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B30C0C" w14:textId="77777777" w:rsidR="00F37CA6" w:rsidRPr="00F37CA6" w:rsidRDefault="00F37CA6" w:rsidP="00F37CA6">
      <w:pPr>
        <w:spacing w:after="0" w:line="360" w:lineRule="auto"/>
        <w:rPr>
          <w:ins w:id="0" w:author="Φλούδα Χριστίνα" w:date="2017-03-27T13:12:00Z"/>
          <w:rFonts w:eastAsia="Times New Roman"/>
          <w:szCs w:val="24"/>
          <w:lang w:eastAsia="en-US"/>
        </w:rPr>
      </w:pPr>
      <w:bookmarkStart w:id="1" w:name="_GoBack"/>
      <w:bookmarkEnd w:id="1"/>
      <w:ins w:id="2" w:author="Φλούδα Χριστίνα" w:date="2017-03-27T13:12:00Z">
        <w:r w:rsidRPr="00F37CA6">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74E20C3C" w14:textId="77777777" w:rsidR="00F37CA6" w:rsidRPr="00F37CA6" w:rsidRDefault="00F37CA6" w:rsidP="00F37CA6">
      <w:pPr>
        <w:spacing w:after="0" w:line="360" w:lineRule="auto"/>
        <w:rPr>
          <w:ins w:id="3" w:author="Φλούδα Χριστίνα" w:date="2017-03-27T13:12:00Z"/>
          <w:rFonts w:eastAsia="Times New Roman"/>
          <w:szCs w:val="24"/>
          <w:lang w:eastAsia="en-US"/>
        </w:rPr>
      </w:pPr>
    </w:p>
    <w:p w14:paraId="1EFC5EDF" w14:textId="77777777" w:rsidR="00F37CA6" w:rsidRPr="00F37CA6" w:rsidRDefault="00F37CA6" w:rsidP="00F37CA6">
      <w:pPr>
        <w:spacing w:after="0" w:line="360" w:lineRule="auto"/>
        <w:rPr>
          <w:ins w:id="4" w:author="Φλούδα Χριστίνα" w:date="2017-03-27T13:12:00Z"/>
          <w:rFonts w:eastAsia="Times New Roman"/>
          <w:szCs w:val="24"/>
          <w:lang w:eastAsia="en-US"/>
        </w:rPr>
      </w:pPr>
      <w:ins w:id="5" w:author="Φλούδα Χριστίνα" w:date="2017-03-27T13:12:00Z">
        <w:r w:rsidRPr="00F37CA6">
          <w:rPr>
            <w:rFonts w:eastAsia="Times New Roman"/>
            <w:szCs w:val="24"/>
            <w:lang w:eastAsia="en-US"/>
          </w:rPr>
          <w:t>ΠΙΝΑΚΑΣ ΠΕΡΙΕΧΟΜΕΝΩΝ</w:t>
        </w:r>
      </w:ins>
    </w:p>
    <w:p w14:paraId="52D05B44" w14:textId="77777777" w:rsidR="00F37CA6" w:rsidRPr="00F37CA6" w:rsidRDefault="00F37CA6" w:rsidP="00F37CA6">
      <w:pPr>
        <w:spacing w:after="0" w:line="360" w:lineRule="auto"/>
        <w:rPr>
          <w:ins w:id="6" w:author="Φλούδα Χριστίνα" w:date="2017-03-27T13:12:00Z"/>
          <w:rFonts w:eastAsia="Times New Roman"/>
          <w:szCs w:val="24"/>
          <w:lang w:eastAsia="en-US"/>
        </w:rPr>
      </w:pPr>
      <w:ins w:id="7" w:author="Φλούδα Χριστίνα" w:date="2017-03-27T13:12:00Z">
        <w:r w:rsidRPr="00F37CA6">
          <w:rPr>
            <w:rFonts w:eastAsia="Times New Roman"/>
            <w:szCs w:val="24"/>
            <w:lang w:eastAsia="en-US"/>
          </w:rPr>
          <w:t xml:space="preserve">ΙΖ΄ ΠΕΡΙΟΔΟΣ </w:t>
        </w:r>
      </w:ins>
    </w:p>
    <w:p w14:paraId="1E4A19C5" w14:textId="77777777" w:rsidR="00F37CA6" w:rsidRPr="00F37CA6" w:rsidRDefault="00F37CA6" w:rsidP="00F37CA6">
      <w:pPr>
        <w:spacing w:after="0" w:line="360" w:lineRule="auto"/>
        <w:rPr>
          <w:ins w:id="8" w:author="Φλούδα Χριστίνα" w:date="2017-03-27T13:12:00Z"/>
          <w:rFonts w:eastAsia="Times New Roman"/>
          <w:szCs w:val="24"/>
          <w:lang w:eastAsia="en-US"/>
        </w:rPr>
      </w:pPr>
      <w:ins w:id="9" w:author="Φλούδα Χριστίνα" w:date="2017-03-27T13:12:00Z">
        <w:r w:rsidRPr="00F37CA6">
          <w:rPr>
            <w:rFonts w:eastAsia="Times New Roman"/>
            <w:szCs w:val="24"/>
            <w:lang w:eastAsia="en-US"/>
          </w:rPr>
          <w:t>ΠΡΟΕΔΡΕΥΟΜΕΝΗΣ ΚΟΙΝΟΒΟΥΛΕΥΤΙΚΗΣ ΔΗΜΟΚΡΑΤΙΑΣ</w:t>
        </w:r>
      </w:ins>
    </w:p>
    <w:p w14:paraId="1BCB5AC8" w14:textId="77777777" w:rsidR="00F37CA6" w:rsidRPr="00F37CA6" w:rsidRDefault="00F37CA6" w:rsidP="00F37CA6">
      <w:pPr>
        <w:spacing w:after="0" w:line="360" w:lineRule="auto"/>
        <w:rPr>
          <w:ins w:id="10" w:author="Φλούδα Χριστίνα" w:date="2017-03-27T13:12:00Z"/>
          <w:rFonts w:eastAsia="Times New Roman"/>
          <w:szCs w:val="24"/>
          <w:lang w:eastAsia="en-US"/>
        </w:rPr>
      </w:pPr>
      <w:ins w:id="11" w:author="Φλούδα Χριστίνα" w:date="2017-03-27T13:12:00Z">
        <w:r w:rsidRPr="00F37CA6">
          <w:rPr>
            <w:rFonts w:eastAsia="Times New Roman"/>
            <w:szCs w:val="24"/>
            <w:lang w:eastAsia="en-US"/>
          </w:rPr>
          <w:t>ΣΥΝΟΔΟΣ Β΄</w:t>
        </w:r>
      </w:ins>
    </w:p>
    <w:p w14:paraId="636677AE" w14:textId="77777777" w:rsidR="00F37CA6" w:rsidRPr="00F37CA6" w:rsidRDefault="00F37CA6" w:rsidP="00F37CA6">
      <w:pPr>
        <w:spacing w:after="0" w:line="360" w:lineRule="auto"/>
        <w:rPr>
          <w:ins w:id="12" w:author="Φλούδα Χριστίνα" w:date="2017-03-27T13:12:00Z"/>
          <w:rFonts w:eastAsia="Times New Roman"/>
          <w:szCs w:val="24"/>
          <w:lang w:eastAsia="en-US"/>
        </w:rPr>
      </w:pPr>
    </w:p>
    <w:p w14:paraId="6D0A43EC" w14:textId="77777777" w:rsidR="00F37CA6" w:rsidRPr="00F37CA6" w:rsidRDefault="00F37CA6" w:rsidP="00F37CA6">
      <w:pPr>
        <w:spacing w:after="0" w:line="360" w:lineRule="auto"/>
        <w:rPr>
          <w:ins w:id="13" w:author="Φλούδα Χριστίνα" w:date="2017-03-27T13:12:00Z"/>
          <w:rFonts w:eastAsia="Times New Roman"/>
          <w:szCs w:val="24"/>
          <w:lang w:eastAsia="en-US"/>
        </w:rPr>
      </w:pPr>
      <w:ins w:id="14" w:author="Φλούδα Χριστίνα" w:date="2017-03-27T13:12:00Z">
        <w:r w:rsidRPr="00F37CA6">
          <w:rPr>
            <w:rFonts w:eastAsia="Times New Roman"/>
            <w:szCs w:val="24"/>
            <w:lang w:eastAsia="en-US"/>
          </w:rPr>
          <w:t xml:space="preserve">ΣΥΝΕΔΡΙΑΣΗ </w:t>
        </w:r>
        <w:r w:rsidRPr="00F37CA6">
          <w:rPr>
            <w:rFonts w:ascii="Calibri" w:eastAsia="Times New Roman" w:hAnsi="Calibri" w:cs="Calibri"/>
            <w:sz w:val="22"/>
            <w:szCs w:val="24"/>
            <w:lang w:eastAsia="en-US"/>
          </w:rPr>
          <w:t>Ϟ</w:t>
        </w:r>
        <w:r w:rsidRPr="00F37CA6">
          <w:rPr>
            <w:rFonts w:eastAsia="Times New Roman"/>
            <w:szCs w:val="24"/>
            <w:lang w:eastAsia="en-US"/>
          </w:rPr>
          <w:t>΄</w:t>
        </w:r>
      </w:ins>
    </w:p>
    <w:p w14:paraId="3DDC9C49" w14:textId="77777777" w:rsidR="00F37CA6" w:rsidRPr="00F37CA6" w:rsidRDefault="00F37CA6" w:rsidP="00F37CA6">
      <w:pPr>
        <w:spacing w:after="0" w:line="360" w:lineRule="auto"/>
        <w:rPr>
          <w:ins w:id="15" w:author="Φλούδα Χριστίνα" w:date="2017-03-27T13:12:00Z"/>
          <w:rFonts w:eastAsia="Times New Roman"/>
          <w:szCs w:val="24"/>
          <w:lang w:eastAsia="en-US"/>
        </w:rPr>
      </w:pPr>
      <w:ins w:id="16" w:author="Φλούδα Χριστίνα" w:date="2017-03-27T13:12:00Z">
        <w:r w:rsidRPr="00F37CA6">
          <w:rPr>
            <w:rFonts w:eastAsia="Times New Roman"/>
            <w:szCs w:val="24"/>
            <w:lang w:eastAsia="en-US"/>
          </w:rPr>
          <w:t>Τετάρτη  15 Μαρτίου 2017</w:t>
        </w:r>
      </w:ins>
    </w:p>
    <w:p w14:paraId="5364778E" w14:textId="77777777" w:rsidR="00F37CA6" w:rsidRPr="00F37CA6" w:rsidRDefault="00F37CA6" w:rsidP="00F37CA6">
      <w:pPr>
        <w:spacing w:after="0" w:line="360" w:lineRule="auto"/>
        <w:rPr>
          <w:ins w:id="17" w:author="Φλούδα Χριστίνα" w:date="2017-03-27T13:12:00Z"/>
          <w:rFonts w:eastAsia="Times New Roman"/>
          <w:szCs w:val="24"/>
          <w:lang w:eastAsia="en-US"/>
        </w:rPr>
      </w:pPr>
    </w:p>
    <w:p w14:paraId="504B7706" w14:textId="77777777" w:rsidR="00F37CA6" w:rsidRPr="00F37CA6" w:rsidRDefault="00F37CA6" w:rsidP="00F37CA6">
      <w:pPr>
        <w:spacing w:after="0" w:line="360" w:lineRule="auto"/>
        <w:rPr>
          <w:ins w:id="18" w:author="Φλούδα Χριστίνα" w:date="2017-03-27T13:12:00Z"/>
          <w:rFonts w:eastAsia="Times New Roman"/>
          <w:szCs w:val="24"/>
          <w:lang w:eastAsia="en-US"/>
        </w:rPr>
      </w:pPr>
      <w:ins w:id="19" w:author="Φλούδα Χριστίνα" w:date="2017-03-27T13:12:00Z">
        <w:r w:rsidRPr="00F37CA6">
          <w:rPr>
            <w:rFonts w:eastAsia="Times New Roman"/>
            <w:szCs w:val="24"/>
            <w:lang w:eastAsia="en-US"/>
          </w:rPr>
          <w:t>ΘΕΜΑΤΑ</w:t>
        </w:r>
      </w:ins>
    </w:p>
    <w:p w14:paraId="7A22055B" w14:textId="77777777" w:rsidR="00F37CA6" w:rsidRPr="00F37CA6" w:rsidRDefault="00F37CA6" w:rsidP="00F37CA6">
      <w:pPr>
        <w:spacing w:after="0" w:line="360" w:lineRule="auto"/>
        <w:rPr>
          <w:ins w:id="20" w:author="Φλούδα Χριστίνα" w:date="2017-03-27T13:12:00Z"/>
          <w:rFonts w:eastAsia="Times New Roman"/>
          <w:szCs w:val="24"/>
          <w:lang w:eastAsia="en-US"/>
        </w:rPr>
      </w:pPr>
      <w:ins w:id="21" w:author="Φλούδα Χριστίνα" w:date="2017-03-27T13:12:00Z">
        <w:r w:rsidRPr="00F37CA6">
          <w:rPr>
            <w:rFonts w:eastAsia="Times New Roman"/>
            <w:szCs w:val="24"/>
            <w:lang w:eastAsia="en-US"/>
          </w:rPr>
          <w:t xml:space="preserve"> </w:t>
        </w:r>
        <w:r w:rsidRPr="00F37CA6">
          <w:rPr>
            <w:rFonts w:eastAsia="Times New Roman"/>
            <w:szCs w:val="24"/>
            <w:lang w:eastAsia="en-US"/>
          </w:rPr>
          <w:br/>
          <w:t xml:space="preserve">Α. ΕΙΔΙΚΑ ΘΕΜΑΤΑ </w:t>
        </w:r>
        <w:r w:rsidRPr="00F37CA6">
          <w:rPr>
            <w:rFonts w:eastAsia="Times New Roman"/>
            <w:szCs w:val="24"/>
            <w:lang w:eastAsia="en-US"/>
          </w:rPr>
          <w:br/>
          <w:t xml:space="preserve">1. Επικύρωση Πρακτικών, σελ. </w:t>
        </w:r>
        <w:r w:rsidRPr="00F37CA6">
          <w:rPr>
            <w:rFonts w:eastAsia="Times New Roman"/>
            <w:szCs w:val="24"/>
            <w:lang w:eastAsia="en-US"/>
          </w:rPr>
          <w:br/>
          <w:t xml:space="preserve">2.  Άδεια απουσίας της Βουλευτού κ. Θ. Μπακογιάννη, σελ. </w:t>
        </w:r>
        <w:r w:rsidRPr="00F37CA6">
          <w:rPr>
            <w:rFonts w:eastAsia="Times New Roman"/>
            <w:szCs w:val="24"/>
            <w:lang w:eastAsia="en-US"/>
          </w:rPr>
          <w:br/>
          <w:t xml:space="preserve">3. Ανακοινώνεται ότι τη συνεδρίαση παρακολουθούν μαθητές από το 10ο Δημοτικό Σχολείο Βύρωνα, το 6ο Δημοτικό Σχολείο Αργυρούπολης, το 5ο Δημοτικό Σχολείο Αγίων Αναργύρων, το Πειραματικό Δημοτικό Σχολείο Πανεπιστημίου Πατρών, το 1ο Γυμνάσιο Σπάρτης, το 7ο Γυμνάσιο και Λυκειακές τάξεις Λάρισας, φοιτητές από το Διεθνές Κέντρο Ελληνικών και Μεσογειακών σπουδών College Year in Athens, μαθητές από το Γυμνάσιο Πάρου και το 2ο Δημοτικό Σχολείο Λιτόχωρου Πιερίας, σελ. </w:t>
        </w:r>
        <w:r w:rsidRPr="00F37CA6">
          <w:rPr>
            <w:rFonts w:eastAsia="Times New Roman"/>
            <w:szCs w:val="24"/>
            <w:lang w:eastAsia="en-US"/>
          </w:rPr>
          <w:br/>
          <w:t xml:space="preserve">4. Ανακοινώνεται επιστολή προς τον Πρόεδρο της Βουλής κ. Νικόλαο Βούτση, από τον κ. Σταύρου Θεοδωράκη Προέδρου του κόμματος "ΤΟ ΠΟΤΑΜΙ", με την οποία ενημερώνει ότι Γραμματέας της Κοινοβουλευτικής Ομάδας του κόμματός του ορίζεται ο Βουλευτής κ. Γεώργιος Μαυρωτάς, σελ. </w:t>
        </w:r>
        <w:r w:rsidRPr="00F37CA6">
          <w:rPr>
            <w:rFonts w:eastAsia="Times New Roman"/>
            <w:szCs w:val="24"/>
            <w:lang w:eastAsia="en-US"/>
          </w:rPr>
          <w:br/>
          <w:t xml:space="preserve">5. Επί διαδικαστικού θέματος, σελ. </w:t>
        </w:r>
        <w:r w:rsidRPr="00F37CA6">
          <w:rPr>
            <w:rFonts w:eastAsia="Times New Roman"/>
            <w:szCs w:val="24"/>
            <w:lang w:eastAsia="en-US"/>
          </w:rPr>
          <w:br/>
          <w:t xml:space="preserve">6. Επί προσωπικού θέματος, σελ. </w:t>
        </w:r>
        <w:r w:rsidRPr="00F37CA6">
          <w:rPr>
            <w:rFonts w:eastAsia="Times New Roman"/>
            <w:szCs w:val="24"/>
            <w:lang w:eastAsia="en-US"/>
          </w:rPr>
          <w:br/>
          <w:t xml:space="preserve"> </w:t>
        </w:r>
        <w:r w:rsidRPr="00F37CA6">
          <w:rPr>
            <w:rFonts w:eastAsia="Times New Roman"/>
            <w:szCs w:val="24"/>
            <w:lang w:eastAsia="en-US"/>
          </w:rPr>
          <w:br/>
          <w:t xml:space="preserve">Β. ΚΟΙΝΟΒΟΥΛΕΥΤΙΚΟΣ ΕΛΕΓΧΟΣ </w:t>
        </w:r>
        <w:r w:rsidRPr="00F37CA6">
          <w:rPr>
            <w:rFonts w:eastAsia="Times New Roman"/>
            <w:szCs w:val="24"/>
            <w:lang w:eastAsia="en-US"/>
          </w:rPr>
          <w:br/>
          <w:t xml:space="preserve">Ανακοίνωση του δελτίου επικαίρων ερωτήσεων της Πέμπτης 16 Μαρτίου 2017, σελ. </w:t>
        </w:r>
        <w:r w:rsidRPr="00F37CA6">
          <w:rPr>
            <w:rFonts w:eastAsia="Times New Roman"/>
            <w:szCs w:val="24"/>
            <w:lang w:eastAsia="en-US"/>
          </w:rPr>
          <w:br/>
          <w:t xml:space="preserve"> </w:t>
        </w:r>
        <w:r w:rsidRPr="00F37CA6">
          <w:rPr>
            <w:rFonts w:eastAsia="Times New Roman"/>
            <w:szCs w:val="24"/>
            <w:lang w:eastAsia="en-US"/>
          </w:rPr>
          <w:br/>
          <w:t xml:space="preserve">Γ. ΝΟΜΟΘΕΤΙΚΗ ΕΡΓΑΣΙΑ </w:t>
        </w:r>
        <w:r w:rsidRPr="00F37CA6">
          <w:rPr>
            <w:rFonts w:eastAsia="Times New Roman"/>
            <w:szCs w:val="24"/>
            <w:lang w:eastAsia="en-US"/>
          </w:rPr>
          <w:br/>
          <w:t xml:space="preserve">Συζήτηση και ψήφιση επί της αρχής, των άρθρων και του συνόλου του σχεδίου νόμου του Υπουργείου Υγείας: «Μεταρρύθμιση της διοικητικής οργάνωσης των υπηρεσιών ψυχικής υγείας, Κέντρα Εμπειρογνωμοσύνης σπάνιων και πολύπλοκων νοσημάτων, τροποποίηση συνταξιοδοτικών ρυθμίσεων του ν. 4387/2016 και άλλες διατάξεις», σελ. </w:t>
        </w:r>
        <w:r w:rsidRPr="00F37CA6">
          <w:rPr>
            <w:rFonts w:eastAsia="Times New Roman"/>
            <w:szCs w:val="24"/>
            <w:lang w:eastAsia="en-US"/>
          </w:rPr>
          <w:br/>
        </w:r>
      </w:ins>
    </w:p>
    <w:p w14:paraId="06346EA5" w14:textId="77777777" w:rsidR="00F37CA6" w:rsidRPr="00F37CA6" w:rsidRDefault="00F37CA6" w:rsidP="00F37CA6">
      <w:pPr>
        <w:spacing w:after="0" w:line="360" w:lineRule="auto"/>
        <w:rPr>
          <w:ins w:id="22" w:author="Φλούδα Χριστίνα" w:date="2017-03-27T13:12:00Z"/>
          <w:rFonts w:eastAsia="Times New Roman"/>
          <w:szCs w:val="24"/>
          <w:lang w:eastAsia="en-US"/>
        </w:rPr>
      </w:pPr>
    </w:p>
    <w:p w14:paraId="248569B7" w14:textId="77777777" w:rsidR="00F37CA6" w:rsidRPr="00F37CA6" w:rsidRDefault="00F37CA6" w:rsidP="00F37CA6">
      <w:pPr>
        <w:spacing w:after="0" w:line="360" w:lineRule="auto"/>
        <w:rPr>
          <w:ins w:id="23" w:author="Φλούδα Χριστίνα" w:date="2017-03-27T13:12:00Z"/>
          <w:rFonts w:eastAsia="Times New Roman"/>
          <w:szCs w:val="24"/>
          <w:lang w:eastAsia="en-US"/>
        </w:rPr>
      </w:pPr>
      <w:ins w:id="24" w:author="Φλούδα Χριστίνα" w:date="2017-03-27T13:12:00Z">
        <w:r w:rsidRPr="00F37CA6">
          <w:rPr>
            <w:rFonts w:eastAsia="Times New Roman"/>
            <w:szCs w:val="24"/>
            <w:lang w:eastAsia="en-US"/>
          </w:rPr>
          <w:t>ΠΡΟΕΔΡΕΥΟΝΤΕΣ</w:t>
        </w:r>
      </w:ins>
    </w:p>
    <w:p w14:paraId="2D3546AE" w14:textId="77777777" w:rsidR="00F37CA6" w:rsidRPr="00F37CA6" w:rsidRDefault="00F37CA6" w:rsidP="00F37CA6">
      <w:pPr>
        <w:spacing w:after="0" w:line="360" w:lineRule="auto"/>
        <w:rPr>
          <w:ins w:id="25" w:author="Φλούδα Χριστίνα" w:date="2017-03-27T13:12:00Z"/>
          <w:rFonts w:eastAsia="Times New Roman"/>
          <w:szCs w:val="24"/>
          <w:lang w:eastAsia="en-US"/>
        </w:rPr>
      </w:pPr>
      <w:ins w:id="26" w:author="Φλούδα Χριστίνα" w:date="2017-03-27T13:12:00Z">
        <w:r w:rsidRPr="00F37CA6">
          <w:rPr>
            <w:rFonts w:eastAsia="Times New Roman"/>
            <w:szCs w:val="24"/>
            <w:lang w:eastAsia="en-US"/>
          </w:rPr>
          <w:t>ΒΑΡΕΜΕΝΟΣ Γ. , σελ.</w:t>
        </w:r>
        <w:r w:rsidRPr="00F37CA6">
          <w:rPr>
            <w:rFonts w:eastAsia="Times New Roman"/>
            <w:szCs w:val="24"/>
            <w:lang w:eastAsia="en-US"/>
          </w:rPr>
          <w:br/>
          <w:t>ΚΑΚΛΑΜΑΝΗΣ Ν. , σελ.</w:t>
        </w:r>
        <w:r w:rsidRPr="00F37CA6">
          <w:rPr>
            <w:rFonts w:eastAsia="Times New Roman"/>
            <w:szCs w:val="24"/>
            <w:lang w:eastAsia="en-US"/>
          </w:rPr>
          <w:br/>
          <w:t>ΚΡΕΜΑΣΤΙΝΟΣ Δ. , σελ.</w:t>
        </w:r>
        <w:r w:rsidRPr="00F37CA6">
          <w:rPr>
            <w:rFonts w:eastAsia="Times New Roman"/>
            <w:szCs w:val="24"/>
            <w:lang w:eastAsia="en-US"/>
          </w:rPr>
          <w:br/>
          <w:t>ΛΥΚΟΥΔΗΣ Σ. , σελ.</w:t>
        </w:r>
        <w:r w:rsidRPr="00F37CA6">
          <w:rPr>
            <w:rFonts w:eastAsia="Times New Roman"/>
            <w:szCs w:val="24"/>
            <w:lang w:eastAsia="en-US"/>
          </w:rPr>
          <w:br/>
          <w:t>ΧΡΙΣΤΟΔΟΥΛΟΠΟΥΛΟΥ Α. , σελ.</w:t>
        </w:r>
        <w:r w:rsidRPr="00F37CA6">
          <w:rPr>
            <w:rFonts w:eastAsia="Times New Roman"/>
            <w:szCs w:val="24"/>
            <w:lang w:eastAsia="en-US"/>
          </w:rPr>
          <w:br/>
        </w:r>
      </w:ins>
    </w:p>
    <w:p w14:paraId="6FE559B3" w14:textId="77777777" w:rsidR="00F37CA6" w:rsidRPr="00F37CA6" w:rsidRDefault="00F37CA6" w:rsidP="00F37CA6">
      <w:pPr>
        <w:spacing w:after="0" w:line="360" w:lineRule="auto"/>
        <w:rPr>
          <w:ins w:id="27" w:author="Φλούδα Χριστίνα" w:date="2017-03-27T13:12:00Z"/>
          <w:rFonts w:eastAsia="Times New Roman"/>
          <w:szCs w:val="24"/>
          <w:lang w:eastAsia="en-US"/>
        </w:rPr>
      </w:pPr>
    </w:p>
    <w:p w14:paraId="4CAF15B9" w14:textId="77777777" w:rsidR="00F37CA6" w:rsidRPr="00F37CA6" w:rsidRDefault="00F37CA6" w:rsidP="00F37CA6">
      <w:pPr>
        <w:spacing w:after="0" w:line="360" w:lineRule="auto"/>
        <w:rPr>
          <w:ins w:id="28" w:author="Φλούδα Χριστίνα" w:date="2017-03-27T13:12:00Z"/>
          <w:rFonts w:eastAsia="Times New Roman"/>
          <w:szCs w:val="24"/>
          <w:lang w:eastAsia="en-US"/>
        </w:rPr>
      </w:pPr>
      <w:ins w:id="29" w:author="Φλούδα Χριστίνα" w:date="2017-03-27T13:12:00Z">
        <w:r w:rsidRPr="00F37CA6">
          <w:rPr>
            <w:rFonts w:eastAsia="Times New Roman"/>
            <w:szCs w:val="24"/>
            <w:lang w:eastAsia="en-US"/>
          </w:rPr>
          <w:t>ΟΜΙΛΗΤΕΣ</w:t>
        </w:r>
      </w:ins>
    </w:p>
    <w:p w14:paraId="4ECA8091" w14:textId="73E1310C" w:rsidR="00F37CA6" w:rsidRDefault="00F37CA6" w:rsidP="00F37CA6">
      <w:pPr>
        <w:spacing w:line="600" w:lineRule="auto"/>
        <w:ind w:firstLine="720"/>
        <w:jc w:val="both"/>
        <w:rPr>
          <w:ins w:id="30" w:author="Φλούδα Χριστίνα" w:date="2017-03-27T13:12:00Z"/>
          <w:rFonts w:eastAsia="Times New Roman"/>
          <w:szCs w:val="24"/>
        </w:rPr>
        <w:pPrChange w:id="31" w:author="Φλούδα Χριστίνα" w:date="2017-03-27T13:12:00Z">
          <w:pPr>
            <w:spacing w:line="600" w:lineRule="auto"/>
            <w:ind w:firstLine="720"/>
            <w:jc w:val="center"/>
          </w:pPr>
        </w:pPrChange>
      </w:pPr>
      <w:ins w:id="32" w:author="Φλούδα Χριστίνα" w:date="2017-03-27T13:12:00Z">
        <w:r w:rsidRPr="00F37CA6">
          <w:rPr>
            <w:rFonts w:eastAsia="Times New Roman"/>
            <w:szCs w:val="24"/>
            <w:lang w:eastAsia="en-US"/>
          </w:rPr>
          <w:br/>
          <w:t>Α. Επί διαδικαστικού θέματος:</w:t>
        </w:r>
        <w:r w:rsidRPr="00F37CA6">
          <w:rPr>
            <w:rFonts w:eastAsia="Times New Roman"/>
            <w:szCs w:val="24"/>
            <w:lang w:eastAsia="en-US"/>
          </w:rPr>
          <w:br/>
          <w:t>ΑΜΥΡΑΣ Γ. , σελ.</w:t>
        </w:r>
        <w:r w:rsidRPr="00F37CA6">
          <w:rPr>
            <w:rFonts w:eastAsia="Times New Roman"/>
            <w:szCs w:val="24"/>
            <w:lang w:eastAsia="en-US"/>
          </w:rPr>
          <w:br/>
          <w:t>ΒΑΡΔΑΚΗΣ Σ. , σελ.</w:t>
        </w:r>
        <w:r w:rsidRPr="00F37CA6">
          <w:rPr>
            <w:rFonts w:eastAsia="Times New Roman"/>
            <w:szCs w:val="24"/>
            <w:lang w:eastAsia="en-US"/>
          </w:rPr>
          <w:br/>
          <w:t>ΒΑΡΕΜΕΝΟΣ Γ. , σελ.</w:t>
        </w:r>
        <w:r w:rsidRPr="00F37CA6">
          <w:rPr>
            <w:rFonts w:eastAsia="Times New Roman"/>
            <w:szCs w:val="24"/>
            <w:lang w:eastAsia="en-US"/>
          </w:rPr>
          <w:br/>
          <w:t>ΒΟΡΙΔΗΣ Μ. , σελ.</w:t>
        </w:r>
        <w:r w:rsidRPr="00F37CA6">
          <w:rPr>
            <w:rFonts w:eastAsia="Times New Roman"/>
            <w:szCs w:val="24"/>
            <w:lang w:eastAsia="en-US"/>
          </w:rPr>
          <w:br/>
          <w:t>ΓΕΩΡΓΙΑΔΗΣ Σ. , σελ.</w:t>
        </w:r>
        <w:r w:rsidRPr="00F37CA6">
          <w:rPr>
            <w:rFonts w:eastAsia="Times New Roman"/>
            <w:szCs w:val="24"/>
            <w:lang w:eastAsia="en-US"/>
          </w:rPr>
          <w:br/>
          <w:t>ΓΙΟΓΙΑΚΑΣ Β. , σελ.</w:t>
        </w:r>
        <w:r w:rsidRPr="00F37CA6">
          <w:rPr>
            <w:rFonts w:eastAsia="Times New Roman"/>
            <w:szCs w:val="24"/>
            <w:lang w:eastAsia="en-US"/>
          </w:rPr>
          <w:br/>
          <w:t>ΓΡΗΓΟΡΑΚΟΣ Λ. , σελ.</w:t>
        </w:r>
        <w:r w:rsidRPr="00F37CA6">
          <w:rPr>
            <w:rFonts w:eastAsia="Times New Roman"/>
            <w:szCs w:val="24"/>
            <w:lang w:eastAsia="en-US"/>
          </w:rPr>
          <w:br/>
          <w:t>ΗΛΙΟΠΟΥΛΟΣ Π. , σελ.</w:t>
        </w:r>
        <w:r w:rsidRPr="00F37CA6">
          <w:rPr>
            <w:rFonts w:eastAsia="Times New Roman"/>
            <w:szCs w:val="24"/>
            <w:lang w:eastAsia="en-US"/>
          </w:rPr>
          <w:br/>
          <w:t>ΚΑΚΛΑΜΑΝΗΣ Ν. , σελ.</w:t>
        </w:r>
        <w:r w:rsidRPr="00F37CA6">
          <w:rPr>
            <w:rFonts w:eastAsia="Times New Roman"/>
            <w:szCs w:val="24"/>
            <w:lang w:eastAsia="en-US"/>
          </w:rPr>
          <w:br/>
          <w:t>ΚΡΕΜΑΣΤΙΝΟΣ Δ. , σελ.</w:t>
        </w:r>
        <w:r w:rsidRPr="00F37CA6">
          <w:rPr>
            <w:rFonts w:eastAsia="Times New Roman"/>
            <w:szCs w:val="24"/>
            <w:lang w:eastAsia="en-US"/>
          </w:rPr>
          <w:br/>
          <w:t>ΛΑΜΠΡΟΥΛΗΣ Γ. , σελ.</w:t>
        </w:r>
        <w:r w:rsidRPr="00F37CA6">
          <w:rPr>
            <w:rFonts w:eastAsia="Times New Roman"/>
            <w:szCs w:val="24"/>
            <w:lang w:eastAsia="en-US"/>
          </w:rPr>
          <w:br/>
          <w:t>ΛΟΒΕΡΔΟΣ Α. , σελ.</w:t>
        </w:r>
        <w:r w:rsidRPr="00F37CA6">
          <w:rPr>
            <w:rFonts w:eastAsia="Times New Roman"/>
            <w:szCs w:val="24"/>
            <w:lang w:eastAsia="en-US"/>
          </w:rPr>
          <w:br/>
          <w:t>ΛΥΚΟΥΔΗΣ Σ. , σελ.</w:t>
        </w:r>
        <w:r w:rsidRPr="00F37CA6">
          <w:rPr>
            <w:rFonts w:eastAsia="Times New Roman"/>
            <w:szCs w:val="24"/>
            <w:lang w:eastAsia="en-US"/>
          </w:rPr>
          <w:br/>
          <w:t>ΜΑΝΙΟΣ Ν. , σελ.</w:t>
        </w:r>
        <w:r w:rsidRPr="00F37CA6">
          <w:rPr>
            <w:rFonts w:eastAsia="Times New Roman"/>
            <w:szCs w:val="24"/>
            <w:lang w:eastAsia="en-US"/>
          </w:rPr>
          <w:br/>
          <w:t>ΜΑΝΤΑΣ Χ. , σελ.</w:t>
        </w:r>
        <w:r w:rsidRPr="00F37CA6">
          <w:rPr>
            <w:rFonts w:eastAsia="Times New Roman"/>
            <w:szCs w:val="24"/>
            <w:lang w:eastAsia="en-US"/>
          </w:rPr>
          <w:br/>
          <w:t>ΜΠΑΡΚΑΣ Κ. , σελ.</w:t>
        </w:r>
        <w:r w:rsidRPr="00F37CA6">
          <w:rPr>
            <w:rFonts w:eastAsia="Times New Roman"/>
            <w:szCs w:val="24"/>
            <w:lang w:eastAsia="en-US"/>
          </w:rPr>
          <w:br/>
          <w:t>ΞΑΝΘΟΣ Α. , σελ.</w:t>
        </w:r>
        <w:r w:rsidRPr="00F37CA6">
          <w:rPr>
            <w:rFonts w:eastAsia="Times New Roman"/>
            <w:szCs w:val="24"/>
            <w:lang w:eastAsia="en-US"/>
          </w:rPr>
          <w:br/>
          <w:t>ΟΙΚΟΝΟΜΟΥ Β. , σελ.</w:t>
        </w:r>
        <w:r w:rsidRPr="00F37CA6">
          <w:rPr>
            <w:rFonts w:eastAsia="Times New Roman"/>
            <w:szCs w:val="24"/>
            <w:lang w:eastAsia="en-US"/>
          </w:rPr>
          <w:br/>
          <w:t>ΠΟΛΑΚΗΣ Π. , σελ.</w:t>
        </w:r>
        <w:r w:rsidRPr="00F37CA6">
          <w:rPr>
            <w:rFonts w:eastAsia="Times New Roman"/>
            <w:szCs w:val="24"/>
            <w:lang w:eastAsia="en-US"/>
          </w:rPr>
          <w:br/>
          <w:t>ΤΖΟΥΦΗ Μ. , σελ.</w:t>
        </w:r>
        <w:r w:rsidRPr="00F37CA6">
          <w:rPr>
            <w:rFonts w:eastAsia="Times New Roman"/>
            <w:szCs w:val="24"/>
            <w:lang w:eastAsia="en-US"/>
          </w:rPr>
          <w:br/>
          <w:t>ΧΡΙΣΤΟΔΟΥΛΟΠΟΥΛΟΥ Α. , σελ.</w:t>
        </w:r>
        <w:r w:rsidRPr="00F37CA6">
          <w:rPr>
            <w:rFonts w:eastAsia="Times New Roman"/>
            <w:szCs w:val="24"/>
            <w:lang w:eastAsia="en-US"/>
          </w:rPr>
          <w:br/>
          <w:t>ΧΡΙΣΤΟΦΙΛΟΠΟΥΛΟΥ Π. , σελ.</w:t>
        </w:r>
        <w:r w:rsidRPr="00F37CA6">
          <w:rPr>
            <w:rFonts w:eastAsia="Times New Roman"/>
            <w:szCs w:val="24"/>
            <w:lang w:eastAsia="en-US"/>
          </w:rPr>
          <w:br/>
        </w:r>
        <w:r w:rsidRPr="00F37CA6">
          <w:rPr>
            <w:rFonts w:eastAsia="Times New Roman"/>
            <w:szCs w:val="24"/>
            <w:lang w:eastAsia="en-US"/>
          </w:rPr>
          <w:br/>
          <w:t>Β. Επί προσωπικού θέματος:</w:t>
        </w:r>
        <w:r w:rsidRPr="00F37CA6">
          <w:rPr>
            <w:rFonts w:eastAsia="Times New Roman"/>
            <w:szCs w:val="24"/>
            <w:lang w:eastAsia="en-US"/>
          </w:rPr>
          <w:br/>
          <w:t>ΓΕΩΡΓΙΑΔΗΣ Σ. , σελ.</w:t>
        </w:r>
        <w:r w:rsidRPr="00F37CA6">
          <w:rPr>
            <w:rFonts w:eastAsia="Times New Roman"/>
            <w:szCs w:val="24"/>
            <w:lang w:eastAsia="en-US"/>
          </w:rPr>
          <w:br/>
          <w:t>ΠΟΛΑΚΗΣ Π. , σελ.</w:t>
        </w:r>
        <w:r w:rsidRPr="00F37CA6">
          <w:rPr>
            <w:rFonts w:eastAsia="Times New Roman"/>
            <w:szCs w:val="24"/>
            <w:lang w:eastAsia="en-US"/>
          </w:rPr>
          <w:br/>
          <w:t>ΧΡΙΣΤΟΦΙΛΟΠΟΥΛΟΥ Π. , σελ.</w:t>
        </w:r>
        <w:r w:rsidRPr="00F37CA6">
          <w:rPr>
            <w:rFonts w:eastAsia="Times New Roman"/>
            <w:szCs w:val="24"/>
            <w:lang w:eastAsia="en-US"/>
          </w:rPr>
          <w:br/>
        </w:r>
        <w:r w:rsidRPr="00F37CA6">
          <w:rPr>
            <w:rFonts w:eastAsia="Times New Roman"/>
            <w:szCs w:val="24"/>
            <w:lang w:eastAsia="en-US"/>
          </w:rPr>
          <w:br/>
          <w:t>Γ. Επί του σχεδίου νόμου του Υπουργείου Υγείας:</w:t>
        </w:r>
        <w:r w:rsidRPr="00F37CA6">
          <w:rPr>
            <w:rFonts w:eastAsia="Times New Roman"/>
            <w:szCs w:val="24"/>
            <w:lang w:eastAsia="en-US"/>
          </w:rPr>
          <w:br/>
          <w:t>ΑΪΒΑΤΙΔΗΣ Ι. , σελ.</w:t>
        </w:r>
        <w:r w:rsidRPr="00F37CA6">
          <w:rPr>
            <w:rFonts w:eastAsia="Times New Roman"/>
            <w:szCs w:val="24"/>
            <w:lang w:eastAsia="en-US"/>
          </w:rPr>
          <w:br/>
          <w:t>ΑΜΥΡΑΣ Γ. , σελ.</w:t>
        </w:r>
        <w:r w:rsidRPr="00F37CA6">
          <w:rPr>
            <w:rFonts w:eastAsia="Times New Roman"/>
            <w:szCs w:val="24"/>
            <w:lang w:eastAsia="en-US"/>
          </w:rPr>
          <w:br/>
          <w:t>ΒΟΡΙΔΗΣ Μ. , σελ.</w:t>
        </w:r>
        <w:r w:rsidRPr="00F37CA6">
          <w:rPr>
            <w:rFonts w:eastAsia="Times New Roman"/>
            <w:szCs w:val="24"/>
            <w:lang w:eastAsia="en-US"/>
          </w:rPr>
          <w:br/>
          <w:t>ΓΕΩΡΓΙΑΔΗΣ Σ. , σελ.</w:t>
        </w:r>
        <w:r w:rsidRPr="00F37CA6">
          <w:rPr>
            <w:rFonts w:eastAsia="Times New Roman"/>
            <w:szCs w:val="24"/>
            <w:lang w:eastAsia="en-US"/>
          </w:rPr>
          <w:br/>
          <w:t>ΓΙΟΓΙΑΚΑΣ Β. , σελ.</w:t>
        </w:r>
        <w:r w:rsidRPr="00F37CA6">
          <w:rPr>
            <w:rFonts w:eastAsia="Times New Roman"/>
            <w:szCs w:val="24"/>
            <w:lang w:eastAsia="en-US"/>
          </w:rPr>
          <w:br/>
          <w:t>ΓΡΗΓΟΡΑΚΟΣ Λ. , σελ.</w:t>
        </w:r>
        <w:r w:rsidRPr="00F37CA6">
          <w:rPr>
            <w:rFonts w:eastAsia="Times New Roman"/>
            <w:szCs w:val="24"/>
            <w:lang w:eastAsia="en-US"/>
          </w:rPr>
          <w:br/>
          <w:t>ΘΕΟΧΑΡΗΣ Θ. , σελ.</w:t>
        </w:r>
        <w:r w:rsidRPr="00F37CA6">
          <w:rPr>
            <w:rFonts w:eastAsia="Times New Roman"/>
            <w:szCs w:val="24"/>
            <w:lang w:eastAsia="en-US"/>
          </w:rPr>
          <w:br/>
          <w:t>ΚΑΒΒΑΔΑΣ Α. , σελ.</w:t>
        </w:r>
        <w:r w:rsidRPr="00F37CA6">
          <w:rPr>
            <w:rFonts w:eastAsia="Times New Roman"/>
            <w:szCs w:val="24"/>
            <w:lang w:eastAsia="en-US"/>
          </w:rPr>
          <w:br/>
          <w:t>ΚΑΪΣΑΣ Γ. , σελ.</w:t>
        </w:r>
        <w:r w:rsidRPr="00F37CA6">
          <w:rPr>
            <w:rFonts w:eastAsia="Times New Roman"/>
            <w:szCs w:val="24"/>
            <w:lang w:eastAsia="en-US"/>
          </w:rPr>
          <w:br/>
          <w:t>ΚΑΡΑΣΑΡΛΙΔΟΥ Ε. , σελ.</w:t>
        </w:r>
        <w:r w:rsidRPr="00F37CA6">
          <w:rPr>
            <w:rFonts w:eastAsia="Times New Roman"/>
            <w:szCs w:val="24"/>
            <w:lang w:eastAsia="en-US"/>
          </w:rPr>
          <w:br/>
          <w:t>ΚΑΡΡΑΣ Γ. , σελ.</w:t>
        </w:r>
        <w:r w:rsidRPr="00F37CA6">
          <w:rPr>
            <w:rFonts w:eastAsia="Times New Roman"/>
            <w:szCs w:val="24"/>
            <w:lang w:eastAsia="en-US"/>
          </w:rPr>
          <w:br/>
          <w:t>ΚΑΣΤΟΡΗΣ Α. , σελ.</w:t>
        </w:r>
        <w:r w:rsidRPr="00F37CA6">
          <w:rPr>
            <w:rFonts w:eastAsia="Times New Roman"/>
            <w:szCs w:val="24"/>
            <w:lang w:eastAsia="en-US"/>
          </w:rPr>
          <w:br/>
          <w:t>ΚΑΤΣΑΒΡΙΑ - ΣΙΩΡΟΠΟΥΛΟΥ Χ. , σελ.</w:t>
        </w:r>
        <w:r w:rsidRPr="00F37CA6">
          <w:rPr>
            <w:rFonts w:eastAsia="Times New Roman"/>
            <w:szCs w:val="24"/>
            <w:lang w:eastAsia="en-US"/>
          </w:rPr>
          <w:br/>
          <w:t>ΚΑΦΑΝΤΑΡΗ Χ. , σελ.</w:t>
        </w:r>
        <w:r w:rsidRPr="00F37CA6">
          <w:rPr>
            <w:rFonts w:eastAsia="Times New Roman"/>
            <w:szCs w:val="24"/>
            <w:lang w:eastAsia="en-US"/>
          </w:rPr>
          <w:br/>
          <w:t>ΚΕΓΚΕΡΟΓΛΟΥ Β. , σελ.</w:t>
        </w:r>
        <w:r w:rsidRPr="00F37CA6">
          <w:rPr>
            <w:rFonts w:eastAsia="Times New Roman"/>
            <w:szCs w:val="24"/>
            <w:lang w:eastAsia="en-US"/>
          </w:rPr>
          <w:br/>
          <w:t>ΚΕΛΛΑΣ Χ. , σελ.</w:t>
        </w:r>
        <w:r w:rsidRPr="00F37CA6">
          <w:rPr>
            <w:rFonts w:eastAsia="Times New Roman"/>
            <w:szCs w:val="24"/>
            <w:lang w:eastAsia="en-US"/>
          </w:rPr>
          <w:br/>
          <w:t>ΚΕΦΑΛΟΓΙΑΝΝΗΣ Ι. , σελ.</w:t>
        </w:r>
        <w:r w:rsidRPr="00F37CA6">
          <w:rPr>
            <w:rFonts w:eastAsia="Times New Roman"/>
            <w:szCs w:val="24"/>
            <w:lang w:eastAsia="en-US"/>
          </w:rPr>
          <w:br/>
          <w:t>ΚΟΥΡΟΥΜΠΛΗΣ Π. , σελ.</w:t>
        </w:r>
        <w:r w:rsidRPr="00F37CA6">
          <w:rPr>
            <w:rFonts w:eastAsia="Times New Roman"/>
            <w:szCs w:val="24"/>
            <w:lang w:eastAsia="en-US"/>
          </w:rPr>
          <w:br/>
          <w:t>ΛΑΓΟΣ Ι. , σελ.</w:t>
        </w:r>
        <w:r w:rsidRPr="00F37CA6">
          <w:rPr>
            <w:rFonts w:eastAsia="Times New Roman"/>
            <w:szCs w:val="24"/>
            <w:lang w:eastAsia="en-US"/>
          </w:rPr>
          <w:br/>
          <w:t>ΛΑΖΑΡΙΔΗΣ Γ. , σελ.</w:t>
        </w:r>
        <w:r w:rsidRPr="00F37CA6">
          <w:rPr>
            <w:rFonts w:eastAsia="Times New Roman"/>
            <w:szCs w:val="24"/>
            <w:lang w:eastAsia="en-US"/>
          </w:rPr>
          <w:br/>
          <w:t>ΛΑΜΠΡΟΥΛΗΣ Γ. , σελ.</w:t>
        </w:r>
        <w:r w:rsidRPr="00F37CA6">
          <w:rPr>
            <w:rFonts w:eastAsia="Times New Roman"/>
            <w:szCs w:val="24"/>
            <w:lang w:eastAsia="en-US"/>
          </w:rPr>
          <w:br/>
          <w:t>ΛΟΒΕΡΔΟΣ Α. , σελ.</w:t>
        </w:r>
        <w:r w:rsidRPr="00F37CA6">
          <w:rPr>
            <w:rFonts w:eastAsia="Times New Roman"/>
            <w:szCs w:val="24"/>
            <w:lang w:eastAsia="en-US"/>
          </w:rPr>
          <w:br/>
          <w:t>ΜΑΝΙΟΣ Ν. , σελ.</w:t>
        </w:r>
        <w:r w:rsidRPr="00F37CA6">
          <w:rPr>
            <w:rFonts w:eastAsia="Times New Roman"/>
            <w:szCs w:val="24"/>
            <w:lang w:eastAsia="en-US"/>
          </w:rPr>
          <w:br/>
          <w:t>ΜΑΝΤΑΣ Χ. , σελ.</w:t>
        </w:r>
        <w:r w:rsidRPr="00F37CA6">
          <w:rPr>
            <w:rFonts w:eastAsia="Times New Roman"/>
            <w:szCs w:val="24"/>
            <w:lang w:eastAsia="en-US"/>
          </w:rPr>
          <w:br/>
          <w:t>ΜΑΥΡΩΤΑΣ Γ. , σελ.</w:t>
        </w:r>
        <w:r w:rsidRPr="00F37CA6">
          <w:rPr>
            <w:rFonts w:eastAsia="Times New Roman"/>
            <w:szCs w:val="24"/>
            <w:lang w:eastAsia="en-US"/>
          </w:rPr>
          <w:br/>
          <w:t>ΜΕΓΑΛΟΜΥΣΤΑΚΑΣ Α. , σελ.</w:t>
        </w:r>
        <w:r w:rsidRPr="00F37CA6">
          <w:rPr>
            <w:rFonts w:eastAsia="Times New Roman"/>
            <w:szCs w:val="24"/>
            <w:lang w:eastAsia="en-US"/>
          </w:rPr>
          <w:br/>
          <w:t>ΜΕΓΑΛΟΟΙΚΟΝΟΜΟΥ Θ. , σελ.</w:t>
        </w:r>
        <w:r w:rsidRPr="00F37CA6">
          <w:rPr>
            <w:rFonts w:eastAsia="Times New Roman"/>
            <w:szCs w:val="24"/>
            <w:lang w:eastAsia="en-US"/>
          </w:rPr>
          <w:br/>
          <w:t>ΜΗΤΑΡΑΚΗΣ Π. , σελ.</w:t>
        </w:r>
        <w:r w:rsidRPr="00F37CA6">
          <w:rPr>
            <w:rFonts w:eastAsia="Times New Roman"/>
            <w:szCs w:val="24"/>
            <w:lang w:eastAsia="en-US"/>
          </w:rPr>
          <w:br/>
          <w:t>ΜΗΤΑΦΙΔΗΣ Τ. , σελ.</w:t>
        </w:r>
        <w:r w:rsidRPr="00F37CA6">
          <w:rPr>
            <w:rFonts w:eastAsia="Times New Roman"/>
            <w:szCs w:val="24"/>
            <w:lang w:eastAsia="en-US"/>
          </w:rPr>
          <w:br/>
          <w:t>ΜΟΥΖΑΛΑΣ Γ. , σελ.</w:t>
        </w:r>
        <w:r w:rsidRPr="00F37CA6">
          <w:rPr>
            <w:rFonts w:eastAsia="Times New Roman"/>
            <w:szCs w:val="24"/>
            <w:lang w:eastAsia="en-US"/>
          </w:rPr>
          <w:br/>
          <w:t>ΜΠΑΡΓΙΩΤΑΣ Κ. , σελ.</w:t>
        </w:r>
        <w:r w:rsidRPr="00F37CA6">
          <w:rPr>
            <w:rFonts w:eastAsia="Times New Roman"/>
            <w:szCs w:val="24"/>
            <w:lang w:eastAsia="en-US"/>
          </w:rPr>
          <w:br/>
          <w:t>ΞΑΝΘΟΣ Α. , σελ.</w:t>
        </w:r>
        <w:r w:rsidRPr="00F37CA6">
          <w:rPr>
            <w:rFonts w:eastAsia="Times New Roman"/>
            <w:szCs w:val="24"/>
            <w:lang w:eastAsia="en-US"/>
          </w:rPr>
          <w:br/>
          <w:t>ΟΙΚΟΝΟΜΟΥ Β. , σελ.</w:t>
        </w:r>
        <w:r w:rsidRPr="00F37CA6">
          <w:rPr>
            <w:rFonts w:eastAsia="Times New Roman"/>
            <w:szCs w:val="24"/>
            <w:lang w:eastAsia="en-US"/>
          </w:rPr>
          <w:br/>
          <w:t>ΠΑΝΑΓΙΩΤΑΡΟΣ Η. , σελ.</w:t>
        </w:r>
        <w:r w:rsidRPr="00F37CA6">
          <w:rPr>
            <w:rFonts w:eastAsia="Times New Roman"/>
            <w:szCs w:val="24"/>
            <w:lang w:eastAsia="en-US"/>
          </w:rPr>
          <w:br/>
          <w:t>ΠΑΠΑΔΟΠΟΥΛΟΣ Α. , σελ.</w:t>
        </w:r>
        <w:r w:rsidRPr="00F37CA6">
          <w:rPr>
            <w:rFonts w:eastAsia="Times New Roman"/>
            <w:szCs w:val="24"/>
            <w:lang w:eastAsia="en-US"/>
          </w:rPr>
          <w:br/>
          <w:t>ΠΑΠΑΗΛΙΟΥ Γ. , σελ.</w:t>
        </w:r>
        <w:r w:rsidRPr="00F37CA6">
          <w:rPr>
            <w:rFonts w:eastAsia="Times New Roman"/>
            <w:szCs w:val="24"/>
            <w:lang w:eastAsia="en-US"/>
          </w:rPr>
          <w:br/>
          <w:t>ΠΑΠΑΚΩΣΤΑ - ΣΙΔΗΡΟΠΟΥΛΟΥ Α. , σελ.</w:t>
        </w:r>
        <w:r w:rsidRPr="00F37CA6">
          <w:rPr>
            <w:rFonts w:eastAsia="Times New Roman"/>
            <w:szCs w:val="24"/>
            <w:lang w:eastAsia="en-US"/>
          </w:rPr>
          <w:br/>
          <w:t>ΠΑΠΑΧΡΙΣΤΟΠΟΥΛΟΣ Α. , σελ.</w:t>
        </w:r>
        <w:r w:rsidRPr="00F37CA6">
          <w:rPr>
            <w:rFonts w:eastAsia="Times New Roman"/>
            <w:szCs w:val="24"/>
            <w:lang w:eastAsia="en-US"/>
          </w:rPr>
          <w:br/>
          <w:t>ΠΕΤΡΟΠΟΥΛΟΣ Α. , σελ.</w:t>
        </w:r>
        <w:r w:rsidRPr="00F37CA6">
          <w:rPr>
            <w:rFonts w:eastAsia="Times New Roman"/>
            <w:szCs w:val="24"/>
            <w:lang w:eastAsia="en-US"/>
          </w:rPr>
          <w:br/>
          <w:t>ΠΟΛΑΚΗΣ Π. , σελ.</w:t>
        </w:r>
        <w:r w:rsidRPr="00F37CA6">
          <w:rPr>
            <w:rFonts w:eastAsia="Times New Roman"/>
            <w:szCs w:val="24"/>
            <w:lang w:eastAsia="en-US"/>
          </w:rPr>
          <w:br/>
          <w:t>ΡΙΖΟΣ Δ. , σελ.</w:t>
        </w:r>
        <w:r w:rsidRPr="00F37CA6">
          <w:rPr>
            <w:rFonts w:eastAsia="Times New Roman"/>
            <w:szCs w:val="24"/>
            <w:lang w:eastAsia="en-US"/>
          </w:rPr>
          <w:br/>
          <w:t>ΣΑΡΙΔΗΣ Ι. , σελ.</w:t>
        </w:r>
        <w:r w:rsidRPr="00F37CA6">
          <w:rPr>
            <w:rFonts w:eastAsia="Times New Roman"/>
            <w:szCs w:val="24"/>
            <w:lang w:eastAsia="en-US"/>
          </w:rPr>
          <w:br/>
          <w:t>ΣΤΟΓΙΑΝΝΙΔΗΣ Γ. , σελ.</w:t>
        </w:r>
        <w:r w:rsidRPr="00F37CA6">
          <w:rPr>
            <w:rFonts w:eastAsia="Times New Roman"/>
            <w:szCs w:val="24"/>
            <w:lang w:eastAsia="en-US"/>
          </w:rPr>
          <w:br/>
          <w:t>ΣΥΝΤΥΧΑΚΗΣ Ε. , σελ.</w:t>
        </w:r>
        <w:r w:rsidRPr="00F37CA6">
          <w:rPr>
            <w:rFonts w:eastAsia="Times New Roman"/>
            <w:szCs w:val="24"/>
            <w:lang w:eastAsia="en-US"/>
          </w:rPr>
          <w:br/>
          <w:t>ΤΖΟΥΦΗ Μ. , σελ.</w:t>
        </w:r>
        <w:r w:rsidRPr="00F37CA6">
          <w:rPr>
            <w:rFonts w:eastAsia="Times New Roman"/>
            <w:szCs w:val="24"/>
            <w:lang w:eastAsia="en-US"/>
          </w:rPr>
          <w:br/>
          <w:t>ΤΡΙΑΝΤΑΦΥΛΛΟΥ Μ. , σελ.</w:t>
        </w:r>
        <w:r w:rsidRPr="00F37CA6">
          <w:rPr>
            <w:rFonts w:eastAsia="Times New Roman"/>
            <w:szCs w:val="24"/>
            <w:lang w:eastAsia="en-US"/>
          </w:rPr>
          <w:br/>
          <w:t>ΦΩΤΙΟΥ Θ. , σελ.</w:t>
        </w:r>
        <w:r w:rsidRPr="00F37CA6">
          <w:rPr>
            <w:rFonts w:eastAsia="Times New Roman"/>
            <w:szCs w:val="24"/>
            <w:lang w:eastAsia="en-US"/>
          </w:rPr>
          <w:br/>
          <w:t>ΧΡΙΣΤΟΦΙΛΟΠΟΥΛΟΥ Π. , σελ.</w:t>
        </w:r>
        <w:r w:rsidRPr="00F37CA6">
          <w:rPr>
            <w:rFonts w:eastAsia="Times New Roman"/>
            <w:szCs w:val="24"/>
            <w:lang w:eastAsia="en-US"/>
          </w:rPr>
          <w:br/>
        </w:r>
      </w:ins>
    </w:p>
    <w:p w14:paraId="5760B656" w14:textId="77777777" w:rsidR="003F14BB" w:rsidRDefault="00F37CA6">
      <w:pPr>
        <w:spacing w:line="600" w:lineRule="auto"/>
        <w:ind w:firstLine="720"/>
        <w:jc w:val="center"/>
        <w:rPr>
          <w:rFonts w:eastAsia="Times New Roman"/>
          <w:szCs w:val="24"/>
        </w:rPr>
      </w:pPr>
      <w:r>
        <w:rPr>
          <w:rFonts w:eastAsia="Times New Roman"/>
          <w:szCs w:val="24"/>
        </w:rPr>
        <w:t>ΠΡΑΚΤΙΚΑ ΒΟΥΛΗΣ</w:t>
      </w:r>
    </w:p>
    <w:p w14:paraId="5760B657" w14:textId="77777777" w:rsidR="003F14BB" w:rsidRDefault="00F37CA6">
      <w:pPr>
        <w:spacing w:line="600" w:lineRule="auto"/>
        <w:ind w:firstLine="720"/>
        <w:jc w:val="center"/>
        <w:rPr>
          <w:rFonts w:eastAsia="Times New Roman"/>
          <w:szCs w:val="24"/>
        </w:rPr>
      </w:pPr>
      <w:r>
        <w:rPr>
          <w:rFonts w:eastAsia="Times New Roman"/>
          <w:szCs w:val="24"/>
        </w:rPr>
        <w:t xml:space="preserve">ΙΖ΄ ΠΕΡΙΟΔΟΣ </w:t>
      </w:r>
    </w:p>
    <w:p w14:paraId="5760B658" w14:textId="77777777" w:rsidR="003F14BB" w:rsidRDefault="00F37CA6">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5760B659" w14:textId="77777777" w:rsidR="003F14BB" w:rsidRDefault="00F37CA6">
      <w:pPr>
        <w:spacing w:line="600" w:lineRule="auto"/>
        <w:ind w:firstLine="720"/>
        <w:jc w:val="center"/>
        <w:rPr>
          <w:rFonts w:eastAsia="Times New Roman"/>
          <w:szCs w:val="24"/>
        </w:rPr>
      </w:pPr>
      <w:r>
        <w:rPr>
          <w:rFonts w:eastAsia="Times New Roman"/>
          <w:szCs w:val="24"/>
        </w:rPr>
        <w:t>ΣΥΝΟΔΟΣ Β΄</w:t>
      </w:r>
    </w:p>
    <w:p w14:paraId="5760B65A" w14:textId="77777777" w:rsidR="003F14BB" w:rsidRDefault="00F37CA6">
      <w:pPr>
        <w:spacing w:line="600" w:lineRule="auto"/>
        <w:ind w:firstLine="720"/>
        <w:jc w:val="center"/>
        <w:rPr>
          <w:rFonts w:eastAsia="Times New Roman"/>
          <w:szCs w:val="24"/>
        </w:rPr>
      </w:pPr>
      <w:r>
        <w:rPr>
          <w:rFonts w:eastAsia="Times New Roman"/>
          <w:szCs w:val="24"/>
        </w:rPr>
        <w:t xml:space="preserve">ΣΥΝΕΔΡΙΑΣΗ </w:t>
      </w:r>
      <w:r>
        <w:rPr>
          <w:rFonts w:ascii="Calibri" w:eastAsia="Times New Roman" w:hAnsi="Calibri" w:cs="Calibri"/>
          <w:szCs w:val="24"/>
        </w:rPr>
        <w:t>Ϟ</w:t>
      </w:r>
    </w:p>
    <w:p w14:paraId="5760B65B" w14:textId="77777777" w:rsidR="003F14BB" w:rsidRDefault="00F37CA6">
      <w:pPr>
        <w:spacing w:line="600" w:lineRule="auto"/>
        <w:ind w:firstLine="720"/>
        <w:jc w:val="center"/>
        <w:rPr>
          <w:rFonts w:eastAsia="Times New Roman"/>
          <w:szCs w:val="24"/>
        </w:rPr>
      </w:pPr>
      <w:r>
        <w:rPr>
          <w:rFonts w:eastAsia="Times New Roman"/>
          <w:szCs w:val="24"/>
        </w:rPr>
        <w:t>Τετάρτη 15 Μαρτίου 2017</w:t>
      </w:r>
    </w:p>
    <w:p w14:paraId="5760B65C" w14:textId="77777777" w:rsidR="003F14BB" w:rsidRDefault="00F37CA6">
      <w:pPr>
        <w:spacing w:line="600" w:lineRule="auto"/>
        <w:ind w:firstLine="720"/>
        <w:jc w:val="both"/>
        <w:rPr>
          <w:rFonts w:eastAsia="Times New Roman"/>
          <w:szCs w:val="24"/>
        </w:rPr>
      </w:pPr>
      <w:r>
        <w:rPr>
          <w:rFonts w:eastAsia="Times New Roman"/>
          <w:szCs w:val="24"/>
        </w:rPr>
        <w:t>Αθήνα, σήμερα στις 15 Μαρτίου 2017, ημέρα Τετάρτη και ώρα 10.11΄</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της Γ΄ Αντιπροέδρου αυτής κ. </w:t>
      </w:r>
      <w:r w:rsidRPr="00327F39">
        <w:rPr>
          <w:rFonts w:eastAsia="Times New Roman"/>
          <w:b/>
          <w:szCs w:val="24"/>
        </w:rPr>
        <w:t>ΑΝΑΣΤΑΣΙΑΣ ΧΡΙΣΤΟΔΟΥΛΟΠΟΥΛΟΥ</w:t>
      </w:r>
      <w:r>
        <w:rPr>
          <w:rFonts w:eastAsia="Times New Roman"/>
          <w:szCs w:val="24"/>
        </w:rPr>
        <w:t>.</w:t>
      </w:r>
    </w:p>
    <w:p w14:paraId="5760B65D"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w:t>
      </w:r>
      <w:r>
        <w:rPr>
          <w:rFonts w:eastAsia="Times New Roman"/>
          <w:szCs w:val="24"/>
        </w:rPr>
        <w:t xml:space="preserve">Κυρίες και κύριοι συνάδελφοι, αρχίζει η </w:t>
      </w:r>
      <w:r>
        <w:rPr>
          <w:rFonts w:eastAsia="Times New Roman"/>
          <w:szCs w:val="24"/>
        </w:rPr>
        <w:t>συνεδρίαση.</w:t>
      </w:r>
    </w:p>
    <w:p w14:paraId="5760B65E" w14:textId="77777777" w:rsidR="003F14BB" w:rsidRDefault="00F37CA6">
      <w:pPr>
        <w:spacing w:line="600" w:lineRule="auto"/>
        <w:ind w:firstLine="720"/>
        <w:jc w:val="both"/>
        <w:rPr>
          <w:rFonts w:eastAsia="Times New Roman" w:cs="Times New Roman"/>
          <w:szCs w:val="24"/>
        </w:rPr>
      </w:pPr>
      <w:r>
        <w:rPr>
          <w:rFonts w:eastAsia="Times New Roman"/>
          <w:szCs w:val="24"/>
        </w:rPr>
        <w:t xml:space="preserve"> </w:t>
      </w:r>
      <w:r>
        <w:rPr>
          <w:rFonts w:eastAsia="Times New Roman"/>
          <w:szCs w:val="24"/>
        </w:rPr>
        <w:t>(</w:t>
      </w:r>
      <w:r>
        <w:rPr>
          <w:rFonts w:eastAsia="Times New Roman"/>
          <w:szCs w:val="24"/>
        </w:rPr>
        <w:t xml:space="preserve">ΕΠΙΚΥΡΩΣΗ ΠΡΑΚΤΙΚΩΝ: Σύμφωνα με την </w:t>
      </w:r>
      <w:r>
        <w:rPr>
          <w:rFonts w:eastAsia="Times New Roman"/>
          <w:szCs w:val="24"/>
        </w:rPr>
        <w:t xml:space="preserve">από </w:t>
      </w:r>
      <w:r>
        <w:rPr>
          <w:rFonts w:eastAsia="Times New Roman"/>
          <w:szCs w:val="24"/>
        </w:rPr>
        <w:t>14</w:t>
      </w:r>
      <w:r>
        <w:rPr>
          <w:rFonts w:eastAsia="Times New Roman"/>
          <w:szCs w:val="24"/>
        </w:rPr>
        <w:t>-</w:t>
      </w:r>
      <w:r>
        <w:rPr>
          <w:rFonts w:eastAsia="Times New Roman"/>
          <w:szCs w:val="24"/>
        </w:rPr>
        <w:t>3</w:t>
      </w:r>
      <w:r>
        <w:rPr>
          <w:rFonts w:eastAsia="Times New Roman"/>
          <w:szCs w:val="24"/>
        </w:rPr>
        <w:t>-</w:t>
      </w:r>
      <w:r>
        <w:rPr>
          <w:rFonts w:eastAsia="Times New Roman"/>
          <w:szCs w:val="24"/>
        </w:rPr>
        <w:t>2017 εξουσιοδότηση του Σώματος επικυρώθηκαν με ευθύνη του Προεδρείου τα πρακτικά της ΠΘ</w:t>
      </w:r>
      <w:r>
        <w:rPr>
          <w:rFonts w:eastAsia="Times New Roman"/>
          <w:szCs w:val="24"/>
        </w:rPr>
        <w:t>΄</w:t>
      </w:r>
      <w:r>
        <w:rPr>
          <w:rFonts w:eastAsia="Times New Roman"/>
          <w:szCs w:val="24"/>
        </w:rPr>
        <w:t xml:space="preserve"> συνεδριάσεώς του, της Τρίτης </w:t>
      </w:r>
      <w:r>
        <w:rPr>
          <w:rFonts w:eastAsia="Times New Roman"/>
          <w:szCs w:val="24"/>
        </w:rPr>
        <w:lastRenderedPageBreak/>
        <w:t>14 Μαρτίου 2017</w:t>
      </w:r>
      <w:r>
        <w:rPr>
          <w:rFonts w:eastAsia="Times New Roman"/>
          <w:szCs w:val="24"/>
        </w:rPr>
        <w:t>,</w:t>
      </w:r>
      <w:r>
        <w:rPr>
          <w:rFonts w:eastAsia="Times New Roman"/>
          <w:szCs w:val="24"/>
        </w:rPr>
        <w:t xml:space="preserve"> σε ό,τι αφορά την ψήφιση στο σύνολο του σχεδίου νόμου</w:t>
      </w:r>
      <w:r>
        <w:rPr>
          <w:rFonts w:eastAsia="Times New Roman"/>
          <w:szCs w:val="24"/>
        </w:rPr>
        <w:t>:</w:t>
      </w:r>
      <w:r>
        <w:rPr>
          <w:rFonts w:eastAsia="Times New Roman"/>
          <w:szCs w:val="24"/>
        </w:rPr>
        <w:t xml:space="preserve"> «</w:t>
      </w:r>
      <w:r>
        <w:rPr>
          <w:rFonts w:eastAsia="Times New Roman" w:cs="Times New Roman"/>
          <w:szCs w:val="24"/>
        </w:rPr>
        <w:t>Κύρωση</w:t>
      </w:r>
      <w:r>
        <w:rPr>
          <w:rFonts w:eastAsia="Times New Roman" w:cs="Times New Roman"/>
          <w:szCs w:val="24"/>
        </w:rPr>
        <w:t xml:space="preserve"> της Τεχνικής Διευθέτησης μεταξύ των Σουηδικών Ενόπλων Δυνάμεων και του Υπουργείου Εθνικής Άμυνας της Ελληνικής Δημοκρατίας για τη Συνεργασία των Σουηδικών Ενόπλων Δυνάμεων με το Ελληνικό Πολεμικό Ναυτικό στον Τομέα Ανταλλαγής και Εκπαίδευσης των Ειδικών Δ</w:t>
      </w:r>
      <w:r>
        <w:rPr>
          <w:rFonts w:eastAsia="Times New Roman" w:cs="Times New Roman"/>
          <w:szCs w:val="24"/>
        </w:rPr>
        <w:t>υνάμεων και άλλες διατάξεις» και του σχεδίου νόμου</w:t>
      </w:r>
      <w:r>
        <w:rPr>
          <w:rFonts w:eastAsia="Times New Roman" w:cs="Times New Roman"/>
          <w:szCs w:val="24"/>
        </w:rPr>
        <w:t>:</w:t>
      </w:r>
      <w:r>
        <w:rPr>
          <w:rFonts w:eastAsia="Times New Roman" w:cs="Times New Roman"/>
          <w:szCs w:val="24"/>
        </w:rPr>
        <w:t xml:space="preserve"> «Κύρωση της Συμφωνίας Στρατιωτικής Συνεργασίας μεταξύ του Υπουργείου Εθνικής Άμυνας της Ελληνικής Δημοκρατίας και του Υπουργείου Άμυνας της Δημοκρατίας της Αρμενίας»)</w:t>
      </w:r>
    </w:p>
    <w:p w14:paraId="5760B65F"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w:t>
      </w:r>
      <w:r>
        <w:rPr>
          <w:rFonts w:eastAsia="Times New Roman" w:cs="Times New Roman"/>
          <w:szCs w:val="24"/>
        </w:rPr>
        <w:t xml:space="preserve"> τιμή να ανακοινώσω στο Σώμα το δελτίο επίκαιρων ερωτήσεων της Πέμπτης 16 Μαρτίου 2016.</w:t>
      </w:r>
    </w:p>
    <w:p w14:paraId="5760B660" w14:textId="77777777" w:rsidR="003F14BB" w:rsidRDefault="00F37CA6">
      <w:pPr>
        <w:spacing w:line="600" w:lineRule="auto"/>
        <w:ind w:firstLine="720"/>
        <w:jc w:val="both"/>
        <w:rPr>
          <w:rFonts w:eastAsia="Times New Roman" w:cs="Times New Roman"/>
          <w:szCs w:val="24"/>
        </w:rPr>
      </w:pPr>
      <w:r>
        <w:rPr>
          <w:rFonts w:eastAsia="Times New Roman" w:cs="Times New Roman"/>
          <w:bCs/>
          <w:szCs w:val="24"/>
        </w:rPr>
        <w:t>Α. ΕΠΙΚΑΙΡΕΣ ΕΡΩΤΗΣΕΙΣ  Πρώτου Κύκλου (Άρθρο 130 παρ</w:t>
      </w:r>
      <w:r>
        <w:rPr>
          <w:rFonts w:eastAsia="Times New Roman" w:cs="Times New Roman"/>
          <w:bCs/>
          <w:szCs w:val="24"/>
        </w:rPr>
        <w:t>άγραφοι</w:t>
      </w:r>
      <w:r>
        <w:rPr>
          <w:rFonts w:eastAsia="Times New Roman" w:cs="Times New Roman"/>
          <w:bCs/>
          <w:szCs w:val="24"/>
        </w:rPr>
        <w:t xml:space="preserve"> 2 και 3 </w:t>
      </w:r>
      <w:r>
        <w:rPr>
          <w:rFonts w:eastAsia="Times New Roman" w:cs="Times New Roman"/>
          <w:bCs/>
          <w:szCs w:val="24"/>
        </w:rPr>
        <w:t xml:space="preserve">του </w:t>
      </w:r>
      <w:r>
        <w:rPr>
          <w:rFonts w:eastAsia="Times New Roman" w:cs="Times New Roman"/>
          <w:bCs/>
          <w:szCs w:val="24"/>
        </w:rPr>
        <w:t>Καν</w:t>
      </w:r>
      <w:r>
        <w:rPr>
          <w:rFonts w:eastAsia="Times New Roman" w:cs="Times New Roman"/>
          <w:bCs/>
          <w:szCs w:val="24"/>
        </w:rPr>
        <w:t>ονισμού της</w:t>
      </w:r>
      <w:r>
        <w:rPr>
          <w:rFonts w:eastAsia="Times New Roman" w:cs="Times New Roman"/>
          <w:bCs/>
          <w:szCs w:val="24"/>
        </w:rPr>
        <w:t xml:space="preserve"> Βουλής)</w:t>
      </w:r>
    </w:p>
    <w:p w14:paraId="5760B661"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1. Η με αριθμό 581/13-3-2017 επίκαιρη ερώτηση του Βουλευτή Λακωνίας του Σ</w:t>
      </w:r>
      <w:r>
        <w:rPr>
          <w:rFonts w:eastAsia="Times New Roman" w:cs="Times New Roman"/>
          <w:szCs w:val="24"/>
        </w:rPr>
        <w:t xml:space="preserve">υνασπισμού Ριζοσπαστικής Αριστεράς κ. </w:t>
      </w:r>
      <w:r>
        <w:rPr>
          <w:rFonts w:eastAsia="Times New Roman" w:cs="Times New Roman"/>
          <w:bCs/>
          <w:szCs w:val="24"/>
        </w:rPr>
        <w:t>Σταύρου Αραχωβίτη</w:t>
      </w:r>
      <w:r>
        <w:rPr>
          <w:rFonts w:eastAsia="Times New Roman" w:cs="Times New Roman"/>
          <w:szCs w:val="24"/>
        </w:rPr>
        <w:t xml:space="preserve"> προς τον Υπουργό </w:t>
      </w:r>
      <w:r>
        <w:rPr>
          <w:rFonts w:eastAsia="Times New Roman" w:cs="Times New Roman"/>
          <w:bCs/>
          <w:szCs w:val="24"/>
        </w:rPr>
        <w:t xml:space="preserve">Αγροτικής Ανάπτυξης και Τροφίμων, </w:t>
      </w:r>
      <w:r>
        <w:rPr>
          <w:rFonts w:eastAsia="Times New Roman" w:cs="Times New Roman"/>
          <w:szCs w:val="24"/>
        </w:rPr>
        <w:t xml:space="preserve">σχετικά με την αναθεώρηση της τρέχουσας Κοινής </w:t>
      </w:r>
      <w:r>
        <w:rPr>
          <w:rFonts w:eastAsia="Times New Roman" w:cs="Times New Roman"/>
          <w:szCs w:val="24"/>
        </w:rPr>
        <w:lastRenderedPageBreak/>
        <w:t>Αγροτικής Πολιτικής (ΚΑΠ) και της Κοινής Αγροτικής Πολιτικής (ΚΑΠ) μετά το 2020.</w:t>
      </w:r>
    </w:p>
    <w:p w14:paraId="5760B662"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2. Η με αριθμό 578/10</w:t>
      </w:r>
      <w:r>
        <w:rPr>
          <w:rFonts w:eastAsia="Times New Roman" w:cs="Times New Roman"/>
          <w:szCs w:val="24"/>
        </w:rPr>
        <w:t xml:space="preserve">-3-2017 επίκαιρη ερώτηση του Βουλευτή Αττικής της Νέας Δημοκρατίας κ. </w:t>
      </w:r>
      <w:r>
        <w:rPr>
          <w:rFonts w:eastAsia="Times New Roman" w:cs="Times New Roman"/>
          <w:bCs/>
          <w:szCs w:val="24"/>
        </w:rPr>
        <w:t>Μαυρουδή Βορίδη</w:t>
      </w:r>
      <w:r>
        <w:rPr>
          <w:rFonts w:eastAsia="Times New Roman" w:cs="Times New Roman"/>
          <w:szCs w:val="24"/>
        </w:rPr>
        <w:t xml:space="preserve"> προς τον Υπουργό </w:t>
      </w:r>
      <w:r>
        <w:rPr>
          <w:rFonts w:eastAsia="Times New Roman" w:cs="Times New Roman"/>
          <w:bCs/>
          <w:szCs w:val="24"/>
        </w:rPr>
        <w:t>Εσωτερικών,</w:t>
      </w:r>
      <w:r>
        <w:rPr>
          <w:rFonts w:eastAsia="Times New Roman" w:cs="Times New Roman"/>
          <w:szCs w:val="24"/>
        </w:rPr>
        <w:t xml:space="preserve"> σχετικά με τις σχεδιαζόμενες αλλαγές στο νομικό πλαίσιο λειτουργίας της Τοπικής Αυτοδιοίκησης.</w:t>
      </w:r>
    </w:p>
    <w:p w14:paraId="5760B663"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3. Η με αριθμό 586/13-3-2017 επίκαιρη ερώτηση </w:t>
      </w:r>
      <w:r>
        <w:rPr>
          <w:rFonts w:eastAsia="Times New Roman" w:cs="Times New Roman"/>
          <w:szCs w:val="24"/>
        </w:rPr>
        <w:t>του Βουλευτή Αχαΐας της Δημοκρατικής Συμπαράταξης ΠΑΣΟΚ</w:t>
      </w:r>
      <w:r>
        <w:rPr>
          <w:rFonts w:eastAsia="Times New Roman" w:cs="Times New Roman"/>
          <w:szCs w:val="24"/>
        </w:rPr>
        <w:t xml:space="preserve"> - </w:t>
      </w:r>
      <w:r>
        <w:rPr>
          <w:rFonts w:eastAsia="Times New Roman" w:cs="Times New Roman"/>
          <w:szCs w:val="24"/>
        </w:rPr>
        <w:t xml:space="preserve">ΔΗΜΑΡ κ. </w:t>
      </w:r>
      <w:r>
        <w:rPr>
          <w:rFonts w:eastAsia="Times New Roman" w:cs="Times New Roman"/>
          <w:bCs/>
          <w:szCs w:val="24"/>
        </w:rPr>
        <w:t>Θεόδωρου Παπαθεοδώρου</w:t>
      </w:r>
      <w:r>
        <w:rPr>
          <w:rFonts w:eastAsia="Times New Roman" w:cs="Times New Roman"/>
          <w:szCs w:val="24"/>
        </w:rPr>
        <w:t xml:space="preserve"> προς τον Υπουργό </w:t>
      </w:r>
      <w:r>
        <w:rPr>
          <w:rFonts w:eastAsia="Times New Roman" w:cs="Times New Roman"/>
          <w:bCs/>
          <w:szCs w:val="24"/>
        </w:rPr>
        <w:t xml:space="preserve">Υποδομών και Μεταφορών, </w:t>
      </w:r>
      <w:r>
        <w:rPr>
          <w:rFonts w:eastAsia="Times New Roman" w:cs="Times New Roman"/>
          <w:szCs w:val="24"/>
        </w:rPr>
        <w:t>σχετικά με τις σημαντικές καθυστερήσεις στην κατασκευή του οδικού άξονα Πατρών-Πύργου.</w:t>
      </w:r>
    </w:p>
    <w:p w14:paraId="5760B664"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4. Η με αριθμό 584/13-3-2017 επίκαιρη ε</w:t>
      </w:r>
      <w:r>
        <w:rPr>
          <w:rFonts w:eastAsia="Times New Roman" w:cs="Times New Roman"/>
          <w:szCs w:val="24"/>
        </w:rPr>
        <w:t>ρώτηση του Βουλευτή Κιλκίς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w:t>
      </w:r>
      <w:r>
        <w:rPr>
          <w:rFonts w:eastAsia="Times New Roman" w:cs="Times New Roman"/>
          <w:bCs/>
          <w:szCs w:val="24"/>
        </w:rPr>
        <w:t>Χρήστου Χατζησάββα</w:t>
      </w:r>
      <w:r>
        <w:rPr>
          <w:rFonts w:eastAsia="Times New Roman" w:cs="Times New Roman"/>
          <w:szCs w:val="24"/>
        </w:rPr>
        <w:t xml:space="preserve"> προς τον Υπουργό </w:t>
      </w:r>
      <w:r>
        <w:rPr>
          <w:rFonts w:eastAsia="Times New Roman" w:cs="Times New Roman"/>
          <w:bCs/>
          <w:szCs w:val="24"/>
        </w:rPr>
        <w:t xml:space="preserve">Οικονομικών, </w:t>
      </w:r>
      <w:r>
        <w:rPr>
          <w:rFonts w:eastAsia="Times New Roman" w:cs="Times New Roman"/>
          <w:szCs w:val="24"/>
        </w:rPr>
        <w:t>σχετικά με την «παράλογη εκποίηση της κερδοφόρας Εγνατίας Οδού Α.Ε.».</w:t>
      </w:r>
    </w:p>
    <w:p w14:paraId="5760B665"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5. Η με αριθμό 585/13-3-2017 επίκαιρη ερώτηση του Βουλευτή Β΄ Αθηνών του </w:t>
      </w:r>
      <w:r>
        <w:rPr>
          <w:rFonts w:eastAsia="Times New Roman" w:cs="Times New Roman"/>
          <w:szCs w:val="24"/>
        </w:rPr>
        <w:t>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Χρήστου Κατσώτη</w:t>
      </w:r>
      <w:r>
        <w:rPr>
          <w:rFonts w:eastAsia="Times New Roman" w:cs="Times New Roman"/>
          <w:szCs w:val="24"/>
        </w:rPr>
        <w:t xml:space="preserve"> προς την Υπουργό </w:t>
      </w:r>
      <w:r>
        <w:rPr>
          <w:rFonts w:eastAsia="Times New Roman" w:cs="Times New Roman"/>
          <w:bCs/>
          <w:szCs w:val="24"/>
        </w:rPr>
        <w:t>Εργασίας, Κοινωνικής Α</w:t>
      </w:r>
      <w:r>
        <w:rPr>
          <w:rFonts w:eastAsia="Times New Roman" w:cs="Times New Roman"/>
          <w:bCs/>
          <w:szCs w:val="24"/>
        </w:rPr>
        <w:lastRenderedPageBreak/>
        <w:t xml:space="preserve">σφάλισης και Κοινωνικής Αλληλεγγύης, </w:t>
      </w:r>
      <w:r>
        <w:rPr>
          <w:rFonts w:eastAsia="Times New Roman" w:cs="Times New Roman"/>
          <w:szCs w:val="24"/>
        </w:rPr>
        <w:t>σχετικά με τα προβλήματα των εργολαβικών εργαζομένων στην καθαριότητα στο Εθνικό Μετσόβιο Πολυτεχνείο.</w:t>
      </w:r>
    </w:p>
    <w:p w14:paraId="5760B666"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6. Η με αριθμό 576/7-3-201</w:t>
      </w:r>
      <w:r>
        <w:rPr>
          <w:rFonts w:eastAsia="Times New Roman" w:cs="Times New Roman"/>
          <w:szCs w:val="24"/>
        </w:rPr>
        <w:t xml:space="preserve">7 επίκαιρη ερώτηση του Βουλευτή Β΄ Θεσσαλονίκης των Ανεξαρτήτων Ελλήνων κ. </w:t>
      </w:r>
      <w:r>
        <w:rPr>
          <w:rFonts w:eastAsia="Times New Roman" w:cs="Times New Roman"/>
          <w:bCs/>
          <w:szCs w:val="24"/>
        </w:rPr>
        <w:t>Γεωργίου Λαζαρίδη</w:t>
      </w:r>
      <w:r>
        <w:rPr>
          <w:rFonts w:eastAsia="Times New Roman" w:cs="Times New Roman"/>
          <w:szCs w:val="24"/>
        </w:rPr>
        <w:t xml:space="preserve"> προς τον Υπουργό </w:t>
      </w:r>
      <w:r>
        <w:rPr>
          <w:rFonts w:eastAsia="Times New Roman" w:cs="Times New Roman"/>
          <w:bCs/>
          <w:szCs w:val="24"/>
        </w:rPr>
        <w:t>Περιβάλλοντος και Ενέργειας,</w:t>
      </w:r>
      <w:r>
        <w:rPr>
          <w:rFonts w:eastAsia="Times New Roman" w:cs="Times New Roman"/>
          <w:szCs w:val="24"/>
        </w:rPr>
        <w:t xml:space="preserve"> σχετικά με τη στήριξη της απασχόλησης και της παραγωγής </w:t>
      </w:r>
      <w:r>
        <w:rPr>
          <w:rFonts w:eastAsia="Times New Roman" w:cs="Times New Roman"/>
          <w:szCs w:val="24"/>
        </w:rPr>
        <w:t>ε</w:t>
      </w:r>
      <w:r>
        <w:rPr>
          <w:rFonts w:eastAsia="Times New Roman" w:cs="Times New Roman"/>
          <w:szCs w:val="24"/>
        </w:rPr>
        <w:t xml:space="preserve">λληνικών </w:t>
      </w:r>
      <w:r>
        <w:rPr>
          <w:rFonts w:eastAsia="Times New Roman" w:cs="Times New Roman"/>
          <w:szCs w:val="24"/>
        </w:rPr>
        <w:t>β</w:t>
      </w:r>
      <w:r>
        <w:rPr>
          <w:rFonts w:eastAsia="Times New Roman" w:cs="Times New Roman"/>
          <w:szCs w:val="24"/>
        </w:rPr>
        <w:t xml:space="preserve">ιομηχανιών της </w:t>
      </w:r>
      <w:r>
        <w:rPr>
          <w:rFonts w:eastAsia="Times New Roman" w:cs="Times New Roman"/>
          <w:szCs w:val="24"/>
        </w:rPr>
        <w:t>χ</w:t>
      </w:r>
      <w:r>
        <w:rPr>
          <w:rFonts w:eastAsia="Times New Roman" w:cs="Times New Roman"/>
          <w:szCs w:val="24"/>
        </w:rPr>
        <w:t>ώρας.</w:t>
      </w:r>
    </w:p>
    <w:p w14:paraId="5760B667" w14:textId="77777777" w:rsidR="003F14BB" w:rsidRDefault="00F37CA6">
      <w:pPr>
        <w:spacing w:line="600" w:lineRule="auto"/>
        <w:ind w:firstLine="720"/>
        <w:jc w:val="both"/>
        <w:rPr>
          <w:rFonts w:eastAsia="Times New Roman" w:cs="Times New Roman"/>
          <w:szCs w:val="24"/>
        </w:rPr>
      </w:pPr>
      <w:r>
        <w:rPr>
          <w:rFonts w:eastAsia="Times New Roman" w:cs="Times New Roman"/>
          <w:bCs/>
          <w:szCs w:val="24"/>
        </w:rPr>
        <w:t>Β. ΕΠΙΚΑΙΡΕΣ ΕΡΩΤΗΣΕΙΣ Δεύτε</w:t>
      </w:r>
      <w:r>
        <w:rPr>
          <w:rFonts w:eastAsia="Times New Roman" w:cs="Times New Roman"/>
          <w:bCs/>
          <w:szCs w:val="24"/>
        </w:rPr>
        <w:t>ρου Κύκλου (Άρθρο 130 παρ</w:t>
      </w:r>
      <w:r>
        <w:rPr>
          <w:rFonts w:eastAsia="Times New Roman" w:cs="Times New Roman"/>
          <w:bCs/>
          <w:szCs w:val="24"/>
        </w:rPr>
        <w:t>άγραφοι</w:t>
      </w:r>
      <w:r>
        <w:rPr>
          <w:rFonts w:eastAsia="Times New Roman" w:cs="Times New Roman"/>
          <w:bCs/>
          <w:szCs w:val="24"/>
        </w:rPr>
        <w:t xml:space="preserve"> 2 και 3 </w:t>
      </w:r>
      <w:r>
        <w:rPr>
          <w:rFonts w:eastAsia="Times New Roman" w:cs="Times New Roman"/>
          <w:bCs/>
          <w:szCs w:val="24"/>
        </w:rPr>
        <w:t xml:space="preserve">του </w:t>
      </w:r>
      <w:r>
        <w:rPr>
          <w:rFonts w:eastAsia="Times New Roman" w:cs="Times New Roman"/>
          <w:bCs/>
          <w:szCs w:val="24"/>
        </w:rPr>
        <w:t>Καν</w:t>
      </w:r>
      <w:r>
        <w:rPr>
          <w:rFonts w:eastAsia="Times New Roman" w:cs="Times New Roman"/>
          <w:bCs/>
          <w:szCs w:val="24"/>
        </w:rPr>
        <w:t>ονισμού της</w:t>
      </w:r>
      <w:r>
        <w:rPr>
          <w:rFonts w:eastAsia="Times New Roman" w:cs="Times New Roman"/>
          <w:bCs/>
          <w:szCs w:val="24"/>
        </w:rPr>
        <w:t xml:space="preserve"> Βουλής)</w:t>
      </w:r>
    </w:p>
    <w:p w14:paraId="5760B668"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1. Η με αριθμό 579/10-3-2017 επίκαιρη ερώτηση του Βουλευτή Αιτωλοακαρνανίας της Νέας Δημοκρατίας κ. </w:t>
      </w:r>
      <w:r>
        <w:rPr>
          <w:rFonts w:eastAsia="Times New Roman" w:cs="Times New Roman"/>
          <w:bCs/>
          <w:szCs w:val="24"/>
        </w:rPr>
        <w:t xml:space="preserve">Κωνσταντίνου Καραγκούνη </w:t>
      </w:r>
      <w:r>
        <w:rPr>
          <w:rFonts w:eastAsia="Times New Roman" w:cs="Times New Roman"/>
          <w:szCs w:val="24"/>
        </w:rPr>
        <w:t>προς τον Υπουργό</w:t>
      </w:r>
      <w:r>
        <w:rPr>
          <w:rFonts w:eastAsia="Times New Roman" w:cs="Times New Roman"/>
          <w:szCs w:val="24"/>
        </w:rPr>
        <w:t xml:space="preserve"> </w:t>
      </w:r>
      <w:r>
        <w:rPr>
          <w:rFonts w:eastAsia="Times New Roman" w:cs="Times New Roman"/>
          <w:bCs/>
          <w:szCs w:val="24"/>
        </w:rPr>
        <w:t>Δικαιοσύνης, Διαφάνειας και Ανθρωπίνων Δικαιωμά</w:t>
      </w:r>
      <w:r>
        <w:rPr>
          <w:rFonts w:eastAsia="Times New Roman" w:cs="Times New Roman"/>
          <w:bCs/>
          <w:szCs w:val="24"/>
        </w:rPr>
        <w:t xml:space="preserve">των, </w:t>
      </w:r>
      <w:r>
        <w:rPr>
          <w:rFonts w:eastAsia="Times New Roman" w:cs="Times New Roman"/>
          <w:szCs w:val="24"/>
        </w:rPr>
        <w:t>σχετικά με την αποσυμφόρηση των φυλακών και την αύξηση της εγκληματικότητας.</w:t>
      </w:r>
    </w:p>
    <w:p w14:paraId="5760B669"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2. Η με αριθμό 583/13-3-2017 επίκαιρη ερώτηση του Βουλευτή Ηρακλείου της Δημοκρατικής Συμπαράταξης ΠΑΣΟΚ</w:t>
      </w:r>
      <w:r>
        <w:rPr>
          <w:rFonts w:eastAsia="Times New Roman" w:cs="Times New Roman"/>
          <w:szCs w:val="24"/>
        </w:rPr>
        <w:t xml:space="preserve"> - </w:t>
      </w:r>
      <w:r>
        <w:rPr>
          <w:rFonts w:eastAsia="Times New Roman" w:cs="Times New Roman"/>
          <w:szCs w:val="24"/>
        </w:rPr>
        <w:t xml:space="preserve">ΔΗΜΑΡ κ. </w:t>
      </w:r>
      <w:r>
        <w:rPr>
          <w:rFonts w:eastAsia="Times New Roman" w:cs="Times New Roman"/>
          <w:bCs/>
          <w:szCs w:val="24"/>
        </w:rPr>
        <w:t>Βασιλείου Κεγκέρογλου</w:t>
      </w:r>
      <w:r>
        <w:rPr>
          <w:rFonts w:eastAsia="Times New Roman" w:cs="Times New Roman"/>
          <w:szCs w:val="24"/>
        </w:rPr>
        <w:t xml:space="preserve"> προς την Υπουργό </w:t>
      </w:r>
      <w:r>
        <w:rPr>
          <w:rFonts w:eastAsia="Times New Roman" w:cs="Times New Roman"/>
          <w:bCs/>
          <w:szCs w:val="24"/>
        </w:rPr>
        <w:t>Διοικητικής Ανασυγκ</w:t>
      </w:r>
      <w:r>
        <w:rPr>
          <w:rFonts w:eastAsia="Times New Roman" w:cs="Times New Roman"/>
          <w:bCs/>
          <w:szCs w:val="24"/>
        </w:rPr>
        <w:t xml:space="preserve">ρότησης, </w:t>
      </w:r>
      <w:r>
        <w:rPr>
          <w:rFonts w:eastAsia="Times New Roman" w:cs="Times New Roman"/>
          <w:szCs w:val="24"/>
        </w:rPr>
        <w:t xml:space="preserve">σχετικά με τις παραβιάσεις της νομοθεσίας </w:t>
      </w:r>
      <w:r>
        <w:rPr>
          <w:rFonts w:eastAsia="Times New Roman" w:cs="Times New Roman"/>
          <w:szCs w:val="24"/>
        </w:rPr>
        <w:lastRenderedPageBreak/>
        <w:t xml:space="preserve">στις προσλήψεις για τις </w:t>
      </w:r>
      <w:r>
        <w:rPr>
          <w:rFonts w:eastAsia="Times New Roman" w:cs="Times New Roman"/>
          <w:szCs w:val="24"/>
        </w:rPr>
        <w:t>κ</w:t>
      </w:r>
      <w:r>
        <w:rPr>
          <w:rFonts w:eastAsia="Times New Roman" w:cs="Times New Roman"/>
          <w:szCs w:val="24"/>
        </w:rPr>
        <w:t xml:space="preserve">οινωνικές </w:t>
      </w:r>
      <w:r>
        <w:rPr>
          <w:rFonts w:eastAsia="Times New Roman" w:cs="Times New Roman"/>
          <w:szCs w:val="24"/>
        </w:rPr>
        <w:t>δ</w:t>
      </w:r>
      <w:r>
        <w:rPr>
          <w:rFonts w:eastAsia="Times New Roman" w:cs="Times New Roman"/>
          <w:szCs w:val="24"/>
        </w:rPr>
        <w:t xml:space="preserve">ομές </w:t>
      </w:r>
      <w:r>
        <w:rPr>
          <w:rFonts w:eastAsia="Times New Roman" w:cs="Times New Roman"/>
          <w:szCs w:val="24"/>
        </w:rPr>
        <w:t>ά</w:t>
      </w:r>
      <w:r>
        <w:rPr>
          <w:rFonts w:eastAsia="Times New Roman" w:cs="Times New Roman"/>
          <w:szCs w:val="24"/>
        </w:rPr>
        <w:t>μεσης αντιμετώπισης της φτώχειας.</w:t>
      </w:r>
    </w:p>
    <w:p w14:paraId="5760B66A"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3. Η με αριθμό 582/13-3-2017 επίκαιρη ερώτηση του Βουλευτή Β΄ Πειραι</w:t>
      </w:r>
      <w:r>
        <w:rPr>
          <w:rFonts w:eastAsia="Times New Roman" w:cs="Times New Roman"/>
          <w:szCs w:val="24"/>
        </w:rPr>
        <w:t>ώς</w:t>
      </w:r>
      <w:r>
        <w:rPr>
          <w:rFonts w:eastAsia="Times New Roman" w:cs="Times New Roman"/>
          <w:szCs w:val="24"/>
        </w:rPr>
        <w:t xml:space="preserve"> των Ανεξαρτήτων Ελλήνων κ. </w:t>
      </w:r>
      <w:r>
        <w:rPr>
          <w:rFonts w:eastAsia="Times New Roman" w:cs="Times New Roman"/>
          <w:bCs/>
          <w:szCs w:val="24"/>
        </w:rPr>
        <w:t>Δημητρίου Καμμένου</w:t>
      </w:r>
      <w:r>
        <w:rPr>
          <w:rFonts w:eastAsia="Times New Roman" w:cs="Times New Roman"/>
          <w:szCs w:val="24"/>
        </w:rPr>
        <w:t xml:space="preserve"> προς τον Υπο</w:t>
      </w:r>
      <w:r>
        <w:rPr>
          <w:rFonts w:eastAsia="Times New Roman" w:cs="Times New Roman"/>
          <w:szCs w:val="24"/>
        </w:rPr>
        <w:t xml:space="preserve">υργό </w:t>
      </w:r>
      <w:r>
        <w:rPr>
          <w:rFonts w:eastAsia="Times New Roman" w:cs="Times New Roman"/>
          <w:bCs/>
          <w:szCs w:val="24"/>
        </w:rPr>
        <w:t>Εσωτερικών,</w:t>
      </w:r>
      <w:r>
        <w:rPr>
          <w:rFonts w:eastAsia="Times New Roman" w:cs="Times New Roman"/>
          <w:szCs w:val="24"/>
        </w:rPr>
        <w:t xml:space="preserve"> σχετικά με την ύπαρξη μόλις τεσσάρων (4) ραντάρ ταχύτητας στο εθνικό δίκτυο της </w:t>
      </w:r>
      <w:r>
        <w:rPr>
          <w:rFonts w:eastAsia="Times New Roman" w:cs="Times New Roman"/>
          <w:szCs w:val="24"/>
        </w:rPr>
        <w:t>χ</w:t>
      </w:r>
      <w:r>
        <w:rPr>
          <w:rFonts w:eastAsia="Times New Roman" w:cs="Times New Roman"/>
          <w:szCs w:val="24"/>
        </w:rPr>
        <w:t>ώρας. </w:t>
      </w:r>
    </w:p>
    <w:p w14:paraId="5760B66B"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4. Η με αριθμό 521/23-2-2017 επίκαιρη ερώτηση της Βουλευτού Α΄ Αθηνών της Νέας Δημοκρατίας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Όλγας Κεφαλογιάννη</w:t>
      </w:r>
      <w:r>
        <w:rPr>
          <w:rFonts w:eastAsia="Times New Roman" w:cs="Times New Roman"/>
          <w:szCs w:val="24"/>
        </w:rPr>
        <w:t xml:space="preserve"> προς την Υπουργό </w:t>
      </w:r>
      <w:r>
        <w:rPr>
          <w:rFonts w:eastAsia="Times New Roman" w:cs="Times New Roman"/>
          <w:bCs/>
          <w:szCs w:val="24"/>
        </w:rPr>
        <w:t xml:space="preserve">Πολιτισμού και </w:t>
      </w:r>
      <w:r>
        <w:rPr>
          <w:rFonts w:eastAsia="Times New Roman" w:cs="Times New Roman"/>
          <w:bCs/>
          <w:szCs w:val="24"/>
        </w:rPr>
        <w:t>Αθλητισμού,</w:t>
      </w:r>
      <w:r>
        <w:rPr>
          <w:rFonts w:eastAsia="Times New Roman" w:cs="Times New Roman"/>
          <w:szCs w:val="24"/>
        </w:rPr>
        <w:t xml:space="preserve"> σχετικά με την ενημέρωση για το πόρισμα διαχειριστικού ελέγχου της Ανώνυμης Εταιρείας Πνευματικής Ιδιοκτησίας (ΑΕΠΙ).</w:t>
      </w:r>
    </w:p>
    <w:p w14:paraId="5760B66C"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5. Η με αριθμό 532/24-2-2017 επίκαιρη ερώτηση του Βουλευτή Β΄ Πειραι</w:t>
      </w:r>
      <w:r>
        <w:rPr>
          <w:rFonts w:eastAsia="Times New Roman" w:cs="Times New Roman"/>
          <w:szCs w:val="24"/>
        </w:rPr>
        <w:t>ώς</w:t>
      </w:r>
      <w:r>
        <w:rPr>
          <w:rFonts w:eastAsia="Times New Roman" w:cs="Times New Roman"/>
          <w:szCs w:val="24"/>
        </w:rPr>
        <w:t xml:space="preserve"> των Ανεξαρτήτων Ελλήνων κ. </w:t>
      </w:r>
      <w:r>
        <w:rPr>
          <w:rFonts w:eastAsia="Times New Roman" w:cs="Times New Roman"/>
          <w:bCs/>
          <w:szCs w:val="24"/>
        </w:rPr>
        <w:t>Δημητρίου Καμμένου</w:t>
      </w:r>
      <w:r>
        <w:rPr>
          <w:rFonts w:eastAsia="Times New Roman" w:cs="Times New Roman"/>
          <w:szCs w:val="24"/>
        </w:rPr>
        <w:t xml:space="preserve"> προς τον </w:t>
      </w:r>
      <w:r>
        <w:rPr>
          <w:rFonts w:eastAsia="Times New Roman" w:cs="Times New Roman"/>
          <w:szCs w:val="24"/>
        </w:rPr>
        <w:t xml:space="preserve">Υπουργό </w:t>
      </w:r>
      <w:r>
        <w:rPr>
          <w:rFonts w:eastAsia="Times New Roman" w:cs="Times New Roman"/>
          <w:bCs/>
          <w:szCs w:val="24"/>
        </w:rPr>
        <w:t xml:space="preserve">Υποδομών και Μεταφορών, </w:t>
      </w:r>
      <w:r>
        <w:rPr>
          <w:rFonts w:eastAsia="Times New Roman" w:cs="Times New Roman"/>
          <w:szCs w:val="24"/>
        </w:rPr>
        <w:t>σχετικά με τον στόλο των αστικών συγκοινωνιών.</w:t>
      </w:r>
    </w:p>
    <w:p w14:paraId="5760B66D"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6. Η με αριθμό 562/6-3-2017 επίκαιρη ερώτηση του Βουλευτή Έβρου της Νέας Δημοκρατίας κ. </w:t>
      </w:r>
      <w:r>
        <w:rPr>
          <w:rFonts w:eastAsia="Times New Roman" w:cs="Times New Roman"/>
          <w:bCs/>
          <w:szCs w:val="24"/>
        </w:rPr>
        <w:t xml:space="preserve">Αναστασίου Δημοσχάκη </w:t>
      </w:r>
      <w:r>
        <w:rPr>
          <w:rFonts w:eastAsia="Times New Roman" w:cs="Times New Roman"/>
          <w:szCs w:val="24"/>
        </w:rPr>
        <w:lastRenderedPageBreak/>
        <w:t>προς τον Υπουργό</w:t>
      </w:r>
      <w:r>
        <w:rPr>
          <w:rFonts w:eastAsia="Times New Roman" w:cs="Times New Roman"/>
          <w:szCs w:val="24"/>
        </w:rPr>
        <w:t xml:space="preserve"> </w:t>
      </w:r>
      <w:r>
        <w:rPr>
          <w:rFonts w:eastAsia="Times New Roman" w:cs="Times New Roman"/>
          <w:bCs/>
          <w:szCs w:val="24"/>
        </w:rPr>
        <w:t xml:space="preserve">Υποδομών και Μεταφορών, </w:t>
      </w:r>
      <w:r>
        <w:rPr>
          <w:rFonts w:eastAsia="Times New Roman" w:cs="Times New Roman"/>
          <w:szCs w:val="24"/>
        </w:rPr>
        <w:t>σχετικά με τις καθυστερήσει</w:t>
      </w:r>
      <w:r>
        <w:rPr>
          <w:rFonts w:eastAsia="Times New Roman" w:cs="Times New Roman"/>
          <w:szCs w:val="24"/>
        </w:rPr>
        <w:t xml:space="preserve">ς στην ολοκλήρωση του </w:t>
      </w:r>
      <w:r>
        <w:rPr>
          <w:rFonts w:eastAsia="Times New Roman" w:cs="Times New Roman"/>
          <w:szCs w:val="24"/>
        </w:rPr>
        <w:t>κ</w:t>
      </w:r>
      <w:r>
        <w:rPr>
          <w:rFonts w:eastAsia="Times New Roman" w:cs="Times New Roman"/>
          <w:szCs w:val="24"/>
        </w:rPr>
        <w:t xml:space="preserve">άθετου </w:t>
      </w:r>
      <w:r>
        <w:rPr>
          <w:rFonts w:eastAsia="Times New Roman" w:cs="Times New Roman"/>
          <w:szCs w:val="24"/>
        </w:rPr>
        <w:t>ο</w:t>
      </w:r>
      <w:r>
        <w:rPr>
          <w:rFonts w:eastAsia="Times New Roman" w:cs="Times New Roman"/>
          <w:szCs w:val="24"/>
        </w:rPr>
        <w:t xml:space="preserve">δικού </w:t>
      </w:r>
      <w:r>
        <w:rPr>
          <w:rFonts w:eastAsia="Times New Roman" w:cs="Times New Roman"/>
          <w:szCs w:val="24"/>
        </w:rPr>
        <w:t>ά</w:t>
      </w:r>
      <w:r>
        <w:rPr>
          <w:rFonts w:eastAsia="Times New Roman" w:cs="Times New Roman"/>
          <w:szCs w:val="24"/>
        </w:rPr>
        <w:t>ξονα της Νέας Εγνατίας Οδού Αδρανίου-Ορμενίου».</w:t>
      </w:r>
    </w:p>
    <w:p w14:paraId="5760B66E" w14:textId="77777777" w:rsidR="003F14BB" w:rsidRDefault="00F37CA6">
      <w:pPr>
        <w:spacing w:line="600" w:lineRule="auto"/>
        <w:ind w:firstLine="720"/>
        <w:jc w:val="both"/>
        <w:rPr>
          <w:rFonts w:eastAsia="Times New Roman" w:cs="Times New Roman"/>
          <w:szCs w:val="24"/>
        </w:rPr>
      </w:pPr>
      <w:r>
        <w:rPr>
          <w:rFonts w:eastAsia="Times New Roman" w:cs="Times New Roman"/>
          <w:bCs/>
          <w:szCs w:val="24"/>
        </w:rPr>
        <w:t>ΑΝΑΦΟΡΕΣ-ΕΡΩΤΗΣΕΙΣ (Άρθρο 130 παρ</w:t>
      </w:r>
      <w:r>
        <w:rPr>
          <w:rFonts w:eastAsia="Times New Roman" w:cs="Times New Roman"/>
          <w:bCs/>
          <w:szCs w:val="24"/>
        </w:rPr>
        <w:t>άγραφος</w:t>
      </w:r>
      <w:r>
        <w:rPr>
          <w:rFonts w:eastAsia="Times New Roman" w:cs="Times New Roman"/>
          <w:bCs/>
          <w:szCs w:val="24"/>
        </w:rPr>
        <w:t xml:space="preserve"> 5 </w:t>
      </w:r>
      <w:r>
        <w:rPr>
          <w:rFonts w:eastAsia="Times New Roman" w:cs="Times New Roman"/>
          <w:bCs/>
          <w:szCs w:val="24"/>
        </w:rPr>
        <w:t xml:space="preserve">του </w:t>
      </w:r>
      <w:r>
        <w:rPr>
          <w:rFonts w:eastAsia="Times New Roman" w:cs="Times New Roman"/>
          <w:bCs/>
          <w:szCs w:val="24"/>
        </w:rPr>
        <w:t>Καν</w:t>
      </w:r>
      <w:r>
        <w:rPr>
          <w:rFonts w:eastAsia="Times New Roman" w:cs="Times New Roman"/>
          <w:bCs/>
          <w:szCs w:val="24"/>
        </w:rPr>
        <w:t>ονισμού της</w:t>
      </w:r>
      <w:r>
        <w:rPr>
          <w:rFonts w:eastAsia="Times New Roman" w:cs="Times New Roman"/>
          <w:bCs/>
          <w:szCs w:val="24"/>
        </w:rPr>
        <w:t xml:space="preserve"> Βουλής)</w:t>
      </w:r>
    </w:p>
    <w:p w14:paraId="5760B66F"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1. Η με αριθμό 3011/31-1-2017 ερώτηση του Βουλευτή Λακωνίας της Νέας Δημοκρατίας κ. </w:t>
      </w:r>
      <w:r>
        <w:rPr>
          <w:rFonts w:eastAsia="Times New Roman" w:cs="Times New Roman"/>
          <w:bCs/>
          <w:szCs w:val="24"/>
        </w:rPr>
        <w:t>Αθανασίου Δαβάκη</w:t>
      </w:r>
      <w:r>
        <w:rPr>
          <w:rFonts w:eastAsia="Times New Roman" w:cs="Times New Roman"/>
          <w:szCs w:val="24"/>
        </w:rPr>
        <w:t xml:space="preserve"> προς τον Υπουργό </w:t>
      </w:r>
      <w:r>
        <w:rPr>
          <w:rFonts w:eastAsia="Times New Roman" w:cs="Times New Roman"/>
          <w:bCs/>
          <w:szCs w:val="24"/>
        </w:rPr>
        <w:t xml:space="preserve">Περιβάλλοντος και Ενέργειας, </w:t>
      </w:r>
      <w:r>
        <w:rPr>
          <w:rFonts w:eastAsia="Times New Roman" w:cs="Times New Roman"/>
          <w:szCs w:val="24"/>
        </w:rPr>
        <w:t xml:space="preserve">σχετικά με τα προβλήματα από την ανάρτηση των </w:t>
      </w:r>
      <w:r>
        <w:rPr>
          <w:rFonts w:eastAsia="Times New Roman" w:cs="Times New Roman"/>
          <w:szCs w:val="24"/>
        </w:rPr>
        <w:t>δ</w:t>
      </w:r>
      <w:r>
        <w:rPr>
          <w:rFonts w:eastAsia="Times New Roman" w:cs="Times New Roman"/>
          <w:szCs w:val="24"/>
        </w:rPr>
        <w:t xml:space="preserve">ασικών </w:t>
      </w:r>
      <w:r>
        <w:rPr>
          <w:rFonts w:eastAsia="Times New Roman" w:cs="Times New Roman"/>
          <w:szCs w:val="24"/>
        </w:rPr>
        <w:t>χ</w:t>
      </w:r>
      <w:r>
        <w:rPr>
          <w:rFonts w:eastAsia="Times New Roman" w:cs="Times New Roman"/>
          <w:szCs w:val="24"/>
        </w:rPr>
        <w:t>αρτών.</w:t>
      </w:r>
    </w:p>
    <w:p w14:paraId="5760B670"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2. Η με αριθμό 3158/6-2-2017 ερώτηση του Βουλευτή Ηρακλείου της Δημοκρατικής Συμπαράταξης ΠΑΣΟΚ</w:t>
      </w:r>
      <w:r>
        <w:rPr>
          <w:rFonts w:eastAsia="Times New Roman" w:cs="Times New Roman"/>
          <w:szCs w:val="24"/>
        </w:rPr>
        <w:t xml:space="preserve"> - </w:t>
      </w:r>
      <w:r>
        <w:rPr>
          <w:rFonts w:eastAsia="Times New Roman" w:cs="Times New Roman"/>
          <w:szCs w:val="24"/>
        </w:rPr>
        <w:t xml:space="preserve">ΔΗΜΑΡ κ. </w:t>
      </w:r>
      <w:r>
        <w:rPr>
          <w:rFonts w:eastAsia="Times New Roman" w:cs="Times New Roman"/>
          <w:bCs/>
          <w:szCs w:val="24"/>
        </w:rPr>
        <w:t>Βασιλείου Κεγκέρογλου</w:t>
      </w:r>
      <w:r>
        <w:rPr>
          <w:rFonts w:eastAsia="Times New Roman" w:cs="Times New Roman"/>
          <w:szCs w:val="24"/>
        </w:rPr>
        <w:t xml:space="preserve"> προς τον Υπουργό </w:t>
      </w:r>
      <w:r>
        <w:rPr>
          <w:rFonts w:eastAsia="Times New Roman" w:cs="Times New Roman"/>
          <w:bCs/>
          <w:szCs w:val="24"/>
        </w:rPr>
        <w:t xml:space="preserve">Περιβάλλοντος και Ενέργειας, </w:t>
      </w:r>
      <w:r>
        <w:rPr>
          <w:rFonts w:eastAsia="Times New Roman" w:cs="Times New Roman"/>
          <w:szCs w:val="24"/>
        </w:rPr>
        <w:t xml:space="preserve">σχετικά με τα προβλήματα από την ανάρτηση των </w:t>
      </w:r>
      <w:r>
        <w:rPr>
          <w:rFonts w:eastAsia="Times New Roman" w:cs="Times New Roman"/>
          <w:szCs w:val="24"/>
        </w:rPr>
        <w:t>δ</w:t>
      </w:r>
      <w:r>
        <w:rPr>
          <w:rFonts w:eastAsia="Times New Roman" w:cs="Times New Roman"/>
          <w:szCs w:val="24"/>
        </w:rPr>
        <w:t xml:space="preserve">ασικών </w:t>
      </w:r>
      <w:r>
        <w:rPr>
          <w:rFonts w:eastAsia="Times New Roman" w:cs="Times New Roman"/>
          <w:szCs w:val="24"/>
        </w:rPr>
        <w:t>χ</w:t>
      </w:r>
      <w:r>
        <w:rPr>
          <w:rFonts w:eastAsia="Times New Roman" w:cs="Times New Roman"/>
          <w:szCs w:val="24"/>
        </w:rPr>
        <w:t>αρτών.</w:t>
      </w:r>
    </w:p>
    <w:p w14:paraId="5760B671"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3.  Η με αριθμό 2522/11-1-2017 </w:t>
      </w:r>
      <w:r>
        <w:rPr>
          <w:rFonts w:eastAsia="Times New Roman" w:cs="Times New Roman"/>
          <w:szCs w:val="24"/>
        </w:rPr>
        <w:t>ε</w:t>
      </w:r>
      <w:r>
        <w:rPr>
          <w:rFonts w:eastAsia="Times New Roman" w:cs="Times New Roman"/>
          <w:szCs w:val="24"/>
        </w:rPr>
        <w:t xml:space="preserve">ρώτηση του Βουλευτή Β΄ Αθηνών της Νέας Δημοκρατίας κ. </w:t>
      </w:r>
      <w:r>
        <w:rPr>
          <w:rFonts w:eastAsia="Times New Roman" w:cs="Times New Roman"/>
          <w:bCs/>
          <w:szCs w:val="24"/>
        </w:rPr>
        <w:t>Κωστή Χατζηδάκη</w:t>
      </w:r>
      <w:r>
        <w:rPr>
          <w:rFonts w:eastAsia="Times New Roman" w:cs="Times New Roman"/>
          <w:szCs w:val="24"/>
        </w:rPr>
        <w:t xml:space="preserve"> προς τον Υπουργό </w:t>
      </w:r>
      <w:r>
        <w:rPr>
          <w:rFonts w:eastAsia="Times New Roman" w:cs="Times New Roman"/>
          <w:bCs/>
          <w:szCs w:val="24"/>
        </w:rPr>
        <w:t xml:space="preserve">Υποδομών και Μεταφορών, </w:t>
      </w:r>
      <w:r>
        <w:rPr>
          <w:rFonts w:eastAsia="Times New Roman" w:cs="Times New Roman"/>
          <w:szCs w:val="24"/>
        </w:rPr>
        <w:t xml:space="preserve">με θέμα στον </w:t>
      </w:r>
      <w:r>
        <w:rPr>
          <w:rFonts w:eastAsia="Times New Roman" w:cs="Times New Roman"/>
          <w:szCs w:val="24"/>
        </w:rPr>
        <w:t>«</w:t>
      </w:r>
      <w:r>
        <w:rPr>
          <w:rFonts w:eastAsia="Times New Roman" w:cs="Times New Roman"/>
          <w:szCs w:val="24"/>
        </w:rPr>
        <w:t>αυτόματο</w:t>
      </w:r>
      <w:r>
        <w:rPr>
          <w:rFonts w:eastAsia="Times New Roman" w:cs="Times New Roman"/>
          <w:szCs w:val="24"/>
        </w:rPr>
        <w:t xml:space="preserve"> πιλότο</w:t>
      </w:r>
      <w:r>
        <w:rPr>
          <w:rFonts w:eastAsia="Times New Roman" w:cs="Times New Roman"/>
          <w:szCs w:val="24"/>
        </w:rPr>
        <w:t>»</w:t>
      </w:r>
      <w:r>
        <w:rPr>
          <w:rFonts w:eastAsia="Times New Roman" w:cs="Times New Roman"/>
          <w:szCs w:val="24"/>
        </w:rPr>
        <w:t xml:space="preserve"> οι αστικές συγκοινωνίες της Αθήνας. Μεγάλη μείωση εσόδων και διεύρυνση των ελλειμμάτων.</w:t>
      </w:r>
    </w:p>
    <w:p w14:paraId="5760B672"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εισερχόμα</w:t>
      </w:r>
      <w:r>
        <w:rPr>
          <w:rFonts w:eastAsia="Times New Roman" w:cs="Times New Roman"/>
          <w:szCs w:val="24"/>
        </w:rPr>
        <w:t>στε</w:t>
      </w:r>
      <w:r>
        <w:rPr>
          <w:rFonts w:eastAsia="Times New Roman" w:cs="Times New Roman"/>
          <w:szCs w:val="24"/>
        </w:rPr>
        <w:t xml:space="preserve"> στην ημερήσια διάταξη της </w:t>
      </w:r>
    </w:p>
    <w:p w14:paraId="5760B673" w14:textId="77777777" w:rsidR="003F14BB" w:rsidRDefault="00F37CA6">
      <w:pPr>
        <w:spacing w:line="600" w:lineRule="auto"/>
        <w:ind w:firstLine="720"/>
        <w:jc w:val="center"/>
        <w:rPr>
          <w:rFonts w:eastAsia="Times New Roman" w:cs="Times New Roman"/>
          <w:b/>
          <w:szCs w:val="24"/>
        </w:rPr>
      </w:pPr>
      <w:r>
        <w:rPr>
          <w:rFonts w:eastAsia="Times New Roman" w:cs="Times New Roman"/>
          <w:b/>
          <w:szCs w:val="24"/>
        </w:rPr>
        <w:t>ΝΟΜΟΘΕΤΙΚΗΣ ΕΡΓΑΣΙΑΣ</w:t>
      </w:r>
    </w:p>
    <w:p w14:paraId="5760B674"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Μόνη συζήτηση και ψήφιση επί της αρχής, των άρθρων </w:t>
      </w:r>
      <w:r>
        <w:rPr>
          <w:rFonts w:eastAsia="Times New Roman" w:cs="Times New Roman"/>
          <w:szCs w:val="24"/>
        </w:rPr>
        <w:t>και</w:t>
      </w:r>
      <w:r>
        <w:rPr>
          <w:rFonts w:eastAsia="Times New Roman" w:cs="Times New Roman"/>
          <w:szCs w:val="24"/>
        </w:rPr>
        <w:t xml:space="preserve"> του συνόλου </w:t>
      </w:r>
      <w:r>
        <w:rPr>
          <w:rFonts w:eastAsia="Times New Roman" w:cs="Times New Roman"/>
          <w:szCs w:val="24"/>
        </w:rPr>
        <w:t>του σχεδίου νόμου του Υπουργείου Υγείας</w:t>
      </w:r>
      <w:r>
        <w:rPr>
          <w:rFonts w:eastAsia="Times New Roman" w:cs="Times New Roman"/>
          <w:szCs w:val="24"/>
        </w:rPr>
        <w:t>:</w:t>
      </w:r>
      <w:r>
        <w:rPr>
          <w:rFonts w:eastAsia="Times New Roman" w:cs="Times New Roman"/>
          <w:szCs w:val="24"/>
        </w:rPr>
        <w:t xml:space="preserve"> «Μεταρρύθμιση της </w:t>
      </w:r>
      <w:r>
        <w:rPr>
          <w:rFonts w:eastAsia="Times New Roman" w:cs="Times New Roman"/>
          <w:szCs w:val="24"/>
        </w:rPr>
        <w:t>Δ</w:t>
      </w:r>
      <w:r>
        <w:rPr>
          <w:rFonts w:eastAsia="Times New Roman" w:cs="Times New Roman"/>
          <w:szCs w:val="24"/>
        </w:rPr>
        <w:t xml:space="preserve">ιοικητικής </w:t>
      </w:r>
      <w:r>
        <w:rPr>
          <w:rFonts w:eastAsia="Times New Roman" w:cs="Times New Roman"/>
          <w:szCs w:val="24"/>
        </w:rPr>
        <w:t>Ο</w:t>
      </w:r>
      <w:r>
        <w:rPr>
          <w:rFonts w:eastAsia="Times New Roman" w:cs="Times New Roman"/>
          <w:szCs w:val="24"/>
        </w:rPr>
        <w:t xml:space="preserve">ργάνωσης των υπηρεσιών ψυχικής υγείας, Κέντρα Εμπειρογνωμοσύνης σπάνιων και πολύπλοκων νοσημάτων και άλλες διατάξεις». </w:t>
      </w:r>
    </w:p>
    <w:p w14:paraId="5760B675"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Η Διάσκεψη των Προέδρων αποφάσισε στη συνεδρίασ</w:t>
      </w:r>
      <w:r>
        <w:rPr>
          <w:rFonts w:eastAsia="Times New Roman" w:cs="Times New Roman"/>
          <w:szCs w:val="24"/>
        </w:rPr>
        <w:t>ή</w:t>
      </w:r>
      <w:r>
        <w:rPr>
          <w:rFonts w:eastAsia="Times New Roman" w:cs="Times New Roman"/>
          <w:szCs w:val="24"/>
        </w:rPr>
        <w:t xml:space="preserve"> της στις 9 Μαρτ</w:t>
      </w:r>
      <w:r>
        <w:rPr>
          <w:rFonts w:eastAsia="Times New Roman" w:cs="Times New Roman"/>
          <w:szCs w:val="24"/>
        </w:rPr>
        <w:t>ίου 2017 τη συζήτηση του νομοσχεδίου σε μία και αν δεν επαρκέσει σε δύο συνεδριάσεις, ενιαία επί της αρχής, επί των άρθρων και επί των τροπολογιών.</w:t>
      </w:r>
    </w:p>
    <w:p w14:paraId="5760B676"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Θα ξεκινήσουμε με την εισηγήτρια του ΣΥΡΙΖΑ, κ. Μερόπη Τζούφη.</w:t>
      </w:r>
    </w:p>
    <w:p w14:paraId="5760B677"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Κυρία Πρόεδρε, ζητώ τον λόγ</w:t>
      </w:r>
      <w:r>
        <w:rPr>
          <w:rFonts w:eastAsia="Times New Roman" w:cs="Times New Roman"/>
          <w:szCs w:val="24"/>
        </w:rPr>
        <w:t>ο.</w:t>
      </w:r>
    </w:p>
    <w:p w14:paraId="5760B678"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Έχετε τον λόγο, κύριε Λοβέρδο.</w:t>
      </w:r>
    </w:p>
    <w:p w14:paraId="5760B679"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Κυρία Πρόεδρε, επειδή είστε και μέλος της Διάσκεψης των Προέδρων, είναι ένα σχέδιο νόμου σοβαρό με δέκα τροπολογίες.</w:t>
      </w:r>
    </w:p>
    <w:p w14:paraId="5760B67A"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ΧΡΗΣΤΟΣ ΚΕΛΛΑΣ:</w:t>
      </w:r>
      <w:r>
        <w:rPr>
          <w:rFonts w:eastAsia="Times New Roman" w:cs="Times New Roman"/>
          <w:szCs w:val="24"/>
        </w:rPr>
        <w:t xml:space="preserve"> Δεκαέξι.</w:t>
      </w:r>
    </w:p>
    <w:p w14:paraId="5760B67B"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w:t>
      </w:r>
      <w:r>
        <w:rPr>
          <w:rFonts w:eastAsia="Times New Roman" w:cs="Times New Roman"/>
          <w:szCs w:val="24"/>
        </w:rPr>
        <w:t>Δεκαέξι με τις βουλευτικές. Εγώ λέω για τις τροπολογίες της Κυβέρνησης.</w:t>
      </w:r>
    </w:p>
    <w:p w14:paraId="5760B67C"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Έχουμε υπουργικές του ίδιου του Υπουργείου Υγείας, αλλά και άλλες.</w:t>
      </w:r>
    </w:p>
    <w:p w14:paraId="5760B67D"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Τις δύο απ’ αυτές η Κυβέρνηση τις παρουσίασε εμπροθέσμω</w:t>
      </w:r>
      <w:r>
        <w:rPr>
          <w:rFonts w:eastAsia="Times New Roman" w:cs="Times New Roman"/>
          <w:szCs w:val="24"/>
        </w:rPr>
        <w:t xml:space="preserve">ς, τις έφερε στην </w:t>
      </w:r>
      <w:r>
        <w:rPr>
          <w:rFonts w:eastAsia="Times New Roman" w:cs="Times New Roman"/>
          <w:szCs w:val="24"/>
        </w:rPr>
        <w:t>ε</w:t>
      </w:r>
      <w:r>
        <w:rPr>
          <w:rFonts w:eastAsia="Times New Roman" w:cs="Times New Roman"/>
          <w:szCs w:val="24"/>
        </w:rPr>
        <w:t xml:space="preserve">πιτροπή και είναι και σοβαρές. Τις άλλες θα τις συζητήσουμε εδώ. </w:t>
      </w:r>
    </w:p>
    <w:p w14:paraId="5760B67E"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Οπωσδήποτε θα κριθεί η απόφασή σας για μία ή δύο συνεδριάσεις από τη διαθεσιμότητα των συναδέλφων, αλλά πάντως στον σχεδιασμό της Διάσκεψης, γιατί αυτή η βιασύνη; Χθες, ας</w:t>
      </w:r>
      <w:r>
        <w:rPr>
          <w:rFonts w:eastAsia="Times New Roman" w:cs="Times New Roman"/>
          <w:szCs w:val="24"/>
        </w:rPr>
        <w:t xml:space="preserve"> πούμε, είχαμε κύρωση συμφωνίας και σε μιάμιση ώρα φύγαμε. Γιατί δεν διαρρυθμίζεται διαφορετικά ο χρόνος, ούτως ώστε να μπορούμε να είμαστε σοβαροί στα περισσότερα των θεμάτων; Θεωρώ ότι είναι άδικο αυτό που γίνεται σε βάρος της Ολομέλειας.</w:t>
      </w:r>
    </w:p>
    <w:p w14:paraId="5760B67F"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w:t>
      </w:r>
      <w:r>
        <w:rPr>
          <w:rFonts w:eastAsia="Times New Roman" w:cs="Times New Roman"/>
          <w:b/>
          <w:szCs w:val="24"/>
        </w:rPr>
        <w:t>ναστασία Χριστοδουλοπούλου):</w:t>
      </w:r>
      <w:r>
        <w:rPr>
          <w:rFonts w:eastAsia="Times New Roman" w:cs="Times New Roman"/>
          <w:szCs w:val="24"/>
        </w:rPr>
        <w:t xml:space="preserve"> Κύριε Λοβέρδο, αν δεν υπάρχουν ομιλητές δεν καταλαβαίνω γιατί είναι άδικο. Να είμαστε εδώ, να διανυκτερεύουμε χωρίς λόγο;</w:t>
      </w:r>
    </w:p>
    <w:p w14:paraId="5760B680"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Δεν θέλω να πω τίποτα περισσότερο.</w:t>
      </w:r>
    </w:p>
    <w:p w14:paraId="5760B681" w14:textId="77777777" w:rsidR="003F14BB" w:rsidRDefault="00F37CA6">
      <w:pPr>
        <w:spacing w:line="600" w:lineRule="auto"/>
        <w:ind w:firstLine="720"/>
        <w:jc w:val="both"/>
        <w:rPr>
          <w:rFonts w:eastAsia="Times New Roman"/>
          <w:bCs/>
          <w:szCs w:val="24"/>
        </w:rPr>
      </w:pPr>
      <w:r>
        <w:rPr>
          <w:rFonts w:eastAsia="Times New Roman"/>
          <w:b/>
          <w:bCs/>
          <w:szCs w:val="24"/>
        </w:rPr>
        <w:t xml:space="preserve">ΠΡΟΕΔΡΕΥΟΥΣΑ (Αναστασία Χριστοδουλοπούλου): </w:t>
      </w:r>
      <w:r>
        <w:rPr>
          <w:rFonts w:eastAsia="Times New Roman"/>
          <w:bCs/>
          <w:szCs w:val="24"/>
        </w:rPr>
        <w:t>Εντάξει.</w:t>
      </w:r>
      <w:r>
        <w:rPr>
          <w:rFonts w:eastAsia="Times New Roman"/>
          <w:bCs/>
          <w:szCs w:val="24"/>
        </w:rPr>
        <w:t xml:space="preserve"> Δεν υπάρχει κα</w:t>
      </w:r>
      <w:r>
        <w:rPr>
          <w:rFonts w:eastAsia="Times New Roman"/>
          <w:bCs/>
          <w:szCs w:val="24"/>
        </w:rPr>
        <w:t>μ</w:t>
      </w:r>
      <w:r>
        <w:rPr>
          <w:rFonts w:eastAsia="Times New Roman"/>
          <w:bCs/>
          <w:szCs w:val="24"/>
        </w:rPr>
        <w:t xml:space="preserve">μία πρόθεση ούτε από τη Διάσκεψη ούτε από το Προεδρείο. Άνετες διαδικασίες θα κάνουμε. </w:t>
      </w:r>
    </w:p>
    <w:p w14:paraId="5760B682"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Δεν είναι άνετη διαδικασία όταν μας καλείτε, και τους εισηγητές και τους ομιλητές και τους εκπροσώπους, να αγορεύσουμε και για τις τρο</w:t>
      </w:r>
      <w:r>
        <w:rPr>
          <w:rFonts w:eastAsia="Times New Roman" w:cs="Times New Roman"/>
          <w:szCs w:val="24"/>
        </w:rPr>
        <w:t xml:space="preserve">πολογίες σε μία διαδικαστική φάση. Οι τροπολογίες κατά τον Κανονισμό έχουν τον δικό τους ξεχωριστό χώρο στη λειτουργία της Βουλής, ανοίγει κατάλογος με δύο λεπτά ομιλιών, είναι μια άλλη διαδικασία. </w:t>
      </w:r>
    </w:p>
    <w:p w14:paraId="5760B683" w14:textId="77777777" w:rsidR="003F14BB" w:rsidRDefault="00F37CA6">
      <w:pPr>
        <w:spacing w:line="600" w:lineRule="auto"/>
        <w:ind w:firstLine="720"/>
        <w:jc w:val="both"/>
        <w:rPr>
          <w:rFonts w:eastAsia="Times New Roman"/>
          <w:bCs/>
          <w:szCs w:val="24"/>
        </w:rPr>
      </w:pPr>
      <w:r>
        <w:rPr>
          <w:rFonts w:eastAsia="Times New Roman"/>
          <w:b/>
          <w:bCs/>
          <w:szCs w:val="24"/>
        </w:rPr>
        <w:t xml:space="preserve">ΠΡΟΕΔΡΕΥΟΥΣΑ (Αναστασία Χριστοδουλοπούλου): </w:t>
      </w:r>
      <w:r>
        <w:rPr>
          <w:rFonts w:eastAsia="Times New Roman"/>
          <w:bCs/>
          <w:szCs w:val="24"/>
        </w:rPr>
        <w:t>Θα το δούμε σ</w:t>
      </w:r>
      <w:r>
        <w:rPr>
          <w:rFonts w:eastAsia="Times New Roman"/>
          <w:bCs/>
          <w:szCs w:val="24"/>
        </w:rPr>
        <w:t>την πορεία αυτό. Νομίζω ότι έχετε αγωνία χωρίς λόγο.</w:t>
      </w:r>
    </w:p>
    <w:p w14:paraId="5760B684"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Μα δεν το βλέπουμε έτσι στην πορεία, κυρία Πρόεδρε. Έχουμε δύο χρόνια εμπειρία.</w:t>
      </w:r>
    </w:p>
    <w:p w14:paraId="5760B685" w14:textId="77777777" w:rsidR="003F14BB" w:rsidRDefault="00F37CA6">
      <w:pPr>
        <w:spacing w:line="600" w:lineRule="auto"/>
        <w:ind w:firstLine="720"/>
        <w:jc w:val="both"/>
        <w:rPr>
          <w:rFonts w:eastAsia="Times New Roman" w:cs="Times New Roman"/>
          <w:szCs w:val="24"/>
        </w:rPr>
      </w:pPr>
      <w:r>
        <w:rPr>
          <w:rFonts w:eastAsia="Times New Roman"/>
          <w:b/>
          <w:bCs/>
          <w:szCs w:val="24"/>
        </w:rPr>
        <w:lastRenderedPageBreak/>
        <w:t xml:space="preserve">ΠΡΟΕΔΡΕΥΟΥΣΑ (Αναστασία Χριστοδουλοπούλου): </w:t>
      </w:r>
      <w:r>
        <w:rPr>
          <w:rFonts w:eastAsia="Times New Roman"/>
          <w:bCs/>
          <w:szCs w:val="24"/>
        </w:rPr>
        <w:t>Ε</w:t>
      </w:r>
      <w:r>
        <w:rPr>
          <w:rFonts w:eastAsia="Times New Roman" w:cs="Times New Roman"/>
          <w:szCs w:val="24"/>
        </w:rPr>
        <w:t xml:space="preserve">ντάξει. </w:t>
      </w:r>
    </w:p>
    <w:p w14:paraId="5760B686"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Ξεκινάμε, λοιπόν, με την κ. Μερόπη Τζούφη, εισηγήτρια του ΣΥΡΙΖΑ, για δεκαπέντε λεπτά. </w:t>
      </w:r>
    </w:p>
    <w:p w14:paraId="5760B687"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Ευχαριστώ, κυρία Πρόεδρε.</w:t>
      </w:r>
    </w:p>
    <w:p w14:paraId="5760B688"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Κυρίες και κύριοι Υπουργοί, αγαπητοί συνάδελφοι, όπως ανακοινώθηκε από το Προεδρείο, συζητούμε σήμερα ένα νομοσχέδιο του Υπουργ</w:t>
      </w:r>
      <w:r>
        <w:rPr>
          <w:rFonts w:eastAsia="Times New Roman" w:cs="Times New Roman"/>
          <w:szCs w:val="24"/>
        </w:rPr>
        <w:t xml:space="preserve">είου Υγείας που αφορά την ψυχική υγεία, τα κέντρα σπανίων νοσημάτων αλλά και μία σειρά πολύ σημαντικές διατάξεις για την εύρυθμη λειτουργία του Εθνικού Συστήματος Υγείας. Θα πω εδώ ότι ήταν σημαντικό πως στις </w:t>
      </w:r>
      <w:r>
        <w:rPr>
          <w:rFonts w:eastAsia="Times New Roman" w:cs="Times New Roman"/>
          <w:szCs w:val="24"/>
        </w:rPr>
        <w:t>ε</w:t>
      </w:r>
      <w:r>
        <w:rPr>
          <w:rFonts w:eastAsia="Times New Roman" w:cs="Times New Roman"/>
          <w:szCs w:val="24"/>
        </w:rPr>
        <w:t>πιτροπές καταγράφηκε ένα καλό κλίμα, που νομίζ</w:t>
      </w:r>
      <w:r>
        <w:rPr>
          <w:rFonts w:eastAsia="Times New Roman" w:cs="Times New Roman"/>
          <w:szCs w:val="24"/>
        </w:rPr>
        <w:t>ω ότι αντιστοιχεί και στη σοβαρότητα του θέματος αλλά -θα μου επιτρέψετε να πω- και στην ωριμότητα που υπάρχει στην κοινωνία σε μια προσπάθεια να προχωρήσουν πολύ πιο γρήγορα οι αλλαγές και οι βελτιώσεις που απαιτεί το δημόσιο σύστημα ψυχιατρικής περίθαλψη</w:t>
      </w:r>
      <w:r>
        <w:rPr>
          <w:rFonts w:eastAsia="Times New Roman" w:cs="Times New Roman"/>
          <w:szCs w:val="24"/>
        </w:rPr>
        <w:t xml:space="preserve">ς. </w:t>
      </w:r>
    </w:p>
    <w:p w14:paraId="5760B689"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Στο πλαίσιο αυτό έγινε αρκετή συζήτηση, παρατηρήσεις, αλλαγές αλλά και βελτιώσεις από πλευράς του Υπουργείου, ώ</w:t>
      </w:r>
      <w:r>
        <w:rPr>
          <w:rFonts w:eastAsia="Times New Roman" w:cs="Times New Roman"/>
          <w:szCs w:val="24"/>
        </w:rPr>
        <w:lastRenderedPageBreak/>
        <w:t>στε να ενισχυθεί όσο το δυνατόν περισσότερο η ουσία του νομοσχεδίου. Έγινε επίσης σαφές ότι το υπό συζήτηση σχέδιο νόμου δεν αποτελεί μια αυτ</w:t>
      </w:r>
      <w:r>
        <w:rPr>
          <w:rFonts w:eastAsia="Times New Roman" w:cs="Times New Roman"/>
          <w:szCs w:val="24"/>
        </w:rPr>
        <w:t>όνομη νομοθετική πρωτοβουλία του Υπουργείου, αλλά ότι είναι στα πλαίσια της συνέχισης του κυβερνητικού σχεδιασμού για μια κοινωνικά αναγκαία και ρεαλιστική στήριξη του χώρου της υγείας, παρά τις υπάρχουσες σοβαρές δημοσιονομικές δυσκολίες, με σκοπό την καθ</w:t>
      </w:r>
      <w:r>
        <w:rPr>
          <w:rFonts w:eastAsia="Times New Roman" w:cs="Times New Roman"/>
          <w:szCs w:val="24"/>
        </w:rPr>
        <w:t xml:space="preserve">ολική πρόσβαση του πληθυσμού σε όσο το δυνατόν πιο ποιοτικές υπηρεσίες. </w:t>
      </w:r>
    </w:p>
    <w:p w14:paraId="5760B68A"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Οι προσπάθειες αυτές, στις οποίες εντάσσεται και το παρόν νομοσχέδιο, δηλαδή προσπάθειες σταθεροποίησης, ενδυνάμωσης και βελτίωσης του Εθνικού Συστήματος Υγείας στο σύνολό του, έχουν βεβαίως ως στόχο να επουλώσουν και να καλύψουν τις τεράστιες ανάγκες που </w:t>
      </w:r>
      <w:r>
        <w:rPr>
          <w:rFonts w:eastAsia="Times New Roman" w:cs="Times New Roman"/>
          <w:szCs w:val="24"/>
        </w:rPr>
        <w:t xml:space="preserve">προέκυψαν τα τελευταία χρόνια, κυρίως λόγω της εφαρμογής των σκληρών πολιτικών λιτότητας επιθετικά από τις προηγούμενες κυβερνήσεις και στον χώρο της υγείας. </w:t>
      </w:r>
    </w:p>
    <w:p w14:paraId="5760B68B"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Έρχομαι τώρα στο πρώτο κομμάτι που αφορά την ψυχική υγεία. Οι προτεινόμενες αλλαγές αποτέλεσαν πρ</w:t>
      </w:r>
      <w:r>
        <w:rPr>
          <w:rFonts w:eastAsia="Times New Roman" w:cs="Times New Roman"/>
          <w:szCs w:val="24"/>
        </w:rPr>
        <w:t>οϊόν επίμονης προσπάθειας αλλά και εξαντλητικής διαβούλευσης</w:t>
      </w:r>
      <w:r>
        <w:rPr>
          <w:rFonts w:eastAsia="Times New Roman" w:cs="Times New Roman"/>
          <w:szCs w:val="24"/>
        </w:rPr>
        <w:t>,</w:t>
      </w:r>
      <w:r>
        <w:rPr>
          <w:rFonts w:eastAsia="Times New Roman" w:cs="Times New Roman"/>
          <w:szCs w:val="24"/>
        </w:rPr>
        <w:t xml:space="preserve"> συνιστώντας </w:t>
      </w:r>
      <w:r>
        <w:rPr>
          <w:rFonts w:eastAsia="Times New Roman" w:cs="Times New Roman"/>
          <w:szCs w:val="24"/>
        </w:rPr>
        <w:lastRenderedPageBreak/>
        <w:t>μια βαθιά δημοκρατική τομή στο σχήμα της διοίκησης. Το προηγούμενο διοικητικό μοντέλο, με νόμο του 1999, φιλοδοξούσε κι εκείνο να παρέχει μια αποκεντρωμένη διοικητική υποστήριξη στις</w:t>
      </w:r>
      <w:r>
        <w:rPr>
          <w:rFonts w:eastAsia="Times New Roman" w:cs="Times New Roman"/>
          <w:szCs w:val="24"/>
        </w:rPr>
        <w:t xml:space="preserve"> ψυχιατρικές υπηρεσίες μιας συγκεκριμένης περιοχής ευθύνης για την οποία θα είχε τον πλήρη έλεγχο, την εποπτεία και πολλές αρμοδιότητες. </w:t>
      </w:r>
    </w:p>
    <w:p w14:paraId="5760B68C"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Ωστόσο, παρά τα όποια θετικά βήματα που υπήρξαν, αναδείχθηκαν μια σειρά προβλήματα τα οποία τελικώς οδήγησαν στην εξασ</w:t>
      </w:r>
      <w:r>
        <w:rPr>
          <w:rFonts w:eastAsia="Times New Roman" w:cs="Times New Roman"/>
          <w:szCs w:val="24"/>
        </w:rPr>
        <w:t>θένηση, εγκατάλειψη και τελικά στην απαξίωση αυτού του συστήματος, με κύρια χαρακτηριστικά, όπως προέκυψε από ποικίλες αξιολογήσεις, την αδύναμη θεσμική συγκρότηση, την έλλειψη αποφασιστικών αρμοδιοτήτων στα περιφερειακά όργανα, καθώς και την ανεπαρκή κάλυ</w:t>
      </w:r>
      <w:r>
        <w:rPr>
          <w:rFonts w:eastAsia="Times New Roman" w:cs="Times New Roman"/>
          <w:szCs w:val="24"/>
        </w:rPr>
        <w:t>ψη σε επίπεδο στελεχιακής υποστήριξης.</w:t>
      </w:r>
    </w:p>
    <w:p w14:paraId="5760B68D"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Επομένως, με τις υπό συζήτηση διατάξεις, γίνεται προσπάθεια να επιλυθεί αυτό το θέμα της απουσίας μια συγκεκριμένης ενδιάμεσης διοικητικής δομής αποφασιστικού χαρακτήρα και βεβαίως δίνεται βάρος στην προσβασιμότητα τω</w:t>
      </w:r>
      <w:r>
        <w:rPr>
          <w:rFonts w:eastAsia="Times New Roman" w:cs="Times New Roman"/>
          <w:szCs w:val="24"/>
        </w:rPr>
        <w:t>ν ψυχικά πασχόντων και των οικογενειών τους σε όλες τις υπηρεσίες ψυχοκοι</w:t>
      </w:r>
      <w:r>
        <w:rPr>
          <w:rFonts w:eastAsia="Times New Roman" w:cs="Times New Roman"/>
          <w:szCs w:val="24"/>
        </w:rPr>
        <w:lastRenderedPageBreak/>
        <w:t>νωνικής στήριξης μέσω αποκεντρωμένων δομών και υπηρεσιών, που θα λειτουργούν με διαφανή και δημοκρατικό τρόπο και θα εξασφαλίζουν τη συμμετοχή και την αντιπροσωπευτικότητα όλων των εμ</w:t>
      </w:r>
      <w:r>
        <w:rPr>
          <w:rFonts w:eastAsia="Times New Roman" w:cs="Times New Roman"/>
          <w:szCs w:val="24"/>
        </w:rPr>
        <w:t xml:space="preserve">πλεκομένων για την προάσπιση των δικαιωμάτων των ασθενών. </w:t>
      </w:r>
    </w:p>
    <w:p w14:paraId="5760B68E"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Στο επίπεδο της χρηματοδότησης, που είναι η κύρια κριτική η οποία μας γίνεται, η προτεινόμενη μορφή διοικητικής οργάνωσης μπορεί να υλοποιηθεί με μικρή κινητοποίηση πόρων και σύμφωνα με τις δηλώσει</w:t>
      </w:r>
      <w:r>
        <w:rPr>
          <w:rFonts w:eastAsia="Times New Roman" w:cs="Times New Roman"/>
          <w:szCs w:val="24"/>
        </w:rPr>
        <w:t>ς του Υπουργείου τα χρήματα αυτά υπάρχουν, ενώ για την ολοκληρωμένη ανάπτυξη, στήριξη, παρακολούθηση, οργάνωση των υπηρεσιών, εκπαίδευση του προσωπικού αλλά και για να υπάρξει έλεγχος, αξιολόγηση και υπηρεσίες διασύνδεσης που απαιτούνται έχουν εξασφαλιστεί</w:t>
      </w:r>
      <w:r>
        <w:rPr>
          <w:rFonts w:eastAsia="Times New Roman" w:cs="Times New Roman"/>
          <w:szCs w:val="24"/>
        </w:rPr>
        <w:t xml:space="preserve"> 51 εκατομμύρια ευρώ από τα ευρωπαϊκά προγράμματα της περιόδου 2014-2020.</w:t>
      </w:r>
    </w:p>
    <w:p w14:paraId="5760B68F"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Υπ’ αυτό το πρίσμα</w:t>
      </w:r>
      <w:r>
        <w:rPr>
          <w:rFonts w:eastAsia="Times New Roman" w:cs="Times New Roman"/>
          <w:szCs w:val="24"/>
        </w:rPr>
        <w:t>,</w:t>
      </w:r>
      <w:r>
        <w:rPr>
          <w:rFonts w:eastAsia="Times New Roman" w:cs="Times New Roman"/>
          <w:szCs w:val="24"/>
        </w:rPr>
        <w:t xml:space="preserve"> το νομοσχέδιο αποτελεί μια σημαντική προσπάθεια επανεκκίνησης –πιστεύουμε- με νέους, καλύτερους όρους, δίνοντας έμφαση στην προσβασιμότητα και στην προάσπιση των </w:t>
      </w:r>
      <w:r>
        <w:rPr>
          <w:rFonts w:eastAsia="Times New Roman" w:cs="Times New Roman"/>
          <w:szCs w:val="24"/>
        </w:rPr>
        <w:t xml:space="preserve">δικαιωμάτων και της αξιοπρέπειας των ληπτών υπηρεσιών υγείας και των ψυχικά ασθενών. </w:t>
      </w:r>
    </w:p>
    <w:p w14:paraId="5760B690"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lastRenderedPageBreak/>
        <w:t xml:space="preserve">Ωστόσο, υπάρχει μια σειρά από σημαντικές προκλήσεις στην κατεύθυνση της υλοποίησής του. Προφανώς, όπως ειπώθηκε και στις </w:t>
      </w:r>
      <w:r>
        <w:rPr>
          <w:rFonts w:eastAsia="Times New Roman" w:cs="Times New Roman"/>
          <w:szCs w:val="24"/>
        </w:rPr>
        <w:t>ε</w:t>
      </w:r>
      <w:r>
        <w:rPr>
          <w:rFonts w:eastAsia="Times New Roman" w:cs="Times New Roman"/>
          <w:szCs w:val="24"/>
        </w:rPr>
        <w:t>πιτροπές, η διοικητική αναδιοργάνωση από μόνη τη</w:t>
      </w:r>
      <w:r>
        <w:rPr>
          <w:rFonts w:eastAsia="Times New Roman" w:cs="Times New Roman"/>
          <w:szCs w:val="24"/>
        </w:rPr>
        <w:t xml:space="preserve">ς δεν εξασφαλίζει ούτε την τομεοποίηση ούτε την καλύτερη λειτουργία και απόδοση του συστήματος υγείας. Πέραν των θεσμικών προϋποθέσεων, χρειάζεται και μια νέα κουλτούρα, ώστε να υπάρχει η φροντίδα των ανθρώπων με εγγύτητα στον χώρο κατοικίας και διαμονής, </w:t>
      </w:r>
      <w:r>
        <w:rPr>
          <w:rFonts w:eastAsia="Times New Roman" w:cs="Times New Roman"/>
          <w:szCs w:val="24"/>
        </w:rPr>
        <w:t xml:space="preserve">με τη δυνατότητα του οικογενειακού περιβάλλοντος να τους υποστηρίξει χωρίς μετακινήσεις και ταλαιπωρίες, με κάλυψη, ει δυνατόν, όλου του φάσματος των υπηρεσιών, από την πρωτογενή πρόληψη και την πρωτοβάθμια φροντίδα, που θα είναι το επόμενο νομοσχέδιο που </w:t>
      </w:r>
      <w:r>
        <w:rPr>
          <w:rFonts w:eastAsia="Times New Roman" w:cs="Times New Roman"/>
          <w:szCs w:val="24"/>
        </w:rPr>
        <w:t xml:space="preserve">θα ακολουθήσει, μέχρι και τη νοσηλεία των οξέων περιστατικών. </w:t>
      </w:r>
    </w:p>
    <w:p w14:paraId="5760B691"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Και βεβαίως στην κατεύθυνση αυτή η πρώτη προτεραιότητα είναι η στελέχωση του τομέα ψυχικής υγείας σε ανθρώπινο δυναμικό και γι’ αυτό, παρά τις υπάρχουσες πολύ μεγάλες ανάγκες σε όλο το σύστημα,</w:t>
      </w:r>
      <w:r>
        <w:rPr>
          <w:rFonts w:eastAsia="Times New Roman" w:cs="Times New Roman"/>
          <w:szCs w:val="24"/>
        </w:rPr>
        <w:t xml:space="preserve"> το οποίο είχε υποστελεχωθεί και εγκαταλειφθεί, ήδη έχουν δρομολογηθεί τριακόσιες προσλήψεις μονίμου προσωπικού και έχουν προκηρυχθεί οι πρώτες ενενήντα </w:t>
      </w:r>
      <w:r>
        <w:rPr>
          <w:rFonts w:eastAsia="Times New Roman" w:cs="Times New Roman"/>
          <w:szCs w:val="24"/>
        </w:rPr>
        <w:lastRenderedPageBreak/>
        <w:t>τέσσερις θέσεις ψυχιάτρων και παιδοψυχιάτρων, δίνοντας προτεραιότητα στις δομές της περιφέρειας, ώστε ν</w:t>
      </w:r>
      <w:r>
        <w:rPr>
          <w:rFonts w:eastAsia="Times New Roman" w:cs="Times New Roman"/>
          <w:szCs w:val="24"/>
        </w:rPr>
        <w:t>α μειωθεί η ροή των περιστατικών προς το κέντρο και κυρίως προς τα τρία ειδικά ψυχιατρικά νοσοκομεία που επιβαρύνονται υπέρμετρα. Υπενθυμίζω πως αυτά τα τρία ιδρύματα είχαν φτάσει στα όρια του λειτουργικού μπλακάουτ, επειδή στη λογική ότι θα έκλειναν μέχρι</w:t>
      </w:r>
      <w:r>
        <w:rPr>
          <w:rFonts w:eastAsia="Times New Roman" w:cs="Times New Roman"/>
          <w:szCs w:val="24"/>
        </w:rPr>
        <w:t xml:space="preserve"> τις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 xml:space="preserve">2015 είχαν εξαιρεθεί από κάθε πλάνο κάλυψης κενών θέσεων επί μια δεκαετία. </w:t>
      </w:r>
    </w:p>
    <w:p w14:paraId="5760B692"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Παράλληλα, βεβαίως, απαιτείται εξέλιξη και βελτίωση των τμημάτων στα γενικά νοσοκομεία, εξασφαλίζοντας πηγές χρηματοδότησης και θεμελιώνοντας σχέσεις συνέργειας με όλους</w:t>
      </w:r>
      <w:r>
        <w:rPr>
          <w:rFonts w:eastAsia="Times New Roman" w:cs="Times New Roman"/>
          <w:szCs w:val="24"/>
        </w:rPr>
        <w:t xml:space="preserve"> τους εμπλεκόμενους φορείς, αλλά και με την Ευρωπαϊκή Ένωση.</w:t>
      </w:r>
    </w:p>
    <w:p w14:paraId="5760B693"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Τέλος, ιδιαίτερα σημαντική είναι η επανεκκίνηση του συστήματος αποϊδρυματοποίησης, ώστε να απομακρυνθούμε από την ιδέα του ασύλου προς την κατεύθυνση των δομών κοινωνικής φροντίδας, με παράλληλη </w:t>
      </w:r>
      <w:r>
        <w:rPr>
          <w:rFonts w:eastAsia="Times New Roman" w:cs="Times New Roman"/>
          <w:szCs w:val="24"/>
        </w:rPr>
        <w:t xml:space="preserve">εμπλοκή και των παλιών δομών. </w:t>
      </w:r>
    </w:p>
    <w:p w14:paraId="5760B694"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Πρόσφατα είδαν το φως της δημοσιότητας φωτογραφίες και βίντεο από δεμένους ασθενείς σε ψυχιατρικά ιδρύματα. Πέραν της οδύνης μας για την προβολή αυτών των ευαίσθητων δε</w:t>
      </w:r>
      <w:r>
        <w:rPr>
          <w:rFonts w:eastAsia="Times New Roman" w:cs="Times New Roman"/>
          <w:szCs w:val="24"/>
        </w:rPr>
        <w:lastRenderedPageBreak/>
        <w:t xml:space="preserve">δομένων, πρέπει να συνειδητοποιήσουμε πως αυτές είναι οι </w:t>
      </w:r>
      <w:r>
        <w:rPr>
          <w:rFonts w:eastAsia="Times New Roman" w:cs="Times New Roman"/>
          <w:szCs w:val="24"/>
        </w:rPr>
        <w:t xml:space="preserve">εγγενείς παρενέργειες που παράγει το άσυλο, το οποίο είναι εξ ορισμού ένας χώρος ανελευθερίας, εγκλεισμού, παραβίασης δικαιωμάτων και απανθρωποποίησης. Περιστατικά σαν και αυτό πρέπει να πω ότι νομίζω ότι ενισχύουν ακόμη περισσότερο την ανάγκη ολοκλήρωσης </w:t>
      </w:r>
      <w:r>
        <w:rPr>
          <w:rFonts w:eastAsia="Times New Roman" w:cs="Times New Roman"/>
          <w:szCs w:val="24"/>
        </w:rPr>
        <w:t>αυτής της μεταρρύθμισης με τη συμβολή όλων μας, δίνοντας έμφαση σε υπηρεσίες που θα προσφέρονται στην κοινότητα, με δομές που θα εξασφαλίζουν την αξιοπρεπή φροντίδα αυτών των ανθρώπων.</w:t>
      </w:r>
    </w:p>
    <w:p w14:paraId="5760B695"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Ο δεύτερος πυλώνας του νομοσχεδίου είναι αυτός που αφορά τα κέντρα εμπε</w:t>
      </w:r>
      <w:r>
        <w:rPr>
          <w:rFonts w:eastAsia="Times New Roman" w:cs="Times New Roman"/>
          <w:szCs w:val="24"/>
        </w:rPr>
        <w:t>ιρογνωμοσύνης σπανίων και πολύπλοκων νοσημάτων. Το υφιστάμενο εθνικό πλαίσιο που προέβλεπε για αυτά τα κέντρα αναφοράς, όπως ονομάζονταν, καθοριζόταν πάλι με έναν παλιό νόμο του 1997 και βέβαια χαρακτηρίζεται από ελλείψεις και απουσία συγκεκριμένων μετρήσι</w:t>
      </w:r>
      <w:r>
        <w:rPr>
          <w:rFonts w:eastAsia="Times New Roman" w:cs="Times New Roman"/>
          <w:szCs w:val="24"/>
        </w:rPr>
        <w:t>μων κριτηρίων για την αναγνώριση αυτών των δομών. Συνεπώς, οι σχετικές διατάξεις αποσκοπούν αφ</w:t>
      </w:r>
      <w:r>
        <w:rPr>
          <w:rFonts w:eastAsia="Times New Roman" w:cs="Times New Roman"/>
          <w:szCs w:val="24"/>
        </w:rPr>
        <w:t xml:space="preserve">’ </w:t>
      </w:r>
      <w:r>
        <w:rPr>
          <w:rFonts w:eastAsia="Times New Roman" w:cs="Times New Roman"/>
          <w:szCs w:val="24"/>
        </w:rPr>
        <w:t>ενός στην πλήρη αναμόρφωση του υφιστάμενου και ελλιπούς θεσμικού πλαισίου της χώρας μας για τα κέντρα εμπειρογνωμοσύνης, που πριν ονομάζονταν κέντρα αναφο</w:t>
      </w:r>
      <w:r>
        <w:rPr>
          <w:rFonts w:eastAsia="Times New Roman" w:cs="Times New Roman"/>
          <w:szCs w:val="24"/>
        </w:rPr>
        <w:lastRenderedPageBreak/>
        <w:t>ράς, ό</w:t>
      </w:r>
      <w:r>
        <w:rPr>
          <w:rFonts w:eastAsia="Times New Roman" w:cs="Times New Roman"/>
          <w:szCs w:val="24"/>
        </w:rPr>
        <w:t>πως ήδη είπα, αφ</w:t>
      </w:r>
      <w:r>
        <w:rPr>
          <w:rFonts w:eastAsia="Times New Roman" w:cs="Times New Roman"/>
          <w:szCs w:val="24"/>
        </w:rPr>
        <w:t xml:space="preserve">’ </w:t>
      </w:r>
      <w:r>
        <w:rPr>
          <w:rFonts w:eastAsia="Times New Roman" w:cs="Times New Roman"/>
          <w:szCs w:val="24"/>
        </w:rPr>
        <w:t>ετέρου στην εναρμόνιση αυτών των δημόσιων δομών με τα ευρωπαϊκά πρότυπα. Να δημιουργηθεί, δηλαδή, ένα κοινό πλαίσιο που θα ξεκινά από την πολύ σημαντική για αυτά τα νοσήματα πρόληψη, από την αρχική διάγνωση έγκαιρα μέχρι και τη διαχρονική</w:t>
      </w:r>
      <w:r>
        <w:rPr>
          <w:rFonts w:eastAsia="Times New Roman" w:cs="Times New Roman"/>
          <w:szCs w:val="24"/>
        </w:rPr>
        <w:t xml:space="preserve"> παρακολούθηση και βεβαίως με κύριο στόχο που θα αποσκοπεί στη μείωση της ταλαιπωρίας των ασθενών και των οικογενειών τους, ενώ η δημιουργία δικτύων μεταξύ παρόχων υγειονομικής περίθαλψης υψηλής εξειδίκευσης σε ευρωπαϊκό επίπεδο</w:t>
      </w:r>
      <w:r>
        <w:rPr>
          <w:rFonts w:eastAsia="Times New Roman" w:cs="Times New Roman"/>
          <w:szCs w:val="24"/>
        </w:rPr>
        <w:t>,</w:t>
      </w:r>
      <w:r>
        <w:rPr>
          <w:rFonts w:eastAsia="Times New Roman" w:cs="Times New Roman"/>
          <w:szCs w:val="24"/>
        </w:rPr>
        <w:t xml:space="preserve"> αναβαθμίζει τη διάσταση τη</w:t>
      </w:r>
      <w:r>
        <w:rPr>
          <w:rFonts w:eastAsia="Times New Roman" w:cs="Times New Roman"/>
          <w:szCs w:val="24"/>
        </w:rPr>
        <w:t>ς πρόσβασης στη διάγνωση, αλλά και της θεραπευτικής αγωγής, όπου έχουν γίνει πάρα πολύ σημαντικά βήματα σ’ αυτή</w:t>
      </w:r>
      <w:r>
        <w:rPr>
          <w:rFonts w:eastAsia="Times New Roman" w:cs="Times New Roman"/>
          <w:szCs w:val="24"/>
        </w:rPr>
        <w:t>ν</w:t>
      </w:r>
      <w:r>
        <w:rPr>
          <w:rFonts w:eastAsia="Times New Roman" w:cs="Times New Roman"/>
          <w:szCs w:val="24"/>
        </w:rPr>
        <w:t xml:space="preserve"> την κατεύθυνση που βελτιώνουν πολύ την ποιότητα ζωής και την επιβίωση όλων αυτών ασθενών με αυτές τις σπάνιες παθήσεις, που όμως απαιτούν ειδικ</w:t>
      </w:r>
      <w:r>
        <w:rPr>
          <w:rFonts w:eastAsia="Times New Roman" w:cs="Times New Roman"/>
          <w:szCs w:val="24"/>
        </w:rPr>
        <w:t>ή συγκέντρωση πόρων και επιστημονικής γνώσης.</w:t>
      </w:r>
    </w:p>
    <w:p w14:paraId="5760B696"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Η πρωτοβουλία αυτή, λοιπόν, είναι μια σημαντική προσέγγιση, ικανή να βελτιώσει τις διαδικασίες πιστοποίησης καταγραφής και αξιολόγησης. Κατά τη συζήτηση με τους φορείς τέθηκαν μια σειρά από ζητήματα, όπως η ενσ</w:t>
      </w:r>
      <w:r>
        <w:rPr>
          <w:rFonts w:eastAsia="Times New Roman" w:cs="Times New Roman"/>
          <w:szCs w:val="24"/>
        </w:rPr>
        <w:t xml:space="preserve">ωμάτωση της βάσης </w:t>
      </w:r>
      <w:r>
        <w:rPr>
          <w:rFonts w:eastAsia="Times New Roman" w:cs="Times New Roman"/>
          <w:szCs w:val="24"/>
        </w:rPr>
        <w:t>«ORPHANET»</w:t>
      </w:r>
      <w:r>
        <w:rPr>
          <w:rFonts w:eastAsia="Times New Roman" w:cs="Times New Roman"/>
          <w:szCs w:val="24"/>
        </w:rPr>
        <w:t xml:space="preserve">, που είναι η παγκόσμια βάση δεδομένων για αυτά τα νοσήματα, η δυνατότητα να διενεργούνται εξετάσεις από </w:t>
      </w:r>
      <w:r>
        <w:rPr>
          <w:rFonts w:eastAsia="Times New Roman" w:cs="Times New Roman"/>
          <w:szCs w:val="24"/>
        </w:rPr>
        <w:lastRenderedPageBreak/>
        <w:t>διαγνωστικά εργαστήρια, νομικά πρόσωπα ιδιωτικού δικαίου, υπό τον έλεγχο του δημοσίου, η αντιπροσώπευση στην εθνική επιτροπ</w:t>
      </w:r>
      <w:r>
        <w:rPr>
          <w:rFonts w:eastAsia="Times New Roman" w:cs="Times New Roman"/>
          <w:szCs w:val="24"/>
        </w:rPr>
        <w:t>ή του ΚΕΣΥ όλων των ενώσεων των πασχόντων αναλόγως του θέματος και ακόμη η πολύ σημαντική ανάγκη λειτουργίας κλινικών μετάβασης από την εφηβική προς την ενήλικ</w:t>
      </w:r>
      <w:r>
        <w:rPr>
          <w:rFonts w:eastAsia="Times New Roman" w:cs="Times New Roman"/>
          <w:szCs w:val="24"/>
        </w:rPr>
        <w:t xml:space="preserve">η </w:t>
      </w:r>
      <w:r>
        <w:rPr>
          <w:rFonts w:eastAsia="Times New Roman" w:cs="Times New Roman"/>
          <w:szCs w:val="24"/>
        </w:rPr>
        <w:t>ζωή. Πρόκειται για παρατηρήσεις, που κατά βάση γίνονται αποδεκτές, είναι ιδιαίτερα σημαντικές κ</w:t>
      </w:r>
      <w:r>
        <w:rPr>
          <w:rFonts w:eastAsia="Times New Roman" w:cs="Times New Roman"/>
          <w:szCs w:val="24"/>
        </w:rPr>
        <w:t>αι τις οποίες θα πρέπει να επεξεργαστούμε προς υλοποίηση στο αμέσως επόμενο διάστημα.</w:t>
      </w:r>
    </w:p>
    <w:p w14:paraId="5760B697" w14:textId="77777777" w:rsidR="003F14BB" w:rsidRDefault="00F37CA6">
      <w:pPr>
        <w:spacing w:line="600" w:lineRule="auto"/>
        <w:ind w:firstLine="720"/>
        <w:jc w:val="both"/>
        <w:rPr>
          <w:rFonts w:eastAsia="Times New Roman"/>
          <w:szCs w:val="24"/>
        </w:rPr>
      </w:pPr>
      <w:r>
        <w:rPr>
          <w:rFonts w:eastAsia="Times New Roman"/>
          <w:szCs w:val="24"/>
        </w:rPr>
        <w:t xml:space="preserve">Τέλος, να πω ότι επιτυγχάνεται με τις </w:t>
      </w:r>
      <w:r>
        <w:rPr>
          <w:rFonts w:eastAsia="Times New Roman"/>
        </w:rPr>
        <w:t>διατάξεις</w:t>
      </w:r>
      <w:r>
        <w:rPr>
          <w:rFonts w:eastAsia="Times New Roman"/>
          <w:szCs w:val="24"/>
        </w:rPr>
        <w:t xml:space="preserve"> αυτές η εξοικονόμηση εθνικών πόρων στον τομέα της έρευνας, δεδομένης της ανταλλαγής και της αφομοίωσης της διεθνούς εμπειρ</w:t>
      </w:r>
      <w:r>
        <w:rPr>
          <w:rFonts w:eastAsia="Times New Roman"/>
          <w:szCs w:val="24"/>
        </w:rPr>
        <w:t xml:space="preserve">ίας, καθώς τα δίκτυα αυτά μπορούν να χρησιμεύσουν ως εστιακά στοιχεία και σημεία ιατρικής επιμόρφωσης, διάχυσης της επιστημονικής γνώσης και αξιολόγησης των σπανίων αυτών νοσημάτων. </w:t>
      </w:r>
    </w:p>
    <w:p w14:paraId="5760B698" w14:textId="77777777" w:rsidR="003F14BB" w:rsidRDefault="00F37CA6">
      <w:pPr>
        <w:spacing w:line="600" w:lineRule="auto"/>
        <w:ind w:firstLine="720"/>
        <w:jc w:val="both"/>
        <w:rPr>
          <w:rFonts w:eastAsia="Times New Roman"/>
          <w:szCs w:val="24"/>
        </w:rPr>
      </w:pPr>
      <w:r>
        <w:rPr>
          <w:rFonts w:eastAsia="Times New Roman"/>
          <w:szCs w:val="24"/>
        </w:rPr>
        <w:t xml:space="preserve">Στο τρίτο μέρος το νομοσχέδιο περιέχει πολλές </w:t>
      </w:r>
      <w:r>
        <w:rPr>
          <w:rFonts w:eastAsia="Times New Roman"/>
        </w:rPr>
        <w:t>διατάξεις</w:t>
      </w:r>
      <w:r>
        <w:rPr>
          <w:rFonts w:eastAsia="Times New Roman"/>
          <w:szCs w:val="24"/>
        </w:rPr>
        <w:t xml:space="preserve"> ρυθμιστικού χαρακ</w:t>
      </w:r>
      <w:r>
        <w:rPr>
          <w:rFonts w:eastAsia="Times New Roman"/>
          <w:szCs w:val="24"/>
        </w:rPr>
        <w:t xml:space="preserve">τήρα, με βασική επιδίωξη την αντιμετώπιση εκκρεμοτήτων που έχουν προκύψει από την ελλιπή και στρεβλή νομοθέτηση των προηγούμενων χρόνων και σκοπεύει στην αποτελεσματική επίλυση προβλημάτων που ταλαιπωρούν το Εθνικό Σύστημα Υγείας. </w:t>
      </w:r>
    </w:p>
    <w:p w14:paraId="5760B699" w14:textId="77777777" w:rsidR="003F14BB" w:rsidRDefault="00F37CA6">
      <w:pPr>
        <w:spacing w:line="600" w:lineRule="auto"/>
        <w:ind w:firstLine="720"/>
        <w:jc w:val="both"/>
        <w:rPr>
          <w:rFonts w:eastAsia="Times New Roman"/>
          <w:bCs/>
          <w:shd w:val="clear" w:color="auto" w:fill="FFFFFF"/>
        </w:rPr>
      </w:pPr>
      <w:r>
        <w:rPr>
          <w:rFonts w:eastAsia="Times New Roman"/>
          <w:szCs w:val="24"/>
        </w:rPr>
        <w:lastRenderedPageBreak/>
        <w:t xml:space="preserve">Προφανώς, επειδή </w:t>
      </w:r>
      <w:r>
        <w:rPr>
          <w:rFonts w:eastAsia="Times New Roman"/>
          <w:szCs w:val="24"/>
        </w:rPr>
        <w:t>πρόκειται για πολλά άρθρα, δεν θα μπορέσω να αναφερθώ σε όλα. Ίσως να πω στη δευτερομιλία μου ότι έχουμε σημαντικές</w:t>
      </w:r>
      <w:r>
        <w:rPr>
          <w:rFonts w:eastAsia="Times New Roman"/>
          <w:bCs/>
          <w:shd w:val="clear" w:color="auto" w:fill="FFFFFF"/>
        </w:rPr>
        <w:t xml:space="preserve"> ρυθμίσεις</w:t>
      </w:r>
      <w:r>
        <w:rPr>
          <w:rFonts w:eastAsia="Times New Roman"/>
          <w:szCs w:val="24"/>
        </w:rPr>
        <w:t xml:space="preserve"> για τη χρηματοδότηση των Κέντρων Πρόληψης των Εξαρτήσεων και Προαγωγής της Ψυχοκοινωνικής Υγείας, όπως </w:t>
      </w:r>
      <w:r>
        <w:rPr>
          <w:rFonts w:eastAsia="Times New Roman"/>
          <w:bCs/>
          <w:shd w:val="clear" w:color="auto" w:fill="FFFFFF"/>
        </w:rPr>
        <w:t>επίσης και</w:t>
      </w:r>
      <w:r>
        <w:rPr>
          <w:rFonts w:eastAsia="Times New Roman"/>
          <w:szCs w:val="24"/>
        </w:rPr>
        <w:t xml:space="preserve"> ένα πιο σαφές θε</w:t>
      </w:r>
      <w:r>
        <w:rPr>
          <w:rFonts w:eastAsia="Times New Roman"/>
          <w:szCs w:val="24"/>
        </w:rPr>
        <w:t xml:space="preserve">σμικό πλαίσιο για τη </w:t>
      </w:r>
      <w:r>
        <w:rPr>
          <w:rFonts w:eastAsia="Times New Roman"/>
          <w:bCs/>
          <w:shd w:val="clear" w:color="auto" w:fill="FFFFFF"/>
        </w:rPr>
        <w:t>λειτουργία και τη χρηματοδότηση του Εθνικού Κέντρου Τεκμηρίωσης και Πληροφόρησης για τα Ναρκωτικά.</w:t>
      </w:r>
    </w:p>
    <w:p w14:paraId="5760B69A" w14:textId="77777777" w:rsidR="003F14BB" w:rsidRDefault="00F37CA6">
      <w:pPr>
        <w:spacing w:line="600" w:lineRule="auto"/>
        <w:ind w:firstLine="720"/>
        <w:jc w:val="both"/>
        <w:rPr>
          <w:rFonts w:eastAsia="Times New Roman"/>
          <w:bCs/>
          <w:shd w:val="clear" w:color="auto" w:fill="FFFFFF"/>
        </w:rPr>
      </w:pPr>
      <w:r>
        <w:rPr>
          <w:rFonts w:eastAsia="Times New Roman"/>
          <w:bCs/>
          <w:shd w:val="clear" w:color="auto" w:fill="FFFFFF"/>
        </w:rPr>
        <w:t>Ταυτόχρονα, επιδιώκεται –και αυτό το θεωρώ σημαντικό και γι’ αυτό αναφέρομαι– η περεταίρω ανάπτυξη του εθνικού αρχείου νεοπλασιών. Θεσμο</w:t>
      </w:r>
      <w:r>
        <w:rPr>
          <w:rFonts w:eastAsia="Times New Roman"/>
          <w:bCs/>
          <w:shd w:val="clear" w:color="auto" w:fill="FFFFFF"/>
        </w:rPr>
        <w:t>θετείται η υποχρεωτική καταγραφή των περιπτώσεων καρκίνου, ώστε να ξεκινήσουμε, επιτέλους, από ένα νόσημα, στο οποίο να έχουμε εθνικά δεδομένα, που τόσο πολύ τα χρειαζόμαστε.</w:t>
      </w:r>
    </w:p>
    <w:p w14:paraId="5760B69B" w14:textId="77777777" w:rsidR="003F14BB" w:rsidRDefault="00F37CA6">
      <w:pPr>
        <w:spacing w:line="600" w:lineRule="auto"/>
        <w:ind w:firstLine="720"/>
        <w:jc w:val="both"/>
        <w:rPr>
          <w:rFonts w:eastAsia="Times New Roman"/>
          <w:bCs/>
          <w:shd w:val="clear" w:color="auto" w:fill="FFFFFF"/>
        </w:rPr>
      </w:pPr>
      <w:r>
        <w:rPr>
          <w:rFonts w:eastAsia="Times New Roman"/>
          <w:bCs/>
          <w:shd w:val="clear" w:color="auto" w:fill="FFFFFF"/>
        </w:rPr>
        <w:t xml:space="preserve">Επίσης,  ιδρύεται και Γραφείο Πρόληψης Ατυχημάτων σε </w:t>
      </w:r>
      <w:r>
        <w:rPr>
          <w:rFonts w:eastAsia="Times New Roman"/>
          <w:bCs/>
          <w:shd w:val="clear" w:color="auto" w:fill="FFFFFF"/>
        </w:rPr>
        <w:t>ε</w:t>
      </w:r>
      <w:r>
        <w:rPr>
          <w:rFonts w:eastAsia="Times New Roman"/>
          <w:bCs/>
          <w:shd w:val="clear" w:color="auto" w:fill="FFFFFF"/>
        </w:rPr>
        <w:t xml:space="preserve">νδοχώρια </w:t>
      </w:r>
      <w:r>
        <w:rPr>
          <w:rFonts w:eastAsia="Times New Roman"/>
          <w:bCs/>
          <w:shd w:val="clear" w:color="auto" w:fill="FFFFFF"/>
        </w:rPr>
        <w:t>ύ</w:t>
      </w:r>
      <w:r>
        <w:rPr>
          <w:rFonts w:eastAsia="Times New Roman"/>
          <w:bCs/>
          <w:shd w:val="clear" w:color="auto" w:fill="FFFFFF"/>
        </w:rPr>
        <w:t>δατα, ώστε να αντ</w:t>
      </w:r>
      <w:r>
        <w:rPr>
          <w:rFonts w:eastAsia="Times New Roman"/>
          <w:bCs/>
          <w:shd w:val="clear" w:color="auto" w:fill="FFFFFF"/>
        </w:rPr>
        <w:t xml:space="preserve">ιμετωπιστεί το σημαντικό πρόβλημα των πνιγμών, ιδιαίτερα στην παιδική ηλικία, με πολύ αυξημένη επίπτωση στην πατρίδα μας, με την ύπαρξη εκπαιδευμένων ναυαγοσωστών. </w:t>
      </w:r>
    </w:p>
    <w:p w14:paraId="5760B69C" w14:textId="77777777" w:rsidR="003F14BB" w:rsidRDefault="00F37CA6">
      <w:pPr>
        <w:spacing w:line="600" w:lineRule="auto"/>
        <w:ind w:firstLine="720"/>
        <w:jc w:val="both"/>
        <w:rPr>
          <w:rFonts w:eastAsia="Times New Roman"/>
          <w:bCs/>
          <w:shd w:val="clear" w:color="auto" w:fill="FFFFFF"/>
        </w:rPr>
      </w:pPr>
      <w:r>
        <w:rPr>
          <w:rFonts w:eastAsia="Times New Roman"/>
          <w:bCs/>
          <w:shd w:val="clear" w:color="auto" w:fill="FFFFFF"/>
        </w:rPr>
        <w:t xml:space="preserve">Στη συνέχεια θα αναφερθώ στα άρθρα αυτά που αναφέρονται ουσιαστικά στο ανθρώπινο δυναμικό. </w:t>
      </w:r>
      <w:r>
        <w:rPr>
          <w:rFonts w:eastAsia="Times New Roman"/>
          <w:bCs/>
          <w:shd w:val="clear" w:color="auto" w:fill="FFFFFF"/>
        </w:rPr>
        <w:t xml:space="preserve">Δίνεται η δυνατότητα </w:t>
      </w:r>
      <w:r>
        <w:rPr>
          <w:rFonts w:eastAsia="Times New Roman"/>
          <w:bCs/>
          <w:shd w:val="clear" w:color="auto" w:fill="FFFFFF"/>
        </w:rPr>
        <w:lastRenderedPageBreak/>
        <w:t>στους γιατρούς και τους οδοντιάτρους στο ΠΕΔΥ –αυτών που παραμένουν με δικαστικές αποφάσεις– να ενταχθούν με σχέση πλήρους και αποκλειστικής απασχόλησης, διακόπτοντας το ελεύθερο επάγγελμα σε εύλογο χρονικό μεταβατικό διάστημα, με στόχ</w:t>
      </w:r>
      <w:r>
        <w:rPr>
          <w:rFonts w:eastAsia="Times New Roman"/>
          <w:bCs/>
          <w:shd w:val="clear" w:color="auto" w:fill="FFFFFF"/>
        </w:rPr>
        <w:t>ο να υποβοηθηθεί η λειτουργία και η ανάπτυξη του πρωτοβάθμιου συστήματος υγείας.</w:t>
      </w:r>
    </w:p>
    <w:p w14:paraId="5760B69D" w14:textId="77777777" w:rsidR="003F14BB" w:rsidRDefault="00F37CA6">
      <w:pPr>
        <w:spacing w:line="600" w:lineRule="auto"/>
        <w:ind w:firstLine="720"/>
        <w:jc w:val="both"/>
        <w:rPr>
          <w:rFonts w:eastAsia="Times New Roman"/>
          <w:bCs/>
          <w:shd w:val="clear" w:color="auto" w:fill="FFFFFF"/>
        </w:rPr>
      </w:pPr>
      <w:r>
        <w:rPr>
          <w:rFonts w:eastAsia="Times New Roman"/>
          <w:bCs/>
          <w:shd w:val="clear" w:color="auto" w:fill="FFFFFF"/>
        </w:rPr>
        <w:t xml:space="preserve">Βεβαίως, και οι γιατροί χειρουργικών ειδικοτήτων μπορούν να αξιοποιηθούν περαιτέρω στα νοσοκομεία αναφοράς με απόφαση του </w:t>
      </w:r>
      <w:r>
        <w:rPr>
          <w:rFonts w:eastAsia="Times New Roman"/>
          <w:bCs/>
          <w:shd w:val="clear" w:color="auto" w:fill="FFFFFF"/>
        </w:rPr>
        <w:t>δ</w:t>
      </w:r>
      <w:r>
        <w:rPr>
          <w:rFonts w:eastAsia="Times New Roman"/>
          <w:bCs/>
          <w:shd w:val="clear" w:color="auto" w:fill="FFFFFF"/>
        </w:rPr>
        <w:t xml:space="preserve">ιοικητή της ΥΠΕ και να υποστηρίζουν τη συνολικότερη </w:t>
      </w:r>
      <w:r>
        <w:rPr>
          <w:rFonts w:eastAsia="Times New Roman"/>
          <w:bCs/>
          <w:shd w:val="clear" w:color="auto" w:fill="FFFFFF"/>
        </w:rPr>
        <w:t>λειτουργία των νοσοκομείων. Αυτό, βεβαίως, θα επιφέρει ευνοϊκά αποτελέσματα στο σύνολο του ωφελούμενου πληθυσμού.</w:t>
      </w:r>
    </w:p>
    <w:p w14:paraId="5760B69E" w14:textId="77777777" w:rsidR="003F14BB" w:rsidRDefault="00F37CA6">
      <w:pPr>
        <w:spacing w:line="600" w:lineRule="auto"/>
        <w:ind w:firstLine="720"/>
        <w:jc w:val="both"/>
        <w:rPr>
          <w:rFonts w:eastAsia="Times New Roman"/>
          <w:bCs/>
          <w:shd w:val="clear" w:color="auto" w:fill="FFFFFF"/>
        </w:rPr>
      </w:pPr>
      <w:r>
        <w:rPr>
          <w:rFonts w:eastAsia="Times New Roman"/>
          <w:bCs/>
          <w:shd w:val="clear" w:color="auto" w:fill="FFFFFF"/>
        </w:rPr>
        <w:t>Ρυθμίζεται το θέμα των εκπαιδευτικών αδειών για όλους τους γιατρούς του ΕΣΥ, των Κέντρων Υγείας, του ΠΕΔΥ, ενώ θεωρώ πολύ σημαντική τη διάταξη</w:t>
      </w:r>
      <w:r>
        <w:rPr>
          <w:rFonts w:eastAsia="Times New Roman"/>
          <w:bCs/>
          <w:shd w:val="clear" w:color="auto" w:fill="FFFFFF"/>
        </w:rPr>
        <w:t xml:space="preserve">, </w:t>
      </w:r>
      <w:r>
        <w:rPr>
          <w:rFonts w:eastAsia="Times New Roman"/>
          <w:bCs/>
          <w:shd w:val="clear" w:color="auto" w:fill="FFFFFF"/>
        </w:rPr>
        <w:t>με την οποία</w:t>
      </w:r>
      <w:r>
        <w:rPr>
          <w:rFonts w:eastAsia="Times New Roman"/>
          <w:bCs/>
          <w:shd w:val="clear" w:color="auto" w:fill="FFFFFF"/>
        </w:rPr>
        <w:t xml:space="preserve"> εξομοιώνουμε την εκπαιδευτική άδεια στους επικουρικούς γιατρούς με τις προβλεπόμενες άδειες που παίρνουν ετησίως και οι γιατροί του ΕΣΥ, δηλαδή δίνουμε την ίδια δυνατότητα σε αυτούς τους νέους συναδέλφους, που υποστηρίζουν το Εθνικό Σύστημα </w:t>
      </w:r>
      <w:r>
        <w:rPr>
          <w:rFonts w:eastAsia="Times New Roman"/>
          <w:bCs/>
          <w:shd w:val="clear" w:color="auto" w:fill="FFFFFF"/>
        </w:rPr>
        <w:t>Υγείας, αναγνωρίζοντας την ανάγκη επιμόρφωσής τους.</w:t>
      </w:r>
    </w:p>
    <w:p w14:paraId="5760B69F" w14:textId="77777777" w:rsidR="003F14BB" w:rsidRDefault="00F37CA6">
      <w:pPr>
        <w:spacing w:line="600" w:lineRule="auto"/>
        <w:ind w:firstLine="720"/>
        <w:jc w:val="both"/>
        <w:rPr>
          <w:rFonts w:eastAsia="Times New Roman"/>
          <w:bCs/>
          <w:shd w:val="clear" w:color="auto" w:fill="FFFFFF"/>
        </w:rPr>
      </w:pPr>
      <w:r>
        <w:rPr>
          <w:rFonts w:eastAsia="Times New Roman"/>
          <w:bCs/>
          <w:shd w:val="clear" w:color="auto" w:fill="FFFFFF"/>
        </w:rPr>
        <w:lastRenderedPageBreak/>
        <w:t xml:space="preserve">Επίσης, νομοθετείται κατά προτεραιότητα η απόσπαση των συζύγων των επικουρικών γιατρών που υπηρετούν σε άγονες, απομακρυσμένες και προβληματικές περιοχές. </w:t>
      </w:r>
    </w:p>
    <w:p w14:paraId="5760B6A0" w14:textId="77777777" w:rsidR="003F14BB" w:rsidRDefault="00F37CA6">
      <w:pPr>
        <w:spacing w:line="600" w:lineRule="auto"/>
        <w:ind w:firstLine="720"/>
        <w:jc w:val="both"/>
        <w:rPr>
          <w:rFonts w:eastAsia="Times New Roman"/>
          <w:bCs/>
          <w:shd w:val="clear" w:color="auto" w:fill="FFFFFF"/>
        </w:rPr>
      </w:pPr>
      <w:r>
        <w:rPr>
          <w:rFonts w:eastAsia="Times New Roman"/>
          <w:bCs/>
          <w:shd w:val="clear" w:color="auto" w:fill="FFFFFF"/>
        </w:rPr>
        <w:t>Στο πλαίσιο της περαιτέρω στήριξης της πρωτοβάθμ</w:t>
      </w:r>
      <w:r>
        <w:rPr>
          <w:rFonts w:eastAsia="Times New Roman"/>
          <w:bCs/>
          <w:shd w:val="clear" w:color="auto" w:fill="FFFFFF"/>
        </w:rPr>
        <w:t>ιας φροντίδας υγείας με επιπλέον προσωπικό, προβλέπεται και η ένταξη, υπό συγκεκριμένες προϋποθέσεις, γιατρών χωρίς ειδίκευση με πιστοποιητικό γενικής ιατρικής, που ήδη υπηρετούν στο σύστημα πάνω από είκοσι χρόνια με πλήρη και αποκλειστική απασχόληση, αναγ</w:t>
      </w:r>
      <w:r>
        <w:rPr>
          <w:rFonts w:eastAsia="Times New Roman"/>
          <w:bCs/>
          <w:shd w:val="clear" w:color="auto" w:fill="FFFFFF"/>
        </w:rPr>
        <w:t xml:space="preserve">νωρίζοντας την προσφορά τους στο επίπεδο του μισθολογίου και προφανώς χωρίς απονομή ειδικότητας, αφού είναι μία μεταβατικού και αποκλειστικού τύπου διάταξη. </w:t>
      </w:r>
    </w:p>
    <w:p w14:paraId="5760B6A1" w14:textId="77777777" w:rsidR="003F14BB" w:rsidRDefault="00F37CA6">
      <w:pPr>
        <w:spacing w:line="600" w:lineRule="auto"/>
        <w:ind w:firstLine="720"/>
        <w:jc w:val="both"/>
        <w:rPr>
          <w:rFonts w:eastAsia="Times New Roman"/>
          <w:bCs/>
          <w:shd w:val="clear" w:color="auto" w:fill="FFFFFF"/>
        </w:rPr>
      </w:pPr>
      <w:r>
        <w:rPr>
          <w:rFonts w:eastAsia="Times New Roman"/>
          <w:bCs/>
          <w:shd w:val="clear" w:color="auto" w:fill="FFFFFF"/>
        </w:rPr>
        <w:t>Τέλος, στην κατεύθυνση αυτή, θεωρώ σημαντικό και το άρθρο που αφορά την υποχρεωτική μετάθεση των γ</w:t>
      </w:r>
      <w:r>
        <w:rPr>
          <w:rFonts w:eastAsia="Times New Roman"/>
          <w:bCs/>
          <w:shd w:val="clear" w:color="auto" w:fill="FFFFFF"/>
        </w:rPr>
        <w:t>ιατρών του ΕΣΥ από άγονες περιοχές μετά από πενταετία, περίπου έναν χρόνο μετά την υποβολή της αίτησής τους, σε κενή οργανική θέση και στην Αθήνα και στη Θεσσαλονίκη –τοποθέτηση όμως που θα γίνεται αναλόγως των αναγκών της οικείας ΥΠΕ, με προτεραιότητα τις</w:t>
      </w:r>
      <w:r>
        <w:rPr>
          <w:rFonts w:eastAsia="Times New Roman"/>
          <w:bCs/>
          <w:shd w:val="clear" w:color="auto" w:fill="FFFFFF"/>
        </w:rPr>
        <w:t xml:space="preserve"> υποστελεχωμένες υπηρεσίες και ως επιβράβευση για την αναγνώριση της κοινωνικής τους προσφοράς αλλά και ως κίνητρο, κυρίως για τους επόμενους νεότερους γιατρούς, που </w:t>
      </w:r>
      <w:r>
        <w:rPr>
          <w:rFonts w:eastAsia="Times New Roman"/>
          <w:bCs/>
          <w:shd w:val="clear" w:color="auto" w:fill="FFFFFF"/>
        </w:rPr>
        <w:lastRenderedPageBreak/>
        <w:t>θα θελήσουν να στελεχώσουν και να προσφέρουν στις θέσεις αυτές, οι οποίες θα προκηρύσσοντα</w:t>
      </w:r>
      <w:r>
        <w:rPr>
          <w:rFonts w:eastAsia="Times New Roman"/>
          <w:bCs/>
          <w:shd w:val="clear" w:color="auto" w:fill="FFFFFF"/>
        </w:rPr>
        <w:t xml:space="preserve">ι άμεσα με την υποβολή αίτησης για μετάθεση. </w:t>
      </w:r>
    </w:p>
    <w:p w14:paraId="5760B6A2" w14:textId="77777777" w:rsidR="003F14BB" w:rsidRDefault="00F37CA6">
      <w:pPr>
        <w:spacing w:line="600" w:lineRule="auto"/>
        <w:ind w:firstLine="720"/>
        <w:jc w:val="both"/>
        <w:rPr>
          <w:rFonts w:eastAsia="Times New Roman"/>
          <w:bCs/>
          <w:shd w:val="clear" w:color="auto" w:fill="FFFFFF"/>
        </w:rPr>
      </w:pPr>
      <w:r>
        <w:rPr>
          <w:rFonts w:eastAsia="Times New Roman"/>
          <w:bCs/>
          <w:shd w:val="clear" w:color="auto" w:fill="FFFFFF"/>
        </w:rPr>
        <w:t>Υπάρχουν και άλλα θέματα πολύ σημαντικά, που συζητήθηκαν και μέσα και έξω από τη Βουλή, όπως για παράδειγμα για την ΑΕΜΥ. Εδώ δεν συζητούμε για ιδιωτικοποίηση των υπηρεσιών υγείας, αλλά για την εργαλειακή χρήση</w:t>
      </w:r>
      <w:r>
        <w:rPr>
          <w:rFonts w:eastAsia="Times New Roman"/>
          <w:bCs/>
          <w:shd w:val="clear" w:color="auto" w:fill="FFFFFF"/>
        </w:rPr>
        <w:t xml:space="preserve"> της εταιρίας, που βρίσκεται υπό δημόσιο έλεγχο, υπό το πρίσμα της εξυπηρέτησης του δημοσίου συμφέροντος. </w:t>
      </w:r>
    </w:p>
    <w:p w14:paraId="5760B6A3"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Γι’ αυτό ορίζεται σαφώς ότι αναλαμβάνει συγκεκριμένες δραστηριότητες που οφείλει να καλύπτει το </w:t>
      </w:r>
      <w:r>
        <w:rPr>
          <w:rFonts w:eastAsia="Times New Roman" w:cs="Times New Roman"/>
          <w:szCs w:val="24"/>
        </w:rPr>
        <w:t>δ</w:t>
      </w:r>
      <w:r>
        <w:rPr>
          <w:rFonts w:eastAsia="Times New Roman" w:cs="Times New Roman"/>
          <w:szCs w:val="24"/>
        </w:rPr>
        <w:t>ημόσιο, όπως τη συνέχιση της λειτουργίας μονάδων ψυχ</w:t>
      </w:r>
      <w:r>
        <w:rPr>
          <w:rFonts w:eastAsia="Times New Roman" w:cs="Times New Roman"/>
          <w:szCs w:val="24"/>
        </w:rPr>
        <w:t>ικής υγείας ιδιωτικού δικαίου όπου για διάφορους λόγους -δικαστικούς, διαχειριστικούς- αφαιρείται η άδεια από τους ιδιοκτήτες και υπάρχει επείγουσα ανάγκη κάλυψης των ωφελουμένων, καθώς και την αποκλειστική στήριξη ατόμων που διαβιούν στα προαναχωρησιακά κ</w:t>
      </w:r>
      <w:r>
        <w:rPr>
          <w:rFonts w:eastAsia="Times New Roman" w:cs="Times New Roman"/>
          <w:szCs w:val="24"/>
        </w:rPr>
        <w:t xml:space="preserve">έντρα. </w:t>
      </w:r>
    </w:p>
    <w:p w14:paraId="5760B6A4"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Τέλος, σημαντική θεωρώ και τη ρύθμιση που αναφέρεται στον ΕΟΦ, αφού έχει ως στόχο να αποτρέψει την περαιτέρω υποστελέχωση αυτού του πολύ κρίσιμου φορέα με παράλληλη προσέλκυση προσωπικού υψηλής κατάρτισης και εξειδίκευσης, </w:t>
      </w:r>
      <w:r>
        <w:rPr>
          <w:rFonts w:eastAsia="Times New Roman" w:cs="Times New Roman"/>
          <w:szCs w:val="24"/>
        </w:rPr>
        <w:lastRenderedPageBreak/>
        <w:t>χωρίς να επιβαρύνεται ο κ</w:t>
      </w:r>
      <w:r>
        <w:rPr>
          <w:rFonts w:eastAsia="Times New Roman" w:cs="Times New Roman"/>
          <w:szCs w:val="24"/>
        </w:rPr>
        <w:t xml:space="preserve">ρατικός προϋπολογισμός και μέσω αυτής της διαδικασίας με ενίσχυση του ελεγκτικού του ρόλου, που είναι πολύ κρίσιμος σε συνθήκες πολύ μεγάλης συζήτησης για την ασυδοσία των μεγάλων φαρμακευτικών εταιρειών. </w:t>
      </w:r>
    </w:p>
    <w:p w14:paraId="5760B6A5"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Κλείνοντας, κυρίες και κύριοι συνάδελφοι, θα ήθελα</w:t>
      </w:r>
      <w:r>
        <w:rPr>
          <w:rFonts w:eastAsia="Times New Roman" w:cs="Times New Roman"/>
          <w:szCs w:val="24"/>
        </w:rPr>
        <w:t xml:space="preserve"> να επανέλθω στο αρχικό κεφάλαιο του νομοσχεδίου και να τονίσω πως βασικός στόχος του Υπουργείου Υγείας είναι η αναζωπύρωση του οράματος της κοινωνικής ψυχιατρικής, η περαιτέρω ανάπτυξη και εμπέδωση του κοινοτικού μοντέλου παροχής υπηρεσιών ψυχικής υγείας </w:t>
      </w:r>
      <w:r>
        <w:rPr>
          <w:rFonts w:eastAsia="Times New Roman" w:cs="Times New Roman"/>
          <w:szCs w:val="24"/>
        </w:rPr>
        <w:t>και η καθολική εγκατάλειψη της ιδέας του ασύλου και του ιδρύματος. Βασικός άξονας για την απαιτούμενη ψυχιατρική μεταρρύθμιση είναι η δημιουργία ενός ολοκληρωμένου συστήματος υπηρεσιών ψυχικής υγείας που θα παρέχονται στην κοινότητα και η ταυτόχρονη αποδυν</w:t>
      </w:r>
      <w:r>
        <w:rPr>
          <w:rFonts w:eastAsia="Times New Roman" w:cs="Times New Roman"/>
          <w:szCs w:val="24"/>
        </w:rPr>
        <w:t xml:space="preserve">άμωση του ρόλου των ψυχιατρικών νοσοκομείων ως παρόχων ψυχιατρικών υπηρεσιών. </w:t>
      </w:r>
    </w:p>
    <w:p w14:paraId="5760B6A6"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Η προσπάθεια που κάνουμε είναι να εμφυσήσουμε στους ανθρώπους του συστήματος υγείας την ιδέα ότι επιδιώκουμε μια σοβαρή επανεκκίνηση σε αυτόν τον χώρο και πως όλοι θα έχουν </w:t>
      </w:r>
      <w:r>
        <w:rPr>
          <w:rFonts w:eastAsia="Times New Roman" w:cs="Times New Roman"/>
          <w:szCs w:val="24"/>
        </w:rPr>
        <w:lastRenderedPageBreak/>
        <w:t>λόγο και ρόλο. Νομίζω ότι αυτό αποτελεί ένα πολύ σημαντικό κίνητρο για να στρατευθο</w:t>
      </w:r>
      <w:r>
        <w:rPr>
          <w:rFonts w:eastAsia="Times New Roman" w:cs="Times New Roman"/>
          <w:szCs w:val="24"/>
        </w:rPr>
        <w:t>ύν σε μια νέα προσπάθεια και να αναζωογονηθεί το όραμα της ψυχιατρικής μεταρρύθμισης. Τίθεται, λοιπόν, στην κρίση όλων και ιδιαίτερα της Αξιωματικής Αντιπολίτευσης το αν επιθυμεί την ουσιαστική στήριξη του συγκεκριμένου ευαίσθητου τομέα και την καλώ να επα</w:t>
      </w:r>
      <w:r>
        <w:rPr>
          <w:rFonts w:eastAsia="Times New Roman" w:cs="Times New Roman"/>
          <w:szCs w:val="24"/>
        </w:rPr>
        <w:t xml:space="preserve">νεξετάσει την αρνητική επί της αρχής ψήφο της στο κομμάτι της ψυχιατρικής φροντίδας, ώστε να τερματιστεί η διαιώνιση των ουσιαστικών προβλημάτων αλλά και των γραφειοκρατικών εμποδίων εις βάρος πάντα των ασθενών και των οικογενειών τους. </w:t>
      </w:r>
    </w:p>
    <w:p w14:paraId="5760B6A7"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760B6A8" w14:textId="77777777" w:rsidR="003F14BB" w:rsidRDefault="00F37CA6">
      <w:pPr>
        <w:spacing w:line="600" w:lineRule="auto"/>
        <w:ind w:firstLine="720"/>
        <w:jc w:val="center"/>
        <w:rPr>
          <w:rFonts w:eastAsia="Times New Roman" w:cs="Times New Roman"/>
          <w:szCs w:val="24"/>
        </w:rPr>
      </w:pPr>
      <w:r>
        <w:rPr>
          <w:rFonts w:eastAsia="Times New Roman" w:cs="Times New Roman"/>
          <w:szCs w:val="24"/>
        </w:rPr>
        <w:t>(</w:t>
      </w:r>
      <w:r>
        <w:rPr>
          <w:rFonts w:eastAsia="Times New Roman" w:cs="Times New Roman"/>
          <w:szCs w:val="24"/>
        </w:rPr>
        <w:t>Χειροκροτήματα από τις πτέρυγες του ΣΥΡΙΖΑ και των ΑΝΕΛ)</w:t>
      </w:r>
    </w:p>
    <w:p w14:paraId="5760B6A9"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Κι εμείς ευχαριστούμε. </w:t>
      </w:r>
    </w:p>
    <w:p w14:paraId="5760B6AA"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Τον λόγο έχει ο εισηγητής της Νέας Δημοκρατίας κ. Βασίλειος Γιόγιακας. </w:t>
      </w:r>
    </w:p>
    <w:p w14:paraId="5760B6AB"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Στο τέλος της ομιλίας του θα κλείσει ο κατάλογος των εγγεγρ</w:t>
      </w:r>
      <w:r>
        <w:rPr>
          <w:rFonts w:eastAsia="Times New Roman" w:cs="Times New Roman"/>
          <w:szCs w:val="24"/>
        </w:rPr>
        <w:t xml:space="preserve">αμμένων ομιλητών. </w:t>
      </w:r>
    </w:p>
    <w:p w14:paraId="5760B6AC"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lastRenderedPageBreak/>
        <w:t xml:space="preserve">ΒΑΣΙΛΕΙΟΣ ΓΙΟΓΙΑΚΑΣ: </w:t>
      </w:r>
      <w:r>
        <w:rPr>
          <w:rFonts w:eastAsia="Times New Roman" w:cs="Times New Roman"/>
          <w:szCs w:val="24"/>
        </w:rPr>
        <w:t xml:space="preserve">Ευχαριστώ, κυρία Πρόεδρε. </w:t>
      </w:r>
    </w:p>
    <w:p w14:paraId="5760B6AD"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σήμερα συζητούμε ένα νομοσχέδιο που ήρθε στη Βουλή εννιά μήνες μετά την ολοκλήρωση της δημόσιας διαβούλευσης, αφού μάλιστα, όπως μας διαβεβαίωνε</w:t>
      </w:r>
      <w:r>
        <w:rPr>
          <w:rFonts w:eastAsia="Times New Roman" w:cs="Times New Roman"/>
          <w:szCs w:val="24"/>
        </w:rPr>
        <w:t xml:space="preserve"> η ηγεσία του Υπουργείου, είχε προηγηθεί ευρύς και εξαντλητικός διάλογος με ειδικούς και φορείς για τη διοικητική αναδιοργάνωση του συστήματος ψυχικής υγείας. </w:t>
      </w:r>
    </w:p>
    <w:p w14:paraId="5760B6AE"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Εμείς ως Νέα Δημοκρατία αναγνωρίσαμε κατά τη συζήτηση στις </w:t>
      </w:r>
      <w:r>
        <w:rPr>
          <w:rFonts w:eastAsia="Times New Roman" w:cs="Times New Roman"/>
          <w:szCs w:val="24"/>
        </w:rPr>
        <w:t>ε</w:t>
      </w:r>
      <w:r>
        <w:rPr>
          <w:rFonts w:eastAsia="Times New Roman" w:cs="Times New Roman"/>
          <w:szCs w:val="24"/>
        </w:rPr>
        <w:t xml:space="preserve">πιτροπές ότι η πρόθεση του νομοθέτη </w:t>
      </w:r>
      <w:r>
        <w:rPr>
          <w:rFonts w:eastAsia="Times New Roman" w:cs="Times New Roman"/>
          <w:szCs w:val="24"/>
        </w:rPr>
        <w:t xml:space="preserve">είναι σωστή: να αποκεντρωθεί το σημερινό μοντέλο διοίκησης, να αποκτήσουν οι </w:t>
      </w:r>
      <w:r>
        <w:rPr>
          <w:rFonts w:eastAsia="Times New Roman" w:cs="Times New Roman"/>
          <w:szCs w:val="24"/>
        </w:rPr>
        <w:t>τ</w:t>
      </w:r>
      <w:r>
        <w:rPr>
          <w:rFonts w:eastAsia="Times New Roman" w:cs="Times New Roman"/>
          <w:szCs w:val="24"/>
        </w:rPr>
        <w:t xml:space="preserve">ομεακές </w:t>
      </w:r>
      <w:r>
        <w:rPr>
          <w:rFonts w:eastAsia="Times New Roman" w:cs="Times New Roman"/>
          <w:szCs w:val="24"/>
        </w:rPr>
        <w:t>ε</w:t>
      </w:r>
      <w:r>
        <w:rPr>
          <w:rFonts w:eastAsia="Times New Roman" w:cs="Times New Roman"/>
          <w:szCs w:val="24"/>
        </w:rPr>
        <w:t xml:space="preserve">πιτροπές αποφασιστικές αρμοδιότητες, να έχουν λόγο στις αποφάσεις οι λήπτες των υπηρεσιών και οι οικογένειές τους, αλλά και να προστατευθούν τα δικαιώματα των ψυχικά ασθενών. </w:t>
      </w:r>
    </w:p>
    <w:p w14:paraId="5760B6AF"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Μολαταύτα, ύστερα από τέσσερις συνεδριάσεις στην </w:t>
      </w:r>
      <w:r>
        <w:rPr>
          <w:rFonts w:eastAsia="Times New Roman" w:cs="Times New Roman"/>
          <w:szCs w:val="24"/>
        </w:rPr>
        <w:t>ε</w:t>
      </w:r>
      <w:r>
        <w:rPr>
          <w:rFonts w:eastAsia="Times New Roman" w:cs="Times New Roman"/>
          <w:szCs w:val="24"/>
        </w:rPr>
        <w:t>πιτροπή και συζητήσεις με επαγ</w:t>
      </w:r>
      <w:r>
        <w:rPr>
          <w:rFonts w:eastAsia="Times New Roman" w:cs="Times New Roman"/>
          <w:szCs w:val="24"/>
        </w:rPr>
        <w:t xml:space="preserve">γελματίες της ψυχικής υγείας καταλήγουμε σε δύο συμπεράσματα: Το πρώτο είναι ότι το νέο σύστημα δύσκολα θα δουλέψει, γιατί δεν θεραπεύει ικανοποιητικά τις σημερινές αδυναμίες. Οι </w:t>
      </w:r>
      <w:r>
        <w:rPr>
          <w:rFonts w:eastAsia="Times New Roman" w:cs="Times New Roman"/>
          <w:szCs w:val="24"/>
        </w:rPr>
        <w:t>τ</w:t>
      </w:r>
      <w:r>
        <w:rPr>
          <w:rFonts w:eastAsia="Times New Roman" w:cs="Times New Roman"/>
          <w:szCs w:val="24"/>
        </w:rPr>
        <w:t xml:space="preserve">ομεακές </w:t>
      </w:r>
      <w:r>
        <w:rPr>
          <w:rFonts w:eastAsia="Times New Roman" w:cs="Times New Roman"/>
          <w:szCs w:val="24"/>
        </w:rPr>
        <w:t>ε</w:t>
      </w:r>
      <w:r>
        <w:rPr>
          <w:rFonts w:eastAsia="Times New Roman" w:cs="Times New Roman"/>
          <w:szCs w:val="24"/>
        </w:rPr>
        <w:t xml:space="preserve">πιτροπές μαζί με τις </w:t>
      </w:r>
      <w:r>
        <w:rPr>
          <w:rFonts w:eastAsia="Times New Roman" w:cs="Times New Roman"/>
          <w:szCs w:val="24"/>
        </w:rPr>
        <w:t>π</w:t>
      </w:r>
      <w:r>
        <w:rPr>
          <w:rFonts w:eastAsia="Times New Roman" w:cs="Times New Roman"/>
          <w:szCs w:val="24"/>
        </w:rPr>
        <w:t xml:space="preserve">εριφερειακές </w:t>
      </w:r>
      <w:r>
        <w:rPr>
          <w:rFonts w:eastAsia="Times New Roman" w:cs="Times New Roman"/>
          <w:szCs w:val="24"/>
        </w:rPr>
        <w:t>δ</w:t>
      </w:r>
      <w:r>
        <w:rPr>
          <w:rFonts w:eastAsia="Times New Roman" w:cs="Times New Roman"/>
          <w:szCs w:val="24"/>
        </w:rPr>
        <w:t xml:space="preserve">ιοικήσεις </w:t>
      </w:r>
      <w:r>
        <w:rPr>
          <w:rFonts w:eastAsia="Times New Roman" w:cs="Times New Roman"/>
          <w:szCs w:val="24"/>
        </w:rPr>
        <w:t>τ</w:t>
      </w:r>
      <w:r>
        <w:rPr>
          <w:rFonts w:eastAsia="Times New Roman" w:cs="Times New Roman"/>
          <w:szCs w:val="24"/>
        </w:rPr>
        <w:t xml:space="preserve">ομέων και τα </w:t>
      </w:r>
      <w:r>
        <w:rPr>
          <w:rFonts w:eastAsia="Times New Roman" w:cs="Times New Roman"/>
          <w:szCs w:val="24"/>
        </w:rPr>
        <w:t>π</w:t>
      </w:r>
      <w:r>
        <w:rPr>
          <w:rFonts w:eastAsia="Times New Roman" w:cs="Times New Roman"/>
          <w:szCs w:val="24"/>
        </w:rPr>
        <w:t>εριφερ</w:t>
      </w:r>
      <w:r>
        <w:rPr>
          <w:rFonts w:eastAsia="Times New Roman" w:cs="Times New Roman"/>
          <w:szCs w:val="24"/>
        </w:rPr>
        <w:t xml:space="preserve">ειακά </w:t>
      </w:r>
      <w:r>
        <w:rPr>
          <w:rFonts w:eastAsia="Times New Roman" w:cs="Times New Roman"/>
          <w:szCs w:val="24"/>
        </w:rPr>
        <w:t>δ</w:t>
      </w:r>
      <w:r>
        <w:rPr>
          <w:rFonts w:eastAsia="Times New Roman" w:cs="Times New Roman"/>
          <w:szCs w:val="24"/>
        </w:rPr>
        <w:t xml:space="preserve">ιατομεακά </w:t>
      </w:r>
      <w:r>
        <w:rPr>
          <w:rFonts w:eastAsia="Times New Roman" w:cs="Times New Roman"/>
          <w:szCs w:val="24"/>
        </w:rPr>
        <w:lastRenderedPageBreak/>
        <w:t>σ</w:t>
      </w:r>
      <w:r>
        <w:rPr>
          <w:rFonts w:eastAsia="Times New Roman" w:cs="Times New Roman"/>
          <w:szCs w:val="24"/>
        </w:rPr>
        <w:t>υμβούλια φτιάχνουν ένα πολυπρόσωπο και πολυεπίπεδο σύστημα διοίκησης. Ο κύριος λόγος είναι ότι δεν υπάρχει το ανθρώπινο δυναμικό για να στελεχώσει όλες τις προβλεπόμενες θέσεις σε όλα τα όργανα διοίκησης. Θυμίζω ότι στο παρελθόν εκδόθηκαν</w:t>
      </w:r>
      <w:r>
        <w:rPr>
          <w:rFonts w:eastAsia="Times New Roman" w:cs="Times New Roman"/>
          <w:szCs w:val="24"/>
        </w:rPr>
        <w:t xml:space="preserve"> τέσσερις προσκλήσεις ενδιαφέροντος για τη στελέχωση των </w:t>
      </w:r>
      <w:r>
        <w:rPr>
          <w:rFonts w:eastAsia="Times New Roman" w:cs="Times New Roman"/>
          <w:szCs w:val="24"/>
        </w:rPr>
        <w:t>τ</w:t>
      </w:r>
      <w:r>
        <w:rPr>
          <w:rFonts w:eastAsia="Times New Roman" w:cs="Times New Roman"/>
          <w:szCs w:val="24"/>
        </w:rPr>
        <w:t xml:space="preserve">ομεακών </w:t>
      </w:r>
      <w:r>
        <w:rPr>
          <w:rFonts w:eastAsia="Times New Roman" w:cs="Times New Roman"/>
          <w:szCs w:val="24"/>
        </w:rPr>
        <w:t>ε</w:t>
      </w:r>
      <w:r>
        <w:rPr>
          <w:rFonts w:eastAsia="Times New Roman" w:cs="Times New Roman"/>
          <w:szCs w:val="24"/>
        </w:rPr>
        <w:t>πιτροπών, στις οποίες η ανταπόκριση ήταν τελικά περιορισμένη. Δεν θεωρούμε, άλλωστε, τυχαίο ότι δεν δίνεται κάποια ρητή προθεσμία για τη συγκρότησή τους. Υπάρχουν κι άλλοι λόγοι για τους οπ</w:t>
      </w:r>
      <w:r>
        <w:rPr>
          <w:rFonts w:eastAsia="Times New Roman" w:cs="Times New Roman"/>
          <w:szCs w:val="24"/>
        </w:rPr>
        <w:t xml:space="preserve">οίους το νέο σύστημα διοίκησης κινδυνεύει να αποτελέσει «πουκάμισο αδειανό»: Είναι ότι δεν διασφαλίζεται η γραμματειακή και διοικητική υποστήριξη των </w:t>
      </w:r>
      <w:r>
        <w:rPr>
          <w:rFonts w:eastAsia="Times New Roman" w:cs="Times New Roman"/>
          <w:szCs w:val="24"/>
        </w:rPr>
        <w:t>τ</w:t>
      </w:r>
      <w:r>
        <w:rPr>
          <w:rFonts w:eastAsia="Times New Roman" w:cs="Times New Roman"/>
          <w:szCs w:val="24"/>
        </w:rPr>
        <w:t xml:space="preserve">ομεακών πιτροπών. Αυτό σήμερα είναι από τα πιο σοβαρά προβλήματα.  </w:t>
      </w:r>
    </w:p>
    <w:p w14:paraId="5760B6B0" w14:textId="77777777" w:rsidR="003F14BB" w:rsidRDefault="00F37CA6">
      <w:pPr>
        <w:tabs>
          <w:tab w:val="left" w:pos="2820"/>
        </w:tabs>
        <w:spacing w:line="600" w:lineRule="auto"/>
        <w:ind w:firstLine="720"/>
        <w:jc w:val="both"/>
        <w:rPr>
          <w:rFonts w:eastAsia="Times New Roman"/>
          <w:szCs w:val="24"/>
        </w:rPr>
      </w:pPr>
      <w:r>
        <w:rPr>
          <w:rFonts w:eastAsia="Times New Roman"/>
          <w:szCs w:val="24"/>
        </w:rPr>
        <w:t>Επίσης, σε πολλούς τομείς ψυχικής υγε</w:t>
      </w:r>
      <w:r>
        <w:rPr>
          <w:rFonts w:eastAsia="Times New Roman"/>
          <w:szCs w:val="24"/>
        </w:rPr>
        <w:t>ίας δεν υπάρχουν ούτε σύλλογοι οικογενειών ούτε οργανωμένοι λήπτες υπηρεσιών ψυχικής υγείας, άρα δεν εκπροσωπούνται επί της ουσίας στα όργανα διοίκησης.</w:t>
      </w:r>
    </w:p>
    <w:p w14:paraId="5760B6B1" w14:textId="77777777" w:rsidR="003F14BB" w:rsidRDefault="00F37CA6">
      <w:pPr>
        <w:tabs>
          <w:tab w:val="left" w:pos="2820"/>
        </w:tabs>
        <w:spacing w:line="600" w:lineRule="auto"/>
        <w:ind w:firstLine="720"/>
        <w:jc w:val="both"/>
        <w:rPr>
          <w:rFonts w:eastAsia="Times New Roman"/>
          <w:szCs w:val="24"/>
        </w:rPr>
      </w:pPr>
      <w:r>
        <w:rPr>
          <w:rFonts w:eastAsia="Times New Roman"/>
          <w:szCs w:val="24"/>
        </w:rPr>
        <w:t xml:space="preserve">Το δεύτερο συμπέρασμα, αγαπητές και αγαπητοί συνάδελφοι, είναι ότι αφήνονται απέξω θέματα που κανονικά </w:t>
      </w:r>
      <w:r>
        <w:rPr>
          <w:rFonts w:eastAsia="Times New Roman"/>
          <w:szCs w:val="24"/>
        </w:rPr>
        <w:t xml:space="preserve">έπρεπε να είναι στο επίκεντρο μιας διοικητικής μεταρρύθμισης στην ψυχική υγεία. Λείπουν πολιτικές στήριξης των καταπονημένων, </w:t>
      </w:r>
      <w:r>
        <w:rPr>
          <w:rFonts w:eastAsia="Times New Roman"/>
          <w:szCs w:val="24"/>
        </w:rPr>
        <w:lastRenderedPageBreak/>
        <w:t>λόγω ελλείψεων, επαγγελματιών ψυχικής υγείας. Λείπει ένας μηχανισμός αξιολόγησης των δομών και των υπηρεσιών ψυχικής υγείας που θα</w:t>
      </w:r>
      <w:r>
        <w:rPr>
          <w:rFonts w:eastAsia="Times New Roman"/>
          <w:szCs w:val="24"/>
        </w:rPr>
        <w:t xml:space="preserve"> έπρεπε να είναι από τους βασικούς σκοπούς της διοίκησης. Απουσιάζει ένα πλαίσιο οργάνωσης και πιστοποίησης συλλόγων οικογενειών των ψυχικά ασθενών. </w:t>
      </w:r>
    </w:p>
    <w:p w14:paraId="5760B6B2" w14:textId="77777777" w:rsidR="003F14BB" w:rsidRDefault="00F37CA6">
      <w:pPr>
        <w:tabs>
          <w:tab w:val="left" w:pos="2820"/>
        </w:tabs>
        <w:spacing w:line="600" w:lineRule="auto"/>
        <w:ind w:firstLine="720"/>
        <w:jc w:val="both"/>
        <w:rPr>
          <w:rFonts w:eastAsia="Times New Roman"/>
          <w:szCs w:val="24"/>
        </w:rPr>
      </w:pPr>
      <w:r>
        <w:rPr>
          <w:rFonts w:eastAsia="Times New Roman"/>
          <w:szCs w:val="24"/>
        </w:rPr>
        <w:t>Γενικά θα έλεγε κανείς ότι η Κυβέρνηση ξεκινά μια</w:t>
      </w:r>
      <w:r>
        <w:rPr>
          <w:rFonts w:eastAsia="Times New Roman"/>
          <w:szCs w:val="24"/>
        </w:rPr>
        <w:t>,</w:t>
      </w:r>
      <w:r>
        <w:rPr>
          <w:rFonts w:eastAsia="Times New Roman"/>
          <w:szCs w:val="24"/>
        </w:rPr>
        <w:t xml:space="preserve"> υποτίθεται</w:t>
      </w:r>
      <w:r>
        <w:rPr>
          <w:rFonts w:eastAsia="Times New Roman"/>
          <w:szCs w:val="24"/>
        </w:rPr>
        <w:t>,</w:t>
      </w:r>
      <w:r>
        <w:rPr>
          <w:rFonts w:eastAsia="Times New Roman"/>
          <w:szCs w:val="24"/>
        </w:rPr>
        <w:t xml:space="preserve"> μεταρρύθμιση της ψυχικής υγείας από το λάθο</w:t>
      </w:r>
      <w:r>
        <w:rPr>
          <w:rFonts w:eastAsia="Times New Roman"/>
          <w:szCs w:val="24"/>
        </w:rPr>
        <w:t>ς σημείο. Θα περίμενε κανείς να προηγηθεί ένα ολοκληρωμένο σχέδιο με στόχο τη βελτίωση των δομών και των υπηρεσιών ψυχικής υγείας κι έπειτα -ή έστω μέσα σε αυτό- να ασχοληθεί με το σύστημα διοίκησης. Είναι σαν να ξεκινάς να φτιάχνεις ένα σπίτι από τη στέγη</w:t>
      </w:r>
      <w:r>
        <w:rPr>
          <w:rFonts w:eastAsia="Times New Roman"/>
          <w:szCs w:val="24"/>
        </w:rPr>
        <w:t>.</w:t>
      </w:r>
    </w:p>
    <w:p w14:paraId="5760B6B3" w14:textId="77777777" w:rsidR="003F14BB" w:rsidRDefault="00F37CA6">
      <w:pPr>
        <w:tabs>
          <w:tab w:val="left" w:pos="2820"/>
        </w:tabs>
        <w:spacing w:line="600" w:lineRule="auto"/>
        <w:ind w:firstLine="720"/>
        <w:jc w:val="both"/>
        <w:rPr>
          <w:rFonts w:eastAsia="Times New Roman"/>
          <w:szCs w:val="24"/>
        </w:rPr>
      </w:pPr>
      <w:r>
        <w:rPr>
          <w:rFonts w:eastAsia="Times New Roman"/>
          <w:szCs w:val="24"/>
        </w:rPr>
        <w:t xml:space="preserve">Κυρίες και κύριοι συνάδελφοι, σε αντίθεση με το πρώτο </w:t>
      </w:r>
      <w:r>
        <w:rPr>
          <w:rFonts w:eastAsia="Times New Roman"/>
          <w:szCs w:val="24"/>
        </w:rPr>
        <w:t>κ</w:t>
      </w:r>
      <w:r>
        <w:rPr>
          <w:rFonts w:eastAsia="Times New Roman"/>
          <w:szCs w:val="24"/>
        </w:rPr>
        <w:t xml:space="preserve">εφάλαιο για την ψυχική υγεία, είμαστε θετικοί για το νέο πλαίσιο των </w:t>
      </w:r>
      <w:r>
        <w:rPr>
          <w:rFonts w:eastAsia="Times New Roman"/>
          <w:szCs w:val="24"/>
        </w:rPr>
        <w:t>κ</w:t>
      </w:r>
      <w:r>
        <w:rPr>
          <w:rFonts w:eastAsia="Times New Roman"/>
          <w:szCs w:val="24"/>
        </w:rPr>
        <w:t xml:space="preserve">έντρων </w:t>
      </w:r>
      <w:r>
        <w:rPr>
          <w:rFonts w:eastAsia="Times New Roman"/>
          <w:szCs w:val="24"/>
        </w:rPr>
        <w:t>ε</w:t>
      </w:r>
      <w:r>
        <w:rPr>
          <w:rFonts w:eastAsia="Times New Roman"/>
          <w:szCs w:val="24"/>
        </w:rPr>
        <w:t>μπειρογνωμοσύνης σπανίων και πολύπλοκων νοσημάτων. Με το προτεινόμενο θεσμικό πλαίσιο η ελληνική νομοθεσία ευθυγραμμίζετα</w:t>
      </w:r>
      <w:r>
        <w:rPr>
          <w:rFonts w:eastAsia="Times New Roman"/>
          <w:szCs w:val="24"/>
        </w:rPr>
        <w:t xml:space="preserve">ι, θα λέγαμε, με τις σχετικές ευρωπαϊκές οδηγίες και με τα πρότυπα που ισχύουν στην Ευρωπαϊκή Ένωση. Ξεκαθαρίζεται, μεταξύ άλλων, ποιες μονάδες υγείας μπορούν να </w:t>
      </w:r>
      <w:r>
        <w:rPr>
          <w:rFonts w:eastAsia="Times New Roman"/>
          <w:szCs w:val="24"/>
        </w:rPr>
        <w:lastRenderedPageBreak/>
        <w:t xml:space="preserve">είναι </w:t>
      </w:r>
      <w:r>
        <w:rPr>
          <w:rFonts w:eastAsia="Times New Roman"/>
          <w:szCs w:val="24"/>
        </w:rPr>
        <w:t>κ</w:t>
      </w:r>
      <w:r>
        <w:rPr>
          <w:rFonts w:eastAsia="Times New Roman"/>
          <w:szCs w:val="24"/>
        </w:rPr>
        <w:t xml:space="preserve">έντρα </w:t>
      </w:r>
      <w:r>
        <w:rPr>
          <w:rFonts w:eastAsia="Times New Roman"/>
          <w:szCs w:val="24"/>
        </w:rPr>
        <w:t>ε</w:t>
      </w:r>
      <w:r>
        <w:rPr>
          <w:rFonts w:eastAsia="Times New Roman"/>
          <w:szCs w:val="24"/>
        </w:rPr>
        <w:t xml:space="preserve">μπειρογνωμοσύνης και με ποιες διαδικασίες και κριτήρια μπορούν να πιστοποιηθούν </w:t>
      </w:r>
      <w:r>
        <w:rPr>
          <w:rFonts w:eastAsia="Times New Roman"/>
          <w:szCs w:val="24"/>
        </w:rPr>
        <w:t xml:space="preserve">ως τέτοια. </w:t>
      </w:r>
    </w:p>
    <w:p w14:paraId="5760B6B4" w14:textId="77777777" w:rsidR="003F14BB" w:rsidRDefault="00F37CA6">
      <w:pPr>
        <w:tabs>
          <w:tab w:val="left" w:pos="2820"/>
        </w:tabs>
        <w:spacing w:line="600" w:lineRule="auto"/>
        <w:ind w:firstLine="720"/>
        <w:jc w:val="both"/>
        <w:rPr>
          <w:rFonts w:eastAsia="Times New Roman"/>
          <w:szCs w:val="24"/>
        </w:rPr>
      </w:pPr>
      <w:r>
        <w:rPr>
          <w:rFonts w:eastAsia="Times New Roman"/>
          <w:szCs w:val="24"/>
        </w:rPr>
        <w:t xml:space="preserve">Θεωρούμε, επίσης, σωστό το ότι όλα τα </w:t>
      </w:r>
      <w:r>
        <w:rPr>
          <w:rFonts w:eastAsia="Times New Roman"/>
          <w:szCs w:val="24"/>
        </w:rPr>
        <w:t>κ</w:t>
      </w:r>
      <w:r>
        <w:rPr>
          <w:rFonts w:eastAsia="Times New Roman"/>
          <w:szCs w:val="24"/>
        </w:rPr>
        <w:t xml:space="preserve">έντρα </w:t>
      </w:r>
      <w:r>
        <w:rPr>
          <w:rFonts w:eastAsia="Times New Roman"/>
          <w:szCs w:val="24"/>
        </w:rPr>
        <w:t>ε</w:t>
      </w:r>
      <w:r>
        <w:rPr>
          <w:rFonts w:eastAsia="Times New Roman"/>
          <w:szCs w:val="24"/>
        </w:rPr>
        <w:t xml:space="preserve">μπειρογνωμοσύνης που λειτουργούν σήμερα προβλέπεται να επαναξιολογηθούν σύμφωνα με τα νέα κριτήρια. Σημαντική είναι και η δυνατότητα που δίνεται στα </w:t>
      </w:r>
      <w:r>
        <w:rPr>
          <w:rFonts w:eastAsia="Times New Roman"/>
          <w:szCs w:val="24"/>
        </w:rPr>
        <w:t>κ</w:t>
      </w:r>
      <w:r>
        <w:rPr>
          <w:rFonts w:eastAsia="Times New Roman"/>
          <w:szCs w:val="24"/>
        </w:rPr>
        <w:t>έντρα αυτά να δημιουργήσουν δίκτυα συνεργασίας σ</w:t>
      </w:r>
      <w:r>
        <w:rPr>
          <w:rFonts w:eastAsia="Times New Roman"/>
          <w:szCs w:val="24"/>
        </w:rPr>
        <w:t>τη χώρα μας, αλλά και να ενταχθούν στα αντίστοιχα ευρωπαϊκά δίκτυα αναφοράς. Το γεγονός μάλιστα ότι διαγνωστικά εργαστήρια θα μπορούν να αναγνωριστούν ως εξειδικευμένα διαγνωστικά κέντρα σπάνιων και πολύπλοκων νοσημάτων θα επιταχύνει τη διάγνωση ασθενών με</w:t>
      </w:r>
      <w:r>
        <w:rPr>
          <w:rFonts w:eastAsia="Times New Roman"/>
          <w:szCs w:val="24"/>
        </w:rPr>
        <w:t xml:space="preserve"> σπάνιες παθήσεις.</w:t>
      </w:r>
    </w:p>
    <w:p w14:paraId="5760B6B5" w14:textId="77777777" w:rsidR="003F14BB" w:rsidRDefault="00F37CA6">
      <w:pPr>
        <w:tabs>
          <w:tab w:val="left" w:pos="2820"/>
        </w:tabs>
        <w:spacing w:line="600" w:lineRule="auto"/>
        <w:ind w:firstLine="720"/>
        <w:jc w:val="both"/>
        <w:rPr>
          <w:rFonts w:eastAsia="Times New Roman"/>
          <w:szCs w:val="24"/>
        </w:rPr>
      </w:pPr>
      <w:r>
        <w:rPr>
          <w:rFonts w:eastAsia="Times New Roman"/>
          <w:szCs w:val="24"/>
        </w:rPr>
        <w:t xml:space="preserve">Κυρίες και κύριοι συνάδελφοι, στο τρίτο </w:t>
      </w:r>
      <w:r>
        <w:rPr>
          <w:rFonts w:eastAsia="Times New Roman"/>
          <w:szCs w:val="24"/>
        </w:rPr>
        <w:t>κ</w:t>
      </w:r>
      <w:r>
        <w:rPr>
          <w:rFonts w:eastAsia="Times New Roman"/>
          <w:szCs w:val="24"/>
        </w:rPr>
        <w:t>εφάλαιο και στο τρίτο τμήμα του νομοσχεδίου έχουμε, κατά την προσφιλή τακτική της Κυβέρνησης, διάφορες ετερόκλητες διατάξεις, που είναι περίπου το 50% των συνολικών άρθρων. Με τις περισσότερες από</w:t>
      </w:r>
      <w:r>
        <w:rPr>
          <w:rFonts w:eastAsia="Times New Roman"/>
          <w:szCs w:val="24"/>
        </w:rPr>
        <w:t xml:space="preserve"> αυτές επιχειρείται να αντιμετωπιστούν διάφορα θέματα που είχαν προκύψει στην πράξη τα προηγούμενα χρόνια, να διορθωθούν αοριστίες και νομικά κενά. Εμείς θα υπερψηφίσουμε τα περισσότερα από αυτά. Θα σταθώ επομένως σε ορισμένες διατάξεις για </w:t>
      </w:r>
      <w:r>
        <w:rPr>
          <w:rFonts w:eastAsia="Times New Roman"/>
          <w:szCs w:val="24"/>
        </w:rPr>
        <w:lastRenderedPageBreak/>
        <w:t>τις οποίες στις</w:t>
      </w:r>
      <w:r>
        <w:rPr>
          <w:rFonts w:eastAsia="Times New Roman"/>
          <w:szCs w:val="24"/>
        </w:rPr>
        <w:t xml:space="preserve"> συνεδριάσεις της </w:t>
      </w:r>
      <w:r>
        <w:rPr>
          <w:rFonts w:eastAsia="Times New Roman"/>
          <w:szCs w:val="24"/>
        </w:rPr>
        <w:t>ε</w:t>
      </w:r>
      <w:r>
        <w:rPr>
          <w:rFonts w:eastAsia="Times New Roman"/>
          <w:szCs w:val="24"/>
        </w:rPr>
        <w:t xml:space="preserve">πιτροπής έχουμε εκφράσει τη διαφωνία ή την επιφύλαξή μας. </w:t>
      </w:r>
    </w:p>
    <w:p w14:paraId="5760B6B6" w14:textId="77777777" w:rsidR="003F14BB" w:rsidRDefault="00F37CA6">
      <w:pPr>
        <w:tabs>
          <w:tab w:val="left" w:pos="2820"/>
        </w:tabs>
        <w:spacing w:line="600" w:lineRule="auto"/>
        <w:ind w:firstLine="720"/>
        <w:jc w:val="both"/>
        <w:rPr>
          <w:rFonts w:eastAsia="Times New Roman"/>
          <w:szCs w:val="24"/>
        </w:rPr>
      </w:pPr>
      <w:r>
        <w:rPr>
          <w:rFonts w:eastAsia="Times New Roman"/>
          <w:szCs w:val="24"/>
        </w:rPr>
        <w:t>Στο άρθρο 25 οι γιατροί χωρίς ειδίκευση, με πιστοποιητικό γενικής ιατρικής, που είναι πλήρους και αποκλειστικής απασχόλησης, εντάσσονται στο ΕΣΥ χωρίς να λαμβάνουν την ειδικότητα</w:t>
      </w:r>
      <w:r>
        <w:rPr>
          <w:rFonts w:eastAsia="Times New Roman"/>
          <w:szCs w:val="24"/>
        </w:rPr>
        <w:t xml:space="preserve"> του γενικού γιατρού. Αυτό που μένει να δείτε, κύριε Υπουργέ, είναι και η ένταξη των ανειδίκευτων γιατρών πλήρους και αποκλειστικής απασχόλησης, που υπηρετούν σε μονάδες του ΠΕΔΥ σε παραμεθόριες περιοχές για περισσότερα από δεκαπέντε χρόνια, αλλά δεν διαθέ</w:t>
      </w:r>
      <w:r>
        <w:rPr>
          <w:rFonts w:eastAsia="Times New Roman"/>
          <w:szCs w:val="24"/>
        </w:rPr>
        <w:t xml:space="preserve">τουν πιστοποιητικό γενικής ιατρικής. Αν και είπαμε στις </w:t>
      </w:r>
      <w:r>
        <w:rPr>
          <w:rFonts w:eastAsia="Times New Roman"/>
          <w:szCs w:val="24"/>
        </w:rPr>
        <w:t>ε</w:t>
      </w:r>
      <w:r>
        <w:rPr>
          <w:rFonts w:eastAsia="Times New Roman"/>
          <w:szCs w:val="24"/>
        </w:rPr>
        <w:t>πιτροπές ότι θα απαλειφθεί τελείως ο όρος «γενικής ιατρικής» στο άρθρο 25, ενώ στο νομοσχέδιο, όπως βλέπουμε, ήρθε και ο όρος «γενικής ιατρικής».</w:t>
      </w:r>
    </w:p>
    <w:p w14:paraId="5760B6B7" w14:textId="77777777" w:rsidR="003F14BB" w:rsidRDefault="00F37CA6">
      <w:pPr>
        <w:tabs>
          <w:tab w:val="left" w:pos="2820"/>
        </w:tabs>
        <w:spacing w:line="600" w:lineRule="auto"/>
        <w:ind w:firstLine="720"/>
        <w:jc w:val="both"/>
        <w:rPr>
          <w:rFonts w:eastAsia="Times New Roman"/>
          <w:szCs w:val="24"/>
        </w:rPr>
      </w:pPr>
      <w:r>
        <w:rPr>
          <w:rFonts w:eastAsia="Times New Roman"/>
          <w:b/>
          <w:szCs w:val="24"/>
        </w:rPr>
        <w:t>ΑΝΔΡΕΑΣ ΞΑΝΘΟΣ (Υπουργός Υγείας):</w:t>
      </w:r>
      <w:r>
        <w:rPr>
          <w:rFonts w:eastAsia="Times New Roman"/>
          <w:szCs w:val="24"/>
        </w:rPr>
        <w:t xml:space="preserve"> Θα κατατεθεί νομοτε</w:t>
      </w:r>
      <w:r>
        <w:rPr>
          <w:rFonts w:eastAsia="Times New Roman"/>
          <w:szCs w:val="24"/>
        </w:rPr>
        <w:t>χνική βελτίωση.</w:t>
      </w:r>
    </w:p>
    <w:p w14:paraId="5760B6B8" w14:textId="77777777" w:rsidR="003F14BB" w:rsidRDefault="00F37CA6">
      <w:pPr>
        <w:tabs>
          <w:tab w:val="left" w:pos="2820"/>
        </w:tabs>
        <w:spacing w:line="600" w:lineRule="auto"/>
        <w:ind w:firstLine="720"/>
        <w:jc w:val="both"/>
        <w:rPr>
          <w:rFonts w:eastAsia="Times New Roman"/>
          <w:szCs w:val="24"/>
        </w:rPr>
      </w:pPr>
      <w:r>
        <w:rPr>
          <w:rFonts w:eastAsia="Times New Roman"/>
          <w:b/>
          <w:szCs w:val="24"/>
        </w:rPr>
        <w:t xml:space="preserve">ΒΑΣΙΛΕΙΟΣ ΓΙΟΓΙΑΚΑΣ: </w:t>
      </w:r>
      <w:r>
        <w:rPr>
          <w:rFonts w:eastAsia="Times New Roman"/>
          <w:szCs w:val="24"/>
        </w:rPr>
        <w:t xml:space="preserve">Περιμένουμε, λοιπόν, να διορθωθεί, καθώς επίσης να προβλέψουμε και για αυτούς τους δέκα οι οποίοι δεν έχουν καν το πιστοποιητικό γενικής ιατρικής. </w:t>
      </w:r>
    </w:p>
    <w:p w14:paraId="5760B6B9" w14:textId="77777777" w:rsidR="003F14BB" w:rsidRDefault="00F37CA6">
      <w:pPr>
        <w:tabs>
          <w:tab w:val="left" w:pos="2820"/>
        </w:tabs>
        <w:spacing w:line="600" w:lineRule="auto"/>
        <w:ind w:firstLine="720"/>
        <w:jc w:val="both"/>
        <w:rPr>
          <w:rFonts w:eastAsia="Times New Roman"/>
          <w:szCs w:val="24"/>
        </w:rPr>
      </w:pPr>
      <w:r>
        <w:rPr>
          <w:rFonts w:eastAsia="Times New Roman"/>
          <w:szCs w:val="24"/>
        </w:rPr>
        <w:lastRenderedPageBreak/>
        <w:t xml:space="preserve">Από τη στιγμή, λοιπόν, που δεν τίθεται πια θέμα ειδικότητας γενικού </w:t>
      </w:r>
      <w:r>
        <w:rPr>
          <w:rFonts w:eastAsia="Times New Roman"/>
          <w:szCs w:val="24"/>
        </w:rPr>
        <w:t>γιατρού, πιστεύουμε ότι είναι εύλογο και δίκαιο να επεκταθεί το κεκτημένο δικαίωμα σε αυτούς τους ελάχιστους γιατρούς που, όπως σας είπα, είναι περίπου δέκα.</w:t>
      </w:r>
    </w:p>
    <w:p w14:paraId="5760B6BA" w14:textId="77777777" w:rsidR="003F14BB" w:rsidRDefault="00F37CA6">
      <w:pPr>
        <w:tabs>
          <w:tab w:val="left" w:pos="2820"/>
        </w:tabs>
        <w:spacing w:line="600" w:lineRule="auto"/>
        <w:ind w:firstLine="720"/>
        <w:jc w:val="both"/>
        <w:rPr>
          <w:rFonts w:eastAsia="Times New Roman"/>
          <w:szCs w:val="24"/>
        </w:rPr>
      </w:pPr>
      <w:r>
        <w:rPr>
          <w:rFonts w:eastAsia="Times New Roman"/>
          <w:szCs w:val="24"/>
        </w:rPr>
        <w:t>Με το άρθρο 26 δίνεται μια δεύτερη ευκαιρία στους γιατρούς του πρώην ΙΚΑ που έχουν προσφύγει στα δ</w:t>
      </w:r>
      <w:r>
        <w:rPr>
          <w:rFonts w:eastAsia="Times New Roman"/>
          <w:szCs w:val="24"/>
        </w:rPr>
        <w:t>ικαστήρια να ενταχθούν στο σύστημα πρωτοβάθμιας φροντίδας υγείας ως γιατροί πλήρους και αποκλειστικής απασχόλησης, αφού προηγουμένως κλείσουν τα ιδιωτικά τους ιατρεία και παραιτηθούν και από την άσκηση αγωγής-προσφυγής ή ενδίκου μέσου.</w:t>
      </w:r>
    </w:p>
    <w:p w14:paraId="5760B6BB"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Επιμένουμε ότι η ρύθ</w:t>
      </w:r>
      <w:r>
        <w:rPr>
          <w:rFonts w:eastAsia="Times New Roman" w:cs="Times New Roman"/>
          <w:szCs w:val="24"/>
        </w:rPr>
        <w:t xml:space="preserve">μιση που προωθείτε είναι αντισυνταγματική, πρώτα από όλα γιατί παραβιάζεται η αρχή της ισότητας. Έχουμε περιπτώσεις με ίδια νομικά και πραγματικά χαρακτηριστικά που αντιμετωπίζονται διαφορετικά. </w:t>
      </w:r>
    </w:p>
    <w:p w14:paraId="5760B6BC"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Είναι περίπου χίλιοι επτακόσιοι γιατροί του πρώην ΙΚΑ-ΕΟΠΥΥ,</w:t>
      </w:r>
      <w:r>
        <w:rPr>
          <w:rFonts w:eastAsia="Times New Roman" w:cs="Times New Roman"/>
          <w:szCs w:val="24"/>
        </w:rPr>
        <w:t xml:space="preserve"> που δεν καλύπτονται από τη διάταξη, καθώς δεν προσέφυγαν στα δικαστήρια και επέλεξαν να παραιτηθούν από το ΕΣΥ. Μετά είναι περίπου τριακόσιοι πενήντα από τους υπόλοιπους χίλιους γιατρούς, που καλύπτονται από προσωρινή δικαστική προστασία και εκκρεμεί γι’ </w:t>
      </w:r>
      <w:r>
        <w:rPr>
          <w:rFonts w:eastAsia="Times New Roman" w:cs="Times New Roman"/>
          <w:szCs w:val="24"/>
        </w:rPr>
        <w:t xml:space="preserve">αυτούς οριστική απόφαση. Είναι </w:t>
      </w:r>
      <w:r>
        <w:rPr>
          <w:rFonts w:eastAsia="Times New Roman" w:cs="Times New Roman"/>
          <w:szCs w:val="24"/>
        </w:rPr>
        <w:lastRenderedPageBreak/>
        <w:t xml:space="preserve">και εκείνοι που έχουν μεν προσφύγει στη </w:t>
      </w:r>
      <w:r>
        <w:rPr>
          <w:rFonts w:eastAsia="Times New Roman" w:cs="Times New Roman"/>
          <w:szCs w:val="24"/>
        </w:rPr>
        <w:t>δ</w:t>
      </w:r>
      <w:r>
        <w:rPr>
          <w:rFonts w:eastAsia="Times New Roman" w:cs="Times New Roman"/>
          <w:szCs w:val="24"/>
        </w:rPr>
        <w:t>ικαιοσύνη, αλλά περιμένουν να εκδικαστεί η υπόθεσή τους. Έχουμε, δηλαδή, γιατρούς τριών ταχυτήτων.</w:t>
      </w:r>
    </w:p>
    <w:p w14:paraId="5760B6BD"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Το άλλο πρόβλημα συνταγματικότητας είναι ότι παραβιάζεται η αρχή της διάκρισης των λε</w:t>
      </w:r>
      <w:r>
        <w:rPr>
          <w:rFonts w:eastAsia="Times New Roman" w:cs="Times New Roman"/>
          <w:szCs w:val="24"/>
        </w:rPr>
        <w:t xml:space="preserve">ιτουργιών, καθώς γίνεται παρέμβαση του νομοθέτη σε εκκρεμείς δίκες. </w:t>
      </w:r>
    </w:p>
    <w:p w14:paraId="5760B6BE"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Ζητάτε, κύριε Υπουργέ, από τους γιατρούς που έχουν προσφύγει στη </w:t>
      </w:r>
      <w:r>
        <w:rPr>
          <w:rFonts w:eastAsia="Times New Roman" w:cs="Times New Roman"/>
          <w:szCs w:val="24"/>
        </w:rPr>
        <w:t>δ</w:t>
      </w:r>
      <w:r>
        <w:rPr>
          <w:rFonts w:eastAsia="Times New Roman" w:cs="Times New Roman"/>
          <w:szCs w:val="24"/>
        </w:rPr>
        <w:t>ικαιοσύνη να παραιτηθούν -και μάλιστα με την υπογραφή τους- του δικαιώματος της έννομης προστασίας. Εμείς δεν μπορούμε να</w:t>
      </w:r>
      <w:r>
        <w:rPr>
          <w:rFonts w:eastAsia="Times New Roman" w:cs="Times New Roman"/>
          <w:szCs w:val="24"/>
        </w:rPr>
        <w:t xml:space="preserve"> συναινέσουμε σε μία τέτοια λύση. Αν θέλετε να δώσετε μία δεύτερη ευκαιρία για πλήρη και αποκλειστική απασχόληση, αυτή πρέπει να αφορά όλους τους απολυμένους, είτε προσέφυγαν στο δικαστήριο είτε όχι, είτε έχουν προσωρινές αποφάσεις και διαταγές είτε δεν έχ</w:t>
      </w:r>
      <w:r>
        <w:rPr>
          <w:rFonts w:eastAsia="Times New Roman" w:cs="Times New Roman"/>
          <w:szCs w:val="24"/>
        </w:rPr>
        <w:t>ουν.</w:t>
      </w:r>
    </w:p>
    <w:p w14:paraId="5760B6BF"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Στο άρθρο 29, για τις μεταθέσεις των γιατρών του ΕΣΥ, είδαμε ότι ο κύριος Υπουργός δεν προχώρησε σε βελτιώσεις που θα μείωναν τον κίνδυνο να προκύψουν νέα κενά στις άγονες περιοχές, παρ</w:t>
      </w:r>
      <w:r>
        <w:rPr>
          <w:rFonts w:eastAsia="Times New Roman" w:cs="Times New Roman"/>
          <w:szCs w:val="24"/>
        </w:rPr>
        <w:t xml:space="preserve">’ </w:t>
      </w:r>
      <w:r>
        <w:rPr>
          <w:rFonts w:eastAsia="Times New Roman" w:cs="Times New Roman"/>
          <w:szCs w:val="24"/>
        </w:rPr>
        <w:t xml:space="preserve">όλο που όντως δείξατε μία θετική διάθεση, αφού το εξάμηνο το </w:t>
      </w:r>
      <w:r>
        <w:rPr>
          <w:rFonts w:eastAsia="Times New Roman" w:cs="Times New Roman"/>
          <w:szCs w:val="24"/>
        </w:rPr>
        <w:t xml:space="preserve">κάνατε χρόνο και όπως είπατε, να μπορεί ο γιατρός </w:t>
      </w:r>
      <w:r>
        <w:rPr>
          <w:rFonts w:eastAsia="Times New Roman" w:cs="Times New Roman"/>
          <w:szCs w:val="24"/>
        </w:rPr>
        <w:lastRenderedPageBreak/>
        <w:t>να έρχεται στις μεγάλες υγειονομικές περιφέρειες και να τοποθετείται ανάλογα με τις ανάγκες που υπάρχουν. Φοβούμαστε όμως ότι με αυτή τη διάταξη θα ερημωθούν τα περιφερειακά νοσοκομεία.</w:t>
      </w:r>
    </w:p>
    <w:p w14:paraId="5760B6C0"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Περνάω τώρα στο άρθρ</w:t>
      </w:r>
      <w:r>
        <w:rPr>
          <w:rFonts w:eastAsia="Times New Roman" w:cs="Times New Roman"/>
          <w:szCs w:val="24"/>
        </w:rPr>
        <w:t>ο 48. Με αυτό δίνονται στην Ανώνυμη Εταιρεία Μονάδων Υγείας, την ΑΕΜΥ, διευρυμένες αρμοδιότητες. Μεταξύ των άλλων η ΑΕΜΥ αναλαμβάνει τη λειτουργία μονάδων ψυχικής υγείας ιδιωτικού δικαίου. Παρέχει ιατροφαρμακευτική περίθαλψη και ψυχοκοινωνική υποστήριξη σε</w:t>
      </w:r>
      <w:r>
        <w:rPr>
          <w:rFonts w:eastAsia="Times New Roman" w:cs="Times New Roman"/>
          <w:szCs w:val="24"/>
        </w:rPr>
        <w:t xml:space="preserve"> δομές μεταναστών και προσφύγων, επιμορφώνει και εκπαιδεύει επαγγελματίες υγείας.</w:t>
      </w:r>
    </w:p>
    <w:p w14:paraId="5760B6C1"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Η πρώτη παρατήρηση είναι ότι με τη διεύρυνση επεκτείνεται και ο ρόλος του Υπουργείου Υγείας σε θέματα που έχει εκχωρήσει στον ιδιωτικό τομέα. Έχει άραγε η ΑΕΜΥ την τεχνογνωσί</w:t>
      </w:r>
      <w:r>
        <w:rPr>
          <w:rFonts w:eastAsia="Times New Roman" w:cs="Times New Roman"/>
          <w:szCs w:val="24"/>
        </w:rPr>
        <w:t>α να κάνει τη δουλειά στο προσφυγικό καλύτερα από τις διεθνείς μη κυβερνητικές οργανώσεις που δραστηριοποιούνται ήδη;</w:t>
      </w:r>
    </w:p>
    <w:p w14:paraId="5760B6C2"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Το δεύτερο σχόλιο είναι ότι, καθώς δεν υπάγεται στο δημόσιο λογιστικό και δεν έχει προληπτικό έλεγχο δαπανών, μπορεί να αξιοποιηθεί είτε γ</w:t>
      </w:r>
      <w:r>
        <w:rPr>
          <w:rFonts w:eastAsia="Times New Roman" w:cs="Times New Roman"/>
          <w:szCs w:val="24"/>
        </w:rPr>
        <w:t xml:space="preserve">ια λόγους δημοσίου συμφέροντος είτε για διαφόρων ειδών εξυπηρετήσεις, δηλαδή ως όχημα αναθέσεων </w:t>
      </w:r>
      <w:r>
        <w:rPr>
          <w:rFonts w:eastAsia="Times New Roman" w:cs="Times New Roman"/>
          <w:szCs w:val="24"/>
        </w:rPr>
        <w:lastRenderedPageBreak/>
        <w:t xml:space="preserve">συμβάσεων έργου ή μίσθωσης έργου αορίστου χρόνου, κατά παρέκκλιση κάθε διαδικασίας. </w:t>
      </w:r>
    </w:p>
    <w:p w14:paraId="5760B6C3"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Γνωρίζετε, κύριε Υπουργέ, ότι τα όρια μεταξύ ευελιξίας και αυθαιρεσίας είνα</w:t>
      </w:r>
      <w:r>
        <w:rPr>
          <w:rFonts w:eastAsia="Times New Roman" w:cs="Times New Roman"/>
          <w:szCs w:val="24"/>
        </w:rPr>
        <w:t>ι λεπτά και έχουμε λόγους να είμαστε καχύποπτοι, γιατί αυτή η Κυβέρνηση δεν μας έχει δώσει τα καλύτερα δείγματα.</w:t>
      </w:r>
    </w:p>
    <w:p w14:paraId="5760B6C4"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Να δώσω μόνο ένα παράδειγμα που αφορά την ευθύνη λειτουργίας ιδιωτικών μονάδων ψυχικής υγείας από την ΑΕΜΥ για να μην μείνουν οι ασθενείς τους </w:t>
      </w:r>
      <w:r>
        <w:rPr>
          <w:rFonts w:eastAsia="Times New Roman" w:cs="Times New Roman"/>
          <w:szCs w:val="24"/>
        </w:rPr>
        <w:t>χωρίς περίθαλψη. Η στελέχωση των μονάδων αυτών θα γίνεται με ετήσιες συμβάσεις για τις οποίες θα αποφασίζει ο διορισμένος πρόεδρος της ΑΕΜΥ και οι οποίες, μετά τη λήξη τους, μπορούν να ανανεώνονται πάντοτε από τον εκάστοτε πρόεδρο, πάλι κατά παρέκκλιση κάθ</w:t>
      </w:r>
      <w:r>
        <w:rPr>
          <w:rFonts w:eastAsia="Times New Roman" w:cs="Times New Roman"/>
          <w:szCs w:val="24"/>
        </w:rPr>
        <w:t>ε άλλης ειδικής ή γενικής διάταξης. Προβλέπετε μάλιστα και την απόσπαση προσωπικού του δημοσίου τομέα προς την ΑΕΜΥ, δηλαδή από τις δομές και υπηρεσίες που έχουν σοβαρές ελλείψεις προσωπικού.</w:t>
      </w:r>
    </w:p>
    <w:p w14:paraId="5760B6C5"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Με το άρθρο 49 η Κυβέρνηση έρχεται να καταργήσει τη δυνατότητα σ</w:t>
      </w:r>
      <w:r>
        <w:rPr>
          <w:rFonts w:eastAsia="Times New Roman" w:cs="Times New Roman"/>
          <w:szCs w:val="24"/>
        </w:rPr>
        <w:t xml:space="preserve">υμμετοχής φορέων του ευρύτερου δημόσιου τομέα </w:t>
      </w:r>
      <w:r>
        <w:rPr>
          <w:rFonts w:eastAsia="Times New Roman" w:cs="Times New Roman"/>
          <w:szCs w:val="24"/>
        </w:rPr>
        <w:lastRenderedPageBreak/>
        <w:t>και ενώσεων του ιδιωτικού τομέα στο μετοχικό κεφάλαιο της Εταιρείας Συστήματος Αμοιβών Νοσοκομείων, της ΕΣΑΝ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w:t>
      </w:r>
    </w:p>
    <w:p w14:paraId="5760B6C6"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Ο κύριος Υπουργός έχει αναφερθεί σε ένα σχέδιο αποϊδιωτικοποίησης χωρίς να δώσει όμως έναν πει</w:t>
      </w:r>
      <w:r>
        <w:rPr>
          <w:rFonts w:eastAsia="Times New Roman" w:cs="Times New Roman"/>
          <w:szCs w:val="24"/>
        </w:rPr>
        <w:t xml:space="preserve">στικό λόγο, δηλαδή η κατανομή των δαπανών για τα νοσήλια θα είναι δικαιότερη όταν το </w:t>
      </w:r>
      <w:r>
        <w:rPr>
          <w:rFonts w:eastAsia="Times New Roman" w:cs="Times New Roman"/>
          <w:szCs w:val="24"/>
        </w:rPr>
        <w:t>δ</w:t>
      </w:r>
      <w:r>
        <w:rPr>
          <w:rFonts w:eastAsia="Times New Roman" w:cs="Times New Roman"/>
          <w:szCs w:val="24"/>
        </w:rPr>
        <w:t xml:space="preserve">ημόσιο θα έχει το 100% των μετοχών αντί τουλάχιστον του 51%, αφού πάλι οι εκπρόσωποι του ελληνικού </w:t>
      </w:r>
      <w:r>
        <w:rPr>
          <w:rFonts w:eastAsia="Times New Roman" w:cs="Times New Roman"/>
          <w:szCs w:val="24"/>
        </w:rPr>
        <w:t>δ</w:t>
      </w:r>
      <w:r>
        <w:rPr>
          <w:rFonts w:eastAsia="Times New Roman" w:cs="Times New Roman"/>
          <w:szCs w:val="24"/>
        </w:rPr>
        <w:t>ημοσίου θα μπορούν να αποφασίζουν κατά πλειοψηφία, γιατί το ενδιαφέρον</w:t>
      </w:r>
      <w:r>
        <w:rPr>
          <w:rFonts w:eastAsia="Times New Roman" w:cs="Times New Roman"/>
          <w:szCs w:val="24"/>
        </w:rPr>
        <w:t xml:space="preserve"> ασφαλιστικών ταμείων και ασφαλιστικών εταιρειών στη διαμόρφωση του συστήματος αμοιβών των νοσοκομείων δεν είναι επαρκής λόγος για τη συμμετοχή τους στο εταιρικό κεφάλαιο μιας ανώνυμης εταιρείας του </w:t>
      </w:r>
      <w:r>
        <w:rPr>
          <w:rFonts w:eastAsia="Times New Roman" w:cs="Times New Roman"/>
          <w:szCs w:val="24"/>
        </w:rPr>
        <w:t>δ</w:t>
      </w:r>
      <w:r>
        <w:rPr>
          <w:rFonts w:eastAsia="Times New Roman" w:cs="Times New Roman"/>
          <w:szCs w:val="24"/>
        </w:rPr>
        <w:t>ημοσίου.</w:t>
      </w:r>
    </w:p>
    <w:p w14:paraId="5760B6C7"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Λέτε, επίσης, ότι οι ιδιωτικοί φορείς θα έχουν </w:t>
      </w:r>
      <w:r>
        <w:rPr>
          <w:rFonts w:eastAsia="Times New Roman" w:cs="Times New Roman"/>
          <w:szCs w:val="24"/>
        </w:rPr>
        <w:t>πρόσβαση στα αρχεία νοσηλείας και κόστους θεραπείας ασφαλισμένων και νοσοκομείων.</w:t>
      </w:r>
    </w:p>
    <w:p w14:paraId="5760B6C8"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Από πότε η μετοχική σχέση σημαίνει υποχρεωτική πρόσβαση σε στοιχεία που απορρέουν από τη δραστηριότητα μιας ανώνυμης εταιρείας; Το μόνο που ομολογείτε είναι ότι δεν μπορείτε </w:t>
      </w:r>
      <w:r>
        <w:rPr>
          <w:rFonts w:eastAsia="Times New Roman" w:cs="Times New Roman"/>
          <w:szCs w:val="24"/>
        </w:rPr>
        <w:t xml:space="preserve">να εγγυηθείτε την προστασία ευαίσθητων προσωπικών δεδομένων των πολιτών. Δυστυχώς, αυτή η αποϊδιωτικοποίηση, </w:t>
      </w:r>
      <w:r>
        <w:rPr>
          <w:rFonts w:eastAsia="Times New Roman" w:cs="Times New Roman"/>
          <w:szCs w:val="24"/>
        </w:rPr>
        <w:lastRenderedPageBreak/>
        <w:t>όπως τη λέτε, μάλλον υποκινείται από τη ροπή σας στον κρατισμό και την «αλλεργία» στον ιδιωτικό τομέα.</w:t>
      </w:r>
    </w:p>
    <w:p w14:paraId="5760B6C9"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Στο άρθρο 53 προβλέπεται η δυνατότητα να παί</w:t>
      </w:r>
      <w:r>
        <w:rPr>
          <w:rFonts w:eastAsia="Times New Roman" w:cs="Times New Roman"/>
          <w:szCs w:val="24"/>
        </w:rPr>
        <w:t xml:space="preserve">ρνει το προσωπικό του ΕΟΦ ετήσιο κίνητρο απόδοσης ύψους 700.000 ευρώ περίπου. Καταλαβαίνουμε ότι είναι μία κίνηση μισθολογικής εξομοίωσης υπαλλήλων του ΕΟΦ, που μετατάχθηκαν πρόσφατα, με παλαιότερους υπαλλήλους. Γνωρίζοντας, όμως, τις ελλείψεις στην υγεία </w:t>
      </w:r>
      <w:r>
        <w:rPr>
          <w:rFonts w:eastAsia="Times New Roman" w:cs="Times New Roman"/>
          <w:szCs w:val="24"/>
        </w:rPr>
        <w:t>σε προσωπικό, εξοπλισμό και αναλώσιμα, αναρωτιόμαστε μήπως θα ήταν προτιμότερο το πλεόνασμα αυτό να επέστρεφε πίσω σε επενδύσεις στην υγεία.</w:t>
      </w:r>
    </w:p>
    <w:p w14:paraId="5760B6CA"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Σχετικά τώρα με το άρθρο 54 για την ηλεκτρονική διασύνδεση των ιατρικών συλλόγων, υπάρχουν δύο ζητήματα που συνδέον</w:t>
      </w:r>
      <w:r>
        <w:rPr>
          <w:rFonts w:eastAsia="Times New Roman" w:cs="Times New Roman"/>
          <w:szCs w:val="24"/>
        </w:rPr>
        <w:t xml:space="preserve">ται μεταξύ τους. </w:t>
      </w:r>
    </w:p>
    <w:p w14:paraId="5760B6CB"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Κύριε Υπουργέ, στις </w:t>
      </w:r>
      <w:r>
        <w:rPr>
          <w:rFonts w:eastAsia="Times New Roman" w:cs="Times New Roman"/>
          <w:szCs w:val="24"/>
        </w:rPr>
        <w:t>ε</w:t>
      </w:r>
      <w:r>
        <w:rPr>
          <w:rFonts w:eastAsia="Times New Roman" w:cs="Times New Roman"/>
          <w:szCs w:val="24"/>
        </w:rPr>
        <w:t xml:space="preserve">πιτροπές καλοπροαίρετα το συγκεκριμένο άρθρο το δεχθήκαμε όλοι χωρίς καμία συζήτηση. Στην πορεία, όμως, δεχθήκαμε πολλά τηλεφωνήματα από τους κατά τόπους ιατρικούς συλλόγους, οι οποίοι εξέφρασαν τη διαφοροποίησή τους </w:t>
      </w:r>
      <w:r>
        <w:rPr>
          <w:rFonts w:eastAsia="Times New Roman" w:cs="Times New Roman"/>
          <w:szCs w:val="24"/>
        </w:rPr>
        <w:t xml:space="preserve">στη συγκεκριμένη διάταξη, γιατί υπάρχει ο φόβος ότι με τη μεταφορά των αρμοδιοτήτων στον Πανελλήνιο Ιατρικό Σύλλογο, προκειμένου να δίνεται το πιστοποιητικό ορθής άσκησης, </w:t>
      </w:r>
      <w:r>
        <w:rPr>
          <w:rFonts w:eastAsia="Times New Roman" w:cs="Times New Roman"/>
          <w:szCs w:val="24"/>
        </w:rPr>
        <w:lastRenderedPageBreak/>
        <w:t>σιγά σιγά μπορεί να εντείνεται και η ταλαιπωρία των γιατρών, καθώς θα πρέπει να προσ</w:t>
      </w:r>
      <w:r>
        <w:rPr>
          <w:rFonts w:eastAsia="Times New Roman" w:cs="Times New Roman"/>
          <w:szCs w:val="24"/>
        </w:rPr>
        <w:t>έρχονται σε κεντρική υπηρεσία.</w:t>
      </w:r>
    </w:p>
    <w:p w14:paraId="5760B6CC"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Ταυτόχρονα, πρέπει να πούμε ότι είναι μέλη των κατά τόπους ιατρικών συλλόγων της χώρας και όχι του Πανελλήνιου Ιατρικού Συλλόγου. Και αντιλαμβανόμαστε ότι μπορεί να δημιουργηθεί μία πρόσθετη γραφειοκρατία, να αυξάνεται το διο</w:t>
      </w:r>
      <w:r>
        <w:rPr>
          <w:rFonts w:eastAsia="Times New Roman" w:cs="Times New Roman"/>
          <w:szCs w:val="24"/>
        </w:rPr>
        <w:t>ικητικό φορτίο και πιθανότατα να απαιτείται η φυσική παρουσία του γιατρού στην Αθήνα. Είναι πολύ πιο λειτουργικό η πράξη αυτή να γίνεται αποκεντρωμένα.</w:t>
      </w:r>
    </w:p>
    <w:p w14:paraId="5760B6CD"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760B6CE"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Κύριε Πρόεδρε, δύο λ</w:t>
      </w:r>
      <w:r>
        <w:rPr>
          <w:rFonts w:eastAsia="Times New Roman" w:cs="Times New Roman"/>
          <w:szCs w:val="24"/>
        </w:rPr>
        <w:t>επτά ακόμη θα ήθελα, αν έχετε την καλοσύνη.</w:t>
      </w:r>
    </w:p>
    <w:p w14:paraId="5760B6CF"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Ως προς τα δύο τελευταία τμήματα των άλλων διατάξεων, αυτά για τη σύσταση πανελλήνιου συλλόγου οδοντοτεχνιτών και πανελλήνιου συλλόγου εργοθεραπευτών, είμαστε θετικοί.</w:t>
      </w:r>
    </w:p>
    <w:p w14:paraId="5760B6D0"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Πριν κλείσω, θα ήθελα να κάνω μερικά σύντομα</w:t>
      </w:r>
      <w:r>
        <w:rPr>
          <w:rFonts w:eastAsia="Times New Roman" w:cs="Times New Roman"/>
          <w:szCs w:val="24"/>
        </w:rPr>
        <w:t xml:space="preserve"> σχόλια για τις δύο υπουργικές τροπολογίες, οι οποίες συζητήθηκαν και </w:t>
      </w:r>
      <w:r>
        <w:rPr>
          <w:rFonts w:eastAsia="Times New Roman" w:cs="Times New Roman"/>
          <w:szCs w:val="24"/>
        </w:rPr>
        <w:lastRenderedPageBreak/>
        <w:t xml:space="preserve">στην </w:t>
      </w:r>
      <w:r>
        <w:rPr>
          <w:rFonts w:eastAsia="Times New Roman" w:cs="Times New Roman"/>
          <w:szCs w:val="24"/>
        </w:rPr>
        <w:t>ε</w:t>
      </w:r>
      <w:r>
        <w:rPr>
          <w:rFonts w:eastAsia="Times New Roman" w:cs="Times New Roman"/>
          <w:szCs w:val="24"/>
        </w:rPr>
        <w:t>πιτροπή. Για τις άλλες επιφυλασσόμαστε να τοποθετηθούμε στη συνέχεια.</w:t>
      </w:r>
    </w:p>
    <w:p w14:paraId="5760B6D1"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Ξεκινάω με την υπ’ αριθμόν 945/58 τροπολογία, για τους εγγεγραμμένους στον ΟΑΕΔ, που έγινε άρθρο 94 στο νομοσχ</w:t>
      </w:r>
      <w:r>
        <w:rPr>
          <w:rFonts w:eastAsia="Times New Roman" w:cs="Times New Roman"/>
          <w:szCs w:val="24"/>
        </w:rPr>
        <w:t xml:space="preserve">έδιο. Δίνεται η δυνατότητα ένταξης σε ειδικά προγράμματα απασχόλησης στον δημόσιο τομέα και σε άλλες κατηγορίες ανέργων, εκτός από τους μακροχρόνια άνεργους. Ποιες είναι αυτές οι άλλες κατηγορίες και γιατί δεν προσδιορίζονται; </w:t>
      </w:r>
    </w:p>
    <w:p w14:paraId="5760B6D2"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Στη συνέχεια περιορίζεται ο </w:t>
      </w:r>
      <w:r>
        <w:rPr>
          <w:rFonts w:eastAsia="Times New Roman" w:cs="Times New Roman"/>
          <w:szCs w:val="24"/>
        </w:rPr>
        <w:t>ρόλος του ΑΣΕΠ στον έλεγχο νομιμότητας των προσλήψεων εποχικού προσωπικού σε δήμους, περιφέρειες ή άλλες δημόσιες υπηρεσίες σε εκτέλεση προγραμμάτων του ΟΑΕΔ, χωρίς να δίνεται κάποια αιτιολόγηση.</w:t>
      </w:r>
    </w:p>
    <w:p w14:paraId="5760B6D3"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Θεωρούμε ότι οι διαδικασίες ΑΣΕΠ πρέπει να ακολουθούνται, ακ</w:t>
      </w:r>
      <w:r>
        <w:rPr>
          <w:rFonts w:eastAsia="Times New Roman" w:cs="Times New Roman"/>
          <w:szCs w:val="24"/>
        </w:rPr>
        <w:t>όμα και όταν πρόκειται για εποχικό προσωπικό. Διαφορετικά, μας δίνετε κάθε δικαίωμα να σας κατηγορήσουμε ότι δημιουργείτε έναν ακόμα μηχανισμό κομματικών εξυπηρετήσεων.</w:t>
      </w:r>
    </w:p>
    <w:p w14:paraId="5760B6D4"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Η τροπολογία 949/60 για συνταξιοδοτικά και ασφαλιστικά θέματα, το νέο άρθρο 97, πιστοπο</w:t>
      </w:r>
      <w:r>
        <w:rPr>
          <w:rFonts w:eastAsia="Times New Roman" w:cs="Times New Roman"/>
          <w:szCs w:val="24"/>
        </w:rPr>
        <w:t>ιεί για άλλη μια φορά την απο</w:t>
      </w:r>
      <w:r>
        <w:rPr>
          <w:rFonts w:eastAsia="Times New Roman" w:cs="Times New Roman"/>
          <w:szCs w:val="24"/>
        </w:rPr>
        <w:lastRenderedPageBreak/>
        <w:t>τυχία του νόμου Κατρούγκαλου, ενός νόμου που θυμίζω ότι γονατίζει την πλειονότητα των ελευθέρων επαγγελματιών με υπέρογκες εισφορές, με το 15% αυτών να καλείται να πληρώσει εισφορές πέντε και έξι φορές μεγαλύτερες σε σχέση με π</w:t>
      </w:r>
      <w:r>
        <w:rPr>
          <w:rFonts w:eastAsia="Times New Roman" w:cs="Times New Roman"/>
          <w:szCs w:val="24"/>
        </w:rPr>
        <w:t>ριν.</w:t>
      </w:r>
    </w:p>
    <w:p w14:paraId="5760B6D5"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Το ερώτημα σε ό,τι αφορά τον επανυπολογισμό των συντάξεων είναι τι θα κάνει η Κυβέρνηση μετά το 2020, 2021. Θα υπολογίσει ξανά όλες τις συντάξεις; Αυτό σημαίνει για τους συνταξιούχους νέα αβεβαιότητα για τα επόμενα τέσσερα χρόνια και πιθανότατα νέες π</w:t>
      </w:r>
      <w:r>
        <w:rPr>
          <w:rFonts w:eastAsia="Times New Roman" w:cs="Times New Roman"/>
          <w:szCs w:val="24"/>
        </w:rPr>
        <w:t xml:space="preserve">ερικοπές. </w:t>
      </w:r>
      <w:r>
        <w:rPr>
          <w:rFonts w:eastAsia="Times New Roman" w:cs="Times New Roman"/>
          <w:szCs w:val="24"/>
        </w:rPr>
        <w:t xml:space="preserve">Μήπως θα έχουμε συντάξεις που υπολογίζονται με δύο διαφορετικούς δείκτες, δηλαδή συντάξεις δύο ταχυτήτων; </w:t>
      </w:r>
    </w:p>
    <w:p w14:paraId="5760B6D6"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Με αυτά κλείνω. Θα ήθελα να σας ευχαριστήσω που με ακούσατε. Στη συνέχεια θα επανατοποθετηθούμε.</w:t>
      </w:r>
    </w:p>
    <w:p w14:paraId="5760B6D7"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Ευχαριστώ.</w:t>
      </w:r>
    </w:p>
    <w:p w14:paraId="5760B6D8" w14:textId="77777777" w:rsidR="003F14BB" w:rsidRDefault="00F37CA6">
      <w:pPr>
        <w:tabs>
          <w:tab w:val="left" w:pos="1800"/>
        </w:tabs>
        <w:spacing w:line="600" w:lineRule="auto"/>
        <w:ind w:firstLine="720"/>
        <w:jc w:val="center"/>
        <w:rPr>
          <w:rFonts w:eastAsia="Times New Roman"/>
          <w:szCs w:val="24"/>
        </w:rPr>
      </w:pPr>
      <w:r>
        <w:rPr>
          <w:rFonts w:eastAsia="Times New Roman"/>
          <w:szCs w:val="24"/>
        </w:rPr>
        <w:t>(Χειροκροτήματα από την πτέρυγα</w:t>
      </w:r>
      <w:r>
        <w:rPr>
          <w:rFonts w:eastAsia="Times New Roman"/>
          <w:szCs w:val="24"/>
        </w:rPr>
        <w:t xml:space="preserve"> της Νέας Δημοκρατίας)</w:t>
      </w:r>
    </w:p>
    <w:p w14:paraId="5760B6D9" w14:textId="77777777" w:rsidR="003F14BB" w:rsidRDefault="00F37CA6">
      <w:pPr>
        <w:tabs>
          <w:tab w:val="left" w:pos="1800"/>
        </w:tabs>
        <w:spacing w:line="600" w:lineRule="auto"/>
        <w:ind w:firstLine="720"/>
        <w:jc w:val="both"/>
        <w:rPr>
          <w:rFonts w:eastAsia="Times New Roman"/>
          <w:szCs w:val="24"/>
        </w:rPr>
      </w:pPr>
      <w:r>
        <w:rPr>
          <w:rFonts w:eastAsia="Times New Roman"/>
          <w:b/>
          <w:szCs w:val="24"/>
        </w:rPr>
        <w:t>ΓΕΩΡΓΙΟΣ ΛΑΜΠΡΟΥΛΗΣ (ΣΤ΄ Αντιπρόεδρος της Βουλής):</w:t>
      </w:r>
      <w:r>
        <w:rPr>
          <w:rFonts w:eastAsia="Times New Roman"/>
          <w:szCs w:val="24"/>
        </w:rPr>
        <w:t xml:space="preserve"> Κυρία Πρόεδρε, μου δίνετε τον λόγο για μισό λεπτό; Δεν θα απασχολήσω για πολύ το Σώμα.</w:t>
      </w:r>
    </w:p>
    <w:p w14:paraId="5760B6DA" w14:textId="77777777" w:rsidR="003F14BB" w:rsidRDefault="00F37CA6">
      <w:pPr>
        <w:tabs>
          <w:tab w:val="left" w:pos="1800"/>
        </w:tabs>
        <w:spacing w:line="600" w:lineRule="auto"/>
        <w:ind w:firstLine="720"/>
        <w:jc w:val="both"/>
        <w:rPr>
          <w:rFonts w:eastAsia="Times New Roman"/>
          <w:szCs w:val="24"/>
        </w:rPr>
      </w:pPr>
      <w:r>
        <w:rPr>
          <w:rFonts w:eastAsia="Times New Roman"/>
          <w:b/>
          <w:bCs/>
        </w:rPr>
        <w:lastRenderedPageBreak/>
        <w:t>ΠΡΟΕΔΡΕΥΟΥΣΑ (Αναστασία Χριστοδουλοπούλου):</w:t>
      </w:r>
      <w:r>
        <w:rPr>
          <w:rFonts w:eastAsia="Times New Roman"/>
          <w:szCs w:val="24"/>
        </w:rPr>
        <w:t xml:space="preserve"> Ορίστε, έχετε τον λόγο.</w:t>
      </w:r>
    </w:p>
    <w:p w14:paraId="5760B6DB" w14:textId="77777777" w:rsidR="003F14BB" w:rsidRDefault="00F37CA6">
      <w:pPr>
        <w:tabs>
          <w:tab w:val="left" w:pos="1800"/>
        </w:tabs>
        <w:spacing w:line="600" w:lineRule="auto"/>
        <w:ind w:firstLine="720"/>
        <w:jc w:val="both"/>
        <w:rPr>
          <w:rFonts w:eastAsia="Times New Roman"/>
          <w:szCs w:val="24"/>
        </w:rPr>
      </w:pPr>
      <w:r>
        <w:rPr>
          <w:rFonts w:eastAsia="Times New Roman"/>
          <w:b/>
          <w:szCs w:val="24"/>
        </w:rPr>
        <w:t xml:space="preserve">ΓΕΩΡΓΙΟΣ ΛΑΜΠΡΟΥΛΗΣ (ΣΤ΄ </w:t>
      </w:r>
      <w:r>
        <w:rPr>
          <w:rFonts w:eastAsia="Times New Roman"/>
          <w:b/>
          <w:szCs w:val="24"/>
        </w:rPr>
        <w:t>Αντιπρόεδρος της Βουλής):</w:t>
      </w:r>
      <w:r>
        <w:rPr>
          <w:rFonts w:eastAsia="Times New Roman"/>
          <w:szCs w:val="24"/>
        </w:rPr>
        <w:t xml:space="preserve"> Επειδή ειπώθηκε κι από τον κ. Γιόγιακα και είχα σκοπό να σας ζητήσω τον λόγο γι’ αυτό ακριβώς που θα πω τώρα, θα παρακαλούσα τον κύριο Υπουργό για το εξής. Επειδή η συζήτηση για τις νομοτεχνικές βελτιώσεις έγινε στην τελευταία συν</w:t>
      </w:r>
      <w:r>
        <w:rPr>
          <w:rFonts w:eastAsia="Times New Roman"/>
          <w:szCs w:val="24"/>
        </w:rPr>
        <w:t xml:space="preserve">εδρίαση της </w:t>
      </w:r>
      <w:r>
        <w:rPr>
          <w:rFonts w:eastAsia="Times New Roman"/>
          <w:szCs w:val="24"/>
        </w:rPr>
        <w:t>ε</w:t>
      </w:r>
      <w:r>
        <w:rPr>
          <w:rFonts w:eastAsia="Times New Roman"/>
          <w:szCs w:val="24"/>
        </w:rPr>
        <w:t xml:space="preserve">πιτροπής, στη β΄ ανάγνωση δηλαδή του συγκεκριμένου νομοσχεδίου, και πέρασαν τόσες ημέρες, νομίζω ότι άμεσα, </w:t>
      </w:r>
      <w:r>
        <w:rPr>
          <w:rFonts w:eastAsia="Times New Roman"/>
          <w:bCs/>
        </w:rPr>
        <w:t>κύριε Υπουργέ,</w:t>
      </w:r>
      <w:r>
        <w:rPr>
          <w:rFonts w:eastAsia="Times New Roman"/>
          <w:szCs w:val="24"/>
        </w:rPr>
        <w:t xml:space="preserve"> θα πρέπει να κατατεθούν αυτές οι νομοτεχνικές βελτιώσεις, για να λάβουμε γνώση κι εμείς των όποιων αλλαγών έχουν συντελε</w:t>
      </w:r>
      <w:r>
        <w:rPr>
          <w:rFonts w:eastAsia="Times New Roman"/>
          <w:szCs w:val="24"/>
        </w:rPr>
        <w:t xml:space="preserve">στεί. </w:t>
      </w:r>
    </w:p>
    <w:p w14:paraId="5760B6DC" w14:textId="77777777" w:rsidR="003F14BB" w:rsidRDefault="00F37CA6">
      <w:pPr>
        <w:tabs>
          <w:tab w:val="left" w:pos="1800"/>
        </w:tabs>
        <w:spacing w:line="600" w:lineRule="auto"/>
        <w:ind w:firstLine="720"/>
        <w:jc w:val="both"/>
        <w:rPr>
          <w:rFonts w:eastAsia="Times New Roman"/>
          <w:szCs w:val="24"/>
        </w:rPr>
      </w:pPr>
      <w:r>
        <w:rPr>
          <w:rFonts w:eastAsia="Times New Roman"/>
          <w:szCs w:val="24"/>
        </w:rPr>
        <w:t>Αυτό ήθελα να πω, κυρία Πρόεδρε. Ευχαριστώ.</w:t>
      </w:r>
    </w:p>
    <w:p w14:paraId="5760B6DD" w14:textId="77777777" w:rsidR="003F14BB" w:rsidRDefault="00F37CA6">
      <w:pPr>
        <w:tabs>
          <w:tab w:val="left" w:pos="1800"/>
        </w:tabs>
        <w:spacing w:line="600" w:lineRule="auto"/>
        <w:ind w:firstLine="720"/>
        <w:jc w:val="both"/>
        <w:rPr>
          <w:rFonts w:eastAsia="Times New Roman"/>
          <w:szCs w:val="24"/>
        </w:rPr>
      </w:pPr>
      <w:r>
        <w:rPr>
          <w:rFonts w:eastAsia="Times New Roman"/>
          <w:b/>
          <w:szCs w:val="24"/>
        </w:rPr>
        <w:t xml:space="preserve">ΑΝΔΡΕΑΣ ΞΑΝΘΟΣ (Υπουργός Υγείας): </w:t>
      </w:r>
      <w:r>
        <w:rPr>
          <w:rFonts w:eastAsia="Times New Roman"/>
          <w:szCs w:val="24"/>
        </w:rPr>
        <w:t>Καθαρογράφονται, ετοιμάζονται και θα κατατεθούν στη συνέχεια.</w:t>
      </w:r>
    </w:p>
    <w:p w14:paraId="5760B6DE" w14:textId="77777777" w:rsidR="003F14BB" w:rsidRDefault="00F37CA6">
      <w:pPr>
        <w:tabs>
          <w:tab w:val="left" w:pos="1800"/>
        </w:tabs>
        <w:spacing w:line="600" w:lineRule="auto"/>
        <w:ind w:firstLine="720"/>
        <w:jc w:val="both"/>
        <w:rPr>
          <w:rFonts w:eastAsia="Times New Roman"/>
          <w:szCs w:val="24"/>
        </w:rPr>
      </w:pPr>
      <w:r>
        <w:rPr>
          <w:rFonts w:eastAsia="Times New Roman"/>
          <w:b/>
          <w:bCs/>
        </w:rPr>
        <w:t>ΠΡΟΕΔΡΕΥΟΥΣΑ (Αναστασία Χριστοδουλοπούλου):</w:t>
      </w:r>
      <w:r>
        <w:rPr>
          <w:rFonts w:eastAsia="Times New Roman"/>
          <w:szCs w:val="24"/>
        </w:rPr>
        <w:t xml:space="preserve"> Συμφωνεί ο </w:t>
      </w:r>
      <w:r>
        <w:rPr>
          <w:rFonts w:eastAsia="Times New Roman"/>
          <w:bCs/>
        </w:rPr>
        <w:t>κύριος Υπουργός</w:t>
      </w:r>
      <w:r>
        <w:rPr>
          <w:rFonts w:eastAsia="Times New Roman"/>
          <w:szCs w:val="24"/>
        </w:rPr>
        <w:t xml:space="preserve">. </w:t>
      </w:r>
    </w:p>
    <w:p w14:paraId="5760B6DF" w14:textId="77777777" w:rsidR="003F14BB" w:rsidRDefault="00F37CA6">
      <w:pPr>
        <w:tabs>
          <w:tab w:val="left" w:pos="1800"/>
        </w:tabs>
        <w:spacing w:line="600" w:lineRule="auto"/>
        <w:ind w:firstLine="720"/>
        <w:jc w:val="both"/>
        <w:rPr>
          <w:rFonts w:eastAsia="Times New Roman"/>
          <w:szCs w:val="24"/>
        </w:rPr>
      </w:pPr>
      <w:r>
        <w:rPr>
          <w:rFonts w:eastAsia="Times New Roman"/>
          <w:szCs w:val="24"/>
        </w:rPr>
        <w:t>Έκλεισε, νομίζω, και ο χρόνος για τι</w:t>
      </w:r>
      <w:r>
        <w:rPr>
          <w:rFonts w:eastAsia="Times New Roman"/>
          <w:szCs w:val="24"/>
        </w:rPr>
        <w:t xml:space="preserve">ς εγγραφές. </w:t>
      </w:r>
    </w:p>
    <w:p w14:paraId="5760B6E0" w14:textId="77777777" w:rsidR="003F14BB" w:rsidRDefault="00F37CA6">
      <w:pPr>
        <w:tabs>
          <w:tab w:val="left" w:pos="1800"/>
        </w:tabs>
        <w:spacing w:line="600" w:lineRule="auto"/>
        <w:ind w:firstLine="720"/>
        <w:jc w:val="both"/>
        <w:rPr>
          <w:rFonts w:eastAsia="Times New Roman"/>
          <w:szCs w:val="24"/>
        </w:rPr>
      </w:pPr>
      <w:r>
        <w:rPr>
          <w:rFonts w:eastAsia="Times New Roman"/>
          <w:szCs w:val="24"/>
        </w:rPr>
        <w:lastRenderedPageBreak/>
        <w:t>Τον λόγο έχει τώρα ο εισηγητής της Δημοκρατικής Συμπαράταξης κ. Γρηγοράκος για δεκαπέντε λεπτά.</w:t>
      </w:r>
    </w:p>
    <w:p w14:paraId="5760B6E1" w14:textId="77777777" w:rsidR="003F14BB" w:rsidRDefault="00F37CA6">
      <w:pPr>
        <w:tabs>
          <w:tab w:val="left" w:pos="1800"/>
        </w:tabs>
        <w:spacing w:line="600" w:lineRule="auto"/>
        <w:ind w:firstLine="720"/>
        <w:jc w:val="both"/>
        <w:rPr>
          <w:rFonts w:eastAsia="Times New Roman"/>
          <w:szCs w:val="24"/>
        </w:rPr>
      </w:pPr>
      <w:r>
        <w:rPr>
          <w:rFonts w:eastAsia="Times New Roman"/>
          <w:b/>
          <w:szCs w:val="24"/>
        </w:rPr>
        <w:t>ΛΕΩΝΙΔΑΣ ΓΡΗΓΟΡΑΚΟΣ:</w:t>
      </w:r>
      <w:r>
        <w:rPr>
          <w:rFonts w:eastAsia="Times New Roman"/>
          <w:szCs w:val="24"/>
        </w:rPr>
        <w:t xml:space="preserve"> Πριν πάρω τον λόγο…</w:t>
      </w:r>
    </w:p>
    <w:p w14:paraId="5760B6E2" w14:textId="77777777" w:rsidR="003F14BB" w:rsidRDefault="00F37CA6">
      <w:pPr>
        <w:tabs>
          <w:tab w:val="left" w:pos="1800"/>
        </w:tabs>
        <w:spacing w:line="600" w:lineRule="auto"/>
        <w:ind w:firstLine="720"/>
        <w:jc w:val="both"/>
        <w:rPr>
          <w:rFonts w:eastAsia="Times New Roman"/>
          <w:szCs w:val="24"/>
        </w:rPr>
      </w:pPr>
      <w:r>
        <w:rPr>
          <w:rFonts w:eastAsia="Times New Roman"/>
          <w:b/>
          <w:bCs/>
        </w:rPr>
        <w:t>ΠΡΟΕΔΡΕΥΟΥΣΑ (Αναστασία Χριστοδουλοπούλου):</w:t>
      </w:r>
      <w:r>
        <w:rPr>
          <w:rFonts w:eastAsia="Times New Roman"/>
          <w:szCs w:val="24"/>
        </w:rPr>
        <w:t xml:space="preserve"> Θα μιλήσετε από το έδρανό σας;</w:t>
      </w:r>
    </w:p>
    <w:p w14:paraId="5760B6E3" w14:textId="77777777" w:rsidR="003F14BB" w:rsidRDefault="00F37CA6">
      <w:pPr>
        <w:tabs>
          <w:tab w:val="left" w:pos="1800"/>
        </w:tabs>
        <w:spacing w:line="600" w:lineRule="auto"/>
        <w:ind w:firstLine="720"/>
        <w:jc w:val="both"/>
        <w:rPr>
          <w:rFonts w:eastAsia="Times New Roman"/>
          <w:szCs w:val="24"/>
        </w:rPr>
      </w:pPr>
      <w:r>
        <w:rPr>
          <w:rFonts w:eastAsia="Times New Roman"/>
          <w:b/>
          <w:szCs w:val="24"/>
        </w:rPr>
        <w:t>ΛΕΩΝΙΔΑΣ ΓΡΗΓΟΡΑΚΟΣ:</w:t>
      </w:r>
      <w:r>
        <w:rPr>
          <w:rFonts w:eastAsia="Times New Roman"/>
          <w:szCs w:val="24"/>
        </w:rPr>
        <w:t xml:space="preserve"> Πριν πάρω </w:t>
      </w:r>
      <w:r>
        <w:rPr>
          <w:rFonts w:eastAsia="Times New Roman"/>
          <w:szCs w:val="24"/>
        </w:rPr>
        <w:t xml:space="preserve">τον λόγο από το Βήμα, θα ήθελα να μου πείτε αν σήμερα γίνεται ενιαία συζήτηση και ποιος το αποφάσισε, και με ποιον αριθμό βουλευτών θα πηγαίναμε σε δεύτερη συζήτηση ή σε μία συζήτηση; </w:t>
      </w:r>
    </w:p>
    <w:p w14:paraId="5760B6E4" w14:textId="77777777" w:rsidR="003F14BB" w:rsidRDefault="00F37CA6">
      <w:pPr>
        <w:tabs>
          <w:tab w:val="left" w:pos="1800"/>
        </w:tabs>
        <w:spacing w:line="600" w:lineRule="auto"/>
        <w:ind w:firstLine="720"/>
        <w:jc w:val="both"/>
        <w:rPr>
          <w:rFonts w:eastAsia="Times New Roman"/>
          <w:bCs/>
        </w:rPr>
      </w:pPr>
      <w:r>
        <w:rPr>
          <w:rFonts w:eastAsia="Times New Roman"/>
          <w:szCs w:val="24"/>
        </w:rPr>
        <w:t xml:space="preserve">Αν πάμε σε μία συζήτηση πάλι, νομίζω ότι καταστρατηγείται ο Κανονισμός </w:t>
      </w:r>
      <w:r>
        <w:rPr>
          <w:rFonts w:eastAsia="Times New Roman"/>
          <w:szCs w:val="24"/>
        </w:rPr>
        <w:t xml:space="preserve">της Βουλής, </w:t>
      </w:r>
      <w:r>
        <w:rPr>
          <w:rFonts w:eastAsia="Times New Roman"/>
          <w:bCs/>
        </w:rPr>
        <w:t>κυρία Πρόεδρε. Παίρνετε μία απόφαση στη Διάσκεψη των Προέδρων κι έρχεστε εδώ και μας βάζετε ένα διαζευκτικό «ή», για το οποίο θα πρέπει να αποφασίσει το Σώμα. Αυτό, όμως, έχει γίνει καθημερινότητα. Κανένα νομοσχέδιο πενήντα, εβδομήντα, εξήντα ά</w:t>
      </w:r>
      <w:r>
        <w:rPr>
          <w:rFonts w:eastAsia="Times New Roman"/>
          <w:bCs/>
        </w:rPr>
        <w:t>ρθρων δεν συζητείται σε μία ημέρα.</w:t>
      </w:r>
    </w:p>
    <w:p w14:paraId="5760B6E5" w14:textId="77777777" w:rsidR="003F14BB" w:rsidRDefault="00F37CA6">
      <w:pPr>
        <w:tabs>
          <w:tab w:val="left" w:pos="1800"/>
        </w:tabs>
        <w:spacing w:line="600" w:lineRule="auto"/>
        <w:ind w:firstLine="720"/>
        <w:jc w:val="both"/>
        <w:rPr>
          <w:rFonts w:eastAsia="Times New Roman"/>
          <w:bCs/>
        </w:rPr>
      </w:pPr>
      <w:r>
        <w:rPr>
          <w:rFonts w:eastAsia="Times New Roman"/>
          <w:bCs/>
        </w:rPr>
        <w:t xml:space="preserve">Εγώ θα ήθελα, λοιπόν, να τοποθετηθώ σήμερα επί της αρχής του νομοσχεδίου, να κάνουμε μια σοβαρή συζήτηση για το νομοσχέδιο, να τα πούμε όλα, και την επόμενη μέρα, όπως έχει </w:t>
      </w:r>
      <w:r>
        <w:rPr>
          <w:rFonts w:eastAsia="Times New Roman"/>
          <w:bCs/>
        </w:rPr>
        <w:lastRenderedPageBreak/>
        <w:t>αποφασίσει η Διάσκεψη των Προέδρων, να πάμε σε μ</w:t>
      </w:r>
      <w:r>
        <w:rPr>
          <w:rFonts w:eastAsia="Times New Roman"/>
          <w:bCs/>
        </w:rPr>
        <w:t>ια δεύτερη συζήτηση επί των άρθρων.</w:t>
      </w:r>
    </w:p>
    <w:p w14:paraId="5760B6E6" w14:textId="77777777" w:rsidR="003F14BB" w:rsidRDefault="00F37CA6">
      <w:pPr>
        <w:tabs>
          <w:tab w:val="left" w:pos="1800"/>
        </w:tabs>
        <w:spacing w:line="600" w:lineRule="auto"/>
        <w:ind w:firstLine="720"/>
        <w:jc w:val="both"/>
        <w:rPr>
          <w:rFonts w:eastAsia="Times New Roman"/>
          <w:bCs/>
        </w:rPr>
      </w:pPr>
      <w:r>
        <w:rPr>
          <w:rFonts w:eastAsia="Times New Roman"/>
          <w:bCs/>
        </w:rPr>
        <w:t>Και γιατί όλα αυτά, κυρία Πρόεδρε; Διότι ο Πρόεδρος και η Διάσκεψη των Προέδρων δεν ξέρουν πόσες τροπολογίες έχει καταθέσει ο Υπουργός, με αποτέλεσμα κάθε τροπολογία που φέρνουν οι Υπουργοί -και δεν είναι μόνο οι Υπουργο</w:t>
      </w:r>
      <w:r>
        <w:rPr>
          <w:rFonts w:eastAsia="Times New Roman"/>
          <w:bCs/>
        </w:rPr>
        <w:t xml:space="preserve">ί που εισηγούνται το νομοσχέδιο, αλλά και κάποιοι άλλοι- να αποτελεί μόνη της ένα αυτοτελές νομοσχέδιο. </w:t>
      </w:r>
    </w:p>
    <w:p w14:paraId="5760B6E7" w14:textId="77777777" w:rsidR="003F14BB" w:rsidRDefault="00F37CA6">
      <w:pPr>
        <w:tabs>
          <w:tab w:val="left" w:pos="1800"/>
        </w:tabs>
        <w:spacing w:line="600" w:lineRule="auto"/>
        <w:ind w:firstLine="720"/>
        <w:jc w:val="both"/>
        <w:rPr>
          <w:rFonts w:eastAsia="Times New Roman"/>
          <w:bCs/>
        </w:rPr>
      </w:pPr>
      <w:r>
        <w:rPr>
          <w:rFonts w:eastAsia="Times New Roman"/>
          <w:bCs/>
        </w:rPr>
        <w:t>Μας φέρνετε, λοιπόν, σήμερα εδώ, να μιλήσουμε σε δεκαπέντε λεπτά επί της αρχής και επί των άρθρων και επί των τροπολογιών. Νομίζω ότι αυτό δεν είναι σω</w:t>
      </w:r>
      <w:r>
        <w:rPr>
          <w:rFonts w:eastAsia="Times New Roman"/>
          <w:bCs/>
        </w:rPr>
        <w:t xml:space="preserve">στό και γίνεται πλήρης καταστρατήγηση του Κανονισμού της Βουλής. </w:t>
      </w:r>
    </w:p>
    <w:p w14:paraId="5760B6E8" w14:textId="77777777" w:rsidR="003F14BB" w:rsidRDefault="00F37CA6">
      <w:pPr>
        <w:tabs>
          <w:tab w:val="left" w:pos="1800"/>
        </w:tabs>
        <w:spacing w:line="600" w:lineRule="auto"/>
        <w:ind w:firstLine="720"/>
        <w:jc w:val="both"/>
        <w:rPr>
          <w:rFonts w:eastAsia="Times New Roman"/>
          <w:bCs/>
        </w:rPr>
      </w:pPr>
      <w:r>
        <w:rPr>
          <w:rFonts w:eastAsia="Times New Roman"/>
          <w:bCs/>
        </w:rPr>
        <w:t>Το Σώμα μπορεί να θέλει -δεν ξέρω, ο καθένας από εμάς- να τελειώνει γρήγορα με κάποια θέματα, αλλά δεν είναι έτσι. Το Ελληνικό Κοινοβούλιο δεν είναι «</w:t>
      </w:r>
      <w:r>
        <w:rPr>
          <w:rFonts w:eastAsia="Times New Roman"/>
          <w:bCs/>
          <w:lang w:val="en-US"/>
        </w:rPr>
        <w:t>fast</w:t>
      </w:r>
      <w:r>
        <w:rPr>
          <w:rFonts w:eastAsia="Times New Roman"/>
          <w:bCs/>
        </w:rPr>
        <w:t xml:space="preserve"> </w:t>
      </w:r>
      <w:r>
        <w:rPr>
          <w:rFonts w:eastAsia="Times New Roman"/>
          <w:bCs/>
          <w:lang w:val="en-US"/>
        </w:rPr>
        <w:t>track</w:t>
      </w:r>
      <w:r>
        <w:rPr>
          <w:rFonts w:eastAsia="Times New Roman"/>
          <w:bCs/>
        </w:rPr>
        <w:t>». Είναι συζήτηση και πρέπει μ</w:t>
      </w:r>
      <w:r>
        <w:rPr>
          <w:rFonts w:eastAsia="Times New Roman"/>
          <w:bCs/>
        </w:rPr>
        <w:t>ε δημοκρατικές διαδικασίες, με δημοκρατικό διάλογο η Κυβέρνηση και η αντιπολίτευση και όλα τα κόμματα τα οποία συμμετέχουν αυτή τη στιγμή στη διακυβέρνηση της χώρας να παίρνουν τις σωστές αποφάσεις. Αποφάσεις με το να τελειώνουμε…</w:t>
      </w:r>
    </w:p>
    <w:p w14:paraId="5760B6E9" w14:textId="77777777" w:rsidR="003F14BB" w:rsidRDefault="00F37CA6">
      <w:pPr>
        <w:tabs>
          <w:tab w:val="left" w:pos="1800"/>
        </w:tabs>
        <w:spacing w:line="600" w:lineRule="auto"/>
        <w:ind w:firstLine="720"/>
        <w:jc w:val="both"/>
        <w:rPr>
          <w:rFonts w:eastAsia="Times New Roman"/>
          <w:bCs/>
        </w:rPr>
      </w:pPr>
      <w:r>
        <w:rPr>
          <w:rFonts w:eastAsia="Times New Roman"/>
          <w:b/>
          <w:bCs/>
        </w:rPr>
        <w:lastRenderedPageBreak/>
        <w:t>ΧΡΗΣΤΟΣ ΜΑΝΤΑΣ:</w:t>
      </w:r>
      <w:r>
        <w:rPr>
          <w:rFonts w:eastAsia="Times New Roman"/>
          <w:bCs/>
        </w:rPr>
        <w:t xml:space="preserve"> Έχει διακ</w:t>
      </w:r>
      <w:r>
        <w:rPr>
          <w:rFonts w:eastAsia="Times New Roman"/>
          <w:bCs/>
        </w:rPr>
        <w:t>οπεί η διαδικασία και κάνουμε τώρα ομιλίες επί της διαδικασίας;</w:t>
      </w:r>
    </w:p>
    <w:p w14:paraId="5760B6EA" w14:textId="77777777" w:rsidR="003F14BB" w:rsidRDefault="00F37CA6">
      <w:pPr>
        <w:tabs>
          <w:tab w:val="left" w:pos="1800"/>
        </w:tabs>
        <w:spacing w:line="600" w:lineRule="auto"/>
        <w:ind w:firstLine="720"/>
        <w:jc w:val="both"/>
        <w:rPr>
          <w:rFonts w:eastAsia="Times New Roman"/>
          <w:bCs/>
        </w:rPr>
      </w:pPr>
      <w:r>
        <w:rPr>
          <w:rFonts w:eastAsia="Times New Roman"/>
          <w:b/>
          <w:szCs w:val="24"/>
        </w:rPr>
        <w:t>ΛΕΩΝΙΔΑΣ ΓΡΗΓΟΡΑΚΟΣ:</w:t>
      </w:r>
      <w:r>
        <w:rPr>
          <w:rFonts w:eastAsia="Times New Roman"/>
          <w:szCs w:val="24"/>
        </w:rPr>
        <w:t xml:space="preserve"> Τελειώνω, </w:t>
      </w:r>
      <w:r>
        <w:rPr>
          <w:rFonts w:eastAsia="Times New Roman"/>
          <w:bCs/>
        </w:rPr>
        <w:t>κυρία Πρόεδρε,…</w:t>
      </w:r>
    </w:p>
    <w:p w14:paraId="5760B6EB" w14:textId="77777777" w:rsidR="003F14BB" w:rsidRDefault="00F37CA6">
      <w:pPr>
        <w:spacing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Κύριε Γρηγοράκο, αφήστε να δούμε πόσοι έχουν γραφτεί. Εσείς μιλάτε για τον εαυτό σας τώρα ή για τους </w:t>
      </w:r>
      <w:r>
        <w:rPr>
          <w:rFonts w:eastAsia="Times New Roman" w:cs="Times New Roman"/>
          <w:szCs w:val="24"/>
        </w:rPr>
        <w:t>Βουλευτές; Γιατί υπάρχουν δύο ζητήματα.</w:t>
      </w:r>
    </w:p>
    <w:p w14:paraId="5760B6EC" w14:textId="77777777" w:rsidR="003F14BB" w:rsidRDefault="00F37CA6">
      <w:pPr>
        <w:spacing w:line="600" w:lineRule="auto"/>
        <w:ind w:firstLine="720"/>
        <w:jc w:val="both"/>
        <w:rPr>
          <w:rFonts w:eastAsia="Times New Roman"/>
          <w:bCs/>
        </w:rPr>
      </w:pPr>
      <w:r>
        <w:rPr>
          <w:rFonts w:eastAsia="Times New Roman"/>
          <w:b/>
          <w:szCs w:val="24"/>
        </w:rPr>
        <w:t>ΛΕΩΝΙΔΑΣ ΓΡΗΓΟΡΑΚΟΣ:</w:t>
      </w:r>
      <w:r>
        <w:rPr>
          <w:rFonts w:eastAsia="Times New Roman"/>
          <w:szCs w:val="24"/>
        </w:rPr>
        <w:t xml:space="preserve"> Εγώ, </w:t>
      </w:r>
      <w:r>
        <w:rPr>
          <w:rFonts w:eastAsia="Times New Roman"/>
          <w:bCs/>
        </w:rPr>
        <w:t>κυρία Πρόεδρε,…</w:t>
      </w:r>
    </w:p>
    <w:p w14:paraId="5760B6ED" w14:textId="77777777" w:rsidR="003F14BB" w:rsidRDefault="00F37CA6">
      <w:pPr>
        <w:spacing w:line="600" w:lineRule="auto"/>
        <w:ind w:firstLine="720"/>
        <w:jc w:val="both"/>
        <w:rPr>
          <w:rFonts w:eastAsia="Times New Roman"/>
          <w:bCs/>
        </w:rPr>
      </w:pPr>
      <w:r>
        <w:rPr>
          <w:rFonts w:eastAsia="Times New Roman"/>
          <w:b/>
          <w:bCs/>
        </w:rPr>
        <w:t>ΑΝΔΡΕΑΣ ΛΟΒΕΡΔΟΣ:</w:t>
      </w:r>
      <w:r>
        <w:rPr>
          <w:rFonts w:eastAsia="Times New Roman"/>
          <w:bCs/>
        </w:rPr>
        <w:t xml:space="preserve"> Σε τι θα αγορεύσει;</w:t>
      </w:r>
    </w:p>
    <w:p w14:paraId="5760B6EE" w14:textId="77777777" w:rsidR="003F14BB" w:rsidRDefault="00F37CA6">
      <w:pPr>
        <w:spacing w:line="600" w:lineRule="auto"/>
        <w:ind w:firstLine="720"/>
        <w:jc w:val="both"/>
        <w:rPr>
          <w:rFonts w:eastAsia="Times New Roman"/>
          <w:bCs/>
        </w:rPr>
      </w:pPr>
      <w:r>
        <w:rPr>
          <w:rFonts w:eastAsia="Times New Roman"/>
          <w:b/>
          <w:bCs/>
        </w:rPr>
        <w:t>ΠΡΟΕΔΡΕΥΟΥΣΑ (Αναστασία Χριστοδουλοπούλου):</w:t>
      </w:r>
      <w:r>
        <w:rPr>
          <w:rFonts w:eastAsia="Times New Roman"/>
          <w:bCs/>
        </w:rPr>
        <w:t xml:space="preserve"> Κύριε Λοβέρδο, ένας ένας.</w:t>
      </w:r>
    </w:p>
    <w:p w14:paraId="5760B6EF" w14:textId="77777777" w:rsidR="003F14BB" w:rsidRDefault="00F37CA6">
      <w:pPr>
        <w:spacing w:line="600" w:lineRule="auto"/>
        <w:ind w:firstLine="720"/>
        <w:jc w:val="both"/>
        <w:rPr>
          <w:rFonts w:eastAsia="Times New Roman"/>
          <w:bCs/>
        </w:rPr>
      </w:pPr>
      <w:r>
        <w:rPr>
          <w:rFonts w:eastAsia="Times New Roman"/>
          <w:bCs/>
        </w:rPr>
        <w:t>Υπάρχει ο χρόνος των εισηγητών και των Κοινοβουλευτικών Εκπροσώπων</w:t>
      </w:r>
      <w:r>
        <w:rPr>
          <w:rFonts w:eastAsia="Times New Roman"/>
          <w:bCs/>
        </w:rPr>
        <w:t xml:space="preserve"> για τον οποίο κόπτεστε μάλλον, και υπάρχει και ο χρόνος των Βουλευτών. Εμείς ξεκινάμε, λοιπόν, πρώτα από το να δούμε πόσοι ομιλητές έχουν γραφτεί. Αυτό είναι το πρώτο κριτήριο.</w:t>
      </w:r>
    </w:p>
    <w:p w14:paraId="5760B6F0" w14:textId="77777777" w:rsidR="003F14BB" w:rsidRDefault="00F37CA6">
      <w:pPr>
        <w:spacing w:line="600" w:lineRule="auto"/>
        <w:ind w:firstLine="720"/>
        <w:jc w:val="both"/>
        <w:rPr>
          <w:rFonts w:eastAsia="Times New Roman"/>
          <w:szCs w:val="24"/>
        </w:rPr>
      </w:pPr>
      <w:r>
        <w:rPr>
          <w:rFonts w:eastAsia="Times New Roman"/>
          <w:b/>
          <w:szCs w:val="24"/>
        </w:rPr>
        <w:lastRenderedPageBreak/>
        <w:t>ΛΕΩΝΙΔΑΣ ΓΡΗΓΟΡΑΚΟΣ:</w:t>
      </w:r>
      <w:r>
        <w:rPr>
          <w:rFonts w:eastAsia="Times New Roman"/>
          <w:szCs w:val="24"/>
        </w:rPr>
        <w:t xml:space="preserve"> Σας ρωτάω, αν με ακούτε. Μιλάω επί της αρχής του νομοσχεδ</w:t>
      </w:r>
      <w:r>
        <w:rPr>
          <w:rFonts w:eastAsia="Times New Roman"/>
          <w:szCs w:val="24"/>
        </w:rPr>
        <w:t>ίου;</w:t>
      </w:r>
    </w:p>
    <w:p w14:paraId="5760B6F1" w14:textId="77777777" w:rsidR="003F14BB" w:rsidRDefault="00F37CA6">
      <w:pPr>
        <w:spacing w:line="600" w:lineRule="auto"/>
        <w:ind w:firstLine="720"/>
        <w:jc w:val="both"/>
        <w:rPr>
          <w:rFonts w:eastAsia="Times New Roman"/>
          <w:szCs w:val="24"/>
        </w:rPr>
      </w:pPr>
      <w:r>
        <w:rPr>
          <w:rFonts w:eastAsia="Times New Roman"/>
          <w:b/>
          <w:bCs/>
        </w:rPr>
        <w:t>ΠΡΟΕΔΡΕΥΟΥΣΑ (Αναστασία Χριστοδουλοπούλου):</w:t>
      </w:r>
      <w:r>
        <w:rPr>
          <w:rFonts w:eastAsia="Times New Roman"/>
          <w:szCs w:val="24"/>
        </w:rPr>
        <w:t xml:space="preserve"> Δεν είπαμε ότι θα γίνει μια συνεδρίαση. Δεν έχει αποφασίσει το Σώμα ακόμη κάτι τέτοιο. Αφήστε, λοιπόν, και μη σπαταλάμε τον χρόνο για ζητήματα που δεν έχει…</w:t>
      </w:r>
    </w:p>
    <w:p w14:paraId="5760B6F2" w14:textId="77777777" w:rsidR="003F14BB" w:rsidRDefault="00F37CA6">
      <w:pPr>
        <w:spacing w:line="600" w:lineRule="auto"/>
        <w:ind w:firstLine="720"/>
        <w:jc w:val="both"/>
        <w:rPr>
          <w:rFonts w:eastAsia="Times New Roman"/>
          <w:bCs/>
        </w:rPr>
      </w:pPr>
      <w:r>
        <w:rPr>
          <w:rFonts w:eastAsia="Times New Roman"/>
          <w:b/>
          <w:szCs w:val="24"/>
        </w:rPr>
        <w:t>ΛΕΩΝΙΔΑΣ ΓΡΗΓΟΡΑΚΟΣ:</w:t>
      </w:r>
      <w:r>
        <w:rPr>
          <w:rFonts w:eastAsia="Times New Roman"/>
          <w:szCs w:val="24"/>
        </w:rPr>
        <w:t xml:space="preserve"> Ακούτε, </w:t>
      </w:r>
      <w:r>
        <w:rPr>
          <w:rFonts w:eastAsia="Times New Roman"/>
          <w:bCs/>
        </w:rPr>
        <w:t>κυρία Πρόεδρε, τι ζητ</w:t>
      </w:r>
      <w:r>
        <w:rPr>
          <w:rFonts w:eastAsia="Times New Roman"/>
          <w:bCs/>
        </w:rPr>
        <w:t>άω;</w:t>
      </w:r>
    </w:p>
    <w:p w14:paraId="5760B6F3" w14:textId="77777777" w:rsidR="003F14BB" w:rsidRDefault="00F37CA6">
      <w:pPr>
        <w:spacing w:line="600" w:lineRule="auto"/>
        <w:ind w:firstLine="720"/>
        <w:jc w:val="both"/>
        <w:rPr>
          <w:rFonts w:eastAsia="Times New Roman"/>
          <w:bCs/>
        </w:rPr>
      </w:pPr>
      <w:r>
        <w:rPr>
          <w:rFonts w:eastAsia="Times New Roman"/>
          <w:b/>
          <w:bCs/>
        </w:rPr>
        <w:t>ΠΡΟΕΔΡΕΥΟΥΣΑ (Αναστασία Χριστοδουλοπούλου):</w:t>
      </w:r>
      <w:r>
        <w:rPr>
          <w:rFonts w:eastAsia="Times New Roman"/>
          <w:bCs/>
        </w:rPr>
        <w:t xml:space="preserve"> Θα πάρετε τον λόγο που σας δίνω για το άλλο θέμα;</w:t>
      </w:r>
    </w:p>
    <w:p w14:paraId="5760B6F4" w14:textId="77777777" w:rsidR="003F14BB" w:rsidRDefault="00F37CA6">
      <w:pPr>
        <w:spacing w:line="600" w:lineRule="auto"/>
        <w:ind w:firstLine="720"/>
        <w:jc w:val="both"/>
        <w:rPr>
          <w:rFonts w:eastAsia="Times New Roman"/>
          <w:szCs w:val="24"/>
        </w:rPr>
      </w:pPr>
      <w:r>
        <w:rPr>
          <w:rFonts w:eastAsia="Times New Roman"/>
          <w:b/>
          <w:szCs w:val="24"/>
        </w:rPr>
        <w:t>ΛΕΩΝΙΔΑΣ ΓΡΗΓΟΡΑΚΟΣ:</w:t>
      </w:r>
      <w:r>
        <w:rPr>
          <w:rFonts w:eastAsia="Times New Roman"/>
          <w:szCs w:val="24"/>
        </w:rPr>
        <w:t xml:space="preserve"> Θα πάρω τον λόγο. Σε τι θα μιλήσω; </w:t>
      </w:r>
    </w:p>
    <w:p w14:paraId="5760B6F5" w14:textId="77777777" w:rsidR="003F14BB" w:rsidRDefault="00F37CA6">
      <w:pPr>
        <w:spacing w:line="600" w:lineRule="auto"/>
        <w:ind w:firstLine="720"/>
        <w:jc w:val="both"/>
        <w:rPr>
          <w:rFonts w:eastAsia="Times New Roman"/>
          <w:szCs w:val="24"/>
        </w:rPr>
      </w:pPr>
      <w:r>
        <w:rPr>
          <w:rFonts w:eastAsia="Times New Roman"/>
          <w:b/>
          <w:bCs/>
        </w:rPr>
        <w:t>ΠΡΟΕΔΡΕΥΟΥΣΑ (Αναστασία Χριστοδουλοπούλου):</w:t>
      </w:r>
      <w:r>
        <w:rPr>
          <w:rFonts w:eastAsia="Times New Roman"/>
          <w:szCs w:val="24"/>
        </w:rPr>
        <w:t xml:space="preserve"> Σε ό,τι θέλετε. Έχετε δεκαπέντε λεπτά. Έχετε και δευτερολογίες.</w:t>
      </w:r>
    </w:p>
    <w:p w14:paraId="5760B6F6" w14:textId="77777777" w:rsidR="003F14BB" w:rsidRDefault="00F37CA6">
      <w:pPr>
        <w:spacing w:line="600" w:lineRule="auto"/>
        <w:ind w:firstLine="720"/>
        <w:jc w:val="both"/>
        <w:rPr>
          <w:rFonts w:eastAsia="Times New Roman"/>
          <w:szCs w:val="24"/>
        </w:rPr>
      </w:pPr>
      <w:r>
        <w:rPr>
          <w:rFonts w:eastAsia="Times New Roman"/>
          <w:b/>
          <w:szCs w:val="24"/>
        </w:rPr>
        <w:t>ΛΕΩΝΙΔΑΣ ΓΡΗΓΟΡΑΚΟΣ:</w:t>
      </w:r>
      <w:r>
        <w:rPr>
          <w:rFonts w:eastAsia="Times New Roman"/>
          <w:szCs w:val="24"/>
        </w:rPr>
        <w:t xml:space="preserve"> Εγώ, </w:t>
      </w:r>
      <w:r>
        <w:rPr>
          <w:rFonts w:eastAsia="Times New Roman"/>
          <w:bCs/>
        </w:rPr>
        <w:t>κυρία Πρόεδρε, την ομιλία μου</w:t>
      </w:r>
      <w:r>
        <w:rPr>
          <w:rFonts w:eastAsia="Times New Roman"/>
          <w:szCs w:val="24"/>
        </w:rPr>
        <w:t xml:space="preserve"> θέλω να την οργανώσω. Θέλω να μιλήσω επί της αρχής του νομοσχεδίου και να μου δοθεί η ευκαιρία…</w:t>
      </w:r>
    </w:p>
    <w:p w14:paraId="5760B6F7" w14:textId="77777777" w:rsidR="003F14BB" w:rsidRDefault="00F37CA6">
      <w:pPr>
        <w:spacing w:line="600" w:lineRule="auto"/>
        <w:ind w:firstLine="720"/>
        <w:jc w:val="both"/>
        <w:rPr>
          <w:rFonts w:eastAsia="Times New Roman"/>
          <w:szCs w:val="24"/>
        </w:rPr>
      </w:pPr>
      <w:r>
        <w:rPr>
          <w:rFonts w:eastAsia="Times New Roman"/>
          <w:b/>
          <w:bCs/>
        </w:rPr>
        <w:lastRenderedPageBreak/>
        <w:t>ΠΡΟΕΔΡΕΥΟΥΣΑ (Αναστασία Χριστοδουλοπούλ</w:t>
      </w:r>
      <w:r>
        <w:rPr>
          <w:rFonts w:eastAsia="Times New Roman"/>
          <w:b/>
          <w:bCs/>
        </w:rPr>
        <w:t>ου):</w:t>
      </w:r>
      <w:r>
        <w:rPr>
          <w:rFonts w:eastAsia="Times New Roman"/>
          <w:szCs w:val="24"/>
        </w:rPr>
        <w:t xml:space="preserve"> Αυτό είναι το βασικό. Μιλήστε, λοιπόν, επί της αρχής. Και ο συνάδελφός σας μίλησε και για τα συνταξιοδοτικά και για όλα. Είχε επαρκή χρόνο.</w:t>
      </w:r>
    </w:p>
    <w:p w14:paraId="5760B6F8" w14:textId="77777777" w:rsidR="003F14BB" w:rsidRDefault="00F37CA6">
      <w:pPr>
        <w:spacing w:line="600" w:lineRule="auto"/>
        <w:ind w:firstLine="720"/>
        <w:jc w:val="both"/>
        <w:rPr>
          <w:rFonts w:eastAsia="Times New Roman"/>
          <w:szCs w:val="24"/>
        </w:rPr>
      </w:pPr>
      <w:r>
        <w:rPr>
          <w:rFonts w:eastAsia="Times New Roman"/>
          <w:b/>
          <w:szCs w:val="24"/>
        </w:rPr>
        <w:t>ΛΕΩΝΙΔΑΣ ΓΡΗΓΟΡΑΚΟΣ:</w:t>
      </w:r>
      <w:r>
        <w:rPr>
          <w:rFonts w:eastAsia="Times New Roman"/>
          <w:szCs w:val="24"/>
        </w:rPr>
        <w:t xml:space="preserve"> Ποιος συνάδελφός μου;</w:t>
      </w:r>
    </w:p>
    <w:p w14:paraId="5760B6F9" w14:textId="77777777" w:rsidR="003F14BB" w:rsidRDefault="00F37CA6">
      <w:pPr>
        <w:spacing w:line="600" w:lineRule="auto"/>
        <w:ind w:firstLine="720"/>
        <w:jc w:val="both"/>
        <w:rPr>
          <w:rFonts w:eastAsia="Times New Roman"/>
          <w:szCs w:val="24"/>
        </w:rPr>
      </w:pPr>
      <w:r>
        <w:rPr>
          <w:rFonts w:eastAsia="Times New Roman"/>
          <w:b/>
          <w:bCs/>
        </w:rPr>
        <w:t>ΠΡΟΕΔΡΕΥΟΥΣΑ (Αναστασία Χριστοδουλοπούλου):</w:t>
      </w:r>
      <w:r>
        <w:rPr>
          <w:rFonts w:eastAsia="Times New Roman"/>
          <w:szCs w:val="24"/>
        </w:rPr>
        <w:t xml:space="preserve"> Ο κ. Γιόγιακας.</w:t>
      </w:r>
    </w:p>
    <w:p w14:paraId="5760B6FA" w14:textId="77777777" w:rsidR="003F14BB" w:rsidRDefault="00F37CA6">
      <w:pPr>
        <w:spacing w:line="600" w:lineRule="auto"/>
        <w:ind w:firstLine="720"/>
        <w:jc w:val="both"/>
        <w:rPr>
          <w:rFonts w:eastAsia="Times New Roman"/>
          <w:szCs w:val="24"/>
        </w:rPr>
      </w:pPr>
      <w:r>
        <w:rPr>
          <w:rFonts w:eastAsia="Times New Roman"/>
          <w:b/>
          <w:szCs w:val="24"/>
        </w:rPr>
        <w:t xml:space="preserve">ΧΡΗΣΤΟΣ </w:t>
      </w:r>
      <w:r>
        <w:rPr>
          <w:rFonts w:eastAsia="Times New Roman"/>
          <w:b/>
          <w:szCs w:val="24"/>
        </w:rPr>
        <w:t>ΜΑΝΤΑΣ:</w:t>
      </w:r>
      <w:r>
        <w:rPr>
          <w:rFonts w:eastAsia="Times New Roman"/>
          <w:szCs w:val="24"/>
        </w:rPr>
        <w:t xml:space="preserve"> Αρνείται να προσέλθει να μιλήσει;</w:t>
      </w:r>
    </w:p>
    <w:p w14:paraId="5760B6FB" w14:textId="77777777" w:rsidR="003F14BB" w:rsidRDefault="00F37CA6">
      <w:pPr>
        <w:spacing w:line="600" w:lineRule="auto"/>
        <w:ind w:firstLine="720"/>
        <w:jc w:val="both"/>
        <w:rPr>
          <w:rFonts w:eastAsia="Times New Roman"/>
          <w:szCs w:val="24"/>
        </w:rPr>
      </w:pPr>
      <w:r>
        <w:rPr>
          <w:rFonts w:eastAsia="Times New Roman"/>
          <w:b/>
          <w:bCs/>
        </w:rPr>
        <w:t>ΠΡΟΕΔΡΕΥΟΥΣΑ (Αναστασία Χριστοδουλοπούλου):</w:t>
      </w:r>
      <w:r>
        <w:rPr>
          <w:rFonts w:eastAsia="Times New Roman"/>
          <w:szCs w:val="24"/>
        </w:rPr>
        <w:t xml:space="preserve"> Δεν θέλετε να έρθετε στο Βήμα, κύριε Γρηγοράκο;</w:t>
      </w:r>
    </w:p>
    <w:p w14:paraId="5760B6FC" w14:textId="77777777" w:rsidR="003F14BB" w:rsidRDefault="00F37CA6">
      <w:pPr>
        <w:spacing w:line="600" w:lineRule="auto"/>
        <w:ind w:firstLine="720"/>
        <w:jc w:val="both"/>
        <w:rPr>
          <w:rFonts w:eastAsia="Times New Roman"/>
          <w:bCs/>
        </w:rPr>
      </w:pPr>
      <w:r>
        <w:rPr>
          <w:rFonts w:eastAsia="Times New Roman"/>
          <w:b/>
          <w:szCs w:val="24"/>
        </w:rPr>
        <w:t>ΛΕΩΝΙΔΑΣ ΓΡΗΓΟΡΑΚΟΣ:</w:t>
      </w:r>
      <w:r>
        <w:rPr>
          <w:rFonts w:eastAsia="Times New Roman"/>
          <w:szCs w:val="24"/>
        </w:rPr>
        <w:t xml:space="preserve"> </w:t>
      </w:r>
      <w:r>
        <w:rPr>
          <w:rFonts w:eastAsia="Times New Roman"/>
          <w:bCs/>
        </w:rPr>
        <w:t xml:space="preserve">Κυρία Πρόεδρε, θέλω να ξέρω πώς θα μιλήσω για να οργανώσω την ομιλία μου. </w:t>
      </w:r>
    </w:p>
    <w:p w14:paraId="5760B6FD" w14:textId="77777777" w:rsidR="003F14BB" w:rsidRDefault="00F37CA6">
      <w:pPr>
        <w:spacing w:line="600" w:lineRule="auto"/>
        <w:ind w:firstLine="720"/>
        <w:jc w:val="both"/>
        <w:rPr>
          <w:rFonts w:eastAsia="Times New Roman"/>
          <w:bCs/>
        </w:rPr>
      </w:pPr>
      <w:r>
        <w:rPr>
          <w:rFonts w:eastAsia="Times New Roman"/>
          <w:b/>
          <w:bCs/>
        </w:rPr>
        <w:t>ΠΡΟΕΔΡΕΥΟΥΣΑ (Αναστασία Χρ</w:t>
      </w:r>
      <w:r>
        <w:rPr>
          <w:rFonts w:eastAsia="Times New Roman"/>
          <w:b/>
          <w:bCs/>
        </w:rPr>
        <w:t>ιστοδουλοπούλου):</w:t>
      </w:r>
      <w:r>
        <w:rPr>
          <w:rFonts w:eastAsia="Times New Roman"/>
          <w:bCs/>
        </w:rPr>
        <w:t xml:space="preserve"> Όπως νομίζετε.</w:t>
      </w:r>
    </w:p>
    <w:p w14:paraId="5760B6FE" w14:textId="77777777" w:rsidR="003F14BB" w:rsidRDefault="00F37CA6">
      <w:pPr>
        <w:spacing w:line="600" w:lineRule="auto"/>
        <w:ind w:firstLine="720"/>
        <w:jc w:val="both"/>
        <w:rPr>
          <w:rFonts w:eastAsia="Times New Roman"/>
          <w:szCs w:val="24"/>
        </w:rPr>
      </w:pPr>
      <w:r>
        <w:rPr>
          <w:rFonts w:eastAsia="Times New Roman"/>
          <w:b/>
          <w:szCs w:val="24"/>
        </w:rPr>
        <w:t>ΛΕΩΝΙΔΑΣ ΓΡΗΓΟΡΑΚΟΣ:</w:t>
      </w:r>
      <w:r>
        <w:rPr>
          <w:rFonts w:eastAsia="Times New Roman"/>
          <w:szCs w:val="24"/>
        </w:rPr>
        <w:t xml:space="preserve"> Μιλάω επί της αρχής του νομοσχεδίου ή επί της αρχής, επί των άρθρων και των τροπολογιών;</w:t>
      </w:r>
    </w:p>
    <w:p w14:paraId="5760B6FF" w14:textId="77777777" w:rsidR="003F14BB" w:rsidRDefault="00F37CA6">
      <w:pPr>
        <w:spacing w:line="600" w:lineRule="auto"/>
        <w:ind w:firstLine="720"/>
        <w:jc w:val="both"/>
        <w:rPr>
          <w:rFonts w:eastAsia="Times New Roman"/>
          <w:szCs w:val="24"/>
        </w:rPr>
      </w:pPr>
      <w:r>
        <w:rPr>
          <w:rFonts w:eastAsia="Times New Roman"/>
          <w:b/>
          <w:bCs/>
        </w:rPr>
        <w:lastRenderedPageBreak/>
        <w:t>ΠΡΟΕΔΡΕΥΟΥΣΑ (Αναστασία Χριστοδουλοπούλου):</w:t>
      </w:r>
      <w:r>
        <w:rPr>
          <w:rFonts w:eastAsia="Times New Roman"/>
          <w:szCs w:val="24"/>
        </w:rPr>
        <w:t xml:space="preserve"> Επί όλων, γιατί αυτό λέει ο τίτλος: Μόνη συζήτηση επί της αρχής, επί </w:t>
      </w:r>
      <w:r>
        <w:rPr>
          <w:rFonts w:eastAsia="Times New Roman"/>
          <w:szCs w:val="24"/>
        </w:rPr>
        <w:t>των άρθρων και επί των τροπολογιών του νομοσχεδίου. Θέλετε να μιλήσετε; Θέλετε να τα πείτε στη δευτερολογία; Ό,τι θέλετε.</w:t>
      </w:r>
    </w:p>
    <w:p w14:paraId="5760B700" w14:textId="77777777" w:rsidR="003F14BB" w:rsidRDefault="00F37CA6">
      <w:pPr>
        <w:spacing w:line="600" w:lineRule="auto"/>
        <w:ind w:firstLine="720"/>
        <w:jc w:val="both"/>
        <w:rPr>
          <w:rFonts w:eastAsia="Times New Roman"/>
          <w:szCs w:val="24"/>
        </w:rPr>
      </w:pPr>
      <w:r>
        <w:rPr>
          <w:rFonts w:eastAsia="Times New Roman"/>
          <w:b/>
          <w:szCs w:val="24"/>
        </w:rPr>
        <w:t>ΛΕΩΝΙΔΑΣ ΓΡΗΓΟΡΑΚΟΣ:</w:t>
      </w:r>
      <w:r>
        <w:rPr>
          <w:rFonts w:eastAsia="Times New Roman"/>
          <w:szCs w:val="24"/>
        </w:rPr>
        <w:t xml:space="preserve"> Δηλαδή, </w:t>
      </w:r>
      <w:r>
        <w:rPr>
          <w:rFonts w:eastAsia="Times New Roman"/>
          <w:bCs/>
        </w:rPr>
        <w:t>κυρία Πρόεδρε,</w:t>
      </w:r>
      <w:r>
        <w:rPr>
          <w:rFonts w:eastAsia="Times New Roman"/>
          <w:szCs w:val="24"/>
        </w:rPr>
        <w:t xml:space="preserve"> πήρατε απόφαση;</w:t>
      </w:r>
    </w:p>
    <w:p w14:paraId="5760B701" w14:textId="77777777" w:rsidR="003F14BB" w:rsidRDefault="00F37CA6">
      <w:pPr>
        <w:spacing w:line="600" w:lineRule="auto"/>
        <w:ind w:firstLine="720"/>
        <w:jc w:val="both"/>
        <w:rPr>
          <w:rFonts w:eastAsia="Times New Roman"/>
          <w:szCs w:val="24"/>
        </w:rPr>
      </w:pPr>
      <w:r>
        <w:rPr>
          <w:rFonts w:eastAsia="Times New Roman"/>
          <w:b/>
          <w:szCs w:val="24"/>
        </w:rPr>
        <w:t>ΧΡΗΣΤΟΣ ΜΑΝΤΑΣ:</w:t>
      </w:r>
      <w:r>
        <w:rPr>
          <w:rFonts w:eastAsia="Times New Roman"/>
          <w:szCs w:val="24"/>
        </w:rPr>
        <w:t xml:space="preserve"> Δώστε μου τον λόγο.</w:t>
      </w:r>
    </w:p>
    <w:p w14:paraId="5760B702" w14:textId="77777777" w:rsidR="003F14BB" w:rsidRDefault="00F37CA6">
      <w:pPr>
        <w:spacing w:line="600" w:lineRule="auto"/>
        <w:ind w:firstLine="720"/>
        <w:jc w:val="both"/>
        <w:rPr>
          <w:rFonts w:eastAsia="Times New Roman"/>
          <w:szCs w:val="24"/>
        </w:rPr>
      </w:pPr>
      <w:r>
        <w:rPr>
          <w:rFonts w:eastAsia="Times New Roman"/>
          <w:b/>
          <w:bCs/>
        </w:rPr>
        <w:t>ΠΡΟΕΔΡΕΥΟΥΣΑ (Αναστασία Χριστοδουλοπού</w:t>
      </w:r>
      <w:r>
        <w:rPr>
          <w:rFonts w:eastAsia="Times New Roman"/>
          <w:b/>
          <w:bCs/>
        </w:rPr>
        <w:t>λου):</w:t>
      </w:r>
      <w:r>
        <w:rPr>
          <w:rFonts w:eastAsia="Times New Roman"/>
          <w:szCs w:val="24"/>
        </w:rPr>
        <w:t xml:space="preserve"> Εσείς έχετε κοινοβουλευτική εμπειρία. Πρώτη φορά το παρακολουθείτε δηλαδή αυτό; </w:t>
      </w:r>
    </w:p>
    <w:p w14:paraId="5760B703" w14:textId="77777777" w:rsidR="003F14BB" w:rsidRDefault="00F37CA6">
      <w:pPr>
        <w:spacing w:line="600" w:lineRule="auto"/>
        <w:ind w:firstLine="720"/>
        <w:jc w:val="both"/>
        <w:rPr>
          <w:rFonts w:eastAsia="Times New Roman"/>
          <w:szCs w:val="24"/>
        </w:rPr>
      </w:pPr>
      <w:r>
        <w:rPr>
          <w:rFonts w:eastAsia="Times New Roman"/>
          <w:b/>
          <w:szCs w:val="24"/>
        </w:rPr>
        <w:t>ΛΕΩΝΙΔΑΣ ΓΡΗΓΟΡΑΚΟΣ:</w:t>
      </w:r>
      <w:r>
        <w:rPr>
          <w:rFonts w:eastAsia="Times New Roman"/>
          <w:szCs w:val="24"/>
        </w:rPr>
        <w:t xml:space="preserve"> Πήρατε την απόφαση να γίνει σε μια συνεδρίαση η συζήτηση;</w:t>
      </w:r>
    </w:p>
    <w:p w14:paraId="5760B704" w14:textId="77777777" w:rsidR="003F14BB" w:rsidRDefault="00F37CA6">
      <w:pPr>
        <w:spacing w:line="600" w:lineRule="auto"/>
        <w:ind w:firstLine="720"/>
        <w:jc w:val="both"/>
        <w:rPr>
          <w:rFonts w:eastAsia="Times New Roman"/>
          <w:szCs w:val="24"/>
        </w:rPr>
      </w:pPr>
      <w:r>
        <w:rPr>
          <w:rFonts w:eastAsia="Times New Roman"/>
          <w:b/>
          <w:szCs w:val="24"/>
        </w:rPr>
        <w:t>ΒΑΣΙΛΕΙΟΣ ΟΙΚΟΝΟΜΟΥ:</w:t>
      </w:r>
      <w:r>
        <w:rPr>
          <w:rFonts w:eastAsia="Times New Roman"/>
          <w:szCs w:val="24"/>
        </w:rPr>
        <w:t xml:space="preserve"> Πρώτη φορά είναι αυτό. Δεν το έχουμε ξαναδεί, χωρίς να υπάρχει οργανω</w:t>
      </w:r>
      <w:r>
        <w:rPr>
          <w:rFonts w:eastAsia="Times New Roman"/>
          <w:szCs w:val="24"/>
        </w:rPr>
        <w:t>μένη ατζέντα...</w:t>
      </w:r>
    </w:p>
    <w:p w14:paraId="5760B705" w14:textId="77777777" w:rsidR="003F14BB" w:rsidRDefault="00F37CA6">
      <w:pPr>
        <w:spacing w:line="600" w:lineRule="auto"/>
        <w:ind w:firstLine="720"/>
        <w:jc w:val="both"/>
        <w:rPr>
          <w:rFonts w:eastAsia="Times New Roman"/>
          <w:szCs w:val="24"/>
        </w:rPr>
      </w:pPr>
      <w:r>
        <w:rPr>
          <w:rFonts w:eastAsia="Times New Roman"/>
          <w:b/>
          <w:bCs/>
        </w:rPr>
        <w:t>ΠΡΟΕΔΡΕΥΟΥΣΑ (Αναστασία Χριστοδουλοπούλου):</w:t>
      </w:r>
      <w:r>
        <w:rPr>
          <w:rFonts w:eastAsia="Times New Roman"/>
          <w:szCs w:val="24"/>
        </w:rPr>
        <w:t xml:space="preserve"> Ποιο; Να μιλάνε για τις τροπολογίες; Τι λέτε, κύριε Οικονόμου;   </w:t>
      </w:r>
    </w:p>
    <w:p w14:paraId="5760B706"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Κατ’ αρχ</w:t>
      </w:r>
      <w:r>
        <w:rPr>
          <w:rFonts w:eastAsia="Times New Roman" w:cs="Times New Roman"/>
          <w:szCs w:val="24"/>
        </w:rPr>
        <w:t>άς</w:t>
      </w:r>
      <w:r>
        <w:rPr>
          <w:rFonts w:eastAsia="Times New Roman" w:cs="Times New Roman"/>
          <w:szCs w:val="24"/>
        </w:rPr>
        <w:t xml:space="preserve">, δεν έχουμε αποφασίσει εάν θα είναι μία η συνεδρίαση ή δύο. </w:t>
      </w:r>
    </w:p>
    <w:p w14:paraId="5760B707"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lastRenderedPageBreak/>
        <w:t xml:space="preserve">ΒΑΣΙΛΕΙΟΣ ΟΙΚΟΝΟΜΟΥ: </w:t>
      </w:r>
      <w:r>
        <w:rPr>
          <w:rFonts w:eastAsia="Times New Roman" w:cs="Times New Roman"/>
          <w:szCs w:val="24"/>
        </w:rPr>
        <w:t>Πότε θα το αποφασίσετε;</w:t>
      </w:r>
    </w:p>
    <w:p w14:paraId="5760B708"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ΠΡΟΕΔΡΕΥΟΥΣΑ </w:t>
      </w:r>
      <w:r>
        <w:rPr>
          <w:rFonts w:eastAsia="Times New Roman" w:cs="Times New Roman"/>
          <w:b/>
          <w:szCs w:val="24"/>
        </w:rPr>
        <w:t>(Αναστασία Χριστοδουλοπούλου):</w:t>
      </w:r>
      <w:r>
        <w:rPr>
          <w:rFonts w:eastAsia="Times New Roman" w:cs="Times New Roman"/>
          <w:szCs w:val="24"/>
        </w:rPr>
        <w:t xml:space="preserve"> Δεν το έχουμε αποφασίσει. </w:t>
      </w:r>
    </w:p>
    <w:p w14:paraId="5760B709"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Αποφασίστε το. Δεν σας είπαμε όχι. Πρέπει να το αποφασίσετε.</w:t>
      </w:r>
    </w:p>
    <w:p w14:paraId="5760B70A"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Αυτό λέμε. Θα κριθεί από το πόσοι είναι οι ομιλητές.</w:t>
      </w:r>
    </w:p>
    <w:p w14:paraId="5760B70B"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Ελάτε τώρα, κύριε Γ</w:t>
      </w:r>
      <w:r>
        <w:rPr>
          <w:rFonts w:eastAsia="Times New Roman" w:cs="Times New Roman"/>
          <w:szCs w:val="24"/>
        </w:rPr>
        <w:t>ρηγοράκο, για τα δεκαπέντε λεπτά και πείτε, κατά τη γνώμη σας, ό,τι νομίζετε.</w:t>
      </w:r>
    </w:p>
    <w:p w14:paraId="5760B70C"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Δώστε μου τον λόγο.</w:t>
      </w:r>
    </w:p>
    <w:p w14:paraId="5760B70D"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Σας παρακαλώ! Εντάξει! Δεν θα το κάνουμε θέμα.</w:t>
      </w:r>
    </w:p>
    <w:p w14:paraId="5760B70E"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Θέλω τον λόγο. Τον ζητώ.</w:t>
      </w:r>
    </w:p>
    <w:p w14:paraId="5760B70F"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Τι θέλετε; Θέλετε να σας πω πόσες φορές έχει γίνει αυτό επί των ημερών μας και επί των ημερών σας; Δεν ακούγεστε, κύριε Λοβέρδο. Δεν σας έδωσα τον λόγο. Καθίστε κάτω. Θα κάνω πρώτα μια ανακοίνωση. </w:t>
      </w:r>
    </w:p>
    <w:p w14:paraId="5760B710" w14:textId="77777777" w:rsidR="003F14BB" w:rsidRDefault="00F37CA6">
      <w:pPr>
        <w:spacing w:line="600" w:lineRule="auto"/>
        <w:ind w:firstLine="720"/>
        <w:jc w:val="both"/>
        <w:rPr>
          <w:rFonts w:eastAsia="Times New Roman" w:cs="Times New Roman"/>
        </w:rPr>
      </w:pPr>
      <w:r>
        <w:rPr>
          <w:rFonts w:eastAsia="Times New Roman" w:cs="Times New Roman"/>
        </w:rPr>
        <w:lastRenderedPageBreak/>
        <w:t>Κυρίες και κύρ</w:t>
      </w:r>
      <w:r>
        <w:rPr>
          <w:rFonts w:eastAsia="Times New Roman" w:cs="Times New Roman"/>
        </w:rPr>
        <w:t xml:space="preserve">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w:t>
      </w:r>
      <w:r>
        <w:rPr>
          <w:rFonts w:eastAsia="Times New Roman" w:cs="Times New Roman"/>
        </w:rPr>
        <w:t>α</w:t>
      </w:r>
      <w:r>
        <w:rPr>
          <w:rFonts w:eastAsia="Times New Roman" w:cs="Times New Roman"/>
        </w:rPr>
        <w:t>ίθουσας «ΕΛΕΥΘΕΡΙΟΣ ΒΕΝΙΖΕΛΟΣ» και ενημερώθηκαν για την ιστορία του κτηρίου και τον τρόπο οργά</w:t>
      </w:r>
      <w:r>
        <w:rPr>
          <w:rFonts w:eastAsia="Times New Roman" w:cs="Times New Roman"/>
        </w:rPr>
        <w:t>νωσης και λειτουργίας της Βουλής, τριάντα έξι μαθήτριες και μαθητές και τρεις εκπαιδευτικοί συνοδοί τους από το 2</w:t>
      </w:r>
      <w:r>
        <w:rPr>
          <w:rFonts w:eastAsia="Times New Roman" w:cs="Times New Roman"/>
          <w:vertAlign w:val="superscript"/>
        </w:rPr>
        <w:t>ο</w:t>
      </w:r>
      <w:r>
        <w:rPr>
          <w:rFonts w:eastAsia="Times New Roman" w:cs="Times New Roman"/>
        </w:rPr>
        <w:t xml:space="preserve"> Δημοτικό Σχολείο Αγίων Θεοδώρων και από το 10</w:t>
      </w:r>
      <w:r>
        <w:rPr>
          <w:rFonts w:eastAsia="Times New Roman" w:cs="Times New Roman"/>
          <w:vertAlign w:val="superscript"/>
        </w:rPr>
        <w:t>ο</w:t>
      </w:r>
      <w:r>
        <w:rPr>
          <w:rFonts w:eastAsia="Times New Roman" w:cs="Times New Roman"/>
        </w:rPr>
        <w:t xml:space="preserve"> Δημοτικό Σχολείο Βύρωνα. </w:t>
      </w:r>
    </w:p>
    <w:p w14:paraId="5760B711" w14:textId="77777777" w:rsidR="003F14BB" w:rsidRDefault="00F37CA6">
      <w:pPr>
        <w:spacing w:line="600" w:lineRule="auto"/>
        <w:ind w:firstLine="720"/>
        <w:jc w:val="both"/>
        <w:rPr>
          <w:rFonts w:eastAsia="Times New Roman" w:cs="Times New Roman"/>
        </w:rPr>
      </w:pPr>
      <w:r>
        <w:rPr>
          <w:rFonts w:eastAsia="Times New Roman" w:cs="Times New Roman"/>
        </w:rPr>
        <w:t xml:space="preserve">Η Βουλή σάς καλωσορίζει. </w:t>
      </w:r>
    </w:p>
    <w:p w14:paraId="5760B712" w14:textId="77777777" w:rsidR="003F14BB" w:rsidRDefault="00F37CA6">
      <w:pPr>
        <w:spacing w:line="600" w:lineRule="auto"/>
        <w:ind w:firstLine="720"/>
        <w:jc w:val="center"/>
        <w:rPr>
          <w:rFonts w:eastAsia="Times New Roman" w:cs="Times New Roman"/>
        </w:rPr>
      </w:pPr>
      <w:r>
        <w:rPr>
          <w:rFonts w:eastAsia="Times New Roman" w:cs="Times New Roman"/>
        </w:rPr>
        <w:t>(Χειροκροτήματα απ</w:t>
      </w:r>
      <w:r>
        <w:rPr>
          <w:rFonts w:eastAsia="Times New Roman" w:cs="Times New Roman"/>
        </w:rPr>
        <w:t xml:space="preserve">’ </w:t>
      </w:r>
      <w:r>
        <w:rPr>
          <w:rFonts w:eastAsia="Times New Roman" w:cs="Times New Roman"/>
        </w:rPr>
        <w:t xml:space="preserve">όλες τις πτέρυγες της </w:t>
      </w:r>
      <w:r>
        <w:rPr>
          <w:rFonts w:eastAsia="Times New Roman" w:cs="Times New Roman"/>
        </w:rPr>
        <w:t>Βουλής)</w:t>
      </w:r>
    </w:p>
    <w:p w14:paraId="5760B713"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Κυρία Πρόεδρε, μπορώ να έχω τον λόγο;</w:t>
      </w:r>
    </w:p>
    <w:p w14:paraId="5760B714"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Οικονόμου, περιμένετε, τώρα ήρθατε. Ένας ένας!</w:t>
      </w:r>
    </w:p>
    <w:p w14:paraId="5760B715"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Όχι, καθόμουν πίσω και περίμενα, αλλά δεν με βλέπατε. </w:t>
      </w:r>
    </w:p>
    <w:p w14:paraId="5760B716"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ΠΡΟΕΔΡΕΥΟΥΣΑ (Αν</w:t>
      </w:r>
      <w:r>
        <w:rPr>
          <w:rFonts w:eastAsia="Times New Roman" w:cs="Times New Roman"/>
          <w:b/>
          <w:szCs w:val="24"/>
        </w:rPr>
        <w:t>αστασία Χριστοδουλοπούλου):</w:t>
      </w:r>
      <w:r>
        <w:rPr>
          <w:rFonts w:eastAsia="Times New Roman" w:cs="Times New Roman"/>
          <w:szCs w:val="24"/>
        </w:rPr>
        <w:t xml:space="preserve"> Θέλετε να ανοίξουμε το θέμα το διαδικαστικό; Όπως θέλετε. </w:t>
      </w:r>
    </w:p>
    <w:p w14:paraId="5760B717" w14:textId="77777777" w:rsidR="003F14BB" w:rsidRDefault="00F37CA6">
      <w:pPr>
        <w:spacing w:line="600" w:lineRule="auto"/>
        <w:ind w:firstLine="720"/>
        <w:jc w:val="both"/>
        <w:rPr>
          <w:rFonts w:eastAsia="Times New Roman" w:cs="Times New Roman"/>
          <w:b/>
          <w:szCs w:val="24"/>
        </w:rPr>
      </w:pPr>
      <w:r>
        <w:rPr>
          <w:rFonts w:eastAsia="Times New Roman" w:cs="Times New Roman"/>
          <w:szCs w:val="24"/>
        </w:rPr>
        <w:lastRenderedPageBreak/>
        <w:t>Ο κ. Μαντάς έχει τον λόγο.</w:t>
      </w:r>
      <w:r>
        <w:rPr>
          <w:rFonts w:eastAsia="Times New Roman" w:cs="Times New Roman"/>
          <w:b/>
          <w:szCs w:val="24"/>
        </w:rPr>
        <w:t xml:space="preserve"> </w:t>
      </w:r>
    </w:p>
    <w:p w14:paraId="5760B718"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Ο κ. Μαντάς μπήκε μετά από εμένα.</w:t>
      </w:r>
    </w:p>
    <w:p w14:paraId="5760B719"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Σας καταθέτω αίτημα.</w:t>
      </w:r>
    </w:p>
    <w:p w14:paraId="5760B71A"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Καθ</w:t>
      </w:r>
      <w:r>
        <w:rPr>
          <w:rFonts w:eastAsia="Times New Roman" w:cs="Times New Roman"/>
          <w:szCs w:val="24"/>
        </w:rPr>
        <w:t>ίστε. Έχετε μιλήσει εσείς.</w:t>
      </w:r>
    </w:p>
    <w:p w14:paraId="5760B71B"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Μα, δεν είναι δυνατόν να μιλήσει τώρα ο κ. Μαντάς, ο οποίος ήρθε μετά από εμένα</w:t>
      </w:r>
      <w:r>
        <w:rPr>
          <w:rFonts w:eastAsia="Times New Roman" w:cs="Times New Roman"/>
          <w:szCs w:val="24"/>
        </w:rPr>
        <w:t>.</w:t>
      </w:r>
    </w:p>
    <w:p w14:paraId="5760B71C"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Ναι. Καθίστε. Μετά θα μιλήσετε εσείς.</w:t>
      </w:r>
    </w:p>
    <w:p w14:paraId="5760B71D"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Μπήκε μετά από εμένα ο </w:t>
      </w:r>
      <w:r>
        <w:rPr>
          <w:rFonts w:eastAsia="Times New Roman" w:cs="Times New Roman"/>
          <w:szCs w:val="24"/>
        </w:rPr>
        <w:t>κ. Μαντάς.</w:t>
      </w:r>
    </w:p>
    <w:p w14:paraId="5760B71E"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Τι λέτε, κύριε Οικονόμου; Βλέπω εγώ, είμαι Πρόεδρος εδώ. </w:t>
      </w:r>
    </w:p>
    <w:p w14:paraId="5760B71F"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Εσείς τα βλέπετε όλα!</w:t>
      </w:r>
    </w:p>
    <w:p w14:paraId="5760B720"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Μπήκε μετά από εσάς ο κ. Μαντάς; Τι λέτε; Για να το λέτε</w:t>
      </w:r>
      <w:r>
        <w:rPr>
          <w:rFonts w:eastAsia="Times New Roman" w:cs="Times New Roman"/>
          <w:szCs w:val="24"/>
        </w:rPr>
        <w:t xml:space="preserve"> αυτό</w:t>
      </w:r>
      <w:r>
        <w:rPr>
          <w:rFonts w:eastAsia="Times New Roman" w:cs="Times New Roman"/>
          <w:szCs w:val="24"/>
        </w:rPr>
        <w:t>,</w:t>
      </w:r>
      <w:r>
        <w:rPr>
          <w:rFonts w:eastAsia="Times New Roman" w:cs="Times New Roman"/>
          <w:szCs w:val="24"/>
        </w:rPr>
        <w:t xml:space="preserve"> αποδεικνύεται ότι τώρα ήρθατε.</w:t>
      </w:r>
    </w:p>
    <w:p w14:paraId="5760B721"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lastRenderedPageBreak/>
        <w:t xml:space="preserve">ΒΑΣΙΛΕΙΟΣ ΟΙΚΟΝΟΜΟΥ: </w:t>
      </w:r>
      <w:r>
        <w:rPr>
          <w:rFonts w:eastAsia="Times New Roman" w:cs="Times New Roman"/>
          <w:szCs w:val="24"/>
        </w:rPr>
        <w:t>Μιλήστε, κύριε Μαντά.</w:t>
      </w:r>
    </w:p>
    <w:p w14:paraId="5760B722"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Ελάτε, κύριε Μαντά. Να είστε σύντομος.</w:t>
      </w:r>
    </w:p>
    <w:p w14:paraId="5760B723"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Πάρα πολύ σύντομα λέω το εξής: Δεν μπορεί να ξεκινάμε μια διαδικασία και να </w:t>
      </w:r>
      <w:r>
        <w:rPr>
          <w:rFonts w:eastAsia="Times New Roman" w:cs="Times New Roman"/>
          <w:szCs w:val="24"/>
        </w:rPr>
        <w:t xml:space="preserve">έχουν προηγηθεί δύο εισηγητές και να ανοίγουμε διαδικαστικό θέμα στη μέση της διαδικασίας. </w:t>
      </w:r>
    </w:p>
    <w:p w14:paraId="5760B724"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Αφού το ανοίξαμε από την αρχή.</w:t>
      </w:r>
    </w:p>
    <w:p w14:paraId="5760B725"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Ένα λεπτό! Μη μιλάτε πάνω μου.</w:t>
      </w:r>
    </w:p>
    <w:p w14:paraId="5760B726"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Το ότι δεν πήρατε μια απάντηση που σας ικανοποιεί, δεν σας επιτρέπει</w:t>
      </w:r>
      <w:r>
        <w:rPr>
          <w:rFonts w:eastAsia="Times New Roman" w:cs="Times New Roman"/>
          <w:szCs w:val="24"/>
        </w:rPr>
        <w:t xml:space="preserve"> -σε κανέναν- να διακόπτετε μια διαδικασία η οποία είναι σε ροή. </w:t>
      </w:r>
    </w:p>
    <w:p w14:paraId="5760B727"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Δεύτερον, μέσα στο πρόγραμμα προβλέπεται και δεύτερη ημέρα, πιθανά. Έχει καταγραφεί στο πρόγραμμα. Δεν καταλαβαίνω τι ζόρι υπάρχει. Πραγματικά δεν καταλαβαίνω. Νομίζω ότι και με βάση τη σημε</w:t>
      </w:r>
      <w:r>
        <w:rPr>
          <w:rFonts w:eastAsia="Times New Roman" w:cs="Times New Roman"/>
          <w:szCs w:val="24"/>
        </w:rPr>
        <w:t xml:space="preserve">ρινή ημέρα και με βάση την αυριανή που έχει γραφτεί στο πρόγραμμα, υπάρχει επαρκέστατος χρόνος για τα πάντα. Αυτή είναι η ουσία. Κάνουμε ζητήματα εκεί που δεν υπάρχουν. </w:t>
      </w:r>
    </w:p>
    <w:p w14:paraId="5760B728"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lastRenderedPageBreak/>
        <w:t>Εγώ καταλαβαίνω πραγματικά και την ανάγκη όλων να τοποθετηθούν και εξαντλητικά κ.λπ</w:t>
      </w:r>
      <w:r>
        <w:rPr>
          <w:rFonts w:eastAsia="Times New Roman" w:cs="Times New Roman"/>
          <w:szCs w:val="24"/>
        </w:rPr>
        <w:t>.</w:t>
      </w:r>
      <w:r>
        <w:rPr>
          <w:rFonts w:eastAsia="Times New Roman" w:cs="Times New Roman"/>
          <w:szCs w:val="24"/>
        </w:rPr>
        <w:t xml:space="preserve">. </w:t>
      </w:r>
      <w:r>
        <w:rPr>
          <w:rFonts w:eastAsia="Times New Roman" w:cs="Times New Roman"/>
          <w:szCs w:val="24"/>
        </w:rPr>
        <w:t>Υπάρχουν δύο ημέρες καταγεγραμμένες στο πρόγραμμα. Πώς να το κάνουμε, δηλαδή; Κάνουμε θέμα χωρίς να υπάρχει θέμα!</w:t>
      </w:r>
    </w:p>
    <w:p w14:paraId="5760B729"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Οικονόμου, έχετε τον λόγο.</w:t>
      </w:r>
    </w:p>
    <w:p w14:paraId="5760B72A"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Κυρία Πρόεδρε, εδώ η διαδικασία είναι οργανωμένη. Οι δύο ημέρες που λέει ο κ. Μαντάς δεν είναι δύο ημέρες, απ’ ό,τι καταλάβαμε από εσάς, όπως και να είναι έτσι δομημένες, διότι το αφήνετε υπό την αίρεση πώς θα πάει η συζήτηση. </w:t>
      </w:r>
    </w:p>
    <w:p w14:paraId="5760B72B"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Το πώς θα πάει η συζήτηση, μ</w:t>
      </w:r>
      <w:r>
        <w:rPr>
          <w:rFonts w:eastAsia="Times New Roman" w:cs="Times New Roman"/>
          <w:szCs w:val="24"/>
        </w:rPr>
        <w:t xml:space="preserve">πορούμε να κάνουμε μια τέτοια συζήτηση, ας πούμε, στον καφενέ της γειτονιάς μας. Όπως θα πάει η συζήτηση, μπορεί να τραβήξει μέχρι το βράδυ, μπορεί να τραβήξει μέχρι το μεσημέρι. </w:t>
      </w:r>
    </w:p>
    <w:p w14:paraId="5760B72C"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Οικονόμου, αν έχουμε πέντε</w:t>
      </w:r>
      <w:r>
        <w:rPr>
          <w:rFonts w:eastAsia="Times New Roman" w:cs="Times New Roman"/>
          <w:szCs w:val="24"/>
        </w:rPr>
        <w:t xml:space="preserve"> ομιλητές, θα κάτσουμε δύο ημέρες; Τι λέτε τώρα; Σας παρακαλώ!</w:t>
      </w:r>
    </w:p>
    <w:p w14:paraId="5760B72D"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lastRenderedPageBreak/>
        <w:t xml:space="preserve">ΒΑΣΙΛΕΙΟΣ ΟΙΚΟΝΟΜΟΥ: </w:t>
      </w:r>
      <w:r>
        <w:rPr>
          <w:rFonts w:eastAsia="Times New Roman" w:cs="Times New Roman"/>
          <w:szCs w:val="24"/>
        </w:rPr>
        <w:t>Εδώ είναι Κοινοβούλιο, κυρία Πρόεδρε, και πρέπει να έχει αρχή, μέση και τέλος η συζήτηση και να είναι οργανωμένη. Άρα εδώ πρέπει να ξέρουμε τα εξής: Σήμερα</w:t>
      </w:r>
      <w:r>
        <w:rPr>
          <w:rFonts w:eastAsia="Times New Roman" w:cs="Times New Roman"/>
          <w:szCs w:val="24"/>
        </w:rPr>
        <w:t>,</w:t>
      </w:r>
      <w:r>
        <w:rPr>
          <w:rFonts w:eastAsia="Times New Roman" w:cs="Times New Roman"/>
          <w:szCs w:val="24"/>
        </w:rPr>
        <w:t xml:space="preserve"> τώρα </w:t>
      </w:r>
      <w:r>
        <w:rPr>
          <w:rFonts w:eastAsia="Times New Roman" w:cs="Times New Roman"/>
          <w:szCs w:val="24"/>
        </w:rPr>
        <w:t xml:space="preserve">συζητάμε </w:t>
      </w:r>
      <w:r>
        <w:rPr>
          <w:rFonts w:eastAsia="Times New Roman" w:cs="Times New Roman"/>
          <w:szCs w:val="24"/>
        </w:rPr>
        <w:t>ε</w:t>
      </w:r>
      <w:r>
        <w:rPr>
          <w:rFonts w:eastAsia="Times New Roman" w:cs="Times New Roman"/>
          <w:szCs w:val="24"/>
        </w:rPr>
        <w:t xml:space="preserve">πί της αρχής; Θα συζητήσουμε επί των άρθρων μετά; </w:t>
      </w:r>
    </w:p>
    <w:p w14:paraId="5760B72E"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Όπως είναι η ημερήσια διάταξη. Δεν κόβεται στη μέση.</w:t>
      </w:r>
    </w:p>
    <w:p w14:paraId="5760B72F"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Ακούστε! Οι ομιλητές είναι είκοσι πέντε. Οι είκοσι πέντε ομιλητές έχουν δηλώσει να μιλή</w:t>
      </w:r>
      <w:r>
        <w:rPr>
          <w:rFonts w:eastAsia="Times New Roman" w:cs="Times New Roman"/>
          <w:szCs w:val="24"/>
        </w:rPr>
        <w:t>σουν επί της αρχής. Όταν θα εγγραφούν επί των άρθρων, θα είναι άλλοι είκοσι πέντε. Άρα έχουμε και την αυριανή ημέρα.</w:t>
      </w:r>
    </w:p>
    <w:p w14:paraId="5760B730"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Τι λέτε, κύριε Οικονόμου!</w:t>
      </w:r>
    </w:p>
    <w:p w14:paraId="5760B731"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Εκτός αν η Κυβέρνηση θεωρεί ότι αυτό το πολύ σπο</w:t>
      </w:r>
      <w:r>
        <w:rPr>
          <w:rFonts w:eastAsia="Times New Roman" w:cs="Times New Roman"/>
          <w:szCs w:val="24"/>
        </w:rPr>
        <w:t>υδαίο πόνημα, τη μεγάλη μεταρρύθμιση της ψυχικής υγείας, μπορούμε άρπα-κόλλα μέσα σε λίγες ώρες να το ξεπετάξουμε. Έτσι κατανοούμε τη σημασία που δίνει στο πόνημά της.</w:t>
      </w:r>
    </w:p>
    <w:p w14:paraId="5760B732"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Εντάξει, ακουστήκατε. Καθίστε τώρα.</w:t>
      </w:r>
    </w:p>
    <w:p w14:paraId="5760B733"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ΒΑΣΙΛΕΙΟ</w:t>
      </w:r>
      <w:r>
        <w:rPr>
          <w:rFonts w:eastAsia="Times New Roman" w:cs="Times New Roman"/>
          <w:b/>
          <w:szCs w:val="24"/>
        </w:rPr>
        <w:t xml:space="preserve">Σ ΟΙΚΟΝΟΜΟΥ: </w:t>
      </w:r>
      <w:r>
        <w:rPr>
          <w:rFonts w:eastAsia="Times New Roman" w:cs="Times New Roman"/>
          <w:szCs w:val="24"/>
        </w:rPr>
        <w:t xml:space="preserve">Όμως δεν έχω ξαναδεί πέραν των συμβάσεων και των συνθηκών μέσα σε μία ημέρα μεγάλες μεταρρυθμίσεις να ολοκληρώνονται. </w:t>
      </w:r>
    </w:p>
    <w:p w14:paraId="5760B734"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Εντάξει. Καθίστε τώρα.</w:t>
      </w:r>
    </w:p>
    <w:p w14:paraId="5760B735"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Κυρία Πρόεδρε, θέλω τον λόγο.</w:t>
      </w:r>
    </w:p>
    <w:p w14:paraId="5760B736"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ΠΡΟΕΔΡΕΥΟ</w:t>
      </w:r>
      <w:r>
        <w:rPr>
          <w:rFonts w:eastAsia="Times New Roman" w:cs="Times New Roman"/>
          <w:b/>
          <w:szCs w:val="24"/>
        </w:rPr>
        <w:t>ΥΣΑ (Αναστασία Χριστοδουλοπούλου):</w:t>
      </w:r>
      <w:r>
        <w:rPr>
          <w:rFonts w:eastAsia="Times New Roman" w:cs="Times New Roman"/>
          <w:szCs w:val="24"/>
        </w:rPr>
        <w:t xml:space="preserve"> Θα σας δώσω τον λόγο επί του Κανονισμού. Πρώτα να πω κάτι.</w:t>
      </w:r>
    </w:p>
    <w:p w14:paraId="5760B737" w14:textId="77777777" w:rsidR="003F14BB" w:rsidRDefault="00F37CA6">
      <w:pPr>
        <w:spacing w:line="600" w:lineRule="auto"/>
        <w:ind w:firstLine="720"/>
        <w:jc w:val="both"/>
        <w:rPr>
          <w:rFonts w:eastAsia="Times New Roman" w:cs="Times New Roman"/>
          <w:bCs/>
          <w:szCs w:val="24"/>
        </w:rPr>
      </w:pPr>
      <w:r>
        <w:rPr>
          <w:rFonts w:eastAsia="Times New Roman" w:cs="Times New Roman"/>
          <w:szCs w:val="24"/>
        </w:rPr>
        <w:t xml:space="preserve">Όταν ξεκίνησα, ανακοίνωσα ποιο είναι το θέμα. Ήταν εδώ αρκετοί από τους συναδέλφους. Συζητάμε επί της αρχής, των άρθρων, των </w:t>
      </w:r>
      <w:r>
        <w:rPr>
          <w:rFonts w:eastAsia="Times New Roman" w:cs="Times New Roman"/>
          <w:bCs/>
          <w:szCs w:val="24"/>
        </w:rPr>
        <w:t xml:space="preserve">τροπολογιών και του συνόλου του σχεδίου νόμου του Υπουργείου Υγείας. </w:t>
      </w:r>
    </w:p>
    <w:p w14:paraId="5760B738" w14:textId="77777777" w:rsidR="003F14BB" w:rsidRDefault="00F37CA6">
      <w:pPr>
        <w:spacing w:line="600" w:lineRule="auto"/>
        <w:ind w:firstLine="720"/>
        <w:jc w:val="both"/>
        <w:rPr>
          <w:rFonts w:eastAsia="Times New Roman" w:cs="Times New Roman"/>
          <w:bCs/>
          <w:szCs w:val="24"/>
        </w:rPr>
      </w:pPr>
      <w:r>
        <w:rPr>
          <w:rFonts w:eastAsia="Times New Roman" w:cs="Times New Roman"/>
          <w:b/>
          <w:szCs w:val="24"/>
        </w:rPr>
        <w:t xml:space="preserve">ΒΑΣΙΛΕΙΟΣ ΟΙΚΟΝΟΜΟΥ: </w:t>
      </w:r>
      <w:r>
        <w:rPr>
          <w:rFonts w:eastAsia="Times New Roman" w:cs="Times New Roman"/>
          <w:szCs w:val="24"/>
        </w:rPr>
        <w:t xml:space="preserve">Όχι σε μία συνεδρίαση. </w:t>
      </w:r>
    </w:p>
    <w:p w14:paraId="5760B739" w14:textId="77777777" w:rsidR="003F14BB" w:rsidRDefault="00F37CA6">
      <w:pPr>
        <w:spacing w:line="600" w:lineRule="auto"/>
        <w:ind w:firstLine="720"/>
        <w:jc w:val="both"/>
        <w:rPr>
          <w:rFonts w:eastAsia="Times New Roman" w:cs="Times New Roman"/>
          <w:bCs/>
          <w:szCs w:val="24"/>
        </w:rPr>
      </w:pPr>
      <w:r>
        <w:rPr>
          <w:rFonts w:eastAsia="Times New Roman" w:cs="Times New Roman"/>
          <w:b/>
          <w:bCs/>
          <w:szCs w:val="24"/>
        </w:rPr>
        <w:t xml:space="preserve">ΜΕΡΟΠΗ ΤΖΟΥΦΗ: </w:t>
      </w:r>
      <w:r>
        <w:rPr>
          <w:rFonts w:eastAsia="Times New Roman" w:cs="Times New Roman"/>
          <w:bCs/>
          <w:szCs w:val="24"/>
        </w:rPr>
        <w:t>Ο εισηγητής σας το έχει πει, κύριε Οικονόμου.</w:t>
      </w:r>
    </w:p>
    <w:p w14:paraId="5760B73A"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Τι λέτε τώρα!</w:t>
      </w:r>
    </w:p>
    <w:p w14:paraId="5760B73B" w14:textId="77777777" w:rsidR="003F14BB" w:rsidRDefault="00F37CA6">
      <w:pPr>
        <w:spacing w:line="600" w:lineRule="auto"/>
        <w:ind w:firstLine="720"/>
        <w:jc w:val="both"/>
        <w:rPr>
          <w:rFonts w:eastAsia="Times New Roman" w:cs="Times New Roman"/>
          <w:bCs/>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w:t>
      </w:r>
      <w:r>
        <w:rPr>
          <w:rFonts w:eastAsia="Times New Roman" w:cs="Times New Roman"/>
          <w:bCs/>
          <w:szCs w:val="24"/>
        </w:rPr>
        <w:t>Σ</w:t>
      </w:r>
      <w:r>
        <w:rPr>
          <w:rFonts w:eastAsia="Times New Roman" w:cs="Times New Roman"/>
          <w:bCs/>
          <w:szCs w:val="24"/>
        </w:rPr>
        <w:t xml:space="preserve">ταματήστε, κύριε Οικονόμου, επιτέλους. Τόση ιερή αγανάκτηση! Πρώτη φορά το ζείτε αυτό! Σας παρακαλώ! </w:t>
      </w:r>
    </w:p>
    <w:p w14:paraId="5760B73C" w14:textId="77777777" w:rsidR="003F14BB" w:rsidRDefault="00F37CA6">
      <w:pPr>
        <w:spacing w:line="600" w:lineRule="auto"/>
        <w:ind w:firstLine="720"/>
        <w:contextualSpacing/>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Όχι, απαντάω στην αγανάκτηση της κυρίας Τζούφη.</w:t>
      </w:r>
    </w:p>
    <w:p w14:paraId="5760B73D" w14:textId="77777777" w:rsidR="003F14BB" w:rsidRDefault="00F37CA6">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Δεν ξέρω πού απαντάτε. Σας παρακαλώ! Εδώ </w:t>
      </w:r>
      <w:r>
        <w:rPr>
          <w:rFonts w:eastAsia="Times New Roman" w:cs="Times New Roman"/>
          <w:szCs w:val="24"/>
        </w:rPr>
        <w:t xml:space="preserve">μέσα υπάρχει τάξη. </w:t>
      </w:r>
    </w:p>
    <w:p w14:paraId="5760B73E" w14:textId="77777777" w:rsidR="003F14BB" w:rsidRDefault="00F37CA6">
      <w:pPr>
        <w:spacing w:line="600" w:lineRule="auto"/>
        <w:ind w:firstLine="720"/>
        <w:contextualSpacing/>
        <w:jc w:val="both"/>
        <w:rPr>
          <w:rFonts w:eastAsia="Times New Roman" w:cs="Times New Roman"/>
          <w:szCs w:val="24"/>
        </w:rPr>
      </w:pPr>
      <w:r>
        <w:rPr>
          <w:rFonts w:eastAsia="Times New Roman" w:cs="Times New Roman"/>
          <w:szCs w:val="24"/>
        </w:rPr>
        <w:t>Εξάλλου από την αρχή της συνεδρίασης έγινε γνωστό το θέμα της σημερινής συζήτησης.</w:t>
      </w:r>
      <w:r>
        <w:rPr>
          <w:rFonts w:eastAsia="Times New Roman" w:cs="Times New Roman"/>
          <w:szCs w:val="24"/>
        </w:rPr>
        <w:t xml:space="preserve"> Αυτό ήταν και τελειώσαμε. </w:t>
      </w:r>
    </w:p>
    <w:p w14:paraId="5760B73F" w14:textId="77777777" w:rsidR="003F14BB" w:rsidRDefault="00F37CA6">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θέλει ο κ. Λοβέρδος επί του Κανονισμού. </w:t>
      </w:r>
    </w:p>
    <w:p w14:paraId="5760B740" w14:textId="77777777" w:rsidR="003F14BB" w:rsidRDefault="00F37CA6">
      <w:pPr>
        <w:spacing w:line="600" w:lineRule="auto"/>
        <w:ind w:firstLine="720"/>
        <w:contextualSpacing/>
        <w:jc w:val="both"/>
        <w:rPr>
          <w:rFonts w:eastAsia="Times New Roman" w:cs="Times New Roman"/>
          <w:szCs w:val="24"/>
        </w:rPr>
      </w:pPr>
      <w:r>
        <w:rPr>
          <w:rFonts w:eastAsia="Times New Roman" w:cs="Times New Roman"/>
          <w:szCs w:val="24"/>
        </w:rPr>
        <w:t xml:space="preserve">Πείτε μας, κύριε Λοβέρδο, τι θέλετε. </w:t>
      </w:r>
    </w:p>
    <w:p w14:paraId="5760B741" w14:textId="77777777" w:rsidR="003F14BB" w:rsidRDefault="00F37CA6">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Κυρία Πρόεδρε, δεν ε</w:t>
      </w:r>
      <w:r>
        <w:rPr>
          <w:rFonts w:eastAsia="Times New Roman" w:cs="Times New Roman"/>
          <w:szCs w:val="24"/>
        </w:rPr>
        <w:t xml:space="preserve">ίπα τυχαία το πρωί ότι πρέπει να δείτε το ζήτημα αυτό. </w:t>
      </w:r>
    </w:p>
    <w:p w14:paraId="5760B742" w14:textId="77777777" w:rsidR="003F14BB" w:rsidRDefault="00F37CA6">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 είδαμε και σας απαντήσαμε. </w:t>
      </w:r>
    </w:p>
    <w:p w14:paraId="5760B743" w14:textId="77777777" w:rsidR="003F14BB" w:rsidRDefault="00F37CA6">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Μου απαντήσατε με έναν τρόπο ότι θα το δούμε. </w:t>
      </w:r>
    </w:p>
    <w:p w14:paraId="5760B744" w14:textId="77777777" w:rsidR="003F14BB" w:rsidRDefault="00F37CA6">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Ναι. </w:t>
      </w:r>
    </w:p>
    <w:p w14:paraId="5760B745" w14:textId="77777777" w:rsidR="003F14BB" w:rsidRDefault="00F37CA6">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ΑΝΔΡΕΑΣ </w:t>
      </w:r>
      <w:r>
        <w:rPr>
          <w:rFonts w:eastAsia="Times New Roman" w:cs="Times New Roman"/>
          <w:b/>
          <w:szCs w:val="24"/>
        </w:rPr>
        <w:t>ΛΟΒΕΡΔΟΣ:</w:t>
      </w:r>
      <w:r>
        <w:rPr>
          <w:rFonts w:eastAsia="Times New Roman" w:cs="Times New Roman"/>
          <w:szCs w:val="24"/>
        </w:rPr>
        <w:t xml:space="preserve"> Δείτε τώρα τι πρόβλημα έχει η εφαρμογή του Κανονισμού με αυτά που λέτε. </w:t>
      </w:r>
    </w:p>
    <w:p w14:paraId="5760B746" w14:textId="77777777" w:rsidR="003F14BB" w:rsidRDefault="00F37CA6">
      <w:pPr>
        <w:spacing w:line="600" w:lineRule="auto"/>
        <w:ind w:firstLine="720"/>
        <w:contextualSpacing/>
        <w:jc w:val="both"/>
        <w:rPr>
          <w:rFonts w:eastAsia="Times New Roman" w:cs="Times New Roman"/>
          <w:szCs w:val="24"/>
        </w:rPr>
      </w:pPr>
      <w:r>
        <w:rPr>
          <w:rFonts w:eastAsia="Times New Roman" w:cs="Times New Roman"/>
          <w:szCs w:val="24"/>
        </w:rPr>
        <w:t>Όταν καλείτε τους εισηγητές -και μάλιστα ορισμένοι από αυτούς, εάν όχι όλοι, είναι και αρκετά έμπειροι επί των θεμάτων- και όταν έρχεται σχέδιο νόμου για ψυχική υγεία με δέκ</w:t>
      </w:r>
      <w:r>
        <w:rPr>
          <w:rFonts w:eastAsia="Times New Roman" w:cs="Times New Roman"/>
          <w:szCs w:val="24"/>
        </w:rPr>
        <w:t xml:space="preserve">α τροπολογίες -εκ των οποίων οι οχτώ έρχονται σήμερα για πρώτη φορά- θα πρέπει να ξέρουν στα δεκαπέντε τους λεπτά αν έχουν χρόνο για το κυρίως σχέδιο νόμου, αν έχουν χρόνο για τις τροπολογίες, για τι έχουν χρόνο. Επί της αρχής; Επί των άρθρων; </w:t>
      </w:r>
    </w:p>
    <w:p w14:paraId="5760B747" w14:textId="77777777" w:rsidR="003F14BB" w:rsidRDefault="00F37CA6">
      <w:pPr>
        <w:spacing w:line="600" w:lineRule="auto"/>
        <w:ind w:firstLine="720"/>
        <w:contextualSpacing/>
        <w:jc w:val="both"/>
        <w:rPr>
          <w:rFonts w:eastAsia="Times New Roman" w:cs="Times New Roman"/>
          <w:szCs w:val="24"/>
        </w:rPr>
      </w:pPr>
      <w:r>
        <w:rPr>
          <w:rFonts w:eastAsia="Times New Roman" w:cs="Times New Roman"/>
          <w:szCs w:val="24"/>
        </w:rPr>
        <w:t>Εάν ανακοιν</w:t>
      </w:r>
      <w:r>
        <w:rPr>
          <w:rFonts w:eastAsia="Times New Roman" w:cs="Times New Roman"/>
          <w:szCs w:val="24"/>
        </w:rPr>
        <w:t>ώνετε ότι θα πάμε σε δεύτερη συνεδρίαση, δίνετε τη δυνατότητα η δεύτερη να είναι στα άρθρα και στις τροπολογίες. Όταν δεν το κάνετε αυτό, ο εισηγητής δεν ξέρει τι θα πει και εσείς του λέτε: «Μαζέψτε τα όλα, πείτε τα και βλέπουμε.» Δεν είναι έτσι, κυρία Πρό</w:t>
      </w:r>
      <w:r>
        <w:rPr>
          <w:rFonts w:eastAsia="Times New Roman" w:cs="Times New Roman"/>
          <w:szCs w:val="24"/>
        </w:rPr>
        <w:t>εδρε. Τώρα θα πρέπει να πείτε στον κ. Γρηγοράκο τι θα πρέπει να πει…</w:t>
      </w:r>
    </w:p>
    <w:p w14:paraId="5760B748" w14:textId="77777777" w:rsidR="003F14BB" w:rsidRDefault="00F37CA6">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Ανακοίνωσα ενιαία διαδικασία. </w:t>
      </w:r>
    </w:p>
    <w:p w14:paraId="5760B749" w14:textId="77777777" w:rsidR="003F14BB" w:rsidRDefault="00F37CA6">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Εάν πάτε στην ενιαία διαδικασία, όπως ανακοινώσατε,… </w:t>
      </w:r>
    </w:p>
    <w:p w14:paraId="5760B74A" w14:textId="77777777" w:rsidR="003F14BB" w:rsidRDefault="00F37CA6">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ΠΡΟΕΔΡΕΥΟΥΣΑ (Αναστασία Χριστοδουλοπούλο</w:t>
      </w:r>
      <w:r>
        <w:rPr>
          <w:rFonts w:eastAsia="Times New Roman" w:cs="Times New Roman"/>
          <w:b/>
          <w:szCs w:val="24"/>
        </w:rPr>
        <w:t>υ):</w:t>
      </w:r>
      <w:r>
        <w:rPr>
          <w:rFonts w:eastAsia="Times New Roman" w:cs="Times New Roman"/>
          <w:szCs w:val="24"/>
        </w:rPr>
        <w:t xml:space="preserve"> Ωραία. Το ανακοίνωσα από την αρχή. </w:t>
      </w:r>
    </w:p>
    <w:p w14:paraId="5760B74B" w14:textId="77777777" w:rsidR="003F14BB" w:rsidRDefault="00F37CA6">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…επιβάλλετε στους εισηγητές να μιλήσουν για όλα και για τις τροπολογίες. </w:t>
      </w:r>
    </w:p>
    <w:p w14:paraId="5760B74C" w14:textId="77777777" w:rsidR="003F14BB" w:rsidRDefault="00F37CA6">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 βέβαια, αυτό είπα. </w:t>
      </w:r>
    </w:p>
    <w:p w14:paraId="5760B74D" w14:textId="77777777" w:rsidR="003F14BB" w:rsidRDefault="00F37CA6">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Είναι σωστό αυτό; </w:t>
      </w:r>
    </w:p>
    <w:p w14:paraId="5760B74E" w14:textId="77777777" w:rsidR="003F14BB" w:rsidRDefault="00F37CA6">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w:t>
      </w:r>
      <w:r>
        <w:rPr>
          <w:rFonts w:eastAsia="Times New Roman" w:cs="Times New Roman"/>
          <w:b/>
          <w:szCs w:val="24"/>
        </w:rPr>
        <w:t>σία Χριστοδουλοπούλου):</w:t>
      </w:r>
      <w:r>
        <w:rPr>
          <w:rFonts w:eastAsia="Times New Roman" w:cs="Times New Roman"/>
          <w:szCs w:val="24"/>
        </w:rPr>
        <w:t xml:space="preserve"> Εάν είναι σωστό ή δεν είναι, θα το κρίνουμε και στην πορεία. </w:t>
      </w:r>
    </w:p>
    <w:p w14:paraId="5760B74F" w14:textId="77777777" w:rsidR="003F14BB" w:rsidRDefault="00F37CA6">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Είναι σωστό, κυρία Πρόεδρε; </w:t>
      </w:r>
    </w:p>
    <w:p w14:paraId="5760B750" w14:textId="77777777" w:rsidR="003F14BB" w:rsidRDefault="00F37CA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Εγώ είπα ότι κρίνεται η δεύτερη ημέρα από τον αριθμό των ομιλητών. </w:t>
      </w:r>
    </w:p>
    <w:p w14:paraId="5760B751" w14:textId="77777777" w:rsidR="003F14BB" w:rsidRDefault="00F37CA6">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w:t>
      </w:r>
      <w:r>
        <w:rPr>
          <w:rFonts w:eastAsia="Times New Roman" w:cs="Times New Roman"/>
          <w:b/>
          <w:szCs w:val="24"/>
        </w:rPr>
        <w:t>ΛΟΒΕΡΔΟΣ:</w:t>
      </w:r>
      <w:r>
        <w:rPr>
          <w:rFonts w:eastAsia="Times New Roman" w:cs="Times New Roman"/>
          <w:szCs w:val="24"/>
        </w:rPr>
        <w:t xml:space="preserve"> Τώρα, λοιπόν, που το είπατε …</w:t>
      </w:r>
    </w:p>
    <w:p w14:paraId="5760B752" w14:textId="77777777" w:rsidR="003F14BB" w:rsidRDefault="00F37CA6">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Τώρα, λοιπόν, που γράφτηκαν είκοσι πέντε ομιλητές, θα κρίνουμε εδώ αν θα συνεχίσουμε και την επόμενη ημέρα. </w:t>
      </w:r>
    </w:p>
    <w:p w14:paraId="5760B753" w14:textId="77777777" w:rsidR="003F14BB" w:rsidRDefault="00F37CA6">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Και άρα η απόφασή σας θα ανακοινωθεί, αφού έχ</w:t>
      </w:r>
      <w:r>
        <w:rPr>
          <w:rFonts w:eastAsia="Times New Roman" w:cs="Times New Roman"/>
          <w:szCs w:val="24"/>
        </w:rPr>
        <w:t>ουν αγορεύσει οι εισηγητές. Πολύ ωραία!</w:t>
      </w:r>
    </w:p>
    <w:p w14:paraId="5760B754" w14:textId="77777777" w:rsidR="003F14BB" w:rsidRDefault="00F37CA6">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Τι σχέση έχει αυτό, κύριε Λοβέρδο; </w:t>
      </w:r>
    </w:p>
    <w:p w14:paraId="5760B755" w14:textId="77777777" w:rsidR="003F14BB" w:rsidRDefault="00F37CA6">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Έχει σχέση, διότι, όταν ο Κανονισμός δίνει δυνατότητα επί της αρχής, κάνεις άλλη αγόρευση. </w:t>
      </w:r>
    </w:p>
    <w:p w14:paraId="5760B756" w14:textId="77777777" w:rsidR="003F14BB" w:rsidRDefault="00F37CA6">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w:t>
      </w:r>
      <w:r>
        <w:rPr>
          <w:rFonts w:eastAsia="Times New Roman" w:cs="Times New Roman"/>
          <w:b/>
          <w:szCs w:val="24"/>
        </w:rPr>
        <w:t>ιστοδουλοπούλου):</w:t>
      </w:r>
      <w:r>
        <w:rPr>
          <w:rFonts w:eastAsia="Times New Roman" w:cs="Times New Roman"/>
          <w:szCs w:val="24"/>
        </w:rPr>
        <w:t xml:space="preserve"> Δεν θα ξαναμιλήσετε.</w:t>
      </w:r>
    </w:p>
    <w:p w14:paraId="5760B757"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Όταν σου λέει για όλα, πρέπει να μαζέψεις τα δεκαπέντε λεπτά. </w:t>
      </w:r>
    </w:p>
    <w:p w14:paraId="5760B758" w14:textId="77777777" w:rsidR="003F14BB" w:rsidRDefault="00F37CA6">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 ξέρουμε αυτό. Κύριε Λοβέρδο, έχει γίνει επανειλημμένως αυτό. Εσείς έχετε εμπειρία. </w:t>
      </w:r>
    </w:p>
    <w:p w14:paraId="5760B759"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ΑΝΔΡΕ</w:t>
      </w:r>
      <w:r>
        <w:rPr>
          <w:rFonts w:eastAsia="Times New Roman" w:cs="Times New Roman"/>
          <w:b/>
          <w:szCs w:val="24"/>
        </w:rPr>
        <w:t>ΑΣ ΛΟΒΕΡΔΟΣ:</w:t>
      </w:r>
      <w:r>
        <w:rPr>
          <w:rFonts w:eastAsia="Times New Roman" w:cs="Times New Roman"/>
          <w:szCs w:val="24"/>
        </w:rPr>
        <w:t xml:space="preserve"> Η μια τροπολογία είναι για το ασφαλιστικό. Και αυτή θέλει ειδική αγόρευση. Πώς θα γίνει; </w:t>
      </w:r>
    </w:p>
    <w:p w14:paraId="5760B75A" w14:textId="77777777" w:rsidR="003F14BB" w:rsidRDefault="00F37CA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Και </w:t>
      </w:r>
      <w:r>
        <w:rPr>
          <w:rFonts w:eastAsia="Times New Roman" w:cs="Times New Roman"/>
          <w:szCs w:val="24"/>
        </w:rPr>
        <w:t>αν</w:t>
      </w:r>
      <w:r>
        <w:rPr>
          <w:rFonts w:eastAsia="Times New Roman" w:cs="Times New Roman"/>
          <w:szCs w:val="24"/>
        </w:rPr>
        <w:t xml:space="preserve"> ζητήσετε τον λόγο δεν θα μιλήσετε, πώς το βλέπετε; </w:t>
      </w:r>
    </w:p>
    <w:p w14:paraId="5760B75B" w14:textId="77777777" w:rsidR="003F14BB" w:rsidRDefault="00F37CA6">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Δεν είναι έτσι! Όχι βέβαια, γιατ</w:t>
      </w:r>
      <w:r>
        <w:rPr>
          <w:rFonts w:eastAsia="Times New Roman" w:cs="Times New Roman"/>
          <w:szCs w:val="24"/>
        </w:rPr>
        <w:t xml:space="preserve">ί έχει περιορισμό χρόνου. Και μετά αρχίζετε και λέτε ότι μιλούν οι εισηγητές σε βάρος των Βουλευτών. </w:t>
      </w:r>
    </w:p>
    <w:p w14:paraId="5760B75C" w14:textId="77777777" w:rsidR="003F14BB" w:rsidRDefault="00F37CA6">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Λοιπόν, επί του Κανονισμού τώρα, θα μας πείτε τι θέλετε; Τι είναι αυτός ο Κανονισμός; </w:t>
      </w:r>
    </w:p>
    <w:p w14:paraId="5760B75D" w14:textId="77777777" w:rsidR="003F14BB" w:rsidRDefault="00F37CA6">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Θέλουμε να μας πείτε εσείς πώς οργανώνετε τη διαδικασία, για να ξέρει ο εισηγητής μας τι θα κάνει. </w:t>
      </w:r>
    </w:p>
    <w:p w14:paraId="5760B75E" w14:textId="77777777" w:rsidR="003F14BB" w:rsidRDefault="00F37CA6">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Για αυτό διάβασα τρείς φορές την ημερήσια διάταξη όπως την ανακοίνωσα. Δήλωσα ενιαία διαδικασία. </w:t>
      </w:r>
    </w:p>
    <w:p w14:paraId="5760B75F" w14:textId="77777777" w:rsidR="003F14BB" w:rsidRDefault="00F37CA6">
      <w:pPr>
        <w:spacing w:line="600" w:lineRule="auto"/>
        <w:ind w:firstLine="720"/>
        <w:contextualSpacing/>
        <w:jc w:val="both"/>
        <w:rPr>
          <w:rFonts w:eastAsia="Times New Roman" w:cs="Times New Roman"/>
          <w:szCs w:val="24"/>
        </w:rPr>
      </w:pPr>
      <w:r>
        <w:rPr>
          <w:rFonts w:eastAsia="Times New Roman" w:cs="Times New Roman"/>
          <w:b/>
          <w:szCs w:val="24"/>
        </w:rPr>
        <w:t>ΑΝΔΡΕΑΣ ΛΟΒΕΡ</w:t>
      </w:r>
      <w:r>
        <w:rPr>
          <w:rFonts w:eastAsia="Times New Roman" w:cs="Times New Roman"/>
          <w:b/>
          <w:szCs w:val="24"/>
        </w:rPr>
        <w:t>ΔΟΣ:</w:t>
      </w:r>
      <w:r>
        <w:rPr>
          <w:rFonts w:eastAsia="Times New Roman" w:cs="Times New Roman"/>
          <w:szCs w:val="24"/>
        </w:rPr>
        <w:t xml:space="preserve"> Άρα πάμε ακόμα με την ενιαία. Συνεχίζετε το λάθος σας. </w:t>
      </w:r>
    </w:p>
    <w:p w14:paraId="5760B760" w14:textId="77777777" w:rsidR="003F14BB" w:rsidRDefault="00F37CA6">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κ. Γρηγοράκος. </w:t>
      </w:r>
    </w:p>
    <w:p w14:paraId="5760B761" w14:textId="77777777" w:rsidR="003F14BB" w:rsidRDefault="00F37CA6">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Γρηγοράκο, έχετε τον λόγο για δεκαπέντε λεπτά. </w:t>
      </w:r>
    </w:p>
    <w:p w14:paraId="5760B762" w14:textId="77777777" w:rsidR="003F14BB" w:rsidRDefault="00F37CA6">
      <w:pPr>
        <w:spacing w:line="600" w:lineRule="auto"/>
        <w:ind w:firstLine="720"/>
        <w:contextualSpacing/>
        <w:jc w:val="both"/>
        <w:rPr>
          <w:rFonts w:eastAsia="Times New Roman" w:cs="Times New Roman"/>
          <w:szCs w:val="24"/>
        </w:rPr>
      </w:pPr>
      <w:r>
        <w:rPr>
          <w:rFonts w:eastAsia="Times New Roman" w:cs="Times New Roman"/>
          <w:b/>
          <w:szCs w:val="24"/>
        </w:rPr>
        <w:t>ΙΩΑΝΝΗΣ ΘΕΩΝΑΣ:</w:t>
      </w:r>
      <w:r>
        <w:rPr>
          <w:rFonts w:eastAsia="Times New Roman" w:cs="Times New Roman"/>
          <w:szCs w:val="24"/>
        </w:rPr>
        <w:t xml:space="preserve"> Ο Λεωνίδας απέκτησε τρεις συνήγορους. </w:t>
      </w:r>
    </w:p>
    <w:p w14:paraId="5760B763" w14:textId="77777777" w:rsidR="003F14BB" w:rsidRDefault="00F37CA6">
      <w:pPr>
        <w:spacing w:line="600" w:lineRule="auto"/>
        <w:ind w:firstLine="720"/>
        <w:contextualSpacing/>
        <w:jc w:val="both"/>
        <w:rPr>
          <w:rFonts w:eastAsia="Times New Roman" w:cs="Times New Roman"/>
          <w:szCs w:val="24"/>
        </w:rPr>
      </w:pPr>
      <w:r>
        <w:rPr>
          <w:rFonts w:eastAsia="Times New Roman" w:cs="Times New Roman"/>
          <w:b/>
          <w:szCs w:val="24"/>
        </w:rPr>
        <w:t>ΛΕΩ</w:t>
      </w:r>
      <w:r>
        <w:rPr>
          <w:rFonts w:eastAsia="Times New Roman" w:cs="Times New Roman"/>
          <w:b/>
          <w:szCs w:val="24"/>
        </w:rPr>
        <w:t>ΝΙΔΑΣ ΓΡΗΓΟΡΑΚΟΣ:</w:t>
      </w:r>
      <w:r>
        <w:rPr>
          <w:rFonts w:eastAsia="Times New Roman" w:cs="Times New Roman"/>
          <w:szCs w:val="24"/>
        </w:rPr>
        <w:t xml:space="preserve"> Αγαπητέ μου Γιάννη, σε σέβομαι αφάνταστα. </w:t>
      </w:r>
    </w:p>
    <w:p w14:paraId="5760B764" w14:textId="77777777" w:rsidR="003F14BB" w:rsidRDefault="00F37CA6">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Πάντα εξάπτει τα πάθη. </w:t>
      </w:r>
    </w:p>
    <w:p w14:paraId="5760B765" w14:textId="77777777" w:rsidR="003F14BB" w:rsidRDefault="00F37CA6">
      <w:pPr>
        <w:spacing w:line="600" w:lineRule="auto"/>
        <w:ind w:firstLine="720"/>
        <w:contextualSpacing/>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Λοιπόν, κυρίες και κύριοι συνάδελφοι, είχα προετοιμάσει την ομιλία μου για να μιλήσω σήμερα επί της αρχής </w:t>
      </w:r>
      <w:r>
        <w:rPr>
          <w:rFonts w:eastAsia="Times New Roman" w:cs="Times New Roman"/>
          <w:szCs w:val="24"/>
        </w:rPr>
        <w:t xml:space="preserve">μόνο και να μην μπω στη διαδικασία της συζήτησης επί των άρθρων. Σαλαμοποίηση θα τα κάνουμε όλα μαζί και βέβαια και τις τροπολογίες, αγαπητέ μου Γιάννη. Σε μια μέρα, δηλαδή, πρέπει να έρθουμε να συζητήσουμε αυτό το νομοσχέδιο, όλα μαζί και ό,τι βγει. </w:t>
      </w:r>
    </w:p>
    <w:p w14:paraId="5760B766" w14:textId="77777777" w:rsidR="003F14BB" w:rsidRDefault="00F37CA6">
      <w:pPr>
        <w:spacing w:line="600" w:lineRule="auto"/>
        <w:ind w:firstLine="720"/>
        <w:contextualSpacing/>
        <w:jc w:val="both"/>
        <w:rPr>
          <w:rFonts w:eastAsia="Times New Roman" w:cs="Times New Roman"/>
          <w:szCs w:val="24"/>
        </w:rPr>
      </w:pPr>
      <w:r>
        <w:rPr>
          <w:rFonts w:eastAsia="Times New Roman" w:cs="Times New Roman"/>
          <w:szCs w:val="24"/>
        </w:rPr>
        <w:t>Επει</w:t>
      </w:r>
      <w:r>
        <w:rPr>
          <w:rFonts w:eastAsia="Times New Roman" w:cs="Times New Roman"/>
          <w:szCs w:val="24"/>
        </w:rPr>
        <w:t>δή έτυχε να είμαι εισηγητής και στο προηγούμενο νομοσχέδιο του Υπουργείου Εσωτερικών, ένα νομοσχέδιο εκατό άρθρων, το βάλαμε και αυτό σε μια ημέρα και στο τέλος οι Βουλευτές δεν μιλούσαν, είχαν κουραστεί όλοι δέκα, δώδεκα ώρες συνεχόμενα. Εντάξει, τι θα κά</w:t>
      </w:r>
      <w:r>
        <w:rPr>
          <w:rFonts w:eastAsia="Times New Roman" w:cs="Times New Roman"/>
          <w:szCs w:val="24"/>
        </w:rPr>
        <w:t>νουν στο τέλος; Στο τέλος θα κουραστούν, θα τα παρατήσουν και θα φύγουν. Δεν είναι έτσι η δημοκρατία, αγαπητέ Γιάννη. Η δημοκρατία δίνει χώρο, δίνει χρόνο, αφήνει τον πολίτη να σκεφτεί και να αποφασίσει.</w:t>
      </w:r>
    </w:p>
    <w:p w14:paraId="5760B767" w14:textId="77777777" w:rsidR="003F14BB" w:rsidRDefault="00F37CA6">
      <w:pPr>
        <w:spacing w:line="600" w:lineRule="auto"/>
        <w:ind w:firstLine="720"/>
        <w:contextualSpacing/>
        <w:jc w:val="both"/>
        <w:rPr>
          <w:rFonts w:eastAsia="Times New Roman" w:cs="Times New Roman"/>
          <w:szCs w:val="24"/>
        </w:rPr>
      </w:pPr>
      <w:r>
        <w:rPr>
          <w:rFonts w:eastAsia="Times New Roman" w:cs="Times New Roman"/>
          <w:szCs w:val="24"/>
        </w:rPr>
        <w:t>Μην μου πείτε τώρα ότι όλοι εσείς που ήρθατε εδώ σήμ</w:t>
      </w:r>
      <w:r>
        <w:rPr>
          <w:rFonts w:eastAsia="Times New Roman" w:cs="Times New Roman"/>
          <w:szCs w:val="24"/>
        </w:rPr>
        <w:t xml:space="preserve">ερα ξέρετε για το νομοσχέδιο της υγείας και το τι περιλαμβάνει σήμερα! Λοιπόν, γιατί εγώ θα πω πράγματα πολύ πρακτικά και </w:t>
      </w:r>
      <w:r>
        <w:rPr>
          <w:rFonts w:eastAsia="Times New Roman" w:cs="Times New Roman"/>
          <w:szCs w:val="24"/>
        </w:rPr>
        <w:lastRenderedPageBreak/>
        <w:t>θα είναι και πράγματα, τα οποία δεν θα αρέσουν. Όμως καλύτερα να μην αρέσουν. Δεν ήρθαμε εδώ για να χαϊδέψουμε τα αυτιά κανενός σήμερα</w:t>
      </w:r>
      <w:r>
        <w:rPr>
          <w:rFonts w:eastAsia="Times New Roman" w:cs="Times New Roman"/>
          <w:szCs w:val="24"/>
        </w:rPr>
        <w:t xml:space="preserve">. </w:t>
      </w:r>
    </w:p>
    <w:p w14:paraId="5760B768" w14:textId="77777777" w:rsidR="003F14BB" w:rsidRDefault="00F37CA6">
      <w:pPr>
        <w:spacing w:line="600" w:lineRule="auto"/>
        <w:ind w:firstLine="720"/>
        <w:contextualSpacing/>
        <w:jc w:val="both"/>
        <w:rPr>
          <w:rFonts w:eastAsia="Times New Roman" w:cs="Times New Roman"/>
          <w:szCs w:val="24"/>
        </w:rPr>
      </w:pPr>
      <w:r>
        <w:rPr>
          <w:rFonts w:eastAsia="Times New Roman" w:cs="Times New Roman"/>
          <w:szCs w:val="24"/>
        </w:rPr>
        <w:t>Γιατί πριν από τις εκλογές του Ιανουαρίου του 2015 τα είχατε δώσει όλα. «Θα κάνουμε εκείνο για τους γιατρούς, θα κάνουμε εκείνο για το ΕΣΥ, θα κάνουμε το ένα, θα κάνουμε το άλλο.»</w:t>
      </w:r>
      <w:r>
        <w:rPr>
          <w:rFonts w:eastAsia="Times New Roman" w:cs="Times New Roman"/>
          <w:szCs w:val="24"/>
        </w:rPr>
        <w:t>.</w:t>
      </w:r>
      <w:r>
        <w:rPr>
          <w:rFonts w:eastAsia="Times New Roman" w:cs="Times New Roman"/>
          <w:szCs w:val="24"/>
        </w:rPr>
        <w:t xml:space="preserve"> Πήγε ο Πρωθυπουργός στο Κερατσίνι και έβγαλε ένα πρόγραμμα 12 δισεκατομμ</w:t>
      </w:r>
      <w:r>
        <w:rPr>
          <w:rFonts w:eastAsia="Times New Roman" w:cs="Times New Roman"/>
          <w:szCs w:val="24"/>
        </w:rPr>
        <w:t xml:space="preserve">υρίων. Έχουν περάσει δύο χρόνια -τον Μάρτιο είχε πάει στο Κερατσίνι- και είχε πει τα δέκα θέματα για την υγεία και δεν έχει κάνει ούτε ένα από αυτά.  </w:t>
      </w:r>
      <w:r>
        <w:rPr>
          <w:rFonts w:eastAsia="Times New Roman" w:cs="Times New Roman"/>
          <w:szCs w:val="24"/>
        </w:rPr>
        <w:t>Άμα θέλετε, λοιπόν, να τα σαλαμοποιούμε όλα έτσι και να περνάμε γρήγορα ένα νομοσχέδιο διακοσίων σελίδων σ</w:t>
      </w:r>
      <w:r>
        <w:rPr>
          <w:rFonts w:eastAsia="Times New Roman" w:cs="Times New Roman"/>
          <w:szCs w:val="24"/>
        </w:rPr>
        <w:t>ε δεκαπέντε λεπτά, να το κάνουμε. Αλλά αυτό δεν είναι δημοκρατία.</w:t>
      </w:r>
    </w:p>
    <w:p w14:paraId="5760B769"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εγώ έχω τοποθετηθεί για το νομοσχέδιο στην </w:t>
      </w:r>
      <w:r>
        <w:rPr>
          <w:rFonts w:eastAsia="Times New Roman" w:cs="Times New Roman"/>
          <w:szCs w:val="24"/>
        </w:rPr>
        <w:t>ε</w:t>
      </w:r>
      <w:r>
        <w:rPr>
          <w:rFonts w:eastAsia="Times New Roman" w:cs="Times New Roman"/>
          <w:szCs w:val="24"/>
        </w:rPr>
        <w:t>πιτροπή. Είμαι αρνητικός επί της αρχής, γιατί είναι ένα νομοσχέδιο το οποίο έχει δέκα άρθρα για την ψυχική υγεία και</w:t>
      </w:r>
      <w:r>
        <w:rPr>
          <w:rFonts w:eastAsia="Times New Roman" w:cs="Times New Roman"/>
          <w:szCs w:val="24"/>
        </w:rPr>
        <w:t xml:space="preserve"> σαράντα άρθρα ρουσφέτια. Δεν θα τα ξαναπώ πάλι ένα-ένα. Τα ξέρω απ’ έξω. Ούτε χρειάζεται να έχω το νομοσχέδιο εδώ.</w:t>
      </w:r>
    </w:p>
    <w:p w14:paraId="5760B76A"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Εγώ πιστεύω ότι η υγεία είναι δείκτης πολιτισμού, είναι δείκτης ανάπτυξης και ευημερίας ενός τόπου. Και έτσι το βλέπω </w:t>
      </w:r>
      <w:r>
        <w:rPr>
          <w:rFonts w:eastAsia="Times New Roman" w:cs="Times New Roman"/>
          <w:szCs w:val="24"/>
        </w:rPr>
        <w:lastRenderedPageBreak/>
        <w:t>στην ψυχή μου, στην κα</w:t>
      </w:r>
      <w:r>
        <w:rPr>
          <w:rFonts w:eastAsia="Times New Roman" w:cs="Times New Roman"/>
          <w:szCs w:val="24"/>
        </w:rPr>
        <w:t>ρδιά μου, στη ζωή μου, στην πορεία μου σε έναν χώρο τριάντα εννέα χρόνια, χωρίς τα φοιτητικά μου χρόνια. Με αυτά, λοιπόν, τα αξιακά φορτία θέλω εγώ σήμερα να τοποθετηθώ. Υπηρετώ την υγεία και την πολιτική. Έτσι, λοιπόν, μπορεί να είμαι αυστηρός. Τι να κάνο</w:t>
      </w:r>
      <w:r>
        <w:rPr>
          <w:rFonts w:eastAsia="Times New Roman" w:cs="Times New Roman"/>
          <w:szCs w:val="24"/>
        </w:rPr>
        <w:t>υμε; Δεν θα χαϊδέψω τα αφτιά κανενός. Θα καταθέσω τις δικές μου κρίσεις και αξιολογήσεις για το συγκεκριμένο νομοσχέδιο, αλλά και γενικά για την υγεία της χώρας.</w:t>
      </w:r>
    </w:p>
    <w:p w14:paraId="5760B76B"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Θα παρακαλούσα όλους εσάς, από όλες τις πτέρυγες της Βουλής, να επισκεφθείτε ένα μεγάλο νοσοκομείο της χώρας, της Αττικής, της Αθήνας, της Θεσσαλονίκης, της Πάτρας, του Ηρακλείου σε μια μέρα εφημερίας. Να δω πόσο υπερήφανοι θα είστε, ως Βουλευτές και εκπρό</w:t>
      </w:r>
      <w:r>
        <w:rPr>
          <w:rFonts w:eastAsia="Times New Roman" w:cs="Times New Roman"/>
          <w:szCs w:val="24"/>
        </w:rPr>
        <w:t xml:space="preserve">σωποι του ελληνικού λαού, όταν θα είσαστε στα Επείγοντα του </w:t>
      </w:r>
      <w:r>
        <w:rPr>
          <w:rFonts w:eastAsia="Times New Roman" w:cs="Times New Roman"/>
          <w:szCs w:val="24"/>
        </w:rPr>
        <w:t>«</w:t>
      </w:r>
      <w:r>
        <w:rPr>
          <w:rFonts w:eastAsia="Times New Roman" w:cs="Times New Roman"/>
          <w:szCs w:val="24"/>
        </w:rPr>
        <w:t>Ευαγγελισμού</w:t>
      </w:r>
      <w:r>
        <w:rPr>
          <w:rFonts w:eastAsia="Times New Roman" w:cs="Times New Roman"/>
          <w:szCs w:val="24"/>
        </w:rPr>
        <w:t>»</w:t>
      </w:r>
      <w:r>
        <w:rPr>
          <w:rFonts w:eastAsia="Times New Roman" w:cs="Times New Roman"/>
          <w:szCs w:val="24"/>
        </w:rPr>
        <w:t xml:space="preserve">, του </w:t>
      </w:r>
      <w:r>
        <w:rPr>
          <w:rFonts w:eastAsia="Times New Roman" w:cs="Times New Roman"/>
          <w:szCs w:val="24"/>
        </w:rPr>
        <w:t>«</w:t>
      </w:r>
      <w:r>
        <w:rPr>
          <w:rFonts w:eastAsia="Times New Roman" w:cs="Times New Roman"/>
          <w:szCs w:val="24"/>
        </w:rPr>
        <w:t>ΚΑΤ</w:t>
      </w:r>
      <w:r>
        <w:rPr>
          <w:rFonts w:eastAsia="Times New Roman" w:cs="Times New Roman"/>
          <w:szCs w:val="24"/>
        </w:rPr>
        <w:t>»</w:t>
      </w:r>
      <w:r>
        <w:rPr>
          <w:rFonts w:eastAsia="Times New Roman" w:cs="Times New Roman"/>
          <w:szCs w:val="24"/>
        </w:rPr>
        <w:t xml:space="preserve">, του </w:t>
      </w:r>
      <w:r>
        <w:rPr>
          <w:rFonts w:eastAsia="Times New Roman" w:cs="Times New Roman"/>
          <w:szCs w:val="24"/>
        </w:rPr>
        <w:t>«</w:t>
      </w:r>
      <w:r>
        <w:rPr>
          <w:rFonts w:eastAsia="Times New Roman" w:cs="Times New Roman"/>
          <w:szCs w:val="24"/>
        </w:rPr>
        <w:t>Κρατικού Αθηνών</w:t>
      </w:r>
      <w:r>
        <w:rPr>
          <w:rFonts w:eastAsia="Times New Roman" w:cs="Times New Roman"/>
          <w:szCs w:val="24"/>
        </w:rPr>
        <w:t>»</w:t>
      </w:r>
      <w:r>
        <w:rPr>
          <w:rFonts w:eastAsia="Times New Roman" w:cs="Times New Roman"/>
          <w:szCs w:val="24"/>
        </w:rPr>
        <w:t xml:space="preserve">, του </w:t>
      </w:r>
      <w:r>
        <w:rPr>
          <w:rFonts w:eastAsia="Times New Roman" w:cs="Times New Roman"/>
          <w:szCs w:val="24"/>
        </w:rPr>
        <w:t>«</w:t>
      </w:r>
      <w:r>
        <w:rPr>
          <w:rFonts w:eastAsia="Times New Roman" w:cs="Times New Roman"/>
          <w:szCs w:val="24"/>
        </w:rPr>
        <w:t>ΑΧΕΠΑ</w:t>
      </w:r>
      <w:r>
        <w:rPr>
          <w:rFonts w:eastAsia="Times New Roman" w:cs="Times New Roman"/>
          <w:szCs w:val="24"/>
        </w:rPr>
        <w:t>»</w:t>
      </w:r>
      <w:r>
        <w:rPr>
          <w:rFonts w:eastAsia="Times New Roman" w:cs="Times New Roman"/>
          <w:szCs w:val="24"/>
        </w:rPr>
        <w:t xml:space="preserve">, της Λάρισας, των Ιωαννίνων, της Κρήτης. </w:t>
      </w:r>
    </w:p>
    <w:p w14:paraId="5760B76C"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Να πάτε και σε ένα Κέντρο Υγείας να δείτε πώς έχουν γίνει τα Κέντρα Υγείας τα τελευταία χρόν</w:t>
      </w:r>
      <w:r>
        <w:rPr>
          <w:rFonts w:eastAsia="Times New Roman" w:cs="Times New Roman"/>
          <w:szCs w:val="24"/>
        </w:rPr>
        <w:t xml:space="preserve">ια με την αλλαγή που έχει γίνει στα ΠΕΔΥ. Και συζητάμε σήμερα και στο νομοσχέδιο εδώ τι θα </w:t>
      </w:r>
      <w:r>
        <w:rPr>
          <w:rFonts w:eastAsia="Times New Roman" w:cs="Times New Roman"/>
          <w:szCs w:val="24"/>
        </w:rPr>
        <w:lastRenderedPageBreak/>
        <w:t>κάνουμε με τους δύο χιλιάδες γιατρούς. Ό,τι και να πει κανείς, όπως και να βρει την υγεία σήμερα, η υγεία θα υπολείπεται των αναγκών της χώρας, ιδιαίτερα σε μια χώρα</w:t>
      </w:r>
      <w:r>
        <w:rPr>
          <w:rFonts w:eastAsia="Times New Roman" w:cs="Times New Roman"/>
          <w:szCs w:val="24"/>
        </w:rPr>
        <w:t>, η οποία περνάει κρίση.</w:t>
      </w:r>
    </w:p>
    <w:p w14:paraId="5760B76D"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Καμμιά φορά η σκληρή αλήθεια υπερβαίνει την όποια ψυχική μας διάθεση να δικαιολογήσουμε ορισμένα πράγματα. Το αποτύπωμα της πολλαπλής υστέρησης της χώρας όχι μόνο σε υλικά αγαθά, αλλά και σε αγαθά, τα οποία έχουν πλήξει την ψυχοσύν</w:t>
      </w:r>
      <w:r>
        <w:rPr>
          <w:rFonts w:eastAsia="Times New Roman" w:cs="Times New Roman"/>
          <w:szCs w:val="24"/>
        </w:rPr>
        <w:t xml:space="preserve">θεση του λαού και ιδιαίτερα των επαγγελματιών υγείας λόγω του φόρτου εργασίας, που έχουν εξαναγκαστεί τα μεγάλα νοσοκομεία, αλλά και τα νομαρχιακά νοσοκομεία της χώρας λόγω έλλειψης χρημάτων και μείωσης των υπηρεσιών υγείας από τον ιδιωτικό τομέα, δείχνει </w:t>
      </w:r>
      <w:r>
        <w:rPr>
          <w:rFonts w:eastAsia="Times New Roman" w:cs="Times New Roman"/>
          <w:szCs w:val="24"/>
        </w:rPr>
        <w:t xml:space="preserve">πόσο η χώρα έχει γυρίσει πίσω τα τελευταία οκτώ χρόνια της κρίσης στην Ελλάδα. Εάν κάποιος φοράει παραμορφωτικούς φακούς, θα λέει αυτά που έλεγε ένας συνάδελφος πριν από λίγο: «Ανέβα πάνω να τελειώνουμε, γιατί μας απασχολείς πολύ». </w:t>
      </w:r>
    </w:p>
    <w:p w14:paraId="5760B76E"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Εγώ πιστεύω ότι κανείς </w:t>
      </w:r>
      <w:r>
        <w:rPr>
          <w:rFonts w:eastAsia="Times New Roman" w:cs="Times New Roman"/>
          <w:szCs w:val="24"/>
        </w:rPr>
        <w:t xml:space="preserve">από εσάς και κανείς από εμάς δεν θα αποφύγει το μεγάλο σοκ από αυτά που θα δει, βλέποντας την Ελλάδα να ανταγωνίζεται με επιτυχία τον τρίτο κόσμο μόνο και </w:t>
      </w:r>
      <w:r>
        <w:rPr>
          <w:rFonts w:eastAsia="Times New Roman" w:cs="Times New Roman"/>
          <w:szCs w:val="24"/>
        </w:rPr>
        <w:lastRenderedPageBreak/>
        <w:t>όχι τον πολιτισμένο κόσμο. Διότι είναι τριτοκοσμικές οι συνθήκες της εφημερίας στα νοσοκομεία της Ελλ</w:t>
      </w:r>
      <w:r>
        <w:rPr>
          <w:rFonts w:eastAsia="Times New Roman" w:cs="Times New Roman"/>
          <w:szCs w:val="24"/>
        </w:rPr>
        <w:t>άδος. Μάλιστα, μπορεί ο ίδιος, όταν θα πάει εκεί, να βρεθεί σε πλήρη σύγχυση, όταν πιστεύει ότι βρίσκεται σε μια ευρωπαϊκή χώρα και όχι σε μια χώρα υποσαχάριας περιοχής.</w:t>
      </w:r>
    </w:p>
    <w:p w14:paraId="5760B76F"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Υπάρχει, λοιπόν, σήμερα μια συζήτηση για τη δημόσια υγεία. Εγώ δεν θέλω, ούτε εγώ αλλά</w:t>
      </w:r>
      <w:r>
        <w:rPr>
          <w:rFonts w:eastAsia="Times New Roman" w:cs="Times New Roman"/>
          <w:szCs w:val="24"/>
        </w:rPr>
        <w:t xml:space="preserve"> ούτε κι εσείς και κανένας Έλληνας πολίτης να αποκρύπτει την πραγματικότητα ή να συγκαλύπτει οτιδήποτε δει. Η αποδιοργάνωση του Εθνικού Συστήματος Υγείας, η αποσύνθεση των Κέντρων Υγείας, η ανυπαρξία πρωτοβάθμιας περίθαλψης, μας δείχνουν ότι ο μεγάλος ασθε</w:t>
      </w:r>
      <w:r>
        <w:rPr>
          <w:rFonts w:eastAsia="Times New Roman" w:cs="Times New Roman"/>
          <w:szCs w:val="24"/>
        </w:rPr>
        <w:t>νής της κρίσης στην Ελλάδα είναι η υγεία. Τα μεγάλα σημάδια είναι εμφανή σε όλες τις δομές της. Εμείς δεν μπορούμε να μιλάμε μόνο για το παρόν και δεν πρέπει να ωραιοποιούμε το παρελθόν. Πρέπει να δούμε τι θα κάνουμε στο μέλλον, τι θα κάνουμε από εδώ και π</w:t>
      </w:r>
      <w:r>
        <w:rPr>
          <w:rFonts w:eastAsia="Times New Roman" w:cs="Times New Roman"/>
          <w:szCs w:val="24"/>
        </w:rPr>
        <w:t xml:space="preserve">έρα. Ας τα ξεχάσουμε, ας σταματήσουμε, αλλά ας δώσουμε την ευκαιρία και σε κάποιους άλλους να μας πουν την αντίθετη γνώμη. Η αντίθετη γνώμη δεν είναι βλαπτική πάντα. Όποιος δεν έχει μάθει να ακούει κριτική, δεν μπορεί να κυβερνήσει. </w:t>
      </w:r>
    </w:p>
    <w:p w14:paraId="5760B770"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lastRenderedPageBreak/>
        <w:t>Οι διαφορές μας στο πλ</w:t>
      </w:r>
      <w:r>
        <w:rPr>
          <w:rFonts w:eastAsia="Times New Roman" w:cs="Times New Roman"/>
          <w:szCs w:val="24"/>
        </w:rPr>
        <w:t>ησίασμα αυτό σήμερα είναι ουσιαστικές και μεγάλες. Όποιος προσπαθεί να ισοπεδώσει ό,τι έγινε τα προηγούμενα χρόνια, βρίσκεται εκτός πραγματικότητας. Εγώ εκπροσωπώ ένα κόμμα, το οποίο έκανε πολλά στον χώρο αυτό. Και αυτό δεν μπορεί κανένας να το αμφισβητήσε</w:t>
      </w:r>
      <w:r>
        <w:rPr>
          <w:rFonts w:eastAsia="Times New Roman" w:cs="Times New Roman"/>
          <w:szCs w:val="24"/>
        </w:rPr>
        <w:t xml:space="preserve">ι. Όμως δεν μπορεί να πει σήμερα, αποτιμώντας σήμερα το αποτέλεσμα, ότι κάθε χθες και καλύτερα. </w:t>
      </w:r>
    </w:p>
    <w:p w14:paraId="5760B771"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Δυστυχώς, κυρίες και κύριοι συνάδελφοι, αυτό συμβαίνει στο Εθνικό Σύστημα Υγείας, αλλά και σε όλες τις δομές της υγείας. </w:t>
      </w:r>
    </w:p>
    <w:p w14:paraId="5760B772"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Η χρεοκοπία, κυρίες και κύριοι συνάδε</w:t>
      </w:r>
      <w:r>
        <w:rPr>
          <w:rFonts w:eastAsia="Times New Roman" w:cs="Times New Roman"/>
          <w:szCs w:val="24"/>
        </w:rPr>
        <w:t>λφοι, δεν εκδηλώθηκε μόνο με τον δημοσιονομικό εκτροχιασμό. Εκδηλώθηκε, βέβαια, στον κύριο τομέα της υγείας όπου οι αλόγιστες πολιτικές που ακολουθήθηκαν με το φάρμακο, με τα υλικά, με τις διάφορες εταιρείες, που λυμαίνονταν τα νοσοκομεία, το δημόσιο σύστη</w:t>
      </w:r>
      <w:r>
        <w:rPr>
          <w:rFonts w:eastAsia="Times New Roman" w:cs="Times New Roman"/>
          <w:szCs w:val="24"/>
        </w:rPr>
        <w:t xml:space="preserve">μα υγείας, τον ιδιωτικό τομέα, ο οποίος ήταν και παραμένει κρατικοδίαιτος, έπληξαν ανεπανόρθωτα τη χώρα και την οδήγησαν σε μνημόνιο. </w:t>
      </w:r>
    </w:p>
    <w:p w14:paraId="5760B773"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lastRenderedPageBreak/>
        <w:t>Μόνο το κόστος της υγείας, μεταξύ του 2004 και του 2009, μπορούσε να οδηγήσει τη χώρα σε μνημόνιο. Όμως οι προσπάθειες πο</w:t>
      </w:r>
      <w:r>
        <w:rPr>
          <w:rFonts w:eastAsia="Times New Roman" w:cs="Times New Roman"/>
          <w:szCs w:val="24"/>
        </w:rPr>
        <w:t>υ έγιναν κατά τη διάρκεια της κρίσης -και δεν αμφισβητώ ότι προσπαθείτε κι εσείς, αλλά μην αμφισβητείτε ότι και οι άλλοι προσπάθησαν, ο καθένας με τον δικό του τρόπο, αλλά προσπάθησαν, και εσείς προσπαθείτε, δεν μπορώ να πω ότι εσείς δεν προσπαθείτε να φτι</w:t>
      </w:r>
      <w:r>
        <w:rPr>
          <w:rFonts w:eastAsia="Times New Roman" w:cs="Times New Roman"/>
          <w:szCs w:val="24"/>
        </w:rPr>
        <w:t>άξετε ορισμένα πράγματα- ανακόπηκαν. Διότι κάποιοι πιστεύουν ότι το κράτος, η υγεία είναι δικό τους μαγαζί και μόνο και δεν μπορεί να δώσει κανένας άλλος καμμία συμβουλή. Δεν ακούτε. Υπάρχουν προτάσεις οι οποίες θα μπορούσαν να υλοποιηθούν και να βελτιώσου</w:t>
      </w:r>
      <w:r>
        <w:rPr>
          <w:rFonts w:eastAsia="Times New Roman" w:cs="Times New Roman"/>
          <w:szCs w:val="24"/>
        </w:rPr>
        <w:t xml:space="preserve">ν τις συνθήκες της υγείας του ελληνικού λαού. </w:t>
      </w:r>
    </w:p>
    <w:p w14:paraId="5760B774"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Δύο χρόνια -δεν ξέρω, θα ακούσετε τους Υπουργούς αν είναι υπερήφανοι για τον απολογισμό τους- τα γεγονότα, όμως, είναι αμείλικτα. Η κατάρρευση είναι πασιφανής. Δεν θα πω για τον συνάδελφο τι έγινε και πώς έπεσ</w:t>
      </w:r>
      <w:r>
        <w:rPr>
          <w:rFonts w:eastAsia="Times New Roman" w:cs="Times New Roman"/>
          <w:szCs w:val="24"/>
        </w:rPr>
        <w:t>ε. Θα το ψάξουμε λίγο καλύτερα. Θα το δούμε τι έγινε εκεί με τον συνάδελφο στο Δημοτικό Νοσοκομείο που έπεσε χθες και τσακίστηκε από τις σκάλες, ένα νοσοκομείο που, κατά τη γνώμη μου, δεν έπρεπε να υπάρχει στο Εθνικό Σύστημα Υγείας του Λεκανοπεδίου Αττικής</w:t>
      </w:r>
      <w:r>
        <w:rPr>
          <w:rFonts w:eastAsia="Times New Roman" w:cs="Times New Roman"/>
          <w:szCs w:val="24"/>
        </w:rPr>
        <w:t>.</w:t>
      </w:r>
    </w:p>
    <w:p w14:paraId="5760B775"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lastRenderedPageBreak/>
        <w:t xml:space="preserve">Το </w:t>
      </w:r>
      <w:r>
        <w:rPr>
          <w:rFonts w:eastAsia="Times New Roman" w:cs="Times New Roman"/>
          <w:szCs w:val="24"/>
        </w:rPr>
        <w:t>ν</w:t>
      </w:r>
      <w:r>
        <w:rPr>
          <w:rFonts w:eastAsia="Times New Roman" w:cs="Times New Roman"/>
          <w:szCs w:val="24"/>
        </w:rPr>
        <w:t xml:space="preserve">οσοκομείο αυτό -επειδή έχω χρηματίσει και Πρόεδρος πριν από τριάντα χρόνια, το 1987, στην ουρολογική, καρδιολογική και παθολογική κλινική του νοσοκομείου- ήταν οι στάβλοι του Όθωνα και είχαμε πει να το μετακινήσουμε στο </w:t>
      </w:r>
      <w:r>
        <w:rPr>
          <w:rFonts w:eastAsia="Times New Roman" w:cs="Times New Roman"/>
          <w:szCs w:val="24"/>
        </w:rPr>
        <w:t>«</w:t>
      </w:r>
      <w:r>
        <w:rPr>
          <w:rFonts w:eastAsia="Times New Roman" w:cs="Times New Roman"/>
          <w:szCs w:val="24"/>
        </w:rPr>
        <w:t>Αττικό</w:t>
      </w:r>
      <w:r>
        <w:rPr>
          <w:rFonts w:eastAsia="Times New Roman" w:cs="Times New Roman"/>
          <w:szCs w:val="24"/>
        </w:rPr>
        <w:t>»</w:t>
      </w:r>
      <w:r>
        <w:rPr>
          <w:rFonts w:eastAsia="Times New Roman" w:cs="Times New Roman"/>
          <w:szCs w:val="24"/>
        </w:rPr>
        <w:t xml:space="preserve"> ή στο </w:t>
      </w:r>
      <w:r>
        <w:rPr>
          <w:rFonts w:eastAsia="Times New Roman" w:cs="Times New Roman"/>
          <w:szCs w:val="24"/>
        </w:rPr>
        <w:t>«</w:t>
      </w:r>
      <w:r>
        <w:rPr>
          <w:rFonts w:eastAsia="Times New Roman" w:cs="Times New Roman"/>
          <w:szCs w:val="24"/>
        </w:rPr>
        <w:t>Θριάσιο</w:t>
      </w:r>
      <w:r>
        <w:rPr>
          <w:rFonts w:eastAsia="Times New Roman" w:cs="Times New Roman"/>
          <w:szCs w:val="24"/>
        </w:rPr>
        <w:t>»</w:t>
      </w:r>
      <w:r>
        <w:rPr>
          <w:rFonts w:eastAsia="Times New Roman" w:cs="Times New Roman"/>
          <w:szCs w:val="24"/>
        </w:rPr>
        <w:t>, αλλά</w:t>
      </w:r>
      <w:r>
        <w:rPr>
          <w:rFonts w:eastAsia="Times New Roman" w:cs="Times New Roman"/>
          <w:szCs w:val="24"/>
        </w:rPr>
        <w:t xml:space="preserve"> τα συμφέροντα δεν μας άφησαν να το κάνουμε. Είναι ένα νοσοκομείο που δεν νομίζω ότι περιποιεί τιμή για τους Έλληνες πολίτες και ιδιαίτερα για τους Αθηναίους. Η απαρίθμηση τέτοιων καταστάσεων στα νοσοκομεία και τα κρούσματα είναι πολλαπλά. </w:t>
      </w:r>
    </w:p>
    <w:p w14:paraId="5760B776"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Αντί να φροντίζ</w:t>
      </w:r>
      <w:r>
        <w:rPr>
          <w:rFonts w:eastAsia="Times New Roman" w:cs="Times New Roman"/>
          <w:szCs w:val="24"/>
        </w:rPr>
        <w:t>ετε, λοιπόν, κυρίες και κύριοι συνάδελφοι, για την ενίσχυση του ιατρικού και νοσηλευτικού προσωπικού, νοιάζεστε για τον κομματικό σας στρατό. Ρωτάω προχθές και μου λένε: «</w:t>
      </w:r>
      <w:r>
        <w:rPr>
          <w:rFonts w:eastAsia="Times New Roman" w:cs="Times New Roman"/>
          <w:szCs w:val="24"/>
        </w:rPr>
        <w:t>Ή</w:t>
      </w:r>
      <w:r>
        <w:rPr>
          <w:rFonts w:eastAsia="Times New Roman" w:cs="Times New Roman"/>
          <w:szCs w:val="24"/>
        </w:rPr>
        <w:t>ρθε προχθές στο νοσοκομείο πάρα πολύς κόσμος». Είδα και ένα ρεπορτάζ χθες στα κανάλι</w:t>
      </w:r>
      <w:r>
        <w:rPr>
          <w:rFonts w:eastAsia="Times New Roman" w:cs="Times New Roman"/>
          <w:szCs w:val="24"/>
        </w:rPr>
        <w:t>α. Γι’ αυτούς τους ανθρώπους δεν κατηγορώ, πρέπει να βρουν δουλειά. Πρέπει πραγματικά να τους απασχολήσουμε, έχουν τεράστιες κοινωνικές ανάγκες. Πρέπει να τους δώσουμε δουλειά. Να τους δώσουμε, συνάδελφοι, δουλειά, εγώ δεν είπα να μην πάρουν τη δουλειά. Εί</w:t>
      </w:r>
      <w:r>
        <w:rPr>
          <w:rFonts w:eastAsia="Times New Roman" w:cs="Times New Roman"/>
          <w:szCs w:val="24"/>
        </w:rPr>
        <w:t xml:space="preserve">ναι ανάγκη να πάει να γίνει ένας άνθρωπος εξήντα πέντε χρόνων τραυματιοφορέας ή αδελφή νοσοκόμα; Γιατροί είστε και οι δύο. </w:t>
      </w:r>
      <w:r>
        <w:rPr>
          <w:rFonts w:eastAsia="Times New Roman" w:cs="Times New Roman"/>
          <w:szCs w:val="24"/>
        </w:rPr>
        <w:lastRenderedPageBreak/>
        <w:t>Να πω ότι δεν ήσασταν γιατροί, να καταλάβω κάποιον, αλλά βάζετε μια κυρία εξήντα πέντε χρονών να κάνει τη βοηθό νοσηλεύτριας, να κάνε</w:t>
      </w:r>
      <w:r>
        <w:rPr>
          <w:rFonts w:eastAsia="Times New Roman" w:cs="Times New Roman"/>
          <w:szCs w:val="24"/>
        </w:rPr>
        <w:t xml:space="preserve">ι νύχτες στα εξήντα πέντε της χρόνια ή έναν τραυματιοφορέα που δεν μπορεί να σηκώσει το φορείο ή δεν ξέρει πώς να σηκώσει το φορείο, δεν ξέρει πώς να το πάρει από το χειρουργείο να τον βάλει εκεί, να πάει να δουλέψει στο νοσοκομείο έναν χρόνο, δέκα μήνες; </w:t>
      </w:r>
      <w:r>
        <w:rPr>
          <w:rFonts w:eastAsia="Times New Roman" w:cs="Times New Roman"/>
          <w:szCs w:val="24"/>
        </w:rPr>
        <w:t xml:space="preserve">Βάλτε τον οπουδήποτε αλλού. </w:t>
      </w:r>
    </w:p>
    <w:p w14:paraId="5760B777"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Προσπαθείτε, λοιπόν, πάση θυσία, με αντιθετικές προτάσεις να ικανοποιήσετε επί μέρους ομάδες υιοθετώντας ακραία και ευτελή συμφέροντα. Το πραγματικό σας αποτύπωμα είναι μόνον η κομματοκρατία και ο λαϊκισμός. Θα μετανιώσετε για </w:t>
      </w:r>
      <w:r>
        <w:rPr>
          <w:rFonts w:eastAsia="Times New Roman" w:cs="Times New Roman"/>
          <w:szCs w:val="24"/>
        </w:rPr>
        <w:t>αυτά. Τα κάναμε κι εμείς και μετανιώσαμε. Είναι δύο όψεις του ίδιου νομίσματος. Σας λέμε: «</w:t>
      </w:r>
      <w:r>
        <w:rPr>
          <w:rFonts w:eastAsia="Times New Roman" w:cs="Times New Roman"/>
          <w:szCs w:val="24"/>
        </w:rPr>
        <w:t>Μ</w:t>
      </w:r>
      <w:r>
        <w:rPr>
          <w:rFonts w:eastAsia="Times New Roman" w:cs="Times New Roman"/>
          <w:szCs w:val="24"/>
        </w:rPr>
        <w:t>ην το κάνετε». Η διαχειριστική, λοιπόν, ανεπάρκεια και ανικανότητα συμπληρώνονται με τις ανερμάτιστες και αλλοπρόσαλλ</w:t>
      </w:r>
      <w:r>
        <w:rPr>
          <w:rFonts w:eastAsia="Times New Roman" w:cs="Times New Roman"/>
          <w:szCs w:val="24"/>
        </w:rPr>
        <w:t>ε</w:t>
      </w:r>
      <w:r>
        <w:rPr>
          <w:rFonts w:eastAsia="Times New Roman" w:cs="Times New Roman"/>
          <w:szCs w:val="24"/>
        </w:rPr>
        <w:t>ς πολιτικές σας και επιλογές που κάνετε.</w:t>
      </w:r>
    </w:p>
    <w:p w14:paraId="5760B778"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Με απ</w:t>
      </w:r>
      <w:r>
        <w:rPr>
          <w:rFonts w:eastAsia="Times New Roman" w:cs="Times New Roman"/>
          <w:szCs w:val="24"/>
        </w:rPr>
        <w:t>λά λόγια της πιάτσας, θέλω να πω πως το νομοσχέδιο αυτό, απ’ όπου κ</w:t>
      </w:r>
      <w:r>
        <w:rPr>
          <w:rFonts w:eastAsia="Times New Roman" w:cs="Times New Roman"/>
          <w:szCs w:val="24"/>
        </w:rPr>
        <w:t>α</w:t>
      </w:r>
      <w:r>
        <w:rPr>
          <w:rFonts w:eastAsia="Times New Roman" w:cs="Times New Roman"/>
          <w:szCs w:val="24"/>
        </w:rPr>
        <w:t>ι αν το πιάσεις, είναι ένα νομοσχέδιο που, παρά τις καλές προθέσεις, για την ψυχική υγεία παντού ψειρίζει. Θα σας πω ορισμένα πρά</w:t>
      </w:r>
      <w:r>
        <w:rPr>
          <w:rFonts w:eastAsia="Times New Roman" w:cs="Times New Roman"/>
          <w:szCs w:val="24"/>
        </w:rPr>
        <w:t>γ</w:t>
      </w:r>
      <w:r>
        <w:rPr>
          <w:rFonts w:eastAsia="Times New Roman" w:cs="Times New Roman"/>
          <w:szCs w:val="24"/>
        </w:rPr>
        <w:t>ματα που ψειρίζουν.</w:t>
      </w:r>
    </w:p>
    <w:p w14:paraId="5760B779"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lastRenderedPageBreak/>
        <w:t>Έχετε ένα άρθρο μέσα για τους γιατρούς</w:t>
      </w:r>
      <w:r>
        <w:rPr>
          <w:rFonts w:eastAsia="Times New Roman" w:cs="Times New Roman"/>
          <w:szCs w:val="24"/>
        </w:rPr>
        <w:t xml:space="preserve"> του ΠΕΔΥ. Τι κάνατε, δηλαδή; Τους είχατε υποσχεθεί τα πάντα σε αυτούς τους δύο χιλιάδες γιατρούς. Δεν ξέρω τι τους τάζατε, καλά κάνατε, ήταν προεκλογικά. Έπρεπε, όμως, αυτό που συντάξατε να το υλοποιήσετε. Έρχεστε τώρα και λέτε: «άντε να δώσουμε έναν χρόν</w:t>
      </w:r>
      <w:r>
        <w:rPr>
          <w:rFonts w:eastAsia="Times New Roman" w:cs="Times New Roman"/>
          <w:szCs w:val="24"/>
        </w:rPr>
        <w:t>ο ακόμη παράταση μέχρι 30</w:t>
      </w:r>
      <w:r>
        <w:rPr>
          <w:rFonts w:eastAsia="Times New Roman" w:cs="Times New Roman"/>
          <w:szCs w:val="24"/>
        </w:rPr>
        <w:t>-</w:t>
      </w:r>
      <w:r>
        <w:rPr>
          <w:rFonts w:eastAsia="Times New Roman" w:cs="Times New Roman"/>
          <w:szCs w:val="24"/>
        </w:rPr>
        <w:t>3</w:t>
      </w:r>
      <w:r>
        <w:rPr>
          <w:rFonts w:eastAsia="Times New Roman" w:cs="Times New Roman"/>
          <w:szCs w:val="24"/>
        </w:rPr>
        <w:t>-</w:t>
      </w:r>
      <w:r>
        <w:rPr>
          <w:rFonts w:eastAsia="Times New Roman" w:cs="Times New Roman"/>
          <w:szCs w:val="24"/>
        </w:rPr>
        <w:t>2018».</w:t>
      </w:r>
    </w:p>
    <w:p w14:paraId="5760B77A" w14:textId="77777777" w:rsidR="003F14BB" w:rsidRDefault="00F37CA6">
      <w:pPr>
        <w:spacing w:line="600" w:lineRule="auto"/>
        <w:ind w:firstLine="720"/>
        <w:jc w:val="both"/>
        <w:rPr>
          <w:rFonts w:eastAsia="Times New Roman"/>
          <w:szCs w:val="24"/>
        </w:rPr>
      </w:pPr>
      <w:r>
        <w:rPr>
          <w:rFonts w:eastAsia="Times New Roman" w:cs="Times New Roman"/>
          <w:szCs w:val="24"/>
        </w:rPr>
        <w:t>Δεν ξέρω γιατί το κάνετε αυτό. Εσείς νομίζω ότι πολιτικά είσαστε αυτοί οι οποίοι λέτε «πλήρης και αποκλειστική απασχόληση». Αν θυμάμαι καλά, μέσα στις προτάσεις του κόμματός σας αλλά και στην ιδεολογία σας για το Εθνικό Σ</w:t>
      </w:r>
      <w:r>
        <w:rPr>
          <w:rFonts w:eastAsia="Times New Roman" w:cs="Times New Roman"/>
          <w:szCs w:val="24"/>
        </w:rPr>
        <w:t>ύστημα Υγείας είναι η πλήρης και αποκλειστική απασχόληση. Εγώ, να σας πω, έχω αναμορφώσει την άποψή μου. Δεν την έχω περάσει από το κόμμα μου, αλλά σας λέω ότι πια λέω «ναι, πλήρης», αλλά θα συζητούσα και την μη αποκλειστική κάποια στιγμή, αλλά θα το συζητ</w:t>
      </w:r>
      <w:r>
        <w:rPr>
          <w:rFonts w:eastAsia="Times New Roman" w:cs="Times New Roman"/>
          <w:szCs w:val="24"/>
        </w:rPr>
        <w:t xml:space="preserve">ήσουμε αυτό παρακάτω. </w:t>
      </w:r>
      <w:r>
        <w:rPr>
          <w:rFonts w:eastAsia="Times New Roman"/>
          <w:szCs w:val="24"/>
        </w:rPr>
        <w:t>Άρα διαφωνούμε με αυτό το άρθρο. Άλλο άρθρο!</w:t>
      </w:r>
    </w:p>
    <w:p w14:paraId="5760B77B" w14:textId="77777777" w:rsidR="003F14BB" w:rsidRDefault="00F37CA6">
      <w:pPr>
        <w:spacing w:line="600" w:lineRule="auto"/>
        <w:ind w:firstLine="720"/>
        <w:jc w:val="both"/>
        <w:rPr>
          <w:rFonts w:eastAsia="Times New Roman"/>
          <w:szCs w:val="24"/>
        </w:rPr>
      </w:pPr>
      <w:r>
        <w:rPr>
          <w:rFonts w:eastAsia="Times New Roman"/>
          <w:b/>
          <w:szCs w:val="24"/>
        </w:rPr>
        <w:t>ΑΝΔΡΕΑΣ ΞΑΝΘΟΣ (Υπουργός Υγείας):</w:t>
      </w:r>
      <w:r>
        <w:rPr>
          <w:rFonts w:eastAsia="Times New Roman"/>
          <w:szCs w:val="24"/>
        </w:rPr>
        <w:t xml:space="preserve"> Διαφωνείτε με την πλήρη και αποκλειστική ή με την παράταση;</w:t>
      </w:r>
    </w:p>
    <w:p w14:paraId="5760B77C" w14:textId="77777777" w:rsidR="003F14BB" w:rsidRDefault="00F37CA6">
      <w:pPr>
        <w:spacing w:line="600" w:lineRule="auto"/>
        <w:ind w:firstLine="720"/>
        <w:jc w:val="both"/>
        <w:rPr>
          <w:rFonts w:eastAsia="Times New Roman"/>
          <w:szCs w:val="24"/>
        </w:rPr>
      </w:pPr>
      <w:r>
        <w:rPr>
          <w:rFonts w:eastAsia="Times New Roman"/>
          <w:b/>
          <w:szCs w:val="24"/>
        </w:rPr>
        <w:lastRenderedPageBreak/>
        <w:t xml:space="preserve">ΛΕΩΝΙΔΑΣ ΓΡΗΓΟΡΑΚΟΣ: </w:t>
      </w:r>
      <w:r>
        <w:rPr>
          <w:rFonts w:eastAsia="Times New Roman"/>
          <w:szCs w:val="24"/>
        </w:rPr>
        <w:t xml:space="preserve">Διαφωνούμε με αυτό, με τους γιατρούς, με το άρθρο αυτό. Εδώ είναι πλήρης </w:t>
      </w:r>
      <w:r>
        <w:rPr>
          <w:rFonts w:eastAsia="Times New Roman"/>
          <w:szCs w:val="24"/>
        </w:rPr>
        <w:t>και αποκλειστική απασχόληση.</w:t>
      </w:r>
    </w:p>
    <w:p w14:paraId="5760B77D" w14:textId="77777777" w:rsidR="003F14BB" w:rsidRDefault="00F37CA6">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Μη διακόπτετε παρακαλώ.</w:t>
      </w:r>
    </w:p>
    <w:p w14:paraId="5760B77E" w14:textId="77777777" w:rsidR="003F14BB" w:rsidRDefault="00F37CA6">
      <w:pPr>
        <w:spacing w:line="600" w:lineRule="auto"/>
        <w:ind w:firstLine="720"/>
        <w:jc w:val="both"/>
        <w:rPr>
          <w:rFonts w:eastAsia="Times New Roman"/>
          <w:szCs w:val="24"/>
        </w:rPr>
      </w:pPr>
      <w:r>
        <w:rPr>
          <w:rFonts w:eastAsia="Times New Roman"/>
          <w:b/>
          <w:szCs w:val="24"/>
        </w:rPr>
        <w:t xml:space="preserve">ΛΕΩΝΙΔΑΣ ΓΡΗΓΟΡΑΚΟΣ: </w:t>
      </w:r>
      <w:r>
        <w:rPr>
          <w:rFonts w:eastAsia="Times New Roman"/>
          <w:szCs w:val="24"/>
        </w:rPr>
        <w:t>Από τη στιγμή, λοιπόν, που είναι πλήρης και αποκλειστική απασχόληση, η οποιαδήποτε αναβολή προς τα πίσω υποκρύπτει διάφορες σκέψεις, τις ο</w:t>
      </w:r>
      <w:r>
        <w:rPr>
          <w:rFonts w:eastAsia="Times New Roman"/>
          <w:szCs w:val="24"/>
        </w:rPr>
        <w:t>ποίες μπορεί να τις κάνω πίσω μου και να μην τις φανερώσω στη Βουλή. Μου δίνει το δικαίωμα να σκεφτώ τα πάντα.</w:t>
      </w:r>
    </w:p>
    <w:p w14:paraId="5760B77F" w14:textId="77777777" w:rsidR="003F14BB" w:rsidRDefault="00F37CA6">
      <w:pPr>
        <w:spacing w:line="600" w:lineRule="auto"/>
        <w:ind w:firstLine="720"/>
        <w:jc w:val="both"/>
        <w:rPr>
          <w:rFonts w:eastAsia="Times New Roman"/>
          <w:szCs w:val="24"/>
        </w:rPr>
      </w:pPr>
      <w:r>
        <w:rPr>
          <w:rFonts w:eastAsia="Times New Roman"/>
          <w:szCs w:val="24"/>
        </w:rPr>
        <w:t>Αν θέλετε, λοιπόν, να εφαρμόσουμε στο ΠΕΔΥ την πρωτοβάθμια φροντίδα, θα πρέπει να εφαρμόσουμε τον νόμο. Ελάτε, λοιπόν, να εφαρμόσουμε τον νόμο. Ε</w:t>
      </w:r>
      <w:r>
        <w:rPr>
          <w:rFonts w:eastAsia="Times New Roman"/>
          <w:szCs w:val="24"/>
        </w:rPr>
        <w:t>γώ, λοιπόν, αυτό το άρθρο δεν το ψηφίζω.</w:t>
      </w:r>
    </w:p>
    <w:p w14:paraId="5760B780" w14:textId="77777777" w:rsidR="003F14BB" w:rsidRDefault="00F37CA6">
      <w:pPr>
        <w:spacing w:line="600" w:lineRule="auto"/>
        <w:ind w:firstLine="720"/>
        <w:jc w:val="both"/>
        <w:rPr>
          <w:rFonts w:eastAsia="Times New Roman"/>
          <w:szCs w:val="24"/>
        </w:rPr>
      </w:pPr>
      <w:r>
        <w:rPr>
          <w:rFonts w:eastAsia="Times New Roman"/>
          <w:szCs w:val="24"/>
        </w:rPr>
        <w:t>Δεύτερον, είπε προηγουμένως η εισηγήτριά σας ότι διευθετείτε θέματα γιατρών.</w:t>
      </w:r>
    </w:p>
    <w:p w14:paraId="5760B781" w14:textId="77777777" w:rsidR="003F14BB" w:rsidRDefault="00F37CA6">
      <w:pPr>
        <w:spacing w:line="600" w:lineRule="auto"/>
        <w:ind w:firstLine="720"/>
        <w:jc w:val="both"/>
        <w:rPr>
          <w:rFonts w:eastAsia="Times New Roman"/>
          <w:szCs w:val="24"/>
        </w:rPr>
      </w:pPr>
      <w:r>
        <w:rPr>
          <w:rFonts w:eastAsia="Times New Roman"/>
          <w:szCs w:val="24"/>
        </w:rPr>
        <w:t>Κυρία Πρόεδρε, την ανοχή σας, παρακαλώ, διότι τώρα μπαίνω στα άρθρα.</w:t>
      </w:r>
    </w:p>
    <w:p w14:paraId="5760B782" w14:textId="77777777" w:rsidR="003F14BB" w:rsidRDefault="00F37CA6">
      <w:pPr>
        <w:spacing w:line="600" w:lineRule="auto"/>
        <w:ind w:firstLine="720"/>
        <w:jc w:val="both"/>
        <w:rPr>
          <w:rFonts w:eastAsia="Times New Roman"/>
          <w:szCs w:val="24"/>
        </w:rPr>
      </w:pPr>
      <w:r>
        <w:rPr>
          <w:rFonts w:eastAsia="Times New Roman"/>
          <w:b/>
          <w:szCs w:val="24"/>
        </w:rPr>
        <w:lastRenderedPageBreak/>
        <w:t xml:space="preserve">ΠΡΟΕΔΡΕΥΟΥΣΑ (Αναστασία Χριστοδουλοπούλου): </w:t>
      </w:r>
      <w:r>
        <w:rPr>
          <w:rFonts w:eastAsia="Times New Roman"/>
          <w:szCs w:val="24"/>
        </w:rPr>
        <w:t xml:space="preserve">Ορίστε; </w:t>
      </w:r>
    </w:p>
    <w:p w14:paraId="5760B783" w14:textId="77777777" w:rsidR="003F14BB" w:rsidRDefault="00F37CA6">
      <w:pPr>
        <w:spacing w:line="600" w:lineRule="auto"/>
        <w:ind w:firstLine="720"/>
        <w:jc w:val="both"/>
        <w:rPr>
          <w:rFonts w:eastAsia="Times New Roman"/>
          <w:szCs w:val="24"/>
        </w:rPr>
      </w:pPr>
      <w:r>
        <w:rPr>
          <w:rFonts w:eastAsia="Times New Roman"/>
          <w:b/>
          <w:szCs w:val="24"/>
        </w:rPr>
        <w:t>ΛΕΩΝΙΔΑΣ ΓΡΗΓΟΡΑ</w:t>
      </w:r>
      <w:r>
        <w:rPr>
          <w:rFonts w:eastAsia="Times New Roman"/>
          <w:b/>
          <w:szCs w:val="24"/>
        </w:rPr>
        <w:t xml:space="preserve">ΚΟΣ: </w:t>
      </w:r>
      <w:r>
        <w:rPr>
          <w:rFonts w:eastAsia="Times New Roman"/>
          <w:szCs w:val="24"/>
        </w:rPr>
        <w:t>Θέλω την ανοχή σας, δεν προλαβαίνω να οργανώσω τη συζήτηση μου. Τώρα θα μιλήσω για τα άρθρα.</w:t>
      </w:r>
    </w:p>
    <w:p w14:paraId="5760B784" w14:textId="77777777" w:rsidR="003F14BB" w:rsidRDefault="00F37CA6">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Αφού έχετε ακόμα χρόνο.</w:t>
      </w:r>
    </w:p>
    <w:p w14:paraId="5760B785" w14:textId="77777777" w:rsidR="003F14BB" w:rsidRDefault="00F37CA6">
      <w:pPr>
        <w:spacing w:line="600" w:lineRule="auto"/>
        <w:ind w:firstLine="720"/>
        <w:jc w:val="both"/>
        <w:rPr>
          <w:rFonts w:eastAsia="Times New Roman"/>
          <w:szCs w:val="24"/>
        </w:rPr>
      </w:pPr>
      <w:r>
        <w:rPr>
          <w:rFonts w:eastAsia="Times New Roman"/>
          <w:b/>
          <w:szCs w:val="24"/>
        </w:rPr>
        <w:t xml:space="preserve">ΛΕΩΝΙΔΑΣ ΓΡΗΓΟΡΑΚΟΣ: </w:t>
      </w:r>
      <w:r>
        <w:rPr>
          <w:rFonts w:eastAsia="Times New Roman"/>
          <w:szCs w:val="24"/>
        </w:rPr>
        <w:t>Έχω τρία λεπτά να μιλήσω για πενήντα άρθρα. Θέλω την ανοχή σας, παρακ</w:t>
      </w:r>
      <w:r>
        <w:rPr>
          <w:rFonts w:eastAsia="Times New Roman"/>
          <w:szCs w:val="24"/>
        </w:rPr>
        <w:t>αλώ.</w:t>
      </w:r>
    </w:p>
    <w:p w14:paraId="5760B786" w14:textId="77777777" w:rsidR="003F14BB" w:rsidRDefault="00F37CA6">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Μα μιλάτε και κάνετε διδαχή τόση ώρα. Πείτε τις απόψεις σας για το νομοσχέδιο.</w:t>
      </w:r>
    </w:p>
    <w:p w14:paraId="5760B787" w14:textId="77777777" w:rsidR="003F14BB" w:rsidRDefault="00F37CA6">
      <w:pPr>
        <w:spacing w:line="600" w:lineRule="auto"/>
        <w:ind w:firstLine="720"/>
        <w:jc w:val="both"/>
        <w:rPr>
          <w:rFonts w:eastAsia="Times New Roman"/>
          <w:szCs w:val="24"/>
        </w:rPr>
      </w:pPr>
      <w:r>
        <w:rPr>
          <w:rFonts w:eastAsia="Times New Roman"/>
          <w:b/>
          <w:szCs w:val="24"/>
        </w:rPr>
        <w:t xml:space="preserve">ΛΕΩΝΙΔΑΣ ΓΡΗΓΟΡΑΚΟΣ: </w:t>
      </w:r>
      <w:r>
        <w:rPr>
          <w:rFonts w:eastAsia="Times New Roman"/>
          <w:szCs w:val="24"/>
        </w:rPr>
        <w:t>Η αρχή για τι ήταν, κυρία Πρόεδρε; Επί της αρχής μιλούσα. Για το νομοσχέδιο μιλούσα. Για την υγεία μιλούσα.</w:t>
      </w:r>
    </w:p>
    <w:p w14:paraId="5760B788" w14:textId="77777777" w:rsidR="003F14BB" w:rsidRDefault="00F37CA6">
      <w:pPr>
        <w:spacing w:line="600" w:lineRule="auto"/>
        <w:ind w:firstLine="720"/>
        <w:jc w:val="both"/>
        <w:rPr>
          <w:rFonts w:eastAsia="Times New Roman"/>
          <w:szCs w:val="24"/>
        </w:rPr>
      </w:pPr>
      <w:r>
        <w:rPr>
          <w:rFonts w:eastAsia="Times New Roman"/>
          <w:szCs w:val="24"/>
        </w:rPr>
        <w:t xml:space="preserve">Το νομοσχέδιο για τις μετακινήσεις των γιατρών από τις άγονες περιοχές: καμμία αντίρρηση, συνάδελφοι. Καμμία αντίρρηση. Δεν μπορούμε να αποκλείουμε αυτούς τους ανθρώπους </w:t>
      </w:r>
      <w:r>
        <w:rPr>
          <w:rFonts w:eastAsia="Times New Roman"/>
          <w:szCs w:val="24"/>
        </w:rPr>
        <w:lastRenderedPageBreak/>
        <w:t xml:space="preserve">και να είναι στα νησιά και σε δυσπρόσιτες περιοχές. Σας είπα, όμως, και στην </w:t>
      </w:r>
      <w:r>
        <w:rPr>
          <w:rFonts w:eastAsia="Times New Roman"/>
          <w:szCs w:val="24"/>
        </w:rPr>
        <w:t>ε</w:t>
      </w:r>
      <w:r>
        <w:rPr>
          <w:rFonts w:eastAsia="Times New Roman"/>
          <w:szCs w:val="24"/>
        </w:rPr>
        <w:t>πιτροπή</w:t>
      </w:r>
      <w:r>
        <w:rPr>
          <w:rFonts w:eastAsia="Times New Roman"/>
          <w:szCs w:val="24"/>
        </w:rPr>
        <w:t xml:space="preserve"> ότι δεν μπορεί έναν γιατρό, ο οποίος στερείται εμπειρίας, επιστημονικότητας και δεν έχει δει τα περιστατικά που έχουν δει τα μεγάλα νοσοκομεία της Αθήνας, τα μεγάλα νομαρχιακά νοσοκομεία, τα μεγάλα πανεπιστημιακά νοσοκομεία, επειδή μας προσέφερε πέντε χρό</w:t>
      </w:r>
      <w:r>
        <w:rPr>
          <w:rFonts w:eastAsia="Times New Roman"/>
          <w:szCs w:val="24"/>
        </w:rPr>
        <w:t>νια υπηρεσία εκεί που μας προσέφερε -και τον ευχαριστούμε γι’ αυτό-, να τον εξομοιώνουμε. Δηλαδή, δεν πρέπει εδώ τα κριτήριά μας να είναι μόνο επιστημονικά. Πρέπει να είναι και άλλα κριτήρια, τα οποία δεν μπορούν να δώσουν τη δυνατότητα σε αυτόν τον γιατρό</w:t>
      </w:r>
      <w:r>
        <w:rPr>
          <w:rFonts w:eastAsia="Times New Roman"/>
          <w:szCs w:val="24"/>
        </w:rPr>
        <w:t xml:space="preserve"> να μπορεί να έλθει από το Κέντρο Υγείας της Πύλου να γίνει </w:t>
      </w:r>
      <w:r>
        <w:rPr>
          <w:rFonts w:eastAsia="Times New Roman"/>
          <w:szCs w:val="24"/>
        </w:rPr>
        <w:t>δ</w:t>
      </w:r>
      <w:r>
        <w:rPr>
          <w:rFonts w:eastAsia="Times New Roman"/>
          <w:szCs w:val="24"/>
        </w:rPr>
        <w:t>ιευθυντής στον Ευαγγελισμό. Γιατί, θα σας πω ένα πράγμα το οποίο ξέρουν μόνο οι γιατροί</w:t>
      </w:r>
      <w:r>
        <w:rPr>
          <w:rFonts w:eastAsia="Times New Roman"/>
          <w:szCs w:val="24"/>
        </w:rPr>
        <w:t>.</w:t>
      </w:r>
      <w:r>
        <w:rPr>
          <w:rFonts w:eastAsia="Times New Roman"/>
          <w:szCs w:val="24"/>
        </w:rPr>
        <w:t xml:space="preserve"> </w:t>
      </w:r>
      <w:r>
        <w:rPr>
          <w:rFonts w:eastAsia="Times New Roman"/>
          <w:szCs w:val="24"/>
        </w:rPr>
        <w:t>Έ</w:t>
      </w:r>
      <w:r>
        <w:rPr>
          <w:rFonts w:eastAsia="Times New Roman"/>
          <w:szCs w:val="24"/>
        </w:rPr>
        <w:t>νας γιατρός όταν μετακινηθεί από εκεί, μπαίνει στο εσωτερικό σύστημα εξέλιξης στο νοσοκομείο. Η προκήρυξη</w:t>
      </w:r>
      <w:r>
        <w:rPr>
          <w:rFonts w:eastAsia="Times New Roman"/>
          <w:szCs w:val="24"/>
        </w:rPr>
        <w:t xml:space="preserve"> της θέσης του Ευαγγελισμού δεν γίνεται για όλους τους γιατρούς της Ελλάδας, κύριε Υπουργέ. Και αν θέλατε να το κάνετε αυτό, έπρεπε να το είχατε διορθώσει αυτό. Δηλαδή, όταν στον Ευαγγελισμό εκκενωθεί μια οργανική θέση, αυτή του </w:t>
      </w:r>
      <w:r>
        <w:rPr>
          <w:rFonts w:eastAsia="Times New Roman"/>
          <w:szCs w:val="24"/>
        </w:rPr>
        <w:t>δ</w:t>
      </w:r>
      <w:r>
        <w:rPr>
          <w:rFonts w:eastAsia="Times New Roman"/>
          <w:szCs w:val="24"/>
        </w:rPr>
        <w:t>ιευθυντού της καρδιολογική</w:t>
      </w:r>
      <w:r>
        <w:rPr>
          <w:rFonts w:eastAsia="Times New Roman"/>
          <w:szCs w:val="24"/>
        </w:rPr>
        <w:t xml:space="preserve">ς κλινικής, ο γιατρός αυτός θα μπορεί να βάλει, ενώ ένας γιατρός πολύ καλύτερος από αυτόν, από άλλο νοσοκομείο </w:t>
      </w:r>
      <w:r>
        <w:rPr>
          <w:rFonts w:eastAsia="Times New Roman"/>
          <w:szCs w:val="24"/>
        </w:rPr>
        <w:lastRenderedPageBreak/>
        <w:t xml:space="preserve">δεν θα μπορεί να βάλει. Άρα κύριε Υπουργέ, θα πρέπει να το ξαναδείτε το θέμα. </w:t>
      </w:r>
    </w:p>
    <w:p w14:paraId="5760B789" w14:textId="77777777" w:rsidR="003F14BB" w:rsidRDefault="00F37CA6">
      <w:pPr>
        <w:spacing w:line="600" w:lineRule="auto"/>
        <w:ind w:firstLine="720"/>
        <w:jc w:val="both"/>
        <w:rPr>
          <w:rFonts w:eastAsia="Times New Roman"/>
          <w:szCs w:val="24"/>
        </w:rPr>
      </w:pPr>
      <w:r>
        <w:rPr>
          <w:rFonts w:eastAsia="Times New Roman"/>
          <w:szCs w:val="24"/>
        </w:rPr>
        <w:t>Εγώ δεν θέλω να αποκλείω κανέναν και οι συνάδελφοι αυτοί οι οποίοι</w:t>
      </w:r>
      <w:r>
        <w:rPr>
          <w:rFonts w:eastAsia="Times New Roman"/>
          <w:szCs w:val="24"/>
        </w:rPr>
        <w:t xml:space="preserve"> ζουν -εκτός αν δεν έχουν το γνώθι σαυτόν- σε τέτοιες περιοχές και σε κέντρα υγείας και είναι καρδιολόγοι και άλλες ειδικότητες, δεν μπορούν να ζητούν από τη μια μέρα στην άλλη να γίνονται συντονιστές, διευθυντές σε ένα μεγάλο νοσοκομείο της χώρας. Ξέρουν </w:t>
      </w:r>
      <w:r>
        <w:rPr>
          <w:rFonts w:eastAsia="Times New Roman"/>
          <w:szCs w:val="24"/>
        </w:rPr>
        <w:t>τι τους γίνεται. Δώστε την ευκαιρία να έλθουν σε μικρότερο βαθμό, αν θέλει κάποιος να μετακινηθεί, και να μπει στο θέμα της ιεραρχίας του νοσοκομείου.</w:t>
      </w:r>
    </w:p>
    <w:p w14:paraId="5760B78A" w14:textId="77777777" w:rsidR="003F14BB" w:rsidRDefault="00F37CA6">
      <w:pPr>
        <w:spacing w:line="600" w:lineRule="auto"/>
        <w:ind w:firstLine="720"/>
        <w:jc w:val="both"/>
        <w:rPr>
          <w:rFonts w:eastAsia="Times New Roman"/>
          <w:szCs w:val="24"/>
        </w:rPr>
      </w:pPr>
      <w:r>
        <w:rPr>
          <w:rFonts w:eastAsia="Times New Roman"/>
          <w:szCs w:val="24"/>
        </w:rPr>
        <w:t>Μιλάτε για τον ΟΚΑΝΑ. Εγώ επειδή ήμουν εισηγητής στο νομοσχέδιο, βρήκα από όλα αυτά τα άρθρα που έχετε μέ</w:t>
      </w:r>
      <w:r>
        <w:rPr>
          <w:rFonts w:eastAsia="Times New Roman"/>
          <w:szCs w:val="24"/>
        </w:rPr>
        <w:t xml:space="preserve">σα, χωρίς να θέλω να κατηγορήσω κανέναν, -δεν ξέρω πόσοι έκαναν τη συζήτηση με τους ενδιαφερόμενους ανά άρθρο, εγώ έκανα με τους ενδιαφερόμενους ανά άρθρο συζήτηση- και μου είπαν στον ΟΚΑΝΑ τα εξής: Αλλάζετε διαδικασία των διαγωνισμών και της θεραπευτικής </w:t>
      </w:r>
      <w:r>
        <w:rPr>
          <w:rFonts w:eastAsia="Times New Roman"/>
          <w:szCs w:val="24"/>
        </w:rPr>
        <w:t xml:space="preserve">αντιμετώπισης. Διότι με το σημερινό σύστημα τα αντιδραστήρια σου δίνουν ποιοτική και ποσοτική ανάλυση της θεραπείας του ασθενούς. Δηλαδή, ανάλογα με το ποσό, την ποιότητα αλλά και την ποσότητα που έχει στο αίμα του ο ασθενής </w:t>
      </w:r>
      <w:r>
        <w:rPr>
          <w:rFonts w:eastAsia="Times New Roman"/>
          <w:szCs w:val="24"/>
        </w:rPr>
        <w:lastRenderedPageBreak/>
        <w:t>λαμβάνει και την ανάλογη θεραπε</w:t>
      </w:r>
      <w:r>
        <w:rPr>
          <w:rFonts w:eastAsia="Times New Roman"/>
          <w:szCs w:val="24"/>
        </w:rPr>
        <w:t>υτική αντιμετώπιση από τον ΟΚΑΝΑ. Προσπαθείτε να δώσετε την ευκαιρία τώρα να γίνεται με τη ξηρά μέθοδο. Δηλαδή, θετικό-αρνητικό. Κύριε Υπουργέ, πρέπει να το δείτε αυτό. Δεν πρέπει να προχωρήσετε σε αυτό το άρθρο.</w:t>
      </w:r>
    </w:p>
    <w:p w14:paraId="5760B78B" w14:textId="77777777" w:rsidR="003F14BB" w:rsidRDefault="00F37CA6">
      <w:pPr>
        <w:spacing w:line="600" w:lineRule="auto"/>
        <w:ind w:firstLine="720"/>
        <w:jc w:val="both"/>
        <w:rPr>
          <w:rFonts w:eastAsia="Times New Roman"/>
          <w:szCs w:val="24"/>
        </w:rPr>
      </w:pPr>
      <w:r>
        <w:rPr>
          <w:rFonts w:eastAsia="Times New Roman"/>
          <w:szCs w:val="24"/>
        </w:rPr>
        <w:t>Θα προχωρήσω στο άλλο άρθρο με τους ιατρικο</w:t>
      </w:r>
      <w:r>
        <w:rPr>
          <w:rFonts w:eastAsia="Times New Roman"/>
          <w:szCs w:val="24"/>
        </w:rPr>
        <w:t>ύς συλλόγους. Είστε Κυβέρνηση. Έχετε τους τέσσερις μεγαλύτερους ιατρικούς συλλόγους της χώρας. Για το ΠΙΣ θα απολογηθεί η Νέα Δημοκρατία. Εγώ δεν απολογούμαι. Για τη θέση του ΠΙΣ και τη θέση των εκπροσώπων της Νέας Δημοκρατίας, να απολογηθεί εκείνη. Εγώ σα</w:t>
      </w:r>
      <w:r>
        <w:rPr>
          <w:rFonts w:eastAsia="Times New Roman"/>
          <w:szCs w:val="24"/>
        </w:rPr>
        <w:t>ς λέω, επειδή τους ξέρω τους προέδρους και πιστεύω ότι τους έχετε δει κι εσείς έναν-έναν. Αλήθεια, το ξέρετε ότι ο Πρόεδρος του ΠΙΣ έχει κάποια εταιρεία και έχει φτιάξει κάποιο ινστιτούτο; Τα ξέρετε αυτά;</w:t>
      </w:r>
    </w:p>
    <w:p w14:paraId="5760B78C" w14:textId="77777777" w:rsidR="003F14BB" w:rsidRDefault="00F37CA6">
      <w:pPr>
        <w:spacing w:line="600" w:lineRule="auto"/>
        <w:ind w:firstLine="720"/>
        <w:jc w:val="both"/>
        <w:rPr>
          <w:rFonts w:eastAsia="Times New Roman"/>
          <w:szCs w:val="24"/>
        </w:rPr>
      </w:pPr>
      <w:r>
        <w:rPr>
          <w:rFonts w:eastAsia="Times New Roman"/>
          <w:b/>
          <w:szCs w:val="24"/>
        </w:rPr>
        <w:t>ΑΝΔΡΕΑΣ ΞΑΝΘΟΣ (Υπουργός Υγείας):</w:t>
      </w:r>
      <w:r>
        <w:rPr>
          <w:rFonts w:eastAsia="Times New Roman"/>
          <w:szCs w:val="24"/>
        </w:rPr>
        <w:t xml:space="preserve"> Ποια εταιρεία. Σο</w:t>
      </w:r>
      <w:r>
        <w:rPr>
          <w:rFonts w:eastAsia="Times New Roman"/>
          <w:szCs w:val="24"/>
        </w:rPr>
        <w:t>βαρά μιλάτε;</w:t>
      </w:r>
    </w:p>
    <w:p w14:paraId="5760B78D" w14:textId="77777777" w:rsidR="003F14BB" w:rsidRDefault="00F37CA6">
      <w:pPr>
        <w:spacing w:line="600" w:lineRule="auto"/>
        <w:ind w:firstLine="720"/>
        <w:jc w:val="both"/>
        <w:rPr>
          <w:rFonts w:eastAsia="Times New Roman"/>
          <w:szCs w:val="24"/>
        </w:rPr>
      </w:pPr>
      <w:r>
        <w:rPr>
          <w:rFonts w:eastAsia="Times New Roman"/>
          <w:b/>
          <w:szCs w:val="24"/>
        </w:rPr>
        <w:t xml:space="preserve">ΛΕΩΝΙΔΑΣ ΓΡΗΓΟΡΑΚΟΣ: </w:t>
      </w:r>
      <w:r>
        <w:rPr>
          <w:rFonts w:eastAsia="Times New Roman"/>
          <w:szCs w:val="24"/>
        </w:rPr>
        <w:t>Αν δεν το ξέρετε, ο ΠΙΣ έχει ένα ινστιτούτο.</w:t>
      </w:r>
    </w:p>
    <w:p w14:paraId="5760B78E" w14:textId="77777777" w:rsidR="003F14BB" w:rsidRDefault="00F37CA6">
      <w:pPr>
        <w:spacing w:line="600" w:lineRule="auto"/>
        <w:ind w:firstLine="720"/>
        <w:jc w:val="both"/>
        <w:rPr>
          <w:rFonts w:eastAsia="Times New Roman"/>
          <w:szCs w:val="24"/>
        </w:rPr>
      </w:pPr>
      <w:r>
        <w:rPr>
          <w:rFonts w:eastAsia="Times New Roman"/>
          <w:b/>
          <w:szCs w:val="24"/>
        </w:rPr>
        <w:lastRenderedPageBreak/>
        <w:t>ΑΝΔΡΕΑΣ ΞΑΝΘΟΣ (Υπουργός Υγείας):</w:t>
      </w:r>
      <w:r>
        <w:rPr>
          <w:rFonts w:eastAsia="Times New Roman"/>
          <w:szCs w:val="24"/>
        </w:rPr>
        <w:t xml:space="preserve"> Βεβαίως, όπως και η ΓΣΕΕ.</w:t>
      </w:r>
    </w:p>
    <w:p w14:paraId="5760B78F" w14:textId="77777777" w:rsidR="003F14BB" w:rsidRDefault="00F37CA6">
      <w:pPr>
        <w:spacing w:after="0" w:line="600" w:lineRule="auto"/>
        <w:ind w:firstLine="720"/>
        <w:jc w:val="both"/>
        <w:rPr>
          <w:rFonts w:eastAsia="Times New Roman"/>
          <w:szCs w:val="24"/>
        </w:rPr>
      </w:pPr>
      <w:r>
        <w:rPr>
          <w:rFonts w:eastAsia="Times New Roman"/>
          <w:b/>
          <w:szCs w:val="24"/>
        </w:rPr>
        <w:t xml:space="preserve">ΛΕΩΝΙΔΑΣ ΓΡΗΓΟΡΑΚΟΣ: </w:t>
      </w:r>
      <w:r>
        <w:rPr>
          <w:rFonts w:eastAsia="Times New Roman"/>
          <w:szCs w:val="24"/>
        </w:rPr>
        <w:t>Ναι, το κάναμε ωραία. Δεν μπορείτε όμως να ελέγξετε τι έχει κάνει. Μια χαρά τα πάτε εκεί. Εγώ τη</w:t>
      </w:r>
      <w:r>
        <w:rPr>
          <w:rFonts w:eastAsia="Times New Roman"/>
          <w:szCs w:val="24"/>
        </w:rPr>
        <w:t xml:space="preserve"> Νέα Δημοκρατία καταγγέλλω γι’ αυτό. Να μαζέψει τους ανθρώπους, αν νομίζει ότι είναι δικοί της και δεν έχουν πάει κάπου αλλού. </w:t>
      </w:r>
      <w:r>
        <w:rPr>
          <w:rFonts w:eastAsia="Times New Roman"/>
          <w:szCs w:val="24"/>
        </w:rPr>
        <w:t>Οι τέσσερις Πρόεδροι τι λένε; Ότι αυτό δεν μπορεί να γίνει. Αυτό που ζητάμε, λοιπόν, να τα μαζέψουμε όλα και να τα βάλουμε με τον</w:t>
      </w:r>
      <w:r>
        <w:rPr>
          <w:rFonts w:eastAsia="Times New Roman"/>
          <w:szCs w:val="24"/>
        </w:rPr>
        <w:t xml:space="preserve"> ΠΙΣ, γιατί το κάνουμε αυτό; Θυμάμαι ένα στέλεχός σας, ο οποίος τώρα τελευταία έχει χαθεί από τα κανάλια. Όταν, όμως, ήταν ο Λοβέρδος Υπουργός από την ΟΕΝΓΕ, ο γιατρός από τη Χαλκιδική ήταν κάθε μέρα σε ένα κανάλι. Τον έχετε δει τα τελευταία χρόνια καθόλου</w:t>
      </w:r>
      <w:r>
        <w:rPr>
          <w:rFonts w:eastAsia="Times New Roman"/>
          <w:szCs w:val="24"/>
        </w:rPr>
        <w:t>, από τη μέρα που αναλάβατε εσείς τη διακυβέρνηση της χώρας; Όχι.</w:t>
      </w:r>
      <w:r>
        <w:rPr>
          <w:rFonts w:eastAsia="Times New Roman"/>
          <w:szCs w:val="24"/>
        </w:rPr>
        <w:t xml:space="preserve"> </w:t>
      </w:r>
      <w:r>
        <w:rPr>
          <w:rFonts w:eastAsia="Times New Roman"/>
          <w:szCs w:val="24"/>
        </w:rPr>
        <w:t xml:space="preserve">Πώς θα αποκτήσει ρόλο; Μέσω του κ. Βλασταράκου, μέσω του ΠΙΣ. Εσείς, λοιπόν, αποφασίστε αν αυτό το άρθρο θα το ψηφίσετε ή όχι. Εμείς αυτό το άρθρο δεν το ψηφίζουμε. </w:t>
      </w:r>
    </w:p>
    <w:p w14:paraId="5760B790" w14:textId="77777777" w:rsidR="003F14BB" w:rsidRDefault="00F37CA6">
      <w:pPr>
        <w:spacing w:after="0" w:line="600" w:lineRule="auto"/>
        <w:ind w:firstLine="720"/>
        <w:jc w:val="both"/>
        <w:rPr>
          <w:rFonts w:eastAsia="Times New Roman"/>
          <w:szCs w:val="24"/>
        </w:rPr>
      </w:pPr>
      <w:r>
        <w:rPr>
          <w:rFonts w:eastAsia="Times New Roman"/>
          <w:szCs w:val="24"/>
        </w:rPr>
        <w:t>Πάω σε άλλο άρθρο. Σε ό,</w:t>
      </w:r>
      <w:r>
        <w:rPr>
          <w:rFonts w:eastAsia="Times New Roman"/>
          <w:szCs w:val="24"/>
        </w:rPr>
        <w:t>τι αφορά στους γενικούς γιατρούς, νομίζω ότι εκεί δώσατε μια σωστή λύση.</w:t>
      </w:r>
    </w:p>
    <w:p w14:paraId="5760B791" w14:textId="77777777" w:rsidR="003F14BB" w:rsidRDefault="00F37CA6">
      <w:pPr>
        <w:spacing w:after="0" w:line="600" w:lineRule="auto"/>
        <w:ind w:firstLine="720"/>
        <w:jc w:val="both"/>
        <w:rPr>
          <w:rFonts w:eastAsia="Times New Roman"/>
          <w:szCs w:val="24"/>
        </w:rPr>
      </w:pPr>
      <w:r>
        <w:rPr>
          <w:rFonts w:eastAsia="Times New Roman"/>
          <w:szCs w:val="24"/>
        </w:rPr>
        <w:lastRenderedPageBreak/>
        <w:t>Σχετικά με το άρθρο το οποίο έχει σχέση με τα νοσοκομεία και την ποιότητα: Την προηγούμενη φορά είχα μιλήσει από δω για το Ωνάσειο και για τα άλλα νοσοκομεία, για το τι γίνεται. Σας τα δώσαμε αυτά. Ήταν δικά μας. Φανταστείτε πόσο αλαζονικά είναι τα στελέχη</w:t>
      </w:r>
      <w:r>
        <w:rPr>
          <w:rFonts w:eastAsia="Times New Roman"/>
          <w:szCs w:val="24"/>
        </w:rPr>
        <w:t xml:space="preserve"> σας. Δεν πιστεύω ποτέ στην ιστορία αυτού του τόπου εισηγητής κόμματος να παίρνει </w:t>
      </w:r>
      <w:r>
        <w:rPr>
          <w:rFonts w:eastAsia="Times New Roman"/>
          <w:szCs w:val="24"/>
          <w:lang w:val="en-US"/>
        </w:rPr>
        <w:t>e</w:t>
      </w:r>
      <w:r w:rsidRPr="004B3A71">
        <w:rPr>
          <w:rFonts w:eastAsia="Times New Roman"/>
          <w:szCs w:val="24"/>
        </w:rPr>
        <w:t>-</w:t>
      </w:r>
      <w:r>
        <w:rPr>
          <w:rFonts w:eastAsia="Times New Roman"/>
          <w:szCs w:val="24"/>
          <w:lang w:val="en-US"/>
        </w:rPr>
        <w:t>mail</w:t>
      </w:r>
      <w:r>
        <w:rPr>
          <w:rFonts w:eastAsia="Times New Roman"/>
          <w:szCs w:val="24"/>
        </w:rPr>
        <w:t xml:space="preserve"> από Πρόεδρο νοσοκομείου και να του μιλάει για τις αντιρρήσεις του και να του λέει την άποψή του και όχι μέσω του Υπουργού. </w:t>
      </w:r>
    </w:p>
    <w:p w14:paraId="5760B792" w14:textId="77777777" w:rsidR="003F14BB" w:rsidRDefault="00F37CA6">
      <w:pPr>
        <w:spacing w:after="0" w:line="600" w:lineRule="auto"/>
        <w:ind w:firstLine="720"/>
        <w:jc w:val="both"/>
        <w:rPr>
          <w:rFonts w:eastAsia="Times New Roman"/>
          <w:szCs w:val="24"/>
        </w:rPr>
      </w:pPr>
      <w:r>
        <w:rPr>
          <w:rFonts w:eastAsia="Times New Roman"/>
          <w:szCs w:val="24"/>
        </w:rPr>
        <w:t xml:space="preserve">Εγώ, κύριε Υπουργέ, σε σας τα είπα. Δεν τα </w:t>
      </w:r>
      <w:r>
        <w:rPr>
          <w:rFonts w:eastAsia="Times New Roman"/>
          <w:szCs w:val="24"/>
        </w:rPr>
        <w:t>είπα στον Πρόεδρο του Ωνασείου για να μου απαντήσει ο Πρόεδρος του Ωνασείου. Εσείς θα μου απαντήσετε για την όλη διαδικασία του Προέδρου του Ωνασείου και πώς από το Ανοικτό Πανεπιστήμιο, πώς από την αγκαλιά του ΠΑΣΟΚ, της Νέας Δημοκρατίας και της Συγκυβέρν</w:t>
      </w:r>
      <w:r>
        <w:rPr>
          <w:rFonts w:eastAsia="Times New Roman"/>
          <w:szCs w:val="24"/>
        </w:rPr>
        <w:t xml:space="preserve">ησης, που ήταν σε όλα τα νοσοκομεία της χώρας, βρέθηκε να είναι το «πρώτο χέρι» και το «πρώτο βιολί» στο Ωνάσειο και να διοικεί το </w:t>
      </w:r>
      <w:r>
        <w:rPr>
          <w:rFonts w:eastAsia="Times New Roman"/>
          <w:szCs w:val="24"/>
        </w:rPr>
        <w:t xml:space="preserve">νοσοκομείο </w:t>
      </w:r>
      <w:r>
        <w:rPr>
          <w:rFonts w:eastAsia="Times New Roman"/>
          <w:szCs w:val="24"/>
        </w:rPr>
        <w:t xml:space="preserve">μόνος του. Διότι εσείς πήγατε να αλλάξατε τα μέλη του ΔΣ, προσέφυγαν, σας ακύρωσαν το διορισμό σας και τώρα ο κύριος αυτός διοικεί το </w:t>
      </w:r>
      <w:r>
        <w:rPr>
          <w:rFonts w:eastAsia="Times New Roman"/>
          <w:szCs w:val="24"/>
        </w:rPr>
        <w:t xml:space="preserve">νοσοκομείο </w:t>
      </w:r>
      <w:r>
        <w:rPr>
          <w:rFonts w:eastAsia="Times New Roman"/>
          <w:szCs w:val="24"/>
        </w:rPr>
        <w:t xml:space="preserve">μόνος του. Μάλιστα, έχει το θράσος να μου γράφει ότι το </w:t>
      </w:r>
      <w:r>
        <w:rPr>
          <w:rFonts w:eastAsia="Times New Roman"/>
          <w:szCs w:val="24"/>
        </w:rPr>
        <w:t xml:space="preserve">νοσοκομείο </w:t>
      </w:r>
      <w:r>
        <w:rPr>
          <w:rFonts w:eastAsia="Times New Roman"/>
          <w:szCs w:val="24"/>
        </w:rPr>
        <w:t>λει</w:t>
      </w:r>
      <w:r>
        <w:rPr>
          <w:rFonts w:eastAsia="Times New Roman"/>
          <w:szCs w:val="24"/>
        </w:rPr>
        <w:lastRenderedPageBreak/>
        <w:t xml:space="preserve">τουργεί καλύτερα απ’ ό,τι τα προηγούμενα </w:t>
      </w:r>
      <w:r>
        <w:rPr>
          <w:rFonts w:eastAsia="Times New Roman"/>
          <w:szCs w:val="24"/>
        </w:rPr>
        <w:t>χρόνια. Αν δεν ευλογούσε τα γένια του, τι θα έκανε; Και γιατί να μη λειτουργεί καλύτερα, κύριε Υπουργέ;</w:t>
      </w:r>
    </w:p>
    <w:p w14:paraId="5760B793" w14:textId="77777777" w:rsidR="003F14BB" w:rsidRDefault="00F37CA6">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Κύριε Γρηγοράκο, συντομεύετε.</w:t>
      </w:r>
    </w:p>
    <w:p w14:paraId="5760B794" w14:textId="77777777" w:rsidR="003F14BB" w:rsidRDefault="00F37CA6">
      <w:pPr>
        <w:spacing w:after="0" w:line="600" w:lineRule="auto"/>
        <w:ind w:firstLine="720"/>
        <w:jc w:val="both"/>
        <w:rPr>
          <w:rFonts w:eastAsia="Times New Roman"/>
          <w:szCs w:val="24"/>
        </w:rPr>
      </w:pPr>
      <w:r>
        <w:rPr>
          <w:rFonts w:eastAsia="Times New Roman"/>
          <w:b/>
          <w:szCs w:val="24"/>
        </w:rPr>
        <w:t>ΛΕΩΝΙΔΑΣ ΓΡΗΓΟΡΑΚΟΣ:</w:t>
      </w:r>
      <w:r>
        <w:rPr>
          <w:rFonts w:eastAsia="Times New Roman"/>
          <w:szCs w:val="24"/>
        </w:rPr>
        <w:t xml:space="preserve"> Τελειώνω, κυρία Πρόεδρε. Για την υγεία μιλάω, κυρία Πρόεδ</w:t>
      </w:r>
      <w:r>
        <w:rPr>
          <w:rFonts w:eastAsia="Times New Roman"/>
          <w:szCs w:val="24"/>
        </w:rPr>
        <w:t xml:space="preserve">ρε. Με συμπιέσατε εδώ πέρα. Για </w:t>
      </w:r>
      <w:r>
        <w:rPr>
          <w:rFonts w:eastAsia="Times New Roman"/>
          <w:szCs w:val="24"/>
        </w:rPr>
        <w:t>τόση</w:t>
      </w:r>
      <w:r>
        <w:rPr>
          <w:rFonts w:eastAsia="Times New Roman"/>
          <w:szCs w:val="24"/>
        </w:rPr>
        <w:t xml:space="preserve"> ώρα δεν μου είπατε να μιλήσω; </w:t>
      </w:r>
    </w:p>
    <w:p w14:paraId="5760B795" w14:textId="77777777" w:rsidR="003F14BB" w:rsidRDefault="00F37CA6">
      <w:pPr>
        <w:spacing w:line="600" w:lineRule="auto"/>
        <w:jc w:val="center"/>
        <w:rPr>
          <w:rFonts w:eastAsia="Times New Roman"/>
          <w:szCs w:val="24"/>
        </w:rPr>
      </w:pPr>
      <w:r>
        <w:rPr>
          <w:rFonts w:eastAsia="Times New Roman"/>
          <w:szCs w:val="24"/>
        </w:rPr>
        <w:t>(Θόρυβος από την πτέρυγα του ΣΥΡΙΖΑ)</w:t>
      </w:r>
    </w:p>
    <w:p w14:paraId="5760B796" w14:textId="77777777" w:rsidR="003F14BB" w:rsidRDefault="00F37CA6">
      <w:pPr>
        <w:spacing w:line="600" w:lineRule="auto"/>
        <w:ind w:firstLine="720"/>
        <w:jc w:val="both"/>
        <w:rPr>
          <w:rFonts w:eastAsia="Times New Roman"/>
          <w:szCs w:val="24"/>
        </w:rPr>
      </w:pPr>
      <w:r>
        <w:rPr>
          <w:rFonts w:eastAsia="Times New Roman"/>
          <w:szCs w:val="24"/>
        </w:rPr>
        <w:t>Δεν σας αρέσει</w:t>
      </w:r>
      <w:r>
        <w:rPr>
          <w:rFonts w:eastAsia="Times New Roman"/>
          <w:szCs w:val="24"/>
        </w:rPr>
        <w:t>…</w:t>
      </w:r>
      <w:r>
        <w:rPr>
          <w:rFonts w:eastAsia="Times New Roman"/>
          <w:szCs w:val="24"/>
        </w:rPr>
        <w:t xml:space="preserve"> </w:t>
      </w:r>
    </w:p>
    <w:p w14:paraId="5760B797" w14:textId="77777777" w:rsidR="003F14BB" w:rsidRDefault="00F37CA6">
      <w:pPr>
        <w:spacing w:line="600" w:lineRule="auto"/>
        <w:ind w:firstLine="720"/>
        <w:jc w:val="both"/>
        <w:rPr>
          <w:rFonts w:eastAsia="Times New Roman"/>
          <w:szCs w:val="24"/>
        </w:rPr>
      </w:pPr>
      <w:r>
        <w:rPr>
          <w:rFonts w:eastAsia="Times New Roman"/>
          <w:szCs w:val="24"/>
        </w:rPr>
        <w:t>Τελειώνω</w:t>
      </w:r>
      <w:r>
        <w:rPr>
          <w:rFonts w:eastAsia="Times New Roman"/>
          <w:szCs w:val="24"/>
        </w:rPr>
        <w:t>..</w:t>
      </w:r>
      <w:r>
        <w:rPr>
          <w:rFonts w:eastAsia="Times New Roman"/>
          <w:szCs w:val="24"/>
        </w:rPr>
        <w:t xml:space="preserve">. </w:t>
      </w:r>
    </w:p>
    <w:p w14:paraId="5760B798" w14:textId="77777777" w:rsidR="003F14BB" w:rsidRDefault="00F37CA6">
      <w:pPr>
        <w:spacing w:line="600" w:lineRule="auto"/>
        <w:ind w:firstLine="720"/>
        <w:jc w:val="both"/>
        <w:rPr>
          <w:rFonts w:eastAsia="Times New Roman"/>
          <w:szCs w:val="24"/>
        </w:rPr>
      </w:pPr>
      <w:r>
        <w:rPr>
          <w:rFonts w:eastAsia="Times New Roman"/>
          <w:szCs w:val="24"/>
        </w:rPr>
        <w:t xml:space="preserve">Θα σας τα πω στη δευτερολογία μου. </w:t>
      </w:r>
    </w:p>
    <w:p w14:paraId="5760B799" w14:textId="77777777" w:rsidR="003F14BB" w:rsidRDefault="00F37CA6">
      <w:pPr>
        <w:spacing w:line="600" w:lineRule="auto"/>
        <w:jc w:val="center"/>
        <w:rPr>
          <w:rFonts w:eastAsia="Times New Roman"/>
          <w:szCs w:val="24"/>
        </w:rPr>
      </w:pPr>
      <w:r>
        <w:rPr>
          <w:rFonts w:eastAsia="Times New Roman"/>
          <w:szCs w:val="24"/>
        </w:rPr>
        <w:t>(Θόρυβος από την πτέρυγα του ΣΥΡΙΖΑ)</w:t>
      </w:r>
    </w:p>
    <w:p w14:paraId="5760B79A" w14:textId="77777777" w:rsidR="003F14BB" w:rsidRDefault="00F37CA6">
      <w:pPr>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Ελάτ</w:t>
      </w:r>
      <w:r>
        <w:rPr>
          <w:rFonts w:eastAsia="Times New Roman"/>
          <w:szCs w:val="24"/>
        </w:rPr>
        <w:t>ε, κύριε Γρηγοράκο. Δεν έχουμε ειδική μεταχείριση. Όλοι το ίδιο είναι.</w:t>
      </w:r>
    </w:p>
    <w:p w14:paraId="5760B79B" w14:textId="77777777" w:rsidR="003F14BB" w:rsidRDefault="00F37CA6">
      <w:pPr>
        <w:spacing w:after="0" w:line="600" w:lineRule="auto"/>
        <w:ind w:firstLine="720"/>
        <w:jc w:val="both"/>
        <w:rPr>
          <w:rFonts w:eastAsia="Times New Roman"/>
          <w:szCs w:val="24"/>
        </w:rPr>
      </w:pPr>
      <w:r>
        <w:rPr>
          <w:rFonts w:eastAsia="Times New Roman"/>
          <w:b/>
          <w:szCs w:val="24"/>
        </w:rPr>
        <w:t>ΛΕΩΝΙΔΑΣ ΓΡΗΓΟΡΑΚΟΣ:</w:t>
      </w:r>
      <w:r>
        <w:rPr>
          <w:rFonts w:eastAsia="Times New Roman"/>
          <w:szCs w:val="24"/>
        </w:rPr>
        <w:t xml:space="preserve"> Να σας πω γιατί; Διότι πήρατε 31 εκατομμύρια από τον ΕΟΠΥΥ, με 42 εκατομμύρια επιχορήγησε το Ωνάσειο το κράτος -73 δηλαδή- και λέει τώρα και το </w:t>
      </w:r>
      <w:r>
        <w:rPr>
          <w:rFonts w:eastAsia="Times New Roman"/>
          <w:szCs w:val="24"/>
        </w:rPr>
        <w:lastRenderedPageBreak/>
        <w:t>Ίδρυμα ότι θα σας δώ</w:t>
      </w:r>
      <w:r>
        <w:rPr>
          <w:rFonts w:eastAsia="Times New Roman"/>
          <w:szCs w:val="24"/>
        </w:rPr>
        <w:t xml:space="preserve">σει και 45 εκατομμύρια για την επόμενη εβδομάδα αν πάει ο Πρωθυπουργός εκεί να κάνει φιέστες ότι θα γίνει επέκταση του Ωνασείου. </w:t>
      </w:r>
    </w:p>
    <w:p w14:paraId="5760B79C" w14:textId="77777777" w:rsidR="003F14BB" w:rsidRDefault="00F37CA6">
      <w:pPr>
        <w:spacing w:after="0" w:line="600" w:lineRule="auto"/>
        <w:ind w:firstLine="720"/>
        <w:jc w:val="both"/>
        <w:rPr>
          <w:rFonts w:eastAsia="Times New Roman"/>
          <w:szCs w:val="24"/>
        </w:rPr>
      </w:pPr>
      <w:r>
        <w:rPr>
          <w:rFonts w:eastAsia="Times New Roman"/>
          <w:szCs w:val="24"/>
        </w:rPr>
        <w:t>Θα ήθελα, κύριε Υπουργέ, να μου πείτε πού πάνε αυτά τα χρήματα του ελληνικού λαού, διότι όταν ο ελληνικός λαός πηγαίνει στο Ων</w:t>
      </w:r>
      <w:r>
        <w:rPr>
          <w:rFonts w:eastAsia="Times New Roman"/>
          <w:szCs w:val="24"/>
        </w:rPr>
        <w:t xml:space="preserve">άσειο πληρώνει αναβάθμιση. Και πληρώνει πολλά λεφτά! Θα ήθελα στην ομιλία σας να μου πείτε τον μικρότερο μισθό γιατρό του Ωνασείου. Τον ανώτερο θα σας τον πω εγώ: Τριακόσιες χιλιάδες το χρόνο. Αν μπορείτε, απαντήστε μου. </w:t>
      </w:r>
    </w:p>
    <w:p w14:paraId="5760B79D" w14:textId="77777777" w:rsidR="003F14BB" w:rsidRDefault="00F37CA6">
      <w:pPr>
        <w:spacing w:after="0" w:line="600" w:lineRule="auto"/>
        <w:ind w:firstLine="720"/>
        <w:jc w:val="both"/>
        <w:rPr>
          <w:rFonts w:eastAsia="Times New Roman"/>
          <w:szCs w:val="24"/>
        </w:rPr>
      </w:pPr>
      <w:r>
        <w:rPr>
          <w:rFonts w:eastAsia="Times New Roman"/>
          <w:szCs w:val="24"/>
        </w:rPr>
        <w:t>Σας ευχαριστώ πολύ.</w:t>
      </w:r>
    </w:p>
    <w:p w14:paraId="5760B79E" w14:textId="77777777" w:rsidR="003F14BB" w:rsidRDefault="00F37CA6">
      <w:pPr>
        <w:spacing w:line="600" w:lineRule="auto"/>
        <w:ind w:firstLine="720"/>
        <w:jc w:val="both"/>
        <w:rPr>
          <w:rFonts w:eastAsia="Times New Roman"/>
          <w:szCs w:val="24"/>
        </w:rPr>
      </w:pPr>
      <w:r>
        <w:rPr>
          <w:rFonts w:eastAsia="Times New Roman"/>
          <w:szCs w:val="24"/>
        </w:rPr>
        <w:t>(Χειροκροτήματ</w:t>
      </w:r>
      <w:r>
        <w:rPr>
          <w:rFonts w:eastAsia="Times New Roman"/>
          <w:szCs w:val="24"/>
        </w:rPr>
        <w:t>α από την πτέρυγα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p>
    <w:p w14:paraId="5760B79F" w14:textId="77777777" w:rsidR="003F14BB" w:rsidRDefault="00F37CA6">
      <w:pPr>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συ</w:t>
      </w:r>
      <w:r>
        <w:rPr>
          <w:rFonts w:eastAsia="Times New Roman"/>
          <w:szCs w:val="24"/>
        </w:rPr>
        <w:t>μμετείχαν στο εκπαιδευτικό πρόγραμμα «Εργαστήρι Δημοκρατίας» που οργανώνει το Ίδρυμα της Βουλής, είκοσι τρεις μαθητές και μαθήτριες και ένας εκπαιδευτικός από το 6</w:t>
      </w:r>
      <w:r>
        <w:rPr>
          <w:rFonts w:eastAsia="Times New Roman"/>
          <w:szCs w:val="24"/>
          <w:vertAlign w:val="superscript"/>
        </w:rPr>
        <w:t>ο</w:t>
      </w:r>
      <w:r>
        <w:rPr>
          <w:rFonts w:eastAsia="Times New Roman"/>
          <w:szCs w:val="24"/>
        </w:rPr>
        <w:t xml:space="preserve"> Δημοτικό Σχολείο Αργυρούπολης.</w:t>
      </w:r>
    </w:p>
    <w:p w14:paraId="5760B7A0" w14:textId="77777777" w:rsidR="003F14BB" w:rsidRDefault="00F37CA6">
      <w:pPr>
        <w:spacing w:after="0" w:line="600" w:lineRule="auto"/>
        <w:ind w:firstLine="720"/>
        <w:jc w:val="both"/>
        <w:rPr>
          <w:rFonts w:eastAsia="Times New Roman"/>
          <w:szCs w:val="24"/>
        </w:rPr>
      </w:pPr>
      <w:r>
        <w:rPr>
          <w:rFonts w:eastAsia="Times New Roman"/>
          <w:szCs w:val="24"/>
        </w:rPr>
        <w:t>Η Βουλή τούς καλωσορίζει.</w:t>
      </w:r>
    </w:p>
    <w:p w14:paraId="5760B7A1" w14:textId="77777777" w:rsidR="003F14BB" w:rsidRDefault="00F37CA6">
      <w:pPr>
        <w:spacing w:line="600" w:lineRule="auto"/>
        <w:jc w:val="center"/>
        <w:rPr>
          <w:rFonts w:eastAsia="Times New Roman"/>
          <w:szCs w:val="24"/>
        </w:rPr>
      </w:pPr>
      <w:r>
        <w:rPr>
          <w:rFonts w:eastAsia="Times New Roman"/>
          <w:szCs w:val="24"/>
        </w:rPr>
        <w:lastRenderedPageBreak/>
        <w:t>(Χειροκροτήματα απ</w:t>
      </w:r>
      <w:r>
        <w:rPr>
          <w:rFonts w:eastAsia="Times New Roman"/>
          <w:szCs w:val="24"/>
        </w:rPr>
        <w:t>’</w:t>
      </w:r>
      <w:r>
        <w:rPr>
          <w:rFonts w:eastAsia="Times New Roman"/>
          <w:szCs w:val="24"/>
        </w:rPr>
        <w:t xml:space="preserve"> όλες τις πτέρυ</w:t>
      </w:r>
      <w:r>
        <w:rPr>
          <w:rFonts w:eastAsia="Times New Roman"/>
          <w:szCs w:val="24"/>
        </w:rPr>
        <w:t>γες</w:t>
      </w:r>
      <w:r>
        <w:rPr>
          <w:rFonts w:eastAsia="Times New Roman"/>
          <w:szCs w:val="24"/>
        </w:rPr>
        <w:t xml:space="preserve"> της Βουλής</w:t>
      </w:r>
      <w:r>
        <w:rPr>
          <w:rFonts w:eastAsia="Times New Roman"/>
          <w:szCs w:val="24"/>
        </w:rPr>
        <w:t>)</w:t>
      </w:r>
    </w:p>
    <w:p w14:paraId="5760B7A2" w14:textId="77777777" w:rsidR="003F14BB" w:rsidRDefault="00F37CA6">
      <w:pPr>
        <w:spacing w:line="600" w:lineRule="auto"/>
        <w:ind w:firstLine="720"/>
        <w:jc w:val="both"/>
        <w:rPr>
          <w:rFonts w:eastAsia="Times New Roman"/>
          <w:szCs w:val="24"/>
        </w:rPr>
      </w:pPr>
      <w:r>
        <w:rPr>
          <w:rFonts w:eastAsia="Times New Roman"/>
          <w:szCs w:val="24"/>
        </w:rPr>
        <w:t>Τον λόγο έχει ο κ. Αϊβατίδης από τη Χρυσή Αυγή για δεκαπέντε λεπτά.</w:t>
      </w:r>
    </w:p>
    <w:p w14:paraId="5760B7A3" w14:textId="77777777" w:rsidR="003F14BB" w:rsidRDefault="00F37CA6">
      <w:pPr>
        <w:spacing w:after="0" w:line="600" w:lineRule="auto"/>
        <w:ind w:firstLine="720"/>
        <w:jc w:val="both"/>
        <w:rPr>
          <w:rFonts w:eastAsia="Times New Roman"/>
          <w:szCs w:val="24"/>
        </w:rPr>
      </w:pPr>
      <w:r>
        <w:rPr>
          <w:rFonts w:eastAsia="Times New Roman"/>
          <w:b/>
          <w:szCs w:val="24"/>
        </w:rPr>
        <w:t>ΙΩΑΝΝΗΣ ΑΪΒΑΤΙΔΗΣ:</w:t>
      </w:r>
      <w:r>
        <w:rPr>
          <w:rFonts w:eastAsia="Times New Roman"/>
          <w:szCs w:val="24"/>
        </w:rPr>
        <w:t xml:space="preserve"> Ευχαριστώ, κυρία Πρόεδρε.</w:t>
      </w:r>
    </w:p>
    <w:p w14:paraId="5760B7A4" w14:textId="77777777" w:rsidR="003F14BB" w:rsidRDefault="00F37CA6">
      <w:pPr>
        <w:spacing w:after="0" w:line="600" w:lineRule="auto"/>
        <w:ind w:firstLine="720"/>
        <w:jc w:val="both"/>
        <w:rPr>
          <w:rFonts w:eastAsia="Times New Roman"/>
          <w:szCs w:val="24"/>
        </w:rPr>
      </w:pPr>
      <w:r>
        <w:rPr>
          <w:rFonts w:eastAsia="Times New Roman"/>
          <w:szCs w:val="24"/>
        </w:rPr>
        <w:t xml:space="preserve">Θα ήθελα ευθύς εξαρχής να σας δηλώσουμε ότι καταψηφίζουμε ανενδοίαστα το συγκεκριμένο σχέδιο νόμου, το οποίο είναι μία έκφανση </w:t>
      </w:r>
      <w:r>
        <w:rPr>
          <w:rFonts w:eastAsia="Times New Roman"/>
          <w:szCs w:val="24"/>
        </w:rPr>
        <w:t xml:space="preserve">μνημονιακής πολιτικής. </w:t>
      </w:r>
    </w:p>
    <w:p w14:paraId="5760B7A5" w14:textId="77777777" w:rsidR="003F14BB" w:rsidRDefault="00F37CA6">
      <w:pPr>
        <w:spacing w:line="600" w:lineRule="auto"/>
        <w:jc w:val="both"/>
        <w:rPr>
          <w:rFonts w:eastAsia="Times New Roman"/>
          <w:szCs w:val="24"/>
        </w:rPr>
      </w:pPr>
      <w:r>
        <w:rPr>
          <w:rFonts w:eastAsia="Times New Roman"/>
          <w:szCs w:val="24"/>
        </w:rPr>
        <w:t>Στις 6 Μαρτίου του τρέχοντος έτους και με αφορμή το συγκεκριμένο σχέδιο νόμου, η «Εφημερίδα των Συντακτών» δημοσιοποίησε την άποψη έγκριτων ψυχιάτρων -πρόκειται για μία εφημερίδα η οποία, ως γνωστόν, καταπολεμά το εθνικιστικό κίνημα</w:t>
      </w:r>
      <w:r>
        <w:rPr>
          <w:rFonts w:eastAsia="Times New Roman"/>
          <w:szCs w:val="24"/>
        </w:rPr>
        <w:t xml:space="preserve"> της Χρυσής Αυγής με ανίερο τρόπο- και συγκεκριμένα ένα άρθρο στο οποίο χαρακτηρίζει τη διοικητική μεταρρύθμιση στην ψυχική υγεία, που αφορά στο συγκεκριμένο σχέδιο νόμου, ως «φύλλο συκής» της κατασταλτικής ψυχιατρικής. </w:t>
      </w:r>
    </w:p>
    <w:p w14:paraId="5760B7A6" w14:textId="77777777" w:rsidR="003F14BB" w:rsidRDefault="00F37CA6">
      <w:pPr>
        <w:spacing w:line="600" w:lineRule="auto"/>
        <w:ind w:firstLine="720"/>
        <w:jc w:val="both"/>
        <w:rPr>
          <w:rFonts w:eastAsia="Times New Roman" w:cs="Times New Roman"/>
          <w:szCs w:val="24"/>
        </w:rPr>
      </w:pPr>
      <w:r>
        <w:rPr>
          <w:rFonts w:eastAsia="Times New Roman"/>
          <w:szCs w:val="24"/>
        </w:rPr>
        <w:t>Εν μέρει συμφωνούμε με τον τίτλο αυ</w:t>
      </w:r>
      <w:r>
        <w:rPr>
          <w:rFonts w:eastAsia="Times New Roman"/>
          <w:szCs w:val="24"/>
        </w:rPr>
        <w:t xml:space="preserve">τό, όπως και με το περιεχόμενο του συγκεκριμένου άρθρου. </w:t>
      </w:r>
      <w:r>
        <w:rPr>
          <w:rFonts w:eastAsia="Times New Roman" w:cs="Times New Roman"/>
          <w:szCs w:val="24"/>
        </w:rPr>
        <w:t>Όμως, θα λέγαμε ότι το συγκεκριμένο σχέδιο νόμου αποτελεί ένα «φύλλο συκής» μιας μνημονιακής, νεοφιλελεύθερης κατ’ ουσίαν πολιτικής, αφού καταστρατηγείται η δημόσια ψυχική υγεία και εισβάλει, κατά έν</w:t>
      </w:r>
      <w:r>
        <w:rPr>
          <w:rFonts w:eastAsia="Times New Roman" w:cs="Times New Roman"/>
          <w:szCs w:val="24"/>
        </w:rPr>
        <w:t xml:space="preserve">αν </w:t>
      </w:r>
      <w:r>
        <w:rPr>
          <w:rFonts w:eastAsia="Times New Roman" w:cs="Times New Roman"/>
          <w:szCs w:val="24"/>
        </w:rPr>
        <w:lastRenderedPageBreak/>
        <w:t>τρόπο, ο ιδιωτικός τομέας ως Δούρειος Ίππος. Και αυτό γίνεται με το άρθρο 48, όπου η Ανώνυμη Εταιρεία Μονάδων Υγείας, ένα εργαλείο εφαρμοσμένου νεοφιλελευθερισμού, εμπλέκεται πλέον στην ψυχική υγεία και ουσιαστικά υποκλέπτει αρμοδιότητες από την δημόσια</w:t>
      </w:r>
      <w:r>
        <w:rPr>
          <w:rFonts w:eastAsia="Times New Roman" w:cs="Times New Roman"/>
          <w:szCs w:val="24"/>
        </w:rPr>
        <w:t xml:space="preserve"> ψυχική υγεία, από τον δημόσιο τομέα. Αυτό, βέβαια, απάδει της δηλώσεως του κυρίου Υπουργού Υγείας περί μεροληψίας του υπέρ της δημόσιας υγείας. </w:t>
      </w:r>
    </w:p>
    <w:p w14:paraId="5760B7A7"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Βεβαίως, ο </w:t>
      </w:r>
      <w:r>
        <w:rPr>
          <w:rFonts w:eastAsia="Times New Roman" w:cs="Times New Roman"/>
          <w:szCs w:val="24"/>
        </w:rPr>
        <w:t xml:space="preserve">εισηγητής </w:t>
      </w:r>
      <w:r>
        <w:rPr>
          <w:rFonts w:eastAsia="Times New Roman" w:cs="Times New Roman"/>
          <w:szCs w:val="24"/>
        </w:rPr>
        <w:t xml:space="preserve">της Νέας Δημοκρατίας προηγουμένως μίλησε για κάποια αλλεργία που έχουν οι κύριοι Υπουργοί στο θέμα του ιδιωτικού τομέα. Εγώ θα έλεγα ότι έχουν ένα ταχέως αυξανόμενο εθισμό στην εμπλοκή του ιδιωτικού τομέα στα δημόσια πράγματα της υγείας και δη στην ψυχική </w:t>
      </w:r>
      <w:r>
        <w:rPr>
          <w:rFonts w:eastAsia="Times New Roman" w:cs="Times New Roman"/>
          <w:szCs w:val="24"/>
        </w:rPr>
        <w:t xml:space="preserve">υγεία. </w:t>
      </w:r>
    </w:p>
    <w:p w14:paraId="5760B7A8"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Δεν πρόκειται, λοιπόν, για μια ψυχιατρική μεταρρύθμιση, αλλά για μια διοικητικού τύπου μεταρρύθμιση που ουσιαστικά αφαιρεί αρμοδιότητες από τις διοικήσεις των ψυχιατρικών νοσοκομείων και των δημόσιων μονάδων ψυχικής υγείας. Τα εναπομείναντα δημόσια</w:t>
      </w:r>
      <w:r>
        <w:rPr>
          <w:rFonts w:eastAsia="Times New Roman" w:cs="Times New Roman"/>
          <w:szCs w:val="24"/>
        </w:rPr>
        <w:t xml:space="preserve"> ψυχιατρεία ουσιαστικά βαίνουν προς κατάργηση και μάλιστα χωρίς να έχει προηγηθεί μια δημιουργία των αναγκαίων αυτών ολοκληρωμένων δομών επ’ ωφελεία του ασθενούς και των οικογενειών τους. </w:t>
      </w:r>
    </w:p>
    <w:p w14:paraId="5760B7A9"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lastRenderedPageBreak/>
        <w:t>Αυτή η περιθωριοποίηση, η τομεοποίηση η οποία εμφαίνεται πως αποπειράται η Κυβέρνηση να δημιουργήσει με το παρόν νομοσχέδιο, είναι μια κατ’ επίφαση μεταρρύθμιση. Δεν υπάρχει αναφορά σε συγκεκριμένα άτομα που αντιστοιχεί ο κάθε τομέας. Ο τομέας ψυχικής υγεί</w:t>
      </w:r>
      <w:r>
        <w:rPr>
          <w:rFonts w:eastAsia="Times New Roman" w:cs="Times New Roman"/>
          <w:szCs w:val="24"/>
        </w:rPr>
        <w:t>ας, ο οποίος θα πρέπει να συμπεριλαμβάνει ένα κέντρο ψυχικής υγείας και μια ψυχιατρική κλινική γενικού νοσοκομείου και τις συναφείς κοινοτικές υπηρεσίες, θα πρέπει να αντιστοιχεί το πολύ σε εκατό χιλιάδες άτομα. Δεν αναφέρεται κάποια τέτοια αναλογία πληθυσ</w:t>
      </w:r>
      <w:r>
        <w:rPr>
          <w:rFonts w:eastAsia="Times New Roman" w:cs="Times New Roman"/>
          <w:szCs w:val="24"/>
        </w:rPr>
        <w:t xml:space="preserve">μού και ως εκ τούτου το καταδικάζουμε ως μεθόδευση και ουσιαστικά είναι μια κατ’ ευφημισμόν ψυχιατρική μεταρρύθμιση, διότι, η ψυχιατρική μεταρρύθμιση θα πρέπει να αγγίξει τα σοβαρά προβλήματα του συγκεκριμένου τομέα. </w:t>
      </w:r>
    </w:p>
    <w:p w14:paraId="5760B7AA"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Μείζον θέμα είναι η προληπτική ψυχιατρ</w:t>
      </w:r>
      <w:r>
        <w:rPr>
          <w:rFonts w:eastAsia="Times New Roman" w:cs="Times New Roman"/>
          <w:szCs w:val="24"/>
        </w:rPr>
        <w:t>ική. Τόνισα και στις επιτροπές ότι η «Ελληνική Ψυχιατρική Εταιρεία», η οποία έχει ενασχοληθεί με όλα τα φλέγονται ζητήματα που αφορούν τη ψυχιατρική στην Ελλάδα, κάνει λόγο για αύξηση των αυτοκτονιών κατά 30% στην περίοδο της παρατεταμένης και βαθιάς ύφεση</w:t>
      </w:r>
      <w:r>
        <w:rPr>
          <w:rFonts w:eastAsia="Times New Roman" w:cs="Times New Roman"/>
          <w:szCs w:val="24"/>
        </w:rPr>
        <w:t xml:space="preserve">ς, της οικονομικής κρίσεως. </w:t>
      </w:r>
    </w:p>
    <w:p w14:paraId="5760B7AB"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lastRenderedPageBreak/>
        <w:t>Η συγκεκριμένη διοικητικού τύπου μεταρρύθμιση του συγκεκριμένου νομοσχεδίου δεν επιλύει μείζονα ζητήματα, όπως το θέμα των ακούσιων νοσηλειών των εισαγγελικών παραγγελιών -όπου ενδεχομένως γίνεται και μια κατάχρηση σε αυτές- αλ</w:t>
      </w:r>
      <w:r>
        <w:rPr>
          <w:rFonts w:eastAsia="Times New Roman" w:cs="Times New Roman"/>
          <w:szCs w:val="24"/>
        </w:rPr>
        <w:t xml:space="preserve">λά και το μείζον πρόβλημα των διακομιδών ψυχιατρικών ασθενών για ακούσια νοσηλεία από απομακρυσμένες περιοχές, λόγου χάρη από την Καρδίτσα σε νοσοκομεία της Αθήνας. </w:t>
      </w:r>
    </w:p>
    <w:p w14:paraId="5760B7AC"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Συνεπώς, αυτή η διοικητική μεταρρύθμιση δεν επιλύει κατ’ ουσίαν κανένα μείζον θέμα για τη </w:t>
      </w:r>
      <w:r>
        <w:rPr>
          <w:rFonts w:eastAsia="Times New Roman" w:cs="Times New Roman"/>
          <w:szCs w:val="24"/>
        </w:rPr>
        <w:t xml:space="preserve">ψυχιατρική, δηλαδή δεν αποτελεί ψυχιατρική μεταρρύθμιση. </w:t>
      </w:r>
    </w:p>
    <w:p w14:paraId="5760B7AD"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Είχαμε προτείνει και στην </w:t>
      </w:r>
      <w:r>
        <w:rPr>
          <w:rFonts w:eastAsia="Times New Roman" w:cs="Times New Roman"/>
          <w:szCs w:val="24"/>
        </w:rPr>
        <w:t xml:space="preserve">επιτροπή </w:t>
      </w:r>
      <w:r>
        <w:rPr>
          <w:rFonts w:eastAsia="Times New Roman" w:cs="Times New Roman"/>
          <w:szCs w:val="24"/>
        </w:rPr>
        <w:t>να μεριμνήσει το Υπουργείο να δημιουργηθεί ένας φορέας για την προληπτική ψυχιατρική που να αφορά το θέμα των αυτοκτονιών. Δεν εισακουστήκαμε.</w:t>
      </w:r>
    </w:p>
    <w:p w14:paraId="5760B7AE"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Θα αναφερθώ σε ορισμ</w:t>
      </w:r>
      <w:r>
        <w:rPr>
          <w:rFonts w:eastAsia="Times New Roman" w:cs="Times New Roman"/>
          <w:szCs w:val="24"/>
        </w:rPr>
        <w:t>ένα άρθρα</w:t>
      </w:r>
      <w:r>
        <w:rPr>
          <w:rFonts w:eastAsia="Times New Roman" w:cs="Times New Roman"/>
          <w:szCs w:val="24"/>
        </w:rPr>
        <w:t>,</w:t>
      </w:r>
      <w:r>
        <w:rPr>
          <w:rFonts w:eastAsia="Times New Roman" w:cs="Times New Roman"/>
          <w:szCs w:val="24"/>
        </w:rPr>
        <w:t xml:space="preserve"> τα οποία θα καταψηφίσουμε. </w:t>
      </w:r>
    </w:p>
    <w:p w14:paraId="5760B7AF"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Το άρθρο 25 λέει -εκτός αν έγινε κάποια νομοτεχνική βελτίωση, όπως ακούστηκε, από τον κύριο Υπουργό - ότι θα χορη</w:t>
      </w:r>
      <w:r>
        <w:rPr>
          <w:rFonts w:eastAsia="Times New Roman" w:cs="Times New Roman"/>
          <w:szCs w:val="24"/>
        </w:rPr>
        <w:lastRenderedPageBreak/>
        <w:t>γηθεί η ειδικότητα της γενικής ιατρικής σε ιατρούς άνευ ειδικότητας. Αντιλαμβανόμαστε ότι είναι μια προσ</w:t>
      </w:r>
      <w:r>
        <w:rPr>
          <w:rFonts w:eastAsia="Times New Roman" w:cs="Times New Roman"/>
          <w:szCs w:val="24"/>
        </w:rPr>
        <w:t xml:space="preserve">πάθεια μισθολογικής αναβάθμισης των ελαχίστων στον αριθμό συναδέλφων ιατρών. Πλην όμως, ο τρόπος, η μεθόδευση, δεν νομίζουμε πως είναι η ενδεδειγμένη. </w:t>
      </w:r>
    </w:p>
    <w:p w14:paraId="5760B7B0"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Το ίδιο ισχύει και για τη χορήγηση τίτλου της ειδικότητας της </w:t>
      </w:r>
      <w:r>
        <w:rPr>
          <w:rFonts w:eastAsia="Times New Roman" w:cs="Times New Roman"/>
          <w:szCs w:val="24"/>
        </w:rPr>
        <w:t xml:space="preserve">παθολογικής ογκολογίας </w:t>
      </w:r>
      <w:r>
        <w:rPr>
          <w:rFonts w:eastAsia="Times New Roman" w:cs="Times New Roman"/>
          <w:szCs w:val="24"/>
        </w:rPr>
        <w:t xml:space="preserve">σε παθολόγους. </w:t>
      </w:r>
    </w:p>
    <w:p w14:paraId="5760B7B1"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Αυτ</w:t>
      </w:r>
      <w:r>
        <w:rPr>
          <w:rFonts w:eastAsia="Times New Roman" w:cs="Times New Roman"/>
          <w:szCs w:val="24"/>
        </w:rPr>
        <w:t xml:space="preserve">ές οι μεθοδεύσεις παράκαμψης των νόμιμων διαδικασιών για ιατρικές ειδικότητες θεωρούμε ότι είναι κατακριτέες και ως εκ τούτου θα τις καταψηφίσουμε. </w:t>
      </w:r>
    </w:p>
    <w:p w14:paraId="5760B7B2"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Για το άρθρο 20, για το Αρχείο Νεοπλασιών, θα επαναλάβω ότι είναι πραγματικά εξοντωτικές οι ποινές αν δεν γ</w:t>
      </w:r>
      <w:r>
        <w:rPr>
          <w:rFonts w:eastAsia="Times New Roman" w:cs="Times New Roman"/>
          <w:szCs w:val="24"/>
        </w:rPr>
        <w:t>ίνει κάποια αναφορά κακοήθους νεοπλασματικού νοσήματος από κάποια ιδιωτική κλινική. Είναι δυνατόν να λάβουν χώρα σφάλματα. Θα πρέπει οπωσδήποτε να μην εξαντλείται η αυστηρότητα στις περιπτώσεις αυτές, διότι υπάρχουν και προκαρκινοματώδεις, επί παραδείγματι</w:t>
      </w:r>
      <w:r>
        <w:rPr>
          <w:rFonts w:eastAsia="Times New Roman" w:cs="Times New Roman"/>
          <w:szCs w:val="24"/>
        </w:rPr>
        <w:t>, καταστάσεις, όπως είναι η άτυπη υπερπλασία του ενδομητρίου όπου δεν διευκρινίζεται αν αυτή θα πρέπει να γνωστοποιηθεί ή όχι κι αν επισύρει η μη γνωστοποίησή της αυτή την αυστηρή ποινή, ακόμα και παύση λειτουργίας της κλινικής.</w:t>
      </w:r>
    </w:p>
    <w:p w14:paraId="5760B7B3"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lastRenderedPageBreak/>
        <w:t>Σχετικώς με την οδοντοτεχνι</w:t>
      </w:r>
      <w:r>
        <w:rPr>
          <w:rFonts w:eastAsia="Times New Roman" w:cs="Times New Roman"/>
          <w:szCs w:val="24"/>
        </w:rPr>
        <w:t>κή και την εργοθεραπεία, προξενεί κατάπληξη -και δεν αντιλαμβάνομαι τον λόγο για τον οποίον γίνεται- η ρητή αναφορά σε αυτονομία και ανεξαρτησία των συγκεκριμένων επιστημόνων. Τόσο η οδοντοτεχνική όσο και η εργοθεραπεία είναι εξαρτώμενες επιστήμες και τέχν</w:t>
      </w:r>
      <w:r>
        <w:rPr>
          <w:rFonts w:eastAsia="Times New Roman" w:cs="Times New Roman"/>
          <w:szCs w:val="24"/>
        </w:rPr>
        <w:t>ες. Και αυτό καλώς εννοούμενο. Δεν σημαίνει, δηλαδή, ότι επειδή ο οδοντοτεχνίτης εξαρτάται από τον οδοντίατρο στο πλαίσιο της επαγγελματικής συνεργασίας, αυτό είναι κάτι υποτιμητικό για τον οδοντοτεχνίτη ή τον εργοθεραπευτή κατ’ αντιστοιχία. Θεωρούμε ότι θ</w:t>
      </w:r>
      <w:r>
        <w:rPr>
          <w:rFonts w:eastAsia="Times New Roman" w:cs="Times New Roman"/>
          <w:szCs w:val="24"/>
        </w:rPr>
        <w:t xml:space="preserve">α πρέπει να απαλειφθούν αυτοί οι δυο όροι περί αυτονομίας και ανεξαρτησίας, ούτως ώστε να πάρουμε μια θέση μη αρνητική για τα συγκεκριμένα άρθρα. </w:t>
      </w:r>
    </w:p>
    <w:p w14:paraId="5760B7B4"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Ο μνημονιακός ρόλος του Υπουργείου Υγείας -είναι, μάλιστα, ιδιαίτερης σημασίας και βαρύτητας- προκύπτει από τ</w:t>
      </w:r>
      <w:r>
        <w:rPr>
          <w:rFonts w:eastAsia="Times New Roman" w:cs="Times New Roman"/>
          <w:szCs w:val="24"/>
        </w:rPr>
        <w:t xml:space="preserve">ο εξής: Το πρώτο δίμηνο του τρέχοντος έτους ο </w:t>
      </w:r>
      <w:r>
        <w:rPr>
          <w:rFonts w:eastAsia="Times New Roman" w:cs="Times New Roman"/>
          <w:szCs w:val="24"/>
        </w:rPr>
        <w:t>κρατικός προϋπολογισμός</w:t>
      </w:r>
      <w:r>
        <w:rPr>
          <w:rFonts w:eastAsia="Times New Roman" w:cs="Times New Roman"/>
          <w:szCs w:val="24"/>
        </w:rPr>
        <w:t xml:space="preserve"> εμφανίζει ένα πλεόνασμα το οποίο είναι καθαρά πλασματικό, αφού πολλά νοσοκομεία δεν έχουν υποβάλλει προϋπολογισμούς στο Γενικό Λογιστήριο του Κράτους και ως εκ τούτο καθυστερεί η εκταμίε</w:t>
      </w:r>
      <w:r>
        <w:rPr>
          <w:rFonts w:eastAsia="Times New Roman" w:cs="Times New Roman"/>
          <w:szCs w:val="24"/>
        </w:rPr>
        <w:t xml:space="preserve">υση των πιστώσεων με αποτέλεσμα να δημιουργείται αυτό το πλασματικό πλεόνασμα. </w:t>
      </w:r>
    </w:p>
    <w:p w14:paraId="5760B7B5"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lastRenderedPageBreak/>
        <w:t xml:space="preserve">Θα επαναλάβω ότι το συγκεκριμένο σχέδιο νόμου δεν προδίδει αυτή την μεροληψία που διατείνεται ότι έχει ο κύριος Υπουργός υπέρ της δημόσιας υγείας και σε βάρος της ιδιωτικής. </w:t>
      </w:r>
    </w:p>
    <w:p w14:paraId="5760B7B6" w14:textId="77777777" w:rsidR="003F14BB" w:rsidRDefault="00F37CA6">
      <w:pPr>
        <w:spacing w:after="0"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ις προάλλες έθεσα ένα γραπτό ερώτημα στον κύριο Υπουργό που αφορούσε τη δυσλειτουργία της Μονάδας Τεχνητού Νεφρού στο Γενικό Νοσοκομείο Κέρκυρας. Είναι βέβαιο ότι θα απαντήσει με τον ίδιο τρόπο που έχει απαντήσει και στο παρελθόν, κάνοντας αναφορά, προφασι</w:t>
      </w:r>
      <w:r>
        <w:rPr>
          <w:rFonts w:eastAsia="Times New Roman" w:cs="Times New Roman"/>
          <w:szCs w:val="24"/>
        </w:rPr>
        <w:t>ζόμενος τη δικαστική διαδικασία η οποία υπάρχει σε εξέλιξη και αφορά στη Χρυσή Αυγή, προφασιζόμενος, λοιπόν, λόγους συνταγματικής και κοινοβουλευτικής τάξης.</w:t>
      </w:r>
    </w:p>
    <w:p w14:paraId="5760B7B7" w14:textId="77777777" w:rsidR="003F14BB" w:rsidRDefault="00F37CA6">
      <w:pPr>
        <w:spacing w:after="0" w:line="600" w:lineRule="auto"/>
        <w:ind w:firstLine="720"/>
        <w:jc w:val="both"/>
        <w:rPr>
          <w:rFonts w:eastAsia="Times New Roman" w:cs="Times New Roman"/>
          <w:szCs w:val="24"/>
        </w:rPr>
      </w:pPr>
      <w:r>
        <w:rPr>
          <w:rFonts w:eastAsia="Times New Roman" w:cs="Times New Roman"/>
          <w:szCs w:val="24"/>
        </w:rPr>
        <w:t>Επανειλημμένως έχω καταγγείλει και στηλιτεύσει αυτήν τη συμπεριφορά. Όμως, κύριοι Υπουργοί, σας απ</w:t>
      </w:r>
      <w:r>
        <w:rPr>
          <w:rFonts w:eastAsia="Times New Roman" w:cs="Times New Roman"/>
          <w:szCs w:val="24"/>
        </w:rPr>
        <w:t>ευθύνω αυστηρή προειδοποίηση και σας καλώ, για τελευταία φορά, να αλλάξετε τακτική και να απαντάτε στα ερωτήματα της Χρυσής Αυγής, γιατί είναι ερωτήματα των Βουλευτών που είναι εκπρόσωποι του λαού. Και σας διαβεβαιώνω –δεσμεύομαι- παρ</w:t>
      </w:r>
      <w:r>
        <w:rPr>
          <w:rFonts w:eastAsia="Times New Roman" w:cs="Times New Roman"/>
          <w:szCs w:val="24"/>
        </w:rPr>
        <w:t xml:space="preserve">’ </w:t>
      </w:r>
      <w:r>
        <w:rPr>
          <w:rFonts w:eastAsia="Times New Roman" w:cs="Times New Roman"/>
          <w:szCs w:val="24"/>
        </w:rPr>
        <w:t>ότι καλύπτεστε από τ</w:t>
      </w:r>
      <w:r>
        <w:rPr>
          <w:rFonts w:eastAsia="Times New Roman" w:cs="Times New Roman"/>
          <w:szCs w:val="24"/>
        </w:rPr>
        <w:t xml:space="preserve">ον νόμο «περί ευθύνης Υπουργών» όσον αφορά το ποινικό, ενδεχομένως, κομμάτι παράβασης καθήκοντος, ότι θα μετέλθουμε παν νόμιμο νομικό έτερο μέσο για να διεκδικήσουμε το </w:t>
      </w:r>
      <w:r>
        <w:rPr>
          <w:rFonts w:eastAsia="Times New Roman" w:cs="Times New Roman"/>
          <w:szCs w:val="24"/>
        </w:rPr>
        <w:lastRenderedPageBreak/>
        <w:t>δίκαιό μας, διότι η συμπεριφορά σας είναι προσβλητική και τα έγγραφά σας συκοφαντικά τό</w:t>
      </w:r>
      <w:r>
        <w:rPr>
          <w:rFonts w:eastAsia="Times New Roman" w:cs="Times New Roman"/>
          <w:szCs w:val="24"/>
        </w:rPr>
        <w:t xml:space="preserve">σο για τους Βουλευτές που υποβάλλουν τις ερωτήσεις, όσο και για τη Χρυσή Αυγή στο σύνολό της. </w:t>
      </w:r>
    </w:p>
    <w:p w14:paraId="5760B7B8"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Η Χρυσή Αυγή, η οποία επιμένει υπέρ των εθνικών ιδεωδών και μάχεται υπέρ αυτών, πιστεύει ότι ο ελληνικός λαός θα απομονώσει αυτά τα φαινόμενα κατασυκοφάντησης το</w:t>
      </w:r>
      <w:r>
        <w:rPr>
          <w:rFonts w:eastAsia="Times New Roman" w:cs="Times New Roman"/>
          <w:szCs w:val="24"/>
        </w:rPr>
        <w:t>υ εθνικιστικού κινήματος και σύντομα θα δώσει τη νίκη στη Χρυσή Αυγή, για τη Χρυσή Αυγή του Ελληνισμού.</w:t>
      </w:r>
    </w:p>
    <w:p w14:paraId="5760B7B9"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5760B7BA" w14:textId="77777777" w:rsidR="003F14BB" w:rsidRDefault="00F37CA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5760B7BB"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τώρα ο </w:t>
      </w:r>
      <w:r>
        <w:rPr>
          <w:rFonts w:eastAsia="Times New Roman" w:cs="Times New Roman"/>
          <w:szCs w:val="24"/>
        </w:rPr>
        <w:t xml:space="preserve">ειδικός αγορητής </w:t>
      </w:r>
      <w:r>
        <w:rPr>
          <w:rFonts w:eastAsia="Times New Roman" w:cs="Times New Roman"/>
          <w:szCs w:val="24"/>
        </w:rPr>
        <w:t>του Κομμ</w:t>
      </w:r>
      <w:r>
        <w:rPr>
          <w:rFonts w:eastAsia="Times New Roman" w:cs="Times New Roman"/>
          <w:szCs w:val="24"/>
        </w:rPr>
        <w:t>ουνιστικού Κόμματος Ελλάδας κ. Λαμπρούλης.</w:t>
      </w:r>
    </w:p>
    <w:p w14:paraId="5760B7BC"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Ορίστε, κύριε Λαμπρούλη, έχετε τον λόγο.</w:t>
      </w:r>
    </w:p>
    <w:p w14:paraId="5760B7BD"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Ευχαριστώ, κυρία Πρόεδρε.</w:t>
      </w:r>
    </w:p>
    <w:p w14:paraId="5760B7BE"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Με τη θεσμική αλλαγή στη διοικητική οργάνωση των υπηρεσιών ψυχικής υγείας που προωθείται μέσω τ</w:t>
      </w:r>
      <w:r>
        <w:rPr>
          <w:rFonts w:eastAsia="Times New Roman" w:cs="Times New Roman"/>
          <w:szCs w:val="24"/>
        </w:rPr>
        <w:t xml:space="preserve">ου νομοσχεδίου, αποδεικνύεται πως η Κυβέρνηση όχι μόνο αποδέχεται την έως </w:t>
      </w:r>
      <w:r>
        <w:rPr>
          <w:rFonts w:eastAsia="Times New Roman" w:cs="Times New Roman"/>
          <w:szCs w:val="24"/>
        </w:rPr>
        <w:lastRenderedPageBreak/>
        <w:t>τώρα πολιτική των ιδιωτικοποιήσεων, του κλεισίματος των δημόσιων ειδικών ψυχιατρικών νοσοκομείων και τον κατακερματισμό των δομών ψυχικής υγείας, που όλες οι προηγούμενες αστικές κυβ</w:t>
      </w:r>
      <w:r>
        <w:rPr>
          <w:rFonts w:eastAsia="Times New Roman" w:cs="Times New Roman"/>
          <w:szCs w:val="24"/>
        </w:rPr>
        <w:t>ερνήσεις ακολούθησαν, αλλά προχωράει και ένα βήμα πιο μπροστά που αποτελεί ουσιαστικά στοιχείο της πολιτικής της. Κατοχυρώνει, δηλαδή, τον διοικητικό, θεσμικό ρόλο των επιχειρηματιών, των ιδιωτών και των ΜΚΟ, που έχουν ενισχύσει τη δράση τους στον τομέα τη</w:t>
      </w:r>
      <w:r>
        <w:rPr>
          <w:rFonts w:eastAsia="Times New Roman" w:cs="Times New Roman"/>
          <w:szCs w:val="24"/>
        </w:rPr>
        <w:t>ς ψυχικής υγείας και ιδιαίτερα στις παιδοψυχιατρικές υπηρεσίες, καθώς και τον ανταποδοτικό χαρακτήρα αυτών των υπηρεσιών από τις μονάδες του δημόσιου τομέα. Υλοποιεί κατά γράμμα την πολιτική της Ευρωπαϊκής Ένωσης, δηλαδή, της διαχείρισης των τεράστιων προβ</w:t>
      </w:r>
      <w:r>
        <w:rPr>
          <w:rFonts w:eastAsia="Times New Roman" w:cs="Times New Roman"/>
          <w:szCs w:val="24"/>
        </w:rPr>
        <w:t xml:space="preserve">λημάτων των ασθενών με κριτήριο ότι αυτά αποτελούν πηγή απώλειας της παραγωγικότητας, χωρίς τα μέτρα να επιβαρύνουν τον κρατικό προϋπολογισμό. </w:t>
      </w:r>
    </w:p>
    <w:p w14:paraId="5760B7BF"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Έτσι, τα όργανα που στήνονται -οι τομεακές επιστημονικές επιτροπές, οι περιφερειακές διοικήσεις τομέων ψυχικής υ</w:t>
      </w:r>
      <w:r>
        <w:rPr>
          <w:rFonts w:eastAsia="Times New Roman" w:cs="Times New Roman"/>
          <w:szCs w:val="24"/>
        </w:rPr>
        <w:t>γείας, τα περιφερειακά διατομεακά συμβούλια- πρόκειται να αποτελέσουν τα μέσα -τα νέα εργαλεία δηλαδή- διαχείρισης υπαρ</w:t>
      </w:r>
      <w:r>
        <w:rPr>
          <w:rFonts w:eastAsia="Times New Roman" w:cs="Times New Roman"/>
          <w:szCs w:val="24"/>
        </w:rPr>
        <w:lastRenderedPageBreak/>
        <w:t>κτών προβλημάτων που έχουν προκύψει στην πορεία της λεγόμενης ψυχιατρικής μεταρρύθμισης, ώστε να υλοποιηθούν πιο αποτελεσματικά οι αντιδρ</w:t>
      </w:r>
      <w:r>
        <w:rPr>
          <w:rFonts w:eastAsia="Times New Roman" w:cs="Times New Roman"/>
          <w:szCs w:val="24"/>
        </w:rPr>
        <w:t xml:space="preserve">αστικές αλλαγές και οι στρατηγικές της Ευρωπαϊκής Ένωσης για την ψυχική υγεία. </w:t>
      </w:r>
    </w:p>
    <w:p w14:paraId="5760B7C0"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Απέναντι στον κατακερματισμό, την αποσπασματικότητα και την υποβάθμιση των παρεχόμενων υπηρεσιών λόγω της πανσπερμίας δομών ψυχικής υγείας, δημόσιου, ιδιωτικού τομέα, </w:t>
      </w:r>
      <w:r>
        <w:rPr>
          <w:rFonts w:eastAsia="Times New Roman" w:cs="Times New Roman"/>
          <w:szCs w:val="24"/>
        </w:rPr>
        <w:t>μη κυβερν</w:t>
      </w:r>
      <w:r>
        <w:rPr>
          <w:rFonts w:eastAsia="Times New Roman" w:cs="Times New Roman"/>
          <w:szCs w:val="24"/>
        </w:rPr>
        <w:t>ητικών οργανώσεων</w:t>
      </w:r>
      <w:r>
        <w:rPr>
          <w:rFonts w:eastAsia="Times New Roman" w:cs="Times New Roman"/>
          <w:szCs w:val="24"/>
        </w:rPr>
        <w:t>, επιχειρείται τα νέα διοικητικά όργανα να διαχειριστούν πιο αποτελεσματικά και τη δεδομένη πολιτική της υποχρηματοδότησης, της υποστελέχωσης και της έλλειψης δημόσιων μονάδων ψυχικής υγείας. Γι’ αυτό και ενισχύονται, αλλά και διευρύνονται</w:t>
      </w:r>
      <w:r>
        <w:rPr>
          <w:rFonts w:eastAsia="Times New Roman" w:cs="Times New Roman"/>
          <w:szCs w:val="24"/>
        </w:rPr>
        <w:t>, οι αρμοδιότητες των νέων οργάνων, όπως για παράδειγμα η δυνατότητα που έχουν να προτείνουν τη σύσταση, συγχώνευση, μεταφορά ή κατάργηση μονάδων ψυχικής υγείας, τομέων ψυχικής υγείας ή των τομέων ψυχικής υγείας παιδιών και ενηλίκων ή να εισηγούνται τη μετ</w:t>
      </w:r>
      <w:r>
        <w:rPr>
          <w:rFonts w:eastAsia="Times New Roman" w:cs="Times New Roman"/>
          <w:szCs w:val="24"/>
        </w:rPr>
        <w:t xml:space="preserve">ακίνηση, απόσπαση, μετάταξη προσωπικού ανάλογα με τις ανάγκες. Δηλαδή, καθήκον των τομεακών επιτροπών, των επιστημονικών συμβουλίων είναι ο σχεδιασμός και η εξειδίκευση της κεντρικής πολιτικής στον χώρο ευθύνης τους. </w:t>
      </w:r>
    </w:p>
    <w:p w14:paraId="5760B7C1" w14:textId="77777777" w:rsidR="003F14BB" w:rsidRDefault="00F37CA6">
      <w:pPr>
        <w:spacing w:line="600" w:lineRule="auto"/>
        <w:jc w:val="both"/>
        <w:rPr>
          <w:rFonts w:eastAsia="Times New Roman"/>
          <w:szCs w:val="24"/>
        </w:rPr>
      </w:pPr>
      <w:r>
        <w:rPr>
          <w:rFonts w:eastAsia="Times New Roman" w:cs="Times New Roman"/>
          <w:szCs w:val="24"/>
        </w:rPr>
        <w:lastRenderedPageBreak/>
        <w:t xml:space="preserve">Με τη δημιουργία των νέων οργάνων, </w:t>
      </w:r>
      <w:r>
        <w:rPr>
          <w:rFonts w:eastAsia="Times New Roman" w:cs="Times New Roman"/>
          <w:szCs w:val="24"/>
        </w:rPr>
        <w:t>στόχος της Κυβέρνησης είναι η ενίσχυση παράλληλα και του επιτελικού και του εποπτικού ρόλου του κράτους, αυτό το οποίο ονομάζει «αποκέντρωση», έτσι ώστε να μπορέσει να διαχειριστεί ζητήματα υπαρκτά που η πολιτική της δεν της επιτρέπει να αντιμετωπίσει ριζι</w:t>
      </w:r>
      <w:r>
        <w:rPr>
          <w:rFonts w:eastAsia="Times New Roman" w:cs="Times New Roman"/>
          <w:szCs w:val="24"/>
        </w:rPr>
        <w:t>κά, όπως ο έλεγχος, η επιδημιολογική καταγραφή, η συνέχεια στην ιατρική παρακολούθηση και θεραπεία.</w:t>
      </w:r>
      <w:r>
        <w:rPr>
          <w:rFonts w:eastAsia="Times New Roman"/>
          <w:szCs w:val="24"/>
        </w:rPr>
        <w:t xml:space="preserve"> </w:t>
      </w:r>
      <w:r>
        <w:rPr>
          <w:rFonts w:eastAsia="Times New Roman"/>
          <w:szCs w:val="24"/>
        </w:rPr>
        <w:t>Και αυτά δεν μπορούν ούτε πρόκειται να διασφαλιστούν από τη στιγμή που οι δομές ψυχικής υγείας δεν εντάσσονται σε ένα ενιαίο κρατικό σύστημα υγείας – πρόνοι</w:t>
      </w:r>
      <w:r>
        <w:rPr>
          <w:rFonts w:eastAsia="Times New Roman"/>
          <w:szCs w:val="24"/>
        </w:rPr>
        <w:t>ας, πανελλαδικά ανεπτυγμένο, σε όλα τα επίπεδα και ιδιαίτερα αυτού της Πρωτοβάθμιας Φροντίδας Υγείας.</w:t>
      </w:r>
    </w:p>
    <w:p w14:paraId="5760B7C2" w14:textId="77777777" w:rsidR="003F14BB" w:rsidRDefault="00F37CA6">
      <w:pPr>
        <w:spacing w:line="600" w:lineRule="auto"/>
        <w:ind w:firstLine="720"/>
        <w:jc w:val="both"/>
        <w:rPr>
          <w:rFonts w:eastAsia="Times New Roman"/>
          <w:szCs w:val="24"/>
        </w:rPr>
      </w:pPr>
      <w:r>
        <w:rPr>
          <w:rFonts w:eastAsia="Times New Roman"/>
          <w:szCs w:val="24"/>
        </w:rPr>
        <w:t>Η πρόληψη και η προαγωγή της ψυχικής υγείας πώς θα αναπτυχθεί, που είναι μια από τις αρμοδιότητες, εξάλλου, των τομεακών επιστημονικών επιτροπών, αν δεν διαθέτει το κράτος κεντρικό σχεδιασμό, θεμελιωμένο στην επιστημονική και επιδημιολογική καταγραφή, με ο</w:t>
      </w:r>
      <w:r>
        <w:rPr>
          <w:rFonts w:eastAsia="Times New Roman"/>
          <w:szCs w:val="24"/>
        </w:rPr>
        <w:t xml:space="preserve">ργάνωση των αντίστοιχων υπηρεσιών, την ανάπτυξή της σε όλα τα επίπεδα, πρωτοβάθμιο, δευτεροβάθμιο, τριτοβάθμιο του συστήματος υγείας; </w:t>
      </w:r>
    </w:p>
    <w:p w14:paraId="5760B7C3" w14:textId="77777777" w:rsidR="003F14BB" w:rsidRDefault="00F37CA6">
      <w:pPr>
        <w:spacing w:line="600" w:lineRule="auto"/>
        <w:ind w:firstLine="720"/>
        <w:jc w:val="both"/>
        <w:rPr>
          <w:rFonts w:eastAsia="Times New Roman"/>
          <w:szCs w:val="24"/>
        </w:rPr>
      </w:pPr>
      <w:r>
        <w:rPr>
          <w:rFonts w:eastAsia="Times New Roman"/>
          <w:szCs w:val="24"/>
        </w:rPr>
        <w:lastRenderedPageBreak/>
        <w:t>Έτσι όσα προγράμματα και όποιες δράσεις εκπονηθούν, δεν έχουν σχέση με το ουσιαστικό περιεχόμενο για πλήρη και ολοκληρωμέ</w:t>
      </w:r>
      <w:r>
        <w:rPr>
          <w:rFonts w:eastAsia="Times New Roman"/>
          <w:szCs w:val="24"/>
        </w:rPr>
        <w:t xml:space="preserve">νη πρόληψη και προαγωγή της ψυχικής υγείας. Θα εξαντλούνται σε εκστρατείες ενημέρωσης. </w:t>
      </w:r>
    </w:p>
    <w:p w14:paraId="5760B7C4" w14:textId="77777777" w:rsidR="003F14BB" w:rsidRDefault="00F37CA6">
      <w:pPr>
        <w:spacing w:line="600" w:lineRule="auto"/>
        <w:ind w:firstLine="720"/>
        <w:jc w:val="both"/>
        <w:rPr>
          <w:rFonts w:eastAsia="Times New Roman"/>
          <w:szCs w:val="24"/>
        </w:rPr>
      </w:pPr>
      <w:r>
        <w:rPr>
          <w:rFonts w:eastAsia="Times New Roman"/>
          <w:szCs w:val="24"/>
        </w:rPr>
        <w:t xml:space="preserve">Αυτή είναι η πολιτική και οι κατευθύνσεις της Ευρωπαϊκής Ένωσης. Αυτή είναι και η πολιτική τόσο της σημερινής όσο και των προηγούμενων κυβερνήσεων. </w:t>
      </w:r>
    </w:p>
    <w:p w14:paraId="5760B7C5" w14:textId="77777777" w:rsidR="003F14BB" w:rsidRDefault="00F37CA6">
      <w:pPr>
        <w:spacing w:line="600" w:lineRule="auto"/>
        <w:ind w:firstLine="720"/>
        <w:jc w:val="both"/>
        <w:rPr>
          <w:rFonts w:eastAsia="Times New Roman"/>
          <w:szCs w:val="24"/>
        </w:rPr>
      </w:pPr>
      <w:r>
        <w:rPr>
          <w:rFonts w:eastAsia="Times New Roman"/>
          <w:szCs w:val="24"/>
        </w:rPr>
        <w:t>Μάλιστα, η Κυβέρνησ</w:t>
      </w:r>
      <w:r>
        <w:rPr>
          <w:rFonts w:eastAsia="Times New Roman"/>
          <w:szCs w:val="24"/>
        </w:rPr>
        <w:t>η προκειμένου να ενισχύσει την αποτελεσματικότητα των νέων οργάνων, αξιοποιεί την αιρετότητα των μελών των τομεακών επιστημονικών επιτροπών με την έννοια της συμμετοχικότητας και της δημοκρατικότητας, προκειμένου να υλοποιείται με δημοκρατικό τρόπο το αντι</w:t>
      </w:r>
      <w:r>
        <w:rPr>
          <w:rFonts w:eastAsia="Times New Roman"/>
          <w:szCs w:val="24"/>
        </w:rPr>
        <w:t xml:space="preserve">λαϊκό πλαίσιο που η ίδια διαμορφώνει. </w:t>
      </w:r>
    </w:p>
    <w:p w14:paraId="5760B7C6" w14:textId="77777777" w:rsidR="003F14BB" w:rsidRDefault="00F37CA6">
      <w:pPr>
        <w:spacing w:line="600" w:lineRule="auto"/>
        <w:ind w:firstLine="720"/>
        <w:jc w:val="both"/>
        <w:rPr>
          <w:rFonts w:eastAsia="Times New Roman"/>
          <w:szCs w:val="24"/>
        </w:rPr>
      </w:pPr>
      <w:r>
        <w:rPr>
          <w:rFonts w:eastAsia="Times New Roman"/>
          <w:szCs w:val="24"/>
        </w:rPr>
        <w:t>Επιδίωξη της, λοιπόν, είναι η διαμόρφωση επιστημονικού δυναμικού που θα αξιοποιείται όχι μόνο στην μελέτη και στην επιστημονική στήριξη της πολιτικής της, αλλά στην ενεργή συμμετοχή στην κατεύθυνση υλοποίησης αυτής τη</w:t>
      </w:r>
      <w:r>
        <w:rPr>
          <w:rFonts w:eastAsia="Times New Roman"/>
          <w:szCs w:val="24"/>
        </w:rPr>
        <w:t>ς πολιτικής.</w:t>
      </w:r>
    </w:p>
    <w:p w14:paraId="5760B7C7" w14:textId="77777777" w:rsidR="003F14BB" w:rsidRDefault="00F37CA6">
      <w:pPr>
        <w:spacing w:line="600" w:lineRule="auto"/>
        <w:ind w:firstLine="720"/>
        <w:jc w:val="both"/>
        <w:rPr>
          <w:rFonts w:eastAsia="Times New Roman"/>
          <w:szCs w:val="24"/>
        </w:rPr>
      </w:pPr>
      <w:r>
        <w:rPr>
          <w:rFonts w:eastAsia="Times New Roman"/>
          <w:szCs w:val="24"/>
        </w:rPr>
        <w:t xml:space="preserve">Αυτόν το ρόλο δεν θα παίζουν τα ενδιάμεσα διοικητικά όργανα που διορίζονται από τον Υπουργό, της επικύρωσης ή όχι </w:t>
      </w:r>
      <w:r>
        <w:rPr>
          <w:rFonts w:eastAsia="Times New Roman"/>
          <w:szCs w:val="24"/>
        </w:rPr>
        <w:lastRenderedPageBreak/>
        <w:t>των προτάσεων των τομεακών επιτροπών -που θα εποπτεύουν δηλαδή- με κριτήριο εάν εφαρμόζουν απαρέγκλιτα αυτήν την αντιλαϊκή κυβερν</w:t>
      </w:r>
      <w:r>
        <w:rPr>
          <w:rFonts w:eastAsia="Times New Roman"/>
          <w:szCs w:val="24"/>
        </w:rPr>
        <w:t xml:space="preserve">ητική πολιτική; </w:t>
      </w:r>
    </w:p>
    <w:p w14:paraId="5760B7C8" w14:textId="77777777" w:rsidR="003F14BB" w:rsidRDefault="00F37CA6">
      <w:pPr>
        <w:spacing w:line="600" w:lineRule="auto"/>
        <w:ind w:firstLine="720"/>
        <w:jc w:val="both"/>
        <w:rPr>
          <w:rFonts w:eastAsia="Times New Roman"/>
          <w:szCs w:val="24"/>
        </w:rPr>
      </w:pPr>
      <w:r>
        <w:rPr>
          <w:rFonts w:eastAsia="Times New Roman"/>
          <w:szCs w:val="24"/>
        </w:rPr>
        <w:t xml:space="preserve">Πρόκειται, λοιπόν, για ένα μηχανισμό ενσωμάτωσης των υγειονομικών, μελετημένο και δοκιμασμένο, στο όνομα της συμμετοχής και της δημοκρατίας. Εξάλλου, αποτελεί στρατηγική επιλογή της Κυβέρνησης και του ΣΥΡΙΖΑ. </w:t>
      </w:r>
    </w:p>
    <w:p w14:paraId="5760B7C9" w14:textId="77777777" w:rsidR="003F14BB" w:rsidRDefault="00F37CA6">
      <w:pPr>
        <w:spacing w:line="600" w:lineRule="auto"/>
        <w:ind w:firstLine="720"/>
        <w:jc w:val="both"/>
        <w:rPr>
          <w:rFonts w:eastAsia="Times New Roman"/>
          <w:szCs w:val="24"/>
        </w:rPr>
      </w:pPr>
      <w:r>
        <w:rPr>
          <w:rFonts w:eastAsia="Times New Roman"/>
          <w:szCs w:val="24"/>
        </w:rPr>
        <w:t xml:space="preserve">Στα ίδια πλαίσια που θέτει η </w:t>
      </w:r>
      <w:r>
        <w:rPr>
          <w:rFonts w:eastAsia="Times New Roman"/>
          <w:szCs w:val="24"/>
        </w:rPr>
        <w:t>πολιτική της Κυβέρνησης - Ευρωπαϊκής Ένωσης, θα λειτουργούν και οι εκπρόσωποι των Ληπτών Υπηρεσιών Υγείας, των συλλόγων οικογενειών ατόμων με ψυχικές διαταραχές, όπως και της τοπικής διοίκησης.</w:t>
      </w:r>
    </w:p>
    <w:p w14:paraId="5760B7CA" w14:textId="77777777" w:rsidR="003F14BB" w:rsidRDefault="00F37CA6">
      <w:pPr>
        <w:spacing w:line="600" w:lineRule="auto"/>
        <w:ind w:firstLine="720"/>
        <w:jc w:val="both"/>
        <w:rPr>
          <w:rFonts w:eastAsia="Times New Roman"/>
          <w:szCs w:val="24"/>
        </w:rPr>
      </w:pPr>
      <w:r>
        <w:rPr>
          <w:rFonts w:eastAsia="Times New Roman"/>
          <w:szCs w:val="24"/>
        </w:rPr>
        <w:t xml:space="preserve">Στόχος μέσω της δήθεν δημοκρατικής συμμετοχής στα πλαίσια της </w:t>
      </w:r>
      <w:r>
        <w:rPr>
          <w:rFonts w:eastAsia="Times New Roman"/>
          <w:szCs w:val="24"/>
        </w:rPr>
        <w:t>κοινωνικής συμμετοχής και του ελέγχου στην οργάνωση του συστήματος υγείας, η ενσωμάτωση του λαού στη συνδιαχείριση και συνυπευθυνότητα τόσο στη διαμόρφωση όσο και στην υλοποίηση της αντιλαϊκής κρατικής πολιτικής.</w:t>
      </w:r>
    </w:p>
    <w:p w14:paraId="5760B7CB" w14:textId="77777777" w:rsidR="003F14BB" w:rsidRDefault="00F37CA6">
      <w:pPr>
        <w:spacing w:line="600" w:lineRule="auto"/>
        <w:ind w:firstLine="720"/>
        <w:jc w:val="both"/>
        <w:rPr>
          <w:rFonts w:eastAsia="Times New Roman"/>
          <w:szCs w:val="24"/>
        </w:rPr>
      </w:pPr>
      <w:r>
        <w:rPr>
          <w:rFonts w:eastAsia="Times New Roman"/>
          <w:szCs w:val="24"/>
        </w:rPr>
        <w:t>Έτσι αντί για διεκδίκηση λύσεων, οι ασθενεί</w:t>
      </w:r>
      <w:r>
        <w:rPr>
          <w:rFonts w:eastAsia="Times New Roman"/>
          <w:szCs w:val="24"/>
        </w:rPr>
        <w:t xml:space="preserve">ς και οι οικογένειές τους αναλαμβάνουν οι ίδιοι, ατομικά την αυτοδιαχείριση της ασθένειάς τους και παίζουν τον ρόλο άσκησης κοινωνικής </w:t>
      </w:r>
      <w:r>
        <w:rPr>
          <w:rFonts w:eastAsia="Times New Roman"/>
          <w:szCs w:val="24"/>
        </w:rPr>
        <w:lastRenderedPageBreak/>
        <w:t xml:space="preserve">πολιτικής. Είναι η λεγόμενη «συνηγορία» για την ψυχική υγεία, μια από τις στρατηγικές κατευθύνσεις της Ευρωπαϊκής Ένωσης </w:t>
      </w:r>
      <w:r>
        <w:rPr>
          <w:rFonts w:eastAsia="Times New Roman"/>
          <w:szCs w:val="24"/>
        </w:rPr>
        <w:t xml:space="preserve">και του Παγκόσμιου Οργανισμού Υγείας, αφού, όπως αναφέρεται στα κείμενά τους, οι ομάδες χρηστών και γονέων, οι εργαζόμενοι, οι ΜΚΟ πρέπει να αποτελούν τους κύριους πάροχους πρωτοβάθμιας φροντίδας υγείας και το βασικό δίκτυο υποστήριξης αυτών. </w:t>
      </w:r>
    </w:p>
    <w:p w14:paraId="5760B7CC" w14:textId="77777777" w:rsidR="003F14BB" w:rsidRDefault="00F37CA6">
      <w:pPr>
        <w:spacing w:line="600" w:lineRule="auto"/>
        <w:ind w:firstLine="720"/>
        <w:jc w:val="both"/>
        <w:rPr>
          <w:rFonts w:eastAsia="Times New Roman"/>
          <w:szCs w:val="24"/>
        </w:rPr>
      </w:pPr>
      <w:r>
        <w:rPr>
          <w:rFonts w:eastAsia="Times New Roman"/>
          <w:szCs w:val="24"/>
        </w:rPr>
        <w:t>Μαζί με τα α</w:t>
      </w:r>
      <w:r>
        <w:rPr>
          <w:rFonts w:eastAsia="Times New Roman"/>
          <w:szCs w:val="24"/>
        </w:rPr>
        <w:t>νωτέρω, παράλληλα έχουμε και την αναβάθμιση, ενίσχυση του ρόλου του ιδιωτικού τομέα, αφού μέσω της εκπροσώπησής του στις τομεακές, εν προκειμένω, επιστημονικές επιτροπές θα έχει λόγο, θα συμμετέχει ενεργητικά στο σχεδιασμό και την ανάπτυξη των υπηρεσιών ψυ</w:t>
      </w:r>
      <w:r>
        <w:rPr>
          <w:rFonts w:eastAsia="Times New Roman"/>
          <w:szCs w:val="24"/>
        </w:rPr>
        <w:t>χικής υγείας προωθώντας τα συμφέροντά του.</w:t>
      </w:r>
    </w:p>
    <w:p w14:paraId="5760B7CD" w14:textId="77777777" w:rsidR="003F14BB" w:rsidRDefault="00F37CA6">
      <w:pPr>
        <w:spacing w:line="600" w:lineRule="auto"/>
        <w:ind w:firstLine="720"/>
        <w:jc w:val="both"/>
        <w:rPr>
          <w:rFonts w:eastAsia="Times New Roman"/>
          <w:szCs w:val="24"/>
        </w:rPr>
      </w:pPr>
      <w:r>
        <w:rPr>
          <w:rFonts w:eastAsia="Times New Roman"/>
          <w:szCs w:val="24"/>
        </w:rPr>
        <w:t>Θεωρούμε πως οι λαϊκές ανάγκες για υπηρεσίες ψυχικής υγείας σύγχρονες και υψηλού επιπέδου, μπορούν να ικανοποιηθούν με τη δημιουργία ενός ολοκληρωμένου δικτύου αποκλειστικά δημόσιων, δωρεάν υπηρεσιών που θα ανταπο</w:t>
      </w:r>
      <w:r>
        <w:rPr>
          <w:rFonts w:eastAsia="Times New Roman"/>
          <w:szCs w:val="24"/>
        </w:rPr>
        <w:t>κρίνονται στις πραγματικές ανάγκες όχι μόνο των ασθενών, αλλά και των οικογενειών τους, καθώς και όλου του λαού, με βασική προτεραι</w:t>
      </w:r>
      <w:r>
        <w:rPr>
          <w:rFonts w:eastAsia="Times New Roman"/>
          <w:szCs w:val="24"/>
        </w:rPr>
        <w:lastRenderedPageBreak/>
        <w:t>ότητα την πρόληψη σε όλα τα επίπεδα -πρωτογενές, δευτερογενές, τριτογενές- σε όλους τους τομείς της κοινωνικής δραστηριότητας</w:t>
      </w:r>
      <w:r>
        <w:rPr>
          <w:rFonts w:eastAsia="Times New Roman"/>
          <w:szCs w:val="24"/>
        </w:rPr>
        <w:t xml:space="preserve"> -στην εκπαίδευση, στον εργασιακό χώρο, στην οικογένεια κλπ.- με κεντρικό ρόλο να διαδραματίζει το Κέντρο Ψυχικής Υγείας ως τμήμα του ενιαίου λειτουργικά κέντρου υγείας, το οποίο επιτελεί την φροντίδα της κοινότητας, διασυνδέεται με τους χώρους της ευθύνης</w:t>
      </w:r>
      <w:r>
        <w:rPr>
          <w:rFonts w:eastAsia="Times New Roman"/>
          <w:szCs w:val="24"/>
        </w:rPr>
        <w:t xml:space="preserve"> του σε κάθε επίπεδο, σχολεία, ξενώνες, προστατευόμενα διαμερίσματα, οικοτροφεία, δημόσιες ψυχιατρικές κλινικές, νοσοκομεία.</w:t>
      </w:r>
    </w:p>
    <w:p w14:paraId="5760B7CE" w14:textId="77777777" w:rsidR="003F14BB" w:rsidRDefault="00F37CA6">
      <w:pPr>
        <w:spacing w:line="600" w:lineRule="auto"/>
        <w:ind w:firstLine="720"/>
        <w:jc w:val="both"/>
        <w:rPr>
          <w:rFonts w:eastAsia="Times New Roman"/>
          <w:szCs w:val="24"/>
        </w:rPr>
      </w:pPr>
      <w:r>
        <w:rPr>
          <w:rFonts w:eastAsia="Times New Roman"/>
          <w:szCs w:val="24"/>
        </w:rPr>
        <w:t>Μέσω των υπηρεσιών του Κέντρου Ψυχικής Υγείας καλύπτονται όλες οι ηλικιακές ομάδες και οι κατηγορίες ασθενειών όλου του πληθυσμού μ</w:t>
      </w:r>
      <w:r>
        <w:rPr>
          <w:rFonts w:eastAsia="Times New Roman"/>
          <w:szCs w:val="24"/>
        </w:rPr>
        <w:t>ε επιστημονικά και μόνο κριτήρια επιλογής ένταξης του ασθενούς στις διαφορετικές δομές, αξιοποιώντας την επιστημονική γνώση και τον σύγχρονο τεχνολογικό εξοπλισμό για όλους, χωρίς εξαιρέσεις και προϋποθέσεις, με διασύνδεση, βεβαίως, διαρκή όλων των υπηρεσι</w:t>
      </w:r>
      <w:r>
        <w:rPr>
          <w:rFonts w:eastAsia="Times New Roman"/>
          <w:szCs w:val="24"/>
        </w:rPr>
        <w:t>ών ώστε να εξασφαλίζεται η θεραπευτική συνέχεια και κατ’ επέκταση η αποκατάσταση του ασθενούς.</w:t>
      </w:r>
    </w:p>
    <w:p w14:paraId="5760B7CF" w14:textId="77777777" w:rsidR="003F14BB" w:rsidRDefault="00F37CA6">
      <w:pPr>
        <w:spacing w:line="600" w:lineRule="auto"/>
        <w:ind w:firstLine="720"/>
        <w:jc w:val="both"/>
        <w:rPr>
          <w:rFonts w:eastAsia="Times New Roman"/>
          <w:szCs w:val="24"/>
        </w:rPr>
      </w:pPr>
      <w:r>
        <w:rPr>
          <w:rFonts w:eastAsia="Times New Roman"/>
          <w:szCs w:val="24"/>
        </w:rPr>
        <w:t xml:space="preserve">Προϋπόθεση για την υλοποίησή του είναι να πάψει η υγεία να αντιμετωπίζεται ως εμπόρευμα, όπως γίνεται σήμερα, με </w:t>
      </w:r>
      <w:r>
        <w:rPr>
          <w:rFonts w:eastAsia="Times New Roman"/>
          <w:szCs w:val="24"/>
        </w:rPr>
        <w:lastRenderedPageBreak/>
        <w:t>κατάργηση κάθε επιχειρηματικής δραστηριότητας συ</w:t>
      </w:r>
      <w:r>
        <w:rPr>
          <w:rFonts w:eastAsia="Times New Roman"/>
          <w:szCs w:val="24"/>
        </w:rPr>
        <w:t>νολικά στην υγεία. Κι αυτό, για να υλοποιηθεί, απαιτεί ρήξη, σύγκρουση με την πολιτική της Ευρωπαϊκής Ένωσης, με τους επιχειρηματικούς ομίλους που εμπορεύονται τις υπηρεσίες υγείας, πρόνοιας και το φάρμακο, απαιτείται ρήξη και ανατροπή του καπιταλιστικού δ</w:t>
      </w:r>
      <w:r>
        <w:rPr>
          <w:rFonts w:eastAsia="Times New Roman"/>
          <w:szCs w:val="24"/>
        </w:rPr>
        <w:t xml:space="preserve">ρόμου ανάπτυξης, ο οποίος στηρίζεται στα αποκαΐδια των κοινωνικών παροχών και δικαιωμάτων των εργαζομένων, αλλά και των ασθενών. </w:t>
      </w:r>
    </w:p>
    <w:p w14:paraId="5760B7D0" w14:textId="77777777" w:rsidR="003F14BB" w:rsidRDefault="00F37CA6">
      <w:pPr>
        <w:spacing w:line="600" w:lineRule="auto"/>
        <w:ind w:firstLine="720"/>
        <w:jc w:val="both"/>
        <w:rPr>
          <w:rFonts w:eastAsia="Times New Roman"/>
          <w:szCs w:val="24"/>
        </w:rPr>
      </w:pPr>
      <w:r>
        <w:rPr>
          <w:rFonts w:eastAsia="Times New Roman"/>
          <w:szCs w:val="24"/>
        </w:rPr>
        <w:t xml:space="preserve">Με βάση τα ανωτέρω και με κριτήρια το ότι μέσω της προωθούμενης διοικητικής οργάνωσης των υπηρεσιών ψυχικής υγείας ενισχύεται </w:t>
      </w:r>
      <w:r>
        <w:rPr>
          <w:rFonts w:eastAsia="Times New Roman"/>
          <w:szCs w:val="24"/>
        </w:rPr>
        <w:t xml:space="preserve">ο ιδιωτικός τομέας, παραμένει το αντιδραστικό περιεχόμενο της ψυχιατρικής μεταρρύθμισης, εντείνεται η αντιλαϊκή πολιτική της συγκυβέρνησης στην υγεία και την ψυχική υγεία, αλλά και με τα νέα όργανα που φτιάχνει η Κυβέρνηση εκτιμούμε και λέμε ότι θα έχουμε </w:t>
      </w:r>
      <w:r>
        <w:rPr>
          <w:rFonts w:eastAsia="Times New Roman"/>
          <w:szCs w:val="24"/>
        </w:rPr>
        <w:t>το ίδιο αντιλαϊκό αποτέλεσμα.</w:t>
      </w:r>
    </w:p>
    <w:p w14:paraId="5760B7D1" w14:textId="77777777" w:rsidR="003F14BB" w:rsidRDefault="00F37CA6">
      <w:pPr>
        <w:spacing w:line="600" w:lineRule="auto"/>
        <w:ind w:firstLine="720"/>
        <w:jc w:val="both"/>
        <w:rPr>
          <w:rFonts w:eastAsia="Times New Roman"/>
          <w:szCs w:val="24"/>
        </w:rPr>
      </w:pPr>
      <w:r>
        <w:rPr>
          <w:rFonts w:eastAsia="Times New Roman"/>
          <w:szCs w:val="24"/>
        </w:rPr>
        <w:t>Εμείς θα καταψηφίσουμε, τα άρθρα 1, 2, 4, 6 και 8, ενώ για τα άρθρα που αφορούν τη συγκρότηση των οργάνων θα ψηφίσουμε «παρών».</w:t>
      </w:r>
    </w:p>
    <w:p w14:paraId="5760B7D2" w14:textId="77777777" w:rsidR="003F14BB" w:rsidRDefault="00F37CA6">
      <w:pPr>
        <w:spacing w:line="600" w:lineRule="auto"/>
        <w:ind w:firstLine="720"/>
        <w:jc w:val="both"/>
        <w:rPr>
          <w:rFonts w:eastAsia="Times New Roman"/>
          <w:szCs w:val="24"/>
        </w:rPr>
      </w:pPr>
      <w:r>
        <w:rPr>
          <w:rFonts w:eastAsia="Times New Roman"/>
          <w:szCs w:val="24"/>
        </w:rPr>
        <w:lastRenderedPageBreak/>
        <w:t>Από τις συνολικές ρυθμίσεις του νομοσχέδιου αξιολογούμε κι έχουν, κατ’ εμάς, ιδιαίτερη βαρύτητα τα</w:t>
      </w:r>
      <w:r>
        <w:rPr>
          <w:rFonts w:eastAsia="Times New Roman"/>
          <w:szCs w:val="24"/>
        </w:rPr>
        <w:t xml:space="preserve"> άρθρα που αφορούν –κι αυτό είναι, βεβαίως, κριτήριο για την καταψήφισή του νομοσχεδίου επί της αρχής- την ψυχική υγεία, που υλοποιούν ή διορθώνουν πλευρές της ψυχιατρικής μεταρρύθμισης, με την οποία εμείς διαφωνούμε. </w:t>
      </w:r>
    </w:p>
    <w:p w14:paraId="5760B7D3" w14:textId="77777777" w:rsidR="003F14BB" w:rsidRDefault="00F37CA6">
      <w:pPr>
        <w:spacing w:line="600" w:lineRule="auto"/>
        <w:ind w:firstLine="720"/>
        <w:jc w:val="both"/>
        <w:rPr>
          <w:rFonts w:eastAsia="Times New Roman"/>
          <w:szCs w:val="24"/>
        </w:rPr>
      </w:pPr>
      <w:r>
        <w:rPr>
          <w:rFonts w:eastAsia="Times New Roman"/>
          <w:szCs w:val="24"/>
        </w:rPr>
        <w:t>Επίσης, διαφωνούμε με ορισμένα άλλα ά</w:t>
      </w:r>
      <w:r>
        <w:rPr>
          <w:rFonts w:eastAsia="Times New Roman"/>
          <w:szCs w:val="24"/>
        </w:rPr>
        <w:t>ρθρα, όπως για παράδειγμα αυτά που ενισχύουν την ιδιωτικοποίηση και την επιχειρηματική δράση των δημόσιων μονάδων υγείας, τα άρθρα 48 και 49 με την ΕΣΑΝ και την ΑΕΜΥ, το άρθρο 42 που ενισχύει τον ιδιωτικό επιχειρηματικό τομέα, την δανειοδότηση κλπ., τον έλ</w:t>
      </w:r>
      <w:r>
        <w:rPr>
          <w:rFonts w:eastAsia="Times New Roman"/>
          <w:szCs w:val="24"/>
        </w:rPr>
        <w:t>εγχο των μονάδων Πρωτοβάθμιας Φροντίδας Υγείας των ιδιωτικών αυτών μονάδων, τη σύσταση των νομικών προσώπων δημοσίου δικαίου στους οδοντοτεχνίτες και στους αεροθεραπευτές από τα άρθρα 57 έως 91 –ενιαία το λέω τώρα-, την ίδρυση Πανελληνίου Συλλόγου Φυσιοθερ</w:t>
      </w:r>
      <w:r>
        <w:rPr>
          <w:rFonts w:eastAsia="Times New Roman"/>
          <w:szCs w:val="24"/>
        </w:rPr>
        <w:t xml:space="preserve">απευτών με το άρθρο 55, το κίνητρο απόδοσης στους υπαλλήλους του ΕΟΦ με το άρθρο 53. Αυτά, λοιπόν, είναι βασικά άρθρα τα οποία καθορίζουν συνολικά την καταψήφιση στο νομοσχέδιο. </w:t>
      </w:r>
    </w:p>
    <w:p w14:paraId="5760B7D4" w14:textId="77777777" w:rsidR="003F14BB" w:rsidRDefault="00F37CA6">
      <w:pPr>
        <w:spacing w:line="600" w:lineRule="auto"/>
        <w:ind w:firstLine="720"/>
        <w:jc w:val="both"/>
        <w:rPr>
          <w:rFonts w:eastAsia="Times New Roman"/>
          <w:szCs w:val="24"/>
        </w:rPr>
      </w:pPr>
      <w:r>
        <w:rPr>
          <w:rFonts w:eastAsia="Times New Roman"/>
          <w:szCs w:val="24"/>
        </w:rPr>
        <w:lastRenderedPageBreak/>
        <w:t>Βεβαίως, υπάρχουν και άρθρα στα οποία θα ψηφίσουμε «υπέρ», αλλά και άρθρα στα</w:t>
      </w:r>
      <w:r>
        <w:rPr>
          <w:rFonts w:eastAsia="Times New Roman"/>
          <w:szCs w:val="24"/>
        </w:rPr>
        <w:t xml:space="preserve"> οποία θα ψηφίσουμε «παρών». </w:t>
      </w:r>
    </w:p>
    <w:p w14:paraId="5760B7D5" w14:textId="77777777" w:rsidR="003F14BB" w:rsidRDefault="00F37CA6">
      <w:pPr>
        <w:spacing w:line="600" w:lineRule="auto"/>
        <w:ind w:firstLine="720"/>
        <w:jc w:val="both"/>
        <w:rPr>
          <w:rFonts w:eastAsia="Times New Roman"/>
          <w:szCs w:val="24"/>
        </w:rPr>
      </w:pPr>
      <w:r>
        <w:rPr>
          <w:rFonts w:eastAsia="Times New Roman"/>
          <w:szCs w:val="24"/>
        </w:rPr>
        <w:t xml:space="preserve">Εισέρχομαι τώρα στο δεύτερο κεφάλαιο για τα Κέντρα Εμπειρογνωμοσύνης που είναι τα άρθρα 9 έως 17. Εμείς συμφωνούμε στην ύπαρξη των </w:t>
      </w:r>
      <w:r>
        <w:rPr>
          <w:rFonts w:eastAsia="Times New Roman"/>
          <w:szCs w:val="24"/>
        </w:rPr>
        <w:t>κέντρων</w:t>
      </w:r>
      <w:r>
        <w:rPr>
          <w:rFonts w:eastAsia="Times New Roman"/>
          <w:szCs w:val="24"/>
        </w:rPr>
        <w:t xml:space="preserve"> αυτών, υπάρχουν, όμως, κάποιες βασικές επισημάνσεις που θεωρούμε κριτήριο και με τις οπ</w:t>
      </w:r>
      <w:r>
        <w:rPr>
          <w:rFonts w:eastAsia="Times New Roman"/>
          <w:szCs w:val="24"/>
        </w:rPr>
        <w:t>οίες καθορίζεται και η ψήφος μας. Το θέμα είναι ότι πουθενά στα άρθρα του νομοσχεδίου δεν αναφέρεται η υποχρέωση του κράτους να εξασφαλίσει χρηματοδότηση, στελέχωση, υποδομές, εξοπλισμούς κλπ., ώστε κάποιες δημόσιες μονάδες να αποκτήσουν όλα όσα απαιτούντα</w:t>
      </w:r>
      <w:r>
        <w:rPr>
          <w:rFonts w:eastAsia="Times New Roman"/>
          <w:szCs w:val="24"/>
        </w:rPr>
        <w:t xml:space="preserve">ι προκειμένου να αναπτυχθούν ως Κέντρα Εμπειρογνωμοσύνης σπάνιων και πολύπλοκων νοσημάτων. </w:t>
      </w:r>
    </w:p>
    <w:p w14:paraId="5760B7D6" w14:textId="77777777" w:rsidR="003F14BB" w:rsidRDefault="00F37CA6">
      <w:pPr>
        <w:spacing w:line="600" w:lineRule="auto"/>
        <w:ind w:firstLine="720"/>
        <w:jc w:val="both"/>
        <w:rPr>
          <w:rFonts w:eastAsia="Times New Roman"/>
          <w:szCs w:val="24"/>
        </w:rPr>
      </w:pPr>
      <w:r>
        <w:rPr>
          <w:rFonts w:eastAsia="Times New Roman"/>
          <w:szCs w:val="24"/>
        </w:rPr>
        <w:t xml:space="preserve">Φαίνεται ότι </w:t>
      </w:r>
      <w:r>
        <w:rPr>
          <w:rFonts w:eastAsia="Times New Roman"/>
          <w:szCs w:val="24"/>
        </w:rPr>
        <w:t>τ</w:t>
      </w:r>
      <w:r>
        <w:rPr>
          <w:rFonts w:eastAsia="Times New Roman"/>
          <w:szCs w:val="24"/>
        </w:rPr>
        <w:t>ο κράτος θέτει τις προδιαγραφές, αλλά θα είναι κυρίως ευθύνη των δημόσιων μονάδων υγείας να εξασφαλίζουν τα απαραίτητα. Για παράδειγμα, στα άρθρα 10 κ</w:t>
      </w:r>
      <w:r>
        <w:rPr>
          <w:rFonts w:eastAsia="Times New Roman"/>
          <w:szCs w:val="24"/>
        </w:rPr>
        <w:t xml:space="preserve">αι 11 μπαίνουν, μεταξύ άλλων, τα κριτήρια του οικονομικού κόστους, της οικονομικά αποδοτικής θεραπείας, οικονομικά αποδοτικής χρήσης πόρων, οι βέλτιστες πρακτικές. Πρόκειται, κατά τη γνώμη </w:t>
      </w:r>
      <w:r>
        <w:rPr>
          <w:rFonts w:eastAsia="Times New Roman"/>
          <w:szCs w:val="24"/>
        </w:rPr>
        <w:lastRenderedPageBreak/>
        <w:t xml:space="preserve">μας, για κριτήρια στη βάση του κόστους οφέλους, όπου η ανάπτυξη, η </w:t>
      </w:r>
      <w:r>
        <w:rPr>
          <w:rFonts w:eastAsia="Times New Roman"/>
          <w:szCs w:val="24"/>
        </w:rPr>
        <w:t>στελέχωση, ο εξοπλισμός και οι παρεχόμενες υπηρεσίες καθορίζονται με τα οικονομικά κριτήρια κι όχι με αυτά των λαϊκών αναγκών.</w:t>
      </w:r>
    </w:p>
    <w:p w14:paraId="5760B7D7" w14:textId="77777777" w:rsidR="003F14BB" w:rsidRDefault="00F37CA6">
      <w:pPr>
        <w:spacing w:line="600" w:lineRule="auto"/>
        <w:ind w:firstLine="720"/>
        <w:jc w:val="both"/>
        <w:rPr>
          <w:rFonts w:eastAsia="Times New Roman"/>
          <w:szCs w:val="24"/>
        </w:rPr>
      </w:pPr>
      <w:r>
        <w:rPr>
          <w:rFonts w:eastAsia="Times New Roman"/>
          <w:szCs w:val="24"/>
        </w:rPr>
        <w:t xml:space="preserve">Έτσι, λοιπόν, με βάση τα ανωτέρω, φαίνεται ότι η ανάπτυξη τέτοιων </w:t>
      </w:r>
      <w:r>
        <w:rPr>
          <w:rFonts w:eastAsia="Times New Roman"/>
          <w:szCs w:val="24"/>
        </w:rPr>
        <w:t>κέντρων</w:t>
      </w:r>
      <w:r>
        <w:rPr>
          <w:rFonts w:eastAsia="Times New Roman"/>
          <w:szCs w:val="24"/>
        </w:rPr>
        <w:t>, όπου κι αν γίνουν, θα εξαρτηθεί κυρίως από την ανάπτυξ</w:t>
      </w:r>
      <w:r>
        <w:rPr>
          <w:rFonts w:eastAsia="Times New Roman"/>
          <w:szCs w:val="24"/>
        </w:rPr>
        <w:t xml:space="preserve">η της επιχειρηματικής δράσης των δημόσιων μονάδων και τη σύμπραξή τους με τον ιδιωτικό επιχειρηματικό τομέα, προκειμένου να καταφέρουν να είναι εντός αυτών των προδιαγραφών που ορίζονται. </w:t>
      </w:r>
    </w:p>
    <w:p w14:paraId="5760B7D8" w14:textId="77777777" w:rsidR="003F14BB" w:rsidRDefault="00F37CA6">
      <w:pPr>
        <w:spacing w:line="600" w:lineRule="auto"/>
        <w:ind w:firstLine="720"/>
        <w:jc w:val="both"/>
        <w:rPr>
          <w:rFonts w:eastAsia="Times New Roman"/>
          <w:szCs w:val="24"/>
        </w:rPr>
      </w:pPr>
      <w:r>
        <w:rPr>
          <w:rFonts w:eastAsia="Times New Roman"/>
          <w:szCs w:val="24"/>
        </w:rPr>
        <w:t>Επίσης, σε θεωρητικό επίπεδο, θα παραμείνει η πρόβλεψη για την παρα</w:t>
      </w:r>
      <w:r>
        <w:rPr>
          <w:rFonts w:eastAsia="Times New Roman"/>
          <w:szCs w:val="24"/>
        </w:rPr>
        <w:t xml:space="preserve">κολούθηση των ασθενών αυτών στο πρωτοβάθμιο επίπεδο υγείας μετά τη νοσηλεία τους σε αυτά τα </w:t>
      </w:r>
      <w:r>
        <w:rPr>
          <w:rFonts w:eastAsia="Times New Roman"/>
          <w:szCs w:val="24"/>
        </w:rPr>
        <w:t>κέντρα</w:t>
      </w:r>
      <w:r>
        <w:rPr>
          <w:rFonts w:eastAsia="Times New Roman"/>
          <w:szCs w:val="24"/>
        </w:rPr>
        <w:t>. Αυτό, για να επιτευχθεί, χρειάζεται πλήρως αναπτυγμένο σύστημα πρωτοβάθμιας υγείας, κάτι το οποίο ούτε υπάρχει ούτε προβλέπεται να υπάρξει στο μέλλον με την</w:t>
      </w:r>
      <w:r>
        <w:rPr>
          <w:rFonts w:eastAsia="Times New Roman"/>
          <w:szCs w:val="24"/>
        </w:rPr>
        <w:t xml:space="preserve"> πολιτική της Κυβέρνησης.</w:t>
      </w:r>
    </w:p>
    <w:p w14:paraId="5760B7D9" w14:textId="77777777" w:rsidR="003F14BB" w:rsidRDefault="00F37CA6">
      <w:pPr>
        <w:spacing w:line="600" w:lineRule="auto"/>
        <w:ind w:firstLine="720"/>
        <w:jc w:val="both"/>
        <w:rPr>
          <w:rFonts w:eastAsia="Times New Roman"/>
          <w:szCs w:val="24"/>
        </w:rPr>
      </w:pPr>
      <w:r>
        <w:rPr>
          <w:rFonts w:eastAsia="Times New Roman"/>
          <w:szCs w:val="24"/>
        </w:rPr>
        <w:t>Σε ό,τι αφορά το άρθρο 26, που αφορά τη διαδικασία και τους όρους ένταξης των γιατρών, οδοντιάτρων με ατομικό, ιδιω</w:t>
      </w:r>
      <w:r>
        <w:rPr>
          <w:rFonts w:eastAsia="Times New Roman"/>
          <w:szCs w:val="24"/>
        </w:rPr>
        <w:lastRenderedPageBreak/>
        <w:t>τικό ιατρείο στη δημόσια, πρωτοβάθμια φροντίδα υγείας με εργασιακή σχέση πλήρους και αποκλειστικής απασχόλησης, εμε</w:t>
      </w:r>
      <w:r>
        <w:rPr>
          <w:rFonts w:eastAsia="Times New Roman"/>
          <w:szCs w:val="24"/>
        </w:rPr>
        <w:t xml:space="preserve">ίς από θέση αρχής –το είπαμε και στην </w:t>
      </w:r>
      <w:r>
        <w:rPr>
          <w:rFonts w:eastAsia="Times New Roman"/>
          <w:szCs w:val="24"/>
        </w:rPr>
        <w:t>επιτροπή</w:t>
      </w:r>
      <w:r>
        <w:rPr>
          <w:rFonts w:eastAsia="Times New Roman"/>
          <w:szCs w:val="24"/>
        </w:rPr>
        <w:t xml:space="preserve">- είμαστε υπέρ της πλήρους και αποκλειστικής απασχόλησης και επιπλέον με καθεστώς μονιμότητας. Διότι –το είπαμε και στην </w:t>
      </w:r>
      <w:r>
        <w:rPr>
          <w:rFonts w:eastAsia="Times New Roman"/>
          <w:szCs w:val="24"/>
        </w:rPr>
        <w:t>επιτροπή</w:t>
      </w:r>
      <w:r>
        <w:rPr>
          <w:rFonts w:eastAsia="Times New Roman"/>
          <w:szCs w:val="24"/>
        </w:rPr>
        <w:t>- πλήρους και αποκλειστικής απασχόλησης είναι και οι επικουρικοί. Έτσι δεν είναι;</w:t>
      </w:r>
      <w:r>
        <w:rPr>
          <w:rFonts w:eastAsia="Times New Roman"/>
          <w:szCs w:val="24"/>
        </w:rPr>
        <w:t xml:space="preserve"> Δεν είναι μόνιμοι.</w:t>
      </w:r>
    </w:p>
    <w:p w14:paraId="5760B7DA" w14:textId="77777777" w:rsidR="003F14BB" w:rsidRDefault="00F37CA6">
      <w:pPr>
        <w:spacing w:line="600" w:lineRule="auto"/>
        <w:ind w:firstLine="720"/>
        <w:jc w:val="both"/>
        <w:rPr>
          <w:rFonts w:eastAsia="Times New Roman"/>
          <w:szCs w:val="24"/>
        </w:rPr>
      </w:pPr>
      <w:r>
        <w:rPr>
          <w:rFonts w:eastAsia="Times New Roman"/>
          <w:szCs w:val="24"/>
        </w:rPr>
        <w:t>Υποστηρίζουμε ότι αυτή η εργασιακή σχέση πρέπει να ισχύει σε όλους τους υγειονομικούς και αυτό θεωρούμε ότι συμφέρει και τους ασθενείς. Γι’ αυτό ζητάμε όλοι οι γιατροί αλλά και όλοι οι εργαζόμενοι που είναι με σχέση εργασίας ως επικουρι</w:t>
      </w:r>
      <w:r>
        <w:rPr>
          <w:rFonts w:eastAsia="Times New Roman"/>
          <w:szCs w:val="24"/>
        </w:rPr>
        <w:t>κοί, με δελτία παροχής υπηρεσιών κ.</w:t>
      </w:r>
      <w:r>
        <w:rPr>
          <w:rFonts w:eastAsia="Times New Roman"/>
          <w:szCs w:val="24"/>
        </w:rPr>
        <w:t>ά</w:t>
      </w:r>
      <w:r>
        <w:rPr>
          <w:rFonts w:eastAsia="Times New Roman"/>
          <w:szCs w:val="24"/>
        </w:rPr>
        <w:t>., σε όλες τις βαθμίδες του δημόσιου συστήματος υγείας να μονιμοποιηθούν με πλήρη και αποκλειστική απασχόληση.</w:t>
      </w:r>
    </w:p>
    <w:p w14:paraId="5760B7DB" w14:textId="77777777" w:rsidR="003F14BB" w:rsidRDefault="00F37CA6">
      <w:pPr>
        <w:spacing w:line="600" w:lineRule="auto"/>
        <w:ind w:firstLine="720"/>
        <w:jc w:val="both"/>
        <w:rPr>
          <w:rFonts w:eastAsia="Times New Roman"/>
          <w:szCs w:val="24"/>
        </w:rPr>
      </w:pPr>
      <w:r>
        <w:rPr>
          <w:rFonts w:eastAsia="Times New Roman"/>
          <w:szCs w:val="24"/>
        </w:rPr>
        <w:t xml:space="preserve">Η Κυβέρνηση εάν είχε σκοπό να λύσει τα μεγάλα προβλήματα της υποστελέχωσης των δημόσιων μονάδων πρωτοβάθμιας </w:t>
      </w:r>
      <w:r>
        <w:rPr>
          <w:rFonts w:eastAsia="Times New Roman"/>
          <w:szCs w:val="24"/>
        </w:rPr>
        <w:t>φροντίδας υγείας, θα έπρεπε να έχει έστω στον προγραμματισμό της αρκετές χιλιάδες προσλήψεις γιατρών και άλλων υγειονομικών προκειμένου να καλυφθούν στοιχειωδώς οι λαϊκές ανά</w:t>
      </w:r>
      <w:r>
        <w:rPr>
          <w:rFonts w:eastAsia="Times New Roman"/>
          <w:szCs w:val="24"/>
        </w:rPr>
        <w:lastRenderedPageBreak/>
        <w:t>γκες, πολύ περισσότερο με την ανάγκη όχι μόνο να λειτουργήσουν οι υπάρχουσες μονάδ</w:t>
      </w:r>
      <w:r>
        <w:rPr>
          <w:rFonts w:eastAsia="Times New Roman"/>
          <w:szCs w:val="24"/>
        </w:rPr>
        <w:t xml:space="preserve">ες αλλά και να αναπτυχθούν περαιτέρω. Θα έπρεπε να χρηματοδοτήσει επαρκώς την πρωτοβάθμια φροντίδα υγείας τόσο για τη λειτουργία των μονάδων αλλά και για τις πλήρεις και δωρεάν παροχές υπηρεσιών σε όλους. </w:t>
      </w:r>
    </w:p>
    <w:p w14:paraId="5760B7DC" w14:textId="77777777" w:rsidR="003F14BB" w:rsidRDefault="00F37CA6">
      <w:pPr>
        <w:spacing w:line="600" w:lineRule="auto"/>
        <w:ind w:firstLine="720"/>
        <w:jc w:val="both"/>
        <w:rPr>
          <w:rFonts w:eastAsia="Times New Roman"/>
          <w:szCs w:val="24"/>
        </w:rPr>
      </w:pPr>
      <w:r>
        <w:rPr>
          <w:rFonts w:eastAsia="Times New Roman"/>
          <w:szCs w:val="24"/>
        </w:rPr>
        <w:t xml:space="preserve">Η πολιτική της Κυβέρνησης για όλα αυτά κινείται στην αντίθετη κατεύθυνση. Κόβει παροχές, αυξάνει τις πληρωμές από τους ασθενείς, κάνει σημαία την πλήρη και αποκλειστική απασχόληση για ένα μικρό αριθμό γιατρών που είναι αυτοαπασχολούμενοι και μισθωτοί στις </w:t>
      </w:r>
      <w:r>
        <w:rPr>
          <w:rFonts w:eastAsia="Times New Roman"/>
          <w:szCs w:val="24"/>
        </w:rPr>
        <w:t xml:space="preserve">μονάδες του ΠΕΔΥ λίγο πριν τη συνταξιοδότησή τους, ενώ ταυτόχρονα προωθεί τις ελαστικές σχέσεις εργασίας σε όλο το δημόσιο σύστημα υγείας και ενισχύει τους μεγαλοεπιχειρηματίες στην υγεία γενικότερα και στην πρωτοβάθμια φροντίδα υγείας. </w:t>
      </w:r>
    </w:p>
    <w:p w14:paraId="5760B7DD" w14:textId="77777777" w:rsidR="003F14BB" w:rsidRDefault="00F37CA6">
      <w:pPr>
        <w:spacing w:line="600" w:lineRule="auto"/>
        <w:ind w:firstLine="720"/>
        <w:jc w:val="both"/>
        <w:rPr>
          <w:rFonts w:eastAsia="Times New Roman"/>
          <w:szCs w:val="24"/>
        </w:rPr>
      </w:pPr>
      <w:r>
        <w:rPr>
          <w:rFonts w:eastAsia="Times New Roman"/>
          <w:szCs w:val="24"/>
        </w:rPr>
        <w:t>Στην ουσία κάνει ό</w:t>
      </w:r>
      <w:r>
        <w:rPr>
          <w:rFonts w:eastAsia="Times New Roman"/>
          <w:szCs w:val="24"/>
        </w:rPr>
        <w:t>,τι έκαναν και οι προηγούμενες κυβερνήσεις. Χρησιμοποιεί ως προκάλυμμα τη ρύθμιση αυτή για την πλήρη και αποκλειστική απασχόληση, προκειμένου να κρυφτεί ο συνολικός της αντιλαϊκός σχεδιασμός και στην πρωτοβάθμια φροντίδα υγείας.</w:t>
      </w:r>
    </w:p>
    <w:p w14:paraId="5760B7DE" w14:textId="77777777" w:rsidR="003F14BB" w:rsidRDefault="00F37CA6">
      <w:pPr>
        <w:spacing w:line="600" w:lineRule="auto"/>
        <w:ind w:firstLine="720"/>
        <w:jc w:val="both"/>
        <w:rPr>
          <w:rFonts w:eastAsia="Times New Roman"/>
          <w:szCs w:val="24"/>
        </w:rPr>
      </w:pPr>
      <w:r>
        <w:rPr>
          <w:rFonts w:eastAsia="Times New Roman"/>
          <w:szCs w:val="24"/>
        </w:rPr>
        <w:lastRenderedPageBreak/>
        <w:t>Και όλα αυτά που αναφέραμε,</w:t>
      </w:r>
      <w:r>
        <w:rPr>
          <w:rFonts w:eastAsia="Times New Roman"/>
          <w:szCs w:val="24"/>
        </w:rPr>
        <w:t xml:space="preserve"> που αφορούν και την πάγια θέση μας για το σύστημα υγείας και για τις εργασιακές σχέσεις των γιατρών και των άλλων εργαζομένων, δεν σημαίνει ότι μας αφήνουν αδιάφορους τα προβλήματα που δημιουργούνται σε αυτό το τμήμα των γιατρών, που ενδεχομένως θα εξαναγ</w:t>
      </w:r>
      <w:r>
        <w:rPr>
          <w:rFonts w:eastAsia="Times New Roman"/>
          <w:szCs w:val="24"/>
        </w:rPr>
        <w:t xml:space="preserve">καστούν να φύγουν από τις μονάδες του ΠΕΔΥ και θα αποδυναμωθούν παραπέρα αυτές οι μονάδες με αρνητικές επιπτώσεις στους ασθενείς. </w:t>
      </w:r>
    </w:p>
    <w:p w14:paraId="5760B7DF"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(Στο σημείο αυτό χτυπάει το κουδούνι λήξεως του χρόνου ομιλίας του </w:t>
      </w:r>
      <w:r>
        <w:rPr>
          <w:rFonts w:eastAsia="Times New Roman" w:cs="Times New Roman"/>
          <w:szCs w:val="24"/>
        </w:rPr>
        <w:t>κυρίου</w:t>
      </w:r>
      <w:r>
        <w:rPr>
          <w:rFonts w:eastAsia="Times New Roman" w:cs="Times New Roman"/>
          <w:szCs w:val="24"/>
        </w:rPr>
        <w:t xml:space="preserve"> </w:t>
      </w:r>
      <w:r>
        <w:rPr>
          <w:rFonts w:eastAsia="Times New Roman" w:cs="Times New Roman"/>
          <w:szCs w:val="24"/>
        </w:rPr>
        <w:t>Αντιπροέδρου της Βουλής)</w:t>
      </w:r>
    </w:p>
    <w:p w14:paraId="5760B7E0" w14:textId="77777777" w:rsidR="003F14BB" w:rsidRDefault="00F37CA6">
      <w:pPr>
        <w:spacing w:line="600" w:lineRule="auto"/>
        <w:ind w:firstLine="720"/>
        <w:jc w:val="both"/>
        <w:rPr>
          <w:rFonts w:eastAsia="Times New Roman"/>
          <w:szCs w:val="24"/>
        </w:rPr>
      </w:pPr>
      <w:r>
        <w:rPr>
          <w:rFonts w:eastAsia="Times New Roman"/>
          <w:szCs w:val="24"/>
        </w:rPr>
        <w:t xml:space="preserve">Θα ολοκληρώσω, κυρία </w:t>
      </w:r>
      <w:r>
        <w:rPr>
          <w:rFonts w:eastAsia="Times New Roman"/>
          <w:szCs w:val="24"/>
        </w:rPr>
        <w:t>Πρόεδρε, σε ένα με δύο λεπτά.</w:t>
      </w:r>
    </w:p>
    <w:p w14:paraId="5760B7E1" w14:textId="77777777" w:rsidR="003F14BB" w:rsidRDefault="00F37CA6">
      <w:pPr>
        <w:spacing w:line="600" w:lineRule="auto"/>
        <w:ind w:firstLine="720"/>
        <w:jc w:val="both"/>
        <w:rPr>
          <w:rFonts w:eastAsia="Times New Roman"/>
          <w:szCs w:val="24"/>
        </w:rPr>
      </w:pPr>
      <w:r>
        <w:rPr>
          <w:rFonts w:eastAsia="Times New Roman"/>
          <w:szCs w:val="24"/>
        </w:rPr>
        <w:t xml:space="preserve">Είναι βάσιμος ο φόβος που εκφράζουν αυτοί οι γιατροί που εντάσσονται στη ρύθμιση –και εκφράστηκε και στην </w:t>
      </w:r>
      <w:r>
        <w:rPr>
          <w:rFonts w:eastAsia="Times New Roman"/>
          <w:szCs w:val="24"/>
        </w:rPr>
        <w:t>επιτροπή</w:t>
      </w:r>
      <w:r>
        <w:rPr>
          <w:rFonts w:eastAsia="Times New Roman"/>
          <w:szCs w:val="24"/>
        </w:rPr>
        <w:t>- ότι αφού το κυβερνητικό σχέδιο για τη δήθεν πρωτοβάθμια φροντίδα υγείας εκτός όλων των άλλων δεν προβλέπει για</w:t>
      </w:r>
      <w:r>
        <w:rPr>
          <w:rFonts w:eastAsia="Times New Roman"/>
          <w:szCs w:val="24"/>
        </w:rPr>
        <w:t>τρούς ειδικοτήτων, μήπως μετά την ένταξή τους και αφού έχουν κλείσει το ιατρείο, θεωρηθούν ως μη απαραίτητοι για την πρωτοβάθμια φροντίδα υγείας και τελικά χωρίς κα</w:t>
      </w:r>
      <w:r>
        <w:rPr>
          <w:rFonts w:eastAsia="Times New Roman"/>
          <w:szCs w:val="24"/>
        </w:rPr>
        <w:t>μ</w:t>
      </w:r>
      <w:r>
        <w:rPr>
          <w:rFonts w:eastAsia="Times New Roman"/>
          <w:szCs w:val="24"/>
        </w:rPr>
        <w:t>μία δυνατότητα να εργαστούν μέχρι να συνταξιοδοτηθούν.</w:t>
      </w:r>
    </w:p>
    <w:p w14:paraId="5760B7E2" w14:textId="77777777" w:rsidR="003F14BB" w:rsidRDefault="00F37CA6">
      <w:pPr>
        <w:spacing w:line="600" w:lineRule="auto"/>
        <w:ind w:firstLine="720"/>
        <w:jc w:val="both"/>
        <w:rPr>
          <w:rFonts w:eastAsia="Times New Roman"/>
          <w:szCs w:val="24"/>
        </w:rPr>
      </w:pPr>
      <w:r>
        <w:rPr>
          <w:rFonts w:eastAsia="Times New Roman"/>
          <w:szCs w:val="24"/>
        </w:rPr>
        <w:lastRenderedPageBreak/>
        <w:t>Επιπλέον, πρόβλημα είναι το ζήτημα τ</w:t>
      </w:r>
      <w:r>
        <w:rPr>
          <w:rFonts w:eastAsia="Times New Roman"/>
          <w:szCs w:val="24"/>
        </w:rPr>
        <w:t xml:space="preserve">ων κρίσεων και της ένταξής τους στον κλάδο γιατρών -και ο νόμος της προηγούμενης κυβέρνησης το προέβλεπε- του ΕΣΥ. Τι εμπόδισε, όμως, και δεν πραγματοποιήθηκε μέχρι σήμερα; Ποιος εγγυάται ότι θα γίνει τώρα; Στη ρύθμιση δεν υπάρχει ούτε καν πρόβλεψη για να </w:t>
      </w:r>
      <w:r>
        <w:rPr>
          <w:rFonts w:eastAsia="Times New Roman"/>
          <w:szCs w:val="24"/>
        </w:rPr>
        <w:t>πληρωθούν αναδρομικά τη διαφορά που υπάρχει ανάμεσα στην κατηγορία πανεπιστημιακής εκπαίδευσης και στην κατηγορία του κλάδου ιατρών του ΕΣΥ.</w:t>
      </w:r>
    </w:p>
    <w:p w14:paraId="5760B7E3" w14:textId="77777777" w:rsidR="003F14BB" w:rsidRDefault="00F37CA6">
      <w:pPr>
        <w:spacing w:line="600" w:lineRule="auto"/>
        <w:ind w:firstLine="720"/>
        <w:jc w:val="both"/>
        <w:rPr>
          <w:rFonts w:eastAsia="Times New Roman"/>
          <w:szCs w:val="24"/>
        </w:rPr>
      </w:pPr>
      <w:r>
        <w:rPr>
          <w:rFonts w:eastAsia="Times New Roman"/>
          <w:szCs w:val="24"/>
        </w:rPr>
        <w:t>Εμείς ζητάμε να περιληφθεί μαζί με την πλήρη και αποκλειστική απασχόληση και η μόνιμη σχέση εργασίας με πλήρη εργασ</w:t>
      </w:r>
      <w:r>
        <w:rPr>
          <w:rFonts w:eastAsia="Times New Roman"/>
          <w:szCs w:val="24"/>
        </w:rPr>
        <w:t>ιακά, ασφαλιστικά δικαιώματα ως ελάχιστη εξασφάλιση της δουλειάς των γιατρών και των άλλων εργαζόμενων, σε μία πλήρη, ανεπτυγμένη, με όλες τις ειδικότητες ιατρών, δημόσια και δωρεάν πρωτοβάθμια φροντίδα υγείας. Αυτή η εργασιακή σχέση να είναι η μοναδική γι</w:t>
      </w:r>
      <w:r>
        <w:rPr>
          <w:rFonts w:eastAsia="Times New Roman"/>
          <w:szCs w:val="24"/>
        </w:rPr>
        <w:t>α όλους τους εργαζόμενους, να κριθούν όλοι οι γιατροί που εργάζονται ως ΠΕ με αποκλειστικό κριτήριο τα χρόνια προϋπηρεσίας και να ενταχθούν στον κλάδο γιατρών του ΕΣΥ με τις αντίστοιχες αμοιβές, που πρέπει να αυξηθούν βεβαίως.</w:t>
      </w:r>
    </w:p>
    <w:p w14:paraId="5760B7E4" w14:textId="77777777" w:rsidR="003F14BB" w:rsidRDefault="00F37CA6">
      <w:pPr>
        <w:spacing w:line="600" w:lineRule="auto"/>
        <w:ind w:firstLine="720"/>
        <w:jc w:val="both"/>
        <w:rPr>
          <w:rFonts w:eastAsia="Times New Roman"/>
          <w:szCs w:val="24"/>
        </w:rPr>
      </w:pPr>
      <w:r>
        <w:rPr>
          <w:rFonts w:eastAsia="Times New Roman"/>
          <w:szCs w:val="24"/>
        </w:rPr>
        <w:lastRenderedPageBreak/>
        <w:t xml:space="preserve">Επίσης, να δοθούν αναδρομικά </w:t>
      </w:r>
      <w:r>
        <w:rPr>
          <w:rFonts w:eastAsia="Times New Roman"/>
          <w:szCs w:val="24"/>
        </w:rPr>
        <w:t>τα ποσά που προκύπτουν από την αποζημίωσή τους ως υπάλληλοι της κατηγορίας πανεπιστημιακής εκπαίδευσης. Και να λύσει η Κυβέρνηση το ζήτημα που προκύπτει για τη συγκεκριμένη κατηγορία των γιατρών όπως έχει κάνει στο κάτω- κάτω και σε άλλες περιπτώσεις.</w:t>
      </w:r>
    </w:p>
    <w:p w14:paraId="5760B7E5" w14:textId="77777777" w:rsidR="003F14BB" w:rsidRDefault="00F37CA6">
      <w:pPr>
        <w:spacing w:line="600" w:lineRule="auto"/>
        <w:ind w:firstLine="720"/>
        <w:jc w:val="both"/>
        <w:rPr>
          <w:rFonts w:eastAsia="Times New Roman"/>
          <w:szCs w:val="24"/>
        </w:rPr>
      </w:pPr>
      <w:r>
        <w:rPr>
          <w:rFonts w:eastAsia="Times New Roman"/>
          <w:szCs w:val="24"/>
        </w:rPr>
        <w:t xml:space="preserve">Και </w:t>
      </w:r>
      <w:r>
        <w:rPr>
          <w:rFonts w:eastAsia="Times New Roman"/>
          <w:szCs w:val="24"/>
        </w:rPr>
        <w:t>με βάση τα παραπάνω, στο συγκεκριμένο άρθρο εμείς θα ψηφίσουμε παρών.</w:t>
      </w:r>
    </w:p>
    <w:p w14:paraId="5760B7E6" w14:textId="77777777" w:rsidR="003F14BB" w:rsidRDefault="00F37CA6">
      <w:pPr>
        <w:spacing w:line="600" w:lineRule="auto"/>
        <w:ind w:firstLine="720"/>
        <w:jc w:val="both"/>
        <w:rPr>
          <w:rFonts w:eastAsia="Times New Roman"/>
          <w:szCs w:val="24"/>
        </w:rPr>
      </w:pPr>
      <w:r>
        <w:rPr>
          <w:rFonts w:eastAsia="Times New Roman"/>
          <w:szCs w:val="24"/>
        </w:rPr>
        <w:t>Σε ό,τι αφορά, κυρία Πρόεδρε –και ολοκληρώνω- τις τροπολογίες θα ακούσουμε βεβαίως και τις νομοτεχνικές βελτιώσεις του Υπουργού και αν χρειαστεί θα τοποθετηθούμε για κάποια άρθρα που ενδ</w:t>
      </w:r>
      <w:r>
        <w:rPr>
          <w:rFonts w:eastAsia="Times New Roman"/>
          <w:szCs w:val="24"/>
        </w:rPr>
        <w:t>εχομένως θα υπάρξουν αλλαγές. Αλλά και για τις τροπολογίες νομίζω ότι θα έχουμε τουλάχιστον οι αγορητές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εισηγητές το δικαίωμα της δευτερολογίας για να επιχειρηματολογήσουμε επί των τροπολογιών.</w:t>
      </w:r>
    </w:p>
    <w:p w14:paraId="5760B7E7" w14:textId="77777777" w:rsidR="003F14BB" w:rsidRDefault="00F37CA6">
      <w:pPr>
        <w:spacing w:line="600" w:lineRule="auto"/>
        <w:ind w:firstLine="720"/>
        <w:jc w:val="both"/>
        <w:rPr>
          <w:rFonts w:eastAsia="Times New Roman"/>
          <w:szCs w:val="24"/>
        </w:rPr>
      </w:pPr>
      <w:r>
        <w:rPr>
          <w:rFonts w:eastAsia="Times New Roman"/>
          <w:szCs w:val="24"/>
        </w:rPr>
        <w:t>Ευχαριστώ, κυρία Πρόεδρε.</w:t>
      </w:r>
    </w:p>
    <w:p w14:paraId="5760B7E8"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w:t>
      </w:r>
      <w:r>
        <w:rPr>
          <w:rFonts w:eastAsia="Times New Roman" w:cs="Times New Roman"/>
          <w:b/>
          <w:szCs w:val="24"/>
        </w:rPr>
        <w:t>οπούλου):</w:t>
      </w:r>
      <w:r>
        <w:rPr>
          <w:rFonts w:eastAsia="Times New Roman" w:cs="Times New Roman"/>
          <w:szCs w:val="24"/>
        </w:rPr>
        <w:t xml:space="preserve"> Κυρίες και κύριοι συνάδελφοι, έχω την τιμή να ανακοινώσω στο Σώμα ότι τη συνεδρίασή μας παρακολουθούν από τα άνω δυτικά </w:t>
      </w:r>
      <w:r>
        <w:rPr>
          <w:rFonts w:eastAsia="Times New Roman" w:cs="Times New Roman"/>
          <w:szCs w:val="24"/>
        </w:rPr>
        <w:lastRenderedPageBreak/>
        <w:t>θεωρεία, αφού προηγουμένως ξεναγήθηκαν στην έκθεση της αίθουσας «ΕΛΕΥΘΕΡΙΟΣ ΒΕΝΙΖΕΛΟΣ» και ενημερώθηκαν για την ιστορία του κτ</w:t>
      </w:r>
      <w:r>
        <w:rPr>
          <w:rFonts w:eastAsia="Times New Roman" w:cs="Times New Roman"/>
          <w:szCs w:val="24"/>
        </w:rPr>
        <w:t>ηρίου και τον τρόπο οργάνωσης και λειτουργίας της Βουλής, σαράντα μαθήτριες και μαθητές και δύο εκπαιδευτικοί συνοδοί από το 5</w:t>
      </w:r>
      <w:r>
        <w:rPr>
          <w:rFonts w:eastAsia="Times New Roman" w:cs="Times New Roman"/>
          <w:szCs w:val="24"/>
          <w:vertAlign w:val="superscript"/>
        </w:rPr>
        <w:t>ο</w:t>
      </w:r>
      <w:r>
        <w:rPr>
          <w:rFonts w:eastAsia="Times New Roman" w:cs="Times New Roman"/>
          <w:szCs w:val="24"/>
        </w:rPr>
        <w:t xml:space="preserve"> Δημοτικό Σχολείο Αγίων Αναργύρων.</w:t>
      </w:r>
    </w:p>
    <w:p w14:paraId="5760B7E9"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Η Βουλή τούς καλωσορίζει. </w:t>
      </w:r>
    </w:p>
    <w:p w14:paraId="5760B7EA" w14:textId="77777777" w:rsidR="003F14BB" w:rsidRDefault="00F37CA6">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5760B7EB"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Τον λόγο έχει ο κ</w:t>
      </w:r>
      <w:r>
        <w:rPr>
          <w:rFonts w:eastAsia="Times New Roman" w:cs="Times New Roman"/>
          <w:szCs w:val="24"/>
        </w:rPr>
        <w:t>. Αθανάσιος Παπαχριστόπουλος από τους Ανεξάρτητους Έλληνες, για δεκαπέντε λεπτά.</w:t>
      </w:r>
    </w:p>
    <w:p w14:paraId="5760B7EC"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Ευχαριστώ, κυρία Πρόεδρε.</w:t>
      </w:r>
    </w:p>
    <w:p w14:paraId="5760B7ED"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Θέλω κατ</w:t>
      </w:r>
      <w:r>
        <w:rPr>
          <w:rFonts w:eastAsia="Times New Roman" w:cs="Times New Roman"/>
          <w:szCs w:val="24"/>
        </w:rPr>
        <w:t>’ αρχάς</w:t>
      </w:r>
      <w:r>
        <w:rPr>
          <w:rFonts w:eastAsia="Times New Roman" w:cs="Times New Roman"/>
          <w:szCs w:val="24"/>
        </w:rPr>
        <w:t xml:space="preserve"> να εστιάσω σε ένα γεγονός που έγινε πριν από μερικές ημέρες. Μια εφημερίδα δημοσίευσε κάποια στοιχεία –κα</w:t>
      </w:r>
      <w:r>
        <w:rPr>
          <w:rFonts w:eastAsia="Times New Roman" w:cs="Times New Roman"/>
          <w:szCs w:val="24"/>
        </w:rPr>
        <w:t>ι πραγματικά θα ήθελα να πιστεύω ότι η εφημερίδα έχει άδικο- όπου ένας Υπουργός Υγείας, πρόσφατος μάλιστα, υπέγραψε λίγο πριν φύγει –και ξέρουμε ότι υπάρχει πάγια αρχή, δηλαδή οι παλιοί Υπουργοί δεν υπέγραφαν ποτέ τον τελευταίο μήνα της θητείας τους τίποτα</w:t>
      </w:r>
      <w:r>
        <w:rPr>
          <w:rFonts w:eastAsia="Times New Roman" w:cs="Times New Roman"/>
          <w:szCs w:val="24"/>
        </w:rPr>
        <w:t xml:space="preserve">, παρά μόνο όταν ήταν εθνικό θέμα </w:t>
      </w:r>
      <w:r>
        <w:rPr>
          <w:rFonts w:eastAsia="Times New Roman" w:cs="Times New Roman"/>
          <w:szCs w:val="24"/>
        </w:rPr>
        <w:lastRenderedPageBreak/>
        <w:t>ή κάτι πολύ σημαντικό- και ακούστηκε ότι 65 εκατομμύρια κέρδισε μία συγκεκριμένη εταιρεία απ’ αυτήν την υπογραφή. Εγώ θέλω να ευχηθώ να μην είναι σωστή η εφημερίδα και πραγματικά ο Υπουργός να έχει κάνει σωστά τη δουλειά τ</w:t>
      </w:r>
      <w:r>
        <w:rPr>
          <w:rFonts w:eastAsia="Times New Roman" w:cs="Times New Roman"/>
          <w:szCs w:val="24"/>
        </w:rPr>
        <w:t xml:space="preserve">ου. </w:t>
      </w:r>
    </w:p>
    <w:p w14:paraId="5760B7EE"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Θέλω, όμως, πάλι να φρεσκάρω λίγο τη μνήμη μας και να πω ότι κάπου 86 δισεκατομμύρια ήταν το κονδύλι για την υγεία, το φοβερό πάρτι που γινόταν στην υγεία για πάρα πολλά χρόνια, σχεδόν το ένα τέταρτο του δημόσιου χρέους. Αυτό δεν μπορεί να το αμφισβητ</w:t>
      </w:r>
      <w:r>
        <w:rPr>
          <w:rFonts w:eastAsia="Times New Roman" w:cs="Times New Roman"/>
          <w:szCs w:val="24"/>
        </w:rPr>
        <w:t xml:space="preserve">ήσει κανένας, είναι γεγονός. </w:t>
      </w:r>
    </w:p>
    <w:p w14:paraId="5760B7EF"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Θέλω ακόμα να φρεσκάρω πάλι τη μνήμη μας στο ότι η σημερινή ηγεσία του Υπουργείου Υγείας παρέλαβε ένα έλλειμμα γύρω στα 930 εκατομμύρια, κοντά ένα δισεκατομμύριο, και παραδίδει μετά από έναν χρόνο ένα πλεόνασμα 35 εκατομμυρίων</w:t>
      </w:r>
      <w:r>
        <w:rPr>
          <w:rFonts w:eastAsia="Times New Roman" w:cs="Times New Roman"/>
          <w:szCs w:val="24"/>
        </w:rPr>
        <w:t xml:space="preserve">, μικρό μεν πλεόνασμα δε. </w:t>
      </w:r>
    </w:p>
    <w:p w14:paraId="5760B7F0"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Τα λέω αυτά γιατί ποιος λέει ότι με ένα νομοσχέδιο διορθώνω αμέσως την υγεία; Για όνομα του Θεού κανείς δεν το λέει, δεν νομίζω να το λέει και αυτή η Κυβέρνηση. Γίνεται μια φοβερή προσπάθεια για πρώτη φορά. </w:t>
      </w:r>
    </w:p>
    <w:p w14:paraId="5760B7F1"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lastRenderedPageBreak/>
        <w:t>Άκουσα διάφορα σε αυτ</w:t>
      </w:r>
      <w:r>
        <w:rPr>
          <w:rFonts w:eastAsia="Times New Roman" w:cs="Times New Roman"/>
          <w:szCs w:val="24"/>
        </w:rPr>
        <w:t>ήν την Αίθουσα από το πρωί, κραυγές αγωνίας. Λέω ότι τα τμήματα επειγόντων περιστατικών πρέπει να έχουν δικό τους διευθυντή και να μην έρχεται ο άλλος με το βαλιτσάκι και να γίνεται εισαγωγή, δηλαδή «Γιάννης κερνάει, Γιάννης πίνει». Είναι κάτι που το κάνει</w:t>
      </w:r>
      <w:r>
        <w:rPr>
          <w:rFonts w:eastAsia="Times New Roman" w:cs="Times New Roman"/>
          <w:szCs w:val="24"/>
        </w:rPr>
        <w:t xml:space="preserve"> αυτή η Κυβέρνηση, λοιπόν, και έχει προκηρύξει και τις θέσεις, για όσους δεν ξέρουν. Να σταματήσει αυτό το χάλι που γίνεται στα τμήματα επειγόντων περιστατικών. </w:t>
      </w:r>
    </w:p>
    <w:p w14:paraId="5760B7F2"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Δεύτερον, που και γι’ αυτό εγώ φωνάζω πάνω από είκοσι χρόνια, χρειαζόμαστε πολύ περισσότερα κρ</w:t>
      </w:r>
      <w:r>
        <w:rPr>
          <w:rFonts w:eastAsia="Times New Roman" w:cs="Times New Roman"/>
          <w:szCs w:val="24"/>
        </w:rPr>
        <w:t>εβάτια στις Μονάδες Εντατικής Θεραπείας. Τα έχουμε; Όχι. Τα είχαμε για μεγάλο χρονικό διάστημα. Κάποια κρεβάτια μπορεί να ήταν επανδρωμένα, αλλά δεν υπήρχε προσωπικό. Δεν είπα ότι λύθηκε. Η ζήτηση με την προσφορά καθορίζει την επιτυχία του προγράμματος. Αν</w:t>
      </w:r>
      <w:r>
        <w:rPr>
          <w:rFonts w:eastAsia="Times New Roman" w:cs="Times New Roman"/>
          <w:szCs w:val="24"/>
        </w:rPr>
        <w:t xml:space="preserve"> η ζήτηση είναι δέκα και η προσφορά ένα δεν λύνεται, βελτιώνεται όμως. Έγινε πρόσληψη προσωπικού. Κανείς δεν είπε, το ξαναλέω, ότι λύνονται τα προβλήματα της υγείας με τη μία, κανείς. Μια προσπάθεια γίνεται. Γινόταν πάρτι στην υγεία; Γινότανε. Να σταματήσε</w:t>
      </w:r>
      <w:r>
        <w:rPr>
          <w:rFonts w:eastAsia="Times New Roman" w:cs="Times New Roman"/>
          <w:szCs w:val="24"/>
        </w:rPr>
        <w:t xml:space="preserve">ι αυτό το πάρτι. Πιστεύω ότι αυτή η Κυβέρνηση το κάνει </w:t>
      </w:r>
      <w:r>
        <w:rPr>
          <w:rFonts w:eastAsia="Times New Roman" w:cs="Times New Roman"/>
          <w:szCs w:val="24"/>
        </w:rPr>
        <w:lastRenderedPageBreak/>
        <w:t xml:space="preserve">πράξη. Συγκρούεται μετωπικά με κάποια συμφέρονται και γι’ αυτό δέχεται και τις ανάλογες επιθέσεις. </w:t>
      </w:r>
    </w:p>
    <w:p w14:paraId="5760B7F3"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Έρχομαι στο συγκεκριμένο νομοσχέδιο. Είχε δικαίωμα ο ψυχικά άρρωστος, που δεν έχει τη δυνατότητα να υ</w:t>
      </w:r>
      <w:r>
        <w:rPr>
          <w:rFonts w:eastAsia="Times New Roman" w:cs="Times New Roman"/>
          <w:szCs w:val="24"/>
        </w:rPr>
        <w:t>περασπιστεί τα δικαιώματά του, να έχει έναν δικηγόρο και να πει «Ρε παιδιά, γιατί με πάτε με εισαγγελική παραγγελία στο νοσοκομείο;». Δεν το είχε αυτό το δικαίωμα. Το έχει τώρα. Υπάρχουν περιστατικά όπου το συγγενικό περιβάλλον έναν ηλικιωμένο τον βγάζει ψ</w:t>
      </w:r>
      <w:r>
        <w:rPr>
          <w:rFonts w:eastAsia="Times New Roman" w:cs="Times New Roman"/>
          <w:szCs w:val="24"/>
        </w:rPr>
        <w:t xml:space="preserve">υχικά άρρωστο και του παίρνει την περιουσία. Του δίνει αυτό το νομοσχέδιο τη δυνατότητα; Του τη δίνει για πρώτη φορά. </w:t>
      </w:r>
    </w:p>
    <w:p w14:paraId="5760B7F4" w14:textId="77777777" w:rsidR="003F14BB" w:rsidRDefault="00F37CA6">
      <w:pPr>
        <w:spacing w:line="600" w:lineRule="auto"/>
        <w:jc w:val="both"/>
        <w:rPr>
          <w:rFonts w:eastAsia="Times New Roman" w:cs="Times New Roman"/>
          <w:szCs w:val="24"/>
        </w:rPr>
      </w:pPr>
      <w:r>
        <w:rPr>
          <w:rFonts w:eastAsia="Times New Roman" w:cs="Times New Roman"/>
          <w:szCs w:val="24"/>
        </w:rPr>
        <w:t xml:space="preserve">Να φρεσκάρω επίσης τη μνήμη μας και να πω το εξής: ζήσαμε όλοι, μεγαλώσαμε, με τρεις κοινωνικές στάμπες. Η μία ευτυχώς έφυγε από τη μέση </w:t>
      </w:r>
      <w:r>
        <w:rPr>
          <w:rFonts w:eastAsia="Times New Roman" w:cs="Times New Roman"/>
          <w:szCs w:val="24"/>
        </w:rPr>
        <w:t xml:space="preserve">και ήταν η αιτία ένα μεγάλο κομμάτι ιατρών, που υπηρετούσαν έντιμα την ψυχική υγεία, να μπει μπροστά και μιλάω για το κολαστήριο της Λέρου. </w:t>
      </w:r>
      <w:r>
        <w:rPr>
          <w:rFonts w:eastAsia="Times New Roman" w:cs="Times New Roman"/>
          <w:szCs w:val="24"/>
        </w:rPr>
        <w:t>Έπρεπε δηλαδή να διασυρθούμε διεθνώς για να σταματήσει αυτή η ιστορία. Παρέμεινε όμως το Δαφνί κοινωνική κατακραυγή.</w:t>
      </w:r>
      <w:r>
        <w:rPr>
          <w:rFonts w:eastAsia="Times New Roman" w:cs="Times New Roman"/>
          <w:szCs w:val="24"/>
        </w:rPr>
        <w:t xml:space="preserve"> Σε οποιοδήποτε χωριό της Ελλάδας μάθαιναν ότι ένας δικός τους άνθρωπος πήγε στο Δαφνί ήταν ρετσινιά ζωής, το ίδιο και το Δρομοκαΐτειο. Πόσο </w:t>
      </w:r>
      <w:r>
        <w:rPr>
          <w:rFonts w:eastAsia="Times New Roman" w:cs="Times New Roman"/>
          <w:szCs w:val="24"/>
        </w:rPr>
        <w:lastRenderedPageBreak/>
        <w:t>χρειάζεται για να καταλάβουμε ότι η αποασυλοποίηση είναι κατάκτηση τριάντα χρόνων στην ενωμένη Ευρώπη, που όλοι θέλ</w:t>
      </w:r>
      <w:r>
        <w:rPr>
          <w:rFonts w:eastAsia="Times New Roman" w:cs="Times New Roman"/>
          <w:szCs w:val="24"/>
        </w:rPr>
        <w:t xml:space="preserve">ουμε να ανήκουμε; </w:t>
      </w:r>
    </w:p>
    <w:p w14:paraId="5760B7F5"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Έγινε μια προσπάθεια -εγώ δεν ισοπεδώνω τα πράγματα. Δεν πέτυχε. Μάλιστα σε πολλούς ακούστηκε περίεργο, είπαν «Πώς θα γίνει αυτό το πράγμα; Αυτοί είναι επικίνδυνοι». Τριάντα χρόνια πριν έχουν γίνει αυτά τα πράγματα, στη Δανία, στη Σουηδί</w:t>
      </w:r>
      <w:r>
        <w:rPr>
          <w:rFonts w:eastAsia="Times New Roman" w:cs="Times New Roman"/>
          <w:szCs w:val="24"/>
        </w:rPr>
        <w:t>α, στη Γερμανία, στη Μεγάλη Βρετανία. Και ερχόμαστε τώρα –εκ τω υστέρων; Εκ των υστέρων, δεν πειράζει- να κάνουμε μια προσπάθεια που πρέπει να γίνει. Είναι απίστευτο και πιστεύω ότι είναι ο καθρέφτης πολιτισμού μιας χώρας, γιατί ο ψυχικά άρρωστος πολίτης δ</w:t>
      </w:r>
      <w:r>
        <w:rPr>
          <w:rFonts w:eastAsia="Times New Roman" w:cs="Times New Roman"/>
          <w:szCs w:val="24"/>
        </w:rPr>
        <w:t>εν έχει τη δυνατότητα να υπερασπιστεί στοιχειώδη δικαιώματά του. Εδώ δεν μπορεί να κάνει τίποτα κάποιος υγιής πολίτης, που δεν είναι ψυχικά άρρωστος. Φανταστείτε αυτός που δεν έχει επίγνωση του τι γίνεται. Δεν έπρεπε να γίνει; Για πρώτη φορά λοιπόν υπάρχει</w:t>
      </w:r>
      <w:r>
        <w:rPr>
          <w:rFonts w:eastAsia="Times New Roman" w:cs="Times New Roman"/>
          <w:szCs w:val="24"/>
        </w:rPr>
        <w:t xml:space="preserve"> ένας οδικός χάρτης, που αυτοί οι άνθρωποι με </w:t>
      </w:r>
      <w:r>
        <w:rPr>
          <w:rFonts w:eastAsia="Times New Roman" w:cs="Times New Roman"/>
          <w:szCs w:val="24"/>
        </w:rPr>
        <w:t xml:space="preserve">επτά </w:t>
      </w:r>
      <w:r>
        <w:rPr>
          <w:rFonts w:eastAsia="Times New Roman" w:cs="Times New Roman"/>
          <w:szCs w:val="24"/>
        </w:rPr>
        <w:t xml:space="preserve">συγκεκριμένα νομοθετήματα θωρακίζουν τη δυνατότητα να υπερασπιστούν τον εαυτό τους για πρώτη φορά. </w:t>
      </w:r>
    </w:p>
    <w:p w14:paraId="5760B7F6"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lastRenderedPageBreak/>
        <w:t xml:space="preserve">Να πάμε παρακάτω. Σημείο αναφοράς ήταν συνέχεια το Υπουργείο Υγείας, δηλαδή για όνομα του Θεού! Η </w:t>
      </w:r>
      <w:r>
        <w:rPr>
          <w:rFonts w:eastAsia="Times New Roman" w:cs="Times New Roman"/>
          <w:szCs w:val="24"/>
        </w:rPr>
        <w:t>Υπηρεσία Ψυχικής Υγείας του Υπουργείου Υγείας θα είναι σημείο αναφοράς για όλη την Ελλάδα; Όχι. Έπρεπε να αλλάξει αυτή η δομή και θέλω να πιστεύω ότι τη χαιρέτισαν όλοι, τουλάχιστον στα βασικά, να γίνει μια αποκέντρωση, να μπορεί ο ψυχικά άρρωστος να απευθ</w:t>
      </w:r>
      <w:r>
        <w:rPr>
          <w:rFonts w:eastAsia="Times New Roman" w:cs="Times New Roman"/>
          <w:szCs w:val="24"/>
        </w:rPr>
        <w:t>υνθεί στον δήμο του, για να μην πω και στο χωριό του. Δεν είμαι αιθεροβάμων. Αυτά που έχω δει στο εξωτερικό είναι ακόμα –το λέω, δεν έχω καμία αντίρρηση να το πω- ζητούμενα για εμάς, για παράδειγμα ο σύμβουλος, που είναι δεξί χέρι του ψυχικά άρρωστου και σ</w:t>
      </w:r>
      <w:r>
        <w:rPr>
          <w:rFonts w:eastAsia="Times New Roman" w:cs="Times New Roman"/>
          <w:szCs w:val="24"/>
        </w:rPr>
        <w:t>την Ευρώπη έχει καθιερωθεί εδώ και τριάντα χρόνια και σχεδόν καθορίζει τη ζωή του. Δεν είναι απαραίτητο να είναι γιατρός, μπορεί να είναι στις κοινωνικές υπηρεσίες ενός δήμου, μιας δημόσιας υπηρεσίας, να είναι νοσηλευτής, ακόμα και να μην έχει καν σχέση με</w:t>
      </w:r>
      <w:r>
        <w:rPr>
          <w:rFonts w:eastAsia="Times New Roman" w:cs="Times New Roman"/>
          <w:szCs w:val="24"/>
        </w:rPr>
        <w:t xml:space="preserve"> την υγεία, να είναι ένας άνθρωπος όμως που έχει την αρμοδιότητα και έχει εξειδικευτεί να στηρίζει έναν ψυχικά άρρωστο. Δεν είμαι αιθεροβάμων, πιστεύω ότι είναι ζητούμενο και πρέπει κάποια στιγμή να το δούμε. Και μάλιστα να θωρακίζεται με όλο το νομικό πλα</w:t>
      </w:r>
      <w:r>
        <w:rPr>
          <w:rFonts w:eastAsia="Times New Roman" w:cs="Times New Roman"/>
          <w:szCs w:val="24"/>
        </w:rPr>
        <w:t>ίσιο.</w:t>
      </w:r>
    </w:p>
    <w:p w14:paraId="5760B7F7"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lastRenderedPageBreak/>
        <w:t>Νομίζω ότι είναι μία προσπάθεια στη σωστή κατεύθυνση. Και επειδή άκουσα με προσοχή και τα κόμματα της Αντιπολίτευσης, δεν είδα αυτή την εξαλλοσύνη που βλέπω σε άλλα νομοσχέδια, δηλαδή είδα ότι πραγματικά αναγνωρίζουν ότι κάποια κομμάτια πρέπει να στη</w:t>
      </w:r>
      <w:r>
        <w:rPr>
          <w:rFonts w:eastAsia="Times New Roman" w:cs="Times New Roman"/>
          <w:szCs w:val="24"/>
        </w:rPr>
        <w:t>ριχθούν. Και αυτό εγώ το χαιρετίζω. Δηλαδή σε αυτό το νομοσχέδιο να μην υπάρχει η λέξη «κομματοκρατία». Αυτό το έχουμε πράγματι ζήσει, να σκέφτομαι πονηρά και να λέω «Γιατί; Πελατεία κλπ.». Θα μου πείτε δεν γίνεται; Ναι, γίνεται και πρέπει σιγά σιγά η λέξη</w:t>
      </w:r>
      <w:r>
        <w:rPr>
          <w:rFonts w:eastAsia="Times New Roman" w:cs="Times New Roman"/>
          <w:szCs w:val="24"/>
        </w:rPr>
        <w:t xml:space="preserve"> «κομματοκρατία» να φύγει από τη ζωή μας. Θα περάσουν χρόνια. Αλλά όχι κάθε κίνηση που γίνεται αμέσως να τη δούμε με δυστυχία και μιζέρια. </w:t>
      </w:r>
    </w:p>
    <w:p w14:paraId="5760B7F8"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Θέλω να έρθω σε μερικά συγκεκριμένα άρθρα. Εγώ δεν θέλω να εξαντλήσω όλον τον χρόνο, κυρία Πρόεδρε, και νομίζω ότι έ</w:t>
      </w:r>
      <w:r>
        <w:rPr>
          <w:rFonts w:eastAsia="Times New Roman" w:cs="Times New Roman"/>
          <w:szCs w:val="24"/>
        </w:rPr>
        <w:t xml:space="preserve">γινε πολύ λεπτομερειακή κουβέντα στις </w:t>
      </w:r>
      <w:r>
        <w:rPr>
          <w:rFonts w:eastAsia="Times New Roman" w:cs="Times New Roman"/>
          <w:szCs w:val="24"/>
        </w:rPr>
        <w:t>επιτροπές</w:t>
      </w:r>
      <w:r>
        <w:rPr>
          <w:rFonts w:eastAsia="Times New Roman" w:cs="Times New Roman"/>
          <w:szCs w:val="24"/>
        </w:rPr>
        <w:t>. Τους φορείς τους ακούσαμε με μεγάλο σεβασμό και με εξαίρεση την ΠΟΕΔΗΝ –και το λέω ευθέως- που τα βρήκε όλα λάθος –δικαίωμά της- όλοι οι άλλοι ήταν συναινετικοί, με προτάσεις, που θέλω να πιστεύω ότι θα τις λάβει υπόψη το Υπουργείο. Είναι όμως τρία τέσσε</w:t>
      </w:r>
      <w:r>
        <w:rPr>
          <w:rFonts w:eastAsia="Times New Roman" w:cs="Times New Roman"/>
          <w:szCs w:val="24"/>
        </w:rPr>
        <w:t xml:space="preserve">ρα άρθρα που θέλω λίγο να τα δούμε. </w:t>
      </w:r>
    </w:p>
    <w:p w14:paraId="5760B7F9"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lastRenderedPageBreak/>
        <w:t>Για παράδειγμα, νομίζω ότι υπήρχε ένας βομβαρδισμός για το θέμα των γενικών γιατρών και για κάποιους γιατρούς που δεν έχουν πάρει την ειδικότητα της γενικής ιατρικής. Νομίζω ότι εκεί πρέπει να βρεθεί μια συμβιβαστική λύ</w:t>
      </w:r>
      <w:r>
        <w:rPr>
          <w:rFonts w:eastAsia="Times New Roman" w:cs="Times New Roman"/>
          <w:szCs w:val="24"/>
        </w:rPr>
        <w:t>ση και ήδη βρέθηκε και νομίζω ότι υπάρχει συναίνεση από όλα τα κόμματα, και της Αντιπολίτευσης, και νομίζω ότι θα γίνει δεκτή.</w:t>
      </w:r>
    </w:p>
    <w:p w14:paraId="5760B7FA"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Το δεύτερο κομμάτι, που το θεωρώ πάρα πολύ σημαντικό και έγινε μεγάλη κουβέντα, είναι για τους γιατρούς του ΠΕΔΥ. Και αυτό είναι </w:t>
      </w:r>
      <w:r>
        <w:rPr>
          <w:rFonts w:eastAsia="Times New Roman" w:cs="Times New Roman"/>
          <w:szCs w:val="24"/>
        </w:rPr>
        <w:t xml:space="preserve">ένα σημείο που πρέπει να το δούμε. Δίνει μια παράταση. Καλώς τη δίνει, γιατί άκουσα να μας λέει από αριστερή πλευρά ο </w:t>
      </w:r>
      <w:r>
        <w:rPr>
          <w:rFonts w:eastAsia="Times New Roman" w:cs="Times New Roman"/>
          <w:szCs w:val="24"/>
        </w:rPr>
        <w:t xml:space="preserve">εκπρόσωπος </w:t>
      </w:r>
      <w:r>
        <w:rPr>
          <w:rFonts w:eastAsia="Times New Roman" w:cs="Times New Roman"/>
          <w:szCs w:val="24"/>
        </w:rPr>
        <w:t xml:space="preserve">της Συμπαράταξης «ότι έχετε πει για πλήρους και αποκλειστικής και κάντε το αύριο». Δεν είναι έτσι, γιατί κάποιοι άνθρωποι μετά </w:t>
      </w:r>
      <w:r>
        <w:rPr>
          <w:rFonts w:eastAsia="Times New Roman" w:cs="Times New Roman"/>
          <w:szCs w:val="24"/>
        </w:rPr>
        <w:t xml:space="preserve">από είκοσι πέντε χρόνια που δουλεύουν οργάνωσαν τη ζωή τους, έχουν δώσει χρήματα κλπ. </w:t>
      </w:r>
    </w:p>
    <w:p w14:paraId="5760B7FB"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Η παράταση που δίδεται, για εμένα, πρέπει να γίνει ως εξής: Για όσους συνταξιοδοτούνται στο τέλος του 2018 να υπάρχει η παράταση μέχρι το τέλος, γιατί είναι άδικο για με</w:t>
      </w:r>
      <w:r>
        <w:rPr>
          <w:rFonts w:eastAsia="Times New Roman" w:cs="Times New Roman"/>
          <w:szCs w:val="24"/>
        </w:rPr>
        <w:t xml:space="preserve">ρικούς μήνες να τη χάσουν. Και αυτό πρέπει να το δούμε με σεβασμό. </w:t>
      </w:r>
    </w:p>
    <w:p w14:paraId="5760B7FC"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Επίσης, να δοθεί δεύτερη ευκαιρία σε πολλούς απ’ αυτούς που έκαναν λάθος, έκλεισαν τότε τα ιατρεία τους, έκαναν το </w:t>
      </w:r>
      <w:r>
        <w:rPr>
          <w:rFonts w:eastAsia="Times New Roman" w:cs="Times New Roman"/>
          <w:szCs w:val="24"/>
        </w:rPr>
        <w:lastRenderedPageBreak/>
        <w:t>ιδιωτικό, είδαν ότι δεν τους συμφέρει κλπ. Δεν είναι λάθος και αυτό να το</w:t>
      </w:r>
      <w:r>
        <w:rPr>
          <w:rFonts w:eastAsia="Times New Roman" w:cs="Times New Roman"/>
          <w:szCs w:val="24"/>
        </w:rPr>
        <w:t xml:space="preserve"> ξαναδούμε και νομίζω ότι ο Υπουργός λίγο έως πολύ –θα ακούσω και την ομιλία του- το έχει κάνει δεκτό.</w:t>
      </w:r>
    </w:p>
    <w:p w14:paraId="5760B7FD"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Εκεί, όμως, που θέλω να εστιάσω είναι στο εξής. Χρόνια ξέρουμε ότι είχαμε πρόβλημα πώς θα επανδρωθούν οι άγονες περιοχές της χώρας, είτε λέγονται νησιά ε</w:t>
      </w:r>
      <w:r>
        <w:rPr>
          <w:rFonts w:eastAsia="Times New Roman" w:cs="Times New Roman"/>
          <w:szCs w:val="24"/>
        </w:rPr>
        <w:t xml:space="preserve">ίτε είναι κατσάβραχα βουνά. Πραγματικά, και στο παράλληλο νομοσχέδιο δόθηκαν πολλά κίνητρα. Για όσους το έχουν ξεχάσει, είναι το νομοσχέδιο όπου για πρώτη φορά –μπορεί να μαλλιάσει η γλώσσα μας, αλλά θα το λέμε- πήγαν άνθρωποι που δεν τόλμαγαν να πάνε στα </w:t>
      </w:r>
      <w:r>
        <w:rPr>
          <w:rFonts w:eastAsia="Times New Roman" w:cs="Times New Roman"/>
          <w:szCs w:val="24"/>
        </w:rPr>
        <w:t>ιατρεία, να χειρουργηθούν, να κάνουν μια επέμβαση και ξέρουμε όλοι πια με το ΑΜΚΑ ότι μπορούν. Και δεν είναι λίγοι αυτοί οι άνθρωποι. Είναι το κοινωνικό κράτος που κάποιοι το είχαν ξεχάσει, για να λέμε την αλήθεια όπως πρέπει να την λέμε.</w:t>
      </w:r>
    </w:p>
    <w:p w14:paraId="5760B7FE"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Σε αυτό το παράλλ</w:t>
      </w:r>
      <w:r>
        <w:rPr>
          <w:rFonts w:eastAsia="Times New Roman" w:cs="Times New Roman"/>
          <w:szCs w:val="24"/>
        </w:rPr>
        <w:t>ηλο πρόγραμμα υπήρχαν κίνητρα για τα άγονα ιατρεία. Εδώ έρχεται ένα συγκεκριμένο άρθρο και τα εξειδικεύει και πράγματι δίνει τη δυνατότητα σε γιατρούς να διεκδικήσουν μια καλύτερη θέση.</w:t>
      </w:r>
    </w:p>
    <w:p w14:paraId="5760B7FF"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Άκουσα με προσοχή τον </w:t>
      </w:r>
      <w:r>
        <w:rPr>
          <w:rFonts w:eastAsia="Times New Roman" w:cs="Times New Roman"/>
          <w:szCs w:val="24"/>
        </w:rPr>
        <w:t>ειδικό αγορητή</w:t>
      </w:r>
      <w:r>
        <w:rPr>
          <w:rFonts w:eastAsia="Times New Roman" w:cs="Times New Roman"/>
          <w:szCs w:val="24"/>
        </w:rPr>
        <w:t xml:space="preserve"> της Δημοκρατικής Συμπαράταξης, πο</w:t>
      </w:r>
      <w:r>
        <w:rPr>
          <w:rFonts w:eastAsia="Times New Roman" w:cs="Times New Roman"/>
          <w:szCs w:val="24"/>
        </w:rPr>
        <w:t xml:space="preserve">υ είπε –και δεν διαφωνώ μαζί του σ’ αυτό το </w:t>
      </w:r>
      <w:r>
        <w:rPr>
          <w:rFonts w:eastAsia="Times New Roman" w:cs="Times New Roman"/>
          <w:szCs w:val="24"/>
        </w:rPr>
        <w:lastRenderedPageBreak/>
        <w:t>κομμάτι- ότι δεν μπορεί ένας γιατρός που έχει υπηρετήσει πολλά χρόνια σε μια επαρχία να πάει κατευθείαν. Εκεί πρέπει να βρεθεί μια φόρμουλα, αλλά δεν είναι αυτό το μείζον. Γιατί συνήθως οι γιατροί που έχουν κίνητ</w:t>
      </w:r>
      <w:r>
        <w:rPr>
          <w:rFonts w:eastAsia="Times New Roman" w:cs="Times New Roman"/>
          <w:szCs w:val="24"/>
        </w:rPr>
        <w:t xml:space="preserve">ρο να πάνε στην επαρχία και μετά έχουν αντικίνητρο να έρθουν στο κέντρο είναι νεαροί γιατροί. Συνεπώς, αυτό δεν ισχύει. </w:t>
      </w:r>
    </w:p>
    <w:p w14:paraId="5760B800"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Εδώ, όμως, θέλω να κάνω μία παρατήρηση, η οποία δεν είναι ιδιοτελής, αλλά την άκουσα από πολλούς φίλους συναδέλφους γιατρούς. Πρέπει να</w:t>
      </w:r>
      <w:r>
        <w:rPr>
          <w:rFonts w:eastAsia="Times New Roman" w:cs="Times New Roman"/>
          <w:szCs w:val="24"/>
        </w:rPr>
        <w:t xml:space="preserve"> βρείτε μια φόρμουλα. Σε κάποιον γιατρό, που για χ΄ λόγους, αν και υπηρετεί στην Αθήνα, θέλει να πάει, για παράδειγμα, στη Νάξο ή κάπου αλλού, δεν του δίνετε τη δυνατότητα. Για ποιον λόγο; Ή σε κάποιον γιατρό που υπηρετεί σε ένα επαρχιακό νοσοκομείο, το οπ</w:t>
      </w:r>
      <w:r>
        <w:rPr>
          <w:rFonts w:eastAsia="Times New Roman" w:cs="Times New Roman"/>
          <w:szCs w:val="24"/>
        </w:rPr>
        <w:t xml:space="preserve">οίο δεν είναι άγονο, πάλι για κοινωνικούς λόγους σοβαρούς γιατί δεν του δίνετε τη δυνατότητα, εάν ο πατέρας του, η μάνα του ή τα αδέλφια του έχουν ένα τεράστιο κοινωνικό πρόβλημα να πάει; Νομίζω ότι είναι άδικο. </w:t>
      </w:r>
    </w:p>
    <w:p w14:paraId="5760B801"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Άκουσα την επιχειρηματολογία και τη σέβομαι</w:t>
      </w:r>
      <w:r>
        <w:rPr>
          <w:rFonts w:eastAsia="Times New Roman" w:cs="Times New Roman"/>
          <w:szCs w:val="24"/>
        </w:rPr>
        <w:t xml:space="preserve">, ότι θα γίνει μετακίνηση γιατρών κλπ. Σωστό. Εγώ δεν είπα υποχρεωτικά να κάνει μια αίτηση. Νομίζω, όμως, ότι αυτό μπορείτε να το δείτε, </w:t>
      </w:r>
      <w:r>
        <w:rPr>
          <w:rFonts w:eastAsia="Times New Roman" w:cs="Times New Roman"/>
          <w:szCs w:val="24"/>
        </w:rPr>
        <w:lastRenderedPageBreak/>
        <w:t>Υπουργέ μου, όχι για οργανική θέση, αλλά ας είναι και προσωποπαγής. Όμως, να έχει τη δυνατότητα να κάνει την αίτησή του</w:t>
      </w:r>
      <w:r>
        <w:rPr>
          <w:rFonts w:eastAsia="Times New Roman" w:cs="Times New Roman"/>
          <w:szCs w:val="24"/>
        </w:rPr>
        <w:t xml:space="preserve"> και να υπάρχουν τρεις ή τέσσερις ασφαλιστικές δικλείδες: ο Διοικητής, ο ΥΠΕάρχης, το Υπουργείο. Όμως, να δώστε τη δυνατότητα και σ’ αυτόν, γιατί υπάρχουν κοινωνικά προβλήματα και υπάρχουν άνθρωποι που είναι εγκλωβισμένοι. Θέλει κάποιος, για παράδειγμα, να</w:t>
      </w:r>
      <w:r>
        <w:rPr>
          <w:rFonts w:eastAsia="Times New Roman" w:cs="Times New Roman"/>
          <w:szCs w:val="24"/>
        </w:rPr>
        <w:t xml:space="preserve"> φύγει από την Καρδίτσα και να πάει στον Βόλο ή από τα Γιάννενα στην Αλεξανδρούπολη, γιατί του το στερείτε; Δεν του δίνετε κα</w:t>
      </w:r>
      <w:r>
        <w:rPr>
          <w:rFonts w:eastAsia="Times New Roman" w:cs="Times New Roman"/>
          <w:szCs w:val="24"/>
        </w:rPr>
        <w:t>μ</w:t>
      </w:r>
      <w:r>
        <w:rPr>
          <w:rFonts w:eastAsia="Times New Roman" w:cs="Times New Roman"/>
          <w:szCs w:val="24"/>
        </w:rPr>
        <w:t>μία δυνατότητα και αυτό είναι άδικο. Δεν είναι ρουσφέτι. Να βρείτε την ασφαλιστική δικλίδα και να το κάνετε.</w:t>
      </w:r>
    </w:p>
    <w:p w14:paraId="5760B802"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Τελειώνοντας, θέλω να</w:t>
      </w:r>
      <w:r>
        <w:rPr>
          <w:rFonts w:eastAsia="Times New Roman" w:cs="Times New Roman"/>
          <w:szCs w:val="24"/>
        </w:rPr>
        <w:t xml:space="preserve"> πω το εξής. Είναι πολλά αυτά που θα μπορούσε να πει κανείς και είμαι της άποψης ότι θα πρέπει να μειωθούν οι τροπολογίες σε κάθε νομοσχέδιο. Είμαι από τους Βουλευτές –ευλογώ τα γένια μου τώρα- που για να φέρω μία τροπολογία θα πρέπει να είναι καραμπινάτη </w:t>
      </w:r>
      <w:r>
        <w:rPr>
          <w:rFonts w:eastAsia="Times New Roman" w:cs="Times New Roman"/>
          <w:szCs w:val="24"/>
        </w:rPr>
        <w:t>αδικία. Νομίζω ότι είναι ιερή υποχρέωσή μας να μην δίνουμε δικαιώματα. Πρέπει να μειωθούν οι τροπολογίες που έρχονται. Είναι πάρα πολλές.</w:t>
      </w:r>
    </w:p>
    <w:p w14:paraId="5760B803" w14:textId="77777777" w:rsidR="003F14BB" w:rsidRDefault="00F37CA6">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Ξέρω ότι είναι πολλά τα κακώς κείμενα. Ξέρω ότι πολλά από αυτά, όπως οι καρκίνοι, όπως ότι έπρεπε να ενταχθούν τα σπάν</w:t>
      </w:r>
      <w:r>
        <w:rPr>
          <w:rFonts w:eastAsia="Times New Roman" w:cs="Times New Roman"/>
          <w:bCs/>
          <w:shd w:val="clear" w:color="auto" w:fill="FFFFFF"/>
        </w:rPr>
        <w:t xml:space="preserve">ια νοσήματα, έπρεπε να γίνουν. Δεν μιλάει κανείς για αυτά. </w:t>
      </w:r>
      <w:r>
        <w:rPr>
          <w:rFonts w:eastAsia="Times New Roman" w:cs="Times New Roman"/>
          <w:bCs/>
          <w:shd w:val="clear" w:color="auto" w:fill="FFFFFF"/>
        </w:rPr>
        <w:lastRenderedPageBreak/>
        <w:t xml:space="preserve">Κάποιες άλλες </w:t>
      </w:r>
      <w:r>
        <w:rPr>
          <w:rFonts w:eastAsia="Times New Roman"/>
          <w:bCs/>
          <w:shd w:val="clear" w:color="auto" w:fill="FFFFFF"/>
        </w:rPr>
        <w:t>τροπολογίες</w:t>
      </w:r>
      <w:r>
        <w:rPr>
          <w:rFonts w:eastAsia="Times New Roman" w:cs="Times New Roman"/>
          <w:bCs/>
          <w:shd w:val="clear" w:color="auto" w:fill="FFFFFF"/>
        </w:rPr>
        <w:t xml:space="preserve"> θα έπρεπε να έχουν προβλεφθεί. Ειδικά μερικές που </w:t>
      </w:r>
      <w:r>
        <w:rPr>
          <w:rFonts w:eastAsia="Times New Roman"/>
          <w:bCs/>
          <w:shd w:val="clear" w:color="auto" w:fill="FFFFFF"/>
        </w:rPr>
        <w:t>είναι</w:t>
      </w:r>
      <w:r>
        <w:rPr>
          <w:rFonts w:eastAsia="Times New Roman" w:cs="Times New Roman"/>
          <w:bCs/>
          <w:shd w:val="clear" w:color="auto" w:fill="FFFFFF"/>
        </w:rPr>
        <w:t xml:space="preserve"> δίκαιες και τις είδα. Κάτι πρέπει να γίνει, ώστε αυτός ο αριθμός να μειωθεί. Θέλω να είμαι δίκαιος και ειλικρινής. </w:t>
      </w:r>
    </w:p>
    <w:p w14:paraId="5760B804" w14:textId="77777777" w:rsidR="003F14BB" w:rsidRDefault="00F37CA6">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Γιατί το μοναδικό χαρτί </w:t>
      </w:r>
      <w:r>
        <w:rPr>
          <w:rFonts w:eastAsia="Times New Roman"/>
          <w:bCs/>
          <w:shd w:val="clear" w:color="auto" w:fill="FFFFFF"/>
        </w:rPr>
        <w:t>–</w:t>
      </w:r>
      <w:r>
        <w:rPr>
          <w:rFonts w:eastAsia="Times New Roman" w:cs="Times New Roman"/>
          <w:bCs/>
          <w:shd w:val="clear" w:color="auto" w:fill="FFFFFF"/>
        </w:rPr>
        <w:t>και τελειώνω</w:t>
      </w:r>
      <w:r>
        <w:rPr>
          <w:rFonts w:eastAsia="Times New Roman"/>
          <w:bCs/>
          <w:shd w:val="clear" w:color="auto" w:fill="FFFFFF"/>
        </w:rPr>
        <w:t>–</w:t>
      </w:r>
      <w:r>
        <w:rPr>
          <w:rFonts w:eastAsia="Times New Roman" w:cs="Times New Roman"/>
          <w:bCs/>
          <w:shd w:val="clear" w:color="auto" w:fill="FFFFFF"/>
        </w:rPr>
        <w:t xml:space="preserve"> που έχει αυτή η </w:t>
      </w:r>
      <w:r>
        <w:rPr>
          <w:rFonts w:eastAsia="Times New Roman"/>
          <w:bCs/>
          <w:shd w:val="clear" w:color="auto" w:fill="FFFFFF"/>
        </w:rPr>
        <w:t>Κυβέρνηση</w:t>
      </w:r>
      <w:r>
        <w:rPr>
          <w:rFonts w:eastAsia="Times New Roman" w:cs="Times New Roman"/>
          <w:bCs/>
          <w:shd w:val="clear" w:color="auto" w:fill="FFFFFF"/>
        </w:rPr>
        <w:t xml:space="preserve"> </w:t>
      </w:r>
      <w:r>
        <w:rPr>
          <w:rFonts w:eastAsia="Times New Roman"/>
          <w:bCs/>
          <w:shd w:val="clear" w:color="auto" w:fill="FFFFFF"/>
        </w:rPr>
        <w:t>–</w:t>
      </w:r>
      <w:r>
        <w:rPr>
          <w:rFonts w:eastAsia="Times New Roman" w:cs="Times New Roman"/>
          <w:bCs/>
          <w:shd w:val="clear" w:color="auto" w:fill="FFFFFF"/>
        </w:rPr>
        <w:t>θα το φωνάζω</w:t>
      </w:r>
      <w:r>
        <w:rPr>
          <w:rFonts w:eastAsia="Times New Roman"/>
          <w:bCs/>
          <w:shd w:val="clear" w:color="auto" w:fill="FFFFFF"/>
        </w:rPr>
        <w:t>–</w:t>
      </w:r>
      <w:r>
        <w:rPr>
          <w:rFonts w:eastAsia="Times New Roman" w:cs="Times New Roman"/>
          <w:bCs/>
          <w:shd w:val="clear" w:color="auto" w:fill="FFFFFF"/>
        </w:rPr>
        <w:t xml:space="preserve"> </w:t>
      </w:r>
      <w:r>
        <w:rPr>
          <w:rFonts w:eastAsia="Times New Roman"/>
          <w:bCs/>
          <w:shd w:val="clear" w:color="auto" w:fill="FFFFFF"/>
        </w:rPr>
        <w:t>είναι</w:t>
      </w:r>
      <w:r>
        <w:rPr>
          <w:rFonts w:eastAsia="Times New Roman" w:cs="Times New Roman"/>
          <w:bCs/>
          <w:shd w:val="clear" w:color="auto" w:fill="FFFFFF"/>
        </w:rPr>
        <w:t xml:space="preserve"> το ηθικό πλεονέκτημα. Κάποιοι προσπαθούν να το λερώσουν με εύσχημο τρόπο. Δεν θα το καταφέρουν. Αυτό το πλεονέκτημα </w:t>
      </w:r>
      <w:r>
        <w:rPr>
          <w:rFonts w:eastAsia="Times New Roman"/>
          <w:bCs/>
          <w:shd w:val="clear" w:color="auto" w:fill="FFFFFF"/>
        </w:rPr>
        <w:t>είναι</w:t>
      </w:r>
      <w:r>
        <w:rPr>
          <w:rFonts w:eastAsia="Times New Roman" w:cs="Times New Roman"/>
          <w:bCs/>
          <w:shd w:val="clear" w:color="auto" w:fill="FFFFFF"/>
        </w:rPr>
        <w:t xml:space="preserve"> ο μοναδικός «άσσος» αυτής της </w:t>
      </w:r>
      <w:r>
        <w:rPr>
          <w:rFonts w:eastAsia="Times New Roman"/>
          <w:bCs/>
          <w:shd w:val="clear" w:color="auto" w:fill="FFFFFF"/>
        </w:rPr>
        <w:t>Κυβέρνηση</w:t>
      </w:r>
      <w:r>
        <w:rPr>
          <w:rFonts w:eastAsia="Times New Roman" w:cs="Times New Roman"/>
          <w:bCs/>
          <w:shd w:val="clear" w:color="auto" w:fill="FFFFFF"/>
        </w:rPr>
        <w:t>ς. Γιατί</w:t>
      </w:r>
      <w:r>
        <w:rPr>
          <w:rFonts w:eastAsia="Times New Roman" w:cs="Times New Roman"/>
          <w:bCs/>
          <w:shd w:val="clear" w:color="auto" w:fill="FFFFFF"/>
        </w:rPr>
        <w:t xml:space="preserve"> όλα τα άλλα τα έχει εναντίον της. </w:t>
      </w:r>
    </w:p>
    <w:p w14:paraId="5760B805" w14:textId="77777777" w:rsidR="003F14BB" w:rsidRDefault="00F37CA6">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Ξαναλέω </w:t>
      </w:r>
      <w:r>
        <w:rPr>
          <w:rFonts w:eastAsia="Times New Roman"/>
          <w:bCs/>
          <w:shd w:val="clear" w:color="auto" w:fill="FFFFFF"/>
        </w:rPr>
        <w:t>–</w:t>
      </w:r>
      <w:r>
        <w:rPr>
          <w:rFonts w:eastAsia="Times New Roman" w:cs="Times New Roman"/>
          <w:bCs/>
          <w:shd w:val="clear" w:color="auto" w:fill="FFFFFF"/>
        </w:rPr>
        <w:t>και τελειώνω</w:t>
      </w:r>
      <w:r>
        <w:rPr>
          <w:rFonts w:eastAsia="Times New Roman"/>
          <w:bCs/>
          <w:shd w:val="clear" w:color="auto" w:fill="FFFFFF"/>
        </w:rPr>
        <w:t>–</w:t>
      </w:r>
      <w:r>
        <w:rPr>
          <w:rFonts w:eastAsia="Times New Roman" w:cs="Times New Roman"/>
          <w:bCs/>
          <w:shd w:val="clear" w:color="auto" w:fill="FFFFFF"/>
        </w:rPr>
        <w:t xml:space="preserve"> ότι η χώρα πρέπει να έρθει στα ίσα της. Δεν χρεοκόπησε τυχαία και δεν τη χρεοκόπησε αυτή η </w:t>
      </w:r>
      <w:r>
        <w:rPr>
          <w:rFonts w:eastAsia="Times New Roman"/>
          <w:bCs/>
          <w:shd w:val="clear" w:color="auto" w:fill="FFFFFF"/>
        </w:rPr>
        <w:t>Κυβέρνηση</w:t>
      </w:r>
      <w:r>
        <w:rPr>
          <w:rFonts w:eastAsia="Times New Roman" w:cs="Times New Roman"/>
          <w:bCs/>
          <w:shd w:val="clear" w:color="auto" w:fill="FFFFFF"/>
        </w:rPr>
        <w:t>. Αυτό να το έχουν καλά στο μυαλό τους όσοι με διαπρύσιους λόγους βγαίνουν και κάνουν σκληρή κριτ</w:t>
      </w:r>
      <w:r>
        <w:rPr>
          <w:rFonts w:eastAsia="Times New Roman" w:cs="Times New Roman"/>
          <w:bCs/>
          <w:shd w:val="clear" w:color="auto" w:fill="FFFFFF"/>
        </w:rPr>
        <w:t xml:space="preserve">ική. Να την κάνουν. Όμως πρώτα να κάνουν την αυτοκριτική τους. </w:t>
      </w:r>
    </w:p>
    <w:p w14:paraId="5760B806" w14:textId="77777777" w:rsidR="003F14BB" w:rsidRDefault="00F37CA6">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Ευχαριστώ πολύ </w:t>
      </w:r>
    </w:p>
    <w:p w14:paraId="5760B807" w14:textId="77777777" w:rsidR="003F14BB" w:rsidRDefault="00F37CA6">
      <w:pPr>
        <w:spacing w:line="600" w:lineRule="auto"/>
        <w:ind w:firstLine="709"/>
        <w:jc w:val="center"/>
        <w:rPr>
          <w:rFonts w:eastAsia="Times New Roman" w:cs="Times New Roman"/>
        </w:rPr>
      </w:pPr>
      <w:r>
        <w:rPr>
          <w:rFonts w:eastAsia="Times New Roman" w:cs="Times New Roman"/>
        </w:rPr>
        <w:t>(Χειροκροτήματα από την πτέρυγα του ΣΥΡΙΖΑ)</w:t>
      </w:r>
    </w:p>
    <w:p w14:paraId="5760B808" w14:textId="77777777" w:rsidR="003F14BB" w:rsidRDefault="00F37CA6">
      <w:pPr>
        <w:spacing w:line="600" w:lineRule="auto"/>
        <w:ind w:firstLine="720"/>
        <w:jc w:val="both"/>
        <w:rPr>
          <w:rFonts w:eastAsia="Times New Roman" w:cs="Times New Roman"/>
        </w:rPr>
      </w:pPr>
      <w:r>
        <w:rPr>
          <w:rFonts w:eastAsia="Times New Roman"/>
          <w:b/>
          <w:bCs/>
        </w:rPr>
        <w:t>ΠΡΟΕΔΡΕΥΟΥΣΑ (Αναστασία Χριστοδουλοπούλου):</w:t>
      </w:r>
      <w:r>
        <w:rPr>
          <w:rFonts w:eastAsia="Times New Roman" w:cs="Times New Roman"/>
        </w:rPr>
        <w:t xml:space="preserve"> Τελικά και εσείς όλον τον χρόνο δαπανήσατε. Κανείς δεν μπορεί να αντέξει στον πειρασμό.</w:t>
      </w:r>
    </w:p>
    <w:p w14:paraId="5760B809" w14:textId="77777777" w:rsidR="003F14BB" w:rsidRDefault="00F37CA6">
      <w:pPr>
        <w:spacing w:line="600" w:lineRule="auto"/>
        <w:ind w:firstLine="720"/>
        <w:jc w:val="both"/>
        <w:rPr>
          <w:rFonts w:eastAsia="Times New Roman" w:cs="Times New Roman"/>
        </w:rPr>
      </w:pPr>
      <w:r>
        <w:rPr>
          <w:rFonts w:eastAsia="Times New Roman" w:cs="Times New Roman"/>
          <w:b/>
        </w:rPr>
        <w:lastRenderedPageBreak/>
        <w:t>ΑΘΑΝΑΣΙΟΣ ΠΑΠΑΧΡΙΣΤΟΠΟΥΛΟΣ:</w:t>
      </w:r>
      <w:r>
        <w:rPr>
          <w:rFonts w:eastAsia="Times New Roman" w:cs="Times New Roman"/>
        </w:rPr>
        <w:t xml:space="preserve"> Δεν πήρα παραπάνω, </w:t>
      </w:r>
      <w:r>
        <w:rPr>
          <w:rFonts w:eastAsia="Times New Roman" w:cs="Times New Roman"/>
          <w:bCs/>
          <w:shd w:val="clear" w:color="auto" w:fill="FFFFFF"/>
        </w:rPr>
        <w:t>όμως,</w:t>
      </w:r>
      <w:r>
        <w:rPr>
          <w:rFonts w:eastAsia="Times New Roman" w:cs="Times New Roman"/>
        </w:rPr>
        <w:t xml:space="preserve"> κυρία Πρόεδρε. </w:t>
      </w:r>
    </w:p>
    <w:p w14:paraId="5760B80A" w14:textId="77777777" w:rsidR="003F14BB" w:rsidRDefault="00F37CA6">
      <w:pPr>
        <w:spacing w:line="600" w:lineRule="auto"/>
        <w:ind w:firstLine="720"/>
        <w:jc w:val="both"/>
        <w:rPr>
          <w:rFonts w:eastAsia="Times New Roman" w:cs="Times New Roman"/>
        </w:rPr>
      </w:pPr>
      <w:r>
        <w:rPr>
          <w:rFonts w:eastAsia="Times New Roman"/>
          <w:b/>
          <w:bCs/>
        </w:rPr>
        <w:t>ΠΡΟΕΔΡΕΥΟΥΣΑ (Αναστασία Χριστοδουλοπούλου):</w:t>
      </w:r>
      <w:r>
        <w:rPr>
          <w:rFonts w:eastAsia="Times New Roman" w:cs="Times New Roman"/>
        </w:rPr>
        <w:t xml:space="preserve"> Δεν σας έκανα παρατήρηση, κύριε Παπαχριστόπουλε. </w:t>
      </w:r>
    </w:p>
    <w:p w14:paraId="5760B80B" w14:textId="77777777" w:rsidR="003F14BB" w:rsidRDefault="00F37CA6">
      <w:pPr>
        <w:spacing w:line="600" w:lineRule="auto"/>
        <w:ind w:firstLine="720"/>
        <w:jc w:val="both"/>
        <w:rPr>
          <w:rFonts w:eastAsia="Times New Roman" w:cs="Times New Roman"/>
        </w:rPr>
      </w:pPr>
      <w:r>
        <w:rPr>
          <w:rFonts w:eastAsia="Times New Roman" w:cs="Times New Roman"/>
        </w:rPr>
        <w:t xml:space="preserve">Τώρα, τον λόγο </w:t>
      </w:r>
      <w:r>
        <w:rPr>
          <w:rFonts w:eastAsia="Times New Roman"/>
          <w:bCs/>
        </w:rPr>
        <w:t>έχει</w:t>
      </w:r>
      <w:r>
        <w:rPr>
          <w:rFonts w:eastAsia="Times New Roman" w:cs="Times New Roman"/>
        </w:rPr>
        <w:t xml:space="preserve"> η </w:t>
      </w:r>
      <w:r>
        <w:rPr>
          <w:rFonts w:eastAsia="Times New Roman" w:cs="Times New Roman"/>
        </w:rPr>
        <w:t xml:space="preserve">κ. </w:t>
      </w:r>
      <w:r>
        <w:rPr>
          <w:rFonts w:eastAsia="Times New Roman" w:cs="Times New Roman"/>
        </w:rPr>
        <w:t xml:space="preserve">Μεγαλοοικονόμου από την Ένωση Κεντρώων. </w:t>
      </w:r>
    </w:p>
    <w:p w14:paraId="5760B80C" w14:textId="77777777" w:rsidR="003F14BB" w:rsidRDefault="00F37CA6">
      <w:pPr>
        <w:spacing w:line="600" w:lineRule="auto"/>
        <w:ind w:firstLine="720"/>
        <w:jc w:val="both"/>
        <w:rPr>
          <w:rFonts w:eastAsia="Times New Roman" w:cs="Times New Roman"/>
        </w:rPr>
      </w:pPr>
      <w:r>
        <w:rPr>
          <w:rFonts w:eastAsia="Times New Roman" w:cs="Times New Roman"/>
          <w:b/>
        </w:rPr>
        <w:t>ΘΕΟΔΩΡΑ ΜΕΓΑΛΟΟΙΚΟΝΟΜΟΥ:</w:t>
      </w:r>
      <w:r>
        <w:rPr>
          <w:rFonts w:eastAsia="Times New Roman" w:cs="Times New Roman"/>
        </w:rPr>
        <w:t xml:space="preserve"> </w:t>
      </w:r>
      <w:r>
        <w:rPr>
          <w:rFonts w:eastAsia="Times New Roman"/>
          <w:bCs/>
        </w:rPr>
        <w:t>Ευ</w:t>
      </w:r>
      <w:r>
        <w:rPr>
          <w:rFonts w:eastAsia="Times New Roman"/>
          <w:bCs/>
        </w:rPr>
        <w:t xml:space="preserve">χαριστώ, κυρία Πρόεδρε. </w:t>
      </w:r>
    </w:p>
    <w:p w14:paraId="5760B80D" w14:textId="77777777" w:rsidR="003F14BB" w:rsidRDefault="00F37CA6">
      <w:pPr>
        <w:spacing w:line="600" w:lineRule="auto"/>
        <w:ind w:firstLine="720"/>
        <w:jc w:val="both"/>
        <w:rPr>
          <w:rFonts w:eastAsia="Times New Roman" w:cs="Times New Roman"/>
        </w:rPr>
      </w:pPr>
      <w:r>
        <w:rPr>
          <w:rFonts w:eastAsia="Times New Roman" w:cs="Times New Roman"/>
          <w:bCs/>
          <w:shd w:val="clear" w:color="auto" w:fill="FFFFFF"/>
        </w:rPr>
        <w:t>Κ</w:t>
      </w:r>
      <w:r>
        <w:rPr>
          <w:rFonts w:eastAsia="Times New Roman" w:cs="Times New Roman"/>
        </w:rPr>
        <w:t>ύριοι Υπουργοί, κυρίες και κύριοι συνάδελφοι, το σημερινό νομοσχέδιο τιτλοφορείται μεν «Μεταρρύθμιση της διοικητικής οργάνωσης των υπηρεσιών ψυχικής υγείας, Κέντρα Εμπειρογνωμοσύνης σπάνιων και πολύπλοκων νοσημάτων και άλλες διατά</w:t>
      </w:r>
      <w:r>
        <w:rPr>
          <w:rFonts w:eastAsia="Times New Roman" w:cs="Times New Roman"/>
        </w:rPr>
        <w:t xml:space="preserve">ξεις», </w:t>
      </w:r>
      <w:r>
        <w:rPr>
          <w:rFonts w:eastAsia="Times New Roman" w:cs="Times New Roman"/>
          <w:bCs/>
          <w:shd w:val="clear" w:color="auto" w:fill="FFFFFF"/>
        </w:rPr>
        <w:t>όμως,</w:t>
      </w:r>
      <w:r>
        <w:rPr>
          <w:rFonts w:eastAsia="Times New Roman" w:cs="Times New Roman"/>
        </w:rPr>
        <w:t xml:space="preserve"> ως είθισται, οι «άλλες διατάξεις» καταλαμβάνουν τελικά το μεγαλύτερο κομμάτι του νομοσχεδίου και συχνά και το μεγαλύτερο κομμάτι της </w:t>
      </w:r>
      <w:r>
        <w:rPr>
          <w:rFonts w:eastAsia="Times New Roman"/>
        </w:rPr>
        <w:t>συζήτηση</w:t>
      </w:r>
      <w:r>
        <w:rPr>
          <w:rFonts w:eastAsia="Times New Roman" w:cs="Times New Roman"/>
        </w:rPr>
        <w:t xml:space="preserve">ς. </w:t>
      </w:r>
    </w:p>
    <w:p w14:paraId="5760B80E" w14:textId="77777777" w:rsidR="003F14BB" w:rsidRDefault="00F37CA6">
      <w:pPr>
        <w:spacing w:line="600" w:lineRule="auto"/>
        <w:ind w:firstLine="720"/>
        <w:jc w:val="both"/>
        <w:rPr>
          <w:rFonts w:eastAsia="Times New Roman" w:cs="Times New Roman"/>
        </w:rPr>
      </w:pPr>
      <w:r>
        <w:rPr>
          <w:rFonts w:eastAsia="Times New Roman" w:cs="Times New Roman"/>
        </w:rPr>
        <w:t xml:space="preserve">Πράγματι, στη </w:t>
      </w:r>
      <w:r>
        <w:rPr>
          <w:rFonts w:eastAsia="Times New Roman"/>
        </w:rPr>
        <w:t>συζήτηση</w:t>
      </w:r>
      <w:r>
        <w:rPr>
          <w:rFonts w:eastAsia="Times New Roman" w:cs="Times New Roman"/>
        </w:rPr>
        <w:t xml:space="preserve"> που προηγήθηκε στην αρμόδια </w:t>
      </w:r>
      <w:r>
        <w:rPr>
          <w:rFonts w:eastAsia="Times New Roman" w:cs="Times New Roman"/>
        </w:rPr>
        <w:t xml:space="preserve">επιτροπή </w:t>
      </w:r>
      <w:r>
        <w:rPr>
          <w:rFonts w:eastAsia="Times New Roman" w:cs="Times New Roman"/>
        </w:rPr>
        <w:t>θέλω να αναφέρω ότι είχαμε την ευκαιρί</w:t>
      </w:r>
      <w:r>
        <w:rPr>
          <w:rFonts w:eastAsia="Times New Roman" w:cs="Times New Roman"/>
        </w:rPr>
        <w:t xml:space="preserve">α όλοι οι συνάδελφοι να εκφράσουμε τις αντιρρήσεις μας, τις ανησυχίες μας και ενίοτε τις συμφωνίες μας. </w:t>
      </w:r>
    </w:p>
    <w:p w14:paraId="5760B80F" w14:textId="77777777" w:rsidR="003F14BB" w:rsidRDefault="00F37CA6">
      <w:pPr>
        <w:spacing w:line="600" w:lineRule="auto"/>
        <w:ind w:firstLine="720"/>
        <w:jc w:val="both"/>
        <w:rPr>
          <w:rFonts w:eastAsia="Times New Roman" w:cs="Times New Roman"/>
        </w:rPr>
      </w:pPr>
      <w:r>
        <w:rPr>
          <w:rFonts w:eastAsia="Times New Roman" w:cs="Times New Roman"/>
        </w:rPr>
        <w:lastRenderedPageBreak/>
        <w:t xml:space="preserve">Γενικότερα, η υγεία στη χώρα μας </w:t>
      </w:r>
      <w:r>
        <w:rPr>
          <w:rFonts w:eastAsia="Times New Roman"/>
          <w:bCs/>
        </w:rPr>
        <w:t>είναι</w:t>
      </w:r>
      <w:r>
        <w:rPr>
          <w:rFonts w:eastAsia="Times New Roman" w:cs="Times New Roman"/>
        </w:rPr>
        <w:t xml:space="preserve"> ένας πολύπαθος τομέας με πολλά προβλήματα, τα οποία τα τελευταία χρόνια έχουν επιδεινωθεί σοβαρά, λόγω δημοσιονο</w:t>
      </w:r>
      <w:r>
        <w:rPr>
          <w:rFonts w:eastAsia="Times New Roman" w:cs="Times New Roman"/>
        </w:rPr>
        <w:t xml:space="preserve">μικών περιορισμών. Ειδικότερα, </w:t>
      </w:r>
      <w:r>
        <w:rPr>
          <w:rFonts w:eastAsia="Times New Roman" w:cs="Times New Roman"/>
          <w:bCs/>
          <w:shd w:val="clear" w:color="auto" w:fill="FFFFFF"/>
        </w:rPr>
        <w:t>όμως,</w:t>
      </w:r>
      <w:r>
        <w:rPr>
          <w:rFonts w:eastAsia="Times New Roman" w:cs="Times New Roman"/>
        </w:rPr>
        <w:t xml:space="preserve"> όταν αναφερόμαστε στη ψυχική υγεία θεωρώ ότι </w:t>
      </w:r>
      <w:r>
        <w:rPr>
          <w:rFonts w:eastAsia="Times New Roman"/>
          <w:bCs/>
        </w:rPr>
        <w:t>είναι</w:t>
      </w:r>
      <w:r>
        <w:rPr>
          <w:rFonts w:eastAsia="Times New Roman" w:cs="Times New Roman"/>
        </w:rPr>
        <w:t xml:space="preserve"> ακόμη περισσότερο υποβαθμισμένη και ότι αντιμετωπίζεται συχνά από τους κυβερνώντες ως δευτερεύον ζήτημα. </w:t>
      </w:r>
    </w:p>
    <w:p w14:paraId="5760B810" w14:textId="77777777" w:rsidR="003F14BB" w:rsidRDefault="00F37CA6">
      <w:pPr>
        <w:spacing w:line="600" w:lineRule="auto"/>
        <w:ind w:firstLine="720"/>
        <w:jc w:val="both"/>
        <w:rPr>
          <w:rFonts w:eastAsia="Times New Roman" w:cs="Times New Roman"/>
        </w:rPr>
      </w:pPr>
      <w:r>
        <w:rPr>
          <w:rFonts w:eastAsia="Times New Roman" w:cs="Times New Roman"/>
        </w:rPr>
        <w:t xml:space="preserve">Ωστόσο, αυτή </w:t>
      </w:r>
      <w:r>
        <w:rPr>
          <w:rFonts w:eastAsia="Times New Roman"/>
          <w:bCs/>
        </w:rPr>
        <w:t>είναι</w:t>
      </w:r>
      <w:r>
        <w:rPr>
          <w:rFonts w:eastAsia="Times New Roman" w:cs="Times New Roman"/>
        </w:rPr>
        <w:t xml:space="preserve"> μια τελείως λανθασμένη προσέγγιση. Τα τελευταία οκτώ χρόνια η ζωή του μέσου Έλληνα πολίτη </w:t>
      </w:r>
      <w:r>
        <w:rPr>
          <w:rFonts w:eastAsia="Times New Roman"/>
          <w:bCs/>
        </w:rPr>
        <w:t>έχει</w:t>
      </w:r>
      <w:r>
        <w:rPr>
          <w:rFonts w:eastAsia="Times New Roman" w:cs="Times New Roman"/>
        </w:rPr>
        <w:t xml:space="preserve"> ανατραπεί εντελώς. Η καθημερινότητα </w:t>
      </w:r>
      <w:r>
        <w:rPr>
          <w:rFonts w:eastAsia="Times New Roman"/>
          <w:bCs/>
        </w:rPr>
        <w:t>είναι</w:t>
      </w:r>
      <w:r>
        <w:rPr>
          <w:rFonts w:eastAsia="Times New Roman" w:cs="Times New Roman"/>
        </w:rPr>
        <w:t xml:space="preserve"> κάθε χρόνο και πιο δύσκολη, πιο δυσάρεστη και πιο απελπιστική. Τα δεδομένα αυτά έχουν επηρεάσει δραστικά τον ψυχισμό τ</w:t>
      </w:r>
      <w:r>
        <w:rPr>
          <w:rFonts w:eastAsia="Times New Roman" w:cs="Times New Roman"/>
        </w:rPr>
        <w:t xml:space="preserve">ων Ελλήνων, οι οποίοι νοσούν πολύ πιο συχνά και πολύ πιο σοβαρά από ό,τι στο παρελθόν. Αυτό ήταν, εξάλλου, και το συμπέρασμα του δεύτερου Συνεδρίου Ψυχικής Υγείας, το οποίο διεξήχθη πριν από μερικούς μήνες και είχα την ευκαιρία να παρακολουθήσω από κοντά. </w:t>
      </w:r>
    </w:p>
    <w:p w14:paraId="5760B811" w14:textId="77777777" w:rsidR="003F14BB" w:rsidRDefault="00F37CA6">
      <w:pPr>
        <w:spacing w:line="600" w:lineRule="auto"/>
        <w:ind w:firstLine="720"/>
        <w:jc w:val="both"/>
        <w:rPr>
          <w:rFonts w:eastAsia="Times New Roman" w:cs="Times New Roman"/>
        </w:rPr>
      </w:pPr>
      <w:r>
        <w:rPr>
          <w:rFonts w:eastAsia="Times New Roman" w:cs="Times New Roman"/>
        </w:rPr>
        <w:t xml:space="preserve">Μάλιστα, θέλω να αναφερθώ σε ένα χθεσινό γεγονός. Παρακολούθησα την ειδική εκδήλωση που οργανώθηκε από την Περιφέρεια Αττικής στην Εθνική Σχολή Δημόσιας Υγείας με θέμα «Έμφυλη προσέγγιση στην υγεία και ψυχική υγεία». Δυστυχώς, θέλω να αναφέρω ότι </w:t>
      </w:r>
      <w:r>
        <w:rPr>
          <w:rFonts w:eastAsia="Times New Roman"/>
          <w:bCs/>
        </w:rPr>
        <w:t>έ</w:t>
      </w:r>
      <w:r>
        <w:rPr>
          <w:rFonts w:eastAsia="Times New Roman" w:cs="Times New Roman"/>
        </w:rPr>
        <w:t>νιωσα α</w:t>
      </w:r>
      <w:r>
        <w:rPr>
          <w:rFonts w:eastAsia="Times New Roman" w:cs="Times New Roman"/>
        </w:rPr>
        <w:t xml:space="preserve">πογοήτευση, διότι ήμουν η μόνη </w:t>
      </w:r>
      <w:r>
        <w:rPr>
          <w:rFonts w:eastAsia="Times New Roman" w:cs="Times New Roman"/>
        </w:rPr>
        <w:lastRenderedPageBreak/>
        <w:t xml:space="preserve">Βουλευτής από όλο το </w:t>
      </w:r>
      <w:r>
        <w:rPr>
          <w:rFonts w:eastAsia="Times New Roman"/>
          <w:bCs/>
        </w:rPr>
        <w:t>Κοινοβούλιο</w:t>
      </w:r>
      <w:r>
        <w:rPr>
          <w:rFonts w:eastAsia="Times New Roman" w:cs="Times New Roman"/>
        </w:rPr>
        <w:t xml:space="preserve"> που παρακολούθησα το μίνι αυτό </w:t>
      </w:r>
      <w:r>
        <w:rPr>
          <w:rFonts w:eastAsia="Times New Roman" w:cs="Times New Roman"/>
        </w:rPr>
        <w:t xml:space="preserve">συνέδριο </w:t>
      </w:r>
      <w:r>
        <w:rPr>
          <w:rFonts w:eastAsia="Times New Roman" w:cs="Times New Roman"/>
        </w:rPr>
        <w:t>που παρουσίασαν μία ψυχίατρος και μία κοινωνική λειτουργός, το οποίο ήταν πράγματι πολύ ενδιαφέρον και πολύ κατατοπιστικό. Δυστυχώς, ήμουν μόνο εγώ, κύρ</w:t>
      </w:r>
      <w:r>
        <w:rPr>
          <w:rFonts w:eastAsia="Times New Roman" w:cs="Times New Roman"/>
        </w:rPr>
        <w:t xml:space="preserve">ιοι συνάδελφοι. </w:t>
      </w:r>
    </w:p>
    <w:p w14:paraId="5760B812" w14:textId="77777777" w:rsidR="003F14BB" w:rsidRDefault="00F37CA6">
      <w:pPr>
        <w:spacing w:line="600" w:lineRule="auto"/>
        <w:ind w:firstLine="720"/>
        <w:jc w:val="both"/>
        <w:rPr>
          <w:rFonts w:eastAsia="Times New Roman" w:cs="Times New Roman"/>
        </w:rPr>
      </w:pPr>
      <w:r>
        <w:rPr>
          <w:rFonts w:eastAsia="Times New Roman" w:cs="Times New Roman"/>
        </w:rPr>
        <w:t xml:space="preserve">Θέλω να υπογραμμίσω ότι μόνο το 2015 διαγνώστηκαν πεντακόσιες χιλιάδες Έλληνες με κατάθλιψη, χωρίς να υπολογίσουμε και τις λοιπές ψυχικές νόσους. </w:t>
      </w:r>
      <w:r>
        <w:rPr>
          <w:rFonts w:eastAsia="Times New Roman"/>
          <w:bCs/>
        </w:rPr>
        <w:t>Είναι</w:t>
      </w:r>
      <w:r>
        <w:rPr>
          <w:rFonts w:eastAsia="Times New Roman" w:cs="Times New Roman"/>
        </w:rPr>
        <w:t xml:space="preserve"> συνέπεια της δυστυχίας και της πίεσης που δέχεται ο Έλληνας την εποχή των μνημονίων. </w:t>
      </w:r>
    </w:p>
    <w:p w14:paraId="5760B813" w14:textId="77777777" w:rsidR="003F14BB" w:rsidRDefault="00F37CA6">
      <w:pPr>
        <w:spacing w:line="600" w:lineRule="auto"/>
        <w:ind w:firstLine="720"/>
        <w:jc w:val="both"/>
        <w:rPr>
          <w:rFonts w:eastAsia="Times New Roman" w:cs="Times New Roman"/>
          <w:bCs/>
          <w:shd w:val="clear" w:color="auto" w:fill="FFFFFF"/>
        </w:rPr>
      </w:pPr>
      <w:r>
        <w:rPr>
          <w:rFonts w:eastAsia="Times New Roman" w:cs="Times New Roman"/>
        </w:rPr>
        <w:t>Τ</w:t>
      </w:r>
      <w:r>
        <w:rPr>
          <w:rFonts w:eastAsia="Times New Roman" w:cs="Times New Roman"/>
        </w:rPr>
        <w:t>αυτόχρονα, από το 2011 αυξάνεται διαρκώς και δραστικά ο αριθμός των ακούσιων νοσηλειών, δηλαδή οι περιπτώσεις που συνήθως συγγενείς ενός ψυχικά ασθενούς ζητούν τον εγκλεισμό του σε ψυχιατρική κλινική μέσω εισαγγελέως.</w:t>
      </w:r>
    </w:p>
    <w:p w14:paraId="5760B814"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Γι’ αυτό ακριβώς το φαινόμενο της αύξη</w:t>
      </w:r>
      <w:r>
        <w:rPr>
          <w:rFonts w:eastAsia="Times New Roman" w:cs="Times New Roman"/>
          <w:szCs w:val="24"/>
        </w:rPr>
        <w:t xml:space="preserve">σης των περιστατικών ακούσιας νοσηλείας, η αιτιολογική έκθεση του νομοσχεδίου αποδίδει το πρόβλημα στο ότι οι οικογένειες των ανθρώπων με ψυχικά νοσήματα επιδεικνύουν λιγότερη ανοχή για τους συγγενείς λόγω κρίσης. Αυτό δεν μπορώ να το δεχθώ. </w:t>
      </w:r>
    </w:p>
    <w:p w14:paraId="5760B815"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lastRenderedPageBreak/>
        <w:t>Το πρόβλημα όμως δεν είναι ότι η ελληνική οικογένεια δεν δείχνει την απαραίτητη υπομονή. Όλοι γνωρίζουμε ότι παρά την κρίση και τις δυσχέρειες, η ελληνική οικογένεια παραμένει στήριγμα για τους ασθενείς, είτε είναι παιδιά, είτε είναι γονείς τους, είτε είνα</w:t>
      </w:r>
      <w:r>
        <w:rPr>
          <w:rFonts w:eastAsia="Times New Roman" w:cs="Times New Roman"/>
          <w:szCs w:val="24"/>
        </w:rPr>
        <w:t xml:space="preserve">ι συγγενείς τους. Η αιτία του προβλήματος είναι η κατάρρευση της ελληνικής οικονομίας και μόνο. </w:t>
      </w:r>
    </w:p>
    <w:p w14:paraId="5760B816"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Όλα αυτά, λοιπόν, δείχνουν ότι η ψυχική υγεία στην Ελλάδα χρειάζεται πολύ μεγαλύτερη προσοχή από την πολιτεία και ότι τελικώς, θα πρέπει να είναι προτεραιότητά</w:t>
      </w:r>
      <w:r>
        <w:rPr>
          <w:rFonts w:eastAsia="Times New Roman" w:cs="Times New Roman"/>
          <w:szCs w:val="24"/>
        </w:rPr>
        <w:t xml:space="preserve"> μας η ενίσχυση όλων των δομών. </w:t>
      </w:r>
    </w:p>
    <w:p w14:paraId="5760B817"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Θα πρέπει να δοθεί ιδιαίτερη μέριμνα και βαρύτητα σε όλους αυτούς τους ανθρώπους που εργάζονται στην υγεία. Θα πρέπει να πληρώνονται στην ώρα τους και να εργάζονται σε αξιοπρεπείς συνθήκες εργασίας. Βεβαίως, όλοι γνωρίζουμε</w:t>
      </w:r>
      <w:r>
        <w:rPr>
          <w:rFonts w:eastAsia="Times New Roman" w:cs="Times New Roman"/>
          <w:szCs w:val="24"/>
        </w:rPr>
        <w:t xml:space="preserve"> ότι τα ψυχιατρικά ιδρύματα και οι ψυχιατρικές κλινικές των νοσοκομείων αντιμετωπίζουν τεράστιες ελλείψεις, κυρίως κατάλληλα εκπαιδευμένου προσωπικού, αλλά και απαραίτητων υποδομών. </w:t>
      </w:r>
    </w:p>
    <w:p w14:paraId="5760B818"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Πολύ πρόσφατα, διαβάσαμε όλοι μας δημοσιεύματα και είδαμε το σχετικό βίντ</w:t>
      </w:r>
      <w:r>
        <w:rPr>
          <w:rFonts w:eastAsia="Times New Roman" w:cs="Times New Roman"/>
          <w:szCs w:val="24"/>
        </w:rPr>
        <w:t xml:space="preserve">εο που δείχνει πως ακόμη και σήμερα, εν </w:t>
      </w:r>
      <w:r>
        <w:rPr>
          <w:rFonts w:eastAsia="Times New Roman" w:cs="Times New Roman"/>
          <w:szCs w:val="24"/>
        </w:rPr>
        <w:lastRenderedPageBreak/>
        <w:t>έτει 2017, στην πολιτισμένη Ελλάδα, δένονται ασθενείς στα κρεβάτια τους. Μάλιστα, σας είπα, κύριε Υπουργέ, ότι δεν θέλω να το πιστέψω. Πέρσι, όμως, είχε έρθει ο Πρόεδρος των γονέων των αυτιστικών παιδιών και είχε φέρ</w:t>
      </w:r>
      <w:r>
        <w:rPr>
          <w:rFonts w:eastAsia="Times New Roman" w:cs="Times New Roman"/>
          <w:szCs w:val="24"/>
        </w:rPr>
        <w:t>ει τις ίδιες φωτογραφίες αλυσοδεμένων στο ψυχιατρείο. Αυτό εξετάστε το εσείς. Κι όλα αυτά, παρά τη δεδηλωμένη αντίθεση της Ευρωπαϊκής Επιτροπής προς τέτοιες πρακτικές, αλλά και στη λογική κάθε πολιτισμένου ανθρώπου πως τέτοια φαινόμενα δεν πρέπει να γίνοντ</w:t>
      </w:r>
      <w:r>
        <w:rPr>
          <w:rFonts w:eastAsia="Times New Roman" w:cs="Times New Roman"/>
          <w:szCs w:val="24"/>
        </w:rPr>
        <w:t xml:space="preserve">αι πια δεκτά στη χώρα μας. </w:t>
      </w:r>
    </w:p>
    <w:p w14:paraId="5760B819"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Μετά από όλα αυτά, το ερώτημα λοιπόν που εύλογα τίθεται είναι το εξής: Λύνει το παρόν νομοσχέδιο όλα ή έστω και κάποια από αυτά τα προβλήματα της ψυχικής υγείας; Φυσικά και όχι, κυρίες και κύριοι συνάδελφοι. Το νομοσχέδιο περιορ</w:t>
      </w:r>
      <w:r>
        <w:rPr>
          <w:rFonts w:eastAsia="Times New Roman" w:cs="Times New Roman"/>
          <w:szCs w:val="24"/>
        </w:rPr>
        <w:t>ίζεται σε μια αλλαγή της διοικητικής διάρθρωσης των δομών και των υπηρεσιών της ψυχικής υγείας. Η Ένωση Κεντρώων ζητάει να υπάρξουν ουσιαστικές πρωτοβουλίες για την πραγματική αντιμετώπιση καθημερινών προβλημάτων των ψυχικά ασθενών. Μόνο μια ουσιαστική και</w:t>
      </w:r>
      <w:r>
        <w:rPr>
          <w:rFonts w:eastAsia="Times New Roman" w:cs="Times New Roman"/>
          <w:szCs w:val="24"/>
        </w:rPr>
        <w:t xml:space="preserve"> όχι απλή διοικητική μεταρρύθμιση μπορεί να βοηθήσει πραγματικά τους πάσχοντες από ψυχικά νοσήματα και </w:t>
      </w:r>
      <w:r>
        <w:rPr>
          <w:rFonts w:eastAsia="Times New Roman" w:cs="Times New Roman"/>
          <w:szCs w:val="24"/>
        </w:rPr>
        <w:lastRenderedPageBreak/>
        <w:t xml:space="preserve">τις οικογένειες τους, που πραγματικά αγωνιούν και υποφέρουν μαζί με τον ασθενή. </w:t>
      </w:r>
    </w:p>
    <w:p w14:paraId="5760B81A"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Ωστόσο, σε επίπεδο έστω διοικητικής μεταρρύθμισης, το νομοσχέδιο δεν μας</w:t>
      </w:r>
      <w:r>
        <w:rPr>
          <w:rFonts w:eastAsia="Times New Roman" w:cs="Times New Roman"/>
          <w:szCs w:val="24"/>
        </w:rPr>
        <w:t xml:space="preserve"> βρίσκει καταρχήν αντίθετους. Σε γενικές γραμμές είναι θετική η σύσταση των </w:t>
      </w:r>
      <w:r>
        <w:rPr>
          <w:rFonts w:eastAsia="Times New Roman" w:cs="Times New Roman"/>
          <w:szCs w:val="24"/>
        </w:rPr>
        <w:t>τομεακών επιστημονικών επιτροπών</w:t>
      </w:r>
      <w:r>
        <w:rPr>
          <w:rFonts w:eastAsia="Times New Roman" w:cs="Times New Roman"/>
          <w:szCs w:val="24"/>
        </w:rPr>
        <w:t xml:space="preserve"> για τον καλύτερο συντονισμό όλων των οργάνων και των δομών και την καλύτερη εποπτεία του συνολικού έργου, των προβλημάτων και τελικώς των λύσεων πο</w:t>
      </w:r>
      <w:r>
        <w:rPr>
          <w:rFonts w:eastAsia="Times New Roman" w:cs="Times New Roman"/>
          <w:szCs w:val="24"/>
        </w:rPr>
        <w:t xml:space="preserve">υ απαιτούνται. </w:t>
      </w:r>
    </w:p>
    <w:p w14:paraId="5760B81B"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Βεβαίως, το πιο θετικό βήμα είναι ότι στις </w:t>
      </w:r>
      <w:r>
        <w:rPr>
          <w:rFonts w:eastAsia="Times New Roman" w:cs="Times New Roman"/>
          <w:szCs w:val="24"/>
        </w:rPr>
        <w:t>επιτροπές</w:t>
      </w:r>
      <w:r>
        <w:rPr>
          <w:rFonts w:eastAsia="Times New Roman" w:cs="Times New Roman"/>
          <w:szCs w:val="24"/>
        </w:rPr>
        <w:t xml:space="preserve"> αυτές θα συμμετάσχει και εκπρόσωπος των οικογενειών ατόμων με ψυχικές διαταραχές κατόπιν κληρώσεως. Ίσως αυτή η πρακτική βέβαια να μη λειτουργήσει στην πράξη, αφού κάποιοι μπορεί να ενδια</w:t>
      </w:r>
      <w:r>
        <w:rPr>
          <w:rFonts w:eastAsia="Times New Roman" w:cs="Times New Roman"/>
          <w:szCs w:val="24"/>
        </w:rPr>
        <w:t>φερθούν λιγότερο ή και κάποιοι άλλοι περισσότερο. Ίσως λοιπόν η κλήρωση να μην είναι ο ενδεδειγμένος τρόπος εκπροσώπησης. Ευελπιστώ όμως ότι αυτό το τεχνικό ζήτημα θα λυθεί στο μέλλον. Σε κάθε περίπτωση, οι οικογένειες είναι αυτές που γνωρίζουν καλύτερα απ</w:t>
      </w:r>
      <w:r>
        <w:rPr>
          <w:rFonts w:eastAsia="Times New Roman" w:cs="Times New Roman"/>
          <w:szCs w:val="24"/>
        </w:rPr>
        <w:t xml:space="preserve">ό όλους μας τα προβλήματα εκ των έσω. Πραγματικά, χαίρομαι ιδιαιτέρως που θα έχουν λόγο και συμμετοχή. </w:t>
      </w:r>
    </w:p>
    <w:p w14:paraId="5760B81C"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lastRenderedPageBreak/>
        <w:t xml:space="preserve">Από την άλλη πλευρά, δεν μπορώ παρά να παρατηρήσω ότι υπάρχει έντονη ανησυχία για το αν τελικώς θα μπορέσουν αυτές οι </w:t>
      </w:r>
      <w:r>
        <w:rPr>
          <w:rFonts w:eastAsia="Times New Roman" w:cs="Times New Roman"/>
          <w:szCs w:val="24"/>
        </w:rPr>
        <w:t xml:space="preserve">επιτροπές </w:t>
      </w:r>
      <w:r>
        <w:rPr>
          <w:rFonts w:eastAsia="Times New Roman" w:cs="Times New Roman"/>
          <w:szCs w:val="24"/>
        </w:rPr>
        <w:t>να συσταθούν, διότι αποτ</w:t>
      </w:r>
      <w:r>
        <w:rPr>
          <w:rFonts w:eastAsia="Times New Roman" w:cs="Times New Roman"/>
          <w:szCs w:val="24"/>
        </w:rPr>
        <w:t xml:space="preserve">ελούνται από πολλά μέλη και για να οριστούν όλοι αυτοί οι άνθρωποι που θα συμμετέχουν, απαιτείται αρκετή γραφειοκρατία. Ελπίζω, κύριε Υπουργέ, να μην πνιγούμε για άλλη μια φορά στα διαδικαστικά και να χάσουμε την ουσία. </w:t>
      </w:r>
    </w:p>
    <w:p w14:paraId="5760B81D"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Φυσικά, σε αυτό το σημείο θέλω να τ</w:t>
      </w:r>
      <w:r>
        <w:rPr>
          <w:rFonts w:eastAsia="Times New Roman" w:cs="Times New Roman"/>
          <w:szCs w:val="24"/>
        </w:rPr>
        <w:t>ονίσω ότι η Ένωση Κεντρώων είναι απολύτως αντίθετη με τυχόν μελλοντικές προσλήψεις, που πιθανόν να υποκρύπτονται στο πλαίσιο της παρούσης διοικητικής ανασυγκρότησης. Εκεί, θα μας βρείτε απέναντι, εάν με αυτό το πλαίσιο προσπαθήσετε να κάνετε από το παράθυρ</w:t>
      </w:r>
      <w:r>
        <w:rPr>
          <w:rFonts w:eastAsia="Times New Roman" w:cs="Times New Roman"/>
          <w:szCs w:val="24"/>
        </w:rPr>
        <w:t>ο καινούριους διορισμούς.</w:t>
      </w:r>
    </w:p>
    <w:p w14:paraId="5760B81E" w14:textId="77777777" w:rsidR="003F14BB" w:rsidRDefault="00F37CA6">
      <w:pPr>
        <w:tabs>
          <w:tab w:val="left" w:pos="2820"/>
        </w:tabs>
        <w:spacing w:line="600" w:lineRule="auto"/>
        <w:ind w:firstLine="720"/>
        <w:jc w:val="both"/>
        <w:rPr>
          <w:rFonts w:eastAsia="Times New Roman"/>
          <w:szCs w:val="24"/>
        </w:rPr>
      </w:pPr>
      <w:r>
        <w:rPr>
          <w:rFonts w:eastAsia="Times New Roman"/>
          <w:szCs w:val="24"/>
        </w:rPr>
        <w:t>Στηρίζουμε τη σημερινή προσπάθεια, κύριε Υπουργέ, αλλά θα μας βρείτε απέναντί σας σε περίπτωση που προσπαθήσετε να εκμεταλλευτείτε τη νέα διοικητική δομή για προσλήψεις βολέματος. Σας το τονίζω για δεύτερη φορά.</w:t>
      </w:r>
    </w:p>
    <w:p w14:paraId="5760B81F" w14:textId="77777777" w:rsidR="003F14BB" w:rsidRDefault="00F37CA6">
      <w:pPr>
        <w:tabs>
          <w:tab w:val="left" w:pos="2820"/>
        </w:tabs>
        <w:spacing w:line="600" w:lineRule="auto"/>
        <w:ind w:firstLine="720"/>
        <w:jc w:val="both"/>
        <w:rPr>
          <w:rFonts w:eastAsia="Times New Roman"/>
          <w:szCs w:val="24"/>
        </w:rPr>
      </w:pPr>
      <w:r>
        <w:rPr>
          <w:rFonts w:eastAsia="Times New Roman"/>
          <w:szCs w:val="24"/>
        </w:rPr>
        <w:t>Στη συνέχεια του ν</w:t>
      </w:r>
      <w:r>
        <w:rPr>
          <w:rFonts w:eastAsia="Times New Roman"/>
          <w:szCs w:val="24"/>
        </w:rPr>
        <w:t xml:space="preserve">ομοσχεδίου θετική είναι η λογική πίσω από τις περιφέρειες διοίκησης των τομέων ψυχικής υγείας, αφού </w:t>
      </w:r>
      <w:r>
        <w:rPr>
          <w:rFonts w:eastAsia="Times New Roman"/>
          <w:szCs w:val="24"/>
        </w:rPr>
        <w:lastRenderedPageBreak/>
        <w:t xml:space="preserve">είναι όντως απαραίτητη η αποκέντρωση για την καλύτερη κατανομή των αναγκών σε όλη την επικράτεια. </w:t>
      </w:r>
    </w:p>
    <w:p w14:paraId="5760B820" w14:textId="77777777" w:rsidR="003F14BB" w:rsidRDefault="00F37CA6">
      <w:pPr>
        <w:tabs>
          <w:tab w:val="left" w:pos="2820"/>
        </w:tabs>
        <w:spacing w:line="600" w:lineRule="auto"/>
        <w:ind w:firstLine="720"/>
        <w:jc w:val="both"/>
        <w:rPr>
          <w:rFonts w:eastAsia="Times New Roman"/>
          <w:szCs w:val="24"/>
        </w:rPr>
      </w:pPr>
      <w:r>
        <w:rPr>
          <w:rFonts w:eastAsia="Times New Roman"/>
          <w:szCs w:val="24"/>
        </w:rPr>
        <w:t xml:space="preserve">Βεβαίως, ύψιστης σημασίας είναι και οι επιτροπές ελέγχου </w:t>
      </w:r>
      <w:r>
        <w:rPr>
          <w:rFonts w:eastAsia="Times New Roman"/>
          <w:szCs w:val="24"/>
        </w:rPr>
        <w:t>προστασίας των δικαιωμάτων των ληπτών υπηρεσιών ψυχικής υγείας, αφού όπως ανέφερα και στην αρχή, ένα από τα βασικά προβλήματα ακόμα στην Ελλάδα είναι ότι οι ασθενείς με ψυχικά νοσήματα αντιμετωπίζονται συχνά ως ασθενείς δεύτερης κατηγορίας και κάποιες φορέ</w:t>
      </w:r>
      <w:r>
        <w:rPr>
          <w:rFonts w:eastAsia="Times New Roman"/>
          <w:szCs w:val="24"/>
        </w:rPr>
        <w:t>ς παραβιάζονται ακόμα και τα στοιχειώδη δικαιώματά τους.</w:t>
      </w:r>
    </w:p>
    <w:p w14:paraId="5760B821" w14:textId="77777777" w:rsidR="003F14BB" w:rsidRDefault="00F37CA6">
      <w:pPr>
        <w:tabs>
          <w:tab w:val="left" w:pos="2820"/>
        </w:tabs>
        <w:spacing w:line="600" w:lineRule="auto"/>
        <w:ind w:firstLine="720"/>
        <w:jc w:val="both"/>
        <w:rPr>
          <w:rFonts w:eastAsia="Times New Roman"/>
          <w:szCs w:val="24"/>
        </w:rPr>
      </w:pPr>
      <w:r>
        <w:rPr>
          <w:rFonts w:eastAsia="Times New Roman"/>
          <w:szCs w:val="24"/>
        </w:rPr>
        <w:t>Τώρα σε σχέση με τα Κέντρα Εμπειρογνωμοσύνης σπανίων κα πολύπλοκων νοσημάτων, αυτά καλύπτουν μια υπαρκτή ανάγκη αφού πρόκειται για παθήσεις ιδιαίτερα δύσκολες στο χειρισμό και την αντιμετώπιση και κα</w:t>
      </w:r>
      <w:r>
        <w:rPr>
          <w:rFonts w:eastAsia="Times New Roman"/>
          <w:szCs w:val="24"/>
        </w:rPr>
        <w:t>τ’ επέκταση είναι πολύ σημαντική η στοχευμένη βοήθεια στη διάγνωση και περίθαλψη των ασθενών με σπάνια νοσήματα.</w:t>
      </w:r>
    </w:p>
    <w:p w14:paraId="5760B822" w14:textId="77777777" w:rsidR="003F14BB" w:rsidRDefault="00F37CA6">
      <w:pPr>
        <w:tabs>
          <w:tab w:val="left" w:pos="2820"/>
        </w:tabs>
        <w:spacing w:line="600" w:lineRule="auto"/>
        <w:ind w:firstLine="720"/>
        <w:jc w:val="both"/>
        <w:rPr>
          <w:rFonts w:eastAsia="Times New Roman"/>
          <w:szCs w:val="24"/>
        </w:rPr>
      </w:pPr>
      <w:r>
        <w:rPr>
          <w:rFonts w:eastAsia="Times New Roman"/>
          <w:szCs w:val="24"/>
        </w:rPr>
        <w:t>Πέρα, όμως από τα όποια θετικά σημεία του νομοσχεδίου υπάρχουν φυσικά άρθρα με τα οποία διαφωνούμε πλήρως. Για παράδειγμα, κύριε Υπουργέ, εξ αρ</w:t>
      </w:r>
      <w:r>
        <w:rPr>
          <w:rFonts w:eastAsia="Times New Roman"/>
          <w:szCs w:val="24"/>
        </w:rPr>
        <w:t>χής αντιτάχθηκα στην ουσιαστική εξίσωση των ιατρών άνευ ειδικότητας με τους ειδικούς ια</w:t>
      </w:r>
      <w:r>
        <w:rPr>
          <w:rFonts w:eastAsia="Times New Roman"/>
          <w:szCs w:val="24"/>
        </w:rPr>
        <w:lastRenderedPageBreak/>
        <w:t>τρούς. Ο κύριος Υπουργός μάς τόνισε ότι η αλλαγή που επιδιώκεται έχει να κάνει με τη μισθολογική εξίσωση και όχι με την απόκτηση του τίτλου. Όμως, το αποτέλεσμα είναι να</w:t>
      </w:r>
      <w:r>
        <w:rPr>
          <w:rFonts w:eastAsia="Times New Roman"/>
          <w:szCs w:val="24"/>
        </w:rPr>
        <w:t xml:space="preserve"> αποκτούν τίτλο ειδικότητας ιατροί που δεν έλαβαν την αντίστοιχη εκπαίδευση, παρ</w:t>
      </w:r>
      <w:r>
        <w:rPr>
          <w:rFonts w:eastAsia="Times New Roman"/>
          <w:szCs w:val="24"/>
        </w:rPr>
        <w:t xml:space="preserve">’ </w:t>
      </w:r>
      <w:r>
        <w:rPr>
          <w:rFonts w:eastAsia="Times New Roman"/>
          <w:szCs w:val="24"/>
        </w:rPr>
        <w:t>όλο που μπορεί να έχουν σήμερα μεγάλη εμπειρία, γεγονός που δεν το αμφισβητώ, αλλά δεν μπορώ να το κρίνω.</w:t>
      </w:r>
    </w:p>
    <w:p w14:paraId="5760B823" w14:textId="77777777" w:rsidR="003F14BB" w:rsidRDefault="00F37CA6">
      <w:pPr>
        <w:tabs>
          <w:tab w:val="left" w:pos="2820"/>
        </w:tabs>
        <w:spacing w:line="600" w:lineRule="auto"/>
        <w:ind w:firstLine="720"/>
        <w:jc w:val="both"/>
        <w:rPr>
          <w:rFonts w:eastAsia="Times New Roman"/>
          <w:szCs w:val="24"/>
        </w:rPr>
      </w:pPr>
      <w:r>
        <w:rPr>
          <w:rFonts w:eastAsia="Times New Roman"/>
          <w:szCs w:val="24"/>
        </w:rPr>
        <w:t xml:space="preserve">Θα μπορούσε το Υπουργείο να βρει έναν άλλο τρόπο, κύριε Υπουργέ, να </w:t>
      </w:r>
      <w:r>
        <w:rPr>
          <w:rFonts w:eastAsia="Times New Roman"/>
          <w:szCs w:val="24"/>
        </w:rPr>
        <w:t xml:space="preserve">λύσει το μισθολογικό πρόβλημα αυτών των ιατρών και να τους δοθεί μια άλλη οικονομική εξέλιξη και η δυνατότητα να συμμετέχουν σε εφημερίες. </w:t>
      </w:r>
    </w:p>
    <w:p w14:paraId="5760B824" w14:textId="77777777" w:rsidR="003F14BB" w:rsidRDefault="00F37CA6">
      <w:pPr>
        <w:tabs>
          <w:tab w:val="left" w:pos="2820"/>
        </w:tabs>
        <w:spacing w:line="600" w:lineRule="auto"/>
        <w:ind w:firstLine="720"/>
        <w:jc w:val="both"/>
        <w:rPr>
          <w:rFonts w:eastAsia="Times New Roman"/>
          <w:szCs w:val="24"/>
        </w:rPr>
      </w:pPr>
      <w:r>
        <w:rPr>
          <w:rFonts w:eastAsia="Times New Roman"/>
          <w:szCs w:val="24"/>
        </w:rPr>
        <w:t xml:space="preserve">Έχω συμμετάσχει, όπως σας είχα πει και σε μια άλλη συνεδρίαση, στο σχετικό </w:t>
      </w:r>
      <w:r>
        <w:rPr>
          <w:rFonts w:eastAsia="Times New Roman"/>
          <w:szCs w:val="24"/>
        </w:rPr>
        <w:t xml:space="preserve">πανελλήνιο ιατρικό συνέδριο </w:t>
      </w:r>
      <w:r>
        <w:rPr>
          <w:rFonts w:eastAsia="Times New Roman"/>
          <w:szCs w:val="24"/>
        </w:rPr>
        <w:t>που έγινε πέρ</w:t>
      </w:r>
      <w:r>
        <w:rPr>
          <w:rFonts w:eastAsia="Times New Roman"/>
          <w:szCs w:val="24"/>
        </w:rPr>
        <w:t>υ</w:t>
      </w:r>
      <w:r>
        <w:rPr>
          <w:rFonts w:eastAsia="Times New Roman"/>
          <w:szCs w:val="24"/>
        </w:rPr>
        <w:t>σι στη Ρόδο. Παρ</w:t>
      </w:r>
      <w:r>
        <w:rPr>
          <w:rFonts w:eastAsia="Times New Roman"/>
          <w:szCs w:val="24"/>
        </w:rPr>
        <w:t xml:space="preserve">’ </w:t>
      </w:r>
      <w:r>
        <w:rPr>
          <w:rFonts w:eastAsia="Times New Roman"/>
          <w:szCs w:val="24"/>
        </w:rPr>
        <w:t xml:space="preserve">όλο που δεν είμαι γιατρός, ήταν πάρα πολύ ενδιαφέρον. Μίλησα με τους εκπροσώπους, αλλά και με τους ιδίους τους ενδιαφερόμενους και με κάλεσαν να πάω πάλι στο </w:t>
      </w:r>
      <w:r>
        <w:rPr>
          <w:rFonts w:eastAsia="Times New Roman"/>
          <w:szCs w:val="24"/>
        </w:rPr>
        <w:t xml:space="preserve">συνέδριο </w:t>
      </w:r>
      <w:r>
        <w:rPr>
          <w:rFonts w:eastAsia="Times New Roman"/>
          <w:szCs w:val="24"/>
        </w:rPr>
        <w:t>που θα γίνει στην Κέρκυρα. Έχω την πεποίθηση ότι ο τρόπος που επιλέχθη</w:t>
      </w:r>
      <w:r>
        <w:rPr>
          <w:rFonts w:eastAsia="Times New Roman"/>
          <w:szCs w:val="24"/>
        </w:rPr>
        <w:t>κε είναι άδικος για τους γιατρούς της γενικής ιατρικής και δεν μπορώ παρά να διαφωνήσω απόλυτα με τη σχετική ρύθμιση.</w:t>
      </w:r>
    </w:p>
    <w:p w14:paraId="5760B825" w14:textId="77777777" w:rsidR="003F14BB" w:rsidRDefault="00F37CA6">
      <w:pPr>
        <w:tabs>
          <w:tab w:val="left" w:pos="2820"/>
        </w:tabs>
        <w:spacing w:line="600" w:lineRule="auto"/>
        <w:ind w:firstLine="720"/>
        <w:jc w:val="both"/>
        <w:rPr>
          <w:rFonts w:eastAsia="Times New Roman"/>
          <w:szCs w:val="24"/>
        </w:rPr>
      </w:pPr>
      <w:r>
        <w:rPr>
          <w:rFonts w:eastAsia="Times New Roman"/>
          <w:szCs w:val="24"/>
        </w:rPr>
        <w:lastRenderedPageBreak/>
        <w:t>Αντίστοιχος προβληματισμός και διαφωνία από την πλευρά μας υπάρχει και για την εξίσωση των ιατρών παθολόγων που υπηρετούν σε ογκολογικά τμ</w:t>
      </w:r>
      <w:r>
        <w:rPr>
          <w:rFonts w:eastAsia="Times New Roman"/>
          <w:szCs w:val="24"/>
        </w:rPr>
        <w:t>ήματα με τους ιατρούς παθολογικής ογκολογίας. Εξ όσων γνωρίζω, οι ιατροί παθολόγοι που έχουν εμπειρία σε ογκολογικά τμήματα δεν ταυτίζονται στην πράξη με τους ογκολόγους, καθώς δεν μπορούν να είναι επικεφαλής στα τμήματα χημειοθεραπειών κλπ. και επομένως δ</w:t>
      </w:r>
      <w:r>
        <w:rPr>
          <w:rFonts w:eastAsia="Times New Roman"/>
          <w:szCs w:val="24"/>
        </w:rPr>
        <w:t xml:space="preserve">εν έχουν απορήσει όλο το φάσμα γνώσεων που έχουν οι εξειδικευμένοι ογκολόγοι γιατροί. Επομένως, δεν θεωρώ ότι είναι απολύτως δικαιολογημένο να εξισώσουμε τις δύο ομάδες αυτών των γιατρών. </w:t>
      </w:r>
    </w:p>
    <w:p w14:paraId="5760B826" w14:textId="77777777" w:rsidR="003F14BB" w:rsidRDefault="00F37CA6">
      <w:pPr>
        <w:tabs>
          <w:tab w:val="left" w:pos="2820"/>
        </w:tabs>
        <w:spacing w:line="600" w:lineRule="auto"/>
        <w:ind w:firstLine="720"/>
        <w:jc w:val="both"/>
        <w:rPr>
          <w:rFonts w:eastAsia="Times New Roman"/>
          <w:szCs w:val="24"/>
        </w:rPr>
      </w:pPr>
      <w:r>
        <w:rPr>
          <w:rFonts w:eastAsia="Times New Roman"/>
          <w:szCs w:val="24"/>
        </w:rPr>
        <w:t xml:space="preserve">Ένα ακόμη προβληματικό σημείο αυτού του νομοσχεδίου είναι αυτό που </w:t>
      </w:r>
      <w:r>
        <w:rPr>
          <w:rFonts w:eastAsia="Times New Roman"/>
          <w:szCs w:val="24"/>
        </w:rPr>
        <w:t>αφορά την αδειοδότηση των ιδιωτικών φορέων παροχής υπηρεσιών πρωτοβάθμιας φροντίδας υγείας. Λέτε ότι με υπουργική απόφαση θα ορίζονται τα δικαιολογητικά και όλη η διαδικασία για την αδειοδότηση της λειτουργίας στην οποία θα προβαίνει ο Ιατρικός Σύλλογος. Ω</w:t>
      </w:r>
      <w:r>
        <w:rPr>
          <w:rFonts w:eastAsia="Times New Roman"/>
          <w:szCs w:val="24"/>
        </w:rPr>
        <w:t>στόσο από αυτή τη διαδικασία εξαιρούνται οι ιδιωτικές επιχειρήσεις που ήδη λειτουργούν κι έχουν πάρει την άδειά τους με διαφορετικό τρόπο, αλλά δεν τις εντάσσετε κι αυτές να περάσουν τη διαδικασία.</w:t>
      </w:r>
    </w:p>
    <w:p w14:paraId="5760B827" w14:textId="77777777" w:rsidR="003F14BB" w:rsidRDefault="00F37CA6">
      <w:pPr>
        <w:tabs>
          <w:tab w:val="left" w:pos="2820"/>
        </w:tabs>
        <w:spacing w:line="600" w:lineRule="auto"/>
        <w:ind w:firstLine="720"/>
        <w:jc w:val="both"/>
        <w:rPr>
          <w:rFonts w:eastAsia="Times New Roman"/>
          <w:szCs w:val="24"/>
        </w:rPr>
      </w:pPr>
      <w:r>
        <w:rPr>
          <w:rFonts w:eastAsia="Times New Roman"/>
          <w:szCs w:val="24"/>
        </w:rPr>
        <w:lastRenderedPageBreak/>
        <w:t>Μόνο για λόγους επιείκειας δεν αντιτασσόμεθα σε αυτή τη ρύ</w:t>
      </w:r>
      <w:r>
        <w:rPr>
          <w:rFonts w:eastAsia="Times New Roman"/>
          <w:szCs w:val="24"/>
        </w:rPr>
        <w:t>θμιση, αφού δεν θα μπορέσουμε να ζητήσουμε από αυτούς τους ιδιωτικούς φορείς πρωτοβάθμιας φροντίδας υγείας να έχουν την ίδια αυστηρή αντιμετώπιση.</w:t>
      </w:r>
    </w:p>
    <w:p w14:paraId="5760B828" w14:textId="77777777" w:rsidR="003F14BB" w:rsidRDefault="00F37CA6">
      <w:pPr>
        <w:tabs>
          <w:tab w:val="left" w:pos="2820"/>
        </w:tabs>
        <w:spacing w:line="600" w:lineRule="auto"/>
        <w:ind w:firstLine="720"/>
        <w:jc w:val="both"/>
        <w:rPr>
          <w:rFonts w:eastAsia="Times New Roman"/>
          <w:szCs w:val="24"/>
        </w:rPr>
      </w:pPr>
      <w:r>
        <w:rPr>
          <w:rFonts w:eastAsia="Times New Roman"/>
          <w:szCs w:val="24"/>
        </w:rPr>
        <w:t>Φυσικά αναλυτικά για τα επιμέρους άρθρα του νομοσχεδίου και τις επιμέρους αντιρρήσεις και παρατηρήσεις μας θα</w:t>
      </w:r>
      <w:r>
        <w:rPr>
          <w:rFonts w:eastAsia="Times New Roman"/>
          <w:szCs w:val="24"/>
        </w:rPr>
        <w:t xml:space="preserve"> τοποθετηθούμε στη συνέχεια της συζήτησης. </w:t>
      </w:r>
    </w:p>
    <w:p w14:paraId="5760B829" w14:textId="77777777" w:rsidR="003F14BB" w:rsidRDefault="00F37CA6">
      <w:pPr>
        <w:tabs>
          <w:tab w:val="left" w:pos="2820"/>
        </w:tabs>
        <w:spacing w:line="600" w:lineRule="auto"/>
        <w:ind w:firstLine="720"/>
        <w:jc w:val="both"/>
        <w:rPr>
          <w:rFonts w:eastAsia="Times New Roman"/>
          <w:szCs w:val="24"/>
        </w:rPr>
      </w:pPr>
      <w:r>
        <w:rPr>
          <w:rFonts w:eastAsia="Times New Roman"/>
          <w:szCs w:val="24"/>
        </w:rPr>
        <w:t xml:space="preserve">Θα ήθελα σε αυτό το σημείο να μου επιτρέψετε να σχολιάσω δύο-τρία σημεία σε σχέση με την τροπολογία που κατέθεσα στο παρόν νομοσχέδιο, από κοινού με το συνάδελφο κ. Αριστείδη Φωκά. </w:t>
      </w:r>
    </w:p>
    <w:p w14:paraId="5760B82A" w14:textId="77777777" w:rsidR="003F14BB" w:rsidRDefault="00F37CA6">
      <w:pPr>
        <w:tabs>
          <w:tab w:val="left" w:pos="2820"/>
        </w:tabs>
        <w:spacing w:line="600" w:lineRule="auto"/>
        <w:ind w:firstLine="720"/>
        <w:jc w:val="both"/>
        <w:rPr>
          <w:rFonts w:eastAsia="Times New Roman"/>
          <w:szCs w:val="24"/>
        </w:rPr>
      </w:pPr>
      <w:r>
        <w:rPr>
          <w:rFonts w:eastAsia="Times New Roman"/>
          <w:szCs w:val="24"/>
        </w:rPr>
        <w:t>Καταρχάς, να κάνω μια διόρθωση</w:t>
      </w:r>
      <w:r>
        <w:rPr>
          <w:rFonts w:eastAsia="Times New Roman"/>
          <w:szCs w:val="24"/>
        </w:rPr>
        <w:t xml:space="preserve"> επί της τροπολογίας. Στην πρώτη γραμμή της αιτιολογικής έκθεσης εκ παραδρομής αναγράφηκε: «το άρθρο 85 παρ. 4 του ν.4369/2016», αντί του ορθού: «το άρθρο 85 παρ. 4 του ν.3584/2007, όπως αυτό τροποποιήθηκε με το άρθρο 25 του ν.4369/2016».</w:t>
      </w:r>
    </w:p>
    <w:p w14:paraId="5760B82B"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Επί της ουσίας τη</w:t>
      </w:r>
      <w:r>
        <w:rPr>
          <w:rFonts w:eastAsia="Times New Roman" w:cs="Times New Roman"/>
          <w:szCs w:val="24"/>
        </w:rPr>
        <w:t>ς τροπολογίας, θεωρώ ότι όλοι αποδεχόμαστε –και ειδικά εσείς που είστε γιατροί- πως πρέπει να δί</w:t>
      </w:r>
      <w:r>
        <w:rPr>
          <w:rFonts w:eastAsia="Times New Roman" w:cs="Times New Roman"/>
          <w:szCs w:val="24"/>
        </w:rPr>
        <w:lastRenderedPageBreak/>
        <w:t xml:space="preserve">νουμε κίνητρα σε όλους τους πολίτες να βελτιώνονται, να εξελίσσονται και τελικώς να γίνονται καλύτεροι πολίτες και επαγγελματίες. </w:t>
      </w:r>
    </w:p>
    <w:p w14:paraId="5760B82C"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Με τη λογική του νόμου που έφ</w:t>
      </w:r>
      <w:r>
        <w:rPr>
          <w:rFonts w:eastAsia="Times New Roman" w:cs="Times New Roman"/>
          <w:szCs w:val="24"/>
        </w:rPr>
        <w:t xml:space="preserve">ερε η σημερινή Κυβέρνηση από το 2016 επιβραβεύονται βαθμολογικά οι δημόσιοι υπάλληλοι που είναι κάτοχοι διδακτορικού. Και τονίζω ότι μιλάμε για βαθμολογική και όχι μισθολογική εξέλιξη. </w:t>
      </w:r>
    </w:p>
    <w:p w14:paraId="5760B82D"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Αντιθέτως, για τους γιατρούς κατόχους διδακτορικού -και υπάρχουν πάρα </w:t>
      </w:r>
      <w:r>
        <w:rPr>
          <w:rFonts w:eastAsia="Times New Roman" w:cs="Times New Roman"/>
          <w:szCs w:val="24"/>
        </w:rPr>
        <w:t>πολλοί πανεπιστημιακοί γιατροί εδώ στο Κοινοβούλιο με διδακτορικό- που μέχρι σήμερα δεν έχουν καμμία βαθμολογική διαφορά, με την τροπολογία που καταθέσαμε με γενικό αριθμό 946 και ειδικό 56, προτείνουμε να μειώνεται κατά δύο και όχι κατά έξι, όπως ισχύει γ</w:t>
      </w:r>
      <w:r>
        <w:rPr>
          <w:rFonts w:eastAsia="Times New Roman" w:cs="Times New Roman"/>
          <w:szCs w:val="24"/>
        </w:rPr>
        <w:t>ενικώς για τους δημοσίους υπαλλήλους, ο χρόνος που απαιτείται για τη μετάβαση από το βαθμό του Επιμελητή Α΄ και του Επιμελητή Β΄. Θεωρώ ότι πρόκειται για μια δίκαιη ρύθμιση, που δίνει και το σωστό μήνυμα στην κοινωνία, ότι δηλαδή πρέπει να επιβραβεύουμε τη</w:t>
      </w:r>
      <w:r>
        <w:rPr>
          <w:rFonts w:eastAsia="Times New Roman" w:cs="Times New Roman"/>
          <w:szCs w:val="24"/>
        </w:rPr>
        <w:t xml:space="preserve">ν προσπάθεια. </w:t>
      </w:r>
    </w:p>
    <w:p w14:paraId="5760B82E"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Κατά τα λοιπά, η Ένωση Κεντρώων θα υπερψηφίσει το παρόν νομοσχέδιο επί της αρχής. </w:t>
      </w:r>
    </w:p>
    <w:p w14:paraId="5760B82F"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w:t>
      </w:r>
    </w:p>
    <w:p w14:paraId="5760B830" w14:textId="77777777" w:rsidR="003F14BB" w:rsidRDefault="00F37CA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5760B831"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και για την ακρίβεια στην τήρηση</w:t>
      </w:r>
      <w:r>
        <w:rPr>
          <w:rFonts w:eastAsia="Times New Roman" w:cs="Times New Roman"/>
          <w:szCs w:val="24"/>
        </w:rPr>
        <w:t xml:space="preserve"> του χρόνου. </w:t>
      </w:r>
    </w:p>
    <w:p w14:paraId="5760B832"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Ο τελευταίος εισηγητής είναι από το Ποτάμι, ο κ. Γεώργιος Μαυρωτάς, για δεκαπέντε λεπτά και μετά θα μπούμε στον κατάλογο των ομιλητών και εναλλάξ των Κοινοβουλευτικών Εκπροσώπων. </w:t>
      </w:r>
    </w:p>
    <w:p w14:paraId="5760B833"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Τελευταίος αλλά όχι έσχατος, κυρία Πρόεδρε. </w:t>
      </w:r>
    </w:p>
    <w:p w14:paraId="5760B834"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Ποτέ! Δεν το πιστεύει κανείς αυτό από το Κοινοβούλιο.</w:t>
      </w:r>
    </w:p>
    <w:p w14:paraId="5760B835"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Ευχαριστώ πολύ, κυρία Πρόεδρε.</w:t>
      </w:r>
    </w:p>
    <w:p w14:paraId="5760B836"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Έχουμε συνηθίσει σε αντίστοιχα νομοσχέδια, όπου ο τίτλος χαρακτηρίζει ένα μικρό μόνο κομμάτι του νομοσχεδίου</w:t>
      </w:r>
      <w:r>
        <w:rPr>
          <w:rFonts w:eastAsia="Times New Roman" w:cs="Times New Roman"/>
          <w:szCs w:val="24"/>
        </w:rPr>
        <w:t xml:space="preserve">. Το </w:t>
      </w:r>
      <w:r>
        <w:rPr>
          <w:rFonts w:eastAsia="Times New Roman" w:cs="Times New Roman"/>
          <w:szCs w:val="24"/>
        </w:rPr>
        <w:lastRenderedPageBreak/>
        <w:t>σημερινό νομοσχέδιο που συζητάμε, λοιπόν, είναι το «Άλλες διατάξεις για την υγεία, μεταρρύθμιση διοικητικής οργάνωσης των υπηρεσιών της ψυχικής υγείας και Κέντρα Εμπειρογνωμοσύνης σπανίων και πολύπλοκων νοσημάτων». Και δεν κάνω λάθος όταν βάζω το «άλλ</w:t>
      </w:r>
      <w:r>
        <w:rPr>
          <w:rFonts w:eastAsia="Times New Roman" w:cs="Times New Roman"/>
          <w:szCs w:val="24"/>
        </w:rPr>
        <w:t>ες διατάξεις» πρώτο στον τίτλο γιατί οι άλλες διατάξεις αποτελούν τα ογδόντα τρία από τα εκατό άρθρα. Υπάρχουν οκτώ άρθρα στο πρώτο κεφάλαιο για τη μεταρρύθμιση της διοικητικής οργάνωσης των υπηρεσιών της ψυχικής υγείας, εννιά άρθρα για τα Κέντρα Εμπειρογν</w:t>
      </w:r>
      <w:r>
        <w:rPr>
          <w:rFonts w:eastAsia="Times New Roman" w:cs="Times New Roman"/>
          <w:szCs w:val="24"/>
        </w:rPr>
        <w:t xml:space="preserve">ωμοσύνης σπανίων και πολύπλοκων νοσημάτων. </w:t>
      </w:r>
    </w:p>
    <w:p w14:paraId="5760B837"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Ας τα δούμε, όμως, πιο συγκεκριμένα, ξεκινώντας από το πρώτο κεφάλαιο για την ψυχική υγεία, ή μάλλον για τη μεταρρύθμιση της διοικητικής οργάνωσης της ψυχικής υγείας, όπως είναι το πιο ακριβές. Γενικά τα οκτώ πρώ</w:t>
      </w:r>
      <w:r>
        <w:rPr>
          <w:rFonts w:eastAsia="Times New Roman" w:cs="Times New Roman"/>
          <w:szCs w:val="24"/>
        </w:rPr>
        <w:t>τα άρθρα είναι στη σωστή κατεύθυνση της ψυχιατρικής μεταρρύθμισης, με την αποασυλοποίηση και την ένταξη των ληπτών υπηρεσιών ψυχικής υγείας σε αποκεντρωμένες ευέλικτες κοινωνικές και κοινοτικές δομές. Η κατεύθυνση αυτή, άλλωστε, είναι μονόδρομος εδώ και τρ</w:t>
      </w:r>
      <w:r>
        <w:rPr>
          <w:rFonts w:eastAsia="Times New Roman" w:cs="Times New Roman"/>
          <w:szCs w:val="24"/>
        </w:rPr>
        <w:t xml:space="preserve">ιάντα χρόνια και με το νομοσχέδιο αυτό μπαίνει το διοικητικό πλαίσιο αυτών των αποκεντρωμένων ευέλικτων δομών. </w:t>
      </w:r>
    </w:p>
    <w:p w14:paraId="5760B838"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ακούσαμε στην </w:t>
      </w:r>
      <w:r>
        <w:rPr>
          <w:rFonts w:eastAsia="Times New Roman" w:cs="Times New Roman"/>
          <w:szCs w:val="24"/>
        </w:rPr>
        <w:t>επιτροπή</w:t>
      </w:r>
      <w:r>
        <w:rPr>
          <w:rFonts w:eastAsia="Times New Roman" w:cs="Times New Roman"/>
          <w:szCs w:val="24"/>
        </w:rPr>
        <w:t xml:space="preserve"> κατά την ακρόαση των φορέων και διαβάσαμε πρόσφατα στον Τύπο και σε μεγάλη κυριακάτικη εφημερίδα</w:t>
      </w:r>
      <w:r>
        <w:rPr>
          <w:rFonts w:eastAsia="Times New Roman" w:cs="Times New Roman"/>
          <w:szCs w:val="24"/>
        </w:rPr>
        <w:t>,</w:t>
      </w:r>
      <w:r>
        <w:rPr>
          <w:rFonts w:eastAsia="Times New Roman" w:cs="Times New Roman"/>
          <w:szCs w:val="24"/>
        </w:rPr>
        <w:t xml:space="preserve"> έντονη κριτική ότ</w:t>
      </w:r>
      <w:r>
        <w:rPr>
          <w:rFonts w:eastAsia="Times New Roman" w:cs="Times New Roman"/>
          <w:szCs w:val="24"/>
        </w:rPr>
        <w:t>ι ο τρόπος με τον οποίο γίνεται είναι προβληματικός και δυσλειτουργικός. Και δεν έχουν άδικο. Προσπαθεί να θεραπεύσει τις παθογένειες του παρελθόντος, χωρίς όμως να τις αγγίζει ουσιαστικά. Είναι μια δυσεφάρμοστη προσπάθεια με φανερά προβλήματα στην υλοποίη</w:t>
      </w:r>
      <w:r>
        <w:rPr>
          <w:rFonts w:eastAsia="Times New Roman" w:cs="Times New Roman"/>
          <w:szCs w:val="24"/>
        </w:rPr>
        <w:t>ση. Αποκεντρώνει τυπικά τη λήψη αποφάσεων, αλλά οι διαδικασίες εξακολουθούν να είναι δυσλειτουργικές, με επιτροπές επί επιτροπών, χωρίς εχέγγυα ότι δεν θα φυλλορροήσουν, όπως έγινε και στο παρελθόν.</w:t>
      </w:r>
    </w:p>
    <w:p w14:paraId="5760B839"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Η δημιουργία και ο συντονισμός πολυπρόσωπων σχημάτων, καθ</w:t>
      </w:r>
      <w:r>
        <w:rPr>
          <w:rFonts w:eastAsia="Times New Roman" w:cs="Times New Roman"/>
          <w:szCs w:val="24"/>
        </w:rPr>
        <w:t>ώς και η διοικητική υποστήριξή τους θα εξακολουθήσει να είναι η αχίλλειος πτέρνα του συστήματος. Μάλιστα, κάποιοι φορείς το χαρακτήρισαν ουτοπικό, με βάση την προηγούμενη εμπειρία, ενώ άνθρωποι με εμπειρία, όπως ο εκπρόσωπος από την Παιδοψυχιατρική Εταιρεί</w:t>
      </w:r>
      <w:r>
        <w:rPr>
          <w:rFonts w:eastAsia="Times New Roman" w:cs="Times New Roman"/>
          <w:szCs w:val="24"/>
        </w:rPr>
        <w:t xml:space="preserve">α, είπαν ότι με τόσες επιτροπές και τόσες ψηφοφορίες θα χαθεί τελικά η μπάλα. </w:t>
      </w:r>
    </w:p>
    <w:p w14:paraId="5760B83A"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Επίσης, θεωρούμε ότι θα έπρεπε να υπάρχει θεσμικός ρόλος και διασύνδεση του Υπουργείου Παιδείας με τις δομές αυτές, </w:t>
      </w:r>
      <w:r>
        <w:rPr>
          <w:rFonts w:eastAsia="Times New Roman" w:cs="Times New Roman"/>
          <w:szCs w:val="24"/>
        </w:rPr>
        <w:lastRenderedPageBreak/>
        <w:t>με τη συμμετοχή στις επιτροπές που αφορούν παιδιά και εφήβους</w:t>
      </w:r>
      <w:r>
        <w:rPr>
          <w:rFonts w:eastAsia="Times New Roman" w:cs="Times New Roman"/>
          <w:szCs w:val="24"/>
        </w:rPr>
        <w:t xml:space="preserve"> ή, εκτός από τη συμμετοχή στις επιτροπές, θα μπορούσε να γίνει με κάποιον άλλο τρόπο.</w:t>
      </w:r>
    </w:p>
    <w:p w14:paraId="5760B83B"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Τέλος, η έλλειψη χρονοδιαγραμμάτων είναι κάτι που χαρακτηρίζει αρκετά νομοσχέδια, χαρακτηρίζει και το συγκεκριμένο, με αποτέλεσμα να λείπει η δέσμευση υλοποίησης, κάτι σ</w:t>
      </w:r>
      <w:r>
        <w:rPr>
          <w:rFonts w:eastAsia="Times New Roman" w:cs="Times New Roman"/>
          <w:szCs w:val="24"/>
        </w:rPr>
        <w:t xml:space="preserve">το οποίο γενικά πάσχουμε. Υπάρχει ένα ζήτημα, ψηφίζουμε έναν νόμο και νομίζουμε ότι διά μαγείας λύθηκε το πρόβλημα. Δεν πάσχουμε από νομοθεσία, αλλά από υλοποίηση. </w:t>
      </w:r>
    </w:p>
    <w:p w14:paraId="5760B83C"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Εν κατακλείδι, με τις διατάξεις αυτές έχουμε ένα βήμα, αυτό που αφορά στο διοικητικό πλαίσι</w:t>
      </w:r>
      <w:r>
        <w:rPr>
          <w:rFonts w:eastAsia="Times New Roman" w:cs="Times New Roman"/>
          <w:szCs w:val="24"/>
        </w:rPr>
        <w:t xml:space="preserve">ο, που κατά τη γνώμη πολλών ειδικών μπορεί να μην είναι προς τη λάθος κατεύθυνση, είναι όμως μετέωρο.  </w:t>
      </w:r>
    </w:p>
    <w:p w14:paraId="5760B83D"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Κλείνοντας, όσον αφορά αυτό το κεφάλαιο, θα ήθελα να τονίσω ότι σημαντικό ρόλο στην αποασυλοποίηση θα παίξει, εκτός των άλλων, και η επαγγελματική απασχ</w:t>
      </w:r>
      <w:r>
        <w:rPr>
          <w:rFonts w:eastAsia="Times New Roman" w:cs="Times New Roman"/>
          <w:szCs w:val="24"/>
        </w:rPr>
        <w:t>όληση των ληπτών υπηρεσιών ψυχικής υγείας. Εκεί οι ΚΟΙΣΠΕ, οι Κοινωνικοί Συνεταιρισμοί Περιορισμένης Ευθύνης, παίζουν πρωτεύοντα ρόλο και θα πρέπει να τους στηρίξουμε.</w:t>
      </w:r>
    </w:p>
    <w:p w14:paraId="5760B83E"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lastRenderedPageBreak/>
        <w:t>Στο δεύτερο κεφάλαιο, στα άρθρα 9 έως 17, έχουμε τα Κέντρα Εμπειρογνωμοσύνης για τα σπάν</w:t>
      </w:r>
      <w:r>
        <w:rPr>
          <w:rFonts w:eastAsia="Times New Roman" w:cs="Times New Roman"/>
          <w:szCs w:val="24"/>
        </w:rPr>
        <w:t>ια νοσήματα. Γίνεται μια προσπάθεια να συγκροτηθεί ένα πλαίσιο για τα Κέντρα Εμπειρογνωμοσύνης και να συμμετάσχουν στα σχετικά ευρωπαϊκά δίκτυα. Σωστό.</w:t>
      </w:r>
    </w:p>
    <w:p w14:paraId="5760B83F"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Κάποιες παρατηρήσεις μόνο έχω να κάνω για τα άρθρα 12 και 13. Μιλάτε μόνο για δημόσιες μονάδες. Είπαμε κ</w:t>
      </w:r>
      <w:r>
        <w:rPr>
          <w:rFonts w:eastAsia="Times New Roman" w:cs="Times New Roman"/>
          <w:szCs w:val="24"/>
        </w:rPr>
        <w:t xml:space="preserve">αι στις </w:t>
      </w:r>
      <w:r>
        <w:rPr>
          <w:rFonts w:eastAsia="Times New Roman" w:cs="Times New Roman"/>
          <w:szCs w:val="24"/>
        </w:rPr>
        <w:t xml:space="preserve">επιτροπές </w:t>
      </w:r>
      <w:r>
        <w:rPr>
          <w:rFonts w:eastAsia="Times New Roman" w:cs="Times New Roman"/>
          <w:szCs w:val="24"/>
        </w:rPr>
        <w:t>γιατί να αποκλείονται οι ιδιωτικοί φορείς, τα νομικά πρόσωπα ιδιωτικού δικαίου ως κέντρα εμπειρογνωμοσύνης. Αν υπάρχει η γνώση και η εμπειρία, γιατί να μην αξιοποιείται;</w:t>
      </w:r>
    </w:p>
    <w:p w14:paraId="5760B840"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Γενικά το κεφάλαιο αυτό είναι κάτι που όντως έλειπε από την ελληνική</w:t>
      </w:r>
      <w:r>
        <w:rPr>
          <w:rFonts w:eastAsia="Times New Roman" w:cs="Times New Roman"/>
          <w:szCs w:val="24"/>
        </w:rPr>
        <w:t xml:space="preserve"> νομοθεσία, προκειμένου να εναρμονιστεί με τα ευρωπαϊκά δρώμενα στον χώρο των σπάνιων παθήσεων. </w:t>
      </w:r>
    </w:p>
    <w:p w14:paraId="5760B841"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Τα υπόλοιπα τριάντα πέντε, περίπου, άρθρα μέχρι τα καταστατικά για τους συλλόγους οδοντοτεχνιτών και εργοθεραπευτών είναι κάποιες σκόρπιες διατάξεις διευθετήσε</w:t>
      </w:r>
      <w:r>
        <w:rPr>
          <w:rFonts w:eastAsia="Times New Roman" w:cs="Times New Roman"/>
          <w:szCs w:val="24"/>
        </w:rPr>
        <w:t>ων. Σε αρκετές δε περιπτώσεις πρόκειται για διατάξεις διευθετήσεων που έρχονται και ξανάρχονται ή αφορούν «φωτογραφικά» περιστατικά.</w:t>
      </w:r>
    </w:p>
    <w:p w14:paraId="5760B842"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Ξεκινώ από τα θέματα του ΕΣΥ.</w:t>
      </w:r>
    </w:p>
    <w:p w14:paraId="5760B843"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lastRenderedPageBreak/>
        <w:t xml:space="preserve">Στο άρθρο 22 επεκτείνεται το καθεστώς της εξέλιξης των νοσοκομειακών γιατρών και στην </w:t>
      </w:r>
      <w:r>
        <w:rPr>
          <w:rFonts w:eastAsia="Times New Roman" w:cs="Times New Roman"/>
          <w:szCs w:val="24"/>
        </w:rPr>
        <w:t>πρωτοβάθμια φροντίδα υγείας. Το θέμα της αξιολόγησης και της εξέλιξης θα πρέπει να το δούμε συνολικά, ώστε κάποιος που είναι πραγματικά φιλότιμος και καλός στη δουλειά του να επιβραβεύεται και να έχει κίνητρο. Χρειάζεται, δηλαδή, όχι μια αξιολόγηση «συναδε</w:t>
      </w:r>
      <w:r>
        <w:rPr>
          <w:rFonts w:eastAsia="Times New Roman" w:cs="Times New Roman"/>
          <w:szCs w:val="24"/>
        </w:rPr>
        <w:t>λφική» -«όλοι καλοί»- που ουσιαστικά αυτοακυρώνεται, αλλά μια ουσιαστική αξιολόγηση που βελτιώνει, που θεραπεύει παθογένειες, που κινητροδοτεί. Όχι μόνο, λοιπόν, υποκειμενικά κριτήρια, αλλά κατά το δυνατόν αντικειμενικοποίησή τους.</w:t>
      </w:r>
    </w:p>
    <w:p w14:paraId="5760B844"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Στο άρθρο 25, με τη νομο</w:t>
      </w:r>
      <w:r>
        <w:rPr>
          <w:rFonts w:eastAsia="Times New Roman" w:cs="Times New Roman"/>
          <w:szCs w:val="24"/>
        </w:rPr>
        <w:t xml:space="preserve">τεχνική βελτίωση του Υπουργού, το θέμα για την ειδικότητα της γενικής ιατρικής, που αφορά κοντά στους τριάντα γιατρούς, είπαμε ότι ξεπεράστηκε. </w:t>
      </w:r>
    </w:p>
    <w:p w14:paraId="5760B845"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Όσον αφορά το άρθρο 26, να πούμε κατ’ αρχάς ότι η πρωτοβάθμια φροντίδα υγείας χρειάζεται σαφώς ενίσχυση, καθώς </w:t>
      </w:r>
      <w:r>
        <w:rPr>
          <w:rFonts w:eastAsia="Times New Roman" w:cs="Times New Roman"/>
          <w:szCs w:val="24"/>
        </w:rPr>
        <w:t>τα τελευταία χρόνια έχει αποδυναμωθεί, έχει αποψιλωθεί από γιατρούς. Δίνεται μια δεύτερη ευκαιρία στους γιατρούς που προέρχονται από τον ΕΟΠΥΥ και αρνήθηκαν να κλείσουν τα ιατρεία τους κατά την ένταξή τους στο ΕΣΥ, αλλά κατέφυγαν στα δικαστήρια.</w:t>
      </w:r>
    </w:p>
    <w:p w14:paraId="5760B846"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lastRenderedPageBreak/>
        <w:t>Επίσης, θα</w:t>
      </w:r>
      <w:r>
        <w:rPr>
          <w:rFonts w:eastAsia="Times New Roman" w:cs="Times New Roman"/>
          <w:szCs w:val="24"/>
        </w:rPr>
        <w:t xml:space="preserve"> πρέπει να ξεκαθαρίσει το τοπίο στην πρωτοβάθμια φροντίδα υγείας. Θα πρέπει, δηλαδή, η Κυβέρνηση να καταθέσει το νομοσχέδιο το οποίο προανήγγειλε στις </w:t>
      </w:r>
      <w:r>
        <w:rPr>
          <w:rFonts w:eastAsia="Times New Roman" w:cs="Times New Roman"/>
          <w:szCs w:val="24"/>
        </w:rPr>
        <w:t xml:space="preserve">επιτροπές </w:t>
      </w:r>
      <w:r>
        <w:rPr>
          <w:rFonts w:eastAsia="Times New Roman" w:cs="Times New Roman"/>
          <w:szCs w:val="24"/>
        </w:rPr>
        <w:t>για την πρωτοβάθμια φροντίδα υγείας, ώστε να ξέρουν όλοι το καθεστώς που θα αντιμετωπίσουν.</w:t>
      </w:r>
    </w:p>
    <w:p w14:paraId="5760B847"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 xml:space="preserve">άρθρο 29 αναφέρεται στις μεταθέσεις γιατρών από τις άγονες περιοχές. Πρέπει να βρεθεί ένα σύστημα που να είναι διαφανές, </w:t>
      </w:r>
      <w:r>
        <w:rPr>
          <w:rFonts w:eastAsia="Times New Roman" w:cs="Times New Roman"/>
          <w:szCs w:val="24"/>
        </w:rPr>
        <w:t xml:space="preserve">ανοικτό </w:t>
      </w:r>
      <w:r>
        <w:rPr>
          <w:rFonts w:eastAsia="Times New Roman" w:cs="Times New Roman"/>
          <w:szCs w:val="24"/>
        </w:rPr>
        <w:t>και να μην επωφελούνται όσοι έχουν «μπάρμπα στην Κορώνη» και πάτρωνες, που από παράπλευρες διαδικασίες καταλήγουν μετά από μερι</w:t>
      </w:r>
      <w:r>
        <w:rPr>
          <w:rFonts w:eastAsia="Times New Roman" w:cs="Times New Roman"/>
          <w:szCs w:val="24"/>
        </w:rPr>
        <w:t xml:space="preserve">κούς μήνες σε κάποια κεντρικά νοσοκομεία μέσω ενός άγονου κέντρου υγείας, ενώ όσοι πάνε με τον σταυρό στο χέρι «τραβάνε λούκι» για πολλά χρόνια. </w:t>
      </w:r>
    </w:p>
    <w:p w14:paraId="5760B848"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Έτσι όπως είναι διατυπωμένη η διάταξη, υπάρχει ο κίνδυνος να ερημώσουν οι άγονες περιοχές από γιατρούς, καθότι</w:t>
      </w:r>
      <w:r>
        <w:rPr>
          <w:rFonts w:eastAsia="Times New Roman" w:cs="Times New Roman"/>
          <w:szCs w:val="24"/>
        </w:rPr>
        <w:t xml:space="preserve"> πολλοί θα έχουν κλείσει πενταετία και θα θέλουν να πάνε στο κέντρο. Το ένα έτος, που έχει τεθεί ως μεσοδιάστημα, ίσως δεν αρκεί και ίσως χρειάζονται άλλες διαδικασίες. Αυτό, όμως, θα το δούμε στην πράξη. Θα πρέπει, όμως, να δούμε συνολικά το θέμα της κινη</w:t>
      </w:r>
      <w:r>
        <w:rPr>
          <w:rFonts w:eastAsia="Times New Roman" w:cs="Times New Roman"/>
          <w:szCs w:val="24"/>
        </w:rPr>
        <w:t xml:space="preserve">τροδότησης γιατρών για άγονες περιοχές. </w:t>
      </w:r>
    </w:p>
    <w:p w14:paraId="5760B849"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θα πρέπει να συζητήσουμε συνολικά το θέμα των μεταθέσεων με άνοιγμα θέσεων, </w:t>
      </w:r>
      <w:r>
        <w:rPr>
          <w:rFonts w:eastAsia="Times New Roman" w:cs="Times New Roman"/>
          <w:szCs w:val="24"/>
        </w:rPr>
        <w:t xml:space="preserve">ανοικτές </w:t>
      </w:r>
      <w:r>
        <w:rPr>
          <w:rFonts w:eastAsia="Times New Roman" w:cs="Times New Roman"/>
          <w:szCs w:val="24"/>
        </w:rPr>
        <w:t xml:space="preserve">προκηρύξεις, μοριοδότηση όχι μόνο της επετηρίδας, αλλά και των επιστημονικών προσόντων. </w:t>
      </w:r>
    </w:p>
    <w:p w14:paraId="5760B84A"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Το άρθρο 30 θεωρούμε ότι είναι λί</w:t>
      </w:r>
      <w:r>
        <w:rPr>
          <w:rFonts w:eastAsia="Times New Roman" w:cs="Times New Roman"/>
          <w:szCs w:val="24"/>
        </w:rPr>
        <w:t>γο προβληματικό, γιατί έτσι θεσπίζουμε τα «παραθυράκια» και αδικούνται οι νέοι γιατροί που παίρνουν συγκεκριμένη ειδικότητας, αυτή της Παθολογικής Ογκολογίας.</w:t>
      </w:r>
    </w:p>
    <w:p w14:paraId="5760B84B"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Στο άρθρο 39 με τίτλο «Οικονομικά θέματα προσωπικού ΝΙΜΤΣ», το κακό δεν είναι ότι το λέτε ΝΙΜΙΤΣ </w:t>
      </w:r>
      <w:r>
        <w:rPr>
          <w:rFonts w:eastAsia="Times New Roman" w:cs="Times New Roman"/>
          <w:szCs w:val="24"/>
        </w:rPr>
        <w:t xml:space="preserve">ενώ είναι ΝΙΜΤΣ, κύριε Υπουργέ -ανθρώπινα είναι τα ορθογραφικά λάθη- το κακό είναι ότι δεν με προσέχετε στις </w:t>
      </w:r>
      <w:r>
        <w:rPr>
          <w:rFonts w:eastAsia="Times New Roman" w:cs="Times New Roman"/>
          <w:szCs w:val="24"/>
        </w:rPr>
        <w:t>επιτροπές</w:t>
      </w:r>
      <w:r>
        <w:rPr>
          <w:rFonts w:eastAsia="Times New Roman" w:cs="Times New Roman"/>
          <w:szCs w:val="24"/>
        </w:rPr>
        <w:t>. Θα πρέπει να διορθωθεί.</w:t>
      </w:r>
    </w:p>
    <w:p w14:paraId="5760B84C"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Θα το διορθώσουμε. Θα έρθει νομοτεχνική βελτίωση.</w:t>
      </w:r>
    </w:p>
    <w:p w14:paraId="5760B84D"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Να έρθει </w:t>
      </w:r>
      <w:r>
        <w:rPr>
          <w:rFonts w:eastAsia="Times New Roman" w:cs="Times New Roman"/>
          <w:szCs w:val="24"/>
        </w:rPr>
        <w:t>νομοτεχνική.</w:t>
      </w:r>
    </w:p>
    <w:p w14:paraId="5760B84E"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Στο άρθρο 42 για την αδειοδότηση ιδιωτικών φορέων πρωτοβάθμιας φροντίδας υγείας, στην παράγραφο 4, δίνετε ένα </w:t>
      </w:r>
      <w:r>
        <w:rPr>
          <w:rFonts w:eastAsia="Times New Roman" w:cs="Times New Roman"/>
          <w:szCs w:val="24"/>
        </w:rPr>
        <w:lastRenderedPageBreak/>
        <w:t>συγχωροχάρτι στους ασυνεπείς που δεν είχαν βεβαίωση λειτουργίας από το 2001, δηλαδή για δεκαέξι ολόκληρα χρόνια.</w:t>
      </w:r>
    </w:p>
    <w:p w14:paraId="5760B84F"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Στο άρθρο 43 που αφο</w:t>
      </w:r>
      <w:r>
        <w:rPr>
          <w:rFonts w:eastAsia="Times New Roman" w:cs="Times New Roman"/>
          <w:szCs w:val="24"/>
        </w:rPr>
        <w:t>ρά την αδειοδότηση ιδιωτικών κλινικών και τα διάφορα κριτήρια, καταθέσαμε μία τροπολογία που αφορά στους νοσηλευτές, δηλαδή όπως και οι γιατροί να έχουν και οι νοσηλευτές άδεια ασκήσεως επαγγέλματος, έτσι ώστε να αναγνωριστεί ο σημαντικός διακριτός ρόλος τ</w:t>
      </w:r>
      <w:r>
        <w:rPr>
          <w:rFonts w:eastAsia="Times New Roman" w:cs="Times New Roman"/>
          <w:szCs w:val="24"/>
        </w:rPr>
        <w:t>ους.</w:t>
      </w:r>
    </w:p>
    <w:p w14:paraId="5760B850"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Το άρθρο 45 αφορά τα ακίνητα του Υπουργείου Υγείας που μπορεί να διαθέσει δωρεάν. Από τη διάταξη αυτή συμπεραίνεται ότι το Υπουργείο Υγείας δεν δίνει σήμερα χρήματα για μισθώματα. Επίσης, με τη διάταξη αυτή δεν θα μπορεί να εκμισθώσει, παρά μόνο να </w:t>
      </w:r>
      <w:r>
        <w:rPr>
          <w:rFonts w:eastAsia="Times New Roman" w:cs="Times New Roman"/>
          <w:szCs w:val="24"/>
        </w:rPr>
        <w:t>διαθέσει δωρεάν τα ακίνητά του. Αναρωτιόμαστε αν αυτό είναι σκόπιμο σε μία δύσκολη οικονομική κατάσταση.</w:t>
      </w:r>
    </w:p>
    <w:p w14:paraId="5760B851"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Το άρθρο 48 αφορά την </w:t>
      </w:r>
      <w:r>
        <w:rPr>
          <w:rFonts w:eastAsia="Times New Roman" w:cs="Times New Roman"/>
          <w:szCs w:val="24"/>
          <w:lang w:val="en-US"/>
        </w:rPr>
        <w:t>AEMY</w:t>
      </w:r>
      <w:r>
        <w:rPr>
          <w:rFonts w:eastAsia="Times New Roman" w:cs="Times New Roman"/>
          <w:szCs w:val="24"/>
        </w:rPr>
        <w:t>. Βλέπουμε μία σπουδή να ενισχυθούν οι αρμοδιότητες της Ανώνυμης Εταιρείας Μονάδων Υγείας, οπότε αναλαμβάνει τη διαχείριση ση</w:t>
      </w:r>
      <w:r>
        <w:rPr>
          <w:rFonts w:eastAsia="Times New Roman" w:cs="Times New Roman"/>
          <w:szCs w:val="24"/>
        </w:rPr>
        <w:t xml:space="preserve">μαντικών κονδυλίων, αλλά και προσλήψεων προσωπικού για τη συνέχιση της λειτουργίας μονάδων ψυχικής υγείας. Μιλάει για συμβάσεις ενός έτους και μετά αναλαμβάνει η ΑΕΜΥ είτε με πρόσληψη, είτε με </w:t>
      </w:r>
      <w:r>
        <w:rPr>
          <w:rFonts w:eastAsia="Times New Roman" w:cs="Times New Roman"/>
          <w:szCs w:val="24"/>
        </w:rPr>
        <w:lastRenderedPageBreak/>
        <w:t xml:space="preserve">απόσπαση, είτε με τη διενέργεια διαγωνιστικής διαδικασίας μέσω </w:t>
      </w:r>
      <w:r>
        <w:rPr>
          <w:rFonts w:eastAsia="Times New Roman" w:cs="Times New Roman"/>
          <w:szCs w:val="24"/>
        </w:rPr>
        <w:t xml:space="preserve">πρόσκλησης εκδήλωσης ενδιαφέροντος. </w:t>
      </w:r>
    </w:p>
    <w:p w14:paraId="5760B852"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Εμείς θα θέλαμε να υπάρχει μόνο η τελευταία κατηγορία, δηλαδή μόνο η πρόσκληση και η διαγωνιστική διαδικασία και όχι «παράθυρα» ρουσφετολογικών και «βυσματικών» προσλήψεων. Ο Σύλλογος Ελλήνων Ψυχολόγων είχε χαρακτηρίσει</w:t>
      </w:r>
      <w:r>
        <w:rPr>
          <w:rFonts w:eastAsia="Times New Roman" w:cs="Times New Roman"/>
          <w:szCs w:val="24"/>
        </w:rPr>
        <w:t xml:space="preserve"> τη συγκεκριμένη διάταξη με την </w:t>
      </w:r>
      <w:r>
        <w:rPr>
          <w:rFonts w:eastAsia="Times New Roman" w:cs="Times New Roman"/>
          <w:szCs w:val="24"/>
          <w:lang w:val="en-US"/>
        </w:rPr>
        <w:t>AEMY</w:t>
      </w:r>
      <w:r>
        <w:rPr>
          <w:rFonts w:eastAsia="Times New Roman" w:cs="Times New Roman"/>
          <w:szCs w:val="24"/>
        </w:rPr>
        <w:t xml:space="preserve"> ως κερκόπορτα για αποσπάσεις, δηλαδή να αποσπούμε δημοσίους υπαλλήλους στην </w:t>
      </w:r>
      <w:r>
        <w:rPr>
          <w:rFonts w:eastAsia="Times New Roman" w:cs="Times New Roman"/>
          <w:szCs w:val="24"/>
          <w:lang w:val="en-US"/>
        </w:rPr>
        <w:t>AEMY</w:t>
      </w:r>
      <w:r>
        <w:rPr>
          <w:rFonts w:eastAsia="Times New Roman" w:cs="Times New Roman"/>
          <w:szCs w:val="24"/>
        </w:rPr>
        <w:t xml:space="preserve">. Δεν πρέπει εδώ να έχουμε ένα νέο ΚΕΕΛΠΝΟ, το οποίο εσείς οι ίδιοι καταγγέλλετε ότι κάνει αδιαφανείς διαδικασίες και προσλήψεις. </w:t>
      </w:r>
    </w:p>
    <w:p w14:paraId="5760B853"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Επίσης, </w:t>
      </w:r>
      <w:r>
        <w:rPr>
          <w:rFonts w:eastAsia="Times New Roman" w:cs="Times New Roman"/>
          <w:szCs w:val="24"/>
        </w:rPr>
        <w:t>γιατί υπάρχει αυτή η πρεμούρα στον νόμο, η έκτακτη περίπτωση, ώστε να υπογράφει την πρόσληψη κατευθείαν ο Πρόεδρος και μετά από επτά ημέρες να εγκρίνεται από το Δ.Σ; Αν δεν το εγκρίνει το Δ.Σ., τι γίνεται σε αυτή την περίπτωση; Απορούμε με αυτή τη σπουδή.</w:t>
      </w:r>
    </w:p>
    <w:p w14:paraId="5760B854"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Το άρθρο 49 αφορά την ΕΣΑΝ. Είναι λίγο υποκριτικό, γιατί αλλάζει η σύνθεση του μετοχικού κεφαλαίου της εταιρείας και αποκλειστικός μέτοχος γίνεται το ελληνικό </w:t>
      </w:r>
      <w:r>
        <w:rPr>
          <w:rFonts w:eastAsia="Times New Roman" w:cs="Times New Roman"/>
          <w:szCs w:val="24"/>
        </w:rPr>
        <w:t>δημόσιο</w:t>
      </w:r>
      <w:r>
        <w:rPr>
          <w:rFonts w:eastAsia="Times New Roman" w:cs="Times New Roman"/>
          <w:szCs w:val="24"/>
        </w:rPr>
        <w:t xml:space="preserve">. Έξω, λοιπόν, </w:t>
      </w:r>
      <w:r>
        <w:rPr>
          <w:rFonts w:eastAsia="Times New Roman" w:cs="Times New Roman"/>
          <w:szCs w:val="24"/>
        </w:rPr>
        <w:lastRenderedPageBreak/>
        <w:t>οι ιδιώτες, για να μην έχουν πρόσβαση στα στοιχεία των ασθενών, όπως αναφέρ</w:t>
      </w:r>
      <w:r>
        <w:rPr>
          <w:rFonts w:eastAsia="Times New Roman" w:cs="Times New Roman"/>
          <w:szCs w:val="24"/>
        </w:rPr>
        <w:t xml:space="preserve">εται στην αιτιολογική έκθεση. </w:t>
      </w:r>
    </w:p>
    <w:p w14:paraId="5760B855"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Μα, από πού και ως πού, ο μέτοχος πρέπει ή μπορεί να έχει πρόσβαση σε προσωπικά δεδομένα, που απορρέουν από τη δραστηριότητα μίας εταιρείας; Ο μέτοχος δηλαδή μίας τράπεζας έχει πρόσβαση στους λογαριασμούς των καταθετών; Όχι, </w:t>
      </w:r>
      <w:r>
        <w:rPr>
          <w:rFonts w:eastAsia="Times New Roman" w:cs="Times New Roman"/>
          <w:szCs w:val="24"/>
        </w:rPr>
        <w:t xml:space="preserve">βέβαια. </w:t>
      </w:r>
    </w:p>
    <w:p w14:paraId="5760B856"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Το άρθρο 50 αφορά την ίδρυση Ιατρικής Υπηρεσίας στο </w:t>
      </w:r>
      <w:r>
        <w:rPr>
          <w:rFonts w:eastAsia="Times New Roman" w:cs="Times New Roman"/>
          <w:szCs w:val="24"/>
        </w:rPr>
        <w:t xml:space="preserve">ελληνικό </w:t>
      </w:r>
      <w:r>
        <w:rPr>
          <w:rFonts w:eastAsia="Times New Roman" w:cs="Times New Roman"/>
          <w:szCs w:val="24"/>
        </w:rPr>
        <w:t>Κέντρο Αιμοδοσίας. Η παράγραφος 4 είναι λίγο πονηρή. Γιατί λέει ότι μέχρι την κατάληψη της θέσης του Διευθυντή -η οποία, σημειωτέον, δεν έχει κανένα χρονοδιάγραμμα, ως συνήθως- η θέση αυ</w:t>
      </w:r>
      <w:r>
        <w:rPr>
          <w:rFonts w:eastAsia="Times New Roman" w:cs="Times New Roman"/>
          <w:szCs w:val="24"/>
        </w:rPr>
        <w:t>τή, λέει, θα καλύπτεται ακόμη και με παθολόγο με απόφαση του Υπουργού Υγείας. Γιατί να μπαίνει αυτό; Δείχνει μία πρεμούρα σαν να έχετε κάποιον υπόψη σας.</w:t>
      </w:r>
    </w:p>
    <w:p w14:paraId="5760B857"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Για τα άρθρα που αφορούν στα καταστατικά των Συλλόγων -είναι τα άρθρα 58 έως 75 για τη σύσταση του Παν</w:t>
      </w:r>
      <w:r>
        <w:rPr>
          <w:rFonts w:eastAsia="Times New Roman" w:cs="Times New Roman"/>
          <w:szCs w:val="24"/>
        </w:rPr>
        <w:t xml:space="preserve">ελλήνιου Συλλόγου Οδοντοτεχνικών και τα άρθρα 76 έως 92 για τη σύσταση του Πανελλήνιου Συλλόγου Εργοθεραπευτών- δεν έχουμε ενστάσεις, ωστόσο υπάρχει μία απορία γιατί τα βάζουμε σε νόμο. </w:t>
      </w:r>
      <w:r>
        <w:rPr>
          <w:rFonts w:eastAsia="Times New Roman" w:cs="Times New Roman"/>
          <w:szCs w:val="24"/>
        </w:rPr>
        <w:lastRenderedPageBreak/>
        <w:t>Αφού όμως τα βάζουμε σε νόμο, γιατί να υπάρχουν διαφοροποιήσεις μεταξύ</w:t>
      </w:r>
      <w:r>
        <w:rPr>
          <w:rFonts w:eastAsia="Times New Roman" w:cs="Times New Roman"/>
          <w:szCs w:val="24"/>
        </w:rPr>
        <w:t xml:space="preserve"> τους και να μην είναι σε ένα ενιαίο πρότυπο, σε ένα ενιαίο </w:t>
      </w:r>
      <w:r>
        <w:rPr>
          <w:rFonts w:eastAsia="Times New Roman" w:cs="Times New Roman"/>
          <w:szCs w:val="24"/>
          <w:lang w:val="en-US"/>
        </w:rPr>
        <w:t>template</w:t>
      </w:r>
      <w:r>
        <w:rPr>
          <w:rFonts w:eastAsia="Times New Roman" w:cs="Times New Roman"/>
          <w:szCs w:val="24"/>
        </w:rPr>
        <w:t>;</w:t>
      </w:r>
    </w:p>
    <w:p w14:paraId="5760B858"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Τα τελευταία τρία, τέσσερα λεπτά του χρόνου μου θα μιλήσω για τις τροπολογίες. Παλαιότερα, για να μην υπολογίζεται από το Γενικό Λογιστήριο του Κράτους το κόστος με το οποίο επιβαρύνεται</w:t>
      </w:r>
      <w:r>
        <w:rPr>
          <w:rFonts w:eastAsia="Times New Roman" w:cs="Times New Roman"/>
          <w:szCs w:val="24"/>
        </w:rPr>
        <w:t xml:space="preserve"> ο προϋπολογισμός, οι αντίστοιχες υπουργικές τροπολογίες δίνονταν σε Βουλευτές για να περαστούν ως βουλευτικές, οπότε εκεί δεν υπήρχε το προαπαιτούμενο της έκθεσης από το Γενικό Λογιστήριο του Κράτους. </w:t>
      </w:r>
    </w:p>
    <w:p w14:paraId="5760B859"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Ε΄</w:t>
      </w:r>
      <w:r>
        <w:rPr>
          <w:rFonts w:eastAsia="Times New Roman" w:cs="Times New Roman"/>
          <w:szCs w:val="24"/>
        </w:rPr>
        <w:t xml:space="preserve"> Αντιπρόεδρος της Βουλής κ. </w:t>
      </w:r>
      <w:r w:rsidRPr="008D339C">
        <w:rPr>
          <w:rFonts w:eastAsia="Times New Roman" w:cs="Times New Roman"/>
          <w:b/>
          <w:szCs w:val="24"/>
        </w:rPr>
        <w:t>ΔΗΜΗΤΡΙΟΣ ΚΡΕΜΑΣΤΙΝΟΣ</w:t>
      </w:r>
      <w:r>
        <w:rPr>
          <w:rFonts w:eastAsia="Times New Roman" w:cs="Times New Roman"/>
          <w:szCs w:val="24"/>
        </w:rPr>
        <w:t>)</w:t>
      </w:r>
    </w:p>
    <w:p w14:paraId="5760B85A"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Τώρα φαίνεται να έχει αλλάξει αυτό το «τροπάριο». Κατατίθενται κανονικά ως υπουργικές, με έκθεση από το Γενικό Λογιστήριο του Κράτους, απλώς στην πλειοψηφία τους σε αυτές τις εκθέσεις περιγράφονται ποιοτικ</w:t>
      </w:r>
      <w:r>
        <w:rPr>
          <w:rFonts w:eastAsia="Times New Roman" w:cs="Times New Roman"/>
          <w:szCs w:val="24"/>
        </w:rPr>
        <w:t>ά κάποια πράγματα, χωρίς να δίνονται ποσοτικά οι δαπάνες, δηλαδή τα νούμερα ή αναφέρονται μερικώς, όπως στην τροπολογία με αριθμό 962/70.</w:t>
      </w:r>
    </w:p>
    <w:p w14:paraId="5760B85B"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lastRenderedPageBreak/>
        <w:t>Ξεκινάω από την τροπολογία με αριθμό 961/69, που έχει να κάνει με τον Διοικητικό Διευθυντή της Αρχής Προσφυγών. Εδώ αλ</w:t>
      </w:r>
      <w:r>
        <w:rPr>
          <w:rFonts w:eastAsia="Times New Roman" w:cs="Times New Roman"/>
          <w:szCs w:val="24"/>
        </w:rPr>
        <w:t>λάζει το καθεστώς και ο Υπουργός επιλέγει απευθείας, αντί να υπάρχει τριμελής επιτροπή. Χάριν της ταχύτητας καταργεί όλη τη διάταξη, που συνιστά εχέγγυο αξιοκρατίας και βάζει φρένο στις κομματικές ορέξεις σχετικά με τον διορισμό του Διοικητικού Διευθυντή κ</w:t>
      </w:r>
      <w:r>
        <w:rPr>
          <w:rFonts w:eastAsia="Times New Roman" w:cs="Times New Roman"/>
          <w:szCs w:val="24"/>
        </w:rPr>
        <w:t>αι τη συγκρότηση επιτροπής επιλογής. Τώρα αυτό καταργείται και ο Υπουργός μπορεί απευθείας να επιλέξει.</w:t>
      </w:r>
    </w:p>
    <w:p w14:paraId="5760B85C"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Η τριμελής επιτροπή είχε έναν θεσμικό χαρακτήρα. Αποτελούνταν από έναν βοηθό Συνηγόρου του Πολίτη, έναν σύμβουλο από το ΑΣΕΠ και έναν πανεπιστημιακό. Τώ</w:t>
      </w:r>
      <w:r>
        <w:rPr>
          <w:rFonts w:eastAsia="Times New Roman" w:cs="Times New Roman"/>
          <w:szCs w:val="24"/>
        </w:rPr>
        <w:t>ρα πια ο Διοικητικός Διευθυντής διορίζεται με απλή απόφαση του Υπουργού Μεταναστευτικής Πολιτικής, κατόπιν δημόσιας πρόσκλησης ενδιαφέροντος.</w:t>
      </w:r>
    </w:p>
    <w:p w14:paraId="5760B85D"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Και να σημειωθεί ότι η παρακάτω παράγραφος για την συγκρότηση επιτροπής επιλογής δεν είναι παλιά. Μόλις αυτό το κα</w:t>
      </w:r>
      <w:r>
        <w:rPr>
          <w:rFonts w:eastAsia="Times New Roman" w:cs="Times New Roman"/>
          <w:szCs w:val="24"/>
        </w:rPr>
        <w:t xml:space="preserve">λοκαίρι το ψηφίσαμε. Τι έχει γίνει; Με τόση ευκολία προχωράμε στην κατάργηση διαδικασιών που διασφαλίζουν μια υποτυπώδη αξιοκρατία και πάμε σε απευθείας επιλογές του Υπουργού; Και </w:t>
      </w:r>
      <w:r>
        <w:rPr>
          <w:rFonts w:eastAsia="Times New Roman" w:cs="Times New Roman"/>
          <w:szCs w:val="24"/>
        </w:rPr>
        <w:lastRenderedPageBreak/>
        <w:t xml:space="preserve">δεν είναι η πρώτη φορά που γίνεται αυτό. Φαντάζομαι ότι θα έρθει ο Υπουργός </w:t>
      </w:r>
      <w:r>
        <w:rPr>
          <w:rFonts w:eastAsia="Times New Roman" w:cs="Times New Roman"/>
          <w:szCs w:val="24"/>
        </w:rPr>
        <w:t>και θα μας εξηγήσει το σκεπτικό πίσω από αυτή την τροπολογία.</w:t>
      </w:r>
    </w:p>
    <w:p w14:paraId="5760B85E"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Η τροπολογία 962/70 χρειάζεται κάποιες διευκρινίσεις. Καθότι μιλάμε για νομοσχέδιο του Υπουργείου Υγείας, αναφέρεται στην αποκατάσταση της υπερωριακής εργασίας των εφημεριών γιατρών και νοσηλευτ</w:t>
      </w:r>
      <w:r>
        <w:rPr>
          <w:rFonts w:eastAsia="Times New Roman" w:cs="Times New Roman"/>
          <w:szCs w:val="24"/>
        </w:rPr>
        <w:t>ών και στοχεύει στους εργαζόμενους στον τομέα της υγείας. Και σωστά το κάνει αυτό το πράγμα. Όλοι μας έχουμε περάσει από νοσοκομεία που εφημερεύουν και έχουμε δει εκεί τις συνθήκες δουλειάς τους.</w:t>
      </w:r>
    </w:p>
    <w:p w14:paraId="5760B85F"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Όμως, η παράγραφος 2 αναφέρει γενικά υπαλλήλους, όχι μόνο του Υπουργείου Υγείας. Ο ν.4354/2015, στον οποίο αναφέρεται η τροπολογία, αναφέρεται γενικά στο </w:t>
      </w:r>
      <w:r>
        <w:rPr>
          <w:rFonts w:eastAsia="Times New Roman" w:cs="Times New Roman"/>
          <w:szCs w:val="24"/>
        </w:rPr>
        <w:t>δημόσιο</w:t>
      </w:r>
      <w:r>
        <w:rPr>
          <w:rFonts w:eastAsia="Times New Roman" w:cs="Times New Roman"/>
          <w:szCs w:val="24"/>
        </w:rPr>
        <w:t xml:space="preserve">, ακόμη και στους ΟΤΑ. Θα θέλαμε, λοιπόν, να ξέρουμε ποιους αφορά αυτή η τροπολογία. Μόνο τους </w:t>
      </w:r>
      <w:r>
        <w:rPr>
          <w:rFonts w:eastAsia="Times New Roman" w:cs="Times New Roman"/>
          <w:szCs w:val="24"/>
        </w:rPr>
        <w:t xml:space="preserve">υπαλλήλους του Υπουργείου Υγείας; Και άλλων Υπουργείων; Και αν ναι, γιατί δεν υπογράφεται από τους αντίστοιχους Υπουργούς; Γιατί υπάρχει εκτίμηση του Γενικού Λογιστηρίου του Κράτους μόνο για το Υπουργείο Υγείας, τα 5 εκατομμύρια που λέει η έκθεση; </w:t>
      </w:r>
    </w:p>
    <w:p w14:paraId="5760B860"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lastRenderedPageBreak/>
        <w:t>Τα ρωτά</w:t>
      </w:r>
      <w:r>
        <w:rPr>
          <w:rFonts w:eastAsia="Times New Roman" w:cs="Times New Roman"/>
          <w:szCs w:val="24"/>
        </w:rPr>
        <w:t xml:space="preserve">ω αυτά γιατί, ξέρετε, το καθεστώς των υπερωριών στο </w:t>
      </w:r>
      <w:r>
        <w:rPr>
          <w:rFonts w:eastAsia="Times New Roman" w:cs="Times New Roman"/>
          <w:szCs w:val="24"/>
        </w:rPr>
        <w:t xml:space="preserve">δημόσιο </w:t>
      </w:r>
      <w:r>
        <w:rPr>
          <w:rFonts w:eastAsia="Times New Roman" w:cs="Times New Roman"/>
          <w:szCs w:val="24"/>
        </w:rPr>
        <w:t>μπορεί να αφορά και πλασματικές υπερωρίες και να ξεχειλώσει τον οποιονδήποτε προϋπολογισμό. Μη βάζουμε, λοιπόν, από την κερκόπορτα μία ωρολογιακή βόμβα. Θα θέλαμε να ακούσουμε κάποιες εξηγήσεις κα</w:t>
      </w:r>
      <w:r>
        <w:rPr>
          <w:rFonts w:eastAsia="Times New Roman" w:cs="Times New Roman"/>
          <w:szCs w:val="24"/>
        </w:rPr>
        <w:t>ι επ’ αυτού.</w:t>
      </w:r>
    </w:p>
    <w:p w14:paraId="5760B861" w14:textId="77777777" w:rsidR="003F14BB" w:rsidRDefault="00F37CA6">
      <w:pPr>
        <w:tabs>
          <w:tab w:val="left" w:pos="1800"/>
        </w:tabs>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5760B862" w14:textId="77777777" w:rsidR="003F14BB" w:rsidRDefault="00F37CA6">
      <w:pPr>
        <w:spacing w:line="600" w:lineRule="auto"/>
        <w:ind w:firstLine="720"/>
        <w:jc w:val="both"/>
        <w:rPr>
          <w:rFonts w:eastAsia="Times New Roman"/>
          <w:bCs/>
        </w:rPr>
      </w:pPr>
      <w:r>
        <w:rPr>
          <w:rFonts w:eastAsia="Times New Roman" w:cs="Times New Roman"/>
          <w:szCs w:val="24"/>
        </w:rPr>
        <w:t xml:space="preserve">Κλείνω, </w:t>
      </w:r>
      <w:r>
        <w:rPr>
          <w:rFonts w:eastAsia="Times New Roman"/>
          <w:bCs/>
        </w:rPr>
        <w:t xml:space="preserve">κύριε Πρόεδρε. </w:t>
      </w:r>
    </w:p>
    <w:p w14:paraId="5760B863" w14:textId="77777777" w:rsidR="003F14BB" w:rsidRDefault="00F37CA6">
      <w:pPr>
        <w:spacing w:line="600" w:lineRule="auto"/>
        <w:ind w:firstLine="720"/>
        <w:jc w:val="both"/>
        <w:rPr>
          <w:rFonts w:eastAsia="Times New Roman"/>
          <w:bCs/>
        </w:rPr>
      </w:pPr>
      <w:r>
        <w:rPr>
          <w:rFonts w:eastAsia="Times New Roman"/>
          <w:bCs/>
        </w:rPr>
        <w:t>Εν κατακλείδι, το νομοσχέδιο αυτό του Υπουργείου Υγείας έχει χρήσιμες διατάξεις, αλλά σε κα</w:t>
      </w:r>
      <w:r>
        <w:rPr>
          <w:rFonts w:eastAsia="Times New Roman"/>
          <w:bCs/>
        </w:rPr>
        <w:t>μ</w:t>
      </w:r>
      <w:r>
        <w:rPr>
          <w:rFonts w:eastAsia="Times New Roman"/>
          <w:bCs/>
        </w:rPr>
        <w:t>μία περίπτωση δεν αποτελεί δείγμα ορθής νομ</w:t>
      </w:r>
      <w:r>
        <w:rPr>
          <w:rFonts w:eastAsia="Times New Roman"/>
          <w:bCs/>
        </w:rPr>
        <w:t>οθέτησης. Η πληθώρα αποσπασματικών διατάξεων μοιραία το αποπροσανατολίζει από τον αρχικό του σκοπό και από τον τίτλο.</w:t>
      </w:r>
    </w:p>
    <w:p w14:paraId="5760B864" w14:textId="77777777" w:rsidR="003F14BB" w:rsidRDefault="00F37CA6">
      <w:pPr>
        <w:spacing w:line="600" w:lineRule="auto"/>
        <w:ind w:firstLine="720"/>
        <w:jc w:val="both"/>
        <w:rPr>
          <w:rFonts w:eastAsia="Times New Roman"/>
          <w:bCs/>
        </w:rPr>
      </w:pPr>
      <w:r>
        <w:rPr>
          <w:rFonts w:eastAsia="Times New Roman"/>
          <w:bCs/>
        </w:rPr>
        <w:t xml:space="preserve">Τα διοικητικά θέματα ψυχικής υγείας δημιουργούν αμφιβολίες ως προς την υλοποίηση. Δεν θέλω να κάνω τον έξυπνο. Δεν τα έχω ζήσει από κοντά </w:t>
      </w:r>
      <w:r>
        <w:rPr>
          <w:rFonts w:eastAsia="Times New Roman"/>
          <w:bCs/>
        </w:rPr>
        <w:t xml:space="preserve">τα θέματα της υγείας για να κάνω τον ειδικό. Φαίνεται, όμως, ότι στα θέματα αυτά υπάρχουν αρκετά περιθώρια βελτίωσης, αρκεί όλες οι διαδικασίες να γίνονται με διαφάνεια, ισονομία και γνώμονα πάντα τις καλύτερες υπηρεσίες </w:t>
      </w:r>
      <w:r>
        <w:rPr>
          <w:rFonts w:eastAsia="Times New Roman"/>
          <w:bCs/>
        </w:rPr>
        <w:lastRenderedPageBreak/>
        <w:t xml:space="preserve">προς τον πολίτη και όχι προς όσους </w:t>
      </w:r>
      <w:r>
        <w:rPr>
          <w:rFonts w:eastAsia="Times New Roman"/>
          <w:bCs/>
        </w:rPr>
        <w:t>είναι κοντά στα αφτιά της εκάστοτε εξουσίας.</w:t>
      </w:r>
    </w:p>
    <w:p w14:paraId="5760B865" w14:textId="77777777" w:rsidR="003F14BB" w:rsidRDefault="00F37CA6">
      <w:pPr>
        <w:spacing w:line="600" w:lineRule="auto"/>
        <w:ind w:firstLine="720"/>
        <w:jc w:val="both"/>
        <w:rPr>
          <w:rFonts w:eastAsia="Times New Roman"/>
          <w:bCs/>
        </w:rPr>
      </w:pPr>
      <w:r>
        <w:rPr>
          <w:rFonts w:eastAsia="Times New Roman"/>
          <w:bCs/>
        </w:rPr>
        <w:t>Ευχαριστώ πολύ.</w:t>
      </w:r>
    </w:p>
    <w:p w14:paraId="5760B866" w14:textId="77777777" w:rsidR="003F14BB" w:rsidRDefault="00F37CA6">
      <w:pPr>
        <w:spacing w:line="600" w:lineRule="auto"/>
        <w:ind w:firstLine="720"/>
        <w:rPr>
          <w:rFonts w:eastAsia="Times New Roman"/>
          <w:bCs/>
        </w:rPr>
      </w:pPr>
      <w:r>
        <w:rPr>
          <w:rFonts w:eastAsia="Times New Roman"/>
          <w:bCs/>
        </w:rPr>
        <w:t>(Χειροκροτήματα από τις πτέρυγες του Ποταμιού και της Δημοκρατικής Συμπαράταξης ΠΑΣΟΚ -</w:t>
      </w:r>
      <w:r>
        <w:rPr>
          <w:rFonts w:eastAsia="Times New Roman"/>
          <w:bCs/>
        </w:rPr>
        <w:t xml:space="preserve"> </w:t>
      </w:r>
      <w:r>
        <w:rPr>
          <w:rFonts w:eastAsia="Times New Roman"/>
          <w:bCs/>
        </w:rPr>
        <w:t>ΔΗΜΑΡ)</w:t>
      </w:r>
    </w:p>
    <w:p w14:paraId="5760B867" w14:textId="77777777" w:rsidR="003F14BB" w:rsidRDefault="00F37CA6">
      <w:pPr>
        <w:spacing w:line="600" w:lineRule="auto"/>
        <w:ind w:firstLine="720"/>
        <w:jc w:val="both"/>
        <w:rPr>
          <w:rFonts w:eastAsia="Times New Roman"/>
          <w:bCs/>
        </w:rPr>
      </w:pPr>
      <w:r>
        <w:rPr>
          <w:rFonts w:eastAsia="Times New Roman"/>
          <w:b/>
          <w:bCs/>
        </w:rPr>
        <w:t xml:space="preserve">ΠΡΟΕΔΡΕΥΩΝ (Δημήτριος Κρεμαστινός): </w:t>
      </w:r>
      <w:r>
        <w:rPr>
          <w:rFonts w:eastAsia="Times New Roman"/>
          <w:bCs/>
        </w:rPr>
        <w:t>Ευχαριστώ κι εγώ.</w:t>
      </w:r>
    </w:p>
    <w:p w14:paraId="5760B868" w14:textId="77777777" w:rsidR="003F14BB" w:rsidRDefault="00F37CA6">
      <w:pPr>
        <w:spacing w:line="600" w:lineRule="auto"/>
        <w:ind w:firstLine="720"/>
        <w:jc w:val="both"/>
        <w:rPr>
          <w:rFonts w:eastAsia="Times New Roman"/>
          <w:bCs/>
        </w:rPr>
      </w:pPr>
      <w:r>
        <w:rPr>
          <w:rFonts w:eastAsia="Times New Roman"/>
          <w:bCs/>
        </w:rPr>
        <w:t xml:space="preserve">Ο Υπουργός Ναυτιλίας και Νησιωτικής Πολιτικής κ. Κουρουμπλής έχει τον λόγο για υποστηρίξει την τροπολογία που αφορά τη </w:t>
      </w:r>
      <w:r>
        <w:rPr>
          <w:rFonts w:eastAsia="Times New Roman"/>
          <w:bCs/>
        </w:rPr>
        <w:t>διαχείριση πόρων</w:t>
      </w:r>
      <w:r>
        <w:rPr>
          <w:rFonts w:eastAsia="Times New Roman"/>
          <w:bCs/>
        </w:rPr>
        <w:t xml:space="preserve"> της Δημόσιας Αρχής Λιμένων.</w:t>
      </w:r>
    </w:p>
    <w:p w14:paraId="5760B869" w14:textId="77777777" w:rsidR="003F14BB" w:rsidRDefault="00F37CA6">
      <w:pPr>
        <w:spacing w:line="600" w:lineRule="auto"/>
        <w:ind w:firstLine="720"/>
        <w:jc w:val="both"/>
        <w:rPr>
          <w:rFonts w:eastAsia="Times New Roman"/>
          <w:bCs/>
        </w:rPr>
      </w:pPr>
      <w:r>
        <w:rPr>
          <w:rFonts w:eastAsia="Times New Roman"/>
          <w:b/>
          <w:bCs/>
        </w:rPr>
        <w:t xml:space="preserve">ΠΑΝΑΓΙΩΤΗΣ ΚΟΥΡΟΥΜΠΛΗΣ (Υπουργός Ναυτιλίας και Νησιωτικής Πολιτικής): </w:t>
      </w:r>
      <w:r>
        <w:rPr>
          <w:rFonts w:eastAsia="Times New Roman"/>
          <w:bCs/>
        </w:rPr>
        <w:t>Για δύο λεπτά, κύριε Π</w:t>
      </w:r>
      <w:r>
        <w:rPr>
          <w:rFonts w:eastAsia="Times New Roman"/>
          <w:bCs/>
        </w:rPr>
        <w:t>ρόεδρε. Ευχαριστώ.</w:t>
      </w:r>
    </w:p>
    <w:p w14:paraId="5760B86A" w14:textId="77777777" w:rsidR="003F14BB" w:rsidRDefault="00F37CA6">
      <w:pPr>
        <w:spacing w:line="600" w:lineRule="auto"/>
        <w:ind w:firstLine="720"/>
        <w:jc w:val="both"/>
        <w:rPr>
          <w:rFonts w:eastAsia="Times New Roman"/>
          <w:bCs/>
        </w:rPr>
      </w:pPr>
      <w:r>
        <w:rPr>
          <w:rFonts w:eastAsia="Times New Roman"/>
          <w:bCs/>
        </w:rPr>
        <w:t>Κύριε Πρόεδρε, με τον ν.4389 και το άρθρο 127 παράγραφος 1 θεσμοθετήθηκε η δημιουργία μιας υπηρεσίας, της ΔΑΛ, της Δημόσιας Αρχής Λιμένων. Αυτό υπηρετεί την ανάγκη να δοθεί η δυνατότητα στο κράτος, στο πλαίσιο της ιδιωτικοποίησης του λιμ</w:t>
      </w:r>
      <w:r>
        <w:rPr>
          <w:rFonts w:eastAsia="Times New Roman"/>
          <w:bCs/>
        </w:rPr>
        <w:t>ανιού του Πειραιά και της Θεσσαλονίκης, να μην παραχω</w:t>
      </w:r>
      <w:r>
        <w:rPr>
          <w:rFonts w:eastAsia="Times New Roman"/>
          <w:bCs/>
        </w:rPr>
        <w:lastRenderedPageBreak/>
        <w:t xml:space="preserve">ρηθούν αρμοδιότητες δημόσιου χαρακτήρα, όπως είναι τα ζητήματα του περιβάλλοντος, τα ζητήματα εργασιακών σχέσεων, στον ιδιωτικό τομέα. </w:t>
      </w:r>
    </w:p>
    <w:p w14:paraId="5760B86B" w14:textId="77777777" w:rsidR="003F14BB" w:rsidRDefault="00F37CA6">
      <w:pPr>
        <w:spacing w:line="600" w:lineRule="auto"/>
        <w:ind w:firstLine="720"/>
        <w:jc w:val="both"/>
        <w:rPr>
          <w:rFonts w:eastAsia="Times New Roman"/>
          <w:bCs/>
        </w:rPr>
      </w:pPr>
      <w:r>
        <w:rPr>
          <w:rFonts w:eastAsia="Times New Roman"/>
          <w:bCs/>
        </w:rPr>
        <w:t>Η αρχή αυτή θεσπίστηκε ως αυτοτελής και ανεξάρτητη αρχή, υπηρεσία ό</w:t>
      </w:r>
      <w:r>
        <w:rPr>
          <w:rFonts w:eastAsia="Times New Roman"/>
          <w:bCs/>
        </w:rPr>
        <w:t xml:space="preserve">μως υπαγόμενη στο Υπουργείο Ναυτιλίας και Νησιωτικής Πολιτικής. Υπήρχε ένα ζήτημα, όμως, που αφορούσε την προσαρμογή αυτού του φορέα στους κανόνες του δημόσιου λογιστικού. </w:t>
      </w:r>
    </w:p>
    <w:p w14:paraId="5760B86C" w14:textId="77777777" w:rsidR="003F14BB" w:rsidRDefault="00F37CA6">
      <w:pPr>
        <w:spacing w:line="600" w:lineRule="auto"/>
        <w:ind w:firstLine="720"/>
        <w:jc w:val="both"/>
        <w:rPr>
          <w:rFonts w:eastAsia="Times New Roman"/>
          <w:bCs/>
        </w:rPr>
      </w:pPr>
      <w:r>
        <w:rPr>
          <w:rFonts w:eastAsia="Times New Roman"/>
          <w:bCs/>
        </w:rPr>
        <w:t>Με την τροποποίηση, λοιπόν, της παραγράφου 3 του άρθρου 129 επιχειρείται η προσαρμο</w:t>
      </w:r>
      <w:r>
        <w:rPr>
          <w:rFonts w:eastAsia="Times New Roman"/>
          <w:bCs/>
        </w:rPr>
        <w:t>γή αυτών των διατάξεων στο δημόσιο λογιστικό και ο λογαριασμός για τα έξοδα λειτουργίας αυτής της υπηρεσίας μετατρέπεται από ειδικός λογαριασμός σε τραπεζικό λογαριασμό.</w:t>
      </w:r>
    </w:p>
    <w:p w14:paraId="5760B86D" w14:textId="77777777" w:rsidR="003F14BB" w:rsidRDefault="00F37CA6">
      <w:pPr>
        <w:spacing w:line="600" w:lineRule="auto"/>
        <w:ind w:firstLine="720"/>
        <w:jc w:val="both"/>
        <w:rPr>
          <w:rFonts w:eastAsia="Times New Roman"/>
          <w:bCs/>
        </w:rPr>
      </w:pPr>
      <w:r>
        <w:rPr>
          <w:rFonts w:eastAsia="Times New Roman"/>
          <w:bCs/>
        </w:rPr>
        <w:t xml:space="preserve">Αυτή είναι η τροπολογία και ζητώ το Σώμα να την εγκρίνει. </w:t>
      </w:r>
    </w:p>
    <w:p w14:paraId="5760B86E" w14:textId="77777777" w:rsidR="003F14BB" w:rsidRDefault="00F37CA6">
      <w:pPr>
        <w:spacing w:line="600" w:lineRule="auto"/>
        <w:ind w:firstLine="720"/>
        <w:jc w:val="both"/>
        <w:rPr>
          <w:rFonts w:eastAsia="Times New Roman"/>
          <w:bCs/>
        </w:rPr>
      </w:pPr>
      <w:r>
        <w:rPr>
          <w:rFonts w:eastAsia="Times New Roman"/>
          <w:bCs/>
        </w:rPr>
        <w:t>Ευχαριστώ.</w:t>
      </w:r>
    </w:p>
    <w:p w14:paraId="5760B86F" w14:textId="77777777" w:rsidR="003F14BB" w:rsidRDefault="00F37CA6">
      <w:pPr>
        <w:spacing w:line="600" w:lineRule="auto"/>
        <w:ind w:firstLine="720"/>
        <w:jc w:val="both"/>
        <w:rPr>
          <w:rFonts w:eastAsia="Times New Roman"/>
          <w:bCs/>
        </w:rPr>
      </w:pPr>
      <w:r>
        <w:rPr>
          <w:rFonts w:eastAsia="Times New Roman"/>
          <w:b/>
          <w:bCs/>
        </w:rPr>
        <w:t>ΠΡΟΕΔΡΕΥΩΝ (Δημή</w:t>
      </w:r>
      <w:r>
        <w:rPr>
          <w:rFonts w:eastAsia="Times New Roman"/>
          <w:b/>
          <w:bCs/>
        </w:rPr>
        <w:t>τριος Κρεμαστινός):</w:t>
      </w:r>
      <w:r>
        <w:rPr>
          <w:rFonts w:eastAsia="Times New Roman"/>
          <w:bCs/>
        </w:rPr>
        <w:t xml:space="preserve"> Κι εγώ ευχαριστώ.</w:t>
      </w:r>
    </w:p>
    <w:p w14:paraId="5760B870" w14:textId="77777777" w:rsidR="003F14BB" w:rsidRDefault="00F37CA6">
      <w:pPr>
        <w:spacing w:line="600" w:lineRule="auto"/>
        <w:ind w:firstLine="720"/>
        <w:jc w:val="both"/>
        <w:rPr>
          <w:rFonts w:eastAsia="Times New Roman"/>
          <w:bCs/>
        </w:rPr>
      </w:pPr>
      <w:r>
        <w:rPr>
          <w:rFonts w:eastAsia="Times New Roman"/>
          <w:bCs/>
        </w:rPr>
        <w:t>Τον λόγο έχει η κ. Καρασαρλίδου, Βουλευτής του ΣΥΡΙΖΑ, για επτά λεπτά.</w:t>
      </w:r>
    </w:p>
    <w:p w14:paraId="5760B871"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lastRenderedPageBreak/>
        <w:t xml:space="preserve">ΕΥΦΡΟΣΥΝΗ (ΦΡΟΣΩ) ΚΑΡΑΣΑΡΛΙΔΟΥ: </w:t>
      </w:r>
      <w:r>
        <w:rPr>
          <w:rFonts w:eastAsia="Times New Roman"/>
          <w:color w:val="000000"/>
          <w:szCs w:val="24"/>
        </w:rPr>
        <w:t>Ευχαριστώ, κύριε Πρόεδρε.</w:t>
      </w:r>
      <w:r>
        <w:rPr>
          <w:rFonts w:eastAsia="Times New Roman" w:cs="Times New Roman"/>
          <w:szCs w:val="24"/>
        </w:rPr>
        <w:t xml:space="preserve"> </w:t>
      </w:r>
    </w:p>
    <w:p w14:paraId="5760B872"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Συνάδελφοι, το νομοσχέδιο που συζητάμε σήμερα πρέπει να το αντιμετωπίσουμε σαν ένα απαρα</w:t>
      </w:r>
      <w:r>
        <w:rPr>
          <w:rFonts w:eastAsia="Times New Roman" w:cs="Times New Roman"/>
          <w:szCs w:val="24"/>
        </w:rPr>
        <w:t>ίτητο συμπλήρωμα της πρωτοβουλίας που πήραμε και ψηφίσαμε πέρσι για αλλαγή στον τομέα της υγείας. Παρά τις επιζήμιες πολιτικές που εφάρμοσαν οι προηγούμενες κυβερνήσεις και το δυσμενές δημοσιονομικό περιβάλλον, συνεχίζεται η δεδομένη και καταγεγραμμένη στή</w:t>
      </w:r>
      <w:r>
        <w:rPr>
          <w:rFonts w:eastAsia="Times New Roman" w:cs="Times New Roman"/>
          <w:szCs w:val="24"/>
        </w:rPr>
        <w:t xml:space="preserve">ριξη της Κυβέρνησης σε αυτόν τον πολύ ευαίσθητο χώρο. </w:t>
      </w:r>
    </w:p>
    <w:p w14:paraId="5760B873"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Βασικός σκοπός του νομοσχεδίου είναι η μεταρρύθμιση της διοικητικής οργάνωσης των υπηρεσιών ψυχικής υγείας μέσω της αποκέντρωσης, της διασφάλισης της λειτουργικότητας της νέας διοικητικής δομής, της δι</w:t>
      </w:r>
      <w:r>
        <w:rPr>
          <w:rFonts w:eastAsia="Times New Roman" w:cs="Times New Roman"/>
          <w:szCs w:val="24"/>
        </w:rPr>
        <w:t>αφανούς και δημοκρατικής διοίκησης, της συμμετοχής και της αντιπροσωπευτικότητας όλων των εμπλεκομένων και κυρίως της διασφάλισης της προάσπισης των δικαιωμάτων των ασθενών. Με χαροποιεί, λοιπόν, ιδιαίτερα που στο νομοσχέδιο το οποίο συζητάμε σήμερα διακρί</w:t>
      </w:r>
      <w:r>
        <w:rPr>
          <w:rFonts w:eastAsia="Times New Roman" w:cs="Times New Roman"/>
          <w:szCs w:val="24"/>
        </w:rPr>
        <w:t xml:space="preserve">νω την ιδέα της αποκέντρωσης να παίρνει πλέον σάρκα και οστά. </w:t>
      </w:r>
    </w:p>
    <w:p w14:paraId="5760B874"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lastRenderedPageBreak/>
        <w:t>Η σημερινή μεταρρύθμιση επιδιώκει να αναδιοργανώσει με νέους, καλύτερους όρους το σύστημα διοίκησης των υπηρεσιών ψυχικής υγείας, κυρίως προς όφελος των ασθενών, των οικογενειών τους, των φροντ</w:t>
      </w:r>
      <w:r>
        <w:rPr>
          <w:rFonts w:eastAsia="Times New Roman" w:cs="Times New Roman"/>
          <w:szCs w:val="24"/>
        </w:rPr>
        <w:t xml:space="preserve">ιστών, αλλά και του συνόλου των επαγγελματιών στην ψυχική υγεία. </w:t>
      </w:r>
    </w:p>
    <w:p w14:paraId="5760B875"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Οι ενδιάμεσοι διοικητικοί φορείς που δημιουργούνται ανά περιφέρεια, μεταξύ των Επιτροπών Ψυχικής Υγείας και της Διεύθυνσης Ψυχικής Υγείας, θα μπορούν πλέον να εξετάζουν τις συμβουλές των τοπ</w:t>
      </w:r>
      <w:r>
        <w:rPr>
          <w:rFonts w:eastAsia="Times New Roman" w:cs="Times New Roman"/>
          <w:szCs w:val="24"/>
        </w:rPr>
        <w:t>ικών επιτροπών και να αποφασίζουν άμεσα και αποτελεσματικά, χωρίς να δεσμεύονται ολοκληρωτικά από την κεντρική διεύθυνση σε μια χρονοβόρα και ατελείωτη διαδικασία.</w:t>
      </w:r>
    </w:p>
    <w:p w14:paraId="5760B876"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Επιπλέον, οι περιφερειακές επιτροπές ελέγχου προστασίας των δικαιωμάτων των ασθενών θα μπορο</w:t>
      </w:r>
      <w:r>
        <w:rPr>
          <w:rFonts w:eastAsia="Times New Roman" w:cs="Times New Roman"/>
          <w:szCs w:val="24"/>
        </w:rPr>
        <w:t xml:space="preserve">ύν να εξετάζουν τα παράπονα, να διεξάγουν άμεσους ελέγχους, να γνωμοδοτούν τοπικά, για να μη μένει κανένα αίτημα ανεξέλεγκτο και κανένας ασθενής μόνος. </w:t>
      </w:r>
    </w:p>
    <w:p w14:paraId="5760B877"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Το νομοσχέδιο αυτό επιβεβαιώνει την προσπάθειά μας να αλλάξουμε το παράδειγμα στον τομέα της υγείας. Τα</w:t>
      </w:r>
      <w:r>
        <w:rPr>
          <w:rFonts w:eastAsia="Times New Roman" w:cs="Times New Roman"/>
          <w:szCs w:val="24"/>
        </w:rPr>
        <w:t xml:space="preserve"> τελευταία </w:t>
      </w:r>
      <w:r>
        <w:rPr>
          <w:rFonts w:eastAsia="Times New Roman" w:cs="Times New Roman"/>
          <w:szCs w:val="24"/>
        </w:rPr>
        <w:lastRenderedPageBreak/>
        <w:t>δύο χρόνια γίνονται σοβαρές προσπάθειες αντιστροφής της κατάστασης που διαμορφώθηκε τα προηγούμενα χρόνια, δηλαδή της κατακρήμνισης των υποδομών του κοινωνικού κράτους μέσα από την υποβάθμιση, τη συρρίκνωση, την υποχρηματοδότηση των συνολικών δα</w:t>
      </w:r>
      <w:r>
        <w:rPr>
          <w:rFonts w:eastAsia="Times New Roman" w:cs="Times New Roman"/>
          <w:szCs w:val="24"/>
        </w:rPr>
        <w:t>πανών στην υγεία, που εφάρμοσαν οι προηγούμενες κυβερνήσεις.</w:t>
      </w:r>
    </w:p>
    <w:p w14:paraId="5760B878"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Στην επαναλαμβανόμενη, δε, επίκληση της Αντιπολίτευσης για τη «μεταφυσική αρετή» των ιδιωτικοποιήσεων εμείς απαντάμε με συνολικό σχεδιασμό για δυναμικό προσλήψεων σε νοσοκομεία, σε δομές </w:t>
      </w:r>
      <w:r>
        <w:rPr>
          <w:rFonts w:eastAsia="Times New Roman" w:cs="Times New Roman"/>
          <w:szCs w:val="24"/>
        </w:rPr>
        <w:t>π</w:t>
      </w:r>
      <w:r>
        <w:rPr>
          <w:rFonts w:eastAsia="Times New Roman" w:cs="Times New Roman"/>
          <w:szCs w:val="24"/>
        </w:rPr>
        <w:t xml:space="preserve">ρωτοβάθμιας </w:t>
      </w:r>
      <w:r>
        <w:rPr>
          <w:rFonts w:eastAsia="Times New Roman" w:cs="Times New Roman"/>
          <w:szCs w:val="24"/>
        </w:rPr>
        <w:t>φ</w:t>
      </w:r>
      <w:r>
        <w:rPr>
          <w:rFonts w:eastAsia="Times New Roman" w:cs="Times New Roman"/>
          <w:szCs w:val="24"/>
        </w:rPr>
        <w:t xml:space="preserve">ροντίδας </w:t>
      </w:r>
      <w:r>
        <w:rPr>
          <w:rFonts w:eastAsia="Times New Roman" w:cs="Times New Roman"/>
          <w:szCs w:val="24"/>
        </w:rPr>
        <w:t>υ</w:t>
      </w:r>
      <w:r>
        <w:rPr>
          <w:rFonts w:eastAsia="Times New Roman" w:cs="Times New Roman"/>
          <w:szCs w:val="24"/>
        </w:rPr>
        <w:t>γείας και σε εποπτευόμενους εν γένει φορείς από το Υπουργείο Υγείας, που υπερβαίνει τους δέκα χιλιάδες γιατρούς, αλλά και στο υπόλοιπο προσωπικό, και με τη διασφάλιση της πρόσβασης δυόμισι εκατομμυρίων ανασφαλίστων πολιτών στις παροχ</w:t>
      </w:r>
      <w:r>
        <w:rPr>
          <w:rFonts w:eastAsia="Times New Roman" w:cs="Times New Roman"/>
          <w:szCs w:val="24"/>
        </w:rPr>
        <w:t>ές υγείας, τη στιγμή που το 2013, σύμφωνα με τα επίσημα στοιχεία, το 20% του πληθυσμού ήταν αποκλεισμένο από τη νοσηλευτική και ιατροφαρμακευτική κάλυψη. Επίσης, απαντούμε με την αύξηση των ιατρικών εξετάσεων που καλύπτονται από τον ΕΟΠΥΥ όπως έγινε, για π</w:t>
      </w:r>
      <w:r>
        <w:rPr>
          <w:rFonts w:eastAsia="Times New Roman" w:cs="Times New Roman"/>
          <w:szCs w:val="24"/>
        </w:rPr>
        <w:t xml:space="preserve">αράδειγμα, με την ψηφιακή μαστογραφία και με </w:t>
      </w:r>
      <w:r>
        <w:rPr>
          <w:rFonts w:eastAsia="Times New Roman" w:cs="Times New Roman"/>
          <w:szCs w:val="24"/>
        </w:rPr>
        <w:lastRenderedPageBreak/>
        <w:t>προγράμματα υγειονομικής στήριξης των προσφύγων και μεταναστών, καθώς και με τους εμβολιασμούς των παιδιών.</w:t>
      </w:r>
    </w:p>
    <w:p w14:paraId="5760B879"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Οι διαφορές μας με τις προηγούμενες πολιτικές</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είναι μεγάλες. Για εμάς ο ασθενής δεν είναι πε</w:t>
      </w:r>
      <w:r>
        <w:rPr>
          <w:rFonts w:eastAsia="Times New Roman" w:cs="Times New Roman"/>
          <w:szCs w:val="24"/>
        </w:rPr>
        <w:t>λάτης, δεν είναι καταναλωτής, αλλά είναι ένας πολίτης με δικαιώματα. Και υπάρχουν κάποια πράγματα που</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δεν διαπραγματευόμαστε. Ένα από αυτά είναι η υγεία ως δημόσιο αγαθό, διαθέσιμο προς κάθε πολίτη αυτής της χώρας. Κάθε πτυχή αυτού του νόμου, λο</w:t>
      </w:r>
      <w:r>
        <w:rPr>
          <w:rFonts w:eastAsia="Times New Roman" w:cs="Times New Roman"/>
          <w:szCs w:val="24"/>
        </w:rPr>
        <w:t xml:space="preserve">ιπόν, είναι συνεπής προς την κατεύθυνση της πρόληψης, της επανένταξης και της κατανόησης. </w:t>
      </w:r>
    </w:p>
    <w:p w14:paraId="5760B87A"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Με όχημα την αποκέντρωση, αναγνωρίζουμε ότι ρόλος του σύγχρονου κράτους που χτίζουμε δεν είναι να διαχειρίζεται και να αποφασίζει αυτό για όλα. Ρόλος του κράτους είν</w:t>
      </w:r>
      <w:r>
        <w:rPr>
          <w:rFonts w:eastAsia="Times New Roman" w:cs="Times New Roman"/>
          <w:szCs w:val="24"/>
        </w:rPr>
        <w:t>αι να επιβλέπει την ορθή λειτουργία των υπηρεσιών του στο επίπεδο της επικράτειάς του, να μοιράζει πόρους, να δημιουργεί υποδομές και να επιτρέπει στις μικροκοινότητες να αποφασίζουν για τις λύσεις των προβλημάτων τους.</w:t>
      </w:r>
    </w:p>
    <w:p w14:paraId="5760B87B"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Προτιμούμε απέναντι στις εύκολες προ</w:t>
      </w:r>
      <w:r>
        <w:rPr>
          <w:rFonts w:eastAsia="Times New Roman" w:cs="Times New Roman"/>
          <w:szCs w:val="24"/>
        </w:rPr>
        <w:t xml:space="preserve">τροπές της Αντιπολίτευσης να συγκροτήσουμε δύσκολα σχέδια, που όμως κατά τη γνώμη μας βρίσκονται στη σωστή κατεύθυνση. Η αποκέντρωση, </w:t>
      </w:r>
      <w:r>
        <w:rPr>
          <w:rFonts w:eastAsia="Times New Roman" w:cs="Times New Roman"/>
          <w:szCs w:val="24"/>
        </w:rPr>
        <w:lastRenderedPageBreak/>
        <w:t xml:space="preserve">η παραχώρηση αποφασιστικών διοικητικών αρμοδιοτήτων στα κατά τόπους όργανα οφείλει να είναι η πολιτική στρατηγική μας όχι </w:t>
      </w:r>
      <w:r>
        <w:rPr>
          <w:rFonts w:eastAsia="Times New Roman" w:cs="Times New Roman"/>
          <w:szCs w:val="24"/>
        </w:rPr>
        <w:t xml:space="preserve">μόνο στον τομέα της ψυχικής υγείας, αλλά γενικότερα, μια γενική στρατηγική μετάβασης σε ένα νέο πολιτικό και οικονομικό τοπίο. </w:t>
      </w:r>
    </w:p>
    <w:p w14:paraId="5760B87C"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Σας ευχαριστώ.</w:t>
      </w:r>
    </w:p>
    <w:p w14:paraId="5760B87D" w14:textId="77777777" w:rsidR="003F14BB" w:rsidRDefault="00F37CA6">
      <w:pPr>
        <w:spacing w:line="600" w:lineRule="auto"/>
        <w:ind w:firstLine="720"/>
        <w:jc w:val="center"/>
        <w:rPr>
          <w:rFonts w:eastAsia="Times New Roman" w:cs="Times New Roman"/>
          <w:szCs w:val="24"/>
        </w:rPr>
      </w:pPr>
      <w:r>
        <w:rPr>
          <w:rFonts w:eastAsia="Times New Roman" w:cs="Times New Roman"/>
          <w:szCs w:val="24"/>
        </w:rPr>
        <w:t>(</w:t>
      </w:r>
      <w:r>
        <w:rPr>
          <w:rFonts w:eastAsia="Times New Roman" w:cs="Times New Roman"/>
          <w:szCs w:val="24"/>
        </w:rPr>
        <w:t>Χειροκροτήματα</w:t>
      </w:r>
      <w:r>
        <w:rPr>
          <w:rFonts w:eastAsia="Times New Roman" w:cs="Times New Roman"/>
          <w:szCs w:val="24"/>
        </w:rPr>
        <w:t xml:space="preserve"> από την πτέρυγα του ΣΥΡΙΖΑ)</w:t>
      </w:r>
    </w:p>
    <w:p w14:paraId="5760B87E"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Και εμείς σας ευχαριστούμε.</w:t>
      </w:r>
    </w:p>
    <w:p w14:paraId="5760B87F"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Τον </w:t>
      </w:r>
      <w:r>
        <w:rPr>
          <w:rFonts w:eastAsia="Times New Roman" w:cs="Times New Roman"/>
          <w:szCs w:val="24"/>
        </w:rPr>
        <w:t>λόγο έχει η Βουλευτής της Νέας Δημοκρατίας κ. Παπακώστα για επτά λεπτά.</w:t>
      </w:r>
    </w:p>
    <w:p w14:paraId="5760B880"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ΠΑΠΑΚΩΣΤΑ-ΣΙΔΗΡΟΠΟΥΛΟΥ: </w:t>
      </w:r>
      <w:r>
        <w:rPr>
          <w:rFonts w:eastAsia="Times New Roman" w:cs="Times New Roman"/>
          <w:szCs w:val="24"/>
        </w:rPr>
        <w:t>Ευχαριστώ πολύ, κύριε Πρόεδρε.</w:t>
      </w:r>
    </w:p>
    <w:p w14:paraId="5760B881"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Επειδή το Κοινοβούλιο δεν κινείται και δεν λειτουργεί, δεν νομοθετεί ερήμην των πολιτικών εξελίξεων θα ήθελα να θίξω δ</w:t>
      </w:r>
      <w:r>
        <w:rPr>
          <w:rFonts w:eastAsia="Times New Roman" w:cs="Times New Roman"/>
          <w:szCs w:val="24"/>
        </w:rPr>
        <w:t>υο - τρία θέματα, κύριε Πρόεδρε, που δεν άπτονται του παρόντος νομοσχεδίου, αλλά άπτονται της αρμοδιότητας του Κοινοβουλίου μας.</w:t>
      </w:r>
    </w:p>
    <w:p w14:paraId="5760B882"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lastRenderedPageBreak/>
        <w:t>Το πρώτο είναι η επιχείρηση απαξίωσης των Βουλευτών, του πολιτικού προσωπικού της χώρας και το γεγονός ότι τελευταία συζητούντα</w:t>
      </w:r>
      <w:r>
        <w:rPr>
          <w:rFonts w:eastAsia="Times New Roman" w:cs="Times New Roman"/>
          <w:szCs w:val="24"/>
        </w:rPr>
        <w:t>ι και είναι στην αιχμή του δόρατος τα φορολογικά προνόμια των Βουλευτών, εντός ή εκτός εισαγωγικών. Εδώ παρακαλώ πάρα πολύ την Κυβέρνηση -έχω καταθέσει και σχετική ερώτηση- να επιληφθεί πάραυτα, ώστε να σταματήσει ο διασυρμός των Βουλευτών και εν πάση περι</w:t>
      </w:r>
      <w:r>
        <w:rPr>
          <w:rFonts w:eastAsia="Times New Roman" w:cs="Times New Roman"/>
          <w:szCs w:val="24"/>
        </w:rPr>
        <w:t xml:space="preserve">πτώσει η έκθεσή τους στην κοινωνία, ως μη όφειλε. Η Βουλή των Ελλήνων, ο κύριος Πρόεδρος της Βουλής να αναλάβει τη σχετική πρωτοβουλία να γίνουν τα δέοντα, ώστε να σταματήσει ο διασυρμός του πολιτικού προσωπικού της χώρας. </w:t>
      </w:r>
    </w:p>
    <w:p w14:paraId="5760B883"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Οι Βουλευτές είναι δίπλα στην κο</w:t>
      </w:r>
      <w:r>
        <w:rPr>
          <w:rFonts w:eastAsia="Times New Roman" w:cs="Times New Roman"/>
          <w:szCs w:val="24"/>
        </w:rPr>
        <w:t>ινωνία. Δεν έχουμε κα</w:t>
      </w:r>
      <w:r>
        <w:rPr>
          <w:rFonts w:eastAsia="Times New Roman" w:cs="Times New Roman"/>
          <w:szCs w:val="24"/>
        </w:rPr>
        <w:t>μ</w:t>
      </w:r>
      <w:r>
        <w:rPr>
          <w:rFonts w:eastAsia="Times New Roman" w:cs="Times New Roman"/>
          <w:szCs w:val="24"/>
        </w:rPr>
        <w:t>μία αντίρρηση και πάντοτε είμαστε δεκτικοί στο να συμβάλλουμε στα βάρη, όπως όλοι οι Έλληνες πολίτες, πόσο μάλλον εμείς οι οποίοι είμαστε αντιπρόσωποι του έθνους και του λαού. Και εν πάση περιπτώσει, ο κοινοβουλευτισμός πρέπει να προσ</w:t>
      </w:r>
      <w:r>
        <w:rPr>
          <w:rFonts w:eastAsia="Times New Roman" w:cs="Times New Roman"/>
          <w:szCs w:val="24"/>
        </w:rPr>
        <w:t xml:space="preserve">τατευτεί από εμάς τους ίδιους, εάν δεν θέλουμε να διασυρόμεθα. </w:t>
      </w:r>
    </w:p>
    <w:p w14:paraId="5760B884"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Άρα, ας αναληφθεί η πολιτική πρωτοβουλία από την πλευρά του Προέδρου της Βουλής, αλλά και η νομοθετική από </w:t>
      </w:r>
      <w:r>
        <w:rPr>
          <w:rFonts w:eastAsia="Times New Roman" w:cs="Times New Roman"/>
          <w:szCs w:val="24"/>
        </w:rPr>
        <w:lastRenderedPageBreak/>
        <w:t>την πλευρά της Κυβέρνησης, για να λυθεί επιτέλους το ζήτημα αυτό οριστικά και τελεσίδ</w:t>
      </w:r>
      <w:r>
        <w:rPr>
          <w:rFonts w:eastAsia="Times New Roman" w:cs="Times New Roman"/>
          <w:szCs w:val="24"/>
        </w:rPr>
        <w:t>ικα επ’ ωφελεία του κοινοβουλευτισμού.</w:t>
      </w:r>
    </w:p>
    <w:p w14:paraId="5760B885"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Το δεύτερο είναι, κύριε Πρόεδρε, η αξιολόγηση. Ακούστε, κύριοι της Κυβέρνησης, η αξιολόγηση αλλά όπως να ’ναι δεν καλύπτει τον ελληνικό λαό. Η αξιολόγηση πρέπει να γίνει, αλλά να γίνει σωστή αξιολόγηση, όπως πρέπει, γ</w:t>
      </w:r>
      <w:r>
        <w:rPr>
          <w:rFonts w:eastAsia="Times New Roman" w:cs="Times New Roman"/>
          <w:szCs w:val="24"/>
        </w:rPr>
        <w:t xml:space="preserve">ια να μην πληρώσει η ελληνική οικονομία τα επίχειρα μιας πολιτικής κλεισίματος αξιολόγησης όπως να ’ναι, με υπέρμετρο κόστος και να δημιουργηθεί μεγαλύτερο πρόβλημα από αυτό που καλούμεθα να λύσουμε. </w:t>
      </w:r>
    </w:p>
    <w:p w14:paraId="5760B886"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Το τρίτο έχει να κάνει με το Υπουργείο Υγείας, με την α</w:t>
      </w:r>
      <w:r>
        <w:rPr>
          <w:rFonts w:eastAsia="Times New Roman" w:cs="Times New Roman"/>
          <w:szCs w:val="24"/>
        </w:rPr>
        <w:t>πόφαση του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για τους διοικητές νοσοκομείων. Δεν μπορεί το Υπουργείο Υγείας προκλητικά να αγνοεί τη νομιμότητα και να παραβιάζει αυτή τη νομιμότητα με τρόπο κατάφωρο. Η απόφαση του Συμβουλίου της Επικρατείας σε σχέση με τους διοικητές των νοσοκομείων </w:t>
      </w:r>
      <w:r>
        <w:rPr>
          <w:rFonts w:eastAsia="Times New Roman" w:cs="Times New Roman"/>
          <w:szCs w:val="24"/>
        </w:rPr>
        <w:t>ήταν ισχυρότατο ράπισμα-κόλαφος στα μάγουλα της Κυβέρνησης και ιδιαίτερα της πολιτικής ηγεσίας του Υπουργείου Υγείας. Και αυτό που έχω να πω στη Βουλή των Ελλήνων είναι ότι αυτή τη στιγμή ετοιμάζεται αποπομπή διοικητών νοσοκομείων, οι οποίοι, κατά την άποψ</w:t>
      </w:r>
      <w:r>
        <w:rPr>
          <w:rFonts w:eastAsia="Times New Roman" w:cs="Times New Roman"/>
          <w:szCs w:val="24"/>
        </w:rPr>
        <w:t>η της πολιτικής ηγεσίας του Υ</w:t>
      </w:r>
      <w:r>
        <w:rPr>
          <w:rFonts w:eastAsia="Times New Roman" w:cs="Times New Roman"/>
          <w:szCs w:val="24"/>
        </w:rPr>
        <w:lastRenderedPageBreak/>
        <w:t xml:space="preserve">πουργείου Υγείας, αυτή την ώρα που κουβεντιάζουμε, δεν θεωρούνται ως προσκείμενοι ιδεολογικοπολιτικά προς την παρούσα Κυβέρνηση. </w:t>
      </w:r>
    </w:p>
    <w:p w14:paraId="5760B887"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Αυτό, λοιπόν, το λέω μετά λόγου γνώσεως, κύριε Υπουργέ, και αν θέλετε να μας απαντήσετε επ’ αυτού</w:t>
      </w:r>
      <w:r>
        <w:rPr>
          <w:rFonts w:eastAsia="Times New Roman" w:cs="Times New Roman"/>
          <w:szCs w:val="24"/>
        </w:rPr>
        <w:t xml:space="preserve">. Υπάρχουν στοιχεία. </w:t>
      </w:r>
    </w:p>
    <w:p w14:paraId="5760B888"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Τι στοιχεία υπάρχουν, κυρία Σιδηροπούλου; Πείτε μας.</w:t>
      </w:r>
    </w:p>
    <w:p w14:paraId="5760B889"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ΠΑΠΑΚΩΣΤΑ-ΣΙΔΗΡΟΠΟΥΛΟΥ: </w:t>
      </w:r>
      <w:r>
        <w:rPr>
          <w:rFonts w:eastAsia="Times New Roman" w:cs="Times New Roman"/>
          <w:szCs w:val="24"/>
        </w:rPr>
        <w:t xml:space="preserve">Αυτή τη στιγμή, κύριε Υπουργέ, το </w:t>
      </w:r>
      <w:r>
        <w:rPr>
          <w:rFonts w:eastAsia="Times New Roman" w:cs="Times New Roman"/>
          <w:szCs w:val="24"/>
        </w:rPr>
        <w:t>«</w:t>
      </w:r>
      <w:r>
        <w:rPr>
          <w:rFonts w:eastAsia="Times New Roman" w:cs="Times New Roman"/>
          <w:szCs w:val="24"/>
        </w:rPr>
        <w:t>Τζάνειο</w:t>
      </w:r>
      <w:r>
        <w:rPr>
          <w:rFonts w:eastAsia="Times New Roman" w:cs="Times New Roman"/>
          <w:szCs w:val="24"/>
        </w:rPr>
        <w:t>»</w:t>
      </w:r>
      <w:r>
        <w:rPr>
          <w:rFonts w:eastAsia="Times New Roman" w:cs="Times New Roman"/>
          <w:szCs w:val="24"/>
        </w:rPr>
        <w:t xml:space="preserve"> Νοσοκομείο είναι ανάστατο.</w:t>
      </w:r>
    </w:p>
    <w:p w14:paraId="5760B88A"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Γιατί ε</w:t>
      </w:r>
      <w:r>
        <w:rPr>
          <w:rFonts w:eastAsia="Times New Roman" w:cs="Times New Roman"/>
          <w:szCs w:val="24"/>
        </w:rPr>
        <w:t xml:space="preserve">ίναι ανάστατο το </w:t>
      </w:r>
      <w:r>
        <w:rPr>
          <w:rFonts w:eastAsia="Times New Roman" w:cs="Times New Roman"/>
          <w:szCs w:val="24"/>
        </w:rPr>
        <w:t>«</w:t>
      </w:r>
      <w:r>
        <w:rPr>
          <w:rFonts w:eastAsia="Times New Roman" w:cs="Times New Roman"/>
          <w:szCs w:val="24"/>
        </w:rPr>
        <w:t>Τζάνειο</w:t>
      </w:r>
      <w:r>
        <w:rPr>
          <w:rFonts w:eastAsia="Times New Roman" w:cs="Times New Roman"/>
          <w:szCs w:val="24"/>
        </w:rPr>
        <w:t>»</w:t>
      </w:r>
      <w:r>
        <w:rPr>
          <w:rFonts w:eastAsia="Times New Roman" w:cs="Times New Roman"/>
          <w:szCs w:val="24"/>
        </w:rPr>
        <w:t xml:space="preserve">; </w:t>
      </w:r>
    </w:p>
    <w:p w14:paraId="5760B88B"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ΠΑΠΑΚΩΣΤΑ-ΣΙΔΗΡΟΠΟΥΛΟΥ: </w:t>
      </w:r>
      <w:r>
        <w:rPr>
          <w:rFonts w:eastAsia="Times New Roman" w:cs="Times New Roman"/>
          <w:szCs w:val="24"/>
        </w:rPr>
        <w:t>Διότι ετοιμάζεται αντικατάσταση του διοικητού του. Σας δίνω το στοιχείο, ερευνήστε το.</w:t>
      </w:r>
    </w:p>
    <w:p w14:paraId="5760B88C"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Έγινε κρίση και αξιολόγηση. </w:t>
      </w:r>
    </w:p>
    <w:p w14:paraId="5760B88D"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lastRenderedPageBreak/>
        <w:t xml:space="preserve">ΑΙΚΑΤΕΡΙΝΗ ΠΑΠΑΚΩΣΤΑ-ΣΙΔΗΡΟΠΟΥΛΟΥ: </w:t>
      </w:r>
      <w:r>
        <w:rPr>
          <w:rFonts w:eastAsia="Times New Roman" w:cs="Times New Roman"/>
          <w:szCs w:val="24"/>
        </w:rPr>
        <w:t>Σας παρ</w:t>
      </w:r>
      <w:r>
        <w:rPr>
          <w:rFonts w:eastAsia="Times New Roman" w:cs="Times New Roman"/>
          <w:szCs w:val="24"/>
        </w:rPr>
        <w:t>ακαλώ, κύριε Υπουργέ, θα απαντήσετε!</w:t>
      </w:r>
    </w:p>
    <w:p w14:paraId="5760B88E"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Παρακαλώ να ελέγχετε τις πηγές σας… </w:t>
      </w:r>
    </w:p>
    <w:p w14:paraId="5760B88F"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ΑΙΚΑΤΕΡΙΝΗ ΠΑΠΑΚΩΣΤΑ-ΣΙΔΗΡΟΠΟΥΛΟΥ:</w:t>
      </w:r>
      <w:r>
        <w:rPr>
          <w:rFonts w:eastAsia="Times New Roman" w:cs="Times New Roman"/>
          <w:szCs w:val="24"/>
        </w:rPr>
        <w:t xml:space="preserve"> Θα δούμε τίνος τα στοιχεία… </w:t>
      </w:r>
    </w:p>
    <w:p w14:paraId="5760B890"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b/>
          <w:szCs w:val="24"/>
        </w:rPr>
        <w:t xml:space="preserve"> </w:t>
      </w:r>
      <w:r>
        <w:rPr>
          <w:rFonts w:eastAsia="Times New Roman" w:cs="Times New Roman"/>
          <w:szCs w:val="24"/>
        </w:rPr>
        <w:t xml:space="preserve">…και να μην αναπαράγετε ανεύθυνα ό,τι σας λένε! </w:t>
      </w:r>
    </w:p>
    <w:p w14:paraId="5760B891"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Α</w:t>
      </w:r>
      <w:r>
        <w:rPr>
          <w:rFonts w:eastAsia="Times New Roman" w:cs="Times New Roman"/>
          <w:b/>
          <w:szCs w:val="24"/>
        </w:rPr>
        <w:t xml:space="preserve">ΙΚΑΤΕΡΙΝΗ ΠΑΠΑΚΩΣΤΑ-ΣΙΔΗΡΟΠΟΥΛΟΥ: </w:t>
      </w:r>
      <w:r>
        <w:rPr>
          <w:rFonts w:eastAsia="Times New Roman" w:cs="Times New Roman"/>
          <w:szCs w:val="24"/>
        </w:rPr>
        <w:t xml:space="preserve">Εάν θεωρείτε ανεύθυνους τους εργαζόμενους, εάν οι εργαζόμενοι οι οποίοι ανησυχούν και οι οποίοι γνωρίζουν από μέσα το πρόβλημα είναι ανεύθυνοι, απευθυνθείτε σε αυτούς. Θέλετε να ζητήσετε συγγνώμη που τους λέτε ανεύθυνους; </w:t>
      </w:r>
      <w:r>
        <w:rPr>
          <w:rFonts w:eastAsia="Times New Roman" w:cs="Times New Roman"/>
          <w:szCs w:val="24"/>
        </w:rPr>
        <w:t>Είναι δικό σας θέμα. Πάντως εγώ σας λέω ένα θέμα το οποίο θεωρώ ότι είναι σοβαρό, μετά την απόφαση του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p>
    <w:p w14:paraId="5760B892"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Τώρα, θέλω να κάνω κάποιες πρόσθετες επισημάνσεις, διότι εξαντλητικά τοποθετήθηκα και εγώ, όπως και ο εισηγητής μας και όλοι οι συνάδελφοι, στην αρμόδια προς επεξεργασία του νομοσχεδίου </w:t>
      </w:r>
      <w:r>
        <w:rPr>
          <w:rFonts w:eastAsia="Times New Roman" w:cs="Times New Roman"/>
          <w:szCs w:val="24"/>
        </w:rPr>
        <w:t>ε</w:t>
      </w:r>
      <w:r>
        <w:rPr>
          <w:rFonts w:eastAsia="Times New Roman" w:cs="Times New Roman"/>
          <w:szCs w:val="24"/>
        </w:rPr>
        <w:t xml:space="preserve">πιτροπή της Βουλής. Κύριε Πρόεδρε και αγαπητοί </w:t>
      </w:r>
      <w:r>
        <w:rPr>
          <w:rFonts w:eastAsia="Times New Roman" w:cs="Times New Roman"/>
          <w:szCs w:val="24"/>
        </w:rPr>
        <w:lastRenderedPageBreak/>
        <w:t>συνάδελφοι, θέλω να κά</w:t>
      </w:r>
      <w:r>
        <w:rPr>
          <w:rFonts w:eastAsia="Times New Roman" w:cs="Times New Roman"/>
          <w:szCs w:val="24"/>
        </w:rPr>
        <w:t xml:space="preserve">νω κάποιες επιπρόσθετες επισημάνσεις, γιατί άκουσα και την προλαλήσασα συνάδελφο της κυβερνητικής πλειοψηφίας, για τα σοβαρά ζητήματα της ψυχικής υγείας. </w:t>
      </w:r>
    </w:p>
    <w:p w14:paraId="5760B893"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Τα λόγια είναι έπεα πτερόεντα. Οι πράξεις, όμως, μένουν. Σας άκουσα να λέτε ότι τα δύο προηγούμενα χρ</w:t>
      </w:r>
      <w:r>
        <w:rPr>
          <w:rFonts w:eastAsia="Times New Roman" w:cs="Times New Roman"/>
          <w:szCs w:val="24"/>
        </w:rPr>
        <w:t>όνια αποδομήθηκε το σύστημα ψυχικής υγείας,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Ακούστε: Πρώτο στοιχείο: Το σχέδιο νόμου σας, αυτό που μας φέρατε, τέθηκε σε δεκαήμερη διαβούλευση στις 13 Μαΐου 2016. Δέκα μήνες αργότερα κατατίθεται και συζητείται στη Βουλή. Όταν ένα νομοσχέδιο, το οποί</w:t>
      </w:r>
      <w:r>
        <w:rPr>
          <w:rFonts w:eastAsia="Times New Roman" w:cs="Times New Roman"/>
          <w:szCs w:val="24"/>
        </w:rPr>
        <w:t>ο εσείς ορίζετε ως μεταρρύθμιση -που δεν είναι- όταν ένα νομοσχέδιο που αφορά την ψυχική υγεία, που εσείς ορίζετε ως ευαίσθητη, το φέρνετε μετά από δέκα μήνες, αντιλαμβάνομαι τον βαθμό και την έκταση της ευαισθησίας σας και ειδικότερα για το θέμα της ψυχικ</w:t>
      </w:r>
      <w:r>
        <w:rPr>
          <w:rFonts w:eastAsia="Times New Roman" w:cs="Times New Roman"/>
          <w:szCs w:val="24"/>
        </w:rPr>
        <w:t>ής υγείας!</w:t>
      </w:r>
    </w:p>
    <w:p w14:paraId="5760B894"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Η πρόσθετη επισήμανση είναι: Και σε αυτό το σχέδιο νόμου πατάτε πάνω στην υπάρχουσα δομή, την οποία είχα την τιμή να οργανώσω. Πατάτε πάνω στα δικαιώματα</w:t>
      </w:r>
      <w:r>
        <w:rPr>
          <w:rFonts w:eastAsia="Times New Roman" w:cs="Times New Roman"/>
          <w:szCs w:val="24"/>
        </w:rPr>
        <w:t>,</w:t>
      </w:r>
      <w:r>
        <w:rPr>
          <w:rFonts w:eastAsia="Times New Roman" w:cs="Times New Roman"/>
          <w:szCs w:val="24"/>
        </w:rPr>
        <w:t xml:space="preserve"> που για πρώτη φορά κατέβασα για τους ψυχικώς πάσχοντες. Και τι κάνετε; Δεν διευκολύνετε τι</w:t>
      </w:r>
      <w:r>
        <w:rPr>
          <w:rFonts w:eastAsia="Times New Roman" w:cs="Times New Roman"/>
          <w:szCs w:val="24"/>
        </w:rPr>
        <w:t xml:space="preserve">ς προϋποθέσεις, οι οποίες είναι απαραίτητες για να έχεις πολιτική ψυχικής υγείας ανθρώπινη και αξιοπρεπή και </w:t>
      </w:r>
      <w:r>
        <w:rPr>
          <w:rFonts w:eastAsia="Times New Roman" w:cs="Times New Roman"/>
          <w:szCs w:val="24"/>
        </w:rPr>
        <w:lastRenderedPageBreak/>
        <w:t>οι οποίες είναι τέσσερις: η πρόληψη, η δευτεροβάθμια φροντίδα ψυχικής υγείας, τα Κέντρα Ψυχικής Αποκατάστασης και η δημιουργία νέων δομών. Δεν τα κ</w:t>
      </w:r>
      <w:r>
        <w:rPr>
          <w:rFonts w:eastAsia="Times New Roman" w:cs="Times New Roman"/>
          <w:szCs w:val="24"/>
        </w:rPr>
        <w:t>άνετε αυτά ως προς την ποιότητα των παρεχόμενων υπηρεσιών. Δείτε, δε, τον αριθμό που καταλαμβάνουν αυτά στα εκατό άρθρα μαζί με τις τροπολογίες στο σχέδιο νόμου που επονομάζετε ως μεταρρύθμιση. Ανοίξτε το λεξικό να δείτε τι σημαίνει «μεταρρύθμιση» και αν θ</w:t>
      </w:r>
      <w:r>
        <w:rPr>
          <w:rFonts w:eastAsia="Times New Roman" w:cs="Times New Roman"/>
          <w:szCs w:val="24"/>
        </w:rPr>
        <w:t xml:space="preserve">εωρείτε ότι συνιστά μεταρρύθμιση αυτό που φέρνετε, τότε ελάτε να μου πείτε από ποιο λεξικό διαβάζετε εσείς. </w:t>
      </w:r>
    </w:p>
    <w:p w14:paraId="5760B895" w14:textId="77777777" w:rsidR="003F14BB" w:rsidRDefault="00F37CA6">
      <w:pPr>
        <w:spacing w:line="600" w:lineRule="auto"/>
        <w:ind w:firstLine="720"/>
        <w:jc w:val="both"/>
        <w:rPr>
          <w:rFonts w:eastAsia="Times New Roman"/>
          <w:bCs/>
        </w:rPr>
      </w:pPr>
      <w:r>
        <w:rPr>
          <w:rFonts w:eastAsia="Times New Roman"/>
          <w:b/>
          <w:bCs/>
        </w:rPr>
        <w:t>ΠΑΥΛΟΣ ΠΟΛΑΚΗΣ (Αναπληρωτής Υπουργός Υγείας):</w:t>
      </w:r>
      <w:r>
        <w:rPr>
          <w:rFonts w:eastAsia="Times New Roman"/>
          <w:b/>
          <w:bCs/>
        </w:rPr>
        <w:t xml:space="preserve"> </w:t>
      </w:r>
      <w:r>
        <w:rPr>
          <w:rFonts w:eastAsia="Times New Roman"/>
          <w:bCs/>
        </w:rPr>
        <w:t>…(</w:t>
      </w:r>
      <w:r>
        <w:rPr>
          <w:rFonts w:eastAsia="Times New Roman"/>
          <w:bCs/>
        </w:rPr>
        <w:t>δ</w:t>
      </w:r>
      <w:r>
        <w:rPr>
          <w:rFonts w:eastAsia="Times New Roman"/>
          <w:bCs/>
        </w:rPr>
        <w:t>εν ακούστηκε)</w:t>
      </w:r>
    </w:p>
    <w:p w14:paraId="5760B896" w14:textId="77777777" w:rsidR="003F14BB" w:rsidRDefault="00F37CA6">
      <w:pPr>
        <w:spacing w:line="600" w:lineRule="auto"/>
        <w:ind w:firstLine="720"/>
        <w:jc w:val="both"/>
        <w:rPr>
          <w:rFonts w:eastAsia="Times New Roman"/>
          <w:bCs/>
        </w:rPr>
      </w:pPr>
      <w:r>
        <w:rPr>
          <w:rFonts w:eastAsia="Times New Roman"/>
          <w:b/>
          <w:bCs/>
        </w:rPr>
        <w:t xml:space="preserve">ΑΙΚΑΤΕΡΙΝΗ ΠΑΠΑΚΩΣΤΑ-ΣΙΔΗΡΟΠΟΥΛΟΥ: </w:t>
      </w:r>
      <w:r>
        <w:rPr>
          <w:rFonts w:eastAsia="Times New Roman"/>
          <w:bCs/>
        </w:rPr>
        <w:t>Ακόμα καλύτερα. Χειρότερα για τους λήπτες ψυχικής</w:t>
      </w:r>
      <w:r>
        <w:rPr>
          <w:rFonts w:eastAsia="Times New Roman"/>
          <w:bCs/>
        </w:rPr>
        <w:t xml:space="preserve"> υγείας. </w:t>
      </w:r>
    </w:p>
    <w:p w14:paraId="5760B897" w14:textId="77777777" w:rsidR="003F14BB" w:rsidRDefault="00F37CA6">
      <w:pPr>
        <w:spacing w:line="600" w:lineRule="auto"/>
        <w:ind w:firstLine="720"/>
        <w:jc w:val="both"/>
        <w:rPr>
          <w:rFonts w:eastAsia="Times New Roman"/>
          <w:bCs/>
        </w:rPr>
      </w:pPr>
      <w:r>
        <w:rPr>
          <w:rFonts w:eastAsia="Times New Roman"/>
          <w:bCs/>
        </w:rPr>
        <w:t>Εδώ ξέρετε τι προβλέπεται, αν το διαβάσετε καλά; Γιατί, ξέρετε, κα</w:t>
      </w:r>
      <w:r>
        <w:rPr>
          <w:rFonts w:eastAsia="Times New Roman"/>
          <w:bCs/>
        </w:rPr>
        <w:t>μ</w:t>
      </w:r>
      <w:r>
        <w:rPr>
          <w:rFonts w:eastAsia="Times New Roman"/>
          <w:bCs/>
        </w:rPr>
        <w:t>μιά φορά δεν διαβάζουμε καλά. Εγώ που το διάβασα καλά και ξέρω το αντικείμενο διαπιστώνω ότι το υπό συζήτηση σχέδιο νόμου προβλέπει τη σύσταση επιπρόσθετων επιτροπών, χωρίς κα</w:t>
      </w:r>
      <w:r>
        <w:rPr>
          <w:rFonts w:eastAsia="Times New Roman"/>
          <w:bCs/>
        </w:rPr>
        <w:t>μ</w:t>
      </w:r>
      <w:r>
        <w:rPr>
          <w:rFonts w:eastAsia="Times New Roman"/>
          <w:bCs/>
        </w:rPr>
        <w:t>μία</w:t>
      </w:r>
      <w:r>
        <w:rPr>
          <w:rFonts w:eastAsia="Times New Roman"/>
          <w:bCs/>
        </w:rPr>
        <w:t xml:space="preserve"> πρόβλεψη ούτε καν γραμματειακής υποστήριξης. </w:t>
      </w:r>
      <w:r>
        <w:rPr>
          <w:rFonts w:eastAsia="Times New Roman"/>
          <w:bCs/>
        </w:rPr>
        <w:lastRenderedPageBreak/>
        <w:t>Γραφειοκρατία, δηλαδή. Προβλέπει, ουσιαστικά, επάλληλα επίπεδα δήθεν υποστήριξης της ψυχικής υγείας. Όμως οι φορείς, τους οποίους εμείς καλέσαμε, είπαν ότι θεωρούν ότι η λειτουργία τους είναι αδύνατη. Όταν, λοι</w:t>
      </w:r>
      <w:r>
        <w:rPr>
          <w:rFonts w:eastAsia="Times New Roman"/>
          <w:bCs/>
        </w:rPr>
        <w:t>πόν, οι φορείς που είναι οι άμεσα εμπλεκόμενοι λένε ότι η λειτουργία τους είναι αδύνατη, εσείς ερήμην τίνος νομοθετείτε; Και με αφορμή ποιο γεγονός νομοθετείτε, χωρίς τις προϋποθέσεις που σας ανέφερα προηγουμένως; Άρα, είναι ατελέσφορη η νομοθετική ρύθμιση</w:t>
      </w:r>
      <w:r>
        <w:rPr>
          <w:rFonts w:eastAsia="Times New Roman"/>
          <w:bCs/>
        </w:rPr>
        <w:t xml:space="preserve"> που φέρνετε. Δεν είμαστε αντίθετοι.</w:t>
      </w:r>
    </w:p>
    <w:p w14:paraId="5760B898" w14:textId="77777777" w:rsidR="003F14BB" w:rsidRDefault="00F37CA6">
      <w:pPr>
        <w:spacing w:line="600" w:lineRule="auto"/>
        <w:ind w:firstLine="720"/>
        <w:jc w:val="both"/>
        <w:rPr>
          <w:rFonts w:eastAsia="Times New Roman"/>
          <w:bCs/>
        </w:rPr>
      </w:pPr>
      <w:r>
        <w:rPr>
          <w:rFonts w:eastAsia="Times New Roman"/>
          <w:bCs/>
        </w:rPr>
        <w:t xml:space="preserve">(Στο σημείο αυτό </w:t>
      </w:r>
      <w:r>
        <w:rPr>
          <w:rFonts w:eastAsia="Times New Roman"/>
          <w:bCs/>
        </w:rPr>
        <w:t>κ</w:t>
      </w:r>
      <w:r>
        <w:rPr>
          <w:rFonts w:eastAsia="Times New Roman"/>
          <w:bCs/>
        </w:rPr>
        <w:t>τυπάει το κουδούνι λήξεως του χρόνου ομιλίας της κυρίας Βουλευτού)</w:t>
      </w:r>
    </w:p>
    <w:p w14:paraId="5760B899" w14:textId="77777777" w:rsidR="003F14BB" w:rsidRDefault="00F37CA6">
      <w:pPr>
        <w:spacing w:line="600" w:lineRule="auto"/>
        <w:ind w:firstLine="720"/>
        <w:jc w:val="both"/>
        <w:rPr>
          <w:rFonts w:eastAsia="Times New Roman"/>
          <w:bCs/>
        </w:rPr>
      </w:pPr>
      <w:r>
        <w:rPr>
          <w:rFonts w:eastAsia="Times New Roman"/>
          <w:bCs/>
        </w:rPr>
        <w:t xml:space="preserve">Κύριε Πρόεδρε, θα ήθελα ακόμη δύο λεπτά, σας παρακαλώ. </w:t>
      </w:r>
    </w:p>
    <w:p w14:paraId="5760B89A" w14:textId="77777777" w:rsidR="003F14BB" w:rsidRDefault="00F37CA6">
      <w:pPr>
        <w:spacing w:line="600" w:lineRule="auto"/>
        <w:ind w:firstLine="720"/>
        <w:jc w:val="both"/>
        <w:rPr>
          <w:rFonts w:eastAsia="Times New Roman"/>
          <w:bCs/>
        </w:rPr>
      </w:pPr>
      <w:r>
        <w:rPr>
          <w:rFonts w:eastAsia="Times New Roman"/>
          <w:bCs/>
        </w:rPr>
        <w:t xml:space="preserve">Θεωρώ μεγάλο σκάνδαλο –και σταχυολογώ, διότι τα άλλα τα είπε ο </w:t>
      </w:r>
      <w:r>
        <w:rPr>
          <w:rFonts w:eastAsia="Times New Roman"/>
          <w:bCs/>
        </w:rPr>
        <w:t>ε</w:t>
      </w:r>
      <w:r>
        <w:rPr>
          <w:rFonts w:eastAsia="Times New Roman"/>
          <w:bCs/>
        </w:rPr>
        <w:t xml:space="preserve">ισηγητής μας- </w:t>
      </w:r>
      <w:r>
        <w:rPr>
          <w:rFonts w:eastAsia="Times New Roman"/>
          <w:bCs/>
        </w:rPr>
        <w:t>το θέμα της ΑΕΜΥ. Είναι προκλητική η διάταξη. Διότι, ενώ μεν είναι θετική η αναβάθμιση, τι κάνετε; Χαλάτε τη ρύθμιση, ακυρώνετε τη ρύθμιση με το να μην μπαίνει, να μην υπάγεται στον προληπτικό έλεγχο δαπανών. Και επιπλέον -σας δίνω και ένα άλλο στοιχείο γι</w:t>
      </w:r>
      <w:r>
        <w:rPr>
          <w:rFonts w:eastAsia="Times New Roman"/>
          <w:bCs/>
        </w:rPr>
        <w:t xml:space="preserve">α το γιατί το ονομάζω σκάνδαλο- </w:t>
      </w:r>
      <w:r>
        <w:rPr>
          <w:rFonts w:eastAsia="Times New Roman"/>
          <w:bCs/>
        </w:rPr>
        <w:lastRenderedPageBreak/>
        <w:t xml:space="preserve">η ελευθερία στη στελέχωσή της δημιουργεί μια εξαρτημένη ομάδα, πράγμα που δημιουργεί και πρόσθετες πελατειακές σχέσεις. </w:t>
      </w:r>
    </w:p>
    <w:p w14:paraId="5760B89B" w14:textId="77777777" w:rsidR="003F14BB" w:rsidRDefault="00F37CA6">
      <w:pPr>
        <w:spacing w:line="600" w:lineRule="auto"/>
        <w:ind w:firstLine="720"/>
        <w:jc w:val="both"/>
        <w:rPr>
          <w:rFonts w:eastAsia="Times New Roman"/>
          <w:bCs/>
        </w:rPr>
      </w:pPr>
      <w:r>
        <w:rPr>
          <w:rFonts w:eastAsia="Times New Roman"/>
          <w:bCs/>
        </w:rPr>
        <w:t>Έρχομαι στη διάταξη του άρθρου 26. Τι κάνετε; Προσπαθείτε να λύσετε ένα πρόβλημα, στο οποίο δεν είμαστε</w:t>
      </w:r>
      <w:r>
        <w:rPr>
          <w:rFonts w:eastAsia="Times New Roman"/>
          <w:bCs/>
        </w:rPr>
        <w:t xml:space="preserve"> αρνητικοί κατά βάση, στην ουσία όμως δημιουργείτε πρόβλημα, γιατί έχουμε γιατρούς τριών ταχυτήτων. Το νομοσχέδιό σας είναι εν ολίγοις ρουσφετολογικό στα ζητήματα αυτά, παρ</w:t>
      </w:r>
      <w:r>
        <w:rPr>
          <w:rFonts w:eastAsia="Times New Roman"/>
          <w:bCs/>
        </w:rPr>
        <w:t xml:space="preserve">’ </w:t>
      </w:r>
      <w:r>
        <w:rPr>
          <w:rFonts w:eastAsia="Times New Roman"/>
          <w:bCs/>
        </w:rPr>
        <w:t>ότι έχει θετικές πλευρές σε κάποια σημεία, με τις οποίες θα συμφωνήσουμε και τις ο</w:t>
      </w:r>
      <w:r>
        <w:rPr>
          <w:rFonts w:eastAsia="Times New Roman"/>
          <w:bCs/>
        </w:rPr>
        <w:t>ποίες θα αναφέρει ο εισηγητής μας στη διαδικασία της ψήφισης του σχεδίου νόμου. Με τις ρουσφετολογικές, λοιπόν, ρυθμίσεις που φέρνετε για να λύσετε ζητήματα, δημιουργείτε γιατρούς πολλών ταχυτήτων και μεγαλύτερα προβλήματα από αυτά που καλείστε να λύσετε.</w:t>
      </w:r>
    </w:p>
    <w:p w14:paraId="5760B89C" w14:textId="77777777" w:rsidR="003F14BB" w:rsidRDefault="00F37CA6">
      <w:pPr>
        <w:spacing w:line="600" w:lineRule="auto"/>
        <w:ind w:firstLine="720"/>
        <w:jc w:val="both"/>
        <w:rPr>
          <w:rFonts w:eastAsia="Times New Roman" w:cs="Times New Roman"/>
          <w:szCs w:val="24"/>
        </w:rPr>
      </w:pPr>
      <w:r>
        <w:rPr>
          <w:rFonts w:eastAsia="Times New Roman"/>
          <w:bCs/>
        </w:rPr>
        <w:t>Θέλω τώρα να σας πω το εξής: Σε κάποιες από τις τροπολογίες είμαστε θετικοί, σε κάποιες όχι. Φέρνετε τροπολογία για τον υπολογισμό συντάξεων. Αφήστε που έχετε εκπρόθεσμες τροπολογίες. Δεν ξέρετε τις προθεσμίες σας; Για όνομα του Θεού! Φέρνετε, λοιπόν, τροπ</w:t>
      </w:r>
      <w:r>
        <w:rPr>
          <w:rFonts w:eastAsia="Times New Roman"/>
          <w:bCs/>
        </w:rPr>
        <w:t xml:space="preserve">ολογία για τον υπολογισμό συντάξεων. </w:t>
      </w:r>
      <w:r>
        <w:rPr>
          <w:rFonts w:eastAsia="Times New Roman" w:cs="Times New Roman"/>
          <w:szCs w:val="24"/>
        </w:rPr>
        <w:t xml:space="preserve"> </w:t>
      </w:r>
    </w:p>
    <w:p w14:paraId="5760B89D"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lastRenderedPageBreak/>
        <w:t>Με ποια εμπιστοσύνη, κύριε Πρόεδρε και κύριοι της Κυβέρνησης, -και θα κλείσω με αυτό- θέλετε εμείς να υπερψηφίσουμε τροπολογία για τον υπολογισμό συντάξεων, τη στιγμή που κάθε μέρα προκύπτουν νέες αβελτηρίες, νέες αβλ</w:t>
      </w:r>
      <w:r>
        <w:rPr>
          <w:rFonts w:eastAsia="Times New Roman" w:cs="Times New Roman"/>
          <w:szCs w:val="24"/>
        </w:rPr>
        <w:t xml:space="preserve">εψίες οι οποίες γελοιοποιούν και την εικόνα της χώρας; Ο τέως Υπουργός κ. Κατρούγκαλος περιχαρής περιφέρεται και μιλάει περί ασφαλιστικής μεταρρύθμισης. </w:t>
      </w:r>
    </w:p>
    <w:p w14:paraId="5760B89E"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Κλείνω με αυτό, κύριε Πρόεδρε. Πέρασαν δέκα μήνες για να καταλάβει η Κυβέρνησή σας ότι ο ασφαλιστικός </w:t>
      </w:r>
      <w:r>
        <w:rPr>
          <w:rFonts w:eastAsia="Times New Roman" w:cs="Times New Roman"/>
          <w:szCs w:val="24"/>
        </w:rPr>
        <w:t>νόμος, τουλάχιστον</w:t>
      </w:r>
      <w:r>
        <w:rPr>
          <w:rFonts w:eastAsia="Times New Roman" w:cs="Times New Roman"/>
          <w:szCs w:val="24"/>
        </w:rPr>
        <w:t>,</w:t>
      </w:r>
      <w:r>
        <w:rPr>
          <w:rFonts w:eastAsia="Times New Roman" w:cs="Times New Roman"/>
          <w:szCs w:val="24"/>
        </w:rPr>
        <w:t xml:space="preserve"> ως προς ένα κομμάτι, δεν υλοποιείται. Διορθώνετε σήμερα το λάθος ορίζοντας πως η αναπροσαρμογή των συντάξιμων αποδοχών έως και το 2020 θα γίνει με βάση τη μεταβολή του μέσου δείκτη τιμών καταναλωτή της ΕΛΣΤΑΤ, ενώ από το 2021 θα επικρατ</w:t>
      </w:r>
      <w:r>
        <w:rPr>
          <w:rFonts w:eastAsia="Times New Roman" w:cs="Times New Roman"/>
          <w:szCs w:val="24"/>
        </w:rPr>
        <w:t>ήσει ο δείκτης μεταβολής μισθού.</w:t>
      </w:r>
    </w:p>
    <w:p w14:paraId="5760B89F"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Κλείνω με ένα ερώτημα: αν για όσα φέρνετε σήμερα προς ψήφιση έχετε κάνει τον απαραίτητο έλεγχο, ώστε να μπορούν να υλοποιηθούν, να γίνουν πολιτική εφαρμοσμένη ή σε λίγο θα είμαστε πάλι εδώ για να ξαναψηφίσουμε ή να ξεψηφίσε</w:t>
      </w:r>
      <w:r>
        <w:rPr>
          <w:rFonts w:eastAsia="Times New Roman" w:cs="Times New Roman"/>
          <w:szCs w:val="24"/>
        </w:rPr>
        <w:t xml:space="preserve">τε αυτά τα οποία ψηφίσατε. </w:t>
      </w:r>
    </w:p>
    <w:p w14:paraId="5760B8A0"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Σας ευχαριστώ πολύ, κύριε Πρόεδρε, για την ανοχή σας.</w:t>
      </w:r>
    </w:p>
    <w:p w14:paraId="5760B8A1"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Κι εγώ ευχαριστώ.</w:t>
      </w:r>
    </w:p>
    <w:p w14:paraId="5760B8A2"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Τον λόγο έχει η κ. Χριστοφιλοπούλου, Βουλευτής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για επτά λεπτά.</w:t>
      </w:r>
    </w:p>
    <w:p w14:paraId="5760B8A3"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ΠΑΡΑΣΚΕΥΗ</w:t>
      </w:r>
      <w:r>
        <w:rPr>
          <w:rFonts w:eastAsia="Times New Roman" w:cs="Times New Roman"/>
          <w:b/>
          <w:szCs w:val="24"/>
        </w:rPr>
        <w:t xml:space="preserve"> ΧΡΙΣΤΟΦΙΛΟΠΟΥΛΟΥ:</w:t>
      </w:r>
      <w:r>
        <w:rPr>
          <w:rFonts w:eastAsia="Times New Roman" w:cs="Times New Roman"/>
          <w:szCs w:val="24"/>
        </w:rPr>
        <w:t xml:space="preserve"> Ευχαριστώ, κύριε Πρόεδρε.</w:t>
      </w:r>
    </w:p>
    <w:p w14:paraId="5760B8A4"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Κύριοι συνάδελφοι, το νομοσχέδιο αυτό συζητείται, ενώ έξω υπάρχουν απεργίες των γιατρών</w:t>
      </w:r>
      <w:r>
        <w:rPr>
          <w:rFonts w:eastAsia="Times New Roman" w:cs="Times New Roman"/>
          <w:szCs w:val="24"/>
        </w:rPr>
        <w:t>,</w:t>
      </w:r>
      <w:r>
        <w:rPr>
          <w:rFonts w:eastAsia="Times New Roman" w:cs="Times New Roman"/>
          <w:szCs w:val="24"/>
        </w:rPr>
        <w:t xml:space="preserve"> που έχουν φτάσει στα όρια τους, απεργία των εργαζόμενων στα δημόσια νοσοκομεία, της ΠΟΕΔΗΝ, που δεν την συμπαθεί πολύ η ηγ</w:t>
      </w:r>
      <w:r>
        <w:rPr>
          <w:rFonts w:eastAsia="Times New Roman" w:cs="Times New Roman"/>
          <w:szCs w:val="24"/>
        </w:rPr>
        <w:t>εσία του Υπουργείου, αλλά -τι να κάνουμε;- αυτοί είναι οι εκπρόσωποι των εργαζομένων, θα πρέπει να συμβιώσετε μαζί τους και με όσα καταγγέλλουν. Και αν ρωτήσει κανείς συμπολίτες μας, που πρέπει για τον άλφα ή βήτα λόγο να μπουν στα δημόσια νοσοκομεία, θα κ</w:t>
      </w:r>
      <w:r>
        <w:rPr>
          <w:rFonts w:eastAsia="Times New Roman" w:cs="Times New Roman"/>
          <w:szCs w:val="24"/>
        </w:rPr>
        <w:t>αταλάβει ότι ενώ η κατάσταση κάθε μέρα χειροτερεύει, υπάρχει ένα φιλότιμο των Ελλήνων το οποίο πάει να σώσει την κατάσταση.</w:t>
      </w:r>
    </w:p>
    <w:p w14:paraId="5760B8A5"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της «πρώτης φοράς </w:t>
      </w:r>
      <w:r>
        <w:rPr>
          <w:rFonts w:eastAsia="Times New Roman" w:cs="Times New Roman"/>
          <w:szCs w:val="24"/>
        </w:rPr>
        <w:t>α</w:t>
      </w:r>
      <w:r>
        <w:rPr>
          <w:rFonts w:eastAsia="Times New Roman" w:cs="Times New Roman"/>
          <w:szCs w:val="24"/>
        </w:rPr>
        <w:t>ριστεράς μαζί με τη λαϊκή Δεξιά», έχετε καταλάβει ότι τα νοσοκομεία ζουν κυρίως λόγω δωρεών; Μό</w:t>
      </w:r>
      <w:r>
        <w:rPr>
          <w:rFonts w:eastAsia="Times New Roman" w:cs="Times New Roman"/>
          <w:szCs w:val="24"/>
        </w:rPr>
        <w:t xml:space="preserve">νο το 2016 είχαμε χίλιες διακόσιες δωρεές. Το </w:t>
      </w:r>
      <w:r>
        <w:rPr>
          <w:rFonts w:eastAsia="Times New Roman" w:cs="Times New Roman"/>
          <w:szCs w:val="24"/>
        </w:rPr>
        <w:lastRenderedPageBreak/>
        <w:t xml:space="preserve">2017 έχει ξεκινήσει και ο ανήφορος είναι μεγάλος. Θα καταντήσουμε να έχουμε το «Όλοι μαζί μπορούμε» και για να μπορέσουν τα νοσοκομεία να λειτουργήσουν στοιχειωδώς. </w:t>
      </w:r>
    </w:p>
    <w:p w14:paraId="5760B8A6"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ΝΙΚΟΛΑΟΣ ΗΓΟΥΜΕΝΙΔΗΣ:</w:t>
      </w:r>
      <w:r>
        <w:rPr>
          <w:rFonts w:eastAsia="Times New Roman" w:cs="Times New Roman"/>
          <w:szCs w:val="24"/>
        </w:rPr>
        <w:t xml:space="preserve"> Έτσι είναι η Σοσιαλιστ</w:t>
      </w:r>
      <w:r>
        <w:rPr>
          <w:rFonts w:eastAsia="Times New Roman" w:cs="Times New Roman"/>
          <w:szCs w:val="24"/>
        </w:rPr>
        <w:t>ική Διεθνής.</w:t>
      </w:r>
    </w:p>
    <w:p w14:paraId="5760B8A7"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Ηρεμήστε λίγο. Θα πρέπει να ακούτε.</w:t>
      </w:r>
    </w:p>
    <w:p w14:paraId="5760B8A8"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ΝΙΚΟΛΑΟΣ ΗΓΟΥΜΕΝΙΔΗΣ:</w:t>
      </w:r>
      <w:r>
        <w:rPr>
          <w:rFonts w:eastAsia="Times New Roman" w:cs="Times New Roman"/>
          <w:szCs w:val="24"/>
        </w:rPr>
        <w:t xml:space="preserve"> Ήρεμος είμαι. Έτσι λέτε εσείς οι σοσιαλιστές.</w:t>
      </w:r>
    </w:p>
    <w:p w14:paraId="5760B8A9"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Θα πρέπει να ακούτε. Δεν μπορείτε, όμως, να ακούσετε. Τριάντα έξι χιλιάδες άνθρωποι</w:t>
      </w:r>
      <w:r>
        <w:rPr>
          <w:rFonts w:eastAsia="Times New Roman" w:cs="Times New Roman"/>
          <w:szCs w:val="24"/>
        </w:rPr>
        <w:t xml:space="preserve"> υπέβαλαν χαρτιά για την προκήρυξη του ΑΣΕΠ των χιλίων εξακοσίων έξι προσώπων για το Εθνικό Σύστημα Υγείας, τριάντα έξι χιλιάδες άνθρωποι, γιατροί, νοσηλευτές. Την ίδια ώρα εσείς προσλαμβάνετε μέσω ΟΑΕΔ. </w:t>
      </w:r>
    </w:p>
    <w:p w14:paraId="5760B8AA"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Προσέξτε, εμείς την κοινωφελή εργασία τη στηρίζουμε</w:t>
      </w:r>
      <w:r>
        <w:rPr>
          <w:rFonts w:eastAsia="Times New Roman" w:cs="Times New Roman"/>
          <w:szCs w:val="24"/>
        </w:rPr>
        <w:t xml:space="preserve">. Εμείς την ξεκινήσαμε, τη συνεχίζετε. Δεν είναι πεδίο σύγκρουσης μεταξύ μας η κοινωφελής εργασία αυτή καθαυτή. Αλλά είναι ή δεν </w:t>
      </w:r>
      <w:r>
        <w:rPr>
          <w:rFonts w:eastAsia="Times New Roman" w:cs="Times New Roman"/>
          <w:szCs w:val="24"/>
        </w:rPr>
        <w:lastRenderedPageBreak/>
        <w:t>είναι αυτήν τη στιγμή τα νοσοκομεία στελεχωμένα ελέω κοινωφελούς εργασίας, που είναι πρόσκαιρο, και κυρίως πάνε άνθρωποι οι οπο</w:t>
      </w:r>
      <w:r>
        <w:rPr>
          <w:rFonts w:eastAsia="Times New Roman" w:cs="Times New Roman"/>
          <w:szCs w:val="24"/>
        </w:rPr>
        <w:t>ίοι, κύριε Υπουργέ, τουλάχιστον</w:t>
      </w:r>
      <w:r>
        <w:rPr>
          <w:rFonts w:eastAsia="Times New Roman" w:cs="Times New Roman"/>
          <w:szCs w:val="24"/>
        </w:rPr>
        <w:t>,</w:t>
      </w:r>
      <w:r>
        <w:rPr>
          <w:rFonts w:eastAsia="Times New Roman" w:cs="Times New Roman"/>
          <w:szCs w:val="24"/>
        </w:rPr>
        <w:t xml:space="preserve"> από όσα είδαν τα φώτα της δημοσιότητας και όσο μπορούμε να πληροφορηθούμε, είναι ακατάλληλοι για τις δουλειές, δεν μπορούν</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να ασκήσουν το έργο στήριξης των νοσοκομείων μας αυτοί οι άνθρωποι, οι οποίοι είναι</w:t>
      </w:r>
      <w:r>
        <w:rPr>
          <w:rFonts w:eastAsia="Times New Roman" w:cs="Times New Roman"/>
          <w:szCs w:val="24"/>
        </w:rPr>
        <w:t>,</w:t>
      </w:r>
      <w:r>
        <w:rPr>
          <w:rFonts w:eastAsia="Times New Roman" w:cs="Times New Roman"/>
          <w:szCs w:val="24"/>
        </w:rPr>
        <w:t xml:space="preserve"> βεβαίω</w:t>
      </w:r>
      <w:r>
        <w:rPr>
          <w:rFonts w:eastAsia="Times New Roman" w:cs="Times New Roman"/>
          <w:szCs w:val="24"/>
        </w:rPr>
        <w:t>ς</w:t>
      </w:r>
      <w:r>
        <w:rPr>
          <w:rFonts w:eastAsia="Times New Roman" w:cs="Times New Roman"/>
          <w:szCs w:val="24"/>
        </w:rPr>
        <w:t>,</w:t>
      </w:r>
      <w:r>
        <w:rPr>
          <w:rFonts w:eastAsia="Times New Roman" w:cs="Times New Roman"/>
          <w:szCs w:val="24"/>
        </w:rPr>
        <w:t xml:space="preserve"> σε θέσεις υποστηρικτικές και όχι σε θέσεις ιατρικού και νοσηλευτικού προσωπικού;</w:t>
      </w:r>
    </w:p>
    <w:p w14:paraId="5760B8AB"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Ωστόσο, και αυτοί θα πρέπει να είναι κατάλληλοι και να μπορούν να προσφέρουν. Αλλιώς μπορούν, από τις κοινωφελείς θέσεις εργασίας, σε αυτούς τους συνανθρώπους μας που είναι</w:t>
      </w:r>
      <w:r>
        <w:rPr>
          <w:rFonts w:eastAsia="Times New Roman" w:cs="Times New Roman"/>
          <w:szCs w:val="24"/>
        </w:rPr>
        <w:t xml:space="preserve"> άνεργοι να δοθούν άλλες ευκαιρίες εκτός Εθνικού Συστήματος Υγείας.</w:t>
      </w:r>
    </w:p>
    <w:p w14:paraId="5760B8AC"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Έτσι, λοιπόν, πορευόμεθα και κατά τα άλλα πομφόλυγες περί δημοσίου, πομφόλυγες περί δεκαοκτώ θέσεων τάχα μου στα νοσοκομεία και υπερηφάνως ότι αυξήσατε τους προϋπολογισμούς τη στιγμή που ο</w:t>
      </w:r>
      <w:r>
        <w:rPr>
          <w:rFonts w:eastAsia="Times New Roman" w:cs="Times New Roman"/>
          <w:szCs w:val="24"/>
        </w:rPr>
        <w:t xml:space="preserve">ι ληξιπρόθεσμες οφειλές του δημοσίου, κυρίες και κύριοι συνάδελφοι, που ανέρχονται στα 4,8 δισεκατομμύρια συμπεριλαμβάνουν το όχι ευκαταφρόνητο -και μιλώ με </w:t>
      </w:r>
      <w:r>
        <w:rPr>
          <w:rFonts w:eastAsia="Times New Roman" w:cs="Times New Roman"/>
          <w:szCs w:val="24"/>
        </w:rPr>
        <w:lastRenderedPageBreak/>
        <w:t>στοιχεία του Ιανουαρίου του 2017- ποσό του 1,82 δισεκατομμύρια ευρώ</w:t>
      </w:r>
      <w:r>
        <w:rPr>
          <w:rFonts w:eastAsia="Times New Roman" w:cs="Times New Roman"/>
          <w:szCs w:val="24"/>
        </w:rPr>
        <w:t>,</w:t>
      </w:r>
      <w:r>
        <w:rPr>
          <w:rFonts w:eastAsia="Times New Roman" w:cs="Times New Roman"/>
          <w:szCs w:val="24"/>
        </w:rPr>
        <w:t xml:space="preserve"> που χρωστούν ο ΕΟΠΥΥ και τα δη</w:t>
      </w:r>
      <w:r>
        <w:rPr>
          <w:rFonts w:eastAsia="Times New Roman" w:cs="Times New Roman"/>
          <w:szCs w:val="24"/>
        </w:rPr>
        <w:t>μόσια νοσοκομεία. Θέλει λίγο περίσκεψη, θέλει περισυλλογή, θέλει μια συγκρότηση και μια οργάνωση. Το μόνο που δεν θέλει είναι μεγαλοστομίες και είναι το μόνο πράγμα που ακούμε στην υγεία.</w:t>
      </w:r>
    </w:p>
    <w:p w14:paraId="5760B8AD" w14:textId="77777777" w:rsidR="003F14BB" w:rsidRDefault="00F37CA6">
      <w:pPr>
        <w:spacing w:line="600" w:lineRule="auto"/>
        <w:ind w:firstLine="720"/>
        <w:jc w:val="both"/>
        <w:rPr>
          <w:rFonts w:eastAsia="Times New Roman"/>
          <w:szCs w:val="24"/>
        </w:rPr>
      </w:pPr>
      <w:r>
        <w:rPr>
          <w:rFonts w:eastAsia="Times New Roman"/>
          <w:szCs w:val="24"/>
        </w:rPr>
        <w:t>Τώρα, σε σχέση με το κατατεθέν και υπό συζήτηση νομοσχέδιο, όπως σας</w:t>
      </w:r>
      <w:r>
        <w:rPr>
          <w:rFonts w:eastAsia="Times New Roman"/>
          <w:szCs w:val="24"/>
        </w:rPr>
        <w:t xml:space="preserve"> είπε ο εισηγητής μας κ. Γρηγοράκος, στις περισσότερες ρυθμίσεις που φέρνετε -αφού είναι μια συνέχεια αυτή η ιστορία της μεταρρύθμισης της ψυχικής υγείας-, εμείς θα συμφωνήσουμε. Ωστόσο, και αυτό το νομοσχέδιο και μεγάλη πλειονότητά του βρίθει διατάξεων απ</w:t>
      </w:r>
      <w:r>
        <w:rPr>
          <w:rFonts w:eastAsia="Times New Roman"/>
          <w:szCs w:val="24"/>
        </w:rPr>
        <w:t xml:space="preserve">ό εδώ και από εκεί, οι οποίες είναι είτε φωτογραφικές είτε ρουσφετολογικές είτε ανεπαρκέστατες. Σταχυολογώ. </w:t>
      </w:r>
    </w:p>
    <w:p w14:paraId="5760B8AE" w14:textId="77777777" w:rsidR="003F14BB" w:rsidRDefault="00F37CA6">
      <w:pPr>
        <w:spacing w:line="600" w:lineRule="auto"/>
        <w:ind w:firstLine="720"/>
        <w:jc w:val="both"/>
        <w:rPr>
          <w:rFonts w:eastAsia="Times New Roman"/>
          <w:szCs w:val="24"/>
        </w:rPr>
      </w:pPr>
      <w:r>
        <w:rPr>
          <w:rFonts w:eastAsia="Times New Roman"/>
          <w:szCs w:val="24"/>
        </w:rPr>
        <w:t>Θέλω να πω ότι εμείς, διά του κ. Γρηγοράκου</w:t>
      </w:r>
      <w:r>
        <w:rPr>
          <w:rFonts w:eastAsia="Times New Roman"/>
          <w:szCs w:val="24"/>
        </w:rPr>
        <w:t>,</w:t>
      </w:r>
      <w:r>
        <w:rPr>
          <w:rFonts w:eastAsia="Times New Roman"/>
          <w:szCs w:val="24"/>
        </w:rPr>
        <w:t xml:space="preserve"> που είναι εισηγητής μας, σας καταθέσαμε και συγκεκριμένες προτάσεις, ούτως ώστε να μην μιλάμε μόνο ως Αντιπολίτευση, αλλά να κάνουμε και προτάσεις. Για παράδειγμα, για τη διάταξη του ΠΕΔΥ. Δεν θέλετε να τις δεχτείτε. Δεν μπορούμε έτσι. Κλείνετε το μάτι σε</w:t>
      </w:r>
      <w:r>
        <w:rPr>
          <w:rFonts w:eastAsia="Times New Roman"/>
          <w:szCs w:val="24"/>
        </w:rPr>
        <w:t xml:space="preserve"> μια κατηγορία γιατρών, χωρίς να λύνετε το πρόβλημα, χωρίς να </w:t>
      </w:r>
      <w:r>
        <w:rPr>
          <w:rFonts w:eastAsia="Times New Roman"/>
          <w:szCs w:val="24"/>
        </w:rPr>
        <w:lastRenderedPageBreak/>
        <w:t>παίρνετε μια ξεκάθαρη θέση και, βεβαίως, εμείς δεν μπορούμε να ψηφίσουμε το συγκεκριμένο άρθρο.</w:t>
      </w:r>
    </w:p>
    <w:p w14:paraId="5760B8AF" w14:textId="77777777" w:rsidR="003F14BB" w:rsidRDefault="00F37CA6">
      <w:pPr>
        <w:spacing w:line="600" w:lineRule="auto"/>
        <w:ind w:firstLine="720"/>
        <w:jc w:val="both"/>
        <w:rPr>
          <w:rFonts w:eastAsia="Times New Roman"/>
          <w:szCs w:val="24"/>
        </w:rPr>
      </w:pPr>
      <w:r>
        <w:rPr>
          <w:rFonts w:eastAsia="Times New Roman"/>
          <w:szCs w:val="24"/>
        </w:rPr>
        <w:t>Άλλη ρουσφετολογική κατάσταση: Εν μια νυκτί, κυρίες και κύριοι συνάδελφοι, η Εθνική Σχολή Δημόσιας</w:t>
      </w:r>
      <w:r>
        <w:rPr>
          <w:rFonts w:eastAsia="Times New Roman"/>
          <w:szCs w:val="24"/>
        </w:rPr>
        <w:t xml:space="preserve"> Υγείας, μετατρέπεται σε ΑΕΙ. Πώς θα γίνει αυτό; Εμείς συμφωνούμε  να γίνει και στον δικό μας νόμο είχαμε διάταξη για μια πορεία ξεκάθαρη, πορεία συμβατή με τις διατάξεις για την τριτοβάθμια εκπαίδευση. Δεν μπορεί εν μια νυκτί η Εθνική Σχολή Δημοσίας Υγεία</w:t>
      </w:r>
      <w:r>
        <w:rPr>
          <w:rFonts w:eastAsia="Times New Roman"/>
          <w:szCs w:val="24"/>
        </w:rPr>
        <w:t>ς να μετατραπεί σε ΑΕΙ. Καταλαβαίνετε ότι αυτό είναι όχι μόνο ρουσφετολογικό και φωτογραφικό, αλλά είναι σκάνδαλο. Είναι σκάνδαλο!</w:t>
      </w:r>
    </w:p>
    <w:p w14:paraId="5760B8B0" w14:textId="77777777" w:rsidR="003F14BB" w:rsidRDefault="00F37CA6">
      <w:pPr>
        <w:spacing w:line="600" w:lineRule="auto"/>
        <w:ind w:firstLine="720"/>
        <w:jc w:val="both"/>
        <w:rPr>
          <w:rFonts w:eastAsia="Times New Roman"/>
          <w:szCs w:val="24"/>
        </w:rPr>
      </w:pPr>
      <w:r>
        <w:rPr>
          <w:rFonts w:eastAsia="Times New Roman"/>
          <w:szCs w:val="24"/>
        </w:rPr>
        <w:t>Επίσης, μετακινήσεις γιατρών: Εμείς σας έχουμε ψηφίσει ρυθμίσεις και για τα κίνητρα. Υπήρχαν και παλαιότερα. Φέρατε άλλες δια</w:t>
      </w:r>
      <w:r>
        <w:rPr>
          <w:rFonts w:eastAsia="Times New Roman"/>
          <w:szCs w:val="24"/>
        </w:rPr>
        <w:t>τάξεις για κίνητρα, για να μπορέσουμε να στελεχώσουμε τις απομακρυσμένες υπηρεσίες υγείας. Έχουμε πει «ναι» στα περισσότερα απ’ όσα φέρατε. Τι φέρνετε τώρα; Μετακίνηση κάποιου από ένα μικρό κέντρο υγείας, ένα μικρό νοσοκομείο, ο οποίος θα μπορεί να πάει να</w:t>
      </w:r>
      <w:r>
        <w:rPr>
          <w:rFonts w:eastAsia="Times New Roman"/>
          <w:szCs w:val="24"/>
        </w:rPr>
        <w:t xml:space="preserve"> γίνει διευθυντής στον </w:t>
      </w:r>
      <w:r>
        <w:rPr>
          <w:rFonts w:eastAsia="Times New Roman"/>
          <w:szCs w:val="24"/>
        </w:rPr>
        <w:t>«</w:t>
      </w:r>
      <w:r>
        <w:rPr>
          <w:rFonts w:eastAsia="Times New Roman"/>
          <w:szCs w:val="24"/>
        </w:rPr>
        <w:t>Ευαγγελισμό</w:t>
      </w:r>
      <w:r>
        <w:rPr>
          <w:rFonts w:eastAsia="Times New Roman"/>
          <w:szCs w:val="24"/>
        </w:rPr>
        <w:t>»</w:t>
      </w:r>
      <w:r>
        <w:rPr>
          <w:rFonts w:eastAsia="Times New Roman"/>
          <w:szCs w:val="24"/>
        </w:rPr>
        <w:t xml:space="preserve"> ή σε κάποιο άλλο νοσοκομείο ναυαρχίδα του Εθνικού Συστήματος Υγείας. Είναι αξιοκρατία αυτό ή είναι «κλείνουμε το </w:t>
      </w:r>
      <w:r>
        <w:rPr>
          <w:rFonts w:eastAsia="Times New Roman"/>
          <w:szCs w:val="24"/>
        </w:rPr>
        <w:lastRenderedPageBreak/>
        <w:t>μάτι»; Είναι κίνητρο αυτό ή αυτό καταστρατηγεί κάθε έννοια αξιοκρατίας στη δημόσια υγεία;</w:t>
      </w:r>
    </w:p>
    <w:p w14:paraId="5760B8B1" w14:textId="77777777" w:rsidR="003F14BB" w:rsidRDefault="00F37CA6">
      <w:pPr>
        <w:spacing w:line="600" w:lineRule="auto"/>
        <w:ind w:firstLine="720"/>
        <w:jc w:val="both"/>
        <w:rPr>
          <w:rFonts w:eastAsia="Times New Roman"/>
          <w:szCs w:val="24"/>
        </w:rPr>
      </w:pPr>
      <w:r>
        <w:rPr>
          <w:rFonts w:eastAsia="Times New Roman"/>
          <w:szCs w:val="24"/>
        </w:rPr>
        <w:t>Τέλος, όσον αφορ</w:t>
      </w:r>
      <w:r>
        <w:rPr>
          <w:rFonts w:eastAsia="Times New Roman"/>
          <w:szCs w:val="24"/>
        </w:rPr>
        <w:t>ά στην ΑΕΜΥ. Εμείς στην αρχή είχαμε καταψηφίσει την ΑΕΜΥ. Θεωρήθηκε λύση για να λειτουργήσει το Νοσοκομείο της Σαντορίνης. Το Νοσοκομείο της Σαντορίνης έχει πέντε γιατρούς από τους είκοσι ένα που προβλέπονται, όταν βγάλατε τον Πρωθυπουργό και τον φέρατε να</w:t>
      </w:r>
      <w:r>
        <w:rPr>
          <w:rFonts w:eastAsia="Times New Roman"/>
          <w:szCs w:val="24"/>
        </w:rPr>
        <w:t xml:space="preserve"> κάνει μεγαλόστομες διακηρύξεις ότι δεσμεύεται προσωπικά –βέβαια, έχουμε δει τις δεσμεύσεις του, όπως για το πρόγραμμα Θεσσαλονίκης, τις δέκατες τρίτες συντάξεις, κανείς δεν τα πιστεύει πια- ότι θα καλυφθούν πλήρως. Και έχουν καλυφθεί όλα τα διοικητικά και</w:t>
      </w:r>
      <w:r>
        <w:rPr>
          <w:rFonts w:eastAsia="Times New Roman"/>
          <w:szCs w:val="24"/>
        </w:rPr>
        <w:t xml:space="preserve"> έχει ξεμείνει από γιατρούς το Νοσοκομείο Σαντορίνης και δεν μπορεί να λειτουργήσει και δεν μπορεί να προσφέρει.</w:t>
      </w:r>
    </w:p>
    <w:p w14:paraId="5760B8B2" w14:textId="77777777" w:rsidR="003F14BB" w:rsidRDefault="00F37CA6">
      <w:pPr>
        <w:spacing w:line="600" w:lineRule="auto"/>
        <w:ind w:firstLine="720"/>
        <w:jc w:val="both"/>
        <w:rPr>
          <w:rFonts w:eastAsia="Times New Roman"/>
          <w:szCs w:val="24"/>
        </w:rPr>
      </w:pPr>
      <w:r>
        <w:rPr>
          <w:rFonts w:eastAsia="Times New Roman"/>
          <w:szCs w:val="24"/>
        </w:rPr>
        <w:t>Βεβαίως, πρέπει να σας πω ότι και με την κατάσταση στη διοίκηση των νοσοκομείων είναι λιγάκι μπλεγμένα τα πράγματα, διότι το Συμβούλιο της Επικ</w:t>
      </w:r>
      <w:r>
        <w:rPr>
          <w:rFonts w:eastAsia="Times New Roman"/>
          <w:szCs w:val="24"/>
        </w:rPr>
        <w:t>ρατείας, κυρίες και κύριοι συνάδελφοι, έριξε έναν πέλεκυ επάνω στον αποκεφαλισμό των διοικητών που κάνατε το 2015. Και όταν βγήκε η απόφαση του Σ</w:t>
      </w:r>
      <w:r>
        <w:rPr>
          <w:rFonts w:eastAsia="Times New Roman"/>
          <w:szCs w:val="24"/>
        </w:rPr>
        <w:t>.</w:t>
      </w:r>
      <w:r>
        <w:rPr>
          <w:rFonts w:eastAsia="Times New Roman"/>
          <w:szCs w:val="24"/>
        </w:rPr>
        <w:t>τ</w:t>
      </w:r>
      <w:r>
        <w:rPr>
          <w:rFonts w:eastAsia="Times New Roman"/>
          <w:szCs w:val="24"/>
        </w:rPr>
        <w:t>.</w:t>
      </w:r>
      <w:r>
        <w:rPr>
          <w:rFonts w:eastAsia="Times New Roman"/>
          <w:szCs w:val="24"/>
        </w:rPr>
        <w:t xml:space="preserve">Ε, η Κυβέρνηση της «πρώτη φορά </w:t>
      </w:r>
      <w:r>
        <w:rPr>
          <w:rFonts w:eastAsia="Times New Roman"/>
          <w:szCs w:val="24"/>
        </w:rPr>
        <w:t>α</w:t>
      </w:r>
      <w:r>
        <w:rPr>
          <w:rFonts w:eastAsia="Times New Roman"/>
          <w:szCs w:val="24"/>
        </w:rPr>
        <w:t>ριστερά</w:t>
      </w:r>
      <w:r>
        <w:rPr>
          <w:rFonts w:eastAsia="Times New Roman"/>
          <w:szCs w:val="24"/>
        </w:rPr>
        <w:t xml:space="preserve">», η οποία τάχαμου σέβεται </w:t>
      </w:r>
      <w:r>
        <w:rPr>
          <w:rFonts w:eastAsia="Times New Roman"/>
          <w:szCs w:val="24"/>
        </w:rPr>
        <w:lastRenderedPageBreak/>
        <w:t>τους θεσμούς και κάθε λέξη του Συντάγματος, λοιδόρησε την απόφαση και διατράνωσε ότι συνεχίζει και δεν υπάρχει τίποτα, κανένα θέμα και μάλιστα, ως επιχείρημα έφερε το γεγονός ότι δέκα με δεκαπέντε διοικητές από τους παλαιούς έμει</w:t>
      </w:r>
      <w:r>
        <w:rPr>
          <w:rFonts w:eastAsia="Times New Roman"/>
          <w:szCs w:val="24"/>
        </w:rPr>
        <w:t xml:space="preserve">ναν, διότι -λέει- αξιολογήθηκαν. Αυτούς που πάτε να αποκεφαλίσετε τώρα; </w:t>
      </w:r>
    </w:p>
    <w:p w14:paraId="5760B8B3" w14:textId="77777777" w:rsidR="003F14BB" w:rsidRDefault="00F37CA6">
      <w:pPr>
        <w:spacing w:line="600" w:lineRule="auto"/>
        <w:ind w:firstLine="720"/>
        <w:jc w:val="both"/>
        <w:rPr>
          <w:rFonts w:eastAsia="Times New Roman"/>
          <w:szCs w:val="24"/>
        </w:rPr>
      </w:pPr>
      <w:r>
        <w:rPr>
          <w:rFonts w:eastAsia="Times New Roman"/>
          <w:szCs w:val="24"/>
        </w:rPr>
        <w:t xml:space="preserve">Και δεν είναι μόνο το </w:t>
      </w:r>
      <w:r>
        <w:rPr>
          <w:rFonts w:eastAsia="Times New Roman"/>
          <w:szCs w:val="24"/>
        </w:rPr>
        <w:t>«</w:t>
      </w:r>
      <w:r>
        <w:rPr>
          <w:rFonts w:eastAsia="Times New Roman"/>
          <w:szCs w:val="24"/>
        </w:rPr>
        <w:t>Τζάνειο</w:t>
      </w:r>
      <w:r>
        <w:rPr>
          <w:rFonts w:eastAsia="Times New Roman"/>
          <w:szCs w:val="24"/>
        </w:rPr>
        <w:t>»</w:t>
      </w:r>
      <w:r>
        <w:rPr>
          <w:rFonts w:eastAsia="Times New Roman"/>
          <w:szCs w:val="24"/>
        </w:rPr>
        <w:t>, κύριε Υπουργέ, απαντήστε στη Βουλή των Ελλήνων. Είναι έτοιμες οι διοικητικές πράξεις και περιμένουν το Γενικό Λογιστήριο του Κράτους, για να ανέβουν σ</w:t>
      </w:r>
      <w:r>
        <w:rPr>
          <w:rFonts w:eastAsia="Times New Roman"/>
          <w:szCs w:val="24"/>
        </w:rPr>
        <w:t xml:space="preserve">τη </w:t>
      </w:r>
      <w:r>
        <w:rPr>
          <w:rFonts w:eastAsia="Times New Roman"/>
          <w:szCs w:val="24"/>
        </w:rPr>
        <w:t>«ΔΙΑΥΓΕΙΑ»</w:t>
      </w:r>
      <w:r>
        <w:rPr>
          <w:rFonts w:eastAsia="Times New Roman"/>
          <w:szCs w:val="24"/>
        </w:rPr>
        <w:t xml:space="preserve">; Τι περιμένουν; Ποια διοικητική κατάσταση; Ποια εκκρεμότητα περιμένουν για να αποκεφαλίσετε τους εναπομείναντες, προκειμένου να παίξετε το παιχνίδι σας; </w:t>
      </w:r>
    </w:p>
    <w:p w14:paraId="5760B8B4" w14:textId="77777777" w:rsidR="003F14BB" w:rsidRDefault="00F37CA6">
      <w:pPr>
        <w:spacing w:line="600" w:lineRule="auto"/>
        <w:jc w:val="both"/>
        <w:rPr>
          <w:rFonts w:eastAsia="Times New Roman"/>
          <w:szCs w:val="24"/>
        </w:rPr>
      </w:pPr>
      <w:r>
        <w:rPr>
          <w:rFonts w:eastAsia="Times New Roman"/>
          <w:szCs w:val="24"/>
        </w:rPr>
        <w:t xml:space="preserve">Και δεν είναι μόνο το </w:t>
      </w:r>
      <w:r>
        <w:rPr>
          <w:rFonts w:eastAsia="Times New Roman"/>
          <w:szCs w:val="24"/>
        </w:rPr>
        <w:t>«</w:t>
      </w:r>
      <w:r>
        <w:rPr>
          <w:rFonts w:eastAsia="Times New Roman"/>
          <w:szCs w:val="24"/>
        </w:rPr>
        <w:t>Τζάνειο</w:t>
      </w:r>
      <w:r>
        <w:rPr>
          <w:rFonts w:eastAsia="Times New Roman"/>
          <w:szCs w:val="24"/>
        </w:rPr>
        <w:t>»</w:t>
      </w:r>
      <w:r>
        <w:rPr>
          <w:rFonts w:eastAsia="Times New Roman"/>
          <w:szCs w:val="24"/>
        </w:rPr>
        <w:t xml:space="preserve"> που είναι ανάστατο όντως, γιατί έχω στα χέρια μου υπόμνη</w:t>
      </w:r>
      <w:r>
        <w:rPr>
          <w:rFonts w:eastAsia="Times New Roman"/>
          <w:szCs w:val="24"/>
        </w:rPr>
        <w:t xml:space="preserve">μα των εργαζομένων. Το έχετε κι εσείς. Περίμεναν στο γραφείο σας πολλές ώρες οι εργαζόμενοι. Κρατήσατε τον διοικητή, σήμερα θέλετε να τον αποκεφαλίσετε. Είναι έτοιμα όλα. Είναι τυχαίο; Δεν νομίζω. Γιατί όλη η κατάσταση συνάδει, ξαναλέω, με την πληθώρα των </w:t>
      </w:r>
      <w:r>
        <w:rPr>
          <w:rFonts w:eastAsia="Times New Roman"/>
          <w:szCs w:val="24"/>
        </w:rPr>
        <w:t>διατάξεων που εμπεριέχονται σε αυτό το νομοσχέδιο και είναι και ο βασικός λόγος</w:t>
      </w:r>
      <w:r>
        <w:rPr>
          <w:rFonts w:eastAsia="Times New Roman"/>
          <w:szCs w:val="24"/>
        </w:rPr>
        <w:t>,</w:t>
      </w:r>
      <w:r>
        <w:rPr>
          <w:rFonts w:eastAsia="Times New Roman"/>
          <w:szCs w:val="24"/>
        </w:rPr>
        <w:t xml:space="preserve"> που το καταψηφίσαμε, ενώ ψηφίζουμε, όπως έχω πει και όπως είπε ο εισηγητής μας, τις περισσότερες διατάξεις. Νομίζω, λοιπόν, ότι </w:t>
      </w:r>
      <w:r>
        <w:rPr>
          <w:rFonts w:eastAsia="Times New Roman"/>
          <w:szCs w:val="24"/>
        </w:rPr>
        <w:lastRenderedPageBreak/>
        <w:t>αυτά είναι τα ουσιαστικά ζητήματα που θα έπρεπε</w:t>
      </w:r>
      <w:r>
        <w:rPr>
          <w:rFonts w:eastAsia="Times New Roman"/>
          <w:szCs w:val="24"/>
        </w:rPr>
        <w:t xml:space="preserve"> να συζητήσουμε.</w:t>
      </w:r>
    </w:p>
    <w:p w14:paraId="5760B8B5" w14:textId="77777777" w:rsidR="003F14BB" w:rsidRDefault="00F37CA6">
      <w:pPr>
        <w:spacing w:after="0" w:line="600" w:lineRule="auto"/>
        <w:ind w:firstLine="720"/>
        <w:jc w:val="both"/>
        <w:rPr>
          <w:rFonts w:eastAsia="Times New Roman"/>
          <w:szCs w:val="24"/>
        </w:rPr>
      </w:pPr>
      <w:r>
        <w:rPr>
          <w:rFonts w:eastAsia="Times New Roman"/>
          <w:szCs w:val="24"/>
        </w:rPr>
        <w:t>Κλείνοντας, θα πω ότι έχουν περάσει πάνω από δύο χρόνια και ένα νομοσχέδιο για τον τομέα της υγείας</w:t>
      </w:r>
      <w:r>
        <w:rPr>
          <w:rFonts w:eastAsia="Times New Roman"/>
          <w:szCs w:val="24"/>
        </w:rPr>
        <w:t>,</w:t>
      </w:r>
      <w:r>
        <w:rPr>
          <w:rFonts w:eastAsia="Times New Roman"/>
          <w:szCs w:val="24"/>
        </w:rPr>
        <w:t xml:space="preserve"> που να είναι πραγματικά καλό δεν έχει έλθει. Επιμέρους την ψυχική υγεία είπαμε ότι την ψηφίζουμε. Επιμέρους πράγματα τα έχουμε ψηφίσει. Πο</w:t>
      </w:r>
      <w:r>
        <w:rPr>
          <w:rFonts w:eastAsia="Times New Roman"/>
          <w:szCs w:val="24"/>
        </w:rPr>
        <w:t>ύ είναι η πρωτοβάθμια; Πού είναι η αναδιοργάνωση του ΕΣΥ; Πού είναι αυτά τα μεγάλα λόγια; Φέρατε ένα νομοσχέδιο σταθμό για την αναδιάρθρωση του ΕΣΥ που εμείς δημιουργήσαμε και χρειάζεται αναδιάρθρωση σήμερα; Όλοι το λένε, το λέτε κι εσείς. Τίποτα. Ρουσφετο</w:t>
      </w:r>
      <w:r>
        <w:rPr>
          <w:rFonts w:eastAsia="Times New Roman"/>
          <w:szCs w:val="24"/>
        </w:rPr>
        <w:t>λογία και προχειρότητα.</w:t>
      </w:r>
    </w:p>
    <w:p w14:paraId="5760B8B6" w14:textId="77777777" w:rsidR="003F14BB" w:rsidRDefault="00F37CA6">
      <w:pPr>
        <w:spacing w:after="0" w:line="600" w:lineRule="auto"/>
        <w:ind w:firstLine="720"/>
        <w:jc w:val="both"/>
        <w:rPr>
          <w:rFonts w:eastAsia="Times New Roman"/>
          <w:szCs w:val="24"/>
        </w:rPr>
      </w:pPr>
      <w:r>
        <w:rPr>
          <w:rFonts w:eastAsia="Times New Roman"/>
          <w:szCs w:val="24"/>
        </w:rPr>
        <w:t>Ευχαριστώ πολύ.</w:t>
      </w:r>
    </w:p>
    <w:p w14:paraId="5760B8B7" w14:textId="77777777" w:rsidR="003F14BB" w:rsidRDefault="00F37CA6">
      <w:pPr>
        <w:spacing w:after="0"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p>
    <w:p w14:paraId="5760B8B8" w14:textId="77777777" w:rsidR="003F14BB" w:rsidRDefault="00F37CA6">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Κι εμείς ευχαριστούμε.</w:t>
      </w:r>
    </w:p>
    <w:p w14:paraId="5760B8B9" w14:textId="77777777" w:rsidR="003F14BB" w:rsidRDefault="00F37CA6">
      <w:pPr>
        <w:spacing w:after="0" w:line="600" w:lineRule="auto"/>
        <w:ind w:firstLine="720"/>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Κύριε Πρόεδρε, θα ήθελα να δώσω μί</w:t>
      </w:r>
      <w:r>
        <w:rPr>
          <w:rFonts w:eastAsia="Times New Roman"/>
          <w:szCs w:val="24"/>
        </w:rPr>
        <w:t>α απάντηση για δέκα δευτερόλεπτα.</w:t>
      </w:r>
    </w:p>
    <w:p w14:paraId="5760B8BA" w14:textId="77777777" w:rsidR="003F14BB" w:rsidRDefault="00F37CA6">
      <w:pPr>
        <w:spacing w:line="600" w:lineRule="auto"/>
        <w:ind w:firstLine="720"/>
        <w:jc w:val="both"/>
        <w:rPr>
          <w:rFonts w:eastAsia="Times New Roman"/>
          <w:szCs w:val="24"/>
        </w:rPr>
      </w:pPr>
      <w:r>
        <w:rPr>
          <w:rFonts w:eastAsia="Times New Roman"/>
          <w:b/>
          <w:szCs w:val="24"/>
        </w:rPr>
        <w:lastRenderedPageBreak/>
        <w:t xml:space="preserve">ΠΡΟΕΔΡΕΥΩΝ (Δημήτριος Κρεμαστινός): </w:t>
      </w:r>
      <w:r>
        <w:rPr>
          <w:rFonts w:eastAsia="Times New Roman"/>
          <w:szCs w:val="24"/>
        </w:rPr>
        <w:t>Ο Αναπληρωτής Υπουργός κ. Πολάκης έχει τον λόγο.</w:t>
      </w:r>
    </w:p>
    <w:p w14:paraId="5760B8BB" w14:textId="77777777" w:rsidR="003F14BB" w:rsidRDefault="00F37CA6">
      <w:pPr>
        <w:spacing w:line="600" w:lineRule="auto"/>
        <w:ind w:firstLine="720"/>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Επειδή είναι η δεύτερη φορά που ακούγεται, νιώθω την ανάγκη να διευκρινίσω κάτι: Έληξε η θη</w:t>
      </w:r>
      <w:r>
        <w:rPr>
          <w:rFonts w:eastAsia="Times New Roman"/>
          <w:szCs w:val="24"/>
        </w:rPr>
        <w:t>τεία των δεκαπέντε διοικητών και όταν λήγει η θητεία τους, ξαναπροκηρύσσεις διαγωνισμό. Μην δημιουργείτε μια εικόνα «πογκρόμ» και οτιδήποτε.</w:t>
      </w:r>
    </w:p>
    <w:p w14:paraId="5760B8BC" w14:textId="77777777" w:rsidR="003F14BB" w:rsidRDefault="00F37CA6">
      <w:pPr>
        <w:spacing w:line="600" w:lineRule="auto"/>
        <w:ind w:firstLine="720"/>
        <w:jc w:val="both"/>
        <w:rPr>
          <w:rFonts w:eastAsia="Times New Roman"/>
          <w:szCs w:val="24"/>
        </w:rPr>
      </w:pPr>
      <w:r>
        <w:rPr>
          <w:rFonts w:eastAsia="Times New Roman"/>
          <w:szCs w:val="24"/>
        </w:rPr>
        <w:t>Επαναλαμβάνω κάποια πράγματα για να τα ακούσει ο ελληνικός λαός άλλη μια φορά, γιατί δημιουργείται πάλι μια θολή ει</w:t>
      </w:r>
      <w:r>
        <w:rPr>
          <w:rFonts w:eastAsia="Times New Roman"/>
          <w:szCs w:val="24"/>
        </w:rPr>
        <w:t xml:space="preserve">κόνα: Η Κυβέρνησή μας είναι η πρώτη κυβέρνηση στην ιστορία του ελληνικού κράτους μετά τη Μεταπολίτευση, η οποία έκανε πραγματική αξιολόγηση διοικητών, διπλή αξιολόγηση τον Δεκέμβριο του 2015 από τους διοικητές των υγειονομικών περιφερειών και από </w:t>
      </w:r>
      <w:r>
        <w:rPr>
          <w:rFonts w:eastAsia="Times New Roman"/>
          <w:szCs w:val="24"/>
        </w:rPr>
        <w:t>ε</w:t>
      </w:r>
      <w:r>
        <w:rPr>
          <w:rFonts w:eastAsia="Times New Roman"/>
          <w:szCs w:val="24"/>
        </w:rPr>
        <w:t>πιτροπή</w:t>
      </w:r>
      <w:r>
        <w:rPr>
          <w:rFonts w:eastAsia="Times New Roman"/>
          <w:szCs w:val="24"/>
        </w:rPr>
        <w:t>,</w:t>
      </w:r>
      <w:r>
        <w:rPr>
          <w:rFonts w:eastAsia="Times New Roman"/>
          <w:szCs w:val="24"/>
        </w:rPr>
        <w:t xml:space="preserve"> που περιέγραφε ο δικός σας νόμος και αποφασίστηκε ότι ένα μεγάλο κομμάτι φεύγει και τοποθετήσαμε κάποιους ανθρώπους. </w:t>
      </w:r>
    </w:p>
    <w:p w14:paraId="5760B8BD" w14:textId="77777777" w:rsidR="003F14BB" w:rsidRDefault="00F37CA6">
      <w:pPr>
        <w:spacing w:line="600" w:lineRule="auto"/>
        <w:ind w:firstLine="720"/>
        <w:jc w:val="both"/>
        <w:rPr>
          <w:rFonts w:eastAsia="Times New Roman"/>
          <w:szCs w:val="24"/>
        </w:rPr>
      </w:pPr>
      <w:r>
        <w:rPr>
          <w:rFonts w:eastAsia="Times New Roman"/>
          <w:szCs w:val="24"/>
        </w:rPr>
        <w:t>Το Συμβούλιο της Επικρατείας βγάζει ότι είναι παράνομοι λόγω πλημμελούς αιτιολόγησης –λέει- μετά από διπλή αξιολό</w:t>
      </w:r>
      <w:r>
        <w:rPr>
          <w:rFonts w:eastAsia="Times New Roman"/>
          <w:szCs w:val="24"/>
        </w:rPr>
        <w:lastRenderedPageBreak/>
        <w:t>γηση</w:t>
      </w:r>
      <w:r>
        <w:rPr>
          <w:rFonts w:eastAsia="Times New Roman"/>
          <w:szCs w:val="24"/>
        </w:rPr>
        <w:t>,</w:t>
      </w:r>
      <w:r>
        <w:rPr>
          <w:rFonts w:eastAsia="Times New Roman"/>
          <w:szCs w:val="24"/>
        </w:rPr>
        <w:t xml:space="preserve"> που δεν έχει γίνει</w:t>
      </w:r>
      <w:r>
        <w:rPr>
          <w:rFonts w:eastAsia="Times New Roman"/>
          <w:szCs w:val="24"/>
        </w:rPr>
        <w:t xml:space="preserve"> ποτέ και έγινε απομάκρυνση των διοικητών, οι οποίοι διοικητές επαναλαμβάνω ότι ορίστηκαν από έναν αλφαβητικό κατάλογο όπου είχε καταλήξει ο κ. Γεωργιάδης με μία ποσόστωση 4-2-1. Ο καθένας ας βγάλει τα συμπεράσματά του.</w:t>
      </w:r>
    </w:p>
    <w:p w14:paraId="5760B8BE" w14:textId="77777777" w:rsidR="003F14BB" w:rsidRDefault="00F37CA6">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Κύριε Πρ</w:t>
      </w:r>
      <w:r>
        <w:rPr>
          <w:rFonts w:eastAsia="Times New Roman"/>
          <w:szCs w:val="24"/>
        </w:rPr>
        <w:t>όεδρε, θα ήθελα τον λόγο για μισό λεπτό για να απαντήσω …</w:t>
      </w:r>
    </w:p>
    <w:p w14:paraId="5760B8BF" w14:textId="77777777" w:rsidR="003F14BB" w:rsidRDefault="00F37CA6">
      <w:pPr>
        <w:spacing w:line="600" w:lineRule="auto"/>
        <w:ind w:firstLine="720"/>
        <w:jc w:val="both"/>
        <w:rPr>
          <w:rFonts w:eastAsia="Times New Roman"/>
          <w:szCs w:val="24"/>
        </w:rPr>
      </w:pPr>
      <w:r>
        <w:rPr>
          <w:rFonts w:eastAsia="Times New Roman"/>
          <w:b/>
          <w:szCs w:val="24"/>
        </w:rPr>
        <w:t xml:space="preserve">ΧΡΗΣΤΟΣ ΜΑΝΤΑΣ: </w:t>
      </w:r>
      <w:r>
        <w:rPr>
          <w:rFonts w:eastAsia="Times New Roman"/>
          <w:szCs w:val="24"/>
        </w:rPr>
        <w:t>Δεν υπάρχει διαδικασία, κύριε Πρόεδρε.</w:t>
      </w:r>
    </w:p>
    <w:p w14:paraId="5760B8C0" w14:textId="77777777" w:rsidR="003F14BB" w:rsidRDefault="00F37CA6">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Κυρία Χριστοφιλοπούλου, επί προσωπικού μόνο ζητήστε τον λόγο.</w:t>
      </w:r>
    </w:p>
    <w:p w14:paraId="5760B8C1" w14:textId="77777777" w:rsidR="003F14BB" w:rsidRDefault="00F37CA6">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Κύριε Πρόεδρε, εμ</w:t>
      </w:r>
      <w:r>
        <w:rPr>
          <w:rFonts w:eastAsia="Times New Roman"/>
          <w:szCs w:val="24"/>
        </w:rPr>
        <w:t>φανίζομαι…</w:t>
      </w:r>
    </w:p>
    <w:p w14:paraId="5760B8C2" w14:textId="77777777" w:rsidR="003F14BB" w:rsidRDefault="00F37CA6">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Ζητήστε τον λόγο επί προσωπικού, αλλιώς να μιλήσει ο κ. Λοβέρδος…</w:t>
      </w:r>
    </w:p>
    <w:p w14:paraId="5760B8C3" w14:textId="77777777" w:rsidR="003F14BB" w:rsidRDefault="00F37CA6">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Εμφανίζομαι να λέω ψέματα στην Ολομέλεια. Για ένα λεπτό. Είναι τόσο δύσκολο; Για να αποκατασταθεί η αλήθεια!</w:t>
      </w:r>
    </w:p>
    <w:p w14:paraId="5760B8C4" w14:textId="77777777" w:rsidR="003F14BB" w:rsidRDefault="00F37CA6">
      <w:pPr>
        <w:spacing w:line="600" w:lineRule="auto"/>
        <w:ind w:firstLine="720"/>
        <w:jc w:val="both"/>
        <w:rPr>
          <w:rFonts w:eastAsia="Times New Roman"/>
          <w:szCs w:val="24"/>
        </w:rPr>
      </w:pPr>
      <w:r>
        <w:rPr>
          <w:rFonts w:eastAsia="Times New Roman"/>
          <w:b/>
          <w:szCs w:val="24"/>
        </w:rPr>
        <w:t>ΠΡΟΕΔΡ</w:t>
      </w:r>
      <w:r>
        <w:rPr>
          <w:rFonts w:eastAsia="Times New Roman"/>
          <w:b/>
          <w:szCs w:val="24"/>
        </w:rPr>
        <w:t xml:space="preserve">ΕΥΩΝ (Δημήτριος Κρεμαστινός): </w:t>
      </w:r>
      <w:r>
        <w:rPr>
          <w:rFonts w:eastAsia="Times New Roman"/>
          <w:szCs w:val="24"/>
        </w:rPr>
        <w:t>Ωραία.</w:t>
      </w:r>
    </w:p>
    <w:p w14:paraId="5760B8C5" w14:textId="77777777" w:rsidR="003F14BB" w:rsidRDefault="00F37CA6">
      <w:pPr>
        <w:spacing w:line="600" w:lineRule="auto"/>
        <w:ind w:firstLine="720"/>
        <w:jc w:val="both"/>
        <w:rPr>
          <w:rFonts w:eastAsia="Times New Roman"/>
          <w:szCs w:val="24"/>
        </w:rPr>
      </w:pPr>
      <w:r>
        <w:rPr>
          <w:rFonts w:eastAsia="Times New Roman"/>
          <w:b/>
          <w:szCs w:val="24"/>
        </w:rPr>
        <w:lastRenderedPageBreak/>
        <w:t>ΜΕΡΟΠΗ ΤΖΟΥΦΗ:</w:t>
      </w:r>
      <w:r>
        <w:rPr>
          <w:rFonts w:eastAsia="Times New Roman"/>
          <w:szCs w:val="24"/>
        </w:rPr>
        <w:t xml:space="preserve"> Δεν υπάρχει προσωπικό.</w:t>
      </w:r>
    </w:p>
    <w:p w14:paraId="5760B8C6" w14:textId="77777777" w:rsidR="003F14BB" w:rsidRDefault="00F37CA6">
      <w:pPr>
        <w:spacing w:line="600" w:lineRule="auto"/>
        <w:ind w:firstLine="720"/>
        <w:jc w:val="center"/>
        <w:rPr>
          <w:rFonts w:eastAsia="Times New Roman"/>
          <w:szCs w:val="24"/>
        </w:rPr>
      </w:pPr>
      <w:r>
        <w:rPr>
          <w:rFonts w:eastAsia="Times New Roman"/>
          <w:szCs w:val="24"/>
        </w:rPr>
        <w:t>(Θόρυβος στην Αίθουσα)</w:t>
      </w:r>
    </w:p>
    <w:p w14:paraId="5760B8C7" w14:textId="77777777" w:rsidR="003F14BB" w:rsidRDefault="00F37CA6">
      <w:pPr>
        <w:spacing w:line="600" w:lineRule="auto"/>
        <w:ind w:firstLine="720"/>
        <w:jc w:val="both"/>
        <w:rPr>
          <w:rFonts w:eastAsia="Times New Roman"/>
          <w:b/>
          <w:szCs w:val="24"/>
        </w:rPr>
      </w:pPr>
      <w:r>
        <w:rPr>
          <w:rFonts w:eastAsia="Times New Roman"/>
          <w:b/>
          <w:szCs w:val="24"/>
        </w:rPr>
        <w:t xml:space="preserve">ΠΡΟΕΔΡΕΥΩΝ (Δημήτριος Κρεμαστινός): </w:t>
      </w:r>
      <w:r>
        <w:rPr>
          <w:rFonts w:eastAsia="Times New Roman"/>
          <w:szCs w:val="24"/>
        </w:rPr>
        <w:t>Παρακαλώ πολύ.</w:t>
      </w:r>
    </w:p>
    <w:p w14:paraId="5760B8C8" w14:textId="77777777" w:rsidR="003F14BB" w:rsidRDefault="00F37CA6">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Κύριε Πρόεδρε…</w:t>
      </w:r>
    </w:p>
    <w:p w14:paraId="5760B8C9" w14:textId="77777777" w:rsidR="003F14BB" w:rsidRDefault="00F37CA6">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Κύριε Λοβέρδε, παρακαλώ.</w:t>
      </w:r>
    </w:p>
    <w:p w14:paraId="5760B8CA" w14:textId="77777777" w:rsidR="003F14BB" w:rsidRDefault="00F37CA6">
      <w:pPr>
        <w:spacing w:line="600" w:lineRule="auto"/>
        <w:ind w:firstLine="720"/>
        <w:jc w:val="both"/>
        <w:rPr>
          <w:rFonts w:eastAsia="Times New Roman"/>
          <w:szCs w:val="24"/>
        </w:rPr>
      </w:pPr>
      <w:r>
        <w:rPr>
          <w:rFonts w:eastAsia="Times New Roman"/>
          <w:b/>
          <w:szCs w:val="24"/>
        </w:rPr>
        <w:t>ΠΑΡΑΣΚΕΥΗ</w:t>
      </w:r>
      <w:r>
        <w:rPr>
          <w:rFonts w:eastAsia="Times New Roman"/>
          <w:b/>
          <w:szCs w:val="24"/>
        </w:rPr>
        <w:t xml:space="preserve"> ΧΡΙΣΤΟΦΙΛΟΠΟΥΛΟΥ: </w:t>
      </w:r>
      <w:r>
        <w:rPr>
          <w:rFonts w:eastAsia="Times New Roman"/>
          <w:szCs w:val="24"/>
        </w:rPr>
        <w:t>Στις αρχές του ’15…</w:t>
      </w:r>
    </w:p>
    <w:p w14:paraId="5760B8CB" w14:textId="77777777" w:rsidR="003F14BB" w:rsidRDefault="00F37CA6">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Παρακαλώ. Δεν είναι προσωπικό το θέμα, κυρία Χριστοφιλοπούλου. Ποιο είναι το προσωπικό;</w:t>
      </w:r>
    </w:p>
    <w:p w14:paraId="5760B8CC" w14:textId="77777777" w:rsidR="003F14BB" w:rsidRDefault="00F37CA6">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Δεν ήλθα εδώ για να πω ψέματα.</w:t>
      </w:r>
    </w:p>
    <w:p w14:paraId="5760B8CD" w14:textId="77777777" w:rsidR="003F14BB" w:rsidRDefault="00F37CA6">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b/>
          <w:szCs w:val="24"/>
        </w:rPr>
        <w:t xml:space="preserve">: </w:t>
      </w:r>
      <w:r>
        <w:rPr>
          <w:rFonts w:eastAsia="Times New Roman"/>
          <w:szCs w:val="24"/>
        </w:rPr>
        <w:t xml:space="preserve">Το προσωπικό ποιο είναι; </w:t>
      </w:r>
    </w:p>
    <w:p w14:paraId="5760B8CE" w14:textId="77777777" w:rsidR="003F14BB" w:rsidRDefault="00F37CA6">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Ότι είπε ψέματα.</w:t>
      </w:r>
    </w:p>
    <w:p w14:paraId="5760B8CF" w14:textId="77777777" w:rsidR="003F14BB" w:rsidRDefault="00F37CA6">
      <w:pPr>
        <w:spacing w:line="600" w:lineRule="auto"/>
        <w:ind w:firstLine="720"/>
        <w:jc w:val="both"/>
        <w:rPr>
          <w:rFonts w:eastAsia="Times New Roman"/>
          <w:szCs w:val="24"/>
        </w:rPr>
      </w:pPr>
      <w:r>
        <w:rPr>
          <w:rFonts w:eastAsia="Times New Roman"/>
          <w:b/>
          <w:szCs w:val="24"/>
        </w:rPr>
        <w:lastRenderedPageBreak/>
        <w:t xml:space="preserve">ΠΡΟΕΔΡΕΥΩΝ (Δημήτριος Κρεμαστινός): </w:t>
      </w:r>
      <w:r>
        <w:rPr>
          <w:rFonts w:eastAsia="Times New Roman"/>
          <w:szCs w:val="24"/>
        </w:rPr>
        <w:t>Εντάξει. Θα σας δώσω τον λόγο για ένα λεπτό, κυρία συνάδελφε.</w:t>
      </w:r>
    </w:p>
    <w:p w14:paraId="5760B8D0" w14:textId="77777777" w:rsidR="003F14BB" w:rsidRDefault="00F37CA6">
      <w:pPr>
        <w:spacing w:line="600" w:lineRule="auto"/>
        <w:ind w:firstLine="720"/>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Ακούστηκε δύο φορές και από άλλον ομιλητή και γι’</w:t>
      </w:r>
      <w:r>
        <w:rPr>
          <w:rFonts w:eastAsia="Times New Roman"/>
          <w:szCs w:val="24"/>
        </w:rPr>
        <w:t xml:space="preserve"> αυτό απάντησα. </w:t>
      </w:r>
    </w:p>
    <w:p w14:paraId="5760B8D1" w14:textId="77777777" w:rsidR="003F14BB" w:rsidRDefault="00F37CA6">
      <w:pPr>
        <w:spacing w:line="600" w:lineRule="auto"/>
        <w:ind w:firstLine="720"/>
        <w:jc w:val="center"/>
        <w:rPr>
          <w:rFonts w:eastAsia="Times New Roman"/>
          <w:szCs w:val="24"/>
        </w:rPr>
      </w:pPr>
      <w:r>
        <w:rPr>
          <w:rFonts w:eastAsia="Times New Roman"/>
          <w:szCs w:val="24"/>
        </w:rPr>
        <w:t>(Θόρυβος στην Αίθουσα)</w:t>
      </w:r>
    </w:p>
    <w:p w14:paraId="5760B8D2" w14:textId="77777777" w:rsidR="003F14BB" w:rsidRDefault="00F37CA6">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 xml:space="preserve">Εγώ, λοιπόν, κύριε Υπουργέ, θέλω να διευκρινίσω το εξής. Για να ακούσει όντως ο ελληνικός λαός που έχει ακούσει τόση προπαγάνδα, θέλω να πω το εξής. </w:t>
      </w:r>
    </w:p>
    <w:p w14:paraId="5760B8D3" w14:textId="77777777" w:rsidR="003F14BB" w:rsidRDefault="00F37CA6">
      <w:pPr>
        <w:spacing w:line="600" w:lineRule="auto"/>
        <w:ind w:firstLine="720"/>
        <w:jc w:val="both"/>
        <w:rPr>
          <w:rFonts w:eastAsia="Times New Roman"/>
          <w:szCs w:val="24"/>
        </w:rPr>
      </w:pPr>
      <w:r>
        <w:rPr>
          <w:rFonts w:eastAsia="Times New Roman"/>
          <w:b/>
          <w:szCs w:val="24"/>
        </w:rPr>
        <w:t>ΜΕΡΟΠΗ ΤΖΟΥΦΗ:</w:t>
      </w:r>
      <w:r>
        <w:rPr>
          <w:rFonts w:eastAsia="Times New Roman"/>
          <w:szCs w:val="24"/>
        </w:rPr>
        <w:t xml:space="preserve"> Ποιο είναι το προσωπικό</w:t>
      </w:r>
      <w:r>
        <w:rPr>
          <w:rFonts w:eastAsia="Times New Roman"/>
          <w:szCs w:val="24"/>
        </w:rPr>
        <w:t>, κύριε Πρόεδρε;</w:t>
      </w:r>
    </w:p>
    <w:p w14:paraId="5760B8D4" w14:textId="77777777" w:rsidR="003F14BB" w:rsidRDefault="00F37CA6">
      <w:pPr>
        <w:spacing w:line="600" w:lineRule="auto"/>
        <w:ind w:firstLine="720"/>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 xml:space="preserve">Τότε θα ξαναμιλήσω κι εγώ. </w:t>
      </w:r>
    </w:p>
    <w:p w14:paraId="5760B8D5" w14:textId="77777777" w:rsidR="003F14BB" w:rsidRDefault="00F37CA6">
      <w:pPr>
        <w:spacing w:line="600" w:lineRule="auto"/>
        <w:ind w:firstLine="720"/>
        <w:jc w:val="both"/>
        <w:rPr>
          <w:rFonts w:eastAsia="Times New Roman"/>
          <w:szCs w:val="24"/>
        </w:rPr>
      </w:pPr>
      <w:r>
        <w:rPr>
          <w:rFonts w:eastAsia="Times New Roman"/>
          <w:b/>
          <w:szCs w:val="24"/>
        </w:rPr>
        <w:t xml:space="preserve">ΧΡΗΣΤΟΣ ΜΑΝΤΑΣ: </w:t>
      </w:r>
      <w:r>
        <w:rPr>
          <w:rFonts w:eastAsia="Times New Roman"/>
          <w:szCs w:val="24"/>
        </w:rPr>
        <w:t xml:space="preserve">Θα ξαναμιλήσουν όλοι. Δεν γίνεται έτσι. </w:t>
      </w:r>
    </w:p>
    <w:p w14:paraId="5760B8D6" w14:textId="77777777" w:rsidR="003F14BB" w:rsidRDefault="00F37CA6">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Τα πρώτα πράγματα …</w:t>
      </w:r>
    </w:p>
    <w:p w14:paraId="5760B8D7" w14:textId="77777777" w:rsidR="003F14BB" w:rsidRDefault="00F37CA6">
      <w:pPr>
        <w:spacing w:line="600" w:lineRule="auto"/>
        <w:ind w:firstLine="720"/>
        <w:jc w:val="both"/>
        <w:rPr>
          <w:rFonts w:eastAsia="Times New Roman"/>
          <w:szCs w:val="24"/>
        </w:rPr>
      </w:pPr>
      <w:r>
        <w:rPr>
          <w:rFonts w:eastAsia="Times New Roman"/>
          <w:b/>
          <w:szCs w:val="24"/>
        </w:rPr>
        <w:lastRenderedPageBreak/>
        <w:t xml:space="preserve">ΠΡΟΕΔΡΕΥΩΝ (Δημήτριος Κρεμαστινός): </w:t>
      </w:r>
      <w:r>
        <w:rPr>
          <w:rFonts w:eastAsia="Times New Roman"/>
          <w:szCs w:val="24"/>
        </w:rPr>
        <w:t xml:space="preserve">Κυρία Χριστοφιλοπούλου, </w:t>
      </w:r>
      <w:r>
        <w:rPr>
          <w:rFonts w:eastAsia="Times New Roman"/>
          <w:szCs w:val="24"/>
        </w:rPr>
        <w:t>θα σας παρακαλέσω να περιοριστείτε στο προσωπικό, που έχει σχέση με τη λέξη «ψέμα», απ’ ό,τι κατάλαβα. Μείνετε μόνο σ’ αυτό και πείτε την άποψή σας.</w:t>
      </w:r>
    </w:p>
    <w:p w14:paraId="5760B8D8" w14:textId="77777777" w:rsidR="003F14BB" w:rsidRDefault="00F37CA6">
      <w:pPr>
        <w:spacing w:line="600" w:lineRule="auto"/>
        <w:ind w:firstLine="720"/>
        <w:jc w:val="both"/>
        <w:rPr>
          <w:rFonts w:eastAsia="Times New Roman"/>
          <w:szCs w:val="24"/>
        </w:rPr>
      </w:pPr>
      <w:r>
        <w:rPr>
          <w:rFonts w:eastAsia="Times New Roman"/>
          <w:szCs w:val="24"/>
        </w:rPr>
        <w:t>Ορίστε, έχετε τον λόγο.</w:t>
      </w:r>
    </w:p>
    <w:p w14:paraId="5760B8D9" w14:textId="77777777" w:rsidR="003F14BB" w:rsidRDefault="00F37CA6">
      <w:pPr>
        <w:spacing w:line="600" w:lineRule="auto"/>
        <w:ind w:firstLine="720"/>
        <w:jc w:val="both"/>
        <w:rPr>
          <w:rFonts w:eastAsia="Times New Roman" w:cs="Times New Roman"/>
          <w:szCs w:val="24"/>
        </w:rPr>
      </w:pPr>
      <w:r>
        <w:rPr>
          <w:rFonts w:eastAsia="Times New Roman"/>
          <w:b/>
          <w:szCs w:val="24"/>
        </w:rPr>
        <w:t xml:space="preserve">ΠΑΡΑΣΚΕΥΗ ΧΡΙΣΤΟΦΙΛΟΠΟΥΛΟΥ: </w:t>
      </w:r>
      <w:r>
        <w:rPr>
          <w:rFonts w:eastAsia="Times New Roman" w:cs="Times New Roman"/>
          <w:szCs w:val="24"/>
        </w:rPr>
        <w:t xml:space="preserve">Είναι ψέμα, λοιπόν, ότι εμείς λέμε ψέματα και ότι ήταν </w:t>
      </w:r>
      <w:r>
        <w:rPr>
          <w:rFonts w:eastAsia="Times New Roman" w:cs="Times New Roman"/>
          <w:szCs w:val="24"/>
        </w:rPr>
        <w:t>η πρώτη κυβέρνηση που έφερε αξιολόγηση, διότι τα πρώτα πράγματα</w:t>
      </w:r>
      <w:r>
        <w:rPr>
          <w:rFonts w:eastAsia="Times New Roman" w:cs="Times New Roman"/>
          <w:szCs w:val="24"/>
        </w:rPr>
        <w:t>,</w:t>
      </w:r>
      <w:r>
        <w:rPr>
          <w:rFonts w:eastAsia="Times New Roman" w:cs="Times New Roman"/>
          <w:szCs w:val="24"/>
        </w:rPr>
        <w:t xml:space="preserve"> που έκαναν ήταν ότι καταψήφισαν τον δικό μας νόμο της προηγούμενης κυβέρνησης για την αξιολόγηση. Τον κατήργησαν εδώ στη Βουλή, τους τράβηξε το αυτί η τρόικα, δηλαδή οι θεσμοί, και μετά τι έκ</w:t>
      </w:r>
      <w:r>
        <w:rPr>
          <w:rFonts w:eastAsia="Times New Roman" w:cs="Times New Roman"/>
          <w:szCs w:val="24"/>
        </w:rPr>
        <w:t>αναν; Έβγαλαν εκ νέου, πιεζόμενοι από την τρόικα, τον νόμο και έκαναν τις διαδικασίες όπως έπρεπε και όπως είχαν γίνει και πριν, κύριε Πρόεδρε. Εμείς λεγόμαστε ψεύτες από μια Κυβέρνηση</w:t>
      </w:r>
      <w:r>
        <w:rPr>
          <w:rFonts w:eastAsia="Times New Roman" w:cs="Times New Roman"/>
          <w:szCs w:val="24"/>
        </w:rPr>
        <w:t>,</w:t>
      </w:r>
      <w:r>
        <w:rPr>
          <w:rFonts w:eastAsia="Times New Roman" w:cs="Times New Roman"/>
          <w:szCs w:val="24"/>
        </w:rPr>
        <w:t xml:space="preserve"> που γνωρίζει μόνο ψέματα και προπαγάνδα. Αυτά.</w:t>
      </w:r>
    </w:p>
    <w:p w14:paraId="5760B8DA" w14:textId="77777777" w:rsidR="003F14BB" w:rsidRDefault="00F37CA6">
      <w:pPr>
        <w:spacing w:line="600" w:lineRule="auto"/>
        <w:ind w:firstLine="720"/>
        <w:jc w:val="both"/>
        <w:rPr>
          <w:rFonts w:eastAsia="Times New Roman"/>
          <w:szCs w:val="24"/>
        </w:rPr>
      </w:pPr>
      <w:r>
        <w:rPr>
          <w:rFonts w:eastAsia="Times New Roman"/>
          <w:b/>
          <w:szCs w:val="24"/>
        </w:rPr>
        <w:t>ΠΑΥΛΟΣ ΠΟΛΑΚΗΣ (Αναπληρ</w:t>
      </w:r>
      <w:r>
        <w:rPr>
          <w:rFonts w:eastAsia="Times New Roman"/>
          <w:b/>
          <w:szCs w:val="24"/>
        </w:rPr>
        <w:t xml:space="preserve">ωτής Υπουργός Υγείας): </w:t>
      </w:r>
      <w:r>
        <w:rPr>
          <w:rFonts w:eastAsia="Times New Roman"/>
          <w:szCs w:val="24"/>
        </w:rPr>
        <w:t>Κύριε Πρόεδρε, μία κουβέντα μόνο.</w:t>
      </w:r>
    </w:p>
    <w:p w14:paraId="5760B8DB" w14:textId="77777777" w:rsidR="003F14BB" w:rsidRDefault="00F37CA6">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Κύριε Υπουργέ, θα σας δώσω τον λόγο για να απαντήσετε για ένα λεπτό, </w:t>
      </w:r>
      <w:r>
        <w:rPr>
          <w:rFonts w:eastAsia="Times New Roman"/>
          <w:szCs w:val="24"/>
        </w:rPr>
        <w:lastRenderedPageBreak/>
        <w:t>αλλά να μη γίνει περαιτέρω συζήτηση πάνω στο θέμα. Να κλείσει, να μην αρχίσουμε πάλι με προσωπ</w:t>
      </w:r>
      <w:r>
        <w:rPr>
          <w:rFonts w:eastAsia="Times New Roman"/>
          <w:szCs w:val="24"/>
        </w:rPr>
        <w:t>ικά.</w:t>
      </w:r>
    </w:p>
    <w:p w14:paraId="5760B8DC" w14:textId="77777777" w:rsidR="003F14BB" w:rsidRDefault="00F37CA6">
      <w:pPr>
        <w:spacing w:line="600" w:lineRule="auto"/>
        <w:ind w:firstLine="720"/>
        <w:jc w:val="both"/>
        <w:rPr>
          <w:rFonts w:eastAsia="Times New Roman"/>
          <w:szCs w:val="24"/>
        </w:rPr>
      </w:pPr>
      <w:r>
        <w:rPr>
          <w:rFonts w:eastAsia="Times New Roman"/>
          <w:b/>
          <w:szCs w:val="24"/>
        </w:rPr>
        <w:t>ΝΙΚΟΛΑΟΣ ΜΑΝΙΟΣ:</w:t>
      </w:r>
      <w:r>
        <w:rPr>
          <w:rFonts w:eastAsia="Times New Roman"/>
          <w:szCs w:val="24"/>
        </w:rPr>
        <w:t xml:space="preserve"> Κύριε Υπουργέ, θα ήθελα μετά τον λόγο επί της διαδικασίας.</w:t>
      </w:r>
    </w:p>
    <w:p w14:paraId="5760B8DD" w14:textId="77777777" w:rsidR="003F14BB" w:rsidRDefault="00F37CA6">
      <w:pPr>
        <w:spacing w:line="600" w:lineRule="auto"/>
        <w:ind w:firstLine="720"/>
        <w:jc w:val="both"/>
        <w:rPr>
          <w:rFonts w:eastAsia="Times New Roman"/>
          <w:b/>
          <w:szCs w:val="24"/>
        </w:rPr>
      </w:pPr>
      <w:r>
        <w:rPr>
          <w:rFonts w:eastAsia="Times New Roman"/>
          <w:b/>
          <w:szCs w:val="24"/>
        </w:rPr>
        <w:t xml:space="preserve">ΠΡΟΕΔΡΕΥΩΝ (Δημήτριος Κρεμαστινός): </w:t>
      </w:r>
      <w:r>
        <w:rPr>
          <w:rFonts w:eastAsia="Times New Roman"/>
          <w:szCs w:val="24"/>
        </w:rPr>
        <w:t>Ορίστε, κύριε Υπουργέ.</w:t>
      </w:r>
    </w:p>
    <w:p w14:paraId="5760B8DE" w14:textId="77777777" w:rsidR="003F14BB" w:rsidRDefault="00F37CA6">
      <w:pPr>
        <w:spacing w:line="600" w:lineRule="auto"/>
        <w:ind w:firstLine="720"/>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 xml:space="preserve">Μία κουβέντα. Επαναλαμβάνω: </w:t>
      </w:r>
      <w:r>
        <w:rPr>
          <w:rFonts w:eastAsia="Times New Roman"/>
          <w:szCs w:val="24"/>
          <w:lang w:val="en-US"/>
        </w:rPr>
        <w:t>H</w:t>
      </w:r>
      <w:r>
        <w:rPr>
          <w:rFonts w:eastAsia="Times New Roman"/>
          <w:szCs w:val="24"/>
        </w:rPr>
        <w:t xml:space="preserve"> επιλογή των προηγούμενων διοικητών που α</w:t>
      </w:r>
      <w:r>
        <w:rPr>
          <w:rFonts w:eastAsia="Times New Roman"/>
          <w:szCs w:val="24"/>
        </w:rPr>
        <w:t>ξιολογήσαμε –και αυτός ήταν και ο λόγος που καταργήσαμε, κατ’ αρχ</w:t>
      </w:r>
      <w:r>
        <w:rPr>
          <w:rFonts w:eastAsia="Times New Roman"/>
          <w:szCs w:val="24"/>
        </w:rPr>
        <w:t>άς</w:t>
      </w:r>
      <w:r>
        <w:rPr>
          <w:rFonts w:eastAsia="Times New Roman"/>
          <w:szCs w:val="24"/>
        </w:rPr>
        <w:t xml:space="preserve">, την προηγούμενη διαδικασία- ήταν ότι έγινε από έναν κατάλογο με αλφαβητική σειρά. </w:t>
      </w:r>
    </w:p>
    <w:p w14:paraId="5760B8DF" w14:textId="77777777" w:rsidR="003F14BB" w:rsidRDefault="00F37CA6">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Ξαναψηφίσατε μετά.</w:t>
      </w:r>
    </w:p>
    <w:p w14:paraId="5760B8E0" w14:textId="77777777" w:rsidR="003F14BB" w:rsidRDefault="00F37CA6">
      <w:pPr>
        <w:spacing w:line="600" w:lineRule="auto"/>
        <w:ind w:firstLine="720"/>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 xml:space="preserve">Μπήκε με </w:t>
      </w:r>
      <w:r>
        <w:rPr>
          <w:rFonts w:eastAsia="Times New Roman"/>
          <w:szCs w:val="24"/>
        </w:rPr>
        <w:t>προτροπή και με «κάρφωμα» -να το πω έτσι- προς τους θεσμούς ότι «α, εδώ πάνε να στήσουν κομματικό κράτος», λες και οι προηγούμενοι ήταν οι «λεμονανθοί» της αξιοκρα</w:t>
      </w:r>
      <w:r>
        <w:rPr>
          <w:rFonts w:eastAsia="Times New Roman"/>
          <w:szCs w:val="24"/>
        </w:rPr>
        <w:lastRenderedPageBreak/>
        <w:t>τίας</w:t>
      </w:r>
      <w:r>
        <w:rPr>
          <w:rFonts w:eastAsia="Times New Roman"/>
          <w:szCs w:val="24"/>
        </w:rPr>
        <w:t>,</w:t>
      </w:r>
      <w:r>
        <w:rPr>
          <w:rFonts w:eastAsia="Times New Roman"/>
          <w:szCs w:val="24"/>
        </w:rPr>
        <w:t xml:space="preserve"> που κα</w:t>
      </w:r>
      <w:r>
        <w:rPr>
          <w:rFonts w:eastAsia="Times New Roman"/>
          <w:szCs w:val="24"/>
        </w:rPr>
        <w:t>μ</w:t>
      </w:r>
      <w:r>
        <w:rPr>
          <w:rFonts w:eastAsia="Times New Roman"/>
          <w:szCs w:val="24"/>
        </w:rPr>
        <w:t>μιά δεκαπενταριά δεν είχαν πτυχίο, όπως για παράδειγμα στα Γρεβενά ή δεξιά και α</w:t>
      </w:r>
      <w:r>
        <w:rPr>
          <w:rFonts w:eastAsia="Times New Roman"/>
          <w:szCs w:val="24"/>
        </w:rPr>
        <w:t xml:space="preserve">ριστερά. Ας μην αρχίσω να περιγράφω, δηλαδή, την αξιολόγηση που είχαν κάνει. </w:t>
      </w:r>
    </w:p>
    <w:p w14:paraId="5760B8E1"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Μπήκε αυτό μέσα στη συμφωνία μετά από απαίτηση και υλοποιήσαμε την αξιολόγηση. Βέβαια, η αξιολόγηση οδήγησε σε αυτό το αποτέλεσμα. Δεν αρέσει. Δεν φτιάχνουμε εμείς κομματικό κράτ</w:t>
      </w:r>
      <w:r>
        <w:rPr>
          <w:rFonts w:eastAsia="Times New Roman" w:cs="Times New Roman"/>
          <w:szCs w:val="24"/>
        </w:rPr>
        <w:t xml:space="preserve">ος, αλλά δεν πρόκειται να συντηρήσουμε και όλους τους μηχανισμούς που είχαν στήσει για τριάντα χρόνια τα δύο μεγάλα κόμματα πριν. Αυτό να το καταλάβουν όλοι. </w:t>
      </w:r>
    </w:p>
    <w:p w14:paraId="5760B8E2"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ΝΙΚΟΛΑΟΣ ΜΑΝΙΟΣ: </w:t>
      </w:r>
      <w:r>
        <w:rPr>
          <w:rFonts w:eastAsia="Times New Roman" w:cs="Times New Roman"/>
          <w:szCs w:val="24"/>
        </w:rPr>
        <w:t xml:space="preserve">Κύριε Πρόεδρε, θα ήθελα τον λόγο επί της διαδικασίας. </w:t>
      </w:r>
    </w:p>
    <w:p w14:paraId="5760B8E3"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ΠΡΟΕΔΡΕΥΩΝ (Δημήτριος Κρε</w:t>
      </w:r>
      <w:r>
        <w:rPr>
          <w:rFonts w:eastAsia="Times New Roman" w:cs="Times New Roman"/>
          <w:b/>
          <w:szCs w:val="24"/>
        </w:rPr>
        <w:t>μαστινός):</w:t>
      </w:r>
      <w:r>
        <w:rPr>
          <w:rFonts w:eastAsia="Times New Roman" w:cs="Times New Roman"/>
          <w:szCs w:val="24"/>
        </w:rPr>
        <w:t xml:space="preserve"> Επί της διαδικασίας; Κύριε Μανιέ, παρακαλώ, έχετε τον λόγο. </w:t>
      </w:r>
    </w:p>
    <w:p w14:paraId="5760B8E4"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ΝΙΚΟΛΑΟΣ ΜΑΝΙΟΣ: </w:t>
      </w:r>
      <w:r>
        <w:rPr>
          <w:rFonts w:eastAsia="Times New Roman" w:cs="Times New Roman"/>
          <w:szCs w:val="24"/>
        </w:rPr>
        <w:t>Κύριε Πρόεδρε, εάν κάθε φορά που ακούγεται η λέξη «ψέματα» στη Βουλή ζητούν τον λόγο  οι θιγόμενοι πολιτικοί, κυβερνητικοί και μη, δεν θα κουβεντιάζουμε τίποτα άλλο. Ο</w:t>
      </w:r>
      <w:r>
        <w:rPr>
          <w:rFonts w:eastAsia="Times New Roman" w:cs="Times New Roman"/>
          <w:szCs w:val="24"/>
        </w:rPr>
        <w:t xml:space="preserve"> στόχος της παρέμβασής μου είναι να δοθεί ο χρόνος να εξαντληθεί και ο κατάλογος των ομιλητών. </w:t>
      </w:r>
    </w:p>
    <w:p w14:paraId="5760B8E5"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lastRenderedPageBreak/>
        <w:t>ΠΑΝΑΓΙΩΤΗΣ ΗΛΙΟΠΟΥΛΟΣ:</w:t>
      </w:r>
      <w:r>
        <w:rPr>
          <w:rFonts w:eastAsia="Times New Roman" w:cs="Times New Roman"/>
          <w:szCs w:val="24"/>
        </w:rPr>
        <w:t xml:space="preserve"> Άρα, κύριε Πρόεδρε, ό,τι λέγεται είναι ψέμα!</w:t>
      </w:r>
    </w:p>
    <w:p w14:paraId="5760B8E6"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Τι είπατε; </w:t>
      </w:r>
    </w:p>
    <w:p w14:paraId="5760B8E7"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Παραδεχόμαστε όλοι μα</w:t>
      </w:r>
      <w:r>
        <w:rPr>
          <w:rFonts w:eastAsia="Times New Roman" w:cs="Times New Roman"/>
          <w:szCs w:val="24"/>
        </w:rPr>
        <w:t xml:space="preserve">ζί πως ό,τι λέγεται στο Κοινοβούλιο είναι ψέμα. </w:t>
      </w:r>
    </w:p>
    <w:p w14:paraId="5760B8E8"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Όχι. Παρακαλώ! Ζήτησε τον λόγο η κ. Χριστοφιλοπούλου για να απαντήσει στο ότι η ίδια είπε ψέμα και όχι να απαντήσει στο ότι πολιτικά λέγονται ψέματα, δηλαδή τα κόμματα κ</w:t>
      </w:r>
      <w:r>
        <w:rPr>
          <w:rFonts w:eastAsia="Times New Roman" w:cs="Times New Roman"/>
          <w:szCs w:val="24"/>
        </w:rPr>
        <w:t>.</w:t>
      </w:r>
      <w:r>
        <w:rPr>
          <w:rFonts w:eastAsia="Times New Roman" w:cs="Times New Roman"/>
          <w:szCs w:val="24"/>
        </w:rPr>
        <w:t>λ</w:t>
      </w:r>
      <w:r>
        <w:rPr>
          <w:rFonts w:eastAsia="Times New Roman" w:cs="Times New Roman"/>
          <w:szCs w:val="24"/>
        </w:rPr>
        <w:t>π.</w:t>
      </w:r>
      <w:r>
        <w:rPr>
          <w:rFonts w:eastAsia="Times New Roman" w:cs="Times New Roman"/>
          <w:szCs w:val="24"/>
        </w:rPr>
        <w:t>.</w:t>
      </w:r>
      <w:r>
        <w:rPr>
          <w:rFonts w:eastAsia="Times New Roman" w:cs="Times New Roman"/>
          <w:szCs w:val="24"/>
        </w:rPr>
        <w:t xml:space="preserve"> Και γι’ αυτό της έδωσα τον λόγο επί προσωπικού. </w:t>
      </w:r>
    </w:p>
    <w:p w14:paraId="5760B8E9"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Τα κόμματα δεν λένε ψέματα! </w:t>
      </w:r>
    </w:p>
    <w:p w14:paraId="5760B8EA"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θα ήθελα τον λόγο. </w:t>
      </w:r>
    </w:p>
    <w:p w14:paraId="5760B8EB"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κύριε Λοβέρδο.</w:t>
      </w:r>
    </w:p>
    <w:p w14:paraId="5760B8EC"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Έγινε το πρωί μια συζήτησ</w:t>
      </w:r>
      <w:r>
        <w:rPr>
          <w:rFonts w:eastAsia="Times New Roman" w:cs="Times New Roman"/>
          <w:szCs w:val="24"/>
        </w:rPr>
        <w:t xml:space="preserve">η με την κ. Χριστοφιλοπούλου. </w:t>
      </w:r>
    </w:p>
    <w:p w14:paraId="5760B8ED"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Έχετε δώδεκα λεπτά, κύριε Λοβέρδο. </w:t>
      </w:r>
    </w:p>
    <w:p w14:paraId="5760B8EE"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Θέλαμε να έχουμε μια εικόνα των διαδικασιών. Να ξέρουν οι συνάδελφοι, ειδικά ο κ. Μανιός που διαμαρτύρεται…</w:t>
      </w:r>
    </w:p>
    <w:p w14:paraId="5760B8EF"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Ως τι μιλάε</w:t>
      </w:r>
      <w:r>
        <w:rPr>
          <w:rFonts w:eastAsia="Times New Roman" w:cs="Times New Roman"/>
          <w:szCs w:val="24"/>
        </w:rPr>
        <w:t xml:space="preserve">ι τώρα; Τι είναι τώρα αυτό; </w:t>
      </w:r>
    </w:p>
    <w:p w14:paraId="5760B8F0"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Όχι, πριν πήρα τον λόγο, συνάδελφε. Δεν θα μου αφαιρείτε τον χρόνο και από αυτό. Διαδικαστικό είναι αυτό που θέλω να πω. </w:t>
      </w:r>
    </w:p>
    <w:p w14:paraId="5760B8F1"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Α, για άλλο, μάλιστα. </w:t>
      </w:r>
    </w:p>
    <w:p w14:paraId="5760B8F2"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Θέλω να ενημερώσετε το Σώμα γι</w:t>
      </w:r>
      <w:r>
        <w:rPr>
          <w:rFonts w:eastAsia="Times New Roman" w:cs="Times New Roman"/>
          <w:szCs w:val="24"/>
        </w:rPr>
        <w:t>’ αυτό το οποίο έχουμε συνεννοηθεί όλα τα κόμματα, ότι θα πάει η συνεδρίαση μέχρι όσο πάει. Δεν θα υπάρχει περιορισμός να μας πείτε: «όχι δευτερολογία, όχι τριτολογία, να μην μιλήσει ο Υπουργός, να μην μιλήσει ο άλλος». Θα μιλήσουμε όλοι και ας τελειώσουμε</w:t>
      </w:r>
      <w:r>
        <w:rPr>
          <w:rFonts w:eastAsia="Times New Roman" w:cs="Times New Roman"/>
          <w:szCs w:val="24"/>
        </w:rPr>
        <w:t xml:space="preserve"> πάρα πολύ αργά. </w:t>
      </w:r>
    </w:p>
    <w:p w14:paraId="5760B8F3"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Ασφαλώς, δεν τίθεται τέτοιο θέμα. Κύριε Λοβέρδο, δεν τέθηκε τέτοιο θέμα. </w:t>
      </w:r>
    </w:p>
    <w:p w14:paraId="5760B8F4"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Και υπό την έννοια αυτήν, επειδή είδα τον κύριο Πετρόπουλο, καλό θα ήταν οι Υπουργοί</w:t>
      </w:r>
      <w:r>
        <w:rPr>
          <w:rFonts w:eastAsia="Times New Roman" w:cs="Times New Roman"/>
          <w:szCs w:val="24"/>
        </w:rPr>
        <w:t>,</w:t>
      </w:r>
      <w:r>
        <w:rPr>
          <w:rFonts w:eastAsia="Times New Roman" w:cs="Times New Roman"/>
          <w:szCs w:val="24"/>
        </w:rPr>
        <w:t xml:space="preserve"> που έχουν σοβαρές τροπολογίες να μιλήσουν πριν μιλήσουμε ή να σας δώσουν μια εικόνα. </w:t>
      </w:r>
    </w:p>
    <w:p w14:paraId="5760B8F5"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Εσείς έχετε σειρά να μιλήσετε τώρα.</w:t>
      </w:r>
    </w:p>
    <w:p w14:paraId="5760B8F6"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Εάν είναι δυνατόν να μιλήσει τώρα, γιατί έχει πολλές τροπολογίες. </w:t>
      </w:r>
    </w:p>
    <w:p w14:paraId="5760B8F7"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cs="Times New Roman"/>
          <w:b/>
          <w:szCs w:val="24"/>
        </w:rPr>
        <w:t>Δημήτριος Κρεμαστινός):</w:t>
      </w:r>
      <w:r>
        <w:rPr>
          <w:rFonts w:eastAsia="Times New Roman" w:cs="Times New Roman"/>
          <w:szCs w:val="24"/>
        </w:rPr>
        <w:t xml:space="preserve"> Να μιλήσει τώρα. </w:t>
      </w:r>
    </w:p>
    <w:p w14:paraId="5760B8F8"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Είναι το καλύτερο αυτό για την κοινοβουλευτική διαδικασία. </w:t>
      </w:r>
    </w:p>
    <w:p w14:paraId="5760B8F9"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Ωραία. Ο Υφυπουργός Εργασίας κ. Πετρόπουλος θέλει να διατυπώσει ορισμένες νομοθετικές βελτιώσεις. </w:t>
      </w:r>
    </w:p>
    <w:p w14:paraId="5760B8FA"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lastRenderedPageBreak/>
        <w:t>Π</w:t>
      </w:r>
      <w:r>
        <w:rPr>
          <w:rFonts w:eastAsia="Times New Roman" w:cs="Times New Roman"/>
          <w:szCs w:val="24"/>
        </w:rPr>
        <w:t xml:space="preserve">αρακαλώ, κύριε Πετρόπουλε, έχετε τον λόγο για τρία λεπτά. </w:t>
      </w:r>
    </w:p>
    <w:p w14:paraId="5760B8FB"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Κατέθεσα νομοτεχνικές βελτιώσεις, κύριε Πρόεδρε, διότι η γνώμη του Ελεγκτικού Συνεδρίου ήταν πως θα έπ</w:t>
      </w:r>
      <w:r>
        <w:rPr>
          <w:rFonts w:eastAsia="Times New Roman" w:cs="Times New Roman"/>
          <w:szCs w:val="24"/>
        </w:rPr>
        <w:t xml:space="preserve">ρεπε η σχετική διατύπωση στη διάταξη που εισήγαν προς ψήφιση, να αναφέρεται σε προσαύξηση και όχι σε αναπροσαρμογή των συντάξεων με βάση τον συντελεστή που θα προκύψει κατόπιν εκδόσεως της κοινής υπουργικής απόφασης την οποία προβλέπει ο νόμος. </w:t>
      </w:r>
    </w:p>
    <w:p w14:paraId="5760B8FC"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Αυτό είναι παρέμβαση στην τροπολογία; </w:t>
      </w:r>
    </w:p>
    <w:p w14:paraId="5760B8FD"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 xml:space="preserve">Είναι νομοτεχνική βελτίωση. </w:t>
      </w:r>
    </w:p>
    <w:p w14:paraId="5760B8FE"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 xml:space="preserve">Σε ποιο άρθρο; </w:t>
      </w:r>
    </w:p>
    <w:p w14:paraId="5760B8FF"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ΑΝΑΣΤΑΣΙ</w:t>
      </w:r>
      <w:r>
        <w:rPr>
          <w:rFonts w:eastAsia="Times New Roman" w:cs="Times New Roman"/>
          <w:b/>
          <w:szCs w:val="24"/>
        </w:rPr>
        <w:t xml:space="preserve">ΟΣ ΠΕΤΡΟΠΟΥΛΟΣ (Υφυπουργός Εργασίας, Κοινωνικής Ασφάλισης και Κοινωνικής Αλληλεγγύης): </w:t>
      </w:r>
      <w:r>
        <w:rPr>
          <w:rFonts w:eastAsia="Times New Roman" w:cs="Times New Roman"/>
          <w:szCs w:val="24"/>
        </w:rPr>
        <w:lastRenderedPageBreak/>
        <w:t xml:space="preserve">Στα άρθρα που αναφέρονται στον συντελεστή για τον υπολογισμό των συντάξιμων αποδοχών. Είναι το άρθρο 97. </w:t>
      </w:r>
    </w:p>
    <w:p w14:paraId="5760B900"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Επίσης, η νομοτεχνική βελτίωση αφορά θέματα τα οποία σχετίζοντα</w:t>
      </w:r>
      <w:r>
        <w:rPr>
          <w:rFonts w:eastAsia="Times New Roman" w:cs="Times New Roman"/>
          <w:szCs w:val="24"/>
        </w:rPr>
        <w:t xml:space="preserve">ι με την καταβολή εισφορών για τις προνοιακές παροχές όπου είχαν ρυθμιστεί ως όροι εργασίας. </w:t>
      </w:r>
    </w:p>
    <w:p w14:paraId="5760B901"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Επομένως, ως προς τα σημεία αυτά οι προτεινόμενες τροπολογίες αλλάζουν και αλλάζει και ο τίτλος. Προστίθεται στον τίτλο του νομοσχεδίου ότι αφορά ρυθμίσεις του ασ</w:t>
      </w:r>
      <w:r>
        <w:rPr>
          <w:rFonts w:eastAsia="Times New Roman" w:cs="Times New Roman"/>
          <w:szCs w:val="24"/>
        </w:rPr>
        <w:t xml:space="preserve">φαλιστικού ν.4387/2016. Πρέπει να υπάρχει αυτή η διατύπωση. </w:t>
      </w:r>
    </w:p>
    <w:p w14:paraId="5760B902"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Τίθενται και δυο μέρη, ώστε οι ασφαλιστικές ρυθμίσεις να είναι διακριτές μέσα στη νομοτεχνική δομή της σχετικής τροπολογίας.</w:t>
      </w:r>
    </w:p>
    <w:p w14:paraId="5760B903"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Στη διάθεσή σας για οποιαδήποτε άλλη αναφορά. </w:t>
      </w:r>
    </w:p>
    <w:p w14:paraId="5760B904"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Σας ευχαριστώ.</w:t>
      </w:r>
    </w:p>
    <w:p w14:paraId="5760B905" w14:textId="77777777" w:rsidR="003F14BB" w:rsidRDefault="00F37CA6">
      <w:pPr>
        <w:spacing w:line="600" w:lineRule="auto"/>
        <w:ind w:firstLine="540"/>
        <w:jc w:val="both"/>
        <w:rPr>
          <w:rFonts w:eastAsia="Times New Roman" w:cs="Times New Roman"/>
          <w:szCs w:val="24"/>
        </w:rPr>
      </w:pPr>
      <w:r>
        <w:rPr>
          <w:rFonts w:eastAsia="Times New Roman" w:cs="Times New Roman"/>
          <w:szCs w:val="24"/>
        </w:rPr>
        <w:t>(Στο σημ</w:t>
      </w:r>
      <w:r>
        <w:rPr>
          <w:rFonts w:eastAsia="Times New Roman" w:cs="Times New Roman"/>
          <w:szCs w:val="24"/>
        </w:rPr>
        <w:t>είο αυτό ο Υφυπουργός κ. Αναστάσιος Πετρόπουλος καταθέτει για τα Πρακτικά τις προαναφερθείσες νομοτεχνικές βελτιώσεις</w:t>
      </w:r>
      <w:r>
        <w:rPr>
          <w:rFonts w:eastAsia="Times New Roman" w:cs="Times New Roman"/>
          <w:szCs w:val="24"/>
        </w:rPr>
        <w:t>,</w:t>
      </w:r>
      <w:r>
        <w:rPr>
          <w:rFonts w:eastAsia="Times New Roman" w:cs="Times New Roman"/>
          <w:szCs w:val="24"/>
        </w:rPr>
        <w:t xml:space="preserve"> οι οποίες έχουν ως εξής: </w:t>
      </w:r>
    </w:p>
    <w:p w14:paraId="5760B906" w14:textId="77777777" w:rsidR="003F14BB" w:rsidRDefault="00F37CA6">
      <w:pPr>
        <w:spacing w:line="600" w:lineRule="auto"/>
        <w:ind w:firstLine="540"/>
        <w:jc w:val="center"/>
        <w:rPr>
          <w:rFonts w:eastAsia="Times New Roman" w:cs="Times New Roman"/>
          <w:szCs w:val="24"/>
        </w:rPr>
      </w:pPr>
      <w:r>
        <w:rPr>
          <w:rFonts w:eastAsia="Times New Roman" w:cs="Times New Roman"/>
          <w:szCs w:val="24"/>
        </w:rPr>
        <w:t>ΑΛΛΑΓΗ ΣΕΛΙΔΑΣ</w:t>
      </w:r>
    </w:p>
    <w:p w14:paraId="5760B907" w14:textId="77777777" w:rsidR="003F14BB" w:rsidRDefault="00F37CA6">
      <w:pPr>
        <w:spacing w:line="600" w:lineRule="auto"/>
        <w:ind w:firstLine="540"/>
        <w:jc w:val="center"/>
        <w:rPr>
          <w:rFonts w:eastAsia="Times New Roman" w:cs="Times New Roman"/>
          <w:szCs w:val="24"/>
        </w:rPr>
      </w:pPr>
      <w:r>
        <w:rPr>
          <w:rFonts w:eastAsia="Times New Roman" w:cs="Times New Roman"/>
          <w:szCs w:val="24"/>
        </w:rPr>
        <w:lastRenderedPageBreak/>
        <w:t>(Να μπουν οι σελίδες 158,159)</w:t>
      </w:r>
    </w:p>
    <w:p w14:paraId="5760B908" w14:textId="77777777" w:rsidR="003F14BB" w:rsidRDefault="00F37CA6">
      <w:pPr>
        <w:spacing w:line="600" w:lineRule="auto"/>
        <w:ind w:firstLine="540"/>
        <w:jc w:val="center"/>
        <w:rPr>
          <w:rFonts w:eastAsia="Times New Roman" w:cs="Times New Roman"/>
          <w:szCs w:val="24"/>
        </w:rPr>
      </w:pPr>
      <w:r>
        <w:rPr>
          <w:rFonts w:eastAsia="Times New Roman" w:cs="Times New Roman"/>
          <w:szCs w:val="24"/>
        </w:rPr>
        <w:t>ΑΛΛΑΓΗ ΣΕΛΙΔΑΣ</w:t>
      </w:r>
    </w:p>
    <w:p w14:paraId="5760B909"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Κι εγώ σας ευχα</w:t>
      </w:r>
      <w:r>
        <w:rPr>
          <w:rFonts w:eastAsia="Times New Roman" w:cs="Times New Roman"/>
          <w:szCs w:val="24"/>
        </w:rPr>
        <w:t>ριστώ.</w:t>
      </w:r>
    </w:p>
    <w:p w14:paraId="5760B90A"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Κύριε Λοβέρδο, έχετε τον λόγο για δώδεκα λεπτά.</w:t>
      </w:r>
    </w:p>
    <w:p w14:paraId="5760B90B"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Κυρίες και κύριοι συνάδελφοι, σαν χθες απαγχονίστηκε δεκαεννέα ετών ο Ευαγόρας Παλληκαρίδης. Πρέπει να τον θυμόμαστε. Είναι μια λαμπρή περίπτωση, ένα λαμπρό παράδειγμα ενός νέου αγωνι</w:t>
      </w:r>
      <w:r>
        <w:rPr>
          <w:rFonts w:eastAsia="Times New Roman" w:cs="Times New Roman"/>
          <w:szCs w:val="24"/>
        </w:rPr>
        <w:t xml:space="preserve">στή που πάλεψε για την πατρίδα του, πάλεψε για τον ελληνισμό και εισέπραξε τη μεταχείριση που εισέπραξε: απαγχονίστηκε στα δεκαεννιά του χρόνια. </w:t>
      </w:r>
    </w:p>
    <w:p w14:paraId="5760B90C"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Σαν σήμερα, με ενημέρωσε ο συνάδελφος Μηταφίδης, το πρώτο τρένο με δυόμισι περίπου χιλιάδες Εβραίους της Θεσσα</w:t>
      </w:r>
      <w:r>
        <w:rPr>
          <w:rFonts w:eastAsia="Times New Roman" w:cs="Times New Roman"/>
          <w:szCs w:val="24"/>
        </w:rPr>
        <w:t>λονίκης έφυγε για το Άουσβιτς. Έχουν καταθέσει κάποιοι συνάδελφοι από τον ΣΥΡΙΖΑ μια τροπολογία. Νομίζω ότι αξίζει να τη δούμε με προσοχή. Εμείς δεν έχουμε προλάβει να την επεξεργαστούμε αλλά αξίζει ως Σώμα να τη δούμε με προσοχή. Για τις τροπολογίες θα μι</w:t>
      </w:r>
      <w:r>
        <w:rPr>
          <w:rFonts w:eastAsia="Times New Roman" w:cs="Times New Roman"/>
          <w:szCs w:val="24"/>
        </w:rPr>
        <w:t xml:space="preserve">λήσουμε, όμως, σε δευτερολογίες και αργότερα το απόγευμα. </w:t>
      </w:r>
    </w:p>
    <w:p w14:paraId="5760B90D"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lastRenderedPageBreak/>
        <w:t>Κύριε Υπουργέ της Υγείας, δεν παρακολουθώ από πάρα πολύ κοντά, λόγω των γενικότερων κοινοβουλευτικών μου υποχρεώσεων, τον τομέα της υγείας. Αλλά με την εμπειρία μου και με τις πληροφορίες</w:t>
      </w:r>
      <w:r>
        <w:rPr>
          <w:rFonts w:eastAsia="Times New Roman" w:cs="Times New Roman"/>
          <w:szCs w:val="24"/>
        </w:rPr>
        <w:t>,</w:t>
      </w:r>
      <w:r>
        <w:rPr>
          <w:rFonts w:eastAsia="Times New Roman" w:cs="Times New Roman"/>
          <w:szCs w:val="24"/>
        </w:rPr>
        <w:t xml:space="preserve"> που αντλ</w:t>
      </w:r>
      <w:r>
        <w:rPr>
          <w:rFonts w:eastAsia="Times New Roman" w:cs="Times New Roman"/>
          <w:szCs w:val="24"/>
        </w:rPr>
        <w:t>ώ από πολύ ειδικούς συναδέλφους, όπως τον κ. Λεωνίδα Γρηγοράκο, που έχει και πολιτική αλλά κυρίως και πρωτίστως ιατρική εμπειρία, γιατί αυτό μετράει στη ζωή, αλλά και από την κ. Χριστοφιλοπούλου παρακολουθώ την κατάσταση στον χώρο της υγείας. Επίσης, ενημε</w:t>
      </w:r>
      <w:r>
        <w:rPr>
          <w:rFonts w:eastAsia="Times New Roman" w:cs="Times New Roman"/>
          <w:szCs w:val="24"/>
        </w:rPr>
        <w:t xml:space="preserve">ρώνομαι για τις κινητοποιήσεις των εργαζομένων στον χώρο της υγείας από τα μέσα ενημέρωσης και βλέπω τις οξύτατες αντιδράσεις. </w:t>
      </w:r>
    </w:p>
    <w:p w14:paraId="5760B90E"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Αυτά τα οποία σας λένε οι εργαζόμενοι για τώρα, για το 2016 για το 2017, δηλαδή</w:t>
      </w:r>
      <w:r>
        <w:rPr>
          <w:rFonts w:eastAsia="Times New Roman" w:cs="Times New Roman"/>
          <w:szCs w:val="24"/>
        </w:rPr>
        <w:t>,</w:t>
      </w:r>
      <w:r>
        <w:rPr>
          <w:rFonts w:eastAsia="Times New Roman" w:cs="Times New Roman"/>
          <w:szCs w:val="24"/>
        </w:rPr>
        <w:t xml:space="preserve"> για χρόνια δικής σας διακυβέρνησης, ευθυγραμμίζ</w:t>
      </w:r>
      <w:r>
        <w:rPr>
          <w:rFonts w:eastAsia="Times New Roman" w:cs="Times New Roman"/>
          <w:szCs w:val="24"/>
        </w:rPr>
        <w:t>ονται με τη διαπίστωση ότι η κατάσταση στην υγεία είναι χειρότερη από ποτέ παρ’ ότι εσείς στη Βουλή μιλάτε σε ένα γενικό και αφηρημένο επίπεδο πάνω από τα προβλήματα και εκεί διατυπώνετε προτάσεις που τις βαφτίζετε αριστερές ή τις θέλετε να είναι αριστερές</w:t>
      </w:r>
      <w:r>
        <w:rPr>
          <w:rFonts w:eastAsia="Times New Roman" w:cs="Times New Roman"/>
          <w:szCs w:val="24"/>
        </w:rPr>
        <w:t>. Κάνετε εδώ το ιδεολογικοπολιτικό σας κομμάτι, αλλά αυτό το δικαιούστε. Είναι ένα περιεχόμενο</w:t>
      </w:r>
      <w:r>
        <w:rPr>
          <w:rFonts w:eastAsia="Times New Roman" w:cs="Times New Roman"/>
          <w:szCs w:val="24"/>
        </w:rPr>
        <w:t>,</w:t>
      </w:r>
      <w:r>
        <w:rPr>
          <w:rFonts w:eastAsia="Times New Roman" w:cs="Times New Roman"/>
          <w:szCs w:val="24"/>
        </w:rPr>
        <w:t xml:space="preserve"> που δίνετε </w:t>
      </w:r>
      <w:r>
        <w:rPr>
          <w:rFonts w:eastAsia="Times New Roman" w:cs="Times New Roman"/>
          <w:szCs w:val="24"/>
        </w:rPr>
        <w:lastRenderedPageBreak/>
        <w:t xml:space="preserve">εσείς ως Υπουργός στα θέματα της υγείας ξένο με το ότι επικρατεί στην καθημερινότητα της λειτουργίας του κρίσιμου αυτού τομέα. </w:t>
      </w:r>
    </w:p>
    <w:p w14:paraId="5760B90F"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Διαμαρτύρονται οι εργ</w:t>
      </w:r>
      <w:r>
        <w:rPr>
          <w:rFonts w:eastAsia="Times New Roman" w:cs="Times New Roman"/>
          <w:szCs w:val="24"/>
        </w:rPr>
        <w:t>αζόμενοι. Τους προπηλακίζετε φραστικά. Αν έκανα σύγκριση αυτών που έχω υποστεί, αυτά τα οποία σας λένε είναι αστειάκια. Κι όμως, δεν έχετε καμμία ανοχή απέναντι στην κριτική και μάλιστα ως ηγεσία συνολική του Υπουργείου μιλάτε πολύ άσχημα γι’ αυτούς. Οι κι</w:t>
      </w:r>
      <w:r>
        <w:rPr>
          <w:rFonts w:eastAsia="Times New Roman" w:cs="Times New Roman"/>
          <w:szCs w:val="24"/>
        </w:rPr>
        <w:t xml:space="preserve">νητοποιήσεις όμως είναι ένας δείκτης ότι αυτά που λέτε εδώ, τα λέτε και τα ακούτε μόνος σας. Οι άνθρωποι που δουλεύουν στον χώρο δεν λένε τα ίδια. </w:t>
      </w:r>
    </w:p>
    <w:p w14:paraId="5760B910"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Δεν έχω δυνατότητα, ούτε και χρόνο εδώ να κάνω εκτεταμένη αναφορά σε πολλά συμπτώματα της παθολογίας στον χώρο της υγείας επί των ημερών σας. Έχω, όμως, ένα πάρα πολύ συγκεκριμένο και απτό στοιχείο. Και είναι συγκεκριμένο και απτό γιατί είναι αριθμητικό. Ε</w:t>
      </w:r>
      <w:r>
        <w:rPr>
          <w:rFonts w:eastAsia="Times New Roman" w:cs="Times New Roman"/>
          <w:szCs w:val="24"/>
        </w:rPr>
        <w:t xml:space="preserve">πί αριθμών δεν χωρεί αμφιβολία.  </w:t>
      </w:r>
    </w:p>
    <w:p w14:paraId="5760B911"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Όταν ανέλαβα τον Σεπτέμβρη του 2010, βρήκα σε εκκρεμότητα τέσσερις χιλιάδες προσλήψεις νοσηλευτών. Κανονικών νοσηλευτών, όχι από ΟΑΕΔ. Αν παρακολουθούσα τη γραφειοκρατία του Υπουργείου, κύριε Υπουργέ, ήθελα περίπου ένα με </w:t>
      </w:r>
      <w:r>
        <w:rPr>
          <w:rFonts w:eastAsia="Times New Roman" w:cs="Times New Roman"/>
          <w:szCs w:val="24"/>
        </w:rPr>
        <w:lastRenderedPageBreak/>
        <w:t xml:space="preserve">ενάμιση χρόνο για έλεγχο νομιμότητας. Πήρα πρωτοβουλίες, παρενέβην προσωπικά και με τον πιο έντονο τρόπο και μέχρι τον Δεκέμβριο τους είχα διορίσει όλους. Οι αντιδράσεις που προκαλούσατε στον χώρο της υγείας δεν επέτρεπαν αυτό να γίνει κοινωνικά ορατό. Οι </w:t>
      </w:r>
      <w:r>
        <w:rPr>
          <w:rFonts w:eastAsia="Times New Roman" w:cs="Times New Roman"/>
          <w:szCs w:val="24"/>
        </w:rPr>
        <w:t xml:space="preserve">τέσσερις χιλιάδες αυτοί άνθρωποι το γνωρίζουν. </w:t>
      </w:r>
    </w:p>
    <w:p w14:paraId="5760B912"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Απ’ ό,τι καταλαβαίνω από τον κ. Γρηγοράκο και την κ. Χριστοφιλοπούλου, όλες αυτές οι προσλήψεις που κι εσείς, κύριε Παπαδόπουλε, έχετε αναφέρει εδώ –σας έχω ρωτήσει κι εκτός μικροφώνου αν είναι έτσι- αφορούν </w:t>
      </w:r>
      <w:r>
        <w:rPr>
          <w:rFonts w:eastAsia="Times New Roman" w:cs="Times New Roman"/>
          <w:szCs w:val="24"/>
        </w:rPr>
        <w:t xml:space="preserve">τελικά επικουρικούς γιατρούς, που συνέβαινε πάντα να διορίζονται και τους εργαζομένους μέσω του ΟΑΕΔ για βραχύ χρονικό διάστημα και χωρίς την εμπειρία και με τις ηλικίες που άκουσα από τους δυο συναδέλφους μου προηγουμένως. </w:t>
      </w:r>
    </w:p>
    <w:p w14:paraId="5760B913"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Αν αυτό είναι αλήθεια, κομπάζετ</w:t>
      </w:r>
      <w:r>
        <w:rPr>
          <w:rFonts w:eastAsia="Times New Roman" w:cs="Times New Roman"/>
          <w:szCs w:val="24"/>
        </w:rPr>
        <w:t>ε. Και σωστά είπε η κ. Χριστοδουλοπούλου, ότι εμείς δεν έχουμε αντίρρηση για τα προγράμματα του ΟΑΕΔ. Κι εμείς τα έχουμε δουλέψει. Εμείς τα έχουμε καθιερώσει, άλλωστε. Όμως άλλο αυτό και άλλο να λέτε ότι εξοπλίζετε τον χώρο της υγείας με το απαραίτητο προσ</w:t>
      </w:r>
      <w:r>
        <w:rPr>
          <w:rFonts w:eastAsia="Times New Roman" w:cs="Times New Roman"/>
          <w:szCs w:val="24"/>
        </w:rPr>
        <w:t xml:space="preserve">ωπικό και </w:t>
      </w:r>
      <w:r>
        <w:rPr>
          <w:rFonts w:eastAsia="Times New Roman" w:cs="Times New Roman"/>
          <w:szCs w:val="24"/>
        </w:rPr>
        <w:lastRenderedPageBreak/>
        <w:t xml:space="preserve">να μην προλαβαίνουμε να ακούμε και τους αριθμούς σας –χιλιάδες, κάθε αγόρευση και κάποιες χιλιάδες- που είναι μόνο στο μυαλό σας όμως. </w:t>
      </w:r>
    </w:p>
    <w:p w14:paraId="5760B914"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Τελικώς, το μόνο δεδομένο για τον κρίσιμο χώρο των νοσηλευτών, που είναι κρισιμότερος, κύριε Παπαδόπουλε, από </w:t>
      </w:r>
      <w:r>
        <w:rPr>
          <w:rFonts w:eastAsia="Times New Roman" w:cs="Times New Roman"/>
          <w:szCs w:val="24"/>
        </w:rPr>
        <w:t>τον χώρο των γιατρών σε όλα τα συστήματα, είμαστε μια εξαίρεση…</w:t>
      </w:r>
    </w:p>
    <w:p w14:paraId="5760B915"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Θα δώσουμε αναλυτικά στοιχεία. </w:t>
      </w:r>
    </w:p>
    <w:p w14:paraId="5760B916"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Εδώ η τελευταία γενναιόδωρη πράξη του Υπουργείου Υγείας ήταν η δική μου. Και έχουν περάσει επτά χρόνια, με συνταξιοδοτήσεις, με προβλήματα, για έναν χώρο που ταλαιπωρείται. Εγώ –προπηλακιζόμενος, βέβαια, και ως προς αυτό- έκανα τους νοσηλευτές να μπορούν </w:t>
      </w:r>
      <w:r>
        <w:rPr>
          <w:rFonts w:eastAsia="Times New Roman" w:cs="Times New Roman"/>
          <w:szCs w:val="24"/>
        </w:rPr>
        <w:t xml:space="preserve">να υπόκεινται στους κανόνες των ανθυγιεινών επαγγελμάτων. Δεν υπόκειντο πριν, επί δεκαετίες. </w:t>
      </w:r>
    </w:p>
    <w:p w14:paraId="5760B917"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Λοιπόν, δεν εκτιμήθηκαν αυτά, αλλά έγιναν. Και έρχεται η ώρα της σύγκρισης, η οποία είναι οδυνηρή για σας. </w:t>
      </w:r>
    </w:p>
    <w:p w14:paraId="5760B918"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Δεύτερον -δεν είχα σκοπό να το αναφέρω, αλλά το άκουσα</w:t>
      </w:r>
      <w:r>
        <w:rPr>
          <w:rFonts w:eastAsia="Times New Roman" w:cs="Times New Roman"/>
          <w:szCs w:val="24"/>
        </w:rPr>
        <w:t xml:space="preserve"> από τον κ. Γρηγοράκο και ρώτησα και μετά άκουσα τη συζήτηση </w:t>
      </w:r>
      <w:r>
        <w:rPr>
          <w:rFonts w:eastAsia="Times New Roman" w:cs="Times New Roman"/>
          <w:szCs w:val="24"/>
        </w:rPr>
        <w:lastRenderedPageBreak/>
        <w:t>της κ. Χριστοδουλοπούλου με τον Αναπληρωτή Υπουργό- θα ήθελα να πω το εξής: Δεν μου λέτε, και για το θέμα του Ωνασείου έχετε απόφαση του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που σας ακυρώνει αποφάσεις. Δεν είναι σοβαρό να λέτ</w:t>
      </w:r>
      <w:r>
        <w:rPr>
          <w:rFonts w:eastAsia="Times New Roman" w:cs="Times New Roman"/>
          <w:szCs w:val="24"/>
        </w:rPr>
        <w:t>ε για έλλειψη αιτιολογίας. «Έλλειψη αιτιολογίας» σημαίνει ότι η πράξη είναι αυθαίρετη.</w:t>
      </w:r>
    </w:p>
    <w:p w14:paraId="5760B919"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Εσείς είστε που θα τηρούσατε κάθε λέξη και κάθε γράμμα του Συντάγματος, ομιλία του Πρωθυπουργού, εδώ, Φεβρουάριος του 2015; Εσείς δεν έχετε αφήσει και τίποτα όρθιο. Μέχρ</w:t>
      </w:r>
      <w:r>
        <w:rPr>
          <w:rFonts w:eastAsia="Times New Roman" w:cs="Times New Roman"/>
          <w:szCs w:val="24"/>
        </w:rPr>
        <w:t>ι και για το Ωνάσειο, για τη θέση δύο μελών του διοικητικού συμβουλίου, σας ακυρώνουν τις αποφάσεις. Σας ακυρώσανε τις αποφάσεις για τους διοικητές, για ανεπαρκή αιτιολογία και κομπάζετε ότι για πρώτη φορά υπήρξε τόσο εμπεριστατωμένη αξιολόγηση. Και σας λέ</w:t>
      </w:r>
      <w:r>
        <w:rPr>
          <w:rFonts w:eastAsia="Times New Roman" w:cs="Times New Roman"/>
          <w:szCs w:val="24"/>
        </w:rPr>
        <w:t>ει το δικαστήριο ότι είναι ανεπαρκής η αιτιολογία σας, ότι, δηλαδή, δεν έχει γίνει αξιολόγηση. Και έρχονται κι άλλα. Έρχονται οι διευθυντές των σχολικών μονάδων, που είναι τεράστιο πρόβλημα, με τεράστιες οικονομικές συνέπειες. Έρχεται ο νόμος Παππά. Ουκ έσ</w:t>
      </w:r>
      <w:r>
        <w:rPr>
          <w:rFonts w:eastAsia="Times New Roman" w:cs="Times New Roman"/>
          <w:szCs w:val="24"/>
        </w:rPr>
        <w:t xml:space="preserve">τιν τέλος. Κάθε μέρα διαβάζουμε και για μια απόφαση του Συμβουλίου της Επικρατείας που θέτει εκποδών τα νομοθετήματά σας. </w:t>
      </w:r>
    </w:p>
    <w:p w14:paraId="5760B91A"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lastRenderedPageBreak/>
        <w:t>Ακόμα και για το Ωνάσειο ο συνάδελφος μιλάει για κάτι εξωφρενικά εισοδήματα που βγαίνουν από κει, τριακόσια χιλιάρικα κ.λπ.. Υποτίθετ</w:t>
      </w:r>
      <w:r>
        <w:rPr>
          <w:rFonts w:eastAsia="Times New Roman" w:cs="Times New Roman"/>
          <w:szCs w:val="24"/>
        </w:rPr>
        <w:t>αι ότι υπάρχουν προσαρμογές. Εμείς τα βρήκαμε σε πολύ ψηλότερα επίπεδα και κάναμε προσαρμογές. Και  οφείλετε να το κάνετε κι εσείς. Και αντί να κάνετε αυτό, αλλάζετε τα διοικητικά συμβούλια. Άκουσα κάτι που είπε και πιστεύω θα το αναπτύξει στη δευτερολογία</w:t>
      </w:r>
      <w:r>
        <w:rPr>
          <w:rFonts w:eastAsia="Times New Roman" w:cs="Times New Roman"/>
          <w:szCs w:val="24"/>
        </w:rPr>
        <w:t xml:space="preserve"> του. Το αν είναι κατάλληλη ή δεν είναι κατάλληλη, εσείς τα ξέρετε αυτά. Η αντιπολίτευση κρίνει. Εν τούτοις και εδώ υπάρχουν αντισυνταγματικές πράξεις της αυθαίρετης, αυταρχικής, εθνικολαϊκιστικής διοίκησης ΣΥΡΙΖΑ-ΑΝΕΛ. </w:t>
      </w:r>
    </w:p>
    <w:p w14:paraId="5760B91B"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Έφυγε ο κ. Πετρόπουλος. Τον άκουσα.</w:t>
      </w:r>
      <w:r>
        <w:rPr>
          <w:rFonts w:eastAsia="Times New Roman" w:cs="Times New Roman"/>
          <w:szCs w:val="24"/>
        </w:rPr>
        <w:t xml:space="preserve"> Κυρίες και κύριοι συνάδελφοι, έχετε δει την τροπολογία; Είναι μια τροπολογία η οποία, κατ’ αρχάς, είναι πάρα πολύ μεγάλη. Βέβαια, για να είμαστε δίκαιοι, κατατέθηκε στην Διαρκή Επιτροπή και η Εθνική Αντιπροσωπεία τη γνωρίζει. Δεν αιφνιδιάστηκε. Είναι, όμω</w:t>
      </w:r>
      <w:r>
        <w:rPr>
          <w:rFonts w:eastAsia="Times New Roman" w:cs="Times New Roman"/>
          <w:szCs w:val="24"/>
        </w:rPr>
        <w:t xml:space="preserve">ς, το θέμα που απασχολεί καθημερινά, με την ασυνεννοησία της Κυβέρνησης που καθόρισε έναν τρόπο υπολογισμού των νέων συντάξεων. Δεκάδες χιλιάδες άνθρωποι περιμένουν βάσει ενός τύπου, τον οποίο δεν καθόρισε, γιατί περίμενε να τον καθορίσει η ΕΛΣΤΑΤ. </w:t>
      </w:r>
      <w:r>
        <w:rPr>
          <w:rFonts w:eastAsia="Times New Roman" w:cs="Times New Roman"/>
          <w:szCs w:val="24"/>
        </w:rPr>
        <w:lastRenderedPageBreak/>
        <w:t>Και υπά</w:t>
      </w:r>
      <w:r>
        <w:rPr>
          <w:rFonts w:eastAsia="Times New Roman" w:cs="Times New Roman"/>
          <w:szCs w:val="24"/>
        </w:rPr>
        <w:t xml:space="preserve">ρχει αυτή η διελκυστίνδα για το ποιος φταίει. Και απεδείχθη ότι μήνες μετά την ψήφιση του νόμου, απευθύνθηκαν στην ΕΛΣΤΑΤ. </w:t>
      </w:r>
    </w:p>
    <w:p w14:paraId="5760B91C"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Δεν μας ενδιαφέρει. Αυτά τα ξέρει ο κόσμος. Κάτι άλλο μας ενδιαφέρει. Όταν ο νομοθέτης εισάγει νεωτερισμούς, σε ό,τι αφορά τη ρύθμισ</w:t>
      </w:r>
      <w:r>
        <w:rPr>
          <w:rFonts w:eastAsia="Times New Roman" w:cs="Times New Roman"/>
          <w:szCs w:val="24"/>
        </w:rPr>
        <w:t xml:space="preserve">η θεμάτων, φροντίζει, είτε ετοιμάζοντας παράλληλα το κανονιστικό πλαίσιο το δικό του είτε επικοινωνώντας με άλλες αρχές είτε παίρνοντας ο ίδιος την ευθύνη με τον νόμο του, να πει πώς θα γίνουν οι υπολογισμοί. </w:t>
      </w:r>
    </w:p>
    <w:p w14:paraId="5760B91D"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Εμείς, στον 3863/2010 τα θέματα του καθορισμού</w:t>
      </w:r>
      <w:r>
        <w:rPr>
          <w:rFonts w:eastAsia="Times New Roman" w:cs="Times New Roman"/>
          <w:szCs w:val="24"/>
        </w:rPr>
        <w:t xml:space="preserve"> των συντάξεων, του επανακαθορισμού τους, τα ρυθμίζαμε με συγκεκριμένες διατάξεις. Και κατέθεσα την Παρασκευή, που είχαμε συζήτηση για το ασφαλιστικό, δύο διατάξεις, το άρθρο 5 και το άρθρο 11. </w:t>
      </w:r>
    </w:p>
    <w:p w14:paraId="5760B91E"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Η νυν Κυβέρνηση κομπάζοντας τον Μάιο για μια μεγάλη αλλαγή, δ</w:t>
      </w:r>
      <w:r>
        <w:rPr>
          <w:rFonts w:eastAsia="Times New Roman" w:cs="Times New Roman"/>
          <w:szCs w:val="24"/>
        </w:rPr>
        <w:t xml:space="preserve">εν είχε φροντίσει να δει την εφαρμογή της. Και τώρα τα πληρώνει ο υποψήφιος συνταξιούχος αυτά. Και φέρνουν, μάλιστα, σήμερα τροποποιητικές βελτιώσεις, τεχνικές λένε. Θα τις δούμε για να μπορέσουμε να διατυπώσουμε άποψη. </w:t>
      </w:r>
    </w:p>
    <w:p w14:paraId="5760B91F" w14:textId="77777777" w:rsidR="003F14BB" w:rsidRDefault="00F37CA6">
      <w:pPr>
        <w:spacing w:line="600" w:lineRule="auto"/>
        <w:ind w:firstLine="720"/>
        <w:jc w:val="both"/>
        <w:rPr>
          <w:rFonts w:eastAsia="Times New Roman"/>
          <w:szCs w:val="24"/>
        </w:rPr>
      </w:pPr>
      <w:r>
        <w:rPr>
          <w:rFonts w:eastAsia="Times New Roman"/>
          <w:szCs w:val="24"/>
        </w:rPr>
        <w:lastRenderedPageBreak/>
        <w:t>Ωστόσο, κυρίες και κύριοι Βουλευτές</w:t>
      </w:r>
      <w:r>
        <w:rPr>
          <w:rFonts w:eastAsia="Times New Roman"/>
          <w:szCs w:val="24"/>
        </w:rPr>
        <w:t>, είναι ψέμα αυτό που έχει ακουστεί στην Αίθουσα αυτή, ότι έχει γίνει περικοπή του ασφαλιστικού από τις προηγούμενες κυβερνήσεις κατά 50% και τώρα ε, κάτι κάνουν και αυτοί.</w:t>
      </w:r>
    </w:p>
    <w:p w14:paraId="5760B920" w14:textId="77777777" w:rsidR="003F14BB" w:rsidRDefault="00F37CA6">
      <w:pPr>
        <w:spacing w:line="600" w:lineRule="auto"/>
        <w:ind w:firstLine="720"/>
        <w:jc w:val="both"/>
        <w:rPr>
          <w:rFonts w:eastAsia="Times New Roman"/>
          <w:szCs w:val="24"/>
        </w:rPr>
      </w:pPr>
      <w:r>
        <w:rPr>
          <w:rFonts w:eastAsia="Times New Roman"/>
          <w:szCs w:val="24"/>
        </w:rPr>
        <w:t>Η δική μας, επί των ημερών μου, παρέμβαση στο ασφαλιστικό, που είχε μέσα τις πρώτες</w:t>
      </w:r>
      <w:r>
        <w:rPr>
          <w:rFonts w:eastAsia="Times New Roman"/>
          <w:szCs w:val="24"/>
        </w:rPr>
        <w:t xml:space="preserve"> παρεμβάσεις και για συντάξεις 3.000 ευρώ, 3.500 ευρώ, συνεπήγετο μια περικοπή του 12% κατά μέσον όρο, της Νέας Δημοκρατίας άλλο τόσο. </w:t>
      </w:r>
    </w:p>
    <w:p w14:paraId="5760B921" w14:textId="77777777" w:rsidR="003F14BB" w:rsidRDefault="00F37CA6">
      <w:pPr>
        <w:spacing w:line="600" w:lineRule="auto"/>
        <w:ind w:firstLine="720"/>
        <w:jc w:val="both"/>
        <w:rPr>
          <w:rFonts w:eastAsia="Times New Roman"/>
          <w:szCs w:val="24"/>
        </w:rPr>
      </w:pPr>
      <w:r>
        <w:rPr>
          <w:rFonts w:eastAsia="Times New Roman"/>
          <w:szCs w:val="24"/>
        </w:rPr>
        <w:t xml:space="preserve">Η γιγαντιαία περικοπή στο ασφαλιστικό που έχει γίνει ποτέ, είναι αυτή που γίνεται τώρα, 20% με τη μία. Και είπα στον κ. </w:t>
      </w:r>
      <w:r>
        <w:rPr>
          <w:rFonts w:eastAsia="Times New Roman"/>
          <w:szCs w:val="24"/>
        </w:rPr>
        <w:t>Πετρόπουλο να πει στην Υπουργό του ότι εμείς θα καταθέσουμε τις επόμενες εβδομάδες ως Δημοκρατική Συμπαράταξη, επίκαιρη επερώτηση με όλους τους πίνακες για κάθε μια λεπτομερή διάταξη ή ρύθμιση που οδηγούσε σε συρρίκνωση.</w:t>
      </w:r>
    </w:p>
    <w:p w14:paraId="5760B922" w14:textId="77777777" w:rsidR="003F14BB" w:rsidRDefault="00F37CA6">
      <w:pPr>
        <w:spacing w:line="600" w:lineRule="auto"/>
        <w:ind w:firstLine="720"/>
        <w:jc w:val="both"/>
        <w:rPr>
          <w:rFonts w:eastAsia="Times New Roman"/>
          <w:szCs w:val="24"/>
        </w:rPr>
      </w:pPr>
      <w:r>
        <w:rPr>
          <w:rFonts w:eastAsia="Times New Roman"/>
          <w:szCs w:val="24"/>
        </w:rPr>
        <w:t>Έρχομαι στο θέμα της ημέρας. Η επικ</w:t>
      </w:r>
      <w:r>
        <w:rPr>
          <w:rFonts w:eastAsia="Times New Roman"/>
          <w:szCs w:val="24"/>
        </w:rPr>
        <w:t>αιρότητα, κυρίες και κύριοι Βουλευτές, τροφοδοτείται κάθε μέρα δυστυχώς όχι από ευχάριστα πράγματα. Δεν αναφέρομαι στο θέμα της εκπαίδευσης -δεν έχω χρόνο- όπου έγινε μείωση των εισακτέων. Δεν έχω αντίρρηση αν πρέπει να γίνει. Πρέπει, όμως, να γίνει δύο μή</w:t>
      </w:r>
      <w:r>
        <w:rPr>
          <w:rFonts w:eastAsia="Times New Roman"/>
          <w:szCs w:val="24"/>
        </w:rPr>
        <w:t xml:space="preserve">νες πριν τις εξετάσεις; Να πάει για του χρόνου. Δεν έχω χρόνο. </w:t>
      </w:r>
    </w:p>
    <w:p w14:paraId="5760B923" w14:textId="77777777" w:rsidR="003F14BB" w:rsidRDefault="00F37CA6">
      <w:pPr>
        <w:spacing w:line="600" w:lineRule="auto"/>
        <w:ind w:firstLine="720"/>
        <w:jc w:val="both"/>
        <w:rPr>
          <w:rFonts w:eastAsia="Times New Roman"/>
          <w:szCs w:val="24"/>
        </w:rPr>
      </w:pPr>
      <w:r>
        <w:rPr>
          <w:rFonts w:eastAsia="Times New Roman"/>
          <w:szCs w:val="24"/>
        </w:rPr>
        <w:lastRenderedPageBreak/>
        <w:t>Έχω χρόνο, όμως, για μία αλήθεια και έχω υποχρέωση να γίνουμε όλοι κοινωνοί αυτής της αλήθειας. Υπεστήκαμε όσα υπεστήκαμε από τις επιλογές Βαρουφάκη - Τσίπρα το 2015. Υποτίθεται ότι η Κυβέρνησ</w:t>
      </w:r>
      <w:r>
        <w:rPr>
          <w:rFonts w:eastAsia="Times New Roman"/>
          <w:szCs w:val="24"/>
        </w:rPr>
        <w:t xml:space="preserve">η αυτή εδώ, μετά και τις εκλογές, είχε έναν άλλο προσανατολισμό. </w:t>
      </w:r>
    </w:p>
    <w:p w14:paraId="5760B924" w14:textId="77777777" w:rsidR="003F14BB" w:rsidRDefault="00F37CA6">
      <w:pPr>
        <w:spacing w:line="600" w:lineRule="auto"/>
        <w:ind w:firstLine="720"/>
        <w:jc w:val="both"/>
        <w:rPr>
          <w:rFonts w:eastAsia="Times New Roman"/>
          <w:szCs w:val="24"/>
        </w:rPr>
      </w:pPr>
      <w:r>
        <w:rPr>
          <w:rFonts w:eastAsia="Times New Roman"/>
          <w:szCs w:val="24"/>
        </w:rPr>
        <w:t>Κυρίες και κύριοι συνάδελφοι, ακούσατε για την αύξηση των αιτημάτων των ελληνικών τραπεζών προς την Τράπεζα της Ελλάδος και αυτή προς την Ευρωπαϊκή Κεντρική Τράπεζα για την αύξηση της χρηματ</w:t>
      </w:r>
      <w:r>
        <w:rPr>
          <w:rFonts w:eastAsia="Times New Roman"/>
          <w:szCs w:val="24"/>
        </w:rPr>
        <w:t xml:space="preserve">οδότησης από τον </w:t>
      </w:r>
      <w:r>
        <w:rPr>
          <w:rFonts w:eastAsia="Times New Roman"/>
          <w:szCs w:val="24"/>
          <w:lang w:val="en-US"/>
        </w:rPr>
        <w:t>ELA</w:t>
      </w:r>
      <w:r>
        <w:rPr>
          <w:rFonts w:eastAsia="Times New Roman"/>
          <w:szCs w:val="24"/>
        </w:rPr>
        <w:t xml:space="preserve">; Το ακούσατε; Διαβάσαμε για 300 εκατομμύρια. Θα καταθέσω το απόγευμα -δεν τον έχω ετοιμάσει, προσπαθώ να το βρω και από την Τράπεζα της Ελλάδος- την πορεία του </w:t>
      </w:r>
      <w:r>
        <w:rPr>
          <w:rFonts w:eastAsia="Times New Roman"/>
          <w:szCs w:val="24"/>
          <w:lang w:val="en-US"/>
        </w:rPr>
        <w:t>ELA</w:t>
      </w:r>
      <w:r>
        <w:rPr>
          <w:rFonts w:eastAsia="Times New Roman"/>
          <w:szCs w:val="24"/>
        </w:rPr>
        <w:t>, δηλαδή</w:t>
      </w:r>
      <w:r>
        <w:rPr>
          <w:rFonts w:eastAsia="Times New Roman"/>
          <w:szCs w:val="24"/>
        </w:rPr>
        <w:t>,</w:t>
      </w:r>
      <w:r>
        <w:rPr>
          <w:rFonts w:eastAsia="Times New Roman"/>
          <w:szCs w:val="24"/>
        </w:rPr>
        <w:t xml:space="preserve"> την ρευστότητα στο τραπεζικό μας σύστημα, από το καλοκαίρι του</w:t>
      </w:r>
      <w:r>
        <w:rPr>
          <w:rFonts w:eastAsia="Times New Roman"/>
          <w:szCs w:val="24"/>
        </w:rPr>
        <w:t xml:space="preserve"> 2014 μέχρι σήμερα. Καλοκαίρι του 2014, μηδέν. Οι τράπεζές μας δεν είχαν την παραμικρή ανάγκη. Δεκέμβριο του 2014 -πρώτη ψηφοφορία για Πρόεδρο Δημοκρατίας- κάτι εκινείτο στον </w:t>
      </w:r>
      <w:r>
        <w:rPr>
          <w:rFonts w:eastAsia="Times New Roman"/>
          <w:szCs w:val="24"/>
          <w:lang w:val="en-US"/>
        </w:rPr>
        <w:t>ELA</w:t>
      </w:r>
      <w:r>
        <w:rPr>
          <w:rFonts w:eastAsia="Times New Roman"/>
          <w:szCs w:val="24"/>
        </w:rPr>
        <w:t>. Γενάρη του 2015, 5 δισεκατομμύρια. Βαρουφάκης τον Φεβρουάριο του 2015, με δύ</w:t>
      </w:r>
      <w:r>
        <w:rPr>
          <w:rFonts w:eastAsia="Times New Roman"/>
          <w:szCs w:val="24"/>
        </w:rPr>
        <w:t xml:space="preserve">ο συνεδριάσεις των αρμόδιων οργάνων, πορεία προς 80 δισεκατομμύρια που έφτασε έτσι τον Ιούνιο του 2015, με τα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Και τώρα που μιλάμε; Ψηλά πάλι, στα 45 με 50!</w:t>
      </w:r>
    </w:p>
    <w:p w14:paraId="5760B925" w14:textId="77777777" w:rsidR="003F14BB" w:rsidRDefault="00F37CA6">
      <w:pPr>
        <w:spacing w:line="600" w:lineRule="auto"/>
        <w:ind w:firstLine="720"/>
        <w:jc w:val="both"/>
        <w:rPr>
          <w:rFonts w:eastAsia="Times New Roman"/>
          <w:szCs w:val="24"/>
        </w:rPr>
      </w:pPr>
      <w:r>
        <w:rPr>
          <w:rFonts w:eastAsia="Times New Roman"/>
          <w:szCs w:val="24"/>
        </w:rPr>
        <w:lastRenderedPageBreak/>
        <w:t>Η «Βαρουφακιάδα» συνεχίζεται με την «Τσακαλωτιάδα». Πανταχού παρών και στις δύο αυ</w:t>
      </w:r>
      <w:r>
        <w:rPr>
          <w:rFonts w:eastAsia="Times New Roman"/>
          <w:szCs w:val="24"/>
        </w:rPr>
        <w:t>τές περιόδους ο Πρωθυπουργός. Μην μου πείτε ότι είναι θέματα που θα περάσουν πάνω από το κεφάλι και το μυαλό μας, πάνω από τα χέρια μας που θα χρειαστεί να ψηφίσουμε. Μην μου πείτε ότι είναι ανώδυνα θέματα αυτά. Η κινητικότητα στις τράπεζες, η δυνατότητα ρ</w:t>
      </w:r>
      <w:r>
        <w:rPr>
          <w:rFonts w:eastAsia="Times New Roman"/>
          <w:szCs w:val="24"/>
        </w:rPr>
        <w:t xml:space="preserve">ευστότητας στην αγορά είναι το άλφα και το ωμέγα της οικονομίας. </w:t>
      </w:r>
    </w:p>
    <w:p w14:paraId="5760B926" w14:textId="77777777" w:rsidR="003F14BB" w:rsidRDefault="00F37CA6">
      <w:pPr>
        <w:spacing w:line="600" w:lineRule="auto"/>
        <w:ind w:firstLine="720"/>
        <w:jc w:val="both"/>
        <w:rPr>
          <w:rFonts w:eastAsia="Times New Roman"/>
          <w:szCs w:val="24"/>
        </w:rPr>
      </w:pPr>
      <w:r>
        <w:rPr>
          <w:rFonts w:eastAsia="Times New Roman"/>
          <w:szCs w:val="24"/>
        </w:rPr>
        <w:t xml:space="preserve">Αφήστε που σήμερα, κυρίες και κύριοι συνάδελφοι, τα χρήματα αυτά δεν πηγαίνουν για την δανειοδότηση επιχειρήσεων. Για την δανειοδότηση του κράτους πηγαίνουν. Η αγορά δεν τα βλέπει. Όμως, οι </w:t>
      </w:r>
      <w:r>
        <w:rPr>
          <w:rFonts w:eastAsia="Times New Roman"/>
          <w:szCs w:val="24"/>
        </w:rPr>
        <w:t>ανάγκες είναι αυτές.</w:t>
      </w:r>
    </w:p>
    <w:p w14:paraId="5760B927" w14:textId="77777777" w:rsidR="003F14BB" w:rsidRDefault="00F37CA6">
      <w:pPr>
        <w:spacing w:line="600" w:lineRule="auto"/>
        <w:ind w:firstLine="720"/>
        <w:jc w:val="both"/>
        <w:rPr>
          <w:rFonts w:eastAsia="Times New Roman"/>
          <w:szCs w:val="24"/>
        </w:rPr>
      </w:pPr>
      <w:r>
        <w:rPr>
          <w:rFonts w:eastAsia="Times New Roman"/>
          <w:szCs w:val="24"/>
        </w:rPr>
        <w:t>Αυτές οι ανάγκες, κυρίες και κύριοι Βουλευτές, δημιουργήθηκαν από την Κυβέρνηση ΣΥΡΙΖΑ και ΑΝΕΛ. Και βγαίνετε, συνάδελφοι της Πλειοψηφίας, στα κανάλια το πρωί και λέτε ότι αντιστεκόμαστε και κάνετε μια συζήτηση καφενείου επί διεθνής πο</w:t>
      </w:r>
      <w:r>
        <w:rPr>
          <w:rFonts w:eastAsia="Times New Roman"/>
          <w:szCs w:val="24"/>
        </w:rPr>
        <w:t>λιτικής. Ποιου καφενείου, την ώρα που οι άνθρωποι εκεί βαριούνται; Δεν παίζουν πια. Δεν ασχολούνται με την τηλεόραση. Σχολιάζουν και γελάνε. Οι συζητήσεις που κάνετε για τους ευρω</w:t>
      </w:r>
      <w:r>
        <w:rPr>
          <w:rFonts w:eastAsia="Times New Roman"/>
          <w:szCs w:val="24"/>
        </w:rPr>
        <w:lastRenderedPageBreak/>
        <w:t>παϊκούς συσχετισμούς και για τα λοιπά, είναι συζητήσεις καφενείου την ώρα που</w:t>
      </w:r>
      <w:r>
        <w:rPr>
          <w:rFonts w:eastAsia="Times New Roman"/>
          <w:szCs w:val="24"/>
        </w:rPr>
        <w:t xml:space="preserve"> το καφενείο βαριέται. Και, μάλιστα, ο Πρωθυπουργός σας μιλάει για την Ευρώπη των πολλών επιλογών.</w:t>
      </w:r>
    </w:p>
    <w:p w14:paraId="5760B928" w14:textId="77777777" w:rsidR="003F14BB" w:rsidRDefault="00F37CA6">
      <w:pPr>
        <w:spacing w:line="600" w:lineRule="auto"/>
        <w:ind w:firstLine="720"/>
        <w:jc w:val="both"/>
        <w:rPr>
          <w:rFonts w:eastAsia="Times New Roman"/>
          <w:szCs w:val="24"/>
        </w:rPr>
      </w:pPr>
      <w:r>
        <w:rPr>
          <w:rFonts w:eastAsia="Times New Roman"/>
          <w:szCs w:val="24"/>
        </w:rPr>
        <w:t>Βέβαια, μιλάει για την Ευρώπη των πολλών πολιτικών επιλογών, γιατί η δικιά σας επιλογή είναι η χώρα να πάει με την όπισθεν. Όμως αυτό και όλη αυτή η απεραντο</w:t>
      </w:r>
      <w:r>
        <w:rPr>
          <w:rFonts w:eastAsia="Times New Roman"/>
          <w:szCs w:val="24"/>
        </w:rPr>
        <w:t>λογία επί του τίποτα, δεν σημαίνει ότι εδώ τα περνάμε αυτά τα θέματα χωρίς να τα εκτιμούμε, να τα αξιολογούμε και να τα υπολογίζουμε.</w:t>
      </w:r>
    </w:p>
    <w:p w14:paraId="5760B929" w14:textId="77777777" w:rsidR="003F14BB" w:rsidRDefault="00F37CA6">
      <w:pPr>
        <w:spacing w:line="600" w:lineRule="auto"/>
        <w:ind w:firstLine="720"/>
        <w:jc w:val="both"/>
        <w:rPr>
          <w:rFonts w:eastAsia="Times New Roman"/>
          <w:szCs w:val="24"/>
        </w:rPr>
      </w:pPr>
      <w:r>
        <w:rPr>
          <w:rFonts w:eastAsia="Times New Roman"/>
          <w:szCs w:val="24"/>
        </w:rPr>
        <w:t xml:space="preserve">Η κατάσταση με τον </w:t>
      </w:r>
      <w:r>
        <w:rPr>
          <w:rFonts w:eastAsia="Times New Roman"/>
          <w:szCs w:val="24"/>
          <w:lang w:val="en-US"/>
        </w:rPr>
        <w:t>ELA</w:t>
      </w:r>
      <w:r>
        <w:rPr>
          <w:rFonts w:eastAsia="Times New Roman"/>
          <w:szCs w:val="24"/>
        </w:rPr>
        <w:t>, με την ρευστότητα στην αγορά, δηλαδή με την επάρκεια των τραπεζών, είναι τραγική και μας οδήγησε ε</w:t>
      </w:r>
      <w:r>
        <w:rPr>
          <w:rFonts w:eastAsia="Times New Roman"/>
          <w:szCs w:val="24"/>
        </w:rPr>
        <w:t>κεί από το καλοκαίρι του 2014</w:t>
      </w:r>
      <w:r>
        <w:rPr>
          <w:rFonts w:eastAsia="Times New Roman"/>
          <w:szCs w:val="24"/>
        </w:rPr>
        <w:t>,</w:t>
      </w:r>
      <w:r>
        <w:rPr>
          <w:rFonts w:eastAsia="Times New Roman"/>
          <w:szCs w:val="24"/>
        </w:rPr>
        <w:t xml:space="preserve"> που τα πράγματα ήταν μια χαρά σε ό,τι αφορά την ρευστότητα, από τον Γενάρη του 2015 ο Βαρουφάκης, ο Τσακαλώτος και ο Τσίπρας.</w:t>
      </w:r>
    </w:p>
    <w:p w14:paraId="5760B92A" w14:textId="77777777" w:rsidR="003F14BB" w:rsidRDefault="00F37CA6">
      <w:pPr>
        <w:spacing w:line="600" w:lineRule="auto"/>
        <w:ind w:firstLine="720"/>
        <w:jc w:val="both"/>
        <w:rPr>
          <w:rFonts w:eastAsia="Times New Roman"/>
          <w:szCs w:val="24"/>
        </w:rPr>
      </w:pPr>
      <w:r>
        <w:rPr>
          <w:rFonts w:eastAsia="Times New Roman"/>
          <w:szCs w:val="24"/>
        </w:rPr>
        <w:t xml:space="preserve">Κυρίες και κύριοι, αυτά τα θέματα δεν τελειώνουν με μια αγόρευση στη Βουλή. Αυτά τα θέματα θα </w:t>
      </w:r>
      <w:r>
        <w:rPr>
          <w:rFonts w:eastAsia="Times New Roman"/>
          <w:szCs w:val="24"/>
        </w:rPr>
        <w:t>έρθουν εδώ. Και θα έρθουν με τον σοβαρότερο τρόπο!</w:t>
      </w:r>
    </w:p>
    <w:p w14:paraId="5760B92B" w14:textId="77777777" w:rsidR="003F14BB" w:rsidRDefault="00F37CA6">
      <w:pPr>
        <w:spacing w:line="600" w:lineRule="auto"/>
        <w:ind w:firstLine="720"/>
        <w:jc w:val="both"/>
        <w:rPr>
          <w:rFonts w:eastAsia="Times New Roman"/>
          <w:szCs w:val="24"/>
        </w:rPr>
      </w:pPr>
      <w:r>
        <w:rPr>
          <w:rFonts w:eastAsia="Times New Roman"/>
          <w:szCs w:val="24"/>
        </w:rPr>
        <w:t>Ευχαριστώ.</w:t>
      </w:r>
    </w:p>
    <w:p w14:paraId="5760B92C"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 – ΔΗΜΑΡ)</w:t>
      </w:r>
    </w:p>
    <w:p w14:paraId="5760B92D"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Ο κ. Ηλίας Παναγιώταρος, Βουλευτής της Χρυσής Αυγής έχει τον λόγο για επτά λεπτά.</w:t>
      </w:r>
      <w:r>
        <w:rPr>
          <w:rFonts w:eastAsia="Times New Roman" w:cs="Times New Roman"/>
          <w:szCs w:val="24"/>
        </w:rPr>
        <w:t xml:space="preserve"> </w:t>
      </w:r>
    </w:p>
    <w:p w14:paraId="5760B92E"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 xml:space="preserve">Ευχαριστώ, κύριε Πρόεδρε. </w:t>
      </w:r>
    </w:p>
    <w:p w14:paraId="5760B92F"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Το να ακούγεται εντός αυτής της Αιθούσης από όσους κυβέρνησαν αυτόν τον τόπο για σαράντα και πλέον συναπτά έτη ότι θίγονται όταν κάποιος τους αποκαλεί ή νομίζουν ότι τους αποκαλεί «ψεύτες» και «κλέφτες», είν</w:t>
      </w:r>
      <w:r>
        <w:rPr>
          <w:rFonts w:eastAsia="Times New Roman" w:cs="Times New Roman"/>
          <w:szCs w:val="24"/>
        </w:rPr>
        <w:t xml:space="preserve">αι μάλλον ανέκδοτο. </w:t>
      </w:r>
    </w:p>
    <w:p w14:paraId="5760B930"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Και θα ήθελα και να σχολιάσω γι’ αυτό το νομοσχέδιο, το οποίο έχει να κάνει με θέματα ψυχικής υγείας, ότι σας διέφυγε, κύριε Υπουργέ, μια ειδική μνεία, κάποια τροπολογία, μια διάταξη για τον κ. Κατρούγκαλο, για τα όσα είπε προχθές, για</w:t>
      </w:r>
      <w:r>
        <w:rPr>
          <w:rFonts w:eastAsia="Times New Roman" w:cs="Times New Roman"/>
          <w:szCs w:val="24"/>
        </w:rPr>
        <w:t xml:space="preserve">τί μάλλον χρήζουν ψυχιατρικής γνωμάτευσης. </w:t>
      </w:r>
    </w:p>
    <w:p w14:paraId="5760B931"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Θα ήθελα να πω επίσης -αν και το είπε και ο </w:t>
      </w:r>
      <w:r>
        <w:rPr>
          <w:rFonts w:eastAsia="Times New Roman" w:cs="Times New Roman"/>
          <w:szCs w:val="24"/>
        </w:rPr>
        <w:t>ε</w:t>
      </w:r>
      <w:r>
        <w:rPr>
          <w:rFonts w:eastAsia="Times New Roman" w:cs="Times New Roman"/>
          <w:szCs w:val="24"/>
        </w:rPr>
        <w:t xml:space="preserve">ιδικός </w:t>
      </w:r>
      <w:r>
        <w:rPr>
          <w:rFonts w:eastAsia="Times New Roman" w:cs="Times New Roman"/>
          <w:szCs w:val="24"/>
        </w:rPr>
        <w:t>α</w:t>
      </w:r>
      <w:r>
        <w:rPr>
          <w:rFonts w:eastAsia="Times New Roman" w:cs="Times New Roman"/>
          <w:szCs w:val="24"/>
        </w:rPr>
        <w:t>γορητής μας, ο κ. Αϊβατίδης- για την άρνησή σας -και των δύο Υπουργών, του εν λόγω Υπουργείου- να συμμετέχετε στη συνταγματική υποχρέωση που έχετε, του κοινοβουλευτικού ελέγχου. Και εσχάτως, βέβαια, σας ακολούθησε και ο κ. Φάμελλος, ο οποίος αρνείται να απ</w:t>
      </w:r>
      <w:r>
        <w:rPr>
          <w:rFonts w:eastAsia="Times New Roman" w:cs="Times New Roman"/>
          <w:szCs w:val="24"/>
        </w:rPr>
        <w:t xml:space="preserve">αντήσει στη Χρυσή Αυγή και λέει για νόμους </w:t>
      </w:r>
      <w:r>
        <w:rPr>
          <w:rFonts w:eastAsia="Times New Roman" w:cs="Times New Roman"/>
          <w:szCs w:val="24"/>
        </w:rPr>
        <w:lastRenderedPageBreak/>
        <w:t xml:space="preserve">συνταγματικής τάξης και κάτι άλλες τέτοιες μπούρδες και φληναφήματα. Και μου έρχεται στον νου η λαϊκή έκφραση «έκανε και η μύγα κω… και … τον κόσμο όλο». Ξαφνικά έγιναν όλοι κάποιοι. </w:t>
      </w:r>
    </w:p>
    <w:p w14:paraId="5760B932"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Και αυτά τα λέμε για να γνωρί</w:t>
      </w:r>
      <w:r>
        <w:rPr>
          <w:rFonts w:eastAsia="Times New Roman" w:cs="Times New Roman"/>
          <w:szCs w:val="24"/>
        </w:rPr>
        <w:t>ζουν οι χιλιάδες των συμπολιτών μας, που απευθύνονται στη Χρυσή Αυγή καθημερινά, για τα τεράστια προβλήματα</w:t>
      </w:r>
      <w:r>
        <w:rPr>
          <w:rFonts w:eastAsia="Times New Roman" w:cs="Times New Roman"/>
          <w:szCs w:val="24"/>
        </w:rPr>
        <w:t>,</w:t>
      </w:r>
      <w:r>
        <w:rPr>
          <w:rFonts w:eastAsia="Times New Roman" w:cs="Times New Roman"/>
          <w:szCs w:val="24"/>
        </w:rPr>
        <w:t xml:space="preserve"> που αντιμετωπίζουν σε ζητήματα δημόσιας υγείας, για τα τείχη που συναντούν μπροστά τους όταν πάνε να απευθυνθούν, ως ασφαλισμένοι, είτε στο ΙΚΑ είτ</w:t>
      </w:r>
      <w:r>
        <w:rPr>
          <w:rFonts w:eastAsia="Times New Roman" w:cs="Times New Roman"/>
          <w:szCs w:val="24"/>
        </w:rPr>
        <w:t>ε στον ΟΑΕΕ -εσχάτως όλα πλέον είναι κάτω από μία σκέπη- όπου ως Έλληνες πρωτίστως θα πρέπει να είναι ταμειακώς εντάξει για να κάνουν το οτιδήποτε στα δημόσια νοσοκομεία, σε αντίθεση με τους εκατοντάδες χιλιάδες των λαθρομεταναστών, οι οποίοι τυγχάνουν ευε</w:t>
      </w:r>
      <w:r>
        <w:rPr>
          <w:rFonts w:eastAsia="Times New Roman" w:cs="Times New Roman"/>
          <w:szCs w:val="24"/>
        </w:rPr>
        <w:t xml:space="preserve">ργετικών διαταγμάτων, νόμων, άρθρων, υπουργικών αποφάσεων, όπου τα παρακάμπτουν όλα αυτά για τα οποία ο Έλληνας πολίτης αγκομαχά καθημερινά και μπορούν  να χρησιμοποιήσουν δωρεάν τη δημόσια υγεία. </w:t>
      </w:r>
    </w:p>
    <w:p w14:paraId="5760B933"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Και ο ρατσισμός αυτός που βλέπουμε, είναι ο μοναδικός ρατσ</w:t>
      </w:r>
      <w:r>
        <w:rPr>
          <w:rFonts w:eastAsia="Times New Roman" w:cs="Times New Roman"/>
          <w:szCs w:val="24"/>
        </w:rPr>
        <w:t>ισμός που υπάρχει στην πατρίδα μας. Και είναι εις βάρος του Έλληνα πολίτη. Και το βιώνουμε καθημερινά, όπως συμβαί</w:t>
      </w:r>
      <w:r>
        <w:rPr>
          <w:rFonts w:eastAsia="Times New Roman" w:cs="Times New Roman"/>
          <w:szCs w:val="24"/>
        </w:rPr>
        <w:lastRenderedPageBreak/>
        <w:t>νει στην περίπτωση της μικρής Μυρτούς, της οποίας η ζωή καταστράφηκε από ένα ανθρωπόμορφο τέρας στην Πάρο πριν από μερικά χρόνια και την αποτε</w:t>
      </w:r>
      <w:r>
        <w:rPr>
          <w:rFonts w:eastAsia="Times New Roman" w:cs="Times New Roman"/>
          <w:szCs w:val="24"/>
        </w:rPr>
        <w:t>λειώνετε εσείς, όπου δεν διευκολύνετε καθ’ οιονδήποτε τρόπο τη μητέρα της που αγωνίζεται, παλεύει για να μπορέσει να κάνει αυτήν την τραυματισμένη ζωή της λίγο καλύτερη. Βλέπετε η μικρή Μυρτώ δεν ήταν η κ. Κούνεβα, όπου μέχρι και σπίτι της δώσατε. Ακούσαμε</w:t>
      </w:r>
      <w:r>
        <w:rPr>
          <w:rFonts w:eastAsia="Times New Roman" w:cs="Times New Roman"/>
          <w:szCs w:val="24"/>
        </w:rPr>
        <w:t xml:space="preserve"> και είδαμε από το «πόθεν έσχες» ότι έχει εκατοντάδες χιλιάδες ευρώ στον τραπεζικό της λογαριασμό από διάφορες δωρεές. Η μικρή Μυρτώ ήταν μια Ελληνίδα. Ένας Πακιστανός πήγε να τη βιάσει, της διέλυσε το πρόσωπο, την κατέστρεψε και παρ</w:t>
      </w:r>
      <w:r>
        <w:rPr>
          <w:rFonts w:eastAsia="Times New Roman" w:cs="Times New Roman"/>
          <w:szCs w:val="24"/>
        </w:rPr>
        <w:t xml:space="preserve">’ </w:t>
      </w:r>
      <w:r>
        <w:rPr>
          <w:rFonts w:eastAsia="Times New Roman" w:cs="Times New Roman"/>
          <w:szCs w:val="24"/>
        </w:rPr>
        <w:t>όλα αυτά δεν προβαίνε</w:t>
      </w:r>
      <w:r>
        <w:rPr>
          <w:rFonts w:eastAsia="Times New Roman" w:cs="Times New Roman"/>
          <w:szCs w:val="24"/>
        </w:rPr>
        <w:t xml:space="preserve">τε ούτε σε μια απλή υπουργική απόφαση -αυτό θέλει μόνο- για να διευκολύνετε τη ζωή της. </w:t>
      </w:r>
    </w:p>
    <w:p w14:paraId="5760B934"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Δυόμισι χρόνια τώρα, κύριοι του ΣΥΡΙΖΑ και των Ανεξαρτήτων Ελλήνων, κυβερνάτε αυτόν τον τόπο και πλέον δεν έχετε καμμιά δικαιολογία για τα κακώς κείμενα και στον τομέα</w:t>
      </w:r>
      <w:r>
        <w:rPr>
          <w:rFonts w:eastAsia="Times New Roman" w:cs="Times New Roman"/>
          <w:szCs w:val="24"/>
        </w:rPr>
        <w:t xml:space="preserve"> της υγείας, όπου προΐσταστε στο συγκεκριμένο Υπουργείο. Δεν έχετε κανένα ελαφρυντικό. </w:t>
      </w:r>
    </w:p>
    <w:p w14:paraId="5760B935"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Είδαμε τι συμβαίνει σε νοσοκομείο -τώρα συζητιέται μεταξύ σοβαρού και αστείου, αλλά μάλλον είναι τραγικό, δεν είναι </w:t>
      </w:r>
      <w:r>
        <w:rPr>
          <w:rFonts w:eastAsia="Times New Roman" w:cs="Times New Roman"/>
          <w:szCs w:val="24"/>
        </w:rPr>
        <w:lastRenderedPageBreak/>
        <w:t>τραγελαφικό- όπου κομμώτρια εκτελεί χρέη νοσηλεύτρια</w:t>
      </w:r>
      <w:r>
        <w:rPr>
          <w:rFonts w:eastAsia="Times New Roman" w:cs="Times New Roman"/>
          <w:szCs w:val="24"/>
        </w:rPr>
        <w:t xml:space="preserve">ς. Άσχετη με το αντικείμενο! Ναι, όλοι θέλουν δουλειά, αλλά αν μη τι άλλο μην εξευτελίζετε εντελώς τη δημόσια υγεία. </w:t>
      </w:r>
    </w:p>
    <w:p w14:paraId="5760B936"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Εδώ και δυόμισι χρόνια τώρα δεν μπορείτε να καταρτίσετε ούτε ένα σύστημα ενιαίων προμηθειών, κάτι πολύ απλό, που υποτίθεται ότι το είχατε </w:t>
      </w:r>
      <w:r>
        <w:rPr>
          <w:rFonts w:eastAsia="Times New Roman" w:cs="Times New Roman"/>
          <w:szCs w:val="24"/>
        </w:rPr>
        <w:t xml:space="preserve">στο πρόγραμμά σας και το είχατε μελετήσει, ώστε να διορθώσετε τα κακώς κείμενα, όπου οι άλλοι για σαράντα ένα χρόνια περίπου είχαν δημιουργήσει μια πελατειακή σχέση μεταξύ Υπουργείου, κράτους και διαφόρων προμηθευτών. </w:t>
      </w:r>
    </w:p>
    <w:p w14:paraId="5760B937"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Επί της ουσίας, με το εν λόγω νομοσχέ</w:t>
      </w:r>
      <w:r>
        <w:rPr>
          <w:rFonts w:eastAsia="Times New Roman" w:cs="Times New Roman"/>
          <w:szCs w:val="24"/>
        </w:rPr>
        <w:t>διο ολοκληρώνετε την κατάργηση της δημόσιας ψυχιατρικής περίθαλψης και μάλιστα εν μέσω μνημονίων, όπου αυξάνονται με γεωμετρική πρόοδο οι περιπτώσεις των συμπολιτών, οι οποίοι απευθύνονται για να επιλύσουν τα διάφορα ζητήματα ψυχικής υγείας, στα οποία τους</w:t>
      </w:r>
      <w:r>
        <w:rPr>
          <w:rFonts w:eastAsia="Times New Roman" w:cs="Times New Roman"/>
          <w:szCs w:val="24"/>
        </w:rPr>
        <w:t xml:space="preserve"> έχετε ρίξει λόγω των μνημονίων. </w:t>
      </w:r>
    </w:p>
    <w:p w14:paraId="5760B938" w14:textId="77777777" w:rsidR="003F14BB" w:rsidRDefault="00F37CA6">
      <w:pPr>
        <w:spacing w:line="600" w:lineRule="auto"/>
        <w:ind w:firstLine="720"/>
        <w:jc w:val="both"/>
        <w:rPr>
          <w:rFonts w:eastAsia="Times New Roman"/>
          <w:szCs w:val="24"/>
        </w:rPr>
      </w:pPr>
      <w:r>
        <w:rPr>
          <w:rFonts w:eastAsia="Times New Roman"/>
          <w:szCs w:val="24"/>
        </w:rPr>
        <w:t xml:space="preserve">Βλέπουμε μία κατακόρυφη, μία γεωμετρική αύξηση των ψυχιατρικών κρουσμάτων. Κάτι φάρμακα τύπου </w:t>
      </w:r>
      <w:r>
        <w:rPr>
          <w:rFonts w:eastAsia="Times New Roman"/>
          <w:szCs w:val="24"/>
          <w:lang w:val="en-US"/>
        </w:rPr>
        <w:t>Xanax</w:t>
      </w:r>
      <w:r>
        <w:rPr>
          <w:rFonts w:eastAsia="Times New Roman"/>
          <w:szCs w:val="24"/>
        </w:rPr>
        <w:t xml:space="preserve"> πλέον ο κόσμος τα παίρνει σαν τσίχλες, για να καταλάβετε τι συμβαίνει στην ελληνική κοινωνία. Κι εσείς έρχεστε τώρα, με έν</w:t>
      </w:r>
      <w:r>
        <w:rPr>
          <w:rFonts w:eastAsia="Times New Roman"/>
          <w:szCs w:val="24"/>
        </w:rPr>
        <w:t xml:space="preserve">α αμιγώς </w:t>
      </w:r>
      <w:r>
        <w:rPr>
          <w:rFonts w:eastAsia="Times New Roman"/>
          <w:szCs w:val="24"/>
        </w:rPr>
        <w:lastRenderedPageBreak/>
        <w:t>ρουσφετολογικό, στη συντριπτική του πλειοψηφία, νομοσχέδιο να μας λέτε ότι θα διορθώσετε κάποια κακώς κείμενα. Το μόνο που θα καταφέρετε είναι να κλείσετε τα ήδη υπολειτουργούντα ψυχιατρικά νοσοκομεία, όποια κι αν είναι αυτά. Κάποια σας βολεύουν κ</w:t>
      </w:r>
      <w:r>
        <w:rPr>
          <w:rFonts w:eastAsia="Times New Roman"/>
          <w:szCs w:val="24"/>
        </w:rPr>
        <w:t xml:space="preserve">ιόλας, γιατί θα είναι έτοιμα, ταμάμ, για να τα κάνετε κέντρα υποδοχής προσφύγων. Όλες οι φήμες λένε πως αυτό θέλετε να κάνετε στο Βαλτέτσι κάποια στιγμή, να φύγουν οι λίγες δεκάδες τρόφιμοι που είναι εκεί, για να μπορέσετε να βάλετε μέσα τους καινούργιους </w:t>
      </w:r>
      <w:r>
        <w:rPr>
          <w:rFonts w:eastAsia="Times New Roman"/>
          <w:szCs w:val="24"/>
        </w:rPr>
        <w:t xml:space="preserve">σας, μελλοντικούς ψηφοφόρους. </w:t>
      </w:r>
    </w:p>
    <w:p w14:paraId="5760B939" w14:textId="77777777" w:rsidR="003F14BB" w:rsidRDefault="00F37CA6">
      <w:pPr>
        <w:spacing w:line="600" w:lineRule="auto"/>
        <w:ind w:firstLine="720"/>
        <w:jc w:val="both"/>
        <w:rPr>
          <w:rFonts w:eastAsia="Times New Roman"/>
          <w:szCs w:val="24"/>
        </w:rPr>
      </w:pPr>
      <w:r>
        <w:rPr>
          <w:rFonts w:eastAsia="Times New Roman"/>
          <w:szCs w:val="24"/>
        </w:rPr>
        <w:t xml:space="preserve">Πρόκειται, λοιπόν, για ένα ρουσφετολογικό νομοσχέδιο. Το βλέπουμε καθημερινά. Διαβάζουμε, βλέπουμε και ακούμε τον ύποπτο ρόλο αυτών των ΜΚΟ, οι οποίες εν μέσω κρίσεως λαμβάνουν τεράστια ποσά, δεκάδες, εκατοντάδες εκατομμύρια </w:t>
      </w:r>
      <w:r>
        <w:rPr>
          <w:rFonts w:eastAsia="Times New Roman"/>
          <w:szCs w:val="24"/>
        </w:rPr>
        <w:t>ευρώ, χωρίς να ξέρει κανείς τι, πού, πώς, πότε. Και το χειρότερο όλων είναι πως βλέπουμε ότι σε πολλές από αυτές έχουν άμεση σχέση είτε Βουλευτές του ΣΥΡΙΖΑ, είτε στελέχη του ΣΥΡΙΖΑ, είτε κάποιοι άλλοι οι οποίοι έχουν επενδύσει πάνω στη μιζέρια και τον πόν</w:t>
      </w:r>
      <w:r>
        <w:rPr>
          <w:rFonts w:eastAsia="Times New Roman"/>
          <w:szCs w:val="24"/>
        </w:rPr>
        <w:t xml:space="preserve">ο όλων αυτών οι οποίοι έρχονται από ολόκληρη τη Γη στην </w:t>
      </w:r>
      <w:r>
        <w:rPr>
          <w:rFonts w:eastAsia="Times New Roman"/>
          <w:szCs w:val="24"/>
        </w:rPr>
        <w:lastRenderedPageBreak/>
        <w:t xml:space="preserve">Ελλάδα, την τελευταία χώρα με ανοιχτά σύνορα, όταν όλη η Ευρώπη κλείνει τα σύνορά της και προσπαθεί να αμυνθεί απέναντι σε αυτή τη λαίλαπα.  </w:t>
      </w:r>
    </w:p>
    <w:p w14:paraId="5760B93A" w14:textId="77777777" w:rsidR="003F14BB" w:rsidRDefault="00F37CA6">
      <w:pPr>
        <w:spacing w:line="600" w:lineRule="auto"/>
        <w:ind w:firstLine="720"/>
        <w:jc w:val="both"/>
        <w:rPr>
          <w:rFonts w:eastAsia="Times New Roman"/>
          <w:szCs w:val="24"/>
        </w:rPr>
      </w:pPr>
      <w:r>
        <w:rPr>
          <w:rFonts w:eastAsia="Times New Roman"/>
          <w:szCs w:val="24"/>
        </w:rPr>
        <w:t>Μόνο με ΜΑΤ, κύριοι Υπουργοί του ΣΥΡΙΖΑ, πηγαίνετε πλέον σ</w:t>
      </w:r>
      <w:r>
        <w:rPr>
          <w:rFonts w:eastAsia="Times New Roman"/>
          <w:szCs w:val="24"/>
        </w:rPr>
        <w:t xml:space="preserve">τους χώρους ευθύνης σας, ΜΑΤ τα οποία σας προστατεύουν από αυτούς οι οποίοι μέχρι πρόσφατα σας αποθέωναν, γιατί είχατε υποσχεθεί στους πάντες τα πάντα και κάνετε τα εντελώς αντίθετα, ακόμα και στους δικούς σας. Είστε ακριβώς ίδιοι με τους προκατόχους σας, </w:t>
      </w:r>
      <w:r>
        <w:rPr>
          <w:rFonts w:eastAsia="Times New Roman"/>
          <w:szCs w:val="24"/>
        </w:rPr>
        <w:t xml:space="preserve">του οποίους στηλιτεύετε και κατηγορείτε καθημερινά. Δεν διαφέρετε σε τίποτα απολύτως.   </w:t>
      </w:r>
    </w:p>
    <w:p w14:paraId="5760B93B" w14:textId="77777777" w:rsidR="003F14BB" w:rsidRDefault="00F37CA6">
      <w:pPr>
        <w:spacing w:line="600" w:lineRule="auto"/>
        <w:ind w:firstLine="720"/>
        <w:jc w:val="both"/>
        <w:rPr>
          <w:rFonts w:eastAsia="Times New Roman"/>
          <w:szCs w:val="24"/>
        </w:rPr>
      </w:pPr>
      <w:r>
        <w:rPr>
          <w:rFonts w:eastAsia="Times New Roman"/>
          <w:szCs w:val="24"/>
        </w:rPr>
        <w:t>Τελειώνοντας, θα ήθελα να πω μια λέξη: Για να λυθούν όλα τα προβλήματα</w:t>
      </w:r>
      <w:r>
        <w:rPr>
          <w:rFonts w:eastAsia="Times New Roman"/>
          <w:szCs w:val="24"/>
        </w:rPr>
        <w:t>,</w:t>
      </w:r>
      <w:r>
        <w:rPr>
          <w:rFonts w:eastAsia="Times New Roman"/>
          <w:szCs w:val="24"/>
        </w:rPr>
        <w:t xml:space="preserve"> που έχουν να κάνουν με τη δημόσια υγεία, θα πρέπει να υπάρχει κι ένα δυνατό, στιβαρό ασφαλιστικ</w:t>
      </w:r>
      <w:r>
        <w:rPr>
          <w:rFonts w:eastAsia="Times New Roman"/>
          <w:szCs w:val="24"/>
        </w:rPr>
        <w:t>ό σύστημα. Όταν υπάρχει το τεράστιο δημογραφικό πρόβλημα, όταν ο πληθυσμός της πατρίδας μας μειώνεται με ραγδαίους ρυθμούς, να δούμε πώς σε λίγο καιρό είτε το νέο ασφαλιστικό</w:t>
      </w:r>
      <w:r>
        <w:rPr>
          <w:rFonts w:eastAsia="Times New Roman"/>
          <w:szCs w:val="24"/>
        </w:rPr>
        <w:t>,</w:t>
      </w:r>
      <w:r>
        <w:rPr>
          <w:rFonts w:eastAsia="Times New Roman"/>
          <w:szCs w:val="24"/>
        </w:rPr>
        <w:t xml:space="preserve"> που φέρατε είτε άλλα ασφαλιστικά που θα φέρετε, θα μπορούν να επιλύσουν αυτό το </w:t>
      </w:r>
      <w:r>
        <w:rPr>
          <w:rFonts w:eastAsia="Times New Roman"/>
          <w:szCs w:val="24"/>
        </w:rPr>
        <w:t xml:space="preserve">πρόβλημα όταν δεν θα υπάρχουν ασφαλισμένοι. Διότι μην πιστεύετε ποτέ ότι οι εκατοντάδες χιλιάδες λαθρομετανάστες που προσπαθείτε να νομιμοποιήσετε και που μια μέρα, </w:t>
      </w:r>
      <w:r>
        <w:rPr>
          <w:rFonts w:eastAsia="Times New Roman"/>
          <w:szCs w:val="24"/>
        </w:rPr>
        <w:lastRenderedPageBreak/>
        <w:t>όπως έχουμε πει, θα τους απονομιμοποιήσουμε εμείς, θα σας πληρώσουν ποτέ έστω και μία εισφο</w:t>
      </w:r>
      <w:r>
        <w:rPr>
          <w:rFonts w:eastAsia="Times New Roman"/>
          <w:szCs w:val="24"/>
        </w:rPr>
        <w:t>ρά.</w:t>
      </w:r>
    </w:p>
    <w:p w14:paraId="5760B93C" w14:textId="77777777" w:rsidR="003F14BB" w:rsidRDefault="00F37CA6">
      <w:pPr>
        <w:spacing w:line="600" w:lineRule="auto"/>
        <w:ind w:firstLine="720"/>
        <w:jc w:val="both"/>
        <w:rPr>
          <w:rFonts w:eastAsia="Times New Roman"/>
          <w:szCs w:val="24"/>
        </w:rPr>
      </w:pPr>
      <w:r>
        <w:rPr>
          <w:rFonts w:eastAsia="Times New Roman"/>
          <w:szCs w:val="24"/>
        </w:rPr>
        <w:t xml:space="preserve"> Ό,τι και να κάνετε, έχετε μπλέξει σε έναν φαύλο κύκλο καταστροφής και διάλυσης των πάντων και στην ελληνική υγεία.  </w:t>
      </w:r>
    </w:p>
    <w:p w14:paraId="5760B93D" w14:textId="77777777" w:rsidR="003F14BB" w:rsidRDefault="00F37CA6">
      <w:pPr>
        <w:spacing w:line="600" w:lineRule="auto"/>
        <w:ind w:firstLine="720"/>
        <w:jc w:val="both"/>
        <w:rPr>
          <w:rFonts w:eastAsia="Times New Roman"/>
          <w:szCs w:val="24"/>
        </w:rPr>
      </w:pPr>
      <w:r>
        <w:rPr>
          <w:rFonts w:eastAsia="Times New Roman"/>
          <w:szCs w:val="24"/>
        </w:rPr>
        <w:t xml:space="preserve">Ευχαριστώ πολύ. </w:t>
      </w:r>
    </w:p>
    <w:p w14:paraId="5760B93E" w14:textId="77777777" w:rsidR="003F14BB" w:rsidRDefault="00F37CA6">
      <w:pPr>
        <w:spacing w:line="600" w:lineRule="auto"/>
        <w:ind w:firstLine="720"/>
        <w:jc w:val="center"/>
        <w:rPr>
          <w:rFonts w:eastAsia="Times New Roman"/>
          <w:szCs w:val="24"/>
        </w:rPr>
      </w:pPr>
      <w:r>
        <w:rPr>
          <w:rFonts w:eastAsia="Times New Roman"/>
          <w:szCs w:val="24"/>
        </w:rPr>
        <w:t>(Χειροκροτήματα από την πτέρυγα της Χρυσής Αυγής)</w:t>
      </w:r>
    </w:p>
    <w:p w14:paraId="5760B93F" w14:textId="77777777" w:rsidR="003F14BB" w:rsidRDefault="00F37CA6">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Τον λόγο έχει ο Βουλευτής του Κ</w:t>
      </w:r>
      <w:r>
        <w:rPr>
          <w:rFonts w:eastAsia="Times New Roman"/>
          <w:szCs w:val="24"/>
        </w:rPr>
        <w:t xml:space="preserve">ομμουνιστικού Κόμματος Ελλάδας κ. Συντυχάκης για επτά λεπτά. </w:t>
      </w:r>
    </w:p>
    <w:p w14:paraId="5760B940" w14:textId="77777777" w:rsidR="003F14BB" w:rsidRDefault="00F37CA6">
      <w:pPr>
        <w:spacing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 xml:space="preserve">Ευχαριστώ, κύριε Πρόεδρε. </w:t>
      </w:r>
    </w:p>
    <w:p w14:paraId="5760B941" w14:textId="77777777" w:rsidR="003F14BB" w:rsidRDefault="00F37CA6">
      <w:pPr>
        <w:spacing w:line="600" w:lineRule="auto"/>
        <w:ind w:firstLine="720"/>
        <w:jc w:val="both"/>
        <w:rPr>
          <w:rFonts w:eastAsia="Times New Roman"/>
          <w:szCs w:val="24"/>
        </w:rPr>
      </w:pPr>
      <w:r>
        <w:rPr>
          <w:rFonts w:eastAsia="Times New Roman"/>
          <w:szCs w:val="24"/>
        </w:rPr>
        <w:t>Κυρίες και κύριοι, βασική προϋπόθεση για την ανταγωνιστικότητα και ανάκαμψη της κερδοφορίας των επιχειρηματικών ομίλων είναι η προώθηση των αντιδ</w:t>
      </w:r>
      <w:r>
        <w:rPr>
          <w:rFonts w:eastAsia="Times New Roman"/>
          <w:szCs w:val="24"/>
        </w:rPr>
        <w:t xml:space="preserve">ραστικών αλλαγών σε κρίσιμους κοινωνικούς τομείς, όπως είναι η υγεία, στη βάση των στρατηγικών κατευθύνσεων του ΟΟΣΑ, της στρατηγικής «Ευρώπη 2020». </w:t>
      </w:r>
    </w:p>
    <w:p w14:paraId="5760B942" w14:textId="77777777" w:rsidR="003F14BB" w:rsidRDefault="00F37CA6">
      <w:pPr>
        <w:spacing w:line="600" w:lineRule="auto"/>
        <w:ind w:firstLine="720"/>
        <w:jc w:val="both"/>
        <w:rPr>
          <w:rFonts w:eastAsia="Times New Roman"/>
          <w:szCs w:val="24"/>
        </w:rPr>
      </w:pPr>
      <w:r>
        <w:rPr>
          <w:rFonts w:eastAsia="Times New Roman"/>
          <w:szCs w:val="24"/>
        </w:rPr>
        <w:lastRenderedPageBreak/>
        <w:t xml:space="preserve">Για να υλοποιηθούν, όμως, χρειάζεται το κατάλληλο ευνοϊκό επενδυτικό περιβάλλον για τους επιχειρηματικούς </w:t>
      </w:r>
      <w:r>
        <w:rPr>
          <w:rFonts w:eastAsia="Times New Roman"/>
          <w:szCs w:val="24"/>
        </w:rPr>
        <w:t xml:space="preserve">ομίλους, το αναγκαίο νομοθετικό, θεσμικό πλαίσιο για όλες τις βαθμίδες υγείας. Η ομολογία των επιτελείων της Ευρωπαϊκής Ένωσης ότι τα προβλήματα ψυχικής υγείας είναι πηγή απώλειας της παραγωγικότητας και της αυξανόμενης τάσης συνταξιοδοτήσεων, αποκαλύπτει </w:t>
      </w:r>
      <w:r>
        <w:rPr>
          <w:rFonts w:eastAsia="Times New Roman"/>
          <w:szCs w:val="24"/>
        </w:rPr>
        <w:t xml:space="preserve">και την ουσία των επιδιώξεων της Κυβέρνησης για την ψυχική υγεία, την οποία υπηρετούν οι διατάξεις του παρόντος σχεδίου νόμου για τη διοικητική μεταρρύθμιση των υπηρεσιών ψυχικής υγείας. </w:t>
      </w:r>
    </w:p>
    <w:p w14:paraId="5760B943" w14:textId="77777777" w:rsidR="003F14BB" w:rsidRDefault="00F37CA6">
      <w:pPr>
        <w:spacing w:line="600" w:lineRule="auto"/>
        <w:ind w:firstLine="720"/>
        <w:jc w:val="both"/>
        <w:rPr>
          <w:rFonts w:eastAsia="Times New Roman"/>
          <w:szCs w:val="24"/>
        </w:rPr>
      </w:pPr>
      <w:r>
        <w:rPr>
          <w:rFonts w:eastAsia="Times New Roman"/>
          <w:szCs w:val="24"/>
        </w:rPr>
        <w:t>Από τη μία έχουμε βάθεμα και επέκταση της εμπορευματικής τους λειτου</w:t>
      </w:r>
      <w:r>
        <w:rPr>
          <w:rFonts w:eastAsia="Times New Roman"/>
          <w:szCs w:val="24"/>
        </w:rPr>
        <w:t>ργίας και την ενίσχυση της επιχειρηματικής δραστηριότητας στον κλάδο της υγείας και από την άλλη, με το δυνατόν μικρότερο κόστος για το κεφάλαιο και το κράτος του, να εξασφαλίζεται το αναγκαίο επίπεδο υγείας ως όρος για την αναπαραγωγή της εργατικής δύναμη</w:t>
      </w:r>
      <w:r>
        <w:rPr>
          <w:rFonts w:eastAsia="Times New Roman"/>
          <w:szCs w:val="24"/>
        </w:rPr>
        <w:t xml:space="preserve">ς. </w:t>
      </w:r>
    </w:p>
    <w:p w14:paraId="5760B944" w14:textId="77777777" w:rsidR="003F14BB" w:rsidRDefault="00F37CA6">
      <w:pPr>
        <w:spacing w:line="600" w:lineRule="auto"/>
        <w:ind w:firstLine="720"/>
        <w:jc w:val="both"/>
        <w:rPr>
          <w:rFonts w:eastAsia="Times New Roman"/>
          <w:szCs w:val="24"/>
        </w:rPr>
      </w:pPr>
      <w:r>
        <w:rPr>
          <w:rFonts w:eastAsia="Times New Roman"/>
          <w:szCs w:val="24"/>
        </w:rPr>
        <w:t xml:space="preserve">Η Κυβέρνηση αποδέχεται την πολιτική των ιδιωτικοποιήσεων, του κλεισίματος των δημόσιων ειδικών ψυχιατρικών νοσοκομείων και του κατακερματισμού των δομών ψυχικής υγείας, όπως έκαναν και οι προηγούμενες κυβερνήσεις, με τη λεγόμενη </w:t>
      </w:r>
      <w:r>
        <w:rPr>
          <w:rFonts w:eastAsia="Times New Roman"/>
          <w:szCs w:val="24"/>
        </w:rPr>
        <w:lastRenderedPageBreak/>
        <w:t>ψυχιατρική μεταρρύθμιση</w:t>
      </w:r>
      <w:r>
        <w:rPr>
          <w:rFonts w:eastAsia="Times New Roman"/>
          <w:szCs w:val="24"/>
        </w:rPr>
        <w:t>, οδηγώντας στον αποκλεισμό των πασχόντων από πρόληψη, θεραπεία και αποκατάσταση</w:t>
      </w:r>
      <w:r>
        <w:rPr>
          <w:rFonts w:eastAsia="Times New Roman"/>
          <w:szCs w:val="24"/>
        </w:rPr>
        <w:t>.</w:t>
      </w:r>
    </w:p>
    <w:p w14:paraId="5760B945" w14:textId="77777777" w:rsidR="003F14BB" w:rsidRDefault="00F37CA6">
      <w:pPr>
        <w:spacing w:after="0" w:line="600" w:lineRule="auto"/>
        <w:ind w:firstLine="720"/>
        <w:jc w:val="both"/>
        <w:rPr>
          <w:rFonts w:eastAsia="Times New Roman"/>
          <w:szCs w:val="24"/>
        </w:rPr>
      </w:pPr>
      <w:r>
        <w:rPr>
          <w:rFonts w:eastAsia="Times New Roman"/>
          <w:szCs w:val="24"/>
        </w:rPr>
        <w:t xml:space="preserve">Έτσι εξηγείται γιατί επί δεκαπέντε και πλέον χρόνια ο ΣΥΡΙΖΑ στήριζε το «ΨΥΧΑΡΓΩΣ», που ήταν η επιτομή της Ευρωπαϊκής Ένωσης στην ψυχική υγεία, με μπάσιμο για τα καλά των </w:t>
      </w:r>
      <w:r>
        <w:rPr>
          <w:rFonts w:eastAsia="Times New Roman"/>
          <w:szCs w:val="24"/>
        </w:rPr>
        <w:t>ιδιωτών, των ΜΚΟ, συλλόγων ασθενών και συγγενών, ξενώνες και οικοτροφεία ιδιωτών με κρατικό χρήμα, μείωση κρεβατιών, ενίσχυση της επιστημονικής έρευνας από ιδιώτες, ανάθεση της πρωτοβάθμιας φροντίδας υγείας σε ιδιώτες με ιδιωτικά κέντρα ψυχικής υγείας. Γι’</w:t>
      </w:r>
      <w:r>
        <w:rPr>
          <w:rFonts w:eastAsia="Times New Roman"/>
          <w:szCs w:val="24"/>
        </w:rPr>
        <w:t xml:space="preserve"> αυτό άλλωστε και απέτυχε. Ομολογείται, άλλωστε, από τις ίδιες τις εκθέσεις της Ευρωπαϊκής Ένωσης για την αξιολόγηση του «ΨΥΧΑΡΓΩΣ».</w:t>
      </w:r>
    </w:p>
    <w:p w14:paraId="5760B946" w14:textId="77777777" w:rsidR="003F14BB" w:rsidRDefault="00F37CA6">
      <w:pPr>
        <w:spacing w:line="600" w:lineRule="auto"/>
        <w:ind w:firstLine="720"/>
        <w:jc w:val="both"/>
        <w:rPr>
          <w:rFonts w:eastAsia="Times New Roman"/>
          <w:szCs w:val="24"/>
        </w:rPr>
      </w:pPr>
      <w:r>
        <w:rPr>
          <w:rFonts w:eastAsia="Times New Roman"/>
          <w:szCs w:val="24"/>
        </w:rPr>
        <w:t>Το ΚΚΕ τότε είχε διαφωνήσει και αντιστάθηκε στο κλείσιμο των δημόσιων ψυχιατρείων. Συνολικά υπάρχει έλλειψη δομών και ψυχια</w:t>
      </w:r>
      <w:r>
        <w:rPr>
          <w:rFonts w:eastAsia="Times New Roman"/>
          <w:szCs w:val="24"/>
        </w:rPr>
        <w:t>τρικών κλινικών σε όλη τη χώρα. Σήμερα λειτουργούν σχεδόν μόνο ιδιωτικές δομές, πανάκριβες και με αμφιλεγόμενες συνθήκες.</w:t>
      </w:r>
    </w:p>
    <w:p w14:paraId="5760B947" w14:textId="77777777" w:rsidR="003F14BB" w:rsidRDefault="00F37CA6">
      <w:pPr>
        <w:spacing w:line="600" w:lineRule="auto"/>
        <w:ind w:firstLine="720"/>
        <w:jc w:val="both"/>
        <w:rPr>
          <w:rFonts w:eastAsia="Times New Roman"/>
          <w:szCs w:val="24"/>
        </w:rPr>
      </w:pPr>
      <w:r>
        <w:rPr>
          <w:rFonts w:eastAsia="Times New Roman"/>
          <w:szCs w:val="24"/>
        </w:rPr>
        <w:lastRenderedPageBreak/>
        <w:t>Στην Κρήτη υπάρχει μόνο το πανεπιστημιακό νοσοκομείο, ενώ οι δομές σε Λασίθι, Χανιά, Ρέθυμνο αδυνατούν να εξυπηρετούν καθημερινά τις ο</w:t>
      </w:r>
      <w:r>
        <w:rPr>
          <w:rFonts w:eastAsia="Times New Roman"/>
          <w:szCs w:val="24"/>
        </w:rPr>
        <w:t xml:space="preserve">λοένα αυξανόμενες ανάγκες, αφού η ψυχική υγεία γίνεται ολοένα και πιο σημαντική. </w:t>
      </w:r>
    </w:p>
    <w:p w14:paraId="5760B948" w14:textId="77777777" w:rsidR="003F14BB" w:rsidRDefault="00F37CA6">
      <w:pPr>
        <w:spacing w:line="600" w:lineRule="auto"/>
        <w:ind w:firstLine="720"/>
        <w:jc w:val="both"/>
        <w:rPr>
          <w:rFonts w:eastAsia="Times New Roman"/>
          <w:szCs w:val="24"/>
        </w:rPr>
      </w:pPr>
      <w:r>
        <w:rPr>
          <w:rFonts w:eastAsia="Times New Roman"/>
          <w:szCs w:val="24"/>
        </w:rPr>
        <w:t xml:space="preserve">Όσον αφορά στην </w:t>
      </w:r>
      <w:r>
        <w:rPr>
          <w:rFonts w:eastAsia="Times New Roman"/>
          <w:szCs w:val="24"/>
        </w:rPr>
        <w:t>π</w:t>
      </w:r>
      <w:r>
        <w:rPr>
          <w:rFonts w:eastAsia="Times New Roman"/>
          <w:szCs w:val="24"/>
        </w:rPr>
        <w:t xml:space="preserve">αιδοψυχιατρική </w:t>
      </w:r>
      <w:r>
        <w:rPr>
          <w:rFonts w:eastAsia="Times New Roman"/>
          <w:szCs w:val="24"/>
        </w:rPr>
        <w:t>κ</w:t>
      </w:r>
      <w:r>
        <w:rPr>
          <w:rFonts w:eastAsia="Times New Roman"/>
          <w:szCs w:val="24"/>
        </w:rPr>
        <w:t xml:space="preserve">λινική στο Ηράκλειο, που είναι η μοναδική στο </w:t>
      </w:r>
      <w:r>
        <w:rPr>
          <w:rFonts w:eastAsia="Times New Roman"/>
          <w:szCs w:val="24"/>
        </w:rPr>
        <w:t>ν</w:t>
      </w:r>
      <w:r>
        <w:rPr>
          <w:rFonts w:eastAsia="Times New Roman"/>
          <w:szCs w:val="24"/>
        </w:rPr>
        <w:t>ότιο Αιγαίο, ενώ είχατε υποσχεθεί στους εργαζόμενους, που δουλεύουν τρία χρόνια τώρα, ότι στις</w:t>
      </w:r>
      <w:r>
        <w:rPr>
          <w:rFonts w:eastAsia="Times New Roman"/>
          <w:szCs w:val="24"/>
        </w:rPr>
        <w:t xml:space="preserve"> προσλήψεις θα μοριοδοτηθεί η προϋπηρεσία τους, τώρα τους κρεμάτε. Και τα ψυχοδιαγνωστικά, όμως, σταδιακά κλείνουν, ενώ κρίνονται απαραίτητα.</w:t>
      </w:r>
    </w:p>
    <w:p w14:paraId="5760B949" w14:textId="77777777" w:rsidR="003F14BB" w:rsidRDefault="00F37CA6">
      <w:pPr>
        <w:spacing w:line="600" w:lineRule="auto"/>
        <w:ind w:firstLine="720"/>
        <w:jc w:val="both"/>
        <w:rPr>
          <w:rFonts w:eastAsia="Times New Roman"/>
          <w:szCs w:val="24"/>
        </w:rPr>
      </w:pPr>
      <w:r>
        <w:rPr>
          <w:rFonts w:eastAsia="Times New Roman"/>
          <w:szCs w:val="24"/>
        </w:rPr>
        <w:t xml:space="preserve">Στα Χανιά, στην </w:t>
      </w:r>
      <w:r>
        <w:rPr>
          <w:rFonts w:eastAsia="Times New Roman"/>
          <w:szCs w:val="24"/>
        </w:rPr>
        <w:t>ψ</w:t>
      </w:r>
      <w:r>
        <w:rPr>
          <w:rFonts w:eastAsia="Times New Roman"/>
          <w:szCs w:val="24"/>
        </w:rPr>
        <w:t xml:space="preserve">υχιατρική </w:t>
      </w:r>
      <w:r>
        <w:rPr>
          <w:rFonts w:eastAsia="Times New Roman"/>
          <w:szCs w:val="24"/>
        </w:rPr>
        <w:t>κ</w:t>
      </w:r>
      <w:r>
        <w:rPr>
          <w:rFonts w:eastAsia="Times New Roman"/>
          <w:szCs w:val="24"/>
        </w:rPr>
        <w:t xml:space="preserve">λινική  του Γενικού Νοσοκομείου Χανίων, </w:t>
      </w:r>
      <w:r>
        <w:rPr>
          <w:rFonts w:eastAsia="Times New Roman"/>
          <w:szCs w:val="24"/>
        </w:rPr>
        <w:t xml:space="preserve">«Άγιος Γεώργιος» </w:t>
      </w:r>
      <w:r>
        <w:rPr>
          <w:rFonts w:eastAsia="Times New Roman"/>
          <w:szCs w:val="24"/>
        </w:rPr>
        <w:t>είναι τεράστια τα κενά σε ιατ</w:t>
      </w:r>
      <w:r>
        <w:rPr>
          <w:rFonts w:eastAsia="Times New Roman"/>
          <w:szCs w:val="24"/>
        </w:rPr>
        <w:t>ρικό, νοσηλευτικό προσωπικό. Καταγράφεται απουσία προσωπικού ασφαλείας, απουσία τμήματος οξέων περιστατικών λόγω σημαντικών ελλείψεων σε προσωπικό, ακαταλληλότητα του κτηρίου της κλινικής.</w:t>
      </w:r>
    </w:p>
    <w:p w14:paraId="5760B94A" w14:textId="77777777" w:rsidR="003F14BB" w:rsidRDefault="00F37CA6">
      <w:pPr>
        <w:spacing w:line="600" w:lineRule="auto"/>
        <w:ind w:firstLine="720"/>
        <w:jc w:val="both"/>
        <w:rPr>
          <w:rFonts w:eastAsia="Times New Roman"/>
          <w:szCs w:val="24"/>
        </w:rPr>
      </w:pPr>
      <w:r>
        <w:rPr>
          <w:rFonts w:eastAsia="Times New Roman"/>
          <w:szCs w:val="24"/>
        </w:rPr>
        <w:t xml:space="preserve">Το νομοσχέδιό σας αντί να λύνει χρόνια προβλήματα, στην πράξη κατοχυρώνει το διοικητικό, θεσμικό ρόλο των επιχειρηματιών και των ΜΚΟ. Ιδιαίτερα στις παιδοψυχιατρικές υπηρεσίες ενισχύει την ιδιωτική επιχειρηματική δράση και τον ανταποδοτικό </w:t>
      </w:r>
      <w:r>
        <w:rPr>
          <w:rFonts w:eastAsia="Times New Roman"/>
          <w:szCs w:val="24"/>
        </w:rPr>
        <w:lastRenderedPageBreak/>
        <w:t>χαρακτήρα των υπ</w:t>
      </w:r>
      <w:r>
        <w:rPr>
          <w:rFonts w:eastAsia="Times New Roman"/>
          <w:szCs w:val="24"/>
        </w:rPr>
        <w:t xml:space="preserve">ηρεσιών αυτών από τις μονάδες του δημόσιου τομέα. </w:t>
      </w:r>
    </w:p>
    <w:p w14:paraId="5760B94B" w14:textId="77777777" w:rsidR="003F14BB" w:rsidRDefault="00F37CA6">
      <w:pPr>
        <w:spacing w:line="600" w:lineRule="auto"/>
        <w:ind w:firstLine="720"/>
        <w:jc w:val="both"/>
        <w:rPr>
          <w:rFonts w:eastAsia="Times New Roman"/>
          <w:szCs w:val="24"/>
        </w:rPr>
      </w:pPr>
      <w:r>
        <w:rPr>
          <w:rFonts w:eastAsia="Times New Roman"/>
          <w:szCs w:val="24"/>
        </w:rPr>
        <w:t>Η προτεινόμενη διοικητική οργάνωση των υπηρεσιών ψυχικής υγείας και τα όργανα που συστήνονται, θα είναι τα νέα όργανα για την υλοποίηση των αντιδραστικών αλλαγών στην ψυχική υγεία με το πρόσχημα της δημοκρ</w:t>
      </w:r>
      <w:r>
        <w:rPr>
          <w:rFonts w:eastAsia="Times New Roman"/>
          <w:szCs w:val="24"/>
        </w:rPr>
        <w:t>ατικότητας στη λειτουργία των περιφερειακών τομεακών επιτροπών και της συμμετοχικότητας των εκπροσώπων των ληπτών υπηρεσιών υγείας, των συλλόγων οικογενειών ατόμων με ψυχικές διαταραχές και της τοπικής διοίκησης.</w:t>
      </w:r>
    </w:p>
    <w:p w14:paraId="5760B94C" w14:textId="77777777" w:rsidR="003F14BB" w:rsidRDefault="00F37CA6">
      <w:pPr>
        <w:spacing w:line="600" w:lineRule="auto"/>
        <w:ind w:firstLine="720"/>
        <w:jc w:val="both"/>
        <w:rPr>
          <w:rFonts w:eastAsia="Times New Roman"/>
          <w:szCs w:val="24"/>
        </w:rPr>
      </w:pPr>
      <w:r>
        <w:rPr>
          <w:rFonts w:eastAsia="Times New Roman"/>
          <w:szCs w:val="24"/>
        </w:rPr>
        <w:t>Αναβαθμίζεται ο ρόλος του ιδιωτικού τομέα μ</w:t>
      </w:r>
      <w:r>
        <w:rPr>
          <w:rFonts w:eastAsia="Times New Roman"/>
          <w:szCs w:val="24"/>
        </w:rPr>
        <w:t xml:space="preserve">ε τη συμμετοχή του στις τομεακές επιστημονικές επιτροπές. Μετατρέπει τους επιστήμονες σε μοχλό προώθησης των καπιταλιστικών αναδιαρθρώσεων στον χώρο της ψυχικής υγείας, να αξιοποιούνται στη μελέτη, στην επιστημονική στήριξη και στην πρακτική υλοποίηση της </w:t>
      </w:r>
      <w:r>
        <w:rPr>
          <w:rFonts w:eastAsia="Times New Roman"/>
          <w:szCs w:val="24"/>
        </w:rPr>
        <w:t>πολιτικής της Κυβέρνησης.</w:t>
      </w:r>
    </w:p>
    <w:p w14:paraId="5760B94D" w14:textId="77777777" w:rsidR="003F14BB" w:rsidRDefault="00F37CA6">
      <w:pPr>
        <w:spacing w:line="600" w:lineRule="auto"/>
        <w:ind w:firstLine="720"/>
        <w:jc w:val="both"/>
        <w:rPr>
          <w:rFonts w:eastAsia="Times New Roman"/>
          <w:szCs w:val="24"/>
        </w:rPr>
      </w:pPr>
      <w:r>
        <w:rPr>
          <w:rFonts w:eastAsia="Times New Roman"/>
          <w:szCs w:val="24"/>
        </w:rPr>
        <w:t xml:space="preserve">Απ’ αυτήν την άποψη, λοιπόν, το Κομμουνιστικό Κόμμα Ελλάδας δεν κατηγορεί την Κυβέρνηση για ανικανότητα και προχειρότητα ή έλλειψη σχεδιασμού όπως λένε τα υπόλοιπα, για να </w:t>
      </w:r>
      <w:r>
        <w:rPr>
          <w:rFonts w:eastAsia="Times New Roman"/>
          <w:szCs w:val="24"/>
        </w:rPr>
        <w:lastRenderedPageBreak/>
        <w:t xml:space="preserve">συγκαλύψουν την κοινή στρατηγική σύμπλευση ή για το ποιος </w:t>
      </w:r>
      <w:r>
        <w:rPr>
          <w:rFonts w:eastAsia="Times New Roman"/>
          <w:szCs w:val="24"/>
        </w:rPr>
        <w:t xml:space="preserve">προωθεί την αντιλαϊκή πολιτική πιο αποτελεσματικά. </w:t>
      </w:r>
    </w:p>
    <w:p w14:paraId="5760B94E" w14:textId="77777777" w:rsidR="003F14BB" w:rsidRDefault="00F37CA6">
      <w:pPr>
        <w:spacing w:line="600" w:lineRule="auto"/>
        <w:ind w:firstLine="720"/>
        <w:jc w:val="both"/>
        <w:rPr>
          <w:rFonts w:eastAsia="Times New Roman"/>
          <w:szCs w:val="24"/>
        </w:rPr>
      </w:pPr>
      <w:r>
        <w:rPr>
          <w:rFonts w:eastAsia="Times New Roman"/>
          <w:szCs w:val="24"/>
        </w:rPr>
        <w:t xml:space="preserve">Για το ΚΚΕ η υγεία είναι κοινωνικό αγαθό και όχι εμπόρευμα. Οι δομές της ψυχικής υγείας πρέπει να αποτελούν στοιχείο ενός ενιαίου, δωρεάν κρατικού συστήματος υγείας και πρόνοιας, επαρκώς χρηματοδοτούμενο </w:t>
      </w:r>
      <w:r>
        <w:rPr>
          <w:rFonts w:eastAsia="Times New Roman"/>
          <w:szCs w:val="24"/>
        </w:rPr>
        <w:t>από τον κρατικό προϋπολογισμό, με κατάργηση κάθε επιχειρηματικής δραστηριότητας, πανελλαδικά ανεπτυγμένο σε όλα τα επίπεδα και ιδιαίτερα σε αυτό της πρωτοβάθμιας φροντίδας υγείας, με μόνιμο προσωπικό πλήρους και αποκλειστικής απασχόλησης δίχως ελαστικές ερ</w:t>
      </w:r>
      <w:r>
        <w:rPr>
          <w:rFonts w:eastAsia="Times New Roman"/>
          <w:szCs w:val="24"/>
        </w:rPr>
        <w:t>γασιακές σχέσεις.</w:t>
      </w:r>
    </w:p>
    <w:p w14:paraId="5760B94F" w14:textId="77777777" w:rsidR="003F14BB" w:rsidRDefault="00F37CA6">
      <w:pPr>
        <w:spacing w:line="600" w:lineRule="auto"/>
        <w:ind w:firstLine="720"/>
        <w:jc w:val="both"/>
        <w:rPr>
          <w:rFonts w:eastAsia="Times New Roman"/>
          <w:szCs w:val="24"/>
        </w:rPr>
      </w:pPr>
      <w:r>
        <w:rPr>
          <w:rFonts w:eastAsia="Times New Roman"/>
          <w:szCs w:val="24"/>
        </w:rPr>
        <w:t>Κύριε Πρόεδρε, σχετικά με τις δύο τροπολογίες που κατατέθηκαν από τον Υπουργό Εργασίας, θα ήθελα να πω τα εξής: Το άρθρο 94 -η τροπολογία, δηλαδή, που μετατράπηκε σε άρθρο 94- σχετικά με τις ρυθμίσεις θεμάτων που αφορούν τους εγγεγραμμένο</w:t>
      </w:r>
      <w:r>
        <w:rPr>
          <w:rFonts w:eastAsia="Times New Roman"/>
          <w:szCs w:val="24"/>
        </w:rPr>
        <w:t>υς στα μητρώα του ΟΑΕΕ, το καταψηφίζουμε. Με πρόσχημα την ανάσχεση της ανεργίας -όπως αναφέρεται στην αιτιολογική έκθεση- διευρύνεται η δυνατότητα σχεδιασμού και υλοποίησης προγραμμάτων απασχόλησης. Στην πραγματικότητα πρόκειται για πακτωλό δισεκατομμυρίων</w:t>
      </w:r>
      <w:r>
        <w:rPr>
          <w:rFonts w:eastAsia="Times New Roman"/>
          <w:szCs w:val="24"/>
        </w:rPr>
        <w:t xml:space="preserve"> τα οποία μεταφέρθηκαν </w:t>
      </w:r>
      <w:r>
        <w:rPr>
          <w:rFonts w:eastAsia="Times New Roman"/>
          <w:szCs w:val="24"/>
        </w:rPr>
        <w:lastRenderedPageBreak/>
        <w:t>στις τσέπες των εργοδοτών στο όνομα της δημιουργίας νέων θέσεων εργασίας. Εάν υπάρξει ένας απολογισμός, θα δούμε ότι δεν υπήρξαν θέσεις εργασίας αλλά ανακύκλωση αυτής.</w:t>
      </w:r>
    </w:p>
    <w:p w14:paraId="5760B950" w14:textId="77777777" w:rsidR="003F14BB" w:rsidRDefault="00F37CA6">
      <w:pPr>
        <w:spacing w:line="600" w:lineRule="auto"/>
        <w:ind w:firstLine="720"/>
        <w:jc w:val="both"/>
        <w:rPr>
          <w:rFonts w:eastAsia="Times New Roman"/>
          <w:szCs w:val="24"/>
        </w:rPr>
      </w:pPr>
      <w:r>
        <w:rPr>
          <w:rFonts w:eastAsia="Times New Roman"/>
          <w:szCs w:val="24"/>
        </w:rPr>
        <w:t>Ομολογείται, άλλωστε, με τον πιο κυνικό τρόπο από την ίδια την Αν</w:t>
      </w:r>
      <w:r>
        <w:rPr>
          <w:rFonts w:eastAsia="Times New Roman"/>
          <w:szCs w:val="24"/>
        </w:rPr>
        <w:t>απληρώτρια Υπουργό, την κ. Αντωνοπούλου, υπεύθυνη, τάχατες, για την αντιμετώπιση της ανεργίας, ότι όλες οι παρεμβάσεις</w:t>
      </w:r>
      <w:r>
        <w:rPr>
          <w:rFonts w:eastAsia="Times New Roman"/>
          <w:szCs w:val="24"/>
        </w:rPr>
        <w:t>,</w:t>
      </w:r>
      <w:r>
        <w:rPr>
          <w:rFonts w:eastAsia="Times New Roman"/>
          <w:szCs w:val="24"/>
        </w:rPr>
        <w:t xml:space="preserve"> που είναι υποστηρικτικές για τους ανέργους έχουν ημερομηνία λήξης, καθώς δεν υπάρχουν πόροι για να μπορέσει κανείς να υποστηρίξει διακόσ</w:t>
      </w:r>
      <w:r>
        <w:rPr>
          <w:rFonts w:eastAsia="Times New Roman"/>
          <w:szCs w:val="24"/>
        </w:rPr>
        <w:t>ιες και τριακόσιες χιλιάδες ανέργους επ’ αόριστον μέχρι να βρουν μια θέση εργασίας.</w:t>
      </w:r>
    </w:p>
    <w:p w14:paraId="5760B951"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Για την κ</w:t>
      </w:r>
      <w:r>
        <w:rPr>
          <w:rFonts w:eastAsia="Times New Roman" w:cs="Times New Roman"/>
          <w:szCs w:val="24"/>
        </w:rPr>
        <w:t>.</w:t>
      </w:r>
      <w:r>
        <w:rPr>
          <w:rFonts w:eastAsia="Times New Roman" w:cs="Times New Roman"/>
          <w:szCs w:val="24"/>
        </w:rPr>
        <w:t xml:space="preserve"> Αντωνοπούλου, την Κυβέρνηση ΣΥΡΙΖΑ-ΑΝΕΛ</w:t>
      </w:r>
      <w:r>
        <w:rPr>
          <w:rFonts w:eastAsia="Times New Roman" w:cs="Times New Roman"/>
          <w:szCs w:val="24"/>
        </w:rPr>
        <w:t>,</w:t>
      </w:r>
      <w:r>
        <w:rPr>
          <w:rFonts w:eastAsia="Times New Roman" w:cs="Times New Roman"/>
          <w:szCs w:val="24"/>
        </w:rPr>
        <w:t xml:space="preserve"> δηλαδή </w:t>
      </w:r>
      <w:r>
        <w:rPr>
          <w:rFonts w:eastAsia="Times New Roman" w:cs="Times New Roman"/>
          <w:szCs w:val="24"/>
        </w:rPr>
        <w:t>,</w:t>
      </w:r>
      <w:r>
        <w:rPr>
          <w:rFonts w:eastAsia="Times New Roman" w:cs="Times New Roman"/>
          <w:szCs w:val="24"/>
        </w:rPr>
        <w:t>την οποία εκπροσωπεί, η αντιμετώπιση της ανεργίας δεν είναι η επ’ αόριστον στήριξη των ανέργων, αλλά η επιδότηση</w:t>
      </w:r>
      <w:r>
        <w:rPr>
          <w:rFonts w:eastAsia="Times New Roman" w:cs="Times New Roman"/>
          <w:szCs w:val="24"/>
        </w:rPr>
        <w:t xml:space="preserve"> των προσλήψεων. Δηλαδή, η Κυβέρνηση παρουσιάζει ως σχέδιο για την αντιμετώπιση της ανεργίας την επιδότηση των εργοδοτών πλάι σε όλες τις άλλες διευκολύνσεις που τους παρέχονται, όπως φορολογική ελάφρυνση, δάνεια, μειωμένες ασφαλιστικές εισφορές. Ημερομηνί</w:t>
      </w:r>
      <w:r>
        <w:rPr>
          <w:rFonts w:eastAsia="Times New Roman" w:cs="Times New Roman"/>
          <w:szCs w:val="24"/>
        </w:rPr>
        <w:t xml:space="preserve">α λήξης, λοιπόν, για εσάς έχει η προστασία των ανέργων, αλλά ποτέ η στήριξη των εργοδοτών. </w:t>
      </w:r>
      <w:r>
        <w:rPr>
          <w:rFonts w:eastAsia="Times New Roman" w:cs="Times New Roman"/>
          <w:szCs w:val="24"/>
        </w:rPr>
        <w:lastRenderedPageBreak/>
        <w:t xml:space="preserve">Να πως αντιλαμβάνεστε τη δίκαιη ανάπτυξη, τα παράλληλα προγράμματα για την άνοιξη της οικονομίας, που προωθεί η </w:t>
      </w:r>
      <w:r>
        <w:rPr>
          <w:rFonts w:eastAsia="Times New Roman" w:cs="Times New Roman"/>
          <w:szCs w:val="24"/>
        </w:rPr>
        <w:t>σ</w:t>
      </w:r>
      <w:r>
        <w:rPr>
          <w:rFonts w:eastAsia="Times New Roman" w:cs="Times New Roman"/>
          <w:szCs w:val="24"/>
        </w:rPr>
        <w:t xml:space="preserve">υγκυβέρνηση. </w:t>
      </w:r>
    </w:p>
    <w:p w14:paraId="5760B952"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Η Κυβέρνηση, όσο και οι προηγούμενες, </w:t>
      </w:r>
      <w:r>
        <w:rPr>
          <w:rFonts w:eastAsia="Times New Roman" w:cs="Times New Roman"/>
          <w:szCs w:val="24"/>
        </w:rPr>
        <w:t>αποδυναμώνει σταθερά το πλέγμα προστασίας των ανέργων. Αντί για επιδόματα, για μέτρα προστασίας ανακυκλώνει την ανεργία, αφήνει εκτός επιδότησης πάνω από το 80% των ανέργων, δίνει ζεστό χρήμα και τσάμπα εργασία στις επιχειρήσεις, επιδιώκει όσοι δουλεύουν ν</w:t>
      </w:r>
      <w:r>
        <w:rPr>
          <w:rFonts w:eastAsia="Times New Roman" w:cs="Times New Roman"/>
          <w:szCs w:val="24"/>
        </w:rPr>
        <w:t>α δουλεύουν με τους χειρότερους όρους και όσοι δεν δουλεύουν να είναι έτοιμοι να δεχθούν μια θέση με όρους εργασίας πραγματικής σκλαβιάς. Σε αυτό, λοιπόν, το πλαίσιο για τον ΟΑΕΔ δεν αποτελεί προτεραιότητα η δημιουργία θέσεων σταθερής εργασίας. Αντίθετα, π</w:t>
      </w:r>
      <w:r>
        <w:rPr>
          <w:rFonts w:eastAsia="Times New Roman" w:cs="Times New Roman"/>
          <w:szCs w:val="24"/>
        </w:rPr>
        <w:t>αίζει κεντρικό ρόλο στην απορρύθμιση των εργασιών σχέσεων, ενδυναμώνει τις ελαστικές εργασιακές σχέσεις.</w:t>
      </w:r>
    </w:p>
    <w:p w14:paraId="5760B953"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Για τα άρθρα 95 και 96 –και ολοκληρώνω, κύριε Πρόεδρε- που είναι τροπολογίες και αυτές και έγιναν άρθρα, που προβλέπουν να μη επηρεάζει τον χρόνο ανεργ</w:t>
      </w:r>
      <w:r>
        <w:rPr>
          <w:rFonts w:eastAsia="Times New Roman" w:cs="Times New Roman"/>
          <w:szCs w:val="24"/>
        </w:rPr>
        <w:t xml:space="preserve">ίας η περιστασιακή εργασία και αντίστοιχα να παρατείνει την προθεσμία για την υποβολή </w:t>
      </w:r>
      <w:r>
        <w:rPr>
          <w:rFonts w:eastAsia="Times New Roman" w:cs="Times New Roman"/>
          <w:szCs w:val="24"/>
        </w:rPr>
        <w:lastRenderedPageBreak/>
        <w:t>αιτήσεων στους δανειολήπτες του ΟΕΚ, του Οργανισμού Εργατικής Κατοικίας, για τη ρύθμιση των οφειλών τους, θα συμφωνήσουμε. Αν και το θέμα, βέβαια, των δανειοληπτών του ΟΕ</w:t>
      </w:r>
      <w:r>
        <w:rPr>
          <w:rFonts w:eastAsia="Times New Roman" w:cs="Times New Roman"/>
          <w:szCs w:val="24"/>
        </w:rPr>
        <w:t>Κ είναι ένα πολύ σοβαρό θέμα και χρήζει περαιτέρω συζήτησης.</w:t>
      </w:r>
    </w:p>
    <w:p w14:paraId="5760B954"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Τα άρθρα 97, 98 και 99 τα καταψηφίζουμε. Αφορούν τον ορισμό του τρόπου αναπροσαρμογής των συντάξιμων αποδοχών. Σύμφωνα με την τροπολογία στο άρθρο 97, ο υπολογισμός των συντάξιμων αποδοχών από το</w:t>
      </w:r>
      <w:r>
        <w:rPr>
          <w:rFonts w:eastAsia="Times New Roman" w:cs="Times New Roman"/>
          <w:szCs w:val="24"/>
        </w:rPr>
        <w:t xml:space="preserve"> 2000 μέχρι το 2020 θα γίνεται με βάση τη μεταβολή του μέσου ετήσιου γενικού δείκτη τιμών καταναλωτή της ΕΛΣΤΑΤ, ενώ μετά το 2020 ο υπολογισμός του συντάξιμου μισθού θα γίνεται με βάση τον δείκτη μεταβολής μισθών, όπως δηλαδή προέβλεπε αρχικά ο νόμος. Η αν</w:t>
      </w:r>
      <w:r>
        <w:rPr>
          <w:rFonts w:eastAsia="Times New Roman" w:cs="Times New Roman"/>
          <w:szCs w:val="24"/>
        </w:rPr>
        <w:t xml:space="preserve">απροσαρμογή των μισθών με τον νέο δείκτη δεν αλλάζει τη βασική αντιασφαλιστική ανατροπή που επήλθε. Ποια δηλαδή; Ότι οι νέες συντάξεις θα υπολογίζονται με συντάξιμο μισθό που θα προκύπτει από το σύνολο του εργασιακού βίου και όχι τον τελευταίο μισθό ή την </w:t>
      </w:r>
      <w:r>
        <w:rPr>
          <w:rFonts w:eastAsia="Times New Roman" w:cs="Times New Roman"/>
          <w:szCs w:val="24"/>
        </w:rPr>
        <w:t>τελευταία πενταετία που ίσχυε πριν.</w:t>
      </w:r>
    </w:p>
    <w:p w14:paraId="5760B955"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ολοκληρώνετε.</w:t>
      </w:r>
    </w:p>
    <w:p w14:paraId="5760B956"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lastRenderedPageBreak/>
        <w:t>ΕΜΜΑΝΟΥΗΛ ΣΥΝΤΥΧΑΚΗΣ:</w:t>
      </w:r>
      <w:r>
        <w:rPr>
          <w:rFonts w:eastAsia="Times New Roman" w:cs="Times New Roman"/>
          <w:szCs w:val="24"/>
        </w:rPr>
        <w:t xml:space="preserve"> Ολοκληρώνω, κύριε Πρόεδρε.</w:t>
      </w:r>
    </w:p>
    <w:p w14:paraId="5760B957"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Και αυτό σε συνδυασμό, βέβαια, με τα εξίσου πολύ χαμηλότερα ποσοστά αναπλήρωσης έτσι και αλλιώς, που θα </w:t>
      </w:r>
      <w:r>
        <w:rPr>
          <w:rFonts w:eastAsia="Times New Roman" w:cs="Times New Roman"/>
          <w:szCs w:val="24"/>
        </w:rPr>
        <w:t>οδηγήσει οι νέες συντάξεις να είναι πολύ μικρότερες από τις παλιές.</w:t>
      </w:r>
    </w:p>
    <w:p w14:paraId="5760B958"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Κατά συνέπεια το ΚΚΕ, όπως είπε και ο εισηγητής μας, καταψηφίζει το συγκεκριμένο νομοσχέδιο και τις συγκεκριμένες τροπολογίες στις οποίες αναφέρθηκα εγώ.</w:t>
      </w:r>
    </w:p>
    <w:p w14:paraId="5760B959"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5760B95A"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ΠΡΟΕΔΡΕΥΩΝ (Δ</w:t>
      </w:r>
      <w:r>
        <w:rPr>
          <w:rFonts w:eastAsia="Times New Roman" w:cs="Times New Roman"/>
          <w:b/>
          <w:szCs w:val="24"/>
        </w:rPr>
        <w:t>ημήτριος Κρεμαστινός):</w:t>
      </w:r>
      <w:r>
        <w:rPr>
          <w:rFonts w:eastAsia="Times New Roman" w:cs="Times New Roman"/>
          <w:szCs w:val="24"/>
        </w:rPr>
        <w:t xml:space="preserve"> Ευχαριστώ.</w:t>
      </w:r>
    </w:p>
    <w:p w14:paraId="5760B95B"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Τον λόγο έχει ο Κοινοβουλευτικός Εκπρόσωπος του κόμματος Ποτάμι κ. Αμυράς για δώδεκα λεπτά.</w:t>
      </w:r>
    </w:p>
    <w:p w14:paraId="5760B95C"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Ευχαριστώ, κύριε Πρόεδρε.</w:t>
      </w:r>
    </w:p>
    <w:p w14:paraId="5760B95D"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Μιλούσα με τον συνάδελφο τον κ. Μηταφίδη και έτσι θα ξεκινήσω την ομιλία μου. Θέλω να π</w:t>
      </w:r>
      <w:r>
        <w:rPr>
          <w:rFonts w:eastAsia="Times New Roman" w:cs="Times New Roman"/>
          <w:szCs w:val="24"/>
        </w:rPr>
        <w:t xml:space="preserve">ω ότι εγώ προσωπικά και στο Ποτάμι είμαστε της άποψης ότι πολλά μικρά κάνουν ένα μεγάλο. Για να πετύχουμε το μεγάλο πρέπει να ξεκινήσουμε από </w:t>
      </w:r>
      <w:r>
        <w:rPr>
          <w:rFonts w:eastAsia="Times New Roman" w:cs="Times New Roman"/>
          <w:szCs w:val="24"/>
        </w:rPr>
        <w:lastRenderedPageBreak/>
        <w:t>την πολιτική συναίνεση. Όχι σε όλα, δεν συμφωνούμε σε όλα. Υπάρχουν κάποια πράγματα της κοινωνικής ζωής, της οικον</w:t>
      </w:r>
      <w:r>
        <w:rPr>
          <w:rFonts w:eastAsia="Times New Roman" w:cs="Times New Roman"/>
          <w:szCs w:val="24"/>
        </w:rPr>
        <w:t>ομικής και της πολιτικής, θα σας πω εγώ, που πρέπει και μας βρίσκουν σύμφωνους όλους. Ο κ. Μηταφίδης έφερε μία τροπολογία για απόδοση ιθαγένειας στους απογόνους των Ελλήνων Εβραίων, οι οποίοι εκτοπίστηκαν κατά τη διάρκεια της κατοχής από τους Γερμανούς και</w:t>
      </w:r>
      <w:r>
        <w:rPr>
          <w:rFonts w:eastAsia="Times New Roman" w:cs="Times New Roman"/>
          <w:szCs w:val="24"/>
        </w:rPr>
        <w:t xml:space="preserve"> εξοντώθηκαν. Εμείς, βεβαίως, την υποστηρίζουμε αυτήν την τροπολογία.</w:t>
      </w:r>
    </w:p>
    <w:p w14:paraId="5760B95E"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Υπάρχει, όμως, και άλλη μία τροπολογία που καταθέσαμε εμείς, και εννοώ οι Βουλευτές τριών κομμάτων, δηλαδή το Ποτάμι, η Δημοκρατική Συμπαράταξη με τον κ. Λοβέρδο και η Ένωση Κεντρώων με </w:t>
      </w:r>
      <w:r>
        <w:rPr>
          <w:rFonts w:eastAsia="Times New Roman" w:cs="Times New Roman"/>
          <w:szCs w:val="24"/>
        </w:rPr>
        <w:t>τον κ. Κατσιαντώνη. Τι είναι αυτή η τροπολογία με γενικό αριθμό 971 και ειδικό 74; Έχει να κάνει με τη γονική επιμέλεια των τέκνων.</w:t>
      </w:r>
    </w:p>
    <w:p w14:paraId="5760B95F"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Προσέξτε, κύριε Υπουργέ, θα σας αναπτύξω εν τάχει το θέμα της τροπολογίας. Δεν είμαι και τόσο αισιόδοξος ότι θα την κάνετε δ</w:t>
      </w:r>
      <w:r>
        <w:rPr>
          <w:rFonts w:eastAsia="Times New Roman" w:cs="Times New Roman"/>
          <w:szCs w:val="24"/>
        </w:rPr>
        <w:t xml:space="preserve">εκτή, αλλά τουλάχιστον προσπαθώ, με αυτήν εδώ την κατάθεση, να ανοίξουμε μια δημόσια συζήτηση, εις την οποία άλλωστε –να σας πω την αλήθεια- συμμετείχε και ο ΣΥΡΙΖΑ, γιατί </w:t>
      </w:r>
      <w:r>
        <w:rPr>
          <w:rFonts w:eastAsia="Times New Roman" w:cs="Times New Roman"/>
          <w:szCs w:val="24"/>
        </w:rPr>
        <w:lastRenderedPageBreak/>
        <w:t>αυτήν την τροπολογία είχαμε ξεκινήσει με έναν συνάδελφο Βουλευτή του ΣΥΡΙΖΑ να την κ</w:t>
      </w:r>
      <w:r>
        <w:rPr>
          <w:rFonts w:eastAsia="Times New Roman" w:cs="Times New Roman"/>
          <w:szCs w:val="24"/>
        </w:rPr>
        <w:t xml:space="preserve">αταθέσουμε και συμφωνούσε. Εν πάση περιπτώσει, κάποια στιγμή έμεινε πίσω. </w:t>
      </w:r>
    </w:p>
    <w:p w14:paraId="5760B960"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Τι λέει λοιπόν αυτή η τροπολογία; Φέρνει κάποιες μικρές αλλαγές στον Αστικό Κώδικα, προκειμένου να φέρουμε στην πρώτη γραμμή ως δεδομένη και ως βάση την αρχή την ίσης μεταχείρισης τ</w:t>
      </w:r>
      <w:r>
        <w:rPr>
          <w:rFonts w:eastAsia="Times New Roman" w:cs="Times New Roman"/>
          <w:szCs w:val="24"/>
        </w:rPr>
        <w:t>ων γονέων και των φύλων. Τι έχουμε εδώ; Είναι γνωστό ότι πολλές δικαστικές αποφάσεις διατάσσουν τη βίαιη αποκοπή ενός παιδιού από τους γονείς που οδηγούνται στο διαζύγιο. Αυτή είναι μια τραυματική κατάσταση κυρίως για το παιδί και βεβαίως και για τους γονε</w:t>
      </w:r>
      <w:r>
        <w:rPr>
          <w:rFonts w:eastAsia="Times New Roman" w:cs="Times New Roman"/>
          <w:szCs w:val="24"/>
        </w:rPr>
        <w:t>ίς. Με την τροπολογία που καταθέσαμε -Ποτάμι, υπογράφων Γιώργος Αμυράς, Δημοκρατική Συμπαράταξη, Ανδρέας Λοβέρδος, και Ένωση Κεντρώων, Γεώργιος Κατσιαντώνης- παίρνουμε αυτά που το Συμβούλιο της Ευρώπης είχε λάβει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του ως τις βέλτιστες πρακτικές και</w:t>
      </w:r>
      <w:r>
        <w:rPr>
          <w:rFonts w:eastAsia="Times New Roman" w:cs="Times New Roman"/>
          <w:szCs w:val="24"/>
        </w:rPr>
        <w:t xml:space="preserve"> τις νομοθετικές αλλαγές που πρέπει να γίνουν. Έχουμε τη σύσταση του 2015 της Επιτροπής Υπουργών και το ψήφισμα 2079 της Επιτροπής Ισότητας της Κοινοβουλευτικής Συνέλευσης, όπου ομοφώνως διατυπώνονται ρητά οι αρχές που πρέπει να διέπουν την </w:t>
      </w:r>
      <w:r>
        <w:rPr>
          <w:rFonts w:eastAsia="Times New Roman" w:cs="Times New Roman"/>
          <w:szCs w:val="24"/>
        </w:rPr>
        <w:lastRenderedPageBreak/>
        <w:t>προστασία των δ</w:t>
      </w:r>
      <w:r>
        <w:rPr>
          <w:rFonts w:eastAsia="Times New Roman" w:cs="Times New Roman"/>
          <w:szCs w:val="24"/>
        </w:rPr>
        <w:t xml:space="preserve">ικαιωμάτων του παιδιού και του ανθρώπου. Η τροπολογία είναι στη διάθεσή σας. </w:t>
      </w:r>
    </w:p>
    <w:p w14:paraId="5760B961"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Το βασικό της περιεχόμενο είναι το συμφέρον του παιδιού και το συμφέρον επιβάλλει την ανατροφή και από τους δύο γονείς. Για τα παιδιά εκτός γάμου να εφαρμόζεται ό,τι και για τα π</w:t>
      </w:r>
      <w:r>
        <w:rPr>
          <w:rFonts w:eastAsia="Times New Roman" w:cs="Times New Roman"/>
          <w:szCs w:val="24"/>
        </w:rPr>
        <w:t xml:space="preserve">αιδιά εντός γάμου. Ζητάμε σαφή προσδιορισμό της νόμιμης κατοικίας του παιδιού και ισότητα ως προς τον χρόνο διαβίωσης του παιδιού και με τους δύο γονείς. </w:t>
      </w:r>
    </w:p>
    <w:p w14:paraId="5760B962"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Ελπίζω να ξεκινήσει μία κουβέντα πάνω σε αυτό το θέμα. Αφορά χιλιάδες ανθρώπους, πολλές ελληνικές οικ</w:t>
      </w:r>
      <w:r>
        <w:rPr>
          <w:rFonts w:eastAsia="Times New Roman" w:cs="Times New Roman"/>
          <w:szCs w:val="24"/>
        </w:rPr>
        <w:t xml:space="preserve">ογένειες, οι οποίες αντί να διευκολύνονται σε μία επούλωση πληγών μέσω της δικαστικής οδού και των νομοθετικών ειωθότων, γίνεται ακριβώς το αντίθετο. </w:t>
      </w:r>
    </w:p>
    <w:p w14:paraId="5760B963"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έρχομαι τώρα και στην επικαιρότητα. Η χώρα τους τελευταίους μήνες δείχνει ν</w:t>
      </w:r>
      <w:r>
        <w:rPr>
          <w:rFonts w:eastAsia="Times New Roman" w:cs="Times New Roman"/>
          <w:szCs w:val="24"/>
        </w:rPr>
        <w:t>α έχει βυθιστεί στη δίνη της αποκαλούμενης «σκληρής» διαπραγμάτευσης και η Κυβέρνηση μοιάζει να είναι παγιδευμένη και μπλοκαρισμένη στις υπογραφές και τις δεσμεύσεις που έχει αναλάβει έναντι των δανειστών της χώρας. Γιατί όμως δεν κλείνει η αξιολόγηση; Για</w:t>
      </w:r>
      <w:r>
        <w:rPr>
          <w:rFonts w:eastAsia="Times New Roman" w:cs="Times New Roman"/>
          <w:szCs w:val="24"/>
        </w:rPr>
        <w:t xml:space="preserve">τί ο Πρωθυπουργός εμφανίζεται διαρκώς αναξιόπιστος </w:t>
      </w:r>
      <w:r>
        <w:rPr>
          <w:rFonts w:eastAsia="Times New Roman" w:cs="Times New Roman"/>
          <w:szCs w:val="24"/>
        </w:rPr>
        <w:lastRenderedPageBreak/>
        <w:t>ως προς τους χρόνους απέναντι στους πολίτες και τους εταίρους; Ο ίδιος ο κ. Τσίπρας τον περασμένο Σεπτέμβριο μας έλεγε ότι η δεύτερη αξιολόγηση είναι πιο εύκολη από την πρώτη και θα έκλεινε γρήγορα. Τον Οκ</w:t>
      </w:r>
      <w:r>
        <w:rPr>
          <w:rFonts w:eastAsia="Times New Roman" w:cs="Times New Roman"/>
          <w:szCs w:val="24"/>
        </w:rPr>
        <w:t>τώβριο δήλωνε στο Υπουργικό Συμβούλιο ότι η συμφωνία θα είχε επιτευχθεί στις 5 Δεκεμβρίου, μετά πήγαμε Ιανουάριο, μετά πήγαμε στις 20 Φεβρουαρίου, την προηγούμενη εβδομάδα το Μέγαρο Μαξίμου εμφανιζόταν βέβαιο ότι η αξιολόγηση θα έκλεινε στις 20 Μαρτίου. Δε</w:t>
      </w:r>
      <w:r>
        <w:rPr>
          <w:rFonts w:eastAsia="Times New Roman" w:cs="Times New Roman"/>
          <w:szCs w:val="24"/>
        </w:rPr>
        <w:t>ν νομίζω –και ελπίζω βέβαια να διαψευστώ- ότι μέσα σε πέντε μέρες θα έχουμε λύση στο πρόβλημα. Οι προθεσμίες περνούν μπροστά μας και χάνονται και μαζί χάνεται και η ρευστότητα στην αγορά, η δυναμική στην οικονομία και οι θυσίες των εργαζομένων, των ανέργων</w:t>
      </w:r>
      <w:r>
        <w:rPr>
          <w:rFonts w:eastAsia="Times New Roman" w:cs="Times New Roman"/>
          <w:szCs w:val="24"/>
        </w:rPr>
        <w:t xml:space="preserve">, των οικονομικά ασθενέστερων δυστυχώς διαρκώς αυξάνονται. </w:t>
      </w:r>
    </w:p>
    <w:p w14:paraId="5760B964"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Γνωρίζουμε ήδη για τα επώδυνα μέτρα που συζητάει η Κυβέρνηση με τους δανειστές, μείωση του αφορολογήτου και περικοπή των προσωπικών διαφορών στις συντάξεις, έτσι ώστε να συγκεντρωθούν 3,5 δισεκατο</w:t>
      </w:r>
      <w:r>
        <w:rPr>
          <w:rFonts w:eastAsia="Times New Roman" w:cs="Times New Roman"/>
          <w:szCs w:val="24"/>
        </w:rPr>
        <w:t xml:space="preserve">μμύρια ευρώ, δηλαδή περίπου το 2% του ΑΕΠ. Μάθαμε από τον κ. Ντάισελμπλουμ και το έγγραφο που διέρρευσε στην ολλανδική βουλή για το εάν και πότε και με ποια διαδικασία θα εφαρμοστούν τα αντίμετρα. Εγώ δεν θέλω να </w:t>
      </w:r>
      <w:r>
        <w:rPr>
          <w:rFonts w:eastAsia="Times New Roman" w:cs="Times New Roman"/>
          <w:szCs w:val="24"/>
        </w:rPr>
        <w:lastRenderedPageBreak/>
        <w:t>πιστέψω τον κ. Ντάισελμπλουμ, καθόλου. Πριν</w:t>
      </w:r>
      <w:r>
        <w:rPr>
          <w:rFonts w:eastAsia="Times New Roman" w:cs="Times New Roman"/>
          <w:szCs w:val="24"/>
        </w:rPr>
        <w:t xml:space="preserve"> από δύο εβδομάδες στην Επιτροπή Οικονομικών είχα ρωτήσει επισταμένως για αυτό το ζήτημα τον Υπουργό Οικονομικών κ. Τσακαλώτο και με είχε διαβεβαιώσει –έχουμε και το βίντεο- ότι τα αντίμετρα –κάποιοι τα λένε «καθρεφτάκια», αλλά εγώ θα μείνω στην κυβερνητικ</w:t>
      </w:r>
      <w:r>
        <w:rPr>
          <w:rFonts w:eastAsia="Times New Roman" w:cs="Times New Roman"/>
          <w:szCs w:val="24"/>
        </w:rPr>
        <w:t>ή γλώσσα- τα θετικά μέτρα υποτίθεται, όπως μας είπε ο κ. Τσακαλώτος, θα εφαρμόζονταν όχι για το πλεόνασμα, πάνω από τον στόχο του πλεονάσματος, του 3,5%, αλλά από το πρώτο ευρώ.</w:t>
      </w:r>
    </w:p>
    <w:p w14:paraId="5760B965"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Άλλα μας λένε από το </w:t>
      </w:r>
      <w:r>
        <w:rPr>
          <w:rFonts w:eastAsia="Times New Roman" w:cs="Times New Roman"/>
          <w:szCs w:val="24"/>
          <w:lang w:val="en-US"/>
        </w:rPr>
        <w:t>Eurogroup</w:t>
      </w:r>
      <w:r>
        <w:rPr>
          <w:rFonts w:eastAsia="Times New Roman" w:cs="Times New Roman"/>
          <w:szCs w:val="24"/>
        </w:rPr>
        <w:t>. Ποιον να πιστέψεις και ποιον να μην πιστέψεις;</w:t>
      </w:r>
      <w:r>
        <w:rPr>
          <w:rFonts w:eastAsia="Times New Roman" w:cs="Times New Roman"/>
          <w:szCs w:val="24"/>
        </w:rPr>
        <w:t xml:space="preserve"> </w:t>
      </w:r>
    </w:p>
    <w:p w14:paraId="5760B966"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Και όμως, πριν από έναν χρόνο, σας θυμίζω, κυρίες και κύριοι συνάδελφοι, δεν υπήρχαν αυτά τα θέματα στην ατζέντα των διαπραγματεύσεων. Αντί για το τέλος της λιτότητας, δυστυχώς φαίνεται ότι θα έχουμε την αρχή μιας νέας σκληρότερης λιτότητας. Η πραγματική ο</w:t>
      </w:r>
      <w:r>
        <w:rPr>
          <w:rFonts w:eastAsia="Times New Roman" w:cs="Times New Roman"/>
          <w:szCs w:val="24"/>
        </w:rPr>
        <w:t xml:space="preserve">ικονομία, όμως, δεν αντέχει. Η χώρα γύρισε το τελευταίο τρίμηνο του 2016 στην ύφεση. Οι οικονομολόγοι προειδοποιούν ότι και το πρώτο τρίμηνο του παρόντος έτους τα πράγματα δεν θα είναι ρόδινα. Ο στόχος για ανάπτυξη 2,7% απομακρύνεται και ήδη το οικονομικό </w:t>
      </w:r>
      <w:r>
        <w:rPr>
          <w:rFonts w:eastAsia="Times New Roman" w:cs="Times New Roman"/>
          <w:szCs w:val="24"/>
        </w:rPr>
        <w:t>επιτελείο το έχουμε ακού</w:t>
      </w:r>
      <w:r>
        <w:rPr>
          <w:rFonts w:eastAsia="Times New Roman" w:cs="Times New Roman"/>
          <w:szCs w:val="24"/>
        </w:rPr>
        <w:lastRenderedPageBreak/>
        <w:t>σει να μιλά για χαμηλότερα επίπεδα. Το τραπεζικό σύστημα δέχεται νέες πιέσεις. Στο δίμηνο Ιανουαρίου-Φεβρουαρίου είχαμε σημαντικές εκροές καταθέσεων, ενώ τον περασμένο μήνα οι τράπεζες ζήτησαν έξτρα διευκόλυνση 300 εκατομμυρίων ευρώ</w:t>
      </w:r>
      <w:r>
        <w:rPr>
          <w:rFonts w:eastAsia="Times New Roman" w:cs="Times New Roman"/>
          <w:szCs w:val="24"/>
        </w:rPr>
        <w:t xml:space="preserve"> από τη διατραπεζική αγορά της Ευρωπαϊκής Κεντρικής Τράπεζας. Τα ελληνικά ομόλογα, σας θυμίζω, εξακολουθούν να μένουν εκτός του προγράμματος ποσοτικής χαλάρωσης. Με απλά λόγια, νέο χρήμα δεν μπαίνει στην οικονομία και στην αγορά. Ακόμα και η κατανάλωση ειδ</w:t>
      </w:r>
      <w:r>
        <w:rPr>
          <w:rFonts w:eastAsia="Times New Roman" w:cs="Times New Roman"/>
          <w:szCs w:val="24"/>
        </w:rPr>
        <w:t xml:space="preserve">ών πρώτης ανάγκης, σύμφωνα με τις ανακοινώσεις της ΕΛΣΤΑΤ, όπως για παράδειγμα του γάλακτος, έχουν μειωθεί σημαντικά. Είναι μια εικόνα της σκληρής πραγματικότητας που βιώνουν τα νοικοκυριά. </w:t>
      </w:r>
    </w:p>
    <w:p w14:paraId="5760B967"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ακόμα και στα έσοδα διαπιστώσαμε ότ</w:t>
      </w:r>
      <w:r>
        <w:rPr>
          <w:rFonts w:eastAsia="Times New Roman" w:cs="Times New Roman"/>
          <w:szCs w:val="24"/>
        </w:rPr>
        <w:t xml:space="preserve">ι τον Φεβρουάριο είχαμε υστέρηση σε σχέση με τους στόχους, εάν εξαιρέσουμε βέβαια το αυξημένο μέρισμα των 330 εκατομμυρίων ευρώ που πήρε το </w:t>
      </w:r>
      <w:r>
        <w:rPr>
          <w:rFonts w:eastAsia="Times New Roman" w:cs="Times New Roman"/>
          <w:szCs w:val="24"/>
        </w:rPr>
        <w:t>δ</w:t>
      </w:r>
      <w:r>
        <w:rPr>
          <w:rFonts w:eastAsia="Times New Roman" w:cs="Times New Roman"/>
          <w:szCs w:val="24"/>
        </w:rPr>
        <w:t>ημόσιο από την Τράπεζα της Ελλάδος. Όμως, αυτό είναι κάτι έκτακτο.</w:t>
      </w:r>
    </w:p>
    <w:p w14:paraId="5760B968"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Η υπερφορολόγηση την ίδια ώρα συνεχίζεται απτόητ</w:t>
      </w:r>
      <w:r>
        <w:rPr>
          <w:rFonts w:eastAsia="Times New Roman" w:cs="Times New Roman"/>
          <w:szCs w:val="24"/>
        </w:rPr>
        <w:t xml:space="preserve">η. Η πραγματική οικονομία, όμως, στέλνει τα μηνύματά της: Φτάνει, </w:t>
      </w:r>
      <w:r>
        <w:rPr>
          <w:rFonts w:eastAsia="Times New Roman" w:cs="Times New Roman"/>
          <w:szCs w:val="24"/>
        </w:rPr>
        <w:lastRenderedPageBreak/>
        <w:t xml:space="preserve">μέχρι εδώ! Θα έπρεπε κανονικά αυτά τα καμπανάκια και οι καμπάνες να ηχούν στα αυτιά του Υπουργικού Συμβουλίου και νυχθημερόν να πασχίζει να κλείσει την αξιολόγηση με τρόπο σωστό, δίκαιο και </w:t>
      </w:r>
      <w:r>
        <w:rPr>
          <w:rFonts w:eastAsia="Times New Roman" w:cs="Times New Roman"/>
          <w:szCs w:val="24"/>
        </w:rPr>
        <w:t xml:space="preserve">ορθό. </w:t>
      </w:r>
    </w:p>
    <w:p w14:paraId="5760B969"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Την ίδια ώρα, όμως, βλέπουμε ότι το κομματικό κράτος μεγαλώνει. Ακούμε για τα χρυσά εφάπαξ, για τις αυξήσεις μισθών ανώτατων στελεχών της δημόσιας διοίκησης, ακούμε για πράγματα που δεν θα έπρεπε εν έτει 2017 ούτε καν να τα βλέπουμε στον ύπνο μας ως</w:t>
      </w:r>
      <w:r>
        <w:rPr>
          <w:rFonts w:eastAsia="Times New Roman" w:cs="Times New Roman"/>
          <w:szCs w:val="24"/>
        </w:rPr>
        <w:t xml:space="preserve"> εφιάλτη.</w:t>
      </w:r>
    </w:p>
    <w:p w14:paraId="5760B96A"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Ο χρόνος, δυστυχώς, λειτουργεί υπέρ των δανειστών. Ο κόσμος έχει βαρεθεί τις αυταπάτες του 2015 για την περήφανη διαπραγμάτευση, αλλά άκρως αναποτελεσματική. Έχει βαρεθεί, όμως, και δεν θέλει να ακούει καν για οφθαλμαπάτες του 2017 περί τέλους τη</w:t>
      </w:r>
      <w:r>
        <w:rPr>
          <w:rFonts w:eastAsia="Times New Roman" w:cs="Times New Roman"/>
          <w:szCs w:val="24"/>
        </w:rPr>
        <w:t>ς λιτότητας, όταν στην πραγματικότητά του ο κάθε πολίτης βιώνει ακριβώς το αντίθετο.</w:t>
      </w:r>
    </w:p>
    <w:p w14:paraId="5760B96B"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Η χώρα, κυρίες και κύριοι συνάδελφοι, δεν αντέχει άλλη αβεβαιότητα και μόνο μια προτροπή μπορώ να κάνω προς την Κυβέρνηση, για να είμαι και εγώ χρήσιμος σ’ αυτή τη φάση τη</w:t>
      </w:r>
      <w:r>
        <w:rPr>
          <w:rFonts w:eastAsia="Times New Roman" w:cs="Times New Roman"/>
          <w:szCs w:val="24"/>
        </w:rPr>
        <w:t xml:space="preserve">ς διαπραγμάτευσης. Πείτε, επιτέλους, την αλήθεια στους Έλληνες </w:t>
      </w:r>
      <w:r>
        <w:rPr>
          <w:rFonts w:eastAsia="Times New Roman" w:cs="Times New Roman"/>
          <w:szCs w:val="24"/>
        </w:rPr>
        <w:lastRenderedPageBreak/>
        <w:t>και κινηθείτε, πάρτε κα</w:t>
      </w:r>
      <w:r>
        <w:rPr>
          <w:rFonts w:eastAsia="Times New Roman" w:cs="Times New Roman"/>
          <w:szCs w:val="24"/>
        </w:rPr>
        <w:t>μ</w:t>
      </w:r>
      <w:r>
        <w:rPr>
          <w:rFonts w:eastAsia="Times New Roman" w:cs="Times New Roman"/>
          <w:szCs w:val="24"/>
        </w:rPr>
        <w:t xml:space="preserve">μιά απόφαση! Μοιάζετε σαν την κινούμενη άμμο! </w:t>
      </w:r>
    </w:p>
    <w:p w14:paraId="5760B96C"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5760B96D" w14:textId="77777777" w:rsidR="003F14BB" w:rsidRDefault="00F37CA6">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5760B96E"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Σας ευχαριστώ.</w:t>
      </w:r>
    </w:p>
    <w:p w14:paraId="5760B96F" w14:textId="77777777" w:rsidR="003F14BB" w:rsidRDefault="00F37CA6">
      <w:pPr>
        <w:spacing w:line="600" w:lineRule="auto"/>
        <w:ind w:firstLine="720"/>
        <w:jc w:val="both"/>
        <w:rPr>
          <w:rFonts w:eastAsia="Times New Roman" w:cs="Times New Roman"/>
        </w:rPr>
      </w:pPr>
      <w:r>
        <w:rPr>
          <w:rFonts w:eastAsia="Times New Roman" w:cs="Times New Roman"/>
        </w:rPr>
        <w:t xml:space="preserve">Κυρίες και κύριοι συνάδελφοι, έχω </w:t>
      </w:r>
      <w:r>
        <w:rPr>
          <w:rFonts w:eastAsia="Times New Roman" w:cs="Times New Roman"/>
        </w:rPr>
        <w:t>την τιμή να ανακοινώσω στο Σώμα ότι τη συνεδρίασή μας παρακολουθούν από τα άνω δυτικά θεωρεία, αφού προηγουμένως ξεναγήθηκαν στην έκθεση της αίθουσας «</w:t>
      </w:r>
      <w:r>
        <w:rPr>
          <w:rFonts w:eastAsia="Times New Roman" w:cs="Times New Roman"/>
        </w:rPr>
        <w:t>ΕΛΕΥΘΕΡΙΟΣ ΒΕΝΙΖΕΛΟΣ</w:t>
      </w:r>
      <w:r>
        <w:rPr>
          <w:rFonts w:eastAsia="Times New Roman" w:cs="Times New Roman"/>
        </w:rPr>
        <w:t>» και ενημερώθηκαν για την ιστορία του κτηρίου και τον τρόπο οργάνωσης και λειτουργία</w:t>
      </w:r>
      <w:r>
        <w:rPr>
          <w:rFonts w:eastAsia="Times New Roman" w:cs="Times New Roman"/>
        </w:rPr>
        <w:t xml:space="preserve">ς της Βουλής, είκοσι εννέα μαθητές και μαθήτριες και δυο εκπαιδευτικοί συνοδοί τους από το Πειραματικό Δημοτικό Σχολείο Πανεπιστημίου Πατρών. </w:t>
      </w:r>
    </w:p>
    <w:p w14:paraId="5760B970" w14:textId="77777777" w:rsidR="003F14BB" w:rsidRDefault="00F37CA6">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5760B971" w14:textId="77777777" w:rsidR="003F14BB" w:rsidRDefault="00F37CA6">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5760B972"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Προχωρούμε στον επόμενο ομιλητή, τον Βουλευτή της Ένωσης Κεντρώων κ. Ιωάννη Σαρίδη. </w:t>
      </w:r>
    </w:p>
    <w:p w14:paraId="5760B973"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lastRenderedPageBreak/>
        <w:t>Κύριε Σαρίδη, έχετε τον λόγο για επτά λεπτά.</w:t>
      </w:r>
    </w:p>
    <w:p w14:paraId="5760B974"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Ευχαριστώ πολύ, κύριε Πρόεδρε.</w:t>
      </w:r>
    </w:p>
    <w:p w14:paraId="5760B975"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δεν θα τοποθετηθώ σήμερα επί το</w:t>
      </w:r>
      <w:r>
        <w:rPr>
          <w:rFonts w:eastAsia="Times New Roman" w:cs="Times New Roman"/>
          <w:szCs w:val="24"/>
        </w:rPr>
        <w:t>υ νομοσχεδίου. Οι αγαπητοί συνάδελφοι θα το καλύψουν. Ήδη η εισηγήτριά μας έχει μιλήσει επ’ αυτού, όπως και ο Κοινοβουλευτικός Εκπρόσωπος για τις οποιεσδήποτε αντιρρήσεις επί των άρθρων, γιατί επί της αρχής το έχουμε υπερψηφίσει αυτό το νομοσχέδιο.</w:t>
      </w:r>
    </w:p>
    <w:p w14:paraId="5760B976"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Θα μείν</w:t>
      </w:r>
      <w:r>
        <w:rPr>
          <w:rFonts w:eastAsia="Times New Roman" w:cs="Times New Roman"/>
          <w:szCs w:val="24"/>
        </w:rPr>
        <w:t>ω, όμως, σε ένα άρθρο του νομοσχεδίου, στο άρθρο 97. Χαίρομαι που είναι εδώ και Υπουργός ο οποίος είναι αρμόδιος για αυτό, για να διατυπώσω τις απόψεις μου πάνω σ’ αυτό.</w:t>
      </w:r>
    </w:p>
    <w:p w14:paraId="5760B977"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Μια από τις ευθύνες που είχα στα εργοτάξια, αγαπητοί συνάδελφοι, πριν μπω σ’ αυτήν εδώ</w:t>
      </w:r>
      <w:r>
        <w:rPr>
          <w:rFonts w:eastAsia="Times New Roman" w:cs="Times New Roman"/>
          <w:szCs w:val="24"/>
        </w:rPr>
        <w:t xml:space="preserve"> την Αίθουσα, όταν δούλευα σε όλη την Ελλάδα σαν τοπογράφος μηχανικός, αυτήν μάλιστα που θεωρούσα σαν την πιο βαριά και σημαντική ευθύνη, ήταν το να είμαι σίγουρος κάθε φορά, πριν ξεκινήσουμε την εργασία μας, πως όλοι έχουν πάρει όλα τα απαραίτητα μέτρα ασ</w:t>
      </w:r>
      <w:r>
        <w:rPr>
          <w:rFonts w:eastAsia="Times New Roman" w:cs="Times New Roman"/>
          <w:szCs w:val="24"/>
        </w:rPr>
        <w:t xml:space="preserve">φαλείας, πως </w:t>
      </w:r>
      <w:r>
        <w:rPr>
          <w:rFonts w:eastAsia="Times New Roman" w:cs="Times New Roman"/>
          <w:szCs w:val="24"/>
        </w:rPr>
        <w:lastRenderedPageBreak/>
        <w:t xml:space="preserve">όλοι είμαστε σε θέση να ανταπεξέλθουμε στις σκληρές απαιτήσεις που προέκυπταν κάθε φορά και διάφορους λόγους, αλλά που σχεδόν ποτέ δεν ήταν αποτέλεσμα των αποφάσεων των εργαζομένων. </w:t>
      </w:r>
    </w:p>
    <w:p w14:paraId="5760B978" w14:textId="77777777" w:rsidR="003F14BB" w:rsidRDefault="00F37CA6">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Επέμενα, λοιπόν, στην ασφάλεια όπως όλοι όσοι </w:t>
      </w:r>
      <w:r>
        <w:rPr>
          <w:rFonts w:eastAsia="Times New Roman"/>
          <w:bCs/>
          <w:shd w:val="clear" w:color="auto" w:fill="FFFFFF"/>
        </w:rPr>
        <w:t>είναι</w:t>
      </w:r>
      <w:r>
        <w:rPr>
          <w:rFonts w:eastAsia="Times New Roman" w:cs="Times New Roman"/>
          <w:bCs/>
          <w:shd w:val="clear" w:color="auto" w:fill="FFFFFF"/>
        </w:rPr>
        <w:t xml:space="preserve"> αυτή τη </w:t>
      </w:r>
      <w:r>
        <w:rPr>
          <w:rFonts w:eastAsia="Times New Roman" w:cs="Times New Roman"/>
          <w:bCs/>
          <w:shd w:val="clear" w:color="auto" w:fill="FFFFFF"/>
        </w:rPr>
        <w:t xml:space="preserve">στιγμή στα εργοτάξια, ακριβώς γιατί, όπως μας υπενθύμισε και ο τραγικός θάνατος του συμπολίτη μας στην πόλη μας τη Θεσσαλονίκη στην ώρα εργασίας του στα έργα του </w:t>
      </w:r>
      <w:r>
        <w:rPr>
          <w:rFonts w:eastAsia="Times New Roman" w:cs="Times New Roman"/>
          <w:bCs/>
          <w:shd w:val="clear" w:color="auto" w:fill="FFFFFF"/>
        </w:rPr>
        <w:t>μ</w:t>
      </w:r>
      <w:r>
        <w:rPr>
          <w:rFonts w:eastAsia="Times New Roman" w:cs="Times New Roman"/>
          <w:bCs/>
          <w:shd w:val="clear" w:color="auto" w:fill="FFFFFF"/>
        </w:rPr>
        <w:t>ετρό, στα εργοτάξια τα λάθη πληρώνονται, οι παραλείψεις και η κούραση στοιχίζουν ανθρώπινες ζ</w:t>
      </w:r>
      <w:r>
        <w:rPr>
          <w:rFonts w:eastAsia="Times New Roman" w:cs="Times New Roman"/>
          <w:bCs/>
          <w:shd w:val="clear" w:color="auto" w:fill="FFFFFF"/>
        </w:rPr>
        <w:t xml:space="preserve">ωές. </w:t>
      </w:r>
    </w:p>
    <w:p w14:paraId="5760B979" w14:textId="77777777" w:rsidR="003F14BB" w:rsidRDefault="00F37CA6">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Για να είμαι βέβαιος, λοιπόν, πως θα συνεχίσουμε να είμαστε προσεκτικοί, ακόμη και όταν πιστεύουμε πως έχουμε λάβει τα μέτρα μας και θεωρούμε πως έχουμε πάρει όλες τις απαραίτητες προφυλάξεις και με σκοπό να υπενθυμίσω σε όλους την ανάγκη να έχουμε τ</w:t>
      </w:r>
      <w:r>
        <w:rPr>
          <w:rFonts w:eastAsia="Times New Roman" w:cs="Times New Roman"/>
          <w:bCs/>
          <w:shd w:val="clear" w:color="auto" w:fill="FFFFFF"/>
        </w:rPr>
        <w:t>ον νου μας για το απρόβλεπτο, την κακιά στιγμή και γενικά αυτό που δεν είδαμε να έρχεται, όταν μιλούσα, έφερνα πάντα το παράδειγμα της απάντησης που είχε δώσει ο επικεφαλής της ΝΑΣΑ, όταν μετά από μια έρευνα έπρεπε να απαντήσει στην ερώτηση του Αμερικανικο</w:t>
      </w:r>
      <w:r>
        <w:rPr>
          <w:rFonts w:eastAsia="Times New Roman" w:cs="Times New Roman"/>
          <w:bCs/>
          <w:shd w:val="clear" w:color="auto" w:fill="FFFFFF"/>
        </w:rPr>
        <w:t xml:space="preserve">ύ Κογκρέσου: «Γιατί έγινε αυτό το </w:t>
      </w:r>
      <w:r>
        <w:rPr>
          <w:rFonts w:eastAsia="Times New Roman" w:cs="Times New Roman"/>
          <w:bCs/>
          <w:shd w:val="clear" w:color="auto" w:fill="FFFFFF"/>
        </w:rPr>
        <w:lastRenderedPageBreak/>
        <w:t>φοβερό δυστύχημα στο Τσάλεντζερ;». Εκείνος είχε πει τότε ότι έφταιξε η έλλειψη φαντασίας. Και όταν προχώρησε σε εξηγήσεις είπε ότι κατά τη διάρκεια της έρευνάς του πήρε από πολλούς την απάντηση: «Δεν το είχαμε φανταστεί. Δ</w:t>
      </w:r>
      <w:r>
        <w:rPr>
          <w:rFonts w:eastAsia="Times New Roman" w:cs="Times New Roman"/>
          <w:bCs/>
          <w:shd w:val="clear" w:color="auto" w:fill="FFFFFF"/>
        </w:rPr>
        <w:t>εν μπορούσαμε να το φανταστούμε».</w:t>
      </w:r>
    </w:p>
    <w:p w14:paraId="5760B97A" w14:textId="77777777" w:rsidR="003F14BB" w:rsidRDefault="00F37CA6">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Έλλειψη φαντασίας επικαλέστηκε και ο σεβαστός Υπουργός, ο κ. Πετρόπουλος, στη δεύτερη ανάγνωση του υπό </w:t>
      </w:r>
      <w:r>
        <w:rPr>
          <w:rFonts w:eastAsia="Times New Roman"/>
          <w:bCs/>
          <w:shd w:val="clear" w:color="auto" w:fill="FFFFFF"/>
        </w:rPr>
        <w:t>συζήτηση</w:t>
      </w:r>
      <w:r>
        <w:rPr>
          <w:rFonts w:eastAsia="Times New Roman" w:cs="Times New Roman"/>
          <w:bCs/>
          <w:shd w:val="clear" w:color="auto" w:fill="FFFFFF"/>
        </w:rPr>
        <w:t xml:space="preserve"> νομοσχεδίου, όταν προσπάθησε να εξηγήσει γιατί συμβαίνει ό,τι συμβαίνει με τις συντάξεις και τα εφάπαξ των Ελλ</w:t>
      </w:r>
      <w:r>
        <w:rPr>
          <w:rFonts w:eastAsia="Times New Roman" w:cs="Times New Roman"/>
          <w:bCs/>
          <w:shd w:val="clear" w:color="auto" w:fill="FFFFFF"/>
        </w:rPr>
        <w:t xml:space="preserve">ήνων πολιτών. </w:t>
      </w:r>
    </w:p>
    <w:p w14:paraId="5760B97B" w14:textId="77777777" w:rsidR="003F14BB" w:rsidRDefault="00F37CA6">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Ομολογείτε, λοιπόν, πως δεν φανταστήκατε, όταν γράφατε τον νόμο Κατρούγκαλου, ούτε εσείς, κύριε Υπουργέ, ούτε ο κ. Κατρούγκαλος, αλλά ούτε και η τότε συνεργάτιδά του και σημερινή Υπουργός που υπογράφει τη </w:t>
      </w:r>
      <w:r>
        <w:rPr>
          <w:rFonts w:eastAsia="Times New Roman"/>
          <w:bCs/>
          <w:shd w:val="clear" w:color="auto" w:fill="FFFFFF"/>
        </w:rPr>
        <w:t>συγκεκριμένη</w:t>
      </w:r>
      <w:r>
        <w:rPr>
          <w:rFonts w:eastAsia="Times New Roman" w:cs="Times New Roman"/>
          <w:bCs/>
          <w:shd w:val="clear" w:color="auto" w:fill="FFFFFF"/>
        </w:rPr>
        <w:t xml:space="preserve"> τροπολογία, που ενσωματ</w:t>
      </w:r>
      <w:r>
        <w:rPr>
          <w:rFonts w:eastAsia="Times New Roman" w:cs="Times New Roman"/>
          <w:bCs/>
          <w:shd w:val="clear" w:color="auto" w:fill="FFFFFF"/>
        </w:rPr>
        <w:t xml:space="preserve">ώθηκε ως </w:t>
      </w:r>
      <w:r>
        <w:rPr>
          <w:rFonts w:eastAsia="Times New Roman"/>
          <w:bCs/>
          <w:shd w:val="clear" w:color="auto" w:fill="FFFFFF"/>
        </w:rPr>
        <w:t>άρθρο</w:t>
      </w:r>
      <w:r>
        <w:rPr>
          <w:rFonts w:eastAsia="Times New Roman" w:cs="Times New Roman"/>
          <w:bCs/>
          <w:shd w:val="clear" w:color="auto" w:fill="FFFFFF"/>
        </w:rPr>
        <w:t xml:space="preserve"> 97, ότι στην Ελλάδα δεν υπάρχει δείκτης μεταβολής μισθών. Δεν τον μετράει η ΕΛΣΤΑΤ. </w:t>
      </w:r>
    </w:p>
    <w:p w14:paraId="5760B97C" w14:textId="77777777" w:rsidR="003F14BB" w:rsidRDefault="00F37CA6">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Όμως, εσείς αυτόν τον δείκτη μεταβολής μισθών τον βάλατε μέσα στην εξίσωση, στον μαθηματικό τύπο, βάσει του οποίου υπολογίζετε τις συντάξεις. Οπότε, ξαφνικά</w:t>
      </w:r>
      <w:r>
        <w:rPr>
          <w:rFonts w:eastAsia="Times New Roman" w:cs="Times New Roman"/>
          <w:bCs/>
          <w:shd w:val="clear" w:color="auto" w:fill="FFFFFF"/>
        </w:rPr>
        <w:t xml:space="preserve">, μία από τις μεταβλητές της εξίσωσης μετατράπηκε σε έναν άγνωστο </w:t>
      </w:r>
      <w:r>
        <w:rPr>
          <w:rFonts w:eastAsia="Times New Roman" w:cs="Times New Roman"/>
          <w:bCs/>
          <w:shd w:val="clear" w:color="auto" w:fill="FFFFFF"/>
        </w:rPr>
        <w:t>χ</w:t>
      </w:r>
      <w:r>
        <w:rPr>
          <w:rFonts w:eastAsia="Times New Roman" w:cs="Times New Roman"/>
          <w:bCs/>
          <w:shd w:val="clear" w:color="auto" w:fill="FFFFFF"/>
        </w:rPr>
        <w:t xml:space="preserve">. </w:t>
      </w:r>
    </w:p>
    <w:p w14:paraId="5760B97D" w14:textId="77777777" w:rsidR="003F14BB" w:rsidRDefault="00F37CA6">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Για τον λόγο, λοιπόν, αυτόν, επειδή δεν φαντάστηκε κανείς σε αυτή την </w:t>
      </w:r>
      <w:r>
        <w:rPr>
          <w:rFonts w:eastAsia="Times New Roman"/>
          <w:bCs/>
          <w:shd w:val="clear" w:color="auto" w:fill="FFFFFF"/>
        </w:rPr>
        <w:t>Κυβέρνηση</w:t>
      </w:r>
      <w:r>
        <w:rPr>
          <w:rFonts w:eastAsia="Times New Roman" w:cs="Times New Roman"/>
          <w:bCs/>
          <w:shd w:val="clear" w:color="auto" w:fill="FFFFFF"/>
        </w:rPr>
        <w:t xml:space="preserve"> πως οι προηγούμενοι ήταν τόσο ανεύθυνοι που δεν είχαν φροντίσει, όπως έπρεπε, από το 2001 να μετράει η ΕΛΣ</w:t>
      </w:r>
      <w:r>
        <w:rPr>
          <w:rFonts w:eastAsia="Times New Roman" w:cs="Times New Roman"/>
          <w:bCs/>
          <w:shd w:val="clear" w:color="auto" w:fill="FFFFFF"/>
        </w:rPr>
        <w:t xml:space="preserve">ΤΑΤ και αυτόν τον χρήσιμο δείκτη μεταβολής μισθών, τραβάνε ό,τι τραβάνε αυτή τη στιγμή οι Έλληνες συνταξιούχοι. </w:t>
      </w:r>
    </w:p>
    <w:p w14:paraId="5760B97E" w14:textId="77777777" w:rsidR="003F14BB" w:rsidRDefault="00F37CA6">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Και έρχεστε σήμερα και μας ζητάτε ανερυθρίαστα να νομοθετήσουμε πως μέχρι το 2021, που θα βρίσκεται σε θέση η ΕΛΣΤΑΤ να μετρήσει τον δείκτη μετ</w:t>
      </w:r>
      <w:r>
        <w:rPr>
          <w:rFonts w:eastAsia="Times New Roman" w:cs="Times New Roman"/>
          <w:bCs/>
          <w:shd w:val="clear" w:color="auto" w:fill="FFFFFF"/>
        </w:rPr>
        <w:t xml:space="preserve">αβολής μισθών, θα χρησιμοποιούμε στη θέση του άγνωστου </w:t>
      </w:r>
      <w:r>
        <w:rPr>
          <w:rFonts w:eastAsia="Times New Roman" w:cs="Times New Roman"/>
          <w:bCs/>
          <w:shd w:val="clear" w:color="auto" w:fill="FFFFFF"/>
        </w:rPr>
        <w:t>χ</w:t>
      </w:r>
      <w:r>
        <w:rPr>
          <w:rFonts w:eastAsia="Times New Roman" w:cs="Times New Roman"/>
          <w:bCs/>
          <w:shd w:val="clear" w:color="auto" w:fill="FFFFFF"/>
        </w:rPr>
        <w:t xml:space="preserve">, που δημιούργησε η έλλειψη της φαντασίας σας, έναν άλλον δείκτη που μετράει η ΕΛΣΤΑΤ και λέγεται δείκτης τιμών καταναλωτή. </w:t>
      </w:r>
    </w:p>
    <w:p w14:paraId="5760B97F" w14:textId="77777777" w:rsidR="003F14BB" w:rsidRDefault="00F37CA6">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Το πρόβλημα το αντιλαμβάνεται εύκολα ο πολίτης. Πλέον δεν μπορείτε να επικα</w:t>
      </w:r>
      <w:r>
        <w:rPr>
          <w:rFonts w:eastAsia="Times New Roman" w:cs="Times New Roman"/>
          <w:bCs/>
          <w:shd w:val="clear" w:color="auto" w:fill="FFFFFF"/>
        </w:rPr>
        <w:t xml:space="preserve">λεστείτε την </w:t>
      </w:r>
      <w:r>
        <w:rPr>
          <w:rFonts w:eastAsia="Times New Roman"/>
          <w:bCs/>
          <w:shd w:val="clear" w:color="auto" w:fill="FFFFFF"/>
        </w:rPr>
        <w:t>έ</w:t>
      </w:r>
      <w:r>
        <w:rPr>
          <w:rFonts w:eastAsia="Times New Roman" w:cs="Times New Roman"/>
          <w:bCs/>
          <w:shd w:val="clear" w:color="auto" w:fill="FFFFFF"/>
        </w:rPr>
        <w:t xml:space="preserve">λλειψη φαντασίας. Διότι πολύ απλά σας το φωνάζουμε όλοι: «Ποια </w:t>
      </w:r>
      <w:r>
        <w:rPr>
          <w:rFonts w:eastAsia="Times New Roman"/>
          <w:bCs/>
          <w:shd w:val="clear" w:color="auto" w:fill="FFFFFF"/>
        </w:rPr>
        <w:t>είναι</w:t>
      </w:r>
      <w:r>
        <w:rPr>
          <w:rFonts w:eastAsia="Times New Roman" w:cs="Times New Roman"/>
          <w:bCs/>
          <w:shd w:val="clear" w:color="auto" w:fill="FFFFFF"/>
        </w:rPr>
        <w:t xml:space="preserve"> η σχέση μεταξύ των δύο δεικτών;». Αν ο δείκτης μεταβολής μισθών δεν συμπέσει με την τότε τιμή του δείκτη τιμών καταναλωτή τι θα γίνει; Θα μιλάμε πάλι για ένα άλλο νέο ορόσημ</w:t>
      </w:r>
      <w:r>
        <w:rPr>
          <w:rFonts w:eastAsia="Times New Roman" w:cs="Times New Roman"/>
          <w:bCs/>
          <w:shd w:val="clear" w:color="auto" w:fill="FFFFFF"/>
        </w:rPr>
        <w:t xml:space="preserve">ο; Θα μιλάμε πάλι για αυτούς που πήραν σύνταξη ή εφάπαξ πριν και για αυτούς που πήραν μετά; </w:t>
      </w:r>
    </w:p>
    <w:p w14:paraId="5760B980" w14:textId="77777777" w:rsidR="003F14BB" w:rsidRDefault="00F37CA6">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Μας έχετε καταθέσει για το </w:t>
      </w:r>
      <w:r>
        <w:rPr>
          <w:rFonts w:eastAsia="Times New Roman"/>
          <w:bCs/>
          <w:shd w:val="clear" w:color="auto" w:fill="FFFFFF"/>
        </w:rPr>
        <w:t>άρθρο</w:t>
      </w:r>
      <w:r>
        <w:rPr>
          <w:rFonts w:eastAsia="Times New Roman" w:cs="Times New Roman"/>
          <w:bCs/>
          <w:shd w:val="clear" w:color="auto" w:fill="FFFFFF"/>
        </w:rPr>
        <w:t xml:space="preserve"> 97 μια νομοθετική βελτίωση, στην οποία λέτε ότι η λέξη «αναπροσαρμοζόμενες» αντικαθίσταται με τη λέξη «προσαυξανόμενες». Από πού προκύπτει αυτή η βεβαιότητά σας, ότι δηλαδή αυτό το αποτέλεσμα που θα προκύψει θα </w:t>
      </w:r>
      <w:r>
        <w:rPr>
          <w:rFonts w:eastAsia="Times New Roman"/>
          <w:bCs/>
          <w:shd w:val="clear" w:color="auto" w:fill="FFFFFF"/>
        </w:rPr>
        <w:t>είναι</w:t>
      </w:r>
      <w:r>
        <w:rPr>
          <w:rFonts w:eastAsia="Times New Roman" w:cs="Times New Roman"/>
          <w:bCs/>
          <w:shd w:val="clear" w:color="auto" w:fill="FFFFFF"/>
        </w:rPr>
        <w:t xml:space="preserve"> θετικό και θα προσαυξήσει το ποσό; Από</w:t>
      </w:r>
      <w:r>
        <w:rPr>
          <w:rFonts w:eastAsia="Times New Roman" w:cs="Times New Roman"/>
          <w:bCs/>
          <w:shd w:val="clear" w:color="auto" w:fill="FFFFFF"/>
        </w:rPr>
        <w:t xml:space="preserve"> πουθενά δεν προκύπτει. Θα πρέπει να απαντήσετε σε αυτό το ερώτημα, κύριε Υπουργέ. </w:t>
      </w:r>
      <w:r>
        <w:rPr>
          <w:rFonts w:eastAsia="Times New Roman"/>
          <w:bCs/>
          <w:shd w:val="clear" w:color="auto" w:fill="FFFFFF"/>
        </w:rPr>
        <w:t>Βεβαίως</w:t>
      </w:r>
      <w:r>
        <w:rPr>
          <w:rFonts w:eastAsia="Times New Roman" w:cs="Times New Roman"/>
          <w:bCs/>
          <w:shd w:val="clear" w:color="auto" w:fill="FFFFFF"/>
        </w:rPr>
        <w:t xml:space="preserve">, δεν έχετε απαντήσει και σε πολλά άλλα ερωτήματα </w:t>
      </w:r>
      <w:r>
        <w:rPr>
          <w:rFonts w:eastAsia="Times New Roman"/>
          <w:bCs/>
          <w:shd w:val="clear" w:color="auto" w:fill="FFFFFF"/>
        </w:rPr>
        <w:t>–</w:t>
      </w:r>
      <w:r>
        <w:rPr>
          <w:rFonts w:eastAsia="Times New Roman" w:cs="Times New Roman"/>
          <w:bCs/>
          <w:shd w:val="clear" w:color="auto" w:fill="FFFFFF"/>
        </w:rPr>
        <w:t>το Υπουργείο σας</w:t>
      </w:r>
      <w:r>
        <w:rPr>
          <w:rFonts w:eastAsia="Times New Roman"/>
          <w:bCs/>
          <w:shd w:val="clear" w:color="auto" w:fill="FFFFFF"/>
        </w:rPr>
        <w:t>–</w:t>
      </w:r>
      <w:r>
        <w:rPr>
          <w:rFonts w:eastAsia="Times New Roman" w:cs="Times New Roman"/>
          <w:bCs/>
          <w:shd w:val="clear" w:color="auto" w:fill="FFFFFF"/>
        </w:rPr>
        <w:t xml:space="preserve"> και γενικά δεν νομίζω ότι πρέπει να σας δείχνουμε την ανάλογη εμπιστοσύνη. </w:t>
      </w:r>
    </w:p>
    <w:p w14:paraId="5760B981" w14:textId="77777777" w:rsidR="003F14BB" w:rsidRDefault="00F37CA6">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Αναρωτηθείτε και προβ</w:t>
      </w:r>
      <w:r>
        <w:rPr>
          <w:rFonts w:eastAsia="Times New Roman" w:cs="Times New Roman"/>
          <w:bCs/>
          <w:shd w:val="clear" w:color="auto" w:fill="FFFFFF"/>
        </w:rPr>
        <w:t>ληματιστείτε από αυτά που πιστεύουν οι δεκαεφτάρηδες, που θα ψηφίσουν στις επόμενες εκλογές, όποτε και αν γίνουν αυτές. Να τους ρωτήσετε τι εμπιστοσύνη έχουν πως, αν πληρώσουν τις ασφαλιστικές τους εισφορές και τους φόρους, θα πάρουν αξιοπρεπή σύνταξη στον</w:t>
      </w:r>
      <w:r>
        <w:rPr>
          <w:rFonts w:eastAsia="Times New Roman" w:cs="Times New Roman"/>
          <w:bCs/>
          <w:shd w:val="clear" w:color="auto" w:fill="FFFFFF"/>
        </w:rPr>
        <w:t xml:space="preserve"> χρόνο. Θα πάρετε μια απάντηση που θα σας τρομάξει. </w:t>
      </w:r>
    </w:p>
    <w:p w14:paraId="5760B982"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Οι πρώτοι δεκαεπτάρηδες που θα ψηφίσουν αποτελούν την πρώτη γενιά που έζησε την εφηβεία της σε περίοδο κρίσης και που δεν θυμούνται τα μεγαλεία του 2004 και τις αυταπάτες του 1998. Την εμπιστοσύνη αυτών χάνετε κάθε φορά, για άλλη μια φορά και σήμερα, εσείς</w:t>
      </w:r>
      <w:r>
        <w:rPr>
          <w:rFonts w:eastAsia="Times New Roman" w:cs="Times New Roman"/>
          <w:szCs w:val="24"/>
        </w:rPr>
        <w:t xml:space="preserve"> της Κυβέρνησης. </w:t>
      </w:r>
    </w:p>
    <w:p w14:paraId="5760B983"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lastRenderedPageBreak/>
        <w:t>Θα κλείσω, καταθέτοντας στα Πρακτικά μια ερώτηση η οποία έχει υποβληθεί στις 15 Σεπτεμβρίου από εμένα και το σύνολο των Βουλευτών της Ένωσης Κεντρώων, η οποία μέχρι σήμερα είναι αναπάντητη. Τα ερωτήματα τα οποία εξέφραζε η συγκεκριμένη ερ</w:t>
      </w:r>
      <w:r>
        <w:rPr>
          <w:rFonts w:eastAsia="Times New Roman" w:cs="Times New Roman"/>
          <w:szCs w:val="24"/>
        </w:rPr>
        <w:t xml:space="preserve">ώτηση ήταν τα εξής: </w:t>
      </w:r>
    </w:p>
    <w:p w14:paraId="5760B984"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«Προτίθεστε να δώσετε επαρκείς εξηγήσεις στους πληγέντες συνταξιούχους για τις μη αναμενόμενες και μη σύμφωνες με τον νόμο που εσείς θεσμοθετήσατε μειώσεις που τους επιβλήθηκαν;». Η ερώτηση μέχρι στιγμής είναι αναπάντητη. </w:t>
      </w:r>
    </w:p>
    <w:p w14:paraId="5760B985"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Δεύτερη ερώτ</w:t>
      </w:r>
      <w:r>
        <w:rPr>
          <w:rFonts w:eastAsia="Times New Roman" w:cs="Times New Roman"/>
          <w:szCs w:val="24"/>
        </w:rPr>
        <w:t xml:space="preserve">ηση: «Πώς σκοπεύετε να επανορθώσετε την αδικία στην επιβολή μειώσεων και το μη σύννομο αυτής ώστε να αποκαταστήσετε τη νομιμότητα;». Αναπάντητη ερώτηση μέχρι σήμερα. </w:t>
      </w:r>
    </w:p>
    <w:p w14:paraId="5760B986"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Σήμερα η κυβερνητική πλειοψηφία θα ψηφίσει το άρθρο 97. Μετά την ψήφιση του άρθρου 97, αυ</w:t>
      </w:r>
      <w:r>
        <w:rPr>
          <w:rFonts w:eastAsia="Times New Roman" w:cs="Times New Roman"/>
          <w:szCs w:val="24"/>
        </w:rPr>
        <w:t xml:space="preserve">τές οι ερωτήσεις θα παραμένουν αναπάντητες. </w:t>
      </w:r>
    </w:p>
    <w:p w14:paraId="5760B987"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Καταθέτω τη σχετική ερώτηση για τα Πρακτικά. </w:t>
      </w:r>
    </w:p>
    <w:p w14:paraId="5760B988"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Βουλευτής κ. Ιωάννης Σαρίδης καταθέτει για τα Πρακτικά το προαναφερθέν έγγραφο, το οποίο βρίσκεται στο αρχείο του Τμήματος Γραμματείας της Διεύθυν</w:t>
      </w:r>
      <w:r>
        <w:rPr>
          <w:rFonts w:eastAsia="Times New Roman" w:cs="Times New Roman"/>
          <w:szCs w:val="24"/>
        </w:rPr>
        <w:t>σης Στενογραφίας και  Πρακτικών της Βουλής)</w:t>
      </w:r>
    </w:p>
    <w:p w14:paraId="5760B989"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760B98A" w14:textId="77777777" w:rsidR="003F14BB" w:rsidRDefault="00F37CA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5760B98B"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Κι εγώ ευχαριστώ. </w:t>
      </w:r>
    </w:p>
    <w:p w14:paraId="5760B98C"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Τον λόγο έχει ο ανεξάρτητος Βουλευτής κ. Γεώργιος- Δημήτριος Καρράς για επτά λεπτά. </w:t>
      </w:r>
    </w:p>
    <w:p w14:paraId="5760B98D"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ΓΕ</w:t>
      </w:r>
      <w:r>
        <w:rPr>
          <w:rFonts w:eastAsia="Times New Roman" w:cs="Times New Roman"/>
          <w:b/>
          <w:szCs w:val="24"/>
        </w:rPr>
        <w:t>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 xml:space="preserve">Ευχαριστώ, κύριε Πρόεδρε. </w:t>
      </w:r>
    </w:p>
    <w:p w14:paraId="5760B98E"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Για το νομοσχέδιο το συζητούμενο δεν θα αναφερθώ. Για ποιον λόγο; Στη Βουλή υπάρχουν συνάδελφοι γιατροί. Ακούμε τις απόψεις τους, τα εκατέρωθεν επιχειρήματα που βοηθούν στον σχηματισμό γνώμης. Εγώ δεν γ</w:t>
      </w:r>
      <w:r>
        <w:rPr>
          <w:rFonts w:eastAsia="Times New Roman" w:cs="Times New Roman"/>
          <w:szCs w:val="24"/>
        </w:rPr>
        <w:t xml:space="preserve">νωρίζω από ιατρικά θέματα. Έτσι επιτρέψτε μου να μην επεκταθώ. </w:t>
      </w:r>
    </w:p>
    <w:p w14:paraId="5760B98F"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lastRenderedPageBreak/>
        <w:t>Βεβαίως, το νομοσχέδιο το σημερινό έχει και συνταξιοδοτικές, κοινωνικοασφαλιστικές διατάξεις και μια σειρά τροπολογιών και είναι δύσκολη –αν θέλετε- η διαχείρισή του σε αυτό το εύρος. Γι’ αυτό</w:t>
      </w:r>
      <w:r>
        <w:rPr>
          <w:rFonts w:eastAsia="Times New Roman" w:cs="Times New Roman"/>
          <w:szCs w:val="24"/>
        </w:rPr>
        <w:t xml:space="preserve"> λοιπόν θα σταθώ σε μερικά σημεία. </w:t>
      </w:r>
    </w:p>
    <w:p w14:paraId="5760B990"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Πριν από όλα, θέλω να χαιρετίσω την πρωτοβουλία του κ. Μηταφίδη για την τροπολογία πολιτογράφησης κατιόντων Εβραίων ελληνικής καταγωγής. Θεωρώ ότι είναι προς αποκατάσταση μιας αδικίας. Νομίζω ότι ομόφωνα η Αίθουσα θα πρέ</w:t>
      </w:r>
      <w:r>
        <w:rPr>
          <w:rFonts w:eastAsia="Times New Roman" w:cs="Times New Roman"/>
          <w:szCs w:val="24"/>
        </w:rPr>
        <w:t xml:space="preserve">πει να την υποστηρίξει. </w:t>
      </w:r>
    </w:p>
    <w:p w14:paraId="5760B991"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Θα σταθώ όμως σε ένα άλλο θέμα που έρχεται μια τροπολογία για ζητήματα της Υπηρεσίας Ασύλου και της Αρχής Προσφυγών Ασύλου. Έστω κι αν η Κυβέρνηση φαίνεται να υποβαθμίζει αυτήν την προσπάθεια που κάνει, διότι ακόμη νομίζω δεν έχει </w:t>
      </w:r>
      <w:r>
        <w:rPr>
          <w:rFonts w:eastAsia="Times New Roman" w:cs="Times New Roman"/>
          <w:szCs w:val="24"/>
        </w:rPr>
        <w:t xml:space="preserve">εμφανιστεί ο Υπουργός Μετανάστευσης να αναλύσει το ζήτημα αυτό, εγώ θα τοποθετηθώ, διότι υπάρχει μια μεγάλη προϊστορία και μεγάλη κακοδαιμονία σε αυτό το θέμα. </w:t>
      </w:r>
    </w:p>
    <w:p w14:paraId="5760B992"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Ξεκινώ λοιπόν και μου επιτρέπετε. </w:t>
      </w:r>
    </w:p>
    <w:p w14:paraId="5760B993"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Ζητεί η Κυβέρνηση διά του Υπουργού Μετανάστευσης εκ νέου την</w:t>
      </w:r>
      <w:r>
        <w:rPr>
          <w:rFonts w:eastAsia="Times New Roman" w:cs="Times New Roman"/>
          <w:szCs w:val="24"/>
        </w:rPr>
        <w:t xml:space="preserve"> τροποποίηση της διεύθυνσης της Υπηρεσίας Ασύλου. </w:t>
      </w:r>
      <w:r>
        <w:rPr>
          <w:rFonts w:eastAsia="Times New Roman" w:cs="Times New Roman"/>
          <w:szCs w:val="24"/>
        </w:rPr>
        <w:lastRenderedPageBreak/>
        <w:t>Ζητεί να υπάρξουν στην Αρχή Προσφυγών επικουρικοί οι οποίοι θα βοηθούν την προετοιμασία των υποθέσεων, είτε εισηγητές είτε γραμματείς. Ξέχασε όμως κάτι, το οποίο είναι σημαντικότερο. Το ζήτημα της λειτουργί</w:t>
      </w:r>
      <w:r>
        <w:rPr>
          <w:rFonts w:eastAsia="Times New Roman" w:cs="Times New Roman"/>
          <w:szCs w:val="24"/>
        </w:rPr>
        <w:t xml:space="preserve">ας της Υπηρεσίας Ασύλου και το ζήτημα της </w:t>
      </w:r>
      <w:r>
        <w:rPr>
          <w:rFonts w:eastAsia="Times New Roman" w:cs="Times New Roman"/>
          <w:szCs w:val="24"/>
        </w:rPr>
        <w:t>α</w:t>
      </w:r>
      <w:r>
        <w:rPr>
          <w:rFonts w:eastAsia="Times New Roman" w:cs="Times New Roman"/>
          <w:szCs w:val="24"/>
        </w:rPr>
        <w:t xml:space="preserve">ρχής των ενδικοφανών </w:t>
      </w:r>
      <w:r>
        <w:rPr>
          <w:rFonts w:eastAsia="Times New Roman" w:cs="Times New Roman"/>
          <w:szCs w:val="24"/>
        </w:rPr>
        <w:t>π</w:t>
      </w:r>
      <w:r>
        <w:rPr>
          <w:rFonts w:eastAsia="Times New Roman" w:cs="Times New Roman"/>
          <w:szCs w:val="24"/>
        </w:rPr>
        <w:t xml:space="preserve">ροσφυγών των λεγόμενων </w:t>
      </w:r>
      <w:r>
        <w:rPr>
          <w:rFonts w:eastAsia="Times New Roman" w:cs="Times New Roman"/>
          <w:szCs w:val="24"/>
        </w:rPr>
        <w:t>α</w:t>
      </w:r>
      <w:r>
        <w:rPr>
          <w:rFonts w:eastAsia="Times New Roman" w:cs="Times New Roman"/>
          <w:szCs w:val="24"/>
        </w:rPr>
        <w:t xml:space="preserve">νεξαρτήτων </w:t>
      </w:r>
      <w:r>
        <w:rPr>
          <w:rFonts w:eastAsia="Times New Roman" w:cs="Times New Roman"/>
          <w:szCs w:val="24"/>
        </w:rPr>
        <w:t>α</w:t>
      </w:r>
      <w:r>
        <w:rPr>
          <w:rFonts w:eastAsia="Times New Roman" w:cs="Times New Roman"/>
          <w:szCs w:val="24"/>
        </w:rPr>
        <w:t xml:space="preserve">ρχών δεν έχει αποδώσει μέχρι σήμερα. Θα με συγχωρήσετε και θα μου επιτρέψετε να υπερηφανευθώ για κάτι. </w:t>
      </w:r>
    </w:p>
    <w:p w14:paraId="5760B994"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Νέος</w:t>
      </w:r>
      <w:r>
        <w:rPr>
          <w:rFonts w:eastAsia="Times New Roman" w:cs="Times New Roman"/>
          <w:szCs w:val="24"/>
        </w:rPr>
        <w:t>,</w:t>
      </w:r>
      <w:r>
        <w:rPr>
          <w:rFonts w:eastAsia="Times New Roman" w:cs="Times New Roman"/>
          <w:szCs w:val="24"/>
        </w:rPr>
        <w:t xml:space="preserve"> ακόμη σχετικά στην Αίθουσα</w:t>
      </w:r>
      <w:r>
        <w:rPr>
          <w:rFonts w:eastAsia="Times New Roman" w:cs="Times New Roman"/>
          <w:szCs w:val="24"/>
        </w:rPr>
        <w:t>,</w:t>
      </w:r>
      <w:r>
        <w:rPr>
          <w:rFonts w:eastAsia="Times New Roman" w:cs="Times New Roman"/>
          <w:szCs w:val="24"/>
        </w:rPr>
        <w:t xml:space="preserve"> Βουλευτής υπέβαλα</w:t>
      </w:r>
      <w:r>
        <w:rPr>
          <w:rFonts w:eastAsia="Times New Roman" w:cs="Times New Roman"/>
          <w:szCs w:val="24"/>
        </w:rPr>
        <w:t xml:space="preserve"> μια επίκαιρη ερώτηση στο Υπουργείο Δικαιοσύνης και Ανθρωπίνων Δικαιωμάτων στις 28 Μαρτίου 2016, λέγοντας τούτο: «Η πολύπλοκη διοικητική και δικαστική διαδικασία οδηγεί σε εμπόδια στην εξέταση των αιτήσεων ασύλου, στην εξέταση των ενδικοφανών προσφυγών και</w:t>
      </w:r>
      <w:r>
        <w:rPr>
          <w:rFonts w:eastAsia="Times New Roman" w:cs="Times New Roman"/>
          <w:szCs w:val="24"/>
        </w:rPr>
        <w:t xml:space="preserve"> εν τέλει, στο δικαστικό στάδιο κρίσεως σε τελευταίο βαθμό». Απαντήθηκε από τον κ. Παρασκευόπουλο ότι έτσι προστατεύουμε ανθρώπινα δικαιώματα. Μα, εγώ δεν ζήτησα μείωση των ανθρωπίνων δικαιωμάτων. Ζήτησα ταχύτερες διαδικασίες. </w:t>
      </w:r>
    </w:p>
    <w:p w14:paraId="5760B995"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Καταθέτω τη σχετική ερώτηση </w:t>
      </w:r>
      <w:r>
        <w:rPr>
          <w:rFonts w:eastAsia="Times New Roman" w:cs="Times New Roman"/>
          <w:szCs w:val="24"/>
        </w:rPr>
        <w:t xml:space="preserve">για τα Πρακτικά. </w:t>
      </w:r>
    </w:p>
    <w:p w14:paraId="5760B996"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Γεώργιος-Δημήτριος Καρράς καταθέτει για τα Πρακτικά το προαναφερθέν έγγραφο, το </w:t>
      </w:r>
      <w:r>
        <w:rPr>
          <w:rFonts w:eastAsia="Times New Roman" w:cs="Times New Roman"/>
          <w:szCs w:val="24"/>
        </w:rPr>
        <w:lastRenderedPageBreak/>
        <w:t>οποίο βρίσκεται στο αρχείο του Τμήματος Γραμματείας της Διεύθυνσης Στενογραφίας και  Πρακτικών της Βουλής)</w:t>
      </w:r>
    </w:p>
    <w:p w14:paraId="5760B997" w14:textId="77777777" w:rsidR="003F14BB" w:rsidRDefault="00F37CA6">
      <w:pPr>
        <w:tabs>
          <w:tab w:val="left" w:pos="2820"/>
        </w:tabs>
        <w:spacing w:line="600" w:lineRule="auto"/>
        <w:ind w:firstLine="720"/>
        <w:jc w:val="both"/>
        <w:rPr>
          <w:rFonts w:eastAsia="Times New Roman"/>
          <w:szCs w:val="24"/>
        </w:rPr>
      </w:pPr>
      <w:r>
        <w:rPr>
          <w:rFonts w:eastAsia="Times New Roman"/>
          <w:szCs w:val="24"/>
        </w:rPr>
        <w:t>Ακολούθως, ζήτησα κ</w:t>
      </w:r>
      <w:r>
        <w:rPr>
          <w:rFonts w:eastAsia="Times New Roman"/>
          <w:szCs w:val="24"/>
        </w:rPr>
        <w:t>άτι άλλο -κι επιτρέψτε μου τις προσωπικές αναφορές</w:t>
      </w:r>
      <w:r>
        <w:rPr>
          <w:rFonts w:eastAsia="Times New Roman"/>
          <w:szCs w:val="24"/>
        </w:rPr>
        <w:t>-ζ</w:t>
      </w:r>
      <w:r>
        <w:rPr>
          <w:rFonts w:eastAsia="Times New Roman"/>
          <w:szCs w:val="24"/>
        </w:rPr>
        <w:t>ήτησα λοιπόν, όταν πια το θέμα είχ</w:t>
      </w:r>
      <w:r>
        <w:rPr>
          <w:rFonts w:eastAsia="Times New Roman"/>
          <w:szCs w:val="24"/>
        </w:rPr>
        <w:t>ε</w:t>
      </w:r>
      <w:r>
        <w:rPr>
          <w:rFonts w:eastAsia="Times New Roman"/>
          <w:szCs w:val="24"/>
        </w:rPr>
        <w:t xml:space="preserve"> γίνει εκρηκτικό στα πέντε νησιά του Αιγαίου -όλοι παρακολουθούμε την ειδησιογραφία κι όλοι γνωρίζουμε πώς εξελίσσεται αυτό το θέμα-, να επιταχυνθεί η εξέταση των αιτήσεων ασύλου στα ν</w:t>
      </w:r>
      <w:r>
        <w:rPr>
          <w:rFonts w:eastAsia="Times New Roman"/>
          <w:szCs w:val="24"/>
        </w:rPr>
        <w:t>ησ</w:t>
      </w:r>
      <w:r>
        <w:rPr>
          <w:rFonts w:eastAsia="Times New Roman"/>
          <w:szCs w:val="24"/>
        </w:rPr>
        <w:t>ιά του Ανατολικού Αιγαίου και πρότεινα συγκεκριμένη τροποποίηση της νο</w:t>
      </w:r>
      <w:r>
        <w:rPr>
          <w:rFonts w:eastAsia="Times New Roman"/>
          <w:szCs w:val="24"/>
        </w:rPr>
        <w:t xml:space="preserve">μοθεσίας. Ποιο ήταν το αποτέλεσμα; Έγινε γνωστό στα νησιά και το </w:t>
      </w:r>
      <w:r>
        <w:rPr>
          <w:rFonts w:eastAsia="Times New Roman"/>
          <w:szCs w:val="24"/>
        </w:rPr>
        <w:t>δ</w:t>
      </w:r>
      <w:r>
        <w:rPr>
          <w:rFonts w:eastAsia="Times New Roman"/>
          <w:szCs w:val="24"/>
        </w:rPr>
        <w:t xml:space="preserve">ημοτικό </w:t>
      </w:r>
      <w:r>
        <w:rPr>
          <w:rFonts w:eastAsia="Times New Roman"/>
          <w:szCs w:val="24"/>
        </w:rPr>
        <w:t>σ</w:t>
      </w:r>
      <w:r>
        <w:rPr>
          <w:rFonts w:eastAsia="Times New Roman"/>
          <w:szCs w:val="24"/>
        </w:rPr>
        <w:t>υμβούλιο Σάμου ομόφωνα, όλες οι παρατάξεις, υιοθέτησε την πρόταση τροποποίησης, η οποία οδηγούσε σε απλούστευση και επιτάχυνση. Ακούγονται όλα αυτά καλά.</w:t>
      </w:r>
    </w:p>
    <w:p w14:paraId="5760B998" w14:textId="77777777" w:rsidR="003F14BB" w:rsidRDefault="00F37CA6">
      <w:pPr>
        <w:tabs>
          <w:tab w:val="left" w:pos="2820"/>
        </w:tabs>
        <w:spacing w:line="600" w:lineRule="auto"/>
        <w:ind w:firstLine="720"/>
        <w:jc w:val="both"/>
        <w:rPr>
          <w:rFonts w:eastAsia="Times New Roman"/>
          <w:szCs w:val="24"/>
        </w:rPr>
      </w:pPr>
      <w:r>
        <w:rPr>
          <w:rFonts w:eastAsia="Times New Roman" w:cs="Times New Roman"/>
          <w:szCs w:val="24"/>
        </w:rPr>
        <w:t>(Στο σημείο αυτό ο Βουλευτή</w:t>
      </w:r>
      <w:r>
        <w:rPr>
          <w:rFonts w:eastAsia="Times New Roman" w:cs="Times New Roman"/>
          <w:szCs w:val="24"/>
        </w:rPr>
        <w:t>ς κ. Γεώργιος</w:t>
      </w:r>
      <w:r>
        <w:rPr>
          <w:rFonts w:eastAsia="Times New Roman" w:cs="Times New Roman"/>
          <w:szCs w:val="24"/>
        </w:rPr>
        <w:t xml:space="preserve">-Δημήτριος </w:t>
      </w:r>
      <w:r>
        <w:rPr>
          <w:rFonts w:eastAsia="Times New Roman" w:cs="Times New Roman"/>
          <w:szCs w:val="24"/>
        </w:rPr>
        <w:t>Καρράς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5760B999" w14:textId="77777777" w:rsidR="003F14BB" w:rsidRDefault="00F37CA6">
      <w:pPr>
        <w:tabs>
          <w:tab w:val="left" w:pos="2820"/>
        </w:tabs>
        <w:spacing w:line="600" w:lineRule="auto"/>
        <w:ind w:firstLine="720"/>
        <w:jc w:val="both"/>
        <w:rPr>
          <w:rFonts w:eastAsia="Times New Roman"/>
          <w:szCs w:val="24"/>
        </w:rPr>
      </w:pPr>
      <w:r>
        <w:rPr>
          <w:rFonts w:eastAsia="Times New Roman"/>
          <w:szCs w:val="24"/>
        </w:rPr>
        <w:t xml:space="preserve">Σήμερα, λοιπόν, έρχεται μια τροπολογία η οποία μας λέει τούτο: Όταν εγώ ήμουν πρώτος που είχα αντιδράσει για την είσοδο τακτικών δικαστών των διοικητικών δικαστηρίων στις επιτροπές ασύλου, με την έννοια ότι μπορεί ενδεχόμενα να έχουν </w:t>
      </w:r>
      <w:r>
        <w:rPr>
          <w:rFonts w:eastAsia="Times New Roman"/>
          <w:szCs w:val="24"/>
        </w:rPr>
        <w:lastRenderedPageBreak/>
        <w:t>ψήγματα ή ζητήματα αντ</w:t>
      </w:r>
      <w:r>
        <w:rPr>
          <w:rFonts w:eastAsia="Times New Roman"/>
          <w:szCs w:val="24"/>
        </w:rPr>
        <w:t xml:space="preserve">ισυνταγματικότητας, μου είχε απαντηθεί ότι δεν υπάρχει τέτοιο πρόβλημα. </w:t>
      </w:r>
    </w:p>
    <w:p w14:paraId="5760B99A" w14:textId="77777777" w:rsidR="003F14BB" w:rsidRDefault="00F37CA6">
      <w:pPr>
        <w:tabs>
          <w:tab w:val="left" w:pos="2820"/>
        </w:tabs>
        <w:spacing w:line="600" w:lineRule="auto"/>
        <w:ind w:firstLine="720"/>
        <w:jc w:val="both"/>
        <w:rPr>
          <w:rFonts w:eastAsia="Times New Roman"/>
          <w:szCs w:val="24"/>
        </w:rPr>
      </w:pPr>
      <w:r>
        <w:rPr>
          <w:rFonts w:eastAsia="Times New Roman"/>
          <w:szCs w:val="24"/>
        </w:rPr>
        <w:t>Σήμερα όμως επανέρχεται το πρόβλημα. Εγώ δέχομαι ότι αυτή τη στιγμή η συμμετοχή δικαστικών λειτουργών στις επιτροπές προσφ</w:t>
      </w:r>
      <w:r>
        <w:rPr>
          <w:rFonts w:eastAsia="Times New Roman"/>
          <w:szCs w:val="24"/>
        </w:rPr>
        <w:t>υ</w:t>
      </w:r>
      <w:r>
        <w:rPr>
          <w:rFonts w:eastAsia="Times New Roman"/>
          <w:szCs w:val="24"/>
        </w:rPr>
        <w:t>γ</w:t>
      </w:r>
      <w:r>
        <w:rPr>
          <w:rFonts w:eastAsia="Times New Roman"/>
          <w:szCs w:val="24"/>
        </w:rPr>
        <w:t>ώ</w:t>
      </w:r>
      <w:r>
        <w:rPr>
          <w:rFonts w:eastAsia="Times New Roman"/>
          <w:szCs w:val="24"/>
        </w:rPr>
        <w:t>ν είναι σύμφωνη με το Σύνταγμα, για να μην υποστηρίξω άλλε</w:t>
      </w:r>
      <w:r>
        <w:rPr>
          <w:rFonts w:eastAsia="Times New Roman"/>
          <w:szCs w:val="24"/>
        </w:rPr>
        <w:t xml:space="preserve">ς θέσεις, να εξελιχθεί το ζήτημα και να τελειώσει κάποτε και να εξεταστούν. </w:t>
      </w:r>
    </w:p>
    <w:p w14:paraId="5760B99B" w14:textId="77777777" w:rsidR="003F14BB" w:rsidRDefault="00F37CA6">
      <w:pPr>
        <w:tabs>
          <w:tab w:val="left" w:pos="2820"/>
        </w:tabs>
        <w:spacing w:line="600" w:lineRule="auto"/>
        <w:ind w:firstLine="720"/>
        <w:jc w:val="both"/>
        <w:rPr>
          <w:rFonts w:eastAsia="Times New Roman"/>
          <w:szCs w:val="24"/>
        </w:rPr>
      </w:pPr>
      <w:r>
        <w:rPr>
          <w:rFonts w:eastAsia="Times New Roman"/>
          <w:szCs w:val="24"/>
        </w:rPr>
        <w:t>Διότι, ξέρετε, υπάρχει και μια δήλωση Τουρκίας-Ευρωπαϊκής Ένωσης στις 18 Μαρτίου 2016, η οποία ακόμα δεν ξέρουμε πώς θα εξελιχθεί με τις εξελίξεις των επομένων ημερών και μηνών στ</w:t>
      </w:r>
      <w:r>
        <w:rPr>
          <w:rFonts w:eastAsia="Times New Roman"/>
          <w:szCs w:val="24"/>
        </w:rPr>
        <w:t>ον ευρύτερο χώρο. Βεβαίως είμαι αναγκασμένος να τα πω, ίσως και ανεπίκαιρα αυτή τη στιγμή, διότι δεν υπάρχει εκπρόσωπος του Υπουργείου Μετανάστευσης. Θεωρώ ότι η Κυβέρνηση εκπροσωπείται, αλλά έστω να καταγραφούν στα Πρακτικά.</w:t>
      </w:r>
    </w:p>
    <w:p w14:paraId="5760B99C" w14:textId="77777777" w:rsidR="003F14BB" w:rsidRDefault="00F37CA6">
      <w:pPr>
        <w:tabs>
          <w:tab w:val="left" w:pos="2820"/>
        </w:tabs>
        <w:spacing w:line="600" w:lineRule="auto"/>
        <w:ind w:firstLine="720"/>
        <w:jc w:val="both"/>
        <w:rPr>
          <w:rFonts w:eastAsia="Times New Roman"/>
          <w:szCs w:val="24"/>
        </w:rPr>
      </w:pPr>
      <w:r>
        <w:rPr>
          <w:rFonts w:eastAsia="Times New Roman"/>
          <w:szCs w:val="24"/>
        </w:rPr>
        <w:t>Επανέρχομαι, λοιπόν, και λέω τ</w:t>
      </w:r>
      <w:r>
        <w:rPr>
          <w:rFonts w:eastAsia="Times New Roman"/>
          <w:szCs w:val="24"/>
        </w:rPr>
        <w:t xml:space="preserve">ούτο: Θα δεχτώ τη συνταγματικότητα. Ξέρετε όμως τι έρχεται σήμερα και λέει; Ότι την προετοιμασία προς τους δικαστές θα την κάνουν επικουρικοί εισηγητές, οι οποίοι δεν θα προέρχονται από την Ευρωπαϊκή Υπηρεσία </w:t>
      </w:r>
      <w:r>
        <w:rPr>
          <w:rFonts w:eastAsia="Times New Roman"/>
          <w:szCs w:val="24"/>
        </w:rPr>
        <w:lastRenderedPageBreak/>
        <w:t>Ασύλου ή δεν θα είναι μέλη της Υπηρεσίας Ασύλου</w:t>
      </w:r>
      <w:r>
        <w:rPr>
          <w:rFonts w:eastAsia="Times New Roman"/>
          <w:szCs w:val="24"/>
        </w:rPr>
        <w:t xml:space="preserve">. Οπότε τι γίνεται; Θα δεσμεύει η άποψή τους τους δικαστές; Είναι σύνηθες να προετοιμάζουν μη δικαστές υποθέσεις για δικαστές; </w:t>
      </w:r>
    </w:p>
    <w:p w14:paraId="5760B99D" w14:textId="77777777" w:rsidR="003F14BB" w:rsidRDefault="00F37CA6">
      <w:pPr>
        <w:tabs>
          <w:tab w:val="left" w:pos="2820"/>
        </w:tabs>
        <w:spacing w:line="600" w:lineRule="auto"/>
        <w:ind w:firstLine="720"/>
        <w:jc w:val="both"/>
        <w:rPr>
          <w:rFonts w:eastAsia="Times New Roman"/>
          <w:szCs w:val="24"/>
        </w:rPr>
      </w:pPr>
      <w:r>
        <w:rPr>
          <w:rFonts w:eastAsia="Times New Roman"/>
          <w:szCs w:val="24"/>
        </w:rPr>
        <w:t>Να πω ένα παράδειγμα. Οι οικονομικοί εισαγγελείς δεν έχουν υπαλλήλους ή βοηθούς επίκουρους μη δικαστές και μη εισαγγελείς. Έχουν</w:t>
      </w:r>
      <w:r>
        <w:rPr>
          <w:rFonts w:eastAsia="Times New Roman"/>
          <w:szCs w:val="24"/>
        </w:rPr>
        <w:t xml:space="preserve"> τους επίκουρους οικονομικούς εισαγγελείς. </w:t>
      </w:r>
    </w:p>
    <w:p w14:paraId="5760B99E" w14:textId="77777777" w:rsidR="003F14BB" w:rsidRDefault="00F37CA6">
      <w:pPr>
        <w:tabs>
          <w:tab w:val="left" w:pos="2820"/>
        </w:tabs>
        <w:spacing w:line="600" w:lineRule="auto"/>
        <w:ind w:firstLine="720"/>
        <w:jc w:val="both"/>
        <w:rPr>
          <w:rFonts w:eastAsia="Times New Roman"/>
          <w:szCs w:val="24"/>
        </w:rPr>
      </w:pPr>
      <w:r>
        <w:rPr>
          <w:rFonts w:eastAsia="Times New Roman"/>
          <w:szCs w:val="24"/>
        </w:rPr>
        <w:t xml:space="preserve">Θέλω να θυμίσω δε και κάτι άλλο. Την περασμένη Παρασκευή στην ολομέλεια του Συμβουλίου της Επικρατείας παρεπέμφθησαν τρεις προδικαστικές αποφάσεις της </w:t>
      </w:r>
      <w:r>
        <w:rPr>
          <w:rFonts w:eastAsia="Times New Roman"/>
          <w:szCs w:val="24"/>
        </w:rPr>
        <w:t>ε</w:t>
      </w:r>
      <w:r>
        <w:rPr>
          <w:rFonts w:eastAsia="Times New Roman"/>
          <w:szCs w:val="24"/>
        </w:rPr>
        <w:t>πταμελούς του Γ΄ Τμήματος που έθεταν ζητήματα στον ν.4375 -α</w:t>
      </w:r>
      <w:r>
        <w:rPr>
          <w:rFonts w:eastAsia="Times New Roman"/>
          <w:szCs w:val="24"/>
        </w:rPr>
        <w:t>ν είναι συνταγματικός ή όχι- και υπάρχει μία σημείωση πολύ σημαντική. Οι δικαστές του ανώτατου δικαστηρίου είπαν το εξής: Μπορεί διοικητικά όργανα στην αυτοτελή αρχή προσφυγών να ασκούν καθήκοντα, αλλά ορισμένες διοικητικές αρμοδιότητες προς διασφάλιση της</w:t>
      </w:r>
      <w:r>
        <w:rPr>
          <w:rFonts w:eastAsia="Times New Roman"/>
          <w:szCs w:val="24"/>
        </w:rPr>
        <w:t xml:space="preserve"> εύρυθμης λειτουργίας τους.</w:t>
      </w:r>
    </w:p>
    <w:p w14:paraId="5760B99F" w14:textId="77777777" w:rsidR="003F14BB" w:rsidRDefault="00F37CA6">
      <w:pPr>
        <w:tabs>
          <w:tab w:val="left" w:pos="2820"/>
        </w:tabs>
        <w:spacing w:line="600" w:lineRule="auto"/>
        <w:ind w:firstLine="720"/>
        <w:jc w:val="both"/>
        <w:rPr>
          <w:rFonts w:eastAsia="Times New Roman"/>
          <w:szCs w:val="24"/>
        </w:rPr>
      </w:pPr>
      <w:r>
        <w:rPr>
          <w:rFonts w:eastAsia="Times New Roman"/>
          <w:szCs w:val="24"/>
        </w:rPr>
        <w:t>Εδώ σήμερα, όμως, τίθεται η προετοιμασία του δικαιοδοτικού έργου από μη δικαστές. Το καταθέτω για τα Πρακτικά.</w:t>
      </w:r>
    </w:p>
    <w:p w14:paraId="5760B9A0" w14:textId="77777777" w:rsidR="003F14BB" w:rsidRDefault="00F37CA6">
      <w:pPr>
        <w:tabs>
          <w:tab w:val="left" w:pos="2820"/>
        </w:tabs>
        <w:spacing w:line="600" w:lineRule="auto"/>
        <w:ind w:firstLine="720"/>
        <w:jc w:val="both"/>
        <w:rPr>
          <w:rFonts w:eastAsia="Times New Roman"/>
          <w:szCs w:val="24"/>
        </w:rPr>
      </w:pPr>
      <w:r>
        <w:rPr>
          <w:rFonts w:eastAsia="Times New Roman" w:cs="Times New Roman"/>
          <w:szCs w:val="24"/>
        </w:rPr>
        <w:t>(Στο σημείο αυτό ο Βουλευτής κ. Γεώργιος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Δημήτριος </w:t>
      </w:r>
      <w:r>
        <w:rPr>
          <w:rFonts w:eastAsia="Times New Roman" w:cs="Times New Roman"/>
          <w:szCs w:val="24"/>
        </w:rPr>
        <w:t xml:space="preserve">Καρράς καταθέτει για τα Πρακτικά το προαναφερθέν έγγραφο, το </w:t>
      </w:r>
      <w:r>
        <w:rPr>
          <w:rFonts w:eastAsia="Times New Roman" w:cs="Times New Roman"/>
          <w:szCs w:val="24"/>
        </w:rPr>
        <w:lastRenderedPageBreak/>
        <w:t>οποί</w:t>
      </w:r>
      <w:r>
        <w:rPr>
          <w:rFonts w:eastAsia="Times New Roman" w:cs="Times New Roman"/>
          <w:szCs w:val="24"/>
        </w:rPr>
        <w:t>ο βρίσκεται στο αρχείο του Τμήματος Γραμματείας της Διεύθυνσης Στενογραφίας και Πρακτικών της Βουλής)</w:t>
      </w:r>
    </w:p>
    <w:p w14:paraId="5760B9A1" w14:textId="77777777" w:rsidR="003F14BB" w:rsidRDefault="00F37CA6">
      <w:pPr>
        <w:tabs>
          <w:tab w:val="left" w:pos="2820"/>
        </w:tabs>
        <w:spacing w:line="600" w:lineRule="auto"/>
        <w:ind w:firstLine="720"/>
        <w:jc w:val="both"/>
        <w:rPr>
          <w:rFonts w:eastAsia="Times New Roman"/>
          <w:szCs w:val="24"/>
        </w:rPr>
      </w:pPr>
      <w:r>
        <w:rPr>
          <w:rFonts w:eastAsia="Times New Roman"/>
          <w:szCs w:val="24"/>
        </w:rPr>
        <w:t xml:space="preserve"> Δηλαδή επανερχόμεθα σε εκείνο το σημείο το οποίο μας προβλημάτιζε προ έτους και περισσότερο. Και πού επανερχόμεθα; Δεν άκουσα κάποιο στοιχείο ότι επιταχύ</w:t>
      </w:r>
      <w:r>
        <w:rPr>
          <w:rFonts w:eastAsia="Times New Roman"/>
          <w:szCs w:val="24"/>
        </w:rPr>
        <w:t xml:space="preserve">νθηκε η δυνατότητα εξέτασης των αιτήσεων ασύλου ή ότι επιταχύνθηκε η δυνατότητα αντιμετωπίσεως του ζητήματος. </w:t>
      </w:r>
    </w:p>
    <w:p w14:paraId="5760B9A2" w14:textId="77777777" w:rsidR="003F14BB" w:rsidRDefault="00F37CA6">
      <w:pPr>
        <w:tabs>
          <w:tab w:val="left" w:pos="2820"/>
        </w:tabs>
        <w:spacing w:line="600" w:lineRule="auto"/>
        <w:ind w:firstLine="720"/>
        <w:jc w:val="both"/>
        <w:rPr>
          <w:rFonts w:eastAsia="Times New Roman"/>
          <w:szCs w:val="24"/>
        </w:rPr>
      </w:pPr>
      <w:r>
        <w:rPr>
          <w:rFonts w:eastAsia="Times New Roman"/>
          <w:szCs w:val="24"/>
        </w:rPr>
        <w:t>Διότι μην ξεχνάμε ότι η Ελλάδα είναι ανθρωπιστική χώρα. Κι αυτό δεν μπορεί να το αμφισβητήσει κανείς, αλλά έχει εξήντα χιλιάδες εγκλωβισμένους στ</w:t>
      </w:r>
      <w:r>
        <w:rPr>
          <w:rFonts w:eastAsia="Times New Roman"/>
          <w:szCs w:val="24"/>
        </w:rPr>
        <w:t>ον ηπειρωτικό χώρο αυτή τη στιγμή, οι οποίοι θα μείνουν -μην είμεθα αιθεροβάμονες, δεν υπάρχει διαδικασία άλλη- και υπάρχουν και δώδεκα ή δεκατρείς χιλιάδες στα νησιά για τους οποίους αγνοείται αν θα επαναπροωθηθούν ή όχι. Κανείς δεν μπορεί να βεβαιώσει.</w:t>
      </w:r>
    </w:p>
    <w:p w14:paraId="5760B9A3"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Ν</w:t>
      </w:r>
      <w:r>
        <w:rPr>
          <w:rFonts w:eastAsia="Times New Roman" w:cs="Times New Roman"/>
          <w:szCs w:val="24"/>
        </w:rPr>
        <w:t>ομίζω, λοιπόν, ότι το Υπουργείο Μεταναστευτικής Πολιτικής και η Κυβέρνηση ευρύτερα θα πρέπει να είναι ιδιαίτερα προσεκτικές, να μην νομοθετούν ευκαιριακά, να προσέχουν τι νομοθετούν, γιατί εύχομαι σε έναν χρόνο να μην λέμε πάλι τα ίδια στην ίδια Αίθουσα.</w:t>
      </w:r>
    </w:p>
    <w:p w14:paraId="5760B9A4"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lastRenderedPageBreak/>
        <w:t>Τ</w:t>
      </w:r>
      <w:r>
        <w:rPr>
          <w:rFonts w:eastAsia="Times New Roman" w:cs="Times New Roman"/>
          <w:szCs w:val="24"/>
        </w:rPr>
        <w:t>ελειώνοντας, κύριε Πρόεδρε, συμπληρώνω το εξής: Τα συνταξιοδοτικά ζητήματα τα οποία ετέθησαν στον νόμο, φανερώνουν πλέον μια αβελτηρία. Διότι όταν δεν γνωρίζουμε πώς θα υπολογίσουμε ή θα επανυπολογίσουμε συντάξεις, καταλαβαίνουμε όλοι την αγωνία, την ανησυ</w:t>
      </w:r>
      <w:r>
        <w:rPr>
          <w:rFonts w:eastAsia="Times New Roman" w:cs="Times New Roman"/>
          <w:szCs w:val="24"/>
        </w:rPr>
        <w:t xml:space="preserve">χία, που προκαλούμε σε αυτές τις χιλιάδες ανθρώπων ή τα εκατομμύρια, που περιμένουν να δουν τι δικαιούνται και τι δεν δικαιούνται εν τέλει. </w:t>
      </w:r>
    </w:p>
    <w:p w14:paraId="5760B9A5"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5760B9A6"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Κι εγώ ευχαριστώ, κύριε Καρρά. </w:t>
      </w:r>
    </w:p>
    <w:p w14:paraId="5760B9A7"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Τον λόγο έχει ο </w:t>
      </w:r>
      <w:r>
        <w:rPr>
          <w:rFonts w:eastAsia="Times New Roman" w:cs="Times New Roman"/>
          <w:szCs w:val="24"/>
        </w:rPr>
        <w:t xml:space="preserve">Κοινοβουλευτικός Εκπρόσωπος της Χρυσής Αυγής κ. Λαγός για δώδεκα λεπτά. </w:t>
      </w:r>
    </w:p>
    <w:p w14:paraId="5760B9A8"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 xml:space="preserve">Ευχαριστώ πολύ, κύριε Πρόεδρε. </w:t>
      </w:r>
    </w:p>
    <w:p w14:paraId="5760B9A9"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Κατ’ αρχάς, να ξεκινήσουμε λέγοντας ότι τοποθετήθηκε επί του νομοσχεδίου ο ειδικός μας αγορητής, ο κ. Αϊβατίδης, ο οποίος και λόγω ειδικ</w:t>
      </w:r>
      <w:r>
        <w:rPr>
          <w:rFonts w:eastAsia="Times New Roman" w:cs="Times New Roman"/>
          <w:szCs w:val="24"/>
        </w:rPr>
        <w:t xml:space="preserve">ότητας γνωρίζει πολύ καλά το αντικείμενο και εξέφρασε τις απόψεις μας. </w:t>
      </w:r>
    </w:p>
    <w:p w14:paraId="5760B9AA"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Θα ήθελα με την ευκαιρία της παρουσίας σήμερα του Υπουργού να θέσω προς τον ελληνικό λαό κάποια ζητήματα, αλλά </w:t>
      </w:r>
      <w:r>
        <w:rPr>
          <w:rFonts w:eastAsia="Times New Roman" w:cs="Times New Roman"/>
          <w:szCs w:val="24"/>
        </w:rPr>
        <w:lastRenderedPageBreak/>
        <w:t>και προς τον Υπουργό να μας απαντήσει κατά πόσο είναι δημοκρατικό, νόμιμο</w:t>
      </w:r>
      <w:r>
        <w:rPr>
          <w:rFonts w:eastAsia="Times New Roman" w:cs="Times New Roman"/>
          <w:szCs w:val="24"/>
        </w:rPr>
        <w:t xml:space="preserve"> και σωστό, σε έναν Υπουργό, ο οποίος βρίσκεται σήμερα σε ένα Υπουργείο και αύριο το πιθανότερο είναι να μην βρίσκεται, ποιος δίνει το δικαίωμα να μην απαντάει στα ερωτήματα που του θέτει η Χρυσή Αυγή. Και δεν είναι μόνο ότι δεν απαντάει ο Υπουργός, αλλά ό</w:t>
      </w:r>
      <w:r>
        <w:rPr>
          <w:rFonts w:eastAsia="Times New Roman" w:cs="Times New Roman"/>
          <w:szCs w:val="24"/>
        </w:rPr>
        <w:t xml:space="preserve">τι σε πλήρη συνεννόηση με τον Υφυπουργό του, δεν απαντούν και οι δύο. </w:t>
      </w:r>
    </w:p>
    <w:p w14:paraId="5760B9AB"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Έτσι, λοιπόν, εσείς οι δημοκράτες αποκλείετε από τετρακόσιους χιλιάδες και πλέον Έλληνες που ψηφίζουν αυτή τη στιγμή Χρυσή Αυγή να μάθουν και να ασχοληθούμε με θέματα υγείας, που αφορού</w:t>
      </w:r>
      <w:r>
        <w:rPr>
          <w:rFonts w:eastAsia="Times New Roman" w:cs="Times New Roman"/>
          <w:szCs w:val="24"/>
        </w:rPr>
        <w:t xml:space="preserve">ν όλους τους Έλληνες. </w:t>
      </w:r>
    </w:p>
    <w:p w14:paraId="5760B9AC"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Για πείτε μας, λοιπόν, ποιος σας δίνει το δικαίωμα, εσάς, κύριε δημοκράτη Υπουργέ, και του Υφυπουργού σας; Ποιος σας δίνει το δικαίωμα; Και ξέρετε πολύ καλά ότι ο Βουλευτής δεν μόνο Βουλευτής του κόμματός του. Φυσικά εμείς δεν ρωτάμε</w:t>
      </w:r>
      <w:r>
        <w:rPr>
          <w:rFonts w:eastAsia="Times New Roman" w:cs="Times New Roman"/>
          <w:szCs w:val="24"/>
        </w:rPr>
        <w:t xml:space="preserve"> μόνο για τους ψηφοφόρους της Χρυσής Αυγής, αλλά ρωτάμε για όλους τους Έλληνες πολίτες. Τα ερωτήματα, λοιπόν, που θέτουμε είστε υποχρεωμένοι να τα απαντήσετε. </w:t>
      </w:r>
    </w:p>
    <w:p w14:paraId="5760B9AD"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Και για πείτε μας, εάν σέβεστε τη δημοκρατία, εσείς του λεγόμενου «συνταγματικού και δημοκρατικο</w:t>
      </w:r>
      <w:r>
        <w:rPr>
          <w:rFonts w:eastAsia="Times New Roman" w:cs="Times New Roman"/>
          <w:szCs w:val="24"/>
        </w:rPr>
        <w:t xml:space="preserve">ύ τόξου», που για </w:t>
      </w:r>
      <w:r>
        <w:rPr>
          <w:rFonts w:eastAsia="Times New Roman" w:cs="Times New Roman"/>
          <w:szCs w:val="24"/>
        </w:rPr>
        <w:lastRenderedPageBreak/>
        <w:t xml:space="preserve">μένα είστε φυσικά το απατεωνίστικο τόξο που τα έχετε φάει και έχετε διασύρει την Ελλάδα σαράντα πέντε χρόνια τώρα. </w:t>
      </w:r>
    </w:p>
    <w:p w14:paraId="5760B9AE"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Για πείτε μιας, ποιος δίνει το δικαίωμα στο Προεδρείο της Βουλής και στον Πρόεδρο, τον κ. Βούτση, να δίνει 25.000 ευρώ στο</w:t>
      </w:r>
      <w:r>
        <w:rPr>
          <w:rFonts w:eastAsia="Times New Roman" w:cs="Times New Roman"/>
          <w:szCs w:val="24"/>
        </w:rPr>
        <w:t xml:space="preserve"> «Ίδρυμα Μελέτης της Αριστερής Ιστορίας»; Ποιος σας δίνει το δικαίωμα; Είναι δικά σας τα χρήματα αυτά; Ό,τι θέλετε να δώσετε για τη νεολαία που μελετά την αριστερή ιστορία, να τα δώσετε από τη δική σας τσέπη, εάν θέλετε, και εάν είστε τελικά τόσο μπρούκληδ</w:t>
      </w:r>
      <w:r>
        <w:rPr>
          <w:rFonts w:eastAsia="Times New Roman" w:cs="Times New Roman"/>
          <w:szCs w:val="24"/>
        </w:rPr>
        <w:t xml:space="preserve">ες και μοιράζετε τα λεφτά και όχι από τον ελληνικό λαό. Δεν θα μοιράζετε χρήματα που δεν σας ανήκουν. Γιατί έχετε μάθει να είστε γαλαντόμοι με ξένα κόλλυβα και αυτό δεν επιτρέπεται. </w:t>
      </w:r>
    </w:p>
    <w:p w14:paraId="5760B9AF"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Για πείτε μας, λοιπόν, δημοκρατικά κατά πόσον ισχύουν όλα αυτά και κατά π</w:t>
      </w:r>
      <w:r>
        <w:rPr>
          <w:rFonts w:eastAsia="Times New Roman" w:cs="Times New Roman"/>
          <w:szCs w:val="24"/>
        </w:rPr>
        <w:t>όσον μπορούν να γίνονται; Γιατί εδώ έχετε πάρει μια λέξη, τη «</w:t>
      </w:r>
      <w:r>
        <w:rPr>
          <w:rFonts w:eastAsia="Times New Roman" w:cs="Times New Roman"/>
          <w:szCs w:val="24"/>
        </w:rPr>
        <w:t>δ</w:t>
      </w:r>
      <w:r>
        <w:rPr>
          <w:rFonts w:eastAsia="Times New Roman" w:cs="Times New Roman"/>
          <w:szCs w:val="24"/>
        </w:rPr>
        <w:t xml:space="preserve">ημοκρατία», την έχετε τεντώσει όσο εσείς θέλετε και όσο σας βολεύει και κάνετε έτσι ό,τι θέλετε. </w:t>
      </w:r>
    </w:p>
    <w:p w14:paraId="5760B9B0"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Για να ασχοληθούμε τώρα λίγο και με τις δηλώσεις που έκανε ο Αναπληρωτής Υπουργός Εξωτερικών </w:t>
      </w:r>
      <w:r>
        <w:rPr>
          <w:rFonts w:eastAsia="Times New Roman" w:cs="Times New Roman"/>
          <w:szCs w:val="24"/>
        </w:rPr>
        <w:t>της Ελλάδ</w:t>
      </w:r>
      <w:r>
        <w:rPr>
          <w:rFonts w:eastAsia="Times New Roman" w:cs="Times New Roman"/>
          <w:szCs w:val="24"/>
        </w:rPr>
        <w:t>α</w:t>
      </w:r>
      <w:r>
        <w:rPr>
          <w:rFonts w:eastAsia="Times New Roman" w:cs="Times New Roman"/>
          <w:szCs w:val="24"/>
        </w:rPr>
        <w:t xml:space="preserve">ς, ο Κατρούγκαλος, ο οποίος τι βγήκε και είπε; Όταν αυτή τη στιγμή η </w:t>
      </w:r>
      <w:r>
        <w:rPr>
          <w:rFonts w:eastAsia="Times New Roman" w:cs="Times New Roman"/>
          <w:szCs w:val="24"/>
        </w:rPr>
        <w:lastRenderedPageBreak/>
        <w:t>Τουρκία με τη συμπεριφορά της έχει κάνει σχεδόν όλη την Ευρώπη να είναι απέναντί της, έρχεται ο Αναπληρωτής Υπουργός Εξωτερικών της Ελλάδ</w:t>
      </w:r>
      <w:r>
        <w:rPr>
          <w:rFonts w:eastAsia="Times New Roman" w:cs="Times New Roman"/>
          <w:szCs w:val="24"/>
        </w:rPr>
        <w:t>α</w:t>
      </w:r>
      <w:r>
        <w:rPr>
          <w:rFonts w:eastAsia="Times New Roman" w:cs="Times New Roman"/>
          <w:szCs w:val="24"/>
        </w:rPr>
        <w:t>ς, έρχεται η επίσημη ελληνική Κυβέρνηση</w:t>
      </w:r>
      <w:r>
        <w:rPr>
          <w:rFonts w:eastAsia="Times New Roman" w:cs="Times New Roman"/>
          <w:szCs w:val="24"/>
        </w:rPr>
        <w:t xml:space="preserve"> και δίνει άλλοθι στους Τούρκους, λέγοντας ότι αυτό που έκαναν οι Ολλανδοί, οι Γερμανοί, οι Αυστριακοί και αυτό που θα κάνουν και όλες οι υπόλοιπες ευρωπαϊκές χώρες -και είναι ένα από τα ελάχιστα πράγματα που κάνουν και έστω με έμμεσο τρόπο είναι υπέρ μας-</w:t>
      </w:r>
      <w:r>
        <w:rPr>
          <w:rFonts w:eastAsia="Times New Roman" w:cs="Times New Roman"/>
          <w:szCs w:val="24"/>
        </w:rPr>
        <w:t xml:space="preserve"> αυτό το πράγμα εμείς το καταδικάζουμε. </w:t>
      </w:r>
    </w:p>
    <w:p w14:paraId="5760B9B1"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Η Κυβέρνησή σας, λοιπόν, και οι απόψεις σας είναι εθνικά επικίνδυνες. Και αυτό δεν έχει να κάνει μόνο με μια άστοχη και γελοία δήλωση του Αναπληρωτή Υπουργού, του Κατρούγκαλου, γιατί εάν ήταν ένα περιστατικό θα μπορ</w:t>
      </w:r>
      <w:r>
        <w:rPr>
          <w:rFonts w:eastAsia="Times New Roman" w:cs="Times New Roman"/>
          <w:szCs w:val="24"/>
        </w:rPr>
        <w:t>ούσαμε να το δικαιολογήσουμε. Αυτό έρχεται σε συνάρτηση με το ότι πριν από λίγες ημέρες η Κυβέρνησή σας, που επαναλαμβάνω είναι εθνικά επικίνδυνη, εφαρμόζει με ένα πιλοτικό πρόγραμμα, που όταν λέμε πιλοτικό ξέρουμε ότι θα είναι μόνιμο στην πορεία, την εκμά</w:t>
      </w:r>
      <w:r>
        <w:rPr>
          <w:rFonts w:eastAsia="Times New Roman" w:cs="Times New Roman"/>
          <w:szCs w:val="24"/>
        </w:rPr>
        <w:t xml:space="preserve">θηση δύο γλωσσών στα μειονοτικά σχολεία της Θράκης μας. </w:t>
      </w:r>
    </w:p>
    <w:p w14:paraId="5760B9B2"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Έτσι, λοιπόν, η αντεθνική και προδοτική σας Κυβέρνηση εξαναγκάζει τους μουσουλμάνους της Θράκης, οι οποίοι ουδεμία σχέση έχουν με την Τουρκία και τους Τούρκους, να πηγαίνουν τα </w:t>
      </w:r>
      <w:r>
        <w:rPr>
          <w:rFonts w:eastAsia="Times New Roman" w:cs="Times New Roman"/>
          <w:szCs w:val="24"/>
        </w:rPr>
        <w:lastRenderedPageBreak/>
        <w:t>παιδάκια τους σε μικρή</w:t>
      </w:r>
      <w:r>
        <w:rPr>
          <w:rFonts w:eastAsia="Times New Roman" w:cs="Times New Roman"/>
          <w:szCs w:val="24"/>
        </w:rPr>
        <w:t xml:space="preserve"> ηλικία, στο νηπιαγωγείο και στις πρώτες τάξεις του δημοτικού, και να εξαναγκάζονται να μαθαίνουν τούρκικα, όταν οι ίδιοι λένε ότι δεν το θέλουν. </w:t>
      </w:r>
    </w:p>
    <w:p w14:paraId="5760B9B3"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Κατά πόσον, λοιπόν, είναι τυχαία όλα αυτά, ανθρωπιστές της Κυβέρνησης;</w:t>
      </w:r>
    </w:p>
    <w:p w14:paraId="5760B9B4"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Γιατί, λοιπόν, εσείς, που είστε πολύ ανθρωπιστές και ασχολείστε με τα δικαιώματα των μειονοτήτων, δεν ενδιαφέρεστε και δεν κοιτάτε τα δικαιώματα της μειονότητας των Πομάκων, οι οποίοι δεν δέχονται να πηγαίνουν τα παιδιά τους εκεί; Ή των Ρομά, οι οποίοι ζου</w:t>
      </w:r>
      <w:r>
        <w:rPr>
          <w:rFonts w:eastAsia="Times New Roman" w:cs="Times New Roman"/>
          <w:szCs w:val="24"/>
        </w:rPr>
        <w:t>ν στην περιοχή και δεν θέλουν να δηλώνουν Τούρκοι και δεν είναι Τούρκοι; Γιατί, λοιπόν, εκεί δεν δείχνετε ευαισθησία; Και γιατί δεν φροντίζετε τα παιδάκια αυτά να μαθαίνουν τις γλώσσες που θέλουν; Όταν, λοιπόν, οι Πομάκοι δηλώνουν ότι τα παιδιά τους θέλουν</w:t>
      </w:r>
      <w:r>
        <w:rPr>
          <w:rFonts w:eastAsia="Times New Roman" w:cs="Times New Roman"/>
          <w:szCs w:val="24"/>
        </w:rPr>
        <w:t xml:space="preserve"> να μαθαίνουν πομάκικα και ελληνικά, εσείς τα εξαναγκάζετε να μαθαίνουν τούρκικα. </w:t>
      </w:r>
    </w:p>
    <w:p w14:paraId="5760B9B5"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Και επαναλαμβάνω: Ο Αναπληρωτής Υπουργός Εξωτερικών λέει ότι μπορούν να έρθουν οι Τούρκοι στη Θράκη και να κάνουν προεκλογικές συγκεντρώσεις. Είναι απαράδεκτο, είναι ντροπή </w:t>
      </w:r>
      <w:r>
        <w:rPr>
          <w:rFonts w:eastAsia="Times New Roman" w:cs="Times New Roman"/>
          <w:szCs w:val="24"/>
        </w:rPr>
        <w:t xml:space="preserve">αυτά που λέτε. Και φυσικά εδώ δεν έχουμε να κάνουμε, επαναλαμβάνω, με ένα λάθος, αλλά είναι η πάγια θέση σας. Και </w:t>
      </w:r>
      <w:r>
        <w:rPr>
          <w:rFonts w:eastAsia="Times New Roman" w:cs="Times New Roman"/>
          <w:szCs w:val="24"/>
        </w:rPr>
        <w:lastRenderedPageBreak/>
        <w:t>είπε ο αθεόφοβος αυτός ότι «δεν τρέχει και τίποτα, έτσι κι αλλιώς έχουν ξανάρθει στη Θράκη και έχουν κάνει συγκεντρώσεις». Αυτή είναι η πραγμα</w:t>
      </w:r>
      <w:r>
        <w:rPr>
          <w:rFonts w:eastAsia="Times New Roman" w:cs="Times New Roman"/>
          <w:szCs w:val="24"/>
        </w:rPr>
        <w:t xml:space="preserve">τικότητα. Έστω και κατά λάθος, τα λέτε στον ελληνικό λαό. </w:t>
      </w:r>
    </w:p>
    <w:p w14:paraId="5760B9B6"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Εσείς, λοιπόν, θεωρείτε δεδομένο και αυτονόητο ότι οι Τούρκοι μπορούν να έρχονται και να αλωνίζουν μέσα στη Θράκη μας. Εσείς θεωρείτε δεδομένο και αυτονόητο ότι οι Τούρκοι μπορούν να έρχονται εδώ π</w:t>
      </w:r>
      <w:r>
        <w:rPr>
          <w:rFonts w:eastAsia="Times New Roman" w:cs="Times New Roman"/>
          <w:szCs w:val="24"/>
        </w:rPr>
        <w:t xml:space="preserve">έρα και μέσω του τουρκικού προξενείου να διεκδικούν εδάφη της Ελλάδας μας. Εσείς αυτά τα θεωρείτε δεδομένα. Και μάλιστα έχετε και Βουλευτές που δηλώνουν Τούρκοι μέσα στο </w:t>
      </w:r>
      <w:r>
        <w:rPr>
          <w:rFonts w:eastAsia="Times New Roman" w:cs="Times New Roman"/>
          <w:szCs w:val="24"/>
        </w:rPr>
        <w:t>ε</w:t>
      </w:r>
      <w:r>
        <w:rPr>
          <w:rFonts w:eastAsia="Times New Roman" w:cs="Times New Roman"/>
          <w:szCs w:val="24"/>
        </w:rPr>
        <w:t>λληνικό Κοινοβούλιο.</w:t>
      </w:r>
    </w:p>
    <w:p w14:paraId="5760B9B7"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Και εδώ είναι η υποκρισία της Νέας Δημοκρατίας, της δήθεν πατριω</w:t>
      </w:r>
      <w:r>
        <w:rPr>
          <w:rFonts w:eastAsia="Times New Roman" w:cs="Times New Roman"/>
          <w:szCs w:val="24"/>
        </w:rPr>
        <w:t xml:space="preserve">τικής, πάλαι ποτέ, Νέας Δημοκρατίας, αλλά και των ΑΝΕΛ με τους οποίους συγκυβερνάτε, οι οποίοι, όταν έρχονται αυτά τα ζητήματα, κάνουν ότι δεν βλέπουν, κάνουν τη στρουθοκάμηλο. Αυτή είναι η πραγματικότητα. </w:t>
      </w:r>
    </w:p>
    <w:p w14:paraId="5760B9B8"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Και όταν κάποτε είχε γίνει μία παρεξήγηση μέσα εδ</w:t>
      </w:r>
      <w:r>
        <w:rPr>
          <w:rFonts w:eastAsia="Times New Roman" w:cs="Times New Roman"/>
          <w:szCs w:val="24"/>
        </w:rPr>
        <w:t xml:space="preserve">ώ, στην </w:t>
      </w:r>
      <w:r>
        <w:rPr>
          <w:rFonts w:eastAsia="Times New Roman" w:cs="Times New Roman"/>
          <w:szCs w:val="24"/>
        </w:rPr>
        <w:t>ε</w:t>
      </w:r>
      <w:r>
        <w:rPr>
          <w:rFonts w:eastAsia="Times New Roman" w:cs="Times New Roman"/>
          <w:szCs w:val="24"/>
        </w:rPr>
        <w:t xml:space="preserve">λληνική Βουλή, στα έδρανα και ζητήσαμε ως Χρυσή Αυγή από αυτόν που δηλώνει Τούρκος Βουλευτής στο </w:t>
      </w:r>
      <w:r>
        <w:rPr>
          <w:rFonts w:eastAsia="Times New Roman" w:cs="Times New Roman"/>
          <w:szCs w:val="24"/>
        </w:rPr>
        <w:t>ε</w:t>
      </w:r>
      <w:r>
        <w:rPr>
          <w:rFonts w:eastAsia="Times New Roman" w:cs="Times New Roman"/>
          <w:szCs w:val="24"/>
        </w:rPr>
        <w:t xml:space="preserve">λληνικό Κοινοβούλιο, να δηλώσει ότι δεν υπάρχει τουρκική μειονότητα στη Θράκη, </w:t>
      </w:r>
      <w:r>
        <w:rPr>
          <w:rFonts w:eastAsia="Times New Roman" w:cs="Times New Roman"/>
          <w:szCs w:val="24"/>
        </w:rPr>
        <w:lastRenderedPageBreak/>
        <w:t>αυτός ο άνθρωπος δεν ήξερε τι να πει. Όμως ο Προεδρεύων –εκείνη την ημ</w:t>
      </w:r>
      <w:r>
        <w:rPr>
          <w:rFonts w:eastAsia="Times New Roman" w:cs="Times New Roman"/>
          <w:szCs w:val="24"/>
        </w:rPr>
        <w:t xml:space="preserve">έρα ήταν ο Κακλαμάνης της Νέας Δημοκρατίας- τον κάλυψε και μας είπε ότι «δεν μπορείτε εσείς να κάνετε δηλωσία έναν Βουλευτή». </w:t>
      </w:r>
    </w:p>
    <w:p w14:paraId="5760B9B9"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Ακούστε, λοιπόν, πού φτάσαμε: Είναι δηλωσίας ένας Βουλευτής που θα πει στο </w:t>
      </w:r>
      <w:r>
        <w:rPr>
          <w:rFonts w:eastAsia="Times New Roman" w:cs="Times New Roman"/>
          <w:szCs w:val="24"/>
        </w:rPr>
        <w:t>ε</w:t>
      </w:r>
      <w:r>
        <w:rPr>
          <w:rFonts w:eastAsia="Times New Roman" w:cs="Times New Roman"/>
          <w:szCs w:val="24"/>
        </w:rPr>
        <w:t>λληνικό Κοινοβούλιο ότι δεν υπάρχει τουρκική μειονότη</w:t>
      </w:r>
      <w:r>
        <w:rPr>
          <w:rFonts w:eastAsia="Times New Roman" w:cs="Times New Roman"/>
          <w:szCs w:val="24"/>
        </w:rPr>
        <w:t>τα. Είναι δηλωσίας ένας Βουλευτής που θα πει ότι δεν αισθάνεται ότι είναι Τούρκος. Εδώ φτάσαμε και εσείς έρχεστε και τους χαϊδεύετε όλους αυτούς. Και δεν είναι φυσικά μόνο το παραμύθι ότι είστε εκατόν πενήντα τρεις και έχετε τρεις μουσουλμάνους και κινδυνε</w:t>
      </w:r>
      <w:r>
        <w:rPr>
          <w:rFonts w:eastAsia="Times New Roman" w:cs="Times New Roman"/>
          <w:szCs w:val="24"/>
        </w:rPr>
        <w:t>ύετε να σας ρίξουν. Δεν είναι αυτό. Εάν ήταν αυτό, εγώ θα έδειχνα μία κατανόηση στο συγκεκριμένο ζήτημα. Είναι ότι έχετε αυτές τις απόψεις. Είναι ότι δεν ενδιαφέρεστε για τα δικαιώματα των Ελλήνων. Είναι ότι δεν ενδιαφέρεστε για τα δικαιώματα και των μουσο</w:t>
      </w:r>
      <w:r>
        <w:rPr>
          <w:rFonts w:eastAsia="Times New Roman" w:cs="Times New Roman"/>
          <w:szCs w:val="24"/>
        </w:rPr>
        <w:t>υλμάνων που ζουν στη Θράκη, οι οποίοι δεν θέλουν κα</w:t>
      </w:r>
      <w:r>
        <w:rPr>
          <w:rFonts w:eastAsia="Times New Roman" w:cs="Times New Roman"/>
          <w:szCs w:val="24"/>
        </w:rPr>
        <w:t>μ</w:t>
      </w:r>
      <w:r>
        <w:rPr>
          <w:rFonts w:eastAsia="Times New Roman" w:cs="Times New Roman"/>
          <w:szCs w:val="24"/>
        </w:rPr>
        <w:t>μία σχέση με το τουρκικό προξενείο και εξαναγκάζονται να πάνε στην αγκαλιά του, εξαιτίας της απαράδεκτης συμπεριφοράς και της δικής σας και των προηγούμενων κυβερνήσεων.</w:t>
      </w:r>
    </w:p>
    <w:p w14:paraId="5760B9BA"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lastRenderedPageBreak/>
        <w:t>Να μιλήσουμε, λοιπόν, εδώ πέρα για</w:t>
      </w:r>
      <w:r>
        <w:rPr>
          <w:rFonts w:eastAsia="Times New Roman" w:cs="Times New Roman"/>
          <w:szCs w:val="24"/>
        </w:rPr>
        <w:t xml:space="preserve"> τον ανθρωπισμό σας. Είδαμε μάλιστα εχθές ένα καινούρ</w:t>
      </w:r>
      <w:r>
        <w:rPr>
          <w:rFonts w:eastAsia="Times New Roman" w:cs="Times New Roman"/>
          <w:szCs w:val="24"/>
        </w:rPr>
        <w:t>γ</w:t>
      </w:r>
      <w:r>
        <w:rPr>
          <w:rFonts w:eastAsia="Times New Roman" w:cs="Times New Roman"/>
          <w:szCs w:val="24"/>
        </w:rPr>
        <w:t>ιο κέντρο λαθρομεταναστών να δημιουργείται στη Θήβα και να είναι έτοιμο να λειτουργήσει εντός ολίγων ημερών. Σε αυτό το κέντρο λαθρομεταναστών είδαμε μία εξαιρετική εγκατάσταση, τέλεια, βαμμένα, όλα στη</w:t>
      </w:r>
      <w:r>
        <w:rPr>
          <w:rFonts w:eastAsia="Times New Roman" w:cs="Times New Roman"/>
          <w:szCs w:val="24"/>
        </w:rPr>
        <w:t>ν εντέλεια!</w:t>
      </w:r>
    </w:p>
    <w:p w14:paraId="5760B9BB"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Μα δεν ντρέπεστε λίγο; Οι Έλληνες πολίτες δεν υπάρχουν; Οι Έλληνες πολίτες δεν πεινάνε αυτήν τη στιγμή; Οι εξαθλιωμένοι, όπως τους έχετε καταντήσει εσείς, Έλληνες πολίτες, πού θα ζήσουν, τι θα κάνουν; Εδώ, όμως, είναι η δημοκρατία σας! Πάτε και</w:t>
      </w:r>
      <w:r>
        <w:rPr>
          <w:rFonts w:eastAsia="Times New Roman" w:cs="Times New Roman"/>
          <w:szCs w:val="24"/>
        </w:rPr>
        <w:t xml:space="preserve"> παίρνετε το σπίτι ενός Έλληνα ο οποίος χρωστάει, ο οποίος δεν έχει να πληρώσει το δάνειο το οποίο εσείς, αυτές οι κυβερνήσεις, αυτό το Κοινοβούλιο, από αυτές τις τράπεζες, με τις οποίες συνεργαζόσασταν, τους δίνατε αφειδώς τόσα χρόνια. </w:t>
      </w:r>
    </w:p>
    <w:p w14:paraId="5760B9BC"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Τους τα παίρνετε τ</w:t>
      </w:r>
      <w:r>
        <w:rPr>
          <w:rFonts w:eastAsia="Times New Roman" w:cs="Times New Roman"/>
          <w:szCs w:val="24"/>
        </w:rPr>
        <w:t>α σπίτια, αλλά απεναντίας δίνετε χρήματα στους λαθρομετανάστες, δίνετε τρόφιμα στους λαθρομετανάστες, τους δίνετε στέγαση, τους δίνετε όλα τα δικαιώματα και εντός ολίγου καιρού όλοι αυτοί θα έχουν πάρει, όπως θέλετε ε</w:t>
      </w:r>
      <w:r>
        <w:rPr>
          <w:rFonts w:eastAsia="Times New Roman" w:cs="Times New Roman"/>
          <w:szCs w:val="24"/>
        </w:rPr>
        <w:lastRenderedPageBreak/>
        <w:t>σείς, την ελληνική ιθαγένεια. Πιστεύουμ</w:t>
      </w:r>
      <w:r>
        <w:rPr>
          <w:rFonts w:eastAsia="Times New Roman" w:cs="Times New Roman"/>
          <w:szCs w:val="24"/>
        </w:rPr>
        <w:t xml:space="preserve">ε φυσικά ότι δεν θα επιτραπεί κάτι τέτοιο, ότι δεν θα γίνει αυτό το πράγμα και θα σταματήσουν όλα αυτά τα σχέδιά σας στη μέση. </w:t>
      </w:r>
    </w:p>
    <w:p w14:paraId="5760B9BD"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Εδώ, λοιπόν, έχουμε να κάνουμε και να συζητήσουμε με εσάς, τους γιαλαντζί ανθρωπιστές, που κόπτεσθε για τα δικαιώματα του κάθε λ</w:t>
      </w:r>
      <w:r>
        <w:rPr>
          <w:rFonts w:eastAsia="Times New Roman" w:cs="Times New Roman"/>
          <w:szCs w:val="24"/>
        </w:rPr>
        <w:t>αθρομετανάστη. Γιατί δεν κόπτεσθε για τα ελληνόπουλα; Σύμφωνα με μία έρευνα του «</w:t>
      </w:r>
      <w:r>
        <w:rPr>
          <w:rFonts w:eastAsia="Times New Roman" w:cs="Times New Roman"/>
          <w:szCs w:val="24"/>
          <w:lang w:val="en-US"/>
        </w:rPr>
        <w:t>Reuters</w:t>
      </w:r>
      <w:r>
        <w:rPr>
          <w:rFonts w:eastAsia="Times New Roman" w:cs="Times New Roman"/>
          <w:szCs w:val="24"/>
        </w:rPr>
        <w:t xml:space="preserve">» που είδαμε μόλις χθες, τα ελληνόπουλα πληρώνουν την κρίση από οικονομικό πρόβλημα που ταλανίζει την Ελλάδα. Βλέπουμε, λοιπόν, ότι οι ελληνικές οικογένειες, ο Έλληνας </w:t>
      </w:r>
      <w:r>
        <w:rPr>
          <w:rFonts w:eastAsia="Times New Roman" w:cs="Times New Roman"/>
          <w:szCs w:val="24"/>
        </w:rPr>
        <w:t>πατέρας και η Ελληνίδα μητέρα δεν μπορούν να τα κρατήσουν στο σπίτι. Τα πηγαίνουν σε διάφορα ιδρύματα, τα αφήνουν εκεί τα παιδάκια -τουλάχιστον για πέντε ημέρες την εβδομάδα- και πηγαίνουν και τα παίρνουν μόνο Σαββατοκύριακο, γιατί δεν μπορούν να τα ταΐσου</w:t>
      </w:r>
      <w:r>
        <w:rPr>
          <w:rFonts w:eastAsia="Times New Roman" w:cs="Times New Roman"/>
          <w:szCs w:val="24"/>
        </w:rPr>
        <w:t xml:space="preserve">ν. </w:t>
      </w:r>
    </w:p>
    <w:p w14:paraId="5760B9BE"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Εκεί όμως δεν σας είδαμε να δίνετε κανένα μερτικό. Δεν σας είδαμε να βγάζετε κανένα κονδύλι και να το μοιράζετε σε αυτές τις ελληνικές οικογένειες ή γι’ αυτά τα ιδρύματα, που απ’ ό,τι είδαμε και διαβάσαμε, σύμφωνα με δήλωση της υπευθύνου, δεν </w:t>
      </w:r>
      <w:r>
        <w:rPr>
          <w:rFonts w:eastAsia="Times New Roman" w:cs="Times New Roman"/>
          <w:szCs w:val="24"/>
        </w:rPr>
        <w:lastRenderedPageBreak/>
        <w:t xml:space="preserve">έχουν τα </w:t>
      </w:r>
      <w:r>
        <w:rPr>
          <w:rFonts w:eastAsia="Times New Roman" w:cs="Times New Roman"/>
          <w:szCs w:val="24"/>
        </w:rPr>
        <w:t xml:space="preserve">χρήματα να πληρώσουν ούτε τους ανθρώπους που εργάζονται εκεί. Πολλοί είναι αυτοί που δουλεύουν αφιλοκερδώς και μπράβο στους ανθρώπους! </w:t>
      </w:r>
    </w:p>
    <w:p w14:paraId="5760B9BF"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Πού είσαστε, λοιπόν, βρε ανθρωπιστές της Αριστεράς, όταν ένα στα τρία νοικοκυριά, σύμφωνα με τα επίσημα στοιχεία της ελλ</w:t>
      </w:r>
      <w:r>
        <w:rPr>
          <w:rFonts w:eastAsia="Times New Roman" w:cs="Times New Roman"/>
          <w:szCs w:val="24"/>
        </w:rPr>
        <w:t xml:space="preserve">ηνικής Στατιστικής Αρχής ζει κάτω από τα όρια της φτώχειας; Πού είσαστε εκεί, αλήθεια; Γιατί δεν βλέπουμε την ανθρωπιά σας; Γιατί δεν πάτε εσείς, οι </w:t>
      </w:r>
      <w:r>
        <w:rPr>
          <w:rFonts w:eastAsia="Times New Roman" w:cs="Times New Roman"/>
          <w:szCs w:val="24"/>
        </w:rPr>
        <w:t>α</w:t>
      </w:r>
      <w:r>
        <w:rPr>
          <w:rFonts w:eastAsia="Times New Roman" w:cs="Times New Roman"/>
          <w:szCs w:val="24"/>
        </w:rPr>
        <w:t xml:space="preserve">ριστεροί, να τους  δώσετε τρόφιμα, να τους βοηθήσετε ή ακόμα καλύτερα να ψηφίσετε νομοσχέδια μέσα στην </w:t>
      </w:r>
      <w:r>
        <w:rPr>
          <w:rFonts w:eastAsia="Times New Roman" w:cs="Times New Roman"/>
          <w:szCs w:val="24"/>
        </w:rPr>
        <w:t>ε</w:t>
      </w:r>
      <w:r>
        <w:rPr>
          <w:rFonts w:eastAsia="Times New Roman" w:cs="Times New Roman"/>
          <w:szCs w:val="24"/>
        </w:rPr>
        <w:t>λλ</w:t>
      </w:r>
      <w:r>
        <w:rPr>
          <w:rFonts w:eastAsia="Times New Roman" w:cs="Times New Roman"/>
          <w:szCs w:val="24"/>
        </w:rPr>
        <w:t>ηνική Βουλή στα οποία θα καλύπτετε αυτές τις ευπαθείς ομάδες Ελλήνων πολιτών; Γιατί ο μοναδικός ρατσισμός που υπάρχει στην Ελλάδα είναι ο ρατσισμός εις βάρος των Ελλήνων. Όποιος δηλώσει ότι είναι από το Μπαγκλαντές, από το Πακιστάν, από το Αφγανιστάν ή από</w:t>
      </w:r>
      <w:r>
        <w:rPr>
          <w:rFonts w:eastAsia="Times New Roman" w:cs="Times New Roman"/>
          <w:szCs w:val="24"/>
        </w:rPr>
        <w:t xml:space="preserve"> τη Γη του Πυρός έχει δικαιώματα στην Ελλάδα, μόνο να μην είναι Έλληνας πολίτης. </w:t>
      </w:r>
    </w:p>
    <w:p w14:paraId="5760B9C0"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Εσείς είστε οι ανθρωπιστές και οι δημοκράτες, που θα επαναλάβω για άλλη μια φορά εδώ ότι και εσείς στο Υπουργείο σας -και οι υπόλοιποι Υπουργοί που είναι εδώ- δεν έχετε κανέν</w:t>
      </w:r>
      <w:r>
        <w:rPr>
          <w:rFonts w:eastAsia="Times New Roman" w:cs="Times New Roman"/>
          <w:szCs w:val="24"/>
        </w:rPr>
        <w:t xml:space="preserve">α δικαίωμα να μην απαντάτε στις ερωτήσεις της Χρυσής Αυγής. Θα είχατε το δικαίωμα, κύριε Υπουργέ, αν ερχόμουν στο ιατρείο σας </w:t>
      </w:r>
      <w:r>
        <w:rPr>
          <w:rFonts w:eastAsia="Times New Roman" w:cs="Times New Roman"/>
          <w:szCs w:val="24"/>
        </w:rPr>
        <w:lastRenderedPageBreak/>
        <w:t xml:space="preserve">που είναι δικό σας και δεν δεχόσασταν να με εξυπηρετήσετε και να κάνετε διάγνωση. Εκεί είναι δικαίωμά σας και το σέβομαι. </w:t>
      </w:r>
    </w:p>
    <w:p w14:paraId="5760B9C1"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Εδώ, όμ</w:t>
      </w:r>
      <w:r>
        <w:rPr>
          <w:rFonts w:eastAsia="Times New Roman" w:cs="Times New Roman"/>
          <w:szCs w:val="24"/>
        </w:rPr>
        <w:t>ως, δεν είναι σπίτι σας. Ανήκει στον ελληνικό λαό, γι’ αυτό είστε υποχρεωμένοι. Αυτή τη στιγμή διαχειρίζεστε τα Υπουργεία, δεν είναι φέουδό σας. Είστε υποχρεωμένοι, αφού είστε δημοκράτες, να απαντάτε στα ερωτήματα των Ελλήνων Βουλευτών, γιατί όσο και να σα</w:t>
      </w:r>
      <w:r>
        <w:rPr>
          <w:rFonts w:eastAsia="Times New Roman" w:cs="Times New Roman"/>
          <w:szCs w:val="24"/>
        </w:rPr>
        <w:t xml:space="preserve">ς πονάει, όσο και να μην το θέλετε, είμαστε εκλεγμένοι Βουλευτές. </w:t>
      </w:r>
    </w:p>
    <w:p w14:paraId="5760B9C2"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Θα ήθελα να τελειώσω με το θέμα της αξιολόγησης. Φυσικά δεν υπάρχει κανένα θέμα αξιολόγησης. Εμείς λέμε εδώ και πάρα πολλούς μήνες στον ελληνικό λαό ότι η αξιολόγηση θα τελειώσει την τελευτ</w:t>
      </w:r>
      <w:r>
        <w:rPr>
          <w:rFonts w:eastAsia="Times New Roman" w:cs="Times New Roman"/>
          <w:szCs w:val="24"/>
        </w:rPr>
        <w:t xml:space="preserve">αία μέρα, στις τελευταίες προθεσμίες, εκεί γύρω στον Μάιο. </w:t>
      </w:r>
    </w:p>
    <w:p w14:paraId="5760B9C3"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Θα εξαθλιώσετε πάλι τον λαό, θα δημιουργηθεί ένα φόβος πάνω από το κεφάλι του «τι γίνεται τώρα, αν δεν γίνει η αξιολόγηση, πάμε στη δραχμή, καταστρέφεται η πατρίδα μας». Τελικά, εκείνη τη στιγμή θ</w:t>
      </w:r>
      <w:r>
        <w:rPr>
          <w:rFonts w:eastAsia="Times New Roman" w:cs="Times New Roman"/>
          <w:szCs w:val="24"/>
        </w:rPr>
        <w:t xml:space="preserve">α του προσφέρετε ένα ψίχουλο για να πει ο καθένας ανακουφισμένος «ευτυχώς έγινε η αξιολόγηση». </w:t>
      </w:r>
    </w:p>
    <w:p w14:paraId="5760B9C4"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lastRenderedPageBreak/>
        <w:t>Η αξιολόγηση θα γίνει. Είστε δεσμευμένοι στις κυβερνήσεις των διεθνών τοκογλύφων. Δεν μπορείτε να κάνετε κάτι άλλο. Θα την κάνετε και θα την ψηφίσετε. Επίσης, ο</w:t>
      </w:r>
      <w:r>
        <w:rPr>
          <w:rFonts w:eastAsia="Times New Roman" w:cs="Times New Roman"/>
          <w:szCs w:val="24"/>
        </w:rPr>
        <w:t>ι λεονταρισμοί της Αξιωματικής Αντιπολίτευσης δεν έχουν καμ</w:t>
      </w:r>
      <w:r>
        <w:rPr>
          <w:rFonts w:eastAsia="Times New Roman" w:cs="Times New Roman"/>
          <w:szCs w:val="24"/>
        </w:rPr>
        <w:t>μ</w:t>
      </w:r>
      <w:r>
        <w:rPr>
          <w:rFonts w:eastAsia="Times New Roman" w:cs="Times New Roman"/>
          <w:szCs w:val="24"/>
        </w:rPr>
        <w:t xml:space="preserve">ία αξία, όταν στις 14 Αυγούστου του 2015 ψηφίσατε μαζί όλα αυτά τα μέτρα και το επάρατο μνημόνιο. Άλλωστε όταν έρθει η Νέα Δημοκρατία –αν έρθει μετά πάλι στην εξουσία- τα ίδια μέτρα θα εφαρμόσει. </w:t>
      </w:r>
      <w:r>
        <w:rPr>
          <w:rFonts w:eastAsia="Times New Roman" w:cs="Times New Roman"/>
          <w:szCs w:val="24"/>
        </w:rPr>
        <w:t xml:space="preserve">Άρα, λοιπόν, δεν τίθεται τέτοιο ζήτημα. </w:t>
      </w:r>
    </w:p>
    <w:p w14:paraId="5760B9C5"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Ολοκληρώνω λέγοντας ότι ζούμε και σε ένα άλλο θέατρο του παραλόγου, γιατί στην Ελλάδα τα έχουμε δει όλα. Βλέπω να γίνονται καταλήψεις στην Αθήνα και όχι μόνο. Βλέπουμε κάποιους αλήτες παρακρατικούς να μπαίνουν σε κτ</w:t>
      </w:r>
      <w:r>
        <w:rPr>
          <w:rFonts w:eastAsia="Times New Roman" w:cs="Times New Roman"/>
          <w:szCs w:val="24"/>
        </w:rPr>
        <w:t>ή</w:t>
      </w:r>
      <w:r>
        <w:rPr>
          <w:rFonts w:eastAsia="Times New Roman" w:cs="Times New Roman"/>
          <w:szCs w:val="24"/>
        </w:rPr>
        <w:t xml:space="preserve">ρια που ανήκουν σε ιδιώτες ή στο δημόσιο, να τα λεηλατούν, να </w:t>
      </w:r>
      <w:r>
        <w:rPr>
          <w:rFonts w:eastAsia="Times New Roman" w:cs="Times New Roman"/>
          <w:szCs w:val="24"/>
        </w:rPr>
        <w:t>κάνουν ό,τι θέλουν ή δεν ξέρω τι άλλο γίνεται. Με ποιο δικαίωμα έχουν πάει εκεί αυτοί οι άνθρωποι και έχουν καταλάβει αυτούς τους χώρους και δεν τολμάει κανείς να κάνει τίποτα; Όταν κάποιος κάνει λάθος, για τα δικά σας δεδομένα, και στείλει την Αστυνομία ν</w:t>
      </w:r>
      <w:r>
        <w:rPr>
          <w:rFonts w:eastAsia="Times New Roman" w:cs="Times New Roman"/>
          <w:szCs w:val="24"/>
        </w:rPr>
        <w:t xml:space="preserve">α πετάξει έξω αυτούς τους αληταράδες, η δική σας επίσημη θέση είναι εναντίον όλων αυτών. </w:t>
      </w:r>
    </w:p>
    <w:p w14:paraId="5760B9C6"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lastRenderedPageBreak/>
        <w:t>Σε αυτό το σημείο έχουμε φτάσει, αυτά συζητάμε. Αυτή είναι η πραγματικότητα. Ευχόμαστε και ελπίζουμε ότι δεν θα επιτραπεί να συνεχίσετε αυτό το έργο σας, δεν θα επιτρ</w:t>
      </w:r>
      <w:r>
        <w:rPr>
          <w:rFonts w:eastAsia="Times New Roman" w:cs="Times New Roman"/>
          <w:szCs w:val="24"/>
        </w:rPr>
        <w:t>απεί να ξεπουλήσετε την Ελλάδα. Αρκετά έχετε κάνει εις βάρος μας.</w:t>
      </w:r>
    </w:p>
    <w:p w14:paraId="5760B9C7"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Το γελοίο της υπόθεσης είναι το εξής. Πριν από λίγες μέρες είχε βγει ένας Βουλευτής σας και μας μιλούσε για τον παράδεισο της Βενεζουέλας, τι ωραία που είναι στη Βενεζουέλα, τι σωστά που είν</w:t>
      </w:r>
      <w:r>
        <w:rPr>
          <w:rFonts w:eastAsia="Times New Roman" w:cs="Times New Roman"/>
          <w:szCs w:val="24"/>
        </w:rPr>
        <w:t xml:space="preserve">αι τα πράγματα εκεί. Σήμερα ή χθες είδαμε να βγαίνει επισήμως η Βουλή της Βενεζουέλας και να δηλώνει ότι η Βενεζουέλα βρίσκεται σε διατροφική ανθρωπιστική κρίση. Φανταστείτε σε τι κόσμο ζείτε. </w:t>
      </w:r>
    </w:p>
    <w:p w14:paraId="5760B9C8" w14:textId="77777777" w:rsidR="003F14BB" w:rsidRDefault="00F37CA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5760B9C9"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cs="Times New Roman"/>
          <w:b/>
          <w:szCs w:val="24"/>
        </w:rPr>
        <w:t xml:space="preserve">Δημήτριος Κρεμαστινός): </w:t>
      </w:r>
      <w:r>
        <w:rPr>
          <w:rFonts w:eastAsia="Times New Roman" w:cs="Times New Roman"/>
          <w:szCs w:val="24"/>
        </w:rPr>
        <w:t xml:space="preserve">Τον λόγο έχει ο Υπουργός Μεταναστευτικής Πολιτικής κ. Μουζάλας για να αιτιολογήσει τροποποίηση- συμπλήρωση διατάξεων του ν.4375/2016, σχετικά με  θέματα της </w:t>
      </w:r>
      <w:r>
        <w:rPr>
          <w:rFonts w:eastAsia="Times New Roman" w:cs="Times New Roman"/>
          <w:szCs w:val="24"/>
        </w:rPr>
        <w:t>α</w:t>
      </w:r>
      <w:r>
        <w:rPr>
          <w:rFonts w:eastAsia="Times New Roman" w:cs="Times New Roman"/>
          <w:szCs w:val="24"/>
        </w:rPr>
        <w:t xml:space="preserve">ρχής </w:t>
      </w:r>
      <w:r>
        <w:rPr>
          <w:rFonts w:eastAsia="Times New Roman" w:cs="Times New Roman"/>
          <w:szCs w:val="24"/>
        </w:rPr>
        <w:t>π</w:t>
      </w:r>
      <w:r>
        <w:rPr>
          <w:rFonts w:eastAsia="Times New Roman" w:cs="Times New Roman"/>
          <w:szCs w:val="24"/>
        </w:rPr>
        <w:t>ροσφ</w:t>
      </w:r>
      <w:r>
        <w:rPr>
          <w:rFonts w:eastAsia="Times New Roman" w:cs="Times New Roman"/>
          <w:szCs w:val="24"/>
        </w:rPr>
        <w:t>υ</w:t>
      </w:r>
      <w:r>
        <w:rPr>
          <w:rFonts w:eastAsia="Times New Roman" w:cs="Times New Roman"/>
          <w:szCs w:val="24"/>
        </w:rPr>
        <w:t>γ</w:t>
      </w:r>
      <w:r>
        <w:rPr>
          <w:rFonts w:eastAsia="Times New Roman" w:cs="Times New Roman"/>
          <w:szCs w:val="24"/>
        </w:rPr>
        <w:t>ώ</w:t>
      </w:r>
      <w:r>
        <w:rPr>
          <w:rFonts w:eastAsia="Times New Roman" w:cs="Times New Roman"/>
          <w:szCs w:val="24"/>
        </w:rPr>
        <w:t xml:space="preserve">ν του Υπουργείου Μεταναστευτικής Πολιτικής. </w:t>
      </w:r>
    </w:p>
    <w:p w14:paraId="5760B9CA"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Κύριε Μουζάλα, π</w:t>
      </w:r>
      <w:r>
        <w:rPr>
          <w:rFonts w:eastAsia="Times New Roman" w:cs="Times New Roman"/>
          <w:szCs w:val="24"/>
        </w:rPr>
        <w:t>όσο χρόνο θέλετε;</w:t>
      </w:r>
    </w:p>
    <w:p w14:paraId="5760B9CB" w14:textId="77777777" w:rsidR="003F14BB" w:rsidRDefault="00F37CA6">
      <w:pPr>
        <w:spacing w:line="600" w:lineRule="auto"/>
        <w:ind w:firstLine="720"/>
        <w:jc w:val="both"/>
        <w:rPr>
          <w:rFonts w:eastAsia="Times New Roman" w:cs="Times New Roman"/>
          <w:szCs w:val="24"/>
        </w:rPr>
      </w:pPr>
      <w:r>
        <w:rPr>
          <w:rFonts w:eastAsia="Times New Roman" w:cs="Times New Roman"/>
          <w:b/>
        </w:rPr>
        <w:lastRenderedPageBreak/>
        <w:t>ΙΩΑΝΝΗΣ ΜΟΥΖΑΛΑΣ (Υπουργός Μεταναστευτικής Πολιτικής):</w:t>
      </w:r>
      <w:r>
        <w:rPr>
          <w:rFonts w:eastAsia="Times New Roman" w:cs="Times New Roman"/>
          <w:b/>
          <w:szCs w:val="24"/>
        </w:rPr>
        <w:t xml:space="preserve"> </w:t>
      </w:r>
      <w:r>
        <w:rPr>
          <w:rFonts w:eastAsia="Times New Roman" w:cs="Times New Roman"/>
          <w:szCs w:val="24"/>
        </w:rPr>
        <w:t>Τρία λεπτά, κύριε Πρόεδρε.</w:t>
      </w:r>
    </w:p>
    <w:p w14:paraId="5760B9CC"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ξέρω ότι συχνά δυσφορείτε όταν φέρνουμε τροποποιήσεις του πρόσφατου νόμου. Όμως, σας το έχω πει επανειλημμένα, οι νόμοι διαμορφ</w:t>
      </w:r>
      <w:r>
        <w:rPr>
          <w:rFonts w:eastAsia="Times New Roman" w:cs="Times New Roman"/>
          <w:szCs w:val="24"/>
        </w:rPr>
        <w:t>ώνονται με βάση τις ανάγκες. Το μεταναστευτικό είναι μια πολύ ρευστή κατάσταση ακόμα. Άρα, αυτό θα συνεχίζει να γίνεται. Επομένως, θα σας παρακαλούσα να μη συζητάμε κάθε φορά το ίδιο πράγμα.</w:t>
      </w:r>
    </w:p>
    <w:p w14:paraId="5760B9CD"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Θα κάνω και κάποιες νομοτεχνικές βελτιώσεις. Αποσύρω τις </w:t>
      </w:r>
      <w:r>
        <w:rPr>
          <w:rFonts w:eastAsia="Times New Roman" w:cs="Times New Roman"/>
          <w:szCs w:val="24"/>
        </w:rPr>
        <w:t>παραγράφους 1 και 4. Είναι οι παράγραφοι που αφορούν το</w:t>
      </w:r>
      <w:r>
        <w:rPr>
          <w:rFonts w:eastAsia="Times New Roman" w:cs="Times New Roman"/>
          <w:szCs w:val="24"/>
        </w:rPr>
        <w:t>ν</w:t>
      </w:r>
      <w:r>
        <w:rPr>
          <w:rFonts w:eastAsia="Times New Roman" w:cs="Times New Roman"/>
          <w:szCs w:val="24"/>
        </w:rPr>
        <w:t xml:space="preserve"> διορισμό της διοικητικής διευθύντριας των </w:t>
      </w:r>
      <w:r>
        <w:rPr>
          <w:rFonts w:eastAsia="Times New Roman" w:cs="Times New Roman"/>
          <w:szCs w:val="24"/>
        </w:rPr>
        <w:t>ε</w:t>
      </w:r>
      <w:r>
        <w:rPr>
          <w:rFonts w:eastAsia="Times New Roman" w:cs="Times New Roman"/>
          <w:szCs w:val="24"/>
        </w:rPr>
        <w:t xml:space="preserve">πιτροπών </w:t>
      </w:r>
      <w:r>
        <w:rPr>
          <w:rFonts w:eastAsia="Times New Roman" w:cs="Times New Roman"/>
          <w:szCs w:val="24"/>
        </w:rPr>
        <w:t>π</w:t>
      </w:r>
      <w:r>
        <w:rPr>
          <w:rFonts w:eastAsia="Times New Roman" w:cs="Times New Roman"/>
          <w:szCs w:val="24"/>
        </w:rPr>
        <w:t>ροσφ</w:t>
      </w:r>
      <w:r>
        <w:rPr>
          <w:rFonts w:eastAsia="Times New Roman" w:cs="Times New Roman"/>
          <w:szCs w:val="24"/>
        </w:rPr>
        <w:t>υ</w:t>
      </w:r>
      <w:r>
        <w:rPr>
          <w:rFonts w:eastAsia="Times New Roman" w:cs="Times New Roman"/>
          <w:szCs w:val="24"/>
        </w:rPr>
        <w:t>γ</w:t>
      </w:r>
      <w:r>
        <w:rPr>
          <w:rFonts w:eastAsia="Times New Roman" w:cs="Times New Roman"/>
          <w:szCs w:val="24"/>
        </w:rPr>
        <w:t>ώ</w:t>
      </w:r>
      <w:r>
        <w:rPr>
          <w:rFonts w:eastAsia="Times New Roman" w:cs="Times New Roman"/>
          <w:szCs w:val="24"/>
        </w:rPr>
        <w:t>ν. Άκουσα προσεκτικά επικρίσεις και κρίσεις. Θα το ξαναδουλέψουμε, παρ</w:t>
      </w:r>
      <w:r>
        <w:rPr>
          <w:rFonts w:eastAsia="Times New Roman" w:cs="Times New Roman"/>
          <w:szCs w:val="24"/>
        </w:rPr>
        <w:t xml:space="preserve">’ </w:t>
      </w:r>
      <w:r>
        <w:rPr>
          <w:rFonts w:eastAsia="Times New Roman" w:cs="Times New Roman"/>
          <w:szCs w:val="24"/>
        </w:rPr>
        <w:t xml:space="preserve">ότι θέλω να πω ότι ο τρόπος με τον οποίο διορίζεται είναι ο τρόπος </w:t>
      </w:r>
      <w:r>
        <w:rPr>
          <w:rFonts w:eastAsia="Times New Roman" w:cs="Times New Roman"/>
          <w:szCs w:val="24"/>
        </w:rPr>
        <w:t>με τον οποίο διορίζονται όλοι σχεδόν οι διοικητικοί διευθυντές.</w:t>
      </w:r>
    </w:p>
    <w:p w14:paraId="5760B9CE"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Δεν ξέρω να σας πω όταν ξαναέρθει πώς θα είναι. Μπορεί να είναι και το ίδιο. Άκουσα, όμως, πράγματα που έχουν μια λογική πίσω τους. Θα προσπαθήσω να δω μήπως μπορέσω να το </w:t>
      </w:r>
      <w:r>
        <w:rPr>
          <w:rFonts w:eastAsia="Times New Roman" w:cs="Times New Roman"/>
          <w:szCs w:val="24"/>
        </w:rPr>
        <w:lastRenderedPageBreak/>
        <w:t>διαμορφώσω κάπως που</w:t>
      </w:r>
      <w:r>
        <w:rPr>
          <w:rFonts w:eastAsia="Times New Roman" w:cs="Times New Roman"/>
          <w:szCs w:val="24"/>
        </w:rPr>
        <w:t xml:space="preserve"> να μην μπορεί να αντέξει σε τέτοια κριτική, παρ</w:t>
      </w:r>
      <w:r>
        <w:rPr>
          <w:rFonts w:eastAsia="Times New Roman" w:cs="Times New Roman"/>
          <w:szCs w:val="24"/>
        </w:rPr>
        <w:t xml:space="preserve">’ </w:t>
      </w:r>
      <w:r>
        <w:rPr>
          <w:rFonts w:eastAsia="Times New Roman" w:cs="Times New Roman"/>
          <w:szCs w:val="24"/>
        </w:rPr>
        <w:t xml:space="preserve">ότι, σας λέω και πάλι –κι εσείς που είστε παλαιοί εδώ το ξέρετε- πρόκειται για κρίση για διοικητικό διευθυντή. Με βάση τον παλιό νόμο, είναι πρακτικά ανεφάρμοστο. Σε αυτές τις συνθήκες, ο χρόνος πιέζει. Θα </w:t>
      </w:r>
      <w:r>
        <w:rPr>
          <w:rFonts w:eastAsia="Times New Roman" w:cs="Times New Roman"/>
          <w:szCs w:val="24"/>
        </w:rPr>
        <w:t>επανέλθουμε.</w:t>
      </w:r>
    </w:p>
    <w:p w14:paraId="5760B9CF"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Αυτό που πρακτικά μένει είναι ο διορισμός αυτών που υπάρχουν σε όλο το διεθνές δίκαιο και σε όλες τις χώρες της Ευρώπης, των «rapporteurs», των βοηθών εισηγητών. Το λέμε «βοηθοί εισηγητές» για να το διαχωρίσουμε από το παλιότερο που υπήρχε περ</w:t>
      </w:r>
      <w:r>
        <w:rPr>
          <w:rFonts w:eastAsia="Times New Roman" w:cs="Times New Roman"/>
          <w:szCs w:val="24"/>
        </w:rPr>
        <w:t>ί εισηγητών, διότι αυτοί οι άνθρωποι δεν έχουν καμ</w:t>
      </w:r>
      <w:r>
        <w:rPr>
          <w:rFonts w:eastAsia="Times New Roman" w:cs="Times New Roman"/>
          <w:szCs w:val="24"/>
        </w:rPr>
        <w:t>μ</w:t>
      </w:r>
      <w:r>
        <w:rPr>
          <w:rFonts w:eastAsia="Times New Roman" w:cs="Times New Roman"/>
          <w:szCs w:val="24"/>
        </w:rPr>
        <w:t xml:space="preserve">ία δικαιοδοτική δυνατότητα, παρά μονάχα να ετοιμάσουν τον φάκελο με τα στοιχεία τα οποία είναι δεδομένα στο διεθνές δίκαιο, στη </w:t>
      </w:r>
      <w:r>
        <w:rPr>
          <w:rFonts w:eastAsia="Times New Roman" w:cs="Times New Roman"/>
          <w:szCs w:val="24"/>
          <w:lang w:val="en-US"/>
        </w:rPr>
        <w:t>database</w:t>
      </w:r>
      <w:r>
        <w:rPr>
          <w:rFonts w:eastAsia="Times New Roman" w:cs="Times New Roman"/>
          <w:szCs w:val="24"/>
        </w:rPr>
        <w:t xml:space="preserve"> των υπηρεσιών ασύλου όλου του κόσμου, σε όλες τις </w:t>
      </w:r>
      <w:r>
        <w:rPr>
          <w:rFonts w:eastAsia="Times New Roman" w:cs="Times New Roman"/>
          <w:szCs w:val="24"/>
          <w:lang w:val="en-US"/>
        </w:rPr>
        <w:t>database</w:t>
      </w:r>
      <w:r>
        <w:rPr>
          <w:rFonts w:eastAsia="Times New Roman" w:cs="Times New Roman"/>
          <w:szCs w:val="24"/>
        </w:rPr>
        <w:t xml:space="preserve"> που εμπλέ</w:t>
      </w:r>
      <w:r>
        <w:rPr>
          <w:rFonts w:eastAsia="Times New Roman" w:cs="Times New Roman"/>
          <w:szCs w:val="24"/>
        </w:rPr>
        <w:t>κονται, και να το θέσουν στην κρίση των δικαστών.</w:t>
      </w:r>
    </w:p>
    <w:p w14:paraId="5760B9D0"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Κι εκεί έχουμε πάλι μια φραστική αλλαγή, η οποία είναι άνευ σημασίας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αλλά το κάνουμε για να καταδείξουμε με τον πιο σαφή τρόπο ότι δικαιοδοτική κρίση έχουν μόνο τα μέλη των </w:t>
      </w:r>
      <w:r>
        <w:rPr>
          <w:rFonts w:eastAsia="Times New Roman" w:cs="Times New Roman"/>
          <w:szCs w:val="24"/>
        </w:rPr>
        <w:t>ε</w:t>
      </w:r>
      <w:r>
        <w:rPr>
          <w:rFonts w:eastAsia="Times New Roman" w:cs="Times New Roman"/>
          <w:szCs w:val="24"/>
        </w:rPr>
        <w:t xml:space="preserve">πιτροπών </w:t>
      </w:r>
      <w:r>
        <w:rPr>
          <w:rFonts w:eastAsia="Times New Roman" w:cs="Times New Roman"/>
          <w:szCs w:val="24"/>
        </w:rPr>
        <w:t>π</w:t>
      </w:r>
      <w:r>
        <w:rPr>
          <w:rFonts w:eastAsia="Times New Roman" w:cs="Times New Roman"/>
          <w:szCs w:val="24"/>
        </w:rPr>
        <w:t>ροσφυγών κ</w:t>
      </w:r>
      <w:r>
        <w:rPr>
          <w:rFonts w:eastAsia="Times New Roman" w:cs="Times New Roman"/>
          <w:szCs w:val="24"/>
        </w:rPr>
        <w:t xml:space="preserve">αι όχι οι βοηθοί εισηγητές. Υπάρχει ανάγκη να γίνει αυτό το πράγμα. </w:t>
      </w:r>
    </w:p>
    <w:p w14:paraId="5760B9D1"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lastRenderedPageBreak/>
        <w:t>Οι δικαστές μας και αυτοί που συμμετέχουν στις Επιτροπές Προσφυγών δεν μπορούν να έχουν την υποστήριξη που έχουν στα άλλα κράτη μέλη της Ευρωπαϊκής Ένωσης για να διεξάγουν γρήγορα τη δουλ</w:t>
      </w:r>
      <w:r>
        <w:rPr>
          <w:rFonts w:eastAsia="Times New Roman" w:cs="Times New Roman"/>
          <w:szCs w:val="24"/>
        </w:rPr>
        <w:t>ειά τους.</w:t>
      </w:r>
    </w:p>
    <w:p w14:paraId="5760B9D2"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Σας </w:t>
      </w:r>
      <w:r>
        <w:rPr>
          <w:rFonts w:eastAsia="Times New Roman"/>
          <w:bCs/>
        </w:rPr>
        <w:t>παρακαλώ</w:t>
      </w:r>
      <w:r>
        <w:rPr>
          <w:rFonts w:eastAsia="Times New Roman" w:cs="Times New Roman"/>
          <w:szCs w:val="24"/>
        </w:rPr>
        <w:t xml:space="preserve"> πολύ να γίνει αποδεκτό.</w:t>
      </w:r>
    </w:p>
    <w:p w14:paraId="5760B9D3"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Ευχαριστώ.</w:t>
      </w:r>
    </w:p>
    <w:p w14:paraId="5760B9D4"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(Στο σημείο αυτό ο Υπουργός κ. Ιωάννης Μουζάλας καταθέτει για τα Πρακτικά την προαναφερθείσα νομοτεχνική βελτίωση, η οποία έχει ως εξής:</w:t>
      </w:r>
      <w:r>
        <w:rPr>
          <w:rFonts w:eastAsia="Times New Roman" w:cs="Times New Roman"/>
          <w:szCs w:val="24"/>
        </w:rPr>
        <w:t xml:space="preserve"> </w:t>
      </w:r>
    </w:p>
    <w:p w14:paraId="5760B9D5"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Αλλαγή σελ</w:t>
      </w:r>
    </w:p>
    <w:p w14:paraId="5760B9D6" w14:textId="77777777" w:rsidR="003F14BB" w:rsidRDefault="00F37CA6">
      <w:pPr>
        <w:rPr>
          <w:rFonts w:eastAsia="Times New Roman" w:cs="Times New Roman"/>
          <w:szCs w:val="24"/>
        </w:rPr>
      </w:pPr>
      <w:r>
        <w:rPr>
          <w:rFonts w:eastAsia="Times New Roman" w:cs="Times New Roman"/>
          <w:szCs w:val="24"/>
        </w:rPr>
        <w:t>Να μπει η σελ 218</w:t>
      </w:r>
    </w:p>
    <w:p w14:paraId="5760B9D7" w14:textId="77777777" w:rsidR="003F14BB" w:rsidRDefault="003F14BB">
      <w:pPr>
        <w:spacing w:line="600" w:lineRule="auto"/>
        <w:ind w:firstLine="720"/>
        <w:jc w:val="both"/>
        <w:rPr>
          <w:rFonts w:eastAsia="Times New Roman" w:cs="Times New Roman"/>
          <w:szCs w:val="24"/>
        </w:rPr>
      </w:pPr>
    </w:p>
    <w:p w14:paraId="5760B9D8"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Αλλαγή σελ</w:t>
      </w:r>
    </w:p>
    <w:p w14:paraId="5760B9D9" w14:textId="77777777" w:rsidR="003F14BB" w:rsidRDefault="00F37CA6">
      <w:pPr>
        <w:spacing w:line="600" w:lineRule="auto"/>
        <w:ind w:firstLine="720"/>
        <w:jc w:val="both"/>
        <w:rPr>
          <w:rFonts w:eastAsia="Times New Roman"/>
          <w:bCs/>
        </w:rPr>
      </w:pPr>
      <w:r>
        <w:rPr>
          <w:rFonts w:eastAsia="Times New Roman"/>
          <w:b/>
          <w:bCs/>
        </w:rPr>
        <w:t xml:space="preserve">ΠΡΟΕΔΡΕΥΩΝ (Δημήτριος Κρεμαστινός): </w:t>
      </w:r>
      <w:r>
        <w:rPr>
          <w:rFonts w:eastAsia="Times New Roman"/>
          <w:bCs/>
        </w:rPr>
        <w:t>Κι εγώ ευχαριστώ.</w:t>
      </w:r>
    </w:p>
    <w:p w14:paraId="5760B9DA" w14:textId="77777777" w:rsidR="003F14BB" w:rsidRDefault="00F37CA6">
      <w:pPr>
        <w:spacing w:line="600" w:lineRule="auto"/>
        <w:ind w:firstLine="720"/>
        <w:jc w:val="both"/>
        <w:rPr>
          <w:rFonts w:eastAsia="Times New Roman"/>
          <w:bCs/>
        </w:rPr>
      </w:pPr>
      <w:r>
        <w:rPr>
          <w:rFonts w:eastAsia="Times New Roman"/>
          <w:bCs/>
        </w:rPr>
        <w:t>Τον λόγο έχει η Αναπληρώτρια Υπουργός Εργασίας, Κοινωνικής Ασφάλισης και Κοινωνικής Αλληλεγγύης κ. Φωτίου για να υποστηρίξει την τροπολογία «Τεχνική συνδρομή του Υπουργείου Εθνικής Άμυνας στο πλαίσιο τη</w:t>
      </w:r>
      <w:r>
        <w:rPr>
          <w:rFonts w:eastAsia="Times New Roman"/>
          <w:bCs/>
        </w:rPr>
        <w:t>ς προσφυγικής κρίσης».</w:t>
      </w:r>
    </w:p>
    <w:p w14:paraId="5760B9DB" w14:textId="77777777" w:rsidR="003F14BB" w:rsidRDefault="00F37CA6">
      <w:pPr>
        <w:spacing w:line="600" w:lineRule="auto"/>
        <w:ind w:firstLine="720"/>
        <w:jc w:val="both"/>
        <w:rPr>
          <w:rFonts w:eastAsia="Times New Roman"/>
          <w:bCs/>
        </w:rPr>
      </w:pPr>
      <w:r>
        <w:rPr>
          <w:rFonts w:eastAsia="Times New Roman"/>
          <w:bCs/>
        </w:rPr>
        <w:lastRenderedPageBreak/>
        <w:t>Παρακαλώ, κυρία Φωτίου, έχετε τον λόγο.</w:t>
      </w:r>
    </w:p>
    <w:p w14:paraId="5760B9DC" w14:textId="77777777" w:rsidR="003F14BB" w:rsidRDefault="00F37CA6">
      <w:pPr>
        <w:spacing w:line="600" w:lineRule="auto"/>
        <w:ind w:firstLine="720"/>
        <w:jc w:val="both"/>
        <w:rPr>
          <w:rFonts w:eastAsia="Times New Roman"/>
          <w:bCs/>
        </w:rPr>
      </w:pPr>
      <w:r>
        <w:rPr>
          <w:rFonts w:eastAsia="Times New Roman"/>
          <w:b/>
          <w:bCs/>
        </w:rPr>
        <w:t>ΘΕΑΝΩ ΦΩΤΙΟΥ (Αναπληρώτρια Υπουργός Εργασίας, Κοινωνικής Ασφάλισης και Κοινωνικής Αλληλεγγύης):</w:t>
      </w:r>
      <w:r>
        <w:rPr>
          <w:rFonts w:eastAsia="Times New Roman"/>
          <w:bCs/>
        </w:rPr>
        <w:t xml:space="preserve"> Ευχαριστώ, κύριε Πρόεδρε.</w:t>
      </w:r>
    </w:p>
    <w:p w14:paraId="5760B9DD" w14:textId="77777777" w:rsidR="003F14BB" w:rsidRDefault="00F37CA6">
      <w:pPr>
        <w:spacing w:line="600" w:lineRule="auto"/>
        <w:ind w:firstLine="720"/>
        <w:jc w:val="both"/>
        <w:rPr>
          <w:rFonts w:eastAsia="Times New Roman"/>
          <w:bCs/>
        </w:rPr>
      </w:pPr>
      <w:r>
        <w:rPr>
          <w:rFonts w:eastAsia="Times New Roman"/>
          <w:bCs/>
        </w:rPr>
        <w:t xml:space="preserve">Πρόκειται για την τροπολογία με γενικό αριθμό 952 και ειδικό 63. Είναι </w:t>
      </w:r>
      <w:r>
        <w:rPr>
          <w:rFonts w:eastAsia="Times New Roman"/>
          <w:bCs/>
        </w:rPr>
        <w:t xml:space="preserve">εμπρόθεσμη. Είναι, αν θυμάστε, το άρθρο που υπήρχε στο νομοσχέδιο του Υπουργείου Εργασίας, το οποίο ζήτησε η Βουλή, δηλαδή όλα τα κόμματα της Βουλής, να επανέλθει, για να είναι σαφές ότι δεν πρόκειται για χαριστικές διατάξεις αναθέσεων κ.λπ. έργων. </w:t>
      </w:r>
    </w:p>
    <w:p w14:paraId="5760B9DE" w14:textId="77777777" w:rsidR="003F14BB" w:rsidRDefault="00F37CA6">
      <w:pPr>
        <w:spacing w:line="600" w:lineRule="auto"/>
        <w:ind w:firstLine="720"/>
        <w:jc w:val="both"/>
        <w:rPr>
          <w:rFonts w:eastAsia="Times New Roman"/>
          <w:bCs/>
        </w:rPr>
      </w:pPr>
      <w:r>
        <w:rPr>
          <w:rFonts w:eastAsia="Times New Roman"/>
          <w:bCs/>
        </w:rPr>
        <w:t>Αν θυμ</w:t>
      </w:r>
      <w:r>
        <w:rPr>
          <w:rFonts w:eastAsia="Times New Roman"/>
          <w:bCs/>
        </w:rPr>
        <w:t>άστε, πρόκειται για την περιουσία εποπτευόμενων φορέων της Πρόνοιας, η οποία μπορεί πλέον με τη συγκεκριμένη τροπολογία να διαμορφώνεται σε κατοικίες για ασυνόδευτα ανήλικα, είτε είναι Έλληνες είτε όχι.</w:t>
      </w:r>
    </w:p>
    <w:p w14:paraId="5760B9DF" w14:textId="77777777" w:rsidR="003F14BB" w:rsidRDefault="00F37CA6">
      <w:pPr>
        <w:spacing w:line="600" w:lineRule="auto"/>
        <w:ind w:firstLine="720"/>
        <w:jc w:val="both"/>
        <w:rPr>
          <w:rFonts w:eastAsia="Times New Roman"/>
          <w:bCs/>
        </w:rPr>
      </w:pPr>
      <w:r>
        <w:rPr>
          <w:rFonts w:eastAsia="Times New Roman"/>
          <w:bCs/>
        </w:rPr>
        <w:t>Και με αυτή την τροπολογία, λοιπόν, δίνουμε το δικαίω</w:t>
      </w:r>
      <w:r>
        <w:rPr>
          <w:rFonts w:eastAsia="Times New Roman"/>
          <w:bCs/>
        </w:rPr>
        <w:t xml:space="preserve">μα στο Υπουργείο Άμυνας, με την τεχνογνωσία που έχει, σε συνεργασία με το </w:t>
      </w:r>
      <w:r>
        <w:rPr>
          <w:rFonts w:eastAsia="Times New Roman"/>
          <w:bCs/>
          <w:lang w:val="en-US"/>
        </w:rPr>
        <w:t>AMIF</w:t>
      </w:r>
      <w:r>
        <w:rPr>
          <w:rFonts w:eastAsia="Times New Roman"/>
          <w:bCs/>
        </w:rPr>
        <w:t xml:space="preserve">, δηλαδή το </w:t>
      </w:r>
      <w:r>
        <w:rPr>
          <w:rFonts w:eastAsia="Times New Roman"/>
          <w:bCs/>
        </w:rPr>
        <w:t>Τ</w:t>
      </w:r>
      <w:r>
        <w:rPr>
          <w:rFonts w:eastAsia="Times New Roman"/>
          <w:bCs/>
        </w:rPr>
        <w:t xml:space="preserve">αμείο </w:t>
      </w:r>
      <w:r>
        <w:rPr>
          <w:rFonts w:eastAsia="Times New Roman"/>
          <w:bCs/>
        </w:rPr>
        <w:t>Α</w:t>
      </w:r>
      <w:r>
        <w:rPr>
          <w:rFonts w:eastAsia="Times New Roman"/>
          <w:bCs/>
        </w:rPr>
        <w:t xml:space="preserve">σύλου, </w:t>
      </w:r>
      <w:r>
        <w:rPr>
          <w:rFonts w:eastAsia="Times New Roman"/>
          <w:bCs/>
        </w:rPr>
        <w:t>Μ</w:t>
      </w:r>
      <w:r>
        <w:rPr>
          <w:rFonts w:eastAsia="Times New Roman"/>
          <w:bCs/>
        </w:rPr>
        <w:t xml:space="preserve">ετανάστευσης και Ένταξης του Κανονισμού της Ευρωπαϊκής Ένωσης, το οποίο βάζει τα κεφάλαια να γίνονται αυτές οι εργασίες για τη στέγαση </w:t>
      </w:r>
      <w:r>
        <w:rPr>
          <w:rFonts w:eastAsia="Times New Roman"/>
          <w:bCs/>
        </w:rPr>
        <w:lastRenderedPageBreak/>
        <w:t>των ανηλίκων, π</w:t>
      </w:r>
      <w:r>
        <w:rPr>
          <w:rFonts w:eastAsia="Times New Roman"/>
          <w:bCs/>
        </w:rPr>
        <w:t>ου όπως ξέρετε, ακόμη υπάρχει ένα πρόβλημα στον αριθμό που έχουν.</w:t>
      </w:r>
    </w:p>
    <w:p w14:paraId="5760B9E0" w14:textId="77777777" w:rsidR="003F14BB" w:rsidRDefault="00F37CA6">
      <w:pPr>
        <w:spacing w:line="600" w:lineRule="auto"/>
        <w:ind w:firstLine="720"/>
        <w:jc w:val="both"/>
        <w:rPr>
          <w:rFonts w:eastAsia="Times New Roman"/>
          <w:bCs/>
        </w:rPr>
      </w:pPr>
      <w:r>
        <w:rPr>
          <w:rFonts w:eastAsia="Times New Roman"/>
          <w:bCs/>
        </w:rPr>
        <w:t>Γι’ αυτή την τροπολογία πρόκειται. Ελπίζω να σας ικανοποιεί. Δεν υπάρχει κα</w:t>
      </w:r>
      <w:r>
        <w:rPr>
          <w:rFonts w:eastAsia="Times New Roman"/>
          <w:bCs/>
        </w:rPr>
        <w:t>μ</w:t>
      </w:r>
      <w:r>
        <w:rPr>
          <w:rFonts w:eastAsia="Times New Roman"/>
          <w:bCs/>
        </w:rPr>
        <w:t>μιά εξαίρεση από κανένα…</w:t>
      </w:r>
    </w:p>
    <w:p w14:paraId="5760B9E1" w14:textId="77777777" w:rsidR="003F14BB" w:rsidRDefault="00F37CA6">
      <w:pPr>
        <w:spacing w:line="600" w:lineRule="auto"/>
        <w:ind w:firstLine="720"/>
        <w:jc w:val="both"/>
        <w:rPr>
          <w:rFonts w:eastAsia="Times New Roman"/>
          <w:bCs/>
        </w:rPr>
      </w:pPr>
      <w:r>
        <w:rPr>
          <w:rFonts w:eastAsia="Times New Roman"/>
          <w:b/>
          <w:bCs/>
        </w:rPr>
        <w:t xml:space="preserve">ΒΑΣΙΛΕΙΟΣ ΓΙΟΓΙΑΚΑΣ: </w:t>
      </w:r>
      <w:r>
        <w:rPr>
          <w:rFonts w:eastAsia="Times New Roman"/>
          <w:bCs/>
        </w:rPr>
        <w:t>Τα χρήματα από πού θα είναι;</w:t>
      </w:r>
    </w:p>
    <w:p w14:paraId="5760B9E2" w14:textId="77777777" w:rsidR="003F14BB" w:rsidRDefault="00F37CA6">
      <w:pPr>
        <w:spacing w:line="600" w:lineRule="auto"/>
        <w:ind w:firstLine="720"/>
        <w:jc w:val="both"/>
        <w:rPr>
          <w:rFonts w:eastAsia="Times New Roman"/>
          <w:bCs/>
        </w:rPr>
      </w:pPr>
      <w:r>
        <w:rPr>
          <w:rFonts w:eastAsia="Times New Roman"/>
          <w:b/>
          <w:bCs/>
        </w:rPr>
        <w:t>ΘΕΑΝΩ ΦΩΤΙΟΥ (Αναπληρώτρια Υπουργός Εργ</w:t>
      </w:r>
      <w:r>
        <w:rPr>
          <w:rFonts w:eastAsia="Times New Roman"/>
          <w:b/>
          <w:bCs/>
        </w:rPr>
        <w:t>ασίας, Κοινωνικής Ασφάλισης και Κοινωνικής Αλληλεγγύης):</w:t>
      </w:r>
      <w:r>
        <w:rPr>
          <w:rFonts w:eastAsia="Times New Roman"/>
          <w:bCs/>
        </w:rPr>
        <w:t xml:space="preserve"> Από το </w:t>
      </w:r>
      <w:r>
        <w:rPr>
          <w:rFonts w:eastAsia="Times New Roman"/>
          <w:bCs/>
          <w:lang w:val="en-US"/>
        </w:rPr>
        <w:t>AMIF</w:t>
      </w:r>
      <w:r>
        <w:rPr>
          <w:rFonts w:eastAsia="Times New Roman"/>
          <w:bCs/>
        </w:rPr>
        <w:t xml:space="preserve">. Το είπα τώρα μόλις. Από το </w:t>
      </w:r>
      <w:r>
        <w:rPr>
          <w:rFonts w:eastAsia="Times New Roman"/>
          <w:bCs/>
        </w:rPr>
        <w:t>Τ</w:t>
      </w:r>
      <w:r>
        <w:rPr>
          <w:rFonts w:eastAsia="Times New Roman"/>
          <w:bCs/>
        </w:rPr>
        <w:t xml:space="preserve">αμείο </w:t>
      </w:r>
      <w:r>
        <w:rPr>
          <w:rFonts w:eastAsia="Times New Roman"/>
          <w:bCs/>
        </w:rPr>
        <w:t>Α</w:t>
      </w:r>
      <w:r>
        <w:rPr>
          <w:rFonts w:eastAsia="Times New Roman"/>
          <w:bCs/>
        </w:rPr>
        <w:t xml:space="preserve">σύλου, </w:t>
      </w:r>
      <w:r>
        <w:rPr>
          <w:rFonts w:eastAsia="Times New Roman"/>
          <w:bCs/>
        </w:rPr>
        <w:t>Μ</w:t>
      </w:r>
      <w:r>
        <w:rPr>
          <w:rFonts w:eastAsia="Times New Roman"/>
          <w:bCs/>
        </w:rPr>
        <w:t xml:space="preserve">ετανάστευσης και </w:t>
      </w:r>
      <w:r>
        <w:rPr>
          <w:rFonts w:eastAsia="Times New Roman"/>
          <w:bCs/>
        </w:rPr>
        <w:t>Έ</w:t>
      </w:r>
      <w:r>
        <w:rPr>
          <w:rFonts w:eastAsia="Times New Roman"/>
          <w:bCs/>
        </w:rPr>
        <w:t xml:space="preserve">νταξης του </w:t>
      </w:r>
      <w:r>
        <w:rPr>
          <w:rFonts w:eastAsia="Times New Roman"/>
          <w:bCs/>
        </w:rPr>
        <w:t>κ</w:t>
      </w:r>
      <w:r>
        <w:rPr>
          <w:rFonts w:eastAsia="Times New Roman"/>
          <w:bCs/>
        </w:rPr>
        <w:t>ανονισμού.</w:t>
      </w:r>
    </w:p>
    <w:p w14:paraId="5760B9E3" w14:textId="77777777" w:rsidR="003F14BB" w:rsidRDefault="00F37CA6">
      <w:pPr>
        <w:spacing w:line="600" w:lineRule="auto"/>
        <w:ind w:firstLine="720"/>
        <w:jc w:val="both"/>
        <w:rPr>
          <w:rFonts w:eastAsia="Times New Roman"/>
          <w:bCs/>
        </w:rPr>
      </w:pPr>
      <w:r>
        <w:rPr>
          <w:rFonts w:eastAsia="Times New Roman"/>
          <w:bCs/>
        </w:rPr>
        <w:t>Άρα, η τροπολογία ελπίζω τώρα να είναι και να φαίνεται τίμια, διότι και την άλλη φορά την είχα υποστηρ</w:t>
      </w:r>
      <w:r>
        <w:rPr>
          <w:rFonts w:eastAsia="Times New Roman"/>
          <w:bCs/>
        </w:rPr>
        <w:t>ίξει στην ουσία της, αλλά μου είχατε πει ότι αυτό δεν φαίνεται στη διατύπωση. Άρα, την έφερα με την ορθή διατύπωση.</w:t>
      </w:r>
    </w:p>
    <w:p w14:paraId="5760B9E4" w14:textId="77777777" w:rsidR="003F14BB" w:rsidRDefault="00F37CA6">
      <w:pPr>
        <w:spacing w:line="600" w:lineRule="auto"/>
        <w:ind w:firstLine="720"/>
        <w:jc w:val="both"/>
        <w:rPr>
          <w:rFonts w:eastAsia="Times New Roman"/>
          <w:bCs/>
        </w:rPr>
      </w:pPr>
      <w:r>
        <w:rPr>
          <w:rFonts w:eastAsia="Times New Roman"/>
          <w:bCs/>
        </w:rPr>
        <w:t>Ελπίζω ότι είναι εντάξει, κύριε Πρόεδρε.</w:t>
      </w:r>
    </w:p>
    <w:p w14:paraId="5760B9E5" w14:textId="77777777" w:rsidR="003F14BB" w:rsidRDefault="00F37CA6">
      <w:pPr>
        <w:spacing w:line="600" w:lineRule="auto"/>
        <w:ind w:firstLine="720"/>
        <w:jc w:val="both"/>
        <w:rPr>
          <w:rFonts w:eastAsia="Times New Roman"/>
          <w:bCs/>
        </w:rPr>
      </w:pPr>
      <w:r>
        <w:rPr>
          <w:rFonts w:eastAsia="Times New Roman"/>
          <w:b/>
          <w:bCs/>
        </w:rPr>
        <w:t>ΠΡΟΕΔΡΕΥΩΝ (Δημήτριος Κρεμαστινός):</w:t>
      </w:r>
      <w:r>
        <w:rPr>
          <w:rFonts w:eastAsia="Times New Roman"/>
          <w:bCs/>
        </w:rPr>
        <w:t xml:space="preserve"> Ευχαριστώ, κυρία </w:t>
      </w:r>
      <w:r>
        <w:rPr>
          <w:rFonts w:eastAsia="Times New Roman"/>
          <w:bCs/>
        </w:rPr>
        <w:t>Υπουργέ</w:t>
      </w:r>
      <w:r>
        <w:rPr>
          <w:rFonts w:eastAsia="Times New Roman"/>
          <w:bCs/>
        </w:rPr>
        <w:t>.</w:t>
      </w:r>
    </w:p>
    <w:p w14:paraId="5760B9E6" w14:textId="77777777" w:rsidR="003F14BB" w:rsidRDefault="00F37CA6">
      <w:pPr>
        <w:spacing w:line="600" w:lineRule="auto"/>
        <w:ind w:firstLine="720"/>
        <w:jc w:val="both"/>
        <w:rPr>
          <w:rFonts w:eastAsia="Times New Roman"/>
          <w:bCs/>
        </w:rPr>
      </w:pPr>
      <w:r>
        <w:rPr>
          <w:rFonts w:eastAsia="Times New Roman"/>
          <w:bCs/>
        </w:rPr>
        <w:t>Και προχωρούμε με τον κ. Παπαηλιού, Β</w:t>
      </w:r>
      <w:r>
        <w:rPr>
          <w:rFonts w:eastAsia="Times New Roman"/>
          <w:bCs/>
        </w:rPr>
        <w:t xml:space="preserve">ουλευτή του ΣΥΡΙΖΑ. </w:t>
      </w:r>
    </w:p>
    <w:p w14:paraId="5760B9E7" w14:textId="77777777" w:rsidR="003F14BB" w:rsidRDefault="00F37CA6">
      <w:pPr>
        <w:spacing w:line="600" w:lineRule="auto"/>
        <w:ind w:firstLine="720"/>
        <w:jc w:val="both"/>
        <w:rPr>
          <w:rFonts w:eastAsia="Times New Roman" w:cs="Times New Roman"/>
          <w:szCs w:val="24"/>
        </w:rPr>
      </w:pPr>
      <w:r>
        <w:rPr>
          <w:rFonts w:eastAsia="Times New Roman"/>
          <w:bCs/>
        </w:rPr>
        <w:lastRenderedPageBreak/>
        <w:t>Ορίστε, έ</w:t>
      </w:r>
      <w:r>
        <w:rPr>
          <w:rFonts w:eastAsia="Times New Roman"/>
          <w:bCs/>
        </w:rPr>
        <w:t>χετε τον λόγο για επτά λεπτά.</w:t>
      </w:r>
    </w:p>
    <w:p w14:paraId="5760B9E8"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ΓΕΩΡΓΙΟΣ ΠΑΠΑΗΛΙΟΥ:</w:t>
      </w:r>
      <w:r>
        <w:rPr>
          <w:rFonts w:eastAsia="Times New Roman" w:cs="Times New Roman"/>
          <w:szCs w:val="24"/>
        </w:rPr>
        <w:t xml:space="preserve"> </w:t>
      </w:r>
      <w:r>
        <w:rPr>
          <w:rFonts w:eastAsia="Times New Roman"/>
          <w:color w:val="000000"/>
          <w:szCs w:val="24"/>
        </w:rPr>
        <w:t>Ευχαριστώ, κύριε Πρόεδρε.</w:t>
      </w:r>
      <w:r>
        <w:rPr>
          <w:rFonts w:eastAsia="Times New Roman" w:cs="Times New Roman"/>
          <w:szCs w:val="24"/>
        </w:rPr>
        <w:t xml:space="preserve"> </w:t>
      </w:r>
    </w:p>
    <w:p w14:paraId="5760B9E9"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Κύριε Πρόεδρε, κυρίες και κύριοι συνάδελφοι, είναι γνωστό ότι η ψυχική υγεία αποτελεί ένα ιδιαίτερο, κρίσιμο και ευαίσθητο ζήτημα, το οποίο απαιτεί εξειδικευμένη φροντίδα που πρέπει να παρέχεται από τις δημόσιες υπηρεσίες υγείας όλων των βαθμίδων. Είναι πρ</w:t>
      </w:r>
      <w:r>
        <w:rPr>
          <w:rFonts w:eastAsia="Times New Roman" w:cs="Times New Roman"/>
          <w:szCs w:val="24"/>
        </w:rPr>
        <w:t xml:space="preserve">οφανές ότι προτεραιότητα πρέπει να δίδεται στην πρόληψη, η οποία δεν αναπτύσσεται μόνο στο πεδίο της ιατρικής. </w:t>
      </w:r>
    </w:p>
    <w:p w14:paraId="5760B9EA"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Κοινωνικοοικονομικοί παράγοντες, όπως η φτώχεια, οι στερήσεις και οι ανισότητες επιδεινώνουν τα προβλήματα ψυχικής υγείας του πληθυσμού. Δεδομέν</w:t>
      </w:r>
      <w:r>
        <w:rPr>
          <w:rFonts w:eastAsia="Times New Roman" w:cs="Times New Roman"/>
          <w:szCs w:val="24"/>
        </w:rPr>
        <w:t>ου ότι σε περιόδους οικονομικής και κοινωνικής κρίσης αυτοί οι παράγοντες επιτείνονται, είναι αναμενόμενο σε τέτοιες περιόδους να τίθεται σε μεγαλύτερο κίνδυνο η ψυχική υγεία του πληθυσμού. Και αυτό διότι οι άνθρωποι που ζουν υπό συνθήκες ανεργίας, φτώχεια</w:t>
      </w:r>
      <w:r>
        <w:rPr>
          <w:rFonts w:eastAsia="Times New Roman" w:cs="Times New Roman"/>
          <w:szCs w:val="24"/>
        </w:rPr>
        <w:t>ς και εξαθλίωσης αντιμετωπίζουν αυξημένο κίνδυνο να εμφανίσουν προβλήματα ψυχικής υγείας.</w:t>
      </w:r>
    </w:p>
    <w:p w14:paraId="5760B9EB"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lastRenderedPageBreak/>
        <w:t>Με το παρόν νομοσχέδιο συνεχίζεται η δεδομένη στήριξη της Κυβέρνησης προς αυτόν τον πολύ ευαίσθητο χώρο της υγείας, διευκολύνοντας τα άτομα που αντιμετωπίζουν προβλήμ</w:t>
      </w:r>
      <w:r>
        <w:rPr>
          <w:rFonts w:eastAsia="Times New Roman" w:cs="Times New Roman"/>
          <w:szCs w:val="24"/>
        </w:rPr>
        <w:t xml:space="preserve">ατα ψυχικής υγείας να παραμείνουν ενεργοί πολίτες, κατά το δυνατόν στο οικείο περιβάλλον τους, με αυτονομία, οικονομική και κοινωνική δράση, παρά τις κρατούσες συνθήκες κρίσης και οικονομικής ασφυξίας. </w:t>
      </w:r>
    </w:p>
    <w:p w14:paraId="5760B9EC"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Φυσικά, βασική υποχρέωση της πολιτείας είναι η ενιαία</w:t>
      </w:r>
      <w:r>
        <w:rPr>
          <w:rFonts w:eastAsia="Times New Roman" w:cs="Times New Roman"/>
          <w:szCs w:val="24"/>
        </w:rPr>
        <w:t xml:space="preserve"> και συνεχής κάλυψη των προβλημάτων υγείας όλων των πολιτών, ανεξάρτητα από τα κοινωνικά, τα οικονομικά, τα θρησκευτικά ή τα φυλετικά χαρακτηριστικά τους. Η ανάγκη ορθής κατανομής των περιορισμένων οικονομικών πόρων, με γνώμονα τις αρχές της κοινωνικής δικ</w:t>
      </w:r>
      <w:r>
        <w:rPr>
          <w:rFonts w:eastAsia="Times New Roman" w:cs="Times New Roman"/>
          <w:szCs w:val="24"/>
        </w:rPr>
        <w:t>αιοσύνης και αλληλεγγύης, γίνεται σήμερα ακόμη πιο επιτακτική.</w:t>
      </w:r>
    </w:p>
    <w:p w14:paraId="5760B9ED"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Οι προτεινόμενες ρυθμίσεις του νομοσχεδίου περιλαμβάνουν σειρά από σημαντικές μεταρρυθμίσεις για την οργάνωση των υπηρεσιών ψυχικής υγείας των </w:t>
      </w:r>
      <w:r>
        <w:rPr>
          <w:rFonts w:eastAsia="Times New Roman" w:cs="Times New Roman"/>
          <w:szCs w:val="24"/>
        </w:rPr>
        <w:t>κ</w:t>
      </w:r>
      <w:r>
        <w:rPr>
          <w:rFonts w:eastAsia="Times New Roman" w:cs="Times New Roman"/>
          <w:szCs w:val="24"/>
        </w:rPr>
        <w:t xml:space="preserve">έντρων </w:t>
      </w:r>
      <w:r>
        <w:rPr>
          <w:rFonts w:eastAsia="Times New Roman" w:cs="Times New Roman"/>
          <w:szCs w:val="24"/>
        </w:rPr>
        <w:t>ε</w:t>
      </w:r>
      <w:r>
        <w:rPr>
          <w:rFonts w:eastAsia="Times New Roman" w:cs="Times New Roman"/>
          <w:szCs w:val="24"/>
        </w:rPr>
        <w:t>μπειρογνωμοσύνης σπανίων νοσημάτων, καθώς</w:t>
      </w:r>
      <w:r>
        <w:rPr>
          <w:rFonts w:eastAsia="Times New Roman" w:cs="Times New Roman"/>
          <w:szCs w:val="24"/>
        </w:rPr>
        <w:t xml:space="preserve"> και ρυθμίσεις που αφορούν την καλύτερη λειτουργία του ΕΣΥ.</w:t>
      </w:r>
    </w:p>
    <w:p w14:paraId="5760B9EE"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lastRenderedPageBreak/>
        <w:t>Με το πρώτο Κεφάλαιο του παρόντος νομοσχεδίου σκοπείται η μεταρρύθμιση της διοικητικής οργάνωσης των υπηρεσιών ψυχικής υγείας μέσω της αποκέντρωσης, της διασφάλισης της λειτουργικότητας της νέας δ</w:t>
      </w:r>
      <w:r>
        <w:rPr>
          <w:rFonts w:eastAsia="Times New Roman" w:cs="Times New Roman"/>
          <w:szCs w:val="24"/>
        </w:rPr>
        <w:t>ιοικητικής δομής, της διαφανούς και δημοκρατικής διοίκησης και της διασφάλισης της προάσπισης των δικαιωμάτων των ασθενών.</w:t>
      </w:r>
    </w:p>
    <w:p w14:paraId="5760B9EF"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Με βάση, λοιπόν, τις παραπάνω δομές, προβλέπεται μια νέα διοικητική διάρθρωση με τη σύσταση δώδεκα </w:t>
      </w:r>
      <w:r>
        <w:rPr>
          <w:rFonts w:eastAsia="Times New Roman" w:cs="Times New Roman"/>
          <w:szCs w:val="24"/>
        </w:rPr>
        <w:t>π</w:t>
      </w:r>
      <w:r>
        <w:rPr>
          <w:rFonts w:eastAsia="Times New Roman" w:cs="Times New Roman"/>
          <w:szCs w:val="24"/>
        </w:rPr>
        <w:t xml:space="preserve">εριφερειακών </w:t>
      </w:r>
      <w:r>
        <w:rPr>
          <w:rFonts w:eastAsia="Times New Roman" w:cs="Times New Roman"/>
          <w:szCs w:val="24"/>
        </w:rPr>
        <w:t>δ</w:t>
      </w:r>
      <w:r>
        <w:rPr>
          <w:rFonts w:eastAsia="Times New Roman" w:cs="Times New Roman"/>
          <w:szCs w:val="24"/>
        </w:rPr>
        <w:t xml:space="preserve">ιοικήσεων </w:t>
      </w:r>
      <w:r>
        <w:rPr>
          <w:rFonts w:eastAsia="Times New Roman" w:cs="Times New Roman"/>
          <w:szCs w:val="24"/>
        </w:rPr>
        <w:t>τ</w:t>
      </w:r>
      <w:r>
        <w:rPr>
          <w:rFonts w:eastAsia="Times New Roman" w:cs="Times New Roman"/>
          <w:szCs w:val="24"/>
        </w:rPr>
        <w:t xml:space="preserve">ομέων </w:t>
      </w:r>
      <w:r>
        <w:rPr>
          <w:rFonts w:eastAsia="Times New Roman" w:cs="Times New Roman"/>
          <w:szCs w:val="24"/>
        </w:rPr>
        <w:t>ψ</w:t>
      </w:r>
      <w:r>
        <w:rPr>
          <w:rFonts w:eastAsia="Times New Roman" w:cs="Times New Roman"/>
          <w:szCs w:val="24"/>
        </w:rPr>
        <w:t>υ</w:t>
      </w:r>
      <w:r>
        <w:rPr>
          <w:rFonts w:eastAsia="Times New Roman" w:cs="Times New Roman"/>
          <w:szCs w:val="24"/>
        </w:rPr>
        <w:t xml:space="preserve">χικής </w:t>
      </w:r>
      <w:r>
        <w:rPr>
          <w:rFonts w:eastAsia="Times New Roman" w:cs="Times New Roman"/>
          <w:szCs w:val="24"/>
        </w:rPr>
        <w:t>υ</w:t>
      </w:r>
      <w:r>
        <w:rPr>
          <w:rFonts w:eastAsia="Times New Roman" w:cs="Times New Roman"/>
          <w:szCs w:val="24"/>
        </w:rPr>
        <w:t xml:space="preserve">γείας στις υγειονομικές περιφέρειες, τη σύσταση ενδεκαμελούς επιστημονικής επιτροπής ψυχικής υγείας ενηλίκων σε κάθε </w:t>
      </w:r>
      <w:r>
        <w:rPr>
          <w:rFonts w:eastAsia="Times New Roman" w:cs="Times New Roman"/>
          <w:szCs w:val="24"/>
        </w:rPr>
        <w:t>τ</w:t>
      </w:r>
      <w:r>
        <w:rPr>
          <w:rFonts w:eastAsia="Times New Roman" w:cs="Times New Roman"/>
          <w:szCs w:val="24"/>
        </w:rPr>
        <w:t xml:space="preserve">ομέα </w:t>
      </w:r>
      <w:r>
        <w:rPr>
          <w:rFonts w:eastAsia="Times New Roman" w:cs="Times New Roman"/>
          <w:szCs w:val="24"/>
        </w:rPr>
        <w:t>ψ</w:t>
      </w:r>
      <w:r>
        <w:rPr>
          <w:rFonts w:eastAsia="Times New Roman" w:cs="Times New Roman"/>
          <w:szCs w:val="24"/>
        </w:rPr>
        <w:t xml:space="preserve">υχικής </w:t>
      </w:r>
      <w:r>
        <w:rPr>
          <w:rFonts w:eastAsia="Times New Roman" w:cs="Times New Roman"/>
          <w:szCs w:val="24"/>
        </w:rPr>
        <w:t>υ</w:t>
      </w:r>
      <w:r>
        <w:rPr>
          <w:rFonts w:eastAsia="Times New Roman" w:cs="Times New Roman"/>
          <w:szCs w:val="24"/>
        </w:rPr>
        <w:t xml:space="preserve">γείας και τη σύσταση εννεαμελούς επιστημονικής επιτροπής σε κάθε </w:t>
      </w:r>
      <w:r>
        <w:rPr>
          <w:rFonts w:eastAsia="Times New Roman" w:cs="Times New Roman"/>
          <w:szCs w:val="24"/>
        </w:rPr>
        <w:t>τ</w:t>
      </w:r>
      <w:r>
        <w:rPr>
          <w:rFonts w:eastAsia="Times New Roman" w:cs="Times New Roman"/>
          <w:szCs w:val="24"/>
        </w:rPr>
        <w:t xml:space="preserve">ομέα </w:t>
      </w:r>
      <w:r>
        <w:rPr>
          <w:rFonts w:eastAsia="Times New Roman" w:cs="Times New Roman"/>
          <w:szCs w:val="24"/>
        </w:rPr>
        <w:t>ψ</w:t>
      </w:r>
      <w:r>
        <w:rPr>
          <w:rFonts w:eastAsia="Times New Roman" w:cs="Times New Roman"/>
          <w:szCs w:val="24"/>
        </w:rPr>
        <w:t xml:space="preserve">υχικής </w:t>
      </w:r>
      <w:r>
        <w:rPr>
          <w:rFonts w:eastAsia="Times New Roman" w:cs="Times New Roman"/>
          <w:szCs w:val="24"/>
        </w:rPr>
        <w:t>υ</w:t>
      </w:r>
      <w:r>
        <w:rPr>
          <w:rFonts w:eastAsia="Times New Roman" w:cs="Times New Roman"/>
          <w:szCs w:val="24"/>
        </w:rPr>
        <w:t xml:space="preserve">γείας παιδιών και εφήβων. </w:t>
      </w:r>
    </w:p>
    <w:p w14:paraId="5760B9F0"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Η συγκεκρι</w:t>
      </w:r>
      <w:r>
        <w:rPr>
          <w:rFonts w:eastAsia="Times New Roman" w:cs="Times New Roman"/>
          <w:szCs w:val="24"/>
        </w:rPr>
        <w:t>μένη μορφή διοικητικής οργάνωσης των υπηρεσιών θα υλοποιηθεί με διασφαλισμένους πόρους, ενώ για την ολοκλήρωση, ανάπτυξη και στήριξη του συστήματος, την παρακολούθησή του, την οργάνωση των υπηρεσιών, την εκπαίδευση του προσωπικού των υγειονομικών περιφερει</w:t>
      </w:r>
      <w:r>
        <w:rPr>
          <w:rFonts w:eastAsia="Times New Roman" w:cs="Times New Roman"/>
          <w:szCs w:val="24"/>
        </w:rPr>
        <w:t xml:space="preserve">ών και τη λειτουργία των θεμάτων ελέγχου, αξιολόγησης και διασύνδεσης έχουν </w:t>
      </w:r>
      <w:r>
        <w:rPr>
          <w:rFonts w:eastAsia="Times New Roman" w:cs="Times New Roman"/>
          <w:szCs w:val="24"/>
        </w:rPr>
        <w:lastRenderedPageBreak/>
        <w:t xml:space="preserve">εξασφαλιστεί πόροι </w:t>
      </w:r>
      <w:r>
        <w:rPr>
          <w:rFonts w:eastAsia="Times New Roman" w:cs="Times New Roman"/>
          <w:szCs w:val="24"/>
        </w:rPr>
        <w:t xml:space="preserve">το ΕΣΠΑ της </w:t>
      </w:r>
      <w:r>
        <w:rPr>
          <w:rFonts w:eastAsia="Times New Roman" w:cs="Times New Roman"/>
          <w:szCs w:val="24"/>
        </w:rPr>
        <w:t>προγραμματική</w:t>
      </w:r>
      <w:r>
        <w:rPr>
          <w:rFonts w:eastAsia="Times New Roman" w:cs="Times New Roman"/>
          <w:szCs w:val="24"/>
        </w:rPr>
        <w:t>ς</w:t>
      </w:r>
      <w:r>
        <w:rPr>
          <w:rFonts w:eastAsia="Times New Roman" w:cs="Times New Roman"/>
          <w:szCs w:val="24"/>
        </w:rPr>
        <w:t xml:space="preserve"> περ</w:t>
      </w:r>
      <w:r>
        <w:rPr>
          <w:rFonts w:eastAsia="Times New Roman" w:cs="Times New Roman"/>
          <w:szCs w:val="24"/>
        </w:rPr>
        <w:t>ιό</w:t>
      </w:r>
      <w:r>
        <w:rPr>
          <w:rFonts w:eastAsia="Times New Roman" w:cs="Times New Roman"/>
          <w:szCs w:val="24"/>
        </w:rPr>
        <w:t>δο</w:t>
      </w:r>
      <w:r>
        <w:rPr>
          <w:rFonts w:eastAsia="Times New Roman" w:cs="Times New Roman"/>
          <w:szCs w:val="24"/>
        </w:rPr>
        <w:t>υ</w:t>
      </w:r>
      <w:r>
        <w:rPr>
          <w:rFonts w:eastAsia="Times New Roman" w:cs="Times New Roman"/>
          <w:szCs w:val="24"/>
        </w:rPr>
        <w:t xml:space="preserve"> 2014-2020.</w:t>
      </w:r>
    </w:p>
    <w:p w14:paraId="5760B9F1"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Ένα δεύτερο σημείο είναι ότι οι εξαρτήσεις, τα χρόνια νοσήματα και οι σοβαρές παθήσεις αποτελούν αντικείμενο ιδιαί</w:t>
      </w:r>
      <w:r>
        <w:rPr>
          <w:rFonts w:eastAsia="Times New Roman" w:cs="Times New Roman"/>
          <w:szCs w:val="24"/>
        </w:rPr>
        <w:t>τερης μέριμνας. Έτσι εισάγονται ρυθμίσεις που καθιστούν την αντιμετώπισή τους ορθολογικότερη και αποτελεσματικότερη.</w:t>
      </w:r>
    </w:p>
    <w:p w14:paraId="5760B9F2"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Σημειώνω ότι με το παρόν νομοσχέδιο σκοπείται η ανάδειξη και βελτίωση της λειτουργίας των </w:t>
      </w:r>
      <w:r>
        <w:rPr>
          <w:rFonts w:eastAsia="Times New Roman" w:cs="Times New Roman"/>
          <w:szCs w:val="24"/>
        </w:rPr>
        <w:t>ε</w:t>
      </w:r>
      <w:r>
        <w:rPr>
          <w:rFonts w:eastAsia="Times New Roman" w:cs="Times New Roman"/>
          <w:szCs w:val="24"/>
        </w:rPr>
        <w:t xml:space="preserve">ιδικών </w:t>
      </w:r>
      <w:r>
        <w:rPr>
          <w:rFonts w:eastAsia="Times New Roman" w:cs="Times New Roman"/>
          <w:szCs w:val="24"/>
        </w:rPr>
        <w:t>κ</w:t>
      </w:r>
      <w:r>
        <w:rPr>
          <w:rFonts w:eastAsia="Times New Roman" w:cs="Times New Roman"/>
          <w:szCs w:val="24"/>
        </w:rPr>
        <w:t xml:space="preserve">έντρων </w:t>
      </w:r>
      <w:r>
        <w:rPr>
          <w:rFonts w:eastAsia="Times New Roman" w:cs="Times New Roman"/>
          <w:szCs w:val="24"/>
        </w:rPr>
        <w:t>π</w:t>
      </w:r>
      <w:r>
        <w:rPr>
          <w:rFonts w:eastAsia="Times New Roman" w:cs="Times New Roman"/>
          <w:szCs w:val="24"/>
        </w:rPr>
        <w:t xml:space="preserve">ερίθαλψης, τα οποία, σύμφωνα με </w:t>
      </w:r>
      <w:r>
        <w:rPr>
          <w:rFonts w:eastAsia="Times New Roman" w:cs="Times New Roman"/>
          <w:szCs w:val="24"/>
        </w:rPr>
        <w:t xml:space="preserve">τα ευρωπαϊκά πρότυπα, μετονομάζονται σε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ε</w:t>
      </w:r>
      <w:r>
        <w:rPr>
          <w:rFonts w:eastAsia="Times New Roman" w:cs="Times New Roman"/>
          <w:szCs w:val="24"/>
        </w:rPr>
        <w:t xml:space="preserve">μπειρογνωμοσύνης, έχοντας πλέον τη δυνατότητα να αιτηθούν την υποψηφιότητά τους </w:t>
      </w:r>
      <w:r>
        <w:rPr>
          <w:rFonts w:eastAsia="Times New Roman" w:cs="Times New Roman"/>
          <w:szCs w:val="24"/>
        </w:rPr>
        <w:t xml:space="preserve">για </w:t>
      </w:r>
      <w:r>
        <w:rPr>
          <w:rFonts w:eastAsia="Times New Roman" w:cs="Times New Roman"/>
          <w:szCs w:val="24"/>
        </w:rPr>
        <w:t xml:space="preserve">μέλη των </w:t>
      </w:r>
      <w:r>
        <w:rPr>
          <w:rFonts w:eastAsia="Times New Roman" w:cs="Times New Roman"/>
          <w:szCs w:val="24"/>
        </w:rPr>
        <w:t>ε</w:t>
      </w:r>
      <w:r>
        <w:rPr>
          <w:rFonts w:eastAsia="Times New Roman" w:cs="Times New Roman"/>
          <w:szCs w:val="24"/>
        </w:rPr>
        <w:t xml:space="preserve">υρωπαϊκών </w:t>
      </w:r>
      <w:r>
        <w:rPr>
          <w:rFonts w:eastAsia="Times New Roman" w:cs="Times New Roman"/>
          <w:szCs w:val="24"/>
        </w:rPr>
        <w:t>δ</w:t>
      </w:r>
      <w:r>
        <w:rPr>
          <w:rFonts w:eastAsia="Times New Roman" w:cs="Times New Roman"/>
          <w:szCs w:val="24"/>
        </w:rPr>
        <w:t xml:space="preserve">ικτύων </w:t>
      </w:r>
      <w:r>
        <w:rPr>
          <w:rFonts w:eastAsia="Times New Roman" w:cs="Times New Roman"/>
          <w:szCs w:val="24"/>
        </w:rPr>
        <w:t>α</w:t>
      </w:r>
      <w:r>
        <w:rPr>
          <w:rFonts w:eastAsia="Times New Roman" w:cs="Times New Roman"/>
          <w:szCs w:val="24"/>
        </w:rPr>
        <w:t xml:space="preserve">ναφοράς. </w:t>
      </w:r>
    </w:p>
    <w:p w14:paraId="5760B9F3"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Εξάλλου, στο τρίτο Κεφάλαιο του παρόντος νομοσχεδίου υπάρχουν ρυθμίσεις που αφορούν στη χρηματοδότηση των </w:t>
      </w:r>
      <w:r>
        <w:rPr>
          <w:rFonts w:eastAsia="Times New Roman" w:cs="Times New Roman"/>
          <w:szCs w:val="24"/>
        </w:rPr>
        <w:t>κ</w:t>
      </w:r>
      <w:r>
        <w:rPr>
          <w:rFonts w:eastAsia="Times New Roman" w:cs="Times New Roman"/>
          <w:szCs w:val="24"/>
        </w:rPr>
        <w:t xml:space="preserve">έντρων </w:t>
      </w:r>
      <w:r>
        <w:rPr>
          <w:rFonts w:eastAsia="Times New Roman" w:cs="Times New Roman"/>
          <w:szCs w:val="24"/>
        </w:rPr>
        <w:t>π</w:t>
      </w:r>
      <w:r>
        <w:rPr>
          <w:rFonts w:eastAsia="Times New Roman" w:cs="Times New Roman"/>
          <w:szCs w:val="24"/>
        </w:rPr>
        <w:t xml:space="preserve">ρόληψης των </w:t>
      </w:r>
      <w:r>
        <w:rPr>
          <w:rFonts w:eastAsia="Times New Roman" w:cs="Times New Roman"/>
          <w:szCs w:val="24"/>
        </w:rPr>
        <w:t>ε</w:t>
      </w:r>
      <w:r>
        <w:rPr>
          <w:rFonts w:eastAsia="Times New Roman" w:cs="Times New Roman"/>
          <w:szCs w:val="24"/>
        </w:rPr>
        <w:t xml:space="preserve">ξαρτήσεων και </w:t>
      </w:r>
      <w:r>
        <w:rPr>
          <w:rFonts w:eastAsia="Times New Roman" w:cs="Times New Roman"/>
          <w:szCs w:val="24"/>
        </w:rPr>
        <w:t>π</w:t>
      </w:r>
      <w:r>
        <w:rPr>
          <w:rFonts w:eastAsia="Times New Roman" w:cs="Times New Roman"/>
          <w:szCs w:val="24"/>
        </w:rPr>
        <w:t xml:space="preserve">ροαγωγής της </w:t>
      </w:r>
      <w:r>
        <w:rPr>
          <w:rFonts w:eastAsia="Times New Roman" w:cs="Times New Roman"/>
          <w:szCs w:val="24"/>
        </w:rPr>
        <w:t>ψ</w:t>
      </w:r>
      <w:r>
        <w:rPr>
          <w:rFonts w:eastAsia="Times New Roman" w:cs="Times New Roman"/>
          <w:szCs w:val="24"/>
        </w:rPr>
        <w:t xml:space="preserve">υχοκοινωνικής </w:t>
      </w:r>
      <w:r>
        <w:rPr>
          <w:rFonts w:eastAsia="Times New Roman" w:cs="Times New Roman"/>
          <w:szCs w:val="24"/>
        </w:rPr>
        <w:t>υ</w:t>
      </w:r>
      <w:r>
        <w:rPr>
          <w:rFonts w:eastAsia="Times New Roman" w:cs="Times New Roman"/>
          <w:szCs w:val="24"/>
        </w:rPr>
        <w:t xml:space="preserve">γείας, αποσαφηνιζομένου του </w:t>
      </w:r>
      <w:r>
        <w:rPr>
          <w:rFonts w:eastAsia="Times New Roman" w:cs="Times New Roman"/>
          <w:szCs w:val="24"/>
        </w:rPr>
        <w:t xml:space="preserve">σχετικού </w:t>
      </w:r>
      <w:r>
        <w:rPr>
          <w:rFonts w:eastAsia="Times New Roman" w:cs="Times New Roman"/>
          <w:szCs w:val="24"/>
        </w:rPr>
        <w:t xml:space="preserve">θεσμικού πλαισίου. </w:t>
      </w:r>
    </w:p>
    <w:p w14:paraId="5760B9F4"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lastRenderedPageBreak/>
        <w:t>Επίσης</w:t>
      </w:r>
      <w:r>
        <w:rPr>
          <w:rFonts w:eastAsia="Times New Roman" w:cs="Times New Roman"/>
          <w:szCs w:val="24"/>
        </w:rPr>
        <w:t xml:space="preserve"> </w:t>
      </w:r>
      <w:r>
        <w:rPr>
          <w:rFonts w:eastAsia="Times New Roman" w:cs="Times New Roman"/>
          <w:szCs w:val="24"/>
        </w:rPr>
        <w:t>καθορίζεται ένα σαφέ</w:t>
      </w:r>
      <w:r>
        <w:rPr>
          <w:rFonts w:eastAsia="Times New Roman" w:cs="Times New Roman"/>
          <w:szCs w:val="24"/>
        </w:rPr>
        <w:t>ς θεσμικό πλαίσιο της γενικής λειτουργίας και χρηματοδότησης του Εθνικού Κέντρου Τεκμηρίωσης και Πληροφόρησης για τα Ναρκωτικά, που θα λειτουργεί ως μονάδα του Ερευνητικού Πανεπιστημιακού Ινστιτούτου Ψυχικής Υγείας.</w:t>
      </w:r>
    </w:p>
    <w:p w14:paraId="5760B9F5"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Επιπλέον, θεσμοθετείται η υποχρεωτική κα</w:t>
      </w:r>
      <w:r>
        <w:rPr>
          <w:rFonts w:eastAsia="Times New Roman" w:cs="Times New Roman"/>
          <w:szCs w:val="24"/>
        </w:rPr>
        <w:t>ταγραφή των κρουσμάτων καρκίνου στο Εθνικό Αρχείο Νεοπλασιών και εισάγονται κυρώσεις για τις περιπτώσεις παραβίασης αυτής της νομοθετικής ρύθμισης.</w:t>
      </w:r>
    </w:p>
    <w:p w14:paraId="5760B9F6"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Θα σταθώ σε δύο σημεία της προσπάθειας που καταβάλλεται να βελτιωθεί το Εθνικό Σύστημα Υγείας με τη ρύθμιση </w:t>
      </w:r>
      <w:r>
        <w:rPr>
          <w:rFonts w:eastAsia="Times New Roman" w:cs="Times New Roman"/>
          <w:szCs w:val="24"/>
        </w:rPr>
        <w:t xml:space="preserve">θεμάτων που αφορούν το προσωπικό και συγκεκριμένα </w:t>
      </w:r>
      <w:r>
        <w:rPr>
          <w:rFonts w:eastAsia="Times New Roman" w:cs="Times New Roman"/>
          <w:szCs w:val="24"/>
        </w:rPr>
        <w:t>τους γ</w:t>
      </w:r>
      <w:r>
        <w:rPr>
          <w:rFonts w:eastAsia="Times New Roman" w:cs="Times New Roman"/>
          <w:szCs w:val="24"/>
        </w:rPr>
        <w:t>ιατρούς. Έτσι ρυθμίζονται ζητήματα που αφορούν τη χορήγηση εκπαιδευτικών αδειών στους ειδικευόμενους γιατρούς του κλάδου ΕΣΥ και των αποκεντρωμένων μονάδων της ΥΠΕ, που δεν προβλέπονταν μέχρι σήμερα κ</w:t>
      </w:r>
      <w:r>
        <w:rPr>
          <w:rFonts w:eastAsia="Times New Roman" w:cs="Times New Roman"/>
          <w:szCs w:val="24"/>
        </w:rPr>
        <w:t>αι επίσης, τη χορήγηση άδειας με αποδοχές για παρακολούθηση επιστημονικών συνεδρίων στους επικουρικούς γιατρούς. Όπως επίσης -και αυτό έχει μεγάλη σημασία- το δικαίωμα υποχρεωτικής μετάθεσης γιατρών και οδοντιά</w:t>
      </w:r>
      <w:r>
        <w:rPr>
          <w:rFonts w:eastAsia="Times New Roman" w:cs="Times New Roman"/>
          <w:szCs w:val="24"/>
        </w:rPr>
        <w:lastRenderedPageBreak/>
        <w:t>τρων</w:t>
      </w:r>
      <w:r>
        <w:rPr>
          <w:rFonts w:eastAsia="Times New Roman" w:cs="Times New Roman"/>
          <w:szCs w:val="24"/>
        </w:rPr>
        <w:t>,</w:t>
      </w:r>
      <w:r>
        <w:rPr>
          <w:rFonts w:eastAsia="Times New Roman" w:cs="Times New Roman"/>
          <w:szCs w:val="24"/>
        </w:rPr>
        <w:t xml:space="preserve"> έξι μήνες μετά την υποβολή της αίτησής τ</w:t>
      </w:r>
      <w:r>
        <w:rPr>
          <w:rFonts w:eastAsia="Times New Roman" w:cs="Times New Roman"/>
          <w:szCs w:val="24"/>
        </w:rPr>
        <w:t>ους, μετά από πέντε χρόνια πραγματικής υπηρεσίας σε άγον</w:t>
      </w:r>
      <w:r>
        <w:rPr>
          <w:rFonts w:eastAsia="Times New Roman" w:cs="Times New Roman"/>
          <w:szCs w:val="24"/>
        </w:rPr>
        <w:t>ες</w:t>
      </w:r>
      <w:r>
        <w:rPr>
          <w:rFonts w:eastAsia="Times New Roman" w:cs="Times New Roman"/>
          <w:szCs w:val="24"/>
        </w:rPr>
        <w:t xml:space="preserve"> και δυσπρόσιτ</w:t>
      </w:r>
      <w:r>
        <w:rPr>
          <w:rFonts w:eastAsia="Times New Roman" w:cs="Times New Roman"/>
          <w:szCs w:val="24"/>
        </w:rPr>
        <w:t>ες</w:t>
      </w:r>
      <w:r>
        <w:rPr>
          <w:rFonts w:eastAsia="Times New Roman" w:cs="Times New Roman"/>
          <w:szCs w:val="24"/>
        </w:rPr>
        <w:t xml:space="preserve"> </w:t>
      </w:r>
      <w:r>
        <w:rPr>
          <w:rFonts w:eastAsia="Times New Roman" w:cs="Times New Roman"/>
          <w:szCs w:val="24"/>
        </w:rPr>
        <w:t>περιοχές</w:t>
      </w:r>
      <w:r>
        <w:rPr>
          <w:rFonts w:eastAsia="Times New Roman" w:cs="Times New Roman"/>
          <w:szCs w:val="24"/>
        </w:rPr>
        <w:t>. Και τέλος, το δικαίωμα απόσπασης συζύγων επικουρικών ιατρών, υπαλλήλων δημοσίων υπηρεσιών, ΟΤΑ, στον τόπο υπηρέτησης των επικουρικών ιατρών. Με αυτόν τον τρόπο, με αυτές τ</w:t>
      </w:r>
      <w:r>
        <w:rPr>
          <w:rFonts w:eastAsia="Times New Roman" w:cs="Times New Roman"/>
          <w:szCs w:val="24"/>
        </w:rPr>
        <w:t>ις ρυθμίσεις, ενισχύεται η προσέλκυση ιατρών σε άγονες και δυσπρόσιτες περιοχές.</w:t>
      </w:r>
    </w:p>
    <w:p w14:paraId="5760B9F7"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Δ</w:t>
      </w:r>
      <w:r>
        <w:rPr>
          <w:rFonts w:eastAsia="Times New Roman" w:cs="Times New Roman"/>
          <w:szCs w:val="24"/>
        </w:rPr>
        <w:t xml:space="preserve">ύο τελευταίες παρατηρήσεις που αφορούν τις </w:t>
      </w:r>
      <w:r>
        <w:rPr>
          <w:rFonts w:eastAsia="Times New Roman" w:cs="Times New Roman"/>
          <w:szCs w:val="24"/>
        </w:rPr>
        <w:t xml:space="preserve">περιλαμβανόμενες σε νομοσχέδιο </w:t>
      </w:r>
      <w:r>
        <w:rPr>
          <w:rFonts w:eastAsia="Times New Roman" w:cs="Times New Roman"/>
          <w:szCs w:val="24"/>
        </w:rPr>
        <w:t>ρυθμίσεις του Υπουργείου Εργασίας και του ΟΑΕΔ. Στο πλαίσιο της πολιτικής ανάσχεσης της ανεργίας και</w:t>
      </w:r>
      <w:r>
        <w:rPr>
          <w:rFonts w:eastAsia="Times New Roman" w:cs="Times New Roman"/>
          <w:szCs w:val="24"/>
        </w:rPr>
        <w:t xml:space="preserve"> ως έκτακτο μέτρο προτείνονται η διεύρυνση της δυνατότητας σχεδιασμού και υλοποίησης προγραμμάτων απασχόλησης ορισμένου χρόνου στον δημόσιο τομέα σε ομάδες ανέργων με ομοειδή χαρακτηριστικά και η ομογενοποίηση της ορολογίας που χρησιμοποιείται στα προγράμμ</w:t>
      </w:r>
      <w:r>
        <w:rPr>
          <w:rFonts w:eastAsia="Times New Roman" w:cs="Times New Roman"/>
          <w:szCs w:val="24"/>
        </w:rPr>
        <w:t>ατα προώθησης της απασχόλησης ανέργων στον δημόσιο τομέα. Πρόκειται για ρυθμίσεις που ορθολογικοποιούν το σύστημα επιλογής ανέργων για τα προγράμματα απασχόλησης και αποδεικνύουν ότι η πολιτική α</w:t>
      </w:r>
      <w:r>
        <w:rPr>
          <w:rFonts w:eastAsia="Times New Roman" w:cs="Times New Roman"/>
          <w:szCs w:val="24"/>
        </w:rPr>
        <w:lastRenderedPageBreak/>
        <w:t xml:space="preserve">ντιμετώπισης της ανεργίας ασκείται με τρόπο ενιαίο, διαφανή, </w:t>
      </w:r>
      <w:r>
        <w:rPr>
          <w:rFonts w:eastAsia="Times New Roman" w:cs="Times New Roman"/>
          <w:szCs w:val="24"/>
        </w:rPr>
        <w:t xml:space="preserve">αντικειμενικό, ορθολογικό, κοινωνικά δίκαιο, με σκοπό να είναι αποτελεσματική. </w:t>
      </w:r>
    </w:p>
    <w:p w14:paraId="5760B9F8"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Και επιπλέον, αποδεικνύουν ότι τα περί κομματικού κράτους, που προωθεί ο ΣΥΡΙΖΑ όπως ισχυρίζονται τα αντιπολιτευόμενα κόμματα, είναι μυθεύματα και λέγονται και γράφονται για λό</w:t>
      </w:r>
      <w:r>
        <w:rPr>
          <w:rFonts w:eastAsia="Times New Roman" w:cs="Times New Roman"/>
          <w:szCs w:val="24"/>
        </w:rPr>
        <w:t xml:space="preserve">γους αντιπολιτευτικούς και μόνο, προκειμένου να διαμορφώσουν κλίμα. </w:t>
      </w:r>
    </w:p>
    <w:p w14:paraId="5760B9F9"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Όσον αφορά, δε, την περιστασιακή εργασία εγγεγραμμένων ανέργων, όποιος άνεργος, επιδοτούμενος ή μη, εργάζεται περιστασιακά και προτιμά η εργασία του να μην αναγγελθεί στον ΟΑΕΔ, ώστε να μ</w:t>
      </w:r>
      <w:r>
        <w:rPr>
          <w:rFonts w:eastAsia="Times New Roman" w:cs="Times New Roman"/>
          <w:szCs w:val="24"/>
        </w:rPr>
        <w:t xml:space="preserve">ην απολέσει τα δικαιώματα που του παρέχονται από το επίσημο καθεστώς ανεργίας, με τα ανεπιθύμητα κοινωνικοοικονομικά αποτελέσματα </w:t>
      </w:r>
      <w:r>
        <w:rPr>
          <w:rFonts w:eastAsia="Times New Roman" w:cs="Times New Roman"/>
          <w:szCs w:val="24"/>
        </w:rPr>
        <w:t>(</w:t>
      </w:r>
      <w:r>
        <w:rPr>
          <w:rFonts w:eastAsia="Times New Roman" w:cs="Times New Roman"/>
          <w:szCs w:val="24"/>
        </w:rPr>
        <w:t>διαιώνιση καθεστώτος ανομίας, εθισμού στην αποδοχή παράνομης πράξης, απώλειας ασφαλιστικών εσόδων και στρέβλωσης του ανταγωνι</w:t>
      </w:r>
      <w:r>
        <w:rPr>
          <w:rFonts w:eastAsia="Times New Roman" w:cs="Times New Roman"/>
          <w:szCs w:val="24"/>
        </w:rPr>
        <w:t>σμού</w:t>
      </w:r>
      <w:r>
        <w:rPr>
          <w:rFonts w:eastAsia="Times New Roman" w:cs="Times New Roman"/>
          <w:szCs w:val="24"/>
        </w:rPr>
        <w:t>)</w:t>
      </w:r>
      <w:r>
        <w:rPr>
          <w:rFonts w:eastAsia="Times New Roman" w:cs="Times New Roman"/>
          <w:szCs w:val="24"/>
        </w:rPr>
        <w:t xml:space="preserve"> μπορεί με αίτησή του στον ΟΑΕΔ να βεβαιώνει συνεχή χρόνο ανεργίας, ώστε να μη μηδενίζεται ο προηγούμενος χρόνος ανεργίας, όταν η διάρκεια της εργασίας </w:t>
      </w:r>
      <w:r>
        <w:rPr>
          <w:rFonts w:eastAsia="Times New Roman" w:cs="Times New Roman"/>
          <w:szCs w:val="24"/>
        </w:rPr>
        <w:t>του δεν υπαιρβαίνει</w:t>
      </w:r>
      <w:r>
        <w:rPr>
          <w:rFonts w:eastAsia="Times New Roman" w:cs="Times New Roman"/>
          <w:szCs w:val="24"/>
        </w:rPr>
        <w:t xml:space="preserve"> συνολικά </w:t>
      </w:r>
      <w:r>
        <w:rPr>
          <w:rFonts w:eastAsia="Times New Roman" w:cs="Times New Roman"/>
          <w:szCs w:val="24"/>
        </w:rPr>
        <w:t xml:space="preserve">τα </w:t>
      </w:r>
      <w:r>
        <w:rPr>
          <w:rFonts w:eastAsia="Times New Roman" w:cs="Times New Roman"/>
          <w:szCs w:val="24"/>
        </w:rPr>
        <w:t>εβδομήντα ημερομίσθια ανά δωδεκάμηνο, που, εκκινεί από την ημερομην</w:t>
      </w:r>
      <w:r>
        <w:rPr>
          <w:rFonts w:eastAsia="Times New Roman" w:cs="Times New Roman"/>
          <w:szCs w:val="24"/>
        </w:rPr>
        <w:t xml:space="preserve">ία </w:t>
      </w:r>
      <w:r>
        <w:rPr>
          <w:rFonts w:eastAsia="Times New Roman" w:cs="Times New Roman"/>
          <w:szCs w:val="24"/>
        </w:rPr>
        <w:lastRenderedPageBreak/>
        <w:t xml:space="preserve">που ο εργαζόμενος ήταν άνεργος και καταλήγει στην ημερομηνία κατά την οποία είναι άνεργος. Με τον όρο «περιστασιακή εργασία» δεν εισάγεται νέος τύπος ελαστικής </w:t>
      </w:r>
      <w:r>
        <w:rPr>
          <w:rFonts w:eastAsia="Times New Roman" w:cs="Times New Roman"/>
          <w:szCs w:val="24"/>
        </w:rPr>
        <w:t xml:space="preserve">μορφής </w:t>
      </w:r>
      <w:r>
        <w:rPr>
          <w:rFonts w:eastAsia="Times New Roman" w:cs="Times New Roman"/>
          <w:szCs w:val="24"/>
        </w:rPr>
        <w:t>εργασίας, αλλά σε αυτόν υπάγονται όλες οι μορφές διαλείπουσας εργασίας.</w:t>
      </w:r>
    </w:p>
    <w:p w14:paraId="5760B9FA"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Κύριοι συνάδελ</w:t>
      </w:r>
      <w:r>
        <w:rPr>
          <w:rFonts w:eastAsia="Times New Roman" w:cs="Times New Roman"/>
          <w:szCs w:val="24"/>
        </w:rPr>
        <w:t xml:space="preserve">φοι, τελειώνω με το εξής. </w:t>
      </w:r>
    </w:p>
    <w:p w14:paraId="5760B9FB"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Επαναλαμβάνεται και σήμερα το </w:t>
      </w:r>
      <w:r>
        <w:rPr>
          <w:rFonts w:eastAsia="Times New Roman" w:cs="Times New Roman"/>
          <w:szCs w:val="24"/>
        </w:rPr>
        <w:t>«</w:t>
      </w:r>
      <w:r>
        <w:rPr>
          <w:rFonts w:eastAsia="Times New Roman" w:cs="Times New Roman"/>
          <w:szCs w:val="24"/>
        </w:rPr>
        <w:t>φαινόμενο</w:t>
      </w:r>
      <w:r>
        <w:rPr>
          <w:rFonts w:eastAsia="Times New Roman" w:cs="Times New Roman"/>
          <w:szCs w:val="24"/>
        </w:rPr>
        <w:t>»</w:t>
      </w:r>
      <w:r>
        <w:rPr>
          <w:rFonts w:eastAsia="Times New Roman" w:cs="Times New Roman"/>
          <w:szCs w:val="24"/>
        </w:rPr>
        <w:t>, όπως και σε προηγούμενες συζητήσεις νομοσχεδίων, τα κόμματα της Αντιπολίτευσης να συμφωνούν με το νομοσχέδιο, όμως προκειμένου η αντιπολίτευση να ασκείται προς χάριν της αντιπολίτευσης</w:t>
      </w:r>
      <w:r>
        <w:rPr>
          <w:rFonts w:eastAsia="Times New Roman" w:cs="Times New Roman"/>
          <w:szCs w:val="24"/>
        </w:rPr>
        <w:t>,</w:t>
      </w:r>
      <w:r>
        <w:rPr>
          <w:rFonts w:eastAsia="Times New Roman" w:cs="Times New Roman"/>
          <w:szCs w:val="24"/>
        </w:rPr>
        <w:t xml:space="preserve"> προβάλλονται αντιρρήσεις σε επιμέρους άρθρα –κατανοητό και θεμιτό-, προβαίνουν όμως και σε γενικευμένη κριτική, εν προκειμένω για το Εθνικό Σύστημα Υγείας. Και αυτό γίνεται λες και η κατάσταση του Εθνικού Συστήματος Υγείας είναι απόρροια της πολιτικής των</w:t>
      </w:r>
      <w:r>
        <w:rPr>
          <w:rFonts w:eastAsia="Times New Roman" w:cs="Times New Roman"/>
          <w:szCs w:val="24"/>
        </w:rPr>
        <w:t xml:space="preserve"> δύο χρόνων της διακυβέρνησης του ΣΥΡΙΖΑ και όχι των προηγούμενων δεκαετιών κατά τις οποίες εκτός των άλλων έγινε και μεγάλ</w:t>
      </w:r>
      <w:r>
        <w:rPr>
          <w:rFonts w:eastAsia="Times New Roman" w:cs="Times New Roman"/>
          <w:szCs w:val="24"/>
        </w:rPr>
        <w:t>η</w:t>
      </w:r>
      <w:r>
        <w:rPr>
          <w:rFonts w:eastAsia="Times New Roman" w:cs="Times New Roman"/>
          <w:szCs w:val="24"/>
        </w:rPr>
        <w:t xml:space="preserve"> διασπάθιση πόρων. Να μην το ξεχνάμε.</w:t>
      </w:r>
      <w:r>
        <w:rPr>
          <w:rFonts w:eastAsia="Times New Roman" w:cs="Times New Roman"/>
          <w:szCs w:val="24"/>
        </w:rPr>
        <w:t>Επομένως λίγη αυτοκριτική εκ μέρους της ΝΔ και του ΠΑΣΟΚ δεν βλάπτει.</w:t>
      </w:r>
    </w:p>
    <w:p w14:paraId="5760B9FC"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Σας ευχαριστώ.</w:t>
      </w:r>
    </w:p>
    <w:p w14:paraId="5760B9FD" w14:textId="77777777" w:rsidR="003F14BB" w:rsidRDefault="00F37CA6">
      <w:pPr>
        <w:spacing w:line="600" w:lineRule="auto"/>
        <w:ind w:firstLine="720"/>
        <w:jc w:val="center"/>
        <w:rPr>
          <w:rFonts w:eastAsia="Times New Roman" w:cs="Times New Roman"/>
          <w:szCs w:val="24"/>
        </w:rPr>
      </w:pPr>
      <w:r>
        <w:rPr>
          <w:rFonts w:eastAsia="Times New Roman" w:cs="Times New Roman"/>
          <w:szCs w:val="24"/>
        </w:rPr>
        <w:lastRenderedPageBreak/>
        <w:t>(Χειροκροτ</w:t>
      </w:r>
      <w:r>
        <w:rPr>
          <w:rFonts w:eastAsia="Times New Roman" w:cs="Times New Roman"/>
          <w:szCs w:val="24"/>
        </w:rPr>
        <w:t>ήματα από την πτέρυγα του ΣΥΡΙΖΑ)</w:t>
      </w:r>
    </w:p>
    <w:p w14:paraId="5760B9FE"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Και εγώ ευχαριστώ.</w:t>
      </w:r>
    </w:p>
    <w:p w14:paraId="5760B9FF"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Θα ήθελα να κάνω μια ανακοίνωση προς το Σώμα. </w:t>
      </w:r>
    </w:p>
    <w:p w14:paraId="5760BA00"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Ο κ. Θεοδωράκης, Πρόεδρος του κόμματος Τ</w:t>
      </w:r>
      <w:r>
        <w:rPr>
          <w:rFonts w:eastAsia="Times New Roman" w:cs="Times New Roman"/>
          <w:szCs w:val="24"/>
        </w:rPr>
        <w:t>ο</w:t>
      </w:r>
      <w:r>
        <w:rPr>
          <w:rFonts w:eastAsia="Times New Roman" w:cs="Times New Roman"/>
          <w:szCs w:val="24"/>
        </w:rPr>
        <w:t xml:space="preserve"> </w:t>
      </w:r>
      <w:r>
        <w:rPr>
          <w:rFonts w:eastAsia="Times New Roman" w:cs="Times New Roman"/>
          <w:szCs w:val="24"/>
        </w:rPr>
        <w:t>Ποτάμι</w:t>
      </w:r>
      <w:r>
        <w:rPr>
          <w:rFonts w:eastAsia="Times New Roman" w:cs="Times New Roman"/>
          <w:szCs w:val="24"/>
        </w:rPr>
        <w:t xml:space="preserve">, ενημερώνει τον Πρόεδρο και τη Βουλή ότι </w:t>
      </w:r>
      <w:r>
        <w:rPr>
          <w:rFonts w:eastAsia="Times New Roman" w:cs="Times New Roman"/>
          <w:szCs w:val="24"/>
        </w:rPr>
        <w:t xml:space="preserve">ορίζεται </w:t>
      </w:r>
      <w:r>
        <w:rPr>
          <w:rFonts w:eastAsia="Times New Roman" w:cs="Times New Roman"/>
          <w:szCs w:val="24"/>
        </w:rPr>
        <w:t>Γραμματέας της Κοινοβ</w:t>
      </w:r>
      <w:r>
        <w:rPr>
          <w:rFonts w:eastAsia="Times New Roman" w:cs="Times New Roman"/>
          <w:szCs w:val="24"/>
        </w:rPr>
        <w:t>ουλευτικής Ομάδας του κόμματός του ο Βουλευτής κ. Γεώργιος Μαυρωτάς.</w:t>
      </w:r>
    </w:p>
    <w:p w14:paraId="5760BA01" w14:textId="77777777" w:rsidR="003F14BB" w:rsidRDefault="00F37CA6">
      <w:pPr>
        <w:spacing w:line="600" w:lineRule="auto"/>
        <w:ind w:firstLine="709"/>
        <w:jc w:val="center"/>
        <w:rPr>
          <w:rFonts w:eastAsia="Times New Roman" w:cs="Times New Roman"/>
          <w:szCs w:val="24"/>
        </w:rPr>
      </w:pPr>
      <w:r>
        <w:rPr>
          <w:rFonts w:eastAsia="Times New Roman" w:cs="Times New Roman"/>
          <w:szCs w:val="24"/>
        </w:rPr>
        <w:t>(Η προαναφερθείσα επιστολή έχει ως εξής:</w:t>
      </w:r>
    </w:p>
    <w:p w14:paraId="5760BA02" w14:textId="77777777" w:rsidR="003F14BB" w:rsidRDefault="00F37CA6">
      <w:pPr>
        <w:spacing w:line="600" w:lineRule="auto"/>
        <w:jc w:val="center"/>
        <w:rPr>
          <w:rFonts w:eastAsia="Times New Roman" w:cs="Times New Roman"/>
          <w:szCs w:val="24"/>
        </w:rPr>
      </w:pPr>
      <w:r>
        <w:rPr>
          <w:rFonts w:eastAsia="Times New Roman" w:cs="Times New Roman"/>
          <w:szCs w:val="24"/>
        </w:rPr>
        <w:t>Αλλαγή σελ.</w:t>
      </w:r>
    </w:p>
    <w:p w14:paraId="5760BA03" w14:textId="77777777" w:rsidR="003F14BB" w:rsidRDefault="00F37CA6">
      <w:pPr>
        <w:spacing w:line="600" w:lineRule="auto"/>
        <w:jc w:val="center"/>
        <w:rPr>
          <w:rFonts w:eastAsia="Times New Roman" w:cs="Times New Roman"/>
          <w:szCs w:val="24"/>
        </w:rPr>
      </w:pPr>
      <w:r>
        <w:rPr>
          <w:rFonts w:eastAsia="Times New Roman" w:cs="Times New Roman"/>
          <w:szCs w:val="24"/>
        </w:rPr>
        <w:t>Να μπει η σελ. 229</w:t>
      </w:r>
    </w:p>
    <w:p w14:paraId="5760BA04" w14:textId="77777777" w:rsidR="003F14BB" w:rsidRDefault="00F37CA6">
      <w:pPr>
        <w:spacing w:line="600" w:lineRule="auto"/>
        <w:jc w:val="center"/>
        <w:rPr>
          <w:rFonts w:eastAsia="Times New Roman" w:cs="Times New Roman"/>
          <w:szCs w:val="24"/>
        </w:rPr>
      </w:pPr>
      <w:r>
        <w:rPr>
          <w:rFonts w:eastAsia="Times New Roman" w:cs="Times New Roman"/>
          <w:szCs w:val="24"/>
        </w:rPr>
        <w:t>Αλλαγή σελ.</w:t>
      </w:r>
    </w:p>
    <w:p w14:paraId="5760BA05"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Η Βουλευτής κ. Θεοδώρα (Ντόρα) Μπακογιάννη</w:t>
      </w:r>
      <w:r>
        <w:rPr>
          <w:rFonts w:eastAsia="Times New Roman" w:cs="Times New Roman"/>
          <w:szCs w:val="24"/>
        </w:rPr>
        <w:t xml:space="preserve"> ζητεί άδεια ολιγοήμερης απουσίας για την Τετάρτη </w:t>
      </w:r>
      <w:r>
        <w:rPr>
          <w:rFonts w:eastAsia="Times New Roman" w:cs="Times New Roman"/>
          <w:szCs w:val="24"/>
        </w:rPr>
        <w:t xml:space="preserve">15 Μαρτίου </w:t>
      </w:r>
      <w:r>
        <w:rPr>
          <w:rFonts w:eastAsia="Times New Roman" w:cs="Times New Roman"/>
          <w:szCs w:val="24"/>
        </w:rPr>
        <w:t>και Πέμπτη 16 Μαρτίου 2017, διότι θα βρίσκεται στην Κύπρο προσκεκλημένη ως ομιλήτρια σε εκδήλωση του Δημοκρατικού Συναγερμού. Η Βουλή εγκρίνει;</w:t>
      </w:r>
    </w:p>
    <w:p w14:paraId="5760BA06"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lastRenderedPageBreak/>
        <w:t xml:space="preserve">ΟΛΟΙ </w:t>
      </w:r>
      <w:r>
        <w:rPr>
          <w:rFonts w:eastAsia="Times New Roman" w:cs="Times New Roman"/>
          <w:b/>
          <w:szCs w:val="24"/>
        </w:rPr>
        <w:t xml:space="preserve">ΟΙ </w:t>
      </w:r>
      <w:r>
        <w:rPr>
          <w:rFonts w:eastAsia="Times New Roman" w:cs="Times New Roman"/>
          <w:b/>
          <w:szCs w:val="24"/>
        </w:rPr>
        <w:t xml:space="preserve">ΒΟΥΛΕΥΤΕΣ: </w:t>
      </w:r>
      <w:r>
        <w:rPr>
          <w:rFonts w:eastAsia="Times New Roman" w:cs="Times New Roman"/>
          <w:szCs w:val="24"/>
        </w:rPr>
        <w:t xml:space="preserve">Μάλιστα, μάλιστα. </w:t>
      </w:r>
    </w:p>
    <w:p w14:paraId="5760BA07"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ΠΡΟΕΔΡΕΥΩΝ (Δ</w:t>
      </w:r>
      <w:r>
        <w:rPr>
          <w:rFonts w:eastAsia="Times New Roman" w:cs="Times New Roman"/>
          <w:b/>
          <w:szCs w:val="24"/>
        </w:rPr>
        <w:t>ημήτριος Κρεμαστινός):</w:t>
      </w:r>
      <w:r>
        <w:rPr>
          <w:rFonts w:eastAsia="Times New Roman" w:cs="Times New Roman"/>
          <w:szCs w:val="24"/>
        </w:rPr>
        <w:t xml:space="preserve"> </w:t>
      </w:r>
      <w:r>
        <w:rPr>
          <w:rFonts w:eastAsia="Times New Roman" w:cs="Times New Roman"/>
          <w:szCs w:val="24"/>
        </w:rPr>
        <w:t xml:space="preserve">Συνεπώς η </w:t>
      </w:r>
      <w:r>
        <w:rPr>
          <w:rFonts w:eastAsia="Times New Roman" w:cs="Times New Roman"/>
          <w:szCs w:val="24"/>
        </w:rPr>
        <w:t>Βουλή ενέκρινε τη ζητηθείσα άδεια.</w:t>
      </w:r>
    </w:p>
    <w:p w14:paraId="5760BA08"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Κύριε Πρόεδρε, θα παρακαλούσα να λάβω τον λόγο για να κάνω μια διευκρίνιση;</w:t>
      </w:r>
    </w:p>
    <w:p w14:paraId="5760BA09" w14:textId="77777777" w:rsidR="003F14BB" w:rsidRDefault="00F37CA6">
      <w:pPr>
        <w:spacing w:line="600" w:lineRule="auto"/>
        <w:ind w:firstLine="720"/>
        <w:jc w:val="both"/>
        <w:rPr>
          <w:rFonts w:eastAsia="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Ορίστε, έχετε τον λόγο.</w:t>
      </w:r>
    </w:p>
    <w:p w14:paraId="5760BA0A"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Γ</w:t>
      </w:r>
      <w:r>
        <w:rPr>
          <w:rFonts w:eastAsia="Times New Roman" w:cs="Times New Roman"/>
          <w:b/>
          <w:szCs w:val="24"/>
        </w:rPr>
        <w:t>ΕΩΡΓΙΟΣ ΛΑΜΠΡΟΥΛΗΣ (ΣΤ΄ Αντιπρόεδρος της Βουλής):</w:t>
      </w:r>
      <w:r>
        <w:rPr>
          <w:rFonts w:eastAsia="Times New Roman" w:cs="Times New Roman"/>
          <w:szCs w:val="24"/>
        </w:rPr>
        <w:t xml:space="preserve"> Πριν από λίγο μας μοιράστηκε μια νομοτεχνική βελτίωση στην τροπολογία προφανώς με γενικό αριθμό 961 και ειδικό 69 και όχι 962/70, όπως αναφέρεται στο έγγραφο το οποίο μας διανεμήθηκε. Είναι η τροπολογία του</w:t>
      </w:r>
      <w:r>
        <w:rPr>
          <w:rFonts w:eastAsia="Times New Roman" w:cs="Times New Roman"/>
          <w:szCs w:val="24"/>
        </w:rPr>
        <w:t xml:space="preserve"> κ. Μουζάλα, να την πω έτσι. Είναι λάθος ο αριθμός, γιατί παραπέμπει στην τροπολογία του Υπουργείου Υγείας, την 962/70.</w:t>
      </w:r>
    </w:p>
    <w:p w14:paraId="5760BA0B"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Εντάξει. Θα το δούμε. Ευχαριστούμε.</w:t>
      </w:r>
    </w:p>
    <w:p w14:paraId="5760BA0C"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lastRenderedPageBreak/>
        <w:t>Ο κ. Κέλλας, Βουλευτής της Νέας Δημοκρατίας, έχει τον λόγο για ε</w:t>
      </w:r>
      <w:r>
        <w:rPr>
          <w:rFonts w:eastAsia="Times New Roman" w:cs="Times New Roman"/>
          <w:szCs w:val="24"/>
        </w:rPr>
        <w:t>πτά λεπτά.</w:t>
      </w:r>
    </w:p>
    <w:p w14:paraId="5760BA0D"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ΧΡΗΣΤΟΣ ΚΕΛΛΑΣ:</w:t>
      </w:r>
      <w:r>
        <w:rPr>
          <w:rFonts w:eastAsia="Times New Roman" w:cs="Times New Roman"/>
          <w:szCs w:val="24"/>
        </w:rPr>
        <w:t xml:space="preserve"> Ευχαριστώ, κύριε Πρόεδρε.</w:t>
      </w:r>
    </w:p>
    <w:p w14:paraId="5760BA0E"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«Η ψυχιατρική μεταρρύθμιση έχει ως στόχο την αλλαγή του ψυχιατρικού παραδείγματος, την αναίρεση της ασυλικής κουλτούρας και τη χειραφέτηση των ψυχικά ασθενών, που είναι μια κατηγορία αδύναμων και ευάλωτων ανθρώπων». Αυτό είναι ένα απόσπασμα από την τελευτα</w:t>
      </w:r>
      <w:r>
        <w:rPr>
          <w:rFonts w:eastAsia="Times New Roman" w:cs="Times New Roman"/>
          <w:szCs w:val="24"/>
        </w:rPr>
        <w:t xml:space="preserve">ία ομιλία του Υπουργού Υγείας κ. Ξανθού προχθές στην Επιτροπή Κοινωνικών Υποθέσεων. Τι σχέση έχει το νομοσχέδιο που φέρνετε, κύριε Υπουργέ, με αυτά τα πολύ ωραία λόγια που λέτε; </w:t>
      </w:r>
    </w:p>
    <w:p w14:paraId="5760BA0F"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Φέρνετε μια νομοθετική πρωτοβουλία με δύο χρόνια καθυστέρηση, για τη διοικητι</w:t>
      </w:r>
      <w:r>
        <w:rPr>
          <w:rFonts w:eastAsia="Times New Roman" w:cs="Times New Roman"/>
          <w:szCs w:val="24"/>
        </w:rPr>
        <w:t>κή οργάνωση των υπηρεσιών υγείας. Το εντυπωσιακό στη συγκεκριμένη περίπτωση είναι ότι το συγκεκριμένο νομοσχέδιο υποτίθεται ότι αφορά και προνομιακό σας πεδίο συζήτησης, μιας και ο ΣΥΡΙΖΑ τα τελευταία είκοσι χρόνια ήταν ένθερμος υποστηρικτής της ψυχιατρική</w:t>
      </w:r>
      <w:r>
        <w:rPr>
          <w:rFonts w:eastAsia="Times New Roman" w:cs="Times New Roman"/>
          <w:szCs w:val="24"/>
        </w:rPr>
        <w:t xml:space="preserve">ς μεταρρύθμισης, της αποασυλοποίησης και του κλεισίματος των ψυχιατρείων. Αυτά όλα βέβαια ήταν μέχρι να γίνετε Κυβέρνηση, γιατί εδώ και </w:t>
      </w:r>
      <w:r>
        <w:rPr>
          <w:rFonts w:eastAsia="Times New Roman" w:cs="Times New Roman"/>
          <w:szCs w:val="24"/>
        </w:rPr>
        <w:lastRenderedPageBreak/>
        <w:t>δυόμισι χρόνια από όλα όσα έχετε πει δεν έχετε κάνει τίποτε απολύτως.</w:t>
      </w:r>
    </w:p>
    <w:p w14:paraId="5760BA10"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Αυτό το νομοσχέδιο το φέρνετε στη Βουλή μόνο και μ</w:t>
      </w:r>
      <w:r>
        <w:rPr>
          <w:rFonts w:eastAsia="Times New Roman" w:cs="Times New Roman"/>
          <w:szCs w:val="24"/>
        </w:rPr>
        <w:t>όνο για να δικαιολογηθείτε στον κόσμο σας, γιατί δεν κάνετε τίποτα ως τώρα στην ψυχική υγεία, αφού θα έπρεπε πρώτα δήθεν να μεταρρυθμίσετε διοικητικά το σύστημα παροχής υπηρεσιών ψυχικής υγείας και μετά να ασχοληθείτε με την ψυχιατρική μεταρρύθμιση.</w:t>
      </w:r>
    </w:p>
    <w:p w14:paraId="5760BA11"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Σας ερ</w:t>
      </w:r>
      <w:r>
        <w:rPr>
          <w:rFonts w:eastAsia="Times New Roman" w:cs="Times New Roman"/>
          <w:szCs w:val="24"/>
        </w:rPr>
        <w:t>ωτώ, κύριε Υπουργέ: Πόσα ψυχιατρικά τμήματα στα γενικά νοσοκομεία αναπτύξατε μέχρι σήμερα; Κανένα. Πόσα τμήματα χρονίων ασθενών κλείσατε στα τρία εναπομείναντα ψυχιατρεία της χώρας, κύριε Ξανθέ; Κανένα. Και να σας πω και γιατί; Γιατί σταματήσατε τη διαδικα</w:t>
      </w:r>
      <w:r>
        <w:rPr>
          <w:rFonts w:eastAsia="Times New Roman" w:cs="Times New Roman"/>
          <w:szCs w:val="24"/>
        </w:rPr>
        <w:t>σία αποασυλοποίησης των χρονίων ασθενών από τα ασυλικά τμήματα των ψυχιατρικών νοσοκομείων. Πόσες κοινοτικές δομές ψυχικής υγείας αναπτύξατε για την παροχή ολοκληρωμένων υπηρεσιών πρόληψης, διάγνωσης, θεραπείας και αποκατάστασης των ψυχικών διαταραχών στην</w:t>
      </w:r>
      <w:r>
        <w:rPr>
          <w:rFonts w:eastAsia="Times New Roman" w:cs="Times New Roman"/>
          <w:szCs w:val="24"/>
        </w:rPr>
        <w:t xml:space="preserve"> κοινότητα; Πόσα κέντρα ημέρας κάνατε στις δομές πρωτοβάθμιας φροντίδας υγείας του ΕΣΥ; Κανένα. Πόσες δομές, ξενώνες </w:t>
      </w:r>
      <w:r>
        <w:rPr>
          <w:rFonts w:eastAsia="Times New Roman" w:cs="Times New Roman"/>
          <w:szCs w:val="24"/>
        </w:rPr>
        <w:lastRenderedPageBreak/>
        <w:t>και οικοτροφεία αναπτύξατε για την ψυχοκοινωνική αποκατάσταση και επανένταξη των ειδικών ομάδων ψυχικά πασχόντων, όπως οι ασθενείς που νοση</w:t>
      </w:r>
      <w:r>
        <w:rPr>
          <w:rFonts w:eastAsia="Times New Roman" w:cs="Times New Roman"/>
          <w:szCs w:val="24"/>
        </w:rPr>
        <w:t>λεύονται κατά παράβαση του άρθρου 69 του Ποινικού Κώδικα και οι ουσιοεξαρτημένοι; Κα</w:t>
      </w:r>
      <w:r>
        <w:rPr>
          <w:rFonts w:eastAsia="Times New Roman" w:cs="Times New Roman"/>
          <w:szCs w:val="24"/>
        </w:rPr>
        <w:t>μ</w:t>
      </w:r>
      <w:r>
        <w:rPr>
          <w:rFonts w:eastAsia="Times New Roman" w:cs="Times New Roman"/>
          <w:szCs w:val="24"/>
        </w:rPr>
        <w:t xml:space="preserve">μία, κύριε Υπουργέ. Πόσους μόνιμους νοσηλευτές προσλάβατε τα τελευταία δύο χρόνια στις δημόσιες ψυχικές δομές υγείας; Δυστυχώς, και πάλι κανέναν. Το αντίθετο μάλιστα. Στο </w:t>
      </w:r>
      <w:r>
        <w:rPr>
          <w:rFonts w:eastAsia="Times New Roman" w:cs="Times New Roman"/>
          <w:szCs w:val="24"/>
        </w:rPr>
        <w:t>Δαφνί συνταξιοδοτήθηκαν τα τελευταία δύο χρόνια πενήντα νοσηλευτές.</w:t>
      </w:r>
    </w:p>
    <w:p w14:paraId="5760BA12"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Επί τη ευκαιρία, κύριε Υπουργέ, θα ήθελα να ρωτήσω: οι προσλήψεις εκείνων των τεσσάρων χιλιάδων νοσηλευτών -αφήνω τα δεκαπέντε χιλιάδες παιδιά στους βρεφονηπιακούς- εξακολουθούν να ισχύουν</w:t>
      </w:r>
      <w:r>
        <w:rPr>
          <w:rFonts w:eastAsia="Times New Roman" w:cs="Times New Roman"/>
          <w:szCs w:val="24"/>
        </w:rPr>
        <w:t>; Ρωτάω γιατί τα χρήματα από τις τηλεοπτικές άδειες με τον «νόμο Παππά» επεστράφησαν προχθές στους υπερθεματιστές, με την τροπολογία που κατέθεσε η κυρία Υπουργός Οικονομικών. Το ξέρετε. Δυστυχώς, Υπουργέ μου!</w:t>
      </w:r>
    </w:p>
    <w:p w14:paraId="5760BA13"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Τρεις χιλιάδ</w:t>
      </w:r>
      <w:r>
        <w:rPr>
          <w:rFonts w:eastAsia="Times New Roman" w:cs="Times New Roman"/>
          <w:szCs w:val="24"/>
        </w:rPr>
        <w:t>ες έχουν ήδη διοριστεί.</w:t>
      </w:r>
    </w:p>
    <w:p w14:paraId="5760BA14"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ΧΡΗΣΤΟΣ ΚΕΛΛΑΣ:</w:t>
      </w:r>
      <w:r>
        <w:rPr>
          <w:rFonts w:eastAsia="Times New Roman" w:cs="Times New Roman"/>
          <w:szCs w:val="24"/>
        </w:rPr>
        <w:t xml:space="preserve"> Στα ψυχιατρικά πόσους βάλατε από αυτούς;</w:t>
      </w:r>
    </w:p>
    <w:p w14:paraId="5760BA15"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lastRenderedPageBreak/>
        <w:t>ΑΝΔΡΕΑΣ ΞΑΝΘΟΣ (Υπουργός Υγείας):</w:t>
      </w:r>
      <w:r>
        <w:rPr>
          <w:rFonts w:eastAsia="Times New Roman" w:cs="Times New Roman"/>
          <w:szCs w:val="24"/>
        </w:rPr>
        <w:t xml:space="preserve"> Ρωτάτε αν θα πάρουν τα λεφτά; Έχουν ήδη διοριστεί.</w:t>
      </w:r>
    </w:p>
    <w:p w14:paraId="5760BA16"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ΧΡΗΣΤΟΣ ΚΕΛΛΑΣ:</w:t>
      </w:r>
      <w:r>
        <w:rPr>
          <w:rFonts w:eastAsia="Times New Roman" w:cs="Times New Roman"/>
          <w:szCs w:val="24"/>
        </w:rPr>
        <w:t xml:space="preserve"> Σας ρωτάω. Αυτά είναι λόγια δικά σας. Δεν είναι δικά μου. Δικές σας δηλώσε</w:t>
      </w:r>
      <w:r>
        <w:rPr>
          <w:rFonts w:eastAsia="Times New Roman" w:cs="Times New Roman"/>
          <w:szCs w:val="24"/>
        </w:rPr>
        <w:t>ις ήταν το βράδυ που κρίθηκε ο νόμος αντισυνταγματικός, που πέρασε ο νόμος, ότι θα προσλάβετε τέσσερις χιλιάδες νοσηλευτές και ότι δεκαπέντε χιλιάδες παιδιά θα έχουν πρόσβαση στους βρεφονηπιακούς σταθμούς. Δικά σας λόγια ήταν, της κ. Γεροβασίλη.</w:t>
      </w:r>
    </w:p>
    <w:p w14:paraId="5760BA17"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ΑΝΔΡΕΑΣ ΞΑ</w:t>
      </w:r>
      <w:r>
        <w:rPr>
          <w:rFonts w:eastAsia="Times New Roman" w:cs="Times New Roman"/>
          <w:b/>
          <w:szCs w:val="24"/>
        </w:rPr>
        <w:t>ΝΘΟΣ (Υπουργός Υγείας):</w:t>
      </w:r>
      <w:r>
        <w:rPr>
          <w:rFonts w:eastAsia="Times New Roman" w:cs="Times New Roman"/>
          <w:szCs w:val="24"/>
        </w:rPr>
        <w:t xml:space="preserve"> Σας απαντώ. Καλύφθηκαν 65 εκατομμύρια από τον προϋπολογισμό του ΟΑΕΔ.</w:t>
      </w:r>
    </w:p>
    <w:p w14:paraId="5760BA18"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ΧΡΗΣΤΟΣ ΚΕΛΛΑΣ:</w:t>
      </w:r>
      <w:r>
        <w:rPr>
          <w:rFonts w:eastAsia="Times New Roman" w:cs="Times New Roman"/>
          <w:szCs w:val="24"/>
        </w:rPr>
        <w:t xml:space="preserve"> Πάμε παρακάτω. Δυστυχώς, το νομοσχέδιο που φέρνετε δεν ασχολείται με κανένα από τα κρίσιμα θεσμικά ζητήματα που αφορούν την ψυχιατρική μεταρρύθμισ</w:t>
      </w:r>
      <w:r>
        <w:rPr>
          <w:rFonts w:eastAsia="Times New Roman" w:cs="Times New Roman"/>
          <w:szCs w:val="24"/>
        </w:rPr>
        <w:t xml:space="preserve">η στο σύνολό της. Πού είναι η επικαιροποίηση της δημόσιας πολιτικής στον τομέα της ψυχικής υγείας, προκειμένου να οριοθετηθούν οι στόχοι της </w:t>
      </w:r>
      <w:r>
        <w:rPr>
          <w:rFonts w:eastAsia="Times New Roman" w:cs="Times New Roman"/>
          <w:szCs w:val="24"/>
        </w:rPr>
        <w:t>π</w:t>
      </w:r>
      <w:r>
        <w:rPr>
          <w:rFonts w:eastAsia="Times New Roman" w:cs="Times New Roman"/>
          <w:szCs w:val="24"/>
        </w:rPr>
        <w:t xml:space="preserve">ολιτείας και η δράση των φορέων; Πότε θα υλοποιηθεί η πλήρης ανάπτυξη και εφαρμογή της τομεοποίησης </w:t>
      </w:r>
      <w:r>
        <w:rPr>
          <w:rFonts w:eastAsia="Times New Roman" w:cs="Times New Roman"/>
          <w:szCs w:val="24"/>
        </w:rPr>
        <w:lastRenderedPageBreak/>
        <w:t xml:space="preserve">των υπηρεσιών </w:t>
      </w:r>
      <w:r>
        <w:rPr>
          <w:rFonts w:eastAsia="Times New Roman" w:cs="Times New Roman"/>
          <w:szCs w:val="24"/>
        </w:rPr>
        <w:t xml:space="preserve">ψυχικής υγείας; Πότε θα ολοκληρώσετε επιτέλους την αποασυλοποίηση των εναπομεινάντων χρονίων ασθενών στα τρία ψυχιατρεία της χώρας που λειτουργούν υπό άθλιες συνθήκες;   </w:t>
      </w:r>
    </w:p>
    <w:p w14:paraId="5760BA19" w14:textId="77777777" w:rsidR="003F14BB" w:rsidRDefault="00F37CA6">
      <w:pPr>
        <w:spacing w:line="600" w:lineRule="auto"/>
        <w:ind w:firstLine="720"/>
        <w:jc w:val="both"/>
        <w:rPr>
          <w:rFonts w:eastAsia="Times New Roman"/>
          <w:szCs w:val="24"/>
        </w:rPr>
      </w:pPr>
      <w:r>
        <w:rPr>
          <w:rFonts w:eastAsia="Times New Roman"/>
          <w:szCs w:val="24"/>
        </w:rPr>
        <w:t>Θα εφαρμόσετε το σύστημα οικονομικού ελέγχου των ΜΚΟ, ώστε να αποκατασταθεί επιτέλους</w:t>
      </w:r>
      <w:r>
        <w:rPr>
          <w:rFonts w:eastAsia="Times New Roman"/>
          <w:szCs w:val="24"/>
        </w:rPr>
        <w:t xml:space="preserve"> η διαφάνεια και να ξέρει ο ελληνικός λαός που πάνε τα χρήματά του; Δυστυχώς, έτσι που τα προχωράτε τα θέματα και στην ψυχική υγεία, όλη η εθνική προσπάθεια των τελευταίων δεκαετιών για την ψυχιατρική μεταρρύθμιση θα πάει χαμένη.</w:t>
      </w:r>
    </w:p>
    <w:p w14:paraId="5760BA1A" w14:textId="77777777" w:rsidR="003F14BB" w:rsidRDefault="00F37CA6">
      <w:pPr>
        <w:spacing w:line="600" w:lineRule="auto"/>
        <w:ind w:firstLine="720"/>
        <w:jc w:val="both"/>
        <w:rPr>
          <w:rFonts w:eastAsia="Times New Roman"/>
          <w:szCs w:val="24"/>
        </w:rPr>
      </w:pPr>
      <w:r>
        <w:rPr>
          <w:rFonts w:eastAsia="Times New Roman"/>
          <w:szCs w:val="24"/>
        </w:rPr>
        <w:t>Και έρχομαι στο προτεινόμε</w:t>
      </w:r>
      <w:r>
        <w:rPr>
          <w:rFonts w:eastAsia="Times New Roman"/>
          <w:szCs w:val="24"/>
        </w:rPr>
        <w:t>νο σχέδιο νόμου. Αντικαθιστά τις τομεακές επιτροπές ψυχικής υγείας με τις επιστημονικές. Μα, αυτές οι αλλαγές έχουν ήδη γίνει, με τον νόμο που πέρασε η Νέα Δημοκρατία το 2014 με τη συμμετοχή ασθενών, κ.λπ.</w:t>
      </w:r>
      <w:r>
        <w:rPr>
          <w:rFonts w:eastAsia="Times New Roman"/>
          <w:szCs w:val="24"/>
        </w:rPr>
        <w:t>.</w:t>
      </w:r>
      <w:r>
        <w:rPr>
          <w:rFonts w:eastAsia="Times New Roman"/>
          <w:szCs w:val="24"/>
        </w:rPr>
        <w:t xml:space="preserve"> Δεύτερον, ιδρύετε δευτεροβάθμιες επιτροπές στην π</w:t>
      </w:r>
      <w:r>
        <w:rPr>
          <w:rFonts w:eastAsia="Times New Roman"/>
          <w:szCs w:val="24"/>
        </w:rPr>
        <w:t xml:space="preserve">εριφέρεια και τριτοβάθμιες στη Διεύθυνση Ψυχικής Υγείας. Αυτές οι επιτροπές δεν έχουν τίποτα να προσφέρουν. Μόνο γραφειοκρατία προσθέτουν. Πιο ρεαλιστικό θα ήταν να υπάρχουν επιτροπές μόνο σε επίπεδο περιφέρειας και απευθείας επαφή με τη Διεύθυνση Ψυχικής </w:t>
      </w:r>
      <w:r>
        <w:rPr>
          <w:rFonts w:eastAsia="Times New Roman"/>
          <w:szCs w:val="24"/>
        </w:rPr>
        <w:t xml:space="preserve">Υγείας. Ιδρύει επιτροπές για τα δικαιώματα των ασθενών, σε κάθε </w:t>
      </w:r>
      <w:r>
        <w:rPr>
          <w:rFonts w:eastAsia="Times New Roman"/>
          <w:szCs w:val="24"/>
        </w:rPr>
        <w:lastRenderedPageBreak/>
        <w:t>τομέα ψυχικής υγείας. Και αυτό είναι υπερβολικό. Δεν μπορείτε να βρείτε τόσα μέλη για να τα επανδρώσετε, που να κατέχουν πραγματικά το θέμα των δικαιωμάτων και θα καταλήξει «Γιάννης κερνάει, Γ</w:t>
      </w:r>
      <w:r>
        <w:rPr>
          <w:rFonts w:eastAsia="Times New Roman"/>
          <w:szCs w:val="24"/>
        </w:rPr>
        <w:t>ιάννης πίνει». Ο σωστός έλεγχος μπορεί να γίνει μόνο σε επίπεδο ΥΠΕ. Εξάλλου τα νοσοκομεία έχουν ήδη επιτροπές που μπορούν να λειτουργήσουν αποκεντρωτικά.</w:t>
      </w:r>
    </w:p>
    <w:p w14:paraId="5760BA1B" w14:textId="77777777" w:rsidR="003F14BB" w:rsidRDefault="00F37CA6">
      <w:pPr>
        <w:spacing w:line="600" w:lineRule="auto"/>
        <w:ind w:firstLine="720"/>
        <w:jc w:val="both"/>
        <w:rPr>
          <w:rFonts w:eastAsia="Times New Roman"/>
          <w:szCs w:val="24"/>
        </w:rPr>
      </w:pPr>
      <w:r>
        <w:rPr>
          <w:rFonts w:eastAsia="Times New Roman"/>
          <w:szCs w:val="24"/>
        </w:rPr>
        <w:t>Τέλος, υπάρχει σαφής σύγκρουση συμφερόντων, ανάμεσα στις ιδιότητες των μελών και στις αρμοδιότητες. Σ</w:t>
      </w:r>
      <w:r>
        <w:rPr>
          <w:rFonts w:eastAsia="Times New Roman"/>
          <w:szCs w:val="24"/>
        </w:rPr>
        <w:t>ε πάρα, πάρα πολλές περιπτώσεις ο ελέγχων είναι και ελεγχόμενος και ο επιβλέπων και επιβλεπόμενος. Το προηγούμενο σύστημα ξέρετε γιατί δυσλειτουργούσε; Γιατί οι προτάσεις των ΤΕΨΥ δεν υιοθετούνταν σχεδόν ποτέ από το Υπουργείο. Αυτό οδήγησε στην απαξίωση κα</w:t>
      </w:r>
      <w:r>
        <w:rPr>
          <w:rFonts w:eastAsia="Times New Roman"/>
          <w:szCs w:val="24"/>
        </w:rPr>
        <w:t>ι την παρακμή τους. Τώρα, πώς εξασφαλίζεται ότι δεν θα συμβεί ακριβώς το ίδιο; Η υπερβολική αποκέντρωση του ελέγχου και της επίβλεψης για τα δικαιώματα των ασθενών είναι πιο πιθανό να φέρει την κατάρρευση παρά τη βελτίωση.</w:t>
      </w:r>
    </w:p>
    <w:p w14:paraId="5760BA1C" w14:textId="77777777" w:rsidR="003F14BB" w:rsidRDefault="00F37CA6">
      <w:pPr>
        <w:spacing w:line="600" w:lineRule="auto"/>
        <w:ind w:firstLine="720"/>
        <w:jc w:val="both"/>
        <w:rPr>
          <w:rFonts w:eastAsia="Times New Roman"/>
          <w:szCs w:val="24"/>
        </w:rPr>
      </w:pPr>
      <w:r>
        <w:rPr>
          <w:rFonts w:eastAsia="Times New Roman"/>
          <w:szCs w:val="24"/>
        </w:rPr>
        <w:t>Και έρχομαι στις λοιπές διατάξεις</w:t>
      </w:r>
      <w:r>
        <w:rPr>
          <w:rFonts w:eastAsia="Times New Roman"/>
          <w:szCs w:val="24"/>
        </w:rPr>
        <w:t xml:space="preserve">. Όσον αφορά τα </w:t>
      </w:r>
      <w:r>
        <w:rPr>
          <w:rFonts w:eastAsia="Times New Roman"/>
          <w:szCs w:val="24"/>
        </w:rPr>
        <w:t>κ</w:t>
      </w:r>
      <w:r>
        <w:rPr>
          <w:rFonts w:eastAsia="Times New Roman"/>
          <w:szCs w:val="24"/>
        </w:rPr>
        <w:t xml:space="preserve">έντρα </w:t>
      </w:r>
      <w:r>
        <w:rPr>
          <w:rFonts w:eastAsia="Times New Roman"/>
          <w:szCs w:val="24"/>
        </w:rPr>
        <w:t>ε</w:t>
      </w:r>
      <w:r>
        <w:rPr>
          <w:rFonts w:eastAsia="Times New Roman"/>
          <w:szCs w:val="24"/>
        </w:rPr>
        <w:t xml:space="preserve">μπειρογνωμοσύνης σπανίων και πολύπλοκων νοσημάτων είναι προς τη σωστή κατεύθυνση. Από το κομμάτι του νομοσχεδίου που αφορά τις άλλες διατάξεις χρειάζεται ιδιαίτερη προσοχή στο </w:t>
      </w:r>
      <w:r>
        <w:rPr>
          <w:rFonts w:eastAsia="Times New Roman"/>
          <w:szCs w:val="24"/>
        </w:rPr>
        <w:lastRenderedPageBreak/>
        <w:t>άρθρο 29, ώστε να μην απογυμνωθούν από γιατρούς οι άγονε</w:t>
      </w:r>
      <w:r>
        <w:rPr>
          <w:rFonts w:eastAsia="Times New Roman"/>
          <w:szCs w:val="24"/>
        </w:rPr>
        <w:t>ς και ακριτικές περιοχές.</w:t>
      </w:r>
    </w:p>
    <w:p w14:paraId="5760BA1D" w14:textId="77777777" w:rsidR="003F14BB" w:rsidRDefault="00F37CA6">
      <w:pPr>
        <w:spacing w:line="600" w:lineRule="auto"/>
        <w:ind w:firstLine="720"/>
        <w:jc w:val="both"/>
        <w:rPr>
          <w:rFonts w:eastAsia="Times New Roman"/>
          <w:szCs w:val="24"/>
        </w:rPr>
      </w:pPr>
      <w:r>
        <w:rPr>
          <w:rFonts w:eastAsia="Times New Roman"/>
          <w:szCs w:val="24"/>
        </w:rPr>
        <w:t xml:space="preserve">Για τη σύσταση </w:t>
      </w:r>
      <w:r>
        <w:rPr>
          <w:rFonts w:eastAsia="Times New Roman"/>
          <w:szCs w:val="24"/>
        </w:rPr>
        <w:t>π</w:t>
      </w:r>
      <w:r>
        <w:rPr>
          <w:rFonts w:eastAsia="Times New Roman"/>
          <w:szCs w:val="24"/>
        </w:rPr>
        <w:t xml:space="preserve">ανελληνίου </w:t>
      </w:r>
      <w:r>
        <w:rPr>
          <w:rFonts w:eastAsia="Times New Roman"/>
          <w:szCs w:val="24"/>
        </w:rPr>
        <w:t>σ</w:t>
      </w:r>
      <w:r>
        <w:rPr>
          <w:rFonts w:eastAsia="Times New Roman"/>
          <w:szCs w:val="24"/>
        </w:rPr>
        <w:t xml:space="preserve">υλλόγου </w:t>
      </w:r>
      <w:r>
        <w:rPr>
          <w:rFonts w:eastAsia="Times New Roman"/>
          <w:szCs w:val="24"/>
        </w:rPr>
        <w:t>ο</w:t>
      </w:r>
      <w:r>
        <w:rPr>
          <w:rFonts w:eastAsia="Times New Roman"/>
          <w:szCs w:val="24"/>
        </w:rPr>
        <w:t xml:space="preserve">δοντοτεχνιτών και </w:t>
      </w:r>
      <w:r>
        <w:rPr>
          <w:rFonts w:eastAsia="Times New Roman"/>
          <w:szCs w:val="24"/>
        </w:rPr>
        <w:t>λ</w:t>
      </w:r>
      <w:r>
        <w:rPr>
          <w:rFonts w:eastAsia="Times New Roman"/>
          <w:szCs w:val="24"/>
        </w:rPr>
        <w:t>ογοθεραπευτών δεν υπάρχει αντίρρηση.</w:t>
      </w:r>
    </w:p>
    <w:p w14:paraId="5760BA1E" w14:textId="77777777" w:rsidR="003F14BB" w:rsidRDefault="00F37CA6">
      <w:pPr>
        <w:spacing w:line="600" w:lineRule="auto"/>
        <w:ind w:firstLine="720"/>
        <w:jc w:val="both"/>
        <w:rPr>
          <w:rFonts w:eastAsia="Times New Roman"/>
          <w:szCs w:val="24"/>
        </w:rPr>
      </w:pPr>
      <w:r>
        <w:rPr>
          <w:rFonts w:eastAsia="Times New Roman"/>
          <w:szCs w:val="24"/>
        </w:rPr>
        <w:t>Και έρχομαι στο άρθρο 48, για την ΑΕΜΥ. Κύριοι Υπουργοί, θυμάστε, ΑΕΜΥ και ΕΣΑΝ, κόκκινα πανιά! Ήταν τα πρώτα που θα καταργούσατε μόλις θα γινόσασταν κυβέρνηση. Πέρασαν δύο χρόνια. Όχι μόνο δεν τα καταργήσατε, αλλά κάνετε και ακριβώς το αντίθετο. Όμως ούτε</w:t>
      </w:r>
      <w:r>
        <w:rPr>
          <w:rFonts w:eastAsia="Times New Roman"/>
          <w:szCs w:val="24"/>
        </w:rPr>
        <w:t xml:space="preserve"> αυτό μας εντυπωσιάζει. Είστε συνεπείς στην ασυνέπειά σας. Αυτό κάνετε σε όλα όσα υποσχεθήκατε μέχρι σήμερα. Όμως να το κάνετε και όχημα για απευθείας αναθέσεις και για συμβάσεις έργων; Υπάρχουν και όρια! Και όλα «κατά παρέκκλιση  κάθε ειδικής διάταξης», λ</w:t>
      </w:r>
      <w:r>
        <w:rPr>
          <w:rFonts w:eastAsia="Times New Roman"/>
          <w:szCs w:val="24"/>
        </w:rPr>
        <w:t xml:space="preserve">έει το νομοσχέδιο. Ακόμη και προσλήψεις θα κάνει ο </w:t>
      </w:r>
      <w:r>
        <w:rPr>
          <w:rFonts w:eastAsia="Times New Roman"/>
          <w:szCs w:val="24"/>
        </w:rPr>
        <w:t>π</w:t>
      </w:r>
      <w:r>
        <w:rPr>
          <w:rFonts w:eastAsia="Times New Roman"/>
          <w:szCs w:val="24"/>
        </w:rPr>
        <w:t xml:space="preserve">ρόεδρος, και αυτές κατά παρέκκλιση, συνάδελφοι, κάθε ειδικής και γενικής διάταξης. Και οι προσλήψεις που θα κάνει ο </w:t>
      </w:r>
      <w:r>
        <w:rPr>
          <w:rFonts w:eastAsia="Times New Roman"/>
          <w:szCs w:val="24"/>
        </w:rPr>
        <w:t>π</w:t>
      </w:r>
      <w:r>
        <w:rPr>
          <w:rFonts w:eastAsia="Times New Roman"/>
          <w:szCs w:val="24"/>
        </w:rPr>
        <w:t>ρόεδρος θα εγκρίνονται μετά από μια εβδομάδα από το διοικητικό συμβούλιο. Και αν δεν εγ</w:t>
      </w:r>
      <w:r>
        <w:rPr>
          <w:rFonts w:eastAsia="Times New Roman"/>
          <w:szCs w:val="24"/>
        </w:rPr>
        <w:t>κριθούν; Τι θα γίνει; Θα μας πει κανείς;</w:t>
      </w:r>
    </w:p>
    <w:p w14:paraId="5760BA1F" w14:textId="77777777" w:rsidR="003F14BB" w:rsidRDefault="00F37CA6">
      <w:pPr>
        <w:spacing w:line="600" w:lineRule="auto"/>
        <w:ind w:firstLine="720"/>
        <w:jc w:val="both"/>
        <w:rPr>
          <w:rFonts w:eastAsia="Times New Roman"/>
          <w:szCs w:val="24"/>
        </w:rPr>
      </w:pPr>
      <w:r>
        <w:rPr>
          <w:rFonts w:eastAsia="Times New Roman"/>
          <w:szCs w:val="24"/>
        </w:rPr>
        <w:t xml:space="preserve">Και έρχομαι στο άρθρο 53. Αναφέρεστε σε διανομή πλεονάσματος στους εργαζόμενους στον ΕΟΦ, μέχρι 700.000 ευρώ; </w:t>
      </w:r>
      <w:r>
        <w:rPr>
          <w:rFonts w:eastAsia="Times New Roman"/>
          <w:szCs w:val="24"/>
        </w:rPr>
        <w:lastRenderedPageBreak/>
        <w:t>Είναι δυνατόν σε μια εποχή που έχετε κόψει το ΕΚΑΣ, που έχετε πετσοκόψει τις επικουρικές, που είστε έτοιμ</w:t>
      </w:r>
      <w:r>
        <w:rPr>
          <w:rFonts w:eastAsia="Times New Roman"/>
          <w:szCs w:val="24"/>
        </w:rPr>
        <w:t>οι να υπογράψετε και τη μείωση κυρίων συντάξεων να δίνετε αύξηση μέχρι και 700.000 ευρώ σε μια συγκεκριμένη κατηγορία εργαζομένων; Τι θα πει «ο ΕΟΦ είναι αυτοχρηματοδοτούμενος»; Ναι, είναι αυτοχρηματοδοτούμενος και δεν επιβαρύνει τον κρατικό προϋπολογισμό,</w:t>
      </w:r>
      <w:r>
        <w:rPr>
          <w:rFonts w:eastAsia="Times New Roman"/>
          <w:szCs w:val="24"/>
        </w:rPr>
        <w:t xml:space="preserve"> αλλά θα μοιραστούν τα κέρδη του ΕΟΦ, που είναι κρατικός οργανισμός και που εισπράττει τέλη για το δημόσιο; Θα τα μοιράζονται οι υπάλληλοι;</w:t>
      </w:r>
    </w:p>
    <w:p w14:paraId="5760BA20" w14:textId="77777777" w:rsidR="003F14BB" w:rsidRDefault="00F37CA6">
      <w:pPr>
        <w:spacing w:line="600" w:lineRule="auto"/>
        <w:ind w:firstLine="720"/>
        <w:jc w:val="both"/>
        <w:rPr>
          <w:rFonts w:eastAsia="Times New Roman"/>
          <w:szCs w:val="24"/>
        </w:rPr>
      </w:pPr>
      <w:r>
        <w:rPr>
          <w:rFonts w:eastAsia="Times New Roman"/>
          <w:b/>
          <w:szCs w:val="24"/>
        </w:rPr>
        <w:t>ΘΕΑΝΩ ΦΩΤΙΟΥ (Αναπληρώτρια Υπουργός Εργασίας, Κοινωνικής Ασφάλισης και Κοινωνικής Αλληλεγγύης):</w:t>
      </w:r>
      <w:r>
        <w:rPr>
          <w:rFonts w:eastAsia="Times New Roman"/>
          <w:szCs w:val="24"/>
        </w:rPr>
        <w:t xml:space="preserve"> Τι άλλο θέλετε;</w:t>
      </w:r>
    </w:p>
    <w:p w14:paraId="5760BA21" w14:textId="77777777" w:rsidR="003F14BB" w:rsidRDefault="00F37CA6">
      <w:pPr>
        <w:spacing w:line="600" w:lineRule="auto"/>
        <w:ind w:firstLine="720"/>
        <w:jc w:val="both"/>
        <w:rPr>
          <w:rFonts w:eastAsia="Times New Roman"/>
          <w:szCs w:val="24"/>
        </w:rPr>
      </w:pPr>
      <w:r>
        <w:rPr>
          <w:rFonts w:eastAsia="Times New Roman"/>
          <w:b/>
          <w:szCs w:val="24"/>
        </w:rPr>
        <w:t>ΧΡΗΣ</w:t>
      </w:r>
      <w:r>
        <w:rPr>
          <w:rFonts w:eastAsia="Times New Roman"/>
          <w:b/>
          <w:szCs w:val="24"/>
        </w:rPr>
        <w:t xml:space="preserve">ΤΟΣ ΚΕΛΛΑΣ: </w:t>
      </w:r>
      <w:r>
        <w:rPr>
          <w:rFonts w:eastAsia="Times New Roman"/>
          <w:szCs w:val="24"/>
        </w:rPr>
        <w:t>Αν είναι ποτέ δυνατόν! Αν είναι ποτέ δυνατόν! Απορείτε, αλλά έτσι είναι. Το λέει μέσα. Έτσι είναι, όπως σας το λέω. Θα σας το δείξω το άρθρο.</w:t>
      </w:r>
    </w:p>
    <w:p w14:paraId="5760BA22" w14:textId="77777777" w:rsidR="003F14BB" w:rsidRDefault="00F37CA6">
      <w:pPr>
        <w:spacing w:line="600" w:lineRule="auto"/>
        <w:ind w:firstLine="720"/>
        <w:jc w:val="both"/>
        <w:rPr>
          <w:rFonts w:eastAsia="Times New Roman"/>
          <w:szCs w:val="24"/>
        </w:rPr>
      </w:pPr>
      <w:r>
        <w:rPr>
          <w:rFonts w:eastAsia="Times New Roman"/>
          <w:szCs w:val="24"/>
        </w:rPr>
        <w:t>Κύριε Ξανθέ, μόλις καταθέσατε μια τροπολογία για την πρωτοβάθμια φροντίδα υγείας. Τώρα πιστεύω ότι δεν</w:t>
      </w:r>
      <w:r>
        <w:rPr>
          <w:rFonts w:eastAsia="Times New Roman"/>
          <w:szCs w:val="24"/>
        </w:rPr>
        <w:t xml:space="preserve"> μιλάτε σοβαρά. Νομίζω ότι θα την αποσύρετε. Δεν είναι δυνατόν να φέρνετε ένα νομοσχέδιο στο οποίο έχετε ένα σωρό διατάξεις για τα </w:t>
      </w:r>
      <w:r>
        <w:rPr>
          <w:rFonts w:eastAsia="Times New Roman"/>
          <w:szCs w:val="24"/>
        </w:rPr>
        <w:lastRenderedPageBreak/>
        <w:t>ΠΕΔΥ και ταυτόχρονα να φέρνετε εκπρόθεσμη τροπολογία για τα ΤΟΜΥ, για την αλλαγή στην πρωτοβάθμια φροντίδα υγείας. Νομίζω ότι</w:t>
      </w:r>
      <w:r>
        <w:rPr>
          <w:rFonts w:eastAsia="Times New Roman"/>
          <w:szCs w:val="24"/>
        </w:rPr>
        <w:t xml:space="preserve"> υπάρχουν και όρια σοβαρότητας, κύριε Υπουργέ. Η συνέντευξή σας στην εφημερίδα πριν από τρεις μήνες ήταν πολύ μεγαλύτερη από αυτό το πράγμα εδώ. </w:t>
      </w:r>
    </w:p>
    <w:p w14:paraId="5760BA23" w14:textId="77777777" w:rsidR="003F14BB" w:rsidRDefault="00F37CA6">
      <w:pPr>
        <w:spacing w:line="600" w:lineRule="auto"/>
        <w:ind w:firstLine="720"/>
        <w:jc w:val="both"/>
        <w:rPr>
          <w:rFonts w:eastAsia="Times New Roman"/>
          <w:szCs w:val="24"/>
        </w:rPr>
      </w:pPr>
      <w:r>
        <w:rPr>
          <w:rFonts w:eastAsia="Times New Roman"/>
          <w:szCs w:val="24"/>
        </w:rPr>
        <w:t xml:space="preserve">Νομίζω ότι πρέπει να το αποσύρετε, για να διατηρήσουμε τουλάχιστον τον ελάχιστο σεβασμό προς το Κοινοβούλιο, </w:t>
      </w:r>
      <w:r>
        <w:rPr>
          <w:rFonts w:eastAsia="Times New Roman"/>
          <w:szCs w:val="24"/>
        </w:rPr>
        <w:t>αλλά και για εσάς τον ίδιο προσωπικά. Αλλάζετε το σύστημα της πρωτοβάθμιας φροντίδας υγείας με εκπρόθεσμη τροπολογία μιας σελίδας; Αν είναι δυνατόν! Είναι απίστευτο αυτό που συμβαίνει!</w:t>
      </w:r>
    </w:p>
    <w:p w14:paraId="5760BA24" w14:textId="77777777" w:rsidR="003F14BB" w:rsidRDefault="00F37CA6">
      <w:pPr>
        <w:spacing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Ήρεμα. Σιγά την ιερή αγαν</w:t>
      </w:r>
      <w:r>
        <w:rPr>
          <w:rFonts w:eastAsia="Times New Roman"/>
          <w:szCs w:val="24"/>
        </w:rPr>
        <w:t>άκτηση! Έχετε ανατριχιάσει δέκα φορές από το πρωί.</w:t>
      </w:r>
    </w:p>
    <w:p w14:paraId="5760BA25" w14:textId="77777777" w:rsidR="003F14BB" w:rsidRDefault="00F37CA6">
      <w:pPr>
        <w:spacing w:line="600" w:lineRule="auto"/>
        <w:ind w:firstLine="720"/>
        <w:jc w:val="both"/>
        <w:rPr>
          <w:rFonts w:eastAsia="Times New Roman"/>
          <w:szCs w:val="24"/>
        </w:rPr>
      </w:pPr>
      <w:r>
        <w:rPr>
          <w:rFonts w:eastAsia="Times New Roman"/>
          <w:b/>
          <w:szCs w:val="24"/>
        </w:rPr>
        <w:t>ΧΡΗΣΤΟΣ ΚΕΛΛΑΣ:</w:t>
      </w:r>
      <w:r>
        <w:rPr>
          <w:rFonts w:eastAsia="Times New Roman"/>
          <w:szCs w:val="24"/>
        </w:rPr>
        <w:t xml:space="preserve"> Κύριε Πολάκη, υπάρχουν και όρια. Δεν με πιάνει αγανάκτηση. Για εσάς το λέω. Για να μην αγανακτήσετε κι εσείς.</w:t>
      </w:r>
    </w:p>
    <w:p w14:paraId="5760BA26" w14:textId="77777777" w:rsidR="003F14BB" w:rsidRDefault="00F37CA6">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Παρακαλώ!</w:t>
      </w:r>
    </w:p>
    <w:p w14:paraId="5760BA27" w14:textId="77777777" w:rsidR="003F14BB" w:rsidRDefault="00F37CA6">
      <w:pPr>
        <w:spacing w:line="600" w:lineRule="auto"/>
        <w:ind w:firstLine="720"/>
        <w:jc w:val="both"/>
        <w:rPr>
          <w:rFonts w:eastAsia="Times New Roman"/>
          <w:szCs w:val="24"/>
        </w:rPr>
      </w:pPr>
      <w:r>
        <w:rPr>
          <w:rFonts w:eastAsia="Times New Roman"/>
          <w:b/>
          <w:szCs w:val="24"/>
        </w:rPr>
        <w:lastRenderedPageBreak/>
        <w:t xml:space="preserve">ΧΡΗΣΤΟΣ ΚΕΛΛΑΣ: </w:t>
      </w:r>
      <w:r>
        <w:rPr>
          <w:rFonts w:eastAsia="Times New Roman"/>
          <w:szCs w:val="24"/>
        </w:rPr>
        <w:t>Δεν έχω τίποτε άλ</w:t>
      </w:r>
      <w:r>
        <w:rPr>
          <w:rFonts w:eastAsia="Times New Roman"/>
          <w:szCs w:val="24"/>
        </w:rPr>
        <w:t>λο να προσθέσω. Νομίζω ότι δεν είναι δυνατόν να ψηφίσουμε τέτοια άρθρα και τέτοιο νομοσχέδιο, εκτός ελαχίστων εξαιρέσεων.</w:t>
      </w:r>
    </w:p>
    <w:p w14:paraId="5760BA28" w14:textId="77777777" w:rsidR="003F14BB" w:rsidRDefault="00F37CA6">
      <w:pPr>
        <w:spacing w:line="600" w:lineRule="auto"/>
        <w:ind w:firstLine="720"/>
        <w:jc w:val="both"/>
        <w:rPr>
          <w:rFonts w:eastAsia="Times New Roman"/>
          <w:szCs w:val="24"/>
        </w:rPr>
      </w:pPr>
      <w:r>
        <w:rPr>
          <w:rFonts w:eastAsia="Times New Roman"/>
          <w:szCs w:val="24"/>
        </w:rPr>
        <w:t>Επειδή πριν είπατε κάτι για τους διοικητές των νοσοκομείων …</w:t>
      </w:r>
    </w:p>
    <w:p w14:paraId="5760BA29" w14:textId="77777777" w:rsidR="003F14BB" w:rsidRDefault="00F37CA6">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Παρακαλώ, κύριε Κέλλα. Μην κάνετε διά</w:t>
      </w:r>
      <w:r>
        <w:rPr>
          <w:rFonts w:eastAsia="Times New Roman"/>
          <w:szCs w:val="24"/>
        </w:rPr>
        <w:t>λογο διότι…</w:t>
      </w:r>
    </w:p>
    <w:p w14:paraId="5760BA2A" w14:textId="77777777" w:rsidR="003F14BB" w:rsidRDefault="00F37CA6">
      <w:pPr>
        <w:spacing w:line="600" w:lineRule="auto"/>
        <w:ind w:firstLine="720"/>
        <w:jc w:val="both"/>
        <w:rPr>
          <w:rFonts w:eastAsia="Times New Roman"/>
          <w:szCs w:val="24"/>
        </w:rPr>
      </w:pPr>
      <w:r>
        <w:rPr>
          <w:rFonts w:eastAsia="Times New Roman"/>
          <w:b/>
          <w:szCs w:val="24"/>
        </w:rPr>
        <w:t xml:space="preserve">ΧΡΗΣΤΟΣ ΚΕΛΛΑΣ: </w:t>
      </w:r>
      <w:r>
        <w:rPr>
          <w:rFonts w:eastAsia="Times New Roman"/>
          <w:szCs w:val="24"/>
        </w:rPr>
        <w:t>Όχι, όχι. Τελειώνω. Το λέω επειδή είπε κάτι ο κ. Πολάκης πριν -δεν είναι επί προσωπικού- για τους διοικητές των νοσοκομείων ότι είχαν μπει με αλφαβητική σειρά. Εγώ το αμφισβητώ αυτό, αλλά να σας ρωτήσω κάτι; Η κομματική σειρά εί</w:t>
      </w:r>
      <w:r>
        <w:rPr>
          <w:rFonts w:eastAsia="Times New Roman"/>
          <w:szCs w:val="24"/>
        </w:rPr>
        <w:t>ναι καλύτερη από την αλφαβητική; Διότι υπάρχουν κενές θέσεις διοικητών νοσοκομείων…</w:t>
      </w:r>
    </w:p>
    <w:p w14:paraId="5760BA2B" w14:textId="77777777" w:rsidR="003F14BB" w:rsidRDefault="00F37CA6">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Παρακαλώ, κύριε Κέλλα, ολοκληρώστε.</w:t>
      </w:r>
    </w:p>
    <w:p w14:paraId="5760BA2C" w14:textId="77777777" w:rsidR="003F14BB" w:rsidRDefault="00F37CA6">
      <w:pPr>
        <w:spacing w:line="600" w:lineRule="auto"/>
        <w:ind w:firstLine="720"/>
        <w:jc w:val="both"/>
        <w:rPr>
          <w:rFonts w:eastAsia="Times New Roman"/>
          <w:szCs w:val="24"/>
        </w:rPr>
      </w:pPr>
      <w:r>
        <w:rPr>
          <w:rFonts w:eastAsia="Times New Roman"/>
          <w:b/>
          <w:szCs w:val="24"/>
        </w:rPr>
        <w:t>ΧΡΗΣΤΟΣ ΚΕΛΛΑΣ:</w:t>
      </w:r>
      <w:r>
        <w:rPr>
          <w:rFonts w:eastAsia="Times New Roman"/>
          <w:szCs w:val="24"/>
        </w:rPr>
        <w:t xml:space="preserve"> …όπου υπήρχαν αξιόλογοι υποψήφιοι, αλλά δεν ήταν κομματικοί και τις ξαναπροκηρύξατε.</w:t>
      </w:r>
    </w:p>
    <w:p w14:paraId="5760BA2D" w14:textId="77777777" w:rsidR="003F14BB" w:rsidRDefault="00F37CA6">
      <w:pPr>
        <w:spacing w:line="600" w:lineRule="auto"/>
        <w:ind w:firstLine="720"/>
        <w:jc w:val="both"/>
        <w:rPr>
          <w:rFonts w:eastAsia="Times New Roman"/>
          <w:szCs w:val="24"/>
        </w:rPr>
      </w:pPr>
      <w:r>
        <w:rPr>
          <w:rFonts w:eastAsia="Times New Roman"/>
          <w:szCs w:val="24"/>
        </w:rPr>
        <w:t>Ευχαριστώ, κύριε Πρόεδρε.</w:t>
      </w:r>
    </w:p>
    <w:p w14:paraId="5760BA2E" w14:textId="77777777" w:rsidR="003F14BB" w:rsidRDefault="00F37CA6">
      <w:pPr>
        <w:spacing w:line="600" w:lineRule="auto"/>
        <w:ind w:firstLine="720"/>
        <w:jc w:val="both"/>
        <w:rPr>
          <w:rFonts w:eastAsia="Times New Roman"/>
          <w:szCs w:val="24"/>
        </w:rPr>
      </w:pPr>
      <w:r>
        <w:rPr>
          <w:rFonts w:eastAsia="Times New Roman"/>
          <w:b/>
          <w:szCs w:val="24"/>
        </w:rPr>
        <w:lastRenderedPageBreak/>
        <w:t xml:space="preserve">ΠΡΟΕΔΡΕΥΩΝ (Δημήτριος Κρεμαστινός): </w:t>
      </w:r>
      <w:r>
        <w:rPr>
          <w:rFonts w:eastAsia="Times New Roman"/>
          <w:szCs w:val="24"/>
        </w:rPr>
        <w:t>Σας ευχαριστώ.</w:t>
      </w:r>
    </w:p>
    <w:p w14:paraId="5760BA2F" w14:textId="77777777" w:rsidR="003F14BB" w:rsidRDefault="00F37CA6">
      <w:pPr>
        <w:spacing w:line="600" w:lineRule="auto"/>
        <w:ind w:firstLine="720"/>
        <w:jc w:val="both"/>
        <w:rPr>
          <w:rFonts w:eastAsia="Times New Roman"/>
          <w:szCs w:val="24"/>
        </w:rPr>
      </w:pPr>
      <w:r>
        <w:rPr>
          <w:rFonts w:eastAsia="Times New Roman"/>
          <w:szCs w:val="24"/>
        </w:rPr>
        <w:t>Ο Βουλευτής του ΣΥΡΙΖΑ κ. Καΐσας έχει τον λόγο.</w:t>
      </w:r>
    </w:p>
    <w:p w14:paraId="5760BA30" w14:textId="77777777" w:rsidR="003F14BB" w:rsidRDefault="00F37CA6">
      <w:pPr>
        <w:spacing w:line="600" w:lineRule="auto"/>
        <w:ind w:firstLine="720"/>
        <w:jc w:val="both"/>
        <w:rPr>
          <w:rFonts w:eastAsia="Times New Roman"/>
          <w:szCs w:val="24"/>
        </w:rPr>
      </w:pPr>
      <w:r>
        <w:rPr>
          <w:rFonts w:eastAsia="Times New Roman"/>
          <w:b/>
          <w:szCs w:val="24"/>
        </w:rPr>
        <w:t>ΓΕΩΡΓΙΟΣ ΚΑΪΣΑΣ:</w:t>
      </w:r>
      <w:r>
        <w:rPr>
          <w:rFonts w:eastAsia="Times New Roman"/>
          <w:szCs w:val="24"/>
        </w:rPr>
        <w:t xml:space="preserve"> Ευχαριστώ, κύριε Πρόεδρε.</w:t>
      </w:r>
    </w:p>
    <w:p w14:paraId="5760BA31" w14:textId="77777777" w:rsidR="003F14BB" w:rsidRDefault="00F37CA6">
      <w:pPr>
        <w:spacing w:line="600" w:lineRule="auto"/>
        <w:ind w:firstLine="720"/>
        <w:jc w:val="both"/>
        <w:rPr>
          <w:rFonts w:eastAsia="Times New Roman"/>
          <w:szCs w:val="24"/>
        </w:rPr>
      </w:pPr>
      <w:r>
        <w:rPr>
          <w:rFonts w:eastAsia="Times New Roman"/>
          <w:szCs w:val="24"/>
        </w:rPr>
        <w:t>Κυρίες και κύριοι συνάδελφοι, το υπό συζήτηση νομοσχέδιο έχει τον τίτλο</w:t>
      </w:r>
      <w:r>
        <w:rPr>
          <w:rFonts w:eastAsia="Times New Roman"/>
          <w:szCs w:val="24"/>
        </w:rPr>
        <w:t>:</w:t>
      </w:r>
      <w:r>
        <w:rPr>
          <w:rFonts w:eastAsia="Times New Roman"/>
          <w:szCs w:val="24"/>
        </w:rPr>
        <w:t xml:space="preserve"> «Μεταρρύθμιση </w:t>
      </w:r>
      <w:r>
        <w:rPr>
          <w:rFonts w:eastAsia="Times New Roman"/>
          <w:szCs w:val="24"/>
        </w:rPr>
        <w:t xml:space="preserve">της Διοικητικής Οργάνωσης των υπηρεσιών ψυχικής υγείας». </w:t>
      </w:r>
    </w:p>
    <w:p w14:paraId="5760BA32" w14:textId="77777777" w:rsidR="003F14BB" w:rsidRDefault="00F37CA6">
      <w:pPr>
        <w:spacing w:line="600" w:lineRule="auto"/>
        <w:ind w:firstLine="720"/>
        <w:jc w:val="both"/>
        <w:rPr>
          <w:rFonts w:eastAsia="Times New Roman"/>
          <w:szCs w:val="24"/>
        </w:rPr>
      </w:pPr>
      <w:r>
        <w:rPr>
          <w:rFonts w:eastAsia="Times New Roman"/>
          <w:szCs w:val="24"/>
        </w:rPr>
        <w:t>Είχα την τύχη να ζήσω πριν από τριάντα χρόνια περίπου την αποασυλοποίηση αυτής της κατάστασης που είχε φτάσει να εφαρμόζεται και στο Νομό Έβρου. Είχαμε την τύχη εκεί να έχουμε –και θα το αναφέρω απ’</w:t>
      </w:r>
      <w:r>
        <w:rPr>
          <w:rFonts w:eastAsia="Times New Roman"/>
          <w:szCs w:val="24"/>
        </w:rPr>
        <w:t xml:space="preserve"> αυτό εδώ το Βήμα- πρωτοπόρους ψυχιάτρους όπως τον κ. Σακελλαρόπουλο, που εφήρμοσαν τις καινούργιες μεθόδους αντιμετώπισης των ψυχικά πασχόντων. </w:t>
      </w:r>
    </w:p>
    <w:p w14:paraId="5760BA33" w14:textId="77777777" w:rsidR="003F14BB" w:rsidRDefault="00F37CA6">
      <w:pPr>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Ζ΄ Αντιπρόεδρος της Βουλής κ. </w:t>
      </w:r>
      <w:r w:rsidRPr="006A1E0B">
        <w:rPr>
          <w:rFonts w:eastAsia="Times New Roman"/>
          <w:b/>
          <w:szCs w:val="24"/>
        </w:rPr>
        <w:t>ΣΠΥΡΙΔΩΝ ΛΥΚΟΥΔΗΣ</w:t>
      </w:r>
      <w:r>
        <w:rPr>
          <w:rFonts w:eastAsia="Times New Roman"/>
          <w:szCs w:val="24"/>
        </w:rPr>
        <w:t>)</w:t>
      </w:r>
    </w:p>
    <w:p w14:paraId="5760BA34" w14:textId="77777777" w:rsidR="003F14BB" w:rsidRDefault="00F37CA6">
      <w:pPr>
        <w:spacing w:line="600" w:lineRule="auto"/>
        <w:ind w:firstLine="720"/>
        <w:jc w:val="both"/>
        <w:rPr>
          <w:rFonts w:eastAsia="Times New Roman"/>
          <w:szCs w:val="24"/>
        </w:rPr>
      </w:pPr>
      <w:r>
        <w:rPr>
          <w:rFonts w:eastAsia="Times New Roman"/>
          <w:szCs w:val="24"/>
        </w:rPr>
        <w:t>Έγιναν κιν</w:t>
      </w:r>
      <w:r>
        <w:rPr>
          <w:rFonts w:eastAsia="Times New Roman"/>
          <w:szCs w:val="24"/>
        </w:rPr>
        <w:t xml:space="preserve">ητές μονάδες από τότε και προσέφεραν σε ασθενείς στον τόπο της κατοικίας τους, στους οικισμούς που ζούσαν. Τους προσέφεραν σ’ αυτή την ανάγκη που είχαν για θεραπεία. </w:t>
      </w:r>
    </w:p>
    <w:p w14:paraId="5760BA35" w14:textId="77777777" w:rsidR="003F14BB" w:rsidRDefault="00F37CA6">
      <w:pPr>
        <w:spacing w:line="600" w:lineRule="auto"/>
        <w:ind w:firstLine="720"/>
        <w:jc w:val="both"/>
        <w:rPr>
          <w:rFonts w:eastAsia="Times New Roman"/>
          <w:szCs w:val="24"/>
        </w:rPr>
      </w:pPr>
      <w:r>
        <w:rPr>
          <w:rFonts w:eastAsia="Times New Roman"/>
          <w:szCs w:val="24"/>
        </w:rPr>
        <w:lastRenderedPageBreak/>
        <w:t>Το σύστημα, όμως, επί τριάντα χρόνια έμεινε χωρίς κα</w:t>
      </w:r>
      <w:r>
        <w:rPr>
          <w:rFonts w:eastAsia="Times New Roman"/>
          <w:szCs w:val="24"/>
        </w:rPr>
        <w:t>μ</w:t>
      </w:r>
      <w:r>
        <w:rPr>
          <w:rFonts w:eastAsia="Times New Roman"/>
          <w:szCs w:val="24"/>
        </w:rPr>
        <w:t>μ</w:t>
      </w:r>
      <w:r>
        <w:rPr>
          <w:rFonts w:eastAsia="Times New Roman"/>
          <w:szCs w:val="24"/>
        </w:rPr>
        <w:t>ία</w:t>
      </w:r>
      <w:r>
        <w:rPr>
          <w:rFonts w:eastAsia="Times New Roman"/>
          <w:szCs w:val="24"/>
        </w:rPr>
        <w:t xml:space="preserve"> μεταρρύθμιση και χωρίς κα</w:t>
      </w:r>
      <w:r>
        <w:rPr>
          <w:rFonts w:eastAsia="Times New Roman"/>
          <w:szCs w:val="24"/>
        </w:rPr>
        <w:t>μ</w:t>
      </w:r>
      <w:r>
        <w:rPr>
          <w:rFonts w:eastAsia="Times New Roman"/>
          <w:szCs w:val="24"/>
        </w:rPr>
        <w:t>μ</w:t>
      </w:r>
      <w:r>
        <w:rPr>
          <w:rFonts w:eastAsia="Times New Roman"/>
          <w:szCs w:val="24"/>
        </w:rPr>
        <w:t>ία</w:t>
      </w:r>
      <w:r>
        <w:rPr>
          <w:rFonts w:eastAsia="Times New Roman"/>
          <w:szCs w:val="24"/>
        </w:rPr>
        <w:t xml:space="preserve"> βο</w:t>
      </w:r>
      <w:r>
        <w:rPr>
          <w:rFonts w:eastAsia="Times New Roman"/>
          <w:szCs w:val="24"/>
        </w:rPr>
        <w:t>ήθεια. Αυτοί που κυβέρνησαν όλα αυτά τα χρόνια εγκαλούν τώρα τον ΣΥΡΙΖΑ από τη μια γιατί μετά από δέκα μήνες διαβούλευσης του εν λόγω νομοσχεδίου, έρχεται τώρα και μας κάνουν κριτική ότι καθυστερήσαμε να μεταρρυθμίσουμε το σύστημα. Η μεταρρύθμιση που γίνετ</w:t>
      </w:r>
      <w:r>
        <w:rPr>
          <w:rFonts w:eastAsia="Times New Roman"/>
          <w:szCs w:val="24"/>
        </w:rPr>
        <w:t>αι είναι η αποκέντρωση της διοίκησης και ο εκδημοκρατισμός. Νομίζω ότι αυτό θα κριθεί από τη συμμετοχή και από τη στελέχωση των υπηρεσιών αυτών.</w:t>
      </w:r>
    </w:p>
    <w:p w14:paraId="5760BA36" w14:textId="77777777" w:rsidR="003F14BB" w:rsidRDefault="00F37CA6">
      <w:pPr>
        <w:spacing w:line="600" w:lineRule="auto"/>
        <w:ind w:firstLine="720"/>
        <w:jc w:val="both"/>
        <w:rPr>
          <w:rFonts w:eastAsia="Times New Roman"/>
          <w:szCs w:val="24"/>
        </w:rPr>
      </w:pPr>
      <w:r>
        <w:rPr>
          <w:rFonts w:eastAsia="Times New Roman"/>
          <w:szCs w:val="24"/>
        </w:rPr>
        <w:t xml:space="preserve">Ένα άλλο ζήτημα που αντιμετωπίζει αυτό το νομοσχέδιο είναι η μεγάλη μείωση που είχε υποστεί το σύστημα υγείας. </w:t>
      </w:r>
      <w:r>
        <w:rPr>
          <w:rFonts w:eastAsia="Times New Roman"/>
          <w:szCs w:val="24"/>
        </w:rPr>
        <w:t>Αυτό είναι πρωτοφανές. Νομίζω ότι δεν πρέπει να υπάρχει σε παγκόσμια κλίμακα τέτοια μείωση. Αναφέρομαι στους γιατρούς, τους οδοντιάτρους και στο υγειονομικό προσωπικό του ΙΚΑ ΕΟΠΥΥ. Πάνω από δυόμισι χιλιάδες γιατροί έφυγαν μέσα σε ελάχιστο χρονικό διάστημα</w:t>
      </w:r>
      <w:r>
        <w:rPr>
          <w:rFonts w:eastAsia="Times New Roman"/>
          <w:szCs w:val="24"/>
        </w:rPr>
        <w:t xml:space="preserve">. Δεν έχει ξανασυμβεί σε κανένα υγειονομικό σύστημα αυτό. Καλούμαστε τώρα να λύσουμε αυτό το ζήτημα. Επαναφέρουμε με προϋποθέσεις, με τη χρονική ευχέρεια που πρέπει να έχουν οι άνθρωποι αυτοί που έχασαν τις εργασιακές τους </w:t>
      </w:r>
      <w:r>
        <w:rPr>
          <w:rFonts w:eastAsia="Times New Roman"/>
          <w:szCs w:val="24"/>
        </w:rPr>
        <w:lastRenderedPageBreak/>
        <w:t>σχέσεις παρά τη θέλησή τους. Νομί</w:t>
      </w:r>
      <w:r>
        <w:rPr>
          <w:rFonts w:eastAsia="Times New Roman"/>
          <w:szCs w:val="24"/>
        </w:rPr>
        <w:t>ζω ότι αυτό είναι ένα από τα σημαντικότερα ζητήματα που επιλύει αυτό το νομοσχέδιο.</w:t>
      </w:r>
    </w:p>
    <w:p w14:paraId="5760BA37" w14:textId="77777777" w:rsidR="003F14BB" w:rsidRDefault="00F37CA6">
      <w:pPr>
        <w:spacing w:line="600" w:lineRule="auto"/>
        <w:ind w:firstLine="720"/>
        <w:jc w:val="both"/>
        <w:rPr>
          <w:rFonts w:eastAsia="Times New Roman"/>
          <w:szCs w:val="24"/>
        </w:rPr>
      </w:pPr>
      <w:r>
        <w:rPr>
          <w:rFonts w:eastAsia="Times New Roman"/>
          <w:szCs w:val="24"/>
        </w:rPr>
        <w:t>Θα πρέπει να λάβουμε υπ</w:t>
      </w:r>
      <w:r>
        <w:rPr>
          <w:rFonts w:eastAsia="Times New Roman"/>
          <w:szCs w:val="24"/>
        </w:rPr>
        <w:t>’</w:t>
      </w:r>
      <w:r>
        <w:rPr>
          <w:rFonts w:eastAsia="Times New Roman"/>
          <w:szCs w:val="24"/>
        </w:rPr>
        <w:t>όψ</w:t>
      </w:r>
      <w:r>
        <w:rPr>
          <w:rFonts w:eastAsia="Times New Roman"/>
          <w:szCs w:val="24"/>
        </w:rPr>
        <w:t>ιν</w:t>
      </w:r>
      <w:r>
        <w:rPr>
          <w:rFonts w:eastAsia="Times New Roman"/>
          <w:szCs w:val="24"/>
        </w:rPr>
        <w:t xml:space="preserve"> μας ότι μ’ αυτή την ενέργεια που έκανε η προηγούμενη κυβέρνηση, η οποία απέλυσε δυόμισι χιλιάδες γιατρούς, καταταλαιπώρησε όλους τους ασφαλισμέ</w:t>
      </w:r>
      <w:r>
        <w:rPr>
          <w:rFonts w:eastAsia="Times New Roman"/>
          <w:szCs w:val="24"/>
        </w:rPr>
        <w:t xml:space="preserve">νους. Ένα νούμερο μόνο θα σας πω: Στην Αλεξανδρούπολη στο ΙΚΑ ΕΟΠΥΥ υπήρχαν 68 γιατροί που προσέφεραν υπηρεσίες. Ξέρετε πόσους είχε μετά; Επτά. Καταλαβαίνετε τι πέρασε αυτός ο κόσμος μ’ αυτή την υποστελέχωση των υπηρεσιών. </w:t>
      </w:r>
    </w:p>
    <w:p w14:paraId="5760BA38" w14:textId="77777777" w:rsidR="003F14BB" w:rsidRDefault="00F37CA6">
      <w:pPr>
        <w:spacing w:line="600" w:lineRule="auto"/>
        <w:ind w:firstLine="720"/>
        <w:jc w:val="both"/>
        <w:rPr>
          <w:rFonts w:eastAsia="Times New Roman"/>
          <w:szCs w:val="24"/>
        </w:rPr>
      </w:pPr>
      <w:r>
        <w:rPr>
          <w:rFonts w:eastAsia="Times New Roman"/>
          <w:szCs w:val="24"/>
        </w:rPr>
        <w:t>Ένα τρίτο ζήτημα το οποίο περνάε</w:t>
      </w:r>
      <w:r>
        <w:rPr>
          <w:rFonts w:eastAsia="Times New Roman"/>
          <w:szCs w:val="24"/>
        </w:rPr>
        <w:t xml:space="preserve">ι ίσως «στα ψιλά», αλλά για μένα έχει τεράστια σημασία, είναι ότι συστήνεται </w:t>
      </w:r>
      <w:r>
        <w:rPr>
          <w:rFonts w:eastAsia="Times New Roman"/>
          <w:szCs w:val="24"/>
        </w:rPr>
        <w:t>π</w:t>
      </w:r>
      <w:r>
        <w:rPr>
          <w:rFonts w:eastAsia="Times New Roman"/>
          <w:szCs w:val="24"/>
        </w:rPr>
        <w:t xml:space="preserve">ανελλήνιος </w:t>
      </w:r>
      <w:r>
        <w:rPr>
          <w:rFonts w:eastAsia="Times New Roman"/>
          <w:szCs w:val="24"/>
        </w:rPr>
        <w:t>σ</w:t>
      </w:r>
      <w:r>
        <w:rPr>
          <w:rFonts w:eastAsia="Times New Roman"/>
          <w:szCs w:val="24"/>
        </w:rPr>
        <w:t xml:space="preserve">ύλλογος </w:t>
      </w:r>
      <w:r>
        <w:rPr>
          <w:rFonts w:eastAsia="Times New Roman"/>
          <w:szCs w:val="24"/>
        </w:rPr>
        <w:t>ο</w:t>
      </w:r>
      <w:r>
        <w:rPr>
          <w:rFonts w:eastAsia="Times New Roman"/>
          <w:szCs w:val="24"/>
        </w:rPr>
        <w:t xml:space="preserve">δοντοτεχνιτών και </w:t>
      </w:r>
      <w:r>
        <w:rPr>
          <w:rFonts w:eastAsia="Times New Roman"/>
          <w:szCs w:val="24"/>
        </w:rPr>
        <w:t>ε</w:t>
      </w:r>
      <w:r>
        <w:rPr>
          <w:rFonts w:eastAsia="Times New Roman"/>
          <w:szCs w:val="24"/>
        </w:rPr>
        <w:t>ργοθεραπευτών. Αυτό δεν είναι απλώς ένα αίτημα των οδοντοτεχνιτών που επί σαράντα χρόνια το ζητούσαν, αλλά δίνει και μια λύση σε ασφαλισμέ</w:t>
      </w:r>
      <w:r>
        <w:rPr>
          <w:rFonts w:eastAsia="Times New Roman"/>
          <w:szCs w:val="24"/>
        </w:rPr>
        <w:t>νους που επειδή δεν υπήρχε τέτοιο νομικό πρόσωπο για να γίνει σύμβαση με τα ταμεία, τώρα που έγινε ένα με τον ΕΦΚΑ, να γίνει σύμβαση και να αποζημιώνονται οι ασφαλισμένοι για οδοντοτεχνικές εργασίες.</w:t>
      </w:r>
    </w:p>
    <w:p w14:paraId="5760BA39"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lastRenderedPageBreak/>
        <w:t xml:space="preserve">Άρα, όλοι οι ασφαλισμένοι επιβαρύνονταν. Γιατί; Διότι δεν υπήρχε ένα τέτοιο νομικό πλαίσιο που να μπορεί να κάνει συμβάσεις το εκάστοτε ταμείο, ούτως ώστε να αποζημιώνεται αυτός που δεχόταν οδοντοτεχνικές εργασίες από το ταμείο. Αυτό -επειδή είμαι από μια </w:t>
      </w:r>
      <w:r>
        <w:rPr>
          <w:rFonts w:eastAsia="Times New Roman" w:cs="Times New Roman"/>
          <w:szCs w:val="24"/>
        </w:rPr>
        <w:t>παραμεθόριο περιοχή- είχε και άλλες τραγικές συνέπειες. Επειδή η επιβάρυνση στις οδοντοτεχνικές εργασίες ήταν υψηλές, οι ασφαλισμένοι πήγαιναν στη Βουλγαρία και σε άλλες χώρες για να φτιάχνουν τα δόντια τους. Και αυτοί οι άνθρωποι τώρα μας εγκαλούν γιατί α</w:t>
      </w:r>
      <w:r>
        <w:rPr>
          <w:rFonts w:eastAsia="Times New Roman" w:cs="Times New Roman"/>
          <w:szCs w:val="24"/>
        </w:rPr>
        <w:t xml:space="preserve">ργήσαμε. </w:t>
      </w:r>
    </w:p>
    <w:p w14:paraId="5760BA3A"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Τέλος, ένα άλλο άρθρο, το οποίο για μένα είναι επίσης σημαντικό, είναι ότι το Υπουργείο Υγείας έχει τη δυνατότητα να παραχωρεί σε δημόσια υπηρεσία ή σε </w:t>
      </w:r>
      <w:r>
        <w:rPr>
          <w:rFonts w:eastAsia="Times New Roman" w:cs="Times New Roman"/>
          <w:szCs w:val="24"/>
        </w:rPr>
        <w:t>ν</w:t>
      </w:r>
      <w:r>
        <w:rPr>
          <w:rFonts w:eastAsia="Times New Roman" w:cs="Times New Roman"/>
          <w:szCs w:val="24"/>
        </w:rPr>
        <w:t xml:space="preserve">ομικά </w:t>
      </w:r>
      <w:r>
        <w:rPr>
          <w:rFonts w:eastAsia="Times New Roman" w:cs="Times New Roman"/>
          <w:szCs w:val="24"/>
        </w:rPr>
        <w:t>π</w:t>
      </w:r>
      <w:r>
        <w:rPr>
          <w:rFonts w:eastAsia="Times New Roman" w:cs="Times New Roman"/>
          <w:szCs w:val="24"/>
        </w:rPr>
        <w:t xml:space="preserve">ρόσωπα </w:t>
      </w:r>
      <w:r>
        <w:rPr>
          <w:rFonts w:eastAsia="Times New Roman" w:cs="Times New Roman"/>
          <w:szCs w:val="24"/>
        </w:rPr>
        <w:t>δ</w:t>
      </w:r>
      <w:r>
        <w:rPr>
          <w:rFonts w:eastAsia="Times New Roman" w:cs="Times New Roman"/>
          <w:szCs w:val="24"/>
        </w:rPr>
        <w:t xml:space="preserve">ημοσίου </w:t>
      </w:r>
      <w:r>
        <w:rPr>
          <w:rFonts w:eastAsia="Times New Roman" w:cs="Times New Roman"/>
          <w:szCs w:val="24"/>
        </w:rPr>
        <w:t>δ</w:t>
      </w:r>
      <w:r>
        <w:rPr>
          <w:rFonts w:eastAsia="Times New Roman" w:cs="Times New Roman"/>
          <w:szCs w:val="24"/>
        </w:rPr>
        <w:t xml:space="preserve">ικαίου ή σε </w:t>
      </w:r>
      <w:r>
        <w:rPr>
          <w:rFonts w:eastAsia="Times New Roman" w:cs="Times New Roman"/>
          <w:szCs w:val="24"/>
        </w:rPr>
        <w:t>ν</w:t>
      </w:r>
      <w:r>
        <w:rPr>
          <w:rFonts w:eastAsia="Times New Roman" w:cs="Times New Roman"/>
          <w:szCs w:val="24"/>
        </w:rPr>
        <w:t xml:space="preserve">ομικά </w:t>
      </w:r>
      <w:r>
        <w:rPr>
          <w:rFonts w:eastAsia="Times New Roman" w:cs="Times New Roman"/>
          <w:szCs w:val="24"/>
        </w:rPr>
        <w:t>π</w:t>
      </w:r>
      <w:r>
        <w:rPr>
          <w:rFonts w:eastAsia="Times New Roman" w:cs="Times New Roman"/>
          <w:szCs w:val="24"/>
        </w:rPr>
        <w:t xml:space="preserve">ρόσωπα </w:t>
      </w:r>
      <w:r>
        <w:rPr>
          <w:rFonts w:eastAsia="Times New Roman" w:cs="Times New Roman"/>
          <w:szCs w:val="24"/>
        </w:rPr>
        <w:t>ι</w:t>
      </w:r>
      <w:r>
        <w:rPr>
          <w:rFonts w:eastAsia="Times New Roman" w:cs="Times New Roman"/>
          <w:szCs w:val="24"/>
        </w:rPr>
        <w:t xml:space="preserve">διωτικού </w:t>
      </w:r>
      <w:r>
        <w:rPr>
          <w:rFonts w:eastAsia="Times New Roman" w:cs="Times New Roman"/>
          <w:szCs w:val="24"/>
        </w:rPr>
        <w:t>δ</w:t>
      </w:r>
      <w:r>
        <w:rPr>
          <w:rFonts w:eastAsia="Times New Roman" w:cs="Times New Roman"/>
          <w:szCs w:val="24"/>
        </w:rPr>
        <w:t>ικαίου ακίνητα κτίσματα, τα οπο</w:t>
      </w:r>
      <w:r>
        <w:rPr>
          <w:rFonts w:eastAsia="Times New Roman" w:cs="Times New Roman"/>
          <w:szCs w:val="24"/>
        </w:rPr>
        <w:t>ία δεν μπορεί να τα εκμεταλλευτεί, δεν μπορεί να τα αξιοποιήσει.</w:t>
      </w:r>
    </w:p>
    <w:p w14:paraId="5760BA3B"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Θα σας φέρω πάλι ένα παράδειγμα από τον </w:t>
      </w:r>
      <w:r>
        <w:rPr>
          <w:rFonts w:eastAsia="Times New Roman" w:cs="Times New Roman"/>
          <w:szCs w:val="24"/>
        </w:rPr>
        <w:t>ν</w:t>
      </w:r>
      <w:r>
        <w:rPr>
          <w:rFonts w:eastAsia="Times New Roman" w:cs="Times New Roman"/>
          <w:szCs w:val="24"/>
        </w:rPr>
        <w:t xml:space="preserve">ομό μου. Πριν από δεκαπέντε χρόνια έγινε ένα καινούργιο νοσοκομείο στην Αλεξανδρούπολη, το </w:t>
      </w:r>
      <w:r>
        <w:rPr>
          <w:rFonts w:eastAsia="Times New Roman" w:cs="Times New Roman"/>
          <w:szCs w:val="24"/>
        </w:rPr>
        <w:t>π</w:t>
      </w:r>
      <w:r>
        <w:rPr>
          <w:rFonts w:eastAsia="Times New Roman" w:cs="Times New Roman"/>
          <w:szCs w:val="24"/>
        </w:rPr>
        <w:t xml:space="preserve">ανεπιστημιακό, και μεταφέρθηκαν εκεί όλες οι δομές από το </w:t>
      </w:r>
      <w:r>
        <w:rPr>
          <w:rFonts w:eastAsia="Times New Roman" w:cs="Times New Roman"/>
          <w:szCs w:val="24"/>
        </w:rPr>
        <w:t xml:space="preserve">παλιό, όπως το λένε. Μην φανταστείτε </w:t>
      </w:r>
      <w:r>
        <w:rPr>
          <w:rFonts w:eastAsia="Times New Roman" w:cs="Times New Roman"/>
          <w:szCs w:val="24"/>
        </w:rPr>
        <w:lastRenderedPageBreak/>
        <w:t>πολύ παλιό. Λειτούργησε για πρώτη φορά το 1976. Είναι ένα κτίσμα, δηλαδή, του 1976. Πρόκειται για ένα οικόπεδο πενήντα χιλιάδων μέτρων, όπου έχει τρία κτίσματα μέσα και είναι χτισμένα τα δεκαεπτάμισι χιλιάδες τετραγωνικ</w:t>
      </w:r>
      <w:r>
        <w:rPr>
          <w:rFonts w:eastAsia="Times New Roman" w:cs="Times New Roman"/>
          <w:szCs w:val="24"/>
        </w:rPr>
        <w:t xml:space="preserve">ά μέτρα </w:t>
      </w:r>
    </w:p>
    <w:p w14:paraId="5760BA3C"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Αυτό όλο το κτίσμα επί δεκαπέντε χρόνια τώρα -από το 2002- ρημάζει στην κυριολεξία -ας μου επιτραπεί η έκφραση- και καταστρέφεται. Είναι  αναξιοποίητο. Θα μπορούσαν να εξυπηρετηθούν υπηρεσίες όπως είναι της περιφέρειας, τα δικαστήρια, η Αστυνομία,</w:t>
      </w:r>
      <w:r>
        <w:rPr>
          <w:rFonts w:eastAsia="Times New Roman" w:cs="Times New Roman"/>
          <w:szCs w:val="24"/>
        </w:rPr>
        <w:t xml:space="preserve"> καθώς και ένα σωρό άλλες υπηρεσίες οι οποίες θα μπορούσαν να στεγαστούν εκεί και να έχουμε πολλαπλάσια οικονομικά οφέλη. </w:t>
      </w:r>
    </w:p>
    <w:p w14:paraId="5760BA3D"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Νομίζω ότι με αυτήν τη δυνατότητα δίνεται μια λύση η οποία θα μας βοηθήσει πάρα πολύ να αντιμετωπίσουμε το πρόβλημα. </w:t>
      </w:r>
    </w:p>
    <w:p w14:paraId="5760BA3E"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Σας ευχαριστώ π</w:t>
      </w:r>
      <w:r>
        <w:rPr>
          <w:rFonts w:eastAsia="Times New Roman" w:cs="Times New Roman"/>
          <w:szCs w:val="24"/>
        </w:rPr>
        <w:t xml:space="preserve">ολύ. </w:t>
      </w:r>
    </w:p>
    <w:p w14:paraId="5760BA3F" w14:textId="77777777" w:rsidR="003F14BB" w:rsidRDefault="00F37CA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760BA40"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Ο κ. Πετρόπουλος έχει τον λόγο για να κάνει μια μικρή παρέμβαση. </w:t>
      </w:r>
    </w:p>
    <w:p w14:paraId="5760BA41"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Ελπίζω να είναι σύντομη, κύριε Υπουργέ. </w:t>
      </w:r>
    </w:p>
    <w:p w14:paraId="5760BA42"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lastRenderedPageBreak/>
        <w:t>ΑΝΑΣΤΑΣΙΟΣ ΠΕΤΡΟΠΟΥΛΟΣ (Υφυπουργός Εργασίας, Κοινωνικής Ασφάλισης κ</w:t>
      </w:r>
      <w:r>
        <w:rPr>
          <w:rFonts w:eastAsia="Times New Roman" w:cs="Times New Roman"/>
          <w:b/>
          <w:szCs w:val="24"/>
        </w:rPr>
        <w:t xml:space="preserve">αι Κοινωνικής Αλληλεγγύης): </w:t>
      </w:r>
      <w:r>
        <w:rPr>
          <w:rFonts w:eastAsia="Times New Roman" w:cs="Times New Roman"/>
          <w:szCs w:val="24"/>
        </w:rPr>
        <w:t xml:space="preserve">Για ένα λεπτό. </w:t>
      </w:r>
    </w:p>
    <w:p w14:paraId="5760BA43" w14:textId="77777777" w:rsidR="003F14BB" w:rsidRDefault="00F37CA6">
      <w:pPr>
        <w:spacing w:line="600" w:lineRule="auto"/>
        <w:ind w:firstLine="720"/>
        <w:jc w:val="both"/>
        <w:rPr>
          <w:rFonts w:eastAsia="Times New Roman" w:cs="Times New Roman"/>
          <w:b/>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Έχετε τον λόγο. </w:t>
      </w:r>
    </w:p>
    <w:p w14:paraId="5760BA44"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Να συμπληρώσω απλώς κάτι στην προηγούμενη νομοτεχνική βελ</w:t>
      </w:r>
      <w:r>
        <w:rPr>
          <w:rFonts w:eastAsia="Times New Roman" w:cs="Times New Roman"/>
          <w:szCs w:val="24"/>
        </w:rPr>
        <w:t xml:space="preserve">τίωση που παρέλειψα εκ παραδρομής. </w:t>
      </w:r>
    </w:p>
    <w:p w14:paraId="5760BA45"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Πλέον των παραγράφων στις οποίες αναφέρθηκα πριν, και στις παραγράφους 4, 5, 6, 7, 8, 9 και 12 του άρθρου 97 η λέξη «αναπροσαρμοζόμενων», «αναπροσαρμοζόμενες»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όπως και να εκφέρεται αυτή η μετοχή, αντικαθίσταται απ</w:t>
      </w:r>
      <w:r>
        <w:rPr>
          <w:rFonts w:eastAsia="Times New Roman" w:cs="Times New Roman"/>
          <w:szCs w:val="24"/>
        </w:rPr>
        <w:t>ό τη λέξη «προσαυξανόμενες», «προσαυξανόμενων» κ.ο.κ.</w:t>
      </w:r>
      <w:r>
        <w:rPr>
          <w:rFonts w:eastAsia="Times New Roman" w:cs="Times New Roman"/>
          <w:szCs w:val="24"/>
        </w:rPr>
        <w:t>.</w:t>
      </w:r>
      <w:r>
        <w:rPr>
          <w:rFonts w:eastAsia="Times New Roman" w:cs="Times New Roman"/>
          <w:szCs w:val="24"/>
        </w:rPr>
        <w:t xml:space="preserve"> Είναι σαφές νομίζω. </w:t>
      </w:r>
    </w:p>
    <w:p w14:paraId="5760BA46"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5760BA47"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Κύριε Υπουργέ, να κατατεθεί για να διανεμηθεί και να το έχουν υπ</w:t>
      </w:r>
      <w:r>
        <w:rPr>
          <w:rFonts w:eastAsia="Times New Roman" w:cs="Times New Roman"/>
          <w:szCs w:val="24"/>
        </w:rPr>
        <w:t xml:space="preserve">’ </w:t>
      </w:r>
      <w:r>
        <w:rPr>
          <w:rFonts w:eastAsia="Times New Roman" w:cs="Times New Roman"/>
          <w:szCs w:val="24"/>
        </w:rPr>
        <w:t xml:space="preserve">όψιν οι συνάδελφοι. </w:t>
      </w:r>
    </w:p>
    <w:p w14:paraId="5760BA48"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lastRenderedPageBreak/>
        <w:t>ΑΝΑΣΤΑΣΙΟΣ ΠΕΤΡΟΠΟΥΛΟΣ (Υφυπουργός Εργασίας, Κοιν</w:t>
      </w:r>
      <w:r>
        <w:rPr>
          <w:rFonts w:eastAsia="Times New Roman" w:cs="Times New Roman"/>
          <w:b/>
          <w:szCs w:val="24"/>
        </w:rPr>
        <w:t xml:space="preserve">ωνικής Ασφάλισης και Κοινωνικής Αλληλεγγύης): </w:t>
      </w:r>
      <w:r>
        <w:rPr>
          <w:rFonts w:eastAsia="Times New Roman" w:cs="Times New Roman"/>
          <w:szCs w:val="24"/>
        </w:rPr>
        <w:t xml:space="preserve">Μάλιστα, κύριε Πρόεδρε. </w:t>
      </w:r>
    </w:p>
    <w:p w14:paraId="5760BA49" w14:textId="77777777" w:rsidR="003F14BB" w:rsidRDefault="00F37CA6">
      <w:pPr>
        <w:spacing w:line="600" w:lineRule="auto"/>
        <w:ind w:firstLine="720"/>
        <w:jc w:val="both"/>
        <w:rPr>
          <w:rFonts w:eastAsia="Times New Roman"/>
          <w:szCs w:val="24"/>
        </w:rPr>
      </w:pPr>
      <w:r>
        <w:rPr>
          <w:rFonts w:eastAsia="Times New Roman"/>
          <w:szCs w:val="24"/>
        </w:rPr>
        <w:t>(Στο σημείο αυτό ο Υφυπουργός κ. Αναστάσιος Πετρόπουλος καταθέτει για τα Πρακτικά τις προαναφερθείσες νομοτεχνικές βελτιώσεις, οι οποίες έχουν ως εξής:</w:t>
      </w:r>
    </w:p>
    <w:p w14:paraId="5760BA4A" w14:textId="77777777" w:rsidR="003F14BB" w:rsidRDefault="00F37CA6">
      <w:pPr>
        <w:spacing w:line="600" w:lineRule="auto"/>
        <w:ind w:firstLine="720"/>
        <w:jc w:val="both"/>
        <w:rPr>
          <w:rFonts w:eastAsia="Times New Roman"/>
          <w:szCs w:val="24"/>
        </w:rPr>
      </w:pPr>
      <w:r w:rsidRPr="00F529DB">
        <w:rPr>
          <w:rFonts w:eastAsia="Times New Roman"/>
          <w:szCs w:val="24"/>
        </w:rPr>
        <w:t>Αλλαγή σελ.</w:t>
      </w:r>
    </w:p>
    <w:p w14:paraId="5760BA4B" w14:textId="77777777" w:rsidR="003F14BB" w:rsidRDefault="00F37CA6">
      <w:pPr>
        <w:spacing w:line="600" w:lineRule="auto"/>
        <w:ind w:firstLine="720"/>
        <w:jc w:val="both"/>
        <w:rPr>
          <w:rFonts w:eastAsia="Times New Roman"/>
          <w:szCs w:val="24"/>
        </w:rPr>
      </w:pPr>
      <w:r w:rsidRPr="00F529DB">
        <w:rPr>
          <w:rFonts w:eastAsia="Times New Roman"/>
          <w:szCs w:val="24"/>
        </w:rPr>
        <w:t>Να μπει η σελ.245</w:t>
      </w:r>
    </w:p>
    <w:p w14:paraId="5760BA4C" w14:textId="77777777" w:rsidR="003F14BB" w:rsidRDefault="00F37CA6">
      <w:pPr>
        <w:spacing w:line="600" w:lineRule="auto"/>
        <w:ind w:firstLine="720"/>
        <w:jc w:val="both"/>
        <w:rPr>
          <w:rFonts w:eastAsia="Times New Roman"/>
          <w:szCs w:val="24"/>
        </w:rPr>
      </w:pPr>
      <w:r w:rsidRPr="00F529DB">
        <w:rPr>
          <w:rFonts w:eastAsia="Times New Roman"/>
          <w:szCs w:val="24"/>
        </w:rPr>
        <w:t>Αλλαγή σελ.</w:t>
      </w:r>
    </w:p>
    <w:p w14:paraId="5760BA4D" w14:textId="77777777" w:rsidR="003F14BB" w:rsidRDefault="00F37CA6">
      <w:pPr>
        <w:spacing w:line="600" w:lineRule="auto"/>
        <w:ind w:firstLine="720"/>
        <w:jc w:val="both"/>
        <w:rPr>
          <w:rFonts w:eastAsia="Times New Roman"/>
          <w:szCs w:val="24"/>
        </w:rPr>
      </w:pPr>
      <w:r>
        <w:rPr>
          <w:rFonts w:eastAsia="Times New Roman" w:cs="Times New Roman"/>
          <w:b/>
          <w:szCs w:val="24"/>
        </w:rPr>
        <w:t xml:space="preserve">ΠΡΟΕΔΡΕΥΩΝ (Σπυρίδων Λυκούδης): </w:t>
      </w:r>
      <w:r>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w:t>
      </w:r>
      <w:r>
        <w:rPr>
          <w:rFonts w:eastAsia="Times New Roman"/>
          <w:szCs w:val="24"/>
        </w:rPr>
        <w:t>νημερώθηκαν για την ιστορία του κτηρίου και τον τρόπο οργάνωσης και λειτουργίας της Βουλής, πενήντα επτά μαθητές και μαθήτριες και τέσσερις εκπαιδευτικοί συνοδοί τους από το 1</w:t>
      </w:r>
      <w:r w:rsidRPr="00E13433">
        <w:rPr>
          <w:rFonts w:eastAsia="Times New Roman"/>
          <w:szCs w:val="24"/>
          <w:vertAlign w:val="superscript"/>
        </w:rPr>
        <w:t>ο</w:t>
      </w:r>
      <w:r>
        <w:rPr>
          <w:rFonts w:eastAsia="Times New Roman"/>
          <w:szCs w:val="24"/>
        </w:rPr>
        <w:t xml:space="preserve">  Γυμνάσιο Σπάρτης.</w:t>
      </w:r>
    </w:p>
    <w:p w14:paraId="5760BA4E" w14:textId="77777777" w:rsidR="003F14BB" w:rsidRDefault="00F37CA6">
      <w:pPr>
        <w:spacing w:line="600" w:lineRule="auto"/>
        <w:ind w:firstLine="720"/>
        <w:jc w:val="both"/>
        <w:rPr>
          <w:rFonts w:eastAsia="Times New Roman"/>
          <w:szCs w:val="24"/>
        </w:rPr>
      </w:pPr>
      <w:r>
        <w:rPr>
          <w:rFonts w:eastAsia="Times New Roman"/>
          <w:szCs w:val="24"/>
        </w:rPr>
        <w:t>Η Βουλή τούς καλωσορίζει.</w:t>
      </w:r>
    </w:p>
    <w:p w14:paraId="5760BA4F" w14:textId="77777777" w:rsidR="003F14BB" w:rsidRDefault="00F37CA6">
      <w:pPr>
        <w:spacing w:line="600" w:lineRule="auto"/>
        <w:ind w:firstLine="720"/>
        <w:jc w:val="center"/>
        <w:rPr>
          <w:rFonts w:eastAsia="Times New Roman"/>
          <w:szCs w:val="24"/>
        </w:rPr>
      </w:pPr>
      <w:r>
        <w:rPr>
          <w:rFonts w:eastAsia="Times New Roman"/>
          <w:szCs w:val="24"/>
        </w:rPr>
        <w:lastRenderedPageBreak/>
        <w:t>(Χειροκροτήματα απ’ όλες τις πτέρυ</w:t>
      </w:r>
      <w:r>
        <w:rPr>
          <w:rFonts w:eastAsia="Times New Roman"/>
          <w:szCs w:val="24"/>
        </w:rPr>
        <w:t>γες της Βουλής)</w:t>
      </w:r>
    </w:p>
    <w:p w14:paraId="5760BA50" w14:textId="77777777" w:rsidR="003F14BB" w:rsidRDefault="00F37CA6">
      <w:pPr>
        <w:spacing w:line="600" w:lineRule="auto"/>
        <w:ind w:firstLine="720"/>
        <w:jc w:val="both"/>
        <w:rPr>
          <w:rFonts w:eastAsia="Times New Roman"/>
          <w:szCs w:val="24"/>
        </w:rPr>
      </w:pPr>
      <w:r>
        <w:rPr>
          <w:rFonts w:eastAsia="Times New Roman"/>
          <w:szCs w:val="24"/>
        </w:rPr>
        <w:t>Ο συνάδελφος κ. Καστόρης από τον ΣΥΡΙΖΑ έχει τον λόγο για επτά λεπτά.</w:t>
      </w:r>
    </w:p>
    <w:p w14:paraId="5760BA51" w14:textId="77777777" w:rsidR="003F14BB" w:rsidRDefault="00F37CA6">
      <w:pPr>
        <w:spacing w:line="600" w:lineRule="auto"/>
        <w:ind w:firstLine="720"/>
        <w:jc w:val="both"/>
        <w:rPr>
          <w:rFonts w:eastAsia="Times New Roman" w:cs="Times New Roman"/>
          <w:szCs w:val="24"/>
        </w:rPr>
      </w:pPr>
      <w:r>
        <w:rPr>
          <w:rFonts w:eastAsia="Times New Roman"/>
          <w:b/>
          <w:szCs w:val="24"/>
        </w:rPr>
        <w:t>ΑΣΤΕΡΙΟΣ ΚΑΣΤΟΡΗΣ:</w:t>
      </w:r>
      <w:r>
        <w:rPr>
          <w:rFonts w:eastAsia="Times New Roman"/>
          <w:szCs w:val="24"/>
        </w:rPr>
        <w:t xml:space="preserve"> Κυρίες και κύριοι συνάδελφοι, είναι γεγονός ότι λίγα άρθρα σε αυτό το σχέδιο νόμου αναφέρονται στη ψυχική υγεία. Όμως, δεν μπορούσε να είναι διαφορετικ</w:t>
      </w:r>
      <w:r>
        <w:rPr>
          <w:rFonts w:eastAsia="Times New Roman"/>
          <w:szCs w:val="24"/>
        </w:rPr>
        <w:t>ά. Η ψυχική υγεία και ιδιαίτερα η μεταρρύθμισή της, είναι ένα τεράστιο κεφάλαιο, ένα πολύ μεγάλο κομμάτι της δημόσιας κυρίως υγείας, για το οποίο θα χρειαστεί να συζητήσουμε με μεγάλη άνεση χρόνου πιθανόν κάποια άλλη στιγμή. Νομίζω ότι υπάρχουν πολλά δύσκο</w:t>
      </w:r>
      <w:r>
        <w:rPr>
          <w:rFonts w:eastAsia="Times New Roman"/>
          <w:szCs w:val="24"/>
        </w:rPr>
        <w:t xml:space="preserve">λα σημεία τα οποία πρέπει να τα κουβεντιάσουμε και να δούμε πώς θα τα αντιμετωπίσουμε. </w:t>
      </w:r>
    </w:p>
    <w:p w14:paraId="5760BA52"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Το συγκεκριμένο, όμως, νομοσχέδιο που συζητάμε σήμερα, επιγράφεται «Μεταρρύθμιση της </w:t>
      </w:r>
      <w:r>
        <w:rPr>
          <w:rFonts w:eastAsia="Times New Roman" w:cs="Times New Roman"/>
          <w:szCs w:val="24"/>
        </w:rPr>
        <w:t>Δ</w:t>
      </w:r>
      <w:r>
        <w:rPr>
          <w:rFonts w:eastAsia="Times New Roman" w:cs="Times New Roman"/>
          <w:szCs w:val="24"/>
        </w:rPr>
        <w:t xml:space="preserve">ιοικητικής </w:t>
      </w:r>
      <w:r>
        <w:rPr>
          <w:rFonts w:eastAsia="Times New Roman" w:cs="Times New Roman"/>
          <w:szCs w:val="24"/>
        </w:rPr>
        <w:t>Ο</w:t>
      </w:r>
      <w:r>
        <w:rPr>
          <w:rFonts w:eastAsia="Times New Roman" w:cs="Times New Roman"/>
          <w:szCs w:val="24"/>
        </w:rPr>
        <w:t>ργάνωσης των υπηρεσιών ψυχικής υγείας». Δεν συζητάμε συνολικά για τη μ</w:t>
      </w:r>
      <w:r>
        <w:rPr>
          <w:rFonts w:eastAsia="Times New Roman" w:cs="Times New Roman"/>
          <w:szCs w:val="24"/>
        </w:rPr>
        <w:t xml:space="preserve">εταρρύθμιση της ψυχικής υγείας. Ας επικεντρωθούμε σε αυτό. Και γιατί κουβεντιάζουμε μόνο αυτό το κομμάτι; Γιατί διαπιστώνουμε ότι υπάρχει ένα πρόβλημα οργάνωσης των διοικητικών υπηρεσιών και αυτό μας εμποδίζει να συνεχίσουμε την ψυχιατρική μεταρρύθμιση, η </w:t>
      </w:r>
      <w:r>
        <w:rPr>
          <w:rFonts w:eastAsia="Times New Roman" w:cs="Times New Roman"/>
          <w:szCs w:val="24"/>
        </w:rPr>
        <w:t>οποία έχει βαλτώσει.</w:t>
      </w:r>
    </w:p>
    <w:p w14:paraId="5760BA53"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lastRenderedPageBreak/>
        <w:t xml:space="preserve">Κακώς πολλοί συνάδελφοι βάζουν όλα τα ζητήματα σήμερα. Τι είναι αυτό που δεν πάει καλά και πρέπει να διορθώσουμε; Όλοι ξέρουμε -και έχουμε συμφωνήσει και συμφωνούμε και για το επόμενο διάστημα- ότι έχουν γίνει αρκετά βήματα. </w:t>
      </w:r>
    </w:p>
    <w:p w14:paraId="5760BA54"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Ξεκινώντας με τον ν.2716 πρώτα απ’ όλα έχουν κλείσει, έχουν μετασχηματιστεί, μεγάλα νοσοκομεία, με ασυλικές κλινικές, τουλάχιστον σε τέσσερις νομούς. Τα ξέρετε. Είναι στα Χανιά, στην Κέρκυρα, στην Τρίπολη, στην Πιερία, στην Κατερίνη. Έχουν κλείσει, λοιπόν,</w:t>
      </w:r>
      <w:r>
        <w:rPr>
          <w:rFonts w:eastAsia="Times New Roman" w:cs="Times New Roman"/>
          <w:szCs w:val="24"/>
        </w:rPr>
        <w:t xml:space="preserve"> και πλέον οι ασθενείς έχουν φύγει από το άσυλο, έχουν πάει στην κοινότητα και έχουν δημιουργηθεί κέντρα ψυχικής υγείας, δομές φιλοξενίας, κοινωνικοί συνεταιρισμοί και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η</w:t>
      </w:r>
      <w:r>
        <w:rPr>
          <w:rFonts w:eastAsia="Times New Roman" w:cs="Times New Roman"/>
          <w:szCs w:val="24"/>
        </w:rPr>
        <w:t>μέρας. Έγινε μια μεγάλη προσπάθεια και, μάλιστα, πάρα πολύ καλή. Όμως φτάνει αυτ</w:t>
      </w:r>
      <w:r>
        <w:rPr>
          <w:rFonts w:eastAsia="Times New Roman" w:cs="Times New Roman"/>
          <w:szCs w:val="24"/>
        </w:rPr>
        <w:t xml:space="preserve">ό; Η ψυχιατρική μεταρρύθμιση, τελικά, είναι μόνο γι’ αυτούς τους νομούς που είχαν ψυχιατρεία, που είχαν άσυλα; Στην υπόλοιπη Ελλάδα; </w:t>
      </w:r>
    </w:p>
    <w:p w14:paraId="5760BA55"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Ενώ ο νόμος προέβλεπε τη δημιουργία των τομέων ψυχικής υγείας και σε όλα τα γενικά κρατικά νοσοκομεία να υπάρξουν ψυχιατρι</w:t>
      </w:r>
      <w:r>
        <w:rPr>
          <w:rFonts w:eastAsia="Times New Roman" w:cs="Times New Roman"/>
          <w:szCs w:val="24"/>
        </w:rPr>
        <w:t xml:space="preserve">κές κλινικές, δεν έχει συμβεί αυτό. Υπάρχουν πολλά κενά. Βέβαια, έγινε μεγάλη προσπάθεια -και πρέπει να το ομολογήσουμε εδώ- γιατί υπήρχε πακτωλός χρημάτων, τόσο από το </w:t>
      </w:r>
      <w:r>
        <w:rPr>
          <w:rFonts w:eastAsia="Times New Roman" w:cs="Times New Roman"/>
          <w:szCs w:val="24"/>
        </w:rPr>
        <w:lastRenderedPageBreak/>
        <w:t>«</w:t>
      </w:r>
      <w:r>
        <w:rPr>
          <w:rFonts w:eastAsia="Times New Roman" w:cs="Times New Roman"/>
          <w:szCs w:val="24"/>
          <w:lang w:val="en-US"/>
        </w:rPr>
        <w:t>HORIZON</w:t>
      </w:r>
      <w:r>
        <w:rPr>
          <w:rFonts w:eastAsia="Times New Roman" w:cs="Times New Roman"/>
          <w:szCs w:val="24"/>
        </w:rPr>
        <w:t>» αρχικά, αλλά και από το «ΨΥΧΑΡΓΩΣ». Ο πρώτος παράγοντας, λοιπόν, είναι το χρή</w:t>
      </w:r>
      <w:r>
        <w:rPr>
          <w:rFonts w:eastAsia="Times New Roman" w:cs="Times New Roman"/>
          <w:szCs w:val="24"/>
        </w:rPr>
        <w:t>μα και ένας δεύτερος, το μεράκι των εργαζόμενων στην ψυχική υγεία. Εγώ λέω -και νομίζω ότι θα συμφωνήσουμε- πως είχε δημιουργηθεί κίνημα υπέρ της μεταρρύθμισης στην ψυχική υγεία. Και αυτό στηρίχτηκε κυρίως στους επαγγελματίες ψυχικής υγείας. Έδωσαν τον καλ</w:t>
      </w:r>
      <w:r>
        <w:rPr>
          <w:rFonts w:eastAsia="Times New Roman" w:cs="Times New Roman"/>
          <w:szCs w:val="24"/>
        </w:rPr>
        <w:t xml:space="preserve">ύτερο εαυτό τους και έδωσαν και μάχες και απέναντι σε αντιλήψεις παρωχημένες, σαν αυτές που και σήμερα οι θαυμαστές των ναζί και εδώ στη Βουλή υπερασπίζονται, όπως ότι οι ψυχικά ασθενείς πρέπει να είναι έξω από τον κόσμο, έξω από κατοικημένες περιοχές. Το </w:t>
      </w:r>
      <w:r>
        <w:rPr>
          <w:rFonts w:eastAsia="Times New Roman" w:cs="Times New Roman"/>
          <w:szCs w:val="24"/>
        </w:rPr>
        <w:t xml:space="preserve">ίδιο λένε σήμερα και για τους πρόσφυγες. </w:t>
      </w:r>
    </w:p>
    <w:p w14:paraId="5760BA56"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Δώσαμε, λοιπόν, μάχες απέναντι σε αυτές τις αντιλήψεις, σπάσαμε εκεί που μπορούσαμε το στίγμα και έχουμε φέρει τον κόσμο μέσα στην κοινωνία, αυτούς τουλάχιστον που ήταν στα άσυλα ως εκείνη τη στιγμή. </w:t>
      </w:r>
    </w:p>
    <w:p w14:paraId="5760BA57"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Όμως, ήρθε η </w:t>
      </w:r>
      <w:r>
        <w:rPr>
          <w:rFonts w:eastAsia="Times New Roman" w:cs="Times New Roman"/>
          <w:szCs w:val="24"/>
        </w:rPr>
        <w:t>κρίση, σταμάτησε η μεγάλη χρηματοδότηση, όλο το σύστημα της υγείας υποχρηματοδοτήθηκε και ιδιαίτερα της ψυχικής υγείας, και επιπλέον καταργήθηκαν και οι οργανισμοί αυτών των δικτύων παροχής ψυχικής υγείας που είχαν δημιουργηθεί. Γιατί κλείνοντας τα ψυχιατρ</w:t>
      </w:r>
      <w:r>
        <w:rPr>
          <w:rFonts w:eastAsia="Times New Roman" w:cs="Times New Roman"/>
          <w:szCs w:val="24"/>
        </w:rPr>
        <w:t xml:space="preserve">εία και τα άσυλα, δημιουργήθηκαν δίκτυα σε αυτές τις περιοχές. </w:t>
      </w:r>
    </w:p>
    <w:p w14:paraId="5760BA58"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Ήρθε ο κ. Γεωργιάδης με νόμο, κατήργησε και τους οργανισμούς και με διαπιστωτικές πράξεις μετέφερε τους εργαζόμενους στα γενικά κρατικά νοσοκομεία, εκεί τουλάχιστον που υπήρχαν. Το αποτέλεσμα </w:t>
      </w:r>
      <w:r>
        <w:rPr>
          <w:rFonts w:eastAsia="Times New Roman" w:cs="Times New Roman"/>
          <w:szCs w:val="24"/>
        </w:rPr>
        <w:t>ήταν μπροστά στα μεγάλα προβλήματα των γενικών κρατικών, να υποστελεχωθούν ακόμα περισσότερο οι δομές, να μην υπάρχει προσωπικό παρά ένας νοσηλευτής σε κάθε βάρδια, με αποτέλεσμα να μην λειτουργούν οι θεραπευτικές πολυκλαδικές ομάδες και τελικά οι μικρές α</w:t>
      </w:r>
      <w:r>
        <w:rPr>
          <w:rFonts w:eastAsia="Times New Roman" w:cs="Times New Roman"/>
          <w:szCs w:val="24"/>
        </w:rPr>
        <w:t xml:space="preserve">υτές δομές, οι αποασυλοποιημένες, να κινδυνεύουν να γίνουν μικρά άσυλα. Αυτό θέλουμε να αντιμετωπίσουμε με τον νόμο. </w:t>
      </w:r>
    </w:p>
    <w:p w14:paraId="5760BA59"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Ταυτόχρονα, ο νόμος Γεωργιάδη υποβάθμιζε τη Διεύθυνση Ψυχικής Υγείας σε τμήμα και υπήρχε μια πλήρης αποδιοργάνωση. Καμμία δομή δεν ελεγχότ</w:t>
      </w:r>
      <w:r>
        <w:rPr>
          <w:rFonts w:eastAsia="Times New Roman" w:cs="Times New Roman"/>
          <w:szCs w:val="24"/>
        </w:rPr>
        <w:t xml:space="preserve">αν, δεν βοηθιόταν, προκειμένου να υπηρετήσει το έργο για το οποίο δημιουργήθηκε.  </w:t>
      </w:r>
    </w:p>
    <w:p w14:paraId="5760BA5A"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Ερχόμαστε με αυτόν τον νόμο και βάζουμε μια τάξη. Δημιουργούμε νέους θεσμούς, δημιουργούμε νέα όργανα διασύνδεσης της ψυχικής υγείας από κάτω προς τα πάνω. Σε αυτά τα όργανα</w:t>
      </w:r>
      <w:r>
        <w:rPr>
          <w:rFonts w:eastAsia="Times New Roman" w:cs="Times New Roman"/>
          <w:szCs w:val="24"/>
        </w:rPr>
        <w:t xml:space="preserve"> συμμετέχουν και οι ίδιοι οι λήπτες παροχών υγείας. Σε αυτά τα όργανα συμμετέχει η κοινωνία, συμμετέχει η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υτοδιοίκηση. Και όλα αυτά τα όργανα έχουν αποφασιστικό ρόλο, έχουν αρμοδιότητες οι οποίες τους δίνουν τη δυνατότητα να προχωρήσουν παρακάτω. Ξ</w:t>
      </w:r>
      <w:r>
        <w:rPr>
          <w:rFonts w:eastAsia="Times New Roman" w:cs="Times New Roman"/>
          <w:szCs w:val="24"/>
        </w:rPr>
        <w:t xml:space="preserve">εκινάμε από αυτό. Δεν σταματάμε σε αυτό. Βάζουμε σήμερα τη βάση. </w:t>
      </w:r>
    </w:p>
    <w:p w14:paraId="5760BA5B"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Φαντάζομαι ότι σε μικρό χρονικό διάστημα θα ξανακουβεντιάσουμε πώς θέλουμε να γίνει η ψυχική υγεία στον χώρο μας, τι θα γίνει και στην υπόλοιπη Ελλάδα και θα έχουμε πολύ καλύτερα αποτελέσματ</w:t>
      </w:r>
      <w:r>
        <w:rPr>
          <w:rFonts w:eastAsia="Times New Roman" w:cs="Times New Roman"/>
          <w:szCs w:val="24"/>
        </w:rPr>
        <w:t xml:space="preserve">α. </w:t>
      </w:r>
    </w:p>
    <w:p w14:paraId="5760BA5C"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Θέλω να τελειώσω -είμαι βέβαια μέσα στον χρόνο μου ακόμα- αναφερόμενος σε ένα, δυο ζητήματα. Δεν θέλω να απαντήσω στον κ. Γρηγοράκο, ο οποίος με υπομονή είναι εδώ, από τους ελάχιστους Βουλευτές που περιμένουν να ακούσουν όλες τις απόψεις.</w:t>
      </w:r>
    </w:p>
    <w:p w14:paraId="5760BA5D" w14:textId="77777777" w:rsidR="003F14BB" w:rsidRDefault="00F37CA6">
      <w:pPr>
        <w:spacing w:line="600" w:lineRule="auto"/>
        <w:ind w:firstLine="720"/>
        <w:jc w:val="both"/>
        <w:rPr>
          <w:rFonts w:eastAsia="Times New Roman"/>
          <w:szCs w:val="24"/>
        </w:rPr>
      </w:pPr>
      <w:r>
        <w:rPr>
          <w:rFonts w:eastAsia="Times New Roman"/>
          <w:szCs w:val="24"/>
        </w:rPr>
        <w:t>Μας είπατε, κ</w:t>
      </w:r>
      <w:r>
        <w:rPr>
          <w:rFonts w:eastAsia="Times New Roman"/>
          <w:szCs w:val="24"/>
        </w:rPr>
        <w:t>ύριε Γρηγοράκο, ότι το επίπεδο της υγείας δείχνει και το επίπεδο του πολιτισμού μιας χώρας. Επίσης και το επίπεδο της ευημερίας ενός λαού και μιας χώρας. Ξεχάσατε, όμως, να μας πείτε ότι η υγεία πέρα από δείκτης ποιότητας ζωής και πολιτισμού, είναι και κοι</w:t>
      </w:r>
      <w:r>
        <w:rPr>
          <w:rFonts w:eastAsia="Times New Roman"/>
          <w:szCs w:val="24"/>
        </w:rPr>
        <w:t>νωνικό αγαθό και δεν είναι εμπόρευμα και πως αυτό το αγαθό πρέπει να δίνεται σε όλους αυτούς που το έχουν ανάγκη. Για αυτόν τον λόγο φέραμε την ελεύθερη πρόσβαση στη δημόσια υγεία σε όλους τους πολίτες είναι, δεν είναι εργαζόμενοι, είναι, δεν είναι ασφαλισ</w:t>
      </w:r>
      <w:r>
        <w:rPr>
          <w:rFonts w:eastAsia="Times New Roman"/>
          <w:szCs w:val="24"/>
        </w:rPr>
        <w:t xml:space="preserve">μένοι. </w:t>
      </w:r>
    </w:p>
    <w:p w14:paraId="5760BA5E" w14:textId="77777777" w:rsidR="003F14BB" w:rsidRDefault="00F37CA6">
      <w:pPr>
        <w:spacing w:line="600" w:lineRule="auto"/>
        <w:ind w:firstLine="720"/>
        <w:jc w:val="both"/>
        <w:rPr>
          <w:rFonts w:eastAsia="Times New Roman"/>
          <w:szCs w:val="24"/>
        </w:rPr>
      </w:pPr>
      <w:r>
        <w:rPr>
          <w:rFonts w:eastAsia="Times New Roman"/>
          <w:szCs w:val="24"/>
        </w:rPr>
        <w:t>Εμείς ήμασταν, είμαστε και θα είμαστε πάντοτε υπέρ της δημόσιας υγείας ως κοινωνικό αγαθό που πρέπει να δίνεται σε όλους. Όλος αυτός ο κόσμος που στήριξε ως σήμερα το δημόσιο σύστημα υγείας, έχει πολλά προβλήματα -και αναφέρομαι στους εργαζόμενους-</w:t>
      </w:r>
      <w:r>
        <w:rPr>
          <w:rFonts w:eastAsia="Times New Roman"/>
          <w:szCs w:val="24"/>
        </w:rPr>
        <w:t xml:space="preserve"> είναι κουρασμένος, δεν έχει όραμα και προσπαθούμε να του το δώσουμε, κυρίως όμως είναι πολύ χαμηλά αμειβόμενος.</w:t>
      </w:r>
    </w:p>
    <w:p w14:paraId="5760BA5F" w14:textId="77777777" w:rsidR="003F14BB" w:rsidRDefault="00F37CA6">
      <w:pPr>
        <w:spacing w:line="600" w:lineRule="auto"/>
        <w:ind w:firstLine="720"/>
        <w:jc w:val="both"/>
        <w:rPr>
          <w:rFonts w:eastAsia="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760BA60" w14:textId="77777777" w:rsidR="003F14BB" w:rsidRDefault="00F37CA6">
      <w:pPr>
        <w:spacing w:line="600" w:lineRule="auto"/>
        <w:ind w:firstLine="720"/>
        <w:jc w:val="both"/>
        <w:rPr>
          <w:rFonts w:eastAsia="Times New Roman"/>
          <w:szCs w:val="24"/>
        </w:rPr>
      </w:pPr>
      <w:r>
        <w:rPr>
          <w:rFonts w:eastAsia="Times New Roman"/>
          <w:szCs w:val="24"/>
        </w:rPr>
        <w:t>Τελειώνω, κύριε Πρόεδρε, σε δύο δευτερόλεπτα.</w:t>
      </w:r>
    </w:p>
    <w:p w14:paraId="5760BA61" w14:textId="77777777" w:rsidR="003F14BB" w:rsidRDefault="00F37CA6">
      <w:pPr>
        <w:spacing w:line="600" w:lineRule="auto"/>
        <w:ind w:firstLine="720"/>
        <w:jc w:val="both"/>
        <w:rPr>
          <w:rFonts w:eastAsia="Times New Roman"/>
          <w:szCs w:val="24"/>
        </w:rPr>
      </w:pPr>
      <w:r>
        <w:rPr>
          <w:rFonts w:eastAsia="Times New Roman"/>
          <w:szCs w:val="24"/>
        </w:rPr>
        <w:t>Για αυτόν τον</w:t>
      </w:r>
      <w:r>
        <w:rPr>
          <w:rFonts w:eastAsia="Times New Roman"/>
          <w:szCs w:val="24"/>
        </w:rPr>
        <w:t xml:space="preserve"> λόγο, μέσα σε αυτήν τη δύσκολη δημοσιονομική πολιτική που υπάρχει σήμερα, σε αυτές τις τεράστιες δυσκολίες που αντιμετωπίζει η χώρα μας, κάνουμε ένα μικρό βήμα: Δίνουμε αυτό που μπορούμε σήμερα. Αυξάνονται τα χρήματα που παίρνει ο εργαζόμενος στα δημόσια </w:t>
      </w:r>
      <w:r>
        <w:rPr>
          <w:rFonts w:eastAsia="Times New Roman"/>
          <w:szCs w:val="24"/>
        </w:rPr>
        <w:t xml:space="preserve">νοσοκομεία όταν κάνει εργασία νυχτερινή, αργίες, κ.λπ.. Να είναι 15%, 20% αυτή η αύξηση; Πραγματικά δεν αρκεί. Είναι μικρή. </w:t>
      </w:r>
    </w:p>
    <w:p w14:paraId="5760BA62" w14:textId="77777777" w:rsidR="003F14BB" w:rsidRDefault="00F37CA6">
      <w:pPr>
        <w:spacing w:line="600" w:lineRule="auto"/>
        <w:ind w:firstLine="720"/>
        <w:jc w:val="both"/>
        <w:rPr>
          <w:rFonts w:eastAsia="Times New Roman"/>
          <w:szCs w:val="24"/>
        </w:rPr>
      </w:pPr>
      <w:r>
        <w:rPr>
          <w:rFonts w:eastAsia="Times New Roman"/>
          <w:szCs w:val="24"/>
        </w:rPr>
        <w:t>Αυτό, όμως, μπορούμε να κάνουμε σήμερα, παλεύοντας για να αλλάξουμε όλο το σύστημα, να αλλάξουμε και το σύστημα αμοιβών, να μπορούν</w:t>
      </w:r>
      <w:r>
        <w:rPr>
          <w:rFonts w:eastAsia="Times New Roman"/>
          <w:szCs w:val="24"/>
        </w:rPr>
        <w:t xml:space="preserve"> να αμείβονται με βάση αυτά που χρειάζονται για να ζουν αξιοπρεπώς τις οικογένειές τους.</w:t>
      </w:r>
    </w:p>
    <w:p w14:paraId="5760BA63" w14:textId="77777777" w:rsidR="003F14BB" w:rsidRDefault="00F37CA6">
      <w:pPr>
        <w:spacing w:line="600" w:lineRule="auto"/>
        <w:ind w:firstLine="720"/>
        <w:jc w:val="both"/>
        <w:rPr>
          <w:rFonts w:eastAsia="Times New Roman"/>
          <w:szCs w:val="24"/>
        </w:rPr>
      </w:pPr>
      <w:r>
        <w:rPr>
          <w:rFonts w:eastAsia="Times New Roman"/>
          <w:szCs w:val="24"/>
        </w:rPr>
        <w:t>Ευχαριστώ.</w:t>
      </w:r>
    </w:p>
    <w:p w14:paraId="5760BA64" w14:textId="77777777" w:rsidR="003F14BB" w:rsidRDefault="00F37CA6">
      <w:pPr>
        <w:spacing w:line="600" w:lineRule="auto"/>
        <w:ind w:firstLine="720"/>
        <w:jc w:val="center"/>
        <w:rPr>
          <w:rFonts w:eastAsia="Times New Roman" w:cs="Times New Roman"/>
          <w:szCs w:val="24"/>
        </w:rPr>
      </w:pPr>
      <w:r>
        <w:rPr>
          <w:rFonts w:eastAsia="Times New Roman" w:cs="Times New Roman"/>
          <w:szCs w:val="24"/>
        </w:rPr>
        <w:t xml:space="preserve"> (Χειροκροτήματα από την πτέρυγα του ΣΥΡΙΖΑ)</w:t>
      </w:r>
    </w:p>
    <w:p w14:paraId="5760BA65" w14:textId="77777777" w:rsidR="003F14BB" w:rsidRDefault="00F37CA6">
      <w:pPr>
        <w:spacing w:line="600" w:lineRule="auto"/>
        <w:ind w:firstLine="720"/>
        <w:jc w:val="both"/>
        <w:rPr>
          <w:rFonts w:eastAsia="Times New Roman" w:cs="Times New Roman"/>
          <w:bCs/>
          <w:szCs w:val="24"/>
        </w:rPr>
      </w:pPr>
      <w:r>
        <w:rPr>
          <w:rFonts w:eastAsia="Times New Roman" w:cs="Times New Roman"/>
          <w:b/>
          <w:bCs/>
          <w:szCs w:val="24"/>
        </w:rPr>
        <w:t>ΠΡΟΕΔΡΕΥΩΝ</w:t>
      </w:r>
      <w:r>
        <w:rPr>
          <w:rFonts w:eastAsia="Times New Roman" w:cs="Times New Roman"/>
          <w:b/>
          <w:szCs w:val="24"/>
        </w:rPr>
        <w:t xml:space="preserve"> (Σπυρίδων </w:t>
      </w:r>
      <w:r>
        <w:rPr>
          <w:rFonts w:eastAsia="Times New Roman" w:cs="Times New Roman"/>
          <w:b/>
          <w:bCs/>
          <w:szCs w:val="24"/>
        </w:rPr>
        <w:t xml:space="preserve">Λυκούδης): </w:t>
      </w:r>
      <w:r>
        <w:rPr>
          <w:rFonts w:eastAsia="Times New Roman" w:cs="Times New Roman"/>
          <w:bCs/>
          <w:szCs w:val="24"/>
        </w:rPr>
        <w:t>Ευχαριστούμε, κύριε συνάδελφε.</w:t>
      </w:r>
    </w:p>
    <w:p w14:paraId="5760BA66" w14:textId="77777777" w:rsidR="003F14BB" w:rsidRDefault="00F37CA6">
      <w:pPr>
        <w:spacing w:line="600" w:lineRule="auto"/>
        <w:ind w:firstLine="720"/>
        <w:jc w:val="both"/>
        <w:rPr>
          <w:rFonts w:eastAsia="Times New Roman"/>
          <w:szCs w:val="24"/>
        </w:rPr>
      </w:pPr>
      <w:r>
        <w:rPr>
          <w:rFonts w:eastAsia="Times New Roman" w:cs="Times New Roman"/>
          <w:bCs/>
          <w:szCs w:val="24"/>
        </w:rPr>
        <w:t>Τον λόγο έχει ο συνάδελφος κ. Νικόλαος Μανιός γι</w:t>
      </w:r>
      <w:r>
        <w:rPr>
          <w:rFonts w:eastAsia="Times New Roman" w:cs="Times New Roman"/>
          <w:bCs/>
          <w:szCs w:val="24"/>
        </w:rPr>
        <w:t>α επτά λεπτά.</w:t>
      </w:r>
    </w:p>
    <w:p w14:paraId="5760BA67" w14:textId="77777777" w:rsidR="003F14BB" w:rsidRDefault="00F37CA6">
      <w:pPr>
        <w:spacing w:line="600" w:lineRule="auto"/>
        <w:ind w:firstLine="720"/>
        <w:jc w:val="both"/>
        <w:rPr>
          <w:rFonts w:eastAsia="Times New Roman"/>
          <w:szCs w:val="24"/>
        </w:rPr>
      </w:pPr>
      <w:r>
        <w:rPr>
          <w:rFonts w:eastAsia="Times New Roman"/>
          <w:b/>
          <w:szCs w:val="24"/>
        </w:rPr>
        <w:t xml:space="preserve">ΝΙΚΟΛΑΟΣ ΜΑΝΙΟΣ: </w:t>
      </w:r>
      <w:r>
        <w:rPr>
          <w:rFonts w:eastAsia="Times New Roman"/>
          <w:szCs w:val="24"/>
        </w:rPr>
        <w:t>Ευχαριστώ, κύριε Πρόεδρε.</w:t>
      </w:r>
    </w:p>
    <w:p w14:paraId="5760BA68" w14:textId="77777777" w:rsidR="003F14BB" w:rsidRDefault="00F37CA6">
      <w:pPr>
        <w:spacing w:line="600" w:lineRule="auto"/>
        <w:ind w:firstLine="720"/>
        <w:jc w:val="both"/>
        <w:rPr>
          <w:rFonts w:eastAsia="Times New Roman"/>
          <w:szCs w:val="24"/>
        </w:rPr>
      </w:pPr>
      <w:r>
        <w:rPr>
          <w:rFonts w:eastAsia="Times New Roman"/>
          <w:szCs w:val="24"/>
        </w:rPr>
        <w:t>Κυρίες και κύριοι συνάδελφοι, για να κατανοήσουμε το μέγεθος αυτής της προσπάθειας που γίνεται για την ψυχική υγεία και όχι μόνο, γιατί περιλαμβάνονται και άλλα πράγματα σε αυτό το νομοσχέδιο, πρέπει</w:t>
      </w:r>
      <w:r>
        <w:rPr>
          <w:rFonts w:eastAsia="Times New Roman"/>
          <w:szCs w:val="24"/>
        </w:rPr>
        <w:t xml:space="preserve"> να δούμε τι έγινε με την πρωτοβάθμια περίθαλψη υγείας στο Εθνικό Σύστημα Υγείας.</w:t>
      </w:r>
    </w:p>
    <w:p w14:paraId="5760BA69" w14:textId="77777777" w:rsidR="003F14BB" w:rsidRDefault="00F37CA6">
      <w:pPr>
        <w:spacing w:line="600" w:lineRule="auto"/>
        <w:ind w:firstLine="720"/>
        <w:jc w:val="both"/>
        <w:rPr>
          <w:rFonts w:eastAsia="Times New Roman"/>
          <w:szCs w:val="24"/>
        </w:rPr>
      </w:pPr>
      <w:r>
        <w:rPr>
          <w:rFonts w:eastAsia="Times New Roman"/>
          <w:szCs w:val="24"/>
        </w:rPr>
        <w:t>Είναι μεγάλος πειρασμός να μιλήσω για το Εθνικό Σύστημα Υγείας. Δεν θα το κάνω τώρα. Ήταν μια κορυφαία θεσμική αλλαγή όταν έγινε. Το σύστημα, όμως, εγκαταλείφθηκε -όχι μόνο ο</w:t>
      </w:r>
      <w:r>
        <w:rPr>
          <w:rFonts w:eastAsia="Times New Roman"/>
          <w:szCs w:val="24"/>
        </w:rPr>
        <w:t>ικονομικά- από το 1988 και ύστερα, που ήταν και ομολογία και σύμφωνη άποψη του Υπουργού τότε Υγείας, του αξιότιμου Γιάννη Φλώρου -ελπίζω ότι είναι ζωντανός και με ακούει-...</w:t>
      </w:r>
    </w:p>
    <w:p w14:paraId="5760BA6A" w14:textId="77777777" w:rsidR="003F14BB" w:rsidRDefault="00F37CA6">
      <w:pPr>
        <w:spacing w:line="600" w:lineRule="auto"/>
        <w:ind w:firstLine="720"/>
        <w:jc w:val="both"/>
        <w:rPr>
          <w:rFonts w:eastAsia="Times New Roman"/>
          <w:szCs w:val="24"/>
        </w:rPr>
      </w:pPr>
      <w:r>
        <w:rPr>
          <w:rFonts w:eastAsia="Times New Roman"/>
          <w:b/>
          <w:szCs w:val="24"/>
        </w:rPr>
        <w:t>ΛΕΩΝΙΔΑΣ ΓΡΗΓΟΡΑΚΟΣ:</w:t>
      </w:r>
      <w:r>
        <w:rPr>
          <w:rFonts w:eastAsia="Times New Roman"/>
          <w:szCs w:val="24"/>
        </w:rPr>
        <w:t xml:space="preserve"> Είναι.</w:t>
      </w:r>
    </w:p>
    <w:p w14:paraId="5760BA6B" w14:textId="77777777" w:rsidR="003F14BB" w:rsidRDefault="00F37CA6">
      <w:pPr>
        <w:spacing w:line="600" w:lineRule="auto"/>
        <w:ind w:firstLine="720"/>
        <w:jc w:val="both"/>
        <w:rPr>
          <w:rFonts w:eastAsia="Times New Roman"/>
          <w:szCs w:val="24"/>
        </w:rPr>
      </w:pPr>
      <w:r>
        <w:rPr>
          <w:rFonts w:eastAsia="Times New Roman"/>
          <w:b/>
          <w:szCs w:val="24"/>
        </w:rPr>
        <w:t xml:space="preserve">ΝΙΚΟΛΑΟΣ ΜΑΝΙΟΣ: </w:t>
      </w:r>
      <w:r>
        <w:rPr>
          <w:rFonts w:eastAsia="Times New Roman"/>
          <w:szCs w:val="24"/>
        </w:rPr>
        <w:t>Χαίρομαι ιδιαιτέρως.</w:t>
      </w:r>
    </w:p>
    <w:p w14:paraId="5760BA6C" w14:textId="77777777" w:rsidR="003F14BB" w:rsidRDefault="00F37CA6">
      <w:pPr>
        <w:spacing w:line="600" w:lineRule="auto"/>
        <w:ind w:firstLine="720"/>
        <w:jc w:val="both"/>
        <w:rPr>
          <w:rFonts w:eastAsia="Times New Roman"/>
          <w:szCs w:val="24"/>
        </w:rPr>
      </w:pPr>
      <w:r>
        <w:rPr>
          <w:rFonts w:eastAsia="Times New Roman"/>
          <w:szCs w:val="24"/>
        </w:rPr>
        <w:t>Αυτός ο νόμος, λ</w:t>
      </w:r>
      <w:r>
        <w:rPr>
          <w:rFonts w:eastAsia="Times New Roman"/>
          <w:szCs w:val="24"/>
        </w:rPr>
        <w:t xml:space="preserve">οιπόν, είχε ένα άρθρο -το 14 αν θυμάμαι καλά- για τα </w:t>
      </w:r>
      <w:r>
        <w:rPr>
          <w:rFonts w:eastAsia="Times New Roman"/>
          <w:szCs w:val="24"/>
        </w:rPr>
        <w:t>κ</w:t>
      </w:r>
      <w:r>
        <w:rPr>
          <w:rFonts w:eastAsia="Times New Roman"/>
          <w:szCs w:val="24"/>
        </w:rPr>
        <w:t xml:space="preserve">έντρα </w:t>
      </w:r>
      <w:r>
        <w:rPr>
          <w:rFonts w:eastAsia="Times New Roman"/>
          <w:szCs w:val="24"/>
        </w:rPr>
        <w:t>υ</w:t>
      </w:r>
      <w:r>
        <w:rPr>
          <w:rFonts w:eastAsia="Times New Roman"/>
          <w:szCs w:val="24"/>
        </w:rPr>
        <w:t>γείας, δηλαδή για την πρωτοβάθμια φροντίδα υγείας. Αυτό το άρθρο είχε δεκατρείς τουλάχιστον αρμοδιότητες να κάνει. Και λέω «τουλάχιστον», γιατί με υπουργική απόφαση θα μπορούσαν να προστεθούν και</w:t>
      </w:r>
      <w:r>
        <w:rPr>
          <w:rFonts w:eastAsia="Times New Roman"/>
          <w:szCs w:val="24"/>
        </w:rPr>
        <w:t xml:space="preserve"> άλλες. Όχι μόνο δεν προστέθηκαν άλλες με το πέρασμα του χρόνου, αλλά αφυδατώθηκε σε τέτοιο βαθμό που σε ακραία περίπτωση έχει φτάσει να είναι συνταγογράφηση και τίποτα άλλο. Όχι σε όλα τα </w:t>
      </w:r>
      <w:r>
        <w:rPr>
          <w:rFonts w:eastAsia="Times New Roman"/>
          <w:szCs w:val="24"/>
        </w:rPr>
        <w:t>κ</w:t>
      </w:r>
      <w:r>
        <w:rPr>
          <w:rFonts w:eastAsia="Times New Roman"/>
          <w:szCs w:val="24"/>
        </w:rPr>
        <w:t xml:space="preserve">έντρα </w:t>
      </w:r>
      <w:r>
        <w:rPr>
          <w:rFonts w:eastAsia="Times New Roman"/>
          <w:szCs w:val="24"/>
        </w:rPr>
        <w:t>υ</w:t>
      </w:r>
      <w:r>
        <w:rPr>
          <w:rFonts w:eastAsia="Times New Roman"/>
          <w:szCs w:val="24"/>
        </w:rPr>
        <w:t>γείας, αλλά σε ακραία περίπτωση μόνο αυτό.</w:t>
      </w:r>
    </w:p>
    <w:p w14:paraId="5760BA6D" w14:textId="77777777" w:rsidR="003F14BB" w:rsidRDefault="00F37CA6">
      <w:pPr>
        <w:spacing w:line="600" w:lineRule="auto"/>
        <w:ind w:firstLine="720"/>
        <w:jc w:val="both"/>
        <w:rPr>
          <w:rFonts w:eastAsia="Times New Roman"/>
          <w:szCs w:val="24"/>
        </w:rPr>
      </w:pPr>
      <w:r>
        <w:rPr>
          <w:rFonts w:eastAsia="Times New Roman"/>
          <w:szCs w:val="24"/>
        </w:rPr>
        <w:t xml:space="preserve">Επομένως </w:t>
      </w:r>
      <w:r>
        <w:rPr>
          <w:rFonts w:eastAsia="Times New Roman"/>
          <w:szCs w:val="24"/>
        </w:rPr>
        <w:t>στ</w:t>
      </w:r>
      <w:r>
        <w:rPr>
          <w:rFonts w:eastAsia="Times New Roman"/>
          <w:szCs w:val="24"/>
        </w:rPr>
        <w:t>η</w:t>
      </w:r>
      <w:r>
        <w:rPr>
          <w:rFonts w:eastAsia="Times New Roman"/>
          <w:szCs w:val="24"/>
        </w:rPr>
        <w:t>ν</w:t>
      </w:r>
      <w:r>
        <w:rPr>
          <w:rFonts w:eastAsia="Times New Roman"/>
          <w:szCs w:val="24"/>
        </w:rPr>
        <w:t xml:space="preserve"> ψυχική υγεία</w:t>
      </w:r>
      <w:r>
        <w:rPr>
          <w:rFonts w:eastAsia="Times New Roman"/>
          <w:szCs w:val="24"/>
        </w:rPr>
        <w:t>,</w:t>
      </w:r>
      <w:r>
        <w:rPr>
          <w:rFonts w:eastAsia="Times New Roman"/>
          <w:szCs w:val="24"/>
        </w:rPr>
        <w:t xml:space="preserve"> από τα μισά της δεκαετίας του ’80 και ύστερα</w:t>
      </w:r>
      <w:r>
        <w:rPr>
          <w:rFonts w:eastAsia="Times New Roman"/>
          <w:szCs w:val="24"/>
        </w:rPr>
        <w:t>,</w:t>
      </w:r>
      <w:r>
        <w:rPr>
          <w:rFonts w:eastAsia="Times New Roman"/>
          <w:szCs w:val="24"/>
        </w:rPr>
        <w:t xml:space="preserve"> που βγήκαν οι εικόνες της Λέρου κ.λπ., έχει έρθει αρκετό χρήμα για την μεταρρύθμιση. Το μεν χρήμα τακτοποιήθηκε, πήγε στους </w:t>
      </w:r>
      <w:r>
        <w:rPr>
          <w:rFonts w:eastAsia="Times New Roman"/>
          <w:szCs w:val="24"/>
        </w:rPr>
        <w:t>υ</w:t>
      </w:r>
      <w:r>
        <w:rPr>
          <w:rFonts w:eastAsia="Times New Roman"/>
          <w:szCs w:val="24"/>
        </w:rPr>
        <w:t>μετέρους, η δε μεταρρύθμιση πήγε στις καλένδες και μετά από είκοσι χρό</w:t>
      </w:r>
      <w:r>
        <w:rPr>
          <w:rFonts w:eastAsia="Times New Roman"/>
          <w:szCs w:val="24"/>
        </w:rPr>
        <w:t>νια άρχισε κάτι να γίνεται.</w:t>
      </w:r>
    </w:p>
    <w:p w14:paraId="5760BA6E" w14:textId="77777777" w:rsidR="003F14BB" w:rsidRDefault="00F37CA6">
      <w:pPr>
        <w:spacing w:line="600" w:lineRule="auto"/>
        <w:ind w:firstLine="720"/>
        <w:jc w:val="both"/>
        <w:rPr>
          <w:rFonts w:eastAsia="Times New Roman"/>
          <w:szCs w:val="24"/>
        </w:rPr>
      </w:pPr>
      <w:r>
        <w:rPr>
          <w:rFonts w:eastAsia="Times New Roman"/>
          <w:szCs w:val="24"/>
        </w:rPr>
        <w:t>Αυτή είναι η αξία της σημερινής προσπάθειας που δεν ολοκληρώνει όλο το πρόβλημα της οργάνωσης, αλλά βάζει τις βάσεις και δείχνει την κατεύθυνση προς τα πού θα πάμε. Και πρέπει να πάμε και με ταχύτερους ακόμα ρυθμούς.</w:t>
      </w:r>
    </w:p>
    <w:p w14:paraId="5760BA6F" w14:textId="77777777" w:rsidR="003F14BB" w:rsidRDefault="00F37CA6">
      <w:pPr>
        <w:spacing w:line="600" w:lineRule="auto"/>
        <w:jc w:val="both"/>
        <w:rPr>
          <w:rFonts w:eastAsia="Times New Roman" w:cs="Times New Roman"/>
          <w:szCs w:val="24"/>
        </w:rPr>
      </w:pPr>
      <w:r>
        <w:rPr>
          <w:rFonts w:eastAsia="Times New Roman"/>
          <w:szCs w:val="24"/>
        </w:rPr>
        <w:t>Θα ήθελα να</w:t>
      </w:r>
      <w:r>
        <w:rPr>
          <w:rFonts w:eastAsia="Times New Roman"/>
          <w:szCs w:val="24"/>
        </w:rPr>
        <w:t xml:space="preserve"> πω και άλλα πράγματα για τη θετική πλευρά του νόμου. Θα σταθώ, όμως, σε ορισμένα από αυτά. Ένα από αυτά είναι η ΑΕΜΥ. </w:t>
      </w:r>
      <w:r>
        <w:rPr>
          <w:rFonts w:eastAsia="Times New Roman" w:cs="Times New Roman"/>
          <w:szCs w:val="24"/>
        </w:rPr>
        <w:t>Τι ήταν η ΑΕΜΥ και τι είναι η ΑΕΜΥ; Είναι Ανώνυμη Εταιρεία Μονάδων Υγείας. Έγινε για να λύσει ένα πρόβλημα στους Ολυμπιακούς Αγώνες. Είνα</w:t>
      </w:r>
      <w:r>
        <w:rPr>
          <w:rFonts w:eastAsia="Times New Roman" w:cs="Times New Roman"/>
          <w:szCs w:val="24"/>
        </w:rPr>
        <w:t xml:space="preserve">ι ένα εργαλείο στα χέρια μιας κυβέρνησης. Η προηγούμενη κυβέρνηση ή συγκυβέρνηση είχε την ΑΕΜΥ και είχε αποφασίσει και είχε συνομολογήσει να πουληθεί το κτήριο που ήταν για το </w:t>
      </w:r>
      <w:r>
        <w:rPr>
          <w:rFonts w:eastAsia="Times New Roman" w:cs="Times New Roman"/>
          <w:szCs w:val="24"/>
        </w:rPr>
        <w:t>ν</w:t>
      </w:r>
      <w:r>
        <w:rPr>
          <w:rFonts w:eastAsia="Times New Roman" w:cs="Times New Roman"/>
          <w:szCs w:val="24"/>
        </w:rPr>
        <w:t>οσοκομείο της Σαντορίνης σε ιδιώτη. Και σύμφωνα με πληροφορίες στο νησί είχε βρ</w:t>
      </w:r>
      <w:r>
        <w:rPr>
          <w:rFonts w:eastAsia="Times New Roman" w:cs="Times New Roman"/>
          <w:szCs w:val="24"/>
        </w:rPr>
        <w:t xml:space="preserve">εθεί και ο αγοραστής από την Αμερική να το πάρει.  </w:t>
      </w:r>
    </w:p>
    <w:p w14:paraId="5760BA70"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Για ξενοδοχείο. Πες τα όλα! </w:t>
      </w:r>
    </w:p>
    <w:p w14:paraId="5760BA71"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ΝΙΚΟΛΑΟΣ ΜΑΝΙΟΣ: </w:t>
      </w:r>
      <w:r>
        <w:rPr>
          <w:rFonts w:eastAsia="Times New Roman" w:cs="Times New Roman"/>
          <w:szCs w:val="24"/>
        </w:rPr>
        <w:t>Άμα πουληθεί το νοσοκομείο, δεν με νοιάζει αν θα το κάνουν ξενοδοχείο ή αν θα το κάνουν κοτέτσι. Τι με ενδιαφέρε</w:t>
      </w:r>
      <w:r>
        <w:rPr>
          <w:rFonts w:eastAsia="Times New Roman" w:cs="Times New Roman"/>
          <w:szCs w:val="24"/>
        </w:rPr>
        <w:t xml:space="preserve">ι εμένα; Έχεις δίκιο, Παύλο, αλλά δεν με ενδιαφέρει. Ήταν να πουληθεί. Αλλάζει η κυβέρνηση, αλλάζει και η διοίκηση της ΑΕΜΥ και της αναθέτει να ανοίξει ένα νοσοκομείο, που με πολύ εύκολο τρόπο η συνδικαλιστική οργάνωση της ΠΟΕΔΗΝ, που νομίζω ουδέποτε είχε </w:t>
      </w:r>
      <w:r>
        <w:rPr>
          <w:rFonts w:eastAsia="Times New Roman" w:cs="Times New Roman"/>
          <w:szCs w:val="24"/>
        </w:rPr>
        <w:t>πέσει σε τόσο χαμηλό επίπεδο εξάρτησης πολιτικής…</w:t>
      </w:r>
    </w:p>
    <w:p w14:paraId="5760BA72"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Και χυδαιότητας. </w:t>
      </w:r>
    </w:p>
    <w:p w14:paraId="5760BA73"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ΝΙΚΟΛΑΟΣ ΜΑΝΙΟΣ: </w:t>
      </w:r>
      <w:r>
        <w:rPr>
          <w:rFonts w:eastAsia="Times New Roman" w:cs="Times New Roman"/>
          <w:szCs w:val="24"/>
        </w:rPr>
        <w:t xml:space="preserve">Και χυδαιότητας! Σωστό, αγαπητέ Υπουργέ. </w:t>
      </w:r>
    </w:p>
    <w:p w14:paraId="5760BA74"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Η συνδικαλιστική οργάνωση της ΠΟΕΔΗΝ, λοιπόν, είπε μέσα στη Βουλή, στην Αίθουσα της Γερουσίας, ότι είναι για να γελάει το παρδαλό κατσίκι. Δεν είναι το </w:t>
      </w:r>
      <w:r>
        <w:rPr>
          <w:rFonts w:eastAsia="Times New Roman" w:cs="Times New Roman"/>
          <w:szCs w:val="24"/>
          <w:lang w:val="en-US"/>
        </w:rPr>
        <w:t>MEMORIAL</w:t>
      </w:r>
      <w:r>
        <w:rPr>
          <w:rFonts w:eastAsia="Times New Roman" w:cs="Times New Roman"/>
          <w:szCs w:val="24"/>
        </w:rPr>
        <w:t xml:space="preserve"> </w:t>
      </w:r>
      <w:r>
        <w:rPr>
          <w:rFonts w:eastAsia="Times New Roman" w:cs="Times New Roman"/>
          <w:szCs w:val="24"/>
          <w:lang w:val="en-US"/>
        </w:rPr>
        <w:t>HOSPITAL</w:t>
      </w:r>
      <w:r>
        <w:rPr>
          <w:rFonts w:eastAsia="Times New Roman" w:cs="Times New Roman"/>
          <w:szCs w:val="24"/>
        </w:rPr>
        <w:t xml:space="preserve">, βέβαια, αλλά να πάει όποιος το κατηγορεί εκεί και να βρει τις δεκατρείς γυναίκες που </w:t>
      </w:r>
      <w:r>
        <w:rPr>
          <w:rFonts w:eastAsia="Times New Roman" w:cs="Times New Roman"/>
          <w:szCs w:val="24"/>
        </w:rPr>
        <w:t>γέννησαν για πρώτη φορά στον τόπο τους, στη Σαντορίνη -δύο απ’ αυτές, μάλιστα, με καισαρική- και να τους πει: «Με συγχωρείτε, γέλαγε το παρδαλό κατσίκι όταν γεννούσατε σε δυο αίθουσες τοκετού, που υπάρχουν στο νοσοκομείο;». Να πάει να βρει τους πέντε, δέκα</w:t>
      </w:r>
      <w:r>
        <w:rPr>
          <w:rFonts w:eastAsia="Times New Roman" w:cs="Times New Roman"/>
          <w:szCs w:val="24"/>
        </w:rPr>
        <w:t xml:space="preserve"> καρδιοπαθείς που έπαθαν έμφραγμα και αντιμετωπίστηκαν εκεί και να τους πει ότι αυτό είναι για να γελάει το παρδαλό κατσίκι. Γελάει το παρδαλό κατσίκι με αυτά που λένε αυτοί που τα λένε. </w:t>
      </w:r>
    </w:p>
    <w:p w14:paraId="5760BA75"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Έχω δυο, τρεις μικρές παρατηρήσεις. Και να σας πω ότι δεν μιλάω μόνο</w:t>
      </w:r>
      <w:r>
        <w:rPr>
          <w:rFonts w:eastAsia="Times New Roman" w:cs="Times New Roman"/>
          <w:szCs w:val="24"/>
        </w:rPr>
        <w:t xml:space="preserve"> σαν Βουλευτής νησιωτικής περιοχής, αλλά σαν γιατρός που έχω ζήσει όλες τις βαθμίδες και όλους τους θεσμούς της Υγείας, από το αγροτικό, από το ΙΚΑ και από τα νοσοκομεία τα περισσότερα χρόνια, τριάντα πέντε. Είναι λάθος η διάταξη περί υποχρεωτικής μετακίνη</w:t>
      </w:r>
      <w:r>
        <w:rPr>
          <w:rFonts w:eastAsia="Times New Roman" w:cs="Times New Roman"/>
          <w:szCs w:val="24"/>
        </w:rPr>
        <w:t xml:space="preserve">σης των γιατρών αδιακρίτως από την </w:t>
      </w:r>
      <w:r>
        <w:rPr>
          <w:rFonts w:eastAsia="Times New Roman" w:cs="Times New Roman"/>
          <w:szCs w:val="24"/>
        </w:rPr>
        <w:t>π</w:t>
      </w:r>
      <w:r>
        <w:rPr>
          <w:rFonts w:eastAsia="Times New Roman" w:cs="Times New Roman"/>
          <w:szCs w:val="24"/>
        </w:rPr>
        <w:t xml:space="preserve">εριφέρεια στο </w:t>
      </w:r>
      <w:r>
        <w:rPr>
          <w:rFonts w:eastAsia="Times New Roman" w:cs="Times New Roman"/>
          <w:szCs w:val="24"/>
        </w:rPr>
        <w:t>κ</w:t>
      </w:r>
      <w:r>
        <w:rPr>
          <w:rFonts w:eastAsia="Times New Roman" w:cs="Times New Roman"/>
          <w:szCs w:val="24"/>
        </w:rPr>
        <w:t xml:space="preserve">έντρο, διότι η </w:t>
      </w:r>
      <w:r>
        <w:rPr>
          <w:rFonts w:eastAsia="Times New Roman" w:cs="Times New Roman"/>
          <w:szCs w:val="24"/>
        </w:rPr>
        <w:t>π</w:t>
      </w:r>
      <w:r>
        <w:rPr>
          <w:rFonts w:eastAsia="Times New Roman" w:cs="Times New Roman"/>
          <w:szCs w:val="24"/>
        </w:rPr>
        <w:t xml:space="preserve">εριφέρεια πλήττεται, όπως και το </w:t>
      </w:r>
      <w:r>
        <w:rPr>
          <w:rFonts w:eastAsia="Times New Roman" w:cs="Times New Roman"/>
          <w:szCs w:val="24"/>
        </w:rPr>
        <w:t>κ</w:t>
      </w:r>
      <w:r>
        <w:rPr>
          <w:rFonts w:eastAsia="Times New Roman" w:cs="Times New Roman"/>
          <w:szCs w:val="24"/>
        </w:rPr>
        <w:t xml:space="preserve">έντρο, από έλλειψη στελεχών. </w:t>
      </w:r>
    </w:p>
    <w:p w14:paraId="5760BA76"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Θα μπορούν να έρθουν -πρώτη παρατήρηση- αφού πάνε στην επαρχία για να έρθουν, όχι αυτοί που είναι εκεί και πήγαν πριν από δεκ</w:t>
      </w:r>
      <w:r>
        <w:rPr>
          <w:rFonts w:eastAsia="Times New Roman" w:cs="Times New Roman"/>
          <w:szCs w:val="24"/>
        </w:rPr>
        <w:t xml:space="preserve">απέντε χρόνια εν γνώσει τους. </w:t>
      </w:r>
    </w:p>
    <w:p w14:paraId="5760BA77"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Δεύτερον, δεν μπορούν να πάνε σε οποιαδήποτε οργανική θέση. Πρέπει να μπουν κριτήρια. Για μένα πρέπει να μπουν κριτήρια ότι μπορούν να έρθουν και στην Αθήνα και στη Θεσσαλονίκη -έχουν αυτό το δικαίωμα- αλλά σε θέση που θα καν</w:t>
      </w:r>
      <w:r>
        <w:rPr>
          <w:rFonts w:eastAsia="Times New Roman" w:cs="Times New Roman"/>
          <w:szCs w:val="24"/>
        </w:rPr>
        <w:t xml:space="preserve">ονίσει η ΥΠΕ ή το Υπουργείο, σε προσωποπαγείς θέσεις. Διότι καταλαβαίνετε την προστασία που προσφέρουμε στο σύστημα. </w:t>
      </w:r>
    </w:p>
    <w:p w14:paraId="5760BA78"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Όμως, πρέπει να γίνει και το αντίθετο, να μπορούν, δηλαδή, και οι γιατροί του </w:t>
      </w:r>
      <w:r>
        <w:rPr>
          <w:rFonts w:eastAsia="Times New Roman" w:cs="Times New Roman"/>
          <w:szCs w:val="24"/>
        </w:rPr>
        <w:t>κ</w:t>
      </w:r>
      <w:r>
        <w:rPr>
          <w:rFonts w:eastAsia="Times New Roman" w:cs="Times New Roman"/>
          <w:szCs w:val="24"/>
        </w:rPr>
        <w:t xml:space="preserve">έντρου να μεταφέρονται στην </w:t>
      </w:r>
      <w:r>
        <w:rPr>
          <w:rFonts w:eastAsia="Times New Roman" w:cs="Times New Roman"/>
          <w:szCs w:val="24"/>
        </w:rPr>
        <w:t>π</w:t>
      </w:r>
      <w:r>
        <w:rPr>
          <w:rFonts w:eastAsia="Times New Roman" w:cs="Times New Roman"/>
          <w:szCs w:val="24"/>
        </w:rPr>
        <w:t>εριφέρεια. Είναι μια πρόταση π</w:t>
      </w:r>
      <w:r>
        <w:rPr>
          <w:rFonts w:eastAsia="Times New Roman" w:cs="Times New Roman"/>
          <w:szCs w:val="24"/>
        </w:rPr>
        <w:t xml:space="preserve">ου την έκανα πρώτη φορά το 1997 και δεν έγινε αποδεκτή. Γιατρός ειδικευμένος από το </w:t>
      </w:r>
      <w:r>
        <w:rPr>
          <w:rFonts w:eastAsia="Times New Roman" w:cs="Times New Roman"/>
          <w:szCs w:val="24"/>
        </w:rPr>
        <w:t>κ</w:t>
      </w:r>
      <w:r>
        <w:rPr>
          <w:rFonts w:eastAsia="Times New Roman" w:cs="Times New Roman"/>
          <w:szCs w:val="24"/>
        </w:rPr>
        <w:t xml:space="preserve">έντρο μπορεί να πάει σε οποιαδήποτε </w:t>
      </w:r>
      <w:r>
        <w:rPr>
          <w:rFonts w:eastAsia="Times New Roman" w:cs="Times New Roman"/>
          <w:szCs w:val="24"/>
        </w:rPr>
        <w:t>π</w:t>
      </w:r>
      <w:r>
        <w:rPr>
          <w:rFonts w:eastAsia="Times New Roman" w:cs="Times New Roman"/>
          <w:szCs w:val="24"/>
        </w:rPr>
        <w:t xml:space="preserve">εριφέρεια, έστω και σε προσωποπαγή θέση και αυτός. </w:t>
      </w:r>
    </w:p>
    <w:p w14:paraId="5760BA79"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Θέλω να πω όσον αφορά την ιστορία με τους γιατρούς του πρώην ΙΚΑ, των πρωτοβάθμιων</w:t>
      </w:r>
      <w:r>
        <w:rPr>
          <w:rFonts w:eastAsia="Times New Roman" w:cs="Times New Roman"/>
          <w:szCs w:val="24"/>
        </w:rPr>
        <w:t xml:space="preserve"> ταμείων που επανέρχονται, ότι θα πρέπει σε αυτό να γίνουμε όσο πιο ανεκτικοί μπορούμε. Δεν είναι καλό να υπάρχουν δύο και τρεις ταχύτητες γιατρών. Αν, όμως, τους δώσουμε ένα τρίμηνο ή ένα εξάμηνο επιπλέον απ’ αυτό που προβλέπει ο νόμος και προσελκύσουμε -</w:t>
      </w:r>
      <w:r>
        <w:rPr>
          <w:rFonts w:eastAsia="Times New Roman" w:cs="Times New Roman"/>
          <w:szCs w:val="24"/>
        </w:rPr>
        <w:t xml:space="preserve">προσέξτε- διακόσιους γιατρούς στην πρωτοβάθμια, θα ανακουφίσουμε και τα νοσοκομεία. Είναι πολύ σημαντικό σε τι κλίμα γίνονται όλες αυτές οι αλλαγές. </w:t>
      </w:r>
    </w:p>
    <w:p w14:paraId="5760BA7A"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 (Στο σημείο αυτό κτυπάει το κουδούνι λήξεως του χρόνου ομιλίας του κυρίου Βουλευτή)</w:t>
      </w:r>
    </w:p>
    <w:p w14:paraId="5760BA7B"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Μισό λεπτό, αγαπητέ Π</w:t>
      </w:r>
      <w:r>
        <w:rPr>
          <w:rFonts w:eastAsia="Times New Roman" w:cs="Times New Roman"/>
          <w:szCs w:val="24"/>
        </w:rPr>
        <w:t xml:space="preserve">ρόεδρε. </w:t>
      </w:r>
    </w:p>
    <w:p w14:paraId="5760BA7C"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Ο κ. Γρηγοράκος, εξαιρετικός συνάδελφος και γιατρός, την πρώτη μέρα στην Επιτροπή Κοινωνικών Υποθέσεων είπε ότι το πάρτι στα φάρμακα ήταν ένα μνημόνιο. Δεν θυμάμαι αν είπατε ένα ή το πρώτο. Ένα μνημόνιο! Μέσα, λοιπόν, σε μια λαίλαπα αρπαγής του πλ</w:t>
      </w:r>
      <w:r>
        <w:rPr>
          <w:rFonts w:eastAsia="Times New Roman" w:cs="Times New Roman"/>
          <w:szCs w:val="24"/>
        </w:rPr>
        <w:t xml:space="preserve">ούτου που συσσωρευόταν με τον ιδρώτα του ελληνικού λαού, ήρθε αυτή η Κυβέρνηση να στήσει αυτό το σύστημα στα πόδια της. Και κάνει μια αρχή από κάτω προς τα πάνω κι όχι από την ταράτσα προς τα κάτω, όπως μας κατηγορούν. </w:t>
      </w:r>
    </w:p>
    <w:p w14:paraId="5760BA7D"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Όταν θα αντιληφθούμε όλοι σε ποια φά</w:t>
      </w:r>
      <w:r>
        <w:rPr>
          <w:rFonts w:eastAsia="Times New Roman" w:cs="Times New Roman"/>
          <w:szCs w:val="24"/>
        </w:rPr>
        <w:t>ση παραλάβαμε αυτό το σύστημα και πώς θα το παραδώσουμε στο τέλος της τετραετίας, τότε θα καταλάβουν ότι είμαστε σε σωστό δρόμο.</w:t>
      </w:r>
    </w:p>
    <w:p w14:paraId="5760BA7E"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για την ανοχή. </w:t>
      </w:r>
    </w:p>
    <w:p w14:paraId="5760BA7F" w14:textId="77777777" w:rsidR="003F14BB" w:rsidRDefault="00F37CA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760BA80" w14:textId="77777777" w:rsidR="003F14BB" w:rsidRDefault="00F37CA6">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Ευχαριστώ,</w:t>
      </w:r>
      <w:r>
        <w:rPr>
          <w:rFonts w:eastAsia="Times New Roman"/>
          <w:szCs w:val="24"/>
        </w:rPr>
        <w:t xml:space="preserve"> κύριε συνάδελφε. </w:t>
      </w:r>
    </w:p>
    <w:p w14:paraId="5760BA81" w14:textId="77777777" w:rsidR="003F14BB" w:rsidRDefault="00F37CA6">
      <w:pPr>
        <w:spacing w:line="600" w:lineRule="auto"/>
        <w:ind w:firstLine="720"/>
        <w:jc w:val="both"/>
        <w:rPr>
          <w:rFonts w:eastAsia="Times New Roman"/>
          <w:szCs w:val="24"/>
        </w:rPr>
      </w:pPr>
      <w:r>
        <w:rPr>
          <w:rFonts w:eastAsia="Times New Roman"/>
          <w:szCs w:val="24"/>
        </w:rPr>
        <w:t xml:space="preserve">Ο κ. Αθανάσιος Παπαδόπουλος έχει τον λόγο. </w:t>
      </w:r>
    </w:p>
    <w:p w14:paraId="5760BA82" w14:textId="77777777" w:rsidR="003F14BB" w:rsidRDefault="00F37CA6">
      <w:pPr>
        <w:spacing w:line="600" w:lineRule="auto"/>
        <w:ind w:firstLine="720"/>
        <w:jc w:val="both"/>
        <w:rPr>
          <w:rFonts w:eastAsia="Times New Roman"/>
          <w:szCs w:val="24"/>
        </w:rPr>
      </w:pPr>
      <w:r>
        <w:rPr>
          <w:rFonts w:eastAsia="Times New Roman"/>
          <w:b/>
          <w:szCs w:val="24"/>
        </w:rPr>
        <w:t xml:space="preserve">ΑΘΑΝΑΣΙΟΣ ΠΑΠΑΔΟΠΟΥΛΟΣ: </w:t>
      </w:r>
      <w:r>
        <w:rPr>
          <w:rFonts w:eastAsia="Times New Roman"/>
          <w:szCs w:val="24"/>
        </w:rPr>
        <w:t xml:space="preserve">Μετά την ομιλία του Νίκου, του Αστέριου, του Γιώργου Καΐσα, το πρωί της Μερόπης της Τζούφη, αλλά και πολλών άλλων καλών συναδέλφων, θα έλεγα όλων των πτερύγων, και στην </w:t>
      </w:r>
      <w:r>
        <w:rPr>
          <w:rFonts w:eastAsia="Times New Roman"/>
          <w:szCs w:val="24"/>
        </w:rPr>
        <w:t>Ολομέλεια και στη διάρκεια των συζητήσεων στ</w:t>
      </w:r>
      <w:r>
        <w:rPr>
          <w:rFonts w:eastAsia="Times New Roman"/>
          <w:szCs w:val="24"/>
        </w:rPr>
        <w:t>ην</w:t>
      </w:r>
      <w:r>
        <w:rPr>
          <w:rFonts w:eastAsia="Times New Roman"/>
          <w:szCs w:val="24"/>
        </w:rPr>
        <w:t xml:space="preserve"> Επιτροπ</w:t>
      </w:r>
      <w:r>
        <w:rPr>
          <w:rFonts w:eastAsia="Times New Roman"/>
          <w:szCs w:val="24"/>
        </w:rPr>
        <w:t>ή</w:t>
      </w:r>
      <w:r>
        <w:rPr>
          <w:rFonts w:eastAsia="Times New Roman"/>
          <w:szCs w:val="24"/>
        </w:rPr>
        <w:t xml:space="preserve"> Κοινωνικών Υποθέσεων, νομίζω ότι γίνεται κατανοητό ότι το σχέδιο νόμου που κουβεντιάζουμε, αποτελεί ακόμη έναν κρίκο σε μια μεγάλη αλυσίδα παρεμβάσεων που τείνουν να αναστηλώσουν το σύστημα Υγείας μετ</w:t>
      </w:r>
      <w:r>
        <w:rPr>
          <w:rFonts w:eastAsia="Times New Roman"/>
          <w:szCs w:val="24"/>
        </w:rPr>
        <w:t xml:space="preserve">ά τα επτά δίσεκτα χρόνια που ακολούθησαν τις μνημονιακές πολιτικές, σε μια μεγάλη προσπάθεια να ολοκληρωθεί ποιοτικά ένα σύστημα Υγείας, το οποίο περιλαμβάνει και αυτά που έγιναν, που γίνονται και που σχεδιάζονται να γίνουν. </w:t>
      </w:r>
    </w:p>
    <w:p w14:paraId="5760BA83" w14:textId="77777777" w:rsidR="003F14BB" w:rsidRDefault="00F37CA6">
      <w:pPr>
        <w:spacing w:line="600" w:lineRule="auto"/>
        <w:ind w:firstLine="720"/>
        <w:jc w:val="both"/>
        <w:rPr>
          <w:rFonts w:eastAsia="Times New Roman"/>
          <w:szCs w:val="24"/>
        </w:rPr>
      </w:pPr>
      <w:r>
        <w:rPr>
          <w:rFonts w:eastAsia="Times New Roman"/>
          <w:szCs w:val="24"/>
        </w:rPr>
        <w:t>Όλα αυτά τα ζητήματα επισημάνθ</w:t>
      </w:r>
      <w:r>
        <w:rPr>
          <w:rFonts w:eastAsia="Times New Roman"/>
          <w:szCs w:val="24"/>
        </w:rPr>
        <w:t xml:space="preserve">ηκαν και με παρατηρήσεις. </w:t>
      </w:r>
    </w:p>
    <w:p w14:paraId="5760BA84" w14:textId="77777777" w:rsidR="003F14BB" w:rsidRDefault="00F37CA6">
      <w:pPr>
        <w:spacing w:line="600" w:lineRule="auto"/>
        <w:ind w:firstLine="720"/>
        <w:jc w:val="both"/>
        <w:rPr>
          <w:rFonts w:eastAsia="Times New Roman"/>
          <w:szCs w:val="24"/>
        </w:rPr>
      </w:pPr>
      <w:r>
        <w:rPr>
          <w:rFonts w:eastAsia="Times New Roman"/>
          <w:szCs w:val="24"/>
        </w:rPr>
        <w:t xml:space="preserve">Ειδικά για την οργάνωση του </w:t>
      </w:r>
      <w:r>
        <w:rPr>
          <w:rFonts w:eastAsia="Times New Roman"/>
          <w:szCs w:val="24"/>
        </w:rPr>
        <w:t>π</w:t>
      </w:r>
      <w:r>
        <w:rPr>
          <w:rFonts w:eastAsia="Times New Roman"/>
          <w:szCs w:val="24"/>
        </w:rPr>
        <w:t xml:space="preserve">ρωτοβάθμιου </w:t>
      </w:r>
      <w:r>
        <w:rPr>
          <w:rFonts w:eastAsia="Times New Roman"/>
          <w:szCs w:val="24"/>
        </w:rPr>
        <w:t>σ</w:t>
      </w:r>
      <w:r>
        <w:rPr>
          <w:rFonts w:eastAsia="Times New Roman"/>
          <w:szCs w:val="24"/>
        </w:rPr>
        <w:t xml:space="preserve">υστήματος </w:t>
      </w:r>
      <w:r>
        <w:rPr>
          <w:rFonts w:eastAsia="Times New Roman"/>
          <w:szCs w:val="24"/>
        </w:rPr>
        <w:t>υ</w:t>
      </w:r>
      <w:r>
        <w:rPr>
          <w:rFonts w:eastAsia="Times New Roman"/>
          <w:szCs w:val="24"/>
        </w:rPr>
        <w:t xml:space="preserve">γείας, άκουσα και τον κ. Μητσοτάκη να λέει ότι και για την Νέα Δημοκρατία είναι μία μεγάλη παρέμβαση που πρέπει να γίνει. Έχουμε ανακοινώσει ήδη από μεγάλο χρονικό διάστημα ότι επεξεργαζόμαστε μια μεγάλη τομή, μια μεγάλη μεταρρύθμιση στο </w:t>
      </w:r>
      <w:r>
        <w:rPr>
          <w:rFonts w:eastAsia="Times New Roman"/>
          <w:szCs w:val="24"/>
        </w:rPr>
        <w:t>π</w:t>
      </w:r>
      <w:r>
        <w:rPr>
          <w:rFonts w:eastAsia="Times New Roman"/>
          <w:szCs w:val="24"/>
        </w:rPr>
        <w:t xml:space="preserve">ρωτοβάθμιο </w:t>
      </w:r>
      <w:r>
        <w:rPr>
          <w:rFonts w:eastAsia="Times New Roman"/>
          <w:szCs w:val="24"/>
        </w:rPr>
        <w:t>σ</w:t>
      </w:r>
      <w:r>
        <w:rPr>
          <w:rFonts w:eastAsia="Times New Roman"/>
          <w:szCs w:val="24"/>
        </w:rPr>
        <w:t>ύστημ</w:t>
      </w:r>
      <w:r>
        <w:rPr>
          <w:rFonts w:eastAsia="Times New Roman"/>
          <w:szCs w:val="24"/>
        </w:rPr>
        <w:t xml:space="preserve">α </w:t>
      </w:r>
      <w:r>
        <w:rPr>
          <w:rFonts w:eastAsia="Times New Roman"/>
          <w:szCs w:val="24"/>
        </w:rPr>
        <w:t>υ</w:t>
      </w:r>
      <w:r>
        <w:rPr>
          <w:rFonts w:eastAsia="Times New Roman"/>
          <w:szCs w:val="24"/>
        </w:rPr>
        <w:t xml:space="preserve">γείας, το οποίο να περιλαμβάνει και αυτά που δίνουν οι μονάδες του ΠΕΔΥ, η οργάνωση του </w:t>
      </w:r>
      <w:r>
        <w:rPr>
          <w:rFonts w:eastAsia="Times New Roman"/>
          <w:szCs w:val="24"/>
        </w:rPr>
        <w:t>σ</w:t>
      </w:r>
      <w:r>
        <w:rPr>
          <w:rFonts w:eastAsia="Times New Roman"/>
          <w:szCs w:val="24"/>
        </w:rPr>
        <w:t xml:space="preserve">υστήματος ρωτοβάθμιας μέχρι τώρα, τα </w:t>
      </w:r>
      <w:r>
        <w:rPr>
          <w:rFonts w:eastAsia="Times New Roman"/>
          <w:szCs w:val="24"/>
        </w:rPr>
        <w:t>κ</w:t>
      </w:r>
      <w:r>
        <w:rPr>
          <w:rFonts w:eastAsia="Times New Roman"/>
          <w:szCs w:val="24"/>
        </w:rPr>
        <w:t xml:space="preserve">έντρα </w:t>
      </w:r>
      <w:r>
        <w:rPr>
          <w:rFonts w:eastAsia="Times New Roman"/>
          <w:szCs w:val="24"/>
        </w:rPr>
        <w:t>υ</w:t>
      </w:r>
      <w:r>
        <w:rPr>
          <w:rFonts w:eastAsia="Times New Roman"/>
          <w:szCs w:val="24"/>
        </w:rPr>
        <w:t>γείας, αλλά και τη νέα παρέμβασή μας με τις τοπικές μονάδες υγείας, που, όταν θα ολοκληρωθεί, θα αποτελέσει μια πάρα πο</w:t>
      </w:r>
      <w:r>
        <w:rPr>
          <w:rFonts w:eastAsia="Times New Roman"/>
          <w:szCs w:val="24"/>
        </w:rPr>
        <w:t xml:space="preserve">λύ σημαντική παρέμβαση, η οποία θα ολοκληρώνει αυτό που προέβλεπε και ο νόμος για το ΕΣΥ. </w:t>
      </w:r>
    </w:p>
    <w:p w14:paraId="5760BA85" w14:textId="77777777" w:rsidR="003F14BB" w:rsidRDefault="00F37CA6">
      <w:pPr>
        <w:spacing w:line="600" w:lineRule="auto"/>
        <w:ind w:firstLine="720"/>
        <w:jc w:val="both"/>
        <w:rPr>
          <w:rFonts w:eastAsia="Times New Roman"/>
          <w:szCs w:val="24"/>
        </w:rPr>
      </w:pPr>
      <w:r>
        <w:rPr>
          <w:rFonts w:eastAsia="Times New Roman"/>
          <w:szCs w:val="24"/>
        </w:rPr>
        <w:t>Και βέβαια, αυτά πρέπει να συνοδευτούν με το ότι σχεδιάζουμε να οργανώσουμε και την επείγουσα περίθαλψη, ένα ζήτημα το οποίο αφορά και τα αυτοτελή τμήματα επειγόντων</w:t>
      </w:r>
      <w:r>
        <w:rPr>
          <w:rFonts w:eastAsia="Times New Roman"/>
          <w:szCs w:val="24"/>
        </w:rPr>
        <w:t xml:space="preserve"> περιστατικών και την εφημεριακή οργάνωση στο σύστημα Υγείας και για μη απειλητικά για τη ζωή περιστατικά που μπορεί να τα κάνει το </w:t>
      </w:r>
      <w:r>
        <w:rPr>
          <w:rFonts w:eastAsia="Times New Roman"/>
          <w:szCs w:val="24"/>
        </w:rPr>
        <w:t>π</w:t>
      </w:r>
      <w:r>
        <w:rPr>
          <w:rFonts w:eastAsia="Times New Roman"/>
          <w:szCs w:val="24"/>
        </w:rPr>
        <w:t xml:space="preserve">ρωτοβάθμιο </w:t>
      </w:r>
      <w:r>
        <w:rPr>
          <w:rFonts w:eastAsia="Times New Roman"/>
          <w:szCs w:val="24"/>
        </w:rPr>
        <w:t>σ</w:t>
      </w:r>
      <w:r>
        <w:rPr>
          <w:rFonts w:eastAsia="Times New Roman"/>
          <w:szCs w:val="24"/>
        </w:rPr>
        <w:t>ύστημα. Και μαζί και με την Ηλεκτρονική Διακυβέρνηση στην υγεία και με το νέο σύστημα προμηθειών και πολλά άλλα</w:t>
      </w:r>
      <w:r>
        <w:rPr>
          <w:rFonts w:eastAsia="Times New Roman"/>
          <w:szCs w:val="24"/>
        </w:rPr>
        <w:t>, σηματοδοτεί ότι γι’ αυτή την Κυβέρνηση αυτά που γίνονται στην υγεία είναι ένας προνομιακός χώρος.</w:t>
      </w:r>
    </w:p>
    <w:p w14:paraId="5760BA86" w14:textId="77777777" w:rsidR="003F14BB" w:rsidRDefault="00F37CA6">
      <w:pPr>
        <w:spacing w:line="600" w:lineRule="auto"/>
        <w:ind w:firstLine="720"/>
        <w:jc w:val="both"/>
        <w:rPr>
          <w:rFonts w:eastAsia="Times New Roman"/>
          <w:szCs w:val="24"/>
        </w:rPr>
      </w:pPr>
      <w:r>
        <w:rPr>
          <w:rFonts w:eastAsia="Times New Roman"/>
          <w:szCs w:val="24"/>
        </w:rPr>
        <w:t>Έτσι καταλαβαίνουμε και κάποιον τρόπο αντίδρασης που αναφέρθηκε ήδη, για το τι κάνει η ΠΟΕΔΗΝ. Τι κάνει; Αδικεί ακόμη και τους εργαζόμενους στον χώρο της Υγ</w:t>
      </w:r>
      <w:r>
        <w:rPr>
          <w:rFonts w:eastAsia="Times New Roman"/>
          <w:szCs w:val="24"/>
        </w:rPr>
        <w:t>είας, που υποτίθεται ότι εκπροσωπεί. Γιατί τα πιο πολλά από αυτά που γίνονται στον χώρο της Υγείας, παράλληλα με τις κυβερνητικές προσπάθειες, γίνονται με ηρωικές προσπάθειες νοσηλευτών, εργαστηριακού προσωπικού, διοικητικού προσωπικού, των γιατρών που θεω</w:t>
      </w:r>
      <w:r>
        <w:rPr>
          <w:rFonts w:eastAsia="Times New Roman"/>
          <w:szCs w:val="24"/>
        </w:rPr>
        <w:t xml:space="preserve">ρούν ότι κάνουν ένα λειτούργημα και το οποίο θέλουμε εμείς να το ολοκληρώσουμε μαζί με όλες τις άλλες τομές που θέλουμε να κάνουμε. </w:t>
      </w:r>
    </w:p>
    <w:p w14:paraId="5760BA87" w14:textId="77777777" w:rsidR="003F14BB" w:rsidRDefault="00F37CA6">
      <w:pPr>
        <w:spacing w:line="600" w:lineRule="auto"/>
        <w:ind w:firstLine="720"/>
        <w:jc w:val="both"/>
        <w:rPr>
          <w:rFonts w:eastAsia="Times New Roman"/>
          <w:szCs w:val="24"/>
        </w:rPr>
      </w:pPr>
      <w:r>
        <w:rPr>
          <w:rFonts w:eastAsia="Times New Roman"/>
          <w:szCs w:val="24"/>
        </w:rPr>
        <w:t xml:space="preserve">Εδώ θέλω λίγο να σταθώ στο πώς βλέπουμε την πλήρη και αποκλειστική απασχόληση, την οποία βάζουμε και στους γιατρούς που </w:t>
      </w:r>
      <w:r>
        <w:rPr>
          <w:rFonts w:eastAsia="Times New Roman"/>
          <w:szCs w:val="24"/>
        </w:rPr>
        <w:t>έφυγαν με απόφαση της κυβέρνησης της Νέας Δημοκρατίας, του Άδων</w:t>
      </w:r>
      <w:r>
        <w:rPr>
          <w:rFonts w:eastAsia="Times New Roman"/>
          <w:szCs w:val="24"/>
        </w:rPr>
        <w:t>η</w:t>
      </w:r>
      <w:r>
        <w:rPr>
          <w:rFonts w:eastAsia="Times New Roman"/>
          <w:szCs w:val="24"/>
        </w:rPr>
        <w:t xml:space="preserve"> Γεωργιάδη. Δύο χιλιάδες πεντακόσιοι αποδυνάμωσαν το σύστημα και πολλοί από αυτούς θέλουν να συνεχίσουν την προσπάθεια. Η δυνατότητα να αξιοποιήσουμε μία δεύτερη ευκαιρία δίνει σε όλους μας τη</w:t>
      </w:r>
      <w:r>
        <w:rPr>
          <w:rFonts w:eastAsia="Times New Roman"/>
          <w:szCs w:val="24"/>
        </w:rPr>
        <w:t xml:space="preserve"> δυνατότητα να σταθούμε και στο τι θέλουμε να κάνουμε με την πλήρη και αποκλειστική απασχόληση συνολικά στο σύστημα </w:t>
      </w:r>
      <w:r>
        <w:rPr>
          <w:rFonts w:eastAsia="Times New Roman"/>
          <w:szCs w:val="24"/>
        </w:rPr>
        <w:t>υ</w:t>
      </w:r>
      <w:r>
        <w:rPr>
          <w:rFonts w:eastAsia="Times New Roman"/>
          <w:szCs w:val="24"/>
        </w:rPr>
        <w:t xml:space="preserve">γείας. </w:t>
      </w:r>
    </w:p>
    <w:p w14:paraId="5760BA88" w14:textId="77777777" w:rsidR="003F14BB" w:rsidRDefault="00F37CA6">
      <w:pPr>
        <w:spacing w:line="600" w:lineRule="auto"/>
        <w:ind w:firstLine="720"/>
        <w:jc w:val="both"/>
        <w:rPr>
          <w:rFonts w:eastAsia="Times New Roman"/>
          <w:szCs w:val="24"/>
        </w:rPr>
      </w:pPr>
      <w:r>
        <w:rPr>
          <w:rFonts w:eastAsia="Times New Roman"/>
          <w:szCs w:val="24"/>
        </w:rPr>
        <w:t>Εγώ θα έλεγα να αξιοποιήσουμε αυτή την παρέμβαση που κάνει τώρα το Υπουργείο Υγείας, ώστε να μελετήσουμε ότι και για τους πανεπιστη</w:t>
      </w:r>
      <w:r>
        <w:rPr>
          <w:rFonts w:eastAsia="Times New Roman"/>
          <w:szCs w:val="24"/>
        </w:rPr>
        <w:t xml:space="preserve">μιακούς γιατρούς δεν είναι νοητό να μην έχουν πλήρη και αποκλειστική απασχόληση, ειδικά όταν ξέρουμε ότι όλα τα άλλα καθήκοντά τους δυσχεραίνονται από το ότι θέλουν να ασκούν και ιδιωτικό έργο. </w:t>
      </w:r>
      <w:r>
        <w:rPr>
          <w:rFonts w:eastAsia="Times New Roman"/>
          <w:szCs w:val="24"/>
        </w:rPr>
        <w:t>Β</w:t>
      </w:r>
      <w:r>
        <w:rPr>
          <w:rFonts w:eastAsia="Times New Roman"/>
          <w:szCs w:val="24"/>
        </w:rPr>
        <w:t>έβαια και για τους στρατιωτικούς γιατρούς.</w:t>
      </w:r>
    </w:p>
    <w:p w14:paraId="5760BA89" w14:textId="77777777" w:rsidR="003F14BB" w:rsidRDefault="00F37CA6">
      <w:pPr>
        <w:spacing w:line="600" w:lineRule="auto"/>
        <w:ind w:firstLine="720"/>
        <w:jc w:val="both"/>
        <w:rPr>
          <w:rFonts w:eastAsia="Times New Roman"/>
          <w:bCs/>
          <w:szCs w:val="24"/>
        </w:rPr>
      </w:pPr>
      <w:r>
        <w:rPr>
          <w:rFonts w:eastAsia="Times New Roman"/>
          <w:szCs w:val="24"/>
        </w:rPr>
        <w:t xml:space="preserve"> Να το αξιοποιήσου</w:t>
      </w:r>
      <w:r>
        <w:rPr>
          <w:rFonts w:eastAsia="Times New Roman"/>
          <w:szCs w:val="24"/>
        </w:rPr>
        <w:t>με, λοιπόν, αυτό το χρονικό διάστημα, να δώσουμε τη δεύτερη ευκαιρία και να μπορέσουμε να δούμε κι όλα τα άλλα ζητήματα, παράλληλα με την ψυχιατρική μεταρρύθμιση, η οποία είναι  ένα ολοκληρωμένο σχέδιο. Εδώ βλέπουμε τις σημαντικές αλλαγές που γίνονται στην</w:t>
      </w:r>
      <w:r>
        <w:rPr>
          <w:rFonts w:eastAsia="Times New Roman"/>
          <w:szCs w:val="24"/>
        </w:rPr>
        <w:t xml:space="preserve"> οργάνωση και διοίκηση των υπηρεσιών ψυχικής υγείας, τμήμα της ψυχιατρικής μεταρρύθμισης. </w:t>
      </w:r>
      <w:r>
        <w:rPr>
          <w:rFonts w:eastAsia="Times New Roman"/>
          <w:bCs/>
          <w:szCs w:val="24"/>
        </w:rPr>
        <w:t xml:space="preserve"> </w:t>
      </w:r>
    </w:p>
    <w:p w14:paraId="5760BA8A" w14:textId="77777777" w:rsidR="003F14BB" w:rsidRDefault="00F37CA6">
      <w:pPr>
        <w:spacing w:line="600" w:lineRule="auto"/>
        <w:ind w:firstLine="720"/>
        <w:jc w:val="both"/>
        <w:rPr>
          <w:rFonts w:eastAsia="Times New Roman"/>
          <w:szCs w:val="24"/>
        </w:rPr>
      </w:pPr>
      <w:r>
        <w:rPr>
          <w:rFonts w:eastAsia="Times New Roman"/>
          <w:szCs w:val="24"/>
        </w:rPr>
        <w:t>Αποτελεί, όμως, μία παρέμβαση που διευκολύνει και το να έχουμε και ψυχιάτρους και παιδοψυχιάτρους, καθώς χρηματοδοτείται με 51 εκατομμύρια ευρώ. Ειδικά οι παιδοψυχί</w:t>
      </w:r>
      <w:r>
        <w:rPr>
          <w:rFonts w:eastAsia="Times New Roman"/>
          <w:szCs w:val="24"/>
        </w:rPr>
        <w:t>ατροι θα βοηθήσουν και στην οργάνωση της ειδικής αγωγής. Γιατί και αυτό είναι ένα καθήκον</w:t>
      </w:r>
      <w:r>
        <w:rPr>
          <w:rFonts w:eastAsia="Times New Roman"/>
          <w:szCs w:val="24"/>
        </w:rPr>
        <w:t>,</w:t>
      </w:r>
      <w:r>
        <w:rPr>
          <w:rFonts w:eastAsia="Times New Roman"/>
          <w:szCs w:val="24"/>
        </w:rPr>
        <w:t xml:space="preserve"> το οποίο το έχουμε μπροστά μας. Βλέπουμε τι θέλει να κάνει ο ΕΟΠΥΥ. Είναι ένα συνολικό ζήτημα</w:t>
      </w:r>
      <w:r>
        <w:rPr>
          <w:rFonts w:eastAsia="Times New Roman"/>
          <w:szCs w:val="24"/>
        </w:rPr>
        <w:t>,</w:t>
      </w:r>
      <w:r>
        <w:rPr>
          <w:rFonts w:eastAsia="Times New Roman"/>
          <w:szCs w:val="24"/>
        </w:rPr>
        <w:t xml:space="preserve"> για το οποίο η Κυβέρνηση θα παρουσιάσει τον τελικό της σχεδιασμό.</w:t>
      </w:r>
    </w:p>
    <w:p w14:paraId="5760BA8B" w14:textId="77777777" w:rsidR="003F14BB" w:rsidRDefault="00F37CA6">
      <w:pPr>
        <w:spacing w:line="600" w:lineRule="auto"/>
        <w:ind w:firstLine="720"/>
        <w:jc w:val="both"/>
        <w:rPr>
          <w:rFonts w:eastAsia="Times New Roman"/>
          <w:szCs w:val="24"/>
        </w:rPr>
      </w:pPr>
      <w:r>
        <w:rPr>
          <w:rFonts w:eastAsia="Times New Roman"/>
          <w:szCs w:val="24"/>
        </w:rPr>
        <w:t>Αυτά</w:t>
      </w:r>
      <w:r>
        <w:rPr>
          <w:rFonts w:eastAsia="Times New Roman"/>
          <w:szCs w:val="24"/>
        </w:rPr>
        <w:t xml:space="preserve"> που γίνονται και με τα </w:t>
      </w:r>
      <w:r>
        <w:rPr>
          <w:rFonts w:eastAsia="Times New Roman"/>
          <w:szCs w:val="24"/>
        </w:rPr>
        <w:t>κ</w:t>
      </w:r>
      <w:r>
        <w:rPr>
          <w:rFonts w:eastAsia="Times New Roman"/>
          <w:szCs w:val="24"/>
        </w:rPr>
        <w:t xml:space="preserve">έντρα </w:t>
      </w:r>
      <w:r>
        <w:rPr>
          <w:rFonts w:eastAsia="Times New Roman"/>
          <w:szCs w:val="24"/>
        </w:rPr>
        <w:t>ε</w:t>
      </w:r>
      <w:r>
        <w:rPr>
          <w:rFonts w:eastAsia="Times New Roman"/>
          <w:szCs w:val="24"/>
        </w:rPr>
        <w:t>μπειρογνωμοσύνης για σπάνια και πολύπλοκα νοσήματα</w:t>
      </w:r>
      <w:r>
        <w:rPr>
          <w:rFonts w:eastAsia="Times New Roman"/>
          <w:szCs w:val="24"/>
        </w:rPr>
        <w:t>,</w:t>
      </w:r>
      <w:r>
        <w:rPr>
          <w:rFonts w:eastAsia="Times New Roman"/>
          <w:szCs w:val="24"/>
        </w:rPr>
        <w:t xml:space="preserve"> και που εδώ ορίζονται</w:t>
      </w:r>
      <w:r>
        <w:rPr>
          <w:rFonts w:eastAsia="Times New Roman"/>
          <w:szCs w:val="24"/>
        </w:rPr>
        <w:t>,</w:t>
      </w:r>
      <w:r>
        <w:rPr>
          <w:rFonts w:eastAsia="Times New Roman"/>
          <w:szCs w:val="24"/>
        </w:rPr>
        <w:t xml:space="preserve"> και το τι κάνουμε για την πρόληψη, για τη διάγνωση αλλά και για τη θεραπευτική αγωγή</w:t>
      </w:r>
      <w:r>
        <w:rPr>
          <w:rFonts w:eastAsia="Times New Roman"/>
          <w:szCs w:val="24"/>
        </w:rPr>
        <w:t>,</w:t>
      </w:r>
      <w:r>
        <w:rPr>
          <w:rFonts w:eastAsia="Times New Roman"/>
          <w:szCs w:val="24"/>
        </w:rPr>
        <w:t xml:space="preserve"> με καινοτόμα και υψηλού κόστους φάρμακα από παρόχους, πρέπει να</w:t>
      </w:r>
      <w:r>
        <w:rPr>
          <w:rFonts w:eastAsia="Times New Roman"/>
          <w:szCs w:val="24"/>
        </w:rPr>
        <w:t xml:space="preserve"> διασφαλίζουν και τον σεβασμό των δικαιωμάτων των ασθενών αλλά και την προστασία προσωπικών δικαιωμάτων. Επίσης να δούμε τα εξειδικευμένα διαγνωστικά εργαστήρια, την ένταξη στα ευρωπαϊκά δίκτυα αναφοράς. </w:t>
      </w:r>
    </w:p>
    <w:p w14:paraId="5760BA8C" w14:textId="77777777" w:rsidR="003F14BB" w:rsidRDefault="00F37CA6">
      <w:pPr>
        <w:spacing w:line="600" w:lineRule="auto"/>
        <w:ind w:firstLine="720"/>
        <w:jc w:val="both"/>
        <w:rPr>
          <w:rFonts w:eastAsia="Times New Roman"/>
          <w:szCs w:val="24"/>
        </w:rPr>
      </w:pPr>
      <w:r>
        <w:rPr>
          <w:rFonts w:eastAsia="Times New Roman"/>
          <w:szCs w:val="24"/>
        </w:rPr>
        <w:t>Α</w:t>
      </w:r>
      <w:r>
        <w:rPr>
          <w:rFonts w:eastAsia="Times New Roman"/>
          <w:szCs w:val="24"/>
        </w:rPr>
        <w:t>υτές οι δύο μεγάλες παρεμβάσεις, η ψυχιατρική μετα</w:t>
      </w:r>
      <w:r>
        <w:rPr>
          <w:rFonts w:eastAsia="Times New Roman"/>
          <w:szCs w:val="24"/>
        </w:rPr>
        <w:t>ρρύθμιση και τα κέντρα όσο</w:t>
      </w:r>
      <w:r>
        <w:rPr>
          <w:rFonts w:eastAsia="Times New Roman"/>
          <w:szCs w:val="24"/>
        </w:rPr>
        <w:t>ν</w:t>
      </w:r>
      <w:r>
        <w:rPr>
          <w:rFonts w:eastAsia="Times New Roman"/>
          <w:szCs w:val="24"/>
        </w:rPr>
        <w:t xml:space="preserve"> αφορά τα σπάνια νοσήματα συνοδεύονται, όπως είδαμε, και από άλλες διατάξεις</w:t>
      </w:r>
      <w:r>
        <w:rPr>
          <w:rFonts w:eastAsia="Times New Roman"/>
          <w:szCs w:val="24"/>
        </w:rPr>
        <w:t>,</w:t>
      </w:r>
      <w:r>
        <w:rPr>
          <w:rFonts w:eastAsia="Times New Roman"/>
          <w:szCs w:val="24"/>
        </w:rPr>
        <w:t xml:space="preserve"> που αφορούν τη χρηματοδότηση κέντρων πρόληψης των εξαρτήσεων, την προαγωγή ψυχοκοινωνικής υγείας -είναι ζήτημα το οποίο απασχολεί όλους- το Εθνικό </w:t>
      </w:r>
      <w:r>
        <w:rPr>
          <w:rFonts w:eastAsia="Times New Roman"/>
          <w:szCs w:val="24"/>
        </w:rPr>
        <w:t>Κέντρο Τεκμηρίωσης και Πληροφόρησης για τα Ναρκωτικά, το Εθνικό Αρχείο Νεοπλασιών, το Εθνικό Κέντρο Δημόσιας Υγείας.</w:t>
      </w:r>
    </w:p>
    <w:p w14:paraId="5760BA8D" w14:textId="77777777" w:rsidR="003F14BB" w:rsidRDefault="00F37CA6">
      <w:pPr>
        <w:spacing w:line="600" w:lineRule="auto"/>
        <w:ind w:firstLine="720"/>
        <w:jc w:val="both"/>
        <w:rPr>
          <w:rFonts w:eastAsia="Times New Roman"/>
          <w:szCs w:val="24"/>
        </w:rPr>
      </w:pPr>
      <w:r>
        <w:rPr>
          <w:rFonts w:eastAsia="Times New Roman"/>
          <w:szCs w:val="24"/>
        </w:rPr>
        <w:t xml:space="preserve">Ο κ. Μανιός ήδη μίλησε για το τι κάνει η </w:t>
      </w:r>
      <w:r>
        <w:rPr>
          <w:rFonts w:eastAsia="Times New Roman"/>
          <w:szCs w:val="24"/>
          <w:lang w:val="en-US"/>
        </w:rPr>
        <w:t>AEMY</w:t>
      </w:r>
      <w:r>
        <w:rPr>
          <w:rFonts w:eastAsia="Times New Roman"/>
          <w:b/>
          <w:szCs w:val="24"/>
        </w:rPr>
        <w:t>,</w:t>
      </w:r>
      <w:r>
        <w:rPr>
          <w:rFonts w:eastAsia="Times New Roman"/>
          <w:szCs w:val="24"/>
        </w:rPr>
        <w:t xml:space="preserve"> τι κάνουμε με τ</w:t>
      </w:r>
      <w:r>
        <w:rPr>
          <w:rFonts w:eastAsia="Times New Roman"/>
          <w:szCs w:val="24"/>
        </w:rPr>
        <w:t>ην</w:t>
      </w:r>
      <w:r>
        <w:rPr>
          <w:rFonts w:eastAsia="Times New Roman"/>
          <w:szCs w:val="24"/>
        </w:rPr>
        <w:t xml:space="preserve"> ΕΣΑΝ</w:t>
      </w:r>
      <w:r>
        <w:rPr>
          <w:rFonts w:eastAsia="Times New Roman"/>
          <w:szCs w:val="24"/>
        </w:rPr>
        <w:t>,</w:t>
      </w:r>
      <w:r>
        <w:rPr>
          <w:rFonts w:eastAsia="Times New Roman"/>
          <w:szCs w:val="24"/>
        </w:rPr>
        <w:t xml:space="preserve"> </w:t>
      </w:r>
      <w:r>
        <w:rPr>
          <w:rFonts w:eastAsia="Times New Roman"/>
          <w:szCs w:val="24"/>
        </w:rPr>
        <w:t>την οποία</w:t>
      </w:r>
      <w:r>
        <w:rPr>
          <w:rFonts w:eastAsia="Times New Roman"/>
          <w:szCs w:val="24"/>
        </w:rPr>
        <w:t xml:space="preserve"> μετασχηματίζουμε σε δημόσιο φορέα.</w:t>
      </w:r>
    </w:p>
    <w:p w14:paraId="5760BA8E" w14:textId="77777777" w:rsidR="003F14BB" w:rsidRDefault="00F37CA6">
      <w:pPr>
        <w:spacing w:line="600" w:lineRule="auto"/>
        <w:ind w:firstLine="720"/>
        <w:jc w:val="both"/>
        <w:rPr>
          <w:rFonts w:eastAsia="Times New Roman"/>
          <w:szCs w:val="24"/>
        </w:rPr>
      </w:pPr>
      <w:r>
        <w:rPr>
          <w:rFonts w:eastAsia="Times New Roman"/>
          <w:szCs w:val="24"/>
        </w:rPr>
        <w:t xml:space="preserve">Θέλω να κλείσω λίγο με </w:t>
      </w:r>
      <w:r>
        <w:rPr>
          <w:rFonts w:eastAsia="Times New Roman"/>
          <w:szCs w:val="24"/>
        </w:rPr>
        <w:t>το γεγονός ότι μέχρι τώρα κάναμε και άλλες σημαντικές παρεμβάσεις, προκειμένου η διαδικασία προσλήψεων στα νοσοκομεία να επιταχυνθεί. Οι Υπουργοί θα παρουσιάσουν τι κάναμε μέχρι τώρα σε προσλήψεις και τι σχεδιάζουμε να κάνουμε, δίνοντας αριθμούς.</w:t>
      </w:r>
    </w:p>
    <w:p w14:paraId="5760BA8F" w14:textId="77777777" w:rsidR="003F14BB" w:rsidRDefault="00F37CA6">
      <w:pPr>
        <w:spacing w:line="600" w:lineRule="auto"/>
        <w:ind w:firstLine="720"/>
        <w:jc w:val="both"/>
        <w:rPr>
          <w:rFonts w:eastAsia="Times New Roman"/>
          <w:szCs w:val="24"/>
        </w:rPr>
      </w:pPr>
      <w:r>
        <w:rPr>
          <w:rFonts w:eastAsia="Times New Roman"/>
          <w:szCs w:val="24"/>
        </w:rPr>
        <w:t>Όσα, όμως</w:t>
      </w:r>
      <w:r>
        <w:rPr>
          <w:rFonts w:eastAsia="Times New Roman"/>
          <w:szCs w:val="24"/>
        </w:rPr>
        <w:t>, έχουμε κάνει μέχρι τώρα επιταχύνουν τη διαδικασία, δίνουν τη δυνατότητα ειδικά να ασχοληθούμε με τα νησιά, με τις δυσπρόσιτες περιοχές</w:t>
      </w:r>
      <w:r>
        <w:rPr>
          <w:rFonts w:eastAsia="Times New Roman"/>
          <w:szCs w:val="24"/>
        </w:rPr>
        <w:t>.</w:t>
      </w:r>
      <w:r>
        <w:rPr>
          <w:rFonts w:eastAsia="Times New Roman"/>
          <w:szCs w:val="24"/>
        </w:rPr>
        <w:t xml:space="preserve"> Επίσης δίνουν την δυνατότητα να ασχοληθούμε και με κάτι</w:t>
      </w:r>
      <w:r>
        <w:rPr>
          <w:rFonts w:eastAsia="Times New Roman"/>
          <w:szCs w:val="24"/>
        </w:rPr>
        <w:t>,</w:t>
      </w:r>
      <w:r>
        <w:rPr>
          <w:rFonts w:eastAsia="Times New Roman"/>
          <w:szCs w:val="24"/>
        </w:rPr>
        <w:t xml:space="preserve"> που οφείλουμε να το κάνουμε</w:t>
      </w:r>
      <w:r>
        <w:rPr>
          <w:rFonts w:eastAsia="Times New Roman"/>
          <w:szCs w:val="24"/>
        </w:rPr>
        <w:t>,</w:t>
      </w:r>
      <w:r>
        <w:rPr>
          <w:rFonts w:eastAsia="Times New Roman"/>
          <w:szCs w:val="24"/>
        </w:rPr>
        <w:t xml:space="preserve"> σε νεότερη νομοθετικά παρέμβαση.</w:t>
      </w:r>
      <w:r>
        <w:rPr>
          <w:rFonts w:eastAsia="Times New Roman"/>
          <w:szCs w:val="24"/>
        </w:rPr>
        <w:t xml:space="preserve"> Δηλαδή, εκεί που διαπιστώνουμε ότι συνεχίζουν να υπάρχουν κενά σε οργανικές θέσεις, για τις οποίες δεν υποβάλλει κανένας γιατρός τα δικαιολογητικά του επί δύο συνεχή χρόνια, να δοθεί η δυνατότητα αυτό να αφορά και αυτούς που έρχονται από τις δυσπρόσιτες π</w:t>
      </w:r>
      <w:r>
        <w:rPr>
          <w:rFonts w:eastAsia="Times New Roman"/>
          <w:szCs w:val="24"/>
        </w:rPr>
        <w:t>εριοχές, ώστε να μην ανησυχείτε</w:t>
      </w:r>
      <w:r>
        <w:rPr>
          <w:rFonts w:eastAsia="Times New Roman"/>
          <w:szCs w:val="24"/>
        </w:rPr>
        <w:t>,</w:t>
      </w:r>
      <w:r>
        <w:rPr>
          <w:rFonts w:eastAsia="Times New Roman"/>
          <w:szCs w:val="24"/>
        </w:rPr>
        <w:t xml:space="preserve"> αγαπητοί συνάδελφοι, ότι θα πάνε να γίνουν διευθυντές στον </w:t>
      </w:r>
      <w:r>
        <w:rPr>
          <w:rFonts w:eastAsia="Times New Roman"/>
          <w:szCs w:val="24"/>
        </w:rPr>
        <w:t>«</w:t>
      </w:r>
      <w:r>
        <w:rPr>
          <w:rFonts w:eastAsia="Times New Roman"/>
          <w:szCs w:val="24"/>
        </w:rPr>
        <w:t>Ευαγγελισμό</w:t>
      </w:r>
      <w:r>
        <w:rPr>
          <w:rFonts w:eastAsia="Times New Roman"/>
          <w:szCs w:val="24"/>
        </w:rPr>
        <w:t>»</w:t>
      </w:r>
      <w:r>
        <w:rPr>
          <w:rFonts w:eastAsia="Times New Roman"/>
          <w:szCs w:val="24"/>
        </w:rPr>
        <w:t>.</w:t>
      </w:r>
    </w:p>
    <w:p w14:paraId="5760BA90" w14:textId="77777777" w:rsidR="003F14BB" w:rsidRDefault="00F37CA6">
      <w:pPr>
        <w:spacing w:line="600" w:lineRule="auto"/>
        <w:ind w:firstLine="720"/>
        <w:jc w:val="both"/>
        <w:rPr>
          <w:rFonts w:eastAsia="Times New Roman"/>
          <w:szCs w:val="24"/>
        </w:rPr>
      </w:pPr>
      <w:r>
        <w:rPr>
          <w:rFonts w:eastAsia="Times New Roman"/>
          <w:szCs w:val="24"/>
        </w:rPr>
        <w:t>Είναι γιατροί που συμπλήρωσαν πέντε χρόνια, που θέλουμε να τους δώσουμε μια δυνατότητα, ώστε να αποτελεί κίνητρο και για τη νεότερη γενιά γιατρών, ώσ</w:t>
      </w:r>
      <w:r>
        <w:rPr>
          <w:rFonts w:eastAsia="Times New Roman"/>
          <w:szCs w:val="24"/>
        </w:rPr>
        <w:t>τε να υποβάλ</w:t>
      </w:r>
      <w:r>
        <w:rPr>
          <w:rFonts w:eastAsia="Times New Roman"/>
          <w:szCs w:val="24"/>
        </w:rPr>
        <w:t>λ</w:t>
      </w:r>
      <w:r>
        <w:rPr>
          <w:rFonts w:eastAsia="Times New Roman"/>
          <w:szCs w:val="24"/>
        </w:rPr>
        <w:t>ουν τα χαρτιά τους και να έχουμε γιατρούς στα νησιά, στις δυσπρόσιτες περιοχές. Αλλιώς</w:t>
      </w:r>
      <w:r>
        <w:rPr>
          <w:rFonts w:eastAsia="Times New Roman"/>
          <w:szCs w:val="24"/>
        </w:rPr>
        <w:t>,</w:t>
      </w:r>
      <w:r>
        <w:rPr>
          <w:rFonts w:eastAsia="Times New Roman"/>
          <w:szCs w:val="24"/>
        </w:rPr>
        <w:t xml:space="preserve"> εάν εγκλωβιστούν εκεί, δεν υπάρχει το ερέθισμα. </w:t>
      </w:r>
    </w:p>
    <w:p w14:paraId="5760BA91" w14:textId="77777777" w:rsidR="003F14BB" w:rsidRDefault="00F37CA6">
      <w:pPr>
        <w:spacing w:line="600" w:lineRule="auto"/>
        <w:ind w:firstLine="720"/>
        <w:jc w:val="both"/>
        <w:rPr>
          <w:rFonts w:eastAsia="Times New Roman"/>
          <w:szCs w:val="24"/>
        </w:rPr>
      </w:pPr>
      <w:r>
        <w:rPr>
          <w:rFonts w:eastAsia="Times New Roman"/>
          <w:szCs w:val="24"/>
        </w:rPr>
        <w:t>Αυτό, λοιπόν, κάνει η παρέμβαση. Να συμπληρώσουμε αυτή την παρέμβαση και με τη συνολική μας διάθεση. Η κιν</w:t>
      </w:r>
      <w:r>
        <w:rPr>
          <w:rFonts w:eastAsia="Times New Roman"/>
          <w:szCs w:val="24"/>
        </w:rPr>
        <w:t>ητικότητα για τους γιατρούς του ΕΣΥ, όπως γίνεται σε όλο το δημόσιο, γίνεται για τους νοσηλευτές και για άλλους, να γίνεται και για τους γιατρούς</w:t>
      </w:r>
      <w:r>
        <w:rPr>
          <w:rFonts w:eastAsia="Times New Roman"/>
          <w:szCs w:val="24"/>
        </w:rPr>
        <w:t>,</w:t>
      </w:r>
      <w:r>
        <w:rPr>
          <w:rFonts w:eastAsia="Times New Roman"/>
          <w:szCs w:val="24"/>
        </w:rPr>
        <w:t xml:space="preserve"> με τρόπο όμως σχεδιασμένο, ώστε να καλύπτει πραγματικά κενά.</w:t>
      </w:r>
    </w:p>
    <w:p w14:paraId="5760BA92" w14:textId="77777777" w:rsidR="003F14BB" w:rsidRDefault="00F37CA6">
      <w:pPr>
        <w:spacing w:line="600" w:lineRule="auto"/>
        <w:ind w:firstLine="720"/>
        <w:jc w:val="both"/>
        <w:rPr>
          <w:rFonts w:eastAsia="Times New Roman"/>
          <w:szCs w:val="24"/>
        </w:rPr>
      </w:pPr>
      <w:r>
        <w:rPr>
          <w:rFonts w:eastAsia="Times New Roman"/>
          <w:szCs w:val="24"/>
        </w:rPr>
        <w:t>Εγώ θέλω να κλείσουμε με ένα παράδειγμα. Ο μοναδ</w:t>
      </w:r>
      <w:r>
        <w:rPr>
          <w:rFonts w:eastAsia="Times New Roman"/>
          <w:szCs w:val="24"/>
        </w:rPr>
        <w:t>ικός οδοντίατρος του Νοσοκομείου Τρικάλων -είχαμε τέσσερις γιατρούς και μείναμε με έναν</w:t>
      </w:r>
      <w:r>
        <w:rPr>
          <w:rFonts w:eastAsia="Times New Roman"/>
          <w:szCs w:val="24"/>
        </w:rPr>
        <w:t>,</w:t>
      </w:r>
      <w:r>
        <w:rPr>
          <w:rFonts w:eastAsia="Times New Roman"/>
          <w:szCs w:val="24"/>
        </w:rPr>
        <w:t xml:space="preserve"> που μας έρχεται από το Νοσοκομείο Βόλου- επί τέσσερα συνεχή χρόνια παίρνει μετακινήσεις και αποσπάσεις. Προκηρύξεις θέσεων δεν κάνουμε. Θεωρούμε ότι έχουμε άλλες προτε</w:t>
      </w:r>
      <w:r>
        <w:rPr>
          <w:rFonts w:eastAsia="Times New Roman"/>
          <w:szCs w:val="24"/>
        </w:rPr>
        <w:t xml:space="preserve">ραιότητες. </w:t>
      </w:r>
    </w:p>
    <w:p w14:paraId="5760BA93" w14:textId="77777777" w:rsidR="003F14BB" w:rsidRDefault="00F37CA6">
      <w:pPr>
        <w:spacing w:line="600" w:lineRule="auto"/>
        <w:ind w:firstLine="720"/>
        <w:jc w:val="both"/>
        <w:rPr>
          <w:rFonts w:eastAsia="Times New Roman"/>
          <w:szCs w:val="24"/>
        </w:rPr>
      </w:pPr>
      <w:r>
        <w:rPr>
          <w:rFonts w:eastAsia="Times New Roman"/>
          <w:szCs w:val="24"/>
        </w:rPr>
        <w:t xml:space="preserve">Να δούμε, λοιπόν, τη δυνατότητα για τέτοιες περιπτώσεις -και αναισθησιολόγοι, παιδίατροι, καρδιολόγοι- που και από το κέντρο θα θέλουν να πηγαίνουν σε κενές οργανικές θέσεις στην περιφέρεια, αλλά και για την κινητικότητα εκεί που συνεχίζουν να </w:t>
      </w:r>
      <w:r>
        <w:rPr>
          <w:rFonts w:eastAsia="Times New Roman"/>
          <w:szCs w:val="24"/>
        </w:rPr>
        <w:t>υπάρχουν κενές οργανικές θέσεις, ώστε να δώσουμε τη δυνατότητα στο σύστημα υγείας</w:t>
      </w:r>
      <w:r>
        <w:rPr>
          <w:rFonts w:eastAsia="Times New Roman"/>
          <w:szCs w:val="24"/>
        </w:rPr>
        <w:t>,</w:t>
      </w:r>
      <w:r>
        <w:rPr>
          <w:rFonts w:eastAsia="Times New Roman"/>
          <w:szCs w:val="24"/>
        </w:rPr>
        <w:t xml:space="preserve"> το οποίο θέλουμε να ολοκληρωθεί με όλους τους δυνητικούς τρόπους, να αποτελέσει μια συνολική προσπάθεια για την οποία εμείς θα είμαστε περήφανοι ότι κάνουμε σαν Σώμα.</w:t>
      </w:r>
    </w:p>
    <w:p w14:paraId="5760BA94" w14:textId="77777777" w:rsidR="003F14BB" w:rsidRDefault="00F37CA6">
      <w:pPr>
        <w:spacing w:line="600" w:lineRule="auto"/>
        <w:ind w:firstLine="720"/>
        <w:jc w:val="both"/>
        <w:rPr>
          <w:rFonts w:eastAsia="Times New Roman"/>
          <w:szCs w:val="24"/>
        </w:rPr>
      </w:pPr>
      <w:r>
        <w:rPr>
          <w:rFonts w:eastAsia="Times New Roman"/>
          <w:szCs w:val="24"/>
        </w:rPr>
        <w:t>Ευχαρι</w:t>
      </w:r>
      <w:r>
        <w:rPr>
          <w:rFonts w:eastAsia="Times New Roman"/>
          <w:szCs w:val="24"/>
        </w:rPr>
        <w:t>στώ πολύ.</w:t>
      </w:r>
    </w:p>
    <w:p w14:paraId="5760BA95" w14:textId="77777777" w:rsidR="003F14BB" w:rsidRDefault="00F37CA6">
      <w:pPr>
        <w:tabs>
          <w:tab w:val="left" w:pos="3695"/>
        </w:tabs>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Ευχαριστούμε, κύριε συνάδελφε.</w:t>
      </w:r>
    </w:p>
    <w:p w14:paraId="5760BA96" w14:textId="77777777" w:rsidR="003F14BB" w:rsidRDefault="00F37CA6">
      <w:pPr>
        <w:tabs>
          <w:tab w:val="left" w:pos="3695"/>
        </w:tabs>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Κύριε Πρόεδρε, ζητάω τον λόγο επί προσωπικού, γιατί ο κύριος Αναπληρωτής Υπουργός Υγείας ανέφερε εν τη απουσία μου το εξής.</w:t>
      </w:r>
    </w:p>
    <w:p w14:paraId="5760BA97" w14:textId="77777777" w:rsidR="003F14BB" w:rsidRDefault="00F37CA6">
      <w:pPr>
        <w:tabs>
          <w:tab w:val="left" w:pos="3695"/>
        </w:tabs>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Κύριε Γεωργιάδη, μη μπείτε στην ουσία του προσωπικού, να δούμε τελικά για το ίδιο το προσωπικό.</w:t>
      </w:r>
    </w:p>
    <w:p w14:paraId="5760BA98" w14:textId="77777777" w:rsidR="003F14BB" w:rsidRDefault="00F37CA6">
      <w:pPr>
        <w:tabs>
          <w:tab w:val="left" w:pos="3695"/>
        </w:tabs>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Ανέφερε το όνομά μου, λέγοντας…</w:t>
      </w:r>
    </w:p>
    <w:p w14:paraId="5760BA99" w14:textId="77777777" w:rsidR="003F14BB" w:rsidRDefault="00F37CA6">
      <w:pPr>
        <w:tabs>
          <w:tab w:val="left" w:pos="3695"/>
        </w:tabs>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Αυτό είναι σε πρωινή </w:t>
      </w:r>
      <w:r>
        <w:rPr>
          <w:rFonts w:eastAsia="Times New Roman" w:cs="Times New Roman"/>
          <w:szCs w:val="24"/>
        </w:rPr>
        <w:t>ώρα</w:t>
      </w:r>
      <w:r>
        <w:rPr>
          <w:rFonts w:eastAsia="Times New Roman" w:cs="Times New Roman"/>
          <w:szCs w:val="24"/>
        </w:rPr>
        <w:t>. Εγώ το π</w:t>
      </w:r>
      <w:r>
        <w:rPr>
          <w:rFonts w:eastAsia="Times New Roman" w:cs="Times New Roman"/>
          <w:szCs w:val="24"/>
        </w:rPr>
        <w:t>ρωί δεν προήδρευα. Επομένως δεν έχω τη δυνατότητα να κρίνω εάν έχετε δίκιο για το προσωπικό.</w:t>
      </w:r>
    </w:p>
    <w:p w14:paraId="5760BA9A" w14:textId="77777777" w:rsidR="003F14BB" w:rsidRDefault="00F37CA6">
      <w:pPr>
        <w:tabs>
          <w:tab w:val="left" w:pos="3695"/>
        </w:tabs>
        <w:spacing w:line="600" w:lineRule="auto"/>
        <w:ind w:firstLine="720"/>
        <w:jc w:val="both"/>
        <w:rPr>
          <w:rFonts w:eastAsia="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Θέλετε να σας διαβάσω τι ειπώθηκε, για να το κρίνετε;</w:t>
      </w:r>
    </w:p>
    <w:p w14:paraId="5760BA9B"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Δεν μπορώ, όμως, να σας στερήσω τη δυνατότητα ν</w:t>
      </w:r>
      <w:r>
        <w:rPr>
          <w:rFonts w:eastAsia="Times New Roman" w:cs="Times New Roman"/>
          <w:szCs w:val="24"/>
        </w:rPr>
        <w:t xml:space="preserve">α υπερασπιστείτε τον εαυτό σας, εάν πιστεύετε ότι κάτι ελέχθη εναντίον σας. Θέλω από την αρχή, όμως, να σας πω, επειδή είναι προφανές ότι ό,τι και αν πείτε θα απαντηθεί από τον κ. Πολάκη και είναι λογικό αυτό… </w:t>
      </w:r>
    </w:p>
    <w:p w14:paraId="5760BA9C"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Καμμία αντίρρησ</w:t>
      </w:r>
      <w:r>
        <w:rPr>
          <w:rFonts w:eastAsia="Times New Roman" w:cs="Times New Roman"/>
          <w:szCs w:val="24"/>
        </w:rPr>
        <w:t>η.</w:t>
      </w:r>
    </w:p>
    <w:p w14:paraId="5760BA9D"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Θέλω, λοιπόν, να σας πω ότι εγώ, όσον αφορά τη δική μου προσπάθεια, δεν θα επιτρέψω να γίνει μια καινούργια μονομαχία αυτή την ώρα.</w:t>
      </w:r>
    </w:p>
    <w:p w14:paraId="5760BA9E"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Δεν θα κοιτάξω καν τον κ. Πολάκη.</w:t>
      </w:r>
    </w:p>
    <w:p w14:paraId="5760BA9F"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ΠΡΟΕΔΡΕΥΩΝ (Σπυρίδων Λυκο</w:t>
      </w:r>
      <w:r>
        <w:rPr>
          <w:rFonts w:eastAsia="Times New Roman" w:cs="Times New Roman"/>
          <w:b/>
          <w:szCs w:val="24"/>
        </w:rPr>
        <w:t>ύδης):</w:t>
      </w:r>
      <w:r>
        <w:rPr>
          <w:rFonts w:eastAsia="Times New Roman" w:cs="Times New Roman"/>
          <w:szCs w:val="24"/>
        </w:rPr>
        <w:t xml:space="preserve"> Ευχαριστώ πάρα πολύ. Γιατί, ξέρετε, είμαστε στο μέσο ενός πολύ ενδιαφέροντος νομοσχεδίου που συζητείται.</w:t>
      </w:r>
    </w:p>
    <w:p w14:paraId="5760BAA0"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Έχετε τον λόγο.</w:t>
      </w:r>
    </w:p>
    <w:p w14:paraId="5760BAA1"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Ο κύριος Αναπληρωτής Υπουργός Υγείας κ. Πολάκης στην προσπάθειά του να δικαιολογήσει το δικαστικό ράπισμα που δέχτηκε η απόφασή του να ξηλώσει παράνομα τους διοικητές των νοσοκομείων –υπενθυμίζω για το Σώμα ότι το Συμβούλιο της Επικρατείας με αμετάκλητη α</w:t>
      </w:r>
      <w:r>
        <w:rPr>
          <w:rFonts w:eastAsia="Times New Roman" w:cs="Times New Roman"/>
          <w:szCs w:val="24"/>
        </w:rPr>
        <w:t xml:space="preserve">πόφασή του καταδίκασε τον κ. Πολάκη και την ενέργειά του αυτή- είπε τα εξής αμίμητα: ότι επί υπουργίας μου έγινε η επιλογή των διοικητών από έναν αλφαβητικό κατάλογο με αναλογία </w:t>
      </w:r>
      <w:r>
        <w:rPr>
          <w:rFonts w:eastAsia="Times New Roman" w:cs="Times New Roman"/>
          <w:szCs w:val="24"/>
        </w:rPr>
        <w:t>4-2-1</w:t>
      </w:r>
      <w:r>
        <w:rPr>
          <w:rFonts w:eastAsia="Times New Roman" w:cs="Times New Roman"/>
          <w:szCs w:val="24"/>
        </w:rPr>
        <w:t xml:space="preserve">. </w:t>
      </w:r>
    </w:p>
    <w:p w14:paraId="5760BAA2"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Θέλω, λοιπόν, να ενημερώσω το Σώμα ότι επί υπουργίας του προκατόχου μο</w:t>
      </w:r>
      <w:r>
        <w:rPr>
          <w:rFonts w:eastAsia="Times New Roman" w:cs="Times New Roman"/>
          <w:szCs w:val="24"/>
        </w:rPr>
        <w:t>υ, του κ. Ανδρέα Λυκουρέντζου, ψηφίστηκε νόμος και έγινε ανοικτή πρόσκληση ενδιαφέροντος. Όταν εγώ ανέλαβα το Υπουργείο Υγείας</w:t>
      </w:r>
      <w:r>
        <w:rPr>
          <w:rFonts w:eastAsia="Times New Roman" w:cs="Times New Roman"/>
          <w:szCs w:val="24"/>
        </w:rPr>
        <w:t>,</w:t>
      </w:r>
      <w:r>
        <w:rPr>
          <w:rFonts w:eastAsia="Times New Roman" w:cs="Times New Roman"/>
          <w:szCs w:val="24"/>
        </w:rPr>
        <w:t xml:space="preserve"> η σχετική </w:t>
      </w:r>
      <w:r>
        <w:rPr>
          <w:rFonts w:eastAsia="Times New Roman" w:cs="Times New Roman"/>
          <w:szCs w:val="24"/>
        </w:rPr>
        <w:t>ε</w:t>
      </w:r>
      <w:r>
        <w:rPr>
          <w:rFonts w:eastAsia="Times New Roman" w:cs="Times New Roman"/>
          <w:szCs w:val="24"/>
        </w:rPr>
        <w:t xml:space="preserve">πιτροπή, η οποία είχε συσταθεί με τη συμμετοχή του Αντιπροέδρου τότε του ΑΣΕΠ, προχώρησε σε μία προεπιλογή διοικητών και στη συνέχεια η ίδια </w:t>
      </w:r>
      <w:r>
        <w:rPr>
          <w:rFonts w:eastAsia="Times New Roman" w:cs="Times New Roman"/>
          <w:szCs w:val="24"/>
        </w:rPr>
        <w:t>ε</w:t>
      </w:r>
      <w:r>
        <w:rPr>
          <w:rFonts w:eastAsia="Times New Roman" w:cs="Times New Roman"/>
          <w:szCs w:val="24"/>
        </w:rPr>
        <w:t>πιτροπή</w:t>
      </w:r>
      <w:r>
        <w:rPr>
          <w:rFonts w:eastAsia="Times New Roman" w:cs="Times New Roman"/>
          <w:szCs w:val="24"/>
        </w:rPr>
        <w:t>,</w:t>
      </w:r>
      <w:r>
        <w:rPr>
          <w:rFonts w:eastAsia="Times New Roman" w:cs="Times New Roman"/>
          <w:szCs w:val="24"/>
        </w:rPr>
        <w:t xml:space="preserve"> με τη συμμετοχή του ΑΣΕΠ</w:t>
      </w:r>
      <w:r>
        <w:rPr>
          <w:rFonts w:eastAsia="Times New Roman" w:cs="Times New Roman"/>
          <w:szCs w:val="24"/>
        </w:rPr>
        <w:t>,</w:t>
      </w:r>
      <w:r>
        <w:rPr>
          <w:rFonts w:eastAsia="Times New Roman" w:cs="Times New Roman"/>
          <w:szCs w:val="24"/>
        </w:rPr>
        <w:t xml:space="preserve"> έκανε την τελική επιλογή των διοικητών. Δεν υπήρξε καμμία επιλογή από κανέναν α</w:t>
      </w:r>
      <w:r>
        <w:rPr>
          <w:rFonts w:eastAsia="Times New Roman" w:cs="Times New Roman"/>
          <w:szCs w:val="24"/>
        </w:rPr>
        <w:t>λφαβητικό κατάλογο, όπως νομίζει ο κ. Πολάκης. Απλώς με αλφαβητική σειρά είχαν τοποθετηθεί ανά υγειονομική περιφέρεια εκείνοι που είχαν κάνει αίτηση και είχαν περάσει τη διαδικασία της προεπιλογής, που το μόνο που έκανε ήταν να ελέγξει εάν πληρούσαν τα τυπ</w:t>
      </w:r>
      <w:r>
        <w:rPr>
          <w:rFonts w:eastAsia="Times New Roman" w:cs="Times New Roman"/>
          <w:szCs w:val="24"/>
        </w:rPr>
        <w:t>ικά χαρακτηριστικά που προέβλεπε ο νόμος</w:t>
      </w:r>
      <w:r>
        <w:rPr>
          <w:rFonts w:eastAsia="Times New Roman" w:cs="Times New Roman"/>
          <w:szCs w:val="24"/>
        </w:rPr>
        <w:t>,</w:t>
      </w:r>
      <w:r>
        <w:rPr>
          <w:rFonts w:eastAsia="Times New Roman" w:cs="Times New Roman"/>
          <w:szCs w:val="24"/>
        </w:rPr>
        <w:t xml:space="preserve"> τα αναγκαία πτυχία, δηλαδή, και την αναγκαία προϋπηρεσία. Στη συνέχεια η </w:t>
      </w:r>
      <w:r>
        <w:rPr>
          <w:rFonts w:eastAsia="Times New Roman" w:cs="Times New Roman"/>
          <w:szCs w:val="24"/>
        </w:rPr>
        <w:t>ε</w:t>
      </w:r>
      <w:r>
        <w:rPr>
          <w:rFonts w:eastAsia="Times New Roman" w:cs="Times New Roman"/>
          <w:szCs w:val="24"/>
        </w:rPr>
        <w:t>πιτροπή του ΑΣΕΠ, επαναλαμβάνω, με τη συμμετοχή τότε του Γενικού Γραμματέα Υγείας, αλλά και του Αντιπροέδρου του ΑΣΕΠ, προχώρησε στην τελική</w:t>
      </w:r>
      <w:r>
        <w:rPr>
          <w:rFonts w:eastAsia="Times New Roman" w:cs="Times New Roman"/>
          <w:szCs w:val="24"/>
        </w:rPr>
        <w:t xml:space="preserve"> επιλογή των διοικητών. </w:t>
      </w:r>
    </w:p>
    <w:p w14:paraId="5760BAA3"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Όλα αυτά που είπε ο κ. Πολάκης προηγουμένως ήταν υπερασπιστική γραμμή του Υπουργείου Υγείας εις το Συμβούλιο της Επικρατείας και απερρίφθησαν από το Συμβούλιο της Επικρατείας ως ψευδή. </w:t>
      </w:r>
    </w:p>
    <w:p w14:paraId="5760BAA4"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Πάμε τώρα εις την ουσία. Είπε ο κ. Πολάκης ότ</w:t>
      </w:r>
      <w:r>
        <w:rPr>
          <w:rFonts w:eastAsia="Times New Roman" w:cs="Times New Roman"/>
          <w:szCs w:val="24"/>
        </w:rPr>
        <w:t>ι για πρώτη φορά επί των ημερών τους έγινε ολοκληρωμένη αξιολόγηση διοικητών και μάλιστα διπλή αξιολόγηση</w:t>
      </w:r>
      <w:r>
        <w:rPr>
          <w:rFonts w:eastAsia="Times New Roman" w:cs="Times New Roman"/>
          <w:szCs w:val="24"/>
        </w:rPr>
        <w:t>,</w:t>
      </w:r>
      <w:r>
        <w:rPr>
          <w:rFonts w:eastAsia="Times New Roman" w:cs="Times New Roman"/>
          <w:szCs w:val="24"/>
        </w:rPr>
        <w:t xml:space="preserve"> γι’ αυτό και εξεπλάγη</w:t>
      </w:r>
      <w:r>
        <w:rPr>
          <w:rFonts w:eastAsia="Times New Roman" w:cs="Times New Roman"/>
          <w:szCs w:val="24"/>
        </w:rPr>
        <w:t>ν</w:t>
      </w:r>
      <w:r>
        <w:rPr>
          <w:rFonts w:eastAsia="Times New Roman" w:cs="Times New Roman"/>
          <w:szCs w:val="24"/>
        </w:rPr>
        <w:t xml:space="preserve"> με την απόφαση του Συμβουλίου της Επικρατείας, που δεν κατάλαβε πόσο σπουδαία δουλειά κάν</w:t>
      </w:r>
      <w:r>
        <w:rPr>
          <w:rFonts w:eastAsia="Times New Roman" w:cs="Times New Roman"/>
          <w:szCs w:val="24"/>
        </w:rPr>
        <w:t>ουνε</w:t>
      </w:r>
      <w:r>
        <w:rPr>
          <w:rFonts w:eastAsia="Times New Roman" w:cs="Times New Roman"/>
          <w:szCs w:val="24"/>
        </w:rPr>
        <w:t>. Για να μην αδικήσω πολλούς, για</w:t>
      </w:r>
      <w:r>
        <w:rPr>
          <w:rFonts w:eastAsia="Times New Roman" w:cs="Times New Roman"/>
          <w:szCs w:val="24"/>
        </w:rPr>
        <w:t xml:space="preserve">τί δεν ξέρω άλλες υποθέσεις -ξέρω, όμως, τουλάχιστον δύο- δύο διοικητές, ο κ. Γεωργόπουλος από τα Γιάννενα και ο κ. Γρηγορόπουλος από τον </w:t>
      </w:r>
      <w:r>
        <w:rPr>
          <w:rFonts w:eastAsia="Times New Roman" w:cs="Times New Roman"/>
          <w:szCs w:val="24"/>
        </w:rPr>
        <w:t>«</w:t>
      </w:r>
      <w:r>
        <w:rPr>
          <w:rFonts w:eastAsia="Times New Roman" w:cs="Times New Roman"/>
          <w:szCs w:val="24"/>
        </w:rPr>
        <w:t>Ευαγγελισμό</w:t>
      </w:r>
      <w:r>
        <w:rPr>
          <w:rFonts w:eastAsia="Times New Roman" w:cs="Times New Roman"/>
          <w:szCs w:val="24"/>
        </w:rPr>
        <w:t>»</w:t>
      </w:r>
      <w:r>
        <w:rPr>
          <w:rFonts w:eastAsia="Times New Roman" w:cs="Times New Roman"/>
          <w:szCs w:val="24"/>
        </w:rPr>
        <w:t xml:space="preserve">, πήραν εγγράφως θετική αξιολόγηση από την </w:t>
      </w:r>
      <w:r>
        <w:rPr>
          <w:rFonts w:eastAsia="Times New Roman" w:cs="Times New Roman"/>
          <w:szCs w:val="24"/>
        </w:rPr>
        <w:t>ε</w:t>
      </w:r>
      <w:r>
        <w:rPr>
          <w:rFonts w:eastAsia="Times New Roman" w:cs="Times New Roman"/>
          <w:szCs w:val="24"/>
        </w:rPr>
        <w:t>πιτροπή του κ. Πολάκη και παρά ταύτα αντικαταστάθηκαν μετά απ</w:t>
      </w:r>
      <w:r>
        <w:rPr>
          <w:rFonts w:eastAsia="Times New Roman" w:cs="Times New Roman"/>
          <w:szCs w:val="24"/>
        </w:rPr>
        <w:t xml:space="preserve">ό λίγες ημέρες. Γι’ αυτόν τον λόγο έχουν πάει και αυτοί στα δικαστήρια και ζητούν επιπλέον αποζημίωση. Το λέω για να μη νομίζει κανένας στο Σώμα ότι έγινε αξιολόγηση μη κομματική, δηλαδή, θα μας τρελάνουν. </w:t>
      </w:r>
    </w:p>
    <w:p w14:paraId="5760BAA5"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Αυτά δεν θα τα συζητούσαμε, κύριε Πρόεδρε, εάν δε</w:t>
      </w:r>
      <w:r>
        <w:rPr>
          <w:rFonts w:eastAsia="Times New Roman" w:cs="Times New Roman"/>
          <w:szCs w:val="24"/>
        </w:rPr>
        <w:t xml:space="preserve">ν είχαν συμβεί δύο πράγματα: </w:t>
      </w:r>
      <w:r>
        <w:rPr>
          <w:rFonts w:eastAsia="Times New Roman" w:cs="Times New Roman"/>
          <w:szCs w:val="24"/>
        </w:rPr>
        <w:t>π</w:t>
      </w:r>
      <w:r>
        <w:rPr>
          <w:rFonts w:eastAsia="Times New Roman" w:cs="Times New Roman"/>
          <w:szCs w:val="24"/>
        </w:rPr>
        <w:t>ρώτον, εάν δεν είχε βγει η απόφαση του Συμβουλίου της Επικρατείας, που είναι κόλαφος για τον κ. Πολάκη προσωπικά</w:t>
      </w:r>
      <w:r>
        <w:rPr>
          <w:rFonts w:eastAsia="Times New Roman" w:cs="Times New Roman"/>
          <w:szCs w:val="24"/>
        </w:rPr>
        <w:t>,</w:t>
      </w:r>
      <w:r>
        <w:rPr>
          <w:rFonts w:eastAsia="Times New Roman" w:cs="Times New Roman"/>
          <w:szCs w:val="24"/>
        </w:rPr>
        <w:t xml:space="preserve"> </w:t>
      </w:r>
      <w:r>
        <w:rPr>
          <w:rFonts w:eastAsia="Times New Roman" w:cs="Times New Roman"/>
          <w:szCs w:val="24"/>
        </w:rPr>
        <w:t>κ</w:t>
      </w:r>
      <w:r>
        <w:rPr>
          <w:rFonts w:eastAsia="Times New Roman" w:cs="Times New Roman"/>
          <w:szCs w:val="24"/>
        </w:rPr>
        <w:t>αι</w:t>
      </w:r>
      <w:r>
        <w:rPr>
          <w:rFonts w:eastAsia="Times New Roman" w:cs="Times New Roman"/>
          <w:szCs w:val="24"/>
        </w:rPr>
        <w:t>,</w:t>
      </w:r>
      <w:r>
        <w:rPr>
          <w:rFonts w:eastAsia="Times New Roman" w:cs="Times New Roman"/>
          <w:szCs w:val="24"/>
        </w:rPr>
        <w:t xml:space="preserve"> δεύτερον, εάν δεν συνέβαινε, κύριε Πρόεδρε, -και με αυτό κλείνω- αυτή η απόφαση του Συμβουλίου της Επικρατε</w:t>
      </w:r>
      <w:r>
        <w:rPr>
          <w:rFonts w:eastAsia="Times New Roman" w:cs="Times New Roman"/>
          <w:szCs w:val="24"/>
        </w:rPr>
        <w:t>ίας, κύριε συνάδελφε</w:t>
      </w:r>
      <w:r>
        <w:rPr>
          <w:rFonts w:eastAsia="Times New Roman" w:cs="Times New Roman"/>
          <w:szCs w:val="24"/>
        </w:rPr>
        <w:t>,</w:t>
      </w:r>
      <w:r>
        <w:rPr>
          <w:rFonts w:eastAsia="Times New Roman" w:cs="Times New Roman"/>
          <w:szCs w:val="24"/>
        </w:rPr>
        <w:t xml:space="preserve"> που χαμογελάτε.</w:t>
      </w:r>
    </w:p>
    <w:p w14:paraId="5760BAA6"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ΓΕΩΡΓΙΟΣ ΚΑΪΣΑΣ:</w:t>
      </w:r>
      <w:r>
        <w:rPr>
          <w:rFonts w:eastAsia="Times New Roman" w:cs="Times New Roman"/>
          <w:szCs w:val="24"/>
        </w:rPr>
        <w:t xml:space="preserve"> Και τι να κάνουμε;</w:t>
      </w:r>
    </w:p>
    <w:p w14:paraId="5760BAA7"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Να κλάψετε που τους ψηφίσατε. </w:t>
      </w:r>
    </w:p>
    <w:p w14:paraId="5760BAA8"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Πρόκειται για α</w:t>
      </w:r>
      <w:r>
        <w:rPr>
          <w:rFonts w:eastAsia="Times New Roman" w:cs="Times New Roman"/>
          <w:szCs w:val="24"/>
        </w:rPr>
        <w:t>πόφαση η</w:t>
      </w:r>
      <w:r>
        <w:rPr>
          <w:rFonts w:eastAsia="Times New Roman" w:cs="Times New Roman"/>
          <w:szCs w:val="24"/>
        </w:rPr>
        <w:t xml:space="preserve"> οποία γεννά για το ελληνικό δημόσιο τεράστιο πρόβλημα αποζημιώσεων. Γιατί όλοι αυτοί οι άνθρωποι,</w:t>
      </w:r>
      <w:r>
        <w:rPr>
          <w:rFonts w:eastAsia="Times New Roman" w:cs="Times New Roman"/>
          <w:szCs w:val="24"/>
        </w:rPr>
        <w:t xml:space="preserve"> που τώρα γελάτε και κουνάτε το κεφάλι σας, θα πάνε στα δικαστήρια με αυτή την απόφαση του Συμβουλίου της Επικρατείας, θα πληρωθούν όλους τους μισθούς, που δεν τους πλήρωσε το Υπουργείο, γιατί τους έδιωξε νωρίτερα από το συμβόλαιό τους, θα τους πληρωθούν ε</w:t>
      </w:r>
      <w:r>
        <w:rPr>
          <w:rFonts w:eastAsia="Times New Roman" w:cs="Times New Roman"/>
          <w:szCs w:val="24"/>
        </w:rPr>
        <w:t xml:space="preserve">ντόκως και θα διεκδικήσουν και φυσικά θα λάβουν ο καθένας ξεχωριστά από το δικαστήριο και την όποια ηθική βλάβη βάλει το δικαστήριο. </w:t>
      </w:r>
    </w:p>
    <w:p w14:paraId="5760BAA9"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Γραμμή δίνετε;</w:t>
      </w:r>
    </w:p>
    <w:p w14:paraId="5760BAAA"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Κλείνω, κύριε Πρόεδρε.</w:t>
      </w:r>
    </w:p>
    <w:p w14:paraId="5760BAAB"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Όλα αυτά τα είχαμε </w:t>
      </w:r>
      <w:r>
        <w:rPr>
          <w:rFonts w:eastAsia="Times New Roman" w:cs="Times New Roman"/>
          <w:szCs w:val="24"/>
        </w:rPr>
        <w:t>προειδοποιήσει στον κ. Πολάκη ότι θα συμβούν πριν τους διώξει. Γιατί ήταν τόσο προφανής η παρανομία.</w:t>
      </w:r>
    </w:p>
    <w:p w14:paraId="5760BAAC"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Γεωργιάδη, προφανώς ξέρετε ότι αυτά δεν συμπληρώνουν το προσωπικό.</w:t>
      </w:r>
    </w:p>
    <w:p w14:paraId="5760BAAD"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ρωτώ το Σώμα: Ο κ. </w:t>
      </w:r>
      <w:r>
        <w:rPr>
          <w:rFonts w:eastAsia="Times New Roman" w:cs="Times New Roman"/>
          <w:szCs w:val="24"/>
        </w:rPr>
        <w:t xml:space="preserve">Πολάκης, θα πληρώσει αυτές τις αποζημιώσεις ύψους εκατοντάδων χιλιάδων ευρώ αθροιστικά από την τσέπη του ή θα τις φορτώσει στον Έλληνα φορολογούμενο; </w:t>
      </w:r>
    </w:p>
    <w:p w14:paraId="5760BAAE"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Γεωργιάδη, όλα αυτά δεν συγκροτούν το προσωπικό. Όσον αφορά το προσ</w:t>
      </w:r>
      <w:r>
        <w:rPr>
          <w:rFonts w:eastAsia="Times New Roman" w:cs="Times New Roman"/>
          <w:szCs w:val="24"/>
        </w:rPr>
        <w:t>ωπικό, το είπατε στην αρχή. Φτάνουν αυτά.</w:t>
      </w:r>
    </w:p>
    <w:p w14:paraId="5760BAAF"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Κοντολογίς, ο κ. Πολάκης παρέσυρε την Κυβέρνηση κα το ελληνικό δημόσιο σε μία διαδικασία που βλάπτει το δημόσιο και την οποία το Συμβούλιο της Επικρατείας έκρινε παράνομη. Μόνο συγγνώμ</w:t>
      </w:r>
      <w:r>
        <w:rPr>
          <w:rFonts w:eastAsia="Times New Roman" w:cs="Times New Roman"/>
          <w:szCs w:val="24"/>
        </w:rPr>
        <w:t>η μπορεί να λέει ο κ. Πολάκης.</w:t>
      </w:r>
    </w:p>
    <w:p w14:paraId="5760BAB0"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Ευχαριστώ πολύ.</w:t>
      </w:r>
    </w:p>
    <w:p w14:paraId="5760BAB1"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συνάδελφε, είστε γραμμένος για να μιλήσετε στη σειρά. Είστε στον κατάλογο για να μιλήσετε. Είναι δυνατόν να μιλάτε δύο φορές;</w:t>
      </w:r>
    </w:p>
    <w:p w14:paraId="5760BAB2"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Κύριε Πολάκη, έχετε τον λόγο. Παρακαλώ όσο το</w:t>
      </w:r>
      <w:r>
        <w:rPr>
          <w:rFonts w:eastAsia="Times New Roman" w:cs="Times New Roman"/>
          <w:szCs w:val="24"/>
        </w:rPr>
        <w:t xml:space="preserve"> δυνατόν συντομότερα και μόνο σε ό,τι αφορά αυτό που έθιξε περί προσωπικού ο κ. Γεωργιάδης. Σας παρακαλώ πάρα πολύ.</w:t>
      </w:r>
    </w:p>
    <w:p w14:paraId="5760BAB3"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Θέλω να απαντήσω στον Αντιπρόεδρο της Νέας Δημοκρατίας, ο οποίος έχει αναλάβει πολλές εργολαβί</w:t>
      </w:r>
      <w:r>
        <w:rPr>
          <w:rFonts w:eastAsia="Times New Roman" w:cs="Times New Roman"/>
          <w:szCs w:val="24"/>
        </w:rPr>
        <w:t>ες τελευταία, ότι ξέρουμε πως στενοχωρηθήκατε τα μάλα που εκτιμήσαμε ότι ένα αριστερό πολιτικό σχέδιο ανασύστασης, ανασυγκρότησης και στησίματος στα πόδια του του δημόσιου συστήματος υγείας, το οποίο υπηρετεί πιστά η Κυβέρνησή μας, κι εγώ και ο Ανδρέας ο Ξ</w:t>
      </w:r>
      <w:r>
        <w:rPr>
          <w:rFonts w:eastAsia="Times New Roman" w:cs="Times New Roman"/>
          <w:szCs w:val="24"/>
        </w:rPr>
        <w:t xml:space="preserve">ανθός μαζί, από τον Οκτώβρη του 2015, δεν μπορούσε να εξυπηρετηθεί από τους ανθρώπους που από έναν αλφαβητικό κατάλογο που σας ενεχείρισε η </w:t>
      </w:r>
      <w:r>
        <w:rPr>
          <w:rFonts w:eastAsia="Times New Roman" w:cs="Times New Roman"/>
          <w:szCs w:val="24"/>
        </w:rPr>
        <w:t>ε</w:t>
      </w:r>
      <w:r>
        <w:rPr>
          <w:rFonts w:eastAsia="Times New Roman" w:cs="Times New Roman"/>
          <w:szCs w:val="24"/>
        </w:rPr>
        <w:t>πιτροπή…</w:t>
      </w:r>
    </w:p>
    <w:p w14:paraId="5760BAB4"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Τα είπε το δικαστήριο αυτά.</w:t>
      </w:r>
    </w:p>
    <w:p w14:paraId="5760BAB5"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Μη</w:t>
      </w:r>
      <w:r>
        <w:rPr>
          <w:rFonts w:eastAsia="Times New Roman" w:cs="Times New Roman"/>
          <w:szCs w:val="24"/>
        </w:rPr>
        <w:t xml:space="preserve"> με διακόπτετε. Εσείς περηφανεύεστε για την αστική σας σεμνότητα. Μη με διακόπτετε. </w:t>
      </w:r>
    </w:p>
    <w:p w14:paraId="5760BAB6"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Από έναν κατάλογο με αλφαβητική σειρά, λοιπόν, που σας ενεχείρισε η επιτροπή που είχατε συγκροτήσει…</w:t>
      </w:r>
    </w:p>
    <w:p w14:paraId="5760BAB7"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Έχετε κάποιο τικ; Γιατί κάθε φορά κάνετε έτσι το χέρι;</w:t>
      </w:r>
    </w:p>
    <w:p w14:paraId="5760BAB8"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w:t>
      </w:r>
      <w:r>
        <w:rPr>
          <w:rFonts w:eastAsia="Times New Roman" w:cs="Times New Roman"/>
          <w:b/>
          <w:szCs w:val="24"/>
        </w:rPr>
        <w:t xml:space="preserve">ΙΣ ΓΕΩΡΓΙΑΔΗΣ: </w:t>
      </w:r>
      <w:r>
        <w:rPr>
          <w:rFonts w:eastAsia="Times New Roman" w:cs="Times New Roman"/>
          <w:szCs w:val="24"/>
        </w:rPr>
        <w:t>Στον Πρόεδρο κάνω νόημα.</w:t>
      </w:r>
      <w:r>
        <w:rPr>
          <w:rFonts w:eastAsia="Times New Roman" w:cs="Times New Roman"/>
          <w:b/>
          <w:szCs w:val="24"/>
        </w:rPr>
        <w:t xml:space="preserve"> </w:t>
      </w:r>
      <w:r>
        <w:rPr>
          <w:rFonts w:eastAsia="Times New Roman" w:cs="Times New Roman"/>
          <w:szCs w:val="24"/>
        </w:rPr>
        <w:t>Απαγορεύεται;</w:t>
      </w:r>
    </w:p>
    <w:p w14:paraId="5760BAB9"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Ξέρω εγώ; Κοιτάχτε με στα μάτια.</w:t>
      </w:r>
    </w:p>
    <w:p w14:paraId="5760BABA"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Έχει φανεί, βέβαια, από δεκάδες δημοσιεύματα της περιόδου εκείνης</w:t>
      </w:r>
      <w:r>
        <w:rPr>
          <w:rFonts w:eastAsia="Times New Roman" w:cs="Times New Roman"/>
          <w:szCs w:val="24"/>
        </w:rPr>
        <w:t>,</w:t>
      </w:r>
      <w:r>
        <w:rPr>
          <w:rFonts w:eastAsia="Times New Roman" w:cs="Times New Roman"/>
          <w:szCs w:val="24"/>
        </w:rPr>
        <w:t xml:space="preserve"> ότι αυτή η κατανομή –και αν κοιτάξει κανείς και το πολιτικό παρελθόν των ανθρώπων αυτών που τοποθετήσατε- έγινε με 4-2-1. Εμείς, για πρώτη φορά στην ιστορία, κάναμε τέτοια διαδικασία αξιολόγησης των νέων διοικητών, που πραγματικά συγκρίνετε και βάλτε από </w:t>
      </w:r>
      <w:r>
        <w:rPr>
          <w:rFonts w:eastAsia="Times New Roman" w:cs="Times New Roman"/>
          <w:szCs w:val="24"/>
        </w:rPr>
        <w:t xml:space="preserve">τη μια μπάντα αυτούς που επιλέξαμε και από την άλλη μπάντα αυτούς που επιλέξατε εσείς. </w:t>
      </w:r>
    </w:p>
    <w:p w14:paraId="5760BABB"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Από εκεί και πέρα, η απόφαση του Συμβουλίου της Επικρατείας, το οποίο τελευταία έχει ανεβάσει τους ρυθμούς της δουλειάς του σε σχέση με το πρόσφατο παρελθόν, δεν παράγε</w:t>
      </w:r>
      <w:r>
        <w:rPr>
          <w:rFonts w:eastAsia="Times New Roman" w:cs="Times New Roman"/>
          <w:szCs w:val="24"/>
        </w:rPr>
        <w:t xml:space="preserve">ι πρακτικό αποτέλεσμα, διότι η θητεία των συγκεκριμένων διοικητών έχει λήξει. </w:t>
      </w:r>
    </w:p>
    <w:p w14:paraId="5760BABC"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Από εκεί και ύστερα, είναι μακρύς ο δικαστικός δρόμος, όπως μακρύς ήταν ο δικαστικός δρόμος και για κάποιους που είχαν παραιτηθεί επί Αλέκου Παπαδόπουλου και είχε διακοπεί η σύμ</w:t>
      </w:r>
      <w:r>
        <w:rPr>
          <w:rFonts w:eastAsia="Times New Roman" w:cs="Times New Roman"/>
          <w:szCs w:val="24"/>
        </w:rPr>
        <w:t>βασή τους από την επόμενη κυβέρνηση, τη δική σας τότε, την πρώτη κυβέρνηση Καραμανλή. Ήταν μακρύς ο δικαστικός δρόμος και για το ύψος των αποζημιώσεων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w:t>
      </w:r>
    </w:p>
    <w:p w14:paraId="5760BABD"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Εμείς, κύριε Γεωργιάδη, εάν χρειαστεί, μετά από καμμιά δεκαετία, που πάλι θα είμαστε στο </w:t>
      </w:r>
      <w:r>
        <w:rPr>
          <w:rFonts w:eastAsia="Times New Roman" w:cs="Times New Roman"/>
          <w:szCs w:val="24"/>
        </w:rPr>
        <w:t>τιμόνι της χώρας, αν αποφασίσουν τα δικαστήρια να αποζημιώσουμε τους ανθρώπους αυτούς, θα έχουμε τη δυνατότητα να τους αποζημιώσουμε.</w:t>
      </w:r>
    </w:p>
    <w:p w14:paraId="5760BABE"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Από την τσέπη σας;</w:t>
      </w:r>
    </w:p>
    <w:p w14:paraId="5760BABF"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Θα τους αποζημιώσουμε, γιατ</w:t>
      </w:r>
      <w:r>
        <w:rPr>
          <w:rFonts w:eastAsia="Times New Roman" w:cs="Times New Roman"/>
          <w:szCs w:val="24"/>
        </w:rPr>
        <w:t xml:space="preserve">ί θα έχουμε μαζέψει τα χρήματα που διαχέατε στο ΚΕΕΛΠΝΟ, τα χρήματα που διαχέατε σε μια σειρά εταιρείες, που βγαίνουν σιγά σιγά και έχετε μια χιονοστιβάδα αποκαλύψεων. </w:t>
      </w:r>
    </w:p>
    <w:p w14:paraId="5760BAC0" w14:textId="77777777" w:rsidR="003F14BB" w:rsidRDefault="00F37CA6">
      <w:pPr>
        <w:spacing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Εντάξει, κύριε Υπουργέ, ολοκληρώσατε, διότι τώρα ανοίγο</w:t>
      </w:r>
      <w:r>
        <w:rPr>
          <w:rFonts w:eastAsia="Times New Roman"/>
          <w:bCs/>
          <w:szCs w:val="24"/>
        </w:rPr>
        <w:t>υν νέα προσωπικά.</w:t>
      </w:r>
    </w:p>
    <w:p w14:paraId="5760BAC1"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Όχι, κύριε Πρόεδρε, ζητώ τον λόγο.</w:t>
      </w:r>
    </w:p>
    <w:p w14:paraId="5760BAC2" w14:textId="77777777" w:rsidR="003F14BB" w:rsidRDefault="00F37CA6">
      <w:pPr>
        <w:spacing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 xml:space="preserve">Αποκλείεται. </w:t>
      </w:r>
    </w:p>
    <w:p w14:paraId="5760BAC3" w14:textId="77777777" w:rsidR="003F14BB" w:rsidRDefault="00F37CA6">
      <w:pPr>
        <w:spacing w:line="600" w:lineRule="auto"/>
        <w:ind w:firstLine="720"/>
        <w:jc w:val="both"/>
        <w:rPr>
          <w:rFonts w:eastAsia="Times New Roman"/>
          <w:bCs/>
          <w:szCs w:val="24"/>
        </w:rPr>
      </w:pPr>
      <w:r>
        <w:rPr>
          <w:rFonts w:eastAsia="Times New Roman"/>
          <w:b/>
          <w:bCs/>
          <w:szCs w:val="24"/>
        </w:rPr>
        <w:t xml:space="preserve">ΠΑΥΛΟΣ ΠΟΛΑΚΗΣ (Αναπληρωτής Υπουργός Υγείας): </w:t>
      </w:r>
      <w:r>
        <w:rPr>
          <w:rFonts w:eastAsia="Times New Roman"/>
          <w:bCs/>
          <w:szCs w:val="24"/>
        </w:rPr>
        <w:t>Μπορώ να τελειώσω τη φράση μου, κύριε Πρόεδρε;</w:t>
      </w:r>
    </w:p>
    <w:p w14:paraId="5760BAC4" w14:textId="77777777" w:rsidR="003F14BB" w:rsidRDefault="00F37CA6">
      <w:pPr>
        <w:spacing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Κύ</w:t>
      </w:r>
      <w:r>
        <w:rPr>
          <w:rFonts w:eastAsia="Times New Roman"/>
          <w:bCs/>
          <w:szCs w:val="24"/>
        </w:rPr>
        <w:t>ριε Υπουργέ, ανοίξατε τρία άλλα θέματα.</w:t>
      </w:r>
    </w:p>
    <w:p w14:paraId="5760BAC5" w14:textId="77777777" w:rsidR="003F14BB" w:rsidRDefault="00F37CA6">
      <w:pPr>
        <w:spacing w:line="600" w:lineRule="auto"/>
        <w:ind w:firstLine="720"/>
        <w:jc w:val="both"/>
        <w:rPr>
          <w:rFonts w:eastAsia="Times New Roman"/>
          <w:bCs/>
          <w:szCs w:val="24"/>
        </w:rPr>
      </w:pPr>
      <w:r>
        <w:rPr>
          <w:rFonts w:eastAsia="Times New Roman"/>
          <w:b/>
          <w:bCs/>
          <w:szCs w:val="24"/>
        </w:rPr>
        <w:t xml:space="preserve">ΠΑΥΛΟΣ ΠΟΛΑΚΗΣ (Αναπληρωτής Υπουργός Υγείας): </w:t>
      </w:r>
      <w:r>
        <w:rPr>
          <w:rFonts w:eastAsia="Times New Roman"/>
          <w:bCs/>
          <w:szCs w:val="24"/>
        </w:rPr>
        <w:t>Όχι, δεν άνοιξα κανένα θέμα. Για ένα θέμα μίλησα;</w:t>
      </w:r>
    </w:p>
    <w:p w14:paraId="5760BAC6" w14:textId="77777777" w:rsidR="003F14BB" w:rsidRDefault="00F37CA6">
      <w:pPr>
        <w:spacing w:line="600" w:lineRule="auto"/>
        <w:ind w:firstLine="720"/>
        <w:jc w:val="both"/>
        <w:rPr>
          <w:rFonts w:eastAsia="Times New Roman"/>
          <w:bCs/>
          <w:szCs w:val="24"/>
        </w:rPr>
      </w:pPr>
      <w:r>
        <w:rPr>
          <w:rFonts w:eastAsia="Times New Roman"/>
          <w:bCs/>
          <w:szCs w:val="24"/>
        </w:rPr>
        <w:t>Θα έχουμε, λοιπόν, ανασυγκροτήσει και στήσει στα πόδια του το δημόσιο σύστημα υγείας και</w:t>
      </w:r>
      <w:r>
        <w:rPr>
          <w:rFonts w:eastAsia="Times New Roman"/>
          <w:bCs/>
          <w:szCs w:val="24"/>
        </w:rPr>
        <w:t>,</w:t>
      </w:r>
      <w:r>
        <w:rPr>
          <w:rFonts w:eastAsia="Times New Roman"/>
          <w:bCs/>
          <w:szCs w:val="24"/>
        </w:rPr>
        <w:t xml:space="preserve"> αν υπάρχουν τότε τελεσίδικες α</w:t>
      </w:r>
      <w:r>
        <w:rPr>
          <w:rFonts w:eastAsia="Times New Roman"/>
          <w:bCs/>
          <w:szCs w:val="24"/>
        </w:rPr>
        <w:t xml:space="preserve">ποφάσεις, σαφώς και θα τις υλοποιήσουμε. </w:t>
      </w:r>
    </w:p>
    <w:p w14:paraId="5760BAC7" w14:textId="77777777" w:rsidR="003F14BB" w:rsidRDefault="00F37CA6">
      <w:pPr>
        <w:spacing w:line="600" w:lineRule="auto"/>
        <w:ind w:firstLine="720"/>
        <w:jc w:val="both"/>
        <w:rPr>
          <w:rFonts w:eastAsia="Times New Roman"/>
          <w:bCs/>
          <w:szCs w:val="24"/>
        </w:rPr>
      </w:pPr>
      <w:r>
        <w:rPr>
          <w:rFonts w:eastAsia="Times New Roman"/>
          <w:bCs/>
          <w:szCs w:val="24"/>
        </w:rPr>
        <w:t>Από εκεί και πέρα, επαναλαμβάνω ότι πραγματικά προξενεί και ο ελληνικός λαός κρίνει -γιατί και οι κρίνοντες κρίνουν- την απόφαση του Συμβουλίου της Επικρατείας με τη βαθιά δημοκρατική διαδικασία επιλογής των διευθυ</w:t>
      </w:r>
      <w:r>
        <w:rPr>
          <w:rFonts w:eastAsia="Times New Roman"/>
          <w:bCs/>
          <w:szCs w:val="24"/>
        </w:rPr>
        <w:t>ντών, αίτημα του εκπαιδευτικού κινήματος από το 1974, το οποίο το βγάζει αντισυνταγματικό, όταν την ίδια στιγμή ο τρόπος με τον οποίο εκλέγουν οι ίδιοι οι δικαστές τα συμβούλιά τους είναι ένας αντίστοιχος τρόπος καθολικής ψηφοφορίας. Όλοι κρινόμαστε, όλοι.</w:t>
      </w:r>
    </w:p>
    <w:p w14:paraId="5760BAC8"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Κύριε Πρόεδρε, ζητώ τον λόγο.</w:t>
      </w:r>
    </w:p>
    <w:p w14:paraId="5760BAC9" w14:textId="77777777" w:rsidR="003F14BB" w:rsidRDefault="00F37CA6">
      <w:pPr>
        <w:spacing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 xml:space="preserve">Κύριε Γεωργιάδη, τι ακριβώς θέλετε τώρα; Θέσατε ένα θέμα, απάντησε ο Υπουργός. </w:t>
      </w:r>
    </w:p>
    <w:p w14:paraId="5760BACA" w14:textId="77777777" w:rsidR="003F14BB" w:rsidRDefault="00F37CA6">
      <w:pPr>
        <w:spacing w:line="600" w:lineRule="auto"/>
        <w:ind w:firstLine="720"/>
        <w:jc w:val="center"/>
        <w:rPr>
          <w:rFonts w:eastAsia="Times New Roman"/>
          <w:bCs/>
          <w:szCs w:val="24"/>
        </w:rPr>
      </w:pPr>
      <w:r>
        <w:rPr>
          <w:rFonts w:eastAsia="Times New Roman"/>
          <w:bCs/>
          <w:szCs w:val="24"/>
        </w:rPr>
        <w:t>(Θόρυβος στην Αίθουσα)</w:t>
      </w:r>
    </w:p>
    <w:p w14:paraId="5760BACB" w14:textId="77777777" w:rsidR="003F14BB" w:rsidRDefault="00F37CA6">
      <w:pPr>
        <w:spacing w:line="600" w:lineRule="auto"/>
        <w:ind w:firstLine="720"/>
        <w:jc w:val="both"/>
        <w:rPr>
          <w:rFonts w:eastAsia="Times New Roman"/>
          <w:bCs/>
          <w:szCs w:val="24"/>
        </w:rPr>
      </w:pPr>
      <w:r>
        <w:rPr>
          <w:rFonts w:eastAsia="Times New Roman"/>
          <w:b/>
          <w:bCs/>
          <w:szCs w:val="24"/>
        </w:rPr>
        <w:t>ΓΕΩΡΓΙΟΣ ΛΑΜΠΡΟΥΛΗΣ (ΣΤ΄ Αντιπρόεδρος της Βουλής):</w:t>
      </w:r>
      <w:r>
        <w:rPr>
          <w:rFonts w:eastAsia="Times New Roman"/>
          <w:bCs/>
          <w:szCs w:val="24"/>
        </w:rPr>
        <w:t xml:space="preserve"> Δεν υπάρχει ούτε προσωπικό ούτε τίποτα! Υπάρχει κατάλογος ομιλητών!</w:t>
      </w:r>
    </w:p>
    <w:p w14:paraId="5760BACC"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Ένα λεπτό, κύριε Πρόεδρε.</w:t>
      </w:r>
    </w:p>
    <w:p w14:paraId="5760BACD" w14:textId="77777777" w:rsidR="003F14BB" w:rsidRDefault="00F37CA6">
      <w:pPr>
        <w:spacing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Αφήστε με να σας πω κάτι. Σας έδωσα τον λόγο επί προσωπικού. Αναφερθήκατε στο προσωπικό. Συνοδεύσατ</w:t>
      </w:r>
      <w:r>
        <w:rPr>
          <w:rFonts w:eastAsia="Times New Roman"/>
          <w:bCs/>
          <w:szCs w:val="24"/>
        </w:rPr>
        <w:t>ε το προσωπικό με μια σειρά άλλες παρατηρήσεις. Απάντησε ο κ. Πολάκης επί του προσωπικού που θέσατε και αναφέρθηκε και αυτός σε μια σειρά άλλα θέματα. Έτσι θα πάμε από δω κι εμπρός;</w:t>
      </w:r>
    </w:p>
    <w:p w14:paraId="5760BACE"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Όχι, σε ένα λεπτό θα έχω ολοκληρώσει.</w:t>
      </w:r>
    </w:p>
    <w:p w14:paraId="5760BACF"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ΜΕΡΟΠΗ</w:t>
      </w:r>
      <w:r>
        <w:rPr>
          <w:rFonts w:eastAsia="Times New Roman" w:cs="Times New Roman"/>
          <w:b/>
          <w:szCs w:val="24"/>
        </w:rPr>
        <w:t xml:space="preserve"> ΤΖΟΥΦΗ:</w:t>
      </w:r>
      <w:r>
        <w:rPr>
          <w:rFonts w:eastAsia="Times New Roman" w:cs="Times New Roman"/>
          <w:szCs w:val="24"/>
        </w:rPr>
        <w:t xml:space="preserve"> Κανένα λεπτό, έχετε χρόνο ομιλίας! Στην ομιλία του, κύριε Πρόεδρε!</w:t>
      </w:r>
    </w:p>
    <w:p w14:paraId="5760BAD0" w14:textId="77777777" w:rsidR="003F14BB" w:rsidRDefault="00F37CA6">
      <w:pPr>
        <w:spacing w:line="600" w:lineRule="auto"/>
        <w:ind w:firstLine="720"/>
        <w:jc w:val="both"/>
        <w:rPr>
          <w:rFonts w:eastAsia="Times New Roman" w:cs="Times New Roman"/>
          <w:szCs w:val="24"/>
        </w:rPr>
      </w:pPr>
      <w:r>
        <w:rPr>
          <w:rFonts w:eastAsia="Times New Roman"/>
          <w:b/>
          <w:bCs/>
          <w:szCs w:val="24"/>
        </w:rPr>
        <w:t xml:space="preserve">ΠΡΟΕΔΡΕΥΩΝ (Σπυρίδων Λυκούδης): </w:t>
      </w:r>
      <w:r>
        <w:rPr>
          <w:rFonts w:eastAsia="Times New Roman"/>
          <w:bCs/>
          <w:szCs w:val="24"/>
        </w:rPr>
        <w:t>Τι όχι; Ε</w:t>
      </w:r>
      <w:r>
        <w:rPr>
          <w:rFonts w:eastAsia="Times New Roman" w:cs="Times New Roman"/>
          <w:szCs w:val="24"/>
        </w:rPr>
        <w:t xml:space="preserve">δώ προσδιορίστηκε και ο χρόνος απόδοσης δικαιοσύνης σήμερα! </w:t>
      </w:r>
    </w:p>
    <w:p w14:paraId="5760BAD1" w14:textId="77777777" w:rsidR="003F14BB" w:rsidRDefault="00F37CA6">
      <w:pPr>
        <w:spacing w:line="600" w:lineRule="auto"/>
        <w:ind w:firstLine="720"/>
        <w:jc w:val="both"/>
        <w:rPr>
          <w:rFonts w:eastAsia="Times New Roman" w:cs="Times New Roman"/>
          <w:b/>
          <w:szCs w:val="24"/>
        </w:rPr>
      </w:pPr>
      <w:r>
        <w:rPr>
          <w:rFonts w:eastAsia="Times New Roman" w:cs="Times New Roman"/>
          <w:b/>
          <w:szCs w:val="24"/>
        </w:rPr>
        <w:t xml:space="preserve">ΓΕΩΡΓΙΟΣ ΛΑΜΠΡΟΥΛΗΣ </w:t>
      </w:r>
      <w:r>
        <w:rPr>
          <w:rFonts w:eastAsia="Times New Roman"/>
          <w:b/>
          <w:bCs/>
          <w:szCs w:val="24"/>
        </w:rPr>
        <w:t>(ΣΤ΄ Αντιπρόεδρος της Βουλής)</w:t>
      </w:r>
      <w:r>
        <w:rPr>
          <w:rFonts w:eastAsia="Times New Roman" w:cs="Times New Roman"/>
          <w:b/>
          <w:szCs w:val="24"/>
        </w:rPr>
        <w:t>:</w:t>
      </w:r>
      <w:r>
        <w:rPr>
          <w:rFonts w:eastAsia="Times New Roman" w:cs="Times New Roman"/>
          <w:szCs w:val="24"/>
        </w:rPr>
        <w:t xml:space="preserve"> Τι κατάσταση είναι αυτή!</w:t>
      </w:r>
    </w:p>
    <w:p w14:paraId="5760BAD2"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ΣΠ</w:t>
      </w:r>
      <w:r>
        <w:rPr>
          <w:rFonts w:eastAsia="Times New Roman" w:cs="Times New Roman"/>
          <w:b/>
          <w:szCs w:val="24"/>
        </w:rPr>
        <w:t>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Ένα λεπτό μόνο.</w:t>
      </w:r>
    </w:p>
    <w:p w14:paraId="5760BAD3" w14:textId="77777777" w:rsidR="003F14BB" w:rsidRDefault="00F37CA6">
      <w:pPr>
        <w:spacing w:line="600" w:lineRule="auto"/>
        <w:ind w:firstLine="720"/>
        <w:jc w:val="both"/>
        <w:rPr>
          <w:rFonts w:eastAsia="Times New Roman"/>
          <w:b/>
          <w:bCs/>
          <w:szCs w:val="24"/>
        </w:rPr>
      </w:pPr>
      <w:r>
        <w:rPr>
          <w:rFonts w:eastAsia="Times New Roman"/>
          <w:b/>
          <w:bCs/>
          <w:szCs w:val="24"/>
        </w:rPr>
        <w:t xml:space="preserve">ΠΡΟΕΔΡΕΥΩΝ (Σπυρίδων Λυκούδης): </w:t>
      </w:r>
      <w:r>
        <w:rPr>
          <w:rFonts w:eastAsia="Times New Roman"/>
          <w:bCs/>
          <w:szCs w:val="24"/>
        </w:rPr>
        <w:t>Κύριε συνάδελφε, διευκολύνετε λίγο το Προεδρείο.</w:t>
      </w:r>
      <w:r>
        <w:rPr>
          <w:rFonts w:eastAsia="Times New Roman"/>
          <w:b/>
          <w:bCs/>
          <w:szCs w:val="24"/>
        </w:rPr>
        <w:t xml:space="preserve"> </w:t>
      </w:r>
    </w:p>
    <w:p w14:paraId="5760BAD4" w14:textId="77777777" w:rsidR="003F14BB" w:rsidRDefault="00F37CA6">
      <w:pPr>
        <w:spacing w:line="600" w:lineRule="auto"/>
        <w:ind w:firstLine="720"/>
        <w:jc w:val="both"/>
        <w:rPr>
          <w:rFonts w:eastAsia="Times New Roman"/>
          <w:bCs/>
          <w:szCs w:val="24"/>
        </w:rPr>
      </w:pPr>
      <w:r>
        <w:rPr>
          <w:rFonts w:eastAsia="Times New Roman"/>
          <w:b/>
          <w:bCs/>
          <w:szCs w:val="24"/>
        </w:rPr>
        <w:t>ΚΩΝΣΤΑΝΤΙΝΟΣ ΜΠΑΡΚΑΣ:</w:t>
      </w:r>
      <w:r>
        <w:rPr>
          <w:rFonts w:eastAsia="Times New Roman"/>
          <w:bCs/>
          <w:szCs w:val="24"/>
        </w:rPr>
        <w:t xml:space="preserve"> Όχι, είναι ομιλητής, κύριε Πρόεδρε!</w:t>
      </w:r>
    </w:p>
    <w:p w14:paraId="5760BAD5" w14:textId="77777777" w:rsidR="003F14BB" w:rsidRDefault="00F37CA6">
      <w:pPr>
        <w:spacing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Τι «όχι», κύριε συνάδελφε; Εσείς τι θέλε</w:t>
      </w:r>
      <w:r>
        <w:rPr>
          <w:rFonts w:eastAsia="Times New Roman"/>
          <w:bCs/>
          <w:szCs w:val="24"/>
        </w:rPr>
        <w:t>τε; Έχετε διαχείριση της διαδικασίας; Αφήστε με να διαχειριστώ τη διαδικασία!</w:t>
      </w:r>
    </w:p>
    <w:p w14:paraId="5760BAD6"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Κύριε Γεωργιάδη, μετά από τέσσερις ομιλητές είναι η σειρά σας να μιλήσετε. Το ένα λεπτό σ</w:t>
      </w:r>
      <w:r>
        <w:rPr>
          <w:rFonts w:eastAsia="Times New Roman" w:cs="Times New Roman"/>
          <w:szCs w:val="24"/>
        </w:rPr>
        <w:t>ά</w:t>
      </w:r>
      <w:r>
        <w:rPr>
          <w:rFonts w:eastAsia="Times New Roman" w:cs="Times New Roman"/>
          <w:szCs w:val="24"/>
        </w:rPr>
        <w:t xml:space="preserve">ς υπόσχομαι ότι θα σας το δώσω κατά τη διάρκεια της ομιλίας σας. </w:t>
      </w:r>
    </w:p>
    <w:p w14:paraId="5760BAD7"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w:t>
      </w:r>
      <w:r>
        <w:rPr>
          <w:rFonts w:eastAsia="Times New Roman" w:cs="Times New Roman"/>
          <w:b/>
          <w:szCs w:val="24"/>
        </w:rPr>
        <w:t>ΓΕΩΡΓΙΑΔΗΣ:</w:t>
      </w:r>
      <w:r>
        <w:rPr>
          <w:rFonts w:eastAsia="Times New Roman" w:cs="Times New Roman"/>
          <w:szCs w:val="24"/>
        </w:rPr>
        <w:t xml:space="preserve"> Εντάξει, κύριε Πρόεδρε.</w:t>
      </w:r>
    </w:p>
    <w:p w14:paraId="5760BAD8"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πολύ.</w:t>
      </w:r>
    </w:p>
    <w:p w14:paraId="5760BAD9"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Κύριε Κεγκέρογλου, έχετε τον λόγο.</w:t>
      </w:r>
    </w:p>
    <w:p w14:paraId="5760BADA"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14:paraId="5760BADB"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Συζητούμε ένα νομοσχέδιο σήμερα, το οποίο από τα πράγματα φαίνεται ότι δεν δικαιολογεί τ</w:t>
      </w:r>
      <w:r>
        <w:rPr>
          <w:rFonts w:eastAsia="Times New Roman" w:cs="Times New Roman"/>
          <w:szCs w:val="24"/>
        </w:rPr>
        <w:t>ον τίτλο του.</w:t>
      </w:r>
    </w:p>
    <w:p w14:paraId="5760BADC" w14:textId="77777777" w:rsidR="003F14BB" w:rsidRDefault="00F37CA6">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5760BADD"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Κύριοι συνάδελφοι, ο κ. Κεγκέρογλου έχει τον λόγο. Σεβαστείτε τον συνάδελφο!</w:t>
      </w:r>
    </w:p>
    <w:p w14:paraId="5760BADE"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14:paraId="5760BADF"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Έλεγα, λοιπόν, ότι το νομοσχέδιο τελικά δεν δικαιολογεί τον τ</w:t>
      </w:r>
      <w:r>
        <w:rPr>
          <w:rFonts w:eastAsia="Times New Roman" w:cs="Times New Roman"/>
          <w:szCs w:val="24"/>
        </w:rPr>
        <w:t>ίτλο του, παρά μόνο κατά την τελευταία φράση του με τις «λοιπές διατάξεις» ή τις «άλλες διατάξεις», γιατί πέρα από επτά-οκτώ άρθρα, τα οποία αφορούν το θέμα και για τα οποία έχουμε θετική άποψη, γιατί είναι θέματα τα οποία έχουμε επεξεργαστεί και εμείς κατ</w:t>
      </w:r>
      <w:r>
        <w:rPr>
          <w:rFonts w:eastAsia="Times New Roman" w:cs="Times New Roman"/>
          <w:szCs w:val="24"/>
        </w:rPr>
        <w:t>ά το παρελθόν και υπάρχει ανάγκη να ρυθμιστούν, υπάρχει μια πανσπερμία πολλών άρθρων που αφορούν άλλα θέματα, που διευθετούν ζητήματα και κυρίως τακτοποιούν πρόσωπα και υποθέσεις. Όλο αυτό το πλαίσιο, προφανώς, είναι απαγορευτικό, για να μπορέσει κάποιος ν</w:t>
      </w:r>
      <w:r>
        <w:rPr>
          <w:rFonts w:eastAsia="Times New Roman" w:cs="Times New Roman"/>
          <w:szCs w:val="24"/>
        </w:rPr>
        <w:t>α στηρίξει επί της αρχής αυτό το νομοσχέδιο, παρά μόνο, όπως είπα, στα επιμέρους άρθρα, τα οποία θεωρούμε θετικά και για τα οποία έχουμε ήδη τοποθετηθεί.</w:t>
      </w:r>
    </w:p>
    <w:p w14:paraId="5760BAE0"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Το ζήτημα γενικότερα της υγείας και ειδικότερα της πρωτοβάθμιας φροντίδας υγείας, όπως έχει διατυπωθεί</w:t>
      </w:r>
      <w:r>
        <w:rPr>
          <w:rFonts w:eastAsia="Times New Roman" w:cs="Times New Roman"/>
          <w:szCs w:val="24"/>
        </w:rPr>
        <w:t xml:space="preserve"> πάρα πολλές φορές απ’ όλες σχεδόν τις πτέρυγες, είναι ανάγκη να ενισχυθεί και να προχωρήσει, πέρα από τη θεσμοθέτηση των διαδικασιών και όσων προβλέπονται από τον νόμο για το ΠΕΔΥ, για το πρωτοβάθμιο σύστημα υγείας και προφανώς με ενίσχυση και σε στελεχια</w:t>
      </w:r>
      <w:r>
        <w:rPr>
          <w:rFonts w:eastAsia="Times New Roman" w:cs="Times New Roman"/>
          <w:szCs w:val="24"/>
        </w:rPr>
        <w:t>κό δυναμικό αλλά και γεωγραφική επέκταση.</w:t>
      </w:r>
    </w:p>
    <w:p w14:paraId="5760BAE1"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Ενώ, λοιπόν, η Κυβέρνηση και το Υπουργείο Υγείας μιλούν για ένα σχέδιο αναβάθμισης του δημόσιου συστήματος υγείας και των υπηρεσιών του προς τους πολίτες, βλέπουμε με έκπληξη πριν από λίγο να κατατίθεται μια τροπολ</w:t>
      </w:r>
      <w:r>
        <w:rPr>
          <w:rFonts w:eastAsia="Times New Roman" w:cs="Times New Roman"/>
          <w:szCs w:val="24"/>
        </w:rPr>
        <w:t xml:space="preserve">ογία που αφορά ένα σοβαρό μεν θέμα, αλλά ως εκπρόθεσμος και ελλιπής τροπολογία. Αφορά τη δημιουργία τοπικών </w:t>
      </w:r>
      <w:r>
        <w:rPr>
          <w:rFonts w:eastAsia="Times New Roman" w:cs="Times New Roman"/>
          <w:szCs w:val="24"/>
        </w:rPr>
        <w:t>μον</w:t>
      </w:r>
      <w:r>
        <w:rPr>
          <w:rFonts w:eastAsia="Times New Roman" w:cs="Times New Roman"/>
          <w:szCs w:val="24"/>
        </w:rPr>
        <w:t>άδων υγείας, που θα στηρίξουν, όπως αναφέρεται στην εισηγητική έκθεση, την παροχή φροντίδας σε πρωτοβάθμιο επίπεδο, που θα στηρίξουν</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το </w:t>
      </w:r>
      <w:r>
        <w:rPr>
          <w:rFonts w:eastAsia="Times New Roman" w:cs="Times New Roman"/>
          <w:szCs w:val="24"/>
        </w:rPr>
        <w:t xml:space="preserve">ΠΕΔΥ. </w:t>
      </w:r>
    </w:p>
    <w:p w14:paraId="5760BAE2"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όνο που έρχεται εκπρόθεσμη και εκ του προχείρου, χωρίς προϋπολογισμό, κόστος και διαδικασίες, και φαίνεται και ανατρέπει εκ των πραγμάτων τον ισχυρισμό της Κυβέρνησης ότι προγραμματίζει σοβαρά και έχει σοβαρές επιλογές για την ανασυγκρότηση του δημ</w:t>
      </w:r>
      <w:r>
        <w:rPr>
          <w:rFonts w:eastAsia="Times New Roman" w:cs="Times New Roman"/>
          <w:szCs w:val="24"/>
        </w:rPr>
        <w:t>όσιου συστήματος υγείας.</w:t>
      </w:r>
    </w:p>
    <w:p w14:paraId="5760BAE3"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Πέραν, όμως, αυτού, εάν προσέξει κανείς, είναι όλο εξαιρέσεις σε σχέση με τις διαδικασίες προσλήψεων, εξαίρεση από εδώ, εξαίρεση από εκεί και στο τέλος καταλήγει ότι όλα αυτά γίνονται, λέει, από ενωσιακούς πόρους. </w:t>
      </w:r>
    </w:p>
    <w:p w14:paraId="5760BAE4"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Βεβαίως, έχουμε </w:t>
      </w:r>
      <w:r>
        <w:rPr>
          <w:rFonts w:eastAsia="Times New Roman" w:cs="Times New Roman"/>
          <w:szCs w:val="24"/>
        </w:rPr>
        <w:t>και την έκθεση του Γενικού Λογιστηρίου, η οποία αναφέρεται στα άρθρα ένα προς ένα της τροπολογίας και</w:t>
      </w:r>
      <w:r>
        <w:rPr>
          <w:rFonts w:eastAsia="Times New Roman" w:cs="Times New Roman"/>
          <w:szCs w:val="24"/>
        </w:rPr>
        <w:t>,</w:t>
      </w:r>
      <w:r>
        <w:rPr>
          <w:rFonts w:eastAsia="Times New Roman" w:cs="Times New Roman"/>
          <w:szCs w:val="24"/>
        </w:rPr>
        <w:t xml:space="preserve"> όταν θα πρέπει να πει εάν τα ενοίκια έχουν κόστος ή όχι, λέει και αυτή ότι δεν βαρύνει τη </w:t>
      </w:r>
      <w:r>
        <w:rPr>
          <w:rFonts w:eastAsia="Times New Roman" w:cs="Times New Roman"/>
          <w:szCs w:val="24"/>
        </w:rPr>
        <w:t>γ</w:t>
      </w:r>
      <w:r>
        <w:rPr>
          <w:rFonts w:eastAsia="Times New Roman" w:cs="Times New Roman"/>
          <w:szCs w:val="24"/>
        </w:rPr>
        <w:t xml:space="preserve">ενική </w:t>
      </w:r>
      <w:r>
        <w:rPr>
          <w:rFonts w:eastAsia="Times New Roman" w:cs="Times New Roman"/>
          <w:szCs w:val="24"/>
        </w:rPr>
        <w:t>κ</w:t>
      </w:r>
      <w:r>
        <w:rPr>
          <w:rFonts w:eastAsia="Times New Roman" w:cs="Times New Roman"/>
          <w:szCs w:val="24"/>
        </w:rPr>
        <w:t xml:space="preserve">υβέρνηση, δεν βαρύνει τον </w:t>
      </w:r>
      <w:r>
        <w:rPr>
          <w:rFonts w:eastAsia="Times New Roman" w:cs="Times New Roman"/>
          <w:szCs w:val="24"/>
        </w:rPr>
        <w:t>κ</w:t>
      </w:r>
      <w:r>
        <w:rPr>
          <w:rFonts w:eastAsia="Times New Roman" w:cs="Times New Roman"/>
          <w:szCs w:val="24"/>
        </w:rPr>
        <w:t xml:space="preserve">ρατικό </w:t>
      </w:r>
      <w:r>
        <w:rPr>
          <w:rFonts w:eastAsia="Times New Roman" w:cs="Times New Roman"/>
          <w:szCs w:val="24"/>
        </w:rPr>
        <w:t>π</w:t>
      </w:r>
      <w:r>
        <w:rPr>
          <w:rFonts w:eastAsia="Times New Roman" w:cs="Times New Roman"/>
          <w:szCs w:val="24"/>
        </w:rPr>
        <w:t xml:space="preserve">ροϋπολογισμό. </w:t>
      </w:r>
    </w:p>
    <w:p w14:paraId="5760BAE5"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Έτσι,</w:t>
      </w:r>
      <w:r>
        <w:rPr>
          <w:rFonts w:eastAsia="Times New Roman" w:cs="Times New Roman"/>
          <w:szCs w:val="24"/>
        </w:rPr>
        <w:t xml:space="preserve"> θα ήταν άξιο έρευνας να μας πει το Γενικό Λογιστήριο του Κράτους με ποια μέθοδο ενοικιάζονται κτήρια, χωρίς να υπάρχει κόστος για το </w:t>
      </w:r>
      <w:r>
        <w:rPr>
          <w:rFonts w:eastAsia="Times New Roman" w:cs="Times New Roman"/>
          <w:szCs w:val="24"/>
        </w:rPr>
        <w:t>δ</w:t>
      </w:r>
      <w:r>
        <w:rPr>
          <w:rFonts w:eastAsia="Times New Roman" w:cs="Times New Roman"/>
          <w:szCs w:val="24"/>
        </w:rPr>
        <w:t>ημόσιο. Γιατί, εξ όσων γνωρίζω, μπορούν να καλυφθούν από ένα πρόγραμμα και μισθοδοσία και ασφαλιστικές εισφορές και λειτο</w:t>
      </w:r>
      <w:r>
        <w:rPr>
          <w:rFonts w:eastAsia="Times New Roman" w:cs="Times New Roman"/>
          <w:szCs w:val="24"/>
        </w:rPr>
        <w:t xml:space="preserve">υργικά. </w:t>
      </w:r>
      <w:r>
        <w:rPr>
          <w:rFonts w:eastAsia="Times New Roman" w:cs="Times New Roman"/>
          <w:szCs w:val="24"/>
        </w:rPr>
        <w:t>Ε</w:t>
      </w:r>
      <w:r>
        <w:rPr>
          <w:rFonts w:eastAsia="Times New Roman" w:cs="Times New Roman"/>
          <w:szCs w:val="24"/>
        </w:rPr>
        <w:t>ννοώ ένα πρόγραμμα ευρωπαϊκό,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ΕΣΠΑ. </w:t>
      </w:r>
    </w:p>
    <w:p w14:paraId="5760BAE6" w14:textId="77777777" w:rsidR="003F14BB" w:rsidRDefault="00F37CA6">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Έχουμε, όμως, ως προϋπόθεση από τον ν</w:t>
      </w:r>
      <w:r>
        <w:rPr>
          <w:rFonts w:eastAsia="Times New Roman" w:cs="Times New Roman"/>
          <w:bCs/>
          <w:shd w:val="clear" w:color="auto" w:fill="FFFFFF"/>
        </w:rPr>
        <w:t>.</w:t>
      </w:r>
      <w:r>
        <w:rPr>
          <w:rFonts w:eastAsia="Times New Roman" w:cs="Times New Roman"/>
          <w:bCs/>
          <w:shd w:val="clear" w:color="auto" w:fill="FFFFFF"/>
        </w:rPr>
        <w:t xml:space="preserve">4413 μια πράξη ένταξης και, </w:t>
      </w:r>
      <w:r>
        <w:rPr>
          <w:rFonts w:eastAsia="Times New Roman"/>
          <w:bCs/>
          <w:shd w:val="clear" w:color="auto" w:fill="FFFFFF"/>
        </w:rPr>
        <w:t>βεβαίως,</w:t>
      </w:r>
      <w:r>
        <w:rPr>
          <w:rFonts w:eastAsia="Times New Roman" w:cs="Times New Roman"/>
          <w:bCs/>
          <w:shd w:val="clear" w:color="auto" w:fill="FFFFFF"/>
        </w:rPr>
        <w:t xml:space="preserve"> σε αυτό το αιτιολογικό ή την έκθεση του Γενικού Λογιστηρίου του Κράτους δεν υπάρχει πράξη ένταξης είτε στο Πρόγραμμα «Διοικητική Μεταρρύθμιση»</w:t>
      </w:r>
      <w:r>
        <w:rPr>
          <w:rFonts w:eastAsia="Times New Roman" w:cs="Times New Roman"/>
          <w:bCs/>
          <w:shd w:val="clear" w:color="auto" w:fill="FFFFFF"/>
        </w:rPr>
        <w:t>,</w:t>
      </w:r>
      <w:r>
        <w:rPr>
          <w:rFonts w:eastAsia="Times New Roman" w:cs="Times New Roman"/>
          <w:bCs/>
          <w:shd w:val="clear" w:color="auto" w:fill="FFFFFF"/>
        </w:rPr>
        <w:t xml:space="preserve"> το οποίο επικαλείται η εισηγητική έκθεση, δηλαδή το Επιχειρησιακό Πρόγραμμα «Μεταρρύθμιση Δημόσιου Τομέα», ούτε</w:t>
      </w:r>
      <w:r>
        <w:rPr>
          <w:rFonts w:eastAsia="Times New Roman" w:cs="Times New Roman"/>
          <w:bCs/>
          <w:shd w:val="clear" w:color="auto" w:fill="FFFFFF"/>
        </w:rPr>
        <w:t xml:space="preserve"> βέβαια κάποια πράξη ένταξης στο ΕΠΑΝΑΔ ή γενικότερα στο Ευρωπαϊκό Κοινωνικό Ταμείο. Δεν αναφέρεται τίποτα. </w:t>
      </w:r>
      <w:r>
        <w:rPr>
          <w:rFonts w:eastAsia="Times New Roman"/>
          <w:bCs/>
          <w:shd w:val="clear" w:color="auto" w:fill="FFFFFF"/>
        </w:rPr>
        <w:t>Είναι</w:t>
      </w:r>
      <w:r>
        <w:rPr>
          <w:rFonts w:eastAsia="Times New Roman" w:cs="Times New Roman"/>
          <w:bCs/>
          <w:shd w:val="clear" w:color="auto" w:fill="FFFFFF"/>
        </w:rPr>
        <w:t xml:space="preserve"> μια τροπολογία, η οποία εισάγει, </w:t>
      </w:r>
      <w:r>
        <w:rPr>
          <w:rFonts w:eastAsia="Times New Roman"/>
          <w:bCs/>
          <w:shd w:val="clear" w:color="auto" w:fill="FFFFFF"/>
        </w:rPr>
        <w:t>βεβαίως,</w:t>
      </w:r>
      <w:r>
        <w:rPr>
          <w:rFonts w:eastAsia="Times New Roman" w:cs="Times New Roman"/>
          <w:bCs/>
          <w:shd w:val="clear" w:color="auto" w:fill="FFFFFF"/>
        </w:rPr>
        <w:t xml:space="preserve"> για ένα υπαρκτό ζήτημα τη θεσμοθέτηση τοπικών </w:t>
      </w:r>
      <w:r>
        <w:rPr>
          <w:rFonts w:eastAsia="Times New Roman" w:cs="Times New Roman"/>
          <w:bCs/>
          <w:shd w:val="clear" w:color="auto" w:fill="FFFFFF"/>
        </w:rPr>
        <w:t>μον</w:t>
      </w:r>
      <w:r>
        <w:rPr>
          <w:rFonts w:eastAsia="Times New Roman" w:cs="Times New Roman"/>
          <w:bCs/>
          <w:shd w:val="clear" w:color="auto" w:fill="FFFFFF"/>
        </w:rPr>
        <w:t xml:space="preserve">άδων υγείας, όπως τις ονομάζει, αλλά </w:t>
      </w:r>
      <w:r>
        <w:rPr>
          <w:rFonts w:eastAsia="Times New Roman"/>
          <w:bCs/>
          <w:shd w:val="clear" w:color="auto" w:fill="FFFFFF"/>
        </w:rPr>
        <w:t>είναι</w:t>
      </w:r>
      <w:r>
        <w:rPr>
          <w:rFonts w:eastAsia="Times New Roman" w:cs="Times New Roman"/>
          <w:bCs/>
          <w:shd w:val="clear" w:color="auto" w:fill="FFFFFF"/>
        </w:rPr>
        <w:t xml:space="preserve"> στον αέρ</w:t>
      </w:r>
      <w:r>
        <w:rPr>
          <w:rFonts w:eastAsia="Times New Roman" w:cs="Times New Roman"/>
          <w:bCs/>
          <w:shd w:val="clear" w:color="auto" w:fill="FFFFFF"/>
        </w:rPr>
        <w:t xml:space="preserve">α. </w:t>
      </w:r>
    </w:p>
    <w:p w14:paraId="5760BAE7" w14:textId="77777777" w:rsidR="003F14BB" w:rsidRDefault="00F37CA6">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Τ</w:t>
      </w:r>
      <w:r>
        <w:rPr>
          <w:rFonts w:eastAsia="Times New Roman" w:cs="Times New Roman"/>
          <w:bCs/>
          <w:shd w:val="clear" w:color="auto" w:fill="FFFFFF"/>
        </w:rPr>
        <w:t xml:space="preserve">ο ερώτημα προς την ηγεσία </w:t>
      </w:r>
      <w:r>
        <w:rPr>
          <w:rFonts w:eastAsia="Times New Roman"/>
          <w:bCs/>
          <w:shd w:val="clear" w:color="auto" w:fill="FFFFFF"/>
        </w:rPr>
        <w:t>είναι</w:t>
      </w:r>
      <w:r>
        <w:rPr>
          <w:rFonts w:eastAsia="Times New Roman" w:cs="Times New Roman"/>
          <w:bCs/>
          <w:shd w:val="clear" w:color="auto" w:fill="FFFFFF"/>
        </w:rPr>
        <w:t xml:space="preserve"> το εξής: Τόσο πρόχειρη </w:t>
      </w:r>
      <w:r>
        <w:rPr>
          <w:rFonts w:eastAsia="Times New Roman"/>
          <w:bCs/>
          <w:shd w:val="clear" w:color="auto" w:fill="FFFFFF"/>
        </w:rPr>
        <w:t>είναι</w:t>
      </w:r>
      <w:r>
        <w:rPr>
          <w:rFonts w:eastAsia="Times New Roman" w:cs="Times New Roman"/>
          <w:bCs/>
          <w:shd w:val="clear" w:color="auto" w:fill="FFFFFF"/>
        </w:rPr>
        <w:t xml:space="preserve"> η πολιτική στήριξης του δημόσιου συστήματος υγείας, ώστε να έρχεται αυτό το σοβαρό θέμα με μια εκπρόθεσμη τροπολογία την τελευταία στιγμή; </w:t>
      </w:r>
      <w:r>
        <w:rPr>
          <w:rFonts w:eastAsia="Times New Roman"/>
          <w:bCs/>
          <w:shd w:val="clear" w:color="auto" w:fill="FFFFFF"/>
        </w:rPr>
        <w:t>Είναι</w:t>
      </w:r>
      <w:r>
        <w:rPr>
          <w:rFonts w:eastAsia="Times New Roman" w:cs="Times New Roman"/>
          <w:bCs/>
          <w:shd w:val="clear" w:color="auto" w:fill="FFFFFF"/>
        </w:rPr>
        <w:t xml:space="preserve"> τόσο σοβαρός ο σχεδιασμός της </w:t>
      </w:r>
      <w:r>
        <w:rPr>
          <w:rFonts w:eastAsia="Times New Roman"/>
          <w:bCs/>
          <w:shd w:val="clear" w:color="auto" w:fill="FFFFFF"/>
        </w:rPr>
        <w:t>Κυβέρνησης,</w:t>
      </w:r>
      <w:r>
        <w:rPr>
          <w:rFonts w:eastAsia="Times New Roman" w:cs="Times New Roman"/>
          <w:bCs/>
          <w:shd w:val="clear" w:color="auto" w:fill="FFFFFF"/>
        </w:rPr>
        <w:t xml:space="preserve"> που</w:t>
      </w:r>
      <w:r>
        <w:rPr>
          <w:rFonts w:eastAsia="Times New Roman" w:cs="Times New Roman"/>
          <w:bCs/>
          <w:shd w:val="clear" w:color="auto" w:fill="FFFFFF"/>
        </w:rPr>
        <w:t xml:space="preserve"> δεν αναφέρει μέσα καν την πράξη ένταξης είτε στο Πρόγραμμα Διοικητικής Μεταρρύθμισης είτε σε οποιοδήποτε πρόγραμμα που χρηματοδοτείται από το Ευρωπαϊκό Κοινωνικό Ταμείο; Ζητούνται απαντήσεις. </w:t>
      </w:r>
    </w:p>
    <w:p w14:paraId="5760BAE8" w14:textId="77777777" w:rsidR="003F14BB" w:rsidRDefault="00F37CA6">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Αναφέρομαι ακόμα σε δύο </w:t>
      </w:r>
      <w:r>
        <w:rPr>
          <w:rFonts w:eastAsia="Times New Roman"/>
          <w:bCs/>
          <w:shd w:val="clear" w:color="auto" w:fill="FFFFFF"/>
        </w:rPr>
        <w:t>τροπολογίες,</w:t>
      </w:r>
      <w:r>
        <w:rPr>
          <w:rFonts w:eastAsia="Times New Roman" w:cs="Times New Roman"/>
          <w:bCs/>
          <w:shd w:val="clear" w:color="auto" w:fill="FFFFFF"/>
        </w:rPr>
        <w:t xml:space="preserve"> τις οποίες έχουμε καταθέσ</w:t>
      </w:r>
      <w:r>
        <w:rPr>
          <w:rFonts w:eastAsia="Times New Roman" w:cs="Times New Roman"/>
          <w:bCs/>
          <w:shd w:val="clear" w:color="auto" w:fill="FFFFFF"/>
        </w:rPr>
        <w:t>ει εμείς. Η μία αφορά τη συνέχιση της λειτουργίας των δομών αντιμετώπισης της φτώχειας. Από τις 28 Φεβρουαρίου έχουν απολυθεί οκτακόσιοι πενήντα περίπου εργαζόμενοι που εξυπηρετούσαν μέσα από τα κοινωνικά παντοπωλεία, τα κοινωνικά φαρμακεία και άλλες δομές</w:t>
      </w:r>
      <w:r>
        <w:rPr>
          <w:rFonts w:eastAsia="Times New Roman" w:cs="Times New Roman"/>
          <w:bCs/>
          <w:shd w:val="clear" w:color="auto" w:fill="FFFFFF"/>
        </w:rPr>
        <w:t xml:space="preserve"> αντιμετώπισης της φτώχειας εκατόν δέκα χιλιάδες περίπου συμπολίτες μας, που το έχουν ανάγκη. Δυστυχώς, η παράταση που είχε δοθεί έληξε στις 28 Φεβρουαρίου και δεν δόθηκε νέα. </w:t>
      </w:r>
    </w:p>
    <w:p w14:paraId="5760BAE9" w14:textId="77777777" w:rsidR="003F14BB" w:rsidRDefault="00F37CA6">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Οι προσλήψεις στις νέες δομές</w:t>
      </w:r>
      <w:r>
        <w:rPr>
          <w:rFonts w:eastAsia="Times New Roman" w:cs="Times New Roman"/>
          <w:bCs/>
          <w:shd w:val="clear" w:color="auto" w:fill="FFFFFF"/>
        </w:rPr>
        <w:t>,</w:t>
      </w:r>
      <w:r>
        <w:rPr>
          <w:rFonts w:eastAsia="Times New Roman" w:cs="Times New Roman"/>
          <w:bCs/>
          <w:shd w:val="clear" w:color="auto" w:fill="FFFFFF"/>
        </w:rPr>
        <w:t xml:space="preserve"> που θα χρηματοδοτηθούν από το νέο πια ΕΣΠΑ</w:t>
      </w:r>
      <w:r>
        <w:rPr>
          <w:rFonts w:eastAsia="Times New Roman" w:cs="Times New Roman"/>
          <w:bCs/>
          <w:shd w:val="clear" w:color="auto" w:fill="FFFFFF"/>
        </w:rPr>
        <w:t>,</w:t>
      </w:r>
      <w:r>
        <w:rPr>
          <w:rFonts w:eastAsia="Times New Roman" w:cs="Times New Roman"/>
          <w:bCs/>
          <w:shd w:val="clear" w:color="auto" w:fill="FFFFFF"/>
        </w:rPr>
        <w:t xml:space="preserve"> καθυ</w:t>
      </w:r>
      <w:r>
        <w:rPr>
          <w:rFonts w:eastAsia="Times New Roman" w:cs="Times New Roman"/>
          <w:bCs/>
          <w:shd w:val="clear" w:color="auto" w:fill="FFFFFF"/>
        </w:rPr>
        <w:t xml:space="preserve">στερούν. Από τις διακόσιες πενήντα προκηρύξεις μέχρι τώρα έχουν εκδοθεί πέντε και με τη </w:t>
      </w:r>
      <w:r>
        <w:rPr>
          <w:rFonts w:eastAsia="Times New Roman"/>
          <w:bCs/>
          <w:shd w:val="clear" w:color="auto" w:fill="FFFFFF"/>
        </w:rPr>
        <w:t>διαδικασία</w:t>
      </w:r>
      <w:r>
        <w:rPr>
          <w:rFonts w:eastAsia="Times New Roman" w:cs="Times New Roman"/>
          <w:bCs/>
          <w:shd w:val="clear" w:color="auto" w:fill="FFFFFF"/>
        </w:rPr>
        <w:t xml:space="preserve"> ενστάσεων και όλο αυτό που προβλέπεται προκειμένου να βγει το τελικό αποτέλεσμα δεν υπάρχει καμμία περίπτωση να λειτουργήσουν πριν από τον Ιούνιο. </w:t>
      </w:r>
    </w:p>
    <w:p w14:paraId="5760BAEA" w14:textId="77777777" w:rsidR="003F14BB" w:rsidRDefault="00F37CA6">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Τι θα γίν</w:t>
      </w:r>
      <w:r>
        <w:rPr>
          <w:rFonts w:eastAsia="Times New Roman" w:cs="Times New Roman"/>
          <w:bCs/>
          <w:shd w:val="clear" w:color="auto" w:fill="FFFFFF"/>
        </w:rPr>
        <w:t>ει μέχρι τον Ιούνιο, κύριε Πετρόπουλε, που εκπροσωπείτε εδώ το Υπουργείο Εργασίας, παρ</w:t>
      </w:r>
      <w:r>
        <w:rPr>
          <w:rFonts w:eastAsia="Times New Roman" w:cs="Times New Roman"/>
          <w:bCs/>
          <w:shd w:val="clear" w:color="auto" w:fill="FFFFFF"/>
        </w:rPr>
        <w:t xml:space="preserve">’ </w:t>
      </w:r>
      <w:r>
        <w:rPr>
          <w:rFonts w:eastAsia="Times New Roman" w:cs="Times New Roman"/>
          <w:bCs/>
          <w:shd w:val="clear" w:color="auto" w:fill="FFFFFF"/>
        </w:rPr>
        <w:t xml:space="preserve">ότι δεν </w:t>
      </w:r>
      <w:r>
        <w:rPr>
          <w:rFonts w:eastAsia="Times New Roman"/>
          <w:bCs/>
          <w:shd w:val="clear" w:color="auto" w:fill="FFFFFF"/>
        </w:rPr>
        <w:t>είναι</w:t>
      </w:r>
      <w:r>
        <w:rPr>
          <w:rFonts w:eastAsia="Times New Roman" w:cs="Times New Roman"/>
          <w:bCs/>
          <w:shd w:val="clear" w:color="auto" w:fill="FFFFFF"/>
        </w:rPr>
        <w:t xml:space="preserve"> αρμοδιότητά σας; Μέχρι τον Ιούνιο θα </w:t>
      </w:r>
      <w:r>
        <w:rPr>
          <w:rFonts w:eastAsia="Times New Roman"/>
          <w:bCs/>
          <w:shd w:val="clear" w:color="auto" w:fill="FFFFFF"/>
        </w:rPr>
        <w:t>είναι</w:t>
      </w:r>
      <w:r>
        <w:rPr>
          <w:rFonts w:eastAsia="Times New Roman" w:cs="Times New Roman"/>
          <w:bCs/>
          <w:shd w:val="clear" w:color="auto" w:fill="FFFFFF"/>
        </w:rPr>
        <w:t xml:space="preserve"> κλειστά τα κοινωνικά παντοπωλεία, τα κοινωνικά φαρμακεία και οι άλλες δομές; </w:t>
      </w:r>
    </w:p>
    <w:p w14:paraId="5760BAEB" w14:textId="77777777" w:rsidR="003F14BB" w:rsidRDefault="00F37CA6">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Νομίζω ότι, όπως έγινε με μια τρο</w:t>
      </w:r>
      <w:r>
        <w:rPr>
          <w:rFonts w:eastAsia="Times New Roman" w:cs="Times New Roman"/>
          <w:bCs/>
          <w:shd w:val="clear" w:color="auto" w:fill="FFFFFF"/>
        </w:rPr>
        <w:t>πολογία που μας έφερε εδώ η κ</w:t>
      </w:r>
      <w:r>
        <w:rPr>
          <w:rFonts w:eastAsia="Times New Roman" w:cs="Times New Roman"/>
          <w:bCs/>
          <w:shd w:val="clear" w:color="auto" w:fill="FFFFFF"/>
        </w:rPr>
        <w:t>.</w:t>
      </w:r>
      <w:r>
        <w:rPr>
          <w:rFonts w:eastAsia="Times New Roman" w:cs="Times New Roman"/>
          <w:bCs/>
          <w:shd w:val="clear" w:color="auto" w:fill="FFFFFF"/>
        </w:rPr>
        <w:t xml:space="preserve"> Φωτίου πριν από καιρό και επεκτάθηκε από 31-12-2016 μέχρι τέλος Φεβρουαρίου η λειτουργία αυτών των δομών, πρέπει να γίνει τουλάχιστον για ένα τετράμηνο ακόμα και </w:t>
      </w:r>
      <w:r>
        <w:rPr>
          <w:rFonts w:eastAsia="Times New Roman"/>
          <w:bCs/>
          <w:shd w:val="clear" w:color="auto" w:fill="FFFFFF"/>
        </w:rPr>
        <w:t>βεβαίως</w:t>
      </w:r>
      <w:r>
        <w:rPr>
          <w:rFonts w:eastAsia="Times New Roman" w:cs="Times New Roman"/>
          <w:bCs/>
          <w:shd w:val="clear" w:color="auto" w:fill="FFFFFF"/>
        </w:rPr>
        <w:t xml:space="preserve"> με την εξής αίρεση: όπου αρχίζει η λειτουργία της νέας </w:t>
      </w:r>
      <w:r>
        <w:rPr>
          <w:rFonts w:eastAsia="Times New Roman" w:cs="Times New Roman"/>
          <w:bCs/>
          <w:shd w:val="clear" w:color="auto" w:fill="FFFFFF"/>
        </w:rPr>
        <w:t xml:space="preserve">δομής, να σταματάει η λειτουργία της παλιάς. </w:t>
      </w:r>
    </w:p>
    <w:p w14:paraId="5760BAEC" w14:textId="77777777" w:rsidR="003F14BB" w:rsidRDefault="00F37CA6">
      <w:pPr>
        <w:spacing w:line="600" w:lineRule="auto"/>
        <w:ind w:firstLine="720"/>
        <w:jc w:val="both"/>
        <w:rPr>
          <w:rFonts w:eastAsia="Times New Roman"/>
          <w:bCs/>
          <w:shd w:val="clear" w:color="auto" w:fill="FFFFFF"/>
        </w:rPr>
      </w:pPr>
      <w:r>
        <w:rPr>
          <w:rFonts w:eastAsia="Times New Roman" w:cs="Times New Roman"/>
          <w:bCs/>
          <w:shd w:val="clear" w:color="auto" w:fill="FFFFFF"/>
        </w:rPr>
        <w:t xml:space="preserve">Αυτό νομίζω ότι </w:t>
      </w:r>
      <w:r>
        <w:rPr>
          <w:rFonts w:eastAsia="Times New Roman"/>
          <w:bCs/>
          <w:shd w:val="clear" w:color="auto" w:fill="FFFFFF"/>
        </w:rPr>
        <w:t>είναι</w:t>
      </w:r>
      <w:r>
        <w:rPr>
          <w:rFonts w:eastAsia="Times New Roman" w:cs="Times New Roman"/>
          <w:bCs/>
          <w:shd w:val="clear" w:color="auto" w:fill="FFFFFF"/>
        </w:rPr>
        <w:t xml:space="preserve"> αποδεκτό από όλους. Ζητάω, λοιπόν, την αποδοχή της τροπολογίας </w:t>
      </w:r>
      <w:r>
        <w:rPr>
          <w:rFonts w:eastAsia="Times New Roman"/>
          <w:bCs/>
          <w:shd w:val="clear" w:color="auto" w:fill="FFFFFF"/>
        </w:rPr>
        <w:t xml:space="preserve">με γενικό αριθμό 951 και ειδικό 62, που αφορά τη συνέχιση λειτουργίας των δομών φτώχειας. </w:t>
      </w:r>
    </w:p>
    <w:p w14:paraId="5760BAED" w14:textId="77777777" w:rsidR="003F14BB" w:rsidRDefault="00F37CA6">
      <w:pPr>
        <w:spacing w:line="600" w:lineRule="auto"/>
        <w:ind w:firstLine="720"/>
        <w:jc w:val="both"/>
        <w:rPr>
          <w:rFonts w:eastAsia="Times New Roman"/>
          <w:bCs/>
          <w:shd w:val="clear" w:color="auto" w:fill="FFFFFF"/>
        </w:rPr>
      </w:pPr>
      <w:r>
        <w:rPr>
          <w:rFonts w:eastAsia="Times New Roman"/>
          <w:b/>
          <w:bCs/>
          <w:shd w:val="clear" w:color="auto" w:fill="FFFFFF"/>
        </w:rPr>
        <w:t>ΠΡΟΕΔΡΕΥΩΝ (Σπυρίδων Λυκούδης):</w:t>
      </w:r>
      <w:r>
        <w:rPr>
          <w:rFonts w:eastAsia="Times New Roman"/>
          <w:bCs/>
          <w:shd w:val="clear" w:color="auto" w:fill="FFFFFF"/>
        </w:rPr>
        <w:t xml:space="preserve"> Ευχαριστούμε πολύ, κύριε συνάδελφε. </w:t>
      </w:r>
    </w:p>
    <w:p w14:paraId="5760BAEE" w14:textId="77777777" w:rsidR="003F14BB" w:rsidRDefault="00F37CA6">
      <w:pPr>
        <w:spacing w:line="600" w:lineRule="auto"/>
        <w:ind w:firstLine="720"/>
        <w:jc w:val="both"/>
        <w:rPr>
          <w:rFonts w:eastAsia="Times New Roman"/>
          <w:bCs/>
          <w:shd w:val="clear" w:color="auto" w:fill="FFFFFF"/>
        </w:rPr>
      </w:pPr>
      <w:r>
        <w:rPr>
          <w:rFonts w:eastAsia="Times New Roman"/>
          <w:b/>
          <w:bCs/>
          <w:shd w:val="clear" w:color="auto" w:fill="FFFFFF"/>
        </w:rPr>
        <w:t>ΒΑΣΙΛΕΙΟΣ ΚΕΓΚΕΡΟΓΛΟΥ:</w:t>
      </w:r>
      <w:r>
        <w:rPr>
          <w:rFonts w:eastAsia="Times New Roman"/>
          <w:bCs/>
          <w:shd w:val="clear" w:color="auto" w:fill="FFFFFF"/>
        </w:rPr>
        <w:t xml:space="preserve"> Ευχαριστώ και εγώ, κύριε Πρόεδρε.</w:t>
      </w:r>
    </w:p>
    <w:p w14:paraId="5760BAEF" w14:textId="77777777" w:rsidR="003F14BB" w:rsidRDefault="00F37CA6">
      <w:pPr>
        <w:spacing w:line="600" w:lineRule="auto"/>
        <w:ind w:firstLine="720"/>
        <w:jc w:val="both"/>
        <w:rPr>
          <w:rFonts w:eastAsia="Times New Roman"/>
          <w:bCs/>
          <w:shd w:val="clear" w:color="auto" w:fill="FFFFFF"/>
        </w:rPr>
      </w:pPr>
      <w:r>
        <w:rPr>
          <w:rFonts w:eastAsia="Times New Roman"/>
          <w:b/>
          <w:bCs/>
          <w:shd w:val="clear" w:color="auto" w:fill="FFFFFF"/>
        </w:rPr>
        <w:t xml:space="preserve">ΠΡΟΕΔΡΕΥΩΝ (Σπυρίδων Λυκούδης): </w:t>
      </w:r>
      <w:r>
        <w:rPr>
          <w:rFonts w:eastAsia="Times New Roman"/>
          <w:bCs/>
          <w:shd w:val="clear" w:color="auto" w:fill="FFFFFF"/>
        </w:rPr>
        <w:t xml:space="preserve"> Τον λόγο έχει ο συνάδελφος κ. Θεοχάρης Θεοχάρης, </w:t>
      </w:r>
      <w:r>
        <w:rPr>
          <w:rFonts w:eastAsia="Times New Roman"/>
          <w:bCs/>
          <w:shd w:val="clear" w:color="auto" w:fill="FFFFFF"/>
        </w:rPr>
        <w:t>Α</w:t>
      </w:r>
      <w:r>
        <w:rPr>
          <w:rFonts w:eastAsia="Times New Roman"/>
          <w:bCs/>
          <w:shd w:val="clear" w:color="auto" w:fill="FFFFFF"/>
        </w:rPr>
        <w:t xml:space="preserve">νεξάρτητος Βουλευτής. </w:t>
      </w:r>
    </w:p>
    <w:p w14:paraId="5760BAF0" w14:textId="77777777" w:rsidR="003F14BB" w:rsidRDefault="00F37CA6">
      <w:pPr>
        <w:spacing w:line="600" w:lineRule="auto"/>
        <w:ind w:firstLine="720"/>
        <w:jc w:val="both"/>
        <w:rPr>
          <w:rFonts w:eastAsia="Times New Roman"/>
          <w:bCs/>
          <w:shd w:val="clear" w:color="auto" w:fill="FFFFFF"/>
        </w:rPr>
      </w:pPr>
      <w:r>
        <w:rPr>
          <w:rFonts w:eastAsia="Times New Roman"/>
          <w:b/>
          <w:bCs/>
          <w:shd w:val="clear" w:color="auto" w:fill="FFFFFF"/>
        </w:rPr>
        <w:t>ΘΕΟΧΑΡΗΣ (ΧΑΡΗΣ) ΘΕΟΧΑΡΗΣ:</w:t>
      </w:r>
      <w:r>
        <w:rPr>
          <w:rFonts w:eastAsia="Times New Roman"/>
          <w:bCs/>
          <w:shd w:val="clear" w:color="auto" w:fill="FFFFFF"/>
        </w:rPr>
        <w:t xml:space="preserve"> Σας ευχαριστώ πολύ, κύριε Πρ</w:t>
      </w:r>
      <w:r>
        <w:rPr>
          <w:rFonts w:eastAsia="Times New Roman"/>
          <w:bCs/>
          <w:shd w:val="clear" w:color="auto" w:fill="FFFFFF"/>
        </w:rPr>
        <w:t xml:space="preserve">όεδρε. </w:t>
      </w:r>
    </w:p>
    <w:p w14:paraId="5760BAF1" w14:textId="77777777" w:rsidR="003F14BB" w:rsidRDefault="00F37CA6">
      <w:pPr>
        <w:spacing w:line="600" w:lineRule="auto"/>
        <w:ind w:firstLine="720"/>
        <w:jc w:val="both"/>
        <w:rPr>
          <w:rFonts w:eastAsia="Times New Roman"/>
          <w:bCs/>
          <w:shd w:val="clear" w:color="auto" w:fill="FFFFFF"/>
        </w:rPr>
      </w:pPr>
      <w:r>
        <w:rPr>
          <w:rFonts w:eastAsia="Times New Roman"/>
          <w:bCs/>
          <w:shd w:val="clear" w:color="auto" w:fill="FFFFFF"/>
        </w:rPr>
        <w:t xml:space="preserve">Κυρίες και κύριοι συνάδελφοι, με το παρόν σχέδιο νόμου του Υπουργείου Υγείας η προσπάθεια επανεκκίνησης των δομών ψυχικής υγείας, με σκοπό τη λεγόμενη «ψυχιατρική μεταρρύθμιση», είναι μάλλον άνευ ουσιαστικού αντικρίσματος. </w:t>
      </w:r>
    </w:p>
    <w:p w14:paraId="5760BAF2" w14:textId="77777777" w:rsidR="003F14BB" w:rsidRDefault="00F37CA6">
      <w:pPr>
        <w:spacing w:line="600" w:lineRule="auto"/>
        <w:ind w:firstLine="720"/>
        <w:jc w:val="both"/>
        <w:rPr>
          <w:rFonts w:eastAsia="Times New Roman"/>
          <w:bCs/>
          <w:shd w:val="clear" w:color="auto" w:fill="FFFFFF"/>
        </w:rPr>
      </w:pPr>
      <w:r>
        <w:rPr>
          <w:rFonts w:eastAsia="Times New Roman"/>
          <w:bCs/>
          <w:shd w:val="clear" w:color="auto" w:fill="FFFFFF"/>
        </w:rPr>
        <w:t xml:space="preserve">Γιατί ποια είναι η </w:t>
      </w:r>
      <w:r>
        <w:rPr>
          <w:rFonts w:eastAsia="Times New Roman"/>
          <w:bCs/>
          <w:shd w:val="clear" w:color="auto" w:fill="FFFFFF"/>
        </w:rPr>
        <w:t>κατάσταση σήμερα στον πολύπαθο χώρο των δομών ψυχιατρικής στήριξης; Η προσπάθεια αποασυλοποίησης έμεινε στη μέση.</w:t>
      </w:r>
    </w:p>
    <w:p w14:paraId="5760BAF3" w14:textId="77777777" w:rsidR="003F14BB" w:rsidRDefault="00F37CA6">
      <w:pPr>
        <w:spacing w:line="600" w:lineRule="auto"/>
        <w:ind w:firstLine="720"/>
        <w:jc w:val="both"/>
        <w:rPr>
          <w:rFonts w:eastAsia="Times New Roman"/>
          <w:bCs/>
          <w:shd w:val="clear" w:color="auto" w:fill="FFFFFF"/>
        </w:rPr>
      </w:pPr>
      <w:r>
        <w:rPr>
          <w:rFonts w:eastAsia="Times New Roman"/>
          <w:bCs/>
          <w:shd w:val="clear" w:color="auto" w:fill="FFFFFF"/>
        </w:rPr>
        <w:t>Όμως, και τα ιδρύματα είναι ευνουχισμένα. Δείτε, για παράδειγμα, το πρόσφατο βίντεο που ήρθε στο φως της δημοσιότητας, το οποίο καταγράφει περ</w:t>
      </w:r>
      <w:r>
        <w:rPr>
          <w:rFonts w:eastAsia="Times New Roman"/>
          <w:bCs/>
          <w:shd w:val="clear" w:color="auto" w:fill="FFFFFF"/>
        </w:rPr>
        <w:t xml:space="preserve">ιστατικά ασθενών που καθηλώνονται στα κρεβάτια με ιμάντες, κυρίως λόγω της αδυναμίας κατασκευής ειδικά διαμορφωμένων δωματίων. </w:t>
      </w:r>
    </w:p>
    <w:p w14:paraId="5760BAF4" w14:textId="77777777" w:rsidR="003F14BB" w:rsidRDefault="00F37CA6">
      <w:pPr>
        <w:spacing w:line="600" w:lineRule="auto"/>
        <w:ind w:firstLine="720"/>
        <w:jc w:val="both"/>
        <w:rPr>
          <w:rFonts w:eastAsia="Times New Roman" w:cs="Times New Roman"/>
          <w:bCs/>
          <w:shd w:val="clear" w:color="auto" w:fill="FFFFFF"/>
        </w:rPr>
      </w:pPr>
      <w:r>
        <w:rPr>
          <w:rFonts w:eastAsia="Times New Roman"/>
          <w:bCs/>
          <w:shd w:val="clear" w:color="auto" w:fill="FFFFFF"/>
        </w:rPr>
        <w:t xml:space="preserve">Αυτή η πρακτική εν έτει 2017 συνιστά μια κατάφωρη παραβίαση της ευρωπαϊκής νομοθεσίας και των ανθρωπίνων δικαιωμάτων. </w:t>
      </w:r>
    </w:p>
    <w:p w14:paraId="5760BAF5"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Φυσικά αυ</w:t>
      </w:r>
      <w:r>
        <w:rPr>
          <w:rFonts w:eastAsia="Times New Roman" w:cs="Times New Roman"/>
          <w:szCs w:val="24"/>
        </w:rPr>
        <w:t>τό το μέτρο είναι ένα ακραίο μέτρο</w:t>
      </w:r>
      <w:r>
        <w:rPr>
          <w:rFonts w:eastAsia="Times New Roman" w:cs="Times New Roman"/>
          <w:szCs w:val="24"/>
        </w:rPr>
        <w:t>,</w:t>
      </w:r>
      <w:r>
        <w:rPr>
          <w:rFonts w:eastAsia="Times New Roman" w:cs="Times New Roman"/>
          <w:szCs w:val="24"/>
        </w:rPr>
        <w:t xml:space="preserve"> που δεν πρέπει να λαμβάνεται. Προφανώς αυτή η παραβίαση μπορεί να οδηγήσει στην καταδίκη της χώρας μας και στην επιβολή προστίμου από το Ευρωπαϊκό Δικαστήριο Ανθρωπίνων Δικαιωμάτων. </w:t>
      </w:r>
    </w:p>
    <w:p w14:paraId="5760BAF6"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Πώς φτάσαμε όμως εδώ; Πώς έμεινε η απ</w:t>
      </w:r>
      <w:r>
        <w:rPr>
          <w:rFonts w:eastAsia="Times New Roman" w:cs="Times New Roman"/>
          <w:szCs w:val="24"/>
        </w:rPr>
        <w:t>οασυλοποίηση στη μέση και δεν έκλεισαν τα νοσοκομεία; Γιατί μας τέλειωσαν τα χρήματα. Φαγώθηκ</w:t>
      </w:r>
      <w:r>
        <w:rPr>
          <w:rFonts w:eastAsia="Times New Roman" w:cs="Times New Roman"/>
          <w:szCs w:val="24"/>
        </w:rPr>
        <w:t>ε</w:t>
      </w:r>
      <w:r>
        <w:rPr>
          <w:rFonts w:eastAsia="Times New Roman" w:cs="Times New Roman"/>
          <w:szCs w:val="24"/>
        </w:rPr>
        <w:t xml:space="preserve"> 1,4 δισεκατομμύρι</w:t>
      </w:r>
      <w:r>
        <w:rPr>
          <w:rFonts w:eastAsia="Times New Roman" w:cs="Times New Roman"/>
          <w:szCs w:val="24"/>
        </w:rPr>
        <w:t>ο</w:t>
      </w:r>
      <w:r>
        <w:rPr>
          <w:rFonts w:eastAsia="Times New Roman" w:cs="Times New Roman"/>
          <w:szCs w:val="24"/>
        </w:rPr>
        <w:t xml:space="preserve"> και φτάσαμε να μην έχουμε αποτέλεσμα και να μην μπορούμε να κλείσουμε τα άσυλα. Άλλη μια καλή ιδέα</w:t>
      </w:r>
      <w:r>
        <w:rPr>
          <w:rFonts w:eastAsia="Times New Roman" w:cs="Times New Roman"/>
          <w:szCs w:val="24"/>
        </w:rPr>
        <w:t>,</w:t>
      </w:r>
      <w:r>
        <w:rPr>
          <w:rFonts w:eastAsia="Times New Roman" w:cs="Times New Roman"/>
          <w:szCs w:val="24"/>
        </w:rPr>
        <w:t xml:space="preserve"> που μετατράπηκε σε ένα πάρτι από τα πολλά.</w:t>
      </w:r>
      <w:r>
        <w:rPr>
          <w:rFonts w:eastAsia="Times New Roman" w:cs="Times New Roman"/>
          <w:szCs w:val="24"/>
        </w:rPr>
        <w:t xml:space="preserve"> Άλλος ένας λόγος που εδώ, σε αυτό το Βήμα</w:t>
      </w:r>
      <w:r>
        <w:rPr>
          <w:rFonts w:eastAsia="Times New Roman" w:cs="Times New Roman"/>
          <w:szCs w:val="24"/>
        </w:rPr>
        <w:t>,</w:t>
      </w:r>
      <w:r>
        <w:rPr>
          <w:rFonts w:eastAsia="Times New Roman" w:cs="Times New Roman"/>
          <w:szCs w:val="24"/>
        </w:rPr>
        <w:t xml:space="preserve"> μιλάμε με ωραίες ιδέες και παχιά λόγια και στην πράξη ο ελληνικός λαός δεν βλέπει λύση στα προβλήματά του. Να γιατί έχουμε απομακρυνθεί και δεν μπορεί να μας πιστέψει κανένας. Γι</w:t>
      </w:r>
      <w:r>
        <w:rPr>
          <w:rFonts w:eastAsia="Times New Roman" w:cs="Times New Roman"/>
          <w:szCs w:val="24"/>
        </w:rPr>
        <w:t>α</w:t>
      </w:r>
      <w:r>
        <w:rPr>
          <w:rFonts w:eastAsia="Times New Roman" w:cs="Times New Roman"/>
          <w:szCs w:val="24"/>
        </w:rPr>
        <w:t xml:space="preserve"> αυτό και άλλα πολλά πάρτι έχουν </w:t>
      </w:r>
      <w:r>
        <w:rPr>
          <w:rFonts w:eastAsia="Times New Roman" w:cs="Times New Roman"/>
          <w:szCs w:val="24"/>
        </w:rPr>
        <w:t xml:space="preserve">να λογοδοτήσουν οι προηγούμενες κυβερνήσεις. </w:t>
      </w:r>
    </w:p>
    <w:p w14:paraId="5760BAF7"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Εσείς όμως τι κάνετε; Δυο χρόνια δεν κάνετε τίποτα. Έχουμε αδικαιολόγητες καθυστερήσεις, όσο ασχολούσασταν με τοποθετήσεις νοσηλευτριών στις μονάδες εντατικής θεραπείας, αντισυνταγματικές αναγκαστικές παραιτήσε</w:t>
      </w:r>
      <w:r>
        <w:rPr>
          <w:rFonts w:eastAsia="Times New Roman" w:cs="Times New Roman"/>
          <w:szCs w:val="24"/>
        </w:rPr>
        <w:t>ις στο ΚΕΕΛΠΝΟ αλλά και αλλαγές διοικητών στα νοσοκομεία</w:t>
      </w:r>
      <w:r>
        <w:rPr>
          <w:rFonts w:eastAsia="Times New Roman" w:cs="Times New Roman"/>
          <w:szCs w:val="24"/>
        </w:rPr>
        <w:t>,</w:t>
      </w:r>
      <w:r>
        <w:rPr>
          <w:rFonts w:eastAsia="Times New Roman" w:cs="Times New Roman"/>
          <w:szCs w:val="24"/>
        </w:rPr>
        <w:t xml:space="preserve"> ώστε να δικαιωθούν όσοι διώξατε και τώρα να πληρώνουμε διπλούς και τριπλούς διοικητές νοσοκομείων, το δικό σας</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πάρτι ανικανότητας, πάρτι που κοστίζει. Αυτή είναι η μοίρα μας, να μην μπορούμε να αλλάξουμε τον τρόπο με τον οποίο λειτουργούμε. </w:t>
      </w:r>
    </w:p>
    <w:p w14:paraId="5760BAF8"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Σήμερα, με αυτό το νομοσχέδιο</w:t>
      </w:r>
      <w:r>
        <w:rPr>
          <w:rFonts w:eastAsia="Times New Roman" w:cs="Times New Roman"/>
          <w:szCs w:val="24"/>
        </w:rPr>
        <w:t>,</w:t>
      </w:r>
      <w:r>
        <w:rPr>
          <w:rFonts w:eastAsia="Times New Roman" w:cs="Times New Roman"/>
          <w:szCs w:val="24"/>
        </w:rPr>
        <w:t xml:space="preserve"> δεν έχουμε κανένα σχέδιο, κα</w:t>
      </w:r>
      <w:r>
        <w:rPr>
          <w:rFonts w:eastAsia="Times New Roman" w:cs="Times New Roman"/>
          <w:szCs w:val="24"/>
        </w:rPr>
        <w:t>μ</w:t>
      </w:r>
      <w:r>
        <w:rPr>
          <w:rFonts w:eastAsia="Times New Roman" w:cs="Times New Roman"/>
          <w:szCs w:val="24"/>
        </w:rPr>
        <w:t>μία στρατηγική. Θα έχουμε ιδρύματα ή όχι; Θέλουμε να έχουμε άσυλ</w:t>
      </w:r>
      <w:r>
        <w:rPr>
          <w:rFonts w:eastAsia="Times New Roman" w:cs="Times New Roman"/>
          <w:szCs w:val="24"/>
        </w:rPr>
        <w:t xml:space="preserve">α ή όχι; Είναι καλή η πολιτική ή όχι; Δεν μας το λέτε. Δεν μας λέτε εάν πιστεύετε στην αποασυλοποίηση ή αν θα έχουμε πολιτική στήριξης των ασύλων. Προσωρινά θα τη βγάλουμε κι έχει ο </w:t>
      </w:r>
      <w:r>
        <w:rPr>
          <w:rFonts w:eastAsia="Times New Roman" w:cs="Times New Roman"/>
          <w:szCs w:val="24"/>
        </w:rPr>
        <w:t>Θ</w:t>
      </w:r>
      <w:r>
        <w:rPr>
          <w:rFonts w:eastAsia="Times New Roman" w:cs="Times New Roman"/>
          <w:szCs w:val="24"/>
        </w:rPr>
        <w:t xml:space="preserve">εός. </w:t>
      </w:r>
    </w:p>
    <w:p w14:paraId="5760BAF9"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Φτάνει πια με </w:t>
      </w:r>
      <w:r>
        <w:rPr>
          <w:rFonts w:eastAsia="Times New Roman" w:cs="Times New Roman"/>
          <w:szCs w:val="24"/>
        </w:rPr>
        <w:t>το</w:t>
      </w:r>
      <w:r>
        <w:rPr>
          <w:rFonts w:eastAsia="Times New Roman" w:cs="Times New Roman"/>
          <w:szCs w:val="24"/>
        </w:rPr>
        <w:t xml:space="preserve"> «τον άρτον ημών τον επιούσιον δος ημίν σήμερον». Σ</w:t>
      </w:r>
      <w:r>
        <w:rPr>
          <w:rFonts w:eastAsia="Times New Roman" w:cs="Times New Roman"/>
          <w:szCs w:val="24"/>
        </w:rPr>
        <w:t xml:space="preserve">κεφτείτε λίγο πιο στρατηγικά, έστω σε αυτόν τον τομέα, που δεν έχουμε τους ξένους, τα μνημόνια, τους συνήθεις μπαμπούλες πάνω από το κεφάλι μας. Έχουμε όμως, όπως φαίνεται, το κακό το ριζικό μας. </w:t>
      </w:r>
    </w:p>
    <w:p w14:paraId="5760BAFA"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Και στα μικρά, όμως, δικαιούμαστε να πιστεύουμε πως αυτό εί</w:t>
      </w:r>
      <w:r>
        <w:rPr>
          <w:rFonts w:eastAsia="Times New Roman" w:cs="Times New Roman"/>
          <w:szCs w:val="24"/>
        </w:rPr>
        <w:t xml:space="preserve">ναι γεμάτο ρουσφέτια. Μίλησε γι’ αυτό πριν </w:t>
      </w:r>
      <w:r>
        <w:rPr>
          <w:rFonts w:eastAsia="Times New Roman" w:cs="Times New Roman"/>
          <w:szCs w:val="24"/>
        </w:rPr>
        <w:t xml:space="preserve">από </w:t>
      </w:r>
      <w:r>
        <w:rPr>
          <w:rFonts w:eastAsia="Times New Roman" w:cs="Times New Roman"/>
          <w:szCs w:val="24"/>
        </w:rPr>
        <w:t>λίγο και ο κ. Κεγκέρογλου. Με το άρθρο 25 εντάσσετε τους ανειδίκευτους γιατρούς στο ΕΣΥ. Με το άρθρο 26 δίνετε δεύτερη ευκαιρία στους γιατρούς, που έφυγαν το 2014, να διαλέξουν να είναι πλήρους και αποκλειστικ</w:t>
      </w:r>
      <w:r>
        <w:rPr>
          <w:rFonts w:eastAsia="Times New Roman" w:cs="Times New Roman"/>
          <w:szCs w:val="24"/>
        </w:rPr>
        <w:t xml:space="preserve">ής απασχόλησης. Με το άρθρο 48 επιτρέπετε τις αποσπάσεις στην </w:t>
      </w:r>
      <w:r>
        <w:rPr>
          <w:rFonts w:eastAsia="Times New Roman" w:cs="Times New Roman"/>
          <w:szCs w:val="24"/>
        </w:rPr>
        <w:t>«</w:t>
      </w:r>
      <w:r>
        <w:rPr>
          <w:rFonts w:eastAsia="Times New Roman" w:cs="Times New Roman"/>
          <w:szCs w:val="24"/>
        </w:rPr>
        <w:t>ΑΕΜΥ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με τους μισθούς που ισχύουν στην εταιρεία αυτή και όχι στο </w:t>
      </w:r>
      <w:r>
        <w:rPr>
          <w:rFonts w:eastAsia="Times New Roman" w:cs="Times New Roman"/>
          <w:szCs w:val="24"/>
        </w:rPr>
        <w:t>δ</w:t>
      </w:r>
      <w:r>
        <w:rPr>
          <w:rFonts w:eastAsia="Times New Roman" w:cs="Times New Roman"/>
          <w:szCs w:val="24"/>
        </w:rPr>
        <w:t>ημόσιο. Κάνετε μπαλώματα και ρουσφέτια, αντί να σταματήσουν οι αποσπάσεις, αντί να πάμε σε αυτό που θέλει το ΕΣΥ. Τι θέλε</w:t>
      </w:r>
      <w:r>
        <w:rPr>
          <w:rFonts w:eastAsia="Times New Roman" w:cs="Times New Roman"/>
          <w:szCs w:val="24"/>
        </w:rPr>
        <w:t>ι το ΕΣΥ; Θέλει ευελιξία στις σχέσεις εργασίας των γιατρών. Δανείζομαι παράδειγμα που άκουσα από συνάδελφο. Είναι εδώ ο κ. Γρηγοράκος</w:t>
      </w:r>
      <w:r>
        <w:rPr>
          <w:rFonts w:eastAsia="Times New Roman" w:cs="Times New Roman"/>
          <w:szCs w:val="24"/>
        </w:rPr>
        <w:t>,</w:t>
      </w:r>
      <w:r>
        <w:rPr>
          <w:rFonts w:eastAsia="Times New Roman" w:cs="Times New Roman"/>
          <w:szCs w:val="24"/>
        </w:rPr>
        <w:t xml:space="preserve"> που το είπε. </w:t>
      </w:r>
    </w:p>
    <w:p w14:paraId="5760BAFB"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Αντί να κάνουν στο Νοσοκομείο της Σπάρτης εξωτερικά ιατρεία ένα απόγευμα την εβδομάδα οι δέκα ιδιωτικοί παι</w:t>
      </w:r>
      <w:r>
        <w:rPr>
          <w:rFonts w:eastAsia="Times New Roman" w:cs="Times New Roman"/>
          <w:szCs w:val="24"/>
        </w:rPr>
        <w:t xml:space="preserve">δίατροι και να πληρώνονται 50 ευρώ την εξέταση, το </w:t>
      </w:r>
      <w:r>
        <w:rPr>
          <w:rFonts w:eastAsia="Times New Roman" w:cs="Times New Roman"/>
          <w:szCs w:val="24"/>
        </w:rPr>
        <w:t>ν</w:t>
      </w:r>
      <w:r>
        <w:rPr>
          <w:rFonts w:eastAsia="Times New Roman" w:cs="Times New Roman"/>
          <w:szCs w:val="24"/>
        </w:rPr>
        <w:t>οσοκομείο δεν έχει κανέναν το απόγευμα. Αρρωσταίνει το παιδί σου. Το βάζεις στο ΕΚΑΒ και το πάει στην Τρίπολη. Κι εκεί τα ίδια. Στο τέλος καταλήγει να το πάει στην Αθήνα και βρίσκει ευτυχώς την υγειά του.</w:t>
      </w:r>
      <w:r>
        <w:rPr>
          <w:rFonts w:eastAsia="Times New Roman" w:cs="Times New Roman"/>
          <w:szCs w:val="24"/>
        </w:rPr>
        <w:t xml:space="preserve"> Κόστος 1.000 ευρώ, αντί να δώσουμε 50 ευρώ και το παιδί να βρει την υγειά του στη Σπάρτη με πιο μεγάλη ασφάλεια, διότι με αυτόν τον τρόπο δεν θα καθυστερήσει με όλη αυτή τη μετακίνηση. </w:t>
      </w:r>
    </w:p>
    <w:p w14:paraId="5760BAFC"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έχουμε άλλο ένα νομοσχέδιο στο οποίο στ</w:t>
      </w:r>
      <w:r>
        <w:rPr>
          <w:rFonts w:eastAsia="Times New Roman" w:cs="Times New Roman"/>
          <w:szCs w:val="24"/>
        </w:rPr>
        <w:t>ριμώχνετε άσχετες τροπολογίες. Ας αναφερθώ σε δυο από αυτές. Η κ. Αχτσιόγλου προσπαθεί να διορθώσει τα ανεκδιήγητα του νόμου Κατρούγκαλου. Είχαμε για εννιά μήνες την ΕΛΣΤΑΤ να σας λέει πως φτιάξατε έναν συντελεστή στο μυαλό σας και στη φαντασία σας κι εσεί</w:t>
      </w:r>
      <w:r>
        <w:rPr>
          <w:rFonts w:eastAsia="Times New Roman" w:cs="Times New Roman"/>
          <w:szCs w:val="24"/>
        </w:rPr>
        <w:t>ς να σφυρίζετε αδιάφορα. Πόση αναλγησία, όταν αυτή η άσκοπη καθυστέρηση δεν επιτρέπει στις συντάξεις να εκδοθούν; Πώς μπορείτε να κοιτάξετε αυτούς τους συνταξιούχους στα μάτια; Τι άλλο να περιμένουμε πια; Ίσως να περιμένουμε την άλλη τροπολογία</w:t>
      </w:r>
      <w:r>
        <w:rPr>
          <w:rFonts w:eastAsia="Times New Roman" w:cs="Times New Roman"/>
          <w:szCs w:val="24"/>
        </w:rPr>
        <w:t>,</w:t>
      </w:r>
      <w:r>
        <w:rPr>
          <w:rFonts w:eastAsia="Times New Roman" w:cs="Times New Roman"/>
          <w:szCs w:val="24"/>
        </w:rPr>
        <w:t xml:space="preserve"> που το Υπο</w:t>
      </w:r>
      <w:r>
        <w:rPr>
          <w:rFonts w:eastAsia="Times New Roman" w:cs="Times New Roman"/>
          <w:szCs w:val="24"/>
        </w:rPr>
        <w:t xml:space="preserve">υργείο Εθνικής Άμυνας αναλαμβάνει την κοινωνική δουλειά του Υπουργείου Μεταναστευτικής Πολιτικής και την επισκευή των κτηρίων που χρειάζονται για την αντιμετώπιση της προσφυγικής κρίσης. Πραγματικά, πρόκειται για αχαρακτήριστη προχειρότητα. </w:t>
      </w:r>
    </w:p>
    <w:p w14:paraId="5760BAFD"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Με την ευκαιρί</w:t>
      </w:r>
      <w:r>
        <w:rPr>
          <w:rFonts w:eastAsia="Times New Roman" w:cs="Times New Roman"/>
          <w:szCs w:val="24"/>
        </w:rPr>
        <w:t>α να πω ότι στηρίζω την τροπολογία για την πολιτογράφηση των κατιόντων Εβραίων ελληνικής καταγωγής. Είναι το ελάχιστο που πρέπει να κάνουμε σήμερα</w:t>
      </w:r>
      <w:r>
        <w:rPr>
          <w:rFonts w:eastAsia="Times New Roman" w:cs="Times New Roman"/>
          <w:szCs w:val="24"/>
        </w:rPr>
        <w:t>,</w:t>
      </w:r>
      <w:r>
        <w:rPr>
          <w:rFonts w:eastAsia="Times New Roman" w:cs="Times New Roman"/>
          <w:szCs w:val="24"/>
        </w:rPr>
        <w:t xml:space="preserve"> στην επέτειο της αποφράδας εκείνης ημέρας που ξεκίνησε το πρώτο τρένο από τη Θεσσαλονίκη για το Άουσβιτς. </w:t>
      </w:r>
    </w:p>
    <w:p w14:paraId="5760BAFE" w14:textId="77777777" w:rsidR="003F14BB" w:rsidRDefault="00F37CA6">
      <w:pPr>
        <w:spacing w:line="600" w:lineRule="auto"/>
        <w:ind w:firstLine="709"/>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κύριοι συνάδελφοι, θέλω να πω δυο λόγια για τα τρέχοντα ζητήματα. Διαπραγμάτευση: Ζητιανεύετε κάτι από την κ. Μέρκελ και την κ. Λαγκάρντ. Θα αποφασίσουν ερήμην μας</w:t>
      </w:r>
      <w:r>
        <w:rPr>
          <w:rFonts w:eastAsia="Times New Roman" w:cs="Times New Roman"/>
          <w:szCs w:val="24"/>
        </w:rPr>
        <w:t>,</w:t>
      </w:r>
      <w:r>
        <w:rPr>
          <w:rFonts w:eastAsia="Times New Roman" w:cs="Times New Roman"/>
          <w:szCs w:val="24"/>
        </w:rPr>
        <w:t xml:space="preserve"> χωρίς να έχετε τη δυνατότητα ούτε καν παρατήρησης. Δεν μπορείτε να είστε ούτε καν</w:t>
      </w:r>
      <w:r>
        <w:rPr>
          <w:rFonts w:eastAsia="Times New Roman" w:cs="Times New Roman"/>
          <w:szCs w:val="24"/>
        </w:rPr>
        <w:t xml:space="preserve"> στο ίδιο δωμάτιο. Όταν αυτές είναι έτοιμες, έχουμε διαμηνύσει ότι εμείς τα μέτρα θα τα πάρουμε. Γι</w:t>
      </w:r>
      <w:r>
        <w:rPr>
          <w:rFonts w:eastAsia="Times New Roman" w:cs="Times New Roman"/>
          <w:szCs w:val="24"/>
        </w:rPr>
        <w:t>α</w:t>
      </w:r>
      <w:r>
        <w:rPr>
          <w:rFonts w:eastAsia="Times New Roman" w:cs="Times New Roman"/>
          <w:szCs w:val="24"/>
        </w:rPr>
        <w:t xml:space="preserve"> αυτό μας είπαν ότι θα είναι έτοιμοι τον Μάιο, τον Μάιο λέμε και εμείς. </w:t>
      </w:r>
    </w:p>
    <w:p w14:paraId="5760BAFF"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Μάλιστα, προχθές είδε την κ</w:t>
      </w:r>
      <w:r>
        <w:rPr>
          <w:rFonts w:eastAsia="Times New Roman" w:cs="Times New Roman"/>
          <w:szCs w:val="24"/>
        </w:rPr>
        <w:t>.</w:t>
      </w:r>
      <w:r>
        <w:rPr>
          <w:rFonts w:eastAsia="Times New Roman" w:cs="Times New Roman"/>
          <w:szCs w:val="24"/>
        </w:rPr>
        <w:t xml:space="preserve"> Μέρκελ ο Πρωθυπουργός και του είπε: «Ίσως βρεθούμε και</w:t>
      </w:r>
      <w:r>
        <w:rPr>
          <w:rFonts w:eastAsia="Times New Roman" w:cs="Times New Roman"/>
          <w:szCs w:val="24"/>
        </w:rPr>
        <w:t xml:space="preserve"> τον Απρίλιο</w:t>
      </w:r>
      <w:r>
        <w:rPr>
          <w:rFonts w:eastAsia="Times New Roman" w:cs="Times New Roman"/>
          <w:szCs w:val="24"/>
        </w:rPr>
        <w:t>.</w:t>
      </w:r>
      <w:r>
        <w:rPr>
          <w:rFonts w:eastAsia="Times New Roman" w:cs="Times New Roman"/>
          <w:szCs w:val="24"/>
        </w:rPr>
        <w:t>». Βγήκε και το είπε και στη συνέντευξη</w:t>
      </w:r>
      <w:r>
        <w:rPr>
          <w:rFonts w:eastAsia="Times New Roman" w:cs="Times New Roman"/>
          <w:szCs w:val="24"/>
        </w:rPr>
        <w:t>,</w:t>
      </w:r>
      <w:r>
        <w:rPr>
          <w:rFonts w:eastAsia="Times New Roman" w:cs="Times New Roman"/>
          <w:szCs w:val="24"/>
        </w:rPr>
        <w:t xml:space="preserve"> ότι είναι πιο αισιόδοξη και θα τα λύσουμε τον Απρίλιο. Δεν καταλαβαίνει πως έτσι ξεγυμνώνεται ότι δεν έχουμε καμ</w:t>
      </w:r>
      <w:r>
        <w:rPr>
          <w:rFonts w:eastAsia="Times New Roman" w:cs="Times New Roman"/>
          <w:szCs w:val="24"/>
        </w:rPr>
        <w:t>μ</w:t>
      </w:r>
      <w:r>
        <w:rPr>
          <w:rFonts w:eastAsia="Times New Roman" w:cs="Times New Roman"/>
          <w:szCs w:val="24"/>
        </w:rPr>
        <w:t>ία θέση στη διαπραγμάτευση, δεν έχουμε κανέναν λόγο και απλώς περιμένουμε για να ντύσουμε</w:t>
      </w:r>
      <w:r>
        <w:rPr>
          <w:rFonts w:eastAsia="Times New Roman" w:cs="Times New Roman"/>
          <w:szCs w:val="24"/>
        </w:rPr>
        <w:t xml:space="preserve"> επικοινωνιακά τα μέτρα που ήδη συμφωνήσαμε με ό,τι μας δώσουν για το χρέος;</w:t>
      </w:r>
    </w:p>
    <w:p w14:paraId="5760BB00"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Αντίμετρα</w:t>
      </w:r>
      <w:r>
        <w:rPr>
          <w:rFonts w:eastAsia="Times New Roman" w:cs="Times New Roman"/>
          <w:szCs w:val="24"/>
        </w:rPr>
        <w:t>:</w:t>
      </w:r>
      <w:r>
        <w:rPr>
          <w:rFonts w:eastAsia="Times New Roman" w:cs="Times New Roman"/>
          <w:szCs w:val="24"/>
        </w:rPr>
        <w:t xml:space="preserve"> Μας λέτε πως θα πάρετε ένα ευρώ για κάθε ένα ευρώ λιτότητας και πως το 3,5% πρωτογενές πλεόνασμα το έχουμε πιάσει ήδη. Οπότε με το 2% νέα μέτρα που φέρνετε λέτε ότι ουσ</w:t>
      </w:r>
      <w:r>
        <w:rPr>
          <w:rFonts w:eastAsia="Times New Roman" w:cs="Times New Roman"/>
          <w:szCs w:val="24"/>
        </w:rPr>
        <w:t>ιαστικά θα πιάσουμε το 5,5% λιτότητα. Ο νέος στόχος της 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για το πρωτογενές πλεόνασμα είναι 5,5%. </w:t>
      </w:r>
    </w:p>
    <w:p w14:paraId="5760BB01"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Ας το πούμε στον ελληνικό λαό ότι η Κυβέρνηση αυτή της συνέχισης της λιτότητας έσκισε το 3,5% και το έκανε 5,5%. Μόνο τότε θα έχετε δι</w:t>
      </w:r>
      <w:r>
        <w:rPr>
          <w:rFonts w:eastAsia="Times New Roman" w:cs="Times New Roman"/>
          <w:szCs w:val="24"/>
        </w:rPr>
        <w:t>καίωμα να το πάρετε πίσω και τα μέτρα να είναι πραγματικά μαζί με τα αντίμετρα.</w:t>
      </w:r>
    </w:p>
    <w:p w14:paraId="5760BB02"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Αυτή είναι η λιτότητά σας και γι’ αυτή θα λογοδοτήσετε. Γιατί ποιος θα την πληρώσει; «Κανείς»</w:t>
      </w:r>
      <w:r>
        <w:rPr>
          <w:rFonts w:eastAsia="Times New Roman" w:cs="Times New Roman"/>
          <w:szCs w:val="24"/>
        </w:rPr>
        <w:t>,</w:t>
      </w:r>
      <w:r>
        <w:rPr>
          <w:rFonts w:eastAsia="Times New Roman" w:cs="Times New Roman"/>
          <w:szCs w:val="24"/>
        </w:rPr>
        <w:t xml:space="preserve"> είναι η απάντηση. Σαν τον Χότζα</w:t>
      </w:r>
      <w:r>
        <w:rPr>
          <w:rFonts w:eastAsia="Times New Roman" w:cs="Times New Roman"/>
          <w:szCs w:val="24"/>
        </w:rPr>
        <w:t>,</w:t>
      </w:r>
      <w:r>
        <w:rPr>
          <w:rFonts w:eastAsia="Times New Roman" w:cs="Times New Roman"/>
          <w:szCs w:val="24"/>
        </w:rPr>
        <w:t xml:space="preserve"> μάθατε λίγο</w:t>
      </w:r>
      <w:r>
        <w:rPr>
          <w:rFonts w:eastAsia="Times New Roman" w:cs="Times New Roman"/>
          <w:szCs w:val="24"/>
        </w:rPr>
        <w:t xml:space="preserve"> </w:t>
      </w:r>
      <w:r>
        <w:rPr>
          <w:rFonts w:eastAsia="Times New Roman" w:cs="Times New Roman"/>
          <w:szCs w:val="24"/>
        </w:rPr>
        <w:t>λίγο τον γάιδαρό σας να μην τρώει, α</w:t>
      </w:r>
      <w:r>
        <w:rPr>
          <w:rFonts w:eastAsia="Times New Roman" w:cs="Times New Roman"/>
          <w:szCs w:val="24"/>
        </w:rPr>
        <w:t>λλά θα σας ψοφήσει, γιατί η οικονομία βουλιάζει. Τα έσοδα σώθηκαν μόνο και μόνο από το μέρισμα της Τράπεζας της Ελλάδ</w:t>
      </w:r>
      <w:r>
        <w:rPr>
          <w:rFonts w:eastAsia="Times New Roman" w:cs="Times New Roman"/>
          <w:szCs w:val="24"/>
        </w:rPr>
        <w:t>ο</w:t>
      </w:r>
      <w:r>
        <w:rPr>
          <w:rFonts w:eastAsia="Times New Roman" w:cs="Times New Roman"/>
          <w:szCs w:val="24"/>
        </w:rPr>
        <w:t xml:space="preserve">ς τον Φεβρουάριο. </w:t>
      </w:r>
    </w:p>
    <w:p w14:paraId="5760BB03"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Όσο καθυστερείτε, η διαπραγματευτική θέση θα χειροτερεύει και θα πάρετε και άλλα μέτρα. Η ρευστότητα εξαφανίστηκε. Ο </w:t>
      </w:r>
      <w:r>
        <w:rPr>
          <w:rFonts w:eastAsia="Times New Roman" w:cs="Times New Roman"/>
          <w:szCs w:val="24"/>
          <w:lang w:val="en-US"/>
        </w:rPr>
        <w:t>EL</w:t>
      </w:r>
      <w:r>
        <w:rPr>
          <w:rFonts w:eastAsia="Times New Roman" w:cs="Times New Roman"/>
          <w:szCs w:val="24"/>
          <w:lang w:val="en-US"/>
        </w:rPr>
        <w:t>A</w:t>
      </w:r>
      <w:r>
        <w:rPr>
          <w:rFonts w:eastAsia="Times New Roman" w:cs="Times New Roman"/>
          <w:szCs w:val="24"/>
        </w:rPr>
        <w:t xml:space="preserve"> και τα κόκκινα δάνεια πήραν και πάλι την ανηφόρα, όπως το 2015. Η άνοιξη της ανάπτυξης, σαν ένα νέο ρέκβιεμ για το όνειρο του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έδωσε τη θέση της στο φθινόπωρο της ΕΛΣΤΑΤ.</w:t>
      </w:r>
    </w:p>
    <w:p w14:paraId="5760BB04"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δημιούργημά σας, ο κ. Βαρουφάκης, χθ</w:t>
      </w:r>
      <w:r>
        <w:rPr>
          <w:rFonts w:eastAsia="Times New Roman" w:cs="Times New Roman"/>
          <w:szCs w:val="24"/>
        </w:rPr>
        <w:t>ες σ</w:t>
      </w:r>
      <w:r>
        <w:rPr>
          <w:rFonts w:eastAsia="Times New Roman" w:cs="Times New Roman"/>
          <w:szCs w:val="24"/>
        </w:rPr>
        <w:t>ά</w:t>
      </w:r>
      <w:r>
        <w:rPr>
          <w:rFonts w:eastAsia="Times New Roman" w:cs="Times New Roman"/>
          <w:szCs w:val="24"/>
        </w:rPr>
        <w:t>ς έριξε το γάντι. Ζήτησε εξεταστική επιτροπή και ειδικό δικαστήριο. Τι φοβάστε; Γιατί δεν δέχεστε την πρόκλησή του; Γιατί δεν ρίχνετε φως στο τι συνέβη το 2015; Γιατί δεν λέτε στον ελληνικό λαό για ποιον λόγο πληρώνει σήμερα τα σπασμένα εκείνης της επ</w:t>
      </w:r>
      <w:r>
        <w:rPr>
          <w:rFonts w:eastAsia="Times New Roman" w:cs="Times New Roman"/>
          <w:szCs w:val="24"/>
        </w:rPr>
        <w:t>οχής; Για να τελειώνουμε με τα παραμύθια και τις φαντασιώσεις περί δραχμής</w:t>
      </w:r>
      <w:r>
        <w:rPr>
          <w:rFonts w:eastAsia="Times New Roman" w:cs="Times New Roman"/>
          <w:szCs w:val="24"/>
        </w:rPr>
        <w:t>,</w:t>
      </w:r>
      <w:r>
        <w:rPr>
          <w:rFonts w:eastAsia="Times New Roman" w:cs="Times New Roman"/>
          <w:szCs w:val="24"/>
        </w:rPr>
        <w:t xml:space="preserve"> που προπαγανδίζει και προετοίμαζε ερασιτεχνικά, όπως εγώ πρώτος κατήγγειλα από αυτό εδώ το Βήμα.</w:t>
      </w:r>
    </w:p>
    <w:p w14:paraId="5760BB05"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760BB06"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5760BB07"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τα ρεπορτάζ και οι μελέτες το αποδεικνύουν. Παιδιά και αδύναμοι πλήρωσαν την κρίση και εξακολουθούν να την πληρώνουν. Αυτούς δεν στηρίζετε. Όταν σας είπα τον Δεκέμβριο να στηρίξουμε τ</w:t>
      </w:r>
      <w:r>
        <w:rPr>
          <w:rFonts w:eastAsia="Times New Roman" w:cs="Times New Roman"/>
          <w:szCs w:val="24"/>
        </w:rPr>
        <w:t>ις</w:t>
      </w:r>
      <w:r>
        <w:rPr>
          <w:rFonts w:eastAsia="Times New Roman" w:cs="Times New Roman"/>
          <w:szCs w:val="24"/>
        </w:rPr>
        <w:t xml:space="preserve"> διακόσιες χιλι</w:t>
      </w:r>
      <w:r>
        <w:rPr>
          <w:rFonts w:eastAsia="Times New Roman" w:cs="Times New Roman"/>
          <w:szCs w:val="24"/>
        </w:rPr>
        <w:t>άδες παιδιά που δεν έχουν στην οικογένειά τους ούτε έναν εργαζόμενο</w:t>
      </w:r>
      <w:r>
        <w:rPr>
          <w:rFonts w:eastAsia="Times New Roman" w:cs="Times New Roman"/>
          <w:szCs w:val="24"/>
        </w:rPr>
        <w:t>,</w:t>
      </w:r>
      <w:r>
        <w:rPr>
          <w:rFonts w:eastAsia="Times New Roman" w:cs="Times New Roman"/>
          <w:szCs w:val="24"/>
        </w:rPr>
        <w:t xml:space="preserve"> σφυρίξατε αδιάφορα. Σε αυτά πρέπει να λογοδοτήσετε και σε όσους προδώσατε. </w:t>
      </w:r>
    </w:p>
    <w:p w14:paraId="5760BB08"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Γιατί εν τέλει, δυστυχώς, και το λέω με θλίψη αυτό, είστε το δεκανίκι του παλαιού πολιτικού συστήματος, γιατί π</w:t>
      </w:r>
      <w:r>
        <w:rPr>
          <w:rFonts w:eastAsia="Times New Roman" w:cs="Times New Roman"/>
          <w:szCs w:val="24"/>
        </w:rPr>
        <w:t xml:space="preserve">ήρατε την οργή του λαού και την κάνατε ελπίδα. Πήρατε την ελπίδα και την κάνατε απόγνωση και παραίτηση. Έτσι περάσατε τα μέτρα που μας έφεραν εδώ. </w:t>
      </w:r>
    </w:p>
    <w:p w14:paraId="5760BB09"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συνάδελφε, ολοκληρώστε. Είμαστε στα εννιάμισι λεπτά.</w:t>
      </w:r>
    </w:p>
    <w:p w14:paraId="5760BB0A"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ΘΕΟΧΑΡΗΣ (ΧΑΡΗΣ) </w:t>
      </w:r>
      <w:r>
        <w:rPr>
          <w:rFonts w:eastAsia="Times New Roman" w:cs="Times New Roman"/>
          <w:b/>
          <w:szCs w:val="24"/>
        </w:rPr>
        <w:t>ΘΕΟΧΑΡΗΣ:</w:t>
      </w:r>
      <w:r>
        <w:rPr>
          <w:rFonts w:eastAsia="Times New Roman" w:cs="Times New Roman"/>
          <w:szCs w:val="24"/>
        </w:rPr>
        <w:t xml:space="preserve"> Τελειώνω με αυτό, κύριε Πρόεδρε.</w:t>
      </w:r>
    </w:p>
    <w:p w14:paraId="5760BB0B"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Κυρίως γιατί με την ανήθικη διακυβέρνηση και τα φαινόμενα ΑΔΜ</w:t>
      </w:r>
      <w:r>
        <w:rPr>
          <w:rFonts w:eastAsia="Times New Roman" w:cs="Times New Roman"/>
          <w:szCs w:val="24"/>
        </w:rPr>
        <w:t>Η</w:t>
      </w:r>
      <w:r>
        <w:rPr>
          <w:rFonts w:eastAsia="Times New Roman" w:cs="Times New Roman"/>
          <w:szCs w:val="24"/>
        </w:rPr>
        <w:t xml:space="preserve">Ε, ΔΕΣΦΑ, χαμένα χρήματα του προσφυγικού, απευθείας αναθέσεις και προσλήψεις και ρουσφέτια, δικαιώνετε όλα τα λάθη του παρελθόντος. Είστε, δηλαδή, η τελευταία φάλαγγα της </w:t>
      </w:r>
      <w:r>
        <w:rPr>
          <w:rFonts w:eastAsia="Times New Roman" w:cs="Times New Roman"/>
          <w:szCs w:val="24"/>
        </w:rPr>
        <w:t>Μ</w:t>
      </w:r>
      <w:r>
        <w:rPr>
          <w:rFonts w:eastAsia="Times New Roman" w:cs="Times New Roman"/>
          <w:szCs w:val="24"/>
        </w:rPr>
        <w:t>εταπολίτευσης και ως τέτοια θα σας κρίνει ο ελληνικός λαός, όταν έρθει η ώρα της κρί</w:t>
      </w:r>
      <w:r>
        <w:rPr>
          <w:rFonts w:eastAsia="Times New Roman" w:cs="Times New Roman"/>
          <w:szCs w:val="24"/>
        </w:rPr>
        <w:t xml:space="preserve">σης. </w:t>
      </w:r>
    </w:p>
    <w:p w14:paraId="5760BB0C" w14:textId="77777777" w:rsidR="003F14BB" w:rsidRDefault="00F37CA6">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5760BB0D"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w:t>
      </w:r>
    </w:p>
    <w:p w14:paraId="5760BB0E"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Τον λόγο έχει ο Υπουργός κ. Πετρόπουλος</w:t>
      </w:r>
      <w:r>
        <w:rPr>
          <w:rFonts w:eastAsia="Times New Roman" w:cs="Times New Roman"/>
          <w:szCs w:val="24"/>
        </w:rPr>
        <w:t>,</w:t>
      </w:r>
      <w:r>
        <w:rPr>
          <w:rFonts w:eastAsia="Times New Roman" w:cs="Times New Roman"/>
          <w:szCs w:val="24"/>
        </w:rPr>
        <w:t xml:space="preserve"> που θέλει να κάνει την παρέμβαση για την τροπολογία.</w:t>
      </w:r>
    </w:p>
    <w:p w14:paraId="5760BB0F"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Κύριε Υπουργέ, σας παρακαλώ πολύ να είστε στα πέντε λεπτά, όχι παραπάνω</w:t>
      </w:r>
      <w:r>
        <w:rPr>
          <w:rFonts w:eastAsia="Times New Roman" w:cs="Times New Roman"/>
          <w:szCs w:val="24"/>
        </w:rPr>
        <w:t>,</w:t>
      </w:r>
      <w:r>
        <w:rPr>
          <w:rFonts w:eastAsia="Times New Roman" w:cs="Times New Roman"/>
          <w:szCs w:val="24"/>
        </w:rPr>
        <w:t xml:space="preserve"> για να ολοκληρώνουμε</w:t>
      </w:r>
      <w:r>
        <w:rPr>
          <w:rFonts w:eastAsia="Times New Roman" w:cs="Times New Roman"/>
          <w:szCs w:val="24"/>
        </w:rPr>
        <w:t xml:space="preserve"> έτσι καλύτερα.</w:t>
      </w:r>
    </w:p>
    <w:p w14:paraId="5760BB10"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Ευχαριστώ, κύριε Πρόεδρε. Θα είμαι πολύ σύντομος.</w:t>
      </w:r>
    </w:p>
    <w:p w14:paraId="5760BB11"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Η τροπολογία μας αναφέρεται πρώτα από όλα στον συντελεστή με βάση τον οποίο θα εκδίδονται οι συ</w:t>
      </w:r>
      <w:r>
        <w:rPr>
          <w:rFonts w:eastAsia="Times New Roman" w:cs="Times New Roman"/>
          <w:szCs w:val="24"/>
        </w:rPr>
        <w:t xml:space="preserve">ντάξεις. </w:t>
      </w:r>
    </w:p>
    <w:p w14:paraId="5760BB12"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Μας λέτε τον αριθμό της τροπολογίας να τον σημειώσουμε εδώ;</w:t>
      </w:r>
    </w:p>
    <w:p w14:paraId="5760BB13"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 xml:space="preserve">Είναι τώρα με τα άρθρα 97, 98 και 99 στο νομοσχέδιο. </w:t>
      </w:r>
    </w:p>
    <w:p w14:paraId="5760BB14"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Η συζ</w:t>
      </w:r>
      <w:r>
        <w:rPr>
          <w:rFonts w:eastAsia="Times New Roman" w:cs="Times New Roman"/>
          <w:szCs w:val="24"/>
        </w:rPr>
        <w:t>ήτηση αν αργήσαμε ή δεν αργήσαμε ως προς τον δείκτη δεν έχει απολύτως καμ</w:t>
      </w:r>
      <w:r>
        <w:rPr>
          <w:rFonts w:eastAsia="Times New Roman" w:cs="Times New Roman"/>
          <w:szCs w:val="24"/>
        </w:rPr>
        <w:t>μ</w:t>
      </w:r>
      <w:r>
        <w:rPr>
          <w:rFonts w:eastAsia="Times New Roman" w:cs="Times New Roman"/>
          <w:szCs w:val="24"/>
        </w:rPr>
        <w:t xml:space="preserve">ία σημασία. Όταν </w:t>
      </w:r>
      <w:r>
        <w:rPr>
          <w:rFonts w:eastAsia="Times New Roman" w:cs="Times New Roman"/>
          <w:szCs w:val="24"/>
        </w:rPr>
        <w:t xml:space="preserve">εκατόν εξήντα </w:t>
      </w:r>
      <w:r>
        <w:rPr>
          <w:rFonts w:eastAsia="Times New Roman" w:cs="Times New Roman"/>
          <w:szCs w:val="24"/>
        </w:rPr>
        <w:t>χιλιάδες</w:t>
      </w:r>
      <w:r>
        <w:rPr>
          <w:rFonts w:eastAsia="Times New Roman" w:cs="Times New Roman"/>
          <w:szCs w:val="24"/>
        </w:rPr>
        <w:t xml:space="preserve"> συντάξεις εκκρεμούσαν στο παρελθόν και οι συντάξεις αυτές θα αποπληρωθούν στο σύνολό τους μέσα στο 2017, τι νόημα έχει να συζητάμε αν στους μή</w:t>
      </w:r>
      <w:r>
        <w:rPr>
          <w:rFonts w:eastAsia="Times New Roman" w:cs="Times New Roman"/>
          <w:szCs w:val="24"/>
        </w:rPr>
        <w:t>νες που μεσολάβησαν μέχρι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2017 έχουμε ή δεν έχουμε τον τύπο που είναι αναγκαίος;</w:t>
      </w:r>
    </w:p>
    <w:p w14:paraId="5760BB15" w14:textId="77777777" w:rsidR="003F14BB" w:rsidRDefault="00F37CA6">
      <w:pPr>
        <w:spacing w:line="600" w:lineRule="auto"/>
        <w:ind w:firstLine="709"/>
        <w:jc w:val="both"/>
        <w:rPr>
          <w:rFonts w:eastAsia="Times New Roman" w:cs="Times New Roman"/>
          <w:szCs w:val="24"/>
        </w:rPr>
      </w:pPr>
      <w:r>
        <w:rPr>
          <w:rFonts w:eastAsia="Times New Roman" w:cs="Times New Roman"/>
          <w:szCs w:val="24"/>
        </w:rPr>
        <w:t xml:space="preserve">Επανέλαβα και όταν παρουσίασα στην </w:t>
      </w:r>
      <w:r>
        <w:rPr>
          <w:rFonts w:eastAsia="Times New Roman" w:cs="Times New Roman"/>
          <w:szCs w:val="24"/>
        </w:rPr>
        <w:t>α</w:t>
      </w:r>
      <w:r>
        <w:rPr>
          <w:rFonts w:eastAsia="Times New Roman" w:cs="Times New Roman"/>
          <w:szCs w:val="24"/>
        </w:rPr>
        <w:t>ίθουσα της Γερουσίας τις σχετικές διατάξεις</w:t>
      </w:r>
      <w:r>
        <w:rPr>
          <w:rFonts w:eastAsia="Times New Roman" w:cs="Times New Roman"/>
          <w:szCs w:val="24"/>
        </w:rPr>
        <w:t>,</w:t>
      </w:r>
      <w:r>
        <w:rPr>
          <w:rFonts w:eastAsia="Times New Roman" w:cs="Times New Roman"/>
          <w:szCs w:val="24"/>
        </w:rPr>
        <w:t xml:space="preserve"> ότι η πρόβλεψη αυτή είναι μία πρόβλεψη που συναντάται στη διεθνή βιβλιογραφία.</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επικοινων</w:t>
      </w:r>
      <w:r>
        <w:rPr>
          <w:rFonts w:eastAsia="Times New Roman" w:cs="Times New Roman"/>
          <w:szCs w:val="24"/>
        </w:rPr>
        <w:t xml:space="preserve">ία, η αλληλογραφία με </w:t>
      </w:r>
      <w:r>
        <w:rPr>
          <w:rFonts w:eastAsia="Times New Roman" w:cs="Times New Roman"/>
          <w:szCs w:val="24"/>
          <w:lang w:val="en-US"/>
        </w:rPr>
        <w:t>mail</w:t>
      </w:r>
      <w:r>
        <w:rPr>
          <w:rFonts w:eastAsia="Times New Roman" w:cs="Times New Roman"/>
          <w:szCs w:val="24"/>
        </w:rPr>
        <w:t>,</w:t>
      </w:r>
      <w:r>
        <w:rPr>
          <w:rFonts w:eastAsia="Times New Roman" w:cs="Times New Roman"/>
          <w:szCs w:val="24"/>
        </w:rPr>
        <w:t xml:space="preserve"> με την ΕΛΣΤΑΤ άρχισε αμέσως μόλις ψηφίστηκε ο νόμος. Χρειάστηκε όλος αυτός ο καιρός</w:t>
      </w:r>
      <w:r>
        <w:rPr>
          <w:rFonts w:eastAsia="Times New Roman" w:cs="Times New Roman"/>
          <w:szCs w:val="24"/>
        </w:rPr>
        <w:t>,</w:t>
      </w:r>
      <w:r>
        <w:rPr>
          <w:rFonts w:eastAsia="Times New Roman" w:cs="Times New Roman"/>
          <w:szCs w:val="24"/>
        </w:rPr>
        <w:t xml:space="preserve"> για να αναζητηθεί η σωστή λύση. Προτάθηκε και την υιοθετούμε. Δεν χρειάζεται να συζητάμε άλλο γι’ αυτό το θέμα. </w:t>
      </w:r>
    </w:p>
    <w:p w14:paraId="5760BB16"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Έκανα ήδη τις νομοτεχνικές βελ</w:t>
      </w:r>
      <w:r>
        <w:rPr>
          <w:rFonts w:eastAsia="Times New Roman" w:cs="Times New Roman"/>
          <w:szCs w:val="24"/>
        </w:rPr>
        <w:t>τιώσεις ως προς τον σωστό όρο που πρέπει να διατυπώνεται στη σχετική διάταξη, διότι και στον ν.4387 δεν μιλούσαμε για αναπροσαρμογή, αλλά για προσαύξηση. Για να είμαστε συνεπείς με τις σχετικές διατάξεις, την επαναλαμβάνουμε και τώρα. Είναι άλλωστε μια σύσ</w:t>
      </w:r>
      <w:r>
        <w:rPr>
          <w:rFonts w:eastAsia="Times New Roman" w:cs="Times New Roman"/>
          <w:szCs w:val="24"/>
        </w:rPr>
        <w:t>ταση που έγινε και από το Ελεγκτικό Συνέδριο και συμφωνούμε, μολονότι ο δείκτης τιμών καταναλωτή δεν είναι αρνητικός όλο αυτό το διάστημα, εκτός από μια περίοδο μετά το 2014. Επομένως οδηγεί έτσι και αλλιώς σε ένα αποτέλεσμα θετικό για τις συντάξεις και σε</w:t>
      </w:r>
      <w:r>
        <w:rPr>
          <w:rFonts w:eastAsia="Times New Roman" w:cs="Times New Roman"/>
          <w:szCs w:val="24"/>
        </w:rPr>
        <w:t xml:space="preserve"> καμ</w:t>
      </w:r>
      <w:r>
        <w:rPr>
          <w:rFonts w:eastAsia="Times New Roman" w:cs="Times New Roman"/>
          <w:szCs w:val="24"/>
        </w:rPr>
        <w:t>μ</w:t>
      </w:r>
      <w:r>
        <w:rPr>
          <w:rFonts w:eastAsia="Times New Roman" w:cs="Times New Roman"/>
          <w:szCs w:val="24"/>
        </w:rPr>
        <w:t xml:space="preserve">ία περίπτωση δεν θα επιφέρει μείωση. Αντιθέτως θα επιφέρει καλύτερη απόδοση στις συντάξεις αυτός ο τύπος. </w:t>
      </w:r>
    </w:p>
    <w:p w14:paraId="5760BB17"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Γ</w:t>
      </w:r>
      <w:r>
        <w:rPr>
          <w:rFonts w:eastAsia="Times New Roman" w:cs="Times New Roman"/>
          <w:szCs w:val="24"/>
        </w:rPr>
        <w:t xml:space="preserve">ια να διευκρινίσω με απόλυτη σαφήνεια το ζήτημα της σχετικής διάταξης, γιατί άκουσα μερικούς Βουλευτές να το θέτουν, πρέπει να πω ότι αυτός ο </w:t>
      </w:r>
      <w:r>
        <w:rPr>
          <w:rFonts w:eastAsia="Times New Roman" w:cs="Times New Roman"/>
          <w:szCs w:val="24"/>
        </w:rPr>
        <w:t>χρονικός περιορισμός, ότι για μια περίοδο από το 2016 μέχρι το 2020 ή 2021 –δεν θυμάμαι ακριβώς- θα είναι ο δείκτης τιμών καταναλωτή και μετά θα είναι ο δείκτης μεταβολής μισθών, δεν επηρεάζει σε κα</w:t>
      </w:r>
      <w:r>
        <w:rPr>
          <w:rFonts w:eastAsia="Times New Roman" w:cs="Times New Roman"/>
          <w:szCs w:val="24"/>
        </w:rPr>
        <w:t>μ</w:t>
      </w:r>
      <w:r>
        <w:rPr>
          <w:rFonts w:eastAsia="Times New Roman" w:cs="Times New Roman"/>
          <w:szCs w:val="24"/>
        </w:rPr>
        <w:t>μία περίπτωση με άλλο</w:t>
      </w:r>
      <w:r>
        <w:rPr>
          <w:rFonts w:eastAsia="Times New Roman" w:cs="Times New Roman"/>
          <w:szCs w:val="24"/>
        </w:rPr>
        <w:t>ν</w:t>
      </w:r>
      <w:r>
        <w:rPr>
          <w:rFonts w:eastAsia="Times New Roman" w:cs="Times New Roman"/>
          <w:szCs w:val="24"/>
        </w:rPr>
        <w:t xml:space="preserve"> τρόπο τις συντάξεις. Με τον ίδιο τ</w:t>
      </w:r>
      <w:r>
        <w:rPr>
          <w:rFonts w:eastAsia="Times New Roman" w:cs="Times New Roman"/>
          <w:szCs w:val="24"/>
        </w:rPr>
        <w:t xml:space="preserve">ρόπο επιφέρει το αποτέλεσμα που προκύπτει. Η πρώτη χρονική περίοδος θα είναι για όλους με βάση τον δείκτη τιμών καταναλωτή, για το μεταγενέστερο διάστημα θα είναι σύμφωνα με τον δείκτη μεταβολής μισθών, όπως θα προβλέπει σχετική κοινή υπουργική απόφαση. </w:t>
      </w:r>
    </w:p>
    <w:p w14:paraId="5760BB18"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ο επόμενο άρθρο, με τον αριθμό πλέον 98 στο νομοσχέδιο, αναφέρεται στην ασφαλιστική κάλυψη, με την ενημερότητα που πρέπει να έχουν όλες εκείνες οι κοινωνικές ομάδες, οι οποίες στερούνταν ιατροφαρμακευτικής περίθαλψης, εάν δεν υπήρχε σχετική διάταξη στον νό</w:t>
      </w:r>
      <w:r>
        <w:rPr>
          <w:rFonts w:eastAsia="Times New Roman" w:cs="Times New Roman"/>
          <w:szCs w:val="24"/>
        </w:rPr>
        <w:t>μο που να παρατείνει την ασφαλιστική ενημερότητα</w:t>
      </w:r>
      <w:r>
        <w:rPr>
          <w:rFonts w:eastAsia="Times New Roman" w:cs="Times New Roman"/>
          <w:szCs w:val="24"/>
        </w:rPr>
        <w:t>,</w:t>
      </w:r>
      <w:r>
        <w:rPr>
          <w:rFonts w:eastAsia="Times New Roman" w:cs="Times New Roman"/>
          <w:szCs w:val="24"/>
        </w:rPr>
        <w:t xml:space="preserve"> για να έχουν πλήρεις παροχές υγείας και ιατροφαρμακευτικής περίθαλψης. </w:t>
      </w:r>
    </w:p>
    <w:p w14:paraId="5760BB19"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Το κάνουμε εδώ, ας μην αναφέρω εδώ κατά ομάδες ποιες είναι οι κρίσιμες περιπτώσεις, είναι όσες και προηγούμενες δικές μας διατάξεις εξ</w:t>
      </w:r>
      <w:r>
        <w:rPr>
          <w:rFonts w:eastAsia="Times New Roman" w:cs="Times New Roman"/>
          <w:szCs w:val="24"/>
        </w:rPr>
        <w:t xml:space="preserve">αιρούσαν. </w:t>
      </w:r>
      <w:r>
        <w:rPr>
          <w:rFonts w:eastAsia="Times New Roman" w:cs="Times New Roman"/>
          <w:szCs w:val="24"/>
        </w:rPr>
        <w:t>Ε</w:t>
      </w:r>
      <w:r>
        <w:rPr>
          <w:rFonts w:eastAsia="Times New Roman" w:cs="Times New Roman"/>
          <w:szCs w:val="24"/>
        </w:rPr>
        <w:t>ν τέλει με το άρθρο 99 ρυθμίζουμε το θέμα της εισφοράς που καταβάλλουν οι ασφαλισμένοι για το κράτος πρόνοιας, για το εφάπαξ, διότι υπήρχαν περιπτώσεις που προβλεπόταν σε ευρώ η σχετική εισφορά, αλλού ήταν ποσοστό και μάλιστα με ασύμμετρες διαφο</w:t>
      </w:r>
      <w:r>
        <w:rPr>
          <w:rFonts w:eastAsia="Times New Roman" w:cs="Times New Roman"/>
          <w:szCs w:val="24"/>
        </w:rPr>
        <w:t xml:space="preserve">ροποιήσεις. </w:t>
      </w:r>
    </w:p>
    <w:p w14:paraId="5760BB1A"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Επειδή ο κανόνας είναι ίδιος, βάζουμε τη σχετική διάταξη γενικά, διορθώνοντας σχεδόν με νομοτεχνική βελτίωση μια παράλειψη που θα οδηγούσε ίσως σε κατάργηση ασφαλιστικών εισφορών από τους εργοδότες. Με αυτή τη νομοτεχνική βελτίωση φέρνουμε στη</w:t>
      </w:r>
      <w:r>
        <w:rPr>
          <w:rFonts w:eastAsia="Times New Roman" w:cs="Times New Roman"/>
          <w:szCs w:val="24"/>
        </w:rPr>
        <w:t xml:space="preserve"> διάταξη αυτή και τις εισφορές που κατέβαλλαν οι εργοδότες, οι οποίες βεβαίως δεν καταργούνται</w:t>
      </w:r>
      <w:r>
        <w:rPr>
          <w:rFonts w:eastAsia="Times New Roman" w:cs="Times New Roman"/>
          <w:szCs w:val="24"/>
        </w:rPr>
        <w:t>,</w:t>
      </w:r>
      <w:r>
        <w:rPr>
          <w:rFonts w:eastAsia="Times New Roman" w:cs="Times New Roman"/>
          <w:szCs w:val="24"/>
        </w:rPr>
        <w:t xml:space="preserve"> αλλά διατηρούνται. Είναι μια σειρά από διατάξεις που προβλέπονται και στα καταστατικά των επιμέρους φορέων. </w:t>
      </w:r>
    </w:p>
    <w:p w14:paraId="5760BB1B"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Τέλος, για τη σχετική πρόταση από την πλευρά της Δη</w:t>
      </w:r>
      <w:r>
        <w:rPr>
          <w:rFonts w:eastAsia="Times New Roman" w:cs="Times New Roman"/>
          <w:szCs w:val="24"/>
        </w:rPr>
        <w:t>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που αφορά στους αγρότες οι οποίοι κατά την πρόταση αυτής της τροπολογίας θα πρέπει να μην έχουν καμ</w:t>
      </w:r>
      <w:r>
        <w:rPr>
          <w:rFonts w:eastAsia="Times New Roman" w:cs="Times New Roman"/>
          <w:szCs w:val="24"/>
        </w:rPr>
        <w:t>μ</w:t>
      </w:r>
      <w:r>
        <w:rPr>
          <w:rFonts w:eastAsia="Times New Roman" w:cs="Times New Roman"/>
          <w:szCs w:val="24"/>
        </w:rPr>
        <w:t>ία περικοπή στις συντάξεις, καθώς και όσοι αναλαμβάνουν καθήκοντα στην τοπική αυτοδιοίκηση ή αλλού, θα αναφερθώ σύντο</w:t>
      </w:r>
      <w:r>
        <w:rPr>
          <w:rFonts w:eastAsia="Times New Roman" w:cs="Times New Roman"/>
          <w:szCs w:val="24"/>
        </w:rPr>
        <w:t>μα.</w:t>
      </w:r>
    </w:p>
    <w:p w14:paraId="5760BB1C"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w:t>
      </w:r>
      <w:r>
        <w:rPr>
          <w:rFonts w:eastAsia="Times New Roman" w:cs="Times New Roman"/>
          <w:szCs w:val="24"/>
        </w:rPr>
        <w:t xml:space="preserve">λήξεως </w:t>
      </w:r>
      <w:r>
        <w:rPr>
          <w:rFonts w:eastAsia="Times New Roman" w:cs="Times New Roman"/>
          <w:szCs w:val="24"/>
        </w:rPr>
        <w:t xml:space="preserve">του χρόνου ομιλίας του  </w:t>
      </w:r>
      <w:r>
        <w:rPr>
          <w:rFonts w:eastAsia="Times New Roman" w:cs="Times New Roman"/>
          <w:szCs w:val="24"/>
        </w:rPr>
        <w:t xml:space="preserve">κυρίου </w:t>
      </w:r>
      <w:r>
        <w:rPr>
          <w:rFonts w:eastAsia="Times New Roman" w:cs="Times New Roman"/>
          <w:szCs w:val="24"/>
        </w:rPr>
        <w:t>Υφυπουργού)</w:t>
      </w:r>
    </w:p>
    <w:p w14:paraId="5760BB1D"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Τελειώνω με αυτό, κύριε Πρόεδρε. </w:t>
      </w:r>
    </w:p>
    <w:p w14:paraId="5760BB1E"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Για τους μεν αγρότες έχω επαναλάβει ότι όσοι είναι συνταξιοδοτημένοι μέχρι 31 Δεκεμβρίου 2016 δεν έχουν κα</w:t>
      </w:r>
      <w:r>
        <w:rPr>
          <w:rFonts w:eastAsia="Times New Roman" w:cs="Times New Roman"/>
          <w:szCs w:val="24"/>
        </w:rPr>
        <w:t>μ</w:t>
      </w:r>
      <w:r>
        <w:rPr>
          <w:rFonts w:eastAsia="Times New Roman" w:cs="Times New Roman"/>
          <w:szCs w:val="24"/>
        </w:rPr>
        <w:t>μία περικοπή στη σύνταξή</w:t>
      </w:r>
      <w:r>
        <w:rPr>
          <w:rFonts w:eastAsia="Times New Roman" w:cs="Times New Roman"/>
          <w:szCs w:val="24"/>
        </w:rPr>
        <w:t xml:space="preserve"> τους, οποτεδήποτε και εάν δημιουργηθεί το εισόδημά τους, είτε από αγροτική παραγωγή, αλιευτική, κτηνοτροφική είτε από επιδοτήσεις και ενισχύσεις. Είναι αυτή η χρονική περίοδος μετά τον Ιανουάριο που πρέπει να δούμε και λέω ότι δυστυχώς λείπει ο συνομιλητή</w:t>
      </w:r>
      <w:r>
        <w:rPr>
          <w:rFonts w:eastAsia="Times New Roman" w:cs="Times New Roman"/>
          <w:szCs w:val="24"/>
        </w:rPr>
        <w:t>ς από την πλευρά των αγροτών</w:t>
      </w:r>
      <w:r>
        <w:rPr>
          <w:rFonts w:eastAsia="Times New Roman" w:cs="Times New Roman"/>
          <w:szCs w:val="24"/>
        </w:rPr>
        <w:t>,</w:t>
      </w:r>
      <w:r>
        <w:rPr>
          <w:rFonts w:eastAsia="Times New Roman" w:cs="Times New Roman"/>
          <w:szCs w:val="24"/>
        </w:rPr>
        <w:t xml:space="preserve"> για να δούμε ποια είναι η προτιμότερη λύση. Διότι από τους αγρότες άλλοι θέλουν να υπάρχει περικοπή, ενώ άλλοι να μην υπάρχει. </w:t>
      </w:r>
      <w:r>
        <w:rPr>
          <w:rFonts w:eastAsia="Times New Roman" w:cs="Times New Roman"/>
          <w:szCs w:val="24"/>
        </w:rPr>
        <w:t>Υ</w:t>
      </w:r>
      <w:r>
        <w:rPr>
          <w:rFonts w:eastAsia="Times New Roman" w:cs="Times New Roman"/>
          <w:szCs w:val="24"/>
        </w:rPr>
        <w:t xml:space="preserve">πάρχει ένα σοβαρό θέμα, το οποίο θα λύσουμε σύντομα μέσα σε αυτή τη χρονιά. </w:t>
      </w:r>
    </w:p>
    <w:p w14:paraId="5760BB1F"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Επομένως θα ήταν πραγ</w:t>
      </w:r>
      <w:r>
        <w:rPr>
          <w:rFonts w:eastAsia="Times New Roman" w:cs="Times New Roman"/>
          <w:szCs w:val="24"/>
        </w:rPr>
        <w:t>ματικά πρόωρη οποιαδήποτε συζήτηση που θέλει να εισάγει η τροπολογία για το θέμα αυτό και δεν την κάνουμε δεκτή ως προς αυτό το σκέλος, όπως και δεν την κάνουμε δεκτή ως προς το δεύτερο σκέλος, σχετικά με τον υπολογισμό του εισοδήματος που έχουν όσοι αναλα</w:t>
      </w:r>
      <w:r>
        <w:rPr>
          <w:rFonts w:eastAsia="Times New Roman" w:cs="Times New Roman"/>
          <w:szCs w:val="24"/>
        </w:rPr>
        <w:t xml:space="preserve">μβάνουν χωρίς μισθό και χωρίς περιουσία σχετικά καθήκοντα, είτε είναι στην τοπική αυτοδιοίκηση είτε σε άλλα σωματειακά όργανα. </w:t>
      </w:r>
    </w:p>
    <w:p w14:paraId="5760BB20"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Δεν υπάρχει λόγος για μια τέτοια τροπολογία, διότι ο νόμος μας αναφέρεται σε εισόδημα που διαμορφώνεται από δραστηριότητα που αν</w:t>
      </w:r>
      <w:r>
        <w:rPr>
          <w:rFonts w:eastAsia="Times New Roman" w:cs="Times New Roman"/>
          <w:szCs w:val="24"/>
        </w:rPr>
        <w:t>αλαμβάνει κανείς μετά την έναρξη εφαρμογής του νόμου. Δεν είναι δραστηριότητα επιχειρηματική με οικονομικά αποτελέσματα το να ασκείς κοινωνικά καθήκοντα</w:t>
      </w:r>
      <w:r>
        <w:rPr>
          <w:rFonts w:eastAsia="Times New Roman" w:cs="Times New Roman"/>
          <w:szCs w:val="24"/>
        </w:rPr>
        <w:t>,</w:t>
      </w:r>
      <w:r>
        <w:rPr>
          <w:rFonts w:eastAsia="Times New Roman" w:cs="Times New Roman"/>
          <w:szCs w:val="24"/>
        </w:rPr>
        <w:t xml:space="preserve"> εν ονόματι τέτοιου είδους αρμοδιοτήτων, που άλλωστε είναι αρμοδιότητες που ανελήφθησαν μετά την έναρξη</w:t>
      </w:r>
      <w:r>
        <w:rPr>
          <w:rFonts w:eastAsia="Times New Roman" w:cs="Times New Roman"/>
          <w:szCs w:val="24"/>
        </w:rPr>
        <w:t xml:space="preserve"> εφαρμογής του νόμου. Θα ήταν λάθος να το κάνουμε αυτό, διότι δεν έχει κα</w:t>
      </w:r>
      <w:r>
        <w:rPr>
          <w:rFonts w:eastAsia="Times New Roman" w:cs="Times New Roman"/>
          <w:szCs w:val="24"/>
        </w:rPr>
        <w:t>μ</w:t>
      </w:r>
      <w:r>
        <w:rPr>
          <w:rFonts w:eastAsia="Times New Roman" w:cs="Times New Roman"/>
          <w:szCs w:val="24"/>
        </w:rPr>
        <w:t>μία νομική επιρροή. Ήδη όπως έγινε ο νόμος το εξαντλήσαμε και το μελετήσαμε. Όπως είχα υποσχεθεί και στους δημάρχους, δεν υπάρχει κανένας λόγος για σχετική ρύθμιση. Άλλωστε και η τρο</w:t>
      </w:r>
      <w:r>
        <w:rPr>
          <w:rFonts w:eastAsia="Times New Roman" w:cs="Times New Roman"/>
          <w:szCs w:val="24"/>
        </w:rPr>
        <w:t>πολογία, όπως και οι ίδιοι οι δήμαρχοι έχουν ζητήσει, αναφέρεται στην περίπτωση που κάποιος δεν κρατάει εισόδημα από τέτοιο</w:t>
      </w:r>
      <w:r>
        <w:rPr>
          <w:rFonts w:eastAsia="Times New Roman" w:cs="Times New Roman"/>
          <w:szCs w:val="24"/>
        </w:rPr>
        <w:t>ν</w:t>
      </w:r>
      <w:r>
        <w:rPr>
          <w:rFonts w:eastAsia="Times New Roman" w:cs="Times New Roman"/>
          <w:szCs w:val="24"/>
        </w:rPr>
        <w:t xml:space="preserve"> σκοπό και</w:t>
      </w:r>
      <w:r>
        <w:rPr>
          <w:rFonts w:eastAsia="Times New Roman" w:cs="Times New Roman"/>
          <w:szCs w:val="24"/>
        </w:rPr>
        <w:t>,</w:t>
      </w:r>
      <w:r>
        <w:rPr>
          <w:rFonts w:eastAsia="Times New Roman" w:cs="Times New Roman"/>
          <w:szCs w:val="24"/>
        </w:rPr>
        <w:t xml:space="preserve"> αν προκύπτει εισόδημα</w:t>
      </w:r>
      <w:r>
        <w:rPr>
          <w:rFonts w:eastAsia="Times New Roman" w:cs="Times New Roman"/>
          <w:szCs w:val="24"/>
        </w:rPr>
        <w:t>,</w:t>
      </w:r>
      <w:r>
        <w:rPr>
          <w:rFonts w:eastAsia="Times New Roman" w:cs="Times New Roman"/>
          <w:szCs w:val="24"/>
        </w:rPr>
        <w:t xml:space="preserve"> παραιτείται από την είσπραξή του, αν είναι μισθός ή αντιμισθία.</w:t>
      </w:r>
    </w:p>
    <w:p w14:paraId="5760BB21"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Συνεπώς δεν υπάρχει κανένας λόγος</w:t>
      </w:r>
      <w:r>
        <w:rPr>
          <w:rFonts w:eastAsia="Times New Roman" w:cs="Times New Roman"/>
          <w:szCs w:val="24"/>
        </w:rPr>
        <w:t xml:space="preserve"> να μιλάμε για ρύθμιση.</w:t>
      </w:r>
    </w:p>
    <w:p w14:paraId="5760BB22"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Ευχαριστούμε, κύριε Υπουργέ.</w:t>
      </w:r>
    </w:p>
    <w:p w14:paraId="5760BB23"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Κύριε Πρόεδρε, θα ήθελα τον λόγο.</w:t>
      </w:r>
    </w:p>
    <w:p w14:paraId="5760BB24"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Κύριε Πολάκη, θέλετε να κάνετε παρέμβαση για την </w:t>
      </w:r>
      <w:r>
        <w:rPr>
          <w:rFonts w:eastAsia="Times New Roman" w:cs="Times New Roman"/>
          <w:szCs w:val="24"/>
        </w:rPr>
        <w:t>τροπολογία; Μήπως θέλετε να πάρετε και τον χρόνο της ομιλίας σας μαζί;</w:t>
      </w:r>
    </w:p>
    <w:p w14:paraId="5760BB25"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Μετά.</w:t>
      </w:r>
    </w:p>
    <w:p w14:paraId="5760BB26"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Όπως θέλετε. Ορίστε, έχετε τον λόγο.</w:t>
      </w:r>
    </w:p>
    <w:p w14:paraId="5760BB27"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Περιμένω με αγωνία</w:t>
      </w:r>
      <w:r>
        <w:rPr>
          <w:rFonts w:eastAsia="Times New Roman" w:cs="Times New Roman"/>
          <w:szCs w:val="24"/>
        </w:rPr>
        <w:t xml:space="preserve"> να ακούσω τους συναδέλφους και να τοποθετηθώ, λύνοντας όλα τα ζητήματα τα οποία θα θέσουν.</w:t>
      </w:r>
    </w:p>
    <w:p w14:paraId="5760BB28"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Τον κ. Γεωργιάδη υποθέτω ότι περιμένετε.</w:t>
      </w:r>
    </w:p>
    <w:p w14:paraId="5760BB29"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Όχι, όχι. Τον κ. Οικονόμου</w:t>
      </w:r>
      <w:r>
        <w:rPr>
          <w:rFonts w:eastAsia="Times New Roman" w:cs="Times New Roman"/>
          <w:szCs w:val="24"/>
        </w:rPr>
        <w:t>,</w:t>
      </w:r>
      <w:r>
        <w:rPr>
          <w:rFonts w:eastAsia="Times New Roman" w:cs="Times New Roman"/>
          <w:szCs w:val="24"/>
        </w:rPr>
        <w:t xml:space="preserve"> που είναι ο ομόλο</w:t>
      </w:r>
      <w:r>
        <w:rPr>
          <w:rFonts w:eastAsia="Times New Roman" w:cs="Times New Roman"/>
          <w:szCs w:val="24"/>
        </w:rPr>
        <w:t>γός μας, έχοντας την ευθύνη στον χώρο της υγείας. Μάλλον ο κ. Οικονόμου είναι του κ. Ξανθού ομόλογος.</w:t>
      </w:r>
    </w:p>
    <w:p w14:paraId="5760BB2A"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Εντάξει, κάνουμε και κανένα αστείο! Δεν πειράζει.</w:t>
      </w:r>
    </w:p>
    <w:p w14:paraId="5760BB2B"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Πρόκειται για την τροπολογ</w:t>
      </w:r>
      <w:r>
        <w:rPr>
          <w:rFonts w:eastAsia="Times New Roman" w:cs="Times New Roman"/>
          <w:szCs w:val="24"/>
        </w:rPr>
        <w:t>ία με γενικό αριθμό 962 και ειδικό 70, η οποία έχει κάποιες ρυθμίσεις που αποτελούν υποχρέωσή μας απέναντι στους εργαζόμενους του συστήματος να υλοποιήσουμε.</w:t>
      </w:r>
    </w:p>
    <w:p w14:paraId="5760BB2C"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Συγκεκριμένα, με την παράγραφο 1</w:t>
      </w:r>
      <w:r>
        <w:rPr>
          <w:rFonts w:eastAsia="Times New Roman" w:cs="Times New Roman"/>
          <w:szCs w:val="24"/>
        </w:rPr>
        <w:t>,</w:t>
      </w:r>
      <w:r>
        <w:rPr>
          <w:rFonts w:eastAsia="Times New Roman" w:cs="Times New Roman"/>
          <w:szCs w:val="24"/>
        </w:rPr>
        <w:t xml:space="preserve"> παρατείνουμε για ένα έτος την καταβολή του επιδόματος στολής στα</w:t>
      </w:r>
      <w:r>
        <w:rPr>
          <w:rFonts w:eastAsia="Times New Roman" w:cs="Times New Roman"/>
          <w:szCs w:val="24"/>
        </w:rPr>
        <w:t xml:space="preserve"> πληρώματα του Εθνικού Κέντρου Αμέσου Βοηθείας, όπως είχε γίνει και πέρσι. Είναι στο πλαίσιο του εγκεκριμένου προϋπολογισμού. Είναι ο τρόπος με τον οποίο τα πληρώματα και οι διασώστες του ΕΚΑΒ προμηθεύονται κάθε χρόνο τις απαραίτητες στολές, για να μπορούν</w:t>
      </w:r>
      <w:r>
        <w:rPr>
          <w:rFonts w:eastAsia="Times New Roman" w:cs="Times New Roman"/>
          <w:szCs w:val="24"/>
        </w:rPr>
        <w:t xml:space="preserve"> να κάνουν με όρους ασφάλειας την εργασία τους.</w:t>
      </w:r>
    </w:p>
    <w:p w14:paraId="5760BB2D"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Η δεύτερη παράγραφος διορθώνει μία αβλεψία σε παλαιότερο νομοσχέδιο, που είχε να κάνει με την ωριαία αποζημίωση των υπαλλήλων που απασχολούνται σε κυκλικό ωράριο, για τα νυχτερινά εργασίμων ημερών και για τις</w:t>
      </w:r>
      <w:r>
        <w:rPr>
          <w:rFonts w:eastAsia="Times New Roman" w:cs="Times New Roman"/>
          <w:szCs w:val="24"/>
        </w:rPr>
        <w:t xml:space="preserve"> Κυριακές και τις εξαιρέσιμες ημέρες. Επανέρχεται το ποσοστό του ωρομισθίου στο 60% και στο 75% αντίστοιχα και όχι αυτό που από αβλεψία είχε προβλεφθεί τότε για το προσωπικό που απασχολείται με κυκλικό ωράριο, στο 40% και στο 55%. Ήταν μία δέσμευση της Κυβ</w:t>
      </w:r>
      <w:r>
        <w:rPr>
          <w:rFonts w:eastAsia="Times New Roman" w:cs="Times New Roman"/>
          <w:szCs w:val="24"/>
        </w:rPr>
        <w:t>έρνησης απέναντι στους εργαζομένους των δημοσίων νοσοκομείων</w:t>
      </w:r>
      <w:r>
        <w:rPr>
          <w:rFonts w:eastAsia="Times New Roman" w:cs="Times New Roman"/>
          <w:szCs w:val="24"/>
        </w:rPr>
        <w:t>,</w:t>
      </w:r>
      <w:r>
        <w:rPr>
          <w:rFonts w:eastAsia="Times New Roman" w:cs="Times New Roman"/>
          <w:szCs w:val="24"/>
        </w:rPr>
        <w:t xml:space="preserve"> την οποία υλοποιούμε με αυτή την τροπολογία. </w:t>
      </w:r>
    </w:p>
    <w:p w14:paraId="5760BB2E"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Επίσης, με το άρθρο 4 –το 3 θα αποσυρθεί, θα καταθέσω μετά μία νομοτεχνική βελτίωση- δίνουμε έγκριση δαπανών μέχρι 28 Φεβρουαρίου του 2017 στα νοσοκ</w:t>
      </w:r>
      <w:r>
        <w:rPr>
          <w:rFonts w:eastAsia="Times New Roman" w:cs="Times New Roman"/>
          <w:szCs w:val="24"/>
        </w:rPr>
        <w:t xml:space="preserve">ομεία της χώρας, προκειμένου να μπορέσουν να αποδώσουν και όσα δεν έχουν αποδώσει μέχρι στιγμής, από τη στιγμή που υπήρχε νομιμοποίηση δαπανών μέχρι τις 30 Οκτωβρίου του περασμένου έτους. Τα νοσοκομεία έχουν χρήματα για να ξεπληρώσουν όλα τα χρέη τα οποία </w:t>
      </w:r>
      <w:r>
        <w:rPr>
          <w:rFonts w:eastAsia="Times New Roman" w:cs="Times New Roman"/>
          <w:szCs w:val="24"/>
        </w:rPr>
        <w:t>έχουν δημιουργηθεί. Γι’ αυτό βγαίνουν και με ταμειακό πλεόνασμα –όσο και αν η Αντιπολίτευση δεν το παραδέχεται- 35 εκατομμυρίων ευρώ για το 2016, με έλλειμμα 935 στις 31 Δεκεμβρίου 2015.</w:t>
      </w:r>
    </w:p>
    <w:p w14:paraId="5760BB2F"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Επίσης, στην παράγραφο 5 ρυθμίζουμε το θέμα των εφημεριών του ΕΚΕΑ</w:t>
      </w:r>
      <w:r>
        <w:rPr>
          <w:rFonts w:eastAsia="Times New Roman" w:cs="Times New Roman"/>
          <w:szCs w:val="24"/>
        </w:rPr>
        <w:t>.</w:t>
      </w:r>
      <w:r>
        <w:rPr>
          <w:rFonts w:eastAsia="Times New Roman" w:cs="Times New Roman"/>
          <w:szCs w:val="24"/>
        </w:rPr>
        <w:t xml:space="preserve"> </w:t>
      </w:r>
      <w:r>
        <w:rPr>
          <w:rFonts w:eastAsia="Times New Roman" w:cs="Times New Roman"/>
          <w:szCs w:val="24"/>
        </w:rPr>
        <w:t>Γ</w:t>
      </w:r>
      <w:r>
        <w:rPr>
          <w:rFonts w:eastAsia="Times New Roman" w:cs="Times New Roman"/>
          <w:szCs w:val="24"/>
        </w:rPr>
        <w:t>ιατροί του ΕΣΥ όλων των βαθμών, φαρμακοποιοί, χημικοί, βιοχημικοί, κλινικοί χημικοί, βιολόγοι, φυσικοί νοσοκομείου, που υπηρετούν στο ΕΚΕΑ, υποχρεούνται σε εφημερία. Τις κάνουν και μέχρι τώρα, αλλά όλη αυτή η διαδικασία ήταν στον αέρα και τη ρυθμίζουμε ανα</w:t>
      </w:r>
      <w:r>
        <w:rPr>
          <w:rFonts w:eastAsia="Times New Roman" w:cs="Times New Roman"/>
          <w:szCs w:val="24"/>
        </w:rPr>
        <w:t>δρομικά -από την 1</w:t>
      </w:r>
      <w:r w:rsidRPr="00C30604">
        <w:rPr>
          <w:rFonts w:eastAsia="Times New Roman" w:cs="Times New Roman"/>
          <w:szCs w:val="24"/>
          <w:vertAlign w:val="superscript"/>
        </w:rPr>
        <w:t>η</w:t>
      </w:r>
      <w:r>
        <w:rPr>
          <w:rFonts w:eastAsia="Times New Roman" w:cs="Times New Roman"/>
          <w:szCs w:val="24"/>
        </w:rPr>
        <w:t xml:space="preserve"> Ιανουαρίου 2014- με τη νομοτεχνική βελτίωση που κάνουμε. Πραγματικά, το ΕΚΕΑ αναλαμβάνει τώρα έναν πολύ μεγάλο ρόλο σε όλο το σύστημα της αιμοδοσίας στη χώρα μας. </w:t>
      </w:r>
      <w:r>
        <w:rPr>
          <w:rFonts w:eastAsia="Times New Roman" w:cs="Times New Roman"/>
          <w:szCs w:val="24"/>
        </w:rPr>
        <w:t>Β</w:t>
      </w:r>
      <w:r>
        <w:rPr>
          <w:rFonts w:eastAsia="Times New Roman" w:cs="Times New Roman"/>
          <w:szCs w:val="24"/>
        </w:rPr>
        <w:t>εβαίως ανακοινώνω ότι ολοκληρώθηκε ο διαγωνισμός για τον ορολογικό έλεγχ</w:t>
      </w:r>
      <w:r>
        <w:rPr>
          <w:rFonts w:eastAsia="Times New Roman" w:cs="Times New Roman"/>
          <w:szCs w:val="24"/>
        </w:rPr>
        <w:t>ο του αίματος, ο οποίος μειώνει τη δαπάνη από 26 εκατομμύρια ευρώ στα 5 εκατομμύρια ευρώ για την ίδια ακριβώς εργασία.</w:t>
      </w:r>
    </w:p>
    <w:p w14:paraId="5760BB30"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Επίσης, να πω ότι με τη νομοτεχνική βελτίωση αποσύρουμε την παράγραφο 3</w:t>
      </w:r>
      <w:r>
        <w:rPr>
          <w:rFonts w:eastAsia="Times New Roman" w:cs="Times New Roman"/>
          <w:szCs w:val="24"/>
        </w:rPr>
        <w:t>,</w:t>
      </w:r>
      <w:r>
        <w:rPr>
          <w:rFonts w:eastAsia="Times New Roman" w:cs="Times New Roman"/>
          <w:szCs w:val="24"/>
        </w:rPr>
        <w:t xml:space="preserve"> διότι διαπιστώνουμε –και δεν είναι να νομοθετούμε κάθε εβδομάδα-</w:t>
      </w:r>
      <w:r>
        <w:rPr>
          <w:rFonts w:eastAsia="Times New Roman" w:cs="Times New Roman"/>
          <w:szCs w:val="24"/>
        </w:rPr>
        <w:t xml:space="preserve"> ένα θέμα.</w:t>
      </w:r>
    </w:p>
    <w:p w14:paraId="5760BB31"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Υπάρχουν κάποια ελάχιστα νοσοκομεία στη χώρα –ένα, δυο από αυτά δεν έχουν συμπεριληφθεί στη συγκεκριμένη τροπολογία, έτσι όπως κατατέθηκε, και δεν γίνεται να φέρνουμε κάθε εβδομάδα αυτό το πράγμα- με τα οποία κλείνουμε τ</w:t>
      </w:r>
      <w:r>
        <w:rPr>
          <w:rFonts w:eastAsia="Times New Roman" w:cs="Times New Roman"/>
          <w:szCs w:val="24"/>
        </w:rPr>
        <w:t>ις</w:t>
      </w:r>
      <w:r>
        <w:rPr>
          <w:rFonts w:eastAsia="Times New Roman" w:cs="Times New Roman"/>
          <w:szCs w:val="24"/>
        </w:rPr>
        <w:t xml:space="preserve"> πληγές των απλήρωτων ε</w:t>
      </w:r>
      <w:r>
        <w:rPr>
          <w:rFonts w:eastAsia="Times New Roman" w:cs="Times New Roman"/>
          <w:szCs w:val="24"/>
        </w:rPr>
        <w:t>φημεριών, είτε τακτικών είτε πρόσθετων, μετά τη δυνατότητα που μας έχει δώσει ο νόμος τον οποίο είχαμε ψηφίσει από τον Νοέμβριο του 2015 για τη χρήση χρημάτων που έρχονται στα νοσοκομεία από τον ΕΟΠΥΥ -που καταθέτει η ΚΕΝ και πληρώνει πια ο ΕΟΠΥΥ στα νοσοκ</w:t>
      </w:r>
      <w:r>
        <w:rPr>
          <w:rFonts w:eastAsia="Times New Roman" w:cs="Times New Roman"/>
          <w:szCs w:val="24"/>
        </w:rPr>
        <w:t>ομεία-</w:t>
      </w:r>
      <w:r>
        <w:rPr>
          <w:rFonts w:eastAsia="Times New Roman" w:cs="Times New Roman"/>
          <w:szCs w:val="24"/>
        </w:rPr>
        <w:t>,</w:t>
      </w:r>
      <w:r>
        <w:rPr>
          <w:rFonts w:eastAsia="Times New Roman" w:cs="Times New Roman"/>
          <w:szCs w:val="24"/>
        </w:rPr>
        <w:t xml:space="preserve"> προκειμένου να μπορεί να πληρώνει εφημερίες που πραγματοποιούν οι γιατροί με βάση τα εγκεκριμένα προγράμματα των εφημεριών.</w:t>
      </w:r>
    </w:p>
    <w:p w14:paraId="5760BB32"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Προκειμένου</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να μην έχουμε μια νομοθέτηση τώρα και άλλη μια σε λίγες μέρες -γιατί υπάρχουν κι άλλα δυο</w:t>
      </w:r>
      <w:r>
        <w:rPr>
          <w:rFonts w:eastAsia="Times New Roman" w:cs="Times New Roman"/>
          <w:szCs w:val="24"/>
        </w:rPr>
        <w:t>,</w:t>
      </w:r>
      <w:r>
        <w:rPr>
          <w:rFonts w:eastAsia="Times New Roman" w:cs="Times New Roman"/>
          <w:szCs w:val="24"/>
        </w:rPr>
        <w:t xml:space="preserve"> τρία νοσοκομεία που ελπίζουμε να είναι και τα τελευταία, γιατί είχαμε ρυθμίσει και αρκετά άλλα πριν από λίγο καιρό- αυτό το άρθρο αποσύρεται με νομοτεχνική βελτίωση και θα επανέλθει την επόμενη εβδομάδα με όλα τα νοσοκομεία τα οποία αφορά αυτό το πρόβλημα</w:t>
      </w:r>
      <w:r>
        <w:rPr>
          <w:rFonts w:eastAsia="Times New Roman" w:cs="Times New Roman"/>
          <w:szCs w:val="24"/>
        </w:rPr>
        <w:t>,</w:t>
      </w:r>
      <w:r>
        <w:rPr>
          <w:rFonts w:eastAsia="Times New Roman" w:cs="Times New Roman"/>
          <w:szCs w:val="24"/>
        </w:rPr>
        <w:t xml:space="preserve"> είτε για το 2014 είτε για το 2015. </w:t>
      </w:r>
    </w:p>
    <w:p w14:paraId="5760BB33"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Την καταθέτω για τα Πρακτικά.</w:t>
      </w:r>
    </w:p>
    <w:p w14:paraId="5760BB34" w14:textId="77777777" w:rsidR="003F14BB" w:rsidRDefault="00F37CA6">
      <w:pPr>
        <w:spacing w:line="600" w:lineRule="auto"/>
        <w:ind w:firstLine="720"/>
        <w:jc w:val="both"/>
        <w:rPr>
          <w:rFonts w:eastAsia="Times New Roman" w:cs="Times New Roman"/>
        </w:rPr>
      </w:pPr>
      <w:r>
        <w:rPr>
          <w:rFonts w:eastAsia="Times New Roman" w:cs="Times New Roman"/>
        </w:rPr>
        <w:t>(Στο σημείο αυτό ο Αναπληρωτής Υπουργός κ. Παύλος Πολάκης καταθέτει για τα Πρακτικά την προαναφερθείσα νομοτεχνική βελτίωση, η οποία έχει ως εξής:</w:t>
      </w:r>
    </w:p>
    <w:p w14:paraId="5760BB35" w14:textId="77777777" w:rsidR="003F14BB" w:rsidRDefault="00F37CA6">
      <w:pPr>
        <w:spacing w:line="600" w:lineRule="auto"/>
        <w:ind w:firstLine="720"/>
        <w:jc w:val="center"/>
        <w:rPr>
          <w:rFonts w:eastAsia="Times New Roman" w:cs="Times New Roman"/>
        </w:rPr>
      </w:pPr>
      <w:r>
        <w:rPr>
          <w:rFonts w:eastAsia="Times New Roman" w:cs="Times New Roman"/>
        </w:rPr>
        <w:t>(ΑΛΛΑΓΗ ΣΕΛΙΔΑΣ)</w:t>
      </w:r>
    </w:p>
    <w:p w14:paraId="5760BB36" w14:textId="77777777" w:rsidR="003F14BB" w:rsidRDefault="00F37CA6">
      <w:pPr>
        <w:spacing w:line="600" w:lineRule="auto"/>
        <w:ind w:firstLine="720"/>
        <w:jc w:val="center"/>
        <w:rPr>
          <w:rFonts w:eastAsia="Times New Roman" w:cs="Times New Roman"/>
        </w:rPr>
      </w:pPr>
      <w:r>
        <w:rPr>
          <w:rFonts w:eastAsia="Times New Roman" w:cs="Times New Roman"/>
        </w:rPr>
        <w:t>(ΝΑ ΜΠΕΙ Η ΣΕΛΙΔΑ 298)</w:t>
      </w:r>
    </w:p>
    <w:p w14:paraId="5760BB37" w14:textId="77777777" w:rsidR="003F14BB" w:rsidRDefault="00F37CA6">
      <w:pPr>
        <w:spacing w:line="600" w:lineRule="auto"/>
        <w:ind w:firstLine="720"/>
        <w:jc w:val="center"/>
        <w:rPr>
          <w:rFonts w:eastAsia="Times New Roman" w:cs="Times New Roman"/>
        </w:rPr>
      </w:pPr>
      <w:r>
        <w:rPr>
          <w:rFonts w:eastAsia="Times New Roman" w:cs="Times New Roman"/>
        </w:rPr>
        <w:t>(</w:t>
      </w:r>
      <w:r>
        <w:rPr>
          <w:rFonts w:eastAsia="Times New Roman" w:cs="Times New Roman"/>
        </w:rPr>
        <w:t>ΑΛΛΑΓΗ ΣΕΛΙΔΑΣ)</w:t>
      </w:r>
    </w:p>
    <w:p w14:paraId="5760BB38"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Ευχαριστούμε, κύριε Υπουργέ.</w:t>
      </w:r>
    </w:p>
    <w:p w14:paraId="5760BB39"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Ο συνάδελφος κ. Δημήτριος Ρίζος έχει τον λόγο για επτά λεπτά.</w:t>
      </w:r>
    </w:p>
    <w:p w14:paraId="5760BB3A"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ΔΗΜΗΤΡΙΟΣ ΡΙΖΟΣ: </w:t>
      </w:r>
      <w:r>
        <w:rPr>
          <w:rFonts w:eastAsia="Times New Roman" w:cs="Times New Roman"/>
          <w:szCs w:val="24"/>
        </w:rPr>
        <w:t>Ευχαριστώ, κύριε Πρόεδρε.</w:t>
      </w:r>
    </w:p>
    <w:p w14:paraId="5760BB3B"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διαδικασία της μεταρρύθμισης στην οργάνωση</w:t>
      </w:r>
      <w:r>
        <w:rPr>
          <w:rFonts w:eastAsia="Times New Roman" w:cs="Times New Roman"/>
          <w:szCs w:val="24"/>
        </w:rPr>
        <w:t xml:space="preserve"> των υπηρεσιών ψυχικής υγείας, που άρχισε πριν από αρκετά χρόνια, στόχευε στην παροχή ολοκληρωμένης και αποκεντρωμένης υπηρεσίας. Πυρήνας της ήταν η θεσμοθέτηση των τομέων ψυχικής υγείας.</w:t>
      </w:r>
    </w:p>
    <w:p w14:paraId="5760BB3C"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Σήμερα, αξιολογώντας και αποτιμώντας το έργο τους, προσπαθούμε να ξε</w:t>
      </w:r>
      <w:r>
        <w:rPr>
          <w:rFonts w:eastAsia="Times New Roman" w:cs="Times New Roman"/>
          <w:szCs w:val="24"/>
        </w:rPr>
        <w:t>κινήσουμε ξανά τις διαδικασίες</w:t>
      </w:r>
      <w:r>
        <w:rPr>
          <w:rFonts w:eastAsia="Times New Roman" w:cs="Times New Roman"/>
          <w:szCs w:val="24"/>
        </w:rPr>
        <w:t>,</w:t>
      </w:r>
      <w:r>
        <w:rPr>
          <w:rFonts w:eastAsia="Times New Roman" w:cs="Times New Roman"/>
          <w:szCs w:val="24"/>
        </w:rPr>
        <w:t xml:space="preserve"> με τη δημιουργία των περιφερειακών συμβουλίων. Αξιοποιώντας τον διοικητικό ιστό των περιφερειακών υπηρεσιών υγείας</w:t>
      </w:r>
      <w:r>
        <w:rPr>
          <w:rFonts w:eastAsia="Times New Roman" w:cs="Times New Roman"/>
          <w:szCs w:val="24"/>
        </w:rPr>
        <w:t>,</w:t>
      </w:r>
      <w:r>
        <w:rPr>
          <w:rFonts w:eastAsia="Times New Roman" w:cs="Times New Roman"/>
          <w:szCs w:val="24"/>
        </w:rPr>
        <w:t xml:space="preserve"> αποκεντρώνου</w:t>
      </w:r>
      <w:r>
        <w:rPr>
          <w:rFonts w:eastAsia="Times New Roman" w:cs="Times New Roman"/>
          <w:szCs w:val="24"/>
        </w:rPr>
        <w:t>με</w:t>
      </w:r>
      <w:r>
        <w:rPr>
          <w:rFonts w:eastAsia="Times New Roman" w:cs="Times New Roman"/>
          <w:szCs w:val="24"/>
        </w:rPr>
        <w:t xml:space="preserve"> ουσιαστικά τη διοίκηση με τη συνύπαρξη των ληπτών, ψυχικά ασθενών και των οικογενειών τους, π</w:t>
      </w:r>
      <w:r>
        <w:rPr>
          <w:rFonts w:eastAsia="Times New Roman" w:cs="Times New Roman"/>
          <w:szCs w:val="24"/>
        </w:rPr>
        <w:t xml:space="preserve">ου κατά τεκμήριο ενδιαφέρονται για την τύχη της μεταρρύθμισης πιο πολύ από όλους μας, με τους επιστήμονες και γενικά τους λειτουργούς του χώρου της ψυχικής υγείας που προσφέρουν χρόνια σε αυτόν τον τομέα. </w:t>
      </w:r>
    </w:p>
    <w:p w14:paraId="5760BB3D"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Είναι μια μεταρρύθμιση που όραμά της είναι να προχ</w:t>
      </w:r>
      <w:r>
        <w:rPr>
          <w:rFonts w:eastAsia="Times New Roman" w:cs="Times New Roman"/>
          <w:szCs w:val="24"/>
        </w:rPr>
        <w:t>ωρήσει ο σταδιακός μετασχηματισμός του ασύλου σε δομές κοινοτικής φροντίδας, πρωτοβάθμιας φροντίδας. Νομίζω ότι αυτές είναι οι αρχές που πρεσβεύουμε και έχουμε και αρχή και τέλος.</w:t>
      </w:r>
    </w:p>
    <w:p w14:paraId="5760BB3E"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Ποιος είναι ο ρόλος της ΑΕΜΥ; Είναι συγκεκριμένος ο ρόλος της στην ανάληψη </w:t>
      </w:r>
      <w:r>
        <w:rPr>
          <w:rFonts w:eastAsia="Times New Roman" w:cs="Times New Roman"/>
          <w:szCs w:val="24"/>
        </w:rPr>
        <w:t>ευθύνης λειτουργίας δομών</w:t>
      </w:r>
      <w:r>
        <w:rPr>
          <w:rFonts w:eastAsia="Times New Roman" w:cs="Times New Roman"/>
          <w:szCs w:val="24"/>
        </w:rPr>
        <w:t>,</w:t>
      </w:r>
      <w:r>
        <w:rPr>
          <w:rFonts w:eastAsia="Times New Roman" w:cs="Times New Roman"/>
          <w:szCs w:val="24"/>
        </w:rPr>
        <w:t xml:space="preserve"> που, για λόγους ανεπάρκειας ή οριστικών δικαστικών αποφάσεων, έχουν σταματήσει να λειτουργούν. Αυτές φιλοξενούν ψυχικά ασθενείς που μένουν μετέωροι. Αυτή τη στιγμή με αυτό το νομοσχέδιο καλύπτονται από μια δημόσια δομή. Παράλληλα</w:t>
      </w:r>
      <w:r>
        <w:rPr>
          <w:rFonts w:eastAsia="Times New Roman" w:cs="Times New Roman"/>
          <w:szCs w:val="24"/>
        </w:rPr>
        <w:t xml:space="preserve">, δημιουργούνται μηχανισμοί παρακολούθησης και του κόστους και της αξιολόγησης της ποιότητας των παρεχομένων υπηρεσιών. </w:t>
      </w:r>
    </w:p>
    <w:p w14:paraId="5760BB3F"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Η ιατρική επιτροπή για τα σπάνια νοσήματα και τις παθήσεις και 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ε</w:t>
      </w:r>
      <w:r>
        <w:rPr>
          <w:rFonts w:eastAsia="Times New Roman" w:cs="Times New Roman"/>
          <w:szCs w:val="24"/>
        </w:rPr>
        <w:t xml:space="preserve">μπειρογνωμοσύνης </w:t>
      </w:r>
      <w:r>
        <w:rPr>
          <w:rFonts w:eastAsia="Times New Roman" w:cs="Times New Roman"/>
          <w:szCs w:val="24"/>
        </w:rPr>
        <w:t>σ</w:t>
      </w:r>
      <w:r>
        <w:rPr>
          <w:rFonts w:eastAsia="Times New Roman" w:cs="Times New Roman"/>
          <w:szCs w:val="24"/>
        </w:rPr>
        <w:t xml:space="preserve">πανίων και </w:t>
      </w:r>
      <w:r>
        <w:rPr>
          <w:rFonts w:eastAsia="Times New Roman" w:cs="Times New Roman"/>
          <w:szCs w:val="24"/>
        </w:rPr>
        <w:t>π</w:t>
      </w:r>
      <w:r>
        <w:rPr>
          <w:rFonts w:eastAsia="Times New Roman" w:cs="Times New Roman"/>
          <w:szCs w:val="24"/>
        </w:rPr>
        <w:t xml:space="preserve">ολύπλοκων </w:t>
      </w:r>
      <w:r>
        <w:rPr>
          <w:rFonts w:eastAsia="Times New Roman" w:cs="Times New Roman"/>
          <w:szCs w:val="24"/>
        </w:rPr>
        <w:t>ν</w:t>
      </w:r>
      <w:r>
        <w:rPr>
          <w:rFonts w:eastAsia="Times New Roman" w:cs="Times New Roman"/>
          <w:szCs w:val="24"/>
        </w:rPr>
        <w:t xml:space="preserve">οσημάτων είναι ένας </w:t>
      </w:r>
      <w:r>
        <w:rPr>
          <w:rFonts w:eastAsia="Times New Roman" w:cs="Times New Roman"/>
          <w:szCs w:val="24"/>
        </w:rPr>
        <w:t>θεσμός που οργανώνεται για πρώτη φορά</w:t>
      </w:r>
      <w:r>
        <w:rPr>
          <w:rFonts w:eastAsia="Times New Roman" w:cs="Times New Roman"/>
          <w:szCs w:val="24"/>
        </w:rPr>
        <w:t>,</w:t>
      </w:r>
      <w:r>
        <w:rPr>
          <w:rFonts w:eastAsia="Times New Roman" w:cs="Times New Roman"/>
          <w:szCs w:val="24"/>
        </w:rPr>
        <w:t xml:space="preserve"> δίνοντας τη δυνατότητα συμμετοχής των ανθρώπων της Πανελλήνιας Ένωσης Σπανίων Παθήσεων</w:t>
      </w:r>
      <w:r>
        <w:rPr>
          <w:rFonts w:eastAsia="Times New Roman" w:cs="Times New Roman"/>
          <w:szCs w:val="24"/>
        </w:rPr>
        <w:t>,</w:t>
      </w:r>
      <w:r>
        <w:rPr>
          <w:rFonts w:eastAsia="Times New Roman" w:cs="Times New Roman"/>
          <w:szCs w:val="24"/>
        </w:rPr>
        <w:t xml:space="preserve"> που η πολύχρονη παρουσία της ήταν ουσιαστική. Βοήθησε πάρα πολύ στη θεσμοθέτηση αυτής της οντότητας και τώρα βρίσκει δικαίωση. </w:t>
      </w:r>
    </w:p>
    <w:p w14:paraId="5760BB40"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ε αυτό το σημείο θα ήθελα να αποτίσω φόρο τιμής σε ένα</w:t>
      </w:r>
      <w:r>
        <w:rPr>
          <w:rFonts w:eastAsia="Times New Roman" w:cs="Times New Roman"/>
          <w:szCs w:val="24"/>
        </w:rPr>
        <w:t>ν</w:t>
      </w:r>
      <w:r>
        <w:rPr>
          <w:rFonts w:eastAsia="Times New Roman" w:cs="Times New Roman"/>
          <w:szCs w:val="24"/>
        </w:rPr>
        <w:t xml:space="preserve"> συνάδελφο που δεν βρίσκεται μεταξύ μας, τον Παναγιώτη Κοντολέοντα, που βοήθησε από την αρχή αυτή την ένωση των οικογενειών. Νομίζω ότι κάποτε πρέπει και σε αυτούς τους χώρους να αποδίδονται οι τιμές α</w:t>
      </w:r>
      <w:r>
        <w:rPr>
          <w:rFonts w:eastAsia="Times New Roman" w:cs="Times New Roman"/>
          <w:szCs w:val="24"/>
        </w:rPr>
        <w:t>λλά και η ευγνωμοσύνη μας.</w:t>
      </w:r>
    </w:p>
    <w:p w14:paraId="5760BB41"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Κλείνοντας</w:t>
      </w:r>
      <w:r>
        <w:rPr>
          <w:rFonts w:eastAsia="Times New Roman" w:cs="Times New Roman"/>
          <w:szCs w:val="24"/>
        </w:rPr>
        <w:t>,</w:t>
      </w:r>
      <w:r>
        <w:rPr>
          <w:rFonts w:eastAsia="Times New Roman" w:cs="Times New Roman"/>
          <w:szCs w:val="24"/>
        </w:rPr>
        <w:t xml:space="preserve"> θα αναφερθώ στα κίνητρα που δόθηκαν για την ενίσχυση της δημόσιας υγείας στις άγονες και δυσπρόσιτες περιοχές. Μέχρι τώρα τουλάχιστον έχουμε την οικονομική ενίσχυση των γιατρών, των υπόχρεων της υπηρεσίας υπαίθρου, έχ</w:t>
      </w:r>
      <w:r>
        <w:rPr>
          <w:rFonts w:eastAsia="Times New Roman" w:cs="Times New Roman"/>
          <w:szCs w:val="24"/>
        </w:rPr>
        <w:t>ουμε την επέκταση του χρόνου πρόσληψης στους επικουρικούς γιατρούς και τώρα, σύμφωνα με το άρθρο 29, θα έχουμε τη δυνατότητα το ιατρικό προσωπικό που παρέχει τις υπηρεσίες του σε αυτές τις περιοχές για μια πενταετία να μπορεί να μετατίθεται σε θέσεις επιλο</w:t>
      </w:r>
      <w:r>
        <w:rPr>
          <w:rFonts w:eastAsia="Times New Roman" w:cs="Times New Roman"/>
          <w:szCs w:val="24"/>
        </w:rPr>
        <w:t xml:space="preserve">γής του σε όλη την Ελλάδα, φτάνει να υπάρχει και οργανική θέση. Επίσης, διευκολύνεται σε ζητήματα συνυπηρέτησης του ή της συζύγου σε συγκεκριμένη περιοχή. </w:t>
      </w:r>
    </w:p>
    <w:p w14:paraId="5760BB42"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Όλα αυτά είναι εκείνες οι ενέργειες και εκείνες οι προσπάθειες που γίνονται σε εποχές δημοσιονομικής</w:t>
      </w:r>
      <w:r>
        <w:rPr>
          <w:rFonts w:eastAsia="Times New Roman" w:cs="Times New Roman"/>
          <w:szCs w:val="24"/>
        </w:rPr>
        <w:t xml:space="preserve"> στενότητας, για να δημιουργήσουμε, όσο είναι δυνατόν, καλύτερες συνθήκες δουλειάς για το ίδιο το ιατρικό προσωπικό αλλά και για τον πληθυσμό αυτών των περιοχών.</w:t>
      </w:r>
    </w:p>
    <w:p w14:paraId="5760BB43"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Με βάση όλα αυτά που σας είπα προηγουμένως, υπερψηφίζω το σχέδιο νόμου και καλώ και όλους να τ</w:t>
      </w:r>
      <w:r>
        <w:rPr>
          <w:rFonts w:eastAsia="Times New Roman" w:cs="Times New Roman"/>
          <w:szCs w:val="24"/>
        </w:rPr>
        <w:t>ο υπερψηφίσουν.</w:t>
      </w:r>
    </w:p>
    <w:p w14:paraId="5760BB44"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Ευχαριστώ.</w:t>
      </w:r>
    </w:p>
    <w:p w14:paraId="5760BB45" w14:textId="77777777" w:rsidR="003F14BB" w:rsidRDefault="00F37CA6">
      <w:pPr>
        <w:tabs>
          <w:tab w:val="left" w:pos="1800"/>
        </w:tabs>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5760BB46" w14:textId="77777777" w:rsidR="003F14BB" w:rsidRDefault="00F37CA6">
      <w:pPr>
        <w:spacing w:line="600" w:lineRule="auto"/>
        <w:ind w:firstLine="720"/>
        <w:jc w:val="both"/>
        <w:rPr>
          <w:rFonts w:eastAsia="Times New Roman"/>
          <w:bCs/>
        </w:rPr>
      </w:pPr>
      <w:r>
        <w:rPr>
          <w:rFonts w:eastAsia="Times New Roman" w:cs="Times New Roman"/>
          <w:szCs w:val="24"/>
        </w:rPr>
        <w:t xml:space="preserve"> </w:t>
      </w:r>
      <w:r>
        <w:rPr>
          <w:rFonts w:eastAsia="Times New Roman"/>
          <w:b/>
          <w:bCs/>
        </w:rPr>
        <w:t xml:space="preserve">ΠΡΟΕΔΡΕΥΩΝ (Σπυρίδων Λυκούδης): </w:t>
      </w:r>
      <w:r>
        <w:rPr>
          <w:rFonts w:eastAsia="Times New Roman" w:cs="Times New Roman"/>
          <w:szCs w:val="24"/>
        </w:rPr>
        <w:t xml:space="preserve">Ευχαριστούμε, </w:t>
      </w:r>
      <w:r>
        <w:rPr>
          <w:rFonts w:eastAsia="Times New Roman"/>
          <w:bCs/>
        </w:rPr>
        <w:t>κύριε συνάδελφε.</w:t>
      </w:r>
    </w:p>
    <w:p w14:paraId="5760BB47" w14:textId="77777777" w:rsidR="003F14BB" w:rsidRDefault="00F37CA6">
      <w:pPr>
        <w:spacing w:line="600" w:lineRule="auto"/>
        <w:ind w:firstLine="720"/>
        <w:jc w:val="both"/>
        <w:rPr>
          <w:rFonts w:eastAsia="Times New Roman"/>
          <w:bCs/>
        </w:rPr>
      </w:pPr>
      <w:r>
        <w:rPr>
          <w:rFonts w:eastAsia="Times New Roman"/>
          <w:bCs/>
        </w:rPr>
        <w:t>Ο συνάδελφος κ. Τριαντάφυλλος Μηταφίδης έχει τον λόγο.</w:t>
      </w:r>
    </w:p>
    <w:p w14:paraId="5760BB48" w14:textId="77777777" w:rsidR="003F14BB" w:rsidRDefault="00F37CA6">
      <w:pPr>
        <w:spacing w:line="600" w:lineRule="auto"/>
        <w:ind w:firstLine="720"/>
        <w:jc w:val="both"/>
        <w:rPr>
          <w:rFonts w:eastAsia="Times New Roman"/>
          <w:bCs/>
        </w:rPr>
      </w:pPr>
      <w:r>
        <w:rPr>
          <w:rFonts w:eastAsia="Times New Roman"/>
          <w:b/>
          <w:bCs/>
        </w:rPr>
        <w:t>ΤΡΙΑΝΤΑΦΥΛΛΟΣ ΜΗΤΑΦΙΔΗΣ:</w:t>
      </w:r>
      <w:r>
        <w:rPr>
          <w:rFonts w:eastAsia="Times New Roman"/>
          <w:bCs/>
        </w:rPr>
        <w:t xml:space="preserve"> Κυρίες και κύριοι Βουλευτές, πολλοί αγωνι</w:t>
      </w:r>
      <w:r>
        <w:rPr>
          <w:rFonts w:eastAsia="Times New Roman"/>
          <w:bCs/>
        </w:rPr>
        <w:t xml:space="preserve">στές του χώρου της υγείας μίλησαν από αυτό το Βήμα και νομίζω ότι έχουν εξαντλήσει το ζήτημα από την άποψη της ουσίας αυτού του νομοσχεδίου. </w:t>
      </w:r>
      <w:r>
        <w:rPr>
          <w:rFonts w:eastAsia="Times New Roman"/>
          <w:bCs/>
        </w:rPr>
        <w:t>Ν</w:t>
      </w:r>
      <w:r>
        <w:rPr>
          <w:rFonts w:eastAsia="Times New Roman"/>
          <w:bCs/>
        </w:rPr>
        <w:t xml:space="preserve">ομίζω ότι έγιναν και πολύ χρήσιμες παρατηρήσεις, εκτός από τους συναδέλφους και συναδέλφισσες Βουλευτές της </w:t>
      </w:r>
      <w:r>
        <w:rPr>
          <w:rFonts w:eastAsia="Times New Roman"/>
          <w:bCs/>
        </w:rPr>
        <w:t>Σ</w:t>
      </w:r>
      <w:r>
        <w:rPr>
          <w:rFonts w:eastAsia="Times New Roman"/>
          <w:bCs/>
        </w:rPr>
        <w:t>υμπολ</w:t>
      </w:r>
      <w:r>
        <w:rPr>
          <w:rFonts w:eastAsia="Times New Roman"/>
          <w:bCs/>
        </w:rPr>
        <w:t xml:space="preserve">ίτευσης, και από την </w:t>
      </w:r>
      <w:r>
        <w:rPr>
          <w:rFonts w:eastAsia="Times New Roman"/>
          <w:bCs/>
        </w:rPr>
        <w:t>Α</w:t>
      </w:r>
      <w:r>
        <w:rPr>
          <w:rFonts w:eastAsia="Times New Roman"/>
          <w:bCs/>
        </w:rPr>
        <w:t xml:space="preserve">ντιπολίτευση </w:t>
      </w:r>
      <w:r>
        <w:rPr>
          <w:rFonts w:eastAsia="Times New Roman"/>
          <w:bCs/>
        </w:rPr>
        <w:t>και</w:t>
      </w:r>
      <w:r>
        <w:rPr>
          <w:rFonts w:eastAsia="Times New Roman"/>
          <w:bCs/>
        </w:rPr>
        <w:t xml:space="preserve"> νομίζω ότι θα τις λάβει σοβαρά υπ</w:t>
      </w:r>
      <w:r>
        <w:rPr>
          <w:rFonts w:eastAsia="Times New Roman"/>
          <w:bCs/>
        </w:rPr>
        <w:t xml:space="preserve">’ </w:t>
      </w:r>
      <w:r>
        <w:rPr>
          <w:rFonts w:eastAsia="Times New Roman"/>
          <w:bCs/>
        </w:rPr>
        <w:t>όψ</w:t>
      </w:r>
      <w:r>
        <w:rPr>
          <w:rFonts w:eastAsia="Times New Roman"/>
          <w:bCs/>
        </w:rPr>
        <w:t>ιν</w:t>
      </w:r>
      <w:r>
        <w:rPr>
          <w:rFonts w:eastAsia="Times New Roman"/>
          <w:bCs/>
        </w:rPr>
        <w:t xml:space="preserve"> η πολιτική ηγεσία του Υπουργείου Υγείας.</w:t>
      </w:r>
    </w:p>
    <w:p w14:paraId="5760BB49" w14:textId="77777777" w:rsidR="003F14BB" w:rsidRDefault="00F37CA6">
      <w:pPr>
        <w:spacing w:line="600" w:lineRule="auto"/>
        <w:ind w:firstLine="720"/>
        <w:jc w:val="both"/>
        <w:rPr>
          <w:rFonts w:eastAsia="Times New Roman"/>
          <w:bCs/>
        </w:rPr>
      </w:pPr>
      <w:r>
        <w:rPr>
          <w:rFonts w:eastAsia="Times New Roman"/>
          <w:bCs/>
        </w:rPr>
        <w:t>Θα ήθελα να χαιρετίσω το γεγονός ότι είχε σχεδόν την καθολική αποδοχή, πλην, βέβαια, όχι των Λακεδαιμονίων, αλλά των αρνητών του Ολοκαυτ</w:t>
      </w:r>
      <w:r>
        <w:rPr>
          <w:rFonts w:eastAsia="Times New Roman"/>
          <w:bCs/>
        </w:rPr>
        <w:t>ώματος και αυτών που καμαρώνουν ότι είναι απόγονοι, ότι προέρχονται από τη σπορά του ηττημένου ναζισμού και που</w:t>
      </w:r>
      <w:r>
        <w:rPr>
          <w:rFonts w:eastAsia="Times New Roman"/>
          <w:bCs/>
        </w:rPr>
        <w:t>,</w:t>
      </w:r>
      <w:r>
        <w:rPr>
          <w:rFonts w:eastAsia="Times New Roman"/>
          <w:bCs/>
        </w:rPr>
        <w:t xml:space="preserve"> βέβαια, διαδηλώνουν στους δρόμους, λέγοντας ότι είναι </w:t>
      </w:r>
      <w:r>
        <w:rPr>
          <w:rFonts w:eastAsia="Times New Roman"/>
          <w:bCs/>
        </w:rPr>
        <w:t>χ</w:t>
      </w:r>
      <w:r>
        <w:rPr>
          <w:rFonts w:eastAsia="Times New Roman"/>
          <w:bCs/>
        </w:rPr>
        <w:t xml:space="preserve">ίτες και </w:t>
      </w:r>
      <w:r>
        <w:rPr>
          <w:rFonts w:eastAsia="Times New Roman"/>
          <w:bCs/>
        </w:rPr>
        <w:t>τ</w:t>
      </w:r>
      <w:r>
        <w:rPr>
          <w:rFonts w:eastAsia="Times New Roman"/>
          <w:bCs/>
        </w:rPr>
        <w:t>αγματασφαλίτες.</w:t>
      </w:r>
    </w:p>
    <w:p w14:paraId="5760BB4A" w14:textId="77777777" w:rsidR="003F14BB" w:rsidRDefault="00F37CA6">
      <w:pPr>
        <w:spacing w:line="600" w:lineRule="auto"/>
        <w:ind w:firstLine="720"/>
        <w:jc w:val="both"/>
        <w:rPr>
          <w:rFonts w:eastAsia="Times New Roman"/>
          <w:bCs/>
        </w:rPr>
      </w:pPr>
      <w:r>
        <w:rPr>
          <w:rFonts w:eastAsia="Times New Roman"/>
          <w:bCs/>
        </w:rPr>
        <w:t>Αναφέρομαι, βέβαια, στην τροπολογία που φέρνουμε σε ήδη ισχύον</w:t>
      </w:r>
      <w:r>
        <w:rPr>
          <w:rFonts w:eastAsia="Times New Roman"/>
          <w:bCs/>
        </w:rPr>
        <w:t>τα νόμο από το 2011, με τ</w:t>
      </w:r>
      <w:r>
        <w:rPr>
          <w:rFonts w:eastAsia="Times New Roman"/>
          <w:bCs/>
        </w:rPr>
        <w:t>η</w:t>
      </w:r>
      <w:r>
        <w:rPr>
          <w:rFonts w:eastAsia="Times New Roman"/>
          <w:bCs/>
        </w:rPr>
        <w:t>ν οποί</w:t>
      </w:r>
      <w:r>
        <w:rPr>
          <w:rFonts w:eastAsia="Times New Roman"/>
          <w:bCs/>
        </w:rPr>
        <w:t>α</w:t>
      </w:r>
      <w:r>
        <w:rPr>
          <w:rFonts w:eastAsia="Times New Roman"/>
          <w:bCs/>
        </w:rPr>
        <w:t xml:space="preserve"> αποδίδεται στους γόνους των θυμάτων του Ολοκαυτώματος η δυνατότητα να αποκτήσουν την ελληνική ιθαγένεια, γιατί, όπως πολλές φορές μο</w:t>
      </w:r>
      <w:r>
        <w:rPr>
          <w:rFonts w:eastAsia="Times New Roman"/>
          <w:bCs/>
        </w:rPr>
        <w:t>ύ</w:t>
      </w:r>
      <w:r>
        <w:rPr>
          <w:rFonts w:eastAsia="Times New Roman"/>
          <w:bCs/>
        </w:rPr>
        <w:t xml:space="preserve"> έχουν πει -γιατί τους γνωρίζω και προσωπικά- τους στεναχωρεί πολύ το γεγονός ότι γυρίζου</w:t>
      </w:r>
      <w:r>
        <w:rPr>
          <w:rFonts w:eastAsia="Times New Roman"/>
          <w:bCs/>
        </w:rPr>
        <w:t>ν στις πατρογονικές τους εστίες ως τουρίστες και όχι ως γόνοι των Θεσσαλονικιών Εβραίων, των Ελληνοεβραίων.</w:t>
      </w:r>
    </w:p>
    <w:p w14:paraId="5760BB4B" w14:textId="77777777" w:rsidR="003F14BB" w:rsidRDefault="00F37CA6">
      <w:pPr>
        <w:spacing w:line="600" w:lineRule="auto"/>
        <w:ind w:firstLine="720"/>
        <w:jc w:val="both"/>
        <w:rPr>
          <w:rFonts w:eastAsia="Times New Roman"/>
          <w:bCs/>
        </w:rPr>
      </w:pPr>
      <w:r>
        <w:rPr>
          <w:rFonts w:eastAsia="Times New Roman"/>
          <w:bCs/>
        </w:rPr>
        <w:t>Θέλω να σας πω ότι –ακούστηκε και από άλλους Βουλευτές εδώ- σαν σήμερα, δυστυχώς, άρχισαν να εκτοπίζονται στα στρατόπεδα θανάτου. Σαν σήμερα το πρωί</w:t>
      </w:r>
      <w:r>
        <w:rPr>
          <w:rFonts w:eastAsia="Times New Roman"/>
          <w:bCs/>
        </w:rPr>
        <w:t xml:space="preserve"> έφυγε από τον </w:t>
      </w:r>
      <w:r>
        <w:rPr>
          <w:rFonts w:eastAsia="Times New Roman"/>
          <w:bCs/>
        </w:rPr>
        <w:t>Π</w:t>
      </w:r>
      <w:r>
        <w:rPr>
          <w:rFonts w:eastAsia="Times New Roman"/>
          <w:bCs/>
        </w:rPr>
        <w:t xml:space="preserve">αλιό </w:t>
      </w:r>
      <w:r>
        <w:rPr>
          <w:rFonts w:eastAsia="Times New Roman"/>
          <w:bCs/>
        </w:rPr>
        <w:t>Σ</w:t>
      </w:r>
      <w:r>
        <w:rPr>
          <w:rFonts w:eastAsia="Times New Roman"/>
          <w:bCs/>
        </w:rPr>
        <w:t xml:space="preserve">ιδηροδρομικό </w:t>
      </w:r>
      <w:r>
        <w:rPr>
          <w:rFonts w:eastAsia="Times New Roman"/>
          <w:bCs/>
        </w:rPr>
        <w:t>Σ</w:t>
      </w:r>
      <w:r>
        <w:rPr>
          <w:rFonts w:eastAsia="Times New Roman"/>
          <w:bCs/>
        </w:rPr>
        <w:t xml:space="preserve">ταθμό της Θεσσαλονίκης μια αποστολή, σε σφραγισμένα βαγόνια που προορίζονταν για τη μεταφορά των ζώων, </w:t>
      </w:r>
      <w:r>
        <w:rPr>
          <w:rFonts w:eastAsia="Times New Roman"/>
          <w:bCs/>
        </w:rPr>
        <w:t xml:space="preserve">με </w:t>
      </w:r>
      <w:r>
        <w:rPr>
          <w:rFonts w:eastAsia="Times New Roman"/>
          <w:bCs/>
        </w:rPr>
        <w:t>δύο χιλιάδες οκτακόσιο</w:t>
      </w:r>
      <w:r>
        <w:rPr>
          <w:rFonts w:eastAsia="Times New Roman"/>
          <w:bCs/>
        </w:rPr>
        <w:t>υς</w:t>
      </w:r>
      <w:r>
        <w:rPr>
          <w:rFonts w:eastAsia="Times New Roman"/>
          <w:bCs/>
        </w:rPr>
        <w:t xml:space="preserve"> Θεσσαλονικείς. Ορισμένοι από αυτούς πέθαναν στο ταξίδι του θανάτου προς το Άουσβιτς. </w:t>
      </w:r>
      <w:r>
        <w:rPr>
          <w:rFonts w:eastAsia="Times New Roman"/>
          <w:bCs/>
        </w:rPr>
        <w:t>Η τρ</w:t>
      </w:r>
      <w:r>
        <w:rPr>
          <w:rFonts w:eastAsia="Times New Roman"/>
          <w:bCs/>
        </w:rPr>
        <w:t>οπολογία ε</w:t>
      </w:r>
      <w:r>
        <w:rPr>
          <w:rFonts w:eastAsia="Times New Roman"/>
          <w:bCs/>
        </w:rPr>
        <w:t xml:space="preserve">ίναι, όπως ειπώθηκε προηγουμένως, ένας στοιχειώδης φόρος τιμής. </w:t>
      </w:r>
    </w:p>
    <w:p w14:paraId="5760BB4C" w14:textId="77777777" w:rsidR="003F14BB" w:rsidRDefault="00F37CA6">
      <w:pPr>
        <w:spacing w:line="600" w:lineRule="auto"/>
        <w:ind w:firstLine="720"/>
        <w:jc w:val="both"/>
        <w:rPr>
          <w:rFonts w:eastAsia="Times New Roman"/>
          <w:bCs/>
        </w:rPr>
      </w:pPr>
      <w:r>
        <w:rPr>
          <w:rFonts w:eastAsia="Times New Roman"/>
          <w:bCs/>
        </w:rPr>
        <w:t>Θ</w:t>
      </w:r>
      <w:r>
        <w:rPr>
          <w:rFonts w:eastAsia="Times New Roman"/>
          <w:bCs/>
        </w:rPr>
        <w:t>α ήθελα να πω</w:t>
      </w:r>
      <w:r>
        <w:rPr>
          <w:rFonts w:eastAsia="Times New Roman"/>
          <w:bCs/>
        </w:rPr>
        <w:t>,</w:t>
      </w:r>
      <w:r>
        <w:rPr>
          <w:rFonts w:eastAsia="Times New Roman"/>
          <w:bCs/>
        </w:rPr>
        <w:t xml:space="preserve"> με αυτή την ευκαιρία</w:t>
      </w:r>
      <w:r>
        <w:rPr>
          <w:rFonts w:eastAsia="Times New Roman"/>
          <w:bCs/>
        </w:rPr>
        <w:t>,</w:t>
      </w:r>
      <w:r>
        <w:rPr>
          <w:rFonts w:eastAsia="Times New Roman"/>
          <w:bCs/>
        </w:rPr>
        <w:t xml:space="preserve"> ότι είχαμε και μια άλλη θλιβερή επέτειο χθ</w:t>
      </w:r>
      <w:r>
        <w:rPr>
          <w:rFonts w:eastAsia="Times New Roman"/>
          <w:bCs/>
        </w:rPr>
        <w:t>ε</w:t>
      </w:r>
      <w:r>
        <w:rPr>
          <w:rFonts w:eastAsia="Times New Roman"/>
          <w:bCs/>
        </w:rPr>
        <w:t>ς. Έχουν περάσει, βέβαια, πάρα πολλά χρόνια. Σαν χθ</w:t>
      </w:r>
      <w:r>
        <w:rPr>
          <w:rFonts w:eastAsia="Times New Roman"/>
          <w:bCs/>
        </w:rPr>
        <w:t>ε</w:t>
      </w:r>
      <w:r>
        <w:rPr>
          <w:rFonts w:eastAsia="Times New Roman"/>
          <w:bCs/>
        </w:rPr>
        <w:t xml:space="preserve">ς, λοιπόν, στη Ρώμη υπογράφτηκε το 1942 μια </w:t>
      </w:r>
      <w:r>
        <w:rPr>
          <w:rFonts w:eastAsia="Times New Roman"/>
          <w:bCs/>
        </w:rPr>
        <w:t>θανατηφόρα, στην κυριολεξία, συμφωνία ανάμεσα στη ναζιστική Γερμανία και τη φασιστική Ιταλία, σύμφωνα με την οποία ο ελληνικός λαός θα έπρεπε</w:t>
      </w:r>
      <w:r>
        <w:rPr>
          <w:rFonts w:eastAsia="Times New Roman"/>
          <w:bCs/>
        </w:rPr>
        <w:t>,</w:t>
      </w:r>
      <w:r>
        <w:rPr>
          <w:rFonts w:eastAsia="Times New Roman"/>
          <w:bCs/>
        </w:rPr>
        <w:t xml:space="preserve"> εκτός από τα έξοδα των δυνάμεων κατοχής, να καταβάλλει και ένα δάνειο, το οποίο, σύμφωνα με τις εκτιμήσεις του Γε</w:t>
      </w:r>
      <w:r>
        <w:rPr>
          <w:rFonts w:eastAsia="Times New Roman"/>
          <w:bCs/>
        </w:rPr>
        <w:t xml:space="preserve">νικού Λογιστηρίου του Κράτους -περιλαμβάνεται και στην έκθεση της Κοινοβουλευτικής Επιτροπής για την απόδοση των γερμανικών οφειλών- με τις σημερινές εκτιμήσεις, αγγίζει τα 278,5 δισεκατομμύρια ευρώ. </w:t>
      </w:r>
      <w:r>
        <w:rPr>
          <w:rFonts w:eastAsia="Times New Roman"/>
          <w:bCs/>
        </w:rPr>
        <w:t>Α</w:t>
      </w:r>
      <w:r>
        <w:rPr>
          <w:rFonts w:eastAsia="Times New Roman"/>
          <w:bCs/>
        </w:rPr>
        <w:t>υτό, βέβαια, ουδέποτε αποδόθηκε, πέραν από μια πρώτη δό</w:t>
      </w:r>
      <w:r>
        <w:rPr>
          <w:rFonts w:eastAsia="Times New Roman"/>
          <w:bCs/>
        </w:rPr>
        <w:t>ση, με την υπογραφή μάλιστα και του Χίτλερ.</w:t>
      </w:r>
    </w:p>
    <w:p w14:paraId="5760BB4D" w14:textId="77777777" w:rsidR="003F14BB" w:rsidRDefault="00F37CA6">
      <w:pPr>
        <w:spacing w:line="600" w:lineRule="auto"/>
        <w:ind w:firstLine="720"/>
        <w:jc w:val="both"/>
        <w:rPr>
          <w:rFonts w:eastAsia="Times New Roman"/>
          <w:bCs/>
        </w:rPr>
      </w:pPr>
      <w:r>
        <w:rPr>
          <w:rFonts w:eastAsia="Times New Roman"/>
          <w:bCs/>
        </w:rPr>
        <w:t>Τα λέω αυτά, καλώντας ταυτόχρονα όσους την Κυριακή θα βρίσκονται στη Θεσσαλονίκη ή κοντά στη Θεσσαλονίκη, να πορευτούμε όλοι μαζί στη πορεία μνήμης που γίνεται για τους αδικοχαμένους συμπατριώτες μας, από την πλα</w:t>
      </w:r>
      <w:r>
        <w:rPr>
          <w:rFonts w:eastAsia="Times New Roman"/>
          <w:bCs/>
        </w:rPr>
        <w:t>τεία Ελευθερίας</w:t>
      </w:r>
      <w:r>
        <w:rPr>
          <w:rFonts w:eastAsia="Times New Roman"/>
          <w:bCs/>
        </w:rPr>
        <w:t>,</w:t>
      </w:r>
      <w:r>
        <w:rPr>
          <w:rFonts w:eastAsia="Times New Roman"/>
          <w:bCs/>
        </w:rPr>
        <w:t xml:space="preserve"> όπου ξεκίνησε το δράμα τους με τα εξευτελιστικά καψόνια το 1942, στον </w:t>
      </w:r>
      <w:r>
        <w:rPr>
          <w:rFonts w:eastAsia="Times New Roman"/>
          <w:bCs/>
        </w:rPr>
        <w:t>Π</w:t>
      </w:r>
      <w:r>
        <w:rPr>
          <w:rFonts w:eastAsia="Times New Roman"/>
          <w:bCs/>
        </w:rPr>
        <w:t xml:space="preserve">αλιό </w:t>
      </w:r>
      <w:r>
        <w:rPr>
          <w:rFonts w:eastAsia="Times New Roman"/>
          <w:bCs/>
        </w:rPr>
        <w:t>Σ</w:t>
      </w:r>
      <w:r>
        <w:rPr>
          <w:rFonts w:eastAsia="Times New Roman"/>
          <w:bCs/>
        </w:rPr>
        <w:t xml:space="preserve">ιδηροδρομικό </w:t>
      </w:r>
      <w:r>
        <w:rPr>
          <w:rFonts w:eastAsia="Times New Roman"/>
          <w:bCs/>
        </w:rPr>
        <w:t>Σ</w:t>
      </w:r>
      <w:r>
        <w:rPr>
          <w:rFonts w:eastAsia="Times New Roman"/>
          <w:bCs/>
        </w:rPr>
        <w:t xml:space="preserve">ταθμό, για να τιμήσουμε τη μνήμη τους και να απαιτήσουμε, βέβαια, εβδομήντα τέσσερα χρόνια μετά, </w:t>
      </w:r>
      <w:r>
        <w:rPr>
          <w:rFonts w:eastAsia="Times New Roman"/>
          <w:bCs/>
        </w:rPr>
        <w:t xml:space="preserve">και την ηθική και την υλική </w:t>
      </w:r>
      <w:r>
        <w:rPr>
          <w:rFonts w:eastAsia="Times New Roman"/>
          <w:bCs/>
        </w:rPr>
        <w:t>δικαίωση αυτών των αδικ</w:t>
      </w:r>
      <w:r>
        <w:rPr>
          <w:rFonts w:eastAsia="Times New Roman"/>
          <w:bCs/>
        </w:rPr>
        <w:t>οχαμένων, όπως διεκδικεί η χώρα μας.</w:t>
      </w:r>
    </w:p>
    <w:p w14:paraId="5760BB4E"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Θέλω, αγαπητοί συνάδελφοι, να κλείσω με ένα απόσπασμα από τον πρόλογο </w:t>
      </w:r>
      <w:r>
        <w:rPr>
          <w:rFonts w:eastAsia="Times New Roman" w:cs="Times New Roman"/>
          <w:szCs w:val="24"/>
        </w:rPr>
        <w:t>στα γερμανικά</w:t>
      </w:r>
      <w:r>
        <w:rPr>
          <w:rFonts w:eastAsia="Times New Roman" w:cs="Times New Roman"/>
          <w:szCs w:val="24"/>
        </w:rPr>
        <w:t xml:space="preserve"> ενός βιβλίου που υπάρχει στα ελληνικά από το 199</w:t>
      </w:r>
      <w:r>
        <w:rPr>
          <w:rFonts w:eastAsia="Times New Roman" w:cs="Times New Roman"/>
          <w:szCs w:val="24"/>
        </w:rPr>
        <w:t>3</w:t>
      </w:r>
      <w:r>
        <w:rPr>
          <w:rFonts w:eastAsia="Times New Roman" w:cs="Times New Roman"/>
          <w:szCs w:val="24"/>
        </w:rPr>
        <w:t>. Το επιβάλλει η ημέρα αυτή. Είναι ένα από τα κορυφαία βιβλία που έχουν γραφτεί για τη</w:t>
      </w:r>
      <w:r>
        <w:rPr>
          <w:rFonts w:eastAsia="Times New Roman" w:cs="Times New Roman"/>
          <w:szCs w:val="24"/>
        </w:rPr>
        <w:t xml:space="preserve"> γερμανική κατοχή. Το έχει γράψει ένας πολύ γνωστός ιστορικός, ο Μαρκ Μαζάουερ. Πρόσφατα, το περασμένο καλοκαίρι, κυκλοφόρησε στα γερμανικά. </w:t>
      </w:r>
    </w:p>
    <w:p w14:paraId="5760BB4F"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Το διαβάζω γιατί δεν αναφέρεται μόνο σε αυτό το ίδιο το γεγονός, αλλά </w:t>
      </w:r>
      <w:r>
        <w:rPr>
          <w:rFonts w:eastAsia="Times New Roman" w:cs="Times New Roman"/>
          <w:szCs w:val="24"/>
        </w:rPr>
        <w:t xml:space="preserve">και γιατί </w:t>
      </w:r>
      <w:r>
        <w:rPr>
          <w:rFonts w:eastAsia="Times New Roman" w:cs="Times New Roman"/>
          <w:szCs w:val="24"/>
        </w:rPr>
        <w:t>είναι και μια πολύ σοβαρή εκτίμηση</w:t>
      </w:r>
      <w:r>
        <w:rPr>
          <w:rFonts w:eastAsia="Times New Roman" w:cs="Times New Roman"/>
          <w:szCs w:val="24"/>
        </w:rPr>
        <w:t xml:space="preserve"> για την Ευρώπη που δρομολογούν μερικοί, την Ευρώπη </w:t>
      </w:r>
      <w:r>
        <w:rPr>
          <w:rFonts w:eastAsia="Times New Roman" w:cs="Times New Roman"/>
          <w:szCs w:val="24"/>
        </w:rPr>
        <w:t>«</w:t>
      </w:r>
      <w:r>
        <w:rPr>
          <w:rFonts w:eastAsia="Times New Roman" w:cs="Times New Roman"/>
          <w:szCs w:val="24"/>
        </w:rPr>
        <w:t>των πολλών ταχυτήτων</w:t>
      </w:r>
      <w:r>
        <w:rPr>
          <w:rFonts w:eastAsia="Times New Roman" w:cs="Times New Roman"/>
          <w:szCs w:val="24"/>
        </w:rPr>
        <w:t>»</w:t>
      </w:r>
      <w:r>
        <w:rPr>
          <w:rFonts w:eastAsia="Times New Roman" w:cs="Times New Roman"/>
          <w:szCs w:val="24"/>
        </w:rPr>
        <w:t xml:space="preserve">, την Ευρώπη των ανισοτήτων, καθώς μάλιστα πρόκειται να γιορτάσει και τα εξηντάχρονά της στις 25 Μαρτίου. Το πιο αποκρουστικό επίτευγμα του </w:t>
      </w:r>
      <w:r>
        <w:rPr>
          <w:rFonts w:eastAsia="Times New Roman" w:cs="Times New Roman"/>
          <w:szCs w:val="24"/>
        </w:rPr>
        <w:t>«</w:t>
      </w:r>
      <w:r>
        <w:rPr>
          <w:rFonts w:eastAsia="Times New Roman" w:cs="Times New Roman"/>
          <w:szCs w:val="24"/>
        </w:rPr>
        <w:t>συμφώνου σταθερότητας και ανάπτυξης</w:t>
      </w:r>
      <w:r>
        <w:rPr>
          <w:rFonts w:eastAsia="Times New Roman" w:cs="Times New Roman"/>
          <w:szCs w:val="24"/>
        </w:rPr>
        <w:t>»</w:t>
      </w:r>
      <w:r>
        <w:rPr>
          <w:rFonts w:eastAsia="Times New Roman" w:cs="Times New Roman"/>
          <w:szCs w:val="24"/>
        </w:rPr>
        <w:t xml:space="preserve"> ήταν</w:t>
      </w:r>
      <w:r>
        <w:rPr>
          <w:rFonts w:eastAsia="Times New Roman" w:cs="Times New Roman"/>
          <w:szCs w:val="24"/>
        </w:rPr>
        <w:t xml:space="preserve"> ότι νεκρανάστησαν τον ναζισμό και την ακροδεξιά σε όλες τις χώρες της Ευρώπης. Έχουμε τη δυστυχία, βέβαια, να την έχουμε και μέσα στο ελληνικό Κοινοβούλιο.</w:t>
      </w:r>
    </w:p>
    <w:p w14:paraId="5760BB50"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Διαβάζω: «Η ιδέα πως τα κράτη της Ευρώπης μπορούν να ξεφύγουν από τις φρικαλεότητες του 20</w:t>
      </w:r>
      <w:r>
        <w:rPr>
          <w:rFonts w:eastAsia="Times New Roman" w:cs="Times New Roman"/>
          <w:szCs w:val="24"/>
          <w:vertAlign w:val="superscript"/>
        </w:rPr>
        <w:t>ο</w:t>
      </w:r>
      <w:r>
        <w:rPr>
          <w:rFonts w:eastAsia="Times New Roman" w:cs="Times New Roman"/>
          <w:szCs w:val="24"/>
          <w:vertAlign w:val="superscript"/>
        </w:rPr>
        <w:t>ύ</w:t>
      </w:r>
      <w:r>
        <w:rPr>
          <w:rFonts w:eastAsia="Times New Roman" w:cs="Times New Roman"/>
          <w:szCs w:val="24"/>
        </w:rPr>
        <w:t xml:space="preserve"> αιώνα </w:t>
      </w:r>
      <w:r>
        <w:rPr>
          <w:rFonts w:eastAsia="Times New Roman" w:cs="Times New Roman"/>
          <w:szCs w:val="24"/>
        </w:rPr>
        <w:t>προς ένα καλύτερο μέλλον στις αρχές της δεκαετίας του ’40 ήταν ένα όνειρο. Σήμερα φαίνεται πως είναι φυσικά διαφορετικά. Όμως, ακριβώς, επειδή εμείς σήμερα έχουμε μια ξεκάθαρα πιο κυνική άποψη για την Ευρώπη, όπως αυτή μας παρουσιάζεται, είναι ίσως η κατάλ</w:t>
      </w:r>
      <w:r>
        <w:rPr>
          <w:rFonts w:eastAsia="Times New Roman" w:cs="Times New Roman"/>
          <w:szCs w:val="24"/>
        </w:rPr>
        <w:t xml:space="preserve">ληλη ευκαιρία να γυρίσουμε πίσω στον κόσμο της δεκαετίας του ’40, στην οποία βρισκόταν έθνος αντιμέτωπο με έθνος και καταστρεφόταν παραπέρα ένας ήδη φτωχοποιημένος κόσμος, ο κόσμος των Ελλήνων εργατών γης, των αγροτών και των εργοστασιακών εργατών.». </w:t>
      </w:r>
    </w:p>
    <w:p w14:paraId="5760BB51"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Αυτό</w:t>
      </w:r>
      <w:r>
        <w:rPr>
          <w:rFonts w:eastAsia="Times New Roman" w:cs="Times New Roman"/>
          <w:szCs w:val="24"/>
        </w:rPr>
        <w:t xml:space="preserve"> το αφιερώνω εξαιρετικά σε όσους εξακολουθούν ακόμη να επιμένουν αντιευρωπαϊκά. </w:t>
      </w:r>
    </w:p>
    <w:p w14:paraId="5760BB52" w14:textId="77777777" w:rsidR="003F14BB" w:rsidRDefault="00F37CA6">
      <w:pPr>
        <w:spacing w:line="600" w:lineRule="auto"/>
        <w:ind w:firstLine="720"/>
        <w:jc w:val="center"/>
        <w:rPr>
          <w:rFonts w:eastAsia="Times New Roman"/>
          <w:bCs/>
        </w:rPr>
      </w:pPr>
      <w:r>
        <w:rPr>
          <w:rFonts w:eastAsia="Times New Roman"/>
          <w:bCs/>
        </w:rPr>
        <w:t>(Χειροκροτήματα από την πτέρυγα του ΣΥΡΙΖΑ)</w:t>
      </w:r>
    </w:p>
    <w:p w14:paraId="5760BB53"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(Σπυρίδων Λυκούδης):</w:t>
      </w:r>
      <w:r>
        <w:rPr>
          <w:rFonts w:eastAsia="Times New Roman" w:cs="Times New Roman"/>
          <w:szCs w:val="24"/>
        </w:rPr>
        <w:t xml:space="preserve"> Ευχαριστούμε, κύριε συνάδελφε.</w:t>
      </w:r>
    </w:p>
    <w:p w14:paraId="5760BB54"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Ο συνάδελφος κ. Γεωργιάδης έχει τον λόγο</w:t>
      </w:r>
      <w:r>
        <w:rPr>
          <w:rFonts w:eastAsia="Times New Roman" w:cs="Times New Roman"/>
          <w:szCs w:val="24"/>
        </w:rPr>
        <w:t>.</w:t>
      </w:r>
      <w:r>
        <w:rPr>
          <w:rFonts w:eastAsia="Times New Roman" w:cs="Times New Roman"/>
          <w:szCs w:val="24"/>
        </w:rPr>
        <w:t xml:space="preserve"> </w:t>
      </w:r>
    </w:p>
    <w:p w14:paraId="5760BB55"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ΣΠΥΡΙΔΩΝ – ΑΔΩΝΙΣ ΓΕΩΡΓΙΑΔΗΣ: </w:t>
      </w:r>
      <w:r>
        <w:rPr>
          <w:rFonts w:eastAsia="Times New Roman"/>
          <w:color w:val="000000"/>
          <w:szCs w:val="24"/>
        </w:rPr>
        <w:t>Ευχαριστώ πολύ, κύριε Πρόεδρε.</w:t>
      </w:r>
      <w:r>
        <w:rPr>
          <w:rFonts w:eastAsia="Times New Roman" w:cs="Times New Roman"/>
          <w:szCs w:val="24"/>
        </w:rPr>
        <w:t xml:space="preserve"> </w:t>
      </w:r>
    </w:p>
    <w:p w14:paraId="5760BB56"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Κύριε Υπουργέ, ξεκινάω κατ’ αρχάς από τα του νομοσχεδίου</w:t>
      </w:r>
      <w:r>
        <w:rPr>
          <w:rFonts w:eastAsia="Times New Roman" w:cs="Times New Roman"/>
          <w:szCs w:val="24"/>
        </w:rPr>
        <w:t>,</w:t>
      </w:r>
      <w:r>
        <w:rPr>
          <w:rFonts w:eastAsia="Times New Roman" w:cs="Times New Roman"/>
          <w:szCs w:val="24"/>
        </w:rPr>
        <w:t xml:space="preserve"> πριν πω τα του προσωπικού</w:t>
      </w:r>
      <w:r>
        <w:rPr>
          <w:rFonts w:eastAsia="Times New Roman" w:cs="Times New Roman"/>
          <w:szCs w:val="24"/>
        </w:rPr>
        <w:t>,</w:t>
      </w:r>
      <w:r>
        <w:rPr>
          <w:rFonts w:eastAsia="Times New Roman" w:cs="Times New Roman"/>
          <w:szCs w:val="24"/>
        </w:rPr>
        <w:t xml:space="preserve"> που έμειναν από πριν. Έχετε ένα νομοσχέδιο για την ψυχική υγεία. Ξέρετε ότι η χώρα μας έχει ξεκινήσει εδώ και</w:t>
      </w:r>
      <w:r>
        <w:rPr>
          <w:rFonts w:eastAsia="Times New Roman" w:cs="Times New Roman"/>
          <w:szCs w:val="24"/>
        </w:rPr>
        <w:t xml:space="preserve"> πάρα πολλά χρόνια μια μεγάλη ψυχιατρική μεταρρύθμιση. Δεν λέω ότι πήγαν όλα τέλεια. Εγώ να συμφωνήσω με τον κ. Μαντά και με όσες έχει πει κατά καιρούς κριτικές. Ναι, δεν πήγαν. </w:t>
      </w:r>
    </w:p>
    <w:p w14:paraId="5760BB57"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Αυτό το νομοσχέδιο στα αλήθεια, πλην της συστάσεως όλων αυτών των επιτροπών που βάζετε, για τον τίτλο που λέει για την ψυχική υγεία και για όλη αυτή τη μεγάλη μεταρρύθμιση που έχουμε δεσμευθεί να κάνουμε από την εποχή του Παπαδόπουλου –δεν λέω τώρα για το </w:t>
      </w:r>
      <w:r>
        <w:rPr>
          <w:rFonts w:eastAsia="Times New Roman" w:cs="Times New Roman"/>
          <w:szCs w:val="24"/>
        </w:rPr>
        <w:t xml:space="preserve">σύμφωνο του Λυκουρέντζου με τον </w:t>
      </w:r>
      <w:r>
        <w:rPr>
          <w:rFonts w:eastAsia="Times New Roman" w:cs="Times New Roman"/>
          <w:szCs w:val="24"/>
        </w:rPr>
        <w:t>Άντορ</w:t>
      </w:r>
      <w:r>
        <w:rPr>
          <w:rFonts w:eastAsia="Times New Roman" w:cs="Times New Roman"/>
          <w:szCs w:val="24"/>
        </w:rPr>
        <w:t>, λέω από τον Παπαδόπουλο</w:t>
      </w:r>
      <w:r>
        <w:rPr>
          <w:rFonts w:eastAsia="Times New Roman" w:cs="Times New Roman"/>
          <w:szCs w:val="24"/>
        </w:rPr>
        <w:t>, ν</w:t>
      </w:r>
      <w:r>
        <w:rPr>
          <w:rFonts w:eastAsia="Times New Roman" w:cs="Times New Roman"/>
          <w:szCs w:val="24"/>
        </w:rPr>
        <w:t>α πω ότι φταίνε οι προηγούμενες κυβερνήσεις, δεν το έκαναν όπως έπρεπε!- επί της ουσίας προχωράει σε κανένα σημείο τη ψυχική μεταρρύθμιση; Ωραία, κάνουμε επιτροπές, τομεακές από εδώ, αλλά προ</w:t>
      </w:r>
      <w:r>
        <w:rPr>
          <w:rFonts w:eastAsia="Times New Roman" w:cs="Times New Roman"/>
          <w:szCs w:val="24"/>
        </w:rPr>
        <w:t>χωράει σε κανένα σημείο τη</w:t>
      </w:r>
      <w:r>
        <w:rPr>
          <w:rFonts w:eastAsia="Times New Roman" w:cs="Times New Roman"/>
          <w:szCs w:val="24"/>
        </w:rPr>
        <w:t>ν</w:t>
      </w:r>
      <w:r>
        <w:rPr>
          <w:rFonts w:eastAsia="Times New Roman" w:cs="Times New Roman"/>
          <w:szCs w:val="24"/>
        </w:rPr>
        <w:t xml:space="preserve"> ψυχική μεταρρύθμιση;</w:t>
      </w:r>
    </w:p>
    <w:p w14:paraId="5760BB58"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Η δική μου γνώμη</w:t>
      </w:r>
      <w:r>
        <w:rPr>
          <w:rFonts w:eastAsia="Times New Roman" w:cs="Times New Roman"/>
          <w:szCs w:val="24"/>
        </w:rPr>
        <w:t>,</w:t>
      </w:r>
      <w:r>
        <w:rPr>
          <w:rFonts w:eastAsia="Times New Roman" w:cs="Times New Roman"/>
          <w:szCs w:val="24"/>
        </w:rPr>
        <w:t xml:space="preserve"> και σας μιλάω με μεγάλη ειλικρίνεια</w:t>
      </w:r>
      <w:r>
        <w:rPr>
          <w:rFonts w:eastAsia="Times New Roman" w:cs="Times New Roman"/>
          <w:szCs w:val="24"/>
        </w:rPr>
        <w:t>,</w:t>
      </w:r>
      <w:r>
        <w:rPr>
          <w:rFonts w:eastAsia="Times New Roman" w:cs="Times New Roman"/>
          <w:szCs w:val="24"/>
        </w:rPr>
        <w:t xml:space="preserve"> είναι ότι δεν κάνει τίποτα επί της ουσίας. Ωραία, θα κάνετε και όλες αυτές τις επιτροπές. Ξέρω ότι στην κουλτούρα της Αριστεράς η ιδέα των επιτροπών είν</w:t>
      </w:r>
      <w:r>
        <w:rPr>
          <w:rFonts w:eastAsia="Times New Roman" w:cs="Times New Roman"/>
          <w:szCs w:val="24"/>
        </w:rPr>
        <w:t>αι πο</w:t>
      </w:r>
      <w:r>
        <w:rPr>
          <w:rFonts w:eastAsia="Times New Roman" w:cs="Times New Roman"/>
          <w:szCs w:val="24"/>
        </w:rPr>
        <w:t>λύ</w:t>
      </w:r>
      <w:r>
        <w:rPr>
          <w:rFonts w:eastAsia="Times New Roman" w:cs="Times New Roman"/>
          <w:szCs w:val="24"/>
        </w:rPr>
        <w:t xml:space="preserve"> διαδεδομένη. Να τις φτιάξετε. Αποτέλεσμα από αυτό που κάνετε εδώ, εγώ προσωπικά ειλικρινά δεν βλέπω. </w:t>
      </w:r>
    </w:p>
    <w:p w14:paraId="5760BB59"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Τώρα πάω σε κάτι που με ενδιαφέρει όμως λίγο περισσότερο. Γιατί τώρα</w:t>
      </w:r>
      <w:r>
        <w:rPr>
          <w:rFonts w:eastAsia="Times New Roman" w:cs="Times New Roman"/>
          <w:szCs w:val="24"/>
        </w:rPr>
        <w:t>,</w:t>
      </w:r>
      <w:r>
        <w:rPr>
          <w:rFonts w:eastAsia="Times New Roman" w:cs="Times New Roman"/>
          <w:szCs w:val="24"/>
        </w:rPr>
        <w:t xml:space="preserve"> αν αρχίσω να παίρνω μία</w:t>
      </w:r>
      <w:r>
        <w:rPr>
          <w:rFonts w:eastAsia="Times New Roman" w:cs="Times New Roman"/>
          <w:szCs w:val="24"/>
        </w:rPr>
        <w:t xml:space="preserve"> </w:t>
      </w:r>
      <w:r>
        <w:rPr>
          <w:rFonts w:eastAsia="Times New Roman" w:cs="Times New Roman"/>
          <w:szCs w:val="24"/>
        </w:rPr>
        <w:t>μία τις επιτροπές που έχετε ιδρύσει, δεν έχει 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σημασία. </w:t>
      </w:r>
    </w:p>
    <w:p w14:paraId="5760BB5A"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Πάμε, όμως, στο περίφημο άρθρο 26. Είναι ένα άρθρο το οποίο πολύ έχει προβληματίσει. Αφορά τους γιατρούς του πρώην ΙΚΑ, του ΕΟΠΥΥ, που επί της δικής μου μεταρρυθμίσεως του ΠΕΔΥ έπρεπε να διαλέξουν μεταξύ της απασχόλησης στο ιατρείο ή της απασχόλ</w:t>
      </w:r>
      <w:r>
        <w:rPr>
          <w:rFonts w:eastAsia="Times New Roman" w:cs="Times New Roman"/>
          <w:szCs w:val="24"/>
        </w:rPr>
        <w:t>ησης στο δημόσιο πρωτοβάθμιο σύστημα υγείας. Κάνετε μια ρύθμιση για τους γιατρούς αυτούς που έχουν δικαστικές αποφάσεις και που δουλεύουν με βάση αυτές τις δικαστικές αποφάσεις.</w:t>
      </w:r>
    </w:p>
    <w:p w14:paraId="5760BB5B"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Κύριε Ξανθέ, θέλω μια ερώτηση να σας κάνω. Όταν έφερα εγώ, καθήμενος στη δική </w:t>
      </w:r>
      <w:r>
        <w:rPr>
          <w:rFonts w:eastAsia="Times New Roman" w:cs="Times New Roman"/>
          <w:szCs w:val="24"/>
        </w:rPr>
        <w:t xml:space="preserve">σας θέση, το νομοσχέδιο για το ΠΕΔΥ και εσείς προσωπικά και ο ΣΥΡΙΖΑ τότε είχατε υιοθετήσει όλες τις διαμαρτυρίες των </w:t>
      </w:r>
      <w:r>
        <w:rPr>
          <w:rFonts w:eastAsia="Times New Roman" w:cs="Times New Roman"/>
          <w:szCs w:val="24"/>
        </w:rPr>
        <w:t>ι</w:t>
      </w:r>
      <w:r>
        <w:rPr>
          <w:rFonts w:eastAsia="Times New Roman" w:cs="Times New Roman"/>
          <w:szCs w:val="24"/>
        </w:rPr>
        <w:t xml:space="preserve">ατρικών </w:t>
      </w:r>
      <w:r>
        <w:rPr>
          <w:rFonts w:eastAsia="Times New Roman" w:cs="Times New Roman"/>
          <w:szCs w:val="24"/>
        </w:rPr>
        <w:t>σ</w:t>
      </w:r>
      <w:r>
        <w:rPr>
          <w:rFonts w:eastAsia="Times New Roman" w:cs="Times New Roman"/>
          <w:szCs w:val="24"/>
        </w:rPr>
        <w:t xml:space="preserve">υλλόγων της χώρας. Θυμίζω ότι τότε είχε προκαλέσει αυτή η μεταρρύθμιση μια πολύ μεγάλη σύγκρουση. Εσείς προσωπικά ως </w:t>
      </w:r>
      <w:r>
        <w:rPr>
          <w:rFonts w:eastAsia="Times New Roman" w:cs="Times New Roman"/>
          <w:szCs w:val="24"/>
        </w:rPr>
        <w:t>τ</w:t>
      </w:r>
      <w:r>
        <w:rPr>
          <w:rFonts w:eastAsia="Times New Roman" w:cs="Times New Roman"/>
          <w:szCs w:val="24"/>
        </w:rPr>
        <w:t>ομεάρχης τ</w:t>
      </w:r>
      <w:r>
        <w:rPr>
          <w:rFonts w:eastAsia="Times New Roman" w:cs="Times New Roman"/>
          <w:szCs w:val="24"/>
        </w:rPr>
        <w:t>ου ΣΥΡΙΖΑ, μαζί με το</w:t>
      </w:r>
      <w:r>
        <w:rPr>
          <w:rFonts w:eastAsia="Times New Roman" w:cs="Times New Roman"/>
          <w:szCs w:val="24"/>
        </w:rPr>
        <w:t>ν</w:t>
      </w:r>
      <w:r>
        <w:rPr>
          <w:rFonts w:eastAsia="Times New Roman" w:cs="Times New Roman"/>
          <w:szCs w:val="24"/>
        </w:rPr>
        <w:t xml:space="preserve"> συνάδελφό σας και πολύ συμπαθή σε εμένα τον κ. Ζαχαριάδη, που τώρα έχει πάει νομίζω στο ΛΑΕ, είχατε υιοθετήσει όλες τις καταγγελίες των τότε </w:t>
      </w:r>
      <w:r>
        <w:rPr>
          <w:rFonts w:eastAsia="Times New Roman" w:cs="Times New Roman"/>
          <w:szCs w:val="24"/>
        </w:rPr>
        <w:t>ι</w:t>
      </w:r>
      <w:r>
        <w:rPr>
          <w:rFonts w:eastAsia="Times New Roman" w:cs="Times New Roman"/>
          <w:szCs w:val="24"/>
        </w:rPr>
        <w:t xml:space="preserve">ατρικών </w:t>
      </w:r>
      <w:r>
        <w:rPr>
          <w:rFonts w:eastAsia="Times New Roman" w:cs="Times New Roman"/>
          <w:szCs w:val="24"/>
        </w:rPr>
        <w:t>σ</w:t>
      </w:r>
      <w:r>
        <w:rPr>
          <w:rFonts w:eastAsia="Times New Roman" w:cs="Times New Roman"/>
          <w:szCs w:val="24"/>
        </w:rPr>
        <w:t xml:space="preserve">υλλόγων κατά της μεταρρυθμίσεως και λέγατε «γιατί το κάνουμε αυτό, είναι παράνομο </w:t>
      </w:r>
      <w:r>
        <w:rPr>
          <w:rFonts w:eastAsia="Times New Roman" w:cs="Times New Roman"/>
          <w:szCs w:val="24"/>
        </w:rPr>
        <w:t>και δεν πρέπει</w:t>
      </w:r>
      <w:r>
        <w:rPr>
          <w:rFonts w:eastAsia="Times New Roman" w:cs="Times New Roman"/>
          <w:szCs w:val="24"/>
        </w:rPr>
        <w:t>»</w:t>
      </w:r>
      <w:r>
        <w:rPr>
          <w:rFonts w:eastAsia="Times New Roman" w:cs="Times New Roman"/>
          <w:szCs w:val="24"/>
        </w:rPr>
        <w:t xml:space="preserve"> κ</w:t>
      </w:r>
      <w:r>
        <w:rPr>
          <w:rFonts w:eastAsia="Times New Roman" w:cs="Times New Roman"/>
          <w:szCs w:val="24"/>
        </w:rPr>
        <w:t>αι λοιπά.</w:t>
      </w:r>
      <w:r>
        <w:rPr>
          <w:rFonts w:eastAsia="Times New Roman" w:cs="Times New Roman"/>
          <w:szCs w:val="24"/>
        </w:rPr>
        <w:t xml:space="preserve"> Μάλιστα, δικαίωμά σας.</w:t>
      </w:r>
    </w:p>
    <w:p w14:paraId="5760BB5C"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Είστε τώρα Υπουργός και τι λέτε; Λέτε ότι τελικά δίνω μια προθεσμία παραπάνω</w:t>
      </w:r>
      <w:r>
        <w:rPr>
          <w:rFonts w:eastAsia="Times New Roman" w:cs="Times New Roman"/>
          <w:szCs w:val="24"/>
        </w:rPr>
        <w:t>,</w:t>
      </w:r>
      <w:r>
        <w:rPr>
          <w:rFonts w:eastAsia="Times New Roman" w:cs="Times New Roman"/>
          <w:szCs w:val="24"/>
        </w:rPr>
        <w:t xml:space="preserve"> για να γίνει αυτό που έλεγε ο Γεωργιάδης τότε. Μα, με συγχωρείτε, εσείς ήσασταν στη Βουλή εδώ και μου λέγατε τα ακριβώς ανάποδα </w:t>
      </w:r>
      <w:r>
        <w:rPr>
          <w:rFonts w:eastAsia="Times New Roman" w:cs="Times New Roman"/>
          <w:szCs w:val="24"/>
        </w:rPr>
        <w:t xml:space="preserve">ως ΣΥΡΙΖΑ. </w:t>
      </w:r>
      <w:r>
        <w:rPr>
          <w:rFonts w:eastAsia="Times New Roman" w:cs="Times New Roman"/>
          <w:szCs w:val="24"/>
        </w:rPr>
        <w:t>Μ</w:t>
      </w:r>
      <w:r>
        <w:rPr>
          <w:rFonts w:eastAsia="Times New Roman" w:cs="Times New Roman"/>
          <w:szCs w:val="24"/>
        </w:rPr>
        <w:t>άλιστα, θυμάμαι πολύ καλά ότι σας έκανα την κριτική ότι δεν μπορείτε εσείς ως ΣΥΡΙΖΑ να λέτε ακριβώς τα ανάποδα. Να, λοιπόν, που δικαιώνομαι, διότι έρχεστε τώρα ως Υπουργός, κάνετε αυτό που είχαμε επιλέξει εμείς από το 2014, δεν είστε συνεπής σ</w:t>
      </w:r>
      <w:r>
        <w:rPr>
          <w:rFonts w:eastAsia="Times New Roman" w:cs="Times New Roman"/>
          <w:szCs w:val="24"/>
        </w:rPr>
        <w:t>ε αυτά που υποσχόσασταν στους γιατρούς τότε και κάνετε μια ρύθμιση διαδικαστικού τύπου</w:t>
      </w:r>
      <w:r>
        <w:rPr>
          <w:rFonts w:eastAsia="Times New Roman" w:cs="Times New Roman"/>
          <w:szCs w:val="24"/>
        </w:rPr>
        <w:t>,</w:t>
      </w:r>
      <w:r>
        <w:rPr>
          <w:rFonts w:eastAsia="Times New Roman" w:cs="Times New Roman"/>
          <w:szCs w:val="24"/>
        </w:rPr>
        <w:t xml:space="preserve"> απλώς για να μη σκάσει η βόμβα στα δικά σας χέρια. Εντάξει, νομίζω ότι οφείλετε μια απάντηση στους γιατρούς.</w:t>
      </w:r>
    </w:p>
    <w:p w14:paraId="5760BB5D"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Εάν τότε είχατε δίκιο σε όσα μ</w:t>
      </w:r>
      <w:r>
        <w:rPr>
          <w:rFonts w:eastAsia="Times New Roman" w:cs="Times New Roman"/>
          <w:szCs w:val="24"/>
        </w:rPr>
        <w:t>ά</w:t>
      </w:r>
      <w:r>
        <w:rPr>
          <w:rFonts w:eastAsia="Times New Roman" w:cs="Times New Roman"/>
          <w:szCs w:val="24"/>
        </w:rPr>
        <w:t xml:space="preserve">ς λέγατε στη Βουλή, γιατί </w:t>
      </w:r>
      <w:r>
        <w:rPr>
          <w:rFonts w:eastAsia="Times New Roman" w:cs="Times New Roman"/>
          <w:szCs w:val="24"/>
        </w:rPr>
        <w:t>τώρα δεν τους επιτρέπετε να έχουν και παράλληλο ιδιωτικό γραφείο; Εάν τότε είχατε άδικο, σε αυτά τα οποία λέγατε, γιατί δεν σηκώνεστε με γενναιότητα και να ζητήσετε ένα μεγάλο συγγνώμη;</w:t>
      </w:r>
    </w:p>
    <w:p w14:paraId="5760BB5E"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άω λίγο και στο άρθρο 48 που έχει τίτλο</w:t>
      </w:r>
      <w:r>
        <w:rPr>
          <w:rFonts w:eastAsia="Times New Roman" w:cs="Times New Roman"/>
          <w:szCs w:val="24"/>
        </w:rPr>
        <w:t>:</w:t>
      </w:r>
      <w:r>
        <w:rPr>
          <w:rFonts w:eastAsia="Times New Roman" w:cs="Times New Roman"/>
          <w:szCs w:val="24"/>
        </w:rPr>
        <w:t xml:space="preserve"> «Διατάξεις για την Ανώνυμη Ε</w:t>
      </w:r>
      <w:r>
        <w:rPr>
          <w:rFonts w:eastAsia="Times New Roman" w:cs="Times New Roman"/>
          <w:szCs w:val="24"/>
        </w:rPr>
        <w:t>ταιρεία Μονάδων Υγείας (</w:t>
      </w:r>
      <w:r>
        <w:rPr>
          <w:rFonts w:eastAsia="Times New Roman" w:cs="Times New Roman"/>
          <w:szCs w:val="24"/>
        </w:rPr>
        <w:t>«</w:t>
      </w:r>
      <w:r>
        <w:rPr>
          <w:rFonts w:eastAsia="Times New Roman" w:cs="Times New Roman"/>
          <w:szCs w:val="24"/>
        </w:rPr>
        <w:t>ΑΕΜΥ Α.Ε</w:t>
      </w:r>
      <w:r>
        <w:rPr>
          <w:rFonts w:eastAsia="Times New Roman" w:cs="Times New Roman"/>
          <w:szCs w:val="24"/>
        </w:rPr>
        <w:t>»</w:t>
      </w:r>
      <w:r>
        <w:rPr>
          <w:rFonts w:eastAsia="Times New Roman" w:cs="Times New Roman"/>
          <w:szCs w:val="24"/>
        </w:rPr>
        <w:t>)». Εδώ</w:t>
      </w:r>
      <w:r>
        <w:rPr>
          <w:rFonts w:eastAsia="Times New Roman" w:cs="Times New Roman"/>
          <w:szCs w:val="24"/>
        </w:rPr>
        <w:t>,</w:t>
      </w:r>
      <w:r>
        <w:rPr>
          <w:rFonts w:eastAsia="Times New Roman" w:cs="Times New Roman"/>
          <w:szCs w:val="24"/>
        </w:rPr>
        <w:t xml:space="preserve"> πραγματικά, νομίζω ότι θα μας τρελάνετε. Έχουμε ακούσει από τον Αναπληρωτή Υπουργό σας -ο οποίος με τη μεγάλη φασαρία που κάνει κα</w:t>
      </w:r>
      <w:r>
        <w:rPr>
          <w:rFonts w:eastAsia="Times New Roman" w:cs="Times New Roman"/>
          <w:szCs w:val="24"/>
        </w:rPr>
        <w:t>μ</w:t>
      </w:r>
      <w:r>
        <w:rPr>
          <w:rFonts w:eastAsia="Times New Roman" w:cs="Times New Roman"/>
          <w:szCs w:val="24"/>
        </w:rPr>
        <w:t>μία φορά σ</w:t>
      </w:r>
      <w:r>
        <w:rPr>
          <w:rFonts w:eastAsia="Times New Roman" w:cs="Times New Roman"/>
          <w:szCs w:val="24"/>
        </w:rPr>
        <w:t>ά</w:t>
      </w:r>
      <w:r>
        <w:rPr>
          <w:rFonts w:eastAsia="Times New Roman" w:cs="Times New Roman"/>
          <w:szCs w:val="24"/>
        </w:rPr>
        <w:t>ς υπερκαλύπτει κιόλας οφείλω να πω- πόσο κατηγορείτε το ΚΕΕΛΠΝΟ</w:t>
      </w:r>
      <w:r>
        <w:rPr>
          <w:rFonts w:eastAsia="Times New Roman" w:cs="Times New Roman"/>
          <w:szCs w:val="24"/>
        </w:rPr>
        <w:t>,</w:t>
      </w:r>
      <w:r>
        <w:rPr>
          <w:rFonts w:eastAsia="Times New Roman" w:cs="Times New Roman"/>
          <w:szCs w:val="24"/>
        </w:rPr>
        <w:t xml:space="preserve"> διότι </w:t>
      </w:r>
      <w:r>
        <w:rPr>
          <w:rFonts w:eastAsia="Times New Roman" w:cs="Times New Roman"/>
          <w:szCs w:val="24"/>
        </w:rPr>
        <w:t xml:space="preserve">είχε διαδικασίες εκτός δημοσίου λογιστικού, ήταν ο χώρος για να κάνουμε τα ρουσφέτια. </w:t>
      </w:r>
      <w:r>
        <w:rPr>
          <w:rFonts w:eastAsia="Times New Roman" w:cs="Times New Roman"/>
          <w:szCs w:val="24"/>
        </w:rPr>
        <w:t>Έ</w:t>
      </w:r>
      <w:r>
        <w:rPr>
          <w:rFonts w:eastAsia="Times New Roman" w:cs="Times New Roman"/>
          <w:szCs w:val="24"/>
        </w:rPr>
        <w:t>χουμε και εκείνη την προσωπική αντιδικία, που θα δούμε πώς θα καταλήξει και πιστεύω πως θα γελάσουμε πολύ.</w:t>
      </w:r>
    </w:p>
    <w:p w14:paraId="5760BB5F"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Αλλά εδώ τι κάνετε στην ΑΕΜΥ, κύριε Ξανθέ, ακριβώς; Το διαβάζω</w:t>
      </w:r>
      <w:r>
        <w:rPr>
          <w:rFonts w:eastAsia="Times New Roman" w:cs="Times New Roman"/>
          <w:szCs w:val="24"/>
        </w:rPr>
        <w:t xml:space="preserve"> γιατί δεν έχει καταλάβει ο κόσμος που μας βλέπει. Λέτε: «Η Ανώνυμη Εταιρεία Μονάδων Υγείας, με τον διακριτό τίτλο ΑΕΜΥ, που έχει ιδρυθεί το 2004, δύναται κατά παρέκκλιση κάθε άλλης ειδικής ή γενικής διάταξης, σε οποιαδήποτε περίπτωση ανάληψης και συνέχιση</w:t>
      </w:r>
      <w:r>
        <w:rPr>
          <w:rFonts w:eastAsia="Times New Roman" w:cs="Times New Roman"/>
          <w:szCs w:val="24"/>
        </w:rPr>
        <w:t xml:space="preserve">ς λειτουργίας </w:t>
      </w:r>
      <w:r>
        <w:rPr>
          <w:rFonts w:eastAsia="Times New Roman" w:cs="Times New Roman"/>
          <w:szCs w:val="24"/>
        </w:rPr>
        <w:t>μ</w:t>
      </w:r>
      <w:r>
        <w:rPr>
          <w:rFonts w:eastAsia="Times New Roman" w:cs="Times New Roman"/>
          <w:szCs w:val="24"/>
        </w:rPr>
        <w:t xml:space="preserve">ονάδας </w:t>
      </w:r>
      <w:r>
        <w:rPr>
          <w:rFonts w:eastAsia="Times New Roman" w:cs="Times New Roman"/>
          <w:szCs w:val="24"/>
        </w:rPr>
        <w:t>ψ</w:t>
      </w:r>
      <w:r>
        <w:rPr>
          <w:rFonts w:eastAsia="Times New Roman" w:cs="Times New Roman"/>
          <w:szCs w:val="24"/>
        </w:rPr>
        <w:t xml:space="preserve">υχικής </w:t>
      </w:r>
      <w:r>
        <w:rPr>
          <w:rFonts w:eastAsia="Times New Roman" w:cs="Times New Roman"/>
          <w:szCs w:val="24"/>
        </w:rPr>
        <w:t>υ</w:t>
      </w:r>
      <w:r>
        <w:rPr>
          <w:rFonts w:eastAsia="Times New Roman" w:cs="Times New Roman"/>
          <w:szCs w:val="24"/>
        </w:rPr>
        <w:t xml:space="preserve">γείας, να συνάπτει απευθείας ατομικές συμβάσεις μίσθωσης έργου με τα φυσικά πρόσωπα, που απασχολούνταν στη </w:t>
      </w:r>
      <w:r>
        <w:rPr>
          <w:rFonts w:eastAsia="Times New Roman" w:cs="Times New Roman"/>
          <w:szCs w:val="24"/>
        </w:rPr>
        <w:t>μ</w:t>
      </w:r>
      <w:r>
        <w:rPr>
          <w:rFonts w:eastAsia="Times New Roman" w:cs="Times New Roman"/>
          <w:szCs w:val="24"/>
        </w:rPr>
        <w:t>ονάδα αυτή</w:t>
      </w:r>
      <w:r>
        <w:rPr>
          <w:rFonts w:eastAsia="Times New Roman" w:cs="Times New Roman"/>
          <w:szCs w:val="24"/>
        </w:rPr>
        <w:t>.</w:t>
      </w:r>
      <w:r>
        <w:rPr>
          <w:rFonts w:eastAsia="Times New Roman" w:cs="Times New Roman"/>
          <w:szCs w:val="24"/>
        </w:rPr>
        <w:t xml:space="preserve">». Μπορεί να το κάνει μάλιστα και ο </w:t>
      </w:r>
      <w:r>
        <w:rPr>
          <w:rFonts w:eastAsia="Times New Roman" w:cs="Times New Roman"/>
          <w:szCs w:val="24"/>
        </w:rPr>
        <w:t>π</w:t>
      </w:r>
      <w:r>
        <w:rPr>
          <w:rFonts w:eastAsia="Times New Roman" w:cs="Times New Roman"/>
          <w:szCs w:val="24"/>
        </w:rPr>
        <w:t>ρόεδρος σε επείγουσα περίπτωση</w:t>
      </w:r>
      <w:r>
        <w:rPr>
          <w:rFonts w:eastAsia="Times New Roman" w:cs="Times New Roman"/>
          <w:szCs w:val="24"/>
        </w:rPr>
        <w:t>,</w:t>
      </w:r>
      <w:r>
        <w:rPr>
          <w:rFonts w:eastAsia="Times New Roman" w:cs="Times New Roman"/>
          <w:szCs w:val="24"/>
        </w:rPr>
        <w:t xml:space="preserve"> χωρίς να έχει συγκληθεί το </w:t>
      </w:r>
      <w:r>
        <w:rPr>
          <w:rFonts w:eastAsia="Times New Roman" w:cs="Times New Roman"/>
          <w:szCs w:val="24"/>
        </w:rPr>
        <w:t>δ</w:t>
      </w:r>
      <w:r>
        <w:rPr>
          <w:rFonts w:eastAsia="Times New Roman" w:cs="Times New Roman"/>
          <w:szCs w:val="24"/>
        </w:rPr>
        <w:t>ιοικητικό</w:t>
      </w:r>
      <w:r>
        <w:rPr>
          <w:rFonts w:eastAsia="Times New Roman" w:cs="Times New Roman"/>
          <w:szCs w:val="24"/>
        </w:rPr>
        <w:t xml:space="preserve"> </w:t>
      </w:r>
      <w:r>
        <w:rPr>
          <w:rFonts w:eastAsia="Times New Roman" w:cs="Times New Roman"/>
          <w:szCs w:val="24"/>
        </w:rPr>
        <w:t>σ</w:t>
      </w:r>
      <w:r>
        <w:rPr>
          <w:rFonts w:eastAsia="Times New Roman" w:cs="Times New Roman"/>
          <w:szCs w:val="24"/>
        </w:rPr>
        <w:t xml:space="preserve">υμβούλιο και αν πρέπει να κάνει συμβάσεις μεγαλύτερες και να κάνει πρόσληψη, λέει «για την κατάρτιση των νέων συμβάσεων μίσθωσης έργου, οι οποίες επίσης συνάγονται κατά παρέκκλιση κάθε άλλης ειδικής ή γενικής διάταξης». </w:t>
      </w:r>
    </w:p>
    <w:p w14:paraId="5760BB60"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Τώρα θα μας τρελάνετε και μιλάω μ</w:t>
      </w:r>
      <w:r>
        <w:rPr>
          <w:rFonts w:eastAsia="Times New Roman" w:cs="Times New Roman"/>
          <w:szCs w:val="24"/>
        </w:rPr>
        <w:t>ε πολύ μεγάλη ειλικρίνεια. Αυτή η διαδικασία</w:t>
      </w:r>
      <w:r>
        <w:rPr>
          <w:rFonts w:eastAsia="Times New Roman" w:cs="Times New Roman"/>
          <w:szCs w:val="24"/>
        </w:rPr>
        <w:t>,</w:t>
      </w:r>
      <w:r>
        <w:rPr>
          <w:rFonts w:eastAsia="Times New Roman" w:cs="Times New Roman"/>
          <w:szCs w:val="24"/>
        </w:rPr>
        <w:t xml:space="preserve"> που υπήρχε στο ΚΕΕΛΠΝΟ και την οποία καταγγέλλατε με σφοδρότητα, είναι μια διαδικασία απαράδεκτη. Γι’ αυτόν τον λόγο εσείς από το τέλος του 2015 βάλατε το ΚΕΕΛΠΝΟ στο δημόσιο λογιστικό, γιατί δεν θέλετε στο δημ</w:t>
      </w:r>
      <w:r>
        <w:rPr>
          <w:rFonts w:eastAsia="Times New Roman" w:cs="Times New Roman"/>
          <w:szCs w:val="24"/>
        </w:rPr>
        <w:t>όσιο να υπάρχει μια τέτοια διαδικασία. Είναι μια θέση που την ακούω, εγώ προσωπικά έχω άλλη άποψη, αλλά εσείς είχατε αυτή την άποψη, σεβαστή. Αλλά</w:t>
      </w:r>
      <w:r>
        <w:rPr>
          <w:rFonts w:eastAsia="Times New Roman" w:cs="Times New Roman"/>
          <w:szCs w:val="24"/>
        </w:rPr>
        <w:t>,</w:t>
      </w:r>
      <w:r>
        <w:rPr>
          <w:rFonts w:eastAsia="Times New Roman" w:cs="Times New Roman"/>
          <w:szCs w:val="24"/>
        </w:rPr>
        <w:t xml:space="preserve"> αν σας ενοχλούσαν αυτές οι διαδικασίες στο ΚΕΕΛΠΝΟ, δεν θα σας ενοχλούν στην ΑΕΜΥ; Πώς γίνεται;</w:t>
      </w:r>
    </w:p>
    <w:p w14:paraId="5760BB61"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Ή η ίδια δια</w:t>
      </w:r>
      <w:r>
        <w:rPr>
          <w:rFonts w:eastAsia="Times New Roman" w:cs="Times New Roman"/>
          <w:szCs w:val="24"/>
        </w:rPr>
        <w:t>δικασία πρέπει να είναι παντού, σύμφωνα με το δημόσιο λογιστικό και να έχει τις διαδικασίες του δημοσίου λογιστικού, γιατί εσείς</w:t>
      </w:r>
      <w:r>
        <w:rPr>
          <w:rFonts w:eastAsia="Times New Roman" w:cs="Times New Roman"/>
          <w:szCs w:val="24"/>
        </w:rPr>
        <w:t>,</w:t>
      </w:r>
      <w:r>
        <w:rPr>
          <w:rFonts w:eastAsia="Times New Roman" w:cs="Times New Roman"/>
          <w:szCs w:val="24"/>
        </w:rPr>
        <w:t xml:space="preserve"> οι καλοί αριστεροί</w:t>
      </w:r>
      <w:r>
        <w:rPr>
          <w:rFonts w:eastAsia="Times New Roman" w:cs="Times New Roman"/>
          <w:szCs w:val="24"/>
        </w:rPr>
        <w:t>,</w:t>
      </w:r>
      <w:r>
        <w:rPr>
          <w:rFonts w:eastAsia="Times New Roman" w:cs="Times New Roman"/>
          <w:szCs w:val="24"/>
        </w:rPr>
        <w:t xml:space="preserve"> θέλετε αυτού του τύπου τις διαδικασίες, ή</w:t>
      </w:r>
      <w:r>
        <w:rPr>
          <w:rFonts w:eastAsia="Times New Roman" w:cs="Times New Roman"/>
          <w:szCs w:val="24"/>
        </w:rPr>
        <w:t>,</w:t>
      </w:r>
      <w:r>
        <w:rPr>
          <w:rFonts w:eastAsia="Times New Roman" w:cs="Times New Roman"/>
          <w:szCs w:val="24"/>
        </w:rPr>
        <w:t xml:space="preserve"> εάν μπορείτε να κάνετε τις διαδικασίες στην ΑΕΜΥ, τότε προφανώς</w:t>
      </w:r>
      <w:r>
        <w:rPr>
          <w:rFonts w:eastAsia="Times New Roman" w:cs="Times New Roman"/>
          <w:szCs w:val="24"/>
        </w:rPr>
        <w:t xml:space="preserve"> δεν μπορείτε να συνεχίσετε όλη τη φρασεολογία την οποία λέγατε προηγουμένως. Αλλά πάντως να τα έχετε και τα δύο δικά σας, πραγματικά δεν γίνεται, κύριε Υπουργέ. </w:t>
      </w:r>
    </w:p>
    <w:p w14:paraId="5760BB62"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Έ</w:t>
      </w:r>
      <w:r>
        <w:rPr>
          <w:rFonts w:eastAsia="Times New Roman" w:cs="Times New Roman"/>
          <w:szCs w:val="24"/>
        </w:rPr>
        <w:t>ρχομαι τώρα στα του προσωπικού</w:t>
      </w:r>
      <w:r>
        <w:rPr>
          <w:rFonts w:eastAsia="Times New Roman" w:cs="Times New Roman"/>
          <w:szCs w:val="24"/>
        </w:rPr>
        <w:t>,</w:t>
      </w:r>
      <w:r>
        <w:rPr>
          <w:rFonts w:eastAsia="Times New Roman" w:cs="Times New Roman"/>
          <w:szCs w:val="24"/>
        </w:rPr>
        <w:t xml:space="preserve"> για να μη</w:t>
      </w:r>
      <w:r>
        <w:rPr>
          <w:rFonts w:eastAsia="Times New Roman" w:cs="Times New Roman"/>
          <w:szCs w:val="24"/>
        </w:rPr>
        <w:t>ν</w:t>
      </w:r>
      <w:r>
        <w:rPr>
          <w:rFonts w:eastAsia="Times New Roman" w:cs="Times New Roman"/>
          <w:szCs w:val="24"/>
        </w:rPr>
        <w:t xml:space="preserve"> καταχραστώ πιο πολύ τον χρόνο. Πρώτα απ’ όλα, κυρ</w:t>
      </w:r>
      <w:r>
        <w:rPr>
          <w:rFonts w:eastAsia="Times New Roman" w:cs="Times New Roman"/>
          <w:szCs w:val="24"/>
        </w:rPr>
        <w:t>ίες και κύριοι συνάδελφοι, πήρα τον λόγο προηγουμένως και είπα κάτι πάρα πολύ συγκεκριμένο, δηλαδή ότι τα επιχειρήματα τα οποία επανέλαβε σε συνέχεια ο κύριος Αναπληρωτής Υπουργός Υγείας περί αλφαβητικού καταλόγου κ</w:t>
      </w:r>
      <w:r>
        <w:rPr>
          <w:rFonts w:eastAsia="Times New Roman" w:cs="Times New Roman"/>
          <w:szCs w:val="24"/>
        </w:rPr>
        <w:t>.</w:t>
      </w:r>
      <w:r>
        <w:rPr>
          <w:rFonts w:eastAsia="Times New Roman" w:cs="Times New Roman"/>
          <w:szCs w:val="24"/>
        </w:rPr>
        <w:t>λπ. -μην τα επαναλαμβάνω- ετέθησαν από τ</w:t>
      </w:r>
      <w:r>
        <w:rPr>
          <w:rFonts w:eastAsia="Times New Roman" w:cs="Times New Roman"/>
          <w:szCs w:val="24"/>
        </w:rPr>
        <w:t xml:space="preserve">ο Υπουργείο Υγείας, από τον κύριο Αναπληρωτή σε ένα δικαστήριο, στο Συμβούλιο της Επικρατείας συγκεκριμένα, όχι σε ένα οποιοδήποτε δικαστήριο, αλλά στο </w:t>
      </w:r>
      <w:r>
        <w:rPr>
          <w:rFonts w:eastAsia="Times New Roman" w:cs="Times New Roman"/>
          <w:szCs w:val="24"/>
        </w:rPr>
        <w:t>α</w:t>
      </w:r>
      <w:r>
        <w:rPr>
          <w:rFonts w:eastAsia="Times New Roman" w:cs="Times New Roman"/>
          <w:szCs w:val="24"/>
        </w:rPr>
        <w:t>νώτατο</w:t>
      </w:r>
      <w:r>
        <w:rPr>
          <w:rFonts w:eastAsia="Times New Roman" w:cs="Times New Roman"/>
          <w:szCs w:val="24"/>
        </w:rPr>
        <w:t xml:space="preserve"> δ</w:t>
      </w:r>
      <w:r>
        <w:rPr>
          <w:rFonts w:eastAsia="Times New Roman" w:cs="Times New Roman"/>
          <w:szCs w:val="24"/>
        </w:rPr>
        <w:t xml:space="preserve">ικαστήριο της χώρας. Ετέθησαν και κρίθηκαν από το δικαστήριο ανεπαρκή. Δεν τα έκρινε δεκτά το δικαστήριο. Συνεχίζει να επαναλαμβάνει τώρα τα ίδια.  </w:t>
      </w:r>
    </w:p>
    <w:p w14:paraId="5760BB63"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Ξέρετε, στις πολιτισμένες κοινωνίες δεν έχουμε άλλον τρόπο να συνεννοηθούμε όταν διαφωνούμε. Ο μόνος τρόπος</w:t>
      </w:r>
      <w:r>
        <w:rPr>
          <w:rFonts w:eastAsia="Times New Roman" w:cs="Times New Roman"/>
          <w:szCs w:val="24"/>
        </w:rPr>
        <w:t xml:space="preserve"> που έχουμε είναι τα δικαστήρια. Σε οποιαδήποτε άλλη πολιτισμένη κοινωνία, από την ώρα που το δικαστήριο έκρινε ότι αυτά που λέει ο κύριος Αναπληρωτής Υπουργός δεν στέκουν, θα είχε τελειώσει η συζήτηση. Θα ζήταγε συγγνώμη και θα πηγαίναμε παρακάτω. Εδώ συν</w:t>
      </w:r>
      <w:r>
        <w:rPr>
          <w:rFonts w:eastAsia="Times New Roman" w:cs="Times New Roman"/>
          <w:szCs w:val="24"/>
        </w:rPr>
        <w:t>εχίζεται η ίδια κασέτα.</w:t>
      </w:r>
    </w:p>
    <w:p w14:paraId="5760BB64"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Εγώ, όμως, έκανα ονομαστική αναφορά σε δύο τουλάχιστον περιπτώσεις που ξέρω και έκανε ότι δεν τις άκουσε, ο διαπρύσιος κήρυξ της διαφάνειας. Είπα ότι η επιτροπή που ο ίδιος συνέστησε, με τις διαδικασίες που ο ίδιος επέλεξε, έβγαλε γ</w:t>
      </w:r>
      <w:r>
        <w:rPr>
          <w:rFonts w:eastAsia="Times New Roman" w:cs="Times New Roman"/>
          <w:szCs w:val="24"/>
        </w:rPr>
        <w:t xml:space="preserve">ια δύο διοικητές θετική κρίση, ότι έκαναν δηλαδή καλά τη δουλειά τους, ο κ. Γεωργόπουλος από τα Γιάννενα και ο κ. Γρηγορόπουλος στον </w:t>
      </w:r>
      <w:r>
        <w:rPr>
          <w:rFonts w:eastAsia="Times New Roman" w:cs="Times New Roman"/>
          <w:szCs w:val="24"/>
        </w:rPr>
        <w:t>«</w:t>
      </w:r>
      <w:r>
        <w:rPr>
          <w:rFonts w:eastAsia="Times New Roman" w:cs="Times New Roman"/>
          <w:szCs w:val="24"/>
        </w:rPr>
        <w:t>Ευαγγελισμό</w:t>
      </w:r>
      <w:r>
        <w:rPr>
          <w:rFonts w:eastAsia="Times New Roman" w:cs="Times New Roman"/>
          <w:szCs w:val="24"/>
        </w:rPr>
        <w:t>»</w:t>
      </w:r>
      <w:r>
        <w:rPr>
          <w:rFonts w:eastAsia="Times New Roman" w:cs="Times New Roman"/>
          <w:szCs w:val="24"/>
        </w:rPr>
        <w:t>. Παρ</w:t>
      </w:r>
      <w:r>
        <w:rPr>
          <w:rFonts w:eastAsia="Times New Roman" w:cs="Times New Roman"/>
          <w:szCs w:val="24"/>
        </w:rPr>
        <w:t xml:space="preserve">’ </w:t>
      </w:r>
      <w:r>
        <w:rPr>
          <w:rFonts w:eastAsia="Times New Roman" w:cs="Times New Roman"/>
          <w:szCs w:val="24"/>
        </w:rPr>
        <w:t xml:space="preserve">όλο που οι άνθρωποι αυτοί πήραν από την </w:t>
      </w:r>
      <w:r>
        <w:rPr>
          <w:rFonts w:eastAsia="Times New Roman" w:cs="Times New Roman"/>
          <w:szCs w:val="24"/>
        </w:rPr>
        <w:t>ε</w:t>
      </w:r>
      <w:r>
        <w:rPr>
          <w:rFonts w:eastAsia="Times New Roman" w:cs="Times New Roman"/>
          <w:szCs w:val="24"/>
        </w:rPr>
        <w:t>πιτροπή του κ. Πολάκη θετική κρίση, τελικά απολύθηκαν.</w:t>
      </w:r>
    </w:p>
    <w:p w14:paraId="5760BB65"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Ερωτώ, </w:t>
      </w:r>
      <w:r>
        <w:rPr>
          <w:rFonts w:eastAsia="Times New Roman" w:cs="Times New Roman"/>
          <w:szCs w:val="24"/>
        </w:rPr>
        <w:t xml:space="preserve">και αυτό είναι το ερώτημα, δεν θέλω να ξαναακούσω την κασέτα, που την έχει παίξει εκατό φορές που πήγε στα δικαστήρια και έχασε: Για ποιον λόγο, κύριε Αναπληρωτά Υπουργέ, δύο ανθρώπους που η δική σας </w:t>
      </w:r>
      <w:r>
        <w:rPr>
          <w:rFonts w:eastAsia="Times New Roman" w:cs="Times New Roman"/>
          <w:szCs w:val="24"/>
        </w:rPr>
        <w:t>ε</w:t>
      </w:r>
      <w:r>
        <w:rPr>
          <w:rFonts w:eastAsia="Times New Roman" w:cs="Times New Roman"/>
          <w:szCs w:val="24"/>
        </w:rPr>
        <w:t>πιτροπή το</w:t>
      </w:r>
      <w:r>
        <w:rPr>
          <w:rFonts w:eastAsia="Times New Roman" w:cs="Times New Roman"/>
          <w:szCs w:val="24"/>
        </w:rPr>
        <w:t>ύ</w:t>
      </w:r>
      <w:r>
        <w:rPr>
          <w:rFonts w:eastAsia="Times New Roman" w:cs="Times New Roman"/>
          <w:szCs w:val="24"/>
        </w:rPr>
        <w:t>ς έκρινε ότι ήταν καλοί, εσείς τελικά τους δ</w:t>
      </w:r>
      <w:r>
        <w:rPr>
          <w:rFonts w:eastAsia="Times New Roman" w:cs="Times New Roman"/>
          <w:szCs w:val="24"/>
        </w:rPr>
        <w:t>ιώξατε; Είναι αυτό παράδειγμα διαφθοράς; Είναι αυτό παράδειγμα κακοδιοίκησης ή δεν είναι;</w:t>
      </w:r>
    </w:p>
    <w:p w14:paraId="5760BB66"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Όσον αφορά το τελευταίο</w:t>
      </w:r>
      <w:r>
        <w:rPr>
          <w:rFonts w:eastAsia="Times New Roman" w:cs="Times New Roman"/>
          <w:szCs w:val="24"/>
        </w:rPr>
        <w:t>,</w:t>
      </w:r>
      <w:r>
        <w:rPr>
          <w:rFonts w:eastAsia="Times New Roman" w:cs="Times New Roman"/>
          <w:szCs w:val="24"/>
        </w:rPr>
        <w:t xml:space="preserve"> για τις υπόνοιες με τα φάρμακα, θέλω να σας πω ότι πρώτα από όλα πήρατε στον λαιμό σας τον κ. Βαξεβάνη. Πρέπει να σας πω ότι αυτή την ώρα που</w:t>
      </w:r>
      <w:r>
        <w:rPr>
          <w:rFonts w:eastAsia="Times New Roman" w:cs="Times New Roman"/>
          <w:szCs w:val="24"/>
        </w:rPr>
        <w:t xml:space="preserve"> μιλάμε πηγαίνει το εξώδικό μου στην εφημερίδα «</w:t>
      </w:r>
      <w:r>
        <w:rPr>
          <w:rFonts w:eastAsia="Times New Roman" w:cs="Times New Roman"/>
          <w:szCs w:val="24"/>
          <w:lang w:val="en-US"/>
        </w:rPr>
        <w:t>DOCUMENTO</w:t>
      </w:r>
      <w:r>
        <w:rPr>
          <w:rFonts w:eastAsia="Times New Roman" w:cs="Times New Roman"/>
          <w:szCs w:val="24"/>
        </w:rPr>
        <w:t>». Η συντηρητικότερη εκτίμηση των δικηγόρων μου είναι ότι</w:t>
      </w:r>
      <w:r w:rsidRPr="00E116BC">
        <w:rPr>
          <w:rFonts w:eastAsia="Times New Roman" w:cs="Times New Roman"/>
          <w:szCs w:val="24"/>
        </w:rPr>
        <w:t>,</w:t>
      </w:r>
      <w:r>
        <w:rPr>
          <w:rFonts w:eastAsia="Times New Roman" w:cs="Times New Roman"/>
          <w:szCs w:val="24"/>
        </w:rPr>
        <w:t xml:space="preserve"> αν δεν ζητήσει συγγνώμη ο Βαξεβάνης</w:t>
      </w:r>
      <w:r w:rsidRPr="00E116BC">
        <w:rPr>
          <w:rFonts w:eastAsia="Times New Roman" w:cs="Times New Roman"/>
          <w:szCs w:val="24"/>
        </w:rPr>
        <w:t>,</w:t>
      </w:r>
      <w:r>
        <w:rPr>
          <w:rFonts w:eastAsia="Times New Roman" w:cs="Times New Roman"/>
          <w:szCs w:val="24"/>
        </w:rPr>
        <w:t xml:space="preserve"> θα πάρω μερικές δεκάδες χιλιάδες ευρώ από όλη αυτή την ιστορία που τον παρασύρατε να γράψει.</w:t>
      </w:r>
    </w:p>
    <w:p w14:paraId="5760BB67"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Εάν δεν κα</w:t>
      </w:r>
      <w:r>
        <w:rPr>
          <w:rFonts w:eastAsia="Times New Roman" w:cs="Times New Roman"/>
          <w:szCs w:val="24"/>
        </w:rPr>
        <w:t>ταλαβαίνετε τι είναι το «</w:t>
      </w:r>
      <w:r>
        <w:rPr>
          <w:rFonts w:eastAsia="Times New Roman" w:cs="Times New Roman"/>
          <w:szCs w:val="24"/>
          <w:lang w:val="en-US"/>
        </w:rPr>
        <w:t>clawback</w:t>
      </w:r>
      <w:r>
        <w:rPr>
          <w:rFonts w:eastAsia="Times New Roman" w:cs="Times New Roman"/>
          <w:szCs w:val="24"/>
        </w:rPr>
        <w:t>» και το «</w:t>
      </w:r>
      <w:r>
        <w:rPr>
          <w:rFonts w:eastAsia="Times New Roman" w:cs="Times New Roman"/>
          <w:szCs w:val="24"/>
          <w:lang w:val="en-US"/>
        </w:rPr>
        <w:t>rebate</w:t>
      </w:r>
      <w:r>
        <w:rPr>
          <w:rFonts w:eastAsia="Times New Roman" w:cs="Times New Roman"/>
          <w:szCs w:val="24"/>
        </w:rPr>
        <w:t>» και για ποιον λόγο ένας προκάτοχός σας Υπουργός έχει λάβει μια απόφαση, θα μπορούσατε κάλλιστα να με ρωτήσετε. Θα σας το είχα εξηγήσει με χαρτί και μολύβι και δεν θα είχατε κα</w:t>
      </w:r>
      <w:r>
        <w:rPr>
          <w:rFonts w:eastAsia="Times New Roman" w:cs="Times New Roman"/>
          <w:szCs w:val="24"/>
        </w:rPr>
        <w:t>μ</w:t>
      </w:r>
      <w:r>
        <w:rPr>
          <w:rFonts w:eastAsia="Times New Roman" w:cs="Times New Roman"/>
          <w:szCs w:val="24"/>
        </w:rPr>
        <w:t>μία απορία. Δυστυχώς, αυτά δε</w:t>
      </w:r>
      <w:r>
        <w:rPr>
          <w:rFonts w:eastAsia="Times New Roman" w:cs="Times New Roman"/>
          <w:szCs w:val="24"/>
        </w:rPr>
        <w:t>ν τα κάνατε και τον πήρατε στον λαιμό σας. Εγώ είμαι στη διάθεσή σας να απαντήσω σε κάθε ερώτημα για την υπουργική μου θητεία. Όχι 65 εκατομμύρια ευρώ δεν δόθηκαν δώρα στις φαρμακοβιομηχανίες, ούτε 65 λεπτά του ευρώ. Για την ακρίβεια, η εταιρ</w:t>
      </w:r>
      <w:r>
        <w:rPr>
          <w:rFonts w:eastAsia="Times New Roman" w:cs="Times New Roman"/>
          <w:szCs w:val="24"/>
        </w:rPr>
        <w:t>ε</w:t>
      </w:r>
      <w:r>
        <w:rPr>
          <w:rFonts w:eastAsia="Times New Roman" w:cs="Times New Roman"/>
          <w:szCs w:val="24"/>
        </w:rPr>
        <w:t xml:space="preserve">ία </w:t>
      </w:r>
      <w:r>
        <w:rPr>
          <w:rFonts w:eastAsia="Times New Roman" w:cs="Times New Roman"/>
          <w:szCs w:val="24"/>
        </w:rPr>
        <w:t>«</w:t>
      </w:r>
      <w:r>
        <w:rPr>
          <w:rFonts w:eastAsia="Times New Roman" w:cs="Times New Roman"/>
          <w:szCs w:val="24"/>
          <w:lang w:val="en-US"/>
        </w:rPr>
        <w:t>NOVART</w:t>
      </w:r>
      <w:r>
        <w:rPr>
          <w:rFonts w:eastAsia="Times New Roman" w:cs="Times New Roman"/>
          <w:szCs w:val="24"/>
          <w:lang w:val="en-US"/>
        </w:rPr>
        <w:t>IS</w:t>
      </w:r>
      <w:r>
        <w:rPr>
          <w:rFonts w:eastAsia="Times New Roman" w:cs="Times New Roman"/>
          <w:szCs w:val="24"/>
        </w:rPr>
        <w:t>»</w:t>
      </w:r>
      <w:r>
        <w:rPr>
          <w:rFonts w:eastAsia="Times New Roman" w:cs="Times New Roman"/>
          <w:szCs w:val="24"/>
        </w:rPr>
        <w:t>, που έχει γίνει τόσο της μόδας, επί Υπουργίας Άδων</w:t>
      </w:r>
      <w:r>
        <w:rPr>
          <w:rFonts w:eastAsia="Times New Roman" w:cs="Times New Roman"/>
          <w:szCs w:val="24"/>
        </w:rPr>
        <w:t>η</w:t>
      </w:r>
      <w:r>
        <w:rPr>
          <w:rFonts w:eastAsia="Times New Roman" w:cs="Times New Roman"/>
          <w:szCs w:val="24"/>
        </w:rPr>
        <w:t xml:space="preserve"> Γεωργιάδη είχε 6 εκατομμύρια ζημιές, να ξέρετε, τον πρώτο χρόνο που βγήκε ο ισολογισμός -τον δεύτερο δεν ξέρω, δεν έχει βγει ακόμα- επί Υπουργίας Ξανθού και Κουρουμπλή, γιατί ο κ. Πολάκης ήρθε στο τέλος,</w:t>
      </w:r>
      <w:r>
        <w:rPr>
          <w:rFonts w:eastAsia="Times New Roman" w:cs="Times New Roman"/>
          <w:szCs w:val="24"/>
        </w:rPr>
        <w:t xml:space="preserve"> και λίγο επί Πολάκη, είχε κέρδη 19 εκατομμύρια. Πώς γίνεται...</w:t>
      </w:r>
    </w:p>
    <w:p w14:paraId="5760BB68"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Καλά</w:t>
      </w:r>
      <w:r>
        <w:rPr>
          <w:rFonts w:eastAsia="Times New Roman" w:cs="Times New Roman"/>
          <w:szCs w:val="24"/>
        </w:rPr>
        <w:t>,</w:t>
      </w:r>
      <w:r>
        <w:rPr>
          <w:rFonts w:eastAsia="Times New Roman" w:cs="Times New Roman"/>
          <w:szCs w:val="24"/>
        </w:rPr>
        <w:t xml:space="preserve"> δεν ντρέπεστε; Τι σχέση έχει ο ισολογισμός της εταιρ</w:t>
      </w:r>
      <w:r>
        <w:rPr>
          <w:rFonts w:eastAsia="Times New Roman" w:cs="Times New Roman"/>
          <w:szCs w:val="24"/>
        </w:rPr>
        <w:t>ε</w:t>
      </w:r>
      <w:r>
        <w:rPr>
          <w:rFonts w:eastAsia="Times New Roman" w:cs="Times New Roman"/>
          <w:szCs w:val="24"/>
        </w:rPr>
        <w:t>ίας με την παρουσία στην αγορά της φαρμακοβιομηχανίας...</w:t>
      </w:r>
    </w:p>
    <w:p w14:paraId="5760BB69"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ΣΠΥΡΙΔΩΝ - ΑΔΩΝΙΣ ΓΕΩΡΓΙΑΔΗΣ:</w:t>
      </w:r>
      <w:r>
        <w:rPr>
          <w:rFonts w:eastAsia="Times New Roman" w:cs="Times New Roman"/>
          <w:szCs w:val="24"/>
        </w:rPr>
        <w:t xml:space="preserve"> Θα απαντήσετε, θα τα πείτε.</w:t>
      </w:r>
    </w:p>
    <w:p w14:paraId="5760BB6A"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Υπουργέ, δεν γίνεται έτσι ο διάλογος.</w:t>
      </w:r>
    </w:p>
    <w:p w14:paraId="5760BB6B"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Έλεος! Προσβάλλετε τη νοημοσύνη των ανθρώπων. Δεν είμαστε στα καλά μας!</w:t>
      </w:r>
    </w:p>
    <w:p w14:paraId="5760BB6C"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ΣΠΥΡΙΔΩΝ - ΑΔΩΝΙΣ ΓΕΩΡΓΙΑΔΗΣ:</w:t>
      </w:r>
      <w:r>
        <w:rPr>
          <w:rFonts w:eastAsia="Times New Roman" w:cs="Times New Roman"/>
          <w:szCs w:val="24"/>
        </w:rPr>
        <w:t xml:space="preserve"> Αφού επιτέλους </w:t>
      </w:r>
      <w:r>
        <w:rPr>
          <w:rFonts w:eastAsia="Times New Roman" w:cs="Times New Roman"/>
          <w:szCs w:val="24"/>
        </w:rPr>
        <w:t>εκνευρίστηκε και ο κ. Ξανθός, λοιπόν, χαίρομαι, γιατί</w:t>
      </w:r>
      <w:r>
        <w:rPr>
          <w:rFonts w:eastAsia="Times New Roman" w:cs="Times New Roman"/>
          <w:szCs w:val="24"/>
        </w:rPr>
        <w:t>,</w:t>
      </w:r>
      <w:r>
        <w:rPr>
          <w:rFonts w:eastAsia="Times New Roman" w:cs="Times New Roman"/>
          <w:szCs w:val="24"/>
        </w:rPr>
        <w:t xml:space="preserve"> για να κλείσω...</w:t>
      </w:r>
    </w:p>
    <w:p w14:paraId="5760BB6D"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Γεωργιάδη, αν είναι δυνατόν, ολοκληρώνετε.</w:t>
      </w:r>
    </w:p>
    <w:p w14:paraId="5760BB6E"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ΣΠΥΡΙΔΩΝ - ΑΔΩΝΙΣ ΓΕΩΡΓΙΑΔΗΣ:</w:t>
      </w:r>
      <w:r>
        <w:rPr>
          <w:rFonts w:eastAsia="Times New Roman" w:cs="Times New Roman"/>
          <w:szCs w:val="24"/>
        </w:rPr>
        <w:t xml:space="preserve"> Κλείνω, κύριε Πρόεδρε.</w:t>
      </w:r>
    </w:p>
    <w:p w14:paraId="5760BB6F"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Για να κλείσω, κύριε Υπουργέ, και χαίρομαι που ξυπ</w:t>
      </w:r>
      <w:r>
        <w:rPr>
          <w:rFonts w:eastAsia="Times New Roman" w:cs="Times New Roman"/>
          <w:szCs w:val="24"/>
        </w:rPr>
        <w:t>νήσατε, θέλω να θέσω ένα ερώτημα που το ρωτάω από προχθές στον κ. Τσίπρα και δεν μου απαντάει κανένας από το Υπουργείο Υγείας. Η μόνη απάντηση που έχει έρθει είναι από τον κ. Πολάκη στην εκπομπή του κ. Λιάτσου, ο οποίος είπε: «</w:t>
      </w:r>
      <w:r>
        <w:rPr>
          <w:rFonts w:eastAsia="Times New Roman" w:cs="Times New Roman"/>
          <w:szCs w:val="24"/>
        </w:rPr>
        <w:t>Ε</w:t>
      </w:r>
      <w:r>
        <w:rPr>
          <w:rFonts w:eastAsia="Times New Roman" w:cs="Times New Roman"/>
          <w:szCs w:val="24"/>
        </w:rPr>
        <w:t>ίχαμε το μυαλό μας στη διαπρ</w:t>
      </w:r>
      <w:r>
        <w:rPr>
          <w:rFonts w:eastAsia="Times New Roman" w:cs="Times New Roman"/>
          <w:szCs w:val="24"/>
        </w:rPr>
        <w:t>αγμάτευση</w:t>
      </w:r>
      <w:r>
        <w:rPr>
          <w:rFonts w:eastAsia="Times New Roman" w:cs="Times New Roman"/>
          <w:szCs w:val="24"/>
        </w:rPr>
        <w:t>.</w:t>
      </w:r>
      <w:r>
        <w:rPr>
          <w:rFonts w:eastAsia="Times New Roman" w:cs="Times New Roman"/>
          <w:szCs w:val="24"/>
        </w:rPr>
        <w:t>».</w:t>
      </w:r>
    </w:p>
    <w:p w14:paraId="5760BB70"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Κάνω, λοιπόν, το ερώτημα και από εδώ, αν δεν το καταλάβατε: Βάσει του νόμου –που είναι δικός μου νόμος, εγώ τον ψήφισα και ο οποίος ισχύει μέχρι σήμερα, γιατί εσείς δεν τον έχετε αλλάξει- οφείλει ο εκάστοτε Υπουργός Υγείας να εκδίδει δύο δελτί</w:t>
      </w:r>
      <w:r>
        <w:rPr>
          <w:rFonts w:eastAsia="Times New Roman" w:cs="Times New Roman"/>
          <w:szCs w:val="24"/>
        </w:rPr>
        <w:t>α τιμών κάθε χρόνο και μάλιστα το κάθε δελτίο, κύριε Ξανθέ, με χαμηλότερες τιμές από το προηγούμενο δελτίο. Το έτος 2015 δεν εκδώσατε κανένα δελτίο τιμών. Εξεδόθη ένα στο τέλος του χρόνου</w:t>
      </w:r>
      <w:r>
        <w:rPr>
          <w:rFonts w:eastAsia="Times New Roman" w:cs="Times New Roman"/>
          <w:szCs w:val="24"/>
        </w:rPr>
        <w:t>,</w:t>
      </w:r>
      <w:r>
        <w:rPr>
          <w:rFonts w:eastAsia="Times New Roman" w:cs="Times New Roman"/>
          <w:szCs w:val="24"/>
        </w:rPr>
        <w:t xml:space="preserve"> που ίσχυσε από τον επόμενο. </w:t>
      </w:r>
    </w:p>
    <w:p w14:paraId="5760BB71"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Κατά συνέπεια, λόγω αυτής σας της πράξ</w:t>
      </w:r>
      <w:r>
        <w:rPr>
          <w:rFonts w:eastAsia="Times New Roman" w:cs="Times New Roman"/>
          <w:szCs w:val="24"/>
        </w:rPr>
        <w:t>ης, δεν μειώθηκαν οι τιμές σε πολλά φάρμακα και έτσι οι φαρμακοβιομηχανίες έπαιρναν συμμετοχή από τους ασθενείς με ακριβότερες τιμές. Αυτό είναι το πραγματικό γεγονός. Δεν αμφισβητείται. Είναι δεδομένο</w:t>
      </w:r>
      <w:r>
        <w:rPr>
          <w:rFonts w:eastAsia="Times New Roman" w:cs="Times New Roman"/>
          <w:szCs w:val="24"/>
        </w:rPr>
        <w:t>.</w:t>
      </w:r>
      <w:r>
        <w:rPr>
          <w:rFonts w:eastAsia="Times New Roman" w:cs="Times New Roman"/>
          <w:szCs w:val="24"/>
        </w:rPr>
        <w:t xml:space="preserve"> Δεν βγήκε δελτίο. Σημειωτέ</w:t>
      </w:r>
      <w:r>
        <w:rPr>
          <w:rFonts w:eastAsia="Times New Roman" w:cs="Times New Roman"/>
          <w:szCs w:val="24"/>
        </w:rPr>
        <w:t>ο</w:t>
      </w:r>
      <w:r>
        <w:rPr>
          <w:rFonts w:eastAsia="Times New Roman" w:cs="Times New Roman"/>
          <w:szCs w:val="24"/>
        </w:rPr>
        <w:t>ν ότι το δελτίο έχει αναρτ</w:t>
      </w:r>
      <w:r>
        <w:rPr>
          <w:rFonts w:eastAsia="Times New Roman" w:cs="Times New Roman"/>
          <w:szCs w:val="24"/>
        </w:rPr>
        <w:t>ηθεί στην ιστοσελίδα του ΕΟΦ και ο τότε Υπουργός Υγείας δεν το έκανε ποτέ υπουργική απόφαση. Προσπαθώ, λοιπόν, να πάρω μια απάντηση λογική, δεν λέω ακόμα τίποτα. Το ψάχνουμε.</w:t>
      </w:r>
    </w:p>
    <w:p w14:paraId="5760BB72"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Γεωργιάδη, ολοκληρώστε</w:t>
      </w:r>
      <w:r>
        <w:rPr>
          <w:rFonts w:eastAsia="Times New Roman" w:cs="Times New Roman"/>
          <w:szCs w:val="24"/>
        </w:rPr>
        <w:t>,</w:t>
      </w:r>
      <w:r>
        <w:rPr>
          <w:rFonts w:eastAsia="Times New Roman" w:cs="Times New Roman"/>
          <w:szCs w:val="24"/>
        </w:rPr>
        <w:t xml:space="preserve"> παρακαλώ.</w:t>
      </w:r>
    </w:p>
    <w:p w14:paraId="5760BB73"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ΣΠΥΡΙΔΩΝ </w:t>
      </w:r>
      <w:r>
        <w:rPr>
          <w:rFonts w:eastAsia="Times New Roman" w:cs="Times New Roman"/>
          <w:b/>
          <w:szCs w:val="24"/>
        </w:rPr>
        <w:t>- ΑΔΩΝΙΣ ΓΕΩΡΓΙΑΔΗΣ:</w:t>
      </w:r>
      <w:r>
        <w:rPr>
          <w:rFonts w:eastAsia="Times New Roman" w:cs="Times New Roman"/>
          <w:szCs w:val="24"/>
        </w:rPr>
        <w:t xml:space="preserve"> Λέω, λοιπόν, το εξής: Έχετε να μας δώσετε μια εξήγηση για ποιον λόγο το έτος 2015 δεν εκδώσατε δελτίο τιμών; Υπάρχει εξήγηση ή δεν έχετε να μας πείτε απολύτως τίποτα; Γιατί</w:t>
      </w:r>
      <w:r>
        <w:rPr>
          <w:rFonts w:eastAsia="Times New Roman" w:cs="Times New Roman"/>
          <w:szCs w:val="24"/>
        </w:rPr>
        <w:t>,</w:t>
      </w:r>
      <w:r>
        <w:rPr>
          <w:rFonts w:eastAsia="Times New Roman" w:cs="Times New Roman"/>
          <w:szCs w:val="24"/>
        </w:rPr>
        <w:t xml:space="preserve"> αν μιλάμε για δώρα στις φαρμακοβιομηχανίες, να ξέρουμε και πο</w:t>
      </w:r>
      <w:r>
        <w:rPr>
          <w:rFonts w:eastAsia="Times New Roman" w:cs="Times New Roman"/>
          <w:szCs w:val="24"/>
        </w:rPr>
        <w:t>ιος τα έκανε τουλάχιστον.</w:t>
      </w:r>
    </w:p>
    <w:p w14:paraId="5760BB74"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Ευχαριστώ πολύ.</w:t>
      </w:r>
    </w:p>
    <w:p w14:paraId="5760BB75" w14:textId="77777777" w:rsidR="003F14BB" w:rsidRDefault="00F37CA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w:t>
      </w:r>
      <w:r>
        <w:rPr>
          <w:rFonts w:eastAsia="Times New Roman" w:cs="Times New Roman"/>
          <w:szCs w:val="24"/>
        </w:rPr>
        <w:t>ς</w:t>
      </w:r>
      <w:r>
        <w:rPr>
          <w:rFonts w:eastAsia="Times New Roman" w:cs="Times New Roman"/>
          <w:szCs w:val="24"/>
        </w:rPr>
        <w:t>)</w:t>
      </w:r>
    </w:p>
    <w:p w14:paraId="5760BB76"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Κύριε Πρόεδρε, θα ήθελα τον λόγο.</w:t>
      </w:r>
    </w:p>
    <w:p w14:paraId="5760BB77"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Υπουργέ, τι θέλετε τώρα; Ξέρετε, εδώ συμβα</w:t>
      </w:r>
      <w:r>
        <w:rPr>
          <w:rFonts w:eastAsia="Times New Roman" w:cs="Times New Roman"/>
          <w:szCs w:val="24"/>
        </w:rPr>
        <w:t>ίνει το εξής παράδοξο: Συζητάμε...</w:t>
      </w:r>
    </w:p>
    <w:p w14:paraId="5760BB78"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Θα ήθελα να κάνω την ομιλία μου.</w:t>
      </w:r>
    </w:p>
    <w:p w14:paraId="5760BB79"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ΠΡΟΕΔΡΕΥΩΝ (Σ</w:t>
      </w:r>
      <w:r>
        <w:rPr>
          <w:rFonts w:eastAsia="Times New Roman" w:cs="Times New Roman"/>
          <w:b/>
          <w:szCs w:val="24"/>
        </w:rPr>
        <w:t>πυρίδων</w:t>
      </w:r>
      <w:r>
        <w:rPr>
          <w:rFonts w:eastAsia="Times New Roman" w:cs="Times New Roman"/>
          <w:b/>
          <w:szCs w:val="24"/>
        </w:rPr>
        <w:t xml:space="preserve"> Λ</w:t>
      </w:r>
      <w:r>
        <w:rPr>
          <w:rFonts w:eastAsia="Times New Roman" w:cs="Times New Roman"/>
          <w:b/>
          <w:szCs w:val="24"/>
        </w:rPr>
        <w:t>υκούδης</w:t>
      </w:r>
      <w:r>
        <w:rPr>
          <w:rFonts w:eastAsia="Times New Roman" w:cs="Times New Roman"/>
          <w:b/>
          <w:szCs w:val="24"/>
        </w:rPr>
        <w:t>):</w:t>
      </w:r>
      <w:r>
        <w:rPr>
          <w:rFonts w:eastAsia="Times New Roman" w:cs="Times New Roman"/>
          <w:szCs w:val="24"/>
        </w:rPr>
        <w:t xml:space="preserve"> Για να μιλήσετε. Μάλιστα. </w:t>
      </w:r>
    </w:p>
    <w:p w14:paraId="5760BB7A"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Νωρίτερα, κύριε Ξανθέ, θέλετε εσείς να πάρετε τον λόγο;</w:t>
      </w:r>
    </w:p>
    <w:p w14:paraId="5760BB7B"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w:t>
      </w:r>
      <w:r>
        <w:rPr>
          <w:rFonts w:eastAsia="Times New Roman" w:cs="Times New Roman"/>
          <w:b/>
          <w:szCs w:val="24"/>
        </w:rPr>
        <w:t>Υγείας):</w:t>
      </w:r>
      <w:r>
        <w:rPr>
          <w:rFonts w:eastAsia="Times New Roman" w:cs="Times New Roman"/>
          <w:szCs w:val="24"/>
        </w:rPr>
        <w:t xml:space="preserve"> Θα παρουσιάσω κάποιες τροπολογίες μετά.</w:t>
      </w:r>
    </w:p>
    <w:p w14:paraId="5760BB7C"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ΠΡΟΕΔΡΕΥΩΝ (Σ</w:t>
      </w:r>
      <w:r>
        <w:rPr>
          <w:rFonts w:eastAsia="Times New Roman" w:cs="Times New Roman"/>
          <w:b/>
          <w:szCs w:val="24"/>
        </w:rPr>
        <w:t>πυρίδων</w:t>
      </w:r>
      <w:r>
        <w:rPr>
          <w:rFonts w:eastAsia="Times New Roman" w:cs="Times New Roman"/>
          <w:b/>
          <w:szCs w:val="24"/>
        </w:rPr>
        <w:t xml:space="preserve"> Λ</w:t>
      </w:r>
      <w:r>
        <w:rPr>
          <w:rFonts w:eastAsia="Times New Roman" w:cs="Times New Roman"/>
          <w:b/>
          <w:szCs w:val="24"/>
        </w:rPr>
        <w:t>υκούδης</w:t>
      </w:r>
      <w:r>
        <w:rPr>
          <w:rFonts w:eastAsia="Times New Roman" w:cs="Times New Roman"/>
          <w:b/>
          <w:szCs w:val="24"/>
        </w:rPr>
        <w:t>):</w:t>
      </w:r>
      <w:r>
        <w:rPr>
          <w:rFonts w:eastAsia="Times New Roman" w:cs="Times New Roman"/>
          <w:szCs w:val="24"/>
        </w:rPr>
        <w:t xml:space="preserve"> Εντάξει, ευχαριστώ πολύ.</w:t>
      </w:r>
    </w:p>
    <w:p w14:paraId="5760BB7D"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5760BB7E" w14:textId="77777777" w:rsidR="003F14BB" w:rsidRDefault="00F37CA6">
      <w:pPr>
        <w:spacing w:line="600" w:lineRule="auto"/>
        <w:ind w:firstLine="709"/>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Επειδή ο λόγος στην ώρα του χίλιους παράδες κάνει, όπως λένε στα μέρη απ’</w:t>
      </w:r>
      <w:r>
        <w:rPr>
          <w:rFonts w:eastAsia="Times New Roman"/>
          <w:szCs w:val="24"/>
        </w:rPr>
        <w:t xml:space="preserve"> όπου κατάγομαι, θα αξιοποιήσω τον χρόνο της ομιλίας μου</w:t>
      </w:r>
      <w:r>
        <w:rPr>
          <w:rFonts w:eastAsia="Times New Roman"/>
          <w:szCs w:val="24"/>
        </w:rPr>
        <w:t>,</w:t>
      </w:r>
      <w:r>
        <w:rPr>
          <w:rFonts w:eastAsia="Times New Roman"/>
          <w:szCs w:val="24"/>
        </w:rPr>
        <w:t xml:space="preserve"> προκειμένου να απαντήσω σε κάποια πράγματα τα οποία ακούστηκαν προηγουμένως εδώ, γιατί δυστυχώς ορισμένοι συνάδελφοι νομίζουν ότι με το να κάνουν ασκήσεις ρητορείας και μπλεξίματος μισής αλήθειας με</w:t>
      </w:r>
      <w:r>
        <w:rPr>
          <w:rFonts w:eastAsia="Times New Roman"/>
          <w:szCs w:val="24"/>
        </w:rPr>
        <w:t xml:space="preserve"> ολόκληρα ψέματα, μπορούν τελικά να θολώσουν τα νερά της πραγματικότητας και αυτού που συμβαίνει εδώ και δύο χρόνια στη</w:t>
      </w:r>
      <w:r>
        <w:rPr>
          <w:rFonts w:eastAsia="Times New Roman"/>
          <w:szCs w:val="24"/>
        </w:rPr>
        <w:t>ν</w:t>
      </w:r>
      <w:r>
        <w:rPr>
          <w:rFonts w:eastAsia="Times New Roman"/>
          <w:szCs w:val="24"/>
        </w:rPr>
        <w:t xml:space="preserve"> πατρίδα μας σε σχέση με το σύστημα υγείας.</w:t>
      </w:r>
    </w:p>
    <w:p w14:paraId="5760BB7F" w14:textId="77777777" w:rsidR="003F14BB" w:rsidRDefault="00F37CA6">
      <w:pPr>
        <w:spacing w:line="600" w:lineRule="auto"/>
        <w:ind w:firstLine="709"/>
        <w:jc w:val="both"/>
        <w:rPr>
          <w:rFonts w:eastAsia="Times New Roman"/>
          <w:szCs w:val="24"/>
        </w:rPr>
      </w:pPr>
      <w:r>
        <w:rPr>
          <w:rFonts w:eastAsia="Times New Roman"/>
          <w:szCs w:val="24"/>
        </w:rPr>
        <w:t>Πολλοί συνάδελφοι πριν έκαναν μία γενικότερη τοποθέτηση. Τα ειδικότερα τα έχουν πει οι ειδικ</w:t>
      </w:r>
      <w:r>
        <w:rPr>
          <w:rFonts w:eastAsia="Times New Roman"/>
          <w:szCs w:val="24"/>
        </w:rPr>
        <w:t xml:space="preserve">οί αγορητές και οι </w:t>
      </w:r>
      <w:r>
        <w:rPr>
          <w:rFonts w:eastAsia="Times New Roman"/>
          <w:szCs w:val="24"/>
        </w:rPr>
        <w:t>Κ</w:t>
      </w:r>
      <w:r>
        <w:rPr>
          <w:rFonts w:eastAsia="Times New Roman"/>
          <w:szCs w:val="24"/>
        </w:rPr>
        <w:t xml:space="preserve">οινοβουλευτικοί </w:t>
      </w:r>
      <w:r>
        <w:rPr>
          <w:rFonts w:eastAsia="Times New Roman"/>
          <w:szCs w:val="24"/>
        </w:rPr>
        <w:t>Ε</w:t>
      </w:r>
      <w:r>
        <w:rPr>
          <w:rFonts w:eastAsia="Times New Roman"/>
          <w:szCs w:val="24"/>
        </w:rPr>
        <w:t>κπρόσωποι και έχουν ακουστεί πάρα πολλά και από συναδέλφους του ΣΥΡΙΖΑ, οι οποίοι μίλησαν και μιλάνε για το νομοσχέδιο και τα άρθρα του συγκεκριμένα. Εγώ θα αναφερθώ σε μερικά συγκεκριμένα πράγματα</w:t>
      </w:r>
      <w:r>
        <w:rPr>
          <w:rFonts w:eastAsia="Times New Roman"/>
          <w:szCs w:val="24"/>
        </w:rPr>
        <w:t>,</w:t>
      </w:r>
      <w:r>
        <w:rPr>
          <w:rFonts w:eastAsia="Times New Roman"/>
          <w:szCs w:val="24"/>
        </w:rPr>
        <w:t xml:space="preserve"> τα οποία ακούστηκαν </w:t>
      </w:r>
      <w:r>
        <w:rPr>
          <w:rFonts w:eastAsia="Times New Roman"/>
          <w:szCs w:val="24"/>
        </w:rPr>
        <w:t xml:space="preserve">και από τον τελευταίο ομιλητή, αλλά έχουν ακουστεί και πριν από άλλους ομιλητές. </w:t>
      </w:r>
    </w:p>
    <w:p w14:paraId="5760BB80" w14:textId="77777777" w:rsidR="003F14BB" w:rsidRDefault="00F37CA6">
      <w:pPr>
        <w:spacing w:line="600" w:lineRule="auto"/>
        <w:ind w:firstLine="709"/>
        <w:jc w:val="both"/>
        <w:rPr>
          <w:rFonts w:eastAsia="Times New Roman"/>
          <w:szCs w:val="24"/>
        </w:rPr>
      </w:pPr>
      <w:r>
        <w:rPr>
          <w:rFonts w:eastAsia="Times New Roman"/>
          <w:szCs w:val="24"/>
        </w:rPr>
        <w:t>Όσο και αν τα ΜΜΕ της χώρας σε διατεταγμένη υπηρεσία –γιατί τέτοια είναι και είναι διατεταγμένη υπηρεσία</w:t>
      </w:r>
      <w:r>
        <w:rPr>
          <w:rFonts w:eastAsia="Times New Roman"/>
          <w:szCs w:val="24"/>
        </w:rPr>
        <w:t>,</w:t>
      </w:r>
      <w:r>
        <w:rPr>
          <w:rFonts w:eastAsia="Times New Roman"/>
          <w:szCs w:val="24"/>
        </w:rPr>
        <w:t xml:space="preserve"> γιατί έχουν στοιχηθεί πίσω από το θεώρημα και την προσδοκία της «αρι</w:t>
      </w:r>
      <w:r>
        <w:rPr>
          <w:rFonts w:eastAsia="Times New Roman"/>
          <w:szCs w:val="24"/>
        </w:rPr>
        <w:t>στερής παρένθεσης»- προσπαθούν καθημερινά -και ειδικά ορισμένα, δύο</w:t>
      </w:r>
      <w:r>
        <w:rPr>
          <w:rFonts w:eastAsia="Times New Roman"/>
          <w:szCs w:val="24"/>
        </w:rPr>
        <w:t xml:space="preserve">, </w:t>
      </w:r>
      <w:r>
        <w:rPr>
          <w:rFonts w:eastAsia="Times New Roman"/>
          <w:szCs w:val="24"/>
        </w:rPr>
        <w:t>τρία μεγάλα</w:t>
      </w:r>
      <w:r>
        <w:rPr>
          <w:rFonts w:eastAsia="Times New Roman"/>
          <w:szCs w:val="24"/>
        </w:rPr>
        <w:t>,</w:t>
      </w:r>
      <w:r>
        <w:rPr>
          <w:rFonts w:eastAsia="Times New Roman"/>
          <w:szCs w:val="24"/>
        </w:rPr>
        <w:t xml:space="preserve"> πανελλαδικής εμβέλειας κανάλια το έχουν πάρει εργολαβία- να ανακαλύπτουν την Αμερική</w:t>
      </w:r>
      <w:r>
        <w:rPr>
          <w:rFonts w:eastAsia="Times New Roman"/>
          <w:szCs w:val="24"/>
        </w:rPr>
        <w:t>,</w:t>
      </w:r>
      <w:r>
        <w:rPr>
          <w:rFonts w:eastAsia="Times New Roman"/>
          <w:szCs w:val="24"/>
        </w:rPr>
        <w:t xml:space="preserve"> παρουσιάζοντας μία μαύρη εικόνα του συστήματος, η πραγματικότητα στις αδρές της γραμμές </w:t>
      </w:r>
      <w:r>
        <w:rPr>
          <w:rFonts w:eastAsia="Times New Roman"/>
          <w:szCs w:val="24"/>
        </w:rPr>
        <w:t>είναι η εξής και αυτή δεν αμφισβητείται από κανέναν που έχει στοιχειώδεις γνώσεις αριθμητικής</w:t>
      </w:r>
      <w:r>
        <w:rPr>
          <w:rFonts w:eastAsia="Times New Roman"/>
          <w:szCs w:val="24"/>
        </w:rPr>
        <w:t>,</w:t>
      </w:r>
      <w:r>
        <w:rPr>
          <w:rFonts w:eastAsia="Times New Roman"/>
          <w:szCs w:val="24"/>
        </w:rPr>
        <w:t xml:space="preserve"> επιπέδου </w:t>
      </w:r>
      <w:r>
        <w:rPr>
          <w:rFonts w:eastAsia="Times New Roman"/>
          <w:szCs w:val="24"/>
        </w:rPr>
        <w:t>Γ΄</w:t>
      </w:r>
      <w:r>
        <w:rPr>
          <w:rFonts w:eastAsia="Times New Roman"/>
          <w:szCs w:val="24"/>
        </w:rPr>
        <w:t xml:space="preserve"> τάξης δημοτικού σχολείου και έχει και τη στοιχειώδη τιμιότητα να αναγνωρίσει ότι γίνεται μια τεράστια προσπάθεια τον τελευταίο ενάμισ</w:t>
      </w:r>
      <w:r>
        <w:rPr>
          <w:rFonts w:eastAsia="Times New Roman"/>
          <w:szCs w:val="24"/>
        </w:rPr>
        <w:t>η</w:t>
      </w:r>
      <w:r>
        <w:rPr>
          <w:rFonts w:eastAsia="Times New Roman"/>
          <w:szCs w:val="24"/>
        </w:rPr>
        <w:t xml:space="preserve"> χρόνο</w:t>
      </w:r>
      <w:r>
        <w:rPr>
          <w:rFonts w:eastAsia="Times New Roman"/>
          <w:szCs w:val="24"/>
        </w:rPr>
        <w:t>,</w:t>
      </w:r>
      <w:r>
        <w:rPr>
          <w:rFonts w:eastAsia="Times New Roman"/>
          <w:szCs w:val="24"/>
        </w:rPr>
        <w:t xml:space="preserve"> από τότ</w:t>
      </w:r>
      <w:r>
        <w:rPr>
          <w:rFonts w:eastAsia="Times New Roman"/>
          <w:szCs w:val="24"/>
        </w:rPr>
        <w:t>ε που αρχίσαμε να κυβερνάμε, από τον Οκτώβρη του 2015, γιατί μέχρι τότε δεν κυβερνούσαμε. Είχαμε μια θηλιά στο</w:t>
      </w:r>
      <w:r>
        <w:rPr>
          <w:rFonts w:eastAsia="Times New Roman"/>
          <w:szCs w:val="24"/>
        </w:rPr>
        <w:t>ν</w:t>
      </w:r>
      <w:r>
        <w:rPr>
          <w:rFonts w:eastAsia="Times New Roman"/>
          <w:szCs w:val="24"/>
        </w:rPr>
        <w:t xml:space="preserve"> λαιμό μας και προσπαθούσαμε να τη βγάλουμε. Γίνεται μια προσπάθεια εξισορρόπησης ενός συστήματος το οποίο είχε φτάσει στα πρόθυρα της λειτουργικ</w:t>
      </w:r>
      <w:r>
        <w:rPr>
          <w:rFonts w:eastAsia="Times New Roman"/>
          <w:szCs w:val="24"/>
        </w:rPr>
        <w:t xml:space="preserve">ής κατάρρευσης. </w:t>
      </w:r>
    </w:p>
    <w:p w14:paraId="5760BB81" w14:textId="77777777" w:rsidR="003F14BB" w:rsidRDefault="00F37CA6">
      <w:pPr>
        <w:spacing w:line="600" w:lineRule="auto"/>
        <w:ind w:firstLine="720"/>
        <w:jc w:val="both"/>
        <w:rPr>
          <w:rFonts w:eastAsia="Times New Roman"/>
          <w:szCs w:val="24"/>
        </w:rPr>
      </w:pPr>
      <w:r>
        <w:rPr>
          <w:rFonts w:eastAsia="Times New Roman"/>
          <w:szCs w:val="24"/>
        </w:rPr>
        <w:t>Κανένας καλόπιστος παρατηρητής δεν μπορεί να μη δει ότι έχει δοθεί από τον κρατικό προϋπολογισμό, από το Γενικό Λογιστήριο του Κράτους, 300 εκατομμύρια ευρώ αύξηση τον χρόνο στα πραγματικά χρήματα τα οποία δίνει το Γενικό Λογιστήριο στο</w:t>
      </w:r>
      <w:r>
        <w:rPr>
          <w:rFonts w:eastAsia="Times New Roman"/>
          <w:szCs w:val="24"/>
        </w:rPr>
        <w:t>ν</w:t>
      </w:r>
      <w:r>
        <w:rPr>
          <w:rFonts w:eastAsia="Times New Roman"/>
          <w:szCs w:val="24"/>
        </w:rPr>
        <w:t xml:space="preserve"> χ</w:t>
      </w:r>
      <w:r>
        <w:rPr>
          <w:rFonts w:eastAsia="Times New Roman"/>
          <w:szCs w:val="24"/>
        </w:rPr>
        <w:t>ώρο της υγείας. Κανένας πραγματικός και τίμιος παρατηρητής δεν μπορεί να μη δει ότι το 2016 στη χώρα μας δόθηκαν από το ενιαίο πια ασφαλιστικό ταμείο, για πρώτη φορά στην ιστορία σε όρους πραγματικού χρήματος, προς τα νοσοκομεία του ΕΣΥ και τις εποπτευόμεν</w:t>
      </w:r>
      <w:r>
        <w:rPr>
          <w:rFonts w:eastAsia="Times New Roman"/>
          <w:szCs w:val="24"/>
        </w:rPr>
        <w:t>ες δομές του 532 εκατομμύρια ευρώ στα νοσοκομεία του ΕΣΥ, 60 εκατομμύρια ευρώ στα στρατιωτικά νοσοκομεία, 47 εκατομμύρια ευρώ στο «Ωνάσειο», 70 εκατομμύρια ευρώ στο «Παπαγεωργίου» και δίνονται και άλλα 20 τις επόμενες μέρες, 24 εκατομμύρια στο ΕΚΑΒ</w:t>
      </w:r>
      <w:r>
        <w:rPr>
          <w:rFonts w:eastAsia="Times New Roman"/>
          <w:szCs w:val="24"/>
        </w:rPr>
        <w:t>,</w:t>
      </w:r>
      <w:r>
        <w:rPr>
          <w:rFonts w:eastAsia="Times New Roman"/>
          <w:szCs w:val="24"/>
        </w:rPr>
        <w:t xml:space="preserve"> για πρ</w:t>
      </w:r>
      <w:r>
        <w:rPr>
          <w:rFonts w:eastAsia="Times New Roman"/>
          <w:szCs w:val="24"/>
        </w:rPr>
        <w:t>ώτη φορά στην ιστορία του</w:t>
      </w:r>
      <w:r>
        <w:rPr>
          <w:rFonts w:eastAsia="Times New Roman"/>
          <w:szCs w:val="24"/>
        </w:rPr>
        <w:t>,</w:t>
      </w:r>
      <w:r>
        <w:rPr>
          <w:rFonts w:eastAsia="Times New Roman"/>
          <w:szCs w:val="24"/>
        </w:rPr>
        <w:t xml:space="preserve"> που τα 12 αφορούν δαπάνες του 2012, δαπάνες αεροδιακομιδών που είχατε αφήσει απλήρωτες και η προηγούμενη και η προπροηγούμενη και η παραπροπροηγούμενη κυβέρνηση και είχατε φτάσει το ύψος της οφειλής προς την Πολεμική Αεροπορία στ</w:t>
      </w:r>
      <w:r>
        <w:rPr>
          <w:rFonts w:eastAsia="Times New Roman"/>
          <w:szCs w:val="24"/>
        </w:rPr>
        <w:t>α 100 εκατομμύρια ευρώ και που συμφωνήσαμε να δώσουμε 50 εκατομμύρια ευρώ</w:t>
      </w:r>
      <w:r>
        <w:rPr>
          <w:rFonts w:eastAsia="Times New Roman"/>
          <w:szCs w:val="24"/>
        </w:rPr>
        <w:t>,</w:t>
      </w:r>
      <w:r>
        <w:rPr>
          <w:rFonts w:eastAsia="Times New Roman"/>
          <w:szCs w:val="24"/>
        </w:rPr>
        <w:t xml:space="preserve"> σιγά</w:t>
      </w:r>
      <w:r>
        <w:rPr>
          <w:rFonts w:eastAsia="Times New Roman"/>
          <w:szCs w:val="24"/>
        </w:rPr>
        <w:t xml:space="preserve"> </w:t>
      </w:r>
      <w:r>
        <w:rPr>
          <w:rFonts w:eastAsia="Times New Roman"/>
          <w:szCs w:val="24"/>
        </w:rPr>
        <w:t>σιγά μέσα από το υστέρημα του ελληνικού λαού και από τη μετακίνηση της χρηματοδότησης</w:t>
      </w:r>
      <w:r>
        <w:rPr>
          <w:rFonts w:eastAsia="Times New Roman"/>
          <w:szCs w:val="24"/>
        </w:rPr>
        <w:t>,</w:t>
      </w:r>
      <w:r>
        <w:rPr>
          <w:rFonts w:eastAsia="Times New Roman"/>
          <w:szCs w:val="24"/>
        </w:rPr>
        <w:t xml:space="preserve"> για να λήξει αυτό το χρέος και να προχωρήσουν κανονικά πλέον οι σχέσεις με την Πολεμική Α</w:t>
      </w:r>
      <w:r>
        <w:rPr>
          <w:rFonts w:eastAsia="Times New Roman"/>
          <w:szCs w:val="24"/>
        </w:rPr>
        <w:t>εροπορία. Αυτό δεν μπορεί να το αμφισβητήσει κανένας. Δεν το λένε τα κανάλια</w:t>
      </w:r>
      <w:r>
        <w:rPr>
          <w:rFonts w:eastAsia="Times New Roman"/>
          <w:szCs w:val="24"/>
        </w:rPr>
        <w:t>,</w:t>
      </w:r>
      <w:r>
        <w:rPr>
          <w:rFonts w:eastAsia="Times New Roman"/>
          <w:szCs w:val="24"/>
        </w:rPr>
        <w:t xml:space="preserve"> που ανακαλύπτουν κατσαρίδες, που ανακαλύπτουν για πρώτη φορά στη ζωή τους ράντσα ή κακοτεχνίες κατασκευών που είναι από το 2004 και από το 1550, αλλά αυτή είναι η πραγματικότητα.</w:t>
      </w:r>
    </w:p>
    <w:p w14:paraId="5760BB82" w14:textId="77777777" w:rsidR="003F14BB" w:rsidRDefault="00F37CA6">
      <w:pPr>
        <w:spacing w:line="600" w:lineRule="auto"/>
        <w:ind w:firstLine="720"/>
        <w:jc w:val="both"/>
        <w:rPr>
          <w:rFonts w:eastAsia="Times New Roman"/>
          <w:szCs w:val="24"/>
        </w:rPr>
      </w:pPr>
      <w:r>
        <w:rPr>
          <w:rFonts w:eastAsia="Times New Roman"/>
          <w:szCs w:val="24"/>
        </w:rPr>
        <w:t xml:space="preserve">Δεύτερον, κανείς δεν μπορεί να μην αναγνωρίσει ότι από τον Οκτώβριο του 2015 με όλες τις μορφές εργασιακών σχέσεων έχουν αναλάβει υπηρεσία –το επαναλαμβάνω για τρίτη φορά- </w:t>
      </w:r>
      <w:r>
        <w:rPr>
          <w:rFonts w:eastAsia="Times New Roman"/>
          <w:szCs w:val="24"/>
        </w:rPr>
        <w:t xml:space="preserve">έξι χιλιάδες διακόσια </w:t>
      </w:r>
      <w:r>
        <w:rPr>
          <w:rFonts w:eastAsia="Times New Roman"/>
          <w:szCs w:val="24"/>
        </w:rPr>
        <w:t>άτομα στα νοσοκομεία, στα κέντρα υγείας και στα ΠΕΔΥ της χώρα</w:t>
      </w:r>
      <w:r>
        <w:rPr>
          <w:rFonts w:eastAsia="Times New Roman"/>
          <w:szCs w:val="24"/>
        </w:rPr>
        <w:t>ς</w:t>
      </w:r>
      <w:r>
        <w:rPr>
          <w:rFonts w:eastAsia="Times New Roman"/>
          <w:szCs w:val="24"/>
        </w:rPr>
        <w:t>.</w:t>
      </w:r>
      <w:r>
        <w:rPr>
          <w:rFonts w:eastAsia="Times New Roman"/>
          <w:szCs w:val="24"/>
        </w:rPr>
        <w:t xml:space="preserve"> </w:t>
      </w:r>
    </w:p>
    <w:p w14:paraId="5760BB83"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Νέο νούμερο αυτό! </w:t>
      </w:r>
    </w:p>
    <w:p w14:paraId="5760BB84"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Κάθε μέρα αυξάνεται, κύριε Οικονόμου, όπως δεν έχετε καταλάβει. </w:t>
      </w:r>
    </w:p>
    <w:p w14:paraId="5760BB85"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Καταλήξτε σε ένα νούμερο! </w:t>
      </w:r>
    </w:p>
    <w:p w14:paraId="5760BB86"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Μα, δεν</w:t>
      </w:r>
      <w:r>
        <w:rPr>
          <w:rFonts w:eastAsia="Times New Roman" w:cs="Times New Roman"/>
          <w:szCs w:val="24"/>
        </w:rPr>
        <w:t xml:space="preserve"> καταλήγω. Δεν μπορώ να καταλήξω. Την επόμενη εβδομάδα θα είναι πιο πάνω. Τι να κάνουμε; Αφού προσλαμβάνονται! Εκεί που είχατε κλείσει εσείς την πόρτα και μόνο διώχνατε, εμείς παίρνουμε! Και είναι τιμή μας και καμάρι μας! Γιατί έτσι το στήσαμε στα πόδια το</w:t>
      </w:r>
      <w:r>
        <w:rPr>
          <w:rFonts w:eastAsia="Times New Roman" w:cs="Times New Roman"/>
          <w:szCs w:val="24"/>
        </w:rPr>
        <w:t xml:space="preserve">υ αυτό που γκρέμισε αυτός που κάθεται από πίσω σας, με τη βοήθεια και άλλων. </w:t>
      </w:r>
    </w:p>
    <w:p w14:paraId="5760BB87" w14:textId="77777777" w:rsidR="003F14BB" w:rsidRDefault="00F37CA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760BB88"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Είναι τρεις χιλιάδες εξακόσια άτομα, με ολοκληρωμένες τις διαδικασίες της επιλογής, τα οποία διορίζονται καθημερινά. Είναι άλλα χίλια </w:t>
      </w:r>
      <w:r>
        <w:rPr>
          <w:rFonts w:eastAsia="Times New Roman" w:cs="Times New Roman"/>
          <w:szCs w:val="24"/>
        </w:rPr>
        <w:t xml:space="preserve">επτακόσια εξήντα έξι άτομα, που ολοκληρώθηκε η προκήρυξη, και είναι άλλες περίπου πέντε χιλιάδες, που προκηρύσσονται τις επόμενες μέρες. Ήδη σήμερα υπογράψαμε με τον Ανδρέα για μια πρώτη μεγάλη ομάδα μόνιμων γιατρών του συστήματος, που θα προκηρυχθούν τις </w:t>
      </w:r>
      <w:r>
        <w:rPr>
          <w:rFonts w:eastAsia="Times New Roman" w:cs="Times New Roman"/>
          <w:szCs w:val="24"/>
        </w:rPr>
        <w:t xml:space="preserve">επόμενες μέρες. Αυτή είναι η πραγματικότητα, με κεφαλαία γράμματα! </w:t>
      </w:r>
    </w:p>
    <w:p w14:paraId="5760BB89"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Λύσαμε τα προβλήματα; Όχι, δεν τα λύσαμε. Έχει αδυναμίες το σύστημα; Φυσικά και έχει. Υπάρχουν προβλήματα στην εφημερία; Φυσικά και υπάρχουν. Το θέμα είναι ότι ο κόσμος αυτό που αναγνωρίζε</w:t>
      </w:r>
      <w:r>
        <w:rPr>
          <w:rFonts w:eastAsia="Times New Roman" w:cs="Times New Roman"/>
          <w:szCs w:val="24"/>
        </w:rPr>
        <w:t>ι και καταλαβαίνει είναι ότι γίνεται πραγματικά μια ηρωική προσπάθεια από την ηγεσία του Υπουργείου, από τους υπηρεσιακούς παράγοντες, από τους συνεργάτες μας, από τον κόσμο του συστήματος, που βάζει πλάτη, γιατί βλέπει τι κάνουμε για πρώτη φορά μετά από π</w:t>
      </w:r>
      <w:r>
        <w:rPr>
          <w:rFonts w:eastAsia="Times New Roman" w:cs="Times New Roman"/>
          <w:szCs w:val="24"/>
        </w:rPr>
        <w:t xml:space="preserve">έντε χρόνια και έξι μνημονιακής καταστροφής. Για αυτό τον λόγο δεν συμμετέχει στις κατευθυνόμενες κινητοποιήσεις που κάνουν κάποιοι με οργανική σχέση με το παλιό πολιτικό σύστημα συνδικαλιστές. </w:t>
      </w:r>
    </w:p>
    <w:p w14:paraId="5760BB8A"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Δείτε σήμερα τα ποσοστά επιτυχίας της απεργίας στο ΕΚΑΒ</w:t>
      </w:r>
      <w:r>
        <w:rPr>
          <w:rFonts w:eastAsia="Times New Roman" w:cs="Times New Roman"/>
          <w:szCs w:val="24"/>
        </w:rPr>
        <w:t>,</w:t>
      </w:r>
      <w:r>
        <w:rPr>
          <w:rFonts w:eastAsia="Times New Roman" w:cs="Times New Roman"/>
          <w:szCs w:val="24"/>
        </w:rPr>
        <w:t xml:space="preserve"> για </w:t>
      </w:r>
      <w:r>
        <w:rPr>
          <w:rFonts w:eastAsia="Times New Roman" w:cs="Times New Roman"/>
          <w:szCs w:val="24"/>
        </w:rPr>
        <w:t>παράδειγμα: δύο διοικητικοί, δώδεκα πληρώματα ήταν η συμμετοχή στη σημερινή πανελλαδική απεργία. Μουλάρια, άλογα, καμήλες, φορτηγά, καρότσες έχει άφθονα. Εργαζόμενους δεν έχει από πίσω η κινητοποίηση.  Το μόνο που έχει είναι κάλυψη από τα συστημικά κανάλια</w:t>
      </w:r>
      <w:r>
        <w:rPr>
          <w:rFonts w:eastAsia="Times New Roman" w:cs="Times New Roman"/>
          <w:szCs w:val="24"/>
        </w:rPr>
        <w:t>,</w:t>
      </w:r>
      <w:r>
        <w:rPr>
          <w:rFonts w:eastAsia="Times New Roman" w:cs="Times New Roman"/>
          <w:szCs w:val="24"/>
        </w:rPr>
        <w:t xml:space="preserve"> που κάνουν την τρίχα τριχιά. Εάν ίσχυαν αυτά που κάθε βράδυ από τα δελτία στις </w:t>
      </w:r>
      <w:r>
        <w:rPr>
          <w:rFonts w:eastAsia="Times New Roman" w:cs="Times New Roman"/>
          <w:szCs w:val="24"/>
        </w:rPr>
        <w:t>20.00</w:t>
      </w:r>
      <w:r>
        <w:rPr>
          <w:rFonts w:eastAsia="Times New Roman" w:cs="Times New Roman"/>
          <w:szCs w:val="24"/>
        </w:rPr>
        <w:t xml:space="preserve"> βομβαρδίζουν την κοινωνία, θα είχαμε πέσει. </w:t>
      </w:r>
    </w:p>
    <w:p w14:paraId="5760BB8B"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Δεν πέφτουμε, όμως. Αντέχουμε και θα την κλείσουμε την αξιολόγηση και όλα θα γίνουν. Στην ποσοτική χαλάρωση θα μπούμε και κα</w:t>
      </w:r>
      <w:r>
        <w:rPr>
          <w:rFonts w:eastAsia="Times New Roman" w:cs="Times New Roman"/>
          <w:szCs w:val="24"/>
        </w:rPr>
        <w:t>νένα νέο μέτρο μέχρι το 2018 δεν πρόκειται να πάρουμε και όλα θα τύχουν επαναδιαπραγμάτευσης και για μετά το 2019, γιατί μετά από πέντε εκλογικές αναμετρήσεις η Ευρώπη θα είναι διαφορετική. Δεν θα ευοδωθούν οι μύχιοι πόθοι κάποιων</w:t>
      </w:r>
      <w:r>
        <w:rPr>
          <w:rFonts w:eastAsia="Times New Roman" w:cs="Times New Roman"/>
          <w:szCs w:val="24"/>
        </w:rPr>
        <w:t>,</w:t>
      </w:r>
      <w:r>
        <w:rPr>
          <w:rFonts w:eastAsia="Times New Roman" w:cs="Times New Roman"/>
          <w:szCs w:val="24"/>
        </w:rPr>
        <w:t xml:space="preserve"> που δεν θέλουν να κλείσε</w:t>
      </w:r>
      <w:r>
        <w:rPr>
          <w:rFonts w:eastAsia="Times New Roman" w:cs="Times New Roman"/>
          <w:szCs w:val="24"/>
        </w:rPr>
        <w:t>ι η αξιολόγηση και θέλουν να πέσει ο Τσίπρας. Και ο Τσίπρας θα μείνει στη θέση του και ο ΣΥΡΙΖΑ θα ολοκληρώσει την τετραετία και το τέλος του 2019 θα μας κρίνει ο ελληνικός λαός για το σύνολο της πολιτικής που προσπαθήσαμε να εφαρμόσουμε! Αυτή είναι η πραγ</w:t>
      </w:r>
      <w:r>
        <w:rPr>
          <w:rFonts w:eastAsia="Times New Roman" w:cs="Times New Roman"/>
          <w:szCs w:val="24"/>
        </w:rPr>
        <w:t xml:space="preserve">ματικότητα, είτε σας αρέσει είτε δεν σας αρέσει. </w:t>
      </w:r>
    </w:p>
    <w:p w14:paraId="5760BB8C"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Να πω τώρα και τρία</w:t>
      </w:r>
      <w:r>
        <w:rPr>
          <w:rFonts w:eastAsia="Times New Roman" w:cs="Times New Roman"/>
          <w:szCs w:val="24"/>
        </w:rPr>
        <w:t xml:space="preserve">, </w:t>
      </w:r>
      <w:r>
        <w:rPr>
          <w:rFonts w:eastAsia="Times New Roman" w:cs="Times New Roman"/>
          <w:szCs w:val="24"/>
        </w:rPr>
        <w:t>τέσσερα πράγματα για κάποια συγκεκριμένα ζητήματα. Πρώτον, όσον αφορά αυτό που παρήγε ως αποτέλεσμα αυτό το οποίο κάνατε στην πρωτοβάθμια υγεία</w:t>
      </w:r>
      <w:r>
        <w:rPr>
          <w:rFonts w:eastAsia="Times New Roman" w:cs="Times New Roman"/>
          <w:szCs w:val="24"/>
        </w:rPr>
        <w:t>.</w:t>
      </w:r>
      <w:r>
        <w:rPr>
          <w:rFonts w:eastAsia="Times New Roman" w:cs="Times New Roman"/>
          <w:szCs w:val="24"/>
        </w:rPr>
        <w:t xml:space="preserve"> </w:t>
      </w:r>
      <w:r>
        <w:rPr>
          <w:rFonts w:eastAsia="Times New Roman" w:cs="Times New Roman"/>
          <w:szCs w:val="24"/>
        </w:rPr>
        <w:t>Δ</w:t>
      </w:r>
      <w:r>
        <w:rPr>
          <w:rFonts w:eastAsia="Times New Roman" w:cs="Times New Roman"/>
          <w:szCs w:val="24"/>
        </w:rPr>
        <w:t xml:space="preserve">εν σας έπιασε, κύριε Αντιπρόεδρε της Νέας Δημοκρατίας, καμμία ιδεολογική μετάλλαξη -το </w:t>
      </w:r>
      <w:r>
        <w:rPr>
          <w:rFonts w:eastAsia="Times New Roman" w:cs="Times New Roman"/>
          <w:szCs w:val="24"/>
          <w:lang w:val="en-US"/>
        </w:rPr>
        <w:t>DNA</w:t>
      </w:r>
      <w:r>
        <w:rPr>
          <w:rFonts w:eastAsia="Times New Roman" w:cs="Times New Roman"/>
          <w:szCs w:val="24"/>
        </w:rPr>
        <w:t xml:space="preserve"> σας σε αυτές τις αντιλήψεις είναι πλήρως οχυρωμένο ακροδεξιά- της πλήρους και αποκλειστικής απασχόλησης των γιατρών του ΠΕΔΥ και των γιατρών των μονάδων των πρώην ια</w:t>
      </w:r>
      <w:r>
        <w:rPr>
          <w:rFonts w:eastAsia="Times New Roman" w:cs="Times New Roman"/>
          <w:szCs w:val="24"/>
        </w:rPr>
        <w:t>τρείων ΙΚΑ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ΕΟΠΥΥ. Δεν σας έπιασε το πάθος της Αριστεράς να φέρετε την πλήρη και αποκλειστική απασχόληση. </w:t>
      </w:r>
    </w:p>
    <w:p w14:paraId="5760BB8D"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Αυτό που κάνατε το κάνατε για έναν και μόνο λόγο και κρίνεται εκ του αποτελέσματος. Εκεί που είχαμε πεντέμισι χιλιάδες γιατρούς, σε δυο βδομάδες είχ</w:t>
      </w:r>
      <w:r>
        <w:rPr>
          <w:rFonts w:eastAsia="Times New Roman" w:cs="Times New Roman"/>
          <w:szCs w:val="24"/>
        </w:rPr>
        <w:t>αμε μόνο χίλιους διακόσιους στις δομές και στα ιατρεία του ΙΚΑ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ΕΟΠΥΥ. Δηλαδή, πλήρης κατάρρευση. </w:t>
      </w:r>
    </w:p>
    <w:p w14:paraId="5760BB8E"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ΣΠΥΡΙΔΩΝ -</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b/>
          <w:szCs w:val="24"/>
        </w:rPr>
        <w:t xml:space="preserve"> </w:t>
      </w:r>
      <w:r>
        <w:rPr>
          <w:rFonts w:eastAsia="Times New Roman" w:cs="Times New Roman"/>
          <w:szCs w:val="24"/>
        </w:rPr>
        <w:t>…(</w:t>
      </w:r>
      <w:r>
        <w:rPr>
          <w:rFonts w:eastAsia="Times New Roman" w:cs="Times New Roman"/>
          <w:szCs w:val="24"/>
        </w:rPr>
        <w:t>δ</w:t>
      </w:r>
      <w:r>
        <w:rPr>
          <w:rFonts w:eastAsia="Times New Roman" w:cs="Times New Roman"/>
          <w:szCs w:val="24"/>
        </w:rPr>
        <w:t>εν ακούστηκε)</w:t>
      </w:r>
    </w:p>
    <w:p w14:paraId="5760BB8F"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Δυόμισι χιλιάδες έγιναν μετά τις δικαστικές προσφυγές. Δεν τα </w:t>
      </w:r>
      <w:r>
        <w:rPr>
          <w:rFonts w:eastAsia="Times New Roman" w:cs="Times New Roman"/>
          <w:szCs w:val="24"/>
        </w:rPr>
        <w:t>ξέρετε καλά. Δεν τα διαβάσατε καλά εχθές το βράδυ</w:t>
      </w:r>
      <w:r>
        <w:rPr>
          <w:rFonts w:eastAsia="Times New Roman" w:cs="Times New Roman"/>
          <w:szCs w:val="24"/>
        </w:rPr>
        <w:t>,</w:t>
      </w:r>
      <w:r>
        <w:rPr>
          <w:rFonts w:eastAsia="Times New Roman" w:cs="Times New Roman"/>
          <w:szCs w:val="24"/>
        </w:rPr>
        <w:t xml:space="preserve"> που ετοιμάζατε την ομιλία σας. Χίλιοι διακόσιοι είναι οι γιατροί που επέλεξαν την πλήρη και αποκλειστική απασχόληση και π</w:t>
      </w:r>
      <w:r>
        <w:rPr>
          <w:rFonts w:eastAsia="Times New Roman" w:cs="Times New Roman"/>
          <w:szCs w:val="24"/>
        </w:rPr>
        <w:t>α</w:t>
      </w:r>
      <w:r>
        <w:rPr>
          <w:rFonts w:eastAsia="Times New Roman" w:cs="Times New Roman"/>
          <w:szCs w:val="24"/>
        </w:rPr>
        <w:t>ρ</w:t>
      </w:r>
      <w:r>
        <w:rPr>
          <w:rFonts w:eastAsia="Times New Roman" w:cs="Times New Roman"/>
          <w:szCs w:val="24"/>
        </w:rPr>
        <w:t>έ</w:t>
      </w:r>
      <w:r>
        <w:rPr>
          <w:rFonts w:eastAsia="Times New Roman" w:cs="Times New Roman"/>
          <w:szCs w:val="24"/>
        </w:rPr>
        <w:t>μειναν, χίλιοι εκατό είναι αυτοί που επέστρεψαν με δικαστικές αποφάσεις.</w:t>
      </w:r>
    </w:p>
    <w:p w14:paraId="5760BB90"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Αυτή τη </w:t>
      </w:r>
      <w:r>
        <w:rPr>
          <w:rFonts w:eastAsia="Times New Roman" w:cs="Times New Roman"/>
          <w:szCs w:val="24"/>
        </w:rPr>
        <w:t>στιγμή, αυτό που κάνουμε με τον Ανδρέα τον Ξανθό εν αναμονή και του νέου νόμου για την πρωτοβάθμια, που έρχεται –και μην αγχώνεστε, έτοιμο είναι το νομοσχέδιο-…</w:t>
      </w:r>
    </w:p>
    <w:p w14:paraId="5760BB91"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Και αυτό εδώ τι είναι; </w:t>
      </w:r>
    </w:p>
    <w:p w14:paraId="5760BB92"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Είνα</w:t>
      </w:r>
      <w:r>
        <w:rPr>
          <w:rFonts w:eastAsia="Times New Roman" w:cs="Times New Roman"/>
          <w:szCs w:val="24"/>
        </w:rPr>
        <w:t xml:space="preserve">ι ο προάγγελός του. Θα σας το απαντήσω αναλυτικά. </w:t>
      </w:r>
    </w:p>
    <w:p w14:paraId="5760BB93"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Αυτό, λοιπόν, που κάνουμε είναι η δυνατότητα να βγουν οι προσκλήσεις, για να μπορέσουν να αρχίσουν να απορροφ</w:t>
      </w:r>
      <w:r>
        <w:rPr>
          <w:rFonts w:eastAsia="Times New Roman" w:cs="Times New Roman"/>
          <w:szCs w:val="24"/>
        </w:rPr>
        <w:t>ώ</w:t>
      </w:r>
      <w:r>
        <w:rPr>
          <w:rFonts w:eastAsia="Times New Roman" w:cs="Times New Roman"/>
          <w:szCs w:val="24"/>
        </w:rPr>
        <w:t>νται τα χρήματα, διότι αλλάξαμε όλο αυτό το οποίο είχατε φτιάξει από παλιά και μπορούμε να χρησ</w:t>
      </w:r>
      <w:r>
        <w:rPr>
          <w:rFonts w:eastAsia="Times New Roman" w:cs="Times New Roman"/>
          <w:szCs w:val="24"/>
        </w:rPr>
        <w:t xml:space="preserve">ιμοποιήσουμε 140 εκατομμύρια ευρώ από πόρους του ΕΣΠΑ, για να στηρίξουμε τη νέα πρωτοβάθμια των </w:t>
      </w:r>
      <w:r>
        <w:rPr>
          <w:rFonts w:eastAsia="Times New Roman" w:cs="Times New Roman"/>
          <w:szCs w:val="24"/>
        </w:rPr>
        <w:t>τ</w:t>
      </w:r>
      <w:r>
        <w:rPr>
          <w:rFonts w:eastAsia="Times New Roman" w:cs="Times New Roman"/>
          <w:szCs w:val="24"/>
        </w:rPr>
        <w:t xml:space="preserve">οπικών </w:t>
      </w:r>
      <w:r>
        <w:rPr>
          <w:rFonts w:eastAsia="Times New Roman" w:cs="Times New Roman"/>
          <w:szCs w:val="24"/>
        </w:rPr>
        <w:t>μ</w:t>
      </w:r>
      <w:r>
        <w:rPr>
          <w:rFonts w:eastAsia="Times New Roman" w:cs="Times New Roman"/>
          <w:szCs w:val="24"/>
        </w:rPr>
        <w:t xml:space="preserve">ονάδων </w:t>
      </w:r>
      <w:r>
        <w:rPr>
          <w:rFonts w:eastAsia="Times New Roman" w:cs="Times New Roman"/>
          <w:szCs w:val="24"/>
        </w:rPr>
        <w:t>υ</w:t>
      </w:r>
      <w:r>
        <w:rPr>
          <w:rFonts w:eastAsia="Times New Roman" w:cs="Times New Roman"/>
          <w:szCs w:val="24"/>
        </w:rPr>
        <w:t xml:space="preserve">γείας στα πρώτα τους βήματα. </w:t>
      </w:r>
    </w:p>
    <w:p w14:paraId="5760BB94"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Το μόνο αποτέλεσμα, λοιπόν, που είχε η παρέμβασή σας ήταν να μείνουν με χίλιους γιατρούς τα ΠΕΔΥ. Θα μένανε με χί</w:t>
      </w:r>
      <w:r>
        <w:rPr>
          <w:rFonts w:eastAsia="Times New Roman" w:cs="Times New Roman"/>
          <w:szCs w:val="24"/>
        </w:rPr>
        <w:t xml:space="preserve">λιους γιατρούς! </w:t>
      </w:r>
      <w:r>
        <w:rPr>
          <w:rFonts w:eastAsia="Times New Roman" w:cs="Times New Roman"/>
          <w:szCs w:val="24"/>
        </w:rPr>
        <w:t>Α</w:t>
      </w:r>
      <w:r>
        <w:rPr>
          <w:rFonts w:eastAsia="Times New Roman" w:cs="Times New Roman"/>
          <w:szCs w:val="24"/>
        </w:rPr>
        <w:t>υτή τη στιγμή, εν αναμονή της παρέμβασης, σαφώς και θέλουμε και προσπαθούμε -και προκηρύξαμε τους επτακόσιους εξήντα- και θα προκηρύξουμε και τ</w:t>
      </w:r>
      <w:r>
        <w:rPr>
          <w:rFonts w:eastAsia="Times New Roman" w:cs="Times New Roman"/>
          <w:szCs w:val="24"/>
        </w:rPr>
        <w:t>ι</w:t>
      </w:r>
      <w:r>
        <w:rPr>
          <w:rFonts w:eastAsia="Times New Roman" w:cs="Times New Roman"/>
          <w:szCs w:val="24"/>
        </w:rPr>
        <w:t>ς δυο χιλιάδες μόνιμους γιατρούς</w:t>
      </w:r>
      <w:r>
        <w:rPr>
          <w:rFonts w:eastAsia="Times New Roman" w:cs="Times New Roman"/>
          <w:szCs w:val="24"/>
        </w:rPr>
        <w:t>,</w:t>
      </w:r>
      <w:r>
        <w:rPr>
          <w:rFonts w:eastAsia="Times New Roman" w:cs="Times New Roman"/>
          <w:szCs w:val="24"/>
        </w:rPr>
        <w:t xml:space="preserve"> που θα ενισχύσουν και με ειδικότητες τα ΠΕΔΥ. Αλλά δεν μπορού</w:t>
      </w:r>
      <w:r>
        <w:rPr>
          <w:rFonts w:eastAsia="Times New Roman" w:cs="Times New Roman"/>
          <w:szCs w:val="24"/>
        </w:rPr>
        <w:t>με να διώξουμε αυτούς που σήμερα υπηρετούν. Γι’ αυτό τους λέμε</w:t>
      </w:r>
      <w:r>
        <w:rPr>
          <w:rFonts w:eastAsia="Times New Roman" w:cs="Times New Roman"/>
          <w:szCs w:val="24"/>
        </w:rPr>
        <w:t>:</w:t>
      </w:r>
      <w:r>
        <w:rPr>
          <w:rFonts w:eastAsia="Times New Roman" w:cs="Times New Roman"/>
          <w:szCs w:val="24"/>
        </w:rPr>
        <w:t xml:space="preserve"> «Διαλέξτε</w:t>
      </w:r>
      <w:r>
        <w:rPr>
          <w:rFonts w:eastAsia="Times New Roman" w:cs="Times New Roman"/>
          <w:szCs w:val="24"/>
        </w:rPr>
        <w:t>,</w:t>
      </w:r>
      <w:r>
        <w:rPr>
          <w:rFonts w:eastAsia="Times New Roman" w:cs="Times New Roman"/>
          <w:szCs w:val="24"/>
        </w:rPr>
        <w:t xml:space="preserve"> παιδιά, θα τελειώσει αυτό το πράγμα. Δεν μπορεί να δουλεύετε εκεί και να έχετε και το ιατρείο</w:t>
      </w:r>
      <w:r>
        <w:rPr>
          <w:rFonts w:eastAsia="Times New Roman" w:cs="Times New Roman"/>
          <w:szCs w:val="24"/>
        </w:rPr>
        <w:t>.</w:t>
      </w:r>
      <w:r>
        <w:rPr>
          <w:rFonts w:eastAsia="Times New Roman" w:cs="Times New Roman"/>
          <w:szCs w:val="24"/>
        </w:rPr>
        <w:t>». Αν χρειαστεί</w:t>
      </w:r>
      <w:r>
        <w:rPr>
          <w:rFonts w:eastAsia="Times New Roman" w:cs="Times New Roman"/>
          <w:szCs w:val="24"/>
        </w:rPr>
        <w:t>,</w:t>
      </w:r>
      <w:r>
        <w:rPr>
          <w:rFonts w:eastAsia="Times New Roman" w:cs="Times New Roman"/>
          <w:szCs w:val="24"/>
        </w:rPr>
        <w:t xml:space="preserve"> μπορεί να δώσουμε και άλλη παράταση -και σήμερα ακόμα-</w:t>
      </w:r>
      <w:r>
        <w:rPr>
          <w:rFonts w:eastAsia="Times New Roman" w:cs="Times New Roman"/>
          <w:szCs w:val="24"/>
        </w:rPr>
        <w:t>,</w:t>
      </w:r>
      <w:r>
        <w:rPr>
          <w:rFonts w:eastAsia="Times New Roman" w:cs="Times New Roman"/>
          <w:szCs w:val="24"/>
        </w:rPr>
        <w:t xml:space="preserve"> αλλά αυτό γίνε</w:t>
      </w:r>
      <w:r>
        <w:rPr>
          <w:rFonts w:eastAsia="Times New Roman" w:cs="Times New Roman"/>
          <w:szCs w:val="24"/>
        </w:rPr>
        <w:t>ται με καταληκτική ημερομηνία, προκειμένου να στηριχ</w:t>
      </w:r>
      <w:r>
        <w:rPr>
          <w:rFonts w:eastAsia="Times New Roman" w:cs="Times New Roman"/>
          <w:szCs w:val="24"/>
        </w:rPr>
        <w:t>θ</w:t>
      </w:r>
      <w:r>
        <w:rPr>
          <w:rFonts w:eastAsia="Times New Roman" w:cs="Times New Roman"/>
          <w:szCs w:val="24"/>
        </w:rPr>
        <w:t>εί το σύστημα. Πρέπει να στηριχ</w:t>
      </w:r>
      <w:r>
        <w:rPr>
          <w:rFonts w:eastAsia="Times New Roman" w:cs="Times New Roman"/>
          <w:szCs w:val="24"/>
        </w:rPr>
        <w:t>θ</w:t>
      </w:r>
      <w:r>
        <w:rPr>
          <w:rFonts w:eastAsia="Times New Roman" w:cs="Times New Roman"/>
          <w:szCs w:val="24"/>
        </w:rPr>
        <w:t xml:space="preserve">εί το σύστημα, το οποίο είναι βαθιά τραυματισμένο. </w:t>
      </w:r>
    </w:p>
    <w:p w14:paraId="5760BB95"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Εάν εμείς αύριο διώξουμε από τους χίλιους διακόσιους τους επτακόσιους, γιατί έτσι επιλέξουνε</w:t>
      </w:r>
      <w:r>
        <w:rPr>
          <w:rFonts w:eastAsia="Times New Roman" w:cs="Times New Roman"/>
          <w:szCs w:val="24"/>
        </w:rPr>
        <w:t>,</w:t>
      </w:r>
      <w:r>
        <w:rPr>
          <w:rFonts w:eastAsia="Times New Roman" w:cs="Times New Roman"/>
          <w:szCs w:val="24"/>
        </w:rPr>
        <w:t xml:space="preserve"> και τους πούμε </w:t>
      </w:r>
      <w:r>
        <w:rPr>
          <w:rFonts w:eastAsia="Times New Roman" w:cs="Times New Roman"/>
          <w:szCs w:val="24"/>
        </w:rPr>
        <w:t xml:space="preserve">ότι </w:t>
      </w:r>
      <w:r>
        <w:rPr>
          <w:rFonts w:eastAsia="Times New Roman" w:cs="Times New Roman"/>
          <w:szCs w:val="24"/>
        </w:rPr>
        <w:t>αυτό που έκανε ο κ. Γεωργιάδης –γιατί γι’ αυτό φύγανε τότε κατευθείαν οι δυόμισι χιλιάδες και αυτοί οι χίλιοι ξαναγυρίσανε με δικαστικές αποφάσεις- είναι ότι η μόνη πρακτική δυνατότητα που υπάρχει για να απευθυνθεί σε επίπεδο πρωτοβάθμιας φροντίδας στις πό</w:t>
      </w:r>
      <w:r>
        <w:rPr>
          <w:rFonts w:eastAsia="Times New Roman" w:cs="Times New Roman"/>
          <w:szCs w:val="24"/>
        </w:rPr>
        <w:t xml:space="preserve">λεις ένας πολίτης είναι να πάει στον ιδιωτικό τομέα. Αυτό έκανε ο κ. Γεωργιάδης. </w:t>
      </w:r>
    </w:p>
    <w:p w14:paraId="5760BB96"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Εμείς δεν θα κάνουμε αυτό. </w:t>
      </w:r>
      <w:r w:rsidRPr="00635E09">
        <w:rPr>
          <w:rFonts w:eastAsia="Times New Roman" w:cs="Times New Roman"/>
          <w:szCs w:val="24"/>
        </w:rPr>
        <w:t xml:space="preserve">Τι να κάνουμε; </w:t>
      </w:r>
    </w:p>
    <w:p w14:paraId="5760BB97"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Υπουργέ, θα σας διακόψω και θα συνεχίσετε σε λίγο, γιατί πρέπει να ανακοινώσω τους επισκέπτες</w:t>
      </w:r>
      <w:r>
        <w:rPr>
          <w:rFonts w:eastAsia="Times New Roman" w:cs="Times New Roman"/>
          <w:szCs w:val="24"/>
        </w:rPr>
        <w:t xml:space="preserve"> μαθητές</w:t>
      </w:r>
      <w:r>
        <w:rPr>
          <w:rFonts w:eastAsia="Times New Roman" w:cs="Times New Roman"/>
          <w:szCs w:val="24"/>
        </w:rPr>
        <w:t>,</w:t>
      </w:r>
      <w:r>
        <w:rPr>
          <w:rFonts w:eastAsia="Times New Roman" w:cs="Times New Roman"/>
          <w:szCs w:val="24"/>
        </w:rPr>
        <w:t xml:space="preserve"> πριν φύγουν. </w:t>
      </w:r>
    </w:p>
    <w:p w14:paraId="5760BB98"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Με συγχωρείτε που σας διακόπτω.</w:t>
      </w:r>
    </w:p>
    <w:p w14:paraId="5760BB99" w14:textId="77777777" w:rsidR="003F14BB" w:rsidRDefault="00F37CA6">
      <w:pPr>
        <w:spacing w:line="600" w:lineRule="auto"/>
        <w:ind w:firstLine="851"/>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Βεβαίως!</w:t>
      </w:r>
    </w:p>
    <w:p w14:paraId="5760BB9A" w14:textId="77777777" w:rsidR="003F14BB" w:rsidRDefault="00F37CA6">
      <w:pPr>
        <w:spacing w:line="600" w:lineRule="auto"/>
        <w:ind w:firstLine="851"/>
        <w:jc w:val="both"/>
        <w:rPr>
          <w:rFonts w:eastAsia="Times New Roman" w:cs="Times New Roman"/>
        </w:rPr>
      </w:pPr>
      <w:r>
        <w:rPr>
          <w:rFonts w:eastAsia="Times New Roman" w:cs="Times New Roman"/>
          <w:b/>
          <w:szCs w:val="24"/>
        </w:rPr>
        <w:t>ΠΡΟΕΔΡΕΥΩΝ (Σπυρίδων Λυκούδης):</w:t>
      </w:r>
      <w:r>
        <w:rPr>
          <w:rFonts w:eastAsia="Times New Roman" w:cs="Times New Roman"/>
          <w:szCs w:val="24"/>
        </w:rPr>
        <w:t xml:space="preserve"> </w:t>
      </w:r>
      <w:r>
        <w:rPr>
          <w:rFonts w:eastAsia="Times New Roman" w:cs="Times New Roman"/>
        </w:rPr>
        <w:t xml:space="preserve">Κυρίες και κύριοι συνάδελφοι, έχω </w:t>
      </w:r>
      <w:r>
        <w:rPr>
          <w:rFonts w:eastAsia="Times New Roman" w:cs="Times New Roman"/>
        </w:rPr>
        <w:t xml:space="preserve">την τιμή να ανακοινώσω στο Σώμα ότι τη συνεδρίασή μας παρακολουθούν από τα άνω </w:t>
      </w:r>
      <w:r>
        <w:rPr>
          <w:rFonts w:eastAsia="Times New Roman" w:cs="Times New Roman"/>
        </w:rPr>
        <w:t>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τέσσερις μαθητές και μαθήτριες και δύο εκπαιδευτικοί συνο</w:t>
      </w:r>
      <w:r>
        <w:rPr>
          <w:rFonts w:eastAsia="Times New Roman" w:cs="Times New Roman"/>
        </w:rPr>
        <w:t>δοί τους από το 7</w:t>
      </w:r>
      <w:r>
        <w:rPr>
          <w:rFonts w:eastAsia="Times New Roman" w:cs="Times New Roman"/>
          <w:vertAlign w:val="superscript"/>
        </w:rPr>
        <w:t>ο</w:t>
      </w:r>
      <w:r>
        <w:rPr>
          <w:rFonts w:eastAsia="Times New Roman" w:cs="Times New Roman"/>
        </w:rPr>
        <w:t xml:space="preserve"> Γυμνάσιο </w:t>
      </w:r>
      <w:r>
        <w:rPr>
          <w:rFonts w:eastAsia="Times New Roman" w:cs="Times New Roman"/>
        </w:rPr>
        <w:t>-</w:t>
      </w:r>
      <w:r>
        <w:rPr>
          <w:rFonts w:eastAsia="Times New Roman" w:cs="Times New Roman"/>
        </w:rPr>
        <w:t xml:space="preserve">και </w:t>
      </w:r>
      <w:r>
        <w:rPr>
          <w:rFonts w:eastAsia="Times New Roman" w:cs="Times New Roman"/>
        </w:rPr>
        <w:t>λ</w:t>
      </w:r>
      <w:r>
        <w:rPr>
          <w:rFonts w:eastAsia="Times New Roman" w:cs="Times New Roman"/>
        </w:rPr>
        <w:t xml:space="preserve">υκειακές </w:t>
      </w:r>
      <w:r>
        <w:rPr>
          <w:rFonts w:eastAsia="Times New Roman" w:cs="Times New Roman"/>
        </w:rPr>
        <w:t>τ</w:t>
      </w:r>
      <w:r>
        <w:rPr>
          <w:rFonts w:eastAsia="Times New Roman" w:cs="Times New Roman"/>
        </w:rPr>
        <w:t>άξεις</w:t>
      </w:r>
      <w:r>
        <w:rPr>
          <w:rFonts w:eastAsia="Times New Roman" w:cs="Times New Roman"/>
        </w:rPr>
        <w:t>-</w:t>
      </w:r>
      <w:r>
        <w:rPr>
          <w:rFonts w:eastAsia="Times New Roman" w:cs="Times New Roman"/>
        </w:rPr>
        <w:t xml:space="preserve"> Λάρισας </w:t>
      </w:r>
      <w:r>
        <w:rPr>
          <w:rFonts w:eastAsia="Times New Roman" w:cs="Times New Roman"/>
        </w:rPr>
        <w:t>(</w:t>
      </w:r>
      <w:r>
        <w:rPr>
          <w:rFonts w:eastAsia="Times New Roman" w:cs="Times New Roman"/>
        </w:rPr>
        <w:t>πρώτο τ</w:t>
      </w:r>
      <w:r>
        <w:rPr>
          <w:rFonts w:eastAsia="Times New Roman" w:cs="Times New Roman"/>
        </w:rPr>
        <w:t>μήμα</w:t>
      </w:r>
      <w:r>
        <w:rPr>
          <w:rFonts w:eastAsia="Times New Roman" w:cs="Times New Roman"/>
        </w:rPr>
        <w:t>)</w:t>
      </w:r>
      <w:r>
        <w:rPr>
          <w:rFonts w:eastAsia="Times New Roman" w:cs="Times New Roman"/>
        </w:rPr>
        <w:t xml:space="preserve">. </w:t>
      </w:r>
    </w:p>
    <w:p w14:paraId="5760BB9B" w14:textId="77777777" w:rsidR="003F14BB" w:rsidRDefault="00F37CA6">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5760BB9C" w14:textId="77777777" w:rsidR="003F14BB" w:rsidRDefault="00F37CA6">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5760BB9D" w14:textId="77777777" w:rsidR="003F14BB" w:rsidRDefault="00F37CA6">
      <w:pPr>
        <w:spacing w:line="600" w:lineRule="auto"/>
        <w:ind w:firstLine="720"/>
        <w:jc w:val="both"/>
        <w:rPr>
          <w:rFonts w:eastAsia="Times New Roman" w:cs="Times New Roman"/>
        </w:rPr>
      </w:pPr>
      <w:r>
        <w:rPr>
          <w:rFonts w:eastAsia="Times New Roman" w:cs="Times New Roman"/>
        </w:rPr>
        <w:t>Κυρίες και κύριοι συνάδελφοι, έχω επίσης την τιμή να ανακοινώσω στο Σώμα ότι τη συνεδρίασή μας παρακολου</w:t>
      </w:r>
      <w:r>
        <w:rPr>
          <w:rFonts w:eastAsia="Times New Roman" w:cs="Times New Roman"/>
        </w:rPr>
        <w:t xml:space="preserve">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δεκατέσσερις </w:t>
      </w:r>
      <w:r>
        <w:rPr>
          <w:rFonts w:eastAsia="Times New Roman" w:cs="Times New Roman"/>
        </w:rPr>
        <w:t>Α</w:t>
      </w:r>
      <w:r>
        <w:rPr>
          <w:rFonts w:eastAsia="Times New Roman" w:cs="Times New Roman"/>
        </w:rPr>
        <w:t>μερικανοί φοιτητές από το Διεθνές Κ</w:t>
      </w:r>
      <w:r>
        <w:rPr>
          <w:rFonts w:eastAsia="Times New Roman" w:cs="Times New Roman"/>
        </w:rPr>
        <w:t xml:space="preserve">έντρο Ελληνικών και Μεσογειακών Σπουδών </w:t>
      </w:r>
      <w:r>
        <w:rPr>
          <w:rFonts w:eastAsia="Times New Roman" w:cs="Times New Roman"/>
          <w:lang w:val="en-US"/>
        </w:rPr>
        <w:t>College</w:t>
      </w:r>
      <w:r>
        <w:rPr>
          <w:rFonts w:eastAsia="Times New Roman" w:cs="Times New Roman"/>
        </w:rPr>
        <w:t xml:space="preserve"> </w:t>
      </w:r>
      <w:r>
        <w:rPr>
          <w:rFonts w:eastAsia="Times New Roman" w:cs="Times New Roman"/>
          <w:lang w:val="en-US"/>
        </w:rPr>
        <w:t>Year</w:t>
      </w:r>
      <w:r>
        <w:rPr>
          <w:rFonts w:eastAsia="Times New Roman" w:cs="Times New Roman"/>
        </w:rPr>
        <w:t xml:space="preserve"> </w:t>
      </w:r>
      <w:r>
        <w:rPr>
          <w:rFonts w:eastAsia="Times New Roman" w:cs="Times New Roman"/>
          <w:lang w:val="en-US"/>
        </w:rPr>
        <w:t>in</w:t>
      </w:r>
      <w:r>
        <w:rPr>
          <w:rFonts w:eastAsia="Times New Roman" w:cs="Times New Roman"/>
        </w:rPr>
        <w:t xml:space="preserve"> </w:t>
      </w:r>
      <w:r>
        <w:rPr>
          <w:rFonts w:eastAsia="Times New Roman" w:cs="Times New Roman"/>
          <w:lang w:val="en-US"/>
        </w:rPr>
        <w:t>Athens</w:t>
      </w:r>
      <w:r>
        <w:rPr>
          <w:rFonts w:eastAsia="Times New Roman" w:cs="Times New Roman"/>
        </w:rPr>
        <w:t>.</w:t>
      </w:r>
    </w:p>
    <w:p w14:paraId="5760BB9E" w14:textId="77777777" w:rsidR="003F14BB" w:rsidRDefault="00F37CA6">
      <w:pPr>
        <w:spacing w:line="600" w:lineRule="auto"/>
        <w:ind w:left="360" w:firstLine="360"/>
        <w:jc w:val="both"/>
        <w:rPr>
          <w:rFonts w:eastAsia="Times New Roman" w:cs="Times New Roman"/>
        </w:rPr>
      </w:pPr>
      <w:r>
        <w:rPr>
          <w:rFonts w:eastAsia="Times New Roman" w:cs="Times New Roman"/>
        </w:rPr>
        <w:t xml:space="preserve">Καλώς ήλθατε στο ελληνικό Κοινοβούλιο! </w:t>
      </w:r>
    </w:p>
    <w:p w14:paraId="5760BB9F" w14:textId="77777777" w:rsidR="003F14BB" w:rsidRDefault="00F37CA6">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5760BBA0"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πάλι τον λόγο.</w:t>
      </w:r>
    </w:p>
    <w:p w14:paraId="5760BBA1"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Χρειάζεται να απαντήσω και σε άλλα δύο πράγματα γενικότερα. </w:t>
      </w:r>
    </w:p>
    <w:p w14:paraId="5760BBA2"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Το ένα αφορά την ΑΕΜΥ. Το ΚΕΕΛΠΝΟ δεν έκανε αυτά που έκανε επειδή απλά και μόνο δεν ήταν στο δημόσιο λογιστικό ή επειδή προσέλαβε κάποια εποχή γιατρούς για τις ΜΕΘ, όπως και σήμερα ξαναπροσλαμβά</w:t>
      </w:r>
      <w:r>
        <w:rPr>
          <w:rFonts w:eastAsia="Times New Roman" w:cs="Times New Roman"/>
          <w:szCs w:val="24"/>
        </w:rPr>
        <w:t xml:space="preserve">νει για τελευταία φορά, γιατί προκηρύσσουμε τις θέσεις σε μόνιμο επίπεδο, αλλά έκανε αυτά που έκανε γιατί ενώ ήταν </w:t>
      </w:r>
      <w:r>
        <w:rPr>
          <w:rFonts w:eastAsia="Times New Roman" w:cs="Times New Roman"/>
          <w:szCs w:val="24"/>
        </w:rPr>
        <w:t>κ</w:t>
      </w:r>
      <w:r>
        <w:rPr>
          <w:rFonts w:eastAsia="Times New Roman" w:cs="Times New Roman"/>
          <w:szCs w:val="24"/>
        </w:rPr>
        <w:t xml:space="preserve">έντρο </w:t>
      </w:r>
      <w:r>
        <w:rPr>
          <w:rFonts w:eastAsia="Times New Roman" w:cs="Times New Roman"/>
          <w:szCs w:val="24"/>
        </w:rPr>
        <w:t>ε</w:t>
      </w:r>
      <w:r>
        <w:rPr>
          <w:rFonts w:eastAsia="Times New Roman" w:cs="Times New Roman"/>
          <w:szCs w:val="24"/>
        </w:rPr>
        <w:t xml:space="preserve">λέγχου των </w:t>
      </w:r>
      <w:r>
        <w:rPr>
          <w:rFonts w:eastAsia="Times New Roman" w:cs="Times New Roman"/>
          <w:szCs w:val="24"/>
        </w:rPr>
        <w:t>ε</w:t>
      </w:r>
      <w:r>
        <w:rPr>
          <w:rFonts w:eastAsia="Times New Roman" w:cs="Times New Roman"/>
          <w:szCs w:val="24"/>
        </w:rPr>
        <w:t xml:space="preserve">ιδικών </w:t>
      </w:r>
      <w:r>
        <w:rPr>
          <w:rFonts w:eastAsia="Times New Roman" w:cs="Times New Roman"/>
          <w:szCs w:val="24"/>
        </w:rPr>
        <w:t>λ</w:t>
      </w:r>
      <w:r>
        <w:rPr>
          <w:rFonts w:eastAsia="Times New Roman" w:cs="Times New Roman"/>
          <w:szCs w:val="24"/>
        </w:rPr>
        <w:t>οιμώξεων, μετατράπηκε σε μηχανισμό είτε διαφημιστικής δαπάνης και ελέγχου των ΜΜΕ είτε κατανάλωσης προγραμμάτων α</w:t>
      </w:r>
      <w:r>
        <w:rPr>
          <w:rFonts w:eastAsia="Times New Roman" w:cs="Times New Roman"/>
          <w:szCs w:val="24"/>
        </w:rPr>
        <w:t xml:space="preserve">πό την Ευρωπαϊκή Ένωση είτε από χορηγίες εταιρειών είτε από άλλες χρηματοδοτήσεις του ελληνικού κράτους, τα οποία μοιράζονταν αφειδώς για </w:t>
      </w:r>
      <w:r>
        <w:rPr>
          <w:rFonts w:eastAsia="Times New Roman" w:cs="Times New Roman"/>
          <w:szCs w:val="24"/>
        </w:rPr>
        <w:t xml:space="preserve">μια </w:t>
      </w:r>
      <w:r>
        <w:rPr>
          <w:rFonts w:eastAsia="Times New Roman" w:cs="Times New Roman"/>
          <w:szCs w:val="24"/>
        </w:rPr>
        <w:t>δεκαπενταετία σε κολλητούς με αδιαφανέστατες διαδικασίες, όπως έχουν αποδείξει μ</w:t>
      </w:r>
      <w:r>
        <w:rPr>
          <w:rFonts w:eastAsia="Times New Roman" w:cs="Times New Roman"/>
          <w:szCs w:val="24"/>
        </w:rPr>
        <w:t>ί</w:t>
      </w:r>
      <w:r>
        <w:rPr>
          <w:rFonts w:eastAsia="Times New Roman" w:cs="Times New Roman"/>
          <w:szCs w:val="24"/>
        </w:rPr>
        <w:t>α σειρά από πορίσματα του ΣΕΥΠ, τ</w:t>
      </w:r>
      <w:r>
        <w:rPr>
          <w:rFonts w:eastAsia="Times New Roman" w:cs="Times New Roman"/>
          <w:szCs w:val="24"/>
        </w:rPr>
        <w:t xml:space="preserve">α οποία δυστυχώς είναι ακόμα υπό δικαστική διερεύνηση και τα οποία έχουν πάει εδώ και ενάμιση χρόνο και ακόμα τα ψάχνουν. Είναι η ταχύτητα της </w:t>
      </w:r>
      <w:r>
        <w:rPr>
          <w:rFonts w:eastAsia="Times New Roman" w:cs="Times New Roman"/>
          <w:szCs w:val="24"/>
        </w:rPr>
        <w:t>δ</w:t>
      </w:r>
      <w:r>
        <w:rPr>
          <w:rFonts w:eastAsia="Times New Roman" w:cs="Times New Roman"/>
          <w:szCs w:val="24"/>
        </w:rPr>
        <w:t>ικαιοσύνης σε ορισμένες περιπτώσεις, που την αντιστοιχίζουμε με την ταχύτητα παραγωγής αποφάσεων καταδίκης και κ</w:t>
      </w:r>
      <w:r>
        <w:rPr>
          <w:rFonts w:eastAsia="Times New Roman" w:cs="Times New Roman"/>
          <w:szCs w:val="24"/>
        </w:rPr>
        <w:t xml:space="preserve">ατάρριψης νομοθετικών πρωτοβουλιών της Κυβέρνησης. </w:t>
      </w:r>
    </w:p>
    <w:p w14:paraId="5760BBA3"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Την ίδια στιγμή, δηλαδή, που η </w:t>
      </w:r>
      <w:r>
        <w:rPr>
          <w:rFonts w:eastAsia="Times New Roman" w:cs="Times New Roman"/>
          <w:szCs w:val="24"/>
        </w:rPr>
        <w:t>δ</w:t>
      </w:r>
      <w:r>
        <w:rPr>
          <w:rFonts w:eastAsia="Times New Roman" w:cs="Times New Roman"/>
          <w:szCs w:val="24"/>
        </w:rPr>
        <w:t xml:space="preserve">ικαιοσύνη έχει στα χέρια της πόρισμα από το ΣΕΥΠ που λέει ότι το τάδε πρόγραμμα το πήρε μια συγκεκριμένη εταιρεία, με αυτόν τον τρόπο, με στημένο διαγωνισμό, ακόμη γίνεται </w:t>
      </w:r>
      <w:r>
        <w:rPr>
          <w:rFonts w:eastAsia="Times New Roman" w:cs="Times New Roman"/>
          <w:szCs w:val="24"/>
        </w:rPr>
        <w:t>έρευνα. Την ίδια στιγμή, όμως, καταγγέλλουν οι εργολάβοι τις συμβάσεις έργου και λένε αντισυνταγματικός ο νόμος τον Αύγουστο. Την ίδια στιγμή που έχει δεύτερο πόρισμα στα χέρια του για τις σχέσεις ΚΕΘΕΑ</w:t>
      </w:r>
      <w:r>
        <w:rPr>
          <w:rFonts w:eastAsia="Times New Roman" w:cs="Times New Roman"/>
          <w:szCs w:val="24"/>
        </w:rPr>
        <w:t xml:space="preserve"> </w:t>
      </w:r>
      <w:r>
        <w:rPr>
          <w:rFonts w:eastAsia="Times New Roman" w:cs="Times New Roman"/>
          <w:szCs w:val="24"/>
        </w:rPr>
        <w:t xml:space="preserve">- ΚΕΕΛΠΝΟ, το οποίο πάει έτοιμο από τον </w:t>
      </w:r>
      <w:r>
        <w:rPr>
          <w:rFonts w:eastAsia="Times New Roman" w:cs="Times New Roman"/>
          <w:szCs w:val="24"/>
        </w:rPr>
        <w:t>ε</w:t>
      </w:r>
      <w:r>
        <w:rPr>
          <w:rFonts w:eastAsia="Times New Roman" w:cs="Times New Roman"/>
          <w:szCs w:val="24"/>
        </w:rPr>
        <w:t xml:space="preserve">ισαγγελέα </w:t>
      </w:r>
      <w:r>
        <w:rPr>
          <w:rFonts w:eastAsia="Times New Roman" w:cs="Times New Roman"/>
          <w:szCs w:val="24"/>
        </w:rPr>
        <w:t>δ</w:t>
      </w:r>
      <w:r>
        <w:rPr>
          <w:rFonts w:eastAsia="Times New Roman" w:cs="Times New Roman"/>
          <w:szCs w:val="24"/>
        </w:rPr>
        <w:t>ι</w:t>
      </w:r>
      <w:r>
        <w:rPr>
          <w:rFonts w:eastAsia="Times New Roman" w:cs="Times New Roman"/>
          <w:szCs w:val="24"/>
        </w:rPr>
        <w:t xml:space="preserve">αφθοράς, το δίνει και λέει προχωρήστε το, ακόμα ο </w:t>
      </w:r>
      <w:r>
        <w:rPr>
          <w:rFonts w:eastAsia="Times New Roman" w:cs="Times New Roman"/>
          <w:szCs w:val="24"/>
        </w:rPr>
        <w:t>ε</w:t>
      </w:r>
      <w:r>
        <w:rPr>
          <w:rFonts w:eastAsia="Times New Roman" w:cs="Times New Roman"/>
          <w:szCs w:val="24"/>
        </w:rPr>
        <w:t xml:space="preserve">ισαγγελέας ζητάει δεύτερο πόρισμα. Βγαίνει δεύτερο πόρισμα, είναι το ίδιο και συνεχίζουν ακόμα να το ψάχνουν! </w:t>
      </w:r>
    </w:p>
    <w:p w14:paraId="5760BBA4" w14:textId="77777777" w:rsidR="003F14BB" w:rsidRDefault="00F37CA6">
      <w:pPr>
        <w:spacing w:line="600" w:lineRule="auto"/>
        <w:ind w:firstLine="720"/>
        <w:jc w:val="both"/>
        <w:rPr>
          <w:rFonts w:eastAsia="Times New Roman"/>
          <w:szCs w:val="24"/>
        </w:rPr>
      </w:pPr>
      <w:r>
        <w:rPr>
          <w:rFonts w:eastAsia="Times New Roman"/>
          <w:szCs w:val="24"/>
        </w:rPr>
        <w:t>Τ</w:t>
      </w:r>
      <w:r>
        <w:rPr>
          <w:rFonts w:eastAsia="Times New Roman"/>
          <w:szCs w:val="24"/>
        </w:rPr>
        <w:t xml:space="preserve">ην ίδια στιγμή κρίνεται αντισυνταγματικός </w:t>
      </w:r>
      <w:r>
        <w:rPr>
          <w:rFonts w:eastAsia="Times New Roman"/>
          <w:szCs w:val="24"/>
          <w:lang w:val="en-US"/>
        </w:rPr>
        <w:t>o</w:t>
      </w:r>
      <w:r>
        <w:rPr>
          <w:rFonts w:eastAsia="Times New Roman"/>
          <w:szCs w:val="24"/>
        </w:rPr>
        <w:t xml:space="preserve"> διορισμός των διευθυντών στα σχολεία, ενώ αποτελε</w:t>
      </w:r>
      <w:r>
        <w:rPr>
          <w:rFonts w:eastAsia="Times New Roman"/>
          <w:szCs w:val="24"/>
        </w:rPr>
        <w:t xml:space="preserve">ί πάγιο αίτημα του εκπαιδευτικού κινήματος από το 1974 η εκλογή των διευθυντών στα σχολεία. Γιατί πρέπει να δούμε και τις δύο μεριές της </w:t>
      </w:r>
      <w:r>
        <w:rPr>
          <w:rFonts w:eastAsia="Times New Roman"/>
          <w:szCs w:val="24"/>
        </w:rPr>
        <w:t>δ</w:t>
      </w:r>
      <w:r>
        <w:rPr>
          <w:rFonts w:eastAsia="Times New Roman"/>
          <w:szCs w:val="24"/>
        </w:rPr>
        <w:t>ικαιοσύνης</w:t>
      </w:r>
      <w:r>
        <w:rPr>
          <w:rFonts w:eastAsia="Times New Roman"/>
          <w:szCs w:val="24"/>
        </w:rPr>
        <w:t xml:space="preserve">, </w:t>
      </w:r>
      <w:r>
        <w:rPr>
          <w:rFonts w:eastAsia="Times New Roman"/>
          <w:szCs w:val="24"/>
        </w:rPr>
        <w:t>για να μη συνεχίσω σε άλλα πράγματα για το παρελθόν.</w:t>
      </w:r>
    </w:p>
    <w:p w14:paraId="5760BBA5" w14:textId="77777777" w:rsidR="003F14BB" w:rsidRDefault="00F37CA6">
      <w:pPr>
        <w:spacing w:line="600" w:lineRule="auto"/>
        <w:ind w:firstLine="720"/>
        <w:jc w:val="both"/>
        <w:rPr>
          <w:rFonts w:eastAsia="Times New Roman"/>
          <w:szCs w:val="24"/>
        </w:rPr>
      </w:pPr>
      <w:r>
        <w:rPr>
          <w:rFonts w:eastAsia="Times New Roman"/>
          <w:szCs w:val="24"/>
        </w:rPr>
        <w:t>Λέω μόνο δύο παραδείγματα. Θα αναφερθώ στο θέμα με τη</w:t>
      </w:r>
      <w:r>
        <w:rPr>
          <w:rFonts w:eastAsia="Times New Roman"/>
          <w:szCs w:val="24"/>
        </w:rPr>
        <w:t>ν ΑΕΜΥ. Εμείς κάναμε την εξής συγκεκριμένη πολιτική επιλογή για να ανοίξει το Νοσοκομείο Σαντορίνης, που ήταν δέσμευσή μας. Εσείς είχατε συνεννοηθεί ότι θα γινόταν ξενοδοχείο και ότι θα έφευγε ο εξοπλισμός. Εμείς το ανοίξαμε και αυτός ήταν ο τρόπος να το α</w:t>
      </w:r>
      <w:r>
        <w:rPr>
          <w:rFonts w:eastAsia="Times New Roman"/>
          <w:szCs w:val="24"/>
        </w:rPr>
        <w:t>νοίξουμε άμεσα, γιατί με τη γραφειοκρατία του ελληνικού κράτους, την οποία διαμορφώσατε εσείς και οι προκάτοχοι σας από το ΠΑΣΟΚ εδώ και σαράντα χρόνια, θα το ανοίγαμε σε πέντε τέρμινα. Επιλέξαμε να το ανοίξουμε παρά τον πόλεμο</w:t>
      </w:r>
      <w:r>
        <w:rPr>
          <w:rFonts w:eastAsia="Times New Roman"/>
          <w:szCs w:val="24"/>
        </w:rPr>
        <w:t>,</w:t>
      </w:r>
      <w:r>
        <w:rPr>
          <w:rFonts w:eastAsia="Times New Roman"/>
          <w:szCs w:val="24"/>
        </w:rPr>
        <w:t xml:space="preserve"> που δέχεται από την ιδιοκτη</w:t>
      </w:r>
      <w:r>
        <w:rPr>
          <w:rFonts w:eastAsia="Times New Roman"/>
          <w:szCs w:val="24"/>
        </w:rPr>
        <w:t>σία ενός ιδιωτικού κέντρου εκεί, που δυστυχώς έπεσαν οι τζίροι του, του οποίου ο ιδιοκτήτης έχει συγκεκριμένες σχέσεις όχι με εσάς, αλλά με το άλλο κόμμα της Βουλής, και το οποίο σφραγίστηκε για δύο μήνες λόγω παρανομιών. Τι να κάνουμε; Το Νοσοκομείο Σαντο</w:t>
      </w:r>
      <w:r>
        <w:rPr>
          <w:rFonts w:eastAsia="Times New Roman"/>
          <w:szCs w:val="24"/>
        </w:rPr>
        <w:t>ρίνης συνεχίζει και θα συνεχίζει τη λειτουργία του.</w:t>
      </w:r>
    </w:p>
    <w:p w14:paraId="5760BBA6" w14:textId="77777777" w:rsidR="003F14BB" w:rsidRDefault="00F37CA6">
      <w:pPr>
        <w:spacing w:line="600" w:lineRule="auto"/>
        <w:ind w:firstLine="720"/>
        <w:jc w:val="both"/>
        <w:rPr>
          <w:rFonts w:eastAsia="Times New Roman"/>
          <w:szCs w:val="24"/>
        </w:rPr>
      </w:pPr>
      <w:r>
        <w:rPr>
          <w:rFonts w:eastAsia="Times New Roman"/>
          <w:szCs w:val="24"/>
        </w:rPr>
        <w:t>Επίσης, επιλέξαμε επειδή βγαίνουν διάφορες καταδικαστικές αποφάσεις δικαστηρίων που αφαιρούν την άδεια λειτουργίας από δομές ψυχικής υγείας που είχαν ΜΚΟ και επειδή δεν μπορούν οι ασθενείς να μείνουν στον</w:t>
      </w:r>
      <w:r>
        <w:rPr>
          <w:rFonts w:eastAsia="Times New Roman"/>
          <w:szCs w:val="24"/>
        </w:rPr>
        <w:t xml:space="preserve"> δρόμο και επειδή δεν θέλουμε να τα δώσουμε έτσι, σε άλλες δομές του ιδιωτικού τομέα που τώρα είμαστε στη διαδικασία να τις ελέγξουμε -και θα συμμετέχουν σε αυτή τη διαδικασία και αυτά που συμπεριλαμβάνονται στο σημερινό νομοσχέδιο-, είπαμε αυτές τις δομές</w:t>
      </w:r>
      <w:r>
        <w:rPr>
          <w:rFonts w:eastAsia="Times New Roman"/>
          <w:szCs w:val="24"/>
        </w:rPr>
        <w:t xml:space="preserve"> να τις πάρει η ΑΕΜΥ, για να μη μείνουν οι ασθενείς στον δρόμο και μάλιστα σε επείγουσα ανάγκη. Γιατί όταν υπάρχει υποτίθεται καταδικαστική απόφαση που σου αφαιρεί την άδεια, πρέπει να την κλείσεις, σε βγάζει στον δρόμο δηλαδή. Λέμε, λοιπόν, ότι ναι, με επ</w:t>
      </w:r>
      <w:r>
        <w:rPr>
          <w:rFonts w:eastAsia="Times New Roman"/>
          <w:szCs w:val="24"/>
        </w:rPr>
        <w:t xml:space="preserve">είγουσα διαδικασία θα τις πάρει η ΑΕΜΥ, η οποία ΑΕΜΥ δεν είναι γενικά ιδιωτική, είναι μονομετοχική ΑΕΠ του </w:t>
      </w:r>
      <w:r>
        <w:rPr>
          <w:rFonts w:eastAsia="Times New Roman"/>
          <w:szCs w:val="24"/>
        </w:rPr>
        <w:t>δ</w:t>
      </w:r>
      <w:r>
        <w:rPr>
          <w:rFonts w:eastAsia="Times New Roman"/>
          <w:szCs w:val="24"/>
        </w:rPr>
        <w:t xml:space="preserve">ημοσίου. </w:t>
      </w:r>
    </w:p>
    <w:p w14:paraId="5760BBA7" w14:textId="77777777" w:rsidR="003F14BB" w:rsidRDefault="00F37CA6">
      <w:pPr>
        <w:spacing w:line="600" w:lineRule="auto"/>
        <w:ind w:firstLine="720"/>
        <w:jc w:val="both"/>
        <w:rPr>
          <w:rFonts w:eastAsia="Times New Roman"/>
          <w:szCs w:val="24"/>
        </w:rPr>
      </w:pPr>
      <w:r>
        <w:rPr>
          <w:rFonts w:eastAsia="Times New Roman"/>
          <w:szCs w:val="24"/>
        </w:rPr>
        <w:t>Αυτά για να μην κάνουμε την τρίχα τριχιά.</w:t>
      </w:r>
    </w:p>
    <w:p w14:paraId="5760BBA8" w14:textId="77777777" w:rsidR="003F14BB" w:rsidRDefault="00F37CA6">
      <w:pPr>
        <w:spacing w:line="600" w:lineRule="auto"/>
        <w:ind w:firstLine="851"/>
        <w:jc w:val="both"/>
        <w:rPr>
          <w:rFonts w:eastAsia="Times New Roman" w:cs="Times New Roman"/>
          <w:bCs/>
          <w:szCs w:val="24"/>
        </w:rPr>
      </w:pPr>
      <w:r>
        <w:rPr>
          <w:rFonts w:eastAsia="Times New Roman" w:cs="Times New Roman"/>
          <w:b/>
          <w:bCs/>
          <w:szCs w:val="24"/>
        </w:rPr>
        <w:t>ΠΡΟΕΔΡΕΥΩΝ</w:t>
      </w:r>
      <w:r>
        <w:rPr>
          <w:rFonts w:eastAsia="Times New Roman" w:cs="Times New Roman"/>
          <w:szCs w:val="24"/>
        </w:rPr>
        <w:t xml:space="preserve"> </w:t>
      </w:r>
      <w:r>
        <w:rPr>
          <w:rFonts w:eastAsia="Times New Roman" w:cs="Times New Roman"/>
          <w:b/>
          <w:szCs w:val="24"/>
        </w:rPr>
        <w:t>(Σπυρίδων</w:t>
      </w:r>
      <w:r>
        <w:rPr>
          <w:rFonts w:eastAsia="Times New Roman" w:cs="Times New Roman"/>
          <w:szCs w:val="24"/>
        </w:rPr>
        <w:t xml:space="preserve"> </w:t>
      </w:r>
      <w:r>
        <w:rPr>
          <w:rFonts w:eastAsia="Times New Roman" w:cs="Times New Roman"/>
          <w:b/>
          <w:bCs/>
          <w:szCs w:val="24"/>
        </w:rPr>
        <w:t xml:space="preserve">Λυκούδης): </w:t>
      </w:r>
      <w:r>
        <w:rPr>
          <w:rFonts w:eastAsia="Times New Roman" w:cs="Times New Roman"/>
          <w:bCs/>
          <w:szCs w:val="24"/>
        </w:rPr>
        <w:t>Κύριε Υπουργέ, ολοκληρώστε, σας παρακαλώ.</w:t>
      </w:r>
    </w:p>
    <w:p w14:paraId="5760BBA9" w14:textId="77777777" w:rsidR="003F14BB" w:rsidRDefault="00F37CA6">
      <w:pPr>
        <w:spacing w:line="600" w:lineRule="auto"/>
        <w:ind w:firstLine="851"/>
        <w:jc w:val="both"/>
        <w:rPr>
          <w:rFonts w:eastAsia="Times New Roman" w:cs="Times New Roman"/>
          <w:b/>
          <w:bCs/>
          <w:szCs w:val="24"/>
        </w:rPr>
      </w:pPr>
      <w:r>
        <w:rPr>
          <w:rFonts w:eastAsia="Times New Roman" w:cs="Times New Roman"/>
          <w:b/>
          <w:bCs/>
          <w:szCs w:val="24"/>
        </w:rPr>
        <w:t xml:space="preserve">ΠΑΥΛΟΣ ΠΟΛΑΚΗΣ (Αναπληρωτής Υπουργός Υγείας): </w:t>
      </w:r>
      <w:r>
        <w:rPr>
          <w:rFonts w:eastAsia="Times New Roman" w:cs="Times New Roman"/>
          <w:bCs/>
          <w:szCs w:val="24"/>
        </w:rPr>
        <w:t>Και κάτι τελευταίο. Πρέπει να το πω όμως.</w:t>
      </w:r>
    </w:p>
    <w:p w14:paraId="5760BBAA" w14:textId="77777777" w:rsidR="003F14BB" w:rsidRDefault="00F37CA6">
      <w:pPr>
        <w:spacing w:line="600" w:lineRule="auto"/>
        <w:ind w:firstLine="851"/>
        <w:jc w:val="both"/>
        <w:rPr>
          <w:rFonts w:eastAsia="Times New Roman" w:cs="Times New Roman"/>
          <w:b/>
          <w:bCs/>
          <w:szCs w:val="24"/>
        </w:rPr>
      </w:pPr>
      <w:r>
        <w:rPr>
          <w:rFonts w:eastAsia="Times New Roman" w:cs="Times New Roman"/>
          <w:b/>
          <w:bCs/>
          <w:szCs w:val="24"/>
        </w:rPr>
        <w:t>ΠΡΟΕΔΡΕΥΩΝ</w:t>
      </w:r>
      <w:r>
        <w:rPr>
          <w:rFonts w:eastAsia="Times New Roman" w:cs="Times New Roman"/>
          <w:szCs w:val="24"/>
        </w:rPr>
        <w:t xml:space="preserve"> </w:t>
      </w:r>
      <w:r>
        <w:rPr>
          <w:rFonts w:eastAsia="Times New Roman" w:cs="Times New Roman"/>
          <w:b/>
          <w:szCs w:val="24"/>
        </w:rPr>
        <w:t>(Σπυρίδων</w:t>
      </w:r>
      <w:r>
        <w:rPr>
          <w:rFonts w:eastAsia="Times New Roman" w:cs="Times New Roman"/>
          <w:szCs w:val="24"/>
        </w:rPr>
        <w:t xml:space="preserve"> </w:t>
      </w:r>
      <w:r>
        <w:rPr>
          <w:rFonts w:eastAsia="Times New Roman" w:cs="Times New Roman"/>
          <w:b/>
          <w:bCs/>
          <w:szCs w:val="24"/>
        </w:rPr>
        <w:t>Λυκούδης):</w:t>
      </w:r>
      <w:r>
        <w:rPr>
          <w:rFonts w:eastAsia="Times New Roman" w:cs="Times New Roman"/>
          <w:bCs/>
          <w:szCs w:val="24"/>
        </w:rPr>
        <w:t xml:space="preserve"> Ξέρετε, όμως -με συγχωρείτε που σας διακόπτω- με αφορμή τη συζήτηση επί ενός νομοσχεδίου για την ψυχική υγεία γίνεται αποτίμηση του συνό</w:t>
      </w:r>
      <w:r>
        <w:rPr>
          <w:rFonts w:eastAsia="Times New Roman" w:cs="Times New Roman"/>
          <w:bCs/>
          <w:szCs w:val="24"/>
        </w:rPr>
        <w:t>λου της πολιτικής σε θέματα υγείας. Όχι από εσάς μόνο και από συναδέλφους. Το καταλαβαίνω, αλλά…</w:t>
      </w:r>
    </w:p>
    <w:p w14:paraId="5760BBAB" w14:textId="77777777" w:rsidR="003F14BB" w:rsidRDefault="00F37CA6">
      <w:pPr>
        <w:spacing w:line="600" w:lineRule="auto"/>
        <w:ind w:firstLine="720"/>
        <w:jc w:val="both"/>
        <w:rPr>
          <w:rFonts w:eastAsia="Times New Roman" w:cs="Times New Roman"/>
          <w:bCs/>
          <w:szCs w:val="24"/>
        </w:rPr>
      </w:pPr>
      <w:r>
        <w:rPr>
          <w:rFonts w:eastAsia="Times New Roman" w:cs="Times New Roman"/>
          <w:b/>
          <w:bCs/>
          <w:szCs w:val="24"/>
        </w:rPr>
        <w:t xml:space="preserve">ΠΑΥΛΟΣ ΠΟΛΑΚΗΣ (Αναπληρωτής Υπουργός Υγείας): </w:t>
      </w:r>
      <w:r>
        <w:rPr>
          <w:rFonts w:eastAsia="Times New Roman" w:cs="Times New Roman"/>
          <w:bCs/>
          <w:szCs w:val="24"/>
        </w:rPr>
        <w:t>Έτσι</w:t>
      </w:r>
      <w:r>
        <w:rPr>
          <w:rFonts w:eastAsia="Times New Roman" w:cs="Times New Roman"/>
          <w:bCs/>
          <w:szCs w:val="24"/>
        </w:rPr>
        <w:t xml:space="preserve"> τοποθετήθηκαν όλοι οι συνάδελφοι, τι να κάνω εγώ;</w:t>
      </w:r>
    </w:p>
    <w:p w14:paraId="5760BBAC" w14:textId="77777777" w:rsidR="003F14BB" w:rsidRDefault="00F37CA6">
      <w:pPr>
        <w:spacing w:line="600" w:lineRule="auto"/>
        <w:ind w:firstLine="720"/>
        <w:jc w:val="both"/>
        <w:rPr>
          <w:rFonts w:eastAsia="Times New Roman" w:cs="Times New Roman"/>
          <w:b/>
          <w:bCs/>
          <w:szCs w:val="24"/>
        </w:rPr>
      </w:pPr>
      <w:r>
        <w:rPr>
          <w:rFonts w:eastAsia="Times New Roman" w:cs="Times New Roman"/>
          <w:b/>
          <w:bCs/>
          <w:szCs w:val="24"/>
        </w:rPr>
        <w:t>ΠΡΟΕΔΡΕΥΩΝ</w:t>
      </w:r>
      <w:r>
        <w:rPr>
          <w:rFonts w:eastAsia="Times New Roman" w:cs="Times New Roman"/>
          <w:szCs w:val="24"/>
        </w:rPr>
        <w:t xml:space="preserve"> </w:t>
      </w:r>
      <w:r>
        <w:rPr>
          <w:rFonts w:eastAsia="Times New Roman" w:cs="Times New Roman"/>
          <w:b/>
          <w:szCs w:val="24"/>
        </w:rPr>
        <w:t>(Σπυρίδων</w:t>
      </w:r>
      <w:r>
        <w:rPr>
          <w:rFonts w:eastAsia="Times New Roman" w:cs="Times New Roman"/>
          <w:szCs w:val="24"/>
        </w:rPr>
        <w:t xml:space="preserve"> </w:t>
      </w:r>
      <w:r>
        <w:rPr>
          <w:rFonts w:eastAsia="Times New Roman" w:cs="Times New Roman"/>
          <w:b/>
          <w:bCs/>
          <w:szCs w:val="24"/>
        </w:rPr>
        <w:t xml:space="preserve">Λυκούδης): </w:t>
      </w:r>
      <w:r>
        <w:rPr>
          <w:rFonts w:eastAsia="Times New Roman" w:cs="Times New Roman"/>
          <w:bCs/>
          <w:szCs w:val="24"/>
        </w:rPr>
        <w:t>Δηλαδή τώρα με αυτή την ωμ</w:t>
      </w:r>
      <w:r>
        <w:rPr>
          <w:rFonts w:eastAsia="Times New Roman" w:cs="Times New Roman"/>
          <w:bCs/>
          <w:szCs w:val="24"/>
        </w:rPr>
        <w:t>ή παραβίαση του Κανονισμού τι θα γίνει; Να μην υπερασπίσω τον Κανονισμό;</w:t>
      </w:r>
    </w:p>
    <w:p w14:paraId="5760BBAD" w14:textId="77777777" w:rsidR="003F14BB" w:rsidRDefault="00F37CA6">
      <w:pPr>
        <w:spacing w:line="600" w:lineRule="auto"/>
        <w:ind w:firstLine="720"/>
        <w:jc w:val="both"/>
        <w:rPr>
          <w:rFonts w:eastAsia="Times New Roman" w:cs="Times New Roman"/>
          <w:b/>
          <w:bCs/>
          <w:szCs w:val="24"/>
        </w:rPr>
      </w:pPr>
      <w:r>
        <w:rPr>
          <w:rFonts w:eastAsia="Times New Roman" w:cs="Times New Roman"/>
          <w:b/>
          <w:bCs/>
          <w:szCs w:val="24"/>
        </w:rPr>
        <w:t xml:space="preserve">ΠΑΥΛΟΣ ΠΟΛΑΚΗΣ (Αναπληρωτής Υπουργός Υγείας): </w:t>
      </w:r>
      <w:r>
        <w:rPr>
          <w:rFonts w:eastAsia="Times New Roman" w:cs="Times New Roman"/>
          <w:bCs/>
          <w:szCs w:val="24"/>
        </w:rPr>
        <w:t>Ωραία. Έχετε απόλυτο δίκιο από τη μεριά σας, αλλά δεν νομίζω ότι οι τοποθετήσεις των συναδέλφων από όλες τις πτέρυγες της Βουλής -και έτσ</w:t>
      </w:r>
      <w:r>
        <w:rPr>
          <w:rFonts w:eastAsia="Times New Roman" w:cs="Times New Roman"/>
          <w:bCs/>
          <w:szCs w:val="24"/>
        </w:rPr>
        <w:t>ι γίνεται-...</w:t>
      </w:r>
    </w:p>
    <w:p w14:paraId="5760BBAE" w14:textId="77777777" w:rsidR="003F14BB" w:rsidRDefault="00F37CA6">
      <w:pPr>
        <w:spacing w:line="600" w:lineRule="auto"/>
        <w:ind w:firstLine="720"/>
        <w:jc w:val="both"/>
        <w:rPr>
          <w:rFonts w:eastAsia="Times New Roman" w:cs="Times New Roman"/>
          <w:b/>
          <w:bCs/>
          <w:szCs w:val="24"/>
        </w:rPr>
      </w:pPr>
      <w:r>
        <w:rPr>
          <w:rFonts w:eastAsia="Times New Roman" w:cs="Times New Roman"/>
          <w:b/>
          <w:bCs/>
          <w:szCs w:val="24"/>
        </w:rPr>
        <w:t>ΠΡΟΕΔΡΕΥΩΝ</w:t>
      </w:r>
      <w:r>
        <w:rPr>
          <w:rFonts w:eastAsia="Times New Roman" w:cs="Times New Roman"/>
          <w:szCs w:val="24"/>
        </w:rPr>
        <w:t xml:space="preserve"> </w:t>
      </w:r>
      <w:r>
        <w:rPr>
          <w:rFonts w:eastAsia="Times New Roman" w:cs="Times New Roman"/>
          <w:b/>
          <w:szCs w:val="24"/>
        </w:rPr>
        <w:t>(Σπυρίδων</w:t>
      </w:r>
      <w:r>
        <w:rPr>
          <w:rFonts w:eastAsia="Times New Roman" w:cs="Times New Roman"/>
          <w:szCs w:val="24"/>
        </w:rPr>
        <w:t xml:space="preserve"> </w:t>
      </w:r>
      <w:r>
        <w:rPr>
          <w:rFonts w:eastAsia="Times New Roman" w:cs="Times New Roman"/>
          <w:b/>
          <w:bCs/>
          <w:szCs w:val="24"/>
        </w:rPr>
        <w:t xml:space="preserve">Λυκούδης): </w:t>
      </w:r>
      <w:r>
        <w:rPr>
          <w:rFonts w:eastAsia="Times New Roman" w:cs="Times New Roman"/>
          <w:bCs/>
          <w:szCs w:val="24"/>
        </w:rPr>
        <w:t xml:space="preserve">Μα, δεν το λέω για εσάς, έχετε δίκιο, αλλά είναι απίστευτο. </w:t>
      </w:r>
    </w:p>
    <w:p w14:paraId="5760BBAF" w14:textId="77777777" w:rsidR="003F14BB" w:rsidRDefault="00F37CA6">
      <w:pPr>
        <w:spacing w:line="600" w:lineRule="auto"/>
        <w:ind w:firstLine="720"/>
        <w:jc w:val="both"/>
        <w:rPr>
          <w:rFonts w:eastAsia="Times New Roman"/>
          <w:szCs w:val="24"/>
        </w:rPr>
      </w:pPr>
      <w:r>
        <w:rPr>
          <w:rFonts w:eastAsia="Times New Roman" w:cs="Times New Roman"/>
          <w:b/>
          <w:bCs/>
          <w:szCs w:val="24"/>
        </w:rPr>
        <w:t xml:space="preserve">ΠΑΥΛΟΣ ΠΟΛΑΚΗΣ (Αναπληρωτής Υπουργός Υγείας): </w:t>
      </w:r>
      <w:r>
        <w:rPr>
          <w:rFonts w:eastAsia="Times New Roman" w:cs="Times New Roman"/>
          <w:bCs/>
          <w:szCs w:val="24"/>
        </w:rPr>
        <w:t>Δεν πρέπει να υπάρξει μ</w:t>
      </w:r>
      <w:r>
        <w:rPr>
          <w:rFonts w:eastAsia="Times New Roman" w:cs="Times New Roman"/>
          <w:bCs/>
          <w:szCs w:val="24"/>
        </w:rPr>
        <w:t>ί</w:t>
      </w:r>
      <w:r>
        <w:rPr>
          <w:rFonts w:eastAsia="Times New Roman" w:cs="Times New Roman"/>
          <w:bCs/>
          <w:szCs w:val="24"/>
        </w:rPr>
        <w:t>α απάντηση από τον Υπουργό;</w:t>
      </w:r>
    </w:p>
    <w:p w14:paraId="5760BBB0" w14:textId="77777777" w:rsidR="003F14BB" w:rsidRDefault="00F37CA6">
      <w:pPr>
        <w:spacing w:line="600" w:lineRule="auto"/>
        <w:ind w:firstLine="720"/>
        <w:jc w:val="both"/>
        <w:rPr>
          <w:rFonts w:eastAsia="Times New Roman" w:cs="Times New Roman"/>
          <w:b/>
          <w:bCs/>
          <w:szCs w:val="24"/>
        </w:rPr>
      </w:pPr>
      <w:r>
        <w:rPr>
          <w:rFonts w:eastAsia="Times New Roman" w:cs="Times New Roman"/>
          <w:b/>
          <w:bCs/>
          <w:szCs w:val="24"/>
        </w:rPr>
        <w:t>ΠΡΟΕΔΡΕΥΩΝ</w:t>
      </w:r>
      <w:r>
        <w:rPr>
          <w:rFonts w:eastAsia="Times New Roman" w:cs="Times New Roman"/>
          <w:szCs w:val="24"/>
        </w:rPr>
        <w:t xml:space="preserve"> </w:t>
      </w:r>
      <w:r>
        <w:rPr>
          <w:rFonts w:eastAsia="Times New Roman" w:cs="Times New Roman"/>
          <w:b/>
          <w:szCs w:val="24"/>
        </w:rPr>
        <w:t>(Σπυρίδων</w:t>
      </w:r>
      <w:r>
        <w:rPr>
          <w:rFonts w:eastAsia="Times New Roman" w:cs="Times New Roman"/>
          <w:szCs w:val="24"/>
        </w:rPr>
        <w:t xml:space="preserve"> </w:t>
      </w:r>
      <w:r>
        <w:rPr>
          <w:rFonts w:eastAsia="Times New Roman" w:cs="Times New Roman"/>
          <w:b/>
          <w:bCs/>
          <w:szCs w:val="24"/>
        </w:rPr>
        <w:t xml:space="preserve">Λυκούδης): </w:t>
      </w:r>
      <w:r>
        <w:rPr>
          <w:rFonts w:eastAsia="Times New Roman" w:cs="Times New Roman"/>
          <w:bCs/>
          <w:szCs w:val="24"/>
        </w:rPr>
        <w:t>Γίνεται συνειδητή π</w:t>
      </w:r>
      <w:r>
        <w:rPr>
          <w:rFonts w:eastAsia="Times New Roman" w:cs="Times New Roman"/>
          <w:bCs/>
          <w:szCs w:val="24"/>
        </w:rPr>
        <w:t>αραβίαση του Κανονισμού εφ’ όλης της ύλης.</w:t>
      </w:r>
    </w:p>
    <w:p w14:paraId="5760BBB1" w14:textId="77777777" w:rsidR="003F14BB" w:rsidRDefault="00F37CA6">
      <w:pPr>
        <w:spacing w:line="600" w:lineRule="auto"/>
        <w:ind w:firstLine="720"/>
        <w:jc w:val="both"/>
        <w:rPr>
          <w:rFonts w:eastAsia="Times New Roman" w:cs="Times New Roman"/>
          <w:bCs/>
          <w:szCs w:val="24"/>
        </w:rPr>
      </w:pPr>
      <w:r>
        <w:rPr>
          <w:rFonts w:eastAsia="Times New Roman" w:cs="Times New Roman"/>
          <w:b/>
          <w:bCs/>
          <w:szCs w:val="24"/>
        </w:rPr>
        <w:t xml:space="preserve">ΠΑΥΛΟΣ ΠΟΛΑΚΗΣ (Αναπληρωτής Υπουργός Υγείας): </w:t>
      </w:r>
      <w:r>
        <w:rPr>
          <w:rFonts w:eastAsia="Times New Roman" w:cs="Times New Roman"/>
          <w:bCs/>
          <w:szCs w:val="24"/>
        </w:rPr>
        <w:t xml:space="preserve">Ωραία. Απλά να πω μια κουβέντα ακόμη, αν και ήθελα να πω πολλά εδώ. </w:t>
      </w:r>
    </w:p>
    <w:p w14:paraId="5760BBB2" w14:textId="77777777" w:rsidR="003F14BB" w:rsidRDefault="00F37CA6">
      <w:pPr>
        <w:spacing w:line="600" w:lineRule="auto"/>
        <w:ind w:firstLine="720"/>
        <w:jc w:val="both"/>
        <w:rPr>
          <w:rFonts w:eastAsia="Times New Roman" w:cs="Times New Roman"/>
          <w:bCs/>
          <w:szCs w:val="24"/>
        </w:rPr>
      </w:pPr>
      <w:r>
        <w:rPr>
          <w:rFonts w:eastAsia="Times New Roman" w:cs="Times New Roman"/>
          <w:bCs/>
          <w:szCs w:val="24"/>
        </w:rPr>
        <w:t>Εγώ γράμματα γνωρίζω και ξέρω και να ψάχνω και όσο και αν είναι κρυμμένα κάποια πράγματα, τα βρίσκ</w:t>
      </w:r>
      <w:r>
        <w:rPr>
          <w:rFonts w:eastAsia="Times New Roman" w:cs="Times New Roman"/>
          <w:bCs/>
          <w:szCs w:val="24"/>
        </w:rPr>
        <w:t>ω. Θα πω το εξής, για να τελειώνουμε, και από εκεί και πέρα για τα υπόλοιπα κάντε ό,τι εξώδικα θέλετε. Έτσι και αλλιώς συνηθισμένοι είμαστε, «μαθημένα τα βουνά στα χιόνια», κάθε μέρα δεχόμαστε και μια μήνυση από όλους τους εκπροσώπους του παλαιού πολιτικού</w:t>
      </w:r>
      <w:r>
        <w:rPr>
          <w:rFonts w:eastAsia="Times New Roman" w:cs="Times New Roman"/>
          <w:bCs/>
          <w:szCs w:val="24"/>
        </w:rPr>
        <w:t xml:space="preserve"> συστήματος, γιατί πραγματικά είμαστε και θα γίνουμε ακόμα πιο ενοχλητικοί.</w:t>
      </w:r>
    </w:p>
    <w:p w14:paraId="5760BBB3" w14:textId="77777777" w:rsidR="003F14BB" w:rsidRDefault="00F37CA6">
      <w:pPr>
        <w:spacing w:line="600" w:lineRule="auto"/>
        <w:ind w:firstLine="720"/>
        <w:jc w:val="both"/>
        <w:rPr>
          <w:rFonts w:eastAsia="Times New Roman" w:cs="Times New Roman"/>
          <w:bCs/>
          <w:szCs w:val="24"/>
        </w:rPr>
      </w:pPr>
      <w:r>
        <w:rPr>
          <w:rFonts w:eastAsia="Times New Roman" w:cs="Times New Roman"/>
          <w:bCs/>
          <w:szCs w:val="24"/>
        </w:rPr>
        <w:t xml:space="preserve">Στις 28 Αυγούστου 2013, εισήγηση του ΕΟΠΥΥ στην </w:t>
      </w:r>
      <w:r>
        <w:rPr>
          <w:rFonts w:eastAsia="Times New Roman" w:cs="Times New Roman"/>
          <w:bCs/>
          <w:szCs w:val="24"/>
        </w:rPr>
        <w:t>ε</w:t>
      </w:r>
      <w:r>
        <w:rPr>
          <w:rFonts w:eastAsia="Times New Roman" w:cs="Times New Roman"/>
          <w:bCs/>
          <w:szCs w:val="24"/>
        </w:rPr>
        <w:t>πιτροπή που είχατε φτιάξει -εσείς ήσασταν- και η οποία λέει: μη βγουν τα φάρμακα τα ακριβά παραπάνω στα ιδιωτικά φαρμακεία, διότι θ</w:t>
      </w:r>
      <w:r>
        <w:rPr>
          <w:rFonts w:eastAsia="Times New Roman" w:cs="Times New Roman"/>
          <w:bCs/>
          <w:szCs w:val="24"/>
        </w:rPr>
        <w:t>α έχουμε εκτίναξη της δαπάνης.</w:t>
      </w:r>
    </w:p>
    <w:p w14:paraId="5760BBB4" w14:textId="77777777" w:rsidR="003F14BB" w:rsidRDefault="00F37CA6">
      <w:pPr>
        <w:spacing w:line="600" w:lineRule="auto"/>
        <w:ind w:firstLine="720"/>
        <w:jc w:val="both"/>
        <w:rPr>
          <w:rFonts w:eastAsia="Times New Roman" w:cs="Times New Roman"/>
          <w:bCs/>
          <w:szCs w:val="24"/>
        </w:rPr>
      </w:pPr>
      <w:r>
        <w:rPr>
          <w:rFonts w:eastAsia="Times New Roman" w:cs="Times New Roman"/>
          <w:bCs/>
          <w:szCs w:val="24"/>
        </w:rPr>
        <w:t>Στις 9 Δεκεμβρίου 2013, δικός σας νόμος, δικιά σας υπογραφή, ενώ υπήρχε και η δυνατότητα πριν, αλλά τη δώσατε οριστικά. Άρθρο 22: «μπορούν αυτά τα φάρμακα να κυκλοφορούν στα ιδιωτικά φαρμακεία». Εσείς το φτιάξατε.</w:t>
      </w:r>
    </w:p>
    <w:p w14:paraId="5760BBB5" w14:textId="77777777" w:rsidR="003F14BB" w:rsidRDefault="00F37CA6">
      <w:pPr>
        <w:spacing w:line="600" w:lineRule="auto"/>
        <w:ind w:firstLine="720"/>
        <w:jc w:val="both"/>
        <w:rPr>
          <w:rFonts w:eastAsia="Times New Roman" w:cs="Times New Roman"/>
          <w:bCs/>
          <w:szCs w:val="24"/>
        </w:rPr>
      </w:pPr>
      <w:r>
        <w:rPr>
          <w:rFonts w:eastAsia="Times New Roman" w:cs="Times New Roman"/>
          <w:bCs/>
          <w:szCs w:val="24"/>
        </w:rPr>
        <w:t>Στις 21 Ιαν</w:t>
      </w:r>
      <w:r>
        <w:rPr>
          <w:rFonts w:eastAsia="Times New Roman" w:cs="Times New Roman"/>
          <w:bCs/>
          <w:szCs w:val="24"/>
        </w:rPr>
        <w:t xml:space="preserve">ουαρίου 2014, που δημοσιεύτηκε πρώτη απόφαση τιμολόγησης των φαρμάκων βασισμένη στον νόμο που φτιάξατε εσείς το 2013. Γιατί όλα είναι σκαλοπάτια, είστε αρχιμάστορες στα </w:t>
      </w:r>
      <w:r>
        <w:rPr>
          <w:rFonts w:eastAsia="Times New Roman" w:cs="Times New Roman"/>
          <w:bCs/>
          <w:szCs w:val="24"/>
        </w:rPr>
        <w:t>κ</w:t>
      </w:r>
      <w:r>
        <w:rPr>
          <w:rFonts w:eastAsia="Times New Roman" w:cs="Times New Roman"/>
          <w:bCs/>
          <w:szCs w:val="24"/>
        </w:rPr>
        <w:t xml:space="preserve">τισίματα. Σας κάνει αντίθετη εισήγηση ο ΕΟΠΥΥ. Εσείς περνάτε νόμο και κάνετε το </w:t>
      </w:r>
      <w:r>
        <w:rPr>
          <w:rFonts w:eastAsia="Times New Roman" w:cs="Times New Roman"/>
          <w:bCs/>
          <w:szCs w:val="24"/>
        </w:rPr>
        <w:t>ανάποδο, φτιάχνετε Επιτροπή Τιμολόγησης Φαρμάκων και λέτε</w:t>
      </w:r>
      <w:r>
        <w:rPr>
          <w:rFonts w:eastAsia="Times New Roman" w:cs="Times New Roman"/>
          <w:bCs/>
          <w:szCs w:val="24"/>
        </w:rPr>
        <w:t>:</w:t>
      </w:r>
      <w:r>
        <w:rPr>
          <w:rFonts w:eastAsia="Times New Roman" w:cs="Times New Roman"/>
          <w:bCs/>
          <w:szCs w:val="24"/>
        </w:rPr>
        <w:t xml:space="preserve"> θα πωλούνται, αλλά θα έχουμε ειδική χονδρική τιμή. </w:t>
      </w:r>
    </w:p>
    <w:p w14:paraId="5760BBB6" w14:textId="77777777" w:rsidR="003F14BB" w:rsidRDefault="00F37CA6">
      <w:pPr>
        <w:spacing w:line="600" w:lineRule="auto"/>
        <w:ind w:firstLine="720"/>
        <w:jc w:val="both"/>
        <w:rPr>
          <w:rFonts w:eastAsia="Times New Roman" w:cs="Times New Roman"/>
          <w:bCs/>
          <w:szCs w:val="24"/>
        </w:rPr>
      </w:pPr>
      <w:r>
        <w:rPr>
          <w:rFonts w:eastAsia="Times New Roman" w:cs="Times New Roman"/>
          <w:bCs/>
          <w:szCs w:val="24"/>
        </w:rPr>
        <w:t>Η ειδική χονδρική τιμή, για όσους δεν καταλαβαίνουν, είναι 2% ακριβότερη από τη νοσοκομειακή, δηλαδή 11% φτηνότερη από τη χονδρική και με βάση αυ</w:t>
      </w:r>
      <w:r>
        <w:rPr>
          <w:rFonts w:eastAsia="Times New Roman" w:cs="Times New Roman"/>
          <w:bCs/>
          <w:szCs w:val="24"/>
        </w:rPr>
        <w:t xml:space="preserve">τή θα υπολογίζεται το κέρδος του φαρμακείου, το οποίο αρχικά θα είναι 30 ευρώ συν τον ΦΠΑ. Αυτή είναι η πρώτη σας απόφαση. </w:t>
      </w:r>
    </w:p>
    <w:p w14:paraId="5760BBB7" w14:textId="77777777" w:rsidR="003F14BB" w:rsidRDefault="00F37CA6">
      <w:pPr>
        <w:spacing w:line="600" w:lineRule="auto"/>
        <w:ind w:firstLine="720"/>
        <w:jc w:val="both"/>
        <w:rPr>
          <w:rFonts w:eastAsia="Times New Roman" w:cs="Times New Roman"/>
          <w:bCs/>
          <w:szCs w:val="24"/>
        </w:rPr>
      </w:pPr>
      <w:r>
        <w:rPr>
          <w:rFonts w:eastAsia="Times New Roman" w:cs="Times New Roman"/>
          <w:bCs/>
          <w:szCs w:val="24"/>
        </w:rPr>
        <w:t>Λίγες μέρες πριν φύγετε, ακριβώς επειδή κουραστήκατε να τα φτιάξετε όλα, στις 4 Ιουνίου κάνετε μια σειρά από ρυθμίσεις που τις ολοκλ</w:t>
      </w:r>
      <w:r>
        <w:rPr>
          <w:rFonts w:eastAsia="Times New Roman" w:cs="Times New Roman"/>
          <w:bCs/>
          <w:szCs w:val="24"/>
        </w:rPr>
        <w:t>ηρώνετε και λέτε ότι από την επόμενη ανατιμολόγηση θα είναι έτσι αυτά τα φάρμακα, αλλάζετε τα ποσοστά κέρδους, δεν λέτε για τα ακριβά φάρμακα 30 ευρώ, δηλαδή είτε 500 κάνει είτε 1.000 είτε 1.500, το κέρδος του φαρμακοποιού δεν θα είναι 30 ευρώ.</w:t>
      </w:r>
    </w:p>
    <w:p w14:paraId="5760BBB8"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Ας πούμε, σ</w:t>
      </w:r>
      <w:r>
        <w:rPr>
          <w:rFonts w:eastAsia="Times New Roman" w:cs="Times New Roman"/>
          <w:szCs w:val="24"/>
        </w:rPr>
        <w:t>τα χίλια ευρώ θα είναι 5%, δηλαδή 50 ευρώ. Άλλο 30 ευρώ άλλο 50 ευρώ. Το ίδιο κρατήσατε κι εσείς, κύριε Βορίδη. Απλώς αλλάξατε λίγο τα χαμηλότερα. Βγάζετε, λοιπόν, αυτή την απόφαση…</w:t>
      </w:r>
    </w:p>
    <w:p w14:paraId="5760BBB9"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Κύριε Υπουργέ, ολοκληρώνετε. Είστε στα είκ</w:t>
      </w:r>
      <w:r>
        <w:rPr>
          <w:rFonts w:eastAsia="Times New Roman" w:cs="Times New Roman"/>
          <w:szCs w:val="24"/>
        </w:rPr>
        <w:t xml:space="preserve">οσι ένα λεπτά. </w:t>
      </w:r>
    </w:p>
    <w:p w14:paraId="5760BBBA"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Μισό λεπτό, κύριε Πρόεδρε, να τελειώσω αυτό. </w:t>
      </w:r>
    </w:p>
    <w:p w14:paraId="5760BBBB"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ΣΠΥΡΙΔΩΝ – ΑΔΩΝΙΣ ΓΕΩΡΓΙΑΔΗΣ:</w:t>
      </w:r>
      <w:r>
        <w:rPr>
          <w:rFonts w:eastAsia="Times New Roman" w:cs="Times New Roman"/>
          <w:szCs w:val="24"/>
        </w:rPr>
        <w:t xml:space="preserve"> Θα απαντήσω σε αυτά. Αν δεν απαντήσω σε αυτά…</w:t>
      </w:r>
    </w:p>
    <w:p w14:paraId="5760BBBC"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Έρχεται η απόφαση του </w:t>
      </w:r>
      <w:r>
        <w:rPr>
          <w:rFonts w:eastAsia="Times New Roman" w:cs="Times New Roman"/>
          <w:szCs w:val="24"/>
        </w:rPr>
        <w:t>δ</w:t>
      </w:r>
      <w:r>
        <w:rPr>
          <w:rFonts w:eastAsia="Times New Roman" w:cs="Times New Roman"/>
          <w:szCs w:val="24"/>
        </w:rPr>
        <w:t>ελτ</w:t>
      </w:r>
      <w:r>
        <w:rPr>
          <w:rFonts w:eastAsia="Times New Roman" w:cs="Times New Roman"/>
          <w:szCs w:val="24"/>
        </w:rPr>
        <w:t xml:space="preserve">ίου </w:t>
      </w:r>
      <w:r>
        <w:rPr>
          <w:rFonts w:eastAsia="Times New Roman" w:cs="Times New Roman"/>
          <w:szCs w:val="24"/>
        </w:rPr>
        <w:t>τ</w:t>
      </w:r>
      <w:r>
        <w:rPr>
          <w:rFonts w:eastAsia="Times New Roman" w:cs="Times New Roman"/>
          <w:szCs w:val="24"/>
        </w:rPr>
        <w:t>ιμών</w:t>
      </w:r>
      <w:r>
        <w:rPr>
          <w:rFonts w:eastAsia="Times New Roman" w:cs="Times New Roman"/>
          <w:szCs w:val="24"/>
        </w:rPr>
        <w:t>,</w:t>
      </w:r>
      <w:r>
        <w:rPr>
          <w:rFonts w:eastAsia="Times New Roman" w:cs="Times New Roman"/>
          <w:szCs w:val="24"/>
        </w:rPr>
        <w:t xml:space="preserve"> που αφαιρείται η ειδική χονδρική τιμή. </w:t>
      </w:r>
    </w:p>
    <w:p w14:paraId="5760BBBD"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Άρα ξεκινάει ο υπολογισμός από τη χονδρική τιμή. Κι έτσι παραδίδετε το τιμόνι του Υπουργείου στον κ. Βορίδη. Έτσι το παραδώσατε, όσο κι αν προσπαθείτε να το κρύψετε. Βάλαμε </w:t>
      </w:r>
      <w:r>
        <w:rPr>
          <w:rFonts w:eastAsia="Times New Roman" w:cs="Times New Roman"/>
          <w:szCs w:val="24"/>
          <w:lang w:val="en-US"/>
        </w:rPr>
        <w:t>rebate</w:t>
      </w:r>
      <w:r>
        <w:rPr>
          <w:rFonts w:eastAsia="Times New Roman" w:cs="Times New Roman"/>
          <w:szCs w:val="24"/>
        </w:rPr>
        <w:t xml:space="preserve">, λέτε τώρα ότι «μα, έχουμε τα άλλα </w:t>
      </w:r>
      <w:r>
        <w:rPr>
          <w:rFonts w:eastAsia="Times New Roman" w:cs="Times New Roman"/>
          <w:szCs w:val="24"/>
          <w:lang w:val="en-US"/>
        </w:rPr>
        <w:t>rebate</w:t>
      </w:r>
      <w:r>
        <w:rPr>
          <w:rFonts w:eastAsia="Times New Roman" w:cs="Times New Roman"/>
          <w:szCs w:val="24"/>
        </w:rPr>
        <w:t xml:space="preserve">» και βγήκατε εκεί και κάνατε και μια αγόρευση σε ένα κανάλι ένα απόγευμα, σας άκουσα. </w:t>
      </w:r>
      <w:r>
        <w:rPr>
          <w:rFonts w:eastAsia="Times New Roman" w:cs="Times New Roman"/>
          <w:szCs w:val="24"/>
          <w:lang w:val="en-US"/>
        </w:rPr>
        <w:t>Rebate</w:t>
      </w:r>
      <w:r>
        <w:rPr>
          <w:rFonts w:eastAsia="Times New Roman" w:cs="Times New Roman"/>
          <w:szCs w:val="24"/>
        </w:rPr>
        <w:t xml:space="preserve"> υπάρχουν έτσι κι αλλιώς. Αυτό το συγκεκριμένο δεν το βάλατε εσείς. </w:t>
      </w:r>
    </w:p>
    <w:p w14:paraId="5760BBBE"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ΣΠΥΡΙΔΩΝ – ΑΔΩΝΙΣ ΓΕΩΡΓΙΑΔΗΣ:</w:t>
      </w:r>
      <w:r>
        <w:rPr>
          <w:rFonts w:eastAsia="Times New Roman" w:cs="Times New Roman"/>
          <w:szCs w:val="24"/>
        </w:rPr>
        <w:t xml:space="preserve"> Κύριε Πρόεδρε, παρακαλ</w:t>
      </w:r>
      <w:r>
        <w:rPr>
          <w:rFonts w:eastAsia="Times New Roman" w:cs="Times New Roman"/>
          <w:szCs w:val="24"/>
        </w:rPr>
        <w:t xml:space="preserve">ώ τον λόγο. </w:t>
      </w:r>
    </w:p>
    <w:p w14:paraId="5760BBBF"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Κατεβάστε το χέρι σας.</w:t>
      </w:r>
    </w:p>
    <w:p w14:paraId="5760BBC0"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Κύριε Υπουργέ, τελειώσαμε. </w:t>
      </w:r>
    </w:p>
    <w:p w14:paraId="5760BBC1"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Τελειώνω. Έρχεται ο κ. Βορίδης στις 18 Αυγούστου, γιατί βλέπει πού π</w:t>
      </w:r>
      <w:r>
        <w:rPr>
          <w:rFonts w:eastAsia="Times New Roman" w:cs="Times New Roman"/>
          <w:szCs w:val="24"/>
        </w:rPr>
        <w:t xml:space="preserve">άει η δαπάνη και ότι θα καούν τα σύρματα- και περνάει το </w:t>
      </w:r>
      <w:r>
        <w:rPr>
          <w:rFonts w:eastAsia="Times New Roman" w:cs="Times New Roman"/>
          <w:szCs w:val="24"/>
          <w:lang w:val="en-US"/>
        </w:rPr>
        <w:t>rebate</w:t>
      </w:r>
      <w:r>
        <w:rPr>
          <w:rFonts w:eastAsia="Times New Roman" w:cs="Times New Roman"/>
          <w:szCs w:val="24"/>
        </w:rPr>
        <w:t xml:space="preserve"> το ειδικό των νέων φαρμάκων, ότι πρέπει να τα αγοράζει τελικά και να κρατάμε από τις φαρμακοβιομηχανίες το ποσό</w:t>
      </w:r>
      <w:r>
        <w:rPr>
          <w:rFonts w:eastAsia="Times New Roman" w:cs="Times New Roman"/>
          <w:szCs w:val="24"/>
        </w:rPr>
        <w:t>,</w:t>
      </w:r>
      <w:r>
        <w:rPr>
          <w:rFonts w:eastAsia="Times New Roman" w:cs="Times New Roman"/>
          <w:szCs w:val="24"/>
        </w:rPr>
        <w:t xml:space="preserve"> το οποίο είναι η διαφορά με αυτό το οποίο το αγοράζει ο ΕΟΠΥΥ στα φαρμακεία του</w:t>
      </w:r>
      <w:r>
        <w:rPr>
          <w:rFonts w:eastAsia="Times New Roman" w:cs="Times New Roman"/>
          <w:szCs w:val="24"/>
        </w:rPr>
        <w:t xml:space="preserve">. Αυτό κάνατε. </w:t>
      </w:r>
    </w:p>
    <w:p w14:paraId="5760BBC2"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Να το πω αλλιώς. Σας καθάρισε ο κ. Βορίδης με την απόφαση στις 18 Αυγούστου. Εσείς παραδώσατε αυτά που είπα, αυτά ακριβώς που είπα. Και μη μου λέτε γενικώς. Κάποιοι κατάλαβαν. Εσείς είχατε αντίθετες εισηγήσεις, νομοθετείτε ένα, νομοθετείτε </w:t>
      </w:r>
      <w:r>
        <w:rPr>
          <w:rFonts w:eastAsia="Times New Roman" w:cs="Times New Roman"/>
          <w:szCs w:val="24"/>
        </w:rPr>
        <w:t xml:space="preserve">δύο, βάζετε μικρό κέρδος, νομοθετείτε τρία, βάζετε μεγάλο κέρδος, νομοθετείτε τέσσερα, καταργείτε την ειδική χονδρική τιμή και παραδίνετε. </w:t>
      </w:r>
    </w:p>
    <w:p w14:paraId="5760BBC3"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Κύριε Υπουργέ, τελειώσαμε. Ευχαριστούμε πάρα πολύ. </w:t>
      </w:r>
    </w:p>
    <w:p w14:paraId="5760BBC4"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w:t>
      </w:r>
      <w:r>
        <w:rPr>
          <w:rFonts w:eastAsia="Times New Roman" w:cs="Times New Roman"/>
          <w:b/>
          <w:szCs w:val="24"/>
        </w:rPr>
        <w:t xml:space="preserve">ργός Υγείας): </w:t>
      </w:r>
      <w:r>
        <w:rPr>
          <w:rFonts w:eastAsia="Times New Roman" w:cs="Times New Roman"/>
          <w:szCs w:val="24"/>
        </w:rPr>
        <w:t>Αυτό θα σήμαινε 65 εκατομμύρια ευρώ…</w:t>
      </w:r>
    </w:p>
    <w:p w14:paraId="5760BBC5"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ΣΠΥΡΙΔΩΝ – ΑΔΩΝΙΣ ΓΕΩΡΓΙΑΔΗΣ:</w:t>
      </w:r>
      <w:r>
        <w:rPr>
          <w:rFonts w:eastAsia="Times New Roman" w:cs="Times New Roman"/>
          <w:szCs w:val="24"/>
        </w:rPr>
        <w:t xml:space="preserve"> Α, θα σήμαινε!</w:t>
      </w:r>
    </w:p>
    <w:p w14:paraId="5760BBC6"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Τόσα, βέβαια. Ο διπλανός σας, σας καθάρισε, επειδή πήρε την απόφαση για το πρόσθετο </w:t>
      </w:r>
      <w:r>
        <w:rPr>
          <w:rFonts w:eastAsia="Times New Roman" w:cs="Times New Roman"/>
          <w:szCs w:val="24"/>
          <w:lang w:val="en-US"/>
        </w:rPr>
        <w:t>rebate</w:t>
      </w:r>
      <w:r>
        <w:rPr>
          <w:rFonts w:eastAsia="Times New Roman" w:cs="Times New Roman"/>
          <w:szCs w:val="24"/>
        </w:rPr>
        <w:t xml:space="preserve">. Να εξηγούμαστε, για να μην παρεξηγούμαστε. </w:t>
      </w:r>
    </w:p>
    <w:p w14:paraId="5760BBC7"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Κύριε Υπουργέ, ολοκληρώσατε.</w:t>
      </w:r>
      <w:r>
        <w:rPr>
          <w:rFonts w:eastAsia="Times New Roman" w:cs="Times New Roman"/>
          <w:b/>
          <w:szCs w:val="24"/>
        </w:rPr>
        <w:t xml:space="preserve"> </w:t>
      </w:r>
      <w:r>
        <w:rPr>
          <w:rFonts w:eastAsia="Times New Roman" w:cs="Times New Roman"/>
          <w:szCs w:val="24"/>
        </w:rPr>
        <w:t xml:space="preserve">Τελειώσαμε. </w:t>
      </w:r>
    </w:p>
    <w:p w14:paraId="5760BBC8"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Ευχαριστώ πολύ. </w:t>
      </w:r>
    </w:p>
    <w:p w14:paraId="5760BBC9"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ΣΠΥΡΙΔΩΝ – ΑΔΩΝΙΣ ΓΕΩΡΓΙΑΔΗΣ:</w:t>
      </w:r>
      <w:r>
        <w:rPr>
          <w:rFonts w:eastAsia="Times New Roman" w:cs="Times New Roman"/>
          <w:szCs w:val="24"/>
        </w:rPr>
        <w:t xml:space="preserve"> Κύριε Πρόεδρε, παρακαλώ τον λόγο. </w:t>
      </w:r>
    </w:p>
    <w:p w14:paraId="5760BBCA"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ΠΡΟΕΔΡΕΥ</w:t>
      </w:r>
      <w:r>
        <w:rPr>
          <w:rFonts w:eastAsia="Times New Roman" w:cs="Times New Roman"/>
          <w:b/>
          <w:szCs w:val="24"/>
        </w:rPr>
        <w:t xml:space="preserve">ΩΝ (Σπυρίδων Λυκούδης): </w:t>
      </w:r>
      <w:r>
        <w:rPr>
          <w:rFonts w:eastAsia="Times New Roman" w:cs="Times New Roman"/>
          <w:szCs w:val="24"/>
        </w:rPr>
        <w:t xml:space="preserve">Κύριε Γεωργιάδη, τι ακριβώς θέλετε; </w:t>
      </w:r>
    </w:p>
    <w:p w14:paraId="5760BBCB"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ΣΠΥΡΙΔΩΝ – ΑΔΩΝΙΣ ΓΕΩΡΓΙΑΔΗΣ:</w:t>
      </w:r>
      <w:r>
        <w:rPr>
          <w:rFonts w:eastAsia="Times New Roman" w:cs="Times New Roman"/>
          <w:szCs w:val="24"/>
        </w:rPr>
        <w:t xml:space="preserve"> Τον λόγο επί προσωπικού. </w:t>
      </w:r>
    </w:p>
    <w:p w14:paraId="5760BBCC"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Με συγχωρείτε πάρα πολύ. Κοιτάξτε, υπάρχει ένα ζήτημα τώρα. Κατ’ αρχάς προσωπικό δεν υπάρχει. </w:t>
      </w:r>
    </w:p>
    <w:p w14:paraId="5760BBCD"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ΣΠΥΡΙΔΩΝ – Α</w:t>
      </w:r>
      <w:r>
        <w:rPr>
          <w:rFonts w:eastAsia="Times New Roman" w:cs="Times New Roman"/>
          <w:b/>
          <w:szCs w:val="24"/>
        </w:rPr>
        <w:t>ΔΩΝΙΣ ΓΕΩΡΓΙΑΔΗΣ:</w:t>
      </w:r>
      <w:r>
        <w:rPr>
          <w:rFonts w:eastAsia="Times New Roman" w:cs="Times New Roman"/>
          <w:szCs w:val="24"/>
        </w:rPr>
        <w:t xml:space="preserve"> Όχι και δεν υπάρχει. Αν δεν είναι αυτό προσωπικό τι είναι;</w:t>
      </w:r>
    </w:p>
    <w:p w14:paraId="5760BBCE"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Υπάρχει μια λογική ανάγκη δική σας να απαντήσετε. </w:t>
      </w:r>
    </w:p>
    <w:p w14:paraId="5760BBCF"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ΣΠΥΡΙΔΩΝ – ΑΔΩΝΙΣ ΓΕΩΡΓΙΑΔΗΣ:</w:t>
      </w:r>
      <w:r>
        <w:rPr>
          <w:rFonts w:eastAsia="Times New Roman" w:cs="Times New Roman"/>
          <w:szCs w:val="24"/>
        </w:rPr>
        <w:t xml:space="preserve"> Κύριε Πρόεδρε, να μου δώσετε τρία λεπτά.</w:t>
      </w:r>
    </w:p>
    <w:p w14:paraId="5760BBD0"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ΠΡΟΕΔΡΕΥΩΝ (Σπυρίδων Λυκο</w:t>
      </w:r>
      <w:r>
        <w:rPr>
          <w:rFonts w:eastAsia="Times New Roman" w:cs="Times New Roman"/>
          <w:b/>
          <w:szCs w:val="24"/>
        </w:rPr>
        <w:t xml:space="preserve">ύδης): </w:t>
      </w:r>
      <w:r>
        <w:rPr>
          <w:rFonts w:eastAsia="Times New Roman" w:cs="Times New Roman"/>
          <w:szCs w:val="24"/>
        </w:rPr>
        <w:t>Μπορώ να μιλήσω; Μου δίνετε το δικαίωμα να μιλήσω; Υπάρχει η ανάγκη η δική σας και το καταλαβαίνω, να απαντήσετε σε μια ομιλία που έγινε εφ’ όλης περίπου της ύλης στα ζητήματα υγείας. Όμως, αν πάμε έτσι, είναι είκοσι συνάδελφοί σας που περιμένουν...</w:t>
      </w:r>
      <w:r>
        <w:rPr>
          <w:rFonts w:eastAsia="Times New Roman" w:cs="Times New Roman"/>
          <w:szCs w:val="24"/>
        </w:rPr>
        <w:t xml:space="preserve"> </w:t>
      </w:r>
    </w:p>
    <w:p w14:paraId="5760BBD1"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ΣΠΥΡΙΔΩΝ – ΑΔΩΝΙΣ ΓΕΩΡΓΙΑΔΗΣ:</w:t>
      </w:r>
      <w:r>
        <w:rPr>
          <w:rFonts w:eastAsia="Times New Roman" w:cs="Times New Roman"/>
          <w:szCs w:val="24"/>
        </w:rPr>
        <w:t xml:space="preserve"> Γι’ αυτό μόνο θα μιλήσω. Μόνο γι’ αυτό θα μιλήσω. Αφού πρέπει να του απαντήσω και φεύγει τώρα. Κύριε Πολάκη, μη φύγετε. </w:t>
      </w:r>
    </w:p>
    <w:p w14:paraId="5760BBD2"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Καλά, αν θέλει να φύγει θα φύγει. Τι να κάνουμε τώρα; </w:t>
      </w:r>
    </w:p>
    <w:p w14:paraId="5760BBD3"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Κύριε Γεωργιάδη,</w:t>
      </w:r>
      <w:r>
        <w:rPr>
          <w:rFonts w:eastAsia="Times New Roman" w:cs="Times New Roman"/>
          <w:szCs w:val="24"/>
        </w:rPr>
        <w:t xml:space="preserve"> έχετε δύο λεπτά. Ευχαριστώ πολύ. </w:t>
      </w:r>
    </w:p>
    <w:p w14:paraId="5760BBD4"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ΣΠΥΡΙΔΩΝ – ΑΔΩΝΙΣ ΓΕΩΡΓΙΑΔΗΣ:</w:t>
      </w:r>
      <w:r>
        <w:rPr>
          <w:rFonts w:eastAsia="Times New Roman" w:cs="Times New Roman"/>
          <w:szCs w:val="24"/>
        </w:rPr>
        <w:t xml:space="preserve"> Κάναμε σήμερα ένα μεγάλο βήμα -ελπίζω να το ακούει ο κ. Βαξεβάνης, γιατί το εξώδικό μου έχει ήδη πάει- το «δωράκι» των 65 εκατομμυρίων είναι αυτό που θα γινόταν, αλλά δεν έγινε λόγω Βορίδη. Ε</w:t>
      </w:r>
      <w:r>
        <w:rPr>
          <w:rFonts w:eastAsia="Times New Roman" w:cs="Times New Roman"/>
          <w:szCs w:val="24"/>
        </w:rPr>
        <w:t xml:space="preserve">ίναι ένα βήμα μπρος. </w:t>
      </w:r>
    </w:p>
    <w:p w14:paraId="5760BBD5"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Η πρόθεση είναι.</w:t>
      </w:r>
    </w:p>
    <w:p w14:paraId="5760BBD6"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ΣΠΥΡΙΔΩΝ – ΑΔΩΝΙΣ ΓΕΩΡΓΙΑΔΗΣ:</w:t>
      </w:r>
      <w:r>
        <w:rPr>
          <w:rFonts w:eastAsia="Times New Roman" w:cs="Times New Roman"/>
          <w:szCs w:val="24"/>
        </w:rPr>
        <w:t xml:space="preserve"> Εγώ εδώ είμαι. Δεν κρύβομαι. </w:t>
      </w:r>
    </w:p>
    <w:p w14:paraId="5760BBD7"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Δυστυχώς, κύριε Πρόεδρε, ο κ. Πολάκης ή δεν καταλαβαίνει ή το κάνει επίτηδες. </w:t>
      </w:r>
    </w:p>
    <w:p w14:paraId="5760BBD8"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Διαβάζω από την επίμαχη υπουργική μου απόφαση, απ’ αυτή</w:t>
      </w:r>
      <w:r>
        <w:rPr>
          <w:rFonts w:eastAsia="Times New Roman" w:cs="Times New Roman"/>
          <w:szCs w:val="24"/>
        </w:rPr>
        <w:t>,</w:t>
      </w:r>
      <w:r>
        <w:rPr>
          <w:rFonts w:eastAsia="Times New Roman" w:cs="Times New Roman"/>
          <w:szCs w:val="24"/>
        </w:rPr>
        <w:t xml:space="preserve"> πο</w:t>
      </w:r>
      <w:r>
        <w:rPr>
          <w:rFonts w:eastAsia="Times New Roman" w:cs="Times New Roman"/>
          <w:szCs w:val="24"/>
        </w:rPr>
        <w:t xml:space="preserve">υ λέει ότι έκανα το «δωράκι»: «Παράγραφος 2. Από την επόμενη ανατιμολόγηση τα άνω φάρμακα δύναται να χορηγούνται και από τα ιδιωτικά φαρμακεία». </w:t>
      </w:r>
    </w:p>
    <w:p w14:paraId="5760BBD9"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Γιατί το κάναμε αυτό; Είπε και για την εισήγηση του ΕΟΠΥΥ. Διότι οι ασθενείς διαμαρτύρονταν ότι έπρεπε να κάνουν χιλιόμετρα για να πάρουν τα φάρμακά τους για να πάνε στα νοσοκομεία ή στα φαρμακεία του ΕΟΠΥΥ. Κι έπρεπε να πάρει ο ασθενής το χαρτί από το νοσ</w:t>
      </w:r>
      <w:r>
        <w:rPr>
          <w:rFonts w:eastAsia="Times New Roman" w:cs="Times New Roman"/>
          <w:szCs w:val="24"/>
        </w:rPr>
        <w:t xml:space="preserve">οκομείο, να πάει στο φαρμακείο του ΕΟΠΥΥ και να γυρίσει στο νοσοκομείο να κάνει τη θεραπεία του. Αυτό έθετε θέματα ταλαιπωρίας των καρκινοπαθών, έθετε θέματα ασφάλειας του φαρμάκου. Είχαμε ακόμα και περιπτώσεις κλοπής ακριβών φαρμάκων. </w:t>
      </w:r>
    </w:p>
    <w:p w14:paraId="5760BBDA"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Τότε, λοιπόν, με δη</w:t>
      </w:r>
      <w:r>
        <w:rPr>
          <w:rFonts w:eastAsia="Times New Roman" w:cs="Times New Roman"/>
          <w:szCs w:val="24"/>
        </w:rPr>
        <w:t xml:space="preserve">μόσιο διάλογο εξαντλητικό του ΕΟΠΥΥ, της βιομηχανίας, των φαρμακοποιών, των γιατρών καταλήξαμε ότι πρέπει να βγουν στα ιδιωτικά φαρμακεία. Αυτή ήταν μια πολιτική απόφαση που έλαβε η Βουλή και εξηγήθηκε στη Βουλή γιατί πρέπει να γίνει. </w:t>
      </w:r>
    </w:p>
    <w:p w14:paraId="5760BBDB"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Πάμε, όμως, στην επί</w:t>
      </w:r>
      <w:r>
        <w:rPr>
          <w:rFonts w:eastAsia="Times New Roman" w:cs="Times New Roman"/>
          <w:szCs w:val="24"/>
        </w:rPr>
        <w:t xml:space="preserve">μαχη απόφαση: «Από την επόμενη ανατιμολόγηση τα άνω φάρμακα δύναται να χορηγούνται και από τα ιδιωτικά φαρμακεία. Στην περίπτωση αυτή οι Κάτοχοι Άδειας Κυκλοφορίας (ΚΑΚ) υπόκεινται στα ίδια </w:t>
      </w:r>
      <w:r>
        <w:rPr>
          <w:rFonts w:eastAsia="Times New Roman" w:cs="Times New Roman"/>
          <w:szCs w:val="24"/>
          <w:lang w:val="en-US"/>
        </w:rPr>
        <w:t>rebates</w:t>
      </w:r>
      <w:r>
        <w:rPr>
          <w:rFonts w:eastAsia="Times New Roman" w:cs="Times New Roman"/>
          <w:szCs w:val="24"/>
        </w:rPr>
        <w:t xml:space="preserve"> όγκου και εισαγωγής στον θετικό κατάλογο που υπόκεινται τα</w:t>
      </w:r>
      <w:r>
        <w:rPr>
          <w:rFonts w:eastAsia="Times New Roman" w:cs="Times New Roman"/>
          <w:szCs w:val="24"/>
        </w:rPr>
        <w:t xml:space="preserve"> υπόλοιπα φάρμακα που χορηγούνται διαμέσου των ιδιωτικών φαρμακείων». Δηλαδή, τα </w:t>
      </w:r>
      <w:r>
        <w:rPr>
          <w:rFonts w:eastAsia="Times New Roman" w:cs="Times New Roman"/>
          <w:szCs w:val="24"/>
        </w:rPr>
        <w:t>τρεις χιλιάδες οκτακόσια δεκαέξι</w:t>
      </w:r>
      <w:r>
        <w:rPr>
          <w:rFonts w:eastAsia="Times New Roman" w:cs="Times New Roman"/>
          <w:szCs w:val="24"/>
        </w:rPr>
        <w:t xml:space="preserve">, τα φάρμακα για τα οποία συζητάμε, δεν πλήρωναν </w:t>
      </w:r>
      <w:r>
        <w:rPr>
          <w:rFonts w:eastAsia="Times New Roman" w:cs="Times New Roman"/>
          <w:szCs w:val="24"/>
          <w:lang w:val="en-US"/>
        </w:rPr>
        <w:t>rebate</w:t>
      </w:r>
      <w:r>
        <w:rPr>
          <w:rFonts w:eastAsia="Times New Roman" w:cs="Times New Roman"/>
          <w:szCs w:val="24"/>
        </w:rPr>
        <w:t xml:space="preserve"> μέχρι εκείνη την ημέρα. Δεν πλήρωναν </w:t>
      </w:r>
      <w:r>
        <w:rPr>
          <w:rFonts w:eastAsia="Times New Roman" w:cs="Times New Roman"/>
          <w:szCs w:val="24"/>
          <w:lang w:val="en-US"/>
        </w:rPr>
        <w:t>rebate</w:t>
      </w:r>
      <w:r>
        <w:rPr>
          <w:rFonts w:eastAsia="Times New Roman" w:cs="Times New Roman"/>
          <w:szCs w:val="24"/>
        </w:rPr>
        <w:t>! Και για να τα βγάλουμε στα ιδιωτικά φαρμακ</w:t>
      </w:r>
      <w:r>
        <w:rPr>
          <w:rFonts w:eastAsia="Times New Roman" w:cs="Times New Roman"/>
          <w:szCs w:val="24"/>
        </w:rPr>
        <w:t xml:space="preserve">εία, βάλαμε όρο να μπουν στη διαδικασία του </w:t>
      </w:r>
      <w:r>
        <w:rPr>
          <w:rFonts w:eastAsia="Times New Roman" w:cs="Times New Roman"/>
          <w:szCs w:val="24"/>
          <w:lang w:val="en-US"/>
        </w:rPr>
        <w:t>rebate</w:t>
      </w:r>
      <w:r>
        <w:rPr>
          <w:rFonts w:eastAsia="Times New Roman" w:cs="Times New Roman"/>
          <w:szCs w:val="24"/>
        </w:rPr>
        <w:t xml:space="preserve"> των υπολοίπων φαρμάκων. </w:t>
      </w:r>
    </w:p>
    <w:p w14:paraId="5760BBDC" w14:textId="77777777" w:rsidR="003F14BB" w:rsidRDefault="00F37CA6">
      <w:pPr>
        <w:spacing w:line="600" w:lineRule="auto"/>
        <w:ind w:firstLine="720"/>
        <w:jc w:val="both"/>
        <w:rPr>
          <w:rFonts w:eastAsia="Times New Roman"/>
          <w:szCs w:val="24"/>
        </w:rPr>
      </w:pPr>
      <w:r>
        <w:rPr>
          <w:rFonts w:eastAsia="Times New Roman"/>
          <w:szCs w:val="24"/>
        </w:rPr>
        <w:t xml:space="preserve">Πόσο είναι, κύριε Υπουργέ; Γιατί εσείς το ξέρετε και είναι ντροπή να μη μιλάτε. Είναι 9% η εισαγωγή, 2% είναι το </w:t>
      </w:r>
      <w:r>
        <w:rPr>
          <w:rFonts w:eastAsia="Times New Roman"/>
          <w:szCs w:val="24"/>
          <w:lang w:val="en-US"/>
        </w:rPr>
        <w:t>rebate</w:t>
      </w:r>
      <w:r>
        <w:rPr>
          <w:rFonts w:eastAsia="Times New Roman"/>
          <w:szCs w:val="24"/>
        </w:rPr>
        <w:t xml:space="preserve"> που ξεκινάει, 1,5% για τις σοβαρές παθήσεις και μετά μπαίνει και </w:t>
      </w:r>
      <w:r>
        <w:rPr>
          <w:rFonts w:eastAsia="Times New Roman"/>
          <w:szCs w:val="24"/>
          <w:lang w:val="en-US"/>
        </w:rPr>
        <w:t>volume</w:t>
      </w:r>
      <w:r>
        <w:rPr>
          <w:rFonts w:eastAsia="Times New Roman"/>
          <w:szCs w:val="24"/>
        </w:rPr>
        <w:t xml:space="preserve"> </w:t>
      </w:r>
      <w:r>
        <w:rPr>
          <w:rFonts w:eastAsia="Times New Roman"/>
          <w:szCs w:val="24"/>
          <w:lang w:val="en-US"/>
        </w:rPr>
        <w:t>rebate</w:t>
      </w:r>
      <w:r>
        <w:rPr>
          <w:rFonts w:eastAsia="Times New Roman"/>
          <w:szCs w:val="24"/>
        </w:rPr>
        <w:t xml:space="preserve"> από 2% έως 12%, αναλόγως των πωλήσεων. </w:t>
      </w:r>
    </w:p>
    <w:p w14:paraId="5760BBDD" w14:textId="77777777" w:rsidR="003F14BB" w:rsidRDefault="00F37CA6">
      <w:pPr>
        <w:spacing w:line="600" w:lineRule="auto"/>
        <w:ind w:firstLine="720"/>
        <w:jc w:val="both"/>
        <w:rPr>
          <w:rFonts w:eastAsia="Times New Roman"/>
          <w:szCs w:val="24"/>
        </w:rPr>
      </w:pPr>
      <w:r>
        <w:rPr>
          <w:rFonts w:eastAsia="Times New Roman"/>
          <w:szCs w:val="24"/>
        </w:rPr>
        <w:t>Δηλαδή, στη χειρότερη περίπτωση, αν δεν είχαμε 1 ευρώ πώληση, θα είχαμε διαφορά τιμής 12,5%. Δηλαδή, 0,5% διαφορά από το 13% που λέει, α</w:t>
      </w:r>
      <w:r>
        <w:rPr>
          <w:rFonts w:eastAsia="Times New Roman"/>
          <w:szCs w:val="24"/>
        </w:rPr>
        <w:t xml:space="preserve">λλά αυτό ήταν για τη μηδενική πώληση. Με το που θα γινόταν η πρώτη πώληση, στην πιο χαμηλή κατηγορία, πήγαινε 14,5% και πάνω από τα 2 εκατομμύρια ευρώ –κι εδώ μιλάμε για πολύ ακριβά φάρμακα- ξέρετε πόσο πηγαίνει η έκπτωση; Πηγαίνει στο 24,5% από 13%. </w:t>
      </w:r>
    </w:p>
    <w:p w14:paraId="5760BBDE" w14:textId="77777777" w:rsidR="003F14BB" w:rsidRDefault="00F37CA6">
      <w:pPr>
        <w:spacing w:line="600" w:lineRule="auto"/>
        <w:ind w:firstLine="720"/>
        <w:jc w:val="both"/>
        <w:rPr>
          <w:rFonts w:eastAsia="Times New Roman"/>
          <w:szCs w:val="24"/>
        </w:rPr>
      </w:pPr>
      <w:r>
        <w:rPr>
          <w:rFonts w:eastAsia="Times New Roman"/>
          <w:szCs w:val="24"/>
        </w:rPr>
        <w:t>Αυτό</w:t>
      </w:r>
      <w:r>
        <w:rPr>
          <w:rFonts w:eastAsia="Times New Roman"/>
          <w:szCs w:val="24"/>
        </w:rPr>
        <w:t xml:space="preserve"> που δεν έχει καταλάβει ο κ. Πολάκης είναι ότι η συγκεκριμένη μέθοδος ήταν 10% πιο επιβαρυντική για τις φαρμακευτικές εταιρείες απ’ ό,τι πριν. Και δεν το έχει καταλάβει ακόμα. </w:t>
      </w:r>
    </w:p>
    <w:p w14:paraId="5760BBDF" w14:textId="77777777" w:rsidR="003F14BB" w:rsidRDefault="00F37CA6">
      <w:pPr>
        <w:spacing w:line="600" w:lineRule="auto"/>
        <w:ind w:firstLine="720"/>
        <w:jc w:val="both"/>
        <w:rPr>
          <w:rFonts w:eastAsia="Times New Roman"/>
          <w:szCs w:val="24"/>
        </w:rPr>
      </w:pPr>
      <w:r>
        <w:rPr>
          <w:rFonts w:eastAsia="Times New Roman"/>
          <w:szCs w:val="24"/>
        </w:rPr>
        <w:t>Κι αυτό που έκανε ο κ. Βορίδης δεν είναι να με «καθαρίσει». Αφού ολοκληρώθηκε η</w:t>
      </w:r>
      <w:r>
        <w:rPr>
          <w:rFonts w:eastAsia="Times New Roman"/>
          <w:szCs w:val="24"/>
        </w:rPr>
        <w:t xml:space="preserve"> διαπραγμάτευση με την τρόικα για το κέρδος των φαρμακοποιών -γιατί ούτε αυτό έχει καταλάβει, ότι αυτή η απόφαση έγινε για να τελειώσει και να κλείσει η αξιολόγηση ως προς το κέρδος των φαρμακοποιών- ολοκλήρωσα τη σχετική απόφαση. Ενώ, λοιπόν, με τη δική μ</w:t>
      </w:r>
      <w:r>
        <w:rPr>
          <w:rFonts w:eastAsia="Times New Roman"/>
          <w:szCs w:val="24"/>
        </w:rPr>
        <w:t>ου απόφαση –εάν εκτελείτο, γιατί τελικώς δεν εκτελέστηκε και θα σας πω μετά γιατί, αν θέλετε- θα πλήρωναν οι εταιρείες 10% περισσότερα χρήματα απ’ ό,τι αν το πουλάνε από το φαρμακείο του ΕΟΠΥΥ και από το νοσοκομείο, έρχεται και με κατηγορεί κιόλας, γιατί δ</w:t>
      </w:r>
      <w:r>
        <w:rPr>
          <w:rFonts w:eastAsia="Times New Roman"/>
          <w:szCs w:val="24"/>
        </w:rPr>
        <w:t xml:space="preserve">εν ξέρει να διαβάζει. </w:t>
      </w:r>
    </w:p>
    <w:p w14:paraId="5760BBE0" w14:textId="77777777" w:rsidR="003F14BB" w:rsidRDefault="00F37CA6">
      <w:pPr>
        <w:spacing w:line="600" w:lineRule="auto"/>
        <w:ind w:firstLine="720"/>
        <w:jc w:val="both"/>
        <w:rPr>
          <w:rFonts w:eastAsia="Times New Roman"/>
          <w:szCs w:val="24"/>
        </w:rPr>
      </w:pPr>
      <w:r>
        <w:rPr>
          <w:rFonts w:eastAsia="Times New Roman"/>
          <w:szCs w:val="24"/>
        </w:rPr>
        <w:t>Κι όχι μόνο αυτό, κύριε Υπουργέ. Ξέρετε γιατί μέχρι σήμερα δεν πουλάνε στην πραγματικότητα οι εταιρείες στα φαρμακεία; Γιατί δεν τους συμφέρει λόγω αυτών των ρυθμίσεων. Αυτός είναι ο πραγματικός λόγος.</w:t>
      </w:r>
    </w:p>
    <w:p w14:paraId="5760BBE1" w14:textId="77777777" w:rsidR="003F14BB" w:rsidRDefault="00F37CA6">
      <w:pPr>
        <w:spacing w:line="600" w:lineRule="auto"/>
        <w:ind w:firstLine="720"/>
        <w:jc w:val="both"/>
        <w:rPr>
          <w:rFonts w:eastAsia="Times New Roman"/>
          <w:szCs w:val="24"/>
        </w:rPr>
      </w:pPr>
      <w:r>
        <w:rPr>
          <w:rFonts w:eastAsia="Times New Roman"/>
          <w:b/>
          <w:szCs w:val="24"/>
        </w:rPr>
        <w:t>ΑΝΔΡΕΑΣ ΞΑΝΘΟΣ (Υπουργός Υγείας</w:t>
      </w:r>
      <w:r>
        <w:rPr>
          <w:rFonts w:eastAsia="Times New Roman"/>
          <w:b/>
          <w:szCs w:val="24"/>
        </w:rPr>
        <w:t xml:space="preserve">): </w:t>
      </w:r>
      <w:r>
        <w:rPr>
          <w:rFonts w:eastAsia="Times New Roman"/>
          <w:szCs w:val="24"/>
        </w:rPr>
        <w:t xml:space="preserve">Τους φαρμακοποιούς δεν συμφέρει… </w:t>
      </w:r>
    </w:p>
    <w:p w14:paraId="5760BBE2" w14:textId="77777777" w:rsidR="003F14BB" w:rsidRDefault="00F37CA6">
      <w:pPr>
        <w:spacing w:line="600" w:lineRule="auto"/>
        <w:ind w:firstLine="720"/>
        <w:jc w:val="both"/>
        <w:rPr>
          <w:rFonts w:eastAsia="Times New Roman"/>
          <w:szCs w:val="24"/>
        </w:rPr>
      </w:pPr>
      <w:r>
        <w:rPr>
          <w:rFonts w:eastAsia="Times New Roman"/>
          <w:b/>
          <w:szCs w:val="24"/>
        </w:rPr>
        <w:t>ΣΠΥΡΙΔΩΝ</w:t>
      </w:r>
      <w:r>
        <w:rPr>
          <w:rFonts w:eastAsia="Times New Roman"/>
          <w:b/>
          <w:szCs w:val="24"/>
        </w:rPr>
        <w:t xml:space="preserve"> - </w:t>
      </w:r>
      <w:r>
        <w:rPr>
          <w:rFonts w:eastAsia="Times New Roman"/>
          <w:b/>
          <w:szCs w:val="24"/>
        </w:rPr>
        <w:t xml:space="preserve">ΑΔΩΝΙΣ ΓΕΩΡΓΙΑΔΗΣ: </w:t>
      </w:r>
      <w:r>
        <w:rPr>
          <w:rFonts w:eastAsia="Times New Roman"/>
          <w:szCs w:val="24"/>
        </w:rPr>
        <w:t xml:space="preserve">Ούτε την εταιρεία συμφέρει. </w:t>
      </w:r>
    </w:p>
    <w:p w14:paraId="5760BBE3" w14:textId="77777777" w:rsidR="003F14BB" w:rsidRDefault="00F37CA6">
      <w:pPr>
        <w:spacing w:line="600" w:lineRule="auto"/>
        <w:ind w:firstLine="720"/>
        <w:jc w:val="both"/>
        <w:rPr>
          <w:rFonts w:eastAsia="Times New Roman"/>
          <w:szCs w:val="24"/>
        </w:rPr>
      </w:pPr>
      <w:r>
        <w:rPr>
          <w:rFonts w:eastAsia="Times New Roman"/>
          <w:szCs w:val="24"/>
        </w:rPr>
        <w:t>Αντί, λοιπόν, εσείς, που εγώ σας θεωρώ αξιοπρεπή άνθρωπο και δεν σας ταυτίζω με τον Πολάκη, να σηκωθείτε και να πείτε «αγαπητέ Παύλο, στην αμέσως από κάτω παράγ</w:t>
      </w:r>
      <w:r>
        <w:rPr>
          <w:rFonts w:eastAsia="Times New Roman"/>
          <w:szCs w:val="24"/>
        </w:rPr>
        <w:t xml:space="preserve">ραφο που διαβάζεις, θεσμοθετεί ο Γεωργιάδης τα </w:t>
      </w:r>
      <w:r>
        <w:rPr>
          <w:rFonts w:eastAsia="Times New Roman"/>
          <w:szCs w:val="24"/>
          <w:lang w:val="en-US"/>
        </w:rPr>
        <w:t>rebate</w:t>
      </w:r>
      <w:r>
        <w:rPr>
          <w:rFonts w:eastAsia="Times New Roman"/>
          <w:szCs w:val="24"/>
        </w:rPr>
        <w:t xml:space="preserve"> και δεν υπάρχει κανένα «δώρο» σε κα</w:t>
      </w:r>
      <w:r>
        <w:rPr>
          <w:rFonts w:eastAsia="Times New Roman"/>
          <w:szCs w:val="24"/>
        </w:rPr>
        <w:t>μ</w:t>
      </w:r>
      <w:r>
        <w:rPr>
          <w:rFonts w:eastAsia="Times New Roman"/>
          <w:szCs w:val="24"/>
        </w:rPr>
        <w:t xml:space="preserve">μία φαρμακοβιομηχανία», τον αφήνετε και κάνει αυτά τα αίσχη από το Βήμα της Βουλής.  </w:t>
      </w:r>
    </w:p>
    <w:p w14:paraId="5760BBE4" w14:textId="77777777" w:rsidR="003F14BB" w:rsidRDefault="00F37CA6">
      <w:pPr>
        <w:spacing w:line="600" w:lineRule="auto"/>
        <w:ind w:firstLine="720"/>
        <w:jc w:val="both"/>
        <w:rPr>
          <w:rFonts w:eastAsia="Times New Roman"/>
          <w:szCs w:val="24"/>
        </w:rPr>
      </w:pPr>
      <w:r>
        <w:rPr>
          <w:rFonts w:eastAsia="Times New Roman"/>
          <w:szCs w:val="24"/>
        </w:rPr>
        <w:t>Εγώ σας θεωρώ έντιμο άνθρωπο. Σας ρώτησα γιατί δεν βγάλατε δελτίο τιμών το 2015.</w:t>
      </w:r>
      <w:r>
        <w:rPr>
          <w:rFonts w:eastAsia="Times New Roman"/>
          <w:szCs w:val="24"/>
        </w:rPr>
        <w:t xml:space="preserve"> Εγώ σας εξήγησα και όποιος ξέρει ελληνικά καταλαβαίνει και καθαρός ουρανός αστραπές δεν φοβάται. Το γιατί, όμως, δεν βγάλατε δελτίο τιμών το 2015 –δεν ήσασταν εσείς Υπουργός, αν θυμάμαι καλά την αρμοδιότητα την είχε ο συνάδελφός σας-, κατά παράβαση του νό</w:t>
      </w:r>
      <w:r>
        <w:rPr>
          <w:rFonts w:eastAsia="Times New Roman"/>
          <w:szCs w:val="24"/>
        </w:rPr>
        <w:t>μου, ο λαλίστατος κ. Πολάκης δεν μας το είπε. Εσείς θα μας το πείτε; Έχετε κάποια εξήγηση;</w:t>
      </w:r>
    </w:p>
    <w:p w14:paraId="5760BBE5" w14:textId="77777777" w:rsidR="003F14BB" w:rsidRDefault="00F37CA6">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Στην ομιλία του ο Υπουργός θα δει τι θα πει και τι θέλει να πει. </w:t>
      </w:r>
    </w:p>
    <w:p w14:paraId="5760BBE6" w14:textId="77777777" w:rsidR="003F14BB" w:rsidRDefault="00F37CA6">
      <w:pPr>
        <w:spacing w:line="600" w:lineRule="auto"/>
        <w:ind w:firstLine="720"/>
        <w:jc w:val="both"/>
        <w:rPr>
          <w:rFonts w:eastAsia="Times New Roman"/>
          <w:szCs w:val="24"/>
        </w:rPr>
      </w:pPr>
      <w:r>
        <w:rPr>
          <w:rFonts w:eastAsia="Times New Roman"/>
          <w:szCs w:val="24"/>
        </w:rPr>
        <w:t xml:space="preserve">Παρακαλώ, ο συνάδελφος κ. Μπαργιώτας έχει τον λόγο. </w:t>
      </w:r>
    </w:p>
    <w:p w14:paraId="5760BBE7" w14:textId="77777777" w:rsidR="003F14BB" w:rsidRDefault="00F37CA6">
      <w:pPr>
        <w:spacing w:line="600" w:lineRule="auto"/>
        <w:ind w:firstLine="720"/>
        <w:jc w:val="both"/>
        <w:rPr>
          <w:rFonts w:eastAsia="Times New Roman"/>
          <w:szCs w:val="24"/>
        </w:rPr>
      </w:pPr>
      <w:r>
        <w:rPr>
          <w:rFonts w:eastAsia="Times New Roman"/>
          <w:b/>
          <w:szCs w:val="24"/>
        </w:rPr>
        <w:t>ΚΩΝΣΤΑΝΤΙΝΟΣ Μ</w:t>
      </w:r>
      <w:r>
        <w:rPr>
          <w:rFonts w:eastAsia="Times New Roman"/>
          <w:b/>
          <w:szCs w:val="24"/>
        </w:rPr>
        <w:t xml:space="preserve">ΠΑΡΓΙΩΤΑΣ: </w:t>
      </w:r>
      <w:r>
        <w:rPr>
          <w:rFonts w:eastAsia="Times New Roman"/>
          <w:szCs w:val="24"/>
        </w:rPr>
        <w:t>Κυρίες και κύριοι, οφείλω να ομολογήσω ότι έχω ένα πρόβλημα κατανόησης των μαθηματικών κατά Πολάκη. Αν και είχα καλό βαθμό στο γυμνάσιο, δυσκολεύομαι πραγματικά να κατανοήσω τον τρόπο με τον οποίο υπολογίζει και χρησιμοποιεί τους αριθμούς από το</w:t>
      </w:r>
      <w:r>
        <w:rPr>
          <w:rFonts w:eastAsia="Times New Roman"/>
          <w:szCs w:val="24"/>
        </w:rPr>
        <w:t xml:space="preserve"> Βήμα της Βουλής.</w:t>
      </w:r>
    </w:p>
    <w:p w14:paraId="5760BBE8" w14:textId="77777777" w:rsidR="003F14BB" w:rsidRDefault="00F37CA6">
      <w:pPr>
        <w:spacing w:line="600" w:lineRule="auto"/>
        <w:ind w:firstLine="720"/>
        <w:jc w:val="both"/>
        <w:rPr>
          <w:rFonts w:eastAsia="Times New Roman"/>
          <w:szCs w:val="24"/>
        </w:rPr>
      </w:pPr>
      <w:r>
        <w:rPr>
          <w:rFonts w:eastAsia="Times New Roman"/>
          <w:szCs w:val="24"/>
        </w:rPr>
        <w:t xml:space="preserve">Θα πάω, λοιπόν, μερικές μέρες πίσω, στη διάρκεια των συνεδριάσεων της </w:t>
      </w:r>
      <w:r>
        <w:rPr>
          <w:rFonts w:eastAsia="Times New Roman"/>
          <w:szCs w:val="24"/>
        </w:rPr>
        <w:t>ε</w:t>
      </w:r>
      <w:r>
        <w:rPr>
          <w:rFonts w:eastAsia="Times New Roman"/>
          <w:szCs w:val="24"/>
        </w:rPr>
        <w:t xml:space="preserve">πιτροπής, στις οποίες ο κ. Πολάκης ανακοίνωσε, με μεγάλη χαρά και μεγάλη περηφάνια, δεκαοκτώ χιλιάδες επτακόσιους διορισμούς, δηλαδή εικοσιπέντε διορισμούς την ημέρα, </w:t>
      </w:r>
      <w:r>
        <w:rPr>
          <w:rFonts w:eastAsia="Times New Roman"/>
          <w:szCs w:val="24"/>
        </w:rPr>
        <w:t xml:space="preserve">από το Υπουργείο Υγείας, στον χώρο της υγείας και μόνο. Αυτό είναι ένα νούμερο, ένα ρεκόρ που παραμένει ακατάρριπτο από την εποχή της </w:t>
      </w:r>
      <w:r>
        <w:rPr>
          <w:rFonts w:eastAsia="Times New Roman"/>
          <w:szCs w:val="24"/>
        </w:rPr>
        <w:t>κ</w:t>
      </w:r>
      <w:r>
        <w:rPr>
          <w:rFonts w:eastAsia="Times New Roman"/>
          <w:szCs w:val="24"/>
        </w:rPr>
        <w:t>υβέρνησης Καραμανλή 2005</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2006. Τότε μιλούσαμε για διορισμούς αυτής της κλίμακας.</w:t>
      </w:r>
    </w:p>
    <w:p w14:paraId="5760BBE9" w14:textId="77777777" w:rsidR="003F14BB" w:rsidRDefault="00F37CA6">
      <w:pPr>
        <w:spacing w:line="600" w:lineRule="auto"/>
        <w:ind w:firstLine="720"/>
        <w:jc w:val="both"/>
        <w:rPr>
          <w:rFonts w:eastAsia="Times New Roman"/>
          <w:szCs w:val="24"/>
        </w:rPr>
      </w:pPr>
      <w:r>
        <w:rPr>
          <w:rFonts w:eastAsia="Times New Roman"/>
          <w:szCs w:val="24"/>
        </w:rPr>
        <w:t>Επειδή νομίζω ότι θα συμφωνήσουμε όλοι</w:t>
      </w:r>
      <w:r>
        <w:rPr>
          <w:rFonts w:eastAsia="Times New Roman"/>
          <w:szCs w:val="24"/>
        </w:rPr>
        <w:t xml:space="preserve"> ότι υποχρέωση σε αυτό το Κοινοβούλιο και όχι μόνο, είναι η τεκμηρίωση, αναφορές σαν αυτές που άκουσα προηγουμένως «περίπου τέσσερις χιλιάδες εδώ, υπολογίζω δυόμισι χιλιάδες εκεί», είναι μία μέθοδος η οποία δεν στέκει. Του ζήτησα και τις προάλλες -και θα σ</w:t>
      </w:r>
      <w:r>
        <w:rPr>
          <w:rFonts w:eastAsia="Times New Roman"/>
          <w:szCs w:val="24"/>
        </w:rPr>
        <w:t xml:space="preserve">υνεχίζω να το ζητώ για πολύ καιρό από εδώ και πέρα μέχρι να το δω- την κατάθεση στη Βουλή, έστω την ανάρτηση </w:t>
      </w:r>
      <w:r>
        <w:rPr>
          <w:rFonts w:eastAsia="Times New Roman"/>
          <w:szCs w:val="24"/>
        </w:rPr>
        <w:t xml:space="preserve">στην ιστοσελίδα </w:t>
      </w:r>
      <w:r>
        <w:rPr>
          <w:rFonts w:eastAsia="Times New Roman"/>
          <w:szCs w:val="24"/>
        </w:rPr>
        <w:t>του Υπουργείου, μιας αναλυτικής κατάστασης με τους διορισμούς</w:t>
      </w:r>
      <w:r>
        <w:rPr>
          <w:rFonts w:eastAsia="Times New Roman"/>
          <w:szCs w:val="24"/>
        </w:rPr>
        <w:t>,</w:t>
      </w:r>
      <w:r>
        <w:rPr>
          <w:rFonts w:eastAsia="Times New Roman"/>
          <w:szCs w:val="24"/>
        </w:rPr>
        <w:t xml:space="preserve"> όπως αυτοί έγιναν, τις προκηρύξεις</w:t>
      </w:r>
      <w:r>
        <w:rPr>
          <w:rFonts w:eastAsia="Times New Roman"/>
          <w:szCs w:val="24"/>
        </w:rPr>
        <w:t xml:space="preserve"> και τα λοιπά</w:t>
      </w:r>
      <w:r>
        <w:rPr>
          <w:rFonts w:eastAsia="Times New Roman"/>
          <w:szCs w:val="24"/>
        </w:rPr>
        <w:t xml:space="preserve">. </w:t>
      </w:r>
    </w:p>
    <w:p w14:paraId="5760BBEA" w14:textId="77777777" w:rsidR="003F14BB" w:rsidRDefault="00F37CA6">
      <w:pPr>
        <w:spacing w:line="600" w:lineRule="auto"/>
        <w:ind w:firstLine="720"/>
        <w:jc w:val="both"/>
        <w:rPr>
          <w:rFonts w:eastAsia="Times New Roman"/>
          <w:szCs w:val="24"/>
        </w:rPr>
      </w:pPr>
      <w:r>
        <w:rPr>
          <w:rFonts w:eastAsia="Times New Roman"/>
          <w:szCs w:val="24"/>
        </w:rPr>
        <w:t>Θέλω, επίσης, να π</w:t>
      </w:r>
      <w:r>
        <w:rPr>
          <w:rFonts w:eastAsia="Times New Roman"/>
          <w:szCs w:val="24"/>
        </w:rPr>
        <w:t>αρατηρήσω ότι οι αθρόοι διορισμοί αυτού του τύπου και τους οποίους, δυστυχώς, βλέπουμε πολύ τον τελευταίο καιρό, στη συλλογική μνήμη των Ελλήνων πολιτών είναι συνδεδεμένοι με τον παλαιοκομματισμό, όχι με τη χρηστή διοίκηση, όχι με τη λύση των προβλημάτων τ</w:t>
      </w:r>
      <w:r>
        <w:rPr>
          <w:rFonts w:eastAsia="Times New Roman"/>
          <w:szCs w:val="24"/>
        </w:rPr>
        <w:t xml:space="preserve">ης χώρας, αλλά κυρίως με την επίτασή τους. </w:t>
      </w:r>
    </w:p>
    <w:p w14:paraId="5760BBEB" w14:textId="77777777" w:rsidR="003F14BB" w:rsidRDefault="00F37CA6">
      <w:pPr>
        <w:spacing w:line="600" w:lineRule="auto"/>
        <w:ind w:firstLine="720"/>
        <w:jc w:val="both"/>
        <w:rPr>
          <w:rFonts w:eastAsia="Times New Roman"/>
          <w:szCs w:val="24"/>
        </w:rPr>
      </w:pPr>
      <w:r>
        <w:rPr>
          <w:rFonts w:eastAsia="Times New Roman"/>
          <w:szCs w:val="24"/>
        </w:rPr>
        <w:t xml:space="preserve">Και θα έρθω να σχολιάσω μόνο μία, γιατί, ειλικρινά, δεν προλαβαίνει κανείς να αναφερθεί σε όλες, την τελευταία τροπολογία, η οποία οφείλω να ομολογήσω ότι με εξέπληξε και με εξόργισε. Μιλάω γι’ αυτή που αφορά τη </w:t>
      </w:r>
      <w:r>
        <w:rPr>
          <w:rFonts w:eastAsia="Times New Roman"/>
          <w:szCs w:val="24"/>
        </w:rPr>
        <w:t xml:space="preserve">συγκρότηση των ΤΟΜΥ. Προφανώς, η Κυβέρνηση δεν είναι αφελής και δεν πιστεύει ότι μπορεί να συγκροτήσει </w:t>
      </w:r>
      <w:r>
        <w:rPr>
          <w:rFonts w:eastAsia="Times New Roman"/>
          <w:szCs w:val="24"/>
        </w:rPr>
        <w:t>π</w:t>
      </w:r>
      <w:r>
        <w:rPr>
          <w:rFonts w:eastAsia="Times New Roman"/>
          <w:szCs w:val="24"/>
        </w:rPr>
        <w:t xml:space="preserve">ρωτοβάθμια </w:t>
      </w:r>
      <w:r>
        <w:rPr>
          <w:rFonts w:eastAsia="Times New Roman"/>
          <w:szCs w:val="24"/>
        </w:rPr>
        <w:t>φ</w:t>
      </w:r>
      <w:r>
        <w:rPr>
          <w:rFonts w:eastAsia="Times New Roman"/>
          <w:szCs w:val="24"/>
        </w:rPr>
        <w:t xml:space="preserve">ροντίδα </w:t>
      </w:r>
      <w:r>
        <w:rPr>
          <w:rFonts w:eastAsia="Times New Roman"/>
          <w:szCs w:val="24"/>
        </w:rPr>
        <w:t>υ</w:t>
      </w:r>
      <w:r>
        <w:rPr>
          <w:rFonts w:eastAsia="Times New Roman"/>
          <w:szCs w:val="24"/>
        </w:rPr>
        <w:t>γείας σε μια χώρα που σαράντα χρόνια τώρα δεν μπορεί να το κάνει, με μία τροπολογία εννέα σελίδων, τελευταία στιγμή, ως τσόντα, κυρ</w:t>
      </w:r>
      <w:r>
        <w:rPr>
          <w:rFonts w:eastAsia="Times New Roman"/>
          <w:szCs w:val="24"/>
        </w:rPr>
        <w:t>ιολεκτικά.</w:t>
      </w:r>
    </w:p>
    <w:p w14:paraId="5760BBEC" w14:textId="77777777" w:rsidR="003F14BB" w:rsidRDefault="00F37CA6">
      <w:pPr>
        <w:spacing w:line="600" w:lineRule="auto"/>
        <w:ind w:firstLine="720"/>
        <w:jc w:val="both"/>
        <w:rPr>
          <w:rFonts w:eastAsia="Times New Roman"/>
          <w:szCs w:val="24"/>
        </w:rPr>
      </w:pPr>
      <w:r>
        <w:rPr>
          <w:rFonts w:eastAsia="Times New Roman"/>
          <w:szCs w:val="24"/>
        </w:rPr>
        <w:t>Είναι αρκετά αφελής, όμως, να πιστεύει ότι με διορισμούς από το παράθυρο μπορεί να κάνει πολιτική, γιατί περί αυτού πρόκειται. Ανοίγει ουσιαστικά μια διαδικασία διορισμών, με αποφάσεις των διοικητών των ΔΥΠΕ και με κριτήρια που εκ των υστέρων θα</w:t>
      </w:r>
      <w:r>
        <w:rPr>
          <w:rFonts w:eastAsia="Times New Roman"/>
          <w:szCs w:val="24"/>
        </w:rPr>
        <w:t xml:space="preserve"> καθορίσει ο Υπουργός, σε όλη τη χώρα χωρίς κανένα σχέδιο. Δυστυχώς δεν πρόκειται για τίποτα άλλα παρά από την επιβίωση της γνωστής παλιάς λογικής, «βρήκα λεφτά στο ΕΣΠΑ και τα τρώω.». Αυτή είναι η ωμή αλήθεια αυτής της τροπολογίας με τον τρόπο που κατατέθ</w:t>
      </w:r>
      <w:r>
        <w:rPr>
          <w:rFonts w:eastAsia="Times New Roman"/>
          <w:szCs w:val="24"/>
        </w:rPr>
        <w:t>ηκε.</w:t>
      </w:r>
    </w:p>
    <w:p w14:paraId="5760BBED" w14:textId="77777777" w:rsidR="003F14BB" w:rsidRDefault="00F37CA6">
      <w:pPr>
        <w:spacing w:line="600" w:lineRule="auto"/>
        <w:ind w:firstLine="720"/>
        <w:jc w:val="both"/>
        <w:rPr>
          <w:rFonts w:eastAsia="Times New Roman"/>
          <w:szCs w:val="24"/>
        </w:rPr>
      </w:pPr>
      <w:r>
        <w:rPr>
          <w:rFonts w:eastAsia="Times New Roman"/>
          <w:szCs w:val="24"/>
        </w:rPr>
        <w:t xml:space="preserve">Δεν νομίζω ότι υπάρχει κοινοβούλιο, όχι στην Ευρώπη, αλλά στον κόσμο, </w:t>
      </w:r>
      <w:r>
        <w:rPr>
          <w:rFonts w:eastAsia="Times New Roman"/>
          <w:szCs w:val="24"/>
        </w:rPr>
        <w:t>στο οποίο</w:t>
      </w:r>
      <w:r>
        <w:rPr>
          <w:rFonts w:eastAsia="Times New Roman"/>
          <w:szCs w:val="24"/>
        </w:rPr>
        <w:t xml:space="preserve"> μιας τέτοιας ποιότητας και μιας τέτοιας λογικής τροπολογία θα τολμούσε ο οποιοσδήποτε να την καταθέσει τελευταία στιγμή, να την περάσει ουσιαστικά λάθρα για -να κάνει τι;- να ανοίξει ουσιαστικά μια διαδικασία προσλήψεων, ανέτοιμος, πρόχειρος και στο γόνατ</w:t>
      </w:r>
      <w:r>
        <w:rPr>
          <w:rFonts w:eastAsia="Times New Roman"/>
          <w:szCs w:val="24"/>
        </w:rPr>
        <w:t>ο. Εάν είναι</w:t>
      </w:r>
      <w:r>
        <w:rPr>
          <w:rFonts w:eastAsia="Times New Roman"/>
          <w:szCs w:val="24"/>
        </w:rPr>
        <w:t>,</w:t>
      </w:r>
      <w:r>
        <w:rPr>
          <w:rFonts w:eastAsia="Times New Roman"/>
          <w:szCs w:val="24"/>
        </w:rPr>
        <w:t xml:space="preserve"> όντως</w:t>
      </w:r>
      <w:r>
        <w:rPr>
          <w:rFonts w:eastAsia="Times New Roman"/>
          <w:szCs w:val="24"/>
        </w:rPr>
        <w:t>,</w:t>
      </w:r>
      <w:r>
        <w:rPr>
          <w:rFonts w:eastAsia="Times New Roman"/>
          <w:szCs w:val="24"/>
        </w:rPr>
        <w:t xml:space="preserve"> έτοιμο αυτό το περίφημο νομοσχέδιο της πρωτοβάθμιας, ακόμα και εάν κάνει εννέα μήνες να κατέβει, όπως έκανε αυτό -εννέα μήνες έκανε να κατέβει από τη διαβούλευση και μόνο- μπορεί να ενσωματωθεί και να συζητηθεί, εάν υπάρχει λογική.</w:t>
      </w:r>
    </w:p>
    <w:p w14:paraId="5760BBEE" w14:textId="77777777" w:rsidR="003F14BB" w:rsidRDefault="00F37CA6">
      <w:pPr>
        <w:spacing w:line="600" w:lineRule="auto"/>
        <w:ind w:firstLine="720"/>
        <w:jc w:val="both"/>
        <w:rPr>
          <w:rFonts w:eastAsia="Times New Roman"/>
          <w:szCs w:val="24"/>
        </w:rPr>
      </w:pPr>
      <w:r>
        <w:rPr>
          <w:rFonts w:eastAsia="Times New Roman"/>
          <w:szCs w:val="24"/>
        </w:rPr>
        <w:t xml:space="preserve">Οι </w:t>
      </w:r>
      <w:r>
        <w:rPr>
          <w:rFonts w:eastAsia="Times New Roman"/>
          <w:szCs w:val="24"/>
        </w:rPr>
        <w:t xml:space="preserve">διορισμοί είναι </w:t>
      </w:r>
      <w:r>
        <w:rPr>
          <w:rFonts w:eastAsia="Times New Roman"/>
          <w:szCs w:val="24"/>
        </w:rPr>
        <w:t xml:space="preserve">δεκαοκτώ χιλιάδες επτακόσιοι </w:t>
      </w:r>
      <w:r>
        <w:rPr>
          <w:rFonts w:eastAsia="Times New Roman"/>
          <w:szCs w:val="24"/>
        </w:rPr>
        <w:t>και προφανώς πάμε για νέο ρεκόρ. Όμως, έτσι όπως γίνεται, είναι ρεκόρ παλαιοκομματισμού και ρουσφετολογίας. Δεν είναι ούτε γέμισμα κενών ούτε κάλυψη ενός συστήματος υγείας που</w:t>
      </w:r>
      <w:r>
        <w:rPr>
          <w:rFonts w:eastAsia="Times New Roman"/>
          <w:szCs w:val="24"/>
        </w:rPr>
        <w:t>,</w:t>
      </w:r>
      <w:r>
        <w:rPr>
          <w:rFonts w:eastAsia="Times New Roman"/>
          <w:szCs w:val="24"/>
        </w:rPr>
        <w:t xml:space="preserve"> όντως</w:t>
      </w:r>
      <w:r>
        <w:rPr>
          <w:rFonts w:eastAsia="Times New Roman"/>
          <w:szCs w:val="24"/>
        </w:rPr>
        <w:t>,</w:t>
      </w:r>
      <w:r>
        <w:rPr>
          <w:rFonts w:eastAsia="Times New Roman"/>
          <w:szCs w:val="24"/>
        </w:rPr>
        <w:t xml:space="preserve"> έχει πρόβλημα. Είναι μια απ</w:t>
      </w:r>
      <w:r>
        <w:rPr>
          <w:rFonts w:eastAsia="Times New Roman"/>
          <w:szCs w:val="24"/>
        </w:rPr>
        <w:t>αράδεκτη τακτική της Μεταπολίτευσης, η οποία διαιωνίζεται και γίνεται όλο και χειρότερη, δυστυχώς, απ’ αυτή την Κυβέρνηση.</w:t>
      </w:r>
    </w:p>
    <w:p w14:paraId="5760BBEF" w14:textId="77777777" w:rsidR="003F14BB" w:rsidRDefault="00F37CA6">
      <w:pPr>
        <w:spacing w:line="600" w:lineRule="auto"/>
        <w:ind w:firstLine="720"/>
        <w:jc w:val="both"/>
        <w:rPr>
          <w:rFonts w:eastAsia="Times New Roman"/>
          <w:szCs w:val="24"/>
        </w:rPr>
      </w:pPr>
      <w:r>
        <w:rPr>
          <w:rFonts w:eastAsia="Times New Roman"/>
          <w:szCs w:val="24"/>
        </w:rPr>
        <w:t>Όσο για το νομοσχέδιο θέλω να πω ότι είναι ένα νομοσχέδιο</w:t>
      </w:r>
      <w:r>
        <w:rPr>
          <w:rFonts w:eastAsia="Times New Roman"/>
          <w:szCs w:val="24"/>
        </w:rPr>
        <w:t>-</w:t>
      </w:r>
      <w:r>
        <w:rPr>
          <w:rFonts w:eastAsia="Times New Roman"/>
          <w:szCs w:val="24"/>
        </w:rPr>
        <w:t>σκούπα. Είναι το τρίτο νομοσχέδιο</w:t>
      </w:r>
      <w:r>
        <w:rPr>
          <w:rFonts w:eastAsia="Times New Roman"/>
          <w:szCs w:val="24"/>
        </w:rPr>
        <w:t>-</w:t>
      </w:r>
      <w:r>
        <w:rPr>
          <w:rFonts w:eastAsia="Times New Roman"/>
          <w:szCs w:val="24"/>
        </w:rPr>
        <w:t>σκούπα. Είναι ασπόνδυλο, χωρίς φιλοσοφία.</w:t>
      </w:r>
      <w:r>
        <w:rPr>
          <w:rFonts w:eastAsia="Times New Roman"/>
          <w:szCs w:val="24"/>
        </w:rPr>
        <w:t xml:space="preserve"> Και δυστυχώς, δεν είδα καμμία νέα αρχή για την ψυχική υγεία. Δεν αγγίζει τίποτα από τα ουσιώδη προβλήματα της ψυχικής υγείας. Προσπαθεί να βουλώσει τρύπες. Ανοίγει καινούργιες. </w:t>
      </w:r>
    </w:p>
    <w:p w14:paraId="5760BBF0" w14:textId="77777777" w:rsidR="003F14BB" w:rsidRDefault="00F37CA6">
      <w:pPr>
        <w:spacing w:line="600" w:lineRule="auto"/>
        <w:ind w:firstLine="720"/>
        <w:jc w:val="both"/>
        <w:rPr>
          <w:rFonts w:eastAsia="Times New Roman"/>
          <w:szCs w:val="24"/>
        </w:rPr>
      </w:pPr>
      <w:r>
        <w:rPr>
          <w:rFonts w:eastAsia="Times New Roman"/>
          <w:szCs w:val="24"/>
        </w:rPr>
        <w:t>Δεν έχει δίκιο ο κ. Πολάκης. Μας μίλησε εδώ ώρα για την ΑΕΜΥ που άνοιξε το Νο</w:t>
      </w:r>
      <w:r>
        <w:rPr>
          <w:rFonts w:eastAsia="Times New Roman"/>
          <w:szCs w:val="24"/>
        </w:rPr>
        <w:t>σοκομείο Σαντορίνης. Το ψηφίσαμε σχεδόν όλοι, όταν πέρασε. Μιλάμε για έναν ελβετικό σουγιά ο οποίος κάνει προσλήψεις, παίρνει λεφτά για πρόσφυγες, σώζει ΜΚΟ που έχουν χρεοκοπήσει δολίως κατά πάσα πιθανότητα χωρίς κανένας να ασχολείται για το εάν έχουν επισ</w:t>
      </w:r>
      <w:r>
        <w:rPr>
          <w:rFonts w:eastAsia="Times New Roman"/>
          <w:szCs w:val="24"/>
        </w:rPr>
        <w:t>φάλειες, για το ποιος θα πληρώσει τα σπασμένα, χωρίς καμμιά διαδικασία, χωρίς ίχνος διαφάνειας. Εάν το ΚΕΕΛΠΝΟ είχε προβλήματα, αυτό εδώ είναι άντρο ακολασίας, εάν αφεθεί να εξελιχθεί με αυτόν τον τρόπο. Μπορεί να γίνονται τα πάντα με συνοπτικές διαδικασίε</w:t>
      </w:r>
      <w:r>
        <w:rPr>
          <w:rFonts w:eastAsia="Times New Roman"/>
          <w:szCs w:val="24"/>
        </w:rPr>
        <w:t>ς. Είναι τρομακτικά προβληματική.</w:t>
      </w:r>
    </w:p>
    <w:p w14:paraId="5760BBF1" w14:textId="77777777" w:rsidR="003F14BB" w:rsidRDefault="00F37CA6">
      <w:pPr>
        <w:spacing w:line="600" w:lineRule="auto"/>
        <w:ind w:firstLine="720"/>
        <w:jc w:val="both"/>
        <w:rPr>
          <w:rFonts w:eastAsia="Times New Roman"/>
          <w:szCs w:val="24"/>
        </w:rPr>
      </w:pPr>
      <w:r>
        <w:rPr>
          <w:rFonts w:eastAsia="Times New Roman"/>
          <w:szCs w:val="24"/>
        </w:rPr>
        <w:t>Και φυσικά τελευταία στιγμή είναι και οι ΤΟΜΥ, καταβόθρες για το ΕΣΠΑ. Είναι άλλη μία νοοτροπία που χρεοκόπησε τη χώρα. «Βρήκα λεφτά από το ΕΣΠΑ, θα τα απορροφήσω». Αποτελεσματικότητα; «Δεν βαριέσαι, αδερφέ, θα το δούμε αρ</w:t>
      </w:r>
      <w:r>
        <w:rPr>
          <w:rFonts w:eastAsia="Times New Roman"/>
          <w:szCs w:val="24"/>
        </w:rPr>
        <w:t>γότερα».</w:t>
      </w:r>
    </w:p>
    <w:p w14:paraId="5760BBF2" w14:textId="77777777" w:rsidR="003F14BB" w:rsidRDefault="00F37CA6">
      <w:pPr>
        <w:spacing w:line="600" w:lineRule="auto"/>
        <w:ind w:firstLine="720"/>
        <w:jc w:val="both"/>
        <w:rPr>
          <w:rFonts w:eastAsia="Times New Roman"/>
          <w:szCs w:val="24"/>
        </w:rPr>
      </w:pPr>
      <w:r>
        <w:rPr>
          <w:rFonts w:eastAsia="Times New Roman"/>
          <w:szCs w:val="24"/>
        </w:rPr>
        <w:t>Από τα δύο βασικά προβλήματα της πολιτικής υγείας αυτής της Κυβέρνησης, όπως διαγράφεται τα δύο τελευταία χρόνια, το ένα είναι το ιδεολογικό και το πολιτικό. Υπάρχει αμηχανία και αδυναμία κατάθεσης μια συγκεκριμένης φιλοσοφίας. Ακούμε για μεροληψί</w:t>
      </w:r>
      <w:r>
        <w:rPr>
          <w:rFonts w:eastAsia="Times New Roman"/>
          <w:szCs w:val="24"/>
        </w:rPr>
        <w:t>α υπέρ του δημοσίου. Ακούμε διάφορα πράγματα τα οποία η Αριστερά τα επαναλαμβάνει ως ιδεοληψίες εδώ και χρόνια. Δεν είδαμε, όμως, κανένα συγκροτημένο νομοσχέδιο που να τα υποστηρίζει με φιλοσοφία και λογική.</w:t>
      </w:r>
    </w:p>
    <w:p w14:paraId="5760BBF3" w14:textId="77777777" w:rsidR="003F14BB" w:rsidRDefault="00F37CA6">
      <w:pPr>
        <w:spacing w:line="600" w:lineRule="auto"/>
        <w:ind w:firstLine="720"/>
        <w:jc w:val="both"/>
        <w:rPr>
          <w:rFonts w:eastAsia="Times New Roman"/>
          <w:szCs w:val="24"/>
        </w:rPr>
      </w:pPr>
      <w:r>
        <w:rPr>
          <w:rFonts w:eastAsia="Times New Roman"/>
          <w:szCs w:val="24"/>
        </w:rPr>
        <w:t>Το δεύτερο σοβαρό πρόβλημα είναι ο χρόνος. Με το</w:t>
      </w:r>
      <w:r>
        <w:rPr>
          <w:rFonts w:eastAsia="Times New Roman"/>
          <w:szCs w:val="24"/>
        </w:rPr>
        <w:t>υς ρυθμούς που κινείστε, αγαπητοί κύριοι συνάδελφοι της Συμπολίτευσης, για τις βασικές νομοθετικές παρεμβάσεις για το σύστημα υγείας χρειάζεστε κα</w:t>
      </w:r>
      <w:r>
        <w:rPr>
          <w:rFonts w:eastAsia="Times New Roman"/>
          <w:szCs w:val="24"/>
        </w:rPr>
        <w:t>μ</w:t>
      </w:r>
      <w:r>
        <w:rPr>
          <w:rFonts w:eastAsia="Times New Roman"/>
          <w:szCs w:val="24"/>
        </w:rPr>
        <w:t xml:space="preserve">μιά τριανταριά χρόνια. Ένα νομοσχέδιο κατά μέσο όρο κάθε εννέα μήνες με λίγο απ’ όλα -όπως ήταν αυτό εδώ και </w:t>
      </w:r>
      <w:r>
        <w:rPr>
          <w:rFonts w:eastAsia="Times New Roman"/>
          <w:szCs w:val="24"/>
        </w:rPr>
        <w:t>όπως ήταν και το προηγούμενο- πολύ λίγα πράγματα μπορούν να κάνουν.</w:t>
      </w:r>
    </w:p>
    <w:p w14:paraId="5760BBF4" w14:textId="77777777" w:rsidR="003F14BB" w:rsidRDefault="00F37CA6">
      <w:pPr>
        <w:spacing w:line="600" w:lineRule="auto"/>
        <w:ind w:firstLine="720"/>
        <w:jc w:val="both"/>
        <w:rPr>
          <w:rFonts w:eastAsia="Times New Roman"/>
          <w:szCs w:val="24"/>
        </w:rPr>
      </w:pPr>
      <w:r>
        <w:rPr>
          <w:rFonts w:eastAsia="Times New Roman"/>
          <w:szCs w:val="24"/>
        </w:rPr>
        <w:t xml:space="preserve">Και το τραγικό συμβάν στο </w:t>
      </w:r>
      <w:r>
        <w:rPr>
          <w:rFonts w:eastAsia="Times New Roman"/>
          <w:szCs w:val="24"/>
        </w:rPr>
        <w:t xml:space="preserve">Νοσοκομείο </w:t>
      </w:r>
      <w:r>
        <w:rPr>
          <w:rFonts w:eastAsia="Times New Roman"/>
          <w:szCs w:val="24"/>
        </w:rPr>
        <w:t>«Ελπίς»</w:t>
      </w:r>
      <w:r>
        <w:rPr>
          <w:rFonts w:eastAsia="Times New Roman"/>
          <w:szCs w:val="24"/>
        </w:rPr>
        <w:t xml:space="preserve"> επιβεβαιώνει, δυστυχώς, αυτό που έχω πει πολλές φορές, ότι οι υποδομές του συστήματος βρίσκονται σε άθλια κατάσταση και πολύ σύντομα εκτός από </w:t>
      </w:r>
      <w:r>
        <w:rPr>
          <w:rFonts w:eastAsia="Times New Roman"/>
          <w:szCs w:val="24"/>
        </w:rPr>
        <w:t>ελλείψεις φαρμάκων θα έχουμε και προβλήματα αστοχίας υλικών. Και τέτοια τραγικά συμβάντα ελπίζει κανείς να μην επαναληφθούν.</w:t>
      </w:r>
    </w:p>
    <w:p w14:paraId="5760BBF5" w14:textId="77777777" w:rsidR="003F14BB" w:rsidRDefault="00F37CA6">
      <w:pPr>
        <w:spacing w:line="600" w:lineRule="auto"/>
        <w:ind w:firstLine="720"/>
        <w:jc w:val="both"/>
        <w:rPr>
          <w:rFonts w:eastAsia="Times New Roman"/>
          <w:szCs w:val="24"/>
        </w:rPr>
      </w:pPr>
      <w:r>
        <w:rPr>
          <w:rFonts w:eastAsia="Times New Roman"/>
          <w:szCs w:val="24"/>
        </w:rPr>
        <w:t xml:space="preserve">Κατά τα άλλα το νομοσχέδιο για την ψυχική υγεία είναι μια σπονδή στη γραφειοκρατία των επιτροπών. Και ρώτησα πολλές φορές: Θα </w:t>
      </w:r>
      <w:r>
        <w:rPr>
          <w:rFonts w:eastAsia="Times New Roman"/>
          <w:szCs w:val="24"/>
        </w:rPr>
        <w:t>συνεχίσει η αποασυλοποίηση; Θα κλείσουν τα ψυχιατρικά νοσοκομεία, όπως ήταν</w:t>
      </w:r>
      <w:r>
        <w:rPr>
          <w:rFonts w:eastAsia="Times New Roman"/>
          <w:szCs w:val="24"/>
        </w:rPr>
        <w:t>,</w:t>
      </w:r>
      <w:r>
        <w:rPr>
          <w:rFonts w:eastAsia="Times New Roman"/>
          <w:szCs w:val="24"/>
        </w:rPr>
        <w:t xml:space="preserve"> όντως</w:t>
      </w:r>
      <w:r>
        <w:rPr>
          <w:rFonts w:eastAsia="Times New Roman"/>
          <w:szCs w:val="24"/>
        </w:rPr>
        <w:t>,</w:t>
      </w:r>
      <w:r>
        <w:rPr>
          <w:rFonts w:eastAsia="Times New Roman"/>
          <w:szCs w:val="24"/>
        </w:rPr>
        <w:t xml:space="preserve"> σχεδιασμένο –έχετε δίκιο σε αυτό, κύριε Υπουργέ- και από αριστερούς ψυχίατρους; Δεν είπατε εάν θα κλείσουν. Σας ρώτησα τρεις φορές. Και εάν κλείσουν, με ποιο χρονοδιάγραμμα</w:t>
      </w:r>
      <w:r>
        <w:rPr>
          <w:rFonts w:eastAsia="Times New Roman"/>
          <w:szCs w:val="24"/>
        </w:rPr>
        <w:t xml:space="preserve"> θα γίνει αυτό; Πότε θα κλείσουν και με ποιο πρόγραμμα;</w:t>
      </w:r>
    </w:p>
    <w:p w14:paraId="5760BBF6" w14:textId="77777777" w:rsidR="003F14BB" w:rsidRDefault="00F37CA6">
      <w:pPr>
        <w:spacing w:line="600" w:lineRule="auto"/>
        <w:ind w:firstLine="720"/>
        <w:jc w:val="both"/>
        <w:rPr>
          <w:rFonts w:eastAsia="Times New Roman"/>
          <w:szCs w:val="24"/>
        </w:rPr>
      </w:pPr>
      <w:r>
        <w:rPr>
          <w:rFonts w:eastAsia="Times New Roman"/>
          <w:szCs w:val="24"/>
        </w:rPr>
        <w:t>Υπάρχει πρόγραμμα αναθεώρησης του προγράμματος αποασυλοποίησης; Εξακολουθούμε να είμαστε εκεί ή να συζητήσουμε κάτι άλλο; Δεν είναι απαραίτητο να είμαστε εκεί σώνει και καλά, αλλά πρέπει να το ξέρουμε</w:t>
      </w:r>
      <w:r>
        <w:rPr>
          <w:rFonts w:eastAsia="Times New Roman"/>
          <w:szCs w:val="24"/>
        </w:rPr>
        <w:t>.</w:t>
      </w:r>
    </w:p>
    <w:p w14:paraId="5760BBF7" w14:textId="77777777" w:rsidR="003F14BB" w:rsidRDefault="00F37CA6">
      <w:pPr>
        <w:spacing w:line="600" w:lineRule="auto"/>
        <w:ind w:firstLine="720"/>
        <w:jc w:val="center"/>
        <w:rPr>
          <w:rFonts w:eastAsia="Times New Roman"/>
          <w:szCs w:val="24"/>
        </w:rPr>
      </w:pPr>
      <w:r>
        <w:rPr>
          <w:rFonts w:eastAsia="Times New Roman"/>
          <w:szCs w:val="24"/>
        </w:rPr>
        <w:t>(Θόρυβος στην Αίθουσα)</w:t>
      </w:r>
    </w:p>
    <w:p w14:paraId="5760BBF8" w14:textId="77777777" w:rsidR="003F14BB" w:rsidRDefault="00F37CA6">
      <w:pPr>
        <w:spacing w:line="600" w:lineRule="auto"/>
        <w:ind w:firstLine="720"/>
        <w:jc w:val="both"/>
        <w:rPr>
          <w:rFonts w:eastAsia="Times New Roman"/>
          <w:szCs w:val="24"/>
        </w:rPr>
      </w:pPr>
      <w:r>
        <w:rPr>
          <w:rFonts w:eastAsia="Times New Roman"/>
          <w:szCs w:val="24"/>
        </w:rPr>
        <w:t>Συγγνώμη, αλλά θα σας μαλώσω και τους δύο. Εσείς παίζετε στα κανάλια έτσι και αλλιώς. Είστε εξαιρετικό δίδυμο. Έχετε εξαιρετικό ταλέντο, αλλά…</w:t>
      </w:r>
    </w:p>
    <w:p w14:paraId="5760BBF9" w14:textId="77777777" w:rsidR="003F14BB" w:rsidRDefault="00F37CA6">
      <w:pPr>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Αφήστε να ξεδιπλώσουμε και εμείς το δικό μας.</w:t>
      </w:r>
    </w:p>
    <w:p w14:paraId="5760BBFA" w14:textId="77777777" w:rsidR="003F14BB" w:rsidRDefault="00F37CA6">
      <w:pPr>
        <w:spacing w:line="600" w:lineRule="auto"/>
        <w:ind w:firstLine="720"/>
        <w:jc w:val="both"/>
        <w:rPr>
          <w:rFonts w:eastAsia="Times New Roman"/>
          <w:szCs w:val="24"/>
        </w:rPr>
      </w:pPr>
      <w:r>
        <w:rPr>
          <w:rFonts w:eastAsia="Times New Roman"/>
          <w:b/>
          <w:szCs w:val="24"/>
        </w:rPr>
        <w:t>ΚΩΝΣΤΑΝΤΙΝΟΣ ΜΠΑΡΓΙΩΤΑΣ</w:t>
      </w:r>
      <w:r>
        <w:rPr>
          <w:rFonts w:eastAsia="Times New Roman"/>
          <w:b/>
          <w:szCs w:val="24"/>
        </w:rPr>
        <w:t>:</w:t>
      </w:r>
      <w:r>
        <w:rPr>
          <w:rFonts w:eastAsia="Times New Roman"/>
          <w:szCs w:val="24"/>
        </w:rPr>
        <w:t xml:space="preserve"> Ακριβώς. Ευχαριστώ, κύριε Βορίδη. Με μπερδέψατε, όμως.</w:t>
      </w:r>
    </w:p>
    <w:p w14:paraId="5760BBFB" w14:textId="77777777" w:rsidR="003F14BB" w:rsidRDefault="00F37CA6">
      <w:pPr>
        <w:spacing w:line="600" w:lineRule="auto"/>
        <w:ind w:firstLine="720"/>
        <w:jc w:val="both"/>
        <w:rPr>
          <w:rFonts w:eastAsia="Times New Roman"/>
          <w:szCs w:val="24"/>
        </w:rPr>
      </w:pPr>
      <w:r>
        <w:rPr>
          <w:rFonts w:eastAsia="Times New Roman"/>
          <w:szCs w:val="24"/>
        </w:rPr>
        <w:t>Κύριε Πρόεδρε, ένα λεπτό, θα χρειαστώ.</w:t>
      </w:r>
    </w:p>
    <w:p w14:paraId="5760BBFC"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Αυτό που είπα και προηγουμένως είναι ότι υπάρχει αδυναμία συγκρότησης μίας ενιαίας στάσης όσον αφορά την πολιτική και εξήγησα γιατί. Από τη μια μεριά, λοιπόν, έ</w:t>
      </w:r>
      <w:r>
        <w:rPr>
          <w:rFonts w:eastAsia="Times New Roman" w:cs="Times New Roman"/>
          <w:szCs w:val="24"/>
        </w:rPr>
        <w:t>χουμε μέτρα</w:t>
      </w:r>
      <w:r>
        <w:rPr>
          <w:rFonts w:eastAsia="Times New Roman" w:cs="Times New Roman"/>
          <w:szCs w:val="24"/>
        </w:rPr>
        <w:t>,</w:t>
      </w:r>
      <w:r>
        <w:rPr>
          <w:rFonts w:eastAsia="Times New Roman" w:cs="Times New Roman"/>
          <w:szCs w:val="24"/>
        </w:rPr>
        <w:t xml:space="preserve"> τα οποία αποτελούν σπονδή στις ιδεοληψίες της </w:t>
      </w:r>
      <w:r>
        <w:rPr>
          <w:rFonts w:eastAsia="Times New Roman" w:cs="Times New Roman"/>
          <w:szCs w:val="24"/>
        </w:rPr>
        <w:t>Α</w:t>
      </w:r>
      <w:r>
        <w:rPr>
          <w:rFonts w:eastAsia="Times New Roman" w:cs="Times New Roman"/>
          <w:szCs w:val="24"/>
        </w:rPr>
        <w:t>ριστεράς, όπως πρωτοβάθμια φροντίδα υγείας με πλήρη και αποκλειστική απασχόληση, λες και είμαστε στο 1980, έναν απαράδεκτο συντεχνιακό τρόπο εξέλιξης των ιατρών που από το ΕΣΥ τον μετεμφυτεύουμε κ</w:t>
      </w:r>
      <w:r>
        <w:rPr>
          <w:rFonts w:eastAsia="Times New Roman" w:cs="Times New Roman"/>
          <w:szCs w:val="24"/>
        </w:rPr>
        <w:t>αι στην πρωτοβάθμια, για να καταργήσουμε κάθε έννοια αξιοκρατίας και ποιότητας ισοπεδώνοντας τα πάντα, μεταθέσεις από τα άγονα του ΕΚΑΒ με την ίδια ακριβώς λογική και παγίωση ενός στρώματος επικουρικών, οι οποίοι δεν έχουν προσληφθεί με προσόντα στο ΕΣΥ, μ</w:t>
      </w:r>
      <w:r>
        <w:rPr>
          <w:rFonts w:eastAsia="Times New Roman" w:cs="Times New Roman"/>
          <w:szCs w:val="24"/>
        </w:rPr>
        <w:t xml:space="preserve">ε μια λογική η οποία δημιουργεί ένα ενδιάμεσο στρώμα, το οποίο ήδη αρχίζει να δημιουργεί προβλήματα ποιότητας και αξιοπιστίας στο σύστημα υγείας. </w:t>
      </w:r>
    </w:p>
    <w:p w14:paraId="5760BBFD"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Αυτές είναι οι αριστερές αλλαγές στις οποίες ταυτόχρονα περνούν και αλλαγές</w:t>
      </w:r>
      <w:r>
        <w:rPr>
          <w:rFonts w:eastAsia="Times New Roman" w:cs="Times New Roman"/>
          <w:szCs w:val="24"/>
        </w:rPr>
        <w:t>,</w:t>
      </w:r>
      <w:r>
        <w:rPr>
          <w:rFonts w:eastAsia="Times New Roman" w:cs="Times New Roman"/>
          <w:szCs w:val="24"/>
        </w:rPr>
        <w:t xml:space="preserve"> όπως αυτή που είπα αναλυτικά για την ΑΕΜΥ</w:t>
      </w:r>
      <w:r>
        <w:rPr>
          <w:rFonts w:eastAsia="Times New Roman" w:cs="Times New Roman"/>
          <w:szCs w:val="24"/>
        </w:rPr>
        <w:t>,</w:t>
      </w:r>
      <w:r>
        <w:rPr>
          <w:rFonts w:eastAsia="Times New Roman" w:cs="Times New Roman"/>
          <w:szCs w:val="24"/>
        </w:rPr>
        <w:t xml:space="preserve"> και αναγκαίες μεταρρυθμίσεις, όπως η ΕΣΑΝ, στην οποία θα έπρεπε να είχα χρησιμοποιήσει τη γνωστή φράση του Αλαβάνου «Καλώς τα παιδιά», μια και μετά από μια σφοδρή αντίδραση χρόνων για τη λογική της κοστολόγησης τ</w:t>
      </w:r>
      <w:r>
        <w:rPr>
          <w:rFonts w:eastAsia="Times New Roman" w:cs="Times New Roman"/>
          <w:szCs w:val="24"/>
        </w:rPr>
        <w:t>ων υπηρεσιών στο σύστημα υγείας ξαφνικά τη βρήκαμε χρήσιμη και τη νομοθετούμε.</w:t>
      </w:r>
    </w:p>
    <w:p w14:paraId="5760BBFE"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Θα κλείσω, γιατί έχω υπερβεί και τον χρόνο, με μια κοινοτ</w:t>
      </w:r>
      <w:r>
        <w:rPr>
          <w:rFonts w:eastAsia="Times New Roman" w:cs="Times New Roman"/>
          <w:szCs w:val="24"/>
        </w:rPr>
        <w:t>ο</w:t>
      </w:r>
      <w:r>
        <w:rPr>
          <w:rFonts w:eastAsia="Times New Roman" w:cs="Times New Roman"/>
          <w:szCs w:val="24"/>
        </w:rPr>
        <w:t>πία. Είναι τόσο κοινότ</w:t>
      </w:r>
      <w:r>
        <w:rPr>
          <w:rFonts w:eastAsia="Times New Roman" w:cs="Times New Roman"/>
          <w:szCs w:val="24"/>
        </w:rPr>
        <w:t>ο</w:t>
      </w:r>
      <w:r>
        <w:rPr>
          <w:rFonts w:eastAsia="Times New Roman" w:cs="Times New Roman"/>
          <w:szCs w:val="24"/>
        </w:rPr>
        <w:t>πο πλέον το ότι το ΕΣΥ καταρρέει</w:t>
      </w:r>
      <w:r>
        <w:rPr>
          <w:rFonts w:eastAsia="Times New Roman" w:cs="Times New Roman"/>
          <w:szCs w:val="24"/>
        </w:rPr>
        <w:t>,</w:t>
      </w:r>
      <w:r>
        <w:rPr>
          <w:rFonts w:eastAsia="Times New Roman" w:cs="Times New Roman"/>
          <w:szCs w:val="24"/>
        </w:rPr>
        <w:t xml:space="preserve"> που τ</w:t>
      </w:r>
      <w:r>
        <w:rPr>
          <w:rFonts w:eastAsia="Times New Roman" w:cs="Times New Roman"/>
          <w:szCs w:val="24"/>
        </w:rPr>
        <w:t>ο</w:t>
      </w:r>
      <w:r>
        <w:rPr>
          <w:rFonts w:eastAsia="Times New Roman" w:cs="Times New Roman"/>
          <w:szCs w:val="24"/>
        </w:rPr>
        <w:t xml:space="preserve"> λέμε και δεν τ</w:t>
      </w:r>
      <w:r>
        <w:rPr>
          <w:rFonts w:eastAsia="Times New Roman" w:cs="Times New Roman"/>
          <w:szCs w:val="24"/>
        </w:rPr>
        <w:t>ο</w:t>
      </w:r>
      <w:r>
        <w:rPr>
          <w:rFonts w:eastAsia="Times New Roman" w:cs="Times New Roman"/>
          <w:szCs w:val="24"/>
        </w:rPr>
        <w:t xml:space="preserve"> πιστεύουμε και δεν τ</w:t>
      </w:r>
      <w:r>
        <w:rPr>
          <w:rFonts w:eastAsia="Times New Roman" w:cs="Times New Roman"/>
          <w:szCs w:val="24"/>
        </w:rPr>
        <w:t>ο</w:t>
      </w:r>
      <w:r>
        <w:rPr>
          <w:rFonts w:eastAsia="Times New Roman" w:cs="Times New Roman"/>
          <w:szCs w:val="24"/>
        </w:rPr>
        <w:t xml:space="preserve"> σκεφτόμαστε. Η αλ</w:t>
      </w:r>
      <w:r>
        <w:rPr>
          <w:rFonts w:eastAsia="Times New Roman" w:cs="Times New Roman"/>
          <w:szCs w:val="24"/>
        </w:rPr>
        <w:t>ήθεια, λοιπόν, είναι ότι το σύστημα υγείας στην Ελλάδα καταρρέει και καταρρέει με πολλούς τρόπους, καταρρέουν τα κάγκελα, χαλάνε τα μηχανήματα σιγά</w:t>
      </w:r>
      <w:r>
        <w:rPr>
          <w:rFonts w:eastAsia="Times New Roman" w:cs="Times New Roman"/>
          <w:szCs w:val="24"/>
        </w:rPr>
        <w:t xml:space="preserve"> </w:t>
      </w:r>
      <w:r>
        <w:rPr>
          <w:rFonts w:eastAsia="Times New Roman" w:cs="Times New Roman"/>
          <w:szCs w:val="24"/>
        </w:rPr>
        <w:t>σιγά, δεν έχει προσωπικό εκεί που πρέπει και όταν πρέπει</w:t>
      </w:r>
      <w:r>
        <w:rPr>
          <w:rFonts w:eastAsia="Times New Roman" w:cs="Times New Roman"/>
          <w:szCs w:val="24"/>
        </w:rPr>
        <w:t>,</w:t>
      </w:r>
      <w:r>
        <w:rPr>
          <w:rFonts w:eastAsia="Times New Roman" w:cs="Times New Roman"/>
          <w:szCs w:val="24"/>
        </w:rPr>
        <w:t xml:space="preserve"> και έχει ανάγκη μεταρρυθμίσεων. Δεν έχει ανάγκη ού</w:t>
      </w:r>
      <w:r>
        <w:rPr>
          <w:rFonts w:eastAsia="Times New Roman" w:cs="Times New Roman"/>
          <w:szCs w:val="24"/>
        </w:rPr>
        <w:t>τε να βουλώσουμε τις τρύπες ούτε από μερεμέτια. Έχει ανάγκη εξυγίανσης δεν έχει ανάγκη από ρουσφέτια και διορισμούς από το παράθυρο, οι οποίοι βολεύουν μια κομματική πελατεία ενδεχομένως δεν βολεύουν, όμως, το σύστημα. Είπα και στην αρχή οι αθρόοι διορισμο</w:t>
      </w:r>
      <w:r>
        <w:rPr>
          <w:rFonts w:eastAsia="Times New Roman" w:cs="Times New Roman"/>
          <w:szCs w:val="24"/>
        </w:rPr>
        <w:t xml:space="preserve">ί δεν συνεπάγονται εξυγίανση ούτε βοήθεια σώνει και καλά. Έχει σημασία τι κάνεις και πώς το κάνεις. </w:t>
      </w:r>
    </w:p>
    <w:p w14:paraId="5760BBFF"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Γι’ αυτό, κύριε Πολάκη, περιμένω. Δεν ήσασταν εδώ. Στην </w:t>
      </w:r>
      <w:r>
        <w:rPr>
          <w:rFonts w:eastAsia="Times New Roman" w:cs="Times New Roman"/>
          <w:szCs w:val="24"/>
        </w:rPr>
        <w:t>ε</w:t>
      </w:r>
      <w:r>
        <w:rPr>
          <w:rFonts w:eastAsia="Times New Roman" w:cs="Times New Roman"/>
          <w:szCs w:val="24"/>
        </w:rPr>
        <w:t xml:space="preserve">πιτροπή είπατε για </w:t>
      </w:r>
      <w:r>
        <w:rPr>
          <w:rFonts w:eastAsia="Times New Roman" w:cs="Times New Roman"/>
          <w:szCs w:val="24"/>
        </w:rPr>
        <w:t>δεκαοκτώ χιλιάδες επτακόσιους διορισμούς</w:t>
      </w:r>
      <w:r>
        <w:rPr>
          <w:rFonts w:eastAsia="Times New Roman" w:cs="Times New Roman"/>
          <w:szCs w:val="24"/>
        </w:rPr>
        <w:t>. Περιμένω να δω κατάσταση, προκηρύξεις</w:t>
      </w:r>
      <w:r>
        <w:rPr>
          <w:rFonts w:eastAsia="Times New Roman" w:cs="Times New Roman"/>
          <w:szCs w:val="24"/>
        </w:rPr>
        <w:t>, αριθμούς, ημερομηνίες. Και αν τους κάνετε θα τους συζητήσουμε και αν τους κάνετε σωστά να σας συγχαρούμε. Σήμερα άκουσα «περίπου». Το «περίπου» δεν είναι όρος των μαθηματικών. Το περιμένω.</w:t>
      </w:r>
    </w:p>
    <w:p w14:paraId="5760BC00"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Αυτή, λοιπόν, η Κυβέρνηση αδυνατεί να βάλει προτεραιότητες και νο</w:t>
      </w:r>
      <w:r>
        <w:rPr>
          <w:rFonts w:eastAsia="Times New Roman" w:cs="Times New Roman"/>
          <w:szCs w:val="24"/>
        </w:rPr>
        <w:t>μίζω, το είπα και προηγουμένως, με τους χρόνους που κινείται και με τα αποτελέσματα που φέρνει στη Βουλή έχει ένα μεγάλο πρόβλημα αποτελεσματικότητας. Από τη μια πλευρά αυτό είναι τεράστιο πρόβλημα. Από την άλλη θα κλείσω λέγοντας ευτυχώς</w:t>
      </w:r>
      <w:r>
        <w:rPr>
          <w:rFonts w:eastAsia="Times New Roman" w:cs="Times New Roman"/>
          <w:szCs w:val="24"/>
        </w:rPr>
        <w:t>,</w:t>
      </w:r>
      <w:r>
        <w:rPr>
          <w:rFonts w:eastAsia="Times New Roman" w:cs="Times New Roman"/>
          <w:szCs w:val="24"/>
        </w:rPr>
        <w:t xml:space="preserve"> γιατί αν ήταν τό</w:t>
      </w:r>
      <w:r>
        <w:rPr>
          <w:rFonts w:eastAsia="Times New Roman" w:cs="Times New Roman"/>
          <w:szCs w:val="24"/>
        </w:rPr>
        <w:t>σο αποτελεσματική όσο διατείνεται μάλλον θα είχαν διοριστεί όλοι από τον κ. Πολάκη και όχι στα χαρτιά, αλλά στην πραγματικότητα.</w:t>
      </w:r>
    </w:p>
    <w:p w14:paraId="5760BC01"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Σας ευχαριστώ.</w:t>
      </w:r>
    </w:p>
    <w:p w14:paraId="5760BC02"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συνάδελφε.</w:t>
      </w:r>
    </w:p>
    <w:p w14:paraId="5760BC03"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Τον λόγο έχει ο συνάδελφος κ. Μεγαλομύστακας, Κοινοβ</w:t>
      </w:r>
      <w:r>
        <w:rPr>
          <w:rFonts w:eastAsia="Times New Roman" w:cs="Times New Roman"/>
          <w:szCs w:val="24"/>
        </w:rPr>
        <w:t>ουλευτικός Εκπρόσωπος της Ενώσεως Κεντρώων, για δώδεκα λεπτά.</w:t>
      </w:r>
    </w:p>
    <w:p w14:paraId="5760BC04"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Κύριε Πρόεδρε, ζητώ τον λόγο και εγώ.</w:t>
      </w:r>
    </w:p>
    <w:p w14:paraId="5760BC05"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Οικονόμου, αμέσως μετά.</w:t>
      </w:r>
    </w:p>
    <w:p w14:paraId="5760BC06"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Πρέπει να φύγουμε.</w:t>
      </w:r>
    </w:p>
    <w:p w14:paraId="5760BC07"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Έ</w:t>
      </w:r>
      <w:r>
        <w:rPr>
          <w:rFonts w:eastAsia="Times New Roman" w:cs="Times New Roman"/>
          <w:szCs w:val="24"/>
        </w:rPr>
        <w:t>χετε δίκιο, αλλά είχε ζητήσει ο κ. Μεγαλομύστακας πολύ πριν.</w:t>
      </w:r>
    </w:p>
    <w:p w14:paraId="5760BC08"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Ευχαριστώ, κύριε Πρόεδρε.</w:t>
      </w:r>
    </w:p>
    <w:p w14:paraId="5760BC09"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κύριοι Υπουργοί, ανεβαίνω στο Βήμα και διαβάζοντας ο οποιασδήποτε αυτό το νομοσχέδιο αρχίζοντας από τον τίτλο το</w:t>
      </w:r>
      <w:r>
        <w:rPr>
          <w:rFonts w:eastAsia="Times New Roman" w:cs="Times New Roman"/>
          <w:szCs w:val="24"/>
        </w:rPr>
        <w:t xml:space="preserve">υ καταλαβαίνει ότι δεν είναι αυτό που έπρεπε να είναι, καθώς βλέπουμε ότι λέει «Μεταρρύθμιση της </w:t>
      </w:r>
      <w:r>
        <w:rPr>
          <w:rFonts w:eastAsia="Times New Roman" w:cs="Times New Roman"/>
          <w:szCs w:val="24"/>
        </w:rPr>
        <w:t>δ</w:t>
      </w:r>
      <w:r>
        <w:rPr>
          <w:rFonts w:eastAsia="Times New Roman" w:cs="Times New Roman"/>
          <w:szCs w:val="24"/>
        </w:rPr>
        <w:t xml:space="preserve">ιοικητικής </w:t>
      </w:r>
      <w:r>
        <w:rPr>
          <w:rFonts w:eastAsia="Times New Roman" w:cs="Times New Roman"/>
          <w:szCs w:val="24"/>
        </w:rPr>
        <w:t>ο</w:t>
      </w:r>
      <w:r>
        <w:rPr>
          <w:rFonts w:eastAsia="Times New Roman" w:cs="Times New Roman"/>
          <w:szCs w:val="24"/>
        </w:rPr>
        <w:t>ργάνωσης των υπηρεσιών ψυχικής υγείας», οκτώ άρθρα,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ε</w:t>
      </w:r>
      <w:r>
        <w:rPr>
          <w:rFonts w:eastAsia="Times New Roman" w:cs="Times New Roman"/>
          <w:szCs w:val="24"/>
        </w:rPr>
        <w:t>μπειρογνωμοσύνης σπάνιων και πολύπλοκων νοσημάτων», εννέα άρθρα, «και άλλες διατάξεις</w:t>
      </w:r>
      <w:r>
        <w:rPr>
          <w:rFonts w:eastAsia="Times New Roman" w:cs="Times New Roman"/>
          <w:szCs w:val="24"/>
        </w:rPr>
        <w:t>», ογδόντα δύο άρθρα. Φέρνετε τροπολογίες, που πάλι δεν είναι λίγες, σήμερα, που αυτό είναι απαράδεκτο. Βλέπω και μία τροπολογία του ΥΠΕΘΑ, ενώ χθες είχαν σχετικό νομοσχέδιο, αλλά δεν τη φέρατε εσείς, κύριε Υπουργέ. Δεν είναι σχεδιασμός αυτός, δυστυχώς. Εί</w:t>
      </w:r>
      <w:r>
        <w:rPr>
          <w:rFonts w:eastAsia="Times New Roman" w:cs="Times New Roman"/>
          <w:szCs w:val="24"/>
        </w:rPr>
        <w:t xml:space="preserve">ναι αυτά που έκαναν πολλοί από τους προηγούμενους και τα οποία δεν νομίζω ότι επικροτούσατε. </w:t>
      </w:r>
    </w:p>
    <w:p w14:paraId="5760BC0A"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Γενικά το νομοσχέδιο έχει ένα θετικό πρόσημο και θα το υπερψηφίσουμε. Το υπερψηφίσαμε και επί της αρχής, αλλά και επί του συνόλου. Ωστόσο υπάρχουν κάποιες διατάξε</w:t>
      </w:r>
      <w:r>
        <w:rPr>
          <w:rFonts w:eastAsia="Times New Roman" w:cs="Times New Roman"/>
          <w:szCs w:val="24"/>
        </w:rPr>
        <w:t xml:space="preserve">ις στις οποίες θα εκφράσουμε και τις αντιρρήσεις μας. </w:t>
      </w:r>
    </w:p>
    <w:p w14:paraId="5760BC0B"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Πριν, όμως, αρχίσω να αναφέρομαι στο νομοσχέδιο, θέλω να καταθέσω δύο βασικές αρχές της Ένωσης Κεντρώων σχετικά με την υγεία. Ο κάθε Έλληνας πολίτης, κατ’ εμάς, θα έπρεπε να λαμβάνει ιατρικές υπηρεσίες</w:t>
      </w:r>
      <w:r>
        <w:rPr>
          <w:rFonts w:eastAsia="Times New Roman" w:cs="Times New Roman"/>
          <w:szCs w:val="24"/>
        </w:rPr>
        <w:t>,</w:t>
      </w:r>
      <w:r>
        <w:rPr>
          <w:rFonts w:eastAsia="Times New Roman" w:cs="Times New Roman"/>
          <w:szCs w:val="24"/>
        </w:rPr>
        <w:t xml:space="preserve"> δείχνοντας μόνο το δελτίο της αστυνομικής του ταυτότητας</w:t>
      </w:r>
      <w:r>
        <w:rPr>
          <w:rFonts w:eastAsia="Times New Roman" w:cs="Times New Roman"/>
          <w:szCs w:val="24"/>
        </w:rPr>
        <w:t xml:space="preserve"> είτε είναι ασφαλισμένος είτε όχι. Ξέρουμε πώς είναι οι εποχές, ξέρουμε ποια είναι η κατάσταση των καιρών μας. Είτε είναι κάποιος ασφαλισμένος είτε όχι, τουλάχιστον στα δημόσια νοσοκομεία θα έπρεπε να είναι όλα δωρεάν, όταν μάλιστα οι ιατροί μας δεν πληρών</w:t>
      </w:r>
      <w:r>
        <w:rPr>
          <w:rFonts w:eastAsia="Times New Roman" w:cs="Times New Roman"/>
          <w:szCs w:val="24"/>
        </w:rPr>
        <w:t>ονται σωστά και αυτή είναι η δεύτερη θέση</w:t>
      </w:r>
      <w:r>
        <w:rPr>
          <w:rFonts w:eastAsia="Times New Roman" w:cs="Times New Roman"/>
          <w:szCs w:val="24"/>
        </w:rPr>
        <w:t>,</w:t>
      </w:r>
      <w:r>
        <w:rPr>
          <w:rFonts w:eastAsia="Times New Roman" w:cs="Times New Roman"/>
          <w:szCs w:val="24"/>
        </w:rPr>
        <w:t xml:space="preserve"> την οποία θέλω να καταθέσω.</w:t>
      </w:r>
    </w:p>
    <w:p w14:paraId="5760BC0C" w14:textId="77777777" w:rsidR="003F14BB" w:rsidRDefault="00F37CA6">
      <w:pPr>
        <w:spacing w:line="600" w:lineRule="auto"/>
        <w:ind w:firstLine="709"/>
        <w:jc w:val="both"/>
        <w:rPr>
          <w:rFonts w:eastAsia="Times New Roman" w:cs="Times New Roman"/>
          <w:szCs w:val="24"/>
        </w:rPr>
      </w:pPr>
      <w:r>
        <w:rPr>
          <w:rFonts w:eastAsia="Times New Roman" w:cs="Times New Roman"/>
          <w:szCs w:val="24"/>
        </w:rPr>
        <w:t>Τα τελευταία χρόνια πάνω από δεκαοκτώ χιλιάδες Έλληνες γιατροί, δυστυχώς, έχουν πάρει τον δρόμο της μετανάστευσης. Προηγουμένως ήμουν σε μια επιτροπή έρευνας και τεχνολογίας και είχαν α</w:t>
      </w:r>
      <w:r>
        <w:rPr>
          <w:rFonts w:eastAsia="Times New Roman" w:cs="Times New Roman"/>
          <w:szCs w:val="24"/>
        </w:rPr>
        <w:t>ναφερθεί στο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Και πώς να μη φύγουν, αφού εδώ, πέρα από το μεγάλο ποσοστό ανεργίας, και οι μισθοί δεν είναι αυτοί που θα έπρεπε να είναι. Δεκαοκτώ χιλιάδες άνθρωποι. Για κάθε έναν από αυτούς το ελληνικό κράτος επένδυσε 80 χιλιάδες ευρώ περίπου</w:t>
      </w:r>
      <w:r>
        <w:rPr>
          <w:rFonts w:eastAsia="Times New Roman" w:cs="Times New Roman"/>
          <w:szCs w:val="24"/>
        </w:rPr>
        <w:t xml:space="preserve">. Χάσαμε ή κάναμε δώρο στους ξένους περίπου 1,5 δις ευρώ των Ελλήνων. </w:t>
      </w:r>
    </w:p>
    <w:p w14:paraId="5760BC0D" w14:textId="77777777" w:rsidR="003F14BB" w:rsidRDefault="00F37CA6">
      <w:pPr>
        <w:spacing w:line="600" w:lineRule="auto"/>
        <w:ind w:firstLine="709"/>
        <w:jc w:val="both"/>
        <w:rPr>
          <w:rFonts w:eastAsia="Times New Roman" w:cs="Times New Roman"/>
          <w:szCs w:val="24"/>
        </w:rPr>
      </w:pPr>
      <w:r>
        <w:rPr>
          <w:rFonts w:eastAsia="Times New Roman" w:cs="Times New Roman"/>
          <w:szCs w:val="24"/>
        </w:rPr>
        <w:t>Δυστυχώς κάποια προβλήματα, κάποιες παθογένειες του παρελθόντος, βλέπουμε ότι συνεχίζονται και σήμερα επί της Κυβ</w:t>
      </w:r>
      <w:r>
        <w:rPr>
          <w:rFonts w:eastAsia="Times New Roman" w:cs="Times New Roman"/>
          <w:szCs w:val="24"/>
        </w:rPr>
        <w:t>ε</w:t>
      </w:r>
      <w:r>
        <w:rPr>
          <w:rFonts w:eastAsia="Times New Roman" w:cs="Times New Roman"/>
          <w:szCs w:val="24"/>
        </w:rPr>
        <w:t>ρν</w:t>
      </w:r>
      <w:r>
        <w:rPr>
          <w:rFonts w:eastAsia="Times New Roman" w:cs="Times New Roman"/>
          <w:szCs w:val="24"/>
        </w:rPr>
        <w:t>ή</w:t>
      </w:r>
      <w:r>
        <w:rPr>
          <w:rFonts w:eastAsia="Times New Roman" w:cs="Times New Roman"/>
          <w:szCs w:val="24"/>
        </w:rPr>
        <w:t>σ</w:t>
      </w:r>
      <w:r>
        <w:rPr>
          <w:rFonts w:eastAsia="Times New Roman" w:cs="Times New Roman"/>
          <w:szCs w:val="24"/>
        </w:rPr>
        <w:t>εώ</w:t>
      </w:r>
      <w:r>
        <w:rPr>
          <w:rFonts w:eastAsia="Times New Roman" w:cs="Times New Roman"/>
          <w:szCs w:val="24"/>
        </w:rPr>
        <w:t>ς σας. Συγκεκριμένα θα αναφέρω δύο παραδείγματα: Το Πανεπιστημιακ</w:t>
      </w:r>
      <w:r>
        <w:rPr>
          <w:rFonts w:eastAsia="Times New Roman" w:cs="Times New Roman"/>
          <w:szCs w:val="24"/>
        </w:rPr>
        <w:t>ό Νοσοκομείο Αλεξανδρούπολης ζήτησε να αγοράσει χίλια πεντακόσια πακέτα εκτυπωτικό χαρτί με κάποια ειδικά χαρακτηριστικά που μόνο φωτογραφικά μπορούν να χαρακτηριστούν, καθώς μιλάει για «περιεκτικότητα σε τέφρα, επιφανειακή ηλεκτροστατική αντίσταση, επιφαν</w:t>
      </w:r>
      <w:r>
        <w:rPr>
          <w:rFonts w:eastAsia="Times New Roman" w:cs="Times New Roman"/>
          <w:szCs w:val="24"/>
        </w:rPr>
        <w:t xml:space="preserve">ειακή τραχύτητα κατά </w:t>
      </w:r>
      <w:r>
        <w:rPr>
          <w:rFonts w:eastAsia="Times New Roman" w:cs="Times New Roman"/>
          <w:szCs w:val="24"/>
          <w:lang w:val="en-US"/>
        </w:rPr>
        <w:t>Bendtsen</w:t>
      </w:r>
      <w:r>
        <w:rPr>
          <w:rFonts w:eastAsia="Times New Roman" w:cs="Times New Roman"/>
          <w:szCs w:val="24"/>
        </w:rPr>
        <w:t>», κάποια πράγματα που φωτογραφίζουν ακριβώς εκεί που θέλουν να δώσουν τον διαγωνισμό, ενώ στο Νοσοκομείο Παίδων «</w:t>
      </w:r>
      <w:r>
        <w:rPr>
          <w:rFonts w:eastAsia="Times New Roman" w:cs="Times New Roman"/>
          <w:szCs w:val="24"/>
        </w:rPr>
        <w:t xml:space="preserve">Η </w:t>
      </w:r>
      <w:r>
        <w:rPr>
          <w:rFonts w:eastAsia="Times New Roman" w:cs="Times New Roman"/>
          <w:szCs w:val="24"/>
        </w:rPr>
        <w:t>Αγία Σοφία» για ηλεκτρομηχανικές εγκαταστάσεις του νοσοκομείου ζητούν ναυπηγό μηχανικό. Δυστυχώς αυτά είναι που</w:t>
      </w:r>
      <w:r>
        <w:rPr>
          <w:rFonts w:eastAsia="Times New Roman" w:cs="Times New Roman"/>
          <w:szCs w:val="24"/>
        </w:rPr>
        <w:t xml:space="preserve"> μας οδήγησαν μέχρι εδώ και βλέπουμε ότι επαναλαμβάνετε τα ίδια λάθη. </w:t>
      </w:r>
    </w:p>
    <w:p w14:paraId="5760BC0E" w14:textId="77777777" w:rsidR="003F14BB" w:rsidRDefault="00F37CA6">
      <w:pPr>
        <w:spacing w:line="600" w:lineRule="auto"/>
        <w:ind w:firstLine="709"/>
        <w:jc w:val="both"/>
        <w:rPr>
          <w:rFonts w:eastAsia="Times New Roman" w:cs="Times New Roman"/>
          <w:szCs w:val="24"/>
        </w:rPr>
      </w:pPr>
      <w:r>
        <w:rPr>
          <w:rFonts w:eastAsia="Times New Roman" w:cs="Times New Roman"/>
          <w:szCs w:val="24"/>
        </w:rPr>
        <w:t xml:space="preserve">Ας αναφερθούμε, όμως, τώρα και στο νομοσχέδιο. Το </w:t>
      </w:r>
      <w:r>
        <w:rPr>
          <w:rFonts w:eastAsia="Times New Roman" w:cs="Times New Roman"/>
          <w:szCs w:val="24"/>
        </w:rPr>
        <w:t>π</w:t>
      </w:r>
      <w:r>
        <w:rPr>
          <w:rFonts w:eastAsia="Times New Roman" w:cs="Times New Roman"/>
          <w:szCs w:val="24"/>
        </w:rPr>
        <w:t xml:space="preserve">ρώτο </w:t>
      </w:r>
      <w:r>
        <w:rPr>
          <w:rFonts w:eastAsia="Times New Roman" w:cs="Times New Roman"/>
          <w:szCs w:val="24"/>
        </w:rPr>
        <w:t>κ</w:t>
      </w:r>
      <w:r>
        <w:rPr>
          <w:rFonts w:eastAsia="Times New Roman" w:cs="Times New Roman"/>
          <w:szCs w:val="24"/>
        </w:rPr>
        <w:t>εφάλαιο είναι ένα κεφάλαιο</w:t>
      </w:r>
      <w:r>
        <w:rPr>
          <w:rFonts w:eastAsia="Times New Roman" w:cs="Times New Roman"/>
          <w:szCs w:val="24"/>
        </w:rPr>
        <w:t>,</w:t>
      </w:r>
      <w:r>
        <w:rPr>
          <w:rFonts w:eastAsia="Times New Roman" w:cs="Times New Roman"/>
          <w:szCs w:val="24"/>
        </w:rPr>
        <w:t xml:space="preserve"> το οποίο στο σύνολό του θα υπερψηφίσουμε, αρκεί να μην ανοίξουν οι πύλες ικανοποίησης των «ημετέρων», καθώς θεσπίζεται η αποκέντρωση της κεντρικής διεύθυνσης της ψυχικής υγείας. Αρκεί πάντα να μη συμβεί αυτό που συνέβη παλαιότερα με τον «</w:t>
      </w:r>
      <w:r>
        <w:rPr>
          <w:rFonts w:eastAsia="Times New Roman" w:cs="Times New Roman"/>
          <w:szCs w:val="24"/>
        </w:rPr>
        <w:t>ΚΑΛΛΙΚΡΑΤΗ</w:t>
      </w:r>
      <w:r>
        <w:rPr>
          <w:rFonts w:eastAsia="Times New Roman" w:cs="Times New Roman"/>
          <w:szCs w:val="24"/>
        </w:rPr>
        <w:t>», όπου</w:t>
      </w:r>
      <w:r>
        <w:rPr>
          <w:rFonts w:eastAsia="Times New Roman" w:cs="Times New Roman"/>
          <w:szCs w:val="24"/>
        </w:rPr>
        <w:t xml:space="preserve"> η αποκέντρωση αποτέλεσε ένα άλλοθι για την αδράνεια και την αδιαφορία της κεντρικής πολιτικής σκηνής, η οποία έδωσε όλα τα καυτά θέματα και τις καυτές αρμοδιότητες στην περιφέρεια, χωρίς να φροντίσει πριν αυτές οι τελευταίες να είναι σωστά εξοπλισμένες σε</w:t>
      </w:r>
      <w:r>
        <w:rPr>
          <w:rFonts w:eastAsia="Times New Roman" w:cs="Times New Roman"/>
          <w:szCs w:val="24"/>
        </w:rPr>
        <w:t xml:space="preserve"> υποδομές, να έχουν το απαραίτητο στελεχιακό δυναμικό, να έχουν τους πόρους έτσι ώστε να φέρουν εις πέρας το έργο τους.</w:t>
      </w:r>
    </w:p>
    <w:p w14:paraId="5760BC0F" w14:textId="77777777" w:rsidR="003F14BB" w:rsidRDefault="00F37CA6">
      <w:pPr>
        <w:spacing w:line="600" w:lineRule="auto"/>
        <w:ind w:firstLine="709"/>
        <w:jc w:val="both"/>
        <w:rPr>
          <w:rFonts w:eastAsia="Times New Roman" w:cs="Times New Roman"/>
          <w:szCs w:val="24"/>
        </w:rPr>
      </w:pPr>
      <w:r>
        <w:rPr>
          <w:rFonts w:eastAsia="Times New Roman" w:cs="Times New Roman"/>
          <w:szCs w:val="24"/>
        </w:rPr>
        <w:t xml:space="preserve">Συγκεκριμένα, με τα άρθρα του </w:t>
      </w:r>
      <w:r>
        <w:rPr>
          <w:rFonts w:eastAsia="Times New Roman" w:cs="Times New Roman"/>
          <w:szCs w:val="24"/>
        </w:rPr>
        <w:t>π</w:t>
      </w:r>
      <w:r>
        <w:rPr>
          <w:rFonts w:eastAsia="Times New Roman" w:cs="Times New Roman"/>
          <w:szCs w:val="24"/>
        </w:rPr>
        <w:t xml:space="preserve">ρώτου </w:t>
      </w:r>
      <w:r>
        <w:rPr>
          <w:rFonts w:eastAsia="Times New Roman" w:cs="Times New Roman"/>
          <w:szCs w:val="24"/>
        </w:rPr>
        <w:t>δ</w:t>
      </w:r>
      <w:r>
        <w:rPr>
          <w:rFonts w:eastAsia="Times New Roman" w:cs="Times New Roman"/>
          <w:szCs w:val="24"/>
        </w:rPr>
        <w:t>εφαλαίου δημιουργούνται περιφερειακές διοικήσεις, τομείς ψυχικής υγείας, τομεακές επιστημονικές επ</w:t>
      </w:r>
      <w:r>
        <w:rPr>
          <w:rFonts w:eastAsia="Times New Roman" w:cs="Times New Roman"/>
          <w:szCs w:val="24"/>
        </w:rPr>
        <w:t>ιτροπές, περιφερειακά συμβούλια και πραγματικά ελπίζουμε όλα αυτά να συντελέσουν και να βοηθήσουν στο να επιτευχθεί ο στόχος, που είναι η βελτίωση του συστήματος ψυχικής υγείας. Ελπίζουμε, επίσης, να μην επιβεβαιωθεί αυτή η γνωστή ρήση, σύμφωνα με την οποί</w:t>
      </w:r>
      <w:r>
        <w:rPr>
          <w:rFonts w:eastAsia="Times New Roman" w:cs="Times New Roman"/>
          <w:szCs w:val="24"/>
        </w:rPr>
        <w:t xml:space="preserve">α όταν δεν θέλεις να λύσεις ένα πρόβλημα δημιουργείς μια επιτροπή, και να συνεχιστεί το προβληματικό μοντέλο της </w:t>
      </w:r>
      <w:r>
        <w:rPr>
          <w:rFonts w:eastAsia="Times New Roman" w:cs="Times New Roman"/>
          <w:szCs w:val="24"/>
        </w:rPr>
        <w:t>«</w:t>
      </w:r>
      <w:r>
        <w:rPr>
          <w:rFonts w:eastAsia="Times New Roman" w:cs="Times New Roman"/>
          <w:szCs w:val="24"/>
        </w:rPr>
        <w:t>επιτροπολογίας</w:t>
      </w:r>
      <w:r>
        <w:rPr>
          <w:rFonts w:eastAsia="Times New Roman" w:cs="Times New Roman"/>
          <w:szCs w:val="24"/>
        </w:rPr>
        <w:t>»</w:t>
      </w:r>
      <w:r>
        <w:rPr>
          <w:rFonts w:eastAsia="Times New Roman" w:cs="Times New Roman"/>
          <w:szCs w:val="24"/>
        </w:rPr>
        <w:t>.</w:t>
      </w:r>
    </w:p>
    <w:p w14:paraId="5760BC10" w14:textId="77777777" w:rsidR="003F14BB" w:rsidRDefault="00F37CA6">
      <w:pPr>
        <w:spacing w:line="600" w:lineRule="auto"/>
        <w:ind w:firstLine="709"/>
        <w:jc w:val="both"/>
        <w:rPr>
          <w:rFonts w:eastAsia="Times New Roman" w:cs="Times New Roman"/>
          <w:szCs w:val="24"/>
        </w:rPr>
      </w:pPr>
      <w:r>
        <w:rPr>
          <w:rFonts w:eastAsia="Times New Roman" w:cs="Times New Roman"/>
          <w:szCs w:val="24"/>
        </w:rPr>
        <w:t xml:space="preserve">Επειδή εμείς στην Ένωση Κεντρώων θέλουμε να είμαστε καλόπιστοι, θέλουμε να ελπίζουμε ότι η νέα αυτή αποκεντρωμένη διοικητική </w:t>
      </w:r>
      <w:r>
        <w:rPr>
          <w:rFonts w:eastAsia="Times New Roman" w:cs="Times New Roman"/>
          <w:szCs w:val="24"/>
        </w:rPr>
        <w:t>αναδιάρθρωση των υπηρεσιών ψυχικής υγείας, που δημιουργεί το ενδιάμεσο διοικητικό επίπεδο της περιφέρειας, θα έχει μια προστιθέμενη αξία. Επιφυλάξεις, όμως, έχουμε στο κατά πόσον θα υλοποιηθεί, καθότι προβλέπει, χωρίς ωστόσο δεσμευτικό χρονοδιάγραμμα και π</w:t>
      </w:r>
      <w:r>
        <w:rPr>
          <w:rFonts w:eastAsia="Times New Roman" w:cs="Times New Roman"/>
          <w:szCs w:val="24"/>
        </w:rPr>
        <w:t xml:space="preserve">ροθεσμίες, τη συγκρότηση πολυμελών συλλογικών οργάνων που συστήνονται κατόπιν εκλογών. Και ξέρουμε όλοι πολύ καλά ότι αυτές είναι βαριές και χρονοβόρες διαδικασίες τόσο για τη σύσταση όσο και για τη λειτουργία και τη λήψη αποφάσεων. </w:t>
      </w:r>
    </w:p>
    <w:p w14:paraId="5760BC11" w14:textId="77777777" w:rsidR="003F14BB" w:rsidRDefault="00F37CA6">
      <w:pPr>
        <w:spacing w:line="600" w:lineRule="auto"/>
        <w:ind w:firstLine="709"/>
        <w:jc w:val="both"/>
        <w:rPr>
          <w:rFonts w:eastAsia="Times New Roman" w:cs="Times New Roman"/>
          <w:szCs w:val="24"/>
        </w:rPr>
      </w:pPr>
      <w:r>
        <w:rPr>
          <w:rFonts w:eastAsia="Times New Roman" w:cs="Times New Roman"/>
          <w:szCs w:val="24"/>
        </w:rPr>
        <w:t>Προσωπική μου άποψη απ</w:t>
      </w:r>
      <w:r>
        <w:rPr>
          <w:rFonts w:eastAsia="Times New Roman" w:cs="Times New Roman"/>
          <w:szCs w:val="24"/>
        </w:rPr>
        <w:t>οτελεί το ότι δεν πρόκειται αυτή η διοικητική μεταρρύθμιση, που κρινόμενη αυτή καθαυτή δεν είναι κακή, να δώσει λύση σε αυτό το πρόβλημα που έχουμε. Και αυτό γιατί το λέω; Γιατί διαβάζοντας το νομοσχέδιο κάποιος απλός πολίτης νομίζει ότι βρισκόμαστε στο σο</w:t>
      </w:r>
      <w:r>
        <w:rPr>
          <w:rFonts w:eastAsia="Times New Roman" w:cs="Times New Roman"/>
          <w:szCs w:val="24"/>
        </w:rPr>
        <w:t>υηδικό κοινοβούλιο τώρα, έχουμε λύσει όλα τα άλλα προβλήματα και ερχόμαστε τώρα να θεσπίσουμε έναν ενδιάμεσο φορέα. Το ζήτημα δεν είναι να φτιάξουμε αυτή την ενδιάμεση δομή. Το ζήτημα, επίσης, δεν είναι να φτιάξουμε, αν δεν υπάρχει, μια σωστή δομή. Το ζήτη</w:t>
      </w:r>
      <w:r>
        <w:rPr>
          <w:rFonts w:eastAsia="Times New Roman" w:cs="Times New Roman"/>
          <w:szCs w:val="24"/>
        </w:rPr>
        <w:t xml:space="preserve">μα είναι ότι δεν υπάρχει πολιτική βούληση, δυστυχώς. </w:t>
      </w:r>
    </w:p>
    <w:p w14:paraId="5760BC12"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Εδώ υπάρχει ένα τεράστιο πρόβλημα. Και αυτό το νομοσχέδιο απλώς πρόκειται να φέρει κάποια πασαλείμματα και όχι ουσιαστικές και οριστικές λύσεις. Η έλλειψη πολιτικής βούλησης, η υποστελέχωση, αλλά και η </w:t>
      </w:r>
      <w:r>
        <w:rPr>
          <w:rFonts w:eastAsia="Times New Roman" w:cs="Times New Roman"/>
          <w:szCs w:val="24"/>
        </w:rPr>
        <w:t>υποχρηματοδότηση είναι τα τρία βασικά προβλήματα του συστήματος ψυχικής υγείας και ίσως όλων των τομέων αυτή τη στιγμή στην Ελλάδα.</w:t>
      </w:r>
    </w:p>
    <w:p w14:paraId="5760BC13"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Μην ξεχνάμε το σχέδιο </w:t>
      </w:r>
      <w:r>
        <w:rPr>
          <w:rFonts w:eastAsia="Times New Roman" w:cs="Times New Roman"/>
          <w:szCs w:val="24"/>
        </w:rPr>
        <w:t>«</w:t>
      </w:r>
      <w:r>
        <w:rPr>
          <w:rFonts w:eastAsia="Times New Roman" w:cs="Times New Roman"/>
          <w:szCs w:val="24"/>
        </w:rPr>
        <w:t>ΨΥΧΑΡΓΩΣ</w:t>
      </w:r>
      <w:r>
        <w:rPr>
          <w:rFonts w:eastAsia="Times New Roman" w:cs="Times New Roman"/>
          <w:szCs w:val="24"/>
        </w:rPr>
        <w:t>»</w:t>
      </w:r>
      <w:r>
        <w:rPr>
          <w:rFonts w:eastAsia="Times New Roman" w:cs="Times New Roman"/>
          <w:szCs w:val="24"/>
        </w:rPr>
        <w:t>, σύμφωνα με το οποίο θα έπρεπε να μετασχηματιστεί το σύστημα ψυχικής υγείας, έτσι ώστε να γ</w:t>
      </w:r>
      <w:r>
        <w:rPr>
          <w:rFonts w:eastAsia="Times New Roman" w:cs="Times New Roman"/>
          <w:szCs w:val="24"/>
        </w:rPr>
        <w:t xml:space="preserve">ίνει ευρωπαϊκού τύπου. Θα έπρεπε να μετασχηματιστεί και από εκεί που είχαμε έγκλειστους ασθενείς να ζητάμε την κοινωνική ενσωμάτωση και την επαγγελματική επανένταξη αυτών των ανθρώπων, πάντοτε σε συνδυασμό με τη βελτίωση της περίθαλψής τους. </w:t>
      </w:r>
    </w:p>
    <w:p w14:paraId="5760BC14"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Γι’ αυτόν τον</w:t>
      </w:r>
      <w:r>
        <w:rPr>
          <w:rFonts w:eastAsia="Times New Roman" w:cs="Times New Roman"/>
          <w:szCs w:val="24"/>
        </w:rPr>
        <w:t xml:space="preserve"> λόγο είχαν απορροφηθεί πολύ μεγάλα ποσά –το ξέρετε και εσείς, το ξέρουν και αυτοί που ήταν προηγουμένως εκεί- και το </w:t>
      </w:r>
      <w:r>
        <w:rPr>
          <w:rFonts w:eastAsia="Times New Roman" w:cs="Times New Roman"/>
          <w:szCs w:val="24"/>
        </w:rPr>
        <w:t>«</w:t>
      </w:r>
      <w:r>
        <w:rPr>
          <w:rFonts w:eastAsia="Times New Roman" w:cs="Times New Roman"/>
          <w:szCs w:val="24"/>
        </w:rPr>
        <w:t>ΨΥΧΑΡΓΩΣ</w:t>
      </w:r>
      <w:r>
        <w:rPr>
          <w:rFonts w:eastAsia="Times New Roman" w:cs="Times New Roman"/>
          <w:szCs w:val="24"/>
        </w:rPr>
        <w:t>»</w:t>
      </w:r>
      <w:r>
        <w:rPr>
          <w:rFonts w:eastAsia="Times New Roman" w:cs="Times New Roman"/>
          <w:szCs w:val="24"/>
        </w:rPr>
        <w:t xml:space="preserve"> είχε ένα σχέδιο σε βάθος χρόνων, που έφθανε μέχρι το 2020. Μιλάμε για πολλά χρήματα. Μιλάμε, όμως, και για ένα πολύ μεγάλο πλιά</w:t>
      </w:r>
      <w:r>
        <w:rPr>
          <w:rFonts w:eastAsia="Times New Roman" w:cs="Times New Roman"/>
          <w:szCs w:val="24"/>
        </w:rPr>
        <w:t xml:space="preserve">τσικο και μάλιστα με εμπλοκή πολιτικών προσώπων. </w:t>
      </w:r>
    </w:p>
    <w:p w14:paraId="5760BC15"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Θα δώσω ένα παράδειγμα. Ξέρετε πολύ καλά σχεδόν όλοι εδώ μέσα ότι ιδιώτες χωρίς προδιαγραφές άνοιγαν δομές, κάποιους ιδιωτικούς ξενώνες, οι οποίοι δεν πληρούσαν σε καμμία περίπτωση της κτιριακές προδιαγραφές, αλλά ούτε τις προδιαγραφές προσωπικού. Και όλα </w:t>
      </w:r>
      <w:r>
        <w:rPr>
          <w:rFonts w:eastAsia="Times New Roman" w:cs="Times New Roman"/>
          <w:szCs w:val="24"/>
        </w:rPr>
        <w:t>αυτά κατ’ εντολή της διοίκησης κάποιου νοσοκομείου, που λειτουργούσε πάντοτε κατ’ εντολή του Υπουργού. Αντί για νοσηλευτές, έβαζαν καθαρίστριες και αντί για ψυχίατρο στη θέση του διευθυντή, έβαζαν κάποιον ψυχολόγο που ενδεχομένως να μην είχε δει ψυχιατρικό</w:t>
      </w:r>
      <w:r>
        <w:rPr>
          <w:rFonts w:eastAsia="Times New Roman" w:cs="Times New Roman"/>
          <w:szCs w:val="24"/>
        </w:rPr>
        <w:t xml:space="preserve"> περιστατικό ούτε με τα κιάλια. Έτσι, λοιπόν, και στον τομέα της ψυχικής υγείας έγινε το μεγάλο πανηγύρι. Δόθηκαν τα λεφτά σε ΜΚΟ τόσο για ξενώνες όσο για οικοτροφεία, κινητές μονάδες. Αντί να τα πάρει το </w:t>
      </w:r>
      <w:r>
        <w:rPr>
          <w:rFonts w:eastAsia="Times New Roman" w:cs="Times New Roman"/>
          <w:szCs w:val="24"/>
        </w:rPr>
        <w:t>δ</w:t>
      </w:r>
      <w:r>
        <w:rPr>
          <w:rFonts w:eastAsia="Times New Roman" w:cs="Times New Roman"/>
          <w:szCs w:val="24"/>
        </w:rPr>
        <w:t>ημόσιο και να αξιοποιήσει τις δικές του, τις ήδη υ</w:t>
      </w:r>
      <w:r>
        <w:rPr>
          <w:rFonts w:eastAsia="Times New Roman" w:cs="Times New Roman"/>
          <w:szCs w:val="24"/>
        </w:rPr>
        <w:t xml:space="preserve">πάρχουσες δομές, τα έτρωγαν επιτήδειοι και μετά εξαφανίζονταν και ποιος τους ήξερε! </w:t>
      </w:r>
    </w:p>
    <w:p w14:paraId="5760BC16"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Οι ελληνικές κυβερνήσεις λάμβαναν συνεχώς χρήματα από την Ευρωπαϊκή Ένωση, για να περιορίσουν δήθεν τα κρεβάτια στα ειδικά ψυχιατρεία. Τι συνέβαινε, όμως, στην πραγματικότ</w:t>
      </w:r>
      <w:r>
        <w:rPr>
          <w:rFonts w:eastAsia="Times New Roman" w:cs="Times New Roman"/>
          <w:szCs w:val="24"/>
        </w:rPr>
        <w:t>ητα; Έκλεισαν όλα τα ειδικά ψυχιατρικά νοσοκομεία την τελευταία δεκαετία, με εξαίρεση τα τρία μεγάλα, το ένα στη Θεσσαλονίκη και τα δ</w:t>
      </w:r>
      <w:r>
        <w:rPr>
          <w:rFonts w:eastAsia="Times New Roman" w:cs="Times New Roman"/>
          <w:szCs w:val="24"/>
        </w:rPr>
        <w:t>ύ</w:t>
      </w:r>
      <w:r>
        <w:rPr>
          <w:rFonts w:eastAsia="Times New Roman" w:cs="Times New Roman"/>
          <w:szCs w:val="24"/>
        </w:rPr>
        <w:t>ο εδώ στην Αθήνα, που και αυτά θα τα έκλειναν, αλλά βρέθηκαν σε αδιέξοδο, γιατί το πρόβλημα είναι πολύ μεγάλο και το ξέρετ</w:t>
      </w:r>
      <w:r>
        <w:rPr>
          <w:rFonts w:eastAsia="Times New Roman" w:cs="Times New Roman"/>
          <w:szCs w:val="24"/>
        </w:rPr>
        <w:t>ε καλά.</w:t>
      </w:r>
    </w:p>
    <w:p w14:paraId="5760BC17"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Η Ευρώπη, όμως, δεν μας χρηματοδοτούσε γι’ αυτό. Γι’ αυτό και μας ζήτησε την επιστροφή των 110 εκατομμυρίων, για την οποία έχουμε πάρει παράταση και προς το παρόν τα γλιτώνουμε, αλλά θα δούμε τι θα γίνει. </w:t>
      </w:r>
    </w:p>
    <w:p w14:paraId="5760BC18"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Δεν θέλουμε να είμαστε κυνικοί, αλλά θέλου</w:t>
      </w:r>
      <w:r>
        <w:rPr>
          <w:rFonts w:eastAsia="Times New Roman" w:cs="Times New Roman"/>
          <w:szCs w:val="24"/>
        </w:rPr>
        <w:t>με να θέσουμε ένα ερώτημα. Μήπως αυτή η υπό ψήφιση μεταρρύθμιση είναι απλώς μία μάσκα, για να δείξουμε στην Ευρωπαϊκή Επιτροπή ότι κάτι κάνουμε και εμείς, ότι στα χαρτιά νομοθετούμε; Και λέω στα χαρτιά, γιατί ξέρουμε πολύ καλά τι συμβαίνει μέχρι σήμερα. Ψη</w:t>
      </w:r>
      <w:r>
        <w:rPr>
          <w:rFonts w:eastAsia="Times New Roman" w:cs="Times New Roman"/>
          <w:szCs w:val="24"/>
        </w:rPr>
        <w:t>φίζουμε, αλλά πότε τα εφαρμόζουμε; Δυστυχώς σε πολλές περιπτώσεις ποτέ.</w:t>
      </w:r>
    </w:p>
    <w:p w14:paraId="5760BC19"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Ελπίζουμε να βελτιωθούμε και ελπίζουμε να βρεθεί μια λύση με αυτό το μεγάλο ποσό των 110 εκατομμυρίων. </w:t>
      </w:r>
    </w:p>
    <w:p w14:paraId="5760BC1A"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Σήμερα έχουμε πάρα πολύ λίγα κέντρα ψυχικής υγείας και ξέρετε πολύ καλά ότι ένας</w:t>
      </w:r>
      <w:r>
        <w:rPr>
          <w:rFonts w:eastAsia="Times New Roman" w:cs="Times New Roman"/>
          <w:szCs w:val="24"/>
        </w:rPr>
        <w:t xml:space="preserve"> με δύο νοσηλευτές καλούνται να καλύψουν ανάγκες τριάντα και σαράντα ασθενών, ενώ το όριο ασφαλείας είναι μέχρι δεκαοκτώ.</w:t>
      </w:r>
    </w:p>
    <w:p w14:paraId="5760BC1B"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Δυστυχώς, δεν λύνεται το πρόβλημα με αυτό το νομοσχέδιο. Οι θέσεις της Ένωσης Κεντρώων είναι απλές και κατανοητές. Ζητάμε να ανοίξουν </w:t>
      </w:r>
      <w:r>
        <w:rPr>
          <w:rFonts w:eastAsia="Times New Roman" w:cs="Times New Roman"/>
          <w:szCs w:val="24"/>
        </w:rPr>
        <w:t>οι ψυχιατρικές κλινικές των γενικών νοσοκομείων που υφίστανται στα χαρτιά χρόνια τώρα, πάντοτε με σύνδεση ιατρικού προσωπικού. Ζητάμε να αυξηθούν τα κέντρα ψυχικής υγείας και τα κέντρα ημέρας και ας αφήσουμε για λίγο στην άκρη τις ψυχιατρικές κλινικές, όπω</w:t>
      </w:r>
      <w:r>
        <w:rPr>
          <w:rFonts w:eastAsia="Times New Roman" w:cs="Times New Roman"/>
          <w:szCs w:val="24"/>
        </w:rPr>
        <w:t>ς ζητάμε να γίνει μια πραγματική καταγραφή για τις πραγματικές ανάγκες σε δομές στεγαστικής αποκατάστασης, όπως είναι ξενώνες, οικοτροφεία και διαμερίσματα, γιατί μετά από συγχωνεύσεις και συρρικνώσεις δεν είναι σαφές πόσες μονάδες χρειαζόμαστε.</w:t>
      </w:r>
    </w:p>
    <w:p w14:paraId="5760BC1C"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(Στο σημεί</w:t>
      </w:r>
      <w:r>
        <w:rPr>
          <w:rFonts w:eastAsia="Times New Roman" w:cs="Times New Roman"/>
          <w:szCs w:val="24"/>
        </w:rPr>
        <w:t xml:space="preserve">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5760BC1D"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Θα είμαι πολύ σύντομος, κύριε Πρόεδρε. Λίγο χρόνο ακόμη χρειάζομαι.</w:t>
      </w:r>
    </w:p>
    <w:p w14:paraId="5760BC1E" w14:textId="77777777" w:rsidR="003F14BB" w:rsidRDefault="00F37CA6">
      <w:pPr>
        <w:spacing w:line="600" w:lineRule="auto"/>
        <w:ind w:firstLine="720"/>
        <w:jc w:val="both"/>
        <w:rPr>
          <w:rFonts w:eastAsia="Times New Roman"/>
          <w:bCs/>
          <w:shd w:val="clear" w:color="auto" w:fill="FFFFFF"/>
        </w:rPr>
      </w:pPr>
      <w:r>
        <w:rPr>
          <w:rFonts w:eastAsia="Times New Roman"/>
          <w:bCs/>
          <w:shd w:val="clear" w:color="auto" w:fill="FFFFFF"/>
        </w:rPr>
        <w:t xml:space="preserve">Με το </w:t>
      </w:r>
      <w:r>
        <w:rPr>
          <w:rFonts w:eastAsia="Times New Roman"/>
          <w:bCs/>
          <w:shd w:val="clear" w:color="auto" w:fill="FFFFFF"/>
        </w:rPr>
        <w:t>δ</w:t>
      </w:r>
      <w:r>
        <w:rPr>
          <w:rFonts w:eastAsia="Times New Roman"/>
          <w:bCs/>
          <w:shd w:val="clear" w:color="auto" w:fill="FFFFFF"/>
        </w:rPr>
        <w:t xml:space="preserve">εύτερο </w:t>
      </w:r>
      <w:r>
        <w:rPr>
          <w:rFonts w:eastAsia="Times New Roman"/>
          <w:bCs/>
          <w:shd w:val="clear" w:color="auto" w:fill="FFFFFF"/>
        </w:rPr>
        <w:t>κ</w:t>
      </w:r>
      <w:r>
        <w:rPr>
          <w:rFonts w:eastAsia="Times New Roman"/>
          <w:bCs/>
          <w:shd w:val="clear" w:color="auto" w:fill="FFFFFF"/>
        </w:rPr>
        <w:t>εφάλαιο είμαστε σύμφωνοι, καθώς πρόκειται για εναρμόνιση σύμφωνα με τα ευρωπαϊκά πρότυπα.</w:t>
      </w:r>
    </w:p>
    <w:p w14:paraId="5760BC1F" w14:textId="77777777" w:rsidR="003F14BB" w:rsidRDefault="00F37CA6">
      <w:pPr>
        <w:spacing w:line="600" w:lineRule="auto"/>
        <w:ind w:firstLine="720"/>
        <w:jc w:val="both"/>
        <w:rPr>
          <w:rFonts w:eastAsia="Times New Roman"/>
          <w:bCs/>
          <w:shd w:val="clear" w:color="auto" w:fill="FFFFFF"/>
        </w:rPr>
      </w:pPr>
      <w:r>
        <w:rPr>
          <w:rFonts w:eastAsia="Times New Roman"/>
          <w:bCs/>
          <w:shd w:val="clear" w:color="auto" w:fill="FFFFFF"/>
        </w:rPr>
        <w:t>Καθώς δεν</w:t>
      </w:r>
      <w:r>
        <w:rPr>
          <w:rFonts w:eastAsia="Times New Roman"/>
          <w:bCs/>
          <w:shd w:val="clear" w:color="auto" w:fill="FFFFFF"/>
        </w:rPr>
        <w:t xml:space="preserve"> έχω χρόνο και δεν θα μου άρεσε να τον καταχραστώ, στο τρίτο μέρος θα αναφερθώ μόνο στο άρθρο 48, που αφορά την Ανώνυμη Εταιρεία Μονάδων Υγείας, την ΑΕΜΥ, στην οποία αναφέρθηκαν οι περισσότεροι από τους ομιλητές σήμερα. </w:t>
      </w:r>
    </w:p>
    <w:p w14:paraId="5760BC20" w14:textId="77777777" w:rsidR="003F14BB" w:rsidRDefault="00F37CA6">
      <w:pPr>
        <w:spacing w:line="600" w:lineRule="auto"/>
        <w:ind w:firstLine="720"/>
        <w:jc w:val="both"/>
        <w:rPr>
          <w:rFonts w:eastAsia="Times New Roman"/>
          <w:bCs/>
          <w:shd w:val="clear" w:color="auto" w:fill="FFFFFF"/>
        </w:rPr>
      </w:pPr>
      <w:r>
        <w:rPr>
          <w:rFonts w:eastAsia="Times New Roman"/>
          <w:bCs/>
          <w:shd w:val="clear" w:color="auto" w:fill="FFFFFF"/>
        </w:rPr>
        <w:t>Η ΑΕΜΥ ήταν μια μονομετοχική εταιρε</w:t>
      </w:r>
      <w:r>
        <w:rPr>
          <w:rFonts w:eastAsia="Times New Roman"/>
          <w:bCs/>
          <w:shd w:val="clear" w:color="auto" w:fill="FFFFFF"/>
        </w:rPr>
        <w:t>ία του δημοσίου, η οποία ήθελε να διευθετήσει κάποια θέματα της Πολυκλινικής του Ολυμπιακού Χωριού το 2004. Στη συνέχεια άρχισε να αναλαμβάνει και άλλες ευθύνες και να επεκτείνει τις δραστηριότητές τη τόσο σε πρωτοβάθμιο όσο και σε δευτεροβάθμιο επίπεδο φρ</w:t>
      </w:r>
      <w:r>
        <w:rPr>
          <w:rFonts w:eastAsia="Times New Roman"/>
          <w:bCs/>
          <w:shd w:val="clear" w:color="auto" w:fill="FFFFFF"/>
        </w:rPr>
        <w:t xml:space="preserve">οντίδας και υγείας. Επεκτείνεται τώρα και σε δραστηριότητες στους τομείς ψυχικής υγείας, του ασύλου, της μετανάστευσης, της ένταξης, της επιμόρφωσης και της εκπαίδευσης του προσωπικού που εργάζεται στον τομέα υγείας, πέραν των γιατρών και των νοσηλευτών. </w:t>
      </w:r>
    </w:p>
    <w:p w14:paraId="5760BC21" w14:textId="77777777" w:rsidR="003F14BB" w:rsidRDefault="00F37CA6">
      <w:pPr>
        <w:spacing w:line="600" w:lineRule="auto"/>
        <w:ind w:firstLine="720"/>
        <w:jc w:val="both"/>
        <w:rPr>
          <w:rFonts w:eastAsia="Times New Roman"/>
          <w:bCs/>
          <w:shd w:val="clear" w:color="auto" w:fill="FFFFFF"/>
        </w:rPr>
      </w:pPr>
      <w:r>
        <w:rPr>
          <w:rFonts w:eastAsia="Times New Roman"/>
          <w:bCs/>
          <w:shd w:val="clear" w:color="auto" w:fill="FFFFFF"/>
        </w:rPr>
        <w:t xml:space="preserve">Ακούστηκαν πολλά και στην </w:t>
      </w:r>
      <w:r>
        <w:rPr>
          <w:rFonts w:eastAsia="Times New Roman"/>
          <w:bCs/>
          <w:shd w:val="clear" w:color="auto" w:fill="FFFFFF"/>
        </w:rPr>
        <w:t>ε</w:t>
      </w:r>
      <w:r>
        <w:rPr>
          <w:rFonts w:eastAsia="Times New Roman"/>
          <w:bCs/>
          <w:shd w:val="clear" w:color="auto" w:fill="FFFFFF"/>
        </w:rPr>
        <w:t>πιτροπή και σήμερα. Άλλοι μιλούν για κρατικοποίηση του συστήματος ψυχικής υγείας, άλλοι μιλούν για ιδιωτικοποίηση. Εμείς, ως Βουλευτές της Ένωσης Κεντρώων, δεν υπηρετούμε ιδεοληψίες. Ξέρουμε ποια είναι τα πλεονεκτήματα μιας εταιρ</w:t>
      </w:r>
      <w:r>
        <w:rPr>
          <w:rFonts w:eastAsia="Times New Roman"/>
          <w:bCs/>
          <w:shd w:val="clear" w:color="auto" w:fill="FFFFFF"/>
        </w:rPr>
        <w:t>ε</w:t>
      </w:r>
      <w:r>
        <w:rPr>
          <w:rFonts w:eastAsia="Times New Roman"/>
          <w:bCs/>
          <w:shd w:val="clear" w:color="auto" w:fill="FFFFFF"/>
        </w:rPr>
        <w:t xml:space="preserve">ίας δημοσίου δικαίου. Ξέρουμε ποιο ήταν το κέρδος όσον αφορά το Νοσοκομείο Σαντορίνης. </w:t>
      </w:r>
    </w:p>
    <w:p w14:paraId="5760BC22" w14:textId="77777777" w:rsidR="003F14BB" w:rsidRDefault="00F37CA6">
      <w:pPr>
        <w:spacing w:line="600" w:lineRule="auto"/>
        <w:ind w:firstLine="720"/>
        <w:jc w:val="both"/>
        <w:rPr>
          <w:rFonts w:eastAsia="Times New Roman"/>
          <w:bCs/>
          <w:shd w:val="clear" w:color="auto" w:fill="FFFFFF"/>
        </w:rPr>
      </w:pPr>
      <w:r>
        <w:rPr>
          <w:rFonts w:eastAsia="Times New Roman"/>
          <w:bCs/>
          <w:shd w:val="clear" w:color="auto" w:fill="FFFFFF"/>
        </w:rPr>
        <w:t>Ωστόσο, πολύ φοβόμαστε ότι δεν γίνονται όλα με διαφάνεια. Έτσι ξεκίνησε και το ΚΕΕΛΠΝΟ, για το οποίο και εσείς έχετε στοιχεία, με τα οποία κατηγορείτε τους προηγουμένο</w:t>
      </w:r>
      <w:r>
        <w:rPr>
          <w:rFonts w:eastAsia="Times New Roman"/>
          <w:bCs/>
          <w:shd w:val="clear" w:color="auto" w:fill="FFFFFF"/>
        </w:rPr>
        <w:t>υς. Δεν νομίζουμε ότι θα κάνετε κάτι διαφορετικό, δίνοντας επιπλέον αρμοδιότητες στην ΑΕΜΥ.</w:t>
      </w:r>
    </w:p>
    <w:p w14:paraId="5760BC23" w14:textId="77777777" w:rsidR="003F14BB" w:rsidRDefault="00F37CA6">
      <w:pPr>
        <w:spacing w:line="600" w:lineRule="auto"/>
        <w:ind w:firstLine="720"/>
        <w:jc w:val="both"/>
        <w:rPr>
          <w:rFonts w:eastAsia="Times New Roman"/>
          <w:bCs/>
          <w:shd w:val="clear" w:color="auto" w:fill="FFFFFF"/>
        </w:rPr>
      </w:pPr>
      <w:r>
        <w:rPr>
          <w:rFonts w:eastAsia="Times New Roman"/>
          <w:bCs/>
          <w:shd w:val="clear" w:color="auto" w:fill="FFFFFF"/>
        </w:rPr>
        <w:t>Δυστυχώς επαναλαμβάνετε σε κάθε νομοσχέδιο τα ίδια λάθη. Κάνετε τα λάθη που έκαναν οι προηγούμενοι και καταφέρνετε με τα ψιλά γράμματα κάθε φορά –όχι μόνο εσείς αλλ</w:t>
      </w:r>
      <w:r>
        <w:rPr>
          <w:rFonts w:eastAsia="Times New Roman"/>
          <w:bCs/>
          <w:shd w:val="clear" w:color="auto" w:fill="FFFFFF"/>
        </w:rPr>
        <w:t xml:space="preserve">ά και οι υπόλοιποι Υπουργοί στα υπόλοιπα νομοσχέδια– σε ένα στο σύνολό του θετικό νομοσχέδιο να δημιουργείτε εντάσεις και διαφωνίες. Όλοι είδαμε σήμερα τι συνέβη. </w:t>
      </w:r>
    </w:p>
    <w:p w14:paraId="5760BC24" w14:textId="77777777" w:rsidR="003F14BB" w:rsidRDefault="00F37CA6">
      <w:pPr>
        <w:spacing w:line="600" w:lineRule="auto"/>
        <w:ind w:firstLine="720"/>
        <w:jc w:val="both"/>
        <w:rPr>
          <w:rFonts w:eastAsia="Times New Roman"/>
          <w:bCs/>
          <w:shd w:val="clear" w:color="auto" w:fill="FFFFFF"/>
        </w:rPr>
      </w:pPr>
      <w:r>
        <w:rPr>
          <w:rFonts w:eastAsia="Times New Roman"/>
          <w:bCs/>
          <w:shd w:val="clear" w:color="auto" w:fill="FFFFFF"/>
        </w:rPr>
        <w:t xml:space="preserve">Ελπίζω κάποια στιγμή όλοι όσοι κυβερνούν τη χώρα να αλλάξουν και να υπηρετούν όχι το </w:t>
      </w:r>
      <w:r>
        <w:rPr>
          <w:rFonts w:eastAsia="Times New Roman"/>
          <w:bCs/>
          <w:shd w:val="clear" w:color="auto" w:fill="FFFFFF"/>
        </w:rPr>
        <w:t>κ</w:t>
      </w:r>
      <w:r>
        <w:rPr>
          <w:rFonts w:eastAsia="Times New Roman"/>
          <w:bCs/>
          <w:shd w:val="clear" w:color="auto" w:fill="FFFFFF"/>
        </w:rPr>
        <w:t>όμμα τ</w:t>
      </w:r>
      <w:r>
        <w:rPr>
          <w:rFonts w:eastAsia="Times New Roman"/>
          <w:bCs/>
          <w:shd w:val="clear" w:color="auto" w:fill="FFFFFF"/>
        </w:rPr>
        <w:t>ους, αλλά την πατρίδα τους. Ευχαριστώ πολύ.</w:t>
      </w:r>
    </w:p>
    <w:p w14:paraId="5760BC25" w14:textId="77777777" w:rsidR="003F14BB" w:rsidRDefault="00F37CA6">
      <w:pPr>
        <w:spacing w:line="600" w:lineRule="auto"/>
        <w:ind w:firstLine="720"/>
        <w:jc w:val="both"/>
        <w:rPr>
          <w:rFonts w:eastAsia="Times New Roman"/>
          <w:bCs/>
          <w:shd w:val="clear" w:color="auto" w:fill="FFFFFF"/>
        </w:rPr>
      </w:pPr>
      <w:r>
        <w:rPr>
          <w:rFonts w:eastAsia="Times New Roman"/>
          <w:b/>
          <w:bCs/>
          <w:shd w:val="clear" w:color="auto" w:fill="FFFFFF"/>
        </w:rPr>
        <w:t xml:space="preserve">ΠΡΟΕΔΡΕΥΩΝ (Σπυρίδων Λυκούδης): </w:t>
      </w:r>
      <w:r>
        <w:rPr>
          <w:rFonts w:eastAsia="Times New Roman"/>
          <w:bCs/>
          <w:shd w:val="clear" w:color="auto" w:fill="FFFFFF"/>
        </w:rPr>
        <w:t xml:space="preserve">Ευχαριστούμε, κύριε συνάδελφε. </w:t>
      </w:r>
    </w:p>
    <w:p w14:paraId="5760BC26" w14:textId="77777777" w:rsidR="003F14BB" w:rsidRDefault="00F37CA6">
      <w:pPr>
        <w:spacing w:line="600" w:lineRule="auto"/>
        <w:ind w:firstLine="720"/>
        <w:jc w:val="both"/>
        <w:rPr>
          <w:rFonts w:eastAsia="Times New Roman"/>
          <w:bCs/>
          <w:shd w:val="clear" w:color="auto" w:fill="FFFFFF"/>
        </w:rPr>
      </w:pPr>
      <w:r>
        <w:rPr>
          <w:rFonts w:eastAsia="Times New Roman"/>
          <w:bCs/>
          <w:shd w:val="clear" w:color="auto" w:fill="FFFFFF"/>
        </w:rPr>
        <w:t xml:space="preserve">Ο συνάδελφος κ. Βασίλειος Οικονόμου έχει τον λόγο. </w:t>
      </w:r>
    </w:p>
    <w:p w14:paraId="5760BC27" w14:textId="77777777" w:rsidR="003F14BB" w:rsidRDefault="00F37CA6">
      <w:pPr>
        <w:spacing w:line="600" w:lineRule="auto"/>
        <w:ind w:firstLine="720"/>
        <w:jc w:val="both"/>
        <w:rPr>
          <w:rFonts w:eastAsia="Times New Roman"/>
          <w:bCs/>
          <w:shd w:val="clear" w:color="auto" w:fill="FFFFFF"/>
        </w:rPr>
      </w:pPr>
      <w:r>
        <w:rPr>
          <w:rFonts w:eastAsia="Times New Roman"/>
          <w:b/>
          <w:bCs/>
          <w:shd w:val="clear" w:color="auto" w:fill="FFFFFF"/>
        </w:rPr>
        <w:t>ΒΑΣΙΛΕΙΟΣ ΟΙΚΟΝΟΜΟΥ:</w:t>
      </w:r>
      <w:r>
        <w:rPr>
          <w:rFonts w:eastAsia="Times New Roman"/>
          <w:bCs/>
          <w:shd w:val="clear" w:color="auto" w:fill="FFFFFF"/>
        </w:rPr>
        <w:t xml:space="preserve"> Κύριε Πρόεδρε, το νομοσχέδιο για την ψυχική υγεία είναι μια κλασική </w:t>
      </w:r>
      <w:r>
        <w:rPr>
          <w:rFonts w:eastAsia="Times New Roman"/>
          <w:bCs/>
          <w:shd w:val="clear" w:color="auto" w:fill="FFFFFF"/>
        </w:rPr>
        <w:t xml:space="preserve">περίπτωση των πολιτικών εξαπάτησης που εφαρμόζει ο ΣΥΡΙΖΑ τα τελευταία δύο χρόνια σε αυτούς που δεν τον ξέρουν. Σε αυτούς που τον ξέρουν ή καταλαβαίνουν τις κλασικές μεθόδους που εφαρμόζει η ανανεωτική ή η οπισθοδρομική Αριστερά –όπως θέλετε να την πείτε– </w:t>
      </w:r>
      <w:r>
        <w:rPr>
          <w:rFonts w:eastAsia="Times New Roman"/>
          <w:bCs/>
          <w:shd w:val="clear" w:color="auto" w:fill="FFFFFF"/>
        </w:rPr>
        <w:t xml:space="preserve">είναι πολύ καθαρά αυτά που κάνει. </w:t>
      </w:r>
    </w:p>
    <w:p w14:paraId="5760BC28" w14:textId="77777777" w:rsidR="003F14BB" w:rsidRDefault="00F37CA6">
      <w:pPr>
        <w:spacing w:line="600" w:lineRule="auto"/>
        <w:ind w:firstLine="720"/>
        <w:jc w:val="both"/>
        <w:rPr>
          <w:rFonts w:eastAsia="Times New Roman"/>
          <w:bCs/>
          <w:shd w:val="clear" w:color="auto" w:fill="FFFFFF"/>
        </w:rPr>
      </w:pPr>
      <w:r>
        <w:rPr>
          <w:rFonts w:eastAsia="Times New Roman"/>
          <w:bCs/>
          <w:shd w:val="clear" w:color="auto" w:fill="FFFFFF"/>
        </w:rPr>
        <w:t>Είπε ο Πολάκης ότι έχουμε αριστερό σχέδιο για την υγεία και δεν μας αφήνουν να το εφαρμόσουμε. Αν πραγματικά υπήρχε ένα αριστερό σχέδιο για την υγεία, να καθόμασταν να το συζητήσουμε σοβαρά, να δούμε αν δίνει μια προοπτική στα σημερινά χάλια, έτσι όπως έχο</w:t>
      </w:r>
      <w:r>
        <w:rPr>
          <w:rFonts w:eastAsia="Times New Roman"/>
          <w:bCs/>
          <w:shd w:val="clear" w:color="auto" w:fill="FFFFFF"/>
        </w:rPr>
        <w:t xml:space="preserve">υν διαμορφωθεί. </w:t>
      </w:r>
    </w:p>
    <w:p w14:paraId="5760BC29" w14:textId="77777777" w:rsidR="003F14BB" w:rsidRDefault="00F37CA6">
      <w:pPr>
        <w:spacing w:line="600" w:lineRule="auto"/>
        <w:ind w:firstLine="720"/>
        <w:jc w:val="both"/>
        <w:rPr>
          <w:rFonts w:eastAsia="Times New Roman"/>
          <w:bCs/>
          <w:shd w:val="clear" w:color="auto" w:fill="FFFFFF"/>
        </w:rPr>
      </w:pPr>
      <w:r>
        <w:rPr>
          <w:rFonts w:eastAsia="Times New Roman"/>
          <w:bCs/>
          <w:shd w:val="clear" w:color="auto" w:fill="FFFFFF"/>
        </w:rPr>
        <w:t xml:space="preserve">Υπάρχει αριστερό σχέδιο στην υγεία; Όχι. Ακούστε να δείτε τι υπάρχει. Υπάρχει μια διαλυμένη δημόσια υγεία. Επί δύο χρόνια όλα τα επίπεδα και κυρίως το ποιοτικό επίπεδο της δημόσιας υγείας είναι σε εξαθλίωση. </w:t>
      </w:r>
    </w:p>
    <w:p w14:paraId="5760BC2A" w14:textId="77777777" w:rsidR="003F14BB" w:rsidRDefault="00F37CA6">
      <w:pPr>
        <w:spacing w:line="600" w:lineRule="auto"/>
        <w:ind w:firstLine="720"/>
        <w:jc w:val="both"/>
        <w:rPr>
          <w:rFonts w:eastAsia="Times New Roman"/>
          <w:bCs/>
          <w:shd w:val="clear" w:color="auto" w:fill="FFFFFF"/>
        </w:rPr>
      </w:pPr>
      <w:r>
        <w:rPr>
          <w:rFonts w:eastAsia="Times New Roman"/>
          <w:bCs/>
          <w:shd w:val="clear" w:color="auto" w:fill="FFFFFF"/>
        </w:rPr>
        <w:t>Οι κυβερνητικοί συνδικαλιστές,</w:t>
      </w:r>
      <w:r>
        <w:rPr>
          <w:rFonts w:eastAsia="Times New Roman"/>
          <w:bCs/>
          <w:shd w:val="clear" w:color="auto" w:fill="FFFFFF"/>
        </w:rPr>
        <w:t xml:space="preserve"> οι οποίοι κυβερνούσαν ασύδοτα μέχρι το 2015, έχουν σιγήσει και έχουν κρυφτεί, γιατί έχουν πάρει κυβερνητικά πόστα. Πραγματικά άξιος ο μισθός τους μέχρι το 2015. Τα έτη 2015, 2016 και 2017 δεν ακούς κανέναν.</w:t>
      </w:r>
    </w:p>
    <w:p w14:paraId="5760BC2B" w14:textId="77777777" w:rsidR="003F14BB" w:rsidRDefault="00F37CA6">
      <w:pPr>
        <w:spacing w:line="600" w:lineRule="auto"/>
        <w:ind w:firstLine="720"/>
        <w:jc w:val="both"/>
        <w:rPr>
          <w:rFonts w:eastAsia="Times New Roman"/>
          <w:bCs/>
          <w:shd w:val="clear" w:color="auto" w:fill="FFFFFF"/>
        </w:rPr>
      </w:pPr>
      <w:r>
        <w:rPr>
          <w:rFonts w:eastAsia="Times New Roman"/>
          <w:bCs/>
          <w:shd w:val="clear" w:color="auto" w:fill="FFFFFF"/>
        </w:rPr>
        <w:t>Και όσοι έρχονται και λένε ότι πραγματικά σε όλα</w:t>
      </w:r>
      <w:r>
        <w:rPr>
          <w:rFonts w:eastAsia="Times New Roman"/>
          <w:bCs/>
          <w:shd w:val="clear" w:color="auto" w:fill="FFFFFF"/>
        </w:rPr>
        <w:t xml:space="preserve"> τα επίπεδα έχει υποβαθμιστεί η δημόσια υγεία λοιδορούνται ή αμφισβητούνται ή τους βγάζουν τρελούς. </w:t>
      </w:r>
    </w:p>
    <w:p w14:paraId="5760BC2C" w14:textId="77777777" w:rsidR="003F14BB" w:rsidRDefault="00F37CA6">
      <w:pPr>
        <w:spacing w:line="600" w:lineRule="auto"/>
        <w:ind w:firstLine="720"/>
        <w:jc w:val="both"/>
        <w:rPr>
          <w:rFonts w:eastAsia="Times New Roman"/>
          <w:bCs/>
          <w:shd w:val="clear" w:color="auto" w:fill="FFFFFF"/>
        </w:rPr>
      </w:pPr>
      <w:r>
        <w:rPr>
          <w:rFonts w:eastAsia="Times New Roman"/>
          <w:bCs/>
          <w:shd w:val="clear" w:color="auto" w:fill="FFFFFF"/>
        </w:rPr>
        <w:t>Όμως, πραγματικά, ούτε προσλήψεις στο δημόσιο σύστημα υγείας υπάρχουν. Ο Πολάκης έχει μπερδευτεί δέκα χιλιάδες φορές μέχρι τώρα. Τα είπε πολύ καλά ο Μπαργι</w:t>
      </w:r>
      <w:r>
        <w:rPr>
          <w:rFonts w:eastAsia="Times New Roman"/>
          <w:bCs/>
          <w:shd w:val="clear" w:color="auto" w:fill="FFFFFF"/>
        </w:rPr>
        <w:t xml:space="preserve">ώτας προηγουμένως. Αν κάνουμε έναν υπολογισμό και βάλουμε όλα όσα έχει πει μέχρι στιγμής καμμιά δεκαοκταριά χιλιάδες έχει προσλάβει. Δεν υπάρχει τίποτα από όλα αυτά. </w:t>
      </w:r>
    </w:p>
    <w:p w14:paraId="5760BC2D"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Στην τελευταία προσθαφαίρεση που έκανε, έβγαλε τον λογαριασμό του γύρω στα χίλια πεντακόσ</w:t>
      </w:r>
      <w:r>
        <w:rPr>
          <w:rFonts w:eastAsia="Times New Roman" w:cs="Times New Roman"/>
          <w:szCs w:val="24"/>
        </w:rPr>
        <w:t xml:space="preserve">ια, χίλια επτακόσια άτομα. Εκεί παραδέχθηκε ότι βάζει και τους διορισμούς των προηγούμενων προσλήψεων που είχαν προκηρυχθεί. </w:t>
      </w:r>
    </w:p>
    <w:p w14:paraId="5760BC2E"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Πού τα άκουσες αυτά; </w:t>
      </w:r>
    </w:p>
    <w:p w14:paraId="5760BC2F"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Από εσένα στην Επιτροπή Κοινωνικών Υποθέσ</w:t>
      </w:r>
      <w:r>
        <w:rPr>
          <w:rFonts w:eastAsia="Times New Roman" w:cs="Times New Roman"/>
          <w:szCs w:val="24"/>
        </w:rPr>
        <w:t xml:space="preserve">εων. </w:t>
      </w:r>
    </w:p>
    <w:p w14:paraId="5760BC30"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Γι’ αυτές τις προσλήψεις πρέπει να μιλήσει στον κόσμο, να τους πει, δηλαδή, τα εξής: Αριστερή πολιτική με αυτή την οικονομική πολιτική δεν μπορώ να κάνω. Έχεις εδώ τουλάχιστον τη δυνατότητα να περιμένεις κάτι, την πρόσληψη. </w:t>
      </w:r>
    </w:p>
    <w:p w14:paraId="5760BC31"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Πιο παταγώδης αποτυχία απ</w:t>
      </w:r>
      <w:r>
        <w:rPr>
          <w:rFonts w:eastAsia="Times New Roman" w:cs="Times New Roman"/>
          <w:szCs w:val="24"/>
        </w:rPr>
        <w:t>ό αυτές τις τρεις χιλιάδες θέσεις των προγραμμάτων Ο</w:t>
      </w:r>
      <w:r>
        <w:rPr>
          <w:rFonts w:eastAsia="Times New Roman" w:cs="Times New Roman"/>
          <w:szCs w:val="24"/>
        </w:rPr>
        <w:t>Α</w:t>
      </w:r>
      <w:r>
        <w:rPr>
          <w:rFonts w:eastAsia="Times New Roman" w:cs="Times New Roman"/>
          <w:szCs w:val="24"/>
        </w:rPr>
        <w:t xml:space="preserve">ΕΔ, που μεγάλοι άνθρωποι, άσχετοι με το αντικείμενο της </w:t>
      </w:r>
      <w:r>
        <w:rPr>
          <w:rFonts w:eastAsia="Times New Roman" w:cs="Times New Roman"/>
          <w:szCs w:val="24"/>
        </w:rPr>
        <w:t>υ</w:t>
      </w:r>
      <w:r>
        <w:rPr>
          <w:rFonts w:eastAsia="Times New Roman" w:cs="Times New Roman"/>
          <w:szCs w:val="24"/>
        </w:rPr>
        <w:t xml:space="preserve">γείας αυτή τη στιγμή, ήρθαν και κατέθεσαν τα χαρτιά τους… </w:t>
      </w:r>
    </w:p>
    <w:p w14:paraId="5760BC32"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Μην αναπαράγετε ό,τι λέει το «</w:t>
      </w:r>
      <w:r>
        <w:rPr>
          <w:rFonts w:eastAsia="Times New Roman" w:cs="Times New Roman"/>
          <w:szCs w:val="24"/>
        </w:rPr>
        <w:t>Πρώτο Θέμα</w:t>
      </w:r>
      <w:r>
        <w:rPr>
          <w:rFonts w:eastAsia="Times New Roman" w:cs="Times New Roman"/>
          <w:szCs w:val="24"/>
        </w:rPr>
        <w:t>». Σοβαρευτεί</w:t>
      </w:r>
      <w:r>
        <w:rPr>
          <w:rFonts w:eastAsia="Times New Roman" w:cs="Times New Roman"/>
          <w:szCs w:val="24"/>
        </w:rPr>
        <w:t xml:space="preserve">τε! Σοβαρευτείτε! Επιτέλους! </w:t>
      </w:r>
    </w:p>
    <w:p w14:paraId="5760BC33"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Να μην το αναπαράγουμε; </w:t>
      </w:r>
    </w:p>
    <w:p w14:paraId="5760BC34"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Δηλαδή, κύριε Υπουργέ, εσείς υποστηρίζετε ότι αυτοί οι τρεις χιλιάδες άνθρωποι πληρούν τις προϋποθέσεις; </w:t>
      </w:r>
    </w:p>
    <w:p w14:paraId="5760BC35"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Μηρυκάζετε τις αηδίες του «Πρώτου Θέματο</w:t>
      </w:r>
      <w:r>
        <w:rPr>
          <w:rFonts w:eastAsia="Times New Roman" w:cs="Times New Roman"/>
          <w:szCs w:val="24"/>
        </w:rPr>
        <w:t xml:space="preserve">ς». Αυτό κάνετε. </w:t>
      </w:r>
    </w:p>
    <w:p w14:paraId="5760BC36"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Εσείς αυτό υποστηρίζετε; </w:t>
      </w:r>
    </w:p>
    <w:p w14:paraId="5760BC37"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Θα σου δώσω τα στοιχεία. </w:t>
      </w:r>
    </w:p>
    <w:p w14:paraId="5760BC38"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Θα κάνουμε ερώτηση, αλλά μέχρι στιγμής δεν έχεις απαντήσει ούτε σε μία. Ούτε σε μία ερώτηση δεν έχεις απαντήσε</w:t>
      </w:r>
      <w:r>
        <w:rPr>
          <w:rFonts w:eastAsia="Times New Roman" w:cs="Times New Roman"/>
          <w:szCs w:val="24"/>
        </w:rPr>
        <w:t>ι.</w:t>
      </w:r>
    </w:p>
    <w:p w14:paraId="5760BC39"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Β</w:t>
      </w:r>
      <w:r>
        <w:rPr>
          <w:rFonts w:eastAsia="Times New Roman" w:cs="Times New Roman"/>
          <w:szCs w:val="24"/>
        </w:rPr>
        <w:t>΄</w:t>
      </w:r>
      <w:r>
        <w:rPr>
          <w:rFonts w:eastAsia="Times New Roman" w:cs="Times New Roman"/>
          <w:szCs w:val="24"/>
        </w:rPr>
        <w:t xml:space="preserve"> Αντιπρόεδρος της Βουλής κ. </w:t>
      </w:r>
      <w:r w:rsidRPr="00F057DD">
        <w:rPr>
          <w:rFonts w:eastAsia="Times New Roman" w:cs="Times New Roman"/>
          <w:b/>
          <w:szCs w:val="24"/>
        </w:rPr>
        <w:t>ΓΕΩΡΓΙΟΣ ΒΑΡΕΜΕΝΟΣ</w:t>
      </w:r>
      <w:r>
        <w:rPr>
          <w:rFonts w:eastAsia="Times New Roman" w:cs="Times New Roman"/>
          <w:szCs w:val="24"/>
        </w:rPr>
        <w:t>)</w:t>
      </w:r>
    </w:p>
    <w:p w14:paraId="5760BC3A"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Υπεύθυνος </w:t>
      </w:r>
      <w:r>
        <w:rPr>
          <w:rFonts w:eastAsia="Times New Roman" w:cs="Times New Roman"/>
          <w:szCs w:val="24"/>
        </w:rPr>
        <w:t>υ</w:t>
      </w:r>
      <w:r>
        <w:rPr>
          <w:rFonts w:eastAsia="Times New Roman" w:cs="Times New Roman"/>
          <w:szCs w:val="24"/>
        </w:rPr>
        <w:t>γείας της Νέας Δημοκρατίας είστε; Σοβαρευτείτε! Έχουμε και ρατσισμό…</w:t>
      </w:r>
    </w:p>
    <w:p w14:paraId="5760BC3B"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Το ρίξαμε στον ρατσισμό τώρα; </w:t>
      </w:r>
    </w:p>
    <w:p w14:paraId="5760BC3C"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Είναι σοβαρή κριτική αυτή; </w:t>
      </w:r>
    </w:p>
    <w:p w14:paraId="5760BC3D"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Είναι ή δεν είναι άνθρωποι που ασχολούνται…</w:t>
      </w:r>
    </w:p>
    <w:p w14:paraId="5760BC3E"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Κάνεις τώρα σοβαρή κριτική; </w:t>
      </w:r>
    </w:p>
    <w:p w14:paraId="5760BC3F"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Υπάρχουν νοσηλ</w:t>
      </w:r>
      <w:r>
        <w:rPr>
          <w:rFonts w:eastAsia="Times New Roman" w:cs="Times New Roman"/>
          <w:szCs w:val="24"/>
        </w:rPr>
        <w:t xml:space="preserve">ευτές μέσα εκεί; Υπάρχουν επαγγελματίες </w:t>
      </w:r>
      <w:r>
        <w:rPr>
          <w:rFonts w:eastAsia="Times New Roman" w:cs="Times New Roman"/>
          <w:szCs w:val="24"/>
        </w:rPr>
        <w:t>υ</w:t>
      </w:r>
      <w:r>
        <w:rPr>
          <w:rFonts w:eastAsia="Times New Roman" w:cs="Times New Roman"/>
          <w:szCs w:val="24"/>
        </w:rPr>
        <w:t xml:space="preserve">γείας ανάμεσα σε αυτούς που έκαναν αιτήσεις; Υπάρχουν; Ελάχιστοι. Και αυτό θα αποκαλυφθεί. </w:t>
      </w:r>
    </w:p>
    <w:p w14:paraId="5760BC40"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Είσαι τελείως άσχετος. Κατ</w:t>
      </w:r>
      <w:r>
        <w:rPr>
          <w:rFonts w:eastAsia="Times New Roman" w:cs="Times New Roman"/>
          <w:szCs w:val="24"/>
        </w:rPr>
        <w:t xml:space="preserve">’ </w:t>
      </w:r>
      <w:r>
        <w:rPr>
          <w:rFonts w:eastAsia="Times New Roman" w:cs="Times New Roman"/>
          <w:szCs w:val="24"/>
        </w:rPr>
        <w:t>αρχάς, δεν τους προσλάβαμε εμείς. Ο ΟΑΕΔ έκανε την προκήρυξη.</w:t>
      </w:r>
    </w:p>
    <w:p w14:paraId="5760BC41"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Θα αποκαλυφθεί αυτό!</w:t>
      </w:r>
    </w:p>
    <w:p w14:paraId="5760BC42"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Παρακαλώ, κύριοι συνάδελφοι. </w:t>
      </w:r>
    </w:p>
    <w:p w14:paraId="5760BC43"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Αν αυτές είναι οι θέσεις του υπεύθυνου </w:t>
      </w:r>
      <w:r>
        <w:rPr>
          <w:rFonts w:eastAsia="Times New Roman" w:cs="Times New Roman"/>
          <w:szCs w:val="24"/>
        </w:rPr>
        <w:t>υ</w:t>
      </w:r>
      <w:r>
        <w:rPr>
          <w:rFonts w:eastAsia="Times New Roman" w:cs="Times New Roman"/>
          <w:szCs w:val="24"/>
        </w:rPr>
        <w:t>γείας του κόμματος που διεκδικεί την εξουσία, σωθήκαμε!</w:t>
      </w:r>
    </w:p>
    <w:p w14:paraId="5760BC44"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Γεμίζουν με υποχρεωτικής εκπαίδευσης τα νοσοκομεία. Θα τα δούμε αυτά. </w:t>
      </w:r>
    </w:p>
    <w:p w14:paraId="5760BC45"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Έχετε πρόβλημα. Έχετε πρόβλημα. Σας το λέω. </w:t>
      </w:r>
    </w:p>
    <w:p w14:paraId="5760BC46"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Κύριε Πρόεδρε!</w:t>
      </w:r>
    </w:p>
    <w:p w14:paraId="5760BC47"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Ακούστε να δείτε, σχετικά μ</w:t>
      </w:r>
      <w:r>
        <w:rPr>
          <w:rFonts w:eastAsia="Times New Roman" w:cs="Times New Roman"/>
          <w:szCs w:val="24"/>
        </w:rPr>
        <w:t xml:space="preserve">ε αυτό το σχήμα της εξαπάτησης που κάνετε με τις </w:t>
      </w:r>
      <w:r>
        <w:rPr>
          <w:rFonts w:eastAsia="Times New Roman" w:cs="Times New Roman"/>
          <w:szCs w:val="24"/>
        </w:rPr>
        <w:t>«</w:t>
      </w:r>
      <w:r>
        <w:rPr>
          <w:rFonts w:eastAsia="Times New Roman" w:cs="Times New Roman"/>
          <w:szCs w:val="24"/>
        </w:rPr>
        <w:t>μαϊμού</w:t>
      </w:r>
      <w:r>
        <w:rPr>
          <w:rFonts w:eastAsia="Times New Roman" w:cs="Times New Roman"/>
          <w:szCs w:val="24"/>
        </w:rPr>
        <w:t>»</w:t>
      </w:r>
      <w:r>
        <w:rPr>
          <w:rFonts w:eastAsia="Times New Roman" w:cs="Times New Roman"/>
          <w:szCs w:val="24"/>
        </w:rPr>
        <w:t xml:space="preserve"> προσλήψεις, με τους κομματικούς διοικητές που βάλατε, τους κομματικούς εγκάθετους, οι οποίοι κάνουν διώξεις. Επτακόσιες διευθυντικές</w:t>
      </w:r>
      <w:r w:rsidRPr="007E47C2">
        <w:rPr>
          <w:rFonts w:eastAsia="Times New Roman" w:cs="Times New Roman"/>
          <w:szCs w:val="24"/>
        </w:rPr>
        <w:t xml:space="preserve"> </w:t>
      </w:r>
      <w:r>
        <w:rPr>
          <w:rFonts w:eastAsia="Times New Roman" w:cs="Times New Roman"/>
          <w:szCs w:val="24"/>
        </w:rPr>
        <w:t>θέσεις στα νοσοκομεία άλλαξαν!</w:t>
      </w:r>
      <w:r>
        <w:rPr>
          <w:rFonts w:eastAsia="Times New Roman" w:cs="Times New Roman"/>
          <w:szCs w:val="24"/>
        </w:rPr>
        <w:t xml:space="preserve"> Σας καταγγείλαμε ότι αυτή την στιγ</w:t>
      </w:r>
      <w:r>
        <w:rPr>
          <w:rFonts w:eastAsia="Times New Roman" w:cs="Times New Roman"/>
          <w:szCs w:val="24"/>
        </w:rPr>
        <w:t>μή δεν πληρούνται οι προϋποθέσεις του νόμου και τους έχετε αλλάξει στους δυόμισι χιλιάδες τους επτακόσιους. Σας ρωτάμε: Πληρούνται οι προϋποθέσεις του νόμου; Έχουμε απανωτές, συνεχείς καταγγελίες</w:t>
      </w:r>
      <w:r>
        <w:rPr>
          <w:rFonts w:eastAsia="Times New Roman" w:cs="Times New Roman"/>
          <w:szCs w:val="24"/>
        </w:rPr>
        <w:t xml:space="preserve"> για διώξεις στα νοσοκομεία</w:t>
      </w:r>
      <w:r>
        <w:rPr>
          <w:rFonts w:eastAsia="Times New Roman" w:cs="Times New Roman"/>
          <w:szCs w:val="24"/>
        </w:rPr>
        <w:t>.</w:t>
      </w:r>
    </w:p>
    <w:p w14:paraId="5760BC48"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Άρα οι κομματικά εγκάθετοι -εγώ </w:t>
      </w:r>
      <w:r>
        <w:rPr>
          <w:rFonts w:eastAsia="Times New Roman" w:cs="Times New Roman"/>
          <w:szCs w:val="24"/>
        </w:rPr>
        <w:t>έτσι θα τους λέω, τελείωσαν οι ευγένειες εδώ- διοικητές, οι οποίοι δεν πληρούσαν τις προϋποθέσεις κα</w:t>
      </w:r>
      <w:r>
        <w:rPr>
          <w:rFonts w:eastAsia="Times New Roman" w:cs="Times New Roman"/>
          <w:szCs w:val="24"/>
        </w:rPr>
        <w:t>μ</w:t>
      </w:r>
      <w:r>
        <w:rPr>
          <w:rFonts w:eastAsia="Times New Roman" w:cs="Times New Roman"/>
          <w:szCs w:val="24"/>
        </w:rPr>
        <w:t>μίας αξιολόγησης και κα</w:t>
      </w:r>
      <w:r>
        <w:rPr>
          <w:rFonts w:eastAsia="Times New Roman" w:cs="Times New Roman"/>
          <w:szCs w:val="24"/>
        </w:rPr>
        <w:t>μ</w:t>
      </w:r>
      <w:r>
        <w:rPr>
          <w:rFonts w:eastAsia="Times New Roman" w:cs="Times New Roman"/>
          <w:szCs w:val="24"/>
        </w:rPr>
        <w:t xml:space="preserve">μίας αξιοκρατίας, ήταν οι μισοί του ΣΥΡΙΖΑ και οι μισοί των ΑΝΕΛ. Για να πω την αλήθεια, η αναλογία ήταν 70%, 30%. Είναι επτά προς τρία. </w:t>
      </w:r>
    </w:p>
    <w:p w14:paraId="5760BC49"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Ό,τι θες λες. </w:t>
      </w:r>
    </w:p>
    <w:p w14:paraId="5760BC4A"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Κι εσύ τα τέσσερα, δύο, ένα που έλεγες…</w:t>
      </w:r>
    </w:p>
    <w:p w14:paraId="5760BC4B"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Επτά προ</w:t>
      </w:r>
      <w:r>
        <w:rPr>
          <w:rFonts w:eastAsia="Times New Roman" w:cs="Times New Roman"/>
          <w:szCs w:val="24"/>
        </w:rPr>
        <w:t xml:space="preserve">ς τρία ήταν. Ήταν τρεις των ΑΝΕΛ και επτά του ΣΥΡΙΖΑ. </w:t>
      </w:r>
    </w:p>
    <w:p w14:paraId="5760BC4C"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Αυτοί λοιπόν οι κομματικοί ξεκίνησαν τις διώξεις. Αυτοί οι κομματικοί, οι ινστρούχτορες, που έχετε βάλει, και οι γκαουλάιντερ στα νοσοκομεία, κάνουν τις υποτιθέμενες προσλήψεις. </w:t>
      </w:r>
    </w:p>
    <w:p w14:paraId="5760BC4D"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Και οι προσλήψεις και </w:t>
      </w:r>
      <w:r>
        <w:rPr>
          <w:rFonts w:eastAsia="Times New Roman" w:cs="Times New Roman"/>
          <w:szCs w:val="24"/>
        </w:rPr>
        <w:t>οι κύριοι διοικητές θα έχουν μπροστά τους να λάβουν τις απαντήσεις. Όχι τις αποφάσεις του Συμβουλίου της Επικρατείας, διότι απ’ ό,τι κατάλαβα στέλνετε τον λογαριασμό στο ΚΕΕΛΠΝΟ. Εσείς δεν ξέρετε τίποτα για το έγκλημα των εκατομμυρίων</w:t>
      </w:r>
      <w:r>
        <w:rPr>
          <w:rFonts w:eastAsia="Times New Roman" w:cs="Times New Roman"/>
          <w:szCs w:val="24"/>
        </w:rPr>
        <w:t>,</w:t>
      </w:r>
      <w:r>
        <w:rPr>
          <w:rFonts w:eastAsia="Times New Roman" w:cs="Times New Roman"/>
          <w:szCs w:val="24"/>
        </w:rPr>
        <w:t xml:space="preserve"> που θα πληρωθούν αύρ</w:t>
      </w:r>
      <w:r>
        <w:rPr>
          <w:rFonts w:eastAsia="Times New Roman" w:cs="Times New Roman"/>
          <w:szCs w:val="24"/>
        </w:rPr>
        <w:t>ιο σαν αποζημιώσεις. Θα λάβουν τις απαντήσεις για την κακοδιοίκηση που κάνουν -από εδώ υπάρχει η σοβαρή προειδοποίηση που τους κάνουμε- όταν διώκουν πέρα κι έξω από τον νόμο διευθυντικά στελέχη και όταν προσλαμβάνουν ανθρώπους οι οποίοι δεν πληρούν τις προ</w:t>
      </w:r>
      <w:r>
        <w:rPr>
          <w:rFonts w:eastAsia="Times New Roman" w:cs="Times New Roman"/>
          <w:szCs w:val="24"/>
        </w:rPr>
        <w:t xml:space="preserve">ϋποθέσεις. Και όλα αυτά στο όνομα της </w:t>
      </w:r>
      <w:r>
        <w:rPr>
          <w:rFonts w:eastAsia="Times New Roman" w:cs="Times New Roman"/>
          <w:szCs w:val="24"/>
        </w:rPr>
        <w:t>α</w:t>
      </w:r>
      <w:r>
        <w:rPr>
          <w:rFonts w:eastAsia="Times New Roman" w:cs="Times New Roman"/>
          <w:szCs w:val="24"/>
        </w:rPr>
        <w:t>ριστερής πολιτικής του δημοσίου τομέα</w:t>
      </w:r>
      <w:r>
        <w:rPr>
          <w:rFonts w:eastAsia="Times New Roman" w:cs="Times New Roman"/>
          <w:szCs w:val="24"/>
        </w:rPr>
        <w:t>,</w:t>
      </w:r>
      <w:r>
        <w:rPr>
          <w:rFonts w:eastAsia="Times New Roman" w:cs="Times New Roman"/>
          <w:szCs w:val="24"/>
        </w:rPr>
        <w:t xml:space="preserve"> τον οποίο τον κρατάμε; Όχι, βέβαια. </w:t>
      </w:r>
    </w:p>
    <w:p w14:paraId="5760BC4E"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Ακούστε, φέρατε τελευταία στιγμή τις ΤΟΜΥ με τα 140 εκατομμύρια του ΕΣΠΑ για την πρωτοβάθμια υγεία. Αυτό που γίνεται, είναι αδιανόητο. Φέρτε </w:t>
      </w:r>
      <w:r>
        <w:rPr>
          <w:rFonts w:eastAsia="Times New Roman" w:cs="Times New Roman"/>
          <w:szCs w:val="24"/>
        </w:rPr>
        <w:t>το νομοσχέδιο να κάνουμε πολιτική αντιπαράθεση. Όμως, ΤΟΜΥ, σοβιετικοί θύλακες μέσα στη χώρα, όπου εκεί θα κάνετε προσλήψεις και απορρόφηση 140 εκατομμυρίων διά των ανθρώπων σας που θα στήσετε στο 30% της επικράτειας…</w:t>
      </w:r>
    </w:p>
    <w:p w14:paraId="5760BC4F"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Φαντάσου να το κάναμε </w:t>
      </w:r>
      <w:r>
        <w:rPr>
          <w:rFonts w:eastAsia="Times New Roman" w:cs="Times New Roman"/>
          <w:szCs w:val="24"/>
        </w:rPr>
        <w:t xml:space="preserve">στο 100%. </w:t>
      </w:r>
    </w:p>
    <w:p w14:paraId="5760BC50"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Δεν έχετε λεφτά. Βέβαια, δύο χρόνια μετά θα τα δώσετε στην επόμενη κυβέρνηση και θα πείτε να έρθει ο Μητσοτάκης να σας διορίσει μόνιμους, όπως κάνετε τώρα στις καθαρίστριες και στους σεκιούριτι στα νοσοκομεία. Άλλοι είκοσι χ</w:t>
      </w:r>
      <w:r>
        <w:rPr>
          <w:rFonts w:eastAsia="Times New Roman" w:cs="Times New Roman"/>
          <w:szCs w:val="24"/>
        </w:rPr>
        <w:t>ιλιάδες…</w:t>
      </w:r>
    </w:p>
    <w:p w14:paraId="5760BC51" w14:textId="77777777" w:rsidR="003F14BB" w:rsidRDefault="00F37CA6">
      <w:pPr>
        <w:tabs>
          <w:tab w:val="left" w:pos="2820"/>
        </w:tabs>
        <w:spacing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Δεν θα βρεθείς σ</w:t>
      </w:r>
      <w:r>
        <w:rPr>
          <w:rFonts w:eastAsia="Times New Roman"/>
          <w:szCs w:val="24"/>
        </w:rPr>
        <w:t>ε</w:t>
      </w:r>
      <w:r>
        <w:rPr>
          <w:rFonts w:eastAsia="Times New Roman"/>
          <w:szCs w:val="24"/>
        </w:rPr>
        <w:t xml:space="preserve"> αυτή τη θέση. Μην αγχώνεσαι!</w:t>
      </w:r>
    </w:p>
    <w:p w14:paraId="5760BC52" w14:textId="77777777" w:rsidR="003F14BB" w:rsidRDefault="00F37CA6">
      <w:pPr>
        <w:tabs>
          <w:tab w:val="left" w:pos="2820"/>
        </w:tabs>
        <w:spacing w:line="600" w:lineRule="auto"/>
        <w:ind w:firstLine="720"/>
        <w:jc w:val="both"/>
        <w:rPr>
          <w:rFonts w:eastAsia="Times New Roman"/>
          <w:szCs w:val="24"/>
        </w:rPr>
      </w:pPr>
      <w:r>
        <w:rPr>
          <w:rFonts w:eastAsia="Times New Roman"/>
          <w:b/>
          <w:szCs w:val="24"/>
        </w:rPr>
        <w:t xml:space="preserve">ΒΑΣΙΛΕΙΟΣ ΟΙΚΟΝΟΜΟΥ: </w:t>
      </w:r>
      <w:r>
        <w:rPr>
          <w:rFonts w:eastAsia="Times New Roman"/>
          <w:szCs w:val="24"/>
        </w:rPr>
        <w:t>Τον Σεπτέμβριο. Άκουσε να δεις, η άλλη εξαπάτηση που κάνετε είναι περί της αξιολογήσεως, κύριε Πολάκη, όπως είπατε προηγουμένως. Βέβα</w:t>
      </w:r>
      <w:r>
        <w:rPr>
          <w:rFonts w:eastAsia="Times New Roman"/>
          <w:szCs w:val="24"/>
        </w:rPr>
        <w:t>ια, περίτεχνα έχετε αφήσει και τους δύο δρόμους ανοι</w:t>
      </w:r>
      <w:r>
        <w:rPr>
          <w:rFonts w:eastAsia="Times New Roman"/>
          <w:szCs w:val="24"/>
        </w:rPr>
        <w:t>κ</w:t>
      </w:r>
      <w:r>
        <w:rPr>
          <w:rFonts w:eastAsia="Times New Roman"/>
          <w:szCs w:val="24"/>
        </w:rPr>
        <w:t>τούς και την αξιολόγηση και τη μη αξιολόγηση. Σήμερα είμαστε σε αυτό το σταυροδρόμι, αλλά δεν μπο</w:t>
      </w:r>
      <w:r>
        <w:rPr>
          <w:rFonts w:eastAsia="Times New Roman"/>
          <w:szCs w:val="24"/>
        </w:rPr>
        <w:t>ρείτ</w:t>
      </w:r>
      <w:r>
        <w:rPr>
          <w:rFonts w:eastAsia="Times New Roman"/>
          <w:szCs w:val="24"/>
        </w:rPr>
        <w:t>ε να βρ</w:t>
      </w:r>
      <w:r>
        <w:rPr>
          <w:rFonts w:eastAsia="Times New Roman"/>
          <w:szCs w:val="24"/>
        </w:rPr>
        <w:t>είτ</w:t>
      </w:r>
      <w:r>
        <w:rPr>
          <w:rFonts w:eastAsia="Times New Roman"/>
          <w:szCs w:val="24"/>
        </w:rPr>
        <w:t>ε ένα</w:t>
      </w:r>
      <w:r>
        <w:rPr>
          <w:rFonts w:eastAsia="Times New Roman"/>
          <w:szCs w:val="24"/>
        </w:rPr>
        <w:t>ν</w:t>
      </w:r>
      <w:r>
        <w:rPr>
          <w:rFonts w:eastAsia="Times New Roman"/>
          <w:szCs w:val="24"/>
        </w:rPr>
        <w:t xml:space="preserve"> δρόμο.</w:t>
      </w:r>
    </w:p>
    <w:p w14:paraId="5760BC53" w14:textId="77777777" w:rsidR="003F14BB" w:rsidRDefault="00F37CA6">
      <w:pPr>
        <w:tabs>
          <w:tab w:val="left" w:pos="2820"/>
        </w:tabs>
        <w:spacing w:line="600" w:lineRule="auto"/>
        <w:ind w:firstLine="720"/>
        <w:jc w:val="both"/>
        <w:rPr>
          <w:rFonts w:eastAsia="Times New Roman"/>
          <w:szCs w:val="24"/>
        </w:rPr>
      </w:pPr>
      <w:r>
        <w:rPr>
          <w:rFonts w:eastAsia="Times New Roman"/>
          <w:szCs w:val="24"/>
        </w:rPr>
        <w:t>Όμως, είναι κοντά μέχρι η ιστορία να φτάσει στο τέλος της, μέχρι το</w:t>
      </w:r>
      <w:r>
        <w:rPr>
          <w:rFonts w:eastAsia="Times New Roman"/>
          <w:szCs w:val="24"/>
        </w:rPr>
        <w:t>ν</w:t>
      </w:r>
      <w:r>
        <w:rPr>
          <w:rFonts w:eastAsia="Times New Roman"/>
          <w:szCs w:val="24"/>
        </w:rPr>
        <w:t xml:space="preserve"> Σεπτέμβρι</w:t>
      </w:r>
      <w:r>
        <w:rPr>
          <w:rFonts w:eastAsia="Times New Roman"/>
          <w:szCs w:val="24"/>
        </w:rPr>
        <w:t xml:space="preserve">ο. Εκεί λοιπόν, να σε δω τι θα κάνεις όταν θα έρθει η ώρα των επιλογών. </w:t>
      </w:r>
    </w:p>
    <w:p w14:paraId="5760BC54" w14:textId="77777777" w:rsidR="003F14BB" w:rsidRDefault="00F37CA6">
      <w:pPr>
        <w:tabs>
          <w:tab w:val="left" w:pos="2820"/>
        </w:tabs>
        <w:spacing w:line="600" w:lineRule="auto"/>
        <w:ind w:firstLine="720"/>
        <w:jc w:val="both"/>
        <w:rPr>
          <w:rFonts w:eastAsia="Times New Roman"/>
          <w:szCs w:val="24"/>
        </w:rPr>
      </w:pPr>
      <w:r>
        <w:rPr>
          <w:rFonts w:eastAsia="Times New Roman"/>
          <w:szCs w:val="24"/>
        </w:rPr>
        <w:t>Εκεί, λοιπόν, λέμε εμείς ότι δεν θα πάρουμε κληρονομιά αυτούς τους διοικητές σας. Να το ξεχάσουν. Κάποιοι πλασάρονται ήδη και λένε, «Εμείς αξιοκρατικά έχουμε βγει και θα μπούμε και στ</w:t>
      </w:r>
      <w:r>
        <w:rPr>
          <w:rFonts w:eastAsia="Times New Roman"/>
          <w:szCs w:val="24"/>
        </w:rPr>
        <w:t>ο νέο σύστημα». Τελειώσανε αυτά. Κανένας. Θα φάνε όλοι «</w:t>
      </w:r>
      <w:r>
        <w:rPr>
          <w:rFonts w:eastAsia="Times New Roman"/>
          <w:szCs w:val="24"/>
        </w:rPr>
        <w:t>χ</w:t>
      </w:r>
      <w:r>
        <w:rPr>
          <w:rFonts w:eastAsia="Times New Roman"/>
          <w:szCs w:val="24"/>
        </w:rPr>
        <w:t>». σας το λέω εγώ. Αν περνάει από τα χέρια μου, όλοι «</w:t>
      </w:r>
      <w:r>
        <w:rPr>
          <w:rFonts w:eastAsia="Times New Roman"/>
          <w:szCs w:val="24"/>
        </w:rPr>
        <w:t>χ</w:t>
      </w:r>
      <w:r>
        <w:rPr>
          <w:rFonts w:eastAsia="Times New Roman"/>
          <w:szCs w:val="24"/>
        </w:rPr>
        <w:t>» θα φάνε.</w:t>
      </w:r>
    </w:p>
    <w:p w14:paraId="5760BC55" w14:textId="77777777" w:rsidR="003F14BB" w:rsidRDefault="00F37CA6">
      <w:pPr>
        <w:tabs>
          <w:tab w:val="left" w:pos="2820"/>
        </w:tabs>
        <w:spacing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w:t>
      </w:r>
      <w:r>
        <w:rPr>
          <w:rFonts w:eastAsia="Times New Roman"/>
          <w:szCs w:val="24"/>
        </w:rPr>
        <w:t>Πεί</w:t>
      </w:r>
      <w:r>
        <w:rPr>
          <w:rFonts w:eastAsia="Times New Roman"/>
          <w:szCs w:val="24"/>
        </w:rPr>
        <w:t>τε το άλλη μ</w:t>
      </w:r>
      <w:r>
        <w:rPr>
          <w:rFonts w:eastAsia="Times New Roman"/>
          <w:szCs w:val="24"/>
        </w:rPr>
        <w:t>ί</w:t>
      </w:r>
      <w:r>
        <w:rPr>
          <w:rFonts w:eastAsia="Times New Roman"/>
          <w:szCs w:val="24"/>
        </w:rPr>
        <w:t>α φορά.</w:t>
      </w:r>
    </w:p>
    <w:p w14:paraId="5760BC56" w14:textId="77777777" w:rsidR="003F14BB" w:rsidRDefault="00F37CA6">
      <w:pPr>
        <w:tabs>
          <w:tab w:val="left" w:pos="2820"/>
        </w:tabs>
        <w:spacing w:line="600" w:lineRule="auto"/>
        <w:ind w:firstLine="720"/>
        <w:jc w:val="both"/>
        <w:rPr>
          <w:rFonts w:eastAsia="Times New Roman"/>
          <w:szCs w:val="24"/>
        </w:rPr>
      </w:pPr>
      <w:r>
        <w:rPr>
          <w:rFonts w:eastAsia="Times New Roman"/>
          <w:b/>
          <w:szCs w:val="24"/>
        </w:rPr>
        <w:t xml:space="preserve">ΒΑΣΙΛΕΙΟΣ ΟΙΚΟΝΟΜΟΥ: </w:t>
      </w:r>
      <w:r>
        <w:rPr>
          <w:rFonts w:eastAsia="Times New Roman"/>
          <w:szCs w:val="24"/>
        </w:rPr>
        <w:t>Αν περνάει από τ</w:t>
      </w:r>
      <w:r>
        <w:rPr>
          <w:rFonts w:eastAsia="Times New Roman"/>
          <w:szCs w:val="24"/>
        </w:rPr>
        <w:t>ο</w:t>
      </w:r>
      <w:r>
        <w:rPr>
          <w:rFonts w:eastAsia="Times New Roman"/>
          <w:szCs w:val="24"/>
        </w:rPr>
        <w:t xml:space="preserve"> χέρι μου.</w:t>
      </w:r>
    </w:p>
    <w:p w14:paraId="5760BC57" w14:textId="77777777" w:rsidR="003F14BB" w:rsidRDefault="00F37CA6">
      <w:pPr>
        <w:tabs>
          <w:tab w:val="left" w:pos="2820"/>
        </w:tabs>
        <w:spacing w:line="600" w:lineRule="auto"/>
        <w:ind w:firstLine="720"/>
        <w:jc w:val="both"/>
        <w:rPr>
          <w:rFonts w:eastAsia="Times New Roman"/>
          <w:szCs w:val="24"/>
        </w:rPr>
      </w:pPr>
      <w:r>
        <w:rPr>
          <w:rFonts w:eastAsia="Times New Roman"/>
          <w:szCs w:val="24"/>
        </w:rPr>
        <w:t xml:space="preserve">Δεύτερον, όλες αυτές οι προσλήψεις που κάνετε, όλες είναι παράνομες. </w:t>
      </w:r>
    </w:p>
    <w:p w14:paraId="5760BC58" w14:textId="77777777" w:rsidR="003F14BB" w:rsidRDefault="00F37CA6">
      <w:pPr>
        <w:tabs>
          <w:tab w:val="left" w:pos="2820"/>
        </w:tabs>
        <w:spacing w:line="600" w:lineRule="auto"/>
        <w:ind w:firstLine="720"/>
        <w:jc w:val="both"/>
        <w:rPr>
          <w:rFonts w:eastAsia="Times New Roman"/>
          <w:b/>
          <w:szCs w:val="24"/>
        </w:rPr>
      </w:pPr>
      <w:r>
        <w:rPr>
          <w:rFonts w:eastAsia="Times New Roman"/>
          <w:szCs w:val="24"/>
        </w:rPr>
        <w:t>Τρίτον, τα σοβιετικά ΤΟΜΥ…</w:t>
      </w:r>
      <w:r>
        <w:rPr>
          <w:rFonts w:eastAsia="Times New Roman"/>
          <w:b/>
          <w:szCs w:val="24"/>
        </w:rPr>
        <w:t xml:space="preserve"> </w:t>
      </w:r>
    </w:p>
    <w:p w14:paraId="5760BC59" w14:textId="77777777" w:rsidR="003F14BB" w:rsidRDefault="00F37CA6">
      <w:pPr>
        <w:tabs>
          <w:tab w:val="left" w:pos="2820"/>
        </w:tabs>
        <w:spacing w:line="600" w:lineRule="auto"/>
        <w:ind w:firstLine="720"/>
        <w:jc w:val="both"/>
        <w:rPr>
          <w:rFonts w:eastAsia="Times New Roman"/>
          <w:szCs w:val="24"/>
        </w:rPr>
      </w:pPr>
      <w:r>
        <w:rPr>
          <w:rFonts w:eastAsia="Times New Roman"/>
          <w:b/>
          <w:szCs w:val="24"/>
        </w:rPr>
        <w:t xml:space="preserve">ΑΝΔΡΕΑΣ ΞΑΝΘΟΣ (Υπουργός Υγείας): </w:t>
      </w:r>
      <w:r>
        <w:rPr>
          <w:rFonts w:eastAsia="Times New Roman"/>
          <w:szCs w:val="24"/>
        </w:rPr>
        <w:t>Ποιες προσλήψεις είναι παράνομες;</w:t>
      </w:r>
    </w:p>
    <w:p w14:paraId="5760BC5A" w14:textId="77777777" w:rsidR="003F14BB" w:rsidRDefault="00F37CA6">
      <w:pPr>
        <w:tabs>
          <w:tab w:val="left" w:pos="2820"/>
        </w:tabs>
        <w:spacing w:line="600" w:lineRule="auto"/>
        <w:ind w:firstLine="720"/>
        <w:jc w:val="both"/>
        <w:rPr>
          <w:rFonts w:eastAsia="Times New Roman"/>
          <w:szCs w:val="24"/>
        </w:rPr>
      </w:pPr>
      <w:r>
        <w:rPr>
          <w:rFonts w:eastAsia="Times New Roman"/>
          <w:b/>
          <w:szCs w:val="24"/>
        </w:rPr>
        <w:t xml:space="preserve">ΒΑΣΙΛΕΙΟΣ ΟΙΚΟΝΟΜΟΥ: </w:t>
      </w:r>
      <w:r>
        <w:rPr>
          <w:rFonts w:eastAsia="Times New Roman"/>
          <w:szCs w:val="24"/>
        </w:rPr>
        <w:t xml:space="preserve">Όλες! Των καθαριστριών που κάνετε από την πίσω πόρτα </w:t>
      </w:r>
      <w:r>
        <w:rPr>
          <w:rFonts w:eastAsia="Times New Roman"/>
          <w:szCs w:val="24"/>
        </w:rPr>
        <w:t xml:space="preserve">χωρίς ΑΣΕΠ </w:t>
      </w:r>
      <w:r>
        <w:rPr>
          <w:rFonts w:eastAsia="Times New Roman"/>
          <w:szCs w:val="24"/>
        </w:rPr>
        <w:t>και τ</w:t>
      </w:r>
      <w:r>
        <w:rPr>
          <w:rFonts w:eastAsia="Times New Roman"/>
          <w:szCs w:val="24"/>
        </w:rPr>
        <w:t xml:space="preserve">ων σεκιούριτι, συν τα ΤΟΜΥ, συν… </w:t>
      </w:r>
    </w:p>
    <w:p w14:paraId="5760BC5B" w14:textId="77777777" w:rsidR="003F14BB" w:rsidRDefault="00F37CA6">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Κύριε Οικονόμου, σας παρακαλώ να τελειώσετε.</w:t>
      </w:r>
    </w:p>
    <w:p w14:paraId="5760BC5C" w14:textId="77777777" w:rsidR="003F14BB" w:rsidRDefault="00F37CA6">
      <w:pPr>
        <w:tabs>
          <w:tab w:val="left" w:pos="2820"/>
        </w:tabs>
        <w:spacing w:line="600" w:lineRule="auto"/>
        <w:ind w:firstLine="720"/>
        <w:jc w:val="both"/>
        <w:rPr>
          <w:rFonts w:eastAsia="Times New Roman"/>
          <w:szCs w:val="24"/>
        </w:rPr>
      </w:pPr>
      <w:r>
        <w:rPr>
          <w:rFonts w:eastAsia="Times New Roman"/>
          <w:b/>
          <w:szCs w:val="24"/>
        </w:rPr>
        <w:t xml:space="preserve">ΒΑΣΙΛΕΙΟΣ ΟΙΚΟΝΟΜΟΥ: </w:t>
      </w:r>
      <w:r>
        <w:rPr>
          <w:rFonts w:eastAsia="Times New Roman"/>
          <w:szCs w:val="24"/>
        </w:rPr>
        <w:t xml:space="preserve">Ακούστε να δείτε, δεν θα φλομώσετε την </w:t>
      </w:r>
      <w:r>
        <w:rPr>
          <w:rFonts w:eastAsia="Times New Roman"/>
          <w:szCs w:val="24"/>
        </w:rPr>
        <w:t>υ</w:t>
      </w:r>
      <w:r>
        <w:rPr>
          <w:rFonts w:eastAsia="Times New Roman"/>
          <w:szCs w:val="24"/>
        </w:rPr>
        <w:t xml:space="preserve">γεία </w:t>
      </w:r>
      <w:r>
        <w:rPr>
          <w:rFonts w:eastAsia="Times New Roman"/>
          <w:szCs w:val="24"/>
        </w:rPr>
        <w:t>με παράνομες προσλήψεις</w:t>
      </w:r>
      <w:r>
        <w:rPr>
          <w:rFonts w:eastAsia="Times New Roman"/>
          <w:szCs w:val="24"/>
        </w:rPr>
        <w:t>-</w:t>
      </w:r>
      <w:r>
        <w:rPr>
          <w:rFonts w:eastAsia="Times New Roman"/>
          <w:szCs w:val="24"/>
        </w:rPr>
        <w:t>την ώρα που καταρρέει</w:t>
      </w:r>
      <w:r>
        <w:rPr>
          <w:rFonts w:eastAsia="Times New Roman"/>
          <w:szCs w:val="24"/>
        </w:rPr>
        <w:t>-</w:t>
      </w:r>
      <w:r>
        <w:rPr>
          <w:rFonts w:eastAsia="Times New Roman"/>
          <w:szCs w:val="24"/>
        </w:rPr>
        <w:t xml:space="preserve"> με χιλιάδες ανθρώπους</w:t>
      </w:r>
      <w:r>
        <w:rPr>
          <w:rFonts w:eastAsia="Times New Roman"/>
          <w:szCs w:val="24"/>
        </w:rPr>
        <w:t>,</w:t>
      </w:r>
      <w:r>
        <w:rPr>
          <w:rFonts w:eastAsia="Times New Roman"/>
          <w:szCs w:val="24"/>
        </w:rPr>
        <w:t xml:space="preserve"> που δεν </w:t>
      </w:r>
      <w:r>
        <w:rPr>
          <w:rFonts w:eastAsia="Times New Roman"/>
          <w:szCs w:val="24"/>
        </w:rPr>
        <w:t>έχουν να δώσουν…</w:t>
      </w:r>
    </w:p>
    <w:p w14:paraId="5760BC5D" w14:textId="77777777" w:rsidR="003F14BB" w:rsidRDefault="00F37CA6">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Τελειώσατε, κύριε Οικονόμου.</w:t>
      </w:r>
    </w:p>
    <w:p w14:paraId="5760BC5E" w14:textId="77777777" w:rsidR="003F14BB" w:rsidRDefault="00F37CA6">
      <w:pPr>
        <w:tabs>
          <w:tab w:val="left" w:pos="2820"/>
        </w:tabs>
        <w:spacing w:line="600" w:lineRule="auto"/>
        <w:ind w:firstLine="720"/>
        <w:jc w:val="both"/>
        <w:rPr>
          <w:rFonts w:eastAsia="Times New Roman"/>
          <w:szCs w:val="24"/>
        </w:rPr>
      </w:pPr>
      <w:r>
        <w:rPr>
          <w:rFonts w:eastAsia="Times New Roman"/>
          <w:b/>
          <w:szCs w:val="24"/>
        </w:rPr>
        <w:t xml:space="preserve">ΒΑΣΙΛΕΙΟΣ ΟΙΚΟΝΟΜΟΥ: </w:t>
      </w:r>
      <w:r>
        <w:rPr>
          <w:rFonts w:eastAsia="Times New Roman"/>
          <w:szCs w:val="24"/>
        </w:rPr>
        <w:t xml:space="preserve">Εσείς είστε, κύριε Βαρεμένε; Επειδή ήταν ο κ. Λυκούδης πριν. </w:t>
      </w:r>
    </w:p>
    <w:p w14:paraId="5760BC5F" w14:textId="77777777" w:rsidR="003F14BB" w:rsidRDefault="00F37CA6">
      <w:pPr>
        <w:tabs>
          <w:tab w:val="left" w:pos="2820"/>
        </w:tabs>
        <w:spacing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Είχες μια σιγουριά!</w:t>
      </w:r>
    </w:p>
    <w:p w14:paraId="5760BC60" w14:textId="77777777" w:rsidR="003F14BB" w:rsidRDefault="00F37CA6">
      <w:pPr>
        <w:tabs>
          <w:tab w:val="left" w:pos="2820"/>
        </w:tabs>
        <w:spacing w:line="600" w:lineRule="auto"/>
        <w:ind w:firstLine="720"/>
        <w:jc w:val="both"/>
        <w:rPr>
          <w:rFonts w:eastAsia="Times New Roman"/>
          <w:szCs w:val="24"/>
        </w:rPr>
      </w:pPr>
      <w:r>
        <w:rPr>
          <w:rFonts w:eastAsia="Times New Roman"/>
          <w:b/>
          <w:szCs w:val="24"/>
        </w:rPr>
        <w:t xml:space="preserve">ΒΑΣΙΛΕΙΟΣ ΟΙΚΟΝΟΜΟΥ: </w:t>
      </w:r>
      <w:r>
        <w:rPr>
          <w:rFonts w:eastAsia="Times New Roman"/>
          <w:szCs w:val="24"/>
        </w:rPr>
        <w:t xml:space="preserve">Είχα τον κ. Λυκούδη και δεν κατάλαβα τη φωνή. Άλλαξε η φωνή και αναρωτήθηκα τι έπαθε ο Λυκούδης. Είναι, όμως, ο Βαρεμένος. </w:t>
      </w:r>
    </w:p>
    <w:p w14:paraId="5760BC61" w14:textId="77777777" w:rsidR="003F14BB" w:rsidRDefault="00F37CA6">
      <w:pPr>
        <w:tabs>
          <w:tab w:val="left" w:pos="2820"/>
        </w:tabs>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Παρακαλώ ολοκληρώστε.</w:t>
      </w:r>
    </w:p>
    <w:p w14:paraId="5760BC62" w14:textId="77777777" w:rsidR="003F14BB" w:rsidRDefault="00F37CA6">
      <w:pPr>
        <w:tabs>
          <w:tab w:val="left" w:pos="2820"/>
        </w:tabs>
        <w:spacing w:line="600" w:lineRule="auto"/>
        <w:ind w:firstLine="720"/>
        <w:jc w:val="both"/>
        <w:rPr>
          <w:rFonts w:eastAsia="Times New Roman" w:cs="Times New Roman"/>
          <w:szCs w:val="24"/>
        </w:rPr>
      </w:pPr>
      <w:r>
        <w:rPr>
          <w:rFonts w:eastAsia="Times New Roman"/>
          <w:b/>
          <w:szCs w:val="24"/>
        </w:rPr>
        <w:t>ΒΑΣΙΛΕΙΟΣ ΟΙΚΟΝΟΜΟΥ:</w:t>
      </w:r>
      <w:r>
        <w:rPr>
          <w:rFonts w:eastAsia="Times New Roman" w:cs="Times New Roman"/>
          <w:szCs w:val="24"/>
        </w:rPr>
        <w:t xml:space="preserve"> Μισό λεπτό και τελειώνω.</w:t>
      </w:r>
    </w:p>
    <w:p w14:paraId="5760BC63" w14:textId="77777777" w:rsidR="003F14BB" w:rsidRDefault="00F37CA6">
      <w:pPr>
        <w:tabs>
          <w:tab w:val="left" w:pos="2820"/>
        </w:tabs>
        <w:spacing w:line="600" w:lineRule="auto"/>
        <w:ind w:firstLine="720"/>
        <w:jc w:val="both"/>
        <w:rPr>
          <w:rFonts w:eastAsia="Times New Roman"/>
          <w:szCs w:val="24"/>
        </w:rPr>
      </w:pPr>
      <w:r>
        <w:rPr>
          <w:rFonts w:eastAsia="Times New Roman"/>
          <w:szCs w:val="24"/>
        </w:rPr>
        <w:t xml:space="preserve">Άρα αυτά δεν θα τα δεχτούμε. </w:t>
      </w:r>
    </w:p>
    <w:p w14:paraId="5760BC64" w14:textId="77777777" w:rsidR="003F14BB" w:rsidRDefault="00F37CA6">
      <w:pPr>
        <w:tabs>
          <w:tab w:val="left" w:pos="2820"/>
        </w:tabs>
        <w:spacing w:line="600" w:lineRule="auto"/>
        <w:ind w:firstLine="720"/>
        <w:jc w:val="both"/>
        <w:rPr>
          <w:rFonts w:eastAsia="Times New Roman"/>
          <w:szCs w:val="24"/>
        </w:rPr>
      </w:pPr>
      <w:r>
        <w:rPr>
          <w:rFonts w:eastAsia="Times New Roman"/>
          <w:szCs w:val="24"/>
        </w:rPr>
        <w:t>Γ</w:t>
      </w:r>
      <w:r>
        <w:rPr>
          <w:rFonts w:eastAsia="Times New Roman"/>
          <w:szCs w:val="24"/>
        </w:rPr>
        <w:t>ια την ψυχική υγεία, όπως είδατε, δεν έκανα κάποια αναφορά, γιατί όχι μόνο μεταρρύθμιση δεν είναι, αλλά αυτή η ιστορία είναι μια κωμωδία. Δηλαδή, πάλι αυτά τα «επιτροπάτα» και αυτές οι επιτροπούλες και η γραφειοκρατία όπου το συζητάμε…</w:t>
      </w:r>
    </w:p>
    <w:p w14:paraId="5760BC65" w14:textId="77777777" w:rsidR="003F14BB" w:rsidRDefault="00F37CA6">
      <w:pPr>
        <w:tabs>
          <w:tab w:val="left" w:pos="2820"/>
        </w:tabs>
        <w:spacing w:line="600" w:lineRule="auto"/>
        <w:ind w:firstLine="720"/>
        <w:jc w:val="both"/>
        <w:rPr>
          <w:rFonts w:eastAsia="Times New Roman"/>
          <w:szCs w:val="24"/>
        </w:rPr>
      </w:pPr>
      <w:r>
        <w:rPr>
          <w:rFonts w:eastAsia="Times New Roman"/>
          <w:b/>
          <w:szCs w:val="24"/>
        </w:rPr>
        <w:t>ΑΝΔΡΕΑΣ ΞΑΝΘΟΣ (Υπου</w:t>
      </w:r>
      <w:r>
        <w:rPr>
          <w:rFonts w:eastAsia="Times New Roman"/>
          <w:b/>
          <w:szCs w:val="24"/>
        </w:rPr>
        <w:t xml:space="preserve">ργός Υγείας): </w:t>
      </w:r>
      <w:r>
        <w:rPr>
          <w:rFonts w:eastAsia="Times New Roman"/>
          <w:szCs w:val="24"/>
        </w:rPr>
        <w:t>Αυτή η δημοκρατία, αυτή η συμμετοχή, αυτές οι αηδίες οι δημοκρατικές! Πείτε το έτσι να το καταλάβει ο κόσμος!</w:t>
      </w:r>
    </w:p>
    <w:p w14:paraId="5760BC66" w14:textId="77777777" w:rsidR="003F14BB" w:rsidRDefault="00F37CA6">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Κύριε Υπουργέ, σας παρακαλώ πολύ!</w:t>
      </w:r>
    </w:p>
    <w:p w14:paraId="5760BC67" w14:textId="77777777" w:rsidR="003F14BB" w:rsidRDefault="00F37CA6">
      <w:pPr>
        <w:tabs>
          <w:tab w:val="left" w:pos="2820"/>
        </w:tabs>
        <w:spacing w:line="600" w:lineRule="auto"/>
        <w:ind w:firstLine="720"/>
        <w:jc w:val="both"/>
        <w:rPr>
          <w:rFonts w:eastAsia="Times New Roman"/>
          <w:szCs w:val="24"/>
        </w:rPr>
      </w:pPr>
      <w:r>
        <w:rPr>
          <w:rFonts w:eastAsia="Times New Roman"/>
          <w:b/>
          <w:szCs w:val="24"/>
        </w:rPr>
        <w:t xml:space="preserve">ΒΑΣΙΛΕΙΟΣ ΟΙΚΟΝΟΜΟΥ: </w:t>
      </w:r>
      <w:r>
        <w:rPr>
          <w:rFonts w:eastAsia="Times New Roman"/>
          <w:szCs w:val="24"/>
        </w:rPr>
        <w:t>Δημοκρατία; Ποια δημοκρατία; Αυτό το γραφειο</w:t>
      </w:r>
      <w:r>
        <w:rPr>
          <w:rFonts w:eastAsia="Times New Roman"/>
          <w:szCs w:val="24"/>
        </w:rPr>
        <w:t>κρατικό σχήμα που έχετε βάλει είναι δημοκρατία; Είναι δημοκρατία αυτό;</w:t>
      </w:r>
    </w:p>
    <w:p w14:paraId="5760BC68" w14:textId="77777777" w:rsidR="003F14BB" w:rsidRDefault="00F37CA6">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Κύριε Οικονόμου, τελειώσατε! Τελείωσε ο χρόνος.</w:t>
      </w:r>
    </w:p>
    <w:p w14:paraId="5760BC69" w14:textId="77777777" w:rsidR="003F14BB" w:rsidRDefault="00F37CA6">
      <w:pPr>
        <w:tabs>
          <w:tab w:val="left" w:pos="2820"/>
        </w:tabs>
        <w:spacing w:line="600" w:lineRule="auto"/>
        <w:ind w:firstLine="720"/>
        <w:jc w:val="both"/>
        <w:rPr>
          <w:rFonts w:eastAsia="Times New Roman"/>
          <w:szCs w:val="24"/>
        </w:rPr>
      </w:pPr>
      <w:r>
        <w:rPr>
          <w:rFonts w:eastAsia="Times New Roman"/>
          <w:b/>
          <w:szCs w:val="24"/>
        </w:rPr>
        <w:t xml:space="preserve">ΒΑΣΙΛΕΙΟΣ ΟΙΚΟΝΟΜΟΥ: </w:t>
      </w:r>
      <w:r>
        <w:rPr>
          <w:rFonts w:eastAsia="Times New Roman"/>
          <w:szCs w:val="24"/>
        </w:rPr>
        <w:t>Ξέρετε, όμως, κάτι; Δεν παίρνετε θέση στο μεγάλο ερώτημα το</w:t>
      </w:r>
      <w:r>
        <w:rPr>
          <w:rFonts w:eastAsia="Times New Roman"/>
          <w:szCs w:val="24"/>
        </w:rPr>
        <w:t>ύ</w:t>
      </w:r>
      <w:r>
        <w:rPr>
          <w:rFonts w:eastAsia="Times New Roman"/>
          <w:szCs w:val="24"/>
        </w:rPr>
        <w:t xml:space="preserve"> τι θα γίνουν τα τρία μεγάλα ψυχιατρεία.</w:t>
      </w:r>
    </w:p>
    <w:p w14:paraId="5760BC6A" w14:textId="77777777" w:rsidR="003F14BB" w:rsidRDefault="00F37CA6">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Τελείωσε το </w:t>
      </w:r>
      <w:r>
        <w:rPr>
          <w:rFonts w:eastAsia="Times New Roman"/>
          <w:szCs w:val="24"/>
          <w:lang w:val="en-US"/>
        </w:rPr>
        <w:t>debate</w:t>
      </w:r>
      <w:r>
        <w:rPr>
          <w:rFonts w:eastAsia="Times New Roman"/>
          <w:szCs w:val="24"/>
        </w:rPr>
        <w:t xml:space="preserve">, κύριε Οικονόμου. Τελείωσε! </w:t>
      </w:r>
    </w:p>
    <w:p w14:paraId="5760BC6B" w14:textId="77777777" w:rsidR="003F14BB" w:rsidRDefault="00F37CA6">
      <w:pPr>
        <w:tabs>
          <w:tab w:val="left" w:pos="2820"/>
        </w:tabs>
        <w:spacing w:line="600" w:lineRule="auto"/>
        <w:ind w:firstLine="720"/>
        <w:jc w:val="both"/>
        <w:rPr>
          <w:rFonts w:eastAsia="Times New Roman"/>
          <w:szCs w:val="24"/>
        </w:rPr>
      </w:pPr>
      <w:r>
        <w:rPr>
          <w:rFonts w:eastAsia="Times New Roman"/>
          <w:b/>
          <w:szCs w:val="24"/>
        </w:rPr>
        <w:t xml:space="preserve">ΒΑΣΙΛΕΙΟΣ ΟΙΚΟΝΟΜΟΥ: </w:t>
      </w:r>
      <w:r>
        <w:rPr>
          <w:rFonts w:eastAsia="Times New Roman"/>
          <w:szCs w:val="24"/>
        </w:rPr>
        <w:t xml:space="preserve">Μοιράζετε πάλι καρέκλες και θέσεις και μοιράζετε τη μιζέρια που βλέπουμε αυτή τη στιγμή. </w:t>
      </w:r>
    </w:p>
    <w:p w14:paraId="5760BC6C" w14:textId="77777777" w:rsidR="003F14BB" w:rsidRDefault="00F37CA6">
      <w:pPr>
        <w:tabs>
          <w:tab w:val="left" w:pos="2820"/>
        </w:tabs>
        <w:spacing w:line="600" w:lineRule="auto"/>
        <w:ind w:firstLine="720"/>
        <w:jc w:val="both"/>
        <w:rPr>
          <w:rFonts w:eastAsia="Times New Roman"/>
          <w:szCs w:val="24"/>
        </w:rPr>
      </w:pPr>
      <w:r>
        <w:rPr>
          <w:rFonts w:eastAsia="Times New Roman"/>
          <w:szCs w:val="24"/>
        </w:rPr>
        <w:t>Εμείς δεν θα το ψηφίσου</w:t>
      </w:r>
      <w:r>
        <w:rPr>
          <w:rFonts w:eastAsia="Times New Roman"/>
          <w:szCs w:val="24"/>
        </w:rPr>
        <w:t>με το νομοσχέδιο επί της αρχής. Κάποια άρθρα, όπως είπε ο κ. Γιόγιακας, που βλέπουμε ότι έχουν ενδιαφέρον, θα τα ψηφίσουμε. Όμως, είναι λίγα. Επί της ουσίας, θα περιμένουμε τις ΤΟΜΥ σας να τις δούμε</w:t>
      </w:r>
      <w:r>
        <w:rPr>
          <w:rFonts w:eastAsia="Times New Roman"/>
          <w:szCs w:val="24"/>
        </w:rPr>
        <w:t>,</w:t>
      </w:r>
      <w:r>
        <w:rPr>
          <w:rFonts w:eastAsia="Times New Roman"/>
          <w:szCs w:val="24"/>
        </w:rPr>
        <w:t xml:space="preserve"> όταν θα τις φέρετε σαν νομοσχέδιο και όχι τώρα κρυφά και</w:t>
      </w:r>
      <w:r>
        <w:rPr>
          <w:rFonts w:eastAsia="Times New Roman"/>
          <w:szCs w:val="24"/>
        </w:rPr>
        <w:t xml:space="preserve"> κλεφτά, τελευταία στιγμή σε ένα άλλο νομοσχέδιο και θα το κρίνουμε.</w:t>
      </w:r>
    </w:p>
    <w:p w14:paraId="5760BC6D" w14:textId="77777777" w:rsidR="003F14BB" w:rsidRDefault="00F37CA6">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Κύριε Οικονόμου, σας παρακαλώ πολύ. Στην Σοβιετική Ένωση θα σέβονταν περισσότερο το Προεδρείο, θέλω να ομολογήσω. Δεν ήταν τόσο άπλετος ο χρόνος στη Σοβιε</w:t>
      </w:r>
      <w:r>
        <w:rPr>
          <w:rFonts w:eastAsia="Times New Roman"/>
          <w:szCs w:val="24"/>
        </w:rPr>
        <w:t>τική Ένωση. Κρατούσαν το χρόνο.</w:t>
      </w:r>
    </w:p>
    <w:p w14:paraId="5760BC6E" w14:textId="77777777" w:rsidR="003F14BB" w:rsidRDefault="00F37CA6">
      <w:pPr>
        <w:tabs>
          <w:tab w:val="left" w:pos="2820"/>
        </w:tabs>
        <w:spacing w:line="600" w:lineRule="auto"/>
        <w:ind w:firstLine="720"/>
        <w:jc w:val="both"/>
        <w:rPr>
          <w:rFonts w:eastAsia="Times New Roman"/>
          <w:szCs w:val="24"/>
        </w:rPr>
      </w:pPr>
      <w:r>
        <w:rPr>
          <w:rFonts w:eastAsia="Times New Roman"/>
          <w:szCs w:val="24"/>
        </w:rPr>
        <w:t>Τον λόγο έχει η κ</w:t>
      </w:r>
      <w:r>
        <w:rPr>
          <w:rFonts w:eastAsia="Times New Roman"/>
          <w:szCs w:val="24"/>
        </w:rPr>
        <w:t>.</w:t>
      </w:r>
      <w:r>
        <w:rPr>
          <w:rFonts w:eastAsia="Times New Roman"/>
          <w:szCs w:val="24"/>
        </w:rPr>
        <w:t xml:space="preserve"> Μαρία Τριανταφύλλου. </w:t>
      </w:r>
    </w:p>
    <w:p w14:paraId="5760BC6F" w14:textId="77777777" w:rsidR="003F14BB" w:rsidRDefault="00F37CA6">
      <w:pPr>
        <w:tabs>
          <w:tab w:val="left" w:pos="2820"/>
        </w:tabs>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Κύριε Πρόεδρε, διακρίνω μια νοσταλγία.</w:t>
      </w:r>
    </w:p>
    <w:p w14:paraId="5760BC70" w14:textId="77777777" w:rsidR="003F14BB" w:rsidRDefault="00F37CA6">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Αυτό διακρίνετε εσείς; Ο καθένας διακρίνει ό,τι θέλει, ανάλογα τα γυαλιά που φοράει, κύριε Β</w:t>
      </w:r>
      <w:r>
        <w:rPr>
          <w:rFonts w:eastAsia="Times New Roman"/>
          <w:szCs w:val="24"/>
        </w:rPr>
        <w:t>ορίδη.</w:t>
      </w:r>
    </w:p>
    <w:p w14:paraId="5760BC71" w14:textId="77777777" w:rsidR="003F14BB" w:rsidRDefault="00F37CA6">
      <w:pPr>
        <w:tabs>
          <w:tab w:val="left" w:pos="2820"/>
        </w:tabs>
        <w:spacing w:line="600" w:lineRule="auto"/>
        <w:ind w:firstLine="720"/>
        <w:jc w:val="both"/>
        <w:rPr>
          <w:rFonts w:eastAsia="Times New Roman"/>
          <w:szCs w:val="24"/>
        </w:rPr>
      </w:pPr>
      <w:r>
        <w:rPr>
          <w:rFonts w:eastAsia="Times New Roman"/>
          <w:szCs w:val="24"/>
        </w:rPr>
        <w:t>Κυρία Τριανταφύλλου, παρακαλώ, έχετε τον λόγο.</w:t>
      </w:r>
    </w:p>
    <w:p w14:paraId="5760BC72" w14:textId="77777777" w:rsidR="003F14BB" w:rsidRDefault="00F37CA6">
      <w:pPr>
        <w:tabs>
          <w:tab w:val="left" w:pos="2820"/>
        </w:tabs>
        <w:spacing w:line="600" w:lineRule="auto"/>
        <w:ind w:firstLine="720"/>
        <w:jc w:val="both"/>
        <w:rPr>
          <w:rFonts w:eastAsia="Times New Roman"/>
          <w:szCs w:val="24"/>
        </w:rPr>
      </w:pPr>
      <w:r>
        <w:rPr>
          <w:rFonts w:eastAsia="Times New Roman"/>
          <w:b/>
          <w:szCs w:val="24"/>
        </w:rPr>
        <w:t xml:space="preserve">ΜΑΡΙΑ ΤΡΙΑΝΤΑΦΥΛΛΟΥ: </w:t>
      </w:r>
      <w:r>
        <w:rPr>
          <w:rFonts w:eastAsia="Times New Roman"/>
          <w:szCs w:val="24"/>
        </w:rPr>
        <w:t xml:space="preserve">Ευχαριστώ, κύριε Πρόεδρε. </w:t>
      </w:r>
    </w:p>
    <w:p w14:paraId="5760BC73" w14:textId="77777777" w:rsidR="003F14BB" w:rsidRDefault="00F37CA6">
      <w:pPr>
        <w:tabs>
          <w:tab w:val="left" w:pos="2820"/>
        </w:tabs>
        <w:spacing w:line="600" w:lineRule="auto"/>
        <w:ind w:firstLine="720"/>
        <w:jc w:val="both"/>
        <w:rPr>
          <w:rFonts w:eastAsia="Times New Roman"/>
          <w:szCs w:val="24"/>
        </w:rPr>
      </w:pPr>
      <w:r>
        <w:rPr>
          <w:rFonts w:eastAsia="Times New Roman"/>
          <w:szCs w:val="24"/>
        </w:rPr>
        <w:t xml:space="preserve">Κι εγώ διακρίνω ελεύθερη μετάφραση παντού. Επίσης, έχω την εντύπωση ότι λογαριάζουμε όλοι χωρίς τον ξενοδόχο και νομίζω ότι αυτό θα πρέπει να σταματήσει. </w:t>
      </w:r>
      <w:r>
        <w:rPr>
          <w:rFonts w:eastAsia="Times New Roman"/>
          <w:szCs w:val="24"/>
        </w:rPr>
        <w:t xml:space="preserve">Είναι καιρός να σταματήσει. </w:t>
      </w:r>
    </w:p>
    <w:p w14:paraId="5760BC74" w14:textId="77777777" w:rsidR="003F14BB" w:rsidRDefault="00F37CA6">
      <w:pPr>
        <w:tabs>
          <w:tab w:val="left" w:pos="2820"/>
        </w:tabs>
        <w:spacing w:line="600" w:lineRule="auto"/>
        <w:ind w:firstLine="720"/>
        <w:jc w:val="both"/>
        <w:rPr>
          <w:rFonts w:eastAsia="Times New Roman"/>
          <w:szCs w:val="24"/>
        </w:rPr>
      </w:pPr>
      <w:r>
        <w:rPr>
          <w:rFonts w:eastAsia="Times New Roman"/>
          <w:szCs w:val="24"/>
        </w:rPr>
        <w:t>Νομίζω ότι ένα καθημερινό στοίχημα είναι να μην παραδοθούμε σε λογοκοπίες. Γνωρίζω ότι είναι εξαιρετικά δύσκολο, γιατί για ζητήματα που καίνε τον ελληνικό λαό, είναι πολύ εύκολο στις μέρες και στις εποχές που ζούμε να διαδίδοντ</w:t>
      </w:r>
      <w:r>
        <w:rPr>
          <w:rFonts w:eastAsia="Times New Roman"/>
          <w:szCs w:val="24"/>
        </w:rPr>
        <w:t>αι αποπροσανατολιστικές αντιλήψεις. Μου έρχεται, παραδείγματος χάρ</w:t>
      </w:r>
      <w:r>
        <w:rPr>
          <w:rFonts w:eastAsia="Times New Roman"/>
          <w:szCs w:val="24"/>
        </w:rPr>
        <w:t>ιν</w:t>
      </w:r>
      <w:r>
        <w:rPr>
          <w:rFonts w:eastAsia="Times New Roman"/>
          <w:szCs w:val="24"/>
        </w:rPr>
        <w:t xml:space="preserve">, το δημόσιο χρέος. Πόσο ήταν; Επί είκοσι χρόνια μπορεί να ήταν στο 100% του ΑΕΠ, αλλά δεν μιλούσε κανένας. Εδώ ακολουθείται η συνήθης τακτική. </w:t>
      </w:r>
    </w:p>
    <w:p w14:paraId="5760BC75" w14:textId="77777777" w:rsidR="003F14BB" w:rsidRDefault="00F37CA6">
      <w:pPr>
        <w:tabs>
          <w:tab w:val="left" w:pos="2820"/>
        </w:tabs>
        <w:spacing w:line="600" w:lineRule="auto"/>
        <w:ind w:firstLine="720"/>
        <w:jc w:val="both"/>
        <w:rPr>
          <w:rFonts w:eastAsia="Times New Roman"/>
          <w:szCs w:val="24"/>
        </w:rPr>
      </w:pPr>
      <w:r>
        <w:rPr>
          <w:rFonts w:eastAsia="Times New Roman"/>
          <w:szCs w:val="24"/>
        </w:rPr>
        <w:t>Οι Υπουργοί ξαφνιάστηκαν, ακόμα και ο κ. Ξα</w:t>
      </w:r>
      <w:r>
        <w:rPr>
          <w:rFonts w:eastAsia="Times New Roman"/>
          <w:szCs w:val="24"/>
        </w:rPr>
        <w:t>νθός που είναι ήρεμος άνθρωπος. Δεν χρειάζεται να ξαφνιαζόμαστε. Χρειάζεται, όμως, να απαντάμε και να απαντάμε πολιτικά. Δεν πρέπει να μας ξαφνιάζει τίποτα. Εγώ έχω ξαναπεί ότι η συμμετοχή της Νέας Δημοκρατίας και του Αρχηγού της, του κ. Μητσοτάκη -η συμμε</w:t>
      </w:r>
      <w:r>
        <w:rPr>
          <w:rFonts w:eastAsia="Times New Roman"/>
          <w:szCs w:val="24"/>
        </w:rPr>
        <w:t>τοχή γενικά της οικογένειας Μητσοτάκη- είναι αντιστρόφως ανάλογη προσφορά με το χρέος της συμμετοχής στην πολιτική ζωή της χώρας.</w:t>
      </w:r>
    </w:p>
    <w:p w14:paraId="5760BC76"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Η παρακαταθήκη είναι αποστασίες και σκάνδαλα, τουλάχιστον προς το παρόν. Ελπίζουμε ο πιο νέος γόνος να μας διαψεύσει, εάν και </w:t>
      </w:r>
      <w:r>
        <w:rPr>
          <w:rFonts w:eastAsia="Times New Roman" w:cs="Times New Roman"/>
          <w:szCs w:val="24"/>
        </w:rPr>
        <w:t xml:space="preserve">πολύ αμφιβάλλω. </w:t>
      </w:r>
    </w:p>
    <w:p w14:paraId="5760BC77"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Σχετικά με το νομοσχέδιο, το στοίχημα για την ανάταξη του Εθνικού Συστήματος Υγείας είναι θεμελιώδες για τη χώρα. Στόχος είναι να μπει «πάτωμα» στην αποδόμηση του κοινωνικού κράτους. Και μπορούμε να ισχυριστούμε ότι έπειτα από δύο χρόνια, </w:t>
      </w:r>
      <w:r>
        <w:rPr>
          <w:rFonts w:eastAsia="Times New Roman" w:cs="Times New Roman"/>
          <w:szCs w:val="24"/>
        </w:rPr>
        <w:t xml:space="preserve">έχουμε </w:t>
      </w:r>
      <w:r>
        <w:rPr>
          <w:rFonts w:eastAsia="Times New Roman" w:cs="Times New Roman"/>
          <w:szCs w:val="24"/>
        </w:rPr>
        <w:t>κάνει</w:t>
      </w:r>
      <w:r>
        <w:rPr>
          <w:rFonts w:eastAsia="Times New Roman" w:cs="Times New Roman"/>
          <w:szCs w:val="24"/>
        </w:rPr>
        <w:t xml:space="preserve"> μικρά βήματα, έχουμε πετύχει μικρούς στόχους, αλλά πολύ μετρήσιμους στόχους και πολύ μετρήσιμα πράγματα. </w:t>
      </w:r>
    </w:p>
    <w:p w14:paraId="5760BC78"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Υπάρχουν, λοιπόν, προσλήψεις ιατρικού προσωπικού. Επειδή, όμως, είναι ένα ζήτημα το οποίο θα έρχεται και θα ξαναέρχεται και ό,τι και να πούμε δεν θα βγάλουμε άκρη -αν και ο καθένας μας ξέρει, γιατί ο καθένας κατάγεται από μια περιφέρεια και μπορούμε να μετ</w:t>
      </w:r>
      <w:r>
        <w:rPr>
          <w:rFonts w:eastAsia="Times New Roman" w:cs="Times New Roman"/>
          <w:szCs w:val="24"/>
        </w:rPr>
        <w:t xml:space="preserve">ρήσουμε διότι, ευτυχώς, υπάρχουν υλοποιήσιμα στοιχεία, τα οποία μπορούμε να αποτιμήσουμε- νομίζω ότι θα πρέπει να δοθούν συγκεκριμένα στοιχεία. </w:t>
      </w:r>
    </w:p>
    <w:p w14:paraId="5760BC79"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Το ένα, λοιπόν, είναι οι προσλήψεις ιατρικού προσωπικού. Υπάρχει ελάχιστη αύξηση προϋπολογισμού. Όχι αυτή που θ</w:t>
      </w:r>
      <w:r>
        <w:rPr>
          <w:rFonts w:eastAsia="Times New Roman" w:cs="Times New Roman"/>
          <w:szCs w:val="24"/>
        </w:rPr>
        <w:t>α έπρεπε, ελάχιστη. Υπάρχει αύξηση ιατρικών εξετάσεων που καλύπτονται από τον ΕΟΠΥΥ. Υπάρχει διασφάλιση της πρόσβασης δυόμισι εκατομμυρίων ανασφάλιστων και οικονομικά αδύναμων πολιτών, πράγματα δηλαδή που έχουν ειπωθεί και από άλλους συναδέλφους. Όμως, για</w:t>
      </w:r>
      <w:r>
        <w:rPr>
          <w:rFonts w:eastAsia="Times New Roman" w:cs="Times New Roman"/>
          <w:szCs w:val="24"/>
        </w:rPr>
        <w:t xml:space="preserve">τί είναι σημαντικό αυτό; Γιατί είναι σημαντικό, δηλαδή, να περιφρουρούμε και να αναπτύσσουμε τη δημόσια </w:t>
      </w:r>
      <w:r>
        <w:rPr>
          <w:rFonts w:eastAsia="Times New Roman" w:cs="Times New Roman"/>
          <w:szCs w:val="24"/>
        </w:rPr>
        <w:t>υ</w:t>
      </w:r>
      <w:r>
        <w:rPr>
          <w:rFonts w:eastAsia="Times New Roman" w:cs="Times New Roman"/>
          <w:szCs w:val="24"/>
        </w:rPr>
        <w:t xml:space="preserve">γεία; Γιατί θεωρούμε απερίφραστα ότι η </w:t>
      </w:r>
      <w:r>
        <w:rPr>
          <w:rFonts w:eastAsia="Times New Roman" w:cs="Times New Roman"/>
          <w:szCs w:val="24"/>
        </w:rPr>
        <w:t>υ</w:t>
      </w:r>
      <w:r>
        <w:rPr>
          <w:rFonts w:eastAsia="Times New Roman" w:cs="Times New Roman"/>
          <w:szCs w:val="24"/>
        </w:rPr>
        <w:t xml:space="preserve">γεία και η </w:t>
      </w:r>
      <w:r>
        <w:rPr>
          <w:rFonts w:eastAsia="Times New Roman" w:cs="Times New Roman"/>
          <w:szCs w:val="24"/>
        </w:rPr>
        <w:t>π</w:t>
      </w:r>
      <w:r>
        <w:rPr>
          <w:rFonts w:eastAsia="Times New Roman" w:cs="Times New Roman"/>
          <w:szCs w:val="24"/>
        </w:rPr>
        <w:t xml:space="preserve">αιδεία είναι αδιαπραγμάτευτα δημόσια αγαθά, που εκφράζουν τον πολιτισμό και το αίσθημα ευθύνης του </w:t>
      </w:r>
      <w:r>
        <w:rPr>
          <w:rFonts w:eastAsia="Times New Roman" w:cs="Times New Roman"/>
          <w:szCs w:val="24"/>
        </w:rPr>
        <w:t xml:space="preserve">πολιτικού συστήματος απέναντι στους πιο ευάλωτους συμπολίτες μας και -τέλος- είναι οι βασικοί πυλώνες </w:t>
      </w:r>
      <w:r>
        <w:rPr>
          <w:rFonts w:eastAsia="Times New Roman" w:cs="Times New Roman"/>
          <w:szCs w:val="24"/>
        </w:rPr>
        <w:t xml:space="preserve">τού </w:t>
      </w:r>
      <w:r>
        <w:rPr>
          <w:rFonts w:eastAsia="Times New Roman" w:cs="Times New Roman"/>
          <w:szCs w:val="24"/>
        </w:rPr>
        <w:t xml:space="preserve">τόσο συκοφαντημένου κοινωνικού κράτους. </w:t>
      </w:r>
    </w:p>
    <w:p w14:paraId="5760BC7A"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Αλήθεια, τι κοινωνικό κράτος θέλουμε; Θέλουμε ένα κοινωνικό κράτος που θα παράγει ελλείμματα, κακοδιαχείριση και χρέη; Προφανώς και όχι. Είναι γνωστό, άλλωστε, πως το μαύρο χρήμα που διακινήθηκε στην </w:t>
      </w:r>
      <w:r>
        <w:rPr>
          <w:rFonts w:eastAsia="Times New Roman" w:cs="Times New Roman"/>
          <w:szCs w:val="24"/>
        </w:rPr>
        <w:t>υ</w:t>
      </w:r>
      <w:r>
        <w:rPr>
          <w:rFonts w:eastAsia="Times New Roman" w:cs="Times New Roman"/>
          <w:szCs w:val="24"/>
        </w:rPr>
        <w:t>γεία κατά την προηγούμενη περίοδο, κατά την προηγούμενη</w:t>
      </w:r>
      <w:r>
        <w:rPr>
          <w:rFonts w:eastAsia="Times New Roman" w:cs="Times New Roman"/>
          <w:szCs w:val="24"/>
        </w:rPr>
        <w:t xml:space="preserve"> δεκαετία και παραπάνω -και υπάρχουν συγκεκριμένες ευθύνες γι’ αυτό- ισοδυναμεί με το ¼ του δημοσίου χρέους της χώρας, τα δε σκάνδαλα πιθανώς να ξεπερνούν σε ευρηματικότητα ακόμα και τις υποθέσεις των εξοπλιστικών προγραμμάτων και αυτό της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w:t>
      </w:r>
    </w:p>
    <w:p w14:paraId="5760BC7B"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τι σύστημα </w:t>
      </w:r>
      <w:r>
        <w:rPr>
          <w:rFonts w:eastAsia="Times New Roman" w:cs="Times New Roman"/>
          <w:szCs w:val="24"/>
        </w:rPr>
        <w:t>υ</w:t>
      </w:r>
      <w:r>
        <w:rPr>
          <w:rFonts w:eastAsia="Times New Roman" w:cs="Times New Roman"/>
          <w:szCs w:val="24"/>
        </w:rPr>
        <w:t xml:space="preserve">γείας θέλουμε; Θέλουμε και επιδιώκουμε ένα σύστημα </w:t>
      </w:r>
      <w:r>
        <w:rPr>
          <w:rFonts w:eastAsia="Times New Roman" w:cs="Times New Roman"/>
          <w:szCs w:val="24"/>
        </w:rPr>
        <w:t>υ</w:t>
      </w:r>
      <w:r>
        <w:rPr>
          <w:rFonts w:eastAsia="Times New Roman" w:cs="Times New Roman"/>
          <w:szCs w:val="24"/>
        </w:rPr>
        <w:t>γείας που θα παράγει υψηλές υπηρεσίες, σύγχρονες, με αίσθημα ευθύνης, δημοκρατίας και κατανόησης απέναντι στους συμπολίτες μας. Αυτός είναι ο στόχος όλων των προσπαθειών, αυτό εκφράζουν οι δε</w:t>
      </w:r>
      <w:r>
        <w:rPr>
          <w:rFonts w:eastAsia="Times New Roman" w:cs="Times New Roman"/>
          <w:szCs w:val="24"/>
        </w:rPr>
        <w:t xml:space="preserve">ίκτες, αυτό δείχνει η προσπάθεια που γίνεται με τις προσλήψεις ιατρών και προσωπικού. </w:t>
      </w:r>
    </w:p>
    <w:p w14:paraId="5760BC7C"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Είναι αντικειμενικά αυτά τα γεγονότα και νομίζω ότι θα έπρεπε και η Αντιπολίτευση επιτέλους όχι να το δει -είμαι σίγουρη ότι το βλέπει- αλλά να το κατανοήσει. Αυτό είναι</w:t>
      </w:r>
      <w:r>
        <w:rPr>
          <w:rFonts w:eastAsia="Times New Roman" w:cs="Times New Roman"/>
          <w:szCs w:val="24"/>
        </w:rPr>
        <w:t xml:space="preserve"> ζήτημα που σχετίζεται και με την κοινωνική συνοχή, με το αίσθημα δικαίου, με την ίδια την ύπαρξη του πολιτικού μας συστήματος. </w:t>
      </w:r>
    </w:p>
    <w:p w14:paraId="5760BC7D" w14:textId="77777777" w:rsidR="003F14BB" w:rsidRDefault="00F37CA6">
      <w:pPr>
        <w:spacing w:line="600" w:lineRule="auto"/>
        <w:jc w:val="both"/>
        <w:rPr>
          <w:rFonts w:eastAsia="Times New Roman" w:cs="Times New Roman"/>
          <w:szCs w:val="24"/>
        </w:rPr>
      </w:pPr>
      <w:r>
        <w:rPr>
          <w:rFonts w:eastAsia="Times New Roman" w:cs="Times New Roman"/>
          <w:szCs w:val="24"/>
        </w:rPr>
        <w:t xml:space="preserve"> </w:t>
      </w:r>
      <w:r>
        <w:rPr>
          <w:rFonts w:eastAsia="Times New Roman" w:cs="Times New Roman"/>
          <w:szCs w:val="24"/>
        </w:rPr>
        <w:tab/>
      </w:r>
      <w:r>
        <w:rPr>
          <w:rFonts w:eastAsia="Times New Roman" w:cs="Times New Roman"/>
          <w:szCs w:val="24"/>
        </w:rPr>
        <w:t>Η κρατική φροντίδα για την ψυχική υγεία, η ανάγκη βελτιώσεων, η σύνδεση των εξελίξεων με τα κοινωνικά αιτήματα για τα δικαιώμ</w:t>
      </w:r>
      <w:r>
        <w:rPr>
          <w:rFonts w:eastAsia="Times New Roman" w:cs="Times New Roman"/>
          <w:szCs w:val="24"/>
        </w:rPr>
        <w:t xml:space="preserve">ατα του ανθρώπου, ο ρόλος του εκδημοκρατισμού των θεσμών του κράτους είναι διαχρονικά αιτήματα και πρέπει να αρχίσουν να απαντώνται. </w:t>
      </w:r>
    </w:p>
    <w:p w14:paraId="5760BC7E"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Με το πρώτο κεφάλαιο του σχεδίου νόμου επιχειρούνται μεταρρυθμίσεις</w:t>
      </w:r>
      <w:r>
        <w:rPr>
          <w:rFonts w:eastAsia="Times New Roman" w:cs="Times New Roman"/>
          <w:szCs w:val="24"/>
        </w:rPr>
        <w:t>,</w:t>
      </w:r>
      <w:r>
        <w:rPr>
          <w:rFonts w:eastAsia="Times New Roman" w:cs="Times New Roman"/>
          <w:szCs w:val="24"/>
        </w:rPr>
        <w:t xml:space="preserve"> οι οποίες συνολικά διευκολύνουν τη διοίκηση και τον χ</w:t>
      </w:r>
      <w:r>
        <w:rPr>
          <w:rFonts w:eastAsia="Times New Roman" w:cs="Times New Roman"/>
          <w:szCs w:val="24"/>
        </w:rPr>
        <w:t>αρακτήρα των υπηρεσιών ψυχικής υγείας. Θα πρέπει να τονιστεί πως τα προβλήματα της ψυχικής υγείας δεν είναι αποκομμένα από το ευρύτερο κοινωνικό και αξιακό πλαίσιο, εντός του οποίου επιβιώνει ο σύγχρονος άνθρωπος. Είναι γνωστό ότι η φτώχεια, ο κοινωνικός α</w:t>
      </w:r>
      <w:r>
        <w:rPr>
          <w:rFonts w:eastAsia="Times New Roman" w:cs="Times New Roman"/>
          <w:szCs w:val="24"/>
        </w:rPr>
        <w:t xml:space="preserve">ποκλεισμός, η οικονομική κρίση βάλλουν στην ψυχοσύνθεση των ανθρώπων. Και αξίζει εδώ να επισημάνουμε πώς το σκληρό και ανταγωνιστικό πλαίσιο που διαμορφώνει ο νεοφιλελευθερισμός, μετατοπίζει τις αξίες και τις πεποιθήσεις των πολιτών, οι οποίοι όλο και πιο </w:t>
      </w:r>
      <w:r>
        <w:rPr>
          <w:rFonts w:eastAsia="Times New Roman" w:cs="Times New Roman"/>
          <w:szCs w:val="24"/>
        </w:rPr>
        <w:t xml:space="preserve">συχνά ταυτίζουν την ανθρώπινη ύπαρξη με αλλότριες προς αυτή καταστάσεις. </w:t>
      </w:r>
    </w:p>
    <w:p w14:paraId="5760BC7F"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Στην Ελλάδα της κρίσης τα νοσήματα ψυχικής υγείας πολλαπλασιάστηκαν, ενώ απαξιώθηκε ο ρόλος των δομών ψυχικής υγείας. Καθίσταται έτσι παραπάνω από αναγκαία η μεταρρύθμιση των διοικητ</w:t>
      </w:r>
      <w:r>
        <w:rPr>
          <w:rFonts w:eastAsia="Times New Roman" w:cs="Times New Roman"/>
          <w:szCs w:val="24"/>
        </w:rPr>
        <w:t>ικών υπηρεσιών ψυχικής υγείας σε μια κατεύθυνση αποκέντρωσης, η οποία θα διασφαλίζει τη διαλειτουργικότητα, τη δημοκρατία και την αποτελεσματικότητα των δομών διοίκησης. Και πρέπει να ξέρουμε καλά -το έχουμε δει και το έχουμε συζητήσει πολλές φορές- ότι το</w:t>
      </w:r>
      <w:r>
        <w:rPr>
          <w:rFonts w:eastAsia="Times New Roman" w:cs="Times New Roman"/>
          <w:szCs w:val="24"/>
        </w:rPr>
        <w:t xml:space="preserve"> ζήτημα της διοίκησης είναι πολύ σημαντικό για τη λειτουργία όλου του κράτους και βεβαίως και των δομών </w:t>
      </w:r>
      <w:r>
        <w:rPr>
          <w:rFonts w:eastAsia="Times New Roman" w:cs="Times New Roman"/>
          <w:szCs w:val="24"/>
        </w:rPr>
        <w:t>υ</w:t>
      </w:r>
      <w:r>
        <w:rPr>
          <w:rFonts w:eastAsia="Times New Roman" w:cs="Times New Roman"/>
          <w:szCs w:val="24"/>
        </w:rPr>
        <w:t xml:space="preserve">γείας. </w:t>
      </w:r>
    </w:p>
    <w:p w14:paraId="5760BC80"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Δημιουργείται για τον σκοπό αυτό ενδιάμεσος διοικητικός φορέας μεταξύ των </w:t>
      </w:r>
      <w:r>
        <w:rPr>
          <w:rFonts w:eastAsia="Times New Roman" w:cs="Times New Roman"/>
          <w:szCs w:val="24"/>
        </w:rPr>
        <w:t>τ</w:t>
      </w:r>
      <w:r>
        <w:rPr>
          <w:rFonts w:eastAsia="Times New Roman" w:cs="Times New Roman"/>
          <w:szCs w:val="24"/>
        </w:rPr>
        <w:t xml:space="preserve">ομέων </w:t>
      </w:r>
      <w:r>
        <w:rPr>
          <w:rFonts w:eastAsia="Times New Roman" w:cs="Times New Roman"/>
          <w:szCs w:val="24"/>
        </w:rPr>
        <w:t>ψ</w:t>
      </w:r>
      <w:r>
        <w:rPr>
          <w:rFonts w:eastAsia="Times New Roman" w:cs="Times New Roman"/>
          <w:szCs w:val="24"/>
        </w:rPr>
        <w:t xml:space="preserve">υχικής </w:t>
      </w:r>
      <w:r>
        <w:rPr>
          <w:rFonts w:eastAsia="Times New Roman" w:cs="Times New Roman"/>
          <w:szCs w:val="24"/>
        </w:rPr>
        <w:t>υ</w:t>
      </w:r>
      <w:r>
        <w:rPr>
          <w:rFonts w:eastAsia="Times New Roman" w:cs="Times New Roman"/>
          <w:szCs w:val="24"/>
        </w:rPr>
        <w:t xml:space="preserve">γείας και της Διεύθυνσης Ψυχικής Υγείας, που θα έχει </w:t>
      </w:r>
      <w:r>
        <w:rPr>
          <w:rFonts w:eastAsia="Times New Roman" w:cs="Times New Roman"/>
          <w:szCs w:val="24"/>
        </w:rPr>
        <w:t xml:space="preserve">την έδρα του στις υγειονομικές περιφέρειες. Κατ’ αυτόν τον τρόπο συστήνονται δώδεκα </w:t>
      </w:r>
      <w:r>
        <w:rPr>
          <w:rFonts w:eastAsia="Times New Roman" w:cs="Times New Roman"/>
          <w:szCs w:val="24"/>
        </w:rPr>
        <w:t>π</w:t>
      </w:r>
      <w:r>
        <w:rPr>
          <w:rFonts w:eastAsia="Times New Roman" w:cs="Times New Roman"/>
          <w:szCs w:val="24"/>
        </w:rPr>
        <w:t xml:space="preserve">εριφερειακές </w:t>
      </w:r>
      <w:r>
        <w:rPr>
          <w:rFonts w:eastAsia="Times New Roman" w:cs="Times New Roman"/>
          <w:szCs w:val="24"/>
        </w:rPr>
        <w:t>δ</w:t>
      </w:r>
      <w:r>
        <w:rPr>
          <w:rFonts w:eastAsia="Times New Roman" w:cs="Times New Roman"/>
          <w:szCs w:val="24"/>
        </w:rPr>
        <w:t xml:space="preserve">ιοικήσεις </w:t>
      </w:r>
      <w:r>
        <w:rPr>
          <w:rFonts w:eastAsia="Times New Roman" w:cs="Times New Roman"/>
          <w:szCs w:val="24"/>
        </w:rPr>
        <w:t>ψ</w:t>
      </w:r>
      <w:r>
        <w:rPr>
          <w:rFonts w:eastAsia="Times New Roman" w:cs="Times New Roman"/>
          <w:szCs w:val="24"/>
        </w:rPr>
        <w:t xml:space="preserve">υχικής </w:t>
      </w:r>
      <w:r>
        <w:rPr>
          <w:rFonts w:eastAsia="Times New Roman" w:cs="Times New Roman"/>
          <w:szCs w:val="24"/>
        </w:rPr>
        <w:t>υ</w:t>
      </w:r>
      <w:r>
        <w:rPr>
          <w:rFonts w:eastAsia="Times New Roman" w:cs="Times New Roman"/>
          <w:szCs w:val="24"/>
        </w:rPr>
        <w:t xml:space="preserve">γείας και δύο </w:t>
      </w:r>
      <w:r>
        <w:rPr>
          <w:rFonts w:eastAsia="Times New Roman" w:cs="Times New Roman"/>
          <w:szCs w:val="24"/>
        </w:rPr>
        <w:t>ε</w:t>
      </w:r>
      <w:r>
        <w:rPr>
          <w:rFonts w:eastAsia="Times New Roman" w:cs="Times New Roman"/>
          <w:szCs w:val="24"/>
        </w:rPr>
        <w:t xml:space="preserve">πιτροπές. </w:t>
      </w:r>
    </w:p>
    <w:p w14:paraId="5760BC81"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Πρέπει να πούμε ότι είναι πάρα πολύ σημαντικό το γεγονός ότι υπήρξε διάλογος, υπήρξε διαβούλευση. Η βασική φιλοσ</w:t>
      </w:r>
      <w:r>
        <w:rPr>
          <w:rFonts w:eastAsia="Times New Roman" w:cs="Times New Roman"/>
          <w:szCs w:val="24"/>
        </w:rPr>
        <w:t xml:space="preserve">οφία που διακατέχει αυτή τη διοικητική μεταρρύθμιση, είναι η αποασυλοποίηση των ψυχικά ασθενών και η ανθρωποκεντρική προσέγγιση με σεβασμό και επιστημονικότητα στην ιδιαιτερότητα αυτών των περιπτώσεων. </w:t>
      </w:r>
    </w:p>
    <w:p w14:paraId="5760BC82"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Εκφράστηκαν εύλογα ερωτήματα για καθυστερήσεις στην α</w:t>
      </w:r>
      <w:r>
        <w:rPr>
          <w:rFonts w:eastAsia="Times New Roman" w:cs="Times New Roman"/>
          <w:szCs w:val="24"/>
        </w:rPr>
        <w:t>ποασυλοποίηση. Εγώ θα δεχτώ τη διαχρονική καθυστέρηση. Νομίζω, όμως, ότι εδώ θα πρέπει να υπάρξει πραγματική ομοθυμία, διαβούλευση και συγκεκριμένες προτάσεις για να επιτευχθεί αυτός ο στόχος.</w:t>
      </w:r>
    </w:p>
    <w:p w14:paraId="5760BC83"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Επίσης, πρέπει να πούμε ότι με τις υπόλοιπες διατάξεις του νομο</w:t>
      </w:r>
      <w:r>
        <w:rPr>
          <w:rFonts w:eastAsia="Times New Roman" w:cs="Times New Roman"/>
          <w:szCs w:val="24"/>
        </w:rPr>
        <w:t xml:space="preserve">σχεδίου επιλύονται και βελτιώνονται χρόνιες παθογένειες και προβλήματα του χώρου της </w:t>
      </w:r>
      <w:r>
        <w:rPr>
          <w:rFonts w:eastAsia="Times New Roman" w:cs="Times New Roman"/>
          <w:szCs w:val="24"/>
        </w:rPr>
        <w:t>υ</w:t>
      </w:r>
      <w:r>
        <w:rPr>
          <w:rFonts w:eastAsia="Times New Roman" w:cs="Times New Roman"/>
          <w:szCs w:val="24"/>
        </w:rPr>
        <w:t>γείας. Ουσιαστικά, κανονίζεται η αποπληρωμή δεδουλευμένων, δημιουργείται Εθνικό Συμβούλιο Υγείας, αποκαθίστανται αδικίες που άπτονται της πρωτοβάθμιας υγείας και άλλα.</w:t>
      </w:r>
    </w:p>
    <w:p w14:paraId="5760BC84"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το σημείο αυτό κτυπάει το κουδούνι λήξεως του χρόνου ομιλίας της κυρίας Βουλευτού)</w:t>
      </w:r>
    </w:p>
    <w:p w14:paraId="5760BC85"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Τελειώνω, κύριε Πρόεδρε. Ευχαριστώ.</w:t>
      </w:r>
    </w:p>
    <w:p w14:paraId="5760BC86"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Θα πρέπει να πω </w:t>
      </w:r>
      <w:r>
        <w:rPr>
          <w:rFonts w:eastAsia="Times New Roman" w:cs="Times New Roman"/>
          <w:szCs w:val="24"/>
        </w:rPr>
        <w:t>πως ό</w:t>
      </w:r>
      <w:r>
        <w:rPr>
          <w:rFonts w:eastAsia="Times New Roman" w:cs="Times New Roman"/>
          <w:szCs w:val="24"/>
        </w:rPr>
        <w:t xml:space="preserve">λοι γνωρίζουμε -και είναι ορατό διά των αποτελεσμάτων πια- πως σε αυτό το Υπουργείο όλο το προηγούμενο διάστημα δεν </w:t>
      </w:r>
      <w:r>
        <w:rPr>
          <w:rFonts w:eastAsia="Times New Roman" w:cs="Times New Roman"/>
          <w:szCs w:val="24"/>
        </w:rPr>
        <w:t xml:space="preserve">αντιμετωπίστηκε με τη δέουσα σοβαρότητα και ευθύνη το τεράστιο πρόβλημα της ψυχικής υγείας. Αντιμετωπίστηκε περισσότερο ως εκκολαπτήριο αδιαφανών διαδικασιών και προβλημάτων. </w:t>
      </w:r>
    </w:p>
    <w:p w14:paraId="5760BC87"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Ακόμη, γνωρίζουμε όλοι ότι η Νέα Δημοκρατία απέλυσε πάνω από δύο χιλιάδες γιατρο</w:t>
      </w:r>
      <w:r>
        <w:rPr>
          <w:rFonts w:eastAsia="Times New Roman" w:cs="Times New Roman"/>
          <w:szCs w:val="24"/>
        </w:rPr>
        <w:t>ύς από το ΠΕΔΥ. Και σήμερα φταίει η διαδικασία, όπως μας λέει για το άρθρο 26. Γνωρίζουμε ότι επέβαλε εισιτήριο πέντε ευρώ. Γνωρίζουμε ότι μείωσε σχεδόν στο μισό τους προϋπολογισμούς. Γνωρίζουμε ότι οδήγησε και ενίσχυσε το καθεστώς λειτουργικής κατάρρευσης</w:t>
      </w:r>
      <w:r>
        <w:rPr>
          <w:rFonts w:eastAsia="Times New Roman" w:cs="Times New Roman"/>
          <w:szCs w:val="24"/>
        </w:rPr>
        <w:t xml:space="preserve"> όλων των υγειονομικών δομών.</w:t>
      </w:r>
    </w:p>
    <w:p w14:paraId="5760BC88"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Κυρίως πρέπει να ξέρουμε ότι εμείς θα επιμείνουμε και θα πούμε ότι χρειάζεται πραγματικά θετικό μετασχηματιστικό περιεχόμενο σε κάθε πρωτοβουλία και σε κάθε νομοσχέδιο. </w:t>
      </w:r>
    </w:p>
    <w:p w14:paraId="5760BC89"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Αγαπητοί συνάδελφοι, η διεκδίκηση της ηγεμονίας θέλει άθ</w:t>
      </w:r>
      <w:r>
        <w:rPr>
          <w:rFonts w:eastAsia="Times New Roman" w:cs="Times New Roman"/>
          <w:szCs w:val="24"/>
        </w:rPr>
        <w:t>λο</w:t>
      </w:r>
      <w:r>
        <w:rPr>
          <w:rFonts w:eastAsia="Times New Roman" w:cs="Times New Roman"/>
          <w:szCs w:val="24"/>
        </w:rPr>
        <w:t>,</w:t>
      </w:r>
      <w:r>
        <w:rPr>
          <w:rFonts w:eastAsia="Times New Roman" w:cs="Times New Roman"/>
          <w:szCs w:val="24"/>
        </w:rPr>
        <w:t xml:space="preserve"> ήθος. Από εκεί κερδίζεις. Εμείς πρέπει να επιμείνουμε, να μην παραιτηθούμε από την παρέμβαση, να μην παραιτηθούμε από την ευθύνη.</w:t>
      </w:r>
    </w:p>
    <w:p w14:paraId="5760BC8A"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Ευχαριστώ.</w:t>
      </w:r>
    </w:p>
    <w:p w14:paraId="5760BC8B" w14:textId="77777777" w:rsidR="003F14BB" w:rsidRDefault="00F37CA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760BC8C"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Και εμείς ευχαριστούμε.</w:t>
      </w:r>
    </w:p>
    <w:p w14:paraId="5760BC8D" w14:textId="77777777" w:rsidR="003F14BB" w:rsidRDefault="00F37CA6">
      <w:pPr>
        <w:spacing w:line="600" w:lineRule="auto"/>
        <w:ind w:firstLine="720"/>
        <w:jc w:val="both"/>
        <w:rPr>
          <w:rFonts w:eastAsia="Times New Roman" w:cs="Times New Roman"/>
          <w:b/>
          <w:szCs w:val="24"/>
        </w:rPr>
      </w:pPr>
      <w:r>
        <w:rPr>
          <w:rFonts w:eastAsia="Times New Roman" w:cs="Times New Roman"/>
        </w:rPr>
        <w:t>Κυρίες και</w:t>
      </w:r>
      <w:r>
        <w:rPr>
          <w:rFonts w:eastAsia="Times New Roman" w:cs="Times New Roman"/>
        </w:rPr>
        <w:t xml:space="preserve">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w:t>
      </w:r>
      <w:r>
        <w:rPr>
          <w:rFonts w:eastAsia="Times New Roman" w:cs="Times New Roman"/>
        </w:rPr>
        <w:t>οργάνωσης και λειτουργίας της Βουλής, τριάντα τέσσερις μαθητές και μαθήτριες και δύο εκπαιδευτικοί συνοδοί τους από το 7</w:t>
      </w:r>
      <w:r w:rsidRPr="00343E32">
        <w:rPr>
          <w:rFonts w:eastAsia="Times New Roman" w:cs="Times New Roman"/>
          <w:vertAlign w:val="superscript"/>
        </w:rPr>
        <w:t>ο</w:t>
      </w:r>
      <w:r>
        <w:rPr>
          <w:rFonts w:eastAsia="Times New Roman" w:cs="Times New Roman"/>
        </w:rPr>
        <w:t xml:space="preserve"> Γυμνάσιο -και λυκειακές τάξεις- Λάρισας (</w:t>
      </w:r>
      <w:r>
        <w:rPr>
          <w:rFonts w:eastAsia="Times New Roman" w:cs="Times New Roman"/>
        </w:rPr>
        <w:t>δεύτερο τ</w:t>
      </w:r>
      <w:r>
        <w:rPr>
          <w:rFonts w:eastAsia="Times New Roman" w:cs="Times New Roman"/>
        </w:rPr>
        <w:t>μήμα).</w:t>
      </w:r>
      <w:r>
        <w:rPr>
          <w:rFonts w:eastAsia="Times New Roman" w:cs="Times New Roman"/>
          <w:b/>
        </w:rPr>
        <w:t xml:space="preserve"> </w:t>
      </w:r>
    </w:p>
    <w:p w14:paraId="5760BC8E" w14:textId="77777777" w:rsidR="003F14BB" w:rsidRDefault="00F37CA6">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5760BC8F" w14:textId="77777777" w:rsidR="003F14BB" w:rsidRDefault="00F37CA6">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5760BC90"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Τον λόγο έχει ο κ. Λαζαρίδης, Κοινοβουλευτικός Εκπρόσωπος των Ανεξαρτήτων Ελλήνων.</w:t>
      </w:r>
    </w:p>
    <w:p w14:paraId="5760BC91"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Σας ευχαριστώ, κύριε Πρόεδρε.</w:t>
      </w:r>
    </w:p>
    <w:p w14:paraId="5760BC92"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ότι η ψυχική υγεία πρέπει να περιλαμβάνεται στις πρώτες προτεραιότητες της δημόσιας </w:t>
      </w:r>
      <w:r>
        <w:rPr>
          <w:rFonts w:eastAsia="Times New Roman" w:cs="Times New Roman"/>
          <w:szCs w:val="24"/>
        </w:rPr>
        <w:t>υ</w:t>
      </w:r>
      <w:r>
        <w:rPr>
          <w:rFonts w:eastAsia="Times New Roman" w:cs="Times New Roman"/>
          <w:szCs w:val="24"/>
        </w:rPr>
        <w:t>γεία</w:t>
      </w:r>
      <w:r>
        <w:rPr>
          <w:rFonts w:eastAsia="Times New Roman" w:cs="Times New Roman"/>
          <w:szCs w:val="24"/>
        </w:rPr>
        <w:t>ς αναγνωρίζεται όλο και περισσότερο τις τελευταίες δεκαετίες στην Ευρώπη και αναμενόταν και στη χώρα μας η αναμόρφωση του σχετικού πλαισίου.</w:t>
      </w:r>
    </w:p>
    <w:p w14:paraId="5760BC93"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Χαιρετίζουμε, λοιπόν, τις προσπάθειες του αρμόδιου Υπουργείου, καθώς με τις εισαγόμενες ρυθμίσεις ξεκινά επιτέλους </w:t>
      </w:r>
      <w:r>
        <w:rPr>
          <w:rFonts w:eastAsia="Times New Roman" w:cs="Times New Roman"/>
          <w:szCs w:val="24"/>
        </w:rPr>
        <w:t>η προσπάθεια επανεκκίνησης των δομών της ψυχικής υγείας, με έμφαση στη δημιουργία συστήματος πρωτοβάθμιας και κοινοτικής ψυχιατρικής υγείας. Δρομολογούνται διοικητικές αλλαγές στις δομές ψυχικής υγείας, ενώ δημιουργούνται δομές εκεί που δεν υπάρχουν. Δημιο</w:t>
      </w:r>
      <w:r>
        <w:rPr>
          <w:rFonts w:eastAsia="Times New Roman" w:cs="Times New Roman"/>
          <w:szCs w:val="24"/>
        </w:rPr>
        <w:t>υργούνται περιφερειακές διοικήσεις τομέων ψυχικής υγείας με στόχο την αποκέντρωση των υπηρεσιών και την εύρυθμη και υπεύθυνη λειτουργία τους. Αποδίδονται, δε, για πρώτη φορά αποφασιστικές αρμοδιότητες σε αυτές τις περιφερειακές διοικήσεις, ένα πάγιο διαχρο</w:t>
      </w:r>
      <w:r>
        <w:rPr>
          <w:rFonts w:eastAsia="Times New Roman" w:cs="Times New Roman"/>
          <w:szCs w:val="24"/>
        </w:rPr>
        <w:t xml:space="preserve">νικό αίτημα των τομεακών επιτροπών ψυχικής υγείας, με μια καινοτόμο ρύθμιση, επιτρέψτε μου να πω, της συμμετοχής, με δικαίωμα ψήφου, εκπροσώπων των ληπτών υπηρεσιών ψυχικής υγείας και των οικογενειών τους στα επίπεδα διοίκησης. </w:t>
      </w:r>
    </w:p>
    <w:p w14:paraId="5760BC94"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Πέραν αυτού, για πρώτη φορά</w:t>
      </w:r>
      <w:r>
        <w:rPr>
          <w:rFonts w:eastAsia="Times New Roman" w:cs="Times New Roman"/>
          <w:szCs w:val="24"/>
        </w:rPr>
        <w:t xml:space="preserve"> βλέπουμε να συμμετέχει εκπρόσωπος της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υτοδιοίκησης στη συγκρότηση των επιτροπών, ώστε να διασφαλίζεται η διασύνδεση με κοινωνικές υπηρεσίες των δομών, όπως η «Βοήθεια στο Σπίτι» κ.λπ., καθώς και εκπρόσωπος των δομών πρωτοβάθμιας φροντίδας υγείας,</w:t>
      </w:r>
      <w:r>
        <w:rPr>
          <w:rFonts w:eastAsia="Times New Roman" w:cs="Times New Roman"/>
          <w:szCs w:val="24"/>
        </w:rPr>
        <w:t xml:space="preserve"> ώστε να διασφαλίζεται η διασύνδεσή τους.</w:t>
      </w:r>
    </w:p>
    <w:p w14:paraId="5760BC95"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Κυρίες και κύριοι, θωρακίζονται τα δικαιώματα των ασθενών, καθώς σε κάθε τομέα ψυχικής υγείας συγκροτούνται επιτροπές ελέγχου προστασίας των δικαιωμάτων των ληπτών ψυχικής υγείας. Μια και μιλάμε για συγκρότηση δομώ</w:t>
      </w:r>
      <w:r>
        <w:rPr>
          <w:rFonts w:eastAsia="Times New Roman" w:cs="Times New Roman"/>
          <w:szCs w:val="24"/>
        </w:rPr>
        <w:t xml:space="preserve">ν, για πρώτη φορά διαμορφώνεται ένα θεσμικό πλαίσιο για 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ε</w:t>
      </w:r>
      <w:r>
        <w:rPr>
          <w:rFonts w:eastAsia="Times New Roman" w:cs="Times New Roman"/>
          <w:szCs w:val="24"/>
        </w:rPr>
        <w:t>μπειρογνωμοσύνης για τα σπάνια και πολύπλοκα νοσήματα. Κάτι τέτοιο δεν υπήρχε, αντιθέτως υπήρχαν σκόρπιες υπηρεσίες</w:t>
      </w:r>
      <w:r>
        <w:rPr>
          <w:rFonts w:eastAsia="Times New Roman" w:cs="Times New Roman"/>
          <w:szCs w:val="24"/>
        </w:rPr>
        <w:t>,</w:t>
      </w:r>
      <w:r>
        <w:rPr>
          <w:rFonts w:eastAsia="Times New Roman" w:cs="Times New Roman"/>
          <w:szCs w:val="24"/>
        </w:rPr>
        <w:t xml:space="preserve"> οι οποίες δεν μπορούσαν να προσφέρουν όσα χρειάζονταν.</w:t>
      </w:r>
    </w:p>
    <w:p w14:paraId="5760BC96"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Στα άρθρα 9 έως 1</w:t>
      </w:r>
      <w:r>
        <w:rPr>
          <w:rFonts w:eastAsia="Times New Roman" w:cs="Times New Roman"/>
          <w:szCs w:val="24"/>
        </w:rPr>
        <w:t xml:space="preserve">7 βλέπουμε να αποτυπώνονται οι ρόλοι και τα καθήκοντα των </w:t>
      </w:r>
      <w:r>
        <w:rPr>
          <w:rFonts w:eastAsia="Times New Roman" w:cs="Times New Roman"/>
          <w:szCs w:val="24"/>
        </w:rPr>
        <w:t>κ</w:t>
      </w:r>
      <w:r>
        <w:rPr>
          <w:rFonts w:eastAsia="Times New Roman" w:cs="Times New Roman"/>
          <w:szCs w:val="24"/>
        </w:rPr>
        <w:t>έντρων, καθώς και οι υποχρεώσεις, τα κριτήρια και οι προϋποθέσεις για την αναγνώρισή τους. Ακόμα αναβαθμίζεται η επιτροπή που θα αποφασίζει για αυτά τα νοσήματα σε επίπεδο του ΚΕΣΥ.</w:t>
      </w:r>
    </w:p>
    <w:p w14:paraId="5760BC97"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Στο κείμενο περ</w:t>
      </w:r>
      <w:r>
        <w:rPr>
          <w:rFonts w:eastAsia="Times New Roman" w:cs="Times New Roman"/>
          <w:szCs w:val="24"/>
        </w:rPr>
        <w:t xml:space="preserve">ιέχονται και ρυθμίσεις για το ΕΣΥ, που αφορούν θέματα εξέλιξης και νομιμοποίησης των ειδικευμένων ιατρών του ΕΣΥ, εκπαιδευτικών αδειών, ένταξης γιατρών χωρίς ειδικότητα, μεταθέσεων, κοινωνικής ασφάλισης, αποσπάσεων, μηχανοργάνωσης και λοιπά θέματα, για τα </w:t>
      </w:r>
      <w:r>
        <w:rPr>
          <w:rFonts w:eastAsia="Times New Roman" w:cs="Times New Roman"/>
          <w:szCs w:val="24"/>
        </w:rPr>
        <w:t>οποία έχουν τοποθετηθεί επισταμένως αρκετοί συνάδελφοι και δεν θα σχολιάσω περαιτέρω.</w:t>
      </w:r>
    </w:p>
    <w:p w14:paraId="5760BC98"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Χαιρετίζουμε ως πολύ σημαντική τη σύσταση του Πανελλήνιου Συλλόγου Οδοντοτεχνικών και Εργοθεραπευτών ως νομικά πρόσωπα δημοσίου δικαίου, κάτι που αποδεικνύει το ύφος και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στόχο των υπό συζήτηση ρυθμίσεων, της ενίσχυσης δηλαδή της δημόσιας περίθαλψης και δομών υγείας.</w:t>
      </w:r>
    </w:p>
    <w:p w14:paraId="5760BC99"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αναδιοργάνωση του συστήματος διοίκησης των υπηρεσιών ψυχικής υγείας θεωρείται, βάσει της επιβάρυνσης και των συνθηκών που </w:t>
      </w:r>
      <w:r>
        <w:rPr>
          <w:rFonts w:eastAsia="Times New Roman" w:cs="Times New Roman"/>
          <w:szCs w:val="24"/>
        </w:rPr>
        <w:t>δημιουργούνται την τελευταία δεκαετία, πιο αναγκαία από ποτέ. Η κατεύθυνση που προτείνεται σίγουρα βρίσκει αντιφρονούντες εντός και εκτός του Κοινοβουλίου, αλλά επιτρέψτε μου να πω ότι πρόκειται για μια προσπάθεια συνεργασίας που πρέπει να στηριχθεί.</w:t>
      </w:r>
    </w:p>
    <w:p w14:paraId="5760BC9A"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Προσδ</w:t>
      </w:r>
      <w:r>
        <w:rPr>
          <w:rFonts w:eastAsia="Times New Roman" w:cs="Times New Roman"/>
          <w:szCs w:val="24"/>
        </w:rPr>
        <w:t>οκούμε στην εύρυθμη λειτουργία και την οργάνωση μεταξύ επαγγελματιών, υπηρεσιών, κοινοτήτων, ληπτών και συγγενών, ούτως ώστε να διασφαλίζονται τα ατομικά δικαιώματα των ψυχικά ασθενών συμπολιτών μας, αλλά και να διασφαλίζεται με συνέπεια η ειδικευμένη φρον</w:t>
      </w:r>
      <w:r>
        <w:rPr>
          <w:rFonts w:eastAsia="Times New Roman" w:cs="Times New Roman"/>
          <w:szCs w:val="24"/>
        </w:rPr>
        <w:t>τίδα τους. Με την πεποίθηση αυτή, κλείνω την ομιλία μου.</w:t>
      </w:r>
    </w:p>
    <w:p w14:paraId="5760BC9B"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Οι Ανεξάρτητοι Έλληνες στηρίζουμε το νομοσχέδιο. Πριν κατέβω από το Βήμα, θα ήθελα να τονίσω, κύριε Πρόεδρε, κύριε Υπουργέ, ότι αυτή η Κυβέρνηση προσπαθεί να επουλώσει τις πληγές από το κορμί της δημ</w:t>
      </w:r>
      <w:r>
        <w:rPr>
          <w:rFonts w:eastAsia="Times New Roman" w:cs="Times New Roman"/>
          <w:szCs w:val="24"/>
        </w:rPr>
        <w:t xml:space="preserve">όσιας υγείας, που άφησαν οι προηγούμενες κυβερνήσεις. </w:t>
      </w:r>
    </w:p>
    <w:p w14:paraId="5760BC9C"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Τι να θυμηθεί κανείς; Να θυμηθούμε την ιστορία με το ΚΕΕΛΠΝΟ, την ιστορία με τη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Θα σας πω και κάτι άλλο. Θα ήθελα να αναφέρω το Νοσοκομείο </w:t>
      </w:r>
      <w:r>
        <w:rPr>
          <w:rFonts w:eastAsia="Times New Roman" w:cs="Times New Roman"/>
          <w:szCs w:val="24"/>
        </w:rPr>
        <w:t>«</w:t>
      </w:r>
      <w:r>
        <w:rPr>
          <w:rFonts w:eastAsia="Times New Roman" w:cs="Times New Roman"/>
          <w:szCs w:val="24"/>
        </w:rPr>
        <w:t xml:space="preserve">Η </w:t>
      </w:r>
      <w:r>
        <w:rPr>
          <w:rFonts w:eastAsia="Times New Roman" w:cs="Times New Roman"/>
          <w:szCs w:val="24"/>
        </w:rPr>
        <w:t>Π</w:t>
      </w:r>
      <w:r>
        <w:rPr>
          <w:rFonts w:eastAsia="Times New Roman" w:cs="Times New Roman"/>
          <w:szCs w:val="24"/>
        </w:rPr>
        <w:t>αναγία</w:t>
      </w:r>
      <w:r>
        <w:rPr>
          <w:rFonts w:eastAsia="Times New Roman" w:cs="Times New Roman"/>
          <w:szCs w:val="24"/>
        </w:rPr>
        <w:t>»</w:t>
      </w:r>
      <w:r>
        <w:rPr>
          <w:rFonts w:eastAsia="Times New Roman" w:cs="Times New Roman"/>
          <w:szCs w:val="24"/>
        </w:rPr>
        <w:t xml:space="preserve"> στη Θεσσαλονίκη, που ήταν ένα θύμα της</w:t>
      </w:r>
      <w:r>
        <w:rPr>
          <w:rFonts w:eastAsia="Times New Roman" w:cs="Times New Roman"/>
          <w:szCs w:val="24"/>
        </w:rPr>
        <w:t xml:space="preserve"> πολιτικής των προηγούμενων κυβερνήσεων. </w:t>
      </w:r>
    </w:p>
    <w:p w14:paraId="5760BC9D"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Ένα </w:t>
      </w:r>
      <w:r>
        <w:rPr>
          <w:rFonts w:eastAsia="Times New Roman" w:cs="Times New Roman"/>
          <w:szCs w:val="24"/>
        </w:rPr>
        <w:t>ν</w:t>
      </w:r>
      <w:r>
        <w:rPr>
          <w:rFonts w:eastAsia="Times New Roman" w:cs="Times New Roman"/>
          <w:szCs w:val="24"/>
        </w:rPr>
        <w:t>οσοκομείο που ξεχώριζε για την αρτιότητά του, κατάφεραν να το κλείσουν υπέρ ενός άλλου νοσοκομείου, το οποίο δεν είχε καν οικοδομική άδεια για νοσοκομείο. Αντί να κρατήσουν ανοι</w:t>
      </w:r>
      <w:r>
        <w:rPr>
          <w:rFonts w:eastAsia="Times New Roman" w:cs="Times New Roman"/>
          <w:szCs w:val="24"/>
        </w:rPr>
        <w:t>κ</w:t>
      </w:r>
      <w:r>
        <w:rPr>
          <w:rFonts w:eastAsia="Times New Roman" w:cs="Times New Roman"/>
          <w:szCs w:val="24"/>
        </w:rPr>
        <w:t xml:space="preserve">τό πάση θυσία το Νοσοκομείο </w:t>
      </w:r>
      <w:r>
        <w:rPr>
          <w:rFonts w:eastAsia="Times New Roman" w:cs="Times New Roman"/>
          <w:szCs w:val="24"/>
        </w:rPr>
        <w:t xml:space="preserve">«Η </w:t>
      </w:r>
      <w:r>
        <w:rPr>
          <w:rFonts w:eastAsia="Times New Roman" w:cs="Times New Roman"/>
          <w:szCs w:val="24"/>
        </w:rPr>
        <w:t>Π</w:t>
      </w:r>
      <w:r>
        <w:rPr>
          <w:rFonts w:eastAsia="Times New Roman" w:cs="Times New Roman"/>
          <w:szCs w:val="24"/>
        </w:rPr>
        <w:t>αναγία»</w:t>
      </w:r>
      <w:r>
        <w:rPr>
          <w:rFonts w:eastAsia="Times New Roman" w:cs="Times New Roman"/>
          <w:szCs w:val="24"/>
        </w:rPr>
        <w:t>, στο οποίο μάλιστα το κόστος νοσηλίων ήταν στο ένα τρίτο του μέσου όρου ανά εξιτήριο ασθενούς, το έκλεισαν και υπερηφανεύονται για την πολιτική που άσκησαν. Η Θεσσαλονίκη πραγματικά θρήνησε για την απώλεια αυτού του νοσοκομείου.</w:t>
      </w:r>
    </w:p>
    <w:p w14:paraId="5760BC9E"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Παραλίγο θα έπεφτε</w:t>
      </w:r>
      <w:r>
        <w:rPr>
          <w:rFonts w:eastAsia="Times New Roman" w:cs="Times New Roman"/>
          <w:szCs w:val="24"/>
        </w:rPr>
        <w:t xml:space="preserve"> θύμα της πολιτικής τους και το Νοσοκομείο </w:t>
      </w:r>
      <w:r>
        <w:rPr>
          <w:rFonts w:eastAsia="Times New Roman" w:cs="Times New Roman"/>
          <w:szCs w:val="24"/>
        </w:rPr>
        <w:t>«Παπαγεωργίου»</w:t>
      </w:r>
      <w:r>
        <w:rPr>
          <w:rFonts w:eastAsia="Times New Roman" w:cs="Times New Roman"/>
          <w:szCs w:val="24"/>
        </w:rPr>
        <w:t xml:space="preserve">. Του χρωστούσαν 240 εκατομμύρια, τα οποία ήταν οφειλές από το 2012 και το </w:t>
      </w:r>
      <w:r>
        <w:rPr>
          <w:rFonts w:eastAsia="Times New Roman" w:cs="Times New Roman"/>
          <w:szCs w:val="24"/>
        </w:rPr>
        <w:t>ν</w:t>
      </w:r>
      <w:r>
        <w:rPr>
          <w:rFonts w:eastAsia="Times New Roman" w:cs="Times New Roman"/>
          <w:szCs w:val="24"/>
        </w:rPr>
        <w:t xml:space="preserve">οσοκομείο έφτασε στα όρια του κλεισίματος. Δεν μπορεί κανείς να κατηγορήσει για κακή διαχείριση το Νοσοκομείο </w:t>
      </w:r>
      <w:r>
        <w:rPr>
          <w:rFonts w:eastAsia="Times New Roman" w:cs="Times New Roman"/>
          <w:szCs w:val="24"/>
        </w:rPr>
        <w:t>«Παπαγεωργίου</w:t>
      </w:r>
      <w:r>
        <w:rPr>
          <w:rFonts w:eastAsia="Times New Roman" w:cs="Times New Roman"/>
          <w:szCs w:val="24"/>
        </w:rPr>
        <w:t>»</w:t>
      </w:r>
      <w:r>
        <w:rPr>
          <w:rFonts w:eastAsia="Times New Roman" w:cs="Times New Roman"/>
          <w:szCs w:val="24"/>
        </w:rPr>
        <w:t>, γιατί οι οφειλές του στους προμηθευτές ήταν 70 εκατομμύρια. Είχε δηλαδή να λαμβάνει 240 εκατομμύρια. Αν αφαιρέσουμε τα 70 εκατομμύρια, που ήταν οι οφειλές του, είχε θετικό αποτέλεσμα 170 εκατομμυρίων και παραλίγο θα έπεφτε θύμα των πολιτικών τους.</w:t>
      </w:r>
    </w:p>
    <w:p w14:paraId="5760BC9F"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Βέβαι</w:t>
      </w:r>
      <w:r>
        <w:rPr>
          <w:rFonts w:eastAsia="Times New Roman" w:cs="Times New Roman"/>
          <w:szCs w:val="24"/>
        </w:rPr>
        <w:t xml:space="preserve">α οι πολιτικές των προηγούμενων κυβερνήσεων ήταν συγκεκριμένες και στοχευμένες. Έπρεπε η δημόσια υγεία να πληγεί υπέρ της ιδιωτικής, υπέρ των ιδιωτικών νοσηλευτηρίων. </w:t>
      </w:r>
    </w:p>
    <w:p w14:paraId="5760BCA0"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Και η Κυβέρνηση το 2016 έδωσε 70 εκατομμύρια στο Νοσοκομείο </w:t>
      </w:r>
      <w:r>
        <w:rPr>
          <w:rFonts w:eastAsia="Times New Roman" w:cs="Times New Roman"/>
          <w:szCs w:val="24"/>
        </w:rPr>
        <w:t>«</w:t>
      </w:r>
      <w:r>
        <w:rPr>
          <w:rFonts w:eastAsia="Times New Roman" w:cs="Times New Roman"/>
          <w:szCs w:val="24"/>
        </w:rPr>
        <w:t>Παπαγεωργίου</w:t>
      </w:r>
      <w:r>
        <w:rPr>
          <w:rFonts w:eastAsia="Times New Roman" w:cs="Times New Roman"/>
          <w:szCs w:val="24"/>
        </w:rPr>
        <w:t>»</w:t>
      </w:r>
      <w:r>
        <w:rPr>
          <w:rFonts w:eastAsia="Times New Roman" w:cs="Times New Roman"/>
          <w:szCs w:val="24"/>
        </w:rPr>
        <w:t xml:space="preserve"> και τακτοποίη</w:t>
      </w:r>
      <w:r>
        <w:rPr>
          <w:rFonts w:eastAsia="Times New Roman" w:cs="Times New Roman"/>
          <w:szCs w:val="24"/>
        </w:rPr>
        <w:t>σε τις εκκρεμότητες που έρχονται από το παρελθόν, προκειμένου να μείνει ανοικτό. Τέλος πάντων, είναι πάρα πολλά τα παραδείγματα για το τι πλήγματα έχει δεχθεί η δημόσια υγεία.</w:t>
      </w:r>
    </w:p>
    <w:p w14:paraId="5760BCA1" w14:textId="77777777" w:rsidR="003F14BB" w:rsidRDefault="00F37CA6">
      <w:pPr>
        <w:spacing w:line="600" w:lineRule="auto"/>
        <w:ind w:firstLine="720"/>
        <w:jc w:val="both"/>
        <w:rPr>
          <w:rFonts w:eastAsia="Times New Roman"/>
          <w:bCs/>
        </w:rPr>
      </w:pPr>
      <w:r>
        <w:rPr>
          <w:rFonts w:eastAsia="Times New Roman" w:cs="Times New Roman"/>
          <w:szCs w:val="24"/>
        </w:rPr>
        <w:t>Και κάτι άλλο ήθελα να αναφέρω και θέλω να σας ενημερώσω ότι θα καταθέσω ερώτηση</w:t>
      </w:r>
      <w:r>
        <w:rPr>
          <w:rFonts w:eastAsia="Times New Roman" w:cs="Times New Roman"/>
          <w:szCs w:val="24"/>
        </w:rPr>
        <w:t xml:space="preserve"> γι’ αυτό, </w:t>
      </w:r>
      <w:r>
        <w:rPr>
          <w:rFonts w:eastAsia="Times New Roman"/>
          <w:bCs/>
        </w:rPr>
        <w:t xml:space="preserve">κύριε Υπουργέ, με την οποία θέλω να τονίσω ακριβώς τις αμαρτίες που μας έρχονται από το παρελθόν. </w:t>
      </w:r>
    </w:p>
    <w:p w14:paraId="5760BCA2" w14:textId="77777777" w:rsidR="003F14BB" w:rsidRDefault="00F37CA6">
      <w:pPr>
        <w:spacing w:line="600" w:lineRule="auto"/>
        <w:ind w:firstLine="720"/>
        <w:jc w:val="both"/>
        <w:rPr>
          <w:rFonts w:eastAsia="Times New Roman"/>
          <w:bCs/>
        </w:rPr>
      </w:pPr>
      <w:r>
        <w:rPr>
          <w:rFonts w:eastAsia="Times New Roman"/>
          <w:bCs/>
        </w:rPr>
        <w:t>Δεν υπήρχε κανένας απολύτως έλεγχος στις χρεώσεις των εξετάσεων από τα ιδιωτικά νοσοκομεία. Αφού έβαζαν τους ασθενείς που έμπαιναν στα ιδιωτικά νο</w:t>
      </w:r>
      <w:r>
        <w:rPr>
          <w:rFonts w:eastAsia="Times New Roman"/>
          <w:bCs/>
        </w:rPr>
        <w:t xml:space="preserve">σοκομεία να υπογράφουν ότι ό,τι δαπάνη επιπλέον από αυτά που δικαιολογούν κατά μία χρεωθεί, αναλαμβάνουν αυτοί να τα εξοφλήσουν. </w:t>
      </w:r>
    </w:p>
    <w:p w14:paraId="5760BCA3" w14:textId="77777777" w:rsidR="003F14BB" w:rsidRDefault="00F37CA6">
      <w:pPr>
        <w:spacing w:line="600" w:lineRule="auto"/>
        <w:ind w:firstLine="720"/>
        <w:jc w:val="both"/>
        <w:rPr>
          <w:rFonts w:eastAsia="Times New Roman"/>
          <w:bCs/>
        </w:rPr>
      </w:pPr>
      <w:r>
        <w:rPr>
          <w:rFonts w:eastAsia="Times New Roman"/>
          <w:bCs/>
        </w:rPr>
        <w:t>Θα αναφερθώ σε αυτά, κύριε Υπουργέ, στην ερώτησή μου, γιατί θέλω να σας δώσω την ευκαιρία να κάνετε έναν έλεγχο, γιατί συνέβησ</w:t>
      </w:r>
      <w:r>
        <w:rPr>
          <w:rFonts w:eastAsia="Times New Roman"/>
          <w:bCs/>
        </w:rPr>
        <w:t>αν, έγιναν καταχρηστικά και άσκησαν δικαιώματα πολλά ιδιωτικά νοσοκομεία σε βάρος των ασθενών.</w:t>
      </w:r>
    </w:p>
    <w:p w14:paraId="5760BCA4" w14:textId="77777777" w:rsidR="003F14BB" w:rsidRDefault="00F37CA6">
      <w:pPr>
        <w:spacing w:line="600" w:lineRule="auto"/>
        <w:ind w:firstLine="720"/>
        <w:jc w:val="both"/>
        <w:rPr>
          <w:rFonts w:eastAsia="Times New Roman"/>
          <w:bCs/>
        </w:rPr>
      </w:pPr>
      <w:r>
        <w:rPr>
          <w:rFonts w:eastAsia="Times New Roman"/>
          <w:bCs/>
        </w:rPr>
        <w:t>Σας ευχαριστώ.</w:t>
      </w:r>
    </w:p>
    <w:p w14:paraId="5760BCA5" w14:textId="77777777" w:rsidR="003F14BB" w:rsidRDefault="00F37CA6">
      <w:pPr>
        <w:spacing w:line="600" w:lineRule="auto"/>
        <w:ind w:firstLine="720"/>
        <w:jc w:val="both"/>
        <w:rPr>
          <w:rFonts w:eastAsia="Times New Roman"/>
          <w:bCs/>
        </w:rPr>
      </w:pPr>
      <w:r>
        <w:rPr>
          <w:rFonts w:eastAsia="Times New Roman"/>
          <w:b/>
        </w:rPr>
        <w:t>ΠΡΟΕΔΡΕΥΩΝ</w:t>
      </w:r>
      <w:r>
        <w:rPr>
          <w:rFonts w:eastAsia="Times New Roman"/>
          <w:b/>
          <w:bCs/>
        </w:rPr>
        <w:t xml:space="preserve"> (Γεώργιος Βαρεμένος):</w:t>
      </w:r>
      <w:r>
        <w:rPr>
          <w:rFonts w:eastAsia="Times New Roman"/>
          <w:bCs/>
        </w:rPr>
        <w:t xml:space="preserve"> Κι εμείς ευχαριστούμε και για την οικονομία του χρόνο</w:t>
      </w:r>
      <w:r>
        <w:rPr>
          <w:rFonts w:eastAsia="Times New Roman"/>
          <w:bCs/>
        </w:rPr>
        <w:t>υ</w:t>
      </w:r>
      <w:r>
        <w:rPr>
          <w:rFonts w:eastAsia="Times New Roman"/>
          <w:bCs/>
        </w:rPr>
        <w:t xml:space="preserve">. Εθελοντική περικοπή ομιλίας, χωρίς μνημονιακή υποχρέωση! </w:t>
      </w:r>
    </w:p>
    <w:p w14:paraId="5760BCA6" w14:textId="77777777" w:rsidR="003F14BB" w:rsidRDefault="00F37CA6">
      <w:pPr>
        <w:spacing w:line="600" w:lineRule="auto"/>
        <w:ind w:firstLine="720"/>
        <w:jc w:val="both"/>
        <w:rPr>
          <w:rFonts w:eastAsia="Times New Roman"/>
          <w:bCs/>
        </w:rPr>
      </w:pPr>
      <w:r>
        <w:rPr>
          <w:rFonts w:eastAsia="Times New Roman"/>
          <w:bCs/>
        </w:rPr>
        <w:t>Τον λόγο έχει ο κ. Στογιαννίδης.</w:t>
      </w:r>
    </w:p>
    <w:p w14:paraId="5760BCA7" w14:textId="77777777" w:rsidR="003F14BB" w:rsidRDefault="00F37CA6">
      <w:pPr>
        <w:spacing w:line="600" w:lineRule="auto"/>
        <w:ind w:firstLine="720"/>
        <w:jc w:val="both"/>
        <w:rPr>
          <w:rFonts w:eastAsia="Times New Roman"/>
          <w:bCs/>
        </w:rPr>
      </w:pPr>
      <w:r>
        <w:rPr>
          <w:rFonts w:eastAsia="Times New Roman"/>
          <w:b/>
          <w:bCs/>
        </w:rPr>
        <w:t>ΓΡΗΓΟΡΙΟΣ ΣΤΟΓΙΑΝΝΙΔΗΣ:</w:t>
      </w:r>
      <w:r>
        <w:rPr>
          <w:rFonts w:eastAsia="Times New Roman"/>
          <w:bCs/>
        </w:rPr>
        <w:t xml:space="preserve"> Ευχαριστώ, κύριε Πρόεδρε.</w:t>
      </w:r>
    </w:p>
    <w:p w14:paraId="5760BCA8" w14:textId="77777777" w:rsidR="003F14BB" w:rsidRDefault="00F37CA6">
      <w:pPr>
        <w:spacing w:line="600" w:lineRule="auto"/>
        <w:ind w:firstLine="720"/>
        <w:jc w:val="both"/>
        <w:rPr>
          <w:rFonts w:eastAsia="Times New Roman"/>
          <w:bCs/>
        </w:rPr>
      </w:pPr>
      <w:r>
        <w:rPr>
          <w:rFonts w:eastAsia="Times New Roman"/>
          <w:bCs/>
        </w:rPr>
        <w:t xml:space="preserve">Κυρίες και κύριοι Βουλευτές, στη σημερινή Ολομέλεια συζητείται το νομοσχέδιο «Μεταρρύθμιση της </w:t>
      </w:r>
      <w:r>
        <w:rPr>
          <w:rFonts w:eastAsia="Times New Roman"/>
          <w:bCs/>
        </w:rPr>
        <w:t>Δ</w:t>
      </w:r>
      <w:r>
        <w:rPr>
          <w:rFonts w:eastAsia="Times New Roman"/>
          <w:bCs/>
        </w:rPr>
        <w:t xml:space="preserve">ιοικητικής </w:t>
      </w:r>
      <w:r>
        <w:rPr>
          <w:rFonts w:eastAsia="Times New Roman"/>
          <w:bCs/>
        </w:rPr>
        <w:t>Ο</w:t>
      </w:r>
      <w:r>
        <w:rPr>
          <w:rFonts w:eastAsia="Times New Roman"/>
          <w:bCs/>
        </w:rPr>
        <w:t xml:space="preserve">ργάνωσης των υπηρεσιών ψυχικής υγείας, </w:t>
      </w:r>
      <w:r>
        <w:rPr>
          <w:rFonts w:eastAsia="Times New Roman"/>
          <w:bCs/>
        </w:rPr>
        <w:t>Κ</w:t>
      </w:r>
      <w:r>
        <w:rPr>
          <w:rFonts w:eastAsia="Times New Roman"/>
          <w:bCs/>
        </w:rPr>
        <w:t xml:space="preserve">έντρα </w:t>
      </w:r>
      <w:r>
        <w:rPr>
          <w:rFonts w:eastAsia="Times New Roman"/>
          <w:bCs/>
        </w:rPr>
        <w:t>Ε</w:t>
      </w:r>
      <w:r>
        <w:rPr>
          <w:rFonts w:eastAsia="Times New Roman"/>
          <w:bCs/>
        </w:rPr>
        <w:t xml:space="preserve">μπειρογνωμοσύνης </w:t>
      </w:r>
      <w:r>
        <w:rPr>
          <w:rFonts w:eastAsia="Times New Roman"/>
          <w:bCs/>
        </w:rPr>
        <w:t>σπάνιων και πολύπλοκων νοσημάτων και άλλες διατάξεις».</w:t>
      </w:r>
    </w:p>
    <w:p w14:paraId="5760BCA9" w14:textId="77777777" w:rsidR="003F14BB" w:rsidRDefault="00F37CA6">
      <w:pPr>
        <w:spacing w:line="600" w:lineRule="auto"/>
        <w:ind w:firstLine="720"/>
        <w:jc w:val="both"/>
        <w:rPr>
          <w:rFonts w:eastAsia="Times New Roman"/>
          <w:bCs/>
        </w:rPr>
      </w:pPr>
      <w:r>
        <w:rPr>
          <w:rFonts w:eastAsia="Times New Roman"/>
          <w:bCs/>
        </w:rPr>
        <w:t xml:space="preserve">Εγώ δεν θα αναφερθώ στα άρθρα της υγείας, γιατί έχουν αναφερθεί αναλυτικά οι συνάδελφοι Βουλευτές και Βουλεύτριες, οι οποίοι έχουν και την ειδικότητα του γιατρού και σίγουρα γνωρίζουν περισσότερα </w:t>
      </w:r>
      <w:r>
        <w:rPr>
          <w:rFonts w:eastAsia="Times New Roman"/>
          <w:bCs/>
        </w:rPr>
        <w:t>πράγματα για την υγεία από εμένα.</w:t>
      </w:r>
    </w:p>
    <w:p w14:paraId="5760BCAA" w14:textId="77777777" w:rsidR="003F14BB" w:rsidRDefault="00F37CA6">
      <w:pPr>
        <w:spacing w:line="600" w:lineRule="auto"/>
        <w:ind w:firstLine="720"/>
        <w:jc w:val="both"/>
        <w:rPr>
          <w:rFonts w:eastAsia="Times New Roman"/>
          <w:bCs/>
        </w:rPr>
      </w:pPr>
      <w:r>
        <w:rPr>
          <w:rFonts w:eastAsia="Times New Roman"/>
          <w:bCs/>
        </w:rPr>
        <w:t xml:space="preserve">Εγώ θα αναφερθώ στα άρθρα του Υπουργείου Εργασίας, τα οποία ως τροπολογίες έχουν ενσωματωθεί στο νομοσχέδιο. Πρόκειται για άρθρα για τα οποία είδα μεγάλη αντιπαράθεση από την πλευρά της </w:t>
      </w:r>
      <w:r>
        <w:rPr>
          <w:rFonts w:eastAsia="Times New Roman"/>
          <w:bCs/>
        </w:rPr>
        <w:t>Α</w:t>
      </w:r>
      <w:r>
        <w:rPr>
          <w:rFonts w:eastAsia="Times New Roman"/>
          <w:bCs/>
        </w:rPr>
        <w:t>ντιπολίτευσης, που για εμένα δεν θα</w:t>
      </w:r>
      <w:r>
        <w:rPr>
          <w:rFonts w:eastAsia="Times New Roman"/>
          <w:bCs/>
        </w:rPr>
        <w:t xml:space="preserve"> έπρεπε να υπάρχει. Αυτά τα άρθρα ρυθμίζουν σοβαρά θέματα που απασχολούν πολλούς συμπολίτες μας και εκατοντάδες χιλιάδες ανέργους. Θα μιλήσω αναλυτικά.</w:t>
      </w:r>
    </w:p>
    <w:p w14:paraId="5760BCAB" w14:textId="77777777" w:rsidR="003F14BB" w:rsidRDefault="00F37CA6">
      <w:pPr>
        <w:spacing w:line="600" w:lineRule="auto"/>
        <w:ind w:firstLine="720"/>
        <w:jc w:val="both"/>
        <w:rPr>
          <w:rFonts w:eastAsia="Times New Roman"/>
          <w:bCs/>
        </w:rPr>
      </w:pPr>
      <w:r>
        <w:rPr>
          <w:rFonts w:eastAsia="Times New Roman"/>
          <w:bCs/>
        </w:rPr>
        <w:t>Το άρθρο 94 «Ένταξη ομάδων ανέργων σε προγράμματα απασχόλησης» έχει ως εξής: «Με κοινή απόφαση των Υπουρ</w:t>
      </w:r>
      <w:r>
        <w:rPr>
          <w:rFonts w:eastAsia="Times New Roman"/>
          <w:bCs/>
        </w:rPr>
        <w:t xml:space="preserve">γών Εσωτερικών, Οικονομίας, Ανάπτυξης, Εργασίας, Κοινωνικής Ασφάλισης και Κοινωνικής Αλληλεγγύης και Οικονομικών και μετά από εισήγηση του διοικητικού συμβουλίου του Οργανισμού Απασχόλησης Ανθρώπινου Δυναμικού (ΟΑΕΔ), είναι δυνατή η ένταξη ομάδων ανέργων, </w:t>
      </w:r>
      <w:r>
        <w:rPr>
          <w:rFonts w:eastAsia="Times New Roman"/>
          <w:bCs/>
        </w:rPr>
        <w:t>με προτεραιότητα στους μακροχρόνια άνεργους και τις ευπαθείς ομάδες ανέργων, εγγεγραμμένων στα μητρώα του ΟΑΕΔ, σε ειδικά προγράμματα απασχόλησης στον δημόσιο τομέα, όπως αυτός οριοθετείται από το άρθρο 51 του ν.1892/1990».</w:t>
      </w:r>
    </w:p>
    <w:p w14:paraId="5760BCAC" w14:textId="77777777" w:rsidR="003F14BB" w:rsidRDefault="00F37CA6">
      <w:pPr>
        <w:spacing w:line="600" w:lineRule="auto"/>
        <w:ind w:firstLine="720"/>
        <w:jc w:val="both"/>
        <w:rPr>
          <w:rFonts w:eastAsia="Times New Roman"/>
          <w:bCs/>
        </w:rPr>
      </w:pPr>
      <w:r>
        <w:rPr>
          <w:rFonts w:eastAsia="Times New Roman"/>
          <w:bCs/>
        </w:rPr>
        <w:t xml:space="preserve">Τι λέει, λοιπόν, αυτό το άρθρο; </w:t>
      </w:r>
      <w:r>
        <w:rPr>
          <w:rFonts w:eastAsia="Times New Roman"/>
          <w:bCs/>
        </w:rPr>
        <w:t xml:space="preserve">Όπου υπάρχουν συγκεκριμένες ομάδες ανέργων με μεγάλα προβλήματα, έχουν τη δυνατότητα οι Υπουργοί να αποφασίσουν συγκεκριμένα προγράμματα, να ενταχθούν αυτοί οι άνθρωποι για συγκεκριμένο χρόνο στο δημόσιο, ούτως ώστε να έχουν ένα μικρό εισόδημα. </w:t>
      </w:r>
    </w:p>
    <w:p w14:paraId="5760BCAD" w14:textId="77777777" w:rsidR="003F14BB" w:rsidRDefault="00F37CA6">
      <w:pPr>
        <w:spacing w:line="600" w:lineRule="auto"/>
        <w:ind w:firstLine="720"/>
        <w:jc w:val="both"/>
        <w:rPr>
          <w:rFonts w:eastAsia="Times New Roman"/>
          <w:bCs/>
        </w:rPr>
      </w:pPr>
      <w:r>
        <w:rPr>
          <w:rFonts w:eastAsia="Times New Roman"/>
          <w:bCs/>
        </w:rPr>
        <w:t xml:space="preserve">Τι θέλετε </w:t>
      </w:r>
      <w:r>
        <w:rPr>
          <w:rFonts w:eastAsia="Times New Roman"/>
          <w:bCs/>
        </w:rPr>
        <w:t>να πείτε, δηλαδή; Να περιμέναμε πότε θα έρθει νομοσχέδιο του Υπουργείου Εργασίας, για να είναι δηλαδή εντός του Υπουργείου; Πολλές φορές φωνάζετε για τροπολογίες, τις οποίες θα έπρεπε να επικροτείτε και να υπερψηφίζετε, γιατί αφορούν κοινωνικές ομάδες, εκα</w:t>
      </w:r>
      <w:r>
        <w:rPr>
          <w:rFonts w:eastAsia="Times New Roman"/>
          <w:bCs/>
        </w:rPr>
        <w:t xml:space="preserve">τοντάδες χιλιάδες ανέργους. </w:t>
      </w:r>
    </w:p>
    <w:p w14:paraId="5760BCAE" w14:textId="77777777" w:rsidR="003F14BB" w:rsidRDefault="00F37CA6">
      <w:pPr>
        <w:spacing w:line="600" w:lineRule="auto"/>
        <w:ind w:firstLine="720"/>
        <w:jc w:val="both"/>
        <w:rPr>
          <w:rFonts w:eastAsia="Times New Roman"/>
          <w:bCs/>
        </w:rPr>
      </w:pPr>
      <w:r>
        <w:rPr>
          <w:rFonts w:eastAsia="Times New Roman"/>
          <w:bCs/>
        </w:rPr>
        <w:t>Μήπως δεν γνωρίζετε ότι στη χώρα μας έχουμε 23% ανεργία; Ξεχνάτε ότι την είχατε πάει στο 27% και σπάσατε κάθε ρεκόρ; Ή μήπως ξεχνάτε ότι το 2012 νομοθετήσατε με πράξη υπουργικού συμβουλίου την κατάργηση των συλλογικών διαπραγμα</w:t>
      </w:r>
      <w:r>
        <w:rPr>
          <w:rFonts w:eastAsia="Times New Roman"/>
          <w:bCs/>
        </w:rPr>
        <w:t xml:space="preserve">τεύσεων στην Ελλάδα και ξεχνάτε ότι το ΔΝΤ δεν μας αφήνει να τις επαναφέρουμε; Κι επίσης, ξεχνάτε να μας πείτε και τη θέση σας, ΠΑΣΟΚ και Νέα Δημοκρατία. Τι έκανε αυτή η ρύθμιση; Τότε η ανεργία ήταν 12%-13%. </w:t>
      </w:r>
    </w:p>
    <w:p w14:paraId="5760BCAF" w14:textId="77777777" w:rsidR="003F14BB" w:rsidRDefault="00F37CA6">
      <w:pPr>
        <w:spacing w:line="600" w:lineRule="auto"/>
        <w:ind w:firstLine="720"/>
        <w:jc w:val="both"/>
        <w:rPr>
          <w:rFonts w:eastAsia="Times New Roman"/>
          <w:bCs/>
        </w:rPr>
      </w:pPr>
      <w:r>
        <w:rPr>
          <w:rFonts w:eastAsia="Times New Roman"/>
          <w:bCs/>
        </w:rPr>
        <w:t>Αντί, λοιπόν, κατά τα δικά σας, όταν τα καταργή</w:t>
      </w:r>
      <w:r>
        <w:rPr>
          <w:rFonts w:eastAsia="Times New Roman"/>
          <w:bCs/>
        </w:rPr>
        <w:t xml:space="preserve">σατε είπατε ότι προσπαθήσατε να </w:t>
      </w:r>
      <w:r>
        <w:rPr>
          <w:rFonts w:eastAsia="Times New Roman"/>
          <w:bCs/>
        </w:rPr>
        <w:t>κ</w:t>
      </w:r>
      <w:r>
        <w:rPr>
          <w:rFonts w:eastAsia="Times New Roman"/>
          <w:bCs/>
        </w:rPr>
        <w:t xml:space="preserve">τυπήσετε την ανεργία, υπερδιπλασιάστηκε. Δυστυχώς ούτε επαναφέρατε τις συλλογικές διαπραγματεύσεις ούτε σήμερα μας στηρίζετε στη διαπραγμάτευση. Κι όταν φέρνουμε ρυθμίσεις για ανέργους, πάλι φωνάζετε. </w:t>
      </w:r>
    </w:p>
    <w:p w14:paraId="5760BCB0" w14:textId="77777777" w:rsidR="003F14BB" w:rsidRDefault="00F37CA6">
      <w:pPr>
        <w:spacing w:line="600" w:lineRule="auto"/>
        <w:ind w:firstLine="720"/>
        <w:jc w:val="both"/>
        <w:rPr>
          <w:rFonts w:eastAsia="Times New Roman"/>
          <w:bCs/>
        </w:rPr>
      </w:pPr>
      <w:r>
        <w:rPr>
          <w:rFonts w:eastAsia="Times New Roman"/>
          <w:bCs/>
        </w:rPr>
        <w:t>Ας δούμε, λοιπόν, και</w:t>
      </w:r>
      <w:r>
        <w:rPr>
          <w:rFonts w:eastAsia="Times New Roman"/>
          <w:bCs/>
        </w:rPr>
        <w:t xml:space="preserve"> το άρθρο 95 «Περιστασιακή εργασία εγγεγραμμένων ανέργων», το οποίο έχει ως εξής: «Άνεργοι εγγεγραμμένοι στα μητρώα του Οργανισμού Απασχόλησης Εργατικού Δυναμικού (ΟΑΕΔ), που πραγματοποίησαν ως και εβδομήντα ημερομίσθια ανά δωδεκάμηνο, μπορούν με αίτησή το</w:t>
      </w:r>
      <w:r>
        <w:rPr>
          <w:rFonts w:eastAsia="Times New Roman"/>
          <w:bCs/>
        </w:rPr>
        <w:t>υς προς τον ΟΑΕΔ να βεβαιώνουν συνεχή χρόνο ανεργίας, αφαιρουμένου του ως άνω χρόνου εργασίας τους και κάθε χρονικού διαστήματος κατά το οποίο δεν ήταν εγγεγραμμένοι άνεργοι».</w:t>
      </w:r>
    </w:p>
    <w:p w14:paraId="5760BCB1"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Είχατε νομοθετήσει για τις κάρτες ανεργίας που είχαν οι άνεργοι. Δεν γνωρίζετε, </w:t>
      </w:r>
      <w:r>
        <w:rPr>
          <w:rFonts w:eastAsia="Times New Roman" w:cs="Times New Roman"/>
          <w:szCs w:val="24"/>
        </w:rPr>
        <w:t xml:space="preserve">όμως, ότι όταν κάποιος εργαζόταν έστω και μία ημέρα, και δύο χρόνια να ήταν άνεργος, μηδενιζόταν το κοντέρ, όπως απλά λένε οι άνθρωποι, και άρχιζε από την αρχή η ανεργία. Τι γινόταν; Αυτό είχε ως αποτέλεσμα είτε να δουλεύουν «μαύρα» οι άνεργοι είτε να μην </w:t>
      </w:r>
      <w:r>
        <w:rPr>
          <w:rFonts w:eastAsia="Times New Roman" w:cs="Times New Roman"/>
          <w:szCs w:val="24"/>
        </w:rPr>
        <w:t>πηγαίνουν σε εργασίες για μικρά χρονικά διαστήματα, γιατί φοβόντουσαν ότι θα χάσουν τους μήνες της ανεργίας και έτσι, όταν θα προκηρυσσόταν κοινωφελής εργασία από τον ΟΑΕΔ, δεν θα μπορούσαν να έχουν τα μόρια της ανεργίας. Έτσι θα έχαναν το πεντάμηνο επί επ</w:t>
      </w:r>
      <w:r>
        <w:rPr>
          <w:rFonts w:eastAsia="Times New Roman" w:cs="Times New Roman"/>
          <w:szCs w:val="24"/>
        </w:rPr>
        <w:t>οχής σας και το οκτάμηνο που καθιερώσαμε εμείς.</w:t>
      </w:r>
    </w:p>
    <w:p w14:paraId="5760BCB2"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Επιτέλους αυτή η ρύθμιση έρχεται στη Βουλή για να ανακουφίσει εκατοντάδες χιλιάδες ανθρώπους </w:t>
      </w:r>
      <w:r>
        <w:rPr>
          <w:rFonts w:eastAsia="Times New Roman"/>
          <w:szCs w:val="24"/>
        </w:rPr>
        <w:t>οι οποίοι</w:t>
      </w:r>
      <w:r>
        <w:rPr>
          <w:rFonts w:eastAsia="Times New Roman" w:cs="Times New Roman"/>
          <w:szCs w:val="24"/>
        </w:rPr>
        <w:t xml:space="preserve"> ζούσαν με αυτή την αγωνία. Τι δίνουμε, λοιπόν; Δίνουμε το δικαίωμα ακόμη και εβδομήντα ημερομίσθια να έχο</w:t>
      </w:r>
      <w:r>
        <w:rPr>
          <w:rFonts w:eastAsia="Times New Roman" w:cs="Times New Roman"/>
          <w:szCs w:val="24"/>
        </w:rPr>
        <w:t>υν τον χρόνο, να μην χάνεται ο προηγούμενος χρόνος της ανεργίας, απλά δεν θα προσμετρώνται</w:t>
      </w:r>
      <w:r>
        <w:rPr>
          <w:rFonts w:eastAsia="Times New Roman" w:cs="Times New Roman"/>
          <w:szCs w:val="24"/>
        </w:rPr>
        <w:t>,</w:t>
      </w:r>
      <w:r>
        <w:rPr>
          <w:rFonts w:eastAsia="Times New Roman" w:cs="Times New Roman"/>
          <w:szCs w:val="24"/>
        </w:rPr>
        <w:t xml:space="preserve"> ως χρόνος ανεργίας</w:t>
      </w:r>
      <w:r>
        <w:rPr>
          <w:rFonts w:eastAsia="Times New Roman" w:cs="Times New Roman"/>
          <w:szCs w:val="24"/>
        </w:rPr>
        <w:t>,</w:t>
      </w:r>
      <w:r>
        <w:rPr>
          <w:rFonts w:eastAsia="Times New Roman" w:cs="Times New Roman"/>
          <w:szCs w:val="24"/>
        </w:rPr>
        <w:t xml:space="preserve"> οι ημέρες εργασίας. Αυτό είναι ένα δίκαιο αίτημα εκατοντάδων χιλιάδων ανέργων που επιτέλους έρχεται και το ρυθμίζει αυτή η </w:t>
      </w:r>
      <w:r>
        <w:rPr>
          <w:rFonts w:eastAsia="Times New Roman" w:cs="Times New Roman"/>
          <w:bCs/>
          <w:szCs w:val="24"/>
        </w:rPr>
        <w:t xml:space="preserve">τροπολογία. Και </w:t>
      </w:r>
      <w:r>
        <w:rPr>
          <w:rFonts w:eastAsia="Times New Roman" w:cs="Times New Roman"/>
          <w:szCs w:val="24"/>
        </w:rPr>
        <w:t>εσείς</w:t>
      </w:r>
      <w:r>
        <w:rPr>
          <w:rFonts w:eastAsia="Times New Roman" w:cs="Times New Roman"/>
          <w:szCs w:val="24"/>
        </w:rPr>
        <w:t xml:space="preserve"> φωνάζετε, θαρρείς και κάνουμε ρουσφέτι σε κανέναν.</w:t>
      </w:r>
    </w:p>
    <w:p w14:paraId="5760BCB3"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Άρθρο 97. Για τον υπολογισμό των συντάξιμων αποδοχών λαμβάνονται υπ’ όψιν οι αποδοχές του ασφαλισμένου για κάθε ημερολογιακό έτος, αναπροσαρμοζόμενες σύμφωνα με τα προβλεπόμενα στην παράγραφο 4. Και παρακ</w:t>
      </w:r>
      <w:r>
        <w:rPr>
          <w:rFonts w:eastAsia="Times New Roman" w:cs="Times New Roman"/>
          <w:szCs w:val="24"/>
        </w:rPr>
        <w:t>άτω λέει: Η αναπροσαρμογή των συντάξιμων αποδοχών για το διάστημα έως και το 2020 διενεργείται κατά τη μεταβολή το</w:t>
      </w:r>
      <w:r>
        <w:rPr>
          <w:rFonts w:eastAsia="Times New Roman" w:cs="Times New Roman"/>
          <w:szCs w:val="24"/>
        </w:rPr>
        <w:t>ύ</w:t>
      </w:r>
      <w:r>
        <w:rPr>
          <w:rFonts w:eastAsia="Times New Roman" w:cs="Times New Roman"/>
          <w:szCs w:val="24"/>
        </w:rPr>
        <w:t xml:space="preserve"> μέσου ετήσιου γενικού δείκτη τιμών καταναλωτή της Ελληνικής Στατιστικής Αρχής. Η αναπροσαρμογή των συντάξιμων αποδοχών για το διάστημα από τ</w:t>
      </w:r>
      <w:r>
        <w:rPr>
          <w:rFonts w:eastAsia="Times New Roman" w:cs="Times New Roman"/>
          <w:szCs w:val="24"/>
        </w:rPr>
        <w:t>ο 2021 και εφεξής διενεργείται με βάση το δείκτη μεταβολής μισθών που υπολογίζεται από την ΕΛΣΤΑΤ.</w:t>
      </w:r>
    </w:p>
    <w:p w14:paraId="5760BCB4"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Γνωρίζετε πολύ καλά ότι με την καθιέρωση του ΕΦΚΑ, ο τρόπος υπολογισμού των συντάξεων είπαμε ότι θα γίνεται με τον δείκτη μεταβολής μισθών. Βεβαίως, η ΕΛΣΤΑΤ</w:t>
      </w:r>
      <w:r>
        <w:rPr>
          <w:rFonts w:eastAsia="Times New Roman" w:cs="Times New Roman"/>
          <w:szCs w:val="24"/>
        </w:rPr>
        <w:t xml:space="preserve"> μετά από μήνες ενημέρωσε το Υπουργείο Εργασίας ότι δείκτη μεταβολής μισθών δεν έχει. Ενώ σε άλλες προηγμένες χώρες υπάρχει αυτός ο δείκτης, στην Ελλάδα δεν υπήρχε. Και έπρεπε, λοιπόν, το Υπουργείο να βρει έναν άλλον τρόπο υπολογισμού των συντάξεων για να </w:t>
      </w:r>
      <w:r>
        <w:rPr>
          <w:rFonts w:eastAsia="Times New Roman" w:cs="Times New Roman"/>
          <w:szCs w:val="24"/>
        </w:rPr>
        <w:t xml:space="preserve">αποδώσει επιτέλους σε εκατόν εβδομήντα χιλιάδες ανθρώπους που περιμένουν να πάρουν τη σύνταξή τους -δηλαδή την κανονική σύνταξη- μέσα στο 2017. Αυτό ρυθμίζει αυτή η </w:t>
      </w:r>
      <w:r>
        <w:rPr>
          <w:rFonts w:eastAsia="Times New Roman" w:cs="Times New Roman"/>
          <w:bCs/>
          <w:szCs w:val="24"/>
        </w:rPr>
        <w:t>τροπολογία</w:t>
      </w:r>
      <w:r>
        <w:rPr>
          <w:rFonts w:eastAsia="Times New Roman" w:cs="Times New Roman"/>
          <w:szCs w:val="24"/>
        </w:rPr>
        <w:t xml:space="preserve">. </w:t>
      </w:r>
    </w:p>
    <w:p w14:paraId="5760BCB5"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Μπορείτε να πείτε διάφορα, να κατηγορήσετε γιατί δεν τη φέραμε πιο νωρίς και τ</w:t>
      </w:r>
      <w:r>
        <w:rPr>
          <w:rFonts w:eastAsia="Times New Roman" w:cs="Times New Roman"/>
          <w:szCs w:val="24"/>
        </w:rPr>
        <w:t>α λοιπά. Όμως, έστω και αργά, έρχεται μια ρύθμιση που αφορά εκατόν εβδομήντα χιλιάδες ανθρώπους που περιμένουν να πάρουν τη σύνταξή τους. Αυτό είναι κακό ή είναι ρουσφέτι;</w:t>
      </w:r>
    </w:p>
    <w:p w14:paraId="5760BCB6"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Μιλάτε για ρουσφέτια και προσλήψεις. Μόνο αόριστα μιλάτε. Φέρτε επιτέλους στη Βουλή </w:t>
      </w:r>
      <w:r>
        <w:rPr>
          <w:rFonts w:eastAsia="Times New Roman" w:cs="Times New Roman"/>
          <w:szCs w:val="24"/>
        </w:rPr>
        <w:t>και αποδείξτε μας ότι παίρνουμε με ρουσφέτια και εκτός ΑΣΕΠ ανθρώπους στον δημόσιο. Αυτό δεν υπάρχει πουθενά, γι’ αυτό δεν το έχετε φέρει μέχρι σήμερα.</w:t>
      </w:r>
    </w:p>
    <w:p w14:paraId="5760BCB7"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Επίσης, όταν μιλάτε για διορισμούς και σας ακούνε οι άνεργοι, τι λέτε να σκέφτονται; Λένε να μην διοριστ</w:t>
      </w:r>
      <w:r>
        <w:rPr>
          <w:rFonts w:eastAsia="Times New Roman" w:cs="Times New Roman"/>
          <w:szCs w:val="24"/>
        </w:rPr>
        <w:t xml:space="preserve">εί κανένας; Λυπάμαι, ίσως πολλοί από εσάς δεν ήσασταν ποτέ άνεργοι, αλλά ο άνεργος όταν ακούει για διορισμούς, λέει πότε θα έρθει η σειρά μου, δεν λέει να μη διοριστεί κανένας. Αυτή είναι η διαφορά. </w:t>
      </w:r>
    </w:p>
    <w:p w14:paraId="5760BCB8"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Ξέρετε, επίσης, ότι οι διορισμοί ελέγχονται από την τρόικα, την τρόικα που την φέρατε εσείς στην Ελλάδα για την κακοδιαχείριση και το πελατειακό κράτος της εποχής που διορίζατε ανθρώπους στο δημόσιο με αδιαφανείς διαδικασίες. Αδιαφανείς διαδικασίες δεν υπά</w:t>
      </w:r>
      <w:r>
        <w:rPr>
          <w:rFonts w:eastAsia="Times New Roman" w:cs="Times New Roman"/>
          <w:szCs w:val="24"/>
        </w:rPr>
        <w:t>ρχουν επί ΣΥΡΙΖΑ. Το ξέρουμε ότι σας ενοχλεί. Σας ενοχλεί πάρα πολύ η Κυβέρνηση ΣΥΡΙΖΑ. Όμως, για τις κυβερνήσεις αποφασίζουν οι λαοί και όχι εσείς, ούτε τα συμφέροντα.</w:t>
      </w:r>
    </w:p>
    <w:p w14:paraId="5760BCB9"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Σας ευχαριστώ.</w:t>
      </w:r>
    </w:p>
    <w:p w14:paraId="5760BCBA" w14:textId="77777777" w:rsidR="003F14BB" w:rsidRDefault="00F37CA6">
      <w:pPr>
        <w:spacing w:line="600" w:lineRule="auto"/>
        <w:ind w:firstLine="720"/>
        <w:jc w:val="center"/>
        <w:rPr>
          <w:rFonts w:eastAsia="Times New Roman"/>
          <w:bCs/>
        </w:rPr>
      </w:pPr>
      <w:r>
        <w:rPr>
          <w:rFonts w:eastAsia="Times New Roman"/>
          <w:bCs/>
        </w:rPr>
        <w:t>(Χειροκροτήματα από την πτέρυγα του ΣΥΡΙΖΑ)</w:t>
      </w:r>
    </w:p>
    <w:p w14:paraId="5760BCBB"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w:t>
      </w:r>
      <w:r>
        <w:rPr>
          <w:rFonts w:eastAsia="Times New Roman" w:cs="Times New Roman"/>
          <w:b/>
          <w:szCs w:val="24"/>
        </w:rPr>
        <w:t>ος):</w:t>
      </w:r>
      <w:r>
        <w:rPr>
          <w:rFonts w:eastAsia="Times New Roman" w:cs="Times New Roman"/>
          <w:szCs w:val="24"/>
        </w:rPr>
        <w:t xml:space="preserve"> Τον λόγο έχει ο κ. Μηταράκης από τη Νέα Δημοκρατία.</w:t>
      </w:r>
    </w:p>
    <w:p w14:paraId="5760BCBC" w14:textId="77777777" w:rsidR="003F14BB" w:rsidRDefault="00F37CA6">
      <w:pPr>
        <w:spacing w:line="600" w:lineRule="auto"/>
        <w:ind w:firstLine="720"/>
        <w:jc w:val="both"/>
        <w:rPr>
          <w:rFonts w:eastAsia="Times New Roman"/>
          <w:szCs w:val="24"/>
        </w:rPr>
      </w:pPr>
      <w:r>
        <w:rPr>
          <w:rFonts w:eastAsia="Times New Roman" w:cs="Times New Roman"/>
          <w:b/>
          <w:szCs w:val="24"/>
        </w:rPr>
        <w:t>ΠΑΝΑΓΙΩΤΗΣ ΜΗΤΑΡΑΚΗΣ:</w:t>
      </w:r>
      <w:r>
        <w:rPr>
          <w:rFonts w:eastAsia="Times New Roman" w:cs="Times New Roman"/>
          <w:szCs w:val="24"/>
        </w:rPr>
        <w:t xml:space="preserve"> </w:t>
      </w:r>
      <w:r>
        <w:rPr>
          <w:rFonts w:eastAsia="Times New Roman"/>
          <w:szCs w:val="24"/>
        </w:rPr>
        <w:t>Ευχαριστώ πολύ, κύριε Πρόεδρε.</w:t>
      </w:r>
    </w:p>
    <w:p w14:paraId="5760BCBD" w14:textId="77777777" w:rsidR="003F14BB" w:rsidRDefault="00F37CA6">
      <w:pPr>
        <w:spacing w:line="600" w:lineRule="auto"/>
        <w:ind w:firstLine="720"/>
        <w:jc w:val="both"/>
        <w:rPr>
          <w:rFonts w:eastAsia="Times New Roman"/>
          <w:szCs w:val="24"/>
        </w:rPr>
      </w:pPr>
      <w:r>
        <w:rPr>
          <w:rFonts w:eastAsia="Times New Roman"/>
          <w:szCs w:val="24"/>
        </w:rPr>
        <w:t>Κυρίες και κύριοι συνάδελφοι, ακούσαμε σήμερα τον Υφυπουργό, τον κ. Πετρόπουλο, να προσπαθεί να υπερασπιστεί τον ασφαλιστικό νόμο της Κυβέρνησης Σ</w:t>
      </w:r>
      <w:r>
        <w:rPr>
          <w:rFonts w:eastAsia="Times New Roman"/>
          <w:szCs w:val="24"/>
        </w:rPr>
        <w:t xml:space="preserve">ΥΡΙΖΑ και ΑΝΕΛ. </w:t>
      </w:r>
    </w:p>
    <w:p w14:paraId="5760BCBE" w14:textId="77777777" w:rsidR="003F14BB" w:rsidRDefault="00F37CA6">
      <w:pPr>
        <w:spacing w:line="600" w:lineRule="auto"/>
        <w:ind w:firstLine="720"/>
        <w:jc w:val="both"/>
        <w:rPr>
          <w:rFonts w:eastAsia="Times New Roman"/>
          <w:szCs w:val="24"/>
        </w:rPr>
      </w:pPr>
      <w:r>
        <w:rPr>
          <w:rFonts w:eastAsia="Times New Roman"/>
          <w:szCs w:val="24"/>
        </w:rPr>
        <w:t>Καθώς εξακολουθούμε να κινούμαστε στους ρυθμούς της αξιολόγησης, οι συνταξιούχοι γνωρίζουν ότι η αξιολόγηση υποκρύπτει μεγάλες μειώσεις των κύριων συντάξεων. Διότι ο νόμος Κατρούγκαλου αυτόν τον στόχο είχε, να επαναϋπολογίσει τις συντάξεις</w:t>
      </w:r>
      <w:r>
        <w:rPr>
          <w:rFonts w:eastAsia="Times New Roman"/>
          <w:szCs w:val="24"/>
        </w:rPr>
        <w:t>, να ορίσει την προσωπική διαφορά και αυτή η προσωπική διαφορά να είναι έτοιμη να μπει στο</w:t>
      </w:r>
      <w:r>
        <w:rPr>
          <w:rFonts w:eastAsia="Times New Roman"/>
          <w:szCs w:val="24"/>
        </w:rPr>
        <w:t xml:space="preserve"> κρεβάτι του </w:t>
      </w:r>
      <w:r>
        <w:rPr>
          <w:rFonts w:eastAsia="Times New Roman"/>
          <w:szCs w:val="24"/>
        </w:rPr>
        <w:t>Προκρούστη της αξιολόγησης. Και σήμερα με το παρόν νομοσχέδιο, με τα άρθρο 97 και 99 -τα οποία εμείς καταψηφίζουμε- έρχεστε να προσπαθήσετε να περισώσετε</w:t>
      </w:r>
      <w:r>
        <w:rPr>
          <w:rFonts w:eastAsia="Times New Roman"/>
          <w:szCs w:val="24"/>
        </w:rPr>
        <w:t xml:space="preserve"> τον νόμο Κατρούγκαλου, διότι βρίθει λαθών. </w:t>
      </w:r>
    </w:p>
    <w:p w14:paraId="5760BCBF" w14:textId="77777777" w:rsidR="003F14BB" w:rsidRDefault="00F37CA6">
      <w:pPr>
        <w:spacing w:line="600" w:lineRule="auto"/>
        <w:ind w:firstLine="720"/>
        <w:jc w:val="both"/>
        <w:rPr>
          <w:rFonts w:eastAsia="Times New Roman"/>
          <w:szCs w:val="24"/>
        </w:rPr>
      </w:pPr>
      <w:r>
        <w:rPr>
          <w:rFonts w:eastAsia="Times New Roman"/>
          <w:szCs w:val="24"/>
        </w:rPr>
        <w:t>Βέβαια, ο ελληνικός λαός γνωρίζει ότι αυτές οι μειώσεις συντάξεων που έρχονται, είναι αποτέλεσμα αποκλειστικά των χειρισμών της Κυβέρνησης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 και της κατάστασης της ελληνικής οικονομίας.</w:t>
      </w:r>
    </w:p>
    <w:p w14:paraId="5760BCC0"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Μιας οικονομί</w:t>
      </w:r>
      <w:r>
        <w:rPr>
          <w:rFonts w:eastAsia="Times New Roman" w:cs="Times New Roman"/>
          <w:szCs w:val="24"/>
        </w:rPr>
        <w:t>ας</w:t>
      </w:r>
      <w:r>
        <w:rPr>
          <w:rFonts w:eastAsia="Times New Roman" w:cs="Times New Roman"/>
          <w:szCs w:val="24"/>
        </w:rPr>
        <w:t>,</w:t>
      </w:r>
      <w:r>
        <w:rPr>
          <w:rFonts w:eastAsia="Times New Roman" w:cs="Times New Roman"/>
          <w:szCs w:val="24"/>
        </w:rPr>
        <w:t xml:space="preserve"> η οποία επέστρεψε στην ύφεση, αφού δεν μπόρεσε η δική σας </w:t>
      </w:r>
      <w:r>
        <w:rPr>
          <w:rFonts w:eastAsia="Times New Roman" w:cs="Times New Roman"/>
          <w:szCs w:val="24"/>
        </w:rPr>
        <w:t>Κ</w:t>
      </w:r>
      <w:r>
        <w:rPr>
          <w:rFonts w:eastAsia="Times New Roman" w:cs="Times New Roman"/>
          <w:szCs w:val="24"/>
        </w:rPr>
        <w:t>υβέρνηση να αξιοποιήσει τα θετικά οικονομικά στοιχεία ανάπτυξης του 2014. Και σήμερα βλέπουμε τις καταθέσεις νοικοκυριών και επιχειρήσεων να φτάνουν σε σημεία χαμηλότερα και από τον καταστροφικ</w:t>
      </w:r>
      <w:r>
        <w:rPr>
          <w:rFonts w:eastAsia="Times New Roman" w:cs="Times New Roman"/>
          <w:szCs w:val="24"/>
        </w:rPr>
        <w:t xml:space="preserve">ό Ιούνιο του 2015. Βλέπουμε τις ελληνικές τράπεζες να καταφεύγουν πάλι στον δανεισμό μέσω του </w:t>
      </w:r>
      <w:r>
        <w:rPr>
          <w:rFonts w:eastAsia="Times New Roman" w:cs="Times New Roman"/>
          <w:szCs w:val="24"/>
          <w:lang w:val="en-US"/>
        </w:rPr>
        <w:t>ELA</w:t>
      </w:r>
      <w:r>
        <w:rPr>
          <w:rFonts w:eastAsia="Times New Roman" w:cs="Times New Roman"/>
          <w:szCs w:val="24"/>
        </w:rPr>
        <w:t>,</w:t>
      </w:r>
      <w:r>
        <w:rPr>
          <w:rFonts w:eastAsia="Times New Roman" w:cs="Times New Roman"/>
          <w:szCs w:val="24"/>
        </w:rPr>
        <w:t xml:space="preserve"> δίνοντας σήμα ότι το τραπεζικό μας σύστημα νοσεί και πάλι. Βλέπουμε τα στοιχεία του ΑΕΠ να δείχνουν και πάλι ύφεση, ενώ –και αυτό είναι ιδιαίτερα σημαντικό- </w:t>
      </w:r>
      <w:r>
        <w:rPr>
          <w:rFonts w:eastAsia="Times New Roman" w:cs="Times New Roman"/>
          <w:szCs w:val="24"/>
        </w:rPr>
        <w:t>το διεθνές περιβάλλον είναι εξαιρετικά δυσμενές και ευμετάβλητο. Και εσείς συνεχίζετε να στρουθοκαμηλίζετε. Και εσείς μιλάτε για σίγουρα μέτρα δημοσιονομικής λιτότητας και για δήθεν αντίμετρα, τα οποία</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θα ισχύσουν μόνο εάν πιάσουμε τους στόχους. </w:t>
      </w:r>
    </w:p>
    <w:p w14:paraId="5760BCC1"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Αυ</w:t>
      </w:r>
      <w:r>
        <w:rPr>
          <w:rFonts w:eastAsia="Times New Roman" w:cs="Times New Roman"/>
          <w:szCs w:val="24"/>
        </w:rPr>
        <w:t xml:space="preserve">τό, κυρίες και κύριοι συνάδελφοι, δεν είναι κάτι καινούργιο. </w:t>
      </w:r>
      <w:r>
        <w:rPr>
          <w:rFonts w:eastAsia="Times New Roman" w:cs="Times New Roman"/>
          <w:szCs w:val="24"/>
        </w:rPr>
        <w:t>Τ</w:t>
      </w:r>
      <w:r>
        <w:rPr>
          <w:rFonts w:eastAsia="Times New Roman" w:cs="Times New Roman"/>
          <w:szCs w:val="24"/>
        </w:rPr>
        <w:t>ο δικαίωμα</w:t>
      </w:r>
      <w:r>
        <w:rPr>
          <w:rFonts w:eastAsia="Times New Roman" w:cs="Times New Roman"/>
          <w:szCs w:val="24"/>
        </w:rPr>
        <w:t xml:space="preserve"> </w:t>
      </w:r>
      <w:r>
        <w:rPr>
          <w:rFonts w:eastAsia="Times New Roman" w:cs="Times New Roman"/>
          <w:szCs w:val="24"/>
        </w:rPr>
        <w:t>λήψης μέτρων ενίσχυσης της οικονομίας και της κοινωνίας σε περίπτωση υπεραπόδοσης του προγράμματος</w:t>
      </w:r>
      <w:r w:rsidRPr="00BD26F8">
        <w:rPr>
          <w:rFonts w:eastAsia="Times New Roman" w:cs="Times New Roman"/>
          <w:szCs w:val="24"/>
        </w:rPr>
        <w:t xml:space="preserve"> </w:t>
      </w:r>
      <w:r>
        <w:rPr>
          <w:rFonts w:eastAsia="Times New Roman" w:cs="Times New Roman"/>
          <w:szCs w:val="24"/>
        </w:rPr>
        <w:t>ισχύει από το 2012</w:t>
      </w:r>
      <w:r>
        <w:rPr>
          <w:rFonts w:eastAsia="Times New Roman" w:cs="Times New Roman"/>
          <w:szCs w:val="24"/>
        </w:rPr>
        <w:t xml:space="preserve">. </w:t>
      </w:r>
    </w:p>
    <w:p w14:paraId="5760BCC2"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Και βέβαια είστε πάντα πολύ δημιουργικοί με τις λέξεις. Τα σημε</w:t>
      </w:r>
      <w:r>
        <w:rPr>
          <w:rFonts w:eastAsia="Times New Roman" w:cs="Times New Roman"/>
          <w:szCs w:val="24"/>
        </w:rPr>
        <w:t xml:space="preserve">ρινά «αντίμετρα» είναι ένας νέος όρος, μετεξέλιξη του </w:t>
      </w:r>
      <w:r>
        <w:rPr>
          <w:rFonts w:eastAsia="Times New Roman" w:cs="Times New Roman"/>
          <w:szCs w:val="24"/>
        </w:rPr>
        <w:t>π</w:t>
      </w:r>
      <w:r>
        <w:rPr>
          <w:rFonts w:eastAsia="Times New Roman" w:cs="Times New Roman"/>
          <w:szCs w:val="24"/>
        </w:rPr>
        <w:t xml:space="preserve">ρογράμματος της Θεσσαλονίκης στις εκλογές του Ιανουαρίου του 2015 και του </w:t>
      </w:r>
      <w:r>
        <w:rPr>
          <w:rFonts w:eastAsia="Times New Roman" w:cs="Times New Roman"/>
          <w:szCs w:val="24"/>
        </w:rPr>
        <w:t>π</w:t>
      </w:r>
      <w:r>
        <w:rPr>
          <w:rFonts w:eastAsia="Times New Roman" w:cs="Times New Roman"/>
          <w:szCs w:val="24"/>
        </w:rPr>
        <w:t xml:space="preserve">αράλληλου </w:t>
      </w:r>
      <w:r>
        <w:rPr>
          <w:rFonts w:eastAsia="Times New Roman" w:cs="Times New Roman"/>
          <w:szCs w:val="24"/>
        </w:rPr>
        <w:t>π</w:t>
      </w:r>
      <w:r>
        <w:rPr>
          <w:rFonts w:eastAsia="Times New Roman" w:cs="Times New Roman"/>
          <w:szCs w:val="24"/>
        </w:rPr>
        <w:t xml:space="preserve">ρογράμματος στις εκλογές του Σεπτεμβρίου του 2015. Λέτε διαρκώς το ίδιο με άλλα λόγια, αλλά τελικά αυτό που μένει </w:t>
      </w:r>
      <w:r>
        <w:rPr>
          <w:rFonts w:eastAsia="Times New Roman" w:cs="Times New Roman"/>
          <w:szCs w:val="24"/>
        </w:rPr>
        <w:t>είναι τα σκληρά μέτρα λιτότητας στα οποία η δική σας αδιέξοδη πολιτική, η δική σας διαπραγμάτευση οδηγεί.</w:t>
      </w:r>
    </w:p>
    <w:p w14:paraId="5760BCC3"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χρειάστηκαν είκοσι μήνες για να καταλάβει το Υπουργείο Εργασίας ότι ο νόμος Κατρούγκαλου δεν βγαίνει. Δέκα μήνες δούλευε αυτόν τον νόμο και δέκα μήνες πέρασαν από την ψήφισή του. Και σήμερα έρχεστε με το άρθρο 97 να αλλάξετε μ</w:t>
      </w:r>
      <w:r>
        <w:rPr>
          <w:rFonts w:eastAsia="Times New Roman" w:cs="Times New Roman"/>
          <w:szCs w:val="24"/>
        </w:rPr>
        <w:t xml:space="preserve">ια βασική παράμετρο του τρόπου υπολογισμού των συντάξεων. </w:t>
      </w:r>
    </w:p>
    <w:p w14:paraId="5760BCC4"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Και οφείλετε, κύριοι Υπουργοί της Κυβέρνησης, να ζητήσετε συγγνώμη από τους πολίτες, που περιμένουν εδώ και μήνες, εδώ και χρόνια, να υπολογιστεί η σύνταξή τους και εσείς δεν μπορείτε. Είπε ο κύριο</w:t>
      </w:r>
      <w:r>
        <w:rPr>
          <w:rFonts w:eastAsia="Times New Roman" w:cs="Times New Roman"/>
          <w:szCs w:val="24"/>
        </w:rPr>
        <w:t>ς Υπουργός σήμερα ότι το 2017 θα βγουν αυτές οι συντάξεις. Παλιότερα λέγατε τον Σεπτέμβριο, τώρα το πάτε στο τέλος του χρόνου. Η πραγματικότητα όμως είναι ότι όλους αυτούς τους τελευταίους μήνες δεν έχει βγει κα</w:t>
      </w:r>
      <w:r>
        <w:rPr>
          <w:rFonts w:eastAsia="Times New Roman" w:cs="Times New Roman"/>
          <w:szCs w:val="24"/>
        </w:rPr>
        <w:t>μ</w:t>
      </w:r>
      <w:r>
        <w:rPr>
          <w:rFonts w:eastAsia="Times New Roman" w:cs="Times New Roman"/>
          <w:szCs w:val="24"/>
        </w:rPr>
        <w:t xml:space="preserve">μία νέα σύνταξη. </w:t>
      </w:r>
    </w:p>
    <w:p w14:paraId="5760BCC5"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Ως προς τον δείκτη που αλλ</w:t>
      </w:r>
      <w:r>
        <w:rPr>
          <w:rFonts w:eastAsia="Times New Roman" w:cs="Times New Roman"/>
          <w:szCs w:val="24"/>
        </w:rPr>
        <w:t>άζετε -είναι ενδιαφέρον- παραδεχθήκατε στην επιτροπή ότι βρήκατε αυτόν τον δείκτη στη διεθνή βιβλιογραφία, χωρίς να ρωτήσετε βέβαια την ΕΛΣΤΑΤ</w:t>
      </w:r>
      <w:r>
        <w:rPr>
          <w:rFonts w:eastAsia="Times New Roman" w:cs="Times New Roman"/>
          <w:szCs w:val="24"/>
        </w:rPr>
        <w:t>,</w:t>
      </w:r>
      <w:r>
        <w:rPr>
          <w:rFonts w:eastAsia="Times New Roman" w:cs="Times New Roman"/>
          <w:szCs w:val="24"/>
        </w:rPr>
        <w:t xml:space="preserve"> εάν αυτός ο δείκτης υπολογίζεται στην Ελλάδα. Ερώτηση: Τον δείκτη αυτόν τον βρήκατε εσείς, ψάχνατε τα βιβλία ή σ</w:t>
      </w:r>
      <w:r>
        <w:rPr>
          <w:rFonts w:eastAsia="Times New Roman" w:cs="Times New Roman"/>
          <w:szCs w:val="24"/>
        </w:rPr>
        <w:t xml:space="preserve">ας τον έδωσε η τρόικα, τον μεταφράσατε και τον βάλατε στην ελληνική νομοθεσία; Και βέβαια, επειδή δεν υπάρχει αυτός ο δείκτης στην Ελλάδα, τι βρήκε ο κ. Πετρόπουλος να πει; Κατηγορήσατε την </w:t>
      </w:r>
      <w:r>
        <w:rPr>
          <w:rFonts w:eastAsia="Times New Roman" w:cs="Times New Roman"/>
          <w:szCs w:val="24"/>
        </w:rPr>
        <w:t>κ</w:t>
      </w:r>
      <w:r>
        <w:rPr>
          <w:rFonts w:eastAsia="Times New Roman" w:cs="Times New Roman"/>
          <w:szCs w:val="24"/>
        </w:rPr>
        <w:t>υβέρνηση της Νέας Δημοκρατίας, που δεν σκέφτηκε εδώ και δεκαετίες</w:t>
      </w:r>
      <w:r>
        <w:rPr>
          <w:rFonts w:eastAsia="Times New Roman" w:cs="Times New Roman"/>
          <w:szCs w:val="24"/>
        </w:rPr>
        <w:t xml:space="preserve"> ότι μπορεί κάποτε, κάποιος να θέλει να χρησιμοποιήσει αυτόν τον δείκτη της ΕΛΣΤΑΤ.</w:t>
      </w:r>
    </w:p>
    <w:p w14:paraId="5760BCC6" w14:textId="77777777" w:rsidR="003F14BB" w:rsidRDefault="00F37CA6">
      <w:pPr>
        <w:spacing w:line="600" w:lineRule="auto"/>
        <w:ind w:firstLine="720"/>
        <w:jc w:val="both"/>
        <w:rPr>
          <w:rFonts w:eastAsia="Times New Roman" w:cs="Times New Roman"/>
          <w:szCs w:val="24"/>
        </w:rPr>
      </w:pPr>
      <w:r w:rsidRPr="0047517F">
        <w:rPr>
          <w:rFonts w:eastAsia="Times New Roman" w:cs="Times New Roman"/>
          <w:color w:val="000000" w:themeColor="text1"/>
          <w:szCs w:val="24"/>
        </w:rPr>
        <w:t xml:space="preserve">Συνεχίζετε την ίδια πολιτική. Είστε η πρώτη Κυβέρνηση που αντί να κυβερνά κάνει αντιπολίτευση στην </w:t>
      </w:r>
      <w:r w:rsidRPr="0047517F">
        <w:rPr>
          <w:rFonts w:eastAsia="Times New Roman" w:cs="Times New Roman"/>
          <w:color w:val="000000" w:themeColor="text1"/>
          <w:szCs w:val="24"/>
        </w:rPr>
        <w:t>Α</w:t>
      </w:r>
      <w:r w:rsidRPr="0047517F">
        <w:rPr>
          <w:rFonts w:eastAsia="Times New Roman" w:cs="Times New Roman"/>
          <w:color w:val="000000" w:themeColor="text1"/>
          <w:szCs w:val="24"/>
        </w:rPr>
        <w:t>ντιπολίτευση</w:t>
      </w:r>
      <w:r w:rsidRPr="0047517F">
        <w:rPr>
          <w:rFonts w:eastAsia="Times New Roman" w:cs="Times New Roman"/>
          <w:color w:val="000000" w:themeColor="text1"/>
          <w:szCs w:val="24"/>
        </w:rPr>
        <w:t>,</w:t>
      </w:r>
      <w:r w:rsidRPr="0047517F">
        <w:rPr>
          <w:rFonts w:eastAsia="Times New Roman" w:cs="Times New Roman"/>
          <w:color w:val="000000" w:themeColor="text1"/>
          <w:szCs w:val="24"/>
        </w:rPr>
        <w:t xml:space="preserve"> νομοθετώντας στο γόνατο, κατά πώς βολεύει την Κυβέρνηση σα</w:t>
      </w:r>
      <w:r w:rsidRPr="0047517F">
        <w:rPr>
          <w:rFonts w:eastAsia="Times New Roman" w:cs="Times New Roman"/>
          <w:color w:val="000000" w:themeColor="text1"/>
          <w:szCs w:val="24"/>
        </w:rPr>
        <w:t xml:space="preserve">ς σε κάθε χρονική στιγμή. Βέβαια το </w:t>
      </w:r>
      <w:r>
        <w:rPr>
          <w:rFonts w:eastAsia="Times New Roman" w:cs="Times New Roman"/>
          <w:szCs w:val="24"/>
        </w:rPr>
        <w:t>κρίσιμο ερώτημα, το οποίο προκύπτει από το άρθρο 97, δεν είναι απλώς πόση θα είναι αυτή η προσωπική διαφορά. Οι πρώτες εκτιμήσεις λένε από το Υπουργείο ότι θα είναι 20% με 25% των κύριων συντάξεων. Το κύριο ερώτημα που π</w:t>
      </w:r>
      <w:r>
        <w:rPr>
          <w:rFonts w:eastAsia="Times New Roman" w:cs="Times New Roman"/>
          <w:szCs w:val="24"/>
        </w:rPr>
        <w:t>ρέπει να απαντήσετε στον ελληνικό λαό είναι εάν αυτές οι συντάξεις θα περικοπούν κατά 25% και από ό,τι φαίνεται όχι από την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2019, μιας και η αδιέξοδη διαπραγμάτευσή σας οδηγεί σε αυτές τις περικοπές πολύ νωρίτερα.</w:t>
      </w:r>
    </w:p>
    <w:p w14:paraId="5760BCC7"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Το άρθρο 98 ρυθμίζει θέματα ασφαλιστικ</w:t>
      </w:r>
      <w:r>
        <w:rPr>
          <w:rFonts w:eastAsia="Times New Roman" w:cs="Times New Roman"/>
          <w:szCs w:val="24"/>
        </w:rPr>
        <w:t>ής ικανότητας. Τακτοποιείτε ένα θέμα για μια μικρή περίοδο και το τακτοποιείτε αναδρομικά</w:t>
      </w:r>
      <w:r>
        <w:rPr>
          <w:rFonts w:eastAsia="Times New Roman" w:cs="Times New Roman"/>
          <w:szCs w:val="24"/>
        </w:rPr>
        <w:t>,</w:t>
      </w:r>
      <w:r>
        <w:rPr>
          <w:rFonts w:eastAsia="Times New Roman" w:cs="Times New Roman"/>
          <w:szCs w:val="24"/>
        </w:rPr>
        <w:t xml:space="preserve"> γιατί καθυστερήσατε να αντιληφθείτε ότι υπήρχε αυτό το πρόβλημα και κρατήσατε όλους αυτούς τους ανθρώπους σε αγωνία για αρκετό καιρό, άνθρωποι οι οποίοι κινδύνευαν ν</w:t>
      </w:r>
      <w:r>
        <w:rPr>
          <w:rFonts w:eastAsia="Times New Roman" w:cs="Times New Roman"/>
          <w:szCs w:val="24"/>
        </w:rPr>
        <w:t>α χάσουν την ιατροφαρμακευτική τους περίθαλψη</w:t>
      </w:r>
      <w:r>
        <w:rPr>
          <w:rFonts w:eastAsia="Times New Roman" w:cs="Times New Roman"/>
          <w:szCs w:val="24"/>
        </w:rPr>
        <w:t>,</w:t>
      </w:r>
      <w:r>
        <w:rPr>
          <w:rFonts w:eastAsia="Times New Roman" w:cs="Times New Roman"/>
          <w:szCs w:val="24"/>
        </w:rPr>
        <w:t xml:space="preserve"> επειδή δεν κατάφεραν να συμπληρώσουν </w:t>
      </w:r>
      <w:r>
        <w:rPr>
          <w:rFonts w:eastAsia="Times New Roman" w:cs="Times New Roman"/>
          <w:szCs w:val="24"/>
        </w:rPr>
        <w:t>-</w:t>
      </w:r>
      <w:r>
        <w:rPr>
          <w:rFonts w:eastAsia="Times New Roman" w:cs="Times New Roman"/>
          <w:szCs w:val="24"/>
        </w:rPr>
        <w:t>στη νέα ύφεση του 2015 και του 2016</w:t>
      </w:r>
      <w:r>
        <w:rPr>
          <w:rFonts w:eastAsia="Times New Roman" w:cs="Times New Roman"/>
          <w:szCs w:val="24"/>
        </w:rPr>
        <w:t>-</w:t>
      </w:r>
      <w:r>
        <w:rPr>
          <w:rFonts w:eastAsia="Times New Roman" w:cs="Times New Roman"/>
          <w:szCs w:val="24"/>
        </w:rPr>
        <w:t xml:space="preserve"> τον απαιτούμενο αριθμό ημερών εργασίας.</w:t>
      </w:r>
    </w:p>
    <w:p w14:paraId="5760BCC8"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Έρχομαι τώρα στο άρθρο 99, το οποίο επίσης καταψηφίζουμε. Αυξάνετε πάλι τις εισφορές για το εφ</w:t>
      </w:r>
      <w:r>
        <w:rPr>
          <w:rFonts w:eastAsia="Times New Roman" w:cs="Times New Roman"/>
          <w:szCs w:val="24"/>
        </w:rPr>
        <w:t>άπαξ για τους παλιούς εργαζόμενους, βγάζετε 12,5 εκατομμύρια ευρώ από τις τσέπες των ασφαλισμένων, σύμφωνα με την έκθεση του Γενικού Λογιστηρίου του Κράτους.</w:t>
      </w:r>
    </w:p>
    <w:p w14:paraId="5760BCC9"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Και μια</w:t>
      </w:r>
      <w:r>
        <w:rPr>
          <w:rFonts w:eastAsia="Times New Roman" w:cs="Times New Roman"/>
          <w:szCs w:val="24"/>
        </w:rPr>
        <w:t>ς</w:t>
      </w:r>
      <w:r>
        <w:rPr>
          <w:rFonts w:eastAsia="Times New Roman" w:cs="Times New Roman"/>
          <w:szCs w:val="24"/>
        </w:rPr>
        <w:t xml:space="preserve"> που αναφέρομαι στο ασφαλιστικό, πρέπει να θέσουμε για άλλη μια φορά το ερώτημα: </w:t>
      </w:r>
      <w:r>
        <w:rPr>
          <w:rFonts w:eastAsia="Times New Roman" w:cs="Times New Roman"/>
          <w:szCs w:val="24"/>
        </w:rPr>
        <w:t>τ</w:t>
      </w:r>
      <w:r>
        <w:rPr>
          <w:rFonts w:eastAsia="Times New Roman" w:cs="Times New Roman"/>
          <w:szCs w:val="24"/>
        </w:rPr>
        <w:t>ι θα γίν</w:t>
      </w:r>
      <w:r>
        <w:rPr>
          <w:rFonts w:eastAsia="Times New Roman" w:cs="Times New Roman"/>
          <w:szCs w:val="24"/>
        </w:rPr>
        <w:t>ει με τους αγρότες; Ο κ. Πετρόπουλος με τις τοποθετήσεις του στη Βουλή και από τα σημερινά δημοσιεύματα δημιουργεί ένα αλαλούμ για τους αγρότες παρόμοιο με το αλαλούμ που ακόμα καλά κρατεί για τα μπλοκάκια.</w:t>
      </w:r>
    </w:p>
    <w:p w14:paraId="5760BCCA"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Πρέπει να ξεκαθαρίσετε τι θα γίνεται με τα δικαιώ</w:t>
      </w:r>
      <w:r>
        <w:rPr>
          <w:rFonts w:eastAsia="Times New Roman" w:cs="Times New Roman"/>
          <w:szCs w:val="24"/>
        </w:rPr>
        <w:t>ματα ενίσχυσης των αγροτών. Αν δεν τα μεταβιβάσουν ως τον Μάιο οι αγρότες συνταξιούχοι</w:t>
      </w:r>
      <w:r>
        <w:rPr>
          <w:rFonts w:eastAsia="Times New Roman" w:cs="Times New Roman"/>
          <w:szCs w:val="24"/>
        </w:rPr>
        <w:t>,</w:t>
      </w:r>
      <w:r>
        <w:rPr>
          <w:rFonts w:eastAsia="Times New Roman" w:cs="Times New Roman"/>
          <w:szCs w:val="24"/>
        </w:rPr>
        <w:t xml:space="preserve"> οι οποίοι παράλληλα ακόμα έχουν ένα χωράφι, θα έχουν περικοπή των συντάξεών τους; Αυτό δεν λέει ο νόμος Κατρούγκαλου; Αλλά μπλέκετε το θέμα του εισοδήματος από αγροτική</w:t>
      </w:r>
      <w:r>
        <w:rPr>
          <w:rFonts w:eastAsia="Times New Roman" w:cs="Times New Roman"/>
          <w:szCs w:val="24"/>
        </w:rPr>
        <w:t xml:space="preserve"> εργασία με το θέμα των δικαιωμάτων για άμεσες ενισχύσεις, το οποίο σχετίζεται ιστορικά με την κατοχή περιουσιακού στοιχείου. Και σήμερα το ΟΣΔΕ δεν άνοιξε όπως έπρεπε. Επειδή έχετε κενά στον συνταξιοδοτικό νόμο, επειδή τελικά ούτε εσείς οι ίδιοι δεν ξέρετ</w:t>
      </w:r>
      <w:r>
        <w:rPr>
          <w:rFonts w:eastAsia="Times New Roman" w:cs="Times New Roman"/>
          <w:szCs w:val="24"/>
        </w:rPr>
        <w:t>ε τι θέλετε να κάνετε στο θέμα των αγροτών, αυτό δημιουργεί αλυσιδωτές αρνητικές αντιδράσεις και σύγχυση παντού.</w:t>
      </w:r>
    </w:p>
    <w:p w14:paraId="5760BCCB"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ασφαλιστικό σύστημα πάσχει και εξαιτίας ολιγωρίας και εξαιτίας ανικανότητας. Το στοκ των αιτήσεων συνταξιοδότη</w:t>
      </w:r>
      <w:r>
        <w:rPr>
          <w:rFonts w:eastAsia="Times New Roman" w:cs="Times New Roman"/>
          <w:szCs w:val="24"/>
        </w:rPr>
        <w:t>σης είναι ενενήντα πέντε χιλιάδες τα δύο πρώτα χρόνια της διακυβέρνησής σας. Ελπίζουμε μετά την ψήφιση της διόρθωσης με το άρθρο 97 να μπορέσετε να αξιοποιήσετε τα κονδύλια</w:t>
      </w:r>
      <w:r>
        <w:rPr>
          <w:rFonts w:eastAsia="Times New Roman" w:cs="Times New Roman"/>
          <w:szCs w:val="24"/>
        </w:rPr>
        <w:t>,</w:t>
      </w:r>
      <w:r>
        <w:rPr>
          <w:rFonts w:eastAsia="Times New Roman" w:cs="Times New Roman"/>
          <w:szCs w:val="24"/>
        </w:rPr>
        <w:t xml:space="preserve"> τα οποία υπάρχουν στο Γενικό Λογιστήριο του Κράτους για τις αναδρομικές συντάξεις </w:t>
      </w:r>
      <w:r>
        <w:rPr>
          <w:rFonts w:eastAsia="Times New Roman" w:cs="Times New Roman"/>
          <w:szCs w:val="24"/>
        </w:rPr>
        <w:t>και να μην οδηγηθούμε στο τέλος του χρόνου να έχουμε συντάξεις να εκκρεμούν για χρόνια και τα απαραίτητα κονδύλια τα οποία υπάρχουν αυτή τη στιγμή να έχουν χαθεί.</w:t>
      </w:r>
    </w:p>
    <w:p w14:paraId="5760BCCC"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Σας ευχαριστώ.</w:t>
      </w:r>
    </w:p>
    <w:p w14:paraId="5760BCCD" w14:textId="77777777" w:rsidR="003F14BB" w:rsidRDefault="00F37CA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760BCCE"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r>
        <w:rPr>
          <w:rFonts w:eastAsia="Times New Roman" w:cs="Times New Roman"/>
          <w:b/>
          <w:szCs w:val="24"/>
        </w:rPr>
        <w:t>Βαρεμένος):</w:t>
      </w:r>
      <w:r>
        <w:rPr>
          <w:rFonts w:eastAsia="Times New Roman" w:cs="Times New Roman"/>
          <w:szCs w:val="24"/>
        </w:rPr>
        <w:t xml:space="preserve"> Κι εμείς.</w:t>
      </w:r>
    </w:p>
    <w:p w14:paraId="5760BCCF"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Τον λόγο έχει ο κ. Καββαδάς από τη Νέα Δημοκρατία.</w:t>
      </w:r>
    </w:p>
    <w:p w14:paraId="5760BCD0"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ΑΘΑΝΑΣΙΟΣ ΚΑΒΒΑΔΑΣ:</w:t>
      </w:r>
      <w:r>
        <w:rPr>
          <w:rFonts w:eastAsia="Times New Roman" w:cs="Times New Roman"/>
          <w:szCs w:val="24"/>
        </w:rPr>
        <w:t xml:space="preserve"> Ευχαριστώ, κύριε Πρόεδρε.</w:t>
      </w:r>
    </w:p>
    <w:p w14:paraId="5760BCD1"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η Κυβέρνηση σε έναν ευαίσθητο τομέα, όπως είναι η δημόσια υγεία, δεν κατάφερε να ξεφύγει από</w:t>
      </w:r>
      <w:r>
        <w:rPr>
          <w:rFonts w:eastAsia="Times New Roman" w:cs="Times New Roman"/>
          <w:szCs w:val="24"/>
        </w:rPr>
        <w:t xml:space="preserve"> τις προσφιλείς πρακτικές της. Έχουμε ένα νομοσχέδιο ενενήντα τριών άρθρων με διάσπαρτες διατάξεις, που με αδιαφανείς διαδικασίες εξυπηρετούν </w:t>
      </w:r>
      <w:r>
        <w:rPr>
          <w:rFonts w:eastAsia="Times New Roman" w:cs="Times New Roman"/>
          <w:szCs w:val="24"/>
        </w:rPr>
        <w:t>υ</w:t>
      </w:r>
      <w:r>
        <w:rPr>
          <w:rFonts w:eastAsia="Times New Roman" w:cs="Times New Roman"/>
          <w:szCs w:val="24"/>
        </w:rPr>
        <w:t>μετέρους και στο οποίο δεν υπάρχει επαρκής μέριμνα για τους ψυχικά νοσούντες και τους πολίτες ειδικά των απομακρυ</w:t>
      </w:r>
      <w:r>
        <w:rPr>
          <w:rFonts w:eastAsia="Times New Roman" w:cs="Times New Roman"/>
          <w:szCs w:val="24"/>
        </w:rPr>
        <w:t>σμένων περιοχών.</w:t>
      </w:r>
    </w:p>
    <w:p w14:paraId="5760BCD2"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Όμως, κυρίες και κύριοι της Κυβέρνησης, τα θέματα διοικητικής οργάνωσης των υπηρεσιών υγείας και ιδιαιτέρως της ψυχικής υγείας δεν είναι και δεν πρέπει να είναι πεδίο κομματικών εξυπηρετήσεων.</w:t>
      </w:r>
    </w:p>
    <w:p w14:paraId="5760BCD3"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Δεν έχω την πολυτέλεια χρόνου, οπότε θα εστιάσ</w:t>
      </w:r>
      <w:r>
        <w:rPr>
          <w:rFonts w:eastAsia="Times New Roman" w:cs="Times New Roman"/>
          <w:szCs w:val="24"/>
        </w:rPr>
        <w:t xml:space="preserve">ω σε συγκεκριμένα άρθρα: Στο άρθρο 48 περιγράφετε έναν ακόμα ωραίο τρόπο κομματικών διορισμών. </w:t>
      </w:r>
    </w:p>
    <w:p w14:paraId="5760BCD4"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Πρώτον, με την Ανώνυμη Εταιρ</w:t>
      </w:r>
      <w:r>
        <w:rPr>
          <w:rFonts w:eastAsia="Times New Roman" w:cs="Times New Roman"/>
          <w:szCs w:val="24"/>
        </w:rPr>
        <w:t>ε</w:t>
      </w:r>
      <w:r>
        <w:rPr>
          <w:rFonts w:eastAsia="Times New Roman" w:cs="Times New Roman"/>
          <w:szCs w:val="24"/>
        </w:rPr>
        <w:t xml:space="preserve">ία Μονάδων Υγείας, την ΑΕΜΥ, η οποία μπορεί να αναλαμβάνει την ευθύνη λειτουργίας ιδιωτικών μονάδων ψυχικής υγείας, είναι ξεκάθαρο </w:t>
      </w:r>
      <w:r>
        <w:rPr>
          <w:rFonts w:eastAsia="Times New Roman" w:cs="Times New Roman"/>
          <w:szCs w:val="24"/>
        </w:rPr>
        <w:t>ότι επιχειρείτε να διορίζετ</w:t>
      </w:r>
      <w:r>
        <w:rPr>
          <w:rFonts w:eastAsia="Times New Roman" w:cs="Times New Roman"/>
          <w:szCs w:val="24"/>
        </w:rPr>
        <w:t>ε</w:t>
      </w:r>
      <w:r>
        <w:rPr>
          <w:rFonts w:eastAsia="Times New Roman" w:cs="Times New Roman"/>
          <w:szCs w:val="24"/>
        </w:rPr>
        <w:t xml:space="preserve"> κόσμο κατά βούληση, καταργώντας κάθε νομιμότητα. Μάλιστα, οι προσλήψεις για τη στελέχωση των ιδιωτικών μονάδων ψυχικής υγείας θα είναι φαινομενικής διάρκειας ενός έτους και θα γίνονται απευθείας από τον Πρόεδρο που θα διορίζετε</w:t>
      </w:r>
      <w:r>
        <w:rPr>
          <w:rFonts w:eastAsia="Times New Roman" w:cs="Times New Roman"/>
          <w:szCs w:val="24"/>
        </w:rPr>
        <w:t xml:space="preserve"> εσείς και μετά τη λήξη της σύμβασης θα επιτρέπεται η ανανέωσή τους κατά παρέκκλιση κάθε άλλης ειδικής ή γενικής διάταξης. </w:t>
      </w:r>
    </w:p>
    <w:p w14:paraId="5760BCD5"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Δεύτερον, προβλέπεται η ΑΕΜΥ να έχει διευρυμένες αρμοδιότητες ειδικά σε ό,τι αφορά τη διαχείριση ευρωπαϊκών προγραμμάτων για το άσυλ</w:t>
      </w:r>
      <w:r>
        <w:rPr>
          <w:rFonts w:eastAsia="Times New Roman" w:cs="Times New Roman"/>
          <w:szCs w:val="24"/>
        </w:rPr>
        <w:t xml:space="preserve">ο, τη μετανάστευση και την ένταξη. Σε συνδυασμό με το ότι η ΑΕΜΥ ως </w:t>
      </w:r>
      <w:r>
        <w:rPr>
          <w:rFonts w:eastAsia="Times New Roman" w:cs="Times New Roman"/>
          <w:szCs w:val="24"/>
        </w:rPr>
        <w:t>α</w:t>
      </w:r>
      <w:r>
        <w:rPr>
          <w:rFonts w:eastAsia="Times New Roman" w:cs="Times New Roman"/>
          <w:szCs w:val="24"/>
        </w:rPr>
        <w:t xml:space="preserve">νώνυμη </w:t>
      </w:r>
      <w:r>
        <w:rPr>
          <w:rFonts w:eastAsia="Times New Roman" w:cs="Times New Roman"/>
          <w:szCs w:val="24"/>
        </w:rPr>
        <w:t>ε</w:t>
      </w:r>
      <w:r>
        <w:rPr>
          <w:rFonts w:eastAsia="Times New Roman" w:cs="Times New Roman"/>
          <w:szCs w:val="24"/>
        </w:rPr>
        <w:t>ταιρ</w:t>
      </w:r>
      <w:r>
        <w:rPr>
          <w:rFonts w:eastAsia="Times New Roman" w:cs="Times New Roman"/>
          <w:szCs w:val="24"/>
        </w:rPr>
        <w:t>ε</w:t>
      </w:r>
      <w:r>
        <w:rPr>
          <w:rFonts w:eastAsia="Times New Roman" w:cs="Times New Roman"/>
          <w:szCs w:val="24"/>
        </w:rPr>
        <w:t>ία δεν υπάγεται στο δημόσιο λογιστικό και δεν έχει προληπτικό έλεγχο δαπανών</w:t>
      </w:r>
      <w:r>
        <w:rPr>
          <w:rFonts w:eastAsia="Times New Roman" w:cs="Times New Roman"/>
          <w:szCs w:val="24"/>
        </w:rPr>
        <w:t>,</w:t>
      </w:r>
      <w:r>
        <w:rPr>
          <w:rFonts w:eastAsia="Times New Roman" w:cs="Times New Roman"/>
          <w:szCs w:val="24"/>
        </w:rPr>
        <w:t xml:space="preserve"> φτιάχνετε μία δομή που θα λειτουργεί χωρίς διαφάνεια και μπορεί να αξιοποιηθεί για απευθείας ανα</w:t>
      </w:r>
      <w:r>
        <w:rPr>
          <w:rFonts w:eastAsia="Times New Roman" w:cs="Times New Roman"/>
          <w:szCs w:val="24"/>
        </w:rPr>
        <w:t xml:space="preserve">θέσεις, συμβάσεις έργου ή μίσθωσης έργου αορίστου χρόνου κατά παρέκκλιση κάθε διαδικασίας ή με απευθείας επιλογή φυσικών προσώπων. Όλοι μιλούν για «πάρτι αδιαφάνειας» στη διαχείριση των κονδυλίων για το μεταναστευτικό, αλλά εσείς βλέπουμε δεν πτοείστε όση </w:t>
      </w:r>
      <w:r>
        <w:rPr>
          <w:rFonts w:eastAsia="Times New Roman" w:cs="Times New Roman"/>
          <w:szCs w:val="24"/>
        </w:rPr>
        <w:t>σκόνη και αν σηκώνεται γύρω από το θέμα παγκοσμίως.</w:t>
      </w:r>
    </w:p>
    <w:p w14:paraId="5760BCD6"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δεν θα μιλήσω για την καταστρατήγηση του Συντάγματος σε άλλες περιπτώσεις, όπως στην περίπτωση του νόμου Παππά για τις τηλεοπτικές άδειες ή του διορισμού των σχολικών διευθυν</w:t>
      </w:r>
      <w:r>
        <w:rPr>
          <w:rFonts w:eastAsia="Times New Roman" w:cs="Times New Roman"/>
          <w:szCs w:val="24"/>
        </w:rPr>
        <w:t>τών με τον νόμο Μπαλτά. Θα μιλήσω, όμως, για τα μαγειρέματα που επιχειρήσατε στον τομέα της υγείας</w:t>
      </w:r>
      <w:r>
        <w:rPr>
          <w:rFonts w:eastAsia="Times New Roman" w:cs="Times New Roman"/>
          <w:szCs w:val="24"/>
        </w:rPr>
        <w:t>,</w:t>
      </w:r>
      <w:r>
        <w:rPr>
          <w:rFonts w:eastAsia="Times New Roman" w:cs="Times New Roman"/>
          <w:szCs w:val="24"/>
        </w:rPr>
        <w:t xml:space="preserve"> όπου ήδη έχετε μια ακυρωτική απόφαση από το Συμβούλιο της Επικρατείας για τις απολύσεις των διοικήσεων των κρατικών νοσοκομείων.</w:t>
      </w:r>
    </w:p>
    <w:p w14:paraId="5760BCD7"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Παραδέχομαι ότι ανακαλύπτετ</w:t>
      </w:r>
      <w:r>
        <w:rPr>
          <w:rFonts w:eastAsia="Times New Roman" w:cs="Times New Roman"/>
          <w:szCs w:val="24"/>
        </w:rPr>
        <w:t>ε τρόπους για να τακτοποιήσετε τα δικά σας παιδ</w:t>
      </w:r>
      <w:r>
        <w:rPr>
          <w:rFonts w:eastAsia="Times New Roman" w:cs="Times New Roman"/>
          <w:szCs w:val="24"/>
        </w:rPr>
        <w:t>ιά,</w:t>
      </w:r>
      <w:r>
        <w:rPr>
          <w:rFonts w:eastAsia="Times New Roman" w:cs="Times New Roman"/>
          <w:szCs w:val="24"/>
        </w:rPr>
        <w:t xml:space="preserve"> προκειμένου να μην σκοντάψετε πάνω σε αντισυνταγματικούς διορισμούς. Ως Κυβέρνηση της «πρώτης φοράς </w:t>
      </w:r>
      <w:r>
        <w:rPr>
          <w:rFonts w:eastAsia="Times New Roman" w:cs="Times New Roman"/>
          <w:szCs w:val="24"/>
        </w:rPr>
        <w:t>α</w:t>
      </w:r>
      <w:r>
        <w:rPr>
          <w:rFonts w:eastAsia="Times New Roman" w:cs="Times New Roman"/>
          <w:szCs w:val="24"/>
        </w:rPr>
        <w:t>ριστερά» περιμέναμε να προσεγγίσετε και να νομοθετείτε με μεγαλύτερη κοινωνική ευαισθησία.</w:t>
      </w:r>
    </w:p>
    <w:p w14:paraId="5760BCD8" w14:textId="77777777" w:rsidR="003F14BB" w:rsidRDefault="00F37CA6">
      <w:pPr>
        <w:spacing w:line="600" w:lineRule="auto"/>
        <w:ind w:firstLine="720"/>
        <w:jc w:val="both"/>
        <w:rPr>
          <w:rFonts w:eastAsia="Times New Roman"/>
          <w:szCs w:val="24"/>
        </w:rPr>
      </w:pPr>
      <w:r>
        <w:rPr>
          <w:rFonts w:eastAsia="Times New Roman"/>
          <w:szCs w:val="24"/>
        </w:rPr>
        <w:t>Δεν καταφέρατ</w:t>
      </w:r>
      <w:r>
        <w:rPr>
          <w:rFonts w:eastAsia="Times New Roman"/>
          <w:szCs w:val="24"/>
        </w:rPr>
        <w:t>ε να σκίσετε τα μνημόνια. Μάλλον ετοιμάζεστε να υπογράψετε ένα νέο μνημόνιο. Τουλάχιστον υπογράψτε ένα σχέδιο νόμου που να λύνει το πρόβλημα της παροχής ιατρικών υπηρεσιών στους πολίτες και ειδικά στις απομακρυσμένες και άγονες περιοχές.</w:t>
      </w:r>
    </w:p>
    <w:p w14:paraId="5760BCD9" w14:textId="77777777" w:rsidR="003F14BB" w:rsidRDefault="00F37CA6">
      <w:pPr>
        <w:spacing w:line="600" w:lineRule="auto"/>
        <w:ind w:firstLine="720"/>
        <w:jc w:val="both"/>
        <w:rPr>
          <w:rFonts w:eastAsia="Times New Roman"/>
          <w:szCs w:val="24"/>
        </w:rPr>
      </w:pPr>
      <w:r>
        <w:rPr>
          <w:rFonts w:eastAsia="Times New Roman"/>
          <w:szCs w:val="24"/>
        </w:rPr>
        <w:t>Το άρθρο 29 ρυθμίζ</w:t>
      </w:r>
      <w:r>
        <w:rPr>
          <w:rFonts w:eastAsia="Times New Roman"/>
          <w:szCs w:val="24"/>
        </w:rPr>
        <w:t>ει τις μεταθέσεις των γιατρών του ΕΣΥ, όπου δυστυχώς δεν εξασφαλίζεται η κάλυψη των κενών που θα δημιουργηθούν στις περιοχές αυτές που έχουν και το μεγαλύτερο πρόβλημα. Κάνετε μία αλλαγή όπου, όπως ορίζει το άρθρο, ο γιατρός που έχει υπηρετήσει για πέντε χ</w:t>
      </w:r>
      <w:r>
        <w:rPr>
          <w:rFonts w:eastAsia="Times New Roman"/>
          <w:szCs w:val="24"/>
        </w:rPr>
        <w:t>ρόνια σε απομακρυσμένη περιοχή, έχει τη δυνατότητα να αιτηθεί μετάθεση και να φύγει σε δώδεκα μήνες, όμως δεν υπάρχει κα</w:t>
      </w:r>
      <w:r>
        <w:rPr>
          <w:rFonts w:eastAsia="Times New Roman"/>
          <w:szCs w:val="24"/>
        </w:rPr>
        <w:t>μ</w:t>
      </w:r>
      <w:r>
        <w:rPr>
          <w:rFonts w:eastAsia="Times New Roman"/>
          <w:szCs w:val="24"/>
        </w:rPr>
        <w:t xml:space="preserve">μία πρόβλεψη που να εξασφαλίζει ότι ο γιατρός θα έχει αντικατασταθεί πριν από την αποχώρησή του. </w:t>
      </w:r>
    </w:p>
    <w:p w14:paraId="5760BCDA" w14:textId="77777777" w:rsidR="003F14BB" w:rsidRDefault="00F37CA6">
      <w:pPr>
        <w:spacing w:line="600" w:lineRule="auto"/>
        <w:ind w:firstLine="720"/>
        <w:jc w:val="both"/>
        <w:rPr>
          <w:rFonts w:eastAsia="Times New Roman"/>
          <w:szCs w:val="24"/>
        </w:rPr>
      </w:pPr>
      <w:r>
        <w:rPr>
          <w:rFonts w:eastAsia="Times New Roman"/>
          <w:szCs w:val="24"/>
        </w:rPr>
        <w:t>Κύριε Υπουργέ, σας έχω ενοχλήσει πολλ</w:t>
      </w:r>
      <w:r>
        <w:rPr>
          <w:rFonts w:eastAsia="Times New Roman"/>
          <w:szCs w:val="24"/>
        </w:rPr>
        <w:t xml:space="preserve">ές φορές για τα προβλήματα που έχουμε με τους γιατρούς και στη Λευκάδα και στο Μεγανήσι, αλλά και στα μικρότερα νησιά, τον Κάλαμο και τον </w:t>
      </w:r>
      <w:r>
        <w:rPr>
          <w:rFonts w:eastAsia="Times New Roman"/>
          <w:szCs w:val="24"/>
        </w:rPr>
        <w:t>Κ</w:t>
      </w:r>
      <w:r>
        <w:rPr>
          <w:rFonts w:eastAsia="Times New Roman"/>
          <w:szCs w:val="24"/>
        </w:rPr>
        <w:t>αστό. Είμαι σίγουρος ότι και άλλοι συνάδελφοι και φορείς σάς έχουν θέσει το ίδιο θέμα για άλλες απομακρυσμένες περιοχ</w:t>
      </w:r>
      <w:r>
        <w:rPr>
          <w:rFonts w:eastAsia="Times New Roman"/>
          <w:szCs w:val="24"/>
        </w:rPr>
        <w:t>ές της χώρας</w:t>
      </w:r>
      <w:r>
        <w:rPr>
          <w:rFonts w:eastAsia="Times New Roman"/>
          <w:szCs w:val="24"/>
        </w:rPr>
        <w:t>,</w:t>
      </w:r>
      <w:r>
        <w:rPr>
          <w:rFonts w:eastAsia="Times New Roman"/>
          <w:szCs w:val="24"/>
        </w:rPr>
        <w:t xml:space="preserve"> όπου οι παροχές δημόσιας υγείας είναι ανύπαρκτες. Μιλάμε για ανθρώπινες ζωές, για ηλικιωμένους και παιδιά που βρίσκονται στο έλεος του </w:t>
      </w:r>
      <w:r>
        <w:rPr>
          <w:rFonts w:eastAsia="Times New Roman"/>
          <w:szCs w:val="24"/>
        </w:rPr>
        <w:t>θ</w:t>
      </w:r>
      <w:r>
        <w:rPr>
          <w:rFonts w:eastAsia="Times New Roman"/>
          <w:szCs w:val="24"/>
        </w:rPr>
        <w:t>εού.</w:t>
      </w:r>
    </w:p>
    <w:p w14:paraId="5760BCDB" w14:textId="77777777" w:rsidR="003F14BB" w:rsidRDefault="00F37CA6">
      <w:pPr>
        <w:spacing w:line="600" w:lineRule="auto"/>
        <w:ind w:firstLine="720"/>
        <w:jc w:val="both"/>
        <w:rPr>
          <w:rFonts w:eastAsia="Times New Roman"/>
          <w:szCs w:val="24"/>
        </w:rPr>
      </w:pPr>
      <w:r>
        <w:rPr>
          <w:rFonts w:eastAsia="Times New Roman"/>
          <w:szCs w:val="24"/>
        </w:rPr>
        <w:t>Με το νομοσχέδιο αυτό θα έπρεπε να λύσετε και το θέμα των ελλείψεων εξειδικευμένου προσωπικού, όμως ε</w:t>
      </w:r>
      <w:r>
        <w:rPr>
          <w:rFonts w:eastAsia="Times New Roman"/>
          <w:szCs w:val="24"/>
        </w:rPr>
        <w:t>σείς αντί να προσλάβετε εξειδικευμένο προσωπικό για τα νοσοκομεία της χώρας, προσλαμβάνετε κάποιους ανθρώπους</w:t>
      </w:r>
      <w:r>
        <w:rPr>
          <w:rFonts w:eastAsia="Times New Roman"/>
          <w:szCs w:val="24"/>
        </w:rPr>
        <w:t>,</w:t>
      </w:r>
      <w:r>
        <w:rPr>
          <w:rFonts w:eastAsia="Times New Roman"/>
          <w:szCs w:val="24"/>
        </w:rPr>
        <w:t xml:space="preserve"> οι οποίοι δεν έχουν κα</w:t>
      </w:r>
      <w:r>
        <w:rPr>
          <w:rFonts w:eastAsia="Times New Roman"/>
          <w:szCs w:val="24"/>
        </w:rPr>
        <w:t>μ</w:t>
      </w:r>
      <w:r>
        <w:rPr>
          <w:rFonts w:eastAsia="Times New Roman"/>
          <w:szCs w:val="24"/>
        </w:rPr>
        <w:t xml:space="preserve">μία σχέση με το χώρο της υγείας. Δεν λέω να μην προσληφθούν οι άνθρωποι. Λέω όμως ότι δόξα τω </w:t>
      </w:r>
      <w:r>
        <w:rPr>
          <w:rFonts w:eastAsia="Times New Roman"/>
          <w:szCs w:val="24"/>
        </w:rPr>
        <w:t>θ</w:t>
      </w:r>
      <w:r>
        <w:rPr>
          <w:rFonts w:eastAsia="Times New Roman"/>
          <w:szCs w:val="24"/>
        </w:rPr>
        <w:t xml:space="preserve">εώ, ιατρικό εξειδικευμένο προσωπικό έχουμε και οι άνθρωποι αυτοί μεταναστεύουν κατά εκατοντάδες σε χώρες του εξωτερικού για να βρουν δουλειά. Δεν θα έπρεπε να βρεθεί τρόπος και να μείνουν τα παιδιά αυτά εδώ, αλλά και να καλυφθούν οι ανάγκες; </w:t>
      </w:r>
    </w:p>
    <w:p w14:paraId="5760BCDC" w14:textId="77777777" w:rsidR="003F14BB" w:rsidRDefault="00F37CA6">
      <w:pPr>
        <w:spacing w:line="600" w:lineRule="auto"/>
        <w:ind w:firstLine="720"/>
        <w:jc w:val="both"/>
        <w:rPr>
          <w:rFonts w:eastAsia="Times New Roman"/>
          <w:szCs w:val="24"/>
        </w:rPr>
      </w:pPr>
      <w:r>
        <w:rPr>
          <w:rFonts w:eastAsia="Times New Roman"/>
          <w:szCs w:val="24"/>
        </w:rPr>
        <w:t>Γιατί εξακολο</w:t>
      </w:r>
      <w:r>
        <w:rPr>
          <w:rFonts w:eastAsia="Times New Roman"/>
          <w:szCs w:val="24"/>
        </w:rPr>
        <w:t>υθείτε να χωρίζετε σε πολίτες πολλών ταχυτήτων τους πολίτες της χώρας; Γιατί όταν πρόκειται για τους φόρους, τις εισφορές και όλα όσα</w:t>
      </w:r>
      <w:r>
        <w:rPr>
          <w:rFonts w:eastAsia="Times New Roman"/>
          <w:szCs w:val="24"/>
        </w:rPr>
        <w:t>,</w:t>
      </w:r>
      <w:r>
        <w:rPr>
          <w:rFonts w:eastAsia="Times New Roman"/>
          <w:szCs w:val="24"/>
        </w:rPr>
        <w:t xml:space="preserve"> τέλος πάντων</w:t>
      </w:r>
      <w:r>
        <w:rPr>
          <w:rFonts w:eastAsia="Times New Roman"/>
          <w:szCs w:val="24"/>
        </w:rPr>
        <w:t>,</w:t>
      </w:r>
      <w:r>
        <w:rPr>
          <w:rFonts w:eastAsia="Times New Roman"/>
          <w:szCs w:val="24"/>
        </w:rPr>
        <w:t xml:space="preserve"> μας φέρνετε, είναι όλοι ισότιμοι και όταν πρόκειται για τη δημόσια υγεία, οι άνθρωποι της περιφέρειας και ε</w:t>
      </w:r>
      <w:r>
        <w:rPr>
          <w:rFonts w:eastAsia="Times New Roman"/>
          <w:szCs w:val="24"/>
        </w:rPr>
        <w:t>ιδικά των άγονων και απομακρυσμένων περιοχών είναι πολίτες δεύτερης κατηγορίας; Ειδικά στη Λευκάδα δεν υπάρχει επάρκεια γιατρών πουθενά.</w:t>
      </w:r>
    </w:p>
    <w:p w14:paraId="5760BCDD" w14:textId="77777777" w:rsidR="003F14BB" w:rsidRDefault="00F37CA6">
      <w:pPr>
        <w:spacing w:line="600" w:lineRule="auto"/>
        <w:ind w:firstLine="720"/>
        <w:jc w:val="both"/>
        <w:rPr>
          <w:rFonts w:eastAsia="Times New Roman"/>
          <w:szCs w:val="24"/>
        </w:rPr>
      </w:pPr>
      <w:r>
        <w:rPr>
          <w:rFonts w:eastAsia="Times New Roman"/>
          <w:szCs w:val="24"/>
        </w:rPr>
        <w:t xml:space="preserve">Ας πάμε, όμως, σ’ ένα πολύ σημαντικό θέμα για την περιφέρειά μου που δημιουργείται με τις δηλώσεις του Γενικού Γραμματέα του Υπουργείου σας για το Νοσοκομείο Λευκάδας. </w:t>
      </w:r>
    </w:p>
    <w:p w14:paraId="5760BCDE" w14:textId="77777777" w:rsidR="003F14BB" w:rsidRDefault="00F37CA6">
      <w:pPr>
        <w:spacing w:line="600" w:lineRule="auto"/>
        <w:ind w:firstLine="720"/>
        <w:jc w:val="both"/>
        <w:rPr>
          <w:rFonts w:eastAsia="Times New Roman"/>
          <w:szCs w:val="24"/>
        </w:rPr>
      </w:pPr>
      <w:r>
        <w:rPr>
          <w:rFonts w:eastAsia="Times New Roman"/>
          <w:szCs w:val="24"/>
        </w:rPr>
        <w:t>Κύριοι Υπουργοί, καταθέτω στα Πρακτικά της Βουλής δημοσίευμα με βάση το οποίο ο κ. Γιαν</w:t>
      </w:r>
      <w:r>
        <w:rPr>
          <w:rFonts w:eastAsia="Times New Roman"/>
          <w:szCs w:val="24"/>
        </w:rPr>
        <w:t xml:space="preserve">νόπουλος σε πρόσφατη συνάντησή του με την ΠΟΕΔΗΝ αναρωτήθηκε ευθέως αν πρέπει να έχει νοσοκομείο η Λευκάδα. </w:t>
      </w:r>
    </w:p>
    <w:p w14:paraId="5760BCDF" w14:textId="77777777" w:rsidR="003F14BB" w:rsidRDefault="00F37CA6">
      <w:pPr>
        <w:spacing w:line="600" w:lineRule="auto"/>
        <w:ind w:firstLine="720"/>
        <w:jc w:val="both"/>
        <w:rPr>
          <w:rFonts w:eastAsia="Times New Roman"/>
          <w:szCs w:val="24"/>
        </w:rPr>
      </w:pPr>
      <w:r>
        <w:rPr>
          <w:rFonts w:eastAsia="Times New Roman"/>
          <w:szCs w:val="24"/>
        </w:rPr>
        <w:t>Είναι δυνατόν, κύριε Υπουργέ, να γίνονται τέτοιες δηλώσεις</w:t>
      </w:r>
      <w:r>
        <w:rPr>
          <w:rFonts w:eastAsia="Times New Roman"/>
          <w:szCs w:val="24"/>
        </w:rPr>
        <w:t>,</w:t>
      </w:r>
      <w:r>
        <w:rPr>
          <w:rFonts w:eastAsia="Times New Roman"/>
          <w:szCs w:val="24"/>
        </w:rPr>
        <w:t xml:space="preserve"> τη στιγμή που είναι σχεδόν έτοιμο το νέο νοσοκομείο, τη στιγμή που ο ίδιος ο κ. Πολάκης</w:t>
      </w:r>
      <w:r>
        <w:rPr>
          <w:rFonts w:eastAsia="Times New Roman"/>
          <w:szCs w:val="24"/>
        </w:rPr>
        <w:t xml:space="preserve"> κατά την επίσκεψή του στη Λευκάδα το είχε χαρακτηρίσει στολίδι και είχε δηλώσει δημόσια ότι το Υπουργείο δεν κλείνει αλλά ανοίγει μονάδες; Το καταθέτω για τα Πρακτικά.</w:t>
      </w:r>
    </w:p>
    <w:p w14:paraId="5760BCE0" w14:textId="77777777" w:rsidR="003F14BB" w:rsidRDefault="00F37CA6">
      <w:pPr>
        <w:spacing w:line="600" w:lineRule="auto"/>
        <w:ind w:firstLine="720"/>
        <w:jc w:val="both"/>
        <w:rPr>
          <w:rFonts w:eastAsia="Times New Roman"/>
          <w:szCs w:val="24"/>
        </w:rPr>
      </w:pPr>
      <w:r>
        <w:rPr>
          <w:rFonts w:eastAsia="Times New Roman"/>
          <w:szCs w:val="24"/>
        </w:rPr>
        <w:t>(Στο σημείο αυτό ο Βουλευτής κ. Αθανάσιος Καββαδάς καταθέτει για τα Πρακτικά το προαναφ</w:t>
      </w:r>
      <w:r>
        <w:rPr>
          <w:rFonts w:eastAsia="Times New Roman"/>
          <w:szCs w:val="24"/>
        </w:rPr>
        <w:t xml:space="preserve">ερθέν δημοσίευμα, το οποίο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5760BCE1" w14:textId="77777777" w:rsidR="003F14BB" w:rsidRDefault="00F37CA6">
      <w:pPr>
        <w:spacing w:line="600" w:lineRule="auto"/>
        <w:ind w:firstLine="720"/>
        <w:jc w:val="both"/>
        <w:rPr>
          <w:rFonts w:eastAsia="Times New Roman"/>
          <w:szCs w:val="24"/>
        </w:rPr>
      </w:pPr>
      <w:r>
        <w:rPr>
          <w:rFonts w:eastAsia="Times New Roman"/>
          <w:b/>
          <w:szCs w:val="24"/>
        </w:rPr>
        <w:t>ΑΝΔΡΕΑΣ ΞΑΝΘΟΣ (Υπουργός Υγείας):</w:t>
      </w:r>
      <w:r>
        <w:rPr>
          <w:rFonts w:eastAsia="Times New Roman"/>
          <w:szCs w:val="24"/>
        </w:rPr>
        <w:t xml:space="preserve"> Η πηγή της πληροφορίας ποια είναι;</w:t>
      </w:r>
    </w:p>
    <w:p w14:paraId="5760BCE2" w14:textId="77777777" w:rsidR="003F14BB" w:rsidRDefault="00F37CA6">
      <w:pPr>
        <w:spacing w:line="600" w:lineRule="auto"/>
        <w:ind w:firstLine="720"/>
        <w:jc w:val="both"/>
        <w:rPr>
          <w:rFonts w:eastAsia="Times New Roman"/>
          <w:szCs w:val="24"/>
        </w:rPr>
      </w:pPr>
      <w:r>
        <w:rPr>
          <w:rFonts w:eastAsia="Times New Roman"/>
          <w:b/>
          <w:szCs w:val="24"/>
        </w:rPr>
        <w:t>ΑΘΑΝΑΣΙΟΣ ΚΑΒΒΑΔΑΣ:</w:t>
      </w:r>
      <w:r>
        <w:rPr>
          <w:rFonts w:eastAsia="Times New Roman"/>
          <w:szCs w:val="24"/>
        </w:rPr>
        <w:t xml:space="preserve"> Θα το δείτε, κύριε Υπουργέ.</w:t>
      </w:r>
    </w:p>
    <w:p w14:paraId="5760BCE3" w14:textId="77777777" w:rsidR="003F14BB" w:rsidRDefault="00F37CA6">
      <w:pPr>
        <w:spacing w:line="600" w:lineRule="auto"/>
        <w:ind w:firstLine="720"/>
        <w:jc w:val="both"/>
        <w:rPr>
          <w:rFonts w:eastAsia="Times New Roman"/>
          <w:szCs w:val="24"/>
        </w:rPr>
      </w:pPr>
      <w:r>
        <w:rPr>
          <w:rFonts w:eastAsia="Times New Roman"/>
          <w:b/>
          <w:szCs w:val="24"/>
        </w:rPr>
        <w:t>ΑΝΔΡΕΑΣ ΞΑΝΘ</w:t>
      </w:r>
      <w:r>
        <w:rPr>
          <w:rFonts w:eastAsia="Times New Roman"/>
          <w:b/>
          <w:szCs w:val="24"/>
        </w:rPr>
        <w:t>ΟΣ (Υπουργός Υγείας):</w:t>
      </w:r>
      <w:r>
        <w:rPr>
          <w:rFonts w:eastAsia="Times New Roman"/>
          <w:szCs w:val="24"/>
        </w:rPr>
        <w:t xml:space="preserve"> Να τσεκάρετε μήπως είναι και αυτό από το «Πρώτο Θέμα».</w:t>
      </w:r>
    </w:p>
    <w:p w14:paraId="5760BCE4" w14:textId="77777777" w:rsidR="003F14BB" w:rsidRDefault="00F37CA6">
      <w:pPr>
        <w:spacing w:line="600" w:lineRule="auto"/>
        <w:ind w:firstLine="720"/>
        <w:jc w:val="both"/>
        <w:rPr>
          <w:rFonts w:eastAsia="Times New Roman"/>
          <w:szCs w:val="24"/>
        </w:rPr>
      </w:pPr>
      <w:r>
        <w:rPr>
          <w:rFonts w:eastAsia="Times New Roman"/>
          <w:b/>
          <w:szCs w:val="24"/>
        </w:rPr>
        <w:t>ΑΘΑΝΑΣΙΟΣ ΚΑΒΒΑΔΑΣ:</w:t>
      </w:r>
      <w:r>
        <w:rPr>
          <w:rFonts w:eastAsia="Times New Roman"/>
          <w:szCs w:val="24"/>
        </w:rPr>
        <w:t xml:space="preserve"> Θα το διαβάσετε, κύριοι Υπουργοί.</w:t>
      </w:r>
    </w:p>
    <w:p w14:paraId="5760BCE5" w14:textId="77777777" w:rsidR="003F14BB" w:rsidRDefault="00F37CA6">
      <w:pPr>
        <w:spacing w:line="600" w:lineRule="auto"/>
        <w:ind w:firstLine="720"/>
        <w:jc w:val="both"/>
        <w:rPr>
          <w:rFonts w:eastAsia="Times New Roman"/>
          <w:szCs w:val="24"/>
        </w:rPr>
      </w:pPr>
      <w:r>
        <w:rPr>
          <w:rFonts w:eastAsia="Times New Roman"/>
          <w:szCs w:val="24"/>
        </w:rPr>
        <w:t xml:space="preserve">Αυτή τη στιγμή το νέο νοσοκομείο, όπως ξέρετε κι εσείς, είναι </w:t>
      </w:r>
      <w:r>
        <w:rPr>
          <w:rFonts w:eastAsia="Times New Roman"/>
          <w:szCs w:val="24"/>
        </w:rPr>
        <w:t>εκατόν είκοσι</w:t>
      </w:r>
      <w:r>
        <w:rPr>
          <w:rFonts w:eastAsia="Times New Roman"/>
          <w:szCs w:val="24"/>
        </w:rPr>
        <w:t xml:space="preserve"> κλινών και θα κοστίσει στον Έλληνα φορολογούμενο </w:t>
      </w:r>
      <w:r>
        <w:rPr>
          <w:rFonts w:eastAsia="Times New Roman"/>
          <w:szCs w:val="24"/>
        </w:rPr>
        <w:t>περισσότερα από 32 εκατομμύρια ευρώ.</w:t>
      </w:r>
    </w:p>
    <w:p w14:paraId="5760BCE6" w14:textId="77777777" w:rsidR="003F14BB" w:rsidRDefault="00F37CA6">
      <w:pPr>
        <w:spacing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Κι εγώ θα μπορούσα να πω να κλείσει η γέφυρα…</w:t>
      </w:r>
    </w:p>
    <w:p w14:paraId="5760BCE7" w14:textId="77777777" w:rsidR="003F14BB" w:rsidRDefault="00F37CA6">
      <w:pPr>
        <w:spacing w:line="600" w:lineRule="auto"/>
        <w:ind w:firstLine="720"/>
        <w:jc w:val="both"/>
        <w:rPr>
          <w:rFonts w:eastAsia="Times New Roman"/>
          <w:szCs w:val="24"/>
        </w:rPr>
      </w:pPr>
      <w:r>
        <w:rPr>
          <w:rFonts w:eastAsia="Times New Roman"/>
          <w:b/>
          <w:szCs w:val="24"/>
        </w:rPr>
        <w:t>ΑΘΑΝΑΣΙΟΣ ΚΑΒΒΑΔΑΣ:</w:t>
      </w:r>
      <w:r>
        <w:rPr>
          <w:rFonts w:eastAsia="Times New Roman"/>
          <w:szCs w:val="24"/>
        </w:rPr>
        <w:t xml:space="preserve"> Κύριοι Υπουργοί, εδώ είμαστε. Να πάρετε θέση για να απαντήσετε αν αυτά είναι ψευδή, οπότε να τελειώσει το θ</w:t>
      </w:r>
      <w:r>
        <w:rPr>
          <w:rFonts w:eastAsia="Times New Roman"/>
          <w:szCs w:val="24"/>
        </w:rPr>
        <w:t xml:space="preserve">έμα. </w:t>
      </w:r>
    </w:p>
    <w:p w14:paraId="5760BCE8" w14:textId="77777777" w:rsidR="003F14BB" w:rsidRDefault="00F37CA6">
      <w:pPr>
        <w:spacing w:line="600" w:lineRule="auto"/>
        <w:ind w:firstLine="720"/>
        <w:jc w:val="both"/>
        <w:rPr>
          <w:rFonts w:eastAsia="Times New Roman"/>
          <w:szCs w:val="24"/>
        </w:rPr>
      </w:pPr>
      <w:r>
        <w:rPr>
          <w:rFonts w:eastAsia="Times New Roman"/>
          <w:szCs w:val="24"/>
        </w:rPr>
        <w:t>Κύριε Υπουργέ, μ</w:t>
      </w:r>
      <w:r>
        <w:rPr>
          <w:rFonts w:eastAsia="Times New Roman"/>
          <w:szCs w:val="24"/>
        </w:rPr>
        <w:t>ε</w:t>
      </w:r>
      <w:r>
        <w:rPr>
          <w:rFonts w:eastAsia="Times New Roman"/>
          <w:szCs w:val="24"/>
        </w:rPr>
        <w:t xml:space="preserve"> αυτό το δημοσίευμα έχει αναστατωθεί ολόκληρη η Λευκάδα και πρέπει να έχουμε σήμερα μια απάντηση από σας για το αν πραγματικά αυτά που λέει ο Γενικός Γραμματέας, ο οποίος έχει υπηρετήσει και στην 6</w:t>
      </w:r>
      <w:r>
        <w:rPr>
          <w:rFonts w:eastAsia="Times New Roman"/>
          <w:szCs w:val="24"/>
          <w:vertAlign w:val="superscript"/>
        </w:rPr>
        <w:t>η</w:t>
      </w:r>
      <w:r>
        <w:rPr>
          <w:rFonts w:eastAsia="Times New Roman"/>
          <w:szCs w:val="24"/>
        </w:rPr>
        <w:t xml:space="preserve"> ΥΠΕ, είναι σωστά, για το αν τα υιο</w:t>
      </w:r>
      <w:r>
        <w:rPr>
          <w:rFonts w:eastAsia="Times New Roman"/>
          <w:szCs w:val="24"/>
        </w:rPr>
        <w:t>θετείτε εσείς ή όχι. Αυτό μας ενδιαφέρει. Περιμένω την απάντησή σας.</w:t>
      </w:r>
    </w:p>
    <w:p w14:paraId="5760BCE9" w14:textId="77777777" w:rsidR="003F14BB" w:rsidRDefault="00F37CA6">
      <w:pPr>
        <w:spacing w:line="600" w:lineRule="auto"/>
        <w:ind w:firstLine="720"/>
        <w:jc w:val="both"/>
        <w:rPr>
          <w:rFonts w:eastAsia="Times New Roman"/>
          <w:szCs w:val="24"/>
        </w:rPr>
      </w:pPr>
      <w:r>
        <w:rPr>
          <w:rFonts w:eastAsia="Times New Roman"/>
          <w:szCs w:val="24"/>
        </w:rPr>
        <w:t>Σας ευχαριστώ πολύ.</w:t>
      </w:r>
    </w:p>
    <w:p w14:paraId="5760BCEA" w14:textId="77777777" w:rsidR="003F14BB" w:rsidRDefault="00F37CA6">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5760BCEB" w14:textId="77777777" w:rsidR="003F14BB" w:rsidRDefault="00F37CA6">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Τον λόγο έχει η κ. Καφαντάρη από το ΣΥΡΙΖΑ.</w:t>
      </w:r>
    </w:p>
    <w:p w14:paraId="5760BCEC" w14:textId="77777777" w:rsidR="003F14BB" w:rsidRDefault="00F37CA6">
      <w:pPr>
        <w:spacing w:line="600" w:lineRule="auto"/>
        <w:ind w:firstLine="720"/>
        <w:jc w:val="both"/>
        <w:rPr>
          <w:rFonts w:eastAsia="Times New Roman"/>
          <w:szCs w:val="24"/>
        </w:rPr>
      </w:pPr>
      <w:r>
        <w:rPr>
          <w:rFonts w:eastAsia="Times New Roman"/>
          <w:b/>
          <w:szCs w:val="24"/>
        </w:rPr>
        <w:t>ΧΑΡΟΥΛΑ (ΧΑΡΑ) ΚΑΦΑΝΤΑΡΗ:</w:t>
      </w:r>
      <w:r>
        <w:rPr>
          <w:rFonts w:eastAsia="Times New Roman"/>
          <w:szCs w:val="24"/>
        </w:rPr>
        <w:t xml:space="preserve"> Κυρίες και</w:t>
      </w:r>
      <w:r>
        <w:rPr>
          <w:rFonts w:eastAsia="Times New Roman"/>
          <w:szCs w:val="24"/>
        </w:rPr>
        <w:t xml:space="preserve"> κύριοι Βουλευτές, πολλά ακούσαμε σήμερα στην Αίθουσα αυτή. Η συζήτηση για ένα νομοσχέδιο για την ψυχιατρική υγεία, για τη μεταρρύθμιση στον ψυχιατρικό τομέα, πήρε ένα</w:t>
      </w:r>
      <w:r>
        <w:rPr>
          <w:rFonts w:eastAsia="Times New Roman"/>
          <w:szCs w:val="24"/>
        </w:rPr>
        <w:t>ν</w:t>
      </w:r>
      <w:r>
        <w:rPr>
          <w:rFonts w:eastAsia="Times New Roman"/>
          <w:szCs w:val="24"/>
        </w:rPr>
        <w:t xml:space="preserve"> χαρακτήρα γενικότερης πολιτικής αντιπαράθεσης σε μεγάλα ζητήματα, παραδείγματος χάρ</w:t>
      </w:r>
      <w:r>
        <w:rPr>
          <w:rFonts w:eastAsia="Times New Roman"/>
          <w:szCs w:val="24"/>
        </w:rPr>
        <w:t>ιν</w:t>
      </w:r>
      <w:r>
        <w:rPr>
          <w:rFonts w:eastAsia="Times New Roman"/>
          <w:szCs w:val="24"/>
        </w:rPr>
        <w:t xml:space="preserve"> γ</w:t>
      </w:r>
      <w:r>
        <w:rPr>
          <w:rFonts w:eastAsia="Times New Roman"/>
          <w:szCs w:val="24"/>
        </w:rPr>
        <w:t>ια τη διαπραγμάτευση. Δεν θα αναφερθώ σ’ αυτά, όμως μου έκανε πολύ μεγάλη εντύπωση ότι και εκπρόσωποι της Νέας Δημοκρατίας ήταν σα</w:t>
      </w:r>
      <w:r>
        <w:rPr>
          <w:rFonts w:eastAsia="Times New Roman"/>
          <w:szCs w:val="24"/>
        </w:rPr>
        <w:t>ν</w:t>
      </w:r>
      <w:r>
        <w:rPr>
          <w:rFonts w:eastAsia="Times New Roman"/>
          <w:szCs w:val="24"/>
        </w:rPr>
        <w:t xml:space="preserve"> να ανακάλυψαν την Αμερική, σα</w:t>
      </w:r>
      <w:r>
        <w:rPr>
          <w:rFonts w:eastAsia="Times New Roman"/>
          <w:szCs w:val="24"/>
        </w:rPr>
        <w:t>ν</w:t>
      </w:r>
      <w:r>
        <w:rPr>
          <w:rFonts w:eastAsia="Times New Roman"/>
          <w:szCs w:val="24"/>
        </w:rPr>
        <w:t xml:space="preserve"> να μην είχαν προηγηθεί τόσα πράγματα. Τόσα χρόνια ήταν όλα ωραία στη δημόσια υγεία και ξαφνικ</w:t>
      </w:r>
      <w:r>
        <w:rPr>
          <w:rFonts w:eastAsia="Times New Roman"/>
          <w:szCs w:val="24"/>
        </w:rPr>
        <w:t>ά την τελευταία διετία όλα αυτά καταστράφηκαν.</w:t>
      </w:r>
    </w:p>
    <w:p w14:paraId="5760BCED"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Θα ήθελα να πω, λοιπόν, το εξής: Αναλαμβάνοντας αυτή η Κυβέρνηση τη διακυβέρνηση της χώρας ουσιαστικά και μετά τις εκλογές του Σεπτέμβρη του 2015 ανέλαβε τη βαριά ευθύνη να βγάλει τη χώρα μας από την κρίση και την επιτροπεία με την κοινωνία όρθια. Ανέλαβε </w:t>
      </w:r>
      <w:r>
        <w:rPr>
          <w:rFonts w:eastAsia="Times New Roman" w:cs="Times New Roman"/>
          <w:szCs w:val="24"/>
        </w:rPr>
        <w:t xml:space="preserve">την ευθύνη εφαρμογής παράλληλα με τα δύσκολα μέτρα ενός παράλληλου προγράμματος, όπως λέμε, για να μπορέσει η κοινωνία να σταθεί όρθια. </w:t>
      </w:r>
    </w:p>
    <w:p w14:paraId="5760BCEE"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Μέσα σε αυτή τη διαδικασία ήταν και η προεκλογική δέσμευση για την κάλυψη των ανασφάλιστων συμπολιτών μας οι οποίοι τα </w:t>
      </w:r>
      <w:r>
        <w:rPr>
          <w:rFonts w:eastAsia="Times New Roman" w:cs="Times New Roman"/>
          <w:szCs w:val="24"/>
        </w:rPr>
        <w:t>χρόνια 2010 με 2014 βρέθηκαν εκτός του δημόσιου τομέα της κοινωνικής ασφάλισης και της δημόσιας υγείας. Και αυτό, εάν θέλετε, δεν είναι μικρό πράγμα. Το τονίζω. Όσο και να αμφισβητείται, αυτοί που μας ακούν αυτή τη στιγμή καταλαβαίνουν τι μεγάλη σημασία έχ</w:t>
      </w:r>
      <w:r>
        <w:rPr>
          <w:rFonts w:eastAsia="Times New Roman" w:cs="Times New Roman"/>
          <w:szCs w:val="24"/>
        </w:rPr>
        <w:t xml:space="preserve">ει. </w:t>
      </w:r>
    </w:p>
    <w:p w14:paraId="5760BCEF"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Εγώ θα έρθω και θα πω: Όλα αυτά τα χρόνια, από το 2010 έως το 2014, της προηγούμενης διακυβέρνησης Νέας Δημοκρατίας – ΠΑΣΟΚ δεν είχαμε περαιτέρω υποβάθμιση της δημόσιας υγείας; Δεν είχαμε κλείσιμο νοσοκομείων; Δεν είχαμε αποχωρήσεις, διαθεσιμότητες ια</w:t>
      </w:r>
      <w:r>
        <w:rPr>
          <w:rFonts w:eastAsia="Times New Roman" w:cs="Times New Roman"/>
          <w:szCs w:val="24"/>
        </w:rPr>
        <w:t>τρών, νοσηλευτικού προσωπικού; Υπήρχαν γύρω στις οκτώ χιλιάδες αποχωρήσεις. Και</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είχαμε τους ανασφάλιστους συμπολίτες μας.</w:t>
      </w:r>
    </w:p>
    <w:p w14:paraId="5760BCF0"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Το πρώτο και κύριο που πρέπει να δούμε είναι πως μέσα στις σφικτές δημοσιονομικές συνθήκες τις οποίες βιώνουμε, δόθηκε -και υ</w:t>
      </w:r>
      <w:r>
        <w:rPr>
          <w:rFonts w:eastAsia="Times New Roman" w:cs="Times New Roman"/>
          <w:szCs w:val="24"/>
        </w:rPr>
        <w:t xml:space="preserve">πάρχει τρόπος και μέσα στον προϋπολογισμό- μια μικρή αύξηση των δαπανών για την υγεία. Κάποιος θα πει ότι είναι μικρή. Ναι, αλλά αγαπητοί κυρίες και κύριοι συνάδελφοι, είναι αύξηση για την υγεία. </w:t>
      </w:r>
    </w:p>
    <w:p w14:paraId="5760BCF1"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Εσείς τι κάνατε τόσα χρόνια; Εσείς κλείσατε δομές και νοσοκ</w:t>
      </w:r>
      <w:r>
        <w:rPr>
          <w:rFonts w:eastAsia="Times New Roman" w:cs="Times New Roman"/>
          <w:szCs w:val="24"/>
        </w:rPr>
        <w:t>ομεία. Εμείς ανοίξαμε. Εσείς καταδικάσατε, όπως είπα και πριν, τους συμπολίτες μας να μην έχουν πρόσβαση στη δημόσια υγεία. Εμείς αυτό το επαναφέραμε, όσον αφορά τους ανασφάλιστους. Εσείς βάλατε το πεντάευρ</w:t>
      </w:r>
      <w:r>
        <w:rPr>
          <w:rFonts w:eastAsia="Times New Roman" w:cs="Times New Roman"/>
          <w:szCs w:val="24"/>
        </w:rPr>
        <w:t>ο</w:t>
      </w:r>
      <w:r>
        <w:rPr>
          <w:rFonts w:eastAsia="Times New Roman" w:cs="Times New Roman"/>
          <w:szCs w:val="24"/>
        </w:rPr>
        <w:t xml:space="preserve"> στα νοσοκομεία. Εμείς το καταργήσαμε. Εσείς κατα</w:t>
      </w:r>
      <w:r>
        <w:rPr>
          <w:rFonts w:eastAsia="Times New Roman" w:cs="Times New Roman"/>
          <w:szCs w:val="24"/>
        </w:rPr>
        <w:t>δικάσατε ακριτικές, δυσπρόσιτες περιοχές της χώρας μας στη μηδενική υγειονομική περίθαλψη. Εμείς στελεχώνουμε ιατρεία σε αυτές τις περιοχές, δίνοντας δε και συγκεκριμένα κίνητρα σε νέους ιατρούς, που περιλαμβάνονται και στο νομοσχέδιο. Εσείς οδηγήσατε ιατρ</w:t>
      </w:r>
      <w:r>
        <w:rPr>
          <w:rFonts w:eastAsia="Times New Roman" w:cs="Times New Roman"/>
          <w:szCs w:val="24"/>
        </w:rPr>
        <w:t xml:space="preserve">ούς στην αποχώρηση. Εμείς, όμως, παρά τα δύσκολα δημοσιονομικά, αρχίσαμε τις προσλήψεις στο δημόσιο σύστημα υγείας. </w:t>
      </w:r>
    </w:p>
    <w:p w14:paraId="5760BCF2"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Θα αναφερθώ επίσης και για το ΕΚΑΒ που ενώ το είχατε εντελώς υποβαθμίσει, σε όφελος φυσικά του ιδιωτικού τομέα, μέσα σε αυτή τη διετία και </w:t>
      </w:r>
      <w:r>
        <w:rPr>
          <w:rFonts w:eastAsia="Times New Roman" w:cs="Times New Roman"/>
          <w:szCs w:val="24"/>
        </w:rPr>
        <w:t xml:space="preserve">καινούργια αυτοκίνητα πάρθηκαν –γύρω στα εκατό- και εκατόν ογδόντα έξι προσλήψεις έγιναν και ετοιμάζονται να γίνουν και άλλες. Από την άλλη μεριά υπάρχει και μια τροπολογία σχετική με τις στολές. </w:t>
      </w:r>
    </w:p>
    <w:p w14:paraId="5760BCF3"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Βέβαια, να μη μιλήσουμε για την πρωτοβάθμια φροντίδα υγείας</w:t>
      </w:r>
      <w:r>
        <w:rPr>
          <w:rFonts w:eastAsia="Times New Roman" w:cs="Times New Roman"/>
          <w:szCs w:val="24"/>
        </w:rPr>
        <w:t xml:space="preserve"> που ουσιαστικά καταργήσατε, με άμεση συνέπεια την περαιτέρω επιβάρυνση των δημόσιων νοσοκομείων. Ακούσαμε, δε, πριν τον Υπουργό ότι ετοιμάζεται και σχετικό νομοσχέδιο για την πρωτοβάθμια φροντίδα υγείας. </w:t>
      </w:r>
    </w:p>
    <w:p w14:paraId="5760BCF4"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θυμάμαι όταν ήμασταν </w:t>
      </w:r>
      <w:r>
        <w:rPr>
          <w:rFonts w:eastAsia="Times New Roman" w:cs="Times New Roman"/>
          <w:szCs w:val="24"/>
        </w:rPr>
        <w:t xml:space="preserve">αντιπολίτευση τις περιοδείες και τη συμμετοχή που είχαμε σαν Βουλευτές, σαν </w:t>
      </w:r>
      <w:r>
        <w:rPr>
          <w:rFonts w:eastAsia="Times New Roman" w:cs="Times New Roman"/>
          <w:szCs w:val="24"/>
        </w:rPr>
        <w:t>αξιωματική αντι</w:t>
      </w:r>
      <w:r>
        <w:rPr>
          <w:rFonts w:eastAsia="Times New Roman" w:cs="Times New Roman"/>
          <w:szCs w:val="24"/>
        </w:rPr>
        <w:t>πολίτευση τότε, στους αγώνες που έκαναν οι νοσοκομειακοί γιατροί στη χώρα μας στις πρωτοβάθμιες δομές αλλά και στα δημόσια νοσοκομεία. Θυμάμαι την ανησυχία και την α</w:t>
      </w:r>
      <w:r>
        <w:rPr>
          <w:rFonts w:eastAsia="Times New Roman" w:cs="Times New Roman"/>
          <w:szCs w:val="24"/>
        </w:rPr>
        <w:t xml:space="preserve">βεβαιότητα την οποία αισθάνονταν τότε οι γιατροί και όλο το νοσηλευτικό προσωπικό. Θυμάμαι συγκεκριμένα κινητοποιήσεις τότε στο </w:t>
      </w:r>
      <w:r>
        <w:rPr>
          <w:rFonts w:eastAsia="Times New Roman" w:cs="Times New Roman"/>
          <w:szCs w:val="24"/>
        </w:rPr>
        <w:t>«</w:t>
      </w:r>
      <w:r>
        <w:rPr>
          <w:rFonts w:eastAsia="Times New Roman" w:cs="Times New Roman"/>
          <w:szCs w:val="24"/>
        </w:rPr>
        <w:t>Δρομοκαΐτειο</w:t>
      </w:r>
      <w:r>
        <w:rPr>
          <w:rFonts w:eastAsia="Times New Roman" w:cs="Times New Roman"/>
          <w:szCs w:val="24"/>
        </w:rPr>
        <w:t>»</w:t>
      </w:r>
      <w:r>
        <w:rPr>
          <w:rFonts w:eastAsia="Times New Roman" w:cs="Times New Roman"/>
          <w:szCs w:val="24"/>
        </w:rPr>
        <w:t xml:space="preserve">, στο Δαφνί, που ετοιμαζόταν η προηγούμενη </w:t>
      </w:r>
      <w:r>
        <w:rPr>
          <w:rFonts w:eastAsia="Times New Roman" w:cs="Times New Roman"/>
          <w:szCs w:val="24"/>
        </w:rPr>
        <w:t>κ</w:t>
      </w:r>
      <w:r>
        <w:rPr>
          <w:rFonts w:eastAsia="Times New Roman" w:cs="Times New Roman"/>
          <w:szCs w:val="24"/>
        </w:rPr>
        <w:t>υβέρνηση –επιτρέψτε μου να πω- με την όποια μεταρρύθμιση, όπως την ενν</w:t>
      </w:r>
      <w:r>
        <w:rPr>
          <w:rFonts w:eastAsia="Times New Roman" w:cs="Times New Roman"/>
          <w:szCs w:val="24"/>
        </w:rPr>
        <w:t>οούσε, να βρεθούν και ψυχικά ασθενείς στους δρόμους.</w:t>
      </w:r>
    </w:p>
    <w:p w14:paraId="5760BCF5"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Βέβαια, το πολύ σημαντικό που έκανε αυτή η Κυβέρνηση είναι η πάταξη της διαφθοράς και της διαπλοκής σε αυτόν τον ευαίσθητο τομέα της </w:t>
      </w:r>
      <w:r>
        <w:rPr>
          <w:rFonts w:eastAsia="Times New Roman" w:cs="Times New Roman"/>
          <w:szCs w:val="24"/>
        </w:rPr>
        <w:t>υ</w:t>
      </w:r>
      <w:r>
        <w:rPr>
          <w:rFonts w:eastAsia="Times New Roman" w:cs="Times New Roman"/>
          <w:szCs w:val="24"/>
        </w:rPr>
        <w:t>γείας. Το μεγάλο «πάρτι», λοιπόν, χρόνων έχει τελειώσει. Μια σειρά υπ</w:t>
      </w:r>
      <w:r>
        <w:rPr>
          <w:rFonts w:eastAsia="Times New Roman" w:cs="Times New Roman"/>
          <w:szCs w:val="24"/>
        </w:rPr>
        <w:t xml:space="preserve">οθέσεις, ΚΕΕΛΠΝΟ,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και όλα αυτά βρίσκονται στη </w:t>
      </w:r>
      <w:r>
        <w:rPr>
          <w:rFonts w:eastAsia="Times New Roman" w:cs="Times New Roman"/>
          <w:szCs w:val="24"/>
        </w:rPr>
        <w:t>δ</w:t>
      </w:r>
      <w:r>
        <w:rPr>
          <w:rFonts w:eastAsia="Times New Roman" w:cs="Times New Roman"/>
          <w:szCs w:val="24"/>
        </w:rPr>
        <w:t xml:space="preserve">ικαιοσύνη για διερεύνηση. </w:t>
      </w:r>
    </w:p>
    <w:p w14:paraId="5760BCF6"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Παραλάβαμε, λοιπόν, ένα δημόσιο σύστημα υγείας στα όρια της κατάρρευσης. Όσο, δε, αφορά τον ψυχιατρικό τομέα τα πράγματα ήταν ιδιαίτερα άσχημα. Έχουμε ευθύνη αλλά και υποχ</w:t>
      </w:r>
      <w:r>
        <w:rPr>
          <w:rFonts w:eastAsia="Times New Roman" w:cs="Times New Roman"/>
          <w:szCs w:val="24"/>
        </w:rPr>
        <w:t>ρέωση να ξαναστήσουμε σε υγιείς βάσεις τη δημόσια υγεία. Κανείς, βέβαια, σήμερα δεν μπορεί να είναι ευχαριστημένος και να λέει ότι όλα λειτουργούν καλά ούτε υπερασπιζόμαστε αυτή την κατάσταση όπως είναι έτσι διαμορφωμένη μετά από χρόνια συγκεκριμένων πολιτ</w:t>
      </w:r>
      <w:r>
        <w:rPr>
          <w:rFonts w:eastAsia="Times New Roman" w:cs="Times New Roman"/>
          <w:szCs w:val="24"/>
        </w:rPr>
        <w:t xml:space="preserve">ικών. Όμως, κάνουμε βήματα και έχουν γίνει σημαντικά βήματα και θα γίνουν και άλλα βήματα, για να μπορέσουμε να ξαναστήσουμε το δημόσιο σύστημα υγείας. </w:t>
      </w:r>
    </w:p>
    <w:p w14:paraId="5760BCF7"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Έχουμε, λοιπόν, τώρα το νομοσχέδιο για την ψυχιατρική μεταρρύθμιση. Εδώ, όμως, πρέπει να πούμε τη σημασία της ψυχικής υγείας και να πούμε ότι με βάση τον Παγκόσμιο Οργανισμό Υγείας, υγεία δεν είναι μόνο η απουσία της ασθένειας ή της αναπηρίας, υγεία είναι </w:t>
      </w:r>
      <w:r>
        <w:rPr>
          <w:rFonts w:eastAsia="Times New Roman" w:cs="Times New Roman"/>
          <w:szCs w:val="24"/>
        </w:rPr>
        <w:t xml:space="preserve">η κατάσταση πλήρους σωματικής, ψυχικής και κοινωνικής ευεξίας. </w:t>
      </w:r>
    </w:p>
    <w:p w14:paraId="5760BCF8"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Στο εν λόγω σχέδιο νόμου, στο οποίο υπήρξε μεγάλη διαβούλευση </w:t>
      </w:r>
      <w:r>
        <w:rPr>
          <w:rFonts w:eastAsia="Times New Roman" w:cs="Times New Roman"/>
          <w:szCs w:val="24"/>
        </w:rPr>
        <w:t>-</w:t>
      </w:r>
      <w:r>
        <w:rPr>
          <w:rFonts w:eastAsia="Times New Roman" w:cs="Times New Roman"/>
          <w:szCs w:val="24"/>
        </w:rPr>
        <w:t>δεχτήκαμε και κριτική σήμερα ότι αργήσαμε πάρα πολύ, μπορεί να συνέβη αυτό, αλλά έγινε ουσιαστική διαβούλευση στο θέμα- είμαστε α</w:t>
      </w:r>
      <w:r>
        <w:rPr>
          <w:rFonts w:eastAsia="Times New Roman" w:cs="Times New Roman"/>
          <w:szCs w:val="24"/>
        </w:rPr>
        <w:t xml:space="preserve">νοιχτοί για περαιτέρω καλοπροαίρετες προτάσεις, οι οποίες μπορούν να γίνουν και από την </w:t>
      </w:r>
      <w:r>
        <w:rPr>
          <w:rFonts w:eastAsia="Times New Roman" w:cs="Times New Roman"/>
          <w:szCs w:val="24"/>
        </w:rPr>
        <w:t>Α</w:t>
      </w:r>
      <w:r>
        <w:rPr>
          <w:rFonts w:eastAsia="Times New Roman" w:cs="Times New Roman"/>
          <w:szCs w:val="24"/>
        </w:rPr>
        <w:t xml:space="preserve">ντιπολίτευση με σκοπό να συμβάλουν ακόμα περισσότερο. </w:t>
      </w:r>
    </w:p>
    <w:p w14:paraId="5760BCF9"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Το εν λόγω νομοσχέδιο εισάγει αποκέντρωση, δημοκρατία, διαφάνεια, με συμμετοχή και αντιπροσωπευτικότητα όλων όσω</w:t>
      </w:r>
      <w:r>
        <w:rPr>
          <w:rFonts w:eastAsia="Times New Roman" w:cs="Times New Roman"/>
          <w:szCs w:val="24"/>
        </w:rPr>
        <w:t>ν εμπλέκονται και κυρίως διασφαλίζει τα δικαιώματα των ληπτών της υγείας, δηλαδή, των ασθενών. Αυτό γίνεται με τις δώδεκα Περιφερειακές Διοικήσεις Ψυχικής Υγείας, με τις επιστημονικές επιτροπές ψυχικής υγείας ενηλίκων, εφήβων και παίδων, αντίστοιχα. Επιλύε</w:t>
      </w:r>
      <w:r>
        <w:rPr>
          <w:rFonts w:eastAsia="Times New Roman" w:cs="Times New Roman"/>
          <w:szCs w:val="24"/>
        </w:rPr>
        <w:t xml:space="preserve">ται το ζήτημα απουσίας ενδιάμεσης διοικητικής δομής, σε όφελος της τομεοποίησης, και δίνεται βάρος στην προσβασιμότητα των ψυχικά πασχόντων και των οικογενειών τους σε όλες τις υπηρεσίες ψυχοκοινωνικής στήριξης. </w:t>
      </w:r>
    </w:p>
    <w:p w14:paraId="5760BCFA"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Πέραν των διοικητικών μέτρων, απαιτούνται, </w:t>
      </w:r>
      <w:r>
        <w:rPr>
          <w:rFonts w:eastAsia="Times New Roman" w:cs="Times New Roman"/>
          <w:szCs w:val="24"/>
        </w:rPr>
        <w:t>όμως και πόροι. Χρειάζεται και προσωπικό. Ήδη όπως ανέφερε και η εισηγήτρια μας, νομίζω, στην εισήγησή της σήμερα, μιλάμε για προσλήψεις μόνιμου προσωπικού. Έχουν προκηρυχθεί οι πρώτες ενενήντα τέσσερις θέσεις στην ψυχική υγεία με προτεραιότητα στην περιφέ</w:t>
      </w:r>
      <w:r>
        <w:rPr>
          <w:rFonts w:eastAsia="Times New Roman" w:cs="Times New Roman"/>
          <w:szCs w:val="24"/>
        </w:rPr>
        <w:t>ρεια. Και</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ζητούμενο είναι η αποϊδρυματοποίηση των ασθενών να συνεχιστεί. </w:t>
      </w:r>
    </w:p>
    <w:p w14:paraId="5760BCFB" w14:textId="77777777" w:rsidR="003F14BB" w:rsidRDefault="00F37CA6">
      <w:pPr>
        <w:spacing w:line="600" w:lineRule="auto"/>
        <w:ind w:firstLine="720"/>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w:t>
      </w:r>
      <w:r>
        <w:rPr>
          <w:rFonts w:eastAsia="Times New Roman" w:cs="Times New Roman"/>
          <w:szCs w:val="24"/>
        </w:rPr>
        <w:t xml:space="preserve">της </w:t>
      </w:r>
      <w:r>
        <w:rPr>
          <w:rFonts w:eastAsia="Times New Roman" w:cs="Times New Roman"/>
          <w:szCs w:val="24"/>
        </w:rPr>
        <w:t>κυρίας</w:t>
      </w:r>
      <w:r>
        <w:rPr>
          <w:rFonts w:eastAsia="Times New Roman" w:cs="Times New Roman"/>
          <w:szCs w:val="24"/>
        </w:rPr>
        <w:t xml:space="preserve"> </w:t>
      </w:r>
      <w:r>
        <w:rPr>
          <w:rFonts w:eastAsia="Times New Roman" w:cs="Times New Roman"/>
          <w:szCs w:val="24"/>
        </w:rPr>
        <w:t>Βουλευτού)</w:t>
      </w:r>
    </w:p>
    <w:p w14:paraId="5760BCFC"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Εκτός των άλλων, όμως, το νομοσχέδιο περιέχει και διατάξεις ρυθμιστικού χαρακτήρα και αντιμετωπίζει κάποιες εκκρεμότητες. Θεωρώ πολύ σημαντικό το </w:t>
      </w:r>
      <w:r>
        <w:rPr>
          <w:rFonts w:eastAsia="Times New Roman" w:cs="Times New Roman"/>
          <w:szCs w:val="24"/>
        </w:rPr>
        <w:t>κέντρο εμπειρογνωμοσύνης</w:t>
      </w:r>
      <w:r>
        <w:rPr>
          <w:rFonts w:eastAsia="Times New Roman" w:cs="Times New Roman"/>
          <w:szCs w:val="24"/>
        </w:rPr>
        <w:t xml:space="preserve"> πολύπλοκων νοσημάτων, τα κέντρα αναφοράς δηλαδή σπάνιων και πολύπλοκων νοσημάτων, στα</w:t>
      </w:r>
      <w:r>
        <w:rPr>
          <w:rFonts w:eastAsia="Times New Roman" w:cs="Times New Roman"/>
          <w:szCs w:val="24"/>
        </w:rPr>
        <w:t xml:space="preserve"> οποία αναμορφώνεται το ανεπαρκές θεσμικό πλαίσιο και βέβαια εναρμονίζεται με αντίστοιχες δομές με ευρωπαϊκά πρότυπα. </w:t>
      </w:r>
    </w:p>
    <w:p w14:paraId="5760BCFD"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Περιέχει ρυθμίσεις για τη χρηματοδότηση </w:t>
      </w:r>
      <w:r>
        <w:rPr>
          <w:rFonts w:eastAsia="Times New Roman" w:cs="Times New Roman"/>
          <w:szCs w:val="24"/>
        </w:rPr>
        <w:t>κέντρων πρόληψης</w:t>
      </w:r>
      <w:r>
        <w:rPr>
          <w:rFonts w:eastAsia="Times New Roman" w:cs="Times New Roman"/>
          <w:szCs w:val="24"/>
        </w:rPr>
        <w:t xml:space="preserve"> των </w:t>
      </w:r>
      <w:r>
        <w:rPr>
          <w:rFonts w:eastAsia="Times New Roman" w:cs="Times New Roman"/>
          <w:szCs w:val="24"/>
        </w:rPr>
        <w:t>εξαρτήσεων</w:t>
      </w:r>
      <w:r>
        <w:rPr>
          <w:rFonts w:eastAsia="Times New Roman" w:cs="Times New Roman"/>
          <w:szCs w:val="24"/>
        </w:rPr>
        <w:t xml:space="preserve"> και </w:t>
      </w:r>
      <w:r>
        <w:rPr>
          <w:rFonts w:eastAsia="Times New Roman" w:cs="Times New Roman"/>
          <w:szCs w:val="24"/>
        </w:rPr>
        <w:t>προαγωγής</w:t>
      </w:r>
      <w:r>
        <w:rPr>
          <w:rFonts w:eastAsia="Times New Roman" w:cs="Times New Roman"/>
          <w:szCs w:val="24"/>
        </w:rPr>
        <w:t xml:space="preserve"> της </w:t>
      </w:r>
      <w:r>
        <w:rPr>
          <w:rFonts w:eastAsia="Times New Roman" w:cs="Times New Roman"/>
          <w:szCs w:val="24"/>
        </w:rPr>
        <w:t>ψυχοκοινωνικής υγείας</w:t>
      </w:r>
      <w:r>
        <w:rPr>
          <w:rFonts w:eastAsia="Times New Roman" w:cs="Times New Roman"/>
          <w:szCs w:val="24"/>
        </w:rPr>
        <w:t xml:space="preserve"> και βέβαια για τη δημιουρ</w:t>
      </w:r>
      <w:r>
        <w:rPr>
          <w:rFonts w:eastAsia="Times New Roman" w:cs="Times New Roman"/>
          <w:szCs w:val="24"/>
        </w:rPr>
        <w:t>γία ενός Εθνικού Αρχείου Νεοπλασιών. Εδώ, επιτρέψτε μου να πω ότι αυτό το θεωρώ πάρα πολύ σημαντικό, μία αναγκαιότητα για τη χώρα μας, ειδικά σήμερα που πρέπει να έχουμε και στοιχεία συγκεκριμένα για πολιτικές που έχουν να κάνουν και με το περιβάλλον και μ</w:t>
      </w:r>
      <w:r>
        <w:rPr>
          <w:rFonts w:eastAsia="Times New Roman" w:cs="Times New Roman"/>
          <w:szCs w:val="24"/>
        </w:rPr>
        <w:t xml:space="preserve">ε θέματα ρύπανσης κ.λπ., να είναι ένα έγκυρο σημείο αναφοράς για εφαρμογή συγκεκριμένων πολιτικών.   </w:t>
      </w:r>
    </w:p>
    <w:p w14:paraId="5760BCFE"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Κλείνοντας, όμως, κυρίες και κύριοι Βουλευτές, θα ήθελα να πω ότι θεωρούμε την υγεία ένα δημόσιο αγαθό. Την πρόσβαση κάθε συμπολίτη μας στο δημόσιο σύστημ</w:t>
      </w:r>
      <w:r>
        <w:rPr>
          <w:rFonts w:eastAsia="Times New Roman" w:cs="Times New Roman"/>
          <w:szCs w:val="24"/>
        </w:rPr>
        <w:t>α υγείας τη θεωρούμε θεμελιώδες δικαίωμα. Είμαστε, λοιπόν, υπέρ ενός αναβαθμισμένου δημόσιου συστήματος υγείας, το οποίο σταθερά χτίζουμε.</w:t>
      </w:r>
    </w:p>
    <w:p w14:paraId="5760BCFF"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Βάλτε τελεία, κυρία Καφαντάρη.</w:t>
      </w:r>
    </w:p>
    <w:p w14:paraId="5760BD00"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ΧΑΡΟΥΛΑ (ΧΑΡΑ) ΚΑΦΑΝΤΑΡΗ:</w:t>
      </w:r>
      <w:r>
        <w:rPr>
          <w:rFonts w:eastAsia="Times New Roman" w:cs="Times New Roman"/>
          <w:szCs w:val="24"/>
        </w:rPr>
        <w:t xml:space="preserve"> Τελειώνω, κύριε Πρόεδρε.</w:t>
      </w:r>
    </w:p>
    <w:p w14:paraId="5760BD01"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Πα</w:t>
      </w:r>
      <w:r>
        <w:rPr>
          <w:rFonts w:eastAsia="Times New Roman" w:cs="Times New Roman"/>
          <w:szCs w:val="24"/>
        </w:rPr>
        <w:t xml:space="preserve">ράλληλα, ο ιδιωτικός τομέας υγείας πρέπει να λειτουργεί βέβαια, αλλά με διαφάνεια, με σαφείς κανόνες και όρους και όχι σε βάρος του δημόσιου τομέα, κάτι που έγινε με την προηγουμένη συγκυβέρνηση. </w:t>
      </w:r>
    </w:p>
    <w:p w14:paraId="5760BD02"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Εσείς, κύριοι της Αντιπολίτευσης, τι έχετε να πείτε σε σχέσ</w:t>
      </w:r>
      <w:r>
        <w:rPr>
          <w:rFonts w:eastAsia="Times New Roman" w:cs="Times New Roman"/>
          <w:szCs w:val="24"/>
        </w:rPr>
        <w:t xml:space="preserve">η με αυτό; </w:t>
      </w:r>
    </w:p>
    <w:p w14:paraId="5760BD03"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5760BD04" w14:textId="77777777" w:rsidR="003F14BB" w:rsidRDefault="00F37CA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760BD05"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 Υπουργός κ. Ξανθός έχει τον λόγο για κάποιες νομοτεχνικές βελτιώσεις.</w:t>
      </w:r>
    </w:p>
    <w:p w14:paraId="5760BD06"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Ευχαριστώ, κύριε Πρόεδρε.</w:t>
      </w:r>
    </w:p>
    <w:p w14:paraId="5760BD07"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Όχι για νομοτεχνικές ρυ</w:t>
      </w:r>
      <w:r>
        <w:rPr>
          <w:rFonts w:eastAsia="Times New Roman" w:cs="Times New Roman"/>
          <w:szCs w:val="24"/>
        </w:rPr>
        <w:t>θμίσεις, αλλά για να παρουσιάσω πέντε τροπολογίες, οι οποίες έχουν κατατεθεί,…</w:t>
      </w:r>
    </w:p>
    <w:p w14:paraId="5760BD08"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ΒΑΣΙΛΕΙΟΣ ΓΙΟΓΙΑΚΑΣ:</w:t>
      </w:r>
      <w:r>
        <w:rPr>
          <w:rFonts w:eastAsia="Times New Roman" w:cs="Times New Roman"/>
          <w:szCs w:val="24"/>
        </w:rPr>
        <w:t xml:space="preserve"> Και άλλες τροπολογίες;</w:t>
      </w:r>
    </w:p>
    <w:p w14:paraId="5760BD09"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Όχι. Γι</w:t>
      </w:r>
      <w:r>
        <w:rPr>
          <w:rFonts w:eastAsia="Times New Roman" w:cs="Times New Roman"/>
          <w:szCs w:val="24"/>
        </w:rPr>
        <w:t>’</w:t>
      </w:r>
      <w:r>
        <w:rPr>
          <w:rFonts w:eastAsia="Times New Roman" w:cs="Times New Roman"/>
          <w:szCs w:val="24"/>
        </w:rPr>
        <w:t xml:space="preserve"> αυτές που έχετε λάβει γνώση. Τις τελευταίες δύο τροπολογίες θα σας τις πει ο κ. Πολάκης. </w:t>
      </w:r>
    </w:p>
    <w:p w14:paraId="5760BD0A"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ΒΑΣΙΛΕΙΟΣ ΓΙΟΓΙΑΚΑΣ:</w:t>
      </w:r>
      <w:r>
        <w:rPr>
          <w:rFonts w:eastAsia="Times New Roman" w:cs="Times New Roman"/>
          <w:szCs w:val="24"/>
        </w:rPr>
        <w:t xml:space="preserve"> Πότε; Στο παρά πέντε; </w:t>
      </w:r>
    </w:p>
    <w:p w14:paraId="5760BD0B"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Κατ’ αρχάς να πω το εξής, ότι προστίθεται στον γενικό τίτλο του νομοσχεδίου εκτός από αυτό που αναφέρεται «Μεταρρύθμιση της Διοικητικής Οργάνωσης των υπηρεσιών ψυχικής υγείας, Κέ</w:t>
      </w:r>
      <w:r>
        <w:rPr>
          <w:rFonts w:eastAsia="Times New Roman" w:cs="Times New Roman"/>
          <w:szCs w:val="24"/>
        </w:rPr>
        <w:t>ντρα Εμπειρογνωμοσύνης σπανίων και πολύπλοκων νοσημάτων και άλλες διατάξεις» και η «τροποποίηση συνταξιοδοτικών ρυθμίσεων του ν.4387/2016», ακριβώς για να μπορούν να ενσωματωθούν οι ρυθμίσεις που παρουσίασε ο κ. Πετρόπουλος.</w:t>
      </w:r>
    </w:p>
    <w:p w14:paraId="5760BD0C"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Επίσης, να πω προκαταβολικά ότι</w:t>
      </w:r>
      <w:r>
        <w:rPr>
          <w:rFonts w:eastAsia="Times New Roman" w:cs="Times New Roman"/>
          <w:szCs w:val="24"/>
        </w:rPr>
        <w:t xml:space="preserve"> κάνουμε αποδεκτή την τροπολογία του συναδέλφου κ. Μηταφίδη. Νομίζω ότι έτυχε ευρείας συναίνεσης και για λόγους σεβασμού της ιστορικής μνήμης, αλλά και για λόγους αποκατάστασης μιας αδικίας</w:t>
      </w:r>
      <w:r>
        <w:rPr>
          <w:rFonts w:eastAsia="Times New Roman" w:cs="Times New Roman"/>
          <w:szCs w:val="24"/>
        </w:rPr>
        <w:t>,</w:t>
      </w:r>
      <w:r>
        <w:rPr>
          <w:rFonts w:eastAsia="Times New Roman" w:cs="Times New Roman"/>
          <w:szCs w:val="24"/>
        </w:rPr>
        <w:t xml:space="preserve"> η οποία υπήρχε μέχρι τώρα στους συγγενείς αυτών των ανθρώπων.</w:t>
      </w:r>
    </w:p>
    <w:p w14:paraId="5760BD0D" w14:textId="77777777" w:rsidR="003F14BB" w:rsidRDefault="00F37CA6">
      <w:pPr>
        <w:spacing w:line="600" w:lineRule="auto"/>
        <w:ind w:firstLine="720"/>
        <w:jc w:val="both"/>
        <w:rPr>
          <w:rFonts w:eastAsia="Times New Roman"/>
          <w:szCs w:val="24"/>
        </w:rPr>
      </w:pPr>
      <w:r>
        <w:rPr>
          <w:rFonts w:eastAsia="Times New Roman"/>
          <w:szCs w:val="24"/>
          <w:lang w:val="en-US"/>
        </w:rPr>
        <w:t>T</w:t>
      </w:r>
      <w:r>
        <w:rPr>
          <w:rFonts w:eastAsia="Times New Roman"/>
          <w:szCs w:val="24"/>
        </w:rPr>
        <w:t>ώρ</w:t>
      </w:r>
      <w:r>
        <w:rPr>
          <w:rFonts w:eastAsia="Times New Roman"/>
          <w:szCs w:val="24"/>
        </w:rPr>
        <w:t>α θα αναφερθώ στις τροπολογίες. Είναι μια τροπολογία με γενικό αριθμό 953 και ειδικό 64, η οποία ρυθμίζει τη συγκρότηση των υπηρεσιακών συμβουλίων στα νοσοκομεία. Διευρύνουμε τη δυνατότητα συγκρότησης των υπηρεσιακών συμβουλίων και με υποδιευθυντές τμημάτω</w:t>
      </w:r>
      <w:r>
        <w:rPr>
          <w:rFonts w:eastAsia="Times New Roman"/>
          <w:szCs w:val="24"/>
        </w:rPr>
        <w:t xml:space="preserve">ν και επίσης διευκολύνουμε τη συγκρότησή τους σε περιπτώσεις που υπάρχουν διασυνδεδεμένα νοσοκομεία και απαλείφεται ο όρος της «έδρας». </w:t>
      </w:r>
    </w:p>
    <w:p w14:paraId="5760BD0E" w14:textId="77777777" w:rsidR="003F14BB" w:rsidRDefault="00F37CA6">
      <w:pPr>
        <w:spacing w:line="600" w:lineRule="auto"/>
        <w:ind w:firstLine="720"/>
        <w:jc w:val="both"/>
        <w:rPr>
          <w:rFonts w:eastAsia="Times New Roman"/>
          <w:szCs w:val="24"/>
        </w:rPr>
      </w:pPr>
      <w:r>
        <w:rPr>
          <w:rFonts w:eastAsia="Times New Roman"/>
          <w:szCs w:val="24"/>
        </w:rPr>
        <w:t xml:space="preserve">Με τον τρόπο αυτό πιστεύουμε ότι μπορούν να στελεχωθούν και να λειτουργήσουν καλύτερα τα υπηρεσιακά συμβούλια και άρα </w:t>
      </w:r>
      <w:r>
        <w:rPr>
          <w:rFonts w:eastAsia="Times New Roman"/>
          <w:szCs w:val="24"/>
        </w:rPr>
        <w:t>να αντιμετωπίζουν τα εκκρεμή υπηρεσιακά ζητήματα των νοσοκομείων και αν θέλετε, επιτρέψτε μου να πω, να επιβάλλουν ένα κλίμα σεβασμού της αξιοκρατίας μέσα στα νοσοκομεία στις υπηρεσιακές μεταβολές. Το ένα είναι αυτό.</w:t>
      </w:r>
    </w:p>
    <w:p w14:paraId="5760BD0F" w14:textId="77777777" w:rsidR="003F14BB" w:rsidRDefault="00F37CA6">
      <w:pPr>
        <w:spacing w:line="600" w:lineRule="auto"/>
        <w:ind w:firstLine="720"/>
        <w:jc w:val="both"/>
        <w:rPr>
          <w:rFonts w:eastAsia="Times New Roman"/>
          <w:szCs w:val="24"/>
        </w:rPr>
      </w:pPr>
      <w:r>
        <w:rPr>
          <w:rFonts w:eastAsia="Times New Roman"/>
          <w:szCs w:val="24"/>
        </w:rPr>
        <w:t>Δεύτερον,...</w:t>
      </w:r>
    </w:p>
    <w:p w14:paraId="5760BD10" w14:textId="77777777" w:rsidR="003F14BB" w:rsidRDefault="00F37CA6">
      <w:pPr>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Γιατί, κύριε Υπουργέ, δεν υπάρχουν παντού;</w:t>
      </w:r>
    </w:p>
    <w:p w14:paraId="5760BD11" w14:textId="77777777" w:rsidR="003F14BB" w:rsidRDefault="00F37CA6">
      <w:pPr>
        <w:spacing w:line="600" w:lineRule="auto"/>
        <w:ind w:firstLine="720"/>
        <w:jc w:val="both"/>
        <w:rPr>
          <w:rFonts w:eastAsia="Times New Roman" w:cs="Times New Roman"/>
          <w:b/>
          <w:bCs/>
          <w:szCs w:val="24"/>
        </w:rPr>
      </w:pPr>
      <w:r>
        <w:rPr>
          <w:rFonts w:eastAsia="Times New Roman" w:cs="Times New Roman"/>
          <w:b/>
          <w:bCs/>
          <w:szCs w:val="24"/>
        </w:rPr>
        <w:t xml:space="preserve">ΠΑΥΛΟΣ ΠΟΛΑΚΗΣ (Αναπληρωτής Υπουργός Υγείας): </w:t>
      </w:r>
      <w:r>
        <w:rPr>
          <w:rFonts w:eastAsia="Times New Roman" w:cs="Times New Roman"/>
          <w:bCs/>
          <w:szCs w:val="24"/>
        </w:rPr>
        <w:t>Δεν υπάρχουν απαραίτητα σε πολλά σημεία για...</w:t>
      </w:r>
    </w:p>
    <w:p w14:paraId="5760BD12" w14:textId="77777777" w:rsidR="003F14BB" w:rsidRDefault="00F37CA6">
      <w:pPr>
        <w:spacing w:line="600" w:lineRule="auto"/>
        <w:ind w:firstLine="720"/>
        <w:jc w:val="both"/>
        <w:rPr>
          <w:rFonts w:eastAsia="Times New Roman"/>
          <w:szCs w:val="24"/>
        </w:rPr>
      </w:pPr>
      <w:r>
        <w:rPr>
          <w:rFonts w:eastAsia="Times New Roman"/>
          <w:b/>
          <w:szCs w:val="24"/>
        </w:rPr>
        <w:t xml:space="preserve">ΑΝΔΡΕΑΣ ΞΑΝΘΟΣ (Υπουργός Υγείας): </w:t>
      </w:r>
      <w:r>
        <w:rPr>
          <w:rFonts w:eastAsia="Times New Roman"/>
          <w:szCs w:val="24"/>
        </w:rPr>
        <w:t>Ακριβώς. Και είχαμε προβλήματα συγκρότησης.</w:t>
      </w:r>
    </w:p>
    <w:p w14:paraId="5760BD13" w14:textId="77777777" w:rsidR="003F14BB" w:rsidRDefault="00F37CA6">
      <w:pPr>
        <w:spacing w:line="600" w:lineRule="auto"/>
        <w:ind w:firstLine="720"/>
        <w:jc w:val="both"/>
        <w:rPr>
          <w:rFonts w:eastAsia="Times New Roman"/>
          <w:szCs w:val="24"/>
        </w:rPr>
      </w:pPr>
      <w:r>
        <w:rPr>
          <w:rFonts w:eastAsia="Times New Roman"/>
          <w:szCs w:val="24"/>
        </w:rPr>
        <w:t>Επίσης, έχουμε την τροπολογία με γενικό α</w:t>
      </w:r>
      <w:r>
        <w:rPr>
          <w:rFonts w:eastAsia="Times New Roman"/>
          <w:szCs w:val="24"/>
        </w:rPr>
        <w:t>ριθμό 964 και ειδικό 71 που αφορά τη διεύρυνση της θητείας ορισμένων κατηγοριών επικουρικών γιατρών. Οι λόγοι είναι προφανείς. Δίνουμε τη δυνατότητα να παραμείνουν για μεγαλύτερο διάστημα στο σύστημα υγείας άνθρωποι που πραγματικά έχουν παίξει έναν πολύ κρ</w:t>
      </w:r>
      <w:r>
        <w:rPr>
          <w:rFonts w:eastAsia="Times New Roman"/>
          <w:szCs w:val="24"/>
        </w:rPr>
        <w:t xml:space="preserve">ίσιμο ρόλο αυτή την περίοδο, που δίνουν μια μεγάλη μάχη για τη σταθεροποίηση και την αναβάθμιση του Εθνικού Συστήματος Υγείας. Ήδη υπηρετούν περίπου </w:t>
      </w:r>
      <w:r>
        <w:rPr>
          <w:rFonts w:eastAsia="Times New Roman"/>
          <w:szCs w:val="24"/>
        </w:rPr>
        <w:t>δύο χιλιάδες διακόσιοι</w:t>
      </w:r>
      <w:r>
        <w:rPr>
          <w:rFonts w:eastAsia="Times New Roman"/>
          <w:szCs w:val="24"/>
        </w:rPr>
        <w:t xml:space="preserve"> επικουρικοί γιατροί στο σύστημα υγείας, </w:t>
      </w:r>
      <w:r>
        <w:rPr>
          <w:rFonts w:eastAsia="Times New Roman"/>
          <w:szCs w:val="24"/>
        </w:rPr>
        <w:t xml:space="preserve">οκτακόσιοι </w:t>
      </w:r>
      <w:r>
        <w:rPr>
          <w:rFonts w:eastAsia="Times New Roman"/>
          <w:szCs w:val="24"/>
        </w:rPr>
        <w:t>από αυτούς ήταν σε παράταση που δ</w:t>
      </w:r>
      <w:r>
        <w:rPr>
          <w:rFonts w:eastAsia="Times New Roman"/>
          <w:szCs w:val="24"/>
        </w:rPr>
        <w:t>ώσαμε και είναι μέχρι 30</w:t>
      </w:r>
      <w:r>
        <w:rPr>
          <w:rFonts w:eastAsia="Times New Roman"/>
          <w:szCs w:val="24"/>
        </w:rPr>
        <w:t>-</w:t>
      </w:r>
      <w:r>
        <w:rPr>
          <w:rFonts w:eastAsia="Times New Roman"/>
          <w:szCs w:val="24"/>
        </w:rPr>
        <w:t>9</w:t>
      </w:r>
      <w:r>
        <w:rPr>
          <w:rFonts w:eastAsia="Times New Roman"/>
          <w:szCs w:val="24"/>
        </w:rPr>
        <w:t>-</w:t>
      </w:r>
      <w:r>
        <w:rPr>
          <w:rFonts w:eastAsia="Times New Roman"/>
          <w:szCs w:val="24"/>
        </w:rPr>
        <w:t xml:space="preserve">20017 και έχουμε προσλάβει περίπου </w:t>
      </w:r>
      <w:r>
        <w:rPr>
          <w:rFonts w:eastAsia="Times New Roman"/>
          <w:szCs w:val="24"/>
        </w:rPr>
        <w:t>χίλιους τετρακόσιους</w:t>
      </w:r>
      <w:r>
        <w:rPr>
          <w:rFonts w:eastAsia="Times New Roman"/>
          <w:szCs w:val="24"/>
        </w:rPr>
        <w:t xml:space="preserve"> στο τελευταίο δεκαεξάμηνο.</w:t>
      </w:r>
    </w:p>
    <w:p w14:paraId="5760BD14" w14:textId="77777777" w:rsidR="003F14BB" w:rsidRDefault="00F37CA6">
      <w:pPr>
        <w:spacing w:line="600" w:lineRule="auto"/>
        <w:ind w:firstLine="720"/>
        <w:jc w:val="both"/>
        <w:rPr>
          <w:rFonts w:eastAsia="Times New Roman"/>
          <w:szCs w:val="24"/>
        </w:rPr>
      </w:pPr>
      <w:r>
        <w:rPr>
          <w:rFonts w:eastAsia="Times New Roman"/>
          <w:b/>
          <w:szCs w:val="24"/>
        </w:rPr>
        <w:t xml:space="preserve">ΜΑΥΡΟΥΔΗΣ ΒΟΡΙΔΗΣ: </w:t>
      </w:r>
      <w:r>
        <w:rPr>
          <w:rFonts w:eastAsia="Times New Roman"/>
          <w:szCs w:val="24"/>
        </w:rPr>
        <w:t>Ήταν από προηγούμενες παρατάσεις.</w:t>
      </w:r>
    </w:p>
    <w:p w14:paraId="5760BD15" w14:textId="77777777" w:rsidR="003F14BB" w:rsidRDefault="00F37CA6">
      <w:pPr>
        <w:spacing w:line="600" w:lineRule="auto"/>
        <w:ind w:firstLine="720"/>
        <w:jc w:val="both"/>
        <w:rPr>
          <w:rFonts w:eastAsia="Times New Roman"/>
          <w:szCs w:val="24"/>
        </w:rPr>
      </w:pPr>
      <w:r>
        <w:rPr>
          <w:rFonts w:eastAsia="Times New Roman"/>
          <w:b/>
          <w:szCs w:val="24"/>
        </w:rPr>
        <w:t xml:space="preserve">ΑΝΔΡΕΑΣ ΞΑΝΘΟΣ (Υπουργός Υγείας): </w:t>
      </w:r>
      <w:r>
        <w:rPr>
          <w:rFonts w:eastAsia="Times New Roman"/>
          <w:szCs w:val="24"/>
        </w:rPr>
        <w:t xml:space="preserve">Οι </w:t>
      </w:r>
      <w:r>
        <w:rPr>
          <w:rFonts w:eastAsia="Times New Roman"/>
          <w:szCs w:val="24"/>
        </w:rPr>
        <w:t xml:space="preserve">οκτακόσιοι </w:t>
      </w:r>
      <w:r>
        <w:rPr>
          <w:rFonts w:eastAsia="Times New Roman"/>
          <w:szCs w:val="24"/>
        </w:rPr>
        <w:t>περίπου είναι</w:t>
      </w:r>
      <w:r>
        <w:rPr>
          <w:rFonts w:eastAsia="Times New Roman"/>
          <w:b/>
          <w:szCs w:val="24"/>
        </w:rPr>
        <w:t xml:space="preserve"> </w:t>
      </w:r>
      <w:r>
        <w:rPr>
          <w:rFonts w:eastAsia="Times New Roman"/>
          <w:szCs w:val="24"/>
        </w:rPr>
        <w:t>από προηγούμενες παρατάσεις, πο</w:t>
      </w:r>
      <w:r>
        <w:rPr>
          <w:rFonts w:eastAsia="Times New Roman"/>
          <w:szCs w:val="24"/>
        </w:rPr>
        <w:t xml:space="preserve">υ τους έχουμε παρατείνει ήδη και εμείς δύο φορές, γιατί προφανώς δεν θέλαμε να θέσουμε σε διακινδύνευση τη στελέχωση κρίσιμων τμημάτων και κλινικών. </w:t>
      </w:r>
    </w:p>
    <w:p w14:paraId="5760BD16" w14:textId="77777777" w:rsidR="003F14BB" w:rsidRDefault="00F37CA6">
      <w:pPr>
        <w:spacing w:line="600" w:lineRule="auto"/>
        <w:ind w:firstLine="720"/>
        <w:jc w:val="both"/>
        <w:rPr>
          <w:rFonts w:eastAsia="Times New Roman"/>
          <w:szCs w:val="24"/>
        </w:rPr>
      </w:pPr>
      <w:r>
        <w:rPr>
          <w:rFonts w:eastAsia="Times New Roman"/>
          <w:szCs w:val="24"/>
        </w:rPr>
        <w:t>Αυτό το οποίο κάνουμε, λοιπόν, τώρα είναι ότι διευρύνουμε, πρώτον, τη δυνατότητα στις δομές πρωτοβάθμιας φ</w:t>
      </w:r>
      <w:r>
        <w:rPr>
          <w:rFonts w:eastAsia="Times New Roman"/>
          <w:szCs w:val="24"/>
        </w:rPr>
        <w:t xml:space="preserve">ροντίδας της Αθήνας και της Θεσσαλονίκης να υπάρχει και εκεί διετής θητεία, όπως και στις υπόλοιπες δομές πρωτοβάθμιας φροντίδας, δηλαδή στα </w:t>
      </w:r>
      <w:r>
        <w:rPr>
          <w:rFonts w:eastAsia="Times New Roman"/>
          <w:szCs w:val="24"/>
        </w:rPr>
        <w:t>κέντρα υγείας</w:t>
      </w:r>
      <w:r>
        <w:rPr>
          <w:rFonts w:eastAsia="Times New Roman"/>
          <w:szCs w:val="24"/>
        </w:rPr>
        <w:t xml:space="preserve"> και στα ΠΕΔΥ της υπόλοιπης χώρας, το οποίο το είχαμε περάσει με μια διάταξη το 2015. Επίσης, δίνουμε </w:t>
      </w:r>
      <w:r>
        <w:rPr>
          <w:rFonts w:eastAsia="Times New Roman"/>
          <w:szCs w:val="24"/>
        </w:rPr>
        <w:t xml:space="preserve">τη δυνατότητα της τριετούς θητείας, πέραν των ήδη περιγεγραμμένων τμημάτων και ειδικοτήτων που είναι οι </w:t>
      </w:r>
      <w:r>
        <w:rPr>
          <w:rFonts w:eastAsia="Times New Roman"/>
          <w:szCs w:val="24"/>
        </w:rPr>
        <w:t>μονάδες εντατικής θεραπείας</w:t>
      </w:r>
      <w:r>
        <w:rPr>
          <w:rFonts w:eastAsia="Times New Roman"/>
          <w:szCs w:val="24"/>
        </w:rPr>
        <w:t xml:space="preserve">, οι </w:t>
      </w:r>
      <w:r>
        <w:rPr>
          <w:rFonts w:eastAsia="Times New Roman"/>
          <w:szCs w:val="24"/>
        </w:rPr>
        <w:t>μονάδες τεχνητού νεφρού</w:t>
      </w:r>
      <w:r>
        <w:rPr>
          <w:rFonts w:eastAsia="Times New Roman"/>
          <w:szCs w:val="24"/>
        </w:rPr>
        <w:t xml:space="preserve">, τα </w:t>
      </w:r>
      <w:r>
        <w:rPr>
          <w:rFonts w:eastAsia="Times New Roman"/>
          <w:szCs w:val="24"/>
        </w:rPr>
        <w:t>ψυχιατρικά τμήματ</w:t>
      </w:r>
      <w:r>
        <w:rPr>
          <w:rFonts w:eastAsia="Times New Roman"/>
          <w:szCs w:val="24"/>
        </w:rPr>
        <w:t xml:space="preserve">α, τα ΤΕΠ, τα </w:t>
      </w:r>
      <w:r>
        <w:rPr>
          <w:rFonts w:eastAsia="Times New Roman"/>
          <w:szCs w:val="24"/>
        </w:rPr>
        <w:t>ογκολογικά τμήματα</w:t>
      </w:r>
      <w:r>
        <w:rPr>
          <w:rFonts w:eastAsia="Times New Roman"/>
          <w:szCs w:val="24"/>
        </w:rPr>
        <w:t xml:space="preserve">, προσθέτουμε τώρα τα </w:t>
      </w:r>
      <w:r>
        <w:rPr>
          <w:rFonts w:eastAsia="Times New Roman"/>
          <w:szCs w:val="24"/>
        </w:rPr>
        <w:t>ακτινοθεραπευτικά τμή</w:t>
      </w:r>
      <w:r>
        <w:rPr>
          <w:rFonts w:eastAsia="Times New Roman"/>
          <w:szCs w:val="24"/>
        </w:rPr>
        <w:t>ματα</w:t>
      </w:r>
      <w:r>
        <w:rPr>
          <w:rFonts w:eastAsia="Times New Roman"/>
          <w:szCs w:val="24"/>
        </w:rPr>
        <w:t>,</w:t>
      </w:r>
      <w:r>
        <w:rPr>
          <w:rFonts w:eastAsia="Times New Roman"/>
          <w:szCs w:val="24"/>
        </w:rPr>
        <w:t xml:space="preserve"> όπου υπάρχει πρόβλημα στελέχωσης και επάρκειας εξειδικευμένων γιατρών, τις </w:t>
      </w:r>
      <w:r>
        <w:rPr>
          <w:rFonts w:eastAsia="Times New Roman"/>
          <w:szCs w:val="24"/>
        </w:rPr>
        <w:t>μονάδες μεσογειακής αναιμί</w:t>
      </w:r>
      <w:r>
        <w:rPr>
          <w:rFonts w:eastAsia="Times New Roman"/>
          <w:szCs w:val="24"/>
        </w:rPr>
        <w:t>ας και επίσης το Εθνικό Κέντρο Αποκατάστασης Αναπηρίας που είναι διασυνδεδεμένο με το ΚΑΤ. Σε αυτές τις τρεις κατηγορίες δίνουμε τη δυνατότητα τριετο</w:t>
      </w:r>
      <w:r>
        <w:rPr>
          <w:rFonts w:eastAsia="Times New Roman"/>
          <w:szCs w:val="24"/>
        </w:rPr>
        <w:t>ύς θητείας και όχι μονοετούς στην ουσία που ίσχυε για την Αθήνα και Θεσσαλονίκη μέχρι σήμερα. Άρα είναι μια παρέμβαση διευκόλυνσης της στελέχωσης και καλύτερης δυνατότητας πιο ευσταθούς κάλυψης των αναγκών σε πολύ ζωτικά τμήματα.</w:t>
      </w:r>
    </w:p>
    <w:p w14:paraId="5760BD17" w14:textId="77777777" w:rsidR="003F14BB" w:rsidRDefault="00F37CA6">
      <w:pPr>
        <w:spacing w:line="600" w:lineRule="auto"/>
        <w:ind w:firstLine="720"/>
        <w:jc w:val="both"/>
        <w:rPr>
          <w:rFonts w:eastAsia="Times New Roman"/>
          <w:szCs w:val="24"/>
        </w:rPr>
      </w:pPr>
      <w:r>
        <w:rPr>
          <w:rFonts w:eastAsia="Times New Roman"/>
          <w:szCs w:val="24"/>
        </w:rPr>
        <w:t>Επίσης, υπάρχει η τροπολογ</w:t>
      </w:r>
      <w:r>
        <w:rPr>
          <w:rFonts w:eastAsia="Times New Roman"/>
          <w:szCs w:val="24"/>
        </w:rPr>
        <w:t>ία με γενικό αριθμό 972 και ειδικό 75 με την οποία επαναφέρουμε και το διοικητικό προσωπικό των νοσοκομείων στις προβλέψεις του ν.4440/2016 για την κινητικότητα. Είχαν εξαιρεθεί προσωρινά. Αυτή την περίοδο με τις προσλήψεις που κάναμε μόνιμου προσωπικού απ</w:t>
      </w:r>
      <w:r>
        <w:rPr>
          <w:rFonts w:eastAsia="Times New Roman"/>
          <w:szCs w:val="24"/>
        </w:rPr>
        <w:t xml:space="preserve">ό τον παλιό διαγωνισμό του ’98 του ΑΣΕΠ, συνολικά θα προσληφθούν </w:t>
      </w:r>
      <w:r>
        <w:rPr>
          <w:rFonts w:eastAsia="Times New Roman"/>
          <w:szCs w:val="24"/>
        </w:rPr>
        <w:t>εννιακόσια πενήντα</w:t>
      </w:r>
      <w:r>
        <w:rPr>
          <w:rFonts w:eastAsia="Times New Roman"/>
          <w:szCs w:val="24"/>
        </w:rPr>
        <w:t xml:space="preserve"> άτομα. Νομίζω ότι </w:t>
      </w:r>
      <w:r>
        <w:rPr>
          <w:rFonts w:eastAsia="Times New Roman"/>
          <w:szCs w:val="24"/>
        </w:rPr>
        <w:t xml:space="preserve">επτακόσια ογδόντα </w:t>
      </w:r>
      <w:r>
        <w:rPr>
          <w:rFonts w:eastAsia="Times New Roman"/>
          <w:szCs w:val="24"/>
        </w:rPr>
        <w:t xml:space="preserve">έχουν ήδη αναλάβει υπηρεσία. Θεωρούμε ότι υπάρχει μια επαρκέστερη, σε σχέση με το παρελθόν, στελέχωση των νοσοκομείων και από την άποψη </w:t>
      </w:r>
      <w:r>
        <w:rPr>
          <w:rFonts w:eastAsia="Times New Roman"/>
          <w:szCs w:val="24"/>
        </w:rPr>
        <w:t>του διοικητικού προσωπικού και μπορούμε με τους όρους που προβλέπει ο νόμος να διευκολυνθούν και οι διοικητικοί υπάλληλοι για την κινητικότητα.</w:t>
      </w:r>
    </w:p>
    <w:p w14:paraId="5760BD18" w14:textId="77777777" w:rsidR="003F14BB" w:rsidRDefault="00F37CA6">
      <w:pPr>
        <w:spacing w:line="600" w:lineRule="auto"/>
        <w:ind w:firstLine="720"/>
        <w:jc w:val="both"/>
        <w:rPr>
          <w:rFonts w:eastAsia="Times New Roman" w:cs="Times New Roman"/>
          <w:szCs w:val="24"/>
        </w:rPr>
      </w:pPr>
      <w:r>
        <w:rPr>
          <w:rFonts w:eastAsia="Times New Roman" w:cs="Times New Roman"/>
          <w:b/>
          <w:bCs/>
          <w:szCs w:val="24"/>
        </w:rPr>
        <w:t>ΠΡΟΕΔΡΕΥΩΝ</w:t>
      </w:r>
      <w:r>
        <w:rPr>
          <w:rFonts w:eastAsia="Times New Roman" w:cs="Times New Roman"/>
          <w:szCs w:val="24"/>
        </w:rPr>
        <w:t xml:space="preserve"> </w:t>
      </w:r>
      <w:r>
        <w:rPr>
          <w:rFonts w:eastAsia="Times New Roman" w:cs="Times New Roman"/>
          <w:b/>
          <w:szCs w:val="24"/>
        </w:rPr>
        <w:t>(Γεώργιος Βαρεμένος</w:t>
      </w:r>
      <w:r>
        <w:rPr>
          <w:rFonts w:eastAsia="Times New Roman" w:cs="Times New Roman"/>
          <w:b/>
          <w:bCs/>
          <w:szCs w:val="24"/>
        </w:rPr>
        <w:t xml:space="preserve">): </w:t>
      </w:r>
      <w:r>
        <w:rPr>
          <w:rFonts w:eastAsia="Times New Roman" w:cs="Times New Roman"/>
          <w:bCs/>
          <w:szCs w:val="24"/>
        </w:rPr>
        <w:t>Ωραία.</w:t>
      </w:r>
    </w:p>
    <w:p w14:paraId="5760BD19"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Κύριε Πρόεδρε, μισό λεπτό. </w:t>
      </w:r>
    </w:p>
    <w:p w14:paraId="5760BD1A"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Επίσης, </w:t>
      </w:r>
      <w:r>
        <w:rPr>
          <w:rFonts w:eastAsia="Times New Roman" w:cs="Times New Roman"/>
          <w:szCs w:val="24"/>
        </w:rPr>
        <w:t>υπάρχει η τροπολογία με γενικό αριθμό 954 και ειδικό 65 που αφορά τους βιοπαθολόγους, πρώην μικροβιολόγους. Ουσιαστικά είναι μια εναρμόνιση με τα ισχύοντα σε ευρωπαϊκό επίπεδο και με τις δεκαεννιά χώρες της Ευρωπαϊκής Ένωσης που έχουν μια τέτοια πολυθεματι</w:t>
      </w:r>
      <w:r>
        <w:rPr>
          <w:rFonts w:eastAsia="Times New Roman" w:cs="Times New Roman"/>
          <w:szCs w:val="24"/>
        </w:rPr>
        <w:t>κή ειδικότητα, όπως η Ελλάδα. Απαλείφεται η παρένθεση που υπήρχε στο παρελθόν, (Μικροβιολογία), και αυτό διευκολύνει τη δυνατότητα εναρμόνισης με τις αντίστοιχες επιστημονικές εταιρείες τις ευρωπαϊκές κ.λπ.</w:t>
      </w:r>
      <w:r>
        <w:rPr>
          <w:rFonts w:eastAsia="Times New Roman" w:cs="Times New Roman"/>
          <w:szCs w:val="24"/>
        </w:rPr>
        <w:t>.</w:t>
      </w:r>
      <w:r>
        <w:rPr>
          <w:rFonts w:eastAsia="Times New Roman" w:cs="Times New Roman"/>
          <w:szCs w:val="24"/>
        </w:rPr>
        <w:t xml:space="preserve"> Δεν επηρεάζει, προφανώς, τη δραστηριότητα στη χώ</w:t>
      </w:r>
      <w:r>
        <w:rPr>
          <w:rFonts w:eastAsia="Times New Roman" w:cs="Times New Roman"/>
          <w:szCs w:val="24"/>
        </w:rPr>
        <w:t xml:space="preserve">ρα </w:t>
      </w:r>
      <w:r>
        <w:rPr>
          <w:rFonts w:eastAsia="Times New Roman" w:cs="Times New Roman"/>
          <w:szCs w:val="24"/>
        </w:rPr>
        <w:t>μας,</w:t>
      </w:r>
      <w:r>
        <w:rPr>
          <w:rFonts w:eastAsia="Times New Roman" w:cs="Times New Roman"/>
          <w:szCs w:val="24"/>
        </w:rPr>
        <w:t xml:space="preserve"> είτε των μικροβιολόγων</w:t>
      </w:r>
      <w:r>
        <w:rPr>
          <w:rFonts w:eastAsia="Times New Roman" w:cs="Times New Roman"/>
          <w:szCs w:val="24"/>
        </w:rPr>
        <w:t>,</w:t>
      </w:r>
      <w:r>
        <w:rPr>
          <w:rFonts w:eastAsia="Times New Roman" w:cs="Times New Roman"/>
          <w:szCs w:val="24"/>
        </w:rPr>
        <w:t xml:space="preserve"> που εργάζονται στο δημόσιο σύστημα υγείας</w:t>
      </w:r>
      <w:r>
        <w:rPr>
          <w:rFonts w:eastAsia="Times New Roman" w:cs="Times New Roman"/>
          <w:szCs w:val="24"/>
        </w:rPr>
        <w:t>,</w:t>
      </w:r>
      <w:r>
        <w:rPr>
          <w:rFonts w:eastAsia="Times New Roman" w:cs="Times New Roman"/>
          <w:szCs w:val="24"/>
        </w:rPr>
        <w:t xml:space="preserve"> είτε των ελευθεροεπαγγελματιών μικροβιολόγων. </w:t>
      </w:r>
    </w:p>
    <w:p w14:paraId="5760BD1B"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Επίσης, γίνεται και μια ρύθμιση που διευκολύνει την εκπαίδευση ειδικευμένων γιατρών, για να πάρουν την εξειδίκευση στην Κλινική Μικροβ</w:t>
      </w:r>
      <w:r>
        <w:rPr>
          <w:rFonts w:eastAsia="Times New Roman" w:cs="Times New Roman"/>
          <w:szCs w:val="24"/>
        </w:rPr>
        <w:t xml:space="preserve">ιολογία, που είχε ρυθμιστεί παλαιότερα, ποτέ δεν προχώρησε και τώρα έχουν προκηρυχθεί, έχουν ανοίξει έξι θέσεις, για να γίνουν ορισμένα βήματα και να έχουμε πια και εξειδικευμένους γιατρούς στην Κλινική Μικροβιολογία στην Ελλάδα. Νομίζω ότι αυτό μπορεί να </w:t>
      </w:r>
      <w:r>
        <w:rPr>
          <w:rFonts w:eastAsia="Times New Roman" w:cs="Times New Roman"/>
          <w:szCs w:val="24"/>
        </w:rPr>
        <w:t xml:space="preserve">συμβάλει σημαντικά και στην αντιμετώπιση προβλημάτων που έχουν σχέση με τη μικροβιακή αντοχή και την πολυανθεκτικότητα των μικροβίων που παρατηρείται στα ελληνικά νοσοκομεία. </w:t>
      </w:r>
    </w:p>
    <w:p w14:paraId="5760BD1C"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Υπάρχει και η προτελευταία, η τροπολογία με γενικό αριθμό 955 και ειδικό 66 που </w:t>
      </w:r>
      <w:r>
        <w:rPr>
          <w:rFonts w:eastAsia="Times New Roman" w:cs="Times New Roman"/>
          <w:szCs w:val="24"/>
        </w:rPr>
        <w:t>αφορά τους αιματολόγους. Είναι κατ’ εφαρμογήν διατάξεων και αποφάσεων του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προηγούμενης περιόδου, που δίνει δυνατότητα και στους ειδικευμένους αιματολόγους, σχετικά με το θέμα των ιδιωτικών εργαστηρίων. </w:t>
      </w:r>
    </w:p>
    <w:p w14:paraId="5760BD1D"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Επίσης, καταργούμε ρητά τη δυνατότητα που υπήρ</w:t>
      </w:r>
      <w:r>
        <w:rPr>
          <w:rFonts w:eastAsia="Times New Roman" w:cs="Times New Roman"/>
          <w:szCs w:val="24"/>
        </w:rPr>
        <w:t xml:space="preserve">χε να ανοίγουν αιμοληπτήρια, δηλαδή χώρους όπου απλώς γίνονταν αιμοληψίες στον ιδιωτικό τομέα και στη συνέχεια τα δείγματα μεταφέρονταν σε άλλα εργαστήρια για να εκτελεστούν οι εξετάσεις. Κατά την άποψή μας, δημιουργούσε ένα καθεστώς αθέμιτου ανταγωνισμού </w:t>
      </w:r>
      <w:r>
        <w:rPr>
          <w:rFonts w:eastAsia="Times New Roman" w:cs="Times New Roman"/>
          <w:szCs w:val="24"/>
        </w:rPr>
        <w:t xml:space="preserve">και δημιουργίας αλυσίδων και ας πούμε παρέμβασης στην αγορά εργασίας, που δημιουργούσε πάρα πολλά προβλήματα ιδιαίτερα στα μεμονωμένα εργαστήρια των ελευθεροεπαγγελματιών συναδέλφων. </w:t>
      </w:r>
    </w:p>
    <w:p w14:paraId="5760BD1E"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Και η τελευταία τροπολογία, για την οποία έγινε και πάρα πολύς λόγος, εί</w:t>
      </w:r>
      <w:r>
        <w:rPr>
          <w:rFonts w:eastAsia="Times New Roman" w:cs="Times New Roman"/>
          <w:szCs w:val="24"/>
        </w:rPr>
        <w:t xml:space="preserve">ναι η με γενικό αριθμό 977 και ειδικό 78, για τις </w:t>
      </w:r>
      <w:r>
        <w:rPr>
          <w:rFonts w:eastAsia="Times New Roman" w:cs="Times New Roman"/>
          <w:szCs w:val="24"/>
        </w:rPr>
        <w:t>τοπικές μονάδες υγείας</w:t>
      </w:r>
      <w:r>
        <w:rPr>
          <w:rFonts w:eastAsia="Times New Roman" w:cs="Times New Roman"/>
          <w:szCs w:val="24"/>
        </w:rPr>
        <w:t>. Έχουμε εξηγήσει και στην Επιτροπή Κοινωνικών Υποθέσεων ότι επίκειται μια σημαντική, κατά την άποψή μας, παρέμβαση μεταρρυθμιστική στον χώρο του συστήματος υγείας που αφορά την πρωτοβ</w:t>
      </w:r>
      <w:r>
        <w:rPr>
          <w:rFonts w:eastAsia="Times New Roman" w:cs="Times New Roman"/>
          <w:szCs w:val="24"/>
        </w:rPr>
        <w:t>άθμια φροντίδα. Προφανώς</w:t>
      </w:r>
      <w:r>
        <w:rPr>
          <w:rFonts w:eastAsia="Times New Roman" w:cs="Times New Roman"/>
          <w:szCs w:val="24"/>
        </w:rPr>
        <w:t xml:space="preserve"> </w:t>
      </w:r>
      <w:r>
        <w:rPr>
          <w:rFonts w:eastAsia="Times New Roman" w:cs="Times New Roman"/>
          <w:szCs w:val="24"/>
        </w:rPr>
        <w:t xml:space="preserve">αυτή η παρέμβαση θα είναι αντικείμενο ευρύτατου διαλόγου, και κοινωνικού και πολιτικού, και δεν έχουμε σκοπό να νομοθετήσουμε αυτό το σχέδιο μέσα από μια τροπολογία. </w:t>
      </w:r>
    </w:p>
    <w:p w14:paraId="5760BD1F"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Η τροπολογία αυτή στην ουσία υπηρετεί την ανάγκη να έχουν θεσμοθ</w:t>
      </w:r>
      <w:r>
        <w:rPr>
          <w:rFonts w:eastAsia="Times New Roman" w:cs="Times New Roman"/>
          <w:szCs w:val="24"/>
        </w:rPr>
        <w:t xml:space="preserve">ετηθεί αυτές οι </w:t>
      </w:r>
      <w:r>
        <w:rPr>
          <w:rFonts w:eastAsia="Times New Roman" w:cs="Times New Roman"/>
          <w:szCs w:val="24"/>
        </w:rPr>
        <w:t>τοπικές μονάδες υγείας</w:t>
      </w:r>
      <w:r>
        <w:rPr>
          <w:rFonts w:eastAsia="Times New Roman" w:cs="Times New Roman"/>
          <w:szCs w:val="24"/>
        </w:rPr>
        <w:t>, έτσι ώστε να βγουν προσκλήσεις από το Υπουργείο Διοικητικής Μεταρρύθμισης, από το τομεακό πρόγραμμα της μεταρρύθμισης του δημόσιου τομέα, από το οποίο φιλοδοξούμε να χρηματοδοτήσουμε τους πρώτους έντεκα μήνες λειτουρ</w:t>
      </w:r>
      <w:r>
        <w:rPr>
          <w:rFonts w:eastAsia="Times New Roman" w:cs="Times New Roman"/>
          <w:szCs w:val="24"/>
        </w:rPr>
        <w:t>γίας αυτών των δομών και το υπόλοιπο διάστημα θα είναι από τα περιφερειακά προγράμματα των περιφερειών. Δίνουμε, λοιπόν, τη δυνατότητα να προχωρήσει η διαδικασία, να βγουν οι προσκλήσεις ενδιαφέροντος, να αρχίσει να κινείται και να μην έχουμε πρόβλημα καθυ</w:t>
      </w:r>
      <w:r>
        <w:rPr>
          <w:rFonts w:eastAsia="Times New Roman" w:cs="Times New Roman"/>
          <w:szCs w:val="24"/>
        </w:rPr>
        <w:t xml:space="preserve">στέρησης στην απορρόφηση απαραίτητων πόρων που θα επενδυθούν στο σύστημα υγείας. Αυτός είναι ο λόγος. </w:t>
      </w:r>
    </w:p>
    <w:p w14:paraId="5760BD20"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Προφανώς υπάρχει έτοιμο το νομοσχέδιο. Πιστεύω ότι σε σύντομο χρόνο θα είμαστε σε θέση να το βγάλουμε σε δημόσια διαβούλευση πριν το Πάσχα, για να γίνει </w:t>
      </w:r>
      <w:r>
        <w:rPr>
          <w:rFonts w:eastAsia="Times New Roman" w:cs="Times New Roman"/>
          <w:szCs w:val="24"/>
        </w:rPr>
        <w:t>μια ευρύτατη συζήτηση και να εξηγήσουμε και στους υγειονομικούς αλλά και στην κοινωνία ότι με αυτή την αποκεντρωμένη μορφή οργάνωσης του συστήματος υγείας και η πρόσβαση των πολιτών θα είναι πιο εγγυημένη και η ποιότητα της φροντίδας, στη λογική του οικογε</w:t>
      </w:r>
      <w:r>
        <w:rPr>
          <w:rFonts w:eastAsia="Times New Roman" w:cs="Times New Roman"/>
          <w:szCs w:val="24"/>
        </w:rPr>
        <w:t xml:space="preserve">νειακού γιατρού, θα είναι διασφαλισμένη. </w:t>
      </w:r>
    </w:p>
    <w:p w14:paraId="5760BD21" w14:textId="77777777" w:rsidR="003F14BB" w:rsidRDefault="00F37CA6">
      <w:pPr>
        <w:spacing w:line="600" w:lineRule="auto"/>
        <w:ind w:firstLine="720"/>
        <w:jc w:val="both"/>
        <w:rPr>
          <w:rFonts w:eastAsia="Times New Roman"/>
          <w:szCs w:val="24"/>
        </w:rPr>
      </w:pPr>
      <w:r>
        <w:rPr>
          <w:rFonts w:eastAsia="Times New Roman"/>
          <w:szCs w:val="24"/>
        </w:rPr>
        <w:t xml:space="preserve">Κατά την άποψή μας, θα υπάρξει κι ένα αποτελεσματικότερο φίλτρο στην προσέλευση των ασθενών στα δημόσια νοσοκομεία. Είναι μια άλλη αντίληψη αυτή, το έχουμε ξανασυζητήσει, μια άλλη κουλτούρα στη λογική του </w:t>
      </w:r>
      <w:r>
        <w:rPr>
          <w:rFonts w:eastAsia="Times New Roman"/>
          <w:szCs w:val="24"/>
        </w:rPr>
        <w:t>συστήματο</w:t>
      </w:r>
      <w:r>
        <w:rPr>
          <w:rFonts w:eastAsia="Times New Roman"/>
          <w:szCs w:val="24"/>
        </w:rPr>
        <w:t>ς υγείας</w:t>
      </w:r>
      <w:r>
        <w:rPr>
          <w:rFonts w:eastAsia="Times New Roman"/>
          <w:szCs w:val="24"/>
        </w:rPr>
        <w:t xml:space="preserve">. Είναι μια πολύ μεγάλη μεταρρυθμιστική παρέμβαση που θα κάνει το Υπουργείο και φυσικά θα έχουμε χρόνο να τη συζητήσουμε όταν έρθει η ώρα. </w:t>
      </w:r>
    </w:p>
    <w:p w14:paraId="5760BD22" w14:textId="77777777" w:rsidR="003F14BB" w:rsidRDefault="00F37CA6">
      <w:pPr>
        <w:spacing w:line="600" w:lineRule="auto"/>
        <w:ind w:firstLine="720"/>
        <w:jc w:val="both"/>
        <w:rPr>
          <w:rFonts w:eastAsia="Times New Roman"/>
          <w:bCs/>
          <w:szCs w:val="24"/>
        </w:rPr>
      </w:pPr>
      <w:r>
        <w:rPr>
          <w:rFonts w:eastAsia="Times New Roman"/>
          <w:b/>
          <w:szCs w:val="24"/>
        </w:rPr>
        <w:t>ΓΕΩΡΓΙΟΣ ΛΑΜΠΡΟΥΛΗΣ (ΣΤ΄ Αντιπρόεδρος της Βουλής):</w:t>
      </w:r>
      <w:r>
        <w:rPr>
          <w:rFonts w:eastAsia="Times New Roman"/>
          <w:bCs/>
          <w:szCs w:val="24"/>
        </w:rPr>
        <w:t xml:space="preserve"> Κύριε Πρόεδρε, μπορώ να έχω τον λόγο για ένα λεπτό; </w:t>
      </w:r>
    </w:p>
    <w:p w14:paraId="5760BD23" w14:textId="77777777" w:rsidR="003F14BB" w:rsidRDefault="00F37CA6">
      <w:pPr>
        <w:spacing w:line="600" w:lineRule="auto"/>
        <w:ind w:firstLine="720"/>
        <w:jc w:val="both"/>
        <w:rPr>
          <w:rFonts w:eastAsia="Times New Roman"/>
          <w:bCs/>
          <w:szCs w:val="24"/>
        </w:rPr>
      </w:pPr>
      <w:r>
        <w:rPr>
          <w:rFonts w:eastAsia="Times New Roman"/>
          <w:b/>
          <w:bCs/>
          <w:szCs w:val="24"/>
        </w:rPr>
        <w:t>ΠΡΟΕ</w:t>
      </w:r>
      <w:r>
        <w:rPr>
          <w:rFonts w:eastAsia="Times New Roman"/>
          <w:b/>
          <w:bCs/>
          <w:szCs w:val="24"/>
        </w:rPr>
        <w:t xml:space="preserve">ΔΡΕΥΩΝ (Γεώργιος Βαρεμένος): </w:t>
      </w:r>
      <w:r>
        <w:rPr>
          <w:rFonts w:eastAsia="Times New Roman"/>
          <w:bCs/>
          <w:szCs w:val="24"/>
        </w:rPr>
        <w:t xml:space="preserve">Παρακαλώ, έχετε τον λόγο, κύριε Λαμπρούλη.  </w:t>
      </w:r>
    </w:p>
    <w:p w14:paraId="5760BD24" w14:textId="77777777" w:rsidR="003F14BB" w:rsidRDefault="00F37CA6">
      <w:pPr>
        <w:spacing w:line="600" w:lineRule="auto"/>
        <w:ind w:firstLine="720"/>
        <w:jc w:val="both"/>
        <w:rPr>
          <w:rFonts w:eastAsia="Times New Roman"/>
          <w:bCs/>
          <w:szCs w:val="24"/>
        </w:rPr>
      </w:pPr>
      <w:r>
        <w:rPr>
          <w:rFonts w:eastAsia="Times New Roman"/>
          <w:b/>
          <w:szCs w:val="24"/>
        </w:rPr>
        <w:t>ΓΕΩΡΓΙΟΣ ΛΑΜΠΡΟΥΛΗΣ (ΣΤ΄ Αντιπρόεδρος της Βουλής):</w:t>
      </w:r>
      <w:r>
        <w:rPr>
          <w:rFonts w:eastAsia="Times New Roman"/>
          <w:bCs/>
          <w:szCs w:val="24"/>
        </w:rPr>
        <w:t xml:space="preserve"> Κύριε Πρόεδρε, ακούσαμε τον Υπουργό να υποστηρίζει τις υπουργικές τροπολογίες του Υπουργείου Υγείας. </w:t>
      </w:r>
    </w:p>
    <w:p w14:paraId="5760BD25" w14:textId="77777777" w:rsidR="003F14BB" w:rsidRDefault="00F37CA6">
      <w:pPr>
        <w:spacing w:line="600" w:lineRule="auto"/>
        <w:ind w:firstLine="720"/>
        <w:jc w:val="both"/>
        <w:rPr>
          <w:rFonts w:eastAsia="Times New Roman"/>
          <w:bCs/>
          <w:szCs w:val="24"/>
        </w:rPr>
      </w:pPr>
      <w:r>
        <w:rPr>
          <w:rFonts w:eastAsia="Times New Roman"/>
          <w:bCs/>
          <w:szCs w:val="24"/>
        </w:rPr>
        <w:t>Πριν από πέντε-δέκα λεπτά κατατέθηκαν δύο ακόμη υπουργικές τροπολογίες. Η συνεδρίαση ολοκληρώνεται μετά τη συνάδελφο -δεν ξέρω αν υπάρχει άλλος ομιλητής- και περνάμε στις δευτερολογίες και στην τελική τοποθέτηση από το Υπουργείο. Πότε οι Βουλευτές θα διαβά</w:t>
      </w:r>
      <w:r>
        <w:rPr>
          <w:rFonts w:eastAsia="Times New Roman"/>
          <w:bCs/>
          <w:szCs w:val="24"/>
        </w:rPr>
        <w:t xml:space="preserve">σουν αυτές τις δύο αυτές υπουργικές τροπολογίες, κύριε Πρόεδρε; Κι εδώ το Προεδρείο πρέπει να πάρει θέση και αυτό. </w:t>
      </w:r>
    </w:p>
    <w:p w14:paraId="5760BD26" w14:textId="77777777" w:rsidR="003F14BB" w:rsidRDefault="00F37CA6">
      <w:pPr>
        <w:spacing w:line="600" w:lineRule="auto"/>
        <w:ind w:firstLine="720"/>
        <w:jc w:val="both"/>
        <w:rPr>
          <w:rFonts w:eastAsia="Times New Roman"/>
          <w:bCs/>
          <w:szCs w:val="24"/>
        </w:rPr>
      </w:pPr>
      <w:r>
        <w:rPr>
          <w:rFonts w:eastAsia="Times New Roman"/>
          <w:bCs/>
          <w:szCs w:val="24"/>
        </w:rPr>
        <w:t xml:space="preserve">Είναι απαράδεκτο αυτό που συμβαίνει σήμερα, γιατί και την τελευταία τροπολογία για τις </w:t>
      </w:r>
      <w:r>
        <w:rPr>
          <w:rFonts w:eastAsia="Times New Roman"/>
          <w:bCs/>
          <w:szCs w:val="24"/>
        </w:rPr>
        <w:t>τοπικές μονάδες υγείας</w:t>
      </w:r>
      <w:r>
        <w:rPr>
          <w:rFonts w:eastAsia="Times New Roman"/>
          <w:bCs/>
          <w:szCs w:val="24"/>
        </w:rPr>
        <w:t xml:space="preserve"> μάς την έφερε ο Υπουργός και τ</w:t>
      </w:r>
      <w:r>
        <w:rPr>
          <w:rFonts w:eastAsia="Times New Roman"/>
          <w:bCs/>
          <w:szCs w:val="24"/>
        </w:rPr>
        <w:t xml:space="preserve">ο Υπουργείο πριν από μία-μιάμιση ώρα. Είναι απαράδεκτη η διαδικασία. Την καταγγέλλουμε και ζητούμε από το Υπουργείο, τουλάχιστον τις δύο τελευταίες τροπολογίες να τις αποσύρει και να τις φέρει σε άλλη κοινοβουλευτική διαδικασία. </w:t>
      </w:r>
    </w:p>
    <w:p w14:paraId="5760BD27" w14:textId="77777777" w:rsidR="003F14BB" w:rsidRDefault="00F37CA6">
      <w:pPr>
        <w:spacing w:line="600" w:lineRule="auto"/>
        <w:ind w:firstLine="720"/>
        <w:jc w:val="both"/>
        <w:rPr>
          <w:rFonts w:eastAsia="Times New Roman"/>
          <w:bCs/>
          <w:szCs w:val="24"/>
        </w:rPr>
      </w:pPr>
      <w:r>
        <w:rPr>
          <w:rFonts w:eastAsia="Times New Roman"/>
          <w:b/>
          <w:bCs/>
          <w:szCs w:val="24"/>
        </w:rPr>
        <w:t>ΠΡΟΕΔΡΕΥΩΝ (Γεώργιος Βαρεμ</w:t>
      </w:r>
      <w:r>
        <w:rPr>
          <w:rFonts w:eastAsia="Times New Roman"/>
          <w:b/>
          <w:bCs/>
          <w:szCs w:val="24"/>
        </w:rPr>
        <w:t xml:space="preserve">ένος): </w:t>
      </w:r>
      <w:r>
        <w:rPr>
          <w:rFonts w:eastAsia="Times New Roman"/>
          <w:bCs/>
          <w:szCs w:val="24"/>
        </w:rPr>
        <w:t xml:space="preserve">Η κ. Κατσαβριά έχει τον λόγο. </w:t>
      </w:r>
    </w:p>
    <w:p w14:paraId="5760BD28" w14:textId="77777777" w:rsidR="003F14BB" w:rsidRDefault="00F37CA6">
      <w:pPr>
        <w:spacing w:line="600" w:lineRule="auto"/>
        <w:ind w:firstLine="720"/>
        <w:jc w:val="both"/>
        <w:rPr>
          <w:rFonts w:eastAsia="Times New Roman"/>
          <w:bCs/>
          <w:szCs w:val="24"/>
        </w:rPr>
      </w:pPr>
      <w:r>
        <w:rPr>
          <w:rFonts w:eastAsia="Times New Roman"/>
          <w:b/>
          <w:bCs/>
          <w:szCs w:val="24"/>
        </w:rPr>
        <w:t>ΧΡΥΣΟΥΛΑ ΚΑΤΣΑΒΡΙΑ</w:t>
      </w:r>
      <w:r>
        <w:rPr>
          <w:rFonts w:eastAsia="Times New Roman"/>
          <w:b/>
          <w:bCs/>
          <w:szCs w:val="24"/>
        </w:rPr>
        <w:t xml:space="preserve"> </w:t>
      </w:r>
      <w:r>
        <w:rPr>
          <w:rFonts w:eastAsia="Times New Roman"/>
          <w:b/>
          <w:bCs/>
          <w:szCs w:val="24"/>
        </w:rPr>
        <w:t>-</w:t>
      </w:r>
      <w:r>
        <w:rPr>
          <w:rFonts w:eastAsia="Times New Roman"/>
          <w:b/>
          <w:bCs/>
          <w:szCs w:val="24"/>
        </w:rPr>
        <w:t xml:space="preserve"> </w:t>
      </w:r>
      <w:r>
        <w:rPr>
          <w:rFonts w:eastAsia="Times New Roman"/>
          <w:b/>
          <w:bCs/>
          <w:szCs w:val="24"/>
        </w:rPr>
        <w:t xml:space="preserve">ΣΙΩΡΟΠΟΥΛΟΥ: </w:t>
      </w:r>
      <w:r>
        <w:rPr>
          <w:rFonts w:eastAsia="Times New Roman"/>
          <w:bCs/>
          <w:szCs w:val="24"/>
        </w:rPr>
        <w:t xml:space="preserve">Ευχαριστώ, κύριε Πρόεδρε. </w:t>
      </w:r>
    </w:p>
    <w:p w14:paraId="5760BD29" w14:textId="77777777" w:rsidR="003F14BB" w:rsidRDefault="00F37CA6">
      <w:pPr>
        <w:spacing w:line="600" w:lineRule="auto"/>
        <w:ind w:firstLine="720"/>
        <w:jc w:val="both"/>
        <w:rPr>
          <w:rFonts w:eastAsia="Times New Roman"/>
          <w:bCs/>
          <w:szCs w:val="24"/>
        </w:rPr>
      </w:pPr>
      <w:r>
        <w:rPr>
          <w:rFonts w:eastAsia="Times New Roman"/>
          <w:bCs/>
          <w:szCs w:val="24"/>
        </w:rPr>
        <w:t xml:space="preserve">Κυρίες και κύριοι συνάδελφοι, κύριοι Υπουργοί, παρακολουθώντας τη μέχρι στιγμής συζήτηση για τη μεταρρύθμιση της διοικητικής οργάνωσης των υπηρεσιών ψυχικής </w:t>
      </w:r>
      <w:r>
        <w:rPr>
          <w:rFonts w:eastAsia="Times New Roman"/>
          <w:bCs/>
          <w:szCs w:val="24"/>
        </w:rPr>
        <w:t xml:space="preserve">υγείας, παρατηρεί κανείς ότι μάλλον υπάρχει μία γενικότερη συναίνεση κι ότι η νομοθετική πρωτοβουλία του Υπουργείου Υγείας κινείται στη σωστή κατεύθυνση. </w:t>
      </w:r>
    </w:p>
    <w:p w14:paraId="5760BD2A" w14:textId="77777777" w:rsidR="003F14BB" w:rsidRDefault="00F37CA6">
      <w:pPr>
        <w:spacing w:line="600" w:lineRule="auto"/>
        <w:ind w:firstLine="720"/>
        <w:jc w:val="both"/>
        <w:rPr>
          <w:rFonts w:eastAsia="Times New Roman"/>
          <w:bCs/>
          <w:szCs w:val="24"/>
        </w:rPr>
      </w:pPr>
      <w:r>
        <w:rPr>
          <w:rFonts w:eastAsia="Times New Roman"/>
          <w:bCs/>
          <w:szCs w:val="24"/>
        </w:rPr>
        <w:t>Πράγματι, οι ρυθμίσεις που εισάγονται αναδεικνύουν την κρισιμότητα της ψυχικής υγείας για την ελληνικ</w:t>
      </w:r>
      <w:r>
        <w:rPr>
          <w:rFonts w:eastAsia="Times New Roman"/>
          <w:bCs/>
          <w:szCs w:val="24"/>
        </w:rPr>
        <w:t xml:space="preserve">ή κοινωνία, δίνουν τη δυνατότητα στη χώρα μας να εναρμονιστεί με τα πιο σύγχρονα πρότυπα και ορίζουν το πλαίσιο μέσα στο οποίο οι ψυχικά πάσχοντες θα αντιμετωπίζονται με αξιοπρέπεια. </w:t>
      </w:r>
    </w:p>
    <w:p w14:paraId="5760BD2B" w14:textId="77777777" w:rsidR="003F14BB" w:rsidRDefault="00F37CA6">
      <w:pPr>
        <w:spacing w:line="600" w:lineRule="auto"/>
        <w:ind w:firstLine="720"/>
        <w:jc w:val="both"/>
        <w:rPr>
          <w:rFonts w:eastAsia="Times New Roman"/>
          <w:bCs/>
          <w:szCs w:val="24"/>
        </w:rPr>
      </w:pPr>
      <w:r>
        <w:rPr>
          <w:rFonts w:eastAsia="Times New Roman"/>
          <w:bCs/>
          <w:szCs w:val="24"/>
        </w:rPr>
        <w:t>Το γεγονός ότι σε έναν ολοκληρωμένο σχεδιασμό προβλέπεται η λειτουργία τ</w:t>
      </w:r>
      <w:r>
        <w:rPr>
          <w:rFonts w:eastAsia="Times New Roman"/>
          <w:bCs/>
          <w:szCs w:val="24"/>
        </w:rPr>
        <w:t xml:space="preserve">ων Τομεακών Επιστημονικών Επιτροπών Ψυχικής Υγείας, η σύσταση Περιφερειακών Διοικήσεων Τομέων Ψυχικής Υγείας και η θεσμοθέτηση </w:t>
      </w:r>
      <w:r>
        <w:rPr>
          <w:rFonts w:eastAsia="Times New Roman"/>
          <w:bCs/>
          <w:szCs w:val="24"/>
        </w:rPr>
        <w:t>ε</w:t>
      </w:r>
      <w:r>
        <w:rPr>
          <w:rFonts w:eastAsia="Times New Roman"/>
          <w:bCs/>
          <w:szCs w:val="24"/>
        </w:rPr>
        <w:t>πιτροπών ελέγχου προστασίας των δικαιωμάτων των ληπτών υπηρεσιών ψυχικής υγείας αποδεικνύει την ισχυρή πολιτική βούληση της Κυβέ</w:t>
      </w:r>
      <w:r>
        <w:rPr>
          <w:rFonts w:eastAsia="Times New Roman"/>
          <w:bCs/>
          <w:szCs w:val="24"/>
        </w:rPr>
        <w:t>ρνησης προκειμένου αφ</w:t>
      </w:r>
      <w:r>
        <w:rPr>
          <w:rFonts w:eastAsia="Times New Roman"/>
          <w:bCs/>
          <w:szCs w:val="24"/>
        </w:rPr>
        <w:t xml:space="preserve">’ </w:t>
      </w:r>
      <w:r>
        <w:rPr>
          <w:rFonts w:eastAsia="Times New Roman"/>
          <w:bCs/>
          <w:szCs w:val="24"/>
        </w:rPr>
        <w:t>ενός να αποκτήσουμε μια αποτελεσματική δομή στον τομέα αυτό και αφ</w:t>
      </w:r>
      <w:r>
        <w:rPr>
          <w:rFonts w:eastAsia="Times New Roman"/>
          <w:bCs/>
          <w:szCs w:val="24"/>
        </w:rPr>
        <w:t xml:space="preserve">’ </w:t>
      </w:r>
      <w:r>
        <w:rPr>
          <w:rFonts w:eastAsia="Times New Roman"/>
          <w:bCs/>
          <w:szCs w:val="24"/>
        </w:rPr>
        <w:t xml:space="preserve">ετέρου να δημιουργήσουμε τις προϋποθέσεις για την άσκηση μιας νέας πολιτικής. </w:t>
      </w:r>
    </w:p>
    <w:p w14:paraId="5760BD2C" w14:textId="77777777" w:rsidR="003F14BB" w:rsidRDefault="00F37CA6">
      <w:pPr>
        <w:spacing w:line="600" w:lineRule="auto"/>
        <w:ind w:firstLine="720"/>
        <w:jc w:val="both"/>
        <w:rPr>
          <w:rFonts w:eastAsia="Times New Roman"/>
          <w:bCs/>
          <w:szCs w:val="24"/>
        </w:rPr>
      </w:pPr>
      <w:r>
        <w:rPr>
          <w:rFonts w:eastAsia="Times New Roman"/>
          <w:bCs/>
          <w:szCs w:val="24"/>
        </w:rPr>
        <w:t>Εάν, όμως, πρόκειται να αναφερθούμε σήμερα στο περιεχόμενο της πολιτικής για τη ψυχική υγεία και στην ιστορική διαδρομή της από τα κολαστήρια ψυχών μέχρι τις μέρες μας, είναι φανερό ότι πολλοί από τους συναδέλφους της Αντιπολίτευσης, που χρησιμοποίησαν υψη</w:t>
      </w:r>
      <w:r>
        <w:rPr>
          <w:rFonts w:eastAsia="Times New Roman"/>
          <w:bCs/>
          <w:szCs w:val="24"/>
        </w:rPr>
        <w:t xml:space="preserve">λούς τόνους στις τοποθετήσεις τους σήμερα, θα έρχονταν σε πολύ δύσκολη θέση. </w:t>
      </w:r>
    </w:p>
    <w:p w14:paraId="5760BD2D" w14:textId="77777777" w:rsidR="003F14BB" w:rsidRDefault="00F37CA6">
      <w:pPr>
        <w:spacing w:line="600" w:lineRule="auto"/>
        <w:ind w:firstLine="720"/>
        <w:jc w:val="both"/>
        <w:rPr>
          <w:rFonts w:eastAsia="Times New Roman"/>
          <w:bCs/>
          <w:szCs w:val="24"/>
        </w:rPr>
      </w:pPr>
      <w:r>
        <w:rPr>
          <w:rFonts w:eastAsia="Times New Roman"/>
          <w:bCs/>
          <w:szCs w:val="24"/>
        </w:rPr>
        <w:t>Το συζητούμενο νομοσχέδιο περιέχει και ρυθμίσεις που αφορούν στην τακτοποίηση θεμάτων και εκκρεμοτήτων στον χώρο της υγείας γενικότερα και μου προκαλεί έκπληξη το γεγονός ότι κάπ</w:t>
      </w:r>
      <w:r>
        <w:rPr>
          <w:rFonts w:eastAsia="Times New Roman"/>
          <w:bCs/>
          <w:szCs w:val="24"/>
        </w:rPr>
        <w:t xml:space="preserve">οιοι συνάδελφοι τις είδαν είτε ως ρουσφέτια είτε ως αφορμή για να επιτεθούν στο </w:t>
      </w:r>
      <w:r>
        <w:rPr>
          <w:rFonts w:eastAsia="Times New Roman"/>
          <w:bCs/>
          <w:szCs w:val="24"/>
        </w:rPr>
        <w:t>δημόσιο σύστημα υγείας</w:t>
      </w:r>
      <w:r>
        <w:rPr>
          <w:rFonts w:eastAsia="Times New Roman"/>
          <w:bCs/>
          <w:szCs w:val="24"/>
        </w:rPr>
        <w:t xml:space="preserve">. Δηλαδή, η ρύθμιση που αφορά στην έκδοση της πράξης μονιμοποίησης των ειδικευμένων ιατρών του κλάδου ΕΣΥ, όχι από τον Υπουργό, αλλά από τον </w:t>
      </w:r>
      <w:r>
        <w:rPr>
          <w:rFonts w:eastAsia="Times New Roman"/>
          <w:bCs/>
          <w:szCs w:val="24"/>
        </w:rPr>
        <w:t>δ</w:t>
      </w:r>
      <w:r>
        <w:rPr>
          <w:rFonts w:eastAsia="Times New Roman"/>
          <w:bCs/>
          <w:szCs w:val="24"/>
        </w:rPr>
        <w:t xml:space="preserve">ιοικητή της </w:t>
      </w:r>
      <w:r>
        <w:rPr>
          <w:rFonts w:eastAsia="Times New Roman"/>
          <w:bCs/>
          <w:szCs w:val="24"/>
        </w:rPr>
        <w:t xml:space="preserve">οικείας ΥΠΕ, είναι ρουσφέτι ή μήπως είναι επιτάχυνση των διαδικασιών προκειμένου να στελεχωθούν τα νοσοκομεία μας; </w:t>
      </w:r>
    </w:p>
    <w:p w14:paraId="5760BD2E" w14:textId="77777777" w:rsidR="003F14BB" w:rsidRDefault="00F37CA6">
      <w:pPr>
        <w:spacing w:line="600" w:lineRule="auto"/>
        <w:ind w:firstLine="720"/>
        <w:jc w:val="both"/>
        <w:rPr>
          <w:rFonts w:eastAsia="Times New Roman"/>
          <w:b/>
          <w:bCs/>
          <w:szCs w:val="24"/>
        </w:rPr>
      </w:pPr>
      <w:r>
        <w:rPr>
          <w:rFonts w:eastAsia="Times New Roman"/>
          <w:bCs/>
          <w:szCs w:val="24"/>
        </w:rPr>
        <w:t>Επιτρέψτε μου εδώ να αναφερθώ στο ότι η Παθολογική Κλινική του Γενικού Νοσοκομείου Καρδίτσας κινδύνευε με υπολειτουργία εξαιτίας ακριβώς αυτ</w:t>
      </w:r>
      <w:r>
        <w:rPr>
          <w:rFonts w:eastAsia="Times New Roman"/>
          <w:bCs/>
          <w:szCs w:val="24"/>
        </w:rPr>
        <w:t xml:space="preserve">ού του γεγονότος, καθώς, ενώ είχαν ολοκληρωθεί οι διαδικασίες αξιολόγησης των υπό πρόσληψη παθολόγων, έπρεπε να περιμένει η τοποθέτησή τους μέχρι και την ολοκλήρωση της αξιολόγησης όλων των ειδικοτήτων και την υπογραφή του Υπουργού.      </w:t>
      </w:r>
      <w:r>
        <w:rPr>
          <w:rFonts w:eastAsia="Times New Roman"/>
          <w:b/>
          <w:bCs/>
          <w:szCs w:val="24"/>
        </w:rPr>
        <w:t xml:space="preserve">  </w:t>
      </w:r>
    </w:p>
    <w:p w14:paraId="5760BD2F" w14:textId="77777777" w:rsidR="003F14BB" w:rsidRDefault="00F37CA6">
      <w:pPr>
        <w:spacing w:line="600" w:lineRule="auto"/>
        <w:ind w:firstLine="720"/>
        <w:jc w:val="both"/>
        <w:rPr>
          <w:rFonts w:eastAsia="Times New Roman"/>
          <w:szCs w:val="24"/>
        </w:rPr>
      </w:pPr>
      <w:r>
        <w:rPr>
          <w:rFonts w:eastAsia="Times New Roman"/>
          <w:szCs w:val="24"/>
        </w:rPr>
        <w:t>Τέτοιο είναι το</w:t>
      </w:r>
      <w:r>
        <w:rPr>
          <w:rFonts w:eastAsia="Times New Roman"/>
          <w:szCs w:val="24"/>
        </w:rPr>
        <w:t xml:space="preserve"> περιεχόμενο του συνόλου των ρυθμίσεων, με προφανή σκοπό το δημόσιο σύστημα υγείας να λειτουργήσει απρόσκοπτα. </w:t>
      </w:r>
    </w:p>
    <w:p w14:paraId="5760BD30" w14:textId="77777777" w:rsidR="003F14BB" w:rsidRDefault="00F37CA6">
      <w:pPr>
        <w:spacing w:line="600" w:lineRule="auto"/>
        <w:ind w:firstLine="720"/>
        <w:jc w:val="both"/>
        <w:rPr>
          <w:rFonts w:eastAsia="Times New Roman"/>
          <w:szCs w:val="24"/>
        </w:rPr>
      </w:pPr>
      <w:r>
        <w:rPr>
          <w:rFonts w:eastAsia="Times New Roman"/>
          <w:szCs w:val="24"/>
        </w:rPr>
        <w:t>Βεβαίως, η υπερβολική κριτική που ασκείται από ορισμένες πλευρές της αντιπολίτευσης πέφτει στο κενό, καθώς οι πολίτες είναι σε θέση να αντιληφθο</w:t>
      </w:r>
      <w:r>
        <w:rPr>
          <w:rFonts w:eastAsia="Times New Roman"/>
          <w:szCs w:val="24"/>
        </w:rPr>
        <w:t xml:space="preserve">ύν ότι όλοι πλέον, ακόμα και οι ανασφάλιστοι, έχουν πρόσβαση στο δημόσιο σύστημα υγείας. </w:t>
      </w:r>
    </w:p>
    <w:p w14:paraId="5760BD31" w14:textId="77777777" w:rsidR="003F14BB" w:rsidRDefault="00F37CA6">
      <w:pPr>
        <w:spacing w:line="600" w:lineRule="auto"/>
        <w:ind w:firstLine="720"/>
        <w:jc w:val="both"/>
        <w:rPr>
          <w:rFonts w:eastAsia="Times New Roman"/>
          <w:szCs w:val="24"/>
        </w:rPr>
      </w:pPr>
      <w:r>
        <w:rPr>
          <w:rFonts w:eastAsia="Times New Roman"/>
          <w:szCs w:val="24"/>
        </w:rPr>
        <w:t>Σταθεροποιήσαμε και αυξήσαμε τις δαπάνες για την υγεία. Προχωρήσαμε στις διαδικασίες πρόσληψης του απαραίτητου ιατρικού, νοσηλευτικού και λοιπού προσωπικού. Το στήσαμ</w:t>
      </w:r>
      <w:r>
        <w:rPr>
          <w:rFonts w:eastAsia="Times New Roman"/>
          <w:szCs w:val="24"/>
        </w:rPr>
        <w:t xml:space="preserve">ε ξανά στα πόδια του. Και αυτό δεν μπορεί να αμφισβητηθεί από κανέναν, ούτε από την </w:t>
      </w:r>
      <w:r>
        <w:rPr>
          <w:rFonts w:eastAsia="Times New Roman"/>
          <w:szCs w:val="24"/>
        </w:rPr>
        <w:t>Α</w:t>
      </w:r>
      <w:r>
        <w:rPr>
          <w:rFonts w:eastAsia="Times New Roman"/>
          <w:szCs w:val="24"/>
        </w:rPr>
        <w:t>ντιπολίτευση ούτε και από κάποια μέσα μαζικής χειραγώγησης. Είναι φανερό ότι όσο η ποιότητα των υπηρεσιών υγείας βελτιώνεται</w:t>
      </w:r>
      <w:r>
        <w:rPr>
          <w:rFonts w:eastAsia="Times New Roman"/>
          <w:szCs w:val="24"/>
        </w:rPr>
        <w:t xml:space="preserve"> </w:t>
      </w:r>
      <w:r>
        <w:rPr>
          <w:rFonts w:eastAsia="Times New Roman"/>
          <w:szCs w:val="24"/>
        </w:rPr>
        <w:t>τόσο ενισχύεται και η γενικότερη πεποίθηση ότι</w:t>
      </w:r>
      <w:r>
        <w:rPr>
          <w:rFonts w:eastAsia="Times New Roman"/>
          <w:szCs w:val="24"/>
        </w:rPr>
        <w:t xml:space="preserve"> η Κυβέρνηση αυτή ήρθε για να μείνει. Δεν είναι παρένθεση. Όπως, επίσης, είναι φανερό ότι το οριστικό τέλος των ψευδαισθήσεων του παλιού πολιτικού συστήματος για παλινόρθωση, είναι βέβαιο ότι θα λάβει τέλος και με την επιτυχή ολοκλήρωση της δεύτερης αξιολό</w:t>
      </w:r>
      <w:r>
        <w:rPr>
          <w:rFonts w:eastAsia="Times New Roman"/>
          <w:szCs w:val="24"/>
        </w:rPr>
        <w:t>γησης.</w:t>
      </w:r>
    </w:p>
    <w:p w14:paraId="5760BD32" w14:textId="77777777" w:rsidR="003F14BB" w:rsidRDefault="00F37CA6">
      <w:pPr>
        <w:spacing w:line="600" w:lineRule="auto"/>
        <w:ind w:firstLine="720"/>
        <w:jc w:val="both"/>
        <w:rPr>
          <w:rFonts w:eastAsia="Times New Roman"/>
          <w:szCs w:val="24"/>
        </w:rPr>
      </w:pPr>
      <w:r>
        <w:rPr>
          <w:rFonts w:eastAsia="Times New Roman"/>
          <w:szCs w:val="24"/>
        </w:rPr>
        <w:t>Τέλος, κυρίες και κύριοι συνάδελφοι, επιτρέψτε μου να δώσω τα συγχαρητήριά μου στον συνάδελφο κ. Τριαντάφυλλο Μηταφίδη για την τροπολογία που κατέθεσε, με την οποία αποκαθίσταται η ιστορική μνήμη και η δικαιοσύνη απέναντι στους Εβραίους Έλληνες πολί</w:t>
      </w:r>
      <w:r>
        <w:rPr>
          <w:rFonts w:eastAsia="Times New Roman"/>
          <w:szCs w:val="24"/>
        </w:rPr>
        <w:t>τες.</w:t>
      </w:r>
    </w:p>
    <w:p w14:paraId="5760BD33" w14:textId="77777777" w:rsidR="003F14BB" w:rsidRDefault="00F37CA6">
      <w:pPr>
        <w:spacing w:line="600" w:lineRule="auto"/>
        <w:ind w:firstLine="720"/>
        <w:jc w:val="both"/>
        <w:rPr>
          <w:rFonts w:eastAsia="Times New Roman"/>
          <w:szCs w:val="24"/>
        </w:rPr>
      </w:pPr>
      <w:r>
        <w:rPr>
          <w:rFonts w:eastAsia="Times New Roman"/>
          <w:szCs w:val="24"/>
        </w:rPr>
        <w:t>Σας ευχαριστώ.</w:t>
      </w:r>
    </w:p>
    <w:p w14:paraId="5760BD34" w14:textId="77777777" w:rsidR="003F14BB" w:rsidRDefault="00F37CA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760BD35" w14:textId="77777777" w:rsidR="003F14BB" w:rsidRDefault="00F37CA6">
      <w:pPr>
        <w:spacing w:line="600" w:lineRule="auto"/>
        <w:ind w:firstLine="720"/>
        <w:jc w:val="both"/>
        <w:rPr>
          <w:rFonts w:eastAsia="Times New Roman"/>
          <w:szCs w:val="24"/>
        </w:rPr>
      </w:pPr>
      <w:r>
        <w:rPr>
          <w:rFonts w:eastAsia="Times New Roman"/>
          <w:b/>
          <w:bCs/>
          <w:szCs w:val="24"/>
        </w:rPr>
        <w:t>ΠΡΟΕΔΡΕΥΩΝ (Γεώργιος Βαρεμένος):</w:t>
      </w:r>
      <w:r>
        <w:rPr>
          <w:rFonts w:eastAsia="Times New Roman"/>
          <w:b/>
          <w:szCs w:val="24"/>
        </w:rPr>
        <w:t xml:space="preserve"> </w:t>
      </w:r>
      <w:r>
        <w:rPr>
          <w:rFonts w:eastAsia="Times New Roman"/>
          <w:szCs w:val="24"/>
        </w:rPr>
        <w:t>Και εμείς ευχαριστούμε.</w:t>
      </w:r>
    </w:p>
    <w:p w14:paraId="5760BD36" w14:textId="77777777" w:rsidR="003F14BB" w:rsidRDefault="00F37CA6">
      <w:pPr>
        <w:spacing w:line="600" w:lineRule="auto"/>
        <w:ind w:firstLine="720"/>
        <w:jc w:val="both"/>
        <w:rPr>
          <w:rFonts w:eastAsia="Times New Roman"/>
          <w:szCs w:val="24"/>
        </w:rPr>
      </w:pPr>
      <w:r>
        <w:rPr>
          <w:rFonts w:eastAsia="Times New Roman"/>
          <w:szCs w:val="24"/>
        </w:rPr>
        <w:t>Ορίστε, κύριε Υπουργέ, έχετε τον λόγο για κάποιες νομοτεχνικές βελτιώσεις.</w:t>
      </w:r>
    </w:p>
    <w:p w14:paraId="5760BD37" w14:textId="77777777" w:rsidR="003F14BB" w:rsidRDefault="00F37CA6">
      <w:pPr>
        <w:spacing w:line="600" w:lineRule="auto"/>
        <w:ind w:firstLine="720"/>
        <w:jc w:val="both"/>
        <w:rPr>
          <w:rFonts w:eastAsia="Times New Roman"/>
          <w:szCs w:val="24"/>
        </w:rPr>
      </w:pPr>
      <w:r>
        <w:rPr>
          <w:rFonts w:eastAsia="Times New Roman"/>
          <w:b/>
          <w:szCs w:val="24"/>
        </w:rPr>
        <w:t xml:space="preserve">ΑΝΔΡΕΑΣ ΞΑΝΘΟΣ (Υπουργός Υγείας): </w:t>
      </w:r>
      <w:r>
        <w:rPr>
          <w:rFonts w:eastAsia="Times New Roman"/>
          <w:szCs w:val="24"/>
        </w:rPr>
        <w:t xml:space="preserve">Όπως είχαμε πει και στην </w:t>
      </w:r>
      <w:r>
        <w:rPr>
          <w:rFonts w:eastAsia="Times New Roman"/>
          <w:szCs w:val="24"/>
        </w:rPr>
        <w:t>Επιτροπή Κοινωνικών Υποθέσεων, θα υπάρξουν ορισμένες νομοτεχνικές βελτιώσεις σε αρκετά άρθρα του νομοσχεδίου, τις οποίες θα καταθέσω. Δεν θα τις πω όλες με λεπτομέρειες. Θα σας πω δύο, τρία σημεία που είναι κρίσιμα.</w:t>
      </w:r>
    </w:p>
    <w:p w14:paraId="5760BD38" w14:textId="77777777" w:rsidR="003F14BB" w:rsidRDefault="00F37CA6">
      <w:pPr>
        <w:spacing w:line="600" w:lineRule="auto"/>
        <w:ind w:firstLine="720"/>
        <w:jc w:val="both"/>
        <w:rPr>
          <w:rFonts w:eastAsia="Times New Roman"/>
          <w:szCs w:val="24"/>
        </w:rPr>
      </w:pPr>
      <w:r>
        <w:rPr>
          <w:rFonts w:eastAsia="Times New Roman"/>
          <w:szCs w:val="24"/>
        </w:rPr>
        <w:t>Το ένα αφορά το κομμάτι των υπηρεσιών ψυ</w:t>
      </w:r>
      <w:r>
        <w:rPr>
          <w:rFonts w:eastAsia="Times New Roman"/>
          <w:szCs w:val="24"/>
        </w:rPr>
        <w:t xml:space="preserve">χικής υγείας. Οι </w:t>
      </w:r>
      <w:r>
        <w:rPr>
          <w:rFonts w:eastAsia="Times New Roman"/>
          <w:szCs w:val="24"/>
        </w:rPr>
        <w:t>επιτροπές ελέγχου προστασίας</w:t>
      </w:r>
      <w:r>
        <w:rPr>
          <w:rFonts w:eastAsia="Times New Roman"/>
          <w:szCs w:val="24"/>
        </w:rPr>
        <w:t xml:space="preserve"> των </w:t>
      </w:r>
      <w:r>
        <w:rPr>
          <w:rFonts w:eastAsia="Times New Roman"/>
          <w:szCs w:val="24"/>
        </w:rPr>
        <w:t>δικαιωμάτων</w:t>
      </w:r>
      <w:r>
        <w:rPr>
          <w:rFonts w:eastAsia="Times New Roman"/>
          <w:szCs w:val="24"/>
        </w:rPr>
        <w:t xml:space="preserve"> των ληπτών υπηρεσιών ψυχικής υγείας αντί να συγκροτούνται ανά τομέα, όπως είχαμε πει, θα είναι ανά περιφερειακή διεύθυνση. Αντί, δηλαδή, να είναι τριάντα ο</w:t>
      </w:r>
      <w:r>
        <w:rPr>
          <w:rFonts w:eastAsia="Times New Roman"/>
          <w:szCs w:val="24"/>
        </w:rPr>
        <w:t>κ</w:t>
      </w:r>
      <w:r>
        <w:rPr>
          <w:rFonts w:eastAsia="Times New Roman"/>
          <w:szCs w:val="24"/>
        </w:rPr>
        <w:t>τώ τέτοιες επιτροπές, θα είναι δώδεκα,</w:t>
      </w:r>
      <w:r>
        <w:rPr>
          <w:rFonts w:eastAsia="Times New Roman"/>
          <w:szCs w:val="24"/>
        </w:rPr>
        <w:t xml:space="preserve"> όσοι και οι αντίστοιχοι τομείς, οι </w:t>
      </w:r>
      <w:r>
        <w:rPr>
          <w:rFonts w:eastAsia="Times New Roman"/>
          <w:szCs w:val="24"/>
        </w:rPr>
        <w:t>ΠΕΔΙΤΟΨΥ</w:t>
      </w:r>
      <w:r>
        <w:rPr>
          <w:rFonts w:eastAsia="Times New Roman"/>
          <w:szCs w:val="24"/>
        </w:rPr>
        <w:t>, δηλαδή.</w:t>
      </w:r>
    </w:p>
    <w:p w14:paraId="5760BD39" w14:textId="77777777" w:rsidR="003F14BB" w:rsidRDefault="00F37CA6">
      <w:pPr>
        <w:spacing w:line="600" w:lineRule="auto"/>
        <w:ind w:firstLine="720"/>
        <w:jc w:val="both"/>
        <w:rPr>
          <w:rFonts w:eastAsia="Times New Roman"/>
          <w:szCs w:val="24"/>
        </w:rPr>
      </w:pPr>
      <w:r>
        <w:rPr>
          <w:rFonts w:eastAsia="Times New Roman"/>
          <w:szCs w:val="24"/>
        </w:rPr>
        <w:t xml:space="preserve">Με αυτόν τον τρόπο νομίζω ότι αντιμετωπίζουμε την κριτική η οποία ασκήθηκε ότι δεν θα βρούμε πολύ κόσμο να στελεχώσει αυτές τις επιτροπές. Και, κατά την άποψή μας, πραγματικά μπορεί να λειτουργήσει πιο </w:t>
      </w:r>
      <w:r>
        <w:rPr>
          <w:rFonts w:eastAsia="Times New Roman"/>
          <w:szCs w:val="24"/>
        </w:rPr>
        <w:t>αποτελεσματικά σε επίπεδο περιφέρειας αυτή η παρέμβαση. Το ένα είναι αυτό.</w:t>
      </w:r>
    </w:p>
    <w:p w14:paraId="5760BD3A" w14:textId="77777777" w:rsidR="003F14BB" w:rsidRDefault="00F37CA6">
      <w:pPr>
        <w:spacing w:line="600" w:lineRule="auto"/>
        <w:ind w:firstLine="720"/>
        <w:jc w:val="both"/>
        <w:rPr>
          <w:rFonts w:eastAsia="Times New Roman"/>
          <w:szCs w:val="24"/>
        </w:rPr>
      </w:pPr>
      <w:r>
        <w:rPr>
          <w:rFonts w:eastAsia="Times New Roman"/>
          <w:szCs w:val="24"/>
        </w:rPr>
        <w:t>Ένα δεύτερο σημαντικό που θέλω να πω αφορά το άρθρο 26, το οποίο ρυθμίζει τους γιατρούς που υπηρετούν σήμερα στις δομές του ΠΕΔΥ και ενιαιοποιεί τις εργασιακές τους σχέσεις σε ένα β</w:t>
      </w:r>
      <w:r>
        <w:rPr>
          <w:rFonts w:eastAsia="Times New Roman"/>
          <w:szCs w:val="24"/>
        </w:rPr>
        <w:t>άθος χρόνου. Εκεί κάνουμε μία τροποποίηση των ημερομηνιών. Δηλαδή, στην αρχική διάταξη προβλεπόταν ότι μέχρι 30</w:t>
      </w:r>
      <w:r>
        <w:rPr>
          <w:rFonts w:eastAsia="Times New Roman"/>
          <w:szCs w:val="24"/>
        </w:rPr>
        <w:t>-</w:t>
      </w:r>
      <w:r>
        <w:rPr>
          <w:rFonts w:eastAsia="Times New Roman"/>
          <w:szCs w:val="24"/>
        </w:rPr>
        <w:t>6</w:t>
      </w:r>
      <w:r>
        <w:rPr>
          <w:rFonts w:eastAsia="Times New Roman"/>
          <w:szCs w:val="24"/>
        </w:rPr>
        <w:t>-</w:t>
      </w:r>
      <w:r>
        <w:rPr>
          <w:rFonts w:eastAsia="Times New Roman"/>
          <w:szCs w:val="24"/>
        </w:rPr>
        <w:t>2017 θα πρέπει να έχουν καταθέσει την αίτηση ένταξης στο σύστημα. Αυτό μετατίθεται τρεις μήνες, δηλαδή, πάει στις 30</w:t>
      </w:r>
      <w:r>
        <w:rPr>
          <w:rFonts w:eastAsia="Times New Roman"/>
          <w:szCs w:val="24"/>
        </w:rPr>
        <w:t>-</w:t>
      </w:r>
      <w:r>
        <w:rPr>
          <w:rFonts w:eastAsia="Times New Roman"/>
          <w:szCs w:val="24"/>
        </w:rPr>
        <w:t>9</w:t>
      </w:r>
      <w:r>
        <w:rPr>
          <w:rFonts w:eastAsia="Times New Roman"/>
          <w:szCs w:val="24"/>
        </w:rPr>
        <w:t>-</w:t>
      </w:r>
      <w:r>
        <w:rPr>
          <w:rFonts w:eastAsia="Times New Roman"/>
          <w:szCs w:val="24"/>
        </w:rPr>
        <w:t>2017. Και η καταληκτική</w:t>
      </w:r>
      <w:r>
        <w:rPr>
          <w:rFonts w:eastAsia="Times New Roman"/>
          <w:szCs w:val="24"/>
        </w:rPr>
        <w:t xml:space="preserve"> ημερομηνία για την ένταξή τους με καθεστώς πλήρους και αποκλειστικής απασχόλησης, πάει στις 31</w:t>
      </w:r>
      <w:r>
        <w:rPr>
          <w:rFonts w:eastAsia="Times New Roman"/>
          <w:szCs w:val="24"/>
        </w:rPr>
        <w:t>-</w:t>
      </w:r>
      <w:r>
        <w:rPr>
          <w:rFonts w:eastAsia="Times New Roman"/>
          <w:szCs w:val="24"/>
        </w:rPr>
        <w:t>12</w:t>
      </w:r>
      <w:r>
        <w:rPr>
          <w:rFonts w:eastAsia="Times New Roman"/>
          <w:szCs w:val="24"/>
        </w:rPr>
        <w:t>-</w:t>
      </w:r>
      <w:r>
        <w:rPr>
          <w:rFonts w:eastAsia="Times New Roman"/>
          <w:szCs w:val="24"/>
        </w:rPr>
        <w:t>2018. Αυτή είναι η βασική αλλαγή που γίνεται σε αυτό το επίπεδο, παίρνοντας υπ’ όψιν την κριτική η οποία ασκήθηκε και τη συζήτηση που έγινε με τους φορείς, κ</w:t>
      </w:r>
      <w:r>
        <w:rPr>
          <w:rFonts w:eastAsia="Times New Roman"/>
          <w:szCs w:val="24"/>
        </w:rPr>
        <w:t>αι θέλοντας να διασφαλίσουμε και μία επαρκή στελέχωση και ομαλή μετάβαση σε αυτό το νέο καθεστώς.</w:t>
      </w:r>
    </w:p>
    <w:p w14:paraId="5760BD3B" w14:textId="77777777" w:rsidR="003F14BB" w:rsidRDefault="00F37CA6">
      <w:pPr>
        <w:spacing w:line="600" w:lineRule="auto"/>
        <w:ind w:firstLine="720"/>
        <w:jc w:val="both"/>
        <w:rPr>
          <w:rFonts w:eastAsia="Times New Roman"/>
          <w:szCs w:val="24"/>
        </w:rPr>
      </w:pPr>
      <w:r>
        <w:rPr>
          <w:rFonts w:eastAsia="Times New Roman"/>
          <w:szCs w:val="24"/>
        </w:rPr>
        <w:t>Και επίσης, στο άρθρο 29 που αφορά τις μεταθέσεις των γιατρών, αυτό το οποίο κάνουμε είναι ότι, πρώτον, λέμε ότι το ένα εξάμηνο γίνεται ένας χρόνος.</w:t>
      </w:r>
    </w:p>
    <w:p w14:paraId="5760BD3C" w14:textId="77777777" w:rsidR="003F14BB" w:rsidRDefault="00F37CA6">
      <w:pPr>
        <w:spacing w:line="600" w:lineRule="auto"/>
        <w:ind w:firstLine="720"/>
        <w:jc w:val="both"/>
        <w:rPr>
          <w:rFonts w:eastAsia="Times New Roman"/>
          <w:szCs w:val="24"/>
        </w:rPr>
      </w:pPr>
      <w:r>
        <w:rPr>
          <w:rFonts w:eastAsia="Times New Roman"/>
          <w:b/>
          <w:szCs w:val="24"/>
        </w:rPr>
        <w:t>ΒΑΣΙΛΕΙΟΣ</w:t>
      </w:r>
      <w:r>
        <w:rPr>
          <w:rFonts w:eastAsia="Times New Roman"/>
          <w:b/>
          <w:szCs w:val="24"/>
        </w:rPr>
        <w:t xml:space="preserve"> ΓΙΟΓΙΑΚΑΣ: </w:t>
      </w:r>
      <w:r>
        <w:rPr>
          <w:rFonts w:eastAsia="Times New Roman"/>
          <w:szCs w:val="24"/>
        </w:rPr>
        <w:t>Το είχαμε πει.</w:t>
      </w:r>
    </w:p>
    <w:p w14:paraId="5760BD3D" w14:textId="77777777" w:rsidR="003F14BB" w:rsidRDefault="00F37CA6">
      <w:pPr>
        <w:spacing w:line="600" w:lineRule="auto"/>
        <w:ind w:firstLine="720"/>
        <w:jc w:val="both"/>
        <w:rPr>
          <w:rFonts w:eastAsia="Times New Roman"/>
          <w:szCs w:val="24"/>
        </w:rPr>
      </w:pPr>
      <w:r>
        <w:rPr>
          <w:rFonts w:eastAsia="Times New Roman"/>
          <w:b/>
          <w:szCs w:val="24"/>
        </w:rPr>
        <w:t xml:space="preserve">ΑΝΔΡΕΑΣ ΞΑΝΘΟΣ (Υπουργός Υγείας): </w:t>
      </w:r>
      <w:r>
        <w:rPr>
          <w:rFonts w:eastAsia="Times New Roman"/>
          <w:szCs w:val="24"/>
        </w:rPr>
        <w:t xml:space="preserve">Το είχαμε πει στην </w:t>
      </w:r>
      <w:r>
        <w:rPr>
          <w:rFonts w:eastAsia="Times New Roman"/>
          <w:szCs w:val="24"/>
        </w:rPr>
        <w:t>ε</w:t>
      </w:r>
      <w:r>
        <w:rPr>
          <w:rFonts w:eastAsia="Times New Roman"/>
          <w:szCs w:val="24"/>
        </w:rPr>
        <w:t xml:space="preserve">πιτροπή και το ενσωματώσαμε. </w:t>
      </w:r>
    </w:p>
    <w:p w14:paraId="5760BD3E" w14:textId="77777777" w:rsidR="003F14BB" w:rsidRDefault="00F37CA6">
      <w:pPr>
        <w:spacing w:line="600" w:lineRule="auto"/>
        <w:ind w:firstLine="720"/>
        <w:jc w:val="both"/>
        <w:rPr>
          <w:rFonts w:eastAsia="Times New Roman"/>
          <w:szCs w:val="24"/>
        </w:rPr>
      </w:pPr>
      <w:r>
        <w:rPr>
          <w:rFonts w:eastAsia="Times New Roman"/>
          <w:szCs w:val="24"/>
        </w:rPr>
        <w:t>Δεύτερον, ειδικά για τις δομές υγείας Αθήνας και Θεσσαλονίκης –που είναι πάρα πολλές- θα μπορεί ο γιατρός να δηλώνει την προτίμησή του, αλλά θα α</w:t>
      </w:r>
      <w:r>
        <w:rPr>
          <w:rFonts w:eastAsia="Times New Roman"/>
          <w:szCs w:val="24"/>
        </w:rPr>
        <w:t xml:space="preserve">ποφασίζει ο Υπουργός σε ποια δομή θα τοποθετηθεί με εισήγηση της ΥΠΕ. </w:t>
      </w:r>
    </w:p>
    <w:p w14:paraId="5760BD3F"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Δηλαδή, η ΥΠΕ, με βάση τον σχεδιασμό των αναγκών και των κενών που υπάρχουν στα νοσοκομεία ευθύνης της, θα εισηγείται στον Υπουργό σε ποια θέση θα πάει ο ιατρός ο οποίος μετατίθεται από</w:t>
      </w:r>
      <w:r>
        <w:rPr>
          <w:rFonts w:eastAsia="Times New Roman" w:cs="Times New Roman"/>
          <w:szCs w:val="24"/>
        </w:rPr>
        <w:t xml:space="preserve"> μια άγονη περιοχή και έχει δηλώσει ως προτίμηση την Αθήνα ή τη Θεσσαλονίκη. Αυτές είναι οι βασικές νομοτεχνικές αλλαγές. Τις καταθέτω για να τις δείτε.</w:t>
      </w:r>
    </w:p>
    <w:p w14:paraId="5760BD40"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Ευχαριστώ.</w:t>
      </w:r>
    </w:p>
    <w:p w14:paraId="5760BD41"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κ. Ανδρέας Ξανθός καταθέτει για τα Πρακτικά τις προαναφερθείσες </w:t>
      </w:r>
      <w:r>
        <w:rPr>
          <w:rFonts w:eastAsia="Times New Roman" w:cs="Times New Roman"/>
          <w:szCs w:val="24"/>
        </w:rPr>
        <w:t>νομοτεχνικές βελτιώσεις, οι οποίες έχουν ως εξής:</w:t>
      </w:r>
    </w:p>
    <w:p w14:paraId="5760BD42" w14:textId="77777777" w:rsidR="003F14BB" w:rsidRDefault="00F37CA6">
      <w:pPr>
        <w:spacing w:line="600" w:lineRule="auto"/>
        <w:jc w:val="center"/>
        <w:rPr>
          <w:rFonts w:eastAsia="Times New Roman" w:cs="Times New Roman"/>
          <w:color w:val="FF0000"/>
          <w:szCs w:val="24"/>
        </w:rPr>
      </w:pPr>
      <w:r w:rsidRPr="00AB7ED2">
        <w:rPr>
          <w:rFonts w:eastAsia="Times New Roman" w:cs="Times New Roman"/>
          <w:color w:val="FF0000"/>
          <w:szCs w:val="24"/>
        </w:rPr>
        <w:t>ΑΛΛΑΓΗ ΣΕΛΙΔΑΣ</w:t>
      </w:r>
    </w:p>
    <w:p w14:paraId="5760BD43" w14:textId="77777777" w:rsidR="003F14BB" w:rsidRDefault="00F37CA6">
      <w:pPr>
        <w:spacing w:line="600" w:lineRule="auto"/>
        <w:jc w:val="center"/>
        <w:rPr>
          <w:rFonts w:eastAsia="Times New Roman" w:cs="Times New Roman"/>
          <w:szCs w:val="24"/>
        </w:rPr>
      </w:pPr>
      <w:r>
        <w:rPr>
          <w:rFonts w:eastAsia="Times New Roman" w:cs="Times New Roman"/>
          <w:szCs w:val="24"/>
        </w:rPr>
        <w:t>(Να μπουν οι σελίδες 422 έως και 430</w:t>
      </w:r>
      <w:r>
        <w:rPr>
          <w:rFonts w:eastAsia="Times New Roman" w:cs="Times New Roman"/>
          <w:szCs w:val="24"/>
        </w:rPr>
        <w:t xml:space="preserve"> )</w:t>
      </w:r>
    </w:p>
    <w:p w14:paraId="5760BD44" w14:textId="77777777" w:rsidR="003F14BB" w:rsidRDefault="00F37CA6">
      <w:pPr>
        <w:spacing w:line="600" w:lineRule="auto"/>
        <w:jc w:val="center"/>
        <w:rPr>
          <w:rFonts w:eastAsia="Times New Roman" w:cs="Times New Roman"/>
          <w:b/>
          <w:szCs w:val="24"/>
        </w:rPr>
      </w:pPr>
      <w:r w:rsidRPr="00AB7ED2">
        <w:rPr>
          <w:rFonts w:eastAsia="Times New Roman" w:cs="Times New Roman"/>
          <w:color w:val="FF0000"/>
          <w:szCs w:val="24"/>
        </w:rPr>
        <w:t>ΑΛΛΑΓΗ ΣΕΛΙΔΑΣ</w:t>
      </w:r>
    </w:p>
    <w:p w14:paraId="5760BD45"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ΒΑΣΙΛΕΙΟΣ ΓΙΟΓΙΑΚΑΣ:</w:t>
      </w:r>
      <w:r>
        <w:rPr>
          <w:rFonts w:eastAsia="Times New Roman" w:cs="Times New Roman"/>
          <w:szCs w:val="24"/>
        </w:rPr>
        <w:t xml:space="preserve"> Το άρθρο 25 θα το αλλάξετε;</w:t>
      </w:r>
    </w:p>
    <w:p w14:paraId="5760BD46"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Κύριε Γιόγιακα, έχετε δίκιο. Δυστυχώς, δεν είχαμε περιθώριο να το αλλάξουμε τώρα, την τελευταία στιγμή. Αυτό για το οποίο δεσμευόμαστε, όμως, είναι ότι για αυτούς τους επτά συναδέλφους -είναι πολύ συγκεκριμένοι- οι οποίοι δεν διαθέτουν πιστοποιητικό γενικ</w:t>
      </w:r>
      <w:r>
        <w:rPr>
          <w:rFonts w:eastAsia="Times New Roman" w:cs="Times New Roman"/>
          <w:szCs w:val="24"/>
        </w:rPr>
        <w:t>ής ιατρικής, όπως οι άλλοι, θα έλθει σε αμέσως επόμενο νομοσχέδιο η δυνατότητα ένταξης στο καθεστώς αυτό, δηλαδή να ενταχθούν και αυτοί.</w:t>
      </w:r>
    </w:p>
    <w:p w14:paraId="5760BD47"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Το αποσύρετε αυτό;</w:t>
      </w:r>
    </w:p>
    <w:p w14:paraId="5760BD48"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Όχι, δεν το αποσύρουμε. Έχουμε αποσύρει με τη</w:t>
      </w:r>
      <w:r>
        <w:rPr>
          <w:rFonts w:eastAsia="Times New Roman" w:cs="Times New Roman"/>
          <w:szCs w:val="24"/>
        </w:rPr>
        <w:t>ν ιδιότητα της γενικής ιατρικής. Αυτό το έχουμε αποσύρει.</w:t>
      </w:r>
    </w:p>
    <w:p w14:paraId="5760BD49"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ΒΑΣΙΛΕΙΟΣ ΓΙΟΓΙΑΚΑΣ:</w:t>
      </w:r>
      <w:r>
        <w:rPr>
          <w:rFonts w:eastAsia="Times New Roman" w:cs="Times New Roman"/>
          <w:szCs w:val="24"/>
        </w:rPr>
        <w:t xml:space="preserve"> Είναι γραμμένο μέσα, όμως;</w:t>
      </w:r>
    </w:p>
    <w:p w14:paraId="5760BD4A"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Όχι, στη νομοτεχνική έχει αποσυρθεί. </w:t>
      </w:r>
    </w:p>
    <w:p w14:paraId="5760BD4B"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Απλώς, παρέμεινε ο όρος με το «αυτοί που έχουν πιστοποιητικό γενικής ιατρικής»</w:t>
      </w:r>
      <w:r>
        <w:rPr>
          <w:rFonts w:eastAsia="Times New Roman" w:cs="Times New Roman"/>
          <w:szCs w:val="24"/>
        </w:rPr>
        <w:t xml:space="preserve"> και άρα αποκλείονται αυτοί οι επτά. Δηλαδή, ρυθμίζονται οι τριάντα οκτώ αλλά όχι και οι υπόλοιποι επτά. Δεσμευόμαστε ότι σε επόμενη φάση θα το ρυθμίσουμε και αυτό για να μην υπάρχει καμμία εξαίρεση.</w:t>
      </w:r>
    </w:p>
    <w:p w14:paraId="5760BD4C"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Τον λόγο έχει ο κ. Πολά</w:t>
      </w:r>
      <w:r>
        <w:rPr>
          <w:rFonts w:eastAsia="Times New Roman" w:cs="Times New Roman"/>
          <w:szCs w:val="24"/>
        </w:rPr>
        <w:t>κης.</w:t>
      </w:r>
    </w:p>
    <w:p w14:paraId="5760BD4D"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Ευχαριστώ, κύριε Πρόεδρε.</w:t>
      </w:r>
    </w:p>
    <w:p w14:paraId="5760BD4E"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Θα πω για δύο τροπολογίες που κατατέθηκαν τώρα και προκάλεσαν τη μήνι του συναδέλφου από το ΚΚΕ. Θα ξεκινήσω με την πρώτη από τις δύο, η οποία είναι η με γενικό αριθμό 978 και ειδ</w:t>
      </w:r>
      <w:r>
        <w:rPr>
          <w:rFonts w:eastAsia="Times New Roman" w:cs="Times New Roman"/>
          <w:szCs w:val="24"/>
        </w:rPr>
        <w:t>ικό 79. Θα τον καλούσα να το ξανασκεφτεί αυτό που είπε, καθώς αποτελεί αίτημα κάποιων εργαζομένων και κάποιων ανθρώπων που ανήκουν στον δικό του χώρο.</w:t>
      </w:r>
    </w:p>
    <w:p w14:paraId="5760BD4F"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Ας τη φέρνατε νωρίτερα. Γιατί τη φέρνετε τώρα που τελε</w:t>
      </w:r>
      <w:r>
        <w:rPr>
          <w:rFonts w:eastAsia="Times New Roman" w:cs="Times New Roman"/>
          <w:szCs w:val="24"/>
        </w:rPr>
        <w:t>ιώνει η συνεδρίαση;</w:t>
      </w:r>
    </w:p>
    <w:p w14:paraId="5760BD50"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Κύριε Λαμπρούλη, η διαδικασία που απαιτείται για κάποια πράγματα, δυστυχώς, είναι πολύωρη. Το συγκεκριμένο θέμα έχει πολύ μεγάλο ειδικό βάρος, κρύβονται πολλά λεφτά από πίσω.</w:t>
      </w:r>
    </w:p>
    <w:p w14:paraId="5760BD51"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ΓΕΩΡΓΙΟΣ ΛΑΜΠΡΟ</w:t>
      </w:r>
      <w:r>
        <w:rPr>
          <w:rFonts w:eastAsia="Times New Roman" w:cs="Times New Roman"/>
          <w:b/>
          <w:szCs w:val="24"/>
        </w:rPr>
        <w:t>ΥΛΗΣ (ΣΤ΄ Αντιπρόεδρος της Βουλής):</w:t>
      </w:r>
      <w:r>
        <w:rPr>
          <w:rFonts w:eastAsia="Times New Roman" w:cs="Times New Roman"/>
          <w:szCs w:val="24"/>
        </w:rPr>
        <w:t xml:space="preserve"> Όλα έχουν.</w:t>
      </w:r>
    </w:p>
    <w:p w14:paraId="5760BD52"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Εντάξει, κάποια έχουν πιο πολύ κάποια έχουν λιγότερο. Το συγκεκριμένο είναι και λίγο συμβολικό</w:t>
      </w:r>
      <w:r>
        <w:rPr>
          <w:rFonts w:eastAsia="Times New Roman" w:cs="Times New Roman"/>
          <w:szCs w:val="24"/>
        </w:rPr>
        <w:t>,</w:t>
      </w:r>
      <w:r>
        <w:rPr>
          <w:rFonts w:eastAsia="Times New Roman" w:cs="Times New Roman"/>
          <w:szCs w:val="24"/>
        </w:rPr>
        <w:t xml:space="preserve"> γιατί αφορά το θέμα των εργολαβικών συνεργείων στα νοσοκομεία. </w:t>
      </w:r>
    </w:p>
    <w:p w14:paraId="5760BD53"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Όπω</w:t>
      </w:r>
      <w:r>
        <w:rPr>
          <w:rFonts w:eastAsia="Times New Roman" w:cs="Times New Roman"/>
          <w:szCs w:val="24"/>
        </w:rPr>
        <w:t>ς ξέρετε, με τον νόμο πέρυσι στο «παράλληλο πρόγραμμα» νομοθετήσαμε τη δυνατότητα για τη δημιουργία και την υπογραφή ατομικών συμβάσεων εργασίας με τους εργαζόμενους, που δούλευαν στα συνεργεία αυτά, σε μια κατεύθυνση του να διώξουμε τους εργολάβους, πρώτο</w:t>
      </w:r>
      <w:r>
        <w:rPr>
          <w:rFonts w:eastAsia="Times New Roman" w:cs="Times New Roman"/>
          <w:szCs w:val="24"/>
        </w:rPr>
        <w:t xml:space="preserve">ν, για να πληρωθούν καλύτερα και να έχουν εργασιακές συνθήκες πολύ καλύτερες οι ήδη εργαζόμενοι σε αυτά τα συνεργεία και να μην έχουμε και αυτή την τεράστια σπατάλη πόρων, που είχαμε με την εκτίναξη της δαπάνης του </w:t>
      </w:r>
      <w:r>
        <w:rPr>
          <w:rFonts w:eastAsia="Times New Roman" w:cs="Times New Roman"/>
          <w:szCs w:val="24"/>
          <w:lang w:val="en-US"/>
        </w:rPr>
        <w:t>outsourcing</w:t>
      </w:r>
      <w:r>
        <w:rPr>
          <w:rFonts w:eastAsia="Times New Roman" w:cs="Times New Roman"/>
          <w:szCs w:val="24"/>
        </w:rPr>
        <w:t xml:space="preserve"> μέσα στα μνημονιακά χρόνια κα</w:t>
      </w:r>
      <w:r>
        <w:rPr>
          <w:rFonts w:eastAsia="Times New Roman" w:cs="Times New Roman"/>
          <w:szCs w:val="24"/>
        </w:rPr>
        <w:t>τά τουλάχιστον 50%</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60%. </w:t>
      </w:r>
    </w:p>
    <w:p w14:paraId="5760BD54"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Αυτό, δυστυχώς, δηλαδή η πρώτη διαδικασία, ακριβώς γιατί θέλαμε να αξιοποιήσουμε την εμπειρία ανθρώπων που εργάζονταν εκεί μέσα και να τους αμείψουμε όχι με τα 200,</w:t>
      </w:r>
      <w:r>
        <w:rPr>
          <w:rFonts w:eastAsia="Times New Roman" w:cs="Times New Roman"/>
          <w:szCs w:val="24"/>
        </w:rPr>
        <w:t xml:space="preserve"> </w:t>
      </w:r>
      <w:r>
        <w:rPr>
          <w:rFonts w:eastAsia="Times New Roman" w:cs="Times New Roman"/>
          <w:szCs w:val="24"/>
        </w:rPr>
        <w:t>300 ή 400 ευρώ που έπαιρναν, αλλά με τα 750 και 800, που θα έπαι</w:t>
      </w:r>
      <w:r>
        <w:rPr>
          <w:rFonts w:eastAsia="Times New Roman" w:cs="Times New Roman"/>
          <w:szCs w:val="24"/>
        </w:rPr>
        <w:t>ρναν αν προσλαμβάναμε δημοσίους υπαλλήλους, δυστυχώς αυτή η διαδικασία κατέπεσε στο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Είχαν προλάβει να υπογράψουν είκοσι τρία νοσοκομεία συμβάσεις, οι οποίες συνεχίζουν κανονικά. </w:t>
      </w:r>
    </w:p>
    <w:p w14:paraId="5760BD55"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Επειδή εμάς η πολιτική μας επιλογή να διώξουμε τους ιδιώτες εργολάβου</w:t>
      </w:r>
      <w:r>
        <w:rPr>
          <w:rFonts w:eastAsia="Times New Roman" w:cs="Times New Roman"/>
          <w:szCs w:val="24"/>
        </w:rPr>
        <w:t>ς από τα νοσοκομεία είναι τελεσίδικη, νομοθετήσαμε μία νέα διαδικασία με την υπογραφή συμβάσεων εργασίας λαμβάνοντας υπ’ όψιν μας την κριτική που μας γίνεται και από τα αριστερά σε σχέση με το ότι οι συμβάσεις έργου δεν είχαν τα πλήρη εργασιακά δικαιώματα,</w:t>
      </w:r>
      <w:r>
        <w:rPr>
          <w:rFonts w:eastAsia="Times New Roman" w:cs="Times New Roman"/>
          <w:szCs w:val="24"/>
        </w:rPr>
        <w:t xml:space="preserve"> για την ακρίβεια τις άδειες μητρότητας ή όλη την ετήσια άδεια, που έχει η διαδικασία των συμβάσεων εργασίας. Το κάναμε αυτό και ουσιαστικά βελτιώνουμε αυτή τη διαδικασία.</w:t>
      </w:r>
    </w:p>
    <w:p w14:paraId="5760BD56"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Είδαμε, λοιπόν, ότι σε μια σειρά από νοσοκομεία κυρίως του κέντρου, Αθήνας και Θεσσα</w:t>
      </w:r>
      <w:r>
        <w:rPr>
          <w:rFonts w:eastAsia="Times New Roman" w:cs="Times New Roman"/>
          <w:szCs w:val="24"/>
        </w:rPr>
        <w:t xml:space="preserve">λονίκης, ακριβώς επειδή υπάρχει μεγάλη εισροή αιτήσεων σε αυτές τις διαδικασίες, υπάρχει η πιθανότητα -και αυτό δημιούργησε και κάποιες κινητοποιήσεις σε κάποια νοσοκομεία όπως ο </w:t>
      </w:r>
      <w:r>
        <w:rPr>
          <w:rFonts w:eastAsia="Times New Roman" w:cs="Times New Roman"/>
          <w:szCs w:val="24"/>
        </w:rPr>
        <w:t>«</w:t>
      </w:r>
      <w:r>
        <w:rPr>
          <w:rFonts w:eastAsia="Times New Roman" w:cs="Times New Roman"/>
          <w:szCs w:val="24"/>
        </w:rPr>
        <w:t>Ευαγγελισμός</w:t>
      </w:r>
      <w:r>
        <w:rPr>
          <w:rFonts w:eastAsia="Times New Roman" w:cs="Times New Roman"/>
          <w:szCs w:val="24"/>
        </w:rPr>
        <w:t>»</w:t>
      </w:r>
      <w:r>
        <w:rPr>
          <w:rFonts w:eastAsia="Times New Roman" w:cs="Times New Roman"/>
          <w:szCs w:val="24"/>
        </w:rPr>
        <w:t xml:space="preserve"> και κάποια άλλα μεγάλα νοσοκομεία- ένα μεγάλο κομμάτι αυτών που σήμερα υπηρετούν στις υπηρεσίες της καθαριότητας και της εστίασης κυρίως να βρεθούν εκτός εργασιακής σχέσης. </w:t>
      </w:r>
    </w:p>
    <w:p w14:paraId="5760BD57"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Και ουσιαστικά τι κάνουμε με αυτήν την τροπολογία; Ανταποκρινόμενοι σε αίτημα που</w:t>
      </w:r>
      <w:r>
        <w:rPr>
          <w:rFonts w:eastAsia="Times New Roman" w:cs="Times New Roman"/>
          <w:szCs w:val="24"/>
        </w:rPr>
        <w:t xml:space="preserve"> έχουν βάλει και σωματεία νοσοκομείων κ.λπ., ουσιαστικά μοριοδοτούμε παραπάνω την εμπειρία, την προϋπηρεσία και βάζουμε τη δυνατότητα της ομοειδούς εμπειρίας. Διότι οι άνθρωποι αυτοί είναι εκπαιδευμένοι να καθαρίζουν και κάποιους ευαίσθητους χώρους, όπως ε</w:t>
      </w:r>
      <w:r>
        <w:rPr>
          <w:rFonts w:eastAsia="Times New Roman" w:cs="Times New Roman"/>
          <w:szCs w:val="24"/>
        </w:rPr>
        <w:t xml:space="preserve">ίναι οι μονάδες εντατικής θεραπείας, όπως είναι τα χειρουργεία, που έχουν μια συγκεκριμένη διαδικασία. Δεν είναι απλώς μια καθαρίστρια που καθαρίζει τους κοινόχρηστους χώρους ενός υπουργείου ή μιας δημόσιας δομής. </w:t>
      </w:r>
    </w:p>
    <w:p w14:paraId="5760BD58"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Και ουσιαστικά αυτό κάνουμε με αυτή την τ</w:t>
      </w:r>
      <w:r>
        <w:rPr>
          <w:rFonts w:eastAsia="Times New Roman" w:cs="Times New Roman"/>
          <w:szCs w:val="24"/>
        </w:rPr>
        <w:t>ροπολογία, μοριοδοτούμε παραπάνω την εμπειρία αυτή, ούτως ώστε να μπορέσουμε όσο το δυνατόν περισσότερο –γιατί αυτή ήταν η αρχική μας επιλογή, την οποία την έριξε το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αυτοί οι άνθρωποι που δουλεύουν τώρα και θέλουν να συνεχίσουν, με συμβάσεις εργασί</w:t>
      </w:r>
      <w:r>
        <w:rPr>
          <w:rFonts w:eastAsia="Times New Roman" w:cs="Times New Roman"/>
          <w:szCs w:val="24"/>
        </w:rPr>
        <w:t>ας, να μπορέσουν να το κάνουν. Ξέρουμε ότι δεν θα καλυφθεί το σύνολο των αιτήσεων, γιατί και κάποιοι άλλοι άνεργοι απ’ έξω μπορεί να έχουν αντίστοιχη εμπειρία στον ιδιωτικό τομέα σε αντίστοιχες μονάδες ή να έχουν το προσόν της ανεργίας -που κι αυτό περιλαμ</w:t>
      </w:r>
      <w:r>
        <w:rPr>
          <w:rFonts w:eastAsia="Times New Roman" w:cs="Times New Roman"/>
          <w:szCs w:val="24"/>
        </w:rPr>
        <w:t>βάνεται μέσα απλώς πιο μειωμένο σε σχέση με την αρχική διάταξη- αλλά πιστεύουμε ότι η πλειοψηφία των εργαζομένων που σήμερα δουλεύει σε ιδιώτες εργολάβους με κακούς μισθούς και κακές εργασιακές συνθήκες θα μπορέσει να υπογράψει αυτές τις συμβάσεις. Αυτή εί</w:t>
      </w:r>
      <w:r>
        <w:rPr>
          <w:rFonts w:eastAsia="Times New Roman" w:cs="Times New Roman"/>
          <w:szCs w:val="24"/>
        </w:rPr>
        <w:t>ναι η μία τροπολογία.</w:t>
      </w:r>
    </w:p>
    <w:p w14:paraId="5760BD59"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Η δεύτερη τροπολογία, με γενικό αριθμό 979 και ειδικό αριθμό 80, αφορά κάποια θέματα του ΕΟΠΥΥ τα οποία πρέπει να γίνουν με βάση και το γεγονός ότι φέτος ο ΕΟΠΥΥ υπογράφει συμβάσεις με όλους τους παρόχους. Μία μεγάλη κατηγορία παρόχων</w:t>
      </w:r>
      <w:r>
        <w:rPr>
          <w:rFonts w:eastAsia="Times New Roman" w:cs="Times New Roman"/>
          <w:szCs w:val="24"/>
        </w:rPr>
        <w:t xml:space="preserve"> με τους οποίους υπογράφει συμβάσεις είναι όλοι αυτοί που προμηθεύουν ιατροτεχνολογικά προϊόντα σε διάφορους ασφαλισμένους. Και όταν λέμε «ιατροτεχνολογικά προϊόντα» εννοούμε από στικ σακχάρου μέχρι συσκευές αναπνευστικής υποστήριξης, αναπηρικά καροτσάκια,</w:t>
      </w:r>
      <w:r>
        <w:rPr>
          <w:rFonts w:eastAsia="Times New Roman" w:cs="Times New Roman"/>
          <w:szCs w:val="24"/>
        </w:rPr>
        <w:t xml:space="preserve"> ειδικά κρεβάτια για ανθρώπους που είναι πολυτραυματίες και νοσηλεύονται στο σπίτι τους, μια σειρά από ακουστικά κ.λπ.</w:t>
      </w:r>
      <w:r>
        <w:rPr>
          <w:rFonts w:eastAsia="Times New Roman" w:cs="Times New Roman"/>
          <w:szCs w:val="24"/>
        </w:rPr>
        <w:t>.</w:t>
      </w:r>
      <w:r>
        <w:rPr>
          <w:rFonts w:eastAsia="Times New Roman" w:cs="Times New Roman"/>
          <w:szCs w:val="24"/>
        </w:rPr>
        <w:t xml:space="preserve"> </w:t>
      </w:r>
    </w:p>
    <w:p w14:paraId="5760BD5A"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Ουσιαστικά μέχρι τώρα τι γινόταν; Πήγαινε ο δικαιούχος της παροχής αυτής, πλήρωνε, έπαιρνε τα χαρτιά και τα κατέθετε στον ΕΟΠΥΥ. Τώρα κ</w:t>
      </w:r>
      <w:r>
        <w:rPr>
          <w:rFonts w:eastAsia="Times New Roman" w:cs="Times New Roman"/>
          <w:szCs w:val="24"/>
        </w:rPr>
        <w:t>αι όλη αυτή η κατηγορία μπαίνει σε διαδικασία απευθείας συμβάσεων των παρόχων με τον ΕΟΠΥΥ. Δεν θα πληρώνουν οι ασφαλισμένοι και θα καταθέτουν, αλλά ο ΕΟΠΥΥ θα συμβάλλεται με όσους τηρούν τις προδιαγραφές –που η συντριπτική πλειοψηφία των παρόχων αυτών, απ</w:t>
      </w:r>
      <w:r>
        <w:rPr>
          <w:rFonts w:eastAsia="Times New Roman" w:cs="Times New Roman"/>
          <w:szCs w:val="24"/>
        </w:rPr>
        <w:t xml:space="preserve">’ ό,τι βλέπουμε, τις τηρεί- και ουσιαστικά θα καταθέτουν τιμολόγια δαπανών στον ΕΟΠΥΥ και θα αμείβονται κατευθείαν από το ΕΟΠΥΥ χωρίς να βάζουν οι ασθενείς το χέρι στην τσέπη. </w:t>
      </w:r>
    </w:p>
    <w:p w14:paraId="5760BD5B" w14:textId="77777777" w:rsidR="003F14BB" w:rsidRDefault="00F37CA6">
      <w:pPr>
        <w:spacing w:line="600" w:lineRule="auto"/>
        <w:ind w:firstLine="720"/>
        <w:jc w:val="both"/>
        <w:rPr>
          <w:rFonts w:eastAsia="Times New Roman"/>
          <w:color w:val="000000" w:themeColor="text1"/>
          <w:szCs w:val="24"/>
        </w:rPr>
      </w:pPr>
      <w:r>
        <w:rPr>
          <w:rFonts w:eastAsia="Times New Roman" w:cs="Times New Roman"/>
          <w:szCs w:val="24"/>
        </w:rPr>
        <w:t>Βέβαια, γεννάται το ζήτημα –και αυτό ρυθμίζουμε τώρα εδώ- σε τι τιμές θα αποζημ</w:t>
      </w:r>
      <w:r>
        <w:rPr>
          <w:rFonts w:eastAsia="Times New Roman" w:cs="Times New Roman"/>
          <w:szCs w:val="24"/>
        </w:rPr>
        <w:t>ιώνει ο ΕΟΠΥΥ. Και επειδή ο ΕΚΠΥ, ο Ενιαίος Κανονισμός Παροχών Υγείας, αλλάζει λογική και δεν λέμε «θα δίνω τόσα χρήματα για αυτή την ανάγκη και από εκεί και πέρα κό</w:t>
      </w:r>
      <w:r>
        <w:rPr>
          <w:rFonts w:eastAsia="Times New Roman" w:cs="Times New Roman"/>
          <w:szCs w:val="24"/>
        </w:rPr>
        <w:t>ψ</w:t>
      </w:r>
      <w:r>
        <w:rPr>
          <w:rFonts w:eastAsia="Times New Roman" w:cs="Times New Roman"/>
          <w:szCs w:val="24"/>
        </w:rPr>
        <w:t>τε το κεφάλι σας», θα περιγράφει τι δικαιούται ο ασθενής σε είδος και θα αποζημιώνει τιμές</w:t>
      </w:r>
      <w:r>
        <w:rPr>
          <w:rFonts w:eastAsia="Times New Roman" w:cs="Times New Roman"/>
          <w:szCs w:val="24"/>
        </w:rPr>
        <w:t xml:space="preserve"> τις οποίες θα αναρτά και για τις οποίες βάζουμε μία πρώτη διαδικασία, επειδή αποκτήσαμε πρόσβαση σε βάσεις δεδομένων αντίστοιχων ιατροτεχνολογικών προϊόντων της </w:t>
      </w:r>
      <w:r>
        <w:rPr>
          <w:rFonts w:eastAsia="Times New Roman"/>
          <w:color w:val="000000" w:themeColor="text1"/>
          <w:szCs w:val="24"/>
        </w:rPr>
        <w:t>Ευρωπαϊκής Ένωσης,</w:t>
      </w:r>
      <w:r>
        <w:rPr>
          <w:rFonts w:ascii="Times New Roman" w:eastAsia="Times New Roman" w:hAnsi="Times New Roman" w:cs="Times New Roman"/>
          <w:color w:val="000000" w:themeColor="text1"/>
          <w:sz w:val="22"/>
          <w:szCs w:val="22"/>
        </w:rPr>
        <w:t xml:space="preserve"> </w:t>
      </w:r>
      <w:r>
        <w:rPr>
          <w:rFonts w:eastAsia="Times New Roman" w:cs="Times New Roman"/>
          <w:szCs w:val="24"/>
        </w:rPr>
        <w:t>και ακολουθούμε μια αντίστοιχη διαδικασία με αυτήν που υπάρχει στο φάρμακο,</w:t>
      </w:r>
      <w:r>
        <w:rPr>
          <w:rFonts w:eastAsia="Times New Roman" w:cs="Times New Roman"/>
          <w:szCs w:val="24"/>
        </w:rPr>
        <w:t xml:space="preserve"> δηλαδή θα βγάζουμε τον μέσο όρο των τριών φθηνότερων τιμών της </w:t>
      </w:r>
      <w:r>
        <w:rPr>
          <w:rFonts w:eastAsia="Times New Roman"/>
          <w:color w:val="000000" w:themeColor="text1"/>
          <w:szCs w:val="24"/>
        </w:rPr>
        <w:t xml:space="preserve">Ευρωπαϊκής Ένωσης. Ουσιαστικά νομοθετούμε στην πρώτη παράγραφο αυτή τη δυνατότητα. </w:t>
      </w:r>
    </w:p>
    <w:p w14:paraId="5760BD5C" w14:textId="77777777" w:rsidR="003F14BB" w:rsidRDefault="00F37CA6">
      <w:pPr>
        <w:spacing w:line="600" w:lineRule="auto"/>
        <w:ind w:firstLine="720"/>
        <w:jc w:val="both"/>
        <w:rPr>
          <w:rFonts w:eastAsia="Times New Roman"/>
          <w:color w:val="000000" w:themeColor="text1"/>
          <w:szCs w:val="24"/>
        </w:rPr>
      </w:pPr>
      <w:r>
        <w:rPr>
          <w:rFonts w:eastAsia="Times New Roman"/>
          <w:color w:val="000000" w:themeColor="text1"/>
          <w:szCs w:val="24"/>
        </w:rPr>
        <w:t>Η δεύτερη παράγραφος αφορά μία αδικία που γινόταν, έχει να κάνει και με την ειδική αγωγή και λύνουμε αυτό το</w:t>
      </w:r>
      <w:r>
        <w:rPr>
          <w:rFonts w:eastAsia="Times New Roman"/>
          <w:color w:val="000000" w:themeColor="text1"/>
          <w:szCs w:val="24"/>
        </w:rPr>
        <w:t xml:space="preserve"> πράγμα, εν αναμονή και του πορίσματος της </w:t>
      </w:r>
      <w:r>
        <w:rPr>
          <w:rFonts w:eastAsia="Times New Roman"/>
          <w:color w:val="000000" w:themeColor="text1"/>
          <w:szCs w:val="24"/>
        </w:rPr>
        <w:t>ε</w:t>
      </w:r>
      <w:r>
        <w:rPr>
          <w:rFonts w:eastAsia="Times New Roman"/>
          <w:color w:val="000000" w:themeColor="text1"/>
          <w:szCs w:val="24"/>
        </w:rPr>
        <w:t>πιτροπής που θα καθορίσει τα τελικά όρια της δαπάνης και τι αριθμό θεραπειών δικαιούνται τα παιδιά που έχουν αυτή την ανάγκη θεραπείας. Ουσιαστικά εξομοιώνουμε την αμοιβή των εργοθεραπευτών και των ψυχοθεραπευτών</w:t>
      </w:r>
      <w:r>
        <w:rPr>
          <w:rFonts w:eastAsia="Times New Roman"/>
          <w:color w:val="000000" w:themeColor="text1"/>
          <w:szCs w:val="24"/>
        </w:rPr>
        <w:t xml:space="preserve"> με τις αμοιβές των λογοθεραπευτών, δηλαδή στα 15 ευρώ. Αυτή είναι η δεύτερη παράγραφος. </w:t>
      </w:r>
    </w:p>
    <w:p w14:paraId="5760BD5D" w14:textId="77777777" w:rsidR="003F14BB" w:rsidRDefault="00F37CA6">
      <w:pPr>
        <w:spacing w:line="600" w:lineRule="auto"/>
        <w:ind w:firstLine="720"/>
        <w:jc w:val="both"/>
        <w:rPr>
          <w:rFonts w:eastAsia="Times New Roman"/>
          <w:color w:val="000000" w:themeColor="text1"/>
          <w:szCs w:val="24"/>
        </w:rPr>
      </w:pPr>
      <w:r>
        <w:rPr>
          <w:rFonts w:eastAsia="Times New Roman"/>
          <w:color w:val="000000" w:themeColor="text1"/>
          <w:szCs w:val="24"/>
        </w:rPr>
        <w:t>Η τρίτη παράγραφος δίνει τη δυνατότητα να υπογράφει ο ΕΟΠΥΥ συλλογική σύμβαση με κατηγορίες παρόχων που έχουν θεσμικό όργανο που λειτουργεί με τη μορφή νομικού προσώπ</w:t>
      </w:r>
      <w:r>
        <w:rPr>
          <w:rFonts w:eastAsia="Times New Roman"/>
          <w:color w:val="000000" w:themeColor="text1"/>
          <w:szCs w:val="24"/>
        </w:rPr>
        <w:t xml:space="preserve">ου δημοσίου δικαίου, δηλαδή να μην υπογράψει συλλογική σύμβαση ξεχωριστά με τον κάθε έναν φυσικοθεραπευτή, αλλά να υπογράφει μία ενιαία με τον πανελλήνιο σύλλογο των φυσικοθεραπευτών ή των οδοντοτεχνιτών αύριο μεθαύριο ή των εργοθεραπευτών που νομοθετούμε </w:t>
      </w:r>
      <w:r>
        <w:rPr>
          <w:rFonts w:eastAsia="Times New Roman"/>
          <w:color w:val="000000" w:themeColor="text1"/>
          <w:szCs w:val="24"/>
        </w:rPr>
        <w:t xml:space="preserve">σε αυτό το νομοσχέδιο και από εκεί και πέρα όσοι επαγγελματίες αυτής της κατηγορίας θέλουν μπορούν να αξιοποιούν αυτή τη σύμβαση. </w:t>
      </w:r>
    </w:p>
    <w:p w14:paraId="5760BD5E" w14:textId="77777777" w:rsidR="003F14BB" w:rsidRDefault="00F37CA6">
      <w:pPr>
        <w:spacing w:line="600" w:lineRule="auto"/>
        <w:ind w:firstLine="720"/>
        <w:jc w:val="both"/>
        <w:rPr>
          <w:rFonts w:eastAsia="Times New Roman"/>
          <w:szCs w:val="24"/>
        </w:rPr>
      </w:pPr>
      <w:r>
        <w:rPr>
          <w:rFonts w:eastAsia="Times New Roman"/>
          <w:color w:val="000000" w:themeColor="text1"/>
          <w:szCs w:val="24"/>
        </w:rPr>
        <w:t xml:space="preserve">Το τέταρτο είναι πολύ σημαντικό. Είναι η διαγραφή των απαιτήσεων του «Παπαγεωργίου». Μετά από αυτή τη ρύθμιση παραδίδουμε το </w:t>
      </w:r>
      <w:r>
        <w:rPr>
          <w:rFonts w:eastAsia="Times New Roman"/>
          <w:color w:val="000000" w:themeColor="text1"/>
          <w:szCs w:val="24"/>
        </w:rPr>
        <w:t xml:space="preserve">«Παπαγεωργίου» με μηδενικά χρέη και οφειλές. Εδώ θα πω μια κουβέντα: Πέρυσι για δύο εκατομμύρια ευρώ έγινε </w:t>
      </w:r>
      <w:r>
        <w:rPr>
          <w:rFonts w:eastAsia="Times New Roman"/>
          <w:color w:val="000000" w:themeColor="text1"/>
          <w:szCs w:val="24"/>
        </w:rPr>
        <w:t>«</w:t>
      </w:r>
      <w:r>
        <w:rPr>
          <w:rFonts w:eastAsia="Times New Roman"/>
          <w:color w:val="000000" w:themeColor="text1"/>
          <w:szCs w:val="24"/>
        </w:rPr>
        <w:t>ανάστα ο Κύριος</w:t>
      </w:r>
      <w:r>
        <w:rPr>
          <w:rFonts w:eastAsia="Times New Roman"/>
          <w:color w:val="000000" w:themeColor="text1"/>
          <w:szCs w:val="24"/>
        </w:rPr>
        <w:t>»</w:t>
      </w:r>
      <w:r>
        <w:rPr>
          <w:rFonts w:eastAsia="Times New Roman"/>
          <w:color w:val="000000" w:themeColor="text1"/>
          <w:szCs w:val="24"/>
        </w:rPr>
        <w:t xml:space="preserve"> στη Θεσσαλονίκη. Φέτος, που το «Παπαγεωργίου» έχει πάρει από την τακτική χρηματοδότηση του 2016 70 εκατομμύρια ευρώ και παίρνει άλλ</w:t>
      </w:r>
      <w:r>
        <w:rPr>
          <w:rFonts w:eastAsia="Times New Roman"/>
          <w:color w:val="000000" w:themeColor="text1"/>
          <w:szCs w:val="24"/>
        </w:rPr>
        <w:t>α 20 τώρα, έχει πάρει 67 εκατομμύρια ευρώ ληξιπρόθεσμα και εξόφλησε όλους τους προμηθευτές μέχρι 31-12-2015. Με αυτή τη ρύθμιση ουσιαστικά, επειδή παίρνει συνολικά 90 εκατομμύρια ευρώ για το 2016 με τη δόση που θα πάρει τώρα, θα μπορέσει να διαγράψει το σύ</w:t>
      </w:r>
      <w:r>
        <w:rPr>
          <w:rFonts w:eastAsia="Times New Roman"/>
          <w:color w:val="000000" w:themeColor="text1"/>
          <w:szCs w:val="24"/>
        </w:rPr>
        <w:t>νολο των οφειλών του προς τον ΕΟΠΥΥ και τ</w:t>
      </w:r>
      <w:r>
        <w:rPr>
          <w:rFonts w:eastAsia="Times New Roman" w:cs="Times New Roman"/>
          <w:szCs w:val="24"/>
        </w:rPr>
        <w:t>ο παραδίδουμε καθαρό, υγιές και λειτουργικό στην κοινωνία της Θεσσαλονίκης.</w:t>
      </w:r>
    </w:p>
    <w:p w14:paraId="5760BD5F"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Για τόσα χρόνια φόρτωνε διαρκώς χρέη και είναι ένα νοσοκομείο που έχει πολύ μεγάλες…</w:t>
      </w:r>
    </w:p>
    <w:p w14:paraId="5760BD60"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Ενισχύεται και με τρ</w:t>
      </w:r>
      <w:r>
        <w:rPr>
          <w:rFonts w:eastAsia="Times New Roman" w:cs="Times New Roman"/>
          <w:szCs w:val="24"/>
        </w:rPr>
        <w:t>ιάντα έξι επικουρικούς γιατρούς.</w:t>
      </w:r>
    </w:p>
    <w:p w14:paraId="5760BD61"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w:t>
      </w:r>
      <w:r>
        <w:rPr>
          <w:rFonts w:eastAsia="Times New Roman" w:cs="Times New Roman"/>
          <w:b/>
          <w:szCs w:val="24"/>
        </w:rPr>
        <w:t xml:space="preserve">(Αναπληρωτής Υπουργός Υγείας): </w:t>
      </w:r>
      <w:r>
        <w:rPr>
          <w:rFonts w:eastAsia="Times New Roman" w:cs="Times New Roman"/>
          <w:szCs w:val="24"/>
        </w:rPr>
        <w:t xml:space="preserve">Διευκρινίζει ο κ. Ξανθός ότι το ενισχύουμε και με τριάντα έξι επικουρικούς γιατρούς. Είμαστε σε διαδικασία να βγει μια ειδική </w:t>
      </w:r>
      <w:r>
        <w:rPr>
          <w:rFonts w:eastAsia="Times New Roman" w:cs="Times New Roman"/>
          <w:szCs w:val="24"/>
        </w:rPr>
        <w:t>πράξη υπουργικού συμβουλίου</w:t>
      </w:r>
      <w:r>
        <w:rPr>
          <w:rFonts w:eastAsia="Times New Roman" w:cs="Times New Roman"/>
          <w:szCs w:val="24"/>
        </w:rPr>
        <w:t xml:space="preserve">, επειδή είναι νομικό </w:t>
      </w:r>
      <w:r>
        <w:rPr>
          <w:rFonts w:eastAsia="Times New Roman" w:cs="Times New Roman"/>
          <w:szCs w:val="24"/>
        </w:rPr>
        <w:t>πρόσωπο ιδιωτικού δικαίου, για να μπορέσει να πάρει και μόνιμο προσωπικό, που έχει αποχωρήσει τα τελευταία χρόνια από εκεί, γιατί πραγματικά είναι ένας πυλώνας του δημόσιου υγειονομικού συστήματος Θεσσαλονίκης.</w:t>
      </w:r>
    </w:p>
    <w:p w14:paraId="5760BD62"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Με την πέμπτη παράγραφο λύνουμε ένα θέμα που </w:t>
      </w:r>
      <w:r>
        <w:rPr>
          <w:rFonts w:eastAsia="Times New Roman" w:cs="Times New Roman"/>
          <w:szCs w:val="24"/>
        </w:rPr>
        <w:t>αφορά πολλές επείγουσες νοσηλείες στο εξωτερικό του ΕΟΠΥΥ, λόγω της ανάγκης που δημιουργείται, όταν φεύγουν κάποιοι ασθενείς και υποβά</w:t>
      </w:r>
      <w:r>
        <w:rPr>
          <w:rFonts w:eastAsia="Times New Roman" w:cs="Times New Roman"/>
          <w:szCs w:val="24"/>
        </w:rPr>
        <w:t>λ</w:t>
      </w:r>
      <w:r>
        <w:rPr>
          <w:rFonts w:eastAsia="Times New Roman" w:cs="Times New Roman"/>
          <w:szCs w:val="24"/>
        </w:rPr>
        <w:t xml:space="preserve">λουν εκπρόθεσμα τα δικαιολογητικά για την κάλυψη του μέρους της δαπάνης που αναλογεί στον ΕΟΠΥΥ, που είναι και το σύνολο </w:t>
      </w:r>
      <w:r>
        <w:rPr>
          <w:rFonts w:eastAsia="Times New Roman" w:cs="Times New Roman"/>
          <w:szCs w:val="24"/>
        </w:rPr>
        <w:t xml:space="preserve">πάρα πολλές φορές. Εκεί δημιουργείται ένα νομικό πρόβλημα, εάν μπορεί δηλαδή να αποζημιώσει δαπάνες για τις οποίες έχει κατατεθεί εκπρόθεσμα η υποβολή του αιτήματος. Ουσιαστικά νομοθετούμε να μπορεί το </w:t>
      </w:r>
      <w:r>
        <w:rPr>
          <w:rFonts w:eastAsia="Times New Roman" w:cs="Times New Roman"/>
          <w:szCs w:val="24"/>
        </w:rPr>
        <w:t>διοικητικό συμβούλιο</w:t>
      </w:r>
      <w:r>
        <w:rPr>
          <w:rFonts w:eastAsia="Times New Roman" w:cs="Times New Roman"/>
          <w:szCs w:val="24"/>
        </w:rPr>
        <w:t xml:space="preserve"> να εξετάζει αυτό το πράγμα και να</w:t>
      </w:r>
      <w:r>
        <w:rPr>
          <w:rFonts w:eastAsia="Times New Roman" w:cs="Times New Roman"/>
          <w:szCs w:val="24"/>
        </w:rPr>
        <w:t xml:space="preserve"> αποζημιώνει. </w:t>
      </w:r>
    </w:p>
    <w:p w14:paraId="5760BD63"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Με την τελευταία παράγραφο συμπληρώνουμε μια διάταξη του ν.4368 για το προσωπικό το οποίο δουλεύει και κάνει τον έλεγχο της εκκαθάρισης των παρόχων. Προβλέπαμε εκεί ένα ποσοστό του ύψους του συνολικού προϋπολογισμού του ΕΟΠΥΥ απ’ αυτά που θα</w:t>
      </w:r>
      <w:r>
        <w:rPr>
          <w:rFonts w:eastAsia="Times New Roman" w:cs="Times New Roman"/>
          <w:szCs w:val="24"/>
        </w:rPr>
        <w:t xml:space="preserve"> μπορούσαν δηλαδή να γλιτώσουν από την περικοπή να δίνεται σαν πριμ στους εργαζόμενους και αυτή την απόφαση θα την παίρνει το Διοικητικό Συμβούλιο του ΕΟΠΥΥ. Υπήρχε ένα κενό εκεί για το ποιος παίρνει την απόφαση. Θα την παίρνει, λοιπόν, το Διοικητικό Συμβο</w:t>
      </w:r>
      <w:r>
        <w:rPr>
          <w:rFonts w:eastAsia="Times New Roman" w:cs="Times New Roman"/>
          <w:szCs w:val="24"/>
        </w:rPr>
        <w:t xml:space="preserve">ύλιο του ΕΟΠΥΥ. </w:t>
      </w:r>
    </w:p>
    <w:p w14:paraId="5760BD64"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του κυρίου Αναπληρωτή Υπουργού)</w:t>
      </w:r>
    </w:p>
    <w:p w14:paraId="5760BD65"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Ξέρουμε ότι δεν είναι σωστό που κατατίθενται αργά οι τροπολογίες. Νομίζω, όμως, ότι το περιεχόμενό τους είναι τέτοιο που επιτρέπει να εξασφαλίσουν τη σύ</w:t>
      </w:r>
      <w:r>
        <w:rPr>
          <w:rFonts w:eastAsia="Times New Roman" w:cs="Times New Roman"/>
          <w:szCs w:val="24"/>
        </w:rPr>
        <w:t>μπνοια, τη συμμετοχή και την ψήφιση όλων των πτερύγων της Βουλής. Θεωρώ ότι ήμουν αναλυτικός στην εξήγηση αυτών που είπα. Οι διαδικασίες του να βγει μία τροπολογία και να έρθει τελικά να κατατεθεί είναι, δυστυχώς, πολύωρες.</w:t>
      </w:r>
    </w:p>
    <w:p w14:paraId="5760BD66"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b/>
          <w:szCs w:val="24"/>
        </w:rPr>
        <w:t xml:space="preserve"> </w:t>
      </w:r>
      <w:r>
        <w:rPr>
          <w:rFonts w:eastAsia="Times New Roman" w:cs="Times New Roman"/>
          <w:szCs w:val="24"/>
        </w:rPr>
        <w:t>Ο κ. Βορίδης από τη Νέα Δημοκρατία έχει τον λόγο.</w:t>
      </w:r>
    </w:p>
    <w:p w14:paraId="5760BD67"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Ευχαριστώ, κύριε Πρόεδρε.</w:t>
      </w:r>
    </w:p>
    <w:p w14:paraId="5760BD68"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Θα μου επιτρέψετε να πω ξεκινώντας ότι η διαδικασία είναι απολύτως απαράδεκτη. Η Βουλή αυτή την εβδομάδα, κύριε Πρόεδρε, δεν έχει νομοθετικό έργο. Χθες ψήφισε δ</w:t>
      </w:r>
      <w:r>
        <w:rPr>
          <w:rFonts w:eastAsia="Times New Roman" w:cs="Times New Roman"/>
          <w:szCs w:val="24"/>
        </w:rPr>
        <w:t xml:space="preserve">ύο </w:t>
      </w:r>
      <w:r>
        <w:rPr>
          <w:rFonts w:eastAsia="Times New Roman" w:cs="Times New Roman"/>
          <w:szCs w:val="24"/>
        </w:rPr>
        <w:t>κ</w:t>
      </w:r>
      <w:r>
        <w:rPr>
          <w:rFonts w:eastAsia="Times New Roman" w:cs="Times New Roman"/>
          <w:szCs w:val="24"/>
        </w:rPr>
        <w:t>υρώσεις. Τελείωσε η Ολομέλεια σε μια ώρα. Αύριο δεν έχει νομοθετικό έργο. Για ποιον λόγο επελέγη αυτή η διαδικασία συζητήσεως του παρόντος νομοσχεδίου; Και εδώ το γεγονός ότι έδωσε τη δυνατότητα η Διάσκεψη των Προέδρων να το συζητήσουμε σε δ</w:t>
      </w:r>
      <w:r>
        <w:rPr>
          <w:rFonts w:eastAsia="Times New Roman" w:cs="Times New Roman"/>
          <w:szCs w:val="24"/>
        </w:rPr>
        <w:t>ύ</w:t>
      </w:r>
      <w:r>
        <w:rPr>
          <w:rFonts w:eastAsia="Times New Roman" w:cs="Times New Roman"/>
          <w:szCs w:val="24"/>
        </w:rPr>
        <w:t>ο συνεδριά</w:t>
      </w:r>
      <w:r>
        <w:rPr>
          <w:rFonts w:eastAsia="Times New Roman" w:cs="Times New Roman"/>
          <w:szCs w:val="24"/>
        </w:rPr>
        <w:t>σεις μετεφράσθη στο ότι σήμερα θα μιλάμε συμπυκνωμένα και για την αρχή και για άρθρα και για τις τροπολογίες.</w:t>
      </w:r>
    </w:p>
    <w:p w14:paraId="5760BD69"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Δεύτερον, με συγχωρείτε, αλλά τι θα γίνει με αυτό το ζήτημα των τροπολογιών; Έχουμε ανοίξει μια συζήτηση στον Κανονισμό της Βουλής. Εγώ δεν είμαι </w:t>
      </w:r>
      <w:r>
        <w:rPr>
          <w:rFonts w:eastAsia="Times New Roman" w:cs="Times New Roman"/>
          <w:szCs w:val="24"/>
        </w:rPr>
        <w:t>απ’ αυτούς που θα πουν ότι δεν υπάρχουν και επείγοντα και επιμέρους ζητήματα ήσσονος σημασίας, που όμως η Κυβέρνηση θεωρεί ότι πρέπει να τα ρυθμίσει, αλλά δεν μπορεί να γίνεται αυτό το πράγμα. Εγώ δεν μπαίνω καν στην ουσία τώρα. Ανέπτυξε κάτι ο κ. Πολάκης.</w:t>
      </w:r>
      <w:r>
        <w:rPr>
          <w:rFonts w:eastAsia="Times New Roman" w:cs="Times New Roman"/>
          <w:szCs w:val="24"/>
        </w:rPr>
        <w:t xml:space="preserve"> Δεν μπαίνω στην ουσία, μπορεί να είναι σωστό, μπορεί να είναι λάθος, μπορεί να θέλει κάποιος να συμφωνήσει ή να διαφωνήσει. Όμως, δεν δίδεται η δυνατότητα στο Σώμα να αναπτύξει τη συζήτηση σε τίποτα. Δεν έχει νόημα αυτό. Εδώ αυτό στηρίζεται στο ότι υπάρχε</w:t>
      </w:r>
      <w:r>
        <w:rPr>
          <w:rFonts w:eastAsia="Times New Roman" w:cs="Times New Roman"/>
          <w:szCs w:val="24"/>
        </w:rPr>
        <w:t xml:space="preserve">ι μια Πλειοψηφία η οποία θα πει «ναι». Εντάξει, με συγχωρείτε, είναι απαράδεκτη διαδικασία. </w:t>
      </w:r>
    </w:p>
    <w:p w14:paraId="5760BD6A"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Στη διαδικασία που αρχίζουμε και συζητάμε τώρα τον Κανονισμό της Βουλής, πάντως, πρέπει να υπάρξει μια πρόβλεψη, ώστε να υπάρξει μια ανάσχεση σ’ αυτή την υπόθεση, </w:t>
      </w:r>
      <w:r>
        <w:rPr>
          <w:rFonts w:eastAsia="Times New Roman" w:cs="Times New Roman"/>
          <w:szCs w:val="24"/>
        </w:rPr>
        <w:t xml:space="preserve">ειδικώς στο θέμα των τροπολογιών. </w:t>
      </w:r>
    </w:p>
    <w:p w14:paraId="5760BD6B"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Έρχομαι στο συζητούμενο νομοσχέδιο. Άκουσα τον κ. Πολάκη να αναπτύσσει τη γνωστή επιχειρηματολογία για τα ζητήματα του τρόπου που αντιμετωπίζονται θέματα δικαιοσύνης. Παραπονέθηκε, μάλιστα, γιατί, λέει, πώς πάνε τόσο γρήγ</w:t>
      </w:r>
      <w:r>
        <w:rPr>
          <w:rFonts w:eastAsia="Times New Roman" w:cs="Times New Roman"/>
          <w:szCs w:val="24"/>
        </w:rPr>
        <w:t xml:space="preserve">ορα και μας τα βγάζουν αντισυνταγματικά και πώς πάνε τόσο αργά, όταν ελέγχουν τα ποινικά ζητήματα. </w:t>
      </w:r>
    </w:p>
    <w:p w14:paraId="5760BD6C"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Δεν υπάρχει καμμία ιδιαίτερα περίπλοκη απάντηση σ’ αυτό. Είναι διαφορετικά δικαστήρια, με διαφορετικές ταχύτητες και είναι και διαφορετικές υποθέσεις, με δι</w:t>
      </w:r>
      <w:r>
        <w:rPr>
          <w:rFonts w:eastAsia="Times New Roman" w:cs="Times New Roman"/>
          <w:szCs w:val="24"/>
        </w:rPr>
        <w:t xml:space="preserve">αφορετική αναγκαιότητα η καθεμία. Δεν είστε εξοικειωμένοι με αυτά, αλλά δεν υπάρχει τίποτα το φοβερό. </w:t>
      </w:r>
    </w:p>
    <w:p w14:paraId="5760BD6D" w14:textId="77777777" w:rsidR="003F14BB" w:rsidRDefault="00F37CA6">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Παρεμπιπτόντως, η ενδελεχής εξέταση ποινικών υποθέσεων καλό κάνει στις ποινικές υποθέσεις και όχι κακό. Αλλά αυτό το οποίο θα έπρεπε να σας προβληματίσει</w:t>
      </w:r>
      <w:r>
        <w:rPr>
          <w:rFonts w:eastAsia="Times New Roman" w:cs="Times New Roman"/>
          <w:bCs/>
          <w:shd w:val="clear" w:color="auto" w:fill="FFFFFF"/>
        </w:rPr>
        <w:t xml:space="preserve"> </w:t>
      </w:r>
      <w:r>
        <w:rPr>
          <w:rFonts w:eastAsia="Times New Roman"/>
          <w:bCs/>
          <w:shd w:val="clear" w:color="auto" w:fill="FFFFFF"/>
        </w:rPr>
        <w:t>είναι</w:t>
      </w:r>
      <w:r>
        <w:rPr>
          <w:rFonts w:eastAsia="Times New Roman" w:cs="Times New Roman"/>
          <w:bCs/>
          <w:shd w:val="clear" w:color="auto" w:fill="FFFFFF"/>
        </w:rPr>
        <w:t xml:space="preserve"> το γιατί δεν ακούτε καθόλου, όταν γίνονται δε νομικές επισημάνσεις και γιατί θεωρείτε ότι όλες οι νομικές επισημάνσεις </w:t>
      </w:r>
      <w:r>
        <w:rPr>
          <w:rFonts w:eastAsia="Times New Roman"/>
          <w:bCs/>
          <w:shd w:val="clear" w:color="auto" w:fill="FFFFFF"/>
        </w:rPr>
        <w:t>είναι</w:t>
      </w:r>
      <w:r>
        <w:rPr>
          <w:rFonts w:eastAsia="Times New Roman" w:cs="Times New Roman"/>
          <w:bCs/>
          <w:shd w:val="clear" w:color="auto" w:fill="FFFFFF"/>
        </w:rPr>
        <w:t xml:space="preserve"> εκ του πονηρού και δεν </w:t>
      </w:r>
      <w:r>
        <w:rPr>
          <w:rFonts w:eastAsia="Times New Roman"/>
          <w:bCs/>
          <w:shd w:val="clear" w:color="auto" w:fill="FFFFFF"/>
        </w:rPr>
        <w:t>λέ</w:t>
      </w:r>
      <w:r>
        <w:rPr>
          <w:rFonts w:eastAsia="Times New Roman" w:cs="Times New Roman"/>
          <w:bCs/>
          <w:shd w:val="clear" w:color="auto" w:fill="FFFFFF"/>
        </w:rPr>
        <w:t xml:space="preserve">γονται σοβαρά. </w:t>
      </w:r>
    </w:p>
    <w:p w14:paraId="5760BD6E" w14:textId="77777777" w:rsidR="003F14BB" w:rsidRDefault="00F37CA6">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Δεν είχε επισημανθεί το ζήτημα με τον Γιαννόπουλο ότι </w:t>
      </w:r>
      <w:r>
        <w:rPr>
          <w:rFonts w:eastAsia="Times New Roman"/>
          <w:bCs/>
          <w:shd w:val="clear" w:color="auto" w:fill="FFFFFF"/>
        </w:rPr>
        <w:t>είναι</w:t>
      </w:r>
      <w:r>
        <w:rPr>
          <w:rFonts w:eastAsia="Times New Roman" w:cs="Times New Roman"/>
          <w:bCs/>
          <w:shd w:val="clear" w:color="auto" w:fill="FFFFFF"/>
        </w:rPr>
        <w:t xml:space="preserve"> παράνομο; Είχε επισημαν</w:t>
      </w:r>
      <w:r>
        <w:rPr>
          <w:rFonts w:eastAsia="Times New Roman" w:cs="Times New Roman"/>
          <w:bCs/>
          <w:shd w:val="clear" w:color="auto" w:fill="FFFFFF"/>
        </w:rPr>
        <w:t xml:space="preserve">θεί. Δεν είχε επισημανθεί από πριν; Είχε επισημανθεί. </w:t>
      </w:r>
    </w:p>
    <w:p w14:paraId="5760BD6F" w14:textId="77777777" w:rsidR="003F14BB" w:rsidRDefault="00F37CA6">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Δεν είχε επισημανθεί το ζήτημα με τον τρόπο προσλήψεων, δηλαδή της τοποθέτησης της διοικήσεως στο ΚΕΕΛΠΝΟ; Είχε επισημανθεί. </w:t>
      </w:r>
    </w:p>
    <w:p w14:paraId="5760BD70" w14:textId="77777777" w:rsidR="003F14BB" w:rsidRDefault="00F37CA6">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Δεν είχε επισημανθεί το ζήτημα της καταργήσεως των διοικήσεως στα νοσοκομεί</w:t>
      </w:r>
      <w:r>
        <w:rPr>
          <w:rFonts w:eastAsia="Times New Roman" w:cs="Times New Roman"/>
          <w:bCs/>
          <w:shd w:val="clear" w:color="auto" w:fill="FFFFFF"/>
        </w:rPr>
        <w:t xml:space="preserve">α από πριν; Είχε επισημανθεί. </w:t>
      </w:r>
    </w:p>
    <w:p w14:paraId="5760BD71" w14:textId="77777777" w:rsidR="003F14BB" w:rsidRDefault="00F37CA6">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Για να μην πω για τον νόμο Παππά, όπου είχαν γίνει πολλές επισημάνσεις. Εγώ τουλάχιστον είχα αναπτύξει εκτενέστατο επιχείρημα για την αντισυνταγματικότητά του εδώ και έχω προτείνει και τη θεραπεία του. </w:t>
      </w:r>
    </w:p>
    <w:p w14:paraId="5760BD72" w14:textId="77777777" w:rsidR="003F14BB" w:rsidRDefault="00F37CA6">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ΑΝΔΡΕΑΣ ΛΟΒΕΡΔΟΣ:</w:t>
      </w:r>
      <w:r>
        <w:rPr>
          <w:rFonts w:eastAsia="Times New Roman" w:cs="Times New Roman"/>
          <w:bCs/>
          <w:shd w:val="clear" w:color="auto" w:fill="FFFFFF"/>
        </w:rPr>
        <w:t xml:space="preserve"> Και </w:t>
      </w:r>
      <w:r>
        <w:rPr>
          <w:rFonts w:eastAsia="Times New Roman" w:cs="Times New Roman"/>
          <w:bCs/>
          <w:shd w:val="clear" w:color="auto" w:fill="FFFFFF"/>
        </w:rPr>
        <w:t xml:space="preserve">για τους διευθυντές των σχολικών μονάδων. </w:t>
      </w:r>
    </w:p>
    <w:p w14:paraId="5760BD73" w14:textId="77777777" w:rsidR="003F14BB" w:rsidRDefault="00F37CA6">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ΜΑΥΡΟΥΔΗΣ ΒΟΡΙΔΗΣ:</w:t>
      </w:r>
      <w:r>
        <w:rPr>
          <w:rFonts w:eastAsia="Times New Roman" w:cs="Times New Roman"/>
          <w:bCs/>
          <w:shd w:val="clear" w:color="auto" w:fill="FFFFFF"/>
        </w:rPr>
        <w:t xml:space="preserve"> Δεν είχε επισημανθεί το ζήτημα των διευθυντών εδώ, στην Αίθουσα αυτή; </w:t>
      </w:r>
    </w:p>
    <w:p w14:paraId="5760BD74" w14:textId="77777777" w:rsidR="003F14BB" w:rsidRDefault="00F37CA6">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ΑΝΔΡΕΑΣ ΛΟΒΕΡΔΟΣ:</w:t>
      </w:r>
      <w:r>
        <w:rPr>
          <w:rFonts w:eastAsia="Times New Roman" w:cs="Times New Roman"/>
          <w:bCs/>
          <w:shd w:val="clear" w:color="auto" w:fill="FFFFFF"/>
        </w:rPr>
        <w:t xml:space="preserve"> Εδώ τα λέγαμε αυτά. </w:t>
      </w:r>
    </w:p>
    <w:p w14:paraId="5760BD75" w14:textId="77777777" w:rsidR="003F14BB" w:rsidRDefault="00F37CA6">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 xml:space="preserve">ΜΑΥΡΟΥΔΗΣ ΒΟΡΙΔΗΣ: </w:t>
      </w:r>
      <w:r>
        <w:rPr>
          <w:rFonts w:eastAsia="Times New Roman" w:cs="Times New Roman"/>
          <w:bCs/>
          <w:shd w:val="clear" w:color="auto" w:fill="FFFFFF"/>
        </w:rPr>
        <w:t xml:space="preserve">Δεν είχε επισημανθεί το ζήτημα των συμβάσεων καθαριότητας εδώ; Γιατί δεν ακούτε τίποτα; </w:t>
      </w:r>
    </w:p>
    <w:p w14:paraId="5760BD76" w14:textId="77777777" w:rsidR="003F14BB" w:rsidRDefault="00F37CA6">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Εντάξει, αντιλαμβάνομαι την περιφρόνηση στην αστική δικαιοσύνη για ιδεολογικούς λόγους, αλλά από εκεί και πέρα αυτό υπάρχει τώρα. Μέχρι να επικρατήσουν επαναστατικές α</w:t>
      </w:r>
      <w:r>
        <w:rPr>
          <w:rFonts w:eastAsia="Times New Roman" w:cs="Times New Roman"/>
          <w:bCs/>
          <w:shd w:val="clear" w:color="auto" w:fill="FFFFFF"/>
        </w:rPr>
        <w:t xml:space="preserve">πόψεις και αρχές, κάτι το οποίο φαντάζομαι ότι </w:t>
      </w:r>
      <w:r>
        <w:rPr>
          <w:rFonts w:eastAsia="Times New Roman"/>
          <w:bCs/>
          <w:shd w:val="clear" w:color="auto" w:fill="FFFFFF"/>
        </w:rPr>
        <w:t>είναι</w:t>
      </w:r>
      <w:r>
        <w:rPr>
          <w:rFonts w:eastAsia="Times New Roman" w:cs="Times New Roman"/>
          <w:bCs/>
          <w:shd w:val="clear" w:color="auto" w:fill="FFFFFF"/>
        </w:rPr>
        <w:t xml:space="preserve"> στην επόμενη εξελικτική φάση, ισχύουν αυτά. </w:t>
      </w:r>
    </w:p>
    <w:p w14:paraId="5760BD77" w14:textId="77777777" w:rsidR="003F14BB" w:rsidRDefault="00F37CA6">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Προσέξτε τώρα πώς απαντάτε σε αυτό. Λέτε, ναι, κέρδισαν το δικαστήριο, στο Συμβούλιο της Επικρατείας, οι </w:t>
      </w:r>
      <w:r>
        <w:rPr>
          <w:rFonts w:eastAsia="Times New Roman" w:cs="Times New Roman"/>
          <w:bCs/>
          <w:shd w:val="clear" w:color="auto" w:fill="FFFFFF"/>
        </w:rPr>
        <w:t>δ</w:t>
      </w:r>
      <w:r>
        <w:rPr>
          <w:rFonts w:eastAsia="Times New Roman" w:cs="Times New Roman"/>
          <w:bCs/>
          <w:shd w:val="clear" w:color="auto" w:fill="FFFFFF"/>
        </w:rPr>
        <w:t xml:space="preserve">ιοικητές, αλλά τα λεφτά θα τα πάρουν, όταν </w:t>
      </w:r>
      <w:r>
        <w:rPr>
          <w:rFonts w:eastAsia="Times New Roman"/>
          <w:bCs/>
          <w:shd w:val="clear" w:color="auto" w:fill="FFFFFF"/>
        </w:rPr>
        <w:t>έ</w:t>
      </w:r>
      <w:r>
        <w:rPr>
          <w:rFonts w:eastAsia="Times New Roman" w:cs="Times New Roman"/>
          <w:bCs/>
          <w:shd w:val="clear" w:color="auto" w:fill="FFFFFF"/>
        </w:rPr>
        <w:t xml:space="preserve">χουμε. </w:t>
      </w:r>
    </w:p>
    <w:p w14:paraId="5760BD78" w14:textId="77777777" w:rsidR="003F14BB" w:rsidRDefault="00F37CA6">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Τώρα αυτό </w:t>
      </w:r>
      <w:r>
        <w:rPr>
          <w:rFonts w:eastAsia="Times New Roman"/>
          <w:bCs/>
          <w:shd w:val="clear" w:color="auto" w:fill="FFFFFF"/>
        </w:rPr>
        <w:t>είναι</w:t>
      </w:r>
      <w:r>
        <w:rPr>
          <w:rFonts w:eastAsia="Times New Roman" w:cs="Times New Roman"/>
          <w:bCs/>
          <w:shd w:val="clear" w:color="auto" w:fill="FFFFFF"/>
        </w:rPr>
        <w:t xml:space="preserve"> απάντηση κάποιου που σέβεται την έννομη τάξη, κάποιου ο οποίος πιστεύει στο κράτος δικαίου; Όταν κάποιος κερδίζει μια υπόθεση, ό,τι και να </w:t>
      </w:r>
      <w:r>
        <w:rPr>
          <w:rFonts w:eastAsia="Times New Roman"/>
          <w:bCs/>
          <w:shd w:val="clear" w:color="auto" w:fill="FFFFFF"/>
        </w:rPr>
        <w:t>είναι</w:t>
      </w:r>
      <w:r>
        <w:rPr>
          <w:rFonts w:eastAsia="Times New Roman" w:cs="Times New Roman"/>
          <w:bCs/>
          <w:shd w:val="clear" w:color="auto" w:fill="FFFFFF"/>
        </w:rPr>
        <w:t>, και να μη μας αρέσει, εφαρμόζουμε τη δικαστική απόφαση. Τι να κάνουμε τώρα; Δεν γίνεται αλλιώς</w:t>
      </w:r>
      <w:r>
        <w:rPr>
          <w:rFonts w:eastAsia="Times New Roman" w:cs="Times New Roman"/>
          <w:bCs/>
          <w:shd w:val="clear" w:color="auto" w:fill="FFFFFF"/>
        </w:rPr>
        <w:t xml:space="preserve">. </w:t>
      </w:r>
    </w:p>
    <w:p w14:paraId="5760BD79" w14:textId="77777777" w:rsidR="003F14BB" w:rsidRDefault="00F37CA6">
      <w:pPr>
        <w:spacing w:line="600" w:lineRule="auto"/>
        <w:ind w:firstLine="720"/>
        <w:jc w:val="both"/>
        <w:rPr>
          <w:rFonts w:eastAsia="Times New Roman"/>
          <w:bCs/>
          <w:shd w:val="clear" w:color="auto" w:fill="FFFFFF"/>
        </w:rPr>
      </w:pPr>
      <w:r>
        <w:rPr>
          <w:rFonts w:eastAsia="Times New Roman"/>
          <w:bCs/>
          <w:shd w:val="clear" w:color="auto" w:fill="FFFFFF"/>
        </w:rPr>
        <w:t>Έ</w:t>
      </w:r>
      <w:r>
        <w:rPr>
          <w:rFonts w:eastAsia="Times New Roman" w:cs="Times New Roman"/>
          <w:bCs/>
          <w:shd w:val="clear" w:color="auto" w:fill="FFFFFF"/>
        </w:rPr>
        <w:t xml:space="preserve">ρχομαι, όμως, σε κάτι ακόμη. Επενδύετε πάρα πολύ σε όλες αυτές τις περίφημες αποκαλύψεις και στα σκάνδαλα και στα έτσι και στα αλλιώς. Ακούστε κάτι. Θα πω κάτι, για να το καταλάβουν οι συνάδελφοί μου. Η </w:t>
      </w:r>
      <w:r>
        <w:rPr>
          <w:rFonts w:eastAsia="Times New Roman"/>
          <w:bCs/>
          <w:shd w:val="clear" w:color="auto" w:fill="FFFFFF"/>
        </w:rPr>
        <w:t>Βουλή</w:t>
      </w:r>
      <w:r>
        <w:rPr>
          <w:rFonts w:eastAsia="Times New Roman" w:cs="Times New Roman"/>
          <w:bCs/>
          <w:shd w:val="clear" w:color="auto" w:fill="FFFFFF"/>
        </w:rPr>
        <w:t xml:space="preserve"> αποφασίζει και </w:t>
      </w:r>
      <w:r>
        <w:rPr>
          <w:rFonts w:eastAsia="Times New Roman"/>
          <w:bCs/>
          <w:shd w:val="clear" w:color="auto" w:fill="FFFFFF"/>
        </w:rPr>
        <w:t>έχει</w:t>
      </w:r>
      <w:r>
        <w:rPr>
          <w:rFonts w:eastAsia="Times New Roman" w:cs="Times New Roman"/>
          <w:bCs/>
          <w:shd w:val="clear" w:color="auto" w:fill="FFFFFF"/>
        </w:rPr>
        <w:t xml:space="preserve"> αναθέσει εδώ στους συγκ</w:t>
      </w:r>
      <w:r>
        <w:rPr>
          <w:rFonts w:eastAsia="Times New Roman" w:cs="Times New Roman"/>
          <w:bCs/>
          <w:shd w:val="clear" w:color="auto" w:fill="FFFFFF"/>
        </w:rPr>
        <w:t xml:space="preserve">εκριμένους κυρίους Υπουργούς </w:t>
      </w:r>
      <w:r>
        <w:rPr>
          <w:rFonts w:eastAsia="Times New Roman"/>
          <w:bCs/>
          <w:shd w:val="clear" w:color="auto" w:fill="FFFFFF"/>
        </w:rPr>
        <w:t xml:space="preserve">αρμοδιότητες κανονιστικού χαρακτήρα. </w:t>
      </w:r>
    </w:p>
    <w:p w14:paraId="5760BD7A" w14:textId="77777777" w:rsidR="003F14BB" w:rsidRDefault="00F37CA6">
      <w:pPr>
        <w:spacing w:line="600" w:lineRule="auto"/>
        <w:ind w:firstLine="720"/>
        <w:jc w:val="both"/>
        <w:rPr>
          <w:rFonts w:eastAsia="Times New Roman"/>
          <w:bCs/>
          <w:shd w:val="clear" w:color="auto" w:fill="FFFFFF"/>
        </w:rPr>
      </w:pPr>
      <w:r>
        <w:rPr>
          <w:rFonts w:eastAsia="Times New Roman"/>
          <w:bCs/>
          <w:shd w:val="clear" w:color="auto" w:fill="FFFFFF"/>
        </w:rPr>
        <w:t>Ξέρετε τι είναι αυτό; Έχουν την αρμοδιότητα να αποφασίζουν οι κύριοι Υπουργοί, και οι συγκεκριμένοι και οι εκάστοτε Υπουργοί, για τις τιμές των φαρμάκων, για την τιμή μόλις φεύγει το φάρμακ</w:t>
      </w:r>
      <w:r>
        <w:rPr>
          <w:rFonts w:eastAsia="Times New Roman"/>
          <w:bCs/>
          <w:shd w:val="clear" w:color="auto" w:fill="FFFFFF"/>
        </w:rPr>
        <w:t>ο από το εργοστάσιο, για την τιμή που αποζημιώνει ο ΕΟΠΥΥ, για τα ποσοστά κέρδους των φαρμακοποιών, για τα ποσοστά κέρδους των φαρμακαποθηκών, για τα ποσοστά κέρδους των φαρμακοβιομηχανιών, για το ύψος του κλειστού προϋπολογισμού. Είναι έτσι; Τα έχει αναθέ</w:t>
      </w:r>
      <w:r>
        <w:rPr>
          <w:rFonts w:eastAsia="Times New Roman"/>
          <w:bCs/>
          <w:shd w:val="clear" w:color="auto" w:fill="FFFFFF"/>
        </w:rPr>
        <w:t xml:space="preserve">σει το Κοινοβούλιο στην κανονιστική αρμοδιότητα των Υπουργών; Μάλιστα. </w:t>
      </w:r>
    </w:p>
    <w:p w14:paraId="5760BD7B" w14:textId="77777777" w:rsidR="003F14BB" w:rsidRDefault="00F37CA6">
      <w:pPr>
        <w:spacing w:line="600" w:lineRule="auto"/>
        <w:ind w:firstLine="720"/>
        <w:jc w:val="both"/>
        <w:rPr>
          <w:rFonts w:eastAsia="Times New Roman"/>
          <w:bCs/>
          <w:shd w:val="clear" w:color="auto" w:fill="FFFFFF"/>
        </w:rPr>
      </w:pPr>
      <w:r>
        <w:rPr>
          <w:rFonts w:eastAsia="Times New Roman"/>
          <w:bCs/>
          <w:shd w:val="clear" w:color="auto" w:fill="FFFFFF"/>
        </w:rPr>
        <w:t>Ξέρετε τι σημαίνει αυτό; Ο Υπουργός κάνει ό,τι θέλει. Ξέρετε γιατί; Γιατί ασκεί πρωτογενή εξουσία. Του ανέθεσαν αυτό το καθήκον. Τι σημαίνει αυτό; Δεν μπορείτε να βρείτε αξιόποινες πρά</w:t>
      </w:r>
      <w:r>
        <w:rPr>
          <w:rFonts w:eastAsia="Times New Roman"/>
          <w:bCs/>
          <w:shd w:val="clear" w:color="auto" w:fill="FFFFFF"/>
        </w:rPr>
        <w:t xml:space="preserve">ξεις στην άσκηση κανονιστικής αρμοδιότητας. Γιατί ασκεί την αρμοδιότητά του. Μπορείτε να διαφωνείτε πολιτικά και να του πείτε «κακά το έκανες αυτό», αλλά αξιόποινο δεν υπάρχει. Είναι σαφές, για να τελειώνουμε στην πολιτική ζωή με αυτή την ανόητη συζήτηση; </w:t>
      </w:r>
    </w:p>
    <w:p w14:paraId="5760BD7C" w14:textId="77777777" w:rsidR="003F14BB" w:rsidRDefault="00F37CA6">
      <w:pPr>
        <w:spacing w:line="600" w:lineRule="auto"/>
        <w:ind w:firstLine="720"/>
        <w:jc w:val="both"/>
        <w:rPr>
          <w:rFonts w:eastAsia="Times New Roman"/>
          <w:bCs/>
          <w:shd w:val="clear" w:color="auto" w:fill="FFFFFF"/>
        </w:rPr>
      </w:pPr>
      <w:r>
        <w:rPr>
          <w:rFonts w:eastAsia="Times New Roman"/>
          <w:bCs/>
          <w:shd w:val="clear" w:color="auto" w:fill="FFFFFF"/>
        </w:rPr>
        <w:t>Τον βρήκατε να τα πιάνει; Φυλακή. Τον βρήκατε να δωροδοκείται; Φυλακή. Του βρήκατε λεφτά στον λογαριασμό; Φυλακή. Όμως, το να του πείτε γιατί το έκανες έτσι, ενώ εγώ θα το έκανα αλλιώς, καλά θα κάνετε να του το πείτε, αλλά έγκλημα δεν έχει κάνει. Να τελει</w:t>
      </w:r>
      <w:r>
        <w:rPr>
          <w:rFonts w:eastAsia="Times New Roman"/>
          <w:bCs/>
          <w:shd w:val="clear" w:color="auto" w:fill="FFFFFF"/>
        </w:rPr>
        <w:t xml:space="preserve">ώνουμε λίγο με το πλαίσιο; </w:t>
      </w:r>
    </w:p>
    <w:p w14:paraId="5760BD7D" w14:textId="77777777" w:rsidR="003F14BB" w:rsidRDefault="00F37CA6">
      <w:pPr>
        <w:spacing w:line="600" w:lineRule="auto"/>
        <w:ind w:firstLine="720"/>
        <w:jc w:val="both"/>
        <w:rPr>
          <w:rFonts w:eastAsia="Times New Roman"/>
          <w:bCs/>
          <w:shd w:val="clear" w:color="auto" w:fill="FFFFFF"/>
        </w:rPr>
      </w:pPr>
      <w:r>
        <w:rPr>
          <w:rFonts w:eastAsia="Times New Roman"/>
          <w:b/>
          <w:bCs/>
          <w:shd w:val="clear" w:color="auto" w:fill="FFFFFF"/>
        </w:rPr>
        <w:t>ΧΡΗΣΤΟΣ ΜΑΝΤΑΣ:</w:t>
      </w:r>
      <w:r>
        <w:rPr>
          <w:rFonts w:eastAsia="Times New Roman"/>
          <w:bCs/>
          <w:shd w:val="clear" w:color="auto" w:fill="FFFFFF"/>
        </w:rPr>
        <w:t xml:space="preserve"> Έχετε αναλάβει την υπεράσπιση; </w:t>
      </w:r>
    </w:p>
    <w:p w14:paraId="5760BD7E" w14:textId="77777777" w:rsidR="003F14BB" w:rsidRDefault="00F37CA6">
      <w:pPr>
        <w:spacing w:line="600" w:lineRule="auto"/>
        <w:ind w:firstLine="720"/>
        <w:jc w:val="both"/>
        <w:rPr>
          <w:rFonts w:eastAsia="Times New Roman"/>
          <w:bCs/>
          <w:shd w:val="clear" w:color="auto" w:fill="FFFFFF"/>
        </w:rPr>
      </w:pPr>
      <w:r>
        <w:rPr>
          <w:rFonts w:eastAsia="Times New Roman"/>
          <w:b/>
          <w:bCs/>
          <w:shd w:val="clear" w:color="auto" w:fill="FFFFFF"/>
        </w:rPr>
        <w:t>ΜΑΥΡΟΥΔΗΣ ΒΟΡΙΔΗΣ:</w:t>
      </w:r>
      <w:r>
        <w:rPr>
          <w:rFonts w:eastAsia="Times New Roman"/>
          <w:bCs/>
          <w:shd w:val="clear" w:color="auto" w:fill="FFFFFF"/>
        </w:rPr>
        <w:t xml:space="preserve"> Δεν έχω αναλάβει την υπεράσπιση. Θέλω επιτέλους σε αυτό</w:t>
      </w:r>
      <w:r>
        <w:rPr>
          <w:rFonts w:eastAsia="Times New Roman"/>
          <w:bCs/>
          <w:shd w:val="clear" w:color="auto" w:fill="FFFFFF"/>
        </w:rPr>
        <w:t>ν</w:t>
      </w:r>
      <w:r>
        <w:rPr>
          <w:rFonts w:eastAsia="Times New Roman"/>
          <w:bCs/>
          <w:shd w:val="clear" w:color="auto" w:fill="FFFFFF"/>
        </w:rPr>
        <w:t xml:space="preserve"> τον τόπο να αρχίσουμε να συζητάμε ζητήματα ουσίας και να μην κουραζόμαστε με στείρες αντιπαραθέσεις. Οι αντιπαραθέσεις πρέπει να γίνουν πολιτικές. Εγώ αυτό θέλω. Και όταν υπάρχουν ζητήματα ηθικής τάξεως, να έρχεται κάποιος μετά παρρησίας, όχι σκανδαλολογι</w:t>
      </w:r>
      <w:r>
        <w:rPr>
          <w:rFonts w:eastAsia="Times New Roman"/>
          <w:bCs/>
          <w:shd w:val="clear" w:color="auto" w:fill="FFFFFF"/>
        </w:rPr>
        <w:t xml:space="preserve">κά και λασπολογικά, και να λέει: Κύριε τάδε, έκανες αυτό. Έλα εδώ, να σε δικάσουμε. Στα ίσα. </w:t>
      </w:r>
    </w:p>
    <w:p w14:paraId="5760BD7F" w14:textId="77777777" w:rsidR="003F14BB" w:rsidRDefault="00F37CA6">
      <w:pPr>
        <w:spacing w:line="600" w:lineRule="auto"/>
        <w:ind w:firstLine="720"/>
        <w:jc w:val="both"/>
        <w:rPr>
          <w:rFonts w:eastAsia="Times New Roman"/>
          <w:bCs/>
          <w:shd w:val="clear" w:color="auto" w:fill="FFFFFF"/>
        </w:rPr>
      </w:pPr>
      <w:r>
        <w:rPr>
          <w:rFonts w:eastAsia="Times New Roman"/>
          <w:b/>
          <w:bCs/>
          <w:shd w:val="clear" w:color="auto" w:fill="FFFFFF"/>
        </w:rPr>
        <w:t>ΠΑΥΛΟΣ ΠΟΛΑΚΗΣ (Αναπληρωτής Υπουργός Υγείας):</w:t>
      </w:r>
      <w:r>
        <w:rPr>
          <w:rFonts w:eastAsia="Times New Roman"/>
          <w:bCs/>
          <w:shd w:val="clear" w:color="auto" w:fill="FFFFFF"/>
        </w:rPr>
        <w:t xml:space="preserve"> Δεν είπα μόνο αυτά. Είπα και άλλα. </w:t>
      </w:r>
    </w:p>
    <w:p w14:paraId="5760BD80" w14:textId="77777777" w:rsidR="003F14BB" w:rsidRDefault="00F37CA6">
      <w:pPr>
        <w:spacing w:line="600" w:lineRule="auto"/>
        <w:ind w:firstLine="720"/>
        <w:jc w:val="both"/>
        <w:rPr>
          <w:rFonts w:eastAsia="Times New Roman"/>
          <w:bCs/>
          <w:shd w:val="clear" w:color="auto" w:fill="FFFFFF"/>
        </w:rPr>
      </w:pPr>
      <w:r>
        <w:rPr>
          <w:rFonts w:eastAsia="Times New Roman"/>
          <w:b/>
          <w:bCs/>
          <w:shd w:val="clear" w:color="auto" w:fill="FFFFFF"/>
        </w:rPr>
        <w:t>ΜΑΥΡΟΥΔΗΣ ΒΟΡΙΔΗΣ:</w:t>
      </w:r>
      <w:r>
        <w:rPr>
          <w:rFonts w:eastAsia="Times New Roman"/>
          <w:bCs/>
          <w:shd w:val="clear" w:color="auto" w:fill="FFFFFF"/>
        </w:rPr>
        <w:t xml:space="preserve"> Αυτό που του λέτε είναι κανονιστικό. Αυτό σας λέω. Προσέξτε τ</w:t>
      </w:r>
      <w:r>
        <w:rPr>
          <w:rFonts w:eastAsia="Times New Roman"/>
          <w:bCs/>
          <w:shd w:val="clear" w:color="auto" w:fill="FFFFFF"/>
        </w:rPr>
        <w:t xml:space="preserve">ώρα. Έρχομαι σε κάτι άλλο, κύριε Πρόεδρε. Συζητάμε τώρα τη συγκεκριμένη νομοθετική πρωτοβουλία. </w:t>
      </w:r>
    </w:p>
    <w:p w14:paraId="5760BD81" w14:textId="77777777" w:rsidR="003F14BB" w:rsidRDefault="00F37CA6">
      <w:pPr>
        <w:spacing w:line="600" w:lineRule="auto"/>
        <w:ind w:firstLine="720"/>
        <w:jc w:val="both"/>
        <w:rPr>
          <w:rFonts w:eastAsia="Times New Roman"/>
          <w:bCs/>
          <w:shd w:val="clear" w:color="auto" w:fill="FFFFFF"/>
        </w:rPr>
      </w:pPr>
      <w:r>
        <w:rPr>
          <w:rFonts w:eastAsia="Times New Roman"/>
          <w:b/>
          <w:bCs/>
          <w:shd w:val="clear" w:color="auto" w:fill="FFFFFF"/>
        </w:rPr>
        <w:t>ΠΡΟΕΔΡΕΥΩΝ (Γεώργιος Βαρεμένος):</w:t>
      </w:r>
      <w:r>
        <w:rPr>
          <w:rFonts w:eastAsia="Times New Roman"/>
          <w:bCs/>
          <w:shd w:val="clear" w:color="auto" w:fill="FFFFFF"/>
        </w:rPr>
        <w:t xml:space="preserve"> Αρκεί να έχετε υπ’ όψιν σας και τον χρόνο που κυλάει. </w:t>
      </w:r>
    </w:p>
    <w:p w14:paraId="5760BD82" w14:textId="77777777" w:rsidR="003F14BB" w:rsidRDefault="00F37CA6">
      <w:pPr>
        <w:spacing w:line="600" w:lineRule="auto"/>
        <w:ind w:firstLine="720"/>
        <w:jc w:val="both"/>
        <w:rPr>
          <w:rFonts w:eastAsia="Times New Roman"/>
          <w:bCs/>
          <w:shd w:val="clear" w:color="auto" w:fill="FFFFFF"/>
        </w:rPr>
      </w:pPr>
      <w:r>
        <w:rPr>
          <w:rFonts w:eastAsia="Times New Roman"/>
          <w:b/>
          <w:bCs/>
          <w:shd w:val="clear" w:color="auto" w:fill="FFFFFF"/>
        </w:rPr>
        <w:t>ΜΑΥΡΟΥΔΗΣ ΒΟΡΙΔΗΣ:</w:t>
      </w:r>
      <w:r>
        <w:rPr>
          <w:rFonts w:eastAsia="Times New Roman"/>
          <w:bCs/>
          <w:shd w:val="clear" w:color="auto" w:fill="FFFFFF"/>
        </w:rPr>
        <w:t xml:space="preserve"> Θα έχω λίγο την ανοχή σας; </w:t>
      </w:r>
    </w:p>
    <w:p w14:paraId="5760BD83" w14:textId="77777777" w:rsidR="003F14BB" w:rsidRDefault="00F37CA6">
      <w:pPr>
        <w:spacing w:line="600" w:lineRule="auto"/>
        <w:ind w:firstLine="720"/>
        <w:jc w:val="both"/>
        <w:rPr>
          <w:rFonts w:eastAsia="Times New Roman" w:cs="Times New Roman"/>
          <w:bCs/>
          <w:shd w:val="clear" w:color="auto" w:fill="FFFFFF"/>
        </w:rPr>
      </w:pPr>
      <w:r>
        <w:rPr>
          <w:rFonts w:eastAsia="Times New Roman"/>
          <w:b/>
          <w:bCs/>
          <w:shd w:val="clear" w:color="auto" w:fill="FFFFFF"/>
        </w:rPr>
        <w:t xml:space="preserve">ΠΡΟΕΔΡΕΥΩΝ (Γεώργιος </w:t>
      </w:r>
      <w:r>
        <w:rPr>
          <w:rFonts w:eastAsia="Times New Roman"/>
          <w:b/>
          <w:bCs/>
          <w:shd w:val="clear" w:color="auto" w:fill="FFFFFF"/>
        </w:rPr>
        <w:t>Βαρεμένος):</w:t>
      </w:r>
      <w:r>
        <w:rPr>
          <w:rFonts w:eastAsia="Times New Roman"/>
          <w:bCs/>
          <w:shd w:val="clear" w:color="auto" w:fill="FFFFFF"/>
        </w:rPr>
        <w:t xml:space="preserve"> Εντάξει. </w:t>
      </w:r>
    </w:p>
    <w:p w14:paraId="5760BD84" w14:textId="77777777" w:rsidR="003F14BB" w:rsidRDefault="00F37CA6">
      <w:pPr>
        <w:tabs>
          <w:tab w:val="left" w:pos="3170"/>
        </w:tabs>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Ευχαριστώ πολύ. </w:t>
      </w:r>
    </w:p>
    <w:p w14:paraId="5760BD85" w14:textId="77777777" w:rsidR="003F14BB" w:rsidRDefault="00F37CA6">
      <w:pPr>
        <w:tabs>
          <w:tab w:val="left" w:pos="3170"/>
        </w:tabs>
        <w:spacing w:line="600" w:lineRule="auto"/>
        <w:ind w:firstLine="720"/>
        <w:jc w:val="both"/>
        <w:rPr>
          <w:rFonts w:eastAsia="Times New Roman" w:cs="Times New Roman"/>
          <w:szCs w:val="24"/>
        </w:rPr>
      </w:pPr>
      <w:r>
        <w:rPr>
          <w:rFonts w:eastAsia="Times New Roman" w:cs="Times New Roman"/>
          <w:szCs w:val="24"/>
        </w:rPr>
        <w:t>Έρχομαι, λοιπόν, στο συγκεκριμένο</w:t>
      </w:r>
      <w:r>
        <w:rPr>
          <w:rFonts w:eastAsia="Times New Roman" w:cs="Times New Roman"/>
          <w:szCs w:val="24"/>
        </w:rPr>
        <w:t>.</w:t>
      </w:r>
      <w:r>
        <w:rPr>
          <w:rFonts w:eastAsia="Times New Roman" w:cs="Times New Roman"/>
          <w:szCs w:val="24"/>
        </w:rPr>
        <w:t xml:space="preserve"> </w:t>
      </w:r>
      <w:r>
        <w:rPr>
          <w:rFonts w:eastAsia="Times New Roman" w:cs="Times New Roman"/>
          <w:szCs w:val="24"/>
        </w:rPr>
        <w:t>Λοιπόν,</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υβέρνηση Αριστεράς. Υγεία: χώρος μεγάλης ευαισθησίας. Περιμένει τομές, κάτι να δει. Τι έχετε αλλάξει; Φωνάζατε για το </w:t>
      </w:r>
      <w:r>
        <w:rPr>
          <w:rFonts w:eastAsia="Times New Roman" w:cs="Times New Roman"/>
          <w:szCs w:val="24"/>
          <w:lang w:val="en-US"/>
        </w:rPr>
        <w:t>claw</w:t>
      </w:r>
      <w:r>
        <w:rPr>
          <w:rFonts w:eastAsia="Times New Roman" w:cs="Times New Roman"/>
          <w:szCs w:val="24"/>
        </w:rPr>
        <w:t xml:space="preserve"> </w:t>
      </w:r>
      <w:r>
        <w:rPr>
          <w:rFonts w:eastAsia="Times New Roman" w:cs="Times New Roman"/>
          <w:szCs w:val="24"/>
          <w:lang w:val="en-US"/>
        </w:rPr>
        <w:t>back</w:t>
      </w:r>
      <w:r>
        <w:rPr>
          <w:rFonts w:eastAsia="Times New Roman" w:cs="Times New Roman"/>
          <w:szCs w:val="24"/>
        </w:rPr>
        <w:t>. Το αλλάξατε; Φωνάζατε για</w:t>
      </w:r>
      <w:r>
        <w:rPr>
          <w:rFonts w:eastAsia="Times New Roman" w:cs="Times New Roman"/>
          <w:szCs w:val="24"/>
        </w:rPr>
        <w:t xml:space="preserve"> τα </w:t>
      </w:r>
      <w:r>
        <w:rPr>
          <w:rFonts w:eastAsia="Times New Roman" w:cs="Times New Roman"/>
          <w:szCs w:val="24"/>
          <w:lang w:val="en-US"/>
        </w:rPr>
        <w:t>rebate</w:t>
      </w:r>
      <w:r>
        <w:rPr>
          <w:rFonts w:eastAsia="Times New Roman" w:cs="Times New Roman"/>
          <w:szCs w:val="24"/>
        </w:rPr>
        <w:t>. Τα αλλάξατε; Φωνάζατε για την ΕΣΑΝ. Την αλλάξατε; Φωνάζατε για τις εφημερίες. Αλλάξατε τίποτα; Τι έχετε αλλάξει; Φωνάζατε για την πρωτοβάθμια. Αλλάξατε τίποτα; Είστε Κυβέρνηση δύο χρόνια και όλη η αρχιτεκτονική είναι η ίδια. Και εκείνο το οποίο</w:t>
      </w:r>
      <w:r>
        <w:rPr>
          <w:rFonts w:eastAsia="Times New Roman" w:cs="Times New Roman"/>
          <w:szCs w:val="24"/>
        </w:rPr>
        <w:t xml:space="preserve"> κάνετε και εισηγείστε εδώ, σε αυτό το νομοσχέδιο -και θα εξηγήσω γιατί- είναι στην πραγματικότητα κακώς νοούμενες μικροκομματικές, ρουσφετολογικές διευθετήσεις. Δεν κάνετε, όμως, και τίποτε άλλο γενικώς. </w:t>
      </w:r>
    </w:p>
    <w:p w14:paraId="5760BD86" w14:textId="77777777" w:rsidR="003F14BB" w:rsidRDefault="00F37CA6">
      <w:pPr>
        <w:tabs>
          <w:tab w:val="left" w:pos="3170"/>
        </w:tabs>
        <w:spacing w:line="600" w:lineRule="auto"/>
        <w:ind w:firstLine="720"/>
        <w:jc w:val="both"/>
        <w:rPr>
          <w:rFonts w:eastAsia="Times New Roman" w:cs="Times New Roman"/>
          <w:szCs w:val="24"/>
        </w:rPr>
      </w:pPr>
      <w:r>
        <w:rPr>
          <w:rFonts w:eastAsia="Times New Roman" w:cs="Times New Roman"/>
          <w:szCs w:val="24"/>
        </w:rPr>
        <w:t xml:space="preserve">Πού είναι το μεγάλο όραμα της Αριστεράς για την </w:t>
      </w:r>
      <w:r>
        <w:rPr>
          <w:rFonts w:eastAsia="Times New Roman" w:cs="Times New Roman"/>
          <w:szCs w:val="24"/>
        </w:rPr>
        <w:t>υ</w:t>
      </w:r>
      <w:r>
        <w:rPr>
          <w:rFonts w:eastAsia="Times New Roman" w:cs="Times New Roman"/>
          <w:szCs w:val="24"/>
        </w:rPr>
        <w:t>γ</w:t>
      </w:r>
      <w:r>
        <w:rPr>
          <w:rFonts w:eastAsia="Times New Roman" w:cs="Times New Roman"/>
          <w:szCs w:val="24"/>
        </w:rPr>
        <w:t xml:space="preserve">εία; Τι έχετε αλλάξει για να πούμε, «Να μια μεγάλη τομή» και να διαφωνήσω κι εγώ, να σκίσω τα ιμάτιά μου που δεν μου αρέσει η Αριστερά και οι Αριστερές πολιτικές, να τσακωθούμε στα σοβαρά για κάτι. Τι είναι αυτό το συγκλονιστικό; Τι έχετε κάνει δυο χρόνια </w:t>
      </w:r>
      <w:r>
        <w:rPr>
          <w:rFonts w:eastAsia="Times New Roman" w:cs="Times New Roman"/>
          <w:szCs w:val="24"/>
        </w:rPr>
        <w:t xml:space="preserve">τώρα, ώστε να διαφωνήσουμε σε ένα μεγάλο ζήτημα; </w:t>
      </w:r>
    </w:p>
    <w:p w14:paraId="5760BD87" w14:textId="77777777" w:rsidR="003F14BB" w:rsidRDefault="00F37CA6">
      <w:pPr>
        <w:tabs>
          <w:tab w:val="left" w:pos="3170"/>
        </w:tabs>
        <w:spacing w:line="600" w:lineRule="auto"/>
        <w:ind w:firstLine="720"/>
        <w:jc w:val="both"/>
        <w:rPr>
          <w:rFonts w:eastAsia="Times New Roman" w:cs="Times New Roman"/>
          <w:szCs w:val="24"/>
        </w:rPr>
      </w:pPr>
      <w:r>
        <w:rPr>
          <w:rFonts w:eastAsia="Times New Roman" w:cs="Times New Roman"/>
          <w:szCs w:val="24"/>
        </w:rPr>
        <w:t>Διότι προσέξτε πού διαφωνούμε: Τι είναι αυτό που κάνετε τώρα, με αυτό που δίνετε παράταση σε αυτούς που έφυγαν από την υπόθεση του ΙΚΑ κ.λπ.; Ξέρετε τι κάνετε τώρα; Αδικείτε ανθρώπους. Ξέρετε γιατί αδικείτε</w:t>
      </w:r>
      <w:r>
        <w:rPr>
          <w:rFonts w:eastAsia="Times New Roman" w:cs="Times New Roman"/>
          <w:szCs w:val="24"/>
        </w:rPr>
        <w:t xml:space="preserve"> ανθρώπους; Είχατε διαφωνία με τη συγκεκριμένη ρύθμιση για το ΙΚΑ που έκανε ο Γεωργιάδης στο</w:t>
      </w:r>
      <w:r>
        <w:rPr>
          <w:rFonts w:eastAsia="Times New Roman" w:cs="Times New Roman"/>
          <w:szCs w:val="24"/>
        </w:rPr>
        <w:t>ν</w:t>
      </w:r>
      <w:r>
        <w:rPr>
          <w:rFonts w:eastAsia="Times New Roman" w:cs="Times New Roman"/>
          <w:szCs w:val="24"/>
        </w:rPr>
        <w:t xml:space="preserve"> ΣΥΡΙΖΑ; Είχατε. Καταργείστε τη. Γιατί δεν την καταργείτε; Να την καταργήσετε για όλους όμως. Όχι, να πείτε: «Όσοι την πατήσατε, παιδιά, και πήγατε και κλείσατε τα</w:t>
      </w:r>
      <w:r>
        <w:rPr>
          <w:rFonts w:eastAsia="Times New Roman" w:cs="Times New Roman"/>
          <w:szCs w:val="24"/>
        </w:rPr>
        <w:t xml:space="preserve"> ιατρεία σας τελειώσατε. Όσοι την πατήσατε και είπατε</w:t>
      </w:r>
      <w:r>
        <w:rPr>
          <w:rFonts w:eastAsia="Times New Roman" w:cs="Times New Roman"/>
          <w:szCs w:val="24"/>
        </w:rPr>
        <w:t>:</w:t>
      </w:r>
      <w:r>
        <w:rPr>
          <w:rFonts w:eastAsia="Times New Roman" w:cs="Times New Roman"/>
          <w:szCs w:val="24"/>
        </w:rPr>
        <w:t xml:space="preserve"> «Εμείς φεύγουμε από το ΠΕΔΥ» κι εσείς την πατήσατε. Εσείς, όμως, που κάνατε ασφαλιστικά μέτρα, εσάς θα σας δώσουμε μια παράταση.» Γιατί οι άλλοι τι έκαναν δηλαδή; Δεν σας αρέσει η ρύθμιση; Αλλάξτε τη σ</w:t>
      </w:r>
      <w:r>
        <w:rPr>
          <w:rFonts w:eastAsia="Times New Roman" w:cs="Times New Roman"/>
          <w:szCs w:val="24"/>
        </w:rPr>
        <w:t>υνολικά. Πείτε</w:t>
      </w:r>
      <w:r>
        <w:rPr>
          <w:rFonts w:eastAsia="Times New Roman" w:cs="Times New Roman"/>
          <w:szCs w:val="24"/>
        </w:rPr>
        <w:t>:</w:t>
      </w:r>
      <w:r>
        <w:rPr>
          <w:rFonts w:eastAsia="Times New Roman" w:cs="Times New Roman"/>
          <w:szCs w:val="24"/>
        </w:rPr>
        <w:t xml:space="preserve"> «Αυτή τη ρύθμιση εμείς την παίρνουμε πίσω και ερχόμαστε και το ξεκάνουμε αυτό». Δηλαδή, ερχόμαστε τώρα και σε αυτούς που συμμορφώθηκαν στον νόμο λέμε</w:t>
      </w:r>
      <w:r>
        <w:rPr>
          <w:rFonts w:eastAsia="Times New Roman" w:cs="Times New Roman"/>
          <w:szCs w:val="24"/>
        </w:rPr>
        <w:t>:</w:t>
      </w:r>
      <w:r>
        <w:rPr>
          <w:rFonts w:eastAsia="Times New Roman" w:cs="Times New Roman"/>
          <w:szCs w:val="24"/>
        </w:rPr>
        <w:t xml:space="preserve"> «Εσείς είστε οι χαζοί της παρέας και τα κορόιδα». Τους άλλους, όμως, τους τακτοποιούμε. </w:t>
      </w:r>
    </w:p>
    <w:p w14:paraId="5760BD88" w14:textId="77777777" w:rsidR="003F14BB" w:rsidRDefault="00F37CA6">
      <w:pPr>
        <w:tabs>
          <w:tab w:val="left" w:pos="3170"/>
        </w:tabs>
        <w:spacing w:line="600" w:lineRule="auto"/>
        <w:ind w:firstLine="720"/>
        <w:jc w:val="both"/>
        <w:rPr>
          <w:rFonts w:eastAsia="Times New Roman" w:cs="Times New Roman"/>
          <w:szCs w:val="24"/>
        </w:rPr>
      </w:pPr>
      <w:r>
        <w:rPr>
          <w:rFonts w:eastAsia="Times New Roman" w:cs="Times New Roman"/>
          <w:szCs w:val="24"/>
        </w:rPr>
        <w:t xml:space="preserve">Πάμε σε άλλο θέμα: Φωνάζετε για το ΚΕΕΛΠΝΟ. Ερώτηση: Δύο χρόνια γιατί δεν βάλατε το ΚΕΕΛΠΝΟ στο δημόσιο λογιστικό; </w:t>
      </w:r>
    </w:p>
    <w:p w14:paraId="5760BD89"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Μπήκε, κύριε Βορίδη. </w:t>
      </w:r>
    </w:p>
    <w:p w14:paraId="5760BD8A"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Πότε; </w:t>
      </w:r>
    </w:p>
    <w:p w14:paraId="5760BD8B"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Από πέρσι τον Μάιο, κύριε Βορίδη. </w:t>
      </w:r>
    </w:p>
    <w:p w14:paraId="5760BD8C"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Προσέξτε κάτι. Έρχεστε σήμερα και εξαιρείτε την ΑΕΜΥ.</w:t>
      </w:r>
    </w:p>
    <w:p w14:paraId="5760BD8D"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Όχι, δεν την εξαιρούμε. </w:t>
      </w:r>
    </w:p>
    <w:p w14:paraId="5760BD8E"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Αν θέλετε να διαβάσουμε πάλι τα νομικά…</w:t>
      </w:r>
    </w:p>
    <w:p w14:paraId="5760BD8F"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Δεν την εξαιρούμε. Είναι εξαιρεμένη ως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ενώ το βάλαμε. </w:t>
      </w:r>
    </w:p>
    <w:p w14:paraId="5760BD90"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Αφήστε με να πω και θα απαντήσετε. </w:t>
      </w:r>
    </w:p>
    <w:p w14:paraId="5760BD91"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Βορίδη, ολοκληρώστε. </w:t>
      </w:r>
    </w:p>
    <w:p w14:paraId="5760BD92"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Τελειώνω, κύρι</w:t>
      </w:r>
      <w:r>
        <w:rPr>
          <w:rFonts w:eastAsia="Times New Roman" w:cs="Times New Roman"/>
          <w:szCs w:val="24"/>
        </w:rPr>
        <w:t xml:space="preserve">ε Πρόεδρε. </w:t>
      </w:r>
    </w:p>
    <w:p w14:paraId="5760BD93"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Σκίσαμε τα ιμάτιά μας. Μη σκίσουμε και τον Κανονισμό. </w:t>
      </w:r>
    </w:p>
    <w:p w14:paraId="5760BD94"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Έχετε δίκιο σε αυτό. Βλέπετε, όμως, αυτό είναι συνέπεια του αρχικού σφάλματος, του τρόπου που συζητούμε. Ενός κακού μύρια έπονται</w:t>
      </w:r>
      <w:r>
        <w:rPr>
          <w:rFonts w:eastAsia="Times New Roman" w:cs="Times New Roman"/>
          <w:szCs w:val="24"/>
        </w:rPr>
        <w:t>!</w:t>
      </w:r>
      <w:r>
        <w:rPr>
          <w:rFonts w:eastAsia="Times New Roman" w:cs="Times New Roman"/>
          <w:szCs w:val="24"/>
        </w:rPr>
        <w:t xml:space="preserve"> Τώρα ε</w:t>
      </w:r>
      <w:r>
        <w:rPr>
          <w:rFonts w:eastAsia="Times New Roman" w:cs="Times New Roman"/>
          <w:szCs w:val="24"/>
        </w:rPr>
        <w:t xml:space="preserve">γώ είμαι πράγματι ασυνεπής. Γιατί όμως; Γιατί έχουμε κάνει την προηγούμενη ρύθμιση. Θα τελειώσω, όμως, πολύ γρήγορα. </w:t>
      </w:r>
    </w:p>
    <w:p w14:paraId="5760BD95"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Φέρνετε τροπολογία για την πρωτοβάθμια. Κατ</w:t>
      </w:r>
      <w:r>
        <w:rPr>
          <w:rFonts w:eastAsia="Times New Roman" w:cs="Times New Roman"/>
          <w:szCs w:val="24"/>
        </w:rPr>
        <w:t xml:space="preserve">’ </w:t>
      </w:r>
      <w:r>
        <w:rPr>
          <w:rFonts w:eastAsia="Times New Roman" w:cs="Times New Roman"/>
          <w:szCs w:val="24"/>
        </w:rPr>
        <w:t>αρχάς, θα κάνουμε συζήτηση για την πρωτοβάθμια; Βάζετε έναν καινούρ</w:t>
      </w:r>
      <w:r>
        <w:rPr>
          <w:rFonts w:eastAsia="Times New Roman" w:cs="Times New Roman"/>
          <w:szCs w:val="24"/>
        </w:rPr>
        <w:t>γ</w:t>
      </w:r>
      <w:r>
        <w:rPr>
          <w:rFonts w:eastAsia="Times New Roman" w:cs="Times New Roman"/>
          <w:szCs w:val="24"/>
        </w:rPr>
        <w:t>ιο μηχανισμό. Να σας πω τ</w:t>
      </w:r>
      <w:r>
        <w:rPr>
          <w:rFonts w:eastAsia="Times New Roman" w:cs="Times New Roman"/>
          <w:szCs w:val="24"/>
        </w:rPr>
        <w:t xml:space="preserve">ην αλήθεια, εγώ θεωρώ ότι εδώ θα έπρεπε να ανοίξει μια τεράστια συζήτηση για το τι κάνει αυτός ο μηχανισμός. Τι είναι αυτό; Τι υπηρεσίες παρέχει; </w:t>
      </w:r>
    </w:p>
    <w:p w14:paraId="5760BD96"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Ερχόμαστε και λέμε τώρα ότι δίπλα στο ΠΕΔΥ θα βάλουμε κάποιους που θα το επικουρούν, γιατί βρήκαμε κάτι λεφτά</w:t>
      </w:r>
      <w:r>
        <w:rPr>
          <w:rFonts w:eastAsia="Times New Roman" w:cs="Times New Roman"/>
          <w:szCs w:val="24"/>
        </w:rPr>
        <w:t>, τα 145 εκατομμύρια. Να τα δεχθώ όλα αυτά. Πότε τα βρήκατε; Χθες; Τα έχετε βρει ένα χρονικό διάστημα πριν. Γιατί δεν έρχεστε να κάνετε μια οργανωμένη παρέμβαση, να κάνουμε κουβέντα πάνω σε αυτό, να δούμε τι γίνεται με αυτά, να δούμε τι σημαίνει «δύο χρόνι</w:t>
      </w:r>
      <w:r>
        <w:rPr>
          <w:rFonts w:eastAsia="Times New Roman" w:cs="Times New Roman"/>
          <w:szCs w:val="24"/>
        </w:rPr>
        <w:t>α», να δούμε τι παροχή υπηρεσίας είναι αυτή, να δούμε τι θα γίνει μετά τα δύο χρόνια με αυτούς τους ανθρώπους, να δούμε γιατί αυτές οι ειδικότητες και όχι άλλες, να δούμε πώς θα κουμπώσει αυτό με το ΠΕΔΥ και με τα κέντρα υγείας τα οποία υπάρχουν αυτή τη στ</w:t>
      </w:r>
      <w:r>
        <w:rPr>
          <w:rFonts w:eastAsia="Times New Roman" w:cs="Times New Roman"/>
          <w:szCs w:val="24"/>
        </w:rPr>
        <w:t xml:space="preserve">ιγμή. Έτσι; Με τροπολογία; Τώρα, γιατί βρήκαμε κάτι λεφτά και θέλουμε να βάλουμε μερικούς; </w:t>
      </w:r>
    </w:p>
    <w:p w14:paraId="5760BD97"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Ολοκληρώστε, κύριε Βορίδη. </w:t>
      </w:r>
    </w:p>
    <w:p w14:paraId="5760BD98"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Προσέξτε. Λέτε ότι δεν είναι ρουσφετολογικό. Τα κριτήρια όμως, οι προϋποθέσεις, το ποιοι, ποια προσόντα, η μοριοδότηση, όλα τα καθορίζει ο Υπουργός, με υπουργική απόφαση. Πώς δεν είναι ρουσφετολογικό; Λέει, «Θα το πάω στο ΑΣΕΠ». Ε, βέβαια, αν το φτιάξει όλ</w:t>
      </w:r>
      <w:r>
        <w:rPr>
          <w:rFonts w:eastAsia="Times New Roman" w:cs="Times New Roman"/>
          <w:szCs w:val="24"/>
        </w:rPr>
        <w:t xml:space="preserve">ο το κάδρο ο Υπουργός, μετά θα το πάω στο ΑΣΕΠ να διαβάσει το κάδρο. </w:t>
      </w:r>
    </w:p>
    <w:p w14:paraId="5760BD99" w14:textId="77777777" w:rsidR="003F14BB" w:rsidRDefault="00F37CA6">
      <w:pPr>
        <w:tabs>
          <w:tab w:val="left" w:pos="2820"/>
        </w:tabs>
        <w:spacing w:line="600" w:lineRule="auto"/>
        <w:ind w:firstLine="720"/>
        <w:jc w:val="both"/>
        <w:rPr>
          <w:rFonts w:eastAsia="Times New Roman"/>
          <w:szCs w:val="24"/>
        </w:rPr>
      </w:pPr>
      <w:r>
        <w:rPr>
          <w:rFonts w:eastAsia="Times New Roman"/>
          <w:szCs w:val="24"/>
        </w:rPr>
        <w:t>Να πω και κάτι ακόμα τελευταίο. Είπε ένας άλλος συνάδελφος, «Είναι δικός σας ο Βλασταράκος». Ερώτηση: Από τους ιατρικούς συλλόγους γιατί τους παίρνετε αυτό το χαρτί που δίνουν, ότι καλώς</w:t>
      </w:r>
      <w:r>
        <w:rPr>
          <w:rFonts w:eastAsia="Times New Roman"/>
          <w:szCs w:val="24"/>
        </w:rPr>
        <w:t xml:space="preserve"> οι γιατροί μπορούν να είναι γιατροί, το </w:t>
      </w:r>
      <w:r>
        <w:rPr>
          <w:rFonts w:eastAsia="Times New Roman"/>
          <w:szCs w:val="24"/>
          <w:lang w:val="en-US"/>
        </w:rPr>
        <w:t>good</w:t>
      </w:r>
      <w:r>
        <w:rPr>
          <w:rFonts w:eastAsia="Times New Roman"/>
          <w:szCs w:val="24"/>
        </w:rPr>
        <w:t xml:space="preserve"> </w:t>
      </w:r>
      <w:r>
        <w:rPr>
          <w:rFonts w:eastAsia="Times New Roman"/>
          <w:szCs w:val="24"/>
          <w:lang w:val="en-US"/>
        </w:rPr>
        <w:t>standing</w:t>
      </w:r>
      <w:r>
        <w:rPr>
          <w:rFonts w:eastAsia="Times New Roman"/>
          <w:szCs w:val="24"/>
        </w:rPr>
        <w:t xml:space="preserve"> ας πούμε; Αυτό το πιστοποιητικό γιατί το παίρνετε από τους τοπικούς συλλόγους; Η γενική κατεύθυνση παντού στον κόσμο είναι να παρέχουμε υπηρεσίες σε τοπικό επίπεδο, να πηγαίνει ο γιατρός στη Λάρισα στο</w:t>
      </w:r>
      <w:r>
        <w:rPr>
          <w:rFonts w:eastAsia="Times New Roman"/>
          <w:szCs w:val="24"/>
        </w:rPr>
        <w:t xml:space="preserve">ν Ιατρικό Σύλλογο Λάρισας. </w:t>
      </w:r>
    </w:p>
    <w:p w14:paraId="5760BD9A" w14:textId="77777777" w:rsidR="003F14BB" w:rsidRDefault="00F37CA6">
      <w:pPr>
        <w:tabs>
          <w:tab w:val="left" w:pos="2820"/>
        </w:tabs>
        <w:spacing w:line="600" w:lineRule="auto"/>
        <w:ind w:firstLine="720"/>
        <w:jc w:val="both"/>
        <w:rPr>
          <w:rFonts w:eastAsia="Times New Roman"/>
          <w:szCs w:val="24"/>
        </w:rPr>
      </w:pPr>
      <w:r>
        <w:rPr>
          <w:rFonts w:eastAsia="Times New Roman"/>
          <w:b/>
          <w:szCs w:val="24"/>
        </w:rPr>
        <w:t xml:space="preserve">ΜΕΡΟΠΗ ΤΖΟΥΦΗ: </w:t>
      </w:r>
      <w:r>
        <w:rPr>
          <w:rFonts w:eastAsia="Times New Roman"/>
          <w:szCs w:val="24"/>
        </w:rPr>
        <w:t xml:space="preserve">Διαβάστε την απάντηση. </w:t>
      </w:r>
    </w:p>
    <w:p w14:paraId="5760BD9B" w14:textId="77777777" w:rsidR="003F14BB" w:rsidRDefault="00F37CA6">
      <w:pPr>
        <w:tabs>
          <w:tab w:val="left" w:pos="2820"/>
        </w:tabs>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Το κάνετε. Θα το δείτε. Είναι η παράγραφος 4 της διατάξεως. </w:t>
      </w:r>
    </w:p>
    <w:p w14:paraId="5760BD9C" w14:textId="77777777" w:rsidR="003F14BB" w:rsidRDefault="00F37CA6">
      <w:pPr>
        <w:tabs>
          <w:tab w:val="left" w:pos="2820"/>
        </w:tabs>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Κύριε Βορίδη, παρακαλώ να τελειώνουμε.</w:t>
      </w:r>
    </w:p>
    <w:p w14:paraId="5760BD9D" w14:textId="77777777" w:rsidR="003F14BB" w:rsidRDefault="00F37CA6">
      <w:pPr>
        <w:tabs>
          <w:tab w:val="left" w:pos="2820"/>
        </w:tabs>
        <w:spacing w:line="600" w:lineRule="auto"/>
        <w:ind w:firstLine="720"/>
        <w:jc w:val="both"/>
        <w:rPr>
          <w:rFonts w:eastAsia="Times New Roman"/>
          <w:szCs w:val="24"/>
        </w:rPr>
      </w:pPr>
      <w:r>
        <w:rPr>
          <w:rFonts w:eastAsia="Times New Roman"/>
          <w:b/>
          <w:szCs w:val="24"/>
        </w:rPr>
        <w:t xml:space="preserve">ΜΕΡΟΠΗ ΤΖΟΥΦΗ: </w:t>
      </w:r>
      <w:r>
        <w:rPr>
          <w:rFonts w:eastAsia="Times New Roman"/>
          <w:szCs w:val="24"/>
        </w:rPr>
        <w:t>Δεν το ξέρετε.</w:t>
      </w:r>
    </w:p>
    <w:p w14:paraId="5760BD9E" w14:textId="77777777" w:rsidR="003F14BB" w:rsidRDefault="00F37CA6">
      <w:pPr>
        <w:tabs>
          <w:tab w:val="left" w:pos="2820"/>
        </w:tabs>
        <w:spacing w:line="600" w:lineRule="auto"/>
        <w:ind w:firstLine="720"/>
        <w:jc w:val="both"/>
        <w:rPr>
          <w:rFonts w:eastAsia="Times New Roman"/>
          <w:szCs w:val="24"/>
        </w:rPr>
      </w:pPr>
      <w:r>
        <w:rPr>
          <w:rFonts w:eastAsia="Times New Roman"/>
          <w:b/>
          <w:szCs w:val="24"/>
        </w:rPr>
        <w:t>ΑΝΔΡΕΑΣ</w:t>
      </w:r>
      <w:r>
        <w:rPr>
          <w:rFonts w:eastAsia="Times New Roman"/>
          <w:b/>
          <w:szCs w:val="24"/>
        </w:rPr>
        <w:t xml:space="preserve"> ΞΑΝΘΟΣ (Υπουργός Υγείας):</w:t>
      </w:r>
      <w:r>
        <w:rPr>
          <w:rFonts w:eastAsia="Times New Roman"/>
          <w:szCs w:val="24"/>
        </w:rPr>
        <w:t xml:space="preserve"> Διασύνδεση ηλεκτρονική γίνεται.</w:t>
      </w:r>
    </w:p>
    <w:p w14:paraId="5760BD9F" w14:textId="77777777" w:rsidR="003F14BB" w:rsidRDefault="00F37CA6">
      <w:pPr>
        <w:tabs>
          <w:tab w:val="left" w:pos="2820"/>
        </w:tabs>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Όχι. Να διαβάσουμε τη διάταξη; </w:t>
      </w:r>
    </w:p>
    <w:p w14:paraId="5760BDA0" w14:textId="77777777" w:rsidR="003F14BB" w:rsidRDefault="00F37CA6">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Κύριε Βορίδη, η ανοχή παίρνει άλλο</w:t>
      </w:r>
      <w:r>
        <w:rPr>
          <w:rFonts w:eastAsia="Times New Roman"/>
          <w:szCs w:val="24"/>
        </w:rPr>
        <w:t>ν</w:t>
      </w:r>
      <w:r>
        <w:rPr>
          <w:rFonts w:eastAsia="Times New Roman"/>
          <w:szCs w:val="24"/>
        </w:rPr>
        <w:t xml:space="preserve"> χαρακτήρα από δω και πέρα.</w:t>
      </w:r>
    </w:p>
    <w:p w14:paraId="5760BDA1" w14:textId="77777777" w:rsidR="003F14BB" w:rsidRDefault="00F37CA6">
      <w:pPr>
        <w:tabs>
          <w:tab w:val="left" w:pos="2820"/>
        </w:tabs>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Είναι το 54…</w:t>
      </w:r>
    </w:p>
    <w:p w14:paraId="5760BDA2" w14:textId="77777777" w:rsidR="003F14BB" w:rsidRDefault="00F37CA6">
      <w:pPr>
        <w:tabs>
          <w:tab w:val="left" w:pos="2820"/>
        </w:tabs>
        <w:spacing w:line="600" w:lineRule="auto"/>
        <w:ind w:firstLine="720"/>
        <w:jc w:val="both"/>
        <w:rPr>
          <w:rFonts w:eastAsia="Times New Roman"/>
          <w:szCs w:val="24"/>
        </w:rPr>
      </w:pPr>
      <w:r>
        <w:rPr>
          <w:rFonts w:eastAsia="Times New Roman"/>
          <w:b/>
          <w:szCs w:val="24"/>
        </w:rPr>
        <w:t xml:space="preserve">ΜΕΡΟΠΗ ΤΖΟΥΦΗ: </w:t>
      </w:r>
      <w:r>
        <w:rPr>
          <w:rFonts w:eastAsia="Times New Roman"/>
          <w:szCs w:val="24"/>
        </w:rPr>
        <w:t>Εσείς το καταργήσατε.</w:t>
      </w:r>
    </w:p>
    <w:p w14:paraId="5760BDA3" w14:textId="77777777" w:rsidR="003F14BB" w:rsidRDefault="00F37CA6">
      <w:pPr>
        <w:tabs>
          <w:tab w:val="left" w:pos="2820"/>
        </w:tabs>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Τι καταργήσαμε; «Με βάση τα παραπάνω στοιχεία ο Πανελλήνιος Ιατρικός Σύλλογος παρέχει μετά από αίτημα του γιατρού πιστοποιητικά ορθής άσκησης του ιατρικού επαγγέλματος». Αυτό είναι χαρτί το οποίο έδιναν οι περιφερει</w:t>
      </w:r>
      <w:r>
        <w:rPr>
          <w:rFonts w:eastAsia="Times New Roman"/>
          <w:szCs w:val="24"/>
        </w:rPr>
        <w:t>ακοί σύλλογοι.</w:t>
      </w:r>
    </w:p>
    <w:p w14:paraId="5760BDA4" w14:textId="77777777" w:rsidR="003F14BB" w:rsidRDefault="00F37CA6">
      <w:pPr>
        <w:tabs>
          <w:tab w:val="left" w:pos="2820"/>
        </w:tabs>
        <w:spacing w:line="600" w:lineRule="auto"/>
        <w:ind w:firstLine="720"/>
        <w:jc w:val="both"/>
        <w:rPr>
          <w:rFonts w:eastAsia="Times New Roman"/>
          <w:szCs w:val="24"/>
        </w:rPr>
      </w:pPr>
      <w:r>
        <w:rPr>
          <w:rFonts w:eastAsia="Times New Roman"/>
          <w:b/>
          <w:szCs w:val="24"/>
        </w:rPr>
        <w:t xml:space="preserve">ΜΕΡΟΠΗ ΤΖΟΥΦΗ: </w:t>
      </w:r>
      <w:r>
        <w:rPr>
          <w:rFonts w:eastAsia="Times New Roman"/>
          <w:szCs w:val="24"/>
        </w:rPr>
        <w:t>Όταν υπήρχαν, διότι στη συνέχεια έγινε ενιαία περιφέρεια.</w:t>
      </w:r>
    </w:p>
    <w:p w14:paraId="5760BDA5" w14:textId="77777777" w:rsidR="003F14BB" w:rsidRDefault="00F37CA6">
      <w:pPr>
        <w:tabs>
          <w:tab w:val="left" w:pos="2820"/>
        </w:tabs>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Πώς, «όταν υπήρχαν»; Τώρα το δίνουν. Μην το λέτε τώρα αυτό. Μιλήστε με τους συλλόγους. </w:t>
      </w:r>
    </w:p>
    <w:p w14:paraId="5760BDA6" w14:textId="77777777" w:rsidR="003F14BB" w:rsidRDefault="00F37CA6">
      <w:pPr>
        <w:tabs>
          <w:tab w:val="left" w:pos="2820"/>
        </w:tabs>
        <w:spacing w:line="600" w:lineRule="auto"/>
        <w:ind w:firstLine="720"/>
        <w:jc w:val="both"/>
        <w:rPr>
          <w:rFonts w:eastAsia="Times New Roman"/>
          <w:szCs w:val="24"/>
        </w:rPr>
      </w:pPr>
      <w:r>
        <w:rPr>
          <w:rFonts w:eastAsia="Times New Roman"/>
          <w:b/>
          <w:szCs w:val="24"/>
        </w:rPr>
        <w:t>ΜΕΡΟΠΗ ΤΖΟΥΦΗ:</w:t>
      </w:r>
      <w:r>
        <w:rPr>
          <w:rFonts w:eastAsia="Times New Roman"/>
          <w:szCs w:val="24"/>
        </w:rPr>
        <w:t xml:space="preserve"> Διαβάστε το.</w:t>
      </w:r>
    </w:p>
    <w:p w14:paraId="5760BDA7" w14:textId="77777777" w:rsidR="003F14BB" w:rsidRDefault="00F37CA6">
      <w:pPr>
        <w:tabs>
          <w:tab w:val="left" w:pos="2820"/>
        </w:tabs>
        <w:spacing w:line="600" w:lineRule="auto"/>
        <w:ind w:firstLine="720"/>
        <w:jc w:val="both"/>
        <w:rPr>
          <w:rFonts w:eastAsia="Times New Roman"/>
          <w:szCs w:val="24"/>
        </w:rPr>
      </w:pPr>
      <w:r>
        <w:rPr>
          <w:rFonts w:eastAsia="Times New Roman"/>
          <w:b/>
          <w:szCs w:val="24"/>
        </w:rPr>
        <w:t>ΜΑΥΡΟΥΔΗΣ ΒΟΡΙΔΗΣ:</w:t>
      </w:r>
      <w:r>
        <w:rPr>
          <w:rFonts w:eastAsia="Times New Roman" w:cs="Times New Roman"/>
          <w:szCs w:val="24"/>
        </w:rPr>
        <w:t xml:space="preserve"> Μα, μιλήστε με</w:t>
      </w:r>
      <w:r>
        <w:rPr>
          <w:rFonts w:eastAsia="Times New Roman" w:cs="Times New Roman"/>
          <w:szCs w:val="24"/>
        </w:rPr>
        <w:t xml:space="preserve"> τους συλλόγους. </w:t>
      </w:r>
      <w:r>
        <w:rPr>
          <w:rFonts w:eastAsia="Times New Roman"/>
          <w:szCs w:val="24"/>
        </w:rPr>
        <w:t>Τώρα το δίνουν οι σύλλογοι. Αυτό το χαρτί πήγαινε ο γιατρός στον τοπικό ιατρικό σύλλογο να το πάρει, γιατί μου λέτε τώρα για τον Βλασταράκο κι αν είναι ο Βλασταράκος και ο Βαρνάβας ή είναι ο Πατούλης και ο Εξαδάκτυλος. Δεν πάει έτσι. Εκείν</w:t>
      </w:r>
      <w:r>
        <w:rPr>
          <w:rFonts w:eastAsia="Times New Roman"/>
          <w:szCs w:val="24"/>
        </w:rPr>
        <w:t>ο που μας ενδιαφέρει τώρα εδώ δεν είναι ούτε ο Πατούλης ούτε ο Εξαδάκτυλος ούτε ο Βλασταράκος ούτε ο Βαρνάβας. Εκείνο που μας ενδιαφέρει είναι αν αυτό είναι σωστό ή είναι λάθος.</w:t>
      </w:r>
    </w:p>
    <w:p w14:paraId="5760BDA8" w14:textId="77777777" w:rsidR="003F14BB" w:rsidRDefault="00F37CA6">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Και μια άλλη ερώτηση, κύριε Βορίδη. </w:t>
      </w:r>
    </w:p>
    <w:p w14:paraId="5760BDA9" w14:textId="77777777" w:rsidR="003F14BB" w:rsidRDefault="00F37CA6">
      <w:pPr>
        <w:tabs>
          <w:tab w:val="left" w:pos="2820"/>
        </w:tabs>
        <w:spacing w:line="600" w:lineRule="auto"/>
        <w:ind w:firstLine="720"/>
        <w:jc w:val="both"/>
        <w:rPr>
          <w:rFonts w:eastAsia="Times New Roman"/>
          <w:szCs w:val="24"/>
        </w:rPr>
      </w:pPr>
      <w:r>
        <w:rPr>
          <w:rFonts w:eastAsia="Times New Roman"/>
          <w:b/>
          <w:szCs w:val="24"/>
        </w:rPr>
        <w:t>ΜΑΥΡΟΥΔΗ</w:t>
      </w:r>
      <w:r>
        <w:rPr>
          <w:rFonts w:eastAsia="Times New Roman"/>
          <w:b/>
          <w:szCs w:val="24"/>
        </w:rPr>
        <w:t>Σ ΒΟΡΙΔΗΣ:</w:t>
      </w:r>
      <w:r>
        <w:rPr>
          <w:rFonts w:eastAsia="Times New Roman"/>
          <w:szCs w:val="24"/>
        </w:rPr>
        <w:t xml:space="preserve"> Τέλειωσα, κύριε Πρόεδρε.</w:t>
      </w:r>
    </w:p>
    <w:p w14:paraId="5760BDAA" w14:textId="77777777" w:rsidR="003F14BB" w:rsidRDefault="00F37CA6">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Υπάρχει Προεδρείο;</w:t>
      </w:r>
    </w:p>
    <w:p w14:paraId="5760BDAB" w14:textId="77777777" w:rsidR="003F14BB" w:rsidRDefault="00F37CA6">
      <w:pPr>
        <w:tabs>
          <w:tab w:val="left" w:pos="2820"/>
        </w:tabs>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Βεβαίως! Παρ</w:t>
      </w:r>
      <w:r>
        <w:rPr>
          <w:rFonts w:eastAsia="Times New Roman"/>
          <w:szCs w:val="24"/>
        </w:rPr>
        <w:t xml:space="preserve">’ </w:t>
      </w:r>
      <w:r>
        <w:rPr>
          <w:rFonts w:eastAsia="Times New Roman"/>
          <w:szCs w:val="24"/>
        </w:rPr>
        <w:t>ότι θα περιμέναμε περισσότερα από το Προεδρείο γενικώς, όχι το συγκεκριμένο στη συγκρότησή του. Γενικώς μιλάω.</w:t>
      </w:r>
    </w:p>
    <w:p w14:paraId="5760BDAC" w14:textId="77777777" w:rsidR="003F14BB" w:rsidRDefault="00F37CA6">
      <w:pPr>
        <w:tabs>
          <w:tab w:val="left" w:pos="2820"/>
        </w:tabs>
        <w:spacing w:line="600" w:lineRule="auto"/>
        <w:ind w:firstLine="720"/>
        <w:jc w:val="both"/>
        <w:rPr>
          <w:rFonts w:eastAsia="Times New Roman"/>
          <w:szCs w:val="24"/>
        </w:rPr>
      </w:pPr>
      <w:r>
        <w:rPr>
          <w:rFonts w:eastAsia="Times New Roman"/>
          <w:b/>
          <w:szCs w:val="24"/>
        </w:rPr>
        <w:t>ΠΡΟΕΔΡΕΥΩΝ (Γεώργιος Βαρ</w:t>
      </w:r>
      <w:r>
        <w:rPr>
          <w:rFonts w:eastAsia="Times New Roman"/>
          <w:b/>
          <w:szCs w:val="24"/>
        </w:rPr>
        <w:t xml:space="preserve">εμένος): </w:t>
      </w:r>
      <w:r>
        <w:rPr>
          <w:rFonts w:eastAsia="Times New Roman"/>
          <w:szCs w:val="24"/>
        </w:rPr>
        <w:t>Με την όποια διαδικασία, θα μιλούσατε λιγότερο.</w:t>
      </w:r>
    </w:p>
    <w:p w14:paraId="5760BDAD" w14:textId="77777777" w:rsidR="003F14BB" w:rsidRDefault="00F37CA6">
      <w:pPr>
        <w:tabs>
          <w:tab w:val="left" w:pos="2820"/>
        </w:tabs>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Στην πραγματικότητα -και τελειώνω, κύριε Πρόεδρε, στα επόμενα δέκα δευτερόλεπτα- εκείνο το οποίο κάνει και το παρόν νομοσχέδιο είναι συρραφή διευθετήσεων, κακώς νοουμένων διευθετήσ</w:t>
      </w:r>
      <w:r>
        <w:rPr>
          <w:rFonts w:eastAsia="Times New Roman"/>
          <w:szCs w:val="24"/>
        </w:rPr>
        <w:t>εων, διευθετήσεων που είχαν τεθεί σε ηγεσίες το προηγούμενο διάστημα, δεν ικανοποιήθηκαν ακριβώς γιατί ήταν κακώς νοούμενες διευθετήσεις και τώρα πιστεύετε εσείς, στην κατάρρευση που βρίσκεται, ότι θα σωθείτε με αυτά. Σας λέω ένα πράγμα: Ποτέ, κα</w:t>
      </w:r>
      <w:r>
        <w:rPr>
          <w:rFonts w:eastAsia="Times New Roman"/>
          <w:szCs w:val="24"/>
        </w:rPr>
        <w:t>μ</w:t>
      </w:r>
      <w:r>
        <w:rPr>
          <w:rFonts w:eastAsia="Times New Roman"/>
          <w:szCs w:val="24"/>
        </w:rPr>
        <w:t>μία κυβέρ</w:t>
      </w:r>
      <w:r>
        <w:rPr>
          <w:rFonts w:eastAsia="Times New Roman"/>
          <w:szCs w:val="24"/>
        </w:rPr>
        <w:t>νηση, σε κα</w:t>
      </w:r>
      <w:r>
        <w:rPr>
          <w:rFonts w:eastAsia="Times New Roman"/>
          <w:szCs w:val="24"/>
        </w:rPr>
        <w:t>μ</w:t>
      </w:r>
      <w:r>
        <w:rPr>
          <w:rFonts w:eastAsia="Times New Roman"/>
          <w:szCs w:val="24"/>
        </w:rPr>
        <w:t>μία χρονική στιγμή, σε κα</w:t>
      </w:r>
      <w:r>
        <w:rPr>
          <w:rFonts w:eastAsia="Times New Roman"/>
          <w:szCs w:val="24"/>
        </w:rPr>
        <w:t>μ</w:t>
      </w:r>
      <w:r>
        <w:rPr>
          <w:rFonts w:eastAsia="Times New Roman"/>
          <w:szCs w:val="24"/>
        </w:rPr>
        <w:t>μία συγκυρία δεν σώθηκε με αυτά. Δεν θα είστε εσείς η εξαίρεση.</w:t>
      </w:r>
    </w:p>
    <w:p w14:paraId="5760BDAE" w14:textId="77777777" w:rsidR="003F14BB" w:rsidRDefault="00F37CA6">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Κυρίες και κύριοι συνάδελφοι, έχω την τιμή να ανακοινώσω στο Σώμα ότι τη συνεδρίασή μας παρακολουθούν από τα άνω δυτικά θ</w:t>
      </w:r>
      <w:r>
        <w:rPr>
          <w:rFonts w:eastAsia="Times New Roman"/>
          <w:szCs w:val="24"/>
        </w:rPr>
        <w:t>εωρεία, αφού προηγουμένως ξεναγήθηκαν στην έκθεση της αίθουσας «ΕΛΕΥΘΕΡΙΟΣ ΒΕΝΙΖΕΛΟΣ» και ενημερώθηκαν για την ιστορία του κτ</w:t>
      </w:r>
      <w:r>
        <w:rPr>
          <w:rFonts w:eastAsia="Times New Roman"/>
          <w:szCs w:val="24"/>
        </w:rPr>
        <w:t>η</w:t>
      </w:r>
      <w:r>
        <w:rPr>
          <w:rFonts w:eastAsia="Times New Roman"/>
          <w:szCs w:val="24"/>
        </w:rPr>
        <w:t>ρίου και τον τρόπο οργάνωσης και λειτουργίας της Βουλής, εξήντα οκτώ μαθητές και μαθήτριες και τέσσερεις εκπαιδευτικοί συνοδοί του</w:t>
      </w:r>
      <w:r>
        <w:rPr>
          <w:rFonts w:eastAsia="Times New Roman"/>
          <w:szCs w:val="24"/>
        </w:rPr>
        <w:t>ς από το Γυμνάσιο της Πάρου.</w:t>
      </w:r>
    </w:p>
    <w:p w14:paraId="5760BDAF" w14:textId="77777777" w:rsidR="003F14BB" w:rsidRDefault="00F37CA6">
      <w:pPr>
        <w:tabs>
          <w:tab w:val="left" w:pos="2820"/>
        </w:tabs>
        <w:spacing w:line="600" w:lineRule="auto"/>
        <w:ind w:firstLine="720"/>
        <w:jc w:val="both"/>
        <w:rPr>
          <w:rFonts w:eastAsia="Times New Roman"/>
          <w:szCs w:val="24"/>
        </w:rPr>
      </w:pPr>
      <w:r>
        <w:rPr>
          <w:rFonts w:eastAsia="Times New Roman"/>
          <w:szCs w:val="24"/>
        </w:rPr>
        <w:t>Η Βουλή το</w:t>
      </w:r>
      <w:r>
        <w:rPr>
          <w:rFonts w:eastAsia="Times New Roman"/>
          <w:szCs w:val="24"/>
        </w:rPr>
        <w:t>ύ</w:t>
      </w:r>
      <w:r>
        <w:rPr>
          <w:rFonts w:eastAsia="Times New Roman"/>
          <w:szCs w:val="24"/>
        </w:rPr>
        <w:t>ς καλωσορίζει.</w:t>
      </w:r>
    </w:p>
    <w:p w14:paraId="5760BDB0" w14:textId="77777777" w:rsidR="003F14BB" w:rsidRDefault="00F37CA6">
      <w:pPr>
        <w:tabs>
          <w:tab w:val="left" w:pos="2820"/>
        </w:tabs>
        <w:spacing w:line="600" w:lineRule="auto"/>
        <w:ind w:firstLine="720"/>
        <w:jc w:val="center"/>
        <w:rPr>
          <w:rFonts w:eastAsia="Times New Roman"/>
          <w:szCs w:val="24"/>
        </w:rPr>
      </w:pPr>
      <w:r>
        <w:rPr>
          <w:rFonts w:eastAsia="Times New Roman"/>
          <w:szCs w:val="24"/>
        </w:rPr>
        <w:t>(Χειροκροτήματα απ</w:t>
      </w:r>
      <w:r>
        <w:rPr>
          <w:rFonts w:eastAsia="Times New Roman"/>
          <w:szCs w:val="24"/>
        </w:rPr>
        <w:t>’</w:t>
      </w:r>
      <w:r>
        <w:rPr>
          <w:rFonts w:eastAsia="Times New Roman"/>
          <w:szCs w:val="24"/>
        </w:rPr>
        <w:t xml:space="preserve"> όλες τις πτέρυγες της Βουλής)</w:t>
      </w:r>
    </w:p>
    <w:p w14:paraId="5760BDB1" w14:textId="77777777" w:rsidR="003F14BB" w:rsidRDefault="00F37CA6">
      <w:pPr>
        <w:tabs>
          <w:tab w:val="left" w:pos="2820"/>
        </w:tabs>
        <w:spacing w:line="600" w:lineRule="auto"/>
        <w:ind w:firstLine="720"/>
        <w:jc w:val="both"/>
        <w:rPr>
          <w:rFonts w:eastAsia="Times New Roman"/>
          <w:szCs w:val="24"/>
        </w:rPr>
      </w:pPr>
      <w:r>
        <w:rPr>
          <w:rFonts w:eastAsia="Times New Roman"/>
          <w:szCs w:val="24"/>
        </w:rPr>
        <w:t>Ορίστε, κύριε Υπουργέ, έχετε τον λόγο. Μόνο μη μιμηθείτε τον κ. Βορίδη, γιατί θα τελειώσουμε αύριο.</w:t>
      </w:r>
    </w:p>
    <w:p w14:paraId="5760BDB2" w14:textId="77777777" w:rsidR="003F14BB" w:rsidRDefault="00F37CA6">
      <w:pPr>
        <w:tabs>
          <w:tab w:val="left" w:pos="2820"/>
        </w:tabs>
        <w:spacing w:line="600" w:lineRule="auto"/>
        <w:ind w:firstLine="720"/>
        <w:jc w:val="both"/>
        <w:rPr>
          <w:rFonts w:eastAsia="Times New Roman"/>
          <w:szCs w:val="24"/>
        </w:rPr>
      </w:pPr>
      <w:r>
        <w:rPr>
          <w:rFonts w:eastAsia="Times New Roman"/>
          <w:b/>
          <w:szCs w:val="24"/>
        </w:rPr>
        <w:t xml:space="preserve">ΜΕΡΟΠΗ ΤΖΟΥΦΗ: </w:t>
      </w:r>
      <w:r>
        <w:rPr>
          <w:rFonts w:eastAsia="Times New Roman"/>
          <w:szCs w:val="24"/>
        </w:rPr>
        <w:t xml:space="preserve">Ας τελειώσουμε αύριο. Και δεν είναι </w:t>
      </w:r>
      <w:r>
        <w:rPr>
          <w:rFonts w:eastAsia="Times New Roman"/>
          <w:szCs w:val="24"/>
        </w:rPr>
        <w:t>ο μόνος που υπερέβη το χρόνο.</w:t>
      </w:r>
    </w:p>
    <w:p w14:paraId="5760BDB3" w14:textId="77777777" w:rsidR="003F14BB" w:rsidRDefault="00F37CA6">
      <w:pPr>
        <w:tabs>
          <w:tab w:val="left" w:pos="2820"/>
        </w:tabs>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Ας πάμε μέχρι αργά το βράδυ.</w:t>
      </w:r>
    </w:p>
    <w:p w14:paraId="5760BDB4" w14:textId="77777777" w:rsidR="003F14BB" w:rsidRDefault="00F37CA6">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Αφού συμφωνεί το Σώμα. </w:t>
      </w:r>
    </w:p>
    <w:p w14:paraId="5760BDB5" w14:textId="77777777" w:rsidR="003F14BB" w:rsidRDefault="00F37CA6">
      <w:pPr>
        <w:tabs>
          <w:tab w:val="left" w:pos="2820"/>
        </w:tabs>
        <w:spacing w:line="600" w:lineRule="auto"/>
        <w:ind w:firstLine="720"/>
        <w:jc w:val="both"/>
        <w:rPr>
          <w:rFonts w:eastAsia="Times New Roman"/>
          <w:szCs w:val="24"/>
        </w:rPr>
      </w:pPr>
      <w:r>
        <w:rPr>
          <w:rFonts w:eastAsia="Times New Roman"/>
          <w:szCs w:val="24"/>
        </w:rPr>
        <w:t>Ορίστε, κύριε Υπουργέ, έχετε τον λόγο.</w:t>
      </w:r>
    </w:p>
    <w:p w14:paraId="5760BDB6" w14:textId="77777777" w:rsidR="003F14BB" w:rsidRDefault="00F37CA6">
      <w:pPr>
        <w:tabs>
          <w:tab w:val="left" w:pos="2820"/>
        </w:tabs>
        <w:spacing w:line="600" w:lineRule="auto"/>
        <w:ind w:firstLine="720"/>
        <w:jc w:val="both"/>
        <w:rPr>
          <w:rFonts w:eastAsia="Times New Roman"/>
          <w:szCs w:val="24"/>
        </w:rPr>
      </w:pPr>
      <w:r>
        <w:rPr>
          <w:rFonts w:eastAsia="Times New Roman"/>
          <w:b/>
          <w:szCs w:val="24"/>
        </w:rPr>
        <w:t>ΑΝΔΡΕΑΣ ΞΑΝΘΟΣ (Υπουργός Υγείας):</w:t>
      </w:r>
      <w:r>
        <w:rPr>
          <w:rFonts w:eastAsia="Times New Roman"/>
          <w:szCs w:val="24"/>
        </w:rPr>
        <w:t xml:space="preserve"> Όπως ήταν αναμενόμενο, ενώ στις τέσσερις συνεδριάσεις της Επιτροπής Κοινωνικών Υποθέσεων η συζήτηση, κατά την άποψή μου, ήταν νηφάλια και παραγωγική, σήμερα στην Ολομέλεια ορισμένα κεντρικά στελέχη της Αντιπολίτευσης επέλεξαν να σηκώσουν τους τόνους και ν</w:t>
      </w:r>
      <w:r>
        <w:rPr>
          <w:rFonts w:eastAsia="Times New Roman"/>
          <w:szCs w:val="24"/>
        </w:rPr>
        <w:t>α αναπαράγουν το γνωστό κλίμα καταστροφολογίας και επίρριψης ευθυνών σε αυτή την Κυβέρνηση για όλα τα δεινά αυτής της χώρας.</w:t>
      </w:r>
    </w:p>
    <w:p w14:paraId="5760BDB7" w14:textId="77777777" w:rsidR="003F14BB" w:rsidRDefault="00F37CA6">
      <w:pPr>
        <w:tabs>
          <w:tab w:val="left" w:pos="2820"/>
        </w:tabs>
        <w:spacing w:line="600" w:lineRule="auto"/>
        <w:ind w:firstLine="720"/>
        <w:jc w:val="both"/>
        <w:rPr>
          <w:rFonts w:eastAsia="Times New Roman"/>
          <w:szCs w:val="24"/>
        </w:rPr>
      </w:pPr>
      <w:r>
        <w:rPr>
          <w:rFonts w:eastAsia="Times New Roman"/>
          <w:szCs w:val="24"/>
        </w:rPr>
        <w:t xml:space="preserve">Προσβάλλετε τη νοημοσύνη, αγαπητοί συνάδελφοι, και των εργαζομένων στο σύστημα </w:t>
      </w:r>
      <w:r>
        <w:rPr>
          <w:rFonts w:eastAsia="Times New Roman"/>
          <w:szCs w:val="24"/>
        </w:rPr>
        <w:t>υ</w:t>
      </w:r>
      <w:r>
        <w:rPr>
          <w:rFonts w:eastAsia="Times New Roman"/>
          <w:szCs w:val="24"/>
        </w:rPr>
        <w:t>γείας, αλλά και των πολιτών, όταν λέτε ότι η χειρότ</w:t>
      </w:r>
      <w:r>
        <w:rPr>
          <w:rFonts w:eastAsia="Times New Roman"/>
          <w:szCs w:val="24"/>
        </w:rPr>
        <w:t xml:space="preserve">ερη περίοδος για το σύστημα </w:t>
      </w:r>
      <w:r>
        <w:rPr>
          <w:rFonts w:eastAsia="Times New Roman"/>
          <w:szCs w:val="24"/>
        </w:rPr>
        <w:t>υ</w:t>
      </w:r>
      <w:r>
        <w:rPr>
          <w:rFonts w:eastAsia="Times New Roman"/>
          <w:szCs w:val="24"/>
        </w:rPr>
        <w:t xml:space="preserve">γείας είναι η τωρινή. </w:t>
      </w:r>
    </w:p>
    <w:p w14:paraId="5760BDB8" w14:textId="77777777" w:rsidR="003F14BB" w:rsidRDefault="00F37CA6">
      <w:pPr>
        <w:tabs>
          <w:tab w:val="left" w:pos="2820"/>
        </w:tabs>
        <w:spacing w:line="600" w:lineRule="auto"/>
        <w:ind w:firstLine="720"/>
        <w:jc w:val="both"/>
        <w:rPr>
          <w:rFonts w:eastAsia="Times New Roman"/>
          <w:szCs w:val="24"/>
        </w:rPr>
      </w:pPr>
      <w:r>
        <w:rPr>
          <w:rFonts w:eastAsia="Times New Roman"/>
          <w:szCs w:val="24"/>
        </w:rPr>
        <w:t xml:space="preserve">Έχουν υπάρξει πολύ συγκεκριμένα δείγματα γραφής. Και επειδή ο κ. Βορίδης ρώτησε τι κάνατε σοβαρό, φοβερό και μεταρρυθμιστικό αυτά τα δύο </w:t>
      </w:r>
      <w:r w:rsidRPr="00A20BA8">
        <w:rPr>
          <w:rFonts w:eastAsia="Times New Roman"/>
          <w:color w:val="000000" w:themeColor="text1"/>
          <w:szCs w:val="24"/>
        </w:rPr>
        <w:t>χρόνια, η απάντηση είναι, πρώτον, ότι κάναμε μια πολύ σημαντική μετ</w:t>
      </w:r>
      <w:r w:rsidRPr="00A20BA8">
        <w:rPr>
          <w:rFonts w:eastAsia="Times New Roman"/>
          <w:color w:val="000000" w:themeColor="text1"/>
          <w:szCs w:val="24"/>
        </w:rPr>
        <w:t xml:space="preserve">αρρυθμιστική τομή κοινωνικού χαρακτήρα, που ήταν η καθολική κάλυψη των ανασφάλιστων πολιτών. </w:t>
      </w:r>
    </w:p>
    <w:p w14:paraId="5760BDB9" w14:textId="77777777" w:rsidR="003F14BB" w:rsidRDefault="00F37CA6">
      <w:pPr>
        <w:spacing w:line="600" w:lineRule="auto"/>
        <w:ind w:firstLine="720"/>
        <w:jc w:val="both"/>
        <w:rPr>
          <w:rFonts w:eastAsia="Times New Roman" w:cs="Times New Roman"/>
          <w:szCs w:val="24"/>
        </w:rPr>
      </w:pPr>
      <w:r w:rsidRPr="006E1F61">
        <w:rPr>
          <w:rFonts w:eastAsia="Times New Roman" w:cs="Times New Roman"/>
          <w:szCs w:val="24"/>
        </w:rPr>
        <w:t>Αυτό είναι μεταρρύθμιση στην αντίληψη της κοινωνικής προστασίας και του κοινωνικού κράτους στη χώρα. Και για πρώτη φορά -το έχουμε πει χιλιάδες φορές και θα το λέ</w:t>
      </w:r>
      <w:r w:rsidRPr="006E1F61">
        <w:rPr>
          <w:rFonts w:eastAsia="Times New Roman" w:cs="Times New Roman"/>
          <w:szCs w:val="24"/>
        </w:rPr>
        <w:t xml:space="preserve">με συνεχώς, όσο και εάν δεν σας αρέσει- αποσυνδέθηκε το </w:t>
      </w:r>
      <w:r>
        <w:rPr>
          <w:rFonts w:eastAsia="Times New Roman" w:cs="Times New Roman"/>
          <w:szCs w:val="24"/>
        </w:rPr>
        <w:t xml:space="preserve">δικαίωμα στην αξιοπρεπή ιατροφαρμακευτική περίθαλψη των ανθρώπων από το εργασιακό, το ασφαλιστικό και το εισοδηματικό στάτους των ανθρώπων. Αυτή είναι μια πολύ μεγάλη τομή. </w:t>
      </w:r>
    </w:p>
    <w:p w14:paraId="5760BDBA"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Επίσης σε μια περίοδο που </w:t>
      </w:r>
      <w:r>
        <w:rPr>
          <w:rFonts w:eastAsia="Times New Roman" w:cs="Times New Roman"/>
          <w:szCs w:val="24"/>
        </w:rPr>
        <w:t xml:space="preserve">όντως το σύστημα ήταν στα όρια του λειτουργικού </w:t>
      </w:r>
      <w:r>
        <w:rPr>
          <w:rFonts w:eastAsia="Times New Roman" w:cs="Times New Roman"/>
          <w:szCs w:val="24"/>
          <w:lang w:val="en-US"/>
        </w:rPr>
        <w:t>black</w:t>
      </w:r>
      <w:r>
        <w:rPr>
          <w:rFonts w:eastAsia="Times New Roman" w:cs="Times New Roman"/>
          <w:szCs w:val="24"/>
        </w:rPr>
        <w:t xml:space="preserve"> </w:t>
      </w:r>
      <w:r>
        <w:rPr>
          <w:rFonts w:eastAsia="Times New Roman" w:cs="Times New Roman"/>
          <w:szCs w:val="24"/>
          <w:lang w:val="en-US"/>
        </w:rPr>
        <w:t>out</w:t>
      </w:r>
      <w:r>
        <w:rPr>
          <w:rFonts w:eastAsia="Times New Roman" w:cs="Times New Roman"/>
          <w:szCs w:val="24"/>
        </w:rPr>
        <w:t xml:space="preserve">, κάναμε μια εργώδη προσπάθεια, το κρατήσαμε όρθιο με ενέσεις χρηματοδοτικές και ανθρώπινου δυναμικού, που είναι αδιαμφισβήτητες. </w:t>
      </w:r>
    </w:p>
    <w:p w14:paraId="5760BDBB"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Και επειδή και ο κ. Λοβέρδος είπε ότι δεν έχουν γίνει προσλήψεις -αμ</w:t>
      </w:r>
      <w:r>
        <w:rPr>
          <w:rFonts w:eastAsia="Times New Roman" w:cs="Times New Roman"/>
          <w:szCs w:val="24"/>
        </w:rPr>
        <w:t xml:space="preserve">φισβητούν και τις προσλήψεις που έχουν γίνει- υπάρχουν δύο χιλιάδες διακόσιοι άνθρωποι με ονοματεπώνυμο, μόνιμο προσωπικό -ιατρικό, νοσηλευτικό, παραϊατρικό και διοικητικό προσωπικό- που έχουν αναλάβει ήδη υπηρεσία στα δημόσια νοσοκομεία. </w:t>
      </w:r>
    </w:p>
    <w:p w14:paraId="5760BDBC"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Μην προκαλείτε τ</w:t>
      </w:r>
      <w:r>
        <w:rPr>
          <w:rFonts w:eastAsia="Times New Roman" w:cs="Times New Roman"/>
          <w:szCs w:val="24"/>
        </w:rPr>
        <w:t>η νοημοσύνη των ανθρώπων. Το ξέρουν αυτό οι γιατροί και οι νοσηλευτές των δημόσιων νοσοκομείων. Έχουν δει παραπάνω ανθρώπους να δουλεύουν. Έχουν ανακουφιστεί στην καθημερινότητά τους. Βγαίνουν καλύτερα οι βάρδιες και οι εφημερίες. Το ξέρουν αυτό. Εάν είχατ</w:t>
      </w:r>
      <w:r>
        <w:rPr>
          <w:rFonts w:eastAsia="Times New Roman" w:cs="Times New Roman"/>
          <w:szCs w:val="24"/>
        </w:rPr>
        <w:t xml:space="preserve">ε μια στοιχειώδη επαφή με την πραγματικότητα, θα το ξέρατε! Όμως δεν έχετε ούτε αυτή τη στοιχειώδη επαφή. </w:t>
      </w:r>
    </w:p>
    <w:p w14:paraId="5760BDBD"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Και έχετε ανθρώπους και μάλιστα τομεάρχες </w:t>
      </w:r>
      <w:r>
        <w:rPr>
          <w:rFonts w:eastAsia="Times New Roman" w:cs="Times New Roman"/>
          <w:szCs w:val="24"/>
        </w:rPr>
        <w:t>υ</w:t>
      </w:r>
      <w:r>
        <w:rPr>
          <w:rFonts w:eastAsia="Times New Roman" w:cs="Times New Roman"/>
          <w:szCs w:val="24"/>
        </w:rPr>
        <w:t>γείας, που μας κάνουν κριτική για σοβιετικό μοντέλο στη χώρα και μπολσεβικοποίηση. Αυτό είναι το επίπεδο τ</w:t>
      </w:r>
      <w:r>
        <w:rPr>
          <w:rFonts w:eastAsia="Times New Roman" w:cs="Times New Roman"/>
          <w:szCs w:val="24"/>
        </w:rPr>
        <w:t>ης πολιτικής αντιπαράθεσης!</w:t>
      </w:r>
    </w:p>
    <w:p w14:paraId="5760BDBE"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Και εκτός από αυτούς τους δύο χιλιάδες διακόσιους ανθρώπους με ονοματεπώνυμο, υπάρχουν περίπου πάνω από έξι χιλιάδες που έχουν ήδη προσληφθεί όχι με σχέση μόνιμης εργασίας</w:t>
      </w:r>
      <w:r>
        <w:rPr>
          <w:rFonts w:eastAsia="Times New Roman" w:cs="Times New Roman"/>
          <w:szCs w:val="24"/>
        </w:rPr>
        <w:t>,</w:t>
      </w:r>
      <w:r>
        <w:rPr>
          <w:rFonts w:eastAsia="Times New Roman" w:cs="Times New Roman"/>
          <w:szCs w:val="24"/>
        </w:rPr>
        <w:t xml:space="preserve"> βεβαίως, αλλά με πολλαπλές εργασιακές σχέσεις, με συμβά</w:t>
      </w:r>
      <w:r>
        <w:rPr>
          <w:rFonts w:eastAsia="Times New Roman" w:cs="Times New Roman"/>
          <w:szCs w:val="24"/>
        </w:rPr>
        <w:t xml:space="preserve">σεις τύπου ΟΑΕΔ. </w:t>
      </w:r>
    </w:p>
    <w:p w14:paraId="5760BDBF"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Και ανοίγω εδώ μια παρένθεση</w:t>
      </w:r>
      <w:r>
        <w:rPr>
          <w:rFonts w:eastAsia="Times New Roman" w:cs="Times New Roman"/>
          <w:szCs w:val="24"/>
        </w:rPr>
        <w:t>,</w:t>
      </w:r>
      <w:r>
        <w:rPr>
          <w:rFonts w:eastAsia="Times New Roman" w:cs="Times New Roman"/>
          <w:szCs w:val="24"/>
        </w:rPr>
        <w:t xml:space="preserve"> για να αναφέρω κάτι που ήταν μια πολύ μεγάλη ένεση ανθρώπινου δυναμικού</w:t>
      </w:r>
      <w:r>
        <w:rPr>
          <w:rFonts w:eastAsia="Times New Roman" w:cs="Times New Roman"/>
          <w:szCs w:val="24"/>
        </w:rPr>
        <w:t>.</w:t>
      </w:r>
      <w:r>
        <w:rPr>
          <w:rFonts w:eastAsia="Times New Roman" w:cs="Times New Roman"/>
          <w:szCs w:val="24"/>
        </w:rPr>
        <w:t xml:space="preserve"> Καταφέραμε να προσλάβουμε ήδη τρεις χιλιάδες εκατό ανθρώπους με βάση τους τελικούς πίνακες που ο ΟΑΕΔ επέλεξε. Δεν επέλεξε το Υπουργείο</w:t>
      </w:r>
      <w:r>
        <w:rPr>
          <w:rFonts w:eastAsia="Times New Roman" w:cs="Times New Roman"/>
          <w:szCs w:val="24"/>
        </w:rPr>
        <w:t xml:space="preserve"> Υγείας. Εμείς δώσαμε τις ανάγκες στις δομές της χώρας και ο ΟΑΕΔ από έναν πίνακα τριάντα έξι χιλιάδων που έκαναν αίτηση, με απολύτως αντικειμενική και μοριοδοτούμενη διαδικασία, επέλεξε τρεις χιλιάδες εκατό ανθρώπους. Και θα επαναπροκηρύξουμε και τις υπόλ</w:t>
      </w:r>
      <w:r>
        <w:rPr>
          <w:rFonts w:eastAsia="Times New Roman" w:cs="Times New Roman"/>
          <w:szCs w:val="24"/>
        </w:rPr>
        <w:t xml:space="preserve">οιπες εννιακόσιες μέχρι τις τέσσερις χιλιάδες, με χαμηλότερο όριο ανεργίας, γιατί για κάποιες ειδικότητες και σε κάποιες περιοχές δεν καλύφθηκαν οι θέσεις. </w:t>
      </w:r>
    </w:p>
    <w:p w14:paraId="5760BDC0"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Πραγματικά είναι προσβλητικό να μιλάτε γι’ αυτούς τους ανθρώπους με τόσο απαξιωτικό τρόπο. Αυτοί οι</w:t>
      </w:r>
      <w:r>
        <w:rPr>
          <w:rFonts w:eastAsia="Times New Roman" w:cs="Times New Roman"/>
          <w:szCs w:val="24"/>
        </w:rPr>
        <w:t xml:space="preserve"> άνθρωποι είναι νοσηλευτές, είναι άλλοι επαγγελματίες </w:t>
      </w:r>
      <w:r>
        <w:rPr>
          <w:rFonts w:eastAsia="Times New Roman" w:cs="Times New Roman"/>
          <w:szCs w:val="24"/>
        </w:rPr>
        <w:t>υ</w:t>
      </w:r>
      <w:r>
        <w:rPr>
          <w:rFonts w:eastAsia="Times New Roman" w:cs="Times New Roman"/>
          <w:szCs w:val="24"/>
        </w:rPr>
        <w:t xml:space="preserve">γείας, είναι παρασκευαστές, είναι βοηθητικό προσωπικό, βεβαίως, είναι τεχνικό προσωπικό το οποίο έχει προσληφθεί. </w:t>
      </w:r>
    </w:p>
    <w:p w14:paraId="5760BDC1"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Η προσπάθεια να πείτε ότι όλο αυτό το πράγμα</w:t>
      </w:r>
      <w:r>
        <w:rPr>
          <w:rFonts w:eastAsia="Times New Roman" w:cs="Times New Roman"/>
          <w:szCs w:val="24"/>
        </w:rPr>
        <w:t>-</w:t>
      </w:r>
      <w:r>
        <w:rPr>
          <w:rFonts w:eastAsia="Times New Roman" w:cs="Times New Roman"/>
          <w:szCs w:val="24"/>
        </w:rPr>
        <w:t xml:space="preserve"> δηλαδή άνθρωποι που ήταν στην ανεργία</w:t>
      </w:r>
      <w:r>
        <w:rPr>
          <w:rFonts w:eastAsia="Times New Roman" w:cs="Times New Roman"/>
          <w:szCs w:val="24"/>
        </w:rPr>
        <w:t>-</w:t>
      </w:r>
      <w:r>
        <w:rPr>
          <w:rFonts w:eastAsia="Times New Roman" w:cs="Times New Roman"/>
          <w:szCs w:val="24"/>
        </w:rPr>
        <w:t xml:space="preserve"> ε</w:t>
      </w:r>
      <w:r>
        <w:rPr>
          <w:rFonts w:eastAsia="Times New Roman" w:cs="Times New Roman"/>
          <w:szCs w:val="24"/>
        </w:rPr>
        <w:t xml:space="preserve">ίναι κομματικός στρατός, προσβάλλει τη νοημοσύνη των ανέργων. Και για να σταματήσετε να αναπαράγετε ανοησίες και αθλιότητες, σας λέμε ότι από αυτούς τους τρεις χιλιάδες δεκατρείς που έχουν προσληφθεί, μόνο πενήντα έξι είναι άνω των εξήντα ετών. </w:t>
      </w:r>
    </w:p>
    <w:p w14:paraId="5760BDC2"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Είναι ντρο</w:t>
      </w:r>
      <w:r>
        <w:rPr>
          <w:rFonts w:eastAsia="Times New Roman" w:cs="Times New Roman"/>
          <w:szCs w:val="24"/>
        </w:rPr>
        <w:t>πή να λέτε αυτά τα πράγματα και ότι παίρνουμε ανθρώπους αδύναμους να εργασθούν. Υπάρχει μια ηλικιακή κατανομή, υπάρχουν συγκεκριμένα κριτήρια τα οποία έχει ο ΟΑΕΔ και τα οποία κανείς δεν έχει αμφισβητήσει. Και αυτά τηρήθηκαν απαρέγκλιτα από τον ΟΑΕΔ κι εμε</w:t>
      </w:r>
      <w:r>
        <w:rPr>
          <w:rFonts w:eastAsia="Times New Roman" w:cs="Times New Roman"/>
          <w:szCs w:val="24"/>
        </w:rPr>
        <w:t xml:space="preserve">ίς απλώς τοποθετούμε τους ανθρώπους που μας έχει υποδείξει ο ΟΑΕΔ. </w:t>
      </w:r>
    </w:p>
    <w:p w14:paraId="5760BDC3"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Νομίζω, λοιπόν, ότι αυτή η αναφορά είναι προσβλητική και για τους ανέργους αλλά και για τον ίδιο τον ΟΑΕΔ, που είναι ένας </w:t>
      </w:r>
      <w:r>
        <w:rPr>
          <w:rFonts w:eastAsia="Times New Roman" w:cs="Times New Roman"/>
          <w:szCs w:val="24"/>
        </w:rPr>
        <w:t>ο</w:t>
      </w:r>
      <w:r>
        <w:rPr>
          <w:rFonts w:eastAsia="Times New Roman" w:cs="Times New Roman"/>
          <w:szCs w:val="24"/>
        </w:rPr>
        <w:t>ργανισμός, που σε μια δύσκολη συγκυρία για τη χώρα με παρατεταμέν</w:t>
      </w:r>
      <w:r>
        <w:rPr>
          <w:rFonts w:eastAsia="Times New Roman" w:cs="Times New Roman"/>
          <w:szCs w:val="24"/>
        </w:rPr>
        <w:t xml:space="preserve">η κρίση και με αυξημένη ανεργία προσπαθεί να καλύψει ένα μεγάλο μέρος από τις ανάγκες. </w:t>
      </w:r>
    </w:p>
    <w:p w14:paraId="5760BDC4"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Και έρχομαι στο θέμα της ψυχικής υγείας.</w:t>
      </w:r>
    </w:p>
    <w:p w14:paraId="5760BDC5"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Η υπόθεση της ψυχιατρικής μεταρρύθμισης -το είπαμε και στις </w:t>
      </w:r>
      <w:r>
        <w:rPr>
          <w:rFonts w:eastAsia="Times New Roman" w:cs="Times New Roman"/>
          <w:szCs w:val="24"/>
        </w:rPr>
        <w:t>ε</w:t>
      </w:r>
      <w:r>
        <w:rPr>
          <w:rFonts w:eastAsia="Times New Roman" w:cs="Times New Roman"/>
          <w:szCs w:val="24"/>
        </w:rPr>
        <w:t xml:space="preserve">πιτροπές- δεν προέκυψε από παρθενογένεση. Από την «Αποικία </w:t>
      </w:r>
      <w:r>
        <w:rPr>
          <w:rFonts w:eastAsia="Times New Roman" w:cs="Times New Roman"/>
          <w:szCs w:val="24"/>
        </w:rPr>
        <w:t xml:space="preserve">Ψυχασθενών Λέρου -αυτό ήταν το όνομα του θεραπευτηρίου, αυτού του κολαστηρίου», προφανώς, που ήταν προσβλητικό για τη χώρα μας- που ιδρύθηκε το 1957, φτάσαμε στον νόμο του 1999, τον ν.2716, που ήταν όντως μία σημαντική μεταρρυθμιστική τομή. </w:t>
      </w:r>
    </w:p>
    <w:p w14:paraId="5760BDC6"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Αυτό, αγαπητοί</w:t>
      </w:r>
      <w:r>
        <w:rPr>
          <w:rFonts w:eastAsia="Times New Roman" w:cs="Times New Roman"/>
          <w:szCs w:val="24"/>
        </w:rPr>
        <w:t xml:space="preserve"> συνάδελφοι, δεν έγινε επειδή οι πολιτικές εξουσίες αντιλήφθηκαν την αξία και την κοινωνική σημασία αυτής της αλλαγής, αλλά επειδή υπήρχαν προοδευτικοί, αριστεροί ψυχίατροι και επαγγελματίες </w:t>
      </w:r>
      <w:r>
        <w:rPr>
          <w:rFonts w:eastAsia="Times New Roman" w:cs="Times New Roman"/>
          <w:szCs w:val="24"/>
        </w:rPr>
        <w:t>υ</w:t>
      </w:r>
      <w:r>
        <w:rPr>
          <w:rFonts w:eastAsia="Times New Roman" w:cs="Times New Roman"/>
          <w:szCs w:val="24"/>
        </w:rPr>
        <w:t>γείας, οι οποίοι έδωσαν χαρακτήρα κοινωνικού κινήματος σε αυτό τ</w:t>
      </w:r>
      <w:r>
        <w:rPr>
          <w:rFonts w:eastAsia="Times New Roman" w:cs="Times New Roman"/>
          <w:szCs w:val="24"/>
        </w:rPr>
        <w:t>ο αίτημα του μετασχηματισμού του ασύλου, της υπέρβασης της ασυλικής λογικής, της αλλαγής ψυχιατρικού παραδείγματος, της χειραφέτησης των ψυχικά ασθενών. Και έγιναν πολλά σημαντικά βήματα. Υπήρξαν, όμως, και προβλήματα, υπήρξαν και στρεβλώσεις και υπήρξε κα</w:t>
      </w:r>
      <w:r>
        <w:rPr>
          <w:rFonts w:eastAsia="Times New Roman" w:cs="Times New Roman"/>
          <w:szCs w:val="24"/>
        </w:rPr>
        <w:t>ι ασυδοσία, ιδιαίτερα στον χώρο πέραν των δημόσιων δομών που προσέφεραν υπηρεσίες αποασυλοποίησης.</w:t>
      </w:r>
    </w:p>
    <w:p w14:paraId="5760BDC7"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Και επειδή μας ρωτάτε τι κάναμε τόσο καιρό στην ψυχική υγεία, σας λέω ότι προφανώς, αγαπητοί συνάδελφοι, δεν περιμέναμε να ψηφιστεί το νομοσχέδιο. Αυτό που έ</w:t>
      </w:r>
      <w:r>
        <w:rPr>
          <w:rFonts w:eastAsia="Times New Roman" w:cs="Times New Roman"/>
          <w:szCs w:val="24"/>
        </w:rPr>
        <w:t xml:space="preserve">χουμε κάνει -και το έχουμε ήδη πει στις </w:t>
      </w:r>
      <w:r>
        <w:rPr>
          <w:rFonts w:eastAsia="Times New Roman" w:cs="Times New Roman"/>
          <w:szCs w:val="24"/>
        </w:rPr>
        <w:t>ε</w:t>
      </w:r>
      <w:r>
        <w:rPr>
          <w:rFonts w:eastAsia="Times New Roman" w:cs="Times New Roman"/>
          <w:szCs w:val="24"/>
        </w:rPr>
        <w:t xml:space="preserve">πιτροπές- είναι ότι πρώτον, σώσαμε τη Διεύθυνση Ψυχικής Υγείας του Υπουργείου, που την είχατε κάνει απλώς τμήμα. Πιστεύατε ότι με το επίπεδο του τμήματος θα μπορούσε να διοικηθεί αποτελεσματικά όλο αυτό το σύστημα. </w:t>
      </w:r>
      <w:r>
        <w:rPr>
          <w:rFonts w:eastAsia="Times New Roman" w:cs="Times New Roman"/>
          <w:szCs w:val="24"/>
        </w:rPr>
        <w:t>Την επαναφέραμε με νομοθετική ρύθμιση και παραμένει φυσικά και θα είναι και στον νέο οργανισμό του Υπουργείου, ο οποίος θα εγκριθεί σύντομα.</w:t>
      </w:r>
    </w:p>
    <w:p w14:paraId="5760BDC8"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Δεύτερον, κλείσαμε την πολύ μεγάλη εκκρεμότητα που υπήρχε σε σχέση με την Ευρώπη και τη χρηματοδότηση που είχαμε δεσμευτεί να πάρουμε και πήραμε μέσω το</w:t>
      </w:r>
      <w:r>
        <w:rPr>
          <w:rFonts w:eastAsia="Times New Roman" w:cs="Times New Roman"/>
          <w:szCs w:val="24"/>
        </w:rPr>
        <w:t>υ</w:t>
      </w:r>
      <w:r>
        <w:rPr>
          <w:rFonts w:eastAsia="Times New Roman" w:cs="Times New Roman"/>
          <w:szCs w:val="24"/>
        </w:rPr>
        <w:t xml:space="preserve"> Σ</w:t>
      </w:r>
      <w:r>
        <w:rPr>
          <w:rFonts w:eastAsia="Times New Roman" w:cs="Times New Roman"/>
          <w:szCs w:val="24"/>
        </w:rPr>
        <w:t>υ</w:t>
      </w:r>
      <w:r>
        <w:rPr>
          <w:rFonts w:eastAsia="Times New Roman" w:cs="Times New Roman"/>
          <w:szCs w:val="24"/>
        </w:rPr>
        <w:t>μφ</w:t>
      </w:r>
      <w:r>
        <w:rPr>
          <w:rFonts w:eastAsia="Times New Roman" w:cs="Times New Roman"/>
          <w:szCs w:val="24"/>
        </w:rPr>
        <w:t>ώ</w:t>
      </w:r>
      <w:r>
        <w:rPr>
          <w:rFonts w:eastAsia="Times New Roman" w:cs="Times New Roman"/>
          <w:szCs w:val="24"/>
        </w:rPr>
        <w:t>νο</w:t>
      </w:r>
      <w:r>
        <w:rPr>
          <w:rFonts w:eastAsia="Times New Roman" w:cs="Times New Roman"/>
          <w:szCs w:val="24"/>
        </w:rPr>
        <w:t>υ</w:t>
      </w:r>
      <w:r>
        <w:rPr>
          <w:rFonts w:eastAsia="Times New Roman" w:cs="Times New Roman"/>
          <w:szCs w:val="24"/>
        </w:rPr>
        <w:t xml:space="preserve"> Λυκουρέντζου –</w:t>
      </w:r>
      <w:r>
        <w:rPr>
          <w:rFonts w:eastAsia="Times New Roman" w:cs="Times New Roman"/>
          <w:szCs w:val="24"/>
        </w:rPr>
        <w:t>Αντόρ.</w:t>
      </w:r>
    </w:p>
    <w:p w14:paraId="5760BDC9"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Αυτό ήταν πολύ επισφαλές, αγαπητοί συνάδελφοι, γιατί τα δύο χρόνια -2013</w:t>
      </w:r>
      <w:r>
        <w:rPr>
          <w:rFonts w:eastAsia="Times New Roman" w:cs="Times New Roman"/>
          <w:szCs w:val="24"/>
        </w:rPr>
        <w:t xml:space="preserve"> έως 2015- που εσείς κυβερνήσατε, δεν προχώρησε τίποτα από τις δεσμεύσεις που είχαν γίνει και υπήρχε σοβαρός κίνδυνος</w:t>
      </w:r>
      <w:r>
        <w:rPr>
          <w:rFonts w:eastAsia="Times New Roman" w:cs="Times New Roman"/>
          <w:szCs w:val="24"/>
        </w:rPr>
        <w:t>,</w:t>
      </w:r>
      <w:r>
        <w:rPr>
          <w:rFonts w:eastAsia="Times New Roman" w:cs="Times New Roman"/>
          <w:szCs w:val="24"/>
        </w:rPr>
        <w:t xml:space="preserve"> οι κοινοτικοί να μας ζητήσουν πίσω τα λεφτά, αυτά τα 110 εκατομμύρια ευρώ. Και πήγαμε και πείσαμε τους κοινοτικούς επειδή είχαμε ένα σχέδ</w:t>
      </w:r>
      <w:r>
        <w:rPr>
          <w:rFonts w:eastAsia="Times New Roman" w:cs="Times New Roman"/>
          <w:szCs w:val="24"/>
        </w:rPr>
        <w:t>ιο, επειδή παρουσιάσαμε τη γενική ιδέα που αποτυπώνεται και στο συγκεκριμένο νομοσχέδιο, επειδή πήγαμε με ένα στρατηγικό πλάνο, επειδή πείσαμε ότι έχουμε τη βούληση να δρομολογήσουμε θετικές παρεμβάσεις στο σύστημα ψυχικής υγείας. Και τι να κάνουμε; Προκηρ</w:t>
      </w:r>
      <w:r>
        <w:rPr>
          <w:rFonts w:eastAsia="Times New Roman" w:cs="Times New Roman"/>
          <w:szCs w:val="24"/>
        </w:rPr>
        <w:t xml:space="preserve">ύξαμε και τριακόσιες θέσεις, από τις οποίες οι ενενήντα τέσσερις είναι ψυχιάτρων και παιδοψυχιάτρων και οι υπόλοιπες νοσηλευτικού προσωπικού και ψυχολόγων και ειδικών επαγγελματιών ψυχικής υγείας μετά από δέκα χρόνια. Διασφαλίσαμε και τη βιωσιμότητα δομών </w:t>
      </w:r>
      <w:r>
        <w:rPr>
          <w:rFonts w:eastAsia="Times New Roman" w:cs="Times New Roman"/>
          <w:szCs w:val="24"/>
        </w:rPr>
        <w:t>των ΝΠΙΔ, των ΑΜΚΕ, των ΜΚΟ, εντάσσοντας στον κρατικό προϋπολογισμό επιπλέον χρηματοδότηση συνολικού ύψους 51 εκατομμυρίων ευρώ, όχι για να δώσουμε προφανώς λεφτά στους ΜΚάρχες, αλλά για να διασφαλίσουμε τη φροντίδα χιλιάδων αποασυλοποιηθέντων ψυχικά ασθεν</w:t>
      </w:r>
      <w:r>
        <w:rPr>
          <w:rFonts w:eastAsia="Times New Roman" w:cs="Times New Roman"/>
          <w:szCs w:val="24"/>
        </w:rPr>
        <w:t xml:space="preserve">ών και φυσικά να εξασφαλίσουμε και την αμοιβή και την εργασία των ανθρώπων που δουλεύουν στον τομέα αυτό. </w:t>
      </w:r>
    </w:p>
    <w:p w14:paraId="5760BDCA"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Στη λειτουργία αυτών των δομών βάζουμε έλεγχο. Υπάρχει έλεγχος των ισολογισμών 2013 - 2015. Χθες υπογράφηκε υπουργική απόφαση, σύμφωνα με την οποία ο</w:t>
      </w:r>
      <w:r>
        <w:rPr>
          <w:rFonts w:eastAsia="Times New Roman" w:cs="Times New Roman"/>
          <w:szCs w:val="24"/>
        </w:rPr>
        <w:t>ρκωτοί λογιστές θα μπουν και θα ελέγξουν όλες αυτές τις δομές και θα αποδώσουν πορίσματα στην πολιτική ηγεσία του Υπουργείου.</w:t>
      </w:r>
    </w:p>
    <w:p w14:paraId="5760BDCB"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Και όσοι κάνουν καλή διαχείριση, προφανώς θα συνεχίσουν να έχουν την ευθύνη των δομών. Όσοι όμως δεν το κάνουν, η πολιτική ηγεσία </w:t>
      </w:r>
      <w:r>
        <w:rPr>
          <w:rFonts w:eastAsia="Times New Roman" w:cs="Times New Roman"/>
          <w:szCs w:val="24"/>
        </w:rPr>
        <w:t xml:space="preserve">έχει αποδείξει ότι έχει την πολιτική αποφασιστικότητα να τους πάρει τις άδειες. Και επειδή δεν θέλουμε να αφήσουμε ξεκρέμαστες δομές, ανθρώπους και εργαζόμενους, περνάμε αυτή την ρύθμιση για την ΑΕΜΥ για να μπορεί να τις υποστηρίξει. </w:t>
      </w:r>
    </w:p>
    <w:p w14:paraId="5760BDCC"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Αυτό είναι το «κατά π</w:t>
      </w:r>
      <w:r>
        <w:rPr>
          <w:rFonts w:eastAsia="Times New Roman" w:cs="Times New Roman"/>
          <w:szCs w:val="24"/>
        </w:rPr>
        <w:t>αρέκκλιση» που είπε ο κ. Γεωργιάδης. Δεν πάμε να κάνουμε προσλήψεις κατά παρέκκλιση. Είναι γνωστή η ικανότητα στη λαθροχειρία και την ψευδολογία. Κατά παρέκκλιση διατάξεων θα κρατηθούν αυτές οι δομές υπό την ομπρέλα της ΑΕΜΥ και θα διασφαλιστεί η εργασία ή</w:t>
      </w:r>
      <w:r>
        <w:rPr>
          <w:rFonts w:eastAsia="Times New Roman" w:cs="Times New Roman"/>
          <w:szCs w:val="24"/>
        </w:rPr>
        <w:t xml:space="preserve">δη υπηρετούντων και εργαζομένων. Δεν πρόκειται για νέες προσλήψεις. </w:t>
      </w:r>
    </w:p>
    <w:p w14:paraId="5760BDCD"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Επίσης στο τέλος του 2016 δώσαμε 1,2 εκατομμύρια ευρώ έκτακτη επιχορήγηση στους ΚΥΣΠΕ. Ελπίζω κάποι</w:t>
      </w:r>
      <w:r>
        <w:rPr>
          <w:rFonts w:eastAsia="Times New Roman" w:cs="Times New Roman"/>
          <w:szCs w:val="24"/>
        </w:rPr>
        <w:t>οι</w:t>
      </w:r>
      <w:r>
        <w:rPr>
          <w:rFonts w:eastAsia="Times New Roman" w:cs="Times New Roman"/>
          <w:szCs w:val="24"/>
        </w:rPr>
        <w:t xml:space="preserve"> από εσάς να ξέρετε ότι είναι μια πολύ σημαντική δομή που έχει διττό ρόλο, και ψυχοθερ</w:t>
      </w:r>
      <w:r>
        <w:rPr>
          <w:rFonts w:eastAsia="Times New Roman" w:cs="Times New Roman"/>
          <w:szCs w:val="24"/>
        </w:rPr>
        <w:t xml:space="preserve">απευτικό και αναπτυξιακό, επανενταξιακό για τους ανθρώπους. Στηρίζουμε τη δυνατότητά τους να προσφέρουν εργασία, να παράγουν κοινωνικό όφελος. </w:t>
      </w:r>
    </w:p>
    <w:p w14:paraId="5760BDCE"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Ήταν η πρώτη μορφή κοινωνικής συνεταιριστικής οργάνωσης και κοινωνικής οικονομίας στην χώρα, η οποία θεσμοθετήθη</w:t>
      </w:r>
      <w:r>
        <w:rPr>
          <w:rFonts w:eastAsia="Times New Roman" w:cs="Times New Roman"/>
          <w:szCs w:val="24"/>
        </w:rPr>
        <w:t xml:space="preserve">κε από τον ν.2716/1999. Τη στηρίζουμε ακριβώς επειδή παρέχουν όλα αυτά τα ωφελήματα που είπαμε πριν. </w:t>
      </w:r>
    </w:p>
    <w:p w14:paraId="5760BDCF"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Τίθεται το ερώτημα, είναι δυνατόν μια διοικητική μεταρρύθμιση να λύσει όλα τα προβλήματα του συστήματος; Προφανώς όχι. Και μπορεί ενδεχομένως να υπάρχουν </w:t>
      </w:r>
      <w:r>
        <w:rPr>
          <w:rFonts w:eastAsia="Times New Roman" w:cs="Times New Roman"/>
          <w:szCs w:val="24"/>
        </w:rPr>
        <w:t xml:space="preserve">και κίνδυνοι και δυσκολίες, να είναι δυσλειτουργικά, να υπάρχει ένα μεγάλο κόστος χρόνου για να συγκροτηθούν και να λειτουργήσουν αυτά τα όργανα. </w:t>
      </w:r>
    </w:p>
    <w:p w14:paraId="5760BDD0"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Εμείς δεσμευόμαστε ότι στους αμέσως επόμενους μήνες θα έχουν προχωρήσει οι διαδικασίες, αλλά ανάμεσα στον συγ</w:t>
      </w:r>
      <w:r>
        <w:rPr>
          <w:rFonts w:eastAsia="Times New Roman" w:cs="Times New Roman"/>
          <w:szCs w:val="24"/>
        </w:rPr>
        <w:t>κεντρωτισμό και τη γραφειοκρατία της Διεύθυνσης Ψυχικής Υγείας που αντικειμενικά –και πέρα από τη διάθεση των υπαλλήλων η οποία μπορεί να είναι εξαιρετική- δεν μπορεί να ανταποκριθεί προφανώς στην ανάγκη εποπτείας όλου αυτού του συστήματος, με τις διάσπαρτ</w:t>
      </w:r>
      <w:r>
        <w:rPr>
          <w:rFonts w:eastAsia="Times New Roman" w:cs="Times New Roman"/>
          <w:szCs w:val="24"/>
        </w:rPr>
        <w:t xml:space="preserve">ες δομές σε όλη τη χώρα, προτιμήσαμε την αποκεντρωμένη και δημοκρατική συγκρότηση αυτών των οργάνων και επιτροπών. </w:t>
      </w:r>
    </w:p>
    <w:p w14:paraId="5760BDD1"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Γιατί εμείς πιστεύουμε</w:t>
      </w:r>
      <w:r>
        <w:rPr>
          <w:rFonts w:eastAsia="Times New Roman" w:cs="Times New Roman"/>
          <w:szCs w:val="24"/>
        </w:rPr>
        <w:t>,</w:t>
      </w:r>
      <w:r>
        <w:rPr>
          <w:rFonts w:eastAsia="Times New Roman" w:cs="Times New Roman"/>
          <w:szCs w:val="24"/>
        </w:rPr>
        <w:t xml:space="preserve"> ότι όταν δίνεις λόγο και ρόλο στους ανθρώπους που ξέρουν, που έχουν ευαισθησία, που έχουν εντιμότητα και στους ανθρώ</w:t>
      </w:r>
      <w:r>
        <w:rPr>
          <w:rFonts w:eastAsia="Times New Roman" w:cs="Times New Roman"/>
          <w:szCs w:val="24"/>
        </w:rPr>
        <w:t xml:space="preserve">πους που έχουν κοινωνική διαθεσιμότητα, τότε μόνο μπορεί να προχωρήσει το σύστημα υγείας και όχι με αφ’ υψηλού επιταγές. </w:t>
      </w:r>
    </w:p>
    <w:p w14:paraId="5760BDD2"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Τίθεται και ξανατίθεται ερώτημα από τον κ. Μπαργιώτα</w:t>
      </w:r>
      <w:r>
        <w:rPr>
          <w:rFonts w:eastAsia="Times New Roman" w:cs="Times New Roman"/>
          <w:szCs w:val="24"/>
        </w:rPr>
        <w:t>,</w:t>
      </w:r>
      <w:r>
        <w:rPr>
          <w:rFonts w:eastAsia="Times New Roman" w:cs="Times New Roman"/>
          <w:szCs w:val="24"/>
        </w:rPr>
        <w:t xml:space="preserve"> για το τι θα κάνουμε με τα ψυχιατρεία, αν θα προχωρήσει η μεταρρύθμιση. Μάλλον δ</w:t>
      </w:r>
      <w:r>
        <w:rPr>
          <w:rFonts w:eastAsia="Times New Roman" w:cs="Times New Roman"/>
          <w:szCs w:val="24"/>
        </w:rPr>
        <w:t>εν παρακολουθεί αυτά που λέμε. Έχουμε πει ότι είμαστε απολύτως δεσμευμένοι και αφοσιωμένοι σε αυτό</w:t>
      </w:r>
      <w:r>
        <w:rPr>
          <w:rFonts w:eastAsia="Times New Roman" w:cs="Times New Roman"/>
          <w:szCs w:val="24"/>
        </w:rPr>
        <w:t>ν</w:t>
      </w:r>
      <w:r>
        <w:rPr>
          <w:rFonts w:eastAsia="Times New Roman" w:cs="Times New Roman"/>
          <w:szCs w:val="24"/>
        </w:rPr>
        <w:t xml:space="preserve"> τον στόχο, γιατί το άσυλο, όπως είπαμε, είναι ένας χώρος ανελευθερίας, εγκλεισμού και αποανθρωποποίησης. </w:t>
      </w:r>
    </w:p>
    <w:p w14:paraId="5760BDD3"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Αυτό το προοδευτικό όραμα της ψυχιατρικής μεταρρύθ</w:t>
      </w:r>
      <w:r>
        <w:rPr>
          <w:rFonts w:eastAsia="Times New Roman" w:cs="Times New Roman"/>
          <w:szCs w:val="24"/>
        </w:rPr>
        <w:t>μισης μια τέτοια Κυβέρνηση μπορεί να το υπηρετήσει με σοβαρότητα και όχι με αυθαίρετες και αυταρχικές παρεμβάσεις όπως γινόταν στο παρελθόν, με καλή προετοιμασία, με χρονοδιάγραμμα και μάλιστα σε συνέργεια με το Υπουργείο Εργασίας, γιατί έχουμε εξηγήσει ότ</w:t>
      </w:r>
      <w:r>
        <w:rPr>
          <w:rFonts w:eastAsia="Times New Roman" w:cs="Times New Roman"/>
          <w:szCs w:val="24"/>
        </w:rPr>
        <w:t>ι η απαίτηση της Ευρωπαϊκής Ένωσης</w:t>
      </w:r>
      <w:r>
        <w:rPr>
          <w:rFonts w:eastAsia="Times New Roman" w:cs="Times New Roman"/>
          <w:szCs w:val="24"/>
        </w:rPr>
        <w:t>,</w:t>
      </w:r>
      <w:r>
        <w:rPr>
          <w:rFonts w:eastAsia="Times New Roman" w:cs="Times New Roman"/>
          <w:szCs w:val="24"/>
        </w:rPr>
        <w:t xml:space="preserve"> είναι να προχωρήσει η έννοια της διευρυμένης αποασυλοποίησης</w:t>
      </w:r>
      <w:r>
        <w:rPr>
          <w:rFonts w:eastAsia="Times New Roman" w:cs="Times New Roman"/>
          <w:szCs w:val="24"/>
        </w:rPr>
        <w:t>,</w:t>
      </w:r>
      <w:r>
        <w:rPr>
          <w:rFonts w:eastAsia="Times New Roman" w:cs="Times New Roman"/>
          <w:szCs w:val="24"/>
        </w:rPr>
        <w:t xml:space="preserve"> που περιλαμβάνει και τις προνοιακές δομές και όχι μόνο τις δομές ψυχικής υγείας.</w:t>
      </w:r>
    </w:p>
    <w:p w14:paraId="5760BDD4"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Όσον αφορά 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ε</w:t>
      </w:r>
      <w:r>
        <w:rPr>
          <w:rFonts w:eastAsia="Times New Roman" w:cs="Times New Roman"/>
          <w:szCs w:val="24"/>
        </w:rPr>
        <w:t>μπειρογνωμοσύνης, παρ</w:t>
      </w:r>
      <w:r>
        <w:rPr>
          <w:rFonts w:eastAsia="Times New Roman" w:cs="Times New Roman"/>
          <w:szCs w:val="24"/>
        </w:rPr>
        <w:t xml:space="preserve">’ </w:t>
      </w:r>
      <w:r>
        <w:rPr>
          <w:rFonts w:eastAsia="Times New Roman" w:cs="Times New Roman"/>
          <w:szCs w:val="24"/>
        </w:rPr>
        <w:t>ότι σήμερα δεν έγινε κα</w:t>
      </w:r>
      <w:r>
        <w:rPr>
          <w:rFonts w:eastAsia="Times New Roman" w:cs="Times New Roman"/>
          <w:szCs w:val="24"/>
        </w:rPr>
        <w:t>μ</w:t>
      </w:r>
      <w:r>
        <w:rPr>
          <w:rFonts w:eastAsia="Times New Roman" w:cs="Times New Roman"/>
          <w:szCs w:val="24"/>
        </w:rPr>
        <w:t>μ</w:t>
      </w:r>
      <w:r>
        <w:rPr>
          <w:rFonts w:eastAsia="Times New Roman" w:cs="Times New Roman"/>
          <w:szCs w:val="24"/>
        </w:rPr>
        <w:t>ιά</w:t>
      </w:r>
      <w:r>
        <w:rPr>
          <w:rFonts w:eastAsia="Times New Roman" w:cs="Times New Roman"/>
          <w:szCs w:val="24"/>
        </w:rPr>
        <w:t xml:space="preserve"> κουβ</w:t>
      </w:r>
      <w:r>
        <w:rPr>
          <w:rFonts w:eastAsia="Times New Roman" w:cs="Times New Roman"/>
          <w:szCs w:val="24"/>
        </w:rPr>
        <w:t>έντα, θεωρώ ότι είναι μια μεγάλη επένδυση σε μια νέα κουλτούρα για το σύστημα υγείας, που ξεκινάει από αυτά τα κέντρα, τα οποία είναι πολύ εξειδικευμένα.</w:t>
      </w:r>
    </w:p>
    <w:p w14:paraId="5760BDD5"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Είναι μια κουλτούρα τεκμηριωμένης φροντίδας, πιστοποίησης, ασφάλειας των ασθενών, ποιοτικής περίθαλψης</w:t>
      </w:r>
      <w:r>
        <w:rPr>
          <w:rFonts w:eastAsia="Times New Roman" w:cs="Times New Roman"/>
          <w:szCs w:val="24"/>
        </w:rPr>
        <w:t>, μια κουλτούρα ασθενοκεντρικής φροντίδας στο σύστημα υγείας, κάτι το οποίο έλειπε πάρα πολύ όλα τα προηγούμενα χρόνια.</w:t>
      </w:r>
    </w:p>
    <w:p w14:paraId="5760BDD6"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Υπάρχουν πάρα πολλά επιμέρους θέματα. Έχουμε εξηγήσει και ο Παύλος Πολάκης είπε αρκετά για την ΑΕΜΥ κ.λπ.</w:t>
      </w:r>
      <w:r>
        <w:rPr>
          <w:rFonts w:eastAsia="Times New Roman" w:cs="Times New Roman"/>
          <w:szCs w:val="24"/>
        </w:rPr>
        <w:t>.</w:t>
      </w:r>
      <w:r>
        <w:rPr>
          <w:rFonts w:eastAsia="Times New Roman" w:cs="Times New Roman"/>
          <w:szCs w:val="24"/>
        </w:rPr>
        <w:t xml:space="preserve"> Υπάρχουν πολύ σημαντικές διατ</w:t>
      </w:r>
      <w:r>
        <w:rPr>
          <w:rFonts w:eastAsia="Times New Roman" w:cs="Times New Roman"/>
          <w:szCs w:val="24"/>
        </w:rPr>
        <w:t>άξεις</w:t>
      </w:r>
      <w:r>
        <w:rPr>
          <w:rFonts w:eastAsia="Times New Roman" w:cs="Times New Roman"/>
          <w:szCs w:val="24"/>
        </w:rPr>
        <w:t>,</w:t>
      </w:r>
      <w:r>
        <w:rPr>
          <w:rFonts w:eastAsia="Times New Roman" w:cs="Times New Roman"/>
          <w:szCs w:val="24"/>
        </w:rPr>
        <w:t xml:space="preserve"> που συνήθως δεν προσφέρονται για επικοινωνιακή αντιπαράθεση, όπως είναι, για παράδειγμα, το Εθνικό Συμβούλιο Δημόσιας Υγείας. </w:t>
      </w:r>
    </w:p>
    <w:p w14:paraId="5760BDD7"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Πρόκειται για ένα πολύ σημαντικό επιτελικό όργανο και ένα μεγάλο έλλειμμα το οποίο υπήρχε, για να υπάρξει μια οργανωμένη π</w:t>
      </w:r>
      <w:r>
        <w:rPr>
          <w:rFonts w:eastAsia="Times New Roman" w:cs="Times New Roman"/>
          <w:szCs w:val="24"/>
        </w:rPr>
        <w:t xml:space="preserve">αρέμβαση σε όλα τα μείζονα θέματα δημόσιας υγείας της χώρας, από τους εμβολιασμούς μέχρι τα εθνικά σχέδια δράσης για τον </w:t>
      </w:r>
      <w:r>
        <w:rPr>
          <w:rFonts w:eastAsia="Times New Roman" w:cs="Times New Roman"/>
          <w:szCs w:val="24"/>
          <w:lang w:val="en-US"/>
        </w:rPr>
        <w:t>HIV</w:t>
      </w:r>
      <w:r>
        <w:rPr>
          <w:rFonts w:eastAsia="Times New Roman" w:cs="Times New Roman"/>
          <w:szCs w:val="24"/>
        </w:rPr>
        <w:t xml:space="preserve">, την ηπατίτιδα </w:t>
      </w:r>
      <w:r>
        <w:rPr>
          <w:rFonts w:eastAsia="Times New Roman" w:cs="Times New Roman"/>
          <w:szCs w:val="24"/>
          <w:lang w:val="en-US"/>
        </w:rPr>
        <w:t>C</w:t>
      </w:r>
      <w:r>
        <w:rPr>
          <w:rFonts w:eastAsia="Times New Roman" w:cs="Times New Roman"/>
          <w:szCs w:val="24"/>
        </w:rPr>
        <w:t xml:space="preserve">, τη μείωση της μικροβιακής αντοχής, την αντιμετώπιση της παχυσαρκίας και ιδιαίτερα της παιδικής, το κάπνισμα και </w:t>
      </w:r>
      <w:r>
        <w:rPr>
          <w:rFonts w:eastAsia="Times New Roman" w:cs="Times New Roman"/>
          <w:szCs w:val="24"/>
        </w:rPr>
        <w:t>άλλα.</w:t>
      </w:r>
    </w:p>
    <w:p w14:paraId="5760BDD8"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Το θέμα του ΕΟΜ του Εθνικού Οργανισμού Μεταμοσχεύσεων, είναι, επίσης, πολύ σημαντικό. Περνάμε μια ρύθμιση</w:t>
      </w:r>
      <w:r>
        <w:rPr>
          <w:rFonts w:eastAsia="Times New Roman" w:cs="Times New Roman"/>
          <w:szCs w:val="24"/>
        </w:rPr>
        <w:t>,</w:t>
      </w:r>
      <w:r>
        <w:rPr>
          <w:rFonts w:eastAsia="Times New Roman" w:cs="Times New Roman"/>
          <w:szCs w:val="24"/>
        </w:rPr>
        <w:t xml:space="preserve"> που δίνει επιπλέον κίνητρα στους συντονιστές μεταμοσχεύσεων και μπορεί να διευκολύνει</w:t>
      </w:r>
      <w:r>
        <w:rPr>
          <w:rFonts w:eastAsia="Times New Roman" w:cs="Times New Roman"/>
          <w:szCs w:val="24"/>
        </w:rPr>
        <w:t>,</w:t>
      </w:r>
      <w:r>
        <w:rPr>
          <w:rFonts w:eastAsia="Times New Roman" w:cs="Times New Roman"/>
          <w:szCs w:val="24"/>
        </w:rPr>
        <w:t xml:space="preserve"> ώστε να προχωρήσει και σε αυτό το κομμάτι η χώρα </w:t>
      </w:r>
      <w:r>
        <w:rPr>
          <w:rFonts w:eastAsia="Times New Roman" w:cs="Times New Roman"/>
          <w:szCs w:val="24"/>
        </w:rPr>
        <w:t>μας,</w:t>
      </w:r>
      <w:r>
        <w:rPr>
          <w:rFonts w:eastAsia="Times New Roman" w:cs="Times New Roman"/>
          <w:szCs w:val="24"/>
        </w:rPr>
        <w:t xml:space="preserve"> όπ</w:t>
      </w:r>
      <w:r>
        <w:rPr>
          <w:rFonts w:eastAsia="Times New Roman" w:cs="Times New Roman"/>
          <w:szCs w:val="24"/>
        </w:rPr>
        <w:t>ου όντως υπάρχει πολύ μεγάλη υστέρηση.</w:t>
      </w:r>
    </w:p>
    <w:p w14:paraId="5760BDD9"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Για την ΕΣΑΝ απαντήσαμε  και στις επιτροπές. Κάναμε ένα πρώτο βήμα αποϊδιωτικοποίησης. Θα φέρουμε μια πολύ αναλυτική ρύθμιση και αυτή η ανώνυμη εταιρεία θα μετεξελιχθεί σε ένα κέντρο τεκμηρίωσης και κοστολόγησης των ν</w:t>
      </w:r>
      <w:r>
        <w:rPr>
          <w:rFonts w:eastAsia="Times New Roman" w:cs="Times New Roman"/>
          <w:szCs w:val="24"/>
        </w:rPr>
        <w:t xml:space="preserve">οσηλευτικών υπηρεσιών. Είναι μια άλλη αντίληψη αυτή και είναι πολύ συνεπής με τις προεκλογικές μας δεσμεύσεις και διακηρύξεις. </w:t>
      </w:r>
    </w:p>
    <w:p w14:paraId="5760BDDA"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Κι επειδή πολύς λόγος έγινε και γι’ αυτό, κάποιος είπε ότι από τα δέκα σημεία που είχε πει ο Τσίπρας</w:t>
      </w:r>
      <w:r>
        <w:rPr>
          <w:rFonts w:eastAsia="Times New Roman" w:cs="Times New Roman"/>
          <w:szCs w:val="24"/>
        </w:rPr>
        <w:t>,</w:t>
      </w:r>
      <w:r>
        <w:rPr>
          <w:rFonts w:eastAsia="Times New Roman" w:cs="Times New Roman"/>
          <w:szCs w:val="24"/>
        </w:rPr>
        <w:t xml:space="preserve"> τίποτα δεν εφαρμόστηκε. Οι</w:t>
      </w:r>
      <w:r>
        <w:rPr>
          <w:rFonts w:eastAsia="Times New Roman" w:cs="Times New Roman"/>
          <w:szCs w:val="24"/>
        </w:rPr>
        <w:t xml:space="preserve"> δύο κομβικές μας δεσμεύσεις, αγαπητοί συνάδελφοι, για τον χώρο της υγείας, ήταν ότι πρώτον, θα διασφαλίσουμε την καθολική πρόσβαση των πολιτών και ιδιαίτερα των ανασφάλιστων ανθρώπων στις δημόσιες υπηρεσίες και αυτό το κάναμε, και δεύτερον, ότι θα στηρίξο</w:t>
      </w:r>
      <w:r>
        <w:rPr>
          <w:rFonts w:eastAsia="Times New Roman" w:cs="Times New Roman"/>
          <w:szCs w:val="24"/>
        </w:rPr>
        <w:t>υμε κατά προτεραιότητα τη δημόσια περίθαλψη. Και επί δύο χρόνια αυτό ακριβώς κάνουμε συστηματικά.</w:t>
      </w:r>
    </w:p>
    <w:p w14:paraId="5760BDDB"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Όσον αφορά την υπόθεση των γιατρών του ΠΕΔΥ, πρώην ΙΚΑ, ΕΟΠΥΥ κ.λπ., για την οποία, επίσης, έγινε πολλή κουβέντα, θυμίζω ότι τότε που είχε έρθει ο ν.4238, είχ</w:t>
      </w:r>
      <w:r>
        <w:rPr>
          <w:rFonts w:eastAsia="Times New Roman" w:cs="Times New Roman"/>
          <w:szCs w:val="24"/>
        </w:rPr>
        <w:t>αμε πει ότι αυτό που χρειαζόταν ήταν μια εύλογη μεταβατική περίοδος, η οποία προσδιορίζαμε ότι θα είναι γύρω στα δύο χρόνια και όχι αυτός ο καθεστωτικός αυταρχισμός του κ. Γεωργιάδη, ο οποίος σε μια εβδομάδα απαίτησε να έχουν κλείσει όλοι τα ιατρεία. Και α</w:t>
      </w:r>
      <w:r>
        <w:rPr>
          <w:rFonts w:eastAsia="Times New Roman" w:cs="Times New Roman"/>
          <w:szCs w:val="24"/>
        </w:rPr>
        <w:t>υτό οδήγησε στην έξοδο τρεις χιλιάδες από αυτούς και αποδιοργανώθηκε τελείως η πρωτοβάθμια φροντίδα.</w:t>
      </w:r>
    </w:p>
    <w:p w14:paraId="5760BDDC"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πραγματικά, είναι πολύ υποκριτικό από αυτή την πλευρά να ασκείται κριτική για καθυστερημένη αντιμετώπιση αυτής της εκκρεμότητας. Εμείς, λοιπόν, σήμερα</w:t>
      </w:r>
      <w:r>
        <w:rPr>
          <w:rFonts w:eastAsia="Times New Roman" w:cs="Times New Roman"/>
          <w:szCs w:val="24"/>
        </w:rPr>
        <w:t xml:space="preserve"> επειδή ακριβώς μας ενδιαφέρει η λειτουργικότητα αυτών των δημόσιων δομών και δεν θέλουμε να υπάρξει κύμα φυγής, δίνουμε ένα επαρκέστατο και διευρυμένο από τον αρχικό μας σχεδιασμό μεταβατικό διάστημα, στην προοπτική, όμως, της πλήρους και αποκλειστικής απ</w:t>
      </w:r>
      <w:r>
        <w:rPr>
          <w:rFonts w:eastAsia="Times New Roman" w:cs="Times New Roman"/>
          <w:szCs w:val="24"/>
        </w:rPr>
        <w:t>ασχόλησης. Γιατί αυτή πιστεύουμε ότι είναι η εργασιακή σχέση που ταιριάζει με τον δημόσιο χαρακτήρα του συστήματος υγείας.</w:t>
      </w:r>
    </w:p>
    <w:p w14:paraId="5760BDDD"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Πάντα, όμως, σε κάθε ρύθμιση υπάρχουν και μεταβατικότητες και υπάρχουν και πρόνοιες που πρέπει να ληφθούν. Κι αυτό είναι άλλη κουλτού</w:t>
      </w:r>
      <w:r>
        <w:rPr>
          <w:rFonts w:eastAsia="Times New Roman" w:cs="Times New Roman"/>
          <w:szCs w:val="24"/>
        </w:rPr>
        <w:t>ρα, αγαπητοί συνάδελφοι. Γιατί εμείς σεβόμαστε τη δουλειά αυτών των ανθρώπων τόσα χρόνια. Αναγνωρίζουμε ότι μπορούν να προσφέρουν ακόμα σημαντικές υπηρεσίες εξειδικευμένης φροντίδας σε ένα κομμάτι της κοινωνίας</w:t>
      </w:r>
      <w:r>
        <w:rPr>
          <w:rFonts w:eastAsia="Times New Roman" w:cs="Times New Roman"/>
          <w:szCs w:val="24"/>
        </w:rPr>
        <w:t>,</w:t>
      </w:r>
      <w:r>
        <w:rPr>
          <w:rFonts w:eastAsia="Times New Roman" w:cs="Times New Roman"/>
          <w:szCs w:val="24"/>
        </w:rPr>
        <w:t xml:space="preserve"> το οποίο δεν έχει άλλες επιλογές αυτή την πε</w:t>
      </w:r>
      <w:r>
        <w:rPr>
          <w:rFonts w:eastAsia="Times New Roman" w:cs="Times New Roman"/>
          <w:szCs w:val="24"/>
        </w:rPr>
        <w:t xml:space="preserve">ρίοδο και δεν μπορεί να απευθυνθεί στον ιδιωτικό τομέα. Η προοπτική, όμως, είναι αυτή. </w:t>
      </w:r>
    </w:p>
    <w:p w14:paraId="5760BDDE"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Φυσικά θα αναφερθώ και σε αυτό το οποίο θα κάνουμε με τις τοπικές μονάδες υγείας, το οποίο θα το συζητήσουμε. Αδικείτε και την κριτική </w:t>
      </w:r>
      <w:r>
        <w:rPr>
          <w:rFonts w:eastAsia="Times New Roman" w:cs="Times New Roman"/>
          <w:szCs w:val="24"/>
        </w:rPr>
        <w:t>σας,</w:t>
      </w:r>
      <w:r>
        <w:rPr>
          <w:rFonts w:eastAsia="Times New Roman" w:cs="Times New Roman"/>
          <w:szCs w:val="24"/>
        </w:rPr>
        <w:t xml:space="preserve"> όταν λέτε ότι πάμε να περάσο</w:t>
      </w:r>
      <w:r>
        <w:rPr>
          <w:rFonts w:eastAsia="Times New Roman" w:cs="Times New Roman"/>
          <w:szCs w:val="24"/>
        </w:rPr>
        <w:t xml:space="preserve">υμε τη μεταρρύθμιση της πρωτοβάθμιας φροντίδας υγείας μέσα από μια </w:t>
      </w:r>
      <w:r>
        <w:rPr>
          <w:rFonts w:eastAsia="Times New Roman" w:cs="Times New Roman"/>
          <w:bCs/>
          <w:szCs w:val="24"/>
        </w:rPr>
        <w:t>τροπολογία</w:t>
      </w:r>
      <w:r>
        <w:rPr>
          <w:rFonts w:eastAsia="Times New Roman" w:cs="Times New Roman"/>
          <w:szCs w:val="24"/>
        </w:rPr>
        <w:t xml:space="preserve">. Αυτή ήταν μια </w:t>
      </w:r>
      <w:r>
        <w:rPr>
          <w:rFonts w:eastAsia="Times New Roman" w:cs="Times New Roman"/>
          <w:bCs/>
          <w:szCs w:val="24"/>
        </w:rPr>
        <w:t>τροπολογία</w:t>
      </w:r>
      <w:r>
        <w:rPr>
          <w:rFonts w:eastAsia="Times New Roman" w:cs="Times New Roman"/>
          <w:szCs w:val="24"/>
        </w:rPr>
        <w:t xml:space="preserve"> τεχνικού και εργαλειακού χαρακτήρα</w:t>
      </w:r>
      <w:r>
        <w:rPr>
          <w:rFonts w:eastAsia="Times New Roman" w:cs="Times New Roman"/>
          <w:szCs w:val="24"/>
        </w:rPr>
        <w:t>,</w:t>
      </w:r>
      <w:r>
        <w:rPr>
          <w:rFonts w:eastAsia="Times New Roman" w:cs="Times New Roman"/>
          <w:szCs w:val="24"/>
        </w:rPr>
        <w:t xml:space="preserve"> για να μπορέσει να κινηθεί η διαδικασία πρόσκλησης ενδιαφέροντος και εκταμίευσης χρημάτων από τα ευρωπαϊκά ταμεία. </w:t>
      </w:r>
    </w:p>
    <w:p w14:paraId="5760BDDF"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Μήπως κάναμε κακά που αξιοποιούμε το ΕΣΠΑ, τα τομεακά προγράμματα του Υπουργείου Διοικητικής Μεταρρύθμισης και τα ΠΕΠ των περιφερειών για να κάνουμε μια μεγάλη μεταρρυθμιστική παρέμβαση, όταν όλοι λένε ότι αυτό ήταν το μεγάλο έλλειμμα του συστήματος υγείας</w:t>
      </w:r>
      <w:r>
        <w:rPr>
          <w:rFonts w:eastAsia="Times New Roman" w:cs="Times New Roman"/>
          <w:szCs w:val="24"/>
        </w:rPr>
        <w:t>; Νομίζω ότι μόνο όσοι θέλουν να διατηρηθεί το σημερινό status quo και η σημερινή ασυδοσία στον χώρο της πρωτοβάθμιας φροντίδας</w:t>
      </w:r>
      <w:r>
        <w:rPr>
          <w:rFonts w:eastAsia="Times New Roman" w:cs="Times New Roman"/>
          <w:szCs w:val="24"/>
        </w:rPr>
        <w:t>,</w:t>
      </w:r>
      <w:r>
        <w:rPr>
          <w:rFonts w:eastAsia="Times New Roman" w:cs="Times New Roman"/>
          <w:szCs w:val="24"/>
        </w:rPr>
        <w:t xml:space="preserve"> μπορούν να ισχυριστούν αυτό το πράγμα.</w:t>
      </w:r>
    </w:p>
    <w:p w14:paraId="5760BDE0"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Εμείς, λοιπόν, επιλέξαμε να επενδύσουμε σε αυτό το κομμάτι για να είναι η μεγάλη μεταρρύ</w:t>
      </w:r>
      <w:r>
        <w:rPr>
          <w:rFonts w:eastAsia="Times New Roman" w:cs="Times New Roman"/>
          <w:szCs w:val="24"/>
        </w:rPr>
        <w:t xml:space="preserve">θμιση και φυσικά να αξιοποιήσουμε όλα τα διαθέσιμα χρηματοδοτικά εργαλεία και από το ΕΣΠΑ και από το </w:t>
      </w:r>
      <w:r>
        <w:rPr>
          <w:rFonts w:eastAsia="Times New Roman" w:cs="Times New Roman"/>
          <w:szCs w:val="24"/>
        </w:rPr>
        <w:t>Π</w:t>
      </w:r>
      <w:r>
        <w:rPr>
          <w:rFonts w:eastAsia="Times New Roman" w:cs="Times New Roman"/>
          <w:szCs w:val="24"/>
        </w:rPr>
        <w:t xml:space="preserve">ρόγραμμα </w:t>
      </w:r>
      <w:r>
        <w:rPr>
          <w:rFonts w:eastAsia="Times New Roman" w:cs="Times New Roman"/>
          <w:szCs w:val="24"/>
        </w:rPr>
        <w:t>Δ</w:t>
      </w:r>
      <w:r>
        <w:rPr>
          <w:rFonts w:eastAsia="Times New Roman" w:cs="Times New Roman"/>
          <w:szCs w:val="24"/>
        </w:rPr>
        <w:t xml:space="preserve">ημοσίων </w:t>
      </w:r>
      <w:r>
        <w:rPr>
          <w:rFonts w:eastAsia="Times New Roman" w:cs="Times New Roman"/>
          <w:szCs w:val="24"/>
        </w:rPr>
        <w:t>Ε</w:t>
      </w:r>
      <w:r>
        <w:rPr>
          <w:rFonts w:eastAsia="Times New Roman" w:cs="Times New Roman"/>
          <w:szCs w:val="24"/>
        </w:rPr>
        <w:t xml:space="preserve">πενδύσεων και από τον κρατικό προϋπολογισμό. </w:t>
      </w:r>
    </w:p>
    <w:p w14:paraId="5760BDE1"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Υπάρχει στρατηγικό σχέδιο, το οποίο το έχουμε παρουσιάσει στην Ευρωπαϊκή Ένωση, σταδιακής</w:t>
      </w:r>
      <w:r>
        <w:rPr>
          <w:rFonts w:eastAsia="Times New Roman" w:cs="Times New Roman"/>
          <w:szCs w:val="24"/>
        </w:rPr>
        <w:t xml:space="preserve"> μετεξέλιξης των χρηματοροών και ανάληψης της ευθύνης κάποια στιγμή προφανώς από τον κρατικό προϋπολογισμό. Δεν είναι η πρόθεσή μας να πάρουμε κάποιους πόρους και να μείνει μετέωρο όλο αυτό το σύστημα, που πιστεύουμε ότι θα κάνει μια μεγάλη αλλαγή.</w:t>
      </w:r>
    </w:p>
    <w:p w14:paraId="5760BDE2"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Υπάρχει</w:t>
      </w:r>
      <w:r>
        <w:rPr>
          <w:rFonts w:eastAsia="Times New Roman" w:cs="Times New Roman"/>
          <w:szCs w:val="24"/>
        </w:rPr>
        <w:t xml:space="preserve"> μια αδικία σε αυτή την ιστορία. Αυτό το αναγνωρίζουμε. Είναι οι συνάδελφοι γιατροί του πρώην ΙΚΑ-ΕΟΠΥΥ, που όντως έκλεισαν έγκαιρα τα ιατρεία τους και είναι τώρα σε καθεστώς πλήρους και αποκλειστικής απασχόλησης. Αυτούς, κατ’ αρχ</w:t>
      </w:r>
      <w:r>
        <w:rPr>
          <w:rFonts w:eastAsia="Times New Roman" w:cs="Times New Roman"/>
          <w:szCs w:val="24"/>
        </w:rPr>
        <w:t>άς</w:t>
      </w:r>
      <w:r>
        <w:rPr>
          <w:rFonts w:eastAsia="Times New Roman" w:cs="Times New Roman"/>
          <w:szCs w:val="24"/>
        </w:rPr>
        <w:t>, φροντίσαμε όσο μπορούσ</w:t>
      </w:r>
      <w:r>
        <w:rPr>
          <w:rFonts w:eastAsia="Times New Roman" w:cs="Times New Roman"/>
          <w:szCs w:val="24"/>
        </w:rPr>
        <w:t xml:space="preserve">αμε πιο γρήγορα να τους εξομοιώσουμε μισθολογικά με τους γιατρούς του ΕΣΥ. Το κάναμε αυτό. </w:t>
      </w:r>
    </w:p>
    <w:p w14:paraId="5760BDE3"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Αυτό το οποίο θα προχωρήσουμε -το είπα και στις επιτροπές- είναι το εξής. Θα υπάρξει ρύθμιση</w:t>
      </w:r>
      <w:r>
        <w:rPr>
          <w:rFonts w:eastAsia="Times New Roman" w:cs="Times New Roman"/>
          <w:szCs w:val="24"/>
        </w:rPr>
        <w:t>,</w:t>
      </w:r>
      <w:r>
        <w:rPr>
          <w:rFonts w:eastAsia="Times New Roman" w:cs="Times New Roman"/>
          <w:szCs w:val="24"/>
        </w:rPr>
        <w:t xml:space="preserve"> που θα τους δίνει τη δυνατότητα συνδρομής στην πρωινή τακτική λειτουργ</w:t>
      </w:r>
      <w:r>
        <w:rPr>
          <w:rFonts w:eastAsia="Times New Roman" w:cs="Times New Roman"/>
          <w:szCs w:val="24"/>
        </w:rPr>
        <w:t>ία, στην απογευματινή λειτουργία, στα χειρουργεία των νοσοκομείων και στις εφημερίες, αν χρειαστεί. Αυτό θα είναι ένα αντιστάθμισμα για αυτούς τους ανθρώπους, που είναι ήδη με πλήρη και αποκλειστική απασχόληση, απέναντι σε αυτή την αδικία του ότι για κάποι</w:t>
      </w:r>
      <w:r>
        <w:rPr>
          <w:rFonts w:eastAsia="Times New Roman" w:cs="Times New Roman"/>
          <w:szCs w:val="24"/>
        </w:rPr>
        <w:t>ους παρατάθηκε για μεγάλο χρονικό διάστημα, που ήταν φυσικά με δικαστικές αποφάσεις, η λειτουργία του ιατρείου τους.</w:t>
      </w:r>
    </w:p>
    <w:p w14:paraId="5760BDE4"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Είπατε πάρα πολλά. Δεν μπορώ προφανώς να απαντήσω σε όλα αυτά. Όμως νομίζω ότι έχει αξία να απαντηθούν δυο-τρεις παρεμβάσεις. </w:t>
      </w:r>
    </w:p>
    <w:p w14:paraId="5760BDE5"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Πρώτον, η </w:t>
      </w:r>
      <w:r>
        <w:rPr>
          <w:rFonts w:eastAsia="Times New Roman" w:cs="Times New Roman"/>
          <w:szCs w:val="24"/>
        </w:rPr>
        <w:t>απάντηση του συναδέλφου από τη Λευκάδα. Προφανώς δεν έχει κα</w:t>
      </w:r>
      <w:r>
        <w:rPr>
          <w:rFonts w:eastAsia="Times New Roman" w:cs="Times New Roman"/>
          <w:szCs w:val="24"/>
        </w:rPr>
        <w:t>μ</w:t>
      </w:r>
      <w:r>
        <w:rPr>
          <w:rFonts w:eastAsia="Times New Roman" w:cs="Times New Roman"/>
          <w:szCs w:val="24"/>
        </w:rPr>
        <w:t>μ</w:t>
      </w:r>
      <w:r>
        <w:rPr>
          <w:rFonts w:eastAsia="Times New Roman" w:cs="Times New Roman"/>
          <w:szCs w:val="24"/>
        </w:rPr>
        <w:t>ιά</w:t>
      </w:r>
      <w:r>
        <w:rPr>
          <w:rFonts w:eastAsia="Times New Roman" w:cs="Times New Roman"/>
          <w:szCs w:val="24"/>
        </w:rPr>
        <w:t xml:space="preserve"> βάση αυτή η συζήτηση. Έχουμε εξηγήσει ότι το πολιτικό σχέδιο της κατάργησης, της συρρίκνωσης, της συγχώνευσης, της κατάργησης κλινών, τμημάτων και νοσοκομείων που υπήρξε την προηγούμενη περίο</w:t>
      </w:r>
      <w:r>
        <w:rPr>
          <w:rFonts w:eastAsia="Times New Roman" w:cs="Times New Roman"/>
          <w:szCs w:val="24"/>
        </w:rPr>
        <w:t>δο</w:t>
      </w:r>
      <w:r>
        <w:rPr>
          <w:rFonts w:eastAsia="Times New Roman" w:cs="Times New Roman"/>
          <w:szCs w:val="24"/>
        </w:rPr>
        <w:t>,</w:t>
      </w:r>
      <w:r>
        <w:rPr>
          <w:rFonts w:eastAsia="Times New Roman" w:cs="Times New Roman"/>
          <w:szCs w:val="24"/>
        </w:rPr>
        <w:t xml:space="preserve"> έχει τελειώσει. </w:t>
      </w:r>
    </w:p>
    <w:p w14:paraId="5760BDE6"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Αυτό που κάνουμε</w:t>
      </w:r>
      <w:r>
        <w:rPr>
          <w:rFonts w:eastAsia="Times New Roman" w:cs="Times New Roman"/>
          <w:szCs w:val="24"/>
        </w:rPr>
        <w:t>,</w:t>
      </w:r>
      <w:r>
        <w:rPr>
          <w:rFonts w:eastAsia="Times New Roman" w:cs="Times New Roman"/>
          <w:szCs w:val="24"/>
        </w:rPr>
        <w:t xml:space="preserve"> είναι όσο μπορούμε να κατανέμουμε τους λιγοστούς πόρους που διαθέτει η πατρίδα μας με πιο ορθολογικό τρόπο και με βάση τις πραγματικές ανάγκες. Τέτοια, λοιπόν, προοπτική για το </w:t>
      </w:r>
      <w:r>
        <w:rPr>
          <w:rFonts w:eastAsia="Times New Roman" w:cs="Times New Roman"/>
          <w:szCs w:val="24"/>
        </w:rPr>
        <w:t>Ν</w:t>
      </w:r>
      <w:r>
        <w:rPr>
          <w:rFonts w:eastAsia="Times New Roman" w:cs="Times New Roman"/>
          <w:szCs w:val="24"/>
        </w:rPr>
        <w:t xml:space="preserve">οσοκομείο Λευκάδας δεν υπάρχει. </w:t>
      </w:r>
    </w:p>
    <w:p w14:paraId="5760BDE7"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Σήμερα, αγαπητοί συνάδελφοι, σε εκατόν πενήντα έξι καινούργιες θέσεις μονίμων γιατρών ΕΣΥ που δώσαμε έγκριση για να προκηρυχθούν, επιπροσθέτως των οκτακοσίων εξήντα που δόθηκαν το καλοκαίρι του 2016, συμπεριλαμβάνονται τρεις θέσεις ειδικευμένων γιατρών ΕΣΥ</w:t>
      </w:r>
      <w:r>
        <w:rPr>
          <w:rFonts w:eastAsia="Times New Roman" w:cs="Times New Roman"/>
          <w:szCs w:val="24"/>
        </w:rPr>
        <w:t xml:space="preserve"> στο </w:t>
      </w:r>
      <w:r>
        <w:rPr>
          <w:rFonts w:eastAsia="Times New Roman" w:cs="Times New Roman"/>
          <w:szCs w:val="24"/>
        </w:rPr>
        <w:t>Ν</w:t>
      </w:r>
      <w:r>
        <w:rPr>
          <w:rFonts w:eastAsia="Times New Roman" w:cs="Times New Roman"/>
          <w:szCs w:val="24"/>
        </w:rPr>
        <w:t>οσοκομείο Λευκάδας. Δεν προκηρύσσεις θέσεις μονίμων γιατρών σε ένα νοσοκομείο που θέλεις να το κλείσεις. Να είμαστε σοβαροί! Να τσεκάρετε λιγάκι και τις πηγές σας και τα σάιτ τα οποία εμπιστεύεστε. Είναι μια θέση παθολόγου επιμελητή Α΄, μια θέση καρδ</w:t>
      </w:r>
      <w:r>
        <w:rPr>
          <w:rFonts w:eastAsia="Times New Roman" w:cs="Times New Roman"/>
          <w:szCs w:val="24"/>
        </w:rPr>
        <w:t>ιολόγου  επιμελητή Α΄ και μία θέση ακτινοδιαγνώστη επιμελητή Β΄. Πάει αυτό.</w:t>
      </w:r>
    </w:p>
    <w:p w14:paraId="5760BDE8"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Να κάνω και μια δεύτερη επισήμανση, που νομίζω ότι έχει μεγάλη σημασία. Δεν ξέρω αν του ξέφυγε του κ. Οικονόμου, αλλά αν καταλάβατε καλά, αυτό το οποίο μας είπε εδώ είναι ότι έρχετ</w:t>
      </w:r>
      <w:r>
        <w:rPr>
          <w:rFonts w:eastAsia="Times New Roman" w:cs="Times New Roman"/>
          <w:szCs w:val="24"/>
        </w:rPr>
        <w:t>αι πογκρόμ καρατομήσεων και απολύσεων και στο επίπεδο της διοίκησης του συστήματος και στο επίπεδο των ανθρώπων που υπηρετούν στα νοσοκομεία.</w:t>
      </w:r>
    </w:p>
    <w:p w14:paraId="5760BDE9"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ΒΑΣΙΛΕΙΟΣ ΓΙΟΓΙΑΚΑΣ: </w:t>
      </w:r>
      <w:r>
        <w:rPr>
          <w:rFonts w:eastAsia="Times New Roman" w:cs="Times New Roman"/>
          <w:szCs w:val="24"/>
        </w:rPr>
        <w:t>Ποιος είπατε ότι το είπε αυτό;</w:t>
      </w:r>
    </w:p>
    <w:p w14:paraId="5760BDEA"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Ο κ. Οικονόμου.</w:t>
      </w:r>
    </w:p>
    <w:p w14:paraId="5760BDEB"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ΙΩΑΝΝΗΣ ΚΕΦΑ</w:t>
      </w:r>
      <w:r>
        <w:rPr>
          <w:rFonts w:eastAsia="Times New Roman" w:cs="Times New Roman"/>
          <w:b/>
          <w:szCs w:val="24"/>
        </w:rPr>
        <w:t xml:space="preserve">ΛΟΓΙΑΝΝΗΣ: </w:t>
      </w:r>
      <w:r>
        <w:rPr>
          <w:rFonts w:eastAsia="Times New Roman" w:cs="Times New Roman"/>
          <w:szCs w:val="24"/>
        </w:rPr>
        <w:t>Δεν ειπώθηκε κάτι τέτοιο.</w:t>
      </w:r>
    </w:p>
    <w:p w14:paraId="5760BDEC" w14:textId="77777777" w:rsidR="003F14BB" w:rsidRDefault="00F37CA6">
      <w:pPr>
        <w:spacing w:line="600" w:lineRule="auto"/>
        <w:ind w:firstLine="720"/>
        <w:contextualSpacing/>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Ο κ. Οικονόμου είπε ότι θα διώξει τους διοικητές που έχουν επιλεγεί με μία διαδικασία που κράτησε περίπου έξι με οκτώ μήνες. Και προφανώς εάν ήταν τα πράγματα έτσι όπως λέτε ότι είναι, </w:t>
      </w:r>
      <w:r>
        <w:rPr>
          <w:rFonts w:eastAsia="Times New Roman" w:cs="Times New Roman"/>
          <w:szCs w:val="24"/>
        </w:rPr>
        <w:t>ότι είναι κομματικοί εγκάθετοι όλοι αυτοί, δεν θα χρειαζόταν τόσος χρόνος. Άλλωστε είχαμε συνηθίσει στο παρελθόν</w:t>
      </w:r>
      <w:r>
        <w:rPr>
          <w:rFonts w:eastAsia="Times New Roman" w:cs="Times New Roman"/>
          <w:szCs w:val="24"/>
        </w:rPr>
        <w:t>,</w:t>
      </w:r>
      <w:r>
        <w:rPr>
          <w:rFonts w:eastAsia="Times New Roman" w:cs="Times New Roman"/>
          <w:szCs w:val="24"/>
        </w:rPr>
        <w:t xml:space="preserve"> με το που αναλάμβανε η κάθε κυβέρνηση να καρατομεί όλους τους προηγούμενους, χωρίς ποτέ να γίνεται συζήτηση γι’ αυτό –ήταν αυτονόητο πολιτικό </w:t>
      </w:r>
      <w:r>
        <w:rPr>
          <w:rFonts w:eastAsia="Times New Roman" w:cs="Times New Roman"/>
          <w:szCs w:val="24"/>
        </w:rPr>
        <w:t>δικαίωμα- και μετά το πολύ</w:t>
      </w:r>
      <w:r>
        <w:rPr>
          <w:rFonts w:eastAsia="Times New Roman" w:cs="Times New Roman"/>
          <w:szCs w:val="24"/>
        </w:rPr>
        <w:t xml:space="preserve"> </w:t>
      </w:r>
      <w:r>
        <w:rPr>
          <w:rFonts w:eastAsia="Times New Roman" w:cs="Times New Roman"/>
          <w:szCs w:val="24"/>
        </w:rPr>
        <w:t>πολύ να γινόταν κα</w:t>
      </w:r>
      <w:r>
        <w:rPr>
          <w:rFonts w:eastAsia="Times New Roman" w:cs="Times New Roman"/>
          <w:szCs w:val="24"/>
        </w:rPr>
        <w:t>μμιά</w:t>
      </w:r>
      <w:r>
        <w:rPr>
          <w:rFonts w:eastAsia="Times New Roman" w:cs="Times New Roman"/>
          <w:szCs w:val="24"/>
        </w:rPr>
        <w:t xml:space="preserve"> συζήτηση για τη διαδικασία με την οποία θα προσλαμβάνονταν οι επόμενοι. </w:t>
      </w:r>
    </w:p>
    <w:p w14:paraId="5760BDED" w14:textId="77777777" w:rsidR="003F14BB" w:rsidRDefault="00F37CA6">
      <w:pPr>
        <w:spacing w:line="600" w:lineRule="auto"/>
        <w:ind w:firstLine="720"/>
        <w:contextualSpacing/>
        <w:jc w:val="both"/>
        <w:rPr>
          <w:rFonts w:eastAsia="Times New Roman" w:cs="Times New Roman"/>
          <w:color w:val="000000"/>
          <w:szCs w:val="24"/>
        </w:rPr>
      </w:pPr>
      <w:r>
        <w:rPr>
          <w:rFonts w:eastAsia="Times New Roman" w:cs="Times New Roman"/>
          <w:szCs w:val="24"/>
        </w:rPr>
        <w:t>Εμείς, λοιπόν, κάναμε διαδικασία και για να αξιολογήσουμε και να απομακρύνουμε το 85% των διοικητών που υπηρετούσαν στα νοσοκομεία ότ</w:t>
      </w:r>
      <w:r>
        <w:rPr>
          <w:rFonts w:eastAsia="Times New Roman" w:cs="Times New Roman"/>
          <w:szCs w:val="24"/>
        </w:rPr>
        <w:t>αν αναλάβαμε -και αυτό έγινε περίπου μετά από έναν χρόνο- και φυσικά βάλαμε μία σοβαρή διαδικασία στη συνέχεια η οποία, αγαπητοί συνάδελφοι -προσέξτε τι λέτε- έχει διασφαλίσει ότι οι τρεις στους τέσσερις διοικητές έχουν μεταπτυχιακούς τίτλους σπουδών και δ</w:t>
      </w:r>
      <w:r>
        <w:rPr>
          <w:rFonts w:eastAsia="Times New Roman" w:cs="Times New Roman"/>
          <w:szCs w:val="24"/>
        </w:rPr>
        <w:t xml:space="preserve">ιδακτορικά στη </w:t>
      </w:r>
      <w:r>
        <w:rPr>
          <w:rFonts w:eastAsia="Times New Roman" w:cs="Times New Roman"/>
          <w:szCs w:val="24"/>
        </w:rPr>
        <w:t>δ</w:t>
      </w:r>
      <w:r>
        <w:rPr>
          <w:rFonts w:eastAsia="Times New Roman" w:cs="Times New Roman"/>
          <w:szCs w:val="24"/>
        </w:rPr>
        <w:t xml:space="preserve">ιοίκηση </w:t>
      </w:r>
      <w:r>
        <w:rPr>
          <w:rFonts w:eastAsia="Times New Roman" w:cs="Times New Roman"/>
          <w:szCs w:val="24"/>
        </w:rPr>
        <w:t>υ</w:t>
      </w:r>
      <w:r>
        <w:rPr>
          <w:rFonts w:eastAsia="Times New Roman" w:cs="Times New Roman"/>
          <w:szCs w:val="24"/>
        </w:rPr>
        <w:t xml:space="preserve">πηρεσιών </w:t>
      </w:r>
      <w:r>
        <w:rPr>
          <w:rFonts w:eastAsia="Times New Roman" w:cs="Times New Roman"/>
          <w:szCs w:val="24"/>
        </w:rPr>
        <w:t>υ</w:t>
      </w:r>
      <w:r>
        <w:rPr>
          <w:rFonts w:eastAsia="Times New Roman" w:cs="Times New Roman"/>
          <w:szCs w:val="24"/>
        </w:rPr>
        <w:t xml:space="preserve">γείας και στα </w:t>
      </w:r>
      <w:r>
        <w:rPr>
          <w:rFonts w:eastAsia="Times New Roman" w:cs="Times New Roman"/>
          <w:szCs w:val="24"/>
        </w:rPr>
        <w:t>ο</w:t>
      </w:r>
      <w:r>
        <w:rPr>
          <w:rFonts w:eastAsia="Times New Roman" w:cs="Times New Roman"/>
          <w:szCs w:val="24"/>
        </w:rPr>
        <w:t xml:space="preserve">ικονομικά της </w:t>
      </w:r>
      <w:r>
        <w:rPr>
          <w:rFonts w:eastAsia="Times New Roman" w:cs="Times New Roman"/>
          <w:szCs w:val="24"/>
        </w:rPr>
        <w:t>υ</w:t>
      </w:r>
      <w:r>
        <w:rPr>
          <w:rFonts w:eastAsia="Times New Roman" w:cs="Times New Roman"/>
          <w:szCs w:val="24"/>
        </w:rPr>
        <w:t xml:space="preserve">γείας. </w:t>
      </w:r>
      <w:r>
        <w:rPr>
          <w:rFonts w:eastAsia="Times New Roman" w:cs="Times New Roman"/>
          <w:color w:val="000000"/>
          <w:szCs w:val="24"/>
        </w:rPr>
        <w:t xml:space="preserve">Αυτά είναι τα στατιστικά μας και αυτά είναι τα εχέγγυα της αξιοκρατίας. Περίπου το 70% από αυτούς είναι είτε γιατροί και εργαζόμενοι του δημόσιου συστήματος υγείας είτε υπηρετούν στον </w:t>
      </w:r>
      <w:r>
        <w:rPr>
          <w:rFonts w:eastAsia="Times New Roman" w:cs="Times New Roman"/>
          <w:color w:val="000000"/>
          <w:szCs w:val="24"/>
        </w:rPr>
        <w:t xml:space="preserve">εν γένει δημόσιο τομέα. </w:t>
      </w:r>
    </w:p>
    <w:p w14:paraId="5760BDEE" w14:textId="77777777" w:rsidR="003F14BB" w:rsidRDefault="00F37CA6">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Δεν πήραμε, λοιπόν, κομματικό στρατό ανέργων και άεργων και αποτυχόντων πολιτευτών και υποψηφίων Βουλευτών να βάλουμε στα νοσοκομεία, αλλά επιλέξαμε ανθρώπους που είναι σαρξ εκ της εκ της σαρκός του συστήματος, όπως το κάναμε και σ</w:t>
      </w:r>
      <w:r>
        <w:rPr>
          <w:rFonts w:eastAsia="Times New Roman" w:cs="Times New Roman"/>
          <w:color w:val="000000"/>
          <w:szCs w:val="24"/>
        </w:rPr>
        <w:t>τις υγειονομικές περιφέρειες. Επιλέξαμε ανθρώπους που να έχουν οργανική σχέση και να έχουν αφοσίωση στη δημόσια περίθαλψη, ακριβώς για να υπηρετήσουν ένα διαφορετικό πολιτικό σχέδιο. Στο ίδιο μνημονιακό περιβάλλον, προτεραιότητα στη δημόσια περίθαλψη, επικ</w:t>
      </w:r>
      <w:r>
        <w:rPr>
          <w:rFonts w:eastAsia="Times New Roman" w:cs="Times New Roman"/>
          <w:color w:val="000000"/>
          <w:szCs w:val="24"/>
        </w:rPr>
        <w:t xml:space="preserve">ουρικότητα στον ιδιωτικό τομέα, σεβασμό στα δικαιώματα των εργαζομένων, σεβασμό στα δικαιώματα και την αξιοπρέπεια των ασθενών, με καθολικότητα στην πρόσβαση, με ισότιμη και ποιοτική φροντίδα. </w:t>
      </w:r>
    </w:p>
    <w:p w14:paraId="5760BDEF" w14:textId="77777777" w:rsidR="003F14BB" w:rsidRDefault="00F37CA6">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Αυτό είναι το διαφορετικό πολιτικό σχέδιο το οποίο, αγαπητοί σ</w:t>
      </w:r>
      <w:r>
        <w:rPr>
          <w:rFonts w:eastAsia="Times New Roman" w:cs="Times New Roman"/>
          <w:color w:val="000000"/>
          <w:szCs w:val="24"/>
        </w:rPr>
        <w:t>υνάδελφοι, δεν μπορείτε ούτε καν να το διανοηθείτε, επειδή εσείς δεν πιστεύετε στην πραγματικότητα στην ισότητα των ανθρώπων, δεν πιστεύετε στη χειραφέτηση των ανθρώπων αλλά πιστεύετε στον ανταγωνισμό της αγοράς και στην ελεύθερη οικονομία, η οποία έχει οδ</w:t>
      </w:r>
      <w:r>
        <w:rPr>
          <w:rFonts w:eastAsia="Times New Roman" w:cs="Times New Roman"/>
          <w:color w:val="000000"/>
          <w:szCs w:val="24"/>
        </w:rPr>
        <w:t xml:space="preserve">ηγήσει σε υγειονομική φτώχεια ένα πολύ μεγάλο κομμάτι της κοινωνίας. Και σε περιόδους πραγματικής υλικής φτώχειας για τους πολίτες της χώρας, αυτή η Κυβέρνηση αντιμετώπισε και αντιμετωπίζει δραστικά την υγειονομική φτώχεια. </w:t>
      </w:r>
    </w:p>
    <w:p w14:paraId="5760BDF0" w14:textId="77777777" w:rsidR="003F14BB" w:rsidRDefault="00F37CA6">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Θέλω να πω και ένα τελευταίο, π</w:t>
      </w:r>
      <w:r>
        <w:rPr>
          <w:rFonts w:eastAsia="Times New Roman" w:cs="Times New Roman"/>
          <w:color w:val="000000"/>
          <w:szCs w:val="24"/>
        </w:rPr>
        <w:t>ου νομίζω ότι οφείλω στον κ. Γεωργιάδη. Είπε πάρα πολλά. Έχει πει αυτές τις ημέρες απίστευτες ανακρίβειες, μεταξύ των οποίων και την ακατανόητη</w:t>
      </w:r>
      <w:r>
        <w:rPr>
          <w:rFonts w:eastAsia="Times New Roman" w:cs="Times New Roman"/>
          <w:color w:val="000000"/>
          <w:szCs w:val="24"/>
        </w:rPr>
        <w:t>,</w:t>
      </w:r>
      <w:r>
        <w:rPr>
          <w:rFonts w:eastAsia="Times New Roman" w:cs="Times New Roman"/>
          <w:color w:val="000000"/>
          <w:szCs w:val="24"/>
        </w:rPr>
        <w:t xml:space="preserve"> πραγματικά</w:t>
      </w:r>
      <w:r>
        <w:rPr>
          <w:rFonts w:eastAsia="Times New Roman" w:cs="Times New Roman"/>
          <w:color w:val="000000"/>
          <w:szCs w:val="24"/>
        </w:rPr>
        <w:t>,</w:t>
      </w:r>
      <w:r>
        <w:rPr>
          <w:rFonts w:eastAsia="Times New Roman" w:cs="Times New Roman"/>
          <w:color w:val="000000"/>
          <w:szCs w:val="24"/>
        </w:rPr>
        <w:t xml:space="preserve"> προσέγγιση, που λέει ότι για τους ισολογισμούς, τα κέρδη και τις ζημίες μιας εταιρείας, έχει ευθύνη</w:t>
      </w:r>
      <w:r>
        <w:rPr>
          <w:rFonts w:eastAsia="Times New Roman" w:cs="Times New Roman"/>
          <w:color w:val="000000"/>
          <w:szCs w:val="24"/>
        </w:rPr>
        <w:t xml:space="preserve"> η πολιτική ηγεσία ενός Υπουργείου που τιμολογεί τα φάρμακα. Λες και δεν ξέρουμε ότι οι μεγάλες πολυεθνικές έχουν τη δυνατότητα μέσω τριγωνικών συναλλαγών, μέσω πολλαπλών νομίμων και παράτυπων τρόπων να φοροδιαφεύγουν και να υποδηλώνουν τα έσοδά τους και τ</w:t>
      </w:r>
      <w:r>
        <w:rPr>
          <w:rFonts w:eastAsia="Times New Roman" w:cs="Times New Roman"/>
          <w:color w:val="000000"/>
          <w:szCs w:val="24"/>
        </w:rPr>
        <w:t xml:space="preserve">α κέρδη τους σε μία χώρα. Τι σχέση έχει αυτό με τον τζίρο μιας εταιρείας; </w:t>
      </w:r>
    </w:p>
    <w:p w14:paraId="5760BDF1" w14:textId="77777777" w:rsidR="003F14BB" w:rsidRDefault="00F37CA6">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Και προφανώς υπάρχει διακύμανση, γιατί μπαίνουν καινούρ</w:t>
      </w:r>
      <w:r>
        <w:rPr>
          <w:rFonts w:eastAsia="Times New Roman" w:cs="Times New Roman"/>
          <w:color w:val="000000"/>
          <w:szCs w:val="24"/>
        </w:rPr>
        <w:t>γ</w:t>
      </w:r>
      <w:r>
        <w:rPr>
          <w:rFonts w:eastAsia="Times New Roman" w:cs="Times New Roman"/>
          <w:color w:val="000000"/>
          <w:szCs w:val="24"/>
        </w:rPr>
        <w:t xml:space="preserve">ια φάρμακα, μπαίνουν φάρμακα που είναι σημαντικά για τις κακοήθειες, για τα αυτοάνοσα νοσήματα, για τους ανθρώπους με σπάνια </w:t>
      </w:r>
      <w:r>
        <w:rPr>
          <w:rFonts w:eastAsia="Times New Roman" w:cs="Times New Roman"/>
          <w:color w:val="000000"/>
          <w:szCs w:val="24"/>
        </w:rPr>
        <w:t>νοσήματα. Τι μας λέτε ακριβώς, δηλαδή, για κάθε εταιρεία, που εγκρίνεται ένα καινούργιο φάρμακο της και θεραπεύει κόσμο;</w:t>
      </w:r>
    </w:p>
    <w:p w14:paraId="5760BDF2" w14:textId="77777777" w:rsidR="003F14BB" w:rsidRDefault="00F37CA6">
      <w:pPr>
        <w:spacing w:line="600" w:lineRule="auto"/>
        <w:ind w:firstLine="720"/>
        <w:contextualSpacing/>
        <w:jc w:val="both"/>
        <w:rPr>
          <w:rFonts w:eastAsia="Times New Roman" w:cs="Times New Roman"/>
          <w:szCs w:val="24"/>
        </w:rPr>
      </w:pPr>
      <w:r>
        <w:rPr>
          <w:rFonts w:eastAsia="Times New Roman" w:cs="Times New Roman"/>
          <w:color w:val="000000"/>
          <w:szCs w:val="24"/>
        </w:rPr>
        <w:t>Προφανώς εμείς έχουμε ευθύνη να βάλουμε τις σωστές διαδικασίες τιμολόγησης και αδειοδότησης και έγκρισης και ενσωμάτωσης στη θετική λίσ</w:t>
      </w:r>
      <w:r>
        <w:rPr>
          <w:rFonts w:eastAsia="Times New Roman" w:cs="Times New Roman"/>
          <w:color w:val="000000"/>
          <w:szCs w:val="24"/>
        </w:rPr>
        <w:t xml:space="preserve">τα. Και αυτό θα κάνουμε με τα κριτήρια </w:t>
      </w:r>
      <w:r>
        <w:rPr>
          <w:rFonts w:eastAsia="Times New Roman" w:cs="Times New Roman"/>
          <w:color w:val="000000"/>
          <w:szCs w:val="24"/>
          <w:lang w:val="en-US"/>
        </w:rPr>
        <w:t>HTA</w:t>
      </w:r>
      <w:r>
        <w:rPr>
          <w:rFonts w:eastAsia="Times New Roman" w:cs="Times New Roman"/>
          <w:color w:val="000000"/>
          <w:szCs w:val="24"/>
        </w:rPr>
        <w:t xml:space="preserve">, τα οποία ενσωματώνουμε αυτές τις μέρες και θα τα φέρουμε για ψήφιση. </w:t>
      </w:r>
    </w:p>
    <w:p w14:paraId="5760BDF3"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Αλλά τι σχέση έχει ο τζίρος μια εταιρ</w:t>
      </w:r>
      <w:r>
        <w:rPr>
          <w:rFonts w:eastAsia="Times New Roman" w:cs="Times New Roman"/>
          <w:szCs w:val="24"/>
        </w:rPr>
        <w:t>ε</w:t>
      </w:r>
      <w:r>
        <w:rPr>
          <w:rFonts w:eastAsia="Times New Roman" w:cs="Times New Roman"/>
          <w:szCs w:val="24"/>
        </w:rPr>
        <w:t xml:space="preserve">ίας με αυτού του τύπου τις αδιανόητες συγκρίσεις; Το 2014 λέει, είχε ζημιές 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και το 2015 που παραλάβανε αυτοί είχε κέρδη. Τρομερό πολιτικό επιχείρημα πρώην Υπουργού Υγείας.</w:t>
      </w:r>
    </w:p>
    <w:p w14:paraId="5760BDF4"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Επειδή με αυτή την ιστορία με τη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έχει ανοίξει πολύ η συζήτηση και επειδή άνθρωποι του στενού περιβάλλοντος διαχρονικά των Υπουργών Υγείας της προηγο</w:t>
      </w:r>
      <w:r>
        <w:rPr>
          <w:rFonts w:eastAsia="Times New Roman" w:cs="Times New Roman"/>
          <w:szCs w:val="24"/>
        </w:rPr>
        <w:t>ύμενης περιόδου και του κ. Γεωργιάδη, ο οποίος αναγνώρισε ότι είχε άτυπο σύμβουλο που φαίνεται από τις διωκτικές αρχές και από τη δικαιοσύνη η οποία διερευνά το σκάνδαλο, ότι έπαιζε κεντρικό ρόλο, ας χαμηλώσει λίγο τους τόνους και ας δούμε τα πορίσματα αυτ</w:t>
      </w:r>
      <w:r>
        <w:rPr>
          <w:rFonts w:eastAsia="Times New Roman" w:cs="Times New Roman"/>
          <w:szCs w:val="24"/>
        </w:rPr>
        <w:t>ού του ελέγχου.</w:t>
      </w:r>
    </w:p>
    <w:p w14:paraId="5760BDF5"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Μακάρι να αποδειχθεί ότι το πολιτικό σύστημα δεν είχε βάλει το χεράκι του σε αυτό το πάρτι της έκρηξης της φαρμακευτικής δαπάνης, που πάει πίσω τουλάχιστον μια δεκαετία-δεκαπενταετία και ιδιαίτερα την περίοδο που αυτή η τιμολόγηση γινόταν σ</w:t>
      </w:r>
      <w:r>
        <w:rPr>
          <w:rFonts w:eastAsia="Times New Roman" w:cs="Times New Roman"/>
          <w:szCs w:val="24"/>
        </w:rPr>
        <w:t>το Υπουργείο Ανάπτυξης και Εμπορίου.</w:t>
      </w:r>
    </w:p>
    <w:p w14:paraId="5760BDF6"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Τελειώνετε, κύριε Υπουργέ.</w:t>
      </w:r>
    </w:p>
    <w:p w14:paraId="5760BDF7"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Τελειώνω, κύριε Πρόεδρε.</w:t>
      </w:r>
    </w:p>
    <w:p w14:paraId="5760BDF8"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Επίσης μπήκε το ερώτημα</w:t>
      </w:r>
      <w:r>
        <w:rPr>
          <w:rFonts w:eastAsia="Times New Roman" w:cs="Times New Roman"/>
          <w:szCs w:val="24"/>
        </w:rPr>
        <w:t>,</w:t>
      </w:r>
      <w:r>
        <w:rPr>
          <w:rFonts w:eastAsia="Times New Roman" w:cs="Times New Roman"/>
          <w:szCs w:val="24"/>
        </w:rPr>
        <w:t xml:space="preserve"> γιατί δεν κάναμε τιμολόγηση το πρώτο εξάμηνο του 2015.</w:t>
      </w:r>
    </w:p>
    <w:p w14:paraId="5760BDF9"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ΒΑΣΙΛΕΙΟΣ ΓΙΟΓΙΑΚΑΣ:</w:t>
      </w:r>
      <w:r>
        <w:rPr>
          <w:rFonts w:eastAsia="Times New Roman" w:cs="Times New Roman"/>
          <w:szCs w:val="24"/>
        </w:rPr>
        <w:t xml:space="preserve"> Όλο το 2015.</w:t>
      </w:r>
    </w:p>
    <w:p w14:paraId="5760BDFA"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Το πρώτο εξάμηνο του 2015. Το δεύτερο εξάμηνο έγινε τον Δεκέμβριο του 2015.</w:t>
      </w:r>
    </w:p>
    <w:p w14:paraId="5760BDFB"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Γιατί προφανώς, αγαπητοί συνάδελφοι, δεν είχαμε συνθήκες κανονικότητας εκείνη την περίοδο στη χώρα, διότι ήταν σε επισφάλεια ακόμα κ</w:t>
      </w:r>
      <w:r>
        <w:rPr>
          <w:rFonts w:eastAsia="Times New Roman" w:cs="Times New Roman"/>
          <w:szCs w:val="24"/>
        </w:rPr>
        <w:t xml:space="preserve">αι η θέση της χώρας μέσα στην Ευρώπη, γιατί ήταν σε εξέλιξη μια πολύ σκληρή διαπραγμάτευση που κατέληξε σε έναν οδυνηρό συμβιβασμό, γιατί είχαμε πολύ σημαντικές προτεραιότητες που είχαν παραχθεί από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και έπρεπε να διασφαλίσουμε την πρόσβ</w:t>
      </w:r>
      <w:r>
        <w:rPr>
          <w:rFonts w:eastAsia="Times New Roman" w:cs="Times New Roman"/>
          <w:szCs w:val="24"/>
        </w:rPr>
        <w:t>αση των πολιτών στα φάρμακα, την εύρυθμη λειτουργία της αγοράς, τη λειτουργία των φαρμακο-αποθηκών κ.λπ.</w:t>
      </w:r>
      <w:r>
        <w:rPr>
          <w:rFonts w:eastAsia="Times New Roman" w:cs="Times New Roman"/>
          <w:szCs w:val="24"/>
        </w:rPr>
        <w:t>.</w:t>
      </w:r>
    </w:p>
    <w:p w14:paraId="5760BDFC"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Δ΄ Αντιπρόεδρος της Βουλής κ. </w:t>
      </w:r>
      <w:r w:rsidRPr="00661F9F">
        <w:rPr>
          <w:rFonts w:eastAsia="Times New Roman" w:cs="Times New Roman"/>
          <w:b/>
          <w:szCs w:val="24"/>
        </w:rPr>
        <w:t>ΝΙΚΗΤΑΣ ΚΑΚΛΑΜΑΝΗΣ</w:t>
      </w:r>
      <w:r>
        <w:rPr>
          <w:rFonts w:eastAsia="Times New Roman" w:cs="Times New Roman"/>
          <w:szCs w:val="24"/>
        </w:rPr>
        <w:t>)</w:t>
      </w:r>
    </w:p>
    <w:p w14:paraId="5760BDFD"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Όμως αυτό που έχει σημασία</w:t>
      </w:r>
      <w:r>
        <w:rPr>
          <w:rFonts w:eastAsia="Times New Roman" w:cs="Times New Roman"/>
          <w:szCs w:val="24"/>
        </w:rPr>
        <w:t>,</w:t>
      </w:r>
      <w:r>
        <w:rPr>
          <w:rFonts w:eastAsia="Times New Roman" w:cs="Times New Roman"/>
          <w:szCs w:val="24"/>
        </w:rPr>
        <w:t xml:space="preserve"> είναι ότι όταν επανήλ</w:t>
      </w:r>
      <w:r>
        <w:rPr>
          <w:rFonts w:eastAsia="Times New Roman" w:cs="Times New Roman"/>
          <w:szCs w:val="24"/>
        </w:rPr>
        <w:t>θε η κανονικότητα, αυτή η Κυβέρνηση έβγαλε τρία δελτία τιμών και αυτά τα τρία δελτία τιμών κατά γενική ομολογία όλης της φαρμακευτικής αγοράς ήταν τα πρώτα δελτία τιμών που έγιναν με απόλυτη διαφάνεια, με δημοσιοποίηση των δεδομένων, με καθαρούς κανόνες, μ</w:t>
      </w:r>
      <w:r>
        <w:rPr>
          <w:rFonts w:eastAsia="Times New Roman" w:cs="Times New Roman"/>
          <w:szCs w:val="24"/>
        </w:rPr>
        <w:t>ε καθαρές συζητήσεις και διαπραγματεύσεις πάνω στο τραπέζι, χωρίς τις παρεμβάσεις των άτυπων συμβούλων που διόρθωναν από τους υπολογιστές τους τα δελτία τιμών και τα έστελναν στην αρμόδια διεύθυνση του Υπουργείου.</w:t>
      </w:r>
    </w:p>
    <w:p w14:paraId="5760BDFE"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Λίγο, λοιπόν, σεμνά. Να αφήσουμε και τη </w:t>
      </w:r>
      <w:r>
        <w:rPr>
          <w:rFonts w:eastAsia="Times New Roman" w:cs="Times New Roman"/>
          <w:szCs w:val="24"/>
        </w:rPr>
        <w:t>δικαιοσύνη να κάνει τη δουλειά της και να κάνουμε αυτό το οποίο μας επιβάλλεται, να θωρακίσουμε</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το σύστημα</w:t>
      </w:r>
      <w:r>
        <w:rPr>
          <w:rFonts w:eastAsia="Times New Roman" w:cs="Times New Roman"/>
          <w:szCs w:val="24"/>
        </w:rPr>
        <w:t>,</w:t>
      </w:r>
      <w:r>
        <w:rPr>
          <w:rFonts w:eastAsia="Times New Roman" w:cs="Times New Roman"/>
          <w:szCs w:val="24"/>
        </w:rPr>
        <w:t xml:space="preserve"> κάνοντας δύο κρίσιμες παρεμβάσεις</w:t>
      </w:r>
      <w:r>
        <w:rPr>
          <w:rFonts w:eastAsia="Times New Roman" w:cs="Times New Roman"/>
          <w:szCs w:val="24"/>
        </w:rPr>
        <w:t>.</w:t>
      </w:r>
      <w:r>
        <w:rPr>
          <w:rFonts w:eastAsia="Times New Roman" w:cs="Times New Roman"/>
          <w:szCs w:val="24"/>
        </w:rPr>
        <w:t xml:space="preserve"> Να δημιουργήσουμε μηχανισμό αξιολόγησης της φαρμακευτικής καινοτομίας και της συνταγογράφησης των φαρμάκ</w:t>
      </w:r>
      <w:r>
        <w:rPr>
          <w:rFonts w:eastAsia="Times New Roman" w:cs="Times New Roman"/>
          <w:szCs w:val="24"/>
        </w:rPr>
        <w:t>ων -αυτό προωθείται σε συνεννόηση και με τους θεσμούς και θα το νομοθετήσουμε πολύ σύντομα- και</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να ενισχύσουμε τον θεσμό της διαπραγμάτευσης των ακριβών φαρμάκων της διαπραγμάτευσης της τιμής αποζημίωσης.</w:t>
      </w:r>
    </w:p>
    <w:p w14:paraId="5760BDFF"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Αυτό ήταν και το μεγάλο έλλειμμα της πολιτ</w:t>
      </w:r>
      <w:r>
        <w:rPr>
          <w:rFonts w:eastAsia="Times New Roman" w:cs="Times New Roman"/>
          <w:szCs w:val="24"/>
        </w:rPr>
        <w:t>ικής σας, αγαπητοί συνάδελφοι. Εσείς κόβατε οριζόντια, μπήκε κλειστός προϋπολογισμός, προφανώς συγκρατήθηκε η δημόσια δαπάνη, αλλά διαρθρωτικά μέτρα δεν είχαν γίνει ποτέ. Εμείς, λοιπόν, κάνουμε και προωθούμε τώρα δύο κρίσιμες διαρθρωτικές παρεμβάσεις και α</w:t>
      </w:r>
      <w:r>
        <w:rPr>
          <w:rFonts w:eastAsia="Times New Roman" w:cs="Times New Roman"/>
          <w:szCs w:val="24"/>
        </w:rPr>
        <w:t>υτό είναι μεταρρυθμιστική τομή και στο κομμάτι του φαρμάκου.</w:t>
      </w:r>
    </w:p>
    <w:p w14:paraId="5760BE00"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θα ολοκληρώσετε σας παρακαλώ.</w:t>
      </w:r>
    </w:p>
    <w:p w14:paraId="5760BE01"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Επίσης θα ήθελα να πω κάτι τελευταίο για τον κ. Γεωργιάδη.</w:t>
      </w:r>
    </w:p>
    <w:p w14:paraId="5760BE02"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ΠΡΟΕΔΡΕΥΩΝ (Νικήτας Κακλ</w:t>
      </w:r>
      <w:r>
        <w:rPr>
          <w:rFonts w:eastAsia="Times New Roman" w:cs="Times New Roman"/>
          <w:b/>
          <w:szCs w:val="24"/>
        </w:rPr>
        <w:t>αμάνης):</w:t>
      </w:r>
      <w:r>
        <w:rPr>
          <w:rFonts w:eastAsia="Times New Roman" w:cs="Times New Roman"/>
          <w:szCs w:val="24"/>
        </w:rPr>
        <w:t xml:space="preserve"> Σας έχουμε δώσει παραπάνω δεκαοκτώ λεπτά απ’ όσα δικαιούσασταν.</w:t>
      </w:r>
    </w:p>
    <w:p w14:paraId="5760BE03"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Έχετε απόλυτο δίκιο και πραγματικά ζητώ συγγνώμη αλλά αισθάνομαι ότι μπήκαν πάρα πολλά...</w:t>
      </w:r>
    </w:p>
    <w:p w14:paraId="5760BE04"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Συγχωρεμένος μεν αλλά σε έ</w:t>
      </w:r>
      <w:r>
        <w:rPr>
          <w:rFonts w:eastAsia="Times New Roman" w:cs="Times New Roman"/>
          <w:szCs w:val="24"/>
        </w:rPr>
        <w:t>να λεπτό κλείνετε.</w:t>
      </w:r>
    </w:p>
    <w:p w14:paraId="5760BE05" w14:textId="77777777" w:rsidR="003F14BB" w:rsidRDefault="00F37CA6">
      <w:pPr>
        <w:spacing w:line="600" w:lineRule="auto"/>
        <w:ind w:firstLine="720"/>
        <w:jc w:val="both"/>
        <w:rPr>
          <w:rFonts w:eastAsia="Times New Roman"/>
          <w:szCs w:val="24"/>
        </w:rPr>
      </w:pPr>
      <w:r>
        <w:rPr>
          <w:rFonts w:eastAsia="Times New Roman"/>
          <w:b/>
          <w:szCs w:val="24"/>
        </w:rPr>
        <w:t xml:space="preserve">ΑΝΔΡΕΑΣ ΞΑΝΘΟΣ (Υπουργός Υγείας): </w:t>
      </w:r>
      <w:r>
        <w:rPr>
          <w:rFonts w:eastAsia="Times New Roman"/>
          <w:szCs w:val="24"/>
        </w:rPr>
        <w:t xml:space="preserve">Ωραία, ωραία. Ήθελα να πω και μια άλλη αιχμή, αλλά θα την αφήσω για άλλη συζήτηση. </w:t>
      </w:r>
    </w:p>
    <w:p w14:paraId="5760BE06" w14:textId="77777777" w:rsidR="003F14BB" w:rsidRDefault="00F37CA6">
      <w:pPr>
        <w:spacing w:line="600" w:lineRule="auto"/>
        <w:ind w:firstLine="720"/>
        <w:jc w:val="both"/>
        <w:rPr>
          <w:rFonts w:eastAsia="Times New Roman"/>
          <w:szCs w:val="24"/>
        </w:rPr>
      </w:pPr>
      <w:r>
        <w:rPr>
          <w:rFonts w:eastAsia="Times New Roman"/>
          <w:szCs w:val="24"/>
        </w:rPr>
        <w:t>Αγαπητοί συνάδελφοι, η ιστορία της μεταρρύθμισης του συστήματος υγείας είναι μια πολύ πονεμένη ιστορία. Κατ’ αρχ</w:t>
      </w:r>
      <w:r>
        <w:rPr>
          <w:rFonts w:eastAsia="Times New Roman"/>
          <w:szCs w:val="24"/>
        </w:rPr>
        <w:t>άς</w:t>
      </w:r>
      <w:r>
        <w:rPr>
          <w:rFonts w:eastAsia="Times New Roman"/>
          <w:szCs w:val="24"/>
        </w:rPr>
        <w:t xml:space="preserve"> εσείς ειδικά την μνημονιακή περίοδο κακοποιήσατε αυτή την έννοια, όπως και άλλες έννοιες φυσικά, δηλαδή αξιολόγηση, εκσυγχρονισμός, αλλά ειδικά οι μεταρρυθμίσεις για να διασφαλίσουν κοινωνικές συναινέσεις και συμμαχίες, για να διασφαλίσουν την κρίσιμη μάζ</w:t>
      </w:r>
      <w:r>
        <w:rPr>
          <w:rFonts w:eastAsia="Times New Roman"/>
          <w:szCs w:val="24"/>
        </w:rPr>
        <w:t>α κοινωνικής και πολιτικής συναίνεσης</w:t>
      </w:r>
      <w:r>
        <w:rPr>
          <w:rFonts w:eastAsia="Times New Roman"/>
          <w:szCs w:val="24"/>
        </w:rPr>
        <w:t>,</w:t>
      </w:r>
      <w:r>
        <w:rPr>
          <w:rFonts w:eastAsia="Times New Roman"/>
          <w:szCs w:val="24"/>
        </w:rPr>
        <w:t xml:space="preserve"> χρειάζονται αξιοπιστία. Χρειάζονται πολιτική αξιοπιστία, χρειάζονται άνθρωποι, που ιδιαίτερα ο χώρος των υγειονομικών και ο χώρος του συστήματος υγείας να αντιλαμβάνεται ότι πραγματικά προσπαθούν, πραγματικά μοχθούν κ</w:t>
      </w:r>
      <w:r>
        <w:rPr>
          <w:rFonts w:eastAsia="Times New Roman"/>
          <w:szCs w:val="24"/>
        </w:rPr>
        <w:t xml:space="preserve">άτω από αντίξοες συνθήκες, για να διασφαλίσουν την επιβίωση, τη σταθεροποίηση, την ηθικοποίηση του συστήματος αλλά και τη μεταρρύθμισή του. </w:t>
      </w:r>
    </w:p>
    <w:p w14:paraId="5760BE07" w14:textId="77777777" w:rsidR="003F14BB" w:rsidRDefault="00F37CA6">
      <w:pPr>
        <w:spacing w:line="600" w:lineRule="auto"/>
        <w:ind w:firstLine="720"/>
        <w:jc w:val="both"/>
        <w:rPr>
          <w:rFonts w:eastAsia="Times New Roman"/>
          <w:szCs w:val="24"/>
        </w:rPr>
      </w:pPr>
      <w:r>
        <w:rPr>
          <w:rFonts w:eastAsia="Times New Roman"/>
          <w:szCs w:val="24"/>
        </w:rPr>
        <w:t>Και αυτοί δεν είναι άλλοι από τους ανθρώπους της Αριστεράς, τους ανθρώπους που προέρχονται από το χώρο των νοσοκομε</w:t>
      </w:r>
      <w:r>
        <w:rPr>
          <w:rFonts w:eastAsia="Times New Roman"/>
          <w:szCs w:val="24"/>
        </w:rPr>
        <w:t>ιακών γιατρών, τους ανθρώπους που σήμερα σε μεγάλο βαθμό στελεχώνουν τη διοίκηση του συστήματος υγείας, που έχουν την έξωθεν καλή μαρτυρία και που κανείς δεν μπορεί να τους κατηγορήσει ότι χρησιμοποιούν το ΕΣΥ για αλλότριους σκοπούς.</w:t>
      </w:r>
    </w:p>
    <w:p w14:paraId="5760BE08" w14:textId="77777777" w:rsidR="003F14BB" w:rsidRDefault="00F37CA6">
      <w:pPr>
        <w:spacing w:line="600" w:lineRule="auto"/>
        <w:ind w:firstLine="720"/>
        <w:jc w:val="both"/>
        <w:rPr>
          <w:rFonts w:eastAsia="Times New Roman"/>
          <w:szCs w:val="24"/>
        </w:rPr>
      </w:pPr>
      <w:r>
        <w:rPr>
          <w:rFonts w:eastAsia="Times New Roman"/>
          <w:szCs w:val="24"/>
        </w:rPr>
        <w:t>Σας ευχαριστώ πάρα πολ</w:t>
      </w:r>
      <w:r>
        <w:rPr>
          <w:rFonts w:eastAsia="Times New Roman"/>
          <w:szCs w:val="24"/>
        </w:rPr>
        <w:t>ύ.</w:t>
      </w:r>
    </w:p>
    <w:p w14:paraId="5760BE09" w14:textId="77777777" w:rsidR="003F14BB" w:rsidRDefault="00F37CA6">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5760BE0A" w14:textId="77777777" w:rsidR="003F14BB" w:rsidRDefault="00F37CA6">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w:t>
      </w:r>
      <w:r>
        <w:rPr>
          <w:rFonts w:eastAsia="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w:t>
      </w:r>
      <w:r>
        <w:rPr>
          <w:rFonts w:eastAsia="Times New Roman"/>
        </w:rPr>
        <w:t>ίθουσας «ΕΛΕΥΘΕΡΙΟΣ ΒΕΝΙΖΕΛΟΣ» και ενημερώθηκαν για την ιστορία του κτηρίου και τον τρόπο οργάνωσης και λειτουργίας της Βουλής, είκοσι οχτώ μαθητές και μαθήτριες και τρεις εκπαιδευτικοί συνοδοί τους από το 2</w:t>
      </w:r>
      <w:r>
        <w:rPr>
          <w:rFonts w:eastAsia="Times New Roman"/>
          <w:vertAlign w:val="superscript"/>
        </w:rPr>
        <w:t>ο</w:t>
      </w:r>
      <w:r>
        <w:rPr>
          <w:rFonts w:eastAsia="Times New Roman"/>
        </w:rPr>
        <w:t xml:space="preserve"> Δημοτικό σχολείο Λιτόχωρου Πιερίας. </w:t>
      </w:r>
    </w:p>
    <w:p w14:paraId="5760BE0B" w14:textId="77777777" w:rsidR="003F14BB" w:rsidRDefault="00F37CA6">
      <w:pPr>
        <w:spacing w:line="600" w:lineRule="auto"/>
        <w:ind w:left="360" w:firstLine="360"/>
        <w:jc w:val="both"/>
        <w:rPr>
          <w:rFonts w:eastAsia="Times New Roman"/>
        </w:rPr>
      </w:pPr>
      <w:r>
        <w:rPr>
          <w:rFonts w:eastAsia="Times New Roman"/>
        </w:rPr>
        <w:t>Η Βουλή το</w:t>
      </w:r>
      <w:r>
        <w:rPr>
          <w:rFonts w:eastAsia="Times New Roman"/>
        </w:rPr>
        <w:t>ύς καλωσορίζει.</w:t>
      </w:r>
    </w:p>
    <w:p w14:paraId="5760BE0C" w14:textId="77777777" w:rsidR="003F14BB" w:rsidRDefault="00F37CA6">
      <w:pPr>
        <w:spacing w:line="600" w:lineRule="auto"/>
        <w:ind w:left="360"/>
        <w:jc w:val="center"/>
        <w:rPr>
          <w:rFonts w:eastAsia="Times New Roman"/>
        </w:rPr>
      </w:pPr>
      <w:r>
        <w:rPr>
          <w:rFonts w:eastAsia="Times New Roman"/>
        </w:rPr>
        <w:t>(Χειροκροτήματα απ’ όλες τις πτέρυγες της Βουλής)</w:t>
      </w:r>
    </w:p>
    <w:p w14:paraId="5760BE0D" w14:textId="77777777" w:rsidR="003F14BB" w:rsidRDefault="00F37CA6">
      <w:pPr>
        <w:spacing w:line="600" w:lineRule="auto"/>
        <w:ind w:firstLine="720"/>
        <w:jc w:val="both"/>
        <w:rPr>
          <w:rFonts w:eastAsia="Times New Roman"/>
          <w:szCs w:val="24"/>
        </w:rPr>
      </w:pPr>
      <w:r>
        <w:rPr>
          <w:rFonts w:eastAsia="Times New Roman"/>
          <w:szCs w:val="24"/>
        </w:rPr>
        <w:t>Για να ολοκληρωθεί ο κύκλος των Κοινοβουλευτικών Εκπροσώπων σε ό,τι αφορά την πρωτολογία τους, έχουν να μιλήσουν ο κ. Μαντάς και ο κ. Κεφαλογιάννης. Θερμή παράκληση έχει κάνει η κ. Θεοδώρα Μ</w:t>
      </w:r>
      <w:r>
        <w:rPr>
          <w:rFonts w:eastAsia="Times New Roman"/>
          <w:szCs w:val="24"/>
        </w:rPr>
        <w:t xml:space="preserve">εγαλοοικονόμου για πέντε-έξι λεπτά να δευτερολογήσει για να φύγει. Μετά πάμε στον κ. Μαντά και στον κ. Κεφαλογιάννη ή στον κ. Κεφαλογιάννη και στον κ. Μαντά, δεν υπάρχει θέμα. Μπαίνουμε στον κύκλο των δευτερολογιών για όσους το επιθυμούν και σε επίπεδο </w:t>
      </w:r>
      <w:r>
        <w:rPr>
          <w:rFonts w:eastAsia="Times New Roman"/>
          <w:szCs w:val="24"/>
        </w:rPr>
        <w:t>ε</w:t>
      </w:r>
      <w:r>
        <w:rPr>
          <w:rFonts w:eastAsia="Times New Roman"/>
          <w:szCs w:val="24"/>
        </w:rPr>
        <w:t>ισ</w:t>
      </w:r>
      <w:r>
        <w:rPr>
          <w:rFonts w:eastAsia="Times New Roman"/>
          <w:szCs w:val="24"/>
        </w:rPr>
        <w:t xml:space="preserve">ηγητών και </w:t>
      </w:r>
      <w:r>
        <w:rPr>
          <w:rFonts w:eastAsia="Times New Roman"/>
          <w:szCs w:val="24"/>
        </w:rPr>
        <w:t>ε</w:t>
      </w:r>
      <w:r>
        <w:rPr>
          <w:rFonts w:eastAsia="Times New Roman"/>
          <w:szCs w:val="24"/>
        </w:rPr>
        <w:t xml:space="preserve">ιδικών </w:t>
      </w:r>
      <w:r>
        <w:rPr>
          <w:rFonts w:eastAsia="Times New Roman"/>
          <w:szCs w:val="24"/>
        </w:rPr>
        <w:t>α</w:t>
      </w:r>
      <w:r>
        <w:rPr>
          <w:rFonts w:eastAsia="Times New Roman"/>
          <w:szCs w:val="24"/>
        </w:rPr>
        <w:t>γορητών και σε επίπεδο Κοινοβουλευτικών Εκπροσώπων. Θα κλείσει ένας εκ των δύο Υπουργών όχι βέβαια με άλλα τριάντα έξι λεπτά, έτσι ώστε ελπίζω σε μια εύλογη ώρα να έχουμε τελειώσει.</w:t>
      </w:r>
    </w:p>
    <w:p w14:paraId="5760BE0E" w14:textId="77777777" w:rsidR="003F14BB" w:rsidRDefault="00F37CA6">
      <w:pPr>
        <w:spacing w:line="600" w:lineRule="auto"/>
        <w:ind w:firstLine="720"/>
        <w:jc w:val="both"/>
        <w:rPr>
          <w:rFonts w:eastAsia="Times New Roman"/>
          <w:szCs w:val="24"/>
        </w:rPr>
      </w:pPr>
      <w:r>
        <w:rPr>
          <w:rFonts w:eastAsia="Times New Roman"/>
          <w:szCs w:val="24"/>
        </w:rPr>
        <w:t>Κυρία Μεγαλοοικονόμου, έχετε τον λόγο.</w:t>
      </w:r>
    </w:p>
    <w:p w14:paraId="5760BE0F" w14:textId="77777777" w:rsidR="003F14BB" w:rsidRDefault="00F37CA6">
      <w:pPr>
        <w:spacing w:line="600" w:lineRule="auto"/>
        <w:ind w:firstLine="720"/>
        <w:jc w:val="both"/>
        <w:rPr>
          <w:rFonts w:eastAsia="Times New Roman"/>
          <w:szCs w:val="24"/>
        </w:rPr>
      </w:pPr>
      <w:r>
        <w:rPr>
          <w:rFonts w:eastAsia="Times New Roman"/>
          <w:b/>
          <w:szCs w:val="24"/>
        </w:rPr>
        <w:t>ΘΕΟΔΩΡΑ ΜΕΓΑΛΟΟ</w:t>
      </w:r>
      <w:r>
        <w:rPr>
          <w:rFonts w:eastAsia="Times New Roman"/>
          <w:b/>
          <w:szCs w:val="24"/>
        </w:rPr>
        <w:t xml:space="preserve">ΙΚΟΝΟΜΟΥ: </w:t>
      </w:r>
      <w:r>
        <w:rPr>
          <w:rFonts w:eastAsia="Times New Roman"/>
          <w:szCs w:val="24"/>
        </w:rPr>
        <w:t>Ευχαριστώ, κύριε Πρόεδρε.</w:t>
      </w:r>
    </w:p>
    <w:p w14:paraId="5760BE10" w14:textId="77777777" w:rsidR="003F14BB" w:rsidRDefault="00F37CA6">
      <w:pPr>
        <w:spacing w:line="600" w:lineRule="auto"/>
        <w:ind w:firstLine="720"/>
        <w:jc w:val="both"/>
        <w:rPr>
          <w:rFonts w:eastAsia="Times New Roman"/>
          <w:szCs w:val="24"/>
        </w:rPr>
      </w:pPr>
      <w:r>
        <w:rPr>
          <w:rFonts w:eastAsia="Times New Roman"/>
          <w:szCs w:val="24"/>
        </w:rPr>
        <w:t xml:space="preserve">Ευχαριστώ και τους κύριους συναδέλφους αλλά έχω μια υποχρέωση στο ΣΦΕΕ. </w:t>
      </w:r>
    </w:p>
    <w:p w14:paraId="5760BE11" w14:textId="77777777" w:rsidR="003F14BB" w:rsidRDefault="00F37CA6">
      <w:pPr>
        <w:spacing w:line="600" w:lineRule="auto"/>
        <w:ind w:firstLine="720"/>
        <w:jc w:val="both"/>
        <w:rPr>
          <w:rFonts w:eastAsia="Times New Roman"/>
          <w:szCs w:val="24"/>
        </w:rPr>
      </w:pPr>
      <w:r>
        <w:rPr>
          <w:rFonts w:eastAsia="Times New Roman"/>
          <w:szCs w:val="24"/>
        </w:rPr>
        <w:t>Κύριοι Υπουργοί, κυρίες και κύριοι συνάδελφοι, στην πρωτολογία μου νωρίτερα αναφέρθηκα αναλυτικά στη γενικότερη κατάσταση στην υγεία και ειδικότερα</w:t>
      </w:r>
      <w:r>
        <w:rPr>
          <w:rFonts w:eastAsia="Times New Roman"/>
          <w:szCs w:val="24"/>
        </w:rPr>
        <w:t xml:space="preserve"> στην ψυχική υγεία και</w:t>
      </w:r>
      <w:r>
        <w:rPr>
          <w:rFonts w:eastAsia="Times New Roman"/>
          <w:szCs w:val="24"/>
        </w:rPr>
        <w:t>,</w:t>
      </w:r>
      <w:r>
        <w:rPr>
          <w:rFonts w:eastAsia="Times New Roman"/>
          <w:szCs w:val="24"/>
        </w:rPr>
        <w:t xml:space="preserve"> κυρίως, στα προβλήματα που ζητούν επιτακτικά άμεσες λύσεις. </w:t>
      </w:r>
    </w:p>
    <w:p w14:paraId="5760BE12" w14:textId="77777777" w:rsidR="003F14BB" w:rsidRDefault="00F37CA6">
      <w:pPr>
        <w:spacing w:line="600" w:lineRule="auto"/>
        <w:ind w:firstLine="720"/>
        <w:jc w:val="both"/>
        <w:rPr>
          <w:rFonts w:eastAsia="Times New Roman"/>
          <w:szCs w:val="24"/>
        </w:rPr>
      </w:pPr>
      <w:r>
        <w:rPr>
          <w:rFonts w:eastAsia="Times New Roman"/>
          <w:szCs w:val="24"/>
        </w:rPr>
        <w:t>Πριν προχωρήσω σε ανάλυση των επιμέρους ρυθμίσεων, να διατυπώσω τον έντονο προβληματισμό μου για τη συνταγματικότητα πολλών άρθρων. Θα αναφερθώ αναλυτικά στο άρθρο 1 παράγ</w:t>
      </w:r>
      <w:r>
        <w:rPr>
          <w:rFonts w:eastAsia="Times New Roman"/>
          <w:szCs w:val="24"/>
        </w:rPr>
        <w:t>ραφος 10, στο άρθρο 6 ΚΓ</w:t>
      </w:r>
      <w:r>
        <w:rPr>
          <w:rFonts w:eastAsia="Times New Roman"/>
          <w:szCs w:val="24"/>
        </w:rPr>
        <w:t>΄</w:t>
      </w:r>
      <w:r>
        <w:rPr>
          <w:rFonts w:eastAsia="Times New Roman"/>
          <w:szCs w:val="24"/>
        </w:rPr>
        <w:t xml:space="preserve"> εδάφιο β, στο άρθρο 7 παράγραφος 5, στο άρθρο 19 εδάφιο β, στο άρθρο 20 εδάφιο γ, στο άρθρο 62 παράγραφο</w:t>
      </w:r>
      <w:r>
        <w:rPr>
          <w:rFonts w:eastAsia="Times New Roman"/>
          <w:szCs w:val="24"/>
        </w:rPr>
        <w:t>ι</w:t>
      </w:r>
      <w:r>
        <w:rPr>
          <w:rFonts w:eastAsia="Times New Roman"/>
          <w:szCs w:val="24"/>
        </w:rPr>
        <w:t xml:space="preserve"> 3 και 4, στο άρθρο 91 και στο άρθρο 94. Ο σχετικός προβληματισμός δεν διατυπώνεται από εμένα αλλά από την Επιστημονική Υπηρε</w:t>
      </w:r>
      <w:r>
        <w:rPr>
          <w:rFonts w:eastAsia="Times New Roman"/>
          <w:szCs w:val="24"/>
        </w:rPr>
        <w:t>σία της Βουλής στην έκθεση επί του νομοσχεδίου. Φοβάμαι, κύριοι Υπουργοί, ότι θα είναι κάτι που θα το βρούμε τελικώς μπροστά μας.</w:t>
      </w:r>
    </w:p>
    <w:p w14:paraId="5760BE13" w14:textId="77777777" w:rsidR="003F14BB" w:rsidRDefault="00F37CA6">
      <w:pPr>
        <w:spacing w:line="600" w:lineRule="auto"/>
        <w:ind w:firstLine="720"/>
        <w:jc w:val="both"/>
        <w:rPr>
          <w:rFonts w:eastAsia="Times New Roman"/>
          <w:szCs w:val="24"/>
        </w:rPr>
      </w:pPr>
      <w:r>
        <w:rPr>
          <w:rFonts w:eastAsia="Times New Roman"/>
          <w:szCs w:val="24"/>
        </w:rPr>
        <w:t>Επιτρέψτε μου σε αυτό το στάδιο</w:t>
      </w:r>
      <w:r>
        <w:rPr>
          <w:rFonts w:eastAsia="Times New Roman"/>
          <w:szCs w:val="24"/>
        </w:rPr>
        <w:t>,</w:t>
      </w:r>
      <w:r>
        <w:rPr>
          <w:rFonts w:eastAsia="Times New Roman"/>
          <w:szCs w:val="24"/>
        </w:rPr>
        <w:t xml:space="preserve"> να διατυπώσω τις αντιρρήσεις και τους προβληματισμούς της Ένωσης Κεντρώων για κάποιες από τις</w:t>
      </w:r>
      <w:r>
        <w:rPr>
          <w:rFonts w:eastAsia="Times New Roman"/>
          <w:szCs w:val="24"/>
        </w:rPr>
        <w:t xml:space="preserve"> επιμέρους ρυθμίσεις. Κατ’ αρχάς το άρθρο 26 έρχεται ως συνέχεια των ρυθμίσεων του 2014 από τη συγκυβέρνηση Νέας Δημοκρατίας-ΠΑΣΟΚ. Είχε ζητηθεί τότε από τους γιατρούς του ΕΣΥ</w:t>
      </w:r>
      <w:r>
        <w:rPr>
          <w:rFonts w:eastAsia="Times New Roman"/>
          <w:szCs w:val="24"/>
        </w:rPr>
        <w:t>,</w:t>
      </w:r>
      <w:r>
        <w:rPr>
          <w:rFonts w:eastAsia="Times New Roman"/>
          <w:szCs w:val="24"/>
        </w:rPr>
        <w:t xml:space="preserve"> να επιλέξουν αναγκαστικά και ανάμεσα στη θέση στο ΕΣΥ και στην άσκηση του ελεύθ</w:t>
      </w:r>
      <w:r>
        <w:rPr>
          <w:rFonts w:eastAsia="Times New Roman"/>
          <w:szCs w:val="24"/>
        </w:rPr>
        <w:t>ερου επαγγέλματος.</w:t>
      </w:r>
    </w:p>
    <w:p w14:paraId="5760BE14" w14:textId="77777777" w:rsidR="003F14BB" w:rsidRDefault="00F37CA6">
      <w:pPr>
        <w:spacing w:line="600" w:lineRule="auto"/>
        <w:ind w:firstLine="720"/>
        <w:jc w:val="both"/>
        <w:rPr>
          <w:rFonts w:eastAsia="Times New Roman"/>
          <w:szCs w:val="24"/>
        </w:rPr>
      </w:pPr>
      <w:r>
        <w:rPr>
          <w:rFonts w:eastAsia="Times New Roman"/>
          <w:szCs w:val="24"/>
        </w:rPr>
        <w:t>Τότε όπως θυμάστε</w:t>
      </w:r>
      <w:r>
        <w:rPr>
          <w:rFonts w:eastAsia="Times New Roman"/>
          <w:szCs w:val="24"/>
        </w:rPr>
        <w:t>,</w:t>
      </w:r>
      <w:r>
        <w:rPr>
          <w:rFonts w:eastAsia="Times New Roman"/>
          <w:szCs w:val="24"/>
        </w:rPr>
        <w:t xml:space="preserve"> κάποιοι γιατροί και οδοντίατροι αντέδρασαν και άσκησαν τα προβλεπόμενα νόμιμα ένδικα μέσα. Σήμερα η ρύθμιση του άρθρου 16 έρχεται να δώσει μια δεύτερη ευκαιρία σ’ αυτούς τους γιατρούς, όμως το άρθρο δεν καλύπτει όσους </w:t>
      </w:r>
      <w:r>
        <w:rPr>
          <w:rFonts w:eastAsia="Times New Roman"/>
          <w:szCs w:val="24"/>
        </w:rPr>
        <w:t xml:space="preserve">άλλους πιθανόν θα επιθυμούσαν να ενταχθούν τελικώς στο ΕΣΥ, αλλά υπό την πίεση του εκβιαστικού τότε ερωτήματος ουσιαστικά εκβιάστηκαν σε έξοδο. </w:t>
      </w:r>
    </w:p>
    <w:p w14:paraId="5760BE15" w14:textId="77777777" w:rsidR="003F14BB" w:rsidRDefault="00F37CA6">
      <w:pPr>
        <w:spacing w:line="600" w:lineRule="auto"/>
        <w:ind w:firstLine="720"/>
        <w:jc w:val="both"/>
        <w:rPr>
          <w:rFonts w:eastAsia="Times New Roman"/>
          <w:szCs w:val="24"/>
        </w:rPr>
      </w:pPr>
      <w:r>
        <w:rPr>
          <w:rFonts w:eastAsia="Times New Roman"/>
          <w:szCs w:val="24"/>
        </w:rPr>
        <w:t xml:space="preserve">Με δεδομένο, λοιπόν, ότι αυτή η δεύτερη ευκαιρία δίνεται σε κάποιους μόνο εκ των ιατρών και οδοντιάτρων, δεν </w:t>
      </w:r>
      <w:r>
        <w:rPr>
          <w:rFonts w:eastAsia="Times New Roman"/>
          <w:szCs w:val="24"/>
        </w:rPr>
        <w:t xml:space="preserve">μπορούμε να συμφωνήσουμε πλέον πλήρως. Θεωρούμε ότι πρέπει να δοθεί και δεύτερη ευκαιρία και σ’ αυτούς που δεν κινήθηκαν με ένδικα μέσα αλλά που άνοιξαν ιατρεία και ίσως και λόγω της κρίσης αναγκάστηκαν να τα κλείσουν. Πρέπει να τους δοθεί και μια δεύτερη </w:t>
      </w:r>
      <w:r>
        <w:rPr>
          <w:rFonts w:eastAsia="Times New Roman"/>
          <w:szCs w:val="24"/>
        </w:rPr>
        <w:t>ευκαιρία να ενταχθούν και αυτοί στο ΕΣΥ.</w:t>
      </w:r>
    </w:p>
    <w:p w14:paraId="5760BE16" w14:textId="77777777" w:rsidR="003F14BB" w:rsidRDefault="00F37CA6">
      <w:pPr>
        <w:spacing w:line="600" w:lineRule="auto"/>
        <w:ind w:firstLine="720"/>
        <w:jc w:val="both"/>
        <w:rPr>
          <w:rFonts w:eastAsia="Times New Roman"/>
          <w:szCs w:val="24"/>
        </w:rPr>
      </w:pPr>
      <w:r>
        <w:rPr>
          <w:rFonts w:eastAsia="Times New Roman"/>
          <w:szCs w:val="24"/>
        </w:rPr>
        <w:t>Επίσης δεν μπορούμε να συμφωνήσουμε με το άρθρο 48 και τις νέες διατάξεις για την Ανώνυμη Εταιρεία Μονάδων Υγείας και αυτό διότι διαρθρώνεται η ΑΕΜΥ και είναι υπαρκτός ο κίνδυνος να μεταλλαχθεί σ’ ένα νέο ΚΕΕΛΠΝΟ, μ</w:t>
      </w:r>
      <w:r>
        <w:rPr>
          <w:rFonts w:eastAsia="Times New Roman"/>
          <w:szCs w:val="24"/>
        </w:rPr>
        <w:t>ε ό,τι αυτό συνεπάγεται. Επομένως ως Ένωση Κεντρώων δεν μπορούμε να στηρίξουμε τέτοιου είδους πρακτικές.</w:t>
      </w:r>
    </w:p>
    <w:p w14:paraId="5760BE17" w14:textId="77777777" w:rsidR="003F14BB" w:rsidRDefault="00F37CA6">
      <w:pPr>
        <w:spacing w:line="600" w:lineRule="auto"/>
        <w:ind w:firstLine="720"/>
        <w:jc w:val="both"/>
        <w:rPr>
          <w:rFonts w:eastAsia="Times New Roman"/>
          <w:szCs w:val="24"/>
        </w:rPr>
      </w:pPr>
      <w:r>
        <w:rPr>
          <w:rFonts w:eastAsia="Times New Roman"/>
          <w:szCs w:val="24"/>
        </w:rPr>
        <w:t xml:space="preserve">Εν συνεχεία διαφωνούμε με την εμμονή να παραμείνει στο ελληνικό </w:t>
      </w:r>
      <w:r>
        <w:rPr>
          <w:rFonts w:eastAsia="Times New Roman"/>
          <w:szCs w:val="24"/>
        </w:rPr>
        <w:t>δ</w:t>
      </w:r>
      <w:r>
        <w:rPr>
          <w:rFonts w:eastAsia="Times New Roman"/>
          <w:szCs w:val="24"/>
        </w:rPr>
        <w:t>ημόσιο το 100% της Εταιρείας Συστήματος Αμοιβών Νοσοκομείων του άρθρου 49. Βεβαίως απα</w:t>
      </w:r>
      <w:r>
        <w:rPr>
          <w:rFonts w:eastAsia="Times New Roman"/>
          <w:szCs w:val="24"/>
        </w:rPr>
        <w:t xml:space="preserve">ιτείται να διατηρεί το </w:t>
      </w:r>
      <w:r>
        <w:rPr>
          <w:rFonts w:eastAsia="Times New Roman"/>
          <w:szCs w:val="24"/>
        </w:rPr>
        <w:t>δ</w:t>
      </w:r>
      <w:r>
        <w:rPr>
          <w:rFonts w:eastAsia="Times New Roman"/>
          <w:szCs w:val="24"/>
        </w:rPr>
        <w:t xml:space="preserve">ημόσιο την πλειοψηφία, ωστόσο βλέπουμε πιο θετικά ένα μεικτό μετοχικό σχήμα. </w:t>
      </w:r>
    </w:p>
    <w:p w14:paraId="5760BE18" w14:textId="77777777" w:rsidR="003F14BB" w:rsidRDefault="00F37CA6">
      <w:pPr>
        <w:spacing w:line="600" w:lineRule="auto"/>
        <w:ind w:firstLine="720"/>
        <w:jc w:val="both"/>
        <w:rPr>
          <w:rFonts w:eastAsia="Times New Roman"/>
          <w:szCs w:val="24"/>
        </w:rPr>
      </w:pPr>
      <w:r>
        <w:rPr>
          <w:rFonts w:eastAsia="Times New Roman"/>
          <w:szCs w:val="24"/>
        </w:rPr>
        <w:t xml:space="preserve">Αντιστοίχως δεν επικροτούμε το άρθρο 50 και τον τρόπο λειτουργίας της </w:t>
      </w:r>
      <w:r>
        <w:rPr>
          <w:rFonts w:eastAsia="Times New Roman"/>
          <w:szCs w:val="24"/>
        </w:rPr>
        <w:t>ι</w:t>
      </w:r>
      <w:r>
        <w:rPr>
          <w:rFonts w:eastAsia="Times New Roman"/>
          <w:szCs w:val="24"/>
        </w:rPr>
        <w:t xml:space="preserve">ατρικής </w:t>
      </w:r>
      <w:r>
        <w:rPr>
          <w:rFonts w:eastAsia="Times New Roman"/>
          <w:szCs w:val="24"/>
        </w:rPr>
        <w:t>υ</w:t>
      </w:r>
      <w:r>
        <w:rPr>
          <w:rFonts w:eastAsia="Times New Roman"/>
          <w:szCs w:val="24"/>
        </w:rPr>
        <w:t>πηρεσίας στο Ελληνικό Κέντρο Αιμοδοσίας, αφού θεωρούμε ότι πρόκειται για μια μάλλον φωτογραφική διάταξη</w:t>
      </w:r>
      <w:r>
        <w:rPr>
          <w:rFonts w:eastAsia="Times New Roman"/>
          <w:szCs w:val="24"/>
        </w:rPr>
        <w:t>,</w:t>
      </w:r>
      <w:r>
        <w:rPr>
          <w:rFonts w:eastAsia="Times New Roman"/>
          <w:szCs w:val="24"/>
        </w:rPr>
        <w:t xml:space="preserve"> που λιγότερο εξυπηρετεί τις ανάγκες της δημόσιας υγείας και</w:t>
      </w:r>
      <w:r>
        <w:rPr>
          <w:rFonts w:eastAsia="Times New Roman"/>
          <w:szCs w:val="24"/>
        </w:rPr>
        <w:t>,</w:t>
      </w:r>
      <w:r>
        <w:rPr>
          <w:rFonts w:eastAsia="Times New Roman"/>
          <w:szCs w:val="24"/>
        </w:rPr>
        <w:t xml:space="preserve"> κυρίως</w:t>
      </w:r>
      <w:r>
        <w:rPr>
          <w:rFonts w:eastAsia="Times New Roman"/>
          <w:szCs w:val="24"/>
        </w:rPr>
        <w:t>,</w:t>
      </w:r>
      <w:r>
        <w:rPr>
          <w:rFonts w:eastAsia="Times New Roman"/>
          <w:szCs w:val="24"/>
        </w:rPr>
        <w:t xml:space="preserve"> δημιουργείται για την τακτοποίηση συγκεκριμένου προσώπου.</w:t>
      </w:r>
    </w:p>
    <w:p w14:paraId="5760BE19" w14:textId="77777777" w:rsidR="003F14BB" w:rsidRDefault="00F37CA6">
      <w:pPr>
        <w:spacing w:line="600" w:lineRule="auto"/>
        <w:ind w:firstLine="720"/>
        <w:jc w:val="both"/>
        <w:rPr>
          <w:rFonts w:eastAsia="Times New Roman"/>
          <w:szCs w:val="24"/>
        </w:rPr>
      </w:pPr>
      <w:r>
        <w:rPr>
          <w:rFonts w:eastAsia="Times New Roman"/>
          <w:szCs w:val="24"/>
        </w:rPr>
        <w:t>Θα αναφερθώ τώρα στο άρθ</w:t>
      </w:r>
      <w:r>
        <w:rPr>
          <w:rFonts w:eastAsia="Times New Roman"/>
          <w:szCs w:val="24"/>
        </w:rPr>
        <w:t>ρο 53. Δίνετε</w:t>
      </w:r>
      <w:r>
        <w:rPr>
          <w:rFonts w:eastAsia="Times New Roman"/>
          <w:szCs w:val="24"/>
        </w:rPr>
        <w:t>,</w:t>
      </w:r>
      <w:r>
        <w:rPr>
          <w:rFonts w:eastAsia="Times New Roman"/>
          <w:szCs w:val="24"/>
        </w:rPr>
        <w:t xml:space="preserve"> πράγματι</w:t>
      </w:r>
      <w:r>
        <w:rPr>
          <w:rFonts w:eastAsia="Times New Roman"/>
          <w:szCs w:val="24"/>
        </w:rPr>
        <w:t>,</w:t>
      </w:r>
      <w:r>
        <w:rPr>
          <w:rFonts w:eastAsia="Times New Roman"/>
          <w:szCs w:val="24"/>
        </w:rPr>
        <w:t xml:space="preserve"> ένα κίνητρο απόδοσης στο προσωπικό του ΕΟΦ, ωστόσο θα έπρεπε αντίστοιχες ρυθμίσεις…</w:t>
      </w:r>
    </w:p>
    <w:p w14:paraId="5760BE1A" w14:textId="77777777" w:rsidR="003F14BB" w:rsidRDefault="00F37CA6">
      <w:pPr>
        <w:spacing w:line="600" w:lineRule="auto"/>
        <w:ind w:firstLine="720"/>
        <w:jc w:val="both"/>
        <w:rPr>
          <w:rFonts w:eastAsia="Times New Roman"/>
          <w:szCs w:val="24"/>
        </w:rPr>
      </w:pPr>
      <w:r>
        <w:rPr>
          <w:rFonts w:eastAsia="Times New Roman"/>
          <w:b/>
          <w:szCs w:val="24"/>
        </w:rPr>
        <w:t>ΒΑΣΙΛΕΙΟΣ ΓΙΟΓΙΑΚΑΣ:</w:t>
      </w:r>
      <w:r>
        <w:rPr>
          <w:rFonts w:eastAsia="Times New Roman"/>
          <w:szCs w:val="24"/>
        </w:rPr>
        <w:t xml:space="preserve"> Απεσύρθη αυτό το άρθρο.</w:t>
      </w:r>
    </w:p>
    <w:p w14:paraId="5760BE1B" w14:textId="77777777" w:rsidR="003F14BB" w:rsidRDefault="00F37CA6">
      <w:pPr>
        <w:spacing w:line="600" w:lineRule="auto"/>
        <w:ind w:firstLine="720"/>
        <w:jc w:val="both"/>
        <w:rPr>
          <w:rFonts w:eastAsia="Times New Roman"/>
          <w:szCs w:val="24"/>
        </w:rPr>
      </w:pPr>
      <w:r>
        <w:rPr>
          <w:rFonts w:eastAsia="Times New Roman"/>
          <w:b/>
          <w:szCs w:val="24"/>
        </w:rPr>
        <w:t>ΘΕΟΔΩΡΑ ΜΕΓΑΛΟΟΙΚΟΝΟΜΟΥ:</w:t>
      </w:r>
      <w:r>
        <w:rPr>
          <w:rFonts w:eastAsia="Times New Roman"/>
          <w:szCs w:val="24"/>
        </w:rPr>
        <w:t xml:space="preserve"> Εντάξει. Ίσως να μην ήμουν στην Αίθουσα και δεν το άκουσα. Σας ευχαριστώ.</w:t>
      </w:r>
    </w:p>
    <w:p w14:paraId="5760BE1C" w14:textId="77777777" w:rsidR="003F14BB" w:rsidRDefault="00F37CA6">
      <w:pPr>
        <w:spacing w:line="600" w:lineRule="auto"/>
        <w:ind w:firstLine="720"/>
        <w:jc w:val="both"/>
        <w:rPr>
          <w:rFonts w:eastAsia="Times New Roman"/>
          <w:szCs w:val="24"/>
        </w:rPr>
      </w:pPr>
      <w:r>
        <w:rPr>
          <w:rFonts w:eastAsia="Times New Roman"/>
          <w:szCs w:val="24"/>
        </w:rPr>
        <w:t xml:space="preserve">Σε </w:t>
      </w:r>
      <w:r>
        <w:rPr>
          <w:rFonts w:eastAsia="Times New Roman"/>
          <w:szCs w:val="24"/>
        </w:rPr>
        <w:t>σχέση με τις τελευταίες διατάξεις του νομοσχεδίου οι οποίες αφορούν ασφαλιστικά ζητήματα, θα ήθελα να επαναλάβω την πάγια θέση της Ένωσης Κεντρώων για κατάργηση του νόμου Κατρούγκαλου και αποκατάσταση των αδικιών που έχουν προκύψει εξαιτίας του συγκεκριμέν</w:t>
      </w:r>
      <w:r>
        <w:rPr>
          <w:rFonts w:eastAsia="Times New Roman"/>
          <w:szCs w:val="24"/>
        </w:rPr>
        <w:t xml:space="preserve">ου νόμου. Όπως έχω αναφέρει, το νομοσχέδιο του κ. Κατρούγκαλου δεν ήταν ασφαλιστικό αλλά ήταν φορολογικό και πρέπει να το </w:t>
      </w:r>
      <w:r>
        <w:rPr>
          <w:rFonts w:eastAsia="Times New Roman"/>
          <w:szCs w:val="24"/>
        </w:rPr>
        <w:t>επανε</w:t>
      </w:r>
      <w:r>
        <w:rPr>
          <w:rFonts w:eastAsia="Times New Roman"/>
          <w:szCs w:val="24"/>
        </w:rPr>
        <w:t>ξετάσουμε από την αρχή. Υπάρχουν πάρα πολλές αδικίες σε πάρα πολλούς τομείς.</w:t>
      </w:r>
    </w:p>
    <w:p w14:paraId="5760BE1D" w14:textId="77777777" w:rsidR="003F14BB" w:rsidRDefault="00F37CA6">
      <w:pPr>
        <w:spacing w:line="600" w:lineRule="auto"/>
        <w:ind w:firstLine="720"/>
        <w:jc w:val="both"/>
        <w:rPr>
          <w:rFonts w:eastAsia="Times New Roman"/>
          <w:szCs w:val="24"/>
        </w:rPr>
      </w:pPr>
      <w:r>
        <w:rPr>
          <w:rFonts w:eastAsia="Times New Roman"/>
          <w:szCs w:val="24"/>
        </w:rPr>
        <w:t xml:space="preserve">Σ’ αυτό το σημείο επιτρέψτε μου να σχολιάσω κάποιες </w:t>
      </w:r>
      <w:r>
        <w:rPr>
          <w:rFonts w:eastAsia="Times New Roman"/>
          <w:szCs w:val="24"/>
        </w:rPr>
        <w:t xml:space="preserve">βασικές τροπολογίες που συζητήσαμε σήμερα. </w:t>
      </w:r>
    </w:p>
    <w:p w14:paraId="5760BE1E" w14:textId="77777777" w:rsidR="003F14BB" w:rsidRDefault="00F37CA6">
      <w:pPr>
        <w:spacing w:line="600" w:lineRule="auto"/>
        <w:ind w:firstLine="720"/>
        <w:jc w:val="both"/>
        <w:rPr>
          <w:rFonts w:eastAsia="Times New Roman"/>
          <w:szCs w:val="24"/>
        </w:rPr>
      </w:pPr>
      <w:r>
        <w:rPr>
          <w:rFonts w:eastAsia="Times New Roman"/>
          <w:szCs w:val="24"/>
        </w:rPr>
        <w:t xml:space="preserve">Κατ’ αρχάς δεν διαφωνούμε με την υπ’ αριθμόν 952/63 τροπολογία, η οποία αφορά στην τεχνική συνδρομή του Υπουργείου Εθνικής Άμυνας για άμεσες ανάγκες στέγασης ανηλίκων. Πράγματι συμφωνούμε, εφόσον το Υπουργείο θα </w:t>
      </w:r>
      <w:r>
        <w:rPr>
          <w:rFonts w:eastAsia="Times New Roman"/>
          <w:szCs w:val="24"/>
        </w:rPr>
        <w:t xml:space="preserve">συνάπτει συμβάσεις και με τρίτους για εκτέλεση έργων και προμήθεια αγαθών πάντοτε εντός του νομικού πλαισίου για την υπογραφή συμβάσεων από πλευράς του </w:t>
      </w:r>
      <w:r>
        <w:rPr>
          <w:rFonts w:eastAsia="Times New Roman"/>
          <w:szCs w:val="24"/>
        </w:rPr>
        <w:t>δ</w:t>
      </w:r>
      <w:r>
        <w:rPr>
          <w:rFonts w:eastAsia="Times New Roman"/>
          <w:szCs w:val="24"/>
        </w:rPr>
        <w:t xml:space="preserve">ημοσίου με τους ιδιώτες. </w:t>
      </w:r>
    </w:p>
    <w:p w14:paraId="5760BE1F" w14:textId="77777777" w:rsidR="003F14BB" w:rsidRDefault="00F37CA6">
      <w:pPr>
        <w:spacing w:line="600" w:lineRule="auto"/>
        <w:ind w:firstLine="720"/>
        <w:jc w:val="both"/>
        <w:rPr>
          <w:rFonts w:eastAsia="Times New Roman"/>
          <w:szCs w:val="24"/>
        </w:rPr>
      </w:pPr>
      <w:r>
        <w:rPr>
          <w:rFonts w:eastAsia="Times New Roman"/>
          <w:szCs w:val="24"/>
        </w:rPr>
        <w:t>Αντιθέτως δεν συμφωνούμε με την τροπολογία με αριθμό 955/66, η οποία απαγορεύ</w:t>
      </w:r>
      <w:r>
        <w:rPr>
          <w:rFonts w:eastAsia="Times New Roman"/>
          <w:szCs w:val="24"/>
        </w:rPr>
        <w:t xml:space="preserve">ει να γίνονται αιμοληψίες βιολογικών υλικών εκτός των ιδιωτικών διαγνωστικών εργαστηρίων. Παρά το ότι η διάταξη φαίνεται να προσπαθεί να διασφαλίσει τη δημόσια υγεία και τη σωστή διατήρηση και φύλαξη των αιματολογικών δειγμάτων, θα δημιουργηθεί ένα μεγάλο </w:t>
      </w:r>
      <w:r>
        <w:rPr>
          <w:rFonts w:eastAsia="Times New Roman"/>
          <w:szCs w:val="24"/>
        </w:rPr>
        <w:t>ζήτημα για τους ανθρώπους που είναι κατάκοιτοι και ανήμποροι να περπατήσουν. Εγώ, παραδείγματος χάρ</w:t>
      </w:r>
      <w:r>
        <w:rPr>
          <w:rFonts w:eastAsia="Times New Roman"/>
          <w:szCs w:val="24"/>
        </w:rPr>
        <w:t>ιν</w:t>
      </w:r>
      <w:r>
        <w:rPr>
          <w:rFonts w:eastAsia="Times New Roman"/>
          <w:szCs w:val="24"/>
        </w:rPr>
        <w:t xml:space="preserve">, έχω ένα προσωπικό θέμα με τη μητέρα μου που είναι </w:t>
      </w:r>
      <w:r>
        <w:rPr>
          <w:rFonts w:eastAsia="Times New Roman"/>
          <w:szCs w:val="24"/>
        </w:rPr>
        <w:t>ενενήντα τριών</w:t>
      </w:r>
      <w:r>
        <w:rPr>
          <w:rFonts w:eastAsia="Times New Roman"/>
          <w:szCs w:val="24"/>
        </w:rPr>
        <w:t xml:space="preserve"> χρόνων και δεν μπορεί να κινηθεί και κάνει αιμοληψία στο σπίτι. Υπάρχουν επίσης και οι α</w:t>
      </w:r>
      <w:r>
        <w:rPr>
          <w:rFonts w:eastAsia="Times New Roman"/>
          <w:szCs w:val="24"/>
        </w:rPr>
        <w:t>πομακρυσμένες περιοχές. Αυτές οι κατηγορίες Ελλήνων –που είναι πολλοί- θα μείνουν ουσιαστικά χωρίς πρόσβαση σε αιματολογικές εξετάσεις. Επομένως δεν μπορούμε παρά να διαφωνήσουμε με μια τέτοια διάταξη.</w:t>
      </w:r>
    </w:p>
    <w:p w14:paraId="5760BE20" w14:textId="77777777" w:rsidR="003F14BB" w:rsidRDefault="00F37CA6">
      <w:pPr>
        <w:spacing w:line="600" w:lineRule="auto"/>
        <w:ind w:firstLine="720"/>
        <w:jc w:val="both"/>
        <w:rPr>
          <w:rFonts w:eastAsia="Times New Roman"/>
          <w:szCs w:val="24"/>
        </w:rPr>
      </w:pPr>
      <w:r>
        <w:rPr>
          <w:rFonts w:eastAsia="Times New Roman"/>
          <w:szCs w:val="24"/>
        </w:rPr>
        <w:t>Αντιστοίχως διαφωνούμε πλήρως με την τροπολογία με αρι</w:t>
      </w:r>
      <w:r>
        <w:rPr>
          <w:rFonts w:eastAsia="Times New Roman"/>
          <w:szCs w:val="24"/>
        </w:rPr>
        <w:t>θμό 962/70</w:t>
      </w:r>
      <w:r>
        <w:rPr>
          <w:rFonts w:eastAsia="Times New Roman"/>
          <w:szCs w:val="24"/>
        </w:rPr>
        <w:t>,</w:t>
      </w:r>
      <w:r>
        <w:rPr>
          <w:rFonts w:eastAsia="Times New Roman"/>
          <w:szCs w:val="24"/>
        </w:rPr>
        <w:t xml:space="preserve"> με την οποία αυξάνονται τα ποσοστά των υπερωριών επί του ωρομισθίου των υπαλλήλων του </w:t>
      </w:r>
      <w:r>
        <w:rPr>
          <w:rFonts w:eastAsia="Times New Roman"/>
          <w:szCs w:val="24"/>
        </w:rPr>
        <w:t>δ</w:t>
      </w:r>
      <w:r>
        <w:rPr>
          <w:rFonts w:eastAsia="Times New Roman"/>
          <w:szCs w:val="24"/>
        </w:rPr>
        <w:t xml:space="preserve">ημοσίου, καθώς σύμφωνα με την αιτιολογική έκθεση αυτό γίνεται με κοινωνική ευαισθησία και με πνεύμα δικαιοσύνης. </w:t>
      </w:r>
    </w:p>
    <w:p w14:paraId="5760BE21"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Ωστόσο είναι ξεκάθαρο</w:t>
      </w:r>
      <w:r>
        <w:rPr>
          <w:rFonts w:eastAsia="Times New Roman" w:cs="Times New Roman"/>
          <w:szCs w:val="24"/>
        </w:rPr>
        <w:t>,</w:t>
      </w:r>
      <w:r>
        <w:rPr>
          <w:rFonts w:eastAsia="Times New Roman" w:cs="Times New Roman"/>
          <w:szCs w:val="24"/>
        </w:rPr>
        <w:t xml:space="preserve"> πως πρόκειται για εν</w:t>
      </w:r>
      <w:r>
        <w:rPr>
          <w:rFonts w:eastAsia="Times New Roman" w:cs="Times New Roman"/>
          <w:szCs w:val="24"/>
        </w:rPr>
        <w:t>τελώς ψηφοθηρική διάταξη με σκοπό να ευχαριστήσετε, κύριε Υπουργέ, ορισμένη κατηγορία υπαλλήλων που δικαιούνται τέτοιου είδους υπερωρίες και ενώ η χώρα κάνει διαρκώς περικοπές από παντού, ακόμα και από τους πολύ χαμηλοσυνταξιούχους. Προφανώς, λοιπόν, θα κα</w:t>
      </w:r>
      <w:r>
        <w:rPr>
          <w:rFonts w:eastAsia="Times New Roman" w:cs="Times New Roman"/>
          <w:szCs w:val="24"/>
        </w:rPr>
        <w:t xml:space="preserve">ταψηφίσουμε την εν λόγω τροπολογία. </w:t>
      </w:r>
    </w:p>
    <w:p w14:paraId="5760BE22"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Αντιθέτως βλέπουμε θετικά την τροπολογία με αριθμό 967/73 του συναδέλφου του ΣΥΡΙΖΑ κ. Μηταφίδη, σε σχέση με την πολιτογράφηση των τέκνων, εγγονών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Εβραίων ελληνικής καταγωγής. Είναι δίκαιη και λογική. </w:t>
      </w:r>
    </w:p>
    <w:p w14:paraId="5760BE23"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Συνολικά η</w:t>
      </w:r>
      <w:r>
        <w:rPr>
          <w:rFonts w:eastAsia="Times New Roman" w:cs="Times New Roman"/>
          <w:szCs w:val="24"/>
        </w:rPr>
        <w:t xml:space="preserve"> Ένωση Κεντρώων θα υπερψηφίσει επί της αρχής το νομοσχέδιο αλλά θα καταψηφίσουμε τις διατάξεις που αναλύσαμε είτε ως λανθασμένες είτε ως φωτογραφικές είτε ως ψηφοθηρικές. </w:t>
      </w:r>
    </w:p>
    <w:p w14:paraId="5760BE24"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760BE25"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Τον λόγο έχει ο Κοινοβουλευτικός Εκ</w:t>
      </w:r>
      <w:r>
        <w:rPr>
          <w:rFonts w:eastAsia="Times New Roman" w:cs="Times New Roman"/>
          <w:szCs w:val="24"/>
        </w:rPr>
        <w:t xml:space="preserve">πρόσωπος της Νέας Δημοκρατίας κ. Γιάννης Κεφαλογιάννης για την πρωτολογία του. </w:t>
      </w:r>
    </w:p>
    <w:p w14:paraId="5760BE26"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 xml:space="preserve">Ευχαριστώ, κύριε Πρόεδρε. </w:t>
      </w:r>
    </w:p>
    <w:p w14:paraId="5760BE27"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Δεν θα χρησιμοποιήσω διπλάσιο χρόνο όπως ο κύριος Υπουργός αλλά ίσως να χρειαστώ λίγο την ανοχή του Προεδρείου, γιατί τέθηκαν </w:t>
      </w:r>
      <w:r>
        <w:rPr>
          <w:rFonts w:eastAsia="Times New Roman" w:cs="Times New Roman"/>
          <w:szCs w:val="24"/>
        </w:rPr>
        <w:t xml:space="preserve">πάρα πολλά ζητήματα. </w:t>
      </w:r>
    </w:p>
    <w:p w14:paraId="5760BE28"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Θα ξεκινήσω, αγαπητές φίλες και φίλοι συνάδελφοι και κύριοι Υπουργοί, από το γεγονός ότι σήμερα είδαμε για άλλη μια φορά μια ντροπιαστική για το Σώμα διαδικασία. Κατατίθενται πάλι τροπολογίες στην ουσία μισή ώρα πριν τη λήξη της συνεδ</w:t>
      </w:r>
      <w:r>
        <w:rPr>
          <w:rFonts w:eastAsia="Times New Roman" w:cs="Times New Roman"/>
          <w:szCs w:val="24"/>
        </w:rPr>
        <w:t xml:space="preserve">ρίασης και αναφέρομαι στην υπ’ αριθμόν 978 και στην υπ’ αριθμόν 979. Είμαι σίγουρος ότι και </w:t>
      </w:r>
      <w:r>
        <w:rPr>
          <w:rFonts w:eastAsia="Times New Roman" w:cs="Times New Roman"/>
          <w:szCs w:val="24"/>
        </w:rPr>
        <w:t>εσείς,</w:t>
      </w:r>
      <w:r>
        <w:rPr>
          <w:rFonts w:eastAsia="Times New Roman" w:cs="Times New Roman"/>
          <w:szCs w:val="24"/>
        </w:rPr>
        <w:t xml:space="preserve"> </w:t>
      </w:r>
      <w:r>
        <w:rPr>
          <w:rFonts w:eastAsia="Times New Roman" w:cs="Times New Roman"/>
          <w:szCs w:val="24"/>
        </w:rPr>
        <w:t>κύριε Υπουργέ,</w:t>
      </w:r>
      <w:r>
        <w:rPr>
          <w:rFonts w:eastAsia="Times New Roman" w:cs="Times New Roman"/>
          <w:szCs w:val="24"/>
        </w:rPr>
        <w:t>πραγματικά</w:t>
      </w:r>
      <w:r>
        <w:rPr>
          <w:rFonts w:eastAsia="Times New Roman" w:cs="Times New Roman"/>
          <w:szCs w:val="24"/>
        </w:rPr>
        <w:t>,</w:t>
      </w:r>
      <w:r>
        <w:rPr>
          <w:rFonts w:eastAsia="Times New Roman" w:cs="Times New Roman"/>
          <w:szCs w:val="24"/>
        </w:rPr>
        <w:t xml:space="preserve"> νιώθετε μέσα σας μια ντροπή για αυτή τη διαδικασία, διότι αντιλαμβάνεστε</w:t>
      </w:r>
      <w:r>
        <w:rPr>
          <w:rFonts w:eastAsia="Times New Roman" w:cs="Times New Roman"/>
          <w:szCs w:val="24"/>
        </w:rPr>
        <w:t>,</w:t>
      </w:r>
      <w:r>
        <w:rPr>
          <w:rFonts w:eastAsia="Times New Roman" w:cs="Times New Roman"/>
          <w:szCs w:val="24"/>
        </w:rPr>
        <w:t xml:space="preserve"> ότι ακόμα και να θέλουμε να συζητήσουμε επί της ουσίας αυτές τις τροπολογίες δεν μπορούμε. Εγώ δεν έχω μπει στην ουσία, γιατί</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λόγω της έλλειψης χρόνου δεν είναι εφικτό. Κανονικά δεν θα έπρεπε καν να γίνεται δεκτό αυτό το πράγμα από το Προεδρε</w:t>
      </w:r>
      <w:r>
        <w:rPr>
          <w:rFonts w:eastAsia="Times New Roman" w:cs="Times New Roman"/>
          <w:szCs w:val="24"/>
        </w:rPr>
        <w:t xml:space="preserve">ίο. Το έχουμε καταγγείλει πολλές φορές. </w:t>
      </w:r>
    </w:p>
    <w:p w14:paraId="5760BE29"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Είδαμε σήμερα πάλι σωρεία εκπρόθεσμων τροπολογιών. Όμως αυτό το πράγμα μισή ώρα πριν τη λήξη της συνεδρίασης να έρχονται πάλι δύο νέες υπουργικές τροπολογίες</w:t>
      </w:r>
      <w:r>
        <w:rPr>
          <w:rFonts w:eastAsia="Times New Roman" w:cs="Times New Roman"/>
          <w:szCs w:val="24"/>
        </w:rPr>
        <w:t>,</w:t>
      </w:r>
      <w:r>
        <w:rPr>
          <w:rFonts w:eastAsia="Times New Roman" w:cs="Times New Roman"/>
          <w:szCs w:val="24"/>
        </w:rPr>
        <w:t xml:space="preserve"> είναι κάτι το οποίο</w:t>
      </w:r>
      <w:r>
        <w:rPr>
          <w:rFonts w:eastAsia="Times New Roman" w:cs="Times New Roman"/>
          <w:szCs w:val="24"/>
        </w:rPr>
        <w:t>,</w:t>
      </w:r>
      <w:r>
        <w:rPr>
          <w:rFonts w:eastAsia="Times New Roman" w:cs="Times New Roman"/>
          <w:szCs w:val="24"/>
        </w:rPr>
        <w:t xml:space="preserve"> πραγματικά, κυρίες και κύριοι συνάδ</w:t>
      </w:r>
      <w:r>
        <w:rPr>
          <w:rFonts w:eastAsia="Times New Roman" w:cs="Times New Roman"/>
          <w:szCs w:val="24"/>
        </w:rPr>
        <w:t xml:space="preserve">ελφοι, δεν περιποιεί τιμή στο Σώμα. </w:t>
      </w:r>
    </w:p>
    <w:p w14:paraId="5760BE2A"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Πραγματικά επειδή και να θέλει κανείς να αγιάσει</w:t>
      </w:r>
      <w:r>
        <w:rPr>
          <w:rFonts w:eastAsia="Times New Roman" w:cs="Times New Roman"/>
          <w:szCs w:val="24"/>
        </w:rPr>
        <w:t>,</w:t>
      </w:r>
      <w:r>
        <w:rPr>
          <w:rFonts w:eastAsia="Times New Roman" w:cs="Times New Roman"/>
          <w:szCs w:val="24"/>
        </w:rPr>
        <w:t xml:space="preserve"> δεν μπορεί σε αυτή την Αίθουσα όσον αφορά τις διαδικασίες, δυστυχώς βλέπουμε για άλλη μια φορά στο νομοσχέδιο</w:t>
      </w:r>
      <w:r>
        <w:rPr>
          <w:rFonts w:eastAsia="Times New Roman" w:cs="Times New Roman"/>
          <w:szCs w:val="24"/>
        </w:rPr>
        <w:t>,</w:t>
      </w:r>
      <w:r>
        <w:rPr>
          <w:rFonts w:eastAsia="Times New Roman" w:cs="Times New Roman"/>
          <w:szCs w:val="24"/>
        </w:rPr>
        <w:t xml:space="preserve"> να παρατηρούνται στοιχεία της νομοθετικής διαδικασίας επί </w:t>
      </w:r>
      <w:r>
        <w:rPr>
          <w:rFonts w:eastAsia="Times New Roman" w:cs="Times New Roman"/>
          <w:szCs w:val="24"/>
        </w:rPr>
        <w:t>Κυβερνήσεως ΣΥΡΙΖΑ</w:t>
      </w:r>
      <w:r>
        <w:rPr>
          <w:rFonts w:eastAsia="Times New Roman" w:cs="Times New Roman"/>
          <w:szCs w:val="24"/>
        </w:rPr>
        <w:t>,</w:t>
      </w:r>
      <w:r>
        <w:rPr>
          <w:rFonts w:eastAsia="Times New Roman" w:cs="Times New Roman"/>
          <w:szCs w:val="24"/>
        </w:rPr>
        <w:t xml:space="preserve"> τα οποία τα κατήγγειλε ως αντιπολίτευση. Για παράδειγμα δεν είναι η πρώτη φορά που ο τίτλος του νομοσχεδίου, κύριε Υπουργέ, χαρακτηρίζει μόνο ένα μικρό τμήμα του. Μόνο τα πρώτα δεκαοκτώ άρθρα χαρακτηρίζονται από τον τίτλο του νομοσχεδίο</w:t>
      </w:r>
      <w:r>
        <w:rPr>
          <w:rFonts w:eastAsia="Times New Roman" w:cs="Times New Roman"/>
          <w:szCs w:val="24"/>
        </w:rPr>
        <w:t xml:space="preserve">υ. Όλα τα υπόλοιπα </w:t>
      </w:r>
      <w:r>
        <w:rPr>
          <w:rFonts w:eastAsia="Times New Roman" w:cs="Times New Roman"/>
          <w:szCs w:val="24"/>
        </w:rPr>
        <w:t xml:space="preserve">ογδόντα άρθρα </w:t>
      </w:r>
      <w:r>
        <w:rPr>
          <w:rFonts w:eastAsia="Times New Roman" w:cs="Times New Roman"/>
          <w:szCs w:val="24"/>
        </w:rPr>
        <w:t xml:space="preserve">είναι λοιπές διατάξεις. Το είδαμε και πρόσφατα βέβαια -για να μην αδικώ εσάς προσωπικά- και στο νομοσχέδιο για το Κρατικό Πιστοποιητικό Γλωσσομάθειας, αλλά στο παρόν νομοσχέδιο τα </w:t>
      </w:r>
      <w:r>
        <w:rPr>
          <w:rFonts w:eastAsia="Times New Roman" w:cs="Times New Roman"/>
          <w:szCs w:val="24"/>
        </w:rPr>
        <w:t xml:space="preserve">4/5 </w:t>
      </w:r>
      <w:r>
        <w:rPr>
          <w:rFonts w:eastAsia="Times New Roman" w:cs="Times New Roman"/>
          <w:szCs w:val="24"/>
        </w:rPr>
        <w:t xml:space="preserve">είναι οι λοιπές διατάξεις. </w:t>
      </w:r>
    </w:p>
    <w:p w14:paraId="5760BE2B"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Δυστυχώς δε</w:t>
      </w:r>
      <w:r>
        <w:rPr>
          <w:rFonts w:eastAsia="Times New Roman" w:cs="Times New Roman"/>
          <w:szCs w:val="24"/>
        </w:rPr>
        <w:t>ν είναι μόνο αποσπασματικός ο τρόπος που νομοθετεί η Κυβέρνηση</w:t>
      </w:r>
      <w:r>
        <w:rPr>
          <w:rFonts w:eastAsia="Times New Roman" w:cs="Times New Roman"/>
          <w:szCs w:val="24"/>
        </w:rPr>
        <w:t>,</w:t>
      </w:r>
      <w:r>
        <w:rPr>
          <w:rFonts w:eastAsia="Times New Roman" w:cs="Times New Roman"/>
          <w:szCs w:val="24"/>
        </w:rPr>
        <w:t xml:space="preserve"> αλλά όπως είπα και προηγουμένως, για άλλη μια φορά είναι και πρόχειρος. Όλες αυτές οι υπουργικές τροπολογίες, επαναλαμβάνω εκπρόθεσμες, στην ουσία τροποποιούν διατάξεις τις οποίες εσείς ψηφίσα</w:t>
      </w:r>
      <w:r>
        <w:rPr>
          <w:rFonts w:eastAsia="Times New Roman" w:cs="Times New Roman"/>
          <w:szCs w:val="24"/>
        </w:rPr>
        <w:t>τε –εννοώ ως Κυβέρνηση-, διατάξεις των δύο τελευταίων ετών, νόμων της δικής σας Κυβέρνησης ΣΥΡΙΖΑ και Ανεξαρτήτων Ελλήνων. Και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θέλω να απευθυνθώ στους Βουλευτές της Συμπολίτευσης και να τους πω το εξής: Είτε δεν ξέρετε τι ψηφίζετε και έρχεστε </w:t>
      </w:r>
      <w:r>
        <w:rPr>
          <w:rFonts w:eastAsia="Times New Roman" w:cs="Times New Roman"/>
          <w:szCs w:val="24"/>
        </w:rPr>
        <w:t>μετά από τρεις τέσσερις μήνες να νομοθετήσετε διαφορετικά είτε είναι τόσο πρόχειρος ο τρόπος της νομοθέτησης</w:t>
      </w:r>
      <w:r>
        <w:rPr>
          <w:rFonts w:eastAsia="Times New Roman" w:cs="Times New Roman"/>
          <w:szCs w:val="24"/>
        </w:rPr>
        <w:t>,</w:t>
      </w:r>
      <w:r>
        <w:rPr>
          <w:rFonts w:eastAsia="Times New Roman" w:cs="Times New Roman"/>
          <w:szCs w:val="24"/>
        </w:rPr>
        <w:t xml:space="preserve"> που</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μας αφήνει όλους άφωνους. Είχαμε συνηθίσει κυβερνήσεις να αλλάζουν και να τροποποιούν διατάξεις προηγούμενων κυβερνήσεων. Εσείς ε</w:t>
      </w:r>
      <w:r>
        <w:rPr>
          <w:rFonts w:eastAsia="Times New Roman" w:cs="Times New Roman"/>
          <w:szCs w:val="24"/>
        </w:rPr>
        <w:t xml:space="preserve">ίστε ίσως η μοναδική </w:t>
      </w:r>
      <w:r>
        <w:rPr>
          <w:rFonts w:eastAsia="Times New Roman" w:cs="Times New Roman"/>
          <w:szCs w:val="24"/>
        </w:rPr>
        <w:t>Κ</w:t>
      </w:r>
      <w:r>
        <w:rPr>
          <w:rFonts w:eastAsia="Times New Roman" w:cs="Times New Roman"/>
          <w:szCs w:val="24"/>
        </w:rPr>
        <w:t>υβέρνηση στην ιστορία του τόπου</w:t>
      </w:r>
      <w:r>
        <w:rPr>
          <w:rFonts w:eastAsia="Times New Roman" w:cs="Times New Roman"/>
          <w:szCs w:val="24"/>
        </w:rPr>
        <w:t>,</w:t>
      </w:r>
      <w:r>
        <w:rPr>
          <w:rFonts w:eastAsia="Times New Roman" w:cs="Times New Roman"/>
          <w:szCs w:val="24"/>
        </w:rPr>
        <w:t xml:space="preserve"> που έρχεστε και τροποποιείτε μετά από δύο, τρεις, τέσσερις μήνες διατάξεις που έχετε ψηφίσει εσείς, η κυβερνητική πλειοψηφία μέσα στη Βουλή. </w:t>
      </w:r>
    </w:p>
    <w:p w14:paraId="5760BE2C"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Και για να μην ξεχάσουμε τον κύριο ρόλο μας, αγαπητές και α</w:t>
      </w:r>
      <w:r>
        <w:rPr>
          <w:rFonts w:eastAsia="Times New Roman" w:cs="Times New Roman"/>
          <w:szCs w:val="24"/>
        </w:rPr>
        <w:t xml:space="preserve">γαπητοί συνάδελφοι, είμαστε νομοθέτες. Θα πρέπει κάποια στιγμή να παραδεχτούμε –και συγκεκριμένα να παραδεχτείτε- ότι κακώς νομοθετείτε με αυτόν τον τρόπο. Κάποια στιγμή αυτό το πράγμα πρέπει να σταματήσει. </w:t>
      </w:r>
    </w:p>
    <w:p w14:paraId="5760BE2D"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Προτού μπω στο νομοσχέδιο, θα μου επιτρέψετε δύο</w:t>
      </w:r>
      <w:r>
        <w:rPr>
          <w:rFonts w:eastAsia="Times New Roman" w:cs="Times New Roman"/>
          <w:szCs w:val="24"/>
        </w:rPr>
        <w:t>-τρεις εισαγωγικές παρατηρήσεις, μιας και θίχτηκαν από τους κυρίους Υπουργούς. Όσον αφορά την τοποθέτηση του κ. Πολάκη -είναι απών αλλά φαντάζομαι ότι θα επανέλθει- ότι όλα είναι καλά σε αυτή τη χώρα με τη συγκυβέρνηση ΣΥΡΙΖΑ-ΑΝΕΛ και ότι όλα πήγαν καλά στ</w:t>
      </w:r>
      <w:r>
        <w:rPr>
          <w:rFonts w:eastAsia="Times New Roman" w:cs="Times New Roman"/>
          <w:szCs w:val="24"/>
        </w:rPr>
        <w:t>ον τομέα της υγείας, θα ήθελα</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να μου απαντήσει –όταν επανέλθει στην Αίθουσα στο εξής. Έχουμε δει πάρα πολλά περιστατικά πάρα πολλά φαινόμενα ανά την Ελλάδα</w:t>
      </w:r>
      <w:r>
        <w:rPr>
          <w:rFonts w:eastAsia="Times New Roman" w:cs="Times New Roman"/>
          <w:szCs w:val="24"/>
        </w:rPr>
        <w:t>,</w:t>
      </w:r>
      <w:r>
        <w:rPr>
          <w:rFonts w:eastAsia="Times New Roman" w:cs="Times New Roman"/>
          <w:szCs w:val="24"/>
        </w:rPr>
        <w:t xml:space="preserve"> όπου δυστυχώς υπάρχουν δυσλειτουργίες. </w:t>
      </w:r>
    </w:p>
    <w:p w14:paraId="5760BE2E"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Πρόσφατα επισκέφθηκα τη Ζάκυνθο. Η Ζάκυνθος, α</w:t>
      </w:r>
      <w:r>
        <w:rPr>
          <w:rFonts w:eastAsia="Times New Roman" w:cs="Times New Roman"/>
          <w:szCs w:val="24"/>
        </w:rPr>
        <w:t xml:space="preserve">γαπητοί συνάδελφοι, όσοι δεν γνωρίζετε, από τον Δεκέμβριο έχει κλειστά τα χειρουργεία. Το Υπουργείο έχει συστήσει μια </w:t>
      </w:r>
      <w:r>
        <w:rPr>
          <w:rFonts w:eastAsia="Times New Roman" w:cs="Times New Roman"/>
          <w:szCs w:val="24"/>
        </w:rPr>
        <w:t>ε</w:t>
      </w:r>
      <w:r>
        <w:rPr>
          <w:rFonts w:eastAsia="Times New Roman" w:cs="Times New Roman"/>
          <w:szCs w:val="24"/>
        </w:rPr>
        <w:t>πιτροπή</w:t>
      </w:r>
      <w:r>
        <w:rPr>
          <w:rFonts w:eastAsia="Times New Roman" w:cs="Times New Roman"/>
          <w:szCs w:val="24"/>
        </w:rPr>
        <w:t>,</w:t>
      </w:r>
      <w:r>
        <w:rPr>
          <w:rFonts w:eastAsia="Times New Roman" w:cs="Times New Roman"/>
          <w:szCs w:val="24"/>
        </w:rPr>
        <w:t xml:space="preserve"> να διερευνήσει τα αίτια για ποιον λόγο δεν λειτουργούν τα χειρουργεία. Είναι οι γιατροί οι οποίοι λοιδορούνται και κατηγορούνται</w:t>
      </w:r>
      <w:r>
        <w:rPr>
          <w:rFonts w:eastAsia="Times New Roman" w:cs="Times New Roman"/>
          <w:szCs w:val="24"/>
        </w:rPr>
        <w:t xml:space="preserve"> από τον τοπικό Βουλευτή και κορυφαίο Υπουργό της Κυβέρνησης, τον κ. Κοντονή συγκεκριμένα, ότι φταίνε αυτοί που τα χειρουργεία δεν είναι ανοικτά.</w:t>
      </w:r>
    </w:p>
    <w:p w14:paraId="5760BE2F"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Ο κ. Πολάκης, συγκεκριμένα, στην Επιτροπή Κοινωνικών Υποθέσεων είχε δεσμευθεί ότι αρχές Φεβρουαρίου, συγκεκριμ</w:t>
      </w:r>
      <w:r>
        <w:rPr>
          <w:rFonts w:eastAsia="Times New Roman" w:cs="Times New Roman"/>
          <w:szCs w:val="24"/>
        </w:rPr>
        <w:t>ένα την πρώτη εβδομάδα του Φεβρουαρίου, τα χειρουργεία στη Ζάκυνθο θα είναι ανοικτά. Είμαστε μέσα Μαρτίου και δυστυχώς είναι κλειστά. Αν δεν έρθει να απαντήσει ο κ. Πολάκης, κύριε Ξανθέ, θα ήθελα παρακαλώ μια απάντηση για το συγκεκριμένο ζήτημα, γιατί όπως</w:t>
      </w:r>
      <w:r>
        <w:rPr>
          <w:rFonts w:eastAsia="Times New Roman" w:cs="Times New Roman"/>
          <w:szCs w:val="24"/>
        </w:rPr>
        <w:t xml:space="preserve"> ξέρετε είναι υπαρκτό. </w:t>
      </w:r>
    </w:p>
    <w:p w14:paraId="5760BE30"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Όσον αφορά το θέμα των διοικητών, το οποίο </w:t>
      </w:r>
      <w:r>
        <w:rPr>
          <w:rFonts w:eastAsia="Times New Roman" w:cs="Times New Roman"/>
          <w:szCs w:val="24"/>
        </w:rPr>
        <w:t xml:space="preserve">επίσης </w:t>
      </w:r>
      <w:r>
        <w:rPr>
          <w:rFonts w:eastAsia="Times New Roman" w:cs="Times New Roman"/>
          <w:szCs w:val="24"/>
        </w:rPr>
        <w:t>θέσατε</w:t>
      </w:r>
      <w:r>
        <w:rPr>
          <w:rFonts w:eastAsia="Times New Roman" w:cs="Times New Roman"/>
          <w:szCs w:val="24"/>
        </w:rPr>
        <w:t>,</w:t>
      </w:r>
      <w:r>
        <w:rPr>
          <w:rFonts w:eastAsia="Times New Roman" w:cs="Times New Roman"/>
          <w:szCs w:val="24"/>
        </w:rPr>
        <w:t xml:space="preserve"> νομίζω ότι η λαϊκή φράση «στο σπίτι του κρεμασμένου δεν μιλάνε για σχοινί» ταιριάζει εδώ </w:t>
      </w:r>
      <w:r>
        <w:rPr>
          <w:rFonts w:eastAsia="Times New Roman" w:cs="Times New Roman"/>
          <w:szCs w:val="24"/>
        </w:rPr>
        <w:t>γάντι.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απόφαση του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ήταν συγκεκριμένη, καταδικαστική, άρα αυτό ας το αφήσε</w:t>
      </w:r>
      <w:r>
        <w:rPr>
          <w:rFonts w:eastAsia="Times New Roman" w:cs="Times New Roman"/>
          <w:szCs w:val="24"/>
        </w:rPr>
        <w:t>τε</w:t>
      </w:r>
      <w:r>
        <w:rPr>
          <w:rFonts w:eastAsia="Times New Roman" w:cs="Times New Roman"/>
          <w:szCs w:val="24"/>
        </w:rPr>
        <w:t xml:space="preserve"> και ας κρατήσε</w:t>
      </w:r>
      <w:r>
        <w:rPr>
          <w:rFonts w:eastAsia="Times New Roman" w:cs="Times New Roman"/>
          <w:szCs w:val="24"/>
        </w:rPr>
        <w:t>τε</w:t>
      </w:r>
      <w:r>
        <w:rPr>
          <w:rFonts w:eastAsia="Times New Roman" w:cs="Times New Roman"/>
          <w:szCs w:val="24"/>
        </w:rPr>
        <w:t xml:space="preserve"> χαμηλά τους τόνους. </w:t>
      </w:r>
    </w:p>
    <w:p w14:paraId="5760BE31"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Θα ήθελα να κάνω ένα τελευταίο πολιτικό σχόλιο για το δελτίο τιμών. Θα μου επιτρέψετε να σας πω</w:t>
      </w:r>
      <w:r>
        <w:rPr>
          <w:rFonts w:eastAsia="Times New Roman" w:cs="Times New Roman"/>
          <w:szCs w:val="24"/>
        </w:rPr>
        <w:t>,</w:t>
      </w:r>
      <w:r>
        <w:rPr>
          <w:rFonts w:eastAsia="Times New Roman" w:cs="Times New Roman"/>
          <w:szCs w:val="24"/>
        </w:rPr>
        <w:t xml:space="preserve"> ότι πιο πολύ ακούστηκε σαν δικαιολογία αυτό για το πρώτο εξάμηνο του 2015, διότι για αυτή</w:t>
      </w:r>
      <w:r>
        <w:rPr>
          <w:rFonts w:eastAsia="Times New Roman" w:cs="Times New Roman"/>
          <w:szCs w:val="24"/>
        </w:rPr>
        <w:t xml:space="preserve"> την ανωμαλία, την αντικανονικότητα όπως την περιγράψατε, έχετε κι εσείς </w:t>
      </w:r>
      <w:r>
        <w:rPr>
          <w:rFonts w:eastAsia="Times New Roman" w:cs="Times New Roman"/>
          <w:szCs w:val="24"/>
        </w:rPr>
        <w:t>την</w:t>
      </w:r>
      <w:r>
        <w:rPr>
          <w:rFonts w:eastAsia="Times New Roman" w:cs="Times New Roman"/>
          <w:szCs w:val="24"/>
        </w:rPr>
        <w:t xml:space="preserve"> καίρια ευθύνη. Όχι εσείς προσωπικά, εννοώ η Κυβέρνησή σας. Διότι εσείς κυβερνούσατε το πρώτο εξάμηνο του 2015,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επιβλήθηκαν επί της δικής σας Κυβέρνησης, ειρήσθ</w:t>
      </w:r>
      <w:r>
        <w:rPr>
          <w:rFonts w:eastAsia="Times New Roman" w:cs="Times New Roman"/>
          <w:szCs w:val="24"/>
        </w:rPr>
        <w:t xml:space="preserve">ω εν παρόδω δε, επιβλήθηκαν τον Ιούλιο του 2015, άρα τη δικαιολογία ότι «ξέρετε, δεν βγάλαμε δελτίο τιμών το πρώτο εξάμηνο γιατί είχαμε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νομίζω ότι δεν ευσταθεί. Υπήρχε δυσκολία, πράγματι, το 2015, αλλά νομίζω ότι έχετε ακέραια την ευθ</w:t>
      </w:r>
      <w:r>
        <w:rPr>
          <w:rFonts w:eastAsia="Times New Roman" w:cs="Times New Roman"/>
          <w:szCs w:val="24"/>
        </w:rPr>
        <w:t xml:space="preserve">ύνη, μαζί βεβαίως με τους Ευρωπαίους οι οποίοι ήταν στη διαπραγμάτευση εκείνης της περιόδου, και δεν μπορείτε να πείτε ότι ως Κυβέρνηση είστε άμοιροι ευθυνών. </w:t>
      </w:r>
    </w:p>
    <w:p w14:paraId="5760BE32"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Έρχομαι τώρα στα του νομοσχεδίου κι επειδή ο εισηγητής μας ήταν αναλυτικότατος, θα αναφερθώ μόνο</w:t>
      </w:r>
      <w:r>
        <w:rPr>
          <w:rFonts w:eastAsia="Times New Roman" w:cs="Times New Roman"/>
          <w:szCs w:val="24"/>
        </w:rPr>
        <w:t xml:space="preserve"> σε δύο άρθρα και θα μιλήσω για τις τροπολογίες. </w:t>
      </w:r>
    </w:p>
    <w:p w14:paraId="5760BE33"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Όσον αφορά το άρθρο για την ηλεκτρονική διασύνδεση των ιατρικών συλλόγων,…</w:t>
      </w:r>
    </w:p>
    <w:p w14:paraId="5760BE34"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b/>
          <w:szCs w:val="24"/>
        </w:rPr>
        <w:t xml:space="preserve"> </w:t>
      </w:r>
      <w:r>
        <w:rPr>
          <w:rFonts w:eastAsia="Times New Roman" w:cs="Times New Roman"/>
          <w:szCs w:val="24"/>
        </w:rPr>
        <w:t>...(δεν ακούστηκε).</w:t>
      </w:r>
    </w:p>
    <w:p w14:paraId="5760BE35"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Προσπαθώ, κύριε Υπουργέ, και θα σας θέσω πολιτικά μόνο</w:t>
      </w:r>
      <w:r>
        <w:rPr>
          <w:rFonts w:eastAsia="Times New Roman" w:cs="Times New Roman"/>
          <w:szCs w:val="24"/>
        </w:rPr>
        <w:t xml:space="preserve"> ερωτήματα και ξέρετε, λόγω και της προσωπικής σχέσης την οποία έχουμε, ότι δεν θα μπω σε προσωπικές αντιπαραθέσεις. </w:t>
      </w:r>
    </w:p>
    <w:p w14:paraId="5760BE36"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Προσπαθώ, κύριε Υπουργέ, να καταλάβω το άρθρο αυτό, σε τι χρησιμεύει αυτή η διάταξη και για ποιον λόγο</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δίνεται στον Πανελλήνι</w:t>
      </w:r>
      <w:r>
        <w:rPr>
          <w:rFonts w:eastAsia="Times New Roman" w:cs="Times New Roman"/>
          <w:szCs w:val="24"/>
        </w:rPr>
        <w:t xml:space="preserve">ο Ιατρικό Σύλλογο αυτή η δυνατότητα, δηλαδή, να εκδίδει αυτός το πιστοποιητικό ορθής άσκησης του ιατρικού επαγγέλματος. Και με όσα μέλη ιατρικών συλλόγων έχω τουλάχιστον προσωπικά συζητήσει, διαπιστώνω ότι σίγουρα δεν τους εξυπηρετεί και τους βάζει σε μία </w:t>
      </w:r>
      <w:r>
        <w:rPr>
          <w:rFonts w:eastAsia="Times New Roman" w:cs="Times New Roman"/>
          <w:szCs w:val="24"/>
        </w:rPr>
        <w:t>διαδικασία -θα έλεγα- γραφειοκρατικής τρέλας, γιατί κοιτάξτε τι σημαίνει</w:t>
      </w:r>
      <w:r>
        <w:rPr>
          <w:rFonts w:eastAsia="Times New Roman" w:cs="Times New Roman"/>
          <w:szCs w:val="24"/>
        </w:rPr>
        <w:t>.</w:t>
      </w:r>
      <w:r>
        <w:rPr>
          <w:rFonts w:eastAsia="Times New Roman" w:cs="Times New Roman"/>
          <w:szCs w:val="24"/>
        </w:rPr>
        <w:t xml:space="preserve"> Ένας γιατρός, για παράδειγμα από την Κρήτη ο οποίος αιτείται αυτό το πιστοποιητικό</w:t>
      </w:r>
      <w:r>
        <w:rPr>
          <w:rFonts w:eastAsia="Times New Roman" w:cs="Times New Roman"/>
          <w:szCs w:val="24"/>
        </w:rPr>
        <w:t>,</w:t>
      </w:r>
      <w:r>
        <w:rPr>
          <w:rFonts w:eastAsia="Times New Roman" w:cs="Times New Roman"/>
          <w:szCs w:val="24"/>
        </w:rPr>
        <w:t xml:space="preserve"> θα κάνει την αίτηση στον </w:t>
      </w:r>
      <w:r>
        <w:rPr>
          <w:rFonts w:eastAsia="Times New Roman" w:cs="Times New Roman"/>
          <w:szCs w:val="24"/>
        </w:rPr>
        <w:t xml:space="preserve">τοπικό </w:t>
      </w:r>
      <w:r>
        <w:rPr>
          <w:rFonts w:eastAsia="Times New Roman" w:cs="Times New Roman"/>
          <w:szCs w:val="24"/>
        </w:rPr>
        <w:t>σ</w:t>
      </w:r>
      <w:r>
        <w:rPr>
          <w:rFonts w:eastAsia="Times New Roman" w:cs="Times New Roman"/>
          <w:szCs w:val="24"/>
        </w:rPr>
        <w:t xml:space="preserve">ύλλογο, ο τοπικός </w:t>
      </w:r>
      <w:r>
        <w:rPr>
          <w:rFonts w:eastAsia="Times New Roman" w:cs="Times New Roman"/>
          <w:szCs w:val="24"/>
        </w:rPr>
        <w:t>σ</w:t>
      </w:r>
      <w:r>
        <w:rPr>
          <w:rFonts w:eastAsia="Times New Roman" w:cs="Times New Roman"/>
          <w:szCs w:val="24"/>
        </w:rPr>
        <w:t>ύλλογος θα πρέπει να το διαβιβάσει στον Πανελλ</w:t>
      </w:r>
      <w:r>
        <w:rPr>
          <w:rFonts w:eastAsia="Times New Roman" w:cs="Times New Roman"/>
          <w:szCs w:val="24"/>
        </w:rPr>
        <w:t>ήνιο Ιατρικό Σύλλογο, ο Πανελλήνιος Ιατρικός Σύλλογος θα πρέπει με κάποιον τρόπο να το αποστείλει είτε ο ίδιος θα πρέπει να πάει μετά στην Αθήνα με δικά του έξοδα να το παραλάβει, άρα καταλαβαίνετε ότι όλο αυτό το πράγμα δημιουργεί σίγουρα επιπλέον γραφειο</w:t>
      </w:r>
      <w:r>
        <w:rPr>
          <w:rFonts w:eastAsia="Times New Roman" w:cs="Times New Roman"/>
          <w:szCs w:val="24"/>
        </w:rPr>
        <w:t xml:space="preserve">κρατία </w:t>
      </w:r>
      <w:r>
        <w:rPr>
          <w:rFonts w:eastAsia="Times New Roman" w:cs="Times New Roman"/>
          <w:szCs w:val="24"/>
        </w:rPr>
        <w:t xml:space="preserve">και έξοδα για τους γιατρούς </w:t>
      </w:r>
      <w:r>
        <w:rPr>
          <w:rFonts w:eastAsia="Times New Roman" w:cs="Times New Roman"/>
          <w:szCs w:val="24"/>
        </w:rPr>
        <w:t>τουλάχιστον όπως το έχω αντιληφθεί εγώ. Και νομίζω ότι αυτός ο συγκεντρωτισμός</w:t>
      </w:r>
      <w:r>
        <w:rPr>
          <w:rFonts w:eastAsia="Times New Roman" w:cs="Times New Roman"/>
          <w:szCs w:val="24"/>
        </w:rPr>
        <w:t>,</w:t>
      </w:r>
      <w:r>
        <w:rPr>
          <w:rFonts w:eastAsia="Times New Roman" w:cs="Times New Roman"/>
          <w:szCs w:val="24"/>
        </w:rPr>
        <w:t xml:space="preserve"> δεν εξυπηρετεί την απλοποίηση των διαδικασιών για την οποία και η δική σας Κυβέρνηση έχει δεσμευθεί. </w:t>
      </w:r>
    </w:p>
    <w:p w14:paraId="5760BE37"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Δεύτερον, μεταβίβαση προσωπικών δεδομέν</w:t>
      </w:r>
      <w:r>
        <w:rPr>
          <w:rFonts w:eastAsia="Times New Roman" w:cs="Times New Roman"/>
          <w:szCs w:val="24"/>
        </w:rPr>
        <w:t>ων. Το θέμα είναι ότι αυτό γίνεται χωρίς την έγγραφη συναίνεση των γιατρών. Και να σας πω και κάτι άλλο</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φού θέλατε να βάλετε αυτή τη διάταξη, γιατί δεν το αφήνατε στην εθελούσια διαβούλευση των ιατρικών συλλόγων με τον Πανελλήνιο Ιατρικό Σύλλογο; Στην ου</w:t>
      </w:r>
      <w:r>
        <w:rPr>
          <w:rFonts w:eastAsia="Times New Roman" w:cs="Times New Roman"/>
          <w:szCs w:val="24"/>
        </w:rPr>
        <w:t xml:space="preserve">σία επιβάλλετε αυτή τη διάταξη και νομίζω ότι η πλειονότητα των γιατρών θα σας πει το ίδιο πράγμα. </w:t>
      </w:r>
    </w:p>
    <w:p w14:paraId="5760BE38"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Έρχομαι στο άρθρο 48 για την Ανώνυμη Εταιρεία Μονάδων Υγείας. Εδώ</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δεν ξέρω από πού να αρχίσω. Είναι νομίζω ηλίου φαεινότερον ότι εκμεταλλεύεστε</w:t>
      </w:r>
      <w:r>
        <w:rPr>
          <w:rFonts w:eastAsia="Times New Roman" w:cs="Times New Roman"/>
          <w:szCs w:val="24"/>
        </w:rPr>
        <w:t xml:space="preserve"> το γεγονός ότι μια ανώνυμη εταιρεία δεν υπάγεται στο δημόσιο λογιστικό, δεν έχει προληπτικό δηλαδή έλεγχο δαπανών και κάποιος καλοπροαίρετος θα σας πει ότι ως Κυβέρνηση δημιουργείτε ένα όχημα το οποίο μπορεί να αξιοποιηθεί, εγώ δεν θα πω από εσάς προσωπικ</w:t>
      </w:r>
      <w:r>
        <w:rPr>
          <w:rFonts w:eastAsia="Times New Roman" w:cs="Times New Roman"/>
          <w:szCs w:val="24"/>
        </w:rPr>
        <w:t xml:space="preserve">ά αλλά από έναν μελλοντικό Υπουργό για απευθείας αναθέσεις, για συμβάσεις έργου ή μίσθωσης έργου αορίστου χρόνου και βεβαίως με απευθείας επιλογή φυσικών προσώπων και αυτό λόγω του γεγονότος ότι είναι μια ανώνυμη εταιρεία. Βεβαίως παραβλέπω και το γεγονός </w:t>
      </w:r>
      <w:r>
        <w:rPr>
          <w:rFonts w:eastAsia="Times New Roman" w:cs="Times New Roman"/>
          <w:szCs w:val="24"/>
        </w:rPr>
        <w:t xml:space="preserve">ότι προτίθεστε ως Κυβέρνηση να αποσπάσετε προσωπικό από φορείς υπηρεσιών υγείας, οι οποίοι όπως κι εσείς πολύ καλά γνωρίζετε, είναι υποστελεχωμένοι. </w:t>
      </w:r>
    </w:p>
    <w:p w14:paraId="5760BE39"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Δίνετε, επίσης, τη δυνατότητα να συντονίζει και να υλοποιεί προγράμματα του </w:t>
      </w:r>
      <w:r>
        <w:rPr>
          <w:rFonts w:eastAsia="Times New Roman" w:cs="Times New Roman"/>
          <w:szCs w:val="24"/>
        </w:rPr>
        <w:t>Τ</w:t>
      </w:r>
      <w:r>
        <w:rPr>
          <w:rFonts w:eastAsia="Times New Roman" w:cs="Times New Roman"/>
          <w:szCs w:val="24"/>
        </w:rPr>
        <w:t xml:space="preserve">αμείου για το </w:t>
      </w:r>
      <w:r>
        <w:rPr>
          <w:rFonts w:eastAsia="Times New Roman" w:cs="Times New Roman"/>
          <w:szCs w:val="24"/>
        </w:rPr>
        <w:t>Ά</w:t>
      </w:r>
      <w:r>
        <w:rPr>
          <w:rFonts w:eastAsia="Times New Roman" w:cs="Times New Roman"/>
          <w:szCs w:val="24"/>
        </w:rPr>
        <w:t xml:space="preserve">συλο και τη </w:t>
      </w:r>
      <w:r>
        <w:rPr>
          <w:rFonts w:eastAsia="Times New Roman" w:cs="Times New Roman"/>
          <w:szCs w:val="24"/>
        </w:rPr>
        <w:t>Μ</w:t>
      </w:r>
      <w:r>
        <w:rPr>
          <w:rFonts w:eastAsia="Times New Roman" w:cs="Times New Roman"/>
          <w:szCs w:val="24"/>
        </w:rPr>
        <w:t>ετανάστευση, υποθέτω προφανώς για την ψυχολογική και την κοινωνική υποστήριξη των προσφύγων. Να πούμε</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με την ευκαιρία αυτή ότι από το </w:t>
      </w:r>
      <w:r>
        <w:rPr>
          <w:rFonts w:eastAsia="Times New Roman" w:cs="Times New Roman"/>
          <w:szCs w:val="24"/>
        </w:rPr>
        <w:t>τ</w:t>
      </w:r>
      <w:r>
        <w:rPr>
          <w:rFonts w:eastAsia="Times New Roman" w:cs="Times New Roman"/>
          <w:szCs w:val="24"/>
        </w:rPr>
        <w:t xml:space="preserve">αμείο το συγκεκριμένο δεν έχει εκταμιευθεί μέχρι σήμερα ούτε </w:t>
      </w:r>
      <w:r>
        <w:rPr>
          <w:rFonts w:eastAsia="Times New Roman" w:cs="Times New Roman"/>
          <w:szCs w:val="24"/>
        </w:rPr>
        <w:t xml:space="preserve">1 </w:t>
      </w:r>
      <w:r>
        <w:rPr>
          <w:rFonts w:eastAsia="Times New Roman" w:cs="Times New Roman"/>
          <w:szCs w:val="24"/>
        </w:rPr>
        <w:t xml:space="preserve">ευρώ. Ακόμα όμως και αν παραβλέψουμε όλες αυτές </w:t>
      </w:r>
      <w:r>
        <w:rPr>
          <w:rFonts w:eastAsia="Times New Roman" w:cs="Times New Roman"/>
          <w:szCs w:val="24"/>
        </w:rPr>
        <w:t>τις παρατηρήσεις, γνωρίζετε πολύ καλά ότι το έργο της ψυχοκοινωνικής στήριξης</w:t>
      </w:r>
      <w:r>
        <w:rPr>
          <w:rFonts w:eastAsia="Times New Roman" w:cs="Times New Roman"/>
          <w:szCs w:val="24"/>
        </w:rPr>
        <w:t>,</w:t>
      </w:r>
      <w:r>
        <w:rPr>
          <w:rFonts w:eastAsia="Times New Roman" w:cs="Times New Roman"/>
          <w:szCs w:val="24"/>
        </w:rPr>
        <w:t xml:space="preserve"> γίνεται ακόμα και σήμερα μέσω ΜΚΟ, οι οποίοι είναι επίσημοι συνεργάτες της Ευρωπαϊκής Ένωσης, όπως είναι οι Γιατροί Χωρίς Σύνορα, ο Ερυθρός Σταυρός, η Ύπατη Αρμοστεία του ΟΗΕ. </w:t>
      </w:r>
    </w:p>
    <w:p w14:paraId="5760BE3A" w14:textId="77777777" w:rsidR="003F14BB" w:rsidRDefault="00F37CA6">
      <w:pPr>
        <w:spacing w:line="600" w:lineRule="auto"/>
        <w:ind w:firstLine="720"/>
        <w:jc w:val="both"/>
        <w:rPr>
          <w:rFonts w:eastAsia="Times New Roman"/>
          <w:szCs w:val="24"/>
        </w:rPr>
      </w:pPr>
      <w:r>
        <w:rPr>
          <w:rFonts w:eastAsia="Times New Roman"/>
          <w:szCs w:val="24"/>
        </w:rPr>
        <w:t>Και ρωτώ</w:t>
      </w:r>
      <w:r>
        <w:rPr>
          <w:rFonts w:eastAsia="Times New Roman"/>
          <w:szCs w:val="24"/>
        </w:rPr>
        <w:t>.</w:t>
      </w:r>
      <w:r>
        <w:rPr>
          <w:rFonts w:eastAsia="Times New Roman"/>
          <w:szCs w:val="24"/>
        </w:rPr>
        <w:t xml:space="preserve"> Έχουν όλοι αυτοί μικρότερη εμπειρία από την ανώνυμη εταιρεία την οποία εσείς δημιουργείτε; </w:t>
      </w:r>
    </w:p>
    <w:p w14:paraId="5760BE3B" w14:textId="77777777" w:rsidR="003F14BB" w:rsidRDefault="00F37CA6">
      <w:pPr>
        <w:spacing w:line="600" w:lineRule="auto"/>
        <w:ind w:firstLine="720"/>
        <w:jc w:val="both"/>
        <w:rPr>
          <w:rFonts w:eastAsia="Times New Roman"/>
          <w:szCs w:val="24"/>
        </w:rPr>
      </w:pPr>
      <w:r>
        <w:rPr>
          <w:rFonts w:eastAsia="Times New Roman"/>
          <w:szCs w:val="24"/>
        </w:rPr>
        <w:t>Δεύτερον, με ποια δομή και ποιο προσωπικό στην ουσία θα έχουμε και θα έχει και η συγκεκριμένη εταιρεία, όταν έχουμε αυτό το «αρχιπέλαγος» στην ουσία καταυ</w:t>
      </w:r>
      <w:r>
        <w:rPr>
          <w:rFonts w:eastAsia="Times New Roman"/>
          <w:szCs w:val="24"/>
        </w:rPr>
        <w:t xml:space="preserve">λισμών σε όλη την ελληνική επικράτεια; </w:t>
      </w:r>
    </w:p>
    <w:p w14:paraId="5760BE3C" w14:textId="77777777" w:rsidR="003F14BB" w:rsidRDefault="00F37CA6">
      <w:pPr>
        <w:spacing w:line="600" w:lineRule="auto"/>
        <w:ind w:firstLine="720"/>
        <w:jc w:val="both"/>
        <w:rPr>
          <w:rFonts w:eastAsia="Times New Roman"/>
          <w:szCs w:val="24"/>
        </w:rPr>
      </w:pPr>
      <w:r>
        <w:rPr>
          <w:rFonts w:eastAsia="Times New Roman"/>
          <w:szCs w:val="24"/>
        </w:rPr>
        <w:t>Τρίτον, το Ταμείο Ασύλου για τη Μετανάστευση έχει φορέα υλοποίησης το Υπουργείο Εσωτερικών και συγκεκριμένα την Ελληνική Αστυνομία και όχι το Υπουργείο Υγείας. Επομένως αυτή η ανώνυμη εταιρεία δεν θα μπορεί να συντον</w:t>
      </w:r>
      <w:r>
        <w:rPr>
          <w:rFonts w:eastAsia="Times New Roman"/>
          <w:szCs w:val="24"/>
        </w:rPr>
        <w:t>ίζει και να υλοποιεί προγράμματα του Ταμείου Ασύλου.</w:t>
      </w:r>
    </w:p>
    <w:p w14:paraId="5760BE3D" w14:textId="77777777" w:rsidR="003F14BB" w:rsidRDefault="00F37CA6">
      <w:pPr>
        <w:spacing w:line="600" w:lineRule="auto"/>
        <w:ind w:firstLine="720"/>
        <w:jc w:val="both"/>
        <w:rPr>
          <w:rFonts w:eastAsia="Times New Roman"/>
          <w:szCs w:val="24"/>
        </w:rPr>
      </w:pPr>
      <w:r>
        <w:rPr>
          <w:rFonts w:eastAsia="Times New Roman"/>
          <w:szCs w:val="24"/>
        </w:rPr>
        <w:t>Στην καλύτερη περίπτωση, αγαπητές και αγαπητοί συνάδελφοι, το μόνο που μπορεί να κάνει</w:t>
      </w:r>
      <w:r>
        <w:rPr>
          <w:rFonts w:eastAsia="Times New Roman"/>
          <w:szCs w:val="24"/>
        </w:rPr>
        <w:t>,</w:t>
      </w:r>
      <w:r>
        <w:rPr>
          <w:rFonts w:eastAsia="Times New Roman"/>
          <w:szCs w:val="24"/>
        </w:rPr>
        <w:t xml:space="preserve"> είναι να συμμετάσχει ως διαγωνιζόμενη σε διακηρύξεις ηλεκτρονικών διαγωνισμών για την παροχή υπηρεσιών κοινωνικής κ</w:t>
      </w:r>
      <w:r>
        <w:rPr>
          <w:rFonts w:eastAsia="Times New Roman"/>
          <w:szCs w:val="24"/>
        </w:rPr>
        <w:t>αι ψυχολογικής στήριξης.</w:t>
      </w:r>
    </w:p>
    <w:p w14:paraId="5760BE3E" w14:textId="77777777" w:rsidR="003F14BB" w:rsidRDefault="00F37CA6">
      <w:pPr>
        <w:spacing w:line="600" w:lineRule="auto"/>
        <w:ind w:firstLine="720"/>
        <w:jc w:val="both"/>
        <w:rPr>
          <w:rFonts w:eastAsia="Times New Roman"/>
          <w:szCs w:val="24"/>
        </w:rPr>
      </w:pPr>
      <w:r>
        <w:rPr>
          <w:rFonts w:eastAsia="Times New Roman"/>
          <w:szCs w:val="24"/>
        </w:rPr>
        <w:t>Πάω τώρα στις περίφημες τροπολογίες. Ξεκινάω από την τροπολογία με αριθμό 962/70, η οποία κατά τη γνώμη μας πονηρά ισχυρίζεται ότι ρυθμίζει θέματα υγείας. Και λέω «πονηρά», κύριε Υπουργέ, διότι η παράγραφος 2 λέει ότι δίνεται το 60</w:t>
      </w:r>
      <w:r>
        <w:rPr>
          <w:rFonts w:eastAsia="Times New Roman"/>
          <w:szCs w:val="24"/>
        </w:rPr>
        <w:t>% και 75% του ωρομισθίου αντίστοιχα για τα νυχτερινά, Κυριακές και εξαιρέσιμες ημέρες αλλά όπως το αντιλαμβάνομαι</w:t>
      </w:r>
      <w:r>
        <w:rPr>
          <w:rFonts w:eastAsia="Times New Roman"/>
          <w:szCs w:val="24"/>
        </w:rPr>
        <w:t>,</w:t>
      </w:r>
      <w:r>
        <w:rPr>
          <w:rFonts w:eastAsia="Times New Roman"/>
          <w:szCs w:val="24"/>
        </w:rPr>
        <w:t xml:space="preserve"> αφορά όλο τον δημόσιο τομέα και όχι μόνο αυτούς στενά εκεί πέρα. Αν είναι κάτι άλλο να το πείτε. Είναι μια δαπάνη που θεωρώ ότι είναι απροσδι</w:t>
      </w:r>
      <w:r>
        <w:rPr>
          <w:rFonts w:eastAsia="Times New Roman"/>
          <w:szCs w:val="24"/>
        </w:rPr>
        <w:t>όριστη και δυστυχώς επιβαρύνει τον κρατικό προϋπολογισμό σε μια πολύ δύσκολη χρονική στιγμή για τη χώρα, όταν δεν έχει κλείσει η αξιολόγηση και</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αυτό είναι κάτι το οποίο πρέπει να αξιολογηθεί.</w:t>
      </w:r>
    </w:p>
    <w:p w14:paraId="5760BE3F" w14:textId="77777777" w:rsidR="003F14BB" w:rsidRDefault="00F37CA6">
      <w:pPr>
        <w:spacing w:line="600" w:lineRule="auto"/>
        <w:ind w:firstLine="720"/>
        <w:jc w:val="both"/>
        <w:rPr>
          <w:rFonts w:eastAsia="Times New Roman"/>
          <w:szCs w:val="24"/>
        </w:rPr>
      </w:pPr>
      <w:r>
        <w:rPr>
          <w:rFonts w:eastAsia="Times New Roman"/>
          <w:szCs w:val="24"/>
        </w:rPr>
        <w:t>Μια διευκρίνιση θα κάνω και για την παράγραφο 3. Θα ήθ</w:t>
      </w:r>
      <w:r>
        <w:rPr>
          <w:rFonts w:eastAsia="Times New Roman"/>
          <w:szCs w:val="24"/>
        </w:rPr>
        <w:t>ελα, παρακαλώ, να απαντηθεί</w:t>
      </w:r>
      <w:r>
        <w:rPr>
          <w:rFonts w:eastAsia="Times New Roman"/>
          <w:szCs w:val="24"/>
        </w:rPr>
        <w:t>,</w:t>
      </w:r>
      <w:r>
        <w:rPr>
          <w:rFonts w:eastAsia="Times New Roman"/>
          <w:szCs w:val="24"/>
        </w:rPr>
        <w:t xml:space="preserve"> για ποιον λόγο φαίνονται οι εφημερίες των συγκεκριμένων </w:t>
      </w:r>
      <w:r>
        <w:rPr>
          <w:rFonts w:eastAsia="Times New Roman"/>
          <w:szCs w:val="24"/>
        </w:rPr>
        <w:t>ν</w:t>
      </w:r>
      <w:r>
        <w:rPr>
          <w:rFonts w:eastAsia="Times New Roman"/>
          <w:szCs w:val="24"/>
        </w:rPr>
        <w:t xml:space="preserve">οσοκομείων, δηλαδή του Κιλκίς, του </w:t>
      </w:r>
      <w:r>
        <w:rPr>
          <w:rFonts w:eastAsia="Times New Roman"/>
          <w:szCs w:val="24"/>
        </w:rPr>
        <w:t>«</w:t>
      </w:r>
      <w:r>
        <w:rPr>
          <w:rFonts w:eastAsia="Times New Roman"/>
          <w:szCs w:val="24"/>
        </w:rPr>
        <w:t>Ιπποκράτειου</w:t>
      </w:r>
      <w:r>
        <w:rPr>
          <w:rFonts w:eastAsia="Times New Roman"/>
          <w:szCs w:val="24"/>
        </w:rPr>
        <w:t>»</w:t>
      </w:r>
      <w:r>
        <w:rPr>
          <w:rFonts w:eastAsia="Times New Roman"/>
          <w:szCs w:val="24"/>
        </w:rPr>
        <w:t xml:space="preserve"> Θεσσαλονίκης, των Νοσοκομείων Χανίων και Ηρακλείου ότι δεν είναι νόμιμες.</w:t>
      </w:r>
    </w:p>
    <w:p w14:paraId="5760BE40" w14:textId="77777777" w:rsidR="003F14BB" w:rsidRDefault="00F37CA6">
      <w:pPr>
        <w:spacing w:line="600" w:lineRule="auto"/>
        <w:ind w:firstLine="720"/>
        <w:jc w:val="both"/>
        <w:rPr>
          <w:rFonts w:eastAsia="Times New Roman"/>
          <w:szCs w:val="24"/>
        </w:rPr>
      </w:pPr>
      <w:r>
        <w:rPr>
          <w:rFonts w:eastAsia="Times New Roman"/>
          <w:b/>
          <w:szCs w:val="24"/>
        </w:rPr>
        <w:t xml:space="preserve">ΑΝΔΡΕΑΣ ΞΑΝΘΟΣ (Υπουργός Υγείας): </w:t>
      </w:r>
      <w:r>
        <w:rPr>
          <w:rFonts w:eastAsia="Times New Roman"/>
          <w:szCs w:val="24"/>
        </w:rPr>
        <w:t>Αυτή αποσύρθ</w:t>
      </w:r>
      <w:r>
        <w:rPr>
          <w:rFonts w:eastAsia="Times New Roman"/>
          <w:szCs w:val="24"/>
        </w:rPr>
        <w:t>ηκε.</w:t>
      </w:r>
    </w:p>
    <w:p w14:paraId="5760BE41" w14:textId="77777777" w:rsidR="003F14BB" w:rsidRDefault="00F37CA6">
      <w:pPr>
        <w:spacing w:line="600" w:lineRule="auto"/>
        <w:ind w:firstLine="720"/>
        <w:jc w:val="both"/>
        <w:rPr>
          <w:rFonts w:eastAsia="Times New Roman"/>
          <w:szCs w:val="24"/>
        </w:rPr>
      </w:pPr>
      <w:r>
        <w:rPr>
          <w:rFonts w:eastAsia="Times New Roman"/>
          <w:b/>
          <w:szCs w:val="24"/>
        </w:rPr>
        <w:t xml:space="preserve">ΙΩΑΝΝΗΣ ΚΕΦΑΛΟΓΙΑΝΝΗΣ: </w:t>
      </w:r>
      <w:r>
        <w:rPr>
          <w:rFonts w:eastAsia="Times New Roman"/>
          <w:szCs w:val="24"/>
        </w:rPr>
        <w:t>Αποσύρθηκε τελικά;</w:t>
      </w:r>
    </w:p>
    <w:p w14:paraId="5760BE42" w14:textId="77777777" w:rsidR="003F14BB" w:rsidRDefault="00F37CA6">
      <w:pPr>
        <w:spacing w:line="600" w:lineRule="auto"/>
        <w:ind w:firstLine="720"/>
        <w:jc w:val="both"/>
        <w:rPr>
          <w:rFonts w:eastAsia="Times New Roman"/>
          <w:szCs w:val="24"/>
        </w:rPr>
      </w:pPr>
      <w:r>
        <w:rPr>
          <w:rFonts w:eastAsia="Times New Roman"/>
          <w:b/>
          <w:szCs w:val="24"/>
        </w:rPr>
        <w:t xml:space="preserve">ΑΝΔΡΕΑΣ ΞΑΝΘΟΣ (Υπουργός Υγείας): </w:t>
      </w:r>
      <w:r>
        <w:rPr>
          <w:rFonts w:eastAsia="Times New Roman"/>
          <w:szCs w:val="24"/>
        </w:rPr>
        <w:t>Αποσύρθηκε και θα διευρυνθεί και με άλλα νοσοκομεία…</w:t>
      </w:r>
    </w:p>
    <w:p w14:paraId="5760BE43" w14:textId="77777777" w:rsidR="003F14BB" w:rsidRDefault="00F37CA6">
      <w:pPr>
        <w:spacing w:line="600" w:lineRule="auto"/>
        <w:ind w:firstLine="720"/>
        <w:jc w:val="both"/>
        <w:rPr>
          <w:rFonts w:eastAsia="Times New Roman"/>
          <w:szCs w:val="24"/>
        </w:rPr>
      </w:pPr>
      <w:r>
        <w:rPr>
          <w:rFonts w:eastAsia="Times New Roman"/>
          <w:b/>
          <w:szCs w:val="24"/>
        </w:rPr>
        <w:t xml:space="preserve">ΙΩΑΝΝΗΣ ΚΕΦΑΛΟΓΙΑΝΝΗΣ: </w:t>
      </w:r>
      <w:r>
        <w:rPr>
          <w:rFonts w:eastAsia="Times New Roman"/>
          <w:szCs w:val="24"/>
        </w:rPr>
        <w:t>Ωραία, εντάξει.</w:t>
      </w:r>
    </w:p>
    <w:p w14:paraId="5760BE44" w14:textId="77777777" w:rsidR="003F14BB" w:rsidRDefault="00F37CA6">
      <w:pPr>
        <w:spacing w:line="600" w:lineRule="auto"/>
        <w:ind w:firstLine="720"/>
        <w:jc w:val="both"/>
        <w:rPr>
          <w:rFonts w:eastAsia="Times New Roman"/>
          <w:szCs w:val="24"/>
        </w:rPr>
      </w:pPr>
      <w:r>
        <w:rPr>
          <w:rFonts w:eastAsia="Times New Roman"/>
          <w:szCs w:val="24"/>
        </w:rPr>
        <w:t>Έρχομαι στην τροπολογία με γενικό αριθμό 964 και ειδικό 71. Η γνώμη μας για αυτή τη</w:t>
      </w:r>
      <w:r>
        <w:rPr>
          <w:rFonts w:eastAsia="Times New Roman"/>
          <w:szCs w:val="24"/>
        </w:rPr>
        <w:t xml:space="preserve"> συγκεκριμένη τροπολογία είναι ότι αποδυναμώνει σε μεγάλο βαθμό το κίνητρο της διετούς σύμβασης που δινόταν σε έναν γιατρό για να υπηρετήσει ως επικουρικός στις </w:t>
      </w:r>
      <w:r>
        <w:rPr>
          <w:rFonts w:eastAsia="Times New Roman"/>
          <w:szCs w:val="24"/>
        </w:rPr>
        <w:t>μ</w:t>
      </w:r>
      <w:r>
        <w:rPr>
          <w:rFonts w:eastAsia="Times New Roman"/>
          <w:szCs w:val="24"/>
        </w:rPr>
        <w:t xml:space="preserve">ονάδες </w:t>
      </w:r>
      <w:r>
        <w:rPr>
          <w:rFonts w:eastAsia="Times New Roman"/>
          <w:szCs w:val="24"/>
        </w:rPr>
        <w:t>υ</w:t>
      </w:r>
      <w:r>
        <w:rPr>
          <w:rFonts w:eastAsia="Times New Roman"/>
          <w:szCs w:val="24"/>
        </w:rPr>
        <w:t xml:space="preserve">γείας της </w:t>
      </w:r>
      <w:r>
        <w:rPr>
          <w:rFonts w:eastAsia="Times New Roman"/>
          <w:szCs w:val="24"/>
        </w:rPr>
        <w:t>π</w:t>
      </w:r>
      <w:r>
        <w:rPr>
          <w:rFonts w:eastAsia="Times New Roman"/>
          <w:szCs w:val="24"/>
        </w:rPr>
        <w:t>εριφέρειας</w:t>
      </w:r>
      <w:r>
        <w:rPr>
          <w:rFonts w:eastAsia="Times New Roman"/>
          <w:szCs w:val="24"/>
        </w:rPr>
        <w:t>,</w:t>
      </w:r>
      <w:r>
        <w:rPr>
          <w:rFonts w:eastAsia="Times New Roman"/>
          <w:szCs w:val="24"/>
        </w:rPr>
        <w:t xml:space="preserve"> οι οποίες όπως πολύ καλά γνωρίζετε έχουν μεγάλο πρόβλημα υποστε</w:t>
      </w:r>
      <w:r>
        <w:rPr>
          <w:rFonts w:eastAsia="Times New Roman"/>
          <w:szCs w:val="24"/>
        </w:rPr>
        <w:t>λέχωσης και προφανώς ένας γιατρός ο οποίος έχει να επιλέξει μεταξύ Αθήνας και περιφέρειας</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θα επιλέξει την Αθήνα. </w:t>
      </w:r>
    </w:p>
    <w:p w14:paraId="5760BE45" w14:textId="77777777" w:rsidR="003F14BB" w:rsidRDefault="00F37CA6">
      <w:pPr>
        <w:spacing w:line="600" w:lineRule="auto"/>
        <w:ind w:firstLine="720"/>
        <w:jc w:val="both"/>
        <w:rPr>
          <w:rFonts w:eastAsia="Times New Roman"/>
          <w:szCs w:val="24"/>
        </w:rPr>
      </w:pPr>
      <w:r>
        <w:rPr>
          <w:rFonts w:eastAsia="Times New Roman"/>
          <w:szCs w:val="24"/>
        </w:rPr>
        <w:t>Όσον αφορά την τροπολογία με γενικό αριθμό 954 και ειδικό 65</w:t>
      </w:r>
      <w:r>
        <w:rPr>
          <w:rFonts w:eastAsia="Times New Roman"/>
          <w:szCs w:val="24"/>
        </w:rPr>
        <w:t>,</w:t>
      </w:r>
      <w:r>
        <w:rPr>
          <w:rFonts w:eastAsia="Times New Roman"/>
          <w:szCs w:val="24"/>
        </w:rPr>
        <w:t xml:space="preserve"> δίνετε τη δυνατότητα σε μια ομάδα βιοπαθολόγων του ΕΣΥ και στους αντίσ</w:t>
      </w:r>
      <w:r>
        <w:rPr>
          <w:rFonts w:eastAsia="Times New Roman"/>
          <w:szCs w:val="24"/>
        </w:rPr>
        <w:t>τοιχους επικουρικούς</w:t>
      </w:r>
      <w:r>
        <w:rPr>
          <w:rFonts w:eastAsia="Times New Roman"/>
          <w:szCs w:val="24"/>
        </w:rPr>
        <w:t>,</w:t>
      </w:r>
      <w:r>
        <w:rPr>
          <w:rFonts w:eastAsia="Times New Roman"/>
          <w:szCs w:val="24"/>
        </w:rPr>
        <w:t xml:space="preserve"> να αποκτήσουν εντός έξι μηνών την εξειδίκευση του κλινικού μικροβιολόγου χωρίς εξετάσεις. Και αυτό το κάνετε</w:t>
      </w:r>
      <w:r>
        <w:rPr>
          <w:rFonts w:eastAsia="Times New Roman"/>
          <w:szCs w:val="24"/>
        </w:rPr>
        <w:t>,</w:t>
      </w:r>
      <w:r>
        <w:rPr>
          <w:rFonts w:eastAsia="Times New Roman"/>
          <w:szCs w:val="24"/>
        </w:rPr>
        <w:t xml:space="preserve"> γιατί δεν υπάρχει όπως διαβάζω στην τροπολογία επαρκής αριθμός εκπαιδευτών για να εκπαιδεύσει τους ειδικευόμενους. </w:t>
      </w:r>
    </w:p>
    <w:p w14:paraId="5760BE46" w14:textId="77777777" w:rsidR="003F14BB" w:rsidRDefault="00F37CA6">
      <w:pPr>
        <w:spacing w:line="600" w:lineRule="auto"/>
        <w:ind w:firstLine="720"/>
        <w:jc w:val="both"/>
        <w:rPr>
          <w:rFonts w:eastAsia="Times New Roman"/>
          <w:szCs w:val="24"/>
        </w:rPr>
      </w:pPr>
      <w:r>
        <w:rPr>
          <w:rFonts w:eastAsia="Times New Roman"/>
          <w:szCs w:val="24"/>
        </w:rPr>
        <w:t>Εδώ, όμω</w:t>
      </w:r>
      <w:r>
        <w:rPr>
          <w:rFonts w:eastAsia="Times New Roman"/>
          <w:szCs w:val="24"/>
        </w:rPr>
        <w:t>ς, πρέπει να σας θέσω, κύριε Υπουργέ, κάποια ερωτήματα. Οι συνάδελφοί τους οι οποίοι διάβασαν, κοπίασαν και πέρασαν τις εξετάσεις</w:t>
      </w:r>
      <w:r>
        <w:rPr>
          <w:rFonts w:eastAsia="Times New Roman"/>
          <w:szCs w:val="24"/>
        </w:rPr>
        <w:t>,</w:t>
      </w:r>
      <w:r>
        <w:rPr>
          <w:rFonts w:eastAsia="Times New Roman"/>
          <w:szCs w:val="24"/>
        </w:rPr>
        <w:t xml:space="preserve"> νομίζω ότι έχουν την εύλογη απορία για ποιον λόγο συμβαίνει αυτή η άνιση μεταχείριση.</w:t>
      </w:r>
    </w:p>
    <w:p w14:paraId="5760BE47" w14:textId="77777777" w:rsidR="003F14BB" w:rsidRDefault="00F37CA6">
      <w:pPr>
        <w:spacing w:line="600" w:lineRule="auto"/>
        <w:ind w:firstLine="720"/>
        <w:jc w:val="both"/>
        <w:rPr>
          <w:rFonts w:eastAsia="Times New Roman"/>
          <w:szCs w:val="24"/>
        </w:rPr>
      </w:pPr>
      <w:r>
        <w:rPr>
          <w:rFonts w:eastAsia="Times New Roman"/>
          <w:szCs w:val="24"/>
        </w:rPr>
        <w:t>Δεύτερον, ας πάρουμε για παράδειγμα ότι</w:t>
      </w:r>
      <w:r>
        <w:rPr>
          <w:rFonts w:eastAsia="Times New Roman"/>
          <w:szCs w:val="24"/>
        </w:rPr>
        <w:t xml:space="preserve"> έχετε δύο βιοπαθολόγους που εργάζονται τα τελευταία χρόνια και απέκτησαν την ειδικότητα πριν πέντε χρόνια. Ο ένας είναι στο ΕΣΥ και ο άλλος είναι στον ιδιωτικό τομέα σε ένα διαγνωστικό κέντρο. Αν ο δεύτερος αποφασίσει ότι φεύγει από το ΕΣΥ...</w:t>
      </w:r>
    </w:p>
    <w:p w14:paraId="5760BE48"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(Στο σημείο </w:t>
      </w:r>
      <w:r>
        <w:rPr>
          <w:rFonts w:eastAsia="Times New Roman" w:cs="Times New Roman"/>
          <w:szCs w:val="24"/>
        </w:rPr>
        <w:t>αυτό κτυπάει το κουδούνι λήξεως του χρόνου ομιλίας του κυρίου Βουλευτή)</w:t>
      </w:r>
    </w:p>
    <w:p w14:paraId="5760BE49"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Κύριε Πρόεδρε, θα ήθελα την ανοχή σας.</w:t>
      </w:r>
    </w:p>
    <w:p w14:paraId="5760BE4A" w14:textId="77777777" w:rsidR="003F14BB" w:rsidRDefault="00F37CA6">
      <w:pPr>
        <w:spacing w:line="600" w:lineRule="auto"/>
        <w:ind w:firstLine="720"/>
        <w:jc w:val="both"/>
        <w:rPr>
          <w:rFonts w:eastAsia="Times New Roman" w:cs="Times New Roman"/>
          <w:b/>
          <w:bCs/>
          <w:szCs w:val="24"/>
        </w:rPr>
      </w:pPr>
      <w:r>
        <w:rPr>
          <w:rFonts w:eastAsia="Times New Roman" w:cs="Times New Roman"/>
          <w:b/>
          <w:bCs/>
          <w:szCs w:val="24"/>
        </w:rPr>
        <w:t>ΠΡΟΕΔΡΕΥΩΝ</w:t>
      </w:r>
      <w:r>
        <w:rPr>
          <w:rFonts w:eastAsia="Times New Roman" w:cs="Times New Roman"/>
          <w:szCs w:val="24"/>
        </w:rPr>
        <w:t xml:space="preserve"> </w:t>
      </w:r>
      <w:r>
        <w:rPr>
          <w:rFonts w:eastAsia="Times New Roman" w:cs="Times New Roman"/>
          <w:b/>
          <w:szCs w:val="24"/>
        </w:rPr>
        <w:t>(Νικήτας Κακλαμάνης</w:t>
      </w:r>
      <w:r>
        <w:rPr>
          <w:rFonts w:eastAsia="Times New Roman" w:cs="Times New Roman"/>
          <w:b/>
          <w:bCs/>
          <w:szCs w:val="24"/>
        </w:rPr>
        <w:t xml:space="preserve">): </w:t>
      </w:r>
      <w:r>
        <w:rPr>
          <w:rFonts w:eastAsia="Times New Roman" w:cs="Times New Roman"/>
          <w:bCs/>
          <w:szCs w:val="24"/>
        </w:rPr>
        <w:t>Προχωρήστε.</w:t>
      </w:r>
    </w:p>
    <w:p w14:paraId="5760BE4B" w14:textId="77777777" w:rsidR="003F14BB" w:rsidRDefault="00F37CA6">
      <w:pPr>
        <w:spacing w:line="600" w:lineRule="auto"/>
        <w:ind w:firstLine="720"/>
        <w:jc w:val="both"/>
        <w:rPr>
          <w:rFonts w:eastAsia="Times New Roman"/>
          <w:szCs w:val="24"/>
        </w:rPr>
      </w:pPr>
      <w:r>
        <w:rPr>
          <w:rFonts w:eastAsia="Times New Roman"/>
          <w:b/>
          <w:szCs w:val="24"/>
        </w:rPr>
        <w:t xml:space="preserve">ΙΩΑΝΝΗΣ ΚΕΦΑΛΟΓΙΑΝΝΗΣ: </w:t>
      </w:r>
      <w:r>
        <w:rPr>
          <w:rFonts w:eastAsia="Times New Roman"/>
          <w:szCs w:val="24"/>
        </w:rPr>
        <w:t xml:space="preserve">Ο ένας γιατρός θα ονομάζεται βιοπαθολόγος κλινικός μικροβιολόγος. Ο άλλος θα </w:t>
      </w:r>
      <w:r>
        <w:rPr>
          <w:rFonts w:eastAsia="Times New Roman"/>
          <w:szCs w:val="24"/>
        </w:rPr>
        <w:t>έχει αυτή την ονομασία;</w:t>
      </w:r>
    </w:p>
    <w:p w14:paraId="5760BE4C" w14:textId="77777777" w:rsidR="003F14BB" w:rsidRDefault="00F37CA6">
      <w:pPr>
        <w:spacing w:line="600" w:lineRule="auto"/>
        <w:ind w:firstLine="720"/>
        <w:jc w:val="both"/>
        <w:rPr>
          <w:rFonts w:eastAsia="Times New Roman"/>
          <w:szCs w:val="24"/>
        </w:rPr>
      </w:pPr>
      <w:r>
        <w:rPr>
          <w:rFonts w:eastAsia="Times New Roman"/>
          <w:b/>
          <w:szCs w:val="24"/>
        </w:rPr>
        <w:t xml:space="preserve">ΑΝΔΡΕΑΣ ΞΑΝΘΟΣ (Υπουργός Υγείας):  </w:t>
      </w:r>
      <w:r>
        <w:rPr>
          <w:rFonts w:eastAsia="Times New Roman"/>
          <w:szCs w:val="24"/>
        </w:rPr>
        <w:t>Ενιαία ονομασία για όλους.</w:t>
      </w:r>
    </w:p>
    <w:p w14:paraId="5760BE4D" w14:textId="77777777" w:rsidR="003F14BB" w:rsidRDefault="00F37CA6">
      <w:pPr>
        <w:spacing w:line="600" w:lineRule="auto"/>
        <w:ind w:firstLine="720"/>
        <w:jc w:val="both"/>
        <w:rPr>
          <w:rFonts w:eastAsia="Times New Roman"/>
          <w:szCs w:val="24"/>
        </w:rPr>
      </w:pPr>
      <w:r>
        <w:rPr>
          <w:rFonts w:eastAsia="Times New Roman"/>
          <w:b/>
          <w:szCs w:val="24"/>
        </w:rPr>
        <w:t>ΙΩΑΝΝΗΣ ΚΕΦΑΛΟΓΙΑΝΝΗΣ:</w:t>
      </w:r>
      <w:r>
        <w:rPr>
          <w:rFonts w:eastAsia="Times New Roman"/>
          <w:szCs w:val="24"/>
        </w:rPr>
        <w:t xml:space="preserve"> Ενιαία ονομασία για όλους. Καλώς κάνετε και το διευκρινίζετε.</w:t>
      </w:r>
    </w:p>
    <w:p w14:paraId="5760BE4E" w14:textId="77777777" w:rsidR="003F14BB" w:rsidRDefault="00F37CA6">
      <w:pPr>
        <w:spacing w:line="600" w:lineRule="auto"/>
        <w:ind w:firstLine="720"/>
        <w:jc w:val="both"/>
        <w:rPr>
          <w:rFonts w:eastAsia="Times New Roman"/>
          <w:szCs w:val="24"/>
        </w:rPr>
      </w:pPr>
      <w:r>
        <w:rPr>
          <w:rFonts w:eastAsia="Times New Roman"/>
          <w:szCs w:val="24"/>
        </w:rPr>
        <w:t>Τρίτον,...</w:t>
      </w:r>
    </w:p>
    <w:p w14:paraId="5760BE4F" w14:textId="77777777" w:rsidR="003F14BB" w:rsidRDefault="00F37CA6">
      <w:pPr>
        <w:spacing w:line="600" w:lineRule="auto"/>
        <w:ind w:firstLine="720"/>
        <w:jc w:val="both"/>
        <w:rPr>
          <w:rFonts w:eastAsia="Times New Roman" w:cs="Times New Roman"/>
          <w:bCs/>
          <w:szCs w:val="24"/>
        </w:rPr>
      </w:pPr>
      <w:r>
        <w:rPr>
          <w:rFonts w:eastAsia="Times New Roman" w:cs="Times New Roman"/>
          <w:b/>
          <w:bCs/>
          <w:szCs w:val="24"/>
        </w:rPr>
        <w:t>ΠΡΟΕΔΡΕΥΩΝ</w:t>
      </w:r>
      <w:r>
        <w:rPr>
          <w:rFonts w:eastAsia="Times New Roman" w:cs="Times New Roman"/>
          <w:szCs w:val="24"/>
        </w:rPr>
        <w:t xml:space="preserve"> </w:t>
      </w:r>
      <w:r>
        <w:rPr>
          <w:rFonts w:eastAsia="Times New Roman" w:cs="Times New Roman"/>
          <w:b/>
          <w:szCs w:val="24"/>
        </w:rPr>
        <w:t>(Νικήτας Κακλαμάνης</w:t>
      </w:r>
      <w:r>
        <w:rPr>
          <w:rFonts w:eastAsia="Times New Roman" w:cs="Times New Roman"/>
          <w:b/>
          <w:bCs/>
          <w:szCs w:val="24"/>
        </w:rPr>
        <w:t xml:space="preserve">): </w:t>
      </w:r>
      <w:r>
        <w:rPr>
          <w:rFonts w:eastAsia="Times New Roman" w:cs="Times New Roman"/>
          <w:bCs/>
          <w:szCs w:val="24"/>
        </w:rPr>
        <w:t>Κύριε Κεφαλογιάννη, ένα λεπτό.</w:t>
      </w:r>
    </w:p>
    <w:p w14:paraId="5760BE50" w14:textId="77777777" w:rsidR="003F14BB" w:rsidRDefault="00F37CA6">
      <w:pPr>
        <w:spacing w:line="600" w:lineRule="auto"/>
        <w:ind w:firstLine="720"/>
        <w:jc w:val="both"/>
        <w:rPr>
          <w:rFonts w:eastAsia="Times New Roman"/>
          <w:szCs w:val="24"/>
        </w:rPr>
      </w:pPr>
      <w:r>
        <w:rPr>
          <w:rFonts w:eastAsia="Times New Roman"/>
          <w:b/>
          <w:szCs w:val="24"/>
        </w:rPr>
        <w:t xml:space="preserve">ΙΩΑΝΝΗΣ ΚΕΦΑΛΟΓΙΑΝΝΗΣ: </w:t>
      </w:r>
      <w:r>
        <w:rPr>
          <w:rFonts w:eastAsia="Times New Roman"/>
          <w:szCs w:val="24"/>
        </w:rPr>
        <w:t>Σας επιτρέπω.</w:t>
      </w:r>
    </w:p>
    <w:p w14:paraId="5760BE51" w14:textId="77777777" w:rsidR="003F14BB" w:rsidRDefault="00F37CA6">
      <w:pPr>
        <w:spacing w:line="600" w:lineRule="auto"/>
        <w:ind w:firstLine="720"/>
        <w:jc w:val="both"/>
        <w:rPr>
          <w:rFonts w:eastAsia="Times New Roman" w:cs="Times New Roman"/>
          <w:bCs/>
          <w:szCs w:val="24"/>
        </w:rPr>
      </w:pPr>
      <w:r>
        <w:rPr>
          <w:rFonts w:eastAsia="Times New Roman" w:cs="Times New Roman"/>
          <w:b/>
          <w:bCs/>
          <w:szCs w:val="24"/>
        </w:rPr>
        <w:t>ΠΡΟΕΔΡΕΥΩΝ</w:t>
      </w:r>
      <w:r>
        <w:rPr>
          <w:rFonts w:eastAsia="Times New Roman" w:cs="Times New Roman"/>
          <w:szCs w:val="24"/>
        </w:rPr>
        <w:t xml:space="preserve"> </w:t>
      </w:r>
      <w:r>
        <w:rPr>
          <w:rFonts w:eastAsia="Times New Roman" w:cs="Times New Roman"/>
          <w:b/>
          <w:szCs w:val="24"/>
        </w:rPr>
        <w:t>(Νικήτας Κακλαμάνης</w:t>
      </w:r>
      <w:r>
        <w:rPr>
          <w:rFonts w:eastAsia="Times New Roman" w:cs="Times New Roman"/>
          <w:b/>
          <w:bCs/>
          <w:szCs w:val="24"/>
        </w:rPr>
        <w:t xml:space="preserve">): </w:t>
      </w:r>
      <w:r>
        <w:rPr>
          <w:rFonts w:eastAsia="Times New Roman" w:cs="Times New Roman"/>
          <w:bCs/>
          <w:szCs w:val="24"/>
        </w:rPr>
        <w:t>Θέλω να μου διευκρινίσετε και εμένα λίγο εξωσυμβατικά, όταν θα δευτερολογήσετε κύριε Υπουργέ, αν αληθεύει ότι μέσω αυτής της τροπολογίας στην ουσία ωφελούνται δύο πρόσωπα πολύ συγκεκριμέ</w:t>
      </w:r>
      <w:r>
        <w:rPr>
          <w:rFonts w:eastAsia="Times New Roman" w:cs="Times New Roman"/>
          <w:bCs/>
          <w:szCs w:val="24"/>
        </w:rPr>
        <w:t xml:space="preserve">να πρόσωπα. </w:t>
      </w:r>
    </w:p>
    <w:p w14:paraId="5760BE52" w14:textId="77777777" w:rsidR="003F14BB" w:rsidRDefault="00F37CA6">
      <w:pPr>
        <w:spacing w:line="600" w:lineRule="auto"/>
        <w:ind w:firstLine="720"/>
        <w:jc w:val="both"/>
        <w:rPr>
          <w:rFonts w:eastAsia="Times New Roman" w:cs="Times New Roman"/>
          <w:bCs/>
          <w:szCs w:val="24"/>
        </w:rPr>
      </w:pPr>
      <w:r>
        <w:rPr>
          <w:rFonts w:eastAsia="Times New Roman" w:cs="Times New Roman"/>
          <w:bCs/>
          <w:szCs w:val="24"/>
        </w:rPr>
        <w:t>Εγώ επειδή δεν έχω κάνει έλεγχο της καταγγελίας που μου έγινε</w:t>
      </w:r>
      <w:r>
        <w:rPr>
          <w:rFonts w:eastAsia="Times New Roman" w:cs="Times New Roman"/>
          <w:bCs/>
          <w:szCs w:val="24"/>
        </w:rPr>
        <w:t>,</w:t>
      </w:r>
      <w:r>
        <w:rPr>
          <w:rFonts w:eastAsia="Times New Roman" w:cs="Times New Roman"/>
          <w:bCs/>
          <w:szCs w:val="24"/>
        </w:rPr>
        <w:t xml:space="preserve"> δεν πρόκειται να αναφερθώ στα ονόματα των προσώπων, διότι κρατώ μια επιφύλαξη.</w:t>
      </w:r>
    </w:p>
    <w:p w14:paraId="5760BE53" w14:textId="77777777" w:rsidR="003F14BB" w:rsidRDefault="00F37CA6">
      <w:pPr>
        <w:spacing w:line="600" w:lineRule="auto"/>
        <w:ind w:firstLine="720"/>
        <w:jc w:val="both"/>
        <w:rPr>
          <w:rFonts w:eastAsia="Times New Roman" w:cs="Times New Roman"/>
          <w:bCs/>
          <w:szCs w:val="24"/>
        </w:rPr>
      </w:pPr>
      <w:r>
        <w:rPr>
          <w:rFonts w:eastAsia="Times New Roman" w:cs="Times New Roman"/>
          <w:bCs/>
          <w:szCs w:val="24"/>
        </w:rPr>
        <w:t>Θέλω να μου πείτε, λοιπόν, πόσα πρόσωπα αφορά αυτή η τροπολογία.</w:t>
      </w:r>
    </w:p>
    <w:p w14:paraId="5760BE54" w14:textId="77777777" w:rsidR="003F14BB" w:rsidRDefault="00F37CA6">
      <w:pPr>
        <w:spacing w:line="600" w:lineRule="auto"/>
        <w:ind w:firstLine="720"/>
        <w:jc w:val="both"/>
        <w:rPr>
          <w:rFonts w:eastAsia="Times New Roman" w:cs="Times New Roman"/>
          <w:bCs/>
          <w:szCs w:val="24"/>
        </w:rPr>
      </w:pPr>
      <w:r>
        <w:rPr>
          <w:rFonts w:eastAsia="Times New Roman" w:cs="Times New Roman"/>
          <w:bCs/>
          <w:szCs w:val="24"/>
        </w:rPr>
        <w:t>Συνεχίστε, κύριε Κεφαλογιάννη.</w:t>
      </w:r>
    </w:p>
    <w:p w14:paraId="5760BE55" w14:textId="77777777" w:rsidR="003F14BB" w:rsidRDefault="00F37CA6">
      <w:pPr>
        <w:spacing w:line="600" w:lineRule="auto"/>
        <w:ind w:firstLine="720"/>
        <w:jc w:val="both"/>
        <w:rPr>
          <w:rFonts w:eastAsia="Times New Roman"/>
          <w:szCs w:val="24"/>
        </w:rPr>
      </w:pPr>
      <w:r>
        <w:rPr>
          <w:rFonts w:eastAsia="Times New Roman"/>
          <w:b/>
          <w:szCs w:val="24"/>
        </w:rPr>
        <w:t>ΑΝΔΡΕ</w:t>
      </w:r>
      <w:r>
        <w:rPr>
          <w:rFonts w:eastAsia="Times New Roman"/>
          <w:b/>
          <w:szCs w:val="24"/>
        </w:rPr>
        <w:t xml:space="preserve">ΑΣ ΞΑΝΘΟΣ (Υπουργός Υγείας): </w:t>
      </w:r>
      <w:r>
        <w:rPr>
          <w:rFonts w:eastAsia="Times New Roman"/>
          <w:szCs w:val="24"/>
        </w:rPr>
        <w:t>Αφορά τρία κέντρα συγκεκριμένα, κύριε Πρόεδρε, τα οποία δίνουν εξειδίκευση,…</w:t>
      </w:r>
    </w:p>
    <w:p w14:paraId="5760BE56" w14:textId="77777777" w:rsidR="003F14BB" w:rsidRDefault="00F37CA6">
      <w:pPr>
        <w:spacing w:line="600" w:lineRule="auto"/>
        <w:ind w:firstLine="720"/>
        <w:jc w:val="both"/>
        <w:rPr>
          <w:rFonts w:eastAsia="Times New Roman" w:cs="Times New Roman"/>
          <w:bCs/>
          <w:szCs w:val="24"/>
        </w:rPr>
      </w:pPr>
      <w:r>
        <w:rPr>
          <w:rFonts w:eastAsia="Times New Roman" w:cs="Times New Roman"/>
          <w:b/>
          <w:bCs/>
          <w:szCs w:val="24"/>
        </w:rPr>
        <w:t>ΠΡΟΕΔΡΕΥΩΝ</w:t>
      </w:r>
      <w:r>
        <w:rPr>
          <w:rFonts w:eastAsia="Times New Roman" w:cs="Times New Roman"/>
          <w:szCs w:val="24"/>
        </w:rPr>
        <w:t xml:space="preserve"> </w:t>
      </w:r>
      <w:r>
        <w:rPr>
          <w:rFonts w:eastAsia="Times New Roman" w:cs="Times New Roman"/>
          <w:b/>
          <w:szCs w:val="24"/>
        </w:rPr>
        <w:t>(Νικήτας Κακλαμάνης</w:t>
      </w:r>
      <w:r>
        <w:rPr>
          <w:rFonts w:eastAsia="Times New Roman" w:cs="Times New Roman"/>
          <w:b/>
          <w:bCs/>
          <w:szCs w:val="24"/>
        </w:rPr>
        <w:t xml:space="preserve">): </w:t>
      </w:r>
      <w:r>
        <w:rPr>
          <w:rFonts w:eastAsia="Times New Roman" w:cs="Times New Roman"/>
          <w:bCs/>
          <w:szCs w:val="24"/>
        </w:rPr>
        <w:t>Με συγχωρείτε, τότε θα πρέπει να την αποσύρετε και να το ξανασκεφτείτε.</w:t>
      </w:r>
    </w:p>
    <w:p w14:paraId="5760BE57" w14:textId="77777777" w:rsidR="003F14BB" w:rsidRDefault="00F37CA6">
      <w:pPr>
        <w:spacing w:line="600" w:lineRule="auto"/>
        <w:ind w:firstLine="720"/>
        <w:jc w:val="both"/>
        <w:rPr>
          <w:rFonts w:eastAsia="Times New Roman"/>
          <w:b/>
          <w:szCs w:val="24"/>
        </w:rPr>
      </w:pPr>
      <w:r>
        <w:rPr>
          <w:rFonts w:eastAsia="Times New Roman"/>
          <w:b/>
          <w:szCs w:val="24"/>
        </w:rPr>
        <w:t>ΑΝΔΡΕΑΣ ΞΑΝΘΟΣ (Υπουργός Υγείας):</w:t>
      </w:r>
      <w:r>
        <w:rPr>
          <w:rFonts w:eastAsia="Times New Roman"/>
          <w:b/>
          <w:szCs w:val="24"/>
        </w:rPr>
        <w:t xml:space="preserve"> </w:t>
      </w:r>
      <w:r>
        <w:rPr>
          <w:rFonts w:eastAsia="Times New Roman"/>
          <w:szCs w:val="24"/>
        </w:rPr>
        <w:t xml:space="preserve">…και είναι </w:t>
      </w:r>
      <w:r>
        <w:rPr>
          <w:rFonts w:eastAsia="Times New Roman"/>
          <w:szCs w:val="24"/>
        </w:rPr>
        <w:t>η πρόταση των επιστημονικών εταιρειών αυτών...</w:t>
      </w:r>
    </w:p>
    <w:p w14:paraId="5760BE58" w14:textId="77777777" w:rsidR="003F14BB" w:rsidRDefault="00F37CA6">
      <w:pPr>
        <w:spacing w:line="600" w:lineRule="auto"/>
        <w:ind w:firstLine="720"/>
        <w:jc w:val="both"/>
        <w:rPr>
          <w:rFonts w:eastAsia="Times New Roman" w:cs="Times New Roman"/>
          <w:bCs/>
          <w:szCs w:val="24"/>
        </w:rPr>
      </w:pPr>
      <w:r>
        <w:rPr>
          <w:rFonts w:eastAsia="Times New Roman" w:cs="Times New Roman"/>
          <w:b/>
          <w:bCs/>
          <w:szCs w:val="24"/>
        </w:rPr>
        <w:t>ΠΡΟΕΔΡΕΥΩΝ</w:t>
      </w:r>
      <w:r>
        <w:rPr>
          <w:rFonts w:eastAsia="Times New Roman" w:cs="Times New Roman"/>
          <w:szCs w:val="24"/>
        </w:rPr>
        <w:t xml:space="preserve"> </w:t>
      </w:r>
      <w:r>
        <w:rPr>
          <w:rFonts w:eastAsia="Times New Roman" w:cs="Times New Roman"/>
          <w:b/>
          <w:szCs w:val="24"/>
        </w:rPr>
        <w:t>(Νικήτας Κακλαμάνης</w:t>
      </w:r>
      <w:r>
        <w:rPr>
          <w:rFonts w:eastAsia="Times New Roman" w:cs="Times New Roman"/>
          <w:b/>
          <w:bCs/>
          <w:szCs w:val="24"/>
        </w:rPr>
        <w:t xml:space="preserve">): </w:t>
      </w:r>
      <w:r>
        <w:rPr>
          <w:rFonts w:eastAsia="Times New Roman" w:cs="Times New Roman"/>
          <w:bCs/>
          <w:szCs w:val="24"/>
        </w:rPr>
        <w:t xml:space="preserve">Δεν είναι της Μικροβιολογικής Εταιρείας, είναι αυτών που ενδιαφέρονται. Και λυπούμαι που μου επιβεβαιώνετε ότι είναι φωτογραφική διάταξη για συγκεκριμένα πρόσωπα. Εγώ περίμενα </w:t>
      </w:r>
      <w:r>
        <w:rPr>
          <w:rFonts w:eastAsia="Times New Roman" w:cs="Times New Roman"/>
          <w:bCs/>
          <w:szCs w:val="24"/>
        </w:rPr>
        <w:t>να με διαψεύσετε.</w:t>
      </w:r>
    </w:p>
    <w:p w14:paraId="5760BE59" w14:textId="77777777" w:rsidR="003F14BB" w:rsidRDefault="00F37CA6">
      <w:pPr>
        <w:spacing w:line="600" w:lineRule="auto"/>
        <w:ind w:firstLine="720"/>
        <w:jc w:val="both"/>
        <w:rPr>
          <w:rFonts w:eastAsia="Times New Roman"/>
          <w:b/>
          <w:szCs w:val="24"/>
        </w:rPr>
      </w:pPr>
      <w:r>
        <w:rPr>
          <w:rFonts w:eastAsia="Times New Roman"/>
          <w:b/>
          <w:szCs w:val="24"/>
        </w:rPr>
        <w:t xml:space="preserve">ΑΝΔΡΕΑΣ ΞΑΝΘΟΣ (Υπουργός Υγείας): </w:t>
      </w:r>
      <w:r>
        <w:rPr>
          <w:rFonts w:eastAsia="Times New Roman"/>
          <w:szCs w:val="24"/>
        </w:rPr>
        <w:t>Μα τρία κέντρα δίνουν εξειδίκευση αυτή τη στιγμή. Τι να κάνουμε τώρα;</w:t>
      </w:r>
    </w:p>
    <w:p w14:paraId="5760BE5A" w14:textId="77777777" w:rsidR="003F14BB" w:rsidRDefault="00F37CA6">
      <w:pPr>
        <w:spacing w:line="600" w:lineRule="auto"/>
        <w:ind w:firstLine="720"/>
        <w:jc w:val="both"/>
        <w:rPr>
          <w:rFonts w:eastAsia="Times New Roman" w:cs="Times New Roman"/>
          <w:bCs/>
          <w:szCs w:val="24"/>
        </w:rPr>
      </w:pPr>
      <w:r>
        <w:rPr>
          <w:rFonts w:eastAsia="Times New Roman" w:cs="Times New Roman"/>
          <w:b/>
          <w:bCs/>
          <w:szCs w:val="24"/>
        </w:rPr>
        <w:t>ΠΡΟΕΔΡΕΥΩΝ</w:t>
      </w:r>
      <w:r>
        <w:rPr>
          <w:rFonts w:eastAsia="Times New Roman" w:cs="Times New Roman"/>
          <w:szCs w:val="24"/>
        </w:rPr>
        <w:t xml:space="preserve"> </w:t>
      </w:r>
      <w:r>
        <w:rPr>
          <w:rFonts w:eastAsia="Times New Roman" w:cs="Times New Roman"/>
          <w:b/>
          <w:szCs w:val="24"/>
        </w:rPr>
        <w:t>(Νικήτας Κακλαμάνης</w:t>
      </w:r>
      <w:r>
        <w:rPr>
          <w:rFonts w:eastAsia="Times New Roman" w:cs="Times New Roman"/>
          <w:b/>
          <w:bCs/>
          <w:szCs w:val="24"/>
        </w:rPr>
        <w:t>):</w:t>
      </w:r>
      <w:r>
        <w:rPr>
          <w:rFonts w:eastAsia="Times New Roman" w:cs="Times New Roman"/>
          <w:bCs/>
          <w:szCs w:val="24"/>
        </w:rPr>
        <w:t xml:space="preserve"> Επομένως αναλαμβάνετε και την ευθύνη όταν θα μαθευτούν τα πρόσωπα.</w:t>
      </w:r>
    </w:p>
    <w:p w14:paraId="5760BE5B" w14:textId="77777777" w:rsidR="003F14BB" w:rsidRDefault="00F37CA6">
      <w:pPr>
        <w:spacing w:line="600" w:lineRule="auto"/>
        <w:ind w:firstLine="720"/>
        <w:jc w:val="both"/>
        <w:rPr>
          <w:rFonts w:eastAsia="Times New Roman" w:cs="Times New Roman"/>
          <w:bCs/>
          <w:szCs w:val="24"/>
        </w:rPr>
      </w:pPr>
      <w:r>
        <w:rPr>
          <w:rFonts w:eastAsia="Times New Roman" w:cs="Times New Roman"/>
          <w:bCs/>
          <w:szCs w:val="24"/>
        </w:rPr>
        <w:t>Συνεχίστε, κύριε Κεφαλογιάννη.</w:t>
      </w:r>
    </w:p>
    <w:p w14:paraId="5760BE5C" w14:textId="77777777" w:rsidR="003F14BB" w:rsidRDefault="00F37CA6">
      <w:pPr>
        <w:spacing w:line="600" w:lineRule="auto"/>
        <w:ind w:firstLine="720"/>
        <w:jc w:val="both"/>
        <w:rPr>
          <w:rFonts w:eastAsia="Times New Roman"/>
          <w:szCs w:val="24"/>
        </w:rPr>
      </w:pPr>
      <w:r>
        <w:rPr>
          <w:rFonts w:eastAsia="Times New Roman"/>
          <w:b/>
          <w:szCs w:val="24"/>
        </w:rPr>
        <w:t>ΙΩΑ</w:t>
      </w:r>
      <w:r>
        <w:rPr>
          <w:rFonts w:eastAsia="Times New Roman"/>
          <w:b/>
          <w:szCs w:val="24"/>
        </w:rPr>
        <w:t xml:space="preserve">ΝΝΗΣ ΚΕΦΑΛΟΓΙΑΝΝΗΣ: </w:t>
      </w:r>
      <w:r>
        <w:rPr>
          <w:rFonts w:eastAsia="Times New Roman"/>
          <w:szCs w:val="24"/>
        </w:rPr>
        <w:t>Συνεχίζω, κύριε Πρόεδρε.</w:t>
      </w:r>
    </w:p>
    <w:p w14:paraId="5760BE5D" w14:textId="77777777" w:rsidR="003F14BB" w:rsidRDefault="00F37CA6">
      <w:pPr>
        <w:spacing w:line="600" w:lineRule="auto"/>
        <w:ind w:firstLine="720"/>
        <w:jc w:val="both"/>
        <w:rPr>
          <w:rFonts w:eastAsia="Times New Roman"/>
          <w:szCs w:val="24"/>
        </w:rPr>
      </w:pPr>
      <w:r>
        <w:rPr>
          <w:rFonts w:eastAsia="Times New Roman"/>
          <w:szCs w:val="24"/>
        </w:rPr>
        <w:t>Όσον αφορά την τροπολογία με γενικό αριθμό 955 και ειδικό 66 στην παράγραφο 2, κύριε Υπουργέ, υπεισέρχεστε σε άλλη μια αρμοδιότητα των τοπικών ιατρικών συλλόγων, οι οποίοι μέχρι πρότινος έδιναν άδεια λειτουργίας</w:t>
      </w:r>
      <w:r>
        <w:rPr>
          <w:rFonts w:eastAsia="Times New Roman"/>
          <w:szCs w:val="24"/>
        </w:rPr>
        <w:t xml:space="preserve"> σε χώρους διενέργειας αιμοληψιών εκτός των διαγνωστικών εργαστηρίων. </w:t>
      </w:r>
    </w:p>
    <w:p w14:paraId="5760BE5E" w14:textId="77777777" w:rsidR="003F14BB" w:rsidRDefault="00F37CA6">
      <w:pPr>
        <w:spacing w:line="600" w:lineRule="auto"/>
        <w:ind w:firstLine="720"/>
        <w:jc w:val="both"/>
        <w:rPr>
          <w:rFonts w:eastAsia="Times New Roman"/>
          <w:szCs w:val="24"/>
        </w:rPr>
      </w:pPr>
      <w:r>
        <w:rPr>
          <w:rFonts w:eastAsia="Times New Roman"/>
          <w:szCs w:val="24"/>
        </w:rPr>
        <w:t>Άρα στην ουσία τι λέτε σε έναν γιατρό; Ότι αν θέλεις να επεκτείνεις τη δραστηριότητά σου πέραν των δέκα δεκαπέντε χιλιομέτρων και να καλύψεις ενδεχομένως έναν πληθυσμό σε έναν ορεινό όγ</w:t>
      </w:r>
      <w:r>
        <w:rPr>
          <w:rFonts w:eastAsia="Times New Roman"/>
          <w:szCs w:val="24"/>
        </w:rPr>
        <w:t>κο, όπου δεν υπάρχει διαγνωστικό κέντρο, τότε πρέπει στην ουσία να κάνεις ένα δεύτερο εργαστήριο.</w:t>
      </w:r>
    </w:p>
    <w:p w14:paraId="5760BE5F" w14:textId="77777777" w:rsidR="003F14BB" w:rsidRDefault="00F37CA6">
      <w:pPr>
        <w:spacing w:line="600" w:lineRule="auto"/>
        <w:ind w:firstLine="720"/>
        <w:jc w:val="both"/>
        <w:rPr>
          <w:rFonts w:eastAsia="Times New Roman" w:cs="Times New Roman"/>
          <w:szCs w:val="24"/>
        </w:rPr>
      </w:pPr>
      <w:r>
        <w:rPr>
          <w:rFonts w:eastAsia="Times New Roman"/>
          <w:szCs w:val="24"/>
        </w:rPr>
        <w:t>Και</w:t>
      </w:r>
      <w:r>
        <w:rPr>
          <w:rFonts w:eastAsia="Times New Roman" w:cs="Times New Roman"/>
          <w:szCs w:val="24"/>
        </w:rPr>
        <w:t xml:space="preserve"> τι λέτε και σε έναν ηλικιωμένο ασθενή; Ότι προκειμένου να καλύψεις μια </w:t>
      </w:r>
      <w:r>
        <w:rPr>
          <w:rFonts w:eastAsia="Times New Roman" w:cs="Times New Roman"/>
          <w:szCs w:val="24"/>
        </w:rPr>
        <w:t xml:space="preserve">μεγάλη </w:t>
      </w:r>
      <w:r>
        <w:rPr>
          <w:rFonts w:eastAsia="Times New Roman" w:cs="Times New Roman"/>
          <w:szCs w:val="24"/>
        </w:rPr>
        <w:t>απόσταση και να πας σε ένα αστικό κέντρο</w:t>
      </w:r>
      <w:r>
        <w:rPr>
          <w:rFonts w:eastAsia="Times New Roman" w:cs="Times New Roman"/>
          <w:szCs w:val="24"/>
        </w:rPr>
        <w:t xml:space="preserve"> να δώσεις</w:t>
      </w:r>
      <w:r>
        <w:rPr>
          <w:rFonts w:eastAsia="Times New Roman" w:cs="Times New Roman"/>
          <w:szCs w:val="24"/>
        </w:rPr>
        <w:t xml:space="preserve"> </w:t>
      </w:r>
      <w:r>
        <w:rPr>
          <w:rFonts w:eastAsia="Times New Roman" w:cs="Times New Roman"/>
          <w:szCs w:val="24"/>
        </w:rPr>
        <w:t xml:space="preserve">αίμα </w:t>
      </w:r>
      <w:r>
        <w:rPr>
          <w:rFonts w:eastAsia="Times New Roman" w:cs="Times New Roman"/>
          <w:szCs w:val="24"/>
        </w:rPr>
        <w:t xml:space="preserve">θα πρέπει επίσης να </w:t>
      </w:r>
      <w:r>
        <w:rPr>
          <w:rFonts w:eastAsia="Times New Roman" w:cs="Times New Roman"/>
          <w:szCs w:val="24"/>
        </w:rPr>
        <w:t xml:space="preserve">καταβάλεις </w:t>
      </w:r>
      <w:r>
        <w:rPr>
          <w:rFonts w:eastAsia="Times New Roman" w:cs="Times New Roman"/>
          <w:szCs w:val="24"/>
        </w:rPr>
        <w:t xml:space="preserve">επιπλέον </w:t>
      </w:r>
      <w:r>
        <w:rPr>
          <w:rFonts w:eastAsia="Times New Roman" w:cs="Times New Roman"/>
          <w:szCs w:val="24"/>
        </w:rPr>
        <w:t xml:space="preserve">χρήματα. </w:t>
      </w:r>
    </w:p>
    <w:p w14:paraId="5760BE60"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Θεωρούμε ότι με αυτή τη ρύθμιση την οποία φέρνετε, στην ουσία κλείνετε γεωγραφικά το επάγγελμα, επικαλούμενοι κατ’ επίφαση μόνο τον αθέμιτο ανταγωνισμό. Θεωρούμε ότι με αυτόν τον τρόπο</w:t>
      </w:r>
      <w:r>
        <w:rPr>
          <w:rFonts w:eastAsia="Times New Roman" w:cs="Times New Roman"/>
          <w:szCs w:val="24"/>
        </w:rPr>
        <w:t>,</w:t>
      </w:r>
      <w:r>
        <w:rPr>
          <w:rFonts w:eastAsia="Times New Roman" w:cs="Times New Roman"/>
          <w:szCs w:val="24"/>
        </w:rPr>
        <w:t xml:space="preserve"> στην ουσία ευνοείτε τους πιο εύρωστους τ</w:t>
      </w:r>
      <w:r>
        <w:rPr>
          <w:rFonts w:eastAsia="Times New Roman" w:cs="Times New Roman"/>
          <w:szCs w:val="24"/>
        </w:rPr>
        <w:t xml:space="preserve">ου κλάδου που έχουν τη δυνατότητα να ανοίξουν ένα δεύτερο εργαστήριο. </w:t>
      </w:r>
    </w:p>
    <w:p w14:paraId="5760BE61"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Και το ερώτημα είναι το εξής: Από τη στιγμή που οι συγκεκριμένοι χώροι πληρούν τις προδιαγραφές διενέργειας αιμοληψιών και φύλαξης βιολογικών υλικών, ποιος ο λόγος αυτό να απαγορεύεται;</w:t>
      </w:r>
      <w:r>
        <w:rPr>
          <w:rFonts w:eastAsia="Times New Roman" w:cs="Times New Roman"/>
          <w:szCs w:val="24"/>
        </w:rPr>
        <w:t xml:space="preserve"> Γιατί δεν απαγορεύετε για παράδειγμα τις κατ’ οίκον αιμοληψίες που διενεργούν κάποια διαγνωστικά κέντρα; Αυτό δηλαδή δεν συνιστά αθέμιτο ανταγωνισμό;</w:t>
      </w:r>
    </w:p>
    <w:p w14:paraId="5760BE62"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Έρχομαι στην τροπολογία με γενικό αριθμό 953 και ειδικό 64. Το ερώτημα το οποίο τέθηκε και από άλλους συν</w:t>
      </w:r>
      <w:r>
        <w:rPr>
          <w:rFonts w:eastAsia="Times New Roman" w:cs="Times New Roman"/>
          <w:szCs w:val="24"/>
        </w:rPr>
        <w:t>αδέλφους</w:t>
      </w:r>
      <w:r>
        <w:rPr>
          <w:rFonts w:eastAsia="Times New Roman" w:cs="Times New Roman"/>
          <w:szCs w:val="24"/>
        </w:rPr>
        <w:t>,</w:t>
      </w:r>
      <w:r>
        <w:rPr>
          <w:rFonts w:eastAsia="Times New Roman" w:cs="Times New Roman"/>
          <w:szCs w:val="24"/>
        </w:rPr>
        <w:t xml:space="preserve"> είναι για ποιον λόγο συμμετέχουν εδώ οι υποδιευθυντές, αν υπάρχει</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πρόβλημα προφανώς συγκρότησης των υπηρεσιακών συμβουλίων και αν ναι, για ποιον λόγο. </w:t>
      </w:r>
    </w:p>
    <w:p w14:paraId="5760BE63"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Δεύτερο ερώτημα</w:t>
      </w:r>
      <w:r>
        <w:rPr>
          <w:rFonts w:eastAsia="Times New Roman" w:cs="Times New Roman"/>
          <w:szCs w:val="24"/>
        </w:rPr>
        <w:t>.,</w:t>
      </w:r>
      <w:r>
        <w:rPr>
          <w:rFonts w:eastAsia="Times New Roman" w:cs="Times New Roman"/>
          <w:szCs w:val="24"/>
        </w:rPr>
        <w:t xml:space="preserve"> Αναφέρεστε σε υποδιευθυντές γενικά και αόριστα ή σε συγκεκριμένους </w:t>
      </w:r>
      <w:r>
        <w:rPr>
          <w:rFonts w:eastAsia="Times New Roman" w:cs="Times New Roman"/>
          <w:szCs w:val="24"/>
        </w:rPr>
        <w:t xml:space="preserve">υποδιευθυντές; Υπάρχει πρόβλημα συγκρότησης των υπηρεσιακών συμβουλίων και στα ενιαία νομικά πρόσωπα δημοσίου δικαίου; </w:t>
      </w:r>
    </w:p>
    <w:p w14:paraId="5760BE64"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Όσον αφορά την τροπολογία με γενικό αριθμό 952 και ειδικό 63 για την τεχνική συνδρομή του Υπουργείου Εθνικής Άμυνας για τη δημιουργία δο</w:t>
      </w:r>
      <w:r>
        <w:rPr>
          <w:rFonts w:eastAsia="Times New Roman" w:cs="Times New Roman"/>
          <w:szCs w:val="24"/>
        </w:rPr>
        <w:t>μών φιλοξενίας απροστάτευτων και ασυνόδευτων ανηλίκων, όπως γνωρίζετε πολύ καλά, κυρίες και κύριοι συνάδελφοι, δεν είναι η πρώτη φορά που έρχεται στο Σώμα αυτή η τροπολογία. Πριν από ενάμιση μήνα Βουλευτές της Συμπολίτευσης είχαν επιχειρήσει να την ξαναφέρ</w:t>
      </w:r>
      <w:r>
        <w:rPr>
          <w:rFonts w:eastAsia="Times New Roman" w:cs="Times New Roman"/>
          <w:szCs w:val="24"/>
        </w:rPr>
        <w:t>ουν. Και είναι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αξιοσημείωτη η μικροκομματική εκμετάλλευση κατά τη γνώμη μας, και η προχειρότητα με την οποία έχει έρθει στη Βουλή και η εκμετάλλευση μιας υπόθεσης πραγματικού πόνου και ανθρώπινης δυστυχίας. </w:t>
      </w:r>
    </w:p>
    <w:p w14:paraId="5760BE65"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Όπως και τότε, έτσι και τώρα, αυτή η τροπολογία αποτελεί απόδειξη της αποτυχίας των αρμόδιων φορέων να ρυθμίσουν αυτό το πραγματικά ευαίσθητο ζήτημα. Κι επειδή δεν μπορούν να το ρυθμίσουν οι αρμόδιοι φορείς, έρχεται για μια ακόμα φορά ο στρατός, ο οποίος έ</w:t>
      </w:r>
      <w:r>
        <w:rPr>
          <w:rFonts w:eastAsia="Times New Roman" w:cs="Times New Roman"/>
          <w:szCs w:val="24"/>
        </w:rPr>
        <w:t xml:space="preserve">χει γίνει η ΜΟΜΑ για την αντιμετώπιση της προσφυγικής κρίσης. </w:t>
      </w:r>
    </w:p>
    <w:p w14:paraId="5760BE66"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Εμείς θα την καταψηφίσουμε, για δυο λόγους. Πρώτον, γιατί θεωρούμε ότι είναι ένα άλλο όχημα για τις απευθείας αναθέσεις και εξυπηρετήσεις </w:t>
      </w:r>
      <w:r>
        <w:rPr>
          <w:rFonts w:eastAsia="Times New Roman" w:cs="Times New Roman"/>
          <w:szCs w:val="24"/>
        </w:rPr>
        <w:t>υ</w:t>
      </w:r>
      <w:r>
        <w:rPr>
          <w:rFonts w:eastAsia="Times New Roman" w:cs="Times New Roman"/>
          <w:szCs w:val="24"/>
        </w:rPr>
        <w:t>μετέρων και δεύτερον, γιατί σε αντίθεση με αυτό που ισ</w:t>
      </w:r>
      <w:r>
        <w:rPr>
          <w:rFonts w:eastAsia="Times New Roman" w:cs="Times New Roman"/>
          <w:szCs w:val="24"/>
        </w:rPr>
        <w:t xml:space="preserve">χυρίζεται η τροπολογία, τα χρήματα αυτά στο τέλος θα κληθεί πάλι ο κρατικός προϋπολογισμός να τα καλύψει και όχι το ευρωπαϊκό ταμείο, για το οποίο δεν είναι δικαιούχος το Υπουργείο Εθνικής Άμυνας. </w:t>
      </w:r>
    </w:p>
    <w:p w14:paraId="5760BE67"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Πρέπει να ολοκληρώσετε. </w:t>
      </w:r>
    </w:p>
    <w:p w14:paraId="5760BE68"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Ολοκληρώνω, κύριε Πρόεδρε. </w:t>
      </w:r>
    </w:p>
    <w:p w14:paraId="5760BE69"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Όσον αφορά την υπ’ αριθμόν 969 τροπολογία είμαστε θετικοί. </w:t>
      </w:r>
    </w:p>
    <w:p w14:paraId="5760BE6A"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Την τροπολογία με γενικό αριθμό 945 και ειδικό 58</w:t>
      </w:r>
      <w:r>
        <w:rPr>
          <w:rFonts w:eastAsia="Times New Roman" w:cs="Times New Roman"/>
          <w:szCs w:val="24"/>
        </w:rPr>
        <w:t>,</w:t>
      </w:r>
      <w:r>
        <w:rPr>
          <w:rFonts w:eastAsia="Times New Roman" w:cs="Times New Roman"/>
          <w:szCs w:val="24"/>
        </w:rPr>
        <w:t xml:space="preserve"> δεν την υπερψηφίζουμε για τους εξής δυο λόγους</w:t>
      </w:r>
      <w:r>
        <w:rPr>
          <w:rFonts w:eastAsia="Times New Roman" w:cs="Times New Roman"/>
          <w:szCs w:val="24"/>
        </w:rPr>
        <w:t>.</w:t>
      </w:r>
      <w:r>
        <w:rPr>
          <w:rFonts w:eastAsia="Times New Roman" w:cs="Times New Roman"/>
          <w:szCs w:val="24"/>
        </w:rPr>
        <w:t xml:space="preserve"> Πρώτον, γιατί η εν γένει κατηγοριοποίηση των ανέργων σε ομάδες βρίσκεται στον αντίποδα της ποιοτικής αξιολόγησης των χαρακτηριστικών τους με σκοπό την ορθολογικότερη και καλύτερη σύνδεσή τους με την αγορά εργασίας. Και δεύτερον, γιατί ενώ για τα προγράμμα</w:t>
      </w:r>
      <w:r>
        <w:rPr>
          <w:rFonts w:eastAsia="Times New Roman" w:cs="Times New Roman"/>
          <w:szCs w:val="24"/>
        </w:rPr>
        <w:t xml:space="preserve">τα αυτά προβλέπεται ότι το ΑΣΕΠ δύναται να ελέγχει είτε δειγματολογικά είτε κατόπιν καταγγελίας ή ένστασης τη νομιμότητα των προσλήψεων, εσείς στην ουσία έρχεστε και περιορίζετε τον ρόλο του ΑΣΕΠ και δεν αιτιολογείτε καθόλου το συγκεκριμένο ζήτημα. </w:t>
      </w:r>
    </w:p>
    <w:p w14:paraId="5760BE6B"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Τέλος,</w:t>
      </w:r>
      <w:r>
        <w:rPr>
          <w:rFonts w:eastAsia="Times New Roman" w:cs="Times New Roman"/>
          <w:szCs w:val="24"/>
        </w:rPr>
        <w:t xml:space="preserve"> για την τροπολογία με γενικό αριθμό 949 και ειδικό 60</w:t>
      </w:r>
      <w:r>
        <w:rPr>
          <w:rFonts w:eastAsia="Times New Roman" w:cs="Times New Roman"/>
          <w:szCs w:val="24"/>
        </w:rPr>
        <w:t>,</w:t>
      </w:r>
      <w:r>
        <w:rPr>
          <w:rFonts w:eastAsia="Times New Roman" w:cs="Times New Roman"/>
          <w:szCs w:val="24"/>
        </w:rPr>
        <w:t xml:space="preserve"> τι να πρωτοπεί κανείς; Πέρα από την οργανωτική ανεπάρκεια, τις εγκυκλίους, τους νόμους, τις διπλές εισφορές τις οποίες καλούνται οι ασφαλισμένοι να πληρώσουν, τα λανθασμένα χρεωστικά σημειώματα, έρχετ</w:t>
      </w:r>
      <w:r>
        <w:rPr>
          <w:rFonts w:eastAsia="Times New Roman" w:cs="Times New Roman"/>
          <w:szCs w:val="24"/>
        </w:rPr>
        <w:t xml:space="preserve">αι η αποκάλυψη ότι η ΕΛΣΤΑΤ δεν μπορεί να βρει τον συντελεστή για τον υπολογισμό των συντάξεων καθώς και για τον επανυπολογισμό των παλαιών. </w:t>
      </w:r>
    </w:p>
    <w:p w14:paraId="5760BE6C"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Είχατε δεσμευθεί, κυρίες και κύριοι της Κυβέρνησης, τον περασμένο Δεκέμβριο</w:t>
      </w:r>
      <w:r>
        <w:rPr>
          <w:rFonts w:eastAsia="Times New Roman" w:cs="Times New Roman"/>
          <w:szCs w:val="24"/>
        </w:rPr>
        <w:t>,</w:t>
      </w:r>
      <w:r>
        <w:rPr>
          <w:rFonts w:eastAsia="Times New Roman" w:cs="Times New Roman"/>
          <w:szCs w:val="24"/>
        </w:rPr>
        <w:t xml:space="preserve"> ότι μέχρι τον Οκτώβριο του παρόντος έ</w:t>
      </w:r>
      <w:r>
        <w:rPr>
          <w:rFonts w:eastAsia="Times New Roman" w:cs="Times New Roman"/>
          <w:szCs w:val="24"/>
        </w:rPr>
        <w:t>τους, του 2017, εκατόν δύο χιλιάδες άνθρωποι θα λάβουν τις συντάξεις τους. Και είμαστε σήμερα τρεις-τρεισήμισι περίπου μήνες μετά, αν κάνει κανείς τη διαίρεση</w:t>
      </w:r>
      <w:r>
        <w:rPr>
          <w:rFonts w:eastAsia="Times New Roman" w:cs="Times New Roman"/>
          <w:szCs w:val="24"/>
        </w:rPr>
        <w:t>,</w:t>
      </w:r>
      <w:r>
        <w:rPr>
          <w:rFonts w:eastAsia="Times New Roman" w:cs="Times New Roman"/>
          <w:szCs w:val="24"/>
        </w:rPr>
        <w:t xml:space="preserve"> θα έπρεπε να έχουν λάβει τη σύνταξή τους τριάντα χιλιάδες άτομα και δεν έχει λάβει κανένας τη σύ</w:t>
      </w:r>
      <w:r>
        <w:rPr>
          <w:rFonts w:eastAsia="Times New Roman" w:cs="Times New Roman"/>
          <w:szCs w:val="24"/>
        </w:rPr>
        <w:t xml:space="preserve">νταξή του. Και για τα οχτακόσια πενήντα εννέα εκατομμύρια ευρώ τα οποία είναι προς διάθεση στους συνταξιούχους και τα οποία τα έχουν ανάγκη, επίσης δεν έχουν κινηθεί οι διαδικασίες. </w:t>
      </w:r>
    </w:p>
    <w:p w14:paraId="5760BE6D"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Κεφαλογιάννη, ολοκληρώνετε παρακαλ</w:t>
      </w:r>
      <w:r>
        <w:rPr>
          <w:rFonts w:eastAsia="Times New Roman" w:cs="Times New Roman"/>
          <w:szCs w:val="24"/>
        </w:rPr>
        <w:t xml:space="preserve">ώ. </w:t>
      </w:r>
    </w:p>
    <w:p w14:paraId="5760BE6E"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 xml:space="preserve">Μια αναφορά θα κάνω μόνο, κύριε Πρόεδρε. </w:t>
      </w:r>
    </w:p>
    <w:p w14:paraId="5760BE6F"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Δεν θα σας δώσω όσο χρόνο δευτερολογίας έχετε, σας το λέω εκ των προτέρων. </w:t>
      </w:r>
    </w:p>
    <w:p w14:paraId="5760BE70"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Μια αναφορά θα κάνω, απλώς για να ξέρουν τη στάση μας, </w:t>
      </w:r>
      <w:r>
        <w:rPr>
          <w:rFonts w:eastAsia="Times New Roman" w:cs="Times New Roman"/>
          <w:szCs w:val="24"/>
        </w:rPr>
        <w:t xml:space="preserve">για την τροπολογία που έχει καταθέσει -και ευτυχώς είναι και παρών εδώ- ο κ. Μηταφίδης. </w:t>
      </w:r>
    </w:p>
    <w:p w14:paraId="5760BE71"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Επειδή, σε εμάς τουλάχιστον, δεν έχει έρθει εις γνώσιν μας κάποια θεσμική πρόταση από πλευράς της εβραϊκής κοινότητας ή από το Κεντρικό Ισραηλιτικό Συμβούλιο, πρέπει</w:t>
      </w:r>
      <w:r>
        <w:rPr>
          <w:rFonts w:eastAsia="Times New Roman" w:cs="Times New Roman"/>
          <w:szCs w:val="24"/>
        </w:rPr>
        <w:t>,</w:t>
      </w:r>
      <w:r>
        <w:rPr>
          <w:rFonts w:eastAsia="Times New Roman" w:cs="Times New Roman"/>
          <w:szCs w:val="24"/>
        </w:rPr>
        <w:t xml:space="preserve"> </w:t>
      </w:r>
      <w:r>
        <w:rPr>
          <w:rFonts w:eastAsia="Times New Roman" w:cs="Times New Roman"/>
          <w:szCs w:val="24"/>
        </w:rPr>
        <w:t>πραγματικά</w:t>
      </w:r>
      <w:r>
        <w:rPr>
          <w:rFonts w:eastAsia="Times New Roman" w:cs="Times New Roman"/>
          <w:szCs w:val="24"/>
        </w:rPr>
        <w:t>,</w:t>
      </w:r>
      <w:r>
        <w:rPr>
          <w:rFonts w:eastAsia="Times New Roman" w:cs="Times New Roman"/>
          <w:szCs w:val="24"/>
        </w:rPr>
        <w:t xml:space="preserve"> να μας πείτε γι’ αυτό, για να μη βρεθεί κανείς κακοπροαίρετος να πει ότι είναι φωτογραφική η συγκεκριμένη τροπολογία. </w:t>
      </w:r>
    </w:p>
    <w:p w14:paraId="5760BE72" w14:textId="77777777" w:rsidR="003F14BB" w:rsidRDefault="00F37CA6">
      <w:pPr>
        <w:spacing w:line="600" w:lineRule="auto"/>
        <w:ind w:firstLine="720"/>
        <w:jc w:val="both"/>
        <w:rPr>
          <w:rFonts w:eastAsia="Times New Roman" w:cs="Times New Roman"/>
          <w:b/>
          <w:szCs w:val="24"/>
        </w:rPr>
      </w:pPr>
      <w:r>
        <w:rPr>
          <w:rFonts w:eastAsia="Times New Roman" w:cs="Times New Roman"/>
          <w:b/>
          <w:szCs w:val="24"/>
        </w:rPr>
        <w:t xml:space="preserve">ΤΡΙΑΝΤΑΦΥΛΛΟΣ ΜΗΤΑΦΙΔΗΣ: </w:t>
      </w:r>
      <w:r>
        <w:rPr>
          <w:rFonts w:eastAsia="Times New Roman" w:cs="Times New Roman"/>
          <w:szCs w:val="24"/>
        </w:rPr>
        <w:t>Έγινε σε συνεργασία με την ισραηλινή κοινότητα…</w:t>
      </w:r>
    </w:p>
    <w:p w14:paraId="5760BE73"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Εντάξει απλώς σαν παράταξη δε</w:t>
      </w:r>
      <w:r>
        <w:rPr>
          <w:rFonts w:eastAsia="Times New Roman" w:cs="Times New Roman"/>
          <w:szCs w:val="24"/>
        </w:rPr>
        <w:t xml:space="preserve">ν μας έχει έρθει. Εμείς θα είμαστε θετικοί, εφόσον υπάρχει αυτό το θεσμικό αίτημα. </w:t>
      </w:r>
    </w:p>
    <w:p w14:paraId="5760BE74" w14:textId="77777777" w:rsidR="003F14BB" w:rsidRDefault="00F37CA6">
      <w:pPr>
        <w:spacing w:line="600" w:lineRule="auto"/>
        <w:ind w:firstLine="720"/>
        <w:jc w:val="both"/>
        <w:rPr>
          <w:rFonts w:eastAsia="Times New Roman" w:cs="Times New Roman"/>
          <w:b/>
          <w:szCs w:val="24"/>
        </w:rPr>
      </w:pPr>
      <w:r>
        <w:rPr>
          <w:rFonts w:eastAsia="Times New Roman" w:cs="Times New Roman"/>
          <w:b/>
          <w:szCs w:val="24"/>
        </w:rPr>
        <w:t xml:space="preserve">ΤΡΙΑΝΤΑΦΥΛΛΟΣ ΜΗΤΑΦΙΔΗΣ: </w:t>
      </w:r>
      <w:r>
        <w:rPr>
          <w:rFonts w:eastAsia="Times New Roman" w:cs="Times New Roman"/>
          <w:szCs w:val="24"/>
        </w:rPr>
        <w:t>Ε</w:t>
      </w:r>
      <w:r>
        <w:rPr>
          <w:rFonts w:eastAsia="Times New Roman" w:cs="Times New Roman"/>
          <w:szCs w:val="24"/>
        </w:rPr>
        <w:t xml:space="preserve">ίναι και αίτημα του Δήμου Θεσσαλονίκης. </w:t>
      </w:r>
    </w:p>
    <w:p w14:paraId="5760BE75"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Μάλιστα, εντάξει. Ύστερα απ’ αυτή τη διευκρίνιση εμείς είμαστε θετικοί. </w:t>
      </w:r>
    </w:p>
    <w:p w14:paraId="5760BE76"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ΠΡΟΕΔΡΕΥΩ</w:t>
      </w:r>
      <w:r>
        <w:rPr>
          <w:rFonts w:eastAsia="Times New Roman" w:cs="Times New Roman"/>
          <w:b/>
          <w:szCs w:val="24"/>
        </w:rPr>
        <w:t xml:space="preserve">Ν (Νικήτας Κακλαμάνης): </w:t>
      </w:r>
      <w:r>
        <w:rPr>
          <w:rFonts w:eastAsia="Times New Roman" w:cs="Times New Roman"/>
          <w:szCs w:val="24"/>
        </w:rPr>
        <w:t xml:space="preserve">Ολοκληρώστε. </w:t>
      </w:r>
    </w:p>
    <w:p w14:paraId="5760BE77"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Ευχαριστώ πολύ, κύριε Πρόεδρε. Ολοκλήρωσα. </w:t>
      </w:r>
    </w:p>
    <w:p w14:paraId="5760BE78" w14:textId="77777777" w:rsidR="003F14BB" w:rsidRDefault="00F37CA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760BE79"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Μαντά, έχετε τον λόγο και θα έχετε ανάλογη ανοχή. </w:t>
      </w:r>
    </w:p>
    <w:p w14:paraId="5760BE7A" w14:textId="77777777" w:rsidR="003F14BB" w:rsidRDefault="00F37CA6">
      <w:pPr>
        <w:spacing w:line="600" w:lineRule="auto"/>
        <w:ind w:firstLine="720"/>
        <w:jc w:val="both"/>
        <w:rPr>
          <w:rFonts w:eastAsia="Times New Roman"/>
          <w:szCs w:val="24"/>
        </w:rPr>
      </w:pPr>
      <w:r>
        <w:rPr>
          <w:rFonts w:eastAsia="Times New Roman"/>
          <w:b/>
          <w:szCs w:val="24"/>
        </w:rPr>
        <w:t xml:space="preserve">ΧΡΗΣΤΟΣ ΜΑΝΤΑΣ: </w:t>
      </w:r>
      <w:r>
        <w:rPr>
          <w:rFonts w:eastAsia="Times New Roman"/>
          <w:szCs w:val="24"/>
        </w:rPr>
        <w:t>Κύριε Πρόεδρε, κυρίες και κύριοι Βουλευτές, κύριοι Υπουργοί, θα χειροκροτούσα κι εγώ μαζί με τους συναδέλφους, αν ο κ. Κεφαλογιάννης ως Κοινοβουλευτικός Εκπρόσωπος της Νέας Δημοκρατίας, είχε πει μία κουβέντα γι’ αυτό το οποίο συνέβη σε αυτή</w:t>
      </w:r>
      <w:r>
        <w:rPr>
          <w:rFonts w:eastAsia="Times New Roman"/>
          <w:szCs w:val="24"/>
        </w:rPr>
        <w:t xml:space="preserve"> την Αίθουσα σήμερα. </w:t>
      </w:r>
    </w:p>
    <w:p w14:paraId="5760BE7B" w14:textId="77777777" w:rsidR="003F14BB" w:rsidRDefault="00F37CA6">
      <w:pPr>
        <w:spacing w:line="600" w:lineRule="auto"/>
        <w:ind w:firstLine="720"/>
        <w:jc w:val="both"/>
        <w:rPr>
          <w:rFonts w:eastAsia="Times New Roman"/>
          <w:szCs w:val="24"/>
        </w:rPr>
      </w:pPr>
      <w:r>
        <w:rPr>
          <w:rFonts w:eastAsia="Times New Roman"/>
          <w:szCs w:val="24"/>
        </w:rPr>
        <w:t>Κι αυτό το οποίο συνέβη και νομίζω ότι είναι κρίσιμο, πολιτικά κρίσιμο εννοώ, είναι ότι για δύο ή τρεις φορές αν δεν κάνω λάθος, ο τομεάρχης υγείας της Νέας Δημοκρατίας επανέλαβε ότι θα πέσει «χ». Έτσι το είπε. Είπε ότι θα πέσει «χ» σ</w:t>
      </w:r>
      <w:r>
        <w:rPr>
          <w:rFonts w:eastAsia="Times New Roman"/>
          <w:szCs w:val="24"/>
        </w:rPr>
        <w:t>τις διοικήσεις και σε όσες προσλήψεις καθαριστριών, ΟΑΕΔ, βοηθητικού προσωπικού κ</w:t>
      </w:r>
      <w:r>
        <w:rPr>
          <w:rFonts w:eastAsia="Times New Roman"/>
          <w:szCs w:val="24"/>
        </w:rPr>
        <w:t>.</w:t>
      </w:r>
      <w:r>
        <w:rPr>
          <w:rFonts w:eastAsia="Times New Roman"/>
          <w:szCs w:val="24"/>
        </w:rPr>
        <w:t>λπ., ως ανώτερος του οποιουδήποτε Σ</w:t>
      </w:r>
      <w:r>
        <w:rPr>
          <w:rFonts w:eastAsia="Times New Roman"/>
          <w:szCs w:val="24"/>
        </w:rPr>
        <w:t>.</w:t>
      </w:r>
      <w:r>
        <w:rPr>
          <w:rFonts w:eastAsia="Times New Roman"/>
          <w:szCs w:val="24"/>
        </w:rPr>
        <w:t>τ</w:t>
      </w:r>
      <w:r>
        <w:rPr>
          <w:rFonts w:eastAsia="Times New Roman"/>
          <w:szCs w:val="24"/>
        </w:rPr>
        <w:t>.</w:t>
      </w:r>
      <w:r>
        <w:rPr>
          <w:rFonts w:eastAsia="Times New Roman"/>
          <w:szCs w:val="24"/>
        </w:rPr>
        <w:t>Ε</w:t>
      </w:r>
      <w:r>
        <w:rPr>
          <w:rFonts w:eastAsia="Times New Roman"/>
          <w:szCs w:val="24"/>
        </w:rPr>
        <w:t>.</w:t>
      </w:r>
      <w:r>
        <w:rPr>
          <w:rFonts w:eastAsia="Times New Roman"/>
          <w:szCs w:val="24"/>
        </w:rPr>
        <w:t xml:space="preserve"> θα τα καθαρίσει όλα. </w:t>
      </w:r>
    </w:p>
    <w:p w14:paraId="5760BE7C" w14:textId="77777777" w:rsidR="003F14BB" w:rsidRDefault="00F37CA6">
      <w:pPr>
        <w:spacing w:line="600" w:lineRule="auto"/>
        <w:ind w:firstLine="720"/>
        <w:jc w:val="both"/>
        <w:rPr>
          <w:rFonts w:eastAsia="Times New Roman"/>
          <w:szCs w:val="24"/>
        </w:rPr>
      </w:pPr>
      <w:r>
        <w:rPr>
          <w:rFonts w:eastAsia="Times New Roman"/>
          <w:szCs w:val="24"/>
        </w:rPr>
        <w:t>Κοιτάξτε, κυρίες και κύριοι συνάδελφοι. Αν με αυτόν τον τρόπο νομίζετε ή θεωρείτε ότι έχει οποιοδήποτε μέλλον κ</w:t>
      </w:r>
      <w:r>
        <w:rPr>
          <w:rFonts w:eastAsia="Times New Roman"/>
          <w:szCs w:val="24"/>
        </w:rPr>
        <w:t>αι ειδικά στον χώρο της υγείας η πολιτική σας, νομίζω ότι κάνετε λάθος. Και νομίζω ότι υπάρχει ακόμη χρόνος και περιθώριο να διευκρινίσετε, επιτέλους, ποια είναι η πολιτική της Νέας Δημοκρατίας στο συγκεκριμένο ζήτημα.</w:t>
      </w:r>
    </w:p>
    <w:p w14:paraId="5760BE7D" w14:textId="77777777" w:rsidR="003F14BB" w:rsidRDefault="00F37CA6">
      <w:pPr>
        <w:spacing w:line="600" w:lineRule="auto"/>
        <w:ind w:firstLine="720"/>
        <w:jc w:val="both"/>
        <w:rPr>
          <w:rFonts w:eastAsia="Times New Roman"/>
          <w:szCs w:val="24"/>
        </w:rPr>
      </w:pPr>
      <w:r>
        <w:rPr>
          <w:rFonts w:eastAsia="Times New Roman"/>
          <w:szCs w:val="24"/>
        </w:rPr>
        <w:t>Θα μου επιτρέψετε τώρα πηγαίνοντας στ</w:t>
      </w:r>
      <w:r>
        <w:rPr>
          <w:rFonts w:eastAsia="Times New Roman"/>
          <w:szCs w:val="24"/>
        </w:rPr>
        <w:t>ο νομοσχέδιο, επειδή θεωρώ τον εαυτό μου οργανικό τμήμα της ψυχιατρικής κοινότητας, με την ευρύτερη έννοια, καθώς έχω υπηρετήσει αυτόν τον χώρο δεκαετίες, και από τη θέση του γιατρού του ΕΣΥ και από τη θέση του πανεπιστημιακού γιατρού -είναι ένας χώρος τον</w:t>
      </w:r>
      <w:r>
        <w:rPr>
          <w:rFonts w:eastAsia="Times New Roman"/>
          <w:szCs w:val="24"/>
        </w:rPr>
        <w:t xml:space="preserve"> οποίο αισθάνομαι ότι και γνωρίζω αλλά και μπορώ να συμβά</w:t>
      </w:r>
      <w:r>
        <w:rPr>
          <w:rFonts w:eastAsia="Times New Roman"/>
          <w:szCs w:val="24"/>
        </w:rPr>
        <w:t>λ</w:t>
      </w:r>
      <w:r>
        <w:rPr>
          <w:rFonts w:eastAsia="Times New Roman"/>
          <w:szCs w:val="24"/>
        </w:rPr>
        <w:t>λω στο να βελτιωθούν πράγματα κι επειδή παρακολουθώ τις πολιτικές, ειδικά στον τομέα της ψυχικής υγείας και λιγότερο των εξαρτήσεων εδώ και πάρα πολλά χρόνια- να έχω αυτόν τον προσωπικό τόνο.</w:t>
      </w:r>
    </w:p>
    <w:p w14:paraId="5760BE7E" w14:textId="77777777" w:rsidR="003F14BB" w:rsidRDefault="00F37CA6">
      <w:pPr>
        <w:spacing w:line="600" w:lineRule="auto"/>
        <w:ind w:firstLine="720"/>
        <w:jc w:val="both"/>
        <w:rPr>
          <w:rFonts w:eastAsia="Times New Roman"/>
          <w:szCs w:val="24"/>
        </w:rPr>
      </w:pPr>
      <w:r>
        <w:rPr>
          <w:rFonts w:eastAsia="Times New Roman"/>
          <w:szCs w:val="24"/>
        </w:rPr>
        <w:t xml:space="preserve">Πρώτα </w:t>
      </w:r>
      <w:r>
        <w:rPr>
          <w:rFonts w:eastAsia="Times New Roman"/>
          <w:szCs w:val="24"/>
        </w:rPr>
        <w:t xml:space="preserve">απ’ όλα να μπω στον κόπο να πω ένα ευχαριστώ για τη δουλειά που έκαναν πάρα πολλοί άνθρωποι για να συγκροτήσουν το νομοσχέδιο για τη διοικητική μεταρρύθμιση του </w:t>
      </w:r>
      <w:r>
        <w:rPr>
          <w:rFonts w:eastAsia="Times New Roman"/>
          <w:szCs w:val="24"/>
        </w:rPr>
        <w:t>σ</w:t>
      </w:r>
      <w:r>
        <w:rPr>
          <w:rFonts w:eastAsia="Times New Roman"/>
          <w:szCs w:val="24"/>
        </w:rPr>
        <w:t xml:space="preserve">υστήματος </w:t>
      </w:r>
      <w:r>
        <w:rPr>
          <w:rFonts w:eastAsia="Times New Roman"/>
          <w:szCs w:val="24"/>
        </w:rPr>
        <w:t>ψ</w:t>
      </w:r>
      <w:r>
        <w:rPr>
          <w:rFonts w:eastAsia="Times New Roman"/>
          <w:szCs w:val="24"/>
        </w:rPr>
        <w:t xml:space="preserve">υχικής </w:t>
      </w:r>
      <w:r>
        <w:rPr>
          <w:rFonts w:eastAsia="Times New Roman"/>
          <w:szCs w:val="24"/>
        </w:rPr>
        <w:t>υ</w:t>
      </w:r>
      <w:r>
        <w:rPr>
          <w:rFonts w:eastAsia="Times New Roman"/>
          <w:szCs w:val="24"/>
        </w:rPr>
        <w:t xml:space="preserve">γείας και βεβαίως στον επικεφαλής της αρμόδιας </w:t>
      </w:r>
      <w:r>
        <w:rPr>
          <w:rFonts w:eastAsia="Times New Roman"/>
          <w:szCs w:val="24"/>
        </w:rPr>
        <w:t>ε</w:t>
      </w:r>
      <w:r>
        <w:rPr>
          <w:rFonts w:eastAsia="Times New Roman"/>
          <w:szCs w:val="24"/>
        </w:rPr>
        <w:t>πιτροπής, τον καθηγητή κ. Θ</w:t>
      </w:r>
      <w:r>
        <w:rPr>
          <w:rFonts w:eastAsia="Times New Roman"/>
          <w:szCs w:val="24"/>
        </w:rPr>
        <w:t>ωμά Υφαντή. Νομίζω ότι έκαναν μία πολύ σοβαρή δουλειά, η οποία, βεβαίως, και μέσα από τη διαδικασία της διαβούλευσης και της συζήτησης στο Κοινοβούλιο, βελτιώθηκε στα σημεία που, θα έλεγε κανένας, υπήρχαν βάσιμες αντιρρήσεις και βάσιμες υποδείξεις για να α</w:t>
      </w:r>
      <w:r>
        <w:rPr>
          <w:rFonts w:eastAsia="Times New Roman"/>
          <w:szCs w:val="24"/>
        </w:rPr>
        <w:t>πλοποιηθεί το σύστημα, να είναι πιο αποτελεσματικό, να είναι πιο δημοκρατικό και να απελευθερωθεί από διαδικασίες</w:t>
      </w:r>
      <w:r>
        <w:rPr>
          <w:rFonts w:eastAsia="Times New Roman"/>
          <w:szCs w:val="24"/>
        </w:rPr>
        <w:t>,</w:t>
      </w:r>
      <w:r>
        <w:rPr>
          <w:rFonts w:eastAsia="Times New Roman"/>
          <w:szCs w:val="24"/>
        </w:rPr>
        <w:t xml:space="preserve"> που μπορεί να στενεύαν κάποιο περιθώριο. </w:t>
      </w:r>
    </w:p>
    <w:p w14:paraId="5760BE7F" w14:textId="77777777" w:rsidR="003F14BB" w:rsidRDefault="00F37CA6">
      <w:pPr>
        <w:spacing w:line="600" w:lineRule="auto"/>
        <w:ind w:firstLine="720"/>
        <w:jc w:val="both"/>
        <w:rPr>
          <w:rFonts w:eastAsia="Times New Roman"/>
          <w:szCs w:val="24"/>
        </w:rPr>
      </w:pPr>
      <w:r>
        <w:rPr>
          <w:rFonts w:eastAsia="Times New Roman"/>
          <w:szCs w:val="24"/>
        </w:rPr>
        <w:t>Δεν υπάρχει, όμως, αμφιβολία -και νομίζω ότι έχουμε κρατήσει πολύ χαμηλούς τους τόνους σε αυτό το ζ</w:t>
      </w:r>
      <w:r>
        <w:rPr>
          <w:rFonts w:eastAsia="Times New Roman"/>
          <w:szCs w:val="24"/>
        </w:rPr>
        <w:t>ήτημα- ότι διαχρονικά όποιος ήθελε</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να δει τα πράγματα στην εξέλιξή τους, σε όλες τις αξιολογήσεις των προγραμμάτων της ψυχιατρικής μεταρρύθμισης ένα από τα κρίσιμα ζητήματα που εντοπίζονταν είναι η ενδιάμεση δομή του διοικητικού συστήματος, δη</w:t>
      </w:r>
      <w:r>
        <w:rPr>
          <w:rFonts w:eastAsia="Times New Roman"/>
          <w:szCs w:val="24"/>
        </w:rPr>
        <w:t xml:space="preserve">λαδή, η ανεπάρκεια του να διοικηθεί το σύστημα αποτελεσματικά και να μπορέσει η Διεύθυνση Ψυχικής Υγείας να παίξει έναν πιο στρατηγικό και πιο επιτελικό ρόλο. </w:t>
      </w:r>
    </w:p>
    <w:p w14:paraId="5760BE80" w14:textId="77777777" w:rsidR="003F14BB" w:rsidRDefault="00F37CA6">
      <w:pPr>
        <w:spacing w:line="600" w:lineRule="auto"/>
        <w:ind w:firstLine="720"/>
        <w:jc w:val="both"/>
        <w:rPr>
          <w:rFonts w:eastAsia="Times New Roman"/>
          <w:szCs w:val="24"/>
        </w:rPr>
      </w:pPr>
      <w:r>
        <w:rPr>
          <w:rFonts w:eastAsia="Times New Roman"/>
          <w:szCs w:val="24"/>
        </w:rPr>
        <w:t>Σε αυτές τις αξιολογήσεις που έγιναν από επιστήμονες κύρους –και δεν νομίζω ότι υπάρχει αμφισβήτ</w:t>
      </w:r>
      <w:r>
        <w:rPr>
          <w:rFonts w:eastAsia="Times New Roman"/>
          <w:szCs w:val="24"/>
        </w:rPr>
        <w:t>ηση σε αυτό από καμμ</w:t>
      </w:r>
      <w:r>
        <w:rPr>
          <w:rFonts w:eastAsia="Times New Roman"/>
          <w:szCs w:val="24"/>
        </w:rPr>
        <w:t>ιά</w:t>
      </w:r>
      <w:r>
        <w:rPr>
          <w:rFonts w:eastAsia="Times New Roman"/>
          <w:szCs w:val="24"/>
        </w:rPr>
        <w:t xml:space="preserve"> πλευρά του Κοινοβουλίου- αυτό ήταν ένα από τα κρίσιμα θέματα στα οποία υπήρχε σαφής τοποθέτηση ότι έπρεπε να διορθωθεί.</w:t>
      </w:r>
    </w:p>
    <w:p w14:paraId="5760BE81" w14:textId="77777777" w:rsidR="003F14BB" w:rsidRDefault="00F37CA6">
      <w:pPr>
        <w:spacing w:line="600" w:lineRule="auto"/>
        <w:ind w:firstLine="720"/>
        <w:jc w:val="both"/>
        <w:rPr>
          <w:rFonts w:eastAsia="Times New Roman"/>
          <w:szCs w:val="24"/>
        </w:rPr>
      </w:pPr>
      <w:r>
        <w:rPr>
          <w:rFonts w:eastAsia="Times New Roman"/>
          <w:szCs w:val="24"/>
        </w:rPr>
        <w:t>Και αυτό διορθώνεται. Διότι πλέον ειδικά στο περιφερειακό επίπεδο με τα περιφερειακά συμβούλια που έχουν και αποφ</w:t>
      </w:r>
      <w:r>
        <w:rPr>
          <w:rFonts w:eastAsia="Times New Roman"/>
          <w:szCs w:val="24"/>
        </w:rPr>
        <w:t>ασιστικές αρμοδιότητες, νομίζω ότι λύνονται ζητήματα και νομίζω ότι είναι σαφές από τις ίδιες τις διατάξεις που αφορούν την ψυχική υγεία ότι και τα ζητήματα στα οποία υπήρχαν ελλείμματα, παραδείγματος χάριν η γραμματειακή υποστήριξη αυτών των δομών εξασφαλ</w:t>
      </w:r>
      <w:r>
        <w:rPr>
          <w:rFonts w:eastAsia="Times New Roman"/>
          <w:szCs w:val="24"/>
        </w:rPr>
        <w:t>ίζεται.</w:t>
      </w:r>
    </w:p>
    <w:p w14:paraId="5760BE82" w14:textId="77777777" w:rsidR="003F14BB" w:rsidRDefault="00F37CA6">
      <w:pPr>
        <w:spacing w:line="600" w:lineRule="auto"/>
        <w:ind w:firstLine="720"/>
        <w:jc w:val="both"/>
        <w:rPr>
          <w:rFonts w:eastAsia="Times New Roman"/>
          <w:szCs w:val="24"/>
        </w:rPr>
      </w:pPr>
      <w:r>
        <w:rPr>
          <w:rFonts w:eastAsia="Times New Roman"/>
          <w:szCs w:val="24"/>
        </w:rPr>
        <w:t>Μπορεί σε αυτή τη φάση να μην μπορούμε να δώσουμε παραπάνω κίνητρα πέρα από τις δεκαπενθήμερες άδειες που δίνει το νομοσχέδιο για τα μέλη των τομεακών επιτροπών. Νομίζω, όμως, ότι στο μέλλον μπορεί να έχουμε</w:t>
      </w:r>
      <w:r>
        <w:rPr>
          <w:rFonts w:eastAsia="Times New Roman"/>
          <w:szCs w:val="24"/>
        </w:rPr>
        <w:t>,</w:t>
      </w:r>
      <w:r>
        <w:rPr>
          <w:rFonts w:eastAsia="Times New Roman"/>
          <w:szCs w:val="24"/>
        </w:rPr>
        <w:t xml:space="preserve"> πράγματι</w:t>
      </w:r>
      <w:r>
        <w:rPr>
          <w:rFonts w:eastAsia="Times New Roman"/>
          <w:szCs w:val="24"/>
        </w:rPr>
        <w:t>,</w:t>
      </w:r>
      <w:r>
        <w:rPr>
          <w:rFonts w:eastAsia="Times New Roman"/>
          <w:szCs w:val="24"/>
        </w:rPr>
        <w:t xml:space="preserve"> τα περιθώρια να δώσουμε και π</w:t>
      </w:r>
      <w:r>
        <w:rPr>
          <w:rFonts w:eastAsia="Times New Roman"/>
          <w:szCs w:val="24"/>
        </w:rPr>
        <w:t>αραπάνω κίνητρα.</w:t>
      </w:r>
    </w:p>
    <w:p w14:paraId="5760BE83" w14:textId="77777777" w:rsidR="003F14BB" w:rsidRDefault="00F37CA6">
      <w:pPr>
        <w:spacing w:line="600" w:lineRule="auto"/>
        <w:ind w:firstLine="720"/>
        <w:jc w:val="both"/>
        <w:rPr>
          <w:rFonts w:eastAsia="Times New Roman"/>
          <w:szCs w:val="24"/>
        </w:rPr>
      </w:pPr>
      <w:r>
        <w:rPr>
          <w:rFonts w:eastAsia="Times New Roman"/>
          <w:szCs w:val="24"/>
        </w:rPr>
        <w:t>Θέλω, όμως, και από το Βήμα αυτό να απευθυνθώ στους συναδέλφους μου, ανθρώπους που δουλεύουν στο σύστημα ψυχικής υγείας, ψυχιάτρους, ψυχολόγους, νοσηλευτές, νοσηλεύτριες και άλλο προσωπικό. Γιατί όλοι οι άνθρωποι που δουλεύουν σε αυτόν τον</w:t>
      </w:r>
      <w:r>
        <w:rPr>
          <w:rFonts w:eastAsia="Times New Roman"/>
          <w:szCs w:val="24"/>
        </w:rPr>
        <w:t xml:space="preserve"> χώρο από τον πρώτο μέχρι τον τελευταίο μέχρι και την καθαρίστρια του τμήματος</w:t>
      </w:r>
      <w:r>
        <w:rPr>
          <w:rFonts w:eastAsia="Times New Roman"/>
          <w:szCs w:val="24"/>
        </w:rPr>
        <w:t>,</w:t>
      </w:r>
      <w:r>
        <w:rPr>
          <w:rFonts w:eastAsia="Times New Roman"/>
          <w:szCs w:val="24"/>
        </w:rPr>
        <w:t xml:space="preserve"> έχουν ένα ρόλο ως ομάδα σε αυτό το σύστημα.</w:t>
      </w:r>
    </w:p>
    <w:p w14:paraId="5760BE84" w14:textId="77777777" w:rsidR="003F14BB" w:rsidRDefault="00F37CA6">
      <w:pPr>
        <w:spacing w:line="600" w:lineRule="auto"/>
        <w:ind w:firstLine="720"/>
        <w:jc w:val="both"/>
        <w:rPr>
          <w:rFonts w:eastAsia="Times New Roman"/>
          <w:szCs w:val="24"/>
        </w:rPr>
      </w:pPr>
      <w:r>
        <w:rPr>
          <w:rFonts w:eastAsia="Times New Roman"/>
          <w:szCs w:val="24"/>
        </w:rPr>
        <w:t>Και θέλω να απευθύνω μία πρόσκληση και να πω το εξής. Αυτή η διοικητική μεταρρύθμιση που προφανώς είναι –και δεν ισχυριστήκαμε τίποτ</w:t>
      </w:r>
      <w:r>
        <w:rPr>
          <w:rFonts w:eastAsia="Times New Roman"/>
          <w:szCs w:val="24"/>
        </w:rPr>
        <w:t xml:space="preserve">α διαφορετικό- ένα πολύ συγκεκριμένο μέτρο το οποίο αντιμετωπίζει ένα πρόβλημα της διοίκησης του συστήματος, δεν λύνει ως διά μαγείας όλα τα άλλα προβλήματα και γι’ αυτό συνοδεύεται και από άλλες παρεμβάσεις. Ο Υπουργός αναφέρθηκε σε αυτό –δεν θέλω να φάω </w:t>
      </w:r>
      <w:r>
        <w:rPr>
          <w:rFonts w:eastAsia="Times New Roman"/>
          <w:szCs w:val="24"/>
        </w:rPr>
        <w:t>τον χρόνο- δηλαδή και στην ενίσχυση με ανθρώπινο δυναμικό με τις τριακόσιες προκηρύξεις μόνιμων ανθρώπων για το σύστημα ψυχικής υγείας.</w:t>
      </w:r>
    </w:p>
    <w:p w14:paraId="5760BE85" w14:textId="77777777" w:rsidR="003F14BB" w:rsidRDefault="00F37CA6">
      <w:pPr>
        <w:spacing w:line="600" w:lineRule="auto"/>
        <w:ind w:firstLine="720"/>
        <w:jc w:val="both"/>
        <w:rPr>
          <w:rFonts w:eastAsia="Times New Roman"/>
          <w:szCs w:val="24"/>
        </w:rPr>
      </w:pPr>
      <w:r>
        <w:rPr>
          <w:rFonts w:eastAsia="Times New Roman"/>
          <w:szCs w:val="24"/>
        </w:rPr>
        <w:t>Είναι, όμως, και άλλα μέτρα τα οποία παίρνουμε. Παραδειγματικά αναφέρω και την επεξεργασία που έχει γίνει από τα Υπουργε</w:t>
      </w:r>
      <w:r>
        <w:rPr>
          <w:rFonts w:eastAsia="Times New Roman"/>
          <w:szCs w:val="24"/>
        </w:rPr>
        <w:t xml:space="preserve">ία Υγείας και Δικαιοσύνης στο άρθρο 69 για τους ακαταλόγιστους, αλλά και τη δουλειά που γίνεται για τις ακούσιες νοσηλείες. Όλες αυτές οι παρεμβάσεις είναι προϊόν μεγάλης προσπάθειας, πολλών ανθρώπων και κυρίως ανθρώπων από τον χώρο της ψυχικής υγείας. </w:t>
      </w:r>
    </w:p>
    <w:p w14:paraId="5760BE86" w14:textId="77777777" w:rsidR="003F14BB" w:rsidRDefault="00F37CA6">
      <w:pPr>
        <w:spacing w:line="600" w:lineRule="auto"/>
        <w:ind w:firstLine="720"/>
        <w:jc w:val="both"/>
        <w:rPr>
          <w:rFonts w:eastAsia="Times New Roman"/>
          <w:szCs w:val="24"/>
        </w:rPr>
      </w:pPr>
      <w:r>
        <w:rPr>
          <w:rFonts w:eastAsia="Times New Roman"/>
          <w:szCs w:val="24"/>
        </w:rPr>
        <w:t>Νο</w:t>
      </w:r>
      <w:r>
        <w:rPr>
          <w:rFonts w:eastAsia="Times New Roman"/>
          <w:szCs w:val="24"/>
        </w:rPr>
        <w:t>μίζω, λοιπόν, ότι όλα αυτά συνιστούν μία πρόκληση πρώτα απ’ όλα για τους ανθρώπους που δουλεύουν στο σύστημα ψυχικής υγείας για μια επανεκκίνηση.</w:t>
      </w:r>
    </w:p>
    <w:p w14:paraId="5760BE87" w14:textId="77777777" w:rsidR="003F14BB" w:rsidRDefault="00F37CA6">
      <w:pPr>
        <w:spacing w:line="600" w:lineRule="auto"/>
        <w:ind w:firstLine="720"/>
        <w:jc w:val="both"/>
        <w:rPr>
          <w:rFonts w:eastAsia="Times New Roman"/>
          <w:szCs w:val="24"/>
        </w:rPr>
      </w:pPr>
      <w:r>
        <w:rPr>
          <w:rFonts w:eastAsia="Times New Roman"/>
          <w:szCs w:val="24"/>
        </w:rPr>
        <w:t>Θα έχουμε, δηλαδή, -και το πιστεύω βάσιμα αυτό- μέσα στο 2017 μια αλλαγή της εικόνας</w:t>
      </w:r>
      <w:r>
        <w:rPr>
          <w:rFonts w:eastAsia="Times New Roman"/>
          <w:szCs w:val="24"/>
        </w:rPr>
        <w:t>,</w:t>
      </w:r>
      <w:r>
        <w:rPr>
          <w:rFonts w:eastAsia="Times New Roman"/>
          <w:szCs w:val="24"/>
        </w:rPr>
        <w:t xml:space="preserve"> κυρίως</w:t>
      </w:r>
      <w:r>
        <w:rPr>
          <w:rFonts w:eastAsia="Times New Roman"/>
          <w:szCs w:val="24"/>
        </w:rPr>
        <w:t>,</w:t>
      </w:r>
      <w:r>
        <w:rPr>
          <w:rFonts w:eastAsia="Times New Roman"/>
          <w:szCs w:val="24"/>
        </w:rPr>
        <w:t xml:space="preserve"> με το άνοιγμα ψυ</w:t>
      </w:r>
      <w:r>
        <w:rPr>
          <w:rFonts w:eastAsia="Times New Roman"/>
          <w:szCs w:val="24"/>
        </w:rPr>
        <w:t xml:space="preserve">χιατρικών τμημάτων στα γενικά νοσοκομεία. Θα έχουμε μια αλλαγή της εικόνας στο σύστημα ψυχιατρικής περίθαλψης και μία δυνατότητα να προχωρήσουμε πολύ πιο αποφασιστικά στην ψυχιατρική μεταρρύθμιση, δηλαδή, στην τομεοποιημένη παροχή ψυχιατρικών υπηρεσιών με </w:t>
      </w:r>
      <w:r>
        <w:rPr>
          <w:rFonts w:eastAsia="Times New Roman"/>
          <w:szCs w:val="24"/>
        </w:rPr>
        <w:t>κατεύθυνση την κοινότητα. Αυτός είναι ο πυρήνας, αν θέλετε, όλης αυτής της προσπάθειας.</w:t>
      </w:r>
    </w:p>
    <w:p w14:paraId="5760BE88" w14:textId="77777777" w:rsidR="003F14BB" w:rsidRDefault="00F37CA6">
      <w:pPr>
        <w:spacing w:line="600" w:lineRule="auto"/>
        <w:ind w:firstLine="720"/>
        <w:jc w:val="both"/>
        <w:rPr>
          <w:rFonts w:eastAsia="Times New Roman"/>
          <w:szCs w:val="24"/>
        </w:rPr>
      </w:pPr>
      <w:r>
        <w:rPr>
          <w:rFonts w:eastAsia="Times New Roman"/>
          <w:szCs w:val="24"/>
        </w:rPr>
        <w:t>Και θέλω ακόμη να προσθέσω ότι κάποια από τα σχόλια που είδαν το φως της δημοσιότητας, νομίζω ότι αδικούν ακόμη και αυτούς οι οποίοι τα γράφουν. Δεν μιλάω για το θέμα τ</w:t>
      </w:r>
      <w:r>
        <w:rPr>
          <w:rFonts w:eastAsia="Times New Roman"/>
          <w:szCs w:val="24"/>
        </w:rPr>
        <w:t xml:space="preserve">ης εκμετάλλευσης απόψεων από πλευράς της Χρυσής Αυγής. Έχει απαντήσει ο Υπουργός σαφέστατα σε αυτό το θέμα. Μιλάω, όμως, για άλλες παρεμβάσεις που τολμούν να πουν –και χρησιμοποιώ μια έντονη έκφραση- ότι αυτή η ψυχιατρική μεταρρύθμιση καθηλώνει το σύστημα </w:t>
      </w:r>
      <w:r>
        <w:rPr>
          <w:rFonts w:eastAsia="Times New Roman"/>
          <w:szCs w:val="24"/>
        </w:rPr>
        <w:t xml:space="preserve">ψυχικής υγείας. Νομίζω ότι είναι απολύτως εκτός πραγματικότητας αυτή η αντίληψη και αυτή η άποψη και θέλησα να το επισημάνω και απ’ αυτό το Βήμα. </w:t>
      </w:r>
    </w:p>
    <w:p w14:paraId="5760BE89"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Καλώ, λοιπόν, και αυτούς τους συναδέλφους που μπορεί να είδαν με διαφορετικό μάτι αυτό το βήμα που γίνεται</w:t>
      </w:r>
      <w:r>
        <w:rPr>
          <w:rFonts w:eastAsia="Times New Roman" w:cs="Times New Roman"/>
          <w:szCs w:val="24"/>
        </w:rPr>
        <w:t>,</w:t>
      </w:r>
      <w:r>
        <w:rPr>
          <w:rFonts w:eastAsia="Times New Roman" w:cs="Times New Roman"/>
          <w:szCs w:val="24"/>
        </w:rPr>
        <w:t xml:space="preserve"> ν</w:t>
      </w:r>
      <w:r>
        <w:rPr>
          <w:rFonts w:eastAsia="Times New Roman" w:cs="Times New Roman"/>
          <w:szCs w:val="24"/>
        </w:rPr>
        <w:t>α αναθεωρήσουν τις απόψεις τους και να συμβά</w:t>
      </w:r>
      <w:r>
        <w:rPr>
          <w:rFonts w:eastAsia="Times New Roman" w:cs="Times New Roman"/>
          <w:szCs w:val="24"/>
        </w:rPr>
        <w:t>λ</w:t>
      </w:r>
      <w:r>
        <w:rPr>
          <w:rFonts w:eastAsia="Times New Roman" w:cs="Times New Roman"/>
          <w:szCs w:val="24"/>
        </w:rPr>
        <w:t>λουν</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στο να προχωρήσουμε μπροστά. Γιατί –και τώρα θα κάνω την κριτική μου και στους Υπουργούς- πράγματι, κύριοι συνάδελφοι, καθυστερήσαμε και άρα πρέπει να φανούμε –και θα σας ελέγξουμε γι’ αυτό- πάρα πολύ γρήγοροι στην εφαρμογή αυτής της μεταρρύθμισης. Θα νιώ</w:t>
      </w:r>
      <w:r>
        <w:rPr>
          <w:rFonts w:eastAsia="Times New Roman" w:cs="Times New Roman"/>
          <w:szCs w:val="24"/>
        </w:rPr>
        <w:t>θετε την ανάσα μας στον σβέρκο σας, ειδικά γι’ αυτό το θέμα και το λέω με πλήρη συναίσθηση, γιατί αυτό το σχέδιο νομίζω ότι έχει όλες τις δυνατότητες να προχωρήσει και να γίνει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στοιχείο επανεκκίνησης στον τομέα της ψυχικής υγείας, όπου προφανώ</w:t>
      </w:r>
      <w:r>
        <w:rPr>
          <w:rFonts w:eastAsia="Times New Roman" w:cs="Times New Roman"/>
          <w:szCs w:val="24"/>
        </w:rPr>
        <w:t>ς έχουμε σοβαρές ελλείψεις και πρέπει να κάνουμε πολύ γρήγορα βήματα και συνολικά σ’ αυτό το πεδίο και ιδιαίτερα στον τομέα της ψυχιατρικής φροντίδας των παιδιών και των εφήβων, όπου εκεί έχουμε ακόμη μεγαλύτερα προβλήματα και είμαστε σε έναν δύσκολο δρόμο</w:t>
      </w:r>
      <w:r>
        <w:rPr>
          <w:rFonts w:eastAsia="Times New Roman" w:cs="Times New Roman"/>
          <w:szCs w:val="24"/>
        </w:rPr>
        <w:t>.</w:t>
      </w:r>
    </w:p>
    <w:p w14:paraId="5760BE8A"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Αφιέρωσα το μεγαλύτερο μέρος της ομιλίας μου</w:t>
      </w:r>
      <w:r>
        <w:rPr>
          <w:rFonts w:eastAsia="Times New Roman" w:cs="Times New Roman"/>
          <w:szCs w:val="24"/>
        </w:rPr>
        <w:t>,</w:t>
      </w:r>
      <w:r>
        <w:rPr>
          <w:rFonts w:eastAsia="Times New Roman" w:cs="Times New Roman"/>
          <w:szCs w:val="24"/>
        </w:rPr>
        <w:t xml:space="preserve"> σ’ αυτό που θεωρώ ότι είναι το βασικό κομμάτι σ’ αυτό το νομοσχέδιο. Θέλω να πω ότι εάν κανείς δει με αντικειμενικό τρόπο το σύνολο του νομοσχεδίου και εάν είναι ένας αντικειμενικός κριτής, πέρα από τις όποιε</w:t>
      </w:r>
      <w:r>
        <w:rPr>
          <w:rFonts w:eastAsia="Times New Roman" w:cs="Times New Roman"/>
          <w:szCs w:val="24"/>
        </w:rPr>
        <w:t>ς διαφορές, θα δει ότι το σύνολο των διατάξεων είναι σε θετική κατεύθυνση. Να δεχθώ ότι στις διαδικασίες έχουμε ακόμη προβλήματα. Ναι έχουμε. Υπάρχει το θέμα των τροπολογιών και το πώς έρχονται την τελευταία στιγμή, ενώ είναι ένα νομοσχέδιο που είναι αρκετ</w:t>
      </w:r>
      <w:r>
        <w:rPr>
          <w:rFonts w:eastAsia="Times New Roman" w:cs="Times New Roman"/>
          <w:szCs w:val="24"/>
        </w:rPr>
        <w:t>ούς μήνες στη διαβούλευση. Πρέπει να είμαστε πιο καλοί, ναι, αλλά δεν νομίζω ότι υπάρχει αμφιβολία για το σύνολο των διατάξεων ότι είναι σε θετική κατεύθυνση. Ρυθμίζουν πραγματικά προβλήματα, δίνουν λύσεις και απαντήσεις και αυτό θα φανεί και στην ψήφιση τ</w:t>
      </w:r>
      <w:r>
        <w:rPr>
          <w:rFonts w:eastAsia="Times New Roman" w:cs="Times New Roman"/>
          <w:szCs w:val="24"/>
        </w:rPr>
        <w:t>ων άρθρων, όπου νομίζω ότι μεγάλο μέρος του Κοινοβουλίου θα ψηφίσει πολλά άρθρα απ’ αυτό το νομοσχέδιο.</w:t>
      </w:r>
    </w:p>
    <w:p w14:paraId="5760BE8B"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Μένουν βεβαίως –και αυτό είναι απολύτως σαφές, οι προκλήσεις είναι μπροστά μας- πολλά πράγματα σε επίπεδο νομοθετικών πρωτοβουλιών της Κυβέρνησης, με κο</w:t>
      </w:r>
      <w:r>
        <w:rPr>
          <w:rFonts w:eastAsia="Times New Roman" w:cs="Times New Roman"/>
          <w:szCs w:val="24"/>
        </w:rPr>
        <w:t xml:space="preserve">ρυφαίο το θέμα της μεταρρύθμισης στην πρωτοβάθμια φροντίδα υγείας, που ελπίζω σύντομα, όπως είπατε, κύριοι Υπουργοί, να έρθει στη διαβούλευση και να αποκτήσει και αυτό τη δυναμική του. </w:t>
      </w:r>
    </w:p>
    <w:p w14:paraId="5760BE8C"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Κλείνω, κύριε Πρόεδρε, με τα εξής. Είναι προφανές ότι η σημερινή βραδι</w:t>
      </w:r>
      <w:r>
        <w:rPr>
          <w:rFonts w:eastAsia="Times New Roman" w:cs="Times New Roman"/>
          <w:szCs w:val="24"/>
        </w:rPr>
        <w:t>ά με την έναρξη των εκλογικών διαδικασιών σε ευρωπαϊκό επίπεδο, με τα αποτελέσματα</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που θα προκύψουν στις ολλανδικές εκλογές και με όλα αυτά που έχουν συμβεί στο αμέσως προηγούμενο διάστημα και θα συμβούν και στους επόμενους μήνες που θα εξελιχθούν</w:t>
      </w:r>
      <w:r>
        <w:rPr>
          <w:rFonts w:eastAsia="Times New Roman" w:cs="Times New Roman"/>
          <w:szCs w:val="24"/>
        </w:rPr>
        <w:t>, δίνουν την εικόνα μιας μετάβασης</w:t>
      </w:r>
      <w:r>
        <w:rPr>
          <w:rFonts w:eastAsia="Times New Roman" w:cs="Times New Roman"/>
          <w:szCs w:val="24"/>
        </w:rPr>
        <w:t>,</w:t>
      </w:r>
      <w:r>
        <w:rPr>
          <w:rFonts w:eastAsia="Times New Roman" w:cs="Times New Roman"/>
          <w:szCs w:val="24"/>
        </w:rPr>
        <w:t xml:space="preserve"> που είναι άγνωστο πού θα πάει σε ευρωπαϊκό επίπεδο. Είναι προφανές ότι βρισκόμαστε σε ένα εξαιρετικά ρευστό τοπίο και αυτό που θα ήθελα, κυρίως, να πω είναι το εξής: Όσο σε ευρωπαϊκό επίπεδο επικρατούν οι δογματικές προσ</w:t>
      </w:r>
      <w:r>
        <w:rPr>
          <w:rFonts w:eastAsia="Times New Roman" w:cs="Times New Roman"/>
          <w:szCs w:val="24"/>
        </w:rPr>
        <w:t>ηλώσεις στη λιτότητα, που το μόνο που φέρνουν είναι μεγάλα προβλήματα, που δεν δίνουν καμμ</w:t>
      </w:r>
      <w:r>
        <w:rPr>
          <w:rFonts w:eastAsia="Times New Roman" w:cs="Times New Roman"/>
          <w:szCs w:val="24"/>
        </w:rPr>
        <w:t>ιά</w:t>
      </w:r>
      <w:r>
        <w:rPr>
          <w:rFonts w:eastAsia="Times New Roman" w:cs="Times New Roman"/>
          <w:szCs w:val="24"/>
        </w:rPr>
        <w:t xml:space="preserve"> παραγωγική διέξοδο, που ανακυκλώνουν πολύ σκληρά πράγματα για τη μεγάλη πλειοψηφία των Ευρωπαίων πολιτών, αυτός ο φαύλος κύκλος της λιτότητας, πρώτον, αλλά και της</w:t>
      </w:r>
      <w:r>
        <w:rPr>
          <w:rFonts w:eastAsia="Times New Roman" w:cs="Times New Roman"/>
          <w:szCs w:val="24"/>
        </w:rPr>
        <w:t xml:space="preserve"> δημοκρατικής απονομιμοποίησης των αποφάσεων σε ευρωπαϊκό επίπεδο</w:t>
      </w:r>
      <w:r>
        <w:rPr>
          <w:rFonts w:eastAsia="Times New Roman" w:cs="Times New Roman"/>
          <w:szCs w:val="24"/>
        </w:rPr>
        <w:t>,</w:t>
      </w:r>
      <w:r>
        <w:rPr>
          <w:rFonts w:eastAsia="Times New Roman" w:cs="Times New Roman"/>
          <w:szCs w:val="24"/>
        </w:rPr>
        <w:t xml:space="preserve"> είναι εάν θέλετε, αυτά τα οποία πυροδοτούν κυρίως την ακροδεξιά ρητορική και αυτή η κατεύθυνση επιστρέφει με δριμύτητα στο επίπεδο της Ευρώπης.</w:t>
      </w:r>
    </w:p>
    <w:p w14:paraId="5760BE8D"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Σε αυτές τις συνθήκες, λοιπόν, έχει μια</w:t>
      </w:r>
      <w:r>
        <w:rPr>
          <w:rFonts w:eastAsia="Times New Roman" w:cs="Times New Roman"/>
          <w:szCs w:val="24"/>
        </w:rPr>
        <w:t>,</w:t>
      </w:r>
      <w:r>
        <w:rPr>
          <w:rFonts w:eastAsia="Times New Roman" w:cs="Times New Roman"/>
          <w:szCs w:val="24"/>
        </w:rPr>
        <w:t xml:space="preserve"> πραγ</w:t>
      </w:r>
      <w:r>
        <w:rPr>
          <w:rFonts w:eastAsia="Times New Roman" w:cs="Times New Roman"/>
          <w:szCs w:val="24"/>
        </w:rPr>
        <w:t>ματικά</w:t>
      </w:r>
      <w:r>
        <w:rPr>
          <w:rFonts w:eastAsia="Times New Roman" w:cs="Times New Roman"/>
          <w:szCs w:val="24"/>
        </w:rPr>
        <w:t>,</w:t>
      </w:r>
      <w:r>
        <w:rPr>
          <w:rFonts w:eastAsia="Times New Roman" w:cs="Times New Roman"/>
          <w:szCs w:val="24"/>
        </w:rPr>
        <w:t xml:space="preserve"> συμβολική αξία για το ελληνικό Κοινοβούλιο σήμερα να υιοθετήσουμε τη βουλευτική τροπολογία που έφερε ο συνάδελφος, σύντροφος αγαπημένος από τα παλιά, ο κ. Μηταφίδης.</w:t>
      </w:r>
    </w:p>
    <w:p w14:paraId="5760BE8E"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Νομίζω ότι είναι μία κίνηση που δείχνει μία κατεύθυνση και έχουν σημασία και οι συ</w:t>
      </w:r>
      <w:r>
        <w:rPr>
          <w:rFonts w:eastAsia="Times New Roman" w:cs="Times New Roman"/>
          <w:szCs w:val="24"/>
        </w:rPr>
        <w:t xml:space="preserve">μβολισμοί σε αυτό. </w:t>
      </w:r>
    </w:p>
    <w:p w14:paraId="5760BE8F"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Βεβαίως θα κλείσω λέγοντας ότι όλη αυτή την περίοδο σε ένα ρευστό τοπίο υπάρχουν από την ελληνική πλευρά</w:t>
      </w:r>
      <w:r>
        <w:rPr>
          <w:rFonts w:eastAsia="Times New Roman" w:cs="Times New Roman"/>
          <w:szCs w:val="24"/>
        </w:rPr>
        <w:t>-</w:t>
      </w:r>
      <w:r>
        <w:rPr>
          <w:rFonts w:eastAsia="Times New Roman" w:cs="Times New Roman"/>
          <w:szCs w:val="24"/>
        </w:rPr>
        <w:t xml:space="preserve"> που δίνει μία σκληρή μάχη στη διαπραγμάτευση</w:t>
      </w:r>
      <w:r>
        <w:rPr>
          <w:rFonts w:eastAsia="Times New Roman" w:cs="Times New Roman"/>
          <w:szCs w:val="24"/>
        </w:rPr>
        <w:t>-</w:t>
      </w:r>
      <w:r>
        <w:rPr>
          <w:rFonts w:eastAsia="Times New Roman" w:cs="Times New Roman"/>
          <w:szCs w:val="24"/>
        </w:rPr>
        <w:t xml:space="preserve"> σημεία τα οποία δεν πρέπει να αγνοούμε, όπως είναι οι δηλώσεις της κ. Νουί σε σχέση </w:t>
      </w:r>
      <w:r>
        <w:rPr>
          <w:rFonts w:eastAsia="Times New Roman" w:cs="Times New Roman"/>
          <w:szCs w:val="24"/>
        </w:rPr>
        <w:t>με το τραπεζικό σύστημα και τη δουλειά που έχει γίνει αυτά τα δύο χρόνια και στο επίπεδο της κεφαλαιακής επάρκειας των τραπεζών κ.λπ., όπως είναι οι δηλώσεις του Επιτρόπου Μοσκοβισί σε σχέση με την επαναφορά των συλλογικών διαπραγματεύσεων, όπως είναι τα ε</w:t>
      </w:r>
      <w:r>
        <w:rPr>
          <w:rFonts w:eastAsia="Times New Roman" w:cs="Times New Roman"/>
          <w:szCs w:val="24"/>
        </w:rPr>
        <w:t xml:space="preserve">πιτεύγματα με κόστος κοινωνικό αυτών των πρωτογενών πλεονασμάτων, που δίνουν δυνατότητες στη διαπραγματευτική μας προσπάθεια. </w:t>
      </w:r>
    </w:p>
    <w:p w14:paraId="5760BE90"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Και πρέπει, επιτέλους, και προς όλες τις πλευρές των εταίρων και δανειστών και</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προς την πλευρά του Διεθνούς Νομισματικού</w:t>
      </w:r>
      <w:r>
        <w:rPr>
          <w:rFonts w:eastAsia="Times New Roman" w:cs="Times New Roman"/>
          <w:szCs w:val="24"/>
        </w:rPr>
        <w:t xml:space="preserve"> Ταμείου να πούμε λόγια καθαρά, να πούμε σαφείς θέσεις, να πετύχει η χώρα ένα καλό αποτέλεσμα, ένα βιώσιμο κοινωνικά αποτέλεσμα, που θα ανοίγει προοπτική μέσα από τη διαπραγμάτευση. </w:t>
      </w:r>
    </w:p>
    <w:p w14:paraId="5760BE91"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Όλες οι άλλες κουβέντες για το διαρκές αίτημα που έρχεται και ξαναέρχεται</w:t>
      </w:r>
      <w:r>
        <w:rPr>
          <w:rFonts w:eastAsia="Times New Roman" w:cs="Times New Roman"/>
          <w:szCs w:val="24"/>
        </w:rPr>
        <w:t xml:space="preserve"> για εκλογές, που θα αναπνεύσει η χώρα, για τα χρήματα τα οποία πέφτουν και εμείς κρατάμε ομπρέλα και όλα αυτά</w:t>
      </w:r>
      <w:r>
        <w:rPr>
          <w:rFonts w:eastAsia="Times New Roman" w:cs="Times New Roman"/>
          <w:szCs w:val="24"/>
        </w:rPr>
        <w:t>,</w:t>
      </w:r>
      <w:r>
        <w:rPr>
          <w:rFonts w:eastAsia="Times New Roman" w:cs="Times New Roman"/>
          <w:szCs w:val="24"/>
        </w:rPr>
        <w:t xml:space="preserve"> νομίζω ότι δεν συμβά</w:t>
      </w:r>
      <w:r>
        <w:rPr>
          <w:rFonts w:eastAsia="Times New Roman" w:cs="Times New Roman"/>
          <w:szCs w:val="24"/>
        </w:rPr>
        <w:t>λ</w:t>
      </w:r>
      <w:r>
        <w:rPr>
          <w:rFonts w:eastAsia="Times New Roman" w:cs="Times New Roman"/>
          <w:szCs w:val="24"/>
        </w:rPr>
        <w:t>λουν με σοβαρότητα σε αυτή την προσπάθεια που κάνει η χώρα. Για να πω το ελάχιστο, πηγαίνουν μάλλον προς την πλευρά της φάρ</w:t>
      </w:r>
      <w:r>
        <w:rPr>
          <w:rFonts w:eastAsia="Times New Roman" w:cs="Times New Roman"/>
          <w:szCs w:val="24"/>
        </w:rPr>
        <w:t xml:space="preserve">σας, θα έλεγα, μιας φραστικής καρικατούρας, η οποία δεν έχει κανένα πραγματικό περιεχόμενο. </w:t>
      </w:r>
    </w:p>
    <w:p w14:paraId="5760BE92"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Συνεπώς κλείνοντας</w:t>
      </w:r>
      <w:r>
        <w:rPr>
          <w:rFonts w:eastAsia="Times New Roman" w:cs="Times New Roman"/>
          <w:szCs w:val="24"/>
        </w:rPr>
        <w:t>,</w:t>
      </w:r>
      <w:r>
        <w:rPr>
          <w:rFonts w:eastAsia="Times New Roman" w:cs="Times New Roman"/>
          <w:szCs w:val="24"/>
        </w:rPr>
        <w:t xml:space="preserve"> λέω ότι με αυτό το νομοσχέδιο, κυρίες και κύριοι Βουλευτές, κύριοι Υπουργοί, κύριε Πρόεδρε, νομίζω ότι κάνουμε ένα σοβαρό, πολύ σοβαρό βήμα δημ</w:t>
      </w:r>
      <w:r>
        <w:rPr>
          <w:rFonts w:eastAsia="Times New Roman" w:cs="Times New Roman"/>
          <w:szCs w:val="24"/>
        </w:rPr>
        <w:t>οκρατικής εμβάθυνσης στον τομέα της μεταρρύθμισης της ψυχικής υγείας. Νομίζω ότι δίνουμε πολύ σοβαρά μηνύματα και δίνουμε και τη δυνατότητα, είναι μία ευκαιρία –και θέλω να τελειώσω με αυτό- με ένα κάλεσμα στους επαγγελματίες ψυχικής υγείας, στους λήπτες υ</w:t>
      </w:r>
      <w:r>
        <w:rPr>
          <w:rFonts w:eastAsia="Times New Roman" w:cs="Times New Roman"/>
          <w:szCs w:val="24"/>
        </w:rPr>
        <w:t>πηρεσιών ψυχικής υγείας και στις οικογένειές τους, να συμβά</w:t>
      </w:r>
      <w:r>
        <w:rPr>
          <w:rFonts w:eastAsia="Times New Roman" w:cs="Times New Roman"/>
          <w:szCs w:val="24"/>
        </w:rPr>
        <w:t>λ</w:t>
      </w:r>
      <w:r>
        <w:rPr>
          <w:rFonts w:eastAsia="Times New Roman" w:cs="Times New Roman"/>
          <w:szCs w:val="24"/>
        </w:rPr>
        <w:t>λουμε όλοι μαζί</w:t>
      </w:r>
      <w:r>
        <w:rPr>
          <w:rFonts w:eastAsia="Times New Roman" w:cs="Times New Roman"/>
          <w:szCs w:val="24"/>
        </w:rPr>
        <w:t>,</w:t>
      </w:r>
      <w:r>
        <w:rPr>
          <w:rFonts w:eastAsia="Times New Roman" w:cs="Times New Roman"/>
          <w:szCs w:val="24"/>
        </w:rPr>
        <w:t xml:space="preserve"> στο να μπορέσει να αποκτήσει σάρκα και οστά αυτό το εγχείρημα ταυτόχρονα με την προσπάθειά μας, πολύ συστηματική και πολύ επίμονη, να λύσουμε και τα υπόλοιπα προβλήματα αυτού του </w:t>
      </w:r>
      <w:r>
        <w:rPr>
          <w:rFonts w:eastAsia="Times New Roman" w:cs="Times New Roman"/>
          <w:szCs w:val="24"/>
        </w:rPr>
        <w:t xml:space="preserve">χώρου σε μια προοπτική προχωρήματος της ψυχιατρικής μεταρρύθμισης. </w:t>
      </w:r>
    </w:p>
    <w:p w14:paraId="5760BE93"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Ευχαριστώ πολύ.</w:t>
      </w:r>
    </w:p>
    <w:p w14:paraId="5760BE94" w14:textId="77777777" w:rsidR="003F14BB" w:rsidRDefault="00F37CA6">
      <w:pPr>
        <w:spacing w:line="600" w:lineRule="auto"/>
        <w:ind w:firstLine="720"/>
        <w:jc w:val="center"/>
        <w:rPr>
          <w:rFonts w:eastAsia="Times New Roman" w:cs="Times New Roman"/>
          <w:szCs w:val="24"/>
        </w:rPr>
      </w:pPr>
      <w:r>
        <w:rPr>
          <w:rFonts w:eastAsia="Times New Roman" w:cs="Times New Roman"/>
          <w:szCs w:val="24"/>
        </w:rPr>
        <w:t>(Χειροκρότημα από την πτέρυγα του ΣΥΡΙΖΑ)</w:t>
      </w:r>
    </w:p>
    <w:p w14:paraId="5760BE95"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Οι απανταχού Ευρωπαίοι ψυχίατροι</w:t>
      </w:r>
      <w:r>
        <w:rPr>
          <w:rFonts w:eastAsia="Times New Roman" w:cs="Times New Roman"/>
          <w:szCs w:val="24"/>
        </w:rPr>
        <w:t>,</w:t>
      </w:r>
      <w:r>
        <w:rPr>
          <w:rFonts w:eastAsia="Times New Roman" w:cs="Times New Roman"/>
          <w:szCs w:val="24"/>
        </w:rPr>
        <w:t xml:space="preserve"> κανονικά</w:t>
      </w:r>
      <w:r>
        <w:rPr>
          <w:rFonts w:eastAsia="Times New Roman" w:cs="Times New Roman"/>
          <w:szCs w:val="24"/>
        </w:rPr>
        <w:t>,</w:t>
      </w:r>
      <w:r>
        <w:rPr>
          <w:rFonts w:eastAsia="Times New Roman" w:cs="Times New Roman"/>
          <w:szCs w:val="24"/>
        </w:rPr>
        <w:t xml:space="preserve"> θα έπρεπε να είχατε αναλάβει δράση, μπας και συνέλθου</w:t>
      </w:r>
      <w:r>
        <w:rPr>
          <w:rFonts w:eastAsia="Times New Roman" w:cs="Times New Roman"/>
          <w:szCs w:val="24"/>
        </w:rPr>
        <w:t>ν οι Ευρωπαίοι ηγέτες, αλλά δεν το είπατε αυτό. Είπατε χίλια άλλα για την Ευρώπη, αυτό έπρεπε να πείτε.</w:t>
      </w:r>
    </w:p>
    <w:p w14:paraId="5760BE96"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Ξεκινάμε και θα πηγαίνουμε εναλλάξ. Πρώτη η κ</w:t>
      </w:r>
      <w:r>
        <w:rPr>
          <w:rFonts w:eastAsia="Times New Roman" w:cs="Times New Roman"/>
          <w:szCs w:val="24"/>
        </w:rPr>
        <w:t>.</w:t>
      </w:r>
      <w:r>
        <w:rPr>
          <w:rFonts w:eastAsia="Times New Roman" w:cs="Times New Roman"/>
          <w:szCs w:val="24"/>
        </w:rPr>
        <w:t xml:space="preserve"> Μερόπη Τζούφη, εφόσον θέλει να δευτερολογήσει, και μετά ένας Κοινοβουλευτικός</w:t>
      </w:r>
      <w:r>
        <w:rPr>
          <w:rFonts w:eastAsia="Times New Roman" w:cs="Times New Roman"/>
          <w:szCs w:val="24"/>
        </w:rPr>
        <w:t xml:space="preserve"> Εκπρόσωπος.</w:t>
      </w:r>
      <w:r>
        <w:rPr>
          <w:rFonts w:eastAsia="Times New Roman" w:cs="Times New Roman"/>
          <w:szCs w:val="24"/>
        </w:rPr>
        <w:t xml:space="preserve"> Επειδή ο κ. Κεφ</w:t>
      </w:r>
      <w:r>
        <w:rPr>
          <w:rFonts w:eastAsia="Times New Roman" w:cs="Times New Roman"/>
          <w:szCs w:val="24"/>
        </w:rPr>
        <w:t>αλογιάννης και ο κ. Μαντάς μίλησαν μόλις τώρα</w:t>
      </w:r>
      <w:r>
        <w:rPr>
          <w:rFonts w:eastAsia="Times New Roman" w:cs="Times New Roman"/>
          <w:szCs w:val="24"/>
        </w:rPr>
        <w:t>,</w:t>
      </w:r>
      <w:r>
        <w:rPr>
          <w:rFonts w:eastAsia="Times New Roman" w:cs="Times New Roman"/>
          <w:szCs w:val="24"/>
        </w:rPr>
        <w:t xml:space="preserve"> θα ξεκινήσω από τον κ. Λοβέρδο και θα ερωτάστε. Όσοι θέλουν θα δευτερολογήσουν, όσοι δεν θέλουν δεν θα δευτερολογήσουν.</w:t>
      </w:r>
    </w:p>
    <w:p w14:paraId="5760BE97"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Τον λόγο έχει η κ</w:t>
      </w:r>
      <w:r>
        <w:rPr>
          <w:rFonts w:eastAsia="Times New Roman" w:cs="Times New Roman"/>
          <w:szCs w:val="24"/>
        </w:rPr>
        <w:t>.</w:t>
      </w:r>
      <w:r>
        <w:rPr>
          <w:rFonts w:eastAsia="Times New Roman" w:cs="Times New Roman"/>
          <w:szCs w:val="24"/>
        </w:rPr>
        <w:t xml:space="preserve"> Τζούφη για πέντε λεπτά.</w:t>
      </w:r>
    </w:p>
    <w:p w14:paraId="5760BE98"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Θα προσπαθήσω να τηρήσω τον χρόνο και να μην τον υπερβώ. Εξάλλου είχα τη δυνατότητα να μιλήσω για το νομοσχέδιο στην πρωτομιλία μου, η οποία ήταν σε ένα συναινετικό κλίμα</w:t>
      </w:r>
      <w:r>
        <w:rPr>
          <w:rFonts w:eastAsia="Times New Roman" w:cs="Times New Roman"/>
          <w:szCs w:val="24"/>
        </w:rPr>
        <w:t>,</w:t>
      </w:r>
      <w:r>
        <w:rPr>
          <w:rFonts w:eastAsia="Times New Roman" w:cs="Times New Roman"/>
          <w:szCs w:val="24"/>
        </w:rPr>
        <w:t xml:space="preserve"> γιατί αυτό προέκυπτε από τις επιτροπές και από την ουσιαστική, κατά τη γνώμη μου, δ</w:t>
      </w:r>
      <w:r>
        <w:rPr>
          <w:rFonts w:eastAsia="Times New Roman" w:cs="Times New Roman"/>
          <w:szCs w:val="24"/>
        </w:rPr>
        <w:t>ιαλογική συζήτηση. Βεβαίως η σημερινή ημέρα κύλησε διαφορετικά και θα αναγκαστώ να πω μερικά πράγματα σε διαφορετική κατεύθυνση, γιατί προσωπικά ενοχλούμαι ιδιαίτερα</w:t>
      </w:r>
      <w:r>
        <w:rPr>
          <w:rFonts w:eastAsia="Times New Roman" w:cs="Times New Roman"/>
          <w:szCs w:val="24"/>
        </w:rPr>
        <w:t>,</w:t>
      </w:r>
      <w:r>
        <w:rPr>
          <w:rFonts w:eastAsia="Times New Roman" w:cs="Times New Roman"/>
          <w:szCs w:val="24"/>
        </w:rPr>
        <w:t xml:space="preserve"> όταν συνάδελφοι μιλάνε χωρίς όρια για λαϊκισμό, για ρουσφέτια και μάλιστα άνθρωποι που δι</w:t>
      </w:r>
      <w:r>
        <w:rPr>
          <w:rFonts w:eastAsia="Times New Roman" w:cs="Times New Roman"/>
          <w:szCs w:val="24"/>
        </w:rPr>
        <w:t>αχειρίστηκαν τα δημόσια πράγματα από καίριες, κεντρικές και αποφασιστικές θέσεις και μάλιστα κάποιοι, κατά δήλωσή τους, από το μακρινό 1997.</w:t>
      </w:r>
    </w:p>
    <w:p w14:paraId="5760BE99"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Οι πιο ειλικρινείς από αυτούς, βέβαια, μίλησαν και για αλόγιστες πολιτικές, όπως αυτές για παράδειγμα που ακολουθήθ</w:t>
      </w:r>
      <w:r>
        <w:rPr>
          <w:rFonts w:eastAsia="Times New Roman" w:cs="Times New Roman"/>
          <w:szCs w:val="24"/>
        </w:rPr>
        <w:t xml:space="preserve">ηκαν στο φάρμακο, που αύξησαν υπέρογκα το κόστος της υγείας και από μόνες τους θα μπορούσαν να είχαν οδηγήσει στο μνημόνιο. Δεν μας είπαν, όμως, ποιος άραγε εφάρμοσε αυτές τις αλόγιστες πολιτικές. Οι δύο γνωστοί πολιτικοί χώροι που σήμερα μας εγκαλούν για </w:t>
      </w:r>
      <w:r>
        <w:rPr>
          <w:rFonts w:eastAsia="Times New Roman" w:cs="Times New Roman"/>
          <w:szCs w:val="24"/>
        </w:rPr>
        <w:t>την καταστροφή του συστήματος υγείας, εναλλάξ αλλά και σε αγαστή σύμπνοια και συνεργασία. Ανακαλύπτουν διαρκώς διαπλοκή και ρουσφέτια χωρίς όμως αποδείξεις, και νομίζω ότι αυτό είναι πολύ μεγάλο πρόβλημα, διότι στοχοποιούνται και άνθρωποι, αλλά</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κ</w:t>
      </w:r>
      <w:r>
        <w:rPr>
          <w:rFonts w:eastAsia="Times New Roman" w:cs="Times New Roman"/>
          <w:szCs w:val="24"/>
        </w:rPr>
        <w:t xml:space="preserve">αι η ηγεσία του Υπουργείου Υγείας. </w:t>
      </w:r>
    </w:p>
    <w:p w14:paraId="5760BE9A"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Για παράδειγμα ήρθε για συζήτηση στην Επιτροπή Κοινωνικών Υποθέσεων ως φωτογραφική διάταξη η πρόβλεψη για το Εθνικό Κέντρο Αιμοδοσίας και όταν αναρτήθηκε η απάντηση, που έλεγε ότι αντίστοιχη εισήγηση, για να υπάρξει, υπή</w:t>
      </w:r>
      <w:r>
        <w:rPr>
          <w:rFonts w:eastAsia="Times New Roman" w:cs="Times New Roman"/>
          <w:szCs w:val="24"/>
        </w:rPr>
        <w:t xml:space="preserve">ρχε από το διοικητικό συμβούλιο του ΕΚΕΑ από το 2011, που προέβλεπε αυτή την απαραίτητη θέση του επιστημονικού διευθυντή, δεν ζήτησε κανείς συγγνώμη, όταν στην </w:t>
      </w:r>
      <w:r>
        <w:rPr>
          <w:rFonts w:eastAsia="Times New Roman" w:cs="Times New Roman"/>
          <w:szCs w:val="24"/>
        </w:rPr>
        <w:t>ε</w:t>
      </w:r>
      <w:r>
        <w:rPr>
          <w:rFonts w:eastAsia="Times New Roman" w:cs="Times New Roman"/>
          <w:szCs w:val="24"/>
        </w:rPr>
        <w:t>πιτροπή</w:t>
      </w:r>
      <w:r>
        <w:rPr>
          <w:rFonts w:eastAsia="Times New Roman" w:cs="Times New Roman"/>
          <w:szCs w:val="24"/>
        </w:rPr>
        <w:t>,</w:t>
      </w:r>
      <w:r>
        <w:rPr>
          <w:rFonts w:eastAsia="Times New Roman" w:cs="Times New Roman"/>
          <w:szCs w:val="24"/>
        </w:rPr>
        <w:t xml:space="preserve"> ουσιαστικά</w:t>
      </w:r>
      <w:r>
        <w:rPr>
          <w:rFonts w:eastAsia="Times New Roman" w:cs="Times New Roman"/>
          <w:szCs w:val="24"/>
        </w:rPr>
        <w:t>,</w:t>
      </w:r>
      <w:r>
        <w:rPr>
          <w:rFonts w:eastAsia="Times New Roman" w:cs="Times New Roman"/>
          <w:szCs w:val="24"/>
        </w:rPr>
        <w:t xml:space="preserve"> «φωτογράφισαν» συγκεκριμένους ανθρώπους. Νομίζω ότι πρέπει να είμαστε πολύ</w:t>
      </w:r>
      <w:r>
        <w:rPr>
          <w:rFonts w:eastAsia="Times New Roman" w:cs="Times New Roman"/>
          <w:szCs w:val="24"/>
        </w:rPr>
        <w:t xml:space="preserve"> πιο προσεκτικοί, όταν διατυπώνουμε τέτοια επιχειρήματα.</w:t>
      </w:r>
    </w:p>
    <w:p w14:paraId="5760BE9B"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Ένα άλλο παράδειγμα είναι ότι μίλησαν για τις ιδιωτικές κλινικές</w:t>
      </w:r>
      <w:r>
        <w:rPr>
          <w:rFonts w:eastAsia="Times New Roman" w:cs="Times New Roman"/>
          <w:szCs w:val="24"/>
        </w:rPr>
        <w:t>,</w:t>
      </w:r>
      <w:r>
        <w:rPr>
          <w:rFonts w:eastAsia="Times New Roman" w:cs="Times New Roman"/>
          <w:szCs w:val="24"/>
        </w:rPr>
        <w:t xml:space="preserve"> λέγοντας πως κι εκεί υπήρχαν φωτογραφικές διατάξεις και γι’ αυτό και σε αυτό αναφέρθηκαν εκείνοι</w:t>
      </w:r>
      <w:r>
        <w:rPr>
          <w:rFonts w:eastAsia="Times New Roman" w:cs="Times New Roman"/>
          <w:szCs w:val="24"/>
        </w:rPr>
        <w:t>,</w:t>
      </w:r>
      <w:r>
        <w:rPr>
          <w:rFonts w:eastAsia="Times New Roman" w:cs="Times New Roman"/>
          <w:szCs w:val="24"/>
        </w:rPr>
        <w:t xml:space="preserve"> που με συστηματικό τρόπο -όπως αποδ</w:t>
      </w:r>
      <w:r>
        <w:rPr>
          <w:rFonts w:eastAsia="Times New Roman" w:cs="Times New Roman"/>
          <w:szCs w:val="24"/>
        </w:rPr>
        <w:t>είχθηκε, νομίζω, από τον διάλογο- στόχευαν στην υποβάθμιση της δημόσιας υγείας</w:t>
      </w:r>
      <w:r>
        <w:rPr>
          <w:rFonts w:eastAsia="Times New Roman" w:cs="Times New Roman"/>
          <w:szCs w:val="24"/>
        </w:rPr>
        <w:t>,</w:t>
      </w:r>
      <w:r>
        <w:rPr>
          <w:rFonts w:eastAsia="Times New Roman" w:cs="Times New Roman"/>
          <w:szCs w:val="24"/>
        </w:rPr>
        <w:t xml:space="preserve"> όταν επί των κυβερνήσεών τους αναπτύχθηκε και διογκώθηκε το ιδιωτικό σύστημα υγείας αλλά και τα κέρδη των ιδιωτικών κλινικών και των ιατρικών κέντρων. </w:t>
      </w:r>
    </w:p>
    <w:p w14:paraId="5760BE9C"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Σήμερα ακούσαμε, επίσης,</w:t>
      </w:r>
      <w:r>
        <w:rPr>
          <w:rFonts w:eastAsia="Times New Roman" w:cs="Times New Roman"/>
          <w:szCs w:val="24"/>
        </w:rPr>
        <w:t xml:space="preserve"> για κάποιες «ρουσφετολογικές» ρυθμίσεις. Τη μία μάλιστα που αναφερόταν στο </w:t>
      </w:r>
      <w:r>
        <w:rPr>
          <w:rFonts w:eastAsia="Times New Roman" w:cs="Times New Roman"/>
          <w:szCs w:val="24"/>
        </w:rPr>
        <w:t>«</w:t>
      </w:r>
      <w:r>
        <w:rPr>
          <w:rFonts w:eastAsia="Times New Roman" w:cs="Times New Roman"/>
          <w:szCs w:val="24"/>
        </w:rPr>
        <w:t>Ωνάσειο</w:t>
      </w:r>
      <w:r>
        <w:rPr>
          <w:rFonts w:eastAsia="Times New Roman" w:cs="Times New Roman"/>
          <w:szCs w:val="24"/>
        </w:rPr>
        <w:t>»</w:t>
      </w:r>
      <w:r>
        <w:rPr>
          <w:rFonts w:eastAsia="Times New Roman" w:cs="Times New Roman"/>
          <w:szCs w:val="24"/>
        </w:rPr>
        <w:t xml:space="preserve"> δεν την κατάλαβα. Δεν ξέρω πού υπάρχει αυτή η ρύθμιση. Και η άλλη αναφερόταν στους γιατρούς του ΠΕΔΥ. Η Δημοκρατική Συμπαράταξη, για παράδειγμα, δεν κατάλαβα ποια είναι η</w:t>
      </w:r>
      <w:r>
        <w:rPr>
          <w:rFonts w:eastAsia="Times New Roman" w:cs="Times New Roman"/>
          <w:szCs w:val="24"/>
        </w:rPr>
        <w:t xml:space="preserve"> λύση που προτείνει, ενώ από τη μεριά της Νέας Δημοκρατίας ακούστηκε από κάποια συνάδελφο ότι δημιουργούμε εμείς γιατρούς πολλών ταχυτήτων, την ώρα που εισηγητής ομολογούσε ότι αυτές οι διαφορετικές σχέσεις εργασίας υπάρχουν εδώ και τέσσερα χρόνια και αυτό</w:t>
      </w:r>
      <w:r>
        <w:rPr>
          <w:rFonts w:eastAsia="Times New Roman" w:cs="Times New Roman"/>
          <w:szCs w:val="24"/>
        </w:rPr>
        <w:t xml:space="preserve"> που εμείς προσπαθούμε να κάνουμε</w:t>
      </w:r>
      <w:r>
        <w:rPr>
          <w:rFonts w:eastAsia="Times New Roman" w:cs="Times New Roman"/>
          <w:szCs w:val="24"/>
        </w:rPr>
        <w:t>,</w:t>
      </w:r>
      <w:r>
        <w:rPr>
          <w:rFonts w:eastAsia="Times New Roman" w:cs="Times New Roman"/>
          <w:szCs w:val="24"/>
        </w:rPr>
        <w:t xml:space="preserve"> είναι να βρούμε εκείνον τον μεταβατικό δρόμο να εξορθολογίσουμε και να ρυθμίσουμε και να οδηγηθούμε σε μια ενιαία σχέση εργασίας, ει δυνατόν σε όλο το </w:t>
      </w:r>
      <w:r>
        <w:rPr>
          <w:rFonts w:eastAsia="Times New Roman" w:cs="Times New Roman"/>
          <w:szCs w:val="24"/>
        </w:rPr>
        <w:t>Ε</w:t>
      </w:r>
      <w:r>
        <w:rPr>
          <w:rFonts w:eastAsia="Times New Roman" w:cs="Times New Roman"/>
          <w:szCs w:val="24"/>
        </w:rPr>
        <w:t xml:space="preserve">θνικό </w:t>
      </w:r>
      <w:r>
        <w:rPr>
          <w:rFonts w:eastAsia="Times New Roman" w:cs="Times New Roman"/>
          <w:szCs w:val="24"/>
        </w:rPr>
        <w:t>Σ</w:t>
      </w:r>
      <w:r>
        <w:rPr>
          <w:rFonts w:eastAsia="Times New Roman" w:cs="Times New Roman"/>
          <w:szCs w:val="24"/>
        </w:rPr>
        <w:t xml:space="preserve">ύστημα </w:t>
      </w:r>
      <w:r>
        <w:rPr>
          <w:rFonts w:eastAsia="Times New Roman" w:cs="Times New Roman"/>
          <w:szCs w:val="24"/>
        </w:rPr>
        <w:t>Υ</w:t>
      </w:r>
      <w:r>
        <w:rPr>
          <w:rFonts w:eastAsia="Times New Roman" w:cs="Times New Roman"/>
          <w:szCs w:val="24"/>
        </w:rPr>
        <w:t xml:space="preserve">γείας, πλήρους και αποκλειστικής απασχόλησης. Νομίζω, </w:t>
      </w:r>
      <w:r>
        <w:rPr>
          <w:rFonts w:eastAsia="Times New Roman" w:cs="Times New Roman"/>
          <w:szCs w:val="24"/>
        </w:rPr>
        <w:t xml:space="preserve">λοιπόν, ότι όλοι πρέπει να είμαστε πολύ πιο προσεκτικοί, ιδιαίτερα όταν μιλάμε για ρουσφέτια και για φωτογραφικές διατάξεις. </w:t>
      </w:r>
    </w:p>
    <w:p w14:paraId="5760BE9D"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Ερωτηθήκαμε, επίσης, αν είμαστε υπερήφανοι για το καθεστώς εφημερίας που επικρατεί στα νοσοκομεία. Κυρίες και κύριοι συνάδελφοι, ανήκω κι εγώ και νομίζω και άλλοι στους μη επαγγελματίες της πολιτικής και να σας πω ότι έχω υπηρετήσει, όπως και άλλοι συνάδελ</w:t>
      </w:r>
      <w:r>
        <w:rPr>
          <w:rFonts w:eastAsia="Times New Roman" w:cs="Times New Roman"/>
          <w:szCs w:val="24"/>
        </w:rPr>
        <w:t>φοι δεν είμαι η μόνη- πολλά χρόνια περίπου τριάντα χρόνια στο δημόσιο νοσοκομείο</w:t>
      </w:r>
      <w:r>
        <w:rPr>
          <w:rFonts w:eastAsia="Times New Roman" w:cs="Times New Roman"/>
          <w:szCs w:val="24"/>
        </w:rPr>
        <w:t>,</w:t>
      </w:r>
      <w:r>
        <w:rPr>
          <w:rFonts w:eastAsia="Times New Roman" w:cs="Times New Roman"/>
          <w:szCs w:val="24"/>
        </w:rPr>
        <w:t xml:space="preserve"> κάνοντας ενεργό εφημερία σε ένα μεγάλο νοσοκομείο και με βιωμένη αυτή την εμπειρία να σας πω ότι</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πολλές από αυτές τις εφημερίες είναι πάρα πολύ σκληρές και για του</w:t>
      </w:r>
      <w:r>
        <w:rPr>
          <w:rFonts w:eastAsia="Times New Roman" w:cs="Times New Roman"/>
          <w:szCs w:val="24"/>
        </w:rPr>
        <w:t xml:space="preserve">ς εργαζόμενους αλλά και για τους πολίτες. </w:t>
      </w:r>
    </w:p>
    <w:p w14:paraId="5760BE9E"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Θα θυμίσω, όμως, εδώ ότι για πολλά χρόνια στο τέλος του έτους, οι εφημερίες αυτές δεν πληρώνονταν μέχρι τον Μάιο της επόμενης χρονιάς και έπρεπε να γίνουν επανειλημμένες κινητοποιήσεις των εργαζομένων για να πληρω</w:t>
      </w:r>
      <w:r>
        <w:rPr>
          <w:rFonts w:eastAsia="Times New Roman" w:cs="Times New Roman"/>
          <w:szCs w:val="24"/>
        </w:rPr>
        <w:t xml:space="preserve">θούν, αλλά τότε το θέμα αυτό δεν αναδεικνυόταν στην ατζέντα της ΠΟΕΔΗΝ, που σήμερα κάνει όλα αυτά τα αρνητικά </w:t>
      </w:r>
      <w:r>
        <w:rPr>
          <w:rFonts w:eastAsia="Times New Roman" w:cs="Times New Roman"/>
          <w:szCs w:val="24"/>
          <w:lang w:val="en-US"/>
        </w:rPr>
        <w:t>happening</w:t>
      </w:r>
      <w:r>
        <w:rPr>
          <w:rFonts w:eastAsia="Times New Roman" w:cs="Times New Roman"/>
          <w:szCs w:val="24"/>
        </w:rPr>
        <w:t xml:space="preserve"> συστηματικής απαξίωσης και συκοφάντησης του Εθνικού Συστήματος Υγείας μέσω της συκοφάντησης της ηγεσίας του Υπουργείου Υγείας. </w:t>
      </w:r>
    </w:p>
    <w:p w14:paraId="5760BE9F"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Θα πω ότ</w:t>
      </w:r>
      <w:r>
        <w:rPr>
          <w:rFonts w:eastAsia="Times New Roman" w:cs="Times New Roman"/>
          <w:szCs w:val="24"/>
        </w:rPr>
        <w:t>ι αυτό που εμείς καταφέραμε και σε προηγούμενη νομοθέτηση αλλά και τώρα, είναι να πληρώνουμε αυτά τα μικρά πράγματα, τις εφημερίες και τα νυχτερινά, στην ώρα τους, να δίνουμε και με προηγούμενες νομοθετικές ρυθμίσεις αλλά και με το παρόν νομοσχέδιο ακόμη κ</w:t>
      </w:r>
      <w:r>
        <w:rPr>
          <w:rFonts w:eastAsia="Times New Roman" w:cs="Times New Roman"/>
          <w:szCs w:val="24"/>
        </w:rPr>
        <w:t xml:space="preserve">αι αναδρομικές αμοιβές δεδουλευμένων, που αυθαίρετα είχαν περικοπεί από τις δικές σας διοικήσεις των νοσοκομείων, κάνοντας ορθή οικονομία στο σύστημα υγείας και αυξάνοντας έστω και οριακά τον προϋπολογισμό στα νοσοκομεία και στις ΥΠΕ. </w:t>
      </w:r>
    </w:p>
    <w:p w14:paraId="5760BEA0"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Επίσης μιλήσατε για </w:t>
      </w:r>
      <w:r>
        <w:rPr>
          <w:rFonts w:eastAsia="Times New Roman" w:cs="Times New Roman"/>
          <w:szCs w:val="24"/>
        </w:rPr>
        <w:t>κομματικούς στρατούς. Δεν ξέρω πού ακριβώς είναι αυτοί οι κομματικοί στρατοί. Φαντάζομαι ότι δεν αναφέρεστε στις προσλήψεις</w:t>
      </w:r>
      <w:r>
        <w:rPr>
          <w:rFonts w:eastAsia="Times New Roman" w:cs="Times New Roman"/>
          <w:szCs w:val="24"/>
        </w:rPr>
        <w:t>,</w:t>
      </w:r>
      <w:r>
        <w:rPr>
          <w:rFonts w:eastAsia="Times New Roman" w:cs="Times New Roman"/>
          <w:szCs w:val="24"/>
        </w:rPr>
        <w:t xml:space="preserve"> που για πρώτη φορά μετά από πολλά χρόνια γίνονται στο Εθνικό Σύστημα Υγείας. Προφανώς δεν αναφέρεστε στους εκατόν ογδόντα επτά νέου</w:t>
      </w:r>
      <w:r>
        <w:rPr>
          <w:rFonts w:eastAsia="Times New Roman" w:cs="Times New Roman"/>
          <w:szCs w:val="24"/>
        </w:rPr>
        <w:t>ς διασώστες του ΕΚΑΒ, στους διακόσιους πενήντα γιατρούς μόνιμου προσωπικού που ήδη έχουν αναλάβει υπηρεσία στα νοσοκομεία και τα κέντρα υγείας, στις επτακόσιες πενήντα επτά νέες θέσεις μονίμων γιατρών του ΕΣΥ που ενέκρινε το Υπουργείο Υγείας, στους οκτακόσ</w:t>
      </w:r>
      <w:r>
        <w:rPr>
          <w:rFonts w:eastAsia="Times New Roman" w:cs="Times New Roman"/>
          <w:szCs w:val="24"/>
        </w:rPr>
        <w:t>ιους πενήντα εργαζόμενους σε θέσεις μόνιμου νοσηλευτικού και λοιπού προσωπικού από τις προκηρύξεις του 2015, στους πενήντα τρεις γιατρούς και εκατόν ενενήντα έναν νοσηλευτές με διετή σύμβαση εργασίας μέσω του ΚΕΕΛΠΝΟ για τις ΜΕΘ και τις ΜΕΝΝ, στις εκατόν τ</w:t>
      </w:r>
      <w:r>
        <w:rPr>
          <w:rFonts w:eastAsia="Times New Roman" w:cs="Times New Roman"/>
          <w:szCs w:val="24"/>
        </w:rPr>
        <w:t>ριάντα θέσεις που αφορούσαν το ιατρονοσηλευτικό και λοιπό προσωπικό στο Νοσοκομείο Σαντορίνης και, προφανώς, ελπίζω ότι δεν αναφέρεστε στους ήδη υπηρετούντες δύο χιλιάδες διακόσιους εξήντα επτά επικουρικούς γιατρούς.</w:t>
      </w:r>
    </w:p>
    <w:p w14:paraId="5760BEA1" w14:textId="77777777" w:rsidR="003F14BB" w:rsidRDefault="00F37CA6">
      <w:pPr>
        <w:spacing w:line="600" w:lineRule="auto"/>
        <w:ind w:firstLine="720"/>
        <w:jc w:val="both"/>
        <w:rPr>
          <w:rFonts w:eastAsia="Times New Roman" w:cs="Times New Roman"/>
          <w:szCs w:val="24"/>
        </w:rPr>
      </w:pPr>
      <w:r>
        <w:rPr>
          <w:rFonts w:eastAsia="Times New Roman" w:cs="Times New Roman"/>
          <w:bCs/>
          <w:shd w:val="clear" w:color="auto" w:fill="FFFFFF"/>
        </w:rPr>
        <w:t>Τέλος, ένα μικρό σχόλιο για αυτές τις π</w:t>
      </w:r>
      <w:r>
        <w:rPr>
          <w:rFonts w:eastAsia="Times New Roman" w:cs="Times New Roman"/>
          <w:bCs/>
          <w:shd w:val="clear" w:color="auto" w:fill="FFFFFF"/>
        </w:rPr>
        <w:t>ροκηρύξεις των τεσσάρων χιλιάδων θέσεων μακροχρόνια ανέργων</w:t>
      </w:r>
      <w:r>
        <w:rPr>
          <w:rFonts w:eastAsia="Times New Roman" w:cs="Times New Roman"/>
          <w:szCs w:val="24"/>
        </w:rPr>
        <w:t xml:space="preserve"> στο δημόσιο σύστημα υγείας.</w:t>
      </w:r>
    </w:p>
    <w:p w14:paraId="5760BEA2" w14:textId="77777777" w:rsidR="003F14BB" w:rsidRDefault="00F37CA6">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Και κλείνετε με αυτό, έτσι; </w:t>
      </w:r>
    </w:p>
    <w:p w14:paraId="5760BEA3"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 </w:t>
      </w:r>
    </w:p>
    <w:p w14:paraId="5760BEA4"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Έγινε πολύ μεγάλη </w:t>
      </w:r>
      <w:r>
        <w:rPr>
          <w:rFonts w:eastAsia="Times New Roman"/>
          <w:szCs w:val="24"/>
        </w:rPr>
        <w:t>συζήτηση</w:t>
      </w:r>
      <w:r>
        <w:rPr>
          <w:rFonts w:eastAsia="Times New Roman" w:cs="Times New Roman"/>
          <w:szCs w:val="24"/>
        </w:rPr>
        <w:t xml:space="preserve"> για αυτή την προκήρυξη και θα έλεγα με λανθασμένο τρόπο. Μάλιστα εδώ σήμερα καλούμαστε να ψηφίσουμε και την τροπολογία της κ</w:t>
      </w:r>
      <w:r>
        <w:rPr>
          <w:rFonts w:eastAsia="Times New Roman" w:cs="Times New Roman"/>
          <w:szCs w:val="24"/>
        </w:rPr>
        <w:t>.</w:t>
      </w:r>
      <w:r>
        <w:rPr>
          <w:rFonts w:eastAsia="Times New Roman" w:cs="Times New Roman"/>
          <w:szCs w:val="24"/>
        </w:rPr>
        <w:t xml:space="preserve"> Αντωνοπούλου, που ελαττώνει τον χρόνο της μακροχρόνιας ανεργίας, για να δώσει τη δυνατότητα να προσληφθούν στις κενές θέσεις που </w:t>
      </w:r>
      <w:r>
        <w:rPr>
          <w:rFonts w:eastAsia="Times New Roman" w:cs="Times New Roman"/>
          <w:szCs w:val="24"/>
        </w:rPr>
        <w:t>παρέμειναν εκεί άνθρωποι άνεργοι, που μπορούν να βοηθήσουν το σύστημα.</w:t>
      </w:r>
    </w:p>
    <w:p w14:paraId="5760BEA5"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Νομίζω ότι </w:t>
      </w:r>
      <w:r>
        <w:rPr>
          <w:rFonts w:eastAsia="Times New Roman"/>
          <w:bCs/>
        </w:rPr>
        <w:t>είναι</w:t>
      </w:r>
      <w:r>
        <w:rPr>
          <w:rFonts w:eastAsia="Times New Roman" w:cs="Times New Roman"/>
          <w:szCs w:val="24"/>
        </w:rPr>
        <w:t xml:space="preserve"> τελείως λαθεμένος τρόπος να διαπομπεύουμε ανθρώπους, που</w:t>
      </w:r>
      <w:r>
        <w:rPr>
          <w:rFonts w:eastAsia="Times New Roman" w:cs="Times New Roman"/>
          <w:szCs w:val="24"/>
        </w:rPr>
        <w:t>,</w:t>
      </w:r>
      <w:r>
        <w:rPr>
          <w:rFonts w:eastAsia="Times New Roman" w:cs="Times New Roman"/>
          <w:szCs w:val="24"/>
        </w:rPr>
        <w:t xml:space="preserve"> πράγματι, όντας άνεργοι πολλά χρόνια και σε μεγάλη ηλικία, αναζητούν μια θέση εργασίας και στο δημόσιο νοσοκομ</w:t>
      </w:r>
      <w:r>
        <w:rPr>
          <w:rFonts w:eastAsia="Times New Roman" w:cs="Times New Roman"/>
          <w:szCs w:val="24"/>
        </w:rPr>
        <w:t>είο και που σαν βοηθητικό προσωπικό μπορούν ουσιαστικά να βοηθήσουν. Γιατί δεν μπορεί μια μεγάλη γυναίκα να ανταποκριθεί στα καθήκοντα μιας βοηθού θαλάμου; Νομίζω ότι αυτό</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w:t>
      </w:r>
      <w:r>
        <w:rPr>
          <w:rFonts w:eastAsia="Times New Roman"/>
          <w:bCs/>
        </w:rPr>
        <w:t>είναι</w:t>
      </w:r>
      <w:r>
        <w:rPr>
          <w:rFonts w:eastAsia="Times New Roman" w:cs="Times New Roman"/>
          <w:szCs w:val="24"/>
        </w:rPr>
        <w:t xml:space="preserve"> κάτι το οποίο μας πληγώνει όλους και θεωρώ ότι δεν πρέπει να προσ</w:t>
      </w:r>
      <w:r>
        <w:rPr>
          <w:rFonts w:eastAsia="Times New Roman" w:cs="Times New Roman"/>
          <w:szCs w:val="24"/>
        </w:rPr>
        <w:t xml:space="preserve">εγγίζεται με αυτόν τον τρόπο. </w:t>
      </w:r>
    </w:p>
    <w:p w14:paraId="5760BEA6"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Τέλος, θέλω να πω δυο κουβέντες και για αυτή τη ρύθμιση για τους </w:t>
      </w:r>
      <w:r>
        <w:rPr>
          <w:rFonts w:eastAsia="Times New Roman" w:cs="Times New Roman"/>
          <w:szCs w:val="24"/>
        </w:rPr>
        <w:t>ι</w:t>
      </w:r>
      <w:r>
        <w:rPr>
          <w:rFonts w:eastAsia="Times New Roman" w:cs="Times New Roman"/>
          <w:szCs w:val="24"/>
        </w:rPr>
        <w:t xml:space="preserve">ατρικούς </w:t>
      </w:r>
      <w:r>
        <w:rPr>
          <w:rFonts w:eastAsia="Times New Roman" w:cs="Times New Roman"/>
          <w:szCs w:val="24"/>
        </w:rPr>
        <w:t>σ</w:t>
      </w:r>
      <w:r>
        <w:rPr>
          <w:rFonts w:eastAsia="Times New Roman" w:cs="Times New Roman"/>
          <w:szCs w:val="24"/>
        </w:rPr>
        <w:t>υλλόγους που δεν κατάλαβα, κύριε Πρόεδρε, γιατί ήρθε τώρα. Δ</w:t>
      </w:r>
      <w:r>
        <w:rPr>
          <w:rFonts w:eastAsia="Times New Roman" w:cs="Times New Roman"/>
        </w:rPr>
        <w:t>ηλαδή</w:t>
      </w:r>
      <w:r>
        <w:rPr>
          <w:rFonts w:eastAsia="Times New Roman" w:cs="Times New Roman"/>
          <w:szCs w:val="24"/>
        </w:rPr>
        <w:t xml:space="preserve"> στις </w:t>
      </w:r>
      <w:r>
        <w:rPr>
          <w:rFonts w:eastAsia="Times New Roman" w:cs="Times New Roman"/>
          <w:szCs w:val="24"/>
        </w:rPr>
        <w:t>ε</w:t>
      </w:r>
      <w:r>
        <w:rPr>
          <w:rFonts w:eastAsia="Times New Roman" w:cs="Times New Roman"/>
          <w:szCs w:val="24"/>
        </w:rPr>
        <w:t>πιτροπές υπήρχε μια πολύ θετική…</w:t>
      </w:r>
    </w:p>
    <w:p w14:paraId="5760BEA7" w14:textId="77777777" w:rsidR="003F14BB" w:rsidRDefault="00F37CA6">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Εμένα γιατί</w:t>
      </w:r>
      <w:r>
        <w:rPr>
          <w:rFonts w:eastAsia="Times New Roman" w:cs="Times New Roman"/>
          <w:szCs w:val="24"/>
        </w:rPr>
        <w:t xml:space="preserve"> με ρωτάτε; Τους Υπουργούς ρωτήστε.</w:t>
      </w:r>
    </w:p>
    <w:p w14:paraId="5760BEA8"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ΜΕΡΟΠΗ ΤΖΟΥΦΗ: </w:t>
      </w:r>
      <w:r>
        <w:rPr>
          <w:rFonts w:eastAsia="Times New Roman" w:cs="Times New Roman"/>
          <w:szCs w:val="24"/>
        </w:rPr>
        <w:t xml:space="preserve">Ρωτάω τους συναδέλφους, τέλος πάντων, που έθεσαν το θέμα. Διότι στις </w:t>
      </w:r>
      <w:r>
        <w:rPr>
          <w:rFonts w:eastAsia="Times New Roman" w:cs="Times New Roman"/>
          <w:szCs w:val="24"/>
        </w:rPr>
        <w:t>ε</w:t>
      </w:r>
      <w:r>
        <w:rPr>
          <w:rFonts w:eastAsia="Times New Roman" w:cs="Times New Roman"/>
          <w:szCs w:val="24"/>
        </w:rPr>
        <w:t>πιτροπές ήρθε ο ίδιος ο εκπρόσωπος του Πανελλήνιου Ιατρικού Συλλόγου και δεν άκουσα να γίνει καμμ</w:t>
      </w:r>
      <w:r>
        <w:rPr>
          <w:rFonts w:eastAsia="Times New Roman" w:cs="Times New Roman"/>
          <w:szCs w:val="24"/>
        </w:rPr>
        <w:t>ιά</w:t>
      </w:r>
      <w:r>
        <w:rPr>
          <w:rFonts w:eastAsia="Times New Roman" w:cs="Times New Roman"/>
          <w:szCs w:val="24"/>
        </w:rPr>
        <w:t xml:space="preserve"> ερώτηση και να εκφραστεί καμμ</w:t>
      </w:r>
      <w:r>
        <w:rPr>
          <w:rFonts w:eastAsia="Times New Roman" w:cs="Times New Roman"/>
          <w:szCs w:val="24"/>
        </w:rPr>
        <w:t>ιά</w:t>
      </w:r>
      <w:r>
        <w:rPr>
          <w:rFonts w:eastAsia="Times New Roman" w:cs="Times New Roman"/>
          <w:szCs w:val="24"/>
        </w:rPr>
        <w:t xml:space="preserve"> αρν</w:t>
      </w:r>
      <w:r>
        <w:rPr>
          <w:rFonts w:eastAsia="Times New Roman" w:cs="Times New Roman"/>
          <w:szCs w:val="24"/>
        </w:rPr>
        <w:t xml:space="preserve">ητική κρίση. Δεν ξέρω τι προέκυψε στη συνέχεια. </w:t>
      </w:r>
    </w:p>
    <w:p w14:paraId="5760BEA9"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Αναφέρεται στην ηλεκτρονική διασύνδεση των </w:t>
      </w:r>
      <w:r>
        <w:rPr>
          <w:rFonts w:eastAsia="Times New Roman" w:cs="Times New Roman"/>
          <w:szCs w:val="24"/>
        </w:rPr>
        <w:t>ι</w:t>
      </w:r>
      <w:r>
        <w:rPr>
          <w:rFonts w:eastAsia="Times New Roman" w:cs="Times New Roman"/>
          <w:szCs w:val="24"/>
        </w:rPr>
        <w:t xml:space="preserve">ατρικών </w:t>
      </w:r>
      <w:r>
        <w:rPr>
          <w:rFonts w:eastAsia="Times New Roman" w:cs="Times New Roman"/>
          <w:szCs w:val="24"/>
        </w:rPr>
        <w:t>σ</w:t>
      </w:r>
      <w:r>
        <w:rPr>
          <w:rFonts w:eastAsia="Times New Roman" w:cs="Times New Roman"/>
          <w:szCs w:val="24"/>
        </w:rPr>
        <w:t xml:space="preserve">υλλόγων με τον Πανελλήνιο Ιατρικό Σύλλογο. Ποιο </w:t>
      </w:r>
      <w:r>
        <w:rPr>
          <w:rFonts w:eastAsia="Times New Roman"/>
          <w:bCs/>
        </w:rPr>
        <w:t>είναι</w:t>
      </w:r>
      <w:r>
        <w:rPr>
          <w:rFonts w:eastAsia="Times New Roman" w:cs="Times New Roman"/>
          <w:szCs w:val="24"/>
        </w:rPr>
        <w:t xml:space="preserve"> το πρόβλημα; Ότι θα αποκτήσει ο Πανελλήνιος Ιατρικός Σύλλογος μια ολοκληρωμένη βάση των δεδομένων όλ</w:t>
      </w:r>
      <w:r>
        <w:rPr>
          <w:rFonts w:eastAsia="Times New Roman" w:cs="Times New Roman"/>
          <w:szCs w:val="24"/>
        </w:rPr>
        <w:t>ων των στοιχείων των γιατρών, δεδομένου ότι οι γιατροί σήμερα με την απελευθέρωση του ιατρικού επαγγέλματος που εσείς κάνατε</w:t>
      </w:r>
      <w:r>
        <w:rPr>
          <w:rFonts w:eastAsia="Times New Roman" w:cs="Times New Roman"/>
          <w:szCs w:val="24"/>
        </w:rPr>
        <w:t>,</w:t>
      </w:r>
      <w:r>
        <w:rPr>
          <w:rFonts w:eastAsia="Times New Roman" w:cs="Times New Roman"/>
          <w:szCs w:val="24"/>
        </w:rPr>
        <w:t xml:space="preserve"> μπορούν να ασκούν το επάγγελμα σε όλη την Ελλάδα και παντού; </w:t>
      </w:r>
    </w:p>
    <w:p w14:paraId="5760BEAA" w14:textId="77777777" w:rsidR="003F14BB" w:rsidRDefault="00F37CA6">
      <w:pPr>
        <w:spacing w:line="600" w:lineRule="auto"/>
        <w:ind w:firstLine="720"/>
        <w:jc w:val="both"/>
        <w:rPr>
          <w:rFonts w:eastAsia="Times New Roman" w:cs="Times New Roman"/>
          <w:szCs w:val="24"/>
        </w:rPr>
      </w:pPr>
      <w:r>
        <w:rPr>
          <w:rFonts w:eastAsia="Times New Roman" w:cs="Times New Roman"/>
        </w:rPr>
        <w:t>Δηλαδή</w:t>
      </w:r>
      <w:r>
        <w:rPr>
          <w:rFonts w:eastAsia="Times New Roman" w:cs="Times New Roman"/>
          <w:szCs w:val="24"/>
        </w:rPr>
        <w:t xml:space="preserve"> μπορεί να υπάρχει ένας γιατρός που να </w:t>
      </w:r>
      <w:r>
        <w:rPr>
          <w:rFonts w:eastAsia="Times New Roman"/>
          <w:bCs/>
        </w:rPr>
        <w:t>είναι</w:t>
      </w:r>
      <w:r>
        <w:rPr>
          <w:rFonts w:eastAsia="Times New Roman" w:cs="Times New Roman"/>
          <w:szCs w:val="24"/>
        </w:rPr>
        <w:t xml:space="preserve"> γραμμένος στον Ια</w:t>
      </w:r>
      <w:r>
        <w:rPr>
          <w:rFonts w:eastAsia="Times New Roman" w:cs="Times New Roman"/>
          <w:szCs w:val="24"/>
        </w:rPr>
        <w:t xml:space="preserve">τρικό Σύλλογο Ιωαννίνων, να ασκεί το επάγγελμα στη Ρόδο, να καλείται για σοβαρό πειθαρχικό παράπτωμα και να μην ξέρει κανείς πώς θα τον αναζητήσει και πώς θα τον βρει και πού </w:t>
      </w:r>
      <w:r>
        <w:rPr>
          <w:rFonts w:eastAsia="Times New Roman"/>
          <w:bCs/>
        </w:rPr>
        <w:t>είναι</w:t>
      </w:r>
      <w:r>
        <w:rPr>
          <w:rFonts w:eastAsia="Times New Roman" w:cs="Times New Roman"/>
          <w:szCs w:val="24"/>
        </w:rPr>
        <w:t xml:space="preserve"> γραμμένος και πώς θα αποδώσει τις ευθύνες. Νομίζω, </w:t>
      </w:r>
      <w:r>
        <w:rPr>
          <w:rFonts w:eastAsia="Times New Roman" w:cs="Times New Roman"/>
        </w:rPr>
        <w:t>δηλαδή</w:t>
      </w:r>
      <w:r>
        <w:rPr>
          <w:rFonts w:eastAsia="Times New Roman" w:cs="Times New Roman"/>
          <w:szCs w:val="24"/>
        </w:rPr>
        <w:t xml:space="preserve"> πραγματικά, ότι δ</w:t>
      </w:r>
      <w:r>
        <w:rPr>
          <w:rFonts w:eastAsia="Times New Roman" w:cs="Times New Roman"/>
          <w:szCs w:val="24"/>
        </w:rPr>
        <w:t xml:space="preserve">εν καταλαβαίνω ποιο </w:t>
      </w:r>
      <w:r>
        <w:rPr>
          <w:rFonts w:eastAsia="Times New Roman"/>
          <w:bCs/>
        </w:rPr>
        <w:t>είναι το θέμα</w:t>
      </w:r>
      <w:r>
        <w:rPr>
          <w:rFonts w:eastAsia="Times New Roman" w:cs="Times New Roman"/>
          <w:szCs w:val="24"/>
        </w:rPr>
        <w:t xml:space="preserve">. </w:t>
      </w:r>
    </w:p>
    <w:p w14:paraId="5760BEAB" w14:textId="77777777" w:rsidR="003F14BB" w:rsidRDefault="00F37CA6">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Κυρία Τζούφη, σας παρακαλώ, κλείστε. </w:t>
      </w:r>
    </w:p>
    <w:p w14:paraId="5760BEAC"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ΜΕΡΟΠΗ ΤΖΟΥΦΗ: </w:t>
      </w:r>
      <w:r>
        <w:rPr>
          <w:rFonts w:eastAsia="Times New Roman" w:cs="Times New Roman"/>
          <w:szCs w:val="24"/>
        </w:rPr>
        <w:t xml:space="preserve">Κλείνω. Ήταν έτσι και αλλιώς υποχρέωση, η οποία προβλέπεται νομικά, να υπάρχει αλληλεπίδραση των δεδομένων των </w:t>
      </w:r>
      <w:r>
        <w:rPr>
          <w:rFonts w:eastAsia="Times New Roman" w:cs="Times New Roman"/>
          <w:szCs w:val="24"/>
        </w:rPr>
        <w:t>ιατρικών</w:t>
      </w:r>
      <w:r>
        <w:rPr>
          <w:rFonts w:eastAsia="Times New Roman" w:cs="Times New Roman"/>
          <w:szCs w:val="24"/>
        </w:rPr>
        <w:t xml:space="preserve"> </w:t>
      </w:r>
      <w:r>
        <w:rPr>
          <w:rFonts w:eastAsia="Times New Roman" w:cs="Times New Roman"/>
          <w:szCs w:val="24"/>
        </w:rPr>
        <w:t xml:space="preserve">συλλόγων </w:t>
      </w:r>
      <w:r>
        <w:rPr>
          <w:rFonts w:eastAsia="Times New Roman" w:cs="Times New Roman"/>
          <w:szCs w:val="24"/>
        </w:rPr>
        <w:t xml:space="preserve">με τον Πανελλήνιο Ιατρικό Σύλλογο. </w:t>
      </w:r>
    </w:p>
    <w:p w14:paraId="5760BEAD" w14:textId="77777777" w:rsidR="003F14BB" w:rsidRDefault="00F37CA6">
      <w:pPr>
        <w:spacing w:line="600" w:lineRule="auto"/>
        <w:ind w:firstLine="720"/>
        <w:jc w:val="both"/>
        <w:rPr>
          <w:rFonts w:eastAsia="Times New Roman" w:cs="Times New Roman"/>
          <w:szCs w:val="24"/>
        </w:rPr>
      </w:pPr>
      <w:r>
        <w:rPr>
          <w:rFonts w:eastAsia="Times New Roman" w:cs="Times New Roman"/>
          <w:bCs/>
          <w:shd w:val="clear" w:color="auto" w:fill="FFFFFF"/>
        </w:rPr>
        <w:t xml:space="preserve">Επίσης, </w:t>
      </w:r>
      <w:r>
        <w:rPr>
          <w:rFonts w:eastAsia="Times New Roman" w:cs="Times New Roman"/>
          <w:szCs w:val="24"/>
        </w:rPr>
        <w:t xml:space="preserve">αυτό </w:t>
      </w:r>
      <w:r>
        <w:rPr>
          <w:rFonts w:eastAsia="Times New Roman"/>
          <w:bCs/>
        </w:rPr>
        <w:t>είναι</w:t>
      </w:r>
      <w:r>
        <w:rPr>
          <w:rFonts w:eastAsia="Times New Roman" w:cs="Times New Roman"/>
          <w:szCs w:val="24"/>
        </w:rPr>
        <w:t xml:space="preserve"> απολύτως απαραίτητο, διότι αλλιώς δεν μπορεί να δοθεί αυτό το πιστοποιητικό ορθής άσκηση</w:t>
      </w:r>
      <w:r>
        <w:rPr>
          <w:rFonts w:eastAsia="Times New Roman" w:cs="Times New Roman"/>
          <w:szCs w:val="24"/>
        </w:rPr>
        <w:t>ς</w:t>
      </w:r>
      <w:r>
        <w:rPr>
          <w:rFonts w:eastAsia="Times New Roman" w:cs="Times New Roman"/>
          <w:szCs w:val="24"/>
        </w:rPr>
        <w:t xml:space="preserve"> του επαγγέλματος, εάν κάποιος ασκεί το επάγγελμα, όπως πριν, σε περισσότερους από ένα</w:t>
      </w:r>
      <w:r>
        <w:rPr>
          <w:rFonts w:eastAsia="Times New Roman" w:cs="Times New Roman"/>
          <w:szCs w:val="24"/>
        </w:rPr>
        <w:t>ν</w:t>
      </w:r>
      <w:r>
        <w:rPr>
          <w:rFonts w:eastAsia="Times New Roman" w:cs="Times New Roman"/>
          <w:szCs w:val="24"/>
        </w:rPr>
        <w:t xml:space="preserve"> </w:t>
      </w:r>
      <w:r>
        <w:rPr>
          <w:rFonts w:eastAsia="Times New Roman" w:cs="Times New Roman"/>
          <w:szCs w:val="24"/>
        </w:rPr>
        <w:t>ιατρικούς συλλόγους</w:t>
      </w:r>
      <w:r>
        <w:rPr>
          <w:rFonts w:eastAsia="Times New Roman" w:cs="Times New Roman"/>
          <w:szCs w:val="24"/>
        </w:rPr>
        <w:t xml:space="preserve">. </w:t>
      </w:r>
    </w:p>
    <w:p w14:paraId="5760BEAE"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Κα</w:t>
      </w:r>
      <w:r>
        <w:rPr>
          <w:rFonts w:eastAsia="Times New Roman" w:cs="Times New Roman"/>
          <w:szCs w:val="24"/>
        </w:rPr>
        <w:t>ι εδώ από ό,τι διαβάζω, γιατί έχω μπροστά μου το Δελτίο του Πανελλήνιου Ιατρικού Συλλόγου…</w:t>
      </w:r>
    </w:p>
    <w:p w14:paraId="5760BEAF" w14:textId="77777777" w:rsidR="003F14BB" w:rsidRDefault="00F37CA6">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Παρακαλώ, ολοκληρώστε.</w:t>
      </w:r>
    </w:p>
    <w:p w14:paraId="5760BEB0"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ΜΕΡΟΠΗ ΤΖΟΥΦΗ: </w:t>
      </w:r>
      <w:r>
        <w:rPr>
          <w:rFonts w:eastAsia="Times New Roman" w:cs="Times New Roman"/>
          <w:szCs w:val="24"/>
        </w:rPr>
        <w:t xml:space="preserve">Κλείνω με αυτό. </w:t>
      </w:r>
    </w:p>
    <w:p w14:paraId="5760BEB1" w14:textId="77777777" w:rsidR="003F14BB" w:rsidRDefault="00F37CA6">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Άλλο ανοχή και άλλο διπλάσιος χρόνος. Δεν μπ</w:t>
      </w:r>
      <w:r>
        <w:rPr>
          <w:rFonts w:eastAsia="Times New Roman" w:cs="Times New Roman"/>
          <w:szCs w:val="24"/>
        </w:rPr>
        <w:t xml:space="preserve">ορώ να το αφήσω. </w:t>
      </w:r>
    </w:p>
    <w:p w14:paraId="5760BEB2"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ΜΕΡΟΠΗ ΤΖΟΥΦΗ: </w:t>
      </w:r>
      <w:r>
        <w:rPr>
          <w:rFonts w:eastAsia="Times New Roman" w:cs="Times New Roman"/>
          <w:szCs w:val="24"/>
        </w:rPr>
        <w:t xml:space="preserve">Ναι, τελειώνω. Λέει ότι </w:t>
      </w:r>
      <w:r>
        <w:rPr>
          <w:rFonts w:eastAsia="Times New Roman"/>
          <w:bCs/>
        </w:rPr>
        <w:t>έχει</w:t>
      </w:r>
      <w:r>
        <w:rPr>
          <w:rFonts w:eastAsia="Times New Roman" w:cs="Times New Roman"/>
          <w:szCs w:val="24"/>
        </w:rPr>
        <w:t xml:space="preserve"> ληφθεί εδώ και αρκετό καιρό η απόφαση, </w:t>
      </w:r>
      <w:r>
        <w:rPr>
          <w:rFonts w:eastAsia="Times New Roman"/>
          <w:bCs/>
        </w:rPr>
        <w:t>έχει</w:t>
      </w:r>
      <w:r>
        <w:rPr>
          <w:rFonts w:eastAsia="Times New Roman" w:cs="Times New Roman"/>
          <w:szCs w:val="24"/>
        </w:rPr>
        <w:t xml:space="preserve"> υποβληθεί ως αίτημα στο Υπουργείο Υγείας και </w:t>
      </w:r>
      <w:r>
        <w:rPr>
          <w:rFonts w:eastAsia="Times New Roman"/>
          <w:bCs/>
        </w:rPr>
        <w:t>είναι</w:t>
      </w:r>
      <w:r>
        <w:rPr>
          <w:rFonts w:eastAsia="Times New Roman" w:cs="Times New Roman"/>
          <w:szCs w:val="24"/>
        </w:rPr>
        <w:t xml:space="preserve"> γνωστή στα μέλη. Ε</w:t>
      </w:r>
      <w:r>
        <w:rPr>
          <w:rFonts w:eastAsia="Times New Roman" w:cs="Times New Roman"/>
          <w:bCs/>
          <w:shd w:val="clear" w:color="auto" w:fill="FFFFFF"/>
        </w:rPr>
        <w:t xml:space="preserve">ν πάση περιπτώσει, </w:t>
      </w:r>
      <w:r>
        <w:rPr>
          <w:rFonts w:eastAsia="Times New Roman" w:cs="Times New Roman"/>
          <w:szCs w:val="24"/>
        </w:rPr>
        <w:t xml:space="preserve">δεν καταλαβαίνω γιατί δημιουργήθηκε όλο αυτό το θέμα. </w:t>
      </w:r>
    </w:p>
    <w:p w14:paraId="5760BEB3" w14:textId="77777777" w:rsidR="003F14BB" w:rsidRDefault="00F37CA6">
      <w:pPr>
        <w:spacing w:line="600" w:lineRule="auto"/>
        <w:ind w:firstLine="720"/>
        <w:jc w:val="both"/>
        <w:rPr>
          <w:rFonts w:eastAsia="Times New Roman" w:cs="Times New Roman"/>
          <w:szCs w:val="24"/>
        </w:rPr>
      </w:pPr>
      <w:r>
        <w:rPr>
          <w:rFonts w:eastAsia="Times New Roman" w:cs="Times New Roman"/>
        </w:rPr>
        <w:t>Ευχαρισ</w:t>
      </w:r>
      <w:r>
        <w:rPr>
          <w:rFonts w:eastAsia="Times New Roman" w:cs="Times New Roman"/>
        </w:rPr>
        <w:t>τώ πολύ</w:t>
      </w:r>
      <w:r>
        <w:rPr>
          <w:rFonts w:eastAsia="Times New Roman" w:cs="Times New Roman"/>
          <w:szCs w:val="24"/>
        </w:rPr>
        <w:t>.</w:t>
      </w:r>
    </w:p>
    <w:p w14:paraId="5760BEB4" w14:textId="77777777" w:rsidR="003F14BB" w:rsidRDefault="00F37CA6">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Επειδή διετέλεσα εννιά χρόνια Γενικός Γραμματέας του Πανελλήνιου Ιατρικού Συλλόγου, σας λέω ότι υπάρχει η άλλη πλευρά του λόφου και υπάρχει και θέμα. Έτσι; Απλά, επειδή με ρωτήσατε.</w:t>
      </w:r>
    </w:p>
    <w:p w14:paraId="5760BEB5"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Πάμε τώρα στον κ. Λοβέρδο. Είπα </w:t>
      </w:r>
      <w:r>
        <w:rPr>
          <w:rFonts w:eastAsia="Times New Roman" w:cs="Times New Roman"/>
          <w:szCs w:val="24"/>
        </w:rPr>
        <w:t xml:space="preserve">ότι θα πηγαίνουμε εναλλάξ. </w:t>
      </w:r>
    </w:p>
    <w:p w14:paraId="5760BEB6"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Γιατί, κύριε Πρόεδρε, εγώ; </w:t>
      </w:r>
    </w:p>
    <w:p w14:paraId="5760BEB7" w14:textId="77777777" w:rsidR="003F14BB" w:rsidRDefault="00F37CA6">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Εάν δεν θέλετε, περιμένετε. Εγώ είπα για </w:t>
      </w:r>
      <w:r>
        <w:rPr>
          <w:rFonts w:eastAsia="Times New Roman" w:cs="Times New Roman"/>
          <w:szCs w:val="24"/>
          <w:lang w:val="en-US"/>
        </w:rPr>
        <w:t>fair</w:t>
      </w:r>
      <w:r>
        <w:rPr>
          <w:rFonts w:eastAsia="Times New Roman" w:cs="Times New Roman"/>
          <w:szCs w:val="24"/>
        </w:rPr>
        <w:t xml:space="preserve"> </w:t>
      </w:r>
      <w:r>
        <w:rPr>
          <w:rFonts w:eastAsia="Times New Roman" w:cs="Times New Roman"/>
          <w:szCs w:val="24"/>
          <w:lang w:val="en-US"/>
        </w:rPr>
        <w:t>play</w:t>
      </w:r>
      <w:r>
        <w:rPr>
          <w:rFonts w:eastAsia="Times New Roman" w:cs="Times New Roman"/>
          <w:szCs w:val="24"/>
        </w:rPr>
        <w:t xml:space="preserve">, να μιλάει ένας εισηγητής και ένας Κοινοβουλευτικός </w:t>
      </w:r>
      <w:r>
        <w:rPr>
          <w:rFonts w:eastAsia="Times New Roman" w:cs="Times New Roman"/>
          <w:szCs w:val="24"/>
        </w:rPr>
        <w:t>Εκπρόσωπος.</w:t>
      </w:r>
    </w:p>
    <w:p w14:paraId="5760BEB8"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Ναι, αλλά σας πα</w:t>
      </w:r>
      <w:r>
        <w:rPr>
          <w:rFonts w:eastAsia="Times New Roman" w:cs="Times New Roman"/>
          <w:szCs w:val="24"/>
        </w:rPr>
        <w:t xml:space="preserve">ρακαλώ για κάτι. Να μιλήσει πριν από μένα ο κ. Γρηγοράκος και μετά εγώ. Γιατί θέλω να δω τι θα πει, να μην επαναλάβω κάτι. </w:t>
      </w:r>
    </w:p>
    <w:p w14:paraId="5760BEB9" w14:textId="77777777" w:rsidR="003F14BB" w:rsidRDefault="00F37CA6">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Δεν αντέδρασε κανείς. Εγώ είπα για καλύτερα να μιλάει ένας και ένας. Τότε, θα εξαντλήσω όλους τους ειδικούς αγορητές, όσους θέλουν να μιλήσουν, και μετά θα ξεκινήσουν οι Κοινοβουλευτικοί Εκπρόσωποι. Εγώ είπα, για να σας διευκολύνω, να μιλάει ένας και ένας</w:t>
      </w:r>
      <w:r>
        <w:rPr>
          <w:rFonts w:eastAsia="Times New Roman" w:cs="Times New Roman"/>
          <w:szCs w:val="24"/>
        </w:rPr>
        <w:t xml:space="preserve">. Δεν </w:t>
      </w:r>
      <w:r>
        <w:rPr>
          <w:rFonts w:eastAsia="Times New Roman"/>
          <w:bCs/>
        </w:rPr>
        <w:t>είναι</w:t>
      </w:r>
      <w:r>
        <w:rPr>
          <w:rFonts w:eastAsia="Times New Roman" w:cs="Times New Roman"/>
          <w:szCs w:val="24"/>
        </w:rPr>
        <w:t xml:space="preserve"> θέμα προς </w:t>
      </w:r>
      <w:r>
        <w:rPr>
          <w:rFonts w:eastAsia="Times New Roman"/>
          <w:szCs w:val="24"/>
        </w:rPr>
        <w:t>συζήτηση</w:t>
      </w:r>
      <w:r>
        <w:rPr>
          <w:rFonts w:eastAsia="Times New Roman" w:cs="Times New Roman"/>
          <w:szCs w:val="24"/>
        </w:rPr>
        <w:t xml:space="preserve">. Όλα καλά. </w:t>
      </w:r>
    </w:p>
    <w:p w14:paraId="5760BEBA"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Επομένως, τον λόγο </w:t>
      </w:r>
      <w:r>
        <w:rPr>
          <w:rFonts w:eastAsia="Times New Roman"/>
          <w:bCs/>
        </w:rPr>
        <w:t>έχει</w:t>
      </w:r>
      <w:r>
        <w:rPr>
          <w:rFonts w:eastAsia="Times New Roman" w:cs="Times New Roman"/>
          <w:szCs w:val="24"/>
        </w:rPr>
        <w:t xml:space="preserve"> ο κ. Βασίλειος Γιόγιακας. Θα έχετε τη σχετική ανοχή, αλλά παρακαλώ να τα μαζεύουμε. </w:t>
      </w:r>
    </w:p>
    <w:p w14:paraId="5760BEBB"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ΒΑΣΙΛΕΙΟΣ ΓΙΟΓΙΑΚΑΣ: </w:t>
      </w:r>
      <w:r>
        <w:rPr>
          <w:rFonts w:eastAsia="Times New Roman" w:cs="Times New Roman"/>
          <w:szCs w:val="24"/>
        </w:rPr>
        <w:t xml:space="preserve">Κύριε Πρόεδρε, κύριοι Υπουργοί, </w:t>
      </w:r>
      <w:r>
        <w:rPr>
          <w:rFonts w:eastAsia="Times New Roman"/>
          <w:szCs w:val="24"/>
        </w:rPr>
        <w:t>κυρίες και κύριοι συνάδελφοι</w:t>
      </w:r>
      <w:r>
        <w:rPr>
          <w:rFonts w:eastAsia="Times New Roman" w:cs="Times New Roman"/>
          <w:szCs w:val="24"/>
        </w:rPr>
        <w:t xml:space="preserve">, επανέρχομαι για να σχολιάσω τις υπουργικές </w:t>
      </w:r>
      <w:r>
        <w:rPr>
          <w:rFonts w:eastAsia="Times New Roman"/>
          <w:szCs w:val="24"/>
        </w:rPr>
        <w:t>τροπολογίες,</w:t>
      </w:r>
      <w:r>
        <w:rPr>
          <w:rFonts w:eastAsia="Times New Roman" w:cs="Times New Roman"/>
          <w:szCs w:val="24"/>
        </w:rPr>
        <w:t xml:space="preserve"> που δεν έχουν ενσωματωθεί στο νομοσχέδιο. </w:t>
      </w:r>
    </w:p>
    <w:p w14:paraId="5760BEBC"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Το γενικό σχόλιο </w:t>
      </w:r>
      <w:r>
        <w:rPr>
          <w:rFonts w:eastAsia="Times New Roman"/>
          <w:bCs/>
        </w:rPr>
        <w:t>είναι</w:t>
      </w:r>
      <w:r>
        <w:rPr>
          <w:rFonts w:eastAsia="Times New Roman" w:cs="Times New Roman"/>
          <w:szCs w:val="24"/>
        </w:rPr>
        <w:t xml:space="preserve"> ότι πολλές από αυτές, όπως συνέβη και με τις διορθώσεις του νόμου Κατρούγκαλου, έρχονται να τροποποιήσουν </w:t>
      </w:r>
      <w:r>
        <w:rPr>
          <w:rFonts w:eastAsia="Times New Roman" w:cs="Times New Roman"/>
        </w:rPr>
        <w:t>διατάξεις</w:t>
      </w:r>
      <w:r>
        <w:rPr>
          <w:rFonts w:eastAsia="Times New Roman" w:cs="Times New Roman"/>
          <w:szCs w:val="24"/>
        </w:rPr>
        <w:t xml:space="preserve"> νόμων που ψήφισε</w:t>
      </w:r>
      <w:r>
        <w:rPr>
          <w:rFonts w:eastAsia="Times New Roman" w:cs="Times New Roman"/>
          <w:szCs w:val="24"/>
        </w:rPr>
        <w:t xml:space="preserve"> αυτή η </w:t>
      </w:r>
      <w:r>
        <w:rPr>
          <w:rFonts w:eastAsia="Times New Roman"/>
          <w:bCs/>
        </w:rPr>
        <w:t>Κυβέρνηση</w:t>
      </w:r>
      <w:r>
        <w:rPr>
          <w:rFonts w:eastAsia="Times New Roman" w:cs="Times New Roman"/>
          <w:szCs w:val="24"/>
        </w:rPr>
        <w:t xml:space="preserve"> σχετικά πρόσφατα. Και αυτό </w:t>
      </w:r>
      <w:r>
        <w:rPr>
          <w:rFonts w:eastAsia="Times New Roman"/>
          <w:bCs/>
        </w:rPr>
        <w:t>είναι</w:t>
      </w:r>
      <w:r>
        <w:rPr>
          <w:rFonts w:eastAsia="Times New Roman" w:cs="Times New Roman"/>
          <w:szCs w:val="24"/>
        </w:rPr>
        <w:t xml:space="preserve"> νομίζω ενδεικτικό μιας προχειρότητας με την οποία νομοθετεί, κάτι που γίνεται άλλωστε και με τις </w:t>
      </w:r>
      <w:r>
        <w:rPr>
          <w:rFonts w:eastAsia="Times New Roman"/>
          <w:szCs w:val="24"/>
        </w:rPr>
        <w:t>τροπολογίες,</w:t>
      </w:r>
      <w:r>
        <w:rPr>
          <w:rFonts w:eastAsia="Times New Roman" w:cs="Times New Roman"/>
          <w:szCs w:val="24"/>
        </w:rPr>
        <w:t xml:space="preserve"> αγαπητέ κύριε Πολάκη. </w:t>
      </w:r>
    </w:p>
    <w:p w14:paraId="5760BEBD"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Ξεκινώ, λοιπόν, με την τροπολογία με γενικό αριθμό 952 και ειδικό 63 για</w:t>
      </w:r>
      <w:r>
        <w:rPr>
          <w:rFonts w:eastAsia="Times New Roman" w:cs="Times New Roman"/>
          <w:szCs w:val="24"/>
        </w:rPr>
        <w:t xml:space="preserve"> την τεχνική συνδρομή του Υπουργείου Εθνικής Άμυνας στο πλαίσιο της προσφυγικής κρίσης, την οποία και καταψηφίζουμε. </w:t>
      </w:r>
    </w:p>
    <w:p w14:paraId="5760BEBE" w14:textId="77777777" w:rsidR="003F14BB" w:rsidRDefault="00F37CA6">
      <w:pPr>
        <w:spacing w:line="600" w:lineRule="auto"/>
        <w:jc w:val="both"/>
        <w:rPr>
          <w:rFonts w:eastAsia="Times New Roman" w:cs="Times New Roman"/>
          <w:szCs w:val="24"/>
        </w:rPr>
      </w:pPr>
      <w:r>
        <w:rPr>
          <w:rFonts w:eastAsia="Times New Roman" w:cs="Times New Roman"/>
          <w:szCs w:val="24"/>
        </w:rPr>
        <w:t>Η υλοποίηση των δράσεων προκαλεί δαπάνες που βαρύνουν τον κρατικό προϋπολογισμό και όχι τις πιστώσεις του Ταμείου Ασύλου, Μετανάστευσης κι</w:t>
      </w:r>
      <w:r>
        <w:rPr>
          <w:rFonts w:eastAsia="Times New Roman" w:cs="Times New Roman"/>
          <w:szCs w:val="24"/>
        </w:rPr>
        <w:t xml:space="preserve"> Ένταξης από το οποίο, άλλωστε, το Υπουργείο Εθνικής Άμυνας δεν δικαιούται πόρους από το Ταμείο. </w:t>
      </w:r>
    </w:p>
    <w:p w14:paraId="5760BEBF"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Παρεμπιπτόντως, κύριε Υπουργέ, θέλω να μας πείτε γιατί αποσύρατε το άρθρο 51, που μιλάει για το Γραφείο Πρόληψης Ατυχημάτων σε ενδοχώρια ύδατα, κάτι που σχολι</w:t>
      </w:r>
      <w:r>
        <w:rPr>
          <w:rFonts w:eastAsia="Times New Roman" w:cs="Times New Roman"/>
          <w:szCs w:val="24"/>
        </w:rPr>
        <w:t>άστηκε θετικά από όλες τις παρατάξεις….</w:t>
      </w:r>
    </w:p>
    <w:p w14:paraId="5760BEC0"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Θα το ξαναφέρουμε βελτιωμένο.</w:t>
      </w:r>
    </w:p>
    <w:p w14:paraId="5760BEC1"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ΒΑΣΙΛΕΙΟΣ ΓΙΟΓΙΑΚΑΣ: </w:t>
      </w:r>
      <w:r>
        <w:rPr>
          <w:rFonts w:eastAsia="Times New Roman" w:cs="Times New Roman"/>
          <w:szCs w:val="24"/>
        </w:rPr>
        <w:t xml:space="preserve">…όπως επίσης και το άρθρο 53, που αφορούσε τη χρηματοδότηση για τον ΕΟΦ. </w:t>
      </w:r>
    </w:p>
    <w:p w14:paraId="5760BEC2"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Σύμφωνα, λοιπόν, με ό,τι ισχύει, η εκτέλεση των έργων και</w:t>
      </w:r>
      <w:r>
        <w:rPr>
          <w:rFonts w:eastAsia="Times New Roman" w:cs="Times New Roman"/>
          <w:szCs w:val="24"/>
        </w:rPr>
        <w:t xml:space="preserve"> η προμήθεια αγαθών μπορεί να γίνεται με απευθείας αναθέσεις -αναφέρομαι στην τροπολογία 952/63- με ό,τι μπορεί να σημαίνει αυτό. </w:t>
      </w:r>
    </w:p>
    <w:p w14:paraId="5760BEC3"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Με την τροπολογία 953/64, την οποία επίσης καταψηφίζουμε, δημιουργούνται εύλογα ερωτήματα: Γιατί δίνεται η δυνατότητα συμμετο</w:t>
      </w:r>
      <w:r>
        <w:rPr>
          <w:rFonts w:eastAsia="Times New Roman" w:cs="Times New Roman"/>
          <w:szCs w:val="24"/>
        </w:rPr>
        <w:t>χής υποδιευθυντών στα υπηρεσιακά συμβούλια; Υπάρχει πρόβλημα συγκρότησης υπηρεσιακών συμβουλίων; Γιατί δεν ορίζονται ποιοι υποδιευθυντές, ποιων οργανικών μονάδων από κάθε φορέα μπορούν να συμμετέχουν; Ακόμη, γιατί θέλετε να διευρύνετε τη σύνθεση των υπηρεσ</w:t>
      </w:r>
      <w:r>
        <w:rPr>
          <w:rFonts w:eastAsia="Times New Roman" w:cs="Times New Roman"/>
          <w:szCs w:val="24"/>
        </w:rPr>
        <w:t xml:space="preserve">ιακών συμβουλίων; Υπάρχει πράγματι θέμα αντιπροσωπευτικότητας ή μιλάμε για μια απόπειρα να ελεγχθούν έμμεσα αυτοί κι ενώ μάλιστα πρόκειται να συγκροτηθούν τα υπηρεσιακά συμβούλια το επόμενο διάστημα; </w:t>
      </w:r>
    </w:p>
    <w:p w14:paraId="5760BEC4"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Στην τροπολογία 954/65 μας προβληματίζει η απονομή εξει</w:t>
      </w:r>
      <w:r>
        <w:rPr>
          <w:rFonts w:eastAsia="Times New Roman" w:cs="Times New Roman"/>
          <w:szCs w:val="24"/>
        </w:rPr>
        <w:t>δίκευσης κλινικής μικροβιολογίας με βάση τη θέση και την προϋπηρεσία. Δεν μας έχετε εξηγήσει, κύριε Υπουργέ, με τρόπο ξεκάθαρο και πειστικό, γιατί το κάνατε. Μας είπατε πριν από λίγο στο ερώτημα του Προέδρου, εάν αυτό υποκρύπτει κάτι. Είπατε για κάποια τρί</w:t>
      </w:r>
      <w:r>
        <w:rPr>
          <w:rFonts w:eastAsia="Times New Roman" w:cs="Times New Roman"/>
          <w:szCs w:val="24"/>
        </w:rPr>
        <w:t xml:space="preserve">α οργανωμένα κέντρα. Έχουμε αιχμές, λοιπόν, από τον κύριο Πρόεδρο που προεδρεύει αυτήν τη στιγμή. Η θέση μας, λοιπόν, είναι ότι και αυτήν τη διάταξη την καταψηφίζουμε. </w:t>
      </w:r>
    </w:p>
    <w:p w14:paraId="5760BEC5"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Με τη δεύτερη παράγραφο της τροπολογίας 955/66 απαγορεύεται στους κατά τόπους ιατρικούς</w:t>
      </w:r>
      <w:r>
        <w:rPr>
          <w:rFonts w:eastAsia="Times New Roman" w:cs="Times New Roman"/>
          <w:szCs w:val="24"/>
        </w:rPr>
        <w:t xml:space="preserve"> συλλόγους να εγκρίνουν τη λειτουργία αιμοληπτηρίων που δεν είναι μέσα σε διαγνωστικό εργαστήριο. Πρώτα απ’ όλα, αφαιρείται μια ουσιαστική αρμοδιότητα από τους τοπικούς ιατρικούς συλλόγους, που σε συνδυασμό με τα όσα είπαμε για το άρθρο 54 μπορεί και να ερ</w:t>
      </w:r>
      <w:r>
        <w:rPr>
          <w:rFonts w:eastAsia="Times New Roman" w:cs="Times New Roman"/>
          <w:szCs w:val="24"/>
        </w:rPr>
        <w:t>μηνευθεί και ως προσπάθεια υποβάθμισής τους. Δεύτερον, με την πρόβλεψη αυτή όποιος θέλει να λειτουργήσει αιμοληπτήριο σε γειτονική περιοχή, αναγκάζεται να λειτουργεί σε άλλο διαγνωστικό κέντρο. Η ουσία, όμως, του θέματος είναι πώς μπορούν να αντιμετωπίσουν</w:t>
      </w:r>
      <w:r>
        <w:rPr>
          <w:rFonts w:eastAsia="Times New Roman" w:cs="Times New Roman"/>
          <w:szCs w:val="24"/>
        </w:rPr>
        <w:t xml:space="preserve"> σε παραμεθόριες περιοχές, σε ακριτικά νησιά τις αιμοληψίες που γίνονταν μέχρι στιγμής. Υπάρχουν άνθρωποι φτωχοί, άνθρωποι που δεν έχουν εύκολη πρόσβαση σε διαγνωστικά κέντρα. Θα έλεγα, λοιπόν, σε αυτές τις απομακρυσμένες περιοχές να υπάρχει δυνατότητα ύπα</w:t>
      </w:r>
      <w:r>
        <w:rPr>
          <w:rFonts w:eastAsia="Times New Roman" w:cs="Times New Roman"/>
          <w:szCs w:val="24"/>
        </w:rPr>
        <w:t xml:space="preserve">ρξης τόπων αιμοληψιών. </w:t>
      </w:r>
    </w:p>
    <w:p w14:paraId="5760BEC6"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Η τροπολογία 962/70 αποτελεί παραδοχή της αποτυχημένης διαχείρισης του προσφυγικού από την Κυβέρνηση. Χρειάστηκε να περάσει ένας χρόνος από την ψήφιση του </w:t>
      </w:r>
      <w:r>
        <w:rPr>
          <w:rFonts w:eastAsia="Times New Roman" w:cs="Times New Roman"/>
          <w:szCs w:val="24"/>
        </w:rPr>
        <w:t>ν.</w:t>
      </w:r>
      <w:r>
        <w:rPr>
          <w:rFonts w:eastAsia="Times New Roman" w:cs="Times New Roman"/>
          <w:szCs w:val="24"/>
        </w:rPr>
        <w:t>4375/2016 για να αντιληφθεί η Κυβέρνηση ότι πρέπει να ενισχύσει τις ανεξάρτ</w:t>
      </w:r>
      <w:r>
        <w:rPr>
          <w:rFonts w:eastAsia="Times New Roman" w:cs="Times New Roman"/>
          <w:szCs w:val="24"/>
        </w:rPr>
        <w:t>ητες επιτροπές προσφύγων. Παρ</w:t>
      </w:r>
      <w:r>
        <w:rPr>
          <w:rFonts w:eastAsia="Times New Roman" w:cs="Times New Roman"/>
          <w:szCs w:val="24"/>
        </w:rPr>
        <w:t xml:space="preserve">’ </w:t>
      </w:r>
      <w:r>
        <w:rPr>
          <w:rFonts w:eastAsia="Times New Roman" w:cs="Times New Roman"/>
          <w:szCs w:val="24"/>
        </w:rPr>
        <w:t>όλα αυτά, και μετά την απόσυρση των διατάξεων για τον ορισμό του διοικητικού διευθυντή της Αρχής Προσφύγων, θα υπερψηφίσουμε τη συγκεκριμένη τροπολογία, γιατί καταλαβαίνουμε ότι οι διαδικασίες πρέπει να κινηθούν με πολύ ταχύτ</w:t>
      </w:r>
      <w:r>
        <w:rPr>
          <w:rFonts w:eastAsia="Times New Roman" w:cs="Times New Roman"/>
          <w:szCs w:val="24"/>
        </w:rPr>
        <w:t xml:space="preserve">ερους ρυθμούς. </w:t>
      </w:r>
    </w:p>
    <w:p w14:paraId="5760BEC7"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Με την τροπολογία 962/70 και συγκεκριμένα με την παράγραφο 2, φορτώνετε τον κρατικό προϋπολογισμό με άγνωστη σε μέγεθος δαπάνη -πέντε μόνο εκατομμύρια για τους φορείς του Υπουργείου Υγείας- επανακαθορίζοντας την υπερωριακή απασχόληση υπαλλή</w:t>
      </w:r>
      <w:r>
        <w:rPr>
          <w:rFonts w:eastAsia="Times New Roman" w:cs="Times New Roman"/>
          <w:szCs w:val="24"/>
        </w:rPr>
        <w:t xml:space="preserve">λων στο δημόσιο και τον ευρύτερο δημόσιο τομέα. Έχετε αναλογιστεί εάν το επιτρέπουν οι δημοσιονομικές αντοχές της χώρας ή πιστεύετε ότι τέτοιου είδους δώρα θα αποτρέψουν την εκλογική κατάρρευση; </w:t>
      </w:r>
    </w:p>
    <w:p w14:paraId="5760BEC8"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Εμείς θεωρούμε αναγκαία την ενίσχυση του ιατρικού και νοσηλε</w:t>
      </w:r>
      <w:r>
        <w:rPr>
          <w:rFonts w:eastAsia="Times New Roman" w:cs="Times New Roman"/>
          <w:szCs w:val="24"/>
        </w:rPr>
        <w:t>υτικού προσωπικού των δημοσίων μονάδων υγείας, κύριε Πολάκη, αλλά δεν μπορούμε να νομοθετούμε χωρίς να νοιαζόμαστε για το κόστος της κάθε επιλογής. Πώς νομιμοποιείτε αναδρομικά ληξιπρόθεσμες δαπάνες των υγειονομικών περιφερειών χωρίς να προσδιορίζουμε τα κ</w:t>
      </w:r>
      <w:r>
        <w:rPr>
          <w:rFonts w:eastAsia="Times New Roman" w:cs="Times New Roman"/>
          <w:szCs w:val="24"/>
        </w:rPr>
        <w:t xml:space="preserve">όστη αυτών των δαπανών; </w:t>
      </w:r>
    </w:p>
    <w:p w14:paraId="5760BEC9" w14:textId="77777777" w:rsidR="003F14BB" w:rsidRDefault="00F37CA6">
      <w:pPr>
        <w:tabs>
          <w:tab w:val="left" w:pos="2820"/>
        </w:tabs>
        <w:spacing w:line="600" w:lineRule="auto"/>
        <w:ind w:firstLine="720"/>
        <w:jc w:val="both"/>
        <w:rPr>
          <w:rFonts w:eastAsia="Times New Roman"/>
          <w:szCs w:val="24"/>
        </w:rPr>
      </w:pPr>
      <w:r>
        <w:rPr>
          <w:rFonts w:eastAsia="Times New Roman"/>
          <w:szCs w:val="24"/>
        </w:rPr>
        <w:t>Με την τροπολογία 964/71 αποδυναμώνεται ουσιαστικά το κίνητρο να στελεχώνουν επικουρικοί γιατροί μονάδες πρωτοβάθμιας φροντίδας υγείας στην περιφέρεια και, άρα, θα υπάρχει υποστελέχωση στα περιφερειακά νοσοκομεία. Αυτή την τροπολογ</w:t>
      </w:r>
      <w:r>
        <w:rPr>
          <w:rFonts w:eastAsia="Times New Roman"/>
          <w:szCs w:val="24"/>
        </w:rPr>
        <w:t xml:space="preserve">ία την καταψηφίζουμε. </w:t>
      </w:r>
    </w:p>
    <w:p w14:paraId="5760BECA" w14:textId="77777777" w:rsidR="003F14BB" w:rsidRDefault="00F37CA6">
      <w:pPr>
        <w:tabs>
          <w:tab w:val="left" w:pos="2820"/>
        </w:tabs>
        <w:spacing w:line="600" w:lineRule="auto"/>
        <w:ind w:firstLine="720"/>
        <w:jc w:val="both"/>
        <w:rPr>
          <w:rFonts w:eastAsia="Times New Roman"/>
          <w:szCs w:val="24"/>
        </w:rPr>
      </w:pPr>
      <w:r>
        <w:rPr>
          <w:rFonts w:eastAsia="Times New Roman"/>
          <w:szCs w:val="24"/>
        </w:rPr>
        <w:t xml:space="preserve">«Όχι» επίσης ψηφίζουμε και για την τροπολογία 966/72, σχετικά με τη διαχείριση των πόρων της Δημόσιας Αρχής Λιμένων, με την οποία ο διοικητής της </w:t>
      </w:r>
      <w:r>
        <w:rPr>
          <w:rFonts w:eastAsia="Times New Roman"/>
          <w:szCs w:val="24"/>
        </w:rPr>
        <w:t>Α</w:t>
      </w:r>
      <w:r>
        <w:rPr>
          <w:rFonts w:eastAsia="Times New Roman"/>
          <w:szCs w:val="24"/>
        </w:rPr>
        <w:t>ρχής</w:t>
      </w:r>
      <w:r>
        <w:rPr>
          <w:rFonts w:eastAsia="Times New Roman"/>
          <w:szCs w:val="24"/>
        </w:rPr>
        <w:t>, ο οποίος ορίζεται διατάκτης της, έχει εν λευκώ πρόσβαση στο πώς διαχειρίζονται τ</w:t>
      </w:r>
      <w:r>
        <w:rPr>
          <w:rFonts w:eastAsia="Times New Roman"/>
          <w:szCs w:val="24"/>
        </w:rPr>
        <w:t xml:space="preserve">α χρήματα του τραπεζικού λογαριασμού της Αρχής. Κι όλα αυτά ενώ η </w:t>
      </w:r>
      <w:r>
        <w:rPr>
          <w:rFonts w:eastAsia="Times New Roman"/>
          <w:szCs w:val="24"/>
        </w:rPr>
        <w:t xml:space="preserve">Αρχή </w:t>
      </w:r>
      <w:r>
        <w:rPr>
          <w:rFonts w:eastAsia="Times New Roman"/>
          <w:szCs w:val="24"/>
        </w:rPr>
        <w:t>δεν έχει ούτε διοικητή, ούτε διοικητικό συμβούλιο, ούτε οργανόγραμμα. Ουσιαστικά αγοράζετε χρόνο μέχρι να λειτουργήσει η Αρχή, αν λειτουργήσει.</w:t>
      </w:r>
    </w:p>
    <w:p w14:paraId="5760BECB" w14:textId="77777777" w:rsidR="003F14BB" w:rsidRDefault="00F37CA6">
      <w:pPr>
        <w:tabs>
          <w:tab w:val="left" w:pos="2820"/>
        </w:tabs>
        <w:spacing w:line="600" w:lineRule="auto"/>
        <w:ind w:firstLine="720"/>
        <w:jc w:val="both"/>
        <w:rPr>
          <w:rFonts w:eastAsia="Times New Roman"/>
          <w:szCs w:val="24"/>
        </w:rPr>
      </w:pPr>
      <w:r>
        <w:rPr>
          <w:rFonts w:eastAsia="Times New Roman"/>
          <w:szCs w:val="24"/>
        </w:rPr>
        <w:t>Αρνητικοί είμαστε, επίσης, και στην τροπο</w:t>
      </w:r>
      <w:r>
        <w:rPr>
          <w:rFonts w:eastAsia="Times New Roman"/>
          <w:szCs w:val="24"/>
        </w:rPr>
        <w:t xml:space="preserve">λογία 972/75 για την ένταξη διοικητικού και τεχνικού προσωπικού φορέων Υπουργείου Υγείας στις διατάξεις του </w:t>
      </w:r>
      <w:r>
        <w:rPr>
          <w:rFonts w:eastAsia="Times New Roman"/>
          <w:szCs w:val="24"/>
        </w:rPr>
        <w:t>ν.</w:t>
      </w:r>
      <w:r>
        <w:rPr>
          <w:rFonts w:eastAsia="Times New Roman"/>
          <w:szCs w:val="24"/>
        </w:rPr>
        <w:t>4440/2016. Συμφωνούμε με την αρχή της ενιαίας μεταχείρισης, αλλά διαφωνούμε με τη συνολική προσέγγιση και αρχιτεκτονική του συστήματος κινητικότητ</w:t>
      </w:r>
      <w:r>
        <w:rPr>
          <w:rFonts w:eastAsia="Times New Roman"/>
          <w:szCs w:val="24"/>
        </w:rPr>
        <w:t xml:space="preserve">ας. </w:t>
      </w:r>
    </w:p>
    <w:p w14:paraId="5760BECC" w14:textId="77777777" w:rsidR="003F14BB" w:rsidRDefault="00F37CA6">
      <w:pPr>
        <w:tabs>
          <w:tab w:val="left" w:pos="2820"/>
        </w:tabs>
        <w:spacing w:line="600" w:lineRule="auto"/>
        <w:ind w:firstLine="720"/>
        <w:jc w:val="both"/>
        <w:rPr>
          <w:rFonts w:eastAsia="Times New Roman"/>
          <w:szCs w:val="24"/>
        </w:rPr>
      </w:pPr>
      <w:r>
        <w:rPr>
          <w:rFonts w:eastAsia="Times New Roman"/>
          <w:szCs w:val="24"/>
        </w:rPr>
        <w:t xml:space="preserve">Τέλος, κύριε Υπουργέ, κυρίες και κύριοι συνάδελφοι, θεωρούμε απαράδεκτη την κατάθεση της τροπολογίας 977/78 για τις </w:t>
      </w:r>
      <w:r>
        <w:rPr>
          <w:rFonts w:eastAsia="Times New Roman"/>
          <w:szCs w:val="24"/>
        </w:rPr>
        <w:t>τοπικές μονάδες υγείας</w:t>
      </w:r>
      <w:r>
        <w:rPr>
          <w:rFonts w:eastAsia="Times New Roman"/>
          <w:szCs w:val="24"/>
        </w:rPr>
        <w:t xml:space="preserve">. Είχατε ένα νομοσχέδιο που επεξεργαζόσασταν πάνω από ένα χρόνο πριν το φέρετε προς ψήφιση, που πέρασε από </w:t>
      </w:r>
      <w:r>
        <w:rPr>
          <w:rFonts w:eastAsia="Times New Roman"/>
          <w:szCs w:val="24"/>
        </w:rPr>
        <w:t>τέσσερις συνεδριάσεις στις επιτροπές μας και φέρνετε τώρα, κυριολεκτικά στο και πέντε, μια ακόμη εκπρόθεσμη τροπολογία, που αφορά τη βάση του συστήματος παροχής πρωτοβάθμιας φροντίδας υγείας, το σημείο πρώτης υποδοχής των ασθενών. Ξεκινάτε, δηλαδή, την πολ</w:t>
      </w:r>
      <w:r>
        <w:rPr>
          <w:rFonts w:eastAsia="Times New Roman"/>
          <w:szCs w:val="24"/>
        </w:rPr>
        <w:t>υθρύλητη μεταρρύθμιση της πρωτοβάθμιας φροντίδας με μια τροπολογία της τελευταίας στιγμής. Αυτό, κύριοι Υπουργοί, επιτρέψτε μου να πω πως μας υποτιμά και μας προσβάλλει πολιτικά.</w:t>
      </w:r>
    </w:p>
    <w:p w14:paraId="5760BECD" w14:textId="77777777" w:rsidR="003F14BB" w:rsidRDefault="00F37CA6">
      <w:pPr>
        <w:tabs>
          <w:tab w:val="left" w:pos="2820"/>
        </w:tabs>
        <w:spacing w:line="600" w:lineRule="auto"/>
        <w:ind w:firstLine="720"/>
        <w:jc w:val="both"/>
        <w:rPr>
          <w:rFonts w:eastAsia="Times New Roman"/>
          <w:szCs w:val="24"/>
        </w:rPr>
      </w:pPr>
      <w:r>
        <w:rPr>
          <w:rFonts w:eastAsia="Times New Roman"/>
          <w:szCs w:val="24"/>
        </w:rPr>
        <w:t>Κι επειδή δεν ξέρω μαντινάδες, αγαπητέ Πολάκη, θα έλεγα ότι τις δύο τελευταίε</w:t>
      </w:r>
      <w:r>
        <w:rPr>
          <w:rFonts w:eastAsia="Times New Roman"/>
          <w:szCs w:val="24"/>
        </w:rPr>
        <w:t>ς τροπολογίες, την 978 που αφορά τις συμβάσεις εργασίας και την 979 που έχει σχέση με τον ΕΟΠΥΥ, πραγματικά δεν είχαμε ούτε τον χρόνο να τις δούμε, αλλά ούτε την ουσία αυτών των τροπολογιών μπορούμε να συζητήσουμε αυτή τη στιγμή. Και ως είναι λογικό και αυ</w:t>
      </w:r>
      <w:r>
        <w:rPr>
          <w:rFonts w:eastAsia="Times New Roman"/>
          <w:szCs w:val="24"/>
        </w:rPr>
        <w:t xml:space="preserve">τές τις καταψηφίζουμε. </w:t>
      </w:r>
    </w:p>
    <w:p w14:paraId="5760BECE" w14:textId="77777777" w:rsidR="003F14BB" w:rsidRDefault="00F37CA6">
      <w:pPr>
        <w:tabs>
          <w:tab w:val="left" w:pos="2820"/>
        </w:tabs>
        <w:spacing w:line="600" w:lineRule="auto"/>
        <w:ind w:firstLine="720"/>
        <w:jc w:val="both"/>
        <w:rPr>
          <w:rFonts w:eastAsia="Times New Roman"/>
          <w:szCs w:val="24"/>
        </w:rPr>
      </w:pPr>
      <w:r>
        <w:rPr>
          <w:rFonts w:eastAsia="Times New Roman"/>
          <w:szCs w:val="24"/>
        </w:rPr>
        <w:t>Ευχαριστώ πολύ.</w:t>
      </w:r>
    </w:p>
    <w:p w14:paraId="5760BECF" w14:textId="77777777" w:rsidR="003F14BB" w:rsidRDefault="00F37CA6">
      <w:pPr>
        <w:tabs>
          <w:tab w:val="left" w:pos="2820"/>
        </w:tabs>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5760BED0" w14:textId="77777777" w:rsidR="003F14BB" w:rsidRDefault="00F37CA6">
      <w:pPr>
        <w:tabs>
          <w:tab w:val="left" w:pos="2820"/>
        </w:tabs>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Σειρά έχει ο κ. Λεωνίδας Γρηγοράκος. </w:t>
      </w:r>
    </w:p>
    <w:p w14:paraId="5760BED1" w14:textId="77777777" w:rsidR="003F14BB" w:rsidRDefault="00F37CA6">
      <w:pPr>
        <w:tabs>
          <w:tab w:val="left" w:pos="2820"/>
        </w:tabs>
        <w:spacing w:line="600" w:lineRule="auto"/>
        <w:ind w:firstLine="720"/>
        <w:jc w:val="both"/>
        <w:rPr>
          <w:rFonts w:eastAsia="Times New Roman"/>
          <w:szCs w:val="24"/>
        </w:rPr>
      </w:pPr>
      <w:r>
        <w:rPr>
          <w:rFonts w:eastAsia="Times New Roman"/>
          <w:szCs w:val="24"/>
        </w:rPr>
        <w:t>Ορίστε, κύριε Γρηγοράκο, έχετε τον λόγο με τη σχετική ανοχή.</w:t>
      </w:r>
    </w:p>
    <w:p w14:paraId="5760BED2" w14:textId="77777777" w:rsidR="003F14BB" w:rsidRDefault="00F37CA6">
      <w:pPr>
        <w:tabs>
          <w:tab w:val="left" w:pos="2820"/>
        </w:tabs>
        <w:spacing w:line="600" w:lineRule="auto"/>
        <w:ind w:firstLine="720"/>
        <w:jc w:val="both"/>
        <w:rPr>
          <w:rFonts w:eastAsia="Times New Roman"/>
          <w:szCs w:val="24"/>
        </w:rPr>
      </w:pPr>
      <w:r>
        <w:rPr>
          <w:rFonts w:eastAsia="Times New Roman"/>
          <w:b/>
          <w:szCs w:val="24"/>
        </w:rPr>
        <w:t xml:space="preserve">ΛΕΩΝΙΔΑΣ ΓΡΗΓΟΡΑΚΟΣ: </w:t>
      </w:r>
      <w:r>
        <w:rPr>
          <w:rFonts w:eastAsia="Times New Roman"/>
          <w:szCs w:val="24"/>
        </w:rPr>
        <w:t>Ευχαριστώ</w:t>
      </w:r>
      <w:r>
        <w:rPr>
          <w:rFonts w:eastAsia="Times New Roman"/>
          <w:szCs w:val="24"/>
        </w:rPr>
        <w:t xml:space="preserve"> πολύ, κύριε Πρόεδρε.</w:t>
      </w:r>
    </w:p>
    <w:p w14:paraId="5760BED3" w14:textId="77777777" w:rsidR="003F14BB" w:rsidRDefault="00F37CA6">
      <w:pPr>
        <w:tabs>
          <w:tab w:val="left" w:pos="2820"/>
        </w:tabs>
        <w:spacing w:line="600" w:lineRule="auto"/>
        <w:ind w:firstLine="720"/>
        <w:jc w:val="both"/>
        <w:rPr>
          <w:rFonts w:eastAsia="Times New Roman"/>
          <w:szCs w:val="24"/>
        </w:rPr>
      </w:pPr>
      <w:r>
        <w:rPr>
          <w:rFonts w:eastAsia="Times New Roman"/>
          <w:szCs w:val="24"/>
        </w:rPr>
        <w:t xml:space="preserve">Θέλω να απαντήσω σε αυτά που είπε ο Υπουργός στα τριάντα οκτώ λεπτά και σε αυτά που άκουσα από την </w:t>
      </w:r>
      <w:r>
        <w:rPr>
          <w:rFonts w:eastAsia="Times New Roman"/>
          <w:szCs w:val="24"/>
        </w:rPr>
        <w:t xml:space="preserve">εισηγήτρια </w:t>
      </w:r>
      <w:r>
        <w:rPr>
          <w:rFonts w:eastAsia="Times New Roman"/>
          <w:szCs w:val="24"/>
        </w:rPr>
        <w:t xml:space="preserve">της Πλειοψηφίας. </w:t>
      </w:r>
    </w:p>
    <w:p w14:paraId="5760BED4" w14:textId="77777777" w:rsidR="003F14BB" w:rsidRDefault="00F37CA6">
      <w:pPr>
        <w:tabs>
          <w:tab w:val="left" w:pos="2820"/>
        </w:tabs>
        <w:spacing w:line="600" w:lineRule="auto"/>
        <w:ind w:firstLine="720"/>
        <w:jc w:val="both"/>
        <w:rPr>
          <w:rFonts w:eastAsia="Times New Roman"/>
          <w:szCs w:val="24"/>
        </w:rPr>
      </w:pPr>
      <w:r>
        <w:rPr>
          <w:rFonts w:eastAsia="Times New Roman"/>
          <w:szCs w:val="24"/>
        </w:rPr>
        <w:t xml:space="preserve">Θέλω να πω ότι ο Εθνικό Σύστημα Υγείας, όπως το αντιλαμβάνεται </w:t>
      </w:r>
      <w:r>
        <w:rPr>
          <w:rFonts w:eastAsia="Times New Roman"/>
          <w:szCs w:val="24"/>
        </w:rPr>
        <w:t>κάποιος</w:t>
      </w:r>
      <w:r>
        <w:rPr>
          <w:rFonts w:eastAsia="Times New Roman"/>
          <w:szCs w:val="24"/>
        </w:rPr>
        <w:t xml:space="preserve">, δεν είναι μόνο οι υπηρεσίες </w:t>
      </w:r>
      <w:r>
        <w:rPr>
          <w:rFonts w:eastAsia="Times New Roman"/>
          <w:szCs w:val="24"/>
        </w:rPr>
        <w:t>υγείας</w:t>
      </w:r>
      <w:r>
        <w:rPr>
          <w:rFonts w:eastAsia="Times New Roman"/>
          <w:szCs w:val="24"/>
        </w:rPr>
        <w:t xml:space="preserve"> </w:t>
      </w:r>
      <w:r>
        <w:rPr>
          <w:rFonts w:eastAsia="Times New Roman"/>
          <w:szCs w:val="24"/>
        </w:rPr>
        <w:t>που διευθύνει το κράτος. Το Εθνικό Σύστημα Υγείας είναι και ο ιδιωτικός τομέας. Εάν το καταλάβουμε αυτό και βρούμε τις ισορροπίες μεταξύ του Εθνικού Συστήματος Υγείας και του ιδιωτικού τομέα, πάρουμε τα καλά από το ένα και τα καλά από το άλλο, τότε υπάρχε</w:t>
      </w:r>
      <w:r>
        <w:rPr>
          <w:rFonts w:eastAsia="Times New Roman"/>
          <w:szCs w:val="24"/>
        </w:rPr>
        <w:t xml:space="preserve">ι περίπτωση μεταρρύθμισης και προοπτικής για τη χώρα. </w:t>
      </w:r>
    </w:p>
    <w:p w14:paraId="5760BED5" w14:textId="77777777" w:rsidR="003F14BB" w:rsidRDefault="00F37CA6">
      <w:pPr>
        <w:tabs>
          <w:tab w:val="left" w:pos="2820"/>
        </w:tabs>
        <w:spacing w:line="600" w:lineRule="auto"/>
        <w:ind w:firstLine="720"/>
        <w:jc w:val="both"/>
        <w:rPr>
          <w:rFonts w:eastAsia="Times New Roman"/>
          <w:szCs w:val="24"/>
        </w:rPr>
      </w:pPr>
      <w:r>
        <w:rPr>
          <w:rFonts w:eastAsia="Times New Roman"/>
          <w:szCs w:val="24"/>
        </w:rPr>
        <w:t>Για τα θέματα της μεταρρύθμισης, αν αυτό που κάνουμε και συζητάμε σήμερα είναι μεταρρύθμιση ή όχι, ή αν έχει κάνει μεταρρυθμίσεις η Κυβέρνηση τα τελευταία δύο χρόνια, θέλω να πω τα εξής: Αγαπητέ συνάδε</w:t>
      </w:r>
      <w:r>
        <w:rPr>
          <w:rFonts w:eastAsia="Times New Roman"/>
          <w:szCs w:val="24"/>
        </w:rPr>
        <w:t xml:space="preserve">λφε, ήσουν σήμερα επάνω και δεν άκουσα να πάρεις θέση γι’ αυτό που έκανε ο Υπουργός Παιδείας, γιατί σε αφορά, κύριε Υπουργέ. Μείωσε τις θέσεις, δύο μήνες πριν από τις γενικές εξετάσεις, της Ιατρικής, της Νομικής και των Πολυτεχνείων. </w:t>
      </w:r>
    </w:p>
    <w:p w14:paraId="5760BED6" w14:textId="77777777" w:rsidR="003F14BB" w:rsidRDefault="00F37CA6">
      <w:pPr>
        <w:tabs>
          <w:tab w:val="left" w:pos="2820"/>
        </w:tabs>
        <w:spacing w:line="600" w:lineRule="auto"/>
        <w:ind w:firstLine="720"/>
        <w:jc w:val="both"/>
        <w:rPr>
          <w:rFonts w:eastAsia="Times New Roman"/>
          <w:szCs w:val="24"/>
        </w:rPr>
      </w:pPr>
      <w:r>
        <w:rPr>
          <w:rFonts w:eastAsia="Times New Roman"/>
          <w:szCs w:val="24"/>
        </w:rPr>
        <w:t>Εγώ, κύριε συνάδελφε,</w:t>
      </w:r>
      <w:r>
        <w:rPr>
          <w:rFonts w:eastAsia="Times New Roman"/>
          <w:szCs w:val="24"/>
        </w:rPr>
        <w:t xml:space="preserve"> εάν μιλούσα για μεταρρυθμίσεις αυτού του είδους, θα έλεγα: Καταργώ τις πανελλήνιες εξετάσεις και φτιάχνω ιδιωτικά πανεπιστήμια. Αυτό είναι για εμένα μεταρρύθμιση. Δεν είναι μεταρρύθμιση το να δίνεις λιγότερες θέσεις στα παιδιά του Έλληνα πολίτη, που έχουν</w:t>
      </w:r>
      <w:r>
        <w:rPr>
          <w:rFonts w:eastAsia="Times New Roman"/>
          <w:szCs w:val="24"/>
        </w:rPr>
        <w:t xml:space="preserve"> προγραμματίσει τη ζωή τους τουλάχιστον για φέτος. Είναι ανέντιμο για τα παιδιά τα φετινά να μειωθούν οι θέσεις αυτές. </w:t>
      </w:r>
    </w:p>
    <w:p w14:paraId="5760BED7" w14:textId="77777777" w:rsidR="003F14BB" w:rsidRDefault="00F37CA6">
      <w:pPr>
        <w:spacing w:line="600" w:lineRule="auto"/>
        <w:jc w:val="both"/>
        <w:rPr>
          <w:rFonts w:eastAsia="Times New Roman" w:cs="Times New Roman"/>
          <w:szCs w:val="24"/>
        </w:rPr>
      </w:pPr>
      <w:r>
        <w:rPr>
          <w:rFonts w:eastAsia="Times New Roman"/>
          <w:szCs w:val="24"/>
        </w:rPr>
        <w:t xml:space="preserve">Πάμε παρακάτω. Άκουσα για το </w:t>
      </w:r>
      <w:r>
        <w:rPr>
          <w:rFonts w:eastAsia="Times New Roman"/>
          <w:szCs w:val="24"/>
        </w:rPr>
        <w:t>«</w:t>
      </w:r>
      <w:r>
        <w:rPr>
          <w:rFonts w:eastAsia="Times New Roman"/>
          <w:szCs w:val="24"/>
        </w:rPr>
        <w:t>Ωνάσειο</w:t>
      </w:r>
      <w:r>
        <w:rPr>
          <w:rFonts w:eastAsia="Times New Roman"/>
          <w:szCs w:val="24"/>
        </w:rPr>
        <w:t>»</w:t>
      </w:r>
      <w:r>
        <w:rPr>
          <w:rFonts w:eastAsia="Times New Roman"/>
          <w:szCs w:val="24"/>
        </w:rPr>
        <w:t xml:space="preserve">. Πού βρήκαμε το πρόβλημα του </w:t>
      </w:r>
      <w:r>
        <w:rPr>
          <w:rFonts w:eastAsia="Times New Roman"/>
          <w:szCs w:val="24"/>
        </w:rPr>
        <w:t>«</w:t>
      </w:r>
      <w:r>
        <w:rPr>
          <w:rFonts w:eastAsia="Times New Roman"/>
          <w:szCs w:val="24"/>
        </w:rPr>
        <w:t>Ωνασείου</w:t>
      </w:r>
      <w:r>
        <w:rPr>
          <w:rFonts w:eastAsia="Times New Roman"/>
          <w:szCs w:val="24"/>
        </w:rPr>
        <w:t>»</w:t>
      </w:r>
      <w:r>
        <w:rPr>
          <w:rFonts w:eastAsia="Times New Roman"/>
          <w:szCs w:val="24"/>
        </w:rPr>
        <w:t>. Δεκαπέντε γιατροί έχουν φύγει το τελευταίο τρίμηνο από τ</w:t>
      </w:r>
      <w:r>
        <w:rPr>
          <w:rFonts w:eastAsia="Times New Roman"/>
          <w:szCs w:val="24"/>
        </w:rPr>
        <w:t xml:space="preserve">ο </w:t>
      </w:r>
      <w:r>
        <w:rPr>
          <w:rFonts w:eastAsia="Times New Roman"/>
          <w:szCs w:val="24"/>
        </w:rPr>
        <w:t>«</w:t>
      </w:r>
      <w:r>
        <w:rPr>
          <w:rFonts w:eastAsia="Times New Roman"/>
          <w:szCs w:val="24"/>
        </w:rPr>
        <w:t>Ωνάσειο</w:t>
      </w:r>
      <w:r>
        <w:rPr>
          <w:rFonts w:eastAsia="Times New Roman"/>
          <w:szCs w:val="24"/>
        </w:rPr>
        <w:t>»</w:t>
      </w:r>
      <w:r>
        <w:rPr>
          <w:rFonts w:eastAsia="Times New Roman"/>
          <w:szCs w:val="24"/>
        </w:rPr>
        <w:t>. Έχουν αποδυναμωθεί οι παιδοκαρδιοχειρουργικές κλινικές. Έχει αποδυναμωθεί μία καρδιοχειρουργική κλινική και μάλιστα με έναν εξαίρετο γιατρό για τον οποίο έγινε η κρίση, αλλά δεν τον ήθελε το σύστημα. Πήρε τρεις θέσεις αρνητικές, δύο θετικές κα</w:t>
      </w:r>
      <w:r>
        <w:rPr>
          <w:rFonts w:eastAsia="Times New Roman"/>
          <w:szCs w:val="24"/>
        </w:rPr>
        <w:t>ι δύο «απών». Γι’ αυτό, κύριε Υπουργέ, εσείς καλέσατε σε απολογία, για να δικαιολογήσετε τη θέση σας, τα δύο μέλη του διοικητικού συμβουλίου που ψήφισαν «ναι». Εάν μπορείτε, διαψεύστε με γι’ αυτό που σας ζητάω. Κ</w:t>
      </w:r>
      <w:r>
        <w:rPr>
          <w:rFonts w:eastAsia="Times New Roman" w:cs="Times New Roman"/>
          <w:szCs w:val="24"/>
        </w:rPr>
        <w:t>αι απαντάω σε αυτά που άκουσα πριν από λίγο.</w:t>
      </w:r>
      <w:r>
        <w:rPr>
          <w:rFonts w:eastAsia="Times New Roman" w:cs="Times New Roman"/>
          <w:szCs w:val="24"/>
        </w:rPr>
        <w:t xml:space="preserve"> </w:t>
      </w:r>
    </w:p>
    <w:p w14:paraId="5760BED8" w14:textId="77777777" w:rsidR="003F14BB" w:rsidRDefault="00F37CA6">
      <w:pPr>
        <w:spacing w:line="600" w:lineRule="auto"/>
        <w:jc w:val="both"/>
        <w:rPr>
          <w:rFonts w:eastAsia="Times New Roman" w:cs="Times New Roman"/>
          <w:szCs w:val="24"/>
        </w:rPr>
      </w:pPr>
      <w:r>
        <w:rPr>
          <w:rFonts w:eastAsia="Times New Roman"/>
          <w:szCs w:val="24"/>
        </w:rPr>
        <w:tab/>
      </w:r>
      <w:r>
        <w:rPr>
          <w:rFonts w:eastAsia="Times New Roman" w:cs="Times New Roman"/>
          <w:szCs w:val="24"/>
        </w:rPr>
        <w:t xml:space="preserve">Δεν είναι ρουσφέτι το να βάλεις ιατρική υπηρεσία στην Εθνική Αιμοδοσία; Δεν είναι; Δεν είναι ρουσφέτι το ότι αυτή τη στιγμή φτιάχνεις την Εθνική Σχολή Δημόσιας Υγείας, φτιάχνεις ένα σύστημα χωρίς εξετάσεις, ονομάζεις καθηγητές, χωρίς αυτό το σύστημα να </w:t>
      </w:r>
      <w:r>
        <w:rPr>
          <w:rFonts w:eastAsia="Times New Roman" w:cs="Times New Roman"/>
          <w:szCs w:val="24"/>
        </w:rPr>
        <w:t>δέχεται φοιτητές;</w:t>
      </w:r>
    </w:p>
    <w:p w14:paraId="5760BED9"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Εγώ ήμουν υπέρ στο να γίνει πανεπιστήμιο η Εθνική Σχολή Δημόσιας Υγείας με το προηγούμενο νομοθέτημα της κ. Διαμαντοπούλου, αλλά όχι με αυτόν τον τρόπο. </w:t>
      </w:r>
    </w:p>
    <w:p w14:paraId="5760BEDA"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Και πάνω από όλα, αγαπητοί συνάδελφοι και αγαπητέ κύριε Πρόεδρε, δεν θέλω στην Ελλάδ</w:t>
      </w:r>
      <w:r>
        <w:rPr>
          <w:rFonts w:eastAsia="Times New Roman" w:cs="Times New Roman"/>
          <w:szCs w:val="24"/>
        </w:rPr>
        <w:t xml:space="preserve">α του 2017, του 2020 και του 2050 να προχωράμε και να δίνουμε τίτλους χωρίς αξιολόγηση και χωρίς κανένας από αυτούς, οι οποίοι παίρνουν τους τίτλους ή τους απονέμουν στα πανεπιστήμια, να μην έχει αξιολογηθεί. </w:t>
      </w:r>
    </w:p>
    <w:p w14:paraId="5760BEDB"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Και θα γίνω πιο σαφής. Πάτε να δώσετε τίτλο σε</w:t>
      </w:r>
      <w:r>
        <w:rPr>
          <w:rFonts w:eastAsia="Times New Roman" w:cs="Times New Roman"/>
          <w:szCs w:val="24"/>
        </w:rPr>
        <w:t xml:space="preserve"> κάποιους οι οποίοι δεν το κατέχουν. Γιατί, κύριε συνάδελφε; Εγώ θέλω να δίνουν όλοι εξετάσεις. Και στην τροπολογία που έχετε εδώ για τους μικροβιολόγους θέλω να δώσουν εξετάσεις. Γι’ αυτόν τον λόγο δεν την ψηφίζουμε. </w:t>
      </w:r>
    </w:p>
    <w:p w14:paraId="5760BEDC"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Θέλω να μιλήσω για το ΕΚΑΒ. Γιατί οι </w:t>
      </w:r>
      <w:r>
        <w:rPr>
          <w:rFonts w:eastAsia="Times New Roman" w:cs="Times New Roman"/>
          <w:szCs w:val="24"/>
        </w:rPr>
        <w:t>συνάδελφοι του ΕΚΑΒ να μπορούν να κάνουν μετάταξη στα νοσοκομεία και δεν μπορούν να υποβάλουν τα χαρτιά τους για κενές θέσεις που θα προκηρυχθούν στα νοσοκομεία και να πάνε; Γιατί, δηλαδή, σε αυτούς τους ανθρώπους, σε γιατρούς του ΕΚΑΒ, για τους οποίους εσ</w:t>
      </w:r>
      <w:r>
        <w:rPr>
          <w:rFonts w:eastAsia="Times New Roman" w:cs="Times New Roman"/>
          <w:szCs w:val="24"/>
        </w:rPr>
        <w:t>είς ο ίδιος μιλούσατε -έχω και την ερώτηση που είχατε καταθέσει σε εμάς για το ΕΚΑΒ, ότι αποδυναμώνουμε το ΕΚΑΒ παίρνοντας γιατρούς, προσωπικό και οδηγούς ασθενοφόρων- έρχεστε και δίνετε τη δυνατότητα, εφόσον είναι πέντε χρόνια, να μετακινούνται; Πώς μετακ</w:t>
      </w:r>
      <w:r>
        <w:rPr>
          <w:rFonts w:eastAsia="Times New Roman" w:cs="Times New Roman"/>
          <w:szCs w:val="24"/>
        </w:rPr>
        <w:t>ινείτε τους γιατρούς με πενταετία από την επαρχία στην Αθήνα, χωρίς να μπαίνουν σε μια διαδικασία αξιολόγησης; Δεν είναι άδικο κάποιοι να έχουν σκεφτεί ότι θα πάνε πέντε χρόνια στην επαρχία και θα έρθουν στον «Ευαγγελισμό» να πάρουν μια από τις καλύτερες θ</w:t>
      </w:r>
      <w:r>
        <w:rPr>
          <w:rFonts w:eastAsia="Times New Roman" w:cs="Times New Roman"/>
          <w:szCs w:val="24"/>
        </w:rPr>
        <w:t xml:space="preserve">έσεις; Δεν είναι άδικο αυτό; </w:t>
      </w:r>
    </w:p>
    <w:p w14:paraId="5760BEDD"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Γιατί δεν προκηρύσσετε τις κενές θέσεις του «Ευαγγελισμού» και να δώσετε στον συνάδελφο που είναι εκεί τόσα μόρια για να μπορεί να έρθει; Όμως, να του δώσετε μόρια για μια κενή οργανική θέση, κύριε Υπουργέ. Δεν θα κάνουμε το Ε</w:t>
      </w:r>
      <w:r>
        <w:rPr>
          <w:rFonts w:eastAsia="Times New Roman" w:cs="Times New Roman"/>
          <w:szCs w:val="24"/>
        </w:rPr>
        <w:t xml:space="preserve">θνικό Σύστημα Υγείας δημοσιονομικό υπαλληλίκι. </w:t>
      </w:r>
    </w:p>
    <w:p w14:paraId="5760BEDE"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Αυτό κάνετε, λοιπόν. Μετακινήσεις από εδώ και από εκεί. Όσον αφορά το ΕΚΑΒ, για παράδειγμα, όταν έχει κενή θέση κάπου εδώ στην </w:t>
      </w:r>
      <w:r>
        <w:rPr>
          <w:rFonts w:eastAsia="Times New Roman" w:cs="Times New Roman"/>
          <w:szCs w:val="24"/>
        </w:rPr>
        <w:t>περιφέρεια</w:t>
      </w:r>
      <w:r>
        <w:rPr>
          <w:rFonts w:eastAsia="Times New Roman" w:cs="Times New Roman"/>
          <w:szCs w:val="24"/>
        </w:rPr>
        <w:t>, θα πάει ένας γιατρός, ο οποίος είναι πέντε χρόνια στο ΕΚΑΒ και θα πάρ</w:t>
      </w:r>
      <w:r>
        <w:rPr>
          <w:rFonts w:eastAsia="Times New Roman" w:cs="Times New Roman"/>
          <w:szCs w:val="24"/>
        </w:rPr>
        <w:t xml:space="preserve">ει κενή θέση. Γιατί να το κάνει; </w:t>
      </w:r>
    </w:p>
    <w:p w14:paraId="5760BEDF"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Εγώ είμαι αντίθετος σε αυτά. Θέλω όλοι να αξιολογούμαστε. Όπως αξιολογούνται οι πολιτικοί, όπως αξιολογείται ο κάθε ένας κάθε μέρα, όπως αξιολογείται όλη η ελληνική κοινωνία, έτσι θέλω να αξιολογούμαστε και εμείς. </w:t>
      </w:r>
    </w:p>
    <w:p w14:paraId="5760BEE0"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Τέλος, </w:t>
      </w:r>
      <w:r>
        <w:rPr>
          <w:rFonts w:eastAsia="Times New Roman" w:cs="Times New Roman"/>
          <w:szCs w:val="24"/>
        </w:rPr>
        <w:t xml:space="preserve">δεν έχω καμμία αντίρρηση για την ΑΕΜΥ. Όμως, θυμάμαι ότι την ΑΕΜΥ την έχει φτιάξει ο Προεδρεύων τώρα, ο κ. Κακλαμάνης, ο οποίος είχε υποστεί τα πάνδεινα. Εγώ δεν έχω καμμία αντίρρηση. Όμως, έχω αντίρρηση με το </w:t>
      </w:r>
      <w:r>
        <w:rPr>
          <w:rFonts w:eastAsia="Times New Roman" w:cs="Times New Roman"/>
          <w:szCs w:val="24"/>
        </w:rPr>
        <w:t>Νοσοκομείο</w:t>
      </w:r>
      <w:r>
        <w:rPr>
          <w:rFonts w:eastAsia="Times New Roman" w:cs="Times New Roman"/>
          <w:szCs w:val="24"/>
        </w:rPr>
        <w:t xml:space="preserve"> της Σαντορίνης, για το οποίο βγήκε </w:t>
      </w:r>
      <w:r>
        <w:rPr>
          <w:rFonts w:eastAsia="Times New Roman" w:cs="Times New Roman"/>
          <w:szCs w:val="24"/>
        </w:rPr>
        <w:t>ο Υπουργός και είπε ότι κάποιοι ήθελαν να το κάνουν ξενοδοχείο. Σας διαψεύδω. Τουλάχιστον το τελευταίο χρονικό διάστημα, που είχα εγώ την αρμοδιότητα για το Εθνικό Σύστημα Υγείας και την ΑΕΜΥ, είχα έρθει σε επαφή με το Ίδρυμα Νιάρχος και είχαμε φτάσει σε έ</w:t>
      </w:r>
      <w:r>
        <w:rPr>
          <w:rFonts w:eastAsia="Times New Roman" w:cs="Times New Roman"/>
          <w:szCs w:val="24"/>
        </w:rPr>
        <w:t>να πάρα πολύ καλό επίπεδο. Διαφωνούσε το τοπικό στοιχείο των Κυκλάδων, οι δήμαρχοι και όλοι, διότι ήθελαν να είναι δημόσιο το νοσοκομείο. Πιστεύουμε ότι είναι πάρα πολύ ακριβό. Το Ίδρυμα Νιάρχος μας είχε κάνει μια πρόταση, ώστε εάν το έπαιρνε ποτέ, όλοι οι</w:t>
      </w:r>
      <w:r>
        <w:rPr>
          <w:rFonts w:eastAsia="Times New Roman" w:cs="Times New Roman"/>
          <w:szCs w:val="24"/>
        </w:rPr>
        <w:t xml:space="preserve"> Έλληνες πολίτες οι οποίοι θα βρίσκονταν ή ήθελαν να νοσηλευτούν στο </w:t>
      </w:r>
      <w:r>
        <w:rPr>
          <w:rFonts w:eastAsia="Times New Roman" w:cs="Times New Roman"/>
          <w:szCs w:val="24"/>
        </w:rPr>
        <w:t xml:space="preserve">Νοσοκομείο </w:t>
      </w:r>
      <w:r>
        <w:rPr>
          <w:rFonts w:eastAsia="Times New Roman" w:cs="Times New Roman"/>
          <w:szCs w:val="24"/>
        </w:rPr>
        <w:t xml:space="preserve">της Σαντορίνης, δεν θα πλήρωναν τίποτα και το ελληνικό κράτος δεν θα πλήρωνε τόσα πολλά λεφτά και δεν θα κλείναμε και το Κέντρο Υγείας στη Σαντορίνη. </w:t>
      </w:r>
    </w:p>
    <w:p w14:paraId="5760BEE1"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Γιατί δεν αντέχετε την κριτική; Είναι κακή η κριτική; Εγώ πιστεύω ότι η κριτική καμμία φορά, όταν είναι ειλικρινής, είναι εποικοδομητική. Η καλόπιστη κριτική είναι εποικοδομητική. Η κακόπιστη κριτική πρέπει να απορρίπτεται. Όμως, εγώ το κάνω καλόπιστα αυτό</w:t>
      </w:r>
      <w:r>
        <w:rPr>
          <w:rFonts w:eastAsia="Times New Roman" w:cs="Times New Roman"/>
          <w:szCs w:val="24"/>
        </w:rPr>
        <w:t xml:space="preserve">. Και δεν δέχομαι -μπορεί να έχει γίνει, δεν θέλω να σας διαψεύσω- ότι υπήρχε Υπουργός της προηγούμενης κυβέρνησης, ο οποίος διαπραγματεύτηκε για το </w:t>
      </w:r>
      <w:r>
        <w:rPr>
          <w:rFonts w:eastAsia="Times New Roman" w:cs="Times New Roman"/>
          <w:szCs w:val="24"/>
        </w:rPr>
        <w:t xml:space="preserve">Νοσοκομείο </w:t>
      </w:r>
      <w:r>
        <w:rPr>
          <w:rFonts w:eastAsia="Times New Roman" w:cs="Times New Roman"/>
          <w:szCs w:val="24"/>
        </w:rPr>
        <w:t>της Σαντορίνης, το οποίο είναι κόσμημα, να το κάνει ξενοδοχείο. Δεν το αποδέχομαι και δεν το θέλ</w:t>
      </w:r>
      <w:r>
        <w:rPr>
          <w:rFonts w:eastAsia="Times New Roman" w:cs="Times New Roman"/>
          <w:szCs w:val="24"/>
        </w:rPr>
        <w:t xml:space="preserve">ω. Μπορεί να κάνω λάθος.  </w:t>
      </w:r>
    </w:p>
    <w:p w14:paraId="5760BEE2"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Σε ό,τι αφορά την ΕΣΑΝ, εγώ ειλικρινά το πιστεύω αυτό που κάνατε. Όμως, γι’ αυτά τα δύο ειδικά -η ΑΕΜΥ και η ΕΣΑΝ- όταν είχαν έρθει εδώ, είχατε ανέβει στα κάγκελα. Πιστεύω, λοιπόν, ότι μπορεί αυτά να είναι καλά εργαλεία, όμως πρέ</w:t>
      </w:r>
      <w:r>
        <w:rPr>
          <w:rFonts w:eastAsia="Times New Roman" w:cs="Times New Roman"/>
          <w:szCs w:val="24"/>
        </w:rPr>
        <w:t xml:space="preserve">πει να κάνετε και την αυτοκριτική σας, διότι τώρα κυβερνάτε δύο χρόνια. Πείτε μου τι έκανε η ΕΣΑΝ για το κοστολόγιο όλων αυτών των πραγμάτων, διότι έχουν περάσει δύο χρόνια. Θα σας κάνω μία ερώτηση, κύριε Υπουργέ: Αυτά τα δύο χρόνια αυτή η ΕΣΑΝ, την οποία </w:t>
      </w:r>
      <w:r>
        <w:rPr>
          <w:rFonts w:eastAsia="Times New Roman" w:cs="Times New Roman"/>
          <w:szCs w:val="24"/>
        </w:rPr>
        <w:t>εμείς δημιουργήσαμε, τι έκανε;</w:t>
      </w:r>
    </w:p>
    <w:p w14:paraId="5760BEE3"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Εγώ πιστεύω ότι πρέπει και κάποια άλλα κομμάτια των υπηρεσιών υγείας των νοσοκομείων να παραχωρηθούν σε καλύτερα μάνατζμεντ, διότι έχει αποδειχθεί ότι δεν τα πήγαμε καλά τα προηγούμενα χρόνια. </w:t>
      </w:r>
    </w:p>
    <w:p w14:paraId="5760BEE4"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Εμείς μπορούμε να κρατήσουμε αυ</w:t>
      </w:r>
      <w:r>
        <w:rPr>
          <w:rFonts w:eastAsia="Times New Roman" w:cs="Times New Roman"/>
          <w:szCs w:val="24"/>
        </w:rPr>
        <w:t xml:space="preserve">τό το κομμάτι που μπορεί το Υπουργείο Υγείας να το διαχειριστεί καλύτερα από τους άλλους. Δεν μπορούμε, όμως, με αυτό το προσωπικό που διαθέτουμε σήμερα στο δημόσιο σύστημα υγείας -χωρίς να θέλω να υποτιμήσω κανέναν- να πάμε μπροστά. Το δημόσιο λογιστικό, </w:t>
      </w:r>
      <w:r>
        <w:rPr>
          <w:rFonts w:eastAsia="Times New Roman" w:cs="Times New Roman"/>
          <w:szCs w:val="24"/>
        </w:rPr>
        <w:t xml:space="preserve">που διακατέχει όλους τους νόμους του Εθνικού Συστήματος Υγείας, είναι αναχρονιστικό και πρέπει να το εκσυγχρονίσουμε. </w:t>
      </w:r>
    </w:p>
    <w:p w14:paraId="5760BEE5"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Θα μπορούσαμε να μιλάμε επί ώρες, διότι σε αυτό το νομοσχέδιο μπήκαν και άλλα, πολλά πράγματα. Η ψυχιατρική μεταρρύθμιση είναι ένα θετικό</w:t>
      </w:r>
      <w:r>
        <w:rPr>
          <w:rFonts w:eastAsia="Times New Roman" w:cs="Times New Roman"/>
          <w:szCs w:val="24"/>
        </w:rPr>
        <w:t xml:space="preserve"> βήμα και θα ψηφίσουμε όλα τα άρθρα της ψυχιατρικής μεταρρύθμισης. Όμως, θα ψηφίσουμε και κάποια άρθρα τα οποία πραγματικά είναι προς τη θετική κατεύθυνση. Θα είμαστε εδώ να σας ελέγχουμε. Σε κάποια πράγματα, όμως, τα οποία πιστεύω ότι είναι ρουσφετολογικέ</w:t>
      </w:r>
      <w:r>
        <w:rPr>
          <w:rFonts w:eastAsia="Times New Roman" w:cs="Times New Roman"/>
          <w:szCs w:val="24"/>
        </w:rPr>
        <w:t>ς τοποθετήσεις ή σε κάποιες δράσεις οι οποίες ευνοούν κάποιους, εμείς θα είμαστε απέναντι.</w:t>
      </w:r>
    </w:p>
    <w:p w14:paraId="5760BEE6"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5760BEE7"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 κ. Ιωάννης Αϊβατίδης έχει τον λόγο.</w:t>
      </w:r>
    </w:p>
    <w:p w14:paraId="5760BEE8"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Κύριε Πρόεδρε, δεν θέλω να μιλήσω.</w:t>
      </w:r>
    </w:p>
    <w:p w14:paraId="5760BEE9"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Δεν θέλετε. Ευχαριστώ.</w:t>
      </w:r>
    </w:p>
    <w:p w14:paraId="5760BEEA"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Ο κ. Λαμπρούλης έχει τον λόγο. </w:t>
      </w:r>
    </w:p>
    <w:p w14:paraId="5760BEEB"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Κύριε συνάδελφε, θα έχετε τη σχετική ανοχή.</w:t>
      </w:r>
    </w:p>
    <w:p w14:paraId="5760BEEC"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 xml:space="preserve">Κύριε Πρόεδρε, ευχαριστώ. Με προλάβατε. Σκόπευα ξεκινώντας να ζητήσω την </w:t>
      </w:r>
      <w:r>
        <w:rPr>
          <w:rFonts w:eastAsia="Times New Roman" w:cs="Times New Roman"/>
          <w:szCs w:val="24"/>
        </w:rPr>
        <w:t>ανοχή του Προεδρείου, ως προς τον χρόνο, γιατί πρέπει να τοποθετηθούμε, έστω κωδικοποιημένα και εν συντομία, στις περισσότερες από τις τροπολογίες και δη στις υπουργικές.</w:t>
      </w:r>
    </w:p>
    <w:p w14:paraId="5760BEED"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Θα ξεκινήσω από το τέλος. Την αφορμή μού την έδωσε ο κ. Πολάκης. Θα συνιστούσα στον κ</w:t>
      </w:r>
      <w:r>
        <w:rPr>
          <w:rFonts w:eastAsia="Times New Roman" w:cs="Times New Roman"/>
          <w:szCs w:val="24"/>
        </w:rPr>
        <w:t>. Πολάκη, κύριε Πρόεδρε, όταν αναφέρεται στο Κομμουνιστικό Κόμμα Ελλάδας να είναι πολύ πιο προσεκτικός. Τελεία και παύλα.</w:t>
      </w:r>
    </w:p>
    <w:p w14:paraId="5760BEEE"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Δεύτερον, σε ό,τι αφορά την τροπολογία…</w:t>
      </w:r>
    </w:p>
    <w:p w14:paraId="5760BEEF"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Τι προσβλητικό είπα;</w:t>
      </w:r>
    </w:p>
    <w:p w14:paraId="5760BEF0"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w:t>
      </w:r>
      <w:r>
        <w:rPr>
          <w:rFonts w:eastAsia="Times New Roman" w:cs="Times New Roman"/>
          <w:b/>
          <w:szCs w:val="24"/>
        </w:rPr>
        <w:t xml:space="preserve">νης): </w:t>
      </w:r>
      <w:r>
        <w:rPr>
          <w:rFonts w:eastAsia="Times New Roman" w:cs="Times New Roman"/>
          <w:szCs w:val="24"/>
        </w:rPr>
        <w:t>Ηρεμία, παρακαλώ. Είπε για το Κομμουνιστικό Κόμμα Ελλάδας. Δεν είπε για πρόσωπα.</w:t>
      </w:r>
    </w:p>
    <w:p w14:paraId="5760BEF1"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 xml:space="preserve">Είπα να είστε πιο προσεκτικός όταν αναφέρεστε στο Κομμουνιστικό Κόμμα Ελλάδας. </w:t>
      </w:r>
    </w:p>
    <w:p w14:paraId="5760BEF2"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w:t>
      </w:r>
      <w:r>
        <w:rPr>
          <w:rFonts w:eastAsia="Times New Roman" w:cs="Times New Roman"/>
          <w:b/>
          <w:szCs w:val="24"/>
        </w:rPr>
        <w:t>γείας):</w:t>
      </w:r>
      <w:r>
        <w:rPr>
          <w:rFonts w:eastAsia="Times New Roman" w:cs="Times New Roman"/>
          <w:szCs w:val="24"/>
        </w:rPr>
        <w:t xml:space="preserve"> Δεν κατάλαβα το προσβλητικό ποιο ήταν.</w:t>
      </w:r>
    </w:p>
    <w:p w14:paraId="5760BEF3"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Αν δεν το κατανοείτε, αυτό είναι δικό σας πρόβλημα.</w:t>
      </w:r>
    </w:p>
    <w:p w14:paraId="5760BEF4"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Πολάκη, θα απαντήσετε μετά.</w:t>
      </w:r>
    </w:p>
    <w:p w14:paraId="5760BEF5"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ΓΕΩΡΓΙΟΣ ΛΑΜΠΡΟΥΛΗΣ (ΣΤ΄ Αντιπρόεδρος τ</w:t>
      </w:r>
      <w:r>
        <w:rPr>
          <w:rFonts w:eastAsia="Times New Roman" w:cs="Times New Roman"/>
          <w:b/>
          <w:szCs w:val="24"/>
        </w:rPr>
        <w:t xml:space="preserve">ης Βουλής): </w:t>
      </w:r>
      <w:r>
        <w:rPr>
          <w:rFonts w:eastAsia="Times New Roman" w:cs="Times New Roman"/>
          <w:szCs w:val="24"/>
        </w:rPr>
        <w:t>Η αναφορά σας, λοιπόν, μιλώντας για την τροπολογία 978, ότι «Και πολλοί δικοί σας με πλησίασαν» και άλλα πολλά…</w:t>
      </w:r>
    </w:p>
    <w:p w14:paraId="5760BEF6"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Όχι με πλησίασαν. Είναι ζήτημα διεκδίκησης.</w:t>
      </w:r>
    </w:p>
    <w:p w14:paraId="5760BEF7"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w:t>
      </w:r>
      <w:r>
        <w:rPr>
          <w:rFonts w:eastAsia="Times New Roman" w:cs="Times New Roman"/>
          <w:b/>
          <w:szCs w:val="24"/>
        </w:rPr>
        <w:t xml:space="preserve">Βουλής): </w:t>
      </w:r>
      <w:r>
        <w:rPr>
          <w:rFonts w:eastAsia="Times New Roman" w:cs="Times New Roman"/>
          <w:szCs w:val="24"/>
        </w:rPr>
        <w:t>Αφήστε τα τώρα αυτά. Μην με διακόπτετε. Δεν σας επιτρέπω να με διακόψετε.</w:t>
      </w:r>
    </w:p>
    <w:p w14:paraId="5760BEF8"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Κύριε Πολάκη, καθίστε κάτω παρακαλώ. Δεν έχετε τον λόγο. Φθάνουμε στο τέλος. Ηρεμία.</w:t>
      </w:r>
    </w:p>
    <w:p w14:paraId="5760BEF9"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w:t>
      </w:r>
      <w:r>
        <w:rPr>
          <w:rFonts w:eastAsia="Times New Roman" w:cs="Times New Roman"/>
          <w:b/>
          <w:szCs w:val="24"/>
        </w:rPr>
        <w:t xml:space="preserve">Βουλής): </w:t>
      </w:r>
      <w:r>
        <w:rPr>
          <w:rFonts w:eastAsia="Times New Roman" w:cs="Times New Roman"/>
          <w:szCs w:val="24"/>
        </w:rPr>
        <w:t xml:space="preserve">Η θέση του Κομμουνιστικού Κόμματος </w:t>
      </w:r>
      <w:r>
        <w:rPr>
          <w:rFonts w:eastAsia="Times New Roman" w:cs="Times New Roman"/>
          <w:szCs w:val="24"/>
        </w:rPr>
        <w:t xml:space="preserve">Ελλάδας </w:t>
      </w:r>
      <w:r>
        <w:rPr>
          <w:rFonts w:eastAsia="Times New Roman" w:cs="Times New Roman"/>
          <w:szCs w:val="24"/>
        </w:rPr>
        <w:t xml:space="preserve">γι’ αυτούς τους εργαζομένους -έχουν κατατεθεί και τροπολογίες- είναι να προσληφθούν με σχέση μόνιμης και σταθερής εργασίας. Ναι ή όχι; Ναι. </w:t>
      </w:r>
    </w:p>
    <w:p w14:paraId="5760BEFA"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Όχι μόνο.</w:t>
      </w:r>
    </w:p>
    <w:p w14:paraId="5760BEFB"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ΓΕΩΡΓΙΟ</w:t>
      </w:r>
      <w:r>
        <w:rPr>
          <w:rFonts w:eastAsia="Times New Roman" w:cs="Times New Roman"/>
          <w:b/>
          <w:szCs w:val="24"/>
        </w:rPr>
        <w:t xml:space="preserve">Σ ΛΑΜΠΡΟΥΛΗΣ (ΣΤ΄ Αντιπρόεδρος της Βουλής): </w:t>
      </w:r>
      <w:r>
        <w:rPr>
          <w:rFonts w:eastAsia="Times New Roman" w:cs="Times New Roman"/>
          <w:szCs w:val="24"/>
        </w:rPr>
        <w:t>Έχουμε καταθέσει, λοιπόν, μία τροπολογία. Δεν την δεχθήκατε ποτέ. Αυτό έχω να σας πω.</w:t>
      </w:r>
    </w:p>
    <w:p w14:paraId="5760BEFC"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Λαμπρούλη, δεν χρειάζεται ένταση. Εσείς είστε ήρεμος άνθρωπος. Πείτε την άποψή σας με </w:t>
      </w:r>
      <w:r>
        <w:rPr>
          <w:rFonts w:eastAsia="Times New Roman" w:cs="Times New Roman"/>
          <w:szCs w:val="24"/>
        </w:rPr>
        <w:t>ηρεμία.</w:t>
      </w:r>
    </w:p>
    <w:p w14:paraId="5760BEFD"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Βεβαίως, αυτή η τροπολογία έρχεται να διαμορφώσει, εισάγοντας το ζήτημα της εμπειρίας, ένα καλύτερο -επιτρέψτε μου τον όρο- καθεστώς πρόσληψης, δικαιότερης -εντός ή εκτός εισαγωγικών η λέξη- στην κ</w:t>
      </w:r>
      <w:r>
        <w:rPr>
          <w:rFonts w:eastAsia="Times New Roman" w:cs="Times New Roman"/>
          <w:szCs w:val="24"/>
        </w:rPr>
        <w:t>ατεύθυνση, όμως, που εσείς θέλετε, με ελαστικές μορφές εργασίας, με ατομικές συμβάσεις. Ε, σε αυτό διαφωνούμε. Τι να κάνουμε;</w:t>
      </w:r>
    </w:p>
    <w:p w14:paraId="5760BEFE"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Εμείς έχουμε κάνει τις προτάσεις μας εδώ και καιρό και έχουμε καταθέσει και τροπολογίες. Σε αυτήν την τροπολογία, λοιπόν, θα ψηφίσ</w:t>
      </w:r>
      <w:r>
        <w:rPr>
          <w:rFonts w:eastAsia="Times New Roman" w:cs="Times New Roman"/>
          <w:szCs w:val="24"/>
        </w:rPr>
        <w:t>ουμε «παρών».</w:t>
      </w:r>
    </w:p>
    <w:p w14:paraId="5760BEFF"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Προχωρώ, κύριε Πρόεδρε, στην επόμενη τροπολογία, στην με γενικό αριθμό 979 και ειδικό 80. Κωδικοποιημένα και εν συντομία θα τοποθετηθούμε για τις παραγράφους της τροπολογίας, γιατί συνολικά στην τροπολογία αυτή θα ψηφίσουμε «παρών».</w:t>
      </w:r>
    </w:p>
    <w:p w14:paraId="5760BF00"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Στην πρώτ</w:t>
      </w:r>
      <w:r>
        <w:rPr>
          <w:rFonts w:eastAsia="Times New Roman" w:cs="Times New Roman"/>
          <w:szCs w:val="24"/>
        </w:rPr>
        <w:t>η παράγραφο θα ψηφίσουμε «παρών». Συμφωνούμε, βεβαίως, να μην πληρώνει ο κόσμος κ.λπ.. Εμείς, όμως, λέμε ότι υπάρχει ένα ζήτημα τεράστιο με τον ΕΟΠΥΥ, τις παρεχόμενες υπηρεσίες του και το πετσόκομμα που έχει γίνει όχι μόνο επί Κυβέρνησης ΣΥΡΙΖΑ – ΑΝΕΛ, αλλ</w:t>
      </w:r>
      <w:r>
        <w:rPr>
          <w:rFonts w:eastAsia="Times New Roman" w:cs="Times New Roman"/>
          <w:szCs w:val="24"/>
        </w:rPr>
        <w:t>ά και από τις προηγούμενες κυβερνήσεις. Αυτή, όμως, η κατάσταση συνεχίζεται.</w:t>
      </w:r>
    </w:p>
    <w:p w14:paraId="5760BF01"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Με την δεύτερη παράγραφο συμφωνούμε, σε ό,τι αφορά, δηλαδή, τον επανακαθορισμό της τιμής αποζημίωσης εργοθεραπευτών, λογοθεραπευτών κ.λπ.. </w:t>
      </w:r>
    </w:p>
    <w:p w14:paraId="5760BF02"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Στην τρίτη παράγραφο, αν ψηφιζόταν χωρι</w:t>
      </w:r>
      <w:r>
        <w:rPr>
          <w:rFonts w:eastAsia="Times New Roman" w:cs="Times New Roman"/>
          <w:szCs w:val="24"/>
        </w:rPr>
        <w:t>στά, θα ψηφίζαμε «παρών». Εμείς λέμε η διαδικασία αυτή να ανήκει στο κράτος. Εξάλλου, στο συγκεκριμένο νομοσχέδιο που ψηφίζουμε σήμερα, έχουμε διατυπώσει άποψη για τη δημιουργία αντίστοιχων νομικών προσώπων, που προβλέπονται στην παράγραφο 3.</w:t>
      </w:r>
    </w:p>
    <w:p w14:paraId="5760BF03"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Όσον αφορά τη</w:t>
      </w:r>
      <w:r>
        <w:rPr>
          <w:rFonts w:eastAsia="Times New Roman" w:cs="Times New Roman"/>
          <w:szCs w:val="24"/>
        </w:rPr>
        <w:t xml:space="preserve">ν παράγραφο 4, προκύπτει ένα ερώτημα. Αν θέλετε, ας απαντηθεί. Το «Παπαγεωργίου», ένα </w:t>
      </w:r>
      <w:r>
        <w:rPr>
          <w:rFonts w:eastAsia="Times New Roman" w:cs="Times New Roman"/>
          <w:szCs w:val="24"/>
        </w:rPr>
        <w:t xml:space="preserve">νοσοκομείο </w:t>
      </w:r>
      <w:r>
        <w:rPr>
          <w:rFonts w:eastAsia="Times New Roman" w:cs="Times New Roman"/>
          <w:szCs w:val="24"/>
        </w:rPr>
        <w:t xml:space="preserve">το οποίο επιχορηγείται, συμψηφίζει τις υποχρεώσεις του προς τον ΕΟΠΥΥ με τις υποχρεώσεις του ΕΟΠΥΥ προς το νοσοκομείο; </w:t>
      </w:r>
    </w:p>
    <w:p w14:paraId="5760BF04"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Το έλλειμα τι θα γίνει; Ποιος θα τα πλη</w:t>
      </w:r>
      <w:r>
        <w:rPr>
          <w:rFonts w:eastAsia="Times New Roman" w:cs="Times New Roman"/>
          <w:szCs w:val="24"/>
        </w:rPr>
        <w:t xml:space="preserve">ρώσει αυτά; Από πού; </w:t>
      </w:r>
    </w:p>
    <w:p w14:paraId="5760BF05"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Στην παράγραφο 5 θα πούμε «</w:t>
      </w:r>
      <w:r>
        <w:rPr>
          <w:rFonts w:eastAsia="Times New Roman" w:cs="Times New Roman"/>
          <w:szCs w:val="24"/>
        </w:rPr>
        <w:t>ναι</w:t>
      </w:r>
      <w:r>
        <w:rPr>
          <w:rFonts w:eastAsia="Times New Roman" w:cs="Times New Roman"/>
          <w:szCs w:val="24"/>
        </w:rPr>
        <w:t xml:space="preserve">». </w:t>
      </w:r>
    </w:p>
    <w:p w14:paraId="5760BF06"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Έχετε δικαίωμα να πείτε «</w:t>
      </w:r>
      <w:r>
        <w:rPr>
          <w:rFonts w:eastAsia="Times New Roman" w:cs="Times New Roman"/>
          <w:szCs w:val="24"/>
        </w:rPr>
        <w:t>ναι</w:t>
      </w:r>
      <w:r>
        <w:rPr>
          <w:rFonts w:eastAsia="Times New Roman" w:cs="Times New Roman"/>
          <w:szCs w:val="24"/>
        </w:rPr>
        <w:t>» σε παραγράφους, αλλά την τροπολογία θα ψηφίσετε με «</w:t>
      </w:r>
      <w:r>
        <w:rPr>
          <w:rFonts w:eastAsia="Times New Roman" w:cs="Times New Roman"/>
          <w:szCs w:val="24"/>
        </w:rPr>
        <w:t>ναι</w:t>
      </w:r>
      <w:r>
        <w:rPr>
          <w:rFonts w:eastAsia="Times New Roman" w:cs="Times New Roman"/>
          <w:szCs w:val="24"/>
        </w:rPr>
        <w:t>», «</w:t>
      </w:r>
      <w:r>
        <w:rPr>
          <w:rFonts w:eastAsia="Times New Roman" w:cs="Times New Roman"/>
          <w:szCs w:val="24"/>
        </w:rPr>
        <w:t>όχι</w:t>
      </w:r>
      <w:r>
        <w:rPr>
          <w:rFonts w:eastAsia="Times New Roman" w:cs="Times New Roman"/>
          <w:szCs w:val="24"/>
        </w:rPr>
        <w:t>» ή «</w:t>
      </w:r>
      <w:r>
        <w:rPr>
          <w:rFonts w:eastAsia="Times New Roman" w:cs="Times New Roman"/>
          <w:szCs w:val="24"/>
        </w:rPr>
        <w:t>παρών</w:t>
      </w:r>
      <w:r>
        <w:rPr>
          <w:rFonts w:eastAsia="Times New Roman" w:cs="Times New Roman"/>
          <w:szCs w:val="24"/>
        </w:rPr>
        <w:t xml:space="preserve">». Απλά κάνετε αιτιολόγηση ψήφου. </w:t>
      </w:r>
    </w:p>
    <w:p w14:paraId="5760BF07"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ΓΕΩΡΓΙΟΣ ΛΑΜΠΡΟΥΛΗΣ (</w:t>
      </w:r>
      <w:r>
        <w:rPr>
          <w:rFonts w:eastAsia="Times New Roman" w:cs="Times New Roman"/>
          <w:b/>
          <w:szCs w:val="24"/>
        </w:rPr>
        <w:t xml:space="preserve">ΣΤ΄ </w:t>
      </w:r>
      <w:r>
        <w:rPr>
          <w:rFonts w:eastAsia="Times New Roman" w:cs="Times New Roman"/>
          <w:b/>
          <w:szCs w:val="24"/>
        </w:rPr>
        <w:t xml:space="preserve">Αντιπρόεδρος της Βουλής): </w:t>
      </w:r>
      <w:r>
        <w:rPr>
          <w:rFonts w:eastAsia="Times New Roman" w:cs="Times New Roman"/>
          <w:szCs w:val="24"/>
        </w:rPr>
        <w:t xml:space="preserve">Κοιτάξτε, κύριε Πρόεδρε, η συγκεκριμένη τροπολογία, όπως και άλλες, έχει έξι παραγράφους. </w:t>
      </w:r>
    </w:p>
    <w:p w14:paraId="5760BF08"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Απλά κάνετε αιτιολόγηση ψήφου τώρα.</w:t>
      </w:r>
    </w:p>
    <w:p w14:paraId="5760BF09"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ΓΕΩΡΓΙΟΣ ΛΑΜΠΡΟΥΛΗΣ (</w:t>
      </w:r>
      <w:r>
        <w:rPr>
          <w:rFonts w:eastAsia="Times New Roman" w:cs="Times New Roman"/>
          <w:b/>
          <w:szCs w:val="24"/>
        </w:rPr>
        <w:t xml:space="preserve">ΣΤ΄ </w:t>
      </w:r>
      <w:r>
        <w:rPr>
          <w:rFonts w:eastAsia="Times New Roman" w:cs="Times New Roman"/>
          <w:b/>
          <w:szCs w:val="24"/>
        </w:rPr>
        <w:t xml:space="preserve">Αντιπρόεδρος της Βουλής): </w:t>
      </w:r>
      <w:r>
        <w:rPr>
          <w:rFonts w:eastAsia="Times New Roman" w:cs="Times New Roman"/>
          <w:szCs w:val="24"/>
        </w:rPr>
        <w:t>Αιτιολογώ την πρόθε</w:t>
      </w:r>
      <w:r>
        <w:rPr>
          <w:rFonts w:eastAsia="Times New Roman" w:cs="Times New Roman"/>
          <w:szCs w:val="24"/>
        </w:rPr>
        <w:t>ση ψήφου, δηλαδή αν τα ψηφίζαμε χώρια, τι θα ψηφίζαμε σε κάθε παράγραφο η οποία ενδεχομένως…</w:t>
      </w:r>
    </w:p>
    <w:p w14:paraId="5760BF0A"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Λαμπρούλη, το κατάλαβα. Επειδή, όμως, κρατιούνται Πρακτικά, το είπα για να κάνετε τη διευκρίνιση.</w:t>
      </w:r>
    </w:p>
    <w:p w14:paraId="5760BF0B"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ΓΕΩΡΓΙΟΣ ΛΑΜΠΡΟΥΛΗΣ (</w:t>
      </w:r>
      <w:r>
        <w:rPr>
          <w:rFonts w:eastAsia="Times New Roman" w:cs="Times New Roman"/>
          <w:b/>
          <w:szCs w:val="24"/>
        </w:rPr>
        <w:t xml:space="preserve">ΣΤ΄ </w:t>
      </w:r>
      <w:r>
        <w:rPr>
          <w:rFonts w:eastAsia="Times New Roman" w:cs="Times New Roman"/>
          <w:b/>
          <w:szCs w:val="24"/>
        </w:rPr>
        <w:t>Α</w:t>
      </w:r>
      <w:r>
        <w:rPr>
          <w:rFonts w:eastAsia="Times New Roman" w:cs="Times New Roman"/>
          <w:b/>
          <w:szCs w:val="24"/>
        </w:rPr>
        <w:t xml:space="preserve">ντιπρόεδρος της Βουλής): </w:t>
      </w:r>
      <w:r>
        <w:rPr>
          <w:rFonts w:eastAsia="Times New Roman" w:cs="Times New Roman"/>
          <w:szCs w:val="24"/>
        </w:rPr>
        <w:t>Λέω, στην παράγραφο 5 της συγκεκριμένης τροπολογίας με γενικό αριθμό 979 λέμε «</w:t>
      </w:r>
      <w:r>
        <w:rPr>
          <w:rFonts w:eastAsia="Times New Roman" w:cs="Times New Roman"/>
          <w:szCs w:val="24"/>
        </w:rPr>
        <w:t>ναι</w:t>
      </w:r>
      <w:r>
        <w:rPr>
          <w:rFonts w:eastAsia="Times New Roman" w:cs="Times New Roman"/>
          <w:szCs w:val="24"/>
        </w:rPr>
        <w:t>». Λέμε «</w:t>
      </w:r>
      <w:r>
        <w:rPr>
          <w:rFonts w:eastAsia="Times New Roman" w:cs="Times New Roman"/>
          <w:szCs w:val="24"/>
        </w:rPr>
        <w:t>όχι</w:t>
      </w:r>
      <w:r>
        <w:rPr>
          <w:rFonts w:eastAsia="Times New Roman" w:cs="Times New Roman"/>
          <w:szCs w:val="24"/>
        </w:rPr>
        <w:t>» στην παράγραφο που είναι αντίστοιχη με τη ρύθμιση στο υπό συζήτηση νομοσχέδιο που αφορά τον ΕΟΦ, το πριμ αποδοτικότητας. Άρα, στο σύνολ</w:t>
      </w:r>
      <w:r>
        <w:rPr>
          <w:rFonts w:eastAsia="Times New Roman" w:cs="Times New Roman"/>
          <w:szCs w:val="24"/>
        </w:rPr>
        <w:t>ο αυτής της τροπολογίας θα ψηφίσουμε «</w:t>
      </w:r>
      <w:r>
        <w:rPr>
          <w:rFonts w:eastAsia="Times New Roman" w:cs="Times New Roman"/>
          <w:szCs w:val="24"/>
        </w:rPr>
        <w:t>παρών</w:t>
      </w:r>
      <w:r>
        <w:rPr>
          <w:rFonts w:eastAsia="Times New Roman" w:cs="Times New Roman"/>
          <w:szCs w:val="24"/>
        </w:rPr>
        <w:t>».</w:t>
      </w:r>
    </w:p>
    <w:p w14:paraId="5760BF0C"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Συνεχίζω με τις υπόλοιπες τροπολογίες. Στην τροπολογία με γενικό αριθμό 953 και ειδικό 64, που αφορά τα υπηρεσιακά συμβούλια, εμείς θέλουμε τα υπηρεσιακά συμβούλια, παρ</w:t>
      </w:r>
      <w:r>
        <w:rPr>
          <w:rFonts w:eastAsia="Times New Roman" w:cs="Times New Roman"/>
          <w:szCs w:val="24"/>
        </w:rPr>
        <w:t xml:space="preserve">’ </w:t>
      </w:r>
      <w:r>
        <w:rPr>
          <w:rFonts w:eastAsia="Times New Roman" w:cs="Times New Roman"/>
          <w:szCs w:val="24"/>
        </w:rPr>
        <w:t>όλο που διευκολύνεται με αυτήν τη διαδικ</w:t>
      </w:r>
      <w:r>
        <w:rPr>
          <w:rFonts w:eastAsia="Times New Roman" w:cs="Times New Roman"/>
          <w:szCs w:val="24"/>
        </w:rPr>
        <w:t>ασία που προτείνεται από αυτή την τροπολογία. Από τον χαρακτήρα, όμως, της αποστολής τους, ουσιαστικά αποτελούν όργανα αξιολόγησης των υπαλλήλων με βάση το αντιδραστικό θεσμικό πλαίσιο και γενικότερα με τα κριτήρια της αντιλαϊκής πολιτικής και στον τομέα τ</w:t>
      </w:r>
      <w:r>
        <w:rPr>
          <w:rFonts w:eastAsia="Times New Roman" w:cs="Times New Roman"/>
          <w:szCs w:val="24"/>
        </w:rPr>
        <w:t>ης δημόσιας Υγείας.</w:t>
      </w:r>
    </w:p>
    <w:p w14:paraId="5760BF0D"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Σε ό,τι αφορά την τροπολογία με γενικό αριθμό 954 και ειδικό 65, για τους βιοπαθολόγους, συμφωνούμε να γίνει η αντιστοίχιση. Έχουμε, όμως, κάποιες επιφυλάξεις. Θα τις αναφέρω εν τάχει. Η πρώτη επιφύλαξη είναι για την ορθότητα του διαχωρ</w:t>
      </w:r>
      <w:r>
        <w:rPr>
          <w:rFonts w:eastAsia="Times New Roman" w:cs="Times New Roman"/>
          <w:szCs w:val="24"/>
        </w:rPr>
        <w:t>ισμού των ειδικοτήτων και των εξειδικεύσεων που υπάρχουν στην Ευρωπαϊκή Ένωση, καθώς επίσης και για τη ρύθμιση ως προς την απονομή της εξειδίκευσης στην κλινική μικροβιολογία χωρίς εξετάσεις, όπως προβλέπει το νομοσχέδιο. Εδώ θα ψηφίσουμε «</w:t>
      </w:r>
      <w:r>
        <w:rPr>
          <w:rFonts w:eastAsia="Times New Roman" w:cs="Times New Roman"/>
          <w:szCs w:val="24"/>
        </w:rPr>
        <w:t>παρών</w:t>
      </w:r>
      <w:r>
        <w:rPr>
          <w:rFonts w:eastAsia="Times New Roman" w:cs="Times New Roman"/>
          <w:szCs w:val="24"/>
        </w:rPr>
        <w:t>».</w:t>
      </w:r>
    </w:p>
    <w:p w14:paraId="5760BF0E"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υπουργική τροπολογία με γενικό αριθμό 964 και ειδικό 71 θα ψηφίσουμε «</w:t>
      </w:r>
      <w:r>
        <w:rPr>
          <w:rFonts w:eastAsia="Times New Roman" w:cs="Times New Roman"/>
          <w:szCs w:val="24"/>
        </w:rPr>
        <w:t>παρών</w:t>
      </w:r>
      <w:r>
        <w:rPr>
          <w:rFonts w:eastAsia="Times New Roman" w:cs="Times New Roman"/>
          <w:szCs w:val="24"/>
        </w:rPr>
        <w:t>». Αυτή αφορά την υπογραφή διετούς σύμβασης στους επικουρικούς γιατρούς. Ουσιαστικά η Κυβέρνηση αντί να προσλάβει μόνιμους γιατρούς, με πλήρη και αποκλειστική απασχόληση, επεκτείνει</w:t>
      </w:r>
      <w:r>
        <w:rPr>
          <w:rFonts w:eastAsia="Times New Roman" w:cs="Times New Roman"/>
          <w:szCs w:val="24"/>
        </w:rPr>
        <w:t xml:space="preserve"> το καθεστώς της επικουρικότητας, δηλαδή της προσωρινής και εναλλασσόμενης δουλειάς γιατρών σε περισσότερους τομείς και τμήματα στις δημόσιες μονάδες υγείας. </w:t>
      </w:r>
    </w:p>
    <w:p w14:paraId="5760BF0F"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Στην υπουργική τροπολογία με γενικό αριθμό 955 και ειδικό 66, που αφορά τους αιματολόγους, θα ψηφ</w:t>
      </w:r>
      <w:r>
        <w:rPr>
          <w:rFonts w:eastAsia="Times New Roman" w:cs="Times New Roman"/>
          <w:szCs w:val="24"/>
        </w:rPr>
        <w:t>ίσουμε «</w:t>
      </w:r>
      <w:r>
        <w:rPr>
          <w:rFonts w:eastAsia="Times New Roman" w:cs="Times New Roman"/>
          <w:szCs w:val="24"/>
        </w:rPr>
        <w:t>παρών</w:t>
      </w:r>
      <w:r>
        <w:rPr>
          <w:rFonts w:eastAsia="Times New Roman" w:cs="Times New Roman"/>
          <w:szCs w:val="24"/>
        </w:rPr>
        <w:t>». Διαβάζοντας και την αιτιολογική έκθεση, το επιχείρημα -ή τα επιχειρήματα, αν θέλετε- είναι ότι αυτή η δραστηριότητα δημιουργεί συνθήκες αθέμιτου ανταγωνισμού και κατά δεύτερον προκύπτουν ζητήματα διασφάλισης της δημόσιας υγείας. Τι επιδιώκε</w:t>
      </w:r>
      <w:r>
        <w:rPr>
          <w:rFonts w:eastAsia="Times New Roman" w:cs="Times New Roman"/>
          <w:szCs w:val="24"/>
        </w:rPr>
        <w:t xml:space="preserve">ι, λοιπόν, η Κυβέρνηση; Να κάνει τον τροχονόμο, στην ουσία, στην επιχειρηματική δράση στην υγεία και να βάλει υποτίθεται κανόνες πού; Στον ανταγωνισμό. Είναι ρυθμίσεις οι οποίες γίνονται φύλλο και φτερό μπροστά στο κυνήγι του κέρδους. </w:t>
      </w:r>
    </w:p>
    <w:p w14:paraId="5760BF10"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Επίσης, σε ό,τι αφορ</w:t>
      </w:r>
      <w:r>
        <w:rPr>
          <w:rFonts w:eastAsia="Times New Roman" w:cs="Times New Roman"/>
          <w:szCs w:val="24"/>
        </w:rPr>
        <w:t>ά τα περί δημόσιας υγείας, χωρίς να τα υποτιμούμε, μιλάμε για προφάσεις εν αμαρτίαις. Εδώ διαφημίζονται αιμοληψίες και άλλες ιατρικές πράξεις σε πλατείες, στο υπόγειο του μετρό και πάει λέγοντας. Θα ψηφίσουμε «</w:t>
      </w:r>
      <w:r>
        <w:rPr>
          <w:rFonts w:eastAsia="Times New Roman" w:cs="Times New Roman"/>
          <w:szCs w:val="24"/>
        </w:rPr>
        <w:t>παρών</w:t>
      </w:r>
      <w:r>
        <w:rPr>
          <w:rFonts w:eastAsia="Times New Roman" w:cs="Times New Roman"/>
          <w:szCs w:val="24"/>
        </w:rPr>
        <w:t xml:space="preserve">» σε αυτή την τροπολογία. </w:t>
      </w:r>
    </w:p>
    <w:p w14:paraId="5760BF11"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Με την τροπολο</w:t>
      </w:r>
      <w:r>
        <w:rPr>
          <w:rFonts w:eastAsia="Times New Roman" w:cs="Times New Roman"/>
          <w:szCs w:val="24"/>
        </w:rPr>
        <w:t>γία του Υπουργείου Μεταναστευτικής Πολιτικής, δηλαδή την τροπολογία με γενικό αριθμό 961 και ειδικό 69, η Κυβέρνηση επιβεβαιώνει την εκτίμηση του κόμματός μας, ότι θέλει να εφαρμόσει διά πυρός και σιδήρου την απαράδεκτη Συμφωνία της Ευρωπαϊκής Ένωσης με τη</w:t>
      </w:r>
      <w:r>
        <w:rPr>
          <w:rFonts w:eastAsia="Times New Roman" w:cs="Times New Roman"/>
          <w:szCs w:val="24"/>
        </w:rPr>
        <w:t xml:space="preserve">ν Τουρκία για τους πρόσφυγες, χωρίς να σέβεται ούτε τους στοιχειώδεις κανόνες για τη δίκαιη εξέταση των αιτήσεων ασύλου και ειδικά των προσφυγών κατά των απορριπτικών αποφάσεων των Επιτροπών Ασύλου </w:t>
      </w:r>
      <w:r>
        <w:rPr>
          <w:rFonts w:eastAsia="Times New Roman" w:cs="Times New Roman"/>
          <w:szCs w:val="24"/>
        </w:rPr>
        <w:t xml:space="preserve">Α΄ </w:t>
      </w:r>
      <w:r>
        <w:rPr>
          <w:rFonts w:eastAsia="Times New Roman" w:cs="Times New Roman"/>
          <w:szCs w:val="24"/>
        </w:rPr>
        <w:t>βαθμού.</w:t>
      </w:r>
    </w:p>
    <w:p w14:paraId="5760BF12"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Και, βέβαια, η Συμφωνία Ευρωπαϊκής Ένωσης-Τουρκ</w:t>
      </w:r>
      <w:r>
        <w:rPr>
          <w:rFonts w:eastAsia="Times New Roman" w:cs="Times New Roman"/>
          <w:szCs w:val="24"/>
        </w:rPr>
        <w:t>ίας, την οποία μάλιστα το Δικαστήριο της Ευρωπαϊκής Ένωσης πρόσφατα έκρινε ότι δεν είναι Συμφωνία της Ευρωπαϊκής Ένωσης, εκτός του ότι παραβιάζει κατάφωρα τα δικαιώματα των προσφύγων, ευθύνεται για τον εγκλωβισμό χιλιάδων προσφύγων και μεταναστών στα νησιά</w:t>
      </w:r>
      <w:r>
        <w:rPr>
          <w:rFonts w:eastAsia="Times New Roman" w:cs="Times New Roman"/>
          <w:szCs w:val="24"/>
        </w:rPr>
        <w:t xml:space="preserve"> του </w:t>
      </w:r>
      <w:r>
        <w:rPr>
          <w:rFonts w:eastAsia="Times New Roman" w:cs="Times New Roman"/>
          <w:szCs w:val="24"/>
        </w:rPr>
        <w:t xml:space="preserve">ανατολικού </w:t>
      </w:r>
      <w:r>
        <w:rPr>
          <w:rFonts w:eastAsia="Times New Roman" w:cs="Times New Roman"/>
          <w:szCs w:val="24"/>
        </w:rPr>
        <w:t>Αιγαίου, με όλες τις αρνητικές ενέργειες. Συνεπώς, εμείς καταψηφίζουμε αυτή την τροπολογία.</w:t>
      </w:r>
    </w:p>
    <w:p w14:paraId="5760BF13" w14:textId="77777777" w:rsidR="003F14BB" w:rsidRDefault="00F37CA6">
      <w:pPr>
        <w:spacing w:line="600" w:lineRule="auto"/>
        <w:jc w:val="both"/>
        <w:rPr>
          <w:rFonts w:eastAsia="Times New Roman" w:cs="Times New Roman"/>
          <w:szCs w:val="24"/>
        </w:rPr>
      </w:pPr>
      <w:r>
        <w:rPr>
          <w:rFonts w:eastAsia="Times New Roman" w:cs="Times New Roman"/>
          <w:szCs w:val="24"/>
        </w:rPr>
        <w:tab/>
        <w:t xml:space="preserve">Και τελειώνω, </w:t>
      </w:r>
      <w:r>
        <w:rPr>
          <w:rFonts w:eastAsia="Times New Roman"/>
          <w:bCs/>
        </w:rPr>
        <w:t>κύριε Πρόεδρε,</w:t>
      </w:r>
      <w:r>
        <w:rPr>
          <w:rFonts w:eastAsia="Times New Roman" w:cs="Times New Roman"/>
          <w:szCs w:val="24"/>
        </w:rPr>
        <w:t xml:space="preserve"> με την τροπολογία με γενικό αριθμό 975 και ειδικό 76, που αφορά τις </w:t>
      </w:r>
      <w:r>
        <w:rPr>
          <w:rFonts w:eastAsia="Times New Roman" w:cs="Times New Roman"/>
          <w:szCs w:val="24"/>
        </w:rPr>
        <w:t>τοπικές μον</w:t>
      </w:r>
      <w:r>
        <w:rPr>
          <w:rFonts w:eastAsia="Times New Roman" w:cs="Times New Roman"/>
          <w:szCs w:val="24"/>
        </w:rPr>
        <w:t xml:space="preserve">άδες </w:t>
      </w:r>
      <w:r>
        <w:rPr>
          <w:rFonts w:eastAsia="Times New Roman" w:cs="Times New Roman"/>
          <w:szCs w:val="24"/>
        </w:rPr>
        <w:t>υγείας</w:t>
      </w:r>
      <w:r>
        <w:rPr>
          <w:rFonts w:eastAsia="Times New Roman" w:cs="Times New Roman"/>
          <w:szCs w:val="24"/>
        </w:rPr>
        <w:t xml:space="preserve">. Με την τροπολογία αυτή, η </w:t>
      </w:r>
      <w:r>
        <w:rPr>
          <w:rFonts w:eastAsia="Times New Roman" w:cs="Times New Roman"/>
          <w:szCs w:val="24"/>
        </w:rPr>
        <w:t xml:space="preserve">Κυβέρνηση βάζει τη σφραγίδα όχι απλά μιας υποβαθμισμένης και ανεπαρκούς δημόσιας πρωτοβάθμιας φροντίδας υγείας, όπως είναι σήμερα, αλλά και τυπικά τη διαλύει. Μιλάμε για ακρωτηριασμό της έννοιας και της αποστολής της πρωτοβάθμιας φροντίδας υγείας. Βέβαια, </w:t>
      </w:r>
      <w:r>
        <w:rPr>
          <w:rFonts w:eastAsia="Times New Roman" w:cs="Times New Roman"/>
          <w:szCs w:val="24"/>
        </w:rPr>
        <w:t>η Κυβέρνηση και το Υπουργείο την ονομάζουν τομή.</w:t>
      </w:r>
    </w:p>
    <w:p w14:paraId="5760BF14"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Στην ουσία δεν συμπληρώνεται τώρα, όπως λέτε, το δημόσιο σύστημα πρωτοβάθμιας φροντίδας υγείας, αλλά και αυτό το ελαχιστότατο που υπάρχει το κάνετε ακόμη χειρότερο. Ακόμα και αυτό το προσωπικό που θα στελεχώ</w:t>
      </w:r>
      <w:r>
        <w:rPr>
          <w:rFonts w:eastAsia="Times New Roman" w:cs="Times New Roman"/>
          <w:szCs w:val="24"/>
        </w:rPr>
        <w:t>σει τις τοπικές μονάδες θα είναι εργαζόμενοι ορισμένου χρόνου, δηλαδή προσωπικό με μειωμένα δικαιώματα και αποδοχές, το οποίο θα εναλλάσσεται μεταξύ φθηνής εντατικοποιημένης εργασίας και ανεργίας, που εκτός των άλλων, θα απαξιώνεται ως εξειδικευμένο επιστη</w:t>
      </w:r>
      <w:r>
        <w:rPr>
          <w:rFonts w:eastAsia="Times New Roman" w:cs="Times New Roman"/>
          <w:szCs w:val="24"/>
        </w:rPr>
        <w:t>μονικό προσωπικό.</w:t>
      </w:r>
    </w:p>
    <w:p w14:paraId="5760BF15" w14:textId="77777777" w:rsidR="003F14BB" w:rsidRDefault="00F37CA6">
      <w:pPr>
        <w:spacing w:line="600" w:lineRule="auto"/>
        <w:ind w:firstLine="720"/>
        <w:jc w:val="both"/>
        <w:rPr>
          <w:rFonts w:eastAsia="Times New Roman"/>
          <w:bCs/>
        </w:rPr>
      </w:pPr>
      <w:r>
        <w:rPr>
          <w:rFonts w:eastAsia="Times New Roman" w:cs="Times New Roman"/>
          <w:szCs w:val="24"/>
        </w:rPr>
        <w:t xml:space="preserve">Κι εμείς το λέμε ξεκάθαρα, </w:t>
      </w:r>
      <w:r>
        <w:rPr>
          <w:rFonts w:eastAsia="Times New Roman"/>
          <w:bCs/>
        </w:rPr>
        <w:t>κύριε Πρόεδρε,</w:t>
      </w:r>
      <w:r>
        <w:rPr>
          <w:rFonts w:eastAsia="Times New Roman" w:cs="Times New Roman"/>
          <w:szCs w:val="24"/>
        </w:rPr>
        <w:t xml:space="preserve"> και απευθυνόμαστε και στο Υπουργείο και την Κυβέρνηση. Πάρτε πίσω το αίσχος της τροπολογίας αυτής που φέρατε. Γι’ αυτό, λοιπόν, την καταψηφίζουμε, </w:t>
      </w:r>
      <w:r>
        <w:rPr>
          <w:rFonts w:eastAsia="Times New Roman"/>
          <w:bCs/>
        </w:rPr>
        <w:t xml:space="preserve">κύριε Πρόεδρε. </w:t>
      </w:r>
    </w:p>
    <w:p w14:paraId="5760BF16" w14:textId="77777777" w:rsidR="003F14BB" w:rsidRDefault="00F37CA6">
      <w:pPr>
        <w:spacing w:line="600" w:lineRule="auto"/>
        <w:ind w:firstLine="720"/>
        <w:jc w:val="both"/>
        <w:rPr>
          <w:rFonts w:eastAsia="Times New Roman"/>
          <w:bCs/>
        </w:rPr>
      </w:pPr>
      <w:r>
        <w:rPr>
          <w:rFonts w:eastAsia="Times New Roman"/>
          <w:bCs/>
        </w:rPr>
        <w:t>Και κλείνω με αυτό. Τελειώνω με α</w:t>
      </w:r>
      <w:r>
        <w:rPr>
          <w:rFonts w:eastAsia="Times New Roman"/>
          <w:bCs/>
        </w:rPr>
        <w:t>υτό που ξεκίνησα. Να ξέρετε, κύριε Πολάκη και κύριοι της Κυβέρνησης, και όλοι όσοι μας ακούν, ότι το Κομμουνιστικό Κόμμα είναι παντός καιρού. Και αντέχει και κρατάει και αντεπεξέρχεται, κύριε Πολάκη.</w:t>
      </w:r>
    </w:p>
    <w:p w14:paraId="5760BF17" w14:textId="77777777" w:rsidR="003F14BB" w:rsidRDefault="00F37CA6">
      <w:pPr>
        <w:spacing w:line="600" w:lineRule="auto"/>
        <w:ind w:firstLine="720"/>
        <w:jc w:val="both"/>
        <w:rPr>
          <w:rFonts w:eastAsia="Times New Roman"/>
          <w:bCs/>
        </w:rPr>
      </w:pPr>
      <w:r>
        <w:rPr>
          <w:rFonts w:eastAsia="Times New Roman"/>
          <w:b/>
          <w:bCs/>
        </w:rPr>
        <w:t>ΠΡΟΕΔΡΕΥΩΝ (Νικήτας Κακλαμάνης):</w:t>
      </w:r>
      <w:r>
        <w:rPr>
          <w:rFonts w:eastAsia="Times New Roman"/>
          <w:bCs/>
        </w:rPr>
        <w:t xml:space="preserve"> Πάμε στον υπομένοντα τό</w:t>
      </w:r>
      <w:r>
        <w:rPr>
          <w:rFonts w:eastAsia="Times New Roman"/>
          <w:bCs/>
        </w:rPr>
        <w:t>ση ώρα, κ. Αθανάσιο Παπαχριστόπουλο.</w:t>
      </w:r>
    </w:p>
    <w:p w14:paraId="5760BF18" w14:textId="77777777" w:rsidR="003F14BB" w:rsidRDefault="00F37CA6">
      <w:pPr>
        <w:spacing w:line="600" w:lineRule="auto"/>
        <w:ind w:firstLine="720"/>
        <w:jc w:val="both"/>
        <w:rPr>
          <w:rFonts w:eastAsia="Times New Roman"/>
          <w:bCs/>
        </w:rPr>
      </w:pPr>
      <w:r>
        <w:rPr>
          <w:rFonts w:eastAsia="Times New Roman"/>
          <w:b/>
          <w:bCs/>
        </w:rPr>
        <w:t>ΠΑΥΛΟΣ ΠΟΛΑΚΗΣ (Αναπληρωτής Υπουργός Υγείας):</w:t>
      </w:r>
      <w:r>
        <w:rPr>
          <w:rFonts w:eastAsia="Times New Roman"/>
          <w:bCs/>
        </w:rPr>
        <w:t xml:space="preserve"> Κύριε Πρόεδρε, θα ήθελα να απαντήσω σε αυτή την προσωπική αιχμή.</w:t>
      </w:r>
    </w:p>
    <w:p w14:paraId="5760BF19" w14:textId="77777777" w:rsidR="003F14BB" w:rsidRDefault="00F37CA6">
      <w:pPr>
        <w:spacing w:line="600" w:lineRule="auto"/>
        <w:ind w:firstLine="720"/>
        <w:jc w:val="both"/>
        <w:rPr>
          <w:rFonts w:eastAsia="Times New Roman"/>
          <w:bCs/>
        </w:rPr>
      </w:pPr>
      <w:r>
        <w:rPr>
          <w:rFonts w:eastAsia="Times New Roman"/>
          <w:b/>
          <w:bCs/>
        </w:rPr>
        <w:t>ΠΡΟΕΔΡΕΥΩΝ (Νικήτας Κακλαμάνης):</w:t>
      </w:r>
      <w:r>
        <w:rPr>
          <w:rFonts w:eastAsia="Times New Roman"/>
          <w:bCs/>
        </w:rPr>
        <w:t xml:space="preserve"> Να τελειώσουν οι αγορητές και θα σας δώσω μετά τον λόγο για ένα λεπτό.</w:t>
      </w:r>
    </w:p>
    <w:p w14:paraId="5760BF1A" w14:textId="77777777" w:rsidR="003F14BB" w:rsidRDefault="00F37CA6">
      <w:pPr>
        <w:spacing w:line="600" w:lineRule="auto"/>
        <w:ind w:firstLine="720"/>
        <w:jc w:val="both"/>
        <w:rPr>
          <w:rFonts w:eastAsia="Times New Roman"/>
          <w:bCs/>
        </w:rPr>
      </w:pPr>
      <w:r>
        <w:rPr>
          <w:rFonts w:eastAsia="Times New Roman"/>
          <w:bCs/>
        </w:rPr>
        <w:t>Ορίσ</w:t>
      </w:r>
      <w:r>
        <w:rPr>
          <w:rFonts w:eastAsia="Times New Roman"/>
          <w:bCs/>
        </w:rPr>
        <w:t>τε, κύριε Παπαχριστόπουλε.</w:t>
      </w:r>
    </w:p>
    <w:p w14:paraId="5760BF1B" w14:textId="77777777" w:rsidR="003F14BB" w:rsidRDefault="00F37CA6">
      <w:pPr>
        <w:spacing w:line="600" w:lineRule="auto"/>
        <w:ind w:firstLine="720"/>
        <w:jc w:val="both"/>
        <w:rPr>
          <w:rFonts w:eastAsia="Times New Roman"/>
          <w:bCs/>
        </w:rPr>
      </w:pPr>
      <w:r>
        <w:rPr>
          <w:rFonts w:eastAsia="Times New Roman"/>
          <w:b/>
          <w:bCs/>
        </w:rPr>
        <w:t>ΑΘΑΝΑΣΙΟΣ ΠΑΠΑΧΡΙΣΤΟΠΟΥΛΟΣ:</w:t>
      </w:r>
      <w:r>
        <w:rPr>
          <w:rFonts w:eastAsia="Times New Roman"/>
          <w:bCs/>
        </w:rPr>
        <w:t xml:space="preserve"> Ευχαριστώ, κύριε Πρόεδρε. Ελπίζω να μη χρειαστώ όλο τον χρόνο.</w:t>
      </w:r>
    </w:p>
    <w:p w14:paraId="5760BF1C" w14:textId="77777777" w:rsidR="003F14BB" w:rsidRDefault="00F37CA6">
      <w:pPr>
        <w:spacing w:line="600" w:lineRule="auto"/>
        <w:ind w:firstLine="720"/>
        <w:jc w:val="both"/>
        <w:rPr>
          <w:rFonts w:eastAsia="Times New Roman"/>
          <w:bCs/>
        </w:rPr>
      </w:pPr>
      <w:r>
        <w:rPr>
          <w:rFonts w:eastAsia="Times New Roman"/>
          <w:b/>
          <w:bCs/>
        </w:rPr>
        <w:t>ΠΡΟΕΔΡΕΥΩΝ (Νικήτας Κακλαμάνης):</w:t>
      </w:r>
      <w:r>
        <w:rPr>
          <w:rFonts w:eastAsia="Times New Roman"/>
          <w:bCs/>
        </w:rPr>
        <w:t xml:space="preserve"> Θα έχετε ανοχή.</w:t>
      </w:r>
    </w:p>
    <w:p w14:paraId="5760BF1D" w14:textId="77777777" w:rsidR="003F14BB" w:rsidRDefault="00F37CA6">
      <w:pPr>
        <w:spacing w:line="600" w:lineRule="auto"/>
        <w:ind w:firstLine="720"/>
        <w:jc w:val="both"/>
        <w:rPr>
          <w:rFonts w:eastAsia="Times New Roman"/>
          <w:bCs/>
        </w:rPr>
      </w:pPr>
      <w:r>
        <w:rPr>
          <w:rFonts w:eastAsia="Times New Roman"/>
          <w:b/>
          <w:bCs/>
        </w:rPr>
        <w:t>ΑΘΑΝΑΣΙΟΣ ΠΑΠΑΧΡΙΣΤΟΠΟΥΛΟΣ:</w:t>
      </w:r>
      <w:r>
        <w:rPr>
          <w:rFonts w:eastAsia="Times New Roman"/>
          <w:bCs/>
        </w:rPr>
        <w:t xml:space="preserve"> Νομίζω ότι σε αυτό το νομοσχέδιο η περιπτωσιολογία δεν αρμόζε</w:t>
      </w:r>
      <w:r>
        <w:rPr>
          <w:rFonts w:eastAsia="Times New Roman"/>
          <w:bCs/>
        </w:rPr>
        <w:t>ι και δεν θα μπω σε αντιπαραθέσεις που πολλές από αυτές μπορεί να είναι και δίκαιες.</w:t>
      </w:r>
    </w:p>
    <w:p w14:paraId="5760BF1E" w14:textId="77777777" w:rsidR="003F14BB" w:rsidRDefault="00F37CA6">
      <w:pPr>
        <w:spacing w:line="600" w:lineRule="auto"/>
        <w:ind w:firstLine="720"/>
        <w:jc w:val="both"/>
        <w:rPr>
          <w:rFonts w:eastAsia="Times New Roman"/>
          <w:bCs/>
        </w:rPr>
      </w:pPr>
      <w:r>
        <w:rPr>
          <w:rFonts w:eastAsia="Times New Roman"/>
          <w:bCs/>
        </w:rPr>
        <w:t xml:space="preserve">Θέλω απλά να φρεσκάρω λίγο τη μνήμη μας και να πω ότι όπως ένα μωρό παιδί δύο, τριών, τεσσάρων, πέντε χρονών δεν ξέρει τα δικαιώματά του και όλοι πιστεύω σύσσωμοι εδώ δεν </w:t>
      </w:r>
      <w:r>
        <w:rPr>
          <w:rFonts w:eastAsia="Times New Roman"/>
          <w:bCs/>
        </w:rPr>
        <w:t xml:space="preserve">θα είχαμε αντίρρηση να προστατεύσουμε τα δικαιώματά του, όταν καλέσαμε τους φορείς σε μία από τις επιτροπές, εκπροσώπηση από τους ίδιους τους ψυχικά διαταραγμένους δεν υπήρχε. Κάποιοι άλλοι τους εκπροσωπούν. </w:t>
      </w:r>
    </w:p>
    <w:p w14:paraId="5760BF1F" w14:textId="77777777" w:rsidR="003F14BB" w:rsidRDefault="00F37CA6">
      <w:pPr>
        <w:spacing w:line="600" w:lineRule="auto"/>
        <w:ind w:firstLine="720"/>
        <w:jc w:val="both"/>
        <w:rPr>
          <w:rFonts w:eastAsia="Times New Roman"/>
          <w:bCs/>
        </w:rPr>
      </w:pPr>
      <w:r>
        <w:rPr>
          <w:rFonts w:eastAsia="Times New Roman"/>
          <w:bCs/>
        </w:rPr>
        <w:t>Είναι, λοιπόν, δική μας ιερή υποχρέωση να φροντ</w:t>
      </w:r>
      <w:r>
        <w:rPr>
          <w:rFonts w:eastAsia="Times New Roman"/>
          <w:bCs/>
        </w:rPr>
        <w:t xml:space="preserve">ίσουμε να προστατεύσουμε τα δικαιώματά των πολιτών αυτών που ζουν δίπλα μας. Και νομίζω ότι είναι δείγμα πολιτισμού, ξαναλέω, σε μια χώρα που βίωσε το κολαστήριο της Λέρου, την κοινωνική ρετσινιά του </w:t>
      </w:r>
      <w:r>
        <w:rPr>
          <w:rFonts w:eastAsia="Times New Roman"/>
          <w:bCs/>
        </w:rPr>
        <w:t>«</w:t>
      </w:r>
      <w:r>
        <w:rPr>
          <w:rFonts w:eastAsia="Times New Roman"/>
          <w:bCs/>
        </w:rPr>
        <w:t>Δαφνίου</w:t>
      </w:r>
      <w:r>
        <w:rPr>
          <w:rFonts w:eastAsia="Times New Roman"/>
          <w:bCs/>
        </w:rPr>
        <w:t>»</w:t>
      </w:r>
      <w:r>
        <w:rPr>
          <w:rFonts w:eastAsia="Times New Roman"/>
          <w:bCs/>
        </w:rPr>
        <w:t xml:space="preserve"> και την κοινωνική ρετσινιά του </w:t>
      </w:r>
      <w:r>
        <w:rPr>
          <w:rFonts w:eastAsia="Times New Roman"/>
          <w:bCs/>
        </w:rPr>
        <w:t>«</w:t>
      </w:r>
      <w:r>
        <w:rPr>
          <w:rFonts w:eastAsia="Times New Roman"/>
          <w:bCs/>
        </w:rPr>
        <w:t>Δρομοκαΐτειου</w:t>
      </w:r>
      <w:r>
        <w:rPr>
          <w:rFonts w:eastAsia="Times New Roman"/>
          <w:bCs/>
        </w:rPr>
        <w:t>»</w:t>
      </w:r>
      <w:r>
        <w:rPr>
          <w:rFonts w:eastAsia="Times New Roman"/>
          <w:bCs/>
        </w:rPr>
        <w:t xml:space="preserve">, γιατί μας πήρε χρόνια να καταλάβουμε ότι η αποασυλοποίηση, η οποία είναι κατάκτηση δεκαετιών στις χώρες της Ευρωπαϊκής Ένωσης, έπρεπε να έρθει και σε εμάς. </w:t>
      </w:r>
    </w:p>
    <w:p w14:paraId="5760BF20" w14:textId="77777777" w:rsidR="003F14BB" w:rsidRDefault="00F37CA6">
      <w:pPr>
        <w:spacing w:line="600" w:lineRule="auto"/>
        <w:ind w:firstLine="720"/>
        <w:jc w:val="both"/>
        <w:rPr>
          <w:rFonts w:eastAsia="Times New Roman"/>
          <w:bCs/>
        </w:rPr>
      </w:pPr>
      <w:r>
        <w:rPr>
          <w:rFonts w:eastAsia="Times New Roman"/>
          <w:bCs/>
        </w:rPr>
        <w:t xml:space="preserve">Θέλω να εστιάσω σε δύο σημεία, κύριε Πρόεδρε. Να μην μείνει γράμμα του νόμου η ειδική επιτροπή ελέγχου προστασίας των δικαιωμάτων ατόμων με ψυχικές διαταραχές. Να μην μείνει γράμμα του νόμου. </w:t>
      </w:r>
    </w:p>
    <w:p w14:paraId="5760BF21" w14:textId="77777777" w:rsidR="003F14BB" w:rsidRDefault="00F37CA6">
      <w:pPr>
        <w:spacing w:line="600" w:lineRule="auto"/>
        <w:ind w:firstLine="720"/>
        <w:jc w:val="both"/>
        <w:rPr>
          <w:rFonts w:eastAsia="Times New Roman"/>
          <w:bCs/>
        </w:rPr>
      </w:pPr>
      <w:r>
        <w:rPr>
          <w:rFonts w:eastAsia="Times New Roman"/>
          <w:bCs/>
        </w:rPr>
        <w:t>Αξίζει να ακουστεί ότι για πρώτη φορά θωρακίζεται νομικά το δικ</w:t>
      </w:r>
      <w:r>
        <w:rPr>
          <w:rFonts w:eastAsia="Times New Roman"/>
          <w:bCs/>
        </w:rPr>
        <w:t xml:space="preserve">αίωμα αυτών των ανθρώπων να αμφισβητούν ακόμα την ακούσια νοσηλεία τους στο δικαστήριο. Για πρώτη φορά αναγνωρίζεται το δικαίωμα να μιλάει με τον δικηγόρο του -δεν θέλω να πω παραδείγματα τι ακριβώς συνέβαινε στην ελληνική κοινωνία και ποιος αναστατωνόταν </w:t>
      </w:r>
      <w:r>
        <w:rPr>
          <w:rFonts w:eastAsia="Times New Roman"/>
          <w:bCs/>
        </w:rPr>
        <w:t>από αυτές τις ιστορίες- για πρώτη φορά να έχει πρόσβαση στα δεδομένα των αρχείων που τον αφορούν, και το δικαίωμα στην περιουσία. Είναι πράγματα που τα χαιρετίζω και νομίζω ότι με την καινούργια θεσμική μεταρρύθμιση και κυρίως, το πρώτο κομμάτι που αφορά τ</w:t>
      </w:r>
      <w:r>
        <w:rPr>
          <w:rFonts w:eastAsia="Times New Roman"/>
          <w:bCs/>
        </w:rPr>
        <w:t>ις καινούργιες δομές, θα θωρακιστούν.</w:t>
      </w:r>
    </w:p>
    <w:p w14:paraId="5760BF22" w14:textId="77777777" w:rsidR="003F14BB" w:rsidRDefault="00F37CA6">
      <w:pPr>
        <w:spacing w:line="600" w:lineRule="auto"/>
        <w:ind w:firstLine="720"/>
        <w:jc w:val="both"/>
        <w:rPr>
          <w:rFonts w:eastAsia="Times New Roman"/>
          <w:bCs/>
        </w:rPr>
      </w:pPr>
      <w:r>
        <w:rPr>
          <w:rFonts w:eastAsia="Times New Roman"/>
          <w:bCs/>
        </w:rPr>
        <w:t>Δεν θέλω, όμως, να σταματήσω μόνο εκεί. Πιστεύω ότι είναι το πρώτο θετικό βήμα και αυτό το άκουσα σχεδόν από όλους, οφείλω να το ομολογήσω, με ελάχιστες εξαιρέσεις, ακόμα και από αντιπολιτευόμενα κόμματα σε αυτή την Αί</w:t>
      </w:r>
      <w:r>
        <w:rPr>
          <w:rFonts w:eastAsia="Times New Roman"/>
          <w:bCs/>
        </w:rPr>
        <w:t>θουσα.</w:t>
      </w:r>
    </w:p>
    <w:p w14:paraId="5760BF23" w14:textId="77777777" w:rsidR="003F14BB" w:rsidRDefault="00F37CA6">
      <w:pPr>
        <w:spacing w:line="600" w:lineRule="auto"/>
        <w:ind w:firstLine="720"/>
        <w:jc w:val="both"/>
        <w:rPr>
          <w:rFonts w:eastAsia="Times New Roman"/>
          <w:bCs/>
        </w:rPr>
      </w:pPr>
      <w:r>
        <w:rPr>
          <w:rFonts w:eastAsia="Times New Roman"/>
          <w:bCs/>
        </w:rPr>
        <w:t>Νομίζω ότι είναι το πρώτο βήμα για να φθάσουμε να καταλάβουμε ότι η μετανοσοκομειακή κατ’ οίκον φροντίδα είναι χρέος μας κι εκεί έχουμε ελλείψεις.</w:t>
      </w:r>
    </w:p>
    <w:p w14:paraId="5760BF24"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Θέλω, επίσης, να πω ότι με την εφαρμογή ανάδοχων οικογενειών -υπάρχει και παντελής έλλειψη νομικής κατ</w:t>
      </w:r>
      <w:r>
        <w:rPr>
          <w:rFonts w:eastAsia="Times New Roman" w:cs="Times New Roman"/>
          <w:szCs w:val="24"/>
        </w:rPr>
        <w:t>οχύρωσης του ρόλου του φροντιστή, στον ρόλο του φροντιστή δεν είναι απαραίτητο να είναι κάποιος εξιδεικευμένος ιατρός, μπορεί να είναι ένας γονέας, ένας σύζυγος, ένας αδελφός, ένας φίλος- και κυρίως, με ικανές δομές συνηγορίας και υποστήριξης μπορεί να ανα</w:t>
      </w:r>
      <w:r>
        <w:rPr>
          <w:rFonts w:eastAsia="Times New Roman" w:cs="Times New Roman"/>
          <w:szCs w:val="24"/>
        </w:rPr>
        <w:t>δειχθεί ένας θεσμός που είναι κατάκτηση πάνω από σαράντα χρόνια στις χώρες της Ευρωπαϊκής Ένωσης -που θέλουμε να είμαστε μέλος τους- και είναι ο σύμβουλος διαβίωσης. Κρατήστε αυτόν τον όρο. Είναι ένας όρος που θα τον χρειαστούμε πάρα πολύ τα επόμενα χρόνια</w:t>
      </w:r>
      <w:r>
        <w:rPr>
          <w:rFonts w:eastAsia="Times New Roman" w:cs="Times New Roman"/>
          <w:szCs w:val="24"/>
        </w:rPr>
        <w:t>.</w:t>
      </w:r>
    </w:p>
    <w:p w14:paraId="5760BF25" w14:textId="77777777" w:rsidR="003F14BB" w:rsidRDefault="00F37CA6">
      <w:pPr>
        <w:spacing w:line="600" w:lineRule="auto"/>
        <w:ind w:firstLine="720"/>
        <w:jc w:val="both"/>
        <w:rPr>
          <w:rFonts w:eastAsia="Times New Roman"/>
          <w:szCs w:val="24"/>
        </w:rPr>
      </w:pPr>
      <w:r>
        <w:rPr>
          <w:rFonts w:eastAsia="Times New Roman" w:cs="Times New Roman"/>
          <w:szCs w:val="24"/>
        </w:rPr>
        <w:t xml:space="preserve">Εδώ θέλω, </w:t>
      </w:r>
      <w:r>
        <w:rPr>
          <w:rFonts w:eastAsia="Times New Roman"/>
          <w:szCs w:val="24"/>
        </w:rPr>
        <w:t>επίσης, να πω τα εξής. Ναι, είμαι από αυτούς που ζητάω αυτό το κοινωνικό στίγμα των τριών που είπα πριν να σταματήσει. Σε κάθε νοσοκομείο πρέπει να υπάρχει ψυχιατρική μονάδα. Πρέπει να σταματήσει το στίγμα. Ένας άρρωστος ψυχικά είναι σε ένα χωρ</w:t>
      </w:r>
      <w:r>
        <w:rPr>
          <w:rFonts w:eastAsia="Times New Roman"/>
          <w:szCs w:val="24"/>
        </w:rPr>
        <w:t xml:space="preserve">ιό και στιγματίζεται σε όλη του τη ζωή γιατί πήγε στο </w:t>
      </w:r>
      <w:r>
        <w:rPr>
          <w:rFonts w:eastAsia="Times New Roman"/>
          <w:szCs w:val="24"/>
        </w:rPr>
        <w:t>«</w:t>
      </w:r>
      <w:r>
        <w:rPr>
          <w:rFonts w:eastAsia="Times New Roman"/>
          <w:szCs w:val="24"/>
        </w:rPr>
        <w:t>Δαφνί</w:t>
      </w:r>
      <w:r>
        <w:rPr>
          <w:rFonts w:eastAsia="Times New Roman"/>
          <w:szCs w:val="24"/>
        </w:rPr>
        <w:t>»</w:t>
      </w:r>
      <w:r>
        <w:rPr>
          <w:rFonts w:eastAsia="Times New Roman"/>
          <w:szCs w:val="24"/>
        </w:rPr>
        <w:t xml:space="preserve">, στο </w:t>
      </w:r>
      <w:r>
        <w:rPr>
          <w:rFonts w:eastAsia="Times New Roman"/>
          <w:szCs w:val="24"/>
        </w:rPr>
        <w:t>«</w:t>
      </w:r>
      <w:r>
        <w:rPr>
          <w:rFonts w:eastAsia="Times New Roman"/>
          <w:szCs w:val="24"/>
        </w:rPr>
        <w:t>Δρομοκαΐτειο</w:t>
      </w:r>
      <w:r>
        <w:rPr>
          <w:rFonts w:eastAsia="Times New Roman"/>
          <w:szCs w:val="24"/>
        </w:rPr>
        <w:t>»</w:t>
      </w:r>
      <w:r>
        <w:rPr>
          <w:rFonts w:eastAsia="Times New Roman"/>
          <w:szCs w:val="24"/>
        </w:rPr>
        <w:t xml:space="preserve"> ή πήγαινε στη Λέρο παλαιότερα. Για να μην πω τι γινόταν στη</w:t>
      </w:r>
      <w:r>
        <w:rPr>
          <w:rFonts w:eastAsia="Times New Roman" w:cs="Times New Roman"/>
          <w:szCs w:val="24"/>
        </w:rPr>
        <w:t xml:space="preserve"> </w:t>
      </w:r>
      <w:r>
        <w:rPr>
          <w:rFonts w:eastAsia="Times New Roman"/>
          <w:szCs w:val="24"/>
        </w:rPr>
        <w:t>Σπιναλόγκα -είμαι και δερματολόγος- με το θέμα των χανσενικών. Όπως επίσης κέντρα ψυχικής υγείας, κέντρα ημέρας γι</w:t>
      </w:r>
      <w:r>
        <w:rPr>
          <w:rFonts w:eastAsia="Times New Roman"/>
          <w:szCs w:val="24"/>
        </w:rPr>
        <w:t xml:space="preserve">α ψυχικά διαταραγμένους, κατ’ αρχήν. </w:t>
      </w:r>
    </w:p>
    <w:p w14:paraId="5760BF26" w14:textId="77777777" w:rsidR="003F14BB" w:rsidRDefault="00F37CA6">
      <w:pPr>
        <w:spacing w:line="600" w:lineRule="auto"/>
        <w:ind w:firstLine="720"/>
        <w:jc w:val="both"/>
        <w:rPr>
          <w:rFonts w:eastAsia="Times New Roman"/>
          <w:szCs w:val="24"/>
        </w:rPr>
      </w:pPr>
      <w:r>
        <w:rPr>
          <w:rFonts w:eastAsia="Times New Roman"/>
          <w:szCs w:val="24"/>
        </w:rPr>
        <w:t xml:space="preserve">Νομίζω ότι κανείς δεν διαφωνεί εδώ ότι ενώ κάποτε τα ψυχικά διαταραγμένα άτομα ήταν η εξαίρεση του κανόνα, σήμερα, κάτω από συνθήκες κρίσης και φοβερής πίεσης, έχει αυξηθεί σε ποσοστό 30%. Κάποτε η </w:t>
      </w:r>
      <w:r>
        <w:rPr>
          <w:rFonts w:eastAsia="Times New Roman"/>
          <w:szCs w:val="24"/>
        </w:rPr>
        <w:t xml:space="preserve">Ψυχιατρική </w:t>
      </w:r>
      <w:r>
        <w:rPr>
          <w:rFonts w:eastAsia="Times New Roman"/>
          <w:szCs w:val="24"/>
        </w:rPr>
        <w:t xml:space="preserve">επιστήμη </w:t>
      </w:r>
      <w:r>
        <w:rPr>
          <w:rFonts w:eastAsia="Times New Roman"/>
          <w:szCs w:val="24"/>
        </w:rPr>
        <w:t xml:space="preserve">ήταν, για να μην πω περιθωριακή, μια πολύ σημαντική ειδικότητα, πολύ δύσκολη, κατά τη γνώμη μου. Σήμερα είναι αιχμή του δόρατος. Πρέπει να εστιάσουμε. </w:t>
      </w:r>
    </w:p>
    <w:p w14:paraId="5760BF27" w14:textId="77777777" w:rsidR="003F14BB" w:rsidRDefault="00F37CA6">
      <w:pPr>
        <w:spacing w:line="600" w:lineRule="auto"/>
        <w:ind w:firstLine="720"/>
        <w:jc w:val="both"/>
        <w:rPr>
          <w:rFonts w:eastAsia="Times New Roman"/>
          <w:szCs w:val="24"/>
        </w:rPr>
      </w:pPr>
      <w:r>
        <w:rPr>
          <w:rFonts w:eastAsia="Times New Roman"/>
          <w:szCs w:val="24"/>
        </w:rPr>
        <w:t>Οικοτροφεία, ξενώνες, προστατευόμενα διαμερίσματα, διαμερίσματα βραχείας διαμονής, μονάδες επαγγελματική</w:t>
      </w:r>
      <w:r>
        <w:rPr>
          <w:rFonts w:eastAsia="Times New Roman"/>
          <w:szCs w:val="24"/>
        </w:rPr>
        <w:t>ς αποκατάστασης είναι άγνωστα ακόμα στη χώρα μας για αυτούς τους ανθρώπους. Ακόμα, μονάδες επαγγελματικής αποκατάστασης. Μου έκανε φοβερή εντύπωση στη Δανία κάποτε που πήγα σε μια τέτοια μονάδα και τσιμπιόμουνα, δεν πίστευα στα μάτια μου.</w:t>
      </w:r>
    </w:p>
    <w:p w14:paraId="5760BF28" w14:textId="77777777" w:rsidR="003F14BB" w:rsidRDefault="00F37CA6">
      <w:pPr>
        <w:spacing w:line="600" w:lineRule="auto"/>
        <w:ind w:firstLine="720"/>
        <w:jc w:val="both"/>
        <w:rPr>
          <w:rFonts w:eastAsia="Times New Roman"/>
          <w:szCs w:val="24"/>
        </w:rPr>
      </w:pPr>
      <w:r>
        <w:rPr>
          <w:rFonts w:eastAsia="Times New Roman"/>
          <w:szCs w:val="24"/>
        </w:rPr>
        <w:t>Τι θέλω να πω και</w:t>
      </w:r>
      <w:r>
        <w:rPr>
          <w:rFonts w:eastAsia="Times New Roman"/>
          <w:szCs w:val="24"/>
        </w:rPr>
        <w:t xml:space="preserve"> τελειώνω. Οι λέξεις «σύμβουλος διαβίωσης» είναι άγνωστες ακόμα εδώ. Έχουμε τη δυνατότητα από τη μεγάλη γκάμα κοινωνικών λειτουργών, επισκεπτών υγείας, νοσηλευτών με εξειδίκευση στην ψυχική υγεία και άλλων, να επανδρώσουμε τον σύμβουλο διαβίωσης. Κρατήστε </w:t>
      </w:r>
      <w:r>
        <w:rPr>
          <w:rFonts w:eastAsia="Times New Roman"/>
          <w:szCs w:val="24"/>
        </w:rPr>
        <w:t>αυτόν τον όρο. Είναι ευρέως διαδεδομένος σε όλες τις χώρες της Ευρωπαϊκής Ένωσης. Και να δούμε για πρώτη φορά -και νομίζω ότι το κάνει αυτό το νομοσχέδιο, είναι μια τομή- τα ψυχικά διαταραγμένα άτομα με άλλο μάτι. Είναι ο καθρέφτης του πολιτισμού μιας χώρα</w:t>
      </w:r>
      <w:r>
        <w:rPr>
          <w:rFonts w:eastAsia="Times New Roman"/>
          <w:szCs w:val="24"/>
        </w:rPr>
        <w:t>ς.</w:t>
      </w:r>
    </w:p>
    <w:p w14:paraId="5760BF29" w14:textId="77777777" w:rsidR="003F14BB" w:rsidRDefault="00F37CA6">
      <w:pPr>
        <w:spacing w:line="600" w:lineRule="auto"/>
        <w:ind w:firstLine="720"/>
        <w:jc w:val="both"/>
        <w:rPr>
          <w:rFonts w:eastAsia="Times New Roman"/>
          <w:szCs w:val="24"/>
        </w:rPr>
      </w:pPr>
      <w:r>
        <w:rPr>
          <w:rFonts w:eastAsia="Times New Roman"/>
          <w:color w:val="000000"/>
          <w:szCs w:val="24"/>
        </w:rPr>
        <w:t>Ευχαριστώ, κύριε Πρόεδρε.</w:t>
      </w:r>
      <w:r>
        <w:rPr>
          <w:rFonts w:eastAsia="Times New Roman"/>
          <w:szCs w:val="24"/>
        </w:rPr>
        <w:t xml:space="preserve"> </w:t>
      </w:r>
    </w:p>
    <w:p w14:paraId="5760BF2A" w14:textId="77777777" w:rsidR="003F14BB" w:rsidRDefault="00F37CA6">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Η κ. Μεγαλοοικονόμου έχει μιλήσει, οπότε ο κ. Μαυρωτάς έχει τον λόγο και τελειώνουμε και με τους ειδικούς αγορητές.</w:t>
      </w:r>
    </w:p>
    <w:p w14:paraId="5760BF2B" w14:textId="77777777" w:rsidR="003F14BB" w:rsidRDefault="00F37CA6">
      <w:pPr>
        <w:spacing w:line="600" w:lineRule="auto"/>
        <w:ind w:firstLine="720"/>
        <w:jc w:val="both"/>
        <w:rPr>
          <w:rFonts w:eastAsia="Times New Roman"/>
          <w:szCs w:val="24"/>
        </w:rPr>
      </w:pPr>
      <w:r>
        <w:rPr>
          <w:rFonts w:eastAsia="Times New Roman"/>
          <w:szCs w:val="24"/>
        </w:rPr>
        <w:t>Κύριε Μαυρωτά, έχετε τον λόγο.</w:t>
      </w:r>
    </w:p>
    <w:p w14:paraId="5760BF2C" w14:textId="77777777" w:rsidR="003F14BB" w:rsidRDefault="00F37CA6">
      <w:pPr>
        <w:spacing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color w:val="000000"/>
          <w:szCs w:val="24"/>
        </w:rPr>
        <w:t>Ευχαριστώ, κύριε Πρόεδρε.</w:t>
      </w:r>
      <w:r>
        <w:rPr>
          <w:rFonts w:eastAsia="Times New Roman"/>
          <w:szCs w:val="24"/>
        </w:rPr>
        <w:t xml:space="preserve"> </w:t>
      </w:r>
    </w:p>
    <w:p w14:paraId="5760BF2D" w14:textId="77777777" w:rsidR="003F14BB" w:rsidRDefault="00F37CA6">
      <w:pPr>
        <w:spacing w:line="600" w:lineRule="auto"/>
        <w:ind w:firstLine="720"/>
        <w:jc w:val="both"/>
        <w:rPr>
          <w:rFonts w:eastAsia="Times New Roman"/>
          <w:bCs/>
          <w:szCs w:val="24"/>
        </w:rPr>
      </w:pPr>
      <w:r>
        <w:rPr>
          <w:rFonts w:eastAsia="Times New Roman"/>
          <w:szCs w:val="24"/>
        </w:rPr>
        <w:t xml:space="preserve">Θα ξεκινήσω και εγώ με τις </w:t>
      </w:r>
      <w:r>
        <w:rPr>
          <w:rFonts w:eastAsia="Times New Roman"/>
          <w:bCs/>
          <w:szCs w:val="24"/>
        </w:rPr>
        <w:t xml:space="preserve">τροπολογίες. Μάλιστα, θα ξεκινήσω από το τέλος, κύριε Υπουργέ. Η απορία μου είναι ποιος είχε τη φαεινή ιδέα να φέρει τέσσερις ώρες πριν από τη λήξη της συνεδρίασης την τροπολογία που αφορά τις </w:t>
      </w:r>
      <w:r>
        <w:rPr>
          <w:rFonts w:eastAsia="Times New Roman"/>
          <w:bCs/>
          <w:szCs w:val="24"/>
        </w:rPr>
        <w:t>τοπικές μονάδες υγείας</w:t>
      </w:r>
      <w:r>
        <w:rPr>
          <w:rFonts w:eastAsia="Times New Roman"/>
          <w:bCs/>
          <w:szCs w:val="24"/>
        </w:rPr>
        <w:t>, την τροπολογ</w:t>
      </w:r>
      <w:r>
        <w:rPr>
          <w:rFonts w:eastAsia="Times New Roman"/>
          <w:bCs/>
          <w:szCs w:val="24"/>
        </w:rPr>
        <w:t xml:space="preserve">ία 977/78. Και γιατί να έρθει αυτό το πράγμα τελευταία στιγμή, όταν την προηγούμενη εβδομάδα στις επιτροπές θα είχαμε όλο τον χρόνο να το δούμε λίγο πιο εμπεριστατωμένα, παρά να το έχουμε στα χέρια μας μόνο για τρεις-τέσσερις ώρες; </w:t>
      </w:r>
    </w:p>
    <w:p w14:paraId="5760BF2E" w14:textId="77777777" w:rsidR="003F14BB" w:rsidRDefault="00F37CA6">
      <w:pPr>
        <w:spacing w:line="600" w:lineRule="auto"/>
        <w:ind w:firstLine="720"/>
        <w:jc w:val="both"/>
        <w:rPr>
          <w:rFonts w:eastAsia="Times New Roman"/>
          <w:bCs/>
          <w:szCs w:val="24"/>
        </w:rPr>
      </w:pPr>
      <w:r>
        <w:rPr>
          <w:rFonts w:eastAsia="Times New Roman"/>
          <w:bCs/>
          <w:szCs w:val="24"/>
        </w:rPr>
        <w:t>Είπατε ότι είναι μια ερ</w:t>
      </w:r>
      <w:r>
        <w:rPr>
          <w:rFonts w:eastAsia="Times New Roman"/>
          <w:bCs/>
          <w:szCs w:val="24"/>
        </w:rPr>
        <w:t xml:space="preserve">γαλειακή τροπολογία. Όμως, οι </w:t>
      </w:r>
      <w:r>
        <w:rPr>
          <w:rFonts w:eastAsia="Times New Roman"/>
          <w:bCs/>
          <w:szCs w:val="24"/>
        </w:rPr>
        <w:t>τοπικές μονάδες</w:t>
      </w:r>
      <w:r>
        <w:rPr>
          <w:rFonts w:eastAsia="Times New Roman"/>
          <w:bCs/>
          <w:szCs w:val="24"/>
        </w:rPr>
        <w:t xml:space="preserve"> Υγείας φαίνεται να είναι ο ακρογωνιαίος λίθος του συστήματος πρωτοβάθμιας φροντίδας υγείας που οραματίζεστε. Και κοιτώντας λίγο την τροπολογία, η απορία μου ήταν πώς βγήκαν αυτές οι διακόσιες τριάντα εννιά ΤΟΜΥ</w:t>
      </w:r>
      <w:r>
        <w:rPr>
          <w:rFonts w:eastAsia="Times New Roman"/>
          <w:bCs/>
          <w:szCs w:val="24"/>
        </w:rPr>
        <w:t xml:space="preserve">, οι </w:t>
      </w:r>
      <w:r>
        <w:rPr>
          <w:rFonts w:eastAsia="Times New Roman"/>
          <w:bCs/>
          <w:szCs w:val="24"/>
        </w:rPr>
        <w:t>τοπικές μονάδες υγείας</w:t>
      </w:r>
      <w:r>
        <w:rPr>
          <w:rFonts w:eastAsia="Times New Roman"/>
          <w:bCs/>
          <w:szCs w:val="24"/>
        </w:rPr>
        <w:t xml:space="preserve">, οι οποίες αναφέρονται στην έκθεση του Γενικού Λογιστηρίου του Κράτους. </w:t>
      </w:r>
    </w:p>
    <w:p w14:paraId="5760BF2F" w14:textId="77777777" w:rsidR="003F14BB" w:rsidRDefault="00F37CA6">
      <w:pPr>
        <w:spacing w:line="600" w:lineRule="auto"/>
        <w:ind w:firstLine="720"/>
        <w:jc w:val="both"/>
        <w:rPr>
          <w:rFonts w:eastAsia="Times New Roman"/>
          <w:bCs/>
          <w:szCs w:val="24"/>
        </w:rPr>
      </w:pPr>
      <w:r>
        <w:rPr>
          <w:rFonts w:eastAsia="Times New Roman"/>
          <w:bCs/>
          <w:szCs w:val="24"/>
        </w:rPr>
        <w:t xml:space="preserve">Κύριε Υπουργέ, οι διακόσιες τριάντα εννιά </w:t>
      </w:r>
      <w:r>
        <w:rPr>
          <w:rFonts w:eastAsia="Times New Roman"/>
          <w:bCs/>
          <w:szCs w:val="24"/>
        </w:rPr>
        <w:t>τοπικές μονάδες υγείας</w:t>
      </w:r>
      <w:r>
        <w:rPr>
          <w:rFonts w:eastAsia="Times New Roman"/>
          <w:bCs/>
          <w:szCs w:val="24"/>
        </w:rPr>
        <w:t xml:space="preserve"> </w:t>
      </w:r>
      <w:r>
        <w:rPr>
          <w:rFonts w:eastAsia="Times New Roman"/>
          <w:bCs/>
          <w:szCs w:val="24"/>
        </w:rPr>
        <w:t xml:space="preserve">ουσιαστικά αντιστοιχούν, με βάση τα δεδομένα των δέκα-δώδεκα χιλιάδων ανά τοπική ομάδα, σε τρία εκατομμύρια κατοίκους. Τα υπόλοιπα οκτώ εκατομμύρια τι γίνονται; Υπάρχει, λοιπόν, πολύ σκοτάδι για να την ψηφίσουμε. Και η αλήθεια είναι ότι δεν έχετε κερδίσει </w:t>
      </w:r>
      <w:r>
        <w:rPr>
          <w:rFonts w:eastAsia="Times New Roman"/>
          <w:bCs/>
          <w:szCs w:val="24"/>
        </w:rPr>
        <w:t xml:space="preserve">την εμπιστοσύνη μας για να ψηφίζουμε με κλειστά μάτια τις εμπνεύσεις σας της τελευταίας στιγμής. </w:t>
      </w:r>
    </w:p>
    <w:p w14:paraId="5760BF30" w14:textId="77777777" w:rsidR="003F14BB" w:rsidRDefault="00F37CA6">
      <w:pPr>
        <w:spacing w:line="600" w:lineRule="auto"/>
        <w:ind w:firstLine="720"/>
        <w:jc w:val="both"/>
        <w:rPr>
          <w:rFonts w:eastAsia="Times New Roman" w:cs="Times New Roman"/>
          <w:szCs w:val="24"/>
        </w:rPr>
      </w:pPr>
      <w:r>
        <w:rPr>
          <w:rFonts w:eastAsia="Times New Roman"/>
          <w:bCs/>
          <w:szCs w:val="24"/>
        </w:rPr>
        <w:t>Πάμε σε μια άλλη τροπολογία, την 962/70, που έχει να κάνει με τις εφημερίες και τις σχετικές υπερωρίες. Είπα και στην πρωτολογία μου ότι παρ</w:t>
      </w:r>
      <w:r>
        <w:rPr>
          <w:rFonts w:eastAsia="Times New Roman"/>
          <w:bCs/>
          <w:szCs w:val="24"/>
        </w:rPr>
        <w:t xml:space="preserve">’ </w:t>
      </w:r>
      <w:r>
        <w:rPr>
          <w:rFonts w:eastAsia="Times New Roman"/>
          <w:bCs/>
          <w:szCs w:val="24"/>
        </w:rPr>
        <w:t>όλο που ο κ. Πολ</w:t>
      </w:r>
      <w:r>
        <w:rPr>
          <w:rFonts w:eastAsia="Times New Roman"/>
          <w:bCs/>
          <w:szCs w:val="24"/>
        </w:rPr>
        <w:t>άκης είπε ότι αναφέρεται σε εργαζόμενους σε δημόσια νοσοκομεία και η έγκριση του Γενικού Λογιστηρίου του Κράτους αναφέρεται στα 5 εκατομμύρια, εν</w:t>
      </w:r>
      <w:r>
        <w:rPr>
          <w:rFonts w:eastAsia="Times New Roman"/>
          <w:bCs/>
          <w:szCs w:val="24"/>
        </w:rPr>
        <w:t xml:space="preserve"> </w:t>
      </w:r>
      <w:r>
        <w:rPr>
          <w:rFonts w:eastAsia="Times New Roman"/>
          <w:bCs/>
          <w:szCs w:val="24"/>
        </w:rPr>
        <w:t xml:space="preserve">τούτοις η παράγραφος 2 αλλάζει τον </w:t>
      </w:r>
      <w:r>
        <w:rPr>
          <w:rFonts w:eastAsia="Times New Roman"/>
          <w:bCs/>
          <w:szCs w:val="24"/>
        </w:rPr>
        <w:t>ν</w:t>
      </w:r>
      <w:r>
        <w:rPr>
          <w:rFonts w:eastAsia="Times New Roman"/>
          <w:bCs/>
          <w:szCs w:val="24"/>
        </w:rPr>
        <w:t>.</w:t>
      </w:r>
      <w:r>
        <w:rPr>
          <w:rFonts w:eastAsia="Times New Roman"/>
          <w:bCs/>
          <w:szCs w:val="24"/>
        </w:rPr>
        <w:t>4354/2015, το άρθρο 20β, του Υπουργείου Οικονομικών που κάνει την προσαύξ</w:t>
      </w:r>
      <w:r>
        <w:rPr>
          <w:rFonts w:eastAsia="Times New Roman"/>
          <w:bCs/>
          <w:szCs w:val="24"/>
        </w:rPr>
        <w:t>ηση από 40% σε 60% και από 60% σε 75% στις εφημερίες και στις υπερωρίες.</w:t>
      </w:r>
    </w:p>
    <w:p w14:paraId="5760BF31"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Δεν εμπεριέχονται μόνο εργαζόμενοι του Υπουργείου Υγείας σε αυτήν τη διάταξη, εμπεριέχονται και οι εργαζόμενοι από τους ΟΤΑ, από τα Σώματα Ασφαλείας, κ</w:t>
      </w:r>
      <w:r>
        <w:rPr>
          <w:rFonts w:eastAsia="Times New Roman" w:cs="Times New Roman"/>
          <w:szCs w:val="24"/>
        </w:rPr>
        <w:t>.</w:t>
      </w:r>
      <w:r>
        <w:rPr>
          <w:rFonts w:eastAsia="Times New Roman" w:cs="Times New Roman"/>
          <w:szCs w:val="24"/>
        </w:rPr>
        <w:t>λπ., και φαίνεται σαν το υποσύν</w:t>
      </w:r>
      <w:r>
        <w:rPr>
          <w:rFonts w:eastAsia="Times New Roman" w:cs="Times New Roman"/>
          <w:szCs w:val="24"/>
        </w:rPr>
        <w:t>ολο ουσιαστικά να νομοθετεί για το υπερσύνολο. Θα θέλαμε κάποιες διευκρινίσεις γι’ αυτό το πράγμα, εάν, δηλαδή, είναι ενήμεροι οι Υπουργοί Οικονομικών, ο κ. Τσακαλώτος και ο κ. Χουλιαράκης.</w:t>
      </w:r>
    </w:p>
    <w:p w14:paraId="5760BF32"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Τρίτο σημείο. Κύριε Υπουργέ, ο Ναύαρχος Νίμιτς επιμένει να παρίστα</w:t>
      </w:r>
      <w:r>
        <w:rPr>
          <w:rFonts w:eastAsia="Times New Roman" w:cs="Times New Roman"/>
          <w:szCs w:val="24"/>
        </w:rPr>
        <w:t xml:space="preserve">ται στον τίτλο του άρθρου 39. Το είπα στην </w:t>
      </w:r>
      <w:r>
        <w:rPr>
          <w:rFonts w:eastAsia="Times New Roman" w:cs="Times New Roman"/>
          <w:szCs w:val="24"/>
        </w:rPr>
        <w:t>επιτροπή</w:t>
      </w:r>
      <w:r>
        <w:rPr>
          <w:rFonts w:eastAsia="Times New Roman" w:cs="Times New Roman"/>
          <w:szCs w:val="24"/>
        </w:rPr>
        <w:t>, το είπα και εδώ. Δεν υπάρχει στις νομοτεχνικές βελτιώσεις. Δείχνετε σαν να με γράφετε στα παλιά σας τα παπούτσια. Εγώ θα επιμένω. Ο αθλητισμός, ξέρετε, σε μαθαίνει τουλάχιστον την επιμονή.</w:t>
      </w:r>
    </w:p>
    <w:p w14:paraId="5760BF33"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b/>
          <w:szCs w:val="24"/>
        </w:rPr>
        <w:t xml:space="preserve"> (Υπουργός Υγείας): </w:t>
      </w:r>
      <w:r>
        <w:rPr>
          <w:rFonts w:eastAsia="Times New Roman" w:cs="Times New Roman"/>
          <w:szCs w:val="24"/>
        </w:rPr>
        <w:t>Δεν σας γράφουμε, κύριε Μαυρωτά.</w:t>
      </w:r>
    </w:p>
    <w:p w14:paraId="5760BF34"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Εντάξει, το δις εξαμαρτείν ουκ </w:t>
      </w:r>
      <w:r>
        <w:rPr>
          <w:rFonts w:eastAsia="Times New Roman" w:cs="Times New Roman"/>
          <w:szCs w:val="24"/>
        </w:rPr>
        <w:t xml:space="preserve">ανδρός </w:t>
      </w:r>
      <w:r>
        <w:rPr>
          <w:rFonts w:eastAsia="Times New Roman" w:cs="Times New Roman"/>
          <w:szCs w:val="24"/>
        </w:rPr>
        <w:t xml:space="preserve">σοφού, το τρις φανταστείτε! </w:t>
      </w:r>
    </w:p>
    <w:p w14:paraId="5760BF35"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Πάμε στο τέταρτο σημείο. Η νομοτεχνική βελτίωση στην τροπολογία του κ. Μουζάλα είναι λάθος. Έχει λάθος αριθμό. Λέει ό</w:t>
      </w:r>
      <w:r>
        <w:rPr>
          <w:rFonts w:eastAsia="Times New Roman" w:cs="Times New Roman"/>
          <w:szCs w:val="24"/>
        </w:rPr>
        <w:t>τι αναφέρεται στην τροπολογία 962/70. Λέω για την νομοτεχνική βελτίωση που αλλάζει και καταργεί τις παραγράφους 1 και 4 και αλλάζει όλη τη φιλοσοφία της τροπολογίας, με την οποία είχαμε αντίρρηση και τώρα θα την υπερψηφίσουμε. Αντί, λοιπόν, να λέει το σωστ</w:t>
      </w:r>
      <w:r>
        <w:rPr>
          <w:rFonts w:eastAsia="Times New Roman" w:cs="Times New Roman"/>
          <w:szCs w:val="24"/>
        </w:rPr>
        <w:t xml:space="preserve">ό, δηλαδή ότι είναι η τροπολογία 961/69, λέει 962/70 και αυτό είναι λάθος. </w:t>
      </w:r>
    </w:p>
    <w:p w14:paraId="5760BF36"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Πέμπτον και τελευταίο. Από τις οκτώ βουλευτικές τροπολογίες που κατατέθηκαν ήταν μία βουλευτική τροπολογία μόνο από τους Βουλευτές του ΣΥΡΙΖΑ. Μόνο αυτή έγινε δεκτή;</w:t>
      </w:r>
    </w:p>
    <w:p w14:paraId="5760BF37"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b/>
          <w:szCs w:val="24"/>
        </w:rPr>
        <w:t xml:space="preserve"> (Υπουργός Υγείας): </w:t>
      </w:r>
      <w:r>
        <w:rPr>
          <w:rFonts w:eastAsia="Times New Roman" w:cs="Times New Roman"/>
          <w:szCs w:val="24"/>
        </w:rPr>
        <w:t>Ναι.</w:t>
      </w:r>
    </w:p>
    <w:p w14:paraId="5760BF38"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Αυτό, ξέρετε, δεν είναι και πολύ ενδεικτικό της συναίνεσης που θέλει η Κυβέρνηση σε αυτά τα θέματα.</w:t>
      </w:r>
    </w:p>
    <w:p w14:paraId="5760BF39"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Είχε άλλον χαρακτήρα και είχε τη συναίνεση όλων σας.</w:t>
      </w:r>
    </w:p>
    <w:p w14:paraId="5760BF3A"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Ήταν σ</w:t>
      </w:r>
      <w:r>
        <w:rPr>
          <w:rFonts w:eastAsia="Times New Roman" w:cs="Times New Roman"/>
          <w:szCs w:val="24"/>
        </w:rPr>
        <w:t>χετικού χαρακτήρα η τροπολογία που έγινε δεκτή;</w:t>
      </w:r>
    </w:p>
    <w:p w14:paraId="5760BF3B"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Ήταν ιδιαίτερου χαρακτήρα, γι’ αυτό έγινε δεκτή.</w:t>
      </w:r>
    </w:p>
    <w:p w14:paraId="5760BF3C"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Μην κάνετε διάλογο. Τώρα, εκπλήσσεσθε. Τι εκπλήσσεσθε; Πρώτη φορά γίνεται;</w:t>
      </w:r>
    </w:p>
    <w:p w14:paraId="5760BF3D"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Είμαι καινούργιος, κύριε Πρόεδρε, και εκπλήσσομαι.</w:t>
      </w:r>
    </w:p>
    <w:p w14:paraId="5760BF3E"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Κατά τη διάρκεια των δύο ετών που είστε στη Βουλή.</w:t>
      </w:r>
    </w:p>
    <w:p w14:paraId="5760BF3F"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Εντάξει. </w:t>
      </w:r>
    </w:p>
    <w:p w14:paraId="5760BF40"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Γενικά το μπαράζ όλων αυτών των τροπολογιών της τελευταίας στιγμής, εμάς,</w:t>
      </w:r>
      <w:r>
        <w:rPr>
          <w:rFonts w:eastAsia="Times New Roman" w:cs="Times New Roman"/>
          <w:szCs w:val="24"/>
        </w:rPr>
        <w:t xml:space="preserve"> επιτρέψτε μας να πούμε ό,τι θα είναι πολύ καθοριστικό για τη στάση μας για το νομοσχέδιο.</w:t>
      </w:r>
    </w:p>
    <w:p w14:paraId="5760BF41"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5760BF42"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Κλείσαμε με τους ειδικούς αγορητές. </w:t>
      </w:r>
    </w:p>
    <w:p w14:paraId="5760BF43"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Επειδή μίλησαν προς το τέλος ο κ. Μαντάς και ο κ. Κεφαλογιάννης, τους αφήνω</w:t>
      </w:r>
      <w:r>
        <w:rPr>
          <w:rFonts w:eastAsia="Times New Roman" w:cs="Times New Roman"/>
          <w:szCs w:val="24"/>
        </w:rPr>
        <w:t xml:space="preserve"> τελευταίους. Ξεκινάμε με τον κ. Λοβέρδο.</w:t>
      </w:r>
    </w:p>
    <w:p w14:paraId="5760BF44"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Ορίστε, κύριε Λοβέρδο, έχετε τον λόγο.</w:t>
      </w:r>
    </w:p>
    <w:p w14:paraId="5760BF45"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Ευχαριστώ, κύριε Πρόεδρε.</w:t>
      </w:r>
    </w:p>
    <w:p w14:paraId="5760BF46"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Θα ξεκινήσω με την τροπολογία Μηταφίδη και λοιπών συναδέλφων του ΣΥΡΙΖΑ, που έκανε ο κ. Ξανθός δεκτή. Καλά κάνει ο κύριος Υπουργός </w:t>
      </w:r>
      <w:r>
        <w:rPr>
          <w:rFonts w:eastAsia="Times New Roman" w:cs="Times New Roman"/>
          <w:szCs w:val="24"/>
        </w:rPr>
        <w:t>και την κάνει δεκτή, είναι πάρα πολύ καλά διατυπωμένη. Ο συνάδελφος με ενημέρωσε ότι έχουν συνδράμει στη διατύπωσή της και άνθρωποι που μπορούν νομοτεχνικά να είναι επαρκείς.</w:t>
      </w:r>
    </w:p>
    <w:p w14:paraId="5760BF47"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Ωστόσο, επειδή θυμήθηκα στην πορεία μία άλλη περίπτωση Εβραίων διωχθέντων, που έπ</w:t>
      </w:r>
      <w:r>
        <w:rPr>
          <w:rFonts w:eastAsia="Times New Roman" w:cs="Times New Roman"/>
          <w:szCs w:val="24"/>
        </w:rPr>
        <w:t>ρεπε ως δείγμα ευγνωμοσύνης και αναγνώρισης η Ελληνική Δημοκρατία να τους δώσει την ιθαγένεια, θυμάμαι ότι υπήρχαν κάποιες εμπλοκές με το Υπουργείο Εσωτερικών και έπρεπε να τις λύσουμε. Ήμουν Βουλευτής και είχα κάνει τροπολογία η οποία είχε γίνει δεκτή, αλ</w:t>
      </w:r>
      <w:r>
        <w:rPr>
          <w:rFonts w:eastAsia="Times New Roman" w:cs="Times New Roman"/>
          <w:szCs w:val="24"/>
        </w:rPr>
        <w:t>λά έπρεπε να συνεργαστεί το Υπουργείο που την έκανε δεκτή με το Υπουργείο Εσωτερικών. Ελπίζω να έχετε κάνει αυτή τη συνεργασία και να μην υπάρχει κάποια αντίρρηση.</w:t>
      </w:r>
    </w:p>
    <w:p w14:paraId="5760BF48"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Ναι, με το Υπουργείο Εσωτερικών.</w:t>
      </w:r>
    </w:p>
    <w:p w14:paraId="5760BF49"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Άρα, αυ</w:t>
      </w:r>
      <w:r>
        <w:rPr>
          <w:rFonts w:eastAsia="Times New Roman" w:cs="Times New Roman"/>
          <w:szCs w:val="24"/>
        </w:rPr>
        <w:t>τό είναι για άμεση εφαρμογή, κύριε Πρόεδρε. Μία αδικία αίρεται και μία αναγνώριση γίνεται από την πλευρά της Βουλής των Ελλήνων.</w:t>
      </w:r>
    </w:p>
    <w:p w14:paraId="5760BF4A"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Τώρα, εσείς κύριε Ξανθέ, που είστε μέλος μίας Κυβέρνησης, που όπου μπορεί παραβιάζει το Σύνταγμα, έχετε εδώ μία ευκαιρία να δεί</w:t>
      </w:r>
      <w:r>
        <w:rPr>
          <w:rFonts w:eastAsia="Times New Roman" w:cs="Times New Roman"/>
          <w:szCs w:val="24"/>
        </w:rPr>
        <w:t xml:space="preserve">τε δύο πράγματα που σας λέει η Διεύθυνση Επιστημονικών Μελετών για πολλά άρθρα σας. </w:t>
      </w:r>
    </w:p>
    <w:p w14:paraId="5760BF4B"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Όπως κάνει για όλα τα σχέδια νόμου, έχει κάνει μία εισήγηση, στην σελίδα 8 και σας μιλάει για πάνω από τέσσερα ή πέντε άρθρα όπου υπάρχει πρόβλημα στην εξουσιοδότηση που δ</w:t>
      </w:r>
      <w:r>
        <w:rPr>
          <w:rFonts w:eastAsia="Times New Roman" w:cs="Times New Roman"/>
          <w:szCs w:val="24"/>
        </w:rPr>
        <w:t>ίνετε στη διοίκηση. Δεν ξέρω εάν έχετε κάποια από αυτά αλλάξει -δεν είμαι σε θέση όλες αυτές τις βελτιώσεις να τις δω και να τις ελέγξω- αλλά σας κάνει μία παρατήρηση που εκεί όπου θα υπάρξουν διατάξεις που θα δημιουργήσουν προβλήματα και ενδεχομένως και α</w:t>
      </w:r>
      <w:r>
        <w:rPr>
          <w:rFonts w:eastAsia="Times New Roman" w:cs="Times New Roman"/>
          <w:szCs w:val="24"/>
        </w:rPr>
        <w:t>ντιδικίες, πρέπει ο νόμος να είναι κατοχυρωμένος, ειδάλλως μετά θα διαμαρτύρεσθε για την κριτική που σας ασκείται και θα βρίζετε τους δικαστές.</w:t>
      </w:r>
    </w:p>
    <w:p w14:paraId="5760BF4C"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Τώρα, ένα θέμα που με αιφνιδιάζει, γιατί δεν το καταλαβαίνω. Το άρθρο 43, κύριε Πρόεδρε, ρυθμίζει τις προϋποθέσε</w:t>
      </w:r>
      <w:r>
        <w:rPr>
          <w:rFonts w:eastAsia="Times New Roman" w:cs="Times New Roman"/>
          <w:szCs w:val="24"/>
        </w:rPr>
        <w:t xml:space="preserve">ις για τη λειτουργία των ιδιωτικών κλινικών. </w:t>
      </w:r>
    </w:p>
    <w:p w14:paraId="5760BF4D"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Όταν το διαβάσει κάποιος που δεν έχει εξοικείωση με νομοτεχνικές διατυπώσεις νόμου, δηλαδή άρθρο τάδε, παράγραφος τάδε, εδάφιο β΄, που φεύγει και προστίθεται κ.λπ., το περνάει ως μια διάταξη η οποία ρυθμίζει υπ</w:t>
      </w:r>
      <w:r>
        <w:rPr>
          <w:rFonts w:eastAsia="Times New Roman" w:cs="Times New Roman"/>
          <w:szCs w:val="24"/>
        </w:rPr>
        <w:t>αρκτά πράγματα σε μια καλύτερη κατεύθυνση. Όταν διαβάσει κανείς την εισηγητική έκθεση, βλέπει άλλα πράγματα.</w:t>
      </w:r>
    </w:p>
    <w:p w14:paraId="5760BF4E"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Κύριε Πρόεδρε, στο άρθρο 43 καταργούνται μεταρρυθμιστικές προσπάθειες που είχαμε κάνει εμείς σε ό,τι αφορά τη λειτουργία των ιδιωτικών κλινικών να </w:t>
      </w:r>
      <w:r>
        <w:rPr>
          <w:rFonts w:eastAsia="Times New Roman" w:cs="Times New Roman"/>
          <w:szCs w:val="24"/>
        </w:rPr>
        <w:t xml:space="preserve">υπάρχει επάρκεια και επανέρχονται ρυθμίσεις παλιότερες, τις οποίες η ζωή είχε απαξιώσει. Εμείς αυξήσαμε τις προϋποθέσεις -είχα εγώ την τιμή τότε να είμαι Υπουργός- προκειμένου να είναι και καλύτερη η λειτουργία τους και να ανταποκρίνονται στις ανάγκες των </w:t>
      </w:r>
      <w:r>
        <w:rPr>
          <w:rFonts w:eastAsia="Times New Roman" w:cs="Times New Roman"/>
          <w:szCs w:val="24"/>
        </w:rPr>
        <w:t>ασθενών.</w:t>
      </w:r>
    </w:p>
    <w:p w14:paraId="5760BF4F"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Εδώ βλέπουμε -στην εισηγητική έκθεση το βλέπουμε- ότι μέσα από τις ρυθμίσεις αυτές δίνεται η δυνατότητα σε ορισμένες κλινικές, που δεν τις είχαν, να αναπτύξουν ογκολογικά τμήματα. Εγώ δεν είμαι γιατρός, δεν έχω επάρκεια σε ό,τι αφορά την ορολογία,</w:t>
      </w:r>
      <w:r>
        <w:rPr>
          <w:rFonts w:eastAsia="Times New Roman" w:cs="Times New Roman"/>
          <w:szCs w:val="24"/>
        </w:rPr>
        <w:t xml:space="preserve"> αλλά εσείς οι γιατροί έχετε. Εγώ καταλαβαίνω από αυτό, και με ενημερώνει και ο κ. Γρηγοράκος, ότι ξεπερνιώνται παλιότερες –δικές μου- δυσχερείς προϋποθέσεις, που κάποιες κλινικές δεν μπορούσαν να ανταποκριθούν σε αυτές, και δίδονται ευκολότερα κριτήρια, π</w:t>
      </w:r>
      <w:r>
        <w:rPr>
          <w:rFonts w:eastAsia="Times New Roman" w:cs="Times New Roman"/>
          <w:szCs w:val="24"/>
        </w:rPr>
        <w:t xml:space="preserve">ροκειμένου να αδειοδοτηθούν. </w:t>
      </w:r>
    </w:p>
    <w:p w14:paraId="5760BF50"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Το αντίθετο.</w:t>
      </w:r>
    </w:p>
    <w:p w14:paraId="5760BF51"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Να μου πείτε. </w:t>
      </w:r>
    </w:p>
    <w:p w14:paraId="5760BF52"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Και όταν πρόκειται για τα ογκολογικά είναι πάρα πολύ λογικό </w:t>
      </w:r>
      <w:r>
        <w:rPr>
          <w:rFonts w:eastAsia="Times New Roman" w:cs="Times New Roman"/>
          <w:szCs w:val="24"/>
        </w:rPr>
        <w:t xml:space="preserve">κάποιος </w:t>
      </w:r>
      <w:r>
        <w:rPr>
          <w:rFonts w:eastAsia="Times New Roman" w:cs="Times New Roman"/>
          <w:szCs w:val="24"/>
        </w:rPr>
        <w:t xml:space="preserve">να συμπεραίνει ότι μέσα από τις ρυθμίσεις αυτές κάποιοι, που δεν μπορούσαν με </w:t>
      </w:r>
      <w:r>
        <w:rPr>
          <w:rFonts w:eastAsia="Times New Roman" w:cs="Times New Roman"/>
          <w:szCs w:val="24"/>
        </w:rPr>
        <w:t>τα παλιότερα κριτήρια, τώρα μπορούν και μπορούν να κάνουν και την αντίστοιχη κατανάλωση για τους ασθενείς τους ογκολογικών φαρμάκων χωρίς εγκρίσεις. Αυτό είναι θέμα.</w:t>
      </w:r>
    </w:p>
    <w:p w14:paraId="5760BF53"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Επειδή ζούμε όλοι στην Αθήνα και επειδή όλοι έχουμε τη δυνατότητα να επικοινωνούμε με τον </w:t>
      </w:r>
      <w:r>
        <w:rPr>
          <w:rFonts w:eastAsia="Times New Roman" w:cs="Times New Roman"/>
          <w:szCs w:val="24"/>
        </w:rPr>
        <w:t>κόσμο που ξέρει –εγώ δεν είμαι σε θέση να σας πω γιατί- αλλά λέει ότι αυτό κάποιους εξυπηρετεί. Αυτούς που εξυπηρετεί να μην τους εξυπηρετήσει με αυτόν τον τρόπο, αλλά να ρυθμίσει το θέμα με ίσα κριτήρια που θα κάνουν τη συγκεκριμένη λειτουργία να έχει μια</w:t>
      </w:r>
      <w:r>
        <w:rPr>
          <w:rFonts w:eastAsia="Times New Roman" w:cs="Times New Roman"/>
          <w:szCs w:val="24"/>
        </w:rPr>
        <w:t xml:space="preserve"> επάρκεια τέτοια που ταιριάζει και στους ασθενείς, πάνω από όλα, αλλά και στην κατάσταση του συστήματος υγείας.</w:t>
      </w:r>
    </w:p>
    <w:p w14:paraId="5760BF54"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Με τροπολογία, με ρύθμιση, που την πήρατε πίσω και την ξαναφέρατε με την έκθεση του Γενικού Λογιστηρίου του Κράτους που έλειπε, θεσπίζετε, αντλώ</w:t>
      </w:r>
      <w:r>
        <w:rPr>
          <w:rFonts w:eastAsia="Times New Roman" w:cs="Times New Roman"/>
          <w:szCs w:val="24"/>
        </w:rPr>
        <w:t>ντας πόρους από το ΕΣΠΑ, τις ΤΟΜΥ, δηλαδή τις Τομεακές Μονάδες Υγείας. Από ό,τι λέτε στις ρυθμίσεις, πρέπει να γίνουν στην Ελλάδα γύρω στις χίλιες. Ανά δώδεκα χιλιάδες κατοίκους, αν το δει κανείς, πρέπει να είναι περίπου χίλιες.</w:t>
      </w:r>
    </w:p>
    <w:p w14:paraId="5760BF55"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w:t>
      </w:r>
      <w:r>
        <w:rPr>
          <w:rFonts w:eastAsia="Times New Roman" w:cs="Times New Roman"/>
          <w:b/>
          <w:szCs w:val="24"/>
        </w:rPr>
        <w:t>είας):</w:t>
      </w:r>
      <w:r>
        <w:rPr>
          <w:rFonts w:eastAsia="Times New Roman" w:cs="Times New Roman"/>
          <w:szCs w:val="24"/>
        </w:rPr>
        <w:t xml:space="preserve"> Στην πρώτη φάση είναι διακόσιες σαράντα.</w:t>
      </w:r>
    </w:p>
    <w:p w14:paraId="5760BF56"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Ναι, αλλά αν ακολουθήσει κανείς τα κριτήρια του νόμου σε όλες τις φάσεις για την τετραετία που είναι το ΕΣΠΑ, προβλέπεται κάπου τόσο. Η δαπάνη δεν είναι 12,5 εκατομμύρια που λέει το Γενικό Λ</w:t>
      </w:r>
      <w:r>
        <w:rPr>
          <w:rFonts w:eastAsia="Times New Roman" w:cs="Times New Roman"/>
          <w:szCs w:val="24"/>
        </w:rPr>
        <w:t>ογιστήριο. Αν το υπολογίσει κανείς και με τα κριτήρια πάλι που βάζετε –εγώ ζήτησα και τη βοήθεια του γιατρού και καθηγητή κ. Γρηγοράκου, για να μην λέω ασυναρτησίες- και με δύο βάρδιες, φτάνουμε να χρειαζόμαστε, για να δουλέψει μια μονάδα, κοντά στα τριάντ</w:t>
      </w:r>
      <w:r>
        <w:rPr>
          <w:rFonts w:eastAsia="Times New Roman" w:cs="Times New Roman"/>
          <w:szCs w:val="24"/>
        </w:rPr>
        <w:t>α άτομα, επί χίλια. Για κάντε τους πολλαπλασιασμούς.</w:t>
      </w:r>
    </w:p>
    <w:p w14:paraId="5760BF57"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Η έκθεση του Γενικού Λογιστηρίου του Κράτους ήρθε τελευταία στιγμή και δεν έχει τα κριτήρια και τα στοιχεία για να κρίνει το Γενικό Λογιστήριο. Παράλληλα, πολύ εύκολα γίνεται ο συνειρμός: εδώ με μια τροπ</w:t>
      </w:r>
      <w:r>
        <w:rPr>
          <w:rFonts w:eastAsia="Times New Roman" w:cs="Times New Roman"/>
          <w:szCs w:val="24"/>
        </w:rPr>
        <w:t>ολογιούλα μοιράζουν πόρους του ΕΣΠΑ αλά παλαιά. Δηλαδή δεν έχουμε προχωρήσει το ΕΣΠΑ, να τα δώσουμε. Το είπε και ο κ. Μπαργιώκας αυτό: «Ας τα δώσουμε όπου κι αν πάνε, αρκεί να καταναλωθούν». Είναι η δεκαετία του ‘80. Κάναμε τριάντα χρόνια να τα ξεπεράσουμε</w:t>
      </w:r>
      <w:r>
        <w:rPr>
          <w:rFonts w:eastAsia="Times New Roman" w:cs="Times New Roman"/>
          <w:szCs w:val="24"/>
        </w:rPr>
        <w:t xml:space="preserve"> αυτά και έρχεται πάλι αυτό εδώ.</w:t>
      </w:r>
    </w:p>
    <w:p w14:paraId="5760BF58"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Τι πείραμα για την πρωτοβάθμια υγεία είναι αυτό; Πώς αυτά θα συνδυαστούν με τις δομές που υπάρχουν σήμερα στο Υπουργείο Υγείας στον τομέα της υγείας που είναι πολλές και ποικίλες και που δεν συμμαζεύονται; Προσθέτουμε ακόμα</w:t>
      </w:r>
      <w:r>
        <w:rPr>
          <w:rFonts w:eastAsia="Times New Roman" w:cs="Times New Roman"/>
          <w:szCs w:val="24"/>
        </w:rPr>
        <w:t xml:space="preserve"> μία και τέτοια; Αυτό εδώ είναι πελατειακό και αν δεν είναι πελατειακό, για να μην μπλέκουμε τώρα σε αντιδικίες τελευταία στιγμή πριν κλείσει το σχέδιο νόμου, είναι παλαιάς κοπής σε σχέση με τη χρησιμοποίηση του ΕΣΠΑ.</w:t>
      </w:r>
    </w:p>
    <w:p w14:paraId="5760BF59"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Εμείς αυτό δεν μπορούμε να το ψηφίσουμ</w:t>
      </w:r>
      <w:r>
        <w:rPr>
          <w:rFonts w:eastAsia="Times New Roman" w:cs="Times New Roman"/>
          <w:szCs w:val="24"/>
        </w:rPr>
        <w:t>ε. Αυτό είναι απαράδεκτο. Είπε ο Υπουργός ότι η ρύθμιση αυτή δεν γίνεται με τροπολογία, η πρωτοβάθμια υγεία κ.λπ., αλλά γίνεται. Γίνεται με τροπολογία και με αυτόν τον τρόπο.</w:t>
      </w:r>
    </w:p>
    <w:p w14:paraId="5760BF5A" w14:textId="77777777" w:rsidR="003F14BB" w:rsidRDefault="00F37CA6">
      <w:pPr>
        <w:spacing w:line="600" w:lineRule="auto"/>
        <w:jc w:val="both"/>
        <w:rPr>
          <w:rFonts w:eastAsia="Times New Roman"/>
          <w:szCs w:val="24"/>
        </w:rPr>
      </w:pPr>
      <w:r>
        <w:rPr>
          <w:rFonts w:eastAsia="Times New Roman"/>
          <w:szCs w:val="24"/>
        </w:rPr>
        <w:t>Η έκθεση του Γενικού Λογιστηρίου έχει παραχθεί με στοιχεία ελλιπή, με στοιχεία πο</w:t>
      </w:r>
      <w:r>
        <w:rPr>
          <w:rFonts w:eastAsia="Times New Roman"/>
          <w:szCs w:val="24"/>
        </w:rPr>
        <w:t>υ δεν κάνουν καλούς υπολογισμούς και τα τελικά ποσά είναι αστεία, σε σχέση με αυτό που το σχέδιο νόμου λέει.</w:t>
      </w:r>
    </w:p>
    <w:p w14:paraId="5760BF5B" w14:textId="77777777" w:rsidR="003F14BB" w:rsidRDefault="00F37CA6">
      <w:pPr>
        <w:spacing w:line="600" w:lineRule="auto"/>
        <w:ind w:firstLine="720"/>
        <w:jc w:val="both"/>
        <w:rPr>
          <w:rFonts w:eastAsia="Times New Roman"/>
          <w:szCs w:val="24"/>
        </w:rPr>
      </w:pPr>
      <w:r>
        <w:rPr>
          <w:rFonts w:eastAsia="Times New Roman"/>
          <w:szCs w:val="24"/>
        </w:rPr>
        <w:t>Τώρα, κύριε Πρόεδρε, θα ήθελα να κλείσω με τρία θέματα των καθηκόντων μου ως Κοινοβουλευτικού Εκπροσώπου. Τα ξεκίνησα το πρωί και υποσχέθηκα ότι μέ</w:t>
      </w:r>
      <w:r>
        <w:rPr>
          <w:rFonts w:eastAsia="Times New Roman"/>
          <w:szCs w:val="24"/>
        </w:rPr>
        <w:t xml:space="preserve">σα στη συνεδρίαση θα φέρω στοιχεία. Υπάρχει τις τελευταίες ημέρες ως θέμα -για μένα το σημαντικότερο στην ειδησεογραφία-, το ότι αυξήθηκε η χρήση του </w:t>
      </w:r>
      <w:r>
        <w:rPr>
          <w:rFonts w:eastAsia="Times New Roman"/>
          <w:szCs w:val="24"/>
          <w:lang w:val="en-US"/>
        </w:rPr>
        <w:t>ELA</w:t>
      </w:r>
      <w:r>
        <w:rPr>
          <w:rFonts w:eastAsia="Times New Roman"/>
          <w:szCs w:val="24"/>
        </w:rPr>
        <w:t>, δηλαδή του μηχανισμού παροχής ρευστότητας στο τραπεζικό σύστημα, κατά 300 εκατομμύρια. Κύριε Πρόεδρε,</w:t>
      </w:r>
      <w:r>
        <w:rPr>
          <w:rFonts w:eastAsia="Times New Roman"/>
          <w:szCs w:val="24"/>
        </w:rPr>
        <w:t xml:space="preserve"> ζήτησα από την Τράπεζα της Ελλάδος στοιχεία και μου είπε ότι δεν μπορώ να τα έχω. Κάθισα με τους συνεργάτες μου και κάναμε δύο πίνακες, τους οποίους θα καταθέσω.</w:t>
      </w:r>
    </w:p>
    <w:p w14:paraId="5760BF5C" w14:textId="77777777" w:rsidR="003F14BB" w:rsidRDefault="00F37CA6">
      <w:pPr>
        <w:spacing w:line="600" w:lineRule="auto"/>
        <w:ind w:firstLine="720"/>
        <w:jc w:val="both"/>
        <w:rPr>
          <w:rFonts w:eastAsia="Times New Roman"/>
          <w:szCs w:val="24"/>
        </w:rPr>
      </w:pPr>
      <w:r>
        <w:rPr>
          <w:rFonts w:eastAsia="Times New Roman"/>
          <w:szCs w:val="24"/>
        </w:rPr>
        <w:t>Πρώτος πίνακας: πίνακας έγκυρος, πηγή Τράπεζα της Ελλάδος, μηνιαίες συνοπτικές λογιστικές κατ</w:t>
      </w:r>
      <w:r>
        <w:rPr>
          <w:rFonts w:eastAsia="Times New Roman"/>
          <w:szCs w:val="24"/>
        </w:rPr>
        <w:t xml:space="preserve">αστάσεις. Χρήση ρευστότητας μέσω του μηχανισμού </w:t>
      </w:r>
      <w:r>
        <w:rPr>
          <w:rFonts w:eastAsia="Times New Roman"/>
          <w:szCs w:val="24"/>
          <w:lang w:val="en-US"/>
        </w:rPr>
        <w:t>ELA</w:t>
      </w:r>
      <w:r>
        <w:rPr>
          <w:rFonts w:eastAsia="Times New Roman"/>
          <w:szCs w:val="24"/>
        </w:rPr>
        <w:t>: 1,55% επιτόκιο. Λεφτά του ελληνικού λαού είναι αυτά, 1,55% επιτόκιο από 0,05% που ήταν αν προσέφευγε στις διαδικασίες Τραπέζης της Ελλάδος. Το 2014: μηδέν. Θα το καταθέσω.</w:t>
      </w:r>
    </w:p>
    <w:p w14:paraId="5760BF5D" w14:textId="77777777" w:rsidR="003F14BB" w:rsidRDefault="00F37CA6">
      <w:pPr>
        <w:spacing w:line="600" w:lineRule="auto"/>
        <w:ind w:firstLine="720"/>
        <w:jc w:val="both"/>
        <w:rPr>
          <w:rFonts w:eastAsia="Times New Roman"/>
          <w:szCs w:val="24"/>
        </w:rPr>
      </w:pPr>
      <w:r>
        <w:rPr>
          <w:rFonts w:eastAsia="Times New Roman"/>
          <w:szCs w:val="24"/>
        </w:rPr>
        <w:t>Δεύτερον, όπου κόκκινο είναι απ</w:t>
      </w:r>
      <w:r>
        <w:rPr>
          <w:rFonts w:eastAsia="Times New Roman"/>
          <w:szCs w:val="24"/>
        </w:rPr>
        <w:t>ό τον Ιανουάριο του 2015, προεκλογική περίοδος και μετά, «</w:t>
      </w:r>
      <w:r>
        <w:rPr>
          <w:rFonts w:eastAsia="Times New Roman"/>
          <w:szCs w:val="24"/>
        </w:rPr>
        <w:t>βαρουφακειάδα</w:t>
      </w:r>
      <w:r>
        <w:rPr>
          <w:rFonts w:eastAsia="Times New Roman"/>
          <w:szCs w:val="24"/>
        </w:rPr>
        <w:t xml:space="preserve">» και μέχρι τα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και το τρίτο μνημόνιο. Τι γινόταν; Από μηδέν χρήση αυτού του μηχανισμού για τη ρευστότητα των τραπεζών, φθάσαμε στα 90,4% στις 22 Ιουλίου του 2015. Δις, δις! Από τότε, τρίτο μνημόνιο και τα συναφή γνωστά, αυτό αρχίζει και πέφτει. Όπου κίτρινο εδώ στον κατ</w:t>
      </w:r>
      <w:r>
        <w:rPr>
          <w:rFonts w:eastAsia="Times New Roman"/>
          <w:szCs w:val="24"/>
        </w:rPr>
        <w:t>άλογο, είναι η πτώση. Και φθάνουμε μέχρι τον Ιανουάριο του 2017, όπου είχαμε συνεχή πτώση. Και έχουμε το Φεβρουάριο του 2017 άνοδο 300 εκατομμύρια. Αυτό μαζί με πάρα πολλά άλλα, είναι το αποτέλεσμα της περήφανης διαπραγμάτευσης. Δεν μας έφθανε η «</w:t>
      </w:r>
      <w:r>
        <w:rPr>
          <w:rFonts w:eastAsia="Times New Roman"/>
          <w:szCs w:val="24"/>
        </w:rPr>
        <w:t>βαρουφακε</w:t>
      </w:r>
      <w:r>
        <w:rPr>
          <w:rFonts w:eastAsia="Times New Roman"/>
          <w:szCs w:val="24"/>
        </w:rPr>
        <w:t>ιάδα</w:t>
      </w:r>
      <w:r>
        <w:rPr>
          <w:rFonts w:eastAsia="Times New Roman"/>
          <w:szCs w:val="24"/>
        </w:rPr>
        <w:t>», κάνουμε τώρα και τη διαδρομή μιας «</w:t>
      </w:r>
      <w:r>
        <w:rPr>
          <w:rFonts w:eastAsia="Times New Roman"/>
          <w:szCs w:val="24"/>
        </w:rPr>
        <w:t>τσακαλωτιάδας</w:t>
      </w:r>
      <w:r>
        <w:rPr>
          <w:rFonts w:eastAsia="Times New Roman"/>
          <w:szCs w:val="24"/>
        </w:rPr>
        <w:t>».</w:t>
      </w:r>
    </w:p>
    <w:p w14:paraId="5760BF5E" w14:textId="77777777" w:rsidR="003F14BB" w:rsidRDefault="00F37CA6">
      <w:pPr>
        <w:spacing w:line="600" w:lineRule="auto"/>
        <w:ind w:firstLine="720"/>
        <w:jc w:val="both"/>
        <w:rPr>
          <w:rFonts w:eastAsia="Times New Roman"/>
          <w:szCs w:val="24"/>
        </w:rPr>
      </w:pPr>
      <w:r>
        <w:rPr>
          <w:rFonts w:eastAsia="Times New Roman"/>
          <w:szCs w:val="24"/>
        </w:rPr>
        <w:t>Κύριε Πρόεδρε, θα καταθέσω αυτούς τους πίνακες να είναι σε γνώση της Βουλής των Ελλήνων. Θα συζητηθούν αυτά και όχι μόνο θα συζητηθούν.</w:t>
      </w:r>
    </w:p>
    <w:p w14:paraId="5760BF5F" w14:textId="77777777" w:rsidR="003F14BB" w:rsidRDefault="00F37CA6">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Ολοκληρώστε, όμως, κύριε Λοβέ</w:t>
      </w:r>
      <w:r>
        <w:rPr>
          <w:rFonts w:eastAsia="Times New Roman"/>
          <w:szCs w:val="24"/>
        </w:rPr>
        <w:t>ρδο.</w:t>
      </w:r>
    </w:p>
    <w:p w14:paraId="5760BF60" w14:textId="77777777" w:rsidR="003F14BB" w:rsidRDefault="00F37CA6">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Προσέξτε. Στην αρχή κάναμε μια πολύ μεγάλη συζήτηση και μαζί κατ’ ιδίαν πόση ώρα θα πάρει αυτό το σχέδιο νόμου. Δεν θα ήμασταν έτσι αν είχαμε…</w:t>
      </w:r>
    </w:p>
    <w:p w14:paraId="5760BF61" w14:textId="77777777" w:rsidR="003F14BB" w:rsidRDefault="00F37CA6">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Γι’ αυτό και δείχνω ανοχή.</w:t>
      </w:r>
    </w:p>
    <w:p w14:paraId="5760BF62" w14:textId="77777777" w:rsidR="003F14BB" w:rsidRDefault="00F37CA6">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Το είδα. Δύο</w:t>
      </w:r>
      <w:r>
        <w:rPr>
          <w:rFonts w:eastAsia="Times New Roman"/>
          <w:szCs w:val="24"/>
        </w:rPr>
        <w:t xml:space="preserve"> επιχειρήματα, τελευταία.</w:t>
      </w:r>
    </w:p>
    <w:p w14:paraId="5760BF63" w14:textId="77777777" w:rsidR="003F14BB" w:rsidRDefault="00F37CA6">
      <w:pPr>
        <w:spacing w:line="600" w:lineRule="auto"/>
        <w:ind w:firstLine="720"/>
        <w:jc w:val="both"/>
        <w:rPr>
          <w:rFonts w:eastAsia="Times New Roman"/>
          <w:szCs w:val="24"/>
        </w:rPr>
      </w:pPr>
      <w:r>
        <w:rPr>
          <w:rFonts w:eastAsia="Times New Roman"/>
          <w:szCs w:val="24"/>
        </w:rPr>
        <w:t>Είπε ο κ. Γρηγοράκος -το είχα πει και το πρωί στην πρωτολογία μου- γι’ αυτήν την απαράδεκτη μέθοδο, δύο μήνες προ των εξετάσεων για τα πανεπιστήμια να έχουμε μεταβολή προς τα κάτω του αριθμού των εισακτέων. Ο κ. Γρηγοράκος είπε τι</w:t>
      </w:r>
      <w:r>
        <w:rPr>
          <w:rFonts w:eastAsia="Times New Roman"/>
          <w:szCs w:val="24"/>
        </w:rPr>
        <w:t xml:space="preserve">ς απόψεις του για το πώς θα μπορούσε να είχε διαμορφωθεί. </w:t>
      </w:r>
    </w:p>
    <w:p w14:paraId="5760BF64" w14:textId="77777777" w:rsidR="003F14BB" w:rsidRDefault="00F37CA6">
      <w:pPr>
        <w:spacing w:line="600" w:lineRule="auto"/>
        <w:ind w:firstLine="720"/>
        <w:jc w:val="both"/>
        <w:rPr>
          <w:rFonts w:eastAsia="Times New Roman"/>
          <w:szCs w:val="24"/>
        </w:rPr>
      </w:pPr>
      <w:r>
        <w:rPr>
          <w:rFonts w:eastAsia="Times New Roman"/>
          <w:szCs w:val="24"/>
        </w:rPr>
        <w:t>Θα πω κι εγώ μια φράση από τις δικές μου. Πριν φύγω από το Υπουργείο Παιδείας παρέδωσα απόφαση όπου τα ιδρύματα καθορίζουν τον αριθμό των εισακτέων. Τα ιδρύματα, όχι η πολιτεία. Εν πάση περιπτώσει,</w:t>
      </w:r>
      <w:r>
        <w:rPr>
          <w:rFonts w:eastAsia="Times New Roman"/>
          <w:szCs w:val="24"/>
        </w:rPr>
        <w:t xml:space="preserve"> εγκαταλείφτηκε αυτό, όπως και άλλα από τις μετέπειτα ηγεσίες του Υπουργείου, τρεις στον αριθμό. Το Υπουργείο Υγείας όμως έχει έναν λόγο, αφού η Κυβέρνηση έχει τον λόγο. Έχει έναν λόγο. Δύο μήνες πριν τις εξετάσεις είναι άδικο. Εγώ δεν είμαι αντίθετος με τ</w:t>
      </w:r>
      <w:r>
        <w:rPr>
          <w:rFonts w:eastAsia="Times New Roman"/>
          <w:szCs w:val="24"/>
        </w:rPr>
        <w:t>η μείωση, αν αυτή είναι μια καλύτερη λειτουργία και λογική. Αλλά είμαστε αντίθετοι με το να το κάνεις αυτό δύο μήνες προ των εξετάσεων, όταν οι οικογένειες έχουν κάνει άλλους υπολογισμούς.</w:t>
      </w:r>
    </w:p>
    <w:p w14:paraId="5760BF65" w14:textId="77777777" w:rsidR="003F14BB" w:rsidRDefault="00F37CA6">
      <w:pPr>
        <w:spacing w:line="600" w:lineRule="auto"/>
        <w:ind w:firstLine="720"/>
        <w:jc w:val="both"/>
        <w:rPr>
          <w:rFonts w:eastAsia="Times New Roman"/>
          <w:szCs w:val="24"/>
        </w:rPr>
      </w:pPr>
      <w:r>
        <w:rPr>
          <w:rFonts w:eastAsia="Times New Roman"/>
          <w:szCs w:val="24"/>
        </w:rPr>
        <w:t>Τέλος, κύριε Πρόεδρε, δεν είναι της αρμοδιότητας των Υπουργών, αλλά</w:t>
      </w:r>
      <w:r>
        <w:rPr>
          <w:rFonts w:eastAsia="Times New Roman"/>
          <w:szCs w:val="24"/>
        </w:rPr>
        <w:t xml:space="preserve"> είναι ένα θέμα πάρα πολύ σοβαρό και νομίζω τα μέλη του Υπουργικού Συμβουλίου πρέπει να το κατανοήσουν. Ήσασταν εσείς Πρόεδρος, όταν με τον κ. Κοντονή συζητήσαμε το θέμα της συνεπιμέλειας τέκνων. Και η δική μου παρέμβαση, που την είχα κάνει δύο φορές επί Π</w:t>
      </w:r>
      <w:r>
        <w:rPr>
          <w:rFonts w:eastAsia="Times New Roman"/>
          <w:szCs w:val="24"/>
        </w:rPr>
        <w:t xml:space="preserve">αναγιωτόπουλου, είναι ότι αυτή η ιστορία όπου λύεται μια συμβίωση, τσακώνονται οι δύο και την πληρώνει το παιδί, είναι μια λανθασμένη, πολύ λανθασμένη ελληνική κατάσταση. Και είχα πει μήπως μπορούμε να φύγουμε από τη λογική της γονικής επιμέλειας του ενός </w:t>
      </w:r>
      <w:r>
        <w:rPr>
          <w:rFonts w:eastAsia="Times New Roman"/>
          <w:szCs w:val="24"/>
        </w:rPr>
        <w:t xml:space="preserve">και να πάμε στους δύο. Και στους δύο. Είχε πει ο Υπουργός τα δικά του, δεν το δεχόταν. Επειδή ο προηγούμενος, όμως, το δεχόταν και η </w:t>
      </w:r>
      <w:r>
        <w:rPr>
          <w:rFonts w:eastAsia="Times New Roman"/>
          <w:szCs w:val="24"/>
        </w:rPr>
        <w:t>Νομοπαρασκευαστική</w:t>
      </w:r>
      <w:r>
        <w:rPr>
          <w:rFonts w:eastAsia="Times New Roman"/>
          <w:szCs w:val="24"/>
        </w:rPr>
        <w:t xml:space="preserve"> </w:t>
      </w:r>
      <w:r>
        <w:rPr>
          <w:rFonts w:eastAsia="Times New Roman"/>
          <w:szCs w:val="24"/>
        </w:rPr>
        <w:t xml:space="preserve">Επιτροπή </w:t>
      </w:r>
      <w:r>
        <w:rPr>
          <w:rFonts w:eastAsia="Times New Roman"/>
          <w:szCs w:val="24"/>
        </w:rPr>
        <w:t>του Υπουργείου Δικαιοσύνης το είχε κάνει δεκτό, είπαμε με τον κ. Κατσιαντώνη από την Ένωση Κεντ</w:t>
      </w:r>
      <w:r>
        <w:rPr>
          <w:rFonts w:eastAsia="Times New Roman"/>
          <w:szCs w:val="24"/>
        </w:rPr>
        <w:t>ρώων και τον κ. Αμυρά και το φέραμε σε τροπολογία.</w:t>
      </w:r>
    </w:p>
    <w:p w14:paraId="5760BF66" w14:textId="77777777" w:rsidR="003F14BB" w:rsidRDefault="00F37CA6">
      <w:pPr>
        <w:spacing w:line="600" w:lineRule="auto"/>
        <w:ind w:firstLine="720"/>
        <w:jc w:val="both"/>
        <w:rPr>
          <w:rFonts w:eastAsia="Times New Roman"/>
          <w:szCs w:val="24"/>
        </w:rPr>
      </w:pPr>
      <w:r>
        <w:rPr>
          <w:rFonts w:eastAsia="Times New Roman"/>
          <w:szCs w:val="24"/>
        </w:rPr>
        <w:t>Ξέρω ότι δεν είναι δυνατόν, διαφωνούντος του Υπουργού, να το δεχτούν οι παριστάμενοι Υπουργοί. Ξέρω, όμως, ότι το θέμα πια κατατίθεται και ως τροπολογία και γνωρίζω ότι είναι στη διακριτική ευχέρεια της Κυ</w:t>
      </w:r>
      <w:r>
        <w:rPr>
          <w:rFonts w:eastAsia="Times New Roman"/>
          <w:szCs w:val="24"/>
        </w:rPr>
        <w:t>βέρνησης να το δει αυτό το θέμα. Δεν το σχολίασε η ηγεσία του Υπουργείου Υγείας. Δικαίωμά της. Εμείς, όμως, θέλαμε να ακουστεί. Και ο κ. Αμυράς τοποθετήθηκε και εγώ τοποθετήθηκα.</w:t>
      </w:r>
    </w:p>
    <w:p w14:paraId="5760BF67" w14:textId="77777777" w:rsidR="003F14BB" w:rsidRDefault="00F37CA6">
      <w:pPr>
        <w:spacing w:line="600" w:lineRule="auto"/>
        <w:jc w:val="both"/>
        <w:rPr>
          <w:rFonts w:eastAsia="Times New Roman"/>
          <w:szCs w:val="24"/>
        </w:rPr>
      </w:pPr>
      <w:r>
        <w:rPr>
          <w:rFonts w:eastAsia="Times New Roman"/>
          <w:szCs w:val="24"/>
        </w:rPr>
        <w:t>Σας ευχαριστώ.</w:t>
      </w:r>
    </w:p>
    <w:p w14:paraId="5760BF68" w14:textId="77777777" w:rsidR="003F14BB" w:rsidRDefault="00F37CA6">
      <w:pPr>
        <w:spacing w:line="600" w:lineRule="auto"/>
        <w:ind w:firstLine="720"/>
        <w:jc w:val="both"/>
        <w:rPr>
          <w:rFonts w:eastAsia="Times New Roman"/>
          <w:szCs w:val="24"/>
        </w:rPr>
      </w:pPr>
      <w:r>
        <w:rPr>
          <w:rFonts w:eastAsia="Times New Roman"/>
          <w:szCs w:val="24"/>
        </w:rPr>
        <w:t>(Στο σημείο αυτό ο Βουλευτής κ. Ανδρέας Λοβέρδος καταθέτει για</w:t>
      </w:r>
      <w:r>
        <w:rPr>
          <w:rFonts w:eastAsia="Times New Roman"/>
          <w:szCs w:val="24"/>
        </w:rPr>
        <w:t xml:space="preserve"> τα Πρακτικά τους προαναφερθέντες πίνακες, οι οποίοι βρίσκονται στο </w:t>
      </w:r>
      <w:r>
        <w:rPr>
          <w:rFonts w:eastAsia="Times New Roman"/>
          <w:szCs w:val="24"/>
        </w:rPr>
        <w:t>α</w:t>
      </w:r>
      <w:r>
        <w:rPr>
          <w:rFonts w:eastAsia="Times New Roman"/>
          <w:szCs w:val="24"/>
        </w:rPr>
        <w:t xml:space="preserve">ρχείο </w:t>
      </w:r>
      <w:r>
        <w:rPr>
          <w:rFonts w:eastAsia="Times New Roman"/>
          <w:szCs w:val="24"/>
        </w:rPr>
        <w:t>του Τμήματος Γραμματείας της Διεύθυνσης Στενογραφίας και Πρακτικών της Βουλής)</w:t>
      </w:r>
    </w:p>
    <w:p w14:paraId="5760BF69" w14:textId="77777777" w:rsidR="003F14BB" w:rsidRDefault="00F37CA6">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Ευχαριστούμε.</w:t>
      </w:r>
    </w:p>
    <w:p w14:paraId="5760BF6A" w14:textId="77777777" w:rsidR="003F14BB" w:rsidRDefault="00F37CA6">
      <w:pPr>
        <w:spacing w:line="600" w:lineRule="auto"/>
        <w:ind w:firstLine="720"/>
        <w:jc w:val="both"/>
        <w:rPr>
          <w:rFonts w:eastAsia="Times New Roman"/>
          <w:szCs w:val="24"/>
        </w:rPr>
      </w:pPr>
      <w:r>
        <w:rPr>
          <w:rFonts w:eastAsia="Times New Roman"/>
          <w:szCs w:val="24"/>
        </w:rPr>
        <w:t>Συνεχίζουμε τώρα με τη σειρά των Κοινοβουλευτικών Εκπρο</w:t>
      </w:r>
      <w:r>
        <w:rPr>
          <w:rFonts w:eastAsia="Times New Roman"/>
          <w:szCs w:val="24"/>
        </w:rPr>
        <w:t>σώπων.</w:t>
      </w:r>
    </w:p>
    <w:p w14:paraId="5760BF6B" w14:textId="77777777" w:rsidR="003F14BB" w:rsidRDefault="00F37CA6">
      <w:pPr>
        <w:spacing w:line="600" w:lineRule="auto"/>
        <w:ind w:firstLine="720"/>
        <w:jc w:val="both"/>
        <w:rPr>
          <w:rFonts w:eastAsia="Times New Roman"/>
          <w:szCs w:val="24"/>
        </w:rPr>
      </w:pPr>
      <w:r>
        <w:rPr>
          <w:rFonts w:eastAsia="Times New Roman"/>
          <w:szCs w:val="24"/>
        </w:rPr>
        <w:t xml:space="preserve">Ο κ. Λαγός δεν είναι εδώ. </w:t>
      </w:r>
    </w:p>
    <w:p w14:paraId="5760BF6C" w14:textId="77777777" w:rsidR="003F14BB" w:rsidRDefault="00F37CA6">
      <w:pPr>
        <w:spacing w:line="600" w:lineRule="auto"/>
        <w:ind w:firstLine="720"/>
        <w:jc w:val="both"/>
        <w:rPr>
          <w:rFonts w:eastAsia="Times New Roman"/>
          <w:szCs w:val="24"/>
        </w:rPr>
      </w:pPr>
      <w:r>
        <w:rPr>
          <w:rFonts w:eastAsia="Times New Roman"/>
          <w:szCs w:val="24"/>
        </w:rPr>
        <w:t>Αν χρειαστεί κάτι να ειπωθεί εκ μέρους του Κομμουνιστικού Κόμματος Ελλάδας, είναι εδώ ο συνάδελφος κ. Λαμπρούλης.</w:t>
      </w:r>
    </w:p>
    <w:p w14:paraId="5760BF6D" w14:textId="77777777" w:rsidR="003F14BB" w:rsidRDefault="00F37CA6">
      <w:pPr>
        <w:spacing w:line="600" w:lineRule="auto"/>
        <w:ind w:firstLine="720"/>
        <w:jc w:val="both"/>
        <w:rPr>
          <w:rFonts w:eastAsia="Times New Roman"/>
          <w:szCs w:val="24"/>
        </w:rPr>
      </w:pPr>
      <w:r>
        <w:rPr>
          <w:rFonts w:eastAsia="Times New Roman"/>
          <w:szCs w:val="24"/>
        </w:rPr>
        <w:t xml:space="preserve">Ο κ. Λαζαρίδης δεν είναι εδώ. </w:t>
      </w:r>
    </w:p>
    <w:p w14:paraId="5760BF6E" w14:textId="77777777" w:rsidR="003F14BB" w:rsidRDefault="00F37CA6">
      <w:pPr>
        <w:spacing w:line="600" w:lineRule="auto"/>
        <w:ind w:firstLine="720"/>
        <w:jc w:val="both"/>
        <w:rPr>
          <w:rFonts w:eastAsia="Times New Roman"/>
          <w:szCs w:val="24"/>
        </w:rPr>
      </w:pPr>
      <w:r>
        <w:rPr>
          <w:rFonts w:eastAsia="Times New Roman"/>
          <w:szCs w:val="24"/>
        </w:rPr>
        <w:t xml:space="preserve">Ο κ. Μεγαλομύστακας δεν θέλει τον λόγο. </w:t>
      </w:r>
    </w:p>
    <w:p w14:paraId="5760BF6F" w14:textId="77777777" w:rsidR="003F14BB" w:rsidRDefault="00F37CA6">
      <w:pPr>
        <w:spacing w:line="600" w:lineRule="auto"/>
        <w:ind w:firstLine="720"/>
        <w:jc w:val="both"/>
        <w:rPr>
          <w:rFonts w:eastAsia="Times New Roman"/>
          <w:szCs w:val="24"/>
        </w:rPr>
      </w:pPr>
      <w:r>
        <w:rPr>
          <w:rFonts w:eastAsia="Times New Roman"/>
          <w:szCs w:val="24"/>
        </w:rPr>
        <w:t xml:space="preserve">Ο κ. Αμυράς από ό, τι μου είπαν δεν </w:t>
      </w:r>
      <w:r>
        <w:rPr>
          <w:rFonts w:eastAsia="Times New Roman"/>
          <w:szCs w:val="24"/>
        </w:rPr>
        <w:t xml:space="preserve">θα έλθει. </w:t>
      </w:r>
    </w:p>
    <w:p w14:paraId="5760BF70" w14:textId="77777777" w:rsidR="003F14BB" w:rsidRDefault="00F37CA6">
      <w:pPr>
        <w:spacing w:line="600" w:lineRule="auto"/>
        <w:ind w:firstLine="720"/>
        <w:jc w:val="both"/>
        <w:rPr>
          <w:rFonts w:eastAsia="Times New Roman"/>
          <w:szCs w:val="24"/>
        </w:rPr>
      </w:pPr>
      <w:r>
        <w:rPr>
          <w:rFonts w:eastAsia="Times New Roman"/>
          <w:szCs w:val="24"/>
        </w:rPr>
        <w:t>Είχα υποσχεθεί τον λόγο στον κ. Πολάκη για δύο λεπτά, για να δώσει μία απάντηση στον κ. Λαμπρούλη και μετά θα δώσω εννέα λεπτά στον Υπουργό για να δευτερολογήσει, όχι για αγόρευση, κύριε Ξανθέ, αλλά για να απαντήσετε στα ερωτήματα που έχουν τεθε</w:t>
      </w:r>
      <w:r>
        <w:rPr>
          <w:rFonts w:eastAsia="Times New Roman"/>
          <w:szCs w:val="24"/>
        </w:rPr>
        <w:t>ί. Ούτε ο κ. Πολάκης είχε πρόθεση να θίξει το ΚΚΕ, ούτε ο κ. Λαμπρούλης έκανε προσωπική αιχμή, αλλά επειδή το υπεσχέθην, δίνω τον λόγο στον κ. Πολάκη.</w:t>
      </w:r>
    </w:p>
    <w:p w14:paraId="5760BF71" w14:textId="77777777" w:rsidR="003F14BB" w:rsidRDefault="00F37CA6">
      <w:pPr>
        <w:spacing w:line="600" w:lineRule="auto"/>
        <w:ind w:firstLine="720"/>
        <w:jc w:val="both"/>
        <w:rPr>
          <w:rFonts w:eastAsia="Times New Roman"/>
          <w:szCs w:val="24"/>
        </w:rPr>
      </w:pPr>
      <w:r>
        <w:rPr>
          <w:rFonts w:eastAsia="Times New Roman"/>
          <w:szCs w:val="24"/>
        </w:rPr>
        <w:t>Ορίστε, κύριε Υπουργέ, έχετε τον λόγο.</w:t>
      </w:r>
    </w:p>
    <w:p w14:paraId="5760BF72" w14:textId="77777777" w:rsidR="003F14BB" w:rsidRDefault="00F37CA6">
      <w:pPr>
        <w:spacing w:line="600" w:lineRule="auto"/>
        <w:ind w:firstLine="720"/>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Κύριε Πρόεδρε, δεν δ</w:t>
      </w:r>
      <w:r>
        <w:rPr>
          <w:rFonts w:eastAsia="Times New Roman"/>
          <w:szCs w:val="24"/>
        </w:rPr>
        <w:t>ικαιούμαι κάποια λεπτά δευτερολογίας;</w:t>
      </w:r>
    </w:p>
    <w:p w14:paraId="5760BF73" w14:textId="77777777" w:rsidR="003F14BB" w:rsidRDefault="00F37CA6">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Ας μην το πάμε τώρα στο τι δικαιούστε, γιατί αν μετρήσω τους χρόνους που έχετε μιλήσει, καλύτερα να το αφήσετε.</w:t>
      </w:r>
    </w:p>
    <w:p w14:paraId="5760BF74" w14:textId="77777777" w:rsidR="003F14BB" w:rsidRDefault="00F37CA6">
      <w:pPr>
        <w:spacing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Εντάξει. Θα μιλήσουμε συνολικά.</w:t>
      </w:r>
    </w:p>
    <w:p w14:paraId="5760BF75" w14:textId="77777777" w:rsidR="003F14BB" w:rsidRDefault="00F37CA6">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Αν θέλετε μια πεντάλεπτη δευτερολογία μετά τον Υπουργό, θα σας τη δώσω.</w:t>
      </w:r>
    </w:p>
    <w:p w14:paraId="5760BF76" w14:textId="77777777" w:rsidR="003F14BB" w:rsidRDefault="00F37CA6">
      <w:pPr>
        <w:spacing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Όχι, θα κλείσει ο Υπουργός. Εγώ θα πω τώρα πέντε πράγματα, θα απαντήσω σ</w:t>
      </w:r>
      <w:r>
        <w:rPr>
          <w:rFonts w:eastAsia="Times New Roman"/>
          <w:szCs w:val="24"/>
        </w:rPr>
        <w:t>ε μερικά ζητήματα.</w:t>
      </w:r>
    </w:p>
    <w:p w14:paraId="5760BF77" w14:textId="77777777" w:rsidR="003F14BB" w:rsidRDefault="00F37CA6">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Ωραία. Έχετε πέντε λεπτά και κλείνετε. Άρα θα απαντήσετε και στον κ. Λαμπρούλη.</w:t>
      </w:r>
    </w:p>
    <w:p w14:paraId="5760BF78" w14:textId="77777777" w:rsidR="003F14BB" w:rsidRDefault="00F37CA6">
      <w:pPr>
        <w:spacing w:line="600" w:lineRule="auto"/>
        <w:ind w:firstLine="720"/>
        <w:jc w:val="both"/>
        <w:rPr>
          <w:rFonts w:eastAsia="Times New Roman"/>
          <w:szCs w:val="24"/>
        </w:rPr>
      </w:pPr>
      <w:r>
        <w:rPr>
          <w:rFonts w:eastAsia="Times New Roman"/>
          <w:szCs w:val="24"/>
        </w:rPr>
        <w:t>Ορίστε, κύριε Υπουργέ, έχετε τον λόγο.</w:t>
      </w:r>
    </w:p>
    <w:p w14:paraId="5760BF79" w14:textId="77777777" w:rsidR="003F14BB" w:rsidRDefault="00F37CA6">
      <w:pPr>
        <w:spacing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Θέλω να είμαι σαφής.</w:t>
      </w:r>
    </w:p>
    <w:p w14:paraId="5760BF7A" w14:textId="77777777" w:rsidR="003F14BB" w:rsidRDefault="00F37CA6">
      <w:pPr>
        <w:spacing w:line="600" w:lineRule="auto"/>
        <w:ind w:firstLine="720"/>
        <w:jc w:val="both"/>
        <w:rPr>
          <w:rFonts w:eastAsia="Times New Roman"/>
          <w:szCs w:val="24"/>
        </w:rPr>
      </w:pPr>
      <w:r>
        <w:rPr>
          <w:rFonts w:eastAsia="Times New Roman"/>
          <w:szCs w:val="24"/>
        </w:rPr>
        <w:t xml:space="preserve">Κύριε Λαμπρούλη, </w:t>
      </w:r>
      <w:r>
        <w:rPr>
          <w:rFonts w:eastAsia="Times New Roman"/>
          <w:szCs w:val="24"/>
        </w:rPr>
        <w:t>αυτό το οποίο είπα προηγουμένως είναι ότι για τη συγκεκριμένη τροπολογία και από τη μεριά δικών σας συντρόφων οι οποίοι έχουν την ευθύνη σε κάποια σωματεία όπως του «Ευαγγελισμού», το ξέρουμε ότι έχουμε ιδεολογική διαφορά για το θέμα του ότι εσείς θέλετε μ</w:t>
      </w:r>
      <w:r>
        <w:rPr>
          <w:rFonts w:eastAsia="Times New Roman"/>
          <w:szCs w:val="24"/>
        </w:rPr>
        <w:t xml:space="preserve">όνο μόνιμες θέσεις κ.λπ., όμως συμπαραστάθηκα στο αίτημα των ανθρώπων που ήλθαν και που δουλεύουν τώρα στο εργολαβικό συνεργείο του «Ευαγγελισμού» είτε στη σίτιση είτε στην καθαριότητα και που με βάση τη μοριοδότηση που υπήρχε μέχρι τώρα -και όχι αυτή που </w:t>
      </w:r>
      <w:r>
        <w:rPr>
          <w:rFonts w:eastAsia="Times New Roman"/>
          <w:szCs w:val="24"/>
        </w:rPr>
        <w:t>αλλάζουμε σήμερα- θα βρεθούν εκτός εργασίας. Αυτό είπα προηγουμένως, τίποτα περισσότερο και τίποτα λιγότερο.</w:t>
      </w:r>
    </w:p>
    <w:p w14:paraId="5760BF7B" w14:textId="77777777" w:rsidR="003F14BB" w:rsidRDefault="00F37CA6">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Δόθηκαν οι διευκρινίσεις.</w:t>
      </w:r>
    </w:p>
    <w:p w14:paraId="5760BF7C" w14:textId="77777777" w:rsidR="003F14BB" w:rsidRDefault="00F37CA6">
      <w:pPr>
        <w:spacing w:line="600" w:lineRule="auto"/>
        <w:ind w:firstLine="720"/>
        <w:jc w:val="both"/>
        <w:rPr>
          <w:rFonts w:eastAsia="Times New Roman"/>
          <w:szCs w:val="24"/>
        </w:rPr>
      </w:pPr>
      <w:r>
        <w:rPr>
          <w:rFonts w:eastAsia="Times New Roman"/>
          <w:b/>
          <w:szCs w:val="24"/>
        </w:rPr>
        <w:t>ΓΕΩΡΓΙΟΣ ΛΑΜΠΡΟΥΛΗΣ (ΣΤ΄ Αντιπρόεδρος της Βουλής):</w:t>
      </w:r>
      <w:r>
        <w:rPr>
          <w:rFonts w:eastAsia="Times New Roman"/>
          <w:szCs w:val="24"/>
        </w:rPr>
        <w:t xml:space="preserve"> Δεν ζήτησα διευκρινίσεις, κύριε Πρόεδ</w:t>
      </w:r>
      <w:r>
        <w:rPr>
          <w:rFonts w:eastAsia="Times New Roman"/>
          <w:szCs w:val="24"/>
        </w:rPr>
        <w:t>ρε.</w:t>
      </w:r>
    </w:p>
    <w:p w14:paraId="5760BF7D" w14:textId="77777777" w:rsidR="003F14BB" w:rsidRDefault="00F37CA6">
      <w:pPr>
        <w:spacing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Μου αρκεί το «</w:t>
      </w:r>
      <w:r>
        <w:rPr>
          <w:rFonts w:eastAsia="Times New Roman"/>
          <w:szCs w:val="24"/>
        </w:rPr>
        <w:t>παρών</w:t>
      </w:r>
      <w:r>
        <w:rPr>
          <w:rFonts w:eastAsia="Times New Roman"/>
          <w:szCs w:val="24"/>
        </w:rPr>
        <w:t>» το οποίο διατυπώσατε ως θέση και που δεν αρνηθήκατε.</w:t>
      </w:r>
    </w:p>
    <w:p w14:paraId="5760BF7E" w14:textId="77777777" w:rsidR="003F14BB" w:rsidRDefault="00F37CA6">
      <w:pPr>
        <w:spacing w:line="600" w:lineRule="auto"/>
        <w:ind w:firstLine="720"/>
        <w:jc w:val="both"/>
        <w:rPr>
          <w:rFonts w:eastAsia="Times New Roman"/>
          <w:szCs w:val="24"/>
        </w:rPr>
      </w:pPr>
      <w:r>
        <w:rPr>
          <w:rFonts w:eastAsia="Times New Roman"/>
          <w:szCs w:val="24"/>
        </w:rPr>
        <w:t>Θα απαντήσω σε μερικά πράγματα. Πρώτον, Ζάκυνθος: Έχουν ολοκληρωθεί όλοι οι τεχνικοί έλεγχοι, όλοι οι μικροβιολογικοί και τοξικολογι</w:t>
      </w:r>
      <w:r>
        <w:rPr>
          <w:rFonts w:eastAsia="Times New Roman"/>
          <w:szCs w:val="24"/>
        </w:rPr>
        <w:t>κοί έλεγχοι. Είναι σε εξέλιξη ένορκη διοικητική εξέταση για τις πιθανές ιατρικές ευθύνες για το περιστατικό το οποίο συνέβη, γιατί και τα πέντε που είδαν το φως της δημοσιότητας δεν ήταν όλα έτσι. Ένα  περιστατικό είχε το πρόβλημα, αυτό που δυστυχώς κατέλη</w:t>
      </w:r>
      <w:r>
        <w:rPr>
          <w:rFonts w:eastAsia="Times New Roman"/>
          <w:szCs w:val="24"/>
        </w:rPr>
        <w:t xml:space="preserve">ξε μετά από πολυήμερη νοσηλεία στη Μονάδα Εντατικής Θεραπείας στην Πάτρα. Αυτή τη στιγμή τα πάντα είναι έτοιμα, έχουν δοθεί οι πιστοποιήσεις, έχουν γίνει οι αλλαγές, έχουν πάει καινούργια μηχανήματα, έχει πάει καινούργιο υγειονομικό υλικό από την αρχή και </w:t>
      </w:r>
      <w:r>
        <w:rPr>
          <w:rFonts w:eastAsia="Times New Roman"/>
          <w:szCs w:val="24"/>
        </w:rPr>
        <w:t xml:space="preserve">πρέπει οι συνάδελφοι να αρχίσουν να χειρουργούν. Είναι πολύ απλά τα πράγματα. Έχουν βγει επίσημες ανακοινώσεις, έχουν έλθει όλες οι πιστοποιήσεις και πρέπει οι συνάδελφοι να αρχίσουν να χειρουργούν, όπως τους έχει καλέσει και θα τους ξανακαλέσει και αύριο </w:t>
      </w:r>
      <w:r>
        <w:rPr>
          <w:rFonts w:eastAsia="Times New Roman"/>
          <w:szCs w:val="24"/>
        </w:rPr>
        <w:t>το Διοικητικό Συμβούλιο του Νοσοκομείου. Αυτό είναι το θέμα. Από εκεί και πέρα τα πράγματα πηγαίνουν αλλού, εάν δεν ξεκινήσουν τα χειρουργεία. Είναι έτοιμα εδώ και αρκετές μέρες. Αυτό είναι το ένα.</w:t>
      </w:r>
    </w:p>
    <w:p w14:paraId="5760BF7F" w14:textId="77777777" w:rsidR="003F14BB" w:rsidRDefault="00F37CA6">
      <w:pPr>
        <w:spacing w:line="600" w:lineRule="auto"/>
        <w:ind w:firstLine="720"/>
        <w:jc w:val="both"/>
        <w:rPr>
          <w:rFonts w:eastAsia="Times New Roman"/>
          <w:szCs w:val="24"/>
        </w:rPr>
      </w:pPr>
      <w:r>
        <w:rPr>
          <w:rFonts w:eastAsia="Times New Roman"/>
          <w:szCs w:val="24"/>
        </w:rPr>
        <w:t>Δεύτερον: Καταλάβετε κάτι, κύριοι συνάδελφοι, για τις υπερ</w:t>
      </w:r>
      <w:r>
        <w:rPr>
          <w:rFonts w:eastAsia="Times New Roman"/>
          <w:szCs w:val="24"/>
        </w:rPr>
        <w:t xml:space="preserve">ωρίες και τις εφημερίες. Εκ παραδρομής στον νόμο για το μισθολόγιο είχαν γραφτεί κάποια λάθη επειδή έγινε μια συνολική ανακατανομή των ποσοστών στον δημόσιο τομέα, σε άλλους χώρους εργασίας που δεν έχουν κυκλικό ωράριο, σε χώρους που έχουν κυκλικό ωράριο. </w:t>
      </w:r>
      <w:r>
        <w:rPr>
          <w:rFonts w:eastAsia="Times New Roman"/>
          <w:szCs w:val="24"/>
        </w:rPr>
        <w:t xml:space="preserve">Μη φοβάστε. Είναι καλυμμένα όλα τα ποσά από πέρσι, από το 2016. </w:t>
      </w:r>
    </w:p>
    <w:p w14:paraId="5760BF80" w14:textId="77777777" w:rsidR="003F14BB" w:rsidRDefault="00F37CA6">
      <w:pPr>
        <w:spacing w:line="600" w:lineRule="auto"/>
        <w:ind w:firstLine="720"/>
        <w:jc w:val="both"/>
        <w:rPr>
          <w:rFonts w:eastAsia="Times New Roman"/>
          <w:szCs w:val="24"/>
        </w:rPr>
      </w:pPr>
      <w:r>
        <w:rPr>
          <w:rFonts w:eastAsia="Times New Roman"/>
          <w:szCs w:val="24"/>
        </w:rPr>
        <w:t>Υπενθυμίζω ότι το συνολικό ποσό εφημεριών και υπερωριών που δόθηκε στον δημόσιο τομέα των νοσοκομείων και των κέντρων υγείας της χώρας το 2015 ήταν 297,5 εκατομμύρια ευρώ και το 2016 ήταν 335</w:t>
      </w:r>
      <w:r>
        <w:rPr>
          <w:rFonts w:eastAsia="Times New Roman"/>
          <w:szCs w:val="24"/>
        </w:rPr>
        <w:t xml:space="preserve"> εκατομμύρια ευρώ συν τα ποσά που μπορούν να χρησιμοποιηθούν από τη ρύθμιση που κάναμε, από τη χρηματοδότηση που παίρνουν τα νοσοκομεία από τον ΕΟΠΥΥ. Δεν υπάρχει θέμα αύξησης του συνολικού ποσού. Όλα αυτά τα πράγματα εμείς τα είχαμε προβλέψει. Είναι εγγεγ</w:t>
      </w:r>
      <w:r>
        <w:rPr>
          <w:rFonts w:eastAsia="Times New Roman"/>
          <w:szCs w:val="24"/>
        </w:rPr>
        <w:t>ραμμένα στους προϋπολογισμούς. Είναι αποκατάσταση ενός λάθους, μιας περικοπής κατά 20% της αμοιβής των νυχτερινών και των Κυριακών και αργιών σε προσωπικό που κάνει κυκλικό ωράριο. Αυτό ήταν το ποσοστό που λέμε τώρα -το επαναφέρουμε, δηλαδή- και όχι αυτό π</w:t>
      </w:r>
      <w:r>
        <w:rPr>
          <w:rFonts w:eastAsia="Times New Roman"/>
          <w:szCs w:val="24"/>
        </w:rPr>
        <w:t>ου εκ παραδρομής είχε μπει. Και είναι αίτημα των εργαζομένων και το αποκαθιστούμε.</w:t>
      </w:r>
    </w:p>
    <w:p w14:paraId="5760BF81"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Είναι για όλους; </w:t>
      </w:r>
    </w:p>
    <w:p w14:paraId="5760BF82"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Οι εργαζόμενοι των νοσοκομείων κάνουν κυκλικό ωράριο. Εάν προσέξετε καλύτερα τη διάταξη</w:t>
      </w:r>
      <w:r w:rsidRPr="00C81F34">
        <w:rPr>
          <w:rFonts w:eastAsia="Times New Roman" w:cs="Times New Roman"/>
          <w:szCs w:val="24"/>
        </w:rPr>
        <w:t>,</w:t>
      </w:r>
      <w:r>
        <w:rPr>
          <w:rFonts w:eastAsia="Times New Roman" w:cs="Times New Roman"/>
          <w:szCs w:val="24"/>
        </w:rPr>
        <w:t xml:space="preserve"> α</w:t>
      </w:r>
      <w:r>
        <w:rPr>
          <w:rFonts w:eastAsia="Times New Roman" w:cs="Times New Roman"/>
          <w:szCs w:val="24"/>
        </w:rPr>
        <w:t>υτό λέει. Και όταν λέει για τους εργαζόμενους της τάδε παραγράφου εννοεί αυτούς που κάνουν κυκλικό ωράριο. Δεν είναι πολλοί εκείνοι που κάνουν αυτού του τύπου το κυκλικό ωράριο γενικά στον δημόσιο τομέα. Οπότε, μην αγχώνεστε. Είναι καλυμμένα όλα. Και εμείς</w:t>
      </w:r>
      <w:r>
        <w:rPr>
          <w:rFonts w:eastAsia="Times New Roman" w:cs="Times New Roman"/>
          <w:szCs w:val="24"/>
        </w:rPr>
        <w:t xml:space="preserve"> σκεφτόμαστε πάρα πολύ καλά το δημόσιο χρήμα και θέλουμε να κατευθύνεται προς όφελος της ζωντανής εργασίας και όχι προς όφελος των προμηθειών και των υπερτιμολογήσεων. </w:t>
      </w:r>
    </w:p>
    <w:p w14:paraId="5760BF83"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Να πω μια κουβέντα για τον κ. Γρηγοράκο, για το Νοσοκομείο της Σαντορίνης. Δεν αναφέρθη</w:t>
      </w:r>
      <w:r>
        <w:rPr>
          <w:rFonts w:eastAsia="Times New Roman" w:cs="Times New Roman"/>
          <w:szCs w:val="24"/>
        </w:rPr>
        <w:t xml:space="preserve">κα σε εσάς προηγουμένως. Αναφέρθηκα πολύ συγκεκριμένα και μίλησα και με ονόματα για το τι έγινε με το Νοσοκομείο της Σαντορίνης. Αναφέρθηκα σε εσάς ή μάλλον αναφέρθηκα ευρύτερα στο ότι υπάρχει ένας πολύ μεγάλος πόλεμος εκεί από ένα ιδιωτικό ίδρυμα παροχής </w:t>
      </w:r>
      <w:r>
        <w:rPr>
          <w:rFonts w:eastAsia="Times New Roman" w:cs="Times New Roman"/>
          <w:szCs w:val="24"/>
        </w:rPr>
        <w:t>υπηρεσιών υγείας του οποίου ο ιδιοκτήτης είχε σχέσεις -δεν είναι κρυφές- με το κόμμα σας στο παρελθόν, με τον τρόπο που δανειοδοτήθηκε για να φτιάξει την κεντρική κλινική και άνοιξε το παράρτημα κάτω στη Σαντορίνη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5760BF84"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Δεν το ξέρω ε</w:t>
      </w:r>
      <w:r>
        <w:rPr>
          <w:rFonts w:eastAsia="Times New Roman" w:cs="Times New Roman"/>
          <w:szCs w:val="24"/>
        </w:rPr>
        <w:t xml:space="preserve">γώ αυτό. </w:t>
      </w:r>
    </w:p>
    <w:p w14:paraId="5760BF85"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Το ξέρω εγώ. Τι να κάνουμε; Ήταν συνειδητή επιλογή στήριξης του δημόσιου νοσοκομείου στον χώρο της Σαντορίνης. </w:t>
      </w:r>
    </w:p>
    <w:p w14:paraId="5760BF86"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Για αυτόν τον ιδιοκτήτη δεν ξέρω τίποτα εγώ. </w:t>
      </w:r>
    </w:p>
    <w:p w14:paraId="5760BF87"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ΠΑΥΛΟΣ ΠΟΛΑΚΗΣ (Αναπλ</w:t>
      </w:r>
      <w:r>
        <w:rPr>
          <w:rFonts w:eastAsia="Times New Roman" w:cs="Times New Roman"/>
          <w:b/>
          <w:szCs w:val="24"/>
        </w:rPr>
        <w:t xml:space="preserve">ηρωτής Υπουργός Υγείας): </w:t>
      </w:r>
      <w:r>
        <w:rPr>
          <w:rFonts w:eastAsia="Times New Roman" w:cs="Times New Roman"/>
          <w:szCs w:val="24"/>
        </w:rPr>
        <w:t xml:space="preserve">Εντάξει, κύριε Γρηγοράκο. Δεν είπα ότι ξέρετε. </w:t>
      </w:r>
    </w:p>
    <w:p w14:paraId="5760BF88"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Η αναφορά ήταν γενική. Δεν ήταν σε καμμία περίπτωση προσωπική. </w:t>
      </w:r>
    </w:p>
    <w:p w14:paraId="5760BF89"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Σήμερα, πραγματικά όλες αυτές οι τροπολο</w:t>
      </w:r>
      <w:r>
        <w:rPr>
          <w:rFonts w:eastAsia="Times New Roman" w:cs="Times New Roman"/>
          <w:szCs w:val="24"/>
        </w:rPr>
        <w:t xml:space="preserve">γίες είναι καλές, για το σύστημα υγείας και του ΕΟΠΥΥ και των </w:t>
      </w:r>
      <w:r>
        <w:rPr>
          <w:rFonts w:eastAsia="Times New Roman" w:cs="Times New Roman"/>
          <w:szCs w:val="24"/>
        </w:rPr>
        <w:t>τοπικών μονάδων υγείας</w:t>
      </w:r>
      <w:r>
        <w:rPr>
          <w:rFonts w:eastAsia="Times New Roman" w:cs="Times New Roman"/>
          <w:szCs w:val="24"/>
        </w:rPr>
        <w:t xml:space="preserve">, για τις οποίες θα πει ο Ανδρέας ο Ξανθός μετά κάποια πράγματα παραπάνω, όλες οι ρυθμίσεις που περάσαμε και για το θέμα με τις συμβάσεις καθαριότητας και τα κίνητρα στους </w:t>
      </w:r>
      <w:r>
        <w:rPr>
          <w:rFonts w:eastAsia="Times New Roman" w:cs="Times New Roman"/>
          <w:szCs w:val="24"/>
        </w:rPr>
        <w:t xml:space="preserve">επικουρικούς γιατρούς και για το ότι παίρνουν δεκαπέντε μέρες άδεια όπως παίρνουν και οι υπόλοιποι, οι εκπαιδευτικοί, και όλα αυτά. </w:t>
      </w:r>
    </w:p>
    <w:p w14:paraId="5760BF8A"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Πραγματικά σήμερα, από ό,τι με ενημέρωσαν, τα κανάλια που είπα στην ομιλία μου έδωσαν ένα ρεσιτάλ. Ανέσυραν ό,τι κατσαρίδα </w:t>
      </w:r>
      <w:r>
        <w:rPr>
          <w:rFonts w:eastAsia="Times New Roman" w:cs="Times New Roman"/>
          <w:szCs w:val="24"/>
        </w:rPr>
        <w:t xml:space="preserve">υπήρξε, ό,τι χαλασμένο τζάμι υπάρχει εδώ και δεκαετία, ό,τι ψιλοπρόβλημα μπορεί να υπάρχει και εγώ δεν ξέρω πού, στο </w:t>
      </w:r>
      <w:r>
        <w:rPr>
          <w:rFonts w:eastAsia="Times New Roman" w:cs="Times New Roman"/>
          <w:szCs w:val="24"/>
        </w:rPr>
        <w:t>Κέντρο Υγείας</w:t>
      </w:r>
      <w:r>
        <w:rPr>
          <w:rFonts w:eastAsia="Times New Roman" w:cs="Times New Roman"/>
          <w:szCs w:val="24"/>
        </w:rPr>
        <w:t xml:space="preserve"> </w:t>
      </w:r>
      <w:r>
        <w:rPr>
          <w:rFonts w:eastAsia="Times New Roman" w:cs="Times New Roman"/>
          <w:szCs w:val="24"/>
        </w:rPr>
        <w:t xml:space="preserve">Άνω </w:t>
      </w:r>
      <w:r>
        <w:rPr>
          <w:rFonts w:eastAsia="Times New Roman" w:cs="Times New Roman"/>
          <w:szCs w:val="24"/>
        </w:rPr>
        <w:t xml:space="preserve">Ραχούλας και </w:t>
      </w:r>
      <w:r>
        <w:rPr>
          <w:rFonts w:eastAsia="Times New Roman" w:cs="Times New Roman"/>
          <w:szCs w:val="24"/>
        </w:rPr>
        <w:t xml:space="preserve">Κάτω </w:t>
      </w:r>
      <w:r>
        <w:rPr>
          <w:rFonts w:eastAsia="Times New Roman" w:cs="Times New Roman"/>
          <w:szCs w:val="24"/>
        </w:rPr>
        <w:t>Παναγιάς. Σήμερα είχαμε την τιμητική μας! Όμως, δεν κρύβονται αυτά. Τα εισπράττουν οι άνθρωποι και θα τα εισπράξουν και όλοι αυτοί που τους αφορούν το καταλαβαίνουν. Διότι, όντως είναι πολύ μεγάλη η προσπάθεια που γίνεται. Τι να κάνουμε; Το ξέρουμε. Έχουμε</w:t>
      </w:r>
      <w:r>
        <w:rPr>
          <w:rFonts w:eastAsia="Times New Roman" w:cs="Times New Roman"/>
          <w:szCs w:val="24"/>
        </w:rPr>
        <w:t xml:space="preserve"> σταματήσει τη ροή διαφημιστικού χρήματος προς συγκεκριμένες κατευθύνσεις. </w:t>
      </w:r>
    </w:p>
    <w:p w14:paraId="5760BF8B"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Είναι εκτός νομοσχεδίου αυτά. Τελειώστε τώρα, παρακαλώ, γιατί  τελείωσε και ο χρόνος. Μην ανοίγουμε άλλα θέματα. </w:t>
      </w:r>
    </w:p>
    <w:p w14:paraId="5760BF8C"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w:t>
      </w:r>
      <w:r>
        <w:rPr>
          <w:rFonts w:eastAsia="Times New Roman" w:cs="Times New Roman"/>
          <w:b/>
          <w:szCs w:val="24"/>
        </w:rPr>
        <w:t xml:space="preserve">γός Υγείας): </w:t>
      </w:r>
      <w:r>
        <w:rPr>
          <w:rFonts w:eastAsia="Times New Roman" w:cs="Times New Roman"/>
          <w:szCs w:val="24"/>
        </w:rPr>
        <w:t xml:space="preserve">Όσον αφορά τις μετακινήσεις των γιατρών, επειδή το λέτε και το ξαναλέτε, κύριε Γρηγοράκο, δεν θα φύγει ο γιατρός του Κέντρου Υγείας της Λέρου, ο καρδιολόγος, να καταλάβει τη θέση του Διευθυντή της Καρδιολογικής Κλινικής του «Ευαγγελισμού» άμα </w:t>
      </w:r>
      <w:r>
        <w:rPr>
          <w:rFonts w:eastAsia="Times New Roman" w:cs="Times New Roman"/>
          <w:szCs w:val="24"/>
        </w:rPr>
        <w:t xml:space="preserve">αυτή κενωθεί. </w:t>
      </w:r>
    </w:p>
    <w:p w14:paraId="5760BF8D"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Όσο είστε εσείς Υπουργός μπορεί να μη γίνει. </w:t>
      </w:r>
    </w:p>
    <w:p w14:paraId="5760BF8E"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Όχι, ηρεμήστε. Ακούστε με. </w:t>
      </w:r>
    </w:p>
    <w:p w14:paraId="5760BF8F"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Όμως ένας άλλος Υπουργός κακόπιστος, για παράδειγμα ο κ. Παπαχριστόπουλος, θα κάνει ό,τι θέλει. </w:t>
      </w:r>
    </w:p>
    <w:p w14:paraId="5760BF90"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Γρηγοράκο, θα πάμε τώρα έτσι μέχρι τα μεσάνυχτα; Τι να κάνουμε; Αυτό θέλουν να… </w:t>
      </w:r>
    </w:p>
    <w:p w14:paraId="5760BF91"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w:t>
      </w:r>
      <w:r>
        <w:rPr>
          <w:rFonts w:eastAsia="Times New Roman" w:cs="Times New Roman"/>
          <w:b/>
          <w:szCs w:val="24"/>
        </w:rPr>
        <w:t xml:space="preserve">είας): </w:t>
      </w:r>
      <w:r>
        <w:rPr>
          <w:rFonts w:eastAsia="Times New Roman" w:cs="Times New Roman"/>
          <w:szCs w:val="24"/>
        </w:rPr>
        <w:t>Ξέρετε ότι είχατε δώσει εσείς στο παρελθόν κίνητρο σε κάποιους ανθρώπους λέγοντας ότι θα πάνε σε μια άγονη άλφα περιοχή και μετά από πέντε χρόνια θα έχουν δικαίωμα να μετακινηθούν κάπου αλλού. Από αυτές τις περιοχές είχαν εξαιρεθεί πάρα πολλές πόλει</w:t>
      </w:r>
      <w:r>
        <w:rPr>
          <w:rFonts w:eastAsia="Times New Roman" w:cs="Times New Roman"/>
          <w:szCs w:val="24"/>
        </w:rPr>
        <w:t>ς. Από τις άγονες άλφα περιοχές έπρεπε να πάει μόνο στις άγονες βήτα. Αυτό λειτούργησε και σαν αντικίνητρο σε ανθρώπους που πρέπει να πάνε να πιάσουν τώρα θέσεις που προκηρύσσουμε σε περιοχές των νησιών του Αιγαίου ή σε άλλες απομακρυσμένες περιοχές. Και δ</w:t>
      </w:r>
      <w:r>
        <w:rPr>
          <w:rFonts w:eastAsia="Times New Roman" w:cs="Times New Roman"/>
          <w:szCs w:val="24"/>
        </w:rPr>
        <w:t xml:space="preserve">εν μπορούμε να καταδικάσουμε εσαεί αυτούς τους ανθρώπους, λέγοντας ότι εκεί διορίστηκες, εκεί θα πεθάνεις. </w:t>
      </w:r>
    </w:p>
    <w:p w14:paraId="5760BF92"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Καμμία αντίρρηση. </w:t>
      </w:r>
    </w:p>
    <w:p w14:paraId="5760BF93"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Μπράβο. Ένα κίνητρο, λοιπόν, για να καταλάβει τη θέση είναι να</w:t>
      </w:r>
      <w:r>
        <w:rPr>
          <w:rFonts w:eastAsia="Times New Roman" w:cs="Times New Roman"/>
          <w:szCs w:val="24"/>
        </w:rPr>
        <w:t xml:space="preserve"> μεταφερθεί σε κάποια θέση κεντρικότερα. </w:t>
      </w:r>
    </w:p>
    <w:p w14:paraId="5760BF94"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Είπαμε, λοιπόν, ότι μπορεί να μετακινηθεί όχι μόνο σε άγονες βήτα περιοχές, αλλά αν είναι στη Λέρο να μπορεί να πάει στα Χανιά σε κάποια κενή θέση. Για τα νοσοκομεία των Αθηνών και της Θεσσαλονίκης –που είναι πολλά</w:t>
      </w:r>
      <w:r>
        <w:rPr>
          <w:rFonts w:eastAsia="Times New Roman" w:cs="Times New Roman"/>
          <w:szCs w:val="24"/>
        </w:rPr>
        <w:t>- είπαμε ότι δεν θα διαλέγει τη θέση που θα πηγαίνει, αλλά θα διαλέγει τον νομό και από εκεί και πέρα, με βάση τις ανάγκες που υπάρχουν από την υγειονομική περιφέρεια θα μπορεί να κατευθύνεται σε ένα νοσοκομείο που δεν θα είναι η κεντρική κλινική του «Ευαγ</w:t>
      </w:r>
      <w:r>
        <w:rPr>
          <w:rFonts w:eastAsia="Times New Roman" w:cs="Times New Roman"/>
          <w:szCs w:val="24"/>
        </w:rPr>
        <w:t xml:space="preserve">γελισμού». </w:t>
      </w:r>
    </w:p>
    <w:p w14:paraId="5760BF95"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Ωραία, ολοκληρώνετε, κύριε Υπουργέ. Κλείνετε τώρα με αυτήν την τοποθέτηση που κάνετε.</w:t>
      </w:r>
    </w:p>
    <w:p w14:paraId="5760BF96"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Μια κουβέντα θα πω και για τις ιδιωτικές κλινικές. Πρακτικά επαναφέρουμε σκληρό</w:t>
      </w:r>
      <w:r>
        <w:rPr>
          <w:rFonts w:eastAsia="Times New Roman" w:cs="Times New Roman"/>
          <w:szCs w:val="24"/>
        </w:rPr>
        <w:t xml:space="preserve">τερες διατάξεις. Δεν είναι έτσι τα πράγματα, διότι στον νόμο του 2011 είχε προβλεφθεί η δυνατότητα να ανοίγουν, χωρίς όμως το </w:t>
      </w:r>
      <w:r>
        <w:rPr>
          <w:rFonts w:eastAsia="Times New Roman" w:cs="Times New Roman"/>
          <w:szCs w:val="24"/>
        </w:rPr>
        <w:t>π</w:t>
      </w:r>
      <w:r>
        <w:rPr>
          <w:rFonts w:eastAsia="Times New Roman" w:cs="Times New Roman"/>
          <w:szCs w:val="24"/>
        </w:rPr>
        <w:t>.</w:t>
      </w:r>
      <w:r>
        <w:rPr>
          <w:rFonts w:eastAsia="Times New Roman" w:cs="Times New Roman"/>
          <w:szCs w:val="24"/>
        </w:rPr>
        <w:t>δ</w:t>
      </w:r>
      <w:r>
        <w:rPr>
          <w:rFonts w:eastAsia="Times New Roman" w:cs="Times New Roman"/>
          <w:szCs w:val="24"/>
        </w:rPr>
        <w:t>.</w:t>
      </w:r>
      <w:r>
        <w:rPr>
          <w:rFonts w:eastAsia="Times New Roman" w:cs="Times New Roman"/>
          <w:szCs w:val="24"/>
        </w:rPr>
        <w:t xml:space="preserve"> του 2000, το οποίο ήταν πιο μαλακό -να το πω έτσι-, να προβλέπει τη δυνατότητα. Δεν είχε προδιαγραφές για μια σειρά από τμήμα</w:t>
      </w:r>
      <w:r>
        <w:rPr>
          <w:rFonts w:eastAsia="Times New Roman" w:cs="Times New Roman"/>
          <w:szCs w:val="24"/>
        </w:rPr>
        <w:t xml:space="preserve">τα, ενώ, αντίθετα, του 1991 είχε προδιαγραφές. Και υπήρχε μια ανισότιμη μεταχείριση ανάμεσα σε αυτούς που πήγαιναν με την παλαιότερη διάταξη και σε κάποιους που δεν μπορούσαν να πάνε με καμμία διάταξη γιατί δεν προβλεπόταν στο </w:t>
      </w:r>
      <w:r>
        <w:rPr>
          <w:rFonts w:eastAsia="Times New Roman" w:cs="Times New Roman"/>
          <w:szCs w:val="24"/>
        </w:rPr>
        <w:t>π.δ</w:t>
      </w:r>
      <w:r>
        <w:rPr>
          <w:rFonts w:eastAsia="Times New Roman" w:cs="Times New Roman"/>
          <w:szCs w:val="24"/>
        </w:rPr>
        <w:t>.235</w:t>
      </w:r>
      <w:r>
        <w:rPr>
          <w:rFonts w:eastAsia="Times New Roman" w:cs="Times New Roman"/>
          <w:szCs w:val="24"/>
        </w:rPr>
        <w:t xml:space="preserve">. Αυτό εξισορροπούμε. </w:t>
      </w:r>
      <w:r>
        <w:rPr>
          <w:rFonts w:eastAsia="Times New Roman" w:cs="Times New Roman"/>
          <w:szCs w:val="24"/>
        </w:rPr>
        <w:t>Έγινε και μια νομοτεχνική βελτίωση εκεί, γιατί είχε παρεισφρήσει ο δαίμων του τυπογραφείου στο συγκεκριμένο άρθρο και νομίζω ότι δεν γεννάται τέτοιο ζήτημα σαν αυτό που προσπάθησε να αναφέρει ο κ. Λοβέρδος.</w:t>
      </w:r>
    </w:p>
    <w:p w14:paraId="5760BF97"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ο</w:t>
      </w:r>
      <w:r>
        <w:rPr>
          <w:rFonts w:eastAsia="Times New Roman" w:cs="Times New Roman"/>
          <w:szCs w:val="24"/>
        </w:rPr>
        <w:t>ρίστε, έχετε  τον λόγο για να απαντήσετε στις ερωτήσεις.</w:t>
      </w:r>
    </w:p>
    <w:p w14:paraId="5760BF98"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Κλείνουμε τη συζήτηση. Νομίζω ότι το τελευταίο της κομμάτι ήταν πιο παραγωγικό.</w:t>
      </w:r>
    </w:p>
    <w:p w14:paraId="5760BF99"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Απαντώ στο ερώτημα για τα δύο άρθρα που αποσύρθηκαν. </w:t>
      </w:r>
    </w:p>
    <w:p w14:paraId="5760BF9A"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Το άρθρο 51 για το Γραφείο Πρόλ</w:t>
      </w:r>
      <w:r>
        <w:rPr>
          <w:rFonts w:eastAsia="Times New Roman" w:cs="Times New Roman"/>
          <w:szCs w:val="24"/>
        </w:rPr>
        <w:t xml:space="preserve">ηψης Ατυχημάτων σε ενδοχώρια ύδατα, παρότι είχε θετική απήχηση και ανταπόκριση από πολλές πολιτικές δυνάμεις, αποσύρεται επειδή είναι συναρμοδιότητα και του Υπουργείου που έχει σχέση με τον </w:t>
      </w:r>
      <w:r>
        <w:rPr>
          <w:rFonts w:eastAsia="Times New Roman" w:cs="Times New Roman"/>
          <w:szCs w:val="24"/>
        </w:rPr>
        <w:t>αθλητισμό</w:t>
      </w:r>
      <w:r>
        <w:rPr>
          <w:rFonts w:eastAsia="Times New Roman" w:cs="Times New Roman"/>
          <w:szCs w:val="24"/>
        </w:rPr>
        <w:t>. Δεσμευόμαστε ότι θα το επαναφέρουμε καλύτερα επεξεργασμ</w:t>
      </w:r>
      <w:r>
        <w:rPr>
          <w:rFonts w:eastAsia="Times New Roman" w:cs="Times New Roman"/>
          <w:szCs w:val="24"/>
        </w:rPr>
        <w:t xml:space="preserve">ένο από κοινού τα δύο Υπουργεία. </w:t>
      </w:r>
    </w:p>
    <w:p w14:paraId="5760BF9B"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 xml:space="preserve">Και το άρθρο 53, το είπαμε και στην </w:t>
      </w:r>
      <w:r>
        <w:rPr>
          <w:rFonts w:eastAsia="Times New Roman" w:cs="Times New Roman"/>
          <w:szCs w:val="24"/>
        </w:rPr>
        <w:t>επιτροπή</w:t>
      </w:r>
      <w:r>
        <w:rPr>
          <w:rFonts w:eastAsia="Times New Roman" w:cs="Times New Roman"/>
          <w:szCs w:val="24"/>
        </w:rPr>
        <w:t xml:space="preserve">, θα αποσυρθεί επειδή θα φέρουμε σύντομα μια ρύθμιση που θα εισάγει νέα κριτήρια στον τρόπο έγκρισης των φαρμάκων από τη θετική λίστα, που θα είναι κριτήρια </w:t>
      </w:r>
      <w:r>
        <w:rPr>
          <w:rFonts w:eastAsia="Times New Roman" w:cs="Times New Roman"/>
          <w:szCs w:val="24"/>
          <w:lang w:val="en-US"/>
        </w:rPr>
        <w:t>HTA</w:t>
      </w:r>
      <w:r>
        <w:rPr>
          <w:rFonts w:eastAsia="Times New Roman" w:cs="Times New Roman"/>
          <w:szCs w:val="24"/>
        </w:rPr>
        <w:t>, θα είναι ένα πρώ</w:t>
      </w:r>
      <w:r>
        <w:rPr>
          <w:rFonts w:eastAsia="Times New Roman" w:cs="Times New Roman"/>
          <w:szCs w:val="24"/>
        </w:rPr>
        <w:t>το βήμα δηλαδή στο να υπάρξει ένας μηχανισμός αξιόπιστος για την αξιολόγηση της φαρμακευτικής καινοτομίας, όπως είπα και πριν, με βάση το πορτογαλικό πρότυπο. Έχει γίνει πολύ σημαντική δουλειά και νομίζω ότι είναι μια πολύ κρίσιμη διαρθρωτική αλλαγή στον χ</w:t>
      </w:r>
      <w:r>
        <w:rPr>
          <w:rFonts w:eastAsia="Times New Roman" w:cs="Times New Roman"/>
          <w:szCs w:val="24"/>
        </w:rPr>
        <w:t xml:space="preserve">ώρο του φαρμάκου. </w:t>
      </w:r>
    </w:p>
    <w:p w14:paraId="5760BF9C"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Τώρα, το κομμάτι που έχει τη βασική…</w:t>
      </w:r>
    </w:p>
    <w:p w14:paraId="5760BF9D"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Άρα, θα μπει εκεί αυτό για την εξίσωση των εργαζομένων του ΕΟΦ; </w:t>
      </w:r>
    </w:p>
    <w:p w14:paraId="5760BF9E"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Όχι, αυτό παρέμεινε. Η τροπολογία για τον ΕΟΦ παρέμεινε. </w:t>
      </w:r>
    </w:p>
    <w:p w14:paraId="5760BF9F"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w:t>
      </w:r>
      <w:r>
        <w:rPr>
          <w:rFonts w:eastAsia="Times New Roman" w:cs="Times New Roman"/>
          <w:b/>
          <w:szCs w:val="24"/>
        </w:rPr>
        <w:t xml:space="preserve"> Υπουργός Υγείας):</w:t>
      </w:r>
      <w:r>
        <w:rPr>
          <w:rFonts w:eastAsia="Times New Roman" w:cs="Times New Roman"/>
          <w:szCs w:val="24"/>
        </w:rPr>
        <w:t xml:space="preserve"> Ήταν λάθος το άρθρο. </w:t>
      </w:r>
    </w:p>
    <w:p w14:paraId="5760BFA0"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Ναι, έχει γίνει λάθος. Το άρθρο 52 είναι για τον ΕΟΦ. Τα άρθρα 51 και 53 αποσύρονται. Το άρθρο 52 για τον ΕΟΦ παραμένει. </w:t>
      </w:r>
    </w:p>
    <w:p w14:paraId="5760BFA1"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Και με την ευκαιρία να πω ότι, επειδή τέθηκε από τον εισηγη</w:t>
      </w:r>
      <w:r>
        <w:rPr>
          <w:rFonts w:eastAsia="Times New Roman" w:cs="Times New Roman"/>
          <w:szCs w:val="24"/>
        </w:rPr>
        <w:t>τή της Νέας Δημοκρατίας στην αρχή, ο ΕΟΦ να ξέρετε είναι αυτοχρηματοδοτούμενος οργανισμός. Έχει ίδιους πόρους και με αυτούς καλύπτει τη μισθοδοσία των υπαλλήλων του και ταυτόχρονα έχει κι ένα πολύ σημαντικό αποθεματικό. Βεβαίως υπάρχουν έλεγχοι και δεν μπο</w:t>
      </w:r>
      <w:r>
        <w:rPr>
          <w:rFonts w:eastAsia="Times New Roman" w:cs="Times New Roman"/>
          <w:szCs w:val="24"/>
        </w:rPr>
        <w:t xml:space="preserve">ρεί να διαθέσει όπου θέλει τα χρήματα. </w:t>
      </w:r>
    </w:p>
    <w:p w14:paraId="5760BFA2"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Αυτό το οποίο κάνουμε με αυτήν την παρέμβαση είναι να αποκαθιστούμε μια αδικία, που αφορά σαράντα - πενήντα εργαζόμενους αυτήν τη στιγμή στον ΕΟΦ, οι οποίοι υπολείπονται σημαντικά στο μισθολογικό σκέλος σε σχέση με ά</w:t>
      </w:r>
      <w:r>
        <w:rPr>
          <w:rFonts w:eastAsia="Times New Roman" w:cs="Times New Roman"/>
          <w:szCs w:val="24"/>
        </w:rPr>
        <w:t>λλους εργαζόμενους που κάνουν την ίδια δουλειά. Είναι μια προσπάθεια, λοιπόν, κατά την άποψή μου, είναι μια επένδυση σε έναν φορέα που έχει πολύ εξειδικευμένο επιστημονικό δυναμικό, που παίζει έναν πολύ κρίσιμο ρόλο στον έλεγχο της ποιότητας και της ασφάλε</w:t>
      </w:r>
      <w:r>
        <w:rPr>
          <w:rFonts w:eastAsia="Times New Roman" w:cs="Times New Roman"/>
          <w:szCs w:val="24"/>
        </w:rPr>
        <w:t xml:space="preserve">ιας των φαρμάκων τα οποία κυκλοφορούν και επίσης είναι και μία επένδυση σε έναν φορέα ο οποίος μπορεί να παίξει έναν καταλυτικό ρόλο στην εξυγίανση και στην αναμόρφωση της φαρμακευτικής πολιτικής. </w:t>
      </w:r>
    </w:p>
    <w:p w14:paraId="5760BFA3"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Ωραία, δεν χρειάζεται άλλ</w:t>
      </w:r>
      <w:r>
        <w:rPr>
          <w:rFonts w:eastAsia="Times New Roman" w:cs="Times New Roman"/>
          <w:szCs w:val="24"/>
        </w:rPr>
        <w:t>η επιχειρηματολογία. Είναι κατανοητό.</w:t>
      </w:r>
    </w:p>
    <w:p w14:paraId="5760BFA4"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Ωραία. Θα αναφερθώ στο κομμάτι της ψυχικής υγείας. Θυμίζω -το είχαμε πει στην </w:t>
      </w:r>
      <w:r>
        <w:rPr>
          <w:rFonts w:eastAsia="Times New Roman" w:cs="Times New Roman"/>
          <w:szCs w:val="24"/>
        </w:rPr>
        <w:t xml:space="preserve">επιτροπή </w:t>
      </w:r>
      <w:r>
        <w:rPr>
          <w:rFonts w:eastAsia="Times New Roman" w:cs="Times New Roman"/>
          <w:szCs w:val="24"/>
        </w:rPr>
        <w:t>αυτό- ότι το σώμα αυτό των τροπολογιών ήταν μια υπόθεση κοινής συναίνεσης και μακροχρόνιας διαβού</w:t>
      </w:r>
      <w:r>
        <w:rPr>
          <w:rFonts w:eastAsia="Times New Roman" w:cs="Times New Roman"/>
          <w:szCs w:val="24"/>
        </w:rPr>
        <w:t>λευσης από μια πολυμελή ομάδα εργασίας με εκπροσώπηση όλων των επαγγελματιών και όλων των κατηγοριών που σχετίζονται με τον χώρο της ψυχικής υγείας. Ήταν μια ώριμη μεταρρυθμιστική αλλαγή που όλοι αυτοί οι άνθρωποι πιστεύουν ότι μπορεί να βοηθήσει στο ξεβάλ</w:t>
      </w:r>
      <w:r>
        <w:rPr>
          <w:rFonts w:eastAsia="Times New Roman" w:cs="Times New Roman"/>
          <w:szCs w:val="24"/>
        </w:rPr>
        <w:t xml:space="preserve">τωμα της ψυχιατρικής μεταρρύθμισης και στην επανεκκίνηση με καλύτερους όρους της προσπάθειας να ολοκληρωθεί το σχέδιο να προχωρήσει η αποασυλοποίηση και κυρίως να καλυφθούν οι νέες, αυξημένες ανάγκες και λόγω της κρίσης. </w:t>
      </w:r>
    </w:p>
    <w:p w14:paraId="5760BFA5" w14:textId="77777777" w:rsidR="003F14BB" w:rsidRDefault="00F37CA6">
      <w:pPr>
        <w:spacing w:line="600" w:lineRule="auto"/>
        <w:ind w:firstLine="720"/>
        <w:jc w:val="both"/>
        <w:rPr>
          <w:rFonts w:eastAsia="Times New Roman"/>
          <w:szCs w:val="24"/>
        </w:rPr>
      </w:pPr>
      <w:r>
        <w:rPr>
          <w:rFonts w:eastAsia="Times New Roman"/>
          <w:szCs w:val="24"/>
        </w:rPr>
        <w:t>Επιτρέψτε μου να πω ότι υπάρχουν δ</w:t>
      </w:r>
      <w:r>
        <w:rPr>
          <w:rFonts w:eastAsia="Times New Roman"/>
          <w:szCs w:val="24"/>
        </w:rPr>
        <w:t xml:space="preserve">ύο - τρεις κρίσιμες, όντως πολύ σημαντικές, μεταρρυθμιστικές τομές. </w:t>
      </w:r>
      <w:r>
        <w:rPr>
          <w:rFonts w:eastAsia="Times New Roman"/>
          <w:szCs w:val="24"/>
          <w:lang w:val="en-US"/>
        </w:rPr>
        <w:t>H</w:t>
      </w:r>
      <w:r>
        <w:rPr>
          <w:rFonts w:eastAsia="Times New Roman"/>
          <w:szCs w:val="24"/>
        </w:rPr>
        <w:t xml:space="preserve"> διοικητική αποκέντρωση του συστήματος είναι τομή. Η συμμετοχή των ασθενών όχι σε κάποια γνωμοδοτικά όργανα, αλλά σε όργανα διοίκησης του συστήματος είναι τομή. Ενισχύει την αυτοεκπροσώπη</w:t>
      </w:r>
      <w:r>
        <w:rPr>
          <w:rFonts w:eastAsia="Times New Roman"/>
          <w:szCs w:val="24"/>
        </w:rPr>
        <w:t>ση, την ενδυνάμωση του ασθενή, έχει και ψυχοθεραπευτικό χαρακτήρα. Όπως φυσικά και η διασύνδεση των υπηρεσιών ψυχικής υγείας με τις υπηρεσίες πρωτοβάθμιας φροντίδας και με τις κοινωνικές υπηρεσίες της αυτοδιοίκησης επίσης είναι τομή, γιατί βάζει μια λογική</w:t>
      </w:r>
      <w:r>
        <w:rPr>
          <w:rFonts w:eastAsia="Times New Roman"/>
          <w:szCs w:val="24"/>
        </w:rPr>
        <w:t xml:space="preserve"> δικτύωσης υπηρεσιών που αφορούν συνολικά το κοινωνικό κράτος και συνέργειας των δομών και των ανθρώπων τους, για να έχουν καλύτερο αποτέλεσμα και καλύτερη φροντίδα οι πολίτες.</w:t>
      </w:r>
    </w:p>
    <w:p w14:paraId="5760BFA6" w14:textId="77777777" w:rsidR="003F14BB" w:rsidRDefault="00F37CA6">
      <w:pPr>
        <w:spacing w:line="600" w:lineRule="auto"/>
        <w:ind w:firstLine="720"/>
        <w:jc w:val="both"/>
        <w:rPr>
          <w:rFonts w:eastAsia="Times New Roman"/>
          <w:szCs w:val="24"/>
        </w:rPr>
      </w:pPr>
      <w:r>
        <w:rPr>
          <w:rFonts w:eastAsia="Times New Roman"/>
          <w:szCs w:val="24"/>
        </w:rPr>
        <w:t>Υπήρξε ένα ερώτημα για την τροπολογία αυτή για τους μικροβιολόγους, τους βιοπαθ</w:t>
      </w:r>
      <w:r>
        <w:rPr>
          <w:rFonts w:eastAsia="Times New Roman"/>
          <w:szCs w:val="24"/>
        </w:rPr>
        <w:t>ολόγους. Επιτρέψτε μου να πω ότι, πρώτον, αυτή ήταν μια απόφαση που τη στηρίζουν οι δύο βασικές επιστημονικές εταιρείες, δηλαδή η Ελληνική Εταιρεία Ιατρικής Βιοπαθολογίας και η Ελληνική Εταιρεία Κλινικής Μικροβιολογίας και έχει περάσει νομίζω ομόφωνα από τ</w:t>
      </w:r>
      <w:r>
        <w:rPr>
          <w:rFonts w:eastAsia="Times New Roman"/>
          <w:szCs w:val="24"/>
        </w:rPr>
        <w:t xml:space="preserve">ην ολομέλεια του ΚΕΣΥ. Είναι δηλαδή μια ρύθμιση απολύτως συμφωνημένη. </w:t>
      </w:r>
    </w:p>
    <w:p w14:paraId="5760BFA7" w14:textId="77777777" w:rsidR="003F14BB" w:rsidRDefault="00F37CA6">
      <w:pPr>
        <w:spacing w:line="600" w:lineRule="auto"/>
        <w:ind w:firstLine="720"/>
        <w:jc w:val="both"/>
        <w:rPr>
          <w:rFonts w:eastAsia="Times New Roman"/>
          <w:szCs w:val="24"/>
        </w:rPr>
      </w:pPr>
      <w:r>
        <w:rPr>
          <w:rFonts w:eastAsia="Times New Roman"/>
          <w:szCs w:val="24"/>
        </w:rPr>
        <w:t xml:space="preserve">Εδώ υπάρχει ένα προεδρικό διάταγμα, το </w:t>
      </w:r>
      <w:r>
        <w:rPr>
          <w:rFonts w:eastAsia="Times New Roman"/>
          <w:szCs w:val="24"/>
        </w:rPr>
        <w:t>π.δ</w:t>
      </w:r>
      <w:r>
        <w:rPr>
          <w:rFonts w:eastAsia="Times New Roman"/>
          <w:szCs w:val="24"/>
        </w:rPr>
        <w:t>.</w:t>
      </w:r>
      <w:r>
        <w:rPr>
          <w:rFonts w:eastAsia="Times New Roman"/>
          <w:szCs w:val="24"/>
        </w:rPr>
        <w:t>386/1995, που θεσπίζει την Κλινική Μικροβιολογία. Αυτό το προεδρικό διάταγμα επί είκοσι χρόνια ήταν ανενεργό στην ουσία. Κάνουμε εμείς μια προ</w:t>
      </w:r>
      <w:r>
        <w:rPr>
          <w:rFonts w:eastAsia="Times New Roman"/>
          <w:szCs w:val="24"/>
        </w:rPr>
        <w:t>σπάθεια ενεργοποίησης αυτής της εξειδίκευσης, που πιστεύουμε ότι μπορεί να παίξει σημαντικό ρόλο στην καλή εργαστηριακή υποστήριξη των νοσοκομείων και ιδιαίτερα στο κομμάτι της αντιμετώπισης της μικροβιακής αντοχής, που είναι ένα μείζον πρόβλημα δημόσιας υ</w:t>
      </w:r>
      <w:r>
        <w:rPr>
          <w:rFonts w:eastAsia="Times New Roman"/>
          <w:szCs w:val="24"/>
        </w:rPr>
        <w:t>γείας και πραγματικά ξέρουμε όλοι ότι σε αυτές τις περιπτώσεις πάντα υπάρχουν μεταβατικές διατάξεις, για να υπάρξει η κρίσιμη μάζα των εκπαιδευτών που θα δώσουν τη δυνατότητα στους εξειδικευόμενους να ολοκληρώσουν την εκπαίδευση τους και να πάρουν τον τίτλ</w:t>
      </w:r>
      <w:r>
        <w:rPr>
          <w:rFonts w:eastAsia="Times New Roman"/>
          <w:szCs w:val="24"/>
        </w:rPr>
        <w:t>ο, φυσικά με εξετάσεις, κ</w:t>
      </w:r>
      <w:r>
        <w:rPr>
          <w:rFonts w:eastAsia="Times New Roman"/>
          <w:szCs w:val="24"/>
        </w:rPr>
        <w:t>.</w:t>
      </w:r>
      <w:r>
        <w:rPr>
          <w:rFonts w:eastAsia="Times New Roman"/>
          <w:szCs w:val="24"/>
        </w:rPr>
        <w:t>λπ.</w:t>
      </w:r>
      <w:r>
        <w:rPr>
          <w:rFonts w:eastAsia="Times New Roman"/>
          <w:szCs w:val="24"/>
        </w:rPr>
        <w:t>.</w:t>
      </w:r>
    </w:p>
    <w:p w14:paraId="5760BFA8" w14:textId="77777777" w:rsidR="003F14BB" w:rsidRDefault="00F37CA6">
      <w:pPr>
        <w:spacing w:line="600" w:lineRule="auto"/>
        <w:ind w:firstLine="720"/>
        <w:jc w:val="both"/>
        <w:rPr>
          <w:rFonts w:eastAsia="Times New Roman"/>
          <w:szCs w:val="24"/>
        </w:rPr>
      </w:pPr>
      <w:r>
        <w:rPr>
          <w:rFonts w:eastAsia="Times New Roman"/>
          <w:szCs w:val="24"/>
        </w:rPr>
        <w:t>Τα αιμοληπτήρια...</w:t>
      </w:r>
    </w:p>
    <w:p w14:paraId="5760BFA9" w14:textId="77777777" w:rsidR="003F14BB" w:rsidRDefault="00F37CA6">
      <w:pPr>
        <w:spacing w:line="600" w:lineRule="auto"/>
        <w:ind w:firstLine="720"/>
        <w:jc w:val="both"/>
        <w:rPr>
          <w:rFonts w:eastAsia="Times New Roman"/>
          <w:b/>
          <w:szCs w:val="24"/>
        </w:rPr>
      </w:pPr>
      <w:r>
        <w:rPr>
          <w:rFonts w:eastAsia="Times New Roman" w:cs="Times New Roman"/>
          <w:b/>
          <w:bCs/>
          <w:szCs w:val="24"/>
        </w:rPr>
        <w:t>ΠΡΟΕΔΡΕΥΩΝ</w:t>
      </w:r>
      <w:r>
        <w:rPr>
          <w:rFonts w:eastAsia="Times New Roman" w:cs="Times New Roman"/>
          <w:szCs w:val="24"/>
        </w:rPr>
        <w:t xml:space="preserve"> </w:t>
      </w:r>
      <w:r>
        <w:rPr>
          <w:rFonts w:eastAsia="Times New Roman" w:cs="Times New Roman"/>
          <w:b/>
          <w:szCs w:val="24"/>
        </w:rPr>
        <w:t>(Νικήτας Κακλαμάνης</w:t>
      </w:r>
      <w:r>
        <w:rPr>
          <w:rFonts w:eastAsia="Times New Roman" w:cs="Times New Roman"/>
          <w:b/>
          <w:bCs/>
          <w:szCs w:val="24"/>
        </w:rPr>
        <w:t>):</w:t>
      </w:r>
      <w:r>
        <w:rPr>
          <w:rFonts w:eastAsia="Times New Roman"/>
          <w:b/>
          <w:szCs w:val="24"/>
        </w:rPr>
        <w:t xml:space="preserve"> </w:t>
      </w:r>
      <w:r>
        <w:rPr>
          <w:rFonts w:eastAsia="Times New Roman"/>
          <w:szCs w:val="24"/>
        </w:rPr>
        <w:t>Τους μετέπειτα, εννοείτε, με εξετάσεις. Όσον αφορά στους τρεις τωρινούς, άνευ εξετάσεων.</w:t>
      </w:r>
    </w:p>
    <w:p w14:paraId="5760BFAA" w14:textId="77777777" w:rsidR="003F14BB" w:rsidRDefault="00F37CA6">
      <w:pPr>
        <w:spacing w:line="600" w:lineRule="auto"/>
        <w:ind w:firstLine="720"/>
        <w:jc w:val="both"/>
        <w:rPr>
          <w:rFonts w:eastAsia="Times New Roman"/>
          <w:szCs w:val="24"/>
        </w:rPr>
      </w:pPr>
      <w:r>
        <w:rPr>
          <w:rFonts w:eastAsia="Times New Roman"/>
          <w:b/>
          <w:szCs w:val="24"/>
        </w:rPr>
        <w:t xml:space="preserve">ΑΝΔΡΕΑΣ ΞΑΝΘΟΣ (Υπουργός Υγείας): </w:t>
      </w:r>
      <w:r>
        <w:rPr>
          <w:rFonts w:eastAsia="Times New Roman"/>
          <w:szCs w:val="24"/>
        </w:rPr>
        <w:t>Δεν μπορεί να λειτουργήσει αλλιώς η διαδικασία. Εί</w:t>
      </w:r>
      <w:r>
        <w:rPr>
          <w:rFonts w:eastAsia="Times New Roman"/>
          <w:szCs w:val="24"/>
        </w:rPr>
        <w:t>ναι απλό, κύριε Πρόεδρε. Το εξήγησα. Σας λέω ότι είναι μια ρύθμιση συμφωνημένη. Σε κάθε περίπτωση δεν ευνοεί, όπως είπατε, συγκεκριμένους ανθρώπους. Αφορά ορισμένα κέντρα τα οποία σήμερα πιστοποιημένα μπορούν να δίνουν αυτή την εξειδίκευση.</w:t>
      </w:r>
    </w:p>
    <w:p w14:paraId="5760BFAB" w14:textId="77777777" w:rsidR="003F14BB" w:rsidRDefault="00F37CA6">
      <w:pPr>
        <w:spacing w:line="600" w:lineRule="auto"/>
        <w:ind w:firstLine="720"/>
        <w:jc w:val="both"/>
        <w:rPr>
          <w:rFonts w:eastAsia="Times New Roman"/>
          <w:szCs w:val="24"/>
        </w:rPr>
      </w:pPr>
      <w:r>
        <w:rPr>
          <w:rFonts w:eastAsia="Times New Roman"/>
          <w:szCs w:val="24"/>
        </w:rPr>
        <w:t xml:space="preserve">Όσον αφορά τα </w:t>
      </w:r>
      <w:r>
        <w:rPr>
          <w:rFonts w:eastAsia="Times New Roman"/>
          <w:szCs w:val="24"/>
        </w:rPr>
        <w:t>αιμοληπτήρια, συγγνώμη, αλλά αυτές οι αναλογίες που κάνετε με τις πρόσθετες περιοχές, κ</w:t>
      </w:r>
      <w:r>
        <w:rPr>
          <w:rFonts w:eastAsia="Times New Roman"/>
          <w:szCs w:val="24"/>
        </w:rPr>
        <w:t>.</w:t>
      </w:r>
      <w:r>
        <w:rPr>
          <w:rFonts w:eastAsia="Times New Roman"/>
          <w:szCs w:val="24"/>
        </w:rPr>
        <w:t>λπ</w:t>
      </w:r>
      <w:r>
        <w:rPr>
          <w:rFonts w:eastAsia="Times New Roman"/>
          <w:szCs w:val="24"/>
        </w:rPr>
        <w:t>.</w:t>
      </w:r>
      <w:r>
        <w:rPr>
          <w:rFonts w:eastAsia="Times New Roman"/>
          <w:szCs w:val="24"/>
        </w:rPr>
        <w:t>, δεν έχουν καμμία σχέση με την πραγματικότητα. Τα αιμοληπτήρια ήταν οργανικά στοιχεία μεγάλων αλυσίδων διαγνωστικών κέντρων. Με αυτόν τον τρόπο είχαν καταφέρει να α</w:t>
      </w:r>
      <w:r>
        <w:rPr>
          <w:rFonts w:eastAsia="Times New Roman"/>
          <w:szCs w:val="24"/>
        </w:rPr>
        <w:t>ναπτυχθούν και να αλώσουν ένα πολύ μεγάλο κομμάτι από την πίτα</w:t>
      </w:r>
      <w:r>
        <w:rPr>
          <w:rFonts w:eastAsia="Times New Roman"/>
          <w:szCs w:val="24"/>
        </w:rPr>
        <w:t xml:space="preserve"> </w:t>
      </w:r>
      <w:r>
        <w:rPr>
          <w:rFonts w:eastAsia="Times New Roman"/>
          <w:szCs w:val="24"/>
        </w:rPr>
        <w:t>που υπάρχει στον ιδιωτικό τομέα και ιδιαίτερα στα μεγάλα αστικά κέντρα φτάνουν να ελέγχουν πάνω από τα 2/3 της διαγνωστικής δαπάνης. Στην ουσία, λοιπόν, είναι μια προσπάθεια να μπει μια τάξη σε</w:t>
      </w:r>
      <w:r>
        <w:rPr>
          <w:rFonts w:eastAsia="Times New Roman"/>
          <w:szCs w:val="24"/>
        </w:rPr>
        <w:t xml:space="preserve"> αυτό το χαοτικό τοπίο.</w:t>
      </w:r>
    </w:p>
    <w:p w14:paraId="5760BFAC" w14:textId="77777777" w:rsidR="003F14BB" w:rsidRDefault="00F37CA6">
      <w:pPr>
        <w:spacing w:line="600" w:lineRule="auto"/>
        <w:ind w:firstLine="720"/>
        <w:jc w:val="both"/>
        <w:rPr>
          <w:rFonts w:eastAsia="Times New Roman"/>
          <w:szCs w:val="24"/>
        </w:rPr>
      </w:pPr>
      <w:r>
        <w:rPr>
          <w:rFonts w:eastAsia="Times New Roman"/>
          <w:szCs w:val="24"/>
        </w:rPr>
        <w:t>Δεν πρόκειται, λοιπόν, περί εξυπηρέτησης κανενός, περί ταλαιπωρίας του πολίτη. Σε καμμία δυσπρόσιτη και επαρχιακή περιοχή δεν είχαν αναπτυχθεί αιμοληπτήρια. Τα αιμοληπτήρια τα ανέπτυξαν οι τρεις - τέσσερις μεγάλες διαγνωστικές αλυσί</w:t>
      </w:r>
      <w:r>
        <w:rPr>
          <w:rFonts w:eastAsia="Times New Roman"/>
          <w:szCs w:val="24"/>
        </w:rPr>
        <w:t>δες που έχω πει πάρα πολλές φορές ότι έχουν μέσα τους το γονίδιο της προκλητής ζήτησης, της σπατάλης και της έγκρισης της διαγνωστικής δαπάνης.</w:t>
      </w:r>
    </w:p>
    <w:p w14:paraId="5760BFAD" w14:textId="77777777" w:rsidR="003F14BB" w:rsidRDefault="00F37CA6">
      <w:pPr>
        <w:spacing w:line="600" w:lineRule="auto"/>
        <w:ind w:firstLine="720"/>
        <w:jc w:val="both"/>
        <w:rPr>
          <w:rFonts w:eastAsia="Times New Roman"/>
          <w:szCs w:val="24"/>
        </w:rPr>
      </w:pPr>
      <w:r>
        <w:rPr>
          <w:rFonts w:eastAsia="Times New Roman"/>
          <w:szCs w:val="24"/>
        </w:rPr>
        <w:t xml:space="preserve">Θα κλείσω με το θέμα των </w:t>
      </w:r>
      <w:r>
        <w:rPr>
          <w:rFonts w:eastAsia="Times New Roman"/>
          <w:szCs w:val="24"/>
        </w:rPr>
        <w:t>τοπικών μονάδων υγείας</w:t>
      </w:r>
      <w:r>
        <w:rPr>
          <w:rFonts w:eastAsia="Times New Roman"/>
          <w:szCs w:val="24"/>
        </w:rPr>
        <w:t>. Πραγματικά, από ανθρώπους, από πολιτικές δυνάμεις που συνέργησα</w:t>
      </w:r>
      <w:r>
        <w:rPr>
          <w:rFonts w:eastAsia="Times New Roman"/>
          <w:szCs w:val="24"/>
        </w:rPr>
        <w:t xml:space="preserve">ν στην πλήρη αποδιοργάνωση της πρωτοβάθμιας φροντίδας υγείας που έγινε με τον </w:t>
      </w:r>
      <w:r>
        <w:rPr>
          <w:rFonts w:eastAsia="Times New Roman"/>
          <w:szCs w:val="24"/>
        </w:rPr>
        <w:t>ν</w:t>
      </w:r>
      <w:r>
        <w:rPr>
          <w:rFonts w:eastAsia="Times New Roman"/>
          <w:szCs w:val="24"/>
        </w:rPr>
        <w:t>.4238</w:t>
      </w:r>
      <w:r>
        <w:rPr>
          <w:rFonts w:eastAsia="Times New Roman"/>
          <w:szCs w:val="24"/>
        </w:rPr>
        <w:t>, δεν μπορούμε να ακούμε κριτική περί απαξίωσης, αποδιοργάνωσης, κατάρρευσης, διάλυσης κ</w:t>
      </w:r>
      <w:r>
        <w:rPr>
          <w:rFonts w:eastAsia="Times New Roman"/>
          <w:szCs w:val="24"/>
        </w:rPr>
        <w:t>.</w:t>
      </w:r>
      <w:r>
        <w:rPr>
          <w:rFonts w:eastAsia="Times New Roman"/>
          <w:szCs w:val="24"/>
        </w:rPr>
        <w:t>λπ.</w:t>
      </w:r>
      <w:r>
        <w:rPr>
          <w:rFonts w:eastAsia="Times New Roman"/>
          <w:szCs w:val="24"/>
        </w:rPr>
        <w:t>.</w:t>
      </w:r>
    </w:p>
    <w:p w14:paraId="5760BFAE" w14:textId="77777777" w:rsidR="003F14BB" w:rsidRDefault="00F37CA6">
      <w:pPr>
        <w:spacing w:line="600" w:lineRule="auto"/>
        <w:ind w:firstLine="720"/>
        <w:jc w:val="both"/>
        <w:rPr>
          <w:rFonts w:eastAsia="Times New Roman"/>
          <w:szCs w:val="24"/>
        </w:rPr>
      </w:pPr>
      <w:r>
        <w:rPr>
          <w:rFonts w:eastAsia="Times New Roman"/>
          <w:szCs w:val="24"/>
        </w:rPr>
        <w:t>Σε αυτό το τοπίο κάνουμε μια πολύ συστηματική προσπάθεια το τελευταίο διάστημα</w:t>
      </w:r>
      <w:r>
        <w:rPr>
          <w:rFonts w:eastAsia="Times New Roman"/>
          <w:szCs w:val="24"/>
        </w:rPr>
        <w:t xml:space="preserve"> να ενισχύσουμε και τις υπάρχουσες δομές, να συγκεντροποιήσουμε τις εργαστηριακές εξετάσεις.</w:t>
      </w:r>
    </w:p>
    <w:p w14:paraId="5760BFAF"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Έχουμε κάνει ένα κεντρικό εργαστήριο στην Αθήνα, το οποίο έχει αυξήσει μέσα σε ένα εξάμηνο του 2016 που άρχισε να λειτουργεί, 28% την παραγωγικότητά του και την εξ</w:t>
      </w:r>
      <w:r>
        <w:rPr>
          <w:rFonts w:eastAsia="Times New Roman" w:cs="Times New Roman"/>
          <w:szCs w:val="24"/>
        </w:rPr>
        <w:t>υπηρέτηση των ασφαλισμένων. Είναι παρεμβάσεις αναβάθμισης της δημόσιας πρωτοβάθμιας φροντίδας υγείας. Όμως, το να ακούμε τώρα ότι οι νέες αποκεντρωμένες δομές, που είναι πέραν των υπαρχουσών δομών, που αλλάζουν τη φιλοσοφία στο σύστημα υγείας, που εδραιώνο</w:t>
      </w:r>
      <w:r>
        <w:rPr>
          <w:rFonts w:eastAsia="Times New Roman" w:cs="Times New Roman"/>
          <w:szCs w:val="24"/>
        </w:rPr>
        <w:t xml:space="preserve">υν τον θεσμό του οικογενειακού γιατρού, που είναι το πρώτο σημείο επαφής και ολιστικής φροντίδας, που θα είναι στελεχωμένες με επιπλέον τρεις χιλιάδες εκατό γιατρούς και λοιπό προσωπικό, που θα αφορούν εξήντα δύο αστικά κέντρα της χώρας, διακόσιες σαράντα </w:t>
      </w:r>
      <w:r>
        <w:rPr>
          <w:rFonts w:eastAsia="Times New Roman" w:cs="Times New Roman"/>
          <w:szCs w:val="24"/>
        </w:rPr>
        <w:t xml:space="preserve">δομές με συγκεκριμένη κατανομή, που είναι συμφωνημένα με τις </w:t>
      </w:r>
      <w:r>
        <w:rPr>
          <w:rFonts w:eastAsia="Times New Roman" w:cs="Times New Roman"/>
          <w:szCs w:val="24"/>
        </w:rPr>
        <w:t xml:space="preserve">περιφέρειες </w:t>
      </w:r>
      <w:r>
        <w:rPr>
          <w:rFonts w:eastAsia="Times New Roman" w:cs="Times New Roman"/>
          <w:szCs w:val="24"/>
        </w:rPr>
        <w:t>να ενταχθούν στα ΠΕΠ τους, στο ΕΚΤ, που έχουν μπει στον άξονα κατά της φτώχειας, που έχει γίνει διαπραγμάτευση με τους κοινοτικούς, που έχουν όλα κανονιστεί, με το να μας λέτε ότι αυτ</w:t>
      </w:r>
      <w:r>
        <w:rPr>
          <w:rFonts w:eastAsia="Times New Roman" w:cs="Times New Roman"/>
          <w:szCs w:val="24"/>
        </w:rPr>
        <w:t xml:space="preserve">ό το πράγμα θα διαλύσει την πρωτοβάθμια φροντίδα, συγγνώμη αλλά νομίζω ότι προσβάλλετε την πραγματικότητα και τη νοημοσύνη των ανθρώπων αυτής της χώρας. </w:t>
      </w:r>
    </w:p>
    <w:p w14:paraId="5760BFB0"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Είναι μια παρέμβαση μεταρρυθμιστική για το σύστημα υγείας συνολικά, το οποίο ήταν γνωστό ότι ήταν νοσο</w:t>
      </w:r>
      <w:r>
        <w:rPr>
          <w:rFonts w:eastAsia="Times New Roman" w:cs="Times New Roman"/>
          <w:szCs w:val="24"/>
        </w:rPr>
        <w:t xml:space="preserve">κομειοκεντρικό και φυσικά ιατροκεντρικό. Αλλάζει ακόμα και αυτό, η ιατροκεντρικότητα του συστήματος. Διότι σε αυτές τις </w:t>
      </w:r>
      <w:r>
        <w:rPr>
          <w:rFonts w:eastAsia="Times New Roman" w:cs="Times New Roman"/>
          <w:szCs w:val="24"/>
        </w:rPr>
        <w:t>τοπικές μονάδες υγείας</w:t>
      </w:r>
      <w:r>
        <w:rPr>
          <w:rFonts w:eastAsia="Times New Roman" w:cs="Times New Roman"/>
          <w:szCs w:val="24"/>
        </w:rPr>
        <w:t xml:space="preserve"> υπάρχει διεπιστημονική ομάδα υγείας και δεν είναι μόνο οι οικογενειακοί γιατροί, πλαισιώνονται και από άλλα επαγγ</w:t>
      </w:r>
      <w:r>
        <w:rPr>
          <w:rFonts w:eastAsia="Times New Roman" w:cs="Times New Roman"/>
          <w:szCs w:val="24"/>
        </w:rPr>
        <w:t>έλματα υγείας, δέκα με δώδεκα άτομα ανά δομή, με συγκεκριμένο πληθυσμό ευθύνης κ.λπ.</w:t>
      </w:r>
      <w:r>
        <w:rPr>
          <w:rFonts w:eastAsia="Times New Roman" w:cs="Times New Roman"/>
          <w:szCs w:val="24"/>
        </w:rPr>
        <w:t>.</w:t>
      </w:r>
      <w:r>
        <w:rPr>
          <w:rFonts w:eastAsia="Times New Roman" w:cs="Times New Roman"/>
          <w:szCs w:val="24"/>
        </w:rPr>
        <w:t xml:space="preserve"> Θα έχουμε τη δυνατότητα να τα συζητήσουμε αυτά όταν θα έρθει το νομοσχέδιο για την πρωτοβάθμια φροντίδα υγείας. </w:t>
      </w:r>
    </w:p>
    <w:p w14:paraId="5760BFB1" w14:textId="77777777" w:rsidR="003F14BB" w:rsidRDefault="00F37CA6">
      <w:pPr>
        <w:spacing w:line="600" w:lineRule="auto"/>
        <w:ind w:firstLine="720"/>
        <w:jc w:val="both"/>
        <w:rPr>
          <w:rFonts w:eastAsia="Times New Roman" w:cs="Times New Roman"/>
          <w:szCs w:val="24"/>
        </w:rPr>
      </w:pPr>
      <w:r>
        <w:rPr>
          <w:rFonts w:eastAsia="Times New Roman" w:cs="Times New Roman"/>
          <w:szCs w:val="24"/>
        </w:rPr>
        <w:t>Τελειώνω, λοιπόν, με το εξής: Απέναντι στη βιοπολιτική τη</w:t>
      </w:r>
      <w:r>
        <w:rPr>
          <w:rFonts w:eastAsia="Times New Roman" w:cs="Times New Roman"/>
          <w:szCs w:val="24"/>
        </w:rPr>
        <w:t>ς ανασφάλειας, την οποία εκπέμπετε, ότι «καταρρέει το ΕΣΥ, καταρρέει υγειονομικά η χώρα, δεν υπάρχει δημόσια περίθαλψη, δεν υπάρχει δημόσια υγεία, υπάρχουν υγειονομικές βόμβες, καταρρέει το σύμπαν», που νομίζω ότι έχει έναν πολύ στοχευμένο χαρακτήρα αυτή η</w:t>
      </w:r>
      <w:r>
        <w:rPr>
          <w:rFonts w:eastAsia="Times New Roman" w:cs="Times New Roman"/>
          <w:szCs w:val="24"/>
        </w:rPr>
        <w:t xml:space="preserve"> παρέμβαση, ακριβώς το να δημιουργήσει ένα κλίμα γενικευμένης ανασφάλειας και άρα ευκολότερης χειραγώγησης της κοινωνίας και είναι μια συνέργεια των πολιτικών δυνάμεων, των συστημικών μέσων ενημέρωσης και μιας ξεπερασμένης συνδικαλιστικής γραφειοκρατίας στ</w:t>
      </w:r>
      <w:r>
        <w:rPr>
          <w:rFonts w:eastAsia="Times New Roman" w:cs="Times New Roman"/>
          <w:szCs w:val="24"/>
        </w:rPr>
        <w:t>ον χώρο της υγείας, απέναντι λοιπόν σε αυτό το μπλοκ υπάρχει το μπλοκ των ανθρώπων των έντιμων, των αξιόπιστων, που έχουν μοχθήσει για τη δημόσια περίθαλψη, που παλεύουν να κρατήσουν όρθια τα νοσοκομεία, να βελτιώσουν τις υπηρεσίες προς τον πολίτη. Σε αυτο</w:t>
      </w:r>
      <w:r>
        <w:rPr>
          <w:rFonts w:eastAsia="Times New Roman" w:cs="Times New Roman"/>
          <w:szCs w:val="24"/>
        </w:rPr>
        <w:t xml:space="preserve">ύς στηριζόμαστε. Τα πράγματα είναι δύσκολα. Ζοριζόμαστε κι εμείς, ζορίζεται και η κοινωνία, όμως επειδή ακριβώς είμαστε αφοσιωμένοι σε αυτήν την υπόθεση της δημόσιας περίθαλψης, θα τα καταφέρουμε. </w:t>
      </w:r>
    </w:p>
    <w:p w14:paraId="5760BFB2" w14:textId="77777777" w:rsidR="003F14BB" w:rsidRDefault="00F37CA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760BFB3" w14:textId="77777777" w:rsidR="003F14BB" w:rsidRDefault="00F37CA6">
      <w:pPr>
        <w:widowControl w:val="0"/>
        <w:autoSpaceDE w:val="0"/>
        <w:autoSpaceDN w:val="0"/>
        <w:adjustRightInd w:val="0"/>
        <w:spacing w:line="600" w:lineRule="auto"/>
        <w:ind w:firstLine="720"/>
        <w:jc w:val="both"/>
        <w:rPr>
          <w:rFonts w:eastAsia="Times New Roman"/>
          <w:szCs w:val="24"/>
        </w:rPr>
      </w:pPr>
      <w:r>
        <w:rPr>
          <w:rFonts w:eastAsia="Times New Roman" w:cs="Times New Roman"/>
          <w:szCs w:val="24"/>
        </w:rPr>
        <w:t xml:space="preserve"> </w:t>
      </w:r>
      <w:r>
        <w:rPr>
          <w:rFonts w:eastAsia="Times New Roman" w:cs="Times New Roman"/>
          <w:b/>
          <w:szCs w:val="24"/>
        </w:rPr>
        <w:t>ΠΡΟΕΔΡΕΥΩΝ (Ν</w:t>
      </w:r>
      <w:r>
        <w:rPr>
          <w:rFonts w:eastAsia="Times New Roman" w:cs="Times New Roman"/>
          <w:b/>
          <w:szCs w:val="24"/>
        </w:rPr>
        <w:t xml:space="preserve">ικήτας Κακλαμάνης): </w:t>
      </w:r>
      <w:r>
        <w:rPr>
          <w:rFonts w:eastAsia="Times New Roman"/>
          <w:szCs w:val="24"/>
        </w:rPr>
        <w:t>Κηρύσσεται περαιωμένη η συζήτηση επί της αρχής, των άρθρων</w:t>
      </w:r>
      <w:r>
        <w:rPr>
          <w:rFonts w:eastAsia="Times New Roman"/>
          <w:szCs w:val="24"/>
        </w:rPr>
        <w:t xml:space="preserve"> και</w:t>
      </w:r>
      <w:r>
        <w:rPr>
          <w:rFonts w:eastAsia="Times New Roman"/>
          <w:szCs w:val="24"/>
        </w:rPr>
        <w:t xml:space="preserve"> των τροπολογιών του νομοσχεδίου του Υπουργείου Υγείας</w:t>
      </w:r>
      <w:r>
        <w:rPr>
          <w:rFonts w:eastAsia="Times New Roman"/>
          <w:szCs w:val="24"/>
        </w:rPr>
        <w:t>:</w:t>
      </w:r>
      <w:r>
        <w:rPr>
          <w:rFonts w:eastAsia="Times New Roman"/>
          <w:szCs w:val="24"/>
        </w:rPr>
        <w:t xml:space="preserve"> «Μεταρρύθμιση της Διοικητικής Οργάνωσης των υπηρεσιών ψυχικής υγείας, Κέντρα Εμπειρογνωμοσύνης σπάνιων και πολύπλοκων </w:t>
      </w:r>
      <w:r>
        <w:rPr>
          <w:rFonts w:eastAsia="Times New Roman"/>
          <w:szCs w:val="24"/>
        </w:rPr>
        <w:t>νοσημάτων, τροποποίηση συνταξιοδοτικών ρυθμίσεων του ν.4387/2016 και άλλες διατάξεις».</w:t>
      </w:r>
    </w:p>
    <w:p w14:paraId="5760BFB4" w14:textId="77777777" w:rsidR="003F14BB" w:rsidRDefault="00F37CA6">
      <w:pPr>
        <w:widowControl w:val="0"/>
        <w:autoSpaceDE w:val="0"/>
        <w:autoSpaceDN w:val="0"/>
        <w:adjustRightInd w:val="0"/>
        <w:spacing w:line="600" w:lineRule="auto"/>
        <w:ind w:firstLine="720"/>
        <w:jc w:val="both"/>
        <w:rPr>
          <w:rFonts w:eastAsia="Times New Roman"/>
          <w:szCs w:val="24"/>
        </w:rPr>
      </w:pPr>
      <w:r>
        <w:rPr>
          <w:rFonts w:eastAsia="Times New Roman"/>
          <w:szCs w:val="24"/>
        </w:rPr>
        <w:t>Ερωτάται το Σώμα: Γίνεται δεκτό το νομοσχέδιο επί της αρχής;</w:t>
      </w:r>
    </w:p>
    <w:p w14:paraId="5760BFB5"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ΜΕΡΟΠΗ ΤΖΟΥΦΗ: </w:t>
      </w:r>
      <w:r>
        <w:rPr>
          <w:rFonts w:eastAsia="Times New Roman" w:cs="Times New Roman"/>
          <w:szCs w:val="24"/>
        </w:rPr>
        <w:t xml:space="preserve">Ναι. </w:t>
      </w:r>
    </w:p>
    <w:p w14:paraId="5760BFB6" w14:textId="77777777" w:rsidR="003F14BB" w:rsidRDefault="00F37CA6">
      <w:pPr>
        <w:spacing w:line="600" w:lineRule="auto"/>
        <w:ind w:firstLine="720"/>
        <w:jc w:val="both"/>
        <w:rPr>
          <w:rFonts w:eastAsia="Times New Roman" w:cs="Times New Roman"/>
          <w:b/>
          <w:szCs w:val="24"/>
        </w:rPr>
      </w:pPr>
      <w:r>
        <w:rPr>
          <w:rFonts w:eastAsia="Times New Roman" w:cs="Times New Roman"/>
          <w:b/>
          <w:szCs w:val="24"/>
        </w:rPr>
        <w:t xml:space="preserve">ΒΑΣΙΛΕΙΟΣ ΓΙΟΓΙΑΚΑΣ: </w:t>
      </w:r>
      <w:r>
        <w:rPr>
          <w:rFonts w:eastAsia="Times New Roman" w:cs="Times New Roman"/>
          <w:szCs w:val="24"/>
        </w:rPr>
        <w:t xml:space="preserve">Όχι. </w:t>
      </w:r>
    </w:p>
    <w:p w14:paraId="5760BFB7"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Όχι.</w:t>
      </w:r>
    </w:p>
    <w:p w14:paraId="5760BFB8"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Όχι.</w:t>
      </w:r>
    </w:p>
    <w:p w14:paraId="5760BFB9"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ΓΕΩΡΓΙΟΣ Λ</w:t>
      </w:r>
      <w:r>
        <w:rPr>
          <w:rFonts w:eastAsia="Times New Roman" w:cs="Times New Roman"/>
          <w:b/>
          <w:szCs w:val="24"/>
        </w:rPr>
        <w:t xml:space="preserve">ΑΜΠΡΟΥΛΗΣ (ΣΤ΄ Αντιπρόεδρος της Βουλής): </w:t>
      </w:r>
      <w:r>
        <w:rPr>
          <w:rFonts w:eastAsia="Times New Roman" w:cs="Times New Roman"/>
          <w:szCs w:val="24"/>
        </w:rPr>
        <w:t xml:space="preserve">Όχι. </w:t>
      </w:r>
    </w:p>
    <w:p w14:paraId="5760BFBA"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5760BFBB"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 xml:space="preserve">Ναι. </w:t>
      </w:r>
    </w:p>
    <w:p w14:paraId="5760BFBC" w14:textId="77777777" w:rsidR="003F14BB" w:rsidRDefault="00F37CA6">
      <w:pPr>
        <w:spacing w:line="600" w:lineRule="auto"/>
        <w:ind w:firstLine="720"/>
        <w:jc w:val="both"/>
        <w:rPr>
          <w:rFonts w:eastAsia="Times New Roman" w:cs="Times New Roman"/>
          <w:b/>
          <w:szCs w:val="24"/>
        </w:rPr>
      </w:pPr>
      <w:r>
        <w:rPr>
          <w:rFonts w:eastAsia="Times New Roman" w:cs="Times New Roman"/>
          <w:b/>
          <w:szCs w:val="24"/>
        </w:rPr>
        <w:t xml:space="preserve">ΓΕΩΡΓΙΟΣ ΜΑΥΡΩΤΑΣ: </w:t>
      </w:r>
      <w:r>
        <w:rPr>
          <w:rFonts w:eastAsia="Times New Roman" w:cs="Times New Roman"/>
          <w:szCs w:val="24"/>
        </w:rPr>
        <w:t xml:space="preserve">Παρών. </w:t>
      </w:r>
      <w:r>
        <w:rPr>
          <w:rFonts w:eastAsia="Times New Roman" w:cs="Times New Roman"/>
          <w:b/>
          <w:szCs w:val="24"/>
        </w:rPr>
        <w:t xml:space="preserve"> </w:t>
      </w:r>
    </w:p>
    <w:p w14:paraId="5760BFBD" w14:textId="77777777" w:rsidR="003F14BB" w:rsidRDefault="00F37CA6">
      <w:pPr>
        <w:spacing w:line="600" w:lineRule="auto"/>
        <w:ind w:firstLine="720"/>
        <w:jc w:val="both"/>
        <w:rPr>
          <w:rFonts w:eastAsia="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Συνεπώς το </w:t>
      </w:r>
      <w:r>
        <w:rPr>
          <w:rFonts w:eastAsia="Times New Roman"/>
          <w:szCs w:val="24"/>
        </w:rPr>
        <w:t xml:space="preserve">σχέδιο νόμου του Υπουργείου Υγείας έγινε δεκτό επί της αρχής κατά πλειοψηφία. </w:t>
      </w:r>
    </w:p>
    <w:p w14:paraId="5760BFBE" w14:textId="77777777" w:rsidR="003F14BB" w:rsidRDefault="00F37CA6">
      <w:pPr>
        <w:spacing w:line="600" w:lineRule="auto"/>
        <w:ind w:firstLine="720"/>
        <w:jc w:val="both"/>
        <w:rPr>
          <w:rFonts w:eastAsia="Times New Roman"/>
          <w:szCs w:val="24"/>
        </w:rPr>
      </w:pPr>
      <w:r>
        <w:rPr>
          <w:rFonts w:eastAsia="Times New Roman"/>
          <w:szCs w:val="24"/>
        </w:rPr>
        <w:t>Εισερχόμαστε στην ψήφιση των άρθρων και η ψήφισή τους θα γίνει χωριστά.</w:t>
      </w:r>
    </w:p>
    <w:p w14:paraId="5760BFBF" w14:textId="77777777" w:rsidR="003F14BB" w:rsidRDefault="00F37CA6">
      <w:pPr>
        <w:spacing w:line="600" w:lineRule="auto"/>
        <w:ind w:firstLine="720"/>
        <w:jc w:val="both"/>
        <w:rPr>
          <w:rFonts w:eastAsia="Times New Roman" w:cs="Times New Roman"/>
          <w:szCs w:val="24"/>
        </w:rPr>
      </w:pPr>
      <w:r>
        <w:rPr>
          <w:rFonts w:eastAsia="Times New Roman"/>
          <w:szCs w:val="24"/>
        </w:rPr>
        <w:t xml:space="preserve">Ερωτάται το Σώμα: Γίνεται δεκτό το άρθρο 1, </w:t>
      </w:r>
      <w:r>
        <w:rPr>
          <w:rFonts w:eastAsia="Times New Roman" w:cs="Times New Roman"/>
          <w:szCs w:val="24"/>
        </w:rPr>
        <w:t>όπως τροποποιήθηκε από τον κύριο Υπουργό;</w:t>
      </w:r>
    </w:p>
    <w:p w14:paraId="5760BFC0"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ΜΕΡΟΠΗ ΤΖΟΥΦΗ: </w:t>
      </w:r>
      <w:r>
        <w:rPr>
          <w:rFonts w:eastAsia="Times New Roman" w:cs="Times New Roman"/>
          <w:szCs w:val="24"/>
        </w:rPr>
        <w:t>Ναι.</w:t>
      </w:r>
      <w:r>
        <w:rPr>
          <w:rFonts w:eastAsia="Times New Roman" w:cs="Times New Roman"/>
          <w:szCs w:val="24"/>
        </w:rPr>
        <w:t xml:space="preserve"> </w:t>
      </w:r>
    </w:p>
    <w:p w14:paraId="5760BFC1" w14:textId="77777777" w:rsidR="003F14BB" w:rsidRDefault="00F37CA6">
      <w:pPr>
        <w:spacing w:line="600" w:lineRule="auto"/>
        <w:ind w:firstLine="720"/>
        <w:jc w:val="both"/>
        <w:rPr>
          <w:rFonts w:eastAsia="Times New Roman" w:cs="Times New Roman"/>
          <w:b/>
          <w:szCs w:val="24"/>
        </w:rPr>
      </w:pPr>
      <w:r>
        <w:rPr>
          <w:rFonts w:eastAsia="Times New Roman" w:cs="Times New Roman"/>
          <w:b/>
          <w:szCs w:val="24"/>
        </w:rPr>
        <w:t xml:space="preserve">ΒΑΣΙΛΕΙΟΣ ΓΙΟΓΙΑΚΑΣ: </w:t>
      </w:r>
      <w:r>
        <w:rPr>
          <w:rFonts w:eastAsia="Times New Roman" w:cs="Times New Roman"/>
          <w:szCs w:val="24"/>
        </w:rPr>
        <w:t xml:space="preserve">Όχι. </w:t>
      </w:r>
    </w:p>
    <w:p w14:paraId="5760BFC2"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Ναι. </w:t>
      </w:r>
    </w:p>
    <w:p w14:paraId="5760BFC3"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Όχι. </w:t>
      </w:r>
    </w:p>
    <w:p w14:paraId="5760BFC4"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 xml:space="preserve">Όχι. </w:t>
      </w:r>
    </w:p>
    <w:p w14:paraId="5760BFC5"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5760BFC6"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 xml:space="preserve">Ναι. </w:t>
      </w:r>
    </w:p>
    <w:p w14:paraId="5760BFC7" w14:textId="77777777" w:rsidR="003F14BB" w:rsidRDefault="00F37CA6">
      <w:pPr>
        <w:spacing w:line="600" w:lineRule="auto"/>
        <w:ind w:firstLine="720"/>
        <w:jc w:val="both"/>
        <w:rPr>
          <w:rFonts w:eastAsia="Times New Roman" w:cs="Times New Roman"/>
          <w:b/>
          <w:szCs w:val="24"/>
        </w:rPr>
      </w:pPr>
      <w:r>
        <w:rPr>
          <w:rFonts w:eastAsia="Times New Roman" w:cs="Times New Roman"/>
          <w:b/>
          <w:szCs w:val="24"/>
        </w:rPr>
        <w:t xml:space="preserve">ΓΕΩΡΓΙΟΣ ΜΑΥΡΩΤΑΣ: </w:t>
      </w:r>
      <w:r>
        <w:rPr>
          <w:rFonts w:eastAsia="Times New Roman" w:cs="Times New Roman"/>
          <w:szCs w:val="24"/>
        </w:rPr>
        <w:t>Ναι.</w:t>
      </w:r>
      <w:r>
        <w:rPr>
          <w:rFonts w:eastAsia="Times New Roman" w:cs="Times New Roman"/>
          <w:b/>
          <w:szCs w:val="24"/>
        </w:rPr>
        <w:t xml:space="preserve"> </w:t>
      </w:r>
    </w:p>
    <w:p w14:paraId="5760BFC8"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Συνεπώς το άρθρο 1</w:t>
      </w:r>
      <w:r>
        <w:rPr>
          <w:rFonts w:eastAsia="Times New Roman"/>
          <w:szCs w:val="24"/>
        </w:rPr>
        <w:t xml:space="preserve"> έγινε δεκτό, </w:t>
      </w:r>
      <w:r>
        <w:rPr>
          <w:rFonts w:eastAsia="Times New Roman" w:cs="Times New Roman"/>
          <w:szCs w:val="24"/>
        </w:rPr>
        <w:t xml:space="preserve">όπως τροποποιήθηκε από τον κύριο Υπουργό, κατά πλειοψηφία. </w:t>
      </w:r>
    </w:p>
    <w:p w14:paraId="5760BFC9" w14:textId="77777777" w:rsidR="003F14BB" w:rsidRDefault="00F37CA6">
      <w:pPr>
        <w:spacing w:line="600" w:lineRule="auto"/>
        <w:ind w:firstLine="720"/>
        <w:jc w:val="both"/>
        <w:rPr>
          <w:rFonts w:eastAsia="Times New Roman"/>
          <w:szCs w:val="24"/>
        </w:rPr>
      </w:pPr>
      <w:r>
        <w:rPr>
          <w:rFonts w:eastAsia="Times New Roman"/>
          <w:szCs w:val="24"/>
        </w:rPr>
        <w:t xml:space="preserve">Ερωτάται το Σώμα: Γίνεται δεκτό το άρθρο 2 ως έχει; </w:t>
      </w:r>
    </w:p>
    <w:p w14:paraId="5760BFCA"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ΜΕΡΟΠΗ ΤΖΟΥΦΗ: </w:t>
      </w:r>
      <w:r>
        <w:rPr>
          <w:rFonts w:eastAsia="Times New Roman" w:cs="Times New Roman"/>
          <w:szCs w:val="24"/>
        </w:rPr>
        <w:t xml:space="preserve">Ναι. </w:t>
      </w:r>
    </w:p>
    <w:p w14:paraId="5760BFCB" w14:textId="77777777" w:rsidR="003F14BB" w:rsidRDefault="00F37CA6">
      <w:pPr>
        <w:spacing w:line="600" w:lineRule="auto"/>
        <w:ind w:firstLine="720"/>
        <w:jc w:val="both"/>
        <w:rPr>
          <w:rFonts w:eastAsia="Times New Roman" w:cs="Times New Roman"/>
          <w:b/>
          <w:szCs w:val="24"/>
        </w:rPr>
      </w:pPr>
      <w:r>
        <w:rPr>
          <w:rFonts w:eastAsia="Times New Roman" w:cs="Times New Roman"/>
          <w:b/>
          <w:szCs w:val="24"/>
        </w:rPr>
        <w:t xml:space="preserve">ΒΑΣΙΛΕΙΟΣ ΓΙΟΓΙΑΚΑΣ: </w:t>
      </w:r>
      <w:r>
        <w:rPr>
          <w:rFonts w:eastAsia="Times New Roman" w:cs="Times New Roman"/>
          <w:szCs w:val="24"/>
        </w:rPr>
        <w:t xml:space="preserve">Όχι. </w:t>
      </w:r>
    </w:p>
    <w:p w14:paraId="5760BFCC"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Ναι. </w:t>
      </w:r>
    </w:p>
    <w:p w14:paraId="5760BFCD"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ΙΩΑ</w:t>
      </w:r>
      <w:r>
        <w:rPr>
          <w:rFonts w:eastAsia="Times New Roman" w:cs="Times New Roman"/>
          <w:b/>
          <w:szCs w:val="24"/>
        </w:rPr>
        <w:t xml:space="preserve">ΝΝΗΣ ΑΪΒΑΤΙΔΗΣ: </w:t>
      </w:r>
      <w:r>
        <w:rPr>
          <w:rFonts w:eastAsia="Times New Roman" w:cs="Times New Roman"/>
          <w:szCs w:val="24"/>
        </w:rPr>
        <w:t xml:space="preserve">Όχι. </w:t>
      </w:r>
    </w:p>
    <w:p w14:paraId="5760BFCE"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 xml:space="preserve">Όχι. </w:t>
      </w:r>
    </w:p>
    <w:p w14:paraId="5760BFCF"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5760BFD0"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 xml:space="preserve">Ναι. </w:t>
      </w:r>
    </w:p>
    <w:p w14:paraId="5760BFD1" w14:textId="77777777" w:rsidR="003F14BB" w:rsidRDefault="00F37CA6">
      <w:pPr>
        <w:spacing w:line="600" w:lineRule="auto"/>
        <w:ind w:firstLine="720"/>
        <w:jc w:val="both"/>
        <w:rPr>
          <w:rFonts w:eastAsia="Times New Roman" w:cs="Times New Roman"/>
          <w:b/>
          <w:szCs w:val="24"/>
        </w:rPr>
      </w:pPr>
      <w:r>
        <w:rPr>
          <w:rFonts w:eastAsia="Times New Roman" w:cs="Times New Roman"/>
          <w:b/>
          <w:szCs w:val="24"/>
        </w:rPr>
        <w:t xml:space="preserve">ΓΕΩΡΓΙΟΣ ΜΑΥΡΩΤΑΣ: </w:t>
      </w:r>
      <w:r>
        <w:rPr>
          <w:rFonts w:eastAsia="Times New Roman" w:cs="Times New Roman"/>
          <w:szCs w:val="24"/>
        </w:rPr>
        <w:t xml:space="preserve">Ναι. </w:t>
      </w:r>
      <w:r>
        <w:rPr>
          <w:rFonts w:eastAsia="Times New Roman" w:cs="Times New Roman"/>
          <w:b/>
          <w:szCs w:val="24"/>
        </w:rPr>
        <w:t xml:space="preserve"> </w:t>
      </w:r>
    </w:p>
    <w:p w14:paraId="5760BFD2"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Συνεπώς το άρθρο 2 έγινε δεκτό ως έχει κατά πλειοψη</w:t>
      </w:r>
      <w:r>
        <w:rPr>
          <w:rFonts w:eastAsia="Times New Roman" w:cs="Times New Roman"/>
          <w:szCs w:val="24"/>
        </w:rPr>
        <w:t xml:space="preserve">φία. </w:t>
      </w:r>
    </w:p>
    <w:p w14:paraId="5760BFD3" w14:textId="77777777" w:rsidR="003F14BB" w:rsidRDefault="00F37CA6">
      <w:pPr>
        <w:spacing w:line="600" w:lineRule="auto"/>
        <w:ind w:firstLine="720"/>
        <w:jc w:val="both"/>
        <w:rPr>
          <w:rFonts w:eastAsia="Times New Roman"/>
          <w:szCs w:val="24"/>
        </w:rPr>
      </w:pPr>
      <w:r>
        <w:rPr>
          <w:rFonts w:eastAsia="Times New Roman"/>
          <w:szCs w:val="24"/>
        </w:rPr>
        <w:t xml:space="preserve">Ερωτάται το Σώμα: Γίνεται δεκτό το άρθρο 3 ως έχει; </w:t>
      </w:r>
    </w:p>
    <w:p w14:paraId="5760BFD4"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ΜΕΡΟΠΗ ΤΖΟΥΦΗ: </w:t>
      </w:r>
      <w:r>
        <w:rPr>
          <w:rFonts w:eastAsia="Times New Roman" w:cs="Times New Roman"/>
          <w:szCs w:val="24"/>
        </w:rPr>
        <w:t xml:space="preserve">Ναι. </w:t>
      </w:r>
    </w:p>
    <w:p w14:paraId="5760BFD5" w14:textId="77777777" w:rsidR="003F14BB" w:rsidRDefault="00F37CA6">
      <w:pPr>
        <w:spacing w:line="600" w:lineRule="auto"/>
        <w:ind w:firstLine="720"/>
        <w:jc w:val="both"/>
        <w:rPr>
          <w:rFonts w:eastAsia="Times New Roman" w:cs="Times New Roman"/>
          <w:b/>
          <w:szCs w:val="24"/>
        </w:rPr>
      </w:pPr>
      <w:r>
        <w:rPr>
          <w:rFonts w:eastAsia="Times New Roman" w:cs="Times New Roman"/>
          <w:b/>
          <w:szCs w:val="24"/>
        </w:rPr>
        <w:t xml:space="preserve">ΒΑΣΙΛΕΙΟΣ ΓΙΟΓΙΑΚΑΣ: </w:t>
      </w:r>
      <w:r>
        <w:rPr>
          <w:rFonts w:eastAsia="Times New Roman" w:cs="Times New Roman"/>
          <w:szCs w:val="24"/>
        </w:rPr>
        <w:t xml:space="preserve">Όχι. </w:t>
      </w:r>
    </w:p>
    <w:p w14:paraId="5760BFD6"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Ναι. </w:t>
      </w:r>
    </w:p>
    <w:p w14:paraId="5760BFD7"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Όχι. </w:t>
      </w:r>
    </w:p>
    <w:p w14:paraId="5760BFD8"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 xml:space="preserve">Παρών. </w:t>
      </w:r>
    </w:p>
    <w:p w14:paraId="5760BFD9"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5760BFDA"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 xml:space="preserve">Ναι. </w:t>
      </w:r>
    </w:p>
    <w:p w14:paraId="5760BFDB" w14:textId="77777777" w:rsidR="003F14BB" w:rsidRDefault="00F37CA6">
      <w:pPr>
        <w:spacing w:line="600" w:lineRule="auto"/>
        <w:ind w:firstLine="720"/>
        <w:jc w:val="both"/>
        <w:rPr>
          <w:rFonts w:eastAsia="Times New Roman" w:cs="Times New Roman"/>
          <w:b/>
          <w:szCs w:val="24"/>
        </w:rPr>
      </w:pPr>
      <w:r>
        <w:rPr>
          <w:rFonts w:eastAsia="Times New Roman" w:cs="Times New Roman"/>
          <w:b/>
          <w:szCs w:val="24"/>
        </w:rPr>
        <w:t xml:space="preserve">ΓΕΩΡΓΙΟΣ ΜΑΥΡΩΤΑΣ: </w:t>
      </w:r>
      <w:r>
        <w:rPr>
          <w:rFonts w:eastAsia="Times New Roman" w:cs="Times New Roman"/>
          <w:szCs w:val="24"/>
        </w:rPr>
        <w:t xml:space="preserve">Ναι. </w:t>
      </w:r>
    </w:p>
    <w:p w14:paraId="5760BFDC"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Συνεπώς το άρθρο 3 έγινε δεκτό ως έχει κατά πλειοψηφία.</w:t>
      </w:r>
    </w:p>
    <w:p w14:paraId="5760BFDD" w14:textId="77777777" w:rsidR="003F14BB" w:rsidRDefault="00F37CA6">
      <w:pPr>
        <w:spacing w:line="600" w:lineRule="auto"/>
        <w:ind w:firstLine="720"/>
        <w:jc w:val="both"/>
        <w:rPr>
          <w:rFonts w:eastAsia="Times New Roman" w:cs="Times New Roman"/>
          <w:szCs w:val="24"/>
        </w:rPr>
      </w:pPr>
      <w:r>
        <w:rPr>
          <w:rFonts w:eastAsia="Times New Roman"/>
          <w:szCs w:val="24"/>
        </w:rPr>
        <w:t xml:space="preserve">Ερωτάται το Σώμα: Γίνεται δεκτό το άρθρο 4, </w:t>
      </w:r>
      <w:r>
        <w:rPr>
          <w:rFonts w:eastAsia="Times New Roman" w:cs="Times New Roman"/>
          <w:szCs w:val="24"/>
        </w:rPr>
        <w:t>όπως τροποποιήθηκε από τον κύριο Υπουργό;</w:t>
      </w:r>
    </w:p>
    <w:p w14:paraId="5760BFDE"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ΜΕΡΟΠΗ ΤΖΟΥΦΗ: </w:t>
      </w:r>
      <w:r>
        <w:rPr>
          <w:rFonts w:eastAsia="Times New Roman" w:cs="Times New Roman"/>
          <w:szCs w:val="24"/>
        </w:rPr>
        <w:t xml:space="preserve">Ναι. </w:t>
      </w:r>
    </w:p>
    <w:p w14:paraId="5760BFDF" w14:textId="77777777" w:rsidR="003F14BB" w:rsidRDefault="00F37CA6">
      <w:pPr>
        <w:spacing w:line="600" w:lineRule="auto"/>
        <w:ind w:firstLine="720"/>
        <w:jc w:val="both"/>
        <w:rPr>
          <w:rFonts w:eastAsia="Times New Roman" w:cs="Times New Roman"/>
          <w:b/>
          <w:szCs w:val="24"/>
        </w:rPr>
      </w:pPr>
      <w:r>
        <w:rPr>
          <w:rFonts w:eastAsia="Times New Roman" w:cs="Times New Roman"/>
          <w:b/>
          <w:szCs w:val="24"/>
        </w:rPr>
        <w:t xml:space="preserve">ΒΑΣΙΛΕΙΟΣ ΓΙΟΓΙΑΚΑΣ: </w:t>
      </w:r>
      <w:r>
        <w:rPr>
          <w:rFonts w:eastAsia="Times New Roman" w:cs="Times New Roman"/>
          <w:szCs w:val="24"/>
        </w:rPr>
        <w:t xml:space="preserve">Όχι. </w:t>
      </w:r>
    </w:p>
    <w:p w14:paraId="5760BFE0"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Ναι. </w:t>
      </w:r>
    </w:p>
    <w:p w14:paraId="5760BFE1"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Όχι. </w:t>
      </w:r>
    </w:p>
    <w:p w14:paraId="5760BFE2"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 xml:space="preserve">Ναι. </w:t>
      </w:r>
    </w:p>
    <w:p w14:paraId="5760BFE3"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5760BFE4"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 xml:space="preserve">Ναι. </w:t>
      </w:r>
    </w:p>
    <w:p w14:paraId="5760BFE5" w14:textId="77777777" w:rsidR="003F14BB" w:rsidRDefault="00F37CA6">
      <w:pPr>
        <w:spacing w:line="600" w:lineRule="auto"/>
        <w:ind w:firstLine="720"/>
        <w:jc w:val="both"/>
        <w:rPr>
          <w:rFonts w:eastAsia="Times New Roman" w:cs="Times New Roman"/>
          <w:b/>
          <w:szCs w:val="24"/>
        </w:rPr>
      </w:pPr>
      <w:r>
        <w:rPr>
          <w:rFonts w:eastAsia="Times New Roman" w:cs="Times New Roman"/>
          <w:b/>
          <w:szCs w:val="24"/>
        </w:rPr>
        <w:t xml:space="preserve">ΓΕΩΡΓΙΟΣ ΜΑΥΡΩΤΑΣ: </w:t>
      </w:r>
      <w:r>
        <w:rPr>
          <w:rFonts w:eastAsia="Times New Roman" w:cs="Times New Roman"/>
          <w:szCs w:val="24"/>
        </w:rPr>
        <w:t xml:space="preserve">Ναι. </w:t>
      </w:r>
      <w:r>
        <w:rPr>
          <w:rFonts w:eastAsia="Times New Roman" w:cs="Times New Roman"/>
          <w:b/>
          <w:szCs w:val="24"/>
        </w:rPr>
        <w:t xml:space="preserve"> </w:t>
      </w:r>
    </w:p>
    <w:p w14:paraId="5760BFE6"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w:t>
      </w:r>
      <w:r>
        <w:rPr>
          <w:rFonts w:eastAsia="Times New Roman" w:cs="Times New Roman"/>
          <w:b/>
          <w:szCs w:val="24"/>
        </w:rPr>
        <w:t xml:space="preserve">νης): </w:t>
      </w:r>
      <w:r>
        <w:rPr>
          <w:rFonts w:eastAsia="Times New Roman" w:cs="Times New Roman"/>
          <w:szCs w:val="24"/>
        </w:rPr>
        <w:t>Συνεπώς το άρθρο 4</w:t>
      </w:r>
      <w:r>
        <w:rPr>
          <w:rFonts w:eastAsia="Times New Roman"/>
          <w:szCs w:val="24"/>
        </w:rPr>
        <w:t xml:space="preserve"> έγινε δεκτό, </w:t>
      </w:r>
      <w:r>
        <w:rPr>
          <w:rFonts w:eastAsia="Times New Roman" w:cs="Times New Roman"/>
          <w:szCs w:val="24"/>
        </w:rPr>
        <w:t xml:space="preserve">όπως τροποποιήθηκε από τον κύριο Υπουργό, κατά πλειοψηφία. </w:t>
      </w:r>
    </w:p>
    <w:p w14:paraId="5760BFE7" w14:textId="77777777" w:rsidR="003F14BB" w:rsidRDefault="00F37CA6">
      <w:pPr>
        <w:spacing w:line="600" w:lineRule="auto"/>
        <w:ind w:firstLine="720"/>
        <w:jc w:val="both"/>
        <w:rPr>
          <w:rFonts w:eastAsia="Times New Roman"/>
          <w:szCs w:val="24"/>
        </w:rPr>
      </w:pPr>
      <w:r>
        <w:rPr>
          <w:rFonts w:eastAsia="Times New Roman"/>
          <w:szCs w:val="24"/>
        </w:rPr>
        <w:t xml:space="preserve">Ερωτάται το Σώμα: Γίνεται δεκτό το άρθρο 5 ως έχει; </w:t>
      </w:r>
    </w:p>
    <w:p w14:paraId="5760BFE8"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ΜΕΡΟΠΗ ΤΖΟΥΦΗ: </w:t>
      </w:r>
      <w:r>
        <w:rPr>
          <w:rFonts w:eastAsia="Times New Roman" w:cs="Times New Roman"/>
          <w:szCs w:val="24"/>
        </w:rPr>
        <w:t xml:space="preserve">Ναι. </w:t>
      </w:r>
    </w:p>
    <w:p w14:paraId="5760BFE9" w14:textId="77777777" w:rsidR="003F14BB" w:rsidRDefault="00F37CA6">
      <w:pPr>
        <w:spacing w:line="600" w:lineRule="auto"/>
        <w:ind w:firstLine="720"/>
        <w:jc w:val="both"/>
        <w:rPr>
          <w:rFonts w:eastAsia="Times New Roman" w:cs="Times New Roman"/>
          <w:b/>
          <w:szCs w:val="24"/>
        </w:rPr>
      </w:pPr>
      <w:r>
        <w:rPr>
          <w:rFonts w:eastAsia="Times New Roman" w:cs="Times New Roman"/>
          <w:b/>
          <w:szCs w:val="24"/>
        </w:rPr>
        <w:t xml:space="preserve">ΒΑΣΙΛΕΙΟΣ ΓΙΟΓΙΑΚΑΣ: </w:t>
      </w:r>
      <w:r>
        <w:rPr>
          <w:rFonts w:eastAsia="Times New Roman" w:cs="Times New Roman"/>
          <w:szCs w:val="24"/>
        </w:rPr>
        <w:t xml:space="preserve">Όχι. </w:t>
      </w:r>
    </w:p>
    <w:p w14:paraId="5760BFEA"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Ναι. </w:t>
      </w:r>
    </w:p>
    <w:p w14:paraId="5760BFEB"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Όχι. </w:t>
      </w:r>
    </w:p>
    <w:p w14:paraId="5760BFEC"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ΓΕΩΡΓ</w:t>
      </w:r>
      <w:r>
        <w:rPr>
          <w:rFonts w:eastAsia="Times New Roman" w:cs="Times New Roman"/>
          <w:b/>
          <w:szCs w:val="24"/>
        </w:rPr>
        <w:t xml:space="preserve">ΙΟΣ ΛΑΜΠΡΟΥΛΗΣ (ΣΤ΄ Αντιπρόεδρος της Βουλής): </w:t>
      </w:r>
      <w:r>
        <w:rPr>
          <w:rFonts w:eastAsia="Times New Roman" w:cs="Times New Roman"/>
          <w:szCs w:val="24"/>
        </w:rPr>
        <w:t xml:space="preserve">Παρών. </w:t>
      </w:r>
    </w:p>
    <w:p w14:paraId="5760BFED"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5760BFEE"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 xml:space="preserve">Ναι. </w:t>
      </w:r>
    </w:p>
    <w:p w14:paraId="5760BFEF" w14:textId="77777777" w:rsidR="003F14BB" w:rsidRDefault="00F37CA6">
      <w:pPr>
        <w:spacing w:line="600" w:lineRule="auto"/>
        <w:ind w:firstLine="720"/>
        <w:jc w:val="both"/>
        <w:rPr>
          <w:rFonts w:eastAsia="Times New Roman" w:cs="Times New Roman"/>
          <w:b/>
          <w:szCs w:val="24"/>
        </w:rPr>
      </w:pPr>
      <w:r>
        <w:rPr>
          <w:rFonts w:eastAsia="Times New Roman" w:cs="Times New Roman"/>
          <w:b/>
          <w:szCs w:val="24"/>
        </w:rPr>
        <w:t xml:space="preserve">ΓΕΩΡΓΙΟΣ ΜΑΥΡΩΤΑΣ: </w:t>
      </w:r>
      <w:r>
        <w:rPr>
          <w:rFonts w:eastAsia="Times New Roman" w:cs="Times New Roman"/>
          <w:szCs w:val="24"/>
        </w:rPr>
        <w:t xml:space="preserve">Ναι. </w:t>
      </w:r>
      <w:r>
        <w:rPr>
          <w:rFonts w:eastAsia="Times New Roman" w:cs="Times New Roman"/>
          <w:b/>
          <w:szCs w:val="24"/>
        </w:rPr>
        <w:t xml:space="preserve"> </w:t>
      </w:r>
    </w:p>
    <w:p w14:paraId="5760BFF0"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Συνεπώς το άρθρο 5 έγινε δεκτό ως έχει κατά πλειοψηφία. </w:t>
      </w:r>
    </w:p>
    <w:p w14:paraId="5760BFF1" w14:textId="77777777" w:rsidR="003F14BB" w:rsidRDefault="00F37CA6">
      <w:pPr>
        <w:spacing w:line="600" w:lineRule="auto"/>
        <w:ind w:firstLine="720"/>
        <w:jc w:val="both"/>
        <w:rPr>
          <w:rFonts w:eastAsia="Times New Roman" w:cs="Times New Roman"/>
          <w:szCs w:val="24"/>
        </w:rPr>
      </w:pPr>
      <w:r>
        <w:rPr>
          <w:rFonts w:eastAsia="Times New Roman"/>
          <w:szCs w:val="24"/>
        </w:rPr>
        <w:t xml:space="preserve">Ερωτάται το Σώμα: Γίνεται δεκτό το άρθρο 6, </w:t>
      </w:r>
      <w:r>
        <w:rPr>
          <w:rFonts w:eastAsia="Times New Roman" w:cs="Times New Roman"/>
          <w:szCs w:val="24"/>
        </w:rPr>
        <w:t>όπως τροποποιήθηκε από τον κύριο Υπουργό;</w:t>
      </w:r>
    </w:p>
    <w:p w14:paraId="5760BFF2"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ΜΕΡΟΠΗ ΤΖΟΥΦΗ: </w:t>
      </w:r>
      <w:r>
        <w:rPr>
          <w:rFonts w:eastAsia="Times New Roman" w:cs="Times New Roman"/>
          <w:szCs w:val="24"/>
        </w:rPr>
        <w:t xml:space="preserve">Ναι. </w:t>
      </w:r>
    </w:p>
    <w:p w14:paraId="5760BFF3" w14:textId="77777777" w:rsidR="003F14BB" w:rsidRDefault="00F37CA6">
      <w:pPr>
        <w:spacing w:line="600" w:lineRule="auto"/>
        <w:ind w:firstLine="720"/>
        <w:jc w:val="both"/>
        <w:rPr>
          <w:rFonts w:eastAsia="Times New Roman" w:cs="Times New Roman"/>
          <w:b/>
          <w:szCs w:val="24"/>
        </w:rPr>
      </w:pPr>
      <w:r>
        <w:rPr>
          <w:rFonts w:eastAsia="Times New Roman" w:cs="Times New Roman"/>
          <w:b/>
          <w:szCs w:val="24"/>
        </w:rPr>
        <w:t xml:space="preserve">ΒΑΣΙΛΕΙΟΣ ΓΙΟΓΙΑΚΑΣ: </w:t>
      </w:r>
      <w:r>
        <w:rPr>
          <w:rFonts w:eastAsia="Times New Roman" w:cs="Times New Roman"/>
          <w:szCs w:val="24"/>
        </w:rPr>
        <w:t xml:space="preserve">Όχι. </w:t>
      </w:r>
    </w:p>
    <w:p w14:paraId="5760BFF4"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Ναι. </w:t>
      </w:r>
    </w:p>
    <w:p w14:paraId="5760BFF5"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Όχι. </w:t>
      </w:r>
    </w:p>
    <w:p w14:paraId="5760BFF6"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 xml:space="preserve">Όχι. </w:t>
      </w:r>
    </w:p>
    <w:p w14:paraId="5760BFF7"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ΑΘΑΝΑΣΙΟΣ ΠΑΠ</w:t>
      </w:r>
      <w:r>
        <w:rPr>
          <w:rFonts w:eastAsia="Times New Roman" w:cs="Times New Roman"/>
          <w:b/>
          <w:szCs w:val="24"/>
        </w:rPr>
        <w:t xml:space="preserve">ΑΧΡΙΣΤΟΠΟΥΛΟΣ: </w:t>
      </w:r>
      <w:r>
        <w:rPr>
          <w:rFonts w:eastAsia="Times New Roman" w:cs="Times New Roman"/>
          <w:szCs w:val="24"/>
        </w:rPr>
        <w:t xml:space="preserve">Ναι. </w:t>
      </w:r>
    </w:p>
    <w:p w14:paraId="5760BFF8"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 xml:space="preserve">Ναι. </w:t>
      </w:r>
    </w:p>
    <w:p w14:paraId="5760BFF9" w14:textId="77777777" w:rsidR="003F14BB" w:rsidRDefault="00F37CA6">
      <w:pPr>
        <w:spacing w:line="600" w:lineRule="auto"/>
        <w:ind w:firstLine="720"/>
        <w:jc w:val="both"/>
        <w:rPr>
          <w:rFonts w:eastAsia="Times New Roman" w:cs="Times New Roman"/>
          <w:b/>
          <w:szCs w:val="24"/>
        </w:rPr>
      </w:pPr>
      <w:r>
        <w:rPr>
          <w:rFonts w:eastAsia="Times New Roman" w:cs="Times New Roman"/>
          <w:b/>
          <w:szCs w:val="24"/>
        </w:rPr>
        <w:t xml:space="preserve">ΓΕΩΡΓΙΟΣ ΜΑΥΡΩΤΑΣ: </w:t>
      </w:r>
      <w:r>
        <w:rPr>
          <w:rFonts w:eastAsia="Times New Roman" w:cs="Times New Roman"/>
          <w:szCs w:val="24"/>
        </w:rPr>
        <w:t xml:space="preserve">Ναι. </w:t>
      </w:r>
      <w:r>
        <w:rPr>
          <w:rFonts w:eastAsia="Times New Roman" w:cs="Times New Roman"/>
          <w:b/>
          <w:szCs w:val="24"/>
        </w:rPr>
        <w:t xml:space="preserve"> </w:t>
      </w:r>
    </w:p>
    <w:p w14:paraId="5760BFFA"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Συνεπώς το άρθρο 6</w:t>
      </w:r>
      <w:r>
        <w:rPr>
          <w:rFonts w:eastAsia="Times New Roman"/>
          <w:szCs w:val="24"/>
        </w:rPr>
        <w:t xml:space="preserve"> έγινε δεκτό, </w:t>
      </w:r>
      <w:r>
        <w:rPr>
          <w:rFonts w:eastAsia="Times New Roman" w:cs="Times New Roman"/>
          <w:szCs w:val="24"/>
        </w:rPr>
        <w:t xml:space="preserve">όπως τροποποιήθηκε από τον κύριο Υπουργό, κατά πλειοψηφία. </w:t>
      </w:r>
    </w:p>
    <w:p w14:paraId="5760BFFB" w14:textId="77777777" w:rsidR="003F14BB" w:rsidRDefault="00F37CA6">
      <w:pPr>
        <w:spacing w:line="600" w:lineRule="auto"/>
        <w:ind w:firstLine="720"/>
        <w:jc w:val="both"/>
        <w:rPr>
          <w:rFonts w:eastAsia="Times New Roman" w:cs="Times New Roman"/>
          <w:szCs w:val="24"/>
        </w:rPr>
      </w:pPr>
      <w:r>
        <w:rPr>
          <w:rFonts w:eastAsia="Times New Roman"/>
          <w:szCs w:val="24"/>
        </w:rPr>
        <w:t xml:space="preserve">Ερωτάται το Σώμα: Γίνεται δεκτό το άρθρο 7, </w:t>
      </w:r>
      <w:r>
        <w:rPr>
          <w:rFonts w:eastAsia="Times New Roman" w:cs="Times New Roman"/>
          <w:szCs w:val="24"/>
        </w:rPr>
        <w:t xml:space="preserve">όπως </w:t>
      </w:r>
      <w:r>
        <w:rPr>
          <w:rFonts w:eastAsia="Times New Roman" w:cs="Times New Roman"/>
          <w:szCs w:val="24"/>
        </w:rPr>
        <w:t>τροποποιήθηκε από τον κύριο Υπουργό;</w:t>
      </w:r>
    </w:p>
    <w:p w14:paraId="5760BFFC"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ΜΕΡΟΠΗ ΤΖΟΥΦΗ: </w:t>
      </w:r>
      <w:r>
        <w:rPr>
          <w:rFonts w:eastAsia="Times New Roman" w:cs="Times New Roman"/>
          <w:szCs w:val="24"/>
        </w:rPr>
        <w:t xml:space="preserve">Ναι. </w:t>
      </w:r>
    </w:p>
    <w:p w14:paraId="5760BFFD" w14:textId="77777777" w:rsidR="003F14BB" w:rsidRDefault="00F37CA6">
      <w:pPr>
        <w:spacing w:line="600" w:lineRule="auto"/>
        <w:ind w:firstLine="720"/>
        <w:jc w:val="both"/>
        <w:rPr>
          <w:rFonts w:eastAsia="Times New Roman" w:cs="Times New Roman"/>
          <w:b/>
          <w:szCs w:val="24"/>
        </w:rPr>
      </w:pPr>
      <w:r>
        <w:rPr>
          <w:rFonts w:eastAsia="Times New Roman" w:cs="Times New Roman"/>
          <w:b/>
          <w:szCs w:val="24"/>
        </w:rPr>
        <w:t xml:space="preserve">ΒΑΣΙΛΕΙΟΣ ΓΙΟΓΙΑΚΑΣ: </w:t>
      </w:r>
      <w:r>
        <w:rPr>
          <w:rFonts w:eastAsia="Times New Roman" w:cs="Times New Roman"/>
          <w:szCs w:val="24"/>
        </w:rPr>
        <w:t xml:space="preserve">Όχι. </w:t>
      </w:r>
    </w:p>
    <w:p w14:paraId="5760BFFE"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Ναι. </w:t>
      </w:r>
    </w:p>
    <w:p w14:paraId="5760BFFF"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Όχι. </w:t>
      </w:r>
    </w:p>
    <w:p w14:paraId="5760C000"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 xml:space="preserve">Παρών. </w:t>
      </w:r>
    </w:p>
    <w:p w14:paraId="5760C001"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5760C002"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b/>
          <w:szCs w:val="24"/>
        </w:rPr>
        <w:t xml:space="preserve"> </w:t>
      </w:r>
      <w:r>
        <w:rPr>
          <w:rFonts w:eastAsia="Times New Roman" w:cs="Times New Roman"/>
          <w:szCs w:val="24"/>
        </w:rPr>
        <w:t xml:space="preserve">Ναι. </w:t>
      </w:r>
    </w:p>
    <w:p w14:paraId="5760C003" w14:textId="77777777" w:rsidR="003F14BB" w:rsidRDefault="00F37CA6">
      <w:pPr>
        <w:spacing w:line="600" w:lineRule="auto"/>
        <w:ind w:firstLine="720"/>
        <w:jc w:val="both"/>
        <w:rPr>
          <w:rFonts w:eastAsia="Times New Roman" w:cs="Times New Roman"/>
          <w:b/>
          <w:szCs w:val="24"/>
        </w:rPr>
      </w:pPr>
      <w:r>
        <w:rPr>
          <w:rFonts w:eastAsia="Times New Roman" w:cs="Times New Roman"/>
          <w:b/>
          <w:szCs w:val="24"/>
        </w:rPr>
        <w:t xml:space="preserve">ΓΕΩΡΓΙΟΣ ΜΑΥΡΩΤΑΣ: </w:t>
      </w:r>
      <w:r>
        <w:rPr>
          <w:rFonts w:eastAsia="Times New Roman" w:cs="Times New Roman"/>
          <w:szCs w:val="24"/>
        </w:rPr>
        <w:t xml:space="preserve">Ναι. </w:t>
      </w:r>
      <w:r>
        <w:rPr>
          <w:rFonts w:eastAsia="Times New Roman" w:cs="Times New Roman"/>
          <w:b/>
          <w:szCs w:val="24"/>
        </w:rPr>
        <w:t xml:space="preserve"> </w:t>
      </w:r>
    </w:p>
    <w:p w14:paraId="5760C004"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Συνεπώς το άρθρο 7</w:t>
      </w:r>
      <w:r>
        <w:rPr>
          <w:rFonts w:eastAsia="Times New Roman"/>
          <w:szCs w:val="24"/>
        </w:rPr>
        <w:t xml:space="preserve"> έγινε δεκτό, </w:t>
      </w:r>
      <w:r>
        <w:rPr>
          <w:rFonts w:eastAsia="Times New Roman" w:cs="Times New Roman"/>
          <w:szCs w:val="24"/>
        </w:rPr>
        <w:t xml:space="preserve">όπως τροποποιήθηκε από τον κύριο Υπουργό, κατά πλειοψηφία. </w:t>
      </w:r>
    </w:p>
    <w:p w14:paraId="5760C005" w14:textId="77777777" w:rsidR="003F14BB" w:rsidRDefault="00F37CA6">
      <w:pPr>
        <w:spacing w:line="600" w:lineRule="auto"/>
        <w:ind w:firstLine="720"/>
        <w:jc w:val="both"/>
        <w:rPr>
          <w:rFonts w:eastAsia="Times New Roman"/>
          <w:szCs w:val="24"/>
        </w:rPr>
      </w:pPr>
      <w:r>
        <w:rPr>
          <w:rFonts w:eastAsia="Times New Roman"/>
          <w:szCs w:val="24"/>
        </w:rPr>
        <w:t xml:space="preserve">Ερωτάται το Σώμα: Γίνεται δεκτό το άρθρο 8 ως έχει; </w:t>
      </w:r>
    </w:p>
    <w:p w14:paraId="5760C006"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ΜΕΡΟΠΗ ΤΖΟΥΦΗ: </w:t>
      </w:r>
      <w:r>
        <w:rPr>
          <w:rFonts w:eastAsia="Times New Roman" w:cs="Times New Roman"/>
          <w:szCs w:val="24"/>
        </w:rPr>
        <w:t xml:space="preserve">Ναι. </w:t>
      </w:r>
    </w:p>
    <w:p w14:paraId="5760C007" w14:textId="77777777" w:rsidR="003F14BB" w:rsidRDefault="00F37CA6">
      <w:pPr>
        <w:spacing w:line="600" w:lineRule="auto"/>
        <w:ind w:firstLine="720"/>
        <w:jc w:val="both"/>
        <w:rPr>
          <w:rFonts w:eastAsia="Times New Roman" w:cs="Times New Roman"/>
          <w:b/>
          <w:szCs w:val="24"/>
        </w:rPr>
      </w:pPr>
      <w:r>
        <w:rPr>
          <w:rFonts w:eastAsia="Times New Roman" w:cs="Times New Roman"/>
          <w:b/>
          <w:szCs w:val="24"/>
        </w:rPr>
        <w:t xml:space="preserve">ΒΑΣΙΛΕΙΟΣ ΓΙΟΓΙΑΚΑΣ: </w:t>
      </w:r>
      <w:r>
        <w:rPr>
          <w:rFonts w:eastAsia="Times New Roman" w:cs="Times New Roman"/>
          <w:szCs w:val="24"/>
        </w:rPr>
        <w:t>Όχι</w:t>
      </w:r>
      <w:r>
        <w:rPr>
          <w:rFonts w:eastAsia="Times New Roman" w:cs="Times New Roman"/>
          <w:szCs w:val="24"/>
        </w:rPr>
        <w:t xml:space="preserve">. </w:t>
      </w:r>
    </w:p>
    <w:p w14:paraId="5760C008"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Ναι. </w:t>
      </w:r>
    </w:p>
    <w:p w14:paraId="5760C009"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Παρών. </w:t>
      </w:r>
    </w:p>
    <w:p w14:paraId="5760C00A"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 xml:space="preserve">Όχι. </w:t>
      </w:r>
    </w:p>
    <w:p w14:paraId="5760C00B"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5760C00C"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 xml:space="preserve">Ναι. </w:t>
      </w:r>
    </w:p>
    <w:p w14:paraId="5760C00D" w14:textId="77777777" w:rsidR="003F14BB" w:rsidRDefault="00F37CA6">
      <w:pPr>
        <w:spacing w:line="600" w:lineRule="auto"/>
        <w:ind w:firstLine="720"/>
        <w:jc w:val="both"/>
        <w:rPr>
          <w:rFonts w:eastAsia="Times New Roman" w:cs="Times New Roman"/>
          <w:b/>
          <w:szCs w:val="24"/>
        </w:rPr>
      </w:pPr>
      <w:r>
        <w:rPr>
          <w:rFonts w:eastAsia="Times New Roman" w:cs="Times New Roman"/>
          <w:b/>
          <w:szCs w:val="24"/>
        </w:rPr>
        <w:t xml:space="preserve">ΓΕΩΡΓΙΟΣ ΜΑΥΡΩΤΑΣ: </w:t>
      </w:r>
      <w:r>
        <w:rPr>
          <w:rFonts w:eastAsia="Times New Roman" w:cs="Times New Roman"/>
          <w:szCs w:val="24"/>
        </w:rPr>
        <w:t xml:space="preserve">Ναι. </w:t>
      </w:r>
      <w:r>
        <w:rPr>
          <w:rFonts w:eastAsia="Times New Roman" w:cs="Times New Roman"/>
          <w:b/>
          <w:szCs w:val="24"/>
        </w:rPr>
        <w:t xml:space="preserve"> </w:t>
      </w:r>
    </w:p>
    <w:p w14:paraId="5760C00E"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Συνεπώς</w:t>
      </w:r>
      <w:r>
        <w:rPr>
          <w:rFonts w:eastAsia="Times New Roman" w:cs="Times New Roman"/>
          <w:szCs w:val="24"/>
        </w:rPr>
        <w:t xml:space="preserve"> το άρθρο 8 έγινε δεκτό ως έχει κατά πλειοψηφία. </w:t>
      </w:r>
    </w:p>
    <w:p w14:paraId="5760C00F" w14:textId="77777777" w:rsidR="003F14BB" w:rsidRDefault="00F37CA6">
      <w:pPr>
        <w:spacing w:line="600" w:lineRule="auto"/>
        <w:ind w:firstLine="720"/>
        <w:jc w:val="both"/>
        <w:rPr>
          <w:rFonts w:eastAsia="Times New Roman"/>
          <w:szCs w:val="24"/>
        </w:rPr>
      </w:pPr>
      <w:r>
        <w:rPr>
          <w:rFonts w:eastAsia="Times New Roman"/>
          <w:szCs w:val="24"/>
        </w:rPr>
        <w:t xml:space="preserve">Ερωτάται το Σώμα: Γίνεται δεκτό το άρθρο 9 ως έχει; </w:t>
      </w:r>
    </w:p>
    <w:p w14:paraId="5760C010"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ΜΕΡΟΠΗ ΤΖΟΥΦΗ: </w:t>
      </w:r>
      <w:r>
        <w:rPr>
          <w:rFonts w:eastAsia="Times New Roman" w:cs="Times New Roman"/>
          <w:szCs w:val="24"/>
        </w:rPr>
        <w:t xml:space="preserve">Ναι. </w:t>
      </w:r>
    </w:p>
    <w:p w14:paraId="5760C011" w14:textId="77777777" w:rsidR="003F14BB" w:rsidRDefault="00F37CA6">
      <w:pPr>
        <w:spacing w:line="600" w:lineRule="auto"/>
        <w:ind w:firstLine="720"/>
        <w:jc w:val="both"/>
        <w:rPr>
          <w:rFonts w:eastAsia="Times New Roman" w:cs="Times New Roman"/>
          <w:b/>
          <w:szCs w:val="24"/>
        </w:rPr>
      </w:pPr>
      <w:r>
        <w:rPr>
          <w:rFonts w:eastAsia="Times New Roman" w:cs="Times New Roman"/>
          <w:b/>
          <w:szCs w:val="24"/>
        </w:rPr>
        <w:t xml:space="preserve">ΒΑΣΙΛΕΙΟΣ ΓΙΟΓΙΑΚΑΣ: </w:t>
      </w:r>
      <w:r>
        <w:rPr>
          <w:rFonts w:eastAsia="Times New Roman" w:cs="Times New Roman"/>
          <w:szCs w:val="24"/>
        </w:rPr>
        <w:t>Ναι.</w:t>
      </w:r>
    </w:p>
    <w:p w14:paraId="5760C012"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Ναι. </w:t>
      </w:r>
    </w:p>
    <w:p w14:paraId="5760C013"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Παρών. </w:t>
      </w:r>
    </w:p>
    <w:p w14:paraId="5760C014"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Π</w:t>
      </w:r>
      <w:r>
        <w:rPr>
          <w:rFonts w:eastAsia="Times New Roman" w:cs="Times New Roman"/>
          <w:szCs w:val="24"/>
        </w:rPr>
        <w:t xml:space="preserve">αρών.  </w:t>
      </w:r>
    </w:p>
    <w:p w14:paraId="5760C015"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5760C016"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 xml:space="preserve">Ναι. </w:t>
      </w:r>
    </w:p>
    <w:p w14:paraId="5760C017" w14:textId="77777777" w:rsidR="003F14BB" w:rsidRDefault="00F37CA6">
      <w:pPr>
        <w:spacing w:line="600" w:lineRule="auto"/>
        <w:ind w:firstLine="720"/>
        <w:jc w:val="both"/>
        <w:rPr>
          <w:rFonts w:eastAsia="Times New Roman" w:cs="Times New Roman"/>
          <w:b/>
          <w:szCs w:val="24"/>
        </w:rPr>
      </w:pPr>
      <w:r>
        <w:rPr>
          <w:rFonts w:eastAsia="Times New Roman" w:cs="Times New Roman"/>
          <w:b/>
          <w:szCs w:val="24"/>
        </w:rPr>
        <w:t xml:space="preserve">ΓΕΩΡΓΙΟΣ ΜΑΥΡΩΤΑΣ: </w:t>
      </w:r>
      <w:r>
        <w:rPr>
          <w:rFonts w:eastAsia="Times New Roman" w:cs="Times New Roman"/>
          <w:szCs w:val="24"/>
        </w:rPr>
        <w:t xml:space="preserve">Ναι. </w:t>
      </w:r>
      <w:r>
        <w:rPr>
          <w:rFonts w:eastAsia="Times New Roman" w:cs="Times New Roman"/>
          <w:b/>
          <w:szCs w:val="24"/>
        </w:rPr>
        <w:t xml:space="preserve"> </w:t>
      </w:r>
    </w:p>
    <w:p w14:paraId="5760C018"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Συνεπώς το άρθρο 9 έγινε δεκτό ως έχει κατά πλειοψηφία. </w:t>
      </w:r>
    </w:p>
    <w:p w14:paraId="5760C019" w14:textId="77777777" w:rsidR="003F14BB" w:rsidRDefault="00F37CA6">
      <w:pPr>
        <w:spacing w:line="600" w:lineRule="auto"/>
        <w:ind w:firstLine="720"/>
        <w:jc w:val="both"/>
        <w:rPr>
          <w:rFonts w:eastAsia="Times New Roman" w:cs="Times New Roman"/>
          <w:szCs w:val="24"/>
        </w:rPr>
      </w:pPr>
      <w:r>
        <w:rPr>
          <w:rFonts w:eastAsia="Times New Roman"/>
          <w:szCs w:val="24"/>
        </w:rPr>
        <w:t xml:space="preserve">Ερωτάται το Σώμα: Γίνεται δεκτό το άρθρο 10, </w:t>
      </w:r>
      <w:r>
        <w:rPr>
          <w:rFonts w:eastAsia="Times New Roman" w:cs="Times New Roman"/>
          <w:szCs w:val="24"/>
        </w:rPr>
        <w:t xml:space="preserve">όπως τροποποιήθηκε </w:t>
      </w:r>
      <w:r>
        <w:rPr>
          <w:rFonts w:eastAsia="Times New Roman" w:cs="Times New Roman"/>
          <w:szCs w:val="24"/>
        </w:rPr>
        <w:t>από τον κύριο Υπουργό;</w:t>
      </w:r>
    </w:p>
    <w:p w14:paraId="5760C01A"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ΜΕΡΟΠΗ ΤΖΟΥΦΗ: </w:t>
      </w:r>
      <w:r>
        <w:rPr>
          <w:rFonts w:eastAsia="Times New Roman" w:cs="Times New Roman"/>
          <w:szCs w:val="24"/>
        </w:rPr>
        <w:t xml:space="preserve">Ναι. </w:t>
      </w:r>
    </w:p>
    <w:p w14:paraId="5760C01B" w14:textId="77777777" w:rsidR="003F14BB" w:rsidRDefault="00F37CA6">
      <w:pPr>
        <w:spacing w:line="600" w:lineRule="auto"/>
        <w:ind w:firstLine="720"/>
        <w:jc w:val="both"/>
        <w:rPr>
          <w:rFonts w:eastAsia="Times New Roman" w:cs="Times New Roman"/>
          <w:b/>
          <w:szCs w:val="24"/>
        </w:rPr>
      </w:pPr>
      <w:r>
        <w:rPr>
          <w:rFonts w:eastAsia="Times New Roman" w:cs="Times New Roman"/>
          <w:b/>
          <w:szCs w:val="24"/>
        </w:rPr>
        <w:t xml:space="preserve">ΒΑΣΙΛΕΙΟΣ ΓΙΟΓΙΑΚΑΣ: </w:t>
      </w:r>
      <w:r>
        <w:rPr>
          <w:rFonts w:eastAsia="Times New Roman" w:cs="Times New Roman"/>
          <w:szCs w:val="24"/>
        </w:rPr>
        <w:t xml:space="preserve">Ναι.  </w:t>
      </w:r>
    </w:p>
    <w:p w14:paraId="5760C01C"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Ναι. </w:t>
      </w:r>
    </w:p>
    <w:p w14:paraId="5760C01D"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Παρών.  </w:t>
      </w:r>
    </w:p>
    <w:p w14:paraId="5760C01E"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Παρών.</w:t>
      </w:r>
    </w:p>
    <w:p w14:paraId="5760C01F"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5760C020"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 xml:space="preserve">Ναι. </w:t>
      </w:r>
    </w:p>
    <w:p w14:paraId="5760C021" w14:textId="77777777" w:rsidR="003F14BB" w:rsidRDefault="00F37CA6">
      <w:pPr>
        <w:spacing w:line="600" w:lineRule="auto"/>
        <w:ind w:firstLine="720"/>
        <w:jc w:val="both"/>
        <w:rPr>
          <w:rFonts w:eastAsia="Times New Roman" w:cs="Times New Roman"/>
          <w:b/>
          <w:szCs w:val="24"/>
        </w:rPr>
      </w:pPr>
      <w:r>
        <w:rPr>
          <w:rFonts w:eastAsia="Times New Roman" w:cs="Times New Roman"/>
          <w:b/>
          <w:szCs w:val="24"/>
        </w:rPr>
        <w:t>ΓΕΩΡ</w:t>
      </w:r>
      <w:r>
        <w:rPr>
          <w:rFonts w:eastAsia="Times New Roman" w:cs="Times New Roman"/>
          <w:b/>
          <w:szCs w:val="24"/>
        </w:rPr>
        <w:t xml:space="preserve">ΓΙΟΣ ΜΑΥΡΩΤΑΣ: </w:t>
      </w:r>
      <w:r>
        <w:rPr>
          <w:rFonts w:eastAsia="Times New Roman" w:cs="Times New Roman"/>
          <w:szCs w:val="24"/>
        </w:rPr>
        <w:t xml:space="preserve">Ναι. </w:t>
      </w:r>
      <w:r>
        <w:rPr>
          <w:rFonts w:eastAsia="Times New Roman" w:cs="Times New Roman"/>
          <w:b/>
          <w:szCs w:val="24"/>
        </w:rPr>
        <w:t xml:space="preserve"> </w:t>
      </w:r>
    </w:p>
    <w:p w14:paraId="5760C022"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10</w:t>
      </w:r>
      <w:r>
        <w:rPr>
          <w:rFonts w:eastAsia="Times New Roman"/>
          <w:szCs w:val="24"/>
        </w:rPr>
        <w:t xml:space="preserve"> έγινε δεκτό, </w:t>
      </w:r>
      <w:r>
        <w:rPr>
          <w:rFonts w:eastAsia="Times New Roman" w:cs="Times New Roman"/>
          <w:szCs w:val="24"/>
        </w:rPr>
        <w:t xml:space="preserve">όπως τροποποιήθηκε από τον κύριο Υπουργό, κατά πλειοψηφία. </w:t>
      </w:r>
    </w:p>
    <w:p w14:paraId="5760C023" w14:textId="77777777" w:rsidR="003F14BB" w:rsidRDefault="00F37CA6">
      <w:pPr>
        <w:spacing w:line="600" w:lineRule="auto"/>
        <w:ind w:firstLine="720"/>
        <w:jc w:val="both"/>
        <w:rPr>
          <w:rFonts w:eastAsia="Times New Roman"/>
          <w:szCs w:val="24"/>
        </w:rPr>
      </w:pPr>
      <w:r>
        <w:rPr>
          <w:rFonts w:eastAsia="Times New Roman"/>
          <w:szCs w:val="24"/>
        </w:rPr>
        <w:t xml:space="preserve">Ερωτάται το Σώμα: Γίνεται δεκτό το άρθρο 11 ως έχει; </w:t>
      </w:r>
    </w:p>
    <w:p w14:paraId="5760C024"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ΜΕΡΟΠΗ ΤΖΟΥΦΗ: </w:t>
      </w:r>
      <w:r>
        <w:rPr>
          <w:rFonts w:eastAsia="Times New Roman" w:cs="Times New Roman"/>
          <w:szCs w:val="24"/>
        </w:rPr>
        <w:t xml:space="preserve">Ναι. </w:t>
      </w:r>
    </w:p>
    <w:p w14:paraId="5760C025" w14:textId="77777777" w:rsidR="003F14BB" w:rsidRDefault="00F37CA6">
      <w:pPr>
        <w:spacing w:line="600" w:lineRule="auto"/>
        <w:ind w:firstLine="720"/>
        <w:jc w:val="both"/>
        <w:rPr>
          <w:rFonts w:eastAsia="Times New Roman" w:cs="Times New Roman"/>
          <w:b/>
          <w:szCs w:val="24"/>
        </w:rPr>
      </w:pPr>
      <w:r>
        <w:rPr>
          <w:rFonts w:eastAsia="Times New Roman" w:cs="Times New Roman"/>
          <w:b/>
          <w:szCs w:val="24"/>
        </w:rPr>
        <w:t xml:space="preserve">ΒΑΣΙΛΕΙΟΣ ΓΙΟΓΙΑΚΑΣ: </w:t>
      </w:r>
      <w:r>
        <w:rPr>
          <w:rFonts w:eastAsia="Times New Roman" w:cs="Times New Roman"/>
          <w:szCs w:val="24"/>
        </w:rPr>
        <w:t>Ναι.</w:t>
      </w:r>
    </w:p>
    <w:p w14:paraId="5760C026"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Ναι. </w:t>
      </w:r>
    </w:p>
    <w:p w14:paraId="5760C027"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Παρών.</w:t>
      </w:r>
    </w:p>
    <w:p w14:paraId="5760C028"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Παρών.</w:t>
      </w:r>
    </w:p>
    <w:p w14:paraId="5760C029"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5760C02A"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 xml:space="preserve">Ναι. </w:t>
      </w:r>
    </w:p>
    <w:p w14:paraId="5760C02B" w14:textId="77777777" w:rsidR="003F14BB" w:rsidRDefault="00F37CA6">
      <w:pPr>
        <w:spacing w:line="600" w:lineRule="auto"/>
        <w:ind w:firstLine="720"/>
        <w:jc w:val="both"/>
        <w:rPr>
          <w:rFonts w:eastAsia="Times New Roman" w:cs="Times New Roman"/>
          <w:b/>
          <w:szCs w:val="24"/>
        </w:rPr>
      </w:pPr>
      <w:r>
        <w:rPr>
          <w:rFonts w:eastAsia="Times New Roman" w:cs="Times New Roman"/>
          <w:b/>
          <w:szCs w:val="24"/>
        </w:rPr>
        <w:t xml:space="preserve">ΓΕΩΡΓΙΟΣ ΜΑΥΡΩΤΑΣ: </w:t>
      </w:r>
      <w:r>
        <w:rPr>
          <w:rFonts w:eastAsia="Times New Roman" w:cs="Times New Roman"/>
          <w:szCs w:val="24"/>
        </w:rPr>
        <w:t xml:space="preserve">Ναι. </w:t>
      </w:r>
      <w:r>
        <w:rPr>
          <w:rFonts w:eastAsia="Times New Roman" w:cs="Times New Roman"/>
          <w:b/>
          <w:szCs w:val="24"/>
        </w:rPr>
        <w:t xml:space="preserve"> </w:t>
      </w:r>
    </w:p>
    <w:p w14:paraId="5760C02C"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Συνεπώς το άρθρο 11</w:t>
      </w:r>
      <w:r>
        <w:rPr>
          <w:rFonts w:eastAsia="Times New Roman" w:cs="Times New Roman"/>
          <w:szCs w:val="24"/>
        </w:rPr>
        <w:t xml:space="preserve"> έγινε δεκτό ως έχει κατά πλειοψηφία. </w:t>
      </w:r>
    </w:p>
    <w:p w14:paraId="5760C02D" w14:textId="77777777" w:rsidR="003F14BB" w:rsidRDefault="00F37CA6">
      <w:pPr>
        <w:spacing w:line="600" w:lineRule="auto"/>
        <w:ind w:firstLine="720"/>
        <w:jc w:val="both"/>
        <w:rPr>
          <w:rFonts w:eastAsia="Times New Roman"/>
          <w:szCs w:val="24"/>
        </w:rPr>
      </w:pPr>
      <w:r>
        <w:rPr>
          <w:rFonts w:eastAsia="Times New Roman"/>
          <w:szCs w:val="24"/>
        </w:rPr>
        <w:t xml:space="preserve">Ερωτάται το Σώμα: Γίνεται δεκτό το άρθρο 12 ως έχει; </w:t>
      </w:r>
    </w:p>
    <w:p w14:paraId="5760C02E"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ΜΕΡΟΠΗ ΤΖΟΥΦΗ: </w:t>
      </w:r>
      <w:r>
        <w:rPr>
          <w:rFonts w:eastAsia="Times New Roman" w:cs="Times New Roman"/>
          <w:szCs w:val="24"/>
        </w:rPr>
        <w:t xml:space="preserve">Ναι. </w:t>
      </w:r>
    </w:p>
    <w:p w14:paraId="5760C02F" w14:textId="77777777" w:rsidR="003F14BB" w:rsidRDefault="00F37CA6">
      <w:pPr>
        <w:spacing w:line="600" w:lineRule="auto"/>
        <w:ind w:firstLine="720"/>
        <w:jc w:val="both"/>
        <w:rPr>
          <w:rFonts w:eastAsia="Times New Roman" w:cs="Times New Roman"/>
          <w:b/>
          <w:szCs w:val="24"/>
        </w:rPr>
      </w:pPr>
      <w:r>
        <w:rPr>
          <w:rFonts w:eastAsia="Times New Roman" w:cs="Times New Roman"/>
          <w:b/>
          <w:szCs w:val="24"/>
        </w:rPr>
        <w:t xml:space="preserve">ΒΑΣΙΛΕΙΟΣ ΓΙΟΓΙΑΚΑΣ: </w:t>
      </w:r>
      <w:r>
        <w:rPr>
          <w:rFonts w:eastAsia="Times New Roman" w:cs="Times New Roman"/>
          <w:szCs w:val="24"/>
        </w:rPr>
        <w:t>Ναι.</w:t>
      </w:r>
    </w:p>
    <w:p w14:paraId="5760C030"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Ναι. </w:t>
      </w:r>
    </w:p>
    <w:p w14:paraId="5760C031"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Παρών.</w:t>
      </w:r>
    </w:p>
    <w:p w14:paraId="5760C032"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Παρών.</w:t>
      </w:r>
    </w:p>
    <w:p w14:paraId="5760C033"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5760C034"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 xml:space="preserve">Ναι. </w:t>
      </w:r>
    </w:p>
    <w:p w14:paraId="5760C035" w14:textId="77777777" w:rsidR="003F14BB" w:rsidRDefault="00F37CA6">
      <w:pPr>
        <w:spacing w:line="600" w:lineRule="auto"/>
        <w:ind w:firstLine="720"/>
        <w:jc w:val="both"/>
        <w:rPr>
          <w:rFonts w:eastAsia="Times New Roman" w:cs="Times New Roman"/>
          <w:b/>
          <w:szCs w:val="24"/>
        </w:rPr>
      </w:pPr>
      <w:r>
        <w:rPr>
          <w:rFonts w:eastAsia="Times New Roman" w:cs="Times New Roman"/>
          <w:b/>
          <w:szCs w:val="24"/>
        </w:rPr>
        <w:t xml:space="preserve">ΓΕΩΡΓΙΟΣ ΜΑΥΡΩΤΑΣ: </w:t>
      </w:r>
      <w:r>
        <w:rPr>
          <w:rFonts w:eastAsia="Times New Roman" w:cs="Times New Roman"/>
          <w:szCs w:val="24"/>
        </w:rPr>
        <w:t xml:space="preserve">Ναι. </w:t>
      </w:r>
      <w:r>
        <w:rPr>
          <w:rFonts w:eastAsia="Times New Roman" w:cs="Times New Roman"/>
          <w:b/>
          <w:szCs w:val="24"/>
        </w:rPr>
        <w:t xml:space="preserve"> </w:t>
      </w:r>
    </w:p>
    <w:p w14:paraId="5760C036"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Συνεπώς το άρθρο 12 έγινε δεκτό ως έχει κατά πλειοψηφία. </w:t>
      </w:r>
    </w:p>
    <w:p w14:paraId="5760C037" w14:textId="77777777" w:rsidR="003F14BB" w:rsidRDefault="00F37CA6">
      <w:pPr>
        <w:spacing w:line="600" w:lineRule="auto"/>
        <w:ind w:firstLine="720"/>
        <w:jc w:val="both"/>
        <w:rPr>
          <w:rFonts w:eastAsia="Times New Roman" w:cs="Times New Roman"/>
          <w:szCs w:val="24"/>
        </w:rPr>
      </w:pPr>
      <w:r>
        <w:rPr>
          <w:rFonts w:eastAsia="Times New Roman"/>
          <w:szCs w:val="24"/>
        </w:rPr>
        <w:t xml:space="preserve">Ερωτάται το Σώμα: Γίνεται δεκτό το άρθρο 13, </w:t>
      </w:r>
      <w:r>
        <w:rPr>
          <w:rFonts w:eastAsia="Times New Roman" w:cs="Times New Roman"/>
          <w:szCs w:val="24"/>
        </w:rPr>
        <w:t xml:space="preserve">όπως τροποποιήθηκε από τον </w:t>
      </w:r>
      <w:r>
        <w:rPr>
          <w:rFonts w:eastAsia="Times New Roman" w:cs="Times New Roman"/>
          <w:szCs w:val="24"/>
        </w:rPr>
        <w:t>κύριο Υπουργό;</w:t>
      </w:r>
    </w:p>
    <w:p w14:paraId="5760C038"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ΜΕΡΟΠΗ ΤΖΟΥΦΗ: </w:t>
      </w:r>
      <w:r>
        <w:rPr>
          <w:rFonts w:eastAsia="Times New Roman" w:cs="Times New Roman"/>
          <w:szCs w:val="24"/>
        </w:rPr>
        <w:t xml:space="preserve">Ναι. </w:t>
      </w:r>
    </w:p>
    <w:p w14:paraId="5760C039" w14:textId="77777777" w:rsidR="003F14BB" w:rsidRDefault="00F37CA6">
      <w:pPr>
        <w:spacing w:line="600" w:lineRule="auto"/>
        <w:ind w:firstLine="720"/>
        <w:jc w:val="both"/>
        <w:rPr>
          <w:rFonts w:eastAsia="Times New Roman" w:cs="Times New Roman"/>
          <w:b/>
          <w:szCs w:val="24"/>
        </w:rPr>
      </w:pPr>
      <w:r>
        <w:rPr>
          <w:rFonts w:eastAsia="Times New Roman" w:cs="Times New Roman"/>
          <w:b/>
          <w:szCs w:val="24"/>
        </w:rPr>
        <w:t xml:space="preserve">ΒΑΣΙΛΕΙΟΣ ΓΙΟΓΙΑΚΑΣ: </w:t>
      </w:r>
      <w:r>
        <w:rPr>
          <w:rFonts w:eastAsia="Times New Roman" w:cs="Times New Roman"/>
          <w:szCs w:val="24"/>
        </w:rPr>
        <w:t xml:space="preserve">Όχι. </w:t>
      </w:r>
    </w:p>
    <w:p w14:paraId="5760C03A"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Ναι. </w:t>
      </w:r>
    </w:p>
    <w:p w14:paraId="5760C03B"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Παρών.</w:t>
      </w:r>
    </w:p>
    <w:p w14:paraId="5760C03C"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Παρών.</w:t>
      </w:r>
    </w:p>
    <w:p w14:paraId="5760C03D"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5760C03E"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 xml:space="preserve">Ναι. </w:t>
      </w:r>
    </w:p>
    <w:p w14:paraId="5760C03F" w14:textId="77777777" w:rsidR="003F14BB" w:rsidRDefault="00F37CA6">
      <w:pPr>
        <w:spacing w:line="600" w:lineRule="auto"/>
        <w:ind w:firstLine="720"/>
        <w:jc w:val="both"/>
        <w:rPr>
          <w:rFonts w:eastAsia="Times New Roman" w:cs="Times New Roman"/>
          <w:b/>
          <w:szCs w:val="24"/>
        </w:rPr>
      </w:pPr>
      <w:r>
        <w:rPr>
          <w:rFonts w:eastAsia="Times New Roman" w:cs="Times New Roman"/>
          <w:b/>
          <w:szCs w:val="24"/>
        </w:rPr>
        <w:t xml:space="preserve">ΓΕΩΡΓΙΟΣ ΜΑΥΡΩΤΑΣ: </w:t>
      </w:r>
      <w:r>
        <w:rPr>
          <w:rFonts w:eastAsia="Times New Roman" w:cs="Times New Roman"/>
          <w:szCs w:val="24"/>
        </w:rPr>
        <w:t xml:space="preserve">Ναι. </w:t>
      </w:r>
      <w:r>
        <w:rPr>
          <w:rFonts w:eastAsia="Times New Roman" w:cs="Times New Roman"/>
          <w:b/>
          <w:szCs w:val="24"/>
        </w:rPr>
        <w:t xml:space="preserve"> </w:t>
      </w:r>
    </w:p>
    <w:p w14:paraId="5760C040"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13</w:t>
      </w:r>
      <w:r>
        <w:rPr>
          <w:rFonts w:eastAsia="Times New Roman"/>
          <w:szCs w:val="24"/>
        </w:rPr>
        <w:t xml:space="preserve"> έγινε δεκτό, </w:t>
      </w:r>
      <w:r>
        <w:rPr>
          <w:rFonts w:eastAsia="Times New Roman" w:cs="Times New Roman"/>
          <w:szCs w:val="24"/>
        </w:rPr>
        <w:t>όπως τροποποιήθηκε από τον κύριο Υπουργό</w:t>
      </w:r>
      <w:r>
        <w:rPr>
          <w:rFonts w:eastAsia="Times New Roman" w:cs="Times New Roman"/>
          <w:szCs w:val="24"/>
        </w:rPr>
        <w:t>,</w:t>
      </w:r>
      <w:r>
        <w:rPr>
          <w:rFonts w:eastAsia="Times New Roman" w:cs="Times New Roman"/>
          <w:szCs w:val="24"/>
        </w:rPr>
        <w:t xml:space="preserve"> κατά πλειοψηφία. </w:t>
      </w:r>
    </w:p>
    <w:p w14:paraId="5760C041" w14:textId="77777777" w:rsidR="003F14BB" w:rsidRDefault="00F37CA6">
      <w:pPr>
        <w:spacing w:line="600" w:lineRule="auto"/>
        <w:ind w:firstLine="720"/>
        <w:jc w:val="both"/>
        <w:rPr>
          <w:rFonts w:eastAsia="Times New Roman" w:cs="Times New Roman"/>
          <w:szCs w:val="24"/>
        </w:rPr>
      </w:pPr>
      <w:r>
        <w:rPr>
          <w:rFonts w:eastAsia="Times New Roman"/>
          <w:szCs w:val="24"/>
        </w:rPr>
        <w:t xml:space="preserve">Ερωτάται το Σώμα: Γίνεται δεκτό το άρθρο 14, </w:t>
      </w:r>
      <w:r>
        <w:rPr>
          <w:rFonts w:eastAsia="Times New Roman" w:cs="Times New Roman"/>
          <w:szCs w:val="24"/>
        </w:rPr>
        <w:t>όπως τροποποιήθηκε από τον κύριο Υπουργό;</w:t>
      </w:r>
    </w:p>
    <w:p w14:paraId="5760C042"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ΜΕΡΟΠΗ ΤΖΟΥΦΗ: </w:t>
      </w:r>
      <w:r>
        <w:rPr>
          <w:rFonts w:eastAsia="Times New Roman" w:cs="Times New Roman"/>
          <w:szCs w:val="24"/>
        </w:rPr>
        <w:t>Να</w:t>
      </w:r>
      <w:r>
        <w:rPr>
          <w:rFonts w:eastAsia="Times New Roman" w:cs="Times New Roman"/>
          <w:szCs w:val="24"/>
        </w:rPr>
        <w:t xml:space="preserve">ι. </w:t>
      </w:r>
    </w:p>
    <w:p w14:paraId="5760C043" w14:textId="77777777" w:rsidR="003F14BB" w:rsidRDefault="00F37CA6">
      <w:pPr>
        <w:spacing w:line="600" w:lineRule="auto"/>
        <w:ind w:firstLine="720"/>
        <w:jc w:val="both"/>
        <w:rPr>
          <w:rFonts w:eastAsia="Times New Roman" w:cs="Times New Roman"/>
          <w:b/>
          <w:szCs w:val="24"/>
        </w:rPr>
      </w:pPr>
      <w:r>
        <w:rPr>
          <w:rFonts w:eastAsia="Times New Roman" w:cs="Times New Roman"/>
          <w:b/>
          <w:szCs w:val="24"/>
        </w:rPr>
        <w:t xml:space="preserve">ΒΑΣΙΛΕΙΟΣ ΓΙΟΓΙΑΚΑΣ: </w:t>
      </w:r>
      <w:r>
        <w:rPr>
          <w:rFonts w:eastAsia="Times New Roman" w:cs="Times New Roman"/>
          <w:szCs w:val="24"/>
        </w:rPr>
        <w:t xml:space="preserve">Όχι. </w:t>
      </w:r>
    </w:p>
    <w:p w14:paraId="5760C044"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Ναι. </w:t>
      </w:r>
    </w:p>
    <w:p w14:paraId="5760C045"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Παρών.</w:t>
      </w:r>
    </w:p>
    <w:p w14:paraId="5760C046"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Παρών.</w:t>
      </w:r>
    </w:p>
    <w:p w14:paraId="5760C047"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5760C048"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 xml:space="preserve">Ναι. </w:t>
      </w:r>
    </w:p>
    <w:p w14:paraId="5760C049" w14:textId="77777777" w:rsidR="003F14BB" w:rsidRDefault="00F37CA6">
      <w:pPr>
        <w:spacing w:line="600" w:lineRule="auto"/>
        <w:ind w:firstLine="720"/>
        <w:jc w:val="both"/>
        <w:rPr>
          <w:rFonts w:eastAsia="Times New Roman" w:cs="Times New Roman"/>
          <w:b/>
          <w:szCs w:val="24"/>
        </w:rPr>
      </w:pPr>
      <w:r>
        <w:rPr>
          <w:rFonts w:eastAsia="Times New Roman" w:cs="Times New Roman"/>
          <w:b/>
          <w:szCs w:val="24"/>
        </w:rPr>
        <w:t xml:space="preserve">ΓΕΩΡΓΙΟΣ ΜΑΥΡΩΤΑΣ: </w:t>
      </w:r>
      <w:r>
        <w:rPr>
          <w:rFonts w:eastAsia="Times New Roman" w:cs="Times New Roman"/>
          <w:szCs w:val="24"/>
        </w:rPr>
        <w:t xml:space="preserve">Ναι. </w:t>
      </w:r>
      <w:r>
        <w:rPr>
          <w:rFonts w:eastAsia="Times New Roman" w:cs="Times New Roman"/>
          <w:b/>
          <w:szCs w:val="24"/>
        </w:rPr>
        <w:t xml:space="preserve"> </w:t>
      </w:r>
    </w:p>
    <w:p w14:paraId="5760C04A"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r>
        <w:rPr>
          <w:rFonts w:eastAsia="Times New Roman" w:cs="Times New Roman"/>
          <w:b/>
          <w:szCs w:val="24"/>
        </w:rPr>
        <w:t>Βαρεμένος):</w:t>
      </w:r>
      <w:r>
        <w:rPr>
          <w:rFonts w:eastAsia="Times New Roman" w:cs="Times New Roman"/>
          <w:szCs w:val="24"/>
        </w:rPr>
        <w:t xml:space="preserve"> Συνεπώς το άρθρο 14</w:t>
      </w:r>
      <w:r>
        <w:rPr>
          <w:rFonts w:eastAsia="Times New Roman"/>
          <w:szCs w:val="24"/>
        </w:rPr>
        <w:t xml:space="preserve"> έγινε δεκτό, </w:t>
      </w:r>
      <w:r>
        <w:rPr>
          <w:rFonts w:eastAsia="Times New Roman" w:cs="Times New Roman"/>
          <w:szCs w:val="24"/>
        </w:rPr>
        <w:t>όπως τροποποιήθηκε από τον κύριο Υπουργό</w:t>
      </w:r>
      <w:r>
        <w:rPr>
          <w:rFonts w:eastAsia="Times New Roman" w:cs="Times New Roman"/>
          <w:szCs w:val="24"/>
        </w:rPr>
        <w:t>,</w:t>
      </w:r>
      <w:r>
        <w:rPr>
          <w:rFonts w:eastAsia="Times New Roman" w:cs="Times New Roman"/>
          <w:szCs w:val="24"/>
        </w:rPr>
        <w:t xml:space="preserve"> κατά πλειοψηφία. </w:t>
      </w:r>
    </w:p>
    <w:p w14:paraId="5760C04B" w14:textId="77777777" w:rsidR="003F14BB" w:rsidRDefault="00F37CA6">
      <w:pPr>
        <w:spacing w:line="600" w:lineRule="auto"/>
        <w:ind w:firstLine="720"/>
        <w:jc w:val="both"/>
        <w:rPr>
          <w:rFonts w:eastAsia="Times New Roman" w:cs="Times New Roman"/>
          <w:szCs w:val="24"/>
        </w:rPr>
      </w:pPr>
      <w:r>
        <w:rPr>
          <w:rFonts w:eastAsia="Times New Roman"/>
          <w:szCs w:val="24"/>
        </w:rPr>
        <w:t xml:space="preserve">Ερωτάται το Σώμα: Γίνεται δεκτό το άρθρο 15, </w:t>
      </w:r>
      <w:r>
        <w:rPr>
          <w:rFonts w:eastAsia="Times New Roman" w:cs="Times New Roman"/>
          <w:szCs w:val="24"/>
        </w:rPr>
        <w:t>όπως τροποποιήθηκε από τον κύριο Υπουργό;</w:t>
      </w:r>
    </w:p>
    <w:p w14:paraId="5760C04C"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ΜΕΡΟΠΗ ΤΖΟΥΦΗ: </w:t>
      </w:r>
      <w:r>
        <w:rPr>
          <w:rFonts w:eastAsia="Times New Roman" w:cs="Times New Roman"/>
          <w:szCs w:val="24"/>
        </w:rPr>
        <w:t xml:space="preserve">Ναι. </w:t>
      </w:r>
    </w:p>
    <w:p w14:paraId="5760C04D" w14:textId="77777777" w:rsidR="003F14BB" w:rsidRDefault="00F37CA6">
      <w:pPr>
        <w:spacing w:line="600" w:lineRule="auto"/>
        <w:ind w:firstLine="720"/>
        <w:jc w:val="both"/>
        <w:rPr>
          <w:rFonts w:eastAsia="Times New Roman" w:cs="Times New Roman"/>
          <w:b/>
          <w:szCs w:val="24"/>
        </w:rPr>
      </w:pPr>
      <w:r>
        <w:rPr>
          <w:rFonts w:eastAsia="Times New Roman" w:cs="Times New Roman"/>
          <w:b/>
          <w:szCs w:val="24"/>
        </w:rPr>
        <w:t xml:space="preserve">ΒΑΣΙΛΕΙΟΣ ΓΙΟΓΙΑΚΑΣ: </w:t>
      </w:r>
      <w:r>
        <w:rPr>
          <w:rFonts w:eastAsia="Times New Roman" w:cs="Times New Roman"/>
          <w:szCs w:val="24"/>
        </w:rPr>
        <w:t>Ναι.</w:t>
      </w:r>
    </w:p>
    <w:p w14:paraId="5760C04E"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ΛΕΩΝΙΔΑΣ ΓΡΗΓΟΡΑΚ</w:t>
      </w:r>
      <w:r>
        <w:rPr>
          <w:rFonts w:eastAsia="Times New Roman" w:cs="Times New Roman"/>
          <w:b/>
          <w:szCs w:val="24"/>
        </w:rPr>
        <w:t xml:space="preserve">ΟΣ: </w:t>
      </w:r>
      <w:r>
        <w:rPr>
          <w:rFonts w:eastAsia="Times New Roman" w:cs="Times New Roman"/>
          <w:szCs w:val="24"/>
        </w:rPr>
        <w:t xml:space="preserve">Ναι. </w:t>
      </w:r>
    </w:p>
    <w:p w14:paraId="5760C04F"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Παρών.</w:t>
      </w:r>
    </w:p>
    <w:p w14:paraId="5760C050"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Παρών.</w:t>
      </w:r>
    </w:p>
    <w:p w14:paraId="5760C051"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5760C052"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 xml:space="preserve">Ναι. </w:t>
      </w:r>
    </w:p>
    <w:p w14:paraId="5760C053" w14:textId="77777777" w:rsidR="003F14BB" w:rsidRDefault="00F37CA6">
      <w:pPr>
        <w:spacing w:line="600" w:lineRule="auto"/>
        <w:ind w:firstLine="720"/>
        <w:jc w:val="both"/>
        <w:rPr>
          <w:rFonts w:eastAsia="Times New Roman" w:cs="Times New Roman"/>
          <w:b/>
          <w:szCs w:val="24"/>
        </w:rPr>
      </w:pPr>
      <w:r>
        <w:rPr>
          <w:rFonts w:eastAsia="Times New Roman" w:cs="Times New Roman"/>
          <w:b/>
          <w:szCs w:val="24"/>
        </w:rPr>
        <w:t xml:space="preserve">ΓΕΩΡΓΙΟΣ ΜΑΥΡΩΤΑΣ: </w:t>
      </w:r>
      <w:r>
        <w:rPr>
          <w:rFonts w:eastAsia="Times New Roman" w:cs="Times New Roman"/>
          <w:szCs w:val="24"/>
        </w:rPr>
        <w:t>Παρών.</w:t>
      </w:r>
    </w:p>
    <w:p w14:paraId="5760C054"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15</w:t>
      </w:r>
      <w:r>
        <w:rPr>
          <w:rFonts w:eastAsia="Times New Roman"/>
          <w:szCs w:val="24"/>
        </w:rPr>
        <w:t xml:space="preserve"> έγινε δεκτό, </w:t>
      </w:r>
      <w:r>
        <w:rPr>
          <w:rFonts w:eastAsia="Times New Roman" w:cs="Times New Roman"/>
          <w:szCs w:val="24"/>
        </w:rPr>
        <w:t>όπως τροποποιήθηκε από τον κύριο Υπουργό</w:t>
      </w:r>
      <w:r>
        <w:rPr>
          <w:rFonts w:eastAsia="Times New Roman" w:cs="Times New Roman"/>
          <w:szCs w:val="24"/>
        </w:rPr>
        <w:t>,</w:t>
      </w:r>
      <w:r>
        <w:rPr>
          <w:rFonts w:eastAsia="Times New Roman" w:cs="Times New Roman"/>
          <w:szCs w:val="24"/>
        </w:rPr>
        <w:t xml:space="preserve"> κατά πλειοψηφία. </w:t>
      </w:r>
    </w:p>
    <w:p w14:paraId="5760C055" w14:textId="77777777" w:rsidR="003F14BB" w:rsidRDefault="00F37CA6">
      <w:pPr>
        <w:spacing w:line="600" w:lineRule="auto"/>
        <w:ind w:firstLine="720"/>
        <w:jc w:val="both"/>
        <w:rPr>
          <w:rFonts w:eastAsia="Times New Roman"/>
          <w:szCs w:val="24"/>
        </w:rPr>
      </w:pPr>
      <w:r>
        <w:rPr>
          <w:rFonts w:eastAsia="Times New Roman"/>
          <w:szCs w:val="24"/>
        </w:rPr>
        <w:t xml:space="preserve">Ερωτάται το Σώμα: Γίνεται δεκτό το άρθρο 16 ως έχει; </w:t>
      </w:r>
    </w:p>
    <w:p w14:paraId="5760C056"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ΜΕΡΟΠΗ ΤΖΟΥΦΗ: </w:t>
      </w:r>
      <w:r>
        <w:rPr>
          <w:rFonts w:eastAsia="Times New Roman" w:cs="Times New Roman"/>
          <w:szCs w:val="24"/>
        </w:rPr>
        <w:t xml:space="preserve">Ναι. </w:t>
      </w:r>
    </w:p>
    <w:p w14:paraId="5760C057" w14:textId="77777777" w:rsidR="003F14BB" w:rsidRDefault="00F37CA6">
      <w:pPr>
        <w:spacing w:line="600" w:lineRule="auto"/>
        <w:ind w:firstLine="720"/>
        <w:jc w:val="both"/>
        <w:rPr>
          <w:rFonts w:eastAsia="Times New Roman" w:cs="Times New Roman"/>
          <w:b/>
          <w:szCs w:val="24"/>
        </w:rPr>
      </w:pPr>
      <w:r>
        <w:rPr>
          <w:rFonts w:eastAsia="Times New Roman" w:cs="Times New Roman"/>
          <w:b/>
          <w:szCs w:val="24"/>
        </w:rPr>
        <w:t xml:space="preserve">ΒΑΣΙΛΕΙΟΣ ΓΙΟΓΙΑΚΑΣ: </w:t>
      </w:r>
      <w:r>
        <w:rPr>
          <w:rFonts w:eastAsia="Times New Roman" w:cs="Times New Roman"/>
          <w:szCs w:val="24"/>
        </w:rPr>
        <w:t>Ναι.</w:t>
      </w:r>
    </w:p>
    <w:p w14:paraId="5760C058"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Ναι. </w:t>
      </w:r>
    </w:p>
    <w:p w14:paraId="5760C059"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Παρών.</w:t>
      </w:r>
    </w:p>
    <w:p w14:paraId="5760C05A"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Παρών.</w:t>
      </w:r>
    </w:p>
    <w:p w14:paraId="5760C05B"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5760C05C"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 xml:space="preserve">Ναι. </w:t>
      </w:r>
    </w:p>
    <w:p w14:paraId="5760C05D" w14:textId="77777777" w:rsidR="003F14BB" w:rsidRDefault="00F37CA6">
      <w:pPr>
        <w:spacing w:line="600" w:lineRule="auto"/>
        <w:ind w:firstLine="720"/>
        <w:jc w:val="both"/>
        <w:rPr>
          <w:rFonts w:eastAsia="Times New Roman" w:cs="Times New Roman"/>
          <w:b/>
          <w:szCs w:val="24"/>
        </w:rPr>
      </w:pPr>
      <w:r>
        <w:rPr>
          <w:rFonts w:eastAsia="Times New Roman" w:cs="Times New Roman"/>
          <w:b/>
          <w:szCs w:val="24"/>
        </w:rPr>
        <w:t xml:space="preserve">ΓΕΩΡΓΙΟΣ ΜΑΥΡΩΤΑΣ: </w:t>
      </w:r>
      <w:r>
        <w:rPr>
          <w:rFonts w:eastAsia="Times New Roman" w:cs="Times New Roman"/>
          <w:szCs w:val="24"/>
        </w:rPr>
        <w:t xml:space="preserve">Ναι. </w:t>
      </w:r>
      <w:r>
        <w:rPr>
          <w:rFonts w:eastAsia="Times New Roman" w:cs="Times New Roman"/>
          <w:b/>
          <w:szCs w:val="24"/>
        </w:rPr>
        <w:t xml:space="preserve"> </w:t>
      </w:r>
    </w:p>
    <w:p w14:paraId="5760C05E"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Συνεπώς το άρθρο 16 έγινε δεκτό ως έχει κατά πλειοψηφία. </w:t>
      </w:r>
    </w:p>
    <w:p w14:paraId="5760C05F" w14:textId="77777777" w:rsidR="003F14BB" w:rsidRDefault="00F37CA6">
      <w:pPr>
        <w:spacing w:line="600" w:lineRule="auto"/>
        <w:ind w:firstLine="720"/>
        <w:jc w:val="both"/>
        <w:rPr>
          <w:rFonts w:eastAsia="Times New Roman"/>
          <w:szCs w:val="24"/>
        </w:rPr>
      </w:pPr>
      <w:r>
        <w:rPr>
          <w:rFonts w:eastAsia="Times New Roman"/>
          <w:szCs w:val="24"/>
        </w:rPr>
        <w:t>Ερωτάται το Σώ</w:t>
      </w:r>
      <w:r>
        <w:rPr>
          <w:rFonts w:eastAsia="Times New Roman"/>
          <w:szCs w:val="24"/>
        </w:rPr>
        <w:t xml:space="preserve">μα: Γίνεται δεκτό το άρθρο 17 ως έχει; </w:t>
      </w:r>
    </w:p>
    <w:p w14:paraId="5760C060"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ΜΕΡΟΠΗ ΤΖΟΥΦΗ: </w:t>
      </w:r>
      <w:r>
        <w:rPr>
          <w:rFonts w:eastAsia="Times New Roman" w:cs="Times New Roman"/>
          <w:szCs w:val="24"/>
        </w:rPr>
        <w:t xml:space="preserve">Ναι. </w:t>
      </w:r>
    </w:p>
    <w:p w14:paraId="5760C061" w14:textId="77777777" w:rsidR="003F14BB" w:rsidRDefault="00F37CA6">
      <w:pPr>
        <w:spacing w:line="600" w:lineRule="auto"/>
        <w:ind w:firstLine="720"/>
        <w:jc w:val="both"/>
        <w:rPr>
          <w:rFonts w:eastAsia="Times New Roman" w:cs="Times New Roman"/>
          <w:b/>
          <w:szCs w:val="24"/>
        </w:rPr>
      </w:pPr>
      <w:r>
        <w:rPr>
          <w:rFonts w:eastAsia="Times New Roman" w:cs="Times New Roman"/>
          <w:b/>
          <w:szCs w:val="24"/>
        </w:rPr>
        <w:t xml:space="preserve">ΒΑΣΙΛΕΙΟΣ ΓΙΟΓΙΑΚΑΣ: </w:t>
      </w:r>
      <w:r>
        <w:rPr>
          <w:rFonts w:eastAsia="Times New Roman" w:cs="Times New Roman"/>
          <w:szCs w:val="24"/>
        </w:rPr>
        <w:t>Ναι.</w:t>
      </w:r>
    </w:p>
    <w:p w14:paraId="5760C062"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Ναι. </w:t>
      </w:r>
    </w:p>
    <w:p w14:paraId="5760C063"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Παρών.</w:t>
      </w:r>
    </w:p>
    <w:p w14:paraId="5760C064"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Παρών.</w:t>
      </w:r>
    </w:p>
    <w:p w14:paraId="5760C065"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5760C066"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ΑΝΑΣΤΑΣΙΟΣ ΜΕΓΑΛΟΜΥΣΤΑΚΑ</w:t>
      </w:r>
      <w:r>
        <w:rPr>
          <w:rFonts w:eastAsia="Times New Roman" w:cs="Times New Roman"/>
          <w:b/>
          <w:szCs w:val="24"/>
        </w:rPr>
        <w:t xml:space="preserve">Σ: </w:t>
      </w:r>
      <w:r>
        <w:rPr>
          <w:rFonts w:eastAsia="Times New Roman" w:cs="Times New Roman"/>
          <w:szCs w:val="24"/>
        </w:rPr>
        <w:t xml:space="preserve">Ναι. </w:t>
      </w:r>
    </w:p>
    <w:p w14:paraId="5760C067" w14:textId="77777777" w:rsidR="003F14BB" w:rsidRDefault="00F37CA6">
      <w:pPr>
        <w:spacing w:line="600" w:lineRule="auto"/>
        <w:ind w:firstLine="720"/>
        <w:jc w:val="both"/>
        <w:rPr>
          <w:rFonts w:eastAsia="Times New Roman" w:cs="Times New Roman"/>
          <w:b/>
          <w:szCs w:val="24"/>
        </w:rPr>
      </w:pPr>
      <w:r>
        <w:rPr>
          <w:rFonts w:eastAsia="Times New Roman" w:cs="Times New Roman"/>
          <w:b/>
          <w:szCs w:val="24"/>
        </w:rPr>
        <w:t xml:space="preserve">ΓΕΩΡΓΙΟΣ ΜΑΥΡΩΤΑΣ: </w:t>
      </w:r>
      <w:r>
        <w:rPr>
          <w:rFonts w:eastAsia="Times New Roman" w:cs="Times New Roman"/>
          <w:szCs w:val="24"/>
        </w:rPr>
        <w:t>Παρών.</w:t>
      </w:r>
    </w:p>
    <w:p w14:paraId="5760C068"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Συνεπώς το άρθρο 17 έγινε δεκτό ως έχει κατά πλειοψηφία. </w:t>
      </w:r>
    </w:p>
    <w:p w14:paraId="5760C069" w14:textId="77777777" w:rsidR="003F14BB" w:rsidRDefault="00F37CA6">
      <w:pPr>
        <w:spacing w:line="600" w:lineRule="auto"/>
        <w:ind w:firstLine="720"/>
        <w:jc w:val="both"/>
        <w:rPr>
          <w:rFonts w:eastAsia="Times New Roman"/>
          <w:szCs w:val="24"/>
        </w:rPr>
      </w:pPr>
      <w:r>
        <w:rPr>
          <w:rFonts w:eastAsia="Times New Roman"/>
          <w:szCs w:val="24"/>
        </w:rPr>
        <w:t xml:space="preserve">Ερωτάται το Σώμα: Γίνεται δεκτό το άρθρο 18 ως έχει; </w:t>
      </w:r>
    </w:p>
    <w:p w14:paraId="5760C06A"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ΜΕΡΟΠΗ ΤΖΟΥΦΗ: </w:t>
      </w:r>
      <w:r>
        <w:rPr>
          <w:rFonts w:eastAsia="Times New Roman" w:cs="Times New Roman"/>
          <w:szCs w:val="24"/>
        </w:rPr>
        <w:t xml:space="preserve">Ναι. </w:t>
      </w:r>
    </w:p>
    <w:p w14:paraId="5760C06B" w14:textId="77777777" w:rsidR="003F14BB" w:rsidRDefault="00F37CA6">
      <w:pPr>
        <w:spacing w:line="600" w:lineRule="auto"/>
        <w:ind w:firstLine="720"/>
        <w:jc w:val="both"/>
        <w:rPr>
          <w:rFonts w:eastAsia="Times New Roman" w:cs="Times New Roman"/>
          <w:b/>
          <w:szCs w:val="24"/>
        </w:rPr>
      </w:pPr>
      <w:r>
        <w:rPr>
          <w:rFonts w:eastAsia="Times New Roman" w:cs="Times New Roman"/>
          <w:b/>
          <w:szCs w:val="24"/>
        </w:rPr>
        <w:t xml:space="preserve">ΒΑΣΙΛΕΙΟΣ ΓΙΟΓΙΑΚΑΣ: </w:t>
      </w:r>
      <w:r>
        <w:rPr>
          <w:rFonts w:eastAsia="Times New Roman" w:cs="Times New Roman"/>
          <w:szCs w:val="24"/>
        </w:rPr>
        <w:t>Ναι.</w:t>
      </w:r>
    </w:p>
    <w:p w14:paraId="5760C06C"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Ναι. </w:t>
      </w:r>
    </w:p>
    <w:p w14:paraId="5760C06D"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Όχι. </w:t>
      </w:r>
    </w:p>
    <w:p w14:paraId="5760C06E"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Παρών.</w:t>
      </w:r>
    </w:p>
    <w:p w14:paraId="5760C06F"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5760C070"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 xml:space="preserve">Ναι. </w:t>
      </w:r>
    </w:p>
    <w:p w14:paraId="5760C071" w14:textId="77777777" w:rsidR="003F14BB" w:rsidRDefault="00F37CA6">
      <w:pPr>
        <w:spacing w:line="600" w:lineRule="auto"/>
        <w:ind w:firstLine="720"/>
        <w:jc w:val="both"/>
        <w:rPr>
          <w:rFonts w:eastAsia="Times New Roman" w:cs="Times New Roman"/>
          <w:b/>
          <w:szCs w:val="24"/>
        </w:rPr>
      </w:pPr>
      <w:r>
        <w:rPr>
          <w:rFonts w:eastAsia="Times New Roman" w:cs="Times New Roman"/>
          <w:b/>
          <w:szCs w:val="24"/>
        </w:rPr>
        <w:t xml:space="preserve">ΓΕΩΡΓΙΟΣ ΜΑΥΡΩΤΑΣ: </w:t>
      </w:r>
      <w:r>
        <w:rPr>
          <w:rFonts w:eastAsia="Times New Roman" w:cs="Times New Roman"/>
          <w:szCs w:val="24"/>
        </w:rPr>
        <w:t xml:space="preserve">Ναι. </w:t>
      </w:r>
      <w:r>
        <w:rPr>
          <w:rFonts w:eastAsia="Times New Roman" w:cs="Times New Roman"/>
          <w:b/>
          <w:szCs w:val="24"/>
        </w:rPr>
        <w:t xml:space="preserve"> </w:t>
      </w:r>
    </w:p>
    <w:p w14:paraId="5760C072"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Συνεπώς</w:t>
      </w:r>
      <w:r>
        <w:rPr>
          <w:rFonts w:eastAsia="Times New Roman" w:cs="Times New Roman"/>
          <w:szCs w:val="24"/>
        </w:rPr>
        <w:t xml:space="preserve"> το άρθρο 18 έγινε δεκτό ως έχει κατά πλειοψηφία. </w:t>
      </w:r>
    </w:p>
    <w:p w14:paraId="5760C073" w14:textId="77777777" w:rsidR="003F14BB" w:rsidRDefault="00F37CA6">
      <w:pPr>
        <w:spacing w:line="600" w:lineRule="auto"/>
        <w:ind w:firstLine="720"/>
        <w:jc w:val="both"/>
        <w:rPr>
          <w:rFonts w:eastAsia="Times New Roman"/>
          <w:szCs w:val="24"/>
        </w:rPr>
      </w:pPr>
      <w:r>
        <w:rPr>
          <w:rFonts w:eastAsia="Times New Roman"/>
          <w:szCs w:val="24"/>
        </w:rPr>
        <w:t xml:space="preserve">Ερωτάται το Σώμα: Γίνεται δεκτό το άρθρο19 ως έχει; </w:t>
      </w:r>
    </w:p>
    <w:p w14:paraId="5760C074"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ΜΕΡΟΠΗ ΤΖΟΥΦΗ: </w:t>
      </w:r>
      <w:r>
        <w:rPr>
          <w:rFonts w:eastAsia="Times New Roman" w:cs="Times New Roman"/>
          <w:szCs w:val="24"/>
        </w:rPr>
        <w:t xml:space="preserve">Ναι. </w:t>
      </w:r>
    </w:p>
    <w:p w14:paraId="5760C075" w14:textId="77777777" w:rsidR="003F14BB" w:rsidRDefault="00F37CA6">
      <w:pPr>
        <w:spacing w:line="600" w:lineRule="auto"/>
        <w:ind w:firstLine="720"/>
        <w:jc w:val="both"/>
        <w:rPr>
          <w:rFonts w:eastAsia="Times New Roman" w:cs="Times New Roman"/>
          <w:b/>
          <w:szCs w:val="24"/>
        </w:rPr>
      </w:pPr>
      <w:r>
        <w:rPr>
          <w:rFonts w:eastAsia="Times New Roman" w:cs="Times New Roman"/>
          <w:b/>
          <w:szCs w:val="24"/>
        </w:rPr>
        <w:t xml:space="preserve">ΒΑΣΙΛΕΙΟΣ ΓΙΟΓΙΑΚΑΣ: </w:t>
      </w:r>
      <w:r>
        <w:rPr>
          <w:rFonts w:eastAsia="Times New Roman" w:cs="Times New Roman"/>
          <w:szCs w:val="24"/>
        </w:rPr>
        <w:t xml:space="preserve">Όχι. </w:t>
      </w:r>
    </w:p>
    <w:p w14:paraId="5760C076"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Ναι. </w:t>
      </w:r>
    </w:p>
    <w:p w14:paraId="5760C077"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Όχι. </w:t>
      </w:r>
    </w:p>
    <w:p w14:paraId="5760C078"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Ν</w:t>
      </w:r>
      <w:r>
        <w:rPr>
          <w:rFonts w:eastAsia="Times New Roman" w:cs="Times New Roman"/>
          <w:szCs w:val="24"/>
        </w:rPr>
        <w:t xml:space="preserve">αι. </w:t>
      </w:r>
    </w:p>
    <w:p w14:paraId="5760C079"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5760C07A"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 xml:space="preserve">Ναι. </w:t>
      </w:r>
    </w:p>
    <w:p w14:paraId="5760C07B" w14:textId="77777777" w:rsidR="003F14BB" w:rsidRDefault="00F37CA6">
      <w:pPr>
        <w:spacing w:line="600" w:lineRule="auto"/>
        <w:ind w:firstLine="720"/>
        <w:jc w:val="both"/>
        <w:rPr>
          <w:rFonts w:eastAsia="Times New Roman" w:cs="Times New Roman"/>
          <w:b/>
          <w:szCs w:val="24"/>
        </w:rPr>
      </w:pPr>
      <w:r>
        <w:rPr>
          <w:rFonts w:eastAsia="Times New Roman" w:cs="Times New Roman"/>
          <w:b/>
          <w:szCs w:val="24"/>
        </w:rPr>
        <w:t xml:space="preserve">ΓΕΩΡΓΙΟΣ ΜΑΥΡΩΤΑΣ: </w:t>
      </w:r>
      <w:r>
        <w:rPr>
          <w:rFonts w:eastAsia="Times New Roman" w:cs="Times New Roman"/>
          <w:szCs w:val="24"/>
        </w:rPr>
        <w:t>Παρών.</w:t>
      </w:r>
    </w:p>
    <w:p w14:paraId="5760C07C"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Συνεπώς το άρθρο 19 έγινε δεκτό ως έχει κατά πλειοψηφία. </w:t>
      </w:r>
    </w:p>
    <w:p w14:paraId="5760C07D" w14:textId="77777777" w:rsidR="003F14BB" w:rsidRDefault="00F37CA6">
      <w:pPr>
        <w:spacing w:line="600" w:lineRule="auto"/>
        <w:ind w:firstLine="720"/>
        <w:jc w:val="both"/>
        <w:rPr>
          <w:rFonts w:eastAsia="Times New Roman"/>
          <w:szCs w:val="24"/>
        </w:rPr>
      </w:pPr>
      <w:r>
        <w:rPr>
          <w:rFonts w:eastAsia="Times New Roman"/>
          <w:szCs w:val="24"/>
        </w:rPr>
        <w:t xml:space="preserve">Ερωτάται το Σώμα: Γίνεται δεκτό το άρθρο 20 ως έχει; </w:t>
      </w:r>
    </w:p>
    <w:p w14:paraId="5760C07E"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ΜΕΡΟΠΗ ΤΖΟΥΦΗ</w:t>
      </w:r>
      <w:r>
        <w:rPr>
          <w:rFonts w:eastAsia="Times New Roman" w:cs="Times New Roman"/>
          <w:b/>
          <w:szCs w:val="24"/>
        </w:rPr>
        <w:t xml:space="preserve">: </w:t>
      </w:r>
      <w:r>
        <w:rPr>
          <w:rFonts w:eastAsia="Times New Roman" w:cs="Times New Roman"/>
          <w:szCs w:val="24"/>
        </w:rPr>
        <w:t xml:space="preserve">Ναι. </w:t>
      </w:r>
    </w:p>
    <w:p w14:paraId="5760C07F" w14:textId="77777777" w:rsidR="003F14BB" w:rsidRDefault="00F37CA6">
      <w:pPr>
        <w:spacing w:line="600" w:lineRule="auto"/>
        <w:ind w:firstLine="720"/>
        <w:jc w:val="both"/>
        <w:rPr>
          <w:rFonts w:eastAsia="Times New Roman" w:cs="Times New Roman"/>
          <w:b/>
          <w:szCs w:val="24"/>
        </w:rPr>
      </w:pPr>
      <w:r>
        <w:rPr>
          <w:rFonts w:eastAsia="Times New Roman" w:cs="Times New Roman"/>
          <w:b/>
          <w:szCs w:val="24"/>
        </w:rPr>
        <w:t xml:space="preserve">ΒΑΣΙΛΕΙΟΣ ΓΙΟΓΙΑΚΑΣ: </w:t>
      </w:r>
      <w:r>
        <w:rPr>
          <w:rFonts w:eastAsia="Times New Roman" w:cs="Times New Roman"/>
          <w:szCs w:val="24"/>
        </w:rPr>
        <w:t xml:space="preserve">Όχι. </w:t>
      </w:r>
    </w:p>
    <w:p w14:paraId="5760C080"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Ναι. </w:t>
      </w:r>
    </w:p>
    <w:p w14:paraId="5760C081"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Όχι. </w:t>
      </w:r>
    </w:p>
    <w:p w14:paraId="5760C082"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Παρών.</w:t>
      </w:r>
    </w:p>
    <w:p w14:paraId="5760C083"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5760C084"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 xml:space="preserve">Ναι. </w:t>
      </w:r>
    </w:p>
    <w:p w14:paraId="5760C085" w14:textId="77777777" w:rsidR="003F14BB" w:rsidRDefault="00F37CA6">
      <w:pPr>
        <w:spacing w:line="600" w:lineRule="auto"/>
        <w:ind w:firstLine="720"/>
        <w:jc w:val="both"/>
        <w:rPr>
          <w:rFonts w:eastAsia="Times New Roman" w:cs="Times New Roman"/>
          <w:b/>
          <w:szCs w:val="24"/>
        </w:rPr>
      </w:pPr>
      <w:r>
        <w:rPr>
          <w:rFonts w:eastAsia="Times New Roman" w:cs="Times New Roman"/>
          <w:b/>
          <w:szCs w:val="24"/>
        </w:rPr>
        <w:t xml:space="preserve">ΓΕΩΡΓΙΟΣ ΜΑΥΡΩΤΑΣ: </w:t>
      </w:r>
      <w:r>
        <w:rPr>
          <w:rFonts w:eastAsia="Times New Roman" w:cs="Times New Roman"/>
          <w:szCs w:val="24"/>
        </w:rPr>
        <w:t xml:space="preserve">Ναι. </w:t>
      </w:r>
      <w:r>
        <w:rPr>
          <w:rFonts w:eastAsia="Times New Roman" w:cs="Times New Roman"/>
          <w:b/>
          <w:szCs w:val="24"/>
        </w:rPr>
        <w:t xml:space="preserve"> </w:t>
      </w:r>
    </w:p>
    <w:p w14:paraId="5760C086" w14:textId="77777777" w:rsidR="003F14BB" w:rsidRDefault="00F37CA6">
      <w:pPr>
        <w:spacing w:line="600" w:lineRule="auto"/>
        <w:ind w:firstLine="720"/>
        <w:jc w:val="both"/>
        <w:rPr>
          <w:rFonts w:eastAsia="Times New Roman" w:cs="Times New Roman"/>
          <w:szCs w:val="24"/>
        </w:rPr>
      </w:pPr>
      <w:r>
        <w:rPr>
          <w:rFonts w:eastAsia="Times New Roman" w:cs="Times New Roman"/>
          <w:b/>
          <w:szCs w:val="24"/>
        </w:rPr>
        <w:t>ΠΡΟΕΔΡΕΥΩΝ (Νικήτα</w:t>
      </w:r>
      <w:r>
        <w:rPr>
          <w:rFonts w:eastAsia="Times New Roman" w:cs="Times New Roman"/>
          <w:b/>
          <w:szCs w:val="24"/>
        </w:rPr>
        <w:t xml:space="preserve">ς Κακλαμάνης): </w:t>
      </w:r>
      <w:r>
        <w:rPr>
          <w:rFonts w:eastAsia="Times New Roman" w:cs="Times New Roman"/>
          <w:szCs w:val="24"/>
        </w:rPr>
        <w:t xml:space="preserve">Συνεπώς το άρθρο 20 έγινε δεκτό ως έχει κατά πλειοψηφία. </w:t>
      </w:r>
    </w:p>
    <w:p w14:paraId="5760C087" w14:textId="77777777" w:rsidR="003F14BB" w:rsidRDefault="00F37CA6">
      <w:pPr>
        <w:spacing w:line="600" w:lineRule="auto"/>
        <w:ind w:firstLine="720"/>
        <w:jc w:val="both"/>
        <w:rPr>
          <w:rFonts w:eastAsia="Times New Roman"/>
          <w:szCs w:val="24"/>
        </w:rPr>
      </w:pPr>
      <w:r>
        <w:rPr>
          <w:rFonts w:eastAsia="Times New Roman"/>
          <w:szCs w:val="24"/>
        </w:rPr>
        <w:t xml:space="preserve">Ερωτάται το Σώμα: Γίνεται δεκτό το άρθρο 21, </w:t>
      </w:r>
      <w:r>
        <w:rPr>
          <w:rFonts w:eastAsia="Times New Roman"/>
          <w:bCs/>
          <w:szCs w:val="24"/>
        </w:rPr>
        <w:t>όπως τροποποιήθηκε από τον κύριο Υπουργό</w:t>
      </w:r>
      <w:r>
        <w:rPr>
          <w:rFonts w:eastAsia="Times New Roman"/>
          <w:szCs w:val="24"/>
        </w:rPr>
        <w:t>;</w:t>
      </w:r>
    </w:p>
    <w:p w14:paraId="5760C088" w14:textId="77777777" w:rsidR="003F14BB" w:rsidRDefault="00F37CA6">
      <w:pPr>
        <w:spacing w:line="600" w:lineRule="auto"/>
        <w:ind w:firstLine="720"/>
        <w:jc w:val="both"/>
        <w:rPr>
          <w:rFonts w:eastAsia="Times New Roman"/>
          <w:bCs/>
          <w:szCs w:val="24"/>
        </w:rPr>
      </w:pPr>
      <w:r>
        <w:rPr>
          <w:rFonts w:eastAsia="Times New Roman"/>
          <w:b/>
          <w:szCs w:val="24"/>
        </w:rPr>
        <w:t>ΜΕΡΟΠΗ ΤΖΟΥΦΗ:</w:t>
      </w:r>
      <w:r>
        <w:rPr>
          <w:rFonts w:eastAsia="Times New Roman"/>
          <w:szCs w:val="24"/>
        </w:rPr>
        <w:t xml:space="preserve"> </w:t>
      </w:r>
      <w:r>
        <w:rPr>
          <w:rFonts w:eastAsia="Times New Roman"/>
          <w:bCs/>
          <w:szCs w:val="24"/>
        </w:rPr>
        <w:t>Ναι.</w:t>
      </w:r>
    </w:p>
    <w:p w14:paraId="5760C089" w14:textId="77777777" w:rsidR="003F14BB" w:rsidRDefault="00F37CA6">
      <w:pPr>
        <w:spacing w:line="600" w:lineRule="auto"/>
        <w:ind w:firstLine="720"/>
        <w:jc w:val="both"/>
        <w:rPr>
          <w:rFonts w:eastAsia="Times New Roman"/>
          <w:bCs/>
          <w:szCs w:val="24"/>
        </w:rPr>
      </w:pPr>
      <w:r>
        <w:rPr>
          <w:rFonts w:eastAsia="Times New Roman"/>
          <w:b/>
          <w:szCs w:val="24"/>
        </w:rPr>
        <w:t>ΒΑΣΙΛΕΙΟΣ ΓΙΟΓΙΑΚΑΣ:</w:t>
      </w:r>
      <w:r>
        <w:rPr>
          <w:rFonts w:eastAsia="Times New Roman"/>
          <w:szCs w:val="24"/>
        </w:rPr>
        <w:t xml:space="preserve"> </w:t>
      </w:r>
      <w:r>
        <w:rPr>
          <w:rFonts w:eastAsia="Times New Roman"/>
          <w:bCs/>
          <w:szCs w:val="24"/>
        </w:rPr>
        <w:t>Ναι.</w:t>
      </w:r>
    </w:p>
    <w:p w14:paraId="5760C08A" w14:textId="77777777" w:rsidR="003F14BB" w:rsidRDefault="00F37CA6">
      <w:pPr>
        <w:spacing w:line="600" w:lineRule="auto"/>
        <w:ind w:firstLine="720"/>
        <w:jc w:val="both"/>
        <w:rPr>
          <w:rFonts w:eastAsia="Times New Roman"/>
          <w:szCs w:val="24"/>
        </w:rPr>
      </w:pPr>
      <w:r>
        <w:rPr>
          <w:rFonts w:eastAsia="Times New Roman"/>
          <w:b/>
          <w:szCs w:val="24"/>
        </w:rPr>
        <w:t>ΛΕΩΝΙΔΑΣ ΓΡΗΓΟΡΑΚΟΣ:</w:t>
      </w:r>
      <w:r>
        <w:rPr>
          <w:rFonts w:eastAsia="Times New Roman"/>
          <w:szCs w:val="24"/>
        </w:rPr>
        <w:t xml:space="preserve"> Ναι.</w:t>
      </w:r>
    </w:p>
    <w:p w14:paraId="5760C08B" w14:textId="77777777" w:rsidR="003F14BB" w:rsidRDefault="00F37CA6">
      <w:pPr>
        <w:spacing w:line="600" w:lineRule="auto"/>
        <w:ind w:firstLine="720"/>
        <w:jc w:val="both"/>
        <w:rPr>
          <w:rFonts w:eastAsia="Times New Roman"/>
          <w:bCs/>
          <w:szCs w:val="24"/>
        </w:rPr>
      </w:pPr>
      <w:r>
        <w:rPr>
          <w:rFonts w:eastAsia="Times New Roman"/>
          <w:b/>
          <w:szCs w:val="24"/>
        </w:rPr>
        <w:t>ΙΩΑΝΝΗΣ ΑΪΒΑΤΙΔΗΣ:</w:t>
      </w:r>
      <w:r>
        <w:rPr>
          <w:rFonts w:eastAsia="Times New Roman"/>
          <w:szCs w:val="24"/>
        </w:rPr>
        <w:t xml:space="preserve"> </w:t>
      </w:r>
      <w:r>
        <w:rPr>
          <w:rFonts w:eastAsia="Times New Roman"/>
          <w:bCs/>
          <w:szCs w:val="24"/>
        </w:rPr>
        <w:t>Παρών.</w:t>
      </w:r>
    </w:p>
    <w:p w14:paraId="5760C08C" w14:textId="77777777" w:rsidR="003F14BB" w:rsidRDefault="00F37CA6">
      <w:pPr>
        <w:spacing w:line="600" w:lineRule="auto"/>
        <w:ind w:firstLine="720"/>
        <w:jc w:val="both"/>
        <w:rPr>
          <w:rFonts w:eastAsia="Times New Roman"/>
          <w:szCs w:val="24"/>
        </w:rPr>
      </w:pPr>
      <w:r>
        <w:rPr>
          <w:rFonts w:eastAsia="Times New Roman"/>
          <w:b/>
          <w:szCs w:val="24"/>
        </w:rPr>
        <w:t>ΓΕΩΡΓΙΟΣ ΛΑΜΠΡΟΥΛΗΣ (ΣΤ΄ Αντιπρόεδρος της Βουλής):</w:t>
      </w:r>
      <w:r>
        <w:rPr>
          <w:rFonts w:eastAsia="Times New Roman"/>
          <w:szCs w:val="24"/>
        </w:rPr>
        <w:t xml:space="preserve"> Παρών.</w:t>
      </w:r>
    </w:p>
    <w:p w14:paraId="5760C08D" w14:textId="77777777" w:rsidR="003F14BB" w:rsidRDefault="00F37CA6">
      <w:pPr>
        <w:spacing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w:t>
      </w:r>
      <w:r>
        <w:rPr>
          <w:rFonts w:eastAsia="Times New Roman"/>
          <w:bCs/>
          <w:szCs w:val="24"/>
        </w:rPr>
        <w:t>Ναι.</w:t>
      </w:r>
    </w:p>
    <w:p w14:paraId="5760C08E" w14:textId="77777777" w:rsidR="003F14BB" w:rsidRDefault="00F37CA6">
      <w:pPr>
        <w:spacing w:line="600" w:lineRule="auto"/>
        <w:ind w:firstLine="720"/>
        <w:jc w:val="both"/>
        <w:rPr>
          <w:rFonts w:eastAsia="Times New Roman"/>
          <w:szCs w:val="24"/>
        </w:rPr>
      </w:pPr>
      <w:r>
        <w:rPr>
          <w:rFonts w:eastAsia="Times New Roman"/>
          <w:b/>
          <w:szCs w:val="24"/>
        </w:rPr>
        <w:t>ΑΝΑΣΤΑΣΙΟΣ ΜΕΓΑΛΟΜΥΣΤΑΚΑΣ:</w:t>
      </w:r>
      <w:r>
        <w:rPr>
          <w:rFonts w:eastAsia="Times New Roman"/>
          <w:szCs w:val="24"/>
        </w:rPr>
        <w:t xml:space="preserve"> </w:t>
      </w:r>
      <w:r>
        <w:rPr>
          <w:rFonts w:eastAsia="Times New Roman"/>
          <w:bCs/>
          <w:szCs w:val="24"/>
        </w:rPr>
        <w:t>Ναι.</w:t>
      </w:r>
    </w:p>
    <w:p w14:paraId="5760C08F" w14:textId="77777777" w:rsidR="003F14BB" w:rsidRDefault="00F37CA6">
      <w:pPr>
        <w:spacing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bCs/>
          <w:szCs w:val="24"/>
        </w:rPr>
        <w:t>Ναι.</w:t>
      </w:r>
    </w:p>
    <w:p w14:paraId="5760C090" w14:textId="77777777" w:rsidR="003F14BB" w:rsidRDefault="00F37CA6">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Συνεπώς το άρθρο 21 έγινε δεκτό, όπως τροποποιήθηκε από τον κύριο Υπο</w:t>
      </w:r>
      <w:r>
        <w:rPr>
          <w:rFonts w:eastAsia="Times New Roman"/>
          <w:bCs/>
          <w:szCs w:val="24"/>
        </w:rPr>
        <w:t>υργό</w:t>
      </w:r>
      <w:r>
        <w:rPr>
          <w:rFonts w:eastAsia="Times New Roman"/>
          <w:bCs/>
          <w:szCs w:val="24"/>
        </w:rPr>
        <w:t>,</w:t>
      </w:r>
      <w:r>
        <w:rPr>
          <w:rFonts w:eastAsia="Times New Roman"/>
          <w:bCs/>
          <w:szCs w:val="24"/>
        </w:rPr>
        <w:t xml:space="preserve"> κατά πλειοψηφία,.</w:t>
      </w:r>
    </w:p>
    <w:p w14:paraId="5760C091" w14:textId="77777777" w:rsidR="003F14BB" w:rsidRDefault="00F37CA6">
      <w:pPr>
        <w:spacing w:line="600" w:lineRule="auto"/>
        <w:ind w:firstLine="720"/>
        <w:jc w:val="both"/>
        <w:rPr>
          <w:rFonts w:eastAsia="Times New Roman"/>
          <w:szCs w:val="24"/>
        </w:rPr>
      </w:pPr>
      <w:r>
        <w:rPr>
          <w:rFonts w:eastAsia="Times New Roman"/>
          <w:szCs w:val="24"/>
        </w:rPr>
        <w:t>Ερωτάται το Σώμα: Γίνεται δεκτό το άρθρο 22 ως έχει;</w:t>
      </w:r>
    </w:p>
    <w:p w14:paraId="5760C092" w14:textId="77777777" w:rsidR="003F14BB" w:rsidRDefault="00F37CA6">
      <w:pPr>
        <w:spacing w:line="600" w:lineRule="auto"/>
        <w:ind w:firstLine="720"/>
        <w:jc w:val="both"/>
        <w:rPr>
          <w:rFonts w:eastAsia="Times New Roman"/>
          <w:szCs w:val="24"/>
        </w:rPr>
      </w:pPr>
      <w:r>
        <w:rPr>
          <w:rFonts w:eastAsia="Times New Roman"/>
          <w:b/>
          <w:szCs w:val="24"/>
        </w:rPr>
        <w:t>ΜΕΡΟΠΗ ΤΖΟΥΦΗ:</w:t>
      </w:r>
      <w:r>
        <w:rPr>
          <w:rFonts w:eastAsia="Times New Roman"/>
          <w:szCs w:val="24"/>
        </w:rPr>
        <w:t xml:space="preserve"> </w:t>
      </w:r>
      <w:r>
        <w:rPr>
          <w:rFonts w:eastAsia="Times New Roman"/>
          <w:bCs/>
          <w:szCs w:val="24"/>
        </w:rPr>
        <w:t>Ναι.</w:t>
      </w:r>
    </w:p>
    <w:p w14:paraId="5760C093" w14:textId="77777777" w:rsidR="003F14BB" w:rsidRDefault="00F37CA6">
      <w:pPr>
        <w:spacing w:line="600" w:lineRule="auto"/>
        <w:ind w:firstLine="720"/>
        <w:jc w:val="both"/>
        <w:rPr>
          <w:rFonts w:eastAsia="Times New Roman"/>
          <w:szCs w:val="24"/>
        </w:rPr>
      </w:pPr>
      <w:r>
        <w:rPr>
          <w:rFonts w:eastAsia="Times New Roman"/>
          <w:b/>
          <w:szCs w:val="24"/>
        </w:rPr>
        <w:t>ΒΑΣΙΛΕΙΟΣ ΓΙΟΓΙΑΚΑΣ:</w:t>
      </w:r>
      <w:r>
        <w:rPr>
          <w:rFonts w:eastAsia="Times New Roman"/>
          <w:szCs w:val="24"/>
        </w:rPr>
        <w:t xml:space="preserve"> Όχι.</w:t>
      </w:r>
    </w:p>
    <w:p w14:paraId="5760C094" w14:textId="77777777" w:rsidR="003F14BB" w:rsidRDefault="00F37CA6">
      <w:pPr>
        <w:spacing w:line="600" w:lineRule="auto"/>
        <w:ind w:firstLine="720"/>
        <w:jc w:val="both"/>
        <w:rPr>
          <w:rFonts w:eastAsia="Times New Roman"/>
          <w:szCs w:val="24"/>
        </w:rPr>
      </w:pPr>
      <w:r>
        <w:rPr>
          <w:rFonts w:eastAsia="Times New Roman"/>
          <w:b/>
          <w:szCs w:val="24"/>
        </w:rPr>
        <w:t>ΛΕΩΝΙΔΑΣ ΓΡΗΓΟΡΑΚΟΣ:</w:t>
      </w:r>
      <w:r>
        <w:rPr>
          <w:rFonts w:eastAsia="Times New Roman"/>
          <w:szCs w:val="24"/>
        </w:rPr>
        <w:t xml:space="preserve"> Όχι.</w:t>
      </w:r>
    </w:p>
    <w:p w14:paraId="5760C095" w14:textId="77777777" w:rsidR="003F14BB" w:rsidRDefault="00F37CA6">
      <w:pPr>
        <w:spacing w:line="600" w:lineRule="auto"/>
        <w:ind w:firstLine="720"/>
        <w:jc w:val="both"/>
        <w:rPr>
          <w:rFonts w:eastAsia="Times New Roman"/>
          <w:szCs w:val="24"/>
        </w:rPr>
      </w:pPr>
      <w:r>
        <w:rPr>
          <w:rFonts w:eastAsia="Times New Roman"/>
          <w:b/>
          <w:szCs w:val="24"/>
        </w:rPr>
        <w:t>ΙΩΑΝΝΗΣ ΑΪΒΑΤΙΔΗΣ:</w:t>
      </w:r>
      <w:r>
        <w:rPr>
          <w:rFonts w:eastAsia="Times New Roman"/>
          <w:szCs w:val="24"/>
        </w:rPr>
        <w:t xml:space="preserve"> </w:t>
      </w:r>
      <w:r>
        <w:rPr>
          <w:rFonts w:eastAsia="Times New Roman"/>
          <w:bCs/>
          <w:szCs w:val="24"/>
        </w:rPr>
        <w:t>Παρών.</w:t>
      </w:r>
    </w:p>
    <w:p w14:paraId="5760C096" w14:textId="77777777" w:rsidR="003F14BB" w:rsidRDefault="00F37CA6">
      <w:pPr>
        <w:spacing w:line="600" w:lineRule="auto"/>
        <w:ind w:firstLine="720"/>
        <w:jc w:val="both"/>
        <w:rPr>
          <w:rFonts w:eastAsia="Times New Roman"/>
          <w:szCs w:val="24"/>
        </w:rPr>
      </w:pPr>
      <w:r>
        <w:rPr>
          <w:rFonts w:eastAsia="Times New Roman"/>
          <w:b/>
          <w:szCs w:val="24"/>
        </w:rPr>
        <w:t xml:space="preserve"> ΓΕΩΡΓΙΟΣ ΛΑΜΠΡΟΥΛΗΣ (ΣΤ΄ Αντιπρόεδρος της Βουλής):</w:t>
      </w:r>
      <w:r>
        <w:rPr>
          <w:rFonts w:eastAsia="Times New Roman"/>
          <w:szCs w:val="24"/>
        </w:rPr>
        <w:t xml:space="preserve"> </w:t>
      </w:r>
      <w:r>
        <w:rPr>
          <w:rFonts w:eastAsia="Times New Roman"/>
          <w:bCs/>
          <w:szCs w:val="24"/>
        </w:rPr>
        <w:t>Παρών.</w:t>
      </w:r>
    </w:p>
    <w:p w14:paraId="5760C097" w14:textId="77777777" w:rsidR="003F14BB" w:rsidRDefault="00F37CA6">
      <w:pPr>
        <w:spacing w:line="600" w:lineRule="auto"/>
        <w:ind w:firstLine="720"/>
        <w:jc w:val="both"/>
        <w:rPr>
          <w:rFonts w:eastAsia="Times New Roman"/>
          <w:szCs w:val="24"/>
        </w:rPr>
      </w:pPr>
      <w:r>
        <w:rPr>
          <w:rFonts w:eastAsia="Times New Roman"/>
          <w:b/>
          <w:szCs w:val="24"/>
        </w:rPr>
        <w:t>ΑΘΑΝΑΣΙΟΣ ΠΑΠΑΧΡΙΣΤΟΠΟ</w:t>
      </w:r>
      <w:r>
        <w:rPr>
          <w:rFonts w:eastAsia="Times New Roman"/>
          <w:b/>
          <w:szCs w:val="24"/>
        </w:rPr>
        <w:t>ΥΛΟΣ:</w:t>
      </w:r>
      <w:r>
        <w:rPr>
          <w:rFonts w:eastAsia="Times New Roman"/>
          <w:szCs w:val="24"/>
        </w:rPr>
        <w:t xml:space="preserve"> </w:t>
      </w:r>
      <w:r>
        <w:rPr>
          <w:rFonts w:eastAsia="Times New Roman"/>
          <w:bCs/>
          <w:szCs w:val="24"/>
        </w:rPr>
        <w:t>Ναι.</w:t>
      </w:r>
    </w:p>
    <w:p w14:paraId="5760C098" w14:textId="77777777" w:rsidR="003F14BB" w:rsidRDefault="00F37CA6">
      <w:pPr>
        <w:spacing w:line="600" w:lineRule="auto"/>
        <w:ind w:firstLine="720"/>
        <w:jc w:val="both"/>
        <w:rPr>
          <w:rFonts w:eastAsia="Times New Roman"/>
          <w:szCs w:val="24"/>
        </w:rPr>
      </w:pPr>
      <w:r>
        <w:rPr>
          <w:rFonts w:eastAsia="Times New Roman"/>
          <w:b/>
          <w:szCs w:val="24"/>
        </w:rPr>
        <w:t>ΑΝΑΣΤΑΣΙΟΣ ΜΕΓΑΛΟΜΥΣΤΑΚΑΣ:</w:t>
      </w:r>
      <w:r>
        <w:rPr>
          <w:rFonts w:eastAsia="Times New Roman"/>
          <w:szCs w:val="24"/>
        </w:rPr>
        <w:t xml:space="preserve"> </w:t>
      </w:r>
      <w:r>
        <w:rPr>
          <w:rFonts w:eastAsia="Times New Roman"/>
          <w:bCs/>
          <w:szCs w:val="24"/>
        </w:rPr>
        <w:t>Ναι.</w:t>
      </w:r>
    </w:p>
    <w:p w14:paraId="5760C099" w14:textId="77777777" w:rsidR="003F14BB" w:rsidRDefault="00F37CA6">
      <w:pPr>
        <w:spacing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bCs/>
          <w:szCs w:val="24"/>
        </w:rPr>
        <w:t>Παρών.</w:t>
      </w:r>
    </w:p>
    <w:p w14:paraId="5760C09A" w14:textId="77777777" w:rsidR="003F14BB" w:rsidRDefault="00F37CA6">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Συνεπώς το άρθρο 22 έγινε δεκτό ως έχει κατά πλειοψηφία.</w:t>
      </w:r>
    </w:p>
    <w:p w14:paraId="5760C09B" w14:textId="77777777" w:rsidR="003F14BB" w:rsidRDefault="00F37CA6">
      <w:pPr>
        <w:spacing w:line="600" w:lineRule="auto"/>
        <w:ind w:firstLine="720"/>
        <w:jc w:val="both"/>
        <w:rPr>
          <w:rFonts w:eastAsia="Times New Roman"/>
          <w:szCs w:val="24"/>
        </w:rPr>
      </w:pPr>
      <w:r>
        <w:rPr>
          <w:rFonts w:eastAsia="Times New Roman"/>
          <w:szCs w:val="24"/>
        </w:rPr>
        <w:t>Ερωτάται το Σώμα: Γίνεται δεκτό το άρθρο 23 ως έχει;</w:t>
      </w:r>
    </w:p>
    <w:p w14:paraId="5760C09C" w14:textId="77777777" w:rsidR="003F14BB" w:rsidRDefault="00F37CA6">
      <w:pPr>
        <w:spacing w:line="600" w:lineRule="auto"/>
        <w:ind w:firstLine="720"/>
        <w:jc w:val="both"/>
        <w:rPr>
          <w:rFonts w:eastAsia="Times New Roman"/>
          <w:szCs w:val="24"/>
        </w:rPr>
      </w:pPr>
      <w:r>
        <w:rPr>
          <w:rFonts w:eastAsia="Times New Roman"/>
          <w:b/>
          <w:szCs w:val="24"/>
        </w:rPr>
        <w:t>ΜΕΡΟΠΗ ΤΖΟΥΦΗ:</w:t>
      </w:r>
      <w:r>
        <w:rPr>
          <w:rFonts w:eastAsia="Times New Roman"/>
          <w:szCs w:val="24"/>
        </w:rPr>
        <w:t xml:space="preserve"> </w:t>
      </w:r>
      <w:r>
        <w:rPr>
          <w:rFonts w:eastAsia="Times New Roman"/>
          <w:bCs/>
          <w:szCs w:val="24"/>
        </w:rPr>
        <w:t>Ναι.</w:t>
      </w:r>
    </w:p>
    <w:p w14:paraId="5760C09D" w14:textId="77777777" w:rsidR="003F14BB" w:rsidRDefault="00F37CA6">
      <w:pPr>
        <w:spacing w:line="600" w:lineRule="auto"/>
        <w:ind w:firstLine="720"/>
        <w:jc w:val="both"/>
        <w:rPr>
          <w:rFonts w:eastAsia="Times New Roman"/>
          <w:szCs w:val="24"/>
        </w:rPr>
      </w:pPr>
      <w:r>
        <w:rPr>
          <w:rFonts w:eastAsia="Times New Roman"/>
          <w:b/>
          <w:szCs w:val="24"/>
        </w:rPr>
        <w:t>ΒΑΣΙΛΕΙΟΣ ΓΙΟΓΙΑΚΑΣ:</w:t>
      </w:r>
      <w:r>
        <w:rPr>
          <w:rFonts w:eastAsia="Times New Roman"/>
          <w:szCs w:val="24"/>
        </w:rPr>
        <w:t xml:space="preserve"> </w:t>
      </w:r>
      <w:r>
        <w:rPr>
          <w:rFonts w:eastAsia="Times New Roman"/>
          <w:bCs/>
          <w:szCs w:val="24"/>
        </w:rPr>
        <w:t>Ναι</w:t>
      </w:r>
      <w:r>
        <w:rPr>
          <w:rFonts w:eastAsia="Times New Roman"/>
          <w:bCs/>
          <w:szCs w:val="24"/>
        </w:rPr>
        <w:t>.</w:t>
      </w:r>
    </w:p>
    <w:p w14:paraId="5760C09E" w14:textId="77777777" w:rsidR="003F14BB" w:rsidRDefault="00F37CA6">
      <w:pPr>
        <w:spacing w:line="600" w:lineRule="auto"/>
        <w:ind w:firstLine="720"/>
        <w:jc w:val="both"/>
        <w:rPr>
          <w:rFonts w:eastAsia="Times New Roman"/>
          <w:szCs w:val="24"/>
        </w:rPr>
      </w:pPr>
      <w:r>
        <w:rPr>
          <w:rFonts w:eastAsia="Times New Roman"/>
          <w:b/>
          <w:szCs w:val="24"/>
        </w:rPr>
        <w:t>ΛΕΩΝΙΔΑΣ ΓΡΗΓΟΡΑΚΟΣ:</w:t>
      </w:r>
      <w:r>
        <w:rPr>
          <w:rFonts w:eastAsia="Times New Roman"/>
          <w:szCs w:val="24"/>
        </w:rPr>
        <w:t xml:space="preserve"> </w:t>
      </w:r>
      <w:r>
        <w:rPr>
          <w:rFonts w:eastAsia="Times New Roman"/>
          <w:bCs/>
          <w:szCs w:val="24"/>
        </w:rPr>
        <w:t>Ναι.</w:t>
      </w:r>
    </w:p>
    <w:p w14:paraId="5760C09F" w14:textId="77777777" w:rsidR="003F14BB" w:rsidRDefault="00F37CA6">
      <w:pPr>
        <w:spacing w:line="600" w:lineRule="auto"/>
        <w:ind w:firstLine="720"/>
        <w:jc w:val="both"/>
        <w:rPr>
          <w:rFonts w:eastAsia="Times New Roman"/>
          <w:szCs w:val="24"/>
        </w:rPr>
      </w:pPr>
      <w:r>
        <w:rPr>
          <w:rFonts w:eastAsia="Times New Roman"/>
          <w:b/>
          <w:szCs w:val="24"/>
        </w:rPr>
        <w:t>ΙΩΑΝΝΗΣ ΑΪΒΑΤΙΔΗΣ:</w:t>
      </w:r>
      <w:r>
        <w:rPr>
          <w:rFonts w:eastAsia="Times New Roman"/>
          <w:szCs w:val="24"/>
        </w:rPr>
        <w:t xml:space="preserve"> </w:t>
      </w:r>
      <w:r>
        <w:rPr>
          <w:rFonts w:eastAsia="Times New Roman"/>
          <w:bCs/>
          <w:szCs w:val="24"/>
        </w:rPr>
        <w:t>Παρών.</w:t>
      </w:r>
    </w:p>
    <w:p w14:paraId="5760C0A0" w14:textId="77777777" w:rsidR="003F14BB" w:rsidRDefault="00F37CA6">
      <w:pPr>
        <w:spacing w:line="600" w:lineRule="auto"/>
        <w:ind w:firstLine="720"/>
        <w:jc w:val="both"/>
        <w:rPr>
          <w:rFonts w:eastAsia="Times New Roman"/>
          <w:szCs w:val="24"/>
        </w:rPr>
      </w:pPr>
      <w:r>
        <w:rPr>
          <w:rFonts w:eastAsia="Times New Roman"/>
          <w:b/>
          <w:szCs w:val="24"/>
        </w:rPr>
        <w:t>ΓΕΩΡΓΙΟΣ ΛΑΜΠΡΟΥΛΗΣ (ΣΤ΄ Αντιπρόεδρος της Βουλής):</w:t>
      </w:r>
      <w:r>
        <w:rPr>
          <w:rFonts w:eastAsia="Times New Roman"/>
          <w:szCs w:val="24"/>
        </w:rPr>
        <w:t xml:space="preserve"> </w:t>
      </w:r>
      <w:r>
        <w:rPr>
          <w:rFonts w:eastAsia="Times New Roman"/>
          <w:bCs/>
          <w:szCs w:val="24"/>
        </w:rPr>
        <w:t>Παρών.</w:t>
      </w:r>
    </w:p>
    <w:p w14:paraId="5760C0A1" w14:textId="77777777" w:rsidR="003F14BB" w:rsidRDefault="00F37CA6">
      <w:pPr>
        <w:spacing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w:t>
      </w:r>
      <w:r>
        <w:rPr>
          <w:rFonts w:eastAsia="Times New Roman"/>
          <w:bCs/>
          <w:szCs w:val="24"/>
        </w:rPr>
        <w:t>Ναι.</w:t>
      </w:r>
    </w:p>
    <w:p w14:paraId="5760C0A2" w14:textId="77777777" w:rsidR="003F14BB" w:rsidRDefault="00F37CA6">
      <w:pPr>
        <w:spacing w:line="600" w:lineRule="auto"/>
        <w:ind w:firstLine="720"/>
        <w:jc w:val="both"/>
        <w:rPr>
          <w:rFonts w:eastAsia="Times New Roman"/>
          <w:szCs w:val="24"/>
        </w:rPr>
      </w:pPr>
      <w:r>
        <w:rPr>
          <w:rFonts w:eastAsia="Times New Roman"/>
          <w:b/>
          <w:szCs w:val="24"/>
        </w:rPr>
        <w:t>ΑΝΑΣΤΑΣΙΟΣ ΜΕΓΑΛΟΜΥΣΤΑΚΑΣ:</w:t>
      </w:r>
      <w:r>
        <w:rPr>
          <w:rFonts w:eastAsia="Times New Roman"/>
          <w:szCs w:val="24"/>
        </w:rPr>
        <w:t xml:space="preserve"> </w:t>
      </w:r>
      <w:r>
        <w:rPr>
          <w:rFonts w:eastAsia="Times New Roman"/>
          <w:bCs/>
          <w:szCs w:val="24"/>
        </w:rPr>
        <w:t>Ναι.</w:t>
      </w:r>
    </w:p>
    <w:p w14:paraId="5760C0A3" w14:textId="77777777" w:rsidR="003F14BB" w:rsidRDefault="00F37CA6">
      <w:pPr>
        <w:spacing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bCs/>
          <w:szCs w:val="24"/>
        </w:rPr>
        <w:t>Ναι.</w:t>
      </w:r>
    </w:p>
    <w:p w14:paraId="5760C0A4" w14:textId="77777777" w:rsidR="003F14BB" w:rsidRDefault="00F37CA6">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Συνεπώς</w:t>
      </w:r>
      <w:r>
        <w:rPr>
          <w:rFonts w:eastAsia="Times New Roman"/>
          <w:bCs/>
          <w:szCs w:val="24"/>
        </w:rPr>
        <w:t xml:space="preserve"> το άρθρο 23 έγινε δεκτό ως έχει κατά πλειοψηφία.</w:t>
      </w:r>
    </w:p>
    <w:p w14:paraId="5760C0A5" w14:textId="77777777" w:rsidR="003F14BB" w:rsidRDefault="00F37CA6">
      <w:pPr>
        <w:spacing w:line="600" w:lineRule="auto"/>
        <w:ind w:firstLine="720"/>
        <w:jc w:val="both"/>
        <w:rPr>
          <w:rFonts w:eastAsia="Times New Roman"/>
          <w:szCs w:val="24"/>
        </w:rPr>
      </w:pPr>
      <w:r>
        <w:rPr>
          <w:rFonts w:eastAsia="Times New Roman"/>
          <w:szCs w:val="24"/>
        </w:rPr>
        <w:t xml:space="preserve">Ερωτάται το Σώμα: Γίνεται δεκτό το άρθρο 24, </w:t>
      </w:r>
      <w:r>
        <w:rPr>
          <w:rFonts w:eastAsia="Times New Roman"/>
          <w:bCs/>
          <w:szCs w:val="24"/>
        </w:rPr>
        <w:t>όπως τροποποιήθηκε από τον κύριο Υπουργό</w:t>
      </w:r>
      <w:r>
        <w:rPr>
          <w:rFonts w:eastAsia="Times New Roman"/>
          <w:szCs w:val="24"/>
        </w:rPr>
        <w:t>;</w:t>
      </w:r>
    </w:p>
    <w:p w14:paraId="5760C0A6" w14:textId="77777777" w:rsidR="003F14BB" w:rsidRDefault="00F37CA6">
      <w:pPr>
        <w:spacing w:line="600" w:lineRule="auto"/>
        <w:ind w:firstLine="720"/>
        <w:jc w:val="both"/>
        <w:rPr>
          <w:rFonts w:eastAsia="Times New Roman"/>
          <w:szCs w:val="24"/>
        </w:rPr>
      </w:pPr>
      <w:r>
        <w:rPr>
          <w:rFonts w:eastAsia="Times New Roman"/>
          <w:b/>
          <w:szCs w:val="24"/>
        </w:rPr>
        <w:t>ΜΕΡΟΠΗ ΤΖΟΥΦΗ:</w:t>
      </w:r>
      <w:r>
        <w:rPr>
          <w:rFonts w:eastAsia="Times New Roman"/>
          <w:szCs w:val="24"/>
        </w:rPr>
        <w:t xml:space="preserve"> </w:t>
      </w:r>
      <w:r>
        <w:rPr>
          <w:rFonts w:eastAsia="Times New Roman"/>
          <w:bCs/>
          <w:szCs w:val="24"/>
        </w:rPr>
        <w:t>Ναι.</w:t>
      </w:r>
    </w:p>
    <w:p w14:paraId="5760C0A7" w14:textId="77777777" w:rsidR="003F14BB" w:rsidRDefault="00F37CA6">
      <w:pPr>
        <w:spacing w:line="600" w:lineRule="auto"/>
        <w:ind w:firstLine="720"/>
        <w:jc w:val="both"/>
        <w:rPr>
          <w:rFonts w:eastAsia="Times New Roman"/>
          <w:szCs w:val="24"/>
        </w:rPr>
      </w:pPr>
      <w:r>
        <w:rPr>
          <w:rFonts w:eastAsia="Times New Roman"/>
          <w:b/>
          <w:szCs w:val="24"/>
        </w:rPr>
        <w:t>ΒΑΣΙΛΕΙΟΣ ΓΙΟΓΙΑΚΑΣ:</w:t>
      </w:r>
      <w:r>
        <w:rPr>
          <w:rFonts w:eastAsia="Times New Roman"/>
          <w:bCs/>
          <w:szCs w:val="24"/>
        </w:rPr>
        <w:t xml:space="preserve"> Ναι.</w:t>
      </w:r>
    </w:p>
    <w:p w14:paraId="5760C0A8" w14:textId="77777777" w:rsidR="003F14BB" w:rsidRDefault="00F37CA6">
      <w:pPr>
        <w:spacing w:line="600" w:lineRule="auto"/>
        <w:ind w:firstLine="720"/>
        <w:jc w:val="both"/>
        <w:rPr>
          <w:rFonts w:eastAsia="Times New Roman"/>
          <w:szCs w:val="24"/>
        </w:rPr>
      </w:pPr>
      <w:r>
        <w:rPr>
          <w:rFonts w:eastAsia="Times New Roman"/>
          <w:b/>
          <w:szCs w:val="24"/>
        </w:rPr>
        <w:t>ΛΕΩΝΙΔΑΣ ΓΡΗΓΟΡΑΚΟΣ:</w:t>
      </w:r>
      <w:r>
        <w:rPr>
          <w:rFonts w:eastAsia="Times New Roman"/>
          <w:szCs w:val="24"/>
        </w:rPr>
        <w:t xml:space="preserve"> </w:t>
      </w:r>
      <w:r>
        <w:rPr>
          <w:rFonts w:eastAsia="Times New Roman"/>
          <w:bCs/>
          <w:szCs w:val="24"/>
        </w:rPr>
        <w:t>Ναι.</w:t>
      </w:r>
    </w:p>
    <w:p w14:paraId="5760C0A9" w14:textId="77777777" w:rsidR="003F14BB" w:rsidRDefault="00F37CA6">
      <w:pPr>
        <w:spacing w:line="600" w:lineRule="auto"/>
        <w:ind w:firstLine="720"/>
        <w:jc w:val="both"/>
        <w:rPr>
          <w:rFonts w:eastAsia="Times New Roman"/>
          <w:szCs w:val="24"/>
        </w:rPr>
      </w:pPr>
      <w:r>
        <w:rPr>
          <w:rFonts w:eastAsia="Times New Roman"/>
          <w:b/>
          <w:szCs w:val="24"/>
        </w:rPr>
        <w:t>ΙΩΑΝΝΗΣ ΑΪΒΑΤΙΔΗΣ:</w:t>
      </w:r>
      <w:r>
        <w:rPr>
          <w:rFonts w:eastAsia="Times New Roman"/>
          <w:szCs w:val="24"/>
        </w:rPr>
        <w:t xml:space="preserve"> Όχι.</w:t>
      </w:r>
    </w:p>
    <w:p w14:paraId="5760C0AA" w14:textId="77777777" w:rsidR="003F14BB" w:rsidRDefault="00F37CA6">
      <w:pPr>
        <w:spacing w:line="600" w:lineRule="auto"/>
        <w:ind w:firstLine="720"/>
        <w:jc w:val="both"/>
        <w:rPr>
          <w:rFonts w:eastAsia="Times New Roman"/>
          <w:szCs w:val="24"/>
        </w:rPr>
      </w:pPr>
      <w:r>
        <w:rPr>
          <w:rFonts w:eastAsia="Times New Roman"/>
          <w:b/>
          <w:szCs w:val="24"/>
        </w:rPr>
        <w:t>ΓΕΩΡΓΙΟΣ ΛΑΜΠΡΟΥΛΗΣ (ΣΤ</w:t>
      </w:r>
      <w:r>
        <w:rPr>
          <w:rFonts w:eastAsia="Times New Roman"/>
          <w:b/>
          <w:szCs w:val="24"/>
        </w:rPr>
        <w:t>΄ Αντιπρόεδρος της Βουλής):</w:t>
      </w:r>
      <w:r>
        <w:rPr>
          <w:rFonts w:eastAsia="Times New Roman"/>
          <w:szCs w:val="24"/>
        </w:rPr>
        <w:t xml:space="preserve"> </w:t>
      </w:r>
      <w:r>
        <w:rPr>
          <w:rFonts w:eastAsia="Times New Roman"/>
          <w:bCs/>
          <w:szCs w:val="24"/>
        </w:rPr>
        <w:t>Ναι.</w:t>
      </w:r>
    </w:p>
    <w:p w14:paraId="5760C0AB" w14:textId="77777777" w:rsidR="003F14BB" w:rsidRDefault="00F37CA6">
      <w:pPr>
        <w:spacing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w:t>
      </w:r>
      <w:r>
        <w:rPr>
          <w:rFonts w:eastAsia="Times New Roman"/>
          <w:bCs/>
          <w:szCs w:val="24"/>
        </w:rPr>
        <w:t>Ναι.</w:t>
      </w:r>
    </w:p>
    <w:p w14:paraId="5760C0AC" w14:textId="77777777" w:rsidR="003F14BB" w:rsidRDefault="00F37CA6">
      <w:pPr>
        <w:spacing w:line="600" w:lineRule="auto"/>
        <w:ind w:firstLine="720"/>
        <w:jc w:val="both"/>
        <w:rPr>
          <w:rFonts w:eastAsia="Times New Roman"/>
          <w:szCs w:val="24"/>
        </w:rPr>
      </w:pPr>
      <w:r>
        <w:rPr>
          <w:rFonts w:eastAsia="Times New Roman"/>
          <w:b/>
          <w:szCs w:val="24"/>
        </w:rPr>
        <w:t>ΑΝΑΣΤΑΣΙΟΣ ΜΕΓΑΛΟΜΥΣΤΑΚΑΣ:</w:t>
      </w:r>
      <w:r>
        <w:rPr>
          <w:rFonts w:eastAsia="Times New Roman"/>
          <w:szCs w:val="24"/>
        </w:rPr>
        <w:t xml:space="preserve"> </w:t>
      </w:r>
      <w:r>
        <w:rPr>
          <w:rFonts w:eastAsia="Times New Roman"/>
          <w:bCs/>
          <w:szCs w:val="24"/>
        </w:rPr>
        <w:t>Ναι.</w:t>
      </w:r>
    </w:p>
    <w:p w14:paraId="5760C0AD" w14:textId="77777777" w:rsidR="003F14BB" w:rsidRDefault="00F37CA6">
      <w:pPr>
        <w:spacing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bCs/>
          <w:szCs w:val="24"/>
        </w:rPr>
        <w:t>Ναι.</w:t>
      </w:r>
    </w:p>
    <w:p w14:paraId="5760C0AE" w14:textId="77777777" w:rsidR="003F14BB" w:rsidRDefault="00F37CA6">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Συνεπώς το άρθρο 24 έγινε δεκτό, όπως τροποποιήθηκε από τον κύριο Υπουργό</w:t>
      </w:r>
      <w:r>
        <w:rPr>
          <w:rFonts w:eastAsia="Times New Roman"/>
          <w:bCs/>
          <w:szCs w:val="24"/>
        </w:rPr>
        <w:t>,</w:t>
      </w:r>
      <w:r>
        <w:rPr>
          <w:rFonts w:eastAsia="Times New Roman"/>
          <w:bCs/>
          <w:szCs w:val="24"/>
        </w:rPr>
        <w:t xml:space="preserve"> κατά πλειοψηφία.</w:t>
      </w:r>
    </w:p>
    <w:p w14:paraId="5760C0AF" w14:textId="77777777" w:rsidR="003F14BB" w:rsidRDefault="00F37CA6">
      <w:pPr>
        <w:spacing w:line="600" w:lineRule="auto"/>
        <w:ind w:firstLine="720"/>
        <w:jc w:val="both"/>
        <w:rPr>
          <w:rFonts w:eastAsia="Times New Roman"/>
          <w:szCs w:val="24"/>
        </w:rPr>
      </w:pPr>
      <w:r>
        <w:rPr>
          <w:rFonts w:eastAsia="Times New Roman"/>
          <w:szCs w:val="24"/>
        </w:rPr>
        <w:t xml:space="preserve">Ερωτάται </w:t>
      </w:r>
      <w:r>
        <w:rPr>
          <w:rFonts w:eastAsia="Times New Roman"/>
          <w:szCs w:val="24"/>
        </w:rPr>
        <w:t xml:space="preserve">το Σώμα: Γίνεται δεκτό το άρθρο 25, </w:t>
      </w:r>
      <w:r>
        <w:rPr>
          <w:rFonts w:eastAsia="Times New Roman"/>
          <w:bCs/>
          <w:szCs w:val="24"/>
        </w:rPr>
        <w:t>όπως τροποποιήθηκε από τον κύριο Υπουργό</w:t>
      </w:r>
      <w:r>
        <w:rPr>
          <w:rFonts w:eastAsia="Times New Roman"/>
          <w:szCs w:val="24"/>
        </w:rPr>
        <w:t>;</w:t>
      </w:r>
    </w:p>
    <w:p w14:paraId="5760C0B0" w14:textId="77777777" w:rsidR="003F14BB" w:rsidRDefault="00F37CA6">
      <w:pPr>
        <w:spacing w:line="600" w:lineRule="auto"/>
        <w:ind w:firstLine="720"/>
        <w:jc w:val="both"/>
        <w:rPr>
          <w:rFonts w:eastAsia="Times New Roman"/>
          <w:szCs w:val="24"/>
        </w:rPr>
      </w:pPr>
      <w:r>
        <w:rPr>
          <w:rFonts w:eastAsia="Times New Roman"/>
          <w:b/>
          <w:szCs w:val="24"/>
        </w:rPr>
        <w:t>ΜΕΡΟΠΗ ΤΖΟΥΦΗ:</w:t>
      </w:r>
      <w:r>
        <w:rPr>
          <w:rFonts w:eastAsia="Times New Roman"/>
          <w:szCs w:val="24"/>
        </w:rPr>
        <w:t xml:space="preserve"> </w:t>
      </w:r>
      <w:r>
        <w:rPr>
          <w:rFonts w:eastAsia="Times New Roman"/>
          <w:bCs/>
          <w:szCs w:val="24"/>
        </w:rPr>
        <w:t>Ναι.</w:t>
      </w:r>
    </w:p>
    <w:p w14:paraId="5760C0B1" w14:textId="77777777" w:rsidR="003F14BB" w:rsidRDefault="00F37CA6">
      <w:pPr>
        <w:spacing w:line="600" w:lineRule="auto"/>
        <w:ind w:firstLine="720"/>
        <w:jc w:val="both"/>
        <w:rPr>
          <w:rFonts w:eastAsia="Times New Roman"/>
          <w:szCs w:val="24"/>
        </w:rPr>
      </w:pPr>
      <w:r>
        <w:rPr>
          <w:rFonts w:eastAsia="Times New Roman"/>
          <w:b/>
          <w:szCs w:val="24"/>
        </w:rPr>
        <w:t>ΒΑΣΙΛΕΙΟΣ ΓΙΟΓΙΑΚΑΣ:</w:t>
      </w:r>
      <w:r>
        <w:rPr>
          <w:rFonts w:eastAsia="Times New Roman"/>
          <w:szCs w:val="24"/>
        </w:rPr>
        <w:t xml:space="preserve"> </w:t>
      </w:r>
      <w:r>
        <w:rPr>
          <w:rFonts w:eastAsia="Times New Roman"/>
          <w:bCs/>
          <w:szCs w:val="24"/>
        </w:rPr>
        <w:t>Ναι.</w:t>
      </w:r>
    </w:p>
    <w:p w14:paraId="5760C0B2" w14:textId="77777777" w:rsidR="003F14BB" w:rsidRDefault="00F37CA6">
      <w:pPr>
        <w:spacing w:line="600" w:lineRule="auto"/>
        <w:ind w:firstLine="720"/>
        <w:jc w:val="both"/>
        <w:rPr>
          <w:rFonts w:eastAsia="Times New Roman"/>
          <w:szCs w:val="24"/>
        </w:rPr>
      </w:pPr>
      <w:r>
        <w:rPr>
          <w:rFonts w:eastAsia="Times New Roman"/>
          <w:b/>
          <w:szCs w:val="24"/>
        </w:rPr>
        <w:t>ΛΕΩΝΙΔΑΣ ΓΡΗΓΟΡΑΚΟΣ:</w:t>
      </w:r>
      <w:r>
        <w:rPr>
          <w:rFonts w:eastAsia="Times New Roman"/>
          <w:szCs w:val="24"/>
        </w:rPr>
        <w:t xml:space="preserve"> </w:t>
      </w:r>
      <w:r>
        <w:rPr>
          <w:rFonts w:eastAsia="Times New Roman"/>
          <w:bCs/>
          <w:szCs w:val="24"/>
        </w:rPr>
        <w:t>Ναι.</w:t>
      </w:r>
    </w:p>
    <w:p w14:paraId="5760C0B3" w14:textId="77777777" w:rsidR="003F14BB" w:rsidRDefault="00F37CA6">
      <w:pPr>
        <w:spacing w:line="600" w:lineRule="auto"/>
        <w:ind w:firstLine="720"/>
        <w:jc w:val="both"/>
        <w:rPr>
          <w:rFonts w:eastAsia="Times New Roman"/>
          <w:szCs w:val="24"/>
        </w:rPr>
      </w:pPr>
      <w:r>
        <w:rPr>
          <w:rFonts w:eastAsia="Times New Roman"/>
          <w:b/>
          <w:szCs w:val="24"/>
        </w:rPr>
        <w:t>ΙΩΑΝΝΗΣ ΑΪΒΑΤΙΔΗΣ:</w:t>
      </w:r>
      <w:r>
        <w:rPr>
          <w:rFonts w:eastAsia="Times New Roman"/>
          <w:szCs w:val="24"/>
        </w:rPr>
        <w:t xml:space="preserve"> Όχι.</w:t>
      </w:r>
    </w:p>
    <w:p w14:paraId="5760C0B4" w14:textId="77777777" w:rsidR="003F14BB" w:rsidRDefault="00F37CA6">
      <w:pPr>
        <w:spacing w:line="600" w:lineRule="auto"/>
        <w:ind w:firstLine="720"/>
        <w:jc w:val="both"/>
        <w:rPr>
          <w:rFonts w:eastAsia="Times New Roman"/>
          <w:szCs w:val="24"/>
        </w:rPr>
      </w:pPr>
      <w:r>
        <w:rPr>
          <w:rFonts w:eastAsia="Times New Roman"/>
          <w:b/>
          <w:szCs w:val="24"/>
        </w:rPr>
        <w:t>ΓΕΩΡΓΙΟΣ ΛΑΜΠΡΟΥΛΗΣ (ΣΤ΄ Αντιπρόεδρος της Βουλής):</w:t>
      </w:r>
      <w:r>
        <w:rPr>
          <w:rFonts w:eastAsia="Times New Roman"/>
          <w:szCs w:val="24"/>
        </w:rPr>
        <w:t xml:space="preserve"> </w:t>
      </w:r>
      <w:r>
        <w:rPr>
          <w:rFonts w:eastAsia="Times New Roman"/>
          <w:bCs/>
          <w:szCs w:val="24"/>
        </w:rPr>
        <w:t>Ναι.</w:t>
      </w:r>
    </w:p>
    <w:p w14:paraId="5760C0B5" w14:textId="77777777" w:rsidR="003F14BB" w:rsidRDefault="00F37CA6">
      <w:pPr>
        <w:spacing w:line="600" w:lineRule="auto"/>
        <w:ind w:firstLine="720"/>
        <w:jc w:val="both"/>
        <w:rPr>
          <w:rFonts w:eastAsia="Times New Roman"/>
          <w:szCs w:val="24"/>
        </w:rPr>
      </w:pPr>
      <w:r>
        <w:rPr>
          <w:rFonts w:eastAsia="Times New Roman"/>
          <w:b/>
          <w:szCs w:val="24"/>
        </w:rPr>
        <w:t xml:space="preserve">ΑΘΑΝΑΣΙΟΣ </w:t>
      </w:r>
      <w:r>
        <w:rPr>
          <w:rFonts w:eastAsia="Times New Roman"/>
          <w:b/>
          <w:szCs w:val="24"/>
        </w:rPr>
        <w:t>ΠΑΠΑΧΡΙΣΤΟΠΟΥΛΟΣ:</w:t>
      </w:r>
      <w:r>
        <w:rPr>
          <w:rFonts w:eastAsia="Times New Roman"/>
          <w:szCs w:val="24"/>
        </w:rPr>
        <w:t xml:space="preserve"> </w:t>
      </w:r>
      <w:r>
        <w:rPr>
          <w:rFonts w:eastAsia="Times New Roman"/>
          <w:bCs/>
          <w:szCs w:val="24"/>
        </w:rPr>
        <w:t>Ναι.</w:t>
      </w:r>
    </w:p>
    <w:p w14:paraId="5760C0B6" w14:textId="77777777" w:rsidR="003F14BB" w:rsidRDefault="00F37CA6">
      <w:pPr>
        <w:spacing w:line="600" w:lineRule="auto"/>
        <w:ind w:firstLine="720"/>
        <w:jc w:val="both"/>
        <w:rPr>
          <w:rFonts w:eastAsia="Times New Roman"/>
          <w:szCs w:val="24"/>
        </w:rPr>
      </w:pPr>
      <w:r>
        <w:rPr>
          <w:rFonts w:eastAsia="Times New Roman"/>
          <w:b/>
          <w:szCs w:val="24"/>
        </w:rPr>
        <w:t>ΑΝΑΣΤΑΣΙΟΣ ΜΕΓΑΛΟΜΥΣΤΑΚΑΣ:</w:t>
      </w:r>
      <w:r>
        <w:rPr>
          <w:rFonts w:eastAsia="Times New Roman"/>
          <w:szCs w:val="24"/>
        </w:rPr>
        <w:t xml:space="preserve"> Όχι.</w:t>
      </w:r>
    </w:p>
    <w:p w14:paraId="5760C0B7" w14:textId="77777777" w:rsidR="003F14BB" w:rsidRDefault="00F37CA6">
      <w:pPr>
        <w:spacing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bCs/>
          <w:szCs w:val="24"/>
        </w:rPr>
        <w:t>Ναι.</w:t>
      </w:r>
    </w:p>
    <w:p w14:paraId="5760C0B8" w14:textId="77777777" w:rsidR="003F14BB" w:rsidRDefault="00F37CA6">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Συνεπώς το άρθρο 25 έγινε δεκτό, όπως τροποποιήθηκε από τον κύριο Υπουργό</w:t>
      </w:r>
      <w:r>
        <w:rPr>
          <w:rFonts w:eastAsia="Times New Roman"/>
          <w:bCs/>
          <w:szCs w:val="24"/>
        </w:rPr>
        <w:t>,</w:t>
      </w:r>
      <w:r>
        <w:rPr>
          <w:rFonts w:eastAsia="Times New Roman"/>
          <w:bCs/>
          <w:szCs w:val="24"/>
        </w:rPr>
        <w:t xml:space="preserve"> κατά πλειοψηφία.</w:t>
      </w:r>
    </w:p>
    <w:p w14:paraId="5760C0B9" w14:textId="77777777" w:rsidR="003F14BB" w:rsidRDefault="00F37CA6">
      <w:pPr>
        <w:spacing w:line="600" w:lineRule="auto"/>
        <w:ind w:firstLine="720"/>
        <w:jc w:val="both"/>
        <w:rPr>
          <w:rFonts w:eastAsia="Times New Roman"/>
          <w:szCs w:val="24"/>
        </w:rPr>
      </w:pPr>
      <w:r>
        <w:rPr>
          <w:rFonts w:eastAsia="Times New Roman"/>
          <w:szCs w:val="24"/>
        </w:rPr>
        <w:t xml:space="preserve">Ερωτάται το Σώμα: Γίνεται δεκτό το άρθρο 26, </w:t>
      </w:r>
      <w:r>
        <w:rPr>
          <w:rFonts w:eastAsia="Times New Roman"/>
          <w:bCs/>
          <w:szCs w:val="24"/>
        </w:rPr>
        <w:t>όπως τρ</w:t>
      </w:r>
      <w:r>
        <w:rPr>
          <w:rFonts w:eastAsia="Times New Roman"/>
          <w:bCs/>
          <w:szCs w:val="24"/>
        </w:rPr>
        <w:t>οποποιήθηκε από τον κύριο Υπουργό</w:t>
      </w:r>
      <w:r>
        <w:rPr>
          <w:rFonts w:eastAsia="Times New Roman"/>
          <w:szCs w:val="24"/>
        </w:rPr>
        <w:t>;</w:t>
      </w:r>
    </w:p>
    <w:p w14:paraId="5760C0BA" w14:textId="77777777" w:rsidR="003F14BB" w:rsidRDefault="00F37CA6">
      <w:pPr>
        <w:spacing w:line="600" w:lineRule="auto"/>
        <w:ind w:firstLine="720"/>
        <w:jc w:val="both"/>
        <w:rPr>
          <w:rFonts w:eastAsia="Times New Roman"/>
          <w:szCs w:val="24"/>
        </w:rPr>
      </w:pPr>
      <w:r>
        <w:rPr>
          <w:rFonts w:eastAsia="Times New Roman"/>
          <w:b/>
          <w:szCs w:val="24"/>
        </w:rPr>
        <w:t>ΜΕΡΟΠΗ ΤΖΟΥΦΗ:</w:t>
      </w:r>
      <w:r>
        <w:rPr>
          <w:rFonts w:eastAsia="Times New Roman"/>
          <w:szCs w:val="24"/>
        </w:rPr>
        <w:t xml:space="preserve"> </w:t>
      </w:r>
      <w:r>
        <w:rPr>
          <w:rFonts w:eastAsia="Times New Roman"/>
          <w:bCs/>
          <w:szCs w:val="24"/>
        </w:rPr>
        <w:t>Ναι.</w:t>
      </w:r>
    </w:p>
    <w:p w14:paraId="5760C0BB" w14:textId="77777777" w:rsidR="003F14BB" w:rsidRDefault="00F37CA6">
      <w:pPr>
        <w:spacing w:line="600" w:lineRule="auto"/>
        <w:ind w:firstLine="720"/>
        <w:jc w:val="both"/>
        <w:rPr>
          <w:rFonts w:eastAsia="Times New Roman"/>
          <w:szCs w:val="24"/>
        </w:rPr>
      </w:pPr>
      <w:r>
        <w:rPr>
          <w:rFonts w:eastAsia="Times New Roman"/>
          <w:b/>
          <w:szCs w:val="24"/>
        </w:rPr>
        <w:t>ΒΑΣΙΛΕΙΟΣ ΓΙΟΓΙΑΚΑΣ:</w:t>
      </w:r>
      <w:r>
        <w:rPr>
          <w:rFonts w:eastAsia="Times New Roman"/>
          <w:szCs w:val="24"/>
        </w:rPr>
        <w:t xml:space="preserve"> Όχι.</w:t>
      </w:r>
    </w:p>
    <w:p w14:paraId="5760C0BC" w14:textId="77777777" w:rsidR="003F14BB" w:rsidRDefault="00F37CA6">
      <w:pPr>
        <w:spacing w:line="600" w:lineRule="auto"/>
        <w:ind w:firstLine="720"/>
        <w:jc w:val="both"/>
        <w:rPr>
          <w:rFonts w:eastAsia="Times New Roman"/>
          <w:szCs w:val="24"/>
        </w:rPr>
      </w:pPr>
      <w:r>
        <w:rPr>
          <w:rFonts w:eastAsia="Times New Roman"/>
          <w:b/>
          <w:szCs w:val="24"/>
        </w:rPr>
        <w:t>ΛΕΩΝΙΔΑΣ ΓΡΗΓΟΡΑΚΟΣ:</w:t>
      </w:r>
      <w:r>
        <w:rPr>
          <w:rFonts w:eastAsia="Times New Roman"/>
          <w:szCs w:val="24"/>
        </w:rPr>
        <w:t xml:space="preserve"> Όχι.</w:t>
      </w:r>
    </w:p>
    <w:p w14:paraId="5760C0BD" w14:textId="77777777" w:rsidR="003F14BB" w:rsidRDefault="00F37CA6">
      <w:pPr>
        <w:spacing w:line="600" w:lineRule="auto"/>
        <w:ind w:firstLine="720"/>
        <w:jc w:val="both"/>
        <w:rPr>
          <w:rFonts w:eastAsia="Times New Roman"/>
          <w:szCs w:val="24"/>
        </w:rPr>
      </w:pPr>
      <w:r>
        <w:rPr>
          <w:rFonts w:eastAsia="Times New Roman"/>
          <w:b/>
          <w:szCs w:val="24"/>
        </w:rPr>
        <w:t>ΙΩΑΝΝΗΣ ΑΪΒΑΤΙΔΗΣ:</w:t>
      </w:r>
      <w:r>
        <w:rPr>
          <w:rFonts w:eastAsia="Times New Roman"/>
          <w:bCs/>
          <w:szCs w:val="24"/>
        </w:rPr>
        <w:t xml:space="preserve"> Παρών.</w:t>
      </w:r>
    </w:p>
    <w:p w14:paraId="5760C0BE" w14:textId="77777777" w:rsidR="003F14BB" w:rsidRDefault="00F37CA6">
      <w:pPr>
        <w:spacing w:line="600" w:lineRule="auto"/>
        <w:ind w:firstLine="720"/>
        <w:jc w:val="both"/>
        <w:rPr>
          <w:rFonts w:eastAsia="Times New Roman"/>
          <w:szCs w:val="24"/>
        </w:rPr>
      </w:pPr>
      <w:r>
        <w:rPr>
          <w:rFonts w:eastAsia="Times New Roman"/>
          <w:b/>
          <w:szCs w:val="24"/>
        </w:rPr>
        <w:t>ΓΕΩΡΓΙΟΣ ΛΑΜΠΡΟΥΛΗΣ (ΣΤ΄ Αντιπρόεδρος της Βουλής):</w:t>
      </w:r>
      <w:r>
        <w:rPr>
          <w:rFonts w:eastAsia="Times New Roman"/>
          <w:szCs w:val="24"/>
        </w:rPr>
        <w:t xml:space="preserve"> </w:t>
      </w:r>
      <w:r>
        <w:rPr>
          <w:rFonts w:eastAsia="Times New Roman"/>
          <w:bCs/>
          <w:szCs w:val="24"/>
        </w:rPr>
        <w:t>Παρών.</w:t>
      </w:r>
    </w:p>
    <w:p w14:paraId="5760C0BF" w14:textId="77777777" w:rsidR="003F14BB" w:rsidRDefault="00F37CA6">
      <w:pPr>
        <w:spacing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w:t>
      </w:r>
      <w:r>
        <w:rPr>
          <w:rFonts w:eastAsia="Times New Roman"/>
          <w:bCs/>
          <w:szCs w:val="24"/>
        </w:rPr>
        <w:t>Ναι.</w:t>
      </w:r>
    </w:p>
    <w:p w14:paraId="5760C0C0" w14:textId="77777777" w:rsidR="003F14BB" w:rsidRDefault="00F37CA6">
      <w:pPr>
        <w:spacing w:line="600" w:lineRule="auto"/>
        <w:ind w:firstLine="720"/>
        <w:jc w:val="both"/>
        <w:rPr>
          <w:rFonts w:eastAsia="Times New Roman"/>
          <w:szCs w:val="24"/>
        </w:rPr>
      </w:pPr>
      <w:r>
        <w:rPr>
          <w:rFonts w:eastAsia="Times New Roman"/>
          <w:b/>
          <w:szCs w:val="24"/>
        </w:rPr>
        <w:t>ΑΝΑΣΤΑΣΙΟΣ ΜΕΓΑΛΟΜΥΣΤΑΚΑΣ:</w:t>
      </w:r>
      <w:r>
        <w:rPr>
          <w:rFonts w:eastAsia="Times New Roman"/>
          <w:szCs w:val="24"/>
        </w:rPr>
        <w:t xml:space="preserve"> </w:t>
      </w:r>
      <w:r>
        <w:rPr>
          <w:rFonts w:eastAsia="Times New Roman"/>
          <w:bCs/>
          <w:szCs w:val="24"/>
        </w:rPr>
        <w:t>Παρών.</w:t>
      </w:r>
    </w:p>
    <w:p w14:paraId="5760C0C1" w14:textId="77777777" w:rsidR="003F14BB" w:rsidRDefault="00F37CA6">
      <w:pPr>
        <w:spacing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bCs/>
          <w:szCs w:val="24"/>
        </w:rPr>
        <w:t>Παρών.</w:t>
      </w:r>
    </w:p>
    <w:p w14:paraId="5760C0C2" w14:textId="77777777" w:rsidR="003F14BB" w:rsidRDefault="00F37CA6">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Συνεπώς το άρθρο 26 έγινε δεκτό, όπως τροποποιήθηκε από τον κύριο Υπουργό</w:t>
      </w:r>
      <w:r>
        <w:rPr>
          <w:rFonts w:eastAsia="Times New Roman"/>
          <w:bCs/>
          <w:szCs w:val="24"/>
        </w:rPr>
        <w:t>,</w:t>
      </w:r>
      <w:r>
        <w:rPr>
          <w:rFonts w:eastAsia="Times New Roman"/>
          <w:bCs/>
          <w:szCs w:val="24"/>
        </w:rPr>
        <w:t xml:space="preserve"> κατά πλειοψηφία.</w:t>
      </w:r>
    </w:p>
    <w:p w14:paraId="5760C0C3" w14:textId="77777777" w:rsidR="003F14BB" w:rsidRDefault="00F37CA6">
      <w:pPr>
        <w:spacing w:line="600" w:lineRule="auto"/>
        <w:ind w:firstLine="720"/>
        <w:jc w:val="both"/>
        <w:rPr>
          <w:rFonts w:eastAsia="Times New Roman"/>
          <w:szCs w:val="24"/>
        </w:rPr>
      </w:pPr>
      <w:r>
        <w:rPr>
          <w:rFonts w:eastAsia="Times New Roman"/>
          <w:szCs w:val="24"/>
        </w:rPr>
        <w:t>Ερωτάται το Σώμα: Γίνεται δεκτό το άρθρο 27 ως έχει;</w:t>
      </w:r>
    </w:p>
    <w:p w14:paraId="5760C0C4" w14:textId="77777777" w:rsidR="003F14BB" w:rsidRDefault="00F37CA6">
      <w:pPr>
        <w:spacing w:line="600" w:lineRule="auto"/>
        <w:ind w:firstLine="720"/>
        <w:jc w:val="both"/>
        <w:rPr>
          <w:rFonts w:eastAsia="Times New Roman"/>
          <w:szCs w:val="24"/>
        </w:rPr>
      </w:pPr>
      <w:r>
        <w:rPr>
          <w:rFonts w:eastAsia="Times New Roman"/>
          <w:b/>
          <w:szCs w:val="24"/>
        </w:rPr>
        <w:t>ΜΕΡΟΠΗ ΤΖΟΥΦΗ:</w:t>
      </w:r>
      <w:r>
        <w:rPr>
          <w:rFonts w:eastAsia="Times New Roman"/>
          <w:bCs/>
          <w:szCs w:val="24"/>
        </w:rPr>
        <w:t xml:space="preserve"> Ναι.</w:t>
      </w:r>
    </w:p>
    <w:p w14:paraId="5760C0C5" w14:textId="77777777" w:rsidR="003F14BB" w:rsidRDefault="00F37CA6">
      <w:pPr>
        <w:spacing w:line="600" w:lineRule="auto"/>
        <w:ind w:firstLine="720"/>
        <w:jc w:val="both"/>
        <w:rPr>
          <w:rFonts w:eastAsia="Times New Roman"/>
          <w:szCs w:val="24"/>
        </w:rPr>
      </w:pPr>
      <w:r>
        <w:rPr>
          <w:rFonts w:eastAsia="Times New Roman"/>
          <w:b/>
          <w:szCs w:val="24"/>
        </w:rPr>
        <w:t>ΒΑΣΙΛΕΙΟΣ ΓΙΟΓΙΑΚΑΣ:</w:t>
      </w:r>
      <w:r>
        <w:rPr>
          <w:rFonts w:eastAsia="Times New Roman"/>
          <w:szCs w:val="24"/>
        </w:rPr>
        <w:t xml:space="preserve"> </w:t>
      </w:r>
      <w:r>
        <w:rPr>
          <w:rFonts w:eastAsia="Times New Roman"/>
          <w:bCs/>
          <w:szCs w:val="24"/>
        </w:rPr>
        <w:t>Ναι.</w:t>
      </w:r>
    </w:p>
    <w:p w14:paraId="5760C0C6" w14:textId="77777777" w:rsidR="003F14BB" w:rsidRDefault="00F37CA6">
      <w:pPr>
        <w:spacing w:line="600" w:lineRule="auto"/>
        <w:ind w:firstLine="720"/>
        <w:jc w:val="both"/>
        <w:rPr>
          <w:rFonts w:eastAsia="Times New Roman"/>
          <w:szCs w:val="24"/>
        </w:rPr>
      </w:pPr>
      <w:r>
        <w:rPr>
          <w:rFonts w:eastAsia="Times New Roman"/>
          <w:b/>
          <w:szCs w:val="24"/>
        </w:rPr>
        <w:t>ΛΕΩΝΙΔΑΣ ΓΡΗΓΟΡΑΚΟΣ:</w:t>
      </w:r>
      <w:r>
        <w:rPr>
          <w:rFonts w:eastAsia="Times New Roman"/>
          <w:szCs w:val="24"/>
        </w:rPr>
        <w:t xml:space="preserve"> </w:t>
      </w:r>
      <w:r>
        <w:rPr>
          <w:rFonts w:eastAsia="Times New Roman"/>
          <w:bCs/>
          <w:szCs w:val="24"/>
        </w:rPr>
        <w:t>Ναι.</w:t>
      </w:r>
    </w:p>
    <w:p w14:paraId="5760C0C7" w14:textId="77777777" w:rsidR="003F14BB" w:rsidRDefault="00F37CA6">
      <w:pPr>
        <w:spacing w:line="600" w:lineRule="auto"/>
        <w:ind w:firstLine="720"/>
        <w:jc w:val="both"/>
        <w:rPr>
          <w:rFonts w:eastAsia="Times New Roman"/>
          <w:szCs w:val="24"/>
        </w:rPr>
      </w:pPr>
      <w:r>
        <w:rPr>
          <w:rFonts w:eastAsia="Times New Roman"/>
          <w:b/>
          <w:szCs w:val="24"/>
        </w:rPr>
        <w:t>ΙΩΑΝΝΗΣ ΑΪΒΑΤΙΔΗΣ:</w:t>
      </w:r>
      <w:r>
        <w:rPr>
          <w:rFonts w:eastAsia="Times New Roman"/>
          <w:szCs w:val="24"/>
        </w:rPr>
        <w:t xml:space="preserve"> </w:t>
      </w:r>
      <w:r>
        <w:rPr>
          <w:rFonts w:eastAsia="Times New Roman"/>
          <w:bCs/>
          <w:szCs w:val="24"/>
        </w:rPr>
        <w:t>Παρών.</w:t>
      </w:r>
    </w:p>
    <w:p w14:paraId="5760C0C8" w14:textId="77777777" w:rsidR="003F14BB" w:rsidRDefault="00F37CA6">
      <w:pPr>
        <w:spacing w:line="600" w:lineRule="auto"/>
        <w:ind w:firstLine="720"/>
        <w:jc w:val="both"/>
        <w:rPr>
          <w:rFonts w:eastAsia="Times New Roman"/>
          <w:szCs w:val="24"/>
        </w:rPr>
      </w:pPr>
      <w:r>
        <w:rPr>
          <w:rFonts w:eastAsia="Times New Roman"/>
          <w:b/>
          <w:szCs w:val="24"/>
        </w:rPr>
        <w:t>ΓΕΩΡΓΙΟΣ ΛΑΜΠΡΟΥΛΗΣ (ΣΤ΄ Αντιπρόεδρος της Βουλής):</w:t>
      </w:r>
      <w:r>
        <w:rPr>
          <w:rFonts w:eastAsia="Times New Roman"/>
          <w:szCs w:val="24"/>
        </w:rPr>
        <w:t xml:space="preserve"> </w:t>
      </w:r>
      <w:r>
        <w:rPr>
          <w:rFonts w:eastAsia="Times New Roman"/>
          <w:bCs/>
          <w:szCs w:val="24"/>
        </w:rPr>
        <w:t>Ναι.</w:t>
      </w:r>
    </w:p>
    <w:p w14:paraId="5760C0C9" w14:textId="77777777" w:rsidR="003F14BB" w:rsidRDefault="00F37CA6">
      <w:pPr>
        <w:spacing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w:t>
      </w:r>
      <w:r>
        <w:rPr>
          <w:rFonts w:eastAsia="Times New Roman"/>
          <w:bCs/>
          <w:szCs w:val="24"/>
        </w:rPr>
        <w:t>Ναι.</w:t>
      </w:r>
    </w:p>
    <w:p w14:paraId="5760C0CA" w14:textId="77777777" w:rsidR="003F14BB" w:rsidRDefault="00F37CA6">
      <w:pPr>
        <w:spacing w:line="600" w:lineRule="auto"/>
        <w:ind w:firstLine="720"/>
        <w:jc w:val="both"/>
        <w:rPr>
          <w:rFonts w:eastAsia="Times New Roman"/>
          <w:szCs w:val="24"/>
        </w:rPr>
      </w:pPr>
      <w:r>
        <w:rPr>
          <w:rFonts w:eastAsia="Times New Roman"/>
          <w:b/>
          <w:szCs w:val="24"/>
        </w:rPr>
        <w:t>ΑΝΑΣΤΑΣΙΟΣ ΜΕΓΑΛΟΜΥΣΤΑΚΑΣ:</w:t>
      </w:r>
      <w:r>
        <w:rPr>
          <w:rFonts w:eastAsia="Times New Roman"/>
          <w:szCs w:val="24"/>
        </w:rPr>
        <w:t xml:space="preserve"> </w:t>
      </w:r>
      <w:r>
        <w:rPr>
          <w:rFonts w:eastAsia="Times New Roman"/>
          <w:bCs/>
          <w:szCs w:val="24"/>
        </w:rPr>
        <w:t>Ναι.</w:t>
      </w:r>
    </w:p>
    <w:p w14:paraId="5760C0CB" w14:textId="77777777" w:rsidR="003F14BB" w:rsidRDefault="00F37CA6">
      <w:pPr>
        <w:spacing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bCs/>
          <w:szCs w:val="24"/>
        </w:rPr>
        <w:t>Ναι.</w:t>
      </w:r>
    </w:p>
    <w:p w14:paraId="5760C0CC" w14:textId="77777777" w:rsidR="003F14BB" w:rsidRDefault="00F37CA6">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Συνεπώς</w:t>
      </w:r>
      <w:r>
        <w:rPr>
          <w:rFonts w:eastAsia="Times New Roman"/>
          <w:bCs/>
          <w:szCs w:val="24"/>
        </w:rPr>
        <w:t xml:space="preserve"> το άρθρο 27 έγινε δεκτό ως έχει κατά πλειοψηφία.</w:t>
      </w:r>
    </w:p>
    <w:p w14:paraId="5760C0CD" w14:textId="77777777" w:rsidR="003F14BB" w:rsidRDefault="00F37CA6">
      <w:pPr>
        <w:spacing w:line="600" w:lineRule="auto"/>
        <w:ind w:firstLine="720"/>
        <w:jc w:val="both"/>
        <w:rPr>
          <w:rFonts w:eastAsia="Times New Roman"/>
          <w:szCs w:val="24"/>
        </w:rPr>
      </w:pPr>
      <w:r>
        <w:rPr>
          <w:rFonts w:eastAsia="Times New Roman"/>
          <w:szCs w:val="24"/>
        </w:rPr>
        <w:t>Ερωτάται το Σώμα: Γίνεται δεκτό το άρθρο 28 ως έχει;</w:t>
      </w:r>
    </w:p>
    <w:p w14:paraId="5760C0CE" w14:textId="77777777" w:rsidR="003F14BB" w:rsidRDefault="00F37CA6">
      <w:pPr>
        <w:spacing w:line="600" w:lineRule="auto"/>
        <w:ind w:firstLine="720"/>
        <w:jc w:val="both"/>
        <w:rPr>
          <w:rFonts w:eastAsia="Times New Roman"/>
          <w:szCs w:val="24"/>
        </w:rPr>
      </w:pPr>
      <w:r>
        <w:rPr>
          <w:rFonts w:eastAsia="Times New Roman"/>
          <w:b/>
          <w:szCs w:val="24"/>
        </w:rPr>
        <w:t>ΜΕΡΟΠΗ ΤΖΟΥΦΗ:</w:t>
      </w:r>
      <w:r>
        <w:rPr>
          <w:rFonts w:eastAsia="Times New Roman"/>
          <w:szCs w:val="24"/>
        </w:rPr>
        <w:t xml:space="preserve"> </w:t>
      </w:r>
      <w:r>
        <w:rPr>
          <w:rFonts w:eastAsia="Times New Roman"/>
          <w:bCs/>
          <w:szCs w:val="24"/>
        </w:rPr>
        <w:t>Ναι.</w:t>
      </w:r>
    </w:p>
    <w:p w14:paraId="5760C0CF" w14:textId="77777777" w:rsidR="003F14BB" w:rsidRDefault="00F37CA6">
      <w:pPr>
        <w:spacing w:line="600" w:lineRule="auto"/>
        <w:ind w:firstLine="720"/>
        <w:jc w:val="both"/>
        <w:rPr>
          <w:rFonts w:eastAsia="Times New Roman"/>
          <w:szCs w:val="24"/>
        </w:rPr>
      </w:pPr>
      <w:r>
        <w:rPr>
          <w:rFonts w:eastAsia="Times New Roman"/>
          <w:b/>
          <w:szCs w:val="24"/>
        </w:rPr>
        <w:t>ΒΑΣΙΛΕΙΟΣ ΓΙΟΓΙΑΚΑΣ:</w:t>
      </w:r>
      <w:r>
        <w:rPr>
          <w:rFonts w:eastAsia="Times New Roman"/>
          <w:szCs w:val="24"/>
        </w:rPr>
        <w:t xml:space="preserve"> </w:t>
      </w:r>
      <w:r>
        <w:rPr>
          <w:rFonts w:eastAsia="Times New Roman"/>
          <w:bCs/>
          <w:szCs w:val="24"/>
        </w:rPr>
        <w:t>Ναι.</w:t>
      </w:r>
    </w:p>
    <w:p w14:paraId="5760C0D0" w14:textId="77777777" w:rsidR="003F14BB" w:rsidRDefault="00F37CA6">
      <w:pPr>
        <w:spacing w:line="600" w:lineRule="auto"/>
        <w:ind w:firstLine="720"/>
        <w:jc w:val="both"/>
        <w:rPr>
          <w:rFonts w:eastAsia="Times New Roman"/>
          <w:szCs w:val="24"/>
        </w:rPr>
      </w:pPr>
      <w:r>
        <w:rPr>
          <w:rFonts w:eastAsia="Times New Roman"/>
          <w:b/>
          <w:szCs w:val="24"/>
        </w:rPr>
        <w:t>ΛΕΩΝΙΔΑΣ ΓΡΗΓΟΡΑΚΟΣ:</w:t>
      </w:r>
      <w:r>
        <w:rPr>
          <w:rFonts w:eastAsia="Times New Roman"/>
          <w:szCs w:val="24"/>
        </w:rPr>
        <w:t xml:space="preserve"> </w:t>
      </w:r>
      <w:r>
        <w:rPr>
          <w:rFonts w:eastAsia="Times New Roman"/>
          <w:bCs/>
          <w:szCs w:val="24"/>
        </w:rPr>
        <w:t>Ναι.</w:t>
      </w:r>
    </w:p>
    <w:p w14:paraId="5760C0D1" w14:textId="77777777" w:rsidR="003F14BB" w:rsidRDefault="00F37CA6">
      <w:pPr>
        <w:spacing w:line="600" w:lineRule="auto"/>
        <w:ind w:firstLine="720"/>
        <w:jc w:val="both"/>
        <w:rPr>
          <w:rFonts w:eastAsia="Times New Roman"/>
          <w:szCs w:val="24"/>
        </w:rPr>
      </w:pPr>
      <w:r>
        <w:rPr>
          <w:rFonts w:eastAsia="Times New Roman"/>
          <w:b/>
          <w:szCs w:val="24"/>
        </w:rPr>
        <w:t>ΙΩΑΝΝΗΣ ΑΪΒΑΤΙΔΗΣ:</w:t>
      </w:r>
      <w:r>
        <w:rPr>
          <w:rFonts w:eastAsia="Times New Roman"/>
          <w:szCs w:val="24"/>
        </w:rPr>
        <w:t xml:space="preserve"> </w:t>
      </w:r>
      <w:r>
        <w:rPr>
          <w:rFonts w:eastAsia="Times New Roman"/>
          <w:bCs/>
          <w:szCs w:val="24"/>
        </w:rPr>
        <w:t>Παρών.</w:t>
      </w:r>
    </w:p>
    <w:p w14:paraId="5760C0D2" w14:textId="77777777" w:rsidR="003F14BB" w:rsidRDefault="00F37CA6">
      <w:pPr>
        <w:spacing w:line="600" w:lineRule="auto"/>
        <w:ind w:firstLine="720"/>
        <w:jc w:val="both"/>
        <w:rPr>
          <w:rFonts w:eastAsia="Times New Roman"/>
          <w:szCs w:val="24"/>
        </w:rPr>
      </w:pPr>
      <w:r>
        <w:rPr>
          <w:rFonts w:eastAsia="Times New Roman"/>
          <w:b/>
          <w:szCs w:val="24"/>
        </w:rPr>
        <w:t>ΓΕΩΡΓΙΟΣ ΛΑΜΠΡΟΥΛΗΣ (ΣΤ΄ Αντιπρόεδρος της Βουλής):</w:t>
      </w:r>
      <w:r>
        <w:rPr>
          <w:rFonts w:eastAsia="Times New Roman"/>
          <w:szCs w:val="24"/>
        </w:rPr>
        <w:t xml:space="preserve"> </w:t>
      </w:r>
      <w:r>
        <w:rPr>
          <w:rFonts w:eastAsia="Times New Roman"/>
          <w:bCs/>
          <w:szCs w:val="24"/>
        </w:rPr>
        <w:t>Παρώ</w:t>
      </w:r>
      <w:r>
        <w:rPr>
          <w:rFonts w:eastAsia="Times New Roman"/>
          <w:bCs/>
          <w:szCs w:val="24"/>
        </w:rPr>
        <w:t>ν.</w:t>
      </w:r>
    </w:p>
    <w:p w14:paraId="5760C0D3" w14:textId="77777777" w:rsidR="003F14BB" w:rsidRDefault="00F37CA6">
      <w:pPr>
        <w:spacing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w:t>
      </w:r>
      <w:r>
        <w:rPr>
          <w:rFonts w:eastAsia="Times New Roman"/>
          <w:bCs/>
          <w:szCs w:val="24"/>
        </w:rPr>
        <w:t>Ναι.</w:t>
      </w:r>
    </w:p>
    <w:p w14:paraId="5760C0D4" w14:textId="77777777" w:rsidR="003F14BB" w:rsidRDefault="00F37CA6">
      <w:pPr>
        <w:spacing w:line="600" w:lineRule="auto"/>
        <w:ind w:firstLine="720"/>
        <w:jc w:val="both"/>
        <w:rPr>
          <w:rFonts w:eastAsia="Times New Roman"/>
          <w:szCs w:val="24"/>
        </w:rPr>
      </w:pPr>
      <w:r>
        <w:rPr>
          <w:rFonts w:eastAsia="Times New Roman"/>
          <w:b/>
          <w:szCs w:val="24"/>
        </w:rPr>
        <w:t>ΑΝΑΣΤΑΣΙΟΣ ΜΕΓΑΛΟΜΥΣΤΑΚΑΣ:</w:t>
      </w:r>
      <w:r>
        <w:rPr>
          <w:rFonts w:eastAsia="Times New Roman"/>
          <w:szCs w:val="24"/>
        </w:rPr>
        <w:t xml:space="preserve"> </w:t>
      </w:r>
      <w:r>
        <w:rPr>
          <w:rFonts w:eastAsia="Times New Roman"/>
          <w:bCs/>
          <w:szCs w:val="24"/>
        </w:rPr>
        <w:t>Ναι.</w:t>
      </w:r>
    </w:p>
    <w:p w14:paraId="5760C0D5" w14:textId="77777777" w:rsidR="003F14BB" w:rsidRDefault="00F37CA6">
      <w:pPr>
        <w:spacing w:line="600" w:lineRule="auto"/>
        <w:ind w:firstLine="720"/>
        <w:jc w:val="both"/>
        <w:rPr>
          <w:rFonts w:eastAsia="Times New Roman"/>
          <w:szCs w:val="24"/>
        </w:rPr>
      </w:pPr>
      <w:r>
        <w:rPr>
          <w:rFonts w:eastAsia="Times New Roman"/>
          <w:b/>
          <w:szCs w:val="24"/>
        </w:rPr>
        <w:t>ΓΕΩΡΓΙΟΣ ΜΑΥΡΩΤΑΣ:</w:t>
      </w:r>
      <w:r>
        <w:rPr>
          <w:rFonts w:eastAsia="Times New Roman"/>
          <w:bCs/>
          <w:szCs w:val="24"/>
        </w:rPr>
        <w:t xml:space="preserve"> Ναι.</w:t>
      </w:r>
    </w:p>
    <w:p w14:paraId="5760C0D6" w14:textId="77777777" w:rsidR="003F14BB" w:rsidRDefault="00F37CA6">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Συνεπώς το άρθρο 28 έγινε δεκτό ως έχει κατά πλειοψηφία.</w:t>
      </w:r>
    </w:p>
    <w:p w14:paraId="5760C0D7" w14:textId="77777777" w:rsidR="003F14BB" w:rsidRDefault="00F37CA6">
      <w:pPr>
        <w:spacing w:line="600" w:lineRule="auto"/>
        <w:ind w:firstLine="720"/>
        <w:jc w:val="both"/>
        <w:rPr>
          <w:rFonts w:eastAsia="Times New Roman"/>
          <w:szCs w:val="24"/>
        </w:rPr>
      </w:pPr>
      <w:r>
        <w:rPr>
          <w:rFonts w:eastAsia="Times New Roman"/>
          <w:szCs w:val="24"/>
        </w:rPr>
        <w:t xml:space="preserve">Ερωτάται το Σώμα: Γίνεται δεκτό το άρθρο 29, </w:t>
      </w:r>
      <w:r>
        <w:rPr>
          <w:rFonts w:eastAsia="Times New Roman"/>
          <w:bCs/>
          <w:szCs w:val="24"/>
        </w:rPr>
        <w:t>όπως τροποποιήθηκε από τον κύ</w:t>
      </w:r>
      <w:r>
        <w:rPr>
          <w:rFonts w:eastAsia="Times New Roman"/>
          <w:bCs/>
          <w:szCs w:val="24"/>
        </w:rPr>
        <w:t>ριο Υπουργό</w:t>
      </w:r>
      <w:r>
        <w:rPr>
          <w:rFonts w:eastAsia="Times New Roman"/>
          <w:szCs w:val="24"/>
        </w:rPr>
        <w:t>;</w:t>
      </w:r>
    </w:p>
    <w:p w14:paraId="5760C0D8" w14:textId="77777777" w:rsidR="003F14BB" w:rsidRDefault="00F37CA6">
      <w:pPr>
        <w:spacing w:line="600" w:lineRule="auto"/>
        <w:ind w:firstLine="720"/>
        <w:jc w:val="both"/>
        <w:rPr>
          <w:rFonts w:eastAsia="Times New Roman"/>
          <w:szCs w:val="24"/>
        </w:rPr>
      </w:pPr>
      <w:r>
        <w:rPr>
          <w:rFonts w:eastAsia="Times New Roman"/>
          <w:b/>
          <w:szCs w:val="24"/>
        </w:rPr>
        <w:t>ΜΕΡΟΠΗ ΤΖΟΥΦΗ:</w:t>
      </w:r>
      <w:r>
        <w:rPr>
          <w:rFonts w:eastAsia="Times New Roman"/>
          <w:bCs/>
          <w:szCs w:val="24"/>
        </w:rPr>
        <w:t xml:space="preserve"> Ναι.</w:t>
      </w:r>
    </w:p>
    <w:p w14:paraId="5760C0D9" w14:textId="77777777" w:rsidR="003F14BB" w:rsidRDefault="00F37CA6">
      <w:pPr>
        <w:spacing w:line="600" w:lineRule="auto"/>
        <w:ind w:firstLine="720"/>
        <w:jc w:val="both"/>
        <w:rPr>
          <w:rFonts w:eastAsia="Times New Roman"/>
          <w:szCs w:val="24"/>
        </w:rPr>
      </w:pPr>
      <w:r>
        <w:rPr>
          <w:rFonts w:eastAsia="Times New Roman"/>
          <w:b/>
          <w:szCs w:val="24"/>
        </w:rPr>
        <w:t>ΒΑΣΙΛΕΙΟΣ ΓΙΟΓΙΑΚΑΣ:</w:t>
      </w:r>
      <w:r>
        <w:rPr>
          <w:rFonts w:eastAsia="Times New Roman"/>
          <w:szCs w:val="24"/>
        </w:rPr>
        <w:t xml:space="preserve"> Όχι.</w:t>
      </w:r>
    </w:p>
    <w:p w14:paraId="5760C0DA" w14:textId="77777777" w:rsidR="003F14BB" w:rsidRDefault="00F37CA6">
      <w:pPr>
        <w:spacing w:line="600" w:lineRule="auto"/>
        <w:ind w:firstLine="720"/>
        <w:jc w:val="both"/>
        <w:rPr>
          <w:rFonts w:eastAsia="Times New Roman"/>
          <w:szCs w:val="24"/>
        </w:rPr>
      </w:pPr>
      <w:r>
        <w:rPr>
          <w:rFonts w:eastAsia="Times New Roman"/>
          <w:b/>
          <w:szCs w:val="24"/>
        </w:rPr>
        <w:t>ΛΕΩΝΙΔΑΣ ΓΡΗΓΟΡΑΚΟΣ:</w:t>
      </w:r>
      <w:r>
        <w:rPr>
          <w:rFonts w:eastAsia="Times New Roman"/>
          <w:szCs w:val="24"/>
        </w:rPr>
        <w:t xml:space="preserve"> Όχι.</w:t>
      </w:r>
    </w:p>
    <w:p w14:paraId="5760C0DB" w14:textId="77777777" w:rsidR="003F14BB" w:rsidRDefault="00F37CA6">
      <w:pPr>
        <w:spacing w:line="600" w:lineRule="auto"/>
        <w:ind w:firstLine="720"/>
        <w:jc w:val="both"/>
        <w:rPr>
          <w:rFonts w:eastAsia="Times New Roman"/>
          <w:szCs w:val="24"/>
        </w:rPr>
      </w:pPr>
      <w:r>
        <w:rPr>
          <w:rFonts w:eastAsia="Times New Roman"/>
          <w:b/>
          <w:szCs w:val="24"/>
        </w:rPr>
        <w:t>ΙΩΑΝΝΗΣ ΑΪΒΑΤΙΔΗΣ:</w:t>
      </w:r>
      <w:r>
        <w:rPr>
          <w:rFonts w:eastAsia="Times New Roman"/>
          <w:szCs w:val="24"/>
        </w:rPr>
        <w:t xml:space="preserve"> </w:t>
      </w:r>
      <w:r>
        <w:rPr>
          <w:rFonts w:eastAsia="Times New Roman"/>
          <w:bCs/>
          <w:szCs w:val="24"/>
        </w:rPr>
        <w:t>Παρών.</w:t>
      </w:r>
    </w:p>
    <w:p w14:paraId="5760C0DC" w14:textId="77777777" w:rsidR="003F14BB" w:rsidRDefault="00F37CA6">
      <w:pPr>
        <w:spacing w:line="600" w:lineRule="auto"/>
        <w:ind w:firstLine="720"/>
        <w:jc w:val="both"/>
        <w:rPr>
          <w:rFonts w:eastAsia="Times New Roman"/>
          <w:szCs w:val="24"/>
        </w:rPr>
      </w:pPr>
      <w:r>
        <w:rPr>
          <w:rFonts w:eastAsia="Times New Roman"/>
          <w:b/>
          <w:szCs w:val="24"/>
        </w:rPr>
        <w:t>ΓΕΩΡΓΙΟΣ ΛΑΜΠΡΟΥΛΗΣ (ΣΤ΄ Αντιπρόεδρος της Βουλής):</w:t>
      </w:r>
      <w:r>
        <w:rPr>
          <w:rFonts w:eastAsia="Times New Roman"/>
          <w:szCs w:val="24"/>
        </w:rPr>
        <w:t xml:space="preserve"> </w:t>
      </w:r>
      <w:r>
        <w:rPr>
          <w:rFonts w:eastAsia="Times New Roman"/>
          <w:bCs/>
          <w:szCs w:val="24"/>
        </w:rPr>
        <w:t>Ναι.</w:t>
      </w:r>
    </w:p>
    <w:p w14:paraId="5760C0DD" w14:textId="77777777" w:rsidR="003F14BB" w:rsidRDefault="00F37CA6">
      <w:pPr>
        <w:spacing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w:t>
      </w:r>
      <w:r>
        <w:rPr>
          <w:rFonts w:eastAsia="Times New Roman"/>
          <w:bCs/>
          <w:szCs w:val="24"/>
        </w:rPr>
        <w:t>Ναι.</w:t>
      </w:r>
    </w:p>
    <w:p w14:paraId="5760C0DE" w14:textId="77777777" w:rsidR="003F14BB" w:rsidRDefault="00F37CA6">
      <w:pPr>
        <w:spacing w:line="600" w:lineRule="auto"/>
        <w:ind w:firstLine="720"/>
        <w:jc w:val="both"/>
        <w:rPr>
          <w:rFonts w:eastAsia="Times New Roman"/>
          <w:szCs w:val="24"/>
        </w:rPr>
      </w:pPr>
      <w:r>
        <w:rPr>
          <w:rFonts w:eastAsia="Times New Roman"/>
          <w:b/>
          <w:szCs w:val="24"/>
        </w:rPr>
        <w:t>ΑΝΑΣΤΑΣΙΟΣ ΜΕΓΑΛΟΜΥΣΤΑΚΑΣ:</w:t>
      </w:r>
      <w:r>
        <w:rPr>
          <w:rFonts w:eastAsia="Times New Roman"/>
          <w:szCs w:val="24"/>
        </w:rPr>
        <w:t xml:space="preserve"> </w:t>
      </w:r>
      <w:r>
        <w:rPr>
          <w:rFonts w:eastAsia="Times New Roman"/>
          <w:bCs/>
          <w:szCs w:val="24"/>
        </w:rPr>
        <w:t>Ναι.</w:t>
      </w:r>
    </w:p>
    <w:p w14:paraId="5760C0DF" w14:textId="77777777" w:rsidR="003F14BB" w:rsidRDefault="00F37CA6">
      <w:pPr>
        <w:spacing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bCs/>
          <w:szCs w:val="24"/>
        </w:rPr>
        <w:t>Παρών.</w:t>
      </w:r>
    </w:p>
    <w:p w14:paraId="5760C0E0" w14:textId="77777777" w:rsidR="003F14BB" w:rsidRDefault="00F37CA6">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Συνεπώς το άρθρο 29 έγινε δεκτό, όπως τροποποιήθηκε από τον κύριο Υπουργό</w:t>
      </w:r>
      <w:r>
        <w:rPr>
          <w:rFonts w:eastAsia="Times New Roman"/>
          <w:bCs/>
          <w:szCs w:val="24"/>
        </w:rPr>
        <w:t>,</w:t>
      </w:r>
      <w:r>
        <w:rPr>
          <w:rFonts w:eastAsia="Times New Roman"/>
          <w:bCs/>
          <w:szCs w:val="24"/>
        </w:rPr>
        <w:t xml:space="preserve"> κατά πλειοψηφία.</w:t>
      </w:r>
    </w:p>
    <w:p w14:paraId="5760C0E1" w14:textId="77777777" w:rsidR="003F14BB" w:rsidRDefault="00F37CA6">
      <w:pPr>
        <w:spacing w:line="600" w:lineRule="auto"/>
        <w:ind w:firstLine="720"/>
        <w:jc w:val="both"/>
        <w:rPr>
          <w:rFonts w:eastAsia="Times New Roman"/>
          <w:szCs w:val="24"/>
        </w:rPr>
      </w:pPr>
      <w:r>
        <w:rPr>
          <w:rFonts w:eastAsia="Times New Roman"/>
          <w:szCs w:val="24"/>
        </w:rPr>
        <w:t>Ερωτάται το Σώμα: Γίνεται δεκτό το άρθρο 30 ως έχει;</w:t>
      </w:r>
    </w:p>
    <w:p w14:paraId="5760C0E2" w14:textId="77777777" w:rsidR="003F14BB" w:rsidRDefault="00F37CA6">
      <w:pPr>
        <w:spacing w:line="600" w:lineRule="auto"/>
        <w:ind w:firstLine="720"/>
        <w:jc w:val="both"/>
        <w:rPr>
          <w:rFonts w:eastAsia="Times New Roman"/>
          <w:szCs w:val="24"/>
        </w:rPr>
      </w:pPr>
      <w:r>
        <w:rPr>
          <w:rFonts w:eastAsia="Times New Roman"/>
          <w:b/>
          <w:szCs w:val="24"/>
        </w:rPr>
        <w:t>ΜΕΡΟΠΗ ΤΖΟΥΦΗ:</w:t>
      </w:r>
      <w:r>
        <w:rPr>
          <w:rFonts w:eastAsia="Times New Roman"/>
          <w:szCs w:val="24"/>
        </w:rPr>
        <w:t xml:space="preserve"> </w:t>
      </w:r>
      <w:r>
        <w:rPr>
          <w:rFonts w:eastAsia="Times New Roman"/>
          <w:bCs/>
          <w:szCs w:val="24"/>
        </w:rPr>
        <w:t>Ναι.</w:t>
      </w:r>
    </w:p>
    <w:p w14:paraId="5760C0E3" w14:textId="77777777" w:rsidR="003F14BB" w:rsidRDefault="00F37CA6">
      <w:pPr>
        <w:spacing w:line="600" w:lineRule="auto"/>
        <w:ind w:firstLine="720"/>
        <w:jc w:val="both"/>
        <w:rPr>
          <w:rFonts w:eastAsia="Times New Roman"/>
          <w:szCs w:val="24"/>
        </w:rPr>
      </w:pPr>
      <w:r>
        <w:rPr>
          <w:rFonts w:eastAsia="Times New Roman"/>
          <w:b/>
          <w:szCs w:val="24"/>
        </w:rPr>
        <w:t>ΒΑΣΙΛΕΙΟΣ ΓΙΟΓΙΑΚΑΣ:</w:t>
      </w:r>
      <w:r>
        <w:rPr>
          <w:rFonts w:eastAsia="Times New Roman"/>
          <w:bCs/>
          <w:szCs w:val="24"/>
        </w:rPr>
        <w:t xml:space="preserve"> Ναι.</w:t>
      </w:r>
    </w:p>
    <w:p w14:paraId="5760C0E4" w14:textId="77777777" w:rsidR="003F14BB" w:rsidRDefault="00F37CA6">
      <w:pPr>
        <w:spacing w:line="600" w:lineRule="auto"/>
        <w:ind w:firstLine="720"/>
        <w:jc w:val="both"/>
        <w:rPr>
          <w:rFonts w:eastAsia="Times New Roman"/>
          <w:szCs w:val="24"/>
        </w:rPr>
      </w:pPr>
      <w:r>
        <w:rPr>
          <w:rFonts w:eastAsia="Times New Roman"/>
          <w:b/>
          <w:szCs w:val="24"/>
        </w:rPr>
        <w:t>ΛΕΩΝΙΔΑΣ ΓΡΗΓΟΡΑΚΟΣ:</w:t>
      </w:r>
      <w:r>
        <w:rPr>
          <w:rFonts w:eastAsia="Times New Roman"/>
          <w:szCs w:val="24"/>
        </w:rPr>
        <w:t xml:space="preserve"> Όχι.</w:t>
      </w:r>
    </w:p>
    <w:p w14:paraId="5760C0E5" w14:textId="77777777" w:rsidR="003F14BB" w:rsidRDefault="00F37CA6">
      <w:pPr>
        <w:spacing w:line="600" w:lineRule="auto"/>
        <w:ind w:firstLine="720"/>
        <w:jc w:val="both"/>
        <w:rPr>
          <w:rFonts w:eastAsia="Times New Roman"/>
          <w:szCs w:val="24"/>
        </w:rPr>
      </w:pPr>
      <w:r>
        <w:rPr>
          <w:rFonts w:eastAsia="Times New Roman"/>
          <w:b/>
          <w:szCs w:val="24"/>
        </w:rPr>
        <w:t>ΙΩΑΝΝΗΣ ΑΪΒΑΤΙΔΗΣ:</w:t>
      </w:r>
      <w:r>
        <w:rPr>
          <w:rFonts w:eastAsia="Times New Roman"/>
          <w:szCs w:val="24"/>
        </w:rPr>
        <w:t xml:space="preserve"> Όχι.</w:t>
      </w:r>
    </w:p>
    <w:p w14:paraId="5760C0E6" w14:textId="77777777" w:rsidR="003F14BB" w:rsidRDefault="00F37CA6">
      <w:pPr>
        <w:spacing w:line="600" w:lineRule="auto"/>
        <w:ind w:firstLine="720"/>
        <w:jc w:val="both"/>
        <w:rPr>
          <w:rFonts w:eastAsia="Times New Roman"/>
          <w:szCs w:val="24"/>
        </w:rPr>
      </w:pPr>
      <w:r>
        <w:rPr>
          <w:rFonts w:eastAsia="Times New Roman"/>
          <w:b/>
          <w:szCs w:val="24"/>
        </w:rPr>
        <w:t>ΓΕΩΡΓΙΟΣ ΛΑΜΠΡΟΥΛΗΣ (ΣΤ΄ Αντιπρόεδρος της Βουλής):</w:t>
      </w:r>
      <w:r>
        <w:rPr>
          <w:rFonts w:eastAsia="Times New Roman"/>
          <w:szCs w:val="24"/>
        </w:rPr>
        <w:t xml:space="preserve"> </w:t>
      </w:r>
      <w:r>
        <w:rPr>
          <w:rFonts w:eastAsia="Times New Roman"/>
          <w:bCs/>
          <w:szCs w:val="24"/>
        </w:rPr>
        <w:t>Παρών.</w:t>
      </w:r>
    </w:p>
    <w:p w14:paraId="5760C0E7" w14:textId="77777777" w:rsidR="003F14BB" w:rsidRDefault="00F37CA6">
      <w:pPr>
        <w:spacing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bCs/>
          <w:szCs w:val="24"/>
        </w:rPr>
        <w:t xml:space="preserve"> Ναι.</w:t>
      </w:r>
    </w:p>
    <w:p w14:paraId="5760C0E8" w14:textId="77777777" w:rsidR="003F14BB" w:rsidRDefault="00F37CA6">
      <w:pPr>
        <w:spacing w:line="600" w:lineRule="auto"/>
        <w:ind w:firstLine="720"/>
        <w:jc w:val="both"/>
        <w:rPr>
          <w:rFonts w:eastAsia="Times New Roman"/>
          <w:szCs w:val="24"/>
        </w:rPr>
      </w:pPr>
      <w:r>
        <w:rPr>
          <w:rFonts w:eastAsia="Times New Roman"/>
          <w:b/>
          <w:szCs w:val="24"/>
        </w:rPr>
        <w:t>ΑΝΑΣΤΑΣΙΟΣ ΜΕΓΑΛΟΜΥΣΤΑΚΑΣ:</w:t>
      </w:r>
      <w:r>
        <w:rPr>
          <w:rFonts w:eastAsia="Times New Roman"/>
          <w:szCs w:val="24"/>
        </w:rPr>
        <w:t xml:space="preserve"> Όχι.</w:t>
      </w:r>
    </w:p>
    <w:p w14:paraId="5760C0E9" w14:textId="77777777" w:rsidR="003F14BB" w:rsidRDefault="00F37CA6">
      <w:pPr>
        <w:spacing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bCs/>
          <w:szCs w:val="24"/>
        </w:rPr>
        <w:t>Παρών.</w:t>
      </w:r>
    </w:p>
    <w:p w14:paraId="5760C0EA" w14:textId="77777777" w:rsidR="003F14BB" w:rsidRDefault="00F37CA6">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Συνεπώς το άρθρο 30 έγινε δεκτό ως έχει κατά πλει</w:t>
      </w:r>
      <w:r>
        <w:rPr>
          <w:rFonts w:eastAsia="Times New Roman"/>
          <w:bCs/>
          <w:szCs w:val="24"/>
        </w:rPr>
        <w:t>οψηφία.</w:t>
      </w:r>
    </w:p>
    <w:p w14:paraId="5760C0EB" w14:textId="77777777" w:rsidR="003F14BB" w:rsidRDefault="00F37CA6">
      <w:pPr>
        <w:spacing w:line="600" w:lineRule="auto"/>
        <w:ind w:firstLine="720"/>
        <w:jc w:val="both"/>
        <w:rPr>
          <w:rFonts w:eastAsia="Times New Roman"/>
          <w:szCs w:val="24"/>
        </w:rPr>
      </w:pPr>
      <w:r>
        <w:rPr>
          <w:rFonts w:eastAsia="Times New Roman"/>
          <w:szCs w:val="24"/>
        </w:rPr>
        <w:t>Ερωτάται το Σώμα: Γίνεται δεκτό το άρθρο 31 ως έχει;</w:t>
      </w:r>
    </w:p>
    <w:p w14:paraId="5760C0EC" w14:textId="77777777" w:rsidR="003F14BB" w:rsidRDefault="00F37CA6">
      <w:pPr>
        <w:spacing w:line="600" w:lineRule="auto"/>
        <w:ind w:firstLine="720"/>
        <w:jc w:val="both"/>
        <w:rPr>
          <w:rFonts w:eastAsia="Times New Roman"/>
          <w:szCs w:val="24"/>
        </w:rPr>
      </w:pPr>
      <w:r>
        <w:rPr>
          <w:rFonts w:eastAsia="Times New Roman"/>
          <w:b/>
          <w:szCs w:val="24"/>
        </w:rPr>
        <w:t>ΜΕΡΟΠΗ ΤΖΟΥΦΗ:</w:t>
      </w:r>
      <w:r>
        <w:rPr>
          <w:rFonts w:eastAsia="Times New Roman"/>
          <w:bCs/>
          <w:szCs w:val="24"/>
        </w:rPr>
        <w:t xml:space="preserve"> Ναι.</w:t>
      </w:r>
    </w:p>
    <w:p w14:paraId="5760C0ED" w14:textId="77777777" w:rsidR="003F14BB" w:rsidRDefault="00F37CA6">
      <w:pPr>
        <w:spacing w:line="600" w:lineRule="auto"/>
        <w:ind w:firstLine="720"/>
        <w:jc w:val="both"/>
        <w:rPr>
          <w:rFonts w:eastAsia="Times New Roman"/>
          <w:szCs w:val="24"/>
        </w:rPr>
      </w:pPr>
      <w:r>
        <w:rPr>
          <w:rFonts w:eastAsia="Times New Roman"/>
          <w:b/>
          <w:szCs w:val="24"/>
        </w:rPr>
        <w:t>ΒΑΣΙΛΕΙΟΣ ΓΙΟΓΙΑΚΑΣ:</w:t>
      </w:r>
      <w:r>
        <w:rPr>
          <w:rFonts w:eastAsia="Times New Roman"/>
          <w:szCs w:val="24"/>
        </w:rPr>
        <w:t xml:space="preserve"> </w:t>
      </w:r>
      <w:r>
        <w:rPr>
          <w:rFonts w:eastAsia="Times New Roman"/>
          <w:bCs/>
          <w:szCs w:val="24"/>
        </w:rPr>
        <w:t>Ναι.</w:t>
      </w:r>
    </w:p>
    <w:p w14:paraId="5760C0EE" w14:textId="77777777" w:rsidR="003F14BB" w:rsidRDefault="00F37CA6">
      <w:pPr>
        <w:spacing w:line="600" w:lineRule="auto"/>
        <w:ind w:firstLine="720"/>
        <w:jc w:val="both"/>
        <w:rPr>
          <w:rFonts w:eastAsia="Times New Roman"/>
          <w:szCs w:val="24"/>
        </w:rPr>
      </w:pPr>
      <w:r>
        <w:rPr>
          <w:rFonts w:eastAsia="Times New Roman"/>
          <w:b/>
          <w:szCs w:val="24"/>
        </w:rPr>
        <w:t>ΛΕΩΝΙΔΑΣ ΓΡΗΓΟΡΑΚΟΣ:</w:t>
      </w:r>
      <w:r>
        <w:rPr>
          <w:rFonts w:eastAsia="Times New Roman"/>
          <w:bCs/>
          <w:szCs w:val="24"/>
        </w:rPr>
        <w:t xml:space="preserve"> Ναι.</w:t>
      </w:r>
    </w:p>
    <w:p w14:paraId="5760C0EF" w14:textId="77777777" w:rsidR="003F14BB" w:rsidRDefault="00F37CA6">
      <w:pPr>
        <w:spacing w:line="600" w:lineRule="auto"/>
        <w:ind w:firstLine="720"/>
        <w:jc w:val="both"/>
        <w:rPr>
          <w:rFonts w:eastAsia="Times New Roman"/>
          <w:szCs w:val="24"/>
        </w:rPr>
      </w:pPr>
      <w:r>
        <w:rPr>
          <w:rFonts w:eastAsia="Times New Roman"/>
          <w:b/>
          <w:szCs w:val="24"/>
        </w:rPr>
        <w:t>ΙΩΑΝΝΗΣ ΑΪΒΑΤΙΔΗΣ:</w:t>
      </w:r>
      <w:r>
        <w:rPr>
          <w:rFonts w:eastAsia="Times New Roman"/>
          <w:szCs w:val="24"/>
        </w:rPr>
        <w:t xml:space="preserve"> </w:t>
      </w:r>
      <w:r>
        <w:rPr>
          <w:rFonts w:eastAsia="Times New Roman"/>
          <w:bCs/>
          <w:szCs w:val="24"/>
        </w:rPr>
        <w:t>Παρών.</w:t>
      </w:r>
    </w:p>
    <w:p w14:paraId="5760C0F0" w14:textId="77777777" w:rsidR="003F14BB" w:rsidRDefault="00F37CA6">
      <w:pPr>
        <w:spacing w:line="600" w:lineRule="auto"/>
        <w:ind w:firstLine="720"/>
        <w:jc w:val="both"/>
        <w:rPr>
          <w:rFonts w:eastAsia="Times New Roman"/>
          <w:szCs w:val="24"/>
        </w:rPr>
      </w:pPr>
      <w:r>
        <w:rPr>
          <w:rFonts w:eastAsia="Times New Roman"/>
          <w:b/>
          <w:szCs w:val="24"/>
        </w:rPr>
        <w:t>ΓΕΩΡΓΙΟΣ ΛΑΜΠΡΟΥΛΗΣ (ΣΤ΄ Αντιπρόεδρος της Βουλής):</w:t>
      </w:r>
      <w:r>
        <w:rPr>
          <w:rFonts w:eastAsia="Times New Roman"/>
          <w:szCs w:val="24"/>
        </w:rPr>
        <w:t xml:space="preserve"> </w:t>
      </w:r>
      <w:r>
        <w:rPr>
          <w:rFonts w:eastAsia="Times New Roman"/>
          <w:bCs/>
          <w:szCs w:val="24"/>
        </w:rPr>
        <w:t>Παρών.</w:t>
      </w:r>
    </w:p>
    <w:p w14:paraId="5760C0F1" w14:textId="77777777" w:rsidR="003F14BB" w:rsidRDefault="00F37CA6">
      <w:pPr>
        <w:spacing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w:t>
      </w:r>
      <w:r>
        <w:rPr>
          <w:rFonts w:eastAsia="Times New Roman"/>
          <w:bCs/>
          <w:szCs w:val="24"/>
        </w:rPr>
        <w:t>Ναι.</w:t>
      </w:r>
    </w:p>
    <w:p w14:paraId="5760C0F2" w14:textId="77777777" w:rsidR="003F14BB" w:rsidRDefault="00F37CA6">
      <w:pPr>
        <w:spacing w:line="600" w:lineRule="auto"/>
        <w:ind w:firstLine="720"/>
        <w:jc w:val="both"/>
        <w:rPr>
          <w:rFonts w:eastAsia="Times New Roman"/>
          <w:szCs w:val="24"/>
        </w:rPr>
      </w:pPr>
      <w:r>
        <w:rPr>
          <w:rFonts w:eastAsia="Times New Roman"/>
          <w:b/>
          <w:szCs w:val="24"/>
        </w:rPr>
        <w:t>ΑΝΑΣΤΑ</w:t>
      </w:r>
      <w:r>
        <w:rPr>
          <w:rFonts w:eastAsia="Times New Roman"/>
          <w:b/>
          <w:szCs w:val="24"/>
        </w:rPr>
        <w:t>ΣΙΟΣ ΜΕΓΑΛΟΜΥΣΤΑΚΑΣ:</w:t>
      </w:r>
      <w:r>
        <w:rPr>
          <w:rFonts w:eastAsia="Times New Roman"/>
          <w:szCs w:val="24"/>
        </w:rPr>
        <w:t xml:space="preserve"> </w:t>
      </w:r>
      <w:r>
        <w:rPr>
          <w:rFonts w:eastAsia="Times New Roman"/>
          <w:bCs/>
          <w:szCs w:val="24"/>
        </w:rPr>
        <w:t>Ναι.</w:t>
      </w:r>
    </w:p>
    <w:p w14:paraId="5760C0F3" w14:textId="77777777" w:rsidR="003F14BB" w:rsidRDefault="00F37CA6">
      <w:pPr>
        <w:spacing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bCs/>
          <w:szCs w:val="24"/>
        </w:rPr>
        <w:t>Ναι.</w:t>
      </w:r>
    </w:p>
    <w:p w14:paraId="5760C0F4" w14:textId="77777777" w:rsidR="003F14BB" w:rsidRDefault="00F37CA6">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Συνεπώς το άρθρο 31 έγινε δεκτό ως έχει κατά πλειοψηφία.</w:t>
      </w:r>
    </w:p>
    <w:p w14:paraId="5760C0F5" w14:textId="77777777" w:rsidR="003F14BB" w:rsidRDefault="00F37CA6">
      <w:pPr>
        <w:spacing w:line="600" w:lineRule="auto"/>
        <w:ind w:firstLine="720"/>
        <w:jc w:val="both"/>
        <w:rPr>
          <w:rFonts w:eastAsia="Times New Roman"/>
          <w:szCs w:val="24"/>
        </w:rPr>
      </w:pPr>
      <w:r>
        <w:rPr>
          <w:rFonts w:eastAsia="Times New Roman"/>
          <w:szCs w:val="24"/>
        </w:rPr>
        <w:t>Ερωτάται το Σώμα: Γίνεται δεκτό το άρθρο 32 ως έχει;</w:t>
      </w:r>
    </w:p>
    <w:p w14:paraId="5760C0F6" w14:textId="77777777" w:rsidR="003F14BB" w:rsidRDefault="00F37CA6">
      <w:pPr>
        <w:spacing w:line="600" w:lineRule="auto"/>
        <w:ind w:firstLine="720"/>
        <w:jc w:val="both"/>
        <w:rPr>
          <w:rFonts w:eastAsia="Times New Roman"/>
          <w:szCs w:val="24"/>
        </w:rPr>
      </w:pPr>
      <w:r>
        <w:rPr>
          <w:rFonts w:eastAsia="Times New Roman"/>
          <w:b/>
          <w:szCs w:val="24"/>
        </w:rPr>
        <w:t>ΜΕΡΟΠΗ ΤΖΟΥΦΗ:</w:t>
      </w:r>
      <w:r>
        <w:rPr>
          <w:rFonts w:eastAsia="Times New Roman"/>
          <w:szCs w:val="24"/>
        </w:rPr>
        <w:t xml:space="preserve"> </w:t>
      </w:r>
      <w:r>
        <w:rPr>
          <w:rFonts w:eastAsia="Times New Roman"/>
          <w:bCs/>
          <w:szCs w:val="24"/>
        </w:rPr>
        <w:t>Ναι.</w:t>
      </w:r>
    </w:p>
    <w:p w14:paraId="5760C0F7" w14:textId="77777777" w:rsidR="003F14BB" w:rsidRDefault="00F37CA6">
      <w:pPr>
        <w:spacing w:line="600" w:lineRule="auto"/>
        <w:ind w:firstLine="720"/>
        <w:jc w:val="both"/>
        <w:rPr>
          <w:rFonts w:eastAsia="Times New Roman"/>
          <w:szCs w:val="24"/>
        </w:rPr>
      </w:pPr>
      <w:r>
        <w:rPr>
          <w:rFonts w:eastAsia="Times New Roman"/>
          <w:b/>
          <w:szCs w:val="24"/>
        </w:rPr>
        <w:t>ΒΑΣΙΛΕΙΟΣ ΓΙΟΓΙΑΚΑΣ:</w:t>
      </w:r>
      <w:r>
        <w:rPr>
          <w:rFonts w:eastAsia="Times New Roman"/>
          <w:szCs w:val="24"/>
        </w:rPr>
        <w:t xml:space="preserve"> Όχι.</w:t>
      </w:r>
    </w:p>
    <w:p w14:paraId="5760C0F8" w14:textId="77777777" w:rsidR="003F14BB" w:rsidRDefault="00F37CA6">
      <w:pPr>
        <w:spacing w:line="600" w:lineRule="auto"/>
        <w:ind w:firstLine="720"/>
        <w:jc w:val="both"/>
        <w:rPr>
          <w:rFonts w:eastAsia="Times New Roman"/>
          <w:szCs w:val="24"/>
        </w:rPr>
      </w:pPr>
      <w:r>
        <w:rPr>
          <w:rFonts w:eastAsia="Times New Roman"/>
          <w:b/>
          <w:szCs w:val="24"/>
        </w:rPr>
        <w:t xml:space="preserve">ΛΕΩΝΙΔΑΣ </w:t>
      </w:r>
      <w:r>
        <w:rPr>
          <w:rFonts w:eastAsia="Times New Roman"/>
          <w:b/>
          <w:szCs w:val="24"/>
        </w:rPr>
        <w:t>ΓΡΗΓΟΡΑΚΟΣ:</w:t>
      </w:r>
      <w:r>
        <w:rPr>
          <w:rFonts w:eastAsia="Times New Roman"/>
          <w:szCs w:val="24"/>
        </w:rPr>
        <w:t xml:space="preserve"> </w:t>
      </w:r>
      <w:r>
        <w:rPr>
          <w:rFonts w:eastAsia="Times New Roman"/>
          <w:bCs/>
          <w:szCs w:val="24"/>
        </w:rPr>
        <w:t>Ναι.</w:t>
      </w:r>
    </w:p>
    <w:p w14:paraId="5760C0F9" w14:textId="77777777" w:rsidR="003F14BB" w:rsidRDefault="00F37CA6">
      <w:pPr>
        <w:spacing w:line="600" w:lineRule="auto"/>
        <w:ind w:firstLine="720"/>
        <w:jc w:val="both"/>
        <w:rPr>
          <w:rFonts w:eastAsia="Times New Roman"/>
          <w:szCs w:val="24"/>
        </w:rPr>
      </w:pPr>
      <w:r>
        <w:rPr>
          <w:rFonts w:eastAsia="Times New Roman"/>
          <w:b/>
          <w:szCs w:val="24"/>
        </w:rPr>
        <w:t>ΙΩΑΝΝΗΣ ΑΪΒΑΤΙΔΗΣ:</w:t>
      </w:r>
      <w:r>
        <w:rPr>
          <w:rFonts w:eastAsia="Times New Roman"/>
          <w:szCs w:val="24"/>
        </w:rPr>
        <w:t xml:space="preserve"> </w:t>
      </w:r>
      <w:r>
        <w:rPr>
          <w:rFonts w:eastAsia="Times New Roman"/>
          <w:bCs/>
          <w:szCs w:val="24"/>
        </w:rPr>
        <w:t>Ναι.</w:t>
      </w:r>
    </w:p>
    <w:p w14:paraId="5760C0FA" w14:textId="77777777" w:rsidR="003F14BB" w:rsidRDefault="00F37CA6">
      <w:pPr>
        <w:spacing w:line="600" w:lineRule="auto"/>
        <w:ind w:firstLine="720"/>
        <w:jc w:val="both"/>
        <w:rPr>
          <w:rFonts w:eastAsia="Times New Roman"/>
          <w:szCs w:val="24"/>
        </w:rPr>
      </w:pPr>
      <w:r>
        <w:rPr>
          <w:rFonts w:eastAsia="Times New Roman"/>
          <w:b/>
          <w:szCs w:val="24"/>
        </w:rPr>
        <w:t>ΓΕΩΡΓΙΟΣ ΛΑΜΠΡΟΥΛΗΣ (ΣΤ΄ Αντιπρόεδρος της Βουλής):</w:t>
      </w:r>
      <w:r>
        <w:rPr>
          <w:rFonts w:eastAsia="Times New Roman"/>
          <w:szCs w:val="24"/>
        </w:rPr>
        <w:t xml:space="preserve"> </w:t>
      </w:r>
      <w:r>
        <w:rPr>
          <w:rFonts w:eastAsia="Times New Roman"/>
          <w:bCs/>
          <w:szCs w:val="24"/>
        </w:rPr>
        <w:t>Ναι.</w:t>
      </w:r>
    </w:p>
    <w:p w14:paraId="5760C0FB" w14:textId="77777777" w:rsidR="003F14BB" w:rsidRDefault="00F37CA6">
      <w:pPr>
        <w:spacing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w:t>
      </w:r>
      <w:r>
        <w:rPr>
          <w:rFonts w:eastAsia="Times New Roman"/>
          <w:bCs/>
          <w:szCs w:val="24"/>
        </w:rPr>
        <w:t>Ναι.</w:t>
      </w:r>
    </w:p>
    <w:p w14:paraId="5760C0FC" w14:textId="77777777" w:rsidR="003F14BB" w:rsidRDefault="00F37CA6">
      <w:pPr>
        <w:spacing w:line="600" w:lineRule="auto"/>
        <w:ind w:firstLine="720"/>
        <w:jc w:val="both"/>
        <w:rPr>
          <w:rFonts w:eastAsia="Times New Roman"/>
          <w:szCs w:val="24"/>
        </w:rPr>
      </w:pPr>
      <w:r>
        <w:rPr>
          <w:rFonts w:eastAsia="Times New Roman"/>
          <w:b/>
          <w:szCs w:val="24"/>
        </w:rPr>
        <w:t>ΑΝΑΣΤΑΣΙΟΣ ΜΕΓΑΛΟΜΥΣΤΑΚΑΣ:</w:t>
      </w:r>
      <w:r>
        <w:rPr>
          <w:rFonts w:eastAsia="Times New Roman"/>
          <w:bCs/>
          <w:szCs w:val="24"/>
        </w:rPr>
        <w:t xml:space="preserve"> Ναι.</w:t>
      </w:r>
    </w:p>
    <w:p w14:paraId="5760C0FD" w14:textId="77777777" w:rsidR="003F14BB" w:rsidRDefault="00F37CA6">
      <w:pPr>
        <w:spacing w:line="600" w:lineRule="auto"/>
        <w:ind w:firstLine="720"/>
        <w:jc w:val="both"/>
        <w:rPr>
          <w:rFonts w:eastAsia="Times New Roman"/>
          <w:szCs w:val="24"/>
        </w:rPr>
      </w:pPr>
      <w:r>
        <w:rPr>
          <w:rFonts w:eastAsia="Times New Roman"/>
          <w:b/>
          <w:szCs w:val="24"/>
        </w:rPr>
        <w:t>ΓΕΩΡΓΙΟΣ ΜΑΥΡΩΤΑΣ:</w:t>
      </w:r>
      <w:r>
        <w:rPr>
          <w:rFonts w:eastAsia="Times New Roman"/>
          <w:bCs/>
          <w:szCs w:val="24"/>
        </w:rPr>
        <w:t xml:space="preserve"> Ναι.</w:t>
      </w:r>
    </w:p>
    <w:p w14:paraId="5760C0FE" w14:textId="77777777" w:rsidR="003F14BB" w:rsidRDefault="00F37CA6">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Συνεπώς</w:t>
      </w:r>
      <w:r>
        <w:rPr>
          <w:rFonts w:eastAsia="Times New Roman"/>
          <w:bCs/>
          <w:szCs w:val="24"/>
        </w:rPr>
        <w:t xml:space="preserve"> το άρθρο 32 έγινε δεκτό ως έχει κατά πλειοψηφία.</w:t>
      </w:r>
    </w:p>
    <w:p w14:paraId="5760C0FF" w14:textId="77777777" w:rsidR="003F14BB" w:rsidRDefault="00F37CA6">
      <w:pPr>
        <w:spacing w:line="600" w:lineRule="auto"/>
        <w:ind w:firstLine="720"/>
        <w:jc w:val="both"/>
        <w:rPr>
          <w:rFonts w:eastAsia="Times New Roman"/>
          <w:szCs w:val="24"/>
        </w:rPr>
      </w:pPr>
      <w:r>
        <w:rPr>
          <w:rFonts w:eastAsia="Times New Roman"/>
          <w:szCs w:val="24"/>
        </w:rPr>
        <w:t>Ερωτάται το Σώμα: Γίνεται δεκτό το άρθρο 33 ως έχει;</w:t>
      </w:r>
    </w:p>
    <w:p w14:paraId="5760C100" w14:textId="77777777" w:rsidR="003F14BB" w:rsidRDefault="00F37CA6">
      <w:pPr>
        <w:spacing w:line="600" w:lineRule="auto"/>
        <w:ind w:firstLine="720"/>
        <w:jc w:val="both"/>
        <w:rPr>
          <w:rFonts w:eastAsia="Times New Roman"/>
          <w:szCs w:val="24"/>
        </w:rPr>
      </w:pPr>
      <w:r>
        <w:rPr>
          <w:rFonts w:eastAsia="Times New Roman"/>
          <w:b/>
          <w:szCs w:val="24"/>
        </w:rPr>
        <w:t>ΜΕΡΟΠΗ ΤΖΟΥΦΗ:</w:t>
      </w:r>
      <w:r>
        <w:rPr>
          <w:rFonts w:eastAsia="Times New Roman"/>
          <w:szCs w:val="24"/>
        </w:rPr>
        <w:t xml:space="preserve"> </w:t>
      </w:r>
      <w:r>
        <w:rPr>
          <w:rFonts w:eastAsia="Times New Roman"/>
          <w:bCs/>
          <w:szCs w:val="24"/>
        </w:rPr>
        <w:t>Ναι.</w:t>
      </w:r>
    </w:p>
    <w:p w14:paraId="5760C101" w14:textId="77777777" w:rsidR="003F14BB" w:rsidRDefault="00F37CA6">
      <w:pPr>
        <w:spacing w:line="600" w:lineRule="auto"/>
        <w:ind w:firstLine="720"/>
        <w:jc w:val="both"/>
        <w:rPr>
          <w:rFonts w:eastAsia="Times New Roman"/>
          <w:szCs w:val="24"/>
        </w:rPr>
      </w:pPr>
      <w:r>
        <w:rPr>
          <w:rFonts w:eastAsia="Times New Roman"/>
          <w:b/>
          <w:szCs w:val="24"/>
        </w:rPr>
        <w:t>ΒΑΣΙΛΕΙΟΣ ΓΙΟΓΙΑΚΑΣ:</w:t>
      </w:r>
      <w:r>
        <w:rPr>
          <w:rFonts w:eastAsia="Times New Roman"/>
          <w:szCs w:val="24"/>
        </w:rPr>
        <w:t xml:space="preserve"> </w:t>
      </w:r>
      <w:r>
        <w:rPr>
          <w:rFonts w:eastAsia="Times New Roman"/>
          <w:bCs/>
          <w:szCs w:val="24"/>
        </w:rPr>
        <w:t>Ναι.</w:t>
      </w:r>
    </w:p>
    <w:p w14:paraId="5760C102" w14:textId="77777777" w:rsidR="003F14BB" w:rsidRDefault="00F37CA6">
      <w:pPr>
        <w:spacing w:line="600" w:lineRule="auto"/>
        <w:ind w:firstLine="720"/>
        <w:jc w:val="both"/>
        <w:rPr>
          <w:rFonts w:eastAsia="Times New Roman"/>
          <w:szCs w:val="24"/>
        </w:rPr>
      </w:pPr>
      <w:r>
        <w:rPr>
          <w:rFonts w:eastAsia="Times New Roman"/>
          <w:b/>
          <w:szCs w:val="24"/>
        </w:rPr>
        <w:t>ΛΕΩΝΙΔΑΣ ΓΡΗΓΟΡΑΚΟΣ:</w:t>
      </w:r>
      <w:r>
        <w:rPr>
          <w:rFonts w:eastAsia="Times New Roman"/>
          <w:szCs w:val="24"/>
        </w:rPr>
        <w:t xml:space="preserve"> </w:t>
      </w:r>
      <w:r>
        <w:rPr>
          <w:rFonts w:eastAsia="Times New Roman"/>
          <w:bCs/>
          <w:szCs w:val="24"/>
        </w:rPr>
        <w:t>Ναι.</w:t>
      </w:r>
    </w:p>
    <w:p w14:paraId="5760C103" w14:textId="77777777" w:rsidR="003F14BB" w:rsidRDefault="00F37CA6">
      <w:pPr>
        <w:spacing w:line="600" w:lineRule="auto"/>
        <w:ind w:firstLine="720"/>
        <w:jc w:val="both"/>
        <w:rPr>
          <w:rFonts w:eastAsia="Times New Roman"/>
          <w:szCs w:val="24"/>
        </w:rPr>
      </w:pPr>
      <w:r>
        <w:rPr>
          <w:rFonts w:eastAsia="Times New Roman"/>
          <w:b/>
          <w:szCs w:val="24"/>
        </w:rPr>
        <w:t>ΙΩΑΝΝΗΣ ΑΪΒΑΤΙΔΗΣ:</w:t>
      </w:r>
      <w:r>
        <w:rPr>
          <w:rFonts w:eastAsia="Times New Roman"/>
          <w:szCs w:val="24"/>
        </w:rPr>
        <w:t xml:space="preserve"> Όχι.</w:t>
      </w:r>
    </w:p>
    <w:p w14:paraId="5760C104" w14:textId="77777777" w:rsidR="003F14BB" w:rsidRDefault="00F37CA6">
      <w:pPr>
        <w:spacing w:line="600" w:lineRule="auto"/>
        <w:ind w:firstLine="720"/>
        <w:jc w:val="both"/>
        <w:rPr>
          <w:rFonts w:eastAsia="Times New Roman"/>
          <w:szCs w:val="24"/>
        </w:rPr>
      </w:pPr>
      <w:r>
        <w:rPr>
          <w:rFonts w:eastAsia="Times New Roman"/>
          <w:b/>
          <w:szCs w:val="24"/>
        </w:rPr>
        <w:t>ΓΕΩΡΓΙΟΣ ΛΑΜΠΡΟΥΛΗΣ (ΣΤ΄ Αντιπρόεδρος της Βουλής):</w:t>
      </w:r>
      <w:r>
        <w:rPr>
          <w:rFonts w:eastAsia="Times New Roman"/>
          <w:szCs w:val="24"/>
        </w:rPr>
        <w:t xml:space="preserve"> </w:t>
      </w:r>
      <w:r>
        <w:rPr>
          <w:rFonts w:eastAsia="Times New Roman"/>
          <w:bCs/>
          <w:szCs w:val="24"/>
        </w:rPr>
        <w:t>Ναι.</w:t>
      </w:r>
    </w:p>
    <w:p w14:paraId="5760C105" w14:textId="77777777" w:rsidR="003F14BB" w:rsidRDefault="00F37CA6">
      <w:pPr>
        <w:spacing w:line="600" w:lineRule="auto"/>
        <w:ind w:firstLine="720"/>
        <w:jc w:val="both"/>
        <w:rPr>
          <w:rFonts w:eastAsia="Times New Roman"/>
          <w:szCs w:val="24"/>
        </w:rPr>
      </w:pPr>
      <w:r>
        <w:rPr>
          <w:rFonts w:eastAsia="Times New Roman"/>
          <w:b/>
          <w:szCs w:val="24"/>
        </w:rPr>
        <w:t>Α</w:t>
      </w:r>
      <w:r>
        <w:rPr>
          <w:rFonts w:eastAsia="Times New Roman"/>
          <w:b/>
          <w:szCs w:val="24"/>
        </w:rPr>
        <w:t>ΘΑΝΑΣΙΟΣ ΠΑΠΑΧΡΙΣΤΟΠΟΥΛΟΣ:</w:t>
      </w:r>
      <w:r>
        <w:rPr>
          <w:rFonts w:eastAsia="Times New Roman"/>
          <w:szCs w:val="24"/>
        </w:rPr>
        <w:t xml:space="preserve"> </w:t>
      </w:r>
      <w:r>
        <w:rPr>
          <w:rFonts w:eastAsia="Times New Roman"/>
          <w:bCs/>
          <w:szCs w:val="24"/>
        </w:rPr>
        <w:t>Ναι.</w:t>
      </w:r>
    </w:p>
    <w:p w14:paraId="5760C106" w14:textId="77777777" w:rsidR="003F14BB" w:rsidRDefault="00F37CA6">
      <w:pPr>
        <w:spacing w:line="600" w:lineRule="auto"/>
        <w:ind w:firstLine="720"/>
        <w:jc w:val="both"/>
        <w:rPr>
          <w:rFonts w:eastAsia="Times New Roman"/>
          <w:szCs w:val="24"/>
        </w:rPr>
      </w:pPr>
      <w:r>
        <w:rPr>
          <w:rFonts w:eastAsia="Times New Roman"/>
          <w:b/>
          <w:szCs w:val="24"/>
        </w:rPr>
        <w:t>ΑΝΑΣΤΑΣΙΟΣ ΜΕΓΑΛΟΜΥΣΤΑΚΑΣ:</w:t>
      </w:r>
      <w:r>
        <w:rPr>
          <w:rFonts w:eastAsia="Times New Roman"/>
          <w:bCs/>
          <w:szCs w:val="24"/>
        </w:rPr>
        <w:t xml:space="preserve"> Ναι.</w:t>
      </w:r>
    </w:p>
    <w:p w14:paraId="5760C107" w14:textId="77777777" w:rsidR="003F14BB" w:rsidRDefault="00F37CA6">
      <w:pPr>
        <w:spacing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bCs/>
          <w:szCs w:val="24"/>
        </w:rPr>
        <w:t>Ναι.</w:t>
      </w:r>
    </w:p>
    <w:p w14:paraId="5760C108" w14:textId="77777777" w:rsidR="003F14BB" w:rsidRDefault="00F37CA6">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Συνεπώς το άρθρο 33 έγινε δεκτό ως έχει κατά πλειοψηφία.</w:t>
      </w:r>
    </w:p>
    <w:p w14:paraId="5760C109" w14:textId="77777777" w:rsidR="003F14BB" w:rsidRDefault="00F37CA6">
      <w:pPr>
        <w:spacing w:line="600" w:lineRule="auto"/>
        <w:ind w:firstLine="720"/>
        <w:jc w:val="both"/>
        <w:rPr>
          <w:rFonts w:eastAsia="Times New Roman"/>
          <w:szCs w:val="24"/>
        </w:rPr>
      </w:pPr>
      <w:r>
        <w:rPr>
          <w:rFonts w:eastAsia="Times New Roman"/>
          <w:szCs w:val="24"/>
        </w:rPr>
        <w:t>Ερωτάται το Σώμα: Γίνεται δεκτό το άρθρο 34 ως έχει;</w:t>
      </w:r>
    </w:p>
    <w:p w14:paraId="5760C10A" w14:textId="77777777" w:rsidR="003F14BB" w:rsidRDefault="00F37CA6">
      <w:pPr>
        <w:spacing w:line="600" w:lineRule="auto"/>
        <w:ind w:firstLine="720"/>
        <w:jc w:val="both"/>
        <w:rPr>
          <w:rFonts w:eastAsia="Times New Roman"/>
          <w:szCs w:val="24"/>
        </w:rPr>
      </w:pPr>
      <w:r>
        <w:rPr>
          <w:rFonts w:eastAsia="Times New Roman"/>
          <w:b/>
          <w:szCs w:val="24"/>
        </w:rPr>
        <w:t>ΜΕΡΟΠΗ ΤΖΟΥΦΗ:</w:t>
      </w:r>
      <w:r>
        <w:rPr>
          <w:rFonts w:eastAsia="Times New Roman"/>
          <w:szCs w:val="24"/>
        </w:rPr>
        <w:t xml:space="preserve"> </w:t>
      </w:r>
      <w:r>
        <w:rPr>
          <w:rFonts w:eastAsia="Times New Roman"/>
          <w:bCs/>
          <w:szCs w:val="24"/>
        </w:rPr>
        <w:t>Ναι.</w:t>
      </w:r>
    </w:p>
    <w:p w14:paraId="5760C10B" w14:textId="77777777" w:rsidR="003F14BB" w:rsidRDefault="00F37CA6">
      <w:pPr>
        <w:spacing w:line="600" w:lineRule="auto"/>
        <w:ind w:firstLine="720"/>
        <w:jc w:val="both"/>
        <w:rPr>
          <w:rFonts w:eastAsia="Times New Roman"/>
          <w:szCs w:val="24"/>
        </w:rPr>
      </w:pPr>
      <w:r>
        <w:rPr>
          <w:rFonts w:eastAsia="Times New Roman"/>
          <w:b/>
          <w:szCs w:val="24"/>
        </w:rPr>
        <w:t>ΒΑΣΙΛ</w:t>
      </w:r>
      <w:r>
        <w:rPr>
          <w:rFonts w:eastAsia="Times New Roman"/>
          <w:b/>
          <w:szCs w:val="24"/>
        </w:rPr>
        <w:t>ΕΙΟΣ ΓΙΟΓΙΑΚΑΣ:</w:t>
      </w:r>
      <w:r>
        <w:rPr>
          <w:rFonts w:eastAsia="Times New Roman"/>
          <w:szCs w:val="24"/>
        </w:rPr>
        <w:t xml:space="preserve"> </w:t>
      </w:r>
      <w:r>
        <w:rPr>
          <w:rFonts w:eastAsia="Times New Roman"/>
          <w:bCs/>
          <w:szCs w:val="24"/>
        </w:rPr>
        <w:t>Ναι.</w:t>
      </w:r>
    </w:p>
    <w:p w14:paraId="5760C10C" w14:textId="77777777" w:rsidR="003F14BB" w:rsidRDefault="00F37CA6">
      <w:pPr>
        <w:spacing w:line="600" w:lineRule="auto"/>
        <w:ind w:firstLine="720"/>
        <w:jc w:val="both"/>
        <w:rPr>
          <w:rFonts w:eastAsia="Times New Roman"/>
          <w:szCs w:val="24"/>
        </w:rPr>
      </w:pPr>
      <w:r>
        <w:rPr>
          <w:rFonts w:eastAsia="Times New Roman"/>
          <w:b/>
          <w:szCs w:val="24"/>
        </w:rPr>
        <w:t>ΛΕΩΝΙΔΑΣ ΓΡΗΓΟΡΑΚΟΣ:</w:t>
      </w:r>
      <w:r>
        <w:rPr>
          <w:rFonts w:eastAsia="Times New Roman"/>
          <w:szCs w:val="24"/>
        </w:rPr>
        <w:t xml:space="preserve"> </w:t>
      </w:r>
      <w:r>
        <w:rPr>
          <w:rFonts w:eastAsia="Times New Roman"/>
          <w:bCs/>
          <w:szCs w:val="24"/>
        </w:rPr>
        <w:t>Ναι.</w:t>
      </w:r>
    </w:p>
    <w:p w14:paraId="5760C10D" w14:textId="77777777" w:rsidR="003F14BB" w:rsidRDefault="00F37CA6">
      <w:pPr>
        <w:spacing w:line="600" w:lineRule="auto"/>
        <w:ind w:firstLine="720"/>
        <w:jc w:val="both"/>
        <w:rPr>
          <w:rFonts w:eastAsia="Times New Roman"/>
          <w:szCs w:val="24"/>
        </w:rPr>
      </w:pPr>
      <w:r>
        <w:rPr>
          <w:rFonts w:eastAsia="Times New Roman"/>
          <w:b/>
          <w:szCs w:val="24"/>
        </w:rPr>
        <w:t>ΙΩΑΝΝΗΣ ΑΪΒΑΤΙΔΗΣ:</w:t>
      </w:r>
      <w:r>
        <w:rPr>
          <w:rFonts w:eastAsia="Times New Roman"/>
          <w:szCs w:val="24"/>
        </w:rPr>
        <w:t xml:space="preserve"> Όχι.</w:t>
      </w:r>
    </w:p>
    <w:p w14:paraId="5760C10E" w14:textId="77777777" w:rsidR="003F14BB" w:rsidRDefault="00F37CA6">
      <w:pPr>
        <w:spacing w:line="600" w:lineRule="auto"/>
        <w:ind w:firstLine="720"/>
        <w:jc w:val="both"/>
        <w:rPr>
          <w:rFonts w:eastAsia="Times New Roman"/>
          <w:szCs w:val="24"/>
        </w:rPr>
      </w:pPr>
      <w:r>
        <w:rPr>
          <w:rFonts w:eastAsia="Times New Roman"/>
          <w:b/>
          <w:szCs w:val="24"/>
        </w:rPr>
        <w:t>ΓΕΩΡΓΙΟΣ ΛΑΜΠΡΟΥΛΗΣ (ΣΤ΄ Αντιπρόεδρος της Βουλής):</w:t>
      </w:r>
      <w:r>
        <w:rPr>
          <w:rFonts w:eastAsia="Times New Roman"/>
          <w:szCs w:val="24"/>
        </w:rPr>
        <w:t xml:space="preserve"> </w:t>
      </w:r>
      <w:r>
        <w:rPr>
          <w:rFonts w:eastAsia="Times New Roman"/>
          <w:bCs/>
          <w:szCs w:val="24"/>
        </w:rPr>
        <w:t>Παρών.</w:t>
      </w:r>
    </w:p>
    <w:p w14:paraId="5760C10F" w14:textId="77777777" w:rsidR="003F14BB" w:rsidRDefault="00F37CA6">
      <w:pPr>
        <w:spacing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w:t>
      </w:r>
      <w:r>
        <w:rPr>
          <w:rFonts w:eastAsia="Times New Roman"/>
          <w:bCs/>
          <w:szCs w:val="24"/>
        </w:rPr>
        <w:t>Ναι.</w:t>
      </w:r>
    </w:p>
    <w:p w14:paraId="5760C110" w14:textId="77777777" w:rsidR="003F14BB" w:rsidRDefault="00F37CA6">
      <w:pPr>
        <w:spacing w:line="600" w:lineRule="auto"/>
        <w:ind w:firstLine="720"/>
        <w:jc w:val="both"/>
        <w:rPr>
          <w:rFonts w:eastAsia="Times New Roman"/>
          <w:szCs w:val="24"/>
        </w:rPr>
      </w:pPr>
      <w:r>
        <w:rPr>
          <w:rFonts w:eastAsia="Times New Roman"/>
          <w:b/>
          <w:szCs w:val="24"/>
        </w:rPr>
        <w:t>ΑΝΑΣΤΑΣΙΟΣ ΜΕΓΑΛΟΜΥΣΤΑΚΑΣ:</w:t>
      </w:r>
      <w:r>
        <w:rPr>
          <w:rFonts w:eastAsia="Times New Roman"/>
          <w:szCs w:val="24"/>
        </w:rPr>
        <w:t xml:space="preserve"> </w:t>
      </w:r>
      <w:r>
        <w:rPr>
          <w:rFonts w:eastAsia="Times New Roman"/>
          <w:bCs/>
          <w:szCs w:val="24"/>
        </w:rPr>
        <w:t>Ναι.</w:t>
      </w:r>
    </w:p>
    <w:p w14:paraId="5760C111" w14:textId="77777777" w:rsidR="003F14BB" w:rsidRDefault="00F37CA6">
      <w:pPr>
        <w:spacing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bCs/>
          <w:szCs w:val="24"/>
        </w:rPr>
        <w:t>Ναι.</w:t>
      </w:r>
    </w:p>
    <w:p w14:paraId="5760C112" w14:textId="77777777" w:rsidR="003F14BB" w:rsidRDefault="00F37CA6">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Συνεπ</w:t>
      </w:r>
      <w:r>
        <w:rPr>
          <w:rFonts w:eastAsia="Times New Roman"/>
          <w:bCs/>
          <w:szCs w:val="24"/>
        </w:rPr>
        <w:t>ώς το άρθρο 34 έγινε δεκτό ως έχει κατά πλειοψηφία.</w:t>
      </w:r>
    </w:p>
    <w:p w14:paraId="5760C113" w14:textId="77777777" w:rsidR="003F14BB" w:rsidRDefault="00F37CA6">
      <w:pPr>
        <w:spacing w:line="600" w:lineRule="auto"/>
        <w:ind w:firstLine="720"/>
        <w:jc w:val="both"/>
        <w:rPr>
          <w:rFonts w:eastAsia="Times New Roman"/>
          <w:szCs w:val="24"/>
        </w:rPr>
      </w:pPr>
      <w:r>
        <w:rPr>
          <w:rFonts w:eastAsia="Times New Roman"/>
          <w:szCs w:val="24"/>
        </w:rPr>
        <w:t xml:space="preserve">Ερωτάται το Σώμα: Γίνεται δεκτό το άρθρο 35, </w:t>
      </w:r>
      <w:r>
        <w:rPr>
          <w:rFonts w:eastAsia="Times New Roman"/>
          <w:bCs/>
          <w:szCs w:val="24"/>
        </w:rPr>
        <w:t>όπως τροποποιήθηκε από τον κύριο Υπουργό</w:t>
      </w:r>
      <w:r>
        <w:rPr>
          <w:rFonts w:eastAsia="Times New Roman"/>
          <w:szCs w:val="24"/>
        </w:rPr>
        <w:t>;</w:t>
      </w:r>
    </w:p>
    <w:p w14:paraId="5760C114" w14:textId="77777777" w:rsidR="003F14BB" w:rsidRDefault="00F37CA6">
      <w:pPr>
        <w:spacing w:line="600" w:lineRule="auto"/>
        <w:ind w:firstLine="720"/>
        <w:jc w:val="both"/>
        <w:rPr>
          <w:rFonts w:eastAsia="Times New Roman"/>
          <w:szCs w:val="24"/>
        </w:rPr>
      </w:pPr>
      <w:r>
        <w:rPr>
          <w:rFonts w:eastAsia="Times New Roman"/>
          <w:b/>
          <w:szCs w:val="24"/>
        </w:rPr>
        <w:t>ΜΕΡΟΠΗ ΤΖΟΥΦΗ:</w:t>
      </w:r>
      <w:r>
        <w:rPr>
          <w:rFonts w:eastAsia="Times New Roman"/>
          <w:bCs/>
          <w:szCs w:val="24"/>
        </w:rPr>
        <w:t xml:space="preserve"> Ναι.</w:t>
      </w:r>
    </w:p>
    <w:p w14:paraId="5760C115" w14:textId="77777777" w:rsidR="003F14BB" w:rsidRDefault="00F37CA6">
      <w:pPr>
        <w:spacing w:line="600" w:lineRule="auto"/>
        <w:ind w:firstLine="720"/>
        <w:jc w:val="both"/>
        <w:rPr>
          <w:rFonts w:eastAsia="Times New Roman"/>
          <w:szCs w:val="24"/>
        </w:rPr>
      </w:pPr>
      <w:r>
        <w:rPr>
          <w:rFonts w:eastAsia="Times New Roman"/>
          <w:b/>
          <w:szCs w:val="24"/>
        </w:rPr>
        <w:t>ΒΑΣΙΛΕΙΟΣ ΓΙΟΓΙΑΚΑΣ:</w:t>
      </w:r>
      <w:r>
        <w:rPr>
          <w:rFonts w:eastAsia="Times New Roman"/>
          <w:szCs w:val="24"/>
        </w:rPr>
        <w:t xml:space="preserve"> Όχι.</w:t>
      </w:r>
    </w:p>
    <w:p w14:paraId="5760C116" w14:textId="77777777" w:rsidR="003F14BB" w:rsidRDefault="00F37CA6">
      <w:pPr>
        <w:spacing w:line="600" w:lineRule="auto"/>
        <w:ind w:firstLine="720"/>
        <w:jc w:val="both"/>
        <w:rPr>
          <w:rFonts w:eastAsia="Times New Roman"/>
          <w:szCs w:val="24"/>
        </w:rPr>
      </w:pPr>
      <w:r>
        <w:rPr>
          <w:rFonts w:eastAsia="Times New Roman"/>
          <w:b/>
          <w:szCs w:val="24"/>
        </w:rPr>
        <w:t>ΛΕΩΝΙΔΑΣ ΓΡΗΓΟΡΑΚΟΣ:</w:t>
      </w:r>
      <w:r>
        <w:rPr>
          <w:rFonts w:eastAsia="Times New Roman"/>
          <w:szCs w:val="24"/>
        </w:rPr>
        <w:t xml:space="preserve"> </w:t>
      </w:r>
      <w:r>
        <w:rPr>
          <w:rFonts w:eastAsia="Times New Roman"/>
          <w:bCs/>
          <w:szCs w:val="24"/>
        </w:rPr>
        <w:t>Ναι.</w:t>
      </w:r>
    </w:p>
    <w:p w14:paraId="5760C117" w14:textId="77777777" w:rsidR="003F14BB" w:rsidRDefault="00F37CA6">
      <w:pPr>
        <w:spacing w:line="600" w:lineRule="auto"/>
        <w:ind w:firstLine="720"/>
        <w:jc w:val="both"/>
        <w:rPr>
          <w:rFonts w:eastAsia="Times New Roman"/>
          <w:szCs w:val="24"/>
        </w:rPr>
      </w:pPr>
      <w:r>
        <w:rPr>
          <w:rFonts w:eastAsia="Times New Roman"/>
          <w:b/>
          <w:szCs w:val="24"/>
        </w:rPr>
        <w:t>ΙΩΑΝΝΗΣ ΑΪΒΑΤΙΔΗΣ:</w:t>
      </w:r>
      <w:r>
        <w:rPr>
          <w:rFonts w:eastAsia="Times New Roman"/>
          <w:szCs w:val="24"/>
        </w:rPr>
        <w:t xml:space="preserve"> Όχι.</w:t>
      </w:r>
    </w:p>
    <w:p w14:paraId="5760C118" w14:textId="77777777" w:rsidR="003F14BB" w:rsidRDefault="00F37CA6">
      <w:pPr>
        <w:spacing w:line="600" w:lineRule="auto"/>
        <w:ind w:firstLine="720"/>
        <w:jc w:val="both"/>
        <w:rPr>
          <w:rFonts w:eastAsia="Times New Roman"/>
          <w:szCs w:val="24"/>
        </w:rPr>
      </w:pPr>
      <w:r>
        <w:rPr>
          <w:rFonts w:eastAsia="Times New Roman"/>
          <w:b/>
          <w:szCs w:val="24"/>
        </w:rPr>
        <w:t xml:space="preserve">ΓΕΩΡΓΙΟΣ ΛΑΜΠΡΟΥΛΗΣ </w:t>
      </w:r>
      <w:r>
        <w:rPr>
          <w:rFonts w:eastAsia="Times New Roman"/>
          <w:b/>
          <w:szCs w:val="24"/>
        </w:rPr>
        <w:t>(ΣΤ΄ Αντιπρόεδρος της Βουλής):</w:t>
      </w:r>
      <w:r>
        <w:rPr>
          <w:rFonts w:eastAsia="Times New Roman"/>
          <w:szCs w:val="24"/>
        </w:rPr>
        <w:t xml:space="preserve"> </w:t>
      </w:r>
      <w:r>
        <w:rPr>
          <w:rFonts w:eastAsia="Times New Roman"/>
          <w:bCs/>
          <w:szCs w:val="24"/>
        </w:rPr>
        <w:t>Ναι.</w:t>
      </w:r>
    </w:p>
    <w:p w14:paraId="5760C119" w14:textId="77777777" w:rsidR="003F14BB" w:rsidRDefault="00F37CA6">
      <w:pPr>
        <w:spacing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w:t>
      </w:r>
      <w:r>
        <w:rPr>
          <w:rFonts w:eastAsia="Times New Roman"/>
          <w:bCs/>
          <w:szCs w:val="24"/>
        </w:rPr>
        <w:t>Ναι.</w:t>
      </w:r>
    </w:p>
    <w:p w14:paraId="5760C11A" w14:textId="77777777" w:rsidR="003F14BB" w:rsidRDefault="00F37CA6">
      <w:pPr>
        <w:spacing w:line="600" w:lineRule="auto"/>
        <w:ind w:firstLine="720"/>
        <w:jc w:val="both"/>
        <w:rPr>
          <w:rFonts w:eastAsia="Times New Roman"/>
          <w:szCs w:val="24"/>
        </w:rPr>
      </w:pPr>
      <w:r>
        <w:rPr>
          <w:rFonts w:eastAsia="Times New Roman"/>
          <w:b/>
          <w:szCs w:val="24"/>
        </w:rPr>
        <w:t>ΑΝΑΣΤΑΣΙΟΣ ΜΕΓΑΛΟΜΥΣΤΑΚΑΣ:</w:t>
      </w:r>
      <w:r>
        <w:rPr>
          <w:rFonts w:eastAsia="Times New Roman"/>
          <w:bCs/>
          <w:szCs w:val="24"/>
        </w:rPr>
        <w:t xml:space="preserve"> Ναι.</w:t>
      </w:r>
    </w:p>
    <w:p w14:paraId="5760C11B" w14:textId="77777777" w:rsidR="003F14BB" w:rsidRDefault="00F37CA6">
      <w:pPr>
        <w:spacing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bCs/>
          <w:szCs w:val="24"/>
        </w:rPr>
        <w:t>Παρών.</w:t>
      </w:r>
    </w:p>
    <w:p w14:paraId="5760C11C" w14:textId="77777777" w:rsidR="003F14BB" w:rsidRDefault="00F37CA6">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Συνεπώς το άρθρο 35 έγινε δεκτό, όπως τροποποιήθηκε από τον κύριο Υπουργό</w:t>
      </w:r>
      <w:r>
        <w:rPr>
          <w:rFonts w:eastAsia="Times New Roman"/>
          <w:bCs/>
          <w:szCs w:val="24"/>
        </w:rPr>
        <w:t>,</w:t>
      </w:r>
      <w:r>
        <w:rPr>
          <w:rFonts w:eastAsia="Times New Roman"/>
          <w:bCs/>
          <w:szCs w:val="24"/>
        </w:rPr>
        <w:t xml:space="preserve"> κατά πλειοψηφία.</w:t>
      </w:r>
    </w:p>
    <w:p w14:paraId="5760C11D" w14:textId="77777777" w:rsidR="003F14BB" w:rsidRDefault="00F37CA6">
      <w:pPr>
        <w:spacing w:line="600" w:lineRule="auto"/>
        <w:ind w:firstLine="720"/>
        <w:jc w:val="both"/>
        <w:rPr>
          <w:rFonts w:eastAsia="Times New Roman"/>
          <w:szCs w:val="24"/>
        </w:rPr>
      </w:pPr>
      <w:r>
        <w:rPr>
          <w:rFonts w:eastAsia="Times New Roman"/>
          <w:szCs w:val="24"/>
        </w:rPr>
        <w:t>Ερωτ</w:t>
      </w:r>
      <w:r>
        <w:rPr>
          <w:rFonts w:eastAsia="Times New Roman"/>
          <w:szCs w:val="24"/>
        </w:rPr>
        <w:t>άται το Σώμα: Γίνεται δεκτό το άρθρο 36 ως έχει;</w:t>
      </w:r>
    </w:p>
    <w:p w14:paraId="5760C11E" w14:textId="77777777" w:rsidR="003F14BB" w:rsidRDefault="00F37CA6">
      <w:pPr>
        <w:spacing w:line="600" w:lineRule="auto"/>
        <w:ind w:firstLine="720"/>
        <w:jc w:val="both"/>
        <w:rPr>
          <w:rFonts w:eastAsia="Times New Roman"/>
          <w:szCs w:val="24"/>
        </w:rPr>
      </w:pPr>
      <w:r>
        <w:rPr>
          <w:rFonts w:eastAsia="Times New Roman"/>
          <w:b/>
          <w:szCs w:val="24"/>
        </w:rPr>
        <w:t>ΜΕΡΟΠΗ ΤΖΟΥΦΗ:</w:t>
      </w:r>
      <w:r>
        <w:rPr>
          <w:rFonts w:eastAsia="Times New Roman"/>
          <w:szCs w:val="24"/>
        </w:rPr>
        <w:t xml:space="preserve"> </w:t>
      </w:r>
      <w:r>
        <w:rPr>
          <w:rFonts w:eastAsia="Times New Roman"/>
          <w:bCs/>
          <w:szCs w:val="24"/>
        </w:rPr>
        <w:t>Ναι.</w:t>
      </w:r>
    </w:p>
    <w:p w14:paraId="5760C11F" w14:textId="77777777" w:rsidR="003F14BB" w:rsidRDefault="00F37CA6">
      <w:pPr>
        <w:spacing w:line="600" w:lineRule="auto"/>
        <w:ind w:firstLine="720"/>
        <w:jc w:val="both"/>
        <w:rPr>
          <w:rFonts w:eastAsia="Times New Roman"/>
          <w:szCs w:val="24"/>
        </w:rPr>
      </w:pPr>
      <w:r>
        <w:rPr>
          <w:rFonts w:eastAsia="Times New Roman"/>
          <w:b/>
          <w:szCs w:val="24"/>
        </w:rPr>
        <w:t>ΒΑΣΙΛΕΙΟΣ ΓΙΟΓΙΑΚΑΣ:</w:t>
      </w:r>
      <w:r>
        <w:rPr>
          <w:rFonts w:eastAsia="Times New Roman"/>
          <w:szCs w:val="24"/>
        </w:rPr>
        <w:t xml:space="preserve"> </w:t>
      </w:r>
      <w:r>
        <w:rPr>
          <w:rFonts w:eastAsia="Times New Roman"/>
          <w:bCs/>
          <w:szCs w:val="24"/>
        </w:rPr>
        <w:t>Ναι.</w:t>
      </w:r>
    </w:p>
    <w:p w14:paraId="5760C120" w14:textId="77777777" w:rsidR="003F14BB" w:rsidRDefault="00F37CA6">
      <w:pPr>
        <w:spacing w:line="600" w:lineRule="auto"/>
        <w:ind w:firstLine="720"/>
        <w:jc w:val="both"/>
        <w:rPr>
          <w:rFonts w:eastAsia="Times New Roman"/>
          <w:szCs w:val="24"/>
        </w:rPr>
      </w:pPr>
      <w:r>
        <w:rPr>
          <w:rFonts w:eastAsia="Times New Roman"/>
          <w:b/>
          <w:szCs w:val="24"/>
        </w:rPr>
        <w:t>ΛΕΩΝΙΔΑΣ ΓΡΗΓΟΡΑΚΟΣ:</w:t>
      </w:r>
      <w:r>
        <w:rPr>
          <w:rFonts w:eastAsia="Times New Roman"/>
          <w:szCs w:val="24"/>
        </w:rPr>
        <w:t xml:space="preserve"> </w:t>
      </w:r>
      <w:r>
        <w:rPr>
          <w:rFonts w:eastAsia="Times New Roman"/>
          <w:bCs/>
          <w:szCs w:val="24"/>
        </w:rPr>
        <w:t>Ναι.</w:t>
      </w:r>
    </w:p>
    <w:p w14:paraId="5760C121" w14:textId="77777777" w:rsidR="003F14BB" w:rsidRDefault="00F37CA6">
      <w:pPr>
        <w:spacing w:line="600" w:lineRule="auto"/>
        <w:ind w:firstLine="720"/>
        <w:jc w:val="both"/>
        <w:rPr>
          <w:rFonts w:eastAsia="Times New Roman"/>
          <w:szCs w:val="24"/>
        </w:rPr>
      </w:pPr>
      <w:r>
        <w:rPr>
          <w:rFonts w:eastAsia="Times New Roman"/>
          <w:b/>
          <w:szCs w:val="24"/>
        </w:rPr>
        <w:t>ΙΩΑΝΝΗΣ ΑΪΒΑΤΙΔΗΣ:</w:t>
      </w:r>
      <w:r>
        <w:rPr>
          <w:rFonts w:eastAsia="Times New Roman"/>
          <w:szCs w:val="24"/>
        </w:rPr>
        <w:t xml:space="preserve"> Όχι.</w:t>
      </w:r>
    </w:p>
    <w:p w14:paraId="5760C122" w14:textId="77777777" w:rsidR="003F14BB" w:rsidRDefault="00F37CA6">
      <w:pPr>
        <w:spacing w:line="600" w:lineRule="auto"/>
        <w:ind w:firstLine="720"/>
        <w:jc w:val="both"/>
        <w:rPr>
          <w:rFonts w:eastAsia="Times New Roman"/>
          <w:szCs w:val="24"/>
        </w:rPr>
      </w:pPr>
      <w:r>
        <w:rPr>
          <w:rFonts w:eastAsia="Times New Roman"/>
          <w:b/>
          <w:szCs w:val="24"/>
        </w:rPr>
        <w:t>ΓΕΩΡΓΙΟΣ ΛΑΜΠΡΟΥΛΗΣ (ΣΤ΄ Αντιπρόεδρος της Βουλής):</w:t>
      </w:r>
      <w:r>
        <w:rPr>
          <w:rFonts w:eastAsia="Times New Roman"/>
          <w:szCs w:val="24"/>
        </w:rPr>
        <w:t xml:space="preserve"> </w:t>
      </w:r>
      <w:r>
        <w:rPr>
          <w:rFonts w:eastAsia="Times New Roman"/>
          <w:bCs/>
          <w:szCs w:val="24"/>
        </w:rPr>
        <w:t>Ναι.</w:t>
      </w:r>
    </w:p>
    <w:p w14:paraId="5760C123" w14:textId="77777777" w:rsidR="003F14BB" w:rsidRDefault="00F37CA6">
      <w:pPr>
        <w:spacing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w:t>
      </w:r>
      <w:r>
        <w:rPr>
          <w:rFonts w:eastAsia="Times New Roman"/>
          <w:bCs/>
          <w:szCs w:val="24"/>
        </w:rPr>
        <w:t>Ναι.</w:t>
      </w:r>
    </w:p>
    <w:p w14:paraId="5760C124" w14:textId="77777777" w:rsidR="003F14BB" w:rsidRDefault="00F37CA6">
      <w:pPr>
        <w:spacing w:line="600" w:lineRule="auto"/>
        <w:ind w:firstLine="720"/>
        <w:jc w:val="both"/>
        <w:rPr>
          <w:rFonts w:eastAsia="Times New Roman"/>
          <w:szCs w:val="24"/>
        </w:rPr>
      </w:pPr>
      <w:r>
        <w:rPr>
          <w:rFonts w:eastAsia="Times New Roman"/>
          <w:b/>
          <w:szCs w:val="24"/>
        </w:rPr>
        <w:t>ΑΝΑΣΤΑΣΙΟΣ ΜΕΓΑΛΟΜΥΣΤΑ</w:t>
      </w:r>
      <w:r>
        <w:rPr>
          <w:rFonts w:eastAsia="Times New Roman"/>
          <w:b/>
          <w:szCs w:val="24"/>
        </w:rPr>
        <w:t>ΚΑΣ:</w:t>
      </w:r>
      <w:r>
        <w:rPr>
          <w:rFonts w:eastAsia="Times New Roman"/>
          <w:szCs w:val="24"/>
        </w:rPr>
        <w:t xml:space="preserve"> </w:t>
      </w:r>
      <w:r>
        <w:rPr>
          <w:rFonts w:eastAsia="Times New Roman"/>
          <w:bCs/>
          <w:szCs w:val="24"/>
        </w:rPr>
        <w:t>Ναι.</w:t>
      </w:r>
    </w:p>
    <w:p w14:paraId="5760C125" w14:textId="77777777" w:rsidR="003F14BB" w:rsidRDefault="00F37CA6">
      <w:pPr>
        <w:spacing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bCs/>
          <w:szCs w:val="24"/>
        </w:rPr>
        <w:t>Ναι.</w:t>
      </w:r>
    </w:p>
    <w:p w14:paraId="5760C126" w14:textId="77777777" w:rsidR="003F14BB" w:rsidRDefault="00F37CA6">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Συνεπώς το άρθρο 36 έγινε δεκτό ως έχει κατά πλειοψηφία.</w:t>
      </w:r>
    </w:p>
    <w:p w14:paraId="5760C127" w14:textId="77777777" w:rsidR="003F14BB" w:rsidRDefault="00F37CA6">
      <w:pPr>
        <w:spacing w:line="600" w:lineRule="auto"/>
        <w:ind w:firstLine="720"/>
        <w:jc w:val="both"/>
        <w:rPr>
          <w:rFonts w:eastAsia="Times New Roman"/>
          <w:szCs w:val="24"/>
        </w:rPr>
      </w:pPr>
      <w:r>
        <w:rPr>
          <w:rFonts w:eastAsia="Times New Roman"/>
          <w:szCs w:val="24"/>
        </w:rPr>
        <w:t>Ερωτάται το Σώμα: Γίνεται δεκτό το άρθρο 37 ως έχει;</w:t>
      </w:r>
    </w:p>
    <w:p w14:paraId="5760C128" w14:textId="77777777" w:rsidR="003F14BB" w:rsidRDefault="00F37CA6">
      <w:pPr>
        <w:spacing w:line="600" w:lineRule="auto"/>
        <w:ind w:firstLine="720"/>
        <w:jc w:val="both"/>
        <w:rPr>
          <w:rFonts w:eastAsia="Times New Roman"/>
          <w:szCs w:val="24"/>
        </w:rPr>
      </w:pPr>
      <w:r>
        <w:rPr>
          <w:rFonts w:eastAsia="Times New Roman"/>
          <w:b/>
          <w:szCs w:val="24"/>
        </w:rPr>
        <w:t>ΜΕΡΟΠΗ ΤΖΟΥΦΗ:</w:t>
      </w:r>
      <w:r>
        <w:rPr>
          <w:rFonts w:eastAsia="Times New Roman"/>
          <w:szCs w:val="24"/>
        </w:rPr>
        <w:t xml:space="preserve"> </w:t>
      </w:r>
      <w:r>
        <w:rPr>
          <w:rFonts w:eastAsia="Times New Roman"/>
          <w:bCs/>
          <w:szCs w:val="24"/>
        </w:rPr>
        <w:t>Ναι.</w:t>
      </w:r>
    </w:p>
    <w:p w14:paraId="5760C129" w14:textId="77777777" w:rsidR="003F14BB" w:rsidRDefault="00F37CA6">
      <w:pPr>
        <w:spacing w:line="600" w:lineRule="auto"/>
        <w:ind w:firstLine="720"/>
        <w:jc w:val="both"/>
        <w:rPr>
          <w:rFonts w:eastAsia="Times New Roman"/>
          <w:szCs w:val="24"/>
        </w:rPr>
      </w:pPr>
      <w:r>
        <w:rPr>
          <w:rFonts w:eastAsia="Times New Roman"/>
          <w:b/>
          <w:szCs w:val="24"/>
        </w:rPr>
        <w:t>ΒΑΣΙΛΕΙΟΣ ΓΙΟΓΙΑΚΑΣ:</w:t>
      </w:r>
      <w:r>
        <w:rPr>
          <w:rFonts w:eastAsia="Times New Roman"/>
          <w:szCs w:val="24"/>
        </w:rPr>
        <w:t xml:space="preserve"> Όχι.</w:t>
      </w:r>
    </w:p>
    <w:p w14:paraId="5760C12A" w14:textId="77777777" w:rsidR="003F14BB" w:rsidRDefault="00F37CA6">
      <w:pPr>
        <w:spacing w:line="600" w:lineRule="auto"/>
        <w:ind w:firstLine="720"/>
        <w:jc w:val="both"/>
        <w:rPr>
          <w:rFonts w:eastAsia="Times New Roman"/>
          <w:szCs w:val="24"/>
        </w:rPr>
      </w:pPr>
      <w:r>
        <w:rPr>
          <w:rFonts w:eastAsia="Times New Roman"/>
          <w:b/>
          <w:szCs w:val="24"/>
        </w:rPr>
        <w:t>ΛΕΩΝΙΔΑΣ ΓΡΗΓΟΡΑΚΟΣ:</w:t>
      </w:r>
      <w:r>
        <w:rPr>
          <w:rFonts w:eastAsia="Times New Roman"/>
          <w:szCs w:val="24"/>
        </w:rPr>
        <w:t xml:space="preserve"> </w:t>
      </w:r>
      <w:r>
        <w:rPr>
          <w:rFonts w:eastAsia="Times New Roman"/>
          <w:bCs/>
          <w:szCs w:val="24"/>
        </w:rPr>
        <w:t>Ναι.</w:t>
      </w:r>
    </w:p>
    <w:p w14:paraId="5760C12B" w14:textId="77777777" w:rsidR="003F14BB" w:rsidRDefault="00F37CA6">
      <w:pPr>
        <w:spacing w:line="600" w:lineRule="auto"/>
        <w:ind w:firstLine="720"/>
        <w:jc w:val="both"/>
        <w:rPr>
          <w:rFonts w:eastAsia="Times New Roman"/>
          <w:szCs w:val="24"/>
        </w:rPr>
      </w:pPr>
      <w:r>
        <w:rPr>
          <w:rFonts w:eastAsia="Times New Roman"/>
          <w:b/>
          <w:szCs w:val="24"/>
        </w:rPr>
        <w:t>ΙΩΑΝΝΗΣ</w:t>
      </w:r>
      <w:r>
        <w:rPr>
          <w:rFonts w:eastAsia="Times New Roman"/>
          <w:b/>
          <w:szCs w:val="24"/>
        </w:rPr>
        <w:t xml:space="preserve"> ΑΪΒΑΤΙΔΗΣ:</w:t>
      </w:r>
      <w:r>
        <w:rPr>
          <w:rFonts w:eastAsia="Times New Roman"/>
          <w:szCs w:val="24"/>
        </w:rPr>
        <w:t xml:space="preserve"> Όχι.</w:t>
      </w:r>
    </w:p>
    <w:p w14:paraId="5760C12C" w14:textId="77777777" w:rsidR="003F14BB" w:rsidRDefault="00F37CA6">
      <w:pPr>
        <w:spacing w:line="600" w:lineRule="auto"/>
        <w:ind w:firstLine="720"/>
        <w:jc w:val="both"/>
        <w:rPr>
          <w:rFonts w:eastAsia="Times New Roman"/>
          <w:szCs w:val="24"/>
        </w:rPr>
      </w:pPr>
      <w:r>
        <w:rPr>
          <w:rFonts w:eastAsia="Times New Roman"/>
          <w:b/>
          <w:szCs w:val="24"/>
        </w:rPr>
        <w:t>ΓΕΩΡΓΙΟΣ ΛΑΜΠΡΟΥΛΗΣ (ΣΤ΄ Αντιπρόεδρος της Βουλής):</w:t>
      </w:r>
      <w:r>
        <w:rPr>
          <w:rFonts w:eastAsia="Times New Roman"/>
          <w:bCs/>
          <w:szCs w:val="24"/>
        </w:rPr>
        <w:t xml:space="preserve"> Ναι.</w:t>
      </w:r>
    </w:p>
    <w:p w14:paraId="5760C12D" w14:textId="77777777" w:rsidR="003F14BB" w:rsidRDefault="00F37CA6">
      <w:pPr>
        <w:spacing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w:t>
      </w:r>
      <w:r>
        <w:rPr>
          <w:rFonts w:eastAsia="Times New Roman"/>
          <w:bCs/>
          <w:szCs w:val="24"/>
        </w:rPr>
        <w:t>Ναι.</w:t>
      </w:r>
    </w:p>
    <w:p w14:paraId="5760C12E" w14:textId="77777777" w:rsidR="003F14BB" w:rsidRDefault="00F37CA6">
      <w:pPr>
        <w:spacing w:line="600" w:lineRule="auto"/>
        <w:ind w:firstLine="720"/>
        <w:jc w:val="both"/>
        <w:rPr>
          <w:rFonts w:eastAsia="Times New Roman"/>
          <w:szCs w:val="24"/>
        </w:rPr>
      </w:pPr>
      <w:r>
        <w:rPr>
          <w:rFonts w:eastAsia="Times New Roman"/>
          <w:b/>
          <w:szCs w:val="24"/>
        </w:rPr>
        <w:t>ΑΝΑΣΤΑΣΙΟΣ ΜΕΓΑΛΟΜΥΣΤΑΚΑΣ:</w:t>
      </w:r>
      <w:r>
        <w:rPr>
          <w:rFonts w:eastAsia="Times New Roman"/>
          <w:szCs w:val="24"/>
        </w:rPr>
        <w:t xml:space="preserve"> </w:t>
      </w:r>
      <w:r>
        <w:rPr>
          <w:rFonts w:eastAsia="Times New Roman"/>
          <w:bCs/>
          <w:szCs w:val="24"/>
        </w:rPr>
        <w:t>Ναι.</w:t>
      </w:r>
    </w:p>
    <w:p w14:paraId="5760C12F" w14:textId="77777777" w:rsidR="003F14BB" w:rsidRDefault="00F37CA6">
      <w:pPr>
        <w:spacing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bCs/>
          <w:szCs w:val="24"/>
        </w:rPr>
        <w:t>Ναι.</w:t>
      </w:r>
    </w:p>
    <w:p w14:paraId="5760C130" w14:textId="77777777" w:rsidR="003F14BB" w:rsidRDefault="00F37CA6">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Συνεπώς το άρθρο 37 έγινε δεκτό ως έχει κατά πλειοψηφία.</w:t>
      </w:r>
    </w:p>
    <w:p w14:paraId="5760C131" w14:textId="77777777" w:rsidR="003F14BB" w:rsidRDefault="00F37CA6">
      <w:pPr>
        <w:spacing w:line="600" w:lineRule="auto"/>
        <w:ind w:firstLine="720"/>
        <w:jc w:val="both"/>
        <w:rPr>
          <w:rFonts w:eastAsia="Times New Roman"/>
          <w:szCs w:val="24"/>
        </w:rPr>
      </w:pPr>
      <w:r>
        <w:rPr>
          <w:rFonts w:eastAsia="Times New Roman"/>
          <w:szCs w:val="24"/>
        </w:rPr>
        <w:t xml:space="preserve">Ερωτάται το Σώμα: Γίνεται δεκτό το άρθρο 38, </w:t>
      </w:r>
      <w:r>
        <w:rPr>
          <w:rFonts w:eastAsia="Times New Roman"/>
          <w:bCs/>
          <w:szCs w:val="24"/>
        </w:rPr>
        <w:t>όπως τροποποιήθηκε από τον κύριο Υπουργό</w:t>
      </w:r>
      <w:r>
        <w:rPr>
          <w:rFonts w:eastAsia="Times New Roman"/>
          <w:szCs w:val="24"/>
        </w:rPr>
        <w:t>;</w:t>
      </w:r>
    </w:p>
    <w:p w14:paraId="5760C132" w14:textId="77777777" w:rsidR="003F14BB" w:rsidRDefault="00F37CA6">
      <w:pPr>
        <w:spacing w:line="600" w:lineRule="auto"/>
        <w:ind w:firstLine="720"/>
        <w:jc w:val="both"/>
        <w:rPr>
          <w:rFonts w:eastAsia="Times New Roman"/>
          <w:bCs/>
          <w:szCs w:val="24"/>
        </w:rPr>
      </w:pPr>
      <w:r>
        <w:rPr>
          <w:rFonts w:eastAsia="Times New Roman"/>
          <w:b/>
          <w:szCs w:val="24"/>
        </w:rPr>
        <w:t>ΜΕΡΟΠΗ ΤΖΟΥΦΗ:</w:t>
      </w:r>
      <w:r>
        <w:rPr>
          <w:rFonts w:eastAsia="Times New Roman"/>
          <w:szCs w:val="24"/>
        </w:rPr>
        <w:t xml:space="preserve"> </w:t>
      </w:r>
      <w:r>
        <w:rPr>
          <w:rFonts w:eastAsia="Times New Roman"/>
          <w:bCs/>
          <w:szCs w:val="24"/>
        </w:rPr>
        <w:t>Ναι.</w:t>
      </w:r>
    </w:p>
    <w:p w14:paraId="5760C133" w14:textId="77777777" w:rsidR="003F14BB" w:rsidRDefault="00F37CA6">
      <w:pPr>
        <w:spacing w:line="600" w:lineRule="auto"/>
        <w:ind w:firstLine="720"/>
        <w:jc w:val="both"/>
      </w:pPr>
      <w:r>
        <w:rPr>
          <w:b/>
          <w:bCs/>
        </w:rPr>
        <w:t>ΒΑΣΙΛΕΙΟΣ ΓΙΟΓΙΑΚΑΣ:</w:t>
      </w:r>
      <w:r>
        <w:t xml:space="preserve"> Όχι.</w:t>
      </w:r>
    </w:p>
    <w:p w14:paraId="5760C134" w14:textId="77777777" w:rsidR="003F14BB" w:rsidRDefault="00F37CA6">
      <w:pPr>
        <w:spacing w:line="600" w:lineRule="auto"/>
        <w:ind w:firstLine="720"/>
        <w:jc w:val="both"/>
      </w:pPr>
      <w:r>
        <w:rPr>
          <w:b/>
          <w:bCs/>
        </w:rPr>
        <w:t>ΛΕΩΝΙΔΑΣ ΓΡΗΓΟΡΑΚΟΣ:</w:t>
      </w:r>
      <w:r>
        <w:t xml:space="preserve"> Ναι.</w:t>
      </w:r>
    </w:p>
    <w:p w14:paraId="5760C135" w14:textId="77777777" w:rsidR="003F14BB" w:rsidRDefault="00F37CA6">
      <w:pPr>
        <w:spacing w:line="600" w:lineRule="auto"/>
        <w:ind w:firstLine="720"/>
        <w:jc w:val="both"/>
      </w:pPr>
      <w:r>
        <w:rPr>
          <w:b/>
          <w:bCs/>
        </w:rPr>
        <w:t>ΙΩΑΝΝΗΣ ΑΪΒΑΤΙΔΗΣ:</w:t>
      </w:r>
      <w:r>
        <w:t xml:space="preserve"> Όχι.</w:t>
      </w:r>
    </w:p>
    <w:p w14:paraId="5760C136" w14:textId="77777777" w:rsidR="003F14BB" w:rsidRDefault="00F37CA6">
      <w:pPr>
        <w:spacing w:line="600" w:lineRule="auto"/>
        <w:ind w:firstLine="720"/>
        <w:jc w:val="both"/>
      </w:pPr>
      <w:r>
        <w:rPr>
          <w:b/>
          <w:bCs/>
        </w:rPr>
        <w:t>ΓΕΩΡΓΙΟΣ ΛΑΜΠΡΟΥΛΗΣ (ΣΤ΄ Αντιπρόεδρος της Βουλής):</w:t>
      </w:r>
      <w:r>
        <w:t xml:space="preserve"> Παρών.</w:t>
      </w:r>
    </w:p>
    <w:p w14:paraId="5760C137" w14:textId="77777777" w:rsidR="003F14BB" w:rsidRDefault="00F37CA6">
      <w:pPr>
        <w:spacing w:line="600" w:lineRule="auto"/>
        <w:ind w:firstLine="720"/>
        <w:jc w:val="both"/>
      </w:pPr>
      <w:r>
        <w:rPr>
          <w:b/>
          <w:bCs/>
        </w:rPr>
        <w:t>ΑΘΑΝΑΣΙΟΣ ΠΑΠΑΧ</w:t>
      </w:r>
      <w:r>
        <w:rPr>
          <w:b/>
          <w:bCs/>
        </w:rPr>
        <w:t>ΡΙΣΤΟΠΟΥΛΟΣ:</w:t>
      </w:r>
      <w:r>
        <w:t xml:space="preserve"> Ναι.</w:t>
      </w:r>
    </w:p>
    <w:p w14:paraId="5760C138" w14:textId="77777777" w:rsidR="003F14BB" w:rsidRDefault="00F37CA6">
      <w:pPr>
        <w:spacing w:line="600" w:lineRule="auto"/>
        <w:ind w:firstLine="720"/>
        <w:jc w:val="both"/>
      </w:pPr>
      <w:r>
        <w:rPr>
          <w:b/>
          <w:bCs/>
        </w:rPr>
        <w:t>ΑΝΑΣΤΑΣΙΟΣ ΜΕΓΑΛΟΜΥΣΤΑΚΑΣ:</w:t>
      </w:r>
      <w:r>
        <w:t xml:space="preserve"> Ναι.</w:t>
      </w:r>
    </w:p>
    <w:p w14:paraId="5760C139" w14:textId="77777777" w:rsidR="003F14BB" w:rsidRDefault="00F37CA6">
      <w:pPr>
        <w:spacing w:line="600" w:lineRule="auto"/>
        <w:ind w:firstLine="720"/>
        <w:jc w:val="both"/>
      </w:pPr>
      <w:r>
        <w:rPr>
          <w:b/>
          <w:bCs/>
        </w:rPr>
        <w:t xml:space="preserve">ΓΕΩΡΓΙΟΣ ΜΑΥΡΩΤΑΣ: </w:t>
      </w:r>
      <w:r>
        <w:t>Παρών.</w:t>
      </w:r>
    </w:p>
    <w:p w14:paraId="5760C13A" w14:textId="77777777" w:rsidR="003F14BB" w:rsidRDefault="00F37CA6">
      <w:pPr>
        <w:spacing w:line="600" w:lineRule="auto"/>
        <w:ind w:firstLine="720"/>
        <w:jc w:val="both"/>
      </w:pPr>
      <w:r>
        <w:rPr>
          <w:b/>
          <w:bCs/>
        </w:rPr>
        <w:t xml:space="preserve">ΠΡΟΕΔΡΕΥΩΝ (Νικήτας Κακλαμάνης): </w:t>
      </w:r>
      <w:r>
        <w:t>Συνεπώς το άρθρο 38 έγινε δεκτό, όπως τροποποιήθηκε από τον κύριο Υπουργό</w:t>
      </w:r>
      <w:r>
        <w:t>,</w:t>
      </w:r>
      <w:r>
        <w:t xml:space="preserve"> κατά πλειοψηφία.</w:t>
      </w:r>
    </w:p>
    <w:p w14:paraId="5760C13B" w14:textId="77777777" w:rsidR="003F14BB" w:rsidRDefault="00F37CA6">
      <w:pPr>
        <w:spacing w:line="600" w:lineRule="auto"/>
        <w:ind w:firstLine="720"/>
        <w:jc w:val="both"/>
      </w:pPr>
      <w:r>
        <w:t>Ερωτάται το Σώμα: Γίνεται δεκτό το άρθρο 39 ως έχει;</w:t>
      </w:r>
    </w:p>
    <w:p w14:paraId="5760C13C" w14:textId="77777777" w:rsidR="003F14BB" w:rsidRDefault="00F37CA6">
      <w:pPr>
        <w:spacing w:line="600" w:lineRule="auto"/>
        <w:ind w:firstLine="720"/>
        <w:jc w:val="both"/>
      </w:pPr>
      <w:r>
        <w:rPr>
          <w:b/>
          <w:bCs/>
        </w:rPr>
        <w:t>ΜΕ</w:t>
      </w:r>
      <w:r>
        <w:rPr>
          <w:b/>
          <w:bCs/>
        </w:rPr>
        <w:t>ΡΟΠΗ ΤΖΟΥΦΗ:</w:t>
      </w:r>
      <w:r>
        <w:t xml:space="preserve"> Ναι.</w:t>
      </w:r>
    </w:p>
    <w:p w14:paraId="5760C13D" w14:textId="77777777" w:rsidR="003F14BB" w:rsidRDefault="00F37CA6">
      <w:pPr>
        <w:spacing w:line="600" w:lineRule="auto"/>
        <w:ind w:firstLine="720"/>
        <w:jc w:val="both"/>
      </w:pPr>
      <w:r>
        <w:rPr>
          <w:b/>
          <w:bCs/>
        </w:rPr>
        <w:t>ΒΑΣΙΛΕΙΟΣ ΓΙΟΓΙΑΚΑΣ:</w:t>
      </w:r>
      <w:r>
        <w:t xml:space="preserve"> Όχι.</w:t>
      </w:r>
    </w:p>
    <w:p w14:paraId="5760C13E" w14:textId="77777777" w:rsidR="003F14BB" w:rsidRDefault="00F37CA6">
      <w:pPr>
        <w:spacing w:line="600" w:lineRule="auto"/>
        <w:ind w:firstLine="720"/>
        <w:jc w:val="both"/>
      </w:pPr>
      <w:r>
        <w:rPr>
          <w:b/>
          <w:bCs/>
        </w:rPr>
        <w:t>ΛΕΩΝΙΔΑΣ ΓΡΗΓΟΡΑΚΟΣ:</w:t>
      </w:r>
      <w:r>
        <w:t xml:space="preserve"> Ναι.</w:t>
      </w:r>
    </w:p>
    <w:p w14:paraId="5760C13F" w14:textId="77777777" w:rsidR="003F14BB" w:rsidRDefault="00F37CA6">
      <w:pPr>
        <w:spacing w:line="600" w:lineRule="auto"/>
        <w:ind w:firstLine="720"/>
        <w:jc w:val="both"/>
      </w:pPr>
      <w:r>
        <w:rPr>
          <w:b/>
          <w:bCs/>
        </w:rPr>
        <w:t>ΙΩΑΝΝΗΣ ΑΪΒΑΤΙΔΗΣ:</w:t>
      </w:r>
      <w:r>
        <w:t xml:space="preserve"> Παρών.</w:t>
      </w:r>
    </w:p>
    <w:p w14:paraId="5760C140" w14:textId="77777777" w:rsidR="003F14BB" w:rsidRDefault="00F37CA6">
      <w:pPr>
        <w:spacing w:line="600" w:lineRule="auto"/>
        <w:ind w:firstLine="720"/>
        <w:jc w:val="both"/>
      </w:pPr>
      <w:r>
        <w:rPr>
          <w:b/>
          <w:bCs/>
        </w:rPr>
        <w:t>ΓΕΩΡΓΙΟΣ ΛΑΜΠΡΟΥΛΗΣ (ΣΤ΄ Αντιπρόεδρος της Βουλής):</w:t>
      </w:r>
      <w:r>
        <w:t xml:space="preserve"> Ναι.</w:t>
      </w:r>
    </w:p>
    <w:p w14:paraId="5760C141" w14:textId="77777777" w:rsidR="003F14BB" w:rsidRDefault="00F37CA6">
      <w:pPr>
        <w:spacing w:line="600" w:lineRule="auto"/>
        <w:ind w:firstLine="720"/>
        <w:jc w:val="both"/>
      </w:pPr>
      <w:r>
        <w:rPr>
          <w:b/>
          <w:bCs/>
        </w:rPr>
        <w:t>ΑΘΑΝΑΣΙΟΣ ΠΑΠΑΧΡΙΣΤΟΠΟΥΛΟΣ:</w:t>
      </w:r>
      <w:r>
        <w:t xml:space="preserve"> Ναι.</w:t>
      </w:r>
    </w:p>
    <w:p w14:paraId="5760C142" w14:textId="77777777" w:rsidR="003F14BB" w:rsidRDefault="00F37CA6">
      <w:pPr>
        <w:spacing w:line="600" w:lineRule="auto"/>
        <w:ind w:firstLine="720"/>
        <w:jc w:val="both"/>
      </w:pPr>
      <w:r>
        <w:rPr>
          <w:b/>
          <w:bCs/>
        </w:rPr>
        <w:t>ΑΝΑΣΤΑΣΙΟΣ ΜΕΓΑΛΟΜΥΣΤΑΚΑΣ:</w:t>
      </w:r>
      <w:r>
        <w:t xml:space="preserve"> Ναι.</w:t>
      </w:r>
    </w:p>
    <w:p w14:paraId="5760C143" w14:textId="77777777" w:rsidR="003F14BB" w:rsidRDefault="00F37CA6">
      <w:pPr>
        <w:spacing w:line="600" w:lineRule="auto"/>
        <w:ind w:firstLine="720"/>
        <w:jc w:val="both"/>
      </w:pPr>
      <w:r>
        <w:rPr>
          <w:b/>
          <w:bCs/>
        </w:rPr>
        <w:t xml:space="preserve">ΓΕΩΡΓΙΟΣ ΜΑΥΡΩΤΑΣ: </w:t>
      </w:r>
      <w:r>
        <w:t>Ναι.</w:t>
      </w:r>
    </w:p>
    <w:p w14:paraId="5760C144" w14:textId="77777777" w:rsidR="003F14BB" w:rsidRDefault="00F37CA6">
      <w:pPr>
        <w:spacing w:line="600" w:lineRule="auto"/>
        <w:ind w:firstLine="720"/>
        <w:jc w:val="both"/>
      </w:pPr>
      <w:r>
        <w:rPr>
          <w:b/>
          <w:bCs/>
        </w:rPr>
        <w:t xml:space="preserve">ΠΡΟΕΔΡΕΥΩΝ (Νικήτας Κακλαμάνης): </w:t>
      </w:r>
      <w:r>
        <w:t>Συνεπώς το άρθρο 39 έγινε δεκτό ως έχει κατά πλειοψηφία.</w:t>
      </w:r>
    </w:p>
    <w:p w14:paraId="5760C145" w14:textId="77777777" w:rsidR="003F14BB" w:rsidRDefault="00F37CA6">
      <w:pPr>
        <w:spacing w:line="600" w:lineRule="auto"/>
        <w:ind w:firstLine="720"/>
        <w:jc w:val="both"/>
      </w:pPr>
      <w:r>
        <w:t>Ερωτάται το Σώμα: Γίνεται δεκτό το άρθρο 40 ως έχει;</w:t>
      </w:r>
    </w:p>
    <w:p w14:paraId="5760C146" w14:textId="77777777" w:rsidR="003F14BB" w:rsidRDefault="00F37CA6">
      <w:pPr>
        <w:spacing w:line="600" w:lineRule="auto"/>
        <w:ind w:firstLine="720"/>
        <w:jc w:val="both"/>
      </w:pPr>
      <w:r>
        <w:rPr>
          <w:b/>
          <w:bCs/>
        </w:rPr>
        <w:t>ΜΕΡΟΠΗ ΤΖΟΥΦΗ:</w:t>
      </w:r>
      <w:r>
        <w:t xml:space="preserve"> Ναι.</w:t>
      </w:r>
    </w:p>
    <w:p w14:paraId="5760C147" w14:textId="77777777" w:rsidR="003F14BB" w:rsidRDefault="00F37CA6">
      <w:pPr>
        <w:spacing w:line="600" w:lineRule="auto"/>
        <w:ind w:firstLine="720"/>
        <w:jc w:val="both"/>
      </w:pPr>
      <w:r>
        <w:rPr>
          <w:b/>
          <w:bCs/>
        </w:rPr>
        <w:t>ΒΑΣΙΛΕΙΟΣ ΓΙΟΓΙΑΚΑΣ:</w:t>
      </w:r>
      <w:r>
        <w:t xml:space="preserve"> Όχι.</w:t>
      </w:r>
    </w:p>
    <w:p w14:paraId="5760C148" w14:textId="77777777" w:rsidR="003F14BB" w:rsidRDefault="00F37CA6">
      <w:pPr>
        <w:spacing w:line="600" w:lineRule="auto"/>
        <w:ind w:firstLine="720"/>
        <w:jc w:val="both"/>
      </w:pPr>
      <w:r>
        <w:rPr>
          <w:b/>
          <w:bCs/>
        </w:rPr>
        <w:t>ΛΕΩΝΙΔΑΣ ΓΡΗΓΟΡΑΚΟΣ:</w:t>
      </w:r>
      <w:r>
        <w:t xml:space="preserve"> Όχι.</w:t>
      </w:r>
    </w:p>
    <w:p w14:paraId="5760C149" w14:textId="77777777" w:rsidR="003F14BB" w:rsidRDefault="00F37CA6">
      <w:pPr>
        <w:spacing w:line="600" w:lineRule="auto"/>
        <w:ind w:firstLine="720"/>
        <w:jc w:val="both"/>
      </w:pPr>
      <w:r>
        <w:rPr>
          <w:b/>
          <w:bCs/>
        </w:rPr>
        <w:t>ΙΩΑΝΝΗΣ ΑΪΒΑΤΙΔΗΣ:</w:t>
      </w:r>
      <w:r>
        <w:t xml:space="preserve"> Παρών.</w:t>
      </w:r>
    </w:p>
    <w:p w14:paraId="5760C14A" w14:textId="77777777" w:rsidR="003F14BB" w:rsidRDefault="00F37CA6">
      <w:pPr>
        <w:spacing w:line="600" w:lineRule="auto"/>
        <w:ind w:firstLine="720"/>
        <w:jc w:val="both"/>
      </w:pPr>
      <w:r>
        <w:rPr>
          <w:b/>
          <w:bCs/>
        </w:rPr>
        <w:t>ΓΕΩΡΓΙΟΣ ΛΑΜΠΡΟ</w:t>
      </w:r>
      <w:r>
        <w:rPr>
          <w:b/>
          <w:bCs/>
        </w:rPr>
        <w:t>ΥΛΗΣ (ΣΤ΄ Αντιπρόεδρος της Βουλής):</w:t>
      </w:r>
      <w:r>
        <w:t xml:space="preserve"> Ναι.</w:t>
      </w:r>
    </w:p>
    <w:p w14:paraId="5760C14B" w14:textId="77777777" w:rsidR="003F14BB" w:rsidRDefault="00F37CA6">
      <w:pPr>
        <w:spacing w:line="600" w:lineRule="auto"/>
        <w:ind w:firstLine="720"/>
        <w:jc w:val="both"/>
      </w:pPr>
      <w:r>
        <w:rPr>
          <w:b/>
          <w:bCs/>
        </w:rPr>
        <w:t>ΑΘΑΝΑΣΙΟΣ ΠΑΠΑΧΡΙΣΤΟΠΟΥΛΟΣ:</w:t>
      </w:r>
      <w:r>
        <w:t xml:space="preserve"> Ναι.</w:t>
      </w:r>
    </w:p>
    <w:p w14:paraId="5760C14C" w14:textId="77777777" w:rsidR="003F14BB" w:rsidRDefault="00F37CA6">
      <w:pPr>
        <w:spacing w:line="600" w:lineRule="auto"/>
        <w:ind w:firstLine="720"/>
        <w:jc w:val="both"/>
      </w:pPr>
      <w:r>
        <w:rPr>
          <w:b/>
          <w:bCs/>
        </w:rPr>
        <w:t>ΑΝΑΣΤΑΣΙΟΣ ΜΕΓΑΛΟΜΥΣΤΑΚΑΣ:</w:t>
      </w:r>
      <w:r>
        <w:t xml:space="preserve"> Ναι.</w:t>
      </w:r>
    </w:p>
    <w:p w14:paraId="5760C14D" w14:textId="77777777" w:rsidR="003F14BB" w:rsidRDefault="00F37CA6">
      <w:pPr>
        <w:spacing w:line="600" w:lineRule="auto"/>
        <w:ind w:firstLine="720"/>
        <w:jc w:val="both"/>
      </w:pPr>
      <w:r>
        <w:rPr>
          <w:b/>
          <w:bCs/>
        </w:rPr>
        <w:t xml:space="preserve">ΓΕΩΡΓΙΟΣ ΜΑΥΡΩΤΑΣ: </w:t>
      </w:r>
      <w:r>
        <w:t>Ναι.</w:t>
      </w:r>
    </w:p>
    <w:p w14:paraId="5760C14E" w14:textId="77777777" w:rsidR="003F14BB" w:rsidRDefault="00F37CA6">
      <w:pPr>
        <w:spacing w:line="600" w:lineRule="auto"/>
        <w:ind w:firstLine="720"/>
        <w:jc w:val="both"/>
      </w:pPr>
      <w:r>
        <w:rPr>
          <w:b/>
          <w:bCs/>
        </w:rPr>
        <w:t xml:space="preserve">ΠΡΟΕΔΡΕΥΩΝ (Νικήτας Κακλαμάνης): </w:t>
      </w:r>
      <w:r>
        <w:t>Συνεπώς το άρθρο 40 έγινε δεκτό ως έχει κατά πλειοψηφία.</w:t>
      </w:r>
    </w:p>
    <w:p w14:paraId="5760C14F" w14:textId="77777777" w:rsidR="003F14BB" w:rsidRDefault="00F37CA6">
      <w:pPr>
        <w:spacing w:line="600" w:lineRule="auto"/>
        <w:ind w:firstLine="720"/>
        <w:jc w:val="both"/>
      </w:pPr>
      <w:r>
        <w:t xml:space="preserve">Ερωτάται το Σώμα: Γίνεται δεκτό το </w:t>
      </w:r>
      <w:r>
        <w:t>άρθρο 41 ως έχει;</w:t>
      </w:r>
    </w:p>
    <w:p w14:paraId="5760C150" w14:textId="77777777" w:rsidR="003F14BB" w:rsidRDefault="00F37CA6">
      <w:pPr>
        <w:spacing w:line="600" w:lineRule="auto"/>
        <w:ind w:firstLine="720"/>
        <w:jc w:val="both"/>
      </w:pPr>
      <w:r>
        <w:rPr>
          <w:b/>
          <w:bCs/>
        </w:rPr>
        <w:t>ΜΕΡΟΠΗ ΤΖΟΥΦΗ:</w:t>
      </w:r>
      <w:r>
        <w:t xml:space="preserve"> Ναι.</w:t>
      </w:r>
    </w:p>
    <w:p w14:paraId="5760C151" w14:textId="77777777" w:rsidR="003F14BB" w:rsidRDefault="00F37CA6">
      <w:pPr>
        <w:spacing w:line="600" w:lineRule="auto"/>
        <w:ind w:firstLine="720"/>
        <w:jc w:val="both"/>
      </w:pPr>
      <w:r>
        <w:rPr>
          <w:b/>
          <w:bCs/>
        </w:rPr>
        <w:t>ΒΑΣΙΛΕΙΟΣ ΓΙΟΓΙΑΚΑΣ:</w:t>
      </w:r>
      <w:r>
        <w:t xml:space="preserve"> Όχι.</w:t>
      </w:r>
    </w:p>
    <w:p w14:paraId="5760C152" w14:textId="77777777" w:rsidR="003F14BB" w:rsidRDefault="00F37CA6">
      <w:pPr>
        <w:spacing w:line="600" w:lineRule="auto"/>
        <w:ind w:firstLine="720"/>
        <w:jc w:val="both"/>
      </w:pPr>
      <w:r>
        <w:rPr>
          <w:b/>
          <w:bCs/>
        </w:rPr>
        <w:t>ΛΕΩΝΙΔΑΣ ΓΡΗΓΟΡΑΚΟΣ:</w:t>
      </w:r>
      <w:r>
        <w:t xml:space="preserve"> Ναι.</w:t>
      </w:r>
    </w:p>
    <w:p w14:paraId="5760C153" w14:textId="77777777" w:rsidR="003F14BB" w:rsidRDefault="00F37CA6">
      <w:pPr>
        <w:spacing w:line="600" w:lineRule="auto"/>
        <w:ind w:firstLine="720"/>
        <w:jc w:val="both"/>
      </w:pPr>
      <w:r>
        <w:rPr>
          <w:b/>
          <w:bCs/>
        </w:rPr>
        <w:t>ΙΩΑΝΝΗΣ ΑΪΒΑΤΙΔΗΣ:</w:t>
      </w:r>
      <w:r>
        <w:t xml:space="preserve"> Παρών.</w:t>
      </w:r>
    </w:p>
    <w:p w14:paraId="5760C154" w14:textId="77777777" w:rsidR="003F14BB" w:rsidRDefault="00F37CA6">
      <w:pPr>
        <w:spacing w:line="600" w:lineRule="auto"/>
        <w:ind w:firstLine="720"/>
        <w:jc w:val="both"/>
      </w:pPr>
      <w:r>
        <w:rPr>
          <w:b/>
          <w:bCs/>
        </w:rPr>
        <w:t>ΓΕΩΡΓΙΟΣ ΛΑΜΠΡΟΥΛΗΣ (ΣΤ΄ Αντιπρόεδρος της Βουλής):</w:t>
      </w:r>
      <w:r>
        <w:t xml:space="preserve"> Ναι.</w:t>
      </w:r>
    </w:p>
    <w:p w14:paraId="5760C155" w14:textId="77777777" w:rsidR="003F14BB" w:rsidRDefault="00F37CA6">
      <w:pPr>
        <w:spacing w:line="600" w:lineRule="auto"/>
        <w:ind w:firstLine="720"/>
        <w:jc w:val="both"/>
      </w:pPr>
      <w:r>
        <w:rPr>
          <w:b/>
          <w:bCs/>
        </w:rPr>
        <w:t>ΑΘΑΝΑΣΙΟΣ ΠΑΠΑΧΡΙΣΤΟΠΟΥΛΟΣ:</w:t>
      </w:r>
      <w:r>
        <w:t xml:space="preserve"> Ναι.</w:t>
      </w:r>
    </w:p>
    <w:p w14:paraId="5760C156" w14:textId="77777777" w:rsidR="003F14BB" w:rsidRDefault="00F37CA6">
      <w:pPr>
        <w:spacing w:line="600" w:lineRule="auto"/>
        <w:ind w:firstLine="720"/>
        <w:jc w:val="both"/>
      </w:pPr>
      <w:r>
        <w:rPr>
          <w:b/>
          <w:bCs/>
        </w:rPr>
        <w:t>ΑΝΑΣΤΑΣΙΟΣ ΜΕΓΑΛΟΜΥΣΤΑΚΑΣ:</w:t>
      </w:r>
      <w:r>
        <w:t xml:space="preserve"> Ναι.</w:t>
      </w:r>
    </w:p>
    <w:p w14:paraId="5760C157" w14:textId="77777777" w:rsidR="003F14BB" w:rsidRDefault="00F37CA6">
      <w:pPr>
        <w:spacing w:line="600" w:lineRule="auto"/>
        <w:ind w:firstLine="720"/>
        <w:jc w:val="both"/>
      </w:pPr>
      <w:r>
        <w:rPr>
          <w:b/>
          <w:bCs/>
        </w:rPr>
        <w:t>ΓΕΩΡΓΙΟΣ ΜΑΥΡΩΤΑΣ:</w:t>
      </w:r>
      <w:r>
        <w:t xml:space="preserve"> </w:t>
      </w:r>
      <w:r>
        <w:t>Παρών.</w:t>
      </w:r>
    </w:p>
    <w:p w14:paraId="5760C158" w14:textId="77777777" w:rsidR="003F14BB" w:rsidRDefault="00F37CA6">
      <w:pPr>
        <w:spacing w:line="600" w:lineRule="auto"/>
        <w:ind w:firstLine="720"/>
        <w:jc w:val="both"/>
      </w:pPr>
      <w:r>
        <w:rPr>
          <w:b/>
          <w:bCs/>
        </w:rPr>
        <w:t>ΠΡΟΕΔΡΕΥΩΝ (Νικήτας Κακλαμάνης):</w:t>
      </w:r>
      <w:r>
        <w:t xml:space="preserve"> Συνεπώς το άρθρο 41 έγινε δεκτό ως έχει κατά πλειοψηφία.</w:t>
      </w:r>
    </w:p>
    <w:p w14:paraId="5760C159" w14:textId="77777777" w:rsidR="003F14BB" w:rsidRDefault="00F37CA6">
      <w:pPr>
        <w:spacing w:line="600" w:lineRule="auto"/>
        <w:ind w:firstLine="720"/>
        <w:jc w:val="both"/>
      </w:pPr>
      <w:r>
        <w:t>Τα άρθρα 42,</w:t>
      </w:r>
      <w:r>
        <w:t xml:space="preserve"> </w:t>
      </w:r>
      <w:r>
        <w:t>51 και 53 αποσύρονται.</w:t>
      </w:r>
    </w:p>
    <w:p w14:paraId="5760C15A" w14:textId="77777777" w:rsidR="003F14BB" w:rsidRDefault="00F37CA6">
      <w:pPr>
        <w:spacing w:line="600" w:lineRule="auto"/>
        <w:ind w:firstLine="720"/>
        <w:jc w:val="both"/>
      </w:pPr>
      <w:r>
        <w:t>Ερωτάται το Σώμα: Γίνεται δεκτό το νέο άρθρο 42, όπως τροποποιήθηκε από τον κύριο Υπουργό;</w:t>
      </w:r>
    </w:p>
    <w:p w14:paraId="5760C15B" w14:textId="77777777" w:rsidR="003F14BB" w:rsidRDefault="00F37CA6">
      <w:pPr>
        <w:spacing w:line="600" w:lineRule="auto"/>
        <w:ind w:firstLine="720"/>
        <w:jc w:val="both"/>
      </w:pPr>
      <w:r>
        <w:rPr>
          <w:b/>
          <w:bCs/>
        </w:rPr>
        <w:t>ΜΕΡΟΠΗ ΤΖΟΥΦΗ:</w:t>
      </w:r>
      <w:r>
        <w:t xml:space="preserve"> Ναι.</w:t>
      </w:r>
    </w:p>
    <w:p w14:paraId="5760C15C" w14:textId="77777777" w:rsidR="003F14BB" w:rsidRDefault="00F37CA6">
      <w:pPr>
        <w:spacing w:line="600" w:lineRule="auto"/>
        <w:ind w:firstLine="720"/>
        <w:jc w:val="both"/>
      </w:pPr>
      <w:r>
        <w:rPr>
          <w:b/>
          <w:bCs/>
        </w:rPr>
        <w:t>ΒΑΣΙΛΕΙΟΣ ΓΙ</w:t>
      </w:r>
      <w:r>
        <w:rPr>
          <w:b/>
          <w:bCs/>
        </w:rPr>
        <w:t>ΟΓΙΑΚΑΣ:</w:t>
      </w:r>
      <w:r>
        <w:t xml:space="preserve"> Ναι.</w:t>
      </w:r>
    </w:p>
    <w:p w14:paraId="5760C15D" w14:textId="77777777" w:rsidR="003F14BB" w:rsidRDefault="00F37CA6">
      <w:pPr>
        <w:spacing w:line="600" w:lineRule="auto"/>
        <w:ind w:firstLine="720"/>
        <w:jc w:val="both"/>
      </w:pPr>
      <w:r>
        <w:rPr>
          <w:b/>
          <w:bCs/>
        </w:rPr>
        <w:t>ΛΕΩΝΙΔΑΣ ΓΡΗΓΟΡΑΚΟΣ:</w:t>
      </w:r>
      <w:r>
        <w:t xml:space="preserve"> Όχι.</w:t>
      </w:r>
    </w:p>
    <w:p w14:paraId="5760C15E" w14:textId="77777777" w:rsidR="003F14BB" w:rsidRDefault="00F37CA6">
      <w:pPr>
        <w:spacing w:line="600" w:lineRule="auto"/>
        <w:ind w:firstLine="720"/>
        <w:jc w:val="both"/>
      </w:pPr>
      <w:r>
        <w:rPr>
          <w:b/>
          <w:bCs/>
        </w:rPr>
        <w:t>ΙΩΑΝΝΗΣ ΑΪΒΑΤΙΔΗΣ:</w:t>
      </w:r>
      <w:r>
        <w:t xml:space="preserve"> Παρών.</w:t>
      </w:r>
    </w:p>
    <w:p w14:paraId="5760C15F" w14:textId="77777777" w:rsidR="003F14BB" w:rsidRDefault="00F37CA6">
      <w:pPr>
        <w:spacing w:line="600" w:lineRule="auto"/>
        <w:ind w:firstLine="720"/>
        <w:jc w:val="both"/>
      </w:pPr>
      <w:r>
        <w:rPr>
          <w:b/>
          <w:bCs/>
        </w:rPr>
        <w:t>ΓΕΩΡΓΙΟΣ ΛΑΜΠΡΟΥΛΗΣ (ΣΤ΄ Αντιπρόεδρος της Βουλής):</w:t>
      </w:r>
      <w:r>
        <w:t xml:space="preserve"> Παρών.</w:t>
      </w:r>
    </w:p>
    <w:p w14:paraId="5760C160" w14:textId="77777777" w:rsidR="003F14BB" w:rsidRDefault="00F37CA6">
      <w:pPr>
        <w:spacing w:line="600" w:lineRule="auto"/>
        <w:ind w:firstLine="720"/>
        <w:jc w:val="both"/>
      </w:pPr>
      <w:r>
        <w:rPr>
          <w:b/>
          <w:bCs/>
        </w:rPr>
        <w:t>ΑΘΑΝΑΣΙΟΣ ΠΑΠΑΧΡΙΣΤΟΠΟΥΛΟΣ:</w:t>
      </w:r>
      <w:r>
        <w:t xml:space="preserve"> Ναι.</w:t>
      </w:r>
    </w:p>
    <w:p w14:paraId="5760C161" w14:textId="77777777" w:rsidR="003F14BB" w:rsidRDefault="00F37CA6">
      <w:pPr>
        <w:spacing w:line="600" w:lineRule="auto"/>
        <w:ind w:firstLine="720"/>
        <w:jc w:val="both"/>
      </w:pPr>
      <w:r>
        <w:rPr>
          <w:b/>
          <w:bCs/>
        </w:rPr>
        <w:t>ΑΝΑΣΤΑΣΙΟΣ ΜΕΓΑΛΟΜΥΣΤΑΚΑΣ:</w:t>
      </w:r>
      <w:r>
        <w:t xml:space="preserve"> Ναι.</w:t>
      </w:r>
    </w:p>
    <w:p w14:paraId="5760C162" w14:textId="77777777" w:rsidR="003F14BB" w:rsidRDefault="00F37CA6">
      <w:pPr>
        <w:spacing w:line="600" w:lineRule="auto"/>
        <w:ind w:firstLine="720"/>
        <w:jc w:val="both"/>
      </w:pPr>
      <w:r>
        <w:rPr>
          <w:b/>
          <w:bCs/>
        </w:rPr>
        <w:t>ΓΕΩΡΓΙΟΣ ΜΑΥΡΩΤΑΣ:</w:t>
      </w:r>
      <w:r>
        <w:t xml:space="preserve"> Ναι.</w:t>
      </w:r>
    </w:p>
    <w:p w14:paraId="5760C163" w14:textId="77777777" w:rsidR="003F14BB" w:rsidRDefault="00F37CA6">
      <w:pPr>
        <w:spacing w:line="600" w:lineRule="auto"/>
        <w:ind w:firstLine="720"/>
        <w:jc w:val="both"/>
      </w:pPr>
      <w:r>
        <w:rPr>
          <w:b/>
          <w:bCs/>
        </w:rPr>
        <w:t>ΠΡΟΕΔΡΕΥΩΝ (Νικήτας Κακλαμάνης):</w:t>
      </w:r>
      <w:r>
        <w:t xml:space="preserve"> Συνεπώς</w:t>
      </w:r>
      <w:r>
        <w:t xml:space="preserve"> το νέο άρθρο 42 έγινε δεκτό, όπως τροποποιήθηκε από τον κύριο Υπουργό</w:t>
      </w:r>
      <w:r>
        <w:t>,</w:t>
      </w:r>
      <w:r>
        <w:t xml:space="preserve"> κατά πλειοψηφία.</w:t>
      </w:r>
    </w:p>
    <w:p w14:paraId="5760C164" w14:textId="77777777" w:rsidR="003F14BB" w:rsidRDefault="00F37CA6">
      <w:pPr>
        <w:spacing w:line="600" w:lineRule="auto"/>
        <w:ind w:firstLine="720"/>
        <w:jc w:val="both"/>
      </w:pPr>
      <w:r>
        <w:t>Ερωτάται το Σώμα: Γίνεται δεκτό το νέο άρθρο 43 ως έχει;</w:t>
      </w:r>
    </w:p>
    <w:p w14:paraId="5760C165" w14:textId="77777777" w:rsidR="003F14BB" w:rsidRDefault="00F37CA6">
      <w:pPr>
        <w:spacing w:line="600" w:lineRule="auto"/>
        <w:ind w:firstLine="720"/>
        <w:jc w:val="both"/>
      </w:pPr>
      <w:r>
        <w:rPr>
          <w:b/>
          <w:bCs/>
        </w:rPr>
        <w:t>ΜΕΡΟΠΗ ΤΖΟΥΦΗ:</w:t>
      </w:r>
      <w:r>
        <w:t xml:space="preserve"> Ναι.</w:t>
      </w:r>
    </w:p>
    <w:p w14:paraId="5760C166" w14:textId="77777777" w:rsidR="003F14BB" w:rsidRDefault="00F37CA6">
      <w:pPr>
        <w:spacing w:line="600" w:lineRule="auto"/>
        <w:ind w:firstLine="720"/>
        <w:jc w:val="both"/>
      </w:pPr>
      <w:r>
        <w:rPr>
          <w:b/>
          <w:bCs/>
        </w:rPr>
        <w:t>ΒΑΣΙΛΕΙΟΣ ΓΙΟΓΙΑΚΑΣ:</w:t>
      </w:r>
      <w:r>
        <w:t xml:space="preserve"> Ναι.</w:t>
      </w:r>
    </w:p>
    <w:p w14:paraId="5760C167" w14:textId="77777777" w:rsidR="003F14BB" w:rsidRDefault="00F37CA6">
      <w:pPr>
        <w:spacing w:line="600" w:lineRule="auto"/>
        <w:ind w:firstLine="720"/>
        <w:jc w:val="both"/>
      </w:pPr>
      <w:r>
        <w:rPr>
          <w:b/>
          <w:bCs/>
        </w:rPr>
        <w:t>ΛΕΩΝΙΔΑΣ ΓΡΗΓΟΡΑΚΟΣ:</w:t>
      </w:r>
      <w:r>
        <w:t xml:space="preserve"> Όχι.</w:t>
      </w:r>
    </w:p>
    <w:p w14:paraId="5760C168" w14:textId="77777777" w:rsidR="003F14BB" w:rsidRDefault="00F37CA6">
      <w:pPr>
        <w:spacing w:line="600" w:lineRule="auto"/>
        <w:ind w:firstLine="720"/>
        <w:jc w:val="both"/>
      </w:pPr>
      <w:r>
        <w:rPr>
          <w:b/>
          <w:bCs/>
        </w:rPr>
        <w:t>ΙΩΑΝΝΗΣ ΑΪΒΑΤΙΔΗΣ:</w:t>
      </w:r>
      <w:r>
        <w:t xml:space="preserve"> Όχι.</w:t>
      </w:r>
    </w:p>
    <w:p w14:paraId="5760C169" w14:textId="77777777" w:rsidR="003F14BB" w:rsidRDefault="00F37CA6">
      <w:pPr>
        <w:spacing w:line="600" w:lineRule="auto"/>
        <w:ind w:firstLine="720"/>
        <w:jc w:val="both"/>
      </w:pPr>
      <w:r>
        <w:rPr>
          <w:b/>
          <w:bCs/>
        </w:rPr>
        <w:t xml:space="preserve">ΓΕΩΡΓΙΟΣ </w:t>
      </w:r>
      <w:r>
        <w:rPr>
          <w:b/>
          <w:bCs/>
        </w:rPr>
        <w:t>ΛΑΜΠΡΟΥΛΗΣ (ΣΤ΄ Αντιπρόεδρος της Βουλής):</w:t>
      </w:r>
      <w:r>
        <w:t xml:space="preserve"> Παρών.</w:t>
      </w:r>
    </w:p>
    <w:p w14:paraId="5760C16A" w14:textId="77777777" w:rsidR="003F14BB" w:rsidRDefault="00F37CA6">
      <w:pPr>
        <w:spacing w:line="600" w:lineRule="auto"/>
        <w:ind w:firstLine="720"/>
        <w:jc w:val="both"/>
      </w:pPr>
      <w:r>
        <w:rPr>
          <w:b/>
          <w:bCs/>
        </w:rPr>
        <w:t>ΑΘΑΝΑΣΙΟΣ ΠΑΠΑΧΡΙΣΤΟΠΟΥΛΟΣ:</w:t>
      </w:r>
      <w:r>
        <w:t xml:space="preserve"> Ναι.</w:t>
      </w:r>
    </w:p>
    <w:p w14:paraId="5760C16B" w14:textId="77777777" w:rsidR="003F14BB" w:rsidRDefault="00F37CA6">
      <w:pPr>
        <w:spacing w:line="600" w:lineRule="auto"/>
        <w:ind w:firstLine="720"/>
        <w:jc w:val="both"/>
      </w:pPr>
      <w:r>
        <w:rPr>
          <w:b/>
          <w:bCs/>
        </w:rPr>
        <w:t>ΑΝΑΣΤΑΣΙΟΣ ΜΕΓΑΛΟΜΥΣΤΑΚΑΣ:</w:t>
      </w:r>
      <w:r>
        <w:t xml:space="preserve"> Ναι.</w:t>
      </w:r>
    </w:p>
    <w:p w14:paraId="5760C16C" w14:textId="77777777" w:rsidR="003F14BB" w:rsidRDefault="00F37CA6">
      <w:pPr>
        <w:spacing w:line="600" w:lineRule="auto"/>
        <w:ind w:firstLine="720"/>
        <w:jc w:val="both"/>
      </w:pPr>
      <w:r>
        <w:rPr>
          <w:b/>
          <w:bCs/>
        </w:rPr>
        <w:t>ΓΕΩΡΓΙΟΣ ΜΑΥΡΩΤΑΣ:</w:t>
      </w:r>
      <w:r>
        <w:t xml:space="preserve"> Ναι.</w:t>
      </w:r>
    </w:p>
    <w:p w14:paraId="5760C16D" w14:textId="77777777" w:rsidR="003F14BB" w:rsidRDefault="00F37CA6">
      <w:pPr>
        <w:spacing w:line="600" w:lineRule="auto"/>
        <w:ind w:firstLine="720"/>
        <w:jc w:val="both"/>
      </w:pPr>
      <w:r>
        <w:rPr>
          <w:b/>
          <w:bCs/>
        </w:rPr>
        <w:t>ΠΡΟΕΔΡΕΥΩΝ (Νικήτας Κακλαμάνης):</w:t>
      </w:r>
      <w:r>
        <w:t xml:space="preserve"> Συνεπώς το νέο άρθρο 43 έγινε δεκτό ως έχει κατά πλειοψηφία.</w:t>
      </w:r>
    </w:p>
    <w:p w14:paraId="5760C16E" w14:textId="77777777" w:rsidR="003F14BB" w:rsidRDefault="00F37CA6">
      <w:pPr>
        <w:spacing w:line="600" w:lineRule="auto"/>
        <w:ind w:firstLine="720"/>
        <w:jc w:val="both"/>
      </w:pPr>
      <w:r>
        <w:t>Ερωτάται το Σώμα: Γίνετα</w:t>
      </w:r>
      <w:r>
        <w:t>ι δεκτό το νέο άρθρο 44 ως έχει;</w:t>
      </w:r>
    </w:p>
    <w:p w14:paraId="5760C16F" w14:textId="77777777" w:rsidR="003F14BB" w:rsidRDefault="00F37CA6">
      <w:pPr>
        <w:spacing w:line="600" w:lineRule="auto"/>
        <w:ind w:firstLine="720"/>
        <w:jc w:val="both"/>
      </w:pPr>
      <w:r>
        <w:rPr>
          <w:b/>
          <w:bCs/>
        </w:rPr>
        <w:t>ΜΕΡΟΠΗ ΤΖΟΥΦΗ:</w:t>
      </w:r>
      <w:r>
        <w:t xml:space="preserve"> Ναι.</w:t>
      </w:r>
    </w:p>
    <w:p w14:paraId="5760C170" w14:textId="77777777" w:rsidR="003F14BB" w:rsidRDefault="00F37CA6">
      <w:pPr>
        <w:spacing w:line="600" w:lineRule="auto"/>
        <w:ind w:firstLine="720"/>
        <w:jc w:val="both"/>
      </w:pPr>
      <w:r>
        <w:rPr>
          <w:b/>
          <w:bCs/>
        </w:rPr>
        <w:t>ΒΑΣΙΛΕΙΟΣ ΓΙΟΓΙΑΚΑΣ:</w:t>
      </w:r>
      <w:r>
        <w:t xml:space="preserve"> Ναι.</w:t>
      </w:r>
    </w:p>
    <w:p w14:paraId="5760C171" w14:textId="77777777" w:rsidR="003F14BB" w:rsidRDefault="00F37CA6">
      <w:pPr>
        <w:spacing w:line="600" w:lineRule="auto"/>
        <w:ind w:firstLine="720"/>
        <w:jc w:val="both"/>
      </w:pPr>
      <w:r>
        <w:rPr>
          <w:b/>
          <w:bCs/>
        </w:rPr>
        <w:t>ΛΕΩΝΙΔΑΣ ΓΡΗΓΟΡΑΚΟΣ:</w:t>
      </w:r>
      <w:r>
        <w:t xml:space="preserve"> Ναι.</w:t>
      </w:r>
    </w:p>
    <w:p w14:paraId="5760C172" w14:textId="77777777" w:rsidR="003F14BB" w:rsidRDefault="00F37CA6">
      <w:pPr>
        <w:spacing w:line="600" w:lineRule="auto"/>
        <w:ind w:firstLine="720"/>
        <w:jc w:val="both"/>
      </w:pPr>
      <w:r>
        <w:rPr>
          <w:b/>
          <w:bCs/>
        </w:rPr>
        <w:t>ΙΩΑΝΝΗΣ ΑΪΒΑΤΙΔΗΣ:</w:t>
      </w:r>
      <w:r>
        <w:t xml:space="preserve"> Όχι.</w:t>
      </w:r>
    </w:p>
    <w:p w14:paraId="5760C173" w14:textId="77777777" w:rsidR="003F14BB" w:rsidRDefault="00F37CA6">
      <w:pPr>
        <w:spacing w:line="600" w:lineRule="auto"/>
        <w:ind w:firstLine="720"/>
        <w:jc w:val="both"/>
      </w:pPr>
      <w:r>
        <w:rPr>
          <w:b/>
          <w:bCs/>
        </w:rPr>
        <w:t>ΓΕΩΡΓΙΟΣ ΛΑΜΠΡΟΥΛΗΣ (ΣΤ΄ Αντιπρόεδρος της Βουλής):</w:t>
      </w:r>
      <w:r>
        <w:t xml:space="preserve"> Ναι.</w:t>
      </w:r>
    </w:p>
    <w:p w14:paraId="5760C174" w14:textId="77777777" w:rsidR="003F14BB" w:rsidRDefault="00F37CA6">
      <w:pPr>
        <w:spacing w:line="600" w:lineRule="auto"/>
        <w:ind w:firstLine="720"/>
        <w:jc w:val="both"/>
      </w:pPr>
      <w:r>
        <w:rPr>
          <w:b/>
          <w:bCs/>
        </w:rPr>
        <w:t>ΑΘΑΝΑΣΙΟΣ ΠΑΠΑΧΡΙΣΤΟΠΟΥΛΟΣ:</w:t>
      </w:r>
      <w:r>
        <w:t xml:space="preserve"> Ναι.</w:t>
      </w:r>
    </w:p>
    <w:p w14:paraId="5760C175" w14:textId="77777777" w:rsidR="003F14BB" w:rsidRDefault="00F37CA6">
      <w:pPr>
        <w:spacing w:line="600" w:lineRule="auto"/>
        <w:ind w:firstLine="720"/>
        <w:jc w:val="both"/>
      </w:pPr>
      <w:r>
        <w:rPr>
          <w:b/>
          <w:bCs/>
        </w:rPr>
        <w:t>ΑΝΑΣΤΑΣΙΟΣ ΜΕΓΑΛΟΜΥΣΤΑΚΑΣ:</w:t>
      </w:r>
      <w:r>
        <w:t xml:space="preserve"> Ναι.</w:t>
      </w:r>
    </w:p>
    <w:p w14:paraId="5760C176" w14:textId="77777777" w:rsidR="003F14BB" w:rsidRDefault="00F37CA6">
      <w:pPr>
        <w:spacing w:line="600" w:lineRule="auto"/>
        <w:ind w:firstLine="720"/>
        <w:jc w:val="both"/>
      </w:pPr>
      <w:r>
        <w:rPr>
          <w:b/>
          <w:bCs/>
        </w:rPr>
        <w:t>ΓΕΩΡΓΙ</w:t>
      </w:r>
      <w:r>
        <w:rPr>
          <w:b/>
          <w:bCs/>
        </w:rPr>
        <w:t>ΟΣ ΜΑΥΡΩΤΑΣ:</w:t>
      </w:r>
      <w:r>
        <w:t xml:space="preserve"> Παρών.</w:t>
      </w:r>
    </w:p>
    <w:p w14:paraId="5760C177" w14:textId="77777777" w:rsidR="003F14BB" w:rsidRDefault="00F37CA6">
      <w:pPr>
        <w:spacing w:line="600" w:lineRule="auto"/>
        <w:ind w:firstLine="720"/>
        <w:jc w:val="both"/>
      </w:pPr>
      <w:r>
        <w:rPr>
          <w:b/>
          <w:bCs/>
        </w:rPr>
        <w:t>ΠΡΟΕΔΡΕΥΩΝ (Νικήτας Κακλαμάνης):</w:t>
      </w:r>
      <w:r>
        <w:t xml:space="preserve"> Συνεπώς το νέο άρθρο 44 έγινε δεκτό ως έχει κατά πλειοψηφία.</w:t>
      </w:r>
    </w:p>
    <w:p w14:paraId="5760C178" w14:textId="77777777" w:rsidR="003F14BB" w:rsidRDefault="00F37CA6">
      <w:pPr>
        <w:spacing w:line="600" w:lineRule="auto"/>
        <w:ind w:firstLine="720"/>
        <w:jc w:val="both"/>
      </w:pPr>
      <w:r>
        <w:t>Ερωτάται το Σώμα: Γίνεται δεκτό το νέο άρθρο 45 ως έχει;</w:t>
      </w:r>
    </w:p>
    <w:p w14:paraId="5760C179" w14:textId="77777777" w:rsidR="003F14BB" w:rsidRDefault="00F37CA6">
      <w:pPr>
        <w:spacing w:line="600" w:lineRule="auto"/>
        <w:ind w:firstLine="720"/>
        <w:jc w:val="both"/>
      </w:pPr>
      <w:r>
        <w:rPr>
          <w:b/>
          <w:bCs/>
        </w:rPr>
        <w:t>ΜΕΡΟΠΗ ΤΖΟΥΦΗ:</w:t>
      </w:r>
      <w:r>
        <w:t xml:space="preserve"> Ναι.</w:t>
      </w:r>
    </w:p>
    <w:p w14:paraId="5760C17A" w14:textId="77777777" w:rsidR="003F14BB" w:rsidRDefault="00F37CA6">
      <w:pPr>
        <w:spacing w:line="600" w:lineRule="auto"/>
        <w:ind w:firstLine="720"/>
        <w:jc w:val="both"/>
      </w:pPr>
      <w:r>
        <w:rPr>
          <w:b/>
          <w:bCs/>
        </w:rPr>
        <w:t>ΒΑΣΙΛΕΙΟΣ ΓΙΟΓΙΑΚΑΣ:</w:t>
      </w:r>
      <w:r>
        <w:t xml:space="preserve"> Ναι.</w:t>
      </w:r>
    </w:p>
    <w:p w14:paraId="5760C17B" w14:textId="77777777" w:rsidR="003F14BB" w:rsidRDefault="00F37CA6">
      <w:pPr>
        <w:spacing w:line="600" w:lineRule="auto"/>
        <w:ind w:firstLine="720"/>
        <w:jc w:val="both"/>
      </w:pPr>
      <w:r>
        <w:rPr>
          <w:b/>
          <w:bCs/>
        </w:rPr>
        <w:t>ΛΕΩΝΙΔΑΣ ΓΡΗΓΟΡΑΚΟΣ:</w:t>
      </w:r>
      <w:r>
        <w:t xml:space="preserve"> Ναι.</w:t>
      </w:r>
    </w:p>
    <w:p w14:paraId="5760C17C" w14:textId="77777777" w:rsidR="003F14BB" w:rsidRDefault="00F37CA6">
      <w:pPr>
        <w:spacing w:line="600" w:lineRule="auto"/>
        <w:ind w:firstLine="720"/>
        <w:jc w:val="both"/>
      </w:pPr>
      <w:r>
        <w:rPr>
          <w:b/>
          <w:bCs/>
        </w:rPr>
        <w:t>ΙΩΑΝΝΗΣ ΑΪΒΑΤ</w:t>
      </w:r>
      <w:r>
        <w:rPr>
          <w:b/>
          <w:bCs/>
        </w:rPr>
        <w:t>ΙΔΗΣ:</w:t>
      </w:r>
      <w:r>
        <w:t xml:space="preserve"> Παρών.</w:t>
      </w:r>
    </w:p>
    <w:p w14:paraId="5760C17D" w14:textId="77777777" w:rsidR="003F14BB" w:rsidRDefault="00F37CA6">
      <w:pPr>
        <w:spacing w:line="600" w:lineRule="auto"/>
        <w:ind w:firstLine="720"/>
        <w:jc w:val="both"/>
      </w:pPr>
      <w:r>
        <w:rPr>
          <w:b/>
          <w:bCs/>
        </w:rPr>
        <w:t>ΓΕΩΡΓΙΟΣ ΛΑΜΠΡΟΥΛΗΣ (ΣΤ΄ Αντιπρόεδρος της Βουλής):</w:t>
      </w:r>
      <w:r>
        <w:t xml:space="preserve"> Ναι.</w:t>
      </w:r>
    </w:p>
    <w:p w14:paraId="5760C17E" w14:textId="77777777" w:rsidR="003F14BB" w:rsidRDefault="00F37CA6">
      <w:pPr>
        <w:spacing w:line="600" w:lineRule="auto"/>
        <w:ind w:firstLine="720"/>
        <w:jc w:val="both"/>
      </w:pPr>
      <w:r>
        <w:rPr>
          <w:b/>
          <w:bCs/>
        </w:rPr>
        <w:t>ΑΘΑΝΑΣΙΟΣ ΠΑΠΑΧΡΙΣΤΟΠΟΥΛΟΣ:</w:t>
      </w:r>
      <w:r>
        <w:t xml:space="preserve"> Ναι.</w:t>
      </w:r>
    </w:p>
    <w:p w14:paraId="5760C17F" w14:textId="77777777" w:rsidR="003F14BB" w:rsidRDefault="00F37CA6">
      <w:pPr>
        <w:spacing w:line="600" w:lineRule="auto"/>
        <w:ind w:firstLine="720"/>
        <w:jc w:val="both"/>
      </w:pPr>
      <w:r>
        <w:rPr>
          <w:b/>
          <w:bCs/>
        </w:rPr>
        <w:t>ΑΝΑΣΤΑΣΙΟΣ ΜΕΓΑΛΟΜΥΣΤΑΚΑΣ:</w:t>
      </w:r>
      <w:r>
        <w:t xml:space="preserve"> Ναι.</w:t>
      </w:r>
    </w:p>
    <w:p w14:paraId="5760C180" w14:textId="77777777" w:rsidR="003F14BB" w:rsidRDefault="00F37CA6">
      <w:pPr>
        <w:spacing w:line="600" w:lineRule="auto"/>
        <w:ind w:firstLine="720"/>
        <w:jc w:val="both"/>
      </w:pPr>
      <w:r>
        <w:rPr>
          <w:b/>
          <w:bCs/>
        </w:rPr>
        <w:t>ΓΕΩΡΓΙΟΣ ΜΑΥΡΩΤΑΣ:</w:t>
      </w:r>
      <w:r>
        <w:t xml:space="preserve"> Παρών.</w:t>
      </w:r>
    </w:p>
    <w:p w14:paraId="5760C181" w14:textId="77777777" w:rsidR="003F14BB" w:rsidRDefault="00F37CA6">
      <w:pPr>
        <w:spacing w:line="600" w:lineRule="auto"/>
        <w:ind w:firstLine="720"/>
        <w:jc w:val="both"/>
      </w:pPr>
      <w:r>
        <w:rPr>
          <w:b/>
          <w:bCs/>
        </w:rPr>
        <w:t>ΠΡΟΕΔΡΕΥΩΝ (Νικήτας Κακλαμάνης):</w:t>
      </w:r>
      <w:r>
        <w:t xml:space="preserve"> Συνεπώς το νέο άρθρο 45 έγινε δεκτό ως έχει κατά πλειοψηφία.</w:t>
      </w:r>
    </w:p>
    <w:p w14:paraId="5760C182" w14:textId="77777777" w:rsidR="003F14BB" w:rsidRDefault="00F37CA6">
      <w:pPr>
        <w:spacing w:line="600" w:lineRule="auto"/>
        <w:ind w:firstLine="720"/>
        <w:jc w:val="both"/>
      </w:pPr>
      <w:r>
        <w:t>Ερ</w:t>
      </w:r>
      <w:r>
        <w:t>ωτάται το Σώμα: Γίνεται δεκτό το νέο άρθρο 46 ως έχει;</w:t>
      </w:r>
    </w:p>
    <w:p w14:paraId="5760C183" w14:textId="77777777" w:rsidR="003F14BB" w:rsidRDefault="00F37CA6">
      <w:pPr>
        <w:spacing w:line="600" w:lineRule="auto"/>
        <w:ind w:firstLine="720"/>
        <w:jc w:val="both"/>
      </w:pPr>
      <w:r>
        <w:rPr>
          <w:b/>
          <w:bCs/>
        </w:rPr>
        <w:t>ΜΕΡΟΠΗ ΤΖΟΥΦΗ:</w:t>
      </w:r>
      <w:r>
        <w:t xml:space="preserve"> Ναι.</w:t>
      </w:r>
    </w:p>
    <w:p w14:paraId="5760C184" w14:textId="77777777" w:rsidR="003F14BB" w:rsidRDefault="00F37CA6">
      <w:pPr>
        <w:spacing w:line="600" w:lineRule="auto"/>
        <w:ind w:firstLine="720"/>
        <w:jc w:val="both"/>
      </w:pPr>
      <w:r>
        <w:rPr>
          <w:b/>
          <w:bCs/>
        </w:rPr>
        <w:t>ΒΑΣΙΛΕΙΟΣ ΓΙΟΓΙΑΚΑΣ:</w:t>
      </w:r>
      <w:r>
        <w:t xml:space="preserve"> Όχι.</w:t>
      </w:r>
    </w:p>
    <w:p w14:paraId="5760C185" w14:textId="77777777" w:rsidR="003F14BB" w:rsidRDefault="00F37CA6">
      <w:pPr>
        <w:spacing w:line="600" w:lineRule="auto"/>
        <w:ind w:firstLine="720"/>
        <w:jc w:val="both"/>
      </w:pPr>
      <w:r>
        <w:rPr>
          <w:b/>
          <w:bCs/>
        </w:rPr>
        <w:t>ΛΕΩΝΙΔΑΣ ΓΡΗΓΟΡΑΚΟΣ:</w:t>
      </w:r>
      <w:r>
        <w:t xml:space="preserve"> Όχι.</w:t>
      </w:r>
    </w:p>
    <w:p w14:paraId="5760C186" w14:textId="77777777" w:rsidR="003F14BB" w:rsidRDefault="00F37CA6">
      <w:pPr>
        <w:spacing w:line="600" w:lineRule="auto"/>
        <w:ind w:firstLine="720"/>
        <w:jc w:val="both"/>
      </w:pPr>
      <w:r>
        <w:rPr>
          <w:b/>
          <w:bCs/>
        </w:rPr>
        <w:t>ΙΩΑΝΝΗΣ ΑΪΒΑΤΙΔΗΣ:</w:t>
      </w:r>
      <w:r>
        <w:t xml:space="preserve"> Όχι.</w:t>
      </w:r>
    </w:p>
    <w:p w14:paraId="5760C187" w14:textId="77777777" w:rsidR="003F14BB" w:rsidRDefault="00F37CA6">
      <w:pPr>
        <w:spacing w:line="600" w:lineRule="auto"/>
        <w:ind w:firstLine="720"/>
        <w:jc w:val="both"/>
      </w:pPr>
      <w:r>
        <w:rPr>
          <w:b/>
          <w:bCs/>
        </w:rPr>
        <w:t>ΓΕΩΡΓΙΟΣ ΛΑΜΠΡΟΥΛΗΣ (ΣΤ΄ Αντιπρόεδρος της Βουλής):</w:t>
      </w:r>
      <w:r>
        <w:t xml:space="preserve"> Παρών.</w:t>
      </w:r>
    </w:p>
    <w:p w14:paraId="5760C188" w14:textId="77777777" w:rsidR="003F14BB" w:rsidRDefault="00F37CA6">
      <w:pPr>
        <w:spacing w:line="600" w:lineRule="auto"/>
        <w:ind w:firstLine="720"/>
        <w:jc w:val="both"/>
      </w:pPr>
      <w:r>
        <w:rPr>
          <w:b/>
          <w:bCs/>
        </w:rPr>
        <w:t>ΑΘΑΝΑΣΙΟΣ ΠΑΠΑΧΡΙΣΤΟΠΟΥΛΟΣ:</w:t>
      </w:r>
      <w:r>
        <w:t xml:space="preserve"> Ναι.</w:t>
      </w:r>
    </w:p>
    <w:p w14:paraId="5760C189" w14:textId="77777777" w:rsidR="003F14BB" w:rsidRDefault="00F37CA6">
      <w:pPr>
        <w:spacing w:line="600" w:lineRule="auto"/>
        <w:ind w:firstLine="720"/>
        <w:jc w:val="both"/>
      </w:pPr>
      <w:r>
        <w:rPr>
          <w:b/>
          <w:bCs/>
        </w:rPr>
        <w:t xml:space="preserve">ΑΝΑΣΤΑΣΙΟΣ </w:t>
      </w:r>
      <w:r>
        <w:rPr>
          <w:b/>
          <w:bCs/>
        </w:rPr>
        <w:t>ΜΕΓΑΛΟΜΥΣΤΑΚΑΣ:</w:t>
      </w:r>
      <w:r>
        <w:t xml:space="preserve"> Ναι.</w:t>
      </w:r>
    </w:p>
    <w:p w14:paraId="5760C18A" w14:textId="77777777" w:rsidR="003F14BB" w:rsidRDefault="00F37CA6">
      <w:pPr>
        <w:spacing w:line="600" w:lineRule="auto"/>
        <w:ind w:firstLine="720"/>
        <w:jc w:val="both"/>
      </w:pPr>
      <w:r>
        <w:rPr>
          <w:b/>
          <w:bCs/>
        </w:rPr>
        <w:t>ΓΕΩΡΓΙΟΣ ΜΑΥΡΩΤΑΣ:</w:t>
      </w:r>
      <w:r>
        <w:t xml:space="preserve"> Ναι.</w:t>
      </w:r>
    </w:p>
    <w:p w14:paraId="5760C18B" w14:textId="77777777" w:rsidR="003F14BB" w:rsidRDefault="00F37CA6">
      <w:pPr>
        <w:spacing w:line="600" w:lineRule="auto"/>
        <w:ind w:firstLine="720"/>
        <w:jc w:val="both"/>
      </w:pPr>
      <w:r>
        <w:rPr>
          <w:b/>
          <w:bCs/>
        </w:rPr>
        <w:t>ΠΡΟΕΔΡΕΥΩΝ (Νικήτας Κακλαμάνης):</w:t>
      </w:r>
      <w:r>
        <w:t xml:space="preserve"> Συνεπώς το νέο άρθρο 46 έγινε δεκτό ως έχει κατά πλειοψηφία.</w:t>
      </w:r>
    </w:p>
    <w:p w14:paraId="5760C18C" w14:textId="77777777" w:rsidR="003F14BB" w:rsidRDefault="00F37CA6">
      <w:pPr>
        <w:spacing w:line="600" w:lineRule="auto"/>
        <w:ind w:firstLine="720"/>
        <w:jc w:val="both"/>
      </w:pPr>
      <w:r>
        <w:t>Ερωτάται το Σώμα: Γίνεται δεκτό το νέο άρθρο 47, όπως τροποποιήθηκε από τον κύριο Υπουργό;</w:t>
      </w:r>
    </w:p>
    <w:p w14:paraId="5760C18D" w14:textId="77777777" w:rsidR="003F14BB" w:rsidRDefault="00F37CA6">
      <w:pPr>
        <w:spacing w:line="600" w:lineRule="auto"/>
        <w:ind w:firstLine="720"/>
        <w:jc w:val="both"/>
      </w:pPr>
      <w:r>
        <w:rPr>
          <w:b/>
          <w:bCs/>
        </w:rPr>
        <w:t>ΜΕΡΟΠΗ ΤΖΟΥΦΗ:</w:t>
      </w:r>
      <w:r>
        <w:t xml:space="preserve"> Ναι.</w:t>
      </w:r>
    </w:p>
    <w:p w14:paraId="5760C18E" w14:textId="77777777" w:rsidR="003F14BB" w:rsidRDefault="00F37CA6">
      <w:pPr>
        <w:spacing w:line="600" w:lineRule="auto"/>
        <w:ind w:firstLine="720"/>
        <w:jc w:val="both"/>
      </w:pPr>
      <w:r>
        <w:rPr>
          <w:b/>
          <w:bCs/>
        </w:rPr>
        <w:t>ΒΑΣΙΛΕ</w:t>
      </w:r>
      <w:r>
        <w:rPr>
          <w:b/>
          <w:bCs/>
        </w:rPr>
        <w:t>ΙΟΣ ΓΙΟΓΙΑΚΑΣ:</w:t>
      </w:r>
      <w:r>
        <w:t xml:space="preserve"> Όχι.</w:t>
      </w:r>
    </w:p>
    <w:p w14:paraId="5760C18F" w14:textId="77777777" w:rsidR="003F14BB" w:rsidRDefault="00F37CA6">
      <w:pPr>
        <w:spacing w:line="600" w:lineRule="auto"/>
        <w:ind w:firstLine="720"/>
        <w:jc w:val="both"/>
      </w:pPr>
      <w:r>
        <w:rPr>
          <w:b/>
          <w:bCs/>
        </w:rPr>
        <w:t>ΛΕΩΝΙΔΑΣ ΓΡΗΓΟΡΑΚΟΣ:</w:t>
      </w:r>
      <w:r>
        <w:t xml:space="preserve"> Ναι.</w:t>
      </w:r>
    </w:p>
    <w:p w14:paraId="5760C190" w14:textId="77777777" w:rsidR="003F14BB" w:rsidRDefault="00F37CA6">
      <w:pPr>
        <w:spacing w:line="600" w:lineRule="auto"/>
        <w:ind w:firstLine="720"/>
        <w:jc w:val="both"/>
      </w:pPr>
      <w:r>
        <w:rPr>
          <w:b/>
          <w:bCs/>
        </w:rPr>
        <w:t>ΙΩΑΝΝΗΣ ΑΪΒΑΤΙΔΗΣ:</w:t>
      </w:r>
      <w:r>
        <w:t xml:space="preserve"> Όχι.</w:t>
      </w:r>
    </w:p>
    <w:p w14:paraId="5760C191" w14:textId="77777777" w:rsidR="003F14BB" w:rsidRDefault="00F37CA6">
      <w:pPr>
        <w:spacing w:line="600" w:lineRule="auto"/>
        <w:ind w:firstLine="720"/>
        <w:jc w:val="both"/>
      </w:pPr>
      <w:r>
        <w:rPr>
          <w:b/>
          <w:bCs/>
        </w:rPr>
        <w:t>ΓΕΩΡΓΙΟΣ ΛΑΜΠΡΟΥΛΗΣ (ΣΤ΄ Αντιπρόεδρος της Βουλής):</w:t>
      </w:r>
      <w:r>
        <w:t xml:space="preserve"> Όχι.</w:t>
      </w:r>
    </w:p>
    <w:p w14:paraId="5760C192" w14:textId="77777777" w:rsidR="003F14BB" w:rsidRDefault="00F37CA6">
      <w:pPr>
        <w:spacing w:line="600" w:lineRule="auto"/>
        <w:ind w:firstLine="720"/>
        <w:jc w:val="both"/>
      </w:pPr>
      <w:r>
        <w:rPr>
          <w:b/>
          <w:bCs/>
        </w:rPr>
        <w:t>ΑΘΑΝΑΣΙΟΣ ΠΑΠΑΧΡΙΣΤΟΠΟΥΛΟΣ:</w:t>
      </w:r>
      <w:r>
        <w:t xml:space="preserve"> Ναι.</w:t>
      </w:r>
    </w:p>
    <w:p w14:paraId="5760C193" w14:textId="77777777" w:rsidR="003F14BB" w:rsidRDefault="00F37CA6">
      <w:pPr>
        <w:spacing w:line="600" w:lineRule="auto"/>
        <w:ind w:firstLine="720"/>
        <w:jc w:val="both"/>
      </w:pPr>
      <w:r>
        <w:rPr>
          <w:b/>
          <w:bCs/>
        </w:rPr>
        <w:t>ΑΝΑΣΤΑΣΙΟΣ ΜΕΓΑΛΟΜΥΣΤΑΚΑΣ:</w:t>
      </w:r>
      <w:r>
        <w:t xml:space="preserve"> Όχι.</w:t>
      </w:r>
    </w:p>
    <w:p w14:paraId="5760C194" w14:textId="77777777" w:rsidR="003F14BB" w:rsidRDefault="00F37CA6">
      <w:pPr>
        <w:spacing w:line="600" w:lineRule="auto"/>
        <w:ind w:firstLine="720"/>
        <w:jc w:val="both"/>
      </w:pPr>
      <w:r>
        <w:rPr>
          <w:b/>
          <w:bCs/>
        </w:rPr>
        <w:t>ΓΕΩΡΓΙΟΣ ΜΑΥΡΩΤΑΣ:</w:t>
      </w:r>
      <w:r>
        <w:t xml:space="preserve"> Όχι.</w:t>
      </w:r>
    </w:p>
    <w:p w14:paraId="5760C195" w14:textId="77777777" w:rsidR="003F14BB" w:rsidRDefault="00F37CA6">
      <w:pPr>
        <w:spacing w:line="600" w:lineRule="auto"/>
        <w:ind w:firstLine="720"/>
        <w:jc w:val="both"/>
      </w:pPr>
      <w:r>
        <w:rPr>
          <w:b/>
          <w:bCs/>
        </w:rPr>
        <w:t>ΠΡΟΕΔΡΕΥΩΝ (Νικήτας Κακλαμάνης):</w:t>
      </w:r>
      <w:r>
        <w:t xml:space="preserve"> Συνεπώς </w:t>
      </w:r>
      <w:r>
        <w:t>το νέο άρθρο 47 έγινε δεκτό, όπως τροποποιήθηκε από τον κύριο Υπουργό</w:t>
      </w:r>
      <w:r>
        <w:t>,</w:t>
      </w:r>
      <w:r>
        <w:t xml:space="preserve"> κατά πλειοψηφία.</w:t>
      </w:r>
    </w:p>
    <w:p w14:paraId="5760C196" w14:textId="77777777" w:rsidR="003F14BB" w:rsidRDefault="00F37CA6">
      <w:pPr>
        <w:spacing w:line="600" w:lineRule="auto"/>
        <w:ind w:firstLine="720"/>
        <w:jc w:val="both"/>
      </w:pPr>
      <w:r>
        <w:t>Ερωτάται το Σώμα: Γίνεται δεκτό το νέο άρθρο 48, όπως τροποποιήθηκε από τον κύριο Υπουργό;</w:t>
      </w:r>
    </w:p>
    <w:p w14:paraId="5760C197" w14:textId="77777777" w:rsidR="003F14BB" w:rsidRDefault="00F37CA6">
      <w:pPr>
        <w:spacing w:line="600" w:lineRule="auto"/>
        <w:ind w:firstLine="720"/>
        <w:jc w:val="both"/>
      </w:pPr>
      <w:r>
        <w:rPr>
          <w:b/>
          <w:bCs/>
        </w:rPr>
        <w:t>ΜΕΡΟΠΗ ΤΖΟΥΦΗ:</w:t>
      </w:r>
      <w:r>
        <w:t xml:space="preserve"> Ναι.</w:t>
      </w:r>
    </w:p>
    <w:p w14:paraId="5760C198" w14:textId="77777777" w:rsidR="003F14BB" w:rsidRDefault="00F37CA6">
      <w:pPr>
        <w:spacing w:line="600" w:lineRule="auto"/>
        <w:ind w:firstLine="720"/>
        <w:jc w:val="both"/>
      </w:pPr>
      <w:r>
        <w:rPr>
          <w:b/>
          <w:bCs/>
        </w:rPr>
        <w:t>ΒΑΣΙΛΕΙΟΣ ΓΙΟΓΙΑΚΑΣ:</w:t>
      </w:r>
      <w:r>
        <w:t xml:space="preserve"> Όχι.</w:t>
      </w:r>
    </w:p>
    <w:p w14:paraId="5760C199" w14:textId="77777777" w:rsidR="003F14BB" w:rsidRDefault="00F37CA6">
      <w:pPr>
        <w:spacing w:line="600" w:lineRule="auto"/>
        <w:ind w:firstLine="720"/>
        <w:jc w:val="both"/>
      </w:pPr>
      <w:r>
        <w:rPr>
          <w:b/>
          <w:bCs/>
        </w:rPr>
        <w:t>ΛΕΩΝΙΔΑΣ ΓΡΗΓΟΡΑΚΟΣ:</w:t>
      </w:r>
      <w:r>
        <w:t xml:space="preserve"> Ναι.</w:t>
      </w:r>
    </w:p>
    <w:p w14:paraId="5760C19A" w14:textId="77777777" w:rsidR="003F14BB" w:rsidRDefault="00F37CA6">
      <w:pPr>
        <w:spacing w:line="600" w:lineRule="auto"/>
        <w:ind w:firstLine="720"/>
        <w:jc w:val="both"/>
      </w:pPr>
      <w:r>
        <w:rPr>
          <w:b/>
          <w:bCs/>
        </w:rPr>
        <w:t>ΙΩΑΝΝ</w:t>
      </w:r>
      <w:r>
        <w:rPr>
          <w:b/>
          <w:bCs/>
        </w:rPr>
        <w:t>ΗΣ ΑΪΒΑΤΙΔΗΣ:</w:t>
      </w:r>
      <w:r>
        <w:t xml:space="preserve"> Όχι.</w:t>
      </w:r>
    </w:p>
    <w:p w14:paraId="5760C19B" w14:textId="77777777" w:rsidR="003F14BB" w:rsidRDefault="00F37CA6">
      <w:pPr>
        <w:spacing w:line="600" w:lineRule="auto"/>
        <w:ind w:firstLine="720"/>
        <w:jc w:val="both"/>
      </w:pPr>
      <w:r>
        <w:rPr>
          <w:b/>
          <w:bCs/>
        </w:rPr>
        <w:t>ΓΕΩΡΓΙΟΣ ΛΑΜΠΡΟΥΛΗΣ (ΣΤ΄ Αντιπρόεδρος της Βουλής):</w:t>
      </w:r>
      <w:r>
        <w:t xml:space="preserve"> Όχι.</w:t>
      </w:r>
    </w:p>
    <w:p w14:paraId="5760C19C" w14:textId="77777777" w:rsidR="003F14BB" w:rsidRDefault="00F37CA6">
      <w:pPr>
        <w:spacing w:line="600" w:lineRule="auto"/>
        <w:ind w:firstLine="720"/>
        <w:jc w:val="both"/>
      </w:pPr>
      <w:r>
        <w:rPr>
          <w:b/>
          <w:bCs/>
        </w:rPr>
        <w:t>ΑΘΑΝΑΣΙΟΣ ΠΑΠΑΧΡΙΣΤΟΠΟΥΛΟΣ:</w:t>
      </w:r>
      <w:r>
        <w:t xml:space="preserve"> Ναι.</w:t>
      </w:r>
    </w:p>
    <w:p w14:paraId="5760C19D" w14:textId="77777777" w:rsidR="003F14BB" w:rsidRDefault="00F37CA6">
      <w:pPr>
        <w:spacing w:line="600" w:lineRule="auto"/>
        <w:ind w:firstLine="720"/>
        <w:jc w:val="both"/>
      </w:pPr>
      <w:r>
        <w:rPr>
          <w:b/>
          <w:bCs/>
        </w:rPr>
        <w:t>ΑΝΑΣΤΑΣΙΟΣ ΜΕΓΑΛΟΜΥΣΤΑΚΑΣ:</w:t>
      </w:r>
      <w:r>
        <w:t xml:space="preserve"> Παρών.</w:t>
      </w:r>
    </w:p>
    <w:p w14:paraId="5760C19E" w14:textId="77777777" w:rsidR="003F14BB" w:rsidRDefault="00F37CA6">
      <w:pPr>
        <w:spacing w:line="600" w:lineRule="auto"/>
        <w:ind w:firstLine="720"/>
        <w:jc w:val="both"/>
      </w:pPr>
      <w:r>
        <w:rPr>
          <w:b/>
          <w:bCs/>
        </w:rPr>
        <w:t>ΓΕΩΡΓΙΟΣ ΜΑΥΡΩΤΑΣ:</w:t>
      </w:r>
      <w:r>
        <w:t xml:space="preserve"> Όχι.</w:t>
      </w:r>
    </w:p>
    <w:p w14:paraId="5760C19F" w14:textId="77777777" w:rsidR="003F14BB" w:rsidRDefault="00F37CA6">
      <w:pPr>
        <w:spacing w:line="600" w:lineRule="auto"/>
        <w:ind w:firstLine="720"/>
        <w:jc w:val="both"/>
      </w:pPr>
      <w:r>
        <w:rPr>
          <w:b/>
          <w:bCs/>
        </w:rPr>
        <w:t>ΠΡΟΕΔΡΕΥΩΝ (Νικήτας Κακλαμάνης):</w:t>
      </w:r>
      <w:r>
        <w:t xml:space="preserve"> Συνεπώς</w:t>
      </w:r>
      <w:r>
        <w:t xml:space="preserve"> το νέο άρθρο 48 έγινε δεκτό, όπως τροποποιήθηκε από τον κύριο Υπουργό</w:t>
      </w:r>
      <w:r>
        <w:t>,</w:t>
      </w:r>
      <w:r>
        <w:t xml:space="preserve"> κατά πλειοψηφία.</w:t>
      </w:r>
    </w:p>
    <w:p w14:paraId="5760C1A0" w14:textId="77777777" w:rsidR="003F14BB" w:rsidRDefault="00F37CA6">
      <w:pPr>
        <w:spacing w:line="600" w:lineRule="auto"/>
        <w:ind w:firstLine="720"/>
        <w:jc w:val="both"/>
      </w:pPr>
      <w:r>
        <w:t>Ερωτάται το Σώμα: Γίνεται δεκτό το νέο άρθρο 49, όπως τροποποιήθηκε από τον κύριο Υπουργό;</w:t>
      </w:r>
    </w:p>
    <w:p w14:paraId="5760C1A1" w14:textId="77777777" w:rsidR="003F14BB" w:rsidRDefault="00F37CA6">
      <w:pPr>
        <w:spacing w:line="600" w:lineRule="auto"/>
        <w:ind w:firstLine="720"/>
        <w:jc w:val="both"/>
      </w:pPr>
      <w:r>
        <w:rPr>
          <w:b/>
          <w:bCs/>
        </w:rPr>
        <w:t>ΜΕΡΟΠΗ ΤΖΟΥΦΗ:</w:t>
      </w:r>
      <w:r>
        <w:t xml:space="preserve"> Ναι.</w:t>
      </w:r>
    </w:p>
    <w:p w14:paraId="5760C1A2" w14:textId="77777777" w:rsidR="003F14BB" w:rsidRDefault="00F37CA6">
      <w:pPr>
        <w:spacing w:line="600" w:lineRule="auto"/>
        <w:ind w:firstLine="720"/>
        <w:jc w:val="both"/>
      </w:pPr>
      <w:r>
        <w:rPr>
          <w:b/>
          <w:bCs/>
        </w:rPr>
        <w:t>ΒΑΣΙΛΕΙΟΣ ΓΙΟΓΙΑΚΑΣ:</w:t>
      </w:r>
      <w:r>
        <w:t xml:space="preserve"> Όχι.</w:t>
      </w:r>
    </w:p>
    <w:p w14:paraId="5760C1A3" w14:textId="77777777" w:rsidR="003F14BB" w:rsidRDefault="00F37CA6">
      <w:pPr>
        <w:spacing w:line="600" w:lineRule="auto"/>
        <w:ind w:firstLine="720"/>
        <w:jc w:val="both"/>
      </w:pPr>
      <w:r>
        <w:rPr>
          <w:b/>
          <w:bCs/>
        </w:rPr>
        <w:t>ΛΕΩΝΙΔΑΣ ΓΡΗΓΟΡΑΚΟΣ:</w:t>
      </w:r>
      <w:r>
        <w:t xml:space="preserve"> Ναι.</w:t>
      </w:r>
    </w:p>
    <w:p w14:paraId="5760C1A4" w14:textId="77777777" w:rsidR="003F14BB" w:rsidRDefault="00F37CA6">
      <w:pPr>
        <w:spacing w:line="600" w:lineRule="auto"/>
        <w:ind w:firstLine="720"/>
        <w:jc w:val="both"/>
      </w:pPr>
      <w:r>
        <w:rPr>
          <w:b/>
          <w:bCs/>
        </w:rPr>
        <w:t>ΙΩΑΝΝΗΣ ΑΪΒΑΤΙΔΗΣ:</w:t>
      </w:r>
      <w:r>
        <w:t xml:space="preserve"> Παρών.</w:t>
      </w:r>
    </w:p>
    <w:p w14:paraId="5760C1A5" w14:textId="77777777" w:rsidR="003F14BB" w:rsidRDefault="00F37CA6">
      <w:pPr>
        <w:spacing w:line="600" w:lineRule="auto"/>
        <w:ind w:firstLine="720"/>
        <w:jc w:val="both"/>
      </w:pPr>
      <w:r>
        <w:rPr>
          <w:b/>
          <w:bCs/>
        </w:rPr>
        <w:t>ΓΕΩΡΓΙΟΣ ΛΑΜΠΡΟΥΛΗΣ (ΣΤ΄ Αντιπρόεδρος της Βουλής):</w:t>
      </w:r>
      <w:r>
        <w:t xml:space="preserve"> Παρών.</w:t>
      </w:r>
    </w:p>
    <w:p w14:paraId="5760C1A6" w14:textId="77777777" w:rsidR="003F14BB" w:rsidRDefault="00F37CA6">
      <w:pPr>
        <w:spacing w:line="600" w:lineRule="auto"/>
        <w:ind w:firstLine="720"/>
        <w:jc w:val="both"/>
      </w:pPr>
      <w:r>
        <w:rPr>
          <w:b/>
          <w:bCs/>
        </w:rPr>
        <w:t>ΑΘΑΝΑΣΙΟΣ ΠΑΠΑΧΡΙΣΤΟΠΟΥΛΟΣ:</w:t>
      </w:r>
      <w:r>
        <w:t xml:space="preserve"> Ναι.</w:t>
      </w:r>
    </w:p>
    <w:p w14:paraId="5760C1A7" w14:textId="77777777" w:rsidR="003F14BB" w:rsidRDefault="00F37CA6">
      <w:pPr>
        <w:spacing w:line="600" w:lineRule="auto"/>
        <w:ind w:firstLine="720"/>
        <w:jc w:val="both"/>
      </w:pPr>
      <w:r>
        <w:rPr>
          <w:b/>
          <w:bCs/>
        </w:rPr>
        <w:t>ΑΝΑΣΤΑΣΙΟΣ ΜΕΓΑΛΟΜΥΣΤΑΚΑΣ:</w:t>
      </w:r>
      <w:r>
        <w:t xml:space="preserve"> Όχι.</w:t>
      </w:r>
    </w:p>
    <w:p w14:paraId="5760C1A8" w14:textId="77777777" w:rsidR="003F14BB" w:rsidRDefault="00F37CA6">
      <w:pPr>
        <w:spacing w:line="600" w:lineRule="auto"/>
        <w:ind w:firstLine="720"/>
        <w:jc w:val="both"/>
      </w:pPr>
      <w:r>
        <w:rPr>
          <w:b/>
          <w:bCs/>
        </w:rPr>
        <w:t>ΓΕΩΡΓΙΟΣ ΜΑΥΡΩΤΑΣ:</w:t>
      </w:r>
      <w:r>
        <w:t xml:space="preserve"> Παρών.</w:t>
      </w:r>
    </w:p>
    <w:p w14:paraId="5760C1A9" w14:textId="77777777" w:rsidR="003F14BB" w:rsidRDefault="00F37CA6">
      <w:pPr>
        <w:spacing w:line="600" w:lineRule="auto"/>
        <w:ind w:firstLine="720"/>
        <w:jc w:val="both"/>
      </w:pPr>
      <w:r>
        <w:rPr>
          <w:b/>
          <w:bCs/>
        </w:rPr>
        <w:t>ΠΡΟΕΔΡΕΥΩΝ (Νικήτας Κακλαμάνης):</w:t>
      </w:r>
      <w:r>
        <w:t xml:space="preserve"> Συνεπώς το νέο άρθρο 49 έγινε δεκτό, όπως τροποπ</w:t>
      </w:r>
      <w:r>
        <w:t>οιήθηκε από τον κύριο Υπουργό</w:t>
      </w:r>
      <w:r>
        <w:t>,</w:t>
      </w:r>
      <w:r>
        <w:t xml:space="preserve"> κατά πλειοψηφία.</w:t>
      </w:r>
    </w:p>
    <w:p w14:paraId="5760C1AA" w14:textId="77777777" w:rsidR="003F14BB" w:rsidRDefault="00F37CA6">
      <w:pPr>
        <w:spacing w:line="600" w:lineRule="auto"/>
        <w:ind w:firstLine="720"/>
        <w:jc w:val="both"/>
      </w:pPr>
      <w:r>
        <w:t>Ερωτάται το Σώμα: Γίνεται δεκτό το νέο άρθρο 50 ως έχει;</w:t>
      </w:r>
    </w:p>
    <w:p w14:paraId="5760C1AB" w14:textId="77777777" w:rsidR="003F14BB" w:rsidRDefault="00F37CA6">
      <w:pPr>
        <w:spacing w:line="600" w:lineRule="auto"/>
        <w:ind w:firstLine="720"/>
        <w:jc w:val="both"/>
      </w:pPr>
      <w:r>
        <w:rPr>
          <w:b/>
          <w:bCs/>
        </w:rPr>
        <w:t>ΜΕΡΟΠΗ ΤΖΟΥΦΗ:</w:t>
      </w:r>
      <w:r>
        <w:t xml:space="preserve"> Ναι.</w:t>
      </w:r>
    </w:p>
    <w:p w14:paraId="5760C1AC" w14:textId="77777777" w:rsidR="003F14BB" w:rsidRDefault="00F37CA6">
      <w:pPr>
        <w:spacing w:line="600" w:lineRule="auto"/>
        <w:ind w:firstLine="720"/>
        <w:jc w:val="both"/>
      </w:pPr>
      <w:r>
        <w:rPr>
          <w:b/>
          <w:bCs/>
        </w:rPr>
        <w:t>ΒΑΣΙΛΕΙΟΣ ΓΙΟΓΙΑΚΑΣ:</w:t>
      </w:r>
      <w:r>
        <w:t xml:space="preserve"> Ναι.</w:t>
      </w:r>
    </w:p>
    <w:p w14:paraId="5760C1AD" w14:textId="77777777" w:rsidR="003F14BB" w:rsidRDefault="00F37CA6">
      <w:pPr>
        <w:spacing w:line="600" w:lineRule="auto"/>
        <w:ind w:firstLine="720"/>
        <w:jc w:val="both"/>
      </w:pPr>
      <w:r>
        <w:rPr>
          <w:b/>
          <w:bCs/>
        </w:rPr>
        <w:t>ΛΕΩΝΙΔΑΣ ΓΡΗΓΟΡΑΚΟΣ:</w:t>
      </w:r>
      <w:r>
        <w:t xml:space="preserve"> Ναι.</w:t>
      </w:r>
    </w:p>
    <w:p w14:paraId="5760C1AE" w14:textId="77777777" w:rsidR="003F14BB" w:rsidRDefault="00F37CA6">
      <w:pPr>
        <w:spacing w:line="600" w:lineRule="auto"/>
        <w:ind w:firstLine="720"/>
        <w:jc w:val="both"/>
      </w:pPr>
      <w:r>
        <w:rPr>
          <w:b/>
          <w:bCs/>
        </w:rPr>
        <w:t>ΙΩΑΝΝΗΣ ΑΪΒΑΤΙΔΗΣ:</w:t>
      </w:r>
      <w:r>
        <w:t xml:space="preserve"> Όχι.</w:t>
      </w:r>
    </w:p>
    <w:p w14:paraId="5760C1AF" w14:textId="77777777" w:rsidR="003F14BB" w:rsidRDefault="00F37CA6">
      <w:pPr>
        <w:spacing w:line="600" w:lineRule="auto"/>
        <w:ind w:firstLine="720"/>
        <w:jc w:val="both"/>
      </w:pPr>
      <w:r>
        <w:rPr>
          <w:b/>
          <w:bCs/>
        </w:rPr>
        <w:t>ΓΕΩΡΓΙΟΣ ΛΑΜΠΡΟΥΛΗΣ (ΣΤ΄ Αντιπρόεδρος της Βουλής):</w:t>
      </w:r>
      <w:r>
        <w:t xml:space="preserve"> Ναι.</w:t>
      </w:r>
    </w:p>
    <w:p w14:paraId="5760C1B0" w14:textId="77777777" w:rsidR="003F14BB" w:rsidRDefault="00F37CA6">
      <w:pPr>
        <w:spacing w:line="600" w:lineRule="auto"/>
        <w:ind w:firstLine="720"/>
        <w:jc w:val="both"/>
      </w:pPr>
      <w:r>
        <w:rPr>
          <w:b/>
          <w:bCs/>
        </w:rPr>
        <w:t>ΑΘΑΝΑΣΙΟΣ ΠΑΠΑΧΡΙΣΤΟΠΟΥΛΟΣ:</w:t>
      </w:r>
      <w:r>
        <w:t xml:space="preserve"> Ναι.</w:t>
      </w:r>
    </w:p>
    <w:p w14:paraId="5760C1B1" w14:textId="77777777" w:rsidR="003F14BB" w:rsidRDefault="00F37CA6">
      <w:pPr>
        <w:spacing w:line="600" w:lineRule="auto"/>
        <w:ind w:firstLine="720"/>
        <w:jc w:val="both"/>
      </w:pPr>
      <w:r>
        <w:rPr>
          <w:b/>
          <w:bCs/>
        </w:rPr>
        <w:t>ΑΝΑΣΤΑΣΙΟΣ ΜΕΓΑΛΟΜΥΣΤΑΚΑΣ:</w:t>
      </w:r>
      <w:r>
        <w:t xml:space="preserve"> Ναι.</w:t>
      </w:r>
    </w:p>
    <w:p w14:paraId="5760C1B2" w14:textId="77777777" w:rsidR="003F14BB" w:rsidRDefault="00F37CA6">
      <w:pPr>
        <w:spacing w:line="600" w:lineRule="auto"/>
        <w:ind w:firstLine="720"/>
        <w:jc w:val="both"/>
      </w:pPr>
      <w:r>
        <w:rPr>
          <w:b/>
          <w:bCs/>
        </w:rPr>
        <w:t>ΓΕΩΡΓΙΟΣ ΜΑΥΡΩΤΑΣ:</w:t>
      </w:r>
      <w:r>
        <w:t>. Ναι.</w:t>
      </w:r>
    </w:p>
    <w:p w14:paraId="5760C1B3" w14:textId="77777777" w:rsidR="003F14BB" w:rsidRDefault="00F37CA6">
      <w:pPr>
        <w:spacing w:line="600" w:lineRule="auto"/>
        <w:ind w:firstLine="720"/>
        <w:jc w:val="both"/>
      </w:pPr>
      <w:r>
        <w:rPr>
          <w:b/>
          <w:bCs/>
        </w:rPr>
        <w:t>ΠΡΟΕΔΡΕΥΩΝ (Νικήτας Κακλαμάνης):</w:t>
      </w:r>
      <w:r>
        <w:t xml:space="preserve"> Συνεπώς το νέο άρθρο 50 έγινε δεκτό ως έχει κατά πλειοψηφία.</w:t>
      </w:r>
    </w:p>
    <w:p w14:paraId="5760C1B4" w14:textId="77777777" w:rsidR="003F14BB" w:rsidRDefault="00F37CA6">
      <w:pPr>
        <w:spacing w:line="600" w:lineRule="auto"/>
        <w:ind w:firstLine="720"/>
        <w:jc w:val="both"/>
      </w:pPr>
      <w:r>
        <w:t>Ερωτάται το Σώμα: Γίνεται δεκτό το νέο άρθρο 51 ως έχει;</w:t>
      </w:r>
    </w:p>
    <w:p w14:paraId="5760C1B5" w14:textId="77777777" w:rsidR="003F14BB" w:rsidRDefault="00F37CA6">
      <w:pPr>
        <w:spacing w:line="600" w:lineRule="auto"/>
        <w:ind w:firstLine="720"/>
        <w:jc w:val="both"/>
      </w:pPr>
      <w:r>
        <w:rPr>
          <w:b/>
          <w:bCs/>
        </w:rPr>
        <w:t>ΜΕΡΟΠΗ ΤΖΟΥΦΗ:</w:t>
      </w:r>
      <w:r>
        <w:t xml:space="preserve"> Ναι.</w:t>
      </w:r>
    </w:p>
    <w:p w14:paraId="5760C1B6" w14:textId="77777777" w:rsidR="003F14BB" w:rsidRDefault="00F37CA6">
      <w:pPr>
        <w:spacing w:line="600" w:lineRule="auto"/>
        <w:ind w:firstLine="720"/>
        <w:jc w:val="both"/>
      </w:pPr>
      <w:r>
        <w:rPr>
          <w:b/>
          <w:bCs/>
        </w:rPr>
        <w:t>ΒΑΣΙΛΕΙΟΣ ΓΙΟΓΙΑΚΑΣ:</w:t>
      </w:r>
      <w:r>
        <w:t xml:space="preserve"> Όχι.</w:t>
      </w:r>
    </w:p>
    <w:p w14:paraId="5760C1B7" w14:textId="77777777" w:rsidR="003F14BB" w:rsidRDefault="00F37CA6">
      <w:pPr>
        <w:spacing w:line="600" w:lineRule="auto"/>
        <w:ind w:firstLine="720"/>
        <w:jc w:val="both"/>
      </w:pPr>
      <w:r>
        <w:rPr>
          <w:b/>
          <w:bCs/>
        </w:rPr>
        <w:t>ΛΕΩΝΙΔΑΣ ΓΡΗΓΟΡΑΚΟΣ:</w:t>
      </w:r>
      <w:r>
        <w:t xml:space="preserve"> Όχι.</w:t>
      </w:r>
    </w:p>
    <w:p w14:paraId="5760C1B8" w14:textId="77777777" w:rsidR="003F14BB" w:rsidRDefault="00F37CA6">
      <w:pPr>
        <w:spacing w:line="600" w:lineRule="auto"/>
        <w:ind w:firstLine="720"/>
        <w:jc w:val="both"/>
      </w:pPr>
      <w:r>
        <w:rPr>
          <w:b/>
          <w:bCs/>
        </w:rPr>
        <w:t>ΙΩΑΝΝΗΣ ΑΪΒΑΤΙΔΗΣ:</w:t>
      </w:r>
      <w:r>
        <w:t xml:space="preserve"> Ναι.</w:t>
      </w:r>
    </w:p>
    <w:p w14:paraId="5760C1B9" w14:textId="77777777" w:rsidR="003F14BB" w:rsidRDefault="00F37CA6">
      <w:pPr>
        <w:spacing w:line="600" w:lineRule="auto"/>
        <w:ind w:firstLine="720"/>
        <w:jc w:val="both"/>
      </w:pPr>
      <w:r>
        <w:rPr>
          <w:b/>
          <w:bCs/>
        </w:rPr>
        <w:t>ΓΕΩΡΓΙΟΣ ΛΑΜΠΡΟΥΛΗΣ (ΣΤ΄ Αντιπρόεδρος της Βουλής):</w:t>
      </w:r>
      <w:r>
        <w:t xml:space="preserve"> Παρών.</w:t>
      </w:r>
    </w:p>
    <w:p w14:paraId="5760C1BA" w14:textId="77777777" w:rsidR="003F14BB" w:rsidRDefault="00F37CA6">
      <w:pPr>
        <w:spacing w:line="600" w:lineRule="auto"/>
        <w:ind w:firstLine="720"/>
        <w:jc w:val="both"/>
      </w:pPr>
      <w:r>
        <w:rPr>
          <w:b/>
          <w:bCs/>
        </w:rPr>
        <w:t>ΑΘΑΝΑΣΙΟΣ ΠΑΠΑΧΡΙΣΤΟΠΟΥΛΟΣ:</w:t>
      </w:r>
      <w:r>
        <w:t xml:space="preserve"> Ναι.</w:t>
      </w:r>
    </w:p>
    <w:p w14:paraId="5760C1BB" w14:textId="77777777" w:rsidR="003F14BB" w:rsidRDefault="00F37CA6">
      <w:pPr>
        <w:spacing w:line="600" w:lineRule="auto"/>
        <w:ind w:firstLine="720"/>
        <w:jc w:val="both"/>
      </w:pPr>
      <w:r>
        <w:rPr>
          <w:b/>
          <w:bCs/>
        </w:rPr>
        <w:t>ΑΝΑΣΤΑΣΙΟΣ ΜΕΓΑΛΟΜΥΣΤΑΚΑΣ:</w:t>
      </w:r>
      <w:r>
        <w:t xml:space="preserve"> Ναι.</w:t>
      </w:r>
    </w:p>
    <w:p w14:paraId="5760C1BC" w14:textId="77777777" w:rsidR="003F14BB" w:rsidRDefault="00F37CA6">
      <w:pPr>
        <w:spacing w:line="600" w:lineRule="auto"/>
        <w:ind w:firstLine="720"/>
        <w:jc w:val="both"/>
      </w:pPr>
      <w:r>
        <w:rPr>
          <w:b/>
          <w:bCs/>
        </w:rPr>
        <w:t>ΓΕΩΡΓΙΟΣ ΜΑΥΡΩΤΑΣ:</w:t>
      </w:r>
      <w:r>
        <w:t>. Ναι.</w:t>
      </w:r>
    </w:p>
    <w:p w14:paraId="5760C1BD" w14:textId="77777777" w:rsidR="003F14BB" w:rsidRDefault="00F37CA6">
      <w:pPr>
        <w:spacing w:line="600" w:lineRule="auto"/>
        <w:ind w:firstLine="720"/>
        <w:jc w:val="both"/>
      </w:pPr>
      <w:r>
        <w:rPr>
          <w:b/>
          <w:bCs/>
        </w:rPr>
        <w:t xml:space="preserve">ΠΡΟΕΔΡΕΥΩΝ (Νικήτας </w:t>
      </w:r>
      <w:r>
        <w:rPr>
          <w:b/>
          <w:bCs/>
        </w:rPr>
        <w:t>Κακλαμάνης):</w:t>
      </w:r>
      <w:r>
        <w:t xml:space="preserve"> Συνεπώς το νέο άρθρο 51 έγινε δεκτό ως έχει κατά πλειοψηφία.</w:t>
      </w:r>
    </w:p>
    <w:p w14:paraId="5760C1BE" w14:textId="77777777" w:rsidR="003F14BB" w:rsidRDefault="00F37CA6">
      <w:pPr>
        <w:spacing w:line="600" w:lineRule="auto"/>
        <w:ind w:firstLine="720"/>
        <w:jc w:val="both"/>
      </w:pPr>
      <w:r>
        <w:t>Ερωτάται το Σώμα: Γίνεται δεκτό το νέο άρθρο 52, όπως τροποποιήθηκε από τον κύριο Υπουργό;</w:t>
      </w:r>
    </w:p>
    <w:p w14:paraId="5760C1BF" w14:textId="77777777" w:rsidR="003F14BB" w:rsidRDefault="00F37CA6">
      <w:pPr>
        <w:spacing w:line="600" w:lineRule="auto"/>
        <w:ind w:firstLine="720"/>
        <w:jc w:val="both"/>
      </w:pPr>
      <w:r>
        <w:rPr>
          <w:b/>
          <w:bCs/>
        </w:rPr>
        <w:t>ΜΕΡΟΠΗ ΤΖΟΥΦΗ:</w:t>
      </w:r>
      <w:r>
        <w:t xml:space="preserve"> Ναι.</w:t>
      </w:r>
    </w:p>
    <w:p w14:paraId="5760C1C0" w14:textId="77777777" w:rsidR="003F14BB" w:rsidRDefault="00F37CA6">
      <w:pPr>
        <w:spacing w:line="600" w:lineRule="auto"/>
        <w:ind w:firstLine="720"/>
        <w:jc w:val="both"/>
      </w:pPr>
      <w:r>
        <w:rPr>
          <w:b/>
          <w:bCs/>
        </w:rPr>
        <w:t>ΒΑΣΙΛΕΙΟΣ ΓΙΟΓΙΑΚΑΣ:</w:t>
      </w:r>
      <w:r>
        <w:t xml:space="preserve"> Όχι.</w:t>
      </w:r>
    </w:p>
    <w:p w14:paraId="5760C1C1" w14:textId="77777777" w:rsidR="003F14BB" w:rsidRDefault="00F37CA6">
      <w:pPr>
        <w:spacing w:line="600" w:lineRule="auto"/>
        <w:ind w:firstLine="720"/>
        <w:jc w:val="both"/>
      </w:pPr>
      <w:r>
        <w:rPr>
          <w:b/>
          <w:bCs/>
        </w:rPr>
        <w:t>ΛΕΩΝΙΔΑΣ ΓΡΗΓΟΡΑΚΟΣ:</w:t>
      </w:r>
      <w:r>
        <w:t xml:space="preserve"> Ναι.</w:t>
      </w:r>
    </w:p>
    <w:p w14:paraId="5760C1C2" w14:textId="77777777" w:rsidR="003F14BB" w:rsidRDefault="00F37CA6">
      <w:pPr>
        <w:spacing w:line="600" w:lineRule="auto"/>
        <w:ind w:firstLine="720"/>
        <w:jc w:val="both"/>
      </w:pPr>
      <w:r>
        <w:rPr>
          <w:b/>
          <w:bCs/>
        </w:rPr>
        <w:t>ΙΩΑΝΝΗΣ ΑΪΒΑΤΙΔΗΣ:</w:t>
      </w:r>
      <w:r>
        <w:t xml:space="preserve"> </w:t>
      </w:r>
      <w:r>
        <w:t>Παρών.</w:t>
      </w:r>
    </w:p>
    <w:p w14:paraId="5760C1C3" w14:textId="77777777" w:rsidR="003F14BB" w:rsidRDefault="00F37CA6">
      <w:pPr>
        <w:spacing w:line="600" w:lineRule="auto"/>
        <w:ind w:firstLine="720"/>
        <w:jc w:val="both"/>
      </w:pPr>
      <w:r>
        <w:rPr>
          <w:b/>
          <w:bCs/>
        </w:rPr>
        <w:t>ΓΕΩΡΓΙΟΣ ΛΑΜΠΡΟΥΛΗΣ (ΣΤ΄ Αντιπρόεδρος της Βουλής):</w:t>
      </w:r>
      <w:r>
        <w:t xml:space="preserve"> Όχι.</w:t>
      </w:r>
    </w:p>
    <w:p w14:paraId="5760C1C4" w14:textId="77777777" w:rsidR="003F14BB" w:rsidRDefault="00F37CA6">
      <w:pPr>
        <w:spacing w:line="600" w:lineRule="auto"/>
        <w:ind w:firstLine="720"/>
        <w:jc w:val="both"/>
      </w:pPr>
      <w:r>
        <w:rPr>
          <w:b/>
          <w:bCs/>
        </w:rPr>
        <w:t>ΑΘΑΝΑΣΙΟΣ ΠΑΠΑΧΡΙΣΤΟΠΟΥΛΟΣ:</w:t>
      </w:r>
      <w:r>
        <w:t xml:space="preserve"> Ναι.</w:t>
      </w:r>
    </w:p>
    <w:p w14:paraId="5760C1C5" w14:textId="77777777" w:rsidR="003F14BB" w:rsidRDefault="00F37CA6">
      <w:pPr>
        <w:spacing w:line="600" w:lineRule="auto"/>
        <w:ind w:firstLine="720"/>
        <w:jc w:val="both"/>
      </w:pPr>
      <w:r>
        <w:rPr>
          <w:b/>
          <w:bCs/>
        </w:rPr>
        <w:t>ΑΝΑΣΤΑΣΙΟΣ ΜΕΓΑΛΟΜΥΣΤΑΚΑΣ:</w:t>
      </w:r>
      <w:r>
        <w:t xml:space="preserve"> Ναι.</w:t>
      </w:r>
    </w:p>
    <w:p w14:paraId="5760C1C6" w14:textId="77777777" w:rsidR="003F14BB" w:rsidRDefault="00F37CA6">
      <w:pPr>
        <w:spacing w:line="600" w:lineRule="auto"/>
        <w:ind w:firstLine="720"/>
        <w:jc w:val="both"/>
      </w:pPr>
      <w:r>
        <w:rPr>
          <w:b/>
          <w:bCs/>
        </w:rPr>
        <w:t>ΓΕΩΡΓΙΟΣ ΜΑΥΡΩΤΑΣ:</w:t>
      </w:r>
      <w:r>
        <w:t>. Ναι.</w:t>
      </w:r>
    </w:p>
    <w:p w14:paraId="5760C1C7" w14:textId="77777777" w:rsidR="003F14BB" w:rsidRDefault="00F37CA6">
      <w:pPr>
        <w:spacing w:line="600" w:lineRule="auto"/>
        <w:ind w:firstLine="720"/>
        <w:jc w:val="both"/>
      </w:pPr>
      <w:r>
        <w:rPr>
          <w:b/>
          <w:bCs/>
        </w:rPr>
        <w:t>ΠΡΟΕΔΡΕΥΩΝ (Νικήτας Κακλαμάνης):</w:t>
      </w:r>
      <w:r>
        <w:t xml:space="preserve"> Συνεπώς</w:t>
      </w:r>
      <w:r>
        <w:t xml:space="preserve"> το νέο άρθρο 52 έγινε δεκτό, όπως τροποποιήθηκε από τον κύριο Υπουργό</w:t>
      </w:r>
      <w:r>
        <w:t>,</w:t>
      </w:r>
      <w:r>
        <w:t xml:space="preserve"> κατά πλειοψηφία.</w:t>
      </w:r>
    </w:p>
    <w:p w14:paraId="5760C1C8" w14:textId="77777777" w:rsidR="003F14BB" w:rsidRDefault="00F37CA6">
      <w:pPr>
        <w:spacing w:line="600" w:lineRule="auto"/>
        <w:ind w:firstLine="720"/>
        <w:jc w:val="both"/>
      </w:pPr>
      <w:r>
        <w:t>Ερωτάται το Σώμα: Γίνεται δεκτό το νέο άρθρο 53 ως έχει;</w:t>
      </w:r>
    </w:p>
    <w:p w14:paraId="5760C1C9" w14:textId="77777777" w:rsidR="003F14BB" w:rsidRDefault="00F37CA6">
      <w:pPr>
        <w:spacing w:line="600" w:lineRule="auto"/>
        <w:ind w:firstLine="720"/>
        <w:jc w:val="both"/>
      </w:pPr>
      <w:r>
        <w:rPr>
          <w:b/>
          <w:bCs/>
        </w:rPr>
        <w:t>ΜΕΡΟΠΗ ΤΖΟΥΦΗ:</w:t>
      </w:r>
      <w:r>
        <w:t xml:space="preserve"> Ναι.</w:t>
      </w:r>
    </w:p>
    <w:p w14:paraId="5760C1CA" w14:textId="77777777" w:rsidR="003F14BB" w:rsidRDefault="00F37CA6">
      <w:pPr>
        <w:spacing w:line="600" w:lineRule="auto"/>
        <w:ind w:firstLine="720"/>
        <w:jc w:val="both"/>
      </w:pPr>
      <w:r>
        <w:rPr>
          <w:b/>
          <w:bCs/>
        </w:rPr>
        <w:t>ΒΑΣΙΛΕΙΟΣ ΓΙΟΓΙΑΚΑΣ:</w:t>
      </w:r>
      <w:r>
        <w:t xml:space="preserve"> Ναι.</w:t>
      </w:r>
    </w:p>
    <w:p w14:paraId="5760C1CB" w14:textId="77777777" w:rsidR="003F14BB" w:rsidRDefault="00F37CA6">
      <w:pPr>
        <w:spacing w:line="600" w:lineRule="auto"/>
        <w:ind w:firstLine="720"/>
        <w:jc w:val="both"/>
      </w:pPr>
      <w:r>
        <w:rPr>
          <w:b/>
          <w:bCs/>
        </w:rPr>
        <w:t>ΛΕΩΝΙΔΑΣ ΓΡΗΓΟΡΑΚΟΣ:</w:t>
      </w:r>
      <w:r>
        <w:t xml:space="preserve"> Ναι.</w:t>
      </w:r>
    </w:p>
    <w:p w14:paraId="5760C1CC" w14:textId="77777777" w:rsidR="003F14BB" w:rsidRDefault="00F37CA6">
      <w:pPr>
        <w:spacing w:line="600" w:lineRule="auto"/>
        <w:ind w:firstLine="720"/>
        <w:jc w:val="both"/>
      </w:pPr>
      <w:r>
        <w:rPr>
          <w:b/>
          <w:bCs/>
        </w:rPr>
        <w:t>ΙΩΑΝΝΗΣ ΑΪΒΑΤΙΔΗΣ:</w:t>
      </w:r>
      <w:r>
        <w:t xml:space="preserve"> Παρών.</w:t>
      </w:r>
    </w:p>
    <w:p w14:paraId="5760C1CD" w14:textId="77777777" w:rsidR="003F14BB" w:rsidRDefault="00F37CA6">
      <w:pPr>
        <w:spacing w:line="600" w:lineRule="auto"/>
        <w:ind w:firstLine="720"/>
        <w:jc w:val="both"/>
      </w:pPr>
      <w:r>
        <w:rPr>
          <w:b/>
          <w:bCs/>
        </w:rPr>
        <w:t>ΓΕΩΡΓΙΟΣ ΛΑΜ</w:t>
      </w:r>
      <w:r>
        <w:rPr>
          <w:b/>
          <w:bCs/>
        </w:rPr>
        <w:t>ΠΡΟΥΛΗΣ (ΣΤ΄ Αντιπρόεδρος της Βουλής):</w:t>
      </w:r>
      <w:r>
        <w:t xml:space="preserve"> Ναι.</w:t>
      </w:r>
    </w:p>
    <w:p w14:paraId="5760C1CE" w14:textId="77777777" w:rsidR="003F14BB" w:rsidRDefault="00F37CA6">
      <w:pPr>
        <w:spacing w:line="600" w:lineRule="auto"/>
        <w:ind w:firstLine="720"/>
        <w:jc w:val="both"/>
      </w:pPr>
      <w:r>
        <w:rPr>
          <w:b/>
          <w:bCs/>
        </w:rPr>
        <w:t>ΑΘΑΝΑΣΙΟΣ ΠΑΠΑΧΡΙΣΤΟΠΟΥΛΟΣ:</w:t>
      </w:r>
      <w:r>
        <w:t xml:space="preserve"> Ναι.</w:t>
      </w:r>
    </w:p>
    <w:p w14:paraId="5760C1CF" w14:textId="77777777" w:rsidR="003F14BB" w:rsidRDefault="00F37CA6">
      <w:pPr>
        <w:spacing w:line="600" w:lineRule="auto"/>
        <w:ind w:firstLine="720"/>
        <w:jc w:val="both"/>
      </w:pPr>
      <w:r>
        <w:rPr>
          <w:b/>
          <w:bCs/>
        </w:rPr>
        <w:t>ΑΝΑΣΤΑΣΙΟΣ ΜΕΓΑΛΟΜΥΣΤΑΚΑΣ:</w:t>
      </w:r>
      <w:r>
        <w:t xml:space="preserve"> Ναι.</w:t>
      </w:r>
    </w:p>
    <w:p w14:paraId="5760C1D0" w14:textId="77777777" w:rsidR="003F14BB" w:rsidRDefault="00F37CA6">
      <w:pPr>
        <w:spacing w:line="600" w:lineRule="auto"/>
        <w:ind w:firstLine="720"/>
        <w:jc w:val="both"/>
      </w:pPr>
      <w:r>
        <w:rPr>
          <w:b/>
          <w:bCs/>
        </w:rPr>
        <w:t>ΓΕΩΡΓΙΟΣ ΜΑΥΡΩΤΑΣ:</w:t>
      </w:r>
      <w:r>
        <w:t>. Ναι.</w:t>
      </w:r>
    </w:p>
    <w:p w14:paraId="5760C1D1" w14:textId="77777777" w:rsidR="003F14BB" w:rsidRDefault="00F37CA6">
      <w:pPr>
        <w:spacing w:line="600" w:lineRule="auto"/>
        <w:ind w:firstLine="720"/>
        <w:jc w:val="both"/>
      </w:pPr>
      <w:r>
        <w:rPr>
          <w:b/>
          <w:bCs/>
        </w:rPr>
        <w:t>ΠΡΟΕΔΡΕΥΩΝ (Νικήτας Κακλαμάνης):</w:t>
      </w:r>
      <w:r>
        <w:t xml:space="preserve"> Συνεπώς το νέο άρθρο 53 έγινε δεκτό ως έχει κατά πλειοψηφία.</w:t>
      </w:r>
    </w:p>
    <w:p w14:paraId="5760C1D2" w14:textId="77777777" w:rsidR="003F14BB" w:rsidRDefault="00F37CA6">
      <w:pPr>
        <w:spacing w:line="600" w:lineRule="auto"/>
        <w:ind w:firstLine="720"/>
        <w:jc w:val="both"/>
      </w:pPr>
      <w:r>
        <w:t>Ερωτάται το Σώμα: Γίνεται δε</w:t>
      </w:r>
      <w:r>
        <w:t>κτό το νέο άρθρο 54 ως έχει;</w:t>
      </w:r>
    </w:p>
    <w:p w14:paraId="5760C1D3" w14:textId="77777777" w:rsidR="003F14BB" w:rsidRDefault="00F37CA6">
      <w:pPr>
        <w:spacing w:line="600" w:lineRule="auto"/>
        <w:ind w:firstLine="720"/>
        <w:jc w:val="both"/>
      </w:pPr>
      <w:r>
        <w:rPr>
          <w:b/>
          <w:bCs/>
        </w:rPr>
        <w:t>ΜΕΡΟΠΗ ΤΖΟΥΦΗ:</w:t>
      </w:r>
      <w:r>
        <w:t xml:space="preserve"> Ναι.</w:t>
      </w:r>
    </w:p>
    <w:p w14:paraId="5760C1D4" w14:textId="77777777" w:rsidR="003F14BB" w:rsidRDefault="00F37CA6">
      <w:pPr>
        <w:spacing w:line="600" w:lineRule="auto"/>
        <w:ind w:firstLine="720"/>
        <w:jc w:val="both"/>
      </w:pPr>
      <w:r>
        <w:rPr>
          <w:b/>
          <w:bCs/>
        </w:rPr>
        <w:t>ΒΑΣΙΛΕΙΟΣ ΓΙΟΓΙΑΚΑΣ:</w:t>
      </w:r>
      <w:r>
        <w:t xml:space="preserve"> Ναι.</w:t>
      </w:r>
    </w:p>
    <w:p w14:paraId="5760C1D5" w14:textId="77777777" w:rsidR="003F14BB" w:rsidRDefault="00F37CA6">
      <w:pPr>
        <w:spacing w:line="600" w:lineRule="auto"/>
        <w:ind w:firstLine="720"/>
        <w:jc w:val="both"/>
      </w:pPr>
      <w:r>
        <w:rPr>
          <w:b/>
          <w:bCs/>
        </w:rPr>
        <w:t>ΛΕΩΝΙΔΑΣ ΓΡΗΓΟΡΑΚΟΣ:</w:t>
      </w:r>
      <w:r>
        <w:t xml:space="preserve"> Ναι.</w:t>
      </w:r>
    </w:p>
    <w:p w14:paraId="5760C1D6" w14:textId="77777777" w:rsidR="003F14BB" w:rsidRDefault="00F37CA6">
      <w:pPr>
        <w:spacing w:line="600" w:lineRule="auto"/>
        <w:ind w:firstLine="720"/>
        <w:jc w:val="both"/>
      </w:pPr>
      <w:r>
        <w:rPr>
          <w:b/>
          <w:bCs/>
        </w:rPr>
        <w:t>ΙΩΑΝΝΗΣ ΑΪΒΑΤΙΔΗΣ:</w:t>
      </w:r>
      <w:r>
        <w:t xml:space="preserve"> Παρών.</w:t>
      </w:r>
    </w:p>
    <w:p w14:paraId="5760C1D7" w14:textId="77777777" w:rsidR="003F14BB" w:rsidRDefault="00F37CA6">
      <w:pPr>
        <w:spacing w:line="600" w:lineRule="auto"/>
        <w:ind w:firstLine="720"/>
        <w:jc w:val="both"/>
      </w:pPr>
      <w:r>
        <w:rPr>
          <w:b/>
          <w:bCs/>
        </w:rPr>
        <w:t>ΓΕΩΡΓΙΟΣ ΛΑΜΠΡΟΥΛΗΣ (ΣΤ΄ Αντιπρόεδρος της Βουλής):</w:t>
      </w:r>
      <w:r>
        <w:t xml:space="preserve"> Όχι.</w:t>
      </w:r>
    </w:p>
    <w:p w14:paraId="5760C1D8" w14:textId="77777777" w:rsidR="003F14BB" w:rsidRDefault="00F37CA6">
      <w:pPr>
        <w:spacing w:line="600" w:lineRule="auto"/>
        <w:ind w:firstLine="720"/>
        <w:jc w:val="both"/>
      </w:pPr>
      <w:r>
        <w:rPr>
          <w:b/>
          <w:bCs/>
        </w:rPr>
        <w:t>ΑΘΑΝΑΣΙΟΣ ΠΑΠΑΧΡΙΣΤΟΠΟΥΛΟΣ:</w:t>
      </w:r>
      <w:r>
        <w:t xml:space="preserve"> Ναι.</w:t>
      </w:r>
    </w:p>
    <w:p w14:paraId="5760C1D9" w14:textId="77777777" w:rsidR="003F14BB" w:rsidRDefault="00F37CA6">
      <w:pPr>
        <w:spacing w:line="600" w:lineRule="auto"/>
        <w:ind w:firstLine="720"/>
        <w:jc w:val="both"/>
      </w:pPr>
      <w:r>
        <w:rPr>
          <w:b/>
          <w:bCs/>
        </w:rPr>
        <w:t>ΑΝΑΣΤΑΣΙΟΣ ΜΕΓΑΛΟΜΥΣΤΑΚΑΣ:</w:t>
      </w:r>
      <w:r>
        <w:t xml:space="preserve"> Ναι.</w:t>
      </w:r>
    </w:p>
    <w:p w14:paraId="5760C1DA" w14:textId="77777777" w:rsidR="003F14BB" w:rsidRDefault="00F37CA6">
      <w:pPr>
        <w:spacing w:line="600" w:lineRule="auto"/>
        <w:ind w:firstLine="720"/>
        <w:jc w:val="both"/>
      </w:pPr>
      <w:r>
        <w:rPr>
          <w:b/>
          <w:bCs/>
        </w:rPr>
        <w:t>ΓΕΩΡΓΙΟΣ</w:t>
      </w:r>
      <w:r>
        <w:rPr>
          <w:b/>
          <w:bCs/>
        </w:rPr>
        <w:t xml:space="preserve"> ΜΑΥΡΩΤΑΣ:</w:t>
      </w:r>
      <w:r>
        <w:t xml:space="preserve"> Ναι.</w:t>
      </w:r>
    </w:p>
    <w:p w14:paraId="5760C1DB" w14:textId="77777777" w:rsidR="003F14BB" w:rsidRDefault="00F37CA6">
      <w:pPr>
        <w:spacing w:line="600" w:lineRule="auto"/>
        <w:ind w:firstLine="720"/>
        <w:jc w:val="both"/>
      </w:pPr>
      <w:r>
        <w:rPr>
          <w:b/>
          <w:bCs/>
        </w:rPr>
        <w:t>ΠΡΟΕΔΡΕΥΩΝ (Νικήτας Κακλαμάνης):</w:t>
      </w:r>
      <w:r>
        <w:t xml:space="preserve"> Συνεπώς το νέο άρθρο 54 έγινε δεκτό ως έχει κατά πλειοψηφία.</w:t>
      </w:r>
    </w:p>
    <w:p w14:paraId="5760C1DC" w14:textId="77777777" w:rsidR="003F14BB" w:rsidRDefault="00F37CA6">
      <w:pPr>
        <w:spacing w:line="600" w:lineRule="auto"/>
        <w:ind w:firstLine="720"/>
        <w:jc w:val="both"/>
      </w:pPr>
      <w:r>
        <w:t>Ερωτάται το Σώμα: Γίνεται δεκτό το νέο άρθρο 55, όπως τροποποιήθηκε από τον κύριο Υπουργό;</w:t>
      </w:r>
    </w:p>
    <w:p w14:paraId="5760C1DD" w14:textId="77777777" w:rsidR="003F14BB" w:rsidRDefault="00F37CA6">
      <w:pPr>
        <w:spacing w:line="600" w:lineRule="auto"/>
        <w:ind w:firstLine="720"/>
        <w:jc w:val="both"/>
      </w:pPr>
      <w:r>
        <w:rPr>
          <w:b/>
          <w:bCs/>
        </w:rPr>
        <w:t>ΜΕΡΟΠΗ ΤΖΟΥΦΗ:</w:t>
      </w:r>
      <w:r>
        <w:t xml:space="preserve"> Ναι.</w:t>
      </w:r>
    </w:p>
    <w:p w14:paraId="5760C1DE" w14:textId="77777777" w:rsidR="003F14BB" w:rsidRDefault="00F37CA6">
      <w:pPr>
        <w:spacing w:line="600" w:lineRule="auto"/>
        <w:ind w:firstLine="720"/>
        <w:jc w:val="both"/>
      </w:pPr>
      <w:r>
        <w:rPr>
          <w:b/>
          <w:bCs/>
        </w:rPr>
        <w:t>ΒΑΣΙΛΕΙΟΣ ΓΙΟΓΙΑΚΑΣ:</w:t>
      </w:r>
      <w:r>
        <w:t xml:space="preserve"> Ναι.</w:t>
      </w:r>
    </w:p>
    <w:p w14:paraId="5760C1DF" w14:textId="77777777" w:rsidR="003F14BB" w:rsidRDefault="00F37CA6">
      <w:pPr>
        <w:spacing w:line="600" w:lineRule="auto"/>
        <w:ind w:firstLine="720"/>
        <w:jc w:val="both"/>
      </w:pPr>
      <w:r>
        <w:rPr>
          <w:b/>
          <w:bCs/>
        </w:rPr>
        <w:t xml:space="preserve">ΛΕΩΝΙΔΑΣ </w:t>
      </w:r>
      <w:r>
        <w:rPr>
          <w:b/>
          <w:bCs/>
        </w:rPr>
        <w:t>ΓΡΗΓΟΡΑΚΟΣ:</w:t>
      </w:r>
      <w:r>
        <w:t xml:space="preserve"> Ναι.</w:t>
      </w:r>
    </w:p>
    <w:p w14:paraId="5760C1E0" w14:textId="77777777" w:rsidR="003F14BB" w:rsidRDefault="00F37CA6">
      <w:pPr>
        <w:spacing w:line="600" w:lineRule="auto"/>
        <w:ind w:firstLine="720"/>
        <w:jc w:val="both"/>
      </w:pPr>
      <w:r>
        <w:rPr>
          <w:b/>
          <w:bCs/>
        </w:rPr>
        <w:t>ΙΩΑΝΝΗΣ ΑΪΒΑΤΙΔΗΣ:</w:t>
      </w:r>
      <w:r>
        <w:t xml:space="preserve"> Όχι.</w:t>
      </w:r>
    </w:p>
    <w:p w14:paraId="5760C1E1" w14:textId="77777777" w:rsidR="003F14BB" w:rsidRDefault="00F37CA6">
      <w:pPr>
        <w:spacing w:line="600" w:lineRule="auto"/>
        <w:ind w:firstLine="720"/>
        <w:jc w:val="both"/>
      </w:pPr>
      <w:r>
        <w:rPr>
          <w:b/>
          <w:bCs/>
        </w:rPr>
        <w:t>ΓΕΩΡΓΙΟΣ ΛΑΜΠΡΟΥΛΗΣ (ΣΤ΄ Αντιπρόεδρος της Βουλής):</w:t>
      </w:r>
      <w:r>
        <w:t xml:space="preserve"> Όχι.</w:t>
      </w:r>
    </w:p>
    <w:p w14:paraId="5760C1E2" w14:textId="77777777" w:rsidR="003F14BB" w:rsidRDefault="00F37CA6">
      <w:pPr>
        <w:spacing w:line="600" w:lineRule="auto"/>
        <w:ind w:firstLine="720"/>
        <w:jc w:val="both"/>
      </w:pPr>
      <w:r>
        <w:rPr>
          <w:b/>
          <w:bCs/>
        </w:rPr>
        <w:t>ΑΘΑΝΑΣΙΟΣ ΠΑΠΑΧΡΙΣΤΟΠΟΥΛΟΣ:</w:t>
      </w:r>
      <w:r>
        <w:t xml:space="preserve"> Ναι.</w:t>
      </w:r>
    </w:p>
    <w:p w14:paraId="5760C1E3" w14:textId="77777777" w:rsidR="003F14BB" w:rsidRDefault="00F37CA6">
      <w:pPr>
        <w:spacing w:line="600" w:lineRule="auto"/>
        <w:ind w:firstLine="720"/>
        <w:jc w:val="both"/>
      </w:pPr>
      <w:r>
        <w:rPr>
          <w:b/>
          <w:bCs/>
        </w:rPr>
        <w:t>ΑΝΑΣΤΑΣΙΟΣ ΜΕΓΑΛΟΜΥΣΤΑΚΑΣ:</w:t>
      </w:r>
      <w:r>
        <w:t xml:space="preserve"> Ναι.</w:t>
      </w:r>
    </w:p>
    <w:p w14:paraId="5760C1E4" w14:textId="77777777" w:rsidR="003F14BB" w:rsidRDefault="00F37CA6">
      <w:pPr>
        <w:spacing w:line="600" w:lineRule="auto"/>
        <w:ind w:firstLine="720"/>
        <w:jc w:val="both"/>
      </w:pPr>
      <w:r>
        <w:rPr>
          <w:b/>
          <w:bCs/>
        </w:rPr>
        <w:t>ΓΕΩΡΓΙΟΣ ΜΑΥΡΩΤΑΣ:</w:t>
      </w:r>
      <w:r>
        <w:t>. Ναι.</w:t>
      </w:r>
    </w:p>
    <w:p w14:paraId="5760C1E5" w14:textId="77777777" w:rsidR="003F14BB" w:rsidRDefault="00F37CA6">
      <w:pPr>
        <w:spacing w:line="600" w:lineRule="auto"/>
        <w:ind w:firstLine="720"/>
        <w:jc w:val="both"/>
      </w:pPr>
      <w:r>
        <w:rPr>
          <w:b/>
          <w:bCs/>
        </w:rPr>
        <w:t>ΠΡΟΕΔΡΕΥΩΝ (Νικήτας Κακλαμάνης):</w:t>
      </w:r>
      <w:r>
        <w:t xml:space="preserve"> Συνεπώς</w:t>
      </w:r>
      <w:r>
        <w:t xml:space="preserve"> το νέο άρθρο 55 έγινε δεκτό, όπως τροποποιήθηκε από τον κύριο Υπουργό</w:t>
      </w:r>
      <w:r>
        <w:t>,</w:t>
      </w:r>
      <w:r>
        <w:t xml:space="preserve"> κατά πλειοψηφία.</w:t>
      </w:r>
    </w:p>
    <w:p w14:paraId="5760C1E6" w14:textId="77777777" w:rsidR="003F14BB" w:rsidRDefault="00F37CA6">
      <w:pPr>
        <w:spacing w:line="600" w:lineRule="auto"/>
        <w:ind w:firstLine="720"/>
        <w:jc w:val="both"/>
      </w:pPr>
      <w:r>
        <w:t>Ερωτάται το Σώμα: Γίνεται δεκτό το νέο άρθρο 56 ως έχει;</w:t>
      </w:r>
    </w:p>
    <w:p w14:paraId="5760C1E7" w14:textId="77777777" w:rsidR="003F14BB" w:rsidRDefault="00F37CA6">
      <w:pPr>
        <w:spacing w:line="600" w:lineRule="auto"/>
        <w:ind w:firstLine="720"/>
        <w:jc w:val="both"/>
      </w:pPr>
      <w:r>
        <w:rPr>
          <w:b/>
          <w:bCs/>
        </w:rPr>
        <w:t>ΜΕΡΟΠΗ ΤΖΟΥΦΗ:</w:t>
      </w:r>
      <w:r>
        <w:t xml:space="preserve"> Ναι.</w:t>
      </w:r>
    </w:p>
    <w:p w14:paraId="5760C1E8" w14:textId="77777777" w:rsidR="003F14BB" w:rsidRDefault="00F37CA6">
      <w:pPr>
        <w:spacing w:line="600" w:lineRule="auto"/>
        <w:ind w:firstLine="720"/>
        <w:jc w:val="both"/>
      </w:pPr>
      <w:r>
        <w:rPr>
          <w:b/>
          <w:bCs/>
        </w:rPr>
        <w:t>ΒΑΣΙΛΕΙΟΣ ΓΙΟΓΙΑΚΑΣ:</w:t>
      </w:r>
      <w:r>
        <w:t xml:space="preserve"> Ναι.</w:t>
      </w:r>
    </w:p>
    <w:p w14:paraId="5760C1E9" w14:textId="77777777" w:rsidR="003F14BB" w:rsidRDefault="00F37CA6">
      <w:pPr>
        <w:spacing w:line="600" w:lineRule="auto"/>
        <w:ind w:firstLine="720"/>
        <w:jc w:val="both"/>
      </w:pPr>
      <w:r>
        <w:rPr>
          <w:b/>
          <w:bCs/>
        </w:rPr>
        <w:t>ΛΕΩΝΙΔΑΣ ΓΡΗΓΟΡΑΚΟΣ:</w:t>
      </w:r>
      <w:r>
        <w:t xml:space="preserve"> Ναι.</w:t>
      </w:r>
    </w:p>
    <w:p w14:paraId="5760C1EA" w14:textId="77777777" w:rsidR="003F14BB" w:rsidRDefault="00F37CA6">
      <w:pPr>
        <w:spacing w:line="600" w:lineRule="auto"/>
        <w:ind w:firstLine="720"/>
        <w:jc w:val="both"/>
      </w:pPr>
      <w:r>
        <w:rPr>
          <w:b/>
          <w:bCs/>
        </w:rPr>
        <w:t>ΙΩΑΝΝΗΣ ΑΪΒΑΤΙΔΗΣ:</w:t>
      </w:r>
      <w:r>
        <w:t xml:space="preserve"> Παρών.</w:t>
      </w:r>
    </w:p>
    <w:p w14:paraId="5760C1EB" w14:textId="77777777" w:rsidR="003F14BB" w:rsidRDefault="00F37CA6">
      <w:pPr>
        <w:spacing w:line="600" w:lineRule="auto"/>
        <w:ind w:firstLine="720"/>
        <w:jc w:val="both"/>
      </w:pPr>
      <w:r>
        <w:rPr>
          <w:b/>
          <w:bCs/>
        </w:rPr>
        <w:t>ΓΕΩΡΓΙΟΣ ΛΑΜ</w:t>
      </w:r>
      <w:r>
        <w:rPr>
          <w:b/>
          <w:bCs/>
        </w:rPr>
        <w:t>ΠΡΟΥΛΗΣ (ΣΤ΄ Αντιπρόεδρος της Βουλής):</w:t>
      </w:r>
      <w:r>
        <w:t xml:space="preserve"> Όχι.</w:t>
      </w:r>
    </w:p>
    <w:p w14:paraId="5760C1EC" w14:textId="77777777" w:rsidR="003F14BB" w:rsidRDefault="00F37CA6">
      <w:pPr>
        <w:spacing w:line="600" w:lineRule="auto"/>
        <w:ind w:firstLine="720"/>
        <w:jc w:val="both"/>
      </w:pPr>
      <w:r>
        <w:rPr>
          <w:b/>
          <w:bCs/>
        </w:rPr>
        <w:t>ΑΘΑΝΑΣΙΟΣ ΠΑΠΑΧΡΙΣΤΟΠΟΥΛΟΣ:</w:t>
      </w:r>
      <w:r>
        <w:t xml:space="preserve"> Ναι.</w:t>
      </w:r>
    </w:p>
    <w:p w14:paraId="5760C1ED" w14:textId="77777777" w:rsidR="003F14BB" w:rsidRDefault="00F37CA6">
      <w:pPr>
        <w:spacing w:line="600" w:lineRule="auto"/>
        <w:ind w:firstLine="720"/>
        <w:jc w:val="both"/>
      </w:pPr>
      <w:r>
        <w:rPr>
          <w:b/>
          <w:bCs/>
        </w:rPr>
        <w:t>ΑΝΑΣΤΑΣΙΟΣ ΜΕΓΑΛΟΜΥΣΤΑΚΑΣ:</w:t>
      </w:r>
      <w:r>
        <w:t xml:space="preserve"> Ναι.</w:t>
      </w:r>
    </w:p>
    <w:p w14:paraId="5760C1EE" w14:textId="77777777" w:rsidR="003F14BB" w:rsidRDefault="00F37CA6">
      <w:pPr>
        <w:spacing w:line="600" w:lineRule="auto"/>
        <w:ind w:firstLine="720"/>
        <w:jc w:val="both"/>
      </w:pPr>
      <w:r>
        <w:rPr>
          <w:b/>
          <w:bCs/>
        </w:rPr>
        <w:t>ΓΕΩΡΓΙΟΣ ΜΑΥΡΩΤΑΣ:</w:t>
      </w:r>
      <w:r>
        <w:t>. Ναι.</w:t>
      </w:r>
    </w:p>
    <w:p w14:paraId="5760C1EF" w14:textId="77777777" w:rsidR="003F14BB" w:rsidRDefault="00F37CA6">
      <w:pPr>
        <w:spacing w:line="600" w:lineRule="auto"/>
        <w:ind w:firstLine="720"/>
        <w:jc w:val="both"/>
      </w:pPr>
      <w:r>
        <w:rPr>
          <w:b/>
          <w:bCs/>
        </w:rPr>
        <w:t>ΠΡΟΕΔΡΕΥΩΝ (Νικήτας Κακλαμάνης):</w:t>
      </w:r>
      <w:r>
        <w:t xml:space="preserve"> Συνεπώς το νέο άρθρο 56 έγινε δεκτό ως έχει κατά πλειοψηφία.</w:t>
      </w:r>
    </w:p>
    <w:p w14:paraId="5760C1F0" w14:textId="77777777" w:rsidR="003F14BB" w:rsidRDefault="00F37CA6">
      <w:pPr>
        <w:spacing w:line="600" w:lineRule="auto"/>
        <w:ind w:firstLine="720"/>
        <w:jc w:val="both"/>
      </w:pPr>
      <w:r>
        <w:t>Ερωτάται το Σώμα: Γίνεται δε</w:t>
      </w:r>
      <w:r>
        <w:t>κτό το νέο άρθρο 57 ως έχει;</w:t>
      </w:r>
    </w:p>
    <w:p w14:paraId="5760C1F1" w14:textId="77777777" w:rsidR="003F14BB" w:rsidRDefault="00F37CA6">
      <w:pPr>
        <w:spacing w:line="600" w:lineRule="auto"/>
        <w:ind w:firstLine="720"/>
        <w:jc w:val="both"/>
      </w:pPr>
      <w:r>
        <w:rPr>
          <w:b/>
          <w:bCs/>
        </w:rPr>
        <w:t>ΜΕΡΟΠΗ ΤΖΟΥΦΗ:</w:t>
      </w:r>
      <w:r>
        <w:t xml:space="preserve"> Ναι.</w:t>
      </w:r>
    </w:p>
    <w:p w14:paraId="5760C1F2" w14:textId="77777777" w:rsidR="003F14BB" w:rsidRDefault="00F37CA6">
      <w:pPr>
        <w:spacing w:line="600" w:lineRule="auto"/>
        <w:ind w:firstLine="720"/>
        <w:jc w:val="both"/>
      </w:pPr>
      <w:r>
        <w:rPr>
          <w:b/>
          <w:bCs/>
        </w:rPr>
        <w:t>ΒΑΣΙΛΕΙΟΣ ΓΙΟΓΙΑΚΑΣ:</w:t>
      </w:r>
      <w:r>
        <w:t xml:space="preserve"> Ναι.</w:t>
      </w:r>
    </w:p>
    <w:p w14:paraId="5760C1F3" w14:textId="77777777" w:rsidR="003F14BB" w:rsidRDefault="00F37CA6">
      <w:pPr>
        <w:spacing w:line="600" w:lineRule="auto"/>
        <w:ind w:firstLine="720"/>
        <w:jc w:val="both"/>
      </w:pPr>
      <w:r>
        <w:rPr>
          <w:b/>
          <w:bCs/>
        </w:rPr>
        <w:t>ΛΕΩΝΙΔΑΣ ΓΡΗΓΟΡΑΚΟΣ:</w:t>
      </w:r>
      <w:r>
        <w:t xml:space="preserve"> Ναι.</w:t>
      </w:r>
    </w:p>
    <w:p w14:paraId="5760C1F4" w14:textId="77777777" w:rsidR="003F14BB" w:rsidRDefault="00F37CA6">
      <w:pPr>
        <w:spacing w:line="600" w:lineRule="auto"/>
        <w:ind w:firstLine="720"/>
        <w:jc w:val="both"/>
      </w:pPr>
      <w:r>
        <w:rPr>
          <w:b/>
          <w:bCs/>
        </w:rPr>
        <w:t>ΙΩΑΝΝΗΣ ΑΪΒΑΤΙΔΗΣ:</w:t>
      </w:r>
      <w:r>
        <w:t xml:space="preserve"> Παρών.</w:t>
      </w:r>
    </w:p>
    <w:p w14:paraId="5760C1F5" w14:textId="77777777" w:rsidR="003F14BB" w:rsidRDefault="00F37CA6">
      <w:pPr>
        <w:spacing w:line="600" w:lineRule="auto"/>
        <w:ind w:firstLine="720"/>
        <w:jc w:val="both"/>
      </w:pPr>
      <w:r>
        <w:rPr>
          <w:b/>
          <w:bCs/>
        </w:rPr>
        <w:t>ΓΕΩΡΓΙΟΣ ΛΑΜΠΡΟΥΛΗΣ (ΣΤ΄ Αντιπρόεδρος της Βουλής):</w:t>
      </w:r>
      <w:r>
        <w:t xml:space="preserve"> Όχι.</w:t>
      </w:r>
    </w:p>
    <w:p w14:paraId="5760C1F6" w14:textId="77777777" w:rsidR="003F14BB" w:rsidRDefault="00F37CA6">
      <w:pPr>
        <w:spacing w:line="600" w:lineRule="auto"/>
        <w:ind w:firstLine="720"/>
        <w:jc w:val="both"/>
      </w:pPr>
      <w:r>
        <w:rPr>
          <w:b/>
          <w:bCs/>
        </w:rPr>
        <w:t>ΑΘΑΝΑΣΙΟΣ ΠΑΠΑΧΡΙΣΤΟΠΟΥΛΟΣ:</w:t>
      </w:r>
      <w:r>
        <w:t xml:space="preserve"> Ναι.</w:t>
      </w:r>
    </w:p>
    <w:p w14:paraId="5760C1F7" w14:textId="77777777" w:rsidR="003F14BB" w:rsidRDefault="00F37CA6">
      <w:pPr>
        <w:spacing w:line="600" w:lineRule="auto"/>
        <w:ind w:firstLine="720"/>
        <w:jc w:val="both"/>
      </w:pPr>
      <w:r>
        <w:rPr>
          <w:b/>
          <w:bCs/>
        </w:rPr>
        <w:t>ΑΝΑΣΤΑΣΙΟΣ ΜΕΓΑΛΟΜΥΣΤΑΚΑΣ:</w:t>
      </w:r>
      <w:r>
        <w:t xml:space="preserve"> Ναι.</w:t>
      </w:r>
    </w:p>
    <w:p w14:paraId="5760C1F8" w14:textId="77777777" w:rsidR="003F14BB" w:rsidRDefault="00F37CA6">
      <w:pPr>
        <w:spacing w:line="600" w:lineRule="auto"/>
        <w:ind w:firstLine="720"/>
        <w:jc w:val="both"/>
      </w:pPr>
      <w:r>
        <w:rPr>
          <w:b/>
          <w:bCs/>
        </w:rPr>
        <w:t>ΓΕΩΡΓΙΟΣ</w:t>
      </w:r>
      <w:r>
        <w:rPr>
          <w:b/>
          <w:bCs/>
        </w:rPr>
        <w:t xml:space="preserve"> ΜΑΥΡΩΤΑΣ:</w:t>
      </w:r>
      <w:r>
        <w:t xml:space="preserve"> Ναι.</w:t>
      </w:r>
    </w:p>
    <w:p w14:paraId="5760C1F9" w14:textId="77777777" w:rsidR="003F14BB" w:rsidRDefault="00F37CA6">
      <w:pPr>
        <w:spacing w:line="600" w:lineRule="auto"/>
        <w:ind w:firstLine="720"/>
        <w:jc w:val="both"/>
      </w:pPr>
      <w:r>
        <w:rPr>
          <w:b/>
          <w:bCs/>
        </w:rPr>
        <w:t>ΠΡΟΕΔΡΕΥΩΝ (Νικήτας Κακλαμάνης):</w:t>
      </w:r>
      <w:r>
        <w:t xml:space="preserve"> Συνεπώς το νέο άρθρο 57 έγινε δεκτό ως έχει κατά πλειοψηφία.</w:t>
      </w:r>
    </w:p>
    <w:p w14:paraId="5760C1FA" w14:textId="77777777" w:rsidR="003F14BB" w:rsidRDefault="00F37CA6">
      <w:pPr>
        <w:spacing w:line="600" w:lineRule="auto"/>
        <w:ind w:firstLine="720"/>
        <w:jc w:val="both"/>
      </w:pPr>
      <w:r>
        <w:t>Ερωτάται το Σώμα: Γίνεται δεκτό το νέο άρθρο 58 ως έχει;</w:t>
      </w:r>
    </w:p>
    <w:p w14:paraId="5760C1FB" w14:textId="77777777" w:rsidR="003F14BB" w:rsidRDefault="00F37CA6">
      <w:pPr>
        <w:spacing w:line="600" w:lineRule="auto"/>
        <w:ind w:firstLine="720"/>
        <w:jc w:val="both"/>
      </w:pPr>
      <w:r>
        <w:rPr>
          <w:b/>
          <w:bCs/>
        </w:rPr>
        <w:t>ΜΕΡΟΠΗ ΤΖΟΥΦΗ:</w:t>
      </w:r>
      <w:r>
        <w:t xml:space="preserve"> Ναι.</w:t>
      </w:r>
    </w:p>
    <w:p w14:paraId="5760C1FC" w14:textId="77777777" w:rsidR="003F14BB" w:rsidRDefault="00F37CA6">
      <w:pPr>
        <w:spacing w:line="600" w:lineRule="auto"/>
        <w:ind w:firstLine="720"/>
        <w:jc w:val="both"/>
      </w:pPr>
      <w:r>
        <w:rPr>
          <w:b/>
          <w:bCs/>
        </w:rPr>
        <w:t>ΒΑΣΙΛΕΙΟΣ ΓΙΟΓΙΑΚΑΣ:</w:t>
      </w:r>
      <w:r>
        <w:t xml:space="preserve"> Ναι.</w:t>
      </w:r>
    </w:p>
    <w:p w14:paraId="5760C1FD" w14:textId="77777777" w:rsidR="003F14BB" w:rsidRDefault="00F37CA6">
      <w:pPr>
        <w:spacing w:line="600" w:lineRule="auto"/>
        <w:ind w:firstLine="720"/>
        <w:jc w:val="both"/>
      </w:pPr>
      <w:r>
        <w:rPr>
          <w:b/>
          <w:bCs/>
        </w:rPr>
        <w:t>ΛΕΩΝΙΔΑΣ ΓΡΗΓΟΡΑΚΟΣ:</w:t>
      </w:r>
      <w:r>
        <w:t xml:space="preserve"> Ναι.</w:t>
      </w:r>
    </w:p>
    <w:p w14:paraId="5760C1FE" w14:textId="77777777" w:rsidR="003F14BB" w:rsidRDefault="00F37CA6">
      <w:pPr>
        <w:spacing w:line="600" w:lineRule="auto"/>
        <w:ind w:firstLine="720"/>
        <w:jc w:val="both"/>
      </w:pPr>
      <w:r>
        <w:rPr>
          <w:b/>
          <w:bCs/>
        </w:rPr>
        <w:t>ΙΩΑΝΝΗΣ ΑΪΒΑΤΙΔΗΣ</w:t>
      </w:r>
      <w:r>
        <w:rPr>
          <w:b/>
          <w:bCs/>
        </w:rPr>
        <w:t>:</w:t>
      </w:r>
      <w:r>
        <w:t xml:space="preserve"> Παρών.</w:t>
      </w:r>
    </w:p>
    <w:p w14:paraId="5760C1FF" w14:textId="77777777" w:rsidR="003F14BB" w:rsidRDefault="00F37CA6">
      <w:pPr>
        <w:spacing w:line="600" w:lineRule="auto"/>
        <w:ind w:firstLine="720"/>
        <w:jc w:val="both"/>
      </w:pPr>
      <w:r>
        <w:rPr>
          <w:b/>
          <w:bCs/>
        </w:rPr>
        <w:t>ΓΕΩΡΓΙΟΣ ΛΑΜΠΡΟΥΛΗΣ (ΣΤ΄ Αντιπρόεδρος της Βουλής):</w:t>
      </w:r>
      <w:r>
        <w:t xml:space="preserve"> Όχι.</w:t>
      </w:r>
    </w:p>
    <w:p w14:paraId="5760C200" w14:textId="77777777" w:rsidR="003F14BB" w:rsidRDefault="00F37CA6">
      <w:pPr>
        <w:spacing w:line="600" w:lineRule="auto"/>
        <w:ind w:firstLine="720"/>
        <w:jc w:val="both"/>
      </w:pPr>
      <w:r>
        <w:rPr>
          <w:b/>
          <w:bCs/>
        </w:rPr>
        <w:t>ΑΘΑΝΑΣΙΟΣ ΠΑΠΑΧΡΙΣΤΟΠΟΥΛΟΣ:</w:t>
      </w:r>
      <w:r>
        <w:t xml:space="preserve"> Ναι.</w:t>
      </w:r>
    </w:p>
    <w:p w14:paraId="5760C201" w14:textId="77777777" w:rsidR="003F14BB" w:rsidRDefault="00F37CA6">
      <w:pPr>
        <w:spacing w:line="600" w:lineRule="auto"/>
        <w:ind w:firstLine="720"/>
        <w:jc w:val="both"/>
      </w:pPr>
      <w:r>
        <w:rPr>
          <w:b/>
          <w:bCs/>
        </w:rPr>
        <w:t>ΑΝΑΣΤΑΣΙΟΣ ΜΕΓΑΛΟΜΥΣΤΑΚΑΣ:</w:t>
      </w:r>
      <w:r>
        <w:t xml:space="preserve"> Ναι.</w:t>
      </w:r>
    </w:p>
    <w:p w14:paraId="5760C202" w14:textId="77777777" w:rsidR="003F14BB" w:rsidRDefault="00F37CA6">
      <w:pPr>
        <w:spacing w:line="600" w:lineRule="auto"/>
        <w:ind w:firstLine="720"/>
        <w:jc w:val="both"/>
      </w:pPr>
      <w:r>
        <w:rPr>
          <w:b/>
          <w:bCs/>
        </w:rPr>
        <w:t>ΓΕΩΡΓΙΟΣ ΜΑΥΡΩΤΑΣ:</w:t>
      </w:r>
      <w:r>
        <w:t xml:space="preserve"> Ναι.</w:t>
      </w:r>
    </w:p>
    <w:p w14:paraId="5760C203" w14:textId="77777777" w:rsidR="003F14BB" w:rsidRDefault="00F37CA6">
      <w:pPr>
        <w:spacing w:line="600" w:lineRule="auto"/>
        <w:ind w:firstLine="720"/>
        <w:jc w:val="both"/>
      </w:pPr>
      <w:r>
        <w:rPr>
          <w:b/>
          <w:bCs/>
        </w:rPr>
        <w:t>ΠΡΟΕΔΡΕΥΩΝ (Νικήτας Κακλαμάνης):</w:t>
      </w:r>
      <w:r>
        <w:t xml:space="preserve"> Συνεπώς το νέο άρθρο 58 έγινε δεκτό ως έχει κατά πλειοψηφία.</w:t>
      </w:r>
    </w:p>
    <w:p w14:paraId="5760C204" w14:textId="77777777" w:rsidR="003F14BB" w:rsidRDefault="00F37CA6">
      <w:pPr>
        <w:spacing w:line="600" w:lineRule="auto"/>
        <w:ind w:firstLine="720"/>
        <w:jc w:val="both"/>
      </w:pPr>
      <w:r>
        <w:t>Ερωτάται</w:t>
      </w:r>
      <w:r>
        <w:t xml:space="preserve"> το Σώμα: Γίνεται δεκτό το νέο άρθρο 59 ως έχει;</w:t>
      </w:r>
    </w:p>
    <w:p w14:paraId="5760C205" w14:textId="77777777" w:rsidR="003F14BB" w:rsidRDefault="00F37CA6">
      <w:pPr>
        <w:spacing w:line="600" w:lineRule="auto"/>
        <w:ind w:firstLine="720"/>
        <w:jc w:val="both"/>
      </w:pPr>
      <w:r>
        <w:rPr>
          <w:b/>
          <w:bCs/>
        </w:rPr>
        <w:t>ΜΕΡΟΠΗ ΤΖΟΥΦΗ:</w:t>
      </w:r>
      <w:r>
        <w:t xml:space="preserve"> Ναι.</w:t>
      </w:r>
    </w:p>
    <w:p w14:paraId="5760C206" w14:textId="77777777" w:rsidR="003F14BB" w:rsidRDefault="00F37CA6">
      <w:pPr>
        <w:spacing w:line="600" w:lineRule="auto"/>
        <w:ind w:firstLine="720"/>
        <w:jc w:val="both"/>
      </w:pPr>
      <w:r>
        <w:rPr>
          <w:b/>
          <w:bCs/>
        </w:rPr>
        <w:t>ΒΑΣΙΛΕΙΟΣ ΓΙΟΓΙΑΚΑΣ:</w:t>
      </w:r>
      <w:r>
        <w:t xml:space="preserve"> Ναι.</w:t>
      </w:r>
    </w:p>
    <w:p w14:paraId="5760C207" w14:textId="77777777" w:rsidR="003F14BB" w:rsidRDefault="00F37CA6">
      <w:pPr>
        <w:spacing w:line="600" w:lineRule="auto"/>
        <w:ind w:firstLine="720"/>
        <w:jc w:val="both"/>
      </w:pPr>
      <w:r>
        <w:rPr>
          <w:b/>
          <w:bCs/>
        </w:rPr>
        <w:t>ΛΕΩΝΙΔΑΣ ΓΡΗΓΟΡΑΚΟΣ:</w:t>
      </w:r>
      <w:r>
        <w:t xml:space="preserve"> Ναι.</w:t>
      </w:r>
    </w:p>
    <w:p w14:paraId="5760C208" w14:textId="77777777" w:rsidR="003F14BB" w:rsidRDefault="00F37CA6">
      <w:pPr>
        <w:spacing w:line="600" w:lineRule="auto"/>
        <w:ind w:firstLine="720"/>
        <w:jc w:val="both"/>
      </w:pPr>
      <w:r>
        <w:rPr>
          <w:b/>
          <w:bCs/>
        </w:rPr>
        <w:t>ΙΩΑΝΝΗΣ ΑΪΒΑΤΙΔΗΣ:</w:t>
      </w:r>
      <w:r>
        <w:t xml:space="preserve"> Παρών.</w:t>
      </w:r>
    </w:p>
    <w:p w14:paraId="5760C209" w14:textId="77777777" w:rsidR="003F14BB" w:rsidRDefault="00F37CA6">
      <w:pPr>
        <w:spacing w:line="600" w:lineRule="auto"/>
        <w:ind w:firstLine="720"/>
        <w:jc w:val="both"/>
      </w:pPr>
      <w:r>
        <w:rPr>
          <w:b/>
          <w:bCs/>
        </w:rPr>
        <w:t>ΓΕΩΡΓΙΟΣ ΛΑΜΠΡΟΥΛΗΣ (ΣΤ΄ Αντιπρόεδρος της Βουλής):</w:t>
      </w:r>
      <w:r>
        <w:t xml:space="preserve"> Όχι.</w:t>
      </w:r>
    </w:p>
    <w:p w14:paraId="5760C20A" w14:textId="77777777" w:rsidR="003F14BB" w:rsidRDefault="00F37CA6">
      <w:pPr>
        <w:spacing w:line="600" w:lineRule="auto"/>
        <w:ind w:firstLine="720"/>
        <w:jc w:val="both"/>
      </w:pPr>
      <w:r>
        <w:rPr>
          <w:b/>
          <w:bCs/>
        </w:rPr>
        <w:t>ΑΘΑΝΑΣΙΟΣ ΠΑΠΑΧΡΙΣΤΟΠΟΥΛΟΣ:</w:t>
      </w:r>
      <w:r>
        <w:t xml:space="preserve"> Ναι.</w:t>
      </w:r>
    </w:p>
    <w:p w14:paraId="5760C20B" w14:textId="77777777" w:rsidR="003F14BB" w:rsidRDefault="00F37CA6">
      <w:pPr>
        <w:spacing w:line="600" w:lineRule="auto"/>
        <w:ind w:firstLine="720"/>
        <w:jc w:val="both"/>
      </w:pPr>
      <w:r>
        <w:rPr>
          <w:b/>
          <w:bCs/>
        </w:rPr>
        <w:t xml:space="preserve">ΑΝΑΣΤΑΣΙΟΣ </w:t>
      </w:r>
      <w:r>
        <w:rPr>
          <w:b/>
          <w:bCs/>
        </w:rPr>
        <w:t>ΜΕΓΑΛΟΜΥΣΤΑΚΑΣ:</w:t>
      </w:r>
      <w:r>
        <w:t xml:space="preserve"> Ναι.</w:t>
      </w:r>
    </w:p>
    <w:p w14:paraId="5760C20C" w14:textId="77777777" w:rsidR="003F14BB" w:rsidRDefault="00F37CA6">
      <w:pPr>
        <w:spacing w:line="600" w:lineRule="auto"/>
        <w:ind w:firstLine="720"/>
        <w:jc w:val="both"/>
      </w:pPr>
      <w:r>
        <w:rPr>
          <w:b/>
          <w:bCs/>
        </w:rPr>
        <w:t>ΓΕΩΡΓΙΟΣ ΜΑΥΡΩΤΑΣ:</w:t>
      </w:r>
      <w:r>
        <w:t xml:space="preserve"> Ναι.</w:t>
      </w:r>
    </w:p>
    <w:p w14:paraId="5760C20D" w14:textId="77777777" w:rsidR="003F14BB" w:rsidRDefault="00F37CA6">
      <w:pPr>
        <w:spacing w:line="600" w:lineRule="auto"/>
        <w:ind w:firstLine="720"/>
        <w:jc w:val="both"/>
      </w:pPr>
      <w:r>
        <w:rPr>
          <w:b/>
          <w:bCs/>
        </w:rPr>
        <w:t>ΠΡΟΕΔΡΕΥΩΝ (Νικήτας Κακλαμάνης):</w:t>
      </w:r>
      <w:r>
        <w:t xml:space="preserve"> Συνεπώς το νέο άρθρο 59 έγινε δεκτό ως έχει κατά πλειοψηφία.</w:t>
      </w:r>
    </w:p>
    <w:p w14:paraId="5760C20E" w14:textId="77777777" w:rsidR="003F14BB" w:rsidRDefault="00F37CA6">
      <w:pPr>
        <w:spacing w:line="600" w:lineRule="auto"/>
        <w:ind w:firstLine="720"/>
        <w:jc w:val="both"/>
      </w:pPr>
      <w:r>
        <w:t>Ερωτάται το Σώμα: Γίνεται δεκτό το νέο άρθρο 60 ως έχει;</w:t>
      </w:r>
    </w:p>
    <w:p w14:paraId="5760C20F" w14:textId="77777777" w:rsidR="003F14BB" w:rsidRDefault="00F37CA6">
      <w:pPr>
        <w:spacing w:line="600" w:lineRule="auto"/>
        <w:ind w:firstLine="720"/>
        <w:jc w:val="both"/>
      </w:pPr>
      <w:r>
        <w:rPr>
          <w:b/>
          <w:bCs/>
        </w:rPr>
        <w:t>ΜΕΡΟΠΗ ΤΖΟΥΦΗ:</w:t>
      </w:r>
      <w:r>
        <w:t xml:space="preserve"> Ναι.</w:t>
      </w:r>
    </w:p>
    <w:p w14:paraId="5760C210" w14:textId="77777777" w:rsidR="003F14BB" w:rsidRDefault="00F37CA6">
      <w:pPr>
        <w:spacing w:line="600" w:lineRule="auto"/>
        <w:ind w:firstLine="720"/>
        <w:jc w:val="both"/>
      </w:pPr>
      <w:r>
        <w:rPr>
          <w:b/>
          <w:bCs/>
        </w:rPr>
        <w:t>ΒΑΣΙΛΕΙΟΣ ΓΙΟΓΙΑΚΑΣ:</w:t>
      </w:r>
      <w:r>
        <w:t xml:space="preserve"> Ναι.</w:t>
      </w:r>
    </w:p>
    <w:p w14:paraId="5760C211" w14:textId="77777777" w:rsidR="003F14BB" w:rsidRDefault="00F37CA6">
      <w:pPr>
        <w:spacing w:line="600" w:lineRule="auto"/>
        <w:ind w:firstLine="720"/>
        <w:jc w:val="both"/>
      </w:pPr>
      <w:r>
        <w:rPr>
          <w:b/>
          <w:bCs/>
        </w:rPr>
        <w:t xml:space="preserve">ΛΕΩΝΙΔΑΣ </w:t>
      </w:r>
      <w:r>
        <w:rPr>
          <w:b/>
          <w:bCs/>
        </w:rPr>
        <w:t>ΓΡΗΓΟΡΑΚΟΣ:</w:t>
      </w:r>
      <w:r>
        <w:t xml:space="preserve"> Ναι.</w:t>
      </w:r>
    </w:p>
    <w:p w14:paraId="5760C212" w14:textId="77777777" w:rsidR="003F14BB" w:rsidRDefault="00F37CA6">
      <w:pPr>
        <w:spacing w:line="600" w:lineRule="auto"/>
        <w:ind w:firstLine="720"/>
        <w:jc w:val="both"/>
      </w:pPr>
      <w:r>
        <w:rPr>
          <w:b/>
          <w:bCs/>
        </w:rPr>
        <w:t>ΙΩΑΝΝΗΣ ΑΪΒΑΤΙΔΗΣ:</w:t>
      </w:r>
      <w:r>
        <w:t xml:space="preserve"> Παρών.</w:t>
      </w:r>
    </w:p>
    <w:p w14:paraId="5760C213" w14:textId="77777777" w:rsidR="003F14BB" w:rsidRDefault="00F37CA6">
      <w:pPr>
        <w:spacing w:line="600" w:lineRule="auto"/>
        <w:ind w:firstLine="720"/>
        <w:jc w:val="both"/>
      </w:pPr>
      <w:r>
        <w:rPr>
          <w:b/>
          <w:bCs/>
        </w:rPr>
        <w:t>ΓΕΩΡΓΙΟΣ ΛΑΜΠΡΟΥΛΗΣ (ΣΤ΄ Αντιπρόεδρος της Βουλής):</w:t>
      </w:r>
      <w:r>
        <w:t xml:space="preserve"> Όχι.</w:t>
      </w:r>
    </w:p>
    <w:p w14:paraId="5760C214" w14:textId="77777777" w:rsidR="003F14BB" w:rsidRDefault="00F37CA6">
      <w:pPr>
        <w:spacing w:line="600" w:lineRule="auto"/>
        <w:ind w:firstLine="720"/>
        <w:jc w:val="both"/>
      </w:pPr>
      <w:r>
        <w:rPr>
          <w:b/>
          <w:bCs/>
        </w:rPr>
        <w:t>ΑΘΑΝΑΣΙΟΣ ΠΑΠΑΧΡΙΣΤΟΠΟΥΛΟΣ:</w:t>
      </w:r>
      <w:r>
        <w:t xml:space="preserve"> Ναι.</w:t>
      </w:r>
    </w:p>
    <w:p w14:paraId="5760C215" w14:textId="77777777" w:rsidR="003F14BB" w:rsidRDefault="00F37CA6">
      <w:pPr>
        <w:spacing w:line="600" w:lineRule="auto"/>
        <w:ind w:firstLine="720"/>
        <w:jc w:val="both"/>
      </w:pPr>
      <w:r>
        <w:rPr>
          <w:b/>
          <w:bCs/>
        </w:rPr>
        <w:t>ΑΝΑΣΤΑΣΙΟΣ ΜΕΓΑΛΟΜΥΣΤΑΚΑΣ:</w:t>
      </w:r>
      <w:r>
        <w:t xml:space="preserve"> Ναι.</w:t>
      </w:r>
    </w:p>
    <w:p w14:paraId="5760C216" w14:textId="77777777" w:rsidR="003F14BB" w:rsidRDefault="00F37CA6">
      <w:pPr>
        <w:spacing w:line="600" w:lineRule="auto"/>
        <w:ind w:firstLine="720"/>
        <w:jc w:val="both"/>
      </w:pPr>
      <w:r>
        <w:rPr>
          <w:b/>
          <w:bCs/>
        </w:rPr>
        <w:t>ΓΕΩΡΓΙΟΣ ΜΑΥΡΩΤΑΣ:</w:t>
      </w:r>
      <w:r>
        <w:t xml:space="preserve"> Ναι.</w:t>
      </w:r>
    </w:p>
    <w:p w14:paraId="5760C217" w14:textId="77777777" w:rsidR="003F14BB" w:rsidRDefault="00F37CA6">
      <w:pPr>
        <w:spacing w:line="600" w:lineRule="auto"/>
        <w:ind w:firstLine="720"/>
        <w:jc w:val="both"/>
      </w:pPr>
      <w:r>
        <w:rPr>
          <w:b/>
          <w:bCs/>
        </w:rPr>
        <w:t>ΠΡΟΕΔΡΕΥΩΝ (Νικήτας Κακλαμάνης):</w:t>
      </w:r>
      <w:r>
        <w:t xml:space="preserve"> Συνεπώς το νέο άρθρο 60 έγινε δεκτό</w:t>
      </w:r>
      <w:r>
        <w:t xml:space="preserve"> ως έχει κατά πλειοψηφία.</w:t>
      </w:r>
    </w:p>
    <w:p w14:paraId="5760C218" w14:textId="77777777" w:rsidR="003F14BB" w:rsidRDefault="00F37CA6">
      <w:pPr>
        <w:spacing w:line="600" w:lineRule="auto"/>
        <w:ind w:firstLine="720"/>
        <w:jc w:val="both"/>
      </w:pPr>
      <w:r>
        <w:t>Ερωτάται το Σώμα: Γίνεται δεκτό το νέο άρθρο 61 ως έχει;</w:t>
      </w:r>
    </w:p>
    <w:p w14:paraId="5760C219" w14:textId="77777777" w:rsidR="003F14BB" w:rsidRDefault="00F37CA6">
      <w:pPr>
        <w:spacing w:line="600" w:lineRule="auto"/>
        <w:ind w:firstLine="720"/>
        <w:jc w:val="both"/>
      </w:pPr>
      <w:r>
        <w:rPr>
          <w:b/>
          <w:bCs/>
        </w:rPr>
        <w:t>ΜΕΡΟΠΗ ΤΖΟΥΦΗ:</w:t>
      </w:r>
      <w:r>
        <w:t xml:space="preserve"> Ναι.</w:t>
      </w:r>
    </w:p>
    <w:p w14:paraId="5760C21A" w14:textId="77777777" w:rsidR="003F14BB" w:rsidRDefault="00F37CA6">
      <w:pPr>
        <w:spacing w:line="600" w:lineRule="auto"/>
        <w:ind w:firstLine="720"/>
        <w:jc w:val="both"/>
      </w:pPr>
      <w:r>
        <w:rPr>
          <w:b/>
          <w:bCs/>
        </w:rPr>
        <w:t>ΒΑΣΙΛΕΙΟΣ ΓΙΟΓΙΑΚΑΣ:</w:t>
      </w:r>
      <w:r>
        <w:t xml:space="preserve"> Ναι.</w:t>
      </w:r>
    </w:p>
    <w:p w14:paraId="5760C21B" w14:textId="77777777" w:rsidR="003F14BB" w:rsidRDefault="00F37CA6">
      <w:pPr>
        <w:spacing w:line="600" w:lineRule="auto"/>
        <w:ind w:firstLine="720"/>
        <w:jc w:val="both"/>
      </w:pPr>
      <w:r>
        <w:rPr>
          <w:b/>
          <w:bCs/>
        </w:rPr>
        <w:t>ΛΕΩΝΙΔΑΣ ΓΡΗΓΟΡΑΚΟΣ:</w:t>
      </w:r>
      <w:r>
        <w:t xml:space="preserve"> Ναι.</w:t>
      </w:r>
    </w:p>
    <w:p w14:paraId="5760C21C" w14:textId="77777777" w:rsidR="003F14BB" w:rsidRDefault="00F37CA6">
      <w:pPr>
        <w:spacing w:line="600" w:lineRule="auto"/>
        <w:ind w:firstLine="720"/>
        <w:jc w:val="both"/>
      </w:pPr>
      <w:r>
        <w:rPr>
          <w:b/>
          <w:bCs/>
        </w:rPr>
        <w:t>ΙΩΑΝΝΗΣ ΑΪΒΑΤΙΔΗΣ:</w:t>
      </w:r>
      <w:r>
        <w:t xml:space="preserve"> Παρών.</w:t>
      </w:r>
    </w:p>
    <w:p w14:paraId="5760C21D" w14:textId="77777777" w:rsidR="003F14BB" w:rsidRDefault="00F37CA6">
      <w:pPr>
        <w:spacing w:line="600" w:lineRule="auto"/>
        <w:ind w:firstLine="720"/>
        <w:jc w:val="both"/>
      </w:pPr>
      <w:r>
        <w:rPr>
          <w:b/>
          <w:bCs/>
        </w:rPr>
        <w:t>ΓΕΩΡΓΙΟΣ ΛΑΜΠΡΟΥΛΗΣ (ΣΤ΄ Αντιπρόεδρος της Βουλής):</w:t>
      </w:r>
      <w:r>
        <w:t xml:space="preserve"> Όχι.</w:t>
      </w:r>
    </w:p>
    <w:p w14:paraId="5760C21E" w14:textId="77777777" w:rsidR="003F14BB" w:rsidRDefault="00F37CA6">
      <w:pPr>
        <w:spacing w:line="600" w:lineRule="auto"/>
        <w:ind w:firstLine="720"/>
        <w:jc w:val="both"/>
      </w:pPr>
      <w:r>
        <w:rPr>
          <w:b/>
          <w:bCs/>
        </w:rPr>
        <w:t>ΑΘΑΝΑΣΙΟΣ ΠΑΠΑΧΡΙΣΤ</w:t>
      </w:r>
      <w:r>
        <w:rPr>
          <w:b/>
          <w:bCs/>
        </w:rPr>
        <w:t>ΟΠΟΥΛΟΣ:</w:t>
      </w:r>
      <w:r>
        <w:t xml:space="preserve"> Ναι.</w:t>
      </w:r>
    </w:p>
    <w:p w14:paraId="5760C21F" w14:textId="77777777" w:rsidR="003F14BB" w:rsidRDefault="00F37CA6">
      <w:pPr>
        <w:spacing w:line="600" w:lineRule="auto"/>
        <w:ind w:firstLine="720"/>
        <w:jc w:val="both"/>
      </w:pPr>
      <w:r>
        <w:rPr>
          <w:b/>
          <w:bCs/>
        </w:rPr>
        <w:t>ΑΝΑΣΤΑΣΙΟΣ ΜΕΓΑΛΟΜΥΣΤΑΚΑΣ:</w:t>
      </w:r>
      <w:r>
        <w:t xml:space="preserve"> Ναι.</w:t>
      </w:r>
    </w:p>
    <w:p w14:paraId="5760C220" w14:textId="77777777" w:rsidR="003F14BB" w:rsidRDefault="00F37CA6">
      <w:pPr>
        <w:spacing w:line="600" w:lineRule="auto"/>
        <w:ind w:firstLine="720"/>
        <w:jc w:val="both"/>
      </w:pPr>
      <w:r>
        <w:rPr>
          <w:b/>
          <w:bCs/>
        </w:rPr>
        <w:t>ΓΕΩΡΓΙΟΣ ΜΑΥΡΩΤΑΣ:</w:t>
      </w:r>
      <w:r>
        <w:t xml:space="preserve"> Ναι.</w:t>
      </w:r>
    </w:p>
    <w:p w14:paraId="5760C221" w14:textId="77777777" w:rsidR="003F14BB" w:rsidRDefault="00F37CA6">
      <w:pPr>
        <w:spacing w:line="600" w:lineRule="auto"/>
        <w:ind w:firstLine="720"/>
        <w:jc w:val="both"/>
      </w:pPr>
      <w:r>
        <w:rPr>
          <w:b/>
          <w:bCs/>
        </w:rPr>
        <w:t>ΠΡΟΕΔΡΕΥΩΝ (Νικήτας Κακλαμάνης):</w:t>
      </w:r>
      <w:r>
        <w:t xml:space="preserve"> Συνεπώς το νέο άρθρο 61 έγινε δεκτό ως έχει κατά πλειοψηφία.</w:t>
      </w:r>
    </w:p>
    <w:p w14:paraId="5760C222" w14:textId="77777777" w:rsidR="003F14BB" w:rsidRDefault="00F37CA6">
      <w:pPr>
        <w:spacing w:line="600" w:lineRule="auto"/>
        <w:ind w:firstLine="720"/>
        <w:jc w:val="both"/>
      </w:pPr>
      <w:r>
        <w:t>Ερωτάται το Σώμα: Γίνεται δεκτό το νέο άρθρο 62 ως έχει;</w:t>
      </w:r>
    </w:p>
    <w:p w14:paraId="5760C223" w14:textId="77777777" w:rsidR="003F14BB" w:rsidRDefault="00F37CA6">
      <w:pPr>
        <w:spacing w:line="600" w:lineRule="auto"/>
        <w:ind w:firstLine="720"/>
        <w:jc w:val="both"/>
      </w:pPr>
      <w:r>
        <w:rPr>
          <w:b/>
          <w:bCs/>
        </w:rPr>
        <w:t>ΜΕΡΟΠΗ ΤΖΟΥΦΗ:</w:t>
      </w:r>
      <w:r>
        <w:t xml:space="preserve"> Ναι.</w:t>
      </w:r>
    </w:p>
    <w:p w14:paraId="5760C224" w14:textId="77777777" w:rsidR="003F14BB" w:rsidRDefault="00F37CA6">
      <w:pPr>
        <w:spacing w:line="600" w:lineRule="auto"/>
        <w:ind w:firstLine="720"/>
        <w:jc w:val="both"/>
      </w:pPr>
      <w:r>
        <w:rPr>
          <w:b/>
          <w:bCs/>
        </w:rPr>
        <w:t>ΒΑΣΙΛΕΙΟΣ ΓΙΟΓΙ</w:t>
      </w:r>
      <w:r>
        <w:rPr>
          <w:b/>
          <w:bCs/>
        </w:rPr>
        <w:t xml:space="preserve">ΑΚΑΣ: </w:t>
      </w:r>
      <w:r>
        <w:t>Ναι.</w:t>
      </w:r>
    </w:p>
    <w:p w14:paraId="5760C225" w14:textId="77777777" w:rsidR="003F14BB" w:rsidRDefault="00F37CA6">
      <w:pPr>
        <w:spacing w:line="600" w:lineRule="auto"/>
        <w:ind w:firstLine="720"/>
        <w:jc w:val="both"/>
      </w:pPr>
      <w:r>
        <w:rPr>
          <w:b/>
          <w:bCs/>
        </w:rPr>
        <w:t xml:space="preserve">ΛΕΩΝΙΔΑΣ ΓΡΗΓΟΡΑΚΟΣ: </w:t>
      </w:r>
      <w:r>
        <w:t>Ναι.</w:t>
      </w:r>
    </w:p>
    <w:p w14:paraId="5760C226" w14:textId="77777777" w:rsidR="003F14BB" w:rsidRDefault="00F37CA6">
      <w:pPr>
        <w:spacing w:line="600" w:lineRule="auto"/>
        <w:ind w:firstLine="720"/>
        <w:jc w:val="both"/>
      </w:pPr>
      <w:r>
        <w:rPr>
          <w:b/>
          <w:bCs/>
        </w:rPr>
        <w:t>ΙΩΑΝΝΗΣ ΑΪΒΑΤΙΔΗΣ:</w:t>
      </w:r>
      <w:r>
        <w:t xml:space="preserve"> Παρών.</w:t>
      </w:r>
    </w:p>
    <w:p w14:paraId="5760C227" w14:textId="77777777" w:rsidR="003F14BB" w:rsidRDefault="00F37CA6">
      <w:pPr>
        <w:spacing w:line="600" w:lineRule="auto"/>
        <w:ind w:firstLine="720"/>
        <w:jc w:val="both"/>
      </w:pPr>
      <w:r>
        <w:rPr>
          <w:b/>
          <w:bCs/>
        </w:rPr>
        <w:t>ΓΕΩΡΓΙΟΣ ΛΑΜΠΡΟΥΛΗΣ (ΣΤ΄ Αντιπρόεδρος της Βουλής):</w:t>
      </w:r>
      <w:r>
        <w:t xml:space="preserve"> Όχι.</w:t>
      </w:r>
    </w:p>
    <w:p w14:paraId="5760C228" w14:textId="77777777" w:rsidR="003F14BB" w:rsidRDefault="00F37CA6">
      <w:pPr>
        <w:spacing w:line="600" w:lineRule="auto"/>
        <w:ind w:firstLine="720"/>
        <w:jc w:val="both"/>
      </w:pPr>
      <w:r>
        <w:rPr>
          <w:b/>
          <w:bCs/>
        </w:rPr>
        <w:t>ΑΘΑΝΑΣΙΟΣ ΠΑΠΑΧΡΙΣΤΟΠΟΥΛΟΣ:</w:t>
      </w:r>
      <w:r>
        <w:t xml:space="preserve"> Ναι.</w:t>
      </w:r>
    </w:p>
    <w:p w14:paraId="5760C229" w14:textId="77777777" w:rsidR="003F14BB" w:rsidRDefault="00F37CA6">
      <w:pPr>
        <w:spacing w:line="600" w:lineRule="auto"/>
        <w:ind w:firstLine="720"/>
        <w:jc w:val="both"/>
      </w:pPr>
      <w:r>
        <w:rPr>
          <w:b/>
          <w:bCs/>
        </w:rPr>
        <w:t>ΑΝΑΣΤΑΣΙΟΣ ΜΕΓΑΛΟΜΥΣΤΑΚΑΣ:</w:t>
      </w:r>
      <w:r>
        <w:t xml:space="preserve"> Ναι.</w:t>
      </w:r>
    </w:p>
    <w:p w14:paraId="5760C22A" w14:textId="77777777" w:rsidR="003F14BB" w:rsidRDefault="00F37CA6">
      <w:pPr>
        <w:spacing w:line="600" w:lineRule="auto"/>
        <w:ind w:firstLine="720"/>
        <w:jc w:val="both"/>
      </w:pPr>
      <w:r>
        <w:rPr>
          <w:b/>
          <w:bCs/>
        </w:rPr>
        <w:t xml:space="preserve">ΓΕΩΡΓΙΟΣ ΜΑΥΡΩΤΑΣ: </w:t>
      </w:r>
      <w:r>
        <w:t>Ναι.</w:t>
      </w:r>
    </w:p>
    <w:p w14:paraId="5760C22B" w14:textId="77777777" w:rsidR="003F14BB" w:rsidRDefault="00F37CA6">
      <w:pPr>
        <w:spacing w:line="600" w:lineRule="auto"/>
        <w:ind w:firstLine="720"/>
        <w:jc w:val="both"/>
      </w:pPr>
      <w:r>
        <w:rPr>
          <w:b/>
          <w:bCs/>
        </w:rPr>
        <w:t xml:space="preserve">ΠΡΟΕΔΡΕΥΩΝ (Νικήτας Κακλαμάνης): </w:t>
      </w:r>
      <w:r>
        <w:t xml:space="preserve">Συνεπώς το νέο </w:t>
      </w:r>
      <w:r>
        <w:t>άρθρο 62 έγινε δεκτό ως έχει κατά πλειοψηφία.</w:t>
      </w:r>
    </w:p>
    <w:p w14:paraId="5760C22C" w14:textId="77777777" w:rsidR="003F14BB" w:rsidRDefault="00F37CA6">
      <w:pPr>
        <w:spacing w:line="600" w:lineRule="auto"/>
        <w:ind w:firstLine="720"/>
        <w:jc w:val="both"/>
      </w:pPr>
      <w:r>
        <w:t>Ερωτάται το Σώμα: Γίνεται δεκτό το νέο άρθρο 63 ως έχει;</w:t>
      </w:r>
    </w:p>
    <w:p w14:paraId="5760C22D" w14:textId="77777777" w:rsidR="003F14BB" w:rsidRDefault="00F37CA6">
      <w:pPr>
        <w:spacing w:line="600" w:lineRule="auto"/>
        <w:ind w:firstLine="720"/>
        <w:jc w:val="both"/>
      </w:pPr>
      <w:r>
        <w:rPr>
          <w:b/>
          <w:bCs/>
        </w:rPr>
        <w:t>ΜΕΡΟΠΗ ΤΖΟΥΦΗ:</w:t>
      </w:r>
      <w:r>
        <w:t xml:space="preserve"> Ναι.</w:t>
      </w:r>
    </w:p>
    <w:p w14:paraId="5760C22E" w14:textId="77777777" w:rsidR="003F14BB" w:rsidRDefault="00F37CA6">
      <w:pPr>
        <w:spacing w:line="600" w:lineRule="auto"/>
        <w:ind w:firstLine="720"/>
        <w:jc w:val="both"/>
      </w:pPr>
      <w:r>
        <w:rPr>
          <w:b/>
          <w:bCs/>
        </w:rPr>
        <w:t xml:space="preserve">ΒΑΣΙΛΕΙΟΣ ΓΙΟΓΙΑΚΑΣ: </w:t>
      </w:r>
      <w:r>
        <w:t>Ναι.</w:t>
      </w:r>
    </w:p>
    <w:p w14:paraId="5760C22F" w14:textId="77777777" w:rsidR="003F14BB" w:rsidRDefault="00F37CA6">
      <w:pPr>
        <w:spacing w:line="600" w:lineRule="auto"/>
        <w:ind w:firstLine="720"/>
        <w:jc w:val="both"/>
      </w:pPr>
      <w:r>
        <w:rPr>
          <w:b/>
          <w:bCs/>
        </w:rPr>
        <w:t xml:space="preserve">ΛΕΩΝΙΔΑΣ ΓΡΗΓΟΡΑΚΟΣ: </w:t>
      </w:r>
      <w:r>
        <w:t>Ναι.</w:t>
      </w:r>
    </w:p>
    <w:p w14:paraId="5760C230" w14:textId="77777777" w:rsidR="003F14BB" w:rsidRDefault="00F37CA6">
      <w:pPr>
        <w:spacing w:line="600" w:lineRule="auto"/>
        <w:ind w:firstLine="720"/>
        <w:jc w:val="both"/>
      </w:pPr>
      <w:r>
        <w:rPr>
          <w:b/>
          <w:bCs/>
        </w:rPr>
        <w:t>ΙΩΑΝΝΗΣ ΑΪΒΑΤΙΔΗΣ:</w:t>
      </w:r>
      <w:r>
        <w:t xml:space="preserve"> Παρών.</w:t>
      </w:r>
    </w:p>
    <w:p w14:paraId="5760C231" w14:textId="77777777" w:rsidR="003F14BB" w:rsidRDefault="00F37CA6">
      <w:pPr>
        <w:spacing w:line="600" w:lineRule="auto"/>
        <w:ind w:firstLine="720"/>
        <w:jc w:val="both"/>
      </w:pPr>
      <w:r>
        <w:rPr>
          <w:b/>
          <w:bCs/>
        </w:rPr>
        <w:t>ΓΕΩΡΓΙΟΣ ΛΑΜΠΡΟΥΛΗΣ (ΣΤ΄ Αντιπρόεδρος της Βουλής):</w:t>
      </w:r>
      <w:r>
        <w:t xml:space="preserve"> Όχι.</w:t>
      </w:r>
    </w:p>
    <w:p w14:paraId="5760C232" w14:textId="77777777" w:rsidR="003F14BB" w:rsidRDefault="00F37CA6">
      <w:pPr>
        <w:spacing w:line="600" w:lineRule="auto"/>
        <w:ind w:firstLine="720"/>
        <w:jc w:val="both"/>
      </w:pPr>
      <w:r>
        <w:rPr>
          <w:b/>
          <w:bCs/>
        </w:rPr>
        <w:t>ΑΘΑΝΑΣΙΟΣ ΠΑΠΑΧΡΙΣΤΟΠΟΥΛΟΣ:</w:t>
      </w:r>
      <w:r>
        <w:t xml:space="preserve"> Ναι.</w:t>
      </w:r>
    </w:p>
    <w:p w14:paraId="5760C233" w14:textId="77777777" w:rsidR="003F14BB" w:rsidRDefault="00F37CA6">
      <w:pPr>
        <w:spacing w:line="600" w:lineRule="auto"/>
        <w:ind w:firstLine="720"/>
        <w:jc w:val="both"/>
      </w:pPr>
      <w:r>
        <w:rPr>
          <w:b/>
          <w:bCs/>
        </w:rPr>
        <w:t>ΑΝΑΣΤΑΣΙΟΣ ΜΕΓΑΛΟΜΥΣΤΑΚΑΣ:</w:t>
      </w:r>
      <w:r>
        <w:t xml:space="preserve"> Ναι.</w:t>
      </w:r>
    </w:p>
    <w:p w14:paraId="5760C234" w14:textId="77777777" w:rsidR="003F14BB" w:rsidRDefault="00F37CA6">
      <w:pPr>
        <w:spacing w:line="600" w:lineRule="auto"/>
        <w:ind w:firstLine="720"/>
        <w:jc w:val="both"/>
      </w:pPr>
      <w:r>
        <w:rPr>
          <w:b/>
          <w:bCs/>
        </w:rPr>
        <w:t xml:space="preserve">ΓΕΩΡΓΙΟΣ ΜΑΥΡΩΤΑΣ: </w:t>
      </w:r>
      <w:r>
        <w:t>Ναι.</w:t>
      </w:r>
    </w:p>
    <w:p w14:paraId="5760C235" w14:textId="77777777" w:rsidR="003F14BB" w:rsidRDefault="00F37CA6">
      <w:pPr>
        <w:spacing w:line="600" w:lineRule="auto"/>
        <w:ind w:firstLine="720"/>
        <w:jc w:val="both"/>
      </w:pPr>
      <w:r>
        <w:rPr>
          <w:b/>
          <w:bCs/>
        </w:rPr>
        <w:t xml:space="preserve">ΠΡΟΕΔΡΕΥΩΝ (Νικήτας Κακλαμάνης): </w:t>
      </w:r>
      <w:r>
        <w:t>Συνεπώς το νέο άρθρο 63 έγινε δεκτό ως έχει κατά πλειοψηφία.</w:t>
      </w:r>
    </w:p>
    <w:p w14:paraId="5760C236" w14:textId="77777777" w:rsidR="003F14BB" w:rsidRDefault="00F37CA6">
      <w:pPr>
        <w:spacing w:line="600" w:lineRule="auto"/>
        <w:ind w:firstLine="720"/>
        <w:jc w:val="both"/>
      </w:pPr>
      <w:r>
        <w:t>Ερωτάται το Σώμα: Γίνεται δεκτό το νέο άρθρο 64 ως έχει;</w:t>
      </w:r>
    </w:p>
    <w:p w14:paraId="5760C237" w14:textId="77777777" w:rsidR="003F14BB" w:rsidRDefault="00F37CA6">
      <w:pPr>
        <w:spacing w:line="600" w:lineRule="auto"/>
        <w:ind w:firstLine="720"/>
        <w:jc w:val="both"/>
      </w:pPr>
      <w:r>
        <w:rPr>
          <w:b/>
          <w:bCs/>
        </w:rPr>
        <w:t>ΜΕΡΟΠΗ ΤΖΟΥΦΗ:</w:t>
      </w:r>
      <w:r>
        <w:t xml:space="preserve"> </w:t>
      </w:r>
      <w:r>
        <w:t>Ναι.</w:t>
      </w:r>
    </w:p>
    <w:p w14:paraId="5760C238" w14:textId="77777777" w:rsidR="003F14BB" w:rsidRDefault="00F37CA6">
      <w:pPr>
        <w:spacing w:line="600" w:lineRule="auto"/>
        <w:ind w:firstLine="720"/>
        <w:jc w:val="both"/>
      </w:pPr>
      <w:r>
        <w:rPr>
          <w:b/>
          <w:bCs/>
        </w:rPr>
        <w:t xml:space="preserve">ΒΑΣΙΛΕΙΟΣ ΓΙΟΓΙΑΚΑΣ: </w:t>
      </w:r>
      <w:r>
        <w:t>Ναι.</w:t>
      </w:r>
    </w:p>
    <w:p w14:paraId="5760C239" w14:textId="77777777" w:rsidR="003F14BB" w:rsidRDefault="00F37CA6">
      <w:pPr>
        <w:spacing w:line="600" w:lineRule="auto"/>
        <w:ind w:firstLine="720"/>
        <w:jc w:val="both"/>
      </w:pPr>
      <w:r>
        <w:rPr>
          <w:b/>
          <w:bCs/>
        </w:rPr>
        <w:t xml:space="preserve">ΛΕΩΝΙΔΑΣ ΓΡΗΓΟΡΑΚΟΣ: </w:t>
      </w:r>
      <w:r>
        <w:t>Ναι.</w:t>
      </w:r>
    </w:p>
    <w:p w14:paraId="5760C23A" w14:textId="77777777" w:rsidR="003F14BB" w:rsidRDefault="00F37CA6">
      <w:pPr>
        <w:spacing w:line="600" w:lineRule="auto"/>
        <w:ind w:firstLine="720"/>
        <w:jc w:val="both"/>
      </w:pPr>
      <w:r>
        <w:rPr>
          <w:b/>
          <w:bCs/>
        </w:rPr>
        <w:t>ΙΩΑΝΝΗΣ ΑΪΒΑΤΙΔΗΣ:</w:t>
      </w:r>
      <w:r>
        <w:t xml:space="preserve"> Παρών.</w:t>
      </w:r>
    </w:p>
    <w:p w14:paraId="5760C23B" w14:textId="77777777" w:rsidR="003F14BB" w:rsidRDefault="00F37CA6">
      <w:pPr>
        <w:spacing w:line="600" w:lineRule="auto"/>
        <w:ind w:firstLine="720"/>
        <w:jc w:val="both"/>
      </w:pPr>
      <w:r>
        <w:rPr>
          <w:b/>
          <w:bCs/>
        </w:rPr>
        <w:t>ΓΕΩΡΓΙΟΣ ΛΑΜΠΡΟΥΛΗΣ (ΣΤ΄ Αντιπρόεδρος της Βουλής):</w:t>
      </w:r>
      <w:r>
        <w:t xml:space="preserve"> Όχι.</w:t>
      </w:r>
    </w:p>
    <w:p w14:paraId="5760C23C" w14:textId="77777777" w:rsidR="003F14BB" w:rsidRDefault="00F37CA6">
      <w:pPr>
        <w:spacing w:line="600" w:lineRule="auto"/>
        <w:ind w:firstLine="720"/>
        <w:jc w:val="both"/>
      </w:pPr>
      <w:r>
        <w:rPr>
          <w:b/>
          <w:bCs/>
        </w:rPr>
        <w:t>ΑΘΑΝΑΣΙΟΣ ΠΑΠΑΧΡΙΣΤΟΠΟΥΛΟΣ:</w:t>
      </w:r>
      <w:r>
        <w:t xml:space="preserve"> Ναι.</w:t>
      </w:r>
    </w:p>
    <w:p w14:paraId="5760C23D" w14:textId="77777777" w:rsidR="003F14BB" w:rsidRDefault="00F37CA6">
      <w:pPr>
        <w:spacing w:line="600" w:lineRule="auto"/>
        <w:ind w:firstLine="720"/>
        <w:jc w:val="both"/>
      </w:pPr>
      <w:r>
        <w:rPr>
          <w:b/>
          <w:bCs/>
        </w:rPr>
        <w:t>ΑΝΑΣΤΑΣΙΟΣ ΜΕΓΑΛΟΜΥΣΤΑΚΑΣ:</w:t>
      </w:r>
      <w:r>
        <w:t xml:space="preserve"> Ναι.</w:t>
      </w:r>
    </w:p>
    <w:p w14:paraId="5760C23E" w14:textId="77777777" w:rsidR="003F14BB" w:rsidRDefault="00F37CA6">
      <w:pPr>
        <w:spacing w:line="600" w:lineRule="auto"/>
        <w:ind w:firstLine="720"/>
        <w:jc w:val="both"/>
      </w:pPr>
      <w:r>
        <w:rPr>
          <w:b/>
          <w:bCs/>
        </w:rPr>
        <w:t xml:space="preserve">ΓΕΩΡΓΙΟΣ ΜΑΥΡΩΤΑΣ: </w:t>
      </w:r>
      <w:r>
        <w:t>Ναι.</w:t>
      </w:r>
    </w:p>
    <w:p w14:paraId="5760C23F" w14:textId="77777777" w:rsidR="003F14BB" w:rsidRDefault="00F37CA6">
      <w:pPr>
        <w:spacing w:line="600" w:lineRule="auto"/>
        <w:ind w:firstLine="720"/>
        <w:jc w:val="both"/>
      </w:pPr>
      <w:r>
        <w:rPr>
          <w:b/>
          <w:bCs/>
        </w:rPr>
        <w:t>ΠΡΟΕΔΡΕΥΩΝ (Νικήτας Κακλαμάν</w:t>
      </w:r>
      <w:r>
        <w:rPr>
          <w:b/>
          <w:bCs/>
        </w:rPr>
        <w:t xml:space="preserve">ης): </w:t>
      </w:r>
      <w:r>
        <w:t>Συνεπώς το νέο άρθρο 64 έγινε δεκτό ως έχει κατά πλειοψηφία.</w:t>
      </w:r>
    </w:p>
    <w:p w14:paraId="5760C240" w14:textId="77777777" w:rsidR="003F14BB" w:rsidRDefault="00F37CA6">
      <w:pPr>
        <w:spacing w:line="600" w:lineRule="auto"/>
        <w:ind w:firstLine="720"/>
        <w:jc w:val="both"/>
      </w:pPr>
      <w:r>
        <w:t>Ερωτάται το Σώμα: Γίνεται δεκτό το νέο άρθρο 65 έχει;</w:t>
      </w:r>
    </w:p>
    <w:p w14:paraId="5760C241" w14:textId="77777777" w:rsidR="003F14BB" w:rsidRDefault="00F37CA6">
      <w:pPr>
        <w:spacing w:line="600" w:lineRule="auto"/>
        <w:ind w:firstLine="720"/>
        <w:jc w:val="both"/>
      </w:pPr>
      <w:r>
        <w:rPr>
          <w:b/>
          <w:bCs/>
        </w:rPr>
        <w:t>ΜΕΡΟΠΗ ΤΖΟΥΦΗ:</w:t>
      </w:r>
      <w:r>
        <w:t xml:space="preserve"> Ναι.</w:t>
      </w:r>
    </w:p>
    <w:p w14:paraId="5760C242" w14:textId="77777777" w:rsidR="003F14BB" w:rsidRDefault="00F37CA6">
      <w:pPr>
        <w:spacing w:line="600" w:lineRule="auto"/>
        <w:ind w:firstLine="720"/>
        <w:jc w:val="both"/>
      </w:pPr>
      <w:r>
        <w:rPr>
          <w:b/>
          <w:bCs/>
        </w:rPr>
        <w:t xml:space="preserve">ΒΑΣΙΛΕΙΟΣ ΓΙΟΓΙΑΚΑΣ: </w:t>
      </w:r>
      <w:r>
        <w:t>Ναι.</w:t>
      </w:r>
    </w:p>
    <w:p w14:paraId="5760C243" w14:textId="77777777" w:rsidR="003F14BB" w:rsidRDefault="00F37CA6">
      <w:pPr>
        <w:spacing w:line="600" w:lineRule="auto"/>
        <w:ind w:firstLine="720"/>
        <w:jc w:val="both"/>
      </w:pPr>
      <w:r>
        <w:rPr>
          <w:b/>
          <w:bCs/>
        </w:rPr>
        <w:t xml:space="preserve">ΛΕΩΝΙΔΑΣ ΓΡΗΓΟΡΑΚΟΣ: </w:t>
      </w:r>
      <w:r>
        <w:t>Ναι.</w:t>
      </w:r>
    </w:p>
    <w:p w14:paraId="5760C244" w14:textId="77777777" w:rsidR="003F14BB" w:rsidRDefault="00F37CA6">
      <w:pPr>
        <w:spacing w:line="600" w:lineRule="auto"/>
        <w:ind w:firstLine="720"/>
        <w:jc w:val="both"/>
      </w:pPr>
      <w:r>
        <w:rPr>
          <w:b/>
          <w:bCs/>
        </w:rPr>
        <w:t>ΙΩΑΝΝΗΣ ΑΪΒΑΤΙΔΗΣ:</w:t>
      </w:r>
      <w:r>
        <w:t xml:space="preserve"> Παρών.</w:t>
      </w:r>
    </w:p>
    <w:p w14:paraId="5760C245" w14:textId="77777777" w:rsidR="003F14BB" w:rsidRDefault="00F37CA6">
      <w:pPr>
        <w:spacing w:line="600" w:lineRule="auto"/>
        <w:ind w:firstLine="720"/>
        <w:jc w:val="both"/>
      </w:pPr>
      <w:r>
        <w:rPr>
          <w:b/>
          <w:bCs/>
        </w:rPr>
        <w:t xml:space="preserve">ΓΕΩΡΓΙΟΣ ΛΑΜΠΡΟΥΛΗΣ (ΣΤ΄ Αντιπρόεδρος </w:t>
      </w:r>
      <w:r>
        <w:rPr>
          <w:b/>
          <w:bCs/>
        </w:rPr>
        <w:t>της Βουλής):</w:t>
      </w:r>
      <w:r>
        <w:t xml:space="preserve"> Όχι.</w:t>
      </w:r>
    </w:p>
    <w:p w14:paraId="5760C246" w14:textId="77777777" w:rsidR="003F14BB" w:rsidRDefault="00F37CA6">
      <w:pPr>
        <w:spacing w:line="600" w:lineRule="auto"/>
        <w:ind w:firstLine="720"/>
        <w:jc w:val="both"/>
      </w:pPr>
      <w:r>
        <w:rPr>
          <w:b/>
          <w:bCs/>
        </w:rPr>
        <w:t>ΑΘΑΝΑΣΙΟΣ ΠΑΠΑΧΡΙΣΤΟΠΟΥΛΟΣ:</w:t>
      </w:r>
      <w:r>
        <w:t xml:space="preserve"> Ναι.</w:t>
      </w:r>
    </w:p>
    <w:p w14:paraId="5760C247" w14:textId="77777777" w:rsidR="003F14BB" w:rsidRDefault="00F37CA6">
      <w:pPr>
        <w:spacing w:line="600" w:lineRule="auto"/>
        <w:ind w:firstLine="720"/>
        <w:jc w:val="both"/>
      </w:pPr>
      <w:r>
        <w:rPr>
          <w:b/>
          <w:bCs/>
        </w:rPr>
        <w:t>ΑΝΑΣΤΑΣΙΟΣ ΜΕΓΑΛΟΜΥΣΤΑΚΑΣ:</w:t>
      </w:r>
      <w:r>
        <w:t xml:space="preserve"> Ναι.</w:t>
      </w:r>
    </w:p>
    <w:p w14:paraId="5760C248" w14:textId="77777777" w:rsidR="003F14BB" w:rsidRDefault="00F37CA6">
      <w:pPr>
        <w:spacing w:line="600" w:lineRule="auto"/>
        <w:ind w:firstLine="720"/>
        <w:jc w:val="both"/>
      </w:pPr>
      <w:r>
        <w:rPr>
          <w:b/>
          <w:bCs/>
        </w:rPr>
        <w:t xml:space="preserve">ΓΕΩΡΓΙΟΣ ΜΑΥΡΩΤΑΣ: </w:t>
      </w:r>
      <w:r>
        <w:t>Ναι.</w:t>
      </w:r>
    </w:p>
    <w:p w14:paraId="5760C249" w14:textId="77777777" w:rsidR="003F14BB" w:rsidRDefault="00F37CA6">
      <w:pPr>
        <w:spacing w:line="600" w:lineRule="auto"/>
        <w:ind w:firstLine="720"/>
        <w:jc w:val="both"/>
      </w:pPr>
      <w:r>
        <w:rPr>
          <w:b/>
          <w:bCs/>
        </w:rPr>
        <w:t xml:space="preserve">ΠΡΟΕΔΡΕΥΩΝ (Νικήτας Κακλαμάνης): </w:t>
      </w:r>
      <w:r>
        <w:t>Συνεπώς το νέο άρθρο 65 έγινε δεκτό ως έχει κατά πλειοψηφία.</w:t>
      </w:r>
    </w:p>
    <w:p w14:paraId="5760C24A" w14:textId="77777777" w:rsidR="003F14BB" w:rsidRDefault="00F37CA6">
      <w:pPr>
        <w:spacing w:line="600" w:lineRule="auto"/>
        <w:ind w:firstLine="720"/>
        <w:jc w:val="both"/>
      </w:pPr>
      <w:r>
        <w:t xml:space="preserve">Ερωτάται το Σώμα: Γίνεται δεκτό το νέο άρθρο 66 ως </w:t>
      </w:r>
      <w:r>
        <w:t>έχει;</w:t>
      </w:r>
    </w:p>
    <w:p w14:paraId="5760C24B" w14:textId="77777777" w:rsidR="003F14BB" w:rsidRDefault="00F37CA6">
      <w:pPr>
        <w:spacing w:line="600" w:lineRule="auto"/>
        <w:ind w:firstLine="720"/>
        <w:jc w:val="both"/>
      </w:pPr>
      <w:r>
        <w:rPr>
          <w:b/>
          <w:bCs/>
        </w:rPr>
        <w:t>ΜΕΡΟΠΗ ΤΖΟΥΦΗ:</w:t>
      </w:r>
      <w:r>
        <w:t xml:space="preserve"> Ναι.</w:t>
      </w:r>
    </w:p>
    <w:p w14:paraId="5760C24C" w14:textId="77777777" w:rsidR="003F14BB" w:rsidRDefault="00F37CA6">
      <w:pPr>
        <w:spacing w:line="600" w:lineRule="auto"/>
        <w:ind w:firstLine="720"/>
        <w:jc w:val="both"/>
      </w:pPr>
      <w:r>
        <w:rPr>
          <w:b/>
          <w:bCs/>
        </w:rPr>
        <w:t xml:space="preserve">ΒΑΣΙΛΕΙΟΣ ΓΙΟΓΙΑΚΑΣ: </w:t>
      </w:r>
      <w:r>
        <w:t>Ναι.</w:t>
      </w:r>
    </w:p>
    <w:p w14:paraId="5760C24D" w14:textId="77777777" w:rsidR="003F14BB" w:rsidRDefault="00F37CA6">
      <w:pPr>
        <w:spacing w:line="600" w:lineRule="auto"/>
        <w:ind w:firstLine="720"/>
        <w:jc w:val="both"/>
      </w:pPr>
      <w:r>
        <w:rPr>
          <w:b/>
          <w:bCs/>
        </w:rPr>
        <w:t xml:space="preserve">ΛΕΩΝΙΔΑΣ ΓΡΗΓΟΡΑΚΟΣ: </w:t>
      </w:r>
      <w:r>
        <w:t>Ναι.</w:t>
      </w:r>
    </w:p>
    <w:p w14:paraId="5760C24E" w14:textId="77777777" w:rsidR="003F14BB" w:rsidRDefault="00F37CA6">
      <w:pPr>
        <w:spacing w:line="600" w:lineRule="auto"/>
        <w:ind w:firstLine="720"/>
        <w:jc w:val="both"/>
      </w:pPr>
      <w:r>
        <w:rPr>
          <w:b/>
          <w:bCs/>
        </w:rPr>
        <w:t>ΙΩΑΝΝΗΣ ΑΪΒΑΤΙΔΗΣ:</w:t>
      </w:r>
      <w:r>
        <w:t xml:space="preserve"> Παρών.</w:t>
      </w:r>
    </w:p>
    <w:p w14:paraId="5760C24F" w14:textId="77777777" w:rsidR="003F14BB" w:rsidRDefault="00F37CA6">
      <w:pPr>
        <w:spacing w:line="600" w:lineRule="auto"/>
        <w:ind w:firstLine="720"/>
        <w:jc w:val="both"/>
      </w:pPr>
      <w:r>
        <w:rPr>
          <w:b/>
          <w:bCs/>
        </w:rPr>
        <w:t>ΓΕΩΡΓΙΟΣ ΛΑΜΠΡΟΥΛΗΣ (ΣΤ΄ Αντιπρόεδρος της Βουλής):</w:t>
      </w:r>
      <w:r>
        <w:t xml:space="preserve"> Όχι.</w:t>
      </w:r>
    </w:p>
    <w:p w14:paraId="5760C250" w14:textId="77777777" w:rsidR="003F14BB" w:rsidRDefault="00F37CA6">
      <w:pPr>
        <w:spacing w:line="600" w:lineRule="auto"/>
        <w:ind w:firstLine="720"/>
        <w:jc w:val="both"/>
      </w:pPr>
      <w:r>
        <w:rPr>
          <w:b/>
          <w:bCs/>
        </w:rPr>
        <w:t>ΑΘΑΝΑΣΙΟΣ ΠΑΠΑΧΡΙΣΤΟΠΟΥΛΟΣ:</w:t>
      </w:r>
      <w:r>
        <w:t xml:space="preserve"> Ναι.</w:t>
      </w:r>
    </w:p>
    <w:p w14:paraId="5760C251" w14:textId="77777777" w:rsidR="003F14BB" w:rsidRDefault="00F37CA6">
      <w:pPr>
        <w:spacing w:line="600" w:lineRule="auto"/>
        <w:ind w:firstLine="720"/>
        <w:jc w:val="both"/>
      </w:pPr>
      <w:r>
        <w:rPr>
          <w:b/>
          <w:bCs/>
        </w:rPr>
        <w:t>ΑΝΑΣΤΑΣΙΟΣ ΜΕΓΑΛΟΜΥΣΤΑΚΑΣ:</w:t>
      </w:r>
      <w:r>
        <w:t xml:space="preserve"> Ναι.</w:t>
      </w:r>
    </w:p>
    <w:p w14:paraId="5760C252" w14:textId="77777777" w:rsidR="003F14BB" w:rsidRDefault="00F37CA6">
      <w:pPr>
        <w:spacing w:line="600" w:lineRule="auto"/>
        <w:ind w:firstLine="720"/>
        <w:jc w:val="both"/>
      </w:pPr>
      <w:r>
        <w:rPr>
          <w:b/>
          <w:bCs/>
        </w:rPr>
        <w:t xml:space="preserve">ΓΕΩΡΓΙΟΣ ΜΑΥΡΩΤΑΣ: </w:t>
      </w:r>
      <w:r>
        <w:t>Ναι.</w:t>
      </w:r>
    </w:p>
    <w:p w14:paraId="5760C253" w14:textId="77777777" w:rsidR="003F14BB" w:rsidRDefault="00F37CA6">
      <w:pPr>
        <w:spacing w:line="600" w:lineRule="auto"/>
        <w:ind w:firstLine="720"/>
        <w:jc w:val="both"/>
      </w:pPr>
      <w:r>
        <w:rPr>
          <w:b/>
          <w:bCs/>
        </w:rPr>
        <w:t>ΠΡΟΕΔΡΕ</w:t>
      </w:r>
      <w:r>
        <w:rPr>
          <w:b/>
          <w:bCs/>
        </w:rPr>
        <w:t xml:space="preserve">ΥΩΝ (Νικήτας Κακλαμάνης): </w:t>
      </w:r>
      <w:r>
        <w:t>Συνεπώς το νέο άρθρο 66 έγινε δεκτό ως έχει κατά πλειοψηφία.</w:t>
      </w:r>
    </w:p>
    <w:p w14:paraId="5760C254" w14:textId="77777777" w:rsidR="003F14BB" w:rsidRDefault="00F37CA6">
      <w:pPr>
        <w:spacing w:line="600" w:lineRule="auto"/>
        <w:ind w:firstLine="720"/>
        <w:jc w:val="both"/>
      </w:pPr>
      <w:r>
        <w:t>Ερωτάται το Σώμα: Γίνεται δεκτό το νέο άρθρο 67 ως έχει;</w:t>
      </w:r>
    </w:p>
    <w:p w14:paraId="5760C255" w14:textId="77777777" w:rsidR="003F14BB" w:rsidRDefault="00F37CA6">
      <w:pPr>
        <w:spacing w:line="600" w:lineRule="auto"/>
        <w:ind w:firstLine="720"/>
        <w:jc w:val="both"/>
      </w:pPr>
      <w:r>
        <w:rPr>
          <w:b/>
          <w:bCs/>
        </w:rPr>
        <w:t>ΜΕΡΟΠΗ ΤΖΟΥΦΗ:</w:t>
      </w:r>
      <w:r>
        <w:t xml:space="preserve"> Ναι.</w:t>
      </w:r>
    </w:p>
    <w:p w14:paraId="5760C256" w14:textId="77777777" w:rsidR="003F14BB" w:rsidRDefault="00F37CA6">
      <w:pPr>
        <w:spacing w:line="600" w:lineRule="auto"/>
        <w:ind w:firstLine="720"/>
        <w:jc w:val="both"/>
      </w:pPr>
      <w:r>
        <w:rPr>
          <w:b/>
          <w:bCs/>
        </w:rPr>
        <w:t xml:space="preserve">ΒΑΣΙΛΕΙΟΣ ΓΙΟΓΙΑΚΑΣ: </w:t>
      </w:r>
      <w:r>
        <w:t>Ναι.</w:t>
      </w:r>
    </w:p>
    <w:p w14:paraId="5760C257" w14:textId="77777777" w:rsidR="003F14BB" w:rsidRDefault="00F37CA6">
      <w:pPr>
        <w:spacing w:line="600" w:lineRule="auto"/>
        <w:ind w:firstLine="720"/>
        <w:jc w:val="both"/>
      </w:pPr>
      <w:r>
        <w:rPr>
          <w:b/>
          <w:bCs/>
        </w:rPr>
        <w:t xml:space="preserve">ΛΕΩΝΙΔΑΣ ΓΡΗΓΟΡΑΚΟΣ: </w:t>
      </w:r>
      <w:r>
        <w:t>Ναι.</w:t>
      </w:r>
    </w:p>
    <w:p w14:paraId="5760C258" w14:textId="77777777" w:rsidR="003F14BB" w:rsidRDefault="00F37CA6">
      <w:pPr>
        <w:spacing w:line="600" w:lineRule="auto"/>
        <w:ind w:firstLine="720"/>
        <w:jc w:val="both"/>
      </w:pPr>
      <w:r>
        <w:rPr>
          <w:b/>
          <w:bCs/>
        </w:rPr>
        <w:t>ΙΩΑΝΝΗΣ ΑΪΒΑΤΙΔΗΣ:</w:t>
      </w:r>
      <w:r>
        <w:t xml:space="preserve"> Παρών.</w:t>
      </w:r>
    </w:p>
    <w:p w14:paraId="5760C259" w14:textId="77777777" w:rsidR="003F14BB" w:rsidRDefault="00F37CA6">
      <w:pPr>
        <w:spacing w:line="600" w:lineRule="auto"/>
        <w:ind w:firstLine="720"/>
        <w:jc w:val="both"/>
      </w:pPr>
      <w:r>
        <w:rPr>
          <w:b/>
          <w:bCs/>
        </w:rPr>
        <w:t>ΓΕΩΡΓΙΟΣ ΛΑΜΠΡ</w:t>
      </w:r>
      <w:r>
        <w:rPr>
          <w:b/>
          <w:bCs/>
        </w:rPr>
        <w:t>ΟΥΛΗΣ (ΣΤ΄ Αντιπρόεδρος της Βουλής):</w:t>
      </w:r>
      <w:r>
        <w:t xml:space="preserve"> Όχι.</w:t>
      </w:r>
    </w:p>
    <w:p w14:paraId="5760C25A" w14:textId="77777777" w:rsidR="003F14BB" w:rsidRDefault="00F37CA6">
      <w:pPr>
        <w:spacing w:line="600" w:lineRule="auto"/>
        <w:ind w:firstLine="720"/>
        <w:jc w:val="both"/>
      </w:pPr>
      <w:r>
        <w:rPr>
          <w:b/>
          <w:bCs/>
        </w:rPr>
        <w:t>ΑΘΑΝΑΣΙΟΣ ΠΑΠΑΧΡΙΣΤΟΠΟΥΛΟΣ:</w:t>
      </w:r>
      <w:r>
        <w:t xml:space="preserve"> Ναι.</w:t>
      </w:r>
    </w:p>
    <w:p w14:paraId="5760C25B" w14:textId="77777777" w:rsidR="003F14BB" w:rsidRDefault="00F37CA6">
      <w:pPr>
        <w:spacing w:line="600" w:lineRule="auto"/>
        <w:ind w:firstLine="720"/>
        <w:jc w:val="both"/>
      </w:pPr>
      <w:r>
        <w:rPr>
          <w:b/>
          <w:bCs/>
        </w:rPr>
        <w:t>ΑΝΑΣΤΑΣΙΟΣ ΜΕΓΑΛΟΜΥΣΤΑΚΑΣ:</w:t>
      </w:r>
      <w:r>
        <w:t xml:space="preserve"> Ναι.</w:t>
      </w:r>
    </w:p>
    <w:p w14:paraId="5760C25C" w14:textId="77777777" w:rsidR="003F14BB" w:rsidRDefault="00F37CA6">
      <w:pPr>
        <w:spacing w:line="600" w:lineRule="auto"/>
        <w:ind w:firstLine="720"/>
        <w:jc w:val="both"/>
      </w:pPr>
      <w:r>
        <w:rPr>
          <w:b/>
          <w:bCs/>
        </w:rPr>
        <w:t xml:space="preserve">ΓΕΩΡΓΙΟΣ ΜΑΥΡΩΤΑΣ: </w:t>
      </w:r>
      <w:r>
        <w:t>Ναι.</w:t>
      </w:r>
    </w:p>
    <w:p w14:paraId="5760C25D" w14:textId="77777777" w:rsidR="003F14BB" w:rsidRDefault="00F37CA6">
      <w:pPr>
        <w:spacing w:line="600" w:lineRule="auto"/>
        <w:ind w:firstLine="720"/>
        <w:jc w:val="both"/>
      </w:pPr>
      <w:r>
        <w:rPr>
          <w:b/>
          <w:bCs/>
        </w:rPr>
        <w:t xml:space="preserve">ΠΡΟΕΔΡΕΥΩΝ (Νικήτας Κακλαμάνης): </w:t>
      </w:r>
      <w:r>
        <w:t>Συνεπώς το νέο άρθρο 67 έγινε δεκτό ως έχει κατά πλειοψηφία.</w:t>
      </w:r>
    </w:p>
    <w:p w14:paraId="5760C25E" w14:textId="77777777" w:rsidR="003F14BB" w:rsidRDefault="00F37CA6">
      <w:pPr>
        <w:spacing w:line="600" w:lineRule="auto"/>
        <w:ind w:firstLine="720"/>
        <w:jc w:val="both"/>
      </w:pPr>
      <w:r>
        <w:t>Ερωτάται το Σώμα: Γίνεται δεκτό</w:t>
      </w:r>
      <w:r>
        <w:t xml:space="preserve"> το νέο άρθρο 68 ως έχει;</w:t>
      </w:r>
    </w:p>
    <w:p w14:paraId="5760C25F" w14:textId="77777777" w:rsidR="003F14BB" w:rsidRDefault="00F37CA6">
      <w:pPr>
        <w:spacing w:line="600" w:lineRule="auto"/>
        <w:ind w:firstLine="720"/>
        <w:jc w:val="both"/>
      </w:pPr>
      <w:r>
        <w:rPr>
          <w:b/>
          <w:bCs/>
        </w:rPr>
        <w:t>ΜΕΡΟΠΗ ΤΖΟΥΦΗ:</w:t>
      </w:r>
      <w:r>
        <w:t xml:space="preserve"> Ναι.</w:t>
      </w:r>
    </w:p>
    <w:p w14:paraId="5760C260" w14:textId="77777777" w:rsidR="003F14BB" w:rsidRDefault="00F37CA6">
      <w:pPr>
        <w:spacing w:line="600" w:lineRule="auto"/>
        <w:ind w:firstLine="720"/>
        <w:jc w:val="both"/>
      </w:pPr>
      <w:r>
        <w:rPr>
          <w:b/>
          <w:bCs/>
        </w:rPr>
        <w:t xml:space="preserve">ΒΑΣΙΛΕΙΟΣ ΓΙΟΓΙΑΚΑΣ: </w:t>
      </w:r>
      <w:r>
        <w:t>Ναι.</w:t>
      </w:r>
    </w:p>
    <w:p w14:paraId="5760C261" w14:textId="77777777" w:rsidR="003F14BB" w:rsidRDefault="00F37CA6">
      <w:pPr>
        <w:spacing w:line="600" w:lineRule="auto"/>
        <w:ind w:firstLine="720"/>
        <w:jc w:val="both"/>
      </w:pPr>
      <w:r>
        <w:rPr>
          <w:b/>
          <w:bCs/>
        </w:rPr>
        <w:t xml:space="preserve">ΛΕΩΝΙΔΑΣ ΓΡΗΓΟΡΑΚΟΣ: </w:t>
      </w:r>
      <w:r>
        <w:t>Ναι.</w:t>
      </w:r>
    </w:p>
    <w:p w14:paraId="5760C262" w14:textId="77777777" w:rsidR="003F14BB" w:rsidRDefault="00F37CA6">
      <w:pPr>
        <w:spacing w:line="600" w:lineRule="auto"/>
        <w:ind w:firstLine="720"/>
        <w:jc w:val="both"/>
      </w:pPr>
      <w:r>
        <w:rPr>
          <w:b/>
          <w:bCs/>
        </w:rPr>
        <w:t>ΙΩΑΝΝΗΣ ΑΪΒΑΤΙΔΗΣ:</w:t>
      </w:r>
      <w:r>
        <w:t xml:space="preserve"> Παρών.</w:t>
      </w:r>
    </w:p>
    <w:p w14:paraId="5760C263" w14:textId="77777777" w:rsidR="003F14BB" w:rsidRDefault="00F37CA6">
      <w:pPr>
        <w:spacing w:line="600" w:lineRule="auto"/>
        <w:ind w:firstLine="720"/>
        <w:jc w:val="both"/>
      </w:pPr>
      <w:r>
        <w:rPr>
          <w:b/>
          <w:bCs/>
        </w:rPr>
        <w:t>ΓΕΩΡΓΙΟΣ ΛΑΜΠΡΟΥΛΗΣ (ΣΤ΄ Αντιπρόεδρος της Βουλής):</w:t>
      </w:r>
      <w:r>
        <w:t xml:space="preserve"> Όχι.</w:t>
      </w:r>
    </w:p>
    <w:p w14:paraId="5760C264" w14:textId="77777777" w:rsidR="003F14BB" w:rsidRDefault="00F37CA6">
      <w:pPr>
        <w:spacing w:line="600" w:lineRule="auto"/>
        <w:ind w:firstLine="720"/>
        <w:jc w:val="both"/>
      </w:pPr>
      <w:r>
        <w:rPr>
          <w:b/>
          <w:bCs/>
        </w:rPr>
        <w:t>ΑΘΑΝΑΣΙΟΣ ΠΑΠΑΧΡΙΣΤΟΠΟΥΛΟΣ:</w:t>
      </w:r>
      <w:r>
        <w:t xml:space="preserve"> Ναι.</w:t>
      </w:r>
    </w:p>
    <w:p w14:paraId="5760C265" w14:textId="77777777" w:rsidR="003F14BB" w:rsidRDefault="00F37CA6">
      <w:pPr>
        <w:spacing w:line="600" w:lineRule="auto"/>
        <w:ind w:firstLine="720"/>
        <w:jc w:val="both"/>
      </w:pPr>
      <w:r>
        <w:rPr>
          <w:b/>
          <w:bCs/>
        </w:rPr>
        <w:t>ΑΝΑΣΤΑΣΙΟΣ ΜΕΓΑΛΟΜΥΣΤΑΚΑΣ:</w:t>
      </w:r>
      <w:r>
        <w:t xml:space="preserve"> Ναι.</w:t>
      </w:r>
    </w:p>
    <w:p w14:paraId="5760C266" w14:textId="77777777" w:rsidR="003F14BB" w:rsidRDefault="00F37CA6">
      <w:pPr>
        <w:spacing w:line="600" w:lineRule="auto"/>
        <w:ind w:firstLine="720"/>
        <w:jc w:val="both"/>
      </w:pPr>
      <w:r>
        <w:rPr>
          <w:b/>
          <w:bCs/>
        </w:rPr>
        <w:t xml:space="preserve">ΓΕΩΡΓΙΟΣ ΜΑΥΡΩΤΑΣ: </w:t>
      </w:r>
      <w:r>
        <w:t>Ναι.</w:t>
      </w:r>
    </w:p>
    <w:p w14:paraId="5760C267" w14:textId="77777777" w:rsidR="003F14BB" w:rsidRDefault="00F37CA6">
      <w:pPr>
        <w:spacing w:line="600" w:lineRule="auto"/>
        <w:ind w:firstLine="720"/>
        <w:jc w:val="both"/>
      </w:pPr>
      <w:r>
        <w:rPr>
          <w:b/>
          <w:bCs/>
        </w:rPr>
        <w:t xml:space="preserve">ΠΡΟΕΔΡΕΥΩΝ (Νικήτας Κακλαμάνης): </w:t>
      </w:r>
      <w:r>
        <w:t>Συνεπώς το νέο άρθρο 68 έγινε δεκτό ως έχει κατά πλειοψηφία.</w:t>
      </w:r>
    </w:p>
    <w:p w14:paraId="5760C268" w14:textId="77777777" w:rsidR="003F14BB" w:rsidRDefault="00F37CA6">
      <w:pPr>
        <w:spacing w:line="600" w:lineRule="auto"/>
        <w:ind w:firstLine="720"/>
        <w:jc w:val="both"/>
      </w:pPr>
      <w:r>
        <w:t>Ερωτάται το Σώμα: Γίνεται δεκτό το νέο άρθρο 69 ως έχει;</w:t>
      </w:r>
    </w:p>
    <w:p w14:paraId="5760C269" w14:textId="77777777" w:rsidR="003F14BB" w:rsidRDefault="00F37CA6">
      <w:pPr>
        <w:spacing w:line="600" w:lineRule="auto"/>
        <w:ind w:firstLine="720"/>
        <w:jc w:val="both"/>
      </w:pPr>
      <w:r>
        <w:rPr>
          <w:b/>
          <w:bCs/>
        </w:rPr>
        <w:t>ΜΕΡΟΠΗ ΤΖΟΥΦΗ:</w:t>
      </w:r>
      <w:r>
        <w:t xml:space="preserve"> Ναι.</w:t>
      </w:r>
    </w:p>
    <w:p w14:paraId="5760C26A" w14:textId="77777777" w:rsidR="003F14BB" w:rsidRDefault="00F37CA6">
      <w:pPr>
        <w:spacing w:line="600" w:lineRule="auto"/>
        <w:ind w:firstLine="720"/>
        <w:jc w:val="both"/>
      </w:pPr>
      <w:r>
        <w:rPr>
          <w:b/>
          <w:bCs/>
        </w:rPr>
        <w:t xml:space="preserve">ΒΑΣΙΛΕΙΟΣ ΓΙΟΓΙΑΚΑΣ: </w:t>
      </w:r>
      <w:r>
        <w:t>Ναι.</w:t>
      </w:r>
    </w:p>
    <w:p w14:paraId="5760C26B" w14:textId="77777777" w:rsidR="003F14BB" w:rsidRDefault="00F37CA6">
      <w:pPr>
        <w:spacing w:line="600" w:lineRule="auto"/>
        <w:ind w:firstLine="720"/>
        <w:jc w:val="both"/>
      </w:pPr>
      <w:r>
        <w:rPr>
          <w:b/>
          <w:bCs/>
        </w:rPr>
        <w:t xml:space="preserve">ΛΕΩΝΙΔΑΣ ΓΡΗΓΟΡΑΚΟΣ: </w:t>
      </w:r>
      <w:r>
        <w:t>Ναι.</w:t>
      </w:r>
    </w:p>
    <w:p w14:paraId="5760C26C" w14:textId="77777777" w:rsidR="003F14BB" w:rsidRDefault="00F37CA6">
      <w:pPr>
        <w:spacing w:line="600" w:lineRule="auto"/>
        <w:ind w:firstLine="720"/>
        <w:jc w:val="both"/>
      </w:pPr>
      <w:r>
        <w:rPr>
          <w:b/>
          <w:bCs/>
        </w:rPr>
        <w:t xml:space="preserve">ΙΩΑΝΝΗΣ </w:t>
      </w:r>
      <w:r>
        <w:rPr>
          <w:b/>
          <w:bCs/>
        </w:rPr>
        <w:t>ΑΪΒΑΤΙΔΗΣ:</w:t>
      </w:r>
      <w:r>
        <w:t xml:space="preserve"> Παρών.</w:t>
      </w:r>
    </w:p>
    <w:p w14:paraId="5760C26D" w14:textId="77777777" w:rsidR="003F14BB" w:rsidRDefault="00F37CA6">
      <w:pPr>
        <w:spacing w:line="600" w:lineRule="auto"/>
        <w:ind w:firstLine="720"/>
        <w:jc w:val="both"/>
      </w:pPr>
      <w:r>
        <w:rPr>
          <w:b/>
          <w:bCs/>
        </w:rPr>
        <w:t>ΓΕΩΡΓΙΟΣ ΛΑΜΠΡΟΥΛΗΣ (ΣΤ΄ Αντιπρόεδρος της Βουλής):</w:t>
      </w:r>
      <w:r>
        <w:t xml:space="preserve"> Όχι.</w:t>
      </w:r>
    </w:p>
    <w:p w14:paraId="5760C26E" w14:textId="77777777" w:rsidR="003F14BB" w:rsidRDefault="00F37CA6">
      <w:pPr>
        <w:spacing w:line="600" w:lineRule="auto"/>
        <w:ind w:firstLine="720"/>
        <w:jc w:val="both"/>
      </w:pPr>
      <w:r>
        <w:rPr>
          <w:b/>
          <w:bCs/>
        </w:rPr>
        <w:t>ΑΘΑΝΑΣΙΟΣ ΠΑΠΑΧΡΙΣΤΟΠΟΥΛΟΣ:</w:t>
      </w:r>
      <w:r>
        <w:t xml:space="preserve"> Ναι.</w:t>
      </w:r>
    </w:p>
    <w:p w14:paraId="5760C26F" w14:textId="77777777" w:rsidR="003F14BB" w:rsidRDefault="00F37CA6">
      <w:pPr>
        <w:spacing w:line="600" w:lineRule="auto"/>
        <w:ind w:firstLine="720"/>
        <w:jc w:val="both"/>
      </w:pPr>
      <w:r>
        <w:rPr>
          <w:b/>
          <w:bCs/>
        </w:rPr>
        <w:t>ΑΝΑΣΤΑΣΙΟΣ ΜΕΓΑΛΟΜΥΣΤΑΚΑΣ:</w:t>
      </w:r>
      <w:r>
        <w:t xml:space="preserve"> Ναι.</w:t>
      </w:r>
    </w:p>
    <w:p w14:paraId="5760C270" w14:textId="77777777" w:rsidR="003F14BB" w:rsidRDefault="00F37CA6">
      <w:pPr>
        <w:spacing w:line="600" w:lineRule="auto"/>
        <w:ind w:firstLine="720"/>
        <w:jc w:val="both"/>
      </w:pPr>
      <w:r>
        <w:rPr>
          <w:b/>
          <w:bCs/>
        </w:rPr>
        <w:t xml:space="preserve">ΓΕΩΡΓΙΟΣ ΜΑΥΡΩΤΑΣ: </w:t>
      </w:r>
      <w:r>
        <w:t>Ναι.</w:t>
      </w:r>
    </w:p>
    <w:p w14:paraId="5760C271" w14:textId="77777777" w:rsidR="003F14BB" w:rsidRDefault="00F37CA6">
      <w:pPr>
        <w:spacing w:line="600" w:lineRule="auto"/>
        <w:ind w:firstLine="720"/>
        <w:jc w:val="both"/>
      </w:pPr>
      <w:r>
        <w:rPr>
          <w:b/>
          <w:bCs/>
        </w:rPr>
        <w:t xml:space="preserve">ΠΡΟΕΔΡΕΥΩΝ (Νικήτας Κακλαμάνης): </w:t>
      </w:r>
      <w:r>
        <w:t>Συνεπώς το νέο άρθρο 69 έγινε δεκτό ως έχει κατά πλειοψηφία.</w:t>
      </w:r>
    </w:p>
    <w:p w14:paraId="5760C272" w14:textId="77777777" w:rsidR="003F14BB" w:rsidRDefault="00F37CA6">
      <w:pPr>
        <w:spacing w:line="600" w:lineRule="auto"/>
        <w:ind w:firstLine="720"/>
        <w:jc w:val="both"/>
      </w:pPr>
      <w:r>
        <w:t>Ερωτάται το Σώμα: Γίνεται δεκτό το νέο άρθρο 70 ως έχει;</w:t>
      </w:r>
    </w:p>
    <w:p w14:paraId="5760C273" w14:textId="77777777" w:rsidR="003F14BB" w:rsidRDefault="00F37CA6">
      <w:pPr>
        <w:spacing w:line="600" w:lineRule="auto"/>
        <w:ind w:firstLine="720"/>
        <w:jc w:val="both"/>
      </w:pPr>
      <w:r>
        <w:rPr>
          <w:b/>
          <w:bCs/>
        </w:rPr>
        <w:t>ΜΕΡΟΠΗ ΤΖΟΥΦΗ:</w:t>
      </w:r>
      <w:r>
        <w:t xml:space="preserve"> Ναι.</w:t>
      </w:r>
    </w:p>
    <w:p w14:paraId="5760C274" w14:textId="77777777" w:rsidR="003F14BB" w:rsidRDefault="00F37CA6">
      <w:pPr>
        <w:spacing w:line="600" w:lineRule="auto"/>
        <w:ind w:firstLine="720"/>
        <w:jc w:val="both"/>
      </w:pPr>
      <w:r>
        <w:rPr>
          <w:b/>
          <w:bCs/>
        </w:rPr>
        <w:t xml:space="preserve">ΒΑΣΙΛΕΙΟΣ ΓΙΟΓΙΑΚΑΣ: </w:t>
      </w:r>
      <w:r>
        <w:t>Ναι.</w:t>
      </w:r>
    </w:p>
    <w:p w14:paraId="5760C275" w14:textId="77777777" w:rsidR="003F14BB" w:rsidRDefault="00F37CA6">
      <w:pPr>
        <w:spacing w:line="600" w:lineRule="auto"/>
        <w:ind w:firstLine="720"/>
        <w:jc w:val="both"/>
      </w:pPr>
      <w:r>
        <w:rPr>
          <w:b/>
          <w:bCs/>
        </w:rPr>
        <w:t xml:space="preserve">ΛΕΩΝΙΔΑΣ ΓΡΗΓΟΡΑΚΟΣ: </w:t>
      </w:r>
      <w:r>
        <w:t>Ναι.</w:t>
      </w:r>
    </w:p>
    <w:p w14:paraId="5760C276" w14:textId="77777777" w:rsidR="003F14BB" w:rsidRDefault="00F37CA6">
      <w:pPr>
        <w:spacing w:line="600" w:lineRule="auto"/>
        <w:ind w:firstLine="720"/>
        <w:jc w:val="both"/>
      </w:pPr>
      <w:r>
        <w:rPr>
          <w:b/>
          <w:bCs/>
        </w:rPr>
        <w:t>ΙΩΑΝΝΗΣ ΑΪΒΑΤΙΔΗΣ:</w:t>
      </w:r>
      <w:r>
        <w:t xml:space="preserve"> Παρών.</w:t>
      </w:r>
    </w:p>
    <w:p w14:paraId="5760C277" w14:textId="77777777" w:rsidR="003F14BB" w:rsidRDefault="00F37CA6">
      <w:pPr>
        <w:spacing w:line="600" w:lineRule="auto"/>
        <w:ind w:firstLine="720"/>
        <w:jc w:val="both"/>
      </w:pPr>
      <w:r>
        <w:rPr>
          <w:b/>
          <w:bCs/>
        </w:rPr>
        <w:t>ΓΕΩΡΓΙΟΣ ΛΑΜΠΡΟΥΛΗΣ (ΣΤ΄ Αντιπρόεδρος της Βουλής):</w:t>
      </w:r>
      <w:r>
        <w:t xml:space="preserve"> Όχι.</w:t>
      </w:r>
    </w:p>
    <w:p w14:paraId="5760C278" w14:textId="77777777" w:rsidR="003F14BB" w:rsidRDefault="00F37CA6">
      <w:pPr>
        <w:spacing w:line="600" w:lineRule="auto"/>
        <w:ind w:firstLine="720"/>
        <w:jc w:val="both"/>
      </w:pPr>
      <w:r>
        <w:rPr>
          <w:b/>
          <w:bCs/>
        </w:rPr>
        <w:t>ΑΘΑΝΑΣΙΟΣ ΠΑΠΑΧΡΙΣΤΟΠΟΥΛΟΣ:</w:t>
      </w:r>
      <w:r>
        <w:t xml:space="preserve"> Ναι.</w:t>
      </w:r>
    </w:p>
    <w:p w14:paraId="5760C279" w14:textId="77777777" w:rsidR="003F14BB" w:rsidRDefault="00F37CA6">
      <w:pPr>
        <w:spacing w:line="600" w:lineRule="auto"/>
        <w:ind w:firstLine="720"/>
        <w:jc w:val="both"/>
      </w:pPr>
      <w:r>
        <w:rPr>
          <w:b/>
          <w:bCs/>
        </w:rPr>
        <w:t xml:space="preserve">ΑΝΑΣΤΑΣΙΟΣ </w:t>
      </w:r>
      <w:r>
        <w:rPr>
          <w:b/>
          <w:bCs/>
        </w:rPr>
        <w:t>ΜΕΓΑΛΟΜΥΣΤΑΚΑΣ:</w:t>
      </w:r>
      <w:r>
        <w:t xml:space="preserve"> Ναι.</w:t>
      </w:r>
    </w:p>
    <w:p w14:paraId="5760C27A" w14:textId="77777777" w:rsidR="003F14BB" w:rsidRDefault="00F37CA6">
      <w:pPr>
        <w:spacing w:line="600" w:lineRule="auto"/>
        <w:ind w:firstLine="720"/>
        <w:jc w:val="both"/>
      </w:pPr>
      <w:r>
        <w:rPr>
          <w:b/>
          <w:bCs/>
        </w:rPr>
        <w:t xml:space="preserve">ΓΕΩΡΓΙΟΣ ΜΑΥΡΩΤΑΣ: </w:t>
      </w:r>
      <w:r>
        <w:t>Ναι.</w:t>
      </w:r>
    </w:p>
    <w:p w14:paraId="5760C27B" w14:textId="77777777" w:rsidR="003F14BB" w:rsidRDefault="00F37CA6">
      <w:pPr>
        <w:spacing w:line="600" w:lineRule="auto"/>
        <w:ind w:firstLine="720"/>
        <w:jc w:val="both"/>
      </w:pPr>
      <w:r>
        <w:rPr>
          <w:b/>
          <w:bCs/>
        </w:rPr>
        <w:t xml:space="preserve">ΠΡΟΕΔΡΕΥΩΝ (Νικήτας Κακλαμάνης): </w:t>
      </w:r>
      <w:r>
        <w:t>Συνεπώς το νέο άρθρο 70 έγινε δεκτό ως έχει κατά πλειοψηφία.</w:t>
      </w:r>
    </w:p>
    <w:p w14:paraId="5760C27C" w14:textId="77777777" w:rsidR="003F14BB" w:rsidRDefault="00F37CA6">
      <w:pPr>
        <w:spacing w:line="600" w:lineRule="auto"/>
        <w:ind w:firstLine="720"/>
        <w:jc w:val="both"/>
      </w:pPr>
      <w:r>
        <w:t>Ερωτάται το Σώμα: Γίνεται δεκτό το νέο άρθρο 71 ως έχει;</w:t>
      </w:r>
    </w:p>
    <w:p w14:paraId="5760C27D" w14:textId="77777777" w:rsidR="003F14BB" w:rsidRDefault="00F37CA6">
      <w:pPr>
        <w:spacing w:line="600" w:lineRule="auto"/>
        <w:ind w:firstLine="720"/>
        <w:jc w:val="both"/>
      </w:pPr>
      <w:r>
        <w:rPr>
          <w:b/>
          <w:bCs/>
        </w:rPr>
        <w:t>ΜΕΡΟΠΗ ΤΖΟΥΦΗ:</w:t>
      </w:r>
      <w:r>
        <w:t xml:space="preserve"> Ναι.</w:t>
      </w:r>
    </w:p>
    <w:p w14:paraId="5760C27E" w14:textId="77777777" w:rsidR="003F14BB" w:rsidRDefault="00F37CA6">
      <w:pPr>
        <w:spacing w:line="600" w:lineRule="auto"/>
        <w:ind w:firstLine="720"/>
        <w:jc w:val="both"/>
      </w:pPr>
      <w:r>
        <w:rPr>
          <w:b/>
          <w:bCs/>
        </w:rPr>
        <w:t xml:space="preserve">ΒΑΣΙΛΕΙΟΣ ΓΙΟΓΙΑΚΑΣ: </w:t>
      </w:r>
      <w:r>
        <w:t>Ναι.</w:t>
      </w:r>
    </w:p>
    <w:p w14:paraId="5760C27F" w14:textId="77777777" w:rsidR="003F14BB" w:rsidRDefault="00F37CA6">
      <w:pPr>
        <w:spacing w:line="600" w:lineRule="auto"/>
        <w:ind w:firstLine="720"/>
        <w:jc w:val="both"/>
      </w:pPr>
      <w:r>
        <w:rPr>
          <w:b/>
          <w:bCs/>
        </w:rPr>
        <w:t xml:space="preserve">ΛΕΩΝΙΔΑΣ ΓΡΗΓΟΡΑΚΟΣ: </w:t>
      </w:r>
      <w:r>
        <w:t>Ναι.</w:t>
      </w:r>
    </w:p>
    <w:p w14:paraId="5760C280" w14:textId="77777777" w:rsidR="003F14BB" w:rsidRDefault="00F37CA6">
      <w:pPr>
        <w:spacing w:line="600" w:lineRule="auto"/>
        <w:ind w:firstLine="720"/>
        <w:jc w:val="both"/>
      </w:pPr>
      <w:r>
        <w:rPr>
          <w:b/>
          <w:bCs/>
        </w:rPr>
        <w:t>ΙΩΑΝΝΗΣ ΑΪΒΑΤΙΔΗΣ:</w:t>
      </w:r>
      <w:r>
        <w:t xml:space="preserve"> Παρών.</w:t>
      </w:r>
    </w:p>
    <w:p w14:paraId="5760C281" w14:textId="77777777" w:rsidR="003F14BB" w:rsidRDefault="00F37CA6">
      <w:pPr>
        <w:spacing w:line="600" w:lineRule="auto"/>
        <w:ind w:firstLine="720"/>
        <w:jc w:val="both"/>
      </w:pPr>
      <w:r>
        <w:rPr>
          <w:b/>
          <w:bCs/>
        </w:rPr>
        <w:t>ΓΕΩΡΓΙΟΣ ΛΑΜΠΡΟΥΛΗΣ (ΣΤ΄ Αντιπρόεδρος της Βουλής):</w:t>
      </w:r>
      <w:r>
        <w:t xml:space="preserve"> Όχι.</w:t>
      </w:r>
    </w:p>
    <w:p w14:paraId="5760C282" w14:textId="77777777" w:rsidR="003F14BB" w:rsidRDefault="00F37CA6">
      <w:pPr>
        <w:spacing w:line="600" w:lineRule="auto"/>
        <w:ind w:firstLine="720"/>
        <w:jc w:val="both"/>
      </w:pPr>
      <w:r>
        <w:rPr>
          <w:b/>
          <w:bCs/>
        </w:rPr>
        <w:t>ΑΘΑΝΑΣΙΟΣ ΠΑΠΑΧΡΙΣΤΟΠΟΥΛΟΣ:</w:t>
      </w:r>
      <w:r>
        <w:t xml:space="preserve"> Ναι.</w:t>
      </w:r>
    </w:p>
    <w:p w14:paraId="5760C283" w14:textId="77777777" w:rsidR="003F14BB" w:rsidRDefault="00F37CA6">
      <w:pPr>
        <w:spacing w:line="600" w:lineRule="auto"/>
        <w:ind w:firstLine="720"/>
        <w:jc w:val="both"/>
      </w:pPr>
      <w:r>
        <w:rPr>
          <w:b/>
          <w:bCs/>
        </w:rPr>
        <w:t>ΑΝΑΣΤΑΣΙΟΣ ΜΕΓΑΛΟΜΥΣΤΑΚΑΣ:</w:t>
      </w:r>
      <w:r>
        <w:t xml:space="preserve"> Ναι.</w:t>
      </w:r>
    </w:p>
    <w:p w14:paraId="5760C284" w14:textId="77777777" w:rsidR="003F14BB" w:rsidRDefault="00F37CA6">
      <w:pPr>
        <w:spacing w:line="600" w:lineRule="auto"/>
        <w:ind w:firstLine="720"/>
        <w:jc w:val="both"/>
      </w:pPr>
      <w:r>
        <w:rPr>
          <w:b/>
          <w:bCs/>
        </w:rPr>
        <w:t xml:space="preserve">ΓΕΩΡΓΙΟΣ ΜΑΥΡΩΤΑΣ: </w:t>
      </w:r>
      <w:r>
        <w:t>Ναι.</w:t>
      </w:r>
    </w:p>
    <w:p w14:paraId="5760C285" w14:textId="77777777" w:rsidR="003F14BB" w:rsidRDefault="00F37CA6">
      <w:pPr>
        <w:spacing w:line="600" w:lineRule="auto"/>
        <w:ind w:firstLine="720"/>
        <w:jc w:val="both"/>
      </w:pPr>
      <w:r>
        <w:rPr>
          <w:b/>
          <w:bCs/>
        </w:rPr>
        <w:t xml:space="preserve">ΠΡΟΕΔΡΕΥΩΝ (Νικήτας Κακλαμάνης): </w:t>
      </w:r>
      <w:r>
        <w:t>Συνεπώς το νέο άρθρο 71 έγ</w:t>
      </w:r>
      <w:r>
        <w:t>ινε δεκτό ως έχει κατά πλειοψηφία.</w:t>
      </w:r>
    </w:p>
    <w:p w14:paraId="5760C286" w14:textId="77777777" w:rsidR="003F14BB" w:rsidRDefault="00F37CA6">
      <w:pPr>
        <w:spacing w:line="600" w:lineRule="auto"/>
        <w:ind w:firstLine="720"/>
        <w:jc w:val="both"/>
      </w:pPr>
      <w:r>
        <w:t>Ερωτάται το Σώμα: Γίνεται δεκτό το νέο άρθρο 72 ως έχει;</w:t>
      </w:r>
    </w:p>
    <w:p w14:paraId="5760C287" w14:textId="77777777" w:rsidR="003F14BB" w:rsidRDefault="00F37CA6">
      <w:pPr>
        <w:spacing w:line="600" w:lineRule="auto"/>
        <w:ind w:firstLine="720"/>
        <w:jc w:val="both"/>
      </w:pPr>
      <w:r>
        <w:rPr>
          <w:b/>
          <w:bCs/>
        </w:rPr>
        <w:t>ΜΕΡΟΠΗ ΤΖΟΥΦΗ:</w:t>
      </w:r>
      <w:r>
        <w:t xml:space="preserve"> Ναι.</w:t>
      </w:r>
    </w:p>
    <w:p w14:paraId="5760C288" w14:textId="77777777" w:rsidR="003F14BB" w:rsidRDefault="00F37CA6">
      <w:pPr>
        <w:spacing w:line="600" w:lineRule="auto"/>
        <w:ind w:firstLine="720"/>
        <w:jc w:val="both"/>
      </w:pPr>
      <w:r>
        <w:rPr>
          <w:b/>
          <w:bCs/>
        </w:rPr>
        <w:t xml:space="preserve">ΒΑΣΙΛΕΙΟΣ ΓΙΟΓΙΑΚΑΣ: </w:t>
      </w:r>
      <w:r>
        <w:t>Ναι.</w:t>
      </w:r>
    </w:p>
    <w:p w14:paraId="5760C289" w14:textId="77777777" w:rsidR="003F14BB" w:rsidRDefault="00F37CA6">
      <w:pPr>
        <w:spacing w:line="600" w:lineRule="auto"/>
        <w:ind w:firstLine="720"/>
        <w:jc w:val="both"/>
      </w:pPr>
      <w:r>
        <w:rPr>
          <w:b/>
          <w:bCs/>
        </w:rPr>
        <w:t xml:space="preserve">ΛΕΩΝΙΔΑΣ ΓΡΗΓΟΡΑΚΟΣ: </w:t>
      </w:r>
      <w:r>
        <w:t>Ναι.</w:t>
      </w:r>
    </w:p>
    <w:p w14:paraId="5760C28A" w14:textId="77777777" w:rsidR="003F14BB" w:rsidRDefault="00F37CA6">
      <w:pPr>
        <w:spacing w:line="600" w:lineRule="auto"/>
        <w:ind w:firstLine="720"/>
        <w:jc w:val="both"/>
      </w:pPr>
      <w:r>
        <w:rPr>
          <w:b/>
          <w:bCs/>
        </w:rPr>
        <w:t>ΙΩΑΝΝΗΣ ΑΪΒΑΤΙΔΗΣ:</w:t>
      </w:r>
      <w:r>
        <w:t xml:space="preserve"> Παρών.</w:t>
      </w:r>
    </w:p>
    <w:p w14:paraId="5760C28B" w14:textId="77777777" w:rsidR="003F14BB" w:rsidRDefault="00F37CA6">
      <w:pPr>
        <w:spacing w:line="600" w:lineRule="auto"/>
        <w:ind w:firstLine="720"/>
        <w:jc w:val="both"/>
      </w:pPr>
      <w:r>
        <w:rPr>
          <w:b/>
          <w:bCs/>
        </w:rPr>
        <w:t>ΓΕΩΡΓΙΟΣ ΛΑΜΠΡΟΥΛΗΣ (ΣΤ΄ Αντιπρόεδρος της Βουλής):</w:t>
      </w:r>
      <w:r>
        <w:t xml:space="preserve"> Όχι.</w:t>
      </w:r>
    </w:p>
    <w:p w14:paraId="5760C28C" w14:textId="77777777" w:rsidR="003F14BB" w:rsidRDefault="00F37CA6">
      <w:pPr>
        <w:spacing w:line="600" w:lineRule="auto"/>
        <w:ind w:firstLine="720"/>
        <w:jc w:val="both"/>
      </w:pPr>
      <w:r>
        <w:rPr>
          <w:b/>
          <w:bCs/>
        </w:rPr>
        <w:t xml:space="preserve">ΑΘΑΝΑΣΙΟΣ </w:t>
      </w:r>
      <w:r>
        <w:rPr>
          <w:b/>
          <w:bCs/>
        </w:rPr>
        <w:t>ΠΑΠΑΧΡΙΣΤΟΠΟΥΛΟΣ:</w:t>
      </w:r>
      <w:r>
        <w:t xml:space="preserve"> Ναι.</w:t>
      </w:r>
    </w:p>
    <w:p w14:paraId="5760C28D" w14:textId="77777777" w:rsidR="003F14BB" w:rsidRDefault="00F37CA6">
      <w:pPr>
        <w:spacing w:line="600" w:lineRule="auto"/>
        <w:ind w:firstLine="720"/>
        <w:jc w:val="both"/>
      </w:pPr>
      <w:r>
        <w:rPr>
          <w:b/>
          <w:bCs/>
        </w:rPr>
        <w:t>ΑΝΑΣΤΑΣΙΟΣ ΜΕΓΑΛΟΜΥΣΤΑΚΑΣ:</w:t>
      </w:r>
      <w:r>
        <w:t xml:space="preserve"> Ναι.</w:t>
      </w:r>
    </w:p>
    <w:p w14:paraId="5760C28E" w14:textId="77777777" w:rsidR="003F14BB" w:rsidRDefault="00F37CA6">
      <w:pPr>
        <w:spacing w:line="600" w:lineRule="auto"/>
        <w:ind w:firstLine="720"/>
        <w:jc w:val="both"/>
      </w:pPr>
      <w:r>
        <w:rPr>
          <w:b/>
          <w:bCs/>
        </w:rPr>
        <w:t xml:space="preserve">ΓΕΩΡΓΙΟΣ ΜΑΥΡΩΤΑΣ: </w:t>
      </w:r>
      <w:r>
        <w:t>Ναι.</w:t>
      </w:r>
    </w:p>
    <w:p w14:paraId="5760C28F" w14:textId="77777777" w:rsidR="003F14BB" w:rsidRDefault="00F37CA6">
      <w:pPr>
        <w:spacing w:line="600" w:lineRule="auto"/>
        <w:ind w:firstLine="720"/>
        <w:jc w:val="both"/>
      </w:pPr>
      <w:r>
        <w:rPr>
          <w:b/>
          <w:bCs/>
        </w:rPr>
        <w:t xml:space="preserve">ΠΡΟΕΔΡΕΥΩΝ (Νικήτας Κακλαμάνης): </w:t>
      </w:r>
      <w:r>
        <w:t>Συνεπώς το νέο άρθρο 72 έγινε δεκτό ως έχει κατά πλειοψηφία.</w:t>
      </w:r>
    </w:p>
    <w:p w14:paraId="5760C290" w14:textId="77777777" w:rsidR="003F14BB" w:rsidRDefault="00F37CA6">
      <w:pPr>
        <w:spacing w:line="600" w:lineRule="auto"/>
        <w:ind w:firstLine="720"/>
        <w:jc w:val="both"/>
      </w:pPr>
      <w:r>
        <w:t>Ερωτάται το Σώμα: Γίνεται δεκτό το νέο άρθρο 73</w:t>
      </w:r>
      <w:r>
        <w:t>,</w:t>
      </w:r>
      <w:r>
        <w:t xml:space="preserve"> όπως τροποποιήθηκε από τον κύριο Υ</w:t>
      </w:r>
      <w:r>
        <w:t>πουργό;</w:t>
      </w:r>
    </w:p>
    <w:p w14:paraId="5760C291" w14:textId="77777777" w:rsidR="003F14BB" w:rsidRDefault="00F37CA6">
      <w:pPr>
        <w:spacing w:line="600" w:lineRule="auto"/>
        <w:ind w:firstLine="720"/>
        <w:jc w:val="both"/>
      </w:pPr>
      <w:r>
        <w:rPr>
          <w:b/>
          <w:bCs/>
        </w:rPr>
        <w:t>ΜΕΡΟΠΗ ΤΖΟΥΦΗ:</w:t>
      </w:r>
      <w:r>
        <w:t xml:space="preserve"> Ναι.</w:t>
      </w:r>
    </w:p>
    <w:p w14:paraId="5760C292" w14:textId="77777777" w:rsidR="003F14BB" w:rsidRDefault="00F37CA6">
      <w:pPr>
        <w:spacing w:line="600" w:lineRule="auto"/>
        <w:ind w:firstLine="720"/>
        <w:jc w:val="both"/>
      </w:pPr>
      <w:r>
        <w:rPr>
          <w:b/>
          <w:bCs/>
        </w:rPr>
        <w:t xml:space="preserve">ΒΑΣΙΛΕΙΟΣ ΓΙΟΓΙΑΚΑΣ: </w:t>
      </w:r>
      <w:r>
        <w:t>Ναι.</w:t>
      </w:r>
    </w:p>
    <w:p w14:paraId="5760C293" w14:textId="77777777" w:rsidR="003F14BB" w:rsidRDefault="00F37CA6">
      <w:pPr>
        <w:spacing w:line="600" w:lineRule="auto"/>
        <w:ind w:firstLine="720"/>
        <w:jc w:val="both"/>
      </w:pPr>
      <w:r>
        <w:rPr>
          <w:b/>
          <w:bCs/>
        </w:rPr>
        <w:t xml:space="preserve">ΛΕΩΝΙΔΑΣ ΓΡΗΓΟΡΑΚΟΣ: </w:t>
      </w:r>
      <w:r>
        <w:t>Ναι.</w:t>
      </w:r>
    </w:p>
    <w:p w14:paraId="5760C294" w14:textId="77777777" w:rsidR="003F14BB" w:rsidRDefault="00F37CA6">
      <w:pPr>
        <w:spacing w:line="600" w:lineRule="auto"/>
        <w:ind w:firstLine="720"/>
        <w:jc w:val="both"/>
      </w:pPr>
      <w:r>
        <w:rPr>
          <w:b/>
          <w:bCs/>
        </w:rPr>
        <w:t>ΙΩΑΝΝΗΣ ΑΪΒΑΤΙΔΗΣ:</w:t>
      </w:r>
      <w:r>
        <w:t xml:space="preserve"> Όχι.</w:t>
      </w:r>
    </w:p>
    <w:p w14:paraId="5760C295" w14:textId="77777777" w:rsidR="003F14BB" w:rsidRDefault="00F37CA6">
      <w:pPr>
        <w:spacing w:line="600" w:lineRule="auto"/>
        <w:ind w:firstLine="720"/>
        <w:jc w:val="both"/>
      </w:pPr>
      <w:r>
        <w:rPr>
          <w:b/>
          <w:bCs/>
        </w:rPr>
        <w:t>ΓΕΩΡΓΙΟΣ ΛΑΜΠΡΟΥΛΗΣ (ΣΤ΄ Αντιπρόεδρος της Βουλής):</w:t>
      </w:r>
      <w:r>
        <w:t xml:space="preserve"> Όχι.</w:t>
      </w:r>
    </w:p>
    <w:p w14:paraId="5760C296" w14:textId="77777777" w:rsidR="003F14BB" w:rsidRDefault="00F37CA6">
      <w:pPr>
        <w:spacing w:line="600" w:lineRule="auto"/>
        <w:ind w:firstLine="720"/>
        <w:jc w:val="both"/>
      </w:pPr>
      <w:r>
        <w:rPr>
          <w:b/>
          <w:bCs/>
        </w:rPr>
        <w:t>ΑΘΑΝΑΣΙΟΣ ΠΑΠΑΧΡΙΣΤΟΠΟΥΛΟΣ:</w:t>
      </w:r>
      <w:r>
        <w:t xml:space="preserve"> Ναι.</w:t>
      </w:r>
    </w:p>
    <w:p w14:paraId="5760C297" w14:textId="77777777" w:rsidR="003F14BB" w:rsidRDefault="00F37CA6">
      <w:pPr>
        <w:spacing w:line="600" w:lineRule="auto"/>
        <w:ind w:firstLine="720"/>
        <w:jc w:val="both"/>
      </w:pPr>
      <w:r>
        <w:rPr>
          <w:b/>
          <w:bCs/>
        </w:rPr>
        <w:t>ΑΝΑΣΤΑΣΙΟΣ ΜΕΓΑΛΟΜΥΣΤΑΚΑΣ:</w:t>
      </w:r>
      <w:r>
        <w:t xml:space="preserve"> Ναι.</w:t>
      </w:r>
    </w:p>
    <w:p w14:paraId="5760C298" w14:textId="77777777" w:rsidR="003F14BB" w:rsidRDefault="00F37CA6">
      <w:pPr>
        <w:spacing w:line="600" w:lineRule="auto"/>
        <w:ind w:firstLine="720"/>
        <w:jc w:val="both"/>
      </w:pPr>
      <w:r>
        <w:rPr>
          <w:b/>
          <w:bCs/>
        </w:rPr>
        <w:t xml:space="preserve">ΓΕΩΡΓΙΟΣ ΜΑΥΡΩΤΑΣ: </w:t>
      </w:r>
      <w:r>
        <w:t>Ναι.</w:t>
      </w:r>
    </w:p>
    <w:p w14:paraId="5760C299" w14:textId="77777777" w:rsidR="003F14BB" w:rsidRDefault="00F37CA6">
      <w:pPr>
        <w:spacing w:line="600" w:lineRule="auto"/>
        <w:ind w:firstLine="720"/>
        <w:jc w:val="both"/>
      </w:pPr>
      <w:r>
        <w:rPr>
          <w:b/>
          <w:bCs/>
        </w:rPr>
        <w:t>ΠΡΟΕΔΡΕ</w:t>
      </w:r>
      <w:r>
        <w:rPr>
          <w:b/>
          <w:bCs/>
        </w:rPr>
        <w:t xml:space="preserve">ΥΩΝ (Νικήτας Κακλαμάνης): </w:t>
      </w:r>
      <w:r>
        <w:t>Συνεπώς το νέο άρθρο 73 έγινε δεκτό</w:t>
      </w:r>
      <w:r>
        <w:t>,</w:t>
      </w:r>
      <w:r>
        <w:t xml:space="preserve"> όπως τροποποιήθηκε από τον κύριο Υπουργό</w:t>
      </w:r>
      <w:r>
        <w:t>,</w:t>
      </w:r>
      <w:r>
        <w:t xml:space="preserve"> κατά πλειοψηφία.</w:t>
      </w:r>
    </w:p>
    <w:p w14:paraId="5760C29A" w14:textId="77777777" w:rsidR="003F14BB" w:rsidRDefault="00F37CA6">
      <w:pPr>
        <w:spacing w:line="600" w:lineRule="auto"/>
        <w:ind w:firstLine="720"/>
        <w:jc w:val="both"/>
      </w:pPr>
      <w:r>
        <w:t>Ερωτάται το Σώμα: Γίνεται δεκτό το άρθρο 74 ως έχει;</w:t>
      </w:r>
    </w:p>
    <w:p w14:paraId="5760C29B" w14:textId="77777777" w:rsidR="003F14BB" w:rsidRDefault="00F37CA6">
      <w:pPr>
        <w:spacing w:line="600" w:lineRule="auto"/>
        <w:ind w:firstLine="720"/>
        <w:jc w:val="both"/>
      </w:pPr>
      <w:r>
        <w:rPr>
          <w:b/>
          <w:bCs/>
        </w:rPr>
        <w:t>ΜΕΡΟΠΗ ΤΖΟΥΦΗ:</w:t>
      </w:r>
      <w:r>
        <w:t xml:space="preserve"> Ναι.</w:t>
      </w:r>
    </w:p>
    <w:p w14:paraId="5760C29C" w14:textId="77777777" w:rsidR="003F14BB" w:rsidRDefault="00F37CA6">
      <w:pPr>
        <w:spacing w:line="600" w:lineRule="auto"/>
        <w:ind w:firstLine="720"/>
        <w:jc w:val="both"/>
      </w:pPr>
      <w:r>
        <w:rPr>
          <w:b/>
          <w:bCs/>
        </w:rPr>
        <w:t xml:space="preserve">ΒΑΣΙΛΕΙΟΣ ΓΙΟΓΙΑΚΑΣ: </w:t>
      </w:r>
      <w:r>
        <w:t>Ναι.</w:t>
      </w:r>
    </w:p>
    <w:p w14:paraId="5760C29D" w14:textId="77777777" w:rsidR="003F14BB" w:rsidRDefault="00F37CA6">
      <w:pPr>
        <w:spacing w:line="600" w:lineRule="auto"/>
        <w:ind w:firstLine="720"/>
        <w:jc w:val="both"/>
      </w:pPr>
      <w:r>
        <w:rPr>
          <w:b/>
          <w:bCs/>
        </w:rPr>
        <w:t xml:space="preserve">ΛΕΩΝΙΔΑΣ ΓΡΗΓΟΡΑΚΟΣ: </w:t>
      </w:r>
      <w:r>
        <w:t>Ναι.</w:t>
      </w:r>
    </w:p>
    <w:p w14:paraId="5760C29E" w14:textId="77777777" w:rsidR="003F14BB" w:rsidRDefault="00F37CA6">
      <w:pPr>
        <w:spacing w:line="600" w:lineRule="auto"/>
        <w:ind w:firstLine="720"/>
        <w:jc w:val="both"/>
      </w:pPr>
      <w:r>
        <w:rPr>
          <w:b/>
          <w:bCs/>
        </w:rPr>
        <w:t xml:space="preserve">ΙΩΑΝΝΗΣ </w:t>
      </w:r>
      <w:r>
        <w:rPr>
          <w:b/>
          <w:bCs/>
        </w:rPr>
        <w:t>ΑΪΒΑΤΙΔΗΣ:</w:t>
      </w:r>
      <w:r>
        <w:t xml:space="preserve"> Παρών.</w:t>
      </w:r>
    </w:p>
    <w:p w14:paraId="5760C29F" w14:textId="77777777" w:rsidR="003F14BB" w:rsidRDefault="00F37CA6">
      <w:pPr>
        <w:spacing w:line="600" w:lineRule="auto"/>
        <w:ind w:firstLine="720"/>
        <w:jc w:val="both"/>
      </w:pPr>
      <w:r>
        <w:rPr>
          <w:b/>
          <w:bCs/>
        </w:rPr>
        <w:t>ΓΕΩΡΓΙΟΣ ΛΑΜΠΡΟΥΛΗΣ (ΣΤ΄ Αντιπρόεδρος της Βουλής):</w:t>
      </w:r>
      <w:r>
        <w:t xml:space="preserve"> Όχι.</w:t>
      </w:r>
    </w:p>
    <w:p w14:paraId="5760C2A0" w14:textId="77777777" w:rsidR="003F14BB" w:rsidRDefault="00F37CA6">
      <w:pPr>
        <w:spacing w:line="600" w:lineRule="auto"/>
        <w:ind w:firstLine="720"/>
        <w:jc w:val="both"/>
      </w:pPr>
      <w:r>
        <w:rPr>
          <w:b/>
          <w:bCs/>
        </w:rPr>
        <w:t>ΑΘΑΝΑΣΙΟΣ ΠΑΠΑΧΡΙΣΤΟΠΟΥΛΟΣ:</w:t>
      </w:r>
      <w:r>
        <w:t xml:space="preserve"> Ναι.</w:t>
      </w:r>
    </w:p>
    <w:p w14:paraId="5760C2A1" w14:textId="77777777" w:rsidR="003F14BB" w:rsidRDefault="00F37CA6">
      <w:pPr>
        <w:spacing w:line="600" w:lineRule="auto"/>
        <w:ind w:firstLine="720"/>
        <w:jc w:val="both"/>
      </w:pPr>
      <w:r>
        <w:rPr>
          <w:b/>
          <w:bCs/>
        </w:rPr>
        <w:t>ΑΝΑΣΤΑΣΙΟΣ ΜΕΓΑΛΟΜΥΣΤΑΚΑΣ:</w:t>
      </w:r>
      <w:r>
        <w:t xml:space="preserve"> Ναι.</w:t>
      </w:r>
    </w:p>
    <w:p w14:paraId="5760C2A2" w14:textId="77777777" w:rsidR="003F14BB" w:rsidRDefault="00F37CA6">
      <w:pPr>
        <w:spacing w:line="600" w:lineRule="auto"/>
        <w:ind w:firstLine="720"/>
        <w:jc w:val="both"/>
      </w:pPr>
      <w:r>
        <w:rPr>
          <w:b/>
          <w:bCs/>
        </w:rPr>
        <w:t xml:space="preserve">ΓΕΩΡΓΙΟΣ ΜΑΥΡΩΤΑΣ: </w:t>
      </w:r>
      <w:r>
        <w:t>Ναι.</w:t>
      </w:r>
    </w:p>
    <w:p w14:paraId="5760C2A3" w14:textId="77777777" w:rsidR="003F14BB" w:rsidRDefault="00F37CA6">
      <w:pPr>
        <w:spacing w:line="600" w:lineRule="auto"/>
        <w:ind w:firstLine="720"/>
        <w:jc w:val="both"/>
      </w:pPr>
      <w:r>
        <w:rPr>
          <w:b/>
          <w:bCs/>
        </w:rPr>
        <w:t xml:space="preserve">ΠΡΟΕΔΡΕΥΩΝ (Νικήτας Κακλαμάνης): </w:t>
      </w:r>
      <w:r>
        <w:t>Συνεπώς το άρθρο 74 έγινε δεκτό ως έχει κατά πλειοψηφία.</w:t>
      </w:r>
    </w:p>
    <w:p w14:paraId="5760C2A4" w14:textId="77777777" w:rsidR="003F14BB" w:rsidRDefault="00F37CA6">
      <w:pPr>
        <w:spacing w:line="600" w:lineRule="auto"/>
        <w:ind w:firstLine="720"/>
        <w:jc w:val="both"/>
      </w:pPr>
      <w:r>
        <w:t>Ερω</w:t>
      </w:r>
      <w:r>
        <w:t>τάται το Σώμα: Γίνεται δεκτό το νέο άρθρο 75 ως έχει;</w:t>
      </w:r>
    </w:p>
    <w:p w14:paraId="5760C2A5" w14:textId="77777777" w:rsidR="003F14BB" w:rsidRDefault="00F37CA6">
      <w:pPr>
        <w:spacing w:line="600" w:lineRule="auto"/>
        <w:ind w:firstLine="720"/>
        <w:jc w:val="both"/>
      </w:pPr>
      <w:r>
        <w:rPr>
          <w:b/>
          <w:bCs/>
        </w:rPr>
        <w:t>ΜΕΡΟΠΗ ΤΖΟΥΦΗ:</w:t>
      </w:r>
      <w:r>
        <w:t xml:space="preserve"> Ναι.</w:t>
      </w:r>
    </w:p>
    <w:p w14:paraId="5760C2A6" w14:textId="77777777" w:rsidR="003F14BB" w:rsidRDefault="00F37CA6">
      <w:pPr>
        <w:spacing w:line="600" w:lineRule="auto"/>
        <w:ind w:firstLine="720"/>
        <w:jc w:val="both"/>
      </w:pPr>
      <w:r>
        <w:rPr>
          <w:b/>
          <w:bCs/>
        </w:rPr>
        <w:t xml:space="preserve">ΒΑΣΙΛΕΙΟΣ ΓΙΟΓΙΑΚΑΣ: </w:t>
      </w:r>
      <w:r>
        <w:t>Ναι.</w:t>
      </w:r>
    </w:p>
    <w:p w14:paraId="5760C2A7" w14:textId="77777777" w:rsidR="003F14BB" w:rsidRDefault="00F37CA6">
      <w:pPr>
        <w:spacing w:line="600" w:lineRule="auto"/>
        <w:ind w:firstLine="720"/>
        <w:jc w:val="both"/>
      </w:pPr>
      <w:r>
        <w:rPr>
          <w:b/>
          <w:bCs/>
        </w:rPr>
        <w:t xml:space="preserve">ΛΕΩΝΙΔΑΣ ΓΡΗΓΟΡΑΚΟΣ: </w:t>
      </w:r>
      <w:r>
        <w:t>Ναι.</w:t>
      </w:r>
    </w:p>
    <w:p w14:paraId="5760C2A8" w14:textId="77777777" w:rsidR="003F14BB" w:rsidRDefault="00F37CA6">
      <w:pPr>
        <w:spacing w:line="600" w:lineRule="auto"/>
        <w:ind w:firstLine="720"/>
        <w:jc w:val="both"/>
      </w:pPr>
      <w:r>
        <w:rPr>
          <w:b/>
          <w:bCs/>
        </w:rPr>
        <w:t>ΙΩΑΝΝΗΣ ΑΪΒΑΤΙΔΗΣ:</w:t>
      </w:r>
      <w:r>
        <w:t xml:space="preserve"> Παρών.</w:t>
      </w:r>
    </w:p>
    <w:p w14:paraId="5760C2A9" w14:textId="77777777" w:rsidR="003F14BB" w:rsidRDefault="00F37CA6">
      <w:pPr>
        <w:spacing w:line="600" w:lineRule="auto"/>
        <w:ind w:firstLine="720"/>
        <w:jc w:val="both"/>
      </w:pPr>
      <w:r>
        <w:rPr>
          <w:b/>
          <w:bCs/>
        </w:rPr>
        <w:t>ΓΕΩΡΓΙΟΣ ΛΑΜΠΡΟΥΛΗΣ (ΣΤ΄ Αντιπρόεδρος της Βουλής):</w:t>
      </w:r>
      <w:r>
        <w:t xml:space="preserve"> Όχι.</w:t>
      </w:r>
    </w:p>
    <w:p w14:paraId="5760C2AA" w14:textId="77777777" w:rsidR="003F14BB" w:rsidRDefault="00F37CA6">
      <w:pPr>
        <w:spacing w:line="600" w:lineRule="auto"/>
        <w:ind w:firstLine="720"/>
        <w:jc w:val="both"/>
      </w:pPr>
      <w:r>
        <w:rPr>
          <w:b/>
          <w:bCs/>
        </w:rPr>
        <w:t>ΑΘΑΝΑΣΙΟΣ ΠΑΠΑΧΡΙΣΤΟΠΟΥΛΟΣ:</w:t>
      </w:r>
      <w:r>
        <w:t xml:space="preserve"> Ναι.</w:t>
      </w:r>
    </w:p>
    <w:p w14:paraId="5760C2AB" w14:textId="77777777" w:rsidR="003F14BB" w:rsidRDefault="00F37CA6">
      <w:pPr>
        <w:spacing w:line="600" w:lineRule="auto"/>
        <w:ind w:firstLine="720"/>
        <w:jc w:val="both"/>
      </w:pPr>
      <w:r>
        <w:rPr>
          <w:b/>
          <w:bCs/>
        </w:rPr>
        <w:t xml:space="preserve">ΑΝΑΣΤΑΣΙΟΣ </w:t>
      </w:r>
      <w:r>
        <w:rPr>
          <w:b/>
          <w:bCs/>
        </w:rPr>
        <w:t>ΜΕΓΑΛΟΜΥΣΤΑΚΑΣ:</w:t>
      </w:r>
      <w:r>
        <w:t xml:space="preserve"> Ναι.</w:t>
      </w:r>
    </w:p>
    <w:p w14:paraId="5760C2AC" w14:textId="77777777" w:rsidR="003F14BB" w:rsidRDefault="00F37CA6">
      <w:pPr>
        <w:spacing w:line="600" w:lineRule="auto"/>
        <w:ind w:firstLine="720"/>
        <w:jc w:val="both"/>
      </w:pPr>
      <w:r>
        <w:rPr>
          <w:b/>
          <w:bCs/>
        </w:rPr>
        <w:t xml:space="preserve">ΓΕΩΡΓΙΟΣ ΜΑΥΡΩΤΑΣ: </w:t>
      </w:r>
      <w:r>
        <w:t>Ναι.</w:t>
      </w:r>
    </w:p>
    <w:p w14:paraId="5760C2AD" w14:textId="77777777" w:rsidR="003F14BB" w:rsidRDefault="00F37CA6">
      <w:pPr>
        <w:spacing w:line="600" w:lineRule="auto"/>
        <w:ind w:firstLine="720"/>
        <w:jc w:val="both"/>
      </w:pPr>
      <w:r>
        <w:rPr>
          <w:b/>
          <w:bCs/>
        </w:rPr>
        <w:t xml:space="preserve">ΠΡΟΕΔΡΕΥΩΝ (Νικήτας Κακλαμάνης): </w:t>
      </w:r>
      <w:r>
        <w:t>Συνεπώς το νέο άρθρο 75 έγινε δεκτό ως έχει κατά πλειοψηφία.</w:t>
      </w:r>
    </w:p>
    <w:p w14:paraId="5760C2AE" w14:textId="77777777" w:rsidR="003F14BB" w:rsidRDefault="00F37CA6">
      <w:pPr>
        <w:spacing w:line="600" w:lineRule="auto"/>
        <w:ind w:firstLine="720"/>
        <w:jc w:val="both"/>
      </w:pPr>
      <w:r>
        <w:t>Ερωτάται το Σώμα: Γίνεται δεκτό το νέο άρθρο 76 ως έχει;</w:t>
      </w:r>
    </w:p>
    <w:p w14:paraId="5760C2AF" w14:textId="77777777" w:rsidR="003F14BB" w:rsidRDefault="00F37CA6">
      <w:pPr>
        <w:spacing w:line="600" w:lineRule="auto"/>
        <w:ind w:firstLine="720"/>
        <w:jc w:val="both"/>
      </w:pPr>
      <w:r>
        <w:rPr>
          <w:b/>
          <w:bCs/>
        </w:rPr>
        <w:t>ΜΕΡΟΠΗ ΤΖΟΥΦΗ:</w:t>
      </w:r>
      <w:r>
        <w:t xml:space="preserve"> Ναι.</w:t>
      </w:r>
    </w:p>
    <w:p w14:paraId="5760C2B0" w14:textId="77777777" w:rsidR="003F14BB" w:rsidRDefault="00F37CA6">
      <w:pPr>
        <w:spacing w:line="600" w:lineRule="auto"/>
        <w:ind w:firstLine="720"/>
        <w:jc w:val="both"/>
      </w:pPr>
      <w:r>
        <w:rPr>
          <w:b/>
          <w:bCs/>
        </w:rPr>
        <w:t xml:space="preserve">ΒΑΣΙΛΕΙΟΣ ΓΙΟΓΙΑΚΑΣ: </w:t>
      </w:r>
      <w:r>
        <w:t>Ναι.</w:t>
      </w:r>
    </w:p>
    <w:p w14:paraId="5760C2B1" w14:textId="77777777" w:rsidR="003F14BB" w:rsidRDefault="00F37CA6">
      <w:pPr>
        <w:spacing w:line="600" w:lineRule="auto"/>
        <w:ind w:firstLine="720"/>
        <w:jc w:val="both"/>
      </w:pPr>
      <w:r>
        <w:rPr>
          <w:b/>
          <w:bCs/>
        </w:rPr>
        <w:t>ΛΕΩΝΙΔΑΣ ΓΡΗΓΟ</w:t>
      </w:r>
      <w:r>
        <w:rPr>
          <w:b/>
          <w:bCs/>
        </w:rPr>
        <w:t xml:space="preserve">ΡΑΚΟΣ: </w:t>
      </w:r>
      <w:r>
        <w:t>Ναι.</w:t>
      </w:r>
    </w:p>
    <w:p w14:paraId="5760C2B2" w14:textId="77777777" w:rsidR="003F14BB" w:rsidRDefault="00F37CA6">
      <w:pPr>
        <w:spacing w:line="600" w:lineRule="auto"/>
        <w:ind w:firstLine="720"/>
        <w:jc w:val="both"/>
      </w:pPr>
      <w:r>
        <w:rPr>
          <w:b/>
          <w:bCs/>
        </w:rPr>
        <w:t>ΙΩΑΝΝΗΣ ΑΪΒΑΤΙΔΗΣ:</w:t>
      </w:r>
      <w:r>
        <w:t xml:space="preserve"> Παρών.</w:t>
      </w:r>
    </w:p>
    <w:p w14:paraId="5760C2B3" w14:textId="77777777" w:rsidR="003F14BB" w:rsidRDefault="00F37CA6">
      <w:pPr>
        <w:spacing w:line="600" w:lineRule="auto"/>
        <w:ind w:firstLine="720"/>
        <w:jc w:val="both"/>
      </w:pPr>
      <w:r>
        <w:rPr>
          <w:b/>
          <w:bCs/>
        </w:rPr>
        <w:t>ΓΕΩΡΓΙΟΣ ΛΑΜΠΡΟΥΛΗΣ (ΣΤ΄ Αντιπρόεδρος της Βουλής):</w:t>
      </w:r>
      <w:r>
        <w:t xml:space="preserve"> Όχι.</w:t>
      </w:r>
    </w:p>
    <w:p w14:paraId="5760C2B4" w14:textId="77777777" w:rsidR="003F14BB" w:rsidRDefault="00F37CA6">
      <w:pPr>
        <w:spacing w:line="600" w:lineRule="auto"/>
        <w:ind w:firstLine="720"/>
        <w:jc w:val="both"/>
      </w:pPr>
      <w:r>
        <w:rPr>
          <w:b/>
          <w:bCs/>
        </w:rPr>
        <w:t>ΑΘΑΝΑΣΙΟΣ ΠΑΠΑΧΡΙΣΤΟΠΟΥΛΟΣ:</w:t>
      </w:r>
      <w:r>
        <w:t xml:space="preserve"> Ναι.</w:t>
      </w:r>
    </w:p>
    <w:p w14:paraId="5760C2B5" w14:textId="77777777" w:rsidR="003F14BB" w:rsidRDefault="00F37CA6">
      <w:pPr>
        <w:spacing w:line="600" w:lineRule="auto"/>
        <w:ind w:firstLine="720"/>
        <w:jc w:val="both"/>
      </w:pPr>
      <w:r>
        <w:rPr>
          <w:b/>
          <w:bCs/>
        </w:rPr>
        <w:t>ΑΝΑΣΤΑΣΙΟΣ ΜΕΓΑΛΟΜΥΣΤΑΚΑΣ:</w:t>
      </w:r>
      <w:r>
        <w:t xml:space="preserve"> Ναι.</w:t>
      </w:r>
    </w:p>
    <w:p w14:paraId="5760C2B6" w14:textId="77777777" w:rsidR="003F14BB" w:rsidRDefault="00F37CA6">
      <w:pPr>
        <w:spacing w:line="600" w:lineRule="auto"/>
        <w:ind w:firstLine="720"/>
        <w:jc w:val="both"/>
      </w:pPr>
      <w:r>
        <w:rPr>
          <w:b/>
          <w:bCs/>
        </w:rPr>
        <w:t xml:space="preserve">ΓΕΩΡΓΙΟΣ ΜΑΥΡΩΤΑΣ: </w:t>
      </w:r>
      <w:r>
        <w:t>Ναι.</w:t>
      </w:r>
    </w:p>
    <w:p w14:paraId="5760C2B7" w14:textId="77777777" w:rsidR="003F14BB" w:rsidRDefault="00F37CA6">
      <w:pPr>
        <w:spacing w:line="600" w:lineRule="auto"/>
        <w:ind w:firstLine="720"/>
        <w:jc w:val="both"/>
      </w:pPr>
      <w:r>
        <w:rPr>
          <w:b/>
          <w:bCs/>
        </w:rPr>
        <w:t xml:space="preserve">ΠΡΟΕΔΡΕΥΩΝ (Νικήτας Κακλαμάνης): </w:t>
      </w:r>
      <w:r>
        <w:t xml:space="preserve">Συνεπώς το νέο άρθρο 76 έγινε δεκτό ως </w:t>
      </w:r>
      <w:r>
        <w:t>έχει κατά πλειοψηφία.</w:t>
      </w:r>
    </w:p>
    <w:p w14:paraId="5760C2B8" w14:textId="77777777" w:rsidR="003F14BB" w:rsidRDefault="00F37CA6">
      <w:pPr>
        <w:spacing w:line="600" w:lineRule="auto"/>
        <w:ind w:firstLine="720"/>
        <w:jc w:val="both"/>
      </w:pPr>
      <w:r>
        <w:t>Ερωτάται το Σώμα: Γίνεται δεκτό το νέο άρθρο 77 ως έχει;</w:t>
      </w:r>
    </w:p>
    <w:p w14:paraId="5760C2B9" w14:textId="77777777" w:rsidR="003F14BB" w:rsidRDefault="00F37CA6">
      <w:pPr>
        <w:spacing w:line="600" w:lineRule="auto"/>
        <w:ind w:firstLine="720"/>
        <w:jc w:val="both"/>
      </w:pPr>
      <w:r>
        <w:rPr>
          <w:b/>
          <w:bCs/>
        </w:rPr>
        <w:t>ΜΕΡΟΠΗ ΤΖΟΥΦΗ:</w:t>
      </w:r>
      <w:r>
        <w:t xml:space="preserve"> Ναι.</w:t>
      </w:r>
    </w:p>
    <w:p w14:paraId="5760C2BA" w14:textId="77777777" w:rsidR="003F14BB" w:rsidRDefault="00F37CA6">
      <w:pPr>
        <w:spacing w:line="600" w:lineRule="auto"/>
        <w:ind w:firstLine="720"/>
        <w:jc w:val="both"/>
      </w:pPr>
      <w:r>
        <w:rPr>
          <w:b/>
          <w:bCs/>
        </w:rPr>
        <w:t xml:space="preserve">ΒΑΣΙΛΕΙΟΣ ΓΙΟΓΙΑΚΑΣ: </w:t>
      </w:r>
      <w:r>
        <w:t>Ναι.</w:t>
      </w:r>
    </w:p>
    <w:p w14:paraId="5760C2BB" w14:textId="77777777" w:rsidR="003F14BB" w:rsidRDefault="00F37CA6">
      <w:pPr>
        <w:spacing w:line="600" w:lineRule="auto"/>
        <w:ind w:firstLine="720"/>
        <w:jc w:val="both"/>
      </w:pPr>
      <w:r>
        <w:rPr>
          <w:b/>
          <w:bCs/>
        </w:rPr>
        <w:t xml:space="preserve">ΛΕΩΝΙΔΑΣ ΓΡΗΓΟΡΑΚΟΣ: </w:t>
      </w:r>
      <w:r>
        <w:t>Ναι.</w:t>
      </w:r>
    </w:p>
    <w:p w14:paraId="5760C2BC" w14:textId="77777777" w:rsidR="003F14BB" w:rsidRDefault="00F37CA6">
      <w:pPr>
        <w:spacing w:line="600" w:lineRule="auto"/>
        <w:ind w:firstLine="720"/>
        <w:jc w:val="both"/>
      </w:pPr>
      <w:r>
        <w:rPr>
          <w:b/>
          <w:bCs/>
        </w:rPr>
        <w:t>ΙΩΑΝΝΗΣ ΑΪΒΑΤΙΔΗΣ:</w:t>
      </w:r>
      <w:r>
        <w:t xml:space="preserve"> Παρών.</w:t>
      </w:r>
    </w:p>
    <w:p w14:paraId="5760C2BD" w14:textId="77777777" w:rsidR="003F14BB" w:rsidRDefault="00F37CA6">
      <w:pPr>
        <w:spacing w:line="600" w:lineRule="auto"/>
        <w:ind w:firstLine="720"/>
        <w:jc w:val="both"/>
      </w:pPr>
      <w:r>
        <w:rPr>
          <w:b/>
          <w:bCs/>
        </w:rPr>
        <w:t>ΓΕΩΡΓΙΟΣ ΛΑΜΠΡΟΥΛΗΣ (ΣΤ΄ Αντιπρόεδρος της Βουλής):</w:t>
      </w:r>
      <w:r>
        <w:t xml:space="preserve"> Όχι.</w:t>
      </w:r>
    </w:p>
    <w:p w14:paraId="5760C2BE" w14:textId="77777777" w:rsidR="003F14BB" w:rsidRDefault="00F37CA6">
      <w:pPr>
        <w:spacing w:line="600" w:lineRule="auto"/>
        <w:ind w:firstLine="720"/>
        <w:jc w:val="both"/>
      </w:pPr>
      <w:r>
        <w:rPr>
          <w:b/>
          <w:bCs/>
        </w:rPr>
        <w:t>ΑΘΑΝΑΣΙΟΣ ΠΑΠΑΧΡΙΣΤΟΠΟΥ</w:t>
      </w:r>
      <w:r>
        <w:rPr>
          <w:b/>
          <w:bCs/>
        </w:rPr>
        <w:t>ΛΟΣ:</w:t>
      </w:r>
      <w:r>
        <w:t xml:space="preserve"> Ναι.</w:t>
      </w:r>
    </w:p>
    <w:p w14:paraId="5760C2BF" w14:textId="77777777" w:rsidR="003F14BB" w:rsidRDefault="00F37CA6">
      <w:pPr>
        <w:spacing w:line="600" w:lineRule="auto"/>
        <w:ind w:firstLine="720"/>
        <w:jc w:val="both"/>
      </w:pPr>
      <w:r>
        <w:rPr>
          <w:b/>
          <w:bCs/>
        </w:rPr>
        <w:t>ΑΝΑΣΤΑΣΙΟΣ ΜΕΓΑΛΟΜΥΣΤΑΚΑΣ:</w:t>
      </w:r>
      <w:r>
        <w:t xml:space="preserve"> Ναι.</w:t>
      </w:r>
    </w:p>
    <w:p w14:paraId="5760C2C0" w14:textId="77777777" w:rsidR="003F14BB" w:rsidRDefault="00F37CA6">
      <w:pPr>
        <w:spacing w:line="600" w:lineRule="auto"/>
        <w:ind w:firstLine="720"/>
        <w:jc w:val="both"/>
      </w:pPr>
      <w:r>
        <w:rPr>
          <w:b/>
          <w:bCs/>
        </w:rPr>
        <w:t xml:space="preserve">ΓΕΩΡΓΙΟΣ ΜΑΥΡΩΤΑΣ: </w:t>
      </w:r>
      <w:r>
        <w:t>Ναι.</w:t>
      </w:r>
    </w:p>
    <w:p w14:paraId="5760C2C1" w14:textId="77777777" w:rsidR="003F14BB" w:rsidRDefault="00F37CA6">
      <w:pPr>
        <w:spacing w:line="600" w:lineRule="auto"/>
        <w:ind w:firstLine="720"/>
        <w:jc w:val="both"/>
      </w:pPr>
      <w:r>
        <w:rPr>
          <w:b/>
          <w:bCs/>
        </w:rPr>
        <w:t xml:space="preserve">ΠΡΟΕΔΡΕΥΩΝ (Νικήτας Κακλαμάνης): </w:t>
      </w:r>
      <w:r>
        <w:t>Συνεπώς το νέο άρθρο 77 έγινε δεκτό ως έχει κατά πλειοψηφία.</w:t>
      </w:r>
    </w:p>
    <w:p w14:paraId="5760C2C2" w14:textId="77777777" w:rsidR="003F14BB" w:rsidRDefault="00F37CA6">
      <w:pPr>
        <w:spacing w:line="600" w:lineRule="auto"/>
        <w:ind w:firstLine="720"/>
        <w:jc w:val="both"/>
      </w:pPr>
      <w:r>
        <w:t>Ερωτάται το Σώμα: Γίνεται δεκτό το νέο άρθρο 78 ως έχει;</w:t>
      </w:r>
    </w:p>
    <w:p w14:paraId="5760C2C3" w14:textId="77777777" w:rsidR="003F14BB" w:rsidRDefault="00F37CA6">
      <w:pPr>
        <w:spacing w:line="600" w:lineRule="auto"/>
        <w:ind w:firstLine="720"/>
        <w:jc w:val="both"/>
      </w:pPr>
      <w:r>
        <w:rPr>
          <w:b/>
          <w:bCs/>
        </w:rPr>
        <w:t>ΜΕΡΟΠΗ ΤΖΟΥΦΗ:</w:t>
      </w:r>
      <w:r>
        <w:t xml:space="preserve"> Ναι.</w:t>
      </w:r>
    </w:p>
    <w:p w14:paraId="5760C2C4" w14:textId="77777777" w:rsidR="003F14BB" w:rsidRDefault="00F37CA6">
      <w:pPr>
        <w:spacing w:line="600" w:lineRule="auto"/>
        <w:ind w:firstLine="720"/>
        <w:jc w:val="both"/>
      </w:pPr>
      <w:r>
        <w:rPr>
          <w:b/>
          <w:bCs/>
        </w:rPr>
        <w:t>ΒΑΣΙΛΕΙΟΣ ΓΙΟΓΙΑΚΑΣ</w:t>
      </w:r>
      <w:r>
        <w:rPr>
          <w:b/>
          <w:bCs/>
        </w:rPr>
        <w:t xml:space="preserve">: </w:t>
      </w:r>
      <w:r>
        <w:t>Ναι.</w:t>
      </w:r>
    </w:p>
    <w:p w14:paraId="5760C2C5" w14:textId="77777777" w:rsidR="003F14BB" w:rsidRDefault="00F37CA6">
      <w:pPr>
        <w:spacing w:line="600" w:lineRule="auto"/>
        <w:ind w:firstLine="720"/>
        <w:jc w:val="both"/>
      </w:pPr>
      <w:r>
        <w:rPr>
          <w:b/>
          <w:bCs/>
        </w:rPr>
        <w:t xml:space="preserve">ΛΕΩΝΙΔΑΣ ΓΡΗΓΟΡΑΚΟΣ: </w:t>
      </w:r>
      <w:r>
        <w:t>Ναι.</w:t>
      </w:r>
    </w:p>
    <w:p w14:paraId="5760C2C6" w14:textId="77777777" w:rsidR="003F14BB" w:rsidRDefault="00F37CA6">
      <w:pPr>
        <w:spacing w:line="600" w:lineRule="auto"/>
        <w:ind w:firstLine="720"/>
        <w:jc w:val="both"/>
      </w:pPr>
      <w:r>
        <w:rPr>
          <w:b/>
          <w:bCs/>
        </w:rPr>
        <w:t>ΙΩΑΝΝΗΣ ΑΪΒΑΤΙΔΗΣ:</w:t>
      </w:r>
      <w:r>
        <w:t xml:space="preserve"> Παρών.</w:t>
      </w:r>
    </w:p>
    <w:p w14:paraId="5760C2C7" w14:textId="77777777" w:rsidR="003F14BB" w:rsidRDefault="00F37CA6">
      <w:pPr>
        <w:spacing w:line="600" w:lineRule="auto"/>
        <w:ind w:firstLine="720"/>
        <w:jc w:val="both"/>
      </w:pPr>
      <w:r>
        <w:rPr>
          <w:b/>
          <w:bCs/>
        </w:rPr>
        <w:t>ΓΕΩΡΓΙΟΣ ΛΑΜΠΡΟΥΛΗΣ (ΣΤ΄ Αντιπρόεδρος της Βουλής):</w:t>
      </w:r>
      <w:r>
        <w:t xml:space="preserve"> Όχι.</w:t>
      </w:r>
    </w:p>
    <w:p w14:paraId="5760C2C8" w14:textId="77777777" w:rsidR="003F14BB" w:rsidRDefault="00F37CA6">
      <w:pPr>
        <w:spacing w:line="600" w:lineRule="auto"/>
        <w:ind w:firstLine="720"/>
        <w:jc w:val="both"/>
      </w:pPr>
      <w:r>
        <w:rPr>
          <w:b/>
          <w:bCs/>
        </w:rPr>
        <w:t>ΑΘΑΝΑΣΙΟΣ ΠΑΠΑΧΡΙΣΤΟΠΟΥΛΟΣ:</w:t>
      </w:r>
      <w:r>
        <w:t xml:space="preserve"> Ναι.</w:t>
      </w:r>
    </w:p>
    <w:p w14:paraId="5760C2C9" w14:textId="77777777" w:rsidR="003F14BB" w:rsidRDefault="00F37CA6">
      <w:pPr>
        <w:spacing w:line="600" w:lineRule="auto"/>
        <w:ind w:firstLine="720"/>
        <w:jc w:val="both"/>
      </w:pPr>
      <w:r>
        <w:rPr>
          <w:b/>
          <w:bCs/>
        </w:rPr>
        <w:t>ΑΝΑΣΤΑΣΙΟΣ ΜΕΓΑΛΟΜΥΣΤΑΚΑΣ:</w:t>
      </w:r>
      <w:r>
        <w:t xml:space="preserve"> Ναι.</w:t>
      </w:r>
    </w:p>
    <w:p w14:paraId="5760C2CA" w14:textId="77777777" w:rsidR="003F14BB" w:rsidRDefault="00F37CA6">
      <w:pPr>
        <w:spacing w:line="600" w:lineRule="auto"/>
        <w:ind w:firstLine="720"/>
        <w:jc w:val="both"/>
      </w:pPr>
      <w:r>
        <w:rPr>
          <w:b/>
          <w:bCs/>
        </w:rPr>
        <w:t xml:space="preserve">ΓΕΩΡΓΙΟΣ ΜΑΥΡΩΤΑΣ: </w:t>
      </w:r>
      <w:r>
        <w:t>Ναι.</w:t>
      </w:r>
    </w:p>
    <w:p w14:paraId="5760C2CB" w14:textId="77777777" w:rsidR="003F14BB" w:rsidRDefault="00F37CA6">
      <w:pPr>
        <w:spacing w:line="600" w:lineRule="auto"/>
        <w:ind w:firstLine="720"/>
        <w:jc w:val="both"/>
      </w:pPr>
      <w:r>
        <w:rPr>
          <w:b/>
          <w:bCs/>
        </w:rPr>
        <w:t xml:space="preserve">ΠΡΟΕΔΡΕΥΩΝ (Νικήτας Κακλαμάνης): </w:t>
      </w:r>
      <w:r>
        <w:t>Συνεπώς το νέο άρθρ</w:t>
      </w:r>
      <w:r>
        <w:t>ο 78 έγινε δεκτό ως έχει κατά πλειοψηφία.</w:t>
      </w:r>
    </w:p>
    <w:p w14:paraId="5760C2CC" w14:textId="77777777" w:rsidR="003F14BB" w:rsidRDefault="00F37CA6">
      <w:pPr>
        <w:spacing w:line="600" w:lineRule="auto"/>
        <w:ind w:firstLine="720"/>
        <w:jc w:val="both"/>
      </w:pPr>
      <w:r>
        <w:t>Ερωτάται το Σώμα: Γίνεται δεκτό το νέο άρθρο 79 ως έχει;</w:t>
      </w:r>
    </w:p>
    <w:p w14:paraId="5760C2CD" w14:textId="77777777" w:rsidR="003F14BB" w:rsidRDefault="00F37CA6">
      <w:pPr>
        <w:spacing w:line="600" w:lineRule="auto"/>
        <w:ind w:firstLine="720"/>
        <w:jc w:val="both"/>
      </w:pPr>
      <w:r>
        <w:rPr>
          <w:b/>
          <w:bCs/>
        </w:rPr>
        <w:t>ΜΕΡΟΠΗ ΤΖΟΥΦΗ:</w:t>
      </w:r>
      <w:r>
        <w:t xml:space="preserve"> Ναι.</w:t>
      </w:r>
    </w:p>
    <w:p w14:paraId="5760C2CE" w14:textId="77777777" w:rsidR="003F14BB" w:rsidRDefault="00F37CA6">
      <w:pPr>
        <w:spacing w:line="600" w:lineRule="auto"/>
        <w:ind w:firstLine="720"/>
        <w:jc w:val="both"/>
      </w:pPr>
      <w:r>
        <w:rPr>
          <w:b/>
          <w:bCs/>
        </w:rPr>
        <w:t xml:space="preserve">ΒΑΣΙΛΕΙΟΣ ΓΙΟΓΙΑΚΑΣ: </w:t>
      </w:r>
      <w:r>
        <w:t>Ναι.</w:t>
      </w:r>
    </w:p>
    <w:p w14:paraId="5760C2CF" w14:textId="77777777" w:rsidR="003F14BB" w:rsidRDefault="00F37CA6">
      <w:pPr>
        <w:spacing w:line="600" w:lineRule="auto"/>
        <w:ind w:firstLine="720"/>
        <w:jc w:val="both"/>
      </w:pPr>
      <w:r>
        <w:rPr>
          <w:b/>
          <w:bCs/>
        </w:rPr>
        <w:t xml:space="preserve">ΛΕΩΝΙΔΑΣ ΓΡΗΓΟΡΑΚΟΣ: </w:t>
      </w:r>
      <w:r>
        <w:t>Ναι.</w:t>
      </w:r>
    </w:p>
    <w:p w14:paraId="5760C2D0" w14:textId="77777777" w:rsidR="003F14BB" w:rsidRDefault="00F37CA6">
      <w:pPr>
        <w:spacing w:line="600" w:lineRule="auto"/>
        <w:ind w:firstLine="720"/>
        <w:jc w:val="both"/>
      </w:pPr>
      <w:r>
        <w:rPr>
          <w:b/>
          <w:bCs/>
        </w:rPr>
        <w:t>ΙΩΑΝΝΗΣ ΑΪΒΑΤΙΔΗΣ:</w:t>
      </w:r>
      <w:r>
        <w:t xml:space="preserve"> Παρών.</w:t>
      </w:r>
    </w:p>
    <w:p w14:paraId="5760C2D1" w14:textId="77777777" w:rsidR="003F14BB" w:rsidRDefault="00F37CA6">
      <w:pPr>
        <w:spacing w:line="600" w:lineRule="auto"/>
        <w:ind w:firstLine="720"/>
        <w:jc w:val="both"/>
      </w:pPr>
      <w:r>
        <w:rPr>
          <w:b/>
          <w:bCs/>
        </w:rPr>
        <w:t>ΓΕΩΡΓΙΟΣ ΛΑΜΠΡΟΥΛΗΣ (ΣΤ΄ Αντιπρόεδρος της Βουλής):</w:t>
      </w:r>
      <w:r>
        <w:t xml:space="preserve"> Όχι.</w:t>
      </w:r>
    </w:p>
    <w:p w14:paraId="5760C2D2" w14:textId="77777777" w:rsidR="003F14BB" w:rsidRDefault="00F37CA6">
      <w:pPr>
        <w:spacing w:line="600" w:lineRule="auto"/>
        <w:ind w:firstLine="720"/>
        <w:jc w:val="both"/>
      </w:pPr>
      <w:r>
        <w:rPr>
          <w:b/>
          <w:bCs/>
        </w:rPr>
        <w:t>ΑΘΑΝΑΣΙΟΣ ΠΑΠΑΧΡΙΣΤΟΠΟΥΛΟΣ:</w:t>
      </w:r>
      <w:r>
        <w:t xml:space="preserve"> Ναι.</w:t>
      </w:r>
    </w:p>
    <w:p w14:paraId="5760C2D3" w14:textId="77777777" w:rsidR="003F14BB" w:rsidRDefault="00F37CA6">
      <w:pPr>
        <w:spacing w:line="600" w:lineRule="auto"/>
        <w:ind w:firstLine="720"/>
        <w:jc w:val="both"/>
      </w:pPr>
      <w:r>
        <w:rPr>
          <w:b/>
          <w:bCs/>
        </w:rPr>
        <w:t>ΑΝΑΣΤΑΣΙΟΣ ΜΕΓΑΛΟΜΥΣΤΑΚΑΣ:</w:t>
      </w:r>
      <w:r>
        <w:t xml:space="preserve"> Ναι.</w:t>
      </w:r>
    </w:p>
    <w:p w14:paraId="5760C2D4" w14:textId="77777777" w:rsidR="003F14BB" w:rsidRDefault="00F37CA6">
      <w:pPr>
        <w:spacing w:line="600" w:lineRule="auto"/>
        <w:ind w:firstLine="720"/>
        <w:jc w:val="both"/>
      </w:pPr>
      <w:r>
        <w:rPr>
          <w:b/>
          <w:bCs/>
        </w:rPr>
        <w:t xml:space="preserve">ΓΕΩΡΓΙΟΣ ΜΑΥΡΩΤΑΣ: </w:t>
      </w:r>
      <w:r>
        <w:t>Ναι.</w:t>
      </w:r>
    </w:p>
    <w:p w14:paraId="5760C2D5" w14:textId="77777777" w:rsidR="003F14BB" w:rsidRDefault="00F37CA6">
      <w:pPr>
        <w:spacing w:line="600" w:lineRule="auto"/>
        <w:ind w:firstLine="720"/>
        <w:jc w:val="both"/>
      </w:pPr>
      <w:r>
        <w:rPr>
          <w:b/>
          <w:bCs/>
        </w:rPr>
        <w:t xml:space="preserve">ΠΡΟΕΔΡΕΥΩΝ (Νικήτας Κακλαμάνης): </w:t>
      </w:r>
      <w:r>
        <w:t>Συνεπώς το νέο άρθρο 79 έγινε δεκτό ως έχει κατά πλειοψηφία.</w:t>
      </w:r>
    </w:p>
    <w:p w14:paraId="5760C2D6" w14:textId="77777777" w:rsidR="003F14BB" w:rsidRDefault="00F37CA6">
      <w:pPr>
        <w:spacing w:line="600" w:lineRule="auto"/>
        <w:ind w:firstLine="720"/>
        <w:jc w:val="both"/>
      </w:pPr>
      <w:r>
        <w:t>Ερωτάται το Σώμα: Γίνεται δεκτό το νέο άρθρο 80 ως έχει;</w:t>
      </w:r>
    </w:p>
    <w:p w14:paraId="5760C2D7" w14:textId="77777777" w:rsidR="003F14BB" w:rsidRDefault="00F37CA6">
      <w:pPr>
        <w:spacing w:line="600" w:lineRule="auto"/>
        <w:ind w:firstLine="720"/>
        <w:jc w:val="both"/>
      </w:pPr>
      <w:r>
        <w:rPr>
          <w:b/>
          <w:bCs/>
        </w:rPr>
        <w:t>ΜΕΡΟΠΗ ΤΖΟΥΦΗ:</w:t>
      </w:r>
      <w:r>
        <w:t xml:space="preserve"> Ναι.</w:t>
      </w:r>
    </w:p>
    <w:p w14:paraId="5760C2D8" w14:textId="77777777" w:rsidR="003F14BB" w:rsidRDefault="00F37CA6">
      <w:pPr>
        <w:spacing w:line="600" w:lineRule="auto"/>
        <w:ind w:firstLine="720"/>
        <w:jc w:val="both"/>
      </w:pPr>
      <w:r>
        <w:rPr>
          <w:b/>
          <w:bCs/>
        </w:rPr>
        <w:t xml:space="preserve">ΒΑΣΙΛΕΙΟΣ ΓΙΟΓΙΑΚΑΣ: </w:t>
      </w:r>
      <w:r>
        <w:t>Ναι.</w:t>
      </w:r>
    </w:p>
    <w:p w14:paraId="5760C2D9" w14:textId="77777777" w:rsidR="003F14BB" w:rsidRDefault="00F37CA6">
      <w:pPr>
        <w:spacing w:line="600" w:lineRule="auto"/>
        <w:ind w:firstLine="720"/>
        <w:jc w:val="both"/>
      </w:pPr>
      <w:r>
        <w:rPr>
          <w:b/>
          <w:bCs/>
        </w:rPr>
        <w:t xml:space="preserve">ΛΕΩΝΙΔΑΣ ΓΡΗΓΟΡΑΚΟΣ: </w:t>
      </w:r>
      <w:r>
        <w:t>Ναι.</w:t>
      </w:r>
    </w:p>
    <w:p w14:paraId="5760C2DA" w14:textId="77777777" w:rsidR="003F14BB" w:rsidRDefault="00F37CA6">
      <w:pPr>
        <w:spacing w:line="600" w:lineRule="auto"/>
        <w:ind w:firstLine="720"/>
        <w:jc w:val="both"/>
      </w:pPr>
      <w:r>
        <w:rPr>
          <w:b/>
          <w:bCs/>
        </w:rPr>
        <w:t>ΙΩΑΝΝΗΣ ΑΪΒΑΤΙΔΗΣ:</w:t>
      </w:r>
      <w:r>
        <w:t xml:space="preserve"> Παρών.</w:t>
      </w:r>
    </w:p>
    <w:p w14:paraId="5760C2DB" w14:textId="77777777" w:rsidR="003F14BB" w:rsidRDefault="00F37CA6">
      <w:pPr>
        <w:spacing w:line="600" w:lineRule="auto"/>
        <w:ind w:firstLine="720"/>
        <w:jc w:val="both"/>
      </w:pPr>
      <w:r>
        <w:rPr>
          <w:b/>
          <w:bCs/>
        </w:rPr>
        <w:t>ΓΕΩΡΓΙΟΣ ΛΑΜΠΡΟΥΛΗΣ (ΣΤ΄ Αντιπρόεδρος της Βουλής):</w:t>
      </w:r>
      <w:r>
        <w:t xml:space="preserve"> Όχι.</w:t>
      </w:r>
    </w:p>
    <w:p w14:paraId="5760C2DC" w14:textId="77777777" w:rsidR="003F14BB" w:rsidRDefault="00F37CA6">
      <w:pPr>
        <w:spacing w:line="600" w:lineRule="auto"/>
        <w:ind w:firstLine="720"/>
        <w:jc w:val="both"/>
      </w:pPr>
      <w:r>
        <w:rPr>
          <w:b/>
          <w:bCs/>
        </w:rPr>
        <w:t>ΑΘΑΝΑΣΙΟΣ ΠΑΠΑΧΡΙΣΤΟΠΟΥΛΟΣ:</w:t>
      </w:r>
      <w:r>
        <w:t xml:space="preserve"> Ναι.</w:t>
      </w:r>
    </w:p>
    <w:p w14:paraId="5760C2DD" w14:textId="77777777" w:rsidR="003F14BB" w:rsidRDefault="00F37CA6">
      <w:pPr>
        <w:spacing w:line="600" w:lineRule="auto"/>
        <w:ind w:firstLine="720"/>
        <w:jc w:val="both"/>
      </w:pPr>
      <w:r>
        <w:rPr>
          <w:b/>
          <w:bCs/>
        </w:rPr>
        <w:t>ΑΝΑΣΤΑΣΙΟΣ ΜΕΓΑΛΟΜΥΣΤΑΚΑΣ:</w:t>
      </w:r>
      <w:r>
        <w:t xml:space="preserve"> Ναι.</w:t>
      </w:r>
    </w:p>
    <w:p w14:paraId="5760C2DE" w14:textId="77777777" w:rsidR="003F14BB" w:rsidRDefault="00F37CA6">
      <w:pPr>
        <w:spacing w:line="600" w:lineRule="auto"/>
        <w:ind w:firstLine="720"/>
        <w:jc w:val="both"/>
      </w:pPr>
      <w:r>
        <w:rPr>
          <w:b/>
          <w:bCs/>
        </w:rPr>
        <w:t xml:space="preserve">ΓΕΩΡΓΙΟΣ ΜΑΥΡΩΤΑΣ: </w:t>
      </w:r>
      <w:r>
        <w:t>Ναι.</w:t>
      </w:r>
    </w:p>
    <w:p w14:paraId="5760C2DF" w14:textId="77777777" w:rsidR="003F14BB" w:rsidRDefault="00F37CA6">
      <w:pPr>
        <w:spacing w:line="600" w:lineRule="auto"/>
        <w:ind w:firstLine="720"/>
        <w:jc w:val="both"/>
      </w:pPr>
      <w:r>
        <w:rPr>
          <w:b/>
          <w:bCs/>
        </w:rPr>
        <w:t>ΠΡΟΕΔΡΕΥΩΝ (Νικήτας Κακλαμά</w:t>
      </w:r>
      <w:r>
        <w:rPr>
          <w:b/>
          <w:bCs/>
        </w:rPr>
        <w:t xml:space="preserve">νης): </w:t>
      </w:r>
      <w:r>
        <w:t>Συνεπώς το νέο άρθρο 80 έγινε δεκτό ως έχει κατά πλειοψηφία.</w:t>
      </w:r>
    </w:p>
    <w:p w14:paraId="5760C2E0" w14:textId="77777777" w:rsidR="003F14BB" w:rsidRDefault="00F37CA6">
      <w:pPr>
        <w:spacing w:line="600" w:lineRule="auto"/>
        <w:ind w:firstLine="720"/>
        <w:jc w:val="both"/>
      </w:pPr>
      <w:r>
        <w:t>Ερωτάται το Σώμα: Γίνεται δεκτό το νέο άρθρο 81 ως έχει;</w:t>
      </w:r>
    </w:p>
    <w:p w14:paraId="5760C2E1" w14:textId="77777777" w:rsidR="003F14BB" w:rsidRDefault="00F37CA6">
      <w:pPr>
        <w:spacing w:line="600" w:lineRule="auto"/>
        <w:ind w:firstLine="720"/>
      </w:pPr>
      <w:r>
        <w:rPr>
          <w:b/>
          <w:bCs/>
        </w:rPr>
        <w:t>ΜΕΡΟΠΗ ΤΖΟΥΦΗ:</w:t>
      </w:r>
      <w:r>
        <w:t xml:space="preserve"> Ναι.</w:t>
      </w:r>
    </w:p>
    <w:p w14:paraId="5760C2E2" w14:textId="77777777" w:rsidR="003F14BB" w:rsidRDefault="00F37CA6">
      <w:pPr>
        <w:spacing w:line="600" w:lineRule="auto"/>
        <w:ind w:firstLine="720"/>
      </w:pPr>
      <w:r>
        <w:rPr>
          <w:b/>
          <w:bCs/>
        </w:rPr>
        <w:t>ΒΑΣΙΛΕΙΟΣ ΓΙΟΓΙΑΚΑΣ:</w:t>
      </w:r>
      <w:r>
        <w:t xml:space="preserve"> Ναι. </w:t>
      </w:r>
    </w:p>
    <w:p w14:paraId="5760C2E3" w14:textId="77777777" w:rsidR="003F14BB" w:rsidRDefault="00F37CA6">
      <w:pPr>
        <w:spacing w:line="600" w:lineRule="auto"/>
        <w:ind w:firstLine="720"/>
      </w:pPr>
      <w:r>
        <w:rPr>
          <w:b/>
          <w:bCs/>
        </w:rPr>
        <w:t>ΛΕΩΝΙΔΑΣ ΓΡΗΓΟΡΑΚΟΣ:</w:t>
      </w:r>
      <w:r>
        <w:t xml:space="preserve"> Ναι.</w:t>
      </w:r>
    </w:p>
    <w:p w14:paraId="5760C2E4" w14:textId="77777777" w:rsidR="003F14BB" w:rsidRDefault="00F37CA6">
      <w:pPr>
        <w:spacing w:line="600" w:lineRule="auto"/>
        <w:ind w:firstLine="720"/>
      </w:pPr>
      <w:r>
        <w:rPr>
          <w:b/>
          <w:bCs/>
        </w:rPr>
        <w:t>ΙΩΑΝΝΗΣ ΑΪΒΑΤΙΔΗΣ:</w:t>
      </w:r>
      <w:r>
        <w:t xml:space="preserve"> Παρών. </w:t>
      </w:r>
    </w:p>
    <w:p w14:paraId="5760C2E5" w14:textId="77777777" w:rsidR="003F14BB" w:rsidRDefault="00F37CA6">
      <w:pPr>
        <w:spacing w:line="600" w:lineRule="auto"/>
        <w:ind w:firstLine="720"/>
        <w:rPr>
          <w:b/>
          <w:bCs/>
        </w:rPr>
      </w:pPr>
      <w:r>
        <w:rPr>
          <w:b/>
          <w:bCs/>
        </w:rPr>
        <w:t>ΓΕΩΡΓΙΟΣ ΛΑΜΠΡΟΥΛΗΣ (ΣΤ΄ Αντιπρό</w:t>
      </w:r>
      <w:r>
        <w:rPr>
          <w:b/>
          <w:bCs/>
        </w:rPr>
        <w:t>εδρος της Βουλής):</w:t>
      </w:r>
      <w:r>
        <w:t xml:space="preserve"> Όχι.</w:t>
      </w:r>
    </w:p>
    <w:p w14:paraId="5760C2E6" w14:textId="77777777" w:rsidR="003F14BB" w:rsidRDefault="00F37CA6">
      <w:pPr>
        <w:spacing w:line="600" w:lineRule="auto"/>
        <w:ind w:firstLine="720"/>
        <w:rPr>
          <w:b/>
          <w:bCs/>
        </w:rPr>
      </w:pPr>
      <w:r>
        <w:rPr>
          <w:b/>
          <w:bCs/>
        </w:rPr>
        <w:t>ΑΘΑΝΑΣΙΟΣ ΠΑΠΑΧΡΙΣΤΟΠΟΥΛΟΣ:</w:t>
      </w:r>
      <w:r>
        <w:t xml:space="preserve"> Ναι.</w:t>
      </w:r>
    </w:p>
    <w:p w14:paraId="5760C2E7" w14:textId="77777777" w:rsidR="003F14BB" w:rsidRDefault="00F37CA6">
      <w:pPr>
        <w:spacing w:line="600" w:lineRule="auto"/>
        <w:ind w:firstLine="720"/>
        <w:rPr>
          <w:b/>
          <w:bCs/>
        </w:rPr>
      </w:pPr>
      <w:r>
        <w:rPr>
          <w:b/>
          <w:bCs/>
        </w:rPr>
        <w:t>ΑΝΑΣΤΑΣΙΟΣ ΜΕΓΑΛΟΜΥΣΤΑΚΑΣ:</w:t>
      </w:r>
      <w:r>
        <w:t xml:space="preserve"> Ναι.</w:t>
      </w:r>
      <w:r>
        <w:rPr>
          <w:b/>
          <w:bCs/>
        </w:rPr>
        <w:t xml:space="preserve"> </w:t>
      </w:r>
    </w:p>
    <w:p w14:paraId="5760C2E8" w14:textId="77777777" w:rsidR="003F14BB" w:rsidRDefault="00F37CA6">
      <w:pPr>
        <w:spacing w:line="600" w:lineRule="auto"/>
        <w:ind w:firstLine="720"/>
        <w:rPr>
          <w:b/>
          <w:bCs/>
        </w:rPr>
      </w:pPr>
      <w:r>
        <w:rPr>
          <w:b/>
          <w:bCs/>
        </w:rPr>
        <w:t>ΓΕΩΡΓΙΟΣ ΜΑΥΡΩΤΑΣ:</w:t>
      </w:r>
      <w:r>
        <w:t xml:space="preserve"> Ναι.</w:t>
      </w:r>
    </w:p>
    <w:p w14:paraId="5760C2E9" w14:textId="77777777" w:rsidR="003F14BB" w:rsidRDefault="00F37CA6">
      <w:pPr>
        <w:spacing w:line="600" w:lineRule="auto"/>
        <w:ind w:firstLine="720"/>
        <w:jc w:val="both"/>
      </w:pPr>
      <w:r>
        <w:rPr>
          <w:b/>
          <w:bCs/>
        </w:rPr>
        <w:t>ΠΡΟΕΔΡΕΥΩΝ (Νικήτας Κακλαμάνης):</w:t>
      </w:r>
      <w:r>
        <w:t xml:space="preserve"> Συνεπώς το νέο άρθρο 81 έγινε δεκτό ως έχει κατά πλειοψηφία. </w:t>
      </w:r>
    </w:p>
    <w:p w14:paraId="5760C2EA" w14:textId="77777777" w:rsidR="003F14BB" w:rsidRDefault="00F37CA6">
      <w:pPr>
        <w:spacing w:line="600" w:lineRule="auto"/>
        <w:ind w:firstLine="720"/>
        <w:jc w:val="both"/>
      </w:pPr>
      <w:r>
        <w:t>Ερωτάται το Σώμα: Γίνεται δεκτό το νέο άρθρο 82</w:t>
      </w:r>
      <w:r>
        <w:t xml:space="preserve"> ως έχει;</w:t>
      </w:r>
    </w:p>
    <w:p w14:paraId="5760C2EB" w14:textId="77777777" w:rsidR="003F14BB" w:rsidRDefault="00F37CA6">
      <w:pPr>
        <w:spacing w:line="600" w:lineRule="auto"/>
        <w:ind w:firstLine="720"/>
      </w:pPr>
      <w:r>
        <w:rPr>
          <w:b/>
          <w:bCs/>
        </w:rPr>
        <w:t>ΜΕΡΟΠΗ ΤΖΟΥΦΗ:</w:t>
      </w:r>
      <w:r>
        <w:t xml:space="preserve"> Ναι.</w:t>
      </w:r>
    </w:p>
    <w:p w14:paraId="5760C2EC" w14:textId="77777777" w:rsidR="003F14BB" w:rsidRDefault="00F37CA6">
      <w:pPr>
        <w:spacing w:line="600" w:lineRule="auto"/>
        <w:ind w:firstLine="720"/>
      </w:pPr>
      <w:r>
        <w:rPr>
          <w:b/>
          <w:bCs/>
        </w:rPr>
        <w:t>ΒΑΣΙΛΕΙΟΣ ΓΙΟΓΙΑΚΑΣ:</w:t>
      </w:r>
      <w:r>
        <w:t xml:space="preserve"> Ναι. </w:t>
      </w:r>
    </w:p>
    <w:p w14:paraId="5760C2ED" w14:textId="77777777" w:rsidR="003F14BB" w:rsidRDefault="00F37CA6">
      <w:pPr>
        <w:spacing w:line="600" w:lineRule="auto"/>
        <w:ind w:firstLine="720"/>
      </w:pPr>
      <w:r>
        <w:rPr>
          <w:b/>
          <w:bCs/>
        </w:rPr>
        <w:t>ΛΕΩΝΙΔΑΣ ΓΡΗΓΟΡΑΚΟΣ:</w:t>
      </w:r>
      <w:r>
        <w:t xml:space="preserve"> Ναι.</w:t>
      </w:r>
    </w:p>
    <w:p w14:paraId="5760C2EE" w14:textId="77777777" w:rsidR="003F14BB" w:rsidRDefault="00F37CA6">
      <w:pPr>
        <w:spacing w:line="600" w:lineRule="auto"/>
        <w:ind w:firstLine="720"/>
      </w:pPr>
      <w:r>
        <w:rPr>
          <w:b/>
          <w:bCs/>
        </w:rPr>
        <w:t>ΙΩΑΝΝΗΣ ΑΪΒΑΤΙΔΗΣ:</w:t>
      </w:r>
      <w:r>
        <w:t xml:space="preserve"> Παρών. </w:t>
      </w:r>
    </w:p>
    <w:p w14:paraId="5760C2EF" w14:textId="77777777" w:rsidR="003F14BB" w:rsidRDefault="00F37CA6">
      <w:pPr>
        <w:spacing w:line="600" w:lineRule="auto"/>
        <w:ind w:firstLine="720"/>
        <w:rPr>
          <w:b/>
          <w:bCs/>
        </w:rPr>
      </w:pPr>
      <w:r>
        <w:rPr>
          <w:b/>
          <w:bCs/>
        </w:rPr>
        <w:t>ΓΕΩΡΓΙΟΣ ΛΑΜΠΡΟΥΛΗΣ (ΣΤ΄ Αντιπρόεδρος της Βουλής):</w:t>
      </w:r>
      <w:r>
        <w:t xml:space="preserve"> Όχι.</w:t>
      </w:r>
    </w:p>
    <w:p w14:paraId="5760C2F0" w14:textId="77777777" w:rsidR="003F14BB" w:rsidRDefault="00F37CA6">
      <w:pPr>
        <w:spacing w:line="600" w:lineRule="auto"/>
        <w:ind w:firstLine="720"/>
        <w:rPr>
          <w:b/>
          <w:bCs/>
        </w:rPr>
      </w:pPr>
      <w:r>
        <w:rPr>
          <w:b/>
          <w:bCs/>
        </w:rPr>
        <w:t>ΑΘΑΝΑΣΙΟΣ ΠΑΠΑΧΡΙΣΤΟΠΟΥΛΟΣ:</w:t>
      </w:r>
      <w:r>
        <w:t xml:space="preserve"> Ναι.</w:t>
      </w:r>
    </w:p>
    <w:p w14:paraId="5760C2F1" w14:textId="77777777" w:rsidR="003F14BB" w:rsidRDefault="00F37CA6">
      <w:pPr>
        <w:spacing w:line="600" w:lineRule="auto"/>
        <w:ind w:firstLine="720"/>
        <w:rPr>
          <w:b/>
          <w:bCs/>
        </w:rPr>
      </w:pPr>
      <w:r>
        <w:rPr>
          <w:b/>
          <w:bCs/>
        </w:rPr>
        <w:t>ΑΝΑΣΤΑΣΙΟΣ ΜΕΓΑΛΟΜΥΣΤΑΚΑΣ:</w:t>
      </w:r>
      <w:r>
        <w:t xml:space="preserve"> Ναι.</w:t>
      </w:r>
      <w:r>
        <w:rPr>
          <w:b/>
          <w:bCs/>
        </w:rPr>
        <w:t xml:space="preserve"> </w:t>
      </w:r>
    </w:p>
    <w:p w14:paraId="5760C2F2" w14:textId="77777777" w:rsidR="003F14BB" w:rsidRDefault="00F37CA6">
      <w:pPr>
        <w:spacing w:line="600" w:lineRule="auto"/>
        <w:ind w:firstLine="720"/>
        <w:rPr>
          <w:b/>
          <w:bCs/>
        </w:rPr>
      </w:pPr>
      <w:r>
        <w:rPr>
          <w:b/>
          <w:bCs/>
        </w:rPr>
        <w:t>ΓΕΩΡΓΙΟΣ ΜΑΥΡΩΤΑΣ:</w:t>
      </w:r>
      <w:r>
        <w:t xml:space="preserve"> Ναι.</w:t>
      </w:r>
    </w:p>
    <w:p w14:paraId="5760C2F3" w14:textId="77777777" w:rsidR="003F14BB" w:rsidRDefault="00F37CA6">
      <w:pPr>
        <w:spacing w:line="600" w:lineRule="auto"/>
        <w:ind w:firstLine="720"/>
        <w:jc w:val="both"/>
      </w:pPr>
      <w:r>
        <w:rPr>
          <w:b/>
          <w:bCs/>
        </w:rPr>
        <w:t>ΠΡΟΕΔΡΕΥΩΝ (Νικήτας Κακλαμάνης):</w:t>
      </w:r>
      <w:r>
        <w:t xml:space="preserve"> Συνεπώς το νέο άρθρο 82 έγινε δεκτό ως έχει κατά πλειοψηφία. </w:t>
      </w:r>
    </w:p>
    <w:p w14:paraId="5760C2F4" w14:textId="77777777" w:rsidR="003F14BB" w:rsidRDefault="00F37CA6">
      <w:pPr>
        <w:spacing w:line="600" w:lineRule="auto"/>
        <w:ind w:firstLine="720"/>
        <w:jc w:val="both"/>
      </w:pPr>
      <w:r>
        <w:t>Ερωτάται το Σώμα: Γίνεται δεκτό το νέο άρθρο 83 ως έχει;</w:t>
      </w:r>
    </w:p>
    <w:p w14:paraId="5760C2F5" w14:textId="77777777" w:rsidR="003F14BB" w:rsidRDefault="00F37CA6">
      <w:pPr>
        <w:spacing w:line="600" w:lineRule="auto"/>
        <w:ind w:firstLine="720"/>
      </w:pPr>
      <w:r>
        <w:rPr>
          <w:b/>
          <w:bCs/>
        </w:rPr>
        <w:t>ΜΕΡΟΠΗ ΤΖΟΥΦΗ:</w:t>
      </w:r>
      <w:r>
        <w:t xml:space="preserve"> Ναι.</w:t>
      </w:r>
    </w:p>
    <w:p w14:paraId="5760C2F6" w14:textId="77777777" w:rsidR="003F14BB" w:rsidRDefault="00F37CA6">
      <w:pPr>
        <w:spacing w:line="600" w:lineRule="auto"/>
        <w:ind w:firstLine="720"/>
      </w:pPr>
      <w:r>
        <w:rPr>
          <w:b/>
          <w:bCs/>
        </w:rPr>
        <w:t>ΒΑΣΙΛΕΙΟΣ ΓΙΟΓΙΑΚΑΣ:</w:t>
      </w:r>
      <w:r>
        <w:t xml:space="preserve"> Ναι. </w:t>
      </w:r>
    </w:p>
    <w:p w14:paraId="5760C2F7" w14:textId="77777777" w:rsidR="003F14BB" w:rsidRDefault="00F37CA6">
      <w:pPr>
        <w:spacing w:line="600" w:lineRule="auto"/>
        <w:ind w:firstLine="720"/>
      </w:pPr>
      <w:r>
        <w:rPr>
          <w:b/>
          <w:bCs/>
        </w:rPr>
        <w:t>ΛΕΩΝΙΔΑΣ ΓΡΗΓΟΡΑΚΟΣ:</w:t>
      </w:r>
      <w:r>
        <w:t xml:space="preserve"> Ναι.</w:t>
      </w:r>
    </w:p>
    <w:p w14:paraId="5760C2F8" w14:textId="77777777" w:rsidR="003F14BB" w:rsidRDefault="00F37CA6">
      <w:pPr>
        <w:spacing w:line="600" w:lineRule="auto"/>
        <w:ind w:firstLine="720"/>
      </w:pPr>
      <w:r>
        <w:rPr>
          <w:b/>
          <w:bCs/>
        </w:rPr>
        <w:t>ΙΩΑΝΝΗΣ ΑΪΒΑΤΙΔΗΣ:</w:t>
      </w:r>
      <w:r>
        <w:t xml:space="preserve"> Παρών. </w:t>
      </w:r>
    </w:p>
    <w:p w14:paraId="5760C2F9" w14:textId="77777777" w:rsidR="003F14BB" w:rsidRDefault="00F37CA6">
      <w:pPr>
        <w:spacing w:line="600" w:lineRule="auto"/>
        <w:ind w:firstLine="720"/>
        <w:rPr>
          <w:b/>
          <w:bCs/>
        </w:rPr>
      </w:pPr>
      <w:r>
        <w:rPr>
          <w:b/>
          <w:bCs/>
        </w:rPr>
        <w:t>ΓΕΩΡ</w:t>
      </w:r>
      <w:r>
        <w:rPr>
          <w:b/>
          <w:bCs/>
        </w:rPr>
        <w:t>ΓΙΟΣ ΛΑΜΠΡΟΥΛΗΣ (ΣΤ΄ Αντιπρόεδρος της Βουλής):</w:t>
      </w:r>
      <w:r>
        <w:t xml:space="preserve"> Όχι.</w:t>
      </w:r>
    </w:p>
    <w:p w14:paraId="5760C2FA" w14:textId="77777777" w:rsidR="003F14BB" w:rsidRDefault="00F37CA6">
      <w:pPr>
        <w:spacing w:line="600" w:lineRule="auto"/>
        <w:ind w:firstLine="720"/>
        <w:rPr>
          <w:b/>
          <w:bCs/>
        </w:rPr>
      </w:pPr>
      <w:r>
        <w:rPr>
          <w:b/>
          <w:bCs/>
        </w:rPr>
        <w:t>ΑΘΑΝΑΣΙΟΣ ΠΑΠΑΧΡΙΣΤΟΠΟΥΛΟΣ:</w:t>
      </w:r>
      <w:r>
        <w:t xml:space="preserve"> Ναι.</w:t>
      </w:r>
    </w:p>
    <w:p w14:paraId="5760C2FB" w14:textId="77777777" w:rsidR="003F14BB" w:rsidRDefault="00F37CA6">
      <w:pPr>
        <w:spacing w:line="600" w:lineRule="auto"/>
        <w:ind w:firstLine="720"/>
        <w:rPr>
          <w:b/>
          <w:bCs/>
        </w:rPr>
      </w:pPr>
      <w:r>
        <w:rPr>
          <w:b/>
          <w:bCs/>
        </w:rPr>
        <w:t>ΑΝΑΣΤΑΣΙΟΣ ΜΕΓΑΛΟΜΥΣΤΑΚΑΣ:</w:t>
      </w:r>
      <w:r>
        <w:t xml:space="preserve"> Ναι.</w:t>
      </w:r>
      <w:r>
        <w:rPr>
          <w:b/>
          <w:bCs/>
        </w:rPr>
        <w:t xml:space="preserve"> </w:t>
      </w:r>
    </w:p>
    <w:p w14:paraId="5760C2FC" w14:textId="77777777" w:rsidR="003F14BB" w:rsidRDefault="00F37CA6">
      <w:pPr>
        <w:spacing w:line="600" w:lineRule="auto"/>
        <w:ind w:firstLine="720"/>
        <w:rPr>
          <w:b/>
          <w:bCs/>
        </w:rPr>
      </w:pPr>
      <w:r>
        <w:rPr>
          <w:b/>
          <w:bCs/>
        </w:rPr>
        <w:t>ΓΕΩΡΓΙΟΣ ΜΑΥΡΩΤΑΣ:</w:t>
      </w:r>
      <w:r>
        <w:t xml:space="preserve"> Ναι.</w:t>
      </w:r>
    </w:p>
    <w:p w14:paraId="5760C2FD" w14:textId="77777777" w:rsidR="003F14BB" w:rsidRDefault="00F37CA6">
      <w:pPr>
        <w:spacing w:line="600" w:lineRule="auto"/>
        <w:ind w:firstLine="720"/>
        <w:jc w:val="both"/>
      </w:pPr>
      <w:r>
        <w:rPr>
          <w:b/>
          <w:bCs/>
        </w:rPr>
        <w:t>ΠΡΟΕΔΡΕΥΩΝ (Νικήτας Κακλαμάνης):</w:t>
      </w:r>
      <w:r>
        <w:t xml:space="preserve"> Συνεπώς το νέο άρθρο 83 έγινε δεκτό ως έχει κατά πλειοψηφία. </w:t>
      </w:r>
    </w:p>
    <w:p w14:paraId="5760C2FE" w14:textId="77777777" w:rsidR="003F14BB" w:rsidRDefault="00F37CA6">
      <w:pPr>
        <w:spacing w:line="600" w:lineRule="auto"/>
        <w:ind w:firstLine="720"/>
        <w:jc w:val="both"/>
      </w:pPr>
      <w:r>
        <w:t>Ερωτάται το Σώμα: Γ</w:t>
      </w:r>
      <w:r>
        <w:t>ίνεται δεκτό το νέο άρθρο 84 ως έχει;</w:t>
      </w:r>
    </w:p>
    <w:p w14:paraId="5760C2FF" w14:textId="77777777" w:rsidR="003F14BB" w:rsidRDefault="00F37CA6">
      <w:pPr>
        <w:spacing w:line="600" w:lineRule="auto"/>
        <w:ind w:firstLine="720"/>
      </w:pPr>
      <w:r>
        <w:rPr>
          <w:b/>
          <w:bCs/>
        </w:rPr>
        <w:t>ΜΕΡΟΠΗ ΤΖΟΥΦΗ:</w:t>
      </w:r>
      <w:r>
        <w:t xml:space="preserve"> Ναι.</w:t>
      </w:r>
    </w:p>
    <w:p w14:paraId="5760C300" w14:textId="77777777" w:rsidR="003F14BB" w:rsidRDefault="00F37CA6">
      <w:pPr>
        <w:spacing w:line="600" w:lineRule="auto"/>
        <w:ind w:firstLine="720"/>
      </w:pPr>
      <w:r>
        <w:rPr>
          <w:b/>
          <w:bCs/>
        </w:rPr>
        <w:t>ΒΑΣΙΛΕΙΟΣ ΓΙΟΓΙΑΚΑΣ:</w:t>
      </w:r>
      <w:r>
        <w:t xml:space="preserve"> Ναι. </w:t>
      </w:r>
    </w:p>
    <w:p w14:paraId="5760C301" w14:textId="77777777" w:rsidR="003F14BB" w:rsidRDefault="00F37CA6">
      <w:pPr>
        <w:spacing w:line="600" w:lineRule="auto"/>
        <w:ind w:firstLine="720"/>
      </w:pPr>
      <w:r>
        <w:rPr>
          <w:b/>
          <w:bCs/>
        </w:rPr>
        <w:t>ΛΕΩΝΙΔΑΣ ΓΡΗΓΟΡΑΚΟΣ:</w:t>
      </w:r>
      <w:r>
        <w:t xml:space="preserve"> Ναι.</w:t>
      </w:r>
    </w:p>
    <w:p w14:paraId="5760C302" w14:textId="77777777" w:rsidR="003F14BB" w:rsidRDefault="00F37CA6">
      <w:pPr>
        <w:spacing w:line="600" w:lineRule="auto"/>
        <w:ind w:firstLine="720"/>
      </w:pPr>
      <w:r>
        <w:rPr>
          <w:b/>
          <w:bCs/>
        </w:rPr>
        <w:t>ΙΩΑΝΝΗΣ ΑΪΒΑΤΙΔΗΣ:</w:t>
      </w:r>
      <w:r>
        <w:t xml:space="preserve"> Παρών. </w:t>
      </w:r>
    </w:p>
    <w:p w14:paraId="5760C303" w14:textId="77777777" w:rsidR="003F14BB" w:rsidRDefault="00F37CA6">
      <w:pPr>
        <w:spacing w:line="600" w:lineRule="auto"/>
        <w:ind w:firstLine="720"/>
        <w:rPr>
          <w:b/>
          <w:bCs/>
        </w:rPr>
      </w:pPr>
      <w:r>
        <w:rPr>
          <w:b/>
          <w:bCs/>
        </w:rPr>
        <w:t>ΓΕΩΡΓΙΟΣ ΛΑΜΠΡΟΥΛΗΣ (ΣΤ’ Αντιπρόεδρος της Βουλής):</w:t>
      </w:r>
      <w:r>
        <w:t xml:space="preserve"> Όχι.</w:t>
      </w:r>
    </w:p>
    <w:p w14:paraId="5760C304" w14:textId="77777777" w:rsidR="003F14BB" w:rsidRDefault="00F37CA6">
      <w:pPr>
        <w:spacing w:line="600" w:lineRule="auto"/>
        <w:ind w:firstLine="720"/>
        <w:rPr>
          <w:b/>
          <w:bCs/>
        </w:rPr>
      </w:pPr>
      <w:r>
        <w:rPr>
          <w:b/>
          <w:bCs/>
        </w:rPr>
        <w:t>ΑΘΑΝΑΣΙΟΣ ΠΑΠΑΧΡΙΣΤΟΠΟΥΛΟΣ:</w:t>
      </w:r>
      <w:r>
        <w:t xml:space="preserve"> Ναι.</w:t>
      </w:r>
    </w:p>
    <w:p w14:paraId="5760C305" w14:textId="77777777" w:rsidR="003F14BB" w:rsidRDefault="00F37CA6">
      <w:pPr>
        <w:spacing w:line="600" w:lineRule="auto"/>
        <w:ind w:firstLine="720"/>
        <w:rPr>
          <w:b/>
          <w:bCs/>
        </w:rPr>
      </w:pPr>
      <w:r>
        <w:rPr>
          <w:b/>
          <w:bCs/>
        </w:rPr>
        <w:t>ΑΝΑΣΤΑΣΙΟΣ ΜΕΓΑΛΟΜΥΣΤΑΚΑΣ:</w:t>
      </w:r>
      <w:r>
        <w:t xml:space="preserve"> Να</w:t>
      </w:r>
      <w:r>
        <w:t>ι.</w:t>
      </w:r>
      <w:r>
        <w:rPr>
          <w:b/>
          <w:bCs/>
        </w:rPr>
        <w:t xml:space="preserve"> </w:t>
      </w:r>
    </w:p>
    <w:p w14:paraId="5760C306" w14:textId="77777777" w:rsidR="003F14BB" w:rsidRDefault="00F37CA6">
      <w:pPr>
        <w:spacing w:line="600" w:lineRule="auto"/>
        <w:ind w:firstLine="720"/>
        <w:rPr>
          <w:b/>
          <w:bCs/>
        </w:rPr>
      </w:pPr>
      <w:r>
        <w:rPr>
          <w:b/>
          <w:bCs/>
        </w:rPr>
        <w:t>ΓΕΩΡΓΙΟΣ ΜΑΥΡΩΤΑΣ:</w:t>
      </w:r>
      <w:r>
        <w:t xml:space="preserve"> Ναι.</w:t>
      </w:r>
    </w:p>
    <w:p w14:paraId="5760C307" w14:textId="77777777" w:rsidR="003F14BB" w:rsidRDefault="00F37CA6">
      <w:pPr>
        <w:spacing w:line="600" w:lineRule="auto"/>
        <w:ind w:firstLine="720"/>
        <w:jc w:val="both"/>
      </w:pPr>
      <w:r>
        <w:rPr>
          <w:b/>
          <w:bCs/>
        </w:rPr>
        <w:t>ΠΡΟΕΔΡΕΥΩΝ (Νικήτας Κακλαμάνης):</w:t>
      </w:r>
      <w:r>
        <w:t xml:space="preserve"> Συνεπώς το νέο άρθρο 84 έγινε δεκτό ως έχει κατά πλειοψηφία. </w:t>
      </w:r>
    </w:p>
    <w:p w14:paraId="5760C308" w14:textId="77777777" w:rsidR="003F14BB" w:rsidRDefault="00F37CA6">
      <w:pPr>
        <w:spacing w:line="600" w:lineRule="auto"/>
        <w:ind w:firstLine="720"/>
        <w:jc w:val="both"/>
      </w:pPr>
      <w:r>
        <w:t>Ερωτάται το Σώμα: Γίνεται δεκτό το νέο άρθρο 85 ως έχει;</w:t>
      </w:r>
    </w:p>
    <w:p w14:paraId="5760C309" w14:textId="77777777" w:rsidR="003F14BB" w:rsidRDefault="00F37CA6">
      <w:pPr>
        <w:spacing w:line="600" w:lineRule="auto"/>
        <w:ind w:firstLine="720"/>
      </w:pPr>
      <w:r>
        <w:rPr>
          <w:b/>
          <w:bCs/>
        </w:rPr>
        <w:t>ΜΕΡΟΠΗ ΤΖΟΥΦΗ:</w:t>
      </w:r>
      <w:r>
        <w:t xml:space="preserve"> Ναι.</w:t>
      </w:r>
    </w:p>
    <w:p w14:paraId="5760C30A" w14:textId="77777777" w:rsidR="003F14BB" w:rsidRDefault="00F37CA6">
      <w:pPr>
        <w:spacing w:line="600" w:lineRule="auto"/>
        <w:ind w:firstLine="720"/>
      </w:pPr>
      <w:r>
        <w:rPr>
          <w:b/>
          <w:bCs/>
        </w:rPr>
        <w:t>ΒΑΣΙΛΕΙΟΣ ΓΙΟΓΙΑΚΑΣ:</w:t>
      </w:r>
      <w:r>
        <w:t xml:space="preserve"> Ναι. </w:t>
      </w:r>
    </w:p>
    <w:p w14:paraId="5760C30B" w14:textId="77777777" w:rsidR="003F14BB" w:rsidRDefault="00F37CA6">
      <w:pPr>
        <w:spacing w:line="600" w:lineRule="auto"/>
        <w:ind w:firstLine="720"/>
      </w:pPr>
      <w:r>
        <w:rPr>
          <w:b/>
          <w:bCs/>
        </w:rPr>
        <w:t>ΛΕΩΝΙΔΑΣ ΓΡΗΓΟΡΑΚΟΣ:</w:t>
      </w:r>
      <w:r>
        <w:t xml:space="preserve"> Ναι.</w:t>
      </w:r>
    </w:p>
    <w:p w14:paraId="5760C30C" w14:textId="77777777" w:rsidR="003F14BB" w:rsidRDefault="00F37CA6">
      <w:pPr>
        <w:spacing w:line="600" w:lineRule="auto"/>
        <w:ind w:firstLine="720"/>
      </w:pPr>
      <w:r>
        <w:rPr>
          <w:b/>
          <w:bCs/>
        </w:rPr>
        <w:t>ΙΩΑΝΝΗΣ ΑΪΒΑΤΙΔΗΣ:</w:t>
      </w:r>
      <w:r>
        <w:t xml:space="preserve"> Παρών. </w:t>
      </w:r>
    </w:p>
    <w:p w14:paraId="5760C30D" w14:textId="77777777" w:rsidR="003F14BB" w:rsidRDefault="00F37CA6">
      <w:pPr>
        <w:spacing w:line="600" w:lineRule="auto"/>
        <w:ind w:firstLine="720"/>
        <w:rPr>
          <w:b/>
          <w:bCs/>
        </w:rPr>
      </w:pPr>
      <w:r>
        <w:rPr>
          <w:b/>
          <w:bCs/>
        </w:rPr>
        <w:t>ΓΕΩΡΓΙΟΣ ΛΑΜΠΡΟΥΛΗΣ (ΣΤ΄ Αντιπρόεδρος της Βουλής):</w:t>
      </w:r>
      <w:r>
        <w:t xml:space="preserve"> Όχι.</w:t>
      </w:r>
    </w:p>
    <w:p w14:paraId="5760C30E" w14:textId="77777777" w:rsidR="003F14BB" w:rsidRDefault="00F37CA6">
      <w:pPr>
        <w:spacing w:line="600" w:lineRule="auto"/>
        <w:ind w:firstLine="720"/>
        <w:rPr>
          <w:b/>
          <w:bCs/>
        </w:rPr>
      </w:pPr>
      <w:r>
        <w:rPr>
          <w:b/>
          <w:bCs/>
        </w:rPr>
        <w:t>ΑΘΑΝΑΣΙΟΣ ΠΑΠΑΧΡΙΣΤΟΠΟΥΛΟΣ:</w:t>
      </w:r>
      <w:r>
        <w:t xml:space="preserve"> Ναι.</w:t>
      </w:r>
    </w:p>
    <w:p w14:paraId="5760C30F" w14:textId="77777777" w:rsidR="003F14BB" w:rsidRDefault="00F37CA6">
      <w:pPr>
        <w:spacing w:line="600" w:lineRule="auto"/>
        <w:ind w:firstLine="720"/>
        <w:rPr>
          <w:b/>
          <w:bCs/>
        </w:rPr>
      </w:pPr>
      <w:r>
        <w:rPr>
          <w:b/>
          <w:bCs/>
        </w:rPr>
        <w:t>ΑΝΑΣΤΑΣΙΟΣ ΜΕΓΑΛΟΜΥΣΤΑΚΑΣ:</w:t>
      </w:r>
      <w:r>
        <w:t xml:space="preserve"> Ναι.</w:t>
      </w:r>
      <w:r>
        <w:rPr>
          <w:b/>
          <w:bCs/>
        </w:rPr>
        <w:t xml:space="preserve"> </w:t>
      </w:r>
    </w:p>
    <w:p w14:paraId="5760C310" w14:textId="77777777" w:rsidR="003F14BB" w:rsidRDefault="00F37CA6">
      <w:pPr>
        <w:spacing w:line="600" w:lineRule="auto"/>
        <w:ind w:firstLine="720"/>
        <w:rPr>
          <w:b/>
          <w:bCs/>
        </w:rPr>
      </w:pPr>
      <w:r>
        <w:rPr>
          <w:b/>
          <w:bCs/>
        </w:rPr>
        <w:t>ΓΕΩΡΓΙΟΣ ΜΑΥΡΩΤΑΣ:</w:t>
      </w:r>
      <w:r>
        <w:t xml:space="preserve"> Ναι.</w:t>
      </w:r>
    </w:p>
    <w:p w14:paraId="5760C311" w14:textId="77777777" w:rsidR="003F14BB" w:rsidRDefault="00F37CA6">
      <w:pPr>
        <w:spacing w:line="600" w:lineRule="auto"/>
        <w:ind w:firstLine="720"/>
        <w:jc w:val="both"/>
      </w:pPr>
      <w:r>
        <w:rPr>
          <w:b/>
          <w:bCs/>
        </w:rPr>
        <w:t>ΠΡΟΕΔΡΕΥΩΝ (Νικήτας Κακλαμάνης):</w:t>
      </w:r>
      <w:r>
        <w:t xml:space="preserve"> Συνεπώς</w:t>
      </w:r>
      <w:r>
        <w:t xml:space="preserve"> το νέο άρθρο 85 έγινε δεκτό ως έχει κατά πλειοψηφία. </w:t>
      </w:r>
    </w:p>
    <w:p w14:paraId="5760C312" w14:textId="77777777" w:rsidR="003F14BB" w:rsidRDefault="00F37CA6">
      <w:pPr>
        <w:spacing w:line="600" w:lineRule="auto"/>
        <w:ind w:firstLine="720"/>
        <w:jc w:val="both"/>
      </w:pPr>
      <w:r>
        <w:t>Ερωτάται το Σώμα: Γίνεται δεκτό το νέο άρθρο 86 ως έχει;</w:t>
      </w:r>
    </w:p>
    <w:p w14:paraId="5760C313" w14:textId="77777777" w:rsidR="003F14BB" w:rsidRDefault="00F37CA6">
      <w:pPr>
        <w:spacing w:line="600" w:lineRule="auto"/>
        <w:ind w:firstLine="720"/>
      </w:pPr>
      <w:r>
        <w:rPr>
          <w:b/>
          <w:bCs/>
        </w:rPr>
        <w:t>ΜΕΡΟΠΗ ΤΖΟΥΦΗ:</w:t>
      </w:r>
      <w:r>
        <w:t xml:space="preserve"> Ναι.</w:t>
      </w:r>
    </w:p>
    <w:p w14:paraId="5760C314" w14:textId="77777777" w:rsidR="003F14BB" w:rsidRDefault="00F37CA6">
      <w:pPr>
        <w:spacing w:line="600" w:lineRule="auto"/>
        <w:ind w:firstLine="720"/>
      </w:pPr>
      <w:r>
        <w:rPr>
          <w:b/>
          <w:bCs/>
        </w:rPr>
        <w:t>ΒΑΣΙΛΕΙΟΣ ΓΙΟΓΙΑΚΑΣ:</w:t>
      </w:r>
      <w:r>
        <w:t xml:space="preserve"> Ναι. </w:t>
      </w:r>
    </w:p>
    <w:p w14:paraId="5760C315" w14:textId="77777777" w:rsidR="003F14BB" w:rsidRDefault="00F37CA6">
      <w:pPr>
        <w:spacing w:line="600" w:lineRule="auto"/>
        <w:ind w:firstLine="720"/>
      </w:pPr>
      <w:r>
        <w:rPr>
          <w:b/>
          <w:bCs/>
        </w:rPr>
        <w:t>ΛΕΩΝΙΔΑΣ ΓΡΗΓΟΡΑΚΟΣ:</w:t>
      </w:r>
      <w:r>
        <w:t xml:space="preserve"> Ναι.</w:t>
      </w:r>
    </w:p>
    <w:p w14:paraId="5760C316" w14:textId="77777777" w:rsidR="003F14BB" w:rsidRDefault="00F37CA6">
      <w:pPr>
        <w:spacing w:line="600" w:lineRule="auto"/>
        <w:ind w:firstLine="720"/>
      </w:pPr>
      <w:r>
        <w:rPr>
          <w:b/>
          <w:bCs/>
        </w:rPr>
        <w:t>ΙΩΑΝΝΗΣ ΑΪΒΑΤΙΔΗΣ:</w:t>
      </w:r>
      <w:r>
        <w:t xml:space="preserve"> Παρών. </w:t>
      </w:r>
    </w:p>
    <w:p w14:paraId="5760C317" w14:textId="77777777" w:rsidR="003F14BB" w:rsidRDefault="00F37CA6">
      <w:pPr>
        <w:spacing w:line="600" w:lineRule="auto"/>
        <w:ind w:firstLine="720"/>
        <w:rPr>
          <w:b/>
          <w:bCs/>
        </w:rPr>
      </w:pPr>
      <w:r>
        <w:rPr>
          <w:b/>
          <w:bCs/>
        </w:rPr>
        <w:t>ΓΕΩΡΓΙΟΣ ΛΑΜΠΡΟΥΛΗΣ (ΣΤ΄ Αντιπρόεδρος της Βο</w:t>
      </w:r>
      <w:r>
        <w:rPr>
          <w:b/>
          <w:bCs/>
        </w:rPr>
        <w:t>υλής):</w:t>
      </w:r>
      <w:r>
        <w:t xml:space="preserve"> Όχι.</w:t>
      </w:r>
    </w:p>
    <w:p w14:paraId="5760C318" w14:textId="77777777" w:rsidR="003F14BB" w:rsidRDefault="00F37CA6">
      <w:pPr>
        <w:spacing w:line="600" w:lineRule="auto"/>
        <w:ind w:firstLine="720"/>
        <w:rPr>
          <w:b/>
          <w:bCs/>
        </w:rPr>
      </w:pPr>
      <w:r>
        <w:rPr>
          <w:b/>
          <w:bCs/>
        </w:rPr>
        <w:t>ΑΘΑΝΑΣΙΟΣ ΠΑΠΑΧΡΙΣΤΟΠΟΥΛΟΣ:</w:t>
      </w:r>
      <w:r>
        <w:t xml:space="preserve"> Ναι.</w:t>
      </w:r>
    </w:p>
    <w:p w14:paraId="5760C319" w14:textId="77777777" w:rsidR="003F14BB" w:rsidRDefault="00F37CA6">
      <w:pPr>
        <w:spacing w:line="600" w:lineRule="auto"/>
        <w:ind w:firstLine="720"/>
        <w:rPr>
          <w:b/>
          <w:bCs/>
        </w:rPr>
      </w:pPr>
      <w:r>
        <w:rPr>
          <w:b/>
          <w:bCs/>
        </w:rPr>
        <w:t>ΑΝΑΣΤΑΣΙΟΣ ΜΕΓΑΛΟΜΥΣΤΑΚΑΣ</w:t>
      </w:r>
      <w:r>
        <w:t>: Ναι.</w:t>
      </w:r>
      <w:r>
        <w:rPr>
          <w:b/>
          <w:bCs/>
        </w:rPr>
        <w:t xml:space="preserve"> </w:t>
      </w:r>
    </w:p>
    <w:p w14:paraId="5760C31A" w14:textId="77777777" w:rsidR="003F14BB" w:rsidRDefault="00F37CA6">
      <w:pPr>
        <w:spacing w:line="600" w:lineRule="auto"/>
        <w:ind w:firstLine="720"/>
        <w:rPr>
          <w:b/>
          <w:bCs/>
        </w:rPr>
      </w:pPr>
      <w:r>
        <w:rPr>
          <w:b/>
          <w:bCs/>
        </w:rPr>
        <w:t>ΓΕΩΡΓΙΟΣ ΜΑΥΡΩΤΑΣ:</w:t>
      </w:r>
      <w:r>
        <w:t xml:space="preserve"> Ναι.</w:t>
      </w:r>
    </w:p>
    <w:p w14:paraId="5760C31B" w14:textId="77777777" w:rsidR="003F14BB" w:rsidRDefault="00F37CA6">
      <w:pPr>
        <w:spacing w:line="600" w:lineRule="auto"/>
        <w:ind w:firstLine="720"/>
        <w:jc w:val="both"/>
      </w:pPr>
      <w:r>
        <w:rPr>
          <w:b/>
          <w:bCs/>
        </w:rPr>
        <w:t>ΠΡΟΕΔΡΕΥΩΝ (Νικήτας Κακλαμάνης):</w:t>
      </w:r>
      <w:r>
        <w:t xml:space="preserve"> Συνεπώς το νέο άρθρο 86 έγινε δεκτό ως έχει κατά πλειοψηφία. </w:t>
      </w:r>
    </w:p>
    <w:p w14:paraId="5760C31C" w14:textId="77777777" w:rsidR="003F14BB" w:rsidRDefault="00F37CA6">
      <w:pPr>
        <w:spacing w:line="600" w:lineRule="auto"/>
        <w:ind w:firstLine="720"/>
        <w:jc w:val="both"/>
      </w:pPr>
      <w:r>
        <w:t>Ερωτάται το Σώμα: Γίνεται δεκτό το νέο άρθρο 87 ως έχει;</w:t>
      </w:r>
    </w:p>
    <w:p w14:paraId="5760C31D" w14:textId="77777777" w:rsidR="003F14BB" w:rsidRDefault="00F37CA6">
      <w:pPr>
        <w:spacing w:line="600" w:lineRule="auto"/>
        <w:ind w:firstLine="720"/>
      </w:pPr>
      <w:r>
        <w:rPr>
          <w:b/>
          <w:bCs/>
        </w:rPr>
        <w:t>ΜΕ</w:t>
      </w:r>
      <w:r>
        <w:rPr>
          <w:b/>
          <w:bCs/>
        </w:rPr>
        <w:t>ΡΟΠΗ ΤΖΟΥΦΗ:</w:t>
      </w:r>
      <w:r>
        <w:t xml:space="preserve"> Ναι.</w:t>
      </w:r>
    </w:p>
    <w:p w14:paraId="5760C31E" w14:textId="77777777" w:rsidR="003F14BB" w:rsidRDefault="00F37CA6">
      <w:pPr>
        <w:spacing w:line="600" w:lineRule="auto"/>
        <w:ind w:firstLine="720"/>
      </w:pPr>
      <w:r>
        <w:rPr>
          <w:b/>
          <w:bCs/>
        </w:rPr>
        <w:t>ΒΑΣΙΛΕΙΟΣ ΓΙΟΓΙΑΚΑΣ:</w:t>
      </w:r>
      <w:r>
        <w:t xml:space="preserve"> Ναι. </w:t>
      </w:r>
    </w:p>
    <w:p w14:paraId="5760C31F" w14:textId="77777777" w:rsidR="003F14BB" w:rsidRDefault="00F37CA6">
      <w:pPr>
        <w:spacing w:line="600" w:lineRule="auto"/>
        <w:ind w:firstLine="720"/>
      </w:pPr>
      <w:r>
        <w:rPr>
          <w:b/>
          <w:bCs/>
        </w:rPr>
        <w:t>ΛΕΩΝΙΔΑΣ ΓΡΗΓΟΡΑΚΟΣ:</w:t>
      </w:r>
      <w:r>
        <w:t xml:space="preserve"> Ναι.</w:t>
      </w:r>
    </w:p>
    <w:p w14:paraId="5760C320" w14:textId="77777777" w:rsidR="003F14BB" w:rsidRDefault="00F37CA6">
      <w:pPr>
        <w:spacing w:line="600" w:lineRule="auto"/>
        <w:ind w:firstLine="720"/>
      </w:pPr>
      <w:r>
        <w:rPr>
          <w:b/>
          <w:bCs/>
        </w:rPr>
        <w:t>ΙΩΑΝΝΗΣ ΑΪΒΑΤΙΔΗΣ:</w:t>
      </w:r>
      <w:r>
        <w:t xml:space="preserve"> Παρών. </w:t>
      </w:r>
    </w:p>
    <w:p w14:paraId="5760C321" w14:textId="77777777" w:rsidR="003F14BB" w:rsidRDefault="00F37CA6">
      <w:pPr>
        <w:spacing w:line="600" w:lineRule="auto"/>
        <w:ind w:firstLine="720"/>
        <w:jc w:val="both"/>
        <w:rPr>
          <w:b/>
          <w:bCs/>
        </w:rPr>
      </w:pPr>
      <w:r>
        <w:rPr>
          <w:b/>
          <w:bCs/>
        </w:rPr>
        <w:t>ΓΕΩΡΓΙΟΣ ΛΑΜΠΡΟΥΛΗΣ (ΣΤ΄</w:t>
      </w:r>
      <w:r>
        <w:rPr>
          <w:b/>
          <w:bCs/>
        </w:rPr>
        <w:t xml:space="preserve"> </w:t>
      </w:r>
      <w:r>
        <w:rPr>
          <w:b/>
          <w:bCs/>
        </w:rPr>
        <w:t>Αντιπρόεδρος της Βουλής):</w:t>
      </w:r>
      <w:r>
        <w:t xml:space="preserve"> Όχι.</w:t>
      </w:r>
    </w:p>
    <w:p w14:paraId="5760C322" w14:textId="77777777" w:rsidR="003F14BB" w:rsidRDefault="00F37CA6">
      <w:pPr>
        <w:spacing w:line="600" w:lineRule="auto"/>
        <w:ind w:firstLine="720"/>
        <w:rPr>
          <w:b/>
          <w:bCs/>
        </w:rPr>
      </w:pPr>
      <w:r>
        <w:rPr>
          <w:b/>
          <w:bCs/>
        </w:rPr>
        <w:t>ΑΘΑΝΑΣΙΟΣ ΠΑΠΑΧΡΙΣΤΟΠΟΥΛΟΣ:</w:t>
      </w:r>
      <w:r>
        <w:t xml:space="preserve"> Ναι.</w:t>
      </w:r>
    </w:p>
    <w:p w14:paraId="5760C323" w14:textId="77777777" w:rsidR="003F14BB" w:rsidRDefault="00F37CA6">
      <w:pPr>
        <w:spacing w:line="600" w:lineRule="auto"/>
        <w:ind w:firstLine="720"/>
        <w:rPr>
          <w:b/>
          <w:bCs/>
        </w:rPr>
      </w:pPr>
      <w:r>
        <w:rPr>
          <w:b/>
          <w:bCs/>
        </w:rPr>
        <w:t>ΑΝΑΣΤΑΣΙΟΣ ΜΕΓΑΛΟΜΥΣΤΑΚΑΣ</w:t>
      </w:r>
      <w:r>
        <w:t>: Ναι.</w:t>
      </w:r>
      <w:r>
        <w:rPr>
          <w:b/>
          <w:bCs/>
        </w:rPr>
        <w:t xml:space="preserve"> </w:t>
      </w:r>
    </w:p>
    <w:p w14:paraId="5760C324" w14:textId="77777777" w:rsidR="003F14BB" w:rsidRDefault="00F37CA6">
      <w:pPr>
        <w:spacing w:line="600" w:lineRule="auto"/>
        <w:ind w:firstLine="720"/>
        <w:rPr>
          <w:b/>
          <w:bCs/>
        </w:rPr>
      </w:pPr>
      <w:r>
        <w:rPr>
          <w:b/>
          <w:bCs/>
        </w:rPr>
        <w:t>ΓΕΩΡΓΙΟΣ ΜΑΥΡΩΤΑΣ:</w:t>
      </w:r>
      <w:r>
        <w:t xml:space="preserve"> Ναι.</w:t>
      </w:r>
    </w:p>
    <w:p w14:paraId="5760C325" w14:textId="77777777" w:rsidR="003F14BB" w:rsidRDefault="00F37CA6">
      <w:pPr>
        <w:spacing w:line="600" w:lineRule="auto"/>
        <w:ind w:firstLine="720"/>
        <w:jc w:val="both"/>
      </w:pPr>
      <w:r>
        <w:rPr>
          <w:b/>
          <w:bCs/>
        </w:rPr>
        <w:t xml:space="preserve">ΠΡΟΕΔΡΕΥΩΝ </w:t>
      </w:r>
      <w:r>
        <w:rPr>
          <w:b/>
          <w:bCs/>
        </w:rPr>
        <w:t>(Νικήτας Κακλαμάνης):</w:t>
      </w:r>
      <w:r>
        <w:t xml:space="preserve"> Συνεπώς το νέο άρθρο 87 έγινε δεκτό ως έχει κατά πλειοψηφία. </w:t>
      </w:r>
    </w:p>
    <w:p w14:paraId="5760C326" w14:textId="77777777" w:rsidR="003F14BB" w:rsidRDefault="00F37CA6">
      <w:pPr>
        <w:spacing w:line="600" w:lineRule="auto"/>
        <w:ind w:firstLine="720"/>
        <w:jc w:val="both"/>
      </w:pPr>
      <w:r>
        <w:t>Ερωτάται το Σώμα: Γίνεται δεκτό το νέο άρθρο 88 ως έχει;</w:t>
      </w:r>
    </w:p>
    <w:p w14:paraId="5760C327" w14:textId="77777777" w:rsidR="003F14BB" w:rsidRDefault="00F37CA6">
      <w:pPr>
        <w:spacing w:line="600" w:lineRule="auto"/>
        <w:ind w:firstLine="720"/>
      </w:pPr>
      <w:r>
        <w:rPr>
          <w:b/>
          <w:bCs/>
        </w:rPr>
        <w:t>ΜΕΡΟΠΗ ΤΖΟΥΦΗ:</w:t>
      </w:r>
      <w:r>
        <w:t xml:space="preserve"> Ναι.</w:t>
      </w:r>
    </w:p>
    <w:p w14:paraId="5760C328" w14:textId="77777777" w:rsidR="003F14BB" w:rsidRDefault="00F37CA6">
      <w:pPr>
        <w:spacing w:line="600" w:lineRule="auto"/>
        <w:ind w:firstLine="720"/>
      </w:pPr>
      <w:r>
        <w:rPr>
          <w:b/>
          <w:bCs/>
        </w:rPr>
        <w:t>ΒΑΣΙΛΕΙΟΣ ΓΙΟΓΙΑΚΑΣ:</w:t>
      </w:r>
      <w:r>
        <w:t xml:space="preserve"> Ναι. </w:t>
      </w:r>
    </w:p>
    <w:p w14:paraId="5760C329" w14:textId="77777777" w:rsidR="003F14BB" w:rsidRDefault="00F37CA6">
      <w:pPr>
        <w:spacing w:line="600" w:lineRule="auto"/>
        <w:ind w:firstLine="720"/>
      </w:pPr>
      <w:r>
        <w:rPr>
          <w:b/>
          <w:bCs/>
        </w:rPr>
        <w:t>ΛΕΩΝΙΔΑΣ ΓΡΗΓΟΡΑΚΟΣ:</w:t>
      </w:r>
      <w:r>
        <w:t xml:space="preserve"> Ναι.</w:t>
      </w:r>
    </w:p>
    <w:p w14:paraId="5760C32A" w14:textId="77777777" w:rsidR="003F14BB" w:rsidRDefault="00F37CA6">
      <w:pPr>
        <w:spacing w:line="600" w:lineRule="auto"/>
        <w:ind w:firstLine="720"/>
      </w:pPr>
      <w:r>
        <w:rPr>
          <w:b/>
          <w:bCs/>
        </w:rPr>
        <w:t>ΙΩΑΝΝΗΣ ΑΪΒΑΤΙΔΗΣ:</w:t>
      </w:r>
      <w:r>
        <w:t xml:space="preserve"> Παρών. </w:t>
      </w:r>
    </w:p>
    <w:p w14:paraId="5760C32B" w14:textId="77777777" w:rsidR="003F14BB" w:rsidRDefault="00F37CA6">
      <w:pPr>
        <w:spacing w:line="600" w:lineRule="auto"/>
        <w:ind w:firstLine="720"/>
        <w:jc w:val="both"/>
        <w:rPr>
          <w:b/>
          <w:bCs/>
        </w:rPr>
      </w:pPr>
      <w:r>
        <w:rPr>
          <w:b/>
          <w:bCs/>
        </w:rPr>
        <w:t xml:space="preserve">ΓΕΩΡΓΙΟΣ </w:t>
      </w:r>
      <w:r>
        <w:rPr>
          <w:b/>
          <w:bCs/>
        </w:rPr>
        <w:t>ΛΑΜΠΡΟΥΛΗΣ (ΣΤ΄ Αντιπρόεδρος της Βουλής):</w:t>
      </w:r>
      <w:r>
        <w:t xml:space="preserve"> Όχι.</w:t>
      </w:r>
    </w:p>
    <w:p w14:paraId="5760C32C" w14:textId="77777777" w:rsidR="003F14BB" w:rsidRDefault="00F37CA6">
      <w:pPr>
        <w:spacing w:line="600" w:lineRule="auto"/>
        <w:ind w:firstLine="720"/>
        <w:rPr>
          <w:b/>
          <w:bCs/>
        </w:rPr>
      </w:pPr>
      <w:r>
        <w:rPr>
          <w:b/>
          <w:bCs/>
        </w:rPr>
        <w:t>ΑΘΑΝΑΣΙΟΣ ΠΑΠΑΧΡΙΣΤΟΠΟΥΛΟΣ:</w:t>
      </w:r>
      <w:r>
        <w:t xml:space="preserve"> Ναι.</w:t>
      </w:r>
    </w:p>
    <w:p w14:paraId="5760C32D" w14:textId="77777777" w:rsidR="003F14BB" w:rsidRDefault="00F37CA6">
      <w:pPr>
        <w:spacing w:line="600" w:lineRule="auto"/>
        <w:ind w:firstLine="720"/>
        <w:rPr>
          <w:b/>
          <w:bCs/>
        </w:rPr>
      </w:pPr>
      <w:r>
        <w:rPr>
          <w:b/>
          <w:bCs/>
        </w:rPr>
        <w:t>ΑΝΑΣΤΑΣΙΟΣ ΜΕΓΑΛΟΜΥΣΤΑΚΑΣ</w:t>
      </w:r>
      <w:r>
        <w:t>: Ναι.</w:t>
      </w:r>
      <w:r>
        <w:rPr>
          <w:b/>
          <w:bCs/>
        </w:rPr>
        <w:t xml:space="preserve"> </w:t>
      </w:r>
    </w:p>
    <w:p w14:paraId="5760C32E" w14:textId="77777777" w:rsidR="003F14BB" w:rsidRDefault="00F37CA6">
      <w:pPr>
        <w:spacing w:line="600" w:lineRule="auto"/>
        <w:ind w:firstLine="720"/>
        <w:rPr>
          <w:b/>
          <w:bCs/>
        </w:rPr>
      </w:pPr>
      <w:r>
        <w:rPr>
          <w:b/>
          <w:bCs/>
        </w:rPr>
        <w:t>ΓΕΩΡΓΙΟΣ ΜΑΥΡΩΤΑΣ:</w:t>
      </w:r>
      <w:r>
        <w:t xml:space="preserve"> Ναι.</w:t>
      </w:r>
    </w:p>
    <w:p w14:paraId="5760C32F" w14:textId="77777777" w:rsidR="003F14BB" w:rsidRDefault="00F37CA6">
      <w:pPr>
        <w:spacing w:line="600" w:lineRule="auto"/>
        <w:ind w:firstLine="720"/>
        <w:jc w:val="both"/>
      </w:pPr>
      <w:r>
        <w:rPr>
          <w:b/>
          <w:bCs/>
        </w:rPr>
        <w:t>ΠΡΟΕΔΡΕΥΩΝ (Νικήτας Κακλαμάνης):</w:t>
      </w:r>
      <w:r>
        <w:t xml:space="preserve"> Συνεπώς το νέο άρθρο 88 έγινε δεκτό ως έχει κατά πλειοψηφία. </w:t>
      </w:r>
    </w:p>
    <w:p w14:paraId="5760C330" w14:textId="77777777" w:rsidR="003F14BB" w:rsidRDefault="00F37CA6">
      <w:pPr>
        <w:spacing w:line="600" w:lineRule="auto"/>
        <w:ind w:firstLine="720"/>
        <w:jc w:val="both"/>
      </w:pPr>
      <w:r>
        <w:t>Ερωτάται το Σώμα: Γίνετα</w:t>
      </w:r>
      <w:r>
        <w:t>ι δεκτό το νέο άρθρο 89 ως έχει;</w:t>
      </w:r>
    </w:p>
    <w:p w14:paraId="5760C331" w14:textId="77777777" w:rsidR="003F14BB" w:rsidRDefault="00F37CA6">
      <w:pPr>
        <w:spacing w:line="600" w:lineRule="auto"/>
        <w:ind w:firstLine="720"/>
      </w:pPr>
      <w:r>
        <w:rPr>
          <w:b/>
          <w:bCs/>
        </w:rPr>
        <w:t>ΜΕΡΟΠΗ ΤΖΟΥΦΗ:</w:t>
      </w:r>
      <w:r>
        <w:t xml:space="preserve"> Ναι.</w:t>
      </w:r>
    </w:p>
    <w:p w14:paraId="5760C332" w14:textId="77777777" w:rsidR="003F14BB" w:rsidRDefault="00F37CA6">
      <w:pPr>
        <w:spacing w:line="600" w:lineRule="auto"/>
        <w:ind w:firstLine="720"/>
      </w:pPr>
      <w:r>
        <w:rPr>
          <w:b/>
          <w:bCs/>
        </w:rPr>
        <w:t>ΒΑΣΙΛΕΙΟΣ ΓΙΟΓΙΑΚΑΣ:</w:t>
      </w:r>
      <w:r>
        <w:t xml:space="preserve"> Ναι. </w:t>
      </w:r>
    </w:p>
    <w:p w14:paraId="5760C333" w14:textId="77777777" w:rsidR="003F14BB" w:rsidRDefault="00F37CA6">
      <w:pPr>
        <w:spacing w:line="600" w:lineRule="auto"/>
        <w:ind w:firstLine="720"/>
      </w:pPr>
      <w:r>
        <w:rPr>
          <w:b/>
          <w:bCs/>
        </w:rPr>
        <w:t>ΛΕΩΝΙΔΑΣ ΓΡΗΓΟΡΑΚΟΣ:</w:t>
      </w:r>
      <w:r>
        <w:t xml:space="preserve"> Ναι.</w:t>
      </w:r>
    </w:p>
    <w:p w14:paraId="5760C334" w14:textId="77777777" w:rsidR="003F14BB" w:rsidRDefault="00F37CA6">
      <w:pPr>
        <w:spacing w:line="600" w:lineRule="auto"/>
        <w:ind w:firstLine="720"/>
      </w:pPr>
      <w:r>
        <w:rPr>
          <w:b/>
          <w:bCs/>
        </w:rPr>
        <w:t>ΙΩΑΝΝΗΣ ΑΪΒΑΤΙΔΗΣ:</w:t>
      </w:r>
      <w:r>
        <w:t xml:space="preserve"> Παρών. </w:t>
      </w:r>
    </w:p>
    <w:p w14:paraId="5760C335" w14:textId="77777777" w:rsidR="003F14BB" w:rsidRDefault="00F37CA6">
      <w:pPr>
        <w:spacing w:line="600" w:lineRule="auto"/>
        <w:ind w:firstLine="720"/>
        <w:jc w:val="both"/>
        <w:rPr>
          <w:b/>
          <w:bCs/>
        </w:rPr>
      </w:pPr>
      <w:r>
        <w:rPr>
          <w:b/>
          <w:bCs/>
        </w:rPr>
        <w:t>ΓΕΩΡΓΙΟΣ ΛΑΜΠΡΟΥΛΗΣ (ΣΤ΄ Αντιπρόεδρος της Βουλής):</w:t>
      </w:r>
      <w:r>
        <w:t xml:space="preserve"> Παρών.</w:t>
      </w:r>
    </w:p>
    <w:p w14:paraId="5760C336" w14:textId="77777777" w:rsidR="003F14BB" w:rsidRDefault="00F37CA6">
      <w:pPr>
        <w:spacing w:line="600" w:lineRule="auto"/>
        <w:ind w:firstLine="720"/>
        <w:rPr>
          <w:b/>
          <w:bCs/>
        </w:rPr>
      </w:pPr>
      <w:r>
        <w:rPr>
          <w:b/>
          <w:bCs/>
        </w:rPr>
        <w:t>ΑΘΑΝΑΣΙΟΣ ΠΑΠΑΧΡΙΣΤΟΠΟΥΛΟΣ:</w:t>
      </w:r>
      <w:r>
        <w:t xml:space="preserve"> Ναι.</w:t>
      </w:r>
    </w:p>
    <w:p w14:paraId="5760C337" w14:textId="77777777" w:rsidR="003F14BB" w:rsidRDefault="00F37CA6">
      <w:pPr>
        <w:spacing w:line="600" w:lineRule="auto"/>
        <w:ind w:firstLine="720"/>
        <w:rPr>
          <w:b/>
          <w:bCs/>
        </w:rPr>
      </w:pPr>
      <w:r>
        <w:rPr>
          <w:b/>
          <w:bCs/>
        </w:rPr>
        <w:t>ΑΝΑΣΤΑΣΙΟΣ ΜΕΓΑΛΟΜΥΣΤΑΚΑΣ</w:t>
      </w:r>
      <w:r>
        <w:t>: Ναι.</w:t>
      </w:r>
      <w:r>
        <w:rPr>
          <w:b/>
          <w:bCs/>
        </w:rPr>
        <w:t xml:space="preserve"> </w:t>
      </w:r>
    </w:p>
    <w:p w14:paraId="5760C338" w14:textId="77777777" w:rsidR="003F14BB" w:rsidRDefault="00F37CA6">
      <w:pPr>
        <w:spacing w:line="600" w:lineRule="auto"/>
        <w:ind w:firstLine="720"/>
        <w:rPr>
          <w:b/>
          <w:bCs/>
        </w:rPr>
      </w:pPr>
      <w:r>
        <w:rPr>
          <w:b/>
          <w:bCs/>
        </w:rPr>
        <w:t>ΓΕΩΡΓΙΟΣ ΜΑΥΡΩΤΑΣ:</w:t>
      </w:r>
      <w:r>
        <w:t xml:space="preserve"> Ναι.</w:t>
      </w:r>
    </w:p>
    <w:p w14:paraId="5760C339" w14:textId="77777777" w:rsidR="003F14BB" w:rsidRDefault="00F37CA6">
      <w:pPr>
        <w:spacing w:line="600" w:lineRule="auto"/>
        <w:ind w:firstLine="720"/>
        <w:jc w:val="both"/>
      </w:pPr>
      <w:r>
        <w:rPr>
          <w:b/>
          <w:bCs/>
        </w:rPr>
        <w:t>ΠΡΟΕΔΡΕΥΩΝ (Νικήτας Κακλαμάνης):</w:t>
      </w:r>
      <w:r>
        <w:t xml:space="preserve"> Συνεπώς το νέο άρθρο 89 έγινε δεκτό ως έχει κατά πλειοψηφία. </w:t>
      </w:r>
    </w:p>
    <w:p w14:paraId="5760C33A" w14:textId="77777777" w:rsidR="003F14BB" w:rsidRDefault="00F37CA6">
      <w:pPr>
        <w:spacing w:line="600" w:lineRule="auto"/>
        <w:ind w:firstLine="720"/>
        <w:jc w:val="both"/>
      </w:pPr>
      <w:r>
        <w:t>Ερωτάται το Σώμα: Γίνεται δεκτό το νέο άρθρο 90</w:t>
      </w:r>
      <w:r>
        <w:t xml:space="preserve">, </w:t>
      </w:r>
      <w:r>
        <w:t>όπως τροποποιήθηκε από τον κύριο Υπουργό;</w:t>
      </w:r>
    </w:p>
    <w:p w14:paraId="5760C33B" w14:textId="77777777" w:rsidR="003F14BB" w:rsidRDefault="00F37CA6">
      <w:pPr>
        <w:spacing w:line="600" w:lineRule="auto"/>
        <w:ind w:firstLine="720"/>
      </w:pPr>
      <w:r>
        <w:rPr>
          <w:b/>
          <w:bCs/>
        </w:rPr>
        <w:t>ΜΕΡΟΠΗ ΤΖΟΥΦΗ:</w:t>
      </w:r>
      <w:r>
        <w:t xml:space="preserve"> Ναι.</w:t>
      </w:r>
    </w:p>
    <w:p w14:paraId="5760C33C" w14:textId="77777777" w:rsidR="003F14BB" w:rsidRDefault="00F37CA6">
      <w:pPr>
        <w:spacing w:line="600" w:lineRule="auto"/>
        <w:ind w:firstLine="720"/>
      </w:pPr>
      <w:r>
        <w:rPr>
          <w:b/>
          <w:bCs/>
        </w:rPr>
        <w:t>ΒΑΣΙΛΕΙΟΣ ΓΙΟΓΙΑΚΑΣ:</w:t>
      </w:r>
      <w:r>
        <w:t xml:space="preserve"> Ναι.</w:t>
      </w:r>
      <w:r>
        <w:t xml:space="preserve"> </w:t>
      </w:r>
    </w:p>
    <w:p w14:paraId="5760C33D" w14:textId="77777777" w:rsidR="003F14BB" w:rsidRDefault="00F37CA6">
      <w:pPr>
        <w:spacing w:line="600" w:lineRule="auto"/>
        <w:ind w:firstLine="720"/>
        <w:jc w:val="both"/>
      </w:pPr>
      <w:r>
        <w:rPr>
          <w:b/>
          <w:bCs/>
        </w:rPr>
        <w:t>ΛΕΩΝΙΔΑΣ ΓΡΗΓΟΡΑΚΟΣ:</w:t>
      </w:r>
      <w:r>
        <w:t xml:space="preserve"> Ναι.</w:t>
      </w:r>
    </w:p>
    <w:p w14:paraId="5760C33E" w14:textId="77777777" w:rsidR="003F14BB" w:rsidRDefault="00F37CA6">
      <w:pPr>
        <w:spacing w:line="600" w:lineRule="auto"/>
        <w:ind w:firstLine="720"/>
        <w:jc w:val="both"/>
      </w:pPr>
      <w:r>
        <w:rPr>
          <w:b/>
          <w:bCs/>
        </w:rPr>
        <w:t>ΙΩΑΝΝΗΣ ΑΪΒΑΤΙΔΗΣ:</w:t>
      </w:r>
      <w:r>
        <w:t xml:space="preserve"> Παρών. </w:t>
      </w:r>
    </w:p>
    <w:p w14:paraId="5760C33F" w14:textId="77777777" w:rsidR="003F14BB" w:rsidRDefault="00F37CA6">
      <w:pPr>
        <w:spacing w:line="600" w:lineRule="auto"/>
        <w:ind w:firstLine="720"/>
        <w:jc w:val="both"/>
        <w:rPr>
          <w:b/>
          <w:bCs/>
        </w:rPr>
      </w:pPr>
      <w:r>
        <w:rPr>
          <w:b/>
          <w:bCs/>
        </w:rPr>
        <w:t>ΓΕΩΡΓΙΟΣ ΛΑΜΠΡΟΥΛΗΣ (ΣΤ΄ Αντιπρόεδρος της Βουλής):</w:t>
      </w:r>
      <w:r>
        <w:t xml:space="preserve"> </w:t>
      </w:r>
      <w:r>
        <w:t>Π</w:t>
      </w:r>
      <w:r>
        <w:t>αρών.</w:t>
      </w:r>
    </w:p>
    <w:p w14:paraId="5760C340" w14:textId="77777777" w:rsidR="003F14BB" w:rsidRDefault="00F37CA6">
      <w:pPr>
        <w:spacing w:line="600" w:lineRule="auto"/>
        <w:ind w:firstLine="720"/>
        <w:jc w:val="both"/>
        <w:rPr>
          <w:b/>
          <w:bCs/>
        </w:rPr>
      </w:pPr>
      <w:r>
        <w:rPr>
          <w:b/>
          <w:bCs/>
        </w:rPr>
        <w:t>ΑΘΑΝΑΣΙΟΣ ΠΑΠΑΧΡΙΣΤΟΠΟΥΛΟΣ:</w:t>
      </w:r>
      <w:r>
        <w:t xml:space="preserve"> Ναι.</w:t>
      </w:r>
    </w:p>
    <w:p w14:paraId="5760C341" w14:textId="77777777" w:rsidR="003F14BB" w:rsidRDefault="00F37CA6">
      <w:pPr>
        <w:spacing w:line="600" w:lineRule="auto"/>
        <w:ind w:firstLine="720"/>
        <w:jc w:val="both"/>
        <w:rPr>
          <w:b/>
          <w:bCs/>
        </w:rPr>
      </w:pPr>
      <w:r>
        <w:rPr>
          <w:b/>
          <w:bCs/>
        </w:rPr>
        <w:t>ΑΝΑΣΤΑΣΙΟΣ ΜΕΓΑΛΟΜΥΣΤΑΚΑΣ</w:t>
      </w:r>
      <w:r>
        <w:t>: Ναι.</w:t>
      </w:r>
      <w:r>
        <w:rPr>
          <w:b/>
          <w:bCs/>
        </w:rPr>
        <w:t xml:space="preserve"> </w:t>
      </w:r>
    </w:p>
    <w:p w14:paraId="5760C342" w14:textId="77777777" w:rsidR="003F14BB" w:rsidRDefault="00F37CA6">
      <w:pPr>
        <w:spacing w:line="600" w:lineRule="auto"/>
        <w:ind w:firstLine="720"/>
        <w:jc w:val="both"/>
        <w:rPr>
          <w:b/>
          <w:bCs/>
        </w:rPr>
      </w:pPr>
      <w:r>
        <w:rPr>
          <w:b/>
          <w:bCs/>
        </w:rPr>
        <w:t>ΓΕΩΡΓΙΟΣ ΜΑΥΡΩΤΑΣ:</w:t>
      </w:r>
      <w:r>
        <w:t xml:space="preserve"> Ναι.</w:t>
      </w:r>
    </w:p>
    <w:p w14:paraId="5760C343" w14:textId="77777777" w:rsidR="003F14BB" w:rsidRDefault="00F37CA6">
      <w:pPr>
        <w:spacing w:line="600" w:lineRule="auto"/>
        <w:ind w:firstLine="720"/>
        <w:jc w:val="both"/>
      </w:pPr>
      <w:r>
        <w:rPr>
          <w:b/>
          <w:bCs/>
        </w:rPr>
        <w:t>ΠΡΟΕΔΡΕΥΩΝ (Νικήτας Κακλαμάνης):</w:t>
      </w:r>
      <w:r>
        <w:t xml:space="preserve"> Συνεπώς</w:t>
      </w:r>
      <w:r>
        <w:t xml:space="preserve"> το νέο άρθρο 90 έγινε δεκτό όπως τροποποιήθηκε από τον κύριο Υπουργό κατά πλειοψηφία. </w:t>
      </w:r>
    </w:p>
    <w:p w14:paraId="5760C344" w14:textId="77777777" w:rsidR="003F14BB" w:rsidRDefault="00F37CA6">
      <w:pPr>
        <w:spacing w:line="600" w:lineRule="auto"/>
        <w:ind w:firstLine="720"/>
        <w:jc w:val="both"/>
      </w:pPr>
      <w:r>
        <w:t>Ερωτάται το Σώμα: Γίνεται δεκτό το νέο άρθρο 91 ως έχει;</w:t>
      </w:r>
    </w:p>
    <w:p w14:paraId="5760C345" w14:textId="77777777" w:rsidR="003F14BB" w:rsidRDefault="00F37CA6">
      <w:pPr>
        <w:spacing w:line="600" w:lineRule="auto"/>
        <w:ind w:firstLine="720"/>
        <w:jc w:val="both"/>
      </w:pPr>
      <w:r>
        <w:rPr>
          <w:b/>
          <w:bCs/>
        </w:rPr>
        <w:t>ΜΕΡΟΠΗ ΤΖΟΥΦΗ:</w:t>
      </w:r>
      <w:r>
        <w:t xml:space="preserve"> Ναι.</w:t>
      </w:r>
    </w:p>
    <w:p w14:paraId="5760C346" w14:textId="77777777" w:rsidR="003F14BB" w:rsidRDefault="00F37CA6">
      <w:pPr>
        <w:spacing w:line="600" w:lineRule="auto"/>
        <w:ind w:firstLine="720"/>
        <w:jc w:val="both"/>
      </w:pPr>
      <w:r>
        <w:rPr>
          <w:b/>
          <w:bCs/>
        </w:rPr>
        <w:t>ΒΑΣΙΛΕΙΟΣ ΓΙΟΓΙΑΚΑΣ:</w:t>
      </w:r>
      <w:r>
        <w:t xml:space="preserve"> Όχι. </w:t>
      </w:r>
    </w:p>
    <w:p w14:paraId="5760C347" w14:textId="77777777" w:rsidR="003F14BB" w:rsidRDefault="00F37CA6">
      <w:pPr>
        <w:spacing w:line="600" w:lineRule="auto"/>
        <w:ind w:firstLine="720"/>
        <w:jc w:val="both"/>
      </w:pPr>
      <w:r>
        <w:rPr>
          <w:b/>
          <w:bCs/>
        </w:rPr>
        <w:t>ΛΕΩΝΙΔΑΣ ΓΡΗΓΟΡΑΚΟΣ:</w:t>
      </w:r>
      <w:r>
        <w:t xml:space="preserve"> Ναι.</w:t>
      </w:r>
    </w:p>
    <w:p w14:paraId="5760C348" w14:textId="77777777" w:rsidR="003F14BB" w:rsidRDefault="00F37CA6">
      <w:pPr>
        <w:spacing w:line="600" w:lineRule="auto"/>
        <w:ind w:firstLine="720"/>
        <w:jc w:val="both"/>
      </w:pPr>
      <w:r>
        <w:rPr>
          <w:b/>
          <w:bCs/>
        </w:rPr>
        <w:t>ΙΩΑΝΝΗΣ ΑΪΒΑΤΙΔΗΣ:</w:t>
      </w:r>
      <w:r>
        <w:t xml:space="preserve"> Παρών. </w:t>
      </w:r>
    </w:p>
    <w:p w14:paraId="5760C349" w14:textId="77777777" w:rsidR="003F14BB" w:rsidRDefault="00F37CA6">
      <w:pPr>
        <w:spacing w:line="600" w:lineRule="auto"/>
        <w:ind w:firstLine="720"/>
        <w:jc w:val="both"/>
        <w:rPr>
          <w:b/>
          <w:bCs/>
        </w:rPr>
      </w:pPr>
      <w:r>
        <w:rPr>
          <w:b/>
          <w:bCs/>
        </w:rPr>
        <w:t xml:space="preserve">ΓΕΩΡΓΙΟΣ </w:t>
      </w:r>
      <w:r>
        <w:rPr>
          <w:b/>
          <w:bCs/>
        </w:rPr>
        <w:t>ΛΑΜΠΡΟΥΛΗΣ (ΣΤ΄ Αντιπρόεδρος της Βουλής):</w:t>
      </w:r>
      <w:r>
        <w:t xml:space="preserve"> Όχι.</w:t>
      </w:r>
    </w:p>
    <w:p w14:paraId="5760C34A" w14:textId="77777777" w:rsidR="003F14BB" w:rsidRDefault="00F37CA6">
      <w:pPr>
        <w:spacing w:line="600" w:lineRule="auto"/>
        <w:ind w:firstLine="720"/>
        <w:jc w:val="both"/>
        <w:rPr>
          <w:b/>
          <w:bCs/>
        </w:rPr>
      </w:pPr>
      <w:r>
        <w:rPr>
          <w:b/>
          <w:bCs/>
        </w:rPr>
        <w:t>ΑΘΑΝΑΣΙΟΣ ΠΑΠΑΧΡΙΣΤΟΠΟΥΛΟΣ:</w:t>
      </w:r>
      <w:r>
        <w:t xml:space="preserve"> Ναι.</w:t>
      </w:r>
    </w:p>
    <w:p w14:paraId="5760C34B" w14:textId="77777777" w:rsidR="003F14BB" w:rsidRDefault="00F37CA6">
      <w:pPr>
        <w:spacing w:line="600" w:lineRule="auto"/>
        <w:ind w:firstLine="720"/>
        <w:jc w:val="both"/>
        <w:rPr>
          <w:b/>
          <w:bCs/>
        </w:rPr>
      </w:pPr>
      <w:r>
        <w:rPr>
          <w:b/>
          <w:bCs/>
        </w:rPr>
        <w:t>ΑΝΑΣΤΑΣΙΟΣ ΜΕΓΑΛΟΜΥΣΤΑΚΑΣ</w:t>
      </w:r>
      <w:r>
        <w:t>: Ναι.</w:t>
      </w:r>
      <w:r>
        <w:rPr>
          <w:b/>
          <w:bCs/>
        </w:rPr>
        <w:t xml:space="preserve"> </w:t>
      </w:r>
    </w:p>
    <w:p w14:paraId="5760C34C" w14:textId="77777777" w:rsidR="003F14BB" w:rsidRDefault="00F37CA6">
      <w:pPr>
        <w:spacing w:line="600" w:lineRule="auto"/>
        <w:ind w:firstLine="720"/>
        <w:jc w:val="both"/>
        <w:rPr>
          <w:b/>
          <w:bCs/>
        </w:rPr>
      </w:pPr>
      <w:r>
        <w:rPr>
          <w:b/>
          <w:bCs/>
        </w:rPr>
        <w:t>ΓΕΩΡΓΙΟΣ ΜΑΥΡΩΤΑΣ:</w:t>
      </w:r>
      <w:r>
        <w:t xml:space="preserve"> Ναι.</w:t>
      </w:r>
    </w:p>
    <w:p w14:paraId="5760C34D" w14:textId="77777777" w:rsidR="003F14BB" w:rsidRDefault="00F37CA6">
      <w:pPr>
        <w:spacing w:line="600" w:lineRule="auto"/>
        <w:ind w:firstLine="720"/>
        <w:jc w:val="both"/>
      </w:pPr>
      <w:r>
        <w:rPr>
          <w:b/>
          <w:bCs/>
        </w:rPr>
        <w:t>ΠΡΟΕΔΡΕΥΩΝ (Νικήτας Κακλαμάνης):</w:t>
      </w:r>
      <w:r>
        <w:t xml:space="preserve"> Συνεπώς το νέο άρθρο 91 έγινε δεκτό ως έχει κατά πλειοψηφία. </w:t>
      </w:r>
    </w:p>
    <w:p w14:paraId="5760C34E" w14:textId="77777777" w:rsidR="003F14BB" w:rsidRDefault="00F37CA6">
      <w:pPr>
        <w:spacing w:line="600" w:lineRule="auto"/>
        <w:ind w:firstLine="720"/>
        <w:jc w:val="both"/>
      </w:pPr>
      <w:r>
        <w:t>Ερωτάται το Σώμα: Γίνετα</w:t>
      </w:r>
      <w:r>
        <w:t>ι δεκτό το νέο άρθρο 92 ως έχει;</w:t>
      </w:r>
    </w:p>
    <w:p w14:paraId="5760C34F" w14:textId="77777777" w:rsidR="003F14BB" w:rsidRDefault="00F37CA6">
      <w:pPr>
        <w:spacing w:line="600" w:lineRule="auto"/>
        <w:ind w:firstLine="720"/>
      </w:pPr>
      <w:r>
        <w:rPr>
          <w:b/>
          <w:bCs/>
        </w:rPr>
        <w:t>ΜΕΡΟΠΗ ΤΖΟΥΦΗ:</w:t>
      </w:r>
      <w:r>
        <w:t xml:space="preserve"> Ναι.</w:t>
      </w:r>
    </w:p>
    <w:p w14:paraId="5760C350" w14:textId="77777777" w:rsidR="003F14BB" w:rsidRDefault="00F37CA6">
      <w:pPr>
        <w:spacing w:line="600" w:lineRule="auto"/>
        <w:ind w:firstLine="720"/>
      </w:pPr>
      <w:r>
        <w:rPr>
          <w:b/>
          <w:bCs/>
        </w:rPr>
        <w:t>ΒΑΣΙΛΕΙΟΣ ΓΙΟΓΙΑΚΑΣ:</w:t>
      </w:r>
      <w:r>
        <w:t xml:space="preserve"> Ναι. </w:t>
      </w:r>
    </w:p>
    <w:p w14:paraId="5760C351" w14:textId="77777777" w:rsidR="003F14BB" w:rsidRDefault="00F37CA6">
      <w:pPr>
        <w:spacing w:line="600" w:lineRule="auto"/>
        <w:ind w:firstLine="720"/>
      </w:pPr>
      <w:r>
        <w:rPr>
          <w:b/>
          <w:bCs/>
        </w:rPr>
        <w:t>ΛΕΩΝΙΔΑΣ ΓΡΗΓΟΡΑΚΟΣ:</w:t>
      </w:r>
      <w:r>
        <w:t xml:space="preserve"> Ναι.</w:t>
      </w:r>
    </w:p>
    <w:p w14:paraId="5760C352" w14:textId="77777777" w:rsidR="003F14BB" w:rsidRDefault="00F37CA6">
      <w:pPr>
        <w:spacing w:line="600" w:lineRule="auto"/>
        <w:ind w:firstLine="720"/>
      </w:pPr>
      <w:r>
        <w:rPr>
          <w:b/>
          <w:bCs/>
        </w:rPr>
        <w:t>ΙΩΑΝΝΗΣ ΑΪΒΑΤΙΔΗΣ:</w:t>
      </w:r>
      <w:r>
        <w:t xml:space="preserve"> Παρών. </w:t>
      </w:r>
    </w:p>
    <w:p w14:paraId="5760C353" w14:textId="77777777" w:rsidR="003F14BB" w:rsidRDefault="00F37CA6">
      <w:pPr>
        <w:spacing w:line="600" w:lineRule="auto"/>
        <w:ind w:firstLine="720"/>
        <w:rPr>
          <w:b/>
          <w:bCs/>
        </w:rPr>
      </w:pPr>
      <w:r>
        <w:rPr>
          <w:b/>
          <w:bCs/>
        </w:rPr>
        <w:t>ΓΕΩΡΓΙΟΣ ΛΑΜΠΡΟΥΛΗΣ (ΣΤ΄ Αντιπρόεδρος της Βουλής):</w:t>
      </w:r>
      <w:r>
        <w:t xml:space="preserve"> Ναι.</w:t>
      </w:r>
    </w:p>
    <w:p w14:paraId="5760C354" w14:textId="77777777" w:rsidR="003F14BB" w:rsidRDefault="00F37CA6">
      <w:pPr>
        <w:spacing w:line="600" w:lineRule="auto"/>
        <w:ind w:firstLine="720"/>
        <w:rPr>
          <w:b/>
          <w:bCs/>
        </w:rPr>
      </w:pPr>
      <w:r>
        <w:rPr>
          <w:b/>
          <w:bCs/>
        </w:rPr>
        <w:t>ΑΘΑΝΑΣΙΟΣ ΠΑΠΑΧΡΙΣΤΟΠΟΥΛΟΣ:</w:t>
      </w:r>
      <w:r>
        <w:t xml:space="preserve"> Ναι.</w:t>
      </w:r>
    </w:p>
    <w:p w14:paraId="5760C355" w14:textId="77777777" w:rsidR="003F14BB" w:rsidRDefault="00F37CA6">
      <w:pPr>
        <w:spacing w:line="600" w:lineRule="auto"/>
        <w:ind w:firstLine="720"/>
        <w:rPr>
          <w:b/>
          <w:bCs/>
        </w:rPr>
      </w:pPr>
      <w:r>
        <w:rPr>
          <w:b/>
          <w:bCs/>
        </w:rPr>
        <w:t>ΑΝΑΣΤΑΣΙΟΣ ΜΕΓΑΛΟΜΥΣΤΑΚΑΣ</w:t>
      </w:r>
      <w:r>
        <w:t>: Ναι.</w:t>
      </w:r>
      <w:r>
        <w:rPr>
          <w:b/>
          <w:bCs/>
        </w:rPr>
        <w:t xml:space="preserve"> </w:t>
      </w:r>
    </w:p>
    <w:p w14:paraId="5760C356" w14:textId="77777777" w:rsidR="003F14BB" w:rsidRDefault="00F37CA6">
      <w:pPr>
        <w:spacing w:line="600" w:lineRule="auto"/>
        <w:ind w:firstLine="720"/>
        <w:rPr>
          <w:b/>
          <w:bCs/>
        </w:rPr>
      </w:pPr>
      <w:r>
        <w:rPr>
          <w:b/>
          <w:bCs/>
        </w:rPr>
        <w:t>Γ</w:t>
      </w:r>
      <w:r>
        <w:rPr>
          <w:b/>
          <w:bCs/>
        </w:rPr>
        <w:t>ΕΩΡΓΙΟΣ ΜΑΥΡΩΤΑΣ:</w:t>
      </w:r>
      <w:r>
        <w:t xml:space="preserve"> Ναι.</w:t>
      </w:r>
    </w:p>
    <w:p w14:paraId="5760C357" w14:textId="77777777" w:rsidR="003F14BB" w:rsidRDefault="00F37CA6">
      <w:pPr>
        <w:spacing w:line="600" w:lineRule="auto"/>
        <w:ind w:firstLine="720"/>
        <w:jc w:val="both"/>
      </w:pPr>
      <w:r>
        <w:rPr>
          <w:b/>
          <w:bCs/>
        </w:rPr>
        <w:t>ΠΡΟΕΔΡΕΥΩΝ (Νικήτας Κακλαμάνης):</w:t>
      </w:r>
      <w:r>
        <w:t xml:space="preserve"> Συνεπώς το νέο άρθρο 92 έγινε δεκτό ως έχει κατά πλειοψηφία. </w:t>
      </w:r>
    </w:p>
    <w:p w14:paraId="5760C358" w14:textId="77777777" w:rsidR="003F14BB" w:rsidRDefault="00F37CA6">
      <w:pPr>
        <w:spacing w:line="600" w:lineRule="auto"/>
        <w:ind w:firstLine="720"/>
        <w:jc w:val="both"/>
      </w:pPr>
      <w:r>
        <w:t>Ερωτάται το Σώμα: Γίνεται δεκτό το νέο άρθρο 93 ως έχει;</w:t>
      </w:r>
    </w:p>
    <w:p w14:paraId="5760C359" w14:textId="77777777" w:rsidR="003F14BB" w:rsidRDefault="00F37CA6">
      <w:pPr>
        <w:spacing w:line="600" w:lineRule="auto"/>
        <w:ind w:firstLine="720"/>
      </w:pPr>
      <w:r>
        <w:rPr>
          <w:b/>
          <w:bCs/>
        </w:rPr>
        <w:t>ΜΕΡΟΠΗ ΤΖΟΥΦΗ:</w:t>
      </w:r>
      <w:r>
        <w:t xml:space="preserve"> Ναι.</w:t>
      </w:r>
    </w:p>
    <w:p w14:paraId="5760C35A" w14:textId="77777777" w:rsidR="003F14BB" w:rsidRDefault="00F37CA6">
      <w:pPr>
        <w:spacing w:line="600" w:lineRule="auto"/>
        <w:ind w:firstLine="720"/>
      </w:pPr>
      <w:r>
        <w:rPr>
          <w:b/>
          <w:bCs/>
        </w:rPr>
        <w:t>ΒΑΣΙΛΕΙΟΣ ΓΙΟΓΙΑΚΑΣ:</w:t>
      </w:r>
      <w:r>
        <w:t xml:space="preserve"> Ναι. </w:t>
      </w:r>
    </w:p>
    <w:p w14:paraId="5760C35B" w14:textId="77777777" w:rsidR="003F14BB" w:rsidRDefault="00F37CA6">
      <w:pPr>
        <w:spacing w:line="600" w:lineRule="auto"/>
        <w:ind w:firstLine="720"/>
      </w:pPr>
      <w:r>
        <w:rPr>
          <w:b/>
          <w:bCs/>
        </w:rPr>
        <w:t>ΛΕΩΝΙΔΑΣ ΓΡΗΓΟΡΑΚΟΣ:</w:t>
      </w:r>
      <w:r>
        <w:t xml:space="preserve"> Ναι.</w:t>
      </w:r>
    </w:p>
    <w:p w14:paraId="5760C35C" w14:textId="77777777" w:rsidR="003F14BB" w:rsidRDefault="00F37CA6">
      <w:pPr>
        <w:spacing w:line="600" w:lineRule="auto"/>
        <w:ind w:firstLine="720"/>
      </w:pPr>
      <w:r>
        <w:rPr>
          <w:b/>
          <w:bCs/>
        </w:rPr>
        <w:t xml:space="preserve">ΙΩΑΝΝΗΣ </w:t>
      </w:r>
      <w:r>
        <w:rPr>
          <w:b/>
          <w:bCs/>
        </w:rPr>
        <w:t>ΑΪΒΑΤΙΔΗΣ:</w:t>
      </w:r>
      <w:r>
        <w:t xml:space="preserve"> Παρών. </w:t>
      </w:r>
    </w:p>
    <w:p w14:paraId="5760C35D" w14:textId="77777777" w:rsidR="003F14BB" w:rsidRDefault="00F37CA6">
      <w:pPr>
        <w:spacing w:line="600" w:lineRule="auto"/>
        <w:ind w:firstLine="720"/>
        <w:rPr>
          <w:b/>
          <w:bCs/>
        </w:rPr>
      </w:pPr>
      <w:r>
        <w:rPr>
          <w:b/>
          <w:bCs/>
        </w:rPr>
        <w:t>ΓΕΩΡΓΙΟΣ ΛΑΜΠΡΟΥΛΗΣ (ΣΤ΄ Αντιπρόεδρος της Βουλής):</w:t>
      </w:r>
      <w:r>
        <w:t xml:space="preserve"> Ναι.</w:t>
      </w:r>
    </w:p>
    <w:p w14:paraId="5760C35E" w14:textId="77777777" w:rsidR="003F14BB" w:rsidRDefault="00F37CA6">
      <w:pPr>
        <w:spacing w:line="600" w:lineRule="auto"/>
        <w:ind w:firstLine="720"/>
        <w:rPr>
          <w:b/>
          <w:bCs/>
        </w:rPr>
      </w:pPr>
      <w:r>
        <w:rPr>
          <w:b/>
          <w:bCs/>
        </w:rPr>
        <w:t>ΑΘΑΝΑΣΙΟΣ ΠΑΠΑΧΡΙΣΤΟΠΟΥΛΟΣ:</w:t>
      </w:r>
      <w:r>
        <w:t xml:space="preserve"> Ναι.</w:t>
      </w:r>
    </w:p>
    <w:p w14:paraId="5760C35F" w14:textId="77777777" w:rsidR="003F14BB" w:rsidRDefault="00F37CA6">
      <w:pPr>
        <w:spacing w:line="600" w:lineRule="auto"/>
        <w:ind w:firstLine="720"/>
        <w:rPr>
          <w:b/>
          <w:bCs/>
        </w:rPr>
      </w:pPr>
      <w:r>
        <w:rPr>
          <w:b/>
          <w:bCs/>
        </w:rPr>
        <w:t>ΑΝΑΣΤΑΣΙΟΣ ΜΕΓΑΛΟΜΥΣΤΑΚΑΣ</w:t>
      </w:r>
      <w:r>
        <w:t>: Ναι.</w:t>
      </w:r>
      <w:r>
        <w:rPr>
          <w:b/>
          <w:bCs/>
        </w:rPr>
        <w:t xml:space="preserve"> </w:t>
      </w:r>
    </w:p>
    <w:p w14:paraId="5760C360" w14:textId="77777777" w:rsidR="003F14BB" w:rsidRDefault="00F37CA6">
      <w:pPr>
        <w:spacing w:line="600" w:lineRule="auto"/>
        <w:ind w:firstLine="720"/>
        <w:rPr>
          <w:b/>
          <w:bCs/>
        </w:rPr>
      </w:pPr>
      <w:r>
        <w:rPr>
          <w:b/>
          <w:bCs/>
        </w:rPr>
        <w:t>ΓΕΩΡΓΙΟΣ ΜΑΥΡΩΤΑΣ:</w:t>
      </w:r>
      <w:r>
        <w:t xml:space="preserve"> Ναι.</w:t>
      </w:r>
    </w:p>
    <w:p w14:paraId="5760C361" w14:textId="77777777" w:rsidR="003F14BB" w:rsidRDefault="00F37CA6">
      <w:pPr>
        <w:spacing w:line="600" w:lineRule="auto"/>
        <w:ind w:firstLine="720"/>
        <w:jc w:val="both"/>
      </w:pPr>
      <w:r>
        <w:rPr>
          <w:b/>
          <w:bCs/>
        </w:rPr>
        <w:t>ΠΡΟΕΔΡΕΥΩΝ (Νικήτας Κακλαμάνης):</w:t>
      </w:r>
      <w:r>
        <w:t xml:space="preserve"> Συνεπώς το νέο άρθρο 93 έγινε δεκτό ως έχει κατά πλειοψηφί</w:t>
      </w:r>
      <w:r>
        <w:t xml:space="preserve">α. </w:t>
      </w:r>
    </w:p>
    <w:p w14:paraId="5760C362" w14:textId="77777777" w:rsidR="003F14BB" w:rsidRDefault="00F37CA6">
      <w:pPr>
        <w:spacing w:line="600" w:lineRule="auto"/>
        <w:ind w:firstLine="720"/>
        <w:jc w:val="both"/>
      </w:pPr>
      <w:r>
        <w:t>Ερωτάται το Σώμα: Γίνεται δεκτό το νέο άρθρο 94</w:t>
      </w:r>
      <w:r>
        <w:t>,</w:t>
      </w:r>
      <w:r>
        <w:t xml:space="preserve"> όπως τροποποιήθηκε από τον κύριο Υπουργό;</w:t>
      </w:r>
    </w:p>
    <w:p w14:paraId="5760C363" w14:textId="77777777" w:rsidR="003F14BB" w:rsidRDefault="00F37CA6">
      <w:pPr>
        <w:spacing w:line="600" w:lineRule="auto"/>
        <w:ind w:firstLine="720"/>
      </w:pPr>
      <w:r>
        <w:rPr>
          <w:b/>
          <w:bCs/>
        </w:rPr>
        <w:t>ΜΕΡΟΠΗ ΤΖΟΥΦΗ:</w:t>
      </w:r>
      <w:r>
        <w:t xml:space="preserve"> Ναι.</w:t>
      </w:r>
    </w:p>
    <w:p w14:paraId="5760C364" w14:textId="77777777" w:rsidR="003F14BB" w:rsidRDefault="00F37CA6">
      <w:pPr>
        <w:spacing w:line="600" w:lineRule="auto"/>
        <w:ind w:firstLine="720"/>
      </w:pPr>
      <w:r>
        <w:rPr>
          <w:b/>
          <w:bCs/>
        </w:rPr>
        <w:t>ΒΑΣΙΛΕΙΟΣ ΓΙΟΓΙΑΚΑΣ:</w:t>
      </w:r>
      <w:r>
        <w:t xml:space="preserve"> Όχι. </w:t>
      </w:r>
    </w:p>
    <w:p w14:paraId="5760C365" w14:textId="77777777" w:rsidR="003F14BB" w:rsidRDefault="00F37CA6">
      <w:pPr>
        <w:spacing w:line="600" w:lineRule="auto"/>
        <w:ind w:firstLine="720"/>
      </w:pPr>
      <w:r>
        <w:rPr>
          <w:b/>
          <w:bCs/>
        </w:rPr>
        <w:t>ΛΕΩΝΙΔΑΣ ΓΡΗΓΟΡΑΚΟΣ:</w:t>
      </w:r>
      <w:r>
        <w:t xml:space="preserve"> Ναι.</w:t>
      </w:r>
    </w:p>
    <w:p w14:paraId="5760C366" w14:textId="77777777" w:rsidR="003F14BB" w:rsidRDefault="00F37CA6">
      <w:pPr>
        <w:spacing w:line="600" w:lineRule="auto"/>
        <w:ind w:firstLine="720"/>
      </w:pPr>
      <w:r>
        <w:rPr>
          <w:b/>
          <w:bCs/>
        </w:rPr>
        <w:t>ΙΩΑΝΝΗΣ ΑΪΒΑΤΙΔΗΣ:</w:t>
      </w:r>
      <w:r>
        <w:t xml:space="preserve"> Όχι. </w:t>
      </w:r>
    </w:p>
    <w:p w14:paraId="5760C367" w14:textId="77777777" w:rsidR="003F14BB" w:rsidRDefault="00F37CA6">
      <w:pPr>
        <w:spacing w:line="600" w:lineRule="auto"/>
        <w:ind w:firstLine="720"/>
        <w:rPr>
          <w:b/>
          <w:bCs/>
        </w:rPr>
      </w:pPr>
      <w:r>
        <w:rPr>
          <w:b/>
          <w:bCs/>
        </w:rPr>
        <w:t>ΓΕΩΡΓΙΟΣ ΛΑΜΠΡΟΥΛΗΣ (ΣΤ΄ Αντιπρόεδρος της Βουλής):</w:t>
      </w:r>
      <w:r>
        <w:t xml:space="preserve"> Όχι.</w:t>
      </w:r>
    </w:p>
    <w:p w14:paraId="5760C368" w14:textId="77777777" w:rsidR="003F14BB" w:rsidRDefault="00F37CA6">
      <w:pPr>
        <w:spacing w:line="600" w:lineRule="auto"/>
        <w:ind w:firstLine="720"/>
        <w:rPr>
          <w:b/>
          <w:bCs/>
        </w:rPr>
      </w:pPr>
      <w:r>
        <w:rPr>
          <w:b/>
          <w:bCs/>
        </w:rPr>
        <w:t>ΑΘΑΝΑΣΙΟΣ ΠΑΠΑΧΡΙΣΤΟΠΟΥΛΟΣ:</w:t>
      </w:r>
      <w:r>
        <w:t xml:space="preserve"> Ναι.</w:t>
      </w:r>
    </w:p>
    <w:p w14:paraId="5760C369" w14:textId="77777777" w:rsidR="003F14BB" w:rsidRDefault="00F37CA6">
      <w:pPr>
        <w:spacing w:line="600" w:lineRule="auto"/>
        <w:ind w:firstLine="720"/>
        <w:rPr>
          <w:b/>
          <w:bCs/>
        </w:rPr>
      </w:pPr>
      <w:r>
        <w:rPr>
          <w:b/>
          <w:bCs/>
        </w:rPr>
        <w:t>ΑΝΑΣΤΑΣΙΟΣ ΜΕΓΑΛΟΜΥΣΤΑΚΑΣ</w:t>
      </w:r>
      <w:r>
        <w:t>: Ναι.</w:t>
      </w:r>
      <w:r>
        <w:rPr>
          <w:b/>
          <w:bCs/>
        </w:rPr>
        <w:t xml:space="preserve"> </w:t>
      </w:r>
    </w:p>
    <w:p w14:paraId="5760C36A" w14:textId="77777777" w:rsidR="003F14BB" w:rsidRDefault="00F37CA6">
      <w:pPr>
        <w:spacing w:line="600" w:lineRule="auto"/>
        <w:ind w:firstLine="720"/>
        <w:rPr>
          <w:b/>
          <w:bCs/>
        </w:rPr>
      </w:pPr>
      <w:r>
        <w:rPr>
          <w:b/>
          <w:bCs/>
        </w:rPr>
        <w:t>ΓΕΩΡΓΙΟΣ ΜΑΥΡΩΤΑΣ:</w:t>
      </w:r>
      <w:r>
        <w:t xml:space="preserve"> Όχι.</w:t>
      </w:r>
    </w:p>
    <w:p w14:paraId="5760C36B" w14:textId="77777777" w:rsidR="003F14BB" w:rsidRDefault="00F37CA6">
      <w:pPr>
        <w:spacing w:line="600" w:lineRule="auto"/>
        <w:ind w:firstLine="720"/>
        <w:jc w:val="both"/>
      </w:pPr>
      <w:r>
        <w:rPr>
          <w:b/>
          <w:bCs/>
        </w:rPr>
        <w:t>ΠΡΟΕΔΡΕΥΩΝ (Νικήτας Κακλαμάνης):</w:t>
      </w:r>
      <w:r>
        <w:t xml:space="preserve"> Συνεπώς το νέο άρθρο 94 έγινε δεκτό</w:t>
      </w:r>
      <w:r>
        <w:t>,</w:t>
      </w:r>
      <w:r>
        <w:t xml:space="preserve"> όπως τροποποιήθηκε από τον κύριο Υπουργό</w:t>
      </w:r>
      <w:r>
        <w:t>,</w:t>
      </w:r>
      <w:r>
        <w:t xml:space="preserve"> κατά πλειοψηφία. </w:t>
      </w:r>
    </w:p>
    <w:p w14:paraId="5760C36C" w14:textId="77777777" w:rsidR="003F14BB" w:rsidRDefault="00F37CA6">
      <w:pPr>
        <w:spacing w:line="600" w:lineRule="auto"/>
        <w:ind w:firstLine="720"/>
        <w:jc w:val="both"/>
      </w:pPr>
      <w:r>
        <w:t>Ερωτάται το Σώμα: Γίνεται δεκτό το ν</w:t>
      </w:r>
      <w:r>
        <w:t>έο άρθρο 95 ως έχει;</w:t>
      </w:r>
    </w:p>
    <w:p w14:paraId="5760C36D" w14:textId="77777777" w:rsidR="003F14BB" w:rsidRDefault="00F37CA6">
      <w:pPr>
        <w:spacing w:line="600" w:lineRule="auto"/>
        <w:ind w:firstLine="720"/>
      </w:pPr>
      <w:r>
        <w:rPr>
          <w:b/>
          <w:bCs/>
        </w:rPr>
        <w:t>ΜΕΡΟΠΗ ΤΖΟΥΦΗ:</w:t>
      </w:r>
      <w:r>
        <w:t xml:space="preserve"> Ναι.</w:t>
      </w:r>
    </w:p>
    <w:p w14:paraId="5760C36E" w14:textId="77777777" w:rsidR="003F14BB" w:rsidRDefault="00F37CA6">
      <w:pPr>
        <w:spacing w:line="600" w:lineRule="auto"/>
        <w:ind w:firstLine="720"/>
      </w:pPr>
      <w:r>
        <w:rPr>
          <w:b/>
          <w:bCs/>
        </w:rPr>
        <w:t>ΒΑΣΙΛΕΙΟΣ ΓΙΟΓΙΑΚΑΣ:</w:t>
      </w:r>
      <w:r>
        <w:t xml:space="preserve"> Ναι. </w:t>
      </w:r>
    </w:p>
    <w:p w14:paraId="5760C36F" w14:textId="77777777" w:rsidR="003F14BB" w:rsidRDefault="00F37CA6">
      <w:pPr>
        <w:spacing w:line="600" w:lineRule="auto"/>
        <w:ind w:firstLine="720"/>
      </w:pPr>
      <w:r>
        <w:rPr>
          <w:b/>
          <w:bCs/>
        </w:rPr>
        <w:t>ΛΕΩΝΙΔΑΣ ΓΡΗΓΟΡΑΚΟΣ:</w:t>
      </w:r>
      <w:r>
        <w:t xml:space="preserve"> Ναι.</w:t>
      </w:r>
    </w:p>
    <w:p w14:paraId="5760C370" w14:textId="77777777" w:rsidR="003F14BB" w:rsidRDefault="00F37CA6">
      <w:pPr>
        <w:spacing w:line="600" w:lineRule="auto"/>
        <w:ind w:firstLine="720"/>
      </w:pPr>
      <w:r>
        <w:rPr>
          <w:b/>
          <w:bCs/>
        </w:rPr>
        <w:t>ΙΩΑΝΝΗΣ ΑΪΒΑΤΙΔΗΣ:</w:t>
      </w:r>
      <w:r>
        <w:t xml:space="preserve"> Παρών. </w:t>
      </w:r>
    </w:p>
    <w:p w14:paraId="5760C371" w14:textId="77777777" w:rsidR="003F14BB" w:rsidRDefault="00F37CA6">
      <w:pPr>
        <w:spacing w:line="600" w:lineRule="auto"/>
        <w:ind w:firstLine="720"/>
        <w:rPr>
          <w:b/>
          <w:bCs/>
        </w:rPr>
      </w:pPr>
      <w:r>
        <w:rPr>
          <w:b/>
          <w:bCs/>
        </w:rPr>
        <w:t>ΓΕΩΡΓΙΟΣ ΛΑΜΠΡΟΥΛΗΣ (ΣΤ΄ Αντιπρόεδρος της Βουλής):</w:t>
      </w:r>
      <w:r>
        <w:t xml:space="preserve"> Όχι.</w:t>
      </w:r>
    </w:p>
    <w:p w14:paraId="5760C372" w14:textId="77777777" w:rsidR="003F14BB" w:rsidRDefault="00F37CA6">
      <w:pPr>
        <w:spacing w:line="600" w:lineRule="auto"/>
        <w:ind w:firstLine="720"/>
        <w:rPr>
          <w:b/>
          <w:bCs/>
        </w:rPr>
      </w:pPr>
      <w:r>
        <w:rPr>
          <w:b/>
          <w:bCs/>
        </w:rPr>
        <w:t>ΑΘΑΝΑΣΙΟΣ ΠΑΠΑΧΡΙΣΤΟΠΟΥΛΟΣ:</w:t>
      </w:r>
      <w:r>
        <w:t xml:space="preserve"> Ναι.</w:t>
      </w:r>
    </w:p>
    <w:p w14:paraId="5760C373" w14:textId="77777777" w:rsidR="003F14BB" w:rsidRDefault="00F37CA6">
      <w:pPr>
        <w:spacing w:line="600" w:lineRule="auto"/>
        <w:ind w:firstLine="720"/>
        <w:rPr>
          <w:b/>
          <w:bCs/>
        </w:rPr>
      </w:pPr>
      <w:r>
        <w:rPr>
          <w:b/>
          <w:bCs/>
        </w:rPr>
        <w:t>ΑΝΑΣΤΑΣΙΟΣ ΜΕΓΑΛΟΜΥΣΤΑΚΑΣ</w:t>
      </w:r>
      <w:r>
        <w:t>: Ναι.</w:t>
      </w:r>
      <w:r>
        <w:rPr>
          <w:b/>
          <w:bCs/>
        </w:rPr>
        <w:t xml:space="preserve"> </w:t>
      </w:r>
    </w:p>
    <w:p w14:paraId="5760C374" w14:textId="77777777" w:rsidR="003F14BB" w:rsidRDefault="00F37CA6">
      <w:pPr>
        <w:spacing w:line="600" w:lineRule="auto"/>
        <w:ind w:firstLine="720"/>
        <w:rPr>
          <w:b/>
          <w:bCs/>
        </w:rPr>
      </w:pPr>
      <w:r>
        <w:rPr>
          <w:b/>
          <w:bCs/>
        </w:rPr>
        <w:t>ΓΕΩΡΓΙΟΣ ΜΑΥΡ</w:t>
      </w:r>
      <w:r>
        <w:rPr>
          <w:b/>
          <w:bCs/>
        </w:rPr>
        <w:t>ΩΤΑΣ:</w:t>
      </w:r>
      <w:r>
        <w:t xml:space="preserve"> Παρών.</w:t>
      </w:r>
    </w:p>
    <w:p w14:paraId="5760C375" w14:textId="77777777" w:rsidR="003F14BB" w:rsidRDefault="00F37CA6">
      <w:pPr>
        <w:spacing w:line="600" w:lineRule="auto"/>
        <w:ind w:firstLine="720"/>
        <w:jc w:val="both"/>
      </w:pPr>
      <w:r>
        <w:rPr>
          <w:b/>
          <w:bCs/>
        </w:rPr>
        <w:t>ΠΡΟΕΔΡΕΥΩΝ (Νικήτας Κακλαμάνης):</w:t>
      </w:r>
      <w:r>
        <w:t xml:space="preserve"> Συνεπώς το νέο άρθρο 95 έγινε δεκτό ως έχει κατά πλειοψηφία. </w:t>
      </w:r>
    </w:p>
    <w:p w14:paraId="5760C376" w14:textId="77777777" w:rsidR="003F14BB" w:rsidRDefault="00F37CA6">
      <w:pPr>
        <w:spacing w:line="600" w:lineRule="auto"/>
        <w:ind w:firstLine="720"/>
        <w:jc w:val="both"/>
      </w:pPr>
      <w:r>
        <w:t>Ερωτάται το Σώμα: Γίνεται δεκτό το νέο άρθρο 96</w:t>
      </w:r>
      <w:r>
        <w:t>,</w:t>
      </w:r>
      <w:r>
        <w:t xml:space="preserve"> όπως τροποποιήθηκε από τον κύριο Υπουργό; </w:t>
      </w:r>
    </w:p>
    <w:p w14:paraId="5760C377" w14:textId="77777777" w:rsidR="003F14BB" w:rsidRDefault="00F37CA6">
      <w:pPr>
        <w:spacing w:line="600" w:lineRule="auto"/>
        <w:ind w:firstLine="720"/>
      </w:pPr>
      <w:r>
        <w:rPr>
          <w:b/>
          <w:bCs/>
        </w:rPr>
        <w:t>ΜΕΡΟΠΗ ΤΖΟΥΦΗ:</w:t>
      </w:r>
      <w:r>
        <w:t xml:space="preserve"> Ναι.</w:t>
      </w:r>
    </w:p>
    <w:p w14:paraId="5760C378" w14:textId="77777777" w:rsidR="003F14BB" w:rsidRDefault="00F37CA6">
      <w:pPr>
        <w:spacing w:line="600" w:lineRule="auto"/>
        <w:ind w:firstLine="720"/>
      </w:pPr>
      <w:r>
        <w:rPr>
          <w:b/>
          <w:bCs/>
        </w:rPr>
        <w:t>ΒΑΣΙΛΕΙΟΣ ΓΙΟΓΙΑΚΑΣ:</w:t>
      </w:r>
      <w:r>
        <w:t xml:space="preserve"> Όχι. </w:t>
      </w:r>
    </w:p>
    <w:p w14:paraId="5760C379" w14:textId="77777777" w:rsidR="003F14BB" w:rsidRDefault="00F37CA6">
      <w:pPr>
        <w:spacing w:line="600" w:lineRule="auto"/>
        <w:ind w:firstLine="720"/>
      </w:pPr>
      <w:r>
        <w:rPr>
          <w:b/>
          <w:bCs/>
        </w:rPr>
        <w:t xml:space="preserve">ΛΕΩΝΙΔΑΣ </w:t>
      </w:r>
      <w:r>
        <w:rPr>
          <w:b/>
          <w:bCs/>
        </w:rPr>
        <w:t>ΓΡΗΓΟΡΑΚΟΣ:</w:t>
      </w:r>
      <w:r>
        <w:t xml:space="preserve"> Ναι.</w:t>
      </w:r>
    </w:p>
    <w:p w14:paraId="5760C37A" w14:textId="77777777" w:rsidR="003F14BB" w:rsidRDefault="00F37CA6">
      <w:pPr>
        <w:spacing w:line="600" w:lineRule="auto"/>
        <w:ind w:firstLine="720"/>
      </w:pPr>
      <w:r>
        <w:rPr>
          <w:b/>
          <w:bCs/>
        </w:rPr>
        <w:t>ΙΩΑΝΝΗΣ ΑΪΒΑΤΙΔΗΣ:</w:t>
      </w:r>
      <w:r>
        <w:t xml:space="preserve"> Όχι. </w:t>
      </w:r>
    </w:p>
    <w:p w14:paraId="5760C37B" w14:textId="77777777" w:rsidR="003F14BB" w:rsidRDefault="00F37CA6">
      <w:pPr>
        <w:spacing w:line="600" w:lineRule="auto"/>
        <w:ind w:firstLine="720"/>
        <w:rPr>
          <w:b/>
          <w:bCs/>
        </w:rPr>
      </w:pPr>
      <w:r>
        <w:rPr>
          <w:b/>
          <w:bCs/>
        </w:rPr>
        <w:t>ΓΕΩΡΓΙΟΣ ΛΑΜΠΡΟΥΛΗΣ (ΣΤ΄ Αντιπρόεδρος της Βουλής):</w:t>
      </w:r>
      <w:r>
        <w:t xml:space="preserve"> Όχι.</w:t>
      </w:r>
    </w:p>
    <w:p w14:paraId="5760C37C" w14:textId="77777777" w:rsidR="003F14BB" w:rsidRDefault="00F37CA6">
      <w:pPr>
        <w:spacing w:line="600" w:lineRule="auto"/>
        <w:ind w:firstLine="720"/>
        <w:rPr>
          <w:b/>
          <w:bCs/>
        </w:rPr>
      </w:pPr>
      <w:r>
        <w:rPr>
          <w:b/>
          <w:bCs/>
        </w:rPr>
        <w:t>ΑΘΑΝΑΣΙΟΣ ΠΑΠΑΧΡΙΣΤΟΠΟΥΛΟΣ:</w:t>
      </w:r>
      <w:r>
        <w:t xml:space="preserve"> Ναι.</w:t>
      </w:r>
    </w:p>
    <w:p w14:paraId="5760C37D" w14:textId="77777777" w:rsidR="003F14BB" w:rsidRDefault="00F37CA6">
      <w:pPr>
        <w:spacing w:line="600" w:lineRule="auto"/>
        <w:ind w:firstLine="720"/>
        <w:rPr>
          <w:b/>
          <w:bCs/>
        </w:rPr>
      </w:pPr>
      <w:r>
        <w:rPr>
          <w:b/>
          <w:bCs/>
        </w:rPr>
        <w:t>ΑΝΑΣΤΑΣΙΟΣ ΜΕΓΑΛΟΜΥΣΤΑΚΑΣ</w:t>
      </w:r>
      <w:r>
        <w:t>: Ναι.</w:t>
      </w:r>
      <w:r>
        <w:rPr>
          <w:b/>
          <w:bCs/>
        </w:rPr>
        <w:t xml:space="preserve"> </w:t>
      </w:r>
    </w:p>
    <w:p w14:paraId="5760C37E" w14:textId="77777777" w:rsidR="003F14BB" w:rsidRDefault="00F37CA6">
      <w:pPr>
        <w:spacing w:line="600" w:lineRule="auto"/>
        <w:ind w:firstLine="720"/>
        <w:rPr>
          <w:b/>
          <w:bCs/>
        </w:rPr>
      </w:pPr>
      <w:r>
        <w:rPr>
          <w:b/>
          <w:bCs/>
        </w:rPr>
        <w:t>ΓΕΩΡΓΙΟΣ ΜΑΥΡΩΤΑΣ:</w:t>
      </w:r>
      <w:r>
        <w:t xml:space="preserve"> Όχι.</w:t>
      </w:r>
    </w:p>
    <w:p w14:paraId="5760C37F" w14:textId="77777777" w:rsidR="003F14BB" w:rsidRDefault="00F37CA6">
      <w:pPr>
        <w:spacing w:line="600" w:lineRule="auto"/>
        <w:ind w:firstLine="720"/>
        <w:jc w:val="both"/>
      </w:pPr>
      <w:r>
        <w:rPr>
          <w:b/>
          <w:bCs/>
        </w:rPr>
        <w:t>ΠΡΟΕΔΡΕΥΩΝ (Νικήτας Κακλαμάνης):</w:t>
      </w:r>
      <w:r>
        <w:t xml:space="preserve"> Συνεπώς το νέο άρθρο 96 έγινε δεκτό</w:t>
      </w:r>
      <w:r>
        <w:t>,</w:t>
      </w:r>
      <w:r>
        <w:t xml:space="preserve"> όπως τροποποιήθηκε από τον κύριο Υπουργό</w:t>
      </w:r>
      <w:r>
        <w:t>,</w:t>
      </w:r>
      <w:r>
        <w:t xml:space="preserve"> κατά πλειοψηφία. </w:t>
      </w:r>
    </w:p>
    <w:p w14:paraId="5760C380" w14:textId="77777777" w:rsidR="003F14BB" w:rsidRDefault="00F37CA6">
      <w:pPr>
        <w:spacing w:line="600" w:lineRule="auto"/>
        <w:ind w:firstLine="720"/>
        <w:jc w:val="both"/>
      </w:pPr>
      <w:r>
        <w:t>Εισερχόμαστε στην ψήφιση των τροπολογιών.</w:t>
      </w:r>
    </w:p>
    <w:p w14:paraId="5760C381" w14:textId="77777777" w:rsidR="003F14BB" w:rsidRDefault="00F37CA6">
      <w:pPr>
        <w:spacing w:line="600" w:lineRule="auto"/>
        <w:ind w:firstLine="720"/>
        <w:jc w:val="both"/>
      </w:pPr>
      <w:r>
        <w:t>Ερωτάται το Σώμα: Γίνεται δεκτή η τροπολογία με γενικό αριθμό 952 και ειδικό 63 ως έχει;</w:t>
      </w:r>
    </w:p>
    <w:p w14:paraId="5760C382" w14:textId="77777777" w:rsidR="003F14BB" w:rsidRDefault="00F37CA6">
      <w:pPr>
        <w:spacing w:line="600" w:lineRule="auto"/>
        <w:ind w:firstLine="720"/>
      </w:pPr>
      <w:r>
        <w:rPr>
          <w:b/>
          <w:bCs/>
        </w:rPr>
        <w:t>ΜΕΡΟΠΗ ΤΖΟΥΦΗ:</w:t>
      </w:r>
      <w:r>
        <w:t xml:space="preserve"> Ναι.</w:t>
      </w:r>
    </w:p>
    <w:p w14:paraId="5760C383" w14:textId="77777777" w:rsidR="003F14BB" w:rsidRDefault="00F37CA6">
      <w:pPr>
        <w:spacing w:line="600" w:lineRule="auto"/>
        <w:ind w:firstLine="720"/>
      </w:pPr>
      <w:r>
        <w:rPr>
          <w:b/>
          <w:bCs/>
        </w:rPr>
        <w:t>ΒΑΣΙΛΕΙΟΣ ΓΙΟΓΙΑΚΑΣ:</w:t>
      </w:r>
      <w:r>
        <w:t xml:space="preserve"> Όχι. </w:t>
      </w:r>
    </w:p>
    <w:p w14:paraId="5760C384" w14:textId="77777777" w:rsidR="003F14BB" w:rsidRDefault="00F37CA6">
      <w:pPr>
        <w:spacing w:line="600" w:lineRule="auto"/>
        <w:ind w:firstLine="720"/>
      </w:pPr>
      <w:r>
        <w:rPr>
          <w:b/>
          <w:bCs/>
        </w:rPr>
        <w:t xml:space="preserve">ΛΕΩΝΙΔΑΣ </w:t>
      </w:r>
      <w:r>
        <w:rPr>
          <w:b/>
          <w:bCs/>
        </w:rPr>
        <w:t>ΓΡΗΓΟΡΑΚΟΣ:</w:t>
      </w:r>
      <w:r>
        <w:t xml:space="preserve"> Όχι.</w:t>
      </w:r>
    </w:p>
    <w:p w14:paraId="5760C385" w14:textId="77777777" w:rsidR="003F14BB" w:rsidRDefault="00F37CA6">
      <w:pPr>
        <w:spacing w:line="600" w:lineRule="auto"/>
        <w:ind w:firstLine="720"/>
      </w:pPr>
      <w:r>
        <w:rPr>
          <w:b/>
          <w:bCs/>
        </w:rPr>
        <w:t>ΙΩΑΝΝΗΣ ΑΪΒΑΤΙΔΗΣ:</w:t>
      </w:r>
      <w:r>
        <w:t xml:space="preserve"> Όχι. </w:t>
      </w:r>
    </w:p>
    <w:p w14:paraId="5760C386" w14:textId="77777777" w:rsidR="003F14BB" w:rsidRDefault="00F37CA6">
      <w:pPr>
        <w:spacing w:line="600" w:lineRule="auto"/>
        <w:ind w:firstLine="720"/>
        <w:jc w:val="both"/>
        <w:rPr>
          <w:b/>
          <w:bCs/>
        </w:rPr>
      </w:pPr>
      <w:r>
        <w:rPr>
          <w:b/>
          <w:bCs/>
        </w:rPr>
        <w:t>ΓΕΩΡΓΙΟΣ ΛΑΜΠΡΟΥΛΗΣ (ΣΤ΄ Αντιπρόεδρος της Βουλής):</w:t>
      </w:r>
      <w:r>
        <w:t xml:space="preserve"> Παρών.</w:t>
      </w:r>
    </w:p>
    <w:p w14:paraId="5760C387" w14:textId="77777777" w:rsidR="003F14BB" w:rsidRDefault="00F37CA6">
      <w:pPr>
        <w:spacing w:line="600" w:lineRule="auto"/>
        <w:ind w:firstLine="720"/>
        <w:rPr>
          <w:b/>
          <w:bCs/>
        </w:rPr>
      </w:pPr>
      <w:r>
        <w:rPr>
          <w:b/>
          <w:bCs/>
        </w:rPr>
        <w:t>ΑΘΑΝΑΣΙΟΣ ΠΑΠΑΧΡΙΣΤΟΠΟΥΛΟΣ:</w:t>
      </w:r>
      <w:r>
        <w:t xml:space="preserve"> Ναι.</w:t>
      </w:r>
    </w:p>
    <w:p w14:paraId="5760C388" w14:textId="77777777" w:rsidR="003F14BB" w:rsidRDefault="00F37CA6">
      <w:pPr>
        <w:spacing w:line="600" w:lineRule="auto"/>
        <w:ind w:firstLine="720"/>
        <w:rPr>
          <w:b/>
          <w:bCs/>
        </w:rPr>
      </w:pPr>
      <w:r>
        <w:rPr>
          <w:b/>
          <w:bCs/>
        </w:rPr>
        <w:t>ΑΝΑΣΤΑΣΙΟΣ ΜΕΓΑΛΟΜΥΣΤΑΚΑΣ:</w:t>
      </w:r>
      <w:r>
        <w:t xml:space="preserve"> Παρών.</w:t>
      </w:r>
      <w:r>
        <w:rPr>
          <w:b/>
          <w:bCs/>
        </w:rPr>
        <w:t xml:space="preserve"> </w:t>
      </w:r>
    </w:p>
    <w:p w14:paraId="5760C389" w14:textId="77777777" w:rsidR="003F14BB" w:rsidRDefault="00F37CA6">
      <w:pPr>
        <w:spacing w:line="600" w:lineRule="auto"/>
        <w:ind w:firstLine="720"/>
        <w:rPr>
          <w:b/>
          <w:bCs/>
        </w:rPr>
      </w:pPr>
      <w:r>
        <w:rPr>
          <w:b/>
          <w:bCs/>
        </w:rPr>
        <w:t>ΓΕΩΡΓΙΟΣ ΜΑΥΡΩΤΑΣ:</w:t>
      </w:r>
      <w:r>
        <w:t xml:space="preserve"> Όχι.</w:t>
      </w:r>
    </w:p>
    <w:p w14:paraId="5760C38A" w14:textId="77777777" w:rsidR="003F14BB" w:rsidRDefault="00F37CA6">
      <w:pPr>
        <w:spacing w:line="600" w:lineRule="auto"/>
        <w:ind w:firstLine="720"/>
        <w:jc w:val="both"/>
      </w:pPr>
      <w:r>
        <w:rPr>
          <w:b/>
          <w:bCs/>
        </w:rPr>
        <w:t>ΠΡΟΕΔΡΕΥΩΝ (Νικήτας Κακλαμάνης):</w:t>
      </w:r>
      <w:r>
        <w:t xml:space="preserve"> Συνεπώς η τροπολογία με γενικό </w:t>
      </w:r>
      <w:r>
        <w:t>αριθμό 952 και ειδικό 63 έγινε δεκτή ως έχει κατά πλειοψηφία και εντάσσεται στο νομοσχέδιο ως ίδιο άρθρο.</w:t>
      </w:r>
    </w:p>
    <w:p w14:paraId="5760C38B" w14:textId="77777777" w:rsidR="003F14BB" w:rsidRDefault="00F37CA6">
      <w:pPr>
        <w:spacing w:line="600" w:lineRule="auto"/>
        <w:ind w:firstLine="720"/>
        <w:jc w:val="both"/>
      </w:pPr>
      <w:r>
        <w:t>Ερωτάται το Σώμα: Γίνεται δεκτή η τροπολογία με γενικό αριθμό 953 και ειδικό 64 ως έχει;</w:t>
      </w:r>
    </w:p>
    <w:p w14:paraId="5760C38C" w14:textId="77777777" w:rsidR="003F14BB" w:rsidRDefault="00F37CA6">
      <w:pPr>
        <w:spacing w:line="600" w:lineRule="auto"/>
        <w:ind w:firstLine="720"/>
      </w:pPr>
      <w:r>
        <w:rPr>
          <w:b/>
          <w:bCs/>
        </w:rPr>
        <w:t>ΜΕΡΟΠΗ ΤΖΟΥΦΗ:</w:t>
      </w:r>
      <w:r>
        <w:t xml:space="preserve"> Ναι.</w:t>
      </w:r>
    </w:p>
    <w:p w14:paraId="5760C38D" w14:textId="77777777" w:rsidR="003F14BB" w:rsidRDefault="00F37CA6">
      <w:pPr>
        <w:spacing w:line="600" w:lineRule="auto"/>
        <w:ind w:firstLine="720"/>
      </w:pPr>
      <w:r>
        <w:rPr>
          <w:b/>
          <w:bCs/>
        </w:rPr>
        <w:t>ΒΑΣΙΛΕΙΟΣ ΓΙΟΓΙΑΚΑΣ:</w:t>
      </w:r>
      <w:r>
        <w:t xml:space="preserve"> Όχι. </w:t>
      </w:r>
    </w:p>
    <w:p w14:paraId="5760C38E" w14:textId="77777777" w:rsidR="003F14BB" w:rsidRDefault="00F37CA6">
      <w:pPr>
        <w:spacing w:line="600" w:lineRule="auto"/>
        <w:ind w:firstLine="720"/>
      </w:pPr>
      <w:r>
        <w:rPr>
          <w:b/>
          <w:bCs/>
        </w:rPr>
        <w:t>ΛΕΩΝΙΔΑΣ ΓΡΗΓΟ</w:t>
      </w:r>
      <w:r>
        <w:rPr>
          <w:b/>
          <w:bCs/>
        </w:rPr>
        <w:t>ΡΑΚΟΣ:</w:t>
      </w:r>
      <w:r>
        <w:t xml:space="preserve"> Ναι.</w:t>
      </w:r>
    </w:p>
    <w:p w14:paraId="5760C38F" w14:textId="77777777" w:rsidR="003F14BB" w:rsidRDefault="00F37CA6">
      <w:pPr>
        <w:spacing w:line="600" w:lineRule="auto"/>
        <w:ind w:firstLine="720"/>
      </w:pPr>
      <w:r>
        <w:rPr>
          <w:b/>
          <w:bCs/>
        </w:rPr>
        <w:t>ΙΩΑΝΝΗΣ ΑΪΒΑΤΙΔΗΣ:</w:t>
      </w:r>
      <w:r>
        <w:t xml:space="preserve"> Όχι. </w:t>
      </w:r>
    </w:p>
    <w:p w14:paraId="5760C390" w14:textId="77777777" w:rsidR="003F14BB" w:rsidRDefault="00F37CA6">
      <w:pPr>
        <w:spacing w:line="600" w:lineRule="auto"/>
        <w:ind w:firstLine="720"/>
        <w:jc w:val="both"/>
        <w:rPr>
          <w:b/>
          <w:bCs/>
        </w:rPr>
      </w:pPr>
      <w:r>
        <w:rPr>
          <w:b/>
          <w:bCs/>
        </w:rPr>
        <w:t>ΓΕΩΡΓΙΟΣ ΛΑΜΠΡΟΥΛΗΣ (ΣΤ΄ Αντιπρόεδρος της Βουλής):</w:t>
      </w:r>
      <w:r>
        <w:t xml:space="preserve"> Παρών.</w:t>
      </w:r>
    </w:p>
    <w:p w14:paraId="5760C391" w14:textId="77777777" w:rsidR="003F14BB" w:rsidRDefault="00F37CA6">
      <w:pPr>
        <w:spacing w:line="600" w:lineRule="auto"/>
        <w:ind w:firstLine="720"/>
        <w:rPr>
          <w:b/>
          <w:bCs/>
        </w:rPr>
      </w:pPr>
      <w:r>
        <w:rPr>
          <w:b/>
          <w:bCs/>
        </w:rPr>
        <w:t>ΑΘΑΝΑΣΙΟΣ ΠΑΠΑΧΡΙΣΤΟΠΟΥΛΟΣ:</w:t>
      </w:r>
      <w:r>
        <w:t xml:space="preserve"> Ναι.</w:t>
      </w:r>
    </w:p>
    <w:p w14:paraId="5760C392" w14:textId="77777777" w:rsidR="003F14BB" w:rsidRDefault="00F37CA6">
      <w:pPr>
        <w:spacing w:line="600" w:lineRule="auto"/>
        <w:ind w:firstLine="720"/>
        <w:rPr>
          <w:b/>
          <w:bCs/>
        </w:rPr>
      </w:pPr>
      <w:r>
        <w:rPr>
          <w:b/>
          <w:bCs/>
        </w:rPr>
        <w:t>ΑΝΑΣΤΑΣΙΟΣ ΜΕΓΑΛΟΜΥΣΤΑΚΑΣ:</w:t>
      </w:r>
      <w:r>
        <w:t xml:space="preserve"> Ναι.</w:t>
      </w:r>
      <w:r>
        <w:rPr>
          <w:b/>
          <w:bCs/>
        </w:rPr>
        <w:t xml:space="preserve"> </w:t>
      </w:r>
    </w:p>
    <w:p w14:paraId="5760C393" w14:textId="77777777" w:rsidR="003F14BB" w:rsidRDefault="00F37CA6">
      <w:pPr>
        <w:spacing w:line="600" w:lineRule="auto"/>
        <w:ind w:firstLine="720"/>
        <w:rPr>
          <w:b/>
          <w:bCs/>
        </w:rPr>
      </w:pPr>
      <w:r>
        <w:rPr>
          <w:b/>
          <w:bCs/>
        </w:rPr>
        <w:t>ΓΕΩΡΓΙΟΣ ΜΑΥΡΩΤΑΣ:</w:t>
      </w:r>
      <w:r>
        <w:t xml:space="preserve"> Ναι.</w:t>
      </w:r>
    </w:p>
    <w:p w14:paraId="5760C394" w14:textId="77777777" w:rsidR="003F14BB" w:rsidRDefault="00F37CA6">
      <w:pPr>
        <w:spacing w:line="600" w:lineRule="auto"/>
        <w:ind w:firstLine="720"/>
        <w:jc w:val="both"/>
      </w:pPr>
      <w:r>
        <w:rPr>
          <w:b/>
          <w:bCs/>
        </w:rPr>
        <w:t>ΠΡΟΕΔΡΕΥΩΝ (Νικήτας Κακλαμάνης):</w:t>
      </w:r>
      <w:r>
        <w:t xml:space="preserve"> Συνεπώς</w:t>
      </w:r>
      <w:r>
        <w:t xml:space="preserve"> η τροπολογία με γενικό αριθμό 953 και ειδικό 64 έγινε δεκτή ως έχει κατά πλειοψηφία και εντάσσεται στο νομοσχέδιο ως ίδιο άρθρο.</w:t>
      </w:r>
    </w:p>
    <w:p w14:paraId="5760C395" w14:textId="77777777" w:rsidR="003F14BB" w:rsidRDefault="00F37CA6">
      <w:pPr>
        <w:spacing w:line="600" w:lineRule="auto"/>
        <w:ind w:firstLine="720"/>
        <w:jc w:val="both"/>
      </w:pPr>
      <w:r>
        <w:t>Ερωτάται το Σώμα: Γίνεται δεκτή η τροπολογία με γενικό αριθμό 954 και ειδικό 65 ως έχει;</w:t>
      </w:r>
    </w:p>
    <w:p w14:paraId="5760C396" w14:textId="77777777" w:rsidR="003F14BB" w:rsidRDefault="00F37CA6">
      <w:pPr>
        <w:spacing w:line="600" w:lineRule="auto"/>
        <w:ind w:firstLine="720"/>
      </w:pPr>
      <w:r>
        <w:rPr>
          <w:b/>
          <w:bCs/>
        </w:rPr>
        <w:t>ΜΕΡΟΠΗ ΤΖΟΥΦΗ:</w:t>
      </w:r>
      <w:r>
        <w:t xml:space="preserve"> Ναι.</w:t>
      </w:r>
    </w:p>
    <w:p w14:paraId="5760C397" w14:textId="77777777" w:rsidR="003F14BB" w:rsidRDefault="00F37CA6">
      <w:pPr>
        <w:spacing w:line="600" w:lineRule="auto"/>
        <w:ind w:firstLine="720"/>
      </w:pPr>
      <w:r>
        <w:rPr>
          <w:b/>
          <w:bCs/>
        </w:rPr>
        <w:t>ΒΑΣΙΛΕΙΟΣ ΓΙΟΓΙΑΚ</w:t>
      </w:r>
      <w:r>
        <w:rPr>
          <w:b/>
          <w:bCs/>
        </w:rPr>
        <w:t>ΑΣ:</w:t>
      </w:r>
      <w:r>
        <w:t xml:space="preserve"> Όχι. </w:t>
      </w:r>
    </w:p>
    <w:p w14:paraId="5760C398" w14:textId="77777777" w:rsidR="003F14BB" w:rsidRDefault="00F37CA6">
      <w:pPr>
        <w:spacing w:line="600" w:lineRule="auto"/>
        <w:ind w:firstLine="720"/>
      </w:pPr>
      <w:r>
        <w:rPr>
          <w:b/>
          <w:bCs/>
        </w:rPr>
        <w:t>ΛΕΩΝΙΔΑΣ ΓΡΗΓΟΡΑΚΟΣ:</w:t>
      </w:r>
      <w:r>
        <w:t xml:space="preserve"> Όχι.</w:t>
      </w:r>
    </w:p>
    <w:p w14:paraId="5760C399" w14:textId="77777777" w:rsidR="003F14BB" w:rsidRDefault="00F37CA6">
      <w:pPr>
        <w:spacing w:line="600" w:lineRule="auto"/>
        <w:ind w:firstLine="720"/>
      </w:pPr>
      <w:r>
        <w:rPr>
          <w:b/>
          <w:bCs/>
        </w:rPr>
        <w:t>ΙΩΑΝΝΗΣ ΑΪΒΑΤΙΔΗΣ:</w:t>
      </w:r>
      <w:r>
        <w:t xml:space="preserve"> Όχι. </w:t>
      </w:r>
    </w:p>
    <w:p w14:paraId="5760C39A" w14:textId="77777777" w:rsidR="003F14BB" w:rsidRDefault="00F37CA6">
      <w:pPr>
        <w:spacing w:line="600" w:lineRule="auto"/>
        <w:ind w:firstLine="720"/>
        <w:jc w:val="both"/>
        <w:rPr>
          <w:b/>
          <w:bCs/>
        </w:rPr>
      </w:pPr>
      <w:r>
        <w:rPr>
          <w:b/>
          <w:bCs/>
        </w:rPr>
        <w:t>ΓΕΩΡΓΙΟΣ ΛΑΜΠΡΟΥΛΗΣ (ΣΤ΄ Αντιπρόεδρος της Βουλής):</w:t>
      </w:r>
      <w:r>
        <w:t xml:space="preserve"> Παρών.</w:t>
      </w:r>
    </w:p>
    <w:p w14:paraId="5760C39B" w14:textId="77777777" w:rsidR="003F14BB" w:rsidRDefault="00F37CA6">
      <w:pPr>
        <w:spacing w:line="600" w:lineRule="auto"/>
        <w:ind w:firstLine="720"/>
        <w:rPr>
          <w:b/>
          <w:bCs/>
        </w:rPr>
      </w:pPr>
      <w:r>
        <w:rPr>
          <w:b/>
          <w:bCs/>
        </w:rPr>
        <w:t>ΑΘΑΝΑΣΙΟΣ ΠΑΠΑΧΡΙΣΤΟΠΟΥΛΟΣ:</w:t>
      </w:r>
      <w:r>
        <w:t xml:space="preserve"> Ναι.</w:t>
      </w:r>
    </w:p>
    <w:p w14:paraId="5760C39C" w14:textId="77777777" w:rsidR="003F14BB" w:rsidRDefault="00F37CA6">
      <w:pPr>
        <w:spacing w:line="600" w:lineRule="auto"/>
        <w:ind w:firstLine="720"/>
        <w:rPr>
          <w:b/>
          <w:bCs/>
        </w:rPr>
      </w:pPr>
      <w:r>
        <w:rPr>
          <w:b/>
          <w:bCs/>
        </w:rPr>
        <w:t>ΑΝΑΣΤΑΣΙΟΣ ΜΕΓΑΛΟΜΥΣΤΑΚΑΣ:</w:t>
      </w:r>
      <w:r>
        <w:t xml:space="preserve"> Ναι.</w:t>
      </w:r>
      <w:r>
        <w:rPr>
          <w:b/>
          <w:bCs/>
        </w:rPr>
        <w:t xml:space="preserve"> </w:t>
      </w:r>
    </w:p>
    <w:p w14:paraId="5760C39D" w14:textId="77777777" w:rsidR="003F14BB" w:rsidRDefault="00F37CA6">
      <w:pPr>
        <w:spacing w:line="600" w:lineRule="auto"/>
        <w:ind w:firstLine="720"/>
        <w:rPr>
          <w:b/>
          <w:bCs/>
        </w:rPr>
      </w:pPr>
      <w:r>
        <w:rPr>
          <w:b/>
          <w:bCs/>
        </w:rPr>
        <w:t>ΓΕΩΡΓΙΟΣ ΜΑΥΡΩΤΑΣ:</w:t>
      </w:r>
      <w:r>
        <w:t xml:space="preserve"> Παρών.</w:t>
      </w:r>
    </w:p>
    <w:p w14:paraId="5760C39E" w14:textId="77777777" w:rsidR="003F14BB" w:rsidRDefault="00F37CA6">
      <w:pPr>
        <w:spacing w:line="600" w:lineRule="auto"/>
        <w:ind w:firstLine="720"/>
        <w:jc w:val="both"/>
      </w:pPr>
      <w:r>
        <w:rPr>
          <w:b/>
          <w:bCs/>
        </w:rPr>
        <w:t>ΠΡΟΕΔΡΕΥΩΝ (Νικήτας Κακλαμάνης):</w:t>
      </w:r>
      <w:r>
        <w:t xml:space="preserve"> Συνεπώς η τρ</w:t>
      </w:r>
      <w:r>
        <w:t>οπολογία με γενικό αριθμό 954 και ειδικό 65 έγινε δεκτή ως έχει κατά πλειοψηφία και εντάσσεται στο νομοσχέδιο ως ίδιο άρθρο.</w:t>
      </w:r>
    </w:p>
    <w:p w14:paraId="5760C39F" w14:textId="77777777" w:rsidR="003F14BB" w:rsidRDefault="00F37CA6">
      <w:pPr>
        <w:spacing w:line="600" w:lineRule="auto"/>
        <w:ind w:firstLine="720"/>
        <w:jc w:val="both"/>
      </w:pPr>
      <w:r>
        <w:t>Ερωτάται το Σώμα: Γίνεται δεκτή η τροπολογία με γενικό αριθμό 955 και ειδικό 66 ως έχει;</w:t>
      </w:r>
    </w:p>
    <w:p w14:paraId="5760C3A0" w14:textId="77777777" w:rsidR="003F14BB" w:rsidRDefault="00F37CA6">
      <w:pPr>
        <w:spacing w:line="600" w:lineRule="auto"/>
        <w:ind w:firstLine="720"/>
      </w:pPr>
      <w:r>
        <w:rPr>
          <w:b/>
          <w:bCs/>
        </w:rPr>
        <w:t>ΜΕΡΟΠΗ ΤΖΟΥΦΗ:</w:t>
      </w:r>
      <w:r>
        <w:t xml:space="preserve"> Ναι.</w:t>
      </w:r>
    </w:p>
    <w:p w14:paraId="5760C3A1" w14:textId="77777777" w:rsidR="003F14BB" w:rsidRDefault="00F37CA6">
      <w:pPr>
        <w:spacing w:line="600" w:lineRule="auto"/>
        <w:ind w:firstLine="720"/>
      </w:pPr>
      <w:r>
        <w:rPr>
          <w:b/>
          <w:bCs/>
        </w:rPr>
        <w:t>ΒΑΣΙΛΕΙΟΣ ΓΙΟΓΙΑΚΑΣ:</w:t>
      </w:r>
      <w:r>
        <w:t xml:space="preserve"> Ό</w:t>
      </w:r>
      <w:r>
        <w:t xml:space="preserve">χι. </w:t>
      </w:r>
    </w:p>
    <w:p w14:paraId="5760C3A2" w14:textId="77777777" w:rsidR="003F14BB" w:rsidRDefault="00F37CA6">
      <w:pPr>
        <w:spacing w:line="600" w:lineRule="auto"/>
        <w:ind w:firstLine="720"/>
      </w:pPr>
      <w:r>
        <w:rPr>
          <w:b/>
          <w:bCs/>
        </w:rPr>
        <w:t>ΛΕΩΝΙΔΑΣ ΓΡΗΓΟΡΑΚΟΣ:</w:t>
      </w:r>
      <w:r>
        <w:t xml:space="preserve"> Όχι.</w:t>
      </w:r>
    </w:p>
    <w:p w14:paraId="5760C3A3" w14:textId="77777777" w:rsidR="003F14BB" w:rsidRDefault="00F37CA6">
      <w:pPr>
        <w:spacing w:line="600" w:lineRule="auto"/>
        <w:ind w:firstLine="720"/>
      </w:pPr>
      <w:r>
        <w:rPr>
          <w:b/>
          <w:bCs/>
        </w:rPr>
        <w:t>ΙΩΑΝΝΗΣ ΑΪΒΑΤΙΔΗΣ:</w:t>
      </w:r>
      <w:r>
        <w:t xml:space="preserve"> Ναι. </w:t>
      </w:r>
    </w:p>
    <w:p w14:paraId="5760C3A4" w14:textId="77777777" w:rsidR="003F14BB" w:rsidRDefault="00F37CA6">
      <w:pPr>
        <w:spacing w:line="600" w:lineRule="auto"/>
        <w:ind w:firstLine="720"/>
        <w:jc w:val="both"/>
        <w:rPr>
          <w:b/>
          <w:bCs/>
        </w:rPr>
      </w:pPr>
      <w:r>
        <w:rPr>
          <w:b/>
          <w:bCs/>
        </w:rPr>
        <w:t>ΓΕΩΡΓΙΟΣ ΛΑΜΠΡΟΥΛΗΣ (ΣΤ΄ Αντιπρόεδρος της Βουλής):</w:t>
      </w:r>
      <w:r>
        <w:t xml:space="preserve"> Παρών.</w:t>
      </w:r>
    </w:p>
    <w:p w14:paraId="5760C3A5" w14:textId="77777777" w:rsidR="003F14BB" w:rsidRDefault="00F37CA6">
      <w:pPr>
        <w:spacing w:line="600" w:lineRule="auto"/>
        <w:ind w:firstLine="720"/>
        <w:rPr>
          <w:b/>
          <w:bCs/>
        </w:rPr>
      </w:pPr>
      <w:r>
        <w:rPr>
          <w:b/>
          <w:bCs/>
        </w:rPr>
        <w:t>ΑΘΑΝΑΣΙΟΣ ΠΑΠΑΧΡΙΣΤΟΠΟΥΛΟΣ:</w:t>
      </w:r>
      <w:r>
        <w:t xml:space="preserve"> Ναι.</w:t>
      </w:r>
    </w:p>
    <w:p w14:paraId="5760C3A6" w14:textId="77777777" w:rsidR="003F14BB" w:rsidRDefault="00F37CA6">
      <w:pPr>
        <w:spacing w:line="600" w:lineRule="auto"/>
        <w:ind w:firstLine="720"/>
        <w:rPr>
          <w:b/>
          <w:bCs/>
        </w:rPr>
      </w:pPr>
      <w:r>
        <w:rPr>
          <w:b/>
          <w:bCs/>
        </w:rPr>
        <w:t>ΑΝΑΣΤΑΣΙΟΣ ΜΕΓΑΛΟΜΥΣΤΑΚΑΣ:</w:t>
      </w:r>
      <w:r>
        <w:t xml:space="preserve"> Όχι.</w:t>
      </w:r>
      <w:r>
        <w:rPr>
          <w:b/>
          <w:bCs/>
        </w:rPr>
        <w:t xml:space="preserve"> </w:t>
      </w:r>
    </w:p>
    <w:p w14:paraId="5760C3A7" w14:textId="77777777" w:rsidR="003F14BB" w:rsidRDefault="00F37CA6">
      <w:pPr>
        <w:spacing w:line="600" w:lineRule="auto"/>
        <w:ind w:firstLine="720"/>
        <w:rPr>
          <w:b/>
          <w:bCs/>
        </w:rPr>
      </w:pPr>
      <w:r>
        <w:rPr>
          <w:b/>
          <w:bCs/>
        </w:rPr>
        <w:t>ΓΕΩΡΓΙΟΣ ΜΑΥΡΩΤΑΣ:</w:t>
      </w:r>
      <w:r>
        <w:t xml:space="preserve"> Ναι.</w:t>
      </w:r>
    </w:p>
    <w:p w14:paraId="5760C3A8" w14:textId="77777777" w:rsidR="003F14BB" w:rsidRDefault="00F37CA6">
      <w:pPr>
        <w:spacing w:line="600" w:lineRule="auto"/>
        <w:ind w:firstLine="720"/>
        <w:jc w:val="both"/>
      </w:pPr>
      <w:r>
        <w:rPr>
          <w:b/>
          <w:bCs/>
        </w:rPr>
        <w:t>ΠΡΟΕΔΡΕΥΩΝ (Νικήτας Κακλαμάνης):</w:t>
      </w:r>
      <w:r>
        <w:t xml:space="preserve"> Συνεπώς</w:t>
      </w:r>
      <w:r>
        <w:t xml:space="preserve"> η τροπολογία με γενικό αριθμό 955 και ειδικό 66 έγινε δεκτή ως έχει κατά πλειοψηφία και εντάσσεται στο νομοσχέδιο ως ίδιο άρθρο.</w:t>
      </w:r>
    </w:p>
    <w:p w14:paraId="5760C3A9" w14:textId="77777777" w:rsidR="003F14BB" w:rsidRDefault="00F37CA6">
      <w:pPr>
        <w:spacing w:line="600" w:lineRule="auto"/>
        <w:ind w:firstLine="720"/>
        <w:jc w:val="both"/>
      </w:pPr>
      <w:r>
        <w:t>Ερωτάται το Σώμα: Γίνεται δεκτή η τροπολογία με γενικό αριθμό 961 και ειδικό 69</w:t>
      </w:r>
      <w:r>
        <w:t>,</w:t>
      </w:r>
      <w:r>
        <w:t xml:space="preserve"> όπως τροποποιήθηκε από τον κύριο Υπουργό; </w:t>
      </w:r>
    </w:p>
    <w:p w14:paraId="5760C3AA" w14:textId="77777777" w:rsidR="003F14BB" w:rsidRDefault="00F37CA6">
      <w:pPr>
        <w:spacing w:line="600" w:lineRule="auto"/>
        <w:ind w:firstLine="720"/>
      </w:pPr>
      <w:r>
        <w:rPr>
          <w:b/>
          <w:bCs/>
        </w:rPr>
        <w:t>ΜΕ</w:t>
      </w:r>
      <w:r>
        <w:rPr>
          <w:b/>
          <w:bCs/>
        </w:rPr>
        <w:t>ΡΟΠΗ ΤΖΟΥΦΗ:</w:t>
      </w:r>
      <w:r>
        <w:t xml:space="preserve"> Ναι.</w:t>
      </w:r>
    </w:p>
    <w:p w14:paraId="5760C3AB" w14:textId="77777777" w:rsidR="003F14BB" w:rsidRDefault="00F37CA6">
      <w:pPr>
        <w:spacing w:line="600" w:lineRule="auto"/>
        <w:ind w:firstLine="720"/>
      </w:pPr>
      <w:r>
        <w:rPr>
          <w:b/>
          <w:bCs/>
        </w:rPr>
        <w:t>ΒΑΣΙΛΕΙΟΣ ΓΙΟΓΙΑΚΑΣ:</w:t>
      </w:r>
      <w:r>
        <w:t xml:space="preserve"> Ναι. </w:t>
      </w:r>
    </w:p>
    <w:p w14:paraId="5760C3AC" w14:textId="77777777" w:rsidR="003F14BB" w:rsidRDefault="00F37CA6">
      <w:pPr>
        <w:spacing w:line="600" w:lineRule="auto"/>
        <w:ind w:firstLine="720"/>
      </w:pPr>
      <w:r>
        <w:rPr>
          <w:b/>
          <w:bCs/>
        </w:rPr>
        <w:t>ΛΕΩΝΙΔΑΣ ΓΡΗΓΟΡΑΚΟΣ:</w:t>
      </w:r>
      <w:r>
        <w:t xml:space="preserve"> Όχι. </w:t>
      </w:r>
    </w:p>
    <w:p w14:paraId="5760C3AD" w14:textId="77777777" w:rsidR="003F14BB" w:rsidRDefault="00F37CA6">
      <w:pPr>
        <w:spacing w:line="600" w:lineRule="auto"/>
        <w:ind w:firstLine="720"/>
      </w:pPr>
      <w:r>
        <w:rPr>
          <w:b/>
          <w:bCs/>
        </w:rPr>
        <w:t>ΙΩΑΝΝΗΣ ΑΪΒΑΤΙΔΗΣ:</w:t>
      </w:r>
      <w:r>
        <w:t xml:space="preserve"> Όχι. </w:t>
      </w:r>
    </w:p>
    <w:p w14:paraId="5760C3AE" w14:textId="77777777" w:rsidR="003F14BB" w:rsidRDefault="00F37CA6">
      <w:pPr>
        <w:spacing w:line="600" w:lineRule="auto"/>
        <w:ind w:firstLine="720"/>
        <w:rPr>
          <w:b/>
          <w:bCs/>
        </w:rPr>
      </w:pPr>
      <w:r>
        <w:rPr>
          <w:b/>
          <w:bCs/>
        </w:rPr>
        <w:t>ΓΕΩΡΓΙΟΣ ΛΑΜΠΡΟΥΛΗΣ (ΣΤ΄ Αντιπρόεδρος της Βουλής):</w:t>
      </w:r>
      <w:r>
        <w:t xml:space="preserve"> Όχι.</w:t>
      </w:r>
    </w:p>
    <w:p w14:paraId="5760C3AF" w14:textId="77777777" w:rsidR="003F14BB" w:rsidRDefault="00F37CA6">
      <w:pPr>
        <w:spacing w:line="600" w:lineRule="auto"/>
        <w:ind w:firstLine="720"/>
        <w:rPr>
          <w:b/>
          <w:bCs/>
        </w:rPr>
      </w:pPr>
      <w:r>
        <w:rPr>
          <w:b/>
          <w:bCs/>
        </w:rPr>
        <w:t>ΑΘΑΝΑΣΙΟΣ ΠΑΠΑΧΡΙΣΤΟΠΟΥΛΟΣ:</w:t>
      </w:r>
      <w:r>
        <w:t xml:space="preserve"> Ναι.</w:t>
      </w:r>
    </w:p>
    <w:p w14:paraId="5760C3B0" w14:textId="77777777" w:rsidR="003F14BB" w:rsidRDefault="00F37CA6">
      <w:pPr>
        <w:spacing w:line="600" w:lineRule="auto"/>
        <w:ind w:firstLine="720"/>
        <w:rPr>
          <w:b/>
          <w:bCs/>
        </w:rPr>
      </w:pPr>
      <w:r>
        <w:rPr>
          <w:b/>
          <w:bCs/>
        </w:rPr>
        <w:t>ΑΝΑΣΤΑΣΙΟΣ ΜΕΓΑΛΟΜΥΣΤΑΚΑΣ:</w:t>
      </w:r>
      <w:r>
        <w:t xml:space="preserve"> Ναι.</w:t>
      </w:r>
    </w:p>
    <w:p w14:paraId="5760C3B1" w14:textId="77777777" w:rsidR="003F14BB" w:rsidRDefault="00F37CA6">
      <w:pPr>
        <w:spacing w:line="600" w:lineRule="auto"/>
        <w:ind w:firstLine="720"/>
        <w:rPr>
          <w:b/>
          <w:bCs/>
        </w:rPr>
      </w:pPr>
      <w:r>
        <w:rPr>
          <w:b/>
          <w:bCs/>
        </w:rPr>
        <w:t>ΓΕΩΡΓΙΟΣ ΜΑΥΡΩΤΑΣ:</w:t>
      </w:r>
      <w:r>
        <w:t xml:space="preserve"> Ναι.</w:t>
      </w:r>
    </w:p>
    <w:p w14:paraId="5760C3B2" w14:textId="77777777" w:rsidR="003F14BB" w:rsidRDefault="00F37CA6">
      <w:pPr>
        <w:spacing w:line="600" w:lineRule="auto"/>
        <w:ind w:firstLine="720"/>
        <w:jc w:val="both"/>
      </w:pPr>
      <w:r>
        <w:rPr>
          <w:b/>
          <w:bCs/>
        </w:rPr>
        <w:t xml:space="preserve">ΠΡΟΕΔΡΕΥΩΝ </w:t>
      </w:r>
      <w:r>
        <w:rPr>
          <w:b/>
          <w:bCs/>
        </w:rPr>
        <w:t>(Νικήτας Κακλαμάνης):</w:t>
      </w:r>
      <w:r>
        <w:t xml:space="preserve"> Συνεπώς η τροπολογία με γενικό αριθμό 961 και ειδικό 69 έγινε δεκτή, όπως τροποποιήθηκε από τον κύριο Υπουργό, κατά πλειοψηφία και εντάσσεται στο νομοσχέδιο ως ίδιο άρθρο.</w:t>
      </w:r>
    </w:p>
    <w:p w14:paraId="5760C3B3" w14:textId="77777777" w:rsidR="003F14BB" w:rsidRDefault="00F37CA6">
      <w:pPr>
        <w:spacing w:line="600" w:lineRule="auto"/>
        <w:ind w:firstLine="720"/>
        <w:jc w:val="both"/>
      </w:pPr>
      <w:r>
        <w:t xml:space="preserve">Ερωτάται το Σώμα: Γίνεται δεκτή η τροπολογία με γενικό αριθμό </w:t>
      </w:r>
      <w:r>
        <w:t>962 και ειδικό 70</w:t>
      </w:r>
      <w:r>
        <w:t>,</w:t>
      </w:r>
      <w:r>
        <w:t xml:space="preserve"> όπως τροποποιήθηκε από τον κύριο Υπουργό;</w:t>
      </w:r>
    </w:p>
    <w:p w14:paraId="5760C3B4" w14:textId="77777777" w:rsidR="003F14BB" w:rsidRDefault="00F37CA6">
      <w:pPr>
        <w:spacing w:line="600" w:lineRule="auto"/>
        <w:ind w:firstLine="720"/>
      </w:pPr>
      <w:r>
        <w:rPr>
          <w:b/>
          <w:bCs/>
        </w:rPr>
        <w:t>ΜΕΡΟΠΗ ΤΖΟΥΦΗ:</w:t>
      </w:r>
      <w:r>
        <w:t xml:space="preserve"> Ναι.</w:t>
      </w:r>
    </w:p>
    <w:p w14:paraId="5760C3B5" w14:textId="77777777" w:rsidR="003F14BB" w:rsidRDefault="00F37CA6">
      <w:pPr>
        <w:spacing w:line="600" w:lineRule="auto"/>
        <w:ind w:firstLine="720"/>
      </w:pPr>
      <w:r>
        <w:rPr>
          <w:b/>
          <w:bCs/>
        </w:rPr>
        <w:t>ΒΑΣΙΛΕΙΟΣ ΓΙΟΓΙΑΚΑΣ:</w:t>
      </w:r>
      <w:r>
        <w:t xml:space="preserve"> Παρών.</w:t>
      </w:r>
    </w:p>
    <w:p w14:paraId="5760C3B6" w14:textId="77777777" w:rsidR="003F14BB" w:rsidRDefault="00F37CA6">
      <w:pPr>
        <w:spacing w:line="600" w:lineRule="auto"/>
        <w:ind w:firstLine="720"/>
      </w:pPr>
      <w:r>
        <w:rPr>
          <w:b/>
          <w:bCs/>
        </w:rPr>
        <w:t>ΛΕΩΝΙΔΑΣ ΓΡΗΓΟΡΑΚΟΣ:</w:t>
      </w:r>
      <w:r>
        <w:t xml:space="preserve"> Ναι.</w:t>
      </w:r>
    </w:p>
    <w:p w14:paraId="5760C3B7" w14:textId="77777777" w:rsidR="003F14BB" w:rsidRDefault="00F37CA6">
      <w:pPr>
        <w:spacing w:line="600" w:lineRule="auto"/>
        <w:ind w:firstLine="720"/>
      </w:pPr>
      <w:r>
        <w:rPr>
          <w:b/>
          <w:bCs/>
        </w:rPr>
        <w:t>ΙΩΑΝΝΗΣ ΑΪΒΑΤΙΔΗΣ:</w:t>
      </w:r>
      <w:r>
        <w:t xml:space="preserve"> Παρών.</w:t>
      </w:r>
    </w:p>
    <w:p w14:paraId="5760C3B8" w14:textId="77777777" w:rsidR="003F14BB" w:rsidRDefault="00F37CA6">
      <w:pPr>
        <w:spacing w:line="600" w:lineRule="auto"/>
        <w:ind w:firstLine="720"/>
        <w:jc w:val="both"/>
        <w:rPr>
          <w:b/>
          <w:bCs/>
        </w:rPr>
      </w:pPr>
      <w:r>
        <w:rPr>
          <w:b/>
          <w:bCs/>
        </w:rPr>
        <w:t>ΓΕΩΡΓΙΟΣ ΛΑΜΠΡΟΥΛΗΣ (ΣΤ΄ Αντιπρόεδρος της Βουλής):</w:t>
      </w:r>
      <w:r>
        <w:t xml:space="preserve"> Παρών.</w:t>
      </w:r>
    </w:p>
    <w:p w14:paraId="5760C3B9" w14:textId="77777777" w:rsidR="003F14BB" w:rsidRDefault="00F37CA6">
      <w:pPr>
        <w:spacing w:line="600" w:lineRule="auto"/>
        <w:ind w:firstLine="720"/>
        <w:rPr>
          <w:b/>
          <w:bCs/>
        </w:rPr>
      </w:pPr>
      <w:r>
        <w:rPr>
          <w:b/>
          <w:bCs/>
        </w:rPr>
        <w:t>ΑΘΑΝΑΣΙΟΣ ΠΑΠΑΧΡΙΣΤΟΠΟΥΛΟΣ:</w:t>
      </w:r>
      <w:r>
        <w:t xml:space="preserve"> Ναι.</w:t>
      </w:r>
    </w:p>
    <w:p w14:paraId="5760C3BA" w14:textId="77777777" w:rsidR="003F14BB" w:rsidRDefault="00F37CA6">
      <w:pPr>
        <w:spacing w:line="600" w:lineRule="auto"/>
        <w:ind w:firstLine="720"/>
        <w:rPr>
          <w:b/>
          <w:bCs/>
        </w:rPr>
      </w:pPr>
      <w:r>
        <w:rPr>
          <w:b/>
          <w:bCs/>
        </w:rPr>
        <w:t>ΑΝΑΣ</w:t>
      </w:r>
      <w:r>
        <w:rPr>
          <w:b/>
          <w:bCs/>
        </w:rPr>
        <w:t>ΤΑΣΙΟΣ ΜΕΓΑΛΟΜΥΣΤΑΚΑΣ:</w:t>
      </w:r>
      <w:r>
        <w:t xml:space="preserve"> Όχι.</w:t>
      </w:r>
    </w:p>
    <w:p w14:paraId="5760C3BB" w14:textId="77777777" w:rsidR="003F14BB" w:rsidRDefault="00F37CA6">
      <w:pPr>
        <w:spacing w:line="600" w:lineRule="auto"/>
        <w:ind w:firstLine="720"/>
        <w:rPr>
          <w:b/>
          <w:bCs/>
        </w:rPr>
      </w:pPr>
      <w:r>
        <w:rPr>
          <w:b/>
          <w:bCs/>
        </w:rPr>
        <w:t>ΓΕΩΡΓΙΟΣ ΜΑΥΡΩΤΑΣ:</w:t>
      </w:r>
      <w:r>
        <w:t xml:space="preserve"> Ναι.</w:t>
      </w:r>
    </w:p>
    <w:p w14:paraId="5760C3BC" w14:textId="77777777" w:rsidR="003F14BB" w:rsidRDefault="00F37CA6">
      <w:pPr>
        <w:spacing w:line="600" w:lineRule="auto"/>
        <w:ind w:firstLine="720"/>
        <w:jc w:val="both"/>
      </w:pPr>
      <w:r>
        <w:rPr>
          <w:b/>
          <w:bCs/>
        </w:rPr>
        <w:t>ΠΡΟΕΔΡΕΥΩΝ (Νικήτας Κακλαμάνης):</w:t>
      </w:r>
      <w:r>
        <w:t xml:space="preserve"> Συνεπώς η τροπολογία με γενικό αριθμό 962 και ειδικό 70 έγινε δεκτή, όπως τροποποιήθηκε από τον κύριο Υπουργό</w:t>
      </w:r>
      <w:r>
        <w:t>,</w:t>
      </w:r>
      <w:r>
        <w:t xml:space="preserve"> κατά πλειοψηφία και εντάσσεται στο νομοσχέδιο ως ίδιο άρθρο.</w:t>
      </w:r>
      <w:r>
        <w:t xml:space="preserve">  </w:t>
      </w:r>
    </w:p>
    <w:p w14:paraId="5760C3BD" w14:textId="77777777" w:rsidR="003F14BB" w:rsidRDefault="00F37CA6">
      <w:pPr>
        <w:spacing w:line="600" w:lineRule="auto"/>
        <w:ind w:firstLine="720"/>
        <w:jc w:val="both"/>
      </w:pPr>
      <w:r>
        <w:t>Ερωτάται το Σώμα: Γίνεται δεκτή η τροπολογία με γενικό αριθμό 964 και ειδικό 71 ως έχει;</w:t>
      </w:r>
    </w:p>
    <w:p w14:paraId="5760C3BE" w14:textId="77777777" w:rsidR="003F14BB" w:rsidRDefault="00F37CA6">
      <w:pPr>
        <w:spacing w:line="600" w:lineRule="auto"/>
        <w:ind w:firstLine="720"/>
      </w:pPr>
      <w:r>
        <w:rPr>
          <w:b/>
          <w:bCs/>
        </w:rPr>
        <w:t>ΜΕΡΟΠΗ ΤΖΟΥΦΗ:</w:t>
      </w:r>
      <w:r>
        <w:t xml:space="preserve"> Ναι.</w:t>
      </w:r>
    </w:p>
    <w:p w14:paraId="5760C3BF" w14:textId="77777777" w:rsidR="003F14BB" w:rsidRDefault="00F37CA6">
      <w:pPr>
        <w:spacing w:line="600" w:lineRule="auto"/>
        <w:ind w:firstLine="720"/>
      </w:pPr>
      <w:r>
        <w:rPr>
          <w:b/>
          <w:bCs/>
        </w:rPr>
        <w:t>ΒΑΣΙΛΕΙΟΣ ΓΙΟΓΙΑΚΑΣ:</w:t>
      </w:r>
      <w:r>
        <w:t xml:space="preserve"> Όχι.</w:t>
      </w:r>
    </w:p>
    <w:p w14:paraId="5760C3C0" w14:textId="77777777" w:rsidR="003F14BB" w:rsidRDefault="00F37CA6">
      <w:pPr>
        <w:spacing w:line="600" w:lineRule="auto"/>
        <w:ind w:firstLine="720"/>
      </w:pPr>
      <w:r>
        <w:rPr>
          <w:b/>
          <w:bCs/>
        </w:rPr>
        <w:t>ΛΕΩΝΙΔΑΣ ΓΡΗΓΟΡΑΚΟΣ:</w:t>
      </w:r>
      <w:r>
        <w:t xml:space="preserve"> Ναι.</w:t>
      </w:r>
    </w:p>
    <w:p w14:paraId="5760C3C1" w14:textId="77777777" w:rsidR="003F14BB" w:rsidRDefault="00F37CA6">
      <w:pPr>
        <w:spacing w:line="600" w:lineRule="auto"/>
        <w:ind w:firstLine="720"/>
      </w:pPr>
      <w:r>
        <w:rPr>
          <w:b/>
          <w:bCs/>
        </w:rPr>
        <w:t>ΙΩΑΝΝΗΣ ΑΪΒΑΤΙΔΗΣ:</w:t>
      </w:r>
      <w:r>
        <w:t xml:space="preserve"> Όχι.</w:t>
      </w:r>
    </w:p>
    <w:p w14:paraId="5760C3C2" w14:textId="77777777" w:rsidR="003F14BB" w:rsidRDefault="00F37CA6">
      <w:pPr>
        <w:spacing w:line="600" w:lineRule="auto"/>
        <w:ind w:firstLine="720"/>
        <w:jc w:val="both"/>
        <w:rPr>
          <w:b/>
          <w:bCs/>
        </w:rPr>
      </w:pPr>
      <w:r>
        <w:rPr>
          <w:b/>
          <w:bCs/>
        </w:rPr>
        <w:t>ΓΕΩΡΓΙΟΣ ΛΑΜΠΡΟΥΛΗΣ (ΣΤ΄ Αντιπρόεδρος της Βουλής):</w:t>
      </w:r>
      <w:r>
        <w:t xml:space="preserve"> Παρών.</w:t>
      </w:r>
    </w:p>
    <w:p w14:paraId="5760C3C3" w14:textId="77777777" w:rsidR="003F14BB" w:rsidRDefault="00F37CA6">
      <w:pPr>
        <w:spacing w:line="600" w:lineRule="auto"/>
        <w:ind w:firstLine="720"/>
        <w:rPr>
          <w:b/>
          <w:bCs/>
        </w:rPr>
      </w:pPr>
      <w:r>
        <w:rPr>
          <w:b/>
          <w:bCs/>
        </w:rPr>
        <w:t xml:space="preserve">ΑΘΑΝΑΣΙΟΣ </w:t>
      </w:r>
      <w:r>
        <w:rPr>
          <w:b/>
          <w:bCs/>
        </w:rPr>
        <w:t>ΠΑΠΑΧΡΙΣΤΟΠΟΥΛΟΣ:</w:t>
      </w:r>
      <w:r>
        <w:t xml:space="preserve"> Ναι.</w:t>
      </w:r>
    </w:p>
    <w:p w14:paraId="5760C3C4" w14:textId="77777777" w:rsidR="003F14BB" w:rsidRDefault="00F37CA6">
      <w:pPr>
        <w:spacing w:line="600" w:lineRule="auto"/>
        <w:ind w:firstLine="720"/>
        <w:rPr>
          <w:b/>
          <w:bCs/>
        </w:rPr>
      </w:pPr>
      <w:r>
        <w:rPr>
          <w:b/>
          <w:bCs/>
        </w:rPr>
        <w:t>ΑΝΑΣΤΑΣΙΟΣ ΜΕΓΑΛΟΜΥΣΤΑΚΑΣ</w:t>
      </w:r>
      <w:r>
        <w:t>: Ναι.</w:t>
      </w:r>
    </w:p>
    <w:p w14:paraId="5760C3C5" w14:textId="77777777" w:rsidR="003F14BB" w:rsidRDefault="00F37CA6">
      <w:pPr>
        <w:spacing w:line="600" w:lineRule="auto"/>
        <w:ind w:firstLine="720"/>
        <w:rPr>
          <w:b/>
          <w:bCs/>
        </w:rPr>
      </w:pPr>
      <w:r>
        <w:rPr>
          <w:b/>
          <w:bCs/>
        </w:rPr>
        <w:t>ΓΕΩΡΓΙΟΣ ΜΑΥΡΩΤΑΣ:</w:t>
      </w:r>
      <w:r>
        <w:t xml:space="preserve"> Ναι.</w:t>
      </w:r>
    </w:p>
    <w:p w14:paraId="5760C3C6" w14:textId="77777777" w:rsidR="003F14BB" w:rsidRDefault="00F37CA6">
      <w:pPr>
        <w:spacing w:line="600" w:lineRule="auto"/>
        <w:ind w:firstLine="720"/>
        <w:jc w:val="both"/>
      </w:pPr>
      <w:r>
        <w:rPr>
          <w:b/>
          <w:bCs/>
        </w:rPr>
        <w:t>ΠΡΟΕΔΡΕΥΩΝ (Νικήτας Κακλαμάνης):</w:t>
      </w:r>
      <w:r>
        <w:t xml:space="preserve"> Συνεπώς η τροπολογία με γενικό αριθμό 964 και ειδικό 71 έγινε δεκτή ως έχει κατά πλειοψηφία και εντάσσεται στο νομοσχέδιο ως ίδιο άρθρο.</w:t>
      </w:r>
    </w:p>
    <w:p w14:paraId="5760C3C7" w14:textId="77777777" w:rsidR="003F14BB" w:rsidRDefault="00F37CA6">
      <w:pPr>
        <w:spacing w:line="600" w:lineRule="auto"/>
        <w:ind w:firstLine="720"/>
        <w:jc w:val="both"/>
      </w:pPr>
      <w:r>
        <w:t>Ερωτάται το Σώμα: Γίνεται δεκτή η τροπολογία με γενικό αριθμό 966 και ειδικό 72 ως έχει;</w:t>
      </w:r>
    </w:p>
    <w:p w14:paraId="5760C3C8" w14:textId="77777777" w:rsidR="003F14BB" w:rsidRDefault="00F37CA6">
      <w:pPr>
        <w:spacing w:line="600" w:lineRule="auto"/>
        <w:ind w:firstLine="720"/>
      </w:pPr>
      <w:r>
        <w:rPr>
          <w:b/>
          <w:bCs/>
        </w:rPr>
        <w:t>ΜΕΡΟΠΗ ΤΖΟΥΦΗ:</w:t>
      </w:r>
      <w:r>
        <w:t xml:space="preserve"> Ναι.</w:t>
      </w:r>
    </w:p>
    <w:p w14:paraId="5760C3C9" w14:textId="77777777" w:rsidR="003F14BB" w:rsidRDefault="00F37CA6">
      <w:pPr>
        <w:spacing w:line="600" w:lineRule="auto"/>
        <w:ind w:firstLine="720"/>
      </w:pPr>
      <w:r>
        <w:rPr>
          <w:b/>
          <w:bCs/>
        </w:rPr>
        <w:t>ΒΑΣΙΛΕΙΟΣ ΓΙΟΓΙΑΚΑΣ:</w:t>
      </w:r>
      <w:r>
        <w:t xml:space="preserve"> Όχι.</w:t>
      </w:r>
    </w:p>
    <w:p w14:paraId="5760C3CA" w14:textId="77777777" w:rsidR="003F14BB" w:rsidRDefault="00F37CA6">
      <w:pPr>
        <w:spacing w:line="600" w:lineRule="auto"/>
        <w:ind w:firstLine="720"/>
      </w:pPr>
      <w:r>
        <w:rPr>
          <w:b/>
          <w:bCs/>
        </w:rPr>
        <w:t>ΛΕΩΝΙΔΑΣ ΓΡΗΓΟΡΑΚΟΣ:</w:t>
      </w:r>
      <w:r>
        <w:t xml:space="preserve"> Όχι.</w:t>
      </w:r>
    </w:p>
    <w:p w14:paraId="5760C3CB" w14:textId="77777777" w:rsidR="003F14BB" w:rsidRDefault="00F37CA6">
      <w:pPr>
        <w:spacing w:line="600" w:lineRule="auto"/>
        <w:ind w:firstLine="720"/>
      </w:pPr>
      <w:r>
        <w:rPr>
          <w:b/>
          <w:bCs/>
        </w:rPr>
        <w:t>ΙΩΑΝΝΗΣ ΑΪΒΑΤΙΔΗΣ:</w:t>
      </w:r>
      <w:r>
        <w:t xml:space="preserve"> Όχι.</w:t>
      </w:r>
    </w:p>
    <w:p w14:paraId="5760C3CC" w14:textId="77777777" w:rsidR="003F14BB" w:rsidRDefault="00F37CA6">
      <w:pPr>
        <w:spacing w:line="600" w:lineRule="auto"/>
        <w:ind w:firstLine="720"/>
        <w:rPr>
          <w:b/>
          <w:bCs/>
        </w:rPr>
      </w:pPr>
      <w:r>
        <w:rPr>
          <w:b/>
          <w:bCs/>
        </w:rPr>
        <w:t>ΓΕΩΡΓΙΟΣ ΛΑΜΠΡΟΥΛΗΣ (ΣΤ΄ Αντιπρόεδρος της Βουλής):</w:t>
      </w:r>
      <w:r>
        <w:t xml:space="preserve"> Όχι.</w:t>
      </w:r>
    </w:p>
    <w:p w14:paraId="5760C3CD" w14:textId="77777777" w:rsidR="003F14BB" w:rsidRDefault="00F37CA6">
      <w:pPr>
        <w:spacing w:line="600" w:lineRule="auto"/>
        <w:ind w:firstLine="720"/>
        <w:rPr>
          <w:b/>
          <w:bCs/>
        </w:rPr>
      </w:pPr>
      <w:r>
        <w:rPr>
          <w:b/>
          <w:bCs/>
        </w:rPr>
        <w:t>ΑΘΑΝΑΣΙΟΣ ΠΑΠΑΧ</w:t>
      </w:r>
      <w:r>
        <w:rPr>
          <w:b/>
          <w:bCs/>
        </w:rPr>
        <w:t>ΡΙΣΤΟΠΟΥΛΟΣ:</w:t>
      </w:r>
      <w:r>
        <w:t xml:space="preserve"> Ναι.</w:t>
      </w:r>
    </w:p>
    <w:p w14:paraId="5760C3CE" w14:textId="77777777" w:rsidR="003F14BB" w:rsidRDefault="00F37CA6">
      <w:pPr>
        <w:spacing w:line="600" w:lineRule="auto"/>
        <w:ind w:firstLine="720"/>
        <w:rPr>
          <w:b/>
          <w:bCs/>
        </w:rPr>
      </w:pPr>
      <w:r>
        <w:rPr>
          <w:b/>
          <w:bCs/>
        </w:rPr>
        <w:t>ΑΝΑΣΤΑΣΙΟΣ ΜΕΓΑΛΟΜΥΣΤΑΚΑΣ</w:t>
      </w:r>
      <w:r>
        <w:t>: Ναι.</w:t>
      </w:r>
    </w:p>
    <w:p w14:paraId="5760C3CF" w14:textId="77777777" w:rsidR="003F14BB" w:rsidRDefault="00F37CA6">
      <w:pPr>
        <w:spacing w:line="600" w:lineRule="auto"/>
        <w:ind w:firstLine="720"/>
        <w:rPr>
          <w:b/>
          <w:bCs/>
        </w:rPr>
      </w:pPr>
      <w:r>
        <w:rPr>
          <w:b/>
          <w:bCs/>
        </w:rPr>
        <w:t>ΓΕΩΡΓΙΟΣ ΜΑΥΡΩΤΑΣ:</w:t>
      </w:r>
      <w:r>
        <w:t xml:space="preserve"> Παρών.</w:t>
      </w:r>
    </w:p>
    <w:p w14:paraId="5760C3D0" w14:textId="77777777" w:rsidR="003F14BB" w:rsidRDefault="00F37CA6">
      <w:pPr>
        <w:spacing w:line="600" w:lineRule="auto"/>
        <w:ind w:firstLine="720"/>
        <w:jc w:val="both"/>
      </w:pPr>
      <w:r>
        <w:rPr>
          <w:b/>
          <w:bCs/>
        </w:rPr>
        <w:t>ΠΡΟΕΔΡΕΥΩΝ (Νικήτας Κακλαμάνης):</w:t>
      </w:r>
      <w:r>
        <w:t xml:space="preserve"> Συνεπώς η τροπολογία με γενικό αριθμό 966 και ειδικό 72 έγινε δεκτή ως έχει κατά πλειοψηφία και εντάσσεται στο νομοσχέδιο ως ίδιο άρθρο.</w:t>
      </w:r>
    </w:p>
    <w:p w14:paraId="5760C3D1" w14:textId="77777777" w:rsidR="003F14BB" w:rsidRDefault="00F37CA6">
      <w:pPr>
        <w:spacing w:line="600" w:lineRule="auto"/>
        <w:ind w:firstLine="720"/>
        <w:jc w:val="both"/>
      </w:pPr>
      <w:r>
        <w:t>Ερωτάται τ</w:t>
      </w:r>
      <w:r>
        <w:t>ο Σώμα: Γίνεται δεκτή η τροπολογία με γενικό αριθμό 972 και ειδικό 75 ως έχει;</w:t>
      </w:r>
    </w:p>
    <w:p w14:paraId="5760C3D2" w14:textId="77777777" w:rsidR="003F14BB" w:rsidRDefault="00F37CA6">
      <w:pPr>
        <w:spacing w:line="600" w:lineRule="auto"/>
        <w:ind w:firstLine="720"/>
      </w:pPr>
      <w:r>
        <w:rPr>
          <w:b/>
          <w:bCs/>
        </w:rPr>
        <w:t>ΜΕΡΟΠΗ ΤΖΟΥΦΗ:</w:t>
      </w:r>
      <w:r>
        <w:t xml:space="preserve"> Ναι.</w:t>
      </w:r>
    </w:p>
    <w:p w14:paraId="5760C3D3" w14:textId="77777777" w:rsidR="003F14BB" w:rsidRDefault="00F37CA6">
      <w:pPr>
        <w:spacing w:line="600" w:lineRule="auto"/>
        <w:ind w:firstLine="720"/>
      </w:pPr>
      <w:r>
        <w:rPr>
          <w:b/>
          <w:bCs/>
        </w:rPr>
        <w:t>ΒΑΣΙΛΕΙΟΣ ΓΙΟΓΙΑΚΑΣ:</w:t>
      </w:r>
      <w:r>
        <w:t xml:space="preserve"> Όχι.</w:t>
      </w:r>
    </w:p>
    <w:p w14:paraId="5760C3D4" w14:textId="77777777" w:rsidR="003F14BB" w:rsidRDefault="00F37CA6">
      <w:pPr>
        <w:spacing w:line="600" w:lineRule="auto"/>
        <w:ind w:firstLine="720"/>
      </w:pPr>
      <w:r>
        <w:rPr>
          <w:b/>
          <w:bCs/>
        </w:rPr>
        <w:t>ΛΕΩΝΙΔΑΣ ΓΡΗΓΟΡΑΚΟΣ:</w:t>
      </w:r>
      <w:r>
        <w:t xml:space="preserve"> Όχι.</w:t>
      </w:r>
    </w:p>
    <w:p w14:paraId="5760C3D5" w14:textId="77777777" w:rsidR="003F14BB" w:rsidRDefault="00F37CA6">
      <w:pPr>
        <w:spacing w:line="600" w:lineRule="auto"/>
        <w:ind w:firstLine="720"/>
      </w:pPr>
      <w:r>
        <w:rPr>
          <w:b/>
          <w:bCs/>
        </w:rPr>
        <w:t>ΙΩΑΝΝΗΣ ΑΪΒΑΤΙΔΗΣ:</w:t>
      </w:r>
      <w:r>
        <w:t xml:space="preserve"> Όχι.</w:t>
      </w:r>
    </w:p>
    <w:p w14:paraId="5760C3D6" w14:textId="77777777" w:rsidR="003F14BB" w:rsidRDefault="00F37CA6">
      <w:pPr>
        <w:spacing w:line="600" w:lineRule="auto"/>
        <w:ind w:firstLine="720"/>
        <w:rPr>
          <w:b/>
          <w:bCs/>
        </w:rPr>
      </w:pPr>
      <w:r>
        <w:rPr>
          <w:b/>
          <w:bCs/>
        </w:rPr>
        <w:t>ΓΕΩΡΓΙΟΣ ΛΑΜΠΡΟΥΛΗΣ (ΣΤ΄ Αντιπρόεδρος της Βουλής):</w:t>
      </w:r>
      <w:r>
        <w:t xml:space="preserve"> Ναι.</w:t>
      </w:r>
    </w:p>
    <w:p w14:paraId="5760C3D7" w14:textId="77777777" w:rsidR="003F14BB" w:rsidRDefault="00F37CA6">
      <w:pPr>
        <w:spacing w:line="600" w:lineRule="auto"/>
        <w:ind w:firstLine="720"/>
        <w:rPr>
          <w:b/>
          <w:bCs/>
        </w:rPr>
      </w:pPr>
      <w:r>
        <w:rPr>
          <w:b/>
          <w:bCs/>
        </w:rPr>
        <w:t>ΑΘΑΝΑΣΙΟΣ ΠΑΠΑΧΡΙΣΤΟΠΟΥΛΟ</w:t>
      </w:r>
      <w:r>
        <w:rPr>
          <w:b/>
          <w:bCs/>
        </w:rPr>
        <w:t>Σ:</w:t>
      </w:r>
      <w:r>
        <w:t xml:space="preserve"> Ναι.</w:t>
      </w:r>
    </w:p>
    <w:p w14:paraId="5760C3D8" w14:textId="77777777" w:rsidR="003F14BB" w:rsidRDefault="00F37CA6">
      <w:pPr>
        <w:spacing w:line="600" w:lineRule="auto"/>
        <w:ind w:firstLine="720"/>
        <w:rPr>
          <w:b/>
          <w:bCs/>
        </w:rPr>
      </w:pPr>
      <w:r>
        <w:rPr>
          <w:b/>
          <w:bCs/>
        </w:rPr>
        <w:t>ΑΝΑΣΤΑΣΙΟΣ ΜΕΓΑΛΟΜΥΣΤΑΚΑΣ</w:t>
      </w:r>
      <w:r>
        <w:t>: Ναι.</w:t>
      </w:r>
    </w:p>
    <w:p w14:paraId="5760C3D9" w14:textId="77777777" w:rsidR="003F14BB" w:rsidRDefault="00F37CA6">
      <w:pPr>
        <w:spacing w:line="600" w:lineRule="auto"/>
        <w:ind w:firstLine="720"/>
        <w:rPr>
          <w:b/>
          <w:bCs/>
        </w:rPr>
      </w:pPr>
      <w:r>
        <w:rPr>
          <w:b/>
          <w:bCs/>
        </w:rPr>
        <w:t>ΓΕΩΡΓΙΟΣ ΜΑΥΡΩΤΑΣ:</w:t>
      </w:r>
      <w:r>
        <w:t xml:space="preserve"> Ναι.</w:t>
      </w:r>
    </w:p>
    <w:p w14:paraId="5760C3DA" w14:textId="77777777" w:rsidR="003F14BB" w:rsidRDefault="00F37CA6">
      <w:pPr>
        <w:spacing w:line="600" w:lineRule="auto"/>
        <w:ind w:firstLine="720"/>
        <w:jc w:val="both"/>
      </w:pPr>
      <w:r>
        <w:rPr>
          <w:b/>
          <w:bCs/>
        </w:rPr>
        <w:t>ΠΡΟΕΔΡΕΥΩΝ (Νικήτας Κακλαμάνης):</w:t>
      </w:r>
      <w:r>
        <w:t xml:space="preserve"> Συνεπώς η τροπολογία με γενικό αριθμό 972 και ειδικό 75 έγινε δεκτή ως έχει κατά πλειοψηφία και εντάσσεται στο νομοσχέδιο ως ίδιο άρθρο.</w:t>
      </w:r>
    </w:p>
    <w:p w14:paraId="5760C3DB" w14:textId="77777777" w:rsidR="003F14BB" w:rsidRDefault="00F37CA6">
      <w:pPr>
        <w:spacing w:line="600" w:lineRule="auto"/>
        <w:ind w:firstLine="720"/>
        <w:jc w:val="both"/>
      </w:pPr>
      <w:r>
        <w:t>Ερωτάται το Σώμα: Γίνε</w:t>
      </w:r>
      <w:r>
        <w:t>ται δεκτή η τροπολογία με γενικό αριθμό 977 και ειδικό 78 ως έχει;</w:t>
      </w:r>
    </w:p>
    <w:p w14:paraId="5760C3DC" w14:textId="77777777" w:rsidR="003F14BB" w:rsidRDefault="00F37CA6">
      <w:pPr>
        <w:spacing w:line="600" w:lineRule="auto"/>
        <w:ind w:firstLine="720"/>
      </w:pPr>
      <w:r>
        <w:rPr>
          <w:b/>
          <w:bCs/>
        </w:rPr>
        <w:t>ΜΕΡΟΠΗ ΤΖΟΥΦΗ:</w:t>
      </w:r>
      <w:r>
        <w:t xml:space="preserve"> Ναι.</w:t>
      </w:r>
    </w:p>
    <w:p w14:paraId="5760C3DD" w14:textId="77777777" w:rsidR="003F14BB" w:rsidRDefault="00F37CA6">
      <w:pPr>
        <w:spacing w:line="600" w:lineRule="auto"/>
        <w:ind w:firstLine="720"/>
      </w:pPr>
      <w:r>
        <w:rPr>
          <w:b/>
          <w:bCs/>
        </w:rPr>
        <w:t>ΒΑΣΙΛΕΙΟΣ ΓΙΟΓΙΑΚΑΣ:</w:t>
      </w:r>
      <w:r>
        <w:t xml:space="preserve"> Όχι.</w:t>
      </w:r>
    </w:p>
    <w:p w14:paraId="5760C3DE" w14:textId="77777777" w:rsidR="003F14BB" w:rsidRDefault="00F37CA6">
      <w:pPr>
        <w:spacing w:line="600" w:lineRule="auto"/>
        <w:ind w:firstLine="720"/>
      </w:pPr>
      <w:r>
        <w:rPr>
          <w:b/>
          <w:bCs/>
        </w:rPr>
        <w:t>ΛΕΩΝΙΔΑΣ ΓΡΗΓΟΡΑΚΟΣ:</w:t>
      </w:r>
      <w:r>
        <w:t xml:space="preserve"> Ναι.</w:t>
      </w:r>
    </w:p>
    <w:p w14:paraId="5760C3DF" w14:textId="77777777" w:rsidR="003F14BB" w:rsidRDefault="00F37CA6">
      <w:pPr>
        <w:spacing w:line="600" w:lineRule="auto"/>
        <w:ind w:firstLine="720"/>
      </w:pPr>
      <w:r>
        <w:rPr>
          <w:b/>
          <w:bCs/>
        </w:rPr>
        <w:t>ΙΩΑΝΝΗΣ ΑΪΒΑΤΙΔΗΣ:</w:t>
      </w:r>
      <w:r>
        <w:t xml:space="preserve"> Όχι.</w:t>
      </w:r>
    </w:p>
    <w:p w14:paraId="5760C3E0" w14:textId="77777777" w:rsidR="003F14BB" w:rsidRDefault="00F37CA6">
      <w:pPr>
        <w:spacing w:line="600" w:lineRule="auto"/>
        <w:ind w:firstLine="720"/>
        <w:rPr>
          <w:b/>
          <w:bCs/>
        </w:rPr>
      </w:pPr>
      <w:r>
        <w:rPr>
          <w:b/>
          <w:bCs/>
        </w:rPr>
        <w:t>ΓΕΩΡΓΙΟΣ ΛΑΜΠΡΟΥΛΗΣ (ΣΤ΄ Αντιπρόεδρος της Βουλής):</w:t>
      </w:r>
      <w:r>
        <w:t xml:space="preserve"> Όχι.</w:t>
      </w:r>
    </w:p>
    <w:p w14:paraId="5760C3E1" w14:textId="77777777" w:rsidR="003F14BB" w:rsidRDefault="00F37CA6">
      <w:pPr>
        <w:spacing w:line="600" w:lineRule="auto"/>
        <w:ind w:firstLine="720"/>
        <w:rPr>
          <w:b/>
          <w:bCs/>
        </w:rPr>
      </w:pPr>
      <w:r>
        <w:rPr>
          <w:b/>
          <w:bCs/>
        </w:rPr>
        <w:t>ΑΘΑΝΑΣΙΟΣ ΠΑΠΑΧΡΙΣΤΟΠΟΥΛΟΣ:</w:t>
      </w:r>
      <w:r>
        <w:t xml:space="preserve"> Ναι.</w:t>
      </w:r>
    </w:p>
    <w:p w14:paraId="5760C3E2" w14:textId="77777777" w:rsidR="003F14BB" w:rsidRDefault="00F37CA6">
      <w:pPr>
        <w:spacing w:line="600" w:lineRule="auto"/>
        <w:ind w:firstLine="720"/>
        <w:rPr>
          <w:b/>
          <w:bCs/>
        </w:rPr>
      </w:pPr>
      <w:r>
        <w:rPr>
          <w:b/>
          <w:bCs/>
        </w:rPr>
        <w:t>ΑΝΑΣΤΑΣΙΟΣ ΜΕΓΑΛΟΜΥΣΤΑΚΑΣ</w:t>
      </w:r>
      <w:r>
        <w:t>: Παρών.</w:t>
      </w:r>
    </w:p>
    <w:p w14:paraId="5760C3E3" w14:textId="77777777" w:rsidR="003F14BB" w:rsidRDefault="00F37CA6">
      <w:pPr>
        <w:spacing w:line="600" w:lineRule="auto"/>
        <w:ind w:firstLine="720"/>
        <w:rPr>
          <w:b/>
          <w:bCs/>
        </w:rPr>
      </w:pPr>
      <w:r>
        <w:rPr>
          <w:b/>
          <w:bCs/>
        </w:rPr>
        <w:t>ΓΕΩΡΓΙΟΣ ΜΑΥΡΩΤΑΣ:</w:t>
      </w:r>
      <w:r>
        <w:t xml:space="preserve"> Όχι.</w:t>
      </w:r>
    </w:p>
    <w:p w14:paraId="5760C3E4" w14:textId="77777777" w:rsidR="003F14BB" w:rsidRDefault="00F37CA6">
      <w:pPr>
        <w:spacing w:line="600" w:lineRule="auto"/>
        <w:ind w:firstLine="720"/>
        <w:jc w:val="both"/>
      </w:pPr>
      <w:r>
        <w:rPr>
          <w:b/>
          <w:bCs/>
        </w:rPr>
        <w:t>ΠΡΟΕΔΡΕΥΩΝ (Νικήτας Κακλαμάνης):</w:t>
      </w:r>
      <w:r>
        <w:t xml:space="preserve"> Συνεπώς η τροπολογία με γενικό αριθμό 977 και ειδικό 78 έγινε δεκτή ως έχει κατά πλειοψηφία και εντάσσεται στο νομοσχέδιο ως ίδιο άρθρο.</w:t>
      </w:r>
    </w:p>
    <w:p w14:paraId="5760C3E5" w14:textId="77777777" w:rsidR="003F14BB" w:rsidRDefault="00F37CA6">
      <w:pPr>
        <w:spacing w:line="600" w:lineRule="auto"/>
        <w:ind w:firstLine="720"/>
        <w:jc w:val="both"/>
      </w:pPr>
      <w:r>
        <w:t xml:space="preserve">Ερωτάται το Σώμα: Γίνεται </w:t>
      </w:r>
      <w:r>
        <w:t>δεκτή η τροπολογία με γενικό αριθμό 978 και ειδικό 79 ως έχει;</w:t>
      </w:r>
    </w:p>
    <w:p w14:paraId="5760C3E6" w14:textId="77777777" w:rsidR="003F14BB" w:rsidRDefault="00F37CA6">
      <w:pPr>
        <w:spacing w:line="600" w:lineRule="auto"/>
        <w:ind w:firstLine="720"/>
      </w:pPr>
      <w:r>
        <w:rPr>
          <w:b/>
          <w:bCs/>
        </w:rPr>
        <w:t>ΜΕΡΟΠΗ ΤΖΟΥΦΗ:</w:t>
      </w:r>
      <w:r>
        <w:t xml:space="preserve"> Ναι.</w:t>
      </w:r>
    </w:p>
    <w:p w14:paraId="5760C3E7" w14:textId="77777777" w:rsidR="003F14BB" w:rsidRDefault="00F37CA6">
      <w:pPr>
        <w:spacing w:line="600" w:lineRule="auto"/>
        <w:ind w:firstLine="720"/>
      </w:pPr>
      <w:r>
        <w:rPr>
          <w:b/>
          <w:bCs/>
        </w:rPr>
        <w:t>ΒΑΣΙΛΕΙΟΣ ΓΙΟΓΙΑΚΑΣ:</w:t>
      </w:r>
      <w:r>
        <w:t xml:space="preserve"> Όχι.</w:t>
      </w:r>
    </w:p>
    <w:p w14:paraId="5760C3E8" w14:textId="77777777" w:rsidR="003F14BB" w:rsidRDefault="00F37CA6">
      <w:pPr>
        <w:spacing w:line="600" w:lineRule="auto"/>
        <w:ind w:firstLine="720"/>
      </w:pPr>
      <w:r>
        <w:rPr>
          <w:b/>
          <w:bCs/>
        </w:rPr>
        <w:t>ΛΕΩΝΙΔΑΣ ΓΡΗΓΟΡΑΚΟΣ:</w:t>
      </w:r>
      <w:r>
        <w:t xml:space="preserve"> Ναι.</w:t>
      </w:r>
    </w:p>
    <w:p w14:paraId="5760C3E9" w14:textId="77777777" w:rsidR="003F14BB" w:rsidRDefault="00F37CA6">
      <w:pPr>
        <w:spacing w:line="600" w:lineRule="auto"/>
        <w:ind w:firstLine="720"/>
      </w:pPr>
      <w:r>
        <w:rPr>
          <w:b/>
          <w:bCs/>
        </w:rPr>
        <w:t>ΙΩΑΝΝΗΣ ΑΪΒΑΤΙΔΗΣ:</w:t>
      </w:r>
      <w:r>
        <w:t xml:space="preserve"> Όχι.</w:t>
      </w:r>
    </w:p>
    <w:p w14:paraId="5760C3EA" w14:textId="77777777" w:rsidR="003F14BB" w:rsidRDefault="00F37CA6">
      <w:pPr>
        <w:spacing w:line="600" w:lineRule="auto"/>
        <w:ind w:firstLine="720"/>
        <w:jc w:val="both"/>
        <w:rPr>
          <w:b/>
          <w:bCs/>
        </w:rPr>
      </w:pPr>
      <w:r>
        <w:rPr>
          <w:b/>
          <w:bCs/>
        </w:rPr>
        <w:t>ΓΕΩΡΓΙΟΣ ΛΑΜΠΡΟΥΛΗΣ (ΣΤ΄ Αντιπρόεδρος της Βουλής):</w:t>
      </w:r>
      <w:r>
        <w:t xml:space="preserve"> Παρών.</w:t>
      </w:r>
    </w:p>
    <w:p w14:paraId="5760C3EB" w14:textId="77777777" w:rsidR="003F14BB" w:rsidRDefault="00F37CA6">
      <w:pPr>
        <w:spacing w:line="600" w:lineRule="auto"/>
        <w:ind w:firstLine="720"/>
        <w:rPr>
          <w:b/>
          <w:bCs/>
        </w:rPr>
      </w:pPr>
      <w:r>
        <w:rPr>
          <w:b/>
          <w:bCs/>
        </w:rPr>
        <w:t>ΑΘΑΝΑΣΙΟΣ ΠΑΠΑΧΡΙΣΤΟΠΟΥΛΟΣ:</w:t>
      </w:r>
      <w:r>
        <w:t xml:space="preserve"> Ναι.</w:t>
      </w:r>
    </w:p>
    <w:p w14:paraId="5760C3EC" w14:textId="77777777" w:rsidR="003F14BB" w:rsidRDefault="00F37CA6">
      <w:pPr>
        <w:spacing w:line="600" w:lineRule="auto"/>
        <w:ind w:firstLine="720"/>
        <w:rPr>
          <w:b/>
          <w:bCs/>
        </w:rPr>
      </w:pPr>
      <w:r>
        <w:rPr>
          <w:b/>
          <w:bCs/>
        </w:rPr>
        <w:t>ΑΝΑΣΤΑ</w:t>
      </w:r>
      <w:r>
        <w:rPr>
          <w:b/>
          <w:bCs/>
        </w:rPr>
        <w:t>ΣΙΟΣ ΜΕΓΑΛΟΜΥΣΤΑΚΑΣ</w:t>
      </w:r>
      <w:r>
        <w:t>: Όχι.</w:t>
      </w:r>
    </w:p>
    <w:p w14:paraId="5760C3ED" w14:textId="77777777" w:rsidR="003F14BB" w:rsidRDefault="00F37CA6">
      <w:pPr>
        <w:spacing w:line="600" w:lineRule="auto"/>
        <w:ind w:firstLine="720"/>
        <w:rPr>
          <w:b/>
          <w:bCs/>
        </w:rPr>
      </w:pPr>
      <w:r>
        <w:rPr>
          <w:b/>
          <w:bCs/>
        </w:rPr>
        <w:t>ΓΕΩΡΓΙΟΣ ΜΑΥΡΩΤΑΣ:</w:t>
      </w:r>
      <w:r>
        <w:t xml:space="preserve"> Παρών.</w:t>
      </w:r>
    </w:p>
    <w:p w14:paraId="5760C3EE" w14:textId="77777777" w:rsidR="003F14BB" w:rsidRDefault="00F37CA6">
      <w:pPr>
        <w:spacing w:line="600" w:lineRule="auto"/>
        <w:ind w:firstLine="720"/>
        <w:jc w:val="both"/>
      </w:pPr>
      <w:r>
        <w:rPr>
          <w:b/>
          <w:bCs/>
        </w:rPr>
        <w:t>ΠΡΟΕΔΡΕΥΩΝ (Νικήτας Κακλαμάνης):</w:t>
      </w:r>
      <w:r>
        <w:t xml:space="preserve"> Συνεπώς η τροπολογία με γενικό αριθμό 978 και ειδικό 79 έγινε δεκτή ως έχει κατά πλειοψηφία και εντάσσεται στο νομοσχέδιο ως ίδιο άρθρο.</w:t>
      </w:r>
    </w:p>
    <w:p w14:paraId="5760C3EF" w14:textId="77777777" w:rsidR="003F14BB" w:rsidRDefault="00F37CA6">
      <w:pPr>
        <w:spacing w:line="600" w:lineRule="auto"/>
        <w:ind w:firstLine="720"/>
        <w:jc w:val="both"/>
      </w:pPr>
      <w:r>
        <w:t xml:space="preserve">Ερωτάται το Σώμα: Γίνεται δεκτή η </w:t>
      </w:r>
      <w:r>
        <w:t>τροπολογία με γενικό αριθμό 979 και ειδικό 80 ως έχει;</w:t>
      </w:r>
    </w:p>
    <w:p w14:paraId="5760C3F0" w14:textId="77777777" w:rsidR="003F14BB" w:rsidRDefault="00F37CA6">
      <w:pPr>
        <w:spacing w:line="600" w:lineRule="auto"/>
        <w:ind w:firstLine="720"/>
      </w:pPr>
      <w:r>
        <w:rPr>
          <w:b/>
          <w:bCs/>
        </w:rPr>
        <w:t>ΜΕΡΟΠΗ ΤΖΟΥΦΗ:</w:t>
      </w:r>
      <w:r>
        <w:t xml:space="preserve"> Ναι.</w:t>
      </w:r>
    </w:p>
    <w:p w14:paraId="5760C3F1" w14:textId="77777777" w:rsidR="003F14BB" w:rsidRDefault="00F37CA6">
      <w:pPr>
        <w:spacing w:line="600" w:lineRule="auto"/>
        <w:ind w:firstLine="720"/>
      </w:pPr>
      <w:r>
        <w:rPr>
          <w:b/>
          <w:bCs/>
        </w:rPr>
        <w:t>ΒΑΣΙΛΕΙΟΣ ΓΙΟΓΙΑΚΑΣ:</w:t>
      </w:r>
      <w:r>
        <w:t xml:space="preserve"> Όχι.</w:t>
      </w:r>
    </w:p>
    <w:p w14:paraId="5760C3F2" w14:textId="77777777" w:rsidR="003F14BB" w:rsidRDefault="00F37CA6">
      <w:pPr>
        <w:spacing w:line="600" w:lineRule="auto"/>
        <w:ind w:firstLine="720"/>
      </w:pPr>
      <w:r>
        <w:rPr>
          <w:b/>
          <w:bCs/>
        </w:rPr>
        <w:t>ΛΕΩΝΙΔΑΣ ΓΡΗΓΟΡΑΚΟΣ:</w:t>
      </w:r>
      <w:r>
        <w:t xml:space="preserve"> Ναι.</w:t>
      </w:r>
    </w:p>
    <w:p w14:paraId="5760C3F3" w14:textId="77777777" w:rsidR="003F14BB" w:rsidRDefault="00F37CA6">
      <w:pPr>
        <w:spacing w:line="600" w:lineRule="auto"/>
        <w:ind w:firstLine="720"/>
      </w:pPr>
      <w:r>
        <w:rPr>
          <w:b/>
          <w:bCs/>
        </w:rPr>
        <w:t>ΙΩΑΝΝΗΣ ΑΪΒΑΤΙΔΗΣ:</w:t>
      </w:r>
      <w:r>
        <w:t xml:space="preserve"> Όχι.</w:t>
      </w:r>
    </w:p>
    <w:p w14:paraId="5760C3F4" w14:textId="77777777" w:rsidR="003F14BB" w:rsidRDefault="00F37CA6">
      <w:pPr>
        <w:spacing w:line="600" w:lineRule="auto"/>
        <w:ind w:firstLine="720"/>
        <w:jc w:val="both"/>
        <w:rPr>
          <w:b/>
          <w:bCs/>
        </w:rPr>
      </w:pPr>
      <w:r>
        <w:rPr>
          <w:b/>
          <w:bCs/>
        </w:rPr>
        <w:t>ΓΕΩΡΓΙΟΣ ΛΑΜΠΡΟΥΛΗΣ (ΣΤ΄ Αντιπρόεδρος της Βουλής):</w:t>
      </w:r>
      <w:r>
        <w:t xml:space="preserve"> Παρών.</w:t>
      </w:r>
    </w:p>
    <w:p w14:paraId="5760C3F5" w14:textId="77777777" w:rsidR="003F14BB" w:rsidRDefault="00F37CA6">
      <w:pPr>
        <w:spacing w:line="600" w:lineRule="auto"/>
        <w:ind w:firstLine="720"/>
        <w:rPr>
          <w:b/>
          <w:bCs/>
        </w:rPr>
      </w:pPr>
      <w:r>
        <w:rPr>
          <w:b/>
          <w:bCs/>
        </w:rPr>
        <w:t>ΑΘΑΝΑΣΙΟΣ ΠΑΠΑΧΡΙΣΤΟΠΟΥΛΟΣ:</w:t>
      </w:r>
      <w:r>
        <w:t xml:space="preserve"> Ναι.</w:t>
      </w:r>
    </w:p>
    <w:p w14:paraId="5760C3F6" w14:textId="77777777" w:rsidR="003F14BB" w:rsidRDefault="00F37CA6">
      <w:pPr>
        <w:spacing w:line="600" w:lineRule="auto"/>
        <w:ind w:firstLine="720"/>
        <w:rPr>
          <w:b/>
          <w:bCs/>
        </w:rPr>
      </w:pPr>
      <w:r>
        <w:rPr>
          <w:b/>
          <w:bCs/>
        </w:rPr>
        <w:t>ΑΝΑΣΤΑΣΙΟΣ ΜΕΓ</w:t>
      </w:r>
      <w:r>
        <w:rPr>
          <w:b/>
          <w:bCs/>
        </w:rPr>
        <w:t>ΑΛΟΜΥΣΤΑΚΑΣ</w:t>
      </w:r>
      <w:r>
        <w:t>: Ναι.</w:t>
      </w:r>
    </w:p>
    <w:p w14:paraId="5760C3F7" w14:textId="77777777" w:rsidR="003F14BB" w:rsidRDefault="00F37CA6">
      <w:pPr>
        <w:spacing w:line="600" w:lineRule="auto"/>
        <w:ind w:firstLine="720"/>
        <w:rPr>
          <w:b/>
          <w:bCs/>
        </w:rPr>
      </w:pPr>
      <w:r>
        <w:rPr>
          <w:b/>
          <w:bCs/>
        </w:rPr>
        <w:t>ΓΕΩΡΓΙΟΣ ΜΑΥΡΩΤΑΣ:</w:t>
      </w:r>
      <w:r>
        <w:t xml:space="preserve"> Ναι.</w:t>
      </w:r>
    </w:p>
    <w:p w14:paraId="5760C3F8" w14:textId="77777777" w:rsidR="003F14BB" w:rsidRDefault="00F37CA6">
      <w:pPr>
        <w:spacing w:line="600" w:lineRule="auto"/>
        <w:ind w:firstLine="720"/>
        <w:jc w:val="both"/>
      </w:pPr>
      <w:r>
        <w:rPr>
          <w:b/>
          <w:bCs/>
        </w:rPr>
        <w:t>ΠΡΟΕΔΡΕΥΩΝ (Νικήτας Κακλαμάνης):</w:t>
      </w:r>
      <w:r>
        <w:t xml:space="preserve"> Συνεπώς η τροπολογία με γενικό αριθμό 979 και ειδικό 80 έγινε δεκτή ως έχει κατά πλειοψηφία και εντάσσεται στο νομοσχέδιο ως ίδιο άρθρο.</w:t>
      </w:r>
    </w:p>
    <w:p w14:paraId="5760C3F9" w14:textId="77777777" w:rsidR="003F14BB" w:rsidRDefault="00F37CA6">
      <w:pPr>
        <w:spacing w:line="600" w:lineRule="auto"/>
        <w:ind w:firstLine="720"/>
        <w:jc w:val="both"/>
      </w:pPr>
      <w:r>
        <w:t>Ερωτάται το Σώμα: Γίνεται δεκτή η τροπολογία</w:t>
      </w:r>
      <w:r>
        <w:t xml:space="preserve"> με γενικό αριθμό 967 και ειδικό 73 ως έχει;</w:t>
      </w:r>
    </w:p>
    <w:p w14:paraId="5760C3FA" w14:textId="77777777" w:rsidR="003F14BB" w:rsidRDefault="00F37CA6">
      <w:pPr>
        <w:spacing w:line="600" w:lineRule="auto"/>
        <w:ind w:firstLine="720"/>
      </w:pPr>
      <w:r>
        <w:rPr>
          <w:b/>
          <w:bCs/>
        </w:rPr>
        <w:t>ΜΕΡΟΠΗ ΤΖΟΥΦΗ:</w:t>
      </w:r>
      <w:r>
        <w:t xml:space="preserve"> Ναι.</w:t>
      </w:r>
    </w:p>
    <w:p w14:paraId="5760C3FB" w14:textId="77777777" w:rsidR="003F14BB" w:rsidRDefault="00F37CA6">
      <w:pPr>
        <w:spacing w:line="600" w:lineRule="auto"/>
        <w:ind w:firstLine="720"/>
      </w:pPr>
      <w:r>
        <w:rPr>
          <w:b/>
          <w:bCs/>
        </w:rPr>
        <w:t>ΒΑΣΙΛΕΙΟΣ ΓΙΟΓΙΑΚΑΣ:</w:t>
      </w:r>
      <w:r>
        <w:t xml:space="preserve"> Παρών.</w:t>
      </w:r>
    </w:p>
    <w:p w14:paraId="5760C3FC" w14:textId="77777777" w:rsidR="003F14BB" w:rsidRDefault="00F37CA6">
      <w:pPr>
        <w:spacing w:line="600" w:lineRule="auto"/>
        <w:ind w:firstLine="720"/>
      </w:pPr>
      <w:r>
        <w:rPr>
          <w:b/>
          <w:bCs/>
        </w:rPr>
        <w:t>ΛΕΩΝΙΔΑΣ ΓΡΗΓΟΡΑΚΟΣ:</w:t>
      </w:r>
      <w:r>
        <w:t xml:space="preserve"> Ναι.</w:t>
      </w:r>
    </w:p>
    <w:p w14:paraId="5760C3FD" w14:textId="77777777" w:rsidR="003F14BB" w:rsidRDefault="00F37CA6">
      <w:pPr>
        <w:spacing w:line="600" w:lineRule="auto"/>
        <w:ind w:firstLine="720"/>
      </w:pPr>
      <w:r>
        <w:rPr>
          <w:b/>
          <w:bCs/>
        </w:rPr>
        <w:t>ΙΩΑΝΝΗΣ ΑΪΒΑΤΙΔΗΣ:</w:t>
      </w:r>
      <w:r>
        <w:t xml:space="preserve"> Όχι.</w:t>
      </w:r>
    </w:p>
    <w:p w14:paraId="5760C3FE" w14:textId="77777777" w:rsidR="003F14BB" w:rsidRDefault="00F37CA6">
      <w:pPr>
        <w:spacing w:line="600" w:lineRule="auto"/>
        <w:ind w:firstLine="720"/>
        <w:rPr>
          <w:b/>
          <w:bCs/>
        </w:rPr>
      </w:pPr>
      <w:r>
        <w:rPr>
          <w:b/>
          <w:bCs/>
        </w:rPr>
        <w:t>ΓΕΩΡΓΙΟΣ ΛΑΜΠΡΟΥΛΗΣ (ΣΤ΄ Αντιπρόεδρος της Βουλής):</w:t>
      </w:r>
      <w:r>
        <w:t xml:space="preserve"> Ναι.</w:t>
      </w:r>
    </w:p>
    <w:p w14:paraId="5760C3FF" w14:textId="77777777" w:rsidR="003F14BB" w:rsidRDefault="00F37CA6">
      <w:pPr>
        <w:spacing w:line="600" w:lineRule="auto"/>
        <w:ind w:firstLine="720"/>
        <w:rPr>
          <w:b/>
          <w:bCs/>
        </w:rPr>
      </w:pPr>
      <w:r>
        <w:rPr>
          <w:b/>
          <w:bCs/>
        </w:rPr>
        <w:t>ΑΘΑΝΑΣΙΟΣ ΠΑΠΑΧΡΙΣΤΟΠΟΥΛΟΣ:</w:t>
      </w:r>
      <w:r>
        <w:t xml:space="preserve"> Ναι.</w:t>
      </w:r>
    </w:p>
    <w:p w14:paraId="5760C400" w14:textId="77777777" w:rsidR="003F14BB" w:rsidRDefault="00F37CA6">
      <w:pPr>
        <w:spacing w:line="600" w:lineRule="auto"/>
        <w:ind w:firstLine="720"/>
        <w:rPr>
          <w:b/>
          <w:bCs/>
        </w:rPr>
      </w:pPr>
      <w:r>
        <w:rPr>
          <w:b/>
          <w:bCs/>
        </w:rPr>
        <w:t xml:space="preserve">ΑΝΑΣΤΑΣΙΟΣ </w:t>
      </w:r>
      <w:r>
        <w:rPr>
          <w:b/>
          <w:bCs/>
        </w:rPr>
        <w:t>ΜΕΓΑΛΟΜΥΣΤΑΚΑΣ</w:t>
      </w:r>
      <w:r>
        <w:t>: Ναι.</w:t>
      </w:r>
    </w:p>
    <w:p w14:paraId="5760C401" w14:textId="77777777" w:rsidR="003F14BB" w:rsidRDefault="00F37CA6">
      <w:pPr>
        <w:spacing w:line="600" w:lineRule="auto"/>
        <w:ind w:firstLine="720"/>
        <w:rPr>
          <w:b/>
          <w:bCs/>
        </w:rPr>
      </w:pPr>
      <w:r>
        <w:rPr>
          <w:b/>
          <w:bCs/>
        </w:rPr>
        <w:t>ΓΕΩΡΓΙΟΣ ΜΑΥΡΩΤΑΣ:</w:t>
      </w:r>
      <w:r>
        <w:t xml:space="preserve"> Ναι.</w:t>
      </w:r>
    </w:p>
    <w:p w14:paraId="5760C402" w14:textId="77777777" w:rsidR="003F14BB" w:rsidRDefault="00F37CA6">
      <w:pPr>
        <w:spacing w:line="600" w:lineRule="auto"/>
        <w:ind w:firstLine="720"/>
        <w:jc w:val="both"/>
      </w:pPr>
      <w:r>
        <w:rPr>
          <w:b/>
          <w:bCs/>
        </w:rPr>
        <w:t>ΠΡΟΕΔΡΕΥΩΝ (Νικήτας Κακλαμάνης):</w:t>
      </w:r>
      <w:r>
        <w:t xml:space="preserve"> Συνεπώς η τροπολογία με γενικό αριθμό 967 και ειδικό 73 έγινε δεκτή ως έχει κατά πλειοψηφία και εντάσσεται στο νομοσχέδιο ως ίδιο άρθρο.</w:t>
      </w:r>
    </w:p>
    <w:p w14:paraId="5760C403" w14:textId="77777777" w:rsidR="003F14BB" w:rsidRDefault="00F37CA6">
      <w:pPr>
        <w:spacing w:line="600" w:lineRule="auto"/>
        <w:ind w:firstLine="720"/>
        <w:jc w:val="both"/>
      </w:pPr>
      <w:r>
        <w:t xml:space="preserve">Εισερχόμαστε στην ψήφιση του </w:t>
      </w:r>
      <w:r>
        <w:t>ακροτελεύτιου άρθρου.</w:t>
      </w:r>
    </w:p>
    <w:p w14:paraId="5760C404" w14:textId="77777777" w:rsidR="003F14BB" w:rsidRDefault="00F37CA6">
      <w:pPr>
        <w:spacing w:line="600" w:lineRule="auto"/>
        <w:ind w:firstLine="720"/>
        <w:jc w:val="both"/>
      </w:pPr>
      <w:r>
        <w:t>Ερωτάται το Σώμα: Γίνεται δεκτό το ακροτελεύτιο άρθρο;</w:t>
      </w:r>
    </w:p>
    <w:p w14:paraId="5760C405" w14:textId="77777777" w:rsidR="003F14BB" w:rsidRDefault="00F37CA6">
      <w:pPr>
        <w:spacing w:line="600" w:lineRule="auto"/>
        <w:ind w:firstLine="720"/>
      </w:pPr>
      <w:r>
        <w:rPr>
          <w:b/>
          <w:bCs/>
        </w:rPr>
        <w:t>ΜΕΡΟΠΗ ΤΖΟΥΦΗ:</w:t>
      </w:r>
      <w:r>
        <w:t xml:space="preserve"> Ναι.</w:t>
      </w:r>
    </w:p>
    <w:p w14:paraId="5760C406" w14:textId="77777777" w:rsidR="003F14BB" w:rsidRDefault="00F37CA6">
      <w:pPr>
        <w:spacing w:line="600" w:lineRule="auto"/>
        <w:ind w:firstLine="720"/>
      </w:pPr>
      <w:r>
        <w:rPr>
          <w:b/>
          <w:bCs/>
        </w:rPr>
        <w:t>ΒΑΣΙΛΕΙΟΣ ΓΙΟΓΙΑΚΑΣ:</w:t>
      </w:r>
      <w:r>
        <w:t xml:space="preserve"> Όχι.</w:t>
      </w:r>
    </w:p>
    <w:p w14:paraId="5760C407" w14:textId="77777777" w:rsidR="003F14BB" w:rsidRDefault="00F37CA6">
      <w:pPr>
        <w:spacing w:line="600" w:lineRule="auto"/>
        <w:ind w:firstLine="720"/>
      </w:pPr>
      <w:r>
        <w:rPr>
          <w:b/>
          <w:bCs/>
        </w:rPr>
        <w:t>ΛΕΩΝΙΔΑΣ ΓΡΗΓΟΡΑΚΟΣ:</w:t>
      </w:r>
      <w:r>
        <w:t xml:space="preserve"> Όχι.</w:t>
      </w:r>
    </w:p>
    <w:p w14:paraId="5760C408" w14:textId="77777777" w:rsidR="003F14BB" w:rsidRDefault="00F37CA6">
      <w:pPr>
        <w:spacing w:line="600" w:lineRule="auto"/>
        <w:ind w:firstLine="720"/>
      </w:pPr>
      <w:r>
        <w:rPr>
          <w:b/>
          <w:bCs/>
        </w:rPr>
        <w:t>ΙΩΑΝΝΗΣ ΑΪΒΑΤΙΔΗΣ:</w:t>
      </w:r>
      <w:r>
        <w:t xml:space="preserve"> Όχι.</w:t>
      </w:r>
    </w:p>
    <w:p w14:paraId="5760C409" w14:textId="77777777" w:rsidR="003F14BB" w:rsidRDefault="00F37CA6">
      <w:pPr>
        <w:spacing w:line="600" w:lineRule="auto"/>
        <w:ind w:firstLine="720"/>
        <w:rPr>
          <w:b/>
          <w:bCs/>
        </w:rPr>
      </w:pPr>
      <w:r>
        <w:rPr>
          <w:b/>
          <w:bCs/>
        </w:rPr>
        <w:t>ΓΕΩΡΓΙΟΣ ΛΑΜΠΡΟΥΛΗΣ (ΣΤ΄ Αντιπρόεδρος της Βουλής):</w:t>
      </w:r>
      <w:r>
        <w:t xml:space="preserve"> Όχι.</w:t>
      </w:r>
    </w:p>
    <w:p w14:paraId="5760C40A" w14:textId="77777777" w:rsidR="003F14BB" w:rsidRDefault="00F37CA6">
      <w:pPr>
        <w:spacing w:line="600" w:lineRule="auto"/>
        <w:ind w:firstLine="720"/>
        <w:rPr>
          <w:b/>
          <w:bCs/>
        </w:rPr>
      </w:pPr>
      <w:r>
        <w:rPr>
          <w:b/>
          <w:bCs/>
        </w:rPr>
        <w:t>ΑΘΑΝΑΣΙΟΣ ΠΑΠΑΧΡΙΣΤΟΠΟΥΛΟΣ:</w:t>
      </w:r>
      <w:r>
        <w:t xml:space="preserve"> Ναι.</w:t>
      </w:r>
    </w:p>
    <w:p w14:paraId="5760C40B" w14:textId="77777777" w:rsidR="003F14BB" w:rsidRDefault="00F37CA6">
      <w:pPr>
        <w:spacing w:line="600" w:lineRule="auto"/>
        <w:ind w:firstLine="720"/>
        <w:rPr>
          <w:b/>
          <w:bCs/>
        </w:rPr>
      </w:pPr>
      <w:r>
        <w:rPr>
          <w:b/>
          <w:bCs/>
        </w:rPr>
        <w:t>ΑΝΑΣΤΑΣΙΟΣ ΜΕΓΑΛΟΜΥΣΤΑΚΑΣ</w:t>
      </w:r>
      <w:r>
        <w:t>: Ναι.</w:t>
      </w:r>
    </w:p>
    <w:p w14:paraId="5760C40C" w14:textId="77777777" w:rsidR="003F14BB" w:rsidRDefault="00F37CA6">
      <w:pPr>
        <w:spacing w:line="600" w:lineRule="auto"/>
        <w:ind w:firstLine="720"/>
        <w:rPr>
          <w:b/>
          <w:bCs/>
        </w:rPr>
      </w:pPr>
      <w:r>
        <w:rPr>
          <w:b/>
          <w:bCs/>
        </w:rPr>
        <w:t>ΓΕΩΡΓΙΟΣ ΜΑΥΡΩΤΑΣ:</w:t>
      </w:r>
      <w:r>
        <w:t xml:space="preserve"> Παρών.</w:t>
      </w:r>
    </w:p>
    <w:p w14:paraId="5760C40D" w14:textId="77777777" w:rsidR="003F14BB" w:rsidRDefault="00F37CA6">
      <w:pPr>
        <w:spacing w:line="600" w:lineRule="auto"/>
        <w:ind w:firstLine="720"/>
        <w:jc w:val="both"/>
      </w:pPr>
      <w:r>
        <w:rPr>
          <w:b/>
          <w:bCs/>
        </w:rPr>
        <w:t>ΠΡΟΕΔΡΕΥΩΝ (Νικήτας Κακλαμάνης):</w:t>
      </w:r>
      <w:r>
        <w:t xml:space="preserve"> Το ακροτελεύτιο άρθρο έγινε δεκτό κατά πλειοψηφία. </w:t>
      </w:r>
    </w:p>
    <w:p w14:paraId="5760C40E" w14:textId="77777777" w:rsidR="003F14BB" w:rsidRDefault="00F37CA6">
      <w:pPr>
        <w:spacing w:line="600" w:lineRule="auto"/>
        <w:ind w:firstLine="720"/>
        <w:jc w:val="both"/>
      </w:pPr>
      <w:r>
        <w:t xml:space="preserve">Συνεπώς, το </w:t>
      </w:r>
      <w:r>
        <w:t>νομοσχέδιο</w:t>
      </w:r>
      <w:r>
        <w:t xml:space="preserve"> του Υπουργείου Υγείας</w:t>
      </w:r>
      <w:r>
        <w:t>:</w:t>
      </w:r>
      <w:r>
        <w:t xml:space="preserve"> «Μεταρρύθμιση της Διοικητικής Οργάνωσης των υπηρεσιών ψυχικής</w:t>
      </w:r>
      <w:r>
        <w:t xml:space="preserve"> υγείας, Κέντρα Εμπειρογνωμοσύνης σπάνιων και πολύπλοκων νοσημάτων, τροποποίηση συνταξιοδοτικών ρυθμίσεων του ν.4387/2016 και άλλες διατάξεις» έγινε δεκτό επί της αρχής</w:t>
      </w:r>
      <w:r>
        <w:t xml:space="preserve"> και</w:t>
      </w:r>
      <w:r>
        <w:t xml:space="preserve"> επί των άρθρων.</w:t>
      </w:r>
    </w:p>
    <w:p w14:paraId="5760C40F" w14:textId="77777777" w:rsidR="003F14BB" w:rsidRDefault="00F37CA6">
      <w:pPr>
        <w:spacing w:line="600" w:lineRule="auto"/>
        <w:ind w:firstLine="720"/>
        <w:jc w:val="both"/>
      </w:pPr>
      <w:r>
        <w:t xml:space="preserve">Ερωτάται το Σώμα: Γίνεται δεκτό το νομοσχέδιο και στο σύνολο; </w:t>
      </w:r>
    </w:p>
    <w:p w14:paraId="5760C410" w14:textId="77777777" w:rsidR="003F14BB" w:rsidRDefault="00F37CA6">
      <w:pPr>
        <w:spacing w:line="600" w:lineRule="auto"/>
        <w:ind w:firstLine="720"/>
        <w:jc w:val="both"/>
      </w:pPr>
      <w:r>
        <w:rPr>
          <w:b/>
          <w:bCs/>
        </w:rPr>
        <w:t>ΜΕΡΟ</w:t>
      </w:r>
      <w:r>
        <w:rPr>
          <w:b/>
          <w:bCs/>
        </w:rPr>
        <w:t xml:space="preserve">ΠΗ ΤΖΟΥΦΗ: </w:t>
      </w:r>
      <w:r>
        <w:t xml:space="preserve">Ναι. </w:t>
      </w:r>
    </w:p>
    <w:p w14:paraId="5760C411" w14:textId="77777777" w:rsidR="003F14BB" w:rsidRDefault="00F37CA6">
      <w:pPr>
        <w:spacing w:line="600" w:lineRule="auto"/>
        <w:ind w:firstLine="720"/>
        <w:jc w:val="both"/>
      </w:pPr>
      <w:r>
        <w:rPr>
          <w:b/>
          <w:bCs/>
        </w:rPr>
        <w:t xml:space="preserve">ΒΑΣΙΛΕΙΟΣ ΓΙΟΓΙΑΚΑΣ: </w:t>
      </w:r>
      <w:r>
        <w:t xml:space="preserve">Όχι. </w:t>
      </w:r>
    </w:p>
    <w:p w14:paraId="5760C412" w14:textId="77777777" w:rsidR="003F14BB" w:rsidRDefault="00F37CA6">
      <w:pPr>
        <w:spacing w:line="600" w:lineRule="auto"/>
        <w:ind w:firstLine="720"/>
        <w:jc w:val="both"/>
      </w:pPr>
      <w:r>
        <w:rPr>
          <w:b/>
          <w:bCs/>
        </w:rPr>
        <w:t xml:space="preserve">ΛΕΩΝΙΔΑΣ ΓΡΗΓΟΡΑΚΟΣ: </w:t>
      </w:r>
      <w:r>
        <w:t xml:space="preserve">Όχι. </w:t>
      </w:r>
    </w:p>
    <w:p w14:paraId="5760C413" w14:textId="77777777" w:rsidR="003F14BB" w:rsidRDefault="00F37CA6">
      <w:pPr>
        <w:spacing w:line="600" w:lineRule="auto"/>
        <w:ind w:firstLine="720"/>
        <w:jc w:val="both"/>
      </w:pPr>
      <w:r>
        <w:rPr>
          <w:b/>
          <w:bCs/>
        </w:rPr>
        <w:t xml:space="preserve">ΙΩΑΝΝΗΣ ΑΪΒΑΤΙΔΗΣ: </w:t>
      </w:r>
      <w:r>
        <w:t xml:space="preserve">Όχι. </w:t>
      </w:r>
    </w:p>
    <w:p w14:paraId="5760C414" w14:textId="77777777" w:rsidR="003F14BB" w:rsidRDefault="00F37CA6">
      <w:pPr>
        <w:spacing w:line="600" w:lineRule="auto"/>
        <w:ind w:firstLine="720"/>
        <w:jc w:val="both"/>
      </w:pPr>
      <w:r>
        <w:rPr>
          <w:b/>
          <w:bCs/>
        </w:rPr>
        <w:t xml:space="preserve">ΓΕΩΡΓΙΟΣ ΛΑΜΠΡΟΥΛΗΣ (ΣΤ΄ Αντιπρόεδρος της Βουλής): </w:t>
      </w:r>
      <w:r>
        <w:t xml:space="preserve">Όχι. </w:t>
      </w:r>
    </w:p>
    <w:p w14:paraId="5760C415" w14:textId="77777777" w:rsidR="003F14BB" w:rsidRDefault="00F37CA6">
      <w:pPr>
        <w:spacing w:line="600" w:lineRule="auto"/>
        <w:ind w:firstLine="720"/>
        <w:jc w:val="both"/>
      </w:pPr>
      <w:r>
        <w:rPr>
          <w:b/>
          <w:bCs/>
        </w:rPr>
        <w:t xml:space="preserve">ΑΘΑΝΑΣΙΟΣ ΠΑΠΑΧΡΙΣΤΟΠΟΥΛΟΣ: </w:t>
      </w:r>
      <w:r>
        <w:t xml:space="preserve">Ναι. </w:t>
      </w:r>
    </w:p>
    <w:p w14:paraId="5760C416" w14:textId="77777777" w:rsidR="003F14BB" w:rsidRDefault="00F37CA6">
      <w:pPr>
        <w:spacing w:line="600" w:lineRule="auto"/>
        <w:ind w:firstLine="720"/>
        <w:jc w:val="both"/>
      </w:pPr>
      <w:r>
        <w:rPr>
          <w:b/>
          <w:bCs/>
        </w:rPr>
        <w:t xml:space="preserve">ΑΝΑΣΤΑΣΙΟΣ ΜΕΓΑΛΟΜΥΣΤΑΚΑΣ: </w:t>
      </w:r>
      <w:r>
        <w:t xml:space="preserve">Ναι. </w:t>
      </w:r>
    </w:p>
    <w:p w14:paraId="5760C417" w14:textId="77777777" w:rsidR="003F14BB" w:rsidRDefault="00F37CA6">
      <w:pPr>
        <w:spacing w:line="600" w:lineRule="auto"/>
        <w:ind w:firstLine="720"/>
        <w:jc w:val="both"/>
      </w:pPr>
      <w:r>
        <w:rPr>
          <w:b/>
          <w:bCs/>
        </w:rPr>
        <w:t xml:space="preserve">ΓΕΩΡΓΙΟΣ ΜΑΥΡΩΤΑΣ: </w:t>
      </w:r>
      <w:r>
        <w:t xml:space="preserve">Παρών. </w:t>
      </w:r>
    </w:p>
    <w:p w14:paraId="5760C418" w14:textId="77777777" w:rsidR="003F14BB" w:rsidRDefault="00F37CA6">
      <w:pPr>
        <w:spacing w:line="600" w:lineRule="auto"/>
        <w:ind w:firstLine="720"/>
        <w:jc w:val="both"/>
      </w:pPr>
      <w:r>
        <w:rPr>
          <w:b/>
          <w:bCs/>
        </w:rPr>
        <w:t>ΠΡΟΕΔΡΕΥΩΝ (Νικήτας Κακλαμάνης):</w:t>
      </w:r>
      <w:r>
        <w:t xml:space="preserve"> Το νομοσχέδιο έγινε δεκτό και στο σύνολο κατά πλειοψηφία. </w:t>
      </w:r>
    </w:p>
    <w:p w14:paraId="5760C419" w14:textId="77777777" w:rsidR="003F14BB" w:rsidRDefault="00F37CA6">
      <w:pPr>
        <w:spacing w:line="600" w:lineRule="auto"/>
        <w:ind w:firstLine="720"/>
        <w:jc w:val="both"/>
      </w:pPr>
      <w:r>
        <w:t>Συνεπώς το νομοσχέδιο του Υπουργείου Υγείας</w:t>
      </w:r>
      <w:r>
        <w:t>:</w:t>
      </w:r>
      <w:r>
        <w:t xml:space="preserve"> «Μεταρρύθμιση της Διοικητικής Οργάνωσης των υπηρεσιών ψυχικής υγείας, Κέντρα Εμπειρογνωμοσύνης σπάνιων και πολύπλοκων ν</w:t>
      </w:r>
      <w:r>
        <w:t>οσημάτων, τροποποίηση συνταξιοδοτικών ρυθμίσεων του ν.4387/2016 και άλλες διατάξεις» έγινε δεκτό κατά πλειοψηφία</w:t>
      </w:r>
      <w:r>
        <w:t>,</w:t>
      </w:r>
      <w:r>
        <w:t xml:space="preserve"> σε μόνη συζήτηση</w:t>
      </w:r>
      <w:r>
        <w:t>,</w:t>
      </w:r>
      <w:r>
        <w:t xml:space="preserve"> επί της αρχής, των άρθρων και του συνόλου και έχει ως εξής: </w:t>
      </w:r>
    </w:p>
    <w:p w14:paraId="5760C41A" w14:textId="77777777" w:rsidR="003F14BB" w:rsidRDefault="00F37CA6">
      <w:pPr>
        <w:jc w:val="center"/>
      </w:pPr>
      <w:r>
        <w:t>(Να μπει η σελ. 649</w:t>
      </w:r>
      <w:r w:rsidRPr="00273FC0">
        <w:rPr>
          <w:vertAlign w:val="superscript"/>
        </w:rPr>
        <w:t>α</w:t>
      </w:r>
      <w:r>
        <w:t>)</w:t>
      </w:r>
    </w:p>
    <w:p w14:paraId="5760C41B" w14:textId="77777777" w:rsidR="003F14BB" w:rsidRDefault="003F14BB"/>
    <w:p w14:paraId="5760C41C" w14:textId="77777777" w:rsidR="003F14BB" w:rsidRDefault="00F37CA6">
      <w:pPr>
        <w:spacing w:line="600" w:lineRule="auto"/>
        <w:ind w:firstLine="720"/>
        <w:jc w:val="both"/>
      </w:pPr>
      <w:r>
        <w:rPr>
          <w:b/>
          <w:bCs/>
        </w:rPr>
        <w:t>ΠΡΟΕΔΡΕΥΩΝ (Νικήτας Κακλαμάνης):</w:t>
      </w:r>
      <w:r>
        <w:t xml:space="preserve"> Κυρίες </w:t>
      </w:r>
      <w:r>
        <w:t xml:space="preserve">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5760C41D" w14:textId="77777777" w:rsidR="003F14BB" w:rsidRDefault="00F37CA6">
      <w:pPr>
        <w:spacing w:line="600" w:lineRule="auto"/>
        <w:ind w:firstLine="720"/>
        <w:jc w:val="both"/>
      </w:pPr>
      <w:r>
        <w:rPr>
          <w:b/>
          <w:bCs/>
        </w:rPr>
        <w:t xml:space="preserve">ΟΛΟΙ </w:t>
      </w:r>
      <w:r>
        <w:rPr>
          <w:b/>
          <w:bCs/>
        </w:rPr>
        <w:t xml:space="preserve">ΟΙ </w:t>
      </w:r>
      <w:r>
        <w:rPr>
          <w:b/>
          <w:bCs/>
        </w:rPr>
        <w:t xml:space="preserve">ΒΟΥΛΕΥΤΕΣ: </w:t>
      </w:r>
      <w:r>
        <w:t xml:space="preserve">Μάλιστα, μάλιστα. </w:t>
      </w:r>
    </w:p>
    <w:p w14:paraId="5760C41E" w14:textId="77777777" w:rsidR="003F14BB" w:rsidRDefault="00F37CA6">
      <w:pPr>
        <w:spacing w:line="600" w:lineRule="auto"/>
        <w:ind w:firstLine="720"/>
        <w:jc w:val="both"/>
      </w:pPr>
      <w:r>
        <w:rPr>
          <w:b/>
          <w:bCs/>
        </w:rPr>
        <w:t>ΠΡΟΕΔΡΕΥΩΝ (Νικήτας Κακλαμάνης):</w:t>
      </w:r>
      <w:r>
        <w:t xml:space="preserve"> </w:t>
      </w:r>
      <w:r>
        <w:t>Συνεπώς το</w:t>
      </w:r>
      <w:r>
        <w:t xml:space="preserve"> Σώμα παρέσχε τη ζητηθείσα εξουσιοδότηση. </w:t>
      </w:r>
    </w:p>
    <w:p w14:paraId="5760C41F" w14:textId="77777777" w:rsidR="003F14BB" w:rsidRDefault="00F37CA6">
      <w:pPr>
        <w:spacing w:line="600" w:lineRule="auto"/>
        <w:ind w:firstLine="720"/>
        <w:jc w:val="both"/>
      </w:pPr>
      <w:r>
        <w:t xml:space="preserve">Κύριοι συνάδελφοι, έχουν διανεμηθεί τα Πρακτικά της Πέμπτης 26 Ιανουαρίου 2017 και της Παρασκευής 27 Ιανουαρίου 2017 και ερωτάται το Σώμα αν τα επικυρώνει. </w:t>
      </w:r>
    </w:p>
    <w:p w14:paraId="5760C420" w14:textId="77777777" w:rsidR="003F14BB" w:rsidRDefault="00F37CA6">
      <w:pPr>
        <w:spacing w:line="600" w:lineRule="auto"/>
        <w:ind w:firstLine="720"/>
        <w:jc w:val="both"/>
      </w:pPr>
      <w:r>
        <w:rPr>
          <w:b/>
          <w:bCs/>
        </w:rPr>
        <w:t xml:space="preserve">ΟΛΟΙ ΟΙ ΒΟΥΛΕΥΤΕΣ: </w:t>
      </w:r>
      <w:r>
        <w:t xml:space="preserve">Μάλιστα, μάλιστα. </w:t>
      </w:r>
    </w:p>
    <w:p w14:paraId="5760C421" w14:textId="77777777" w:rsidR="003F14BB" w:rsidRDefault="00F37CA6">
      <w:pPr>
        <w:spacing w:line="600" w:lineRule="auto"/>
        <w:ind w:firstLine="720"/>
        <w:jc w:val="both"/>
      </w:pPr>
      <w:r>
        <w:rPr>
          <w:b/>
          <w:bCs/>
        </w:rPr>
        <w:t>ΠΡΟΕΔΡΕΥΩΝ (Νικήτα</w:t>
      </w:r>
      <w:r>
        <w:rPr>
          <w:b/>
          <w:bCs/>
        </w:rPr>
        <w:t>ς Κακλαμάνης):</w:t>
      </w:r>
      <w:r>
        <w:t xml:space="preserve"> Συνεπώς τα Πρακτικά της Πέμπτης 26 Ιανουαρίου 2017 και της Παρασκευής 27 Ιανουαρίου 2017 επικυρώθηκαν. </w:t>
      </w:r>
    </w:p>
    <w:p w14:paraId="5760C422" w14:textId="77777777" w:rsidR="003F14BB" w:rsidRDefault="00F37CA6">
      <w:pPr>
        <w:spacing w:line="600" w:lineRule="auto"/>
        <w:ind w:firstLine="720"/>
        <w:jc w:val="both"/>
      </w:pPr>
      <w:r>
        <w:t>Κ</w:t>
      </w:r>
      <w:r>
        <w:t>υρίες και κ</w:t>
      </w:r>
      <w:r>
        <w:t xml:space="preserve">ύριοι συνάδελφοι, δέχεστε στο σημείο αυτό να λύσουμε τη συνεδρίαση; </w:t>
      </w:r>
    </w:p>
    <w:p w14:paraId="5760C423" w14:textId="77777777" w:rsidR="003F14BB" w:rsidRDefault="00F37CA6">
      <w:pPr>
        <w:spacing w:line="600" w:lineRule="auto"/>
        <w:ind w:firstLine="720"/>
        <w:jc w:val="both"/>
      </w:pPr>
      <w:r>
        <w:rPr>
          <w:b/>
          <w:bCs/>
        </w:rPr>
        <w:t xml:space="preserve">ΟΛΟΙ ΟΙ ΒΟΥΛΕΥΤΕΣ: </w:t>
      </w:r>
      <w:r>
        <w:t xml:space="preserve">Μάλιστα, μάλιστα. </w:t>
      </w:r>
    </w:p>
    <w:p w14:paraId="5760C424" w14:textId="77777777" w:rsidR="003F14BB" w:rsidRDefault="00F37CA6">
      <w:pPr>
        <w:spacing w:line="600" w:lineRule="auto"/>
        <w:ind w:firstLine="720"/>
        <w:jc w:val="both"/>
      </w:pPr>
      <w:r>
        <w:rPr>
          <w:b/>
          <w:bCs/>
        </w:rPr>
        <w:t>ΠΡΟΕΔΡΕΥΩΝ (Νικήτα</w:t>
      </w:r>
      <w:r>
        <w:rPr>
          <w:b/>
          <w:bCs/>
        </w:rPr>
        <w:t>ς Κακλαμάνης):</w:t>
      </w:r>
      <w:r>
        <w:t xml:space="preserve"> Με τη συναίνεση του Σώματος και ώρα 22.54</w:t>
      </w:r>
      <w:r>
        <w:t>΄</w:t>
      </w:r>
      <w:r>
        <w:t xml:space="preserve"> λύεται η συνεδρίαση για αύριο</w:t>
      </w:r>
      <w:r>
        <w:t>,</w:t>
      </w:r>
      <w:r>
        <w:t xml:space="preserve"> </w:t>
      </w:r>
      <w:r>
        <w:t xml:space="preserve">ημέρα </w:t>
      </w:r>
      <w:r>
        <w:t>Πέμπτη 16 Μαρτίου 2017 και ώρα 9.30</w:t>
      </w:r>
      <w:r>
        <w:t>΄,</w:t>
      </w:r>
      <w:r>
        <w:t xml:space="preserve"> με αντικείμενο εργασιών του Σώματος</w:t>
      </w:r>
      <w:r>
        <w:t>:</w:t>
      </w:r>
      <w:r>
        <w:t xml:space="preserve"> α) κοινοβουλευτικό έλεγχο</w:t>
      </w:r>
      <w:r>
        <w:t>,</w:t>
      </w:r>
      <w:r>
        <w:t xml:space="preserve"> συζήτηση επικαίρων ερωτήσεων και β) νομοθετική εργασία</w:t>
      </w:r>
      <w:r>
        <w:t>,</w:t>
      </w:r>
      <w:r>
        <w:t xml:space="preserve"> συζ</w:t>
      </w:r>
      <w:r>
        <w:t>ήτηση και λήψη απόφασης σύμφωνα με το άρθρο 62 του Συντάγματος και τ</w:t>
      </w:r>
      <w:r>
        <w:t>ο</w:t>
      </w:r>
      <w:r>
        <w:t xml:space="preserve"> άρθρ</w:t>
      </w:r>
      <w:r>
        <w:t>ο</w:t>
      </w:r>
      <w:r>
        <w:t xml:space="preserve"> 83 του Κανονισμού της Βουλής για αιτήσεις άρσης ασυλίας Βουλευτών</w:t>
      </w:r>
      <w:r>
        <w:t>,</w:t>
      </w:r>
      <w:r>
        <w:t xml:space="preserve"> σύμφωνα με την ειδική ημερήσια διάταξη που έχει διανεμηθεί. </w:t>
      </w:r>
    </w:p>
    <w:p w14:paraId="5760C425" w14:textId="77777777" w:rsidR="003F14BB" w:rsidRDefault="00F37CA6">
      <w:pPr>
        <w:spacing w:line="600" w:lineRule="auto"/>
        <w:ind w:firstLine="720"/>
        <w:jc w:val="both"/>
      </w:pPr>
      <w:r>
        <w:rPr>
          <w:b/>
          <w:bCs/>
        </w:rPr>
        <w:t>Ο ΠΡΟΕΔΡΟΣ                                          </w:t>
      </w:r>
      <w:r>
        <w:rPr>
          <w:b/>
          <w:bCs/>
        </w:rPr>
        <w:t>              ΟΙ ΓΡΑΜΜΑΤΕΙΣ</w:t>
      </w:r>
      <w:r>
        <w:t xml:space="preserve"> </w:t>
      </w:r>
    </w:p>
    <w:p w14:paraId="5760C426" w14:textId="77777777" w:rsidR="003F14BB" w:rsidRDefault="003F14BB">
      <w:pPr>
        <w:spacing w:line="600" w:lineRule="auto"/>
        <w:jc w:val="both"/>
        <w:rPr>
          <w:rFonts w:eastAsia="Times New Roman"/>
          <w:szCs w:val="24"/>
        </w:rPr>
      </w:pPr>
    </w:p>
    <w:sectPr w:rsidR="003F14B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ocumentProtection w:edit="trackedChanges" w:enforcement="1" w:cryptProviderType="rsaFull" w:cryptAlgorithmClass="hash" w:cryptAlgorithmType="typeAny" w:cryptAlgorithmSid="4" w:cryptSpinCount="50000" w:hash="pMhU0IomH6G9DNoJTWKsqDo7mbc=" w:salt="h6BoGHP7BSKXOcx2QFXHY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4BB"/>
    <w:rsid w:val="001D0284"/>
    <w:rsid w:val="003F14BB"/>
    <w:rsid w:val="00F37CA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0B656"/>
  <w15:docId w15:val="{564630D4-2032-4E21-8198-6CF011F44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F2E92"/>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BF2E92"/>
    <w:rPr>
      <w:rFonts w:ascii="Segoe UI" w:hAnsi="Segoe UI" w:cs="Segoe UI"/>
      <w:sz w:val="18"/>
      <w:szCs w:val="18"/>
    </w:rPr>
  </w:style>
  <w:style w:type="character" w:styleId="-">
    <w:name w:val="Hyperlink"/>
    <w:basedOn w:val="a0"/>
    <w:uiPriority w:val="99"/>
    <w:semiHidden/>
    <w:unhideWhenUsed/>
    <w:rsid w:val="003B7043"/>
    <w:rPr>
      <w:color w:val="0563C1"/>
      <w:u w:val="single"/>
    </w:rPr>
  </w:style>
  <w:style w:type="character" w:styleId="-0">
    <w:name w:val="FollowedHyperlink"/>
    <w:basedOn w:val="a0"/>
    <w:uiPriority w:val="99"/>
    <w:semiHidden/>
    <w:unhideWhenUsed/>
    <w:rsid w:val="003B7043"/>
    <w:rPr>
      <w:color w:val="954F72"/>
      <w:u w:val="single"/>
    </w:rPr>
  </w:style>
  <w:style w:type="character" w:customStyle="1" w:styleId="emailstyle19">
    <w:name w:val="emailstyle19"/>
    <w:basedOn w:val="a0"/>
    <w:semiHidden/>
    <w:rsid w:val="003B7043"/>
    <w:rPr>
      <w:rFonts w:ascii="Calibri" w:hAnsi="Calibri" w:cs="Calibri" w:hint="default"/>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416</MetadataID>
    <Session xmlns="641f345b-441b-4b81-9152-adc2e73ba5e1">Β´</Session>
    <Date xmlns="641f345b-441b-4b81-9152-adc2e73ba5e1">2017-03-14T22:00:00+00:00</Date>
    <Status xmlns="641f345b-441b-4b81-9152-adc2e73ba5e1">
      <Url>http://srv-sp1/praktika/Lists/Incoming_Metadata/EditForm.aspx?ID=416&amp;Source=/praktika/Recordings_Library/Forms/AllItems.aspx</Url>
      <Description>Δημοσιεύτηκε</Description>
    </Status>
    <Meeting xmlns="641f345b-441b-4b81-9152-adc2e73ba5e1">Ϟ´</Meeting>
  </documentManagement>
</p:properties>
</file>

<file path=customXml/itemProps1.xml><?xml version="1.0" encoding="utf-8"?>
<ds:datastoreItem xmlns:ds="http://schemas.openxmlformats.org/officeDocument/2006/customXml" ds:itemID="{0DD487A7-DEBD-4508-845B-003ACC7BC8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8C1E67-1CB6-45A5-A2A8-A5AAEB64DB42}">
  <ds:schemaRefs>
    <ds:schemaRef ds:uri="http://schemas.microsoft.com/sharepoint/v3/contenttype/forms"/>
  </ds:schemaRefs>
</ds:datastoreItem>
</file>

<file path=customXml/itemProps3.xml><?xml version="1.0" encoding="utf-8"?>
<ds:datastoreItem xmlns:ds="http://schemas.openxmlformats.org/officeDocument/2006/customXml" ds:itemID="{86BFA48C-7F3A-4B89-8000-672733DA3F40}">
  <ds:schemaRefs>
    <ds:schemaRef ds:uri="http://schemas.microsoft.com/office/2006/documentManagement/types"/>
    <ds:schemaRef ds:uri="http://schemas.openxmlformats.org/package/2006/metadata/core-properties"/>
    <ds:schemaRef ds:uri="http://purl.org/dc/dcmitype/"/>
    <ds:schemaRef ds:uri="http://purl.org/dc/terms/"/>
    <ds:schemaRef ds:uri="http://purl.org/dc/elements/1.1/"/>
    <ds:schemaRef ds:uri="http://schemas.microsoft.com/office/infopath/2007/PartnerControls"/>
    <ds:schemaRef ds:uri="641f345b-441b-4b81-9152-adc2e73ba5e1"/>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71</Pages>
  <Words>107181</Words>
  <Characters>578781</Characters>
  <Application>Microsoft Office Word</Application>
  <DocSecurity>0</DocSecurity>
  <Lines>4823</Lines>
  <Paragraphs>1369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684593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2017-03-27T10:13:00Z</dcterms:created>
  <dcterms:modified xsi:type="dcterms:W3CDTF">2017-03-27T10:13:00Z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