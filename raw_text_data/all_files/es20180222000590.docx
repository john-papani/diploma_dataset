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EBA2A" w14:textId="77777777" w:rsidR="0027121F" w:rsidRPr="0027121F" w:rsidRDefault="0027121F" w:rsidP="0027121F">
      <w:pPr>
        <w:spacing w:after="0" w:line="360" w:lineRule="auto"/>
        <w:rPr>
          <w:ins w:id="0" w:author="Φλούδα Χριστίνα" w:date="2018-03-05T12:56:00Z"/>
          <w:rFonts w:eastAsia="Times New Roman"/>
          <w:szCs w:val="24"/>
          <w:lang w:eastAsia="en-US"/>
        </w:rPr>
      </w:pPr>
      <w:bookmarkStart w:id="1" w:name="_GoBack"/>
      <w:bookmarkEnd w:id="1"/>
      <w:ins w:id="2" w:author="Φλούδα Χριστίνα" w:date="2018-03-05T12:56:00Z">
        <w:r w:rsidRPr="0027121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678954E" w14:textId="77777777" w:rsidR="0027121F" w:rsidRPr="0027121F" w:rsidRDefault="0027121F" w:rsidP="0027121F">
      <w:pPr>
        <w:spacing w:after="0" w:line="360" w:lineRule="auto"/>
        <w:rPr>
          <w:ins w:id="3" w:author="Φλούδα Χριστίνα" w:date="2018-03-05T12:56:00Z"/>
          <w:rFonts w:eastAsia="Times New Roman"/>
          <w:szCs w:val="24"/>
          <w:lang w:eastAsia="en-US"/>
        </w:rPr>
      </w:pPr>
    </w:p>
    <w:p w14:paraId="1B04A615" w14:textId="77777777" w:rsidR="0027121F" w:rsidRPr="0027121F" w:rsidRDefault="0027121F" w:rsidP="0027121F">
      <w:pPr>
        <w:spacing w:after="0" w:line="360" w:lineRule="auto"/>
        <w:rPr>
          <w:ins w:id="4" w:author="Φλούδα Χριστίνα" w:date="2018-03-05T12:56:00Z"/>
          <w:rFonts w:eastAsia="Times New Roman"/>
          <w:szCs w:val="24"/>
          <w:lang w:eastAsia="en-US"/>
        </w:rPr>
      </w:pPr>
      <w:ins w:id="5" w:author="Φλούδα Χριστίνα" w:date="2018-03-05T12:56:00Z">
        <w:r w:rsidRPr="0027121F">
          <w:rPr>
            <w:rFonts w:eastAsia="Times New Roman"/>
            <w:szCs w:val="24"/>
            <w:lang w:eastAsia="en-US"/>
          </w:rPr>
          <w:t>ΠΙΝΑΚΑΣ ΠΕΡΙΕΧΟΜΕΝΩΝ</w:t>
        </w:r>
      </w:ins>
    </w:p>
    <w:p w14:paraId="1C6437D1" w14:textId="77777777" w:rsidR="0027121F" w:rsidRPr="0027121F" w:rsidRDefault="0027121F" w:rsidP="0027121F">
      <w:pPr>
        <w:spacing w:after="0" w:line="360" w:lineRule="auto"/>
        <w:rPr>
          <w:ins w:id="6" w:author="Φλούδα Χριστίνα" w:date="2018-03-05T12:56:00Z"/>
          <w:rFonts w:eastAsia="Times New Roman"/>
          <w:szCs w:val="24"/>
          <w:lang w:eastAsia="en-US"/>
        </w:rPr>
      </w:pPr>
      <w:ins w:id="7" w:author="Φλούδα Χριστίνα" w:date="2018-03-05T12:56:00Z">
        <w:r w:rsidRPr="0027121F">
          <w:rPr>
            <w:rFonts w:eastAsia="Times New Roman"/>
            <w:szCs w:val="24"/>
            <w:lang w:eastAsia="en-US"/>
          </w:rPr>
          <w:t xml:space="preserve">ΙΖ΄ ΠΕΡΙΟΔΟΣ </w:t>
        </w:r>
      </w:ins>
    </w:p>
    <w:p w14:paraId="4BBE0BA4" w14:textId="77777777" w:rsidR="0027121F" w:rsidRPr="0027121F" w:rsidRDefault="0027121F" w:rsidP="0027121F">
      <w:pPr>
        <w:spacing w:after="0" w:line="360" w:lineRule="auto"/>
        <w:rPr>
          <w:ins w:id="8" w:author="Φλούδα Χριστίνα" w:date="2018-03-05T12:56:00Z"/>
          <w:rFonts w:eastAsia="Times New Roman"/>
          <w:szCs w:val="24"/>
          <w:lang w:eastAsia="en-US"/>
        </w:rPr>
      </w:pPr>
      <w:ins w:id="9" w:author="Φλούδα Χριστίνα" w:date="2018-03-05T12:56:00Z">
        <w:r w:rsidRPr="0027121F">
          <w:rPr>
            <w:rFonts w:eastAsia="Times New Roman"/>
            <w:szCs w:val="24"/>
            <w:lang w:eastAsia="en-US"/>
          </w:rPr>
          <w:t>ΠΡΟΕΔΡΕΥΟΜΕΝΗΣ ΚΟΙΝΟΒΟΥΛΕΥΤΙΚΗΣ ΔΗΜΟΚΡΑΤΙΑΣ</w:t>
        </w:r>
      </w:ins>
    </w:p>
    <w:p w14:paraId="54D16DB1" w14:textId="77777777" w:rsidR="0027121F" w:rsidRPr="0027121F" w:rsidRDefault="0027121F" w:rsidP="0027121F">
      <w:pPr>
        <w:spacing w:after="0" w:line="360" w:lineRule="auto"/>
        <w:rPr>
          <w:ins w:id="10" w:author="Φλούδα Χριστίνα" w:date="2018-03-05T12:56:00Z"/>
          <w:rFonts w:eastAsia="Times New Roman"/>
          <w:szCs w:val="24"/>
          <w:lang w:eastAsia="en-US"/>
        </w:rPr>
      </w:pPr>
      <w:ins w:id="11" w:author="Φλούδα Χριστίνα" w:date="2018-03-05T12:56:00Z">
        <w:r w:rsidRPr="0027121F">
          <w:rPr>
            <w:rFonts w:eastAsia="Times New Roman"/>
            <w:szCs w:val="24"/>
            <w:lang w:eastAsia="en-US"/>
          </w:rPr>
          <w:t>ΣΥΝΟΔΟΣ Γ΄</w:t>
        </w:r>
      </w:ins>
    </w:p>
    <w:p w14:paraId="0169F459" w14:textId="77777777" w:rsidR="0027121F" w:rsidRPr="0027121F" w:rsidRDefault="0027121F" w:rsidP="0027121F">
      <w:pPr>
        <w:spacing w:after="0" w:line="360" w:lineRule="auto"/>
        <w:rPr>
          <w:ins w:id="12" w:author="Φλούδα Χριστίνα" w:date="2018-03-05T12:56:00Z"/>
          <w:rFonts w:eastAsia="Times New Roman"/>
          <w:szCs w:val="24"/>
          <w:lang w:eastAsia="en-US"/>
        </w:rPr>
      </w:pPr>
    </w:p>
    <w:p w14:paraId="58CFB407" w14:textId="77777777" w:rsidR="0027121F" w:rsidRPr="0027121F" w:rsidRDefault="0027121F" w:rsidP="0027121F">
      <w:pPr>
        <w:spacing w:after="0" w:line="360" w:lineRule="auto"/>
        <w:rPr>
          <w:ins w:id="13" w:author="Φλούδα Χριστίνα" w:date="2018-03-05T12:56:00Z"/>
          <w:rFonts w:eastAsia="Times New Roman"/>
          <w:szCs w:val="24"/>
          <w:lang w:eastAsia="en-US"/>
        </w:rPr>
      </w:pPr>
      <w:ins w:id="14" w:author="Φλούδα Χριστίνα" w:date="2018-03-05T12:56:00Z">
        <w:r w:rsidRPr="0027121F">
          <w:rPr>
            <w:rFonts w:eastAsia="Times New Roman"/>
            <w:szCs w:val="24"/>
            <w:lang w:eastAsia="en-US"/>
          </w:rPr>
          <w:t>ΣΥΝΕΔΡΙΑΣΗ ΟΣΤ΄</w:t>
        </w:r>
      </w:ins>
    </w:p>
    <w:p w14:paraId="333A4524" w14:textId="77777777" w:rsidR="0027121F" w:rsidRPr="0027121F" w:rsidRDefault="0027121F" w:rsidP="0027121F">
      <w:pPr>
        <w:spacing w:after="0" w:line="360" w:lineRule="auto"/>
        <w:rPr>
          <w:ins w:id="15" w:author="Φλούδα Χριστίνα" w:date="2018-03-05T12:56:00Z"/>
          <w:rFonts w:eastAsia="Times New Roman"/>
          <w:szCs w:val="24"/>
          <w:lang w:eastAsia="en-US"/>
        </w:rPr>
      </w:pPr>
      <w:ins w:id="16" w:author="Φλούδα Χριστίνα" w:date="2018-03-05T12:56:00Z">
        <w:r w:rsidRPr="0027121F">
          <w:rPr>
            <w:rFonts w:eastAsia="Times New Roman"/>
            <w:szCs w:val="24"/>
            <w:lang w:eastAsia="en-US"/>
          </w:rPr>
          <w:t>Πέμπτη  22 Φεβρουαρίου 2018</w:t>
        </w:r>
      </w:ins>
    </w:p>
    <w:p w14:paraId="5D7B37CA" w14:textId="77777777" w:rsidR="0027121F" w:rsidRPr="0027121F" w:rsidRDefault="0027121F" w:rsidP="0027121F">
      <w:pPr>
        <w:spacing w:after="0" w:line="360" w:lineRule="auto"/>
        <w:rPr>
          <w:ins w:id="17" w:author="Φλούδα Χριστίνα" w:date="2018-03-05T12:56:00Z"/>
          <w:rFonts w:eastAsia="Times New Roman"/>
          <w:szCs w:val="24"/>
          <w:lang w:eastAsia="en-US"/>
        </w:rPr>
      </w:pPr>
    </w:p>
    <w:p w14:paraId="5B1825AF" w14:textId="77777777" w:rsidR="0027121F" w:rsidRPr="0027121F" w:rsidRDefault="0027121F" w:rsidP="0027121F">
      <w:pPr>
        <w:spacing w:after="0" w:line="360" w:lineRule="auto"/>
        <w:rPr>
          <w:ins w:id="18" w:author="Φλούδα Χριστίνα" w:date="2018-03-05T12:56:00Z"/>
          <w:rFonts w:eastAsia="Times New Roman"/>
          <w:szCs w:val="24"/>
          <w:lang w:eastAsia="en-US"/>
        </w:rPr>
      </w:pPr>
      <w:ins w:id="19" w:author="Φλούδα Χριστίνα" w:date="2018-03-05T12:56:00Z">
        <w:r w:rsidRPr="0027121F">
          <w:rPr>
            <w:rFonts w:eastAsia="Times New Roman"/>
            <w:szCs w:val="24"/>
            <w:lang w:eastAsia="en-US"/>
          </w:rPr>
          <w:t>ΘΕΜΑΤΑ</w:t>
        </w:r>
      </w:ins>
    </w:p>
    <w:p w14:paraId="486A9A98" w14:textId="77777777" w:rsidR="0027121F" w:rsidRPr="0027121F" w:rsidRDefault="0027121F" w:rsidP="0027121F">
      <w:pPr>
        <w:spacing w:after="0" w:line="360" w:lineRule="auto"/>
        <w:rPr>
          <w:ins w:id="20" w:author="Φλούδα Χριστίνα" w:date="2018-03-05T12:56:00Z"/>
          <w:rFonts w:eastAsia="Times New Roman"/>
          <w:szCs w:val="24"/>
          <w:lang w:eastAsia="en-US"/>
        </w:rPr>
      </w:pPr>
      <w:ins w:id="21" w:author="Φλούδα Χριστίνα" w:date="2018-03-05T12:56:00Z">
        <w:r w:rsidRPr="0027121F">
          <w:rPr>
            <w:rFonts w:eastAsia="Times New Roman"/>
            <w:szCs w:val="24"/>
            <w:lang w:eastAsia="en-US"/>
          </w:rPr>
          <w:t xml:space="preserve"> </w:t>
        </w:r>
        <w:r w:rsidRPr="0027121F">
          <w:rPr>
            <w:rFonts w:eastAsia="Times New Roman"/>
            <w:szCs w:val="24"/>
            <w:lang w:eastAsia="en-US"/>
          </w:rPr>
          <w:br/>
          <w:t xml:space="preserve">Α. ΕΙΔΙΚΑ ΘΕΜΑΤΑ </w:t>
        </w:r>
        <w:r w:rsidRPr="0027121F">
          <w:rPr>
            <w:rFonts w:eastAsia="Times New Roman"/>
            <w:szCs w:val="24"/>
            <w:lang w:eastAsia="en-US"/>
          </w:rPr>
          <w:br/>
          <w:t xml:space="preserve">1. Επικύρωση Πρακτικών, σελ. </w:t>
        </w:r>
        <w:r w:rsidRPr="0027121F">
          <w:rPr>
            <w:rFonts w:eastAsia="Times New Roman"/>
            <w:szCs w:val="24"/>
            <w:lang w:eastAsia="en-US"/>
          </w:rPr>
          <w:br/>
          <w:t xml:space="preserve">2. Ανακοινώνεται ότι τη συνεδρίαση παρακολουθούν μαθητές από το 11ο Δημοτικό Σχολείο Γλυφάδας, το 1ο Γενικό Λύκειο Ραφήνας, το 3ο Γυμνάσιο Ηλιούπολης, το 4ο Γενικό Λύκειο Αργυρούπολης, το Δημοτικό Σχολείο </w:t>
        </w:r>
        <w:proofErr w:type="spellStart"/>
        <w:r w:rsidRPr="0027121F">
          <w:rPr>
            <w:rFonts w:eastAsia="Times New Roman"/>
            <w:szCs w:val="24"/>
            <w:lang w:eastAsia="en-US"/>
          </w:rPr>
          <w:t>Μπατσίου</w:t>
        </w:r>
        <w:proofErr w:type="spellEnd"/>
        <w:r w:rsidRPr="0027121F">
          <w:rPr>
            <w:rFonts w:eastAsia="Times New Roman"/>
            <w:szCs w:val="24"/>
            <w:lang w:eastAsia="en-US"/>
          </w:rPr>
          <w:t xml:space="preserve">  Άνδρου, το Δημοτικό Σχολείο Παραλίας Κατερίνης, το ΣΤ' Γυμνάσιο Λάρισας, το Γυμνάσιο της Δανίας </w:t>
        </w:r>
        <w:proofErr w:type="spellStart"/>
        <w:r w:rsidRPr="0027121F">
          <w:rPr>
            <w:rFonts w:eastAsia="Times New Roman"/>
            <w:szCs w:val="24"/>
            <w:lang w:eastAsia="en-US"/>
          </w:rPr>
          <w:t>Ronshoved</w:t>
        </w:r>
        <w:proofErr w:type="spellEnd"/>
        <w:r w:rsidRPr="0027121F">
          <w:rPr>
            <w:rFonts w:eastAsia="Times New Roman"/>
            <w:szCs w:val="24"/>
            <w:lang w:eastAsia="en-US"/>
          </w:rPr>
          <w:t xml:space="preserve"> </w:t>
        </w:r>
        <w:proofErr w:type="spellStart"/>
        <w:r w:rsidRPr="0027121F">
          <w:rPr>
            <w:rFonts w:eastAsia="Times New Roman"/>
            <w:szCs w:val="24"/>
            <w:lang w:eastAsia="en-US"/>
          </w:rPr>
          <w:t>Hojskole</w:t>
        </w:r>
        <w:proofErr w:type="spellEnd"/>
        <w:r w:rsidRPr="0027121F">
          <w:rPr>
            <w:rFonts w:eastAsia="Times New Roman"/>
            <w:szCs w:val="24"/>
            <w:lang w:eastAsia="en-US"/>
          </w:rPr>
          <w:t xml:space="preserve"> και το 8ο Γυμνάσιο Λάρισας, σελ. </w:t>
        </w:r>
        <w:r w:rsidRPr="0027121F">
          <w:rPr>
            <w:rFonts w:eastAsia="Times New Roman"/>
            <w:szCs w:val="24"/>
            <w:lang w:eastAsia="en-US"/>
          </w:rPr>
          <w:br/>
          <w:t xml:space="preserve">3. Επί διαδικαστικού θέματος, σελ. </w:t>
        </w:r>
        <w:r w:rsidRPr="0027121F">
          <w:rPr>
            <w:rFonts w:eastAsia="Times New Roman"/>
            <w:szCs w:val="24"/>
            <w:lang w:eastAsia="en-US"/>
          </w:rPr>
          <w:br/>
          <w:t xml:space="preserve"> </w:t>
        </w:r>
        <w:r w:rsidRPr="0027121F">
          <w:rPr>
            <w:rFonts w:eastAsia="Times New Roman"/>
            <w:szCs w:val="24"/>
            <w:lang w:eastAsia="en-US"/>
          </w:rPr>
          <w:br/>
          <w:t xml:space="preserve">Β. ΚΟΙΝΟΒΟΥΛΕΥΤΙΚΟΣ ΕΛΕΓΧΟΣ </w:t>
        </w:r>
        <w:r w:rsidRPr="0027121F">
          <w:rPr>
            <w:rFonts w:eastAsia="Times New Roman"/>
            <w:szCs w:val="24"/>
            <w:lang w:eastAsia="en-US"/>
          </w:rPr>
          <w:br/>
          <w:t xml:space="preserve">1. Ανακοίνωση του δελτίου επικαίρων ερωτήσεων της Παρασκευής 23 Φεβρουαρίου 2018, σελ. </w:t>
        </w:r>
        <w:r w:rsidRPr="0027121F">
          <w:rPr>
            <w:rFonts w:eastAsia="Times New Roman"/>
            <w:szCs w:val="24"/>
            <w:lang w:eastAsia="en-US"/>
          </w:rPr>
          <w:br/>
          <w:t>2. Συζήτηση επικαίρων ερωτήσεων:</w:t>
        </w:r>
        <w:r w:rsidRPr="0027121F">
          <w:rPr>
            <w:rFonts w:eastAsia="Times New Roman"/>
            <w:szCs w:val="24"/>
            <w:lang w:eastAsia="en-US"/>
          </w:rPr>
          <w:br/>
          <w:t xml:space="preserve">    α) Προς τον Υπουργό Εσωτερικών με θέμα: «Αποκατάσταση των ζημιών και ανακατασκευή της Παλαιάς Εθνικής Οδού Ελευσίνας-Θηβών», σελ. </w:t>
        </w:r>
        <w:r w:rsidRPr="0027121F">
          <w:rPr>
            <w:rFonts w:eastAsia="Times New Roman"/>
            <w:szCs w:val="24"/>
            <w:lang w:eastAsia="en-US"/>
          </w:rPr>
          <w:br/>
          <w:t xml:space="preserve">    β) Προς τον Υπουργό Αγροτικής Ανάπτυξης και Τροφίμων:, σελ. </w:t>
        </w:r>
        <w:r w:rsidRPr="0027121F">
          <w:rPr>
            <w:rFonts w:eastAsia="Times New Roman"/>
            <w:szCs w:val="24"/>
            <w:lang w:eastAsia="en-US"/>
          </w:rPr>
          <w:br/>
          <w:t xml:space="preserve">        i. με θέμα: «Σε αχαρτογράφητα νερά η ερασιτεχνική αλιεία στην χώρα μας», σελ. </w:t>
        </w:r>
        <w:r w:rsidRPr="0027121F">
          <w:rPr>
            <w:rFonts w:eastAsia="Times New Roman"/>
            <w:szCs w:val="24"/>
            <w:lang w:eastAsia="en-US"/>
          </w:rPr>
          <w:br/>
          <w:t xml:space="preserve">        </w:t>
        </w:r>
        <w:proofErr w:type="spellStart"/>
        <w:r w:rsidRPr="0027121F">
          <w:rPr>
            <w:rFonts w:eastAsia="Times New Roman"/>
            <w:szCs w:val="24"/>
            <w:lang w:eastAsia="en-US"/>
          </w:rPr>
          <w:t>ii</w:t>
        </w:r>
        <w:proofErr w:type="spellEnd"/>
        <w:r w:rsidRPr="0027121F">
          <w:rPr>
            <w:rFonts w:eastAsia="Times New Roman"/>
            <w:szCs w:val="24"/>
            <w:lang w:eastAsia="en-US"/>
          </w:rPr>
          <w:t xml:space="preserve">. με θέμα: «Τεράστιες ζημιές στην Κρήτη σε φυτικό κεφάλαιο, δημόσιες - δημοτικές και ιδιωτικές υποδομές </w:t>
        </w:r>
        <w:proofErr w:type="spellStart"/>
        <w:r w:rsidRPr="0027121F">
          <w:rPr>
            <w:rFonts w:eastAsia="Times New Roman"/>
            <w:szCs w:val="24"/>
            <w:lang w:eastAsia="en-US"/>
          </w:rPr>
          <w:t>κλπ</w:t>
        </w:r>
        <w:proofErr w:type="spellEnd"/>
        <w:r w:rsidRPr="0027121F">
          <w:rPr>
            <w:rFonts w:eastAsia="Times New Roman"/>
            <w:szCs w:val="24"/>
            <w:lang w:eastAsia="en-US"/>
          </w:rPr>
          <w:t xml:space="preserve"> -  Άμεση αποζημίωση των παραγωγών και στήριξη των πληγέντων - Κατάσταση έκτακτης ανάγκης», σελ. </w:t>
        </w:r>
        <w:r w:rsidRPr="0027121F">
          <w:rPr>
            <w:rFonts w:eastAsia="Times New Roman"/>
            <w:szCs w:val="24"/>
            <w:lang w:eastAsia="en-US"/>
          </w:rPr>
          <w:br/>
          <w:t xml:space="preserve">    γ) Προς τον Υπουργό Εξωτερικών, με θέμα: «τα όρια της θαλάσσιας περιοχής των Ιμίων», σελ. </w:t>
        </w:r>
        <w:r w:rsidRPr="0027121F">
          <w:rPr>
            <w:rFonts w:eastAsia="Times New Roman"/>
            <w:szCs w:val="24"/>
            <w:lang w:eastAsia="en-US"/>
          </w:rPr>
          <w:br/>
          <w:t xml:space="preserve">    δ) Προς την Υπουργό Εργασίας, Κοινωνικής Ασφάλισης και Κοινωνικής Αλληλεγγύης, με θέμα: «"Αιμορραγούν" οικονομικά χιλιάδες ασφαλισμένοι του ΕΦΚΑ από τις καθυστερήσεις στην εναρμόνιση του τρόπου καταβολής των εισφορών τους στον Οργανισμό», σελ. </w:t>
        </w:r>
        <w:r w:rsidRPr="0027121F">
          <w:rPr>
            <w:rFonts w:eastAsia="Times New Roman"/>
            <w:szCs w:val="24"/>
            <w:lang w:eastAsia="en-US"/>
          </w:rPr>
          <w:br/>
          <w:t xml:space="preserve"> </w:t>
        </w:r>
        <w:r w:rsidRPr="0027121F">
          <w:rPr>
            <w:rFonts w:eastAsia="Times New Roman"/>
            <w:szCs w:val="24"/>
            <w:lang w:eastAsia="en-US"/>
          </w:rPr>
          <w:br/>
          <w:t xml:space="preserve">Γ. ΝΟΜΟΘΕΤΙΚΗ ΕΡΓΑΣΙΑ </w:t>
        </w:r>
        <w:r w:rsidRPr="0027121F">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Ναυτιλίας και Νησιωτικής Πολιτικής: «Κύρωση της από 2 Φεβρουαρίου 2018 τροποποίησης και κωδικοποίησης σε ενιαίο κείμενο της από 27 Ιουνίου 2001 Σύμβασης Παραχώρησης μεταξύ του Ελληνικού Δημοσίου και της "Οργανισμός Λιμένος Θεσσαλονίκης Α.Ε."  και άλλες διατάξεις», σελ. </w:t>
        </w:r>
        <w:r w:rsidRPr="0027121F">
          <w:rPr>
            <w:rFonts w:eastAsia="Times New Roman"/>
            <w:szCs w:val="24"/>
            <w:lang w:eastAsia="en-US"/>
          </w:rPr>
          <w:br/>
          <w:t xml:space="preserve"> </w:t>
        </w:r>
        <w:r w:rsidRPr="0027121F">
          <w:rPr>
            <w:rFonts w:eastAsia="Times New Roman"/>
            <w:szCs w:val="24"/>
            <w:lang w:eastAsia="en-US"/>
          </w:rPr>
          <w:br/>
          <w:t>ΠΡΟΕΔΡΕΥΟΝΤΕΣ</w:t>
        </w:r>
      </w:ins>
    </w:p>
    <w:p w14:paraId="3CB981E6" w14:textId="77777777" w:rsidR="0027121F" w:rsidRPr="0027121F" w:rsidRDefault="0027121F" w:rsidP="0027121F">
      <w:pPr>
        <w:spacing w:after="0" w:line="360" w:lineRule="auto"/>
        <w:rPr>
          <w:ins w:id="22" w:author="Φλούδα Χριστίνα" w:date="2018-03-05T12:56:00Z"/>
          <w:rFonts w:eastAsia="Times New Roman"/>
          <w:szCs w:val="24"/>
          <w:lang w:eastAsia="en-US"/>
        </w:rPr>
      </w:pPr>
    </w:p>
    <w:p w14:paraId="33B935BD" w14:textId="77777777" w:rsidR="0027121F" w:rsidRPr="0027121F" w:rsidRDefault="0027121F" w:rsidP="0027121F">
      <w:pPr>
        <w:spacing w:after="0" w:line="360" w:lineRule="auto"/>
        <w:rPr>
          <w:ins w:id="23" w:author="Φλούδα Χριστίνα" w:date="2018-03-05T12:56:00Z"/>
          <w:rFonts w:eastAsia="Times New Roman"/>
          <w:szCs w:val="24"/>
          <w:lang w:eastAsia="en-US"/>
        </w:rPr>
      </w:pPr>
      <w:ins w:id="24" w:author="Φλούδα Χριστίνα" w:date="2018-03-05T12:56:00Z">
        <w:r w:rsidRPr="0027121F">
          <w:rPr>
            <w:rFonts w:eastAsia="Times New Roman"/>
            <w:szCs w:val="24"/>
            <w:lang w:eastAsia="en-US"/>
          </w:rPr>
          <w:t>ΒΑΡΕΜΕΝΟΣ Γ. , σελ.</w:t>
        </w:r>
        <w:r w:rsidRPr="0027121F">
          <w:rPr>
            <w:rFonts w:eastAsia="Times New Roman"/>
            <w:szCs w:val="24"/>
            <w:lang w:eastAsia="en-US"/>
          </w:rPr>
          <w:br/>
          <w:t>ΚΑΚΛΑΜΑΝΗΣ Ν. , σελ.</w:t>
        </w:r>
        <w:r w:rsidRPr="0027121F">
          <w:rPr>
            <w:rFonts w:eastAsia="Times New Roman"/>
            <w:szCs w:val="24"/>
            <w:lang w:eastAsia="en-US"/>
          </w:rPr>
          <w:br/>
          <w:t>ΚΑΜΜΕΝΟΣ Δ. , σελ.</w:t>
        </w:r>
        <w:r w:rsidRPr="0027121F">
          <w:rPr>
            <w:rFonts w:eastAsia="Times New Roman"/>
            <w:szCs w:val="24"/>
            <w:lang w:eastAsia="en-US"/>
          </w:rPr>
          <w:br/>
          <w:t xml:space="preserve"> </w:t>
        </w:r>
        <w:r w:rsidRPr="0027121F">
          <w:rPr>
            <w:rFonts w:eastAsia="Times New Roman"/>
            <w:szCs w:val="24"/>
            <w:lang w:eastAsia="en-US"/>
          </w:rPr>
          <w:br/>
        </w:r>
      </w:ins>
    </w:p>
    <w:p w14:paraId="634F5DB0" w14:textId="77777777" w:rsidR="0027121F" w:rsidRPr="0027121F" w:rsidRDefault="0027121F" w:rsidP="0027121F">
      <w:pPr>
        <w:spacing w:after="0" w:line="360" w:lineRule="auto"/>
        <w:rPr>
          <w:ins w:id="25" w:author="Φλούδα Χριστίνα" w:date="2018-03-05T12:56:00Z"/>
          <w:rFonts w:eastAsia="Times New Roman"/>
          <w:szCs w:val="24"/>
          <w:lang w:eastAsia="en-US"/>
        </w:rPr>
      </w:pPr>
      <w:ins w:id="26" w:author="Φλούδα Χριστίνα" w:date="2018-03-05T12:56:00Z">
        <w:r w:rsidRPr="0027121F">
          <w:rPr>
            <w:rFonts w:eastAsia="Times New Roman"/>
            <w:szCs w:val="24"/>
            <w:lang w:eastAsia="en-US"/>
          </w:rPr>
          <w:t>ΟΜΙΛΗΤΕΣ</w:t>
        </w:r>
      </w:ins>
    </w:p>
    <w:p w14:paraId="36CB2666" w14:textId="76CA1475" w:rsidR="0027121F" w:rsidRDefault="0027121F" w:rsidP="0027121F">
      <w:pPr>
        <w:tabs>
          <w:tab w:val="left" w:pos="2738"/>
          <w:tab w:val="center" w:pos="4753"/>
          <w:tab w:val="left" w:pos="5723"/>
        </w:tabs>
        <w:spacing w:line="600" w:lineRule="auto"/>
        <w:ind w:firstLine="720"/>
        <w:contextualSpacing/>
        <w:jc w:val="center"/>
        <w:rPr>
          <w:ins w:id="27" w:author="Φλούδα Χριστίνα" w:date="2018-03-05T12:56:00Z"/>
          <w:rFonts w:eastAsia="Times New Roman"/>
          <w:szCs w:val="24"/>
        </w:rPr>
        <w:pPrChange w:id="28" w:author="Φλούδα Χριστίνα" w:date="2018-03-05T12:56:00Z">
          <w:pPr>
            <w:tabs>
              <w:tab w:val="left" w:pos="2738"/>
              <w:tab w:val="center" w:pos="4753"/>
              <w:tab w:val="left" w:pos="5723"/>
            </w:tabs>
            <w:spacing w:line="600" w:lineRule="auto"/>
            <w:ind w:firstLine="720"/>
            <w:contextualSpacing/>
          </w:pPr>
        </w:pPrChange>
      </w:pPr>
      <w:ins w:id="29" w:author="Φλούδα Χριστίνα" w:date="2018-03-05T12:56:00Z">
        <w:r w:rsidRPr="0027121F">
          <w:rPr>
            <w:rFonts w:eastAsia="Times New Roman"/>
            <w:szCs w:val="24"/>
            <w:lang w:eastAsia="en-US"/>
          </w:rPr>
          <w:br/>
          <w:t>Α. Επί διαδικαστικού θέματος:</w:t>
        </w:r>
        <w:r w:rsidRPr="0027121F">
          <w:rPr>
            <w:rFonts w:eastAsia="Times New Roman"/>
            <w:szCs w:val="24"/>
            <w:lang w:eastAsia="en-US"/>
          </w:rPr>
          <w:br/>
          <w:t>ΒΑΡΕΜΕΝΟΣ Γ. , σελ.</w:t>
        </w:r>
        <w:r w:rsidRPr="0027121F">
          <w:rPr>
            <w:rFonts w:eastAsia="Times New Roman"/>
            <w:szCs w:val="24"/>
            <w:lang w:eastAsia="en-US"/>
          </w:rPr>
          <w:br/>
          <w:t>ΚΑΚΛΑΜΑΝΗΣ Ν. , σελ.</w:t>
        </w:r>
        <w:r w:rsidRPr="0027121F">
          <w:rPr>
            <w:rFonts w:eastAsia="Times New Roman"/>
            <w:szCs w:val="24"/>
            <w:lang w:eastAsia="en-US"/>
          </w:rPr>
          <w:br/>
          <w:t>ΚΑΜΜΕΝΟΣ Δ. , σελ.</w:t>
        </w:r>
        <w:r w:rsidRPr="0027121F">
          <w:rPr>
            <w:rFonts w:eastAsia="Times New Roman"/>
            <w:szCs w:val="24"/>
            <w:lang w:eastAsia="en-US"/>
          </w:rPr>
          <w:br/>
          <w:t>ΚΟΥΖΗΛΟΣ Ν. , σελ.</w:t>
        </w:r>
        <w:r w:rsidRPr="0027121F">
          <w:rPr>
            <w:rFonts w:eastAsia="Times New Roman"/>
            <w:szCs w:val="24"/>
            <w:lang w:eastAsia="en-US"/>
          </w:rPr>
          <w:br/>
          <w:t>ΚΡΕΜΑΣΤΙΝΟΣ Δ. , σελ.</w:t>
        </w:r>
        <w:r w:rsidRPr="0027121F">
          <w:rPr>
            <w:rFonts w:eastAsia="Times New Roman"/>
            <w:szCs w:val="24"/>
            <w:lang w:eastAsia="en-US"/>
          </w:rPr>
          <w:br/>
        </w:r>
        <w:r w:rsidRPr="0027121F">
          <w:rPr>
            <w:rFonts w:eastAsia="Times New Roman"/>
            <w:szCs w:val="24"/>
            <w:lang w:eastAsia="en-US"/>
          </w:rPr>
          <w:br/>
          <w:t>Β. Επί των επικαίρων ερωτήσεων:</w:t>
        </w:r>
        <w:r w:rsidRPr="0027121F">
          <w:rPr>
            <w:rFonts w:eastAsia="Times New Roman"/>
            <w:szCs w:val="24"/>
            <w:lang w:eastAsia="en-US"/>
          </w:rPr>
          <w:br/>
          <w:t>ΑΠΟΣΤΟΛΟΥ Ε. , σελ.</w:t>
        </w:r>
        <w:r w:rsidRPr="0027121F">
          <w:rPr>
            <w:rFonts w:eastAsia="Times New Roman"/>
            <w:szCs w:val="24"/>
            <w:lang w:eastAsia="en-US"/>
          </w:rPr>
          <w:br/>
          <w:t>ΑΡΑΜΠΑΤΖΗ Φ. , σελ.</w:t>
        </w:r>
        <w:r w:rsidRPr="0027121F">
          <w:rPr>
            <w:rFonts w:eastAsia="Times New Roman"/>
            <w:szCs w:val="24"/>
            <w:lang w:eastAsia="en-US"/>
          </w:rPr>
          <w:br/>
          <w:t>ΓΑΚΗΣ Δ. , σελ.</w:t>
        </w:r>
        <w:r w:rsidRPr="0027121F">
          <w:rPr>
            <w:rFonts w:eastAsia="Times New Roman"/>
            <w:szCs w:val="24"/>
            <w:lang w:eastAsia="en-US"/>
          </w:rPr>
          <w:br/>
          <w:t>ΚΑΤΡΟΥΓΚΑΛΟΣ Γ. , σελ.</w:t>
        </w:r>
        <w:r w:rsidRPr="0027121F">
          <w:rPr>
            <w:rFonts w:eastAsia="Times New Roman"/>
            <w:szCs w:val="24"/>
            <w:lang w:eastAsia="en-US"/>
          </w:rPr>
          <w:br/>
          <w:t>ΚΕΓΚΕΡΟΓΛΟΥ Β. , σελ.</w:t>
        </w:r>
        <w:r w:rsidRPr="0027121F">
          <w:rPr>
            <w:rFonts w:eastAsia="Times New Roman"/>
            <w:szCs w:val="24"/>
            <w:lang w:eastAsia="en-US"/>
          </w:rPr>
          <w:br/>
          <w:t>ΚΡΕΜΑΣΤΙΝΟΣ Δ. , σελ.</w:t>
        </w:r>
        <w:r w:rsidRPr="0027121F">
          <w:rPr>
            <w:rFonts w:eastAsia="Times New Roman"/>
            <w:szCs w:val="24"/>
            <w:lang w:eastAsia="en-US"/>
          </w:rPr>
          <w:br/>
          <w:t>ΜΠΟΥΡΑΣ Α. , σελ.</w:t>
        </w:r>
        <w:r w:rsidRPr="0027121F">
          <w:rPr>
            <w:rFonts w:eastAsia="Times New Roman"/>
            <w:szCs w:val="24"/>
            <w:lang w:eastAsia="en-US"/>
          </w:rPr>
          <w:br/>
          <w:t>ΠΕΤΡΟΠΟΥΛΟΣ Α. , σελ.</w:t>
        </w:r>
        <w:r w:rsidRPr="0027121F">
          <w:rPr>
            <w:rFonts w:eastAsia="Times New Roman"/>
            <w:szCs w:val="24"/>
            <w:lang w:eastAsia="en-US"/>
          </w:rPr>
          <w:br/>
          <w:t>ΣΚΟΥΡΛΕΤΗΣ Π. , σελ.</w:t>
        </w:r>
        <w:r w:rsidRPr="0027121F">
          <w:rPr>
            <w:rFonts w:eastAsia="Times New Roman"/>
            <w:szCs w:val="24"/>
            <w:lang w:eastAsia="en-US"/>
          </w:rPr>
          <w:br/>
        </w:r>
        <w:r w:rsidRPr="0027121F">
          <w:rPr>
            <w:rFonts w:eastAsia="Times New Roman"/>
            <w:szCs w:val="24"/>
            <w:lang w:eastAsia="en-US"/>
          </w:rPr>
          <w:br/>
          <w:t>Γ. Συζήτηση και ψήφιση επί της αρχής, των άρθρων, των τροπολογιών και του συνόλου του σχεδίου νόμου του Υπουργείου</w:t>
        </w:r>
        <w:r w:rsidRPr="0027121F">
          <w:rPr>
            <w:rFonts w:eastAsia="Times New Roman"/>
            <w:szCs w:val="24"/>
            <w:lang w:eastAsia="en-US"/>
          </w:rPr>
          <w:br/>
          <w:t>ΑΜΥΡΑΣ Γ. , σελ.</w:t>
        </w:r>
        <w:r w:rsidRPr="0027121F">
          <w:rPr>
            <w:rFonts w:eastAsia="Times New Roman"/>
            <w:szCs w:val="24"/>
            <w:lang w:eastAsia="en-US"/>
          </w:rPr>
          <w:br/>
          <w:t>ΒΑΡΒΙΤΣΙΩΤΗΣ Μ. , σελ.</w:t>
        </w:r>
        <w:r w:rsidRPr="0027121F">
          <w:rPr>
            <w:rFonts w:eastAsia="Times New Roman"/>
            <w:szCs w:val="24"/>
            <w:lang w:eastAsia="en-US"/>
          </w:rPr>
          <w:br/>
          <w:t>ΒΙΤΣΑΣ Δ. , σελ.</w:t>
        </w:r>
        <w:r w:rsidRPr="0027121F">
          <w:rPr>
            <w:rFonts w:eastAsia="Times New Roman"/>
            <w:szCs w:val="24"/>
            <w:lang w:eastAsia="en-US"/>
          </w:rPr>
          <w:br/>
          <w:t>ΔΕΛΗΣ Ι. , σελ.</w:t>
        </w:r>
        <w:r w:rsidRPr="0027121F">
          <w:rPr>
            <w:rFonts w:eastAsia="Times New Roman"/>
            <w:szCs w:val="24"/>
            <w:lang w:eastAsia="en-US"/>
          </w:rPr>
          <w:br/>
          <w:t>ΔΗΜΗΤΡΙΑΔΗΣ Δ. , σελ.</w:t>
        </w:r>
        <w:r w:rsidRPr="0027121F">
          <w:rPr>
            <w:rFonts w:eastAsia="Times New Roman"/>
            <w:szCs w:val="24"/>
            <w:lang w:eastAsia="en-US"/>
          </w:rPr>
          <w:br/>
          <w:t>ΔΡΙΤΣΑΣ Θ. , σελ.</w:t>
        </w:r>
        <w:r w:rsidRPr="0027121F">
          <w:rPr>
            <w:rFonts w:eastAsia="Times New Roman"/>
            <w:szCs w:val="24"/>
            <w:lang w:eastAsia="en-US"/>
          </w:rPr>
          <w:br/>
          <w:t>ΚΑΛΑΦΑΤΗΣ Σ. , σελ.</w:t>
        </w:r>
        <w:r w:rsidRPr="0027121F">
          <w:rPr>
            <w:rFonts w:eastAsia="Times New Roman"/>
            <w:szCs w:val="24"/>
            <w:lang w:eastAsia="en-US"/>
          </w:rPr>
          <w:br/>
          <w:t>ΚΑΜΑΤΕΡΟΣ Η. , σελ.</w:t>
        </w:r>
        <w:r w:rsidRPr="0027121F">
          <w:rPr>
            <w:rFonts w:eastAsia="Times New Roman"/>
            <w:szCs w:val="24"/>
            <w:lang w:eastAsia="en-US"/>
          </w:rPr>
          <w:br/>
          <w:t>ΚΑΡΡΑΣ Γ. , σελ.</w:t>
        </w:r>
        <w:r w:rsidRPr="0027121F">
          <w:rPr>
            <w:rFonts w:eastAsia="Times New Roman"/>
            <w:szCs w:val="24"/>
            <w:lang w:eastAsia="en-US"/>
          </w:rPr>
          <w:br/>
          <w:t>ΚΕΦΑΛΟΓΙΑΝΝΗΣ Ι. , σελ.</w:t>
        </w:r>
        <w:r w:rsidRPr="0027121F">
          <w:rPr>
            <w:rFonts w:eastAsia="Times New Roman"/>
            <w:szCs w:val="24"/>
            <w:lang w:eastAsia="en-US"/>
          </w:rPr>
          <w:br/>
          <w:t>ΚΟΥΖΗΛΟΣ Ν. , σελ.</w:t>
        </w:r>
        <w:r w:rsidRPr="0027121F">
          <w:rPr>
            <w:rFonts w:eastAsia="Times New Roman"/>
            <w:szCs w:val="24"/>
            <w:lang w:eastAsia="en-US"/>
          </w:rPr>
          <w:br/>
          <w:t>ΚΟΥΡΟΥΜΠΛΗΣ Π. , σελ.</w:t>
        </w:r>
        <w:r w:rsidRPr="0027121F">
          <w:rPr>
            <w:rFonts w:eastAsia="Times New Roman"/>
            <w:szCs w:val="24"/>
            <w:lang w:eastAsia="en-US"/>
          </w:rPr>
          <w:br/>
          <w:t>ΛΑΖΑΡΙΔΗΣ Γ. , σελ.</w:t>
        </w:r>
        <w:r w:rsidRPr="0027121F">
          <w:rPr>
            <w:rFonts w:eastAsia="Times New Roman"/>
            <w:szCs w:val="24"/>
            <w:lang w:eastAsia="en-US"/>
          </w:rPr>
          <w:br/>
          <w:t>ΛΟΒΕΡΔΟΣ Α. , σελ.</w:t>
        </w:r>
        <w:r w:rsidRPr="0027121F">
          <w:rPr>
            <w:rFonts w:eastAsia="Times New Roman"/>
            <w:szCs w:val="24"/>
            <w:lang w:eastAsia="en-US"/>
          </w:rPr>
          <w:br/>
          <w:t>ΜΑΡΔΑΣ Δ. , σελ.</w:t>
        </w:r>
        <w:r w:rsidRPr="0027121F">
          <w:rPr>
            <w:rFonts w:eastAsia="Times New Roman"/>
            <w:szCs w:val="24"/>
            <w:lang w:eastAsia="en-US"/>
          </w:rPr>
          <w:br/>
          <w:t>ΞΥΔΑΚΗΣ Ν. , σελ.</w:t>
        </w:r>
        <w:r w:rsidRPr="0027121F">
          <w:rPr>
            <w:rFonts w:eastAsia="Times New Roman"/>
            <w:szCs w:val="24"/>
            <w:lang w:eastAsia="en-US"/>
          </w:rPr>
          <w:br/>
          <w:t>ΠΑΝΑΓΙΩΤΑΡΟΣ Η. , σελ.</w:t>
        </w:r>
        <w:r w:rsidRPr="0027121F">
          <w:rPr>
            <w:rFonts w:eastAsia="Times New Roman"/>
            <w:szCs w:val="24"/>
            <w:lang w:eastAsia="en-US"/>
          </w:rPr>
          <w:br/>
          <w:t>ΠΛΑΚΙΩΤΑΚΗΣ Ι. , σελ.</w:t>
        </w:r>
        <w:r w:rsidRPr="0027121F">
          <w:rPr>
            <w:rFonts w:eastAsia="Times New Roman"/>
            <w:szCs w:val="24"/>
            <w:lang w:eastAsia="en-US"/>
          </w:rPr>
          <w:br/>
          <w:t>ΣΑΝΤΟΡΙΝΙΟΣ Ν. , σελ.</w:t>
        </w:r>
        <w:r w:rsidRPr="0027121F">
          <w:rPr>
            <w:rFonts w:eastAsia="Times New Roman"/>
            <w:szCs w:val="24"/>
            <w:lang w:eastAsia="en-US"/>
          </w:rPr>
          <w:br/>
          <w:t>ΣΑΡΙΔΗΣ Ι. , σελ.</w:t>
        </w:r>
        <w:r w:rsidRPr="0027121F">
          <w:rPr>
            <w:rFonts w:eastAsia="Times New Roman"/>
            <w:szCs w:val="24"/>
            <w:lang w:eastAsia="en-US"/>
          </w:rPr>
          <w:br/>
          <w:t>ΣΑΧΙΝΙΔΗΣ Ι. , σελ.</w:t>
        </w:r>
        <w:r w:rsidRPr="0027121F">
          <w:rPr>
            <w:rFonts w:eastAsia="Times New Roman"/>
            <w:szCs w:val="24"/>
            <w:lang w:eastAsia="en-US"/>
          </w:rPr>
          <w:br/>
          <w:t>ΣΥΡΜΑΛΕΝΙΟΣ Ν. , σελ.</w:t>
        </w:r>
        <w:r w:rsidRPr="0027121F">
          <w:rPr>
            <w:rFonts w:eastAsia="Times New Roman"/>
            <w:szCs w:val="24"/>
            <w:lang w:eastAsia="en-US"/>
          </w:rPr>
          <w:br/>
        </w:r>
        <w:r w:rsidRPr="0027121F">
          <w:rPr>
            <w:rFonts w:eastAsia="Times New Roman"/>
            <w:szCs w:val="24"/>
            <w:lang w:eastAsia="en-US"/>
          </w:rPr>
          <w:br/>
          <w:t>ΠΑΡΕΜΒΑΣΕΙΣ:</w:t>
        </w:r>
        <w:r w:rsidRPr="0027121F">
          <w:rPr>
            <w:rFonts w:eastAsia="Times New Roman"/>
            <w:szCs w:val="24"/>
            <w:lang w:eastAsia="en-US"/>
          </w:rPr>
          <w:br/>
          <w:t>ΚΑΚΛΑΜΑΝΗΣ Ν. , σελ.</w:t>
        </w:r>
        <w:r w:rsidRPr="0027121F">
          <w:rPr>
            <w:rFonts w:eastAsia="Times New Roman"/>
            <w:szCs w:val="24"/>
            <w:lang w:eastAsia="en-US"/>
          </w:rPr>
          <w:br/>
        </w:r>
      </w:ins>
    </w:p>
    <w:p w14:paraId="2E9F925F" w14:textId="51975CAC" w:rsidR="00BE4DD2" w:rsidRDefault="0027121F" w:rsidP="0027121F">
      <w:pPr>
        <w:tabs>
          <w:tab w:val="left" w:pos="2738"/>
          <w:tab w:val="center" w:pos="4753"/>
          <w:tab w:val="left" w:pos="5723"/>
        </w:tabs>
        <w:spacing w:line="600" w:lineRule="auto"/>
        <w:ind w:firstLine="720"/>
        <w:contextualSpacing/>
        <w:jc w:val="center"/>
        <w:rPr>
          <w:rFonts w:eastAsia="Times New Roman"/>
          <w:szCs w:val="24"/>
        </w:rPr>
        <w:pPrChange w:id="30" w:author="Φλούδα Χριστίνα" w:date="2018-03-05T12:56:00Z">
          <w:pPr>
            <w:tabs>
              <w:tab w:val="left" w:pos="2738"/>
              <w:tab w:val="center" w:pos="4753"/>
              <w:tab w:val="left" w:pos="5723"/>
            </w:tabs>
            <w:spacing w:line="600" w:lineRule="auto"/>
            <w:ind w:firstLine="720"/>
            <w:contextualSpacing/>
          </w:pPr>
        </w:pPrChange>
      </w:pPr>
      <w:r>
        <w:rPr>
          <w:rFonts w:eastAsia="Times New Roman"/>
          <w:szCs w:val="24"/>
        </w:rPr>
        <w:t>ΠΡΑΚΤΙΚΑ ΒΟΥΛΗΣ</w:t>
      </w:r>
    </w:p>
    <w:p w14:paraId="2E9F9260" w14:textId="77777777" w:rsidR="00BE4DD2" w:rsidRDefault="0027121F">
      <w:pPr>
        <w:spacing w:line="600" w:lineRule="auto"/>
        <w:ind w:firstLine="720"/>
        <w:contextualSpacing/>
        <w:jc w:val="center"/>
        <w:rPr>
          <w:rFonts w:eastAsia="Times New Roman"/>
          <w:szCs w:val="24"/>
        </w:rPr>
      </w:pPr>
      <w:r>
        <w:rPr>
          <w:rFonts w:eastAsia="Times New Roman"/>
          <w:szCs w:val="24"/>
        </w:rPr>
        <w:t xml:space="preserve">ΙΖ΄ ΠΕΡΙΟΔΟΣ </w:t>
      </w:r>
    </w:p>
    <w:p w14:paraId="2E9F9261" w14:textId="77777777" w:rsidR="00BE4DD2" w:rsidRDefault="0027121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E9F9262" w14:textId="77777777" w:rsidR="00BE4DD2" w:rsidRDefault="0027121F">
      <w:pPr>
        <w:spacing w:line="600" w:lineRule="auto"/>
        <w:ind w:firstLine="720"/>
        <w:contextualSpacing/>
        <w:jc w:val="center"/>
        <w:rPr>
          <w:rFonts w:eastAsia="Times New Roman"/>
          <w:szCs w:val="24"/>
        </w:rPr>
      </w:pPr>
      <w:r>
        <w:rPr>
          <w:rFonts w:eastAsia="Times New Roman"/>
          <w:szCs w:val="24"/>
        </w:rPr>
        <w:t>ΣΥΝΟΔΟΣ Γ΄</w:t>
      </w:r>
    </w:p>
    <w:p w14:paraId="2E9F9263" w14:textId="77777777" w:rsidR="00BE4DD2" w:rsidRDefault="0027121F">
      <w:pPr>
        <w:spacing w:line="600" w:lineRule="auto"/>
        <w:ind w:firstLine="720"/>
        <w:contextualSpacing/>
        <w:jc w:val="center"/>
        <w:rPr>
          <w:rFonts w:eastAsia="Times New Roman"/>
          <w:szCs w:val="24"/>
        </w:rPr>
      </w:pPr>
      <w:r>
        <w:rPr>
          <w:rFonts w:eastAsia="Times New Roman"/>
          <w:szCs w:val="24"/>
        </w:rPr>
        <w:t>ΣΥΝΕΔΡΙΑΣΗ ΟΣΤ΄</w:t>
      </w:r>
    </w:p>
    <w:p w14:paraId="2E9F9264" w14:textId="77777777" w:rsidR="00BE4DD2" w:rsidRDefault="0027121F">
      <w:pPr>
        <w:spacing w:line="600" w:lineRule="auto"/>
        <w:ind w:firstLine="720"/>
        <w:contextualSpacing/>
        <w:jc w:val="center"/>
        <w:rPr>
          <w:rFonts w:eastAsia="Times New Roman"/>
          <w:szCs w:val="24"/>
        </w:rPr>
      </w:pPr>
      <w:r>
        <w:rPr>
          <w:rFonts w:eastAsia="Times New Roman"/>
          <w:szCs w:val="24"/>
        </w:rPr>
        <w:t>Πέμπτη 22 Φεβρουαρίου 2018</w:t>
      </w:r>
    </w:p>
    <w:p w14:paraId="2E9F9265" w14:textId="77777777" w:rsidR="00BE4DD2" w:rsidRDefault="0027121F">
      <w:pPr>
        <w:spacing w:line="600" w:lineRule="auto"/>
        <w:ind w:firstLine="720"/>
        <w:contextualSpacing/>
        <w:jc w:val="both"/>
        <w:rPr>
          <w:rFonts w:eastAsia="Times New Roman"/>
          <w:szCs w:val="24"/>
        </w:rPr>
      </w:pPr>
      <w:r>
        <w:rPr>
          <w:rFonts w:eastAsia="Times New Roman"/>
          <w:szCs w:val="24"/>
        </w:rPr>
        <w:t>Αθήνα, σήμερα στις 22 Φεβρουαρίου 2018, ημέρα Πέμπτη και ώρα 10.45΄</w:t>
      </w:r>
      <w:r w:rsidRPr="00FB06CE">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CA16CF">
        <w:rPr>
          <w:rFonts w:eastAsia="Times New Roman"/>
          <w:b/>
          <w:szCs w:val="24"/>
        </w:rPr>
        <w:t>ΝΙΚΗΤΑ ΚΑΚΛΑΜΑΝΗ</w:t>
      </w:r>
      <w:r>
        <w:rPr>
          <w:rFonts w:eastAsia="Times New Roman"/>
          <w:szCs w:val="24"/>
        </w:rPr>
        <w:t>.</w:t>
      </w:r>
    </w:p>
    <w:p w14:paraId="2E9F9266" w14:textId="77777777" w:rsidR="00BE4DD2" w:rsidRDefault="0027121F">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2E9F9267"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(ΕΠΙΚΥΡΩΣΗ </w:t>
      </w:r>
      <w:r>
        <w:rPr>
          <w:rFonts w:eastAsia="Times New Roman"/>
          <w:szCs w:val="24"/>
        </w:rPr>
        <w:t>ΠΡΑΚΤΙΚΩΝ: Σύμφωνα με την από 21</w:t>
      </w:r>
      <w:r w:rsidRPr="00BF3F37">
        <w:rPr>
          <w:rFonts w:eastAsia="Times New Roman"/>
          <w:szCs w:val="24"/>
        </w:rPr>
        <w:t>-</w:t>
      </w:r>
      <w:r>
        <w:rPr>
          <w:rFonts w:eastAsia="Times New Roman"/>
          <w:szCs w:val="24"/>
        </w:rPr>
        <w:t>2</w:t>
      </w:r>
      <w:r w:rsidRPr="00BF3F37">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ΟΕ΄ συνεδριάσεώς του, της Τετάρτης 21 Φεβρουαρίου 2018)</w:t>
      </w:r>
    </w:p>
    <w:p w14:paraId="2E9F9268"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Παρασκευή</w:t>
      </w:r>
      <w:r>
        <w:rPr>
          <w:rFonts w:eastAsia="Times New Roman" w:cs="Times New Roman"/>
          <w:szCs w:val="24"/>
        </w:rPr>
        <w:t xml:space="preserve">ς 23 Φεβρουαρίου 2018. </w:t>
      </w:r>
    </w:p>
    <w:p w14:paraId="2E9F9269" w14:textId="77777777" w:rsidR="00BE4DD2" w:rsidRDefault="0027121F">
      <w:pPr>
        <w:spacing w:after="0" w:line="600" w:lineRule="auto"/>
        <w:ind w:firstLine="720"/>
        <w:contextualSpacing/>
        <w:jc w:val="both"/>
        <w:rPr>
          <w:rFonts w:eastAsia="Times New Roman"/>
          <w:szCs w:val="24"/>
        </w:rPr>
      </w:pPr>
      <w:r>
        <w:rPr>
          <w:rFonts w:eastAsia="Times New Roman"/>
          <w:bCs/>
          <w:szCs w:val="24"/>
        </w:rPr>
        <w:t>Α.</w:t>
      </w:r>
      <w:r>
        <w:rPr>
          <w:rFonts w:eastAsia="Times New Roman"/>
          <w:b/>
          <w:bCs/>
          <w:szCs w:val="24"/>
        </w:rPr>
        <w:t xml:space="preserve"> </w:t>
      </w:r>
      <w:r>
        <w:rPr>
          <w:rFonts w:eastAsia="Times New Roman"/>
          <w:bCs/>
          <w:szCs w:val="24"/>
        </w:rPr>
        <w:t>ΕΠΙΚΑΙΡΕΣ ΕΡΩΤΗΣΕΙΣ Πρώτου Κύκλου (Άρθρο 130 παράγραφο</w:t>
      </w:r>
      <w:r>
        <w:rPr>
          <w:rFonts w:eastAsia="Times New Roman"/>
          <w:bCs/>
          <w:szCs w:val="24"/>
        </w:rPr>
        <w:t>ι</w:t>
      </w:r>
      <w:r>
        <w:rPr>
          <w:rFonts w:eastAsia="Times New Roman"/>
          <w:bCs/>
          <w:szCs w:val="24"/>
        </w:rPr>
        <w:t xml:space="preserve"> 2 και 3 του Κανονισμού της Βουλής)</w:t>
      </w:r>
    </w:p>
    <w:p w14:paraId="2E9F926A" w14:textId="77777777" w:rsidR="00BE4DD2" w:rsidRDefault="0027121F">
      <w:pPr>
        <w:spacing w:after="0" w:line="600" w:lineRule="auto"/>
        <w:ind w:firstLine="720"/>
        <w:contextualSpacing/>
        <w:jc w:val="both"/>
        <w:rPr>
          <w:rFonts w:eastAsia="Times New Roman"/>
          <w:szCs w:val="24"/>
        </w:rPr>
      </w:pPr>
      <w:r>
        <w:rPr>
          <w:rFonts w:eastAsia="Times New Roman"/>
          <w:szCs w:val="24"/>
        </w:rPr>
        <w:t>1. Η με αριθμό 1121/20-2-2018 επίκαιρη ερώτηση της Βουλευτού Α΄ Αθηνών της Νέας Δημοκρατίας κ</w:t>
      </w:r>
      <w:r>
        <w:rPr>
          <w:rFonts w:eastAsia="Times New Roman"/>
          <w:szCs w:val="24"/>
        </w:rPr>
        <w:t>.</w:t>
      </w:r>
      <w:r>
        <w:rPr>
          <w:rFonts w:eastAsia="Times New Roman"/>
          <w:szCs w:val="24"/>
        </w:rPr>
        <w:t xml:space="preserve"> </w:t>
      </w:r>
      <w:r>
        <w:rPr>
          <w:rFonts w:eastAsia="Times New Roman"/>
          <w:bCs/>
          <w:szCs w:val="24"/>
        </w:rPr>
        <w:t xml:space="preserve">Θεοδώρας </w:t>
      </w:r>
      <w:r>
        <w:rPr>
          <w:rFonts w:eastAsia="Times New Roman"/>
          <w:bCs/>
          <w:szCs w:val="24"/>
        </w:rPr>
        <w:t>Μπακογιάννη</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w:t>
      </w:r>
      <w:r>
        <w:rPr>
          <w:rFonts w:eastAsia="Times New Roman"/>
          <w:bCs/>
          <w:szCs w:val="24"/>
        </w:rPr>
        <w:t>ομίας και Ανάπτυξης,</w:t>
      </w:r>
      <w:r>
        <w:rPr>
          <w:rFonts w:eastAsia="Times New Roman"/>
          <w:b/>
          <w:bCs/>
          <w:szCs w:val="24"/>
        </w:rPr>
        <w:t xml:space="preserve"> </w:t>
      </w:r>
      <w:r>
        <w:rPr>
          <w:rFonts w:eastAsia="Times New Roman"/>
          <w:szCs w:val="24"/>
        </w:rPr>
        <w:t>με θέμα: «Η καταπολέμηση του λαθρεμπορίου καυσίμων και τσιγάρων έχει καταντήσει ανέκδοτο».</w:t>
      </w:r>
    </w:p>
    <w:p w14:paraId="2E9F926B" w14:textId="77777777" w:rsidR="00BE4DD2" w:rsidRDefault="0027121F">
      <w:pPr>
        <w:spacing w:after="0" w:line="600" w:lineRule="auto"/>
        <w:ind w:firstLine="720"/>
        <w:contextualSpacing/>
        <w:jc w:val="both"/>
        <w:rPr>
          <w:rFonts w:eastAsia="Times New Roman"/>
          <w:szCs w:val="24"/>
        </w:rPr>
      </w:pPr>
      <w:r>
        <w:rPr>
          <w:rFonts w:eastAsia="Times New Roman"/>
          <w:szCs w:val="24"/>
        </w:rPr>
        <w:lastRenderedPageBreak/>
        <w:t>2. Η με αριθμό 1107/16-2-2018 επίκαιρη ερώτηση του 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 ΔΗΜ</w:t>
      </w:r>
      <w:r>
        <w:rPr>
          <w:rFonts w:eastAsia="Times New Roman"/>
          <w:szCs w:val="24"/>
        </w:rPr>
        <w:t>ΑΡ κ.</w:t>
      </w:r>
      <w:r>
        <w:rPr>
          <w:rFonts w:eastAsia="Times New Roman"/>
          <w:b/>
          <w:bCs/>
          <w:szCs w:val="24"/>
        </w:rPr>
        <w:t xml:space="preserve">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με θέμα: «Ακτοπλοϊκή απομόνωση των κατοίκων του Αγαθονησίου στη μέση του χειμώνα».</w:t>
      </w:r>
    </w:p>
    <w:p w14:paraId="2E9F926C" w14:textId="77777777" w:rsidR="00BE4DD2" w:rsidRDefault="0027121F">
      <w:pPr>
        <w:spacing w:after="0" w:line="600" w:lineRule="auto"/>
        <w:ind w:firstLine="720"/>
        <w:contextualSpacing/>
        <w:jc w:val="both"/>
        <w:rPr>
          <w:rFonts w:eastAsia="Times New Roman"/>
          <w:szCs w:val="24"/>
        </w:rPr>
      </w:pPr>
      <w:r>
        <w:rPr>
          <w:rFonts w:eastAsia="Times New Roman"/>
          <w:bCs/>
          <w:szCs w:val="24"/>
        </w:rPr>
        <w:t>Β. ΕΠΙΚΑΙΡΕΣ ΕΡΩΤΗΣΕΙΣ Δεύτερου Κύκλου (Άρθρο 130 παράγραφο</w:t>
      </w:r>
      <w:r>
        <w:rPr>
          <w:rFonts w:eastAsia="Times New Roman"/>
          <w:bCs/>
          <w:szCs w:val="24"/>
        </w:rPr>
        <w:t>ι</w:t>
      </w:r>
      <w:r>
        <w:rPr>
          <w:rFonts w:eastAsia="Times New Roman"/>
          <w:bCs/>
          <w:szCs w:val="24"/>
        </w:rPr>
        <w:t xml:space="preserve"> 2 και 3 του Κανονισμού της Βουλής)</w:t>
      </w:r>
    </w:p>
    <w:p w14:paraId="2E9F926D"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1. Η με αριθμό 1122/20-2-2018 επίκαιρη ερώτηση του Βουλευτή Ηλείας της Νέας Δημοκρατίας κ. </w:t>
      </w:r>
      <w:r>
        <w:rPr>
          <w:rFonts w:eastAsia="Times New Roman"/>
          <w:bCs/>
          <w:szCs w:val="24"/>
        </w:rPr>
        <w:t>Κωνσταντίνου Τζαβάρα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Οικονομίας και Ανάπτυξης, </w:t>
      </w:r>
      <w:r>
        <w:rPr>
          <w:rFonts w:eastAsia="Times New Roman"/>
          <w:szCs w:val="24"/>
        </w:rPr>
        <w:t>με θέμα: «Εξαγορά κόκκινων δανείων από τους δανειολήπτες».</w:t>
      </w:r>
    </w:p>
    <w:p w14:paraId="2E9F926E" w14:textId="77777777" w:rsidR="00BE4DD2" w:rsidRDefault="0027121F">
      <w:pPr>
        <w:spacing w:after="0" w:line="600" w:lineRule="auto"/>
        <w:ind w:firstLine="720"/>
        <w:contextualSpacing/>
        <w:jc w:val="both"/>
        <w:rPr>
          <w:rFonts w:eastAsia="Times New Roman"/>
          <w:szCs w:val="24"/>
        </w:rPr>
      </w:pPr>
      <w:r>
        <w:rPr>
          <w:rFonts w:eastAsia="Times New Roman"/>
          <w:szCs w:val="24"/>
        </w:rPr>
        <w:lastRenderedPageBreak/>
        <w:t>2. Η μ</w:t>
      </w:r>
      <w:r>
        <w:rPr>
          <w:rFonts w:eastAsia="Times New Roman"/>
          <w:szCs w:val="24"/>
        </w:rPr>
        <w:t>ε αριθμό 1090/14-2-2018 επίκαιρη ερώτηση του Βουλευτή Αργολίδας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Ιωάννη Μανιάτη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Περιβάλλοντος και Ενέργειας,</w:t>
      </w:r>
      <w:r>
        <w:rPr>
          <w:rFonts w:eastAsia="Times New Roman"/>
          <w:szCs w:val="24"/>
        </w:rPr>
        <w:t xml:space="preserve"> με θέμα: «Άρση κορεσμένου ηλεκτρικού δικτύου Πελοποννήσου».</w:t>
      </w:r>
    </w:p>
    <w:p w14:paraId="2E9F926F" w14:textId="77777777" w:rsidR="00BE4DD2" w:rsidRDefault="0027121F">
      <w:pPr>
        <w:spacing w:after="0" w:line="600" w:lineRule="auto"/>
        <w:ind w:firstLine="720"/>
        <w:contextualSpacing/>
        <w:jc w:val="both"/>
        <w:rPr>
          <w:rFonts w:eastAsia="Times New Roman"/>
          <w:szCs w:val="24"/>
        </w:rPr>
      </w:pPr>
      <w:r>
        <w:rPr>
          <w:rFonts w:eastAsia="Times New Roman"/>
          <w:szCs w:val="24"/>
        </w:rPr>
        <w:t>3. Η με αριθμό 1104/16-2</w:t>
      </w:r>
      <w:r>
        <w:rPr>
          <w:rFonts w:eastAsia="Times New Roman"/>
          <w:szCs w:val="24"/>
        </w:rPr>
        <w:t>-2018 επίκαιρη ερώτηση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Οδυσσέα Κωνσταντινόπουλου </w:t>
      </w:r>
      <w:r>
        <w:rPr>
          <w:rFonts w:eastAsia="Times New Roman"/>
          <w:szCs w:val="24"/>
        </w:rPr>
        <w:t>προς τον Υπουργό</w:t>
      </w:r>
      <w:r>
        <w:rPr>
          <w:rFonts w:eastAsia="Times New Roman"/>
          <w:b/>
          <w:bCs/>
          <w:szCs w:val="24"/>
        </w:rPr>
        <w:t xml:space="preserve"> </w:t>
      </w:r>
      <w:r>
        <w:rPr>
          <w:rFonts w:eastAsia="Times New Roman"/>
          <w:bCs/>
          <w:szCs w:val="24"/>
        </w:rPr>
        <w:t>Οικονομίας και Ανάπτυξης,</w:t>
      </w:r>
      <w:r>
        <w:rPr>
          <w:rFonts w:eastAsia="Times New Roman"/>
          <w:szCs w:val="24"/>
        </w:rPr>
        <w:t xml:space="preserve"> με θέμα: «Ένταξη έργων αποχετευτικών δικτύων και επεξεργασίας λυμάτων </w:t>
      </w:r>
      <w:proofErr w:type="spellStart"/>
      <w:r>
        <w:rPr>
          <w:rFonts w:eastAsia="Times New Roman"/>
          <w:szCs w:val="24"/>
        </w:rPr>
        <w:t>Κοντοβάζαινας</w:t>
      </w:r>
      <w:proofErr w:type="spellEnd"/>
      <w:r>
        <w:rPr>
          <w:rFonts w:eastAsia="Times New Roman"/>
          <w:szCs w:val="24"/>
        </w:rPr>
        <w:t xml:space="preserve">, </w:t>
      </w:r>
      <w:proofErr w:type="spellStart"/>
      <w:r>
        <w:rPr>
          <w:rFonts w:eastAsia="Times New Roman"/>
          <w:szCs w:val="24"/>
        </w:rPr>
        <w:t>Λεβιδίου</w:t>
      </w:r>
      <w:proofErr w:type="spellEnd"/>
      <w:r>
        <w:rPr>
          <w:rFonts w:eastAsia="Times New Roman"/>
          <w:szCs w:val="24"/>
        </w:rPr>
        <w:t xml:space="preserve"> κ</w:t>
      </w:r>
      <w:r>
        <w:rPr>
          <w:rFonts w:eastAsia="Times New Roman"/>
          <w:szCs w:val="24"/>
        </w:rPr>
        <w:t xml:space="preserve">αι </w:t>
      </w:r>
      <w:proofErr w:type="spellStart"/>
      <w:r>
        <w:rPr>
          <w:rFonts w:eastAsia="Times New Roman"/>
          <w:szCs w:val="24"/>
        </w:rPr>
        <w:t>Καλλιανίου</w:t>
      </w:r>
      <w:proofErr w:type="spellEnd"/>
      <w:r>
        <w:rPr>
          <w:rFonts w:eastAsia="Times New Roman"/>
          <w:szCs w:val="24"/>
        </w:rPr>
        <w:t xml:space="preserve"> Αρκαδίας».</w:t>
      </w:r>
    </w:p>
    <w:p w14:paraId="2E9F9270" w14:textId="77777777" w:rsidR="00BE4DD2" w:rsidRDefault="0027121F">
      <w:pPr>
        <w:spacing w:after="0" w:line="600" w:lineRule="auto"/>
        <w:ind w:firstLine="720"/>
        <w:contextualSpacing/>
        <w:jc w:val="both"/>
        <w:rPr>
          <w:rFonts w:eastAsia="Times New Roman"/>
          <w:szCs w:val="24"/>
        </w:rPr>
      </w:pPr>
      <w:r>
        <w:rPr>
          <w:rFonts w:eastAsia="Times New Roman"/>
          <w:szCs w:val="24"/>
        </w:rPr>
        <w:lastRenderedPageBreak/>
        <w:t xml:space="preserve">4. Η με αριθμό 1080/13-2-2018 επίκαιρη ερώτηση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b/>
          <w:bCs/>
          <w:szCs w:val="24"/>
        </w:rPr>
        <w:t xml:space="preserve"> </w:t>
      </w:r>
      <w:r>
        <w:rPr>
          <w:rFonts w:eastAsia="Times New Roman"/>
          <w:szCs w:val="24"/>
        </w:rPr>
        <w:t>προς τον Υπουργό</w:t>
      </w:r>
      <w:r>
        <w:rPr>
          <w:rFonts w:eastAsia="Times New Roman"/>
          <w:bCs/>
          <w:szCs w:val="24"/>
        </w:rPr>
        <w:t xml:space="preserve"> Περιβάλλοντος και Ενέργειας,</w:t>
      </w:r>
      <w:r>
        <w:rPr>
          <w:rFonts w:eastAsia="Times New Roman"/>
          <w:b/>
          <w:bCs/>
          <w:szCs w:val="24"/>
        </w:rPr>
        <w:t xml:space="preserve"> </w:t>
      </w:r>
      <w:r>
        <w:rPr>
          <w:rFonts w:eastAsia="Times New Roman"/>
          <w:szCs w:val="24"/>
        </w:rPr>
        <w:t>με θέμα: «Διάβρωση αιγιαλού και επιπτώσεις σε παράκτιες περιοχές του Νομού Α</w:t>
      </w:r>
      <w:r>
        <w:rPr>
          <w:rFonts w:eastAsia="Times New Roman"/>
          <w:szCs w:val="24"/>
        </w:rPr>
        <w:t>χαΐας».</w:t>
      </w:r>
    </w:p>
    <w:p w14:paraId="2E9F9271" w14:textId="77777777" w:rsidR="00BE4DD2" w:rsidRDefault="0027121F">
      <w:pPr>
        <w:spacing w:after="0" w:line="600" w:lineRule="auto"/>
        <w:ind w:firstLine="720"/>
        <w:contextualSpacing/>
        <w:jc w:val="both"/>
        <w:rPr>
          <w:rFonts w:eastAsia="Times New Roman"/>
          <w:szCs w:val="24"/>
        </w:rPr>
      </w:pPr>
      <w:r>
        <w:rPr>
          <w:rFonts w:eastAsia="Times New Roman"/>
          <w:szCs w:val="24"/>
        </w:rPr>
        <w:t>5. Η με αριθμό 1081/13-2-2018 επίκαιρη ερώτηση του Βουλευτή Αχαΐας του Κομμουνιστικού Κόμματος Ελλάδ</w:t>
      </w:r>
      <w:r>
        <w:rPr>
          <w:rFonts w:eastAsia="Times New Roman"/>
          <w:szCs w:val="24"/>
        </w:rPr>
        <w:t>α</w:t>
      </w:r>
      <w:r>
        <w:rPr>
          <w:rFonts w:eastAsia="Times New Roman"/>
          <w:szCs w:val="24"/>
        </w:rPr>
        <w:t>ς κ.</w:t>
      </w:r>
      <w:r>
        <w:rPr>
          <w:rFonts w:eastAsia="Times New Roman"/>
          <w:bCs/>
          <w:szCs w:val="24"/>
        </w:rPr>
        <w:t xml:space="preserve"> Νικολάου </w:t>
      </w:r>
      <w:proofErr w:type="spellStart"/>
      <w:r>
        <w:rPr>
          <w:rFonts w:eastAsia="Times New Roman"/>
          <w:bCs/>
          <w:szCs w:val="24"/>
        </w:rPr>
        <w:t>Καραθανασόπουλου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σχετικά με τη δημιουργία Χώρου Υγειονομικής Ταφής Επικίνδυνων Αποβλήτω</w:t>
      </w:r>
      <w:r>
        <w:rPr>
          <w:rFonts w:eastAsia="Times New Roman"/>
          <w:szCs w:val="24"/>
        </w:rPr>
        <w:t>ν (ΧΥΤΕΑ) στη Μεγαλόπολη.</w:t>
      </w:r>
    </w:p>
    <w:p w14:paraId="2E9F9272"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6. Η με αριθμό 1008/7-2-2018 επίκαιρη ερώτηση του Βουλευτή Β΄ Θεσσαλονίκης των Ανεξαρτήτων Ελλήνων κ. </w:t>
      </w:r>
      <w:r>
        <w:rPr>
          <w:rFonts w:eastAsia="Times New Roman"/>
          <w:bCs/>
          <w:szCs w:val="24"/>
        </w:rPr>
        <w:t>Γεωργίου Λαζαρίδη</w:t>
      </w:r>
      <w:r>
        <w:rPr>
          <w:rFonts w:eastAsia="Times New Roman"/>
          <w:b/>
          <w:bCs/>
          <w:szCs w:val="24"/>
        </w:rPr>
        <w:t xml:space="preserve"> </w:t>
      </w:r>
      <w:r>
        <w:rPr>
          <w:rFonts w:eastAsia="Times New Roman"/>
          <w:szCs w:val="24"/>
        </w:rPr>
        <w:t>προς τον Υπουργό</w:t>
      </w:r>
      <w:r>
        <w:rPr>
          <w:rFonts w:eastAsia="Times New Roman"/>
          <w:bCs/>
          <w:szCs w:val="24"/>
        </w:rPr>
        <w:t xml:space="preserve"> Περιβάλλοντος και Ενέργειας,</w:t>
      </w:r>
      <w:r>
        <w:rPr>
          <w:rFonts w:eastAsia="Times New Roman"/>
          <w:szCs w:val="24"/>
        </w:rPr>
        <w:t xml:space="preserve"> με θέμα: «Προσαρμογή των ρυθμίσεων οφειλών προς τη ΔΕΗ στην κοιν</w:t>
      </w:r>
      <w:r>
        <w:rPr>
          <w:rFonts w:eastAsia="Times New Roman"/>
          <w:szCs w:val="24"/>
        </w:rPr>
        <w:t xml:space="preserve">ωνική και </w:t>
      </w:r>
      <w:r>
        <w:rPr>
          <w:rFonts w:eastAsia="Times New Roman"/>
          <w:szCs w:val="24"/>
        </w:rPr>
        <w:lastRenderedPageBreak/>
        <w:t>οικονομική πραγματικότητα και ειδική πρόβλεψη σε περιοχές με ΑΠΕ».</w:t>
      </w:r>
    </w:p>
    <w:p w14:paraId="2E9F9273"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7. Η με αριθμό 993/6-2-2018 επίκαιρη ερώτηση του Βουλευτή Αττικής του Συνασπισμού Ριζοσπαστικής Αριστεράς κ. </w:t>
      </w:r>
      <w:r>
        <w:rPr>
          <w:rFonts w:eastAsia="Times New Roman"/>
          <w:bCs/>
          <w:szCs w:val="24"/>
        </w:rPr>
        <w:t>Αθανασίου (Νάσου) Αθανασίου</w:t>
      </w:r>
      <w:r>
        <w:rPr>
          <w:rFonts w:eastAsia="Times New Roman"/>
          <w:szCs w:val="24"/>
        </w:rPr>
        <w:t xml:space="preserve"> προς τον Υπουργό </w:t>
      </w:r>
      <w:r>
        <w:rPr>
          <w:rFonts w:eastAsia="Times New Roman"/>
          <w:bCs/>
          <w:szCs w:val="24"/>
        </w:rPr>
        <w:t xml:space="preserve">Ναυτιλίας και Νησιωτικής </w:t>
      </w:r>
      <w:r>
        <w:rPr>
          <w:rFonts w:eastAsia="Times New Roman"/>
          <w:bCs/>
          <w:szCs w:val="24"/>
        </w:rPr>
        <w:t>Πολιτικής,</w:t>
      </w:r>
      <w:r>
        <w:rPr>
          <w:rFonts w:eastAsia="Times New Roman"/>
          <w:b/>
          <w:bCs/>
          <w:szCs w:val="24"/>
        </w:rPr>
        <w:t xml:space="preserve"> </w:t>
      </w:r>
      <w:r>
        <w:rPr>
          <w:rFonts w:eastAsia="Times New Roman"/>
          <w:szCs w:val="24"/>
        </w:rPr>
        <w:t xml:space="preserve">με θέμα: «Δεκάδες παροπλισμένα πλοία και ναυάγια στην περιοχή </w:t>
      </w:r>
      <w:r>
        <w:rPr>
          <w:rFonts w:eastAsia="Times New Roman"/>
          <w:szCs w:val="24"/>
        </w:rPr>
        <w:t>λ</w:t>
      </w:r>
      <w:r>
        <w:rPr>
          <w:rFonts w:eastAsia="Times New Roman"/>
          <w:szCs w:val="24"/>
        </w:rPr>
        <w:t>ιμένος Ελευσίνας».</w:t>
      </w:r>
    </w:p>
    <w:p w14:paraId="2E9F9274" w14:textId="77777777" w:rsidR="00BE4DD2" w:rsidRDefault="0027121F">
      <w:pPr>
        <w:spacing w:after="0" w:line="600" w:lineRule="auto"/>
        <w:ind w:firstLine="720"/>
        <w:contextualSpacing/>
        <w:jc w:val="both"/>
        <w:rPr>
          <w:rFonts w:eastAsia="Times New Roman"/>
          <w:bCs/>
          <w:szCs w:val="24"/>
        </w:rPr>
      </w:pPr>
      <w:r>
        <w:rPr>
          <w:rFonts w:eastAsia="Times New Roman"/>
          <w:bCs/>
          <w:szCs w:val="24"/>
        </w:rPr>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ΕΡΩΤΗΣΕΙΣ (Άρθρο 130 παράγραφος 5 του Κανονισμού της Βουλής)</w:t>
      </w:r>
    </w:p>
    <w:p w14:paraId="2E9F9275" w14:textId="77777777" w:rsidR="00BE4DD2" w:rsidRDefault="0027121F">
      <w:pPr>
        <w:spacing w:after="0" w:line="600" w:lineRule="auto"/>
        <w:ind w:firstLine="720"/>
        <w:contextualSpacing/>
        <w:jc w:val="both"/>
        <w:rPr>
          <w:rFonts w:eastAsia="Times New Roman"/>
          <w:szCs w:val="24"/>
        </w:rPr>
      </w:pPr>
      <w:r>
        <w:rPr>
          <w:rFonts w:eastAsia="Times New Roman"/>
          <w:szCs w:val="24"/>
        </w:rPr>
        <w:t>1. Η με αριθμό 2431/9-1-2018 ερώτηση του Βουλευτή Δράμας της Νέας Δημοκρατίας κ.</w:t>
      </w:r>
      <w:r>
        <w:rPr>
          <w:rFonts w:eastAsia="Times New Roman"/>
          <w:bCs/>
          <w:szCs w:val="24"/>
        </w:rPr>
        <w:t xml:space="preserve"> Δημητρίου Κυριαζίδη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Οικονομίας και Ανάπτυξης, </w:t>
      </w:r>
      <w:r>
        <w:rPr>
          <w:rFonts w:eastAsia="Times New Roman"/>
          <w:szCs w:val="24"/>
        </w:rPr>
        <w:t xml:space="preserve">με θέμα: «Έγκριση του έργου βελτίωσης του </w:t>
      </w:r>
      <w:r>
        <w:rPr>
          <w:rFonts w:eastAsia="Times New Roman"/>
          <w:szCs w:val="24"/>
        </w:rPr>
        <w:t>χ</w:t>
      </w:r>
      <w:r>
        <w:rPr>
          <w:rFonts w:eastAsia="Times New Roman"/>
          <w:szCs w:val="24"/>
        </w:rPr>
        <w:t xml:space="preserve">ιονοδρομικού </w:t>
      </w:r>
      <w:r>
        <w:rPr>
          <w:rFonts w:eastAsia="Times New Roman"/>
          <w:szCs w:val="24"/>
        </w:rPr>
        <w:t>κ</w:t>
      </w:r>
      <w:r>
        <w:rPr>
          <w:rFonts w:eastAsia="Times New Roman"/>
          <w:szCs w:val="24"/>
        </w:rPr>
        <w:t>έντρου Φαλακρού στον Νομό Δράμας».</w:t>
      </w:r>
    </w:p>
    <w:p w14:paraId="2E9F9276" w14:textId="77777777" w:rsidR="00BE4DD2" w:rsidRDefault="0027121F">
      <w:pPr>
        <w:spacing w:after="0" w:line="600" w:lineRule="auto"/>
        <w:ind w:firstLine="720"/>
        <w:contextualSpacing/>
        <w:jc w:val="both"/>
        <w:rPr>
          <w:rFonts w:eastAsia="Times New Roman"/>
          <w:szCs w:val="24"/>
        </w:rPr>
      </w:pPr>
      <w:r>
        <w:rPr>
          <w:rFonts w:eastAsia="Times New Roman"/>
          <w:szCs w:val="24"/>
        </w:rPr>
        <w:lastRenderedPageBreak/>
        <w:t>2. Η με αριθμό 1139/92/13-11-2017 ερώτηση και αίτηση κατάθεσης εγγράφων του Βουλευτή Β΄ Αθηνών της Δ</w:t>
      </w:r>
      <w:r>
        <w:rPr>
          <w:rFonts w:eastAsia="Times New Roman"/>
          <w:szCs w:val="24"/>
        </w:rPr>
        <w:t>ημοκρατικής Συμπαράταξης ΠΑΣΟΚ</w:t>
      </w:r>
      <w:r>
        <w:rPr>
          <w:rFonts w:eastAsia="Times New Roman"/>
          <w:szCs w:val="24"/>
        </w:rPr>
        <w:t xml:space="preserve"> </w:t>
      </w:r>
      <w:r>
        <w:rPr>
          <w:rFonts w:eastAsia="Times New Roman"/>
          <w:szCs w:val="24"/>
        </w:rPr>
        <w:t xml:space="preserve">- ΔΗΜΑΡ κ. </w:t>
      </w:r>
      <w:r>
        <w:rPr>
          <w:rFonts w:eastAsia="Times New Roman"/>
          <w:bCs/>
          <w:szCs w:val="24"/>
        </w:rPr>
        <w:t>Γεωργίου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Δημητρίου Καρρά </w:t>
      </w:r>
      <w:r>
        <w:rPr>
          <w:rFonts w:eastAsia="Times New Roman"/>
          <w:szCs w:val="24"/>
        </w:rPr>
        <w:t>προς τον Υπουργό</w:t>
      </w:r>
      <w:r>
        <w:rPr>
          <w:rFonts w:eastAsia="Times New Roman"/>
          <w:b/>
          <w:bCs/>
          <w:szCs w:val="24"/>
        </w:rPr>
        <w:t xml:space="preserve"> </w:t>
      </w:r>
      <w:r>
        <w:rPr>
          <w:rFonts w:eastAsia="Times New Roman"/>
          <w:bCs/>
          <w:szCs w:val="24"/>
        </w:rPr>
        <w:t xml:space="preserve">Μεταναστευτικής Πολιτικής, </w:t>
      </w:r>
      <w:r>
        <w:rPr>
          <w:rFonts w:eastAsia="Times New Roman"/>
          <w:szCs w:val="24"/>
        </w:rPr>
        <w:t xml:space="preserve">με θέμα: «Αδικαιολόγητη καθυστέρηση στη σύνταξη και δημοσιοποίηση των τριμηνιαίων </w:t>
      </w:r>
      <w:r>
        <w:rPr>
          <w:rFonts w:eastAsia="Times New Roman"/>
          <w:szCs w:val="24"/>
        </w:rPr>
        <w:t>ε</w:t>
      </w:r>
      <w:r>
        <w:rPr>
          <w:rFonts w:eastAsia="Times New Roman"/>
          <w:szCs w:val="24"/>
        </w:rPr>
        <w:t xml:space="preserve">κθέσεων </w:t>
      </w:r>
      <w:r>
        <w:rPr>
          <w:rFonts w:eastAsia="Times New Roman"/>
          <w:szCs w:val="24"/>
        </w:rPr>
        <w:t>π</w:t>
      </w:r>
      <w:r>
        <w:rPr>
          <w:rFonts w:eastAsia="Times New Roman"/>
          <w:szCs w:val="24"/>
        </w:rPr>
        <w:t xml:space="preserve">επραγμένων της </w:t>
      </w:r>
      <w:r>
        <w:rPr>
          <w:rFonts w:eastAsia="Times New Roman"/>
          <w:szCs w:val="24"/>
        </w:rPr>
        <w:t>α</w:t>
      </w:r>
      <w:r>
        <w:rPr>
          <w:rFonts w:eastAsia="Times New Roman"/>
          <w:szCs w:val="24"/>
        </w:rPr>
        <w:t xml:space="preserve">ρχής </w:t>
      </w:r>
      <w:r>
        <w:rPr>
          <w:rFonts w:eastAsia="Times New Roman"/>
          <w:szCs w:val="24"/>
        </w:rPr>
        <w:t>π</w:t>
      </w:r>
      <w:r>
        <w:rPr>
          <w:rFonts w:eastAsia="Times New Roman"/>
          <w:szCs w:val="24"/>
        </w:rPr>
        <w:t>ροσφυγών κατά των αποφάσεων τ</w:t>
      </w:r>
      <w:r>
        <w:rPr>
          <w:rFonts w:eastAsia="Times New Roman"/>
          <w:szCs w:val="24"/>
        </w:rPr>
        <w:t>ης Υπηρεσίας Ασύλου».</w:t>
      </w:r>
    </w:p>
    <w:p w14:paraId="2E9F9277"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Κυρίες και κύριοι συνάδελφοι, ε</w:t>
      </w:r>
      <w:r>
        <w:rPr>
          <w:rFonts w:eastAsia="Times New Roman"/>
          <w:szCs w:val="24"/>
          <w:shd w:val="clear" w:color="auto" w:fill="FFFFFF"/>
        </w:rPr>
        <w:t xml:space="preserve">ισερχόμαστε στη συζήτηση των </w:t>
      </w:r>
    </w:p>
    <w:p w14:paraId="2E9F9278" w14:textId="77777777" w:rsidR="00BE4DD2" w:rsidRDefault="0027121F">
      <w:pPr>
        <w:spacing w:after="0" w:line="600" w:lineRule="auto"/>
        <w:ind w:firstLine="720"/>
        <w:contextualSpacing/>
        <w:jc w:val="center"/>
        <w:rPr>
          <w:rFonts w:eastAsia="Times New Roman"/>
          <w:b/>
          <w:szCs w:val="24"/>
          <w:shd w:val="clear" w:color="auto" w:fill="FFFFFF"/>
        </w:rPr>
      </w:pPr>
      <w:r w:rsidRPr="00100654">
        <w:rPr>
          <w:rFonts w:eastAsia="Times New Roman"/>
          <w:b/>
          <w:szCs w:val="24"/>
          <w:shd w:val="clear" w:color="auto" w:fill="FFFFFF"/>
        </w:rPr>
        <w:t>ΕΠΙΚΑΙΡΩΝ ΕΡΩΤΗΣΕΩΝ</w:t>
      </w:r>
    </w:p>
    <w:p w14:paraId="2E9F9279"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Σας ενημερώνω ότι </w:t>
      </w:r>
      <w:r>
        <w:rPr>
          <w:rFonts w:eastAsia="Times New Roman"/>
          <w:szCs w:val="24"/>
        </w:rPr>
        <w:t xml:space="preserve">η </w:t>
      </w:r>
      <w:r>
        <w:rPr>
          <w:rFonts w:eastAsia="Times New Roman"/>
          <w:color w:val="000000"/>
          <w:szCs w:val="24"/>
          <w:shd w:val="clear" w:color="auto" w:fill="FFFFFF"/>
        </w:rPr>
        <w:t xml:space="preserve">τέταρτη με αριθμό 1087/14-2-2018 επίκαιρη ερώτηση πρώτου κύκλου του Βουλευτή Κιλκίς του Λαϊκού Συνδέσμου - Χρυσή Αυγή κ. </w:t>
      </w:r>
      <w:r>
        <w:rPr>
          <w:rFonts w:eastAsia="Times New Roman"/>
          <w:bCs/>
          <w:color w:val="000000"/>
          <w:szCs w:val="24"/>
          <w:shd w:val="clear" w:color="auto" w:fill="FFFFFF"/>
        </w:rPr>
        <w:t xml:space="preserve">Χρήστου </w:t>
      </w:r>
      <w:r>
        <w:rPr>
          <w:rFonts w:eastAsia="Times New Roman"/>
          <w:bCs/>
          <w:color w:val="000000"/>
          <w:szCs w:val="24"/>
          <w:shd w:val="clear" w:color="auto" w:fill="FFFFFF"/>
        </w:rPr>
        <w:t>Χατζησάββα</w:t>
      </w:r>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w:t>
      </w:r>
      <w:r>
        <w:rPr>
          <w:rFonts w:eastAsia="Times New Roman"/>
          <w:color w:val="000000"/>
          <w:szCs w:val="24"/>
          <w:shd w:val="clear" w:color="auto" w:fill="FFFFFF"/>
        </w:rPr>
        <w:lastRenderedPageBreak/>
        <w:t xml:space="preserve">πουργό </w:t>
      </w:r>
      <w:r>
        <w:rPr>
          <w:rFonts w:eastAsia="Times New Roman"/>
          <w:bCs/>
          <w:color w:val="000000"/>
          <w:szCs w:val="24"/>
          <w:shd w:val="clear" w:color="auto" w:fill="FFFFFF"/>
        </w:rPr>
        <w:t xml:space="preserve">Εσωτερικών </w:t>
      </w:r>
      <w:r>
        <w:rPr>
          <w:rFonts w:eastAsia="Times New Roman"/>
          <w:color w:val="000000"/>
          <w:szCs w:val="24"/>
          <w:shd w:val="clear" w:color="auto" w:fill="FFFFFF"/>
        </w:rPr>
        <w:t>με θέμα: «Ερωτήματα σχετικώς με την υπόθεση πράκτορα, βάσει αποκαλύψεων του Π. Καμμένου»</w:t>
      </w:r>
      <w:r>
        <w:rPr>
          <w:rFonts w:eastAsia="Times New Roman"/>
          <w:color w:val="000000"/>
          <w:szCs w:val="24"/>
          <w:shd w:val="clear" w:color="auto" w:fill="FFFFFF"/>
        </w:rPr>
        <w:t>,</w:t>
      </w:r>
      <w:r w:rsidRPr="00EA6A2D">
        <w:rPr>
          <w:rFonts w:eastAsia="Times New Roman"/>
          <w:szCs w:val="24"/>
        </w:rPr>
        <w:t xml:space="preserve"> </w:t>
      </w:r>
      <w:r>
        <w:rPr>
          <w:rFonts w:eastAsia="Times New Roman"/>
          <w:szCs w:val="24"/>
        </w:rPr>
        <w:t xml:space="preserve">δεν θα συζητηθεί λόγω απουσίας του αρμόδιου Αναπληρωτή Υπουργού κ. </w:t>
      </w:r>
      <w:proofErr w:type="spellStart"/>
      <w:r>
        <w:rPr>
          <w:rFonts w:eastAsia="Times New Roman"/>
          <w:szCs w:val="24"/>
        </w:rPr>
        <w:t>Τόσκα</w:t>
      </w:r>
      <w:proofErr w:type="spellEnd"/>
      <w:r>
        <w:rPr>
          <w:rFonts w:eastAsia="Times New Roman"/>
          <w:szCs w:val="24"/>
        </w:rPr>
        <w:t xml:space="preserve"> στο εξωτερικό</w:t>
      </w:r>
      <w:r>
        <w:rPr>
          <w:rFonts w:eastAsia="Times New Roman"/>
          <w:szCs w:val="24"/>
        </w:rPr>
        <w:t>.</w:t>
      </w:r>
    </w:p>
    <w:p w14:paraId="2E9F927A" w14:textId="77777777" w:rsidR="00BE4DD2" w:rsidRDefault="0027121F">
      <w:pPr>
        <w:spacing w:after="0" w:line="600" w:lineRule="auto"/>
        <w:ind w:firstLine="720"/>
        <w:contextualSpacing/>
        <w:jc w:val="both"/>
        <w:rPr>
          <w:rFonts w:eastAsia="Times New Roman"/>
          <w:color w:val="000000"/>
          <w:szCs w:val="24"/>
        </w:rPr>
      </w:pPr>
      <w:r>
        <w:rPr>
          <w:rFonts w:eastAsia="Times New Roman"/>
          <w:color w:val="000000"/>
          <w:szCs w:val="24"/>
        </w:rPr>
        <w:t xml:space="preserve">Ομοίως, </w:t>
      </w:r>
      <w:r>
        <w:rPr>
          <w:rFonts w:eastAsia="Times New Roman"/>
          <w:color w:val="000000"/>
          <w:szCs w:val="24"/>
        </w:rPr>
        <w:t>η τρίτη με αριθμό 1088/14-2-201</w:t>
      </w:r>
      <w:r>
        <w:rPr>
          <w:rFonts w:eastAsia="Times New Roman"/>
          <w:color w:val="000000"/>
          <w:szCs w:val="24"/>
        </w:rPr>
        <w:t>8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του Βουλευτή Β΄ Πειραι</w:t>
      </w:r>
      <w:r>
        <w:rPr>
          <w:rFonts w:eastAsia="Times New Roman"/>
          <w:color w:val="000000"/>
          <w:szCs w:val="24"/>
        </w:rPr>
        <w:t>ώς</w:t>
      </w:r>
      <w:r>
        <w:rPr>
          <w:rFonts w:eastAsia="Times New Roman"/>
          <w:color w:val="000000"/>
          <w:szCs w:val="24"/>
        </w:rPr>
        <w:t xml:space="preserve"> του Λαϊκού Συνδέσμου - Χρυσή Αυγή κ. </w:t>
      </w:r>
      <w:r>
        <w:rPr>
          <w:rFonts w:eastAsia="Times New Roman"/>
          <w:bCs/>
          <w:color w:val="000000"/>
          <w:szCs w:val="24"/>
        </w:rPr>
        <w:t>Ιωάννη Λαγού</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 xml:space="preserve">με θέμα: «Άστοχη επέμβαση της ηγεσίας της ΕΛΑΣ σχετικά με τους συμμετέχοντες στο συλλαλητήριο», </w:t>
      </w:r>
      <w:r>
        <w:rPr>
          <w:rFonts w:eastAsia="Times New Roman"/>
          <w:color w:val="000000"/>
          <w:szCs w:val="24"/>
        </w:rPr>
        <w:t xml:space="preserve">δεν θα συζητηθεί </w:t>
      </w:r>
      <w:r>
        <w:rPr>
          <w:rFonts w:eastAsia="Times New Roman"/>
          <w:color w:val="000000"/>
          <w:szCs w:val="24"/>
        </w:rPr>
        <w:t xml:space="preserve">λόγω </w:t>
      </w:r>
      <w:r>
        <w:rPr>
          <w:rFonts w:eastAsia="Times New Roman"/>
          <w:color w:val="000000"/>
          <w:szCs w:val="24"/>
        </w:rPr>
        <w:t xml:space="preserve">απουσίας του αρμόδιου Αναπληρωτή Υπουργού Εξωτερικών κ. </w:t>
      </w:r>
      <w:proofErr w:type="spellStart"/>
      <w:r>
        <w:rPr>
          <w:rFonts w:eastAsia="Times New Roman"/>
          <w:color w:val="000000"/>
          <w:szCs w:val="24"/>
        </w:rPr>
        <w:t>Τόσκα</w:t>
      </w:r>
      <w:proofErr w:type="spellEnd"/>
      <w:r>
        <w:rPr>
          <w:rFonts w:eastAsia="Times New Roman"/>
          <w:color w:val="000000"/>
          <w:szCs w:val="24"/>
        </w:rPr>
        <w:t xml:space="preserve"> στο εξωτερικό.</w:t>
      </w:r>
    </w:p>
    <w:p w14:paraId="2E9F927B" w14:textId="77777777" w:rsidR="00BE4DD2" w:rsidRDefault="0027121F">
      <w:pPr>
        <w:spacing w:after="0" w:line="600" w:lineRule="auto"/>
        <w:ind w:firstLine="720"/>
        <w:contextualSpacing/>
        <w:jc w:val="both"/>
        <w:rPr>
          <w:rFonts w:eastAsia="Times New Roman"/>
          <w:color w:val="000000"/>
          <w:szCs w:val="24"/>
        </w:rPr>
      </w:pPr>
      <w:r>
        <w:rPr>
          <w:rFonts w:eastAsia="Times New Roman"/>
          <w:color w:val="000000"/>
          <w:szCs w:val="24"/>
        </w:rPr>
        <w:lastRenderedPageBreak/>
        <w:t>Επίσης, η πρώτη με αριθμό 1110/20-2-2018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 xml:space="preserve">ρου κύκλου της Βουλευτού Ιωαννίνων του Συνασπισμού Ριζοσπαστικής Αριστεράς κ. Μερόπης </w:t>
      </w:r>
      <w:proofErr w:type="spellStart"/>
      <w:r>
        <w:rPr>
          <w:rFonts w:eastAsia="Times New Roman"/>
          <w:color w:val="000000"/>
          <w:szCs w:val="24"/>
        </w:rPr>
        <w:t>Τζούφη</w:t>
      </w:r>
      <w:proofErr w:type="spellEnd"/>
      <w:r>
        <w:rPr>
          <w:rFonts w:eastAsia="Times New Roman"/>
          <w:color w:val="000000"/>
          <w:szCs w:val="24"/>
        </w:rPr>
        <w:t xml:space="preserve"> προς την Υπουργό Εργασί</w:t>
      </w:r>
      <w:r>
        <w:rPr>
          <w:rFonts w:eastAsia="Times New Roman"/>
          <w:color w:val="000000"/>
          <w:szCs w:val="24"/>
        </w:rPr>
        <w:t xml:space="preserve">ας, Κοινωνικής Ασφάλισης και Κοινωνικής Αλληλεγγύης με θέμα: «Ένταξη ανίατων παθήσεων στον </w:t>
      </w:r>
      <w:r>
        <w:rPr>
          <w:rFonts w:eastAsia="Times New Roman"/>
          <w:color w:val="000000"/>
          <w:szCs w:val="24"/>
        </w:rPr>
        <w:t>ε</w:t>
      </w:r>
      <w:r>
        <w:rPr>
          <w:rFonts w:eastAsia="Times New Roman"/>
          <w:color w:val="000000"/>
          <w:szCs w:val="24"/>
        </w:rPr>
        <w:t xml:space="preserve">νιαίο </w:t>
      </w:r>
      <w:r>
        <w:rPr>
          <w:rFonts w:eastAsia="Times New Roman"/>
          <w:color w:val="000000"/>
          <w:szCs w:val="24"/>
        </w:rPr>
        <w:t>π</w:t>
      </w:r>
      <w:r>
        <w:rPr>
          <w:rFonts w:eastAsia="Times New Roman"/>
          <w:color w:val="000000"/>
          <w:szCs w:val="24"/>
        </w:rPr>
        <w:t xml:space="preserve">ίνακα </w:t>
      </w:r>
      <w:r>
        <w:rPr>
          <w:rFonts w:eastAsia="Times New Roman"/>
          <w:color w:val="000000"/>
          <w:szCs w:val="24"/>
        </w:rPr>
        <w:t>π</w:t>
      </w:r>
      <w:r>
        <w:rPr>
          <w:rFonts w:eastAsia="Times New Roman"/>
          <w:color w:val="000000"/>
          <w:szCs w:val="24"/>
        </w:rPr>
        <w:t xml:space="preserve">ροσδιορισμού </w:t>
      </w:r>
      <w:r>
        <w:rPr>
          <w:rFonts w:eastAsia="Times New Roman"/>
          <w:color w:val="000000"/>
          <w:szCs w:val="24"/>
        </w:rPr>
        <w:t>π</w:t>
      </w:r>
      <w:r>
        <w:rPr>
          <w:rFonts w:eastAsia="Times New Roman"/>
          <w:color w:val="000000"/>
          <w:szCs w:val="24"/>
        </w:rPr>
        <w:t xml:space="preserve">οσοστού </w:t>
      </w:r>
      <w:r>
        <w:rPr>
          <w:rFonts w:eastAsia="Times New Roman"/>
          <w:color w:val="000000"/>
          <w:szCs w:val="24"/>
        </w:rPr>
        <w:t>α</w:t>
      </w:r>
      <w:r>
        <w:rPr>
          <w:rFonts w:eastAsia="Times New Roman"/>
          <w:color w:val="000000"/>
          <w:szCs w:val="24"/>
        </w:rPr>
        <w:t>ναπηρίας»</w:t>
      </w:r>
      <w:r>
        <w:rPr>
          <w:rFonts w:eastAsia="Times New Roman"/>
          <w:color w:val="000000"/>
          <w:szCs w:val="24"/>
        </w:rPr>
        <w:t>,</w:t>
      </w:r>
      <w:r>
        <w:rPr>
          <w:rFonts w:eastAsia="Times New Roman"/>
          <w:color w:val="000000"/>
          <w:szCs w:val="24"/>
        </w:rPr>
        <w:t xml:space="preserve"> </w:t>
      </w:r>
      <w:r>
        <w:rPr>
          <w:rFonts w:eastAsia="Times New Roman"/>
          <w:color w:val="000000"/>
          <w:szCs w:val="24"/>
        </w:rPr>
        <w:t>δεν θα συζητηθεί</w:t>
      </w:r>
      <w:r>
        <w:rPr>
          <w:rFonts w:eastAsia="Times New Roman"/>
          <w:color w:val="000000"/>
          <w:szCs w:val="24"/>
        </w:rPr>
        <w:t xml:space="preserve"> λόγω κωλύματος της ερωτώσας Βουλευτού.</w:t>
      </w:r>
    </w:p>
    <w:p w14:paraId="2E9F927C" w14:textId="77777777" w:rsidR="00BE4DD2" w:rsidRDefault="0027121F">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rPr>
        <w:t>Η</w:t>
      </w:r>
      <w:r>
        <w:rPr>
          <w:rFonts w:eastAsia="Times New Roman"/>
          <w:color w:val="000000"/>
          <w:szCs w:val="24"/>
        </w:rPr>
        <w:t xml:space="preserve"> πέμπτη </w:t>
      </w:r>
      <w:r>
        <w:rPr>
          <w:rFonts w:eastAsia="Times New Roman"/>
          <w:color w:val="000000"/>
          <w:szCs w:val="24"/>
          <w:shd w:val="clear" w:color="auto" w:fill="FFFFFF"/>
        </w:rPr>
        <w:t xml:space="preserve">με αριθμό 1114/20-2-2018 επίκαιρη ερώτηση </w:t>
      </w:r>
      <w:r>
        <w:rPr>
          <w:rFonts w:eastAsia="Times New Roman"/>
          <w:color w:val="000000"/>
          <w:szCs w:val="24"/>
        </w:rPr>
        <w:t>πρώτου κύ</w:t>
      </w:r>
      <w:r>
        <w:rPr>
          <w:rFonts w:eastAsia="Times New Roman"/>
          <w:color w:val="000000"/>
          <w:szCs w:val="24"/>
        </w:rPr>
        <w:t>κλου</w:t>
      </w:r>
      <w:r>
        <w:rPr>
          <w:rFonts w:eastAsia="Times New Roman"/>
          <w:color w:val="000000"/>
          <w:szCs w:val="24"/>
          <w:shd w:val="clear" w:color="auto" w:fill="FFFFFF"/>
        </w:rPr>
        <w:t xml:space="preserve"> του Βουλευτή Β΄ Αθηνών του Κομμουνιστικού Κόμματος Ελλάδας κ. </w:t>
      </w:r>
      <w:r>
        <w:rPr>
          <w:rFonts w:eastAsia="Times New Roman"/>
          <w:bCs/>
          <w:color w:val="000000"/>
          <w:szCs w:val="24"/>
          <w:shd w:val="clear" w:color="auto" w:fill="FFFFFF"/>
        </w:rPr>
        <w:t xml:space="preserve">Χρήστου </w:t>
      </w:r>
      <w:proofErr w:type="spellStart"/>
      <w:r>
        <w:rPr>
          <w:rFonts w:eastAsia="Times New Roman"/>
          <w:bCs/>
          <w:color w:val="000000"/>
          <w:szCs w:val="24"/>
          <w:shd w:val="clear" w:color="auto" w:fill="FFFFFF"/>
        </w:rPr>
        <w:t>Κατσώτη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color w:val="000000"/>
          <w:szCs w:val="24"/>
          <w:shd w:val="clear" w:color="auto" w:fill="FFFFFF"/>
        </w:rPr>
        <w:t xml:space="preserve"> με θέμα: «Εργαζόμενοι της “Ένωσης – Αγροτικός Συνεταιρισμός Τρικάλων” (ΕΑΣΤ)» </w:t>
      </w:r>
      <w:r>
        <w:rPr>
          <w:rFonts w:eastAsia="Times New Roman"/>
          <w:color w:val="000000"/>
          <w:szCs w:val="24"/>
        </w:rPr>
        <w:t xml:space="preserve">δεν θα συζητηθεί </w:t>
      </w:r>
      <w:r>
        <w:rPr>
          <w:rFonts w:eastAsia="Times New Roman"/>
          <w:color w:val="000000"/>
          <w:szCs w:val="24"/>
          <w:shd w:val="clear" w:color="auto" w:fill="FFFFFF"/>
        </w:rPr>
        <w:t xml:space="preserve">λόγω κωλύματος της αρμόδιας Υπουργού </w:t>
      </w:r>
      <w:r>
        <w:rPr>
          <w:rFonts w:eastAsia="Times New Roman"/>
          <w:color w:val="000000"/>
          <w:szCs w:val="24"/>
          <w:shd w:val="clear" w:color="auto" w:fill="FFFFFF"/>
        </w:rPr>
        <w:lastRenderedPageBreak/>
        <w:t xml:space="preserve">Εργασίας, Κοινωνικής Ασφάλισης και Κοινωνικής Αλληλεγγύης κ. Έφης </w:t>
      </w:r>
      <w:proofErr w:type="spellStart"/>
      <w:r>
        <w:rPr>
          <w:rFonts w:eastAsia="Times New Roman"/>
          <w:color w:val="000000"/>
          <w:szCs w:val="24"/>
          <w:shd w:val="clear" w:color="auto" w:fill="FFFFFF"/>
        </w:rPr>
        <w:t>Αχτσιόγλου</w:t>
      </w:r>
      <w:proofErr w:type="spellEnd"/>
      <w:r>
        <w:rPr>
          <w:rFonts w:eastAsia="Times New Roman"/>
          <w:color w:val="000000"/>
          <w:szCs w:val="24"/>
          <w:shd w:val="clear" w:color="auto" w:fill="FFFFFF"/>
        </w:rPr>
        <w:t>. Η αιτία είναι επίσημη συνάντηση με τον Ιρλανδό Πρόεδρο και τον Ιρλανδό Υπουργό Εργασίας.</w:t>
      </w:r>
    </w:p>
    <w:p w14:paraId="2E9F927D" w14:textId="77777777" w:rsidR="00BE4DD2" w:rsidRDefault="0027121F">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Επίσης, </w:t>
      </w:r>
      <w:r>
        <w:rPr>
          <w:rFonts w:eastAsia="Times New Roman"/>
          <w:color w:val="000000"/>
          <w:szCs w:val="24"/>
          <w:shd w:val="clear" w:color="auto" w:fill="FFFFFF"/>
        </w:rPr>
        <w:t xml:space="preserve">η τέταρτη </w:t>
      </w:r>
      <w:r>
        <w:rPr>
          <w:rFonts w:eastAsia="Times New Roman"/>
          <w:color w:val="000000"/>
          <w:szCs w:val="24"/>
        </w:rPr>
        <w:t xml:space="preserve">με αριθμό 1115/20-2-2018 επίκαιρη </w:t>
      </w:r>
      <w:r>
        <w:rPr>
          <w:rFonts w:eastAsia="Times New Roman"/>
          <w:color w:val="000000"/>
          <w:szCs w:val="24"/>
        </w:rPr>
        <w:t>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 xml:space="preserve">ρου κύκλου του Βουλευτή Αχαΐας του Κομμουνιστικού Κόμματος Ελλάδας κ. </w:t>
      </w:r>
      <w:r>
        <w:rPr>
          <w:rFonts w:eastAsia="Times New Roman"/>
          <w:bCs/>
          <w:color w:val="000000"/>
          <w:szCs w:val="24"/>
        </w:rPr>
        <w:t xml:space="preserve">Νικολάου </w:t>
      </w:r>
      <w:proofErr w:type="spellStart"/>
      <w:r>
        <w:rPr>
          <w:rFonts w:eastAsia="Times New Roman"/>
          <w:bCs/>
          <w:color w:val="000000"/>
          <w:szCs w:val="24"/>
        </w:rPr>
        <w:t>Καραθανασόπουλου</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σχετικά με τους εργαζόμενους στο πρακτορείο διανομής Τύπου «</w:t>
      </w:r>
      <w:r>
        <w:rPr>
          <w:rFonts w:eastAsia="Times New Roman"/>
          <w:color w:val="000000"/>
          <w:szCs w:val="24"/>
        </w:rPr>
        <w:t>ΕΥΡΩΠΗ</w:t>
      </w:r>
      <w:r>
        <w:rPr>
          <w:rFonts w:eastAsia="Times New Roman"/>
          <w:color w:val="000000"/>
          <w:szCs w:val="24"/>
        </w:rPr>
        <w:t xml:space="preserve">», </w:t>
      </w:r>
      <w:r>
        <w:rPr>
          <w:rFonts w:eastAsia="Times New Roman"/>
          <w:color w:val="000000"/>
          <w:szCs w:val="24"/>
        </w:rPr>
        <w:t>δε</w:t>
      </w:r>
      <w:r>
        <w:rPr>
          <w:rFonts w:eastAsia="Times New Roman"/>
          <w:color w:val="000000"/>
          <w:szCs w:val="24"/>
        </w:rPr>
        <w:t xml:space="preserve">ν θα συζητηθεί </w:t>
      </w:r>
      <w:r>
        <w:rPr>
          <w:rFonts w:eastAsia="Times New Roman"/>
          <w:color w:val="000000"/>
          <w:szCs w:val="24"/>
          <w:shd w:val="clear" w:color="auto" w:fill="FFFFFF"/>
        </w:rPr>
        <w:t xml:space="preserve">λόγω κωλύματος της αρμόδιας Υπουργού Εργασίας, Κοινωνικής Ασφάλισης και Κοινωνικής Αλληλεγγύης κ. Έφης </w:t>
      </w:r>
      <w:proofErr w:type="spellStart"/>
      <w:r>
        <w:rPr>
          <w:rFonts w:eastAsia="Times New Roman"/>
          <w:color w:val="000000"/>
          <w:szCs w:val="24"/>
          <w:shd w:val="clear" w:color="auto" w:fill="FFFFFF"/>
        </w:rPr>
        <w:t>Αχτσιόγλου</w:t>
      </w:r>
      <w:proofErr w:type="spellEnd"/>
      <w:r>
        <w:rPr>
          <w:rFonts w:eastAsia="Times New Roman"/>
          <w:color w:val="000000"/>
          <w:szCs w:val="24"/>
          <w:shd w:val="clear" w:color="auto" w:fill="FFFFFF"/>
        </w:rPr>
        <w:t>. Η αιτία είναι επίσημη συνάντηση με τον Ιρλανδό Πρόεδρο και τον Ιρλανδό Υπουργό Εργασίας.</w:t>
      </w:r>
    </w:p>
    <w:p w14:paraId="2E9F927E"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lastRenderedPageBreak/>
        <w:t>Η</w:t>
      </w:r>
      <w:r>
        <w:rPr>
          <w:rFonts w:eastAsia="Times New Roman"/>
          <w:szCs w:val="24"/>
          <w:shd w:val="clear" w:color="auto" w:fill="FFFFFF"/>
        </w:rPr>
        <w:t xml:space="preserve"> έκτη με αριθμό 1117/20-2-2018 επίκα</w:t>
      </w:r>
      <w:r>
        <w:rPr>
          <w:rFonts w:eastAsia="Times New Roman"/>
          <w:szCs w:val="24"/>
          <w:shd w:val="clear" w:color="auto" w:fill="FFFFFF"/>
        </w:rPr>
        <w:t>ιρη ερώτηση δε</w:t>
      </w:r>
      <w:r>
        <w:rPr>
          <w:rFonts w:eastAsia="Times New Roman"/>
          <w:szCs w:val="24"/>
          <w:shd w:val="clear" w:color="auto" w:fill="FFFFFF"/>
        </w:rPr>
        <w:t>ύ</w:t>
      </w:r>
      <w:r>
        <w:rPr>
          <w:rFonts w:eastAsia="Times New Roman"/>
          <w:szCs w:val="24"/>
          <w:shd w:val="clear" w:color="auto" w:fill="FFFFFF"/>
        </w:rPr>
        <w:t>τ</w:t>
      </w:r>
      <w:r>
        <w:rPr>
          <w:rFonts w:eastAsia="Times New Roman"/>
          <w:szCs w:val="24"/>
          <w:shd w:val="clear" w:color="auto" w:fill="FFFFFF"/>
        </w:rPr>
        <w:t>ε</w:t>
      </w:r>
      <w:r>
        <w:rPr>
          <w:rFonts w:eastAsia="Times New Roman"/>
          <w:szCs w:val="24"/>
          <w:shd w:val="clear" w:color="auto" w:fill="FFFFFF"/>
        </w:rPr>
        <w:t>ρου κύκλου της Βουλευτού Β΄ Πειραι</w:t>
      </w:r>
      <w:r>
        <w:rPr>
          <w:rFonts w:eastAsia="Times New Roman"/>
          <w:szCs w:val="24"/>
          <w:shd w:val="clear" w:color="auto" w:fill="FFFFFF"/>
        </w:rPr>
        <w:t>ώς</w:t>
      </w:r>
      <w:r>
        <w:rPr>
          <w:rFonts w:eastAsia="Times New Roman"/>
          <w:szCs w:val="24"/>
          <w:shd w:val="clear" w:color="auto" w:fill="FFFFFF"/>
        </w:rPr>
        <w:t xml:space="preserve"> του Κομμουνιστικού Κόμματος Ελλάδας κ. </w:t>
      </w:r>
      <w:r>
        <w:rPr>
          <w:rFonts w:eastAsia="Times New Roman"/>
          <w:bCs/>
          <w:color w:val="000000"/>
          <w:szCs w:val="24"/>
          <w:shd w:val="clear" w:color="auto" w:fill="FFFFFF"/>
        </w:rPr>
        <w:t xml:space="preserve">Διαμάντως </w:t>
      </w:r>
      <w:proofErr w:type="spellStart"/>
      <w:r>
        <w:rPr>
          <w:rFonts w:eastAsia="Times New Roman"/>
          <w:bCs/>
          <w:color w:val="000000"/>
          <w:szCs w:val="24"/>
          <w:shd w:val="clear" w:color="auto" w:fill="FFFFFF"/>
        </w:rPr>
        <w:t>Μανωλάκου</w:t>
      </w:r>
      <w:proofErr w:type="spellEnd"/>
      <w:r>
        <w:rPr>
          <w:rFonts w:eastAsia="Times New Roman"/>
          <w:bCs/>
          <w:color w:val="000000"/>
          <w:szCs w:val="24"/>
          <w:shd w:val="clear" w:color="auto" w:fill="FFFFFF"/>
        </w:rPr>
        <w:t xml:space="preserve"> </w:t>
      </w:r>
      <w:r>
        <w:rPr>
          <w:rFonts w:eastAsia="Times New Roman"/>
          <w:szCs w:val="24"/>
          <w:shd w:val="clear" w:color="auto" w:fill="FFFFFF"/>
        </w:rPr>
        <w:t xml:space="preserve">προς την Υπουργό </w:t>
      </w:r>
      <w:r>
        <w:rPr>
          <w:rFonts w:eastAsia="Times New Roman"/>
          <w:bCs/>
          <w:color w:val="000000"/>
          <w:szCs w:val="24"/>
          <w:shd w:val="clear" w:color="auto" w:fill="FFFFFF"/>
        </w:rPr>
        <w:t xml:space="preserve">Εργασίας, Κοινωνικής Ασφάλισης και Κοινωνικής Αλληλεγγύης </w:t>
      </w:r>
      <w:r>
        <w:rPr>
          <w:rFonts w:eastAsia="Times New Roman"/>
          <w:szCs w:val="24"/>
          <w:shd w:val="clear" w:color="auto" w:fill="FFFFFF"/>
        </w:rPr>
        <w:t xml:space="preserve">με θέμα: «Μέτρα προστασίας και ασφάλειας για τη ζωή και την υγεία </w:t>
      </w:r>
      <w:r>
        <w:rPr>
          <w:rFonts w:eastAsia="Times New Roman"/>
          <w:szCs w:val="24"/>
          <w:shd w:val="clear" w:color="auto" w:fill="FFFFFF"/>
        </w:rPr>
        <w:t>των εργαζομένων στη ναυπηγοεπισκευαστική ζώνη»</w:t>
      </w:r>
      <w:r>
        <w:rPr>
          <w:rFonts w:eastAsia="Times New Roman"/>
          <w:szCs w:val="24"/>
          <w:shd w:val="clear" w:color="auto" w:fill="FFFFFF"/>
        </w:rPr>
        <w:t>,</w:t>
      </w:r>
      <w:r>
        <w:rPr>
          <w:rFonts w:eastAsia="Times New Roman"/>
          <w:szCs w:val="24"/>
          <w:shd w:val="clear" w:color="auto" w:fill="FFFFFF"/>
        </w:rPr>
        <w:t xml:space="preserve"> </w:t>
      </w:r>
      <w:r>
        <w:rPr>
          <w:rFonts w:eastAsia="Times New Roman"/>
          <w:szCs w:val="24"/>
          <w:shd w:val="clear" w:color="auto" w:fill="FFFFFF"/>
        </w:rPr>
        <w:t>δεν θα συζητηθεί</w:t>
      </w:r>
      <w:r>
        <w:rPr>
          <w:rFonts w:eastAsia="Times New Roman"/>
          <w:szCs w:val="24"/>
          <w:shd w:val="clear" w:color="auto" w:fill="FFFFFF"/>
        </w:rPr>
        <w:t xml:space="preserve"> λόγω κωλύματος της αρμόδιας Υπουργού Εργασίας, Κοινωνικής Ασφάλισης και Κοινωνικής Αλληλεγγύης κ. Έφης </w:t>
      </w:r>
      <w:proofErr w:type="spellStart"/>
      <w:r>
        <w:rPr>
          <w:rFonts w:eastAsia="Times New Roman"/>
          <w:szCs w:val="24"/>
          <w:shd w:val="clear" w:color="auto" w:fill="FFFFFF"/>
        </w:rPr>
        <w:t>Αχτσιόγλου</w:t>
      </w:r>
      <w:proofErr w:type="spellEnd"/>
      <w:r>
        <w:rPr>
          <w:rFonts w:eastAsia="Times New Roman"/>
          <w:szCs w:val="24"/>
          <w:shd w:val="clear" w:color="auto" w:fill="FFFFFF"/>
        </w:rPr>
        <w:t>. Η αιτία είναι επίσημη συνάντηση με τον Ιρλανδό Πρόεδρο και τον Ιρλανδό Υπουρ</w:t>
      </w:r>
      <w:r>
        <w:rPr>
          <w:rFonts w:eastAsia="Times New Roman"/>
          <w:szCs w:val="24"/>
          <w:shd w:val="clear" w:color="auto" w:fill="FFFFFF"/>
        </w:rPr>
        <w:t>γό Εργασίας.</w:t>
      </w:r>
    </w:p>
    <w:p w14:paraId="2E9F927F" w14:textId="77777777" w:rsidR="00BE4DD2" w:rsidRDefault="0027121F">
      <w:pPr>
        <w:spacing w:after="0"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πέμπτη με αριθμό 1089/14-2-2018 επίκαιρη ερώτηση δε</w:t>
      </w:r>
      <w:r>
        <w:rPr>
          <w:rFonts w:eastAsia="Times New Roman"/>
          <w:szCs w:val="24"/>
        </w:rPr>
        <w:t>ύτερ</w:t>
      </w:r>
      <w:r>
        <w:rPr>
          <w:rFonts w:eastAsia="Times New Roman"/>
          <w:szCs w:val="24"/>
        </w:rPr>
        <w:t xml:space="preserve">ου κύκλου του Βουλευτή Α΄ Θεσσαλονίκης του Λαϊκού Συνδέσμου - Χρυσή Αυγή κ. </w:t>
      </w:r>
      <w:r>
        <w:rPr>
          <w:rFonts w:eastAsia="Times New Roman"/>
          <w:bCs/>
          <w:color w:val="000000"/>
          <w:szCs w:val="24"/>
        </w:rPr>
        <w:t>Αντωνίου Γρέγου προς τον Υπουργό</w:t>
      </w:r>
      <w:r>
        <w:rPr>
          <w:rFonts w:eastAsia="Times New Roman"/>
          <w:b/>
          <w:szCs w:val="24"/>
        </w:rPr>
        <w:t xml:space="preserve"> </w:t>
      </w:r>
      <w:r>
        <w:rPr>
          <w:rFonts w:eastAsia="Times New Roman"/>
          <w:bCs/>
          <w:color w:val="000000"/>
          <w:szCs w:val="24"/>
        </w:rPr>
        <w:t>Εξωτερικών</w:t>
      </w:r>
      <w:r>
        <w:rPr>
          <w:rFonts w:eastAsia="Times New Roman"/>
          <w:bCs/>
          <w:color w:val="000000"/>
          <w:szCs w:val="24"/>
        </w:rPr>
        <w:t xml:space="preserve"> </w:t>
      </w:r>
      <w:r>
        <w:rPr>
          <w:rFonts w:eastAsia="Times New Roman"/>
          <w:bCs/>
          <w:color w:val="000000"/>
          <w:szCs w:val="24"/>
        </w:rPr>
        <w:lastRenderedPageBreak/>
        <w:t xml:space="preserve">με </w:t>
      </w:r>
      <w:r>
        <w:rPr>
          <w:rFonts w:eastAsia="Times New Roman"/>
          <w:szCs w:val="24"/>
        </w:rPr>
        <w:t>θέμα: «Περί της Ελληνικής Εθνικής Μειονότητας των Σκοπίων»</w:t>
      </w:r>
      <w:r>
        <w:rPr>
          <w:rFonts w:eastAsia="Times New Roman"/>
          <w:szCs w:val="24"/>
        </w:rPr>
        <w:t>,</w:t>
      </w:r>
      <w:r>
        <w:rPr>
          <w:rFonts w:eastAsia="Times New Roman"/>
          <w:szCs w:val="24"/>
        </w:rPr>
        <w:t xml:space="preserve"> </w:t>
      </w:r>
      <w:r>
        <w:rPr>
          <w:rFonts w:eastAsia="Times New Roman"/>
          <w:szCs w:val="24"/>
        </w:rPr>
        <w:t>δεν</w:t>
      </w:r>
      <w:r>
        <w:rPr>
          <w:rFonts w:eastAsia="Times New Roman"/>
          <w:szCs w:val="24"/>
        </w:rPr>
        <w:t xml:space="preserve"> θα συζητηθεί </w:t>
      </w:r>
      <w:r>
        <w:rPr>
          <w:rFonts w:eastAsia="Times New Roman"/>
          <w:szCs w:val="24"/>
          <w:shd w:val="clear" w:color="auto" w:fill="FFFFFF"/>
        </w:rPr>
        <w:t>λόγω κωλύματος του Υπουργού Εξωτερικών κ. Νικολάου Κοτζιά. Αιτία</w:t>
      </w:r>
      <w:r>
        <w:rPr>
          <w:rFonts w:eastAsia="Times New Roman"/>
          <w:szCs w:val="24"/>
          <w:shd w:val="clear" w:color="auto" w:fill="FFFFFF"/>
        </w:rPr>
        <w:t xml:space="preserve"> ο</w:t>
      </w:r>
      <w:r>
        <w:rPr>
          <w:rFonts w:eastAsia="Times New Roman"/>
          <w:szCs w:val="24"/>
          <w:shd w:val="clear" w:color="auto" w:fill="FFFFFF"/>
        </w:rPr>
        <w:t xml:space="preserve"> φόρτος εργασίας.</w:t>
      </w:r>
    </w:p>
    <w:p w14:paraId="2E9F9280"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Επίσης, </w:t>
      </w:r>
      <w:r>
        <w:rPr>
          <w:rFonts w:eastAsia="Times New Roman"/>
          <w:szCs w:val="24"/>
          <w:shd w:val="clear" w:color="auto" w:fill="FFFFFF"/>
        </w:rPr>
        <w:t>η έβδομη με αριθμό 1106/16</w:t>
      </w:r>
      <w:r>
        <w:rPr>
          <w:rFonts w:eastAsia="Times New Roman"/>
          <w:szCs w:val="24"/>
          <w:shd w:val="clear" w:color="auto" w:fill="FFFFFF"/>
        </w:rPr>
        <w:t>-</w:t>
      </w:r>
      <w:r>
        <w:rPr>
          <w:rFonts w:eastAsia="Times New Roman"/>
          <w:szCs w:val="24"/>
          <w:shd w:val="clear" w:color="auto" w:fill="FFFFFF"/>
        </w:rPr>
        <w:t>2</w:t>
      </w:r>
      <w:r>
        <w:rPr>
          <w:rFonts w:eastAsia="Times New Roman"/>
          <w:szCs w:val="24"/>
          <w:shd w:val="clear" w:color="auto" w:fill="FFFFFF"/>
        </w:rPr>
        <w:t>-</w:t>
      </w:r>
      <w:r>
        <w:rPr>
          <w:rFonts w:eastAsia="Times New Roman"/>
          <w:szCs w:val="24"/>
          <w:shd w:val="clear" w:color="auto" w:fill="FFFFFF"/>
        </w:rPr>
        <w:t>2018 επίκαιρη ερώτηση δε</w:t>
      </w:r>
      <w:r>
        <w:rPr>
          <w:rFonts w:eastAsia="Times New Roman"/>
          <w:szCs w:val="24"/>
          <w:shd w:val="clear" w:color="auto" w:fill="FFFFFF"/>
        </w:rPr>
        <w:t>ύτε</w:t>
      </w:r>
      <w:r>
        <w:rPr>
          <w:rFonts w:eastAsia="Times New Roman"/>
          <w:szCs w:val="24"/>
          <w:shd w:val="clear" w:color="auto" w:fill="FFFFFF"/>
        </w:rPr>
        <w:t>ρου κύκλου</w:t>
      </w:r>
      <w:r>
        <w:rPr>
          <w:rFonts w:eastAsia="Times New Roman"/>
          <w:szCs w:val="24"/>
          <w:shd w:val="clear" w:color="auto" w:fill="FFFFFF"/>
        </w:rPr>
        <w:t xml:space="preserve"> του Ανεξάρτητου Βουλευτή Μεσσηνίας κ. Δημητρίου </w:t>
      </w:r>
      <w:proofErr w:type="spellStart"/>
      <w:r>
        <w:rPr>
          <w:rFonts w:eastAsia="Times New Roman"/>
          <w:szCs w:val="24"/>
          <w:shd w:val="clear" w:color="auto" w:fill="FFFFFF"/>
        </w:rPr>
        <w:t>Κουκούτση</w:t>
      </w:r>
      <w:proofErr w:type="spellEnd"/>
      <w:r>
        <w:rPr>
          <w:rFonts w:eastAsia="Times New Roman"/>
          <w:szCs w:val="24"/>
          <w:shd w:val="clear" w:color="auto" w:fill="FFFFFF"/>
        </w:rPr>
        <w:t xml:space="preserve"> προς τον Υπουργό Εξωτερικών με θέμα: «Χαμηλότοκα δάνεια από την τουρκική τράπεζα </w:t>
      </w:r>
      <w:proofErr w:type="spellStart"/>
      <w:r>
        <w:rPr>
          <w:rFonts w:eastAsia="Times New Roman"/>
          <w:szCs w:val="24"/>
          <w:shd w:val="clear" w:color="auto" w:fill="FFFFFF"/>
          <w:lang w:val="en-US"/>
        </w:rPr>
        <w:t>Z</w:t>
      </w:r>
      <w:r>
        <w:rPr>
          <w:rFonts w:eastAsia="Times New Roman"/>
          <w:szCs w:val="24"/>
          <w:shd w:val="clear" w:color="auto" w:fill="FFFFFF"/>
          <w:lang w:val="en-US"/>
        </w:rPr>
        <w:t>iraat</w:t>
      </w:r>
      <w:proofErr w:type="spellEnd"/>
      <w:r w:rsidRPr="00636DAF">
        <w:rPr>
          <w:rFonts w:eastAsia="Times New Roman"/>
          <w:szCs w:val="24"/>
          <w:shd w:val="clear" w:color="auto" w:fill="FFFFFF"/>
        </w:rPr>
        <w:t xml:space="preserve"> </w:t>
      </w:r>
      <w:r>
        <w:rPr>
          <w:rFonts w:eastAsia="Times New Roman"/>
          <w:szCs w:val="24"/>
          <w:shd w:val="clear" w:color="auto" w:fill="FFFFFF"/>
        </w:rPr>
        <w:t>στους καπνοπαραγωγούς της Θράκης»</w:t>
      </w:r>
      <w:r>
        <w:rPr>
          <w:rFonts w:eastAsia="Times New Roman"/>
          <w:szCs w:val="24"/>
          <w:shd w:val="clear" w:color="auto" w:fill="FFFFFF"/>
        </w:rPr>
        <w:t>,</w:t>
      </w:r>
      <w:r>
        <w:rPr>
          <w:rFonts w:eastAsia="Times New Roman"/>
          <w:szCs w:val="24"/>
          <w:shd w:val="clear" w:color="auto" w:fill="FFFFFF"/>
        </w:rPr>
        <w:t xml:space="preserve"> </w:t>
      </w:r>
      <w:r>
        <w:rPr>
          <w:rFonts w:eastAsia="Times New Roman"/>
          <w:szCs w:val="24"/>
          <w:shd w:val="clear" w:color="auto" w:fill="FFFFFF"/>
        </w:rPr>
        <w:t xml:space="preserve">δεν θα συζητηθεί </w:t>
      </w:r>
      <w:r>
        <w:rPr>
          <w:rFonts w:eastAsia="Times New Roman"/>
          <w:szCs w:val="24"/>
          <w:shd w:val="clear" w:color="auto" w:fill="FFFFFF"/>
        </w:rPr>
        <w:t>λόγω κωλύματος του Υπουργού Εξωτερικών κ. Νικολάου Κοτζιά</w:t>
      </w:r>
      <w:r>
        <w:rPr>
          <w:rFonts w:eastAsia="Times New Roman"/>
          <w:szCs w:val="24"/>
          <w:shd w:val="clear" w:color="auto" w:fill="FFFFFF"/>
        </w:rPr>
        <w:t>. Αιτία: φόρτος εργασίας.</w:t>
      </w:r>
    </w:p>
    <w:p w14:paraId="2E9F9281"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Η</w:t>
      </w:r>
      <w:r>
        <w:rPr>
          <w:rFonts w:eastAsia="Times New Roman"/>
          <w:szCs w:val="24"/>
          <w:shd w:val="clear" w:color="auto" w:fill="FFFFFF"/>
        </w:rPr>
        <w:t xml:space="preserve"> ένατη με αριθμό 926/26</w:t>
      </w:r>
      <w:r>
        <w:rPr>
          <w:rFonts w:eastAsia="Times New Roman"/>
          <w:szCs w:val="24"/>
          <w:shd w:val="clear" w:color="auto" w:fill="FFFFFF"/>
        </w:rPr>
        <w:t>-</w:t>
      </w:r>
      <w:r>
        <w:rPr>
          <w:rFonts w:eastAsia="Times New Roman"/>
          <w:szCs w:val="24"/>
          <w:shd w:val="clear" w:color="auto" w:fill="FFFFFF"/>
        </w:rPr>
        <w:t>1</w:t>
      </w:r>
      <w:r>
        <w:rPr>
          <w:rFonts w:eastAsia="Times New Roman"/>
          <w:szCs w:val="24"/>
          <w:shd w:val="clear" w:color="auto" w:fill="FFFFFF"/>
        </w:rPr>
        <w:t>-</w:t>
      </w:r>
      <w:r>
        <w:rPr>
          <w:rFonts w:eastAsia="Times New Roman"/>
          <w:szCs w:val="24"/>
          <w:shd w:val="clear" w:color="auto" w:fill="FFFFFF"/>
        </w:rPr>
        <w:t>2018 επίκαιρη ερώτηση δε</w:t>
      </w:r>
      <w:r>
        <w:rPr>
          <w:rFonts w:eastAsia="Times New Roman"/>
          <w:szCs w:val="24"/>
          <w:shd w:val="clear" w:color="auto" w:fill="FFFFFF"/>
        </w:rPr>
        <w:t>ύ</w:t>
      </w:r>
      <w:r>
        <w:rPr>
          <w:rFonts w:eastAsia="Times New Roman"/>
          <w:szCs w:val="24"/>
          <w:shd w:val="clear" w:color="auto" w:fill="FFFFFF"/>
        </w:rPr>
        <w:t>τ</w:t>
      </w:r>
      <w:r>
        <w:rPr>
          <w:rFonts w:eastAsia="Times New Roman"/>
          <w:szCs w:val="24"/>
          <w:shd w:val="clear" w:color="auto" w:fill="FFFFFF"/>
        </w:rPr>
        <w:t>ε</w:t>
      </w:r>
      <w:r>
        <w:rPr>
          <w:rFonts w:eastAsia="Times New Roman"/>
          <w:szCs w:val="24"/>
          <w:shd w:val="clear" w:color="auto" w:fill="FFFFFF"/>
        </w:rPr>
        <w:t xml:space="preserve">ρου κύκλου του Βουλευτή Α΄ Θεσσαλονίκης της Ένωσης Κεντρώων κ. Ιωάννη </w:t>
      </w:r>
      <w:proofErr w:type="spellStart"/>
      <w:r>
        <w:rPr>
          <w:rFonts w:eastAsia="Times New Roman"/>
          <w:szCs w:val="24"/>
          <w:shd w:val="clear" w:color="auto" w:fill="FFFFFF"/>
        </w:rPr>
        <w:t>Σαρίδη</w:t>
      </w:r>
      <w:proofErr w:type="spellEnd"/>
      <w:r>
        <w:rPr>
          <w:rFonts w:eastAsia="Times New Roman"/>
          <w:szCs w:val="24"/>
          <w:shd w:val="clear" w:color="auto" w:fill="FFFFFF"/>
        </w:rPr>
        <w:t xml:space="preserve"> προς τον Υπουργό Εξωτερικών με θέμα: «Εμπι</w:t>
      </w:r>
      <w:r>
        <w:rPr>
          <w:rFonts w:eastAsia="Times New Roman"/>
          <w:szCs w:val="24"/>
          <w:shd w:val="clear" w:color="auto" w:fill="FFFFFF"/>
        </w:rPr>
        <w:lastRenderedPageBreak/>
        <w:t>στεύεστε τον κ. Μάθιου Νίμιτς ως ειδικό διαμεσολαβητή των</w:t>
      </w:r>
      <w:r>
        <w:rPr>
          <w:rFonts w:eastAsia="Times New Roman"/>
          <w:szCs w:val="24"/>
          <w:shd w:val="clear" w:color="auto" w:fill="FFFFFF"/>
        </w:rPr>
        <w:t xml:space="preserve"> Ηνωμένων Εθνών για το σκοπιανό ζήτημα;»</w:t>
      </w:r>
      <w:r>
        <w:rPr>
          <w:rFonts w:eastAsia="Times New Roman"/>
          <w:szCs w:val="24"/>
          <w:shd w:val="clear" w:color="auto" w:fill="FFFFFF"/>
        </w:rPr>
        <w:t>,</w:t>
      </w:r>
      <w:r>
        <w:rPr>
          <w:rFonts w:eastAsia="Times New Roman"/>
          <w:szCs w:val="24"/>
          <w:shd w:val="clear" w:color="auto" w:fill="FFFFFF"/>
        </w:rPr>
        <w:t xml:space="preserve"> </w:t>
      </w:r>
      <w:r>
        <w:rPr>
          <w:rFonts w:eastAsia="Times New Roman"/>
          <w:szCs w:val="24"/>
          <w:shd w:val="clear" w:color="auto" w:fill="FFFFFF"/>
        </w:rPr>
        <w:t xml:space="preserve">δεν θα συζητηθεί </w:t>
      </w:r>
      <w:r>
        <w:rPr>
          <w:rFonts w:eastAsia="Times New Roman"/>
          <w:szCs w:val="24"/>
          <w:shd w:val="clear" w:color="auto" w:fill="FFFFFF"/>
        </w:rPr>
        <w:t>λόγω κωλύματος του Υφυπουργού Εξωτερικών κ. Ιωάννη Αμανατίδη.</w:t>
      </w:r>
    </w:p>
    <w:p w14:paraId="2E9F9282"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Σας ενημερώνω ότι για όλες τις παραπάνω</w:t>
      </w:r>
      <w:r>
        <w:rPr>
          <w:rFonts w:eastAsia="Times New Roman"/>
          <w:szCs w:val="24"/>
          <w:shd w:val="clear" w:color="auto" w:fill="FFFFFF"/>
        </w:rPr>
        <w:t xml:space="preserve"> διαγραφές υπάρχει η αντίστοιχη επιστολή από τον Γραμματέα του Υπουργικού Συμβουλίου.</w:t>
      </w:r>
    </w:p>
    <w:p w14:paraId="2E9F9283" w14:textId="77777777" w:rsidR="00BE4DD2" w:rsidRDefault="00BE4DD2">
      <w:pPr>
        <w:spacing w:after="0" w:line="600" w:lineRule="auto"/>
        <w:ind w:firstLine="720"/>
        <w:contextualSpacing/>
        <w:jc w:val="both"/>
        <w:rPr>
          <w:rFonts w:eastAsia="Times New Roman"/>
          <w:szCs w:val="24"/>
          <w:shd w:val="clear" w:color="auto" w:fill="FFFFFF"/>
        </w:rPr>
      </w:pPr>
    </w:p>
    <w:p w14:paraId="2E9F9284"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στη </w:t>
      </w:r>
      <w:r>
        <w:rPr>
          <w:rFonts w:eastAsia="Times New Roman"/>
          <w:szCs w:val="24"/>
          <w:shd w:val="clear" w:color="auto" w:fill="FFFFFF"/>
        </w:rPr>
        <w:t>συζήτηση της</w:t>
      </w:r>
      <w:r>
        <w:rPr>
          <w:rFonts w:eastAsia="Times New Roman"/>
          <w:szCs w:val="24"/>
          <w:shd w:val="clear" w:color="auto" w:fill="FFFFFF"/>
        </w:rPr>
        <w:t xml:space="preserve"> δεύτερη</w:t>
      </w:r>
      <w:r>
        <w:rPr>
          <w:rFonts w:eastAsia="Times New Roman"/>
          <w:szCs w:val="24"/>
          <w:shd w:val="clear" w:color="auto" w:fill="FFFFFF"/>
        </w:rPr>
        <w:t>ς</w:t>
      </w:r>
      <w:r>
        <w:rPr>
          <w:rFonts w:eastAsia="Times New Roman"/>
          <w:szCs w:val="24"/>
          <w:shd w:val="clear" w:color="auto" w:fill="FFFFFF"/>
        </w:rPr>
        <w:t xml:space="preserve"> με αριθμό 1119/20</w:t>
      </w:r>
      <w:r>
        <w:rPr>
          <w:rFonts w:eastAsia="Times New Roman"/>
          <w:szCs w:val="24"/>
          <w:shd w:val="clear" w:color="auto" w:fill="FFFFFF"/>
        </w:rPr>
        <w:t>-</w:t>
      </w:r>
      <w:r>
        <w:rPr>
          <w:rFonts w:eastAsia="Times New Roman"/>
          <w:szCs w:val="24"/>
          <w:shd w:val="clear" w:color="auto" w:fill="FFFFFF"/>
        </w:rPr>
        <w:t>2</w:t>
      </w:r>
      <w:r>
        <w:rPr>
          <w:rFonts w:eastAsia="Times New Roman"/>
          <w:szCs w:val="24"/>
          <w:shd w:val="clear" w:color="auto" w:fill="FFFFFF"/>
        </w:rPr>
        <w:t>-</w:t>
      </w:r>
      <w:r>
        <w:rPr>
          <w:rFonts w:eastAsia="Times New Roman"/>
          <w:szCs w:val="24"/>
          <w:shd w:val="clear" w:color="auto" w:fill="FFFFFF"/>
        </w:rPr>
        <w:t>2018 επίκαιρη</w:t>
      </w:r>
      <w:r>
        <w:rPr>
          <w:rFonts w:eastAsia="Times New Roman"/>
          <w:szCs w:val="24"/>
          <w:shd w:val="clear" w:color="auto" w:fill="FFFFFF"/>
        </w:rPr>
        <w:t>ς</w:t>
      </w:r>
      <w:r>
        <w:rPr>
          <w:rFonts w:eastAsia="Times New Roman"/>
          <w:szCs w:val="24"/>
          <w:shd w:val="clear" w:color="auto" w:fill="FFFFFF"/>
        </w:rPr>
        <w:t xml:space="preserve"> ερώτηση</w:t>
      </w:r>
      <w:r>
        <w:rPr>
          <w:rFonts w:eastAsia="Times New Roman"/>
          <w:szCs w:val="24"/>
          <w:shd w:val="clear" w:color="auto" w:fill="FFFFFF"/>
        </w:rPr>
        <w:t>ς</w:t>
      </w:r>
      <w:r>
        <w:rPr>
          <w:rFonts w:eastAsia="Times New Roman"/>
          <w:szCs w:val="24"/>
          <w:shd w:val="clear" w:color="auto" w:fill="FFFFFF"/>
        </w:rPr>
        <w:t xml:space="preserve"> πρώτου κύκλου του Βουλευτή Αττικής της Νέας Δημοκρατίας κ. Αθανασίου Μπούρα προς τον Υπουργό Εσωτερικών με θέμα: «Αποκατάσταση των ζημιών και ανακατασκευή της </w:t>
      </w:r>
      <w:r>
        <w:rPr>
          <w:rFonts w:eastAsia="Times New Roman"/>
          <w:szCs w:val="24"/>
          <w:shd w:val="clear" w:color="auto" w:fill="FFFFFF"/>
        </w:rPr>
        <w:t>π</w:t>
      </w:r>
      <w:r>
        <w:rPr>
          <w:rFonts w:eastAsia="Times New Roman"/>
          <w:szCs w:val="24"/>
          <w:shd w:val="clear" w:color="auto" w:fill="FFFFFF"/>
        </w:rPr>
        <w:t xml:space="preserve">αλαιάς </w:t>
      </w:r>
      <w:r>
        <w:rPr>
          <w:rFonts w:eastAsia="Times New Roman"/>
          <w:szCs w:val="24"/>
          <w:shd w:val="clear" w:color="auto" w:fill="FFFFFF"/>
        </w:rPr>
        <w:t>ε</w:t>
      </w:r>
      <w:r>
        <w:rPr>
          <w:rFonts w:eastAsia="Times New Roman"/>
          <w:szCs w:val="24"/>
          <w:shd w:val="clear" w:color="auto" w:fill="FFFFFF"/>
        </w:rPr>
        <w:t xml:space="preserve">θνικής </w:t>
      </w:r>
      <w:r>
        <w:rPr>
          <w:rFonts w:eastAsia="Times New Roman"/>
          <w:szCs w:val="24"/>
          <w:shd w:val="clear" w:color="auto" w:fill="FFFFFF"/>
        </w:rPr>
        <w:t>ο</w:t>
      </w:r>
      <w:r>
        <w:rPr>
          <w:rFonts w:eastAsia="Times New Roman"/>
          <w:szCs w:val="24"/>
          <w:shd w:val="clear" w:color="auto" w:fill="FFFFFF"/>
        </w:rPr>
        <w:t>δού Ελευσίνας</w:t>
      </w:r>
      <w:r>
        <w:rPr>
          <w:rFonts w:eastAsia="Times New Roman"/>
          <w:szCs w:val="24"/>
          <w:shd w:val="clear" w:color="auto" w:fill="FFFFFF"/>
        </w:rPr>
        <w:t xml:space="preserve"> </w:t>
      </w:r>
      <w:r>
        <w:rPr>
          <w:rFonts w:eastAsia="Times New Roman"/>
          <w:szCs w:val="24"/>
          <w:shd w:val="clear" w:color="auto" w:fill="FFFFFF"/>
        </w:rPr>
        <w:t>-</w:t>
      </w:r>
      <w:r>
        <w:rPr>
          <w:rFonts w:eastAsia="Times New Roman"/>
          <w:szCs w:val="24"/>
          <w:shd w:val="clear" w:color="auto" w:fill="FFFFFF"/>
        </w:rPr>
        <w:t xml:space="preserve"> </w:t>
      </w:r>
      <w:r>
        <w:rPr>
          <w:rFonts w:eastAsia="Times New Roman"/>
          <w:szCs w:val="24"/>
          <w:shd w:val="clear" w:color="auto" w:fill="FFFFFF"/>
        </w:rPr>
        <w:t>Θηβών».</w:t>
      </w:r>
    </w:p>
    <w:p w14:paraId="2E9F9285"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lastRenderedPageBreak/>
        <w:t>Στην ερώτηση θα απαντήσει ο παρευρισκόμενος Υπουργός κ. Σκουρλέτης.</w:t>
      </w:r>
    </w:p>
    <w:p w14:paraId="2E9F9286"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Κύριε Μπούρα, έχετε τον λόγο.</w:t>
      </w:r>
    </w:p>
    <w:p w14:paraId="2E9F9287" w14:textId="77777777" w:rsidR="00BE4DD2" w:rsidRDefault="0027121F">
      <w:pPr>
        <w:spacing w:after="0"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ΑΘΑΝΑΣΙΟΣ ΜΠΟΥΡΑΣ: </w:t>
      </w:r>
      <w:r>
        <w:rPr>
          <w:rFonts w:eastAsia="Times New Roman"/>
          <w:szCs w:val="24"/>
          <w:shd w:val="clear" w:color="auto" w:fill="FFFFFF"/>
        </w:rPr>
        <w:t xml:space="preserve">Ευχαριστώ, κύριε Πρόεδρε. </w:t>
      </w:r>
    </w:p>
    <w:p w14:paraId="2E9F9288" w14:textId="77777777" w:rsidR="00BE4DD2" w:rsidRDefault="0027121F">
      <w:pPr>
        <w:spacing w:after="0" w:line="600" w:lineRule="auto"/>
        <w:ind w:firstLine="720"/>
        <w:contextualSpacing/>
        <w:jc w:val="both"/>
        <w:rPr>
          <w:rFonts w:eastAsia="Times New Roman"/>
          <w:color w:val="000000"/>
          <w:szCs w:val="24"/>
        </w:rPr>
      </w:pPr>
      <w:r>
        <w:rPr>
          <w:rFonts w:eastAsia="Times New Roman"/>
          <w:color w:val="000000"/>
          <w:szCs w:val="24"/>
        </w:rPr>
        <w:t>Κύριε Υπουργέ, γνωρίζετε την ιδιαίτερη ευαισθησία που έχω</w:t>
      </w:r>
      <w:r>
        <w:rPr>
          <w:rFonts w:eastAsia="Times New Roman"/>
          <w:color w:val="000000"/>
          <w:szCs w:val="24"/>
        </w:rPr>
        <w:t>,</w:t>
      </w:r>
      <w:r>
        <w:rPr>
          <w:rFonts w:eastAsia="Times New Roman"/>
          <w:color w:val="000000"/>
          <w:szCs w:val="24"/>
        </w:rPr>
        <w:t xml:space="preserve"> ως Βουλευτής της Περιφέρειας Αττικής</w:t>
      </w:r>
      <w:r>
        <w:rPr>
          <w:rFonts w:eastAsia="Times New Roman"/>
          <w:color w:val="000000"/>
          <w:szCs w:val="24"/>
        </w:rPr>
        <w:t>,</w:t>
      </w:r>
      <w:r>
        <w:rPr>
          <w:rFonts w:eastAsia="Times New Roman"/>
          <w:color w:val="000000"/>
          <w:szCs w:val="24"/>
        </w:rPr>
        <w:t xml:space="preserve"> στη </w:t>
      </w:r>
      <w:r>
        <w:rPr>
          <w:rFonts w:eastAsia="Times New Roman"/>
          <w:color w:val="000000"/>
          <w:szCs w:val="24"/>
        </w:rPr>
        <w:t>δ</w:t>
      </w:r>
      <w:r>
        <w:rPr>
          <w:rFonts w:eastAsia="Times New Roman"/>
          <w:color w:val="000000"/>
          <w:szCs w:val="24"/>
        </w:rPr>
        <w:t>υτική Αττική, στην οποία υπηρέτησα και από άλλη θέση ευθύνης παλαιότερα. Τη γνωρίζω πολύ καλά όπως κι εσείς.</w:t>
      </w:r>
    </w:p>
    <w:p w14:paraId="2E9F9289" w14:textId="77777777" w:rsidR="00BE4DD2" w:rsidRDefault="0027121F">
      <w:pPr>
        <w:spacing w:after="0" w:line="600" w:lineRule="auto"/>
        <w:ind w:firstLine="720"/>
        <w:contextualSpacing/>
        <w:jc w:val="both"/>
        <w:rPr>
          <w:rFonts w:eastAsia="Times New Roman"/>
          <w:color w:val="000000"/>
          <w:szCs w:val="24"/>
        </w:rPr>
      </w:pPr>
      <w:r>
        <w:rPr>
          <w:rFonts w:eastAsia="Times New Roman"/>
          <w:color w:val="000000"/>
          <w:szCs w:val="24"/>
        </w:rPr>
        <w:t>Στις 15 Νοεμβρίου –για να μπορεί να παρακολουθεί και ο πολίτης που αυτή τη στιγμή έχει ανοίξει το κανάλι της Βουλής- και συγκεκριμένα στη Μάνδρα κα</w:t>
      </w:r>
      <w:r>
        <w:rPr>
          <w:rFonts w:eastAsia="Times New Roman"/>
          <w:color w:val="000000"/>
          <w:szCs w:val="24"/>
        </w:rPr>
        <w:t xml:space="preserve">ι στη Νέα </w:t>
      </w:r>
      <w:proofErr w:type="spellStart"/>
      <w:r>
        <w:rPr>
          <w:rFonts w:eastAsia="Times New Roman"/>
          <w:color w:val="000000"/>
          <w:szCs w:val="24"/>
        </w:rPr>
        <w:t>Πέραμο</w:t>
      </w:r>
      <w:proofErr w:type="spellEnd"/>
      <w:r>
        <w:rPr>
          <w:rFonts w:eastAsia="Times New Roman"/>
          <w:color w:val="000000"/>
          <w:szCs w:val="24"/>
        </w:rPr>
        <w:t xml:space="preserve"> έγινε μια πρωτοφανής φυσική καταστροφή. Οι καταστροφές</w:t>
      </w:r>
      <w:r>
        <w:rPr>
          <w:rFonts w:eastAsia="Times New Roman"/>
          <w:color w:val="000000"/>
          <w:szCs w:val="24"/>
        </w:rPr>
        <w:t>,</w:t>
      </w:r>
      <w:r>
        <w:rPr>
          <w:rFonts w:eastAsia="Times New Roman"/>
          <w:color w:val="000000"/>
          <w:szCs w:val="24"/>
        </w:rPr>
        <w:t xml:space="preserve"> που προκλήθηκαν και τις οποίες μάλιστα προσωπικά γνωρίζετε</w:t>
      </w:r>
      <w:r>
        <w:rPr>
          <w:rFonts w:eastAsia="Times New Roman"/>
          <w:color w:val="000000"/>
          <w:szCs w:val="24"/>
        </w:rPr>
        <w:t>,</w:t>
      </w:r>
      <w:r>
        <w:rPr>
          <w:rFonts w:eastAsia="Times New Roman"/>
          <w:color w:val="000000"/>
          <w:szCs w:val="24"/>
        </w:rPr>
        <w:t xml:space="preserve"> γιατί βρεθήκατε εκεί στην </w:t>
      </w:r>
      <w:r>
        <w:rPr>
          <w:rFonts w:eastAsia="Times New Roman"/>
          <w:color w:val="000000"/>
          <w:szCs w:val="24"/>
        </w:rPr>
        <w:lastRenderedPageBreak/>
        <w:t xml:space="preserve">περιοχή από την πρώτη μέρα </w:t>
      </w:r>
      <w:r>
        <w:rPr>
          <w:rFonts w:eastAsia="Times New Roman"/>
          <w:color w:val="000000"/>
          <w:szCs w:val="24"/>
        </w:rPr>
        <w:t xml:space="preserve">της </w:t>
      </w:r>
      <w:r>
        <w:rPr>
          <w:rFonts w:eastAsia="Times New Roman"/>
          <w:color w:val="000000"/>
          <w:szCs w:val="24"/>
        </w:rPr>
        <w:t>διέλευση</w:t>
      </w:r>
      <w:r>
        <w:rPr>
          <w:rFonts w:eastAsia="Times New Roman"/>
          <w:color w:val="000000"/>
          <w:szCs w:val="24"/>
        </w:rPr>
        <w:t>ς</w:t>
      </w:r>
      <w:r>
        <w:rPr>
          <w:rFonts w:eastAsia="Times New Roman"/>
          <w:color w:val="000000"/>
          <w:szCs w:val="24"/>
        </w:rPr>
        <w:t xml:space="preserve"> των καταστροφικών χειμάρρων από το όρος Πατέρα</w:t>
      </w:r>
      <w:r>
        <w:rPr>
          <w:rFonts w:eastAsia="Times New Roman"/>
          <w:color w:val="000000"/>
          <w:szCs w:val="24"/>
        </w:rPr>
        <w:t>,</w:t>
      </w:r>
      <w:r>
        <w:rPr>
          <w:rFonts w:eastAsia="Times New Roman"/>
          <w:color w:val="000000"/>
          <w:szCs w:val="24"/>
        </w:rPr>
        <w:t xml:space="preserve"> επέφεραν ανεπανόρθωτες ζημιές τόσο στον οικιστικό ιστό όσο και στο εσωτερικό δίκτυο των πόλεων της Μάνδρας και της Νέας </w:t>
      </w:r>
      <w:proofErr w:type="spellStart"/>
      <w:r>
        <w:rPr>
          <w:rFonts w:eastAsia="Times New Roman"/>
          <w:color w:val="000000"/>
          <w:szCs w:val="24"/>
        </w:rPr>
        <w:t>Περάμου</w:t>
      </w:r>
      <w:proofErr w:type="spellEnd"/>
      <w:r>
        <w:rPr>
          <w:rFonts w:eastAsia="Times New Roman"/>
          <w:color w:val="000000"/>
          <w:szCs w:val="24"/>
        </w:rPr>
        <w:t xml:space="preserve"> των Μεγάρων.</w:t>
      </w:r>
    </w:p>
    <w:p w14:paraId="2E9F928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Έχουν περάσει σχεδόν τρεις μήνες και ακόμη δεν έχουν αποκατασταθεί οι ζημιές. Η πόλη της Μάνδρας, που νομίζω ότι π</w:t>
      </w:r>
      <w:r>
        <w:rPr>
          <w:rFonts w:eastAsia="Times New Roman" w:cs="Times New Roman"/>
          <w:szCs w:val="24"/>
        </w:rPr>
        <w:t>ρέπει να την επισκεφθείτε ξανά -δεν ξέρω αν το έχετε κάνει ήδη- εξακολουθεί να είναι νεκρή. Οι κάτοικοί της προσπαθούν μόνοι τους να ξαναστήσουν τα νοικοκυριά τους.</w:t>
      </w:r>
    </w:p>
    <w:p w14:paraId="2E9F928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αλαιά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δός Ελευσίνας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Θηβών, που είναι και το θέμα μας, βρίσκεται σε άθλια </w:t>
      </w:r>
      <w:r>
        <w:rPr>
          <w:rFonts w:eastAsia="Times New Roman" w:cs="Times New Roman"/>
          <w:szCs w:val="24"/>
        </w:rPr>
        <w:t xml:space="preserve">κατάσταση. Ως εκ τούτου οι μετακινήσεις των κατοίκων των ορεινών περιοχών των δημοτικών ενοτήτων Βιλίων, Ερυθρών και Οινόης, αλλά και των δεκάδων οικισμών του </w:t>
      </w:r>
      <w:r>
        <w:rPr>
          <w:rFonts w:eastAsia="Times New Roman" w:cs="Times New Roman"/>
          <w:szCs w:val="24"/>
        </w:rPr>
        <w:lastRenderedPageBreak/>
        <w:t>Δήμου Μάνδρας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Ειδυλλίας</w:t>
      </w:r>
      <w:proofErr w:type="spellEnd"/>
      <w:r>
        <w:rPr>
          <w:rFonts w:eastAsia="Times New Roman" w:cs="Times New Roman"/>
          <w:szCs w:val="24"/>
        </w:rPr>
        <w:t xml:space="preserve"> -γιατί ο </w:t>
      </w:r>
      <w:r>
        <w:rPr>
          <w:rFonts w:eastAsia="Times New Roman" w:cs="Times New Roman"/>
          <w:szCs w:val="24"/>
        </w:rPr>
        <w:t>δ</w:t>
      </w:r>
      <w:r>
        <w:rPr>
          <w:rFonts w:eastAsia="Times New Roman" w:cs="Times New Roman"/>
          <w:szCs w:val="24"/>
        </w:rPr>
        <w:t xml:space="preserve">ήμος αυτός έχει μια πολύ μεγάλη έκταση με πολλούς οικισμούς- </w:t>
      </w:r>
      <w:r>
        <w:rPr>
          <w:rFonts w:eastAsia="Times New Roman" w:cs="Times New Roman"/>
          <w:szCs w:val="24"/>
        </w:rPr>
        <w:t>είναι δύσκολες. Είναι σχεδόν απομονωμένοι από τον Δήμο Μάνδρας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Ειδυλλίας</w:t>
      </w:r>
      <w:proofErr w:type="spellEnd"/>
      <w:r>
        <w:rPr>
          <w:rFonts w:eastAsia="Times New Roman" w:cs="Times New Roman"/>
          <w:szCs w:val="24"/>
        </w:rPr>
        <w:t xml:space="preserve">, στον οποίο ανήκουν, καθώς δεν έχουν άλλο δρόμο για τις μετακινήσεις τους από και προς τη Μάνδρα και την Ελευσίνα, που είναι η πρωτεύουσα της </w:t>
      </w:r>
      <w:r>
        <w:rPr>
          <w:rFonts w:eastAsia="Times New Roman" w:cs="Times New Roman"/>
          <w:szCs w:val="24"/>
        </w:rPr>
        <w:t>δ</w:t>
      </w:r>
      <w:r>
        <w:rPr>
          <w:rFonts w:eastAsia="Times New Roman" w:cs="Times New Roman"/>
          <w:szCs w:val="24"/>
        </w:rPr>
        <w:t>υτικής Αττικής.</w:t>
      </w:r>
    </w:p>
    <w:p w14:paraId="2E9F928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Παρά τις δεσμεύσεις τη</w:t>
      </w:r>
      <w:r>
        <w:rPr>
          <w:rFonts w:eastAsia="Times New Roman" w:cs="Times New Roman"/>
          <w:szCs w:val="24"/>
        </w:rPr>
        <w:t xml:space="preserve">ς Κυβέρνησης και του ίδιου του Πρωθυπουργού, στο συνέδριο που κάνατε στην περιοχή της </w:t>
      </w:r>
      <w:r>
        <w:rPr>
          <w:rFonts w:eastAsia="Times New Roman" w:cs="Times New Roman"/>
          <w:szCs w:val="24"/>
        </w:rPr>
        <w:t>δ</w:t>
      </w:r>
      <w:r>
        <w:rPr>
          <w:rFonts w:eastAsia="Times New Roman" w:cs="Times New Roman"/>
          <w:szCs w:val="24"/>
        </w:rPr>
        <w:t xml:space="preserve">υτικής Αττικής, ότι μέσα σε τρεις μήνες –έτσι είπε ο </w:t>
      </w:r>
      <w:r>
        <w:rPr>
          <w:rFonts w:eastAsia="Times New Roman" w:cs="Times New Roman"/>
        </w:rPr>
        <w:t>Πρωθυπουργός</w:t>
      </w:r>
      <w:r>
        <w:rPr>
          <w:rFonts w:eastAsia="Times New Roman" w:cs="Times New Roman"/>
          <w:szCs w:val="24"/>
        </w:rPr>
        <w:t>- θα έχουν αποκατασταθεί πλήρως οι ζημιές στο οδικό δίκτυο, τα έργα δεν έχουν αρχίσει, παρά μόνο μερικές</w:t>
      </w:r>
      <w:r>
        <w:rPr>
          <w:rFonts w:eastAsia="Times New Roman" w:cs="Times New Roman"/>
          <w:szCs w:val="24"/>
        </w:rPr>
        <w:t xml:space="preserve"> αρχικές πρόχειρες παρεμβάσεις που δεν αποτελούν, όμως, λύση.</w:t>
      </w:r>
    </w:p>
    <w:p w14:paraId="2E9F928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Η δυσκολία μετακίνησης των κατοίκων όλων των δημοτικών ενοτήτων Μάνδρας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Ειδυλλίας</w:t>
      </w:r>
      <w:proofErr w:type="spellEnd"/>
      <w:r>
        <w:rPr>
          <w:rFonts w:eastAsia="Times New Roman" w:cs="Times New Roman"/>
          <w:szCs w:val="24"/>
        </w:rPr>
        <w:t xml:space="preserve"> αλλά και των επισκεπτών, επηρεάζει ακόμα περισσότερο την οικονομική ζωή της περιοχής, καθώς δημιουργεί δυσχέρε</w:t>
      </w:r>
      <w:r>
        <w:rPr>
          <w:rFonts w:eastAsia="Times New Roman" w:cs="Times New Roman"/>
          <w:szCs w:val="24"/>
        </w:rPr>
        <w:t>ια στην άσκηση επαγγελματικών δραστηριοτήτων. Να σας αναφέρω απλώς ότι στην περιοχή, όπως σε κάθε περιοχή, υπάρχουν κάποιες δραστηριότητες οι οποίες εξικνούνται όπως στη δημιουργία καταστημάτων εστίασης, ταβερνών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μπορούν εύκολα να προσεγγίσουν. </w:t>
      </w:r>
      <w:r>
        <w:rPr>
          <w:rFonts w:eastAsia="Times New Roman" w:cs="Times New Roman"/>
          <w:szCs w:val="24"/>
        </w:rPr>
        <w:t xml:space="preserve">Πολλοί κάτοικοι των περιοχών δε τυχαίνει να είναι επαγγελματίες αυτοκινητιστές και απαγορεύεται η διέλευση των αυτοκινήτων τους. Πρέπει να πάνε γύρω-γύρω από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w:t>
      </w:r>
    </w:p>
    <w:p w14:paraId="2E9F928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από όλα αυτά, κύριε Υπουργέ, ειλικρινά σας λέω ότι έκανα αυτή την ερώτηση όχι για να αντιπολιτευτώ, αλλά για να βοηθήσω στη λύση του προβλήματος σε αυτή τη δύσμοιρη περιοχή λόγω αυτού του τελευταίου φαινομένου, μια περιοχή της </w:t>
      </w:r>
      <w:r>
        <w:rPr>
          <w:rFonts w:eastAsia="Times New Roman" w:cs="Times New Roman"/>
          <w:szCs w:val="24"/>
        </w:rPr>
        <w:t>δ</w:t>
      </w:r>
      <w:r>
        <w:rPr>
          <w:rFonts w:eastAsia="Times New Roman" w:cs="Times New Roman"/>
          <w:szCs w:val="24"/>
        </w:rPr>
        <w:t>υτικής Αττικής που σωρε</w:t>
      </w:r>
      <w:r>
        <w:rPr>
          <w:rFonts w:eastAsia="Times New Roman" w:cs="Times New Roman"/>
          <w:szCs w:val="24"/>
        </w:rPr>
        <w:t>ύει πολλά προβλήματα για την υπόλοιπη, θα πω εγώ, Αττική και δυστυχώς δεν έχει την αντίστοιχη αντιμετώπιση διαχρονικά από τις κυβερνήσεις και δεν έχω κανένα πρόβλημα να μην το πω.</w:t>
      </w:r>
    </w:p>
    <w:p w14:paraId="2E9F928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παρακαλέσω ειλικρινά να συμβάλετε στη λύση αυτού του σημαντικού </w:t>
      </w:r>
      <w:r>
        <w:rPr>
          <w:rFonts w:eastAsia="Times New Roman" w:cs="Times New Roman"/>
          <w:szCs w:val="24"/>
        </w:rPr>
        <w:t xml:space="preserve">προβλήματος. Το ίδιο έκανα πριν από λίγες μέρες, μάλιστα και με τον ίδιο </w:t>
      </w:r>
      <w:proofErr w:type="spellStart"/>
      <w:r>
        <w:rPr>
          <w:rFonts w:eastAsia="Times New Roman" w:cs="Times New Roman"/>
          <w:szCs w:val="24"/>
        </w:rPr>
        <w:t>Προεδρεύοντα</w:t>
      </w:r>
      <w:proofErr w:type="spellEnd"/>
      <w:r>
        <w:rPr>
          <w:rFonts w:eastAsia="Times New Roman" w:cs="Times New Roman"/>
          <w:szCs w:val="24"/>
        </w:rPr>
        <w:t xml:space="preserve">, τον κ. Κακλαμάνη, για ένα μείζον θέμα που καθυστερούσε ως προς την αντιμετώπιση με ειδικό τρόπο, όπως γίνεται σε φυσικές καταστροφές, των μαθητών </w:t>
      </w:r>
      <w:r>
        <w:rPr>
          <w:rFonts w:eastAsia="Times New Roman" w:cs="Times New Roman"/>
          <w:szCs w:val="24"/>
        </w:rPr>
        <w:lastRenderedPageBreak/>
        <w:t>ή των αποφοίτων που πρό</w:t>
      </w:r>
      <w:r>
        <w:rPr>
          <w:rFonts w:eastAsia="Times New Roman" w:cs="Times New Roman"/>
          <w:szCs w:val="24"/>
        </w:rPr>
        <w:t>κειται να δώσουν φέτος πανελλαδικές εξετάσεις σε αυτές τις περιοχές.</w:t>
      </w:r>
    </w:p>
    <w:p w14:paraId="2E9F929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Πράγματι, συζητήσαμε με τον Υπουργό Παιδείας –καλή ώρα όπως τώρα εδώ- και δόθηκε μια λύση. Δεν έχει υλοποιηθεί, είναι στα σκαριά και η λύση αυτή πιστεύω ότι θα ικανοποιήσει τους μαθητές κ</w:t>
      </w:r>
      <w:r>
        <w:rPr>
          <w:rFonts w:eastAsia="Times New Roman" w:cs="Times New Roman"/>
          <w:szCs w:val="24"/>
        </w:rPr>
        <w:t>αι τους υποψήφιους φοιτητές αυτής της περιοχής.</w:t>
      </w:r>
    </w:p>
    <w:p w14:paraId="2E9F929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 για την ανοχή.</w:t>
      </w:r>
    </w:p>
    <w:p w14:paraId="2E9F929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2E9F929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Ευχαριστώ, κύριε Πρόεδρε.</w:t>
      </w:r>
    </w:p>
    <w:p w14:paraId="2E9F929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Κύριε Μπούρα, ν</w:t>
      </w:r>
      <w:r>
        <w:rPr>
          <w:rFonts w:eastAsia="Times New Roman" w:cs="Times New Roman"/>
          <w:szCs w:val="24"/>
        </w:rPr>
        <w:t xml:space="preserve">ομίζω ότι αποτελεί κοινό τόπο, για τον κάθε καλοπροαίρετο που έζησε από κοντά αυτή την τελευταία τραγωδία, </w:t>
      </w:r>
      <w:r>
        <w:rPr>
          <w:rFonts w:eastAsia="Times New Roman" w:cs="Times New Roman"/>
          <w:szCs w:val="24"/>
        </w:rPr>
        <w:lastRenderedPageBreak/>
        <w:t>πως η πολιτεία θα πρέπει να κινείται με βάση πρώτα από όλα την άμεση ανακούφιση των πληγέντων</w:t>
      </w:r>
      <w:r>
        <w:rPr>
          <w:rFonts w:eastAsia="Times New Roman" w:cs="Times New Roman"/>
          <w:szCs w:val="24"/>
        </w:rPr>
        <w:t xml:space="preserve"> και </w:t>
      </w:r>
      <w:r>
        <w:rPr>
          <w:rFonts w:eastAsia="Times New Roman" w:cs="Times New Roman"/>
          <w:szCs w:val="24"/>
        </w:rPr>
        <w:t>στη συνέχεια</w:t>
      </w:r>
      <w:r>
        <w:rPr>
          <w:rFonts w:eastAsia="Times New Roman" w:cs="Times New Roman"/>
          <w:szCs w:val="24"/>
        </w:rPr>
        <w:t xml:space="preserve"> </w:t>
      </w:r>
      <w:r>
        <w:rPr>
          <w:rFonts w:eastAsia="Times New Roman" w:cs="Times New Roman"/>
          <w:szCs w:val="24"/>
        </w:rPr>
        <w:t>τη διερεύνηση των αιτιών, διότι πρέπει</w:t>
      </w:r>
      <w:r>
        <w:rPr>
          <w:rFonts w:eastAsia="Times New Roman" w:cs="Times New Roman"/>
          <w:szCs w:val="24"/>
        </w:rPr>
        <w:t xml:space="preserve"> να βγάζουμε συμπεράσματα από τέτοιου είδους καταστάσεις</w:t>
      </w:r>
      <w:r>
        <w:rPr>
          <w:rFonts w:eastAsia="Times New Roman" w:cs="Times New Roman"/>
          <w:szCs w:val="24"/>
        </w:rPr>
        <w:t>,</w:t>
      </w:r>
      <w:r>
        <w:rPr>
          <w:rFonts w:eastAsia="Times New Roman" w:cs="Times New Roman"/>
          <w:szCs w:val="24"/>
        </w:rPr>
        <w:t xml:space="preserve"> ώστε να μπορέσουμε να άρουμε τις αιτίες που οδήγησαν στην απώλεια τόσων πολλών ζωών και στην απώλεια περιουσιών.</w:t>
      </w:r>
    </w:p>
    <w:p w14:paraId="2E9F929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Με αυτό</w:t>
      </w:r>
      <w:r>
        <w:rPr>
          <w:rFonts w:eastAsia="Times New Roman" w:cs="Times New Roman"/>
          <w:szCs w:val="24"/>
        </w:rPr>
        <w:t>ν</w:t>
      </w:r>
      <w:r>
        <w:rPr>
          <w:rFonts w:eastAsia="Times New Roman" w:cs="Times New Roman"/>
          <w:szCs w:val="24"/>
        </w:rPr>
        <w:t xml:space="preserve"> τον τρόπο μπορούμε να μη βρεθούμε ξανά μπροστά σε παρόμοιες καταστάσεις, να </w:t>
      </w:r>
      <w:r>
        <w:rPr>
          <w:rFonts w:eastAsia="Times New Roman" w:cs="Times New Roman"/>
          <w:szCs w:val="24"/>
        </w:rPr>
        <w:t>μη δούμε συνανθρώπους μας να χάνονται με αυτό τον τραγικό τρόπο, να μη δούμε συνανθρώπους μας να χάνουν μέσα σε μια νύχτα τις περιουσίες τους. Θεωρώ ότι κινηθήκαμε στο μέτρο των δυνατοτήτων μας σε αυτή ακριβώς την κατεύθυνση.</w:t>
      </w:r>
    </w:p>
    <w:p w14:paraId="2E9F929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με ευκαιρία την ερώτησή σ</w:t>
      </w:r>
      <w:r>
        <w:rPr>
          <w:rFonts w:eastAsia="Times New Roman" w:cs="Times New Roman"/>
          <w:szCs w:val="24"/>
        </w:rPr>
        <w:t>ας να υπενθυμίσω τα μέτρα τα οποία πήρε αυτή η Κυβέρνηση, αλλά και η περιφέρεια και οι συναρμόδιοι φορείς.</w:t>
      </w:r>
    </w:p>
    <w:p w14:paraId="2E9F929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Ιδιαίτερα, το Υπουργείο Εσωτερικών, στις 20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 –</w:t>
      </w:r>
      <w:r>
        <w:rPr>
          <w:rFonts w:eastAsia="Times New Roman" w:cs="Times New Roman"/>
          <w:szCs w:val="24"/>
        </w:rPr>
        <w:t xml:space="preserve">να θυμίσω ότι </w:t>
      </w:r>
      <w:r>
        <w:rPr>
          <w:rFonts w:eastAsia="Times New Roman" w:cs="Times New Roman"/>
          <w:szCs w:val="24"/>
        </w:rPr>
        <w:t>στις 15</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2017 έγινε η καταστροφική πλημμύρα- επιχορήγησε τον </w:t>
      </w:r>
      <w:r>
        <w:rPr>
          <w:rFonts w:eastAsia="Times New Roman" w:cs="Times New Roman"/>
          <w:szCs w:val="24"/>
        </w:rPr>
        <w:t>δ</w:t>
      </w:r>
      <w:r>
        <w:rPr>
          <w:rFonts w:eastAsia="Times New Roman" w:cs="Times New Roman"/>
          <w:szCs w:val="24"/>
        </w:rPr>
        <w:t>ήμο με το ποσό των</w:t>
      </w:r>
      <w:r>
        <w:rPr>
          <w:rFonts w:eastAsia="Times New Roman" w:cs="Times New Roman"/>
          <w:szCs w:val="24"/>
        </w:rPr>
        <w:t xml:space="preserve"> 500.000 ευρώ και αντίστοιχα τον Δήμο Μεγαρέων με 400.000 ευρώ. </w:t>
      </w:r>
    </w:p>
    <w:p w14:paraId="2E9F929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Στις 26</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πάλι για τον λογαριασμό των θεομηνιών, μετά από συνάντηση που είχα με την κυρία </w:t>
      </w:r>
      <w:r>
        <w:rPr>
          <w:rFonts w:eastAsia="Times New Roman" w:cs="Times New Roman"/>
          <w:szCs w:val="24"/>
        </w:rPr>
        <w:t>δ</w:t>
      </w:r>
      <w:r>
        <w:rPr>
          <w:rFonts w:eastAsia="Times New Roman" w:cs="Times New Roman"/>
          <w:szCs w:val="24"/>
        </w:rPr>
        <w:t xml:space="preserve">ήμαρχο, εγκρίναμε την επιχορήγηση ποσού 980.280 ευρώ για την αποκατάσταση οδοποιίας του </w:t>
      </w:r>
      <w:r>
        <w:rPr>
          <w:rFonts w:eastAsia="Times New Roman" w:cs="Times New Roman"/>
          <w:szCs w:val="24"/>
        </w:rPr>
        <w:t>δ</w:t>
      </w:r>
      <w:r>
        <w:rPr>
          <w:rFonts w:eastAsia="Times New Roman" w:cs="Times New Roman"/>
          <w:szCs w:val="24"/>
        </w:rPr>
        <w:t>ήμου.</w:t>
      </w:r>
      <w:r>
        <w:rPr>
          <w:rFonts w:eastAsia="Times New Roman" w:cs="Times New Roman"/>
          <w:szCs w:val="24"/>
        </w:rPr>
        <w:t xml:space="preserve"> Μάλιστα, μέσα από τη συζήτηση φάνηκε ότι υπάρχει μία προτεραιότητα στον κεντρικό δρόμο στην οδό </w:t>
      </w:r>
      <w:proofErr w:type="spellStart"/>
      <w:r>
        <w:rPr>
          <w:rFonts w:eastAsia="Times New Roman" w:cs="Times New Roman"/>
          <w:szCs w:val="24"/>
        </w:rPr>
        <w:t>Κοροπούλη</w:t>
      </w:r>
      <w:proofErr w:type="spellEnd"/>
      <w:r>
        <w:rPr>
          <w:rFonts w:eastAsia="Times New Roman" w:cs="Times New Roman"/>
          <w:szCs w:val="24"/>
        </w:rPr>
        <w:t>.</w:t>
      </w:r>
    </w:p>
    <w:p w14:paraId="2E9F929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Μαθαίνω ότι δεν έχει γίνει κα</w:t>
      </w:r>
      <w:r>
        <w:rPr>
          <w:rFonts w:eastAsia="Times New Roman" w:cs="Times New Roman"/>
          <w:szCs w:val="24"/>
        </w:rPr>
        <w:t>μ</w:t>
      </w:r>
      <w:r>
        <w:rPr>
          <w:rFonts w:eastAsia="Times New Roman" w:cs="Times New Roman"/>
          <w:szCs w:val="24"/>
        </w:rPr>
        <w:t>μία εκταμίευση, παρ’ όλο που αυτά τα λεφτά έχουν επιχορηγηθεί. Όμως, αντιλαμβάνεστε ότι αυτό δεν είναι ευθύνη του Υπου</w:t>
      </w:r>
      <w:r>
        <w:rPr>
          <w:rFonts w:eastAsia="Times New Roman" w:cs="Times New Roman"/>
          <w:szCs w:val="24"/>
        </w:rPr>
        <w:t>ργείου. Υπάρχουν υπηρεσίες, όπως και το καθεστώς της έκτακτης ανάγκης που διευκολύνει με απευθείας αναθέσεις. Πρέπει, λοιπόν, ο καθένας να αναλαμβάνει τις ευθύνες του και να κινείται με όσο το δυνατόν πιο γρήγορους ρυθμούς.</w:t>
      </w:r>
    </w:p>
    <w:p w14:paraId="2E9F929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σε συνεργασία με το </w:t>
      </w:r>
      <w:r>
        <w:rPr>
          <w:rFonts w:eastAsia="Times New Roman" w:cs="Times New Roman"/>
          <w:szCs w:val="24"/>
        </w:rPr>
        <w:t xml:space="preserve">Υπουργείο Εργασίας σε κοινή μας απόφαση έχουμε εγκρίνει το ποσό των 469.552 ευρώ για κάλυψη άμεσων βασικών αναγκών. Ταυτόχρονα, θέλω να θυμίσω εν τάχει τα πεντοχίλιαρα και τα </w:t>
      </w:r>
      <w:proofErr w:type="spellStart"/>
      <w:r>
        <w:rPr>
          <w:rFonts w:eastAsia="Times New Roman" w:cs="Times New Roman"/>
          <w:szCs w:val="24"/>
        </w:rPr>
        <w:t>οκταχίλιαρα</w:t>
      </w:r>
      <w:proofErr w:type="spellEnd"/>
      <w:r>
        <w:rPr>
          <w:rFonts w:eastAsia="Times New Roman" w:cs="Times New Roman"/>
          <w:szCs w:val="24"/>
        </w:rPr>
        <w:t xml:space="preserve"> σε φυσικά πρόσωπα και σε επιχειρήσεις, κάτι που έγινε για πρώτη φορά </w:t>
      </w:r>
      <w:r>
        <w:rPr>
          <w:rFonts w:eastAsia="Times New Roman" w:cs="Times New Roman"/>
          <w:szCs w:val="24"/>
        </w:rPr>
        <w:t>στην περίπτωση της Μάντρας.</w:t>
      </w:r>
    </w:p>
    <w:p w14:paraId="2E9F929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διαμορφώνουν μία εικόνα πρωτοβουλιών, μέσων, δράσεων και βημάτων που δεν έχει υπάρξει παρόμοιά της. Δικαίως, βέβαια, υπήρξε, γιατί ήταν μία έντονα τραγική υπόθεση. Δεν έχει υπάρξει μία παρόμοια κινητοποίηση εκ μέρους τη</w:t>
      </w:r>
      <w:r>
        <w:rPr>
          <w:rFonts w:eastAsia="Times New Roman" w:cs="Times New Roman"/>
          <w:szCs w:val="24"/>
        </w:rPr>
        <w:t>ς πολιτείας.</w:t>
      </w:r>
    </w:p>
    <w:p w14:paraId="2E9F929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w:t>
      </w:r>
      <w:r>
        <w:rPr>
          <w:rFonts w:eastAsia="Times New Roman" w:cs="Times New Roman"/>
          <w:szCs w:val="24"/>
        </w:rPr>
        <w:t>π</w:t>
      </w:r>
      <w:r>
        <w:rPr>
          <w:rFonts w:eastAsia="Times New Roman" w:cs="Times New Roman"/>
          <w:szCs w:val="24"/>
        </w:rPr>
        <w:t xml:space="preserve">αλαιά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 πέρα από τα άμεσα μέτρα τα οποία έχουν παρθεί καθ’ υπόδειξη της Τροχαίας</w:t>
      </w:r>
      <w:r>
        <w:rPr>
          <w:rFonts w:eastAsia="Times New Roman" w:cs="Times New Roman"/>
          <w:szCs w:val="24"/>
        </w:rPr>
        <w:t xml:space="preserve">, </w:t>
      </w:r>
      <w:r>
        <w:rPr>
          <w:rFonts w:eastAsia="Times New Roman" w:cs="Times New Roman"/>
          <w:szCs w:val="24"/>
        </w:rPr>
        <w:t xml:space="preserve">έτσι ώστε να υπάρχει η όποια αυτή τη στιγμή δυνατή διέλευση με τον πιο ασφαλή τρόπο, έχει προκηρυχθεί η μελέτη τροποποίησης της χάραξης της </w:t>
      </w:r>
      <w:r>
        <w:rPr>
          <w:rFonts w:eastAsia="Times New Roman" w:cs="Times New Roman"/>
          <w:szCs w:val="24"/>
        </w:rPr>
        <w:t>π</w:t>
      </w:r>
      <w:r>
        <w:rPr>
          <w:rFonts w:eastAsia="Times New Roman" w:cs="Times New Roman"/>
          <w:szCs w:val="24"/>
        </w:rPr>
        <w:t xml:space="preserve">αλαιάς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ο</w:t>
      </w:r>
      <w:r>
        <w:rPr>
          <w:rFonts w:eastAsia="Times New Roman" w:cs="Times New Roman"/>
          <w:szCs w:val="24"/>
        </w:rPr>
        <w:t xml:space="preserve">δού. Έχει ενταχθεί στο Πρόγραμμα Δημοσίων Επενδύσεων της </w:t>
      </w:r>
      <w:r>
        <w:rPr>
          <w:rFonts w:eastAsia="Times New Roman" w:cs="Times New Roman"/>
          <w:szCs w:val="24"/>
        </w:rPr>
        <w:t>π</w:t>
      </w:r>
      <w:r>
        <w:rPr>
          <w:rFonts w:eastAsia="Times New Roman" w:cs="Times New Roman"/>
          <w:szCs w:val="24"/>
        </w:rPr>
        <w:t>εριφέρειας και αναμένεται η συμβατική υλο</w:t>
      </w:r>
      <w:r>
        <w:rPr>
          <w:rFonts w:eastAsia="Times New Roman" w:cs="Times New Roman"/>
          <w:szCs w:val="24"/>
        </w:rPr>
        <w:t xml:space="preserve">ποίηση αυτής της μελέτης εντός δύο μηνών. Προκηρύχθηκε στις 2 Φεβρουαρίου. Άρα, εντός δύο μηνών θα έχουμε την ολοκλήρωσή της, έτσι </w:t>
      </w:r>
      <w:r>
        <w:rPr>
          <w:rFonts w:eastAsia="Times New Roman" w:cs="Times New Roman"/>
          <w:szCs w:val="24"/>
        </w:rPr>
        <w:lastRenderedPageBreak/>
        <w:t>ώστε και με την αναμενόμενη τροποποίηση της ΑΕΠ</w:t>
      </w:r>
      <w:r>
        <w:rPr>
          <w:rFonts w:eastAsia="Times New Roman" w:cs="Times New Roman"/>
          <w:szCs w:val="24"/>
          <w:lang w:val="en-US"/>
        </w:rPr>
        <w:t>O</w:t>
      </w:r>
      <w:r>
        <w:rPr>
          <w:rFonts w:eastAsia="Times New Roman" w:cs="Times New Roman"/>
          <w:szCs w:val="24"/>
        </w:rPr>
        <w:t xml:space="preserve"> του έργου να αρχίσει να υλοποιείται.</w:t>
      </w:r>
    </w:p>
    <w:p w14:paraId="2E9F929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Όμως, δεν είναι μόνο ο δρόμος. Εδώ μιλά</w:t>
      </w:r>
      <w:r>
        <w:rPr>
          <w:rFonts w:eastAsia="Times New Roman" w:cs="Times New Roman"/>
          <w:szCs w:val="24"/>
        </w:rPr>
        <w:t xml:space="preserve">με για την ανάγκη να υπάρξει μία καθολική παρέμβαση και να προχωρήσουν και άλλου είδους έργα. Όπως γνωρίζετε, προωθείται η εκτροπή του χειμάρρου της Αγίας Παρασκευής και αντίστοιχα του χειμάρρου Σούρες </w:t>
      </w:r>
      <w:proofErr w:type="spellStart"/>
      <w:r>
        <w:rPr>
          <w:rFonts w:eastAsia="Times New Roman" w:cs="Times New Roman"/>
          <w:szCs w:val="24"/>
        </w:rPr>
        <w:t>Θριασίου</w:t>
      </w:r>
      <w:proofErr w:type="spellEnd"/>
      <w:r>
        <w:rPr>
          <w:rFonts w:eastAsia="Times New Roman" w:cs="Times New Roman"/>
          <w:szCs w:val="24"/>
        </w:rPr>
        <w:t xml:space="preserve"> Πεδίου προϋπολογισμού 10.948.200 ευρώ από την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εριφέρεια.</w:t>
      </w:r>
    </w:p>
    <w:p w14:paraId="2E9F929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έργα είναι δρομολογημένα και κοστολογημένα. Ταυτόχρονα, έχει υπάρξει προγραμματική σύμβαση ανάμεσα στην </w:t>
      </w:r>
      <w:r>
        <w:rPr>
          <w:rFonts w:eastAsia="Times New Roman" w:cs="Times New Roman"/>
          <w:szCs w:val="24"/>
        </w:rPr>
        <w:t>π</w:t>
      </w:r>
      <w:r>
        <w:rPr>
          <w:rFonts w:eastAsia="Times New Roman" w:cs="Times New Roman"/>
          <w:szCs w:val="24"/>
        </w:rPr>
        <w:t>εριφέρεια και τον Δήμο Μάνδρας, έτσι ώστε να ενταχθούν έργα απο</w:t>
      </w:r>
      <w:r>
        <w:rPr>
          <w:rFonts w:eastAsia="Times New Roman" w:cs="Times New Roman"/>
          <w:szCs w:val="24"/>
        </w:rPr>
        <w:lastRenderedPageBreak/>
        <w:t>κατάστασης αστικών και προαστιακών οδών και ανακατασκευή κοινόχρηστ</w:t>
      </w:r>
      <w:r>
        <w:rPr>
          <w:rFonts w:eastAsia="Times New Roman" w:cs="Times New Roman"/>
          <w:szCs w:val="24"/>
        </w:rPr>
        <w:t xml:space="preserve">ων χώρων. Αυτά τα δύο έργα είναι το μεν πρώτο ύψους 4.350.000 ευρώ και το δεύτερο είναι 2.350.000 ευρώ. </w:t>
      </w:r>
    </w:p>
    <w:p w14:paraId="2E9F929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Αντίστοιχες ενέργειες έχουν γίνει και στην περίπτωση της Νέας </w:t>
      </w:r>
      <w:proofErr w:type="spellStart"/>
      <w:r>
        <w:rPr>
          <w:rFonts w:eastAsia="Times New Roman" w:cs="Times New Roman"/>
          <w:szCs w:val="24"/>
        </w:rPr>
        <w:t>Περάμου</w:t>
      </w:r>
      <w:proofErr w:type="spellEnd"/>
      <w:r>
        <w:rPr>
          <w:rFonts w:eastAsia="Times New Roman" w:cs="Times New Roman"/>
          <w:szCs w:val="24"/>
        </w:rPr>
        <w:t xml:space="preserve"> και ιδιαίτερα για την αποκατάσταση του αποχετευτικού στη </w:t>
      </w:r>
      <w:r>
        <w:rPr>
          <w:rFonts w:eastAsia="Times New Roman" w:cs="Times New Roman"/>
          <w:szCs w:val="24"/>
        </w:rPr>
        <w:t>θ</w:t>
      </w:r>
      <w:r>
        <w:rPr>
          <w:rFonts w:eastAsia="Times New Roman" w:cs="Times New Roman"/>
          <w:szCs w:val="24"/>
        </w:rPr>
        <w:t xml:space="preserve">έση Ακρογιάλι. Το ποσό </w:t>
      </w:r>
      <w:r>
        <w:rPr>
          <w:rFonts w:eastAsia="Times New Roman" w:cs="Times New Roman"/>
          <w:szCs w:val="24"/>
        </w:rPr>
        <w:t>εκεί πέρα ανέρχεται στα 5.170.000 ευρώ. Νομίζω ότι αυτό που σας είπα πριν ισχύει με βάση τις πραγματικές δυνατότητες και την αξιοποίηση των διαθέσιμων μέσων. Δεν κωλυσιεργήσαμε, προχωρήσαμε. Προφανώς, αυτό πρέπει να επιβεβαιωθεί και μέσα από την επιτάχυνση</w:t>
      </w:r>
      <w:r>
        <w:rPr>
          <w:rFonts w:eastAsia="Times New Roman" w:cs="Times New Roman"/>
          <w:szCs w:val="24"/>
        </w:rPr>
        <w:t xml:space="preserve"> των διαδικασιών, όπως κι εσείς τονίσατε με την ερώτησή σας.</w:t>
      </w:r>
    </w:p>
    <w:p w14:paraId="2E9F92A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9F92A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Μπούρα, έχετε τον λόγο.</w:t>
      </w:r>
    </w:p>
    <w:p w14:paraId="2E9F92A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Ευχαριστώ, κύριε Πρόεδρε.</w:t>
      </w:r>
    </w:p>
    <w:p w14:paraId="2E9F92A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πράγματι περίπου από ό,τι μπορώ να συμπεράνω, τα 3/4 </w:t>
      </w:r>
      <w:r>
        <w:rPr>
          <w:rFonts w:eastAsia="Times New Roman" w:cs="Times New Roman"/>
          <w:szCs w:val="24"/>
        </w:rPr>
        <w:t xml:space="preserve">της τοποθέτησής σας αναφέρονται όχι σε θέματα τα οποία θίγω εγώ με την ερώτησή μου, γιατί έχω κάνει αντίστοιχες ερωτήσεις,  αλλά γραπτές, όχι επίκαιρες –μπορώ να σας τις φέρω- και για τα ρέματα και όλα τα άλλα θέματα. </w:t>
      </w:r>
    </w:p>
    <w:p w14:paraId="2E9F92A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όμως, ότι κι εσείς </w:t>
      </w:r>
      <w:r>
        <w:rPr>
          <w:rFonts w:eastAsia="Times New Roman" w:cs="Times New Roman"/>
          <w:szCs w:val="24"/>
        </w:rPr>
        <w:t xml:space="preserve">ο ίδιος –το είπατε εξάλλου ειλικρινώς- διαπιστώνετε ότι υπάρχουν καθυστερήσεις. Δηλαδή, ο καιρός τρέχει και οι κάτοικοι βρίσκονται σε αναστάτωση, ακόμα και για την επανάληψη κάποιου φαινομένου. Πρέπει να σας πω ότι όλο το κακό έγινε πάνω στην </w:t>
      </w:r>
      <w:r>
        <w:rPr>
          <w:rFonts w:eastAsia="Times New Roman" w:cs="Times New Roman"/>
          <w:szCs w:val="24"/>
        </w:rPr>
        <w:t>π</w:t>
      </w:r>
      <w:r>
        <w:rPr>
          <w:rFonts w:eastAsia="Times New Roman" w:cs="Times New Roman"/>
          <w:szCs w:val="24"/>
        </w:rPr>
        <w:t xml:space="preserve">αλαιά </w:t>
      </w:r>
      <w:r>
        <w:rPr>
          <w:rFonts w:eastAsia="Times New Roman" w:cs="Times New Roman"/>
          <w:szCs w:val="24"/>
        </w:rPr>
        <w:t>ε</w:t>
      </w:r>
      <w:r>
        <w:rPr>
          <w:rFonts w:eastAsia="Times New Roman" w:cs="Times New Roman"/>
          <w:szCs w:val="24"/>
        </w:rPr>
        <w:t>θνική</w:t>
      </w:r>
      <w:r>
        <w:rPr>
          <w:rFonts w:eastAsia="Times New Roman" w:cs="Times New Roman"/>
          <w:szCs w:val="24"/>
        </w:rPr>
        <w:t xml:space="preserve"> </w:t>
      </w:r>
      <w:r>
        <w:rPr>
          <w:rFonts w:eastAsia="Times New Roman" w:cs="Times New Roman"/>
          <w:szCs w:val="24"/>
        </w:rPr>
        <w:t>ο</w:t>
      </w:r>
      <w:r>
        <w:rPr>
          <w:rFonts w:eastAsia="Times New Roman" w:cs="Times New Roman"/>
          <w:szCs w:val="24"/>
        </w:rPr>
        <w:t>δό.</w:t>
      </w:r>
    </w:p>
    <w:p w14:paraId="2E9F92A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Δηλαδή, από τα είκοσι τρία θύματα της περιοχής της Μάνδρας και ένα από τη Νέα </w:t>
      </w:r>
      <w:proofErr w:type="spellStart"/>
      <w:r>
        <w:rPr>
          <w:rFonts w:eastAsia="Times New Roman" w:cs="Times New Roman"/>
          <w:szCs w:val="24"/>
        </w:rPr>
        <w:t>Πέραμο</w:t>
      </w:r>
      <w:proofErr w:type="spellEnd"/>
      <w:r>
        <w:rPr>
          <w:rFonts w:eastAsia="Times New Roman" w:cs="Times New Roman"/>
          <w:szCs w:val="24"/>
        </w:rPr>
        <w:t>, λόγω διαφορετικού εδαφολογικού θέματος της περιοχής, τα είκοσι χάθηκαν πάνω σ</w:t>
      </w:r>
      <w:r>
        <w:rPr>
          <w:rFonts w:eastAsia="Times New Roman" w:cs="Times New Roman"/>
          <w:szCs w:val="24"/>
        </w:rPr>
        <w:t>ε</w:t>
      </w:r>
      <w:r>
        <w:rPr>
          <w:rFonts w:eastAsia="Times New Roman" w:cs="Times New Roman"/>
          <w:szCs w:val="24"/>
        </w:rPr>
        <w:t xml:space="preserve"> αυτόν τον άξονα, την </w:t>
      </w:r>
      <w:r>
        <w:rPr>
          <w:rFonts w:eastAsia="Times New Roman" w:cs="Times New Roman"/>
          <w:szCs w:val="24"/>
        </w:rPr>
        <w:t>π</w:t>
      </w:r>
      <w:r>
        <w:rPr>
          <w:rFonts w:eastAsia="Times New Roman" w:cs="Times New Roman"/>
          <w:szCs w:val="24"/>
        </w:rPr>
        <w:t xml:space="preserve">αλαιά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 xml:space="preserve">δό. Όλα τα άλλα εγώ, βέβαια, δεν τα βλέπω. Δεν </w:t>
      </w:r>
      <w:r>
        <w:rPr>
          <w:rFonts w:eastAsia="Times New Roman" w:cs="Times New Roman"/>
          <w:szCs w:val="24"/>
        </w:rPr>
        <w:t>θέλω και δεν μπορώ και δεν πρέπει να αμφισβητήσω τα όσα είπατε. Αλίμονο!</w:t>
      </w:r>
    </w:p>
    <w:p w14:paraId="2E9F92A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Όμως, εκείνο το οποίο έχω να πω είναι ότι περνάει ο καιρός και δεν γίνεται τίποτα. Θα σας πω τι συμβαίνει. Δεν θα πούμε τι δεν έγινε μετά τις πυρκαγιές του 2015 και του 2016, που έπρε</w:t>
      </w:r>
      <w:r>
        <w:rPr>
          <w:rFonts w:eastAsia="Times New Roman" w:cs="Times New Roman"/>
          <w:szCs w:val="24"/>
        </w:rPr>
        <w:t xml:space="preserve">πε πριν και πάνω απ’ όλα -ο παριστάμενος διπλανός σας Υπουργός Αγροτικής Ανάπτυξης και λόγω ειδικότητος, μάλιστα, ως δασολόγου, το γνωρίζει- να γίνουν τα </w:t>
      </w:r>
      <w:proofErr w:type="spellStart"/>
      <w:r>
        <w:rPr>
          <w:rFonts w:eastAsia="Times New Roman" w:cs="Times New Roman"/>
          <w:szCs w:val="24"/>
        </w:rPr>
        <w:t>κορμοδέματα</w:t>
      </w:r>
      <w:proofErr w:type="spellEnd"/>
      <w:r>
        <w:rPr>
          <w:rFonts w:eastAsia="Times New Roman" w:cs="Times New Roman"/>
          <w:szCs w:val="24"/>
        </w:rPr>
        <w:t>, όπως γίνεται σε αυτές τις περιπτώσεις. Μάλιστα, στη μεγάλη πυρκαγιά της Πάρνηθας το πρώτο</w:t>
      </w:r>
      <w:r>
        <w:rPr>
          <w:rFonts w:eastAsia="Times New Roman" w:cs="Times New Roman"/>
          <w:szCs w:val="24"/>
        </w:rPr>
        <w:t xml:space="preserve"> </w:t>
      </w:r>
      <w:r>
        <w:rPr>
          <w:rFonts w:eastAsia="Times New Roman" w:cs="Times New Roman"/>
          <w:szCs w:val="24"/>
        </w:rPr>
        <w:lastRenderedPageBreak/>
        <w:t xml:space="preserve">που έγινε τότε από την τότε κυβέρνηση και από τον Υπουργό Σουφλιά ήταν να έρθουν τριακόσιοι υλοτόμοι από τη Χαλκιδική για να γίνουν τα </w:t>
      </w:r>
      <w:proofErr w:type="spellStart"/>
      <w:r>
        <w:rPr>
          <w:rFonts w:eastAsia="Times New Roman" w:cs="Times New Roman"/>
          <w:szCs w:val="24"/>
        </w:rPr>
        <w:t>κορμοδέματα</w:t>
      </w:r>
      <w:proofErr w:type="spellEnd"/>
      <w:r>
        <w:rPr>
          <w:rFonts w:eastAsia="Times New Roman" w:cs="Times New Roman"/>
          <w:szCs w:val="24"/>
        </w:rPr>
        <w:t xml:space="preserve"> και δεν είχαμε ξανά τέτοια φαινόμενα. Διότι όλο το κακό προήλθε από τις φερτές ύλες.</w:t>
      </w:r>
    </w:p>
    <w:p w14:paraId="2E9F92A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θέλω να ξαναπώ ότι η </w:t>
      </w:r>
      <w:r>
        <w:rPr>
          <w:rFonts w:eastAsia="Times New Roman" w:cs="Times New Roman"/>
          <w:szCs w:val="24"/>
        </w:rPr>
        <w:t>π</w:t>
      </w:r>
      <w:r>
        <w:rPr>
          <w:rFonts w:eastAsia="Times New Roman" w:cs="Times New Roman"/>
          <w:szCs w:val="24"/>
        </w:rPr>
        <w:t xml:space="preserve">ολιτική </w:t>
      </w:r>
      <w:r>
        <w:rPr>
          <w:rFonts w:eastAsia="Times New Roman" w:cs="Times New Roman"/>
          <w:szCs w:val="24"/>
        </w:rPr>
        <w:t>π</w:t>
      </w:r>
      <w:r>
        <w:rPr>
          <w:rFonts w:eastAsia="Times New Roman" w:cs="Times New Roman"/>
          <w:szCs w:val="24"/>
        </w:rPr>
        <w:t>ροστασία δεν λειτούργησε τότε όπως έπρεπε να λειτουργήσει, με διακοπή της κυκλοφορίας, όπως γίνεται δηλαδή παραπάνω, στην Κάζα, σε χιονόπτωση.</w:t>
      </w:r>
    </w:p>
    <w:p w14:paraId="2E9F92A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Εγώ, όμως, θα σας πω κάτι άλλο. Πράγματι, εάν κατάλαβα καλά -δεν το ήξ</w:t>
      </w:r>
      <w:r>
        <w:rPr>
          <w:rFonts w:eastAsia="Times New Roman" w:cs="Times New Roman"/>
          <w:szCs w:val="24"/>
        </w:rPr>
        <w:t>ερα- είπατε ότι προκηρύχθηκε η μελέτη στις 2 Φεβρουαρίου.</w:t>
      </w:r>
    </w:p>
    <w:p w14:paraId="2E9F92A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Ναι, δεν είναι καλή η χρονιά αυτή, κύριε Υπουργέ, για την απόφαση για την </w:t>
      </w:r>
      <w:proofErr w:type="spellStart"/>
      <w:r>
        <w:rPr>
          <w:rFonts w:eastAsia="Times New Roman" w:cs="Times New Roman"/>
          <w:szCs w:val="24"/>
        </w:rPr>
        <w:t>επικαιροποίηση</w:t>
      </w:r>
      <w:proofErr w:type="spellEnd"/>
      <w:r>
        <w:rPr>
          <w:rFonts w:eastAsia="Times New Roman" w:cs="Times New Roman"/>
          <w:szCs w:val="24"/>
        </w:rPr>
        <w:t xml:space="preserve"> επιμέρους μελετών. Όπως ξέρετε, </w:t>
      </w:r>
      <w:r>
        <w:rPr>
          <w:rFonts w:eastAsia="Times New Roman" w:cs="Times New Roman"/>
          <w:szCs w:val="24"/>
        </w:rPr>
        <w:lastRenderedPageBreak/>
        <w:t>υπάρχουν μελέτες οι οποίες είναι ανά χιλιομετρική θέση κ.λπ.</w:t>
      </w:r>
      <w:r>
        <w:rPr>
          <w:rFonts w:eastAsia="Times New Roman" w:cs="Times New Roman"/>
          <w:szCs w:val="24"/>
        </w:rPr>
        <w:t>.</w:t>
      </w:r>
      <w:r>
        <w:rPr>
          <w:rFonts w:eastAsia="Times New Roman" w:cs="Times New Roman"/>
          <w:szCs w:val="24"/>
        </w:rPr>
        <w:t xml:space="preserve"> Μάλιστα, στην π</w:t>
      </w:r>
      <w:r>
        <w:rPr>
          <w:rFonts w:eastAsia="Times New Roman" w:cs="Times New Roman"/>
          <w:szCs w:val="24"/>
        </w:rPr>
        <w:t>ροκειμένη περίπτωση θα υπάρξει, απ’ ό,τι πληροφορούμαι και εγώ, μια παράκαμψη. Ξέρετε πότε πάρθηκε και μάλιστα, ομόφωνα απόφαση από την Οικονομική Επιτροπή της Περιφέρειας Αττικής; Στις 21 Δεκεμβρίου. Εγώ την καταθέτω αυτή. Πάρθηκε από τις 21 Δεκεμβρίου, τ</w:t>
      </w:r>
      <w:r>
        <w:rPr>
          <w:rFonts w:eastAsia="Times New Roman" w:cs="Times New Roman"/>
          <w:szCs w:val="24"/>
        </w:rPr>
        <w:t>ότε πράγματι που ήταν πολύ ζεστό το θέμα και που οι κάτοικοι ζούσαν και ζουν ακόμα αυτόν τον εφιάλτη.</w:t>
      </w:r>
    </w:p>
    <w:p w14:paraId="2E9F92A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Αθανάσιος Μπούρας καταθέτει για τα Πρακτικά το προαναφερθέν έγγραφο, το οποίο βρίσκεται στο αρχείο του Τμήματος Γραμματεία</w:t>
      </w:r>
      <w:r>
        <w:rPr>
          <w:rFonts w:eastAsia="Times New Roman" w:cs="Times New Roman"/>
          <w:szCs w:val="24"/>
        </w:rPr>
        <w:t>ς της Διεύθυνσης Στενογραφίας και Πρακτικών της Βουλής)</w:t>
      </w:r>
    </w:p>
    <w:p w14:paraId="2E9F92A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για ένα τόσο κρίσιμο θέμα να προκηρύξει όχι εσείς, γιατί εσείς είστε εποπτεύων, αλλά η </w:t>
      </w:r>
      <w:r>
        <w:rPr>
          <w:rFonts w:eastAsia="Times New Roman" w:cs="Times New Roman"/>
          <w:szCs w:val="24"/>
        </w:rPr>
        <w:t>π</w:t>
      </w:r>
      <w:r>
        <w:rPr>
          <w:rFonts w:eastAsia="Times New Roman" w:cs="Times New Roman"/>
          <w:szCs w:val="24"/>
        </w:rPr>
        <w:t xml:space="preserve">εριφέρεια μετά από </w:t>
      </w:r>
      <w:r>
        <w:rPr>
          <w:rFonts w:eastAsia="Times New Roman" w:cs="Times New Roman"/>
          <w:szCs w:val="24"/>
        </w:rPr>
        <w:lastRenderedPageBreak/>
        <w:t>ενάμιση μήνα που έπρεπε από τις 22 που πήρε την απόφαση, να προκηρύξει στις 23</w:t>
      </w:r>
      <w:r>
        <w:rPr>
          <w:rFonts w:eastAsia="Times New Roman" w:cs="Times New Roman"/>
          <w:szCs w:val="24"/>
        </w:rPr>
        <w:t>. Δεν την εμπόδιζε τίποτα. Όλα είναι αναφερόμενα. Άμα δείτε, είναι αναλυτική η απόφαση αυτή.</w:t>
      </w:r>
    </w:p>
    <w:p w14:paraId="2E9F92A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Από ό,τι πληροφορούμαι -πρέπει να σας το πω και αυτό- δυστυχώς</w:t>
      </w:r>
      <w:r>
        <w:rPr>
          <w:rFonts w:eastAsia="Times New Roman" w:cs="Times New Roman"/>
          <w:szCs w:val="24"/>
        </w:rPr>
        <w:t xml:space="preserve"> </w:t>
      </w:r>
      <w:r>
        <w:rPr>
          <w:rFonts w:eastAsia="Times New Roman" w:cs="Times New Roman"/>
          <w:szCs w:val="24"/>
        </w:rPr>
        <w:t>το να αρχίσει να κατασκευάζεται έργο θα πάει μετά από έναν χρόνο. Έτσι μου είπαν. Εδώ είχαμε ένα έκτ</w:t>
      </w:r>
      <w:r>
        <w:rPr>
          <w:rFonts w:eastAsia="Times New Roman" w:cs="Times New Roman"/>
          <w:szCs w:val="24"/>
        </w:rPr>
        <w:t>ακτο καιρικό φαινόμενο, όμοιο του οποίου δεν έχει καταγραφεί τα τελευταία, αν θέλετε, εκατό χρόνια στην περιοχή, που ήταν ειδική η δίοδος των αερίων μαζών από αυτή την περιοχή. Αν πάμε μετά από έναν χρόνο να αρχίσουμε να εκτελούμε τα έργα, τότε οι κάτοικοι</w:t>
      </w:r>
      <w:r>
        <w:rPr>
          <w:rFonts w:eastAsia="Times New Roman" w:cs="Times New Roman"/>
          <w:szCs w:val="24"/>
        </w:rPr>
        <w:t xml:space="preserve"> αυτοί ούτε να προσεγγίσουν την περιοχή δεν θα μπορούν. Διότι μπορεί να ονομάζεται </w:t>
      </w:r>
      <w:r>
        <w:rPr>
          <w:rFonts w:eastAsia="Times New Roman" w:cs="Times New Roman"/>
          <w:szCs w:val="24"/>
        </w:rPr>
        <w:t>π</w:t>
      </w:r>
      <w:r>
        <w:rPr>
          <w:rFonts w:eastAsia="Times New Roman" w:cs="Times New Roman"/>
          <w:szCs w:val="24"/>
        </w:rPr>
        <w:t xml:space="preserve">αλαιά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δός Ελευσίνα</w:t>
      </w:r>
      <w:r>
        <w:rPr>
          <w:rFonts w:eastAsia="Times New Roman" w:cs="Times New Roman"/>
          <w:szCs w:val="24"/>
        </w:rPr>
        <w:t xml:space="preserve">ς </w:t>
      </w:r>
      <w:r>
        <w:rPr>
          <w:rFonts w:eastAsia="Times New Roman" w:cs="Times New Roman"/>
          <w:szCs w:val="24"/>
        </w:rPr>
        <w:t>-</w:t>
      </w:r>
      <w:r>
        <w:rPr>
          <w:rFonts w:eastAsia="Times New Roman" w:cs="Times New Roman"/>
          <w:szCs w:val="24"/>
        </w:rPr>
        <w:t xml:space="preserve"> </w:t>
      </w:r>
      <w:r>
        <w:rPr>
          <w:rFonts w:eastAsia="Times New Roman" w:cs="Times New Roman"/>
          <w:szCs w:val="24"/>
        </w:rPr>
        <w:t>Θήβα</w:t>
      </w:r>
      <w:r>
        <w:rPr>
          <w:rFonts w:eastAsia="Times New Roman" w:cs="Times New Roman"/>
          <w:szCs w:val="24"/>
        </w:rPr>
        <w:t>ς</w:t>
      </w:r>
      <w:r>
        <w:rPr>
          <w:rFonts w:eastAsia="Times New Roman" w:cs="Times New Roman"/>
          <w:szCs w:val="24"/>
        </w:rPr>
        <w:t>, αλλά είναι μ</w:t>
      </w:r>
      <w:r>
        <w:rPr>
          <w:rFonts w:eastAsia="Times New Roman" w:cs="Times New Roman"/>
          <w:szCs w:val="24"/>
        </w:rPr>
        <w:t>ί</w:t>
      </w:r>
      <w:r>
        <w:rPr>
          <w:rFonts w:eastAsia="Times New Roman" w:cs="Times New Roman"/>
          <w:szCs w:val="24"/>
        </w:rPr>
        <w:t xml:space="preserve">α οδός </w:t>
      </w:r>
      <w:r>
        <w:rPr>
          <w:rFonts w:eastAsia="Times New Roman" w:cs="Times New Roman"/>
          <w:szCs w:val="24"/>
        </w:rPr>
        <w:lastRenderedPageBreak/>
        <w:t xml:space="preserve">που προσφέρει στην οικονομία της χώρας. Οι κάτοικοι πολλών δημοτικών ενοτήτων και οικισμών είναι επαγγελματίες και </w:t>
      </w:r>
      <w:r>
        <w:rPr>
          <w:rFonts w:eastAsia="Times New Roman" w:cs="Times New Roman"/>
          <w:szCs w:val="24"/>
        </w:rPr>
        <w:t>δεν δουλεύουν σήμερα, δηλαδή δεν υπάρχει μεροκάματο. Η προσπέλαση άνω των οκτώ τόνων οχημάτων απαγορεύεται. Αν αυτά τα αφήσουμε με τις κανονικές διαδικασίες, τότε δεν κάνουμε τίποτα.</w:t>
      </w:r>
    </w:p>
    <w:p w14:paraId="2E9F92A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Βουλευτή)</w:t>
      </w:r>
    </w:p>
    <w:p w14:paraId="2E9F92A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για τον οποίο πάρθηκε αυτή η απόφαση ομόφωνα από την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ε</w:t>
      </w:r>
      <w:r>
        <w:rPr>
          <w:rFonts w:eastAsia="Times New Roman" w:cs="Times New Roman"/>
          <w:szCs w:val="24"/>
        </w:rPr>
        <w:t xml:space="preserve">πιτροπή, που είναι όλοι όσοι μετέχουν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υμβούλιο, για ένα τόσο σημαντικό θέμα έπρεπε και πρέπει να προχωρήσει άμεσα.</w:t>
      </w:r>
    </w:p>
    <w:p w14:paraId="2E9F92A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Εγώ -ζητώ συγγνώμη, αλλά είναι κρίσιμα </w:t>
      </w:r>
      <w:r>
        <w:rPr>
          <w:rFonts w:eastAsia="Times New Roman" w:cs="Times New Roman"/>
          <w:szCs w:val="24"/>
        </w:rPr>
        <w:t>τα θέματα αυτά και έχουμε μια ιδιαίτερη ευαισθησία σ</w:t>
      </w:r>
      <w:r>
        <w:rPr>
          <w:rFonts w:eastAsia="Times New Roman" w:cs="Times New Roman"/>
          <w:szCs w:val="24"/>
        </w:rPr>
        <w:t>ε</w:t>
      </w:r>
      <w:r>
        <w:rPr>
          <w:rFonts w:eastAsia="Times New Roman" w:cs="Times New Roman"/>
          <w:szCs w:val="24"/>
        </w:rPr>
        <w:t xml:space="preserve"> αυτή την περιοχή- θέλω να σας </w:t>
      </w:r>
      <w:r>
        <w:rPr>
          <w:rFonts w:eastAsia="Times New Roman" w:cs="Times New Roman"/>
          <w:szCs w:val="24"/>
        </w:rPr>
        <w:lastRenderedPageBreak/>
        <w:t xml:space="preserve">παρακαλέσω να παρέμβετε όσο γίνεται -γιατί γνωρίζω ότι είναι θέματα της </w:t>
      </w:r>
      <w:r>
        <w:rPr>
          <w:rFonts w:eastAsia="Times New Roman" w:cs="Times New Roman"/>
          <w:szCs w:val="24"/>
        </w:rPr>
        <w:t>π</w:t>
      </w:r>
      <w:r>
        <w:rPr>
          <w:rFonts w:eastAsia="Times New Roman" w:cs="Times New Roman"/>
          <w:szCs w:val="24"/>
        </w:rPr>
        <w:t>εριφέρειας- έτσι ώστε όλες οι διαδικασίες να επισπευστούν πάντα νομίμως και πάντα με τις δυνατότητε</w:t>
      </w:r>
      <w:r>
        <w:rPr>
          <w:rFonts w:eastAsia="Times New Roman" w:cs="Times New Roman"/>
          <w:szCs w:val="24"/>
        </w:rPr>
        <w:t>ς που δίνουν οι νόμοι για την αντιμετώπιση έκτακτων καταστάσεων.</w:t>
      </w:r>
    </w:p>
    <w:p w14:paraId="2E9F92B0"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Θέλω να σας πω ότι οι κάτοικοι είναι ανήσυχοι, βρίσκονται σε μια απελπιστική κατάσταση. Πολλά από τα παιδιά τους μετακινούνται για φροντιστήρια. Τι να κάνουμε; Υπάρχουν παιδιά τα οποία φεύγου</w:t>
      </w:r>
      <w:r>
        <w:rPr>
          <w:rFonts w:eastAsia="Times New Roman" w:cs="Times New Roman"/>
          <w:szCs w:val="24"/>
        </w:rPr>
        <w:t>ν από κάποιον οικισμό και περνάνε από αυτόν τον δρόμο. Δεν νιώθουν ασφαλείς οι κάτοικοι.</w:t>
      </w:r>
    </w:p>
    <w:p w14:paraId="2E9F92B1"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Μπούρα, κλείστε παρακαλώ.</w:t>
      </w:r>
    </w:p>
    <w:p w14:paraId="2E9F92B2"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Με τη δευτερολογία σας θέλω κάποιες δεσμεύσεις που θα λύνουν το θέμα.</w:t>
      </w:r>
    </w:p>
    <w:p w14:paraId="2E9F92B3"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olor w:val="000000"/>
          <w:szCs w:val="24"/>
        </w:rPr>
        <w:lastRenderedPageBreak/>
        <w:t>Ευχαριστώ, κύ</w:t>
      </w:r>
      <w:r>
        <w:rPr>
          <w:rFonts w:eastAsia="Times New Roman"/>
          <w:color w:val="000000"/>
          <w:szCs w:val="24"/>
        </w:rPr>
        <w:t>ριε Πρόεδρε.</w:t>
      </w:r>
      <w:r>
        <w:rPr>
          <w:rFonts w:eastAsia="Times New Roman" w:cs="Times New Roman"/>
          <w:szCs w:val="24"/>
        </w:rPr>
        <w:t xml:space="preserve"> </w:t>
      </w:r>
    </w:p>
    <w:p w14:paraId="2E9F92B4"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2E9F92B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Κύριε Μπούρα, χρησιμοποιήσατε μια φράση η οποία είναι εντελώς άδικη. Είπατε «δεν γίνεται τίποτα». Δεν θα πρέπει να το</w:t>
      </w:r>
      <w:r>
        <w:rPr>
          <w:rFonts w:eastAsia="Times New Roman" w:cs="Times New Roman"/>
          <w:szCs w:val="24"/>
        </w:rPr>
        <w:t xml:space="preserve"> λέτε εσείς ο οποίος έχετε θητεύσει δύο φορές νομάρχης σε διαφορετικές περιοχές και γνωρίζετε πώς τότε επιλυόντουσαν τα ζητήματα, τους χρόνους που αντιδρούσε η κεντρική πολιτεία, όταν εδώ –επαναλαμβάνω, χωρίς να είμαστε ικανοποιημένοι για το πώς θα θέλαμε </w:t>
      </w:r>
      <w:r>
        <w:rPr>
          <w:rFonts w:eastAsia="Times New Roman" w:cs="Times New Roman"/>
          <w:szCs w:val="24"/>
        </w:rPr>
        <w:t>να γίνουν τα πράγματα- έχουμε πετύχει μια εγρήγορση και μια κινητοποίηση η οποία μάλλον καταγράφεται στα θετικά σκορ της ελληνικής πολιτείας, με βάση τη διαχρονική εμπειρία.</w:t>
      </w:r>
    </w:p>
    <w:p w14:paraId="2E9F92B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έχετε ευαισθησία. Την ευαισθησία δεν θα πρέπει να τη δείχνετε εκ των υστ</w:t>
      </w:r>
      <w:r>
        <w:rPr>
          <w:rFonts w:eastAsia="Times New Roman" w:cs="Times New Roman"/>
          <w:szCs w:val="24"/>
        </w:rPr>
        <w:t>έρων και μετά την απώλεια των ζωών. Την ευαισθησία και ως Βουλευτής της περιοχής θα έπρεπε να τη δείχνατε όταν υπήρχαν καταστροφικές, εγκληματικές, νομιμοφανείς αποφάσεις σε σχέση με το πολεοδομικό σχέδιο της περιοχής.</w:t>
      </w:r>
    </w:p>
    <w:p w14:paraId="2E9F92B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Πότε;</w:t>
      </w:r>
    </w:p>
    <w:p w14:paraId="2E9F92B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Όχι επί των ημερών σας. Μιλάω ως Βουλευτής της περιοχής. Μιλάω για το 2003, για παράδειγμα, όταν γνωρίζατε ότι πάνω στα ρέματα υπήρξαν χρήσεις κρίσιμες, παραγωγικές, όταν το γνωρίζανε όλοι ότι αν είχαμε μια τέτοια π</w:t>
      </w:r>
      <w:r>
        <w:rPr>
          <w:rFonts w:eastAsia="Times New Roman" w:cs="Times New Roman"/>
          <w:szCs w:val="24"/>
        </w:rPr>
        <w:t xml:space="preserve">λημμύρα, όπως και δυστυχώς έγινε, θα είχαμε αυτά τα αποτελέσματα. Εκεί πέρα, λοιπόν, ο ρόλος </w:t>
      </w:r>
      <w:r>
        <w:rPr>
          <w:rFonts w:eastAsia="Times New Roman" w:cs="Times New Roman"/>
          <w:szCs w:val="24"/>
        </w:rPr>
        <w:lastRenderedPageBreak/>
        <w:t>του Βουλευτή, και ιδιαίτερα κάποιου ο οποίος έχει θητεύσει δύο φορές νομάρχης, δεν είναι να εκφράζει εκ των υστέρων την ευαισθησία του, αλλά εκ των προτέρων να μιλ</w:t>
      </w:r>
      <w:r>
        <w:rPr>
          <w:rFonts w:eastAsia="Times New Roman" w:cs="Times New Roman"/>
          <w:szCs w:val="24"/>
        </w:rPr>
        <w:t>άει για τους κινδύνους. Έτσι δεν είναι;</w:t>
      </w:r>
    </w:p>
    <w:p w14:paraId="2E9F92B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Όχι ακριβώς.</w:t>
      </w:r>
    </w:p>
    <w:p w14:paraId="2E9F92B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Έτσι είναι, κύριε Μπούρα. Να αποδίδουμε, λοιπόν, τα του Καίσαρος τω </w:t>
      </w:r>
      <w:proofErr w:type="spellStart"/>
      <w:r>
        <w:rPr>
          <w:rFonts w:eastAsia="Times New Roman" w:cs="Times New Roman"/>
          <w:szCs w:val="24"/>
        </w:rPr>
        <w:t>Καίσαρι</w:t>
      </w:r>
      <w:proofErr w:type="spellEnd"/>
      <w:r>
        <w:rPr>
          <w:rFonts w:eastAsia="Times New Roman" w:cs="Times New Roman"/>
          <w:szCs w:val="24"/>
        </w:rPr>
        <w:t>.</w:t>
      </w:r>
    </w:p>
    <w:p w14:paraId="2E9F92B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Υπάρχει και θέμα αρμοδιοτήτων. Αυτές τις αρμοδιότητες,</w:t>
      </w:r>
      <w:r>
        <w:rPr>
          <w:rFonts w:eastAsia="Times New Roman" w:cs="Times New Roman"/>
          <w:szCs w:val="24"/>
        </w:rPr>
        <w:t xml:space="preserve"> αυτό το κουβάρι των αρμοδιοτήτων μάς το παραδώσατε με τις αλληλοεπικαλύψεις, με τις προφάσεις ότι «δεν είναι δικό μου, είναι του δήμου», «δεν είναι του δήμου, είναι της νομαρχίας, κάποιου άλλου». </w:t>
      </w:r>
      <w:r>
        <w:rPr>
          <w:rFonts w:eastAsia="Times New Roman" w:cs="Times New Roman"/>
          <w:szCs w:val="24"/>
        </w:rPr>
        <w:lastRenderedPageBreak/>
        <w:t>Αυτό προσπαθούμε να κάνουμε και τώρα ως Υπουργείο Εσωτερικώ</w:t>
      </w:r>
      <w:r>
        <w:rPr>
          <w:rFonts w:eastAsia="Times New Roman" w:cs="Times New Roman"/>
          <w:szCs w:val="24"/>
        </w:rPr>
        <w:t>ν: μέσα από αυτά τα μεταρρυθμιστικά βήματα, τα οποία ετοιμάζουμε για να παρουσιάσουμε στο επικείμενο νομοσχέδιο για τη μεταρρύθμιση του «</w:t>
      </w:r>
      <w:r>
        <w:rPr>
          <w:rFonts w:eastAsia="Times New Roman" w:cs="Times New Roman"/>
          <w:szCs w:val="24"/>
        </w:rPr>
        <w:t>ΚΑΛΛΙΚΡΑΤΗ</w:t>
      </w:r>
      <w:r>
        <w:rPr>
          <w:rFonts w:eastAsia="Times New Roman" w:cs="Times New Roman"/>
          <w:szCs w:val="24"/>
        </w:rPr>
        <w:t>», να προσπαθήσουμε να ξεδιαλύνουμε λίγο το κουβάρι.</w:t>
      </w:r>
    </w:p>
    <w:p w14:paraId="2E9F92B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Άρα, επαναλαμβάνω, εγώ θα ήθελα να έχουν γίνει τα πράγμα</w:t>
      </w:r>
      <w:r>
        <w:rPr>
          <w:rFonts w:eastAsia="Times New Roman" w:cs="Times New Roman"/>
          <w:szCs w:val="24"/>
        </w:rPr>
        <w:t>τα χθες και εσείς ίσως προχθές. Δέχομαι, λοιπόν, αυτή την καλοπροαίρετη δικιά σας ευαισθησία. Δεν δέχομαι τη μεροληπτική κριτική που κάνετε προφανώς εκπροσωπώντας έναν χώρο ο οποίος έχει διαχρονικές, όπως είπατε και εσείς, ευθύνες για κάποια ζητήματα, σε σ</w:t>
      </w:r>
      <w:r>
        <w:rPr>
          <w:rFonts w:eastAsia="Times New Roman" w:cs="Times New Roman"/>
          <w:szCs w:val="24"/>
        </w:rPr>
        <w:t>χέση με τον τρόπο αντιμετώπισής τους, με τις επιλογές που έγιναν και με την εκ μέρους της ελληνικής πολιτείας αντιμετώπιση τέτοιων ζητημάτων.</w:t>
      </w:r>
    </w:p>
    <w:p w14:paraId="2E9F92B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δρόμος αυτός, η παλαιά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δός, ο οποίος είναι ένας κρίσιμος οδικός άξονας σε κάθε περίπτωση, δεν πρέπει απλ</w:t>
      </w:r>
      <w:r>
        <w:rPr>
          <w:rFonts w:eastAsia="Times New Roman" w:cs="Times New Roman"/>
          <w:szCs w:val="24"/>
        </w:rPr>
        <w:t xml:space="preserve">ώς να επισκευαστεί πρόχειρα. Πρέπει να </w:t>
      </w:r>
      <w:proofErr w:type="spellStart"/>
      <w:r>
        <w:rPr>
          <w:rFonts w:eastAsia="Times New Roman" w:cs="Times New Roman"/>
          <w:szCs w:val="24"/>
        </w:rPr>
        <w:t>επαναχαραχθεί</w:t>
      </w:r>
      <w:proofErr w:type="spellEnd"/>
      <w:r>
        <w:rPr>
          <w:rFonts w:eastAsia="Times New Roman" w:cs="Times New Roman"/>
          <w:szCs w:val="24"/>
        </w:rPr>
        <w:t>, πρέπει να γίνει με τον πιο ασφαλή τρόπο. Ας αφήσουμε, λοιπόν, αυτή τη στιγμή να εξελιχθούν τα πράγματα, να πιέσουμε από κοινού –και χαίρομαι που μας δίνεται η ευκαιρία με την ερώτησή σας- να επισπευσθού</w:t>
      </w:r>
      <w:r>
        <w:rPr>
          <w:rFonts w:eastAsia="Times New Roman" w:cs="Times New Roman"/>
          <w:szCs w:val="24"/>
        </w:rPr>
        <w:t>ν οι διαδικασίες, έτσι ώστε να μη βρεθούμε ξανά μπροστά σε παρόμοιες καταστάσεις.</w:t>
      </w:r>
    </w:p>
    <w:p w14:paraId="2E9F92BE" w14:textId="77777777" w:rsidR="00BE4DD2" w:rsidRDefault="0027121F">
      <w:pPr>
        <w:spacing w:line="600" w:lineRule="auto"/>
        <w:ind w:firstLine="720"/>
        <w:contextualSpacing/>
        <w:jc w:val="both"/>
        <w:rPr>
          <w:rFonts w:eastAsia="Times New Roman"/>
          <w:szCs w:val="24"/>
        </w:rPr>
      </w:pPr>
      <w:r>
        <w:rPr>
          <w:rFonts w:eastAsia="Times New Roman"/>
          <w:szCs w:val="24"/>
        </w:rPr>
        <w:t>Ευχαριστώ.</w:t>
      </w:r>
    </w:p>
    <w:p w14:paraId="2E9F92BF" w14:textId="77777777" w:rsidR="00BE4DD2" w:rsidRDefault="0027121F">
      <w:pPr>
        <w:spacing w:line="600" w:lineRule="auto"/>
        <w:ind w:firstLine="720"/>
        <w:contextualSpacing/>
        <w:jc w:val="both"/>
        <w:rPr>
          <w:rFonts w:eastAsia="Times New Roman" w:cs="Times New Roman"/>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w:t>
      </w:r>
      <w:r>
        <w:rPr>
          <w:rFonts w:eastAsia="Times New Roman" w:cs="Times New Roman"/>
        </w:rPr>
        <w:t>φού προηγου</w:t>
      </w:r>
      <w:r>
        <w:rPr>
          <w:rFonts w:eastAsia="Times New Roman" w:cs="Times New Roman"/>
        </w:rPr>
        <w:lastRenderedPageBreak/>
        <w:t>μένως συμμετείχαν στο εκπαιδευτικό πρόγραμμα «Εργαστήρι Δημοκρατίας» που οργανώνει το Ίδρυμα της Βουλής των Ελλήνων, είκοσι μαθήτριες και μαθητές και δύο εκπαιδευτικοί συνοδοί τους από το 11</w:t>
      </w:r>
      <w:r>
        <w:rPr>
          <w:rFonts w:eastAsia="Times New Roman" w:cs="Times New Roman"/>
          <w:vertAlign w:val="superscript"/>
        </w:rPr>
        <w:t>ο</w:t>
      </w:r>
      <w:r>
        <w:rPr>
          <w:rFonts w:eastAsia="Times New Roman" w:cs="Times New Roman"/>
        </w:rPr>
        <w:t xml:space="preserve"> Δημοτικό Σχολείο Γλυφάδας. </w:t>
      </w:r>
    </w:p>
    <w:p w14:paraId="2E9F92C0" w14:textId="77777777" w:rsidR="00BE4DD2" w:rsidRDefault="0027121F">
      <w:pPr>
        <w:spacing w:line="600" w:lineRule="auto"/>
        <w:ind w:firstLine="720"/>
        <w:contextualSpacing/>
        <w:jc w:val="both"/>
        <w:rPr>
          <w:rFonts w:eastAsia="Times New Roman" w:cs="Times New Roman"/>
        </w:rPr>
      </w:pPr>
      <w:r>
        <w:rPr>
          <w:rFonts w:eastAsia="Times New Roman" w:cs="Times New Roman"/>
        </w:rPr>
        <w:t>Η Βουλή τούς καλωσορίζει.</w:t>
      </w:r>
    </w:p>
    <w:p w14:paraId="2E9F92C1" w14:textId="77777777" w:rsidR="00BE4DD2" w:rsidRDefault="0027121F">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E9F92C2" w14:textId="77777777" w:rsidR="00BE4DD2" w:rsidRDefault="0027121F">
      <w:pPr>
        <w:spacing w:line="600" w:lineRule="auto"/>
        <w:ind w:firstLine="720"/>
        <w:contextualSpacing/>
        <w:jc w:val="both"/>
        <w:rPr>
          <w:rFonts w:eastAsia="Times New Roman"/>
          <w:szCs w:val="24"/>
        </w:rPr>
      </w:pPr>
      <w:r>
        <w:rPr>
          <w:rFonts w:eastAsia="Times New Roman"/>
          <w:szCs w:val="24"/>
        </w:rPr>
        <w:t>Θα συζητηθεί τώρα η πρώτη με αριθμό 1109/20-2-2018 επίκαιρη ερώτηση πρώτου κύκλου του Βουλευτή Δωδεκανήσου του Συνασπισμού Ριζοσπαστικής Αριστεράς κ. Δημητρίου Γάκη προς τον Υπουργό Αγροτικής Ανάπτυξης και</w:t>
      </w:r>
      <w:r>
        <w:rPr>
          <w:rFonts w:eastAsia="Times New Roman"/>
          <w:szCs w:val="24"/>
        </w:rPr>
        <w:t xml:space="preserve"> Τροφίμων με θέμα: «Σε αχαρτογράφητα νερά η ερασιτεχνική αλιεία στην χώρα μας». </w:t>
      </w:r>
    </w:p>
    <w:p w14:paraId="2E9F92C3" w14:textId="77777777" w:rsidR="00BE4DD2" w:rsidRDefault="0027121F">
      <w:pPr>
        <w:spacing w:line="600" w:lineRule="auto"/>
        <w:ind w:firstLine="720"/>
        <w:contextualSpacing/>
        <w:jc w:val="both"/>
        <w:rPr>
          <w:rFonts w:eastAsia="Times New Roman"/>
          <w:szCs w:val="24"/>
        </w:rPr>
      </w:pPr>
      <w:r>
        <w:rPr>
          <w:rFonts w:eastAsia="Times New Roman"/>
          <w:szCs w:val="24"/>
        </w:rPr>
        <w:t>Θα απαντήσει ο παρευρισκόμενος Υπουργός Αγροτικής Ανάπτυξης και Τροφίμων κ. Ευάγγελος Αποστόλου.</w:t>
      </w:r>
    </w:p>
    <w:p w14:paraId="2E9F92C4"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Κύριε Γάκη, έχετε τον λόγο.</w:t>
      </w:r>
    </w:p>
    <w:p w14:paraId="2E9F92C5"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ΔΗΜΗΤΡΙΟΣ ΓΑΚΗΣ: </w:t>
      </w:r>
      <w:r>
        <w:rPr>
          <w:rFonts w:eastAsia="Times New Roman"/>
          <w:color w:val="000000"/>
          <w:szCs w:val="24"/>
        </w:rPr>
        <w:t>Ευχαριστώ πολύ, κύριε Πρόεδρε.</w:t>
      </w:r>
    </w:p>
    <w:p w14:paraId="2E9F92C6" w14:textId="77777777" w:rsidR="00BE4DD2" w:rsidRDefault="0027121F">
      <w:pPr>
        <w:spacing w:line="600" w:lineRule="auto"/>
        <w:ind w:firstLine="720"/>
        <w:contextualSpacing/>
        <w:jc w:val="both"/>
        <w:rPr>
          <w:rFonts w:eastAsia="Times New Roman" w:cs="Times New Roman"/>
          <w:szCs w:val="24"/>
        </w:rPr>
      </w:pPr>
      <w:r>
        <w:rPr>
          <w:rFonts w:eastAsia="Times New Roman"/>
          <w:szCs w:val="24"/>
        </w:rPr>
        <w:t>Κύριε Υπουργέ, η κυβερνητική απόφαση για την υλοποίηση του σχεδίου για την ανασυγκρότηση του κλάδου της αλιείας, που ανακοινώσατε πρόσφατα στο νησί της Καλύμνου κατά την επίσκεψη σας εκεί, ένα κατ’ εξοχήν ναυτικό νησί με παράδοση στην αλιεία, σηματοδοτεί τ</w:t>
      </w:r>
      <w:r>
        <w:rPr>
          <w:rFonts w:eastAsia="Times New Roman"/>
          <w:szCs w:val="24"/>
        </w:rPr>
        <w:t xml:space="preserve">ην έναρξη ενός ολοκληρωμένου, τεκμηριωμένου και ρεαλιστικού επιχειρησιακού σχεδίου πολλαπλών δράσεων, με νομοθετικές πρωτοβουλίες, έργα και υποστηρικτικές ενέργειες, που σκοπό έχει να διασφαλίσει τα </w:t>
      </w:r>
      <w:proofErr w:type="spellStart"/>
      <w:r>
        <w:rPr>
          <w:rFonts w:eastAsia="Times New Roman"/>
          <w:szCs w:val="24"/>
        </w:rPr>
        <w:t>ιχθυοαποθέματα</w:t>
      </w:r>
      <w:proofErr w:type="spellEnd"/>
      <w:r>
        <w:rPr>
          <w:rFonts w:eastAsia="Times New Roman"/>
          <w:szCs w:val="24"/>
        </w:rPr>
        <w:t xml:space="preserve"> του Αιγαίου και να δημιουργήσει μακροπρόθε</w:t>
      </w:r>
      <w:r>
        <w:rPr>
          <w:rFonts w:eastAsia="Times New Roman"/>
          <w:szCs w:val="24"/>
        </w:rPr>
        <w:t>σμα βιώσιμες οικονομικές και κοινωνικές συνθήκες για τον αλιευτικό κλάδο.</w:t>
      </w:r>
    </w:p>
    <w:p w14:paraId="2E9F92C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για μία λογική που διέπει και τον βασικό στόχο της Κοινής Αλιευτικής Πολιτικής της Ευρωπαϊκής Ένωσης, τεκμηριώνεται από τις επιστημονικές μελέτες, προβλέπεται στην «γαλάζια</w:t>
      </w:r>
      <w:r>
        <w:rPr>
          <w:rFonts w:eastAsia="Times New Roman" w:cs="Times New Roman"/>
          <w:szCs w:val="24"/>
        </w:rPr>
        <w:t xml:space="preserve"> ανάπτυξη» με όρους περιβαλλοντολογικής προστασίας και υποστηρίζεται από τις προτάσεις των ίδιων των ενδιαφερόμενων νησιωτικών φορέων και οργανώσεων των αλιέων.</w:t>
      </w:r>
    </w:p>
    <w:p w14:paraId="2E9F92C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Κατά την άποψή μου η αλιεία αποτελεί, ειδικά για τη νησιωτική χώρα, εκτός από τις σημαντικές οι</w:t>
      </w:r>
      <w:r>
        <w:rPr>
          <w:rFonts w:eastAsia="Times New Roman" w:cs="Times New Roman"/>
          <w:szCs w:val="24"/>
        </w:rPr>
        <w:t>κονομικές δραστηριότητες, αναπόσπαστο μέρος και της πολιτισμικής παράδοσης του τόπου τόσο σε επαγγελματικό επίπεδο όσο και σε ερασιτεχνικό επίπεδο.</w:t>
      </w:r>
    </w:p>
    <w:p w14:paraId="2E9F92C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παραπάνω πλαίσιο, ενώ για την επαγγελματική αλιεία έχουν θεσπιστεί κανόνες τόσο σε εθνικό όσο και σε επί</w:t>
      </w:r>
      <w:r>
        <w:rPr>
          <w:rFonts w:eastAsia="Times New Roman" w:cs="Times New Roman"/>
          <w:szCs w:val="24"/>
        </w:rPr>
        <w:t>πεδο Ευρω</w:t>
      </w:r>
      <w:r>
        <w:rPr>
          <w:rFonts w:eastAsia="Times New Roman" w:cs="Times New Roman"/>
          <w:szCs w:val="24"/>
        </w:rPr>
        <w:lastRenderedPageBreak/>
        <w:t xml:space="preserve">παϊκής Ένωσης, με την Κοινή Αλιευτική Πολιτική, δεν υπάρχει κανένας -ουσιαστικά- έλεγχος για την ερασιτεχνική αλιεία, αφού μετά την κατάργηση των ερασιτεχνικών αδειών το 2014 από την </w:t>
      </w:r>
      <w:r>
        <w:rPr>
          <w:rFonts w:eastAsia="Times New Roman" w:cs="Times New Roman"/>
          <w:szCs w:val="24"/>
        </w:rPr>
        <w:t>κ</w:t>
      </w:r>
      <w:r>
        <w:rPr>
          <w:rFonts w:eastAsia="Times New Roman" w:cs="Times New Roman"/>
          <w:szCs w:val="24"/>
        </w:rPr>
        <w:t>υβέρνηση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 δεν υπάρχει κα</w:t>
      </w:r>
      <w:r>
        <w:rPr>
          <w:rFonts w:eastAsia="Times New Roman" w:cs="Times New Roman"/>
          <w:szCs w:val="24"/>
        </w:rPr>
        <w:t>μ</w:t>
      </w:r>
      <w:r>
        <w:rPr>
          <w:rFonts w:eastAsia="Times New Roman" w:cs="Times New Roman"/>
          <w:szCs w:val="24"/>
        </w:rPr>
        <w:t xml:space="preserve">μία καταγραφή </w:t>
      </w:r>
      <w:r>
        <w:rPr>
          <w:rFonts w:eastAsia="Times New Roman" w:cs="Times New Roman"/>
          <w:szCs w:val="24"/>
        </w:rPr>
        <w:t>της ερασιτεχνικής αλιείας που να αποτυπώνει την τρέχουσα κατάσταση. Σημειώνεται επιπλέον ότι η καταγραφή της ερασιτεχνικής αλιείας αποτελεί και κοινοτική υποχρέωση. Έτσι, κατά την άποψή μου, η ερασιτεχνική αλιεία πρέπει να διεξάγεται κατά τρόπο που να συμβ</w:t>
      </w:r>
      <w:r>
        <w:rPr>
          <w:rFonts w:eastAsia="Times New Roman" w:cs="Times New Roman"/>
          <w:szCs w:val="24"/>
        </w:rPr>
        <w:t xml:space="preserve">ιβάζεται και να συμβαδίζει με τους στόχους και τους κανόνες των μέτρων διαχείρισης για τη βιώσιμη εκμετάλλευση των αλιευτικών πόρων στη Μεσόγειο </w:t>
      </w:r>
      <w:r>
        <w:rPr>
          <w:rFonts w:eastAsia="Times New Roman" w:cs="Times New Roman"/>
          <w:szCs w:val="24"/>
        </w:rPr>
        <w:t>Θ</w:t>
      </w:r>
      <w:r>
        <w:rPr>
          <w:rFonts w:eastAsia="Times New Roman" w:cs="Times New Roman"/>
          <w:szCs w:val="24"/>
        </w:rPr>
        <w:t>άλασσα.</w:t>
      </w:r>
    </w:p>
    <w:p w14:paraId="2E9F92C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E9F92C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Τα αλιεύματα των θ</w:t>
      </w:r>
      <w:r>
        <w:rPr>
          <w:rFonts w:eastAsia="Times New Roman" w:cs="Times New Roman"/>
          <w:szCs w:val="24"/>
        </w:rPr>
        <w:t>αλάσσιων οργανισμών που προέρχονται από την ερασιτεχνική αλιεία θα πρέπει να μη διατίθενται στην αγορά. Ωστόσο, κατ’ εξαίρεση είναι δυνατόν να επιτρέπεται η εμπορία ειδών που αλιεύονται σε αθλητικές εκδηλώσεις ή στο πλαίσιο του αλιευτικού τουρισμού που ανα</w:t>
      </w:r>
      <w:r>
        <w:rPr>
          <w:rFonts w:eastAsia="Times New Roman" w:cs="Times New Roman"/>
          <w:szCs w:val="24"/>
        </w:rPr>
        <w:t>πτύσσεται τελευταία, υπό τον όρο ότι το κέρδος από την πώλησή τους θα διατίθεται σε φιλανθρωπικούς σκοπούς.</w:t>
      </w:r>
    </w:p>
    <w:p w14:paraId="2E9F92C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θα πρέπει να λαμβάνονται μέτρα για τη ρύθμιση της υποβρύχιας αλιείας με το </w:t>
      </w:r>
      <w:proofErr w:type="spellStart"/>
      <w:r>
        <w:rPr>
          <w:rFonts w:eastAsia="Times New Roman" w:cs="Times New Roman"/>
          <w:szCs w:val="24"/>
        </w:rPr>
        <w:t>ψαροντούφεκο</w:t>
      </w:r>
      <w:proofErr w:type="spellEnd"/>
      <w:r>
        <w:rPr>
          <w:rFonts w:eastAsia="Times New Roman" w:cs="Times New Roman"/>
          <w:szCs w:val="24"/>
        </w:rPr>
        <w:t>. Σε αυτό το πλαίσιο η πραγματικότητα ξεφεύγει, δυ</w:t>
      </w:r>
      <w:r>
        <w:rPr>
          <w:rFonts w:eastAsia="Times New Roman" w:cs="Times New Roman"/>
          <w:szCs w:val="24"/>
        </w:rPr>
        <w:t xml:space="preserve">στυχώς, της σωστής διαχείρισης, με επιπτώσεις στον κλάδο τόσο για τους επαγγελματίες αλιείς όσο και για τον τουρισμό και τις άλλες συμπληρωματικές δραστηριότητες για το ίδιο το θαλάσσιο περιβάλλον. Παράλληλα, εξαιτίας της κρίσης </w:t>
      </w:r>
      <w:r>
        <w:rPr>
          <w:rFonts w:eastAsia="Times New Roman" w:cs="Times New Roman"/>
          <w:szCs w:val="24"/>
        </w:rPr>
        <w:lastRenderedPageBreak/>
        <w:t>έχει παρατηρηθεί η έξαρση τ</w:t>
      </w:r>
      <w:r>
        <w:rPr>
          <w:rFonts w:eastAsia="Times New Roman" w:cs="Times New Roman"/>
          <w:szCs w:val="24"/>
        </w:rPr>
        <w:t xml:space="preserve">ου φαινομένου μερίδα επονομαζόμενων «ερασιτεχνών» αλιέων να πουλάνε παράνομα αλιεύματα, δημιουργώντας τόσο αθέμιτο ανταγωνισμό όσο και μεγάλη καταστροφή στα </w:t>
      </w:r>
      <w:proofErr w:type="spellStart"/>
      <w:r>
        <w:rPr>
          <w:rFonts w:eastAsia="Times New Roman" w:cs="Times New Roman"/>
          <w:szCs w:val="24"/>
        </w:rPr>
        <w:t>ιχθυοαποθέματα</w:t>
      </w:r>
      <w:proofErr w:type="spellEnd"/>
      <w:r>
        <w:rPr>
          <w:rFonts w:eastAsia="Times New Roman" w:cs="Times New Roman"/>
          <w:szCs w:val="24"/>
        </w:rPr>
        <w:t>.</w:t>
      </w:r>
    </w:p>
    <w:p w14:paraId="2E9F92C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Κατόπιν των ανωτέρω, κύριε Υπουργέ, ερωτάσθε:</w:t>
      </w:r>
    </w:p>
    <w:p w14:paraId="2E9F92C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Σε ποιες ενέργειες έχετε προβεί για τ</w:t>
      </w:r>
      <w:r>
        <w:rPr>
          <w:rFonts w:eastAsia="Times New Roman" w:cs="Times New Roman"/>
          <w:szCs w:val="24"/>
        </w:rPr>
        <w:t>ην εκ νέου θεσμοθέτηση της ερασιτεχνικής άδειας; Και να μας ενημερώσετε εάν ισχύουν τα δημοσιεύματα στον Τύπο, ηλεκτρονικό και έντυπο, ότι το Υπουργείο σας επεξεργάζεται ένα σχέδιο νόμου για την ερασιτεχνική αλιεία.</w:t>
      </w:r>
    </w:p>
    <w:p w14:paraId="2E9F92C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δεύτερον, τι μέτρα σκοπεύετε να πάρε</w:t>
      </w:r>
      <w:r>
        <w:rPr>
          <w:rFonts w:eastAsia="Times New Roman" w:cs="Times New Roman"/>
          <w:szCs w:val="24"/>
        </w:rPr>
        <w:t>τε</w:t>
      </w:r>
      <w:r>
        <w:rPr>
          <w:rFonts w:eastAsia="Times New Roman" w:cs="Times New Roman"/>
          <w:szCs w:val="24"/>
        </w:rPr>
        <w:t>,</w:t>
      </w:r>
      <w:r>
        <w:rPr>
          <w:rFonts w:eastAsia="Times New Roman" w:cs="Times New Roman"/>
          <w:szCs w:val="24"/>
        </w:rPr>
        <w:t xml:space="preserve"> έτσι ώστε να παταχθεί η παράνομη αλιεία και η πώληση αλιευμάτων από μερίδα «επαγγελματιών-ερασιτεχνών» αλιέων;</w:t>
      </w:r>
    </w:p>
    <w:p w14:paraId="2E9F92D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E9F92D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Υπουργέ, έχετε τον λόγο.</w:t>
      </w:r>
    </w:p>
    <w:p w14:paraId="2E9F92D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w:t>
      </w:r>
      <w:r>
        <w:rPr>
          <w:rFonts w:eastAsia="Times New Roman" w:cs="Times New Roman"/>
          <w:b/>
          <w:szCs w:val="24"/>
        </w:rPr>
        <w:t xml:space="preserve"> και Τροφίμων): </w:t>
      </w:r>
      <w:r>
        <w:rPr>
          <w:rFonts w:eastAsia="Times New Roman" w:cs="Times New Roman"/>
          <w:szCs w:val="24"/>
        </w:rPr>
        <w:t>Αγαπητέ συνάδελφε, γνωρίζω την ευαισθησία σου για τα θέματα της αλιείας και σε μία περίοδο που συζητούνται ζητήματα που έχουν σχέση με την ερασιτεχνική αλιεία περίμενα την ερώτησή σου.</w:t>
      </w:r>
    </w:p>
    <w:p w14:paraId="2E9F92D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Κατ’ αρχάς θα έλεγα ότι συμφωνούμε σε ένα πράγμα, ότι ό</w:t>
      </w:r>
      <w:r>
        <w:rPr>
          <w:rFonts w:eastAsia="Times New Roman" w:cs="Times New Roman"/>
          <w:szCs w:val="24"/>
        </w:rPr>
        <w:t>ντως ο κλάδος της αλιείας, ιδιαίτερα για τις παράκτιες και νησιωτικές περιοχές, αποτελεί το βασικό σημείο αναφοράς όχι μόνο στο εισόδημά τους, αλλά και στον πολιτισμό τους, στον τρόπο ζωής τους.</w:t>
      </w:r>
    </w:p>
    <w:p w14:paraId="2E9F92D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Δυστυχώς όμως, παρά την σημασία που έχει ο συγκεκριμένος κλάδ</w:t>
      </w:r>
      <w:r>
        <w:rPr>
          <w:rFonts w:eastAsia="Times New Roman" w:cs="Times New Roman"/>
          <w:szCs w:val="24"/>
        </w:rPr>
        <w:t xml:space="preserve">ος γι’ αυτές τις περιοχές, εγώ αυτό που έχω να πω είναι ότι </w:t>
      </w:r>
      <w:r>
        <w:rPr>
          <w:rFonts w:eastAsia="Times New Roman" w:cs="Times New Roman"/>
          <w:szCs w:val="24"/>
        </w:rPr>
        <w:lastRenderedPageBreak/>
        <w:t xml:space="preserve">τελούσε σε πλήρη εγκατάλειψη. Παραλάβαμε μία δραματική κατάσταση, αφού ο κλάδος περιφερόταν από Υπουργείο σε Υπουργείο και μάλιστα μέσα από λογικές προίκας από το κάθε ένα Υπουργείο προς το άλλο. </w:t>
      </w:r>
      <w:r>
        <w:rPr>
          <w:rFonts w:eastAsia="Times New Roman" w:cs="Times New Roman"/>
          <w:szCs w:val="24"/>
        </w:rPr>
        <w:t>Έφτασαν σε σημείο να έχουν καταργήσει την εκπροσώπηση του συγκεκριμένου κλάδου και αντιλαμβάνεσθε ότι δεν είχε κα</w:t>
      </w:r>
      <w:r>
        <w:rPr>
          <w:rFonts w:eastAsia="Times New Roman" w:cs="Times New Roman"/>
          <w:szCs w:val="24"/>
        </w:rPr>
        <w:t>μ</w:t>
      </w:r>
      <w:r>
        <w:rPr>
          <w:rFonts w:eastAsia="Times New Roman" w:cs="Times New Roman"/>
          <w:szCs w:val="24"/>
        </w:rPr>
        <w:t>μία δυνατότητα να συμμετέχει σε κέντρα λήψης αποφάσεων, σε συζητήσεις που είχαν σχέση με το μέλλον και το αύριο του κλάδου. Και βεβαίως αυτή τ</w:t>
      </w:r>
      <w:r>
        <w:rPr>
          <w:rFonts w:eastAsia="Times New Roman" w:cs="Times New Roman"/>
          <w:szCs w:val="24"/>
        </w:rPr>
        <w:t xml:space="preserve">ην πορεία του κλάδου την χειροτέρεψε η απόφαση του 2014 που πάρθηκε από την τότε </w:t>
      </w:r>
      <w:r>
        <w:rPr>
          <w:rFonts w:eastAsia="Times New Roman" w:cs="Times New Roman"/>
          <w:szCs w:val="24"/>
        </w:rPr>
        <w:t>κ</w:t>
      </w:r>
      <w:r>
        <w:rPr>
          <w:rFonts w:eastAsia="Times New Roman" w:cs="Times New Roman"/>
          <w:szCs w:val="24"/>
        </w:rPr>
        <w:t>υβέρνηση, δηλαδή το να καταργήσει την έκδοση</w:t>
      </w:r>
      <w:r>
        <w:rPr>
          <w:rFonts w:eastAsia="Times New Roman" w:cs="Times New Roman"/>
          <w:szCs w:val="24"/>
        </w:rPr>
        <w:t xml:space="preserve"> </w:t>
      </w:r>
      <w:r>
        <w:rPr>
          <w:rFonts w:eastAsia="Times New Roman" w:cs="Times New Roman"/>
          <w:szCs w:val="24"/>
        </w:rPr>
        <w:t>άδειας για ερασιτεχνική αλιεία χωρίς κα</w:t>
      </w:r>
      <w:r>
        <w:rPr>
          <w:rFonts w:eastAsia="Times New Roman" w:cs="Times New Roman"/>
          <w:szCs w:val="24"/>
        </w:rPr>
        <w:t>μ</w:t>
      </w:r>
      <w:r>
        <w:rPr>
          <w:rFonts w:eastAsia="Times New Roman" w:cs="Times New Roman"/>
          <w:szCs w:val="24"/>
        </w:rPr>
        <w:t>μία τεκμηρίωση.</w:t>
      </w:r>
    </w:p>
    <w:p w14:paraId="2E9F92D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η αντιμετώπιση αυτή δεν έφερε μόνο προβλήματα στην εσωτερική διαδ</w:t>
      </w:r>
      <w:r>
        <w:rPr>
          <w:rFonts w:eastAsia="Times New Roman" w:cs="Times New Roman"/>
          <w:szCs w:val="24"/>
        </w:rPr>
        <w:t>ικασία της αλιείας. Έφερε και πάρα πολλά προβλήματα στην Επιτροπή Αλιείας στο Ευρωπαϊκό Κοινοβούλιο. Φτάσαμε σε σημείο να μας εγκαλεί η Ευρωπαϊκή Επιτροπή γιατί δεν είχαμε διαχειριστικά σχέδια, όπως ο κανονισμός της Μεσογείου από το 2007 επιτάσσει.</w:t>
      </w:r>
    </w:p>
    <w:p w14:paraId="2E9F92D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λοιπόν, απαντούμε σε αυτή την εγκατάλειψη του κλάδου καταθέτοντας ένα σχέδιο ανασύστασης, ένα σχέδιο το οποίο θα καταστήσει την αλιεία βιώσιμη και αειφόρα, για να διασφαλίσουμε και τα </w:t>
      </w:r>
      <w:proofErr w:type="spellStart"/>
      <w:r>
        <w:rPr>
          <w:rFonts w:eastAsia="Times New Roman" w:cs="Times New Roman"/>
          <w:szCs w:val="24"/>
        </w:rPr>
        <w:t>ιχθυοαποθέματα</w:t>
      </w:r>
      <w:proofErr w:type="spellEnd"/>
      <w:r>
        <w:rPr>
          <w:rFonts w:eastAsia="Times New Roman" w:cs="Times New Roman"/>
          <w:szCs w:val="24"/>
        </w:rPr>
        <w:t xml:space="preserve"> για τις επόμενες γενιές και βεβαίως να έχουμε φέρει και τ</w:t>
      </w:r>
      <w:r>
        <w:rPr>
          <w:rFonts w:eastAsia="Times New Roman" w:cs="Times New Roman"/>
          <w:szCs w:val="24"/>
        </w:rPr>
        <w:t xml:space="preserve">α </w:t>
      </w:r>
      <w:proofErr w:type="spellStart"/>
      <w:r>
        <w:rPr>
          <w:rFonts w:eastAsia="Times New Roman" w:cs="Times New Roman"/>
          <w:szCs w:val="24"/>
        </w:rPr>
        <w:t>ιχθυαλιεύματα</w:t>
      </w:r>
      <w:proofErr w:type="spellEnd"/>
      <w:r>
        <w:rPr>
          <w:rFonts w:eastAsia="Times New Roman" w:cs="Times New Roman"/>
          <w:szCs w:val="24"/>
        </w:rPr>
        <w:t xml:space="preserve"> σε μια κατάσταση που μπορούν να υπηρετήσουν τις ανάγκες της χώρας. Ξεκινήσαμε, λοιπόν, ήδη την </w:t>
      </w:r>
      <w:r>
        <w:rPr>
          <w:rFonts w:eastAsia="Times New Roman" w:cs="Times New Roman"/>
          <w:szCs w:val="24"/>
        </w:rPr>
        <w:lastRenderedPageBreak/>
        <w:t>αναθεώρηση του απαρχαιωμένου θεσμικού πλαισίου, τροποποιώντας διάταγμα του 1970. Με την πρόσφατη τροποποίηση που κάναμε στο συγκεκριμένο διάταγμα</w:t>
      </w:r>
      <w:r>
        <w:rPr>
          <w:rFonts w:eastAsia="Times New Roman" w:cs="Times New Roman"/>
          <w:szCs w:val="24"/>
        </w:rPr>
        <w:t xml:space="preserve"> δώσαμε νέα προοπτική στην αλιεία που διενεργείται στα διβάρια της χώρας μας, ενισχύοντας τον συνεργατισμό.</w:t>
      </w:r>
    </w:p>
    <w:p w14:paraId="2E9F92D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Επαναφέρουμε την εκπροσώπηση των αλιέων με νόμο. Ήδη αυτή την ώρα ολοκληρώνεται στην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 xml:space="preserve">πιτροπή, στην ΚΕΝΕ, η επεξεργασία ούτως ώστε οι </w:t>
      </w:r>
      <w:r>
        <w:rPr>
          <w:rFonts w:eastAsia="Times New Roman" w:cs="Times New Roman"/>
          <w:szCs w:val="24"/>
        </w:rPr>
        <w:t>αλιείς να αποκτήσουν τη δική τους συλλογική εκπροσώπηση, συνεργατική εκπροσώπηση, για να μπορέσουμε να έρθουμε σε έναν διάλογο μαζί τους και κυρίως να συζητήσουμε τις ρυθμίσεις που έχουμε έτοιμες. Μέσα, λοιπόν, σε αυτές τις ρυθμίσεις περιλαμβάνεται και η α</w:t>
      </w:r>
      <w:r>
        <w:rPr>
          <w:rFonts w:eastAsia="Times New Roman" w:cs="Times New Roman"/>
          <w:szCs w:val="24"/>
        </w:rPr>
        <w:t>λλαγή του θεσμικού πλαι</w:t>
      </w:r>
      <w:r>
        <w:rPr>
          <w:rFonts w:eastAsia="Times New Roman" w:cs="Times New Roman"/>
          <w:szCs w:val="24"/>
        </w:rPr>
        <w:lastRenderedPageBreak/>
        <w:t>σίου που αφορά την επαγγελματικότητα των αλιέων, νέος κυρωτικός νόμος για την αλιεία, καθώς επίσης και νόμος που αφορά την ερασιτεχνική αλιεία.</w:t>
      </w:r>
    </w:p>
    <w:p w14:paraId="2E9F92D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έχω ξαναπεί, θα το ξαναπώ: Επιχειρήσαμε με τροπολογία εδώ στη Βουλή…</w:t>
      </w:r>
    </w:p>
    <w:p w14:paraId="2E9F92D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Τα υπόλοιπα στη δευτερολογία σας. Κλείνετε με αυτό, κύριε Υπουργέ. </w:t>
      </w:r>
    </w:p>
    <w:p w14:paraId="2E9F92D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Κλείνω, κύριε Πρόεδρε.</w:t>
      </w:r>
    </w:p>
    <w:p w14:paraId="2E9F92D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Επιχειρήσαμε με τροπολογία που είχαμε φέρει στη Βουλή να επαναφέρουμε τις </w:t>
      </w:r>
      <w:r>
        <w:rPr>
          <w:rFonts w:eastAsia="Times New Roman" w:cs="Times New Roman"/>
          <w:szCs w:val="24"/>
        </w:rPr>
        <w:t>ερασιτεχνικές άδειες. Δυστυχώς δεν είχε γίνει δεκτή. Αυτή τη φορά, όμως, η λύση θα είναι οριστική. Περισσότερα για το πώς θα γίνει και πότε θα γίνει θα πω στη δευτερολογία μου.</w:t>
      </w:r>
    </w:p>
    <w:p w14:paraId="2E9F92D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2E9F92D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Γάκη, έχετε τον λόγο. </w:t>
      </w:r>
    </w:p>
    <w:p w14:paraId="2E9F92D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ΔΗΜΗΤ</w:t>
      </w:r>
      <w:r>
        <w:rPr>
          <w:rFonts w:eastAsia="Times New Roman" w:cs="Times New Roman"/>
          <w:b/>
          <w:szCs w:val="24"/>
        </w:rPr>
        <w:t>ΡΙΟΣ ΓΑΚΗΣ:</w:t>
      </w:r>
      <w:r>
        <w:rPr>
          <w:rFonts w:eastAsia="Times New Roman" w:cs="Times New Roman"/>
          <w:szCs w:val="24"/>
        </w:rPr>
        <w:t xml:space="preserve"> Ευχαριστώ, κύριε Πρόεδρε.</w:t>
      </w:r>
    </w:p>
    <w:p w14:paraId="2E9F92D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έχω κάτι επιπλέον να ρωτήσω, κύριε Υπουργέ. Θα ήθελα μόνο να μου αναφέρετε αν τα διαχειριστικά σχέδια είχαν επιπτώσεις στη συμπεριφορά της Ευρωπαϊκής Ένωσης στη χώρα μας. Δηλαδή είχαμε πρόστιμα; Είχαμε τέτοιες </w:t>
      </w:r>
      <w:r>
        <w:rPr>
          <w:rFonts w:eastAsia="Times New Roman" w:cs="Times New Roman"/>
          <w:szCs w:val="24"/>
        </w:rPr>
        <w:t>επιδράσεις;</w:t>
      </w:r>
    </w:p>
    <w:p w14:paraId="2E9F92E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Δεύτερον, αν έχετε κάποιες βασικές αρχές στο σχέδιο νόμου που σήμερα μπορείτε να ανακοινώσετε και που επεξεργάζεται το Υπουργείο και αν μπορείτε να τις καταθέσετε. Και βεβαίως, είναι απαίτηση των φορέων της αλιείας να μπει σε διαβούλευση άμεσα.</w:t>
      </w:r>
      <w:r>
        <w:rPr>
          <w:rFonts w:eastAsia="Times New Roman" w:cs="Times New Roman"/>
          <w:szCs w:val="24"/>
        </w:rPr>
        <w:t xml:space="preserve"> Γιατί οι αλιείς, πέρα από το ότι δίνουν μια πολύ μεγάλη και δύσκολη </w:t>
      </w:r>
      <w:r>
        <w:rPr>
          <w:rFonts w:eastAsia="Times New Roman" w:cs="Times New Roman"/>
          <w:szCs w:val="24"/>
        </w:rPr>
        <w:lastRenderedPageBreak/>
        <w:t>μάχη για την επιβίωσή τους μέσα στην αλμύρα της θάλασσας και σε εθνικά δύσκολες και κρίσιμες περιοχές, μπορούν να συμβάλουν με τις απόψεις τους σε πολύ μεγάλο βαθμό στη διαμόρφωση ενός σχ</w:t>
      </w:r>
      <w:r>
        <w:rPr>
          <w:rFonts w:eastAsia="Times New Roman" w:cs="Times New Roman"/>
          <w:szCs w:val="24"/>
        </w:rPr>
        <w:t>εδίου νόμου που θα ικανοποιεί και αυτούς, αλλά ταυτόχρονα όλη την κοινωνία αναπτύσσοντας, όπως σας είπα πριν, και τις απαιτήσεις του αλιευτικού τουρισμού, αλλά και τις απαιτήσεις του ερασιτεχνικού χόμπι για την αλιεία.</w:t>
      </w:r>
    </w:p>
    <w:p w14:paraId="2E9F92E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9F92E2" w14:textId="77777777" w:rsidR="00BE4DD2" w:rsidRDefault="0027121F">
      <w:pPr>
        <w:spacing w:line="600" w:lineRule="auto"/>
        <w:ind w:firstLine="720"/>
        <w:contextualSpacing/>
        <w:jc w:val="both"/>
        <w:rPr>
          <w:rFonts w:eastAsia="Times New Roman" w:cs="Times New Roman"/>
        </w:rPr>
      </w:pPr>
      <w:r>
        <w:rPr>
          <w:rFonts w:eastAsia="Times New Roman" w:cs="Times New Roman"/>
          <w:b/>
          <w:szCs w:val="24"/>
        </w:rPr>
        <w:t>ΠΡΟΕΔΡΕΥΩΝ (Νικήτας Κακλαμ</w:t>
      </w:r>
      <w:r>
        <w:rPr>
          <w:rFonts w:eastAsia="Times New Roman" w:cs="Times New Roman"/>
          <w:b/>
          <w:szCs w:val="24"/>
        </w:rPr>
        <w:t>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σαράντα δ</w:t>
      </w:r>
      <w:r>
        <w:rPr>
          <w:rFonts w:eastAsia="Times New Roman" w:cs="Times New Roman"/>
        </w:rPr>
        <w:t xml:space="preserve">ύο μαθητές και </w:t>
      </w:r>
      <w:r>
        <w:rPr>
          <w:rFonts w:eastAsia="Times New Roman" w:cs="Times New Roman"/>
        </w:rPr>
        <w:lastRenderedPageBreak/>
        <w:t>μαθήτριες και τρεις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Ραφήνας</w:t>
      </w:r>
      <w:r>
        <w:rPr>
          <w:rFonts w:eastAsia="Times New Roman" w:cs="Times New Roman"/>
        </w:rPr>
        <w:t xml:space="preserve"> (πρώτο τμήμα)</w:t>
      </w:r>
      <w:r>
        <w:rPr>
          <w:rFonts w:eastAsia="Times New Roman" w:cs="Times New Roman"/>
        </w:rPr>
        <w:t xml:space="preserve">. </w:t>
      </w:r>
    </w:p>
    <w:p w14:paraId="2E9F92E3" w14:textId="77777777" w:rsidR="00BE4DD2" w:rsidRDefault="0027121F">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E9F92E4" w14:textId="77777777" w:rsidR="00BE4DD2" w:rsidRDefault="0027121F">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2E9F92E5" w14:textId="77777777" w:rsidR="00BE4DD2" w:rsidRDefault="0027121F">
      <w:pPr>
        <w:spacing w:line="600" w:lineRule="auto"/>
        <w:ind w:firstLine="720"/>
        <w:contextualSpacing/>
        <w:jc w:val="both"/>
        <w:rPr>
          <w:rFonts w:eastAsia="Times New Roman" w:cs="Times New Roman"/>
        </w:rPr>
      </w:pPr>
      <w:r>
        <w:rPr>
          <w:rFonts w:eastAsia="Times New Roman" w:cs="Times New Roman"/>
        </w:rPr>
        <w:t>Παρακαλώ, μια διόρθωση για τα Πρακτικά: Εκεί που είπε ο κύριος Υπουργ</w:t>
      </w:r>
      <w:r>
        <w:rPr>
          <w:rFonts w:eastAsia="Times New Roman" w:cs="Times New Roman"/>
        </w:rPr>
        <w:t>ός «Κεντρική Επιτροπή», να γραφτεί Κεντρική Νομοπαρασκευαστική Επιτροπή.</w:t>
      </w:r>
    </w:p>
    <w:p w14:paraId="2E9F92E6" w14:textId="77777777" w:rsidR="00BE4DD2" w:rsidRDefault="0027121F">
      <w:pPr>
        <w:spacing w:line="600" w:lineRule="auto"/>
        <w:ind w:firstLine="720"/>
        <w:contextualSpacing/>
        <w:jc w:val="both"/>
        <w:rPr>
          <w:rFonts w:eastAsia="Times New Roman" w:cs="Times New Roman"/>
        </w:rPr>
      </w:pPr>
      <w:r>
        <w:rPr>
          <w:rFonts w:eastAsia="Times New Roman" w:cs="Times New Roman"/>
        </w:rPr>
        <w:t xml:space="preserve">Κύριε Υπουργέ, έχετε τον λόγο. </w:t>
      </w:r>
    </w:p>
    <w:p w14:paraId="2E9F92E7" w14:textId="77777777" w:rsidR="00BE4DD2" w:rsidRDefault="0027121F">
      <w:pPr>
        <w:spacing w:line="600" w:lineRule="auto"/>
        <w:ind w:firstLine="720"/>
        <w:contextualSpacing/>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Κύριε Πρόεδρε, ευχαριστώ για τη διόρθωση. Δεν παύει όμως και αυτή η </w:t>
      </w:r>
      <w:r>
        <w:rPr>
          <w:rFonts w:eastAsia="Times New Roman" w:cs="Times New Roman"/>
        </w:rPr>
        <w:t>ε</w:t>
      </w:r>
      <w:r>
        <w:rPr>
          <w:rFonts w:eastAsia="Times New Roman" w:cs="Times New Roman"/>
        </w:rPr>
        <w:t>πιτροπή…</w:t>
      </w:r>
    </w:p>
    <w:p w14:paraId="2E9F92E8" w14:textId="77777777" w:rsidR="00BE4DD2" w:rsidRDefault="0027121F">
      <w:pPr>
        <w:spacing w:line="600" w:lineRule="auto"/>
        <w:ind w:firstLine="720"/>
        <w:contextualSpacing/>
        <w:jc w:val="both"/>
        <w:rPr>
          <w:rFonts w:eastAsia="Times New Roman" w:cs="Times New Roman"/>
        </w:rPr>
      </w:pPr>
      <w:r>
        <w:rPr>
          <w:rFonts w:eastAsia="Times New Roman" w:cs="Times New Roman"/>
          <w:b/>
        </w:rPr>
        <w:t>ΠΡΟΕΔΡΕΥ</w:t>
      </w:r>
      <w:r>
        <w:rPr>
          <w:rFonts w:eastAsia="Times New Roman" w:cs="Times New Roman"/>
          <w:b/>
        </w:rPr>
        <w:t>ΩΝ (Νικήτας Κακλαμάνης):</w:t>
      </w:r>
      <w:r>
        <w:rPr>
          <w:rFonts w:eastAsia="Times New Roman" w:cs="Times New Roman"/>
        </w:rPr>
        <w:t xml:space="preserve"> Αν και το είπατε μετά σωστά, </w:t>
      </w:r>
      <w:proofErr w:type="spellStart"/>
      <w:r>
        <w:rPr>
          <w:rFonts w:eastAsia="Times New Roman" w:cs="Times New Roman"/>
        </w:rPr>
        <w:t>συγκοπτόμενο</w:t>
      </w:r>
      <w:proofErr w:type="spellEnd"/>
      <w:r>
        <w:rPr>
          <w:rFonts w:eastAsia="Times New Roman" w:cs="Times New Roman"/>
        </w:rPr>
        <w:t>.</w:t>
      </w:r>
    </w:p>
    <w:p w14:paraId="2E9F92E9" w14:textId="77777777" w:rsidR="00BE4DD2" w:rsidRDefault="0027121F">
      <w:pPr>
        <w:spacing w:line="600" w:lineRule="auto"/>
        <w:ind w:firstLine="720"/>
        <w:contextualSpacing/>
        <w:jc w:val="both"/>
        <w:rPr>
          <w:rFonts w:eastAsia="Times New Roman" w:cs="Times New Roman"/>
        </w:rPr>
      </w:pPr>
      <w:r>
        <w:rPr>
          <w:rFonts w:eastAsia="Times New Roman" w:cs="Times New Roman"/>
          <w:b/>
        </w:rPr>
        <w:lastRenderedPageBreak/>
        <w:t>ΕΥΑΓΓΕΛΟΣ ΑΠΟΣΤΟΛΟΥ (Υπουργός Αγροτικής Ανάπτυξης και Τροφίμων):</w:t>
      </w:r>
      <w:r>
        <w:rPr>
          <w:rFonts w:eastAsia="Times New Roman" w:cs="Times New Roman"/>
        </w:rPr>
        <w:t xml:space="preserve"> Εσείς, βέβαια, έχετε στο νου σας άλλες επιτροπές κεντρικές. Εμείς, επειδή έχουμε περάσει μέσα από τέτοιες διαδικασίες, επιτ</w:t>
      </w:r>
      <w:r>
        <w:rPr>
          <w:rFonts w:eastAsia="Times New Roman" w:cs="Times New Roman"/>
        </w:rPr>
        <w:t>ρέψτε μας να είναι πιο εύκολο να χρησιμοποιούμε αυτό</w:t>
      </w:r>
      <w:r>
        <w:rPr>
          <w:rFonts w:eastAsia="Times New Roman" w:cs="Times New Roman"/>
        </w:rPr>
        <w:t>ν</w:t>
      </w:r>
      <w:r>
        <w:rPr>
          <w:rFonts w:eastAsia="Times New Roman" w:cs="Times New Roman"/>
        </w:rPr>
        <w:t xml:space="preserve"> τον όρο.</w:t>
      </w:r>
    </w:p>
    <w:p w14:paraId="2E9F92EA" w14:textId="77777777" w:rsidR="00BE4DD2" w:rsidRDefault="0027121F">
      <w:pPr>
        <w:spacing w:line="600" w:lineRule="auto"/>
        <w:ind w:firstLine="720"/>
        <w:contextualSpacing/>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Δεν σας πήραμε και το κεφάλι, αλλά δεν φαντάζομαι η επεξεργασία των νομοσχεδίων να γίνεται στην Κεντρική Επιτροπή στην Κουμουνδούρου! Για να ξέρουμε, δηλαδή. </w:t>
      </w:r>
    </w:p>
    <w:p w14:paraId="2E9F92EB" w14:textId="77777777" w:rsidR="00BE4DD2" w:rsidRDefault="0027121F">
      <w:pPr>
        <w:spacing w:line="600" w:lineRule="auto"/>
        <w:ind w:firstLine="720"/>
        <w:contextualSpacing/>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Άλλο σας είπα εγώ. </w:t>
      </w:r>
    </w:p>
    <w:p w14:paraId="2E9F92EC" w14:textId="77777777" w:rsidR="00BE4DD2" w:rsidRDefault="0027121F">
      <w:pPr>
        <w:spacing w:line="600" w:lineRule="auto"/>
        <w:ind w:firstLine="720"/>
        <w:contextualSpacing/>
        <w:jc w:val="both"/>
        <w:rPr>
          <w:rFonts w:eastAsia="Times New Roman" w:cs="Times New Roman"/>
        </w:rPr>
      </w:pPr>
      <w:r>
        <w:rPr>
          <w:rFonts w:eastAsia="Times New Roman" w:cs="Times New Roman"/>
        </w:rPr>
        <w:t>Το ζήτημα είναι ότι με την ολοκλήρωση, αγαπητέ συνάδελφε, της θεσμικής εκπροσώπησης των αλιέων, εν</w:t>
      </w:r>
      <w:r>
        <w:rPr>
          <w:rFonts w:eastAsia="Times New Roman" w:cs="Times New Roman"/>
        </w:rPr>
        <w:t xml:space="preserve"> </w:t>
      </w:r>
      <w:r>
        <w:rPr>
          <w:rFonts w:eastAsia="Times New Roman" w:cs="Times New Roman"/>
        </w:rPr>
        <w:t xml:space="preserve">όψει και του σχεδίου </w:t>
      </w:r>
      <w:r>
        <w:rPr>
          <w:rFonts w:eastAsia="Times New Roman" w:cs="Times New Roman"/>
        </w:rPr>
        <w:lastRenderedPageBreak/>
        <w:t>νόμου για την ερασιτεχνική αλιεία, θα έρθουμε σε δι</w:t>
      </w:r>
      <w:r>
        <w:rPr>
          <w:rFonts w:eastAsia="Times New Roman" w:cs="Times New Roman"/>
        </w:rPr>
        <w:t>αβούλευση με τους φορείς.</w:t>
      </w:r>
    </w:p>
    <w:p w14:paraId="2E9F92ED" w14:textId="77777777" w:rsidR="00BE4DD2" w:rsidRDefault="0027121F">
      <w:pPr>
        <w:spacing w:line="600" w:lineRule="auto"/>
        <w:contextualSpacing/>
        <w:jc w:val="both"/>
        <w:rPr>
          <w:rFonts w:eastAsia="Times New Roman"/>
          <w:szCs w:val="24"/>
        </w:rPr>
      </w:pPr>
      <w:r>
        <w:rPr>
          <w:rFonts w:eastAsia="Times New Roman" w:cs="Times New Roman"/>
        </w:rPr>
        <w:tab/>
      </w:r>
      <w:r>
        <w:rPr>
          <w:rFonts w:eastAsia="Times New Roman"/>
          <w:szCs w:val="24"/>
        </w:rPr>
        <w:t xml:space="preserve">Θέλουμε να καταλήξουμε σε μια απόφαση, η οποία όχι μόνο να διασφαλίζει τη δυνατότητα σε όλους τους πολίτες να ασκούν την αλιεία, αλλά ταυτόχρονα είμαστε υποχρεωμένοι να σεβαστούμε και να υπηρετήσουμε τις θέσεις της </w:t>
      </w:r>
      <w:r>
        <w:rPr>
          <w:rFonts w:eastAsia="Times New Roman"/>
          <w:szCs w:val="24"/>
        </w:rPr>
        <w:t>Κ</w:t>
      </w:r>
      <w:r>
        <w:rPr>
          <w:rFonts w:eastAsia="Times New Roman"/>
          <w:szCs w:val="24"/>
        </w:rPr>
        <w:t xml:space="preserve">οινής </w:t>
      </w:r>
      <w:r>
        <w:rPr>
          <w:rFonts w:eastAsia="Times New Roman"/>
          <w:szCs w:val="24"/>
        </w:rPr>
        <w:t>Α</w:t>
      </w:r>
      <w:r>
        <w:rPr>
          <w:rFonts w:eastAsia="Times New Roman"/>
          <w:szCs w:val="24"/>
        </w:rPr>
        <w:t>λιευτι</w:t>
      </w:r>
      <w:r>
        <w:rPr>
          <w:rFonts w:eastAsia="Times New Roman"/>
          <w:szCs w:val="24"/>
        </w:rPr>
        <w:t xml:space="preserve">κής </w:t>
      </w:r>
      <w:r>
        <w:rPr>
          <w:rFonts w:eastAsia="Times New Roman"/>
          <w:szCs w:val="24"/>
        </w:rPr>
        <w:t>Π</w:t>
      </w:r>
      <w:r>
        <w:rPr>
          <w:rFonts w:eastAsia="Times New Roman"/>
          <w:szCs w:val="24"/>
        </w:rPr>
        <w:t>ολιτικής στο πλαίσιο της Ευρωπαϊκής Επιτροπής.</w:t>
      </w:r>
    </w:p>
    <w:p w14:paraId="2E9F92EE" w14:textId="77777777" w:rsidR="00BE4DD2" w:rsidRDefault="0027121F">
      <w:pPr>
        <w:spacing w:line="600" w:lineRule="auto"/>
        <w:ind w:firstLine="709"/>
        <w:contextualSpacing/>
        <w:jc w:val="both"/>
        <w:rPr>
          <w:rFonts w:eastAsia="Times New Roman"/>
          <w:szCs w:val="24"/>
        </w:rPr>
      </w:pPr>
      <w:r>
        <w:rPr>
          <w:rFonts w:eastAsia="Times New Roman"/>
          <w:szCs w:val="24"/>
        </w:rPr>
        <w:t xml:space="preserve">Επειδή υπάρχουν πολλά δημοσιεύματα και ιδιαίτερα τηλεοπτικές αναφορές σχετικά με τις ερασιτεχνικές άδειες και τον χρόνο που θα ασκείται η συγκεκριμένη αρμοδιότητα, εμείς θέλουμε να καταστήσουμε σαφές ότι </w:t>
      </w:r>
      <w:r>
        <w:rPr>
          <w:rFonts w:eastAsia="Times New Roman"/>
          <w:szCs w:val="24"/>
        </w:rPr>
        <w:t>δεν υπάρχει συγκεκριμένη απόφαση όσον αφορά τους χρόνους και τις ημέρες, γιατί δεν έχουμε συζητήσει α</w:t>
      </w:r>
      <w:r>
        <w:rPr>
          <w:rFonts w:eastAsia="Times New Roman"/>
          <w:szCs w:val="24"/>
        </w:rPr>
        <w:lastRenderedPageBreak/>
        <w:t>κόμη -το επαναλαμβάνω- μ</w:t>
      </w:r>
      <w:r>
        <w:rPr>
          <w:rFonts w:eastAsia="Times New Roman"/>
          <w:szCs w:val="24"/>
        </w:rPr>
        <w:t>ε</w:t>
      </w:r>
      <w:r>
        <w:rPr>
          <w:rFonts w:eastAsia="Times New Roman"/>
          <w:szCs w:val="24"/>
        </w:rPr>
        <w:t xml:space="preserve"> αυτούς που κυρίως πρέπει να υπηρετήσουμε, δηλαδή τους επαγγελματίες αλιείς, για να μπορέσουμε να έχουμε αυτή τη βιωσιμότητα που α</w:t>
      </w:r>
      <w:r>
        <w:rPr>
          <w:rFonts w:eastAsia="Times New Roman"/>
          <w:szCs w:val="24"/>
        </w:rPr>
        <w:t>ναζητάμε.</w:t>
      </w:r>
    </w:p>
    <w:p w14:paraId="2E9F92EF"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Βεβαίως, πέραν της επαναφοράς του θεσμού της ερασιτεχνικής αλιείας, εμείς με το νέο κυρωτικό νομοσχέδιο θα πρέπει να δούμε και τι γίνεται με τα </w:t>
      </w:r>
      <w:proofErr w:type="spellStart"/>
      <w:r>
        <w:rPr>
          <w:rFonts w:eastAsia="Times New Roman"/>
          <w:szCs w:val="24"/>
        </w:rPr>
        <w:t>ιχθυοαποθέματα</w:t>
      </w:r>
      <w:proofErr w:type="spellEnd"/>
      <w:r>
        <w:rPr>
          <w:rFonts w:eastAsia="Times New Roman"/>
          <w:szCs w:val="24"/>
        </w:rPr>
        <w:t>, διότι είναι μια σοβαρή υποχρέωση και θα την υπηρετήσουμε, γιατί έχουμε εξασφαλίσει μέσ</w:t>
      </w:r>
      <w:r>
        <w:rPr>
          <w:rFonts w:eastAsia="Times New Roman"/>
          <w:szCs w:val="24"/>
        </w:rPr>
        <w:t>α από το ΕΠΑΛ, το Νέο Πρόγραμμα Αλιείας, το να τα συγκεντρώσουμε απρόσκοπτα μέσα από το Εθνικό Πρόγραμμα Συλλογής Αλιευτικών Δεδομένων. Ήδη έχουμε έλθει σε σχετική συμφωνία με το ΕΛΚΕΘΕ και έχει υπάρξει προχρηματοδότηση της συγκεκριμένης δραστηριότητας, ού</w:t>
      </w:r>
      <w:r>
        <w:rPr>
          <w:rFonts w:eastAsia="Times New Roman"/>
          <w:szCs w:val="24"/>
        </w:rPr>
        <w:t xml:space="preserve">τως ώστε να έχουμε τη δυνατότητα μέσα απ’ αυτό το επιχειρησιακό πρόγραμμα όχι μόνο να απορροφήσουμε </w:t>
      </w:r>
      <w:r>
        <w:rPr>
          <w:rFonts w:eastAsia="Times New Roman"/>
          <w:szCs w:val="24"/>
        </w:rPr>
        <w:lastRenderedPageBreak/>
        <w:t>την ερασιτεχνική αλιεία, αλλά και γενικότερα την επαγγελματική δραστηριότητα στον χώρο.</w:t>
      </w:r>
    </w:p>
    <w:p w14:paraId="2E9F92F0" w14:textId="77777777" w:rsidR="00BE4DD2" w:rsidRDefault="0027121F">
      <w:pPr>
        <w:spacing w:line="600" w:lineRule="auto"/>
        <w:ind w:firstLine="720"/>
        <w:contextualSpacing/>
        <w:jc w:val="both"/>
        <w:rPr>
          <w:rFonts w:eastAsia="Times New Roman"/>
          <w:szCs w:val="24"/>
        </w:rPr>
      </w:pPr>
      <w:r>
        <w:rPr>
          <w:rFonts w:eastAsia="Times New Roman"/>
          <w:szCs w:val="24"/>
        </w:rPr>
        <w:t>Άρα ο καθένας μας εκεί που βρίσκεται θα κάνει ό,τι του αναλογεί. Απε</w:t>
      </w:r>
      <w:r>
        <w:rPr>
          <w:rFonts w:eastAsia="Times New Roman"/>
          <w:szCs w:val="24"/>
        </w:rPr>
        <w:t>υθύνομαι ιδιαίτερα στους αλιείς. Να ξέρουν ότι σ</w:t>
      </w:r>
      <w:r>
        <w:rPr>
          <w:rFonts w:eastAsia="Times New Roman"/>
          <w:szCs w:val="24"/>
        </w:rPr>
        <w:t>ε</w:t>
      </w:r>
      <w:r>
        <w:rPr>
          <w:rFonts w:eastAsia="Times New Roman"/>
          <w:szCs w:val="24"/>
        </w:rPr>
        <w:t xml:space="preserve"> αυτή την προσπάθεια θα είμαστε δίπλα τους, γιατί έχουμε χρέος όχι μόνο να διασφαλίσουμε σήμερα τη δραστηριότητα αυτή για όλους αυτούς τους κατοίκους των νησιωτικών και παράκτιων περιοχών, αλλά κυρίως για τι</w:t>
      </w:r>
      <w:r>
        <w:rPr>
          <w:rFonts w:eastAsia="Times New Roman"/>
          <w:szCs w:val="24"/>
        </w:rPr>
        <w:t>ς επόμενες γενιές.</w:t>
      </w:r>
    </w:p>
    <w:p w14:paraId="2E9F92F1" w14:textId="77777777" w:rsidR="00BE4DD2" w:rsidRDefault="0027121F">
      <w:pPr>
        <w:spacing w:line="600" w:lineRule="auto"/>
        <w:ind w:firstLine="720"/>
        <w:contextualSpacing/>
        <w:jc w:val="both"/>
        <w:rPr>
          <w:rFonts w:eastAsia="Times New Roman"/>
          <w:szCs w:val="24"/>
        </w:rPr>
      </w:pPr>
      <w:r>
        <w:rPr>
          <w:rFonts w:eastAsia="Times New Roman"/>
          <w:szCs w:val="24"/>
        </w:rPr>
        <w:t>Σας ευχαριστώ.</w:t>
      </w:r>
    </w:p>
    <w:p w14:paraId="2E9F92F2"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Θα συζητηθεί τώρα η όγδοη με αριθμό 1076/13-2-2018 επίκαιρη ερώτηση δεύτερου κύκλου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w:t>
      </w:r>
      <w:r>
        <w:rPr>
          <w:rFonts w:eastAsia="Times New Roman"/>
          <w:szCs w:val="24"/>
        </w:rPr>
        <w:t xml:space="preserve">ργό </w:t>
      </w:r>
      <w:r>
        <w:rPr>
          <w:rFonts w:eastAsia="Times New Roman"/>
          <w:szCs w:val="24"/>
        </w:rPr>
        <w:lastRenderedPageBreak/>
        <w:t xml:space="preserve">Αγροτικής Ανάπτυξης και Τροφίμων, με θέμα: «Τεράστιες ζημιές στην Κρήτη σε φυτικό κεφάλαιο, δημόσιες - δημοτικές και ιδιωτικές υποδομές κ.λπ. - </w:t>
      </w:r>
      <w:r>
        <w:rPr>
          <w:rFonts w:eastAsia="Times New Roman"/>
          <w:szCs w:val="24"/>
        </w:rPr>
        <w:t>Ά</w:t>
      </w:r>
      <w:r>
        <w:rPr>
          <w:rFonts w:eastAsia="Times New Roman"/>
          <w:szCs w:val="24"/>
        </w:rPr>
        <w:t>μεση αποζημίωση των παραγωγών και στήριξη των πληγέντων - Κατάσταση έκτακτης ανάγκης».</w:t>
      </w:r>
    </w:p>
    <w:p w14:paraId="2E9F92F3"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Στην επίκαιρη </w:t>
      </w:r>
      <w:r>
        <w:rPr>
          <w:rFonts w:eastAsia="Times New Roman"/>
          <w:szCs w:val="24"/>
        </w:rPr>
        <w:t>ερώτηση του κυρίου συναδέλφου θα απαντήσει και πάλι ο Υπουργός Αγροτικής Ανάπτυξης και Τροφίμων κ. Ευάγγελος Αποστόλου.</w:t>
      </w:r>
    </w:p>
    <w:p w14:paraId="2E9F92F4"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2E9F92F5"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2E9F92F6" w14:textId="77777777" w:rsidR="00BE4DD2" w:rsidRDefault="0027121F">
      <w:pPr>
        <w:spacing w:line="600" w:lineRule="auto"/>
        <w:ind w:firstLine="720"/>
        <w:contextualSpacing/>
        <w:jc w:val="both"/>
        <w:rPr>
          <w:rFonts w:eastAsia="Times New Roman"/>
          <w:szCs w:val="24"/>
        </w:rPr>
      </w:pPr>
      <w:r>
        <w:rPr>
          <w:rFonts w:eastAsia="Times New Roman"/>
          <w:szCs w:val="24"/>
        </w:rPr>
        <w:t>Η επίκαιρη ερώτηση έχει πάρει αναβολή τρεις φορές λό</w:t>
      </w:r>
      <w:r>
        <w:rPr>
          <w:rFonts w:eastAsia="Times New Roman"/>
          <w:szCs w:val="24"/>
        </w:rPr>
        <w:t>γω φόρτου εργασίας του Υπουργού. Ελπίζω αυτό να έχει βοηθήσει, ούτως ώστε να έχουν προχωρήσει τα πράγματα και να έχει κάτι συγκεκριμένο να μας πει.</w:t>
      </w:r>
    </w:p>
    <w:p w14:paraId="2E9F92F7"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Παρ’ όλα αυτά, θα του εγχειρίσω και φωτογραφικό υλικό που έχει να κάνει με τις καταστροφές των υποδομών, των</w:t>
      </w:r>
      <w:r>
        <w:rPr>
          <w:rFonts w:eastAsia="Times New Roman"/>
          <w:szCs w:val="24"/>
        </w:rPr>
        <w:t xml:space="preserve"> θερμοκηπίων, της φυτικής παραγωγής, του φυτικού κεφαλαίου, των εγκαταστάσεων αλλά και όσα αφορούν τις δημόσιες υποδομές. Είναι χαρακτηριστικά αυτά και θα βοηθήσουν σ</w:t>
      </w:r>
      <w:r>
        <w:rPr>
          <w:rFonts w:eastAsia="Times New Roman"/>
          <w:szCs w:val="24"/>
        </w:rPr>
        <w:t>ε</w:t>
      </w:r>
      <w:r>
        <w:rPr>
          <w:rFonts w:eastAsia="Times New Roman"/>
          <w:szCs w:val="24"/>
        </w:rPr>
        <w:t xml:space="preserve"> αυτό. </w:t>
      </w:r>
    </w:p>
    <w:p w14:paraId="2E9F92F8" w14:textId="77777777" w:rsidR="00BE4DD2" w:rsidRDefault="0027121F">
      <w:pPr>
        <w:spacing w:line="600" w:lineRule="auto"/>
        <w:ind w:firstLine="720"/>
        <w:contextualSpacing/>
        <w:jc w:val="both"/>
        <w:rPr>
          <w:rFonts w:eastAsia="Times New Roman"/>
          <w:szCs w:val="24"/>
        </w:rPr>
      </w:pPr>
      <w:r>
        <w:rPr>
          <w:rFonts w:eastAsia="Times New Roman"/>
          <w:szCs w:val="24"/>
        </w:rPr>
        <w:t>Επίσης, είναι και χαρακτηριστικός ο τίτλος μιας από τις εφημερίδες: «Τα ρήμαξε όλ</w:t>
      </w:r>
      <w:r>
        <w:rPr>
          <w:rFonts w:eastAsia="Times New Roman"/>
          <w:szCs w:val="24"/>
        </w:rPr>
        <w:t>α».</w:t>
      </w:r>
    </w:p>
    <w:p w14:paraId="2E9F92F9"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Με έγγραφό του ο Ενιαίος Σύλλογος Αγροτών Ιεράπετρας, ο Δήμος </w:t>
      </w:r>
      <w:proofErr w:type="spellStart"/>
      <w:r>
        <w:rPr>
          <w:rFonts w:eastAsia="Times New Roman"/>
          <w:szCs w:val="24"/>
        </w:rPr>
        <w:t>Βιάννου</w:t>
      </w:r>
      <w:proofErr w:type="spellEnd"/>
      <w:r>
        <w:rPr>
          <w:rFonts w:eastAsia="Times New Roman"/>
          <w:szCs w:val="24"/>
        </w:rPr>
        <w:t>, ο Δήμος Ιεράπετρας, ο Δήμος Σητείας σάς έχουν κάνει πλήρη ενημέρωση. Είναι πλέον συγκεκριμένα τα πράγματα. Τριακόσιοι ογδόντα τέσσερις παραγωγοί έχουν δηλώσει στην Ιεράπετρα. Πολλοί</w:t>
      </w:r>
      <w:r>
        <w:rPr>
          <w:rFonts w:eastAsia="Times New Roman"/>
          <w:szCs w:val="24"/>
        </w:rPr>
        <w:t xml:space="preserve"> δεν δήλωσαν και αυτό είναι ένα θέμα και ίσως πρέπει να δοθεί κάποια προθεσμία. Είναι τετρακόσιοι περίπου στη </w:t>
      </w:r>
      <w:proofErr w:type="spellStart"/>
      <w:r>
        <w:rPr>
          <w:rFonts w:eastAsia="Times New Roman"/>
          <w:szCs w:val="24"/>
        </w:rPr>
        <w:t>Βιάννο</w:t>
      </w:r>
      <w:proofErr w:type="spellEnd"/>
      <w:r>
        <w:rPr>
          <w:rFonts w:eastAsia="Times New Roman"/>
          <w:szCs w:val="24"/>
        </w:rPr>
        <w:t xml:space="preserve"> </w:t>
      </w:r>
      <w:r>
        <w:rPr>
          <w:rFonts w:eastAsia="Times New Roman"/>
          <w:szCs w:val="24"/>
        </w:rPr>
        <w:lastRenderedPageBreak/>
        <w:t>και γύρω στους πενήντα στη Σητεία. Σε δεκαοκτώ με είκοσι εκατομμύρια τουλάχιστον έχει υπολογιστεί η ζημιά σ</w:t>
      </w:r>
      <w:r>
        <w:rPr>
          <w:rFonts w:eastAsia="Times New Roman"/>
          <w:szCs w:val="24"/>
        </w:rPr>
        <w:t>ε</w:t>
      </w:r>
      <w:r>
        <w:rPr>
          <w:rFonts w:eastAsia="Times New Roman"/>
          <w:szCs w:val="24"/>
        </w:rPr>
        <w:t xml:space="preserve"> όλους τους τομείς. Ο ΕΛΓΑ έχει</w:t>
      </w:r>
      <w:r>
        <w:rPr>
          <w:rFonts w:eastAsia="Times New Roman"/>
          <w:szCs w:val="24"/>
        </w:rPr>
        <w:t xml:space="preserve"> ξεκινήσει μια δουλειά. Εκτός από τη συνολική αποτίμηση των ζημιών, έχει ξεκινήσει την εξατομίκευση.</w:t>
      </w:r>
    </w:p>
    <w:p w14:paraId="2E9F92FA"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φωτογραφικό υλικό και τα προαναφερθέντα έγγραφα, τα οποία β</w:t>
      </w:r>
      <w:r>
        <w:rPr>
          <w:rFonts w:eastAsia="Times New Roman"/>
          <w:szCs w:val="24"/>
        </w:rPr>
        <w:t>ρίσκονται στο αρχείο του Τμήματος Γραμματείας της Διεύθυνσης Στενογραφίας και Πρακτικών της Βουλής)</w:t>
      </w:r>
    </w:p>
    <w:p w14:paraId="2E9F92FB" w14:textId="77777777" w:rsidR="00BE4DD2" w:rsidRDefault="0027121F">
      <w:pPr>
        <w:spacing w:line="600" w:lineRule="auto"/>
        <w:ind w:firstLine="720"/>
        <w:contextualSpacing/>
        <w:jc w:val="both"/>
        <w:rPr>
          <w:rFonts w:eastAsia="Times New Roman"/>
          <w:szCs w:val="24"/>
        </w:rPr>
      </w:pPr>
      <w:r>
        <w:rPr>
          <w:rFonts w:eastAsia="Times New Roman"/>
          <w:szCs w:val="24"/>
        </w:rPr>
        <w:t>Θέλουμε, λοιπόν, να μας πείτε συγκεκριμένα πράγματα για τα μέτρα τα οποία θα πάρετε και για να υπάρξει άμεση αποζημίωση και για να διευκολύνετε τον τρόπο απ</w:t>
      </w:r>
      <w:r>
        <w:rPr>
          <w:rFonts w:eastAsia="Times New Roman"/>
          <w:szCs w:val="24"/>
        </w:rPr>
        <w:t xml:space="preserve">οζημίωσης σε περιπτώσεις που έχουμε γραφειοκρατικά προβλήματα. </w:t>
      </w:r>
    </w:p>
    <w:p w14:paraId="2E9F92FC"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Επίσης, θέλουμε να μας πείτε πότε θα υποβληθεί ο φάκελος ΠΣΕΑ και τι εισηγήσεις έχετε κάνει προς τα συναρμόδια Υπουργεία για μέτρα που πρέπει να ληφθούν για τους πληγέντες αγρότες, για τις πλη</w:t>
      </w:r>
      <w:r>
        <w:rPr>
          <w:rFonts w:eastAsia="Times New Roman"/>
          <w:szCs w:val="24"/>
        </w:rPr>
        <w:t>γείσες αγροτικές επιχειρήσεις.</w:t>
      </w:r>
    </w:p>
    <w:p w14:paraId="2E9F92FD" w14:textId="77777777" w:rsidR="00BE4DD2" w:rsidRDefault="0027121F">
      <w:pPr>
        <w:spacing w:line="600" w:lineRule="auto"/>
        <w:ind w:firstLine="720"/>
        <w:contextualSpacing/>
        <w:jc w:val="both"/>
        <w:rPr>
          <w:rFonts w:eastAsia="Times New Roman"/>
          <w:szCs w:val="24"/>
        </w:rPr>
      </w:pPr>
      <w:r>
        <w:rPr>
          <w:rFonts w:eastAsia="Times New Roman"/>
          <w:szCs w:val="24"/>
        </w:rPr>
        <w:t>Ευχαριστώ, κύριε Πρόεδρε.</w:t>
      </w:r>
    </w:p>
    <w:p w14:paraId="2E9F92F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w:t>
      </w:r>
      <w:r>
        <w:rPr>
          <w:rFonts w:eastAsia="Times New Roman" w:cs="Times New Roman"/>
          <w:b/>
          <w:szCs w:val="24"/>
        </w:rPr>
        <w:t>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ήσασταν ακριβώς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w:t>
      </w:r>
    </w:p>
    <w:p w14:paraId="2E9F92F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E9F930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νομίζω πως έχω κι εγώ το δικαίωμα ως Υπουργός να έχω υποχρεώσεις. Νομίζω ότι είναι ελάχιστες οι απουσίες μου. Αν αναζητήσετε την παρουσία μου εδώ…</w:t>
      </w:r>
    </w:p>
    <w:p w14:paraId="2E9F930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w:t>
      </w:r>
      <w:r>
        <w:rPr>
          <w:rFonts w:eastAsia="Times New Roman" w:cs="Times New Roman"/>
          <w:b/>
          <w:szCs w:val="24"/>
        </w:rPr>
        <w:t>α</w:t>
      </w:r>
      <w:r>
        <w:rPr>
          <w:rFonts w:eastAsia="Times New Roman" w:cs="Times New Roman"/>
          <w:b/>
          <w:szCs w:val="24"/>
        </w:rPr>
        <w:t>μάνης):</w:t>
      </w:r>
      <w:r>
        <w:rPr>
          <w:rFonts w:eastAsia="Times New Roman" w:cs="Times New Roman"/>
          <w:szCs w:val="24"/>
        </w:rPr>
        <w:t xml:space="preserve"> Δεν σας εγκάλεσε. Όντως, είστε από τους συνεπείς.</w:t>
      </w:r>
    </w:p>
    <w:p w14:paraId="2E9F930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ΕΥΑΓΓΕΛΟ</w:t>
      </w:r>
      <w:r>
        <w:rPr>
          <w:rFonts w:eastAsia="Times New Roman" w:cs="Times New Roman"/>
          <w:b/>
          <w:szCs w:val="24"/>
        </w:rPr>
        <w:t>Σ ΑΠΟΣΤΟΛΟΥ (Υπουργός Αγροτικής Ανάπτυξης και Τροφίμων):</w:t>
      </w:r>
      <w:r>
        <w:rPr>
          <w:rFonts w:eastAsia="Times New Roman" w:cs="Times New Roman"/>
          <w:szCs w:val="24"/>
        </w:rPr>
        <w:t xml:space="preserve"> Ευχαριστώ, κύριε Πρόεδρε. </w:t>
      </w:r>
    </w:p>
    <w:p w14:paraId="2E9F930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για τις ζημιές που έχουν γίνει στο φυτικό και ζωικό κεφάλαιο από μια συγκεκριμένη ανεμοθύελλα στις 25-26 Ιανουαρίου, που αφορούν τις </w:t>
      </w:r>
      <w:r>
        <w:rPr>
          <w:rFonts w:eastAsia="Times New Roman" w:cs="Times New Roman"/>
          <w:szCs w:val="24"/>
        </w:rPr>
        <w:t>π</w:t>
      </w:r>
      <w:r>
        <w:rPr>
          <w:rFonts w:eastAsia="Times New Roman" w:cs="Times New Roman"/>
          <w:szCs w:val="24"/>
        </w:rPr>
        <w:t xml:space="preserve">εριφερειακές </w:t>
      </w:r>
      <w:r>
        <w:rPr>
          <w:rFonts w:eastAsia="Times New Roman" w:cs="Times New Roman"/>
          <w:szCs w:val="24"/>
        </w:rPr>
        <w:t>ε</w:t>
      </w:r>
      <w:r>
        <w:rPr>
          <w:rFonts w:eastAsia="Times New Roman" w:cs="Times New Roman"/>
          <w:szCs w:val="24"/>
        </w:rPr>
        <w:t>νότητες</w:t>
      </w:r>
      <w:r>
        <w:rPr>
          <w:rFonts w:eastAsia="Times New Roman" w:cs="Times New Roman"/>
          <w:szCs w:val="24"/>
        </w:rPr>
        <w:t xml:space="preserve"> Ηρακλείου και Λασιθίου, έχουν διενεργηθεί οι απαραίτητες επισημάνσεις από τους γεωτεχνικούς του ΕΛΓΑ. Έγιναν αναγγελίες και υποβλήθηκαν περίπου χίλιες δηλώσεις. Το έργο των εξατομικευμένων εκτιμήσεων βρίσκεται σε εξέλιξη. Εσείς πιο μπροστά αναφερθήκατε σε</w:t>
      </w:r>
      <w:r>
        <w:rPr>
          <w:rFonts w:eastAsia="Times New Roman" w:cs="Times New Roman"/>
          <w:szCs w:val="24"/>
        </w:rPr>
        <w:t xml:space="preserve"> ένα συγκεκριμένο ποσό. Εμείς ακόμα δεν έχουμε φτάσει εκεί γιατί δεν έχει γίνει αυτό που σας είπα πριν, η εξατομίκευση.</w:t>
      </w:r>
    </w:p>
    <w:p w14:paraId="2E9F9304" w14:textId="77777777" w:rsidR="00BE4DD2" w:rsidRDefault="0027121F">
      <w:pPr>
        <w:spacing w:line="600" w:lineRule="auto"/>
        <w:ind w:firstLine="720"/>
        <w:contextualSpacing/>
        <w:jc w:val="both"/>
        <w:rPr>
          <w:rFonts w:eastAsia="Times New Roman" w:cs="Times New Roman"/>
          <w:szCs w:val="24"/>
        </w:rPr>
      </w:pPr>
      <w:r w:rsidRPr="00790B9A">
        <w:rPr>
          <w:rFonts w:eastAsia="Times New Roman" w:cs="Times New Roman"/>
          <w:szCs w:val="24"/>
        </w:rPr>
        <w:lastRenderedPageBreak/>
        <w:t>Στη συνέχεια, το ξέρετε, θα γίνει η επεξεργασία αυτών των στοιχείων. Θα συνδεθούν με το αρχείο ΟΣΔΕ</w:t>
      </w:r>
      <w:r w:rsidRPr="00790B9A">
        <w:rPr>
          <w:rFonts w:eastAsia="Times New Roman" w:cs="Times New Roman"/>
          <w:szCs w:val="24"/>
        </w:rPr>
        <w:t>,</w:t>
      </w:r>
      <w:r w:rsidRPr="00790B9A">
        <w:rPr>
          <w:rFonts w:eastAsia="Times New Roman" w:cs="Times New Roman"/>
          <w:szCs w:val="24"/>
        </w:rPr>
        <w:t xml:space="preserve"> το οποίο αρχείο θα αποσταλεί στον Ε</w:t>
      </w:r>
      <w:r w:rsidRPr="00790B9A">
        <w:rPr>
          <w:rFonts w:eastAsia="Times New Roman" w:cs="Times New Roman"/>
          <w:szCs w:val="24"/>
        </w:rPr>
        <w:t>ΛΓΑ. Εντός μιας πορείας δυο ως τριών μηνών -δεν μπορώ να σας πω ακριβώς- οπωσδήποτε θα έχουμε τα πρώτα πορίσματα, τα οποία θα σταλούν ήδη κι αυτά μέσα από μια διαδικασία στον ΕΛΓΑ και θα καταλήξουν σε μια πληρωμή. Σας την προσδιορίζω από τώρα γύρω στο φθιν</w:t>
      </w:r>
      <w:r w:rsidRPr="00790B9A">
        <w:rPr>
          <w:rFonts w:eastAsia="Times New Roman" w:cs="Times New Roman"/>
          <w:szCs w:val="24"/>
        </w:rPr>
        <w:t xml:space="preserve">όπωρο. </w:t>
      </w:r>
    </w:p>
    <w:p w14:paraId="2E9F930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Μη μου πείτε «δεν μπορείτε να πληρώσετε έγκαιρα;». Αυτές είναι διαδικασίες που τις συντομεύσαμε. Προηγούμενα είχαμε πληρωμές σε δώδεκα και δεκατρείς μήνες και έχουμε φτάσει στους έξι και εφτά μήνες. Να ξεκαθαρίσουμε ότι αυτό αφορά αυτούς που είναι </w:t>
      </w:r>
      <w:r>
        <w:rPr>
          <w:rFonts w:eastAsia="Times New Roman" w:cs="Times New Roman"/>
          <w:szCs w:val="24"/>
        </w:rPr>
        <w:t>ασφαλιστικά ενήμεροι. Άρα αυτός ο χρόνος που σας ανέφερα</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ένας χρόνος που θα μας επιτρέψει</w:t>
      </w:r>
      <w:r>
        <w:rPr>
          <w:rFonts w:eastAsia="Times New Roman" w:cs="Times New Roman"/>
          <w:szCs w:val="24"/>
        </w:rPr>
        <w:t>,</w:t>
      </w:r>
      <w:r>
        <w:rPr>
          <w:rFonts w:eastAsia="Times New Roman" w:cs="Times New Roman"/>
          <w:szCs w:val="24"/>
        </w:rPr>
        <w:t xml:space="preserve"> στους ασφαλιστικά ενήμερους</w:t>
      </w:r>
      <w:r>
        <w:rPr>
          <w:rFonts w:eastAsia="Times New Roman" w:cs="Times New Roman"/>
          <w:szCs w:val="24"/>
        </w:rPr>
        <w:t>,</w:t>
      </w:r>
      <w:r>
        <w:rPr>
          <w:rFonts w:eastAsia="Times New Roman" w:cs="Times New Roman"/>
          <w:szCs w:val="24"/>
        </w:rPr>
        <w:t xml:space="preserve"> να καταβάλλουμε τις αντίστοιχες αποζημιώσεις. </w:t>
      </w:r>
    </w:p>
    <w:p w14:paraId="2E9F930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Είχαμε ζημιές στην προκειμένη περίπτωση και σε πάγιο κεφάλαιο, κυρίως</w:t>
      </w:r>
      <w:r>
        <w:rPr>
          <w:rFonts w:eastAsia="Times New Roman" w:cs="Times New Roman"/>
          <w:szCs w:val="24"/>
        </w:rPr>
        <w:t>,</w:t>
      </w:r>
      <w:r>
        <w:rPr>
          <w:rFonts w:eastAsia="Times New Roman" w:cs="Times New Roman"/>
          <w:szCs w:val="24"/>
        </w:rPr>
        <w:t xml:space="preserve"> θερμοκήπια.</w:t>
      </w:r>
      <w:r>
        <w:rPr>
          <w:rFonts w:eastAsia="Times New Roman" w:cs="Times New Roman"/>
          <w:szCs w:val="24"/>
        </w:rPr>
        <w:t xml:space="preserve"> Εκεί έχουμε περίπου τριακόσιες αιτήσεις</w:t>
      </w:r>
      <w:r>
        <w:rPr>
          <w:rFonts w:eastAsia="Times New Roman" w:cs="Times New Roman"/>
          <w:szCs w:val="24"/>
        </w:rPr>
        <w:t>,</w:t>
      </w:r>
      <w:r>
        <w:rPr>
          <w:rFonts w:eastAsia="Times New Roman" w:cs="Times New Roman"/>
          <w:szCs w:val="24"/>
        </w:rPr>
        <w:t xml:space="preserve"> που αφορούν χίλια τριακόσια στρέμματα </w:t>
      </w:r>
      <w:r>
        <w:rPr>
          <w:rFonts w:eastAsia="Times New Roman" w:cs="Times New Roman"/>
          <w:szCs w:val="24"/>
        </w:rPr>
        <w:t>κ</w:t>
      </w:r>
      <w:r>
        <w:rPr>
          <w:rFonts w:eastAsia="Times New Roman" w:cs="Times New Roman"/>
          <w:szCs w:val="24"/>
        </w:rPr>
        <w:t>ι εκεί το έργο των εκτιμήσεων βρίσκεται σε εξέλιξη</w:t>
      </w:r>
      <w:r>
        <w:rPr>
          <w:rFonts w:eastAsia="Times New Roman" w:cs="Times New Roman"/>
          <w:szCs w:val="24"/>
        </w:rPr>
        <w:t>,</w:t>
      </w:r>
      <w:r>
        <w:rPr>
          <w:rFonts w:eastAsia="Times New Roman" w:cs="Times New Roman"/>
          <w:szCs w:val="24"/>
        </w:rPr>
        <w:t xml:space="preserve"> προς την κατεύθυνση τού να ενταχθούν οι συγκεκριμένες ζημιές στα γνωστά στους αγρότες ως ΠΣΕΑ. Βεβαίως ξέρετε ότι εφόσον πλ</w:t>
      </w:r>
      <w:r>
        <w:rPr>
          <w:rFonts w:eastAsia="Times New Roman" w:cs="Times New Roman"/>
          <w:szCs w:val="24"/>
        </w:rPr>
        <w:t>ηρούνται οι προϋποθέσεις που απαιτεί ο κανονισμός των κρατικών ενισχύσεων και οι κοινοτικές κατευθυντήριες γραμμές</w:t>
      </w:r>
      <w:r>
        <w:rPr>
          <w:rFonts w:eastAsia="Times New Roman" w:cs="Times New Roman"/>
          <w:szCs w:val="24"/>
        </w:rPr>
        <w:t>,</w:t>
      </w:r>
      <w:r>
        <w:rPr>
          <w:rFonts w:eastAsia="Times New Roman" w:cs="Times New Roman"/>
          <w:szCs w:val="24"/>
        </w:rPr>
        <w:t xml:space="preserve"> τότε θα συνταχθεί ένας φάκελος. Ο φάκελος αυτός θα υποβληθεί ως έγκριση στην Ευρωπαϊκή Επιτροπή και οι αντίστοιχες, όπως αντιλαμβάνεστε, απο</w:t>
      </w:r>
      <w:r>
        <w:rPr>
          <w:rFonts w:eastAsia="Times New Roman" w:cs="Times New Roman"/>
          <w:szCs w:val="24"/>
        </w:rPr>
        <w:t>ζημιώσεις μέσω ΠΣΕΑ</w:t>
      </w:r>
      <w:r>
        <w:rPr>
          <w:rFonts w:eastAsia="Times New Roman" w:cs="Times New Roman"/>
          <w:szCs w:val="24"/>
        </w:rPr>
        <w:t>,</w:t>
      </w:r>
      <w:r>
        <w:rPr>
          <w:rFonts w:eastAsia="Times New Roman" w:cs="Times New Roman"/>
          <w:szCs w:val="24"/>
        </w:rPr>
        <w:t xml:space="preserve"> θα καταβληθούν υπό δ</w:t>
      </w:r>
      <w:r>
        <w:rPr>
          <w:rFonts w:eastAsia="Times New Roman" w:cs="Times New Roman"/>
          <w:szCs w:val="24"/>
        </w:rPr>
        <w:t>ύο</w:t>
      </w:r>
      <w:r>
        <w:rPr>
          <w:rFonts w:eastAsia="Times New Roman" w:cs="Times New Roman"/>
          <w:szCs w:val="24"/>
        </w:rPr>
        <w:t xml:space="preserve"> προϋποθέσεις</w:t>
      </w:r>
      <w:r>
        <w:rPr>
          <w:rFonts w:eastAsia="Times New Roman" w:cs="Times New Roman"/>
          <w:szCs w:val="24"/>
        </w:rPr>
        <w:t>.</w:t>
      </w:r>
      <w:r>
        <w:rPr>
          <w:rFonts w:eastAsia="Times New Roman" w:cs="Times New Roman"/>
          <w:szCs w:val="24"/>
        </w:rPr>
        <w:t xml:space="preserve"> Μια είναι να </w:t>
      </w:r>
      <w:r>
        <w:rPr>
          <w:rFonts w:eastAsia="Times New Roman" w:cs="Times New Roman"/>
          <w:szCs w:val="24"/>
        </w:rPr>
        <w:lastRenderedPageBreak/>
        <w:t xml:space="preserve">καλυφθούν από το Υπουργείο Οικονομικών, το Γενικό Λογιστήριο και η άλλη είναι οπωσδήποτε να έχουμε την έγκριση της Ευρωπαϊκής Επιτροπής. </w:t>
      </w:r>
    </w:p>
    <w:p w14:paraId="2E9F930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Δεν μπορώ να σας προσδιορίσω χρόνο. Αντιλαμβάνε</w:t>
      </w:r>
      <w:r>
        <w:rPr>
          <w:rFonts w:eastAsia="Times New Roman" w:cs="Times New Roman"/>
          <w:szCs w:val="24"/>
        </w:rPr>
        <w:t>στε ότι συμβαίνει σε διαδικασίες</w:t>
      </w:r>
      <w:r>
        <w:rPr>
          <w:rFonts w:eastAsia="Times New Roman" w:cs="Times New Roman"/>
          <w:szCs w:val="24"/>
        </w:rPr>
        <w:t>,</w:t>
      </w:r>
      <w:r>
        <w:rPr>
          <w:rFonts w:eastAsia="Times New Roman" w:cs="Times New Roman"/>
          <w:szCs w:val="24"/>
        </w:rPr>
        <w:t xml:space="preserve"> όπου υπεισέρχονται τόσοι πολλοί. Ταυτόχρονα έχουμε και τη δημοσιονομική δυνατότητα από πλευράς του Υπουργείου Οικονομικών. Εγώ δεν μπορώ να σας πω περισσότερα</w:t>
      </w:r>
      <w:r>
        <w:rPr>
          <w:rFonts w:eastAsia="Times New Roman" w:cs="Times New Roman"/>
          <w:szCs w:val="24"/>
        </w:rPr>
        <w:t>,</w:t>
      </w:r>
      <w:r>
        <w:rPr>
          <w:rFonts w:eastAsia="Times New Roman" w:cs="Times New Roman"/>
          <w:szCs w:val="24"/>
        </w:rPr>
        <w:t xml:space="preserve"> όταν ήδη το ξέρετε ότι </w:t>
      </w:r>
      <w:r>
        <w:rPr>
          <w:rFonts w:eastAsia="Times New Roman" w:cs="Times New Roman"/>
          <w:szCs w:val="24"/>
        </w:rPr>
        <w:t xml:space="preserve">για </w:t>
      </w:r>
      <w:r>
        <w:rPr>
          <w:rFonts w:eastAsia="Times New Roman" w:cs="Times New Roman"/>
          <w:szCs w:val="24"/>
        </w:rPr>
        <w:t>αυτές τις πληρωμές</w:t>
      </w:r>
      <w:r>
        <w:rPr>
          <w:rFonts w:eastAsia="Times New Roman" w:cs="Times New Roman"/>
          <w:szCs w:val="24"/>
        </w:rPr>
        <w:t>,</w:t>
      </w:r>
      <w:r>
        <w:rPr>
          <w:rFonts w:eastAsia="Times New Roman" w:cs="Times New Roman"/>
          <w:szCs w:val="24"/>
        </w:rPr>
        <w:t xml:space="preserve"> περνάνε τουλάχι</w:t>
      </w:r>
      <w:r>
        <w:rPr>
          <w:rFonts w:eastAsia="Times New Roman" w:cs="Times New Roman"/>
          <w:szCs w:val="24"/>
        </w:rPr>
        <w:t>στον δυο χρόνια για να καταβληθούν. Αυτή η διαδικασία υπάρχει. Δεν μπορούμε να την ξεπεράσουμε. Δεν υπάρχει άλλος τρόπος</w:t>
      </w:r>
      <w:r>
        <w:rPr>
          <w:rFonts w:eastAsia="Times New Roman" w:cs="Times New Roman"/>
          <w:szCs w:val="24"/>
        </w:rPr>
        <w:t>,</w:t>
      </w:r>
      <w:r>
        <w:rPr>
          <w:rFonts w:eastAsia="Times New Roman" w:cs="Times New Roman"/>
          <w:szCs w:val="24"/>
        </w:rPr>
        <w:t xml:space="preserve"> για να καλύψουμε τις συγκεκριμένες αποζημιώσεις. </w:t>
      </w:r>
    </w:p>
    <w:p w14:paraId="2E9F930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w:t>
      </w:r>
      <w:proofErr w:type="spellStart"/>
      <w:r>
        <w:rPr>
          <w:rFonts w:eastAsia="Times New Roman" w:cs="Times New Roman"/>
          <w:b/>
          <w:szCs w:val="24"/>
        </w:rPr>
        <w:t>Κακλάμάνης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2E9F930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w:t>
      </w:r>
      <w:r>
        <w:rPr>
          <w:rFonts w:eastAsia="Times New Roman" w:cs="Times New Roman"/>
          <w:b/>
          <w:szCs w:val="24"/>
        </w:rPr>
        <w:t>ΚΕΓΚΕΡΟΓΛΟΥ:</w:t>
      </w:r>
      <w:r>
        <w:rPr>
          <w:rFonts w:eastAsia="Times New Roman" w:cs="Times New Roman"/>
          <w:szCs w:val="24"/>
        </w:rPr>
        <w:t xml:space="preserve"> Οφείλω να πω ότι οι είκοσι μέρες περίπου</w:t>
      </w:r>
      <w:r>
        <w:rPr>
          <w:rFonts w:eastAsia="Times New Roman" w:cs="Times New Roman"/>
          <w:szCs w:val="24"/>
        </w:rPr>
        <w:t>,</w:t>
      </w:r>
      <w:r>
        <w:rPr>
          <w:rFonts w:eastAsia="Times New Roman" w:cs="Times New Roman"/>
          <w:szCs w:val="24"/>
        </w:rPr>
        <w:t xml:space="preserve"> δεν βοήθησαν στο να έχουμε συγκεκριμένες απαντήσεις. Πρέπει, κύριε Υπουργέ, να μας πείτε συγκεκριμένα πράγματα. </w:t>
      </w:r>
    </w:p>
    <w:p w14:paraId="2E9F930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Κατ’ αρχάς τα στοιχεία τα οποία είναι λεπτομερειακά και ακριβή από την καταγραφή που έχο</w:t>
      </w:r>
      <w:r>
        <w:rPr>
          <w:rFonts w:eastAsia="Times New Roman" w:cs="Times New Roman"/>
          <w:szCs w:val="24"/>
        </w:rPr>
        <w:t xml:space="preserve">υν κάνει οι δήμοι, είναι στη διάθεσή σας. </w:t>
      </w:r>
    </w:p>
    <w:p w14:paraId="2E9F930B" w14:textId="77777777" w:rsidR="00BE4DD2" w:rsidRDefault="0027121F">
      <w:pPr>
        <w:spacing w:line="600" w:lineRule="auto"/>
        <w:ind w:firstLine="720"/>
        <w:contextualSpacing/>
        <w:jc w:val="both"/>
        <w:rPr>
          <w:rFonts w:eastAsia="Times New Roman"/>
          <w:szCs w:val="24"/>
        </w:rPr>
      </w:pPr>
      <w:r>
        <w:rPr>
          <w:rFonts w:eastAsia="Times New Roman"/>
          <w:szCs w:val="24"/>
        </w:rPr>
        <w:t>Νομίζω σας έχουνε στείλει και τα στρέμματα που έχουν ζημιωθεί κι ένα-ένα τα θερμοκήπια και για την ελαιοκαλλιέργεια κι ό,τι αφορά το πάγιο κεφάλαιο, τη φυτική παραγωγή. Σας τα έχουν στείλει όλα. Περίπου 8 εκατομμύ</w:t>
      </w:r>
      <w:r>
        <w:rPr>
          <w:rFonts w:eastAsia="Times New Roman"/>
          <w:szCs w:val="24"/>
        </w:rPr>
        <w:t xml:space="preserve">ρια είναι οι καταγεγραμμένες ζημιές μόνο στον Δήμο Ιεράπετρας.  </w:t>
      </w:r>
    </w:p>
    <w:p w14:paraId="2E9F930C"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Ξεκινώ από το θέμα της δυνατότητας να δοθεί μία προθεσμία. Έτσι κι αλλιώς, απ’ ό,τι κατάλαβα, θα αργήσετε να υποβάλετε το </w:t>
      </w:r>
      <w:r>
        <w:rPr>
          <w:rFonts w:eastAsia="Times New Roman"/>
          <w:szCs w:val="24"/>
        </w:rPr>
        <w:lastRenderedPageBreak/>
        <w:t xml:space="preserve">πρόγραμμα ΠΣΕΑ –κι όχι ΕΠΣΑ- δεν βιάζεστε. Άρα, λοιπόν, να δώσετε τη </w:t>
      </w:r>
      <w:r>
        <w:rPr>
          <w:rFonts w:eastAsia="Times New Roman"/>
          <w:szCs w:val="24"/>
        </w:rPr>
        <w:t xml:space="preserve">δυνατότητα στους ανθρώπους να δηλώσουν, όσοι δεν δήλωσαν, στο επταήμερο, στο οκταήμερο, όσο είναι, ούτως ώστε να συμπεριληφθούν στο πρόγραμμα.  </w:t>
      </w:r>
    </w:p>
    <w:p w14:paraId="2E9F930D" w14:textId="77777777" w:rsidR="00BE4DD2" w:rsidRDefault="0027121F">
      <w:pPr>
        <w:spacing w:line="600" w:lineRule="auto"/>
        <w:ind w:firstLine="720"/>
        <w:contextualSpacing/>
        <w:jc w:val="both"/>
        <w:rPr>
          <w:rFonts w:eastAsia="Times New Roman"/>
          <w:szCs w:val="24"/>
        </w:rPr>
      </w:pPr>
      <w:r>
        <w:rPr>
          <w:rFonts w:eastAsia="Times New Roman"/>
          <w:szCs w:val="24"/>
        </w:rPr>
        <w:t>Το δεύτερο είναι ότι ο ΕΛΓΑ χρειάζεται ενίσχυση προσωπικού, την οποία υποσχεθήκατε, προκειμένου να προχωρήσει σ</w:t>
      </w:r>
      <w:r>
        <w:rPr>
          <w:rFonts w:eastAsia="Times New Roman"/>
          <w:szCs w:val="24"/>
        </w:rPr>
        <w:t xml:space="preserve">ε εξατομικεύσεις μέσα σε σύντομο χρόνο. Πρέπει να το κάνετε. </w:t>
      </w:r>
    </w:p>
    <w:p w14:paraId="2E9F930E" w14:textId="77777777" w:rsidR="00BE4DD2" w:rsidRDefault="0027121F">
      <w:pPr>
        <w:spacing w:line="600" w:lineRule="auto"/>
        <w:ind w:firstLine="720"/>
        <w:contextualSpacing/>
        <w:jc w:val="both"/>
        <w:rPr>
          <w:rFonts w:eastAsia="Times New Roman"/>
          <w:szCs w:val="24"/>
        </w:rPr>
      </w:pPr>
      <w:r>
        <w:rPr>
          <w:rFonts w:eastAsia="Times New Roman"/>
          <w:szCs w:val="24"/>
        </w:rPr>
        <w:t>Το τρίτο ζήτημα, που ανέφερα και πριν, της άμεσης υποβολής του προγράμματος ΠΣΕΑ, μετά την καταγραφή, φυσικά, και την ολοκλήρωση των διαδικασιών που προβλέπονται, έχει να κάνει με τον χρόνο αποζ</w:t>
      </w:r>
      <w:r>
        <w:rPr>
          <w:rFonts w:eastAsia="Times New Roman"/>
          <w:szCs w:val="24"/>
        </w:rPr>
        <w:t xml:space="preserve">ημίωσης των ανθρώπων. Κι επειδή στη </w:t>
      </w:r>
      <w:proofErr w:type="spellStart"/>
      <w:r>
        <w:rPr>
          <w:rFonts w:eastAsia="Times New Roman"/>
          <w:szCs w:val="24"/>
        </w:rPr>
        <w:t>Βιάννο</w:t>
      </w:r>
      <w:proofErr w:type="spellEnd"/>
      <w:r>
        <w:rPr>
          <w:rFonts w:eastAsia="Times New Roman"/>
          <w:szCs w:val="24"/>
        </w:rPr>
        <w:t xml:space="preserve"> ιδιαίτερα και στην περιοχή υπάρχει προηγούμενο σε ζημιές του 2012, έγινε η υποβολή του προγράμματος μέσα σε τρεις μήνες και </w:t>
      </w:r>
      <w:r>
        <w:rPr>
          <w:rFonts w:eastAsia="Times New Roman"/>
          <w:szCs w:val="24"/>
        </w:rPr>
        <w:lastRenderedPageBreak/>
        <w:t>στον λογαριασμό τους είχαν μπει τα λεφτά εντός έντεκα μηνών από ΠΣΕΑ, όχι από ΕΛΓΑ, φαντά</w:t>
      </w:r>
      <w:r>
        <w:rPr>
          <w:rFonts w:eastAsia="Times New Roman"/>
          <w:szCs w:val="24"/>
        </w:rPr>
        <w:t xml:space="preserve">ζεστε, λοιπόν, ότι θα γίνει μία σύγκριση και αυτό πρέπει να το προσέξετε.  </w:t>
      </w:r>
    </w:p>
    <w:p w14:paraId="2E9F930F" w14:textId="77777777" w:rsidR="00BE4DD2" w:rsidRDefault="0027121F">
      <w:pPr>
        <w:spacing w:line="600" w:lineRule="auto"/>
        <w:ind w:firstLine="720"/>
        <w:contextualSpacing/>
        <w:jc w:val="both"/>
        <w:rPr>
          <w:rFonts w:eastAsia="Times New Roman"/>
          <w:szCs w:val="24"/>
        </w:rPr>
      </w:pPr>
      <w:r>
        <w:rPr>
          <w:rFonts w:eastAsia="Times New Roman"/>
          <w:szCs w:val="24"/>
        </w:rPr>
        <w:t>Έρχομαι τώρα στο θέμα της έκτακτης οικονομικής ενίσχυσης, στην οποία δεν αναφερθήκατε, για να σας πω το εξής. Η έκτακτη οικονομική ενίσχυση η οποία δόθηκε σε επιχειρήσεις</w:t>
      </w:r>
      <w:r>
        <w:rPr>
          <w:rFonts w:eastAsia="Times New Roman"/>
          <w:szCs w:val="24"/>
        </w:rPr>
        <w:t xml:space="preserve"> με νομοθετική ρύθμιση για άλλες καταστροφές και σε άλλες περιοχές, είναι ζητούμενο και για την περιοχή εκεί και για τους αγρότες, παραγωγούς και επιχειρηματίες. Η επιχείρησή τους είναι το θερμοκήπιο, η ελαιοκαλλιέργεια. Δεν θα έχουμε δύο μέτρα και δύο στα</w:t>
      </w:r>
      <w:r>
        <w:rPr>
          <w:rFonts w:eastAsia="Times New Roman"/>
          <w:szCs w:val="24"/>
        </w:rPr>
        <w:t xml:space="preserve">θμά. Θα δοθεί η οικονομική ενίσχυση, πρέπει να δοθεί και πρέπει να μας πείτε συγκεκριμένα πράγματα. Τώρα αν είναι άλλου Υπουργείου, θέλουμε το </w:t>
      </w:r>
      <w:r>
        <w:rPr>
          <w:rFonts w:eastAsia="Times New Roman"/>
          <w:szCs w:val="24"/>
        </w:rPr>
        <w:lastRenderedPageBreak/>
        <w:t xml:space="preserve">έγγραφο με το οποίο το έχετε προτείνει ή το έχετε ζητήσει από το άλλο Υπουργείο ως αρμόδιος Υπουργός. </w:t>
      </w:r>
    </w:p>
    <w:p w14:paraId="2E9F9310" w14:textId="77777777" w:rsidR="00BE4DD2" w:rsidRDefault="0027121F">
      <w:pPr>
        <w:spacing w:line="600" w:lineRule="auto"/>
        <w:ind w:firstLine="720"/>
        <w:contextualSpacing/>
        <w:jc w:val="both"/>
        <w:rPr>
          <w:rFonts w:eastAsia="Times New Roman"/>
          <w:szCs w:val="24"/>
        </w:rPr>
      </w:pPr>
      <w:r>
        <w:rPr>
          <w:rFonts w:eastAsia="Times New Roman"/>
          <w:szCs w:val="24"/>
        </w:rPr>
        <w:t>Βεβαίως κα</w:t>
      </w:r>
      <w:r>
        <w:rPr>
          <w:rFonts w:eastAsia="Times New Roman"/>
          <w:szCs w:val="24"/>
        </w:rPr>
        <w:t>ι ολοκληρώνω, κύριε Πρόεδρε, εκτός από την έκτακτη οικονομική ενίσχυση έχουν ζητήσει και σας έχουν θέσει ζήτημα φορολογικών και ασφαλιστικών διευκολύνσεων, και το πάγωμα που υπήρξε στα τρέχοντα σε άλλες περιοχές για άλλες ζημιές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την άτοκη ρύθ</w:t>
      </w:r>
      <w:r>
        <w:rPr>
          <w:rFonts w:eastAsia="Times New Roman"/>
          <w:szCs w:val="24"/>
        </w:rPr>
        <w:t>μιση οφειλών. Κι επειδή θα μου πείτε ότι αυτά είναι αρμοδιότητα άλλου Υπουργείου, σας ξαναλέω ότι θέλω τις εισηγήσεις τις δικές σας ως κατά κύρια αρμοδιότητα Υπουργείο</w:t>
      </w:r>
      <w:r>
        <w:rPr>
          <w:rFonts w:eastAsia="Times New Roman"/>
          <w:szCs w:val="24"/>
        </w:rPr>
        <w:t>,</w:t>
      </w:r>
      <w:r>
        <w:rPr>
          <w:rFonts w:eastAsia="Times New Roman"/>
          <w:szCs w:val="24"/>
        </w:rPr>
        <w:t xml:space="preserve"> που αφορά την αγροτική παραγωγή και τους αγρότες επιχειρηματίες.  </w:t>
      </w:r>
    </w:p>
    <w:p w14:paraId="2E9F9311" w14:textId="77777777" w:rsidR="00BE4DD2" w:rsidRDefault="0027121F">
      <w:pPr>
        <w:spacing w:line="600" w:lineRule="auto"/>
        <w:ind w:firstLine="720"/>
        <w:contextualSpacing/>
        <w:jc w:val="both"/>
        <w:rPr>
          <w:rFonts w:eastAsia="Times New Roman"/>
          <w:szCs w:val="24"/>
        </w:rPr>
      </w:pPr>
      <w:r>
        <w:rPr>
          <w:rFonts w:eastAsia="Times New Roman"/>
          <w:szCs w:val="24"/>
        </w:rPr>
        <w:t>Θα σας πω κι ένα θέμ</w:t>
      </w:r>
      <w:r>
        <w:rPr>
          <w:rFonts w:eastAsia="Times New Roman"/>
          <w:szCs w:val="24"/>
        </w:rPr>
        <w:t>α, όμως, που είναι δικό σας. Τι σκέφτεστε να κάνετε –και είναι ευκαιρία για τις περιοχές αυτές- με τους επιλα</w:t>
      </w:r>
      <w:r>
        <w:rPr>
          <w:rFonts w:eastAsia="Times New Roman"/>
          <w:szCs w:val="24"/>
        </w:rPr>
        <w:lastRenderedPageBreak/>
        <w:t>χόντες νέους αγρότες; Είναι ευκαιρία</w:t>
      </w:r>
      <w:r>
        <w:rPr>
          <w:rFonts w:eastAsia="Times New Roman"/>
          <w:szCs w:val="24"/>
        </w:rPr>
        <w:t>,</w:t>
      </w:r>
      <w:r>
        <w:rPr>
          <w:rFonts w:eastAsia="Times New Roman"/>
          <w:szCs w:val="24"/>
        </w:rPr>
        <w:t xml:space="preserve"> να αποφασίσετε να ανακοινώσετε την ένταξή τους,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από αυτές τις περιοχές, όλων των επιλαχόντων. Ο κ.</w:t>
      </w:r>
      <w:r>
        <w:rPr>
          <w:rFonts w:eastAsia="Times New Roman"/>
          <w:szCs w:val="24"/>
        </w:rPr>
        <w:t xml:space="preserve"> Τσίπρας στο Αναπτυξιακό Συνέδριο Κρήτης είπε</w:t>
      </w:r>
      <w:r>
        <w:rPr>
          <w:rFonts w:eastAsia="Times New Roman"/>
          <w:szCs w:val="24"/>
        </w:rPr>
        <w:t>:</w:t>
      </w:r>
      <w:r>
        <w:rPr>
          <w:rFonts w:eastAsia="Times New Roman"/>
          <w:szCs w:val="24"/>
        </w:rPr>
        <w:t xml:space="preserve"> «όλοι θα μπουν τρεις χιλιάδες περίπου από την Ελλάδα». Αναμένουμε την απόφασή σας. Είναι τριακόσιοι πενήντα περίπου σε επίπεδο Κρήτης. Στους δήμους αυτούς έχουμε αγρότες, που μπορεί με αφορμή τις καταστροφές α</w:t>
      </w:r>
      <w:r>
        <w:rPr>
          <w:rFonts w:eastAsia="Times New Roman"/>
          <w:szCs w:val="24"/>
        </w:rPr>
        <w:t xml:space="preserve">υτές, να γίνει η μετάβαση και της περιουσίας από τη μια γενιά στην άλλη. </w:t>
      </w:r>
    </w:p>
    <w:p w14:paraId="2E9F9312" w14:textId="77777777" w:rsidR="00BE4DD2" w:rsidRDefault="0027121F">
      <w:pPr>
        <w:spacing w:line="600" w:lineRule="auto"/>
        <w:ind w:firstLine="720"/>
        <w:contextualSpacing/>
        <w:jc w:val="both"/>
        <w:rPr>
          <w:rFonts w:eastAsia="Times New Roman"/>
          <w:szCs w:val="24"/>
        </w:rPr>
      </w:pPr>
      <w:r>
        <w:rPr>
          <w:rFonts w:eastAsia="Times New Roman"/>
          <w:szCs w:val="24"/>
        </w:rPr>
        <w:t>Είναι δική σας αρμ</w:t>
      </w:r>
      <w:r>
        <w:rPr>
          <w:rFonts w:eastAsia="Times New Roman"/>
          <w:szCs w:val="24"/>
        </w:rPr>
        <w:t>οδιότητα</w:t>
      </w:r>
      <w:r>
        <w:rPr>
          <w:rFonts w:eastAsia="Times New Roman"/>
          <w:szCs w:val="24"/>
        </w:rPr>
        <w:t xml:space="preserve"> αποκλειστική και θα ήθελα να δω τι σκέφτεστε, να ακούσει ο κάτοικος που επλήγη, ο αγρότης, ο παραγωγός της περιοχής, ποιες είναι οι σκέψεις του Υπουργείου </w:t>
      </w:r>
      <w:r>
        <w:rPr>
          <w:rFonts w:eastAsia="Times New Roman"/>
          <w:szCs w:val="24"/>
        </w:rPr>
        <w:t>και κυρίως ποιες είναι οι ενέργειες του Υπουργείου. Γιατί πλέον δεν μπορούμε να μιλάμε για σκέψεις στο συγκεκριμένο θέμα.</w:t>
      </w:r>
    </w:p>
    <w:p w14:paraId="2E9F9313" w14:textId="77777777" w:rsidR="00BE4DD2" w:rsidRDefault="0027121F">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Κύριε Αποστόλου, έχετε τον λόγο. </w:t>
      </w:r>
    </w:p>
    <w:p w14:paraId="2E9F9314"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Κύ</w:t>
      </w:r>
      <w:r>
        <w:rPr>
          <w:rFonts w:eastAsia="Times New Roman"/>
          <w:szCs w:val="24"/>
        </w:rPr>
        <w:t>ριε συνάδελφε, πολλά βάλατε και πολλά τα οποία δεν είναι στην αρμοδιότητά μας, αλλά όπως είπατε κι εσείς, εκπροσωπώντας τον αγροτικό χώρο, κάπου αναλαμβάνουμε κι ένα φορτίο</w:t>
      </w:r>
      <w:r>
        <w:rPr>
          <w:rFonts w:eastAsia="Times New Roman"/>
          <w:szCs w:val="24"/>
        </w:rPr>
        <w:t>,</w:t>
      </w:r>
      <w:r>
        <w:rPr>
          <w:rFonts w:eastAsia="Times New Roman"/>
          <w:szCs w:val="24"/>
        </w:rPr>
        <w:t xml:space="preserve"> για να λύσουμε και προβλήματα που είναι αρμοδιότητα άλλων Υπουργών.</w:t>
      </w:r>
    </w:p>
    <w:p w14:paraId="2E9F9315" w14:textId="77777777" w:rsidR="00BE4DD2" w:rsidRDefault="0027121F">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βρι</w:t>
      </w:r>
      <w:r>
        <w:rPr>
          <w:rFonts w:eastAsia="Times New Roman"/>
          <w:szCs w:val="24"/>
        </w:rPr>
        <w:t xml:space="preserve">σκόμαστε σε συνεννόηση 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Έχουμε πάρει όλες τις εκτιμήσεις τους και οπωσδήποτε θα τις λάβουμε υπ’ </w:t>
      </w:r>
      <w:proofErr w:type="spellStart"/>
      <w:r>
        <w:rPr>
          <w:rFonts w:eastAsia="Times New Roman"/>
          <w:szCs w:val="24"/>
        </w:rPr>
        <w:t>όψιν</w:t>
      </w:r>
      <w:proofErr w:type="spellEnd"/>
      <w:r>
        <w:rPr>
          <w:rFonts w:eastAsia="Times New Roman"/>
          <w:szCs w:val="24"/>
        </w:rPr>
        <w:t>. Όπως και με την Περιφερειακή Αυτοδιοίκηση βρισκόμαστε σε επαφή και είναι γνωστή η απόφαση του Πε</w:t>
      </w:r>
      <w:r>
        <w:rPr>
          <w:rFonts w:eastAsia="Times New Roman"/>
          <w:szCs w:val="24"/>
        </w:rPr>
        <w:lastRenderedPageBreak/>
        <w:t>ριφερειάρχη Κρήτης για την κήρυ</w:t>
      </w:r>
      <w:r>
        <w:rPr>
          <w:rFonts w:eastAsia="Times New Roman"/>
          <w:szCs w:val="24"/>
        </w:rPr>
        <w:t>ξη σε κατάσταση έκτακτης ανάγκης των συγκεκριμένων δήμων, βεβαίως ύστερα από εξουσιοδότηση του Γενικού Γραμματέα Πολιτικής Προστασίας.</w:t>
      </w:r>
    </w:p>
    <w:p w14:paraId="2E9F931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Επίσης απευθύναμε στα αρμόδια Υπουργεία την ερώτηση. Εγώ αυτό που έχω να σας καταθέσω</w:t>
      </w:r>
      <w:r>
        <w:rPr>
          <w:rFonts w:eastAsia="Times New Roman" w:cs="Times New Roman"/>
          <w:szCs w:val="24"/>
        </w:rPr>
        <w:t>,</w:t>
      </w:r>
      <w:r>
        <w:rPr>
          <w:rFonts w:eastAsia="Times New Roman" w:cs="Times New Roman"/>
          <w:szCs w:val="24"/>
        </w:rPr>
        <w:t xml:space="preserve"> είναι από το Υπουργείο Εσωτερικών </w:t>
      </w:r>
      <w:r>
        <w:rPr>
          <w:rFonts w:eastAsia="Times New Roman" w:cs="Times New Roman"/>
          <w:szCs w:val="24"/>
        </w:rPr>
        <w:t>που μου έχει στείλει μια απάντηση, που αφορά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έλεγα πόρους που αποδόθηκαν στους Δήμους </w:t>
      </w:r>
      <w:proofErr w:type="spellStart"/>
      <w:r>
        <w:rPr>
          <w:rFonts w:eastAsia="Times New Roman" w:cs="Times New Roman"/>
          <w:szCs w:val="24"/>
        </w:rPr>
        <w:t>Βιάννου</w:t>
      </w:r>
      <w:proofErr w:type="spellEnd"/>
      <w:r>
        <w:rPr>
          <w:rFonts w:eastAsia="Times New Roman" w:cs="Times New Roman"/>
          <w:szCs w:val="24"/>
        </w:rPr>
        <w:t xml:space="preserve"> και Φαιστού το 2017 ή αυτούς που αποδόθηκαν για την αντιμετώπιση</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της πρόληψης</w:t>
      </w:r>
      <w:r>
        <w:rPr>
          <w:rFonts w:eastAsia="Times New Roman" w:cs="Times New Roman"/>
          <w:szCs w:val="24"/>
        </w:rPr>
        <w:t>,</w:t>
      </w:r>
      <w:r>
        <w:rPr>
          <w:rFonts w:eastAsia="Times New Roman" w:cs="Times New Roman"/>
          <w:szCs w:val="24"/>
        </w:rPr>
        <w:t xml:space="preserve"> όσον αφορά τις συγκεκριμένες ζημιές. </w:t>
      </w:r>
    </w:p>
    <w:p w14:paraId="2E9F931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Για τα χρέη που είπατε προς το </w:t>
      </w:r>
      <w:r>
        <w:rPr>
          <w:rFonts w:eastAsia="Times New Roman" w:cs="Times New Roman"/>
          <w:szCs w:val="24"/>
        </w:rPr>
        <w:t>δ</w:t>
      </w:r>
      <w:r>
        <w:rPr>
          <w:rFonts w:eastAsia="Times New Roman" w:cs="Times New Roman"/>
          <w:szCs w:val="24"/>
        </w:rPr>
        <w:t>ημόσιο, ο Υπουργός Οικονομικών</w:t>
      </w:r>
      <w:r>
        <w:rPr>
          <w:rFonts w:eastAsia="Times New Roman" w:cs="Times New Roman"/>
          <w:szCs w:val="24"/>
        </w:rPr>
        <w:t>,</w:t>
      </w:r>
      <w:r>
        <w:rPr>
          <w:rFonts w:eastAsia="Times New Roman" w:cs="Times New Roman"/>
          <w:szCs w:val="24"/>
        </w:rPr>
        <w:t xml:space="preserve"> σύμφωνα με τον ν.2275/1994</w:t>
      </w:r>
      <w:r>
        <w:rPr>
          <w:rFonts w:eastAsia="Times New Roman" w:cs="Times New Roman"/>
          <w:szCs w:val="24"/>
        </w:rPr>
        <w:t>,</w:t>
      </w:r>
      <w:r>
        <w:rPr>
          <w:rFonts w:eastAsia="Times New Roman" w:cs="Times New Roman"/>
          <w:szCs w:val="24"/>
        </w:rPr>
        <w:t xml:space="preserve"> σε τέτοιες περιπτώσεις έρχεται σε επαφή και συνεννόηση με την Ανεξάρτητη Αρχή Δημοσίων Εσόδων και μπορεί μέσα απ’ αυτή τη διαδικασία</w:t>
      </w:r>
      <w:r>
        <w:rPr>
          <w:rFonts w:eastAsia="Times New Roman" w:cs="Times New Roman"/>
          <w:szCs w:val="24"/>
        </w:rPr>
        <w:t>,</w:t>
      </w:r>
      <w:r>
        <w:rPr>
          <w:rFonts w:eastAsia="Times New Roman" w:cs="Times New Roman"/>
          <w:szCs w:val="24"/>
        </w:rPr>
        <w:t xml:space="preserve"> να συμφωνήσουν </w:t>
      </w:r>
      <w:r>
        <w:rPr>
          <w:rFonts w:eastAsia="Times New Roman" w:cs="Times New Roman"/>
          <w:szCs w:val="24"/>
        </w:rPr>
        <w:lastRenderedPageBreak/>
        <w:t>για την αναστολ</w:t>
      </w:r>
      <w:r>
        <w:rPr>
          <w:rFonts w:eastAsia="Times New Roman" w:cs="Times New Roman"/>
          <w:szCs w:val="24"/>
        </w:rPr>
        <w:t xml:space="preserve">ή είσπραξης των ληξιπρόθεσμων οφειλών και να παρατείνουν τις προθεσμίες καταβολής των βεβαιωμένων χρεών. </w:t>
      </w:r>
    </w:p>
    <w:p w14:paraId="2E9F9318" w14:textId="77777777" w:rsidR="00BE4DD2" w:rsidRDefault="0027121F">
      <w:pPr>
        <w:spacing w:line="600" w:lineRule="auto"/>
        <w:ind w:firstLine="720"/>
        <w:contextualSpacing/>
        <w:jc w:val="both"/>
        <w:rPr>
          <w:rFonts w:eastAsia="Times New Roman" w:cs="Times New Roman"/>
          <w:szCs w:val="24"/>
        </w:rPr>
      </w:pPr>
      <w:proofErr w:type="spellStart"/>
      <w:r>
        <w:rPr>
          <w:rFonts w:eastAsia="Times New Roman" w:cs="Times New Roman"/>
          <w:szCs w:val="24"/>
        </w:rPr>
        <w:t>Σπρώχτε</w:t>
      </w:r>
      <w:proofErr w:type="spellEnd"/>
      <w:r>
        <w:rPr>
          <w:rFonts w:eastAsia="Times New Roman" w:cs="Times New Roman"/>
          <w:szCs w:val="24"/>
        </w:rPr>
        <w:t xml:space="preserve"> το και εσείς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αντιλαμβάνεστε πως ό,τι γίνεται με τις άλλες περιοχές</w:t>
      </w:r>
      <w:r>
        <w:rPr>
          <w:rFonts w:eastAsia="Times New Roman" w:cs="Times New Roman"/>
          <w:szCs w:val="24"/>
        </w:rPr>
        <w:t>,</w:t>
      </w:r>
      <w:r>
        <w:rPr>
          <w:rFonts w:eastAsia="Times New Roman" w:cs="Times New Roman"/>
          <w:szCs w:val="24"/>
        </w:rPr>
        <w:t xml:space="preserve"> πρέπει να γίνει και με την Κρήτη.</w:t>
      </w:r>
    </w:p>
    <w:p w14:paraId="2E9F931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Βάλατε, επ</w:t>
      </w:r>
      <w:r>
        <w:rPr>
          <w:rFonts w:eastAsia="Times New Roman" w:cs="Times New Roman"/>
          <w:szCs w:val="24"/>
        </w:rPr>
        <w:t>ίσης, το μεγάλο ζήτημα</w:t>
      </w:r>
      <w:r>
        <w:rPr>
          <w:rFonts w:eastAsia="Times New Roman" w:cs="Times New Roman"/>
          <w:szCs w:val="24"/>
        </w:rPr>
        <w:t>,</w:t>
      </w:r>
      <w:r>
        <w:rPr>
          <w:rFonts w:eastAsia="Times New Roman" w:cs="Times New Roman"/>
          <w:szCs w:val="24"/>
        </w:rPr>
        <w:t xml:space="preserve"> που έχει σχέση με τους νέους αγρότες. Κατ</w:t>
      </w:r>
      <w:r>
        <w:rPr>
          <w:rFonts w:eastAsia="Times New Roman" w:cs="Times New Roman"/>
          <w:szCs w:val="24"/>
        </w:rPr>
        <w:t xml:space="preserve">’ </w:t>
      </w:r>
      <w:r>
        <w:rPr>
          <w:rFonts w:eastAsia="Times New Roman" w:cs="Times New Roman"/>
          <w:szCs w:val="24"/>
        </w:rPr>
        <w:t>αρχάς να ξεκαθαρίσουμε ένα πράγμα</w:t>
      </w:r>
      <w:r>
        <w:rPr>
          <w:rFonts w:eastAsia="Times New Roman" w:cs="Times New Roman"/>
          <w:szCs w:val="24"/>
        </w:rPr>
        <w:t>.</w:t>
      </w:r>
      <w:r>
        <w:rPr>
          <w:rFonts w:eastAsia="Times New Roman" w:cs="Times New Roman"/>
          <w:szCs w:val="24"/>
        </w:rPr>
        <w:t xml:space="preserve"> Για ό,τι κάνουμε στο συγκεκριμένο κομμάτι</w:t>
      </w:r>
      <w:r>
        <w:rPr>
          <w:rFonts w:eastAsia="Times New Roman" w:cs="Times New Roman"/>
          <w:szCs w:val="24"/>
        </w:rPr>
        <w:t>,</w:t>
      </w:r>
      <w:r>
        <w:rPr>
          <w:rFonts w:eastAsia="Times New Roman" w:cs="Times New Roman"/>
          <w:szCs w:val="24"/>
        </w:rPr>
        <w:t xml:space="preserve"> είμαστε σε πλήρη, θα έλεγα, συνεννόηση και επαφή με την Περιφερειακή Αυτοδιοίκηση. Τα έχουμε συναποφασίσει. </w:t>
      </w:r>
    </w:p>
    <w:p w14:paraId="2E9F931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το σημείο αυτό ο Υπουργός κ. Ευάγγελος Αποστόλου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9F931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έμειναν σε περιοχές επιλαχόντες. </w:t>
      </w:r>
      <w:r>
        <w:rPr>
          <w:rFonts w:eastAsia="Times New Roman" w:cs="Times New Roman"/>
          <w:szCs w:val="24"/>
        </w:rPr>
        <w:t xml:space="preserve">Δηλαδή για να γίνει κατανοητό, είχαμε συγκεκριμένα χρήματα, τα χρήματα αυτά δόθηκαν σ’ αυτούς που θεωρήθηκαν δικαιούχοι. Υπάρχουν, βεβαίως, δικαιούχοι και επιλαχόντες. Άρα, λοιπόν, αυτούς για να τους καλύψουμε, έχουμε ήδη ένα ποσοστό </w:t>
      </w:r>
      <w:proofErr w:type="spellStart"/>
      <w:r>
        <w:rPr>
          <w:rFonts w:eastAsia="Times New Roman" w:cs="Times New Roman"/>
          <w:szCs w:val="24"/>
        </w:rPr>
        <w:t>υπερδέσμευσης</w:t>
      </w:r>
      <w:proofErr w:type="spellEnd"/>
      <w:r>
        <w:rPr>
          <w:rFonts w:eastAsia="Times New Roman" w:cs="Times New Roman"/>
          <w:szCs w:val="24"/>
        </w:rPr>
        <w:t>, το οποί</w:t>
      </w:r>
      <w:r>
        <w:rPr>
          <w:rFonts w:eastAsia="Times New Roman" w:cs="Times New Roman"/>
          <w:szCs w:val="24"/>
        </w:rPr>
        <w:t xml:space="preserve">ο θα χρησιμοποιήσουμε. Όμως με την </w:t>
      </w:r>
      <w:proofErr w:type="spellStart"/>
      <w:r>
        <w:rPr>
          <w:rFonts w:eastAsia="Times New Roman" w:cs="Times New Roman"/>
          <w:szCs w:val="24"/>
        </w:rPr>
        <w:t>υπερδέσμευση</w:t>
      </w:r>
      <w:proofErr w:type="spellEnd"/>
      <w:r>
        <w:rPr>
          <w:rFonts w:eastAsia="Times New Roman" w:cs="Times New Roman"/>
          <w:szCs w:val="24"/>
        </w:rPr>
        <w:t xml:space="preserve"> φαίνεται ότι δεν θα μπορέσουμε να καλύψουμε όλους τους επιλαχόντες. </w:t>
      </w:r>
    </w:p>
    <w:p w14:paraId="2E9F931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είναι χρέος δικό μας να προσπαθήσουμε, αφού εξαντλήσουμε τις δυνατότητες απορρόφησης των χρημάτων </w:t>
      </w:r>
      <w:r>
        <w:rPr>
          <w:rFonts w:eastAsia="Times New Roman" w:cs="Times New Roman"/>
          <w:szCs w:val="24"/>
        </w:rPr>
        <w:lastRenderedPageBreak/>
        <w:t>που έχουν πάει σε τέσσε</w:t>
      </w:r>
      <w:r>
        <w:rPr>
          <w:rFonts w:eastAsia="Times New Roman" w:cs="Times New Roman"/>
          <w:szCs w:val="24"/>
        </w:rPr>
        <w:t xml:space="preserve">ρις </w:t>
      </w:r>
      <w:r>
        <w:rPr>
          <w:rFonts w:eastAsia="Times New Roman" w:cs="Times New Roman"/>
          <w:szCs w:val="24"/>
        </w:rPr>
        <w:t>π</w:t>
      </w:r>
      <w:r>
        <w:rPr>
          <w:rFonts w:eastAsia="Times New Roman" w:cs="Times New Roman"/>
          <w:szCs w:val="24"/>
        </w:rPr>
        <w:t xml:space="preserve">εριφέρειες και δεν έχουν </w:t>
      </w:r>
      <w:proofErr w:type="spellStart"/>
      <w:r>
        <w:rPr>
          <w:rFonts w:eastAsia="Times New Roman" w:cs="Times New Roman"/>
          <w:szCs w:val="24"/>
        </w:rPr>
        <w:t>απορροφηθεί</w:t>
      </w:r>
      <w:proofErr w:type="spellEnd"/>
      <w:r>
        <w:rPr>
          <w:rFonts w:eastAsia="Times New Roman" w:cs="Times New Roman"/>
          <w:szCs w:val="24"/>
        </w:rPr>
        <w:t>. Αυτό αυτή την ώρα βρίσκεται σε εξέλιξη. Θα δούμε πόσα θα περισσέψουν από εκεί και έχοντας ως σημείο αναφοράς όλους αυτούς που δήλωσαν ότι θέλουν να ασχοληθούν με τον αγροτικό χώρο, να τους βάλουμε να μπουν μέσα. Ό</w:t>
      </w:r>
      <w:r>
        <w:rPr>
          <w:rFonts w:eastAsia="Times New Roman" w:cs="Times New Roman"/>
          <w:szCs w:val="24"/>
        </w:rPr>
        <w:t>μως μέσα από διασφάλιση πόρων μόνο μια περίπτωση υπάρχει</w:t>
      </w:r>
      <w:r>
        <w:rPr>
          <w:rFonts w:eastAsia="Times New Roman" w:cs="Times New Roman"/>
          <w:szCs w:val="24"/>
        </w:rPr>
        <w:t>.</w:t>
      </w:r>
      <w:r>
        <w:rPr>
          <w:rFonts w:eastAsia="Times New Roman" w:cs="Times New Roman"/>
          <w:szCs w:val="24"/>
        </w:rPr>
        <w:t xml:space="preserve"> Να μπορούμε μετά από έγκριση της Ευρωπαϊκής Επιτροπής</w:t>
      </w:r>
      <w:r>
        <w:rPr>
          <w:rFonts w:eastAsia="Times New Roman" w:cs="Times New Roman"/>
          <w:szCs w:val="24"/>
        </w:rPr>
        <w:t>,</w:t>
      </w:r>
      <w:r>
        <w:rPr>
          <w:rFonts w:eastAsia="Times New Roman" w:cs="Times New Roman"/>
          <w:szCs w:val="24"/>
        </w:rPr>
        <w:t xml:space="preserve"> να μεταφέρουμε πόρους από το ένα μέτρο στο άλλο</w:t>
      </w:r>
      <w:r>
        <w:rPr>
          <w:rFonts w:eastAsia="Times New Roman" w:cs="Times New Roman"/>
          <w:szCs w:val="24"/>
        </w:rPr>
        <w:t>,</w:t>
      </w:r>
      <w:r>
        <w:rPr>
          <w:rFonts w:eastAsia="Times New Roman" w:cs="Times New Roman"/>
          <w:szCs w:val="24"/>
        </w:rPr>
        <w:t xml:space="preserve"> ανάλογα με την απορροφητικότητα που υπάρχει, για να μπορέσουμε να καλύψουμε όσο γίνεται περισσ</w:t>
      </w:r>
      <w:r>
        <w:rPr>
          <w:rFonts w:eastAsia="Times New Roman" w:cs="Times New Roman"/>
          <w:szCs w:val="24"/>
        </w:rPr>
        <w:t>ότερους.</w:t>
      </w:r>
    </w:p>
    <w:p w14:paraId="2E9F931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Αυτή την ώρα</w:t>
      </w:r>
      <w:r>
        <w:rPr>
          <w:rFonts w:eastAsia="Times New Roman" w:cs="Times New Roman"/>
          <w:szCs w:val="24"/>
        </w:rPr>
        <w:t>,</w:t>
      </w:r>
      <w:r>
        <w:rPr>
          <w:rFonts w:eastAsia="Times New Roman" w:cs="Times New Roman"/>
          <w:szCs w:val="24"/>
        </w:rPr>
        <w:t xml:space="preserve"> λοιπόν, βρισκόμαστε στη δεύτερη φάση προκήρυξης της εισόδου των νέων αγροτών, να πάρουμε τα χρήματα που έχουμε </w:t>
      </w:r>
      <w:proofErr w:type="spellStart"/>
      <w:r>
        <w:rPr>
          <w:rFonts w:eastAsia="Times New Roman" w:cs="Times New Roman"/>
          <w:szCs w:val="24"/>
        </w:rPr>
        <w:t>υπερδεσμεύσει</w:t>
      </w:r>
      <w:proofErr w:type="spellEnd"/>
      <w:r>
        <w:rPr>
          <w:rFonts w:eastAsia="Times New Roman" w:cs="Times New Roman"/>
          <w:szCs w:val="24"/>
        </w:rPr>
        <w:t xml:space="preserve"> και ό,τι υπάρχει</w:t>
      </w:r>
      <w:r>
        <w:rPr>
          <w:rFonts w:eastAsia="Times New Roman" w:cs="Times New Roman"/>
          <w:szCs w:val="24"/>
        </w:rPr>
        <w:t>,</w:t>
      </w:r>
      <w:r>
        <w:rPr>
          <w:rFonts w:eastAsia="Times New Roman" w:cs="Times New Roman"/>
          <w:szCs w:val="24"/>
        </w:rPr>
        <w:t xml:space="preserve"> για να κληρωθεί ένα μέρος </w:t>
      </w:r>
      <w:r>
        <w:rPr>
          <w:rFonts w:eastAsia="Times New Roman" w:cs="Times New Roman"/>
          <w:szCs w:val="24"/>
        </w:rPr>
        <w:lastRenderedPageBreak/>
        <w:t>των επιλαχόντων. Δεν θα τους καλύψουμε όλους, αλλά όσον αφορά το</w:t>
      </w:r>
      <w:r>
        <w:rPr>
          <w:rFonts w:eastAsia="Times New Roman" w:cs="Times New Roman"/>
          <w:szCs w:val="24"/>
        </w:rPr>
        <w:t>υς υπολοίπους να έχουν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ότι ακόμη και με πρόσθετα κριτήρια είτε μέσα στα σχέδια βελτίωσης είτε μέσα σε άλλα μέτρα που θα μπαίνουν νέοι αγρότες, θα υπάρχει μια ιδιαίτερη φροντίδα για αυτούς. </w:t>
      </w:r>
    </w:p>
    <w:p w14:paraId="2E9F931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Βεβαίως και πάλι, κλείνοντας, θα σας πω ότι θα αναζη</w:t>
      </w:r>
      <w:r>
        <w:rPr>
          <w:rFonts w:eastAsia="Times New Roman" w:cs="Times New Roman"/>
          <w:szCs w:val="24"/>
        </w:rPr>
        <w:t xml:space="preserve">τήσουμε μεταφορά πόρων, εφόσον υπάρχει η έγκριση, για να καλύψουμε αυτές τις ανάγκες. Δεν υπάρχει άλλη δυνατότητα. Από εθνικούς πόρους και να θέλουμε, δεν μπορούμε, διότι είναι απαγορευτικές οι διατάξεις του Κανονισμού της Ευρωπαϊκής Επιτροπής. </w:t>
      </w:r>
    </w:p>
    <w:p w14:paraId="2E9F931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 </w:t>
      </w:r>
      <w:r>
        <w:rPr>
          <w:rFonts w:eastAsia="Times New Roman" w:cs="Times New Roman"/>
          <w:szCs w:val="24"/>
        </w:rPr>
        <w:t>Προχωρούμε στην τρίτη με αριθμό 1086/13</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2018 επίκαιρη ερώτηση πρώτου κύκλου του Βουλευτή Δωδεκανήσου και Ε΄ Αντιπροέδρου της Βουλής της </w:t>
      </w:r>
      <w:r>
        <w:rPr>
          <w:rFonts w:eastAsia="Times New Roman" w:cs="Times New Roman"/>
          <w:szCs w:val="24"/>
        </w:rPr>
        <w:lastRenderedPageBreak/>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Εξωτερικών, μ</w:t>
      </w:r>
      <w:r>
        <w:rPr>
          <w:rFonts w:eastAsia="Times New Roman" w:cs="Times New Roman"/>
          <w:szCs w:val="24"/>
        </w:rPr>
        <w:t xml:space="preserve">ε θέμα τα όρια της θαλάσσιας περιοχής των Ιμίων. </w:t>
      </w:r>
    </w:p>
    <w:p w14:paraId="2E9F932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Είναι πολύ ενδιαφέρουσα ερώτηση.</w:t>
      </w:r>
    </w:p>
    <w:p w14:paraId="2E9F932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Αναπληρωτής Υπουργός Εξωτερικών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που είναι παρών. </w:t>
      </w:r>
    </w:p>
    <w:p w14:paraId="2E9F932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2E9F932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w:t>
      </w:r>
      <w:r>
        <w:rPr>
          <w:rFonts w:eastAsia="Times New Roman" w:cs="Times New Roman"/>
          <w:b/>
          <w:szCs w:val="24"/>
        </w:rPr>
        <w:t xml:space="preserve">ς): </w:t>
      </w:r>
      <w:r>
        <w:rPr>
          <w:rFonts w:eastAsia="Times New Roman" w:cs="Times New Roman"/>
          <w:szCs w:val="24"/>
        </w:rPr>
        <w:t>Κύριε Πρόεδρε,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πολύ ενδιαφέρουσα η ερώτηση –έχετε δίκιο- και αφορά</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την οριοθέτηση των υδάτων περί τα Ίμια. Και τούτο</w:t>
      </w:r>
      <w:r>
        <w:rPr>
          <w:rFonts w:eastAsia="Times New Roman" w:cs="Times New Roman"/>
          <w:szCs w:val="24"/>
        </w:rPr>
        <w:t xml:space="preserve"> γιατί θα διαβάσω τις θέσεις της Ένωσης Αλιέων «ΠΟΣΕΙΔΩΝ» Καλύμνου, της ηγεσίας τους, που λέει τα εξής: Κάθε χρόνο τον Δεκέμβριο και τον Ιανουάριο συγκεντρώνονται </w:t>
      </w:r>
      <w:r>
        <w:rPr>
          <w:rFonts w:eastAsia="Times New Roman" w:cs="Times New Roman"/>
          <w:szCs w:val="24"/>
        </w:rPr>
        <w:lastRenderedPageBreak/>
        <w:t>μεγάλ</w:t>
      </w:r>
      <w:r>
        <w:rPr>
          <w:rFonts w:eastAsia="Times New Roman" w:cs="Times New Roman"/>
          <w:szCs w:val="24"/>
        </w:rPr>
        <w:t>οι</w:t>
      </w:r>
      <w:r>
        <w:rPr>
          <w:rFonts w:eastAsia="Times New Roman" w:cs="Times New Roman"/>
          <w:szCs w:val="24"/>
        </w:rPr>
        <w:t xml:space="preserve"> πληθυσμοί της λεγόμενης </w:t>
      </w:r>
      <w:r>
        <w:rPr>
          <w:rFonts w:eastAsia="Times New Roman" w:cs="Times New Roman"/>
          <w:szCs w:val="24"/>
        </w:rPr>
        <w:t>«</w:t>
      </w:r>
      <w:proofErr w:type="spellStart"/>
      <w:r>
        <w:rPr>
          <w:rFonts w:eastAsia="Times New Roman" w:cs="Times New Roman"/>
          <w:szCs w:val="24"/>
        </w:rPr>
        <w:t>κορωνάτης</w:t>
      </w:r>
      <w:proofErr w:type="spellEnd"/>
      <w:r>
        <w:rPr>
          <w:rFonts w:eastAsia="Times New Roman" w:cs="Times New Roman"/>
          <w:szCs w:val="24"/>
        </w:rPr>
        <w:t>»</w:t>
      </w:r>
      <w:r>
        <w:rPr>
          <w:rFonts w:eastAsia="Times New Roman" w:cs="Times New Roman"/>
          <w:szCs w:val="24"/>
        </w:rPr>
        <w:t xml:space="preserve"> μαύρης τσιπούρας στα Ίμια, για να γεννήσουν. </w:t>
      </w:r>
    </w:p>
    <w:p w14:paraId="2E9F932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w:t>
      </w:r>
      <w:proofErr w:type="spellStart"/>
      <w:r>
        <w:rPr>
          <w:rFonts w:eastAsia="Times New Roman" w:cs="Times New Roman"/>
          <w:szCs w:val="24"/>
        </w:rPr>
        <w:t>Σαρούκος</w:t>
      </w:r>
      <w:proofErr w:type="spellEnd"/>
      <w:r>
        <w:rPr>
          <w:rFonts w:eastAsia="Times New Roman" w:cs="Times New Roman"/>
          <w:szCs w:val="24"/>
        </w:rPr>
        <w:t>, λοιπόν, λέει ότι «φέτος δεν μπορέσαμε να φτάσουμε καθόλου στο σημείο για να κάνουμε τη δουλειά μας και να βγάλουμε το ψωμί μας. Έρχονται οι Τούρκοι μας διώχνουν και μετά καταφθάνουν τουριστικά καΐκια</w:t>
      </w:r>
      <w:r>
        <w:rPr>
          <w:rFonts w:eastAsia="Times New Roman" w:cs="Times New Roman"/>
          <w:szCs w:val="24"/>
        </w:rPr>
        <w:t>,</w:t>
      </w:r>
      <w:r>
        <w:rPr>
          <w:rFonts w:eastAsia="Times New Roman" w:cs="Times New Roman"/>
          <w:szCs w:val="24"/>
        </w:rPr>
        <w:t xml:space="preserve"> που αλωνίζουν στα ελληνικά χωρικά ύδατα με </w:t>
      </w:r>
      <w:r>
        <w:rPr>
          <w:rFonts w:eastAsia="Times New Roman" w:cs="Times New Roman"/>
          <w:szCs w:val="24"/>
        </w:rPr>
        <w:t>την προστασία του τουρκικού λιμενικού».</w:t>
      </w:r>
    </w:p>
    <w:p w14:paraId="2E9F932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Οι Έλληνες ψαράδες καταγγέλλουν ότι οι Τούρκοι τους διώχνουν</w:t>
      </w:r>
      <w:r>
        <w:rPr>
          <w:rFonts w:eastAsia="Times New Roman" w:cs="Times New Roman"/>
          <w:szCs w:val="24"/>
        </w:rPr>
        <w:t>,</w:t>
      </w:r>
      <w:r>
        <w:rPr>
          <w:rFonts w:eastAsia="Times New Roman" w:cs="Times New Roman"/>
          <w:szCs w:val="24"/>
        </w:rPr>
        <w:t xml:space="preserve"> ακόμη και όταν βρίσκονται σε απόσταση μικρότερη από δυόμισι μίλια από τις ακτές της Καλύμνου και πάλι μέσα στα ελληνικά χωρικά ύδατα.</w:t>
      </w:r>
    </w:p>
    <w:p w14:paraId="2E9F932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υνεχίζει ο κ. </w:t>
      </w:r>
      <w:proofErr w:type="spellStart"/>
      <w:r>
        <w:rPr>
          <w:rFonts w:eastAsia="Times New Roman" w:cs="Times New Roman"/>
          <w:szCs w:val="24"/>
        </w:rPr>
        <w:t>Σαρού</w:t>
      </w:r>
      <w:r>
        <w:rPr>
          <w:rFonts w:eastAsia="Times New Roman" w:cs="Times New Roman"/>
          <w:szCs w:val="24"/>
        </w:rPr>
        <w:t>κος</w:t>
      </w:r>
      <w:proofErr w:type="spellEnd"/>
      <w:r>
        <w:rPr>
          <w:rFonts w:eastAsia="Times New Roman" w:cs="Times New Roman"/>
          <w:szCs w:val="24"/>
        </w:rPr>
        <w:t xml:space="preserve">: «Σκεφθείτε ότι ψαρεύαμε στην </w:t>
      </w:r>
      <w:proofErr w:type="spellStart"/>
      <w:r>
        <w:rPr>
          <w:rFonts w:eastAsia="Times New Roman" w:cs="Times New Roman"/>
          <w:szCs w:val="24"/>
        </w:rPr>
        <w:t>Καλόλιμνο</w:t>
      </w:r>
      <w:proofErr w:type="spellEnd"/>
      <w:r>
        <w:rPr>
          <w:rFonts w:eastAsia="Times New Roman" w:cs="Times New Roman"/>
          <w:szCs w:val="24"/>
        </w:rPr>
        <w:t xml:space="preserve"> κοντά στον φάρο και ήρθαν τουρκικά σκάφη να μας διώξουν </w:t>
      </w:r>
      <w:r>
        <w:rPr>
          <w:rFonts w:eastAsia="Times New Roman" w:cs="Times New Roman"/>
          <w:szCs w:val="24"/>
        </w:rPr>
        <w:lastRenderedPageBreak/>
        <w:t>μέσα από τα ελληνικά χωρικά ύδατα. Όταν πήγαμε να αντιδράσουμε</w:t>
      </w:r>
      <w:r>
        <w:rPr>
          <w:rFonts w:eastAsia="Times New Roman" w:cs="Times New Roman"/>
          <w:szCs w:val="24"/>
        </w:rPr>
        <w:t>,</w:t>
      </w:r>
      <w:r>
        <w:rPr>
          <w:rFonts w:eastAsia="Times New Roman" w:cs="Times New Roman"/>
          <w:szCs w:val="24"/>
        </w:rPr>
        <w:t xml:space="preserve"> έβγαλαν όπλα και μας απείλησαν». Οι ψαράδες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προσθέτουν ότι κινδυνεύει η ζωή τους, </w:t>
      </w:r>
      <w:r>
        <w:rPr>
          <w:rFonts w:eastAsia="Times New Roman" w:cs="Times New Roman"/>
          <w:szCs w:val="24"/>
        </w:rPr>
        <w:t xml:space="preserve">καθώς όταν περνά σε απόσταση μερικών μέτρων με ταχύτητα σαράντα μίλια την ώρα ένα σκάφος όπως η ακταιωρός, υπάρχει κίνδυνος ακόμη και για την ασφάλειά τους από τα </w:t>
      </w:r>
      <w:proofErr w:type="spellStart"/>
      <w:r>
        <w:rPr>
          <w:rFonts w:eastAsia="Times New Roman" w:cs="Times New Roman"/>
          <w:szCs w:val="24"/>
        </w:rPr>
        <w:t>απόνερα</w:t>
      </w:r>
      <w:proofErr w:type="spellEnd"/>
      <w:r>
        <w:rPr>
          <w:rFonts w:eastAsia="Times New Roman" w:cs="Times New Roman"/>
          <w:szCs w:val="24"/>
        </w:rPr>
        <w:t>. Για να στείλουν τελικά το μήνυμα ότι «δεν υπάρχει μέρα</w:t>
      </w:r>
      <w:r>
        <w:rPr>
          <w:rFonts w:eastAsia="Times New Roman" w:cs="Times New Roman"/>
          <w:szCs w:val="24"/>
        </w:rPr>
        <w:t>,</w:t>
      </w:r>
      <w:r>
        <w:rPr>
          <w:rFonts w:eastAsia="Times New Roman" w:cs="Times New Roman"/>
          <w:szCs w:val="24"/>
        </w:rPr>
        <w:t xml:space="preserve"> που οι Τούρκοι να μην είναι </w:t>
      </w:r>
      <w:r>
        <w:rPr>
          <w:rFonts w:eastAsia="Times New Roman" w:cs="Times New Roman"/>
          <w:szCs w:val="24"/>
        </w:rPr>
        <w:t xml:space="preserve">στα δικά μας ύδατα, έχουν κάνει τα Ίμια δικά τους, δεν μπορεί κανείς να πλησιάσει, φοβόμαστε». </w:t>
      </w:r>
    </w:p>
    <w:p w14:paraId="2E9F932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αυτό τίθενται ορισμένα ερωτήματα. Διότι το μεν τουρκικό </w:t>
      </w:r>
      <w:r>
        <w:rPr>
          <w:rFonts w:eastAsia="Times New Roman" w:cs="Times New Roman"/>
          <w:szCs w:val="24"/>
        </w:rPr>
        <w:t>υ</w:t>
      </w:r>
      <w:r>
        <w:rPr>
          <w:rFonts w:eastAsia="Times New Roman" w:cs="Times New Roman"/>
          <w:szCs w:val="24"/>
        </w:rPr>
        <w:t xml:space="preserve">πουργείο </w:t>
      </w:r>
      <w:r>
        <w:rPr>
          <w:rFonts w:eastAsia="Times New Roman" w:cs="Times New Roman"/>
          <w:szCs w:val="24"/>
        </w:rPr>
        <w:t>ε</w:t>
      </w:r>
      <w:r>
        <w:rPr>
          <w:rFonts w:eastAsia="Times New Roman" w:cs="Times New Roman"/>
          <w:szCs w:val="24"/>
        </w:rPr>
        <w:t xml:space="preserve">ξωτερικών λέει ότι «τα Ίμια είναι δικά μας», το ελληνικό λέει </w:t>
      </w:r>
      <w:r>
        <w:rPr>
          <w:rFonts w:eastAsia="Times New Roman" w:cs="Times New Roman"/>
          <w:szCs w:val="24"/>
        </w:rPr>
        <w:t xml:space="preserve">ότι </w:t>
      </w:r>
      <w:r>
        <w:rPr>
          <w:rFonts w:eastAsia="Times New Roman" w:cs="Times New Roman"/>
          <w:szCs w:val="24"/>
        </w:rPr>
        <w:t>είναι δικά μας. Το</w:t>
      </w:r>
      <w:r>
        <w:rPr>
          <w:rFonts w:eastAsia="Times New Roman" w:cs="Times New Roman"/>
          <w:szCs w:val="24"/>
        </w:rPr>
        <w:t xml:space="preserve"> ερώτημα είναι το εξής. Εκεί πλέουν πλοία του ΝΑΤΟ. Το ΝΑΤΟ δεν μπορεί να ξέρει</w:t>
      </w:r>
      <w:r>
        <w:rPr>
          <w:rFonts w:eastAsia="Times New Roman" w:cs="Times New Roman"/>
          <w:szCs w:val="24"/>
        </w:rPr>
        <w:t>,</w:t>
      </w:r>
      <w:r>
        <w:rPr>
          <w:rFonts w:eastAsia="Times New Roman" w:cs="Times New Roman"/>
          <w:szCs w:val="24"/>
        </w:rPr>
        <w:t xml:space="preserve"> ποια είναι τα </w:t>
      </w:r>
      <w:r>
        <w:rPr>
          <w:rFonts w:eastAsia="Times New Roman" w:cs="Times New Roman"/>
          <w:szCs w:val="24"/>
        </w:rPr>
        <w:lastRenderedPageBreak/>
        <w:t>χωρικά ύδατα που πλέουν τα πλοία τους; Δεν μπορεί το Υπουργείο Εξωτερικών να έχει μια απάντηση από το ΝΑΤΟ</w:t>
      </w:r>
      <w:r>
        <w:rPr>
          <w:rFonts w:eastAsia="Times New Roman" w:cs="Times New Roman"/>
          <w:szCs w:val="24"/>
        </w:rPr>
        <w:t>,</w:t>
      </w:r>
      <w:r>
        <w:rPr>
          <w:rFonts w:eastAsia="Times New Roman" w:cs="Times New Roman"/>
          <w:szCs w:val="24"/>
        </w:rPr>
        <w:t xml:space="preserve"> ποια είναι τα ελληνικά χωρικά ύδατα;</w:t>
      </w:r>
    </w:p>
    <w:p w14:paraId="2E9F932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δεύτερο</w:t>
      </w:r>
      <w:r>
        <w:rPr>
          <w:rFonts w:eastAsia="Times New Roman" w:cs="Times New Roman"/>
          <w:szCs w:val="24"/>
        </w:rPr>
        <w:t>,</w:t>
      </w:r>
      <w:r>
        <w:rPr>
          <w:rFonts w:eastAsia="Times New Roman" w:cs="Times New Roman"/>
          <w:szCs w:val="24"/>
        </w:rPr>
        <w:t xml:space="preserve"> είνα</w:t>
      </w:r>
      <w:r>
        <w:rPr>
          <w:rFonts w:eastAsia="Times New Roman" w:cs="Times New Roman"/>
          <w:szCs w:val="24"/>
        </w:rPr>
        <w:t xml:space="preserve">ι αυτό που λένε οι άνθρωποι αυτοί που αγωνιούν κάθε μέρα για το ψωμί τους. Λένε ότι η αντίστοιχη πλευρά έχει προστασία για τους δικούς τους αλιείς. Εμείς έχουμε προστασία για τους δικούς μας αλιείς; Λένε ότι είναι τελείως απροστάτευτοι. </w:t>
      </w:r>
      <w:r>
        <w:rPr>
          <w:rFonts w:eastAsia="Times New Roman" w:cs="Times New Roman"/>
          <w:szCs w:val="24"/>
        </w:rPr>
        <w:t>Λ</w:t>
      </w:r>
      <w:r>
        <w:rPr>
          <w:rFonts w:eastAsia="Times New Roman" w:cs="Times New Roman"/>
          <w:szCs w:val="24"/>
        </w:rPr>
        <w:t>αμβανομένου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γεγονότος των Ιμίων που είχαμε πριν από λίγες ημέρες, αντιλαμβάνεστε αν θα γίνει ξανά ένα τέτοιο επεισόδιο, πόσο θα βαρύνει η ατμόσφαιρα ακόμη και με τις σχέσεις μας με τη φίλη Τουρκία. Διότι εμείς δεν θέλουμε να έχουμε διένεξη και πόλεμο με την Του</w:t>
      </w:r>
      <w:r>
        <w:rPr>
          <w:rFonts w:eastAsia="Times New Roman" w:cs="Times New Roman"/>
          <w:szCs w:val="24"/>
        </w:rPr>
        <w:t xml:space="preserve">ρκία. Εμείς θέλουμε να ζήσουμε ειρηνικά </w:t>
      </w:r>
      <w:r>
        <w:rPr>
          <w:rFonts w:eastAsia="Times New Roman" w:cs="Times New Roman"/>
          <w:szCs w:val="24"/>
        </w:rPr>
        <w:t xml:space="preserve">το ίδιο </w:t>
      </w:r>
      <w:r>
        <w:rPr>
          <w:rFonts w:eastAsia="Times New Roman" w:cs="Times New Roman"/>
          <w:szCs w:val="24"/>
        </w:rPr>
        <w:t>και οι ψαράδες μας και οι ψαράδες τους</w:t>
      </w:r>
      <w:r>
        <w:rPr>
          <w:rFonts w:eastAsia="Times New Roman" w:cs="Times New Roman"/>
          <w:szCs w:val="24"/>
        </w:rPr>
        <w:t>.</w:t>
      </w:r>
      <w:r>
        <w:rPr>
          <w:rFonts w:eastAsia="Times New Roman" w:cs="Times New Roman"/>
          <w:szCs w:val="24"/>
        </w:rPr>
        <w:t xml:space="preserve"> Πρέπει να βρεθεί μια λύση. Δεν </w:t>
      </w:r>
      <w:r>
        <w:rPr>
          <w:rFonts w:eastAsia="Times New Roman" w:cs="Times New Roman"/>
          <w:szCs w:val="24"/>
        </w:rPr>
        <w:lastRenderedPageBreak/>
        <w:t xml:space="preserve">μπορεί να λέμε –και απευθύνομαι στο Υπουργείο και όχι σε εσάς, κύριε </w:t>
      </w:r>
      <w:proofErr w:type="spellStart"/>
      <w:r>
        <w:rPr>
          <w:rFonts w:eastAsia="Times New Roman" w:cs="Times New Roman"/>
          <w:szCs w:val="24"/>
        </w:rPr>
        <w:t>Κατρούγκαλε</w:t>
      </w:r>
      <w:proofErr w:type="spellEnd"/>
      <w:r>
        <w:rPr>
          <w:rFonts w:eastAsia="Times New Roman" w:cs="Times New Roman"/>
          <w:szCs w:val="24"/>
        </w:rPr>
        <w:t>, αλλά στον Υπουργό προσωπικά</w:t>
      </w:r>
      <w:r>
        <w:rPr>
          <w:rFonts w:eastAsia="Times New Roman" w:cs="Times New Roman"/>
          <w:szCs w:val="24"/>
        </w:rPr>
        <w:t>,</w:t>
      </w:r>
      <w:r>
        <w:rPr>
          <w:rFonts w:eastAsia="Times New Roman" w:cs="Times New Roman"/>
          <w:szCs w:val="24"/>
        </w:rPr>
        <w:t xml:space="preserve"> που κάνει ο ίδιος τις συνε</w:t>
      </w:r>
      <w:r>
        <w:rPr>
          <w:rFonts w:eastAsia="Times New Roman" w:cs="Times New Roman"/>
          <w:szCs w:val="24"/>
        </w:rPr>
        <w:t>ννοήσεις και θα έπρεπε να είναι εδώ- ότι συζητούμε, χωρίς να μπορέσουμε να λύσουμε αυτά τα απλά θέματα γι’ αυτούς τους ανθρώπους. Και για τους Τούρκους και για τους Έλληνες. Να βρεθεί μια λύση.</w:t>
      </w:r>
    </w:p>
    <w:p w14:paraId="2E9F932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Αντιλαμβάνεστε, λοιπόν, ότι το θέμα είναι ιδιαίτερα σοβαρό και</w:t>
      </w:r>
      <w:r>
        <w:rPr>
          <w:rFonts w:eastAsia="Times New Roman" w:cs="Times New Roman"/>
          <w:szCs w:val="24"/>
        </w:rPr>
        <w:t xml:space="preserve"> θα ήθελα –βέβαια εκφράζετε και τον κ. Κοτζιά- επειδή ο ίδιος ο κ. Κοτζιάς κάνει τις διαπραγματεύσεις</w:t>
      </w:r>
      <w:r>
        <w:rPr>
          <w:rFonts w:eastAsia="Times New Roman" w:cs="Times New Roman"/>
          <w:szCs w:val="24"/>
        </w:rPr>
        <w:t>,</w:t>
      </w:r>
      <w:r>
        <w:rPr>
          <w:rFonts w:eastAsia="Times New Roman" w:cs="Times New Roman"/>
          <w:szCs w:val="24"/>
        </w:rPr>
        <w:t xml:space="preserve"> να έρθει στη Βουλή να μας πει τι ακριβώς κάνει. Πού βρίσκεται αυτό το θέμα τελικά;</w:t>
      </w:r>
    </w:p>
    <w:p w14:paraId="2E9F932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κύριος Υπουργός έχει τον λόγο.</w:t>
      </w:r>
    </w:p>
    <w:p w14:paraId="2E9F932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Pr>
          <w:rFonts w:eastAsia="Times New Roman" w:cs="Times New Roman"/>
          <w:szCs w:val="24"/>
        </w:rPr>
        <w:t>Κύριε Πρόεδρε, η ερώτηση είναι ενδιαφέρουσα, αλλά την απάντηση την ξέρετε. Ξέρετε πόσο σας σέβομαι. Έπρεπε να την ξέρετε και εσείς. Κανείς δεν κάνει διαπραγματεύσεις για τα Ίμια. Κανείς δεν κάνει δια</w:t>
      </w:r>
      <w:r>
        <w:rPr>
          <w:rFonts w:eastAsia="Times New Roman" w:cs="Times New Roman"/>
          <w:szCs w:val="24"/>
        </w:rPr>
        <w:t>πραγματεύσεις για τον θαλάσσιο χώρο των Ιμίων και για τα άλλα τα νησιά. Γιατί διαπραγματεύσεις κάνουμε για τα αμφισβητούμενα θέματα. Για τα δικά μας θέματα αυτά που έχουν λυθεί από συνθήκες δεν θα τολμούσε κανείς. Θα άγγιζε τα όρια της εσχάτης προδοσίας να</w:t>
      </w:r>
      <w:r>
        <w:rPr>
          <w:rFonts w:eastAsia="Times New Roman" w:cs="Times New Roman"/>
          <w:szCs w:val="24"/>
        </w:rPr>
        <w:t xml:space="preserve"> διαπραγματευτεί. </w:t>
      </w:r>
      <w:r>
        <w:rPr>
          <w:rFonts w:eastAsia="Times New Roman" w:cs="Times New Roman"/>
          <w:szCs w:val="24"/>
        </w:rPr>
        <w:t>Γ</w:t>
      </w:r>
      <w:r>
        <w:rPr>
          <w:rFonts w:eastAsia="Times New Roman" w:cs="Times New Roman"/>
          <w:szCs w:val="24"/>
        </w:rPr>
        <w:t>ι’ αυτά τα θέματα πρέπει να είμαστε ιδιαίτερα σοβαροί. Δεν θα κάνω ιστορικές αναδρομές, ακριβώς επειδή θέλω απαντώντας</w:t>
      </w:r>
      <w:r>
        <w:rPr>
          <w:rFonts w:eastAsia="Times New Roman" w:cs="Times New Roman"/>
          <w:szCs w:val="24"/>
        </w:rPr>
        <w:t>,</w:t>
      </w:r>
      <w:r>
        <w:rPr>
          <w:rFonts w:eastAsia="Times New Roman" w:cs="Times New Roman"/>
          <w:szCs w:val="24"/>
        </w:rPr>
        <w:t xml:space="preserve"> να εξυπηρετήσω το εθνικό συμφέρον. </w:t>
      </w:r>
    </w:p>
    <w:p w14:paraId="2E9F932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ερώτησή σας, λοιπόν, περιλαμβάνει δυο </w:t>
      </w:r>
      <w:proofErr w:type="spellStart"/>
      <w:r>
        <w:rPr>
          <w:rFonts w:eastAsia="Times New Roman" w:cs="Times New Roman"/>
          <w:szCs w:val="24"/>
        </w:rPr>
        <w:t>υποερωτήματα</w:t>
      </w:r>
      <w:proofErr w:type="spellEnd"/>
      <w:r>
        <w:rPr>
          <w:rFonts w:eastAsia="Times New Roman" w:cs="Times New Roman"/>
          <w:szCs w:val="24"/>
        </w:rPr>
        <w:t xml:space="preserve"> το ένα με δυο σκέλη. Τι αποδέχεται η ελληνική Κυβέρνηση όσον αφορά το θέμα των Ιμίων και τι αποδέχεται όσον αφορά τη θαλάσσια περιοχή των Ιμίων. Δεν γνωρίζετε, κύριε συνάδελφε; Δεν ξέρετε ότι από τη Συνθήκη της Λοζάνης για όλα τα υπόλοιπα νησιά, από τη Συ</w:t>
      </w:r>
      <w:r>
        <w:rPr>
          <w:rFonts w:eastAsia="Times New Roman" w:cs="Times New Roman"/>
          <w:szCs w:val="24"/>
        </w:rPr>
        <w:t xml:space="preserve">νθήκη του 1932 περισσότερα από μια μεταξύ της Ιταλίας και της Τουρκίας και από τη Συνθήκη των </w:t>
      </w:r>
      <w:proofErr w:type="spellStart"/>
      <w:r>
        <w:rPr>
          <w:rFonts w:eastAsia="Times New Roman" w:cs="Times New Roman"/>
          <w:szCs w:val="24"/>
        </w:rPr>
        <w:t>Παρισίων</w:t>
      </w:r>
      <w:proofErr w:type="spellEnd"/>
      <w:r>
        <w:rPr>
          <w:rFonts w:eastAsia="Times New Roman" w:cs="Times New Roman"/>
          <w:szCs w:val="24"/>
        </w:rPr>
        <w:t xml:space="preserve"> του 1947 δεν υπάρχουν γκρίζες ζώνες στην περιοχή; Εμείς θα το αμφισβητήσουμε αυτό; Εμείς στην </w:t>
      </w:r>
      <w:r>
        <w:rPr>
          <w:rFonts w:eastAsia="Times New Roman" w:cs="Times New Roman"/>
          <w:szCs w:val="24"/>
        </w:rPr>
        <w:t>ε</w:t>
      </w:r>
      <w:r>
        <w:rPr>
          <w:rFonts w:eastAsia="Times New Roman" w:cs="Times New Roman"/>
          <w:szCs w:val="24"/>
        </w:rPr>
        <w:t>λληνική Βουλή θα θέσουμε θέμα διαπραγμάτευσης και να έρθει</w:t>
      </w:r>
      <w:r>
        <w:rPr>
          <w:rFonts w:eastAsia="Times New Roman" w:cs="Times New Roman"/>
          <w:szCs w:val="24"/>
        </w:rPr>
        <w:t xml:space="preserve"> ο Υπουργός που τάχα διαπραγματεύεται αυτό το θέμα</w:t>
      </w:r>
      <w:r>
        <w:rPr>
          <w:rFonts w:eastAsia="Times New Roman" w:cs="Times New Roman"/>
          <w:szCs w:val="24"/>
        </w:rPr>
        <w:t>,</w:t>
      </w:r>
      <w:r>
        <w:rPr>
          <w:rFonts w:eastAsia="Times New Roman" w:cs="Times New Roman"/>
          <w:szCs w:val="24"/>
        </w:rPr>
        <w:t xml:space="preserve"> να σας ενημερώσει; Προς Θεού! </w:t>
      </w:r>
    </w:p>
    <w:p w14:paraId="2E9F932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άλλη ερώτηση. Μπορούν να αλιεύουν ανενόχλητα και με ασφάλεια τα ελληνικά σκάφη; </w:t>
      </w:r>
    </w:p>
    <w:p w14:paraId="2E9F932E"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Το πρόβλημα που θέτετε είναι πραγματικά σοβαρό. Το είδαμε με τον παραλίγο εμβολισμό. Ξέρετ</w:t>
      </w:r>
      <w:r>
        <w:rPr>
          <w:rFonts w:eastAsia="Times New Roman"/>
          <w:szCs w:val="24"/>
        </w:rPr>
        <w:t>ε ότι οι Τούρκοι, που θέλουν τα δικά μας να τα εμφανίζουν δικά τους, πράγματι παρενοχλούν, πράγματι παραβιάζουν το Διεθνές Δίκαιο. Αυτό δεν αρκεί για να κάνει την περιοχή «γκρίζα», γιατί κάθε φορά που ένα αεροπλάνο τους παραβιάζει τον εναέριο χώρο μας αναχ</w:t>
      </w:r>
      <w:r>
        <w:rPr>
          <w:rFonts w:eastAsia="Times New Roman"/>
          <w:szCs w:val="24"/>
        </w:rPr>
        <w:t>αιτίζεται και κάθε φορά που ένα πλοίο τους παρενοχλεί τους αλιείς, επίσης παρακολουθείται και απομακρύνεται.</w:t>
      </w:r>
    </w:p>
    <w:p w14:paraId="2E9F932F"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Ξέρετε ότι αυτό γίνεται με γενναιότητα, θάρρος και έλλειψη μέσων. Τι θέλετε να ρωτήσετε; Πείτε μας τι θα κάνατε εσείς ή τι κάνατε εσείς να το κάνου</w:t>
      </w:r>
      <w:r>
        <w:rPr>
          <w:rFonts w:eastAsia="Times New Roman"/>
          <w:szCs w:val="24"/>
        </w:rPr>
        <w:t>με.</w:t>
      </w:r>
    </w:p>
    <w:p w14:paraId="2E9F9330"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Εγώ σας διαβεβαιώνω ότι εδώ υπάρχει μια εθνική γραμμή</w:t>
      </w:r>
      <w:r>
        <w:rPr>
          <w:rFonts w:eastAsia="Times New Roman"/>
          <w:szCs w:val="24"/>
        </w:rPr>
        <w:t>,</w:t>
      </w:r>
      <w:r>
        <w:rPr>
          <w:rFonts w:eastAsia="Times New Roman"/>
          <w:szCs w:val="24"/>
        </w:rPr>
        <w:t xml:space="preserve"> που υπηρετεί</w:t>
      </w:r>
      <w:r>
        <w:rPr>
          <w:rFonts w:eastAsia="Times New Roman"/>
          <w:szCs w:val="24"/>
        </w:rPr>
        <w:t>ται</w:t>
      </w:r>
      <w:r>
        <w:rPr>
          <w:rFonts w:eastAsia="Times New Roman"/>
          <w:szCs w:val="24"/>
        </w:rPr>
        <w:t xml:space="preserve"> σταθερά απ’ όλες τις κυβερνήσεις. Μπορεί να υπ</w:t>
      </w:r>
      <w:r>
        <w:rPr>
          <w:rFonts w:eastAsia="Times New Roman"/>
          <w:szCs w:val="24"/>
        </w:rPr>
        <w:t>ή</w:t>
      </w:r>
      <w:r>
        <w:rPr>
          <w:rFonts w:eastAsia="Times New Roman"/>
          <w:szCs w:val="24"/>
        </w:rPr>
        <w:t>ρχ</w:t>
      </w:r>
      <w:r>
        <w:rPr>
          <w:rFonts w:eastAsia="Times New Roman"/>
          <w:szCs w:val="24"/>
        </w:rPr>
        <w:t>α</w:t>
      </w:r>
      <w:r>
        <w:rPr>
          <w:rFonts w:eastAsia="Times New Roman"/>
          <w:szCs w:val="24"/>
        </w:rPr>
        <w:t xml:space="preserve">ν </w:t>
      </w:r>
      <w:r>
        <w:rPr>
          <w:rFonts w:eastAsia="Times New Roman"/>
          <w:szCs w:val="24"/>
        </w:rPr>
        <w:lastRenderedPageBreak/>
        <w:t>στο παρελθόν προβλήματα στα Ίμια -δεν θέλω να αναφερθώ εκεί- ως προς τον χειρισμό, όχι προβλήματα που αμφισβήτησαν τη νομική διάσ</w:t>
      </w:r>
      <w:r>
        <w:rPr>
          <w:rFonts w:eastAsia="Times New Roman"/>
          <w:szCs w:val="24"/>
        </w:rPr>
        <w:t>ταση του θέματος.</w:t>
      </w:r>
    </w:p>
    <w:p w14:paraId="2E9F9331"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Σας παρακαλώ πάρα πολύ, δηλαδή, εσάς ειδικά που είστε πολύ σοβαρός και υπεύθυνος άνθρωπος, να μη θέτετε μέσω των ερωτήσεών σας θέματα κυριαρχίας και τάχα να ζητάμε και από το ΝΑΤΟ να μας πει τη γνώμη του για τα δικά μας τα νησιά.</w:t>
      </w:r>
    </w:p>
    <w:p w14:paraId="2E9F933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ΩΝ (Νικήτας Κακλαμάνης):</w:t>
      </w:r>
      <w:r>
        <w:rPr>
          <w:rFonts w:eastAsia="Times New Roman"/>
          <w:szCs w:val="24"/>
        </w:rPr>
        <w:t xml:space="preserve"> Κύριε </w:t>
      </w:r>
      <w:proofErr w:type="spellStart"/>
      <w:r>
        <w:rPr>
          <w:rFonts w:eastAsia="Times New Roman"/>
          <w:szCs w:val="24"/>
        </w:rPr>
        <w:t>Κρεμαστινέ</w:t>
      </w:r>
      <w:proofErr w:type="spellEnd"/>
      <w:r>
        <w:rPr>
          <w:rFonts w:eastAsia="Times New Roman"/>
          <w:szCs w:val="24"/>
        </w:rPr>
        <w:t>, έχετε τον λόγο.</w:t>
      </w:r>
    </w:p>
    <w:p w14:paraId="2E9F9333" w14:textId="77777777" w:rsidR="00BE4DD2" w:rsidRDefault="0027121F">
      <w:pPr>
        <w:tabs>
          <w:tab w:val="left" w:pos="709"/>
          <w:tab w:val="left" w:pos="2940"/>
        </w:tabs>
        <w:spacing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Πράγματι, κύριε Πρόεδρε και κύριε Υπουργέ, η λέξη διαπραγμάτευση</w:t>
      </w:r>
      <w:r>
        <w:rPr>
          <w:rFonts w:eastAsia="Times New Roman"/>
          <w:szCs w:val="24"/>
        </w:rPr>
        <w:t>,</w:t>
      </w:r>
      <w:r>
        <w:rPr>
          <w:rFonts w:eastAsia="Times New Roman"/>
          <w:szCs w:val="24"/>
        </w:rPr>
        <w:t xml:space="preserve"> περιέχει και τον όρο υποχώρηση. Όμως όταν λέμε διαπραγμάτευση, δεν εννοούμε υπο</w:t>
      </w:r>
      <w:r>
        <w:rPr>
          <w:rFonts w:eastAsia="Times New Roman"/>
          <w:szCs w:val="24"/>
        </w:rPr>
        <w:t xml:space="preserve">χώρηση, εννοούμε συζήτηση. Δεν </w:t>
      </w:r>
      <w:r>
        <w:rPr>
          <w:rFonts w:eastAsia="Times New Roman"/>
          <w:szCs w:val="24"/>
        </w:rPr>
        <w:lastRenderedPageBreak/>
        <w:t>μπορεί, δηλαδή, να συζητήσουν τα δύο αυτά κράτη για τους αλιείς τους να μη σκοτώνονται κάθε μέρα, να μην αγωνιούν για να βγάλουν το ψωμί τους;</w:t>
      </w:r>
    </w:p>
    <w:p w14:paraId="2E9F933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Να το πω πάρα πολύ απλά. Δεν είπα να χωρίσουμε το Αιγαίο. Δεν είπα να κάτσουμε σε </w:t>
      </w:r>
      <w:r>
        <w:rPr>
          <w:rFonts w:eastAsia="Times New Roman"/>
          <w:szCs w:val="24"/>
        </w:rPr>
        <w:t>ένα τραπέζι και να πούμε «πάρτε αυτό το νησί» και «δώστε μας το άλλο». Δεν είπα αυτό. Διαπραγμάτευση σημαίνει συζήτηση</w:t>
      </w:r>
      <w:r>
        <w:rPr>
          <w:rFonts w:eastAsia="Times New Roman"/>
          <w:szCs w:val="24"/>
        </w:rPr>
        <w:t>,</w:t>
      </w:r>
      <w:r>
        <w:rPr>
          <w:rFonts w:eastAsia="Times New Roman"/>
          <w:szCs w:val="24"/>
        </w:rPr>
        <w:t xml:space="preserve"> για το θέμα αυτό που είναι ζωής και θανάτου για τους ανθρώπους αυτούς. Κι όταν οι ίδιοι ζητούνε προστασία, όπως παρέχει η τουρκική πλευρ</w:t>
      </w:r>
      <w:r>
        <w:rPr>
          <w:rFonts w:eastAsia="Times New Roman"/>
          <w:szCs w:val="24"/>
        </w:rPr>
        <w:t>ά για τους Τούρκους αλιείς, αυτό αντιλαμβάνεστε ότι είναι πάρα πολύ λογικό. Δεν είναι θέμα, δηλαδή, τι έκανε το ΠΑΣΟΚ ή τι έκανε η Νέα Δημοκρατία ή τι κάνει ο ΣΥΡΙΖΑ. Είναι θέμα εθνικό.</w:t>
      </w:r>
    </w:p>
    <w:p w14:paraId="2E9F933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Μιλάμε αυτή τη στιγμή και αύριο μπορεί να προκύψει κάτι. Όπως ξέρετε, </w:t>
      </w:r>
      <w:r>
        <w:rPr>
          <w:rFonts w:eastAsia="Times New Roman"/>
          <w:szCs w:val="24"/>
        </w:rPr>
        <w:t xml:space="preserve">ο Αμερικανός </w:t>
      </w:r>
      <w:r>
        <w:rPr>
          <w:rFonts w:eastAsia="Times New Roman"/>
          <w:szCs w:val="24"/>
        </w:rPr>
        <w:t xml:space="preserve">πρεσβευτής </w:t>
      </w:r>
      <w:r>
        <w:rPr>
          <w:rFonts w:eastAsia="Times New Roman"/>
          <w:szCs w:val="24"/>
        </w:rPr>
        <w:t>προέβλεψε το γεγονός που συνέβη πριν από λίγες μέρες στα Ίμια. Δηλαδή η πρόβλεψη ήταν μεγάλο κατόρθωμα; Μπορεί να γίνει αύριο το πρωί αυτό το πράγμα. Δεν το εύχομαι. Δεν θέλω να το δω. Πρέπει, όμως, να το προλάβουμε.</w:t>
      </w:r>
    </w:p>
    <w:p w14:paraId="2E9F933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Επειδή είπατε ό</w:t>
      </w:r>
      <w:r>
        <w:rPr>
          <w:rFonts w:eastAsia="Times New Roman"/>
          <w:szCs w:val="24"/>
        </w:rPr>
        <w:t>τι είμαστε διατεθειμένοι να διαπραγματευθούμε υποχωρούντες, όχι δεν εννοώ αυτό. Εννοώ τη συζήτηση για τη ζωή των ανθρώπων. Αυτό δεν είναι κακή διαπραγμάτευση, αν θέλετε. Συζητάμε. Δεν είναι ότι θα υποχωρήσουμε</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παραχωρήσουμε</w:t>
      </w:r>
      <w:r>
        <w:rPr>
          <w:rFonts w:eastAsia="Times New Roman"/>
          <w:szCs w:val="24"/>
        </w:rPr>
        <w:t>,</w:t>
      </w:r>
      <w:r>
        <w:rPr>
          <w:rFonts w:eastAsia="Times New Roman"/>
          <w:szCs w:val="24"/>
        </w:rPr>
        <w:t xml:space="preserve"> για να ψαρεύουν οι αλιείς τ</w:t>
      </w:r>
      <w:r>
        <w:rPr>
          <w:rFonts w:eastAsia="Times New Roman"/>
          <w:szCs w:val="24"/>
        </w:rPr>
        <w:t xml:space="preserve">ης Καλύμνου. Δεν εννοώ αυτό. Το κάνω σαφές. </w:t>
      </w:r>
    </w:p>
    <w:p w14:paraId="2E9F933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Έπειτα θέλω να πω το εξής επ’ ευκαιρία, κύριε Υπουργέ. Ξέρετε ότι σας εκτιμώ και ιδιαιτέρως μάλιστα και πάρα πολύ. Όμως ο Υπουργός που κάνει τη διαπραγμάτευση, πού μιλάει δηλαδή –όταν λέω «διαπραγμάτευση» πάλι μ</w:t>
      </w:r>
      <w:r>
        <w:rPr>
          <w:rFonts w:eastAsia="Times New Roman"/>
          <w:szCs w:val="24"/>
        </w:rPr>
        <w:t>ε την καλή έννοια του όρου, όχι ότι δίνει και παίρνει,</w:t>
      </w:r>
      <w:r>
        <w:rPr>
          <w:rFonts w:eastAsia="Times New Roman"/>
          <w:szCs w:val="24"/>
        </w:rPr>
        <w:t xml:space="preserve"> ότι</w:t>
      </w:r>
      <w:r>
        <w:rPr>
          <w:rFonts w:eastAsia="Times New Roman"/>
          <w:szCs w:val="24"/>
        </w:rPr>
        <w:t xml:space="preserve"> συζητά- αυτός που συζητά να είναι εδώ για να μας πει το εξής: Εγώ δεν καταλαβαίνω αυτό το πράγμα, δηλαδή</w:t>
      </w:r>
      <w:r>
        <w:rPr>
          <w:rFonts w:eastAsia="Times New Roman"/>
          <w:szCs w:val="24"/>
        </w:rPr>
        <w:t>,</w:t>
      </w:r>
      <w:r>
        <w:rPr>
          <w:rFonts w:eastAsia="Times New Roman"/>
          <w:szCs w:val="24"/>
        </w:rPr>
        <w:t xml:space="preserve"> εμείς να πηγαίνουμε σε μνημόσυνα, σε κηδείες, να καταθέτουμε στεφάνια, να κάνουμε ανδριάντε</w:t>
      </w:r>
      <w:r>
        <w:rPr>
          <w:rFonts w:eastAsia="Times New Roman"/>
          <w:szCs w:val="24"/>
        </w:rPr>
        <w:t>ς</w:t>
      </w:r>
      <w:r>
        <w:rPr>
          <w:rFonts w:eastAsia="Times New Roman"/>
          <w:szCs w:val="24"/>
        </w:rPr>
        <w:t>;</w:t>
      </w:r>
      <w:r>
        <w:rPr>
          <w:rFonts w:eastAsia="Times New Roman"/>
          <w:szCs w:val="24"/>
        </w:rPr>
        <w:t xml:space="preserve"> </w:t>
      </w:r>
    </w:p>
    <w:p w14:paraId="2E9F9338"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Θ</w:t>
      </w:r>
      <w:r>
        <w:rPr>
          <w:rFonts w:eastAsia="Times New Roman"/>
          <w:szCs w:val="24"/>
        </w:rPr>
        <w:t>α ρωτήσω κάτι απλό, που δεν αφορά –επαναλαμβάνω- τον ΣΥΡΙΖΑ, γιατί μου είπατε: «Τι θα κάνατε εσείς;». Αυτό δεν μου αρέσει εμένα. Είναι πρόβλημα που αφορά και το ΠΑΣΟΚ και τη Νέα Δημοκρατία και τον ΣΥΡΙΖΑ. Άρα το «εσείς» και το «εμείς» σε εθνικά θέματα</w:t>
      </w:r>
      <w:r>
        <w:rPr>
          <w:rFonts w:eastAsia="Times New Roman"/>
          <w:szCs w:val="24"/>
        </w:rPr>
        <w:t xml:space="preserve"> δεν υπάρχει. Δεν το δέχομαι. </w:t>
      </w:r>
    </w:p>
    <w:p w14:paraId="2E9F9339"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Εκείνο, όμως, το οποίο δέχομαι</w:t>
      </w:r>
      <w:r>
        <w:rPr>
          <w:rFonts w:eastAsia="Times New Roman"/>
          <w:szCs w:val="24"/>
        </w:rPr>
        <w:t>,</w:t>
      </w:r>
      <w:r>
        <w:rPr>
          <w:rFonts w:eastAsia="Times New Roman"/>
          <w:szCs w:val="24"/>
        </w:rPr>
        <w:t xml:space="preserve"> είναι ότι δεν μπορεί να λέμε, παραδείγματος χάριν, ότι εμείς πετάμε ένα στεφάνι στη θάλασσα και αυτό </w:t>
      </w:r>
      <w:r>
        <w:rPr>
          <w:rFonts w:eastAsia="Times New Roman"/>
          <w:szCs w:val="24"/>
        </w:rPr>
        <w:t xml:space="preserve">να </w:t>
      </w:r>
      <w:r>
        <w:rPr>
          <w:rFonts w:eastAsia="Times New Roman"/>
          <w:szCs w:val="24"/>
        </w:rPr>
        <w:t xml:space="preserve">λέγεται </w:t>
      </w:r>
      <w:r>
        <w:rPr>
          <w:rFonts w:eastAsia="Times New Roman"/>
          <w:szCs w:val="24"/>
        </w:rPr>
        <w:t>σαν να</w:t>
      </w:r>
      <w:r>
        <w:rPr>
          <w:rFonts w:eastAsia="Times New Roman"/>
          <w:szCs w:val="24"/>
        </w:rPr>
        <w:t xml:space="preserve"> κάνουμε κάτι, διότι θέλω να σας πω </w:t>
      </w:r>
      <w:r>
        <w:rPr>
          <w:rFonts w:eastAsia="Times New Roman"/>
          <w:szCs w:val="24"/>
        </w:rPr>
        <w:t xml:space="preserve">το εξής. Όταν </w:t>
      </w:r>
      <w:r>
        <w:rPr>
          <w:rFonts w:eastAsia="Times New Roman"/>
          <w:szCs w:val="24"/>
        </w:rPr>
        <w:t xml:space="preserve">πήγα στην Κάλυμνο για να </w:t>
      </w:r>
      <w:r>
        <w:rPr>
          <w:rFonts w:eastAsia="Times New Roman"/>
          <w:szCs w:val="24"/>
        </w:rPr>
        <w:t>παρευρεθώ σ’ αυτές τις εορτές και ρώτησα: «Γιατί οι α</w:t>
      </w:r>
      <w:r>
        <w:rPr>
          <w:rFonts w:eastAsia="Times New Roman"/>
          <w:szCs w:val="24"/>
        </w:rPr>
        <w:t>ν</w:t>
      </w:r>
      <w:r>
        <w:rPr>
          <w:rFonts w:eastAsia="Times New Roman"/>
          <w:szCs w:val="24"/>
        </w:rPr>
        <w:t xml:space="preserve">δριάντες που έχετε στην Κάλυμνο </w:t>
      </w:r>
      <w:r>
        <w:rPr>
          <w:rFonts w:eastAsia="Times New Roman"/>
          <w:szCs w:val="24"/>
        </w:rPr>
        <w:t xml:space="preserve">για </w:t>
      </w:r>
      <w:r>
        <w:rPr>
          <w:rFonts w:eastAsia="Times New Roman"/>
          <w:szCs w:val="24"/>
        </w:rPr>
        <w:t>τους αξιωματικούς</w:t>
      </w:r>
      <w:r>
        <w:rPr>
          <w:rFonts w:eastAsia="Times New Roman"/>
          <w:szCs w:val="24"/>
        </w:rPr>
        <w:t>,</w:t>
      </w:r>
      <w:r>
        <w:rPr>
          <w:rFonts w:eastAsia="Times New Roman"/>
          <w:szCs w:val="24"/>
        </w:rPr>
        <w:t xml:space="preserve"> δεν βρίσκονται στα Ίμια; Για ποιον λόγο; Αφού είναι δικά μας, γιατί ο α</w:t>
      </w:r>
      <w:r>
        <w:rPr>
          <w:rFonts w:eastAsia="Times New Roman"/>
          <w:szCs w:val="24"/>
        </w:rPr>
        <w:t>ν</w:t>
      </w:r>
      <w:r>
        <w:rPr>
          <w:rFonts w:eastAsia="Times New Roman"/>
          <w:szCs w:val="24"/>
        </w:rPr>
        <w:t>δριάντας των αξιωματικών του Ναυτικού, των ηρώων αυτών που έπεσαν, να μην υ</w:t>
      </w:r>
      <w:r>
        <w:rPr>
          <w:rFonts w:eastAsia="Times New Roman"/>
          <w:szCs w:val="24"/>
        </w:rPr>
        <w:t>πάρχει στα Ίμια και να υπάρχει στην Κάλυμνο;». Και γελούσαν αυτοί που συζητούσα μαζί τους.</w:t>
      </w:r>
    </w:p>
    <w:p w14:paraId="2E9F933A"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Αντιλαμβάνεστε ότι το θέμα είναι πάρα πολύ σοβαρό. Επαναλαμβάνω ότι είναι θέμα που πρέπει να συζητηθεί, όχι να διαπραγματευθεί, διότι δεν είναι θέμα αόριστο.</w:t>
      </w:r>
    </w:p>
    <w:p w14:paraId="2E9F933B"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Εγώ ενδ</w:t>
      </w:r>
      <w:r>
        <w:rPr>
          <w:rFonts w:eastAsia="Times New Roman"/>
          <w:szCs w:val="24"/>
        </w:rPr>
        <w:t>ιαφέρομαι για τη ζωή αυτών των ανθρώπων, η οποία ανθρώπινη ζωή, όπως ξέρετε, δεν εξαγοράζεται με τίποτα.</w:t>
      </w:r>
    </w:p>
    <w:p w14:paraId="2E9F933C"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Υπουργέ, έχετε τον λόγο. </w:t>
      </w:r>
    </w:p>
    <w:p w14:paraId="2E9F933D"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Κύριε συνάδελφε, η εκ</w:t>
      </w:r>
      <w:r>
        <w:rPr>
          <w:rFonts w:eastAsia="Times New Roman" w:cs="Times New Roman"/>
          <w:szCs w:val="24"/>
        </w:rPr>
        <w:t xml:space="preserve">τίμηση μεταξύ μας είναι αμοιβαία, δεν υπάρχει θέμα περί τούτου. </w:t>
      </w:r>
    </w:p>
    <w:p w14:paraId="2E9F933E"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ζήτημα, όμως, αυτό</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είναι ακριβής ο όρος «διαπραγμάτευση». Τα θέματα κυριαρχίας είναι δεδομένα. Δεν πρέπει να διανοούμαστε ότι μπορούν να μπουν σε ένα τραπέζι. </w:t>
      </w:r>
    </w:p>
    <w:p w14:paraId="2E9F933F"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συμπεριφορ</w:t>
      </w:r>
      <w:r>
        <w:rPr>
          <w:rFonts w:eastAsia="Times New Roman" w:cs="Times New Roman"/>
          <w:szCs w:val="24"/>
        </w:rPr>
        <w:t xml:space="preserve">ά της άλλης πλευράς όταν εισέρχεται στα δικά μας τα νερά, είναι μια παράνομη πράξη. Ως παράνομη πράξη, λοιπόν, στο επίπεδο του Λιμενικού και του Πολεμικού Ναυτικού αποκρούεται. </w:t>
      </w:r>
    </w:p>
    <w:p w14:paraId="2E9F9340"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Στις συζητήσεις μεταξύ μας αυτό που επιδιώκουμε</w:t>
      </w:r>
      <w:r>
        <w:rPr>
          <w:rFonts w:eastAsia="Times New Roman" w:cs="Times New Roman"/>
          <w:szCs w:val="24"/>
        </w:rPr>
        <w:t>,</w:t>
      </w:r>
      <w:r>
        <w:rPr>
          <w:rFonts w:eastAsia="Times New Roman" w:cs="Times New Roman"/>
          <w:szCs w:val="24"/>
        </w:rPr>
        <w:t xml:space="preserve"> είναι να αποκλιμακώνουμε την ένταση, ακριβώς γιατί μπορεί να υπάρξει ένα θερμό επεισόδιο από ατύχημα. Αυτό πρέπει, λοιπόν, να καταβάλλουμε</w:t>
      </w:r>
      <w:r>
        <w:rPr>
          <w:rFonts w:eastAsia="Times New Roman" w:cs="Times New Roman"/>
          <w:szCs w:val="24"/>
        </w:rPr>
        <w:t>,</w:t>
      </w:r>
      <w:r>
        <w:rPr>
          <w:rFonts w:eastAsia="Times New Roman" w:cs="Times New Roman"/>
          <w:szCs w:val="24"/>
        </w:rPr>
        <w:t xml:space="preserve"> κάθε προσπάθεια να μη συμβεί. Αυτό το νόημα </w:t>
      </w:r>
      <w:r>
        <w:rPr>
          <w:rFonts w:eastAsia="Times New Roman" w:cs="Times New Roman"/>
          <w:szCs w:val="24"/>
        </w:rPr>
        <w:t>εί</w:t>
      </w:r>
      <w:r>
        <w:rPr>
          <w:rFonts w:eastAsia="Times New Roman" w:cs="Times New Roman"/>
          <w:szCs w:val="24"/>
        </w:rPr>
        <w:t xml:space="preserve">χε η πρόσκληση του Προέδρου </w:t>
      </w:r>
      <w:proofErr w:type="spellStart"/>
      <w:r>
        <w:rPr>
          <w:rFonts w:eastAsia="Times New Roman" w:cs="Times New Roman"/>
          <w:szCs w:val="24"/>
        </w:rPr>
        <w:t>Ερντογάν</w:t>
      </w:r>
      <w:proofErr w:type="spellEnd"/>
      <w:r>
        <w:rPr>
          <w:rFonts w:eastAsia="Times New Roman" w:cs="Times New Roman"/>
          <w:szCs w:val="24"/>
        </w:rPr>
        <w:t xml:space="preserve">. Αυτό το νόημα </w:t>
      </w:r>
      <w:r>
        <w:rPr>
          <w:rFonts w:eastAsia="Times New Roman" w:cs="Times New Roman"/>
          <w:szCs w:val="24"/>
        </w:rPr>
        <w:t xml:space="preserve">είχε </w:t>
      </w:r>
      <w:r>
        <w:rPr>
          <w:rFonts w:eastAsia="Times New Roman" w:cs="Times New Roman"/>
          <w:szCs w:val="24"/>
        </w:rPr>
        <w:t>η πρόσφατη σ</w:t>
      </w:r>
      <w:r>
        <w:rPr>
          <w:rFonts w:eastAsia="Times New Roman" w:cs="Times New Roman"/>
          <w:szCs w:val="24"/>
        </w:rPr>
        <w:t xml:space="preserve">υζήτηση των δύο Πρωθυπουργών. </w:t>
      </w:r>
    </w:p>
    <w:p w14:paraId="2E9F9341"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θέμα των αλιέων είναι σοβαρό. Αντιμετωπίστηκε από την Κυβέρνησή μας στο υψηλότερο δυνατό επίπεδο. Όπως γνωρίζετε, </w:t>
      </w:r>
      <w:r>
        <w:rPr>
          <w:rFonts w:eastAsia="Times New Roman" w:cs="Times New Roman"/>
          <w:szCs w:val="24"/>
        </w:rPr>
        <w:lastRenderedPageBreak/>
        <w:t xml:space="preserve">ο Πρωθυπουργός ήταν παρών στην περιοχή, μίλησε με τον </w:t>
      </w:r>
      <w:r>
        <w:rPr>
          <w:rFonts w:eastAsia="Times New Roman" w:cs="Times New Roman"/>
          <w:szCs w:val="24"/>
        </w:rPr>
        <w:t>π</w:t>
      </w:r>
      <w:r>
        <w:rPr>
          <w:rFonts w:eastAsia="Times New Roman" w:cs="Times New Roman"/>
          <w:szCs w:val="24"/>
        </w:rPr>
        <w:t xml:space="preserve">ρόεδρο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α</w:t>
      </w:r>
      <w:r>
        <w:rPr>
          <w:rFonts w:eastAsia="Times New Roman" w:cs="Times New Roman"/>
          <w:szCs w:val="24"/>
        </w:rPr>
        <w:t>λιέων. Οι πληροφορίες που έχω</w:t>
      </w:r>
      <w:r>
        <w:rPr>
          <w:rFonts w:eastAsia="Times New Roman" w:cs="Times New Roman"/>
          <w:szCs w:val="24"/>
        </w:rPr>
        <w:t>,</w:t>
      </w:r>
      <w:r>
        <w:rPr>
          <w:rFonts w:eastAsia="Times New Roman" w:cs="Times New Roman"/>
          <w:szCs w:val="24"/>
        </w:rPr>
        <w:t xml:space="preserve"> ε</w:t>
      </w:r>
      <w:r>
        <w:rPr>
          <w:rFonts w:eastAsia="Times New Roman" w:cs="Times New Roman"/>
          <w:szCs w:val="24"/>
        </w:rPr>
        <w:t>ίναι ότι από τη συζήτηση προέκυψε το αυτονόητο ότι υπάρχουν παρενοχλήσεις. Οι αλιείς δήλωσαν στον Πρωθυπουργό ότι τις αντιμετωπίζουν ψύχραιμα και ο Πρωθυπουργός τούς είπε ότι δεν πρέπει να αισθάνονται ανασφαλείς, διότι η ελληνική πολιτεία με τα μέσα τα οπο</w:t>
      </w:r>
      <w:r>
        <w:rPr>
          <w:rFonts w:eastAsia="Times New Roman" w:cs="Times New Roman"/>
          <w:szCs w:val="24"/>
        </w:rPr>
        <w:t xml:space="preserve">ία έχει, το Λιμενικό και το Πολεμικό Ναυτικό, θα είναι πάντα δίπλα τους. </w:t>
      </w:r>
    </w:p>
    <w:p w14:paraId="2E9F9342"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Όλες οι παραβιάσεις αναφέρονται βάσει του άρθρου 2 του </w:t>
      </w:r>
      <w:r>
        <w:rPr>
          <w:rFonts w:eastAsia="Times New Roman" w:cs="Times New Roman"/>
          <w:szCs w:val="24"/>
        </w:rPr>
        <w:t>κ</w:t>
      </w:r>
      <w:r>
        <w:rPr>
          <w:rFonts w:eastAsia="Times New Roman" w:cs="Times New Roman"/>
          <w:szCs w:val="24"/>
        </w:rPr>
        <w:t>ανονισμού 1005 του 2008 περί δι</w:t>
      </w:r>
      <w:r>
        <w:rPr>
          <w:rFonts w:eastAsia="Times New Roman" w:cs="Times New Roman"/>
          <w:szCs w:val="24"/>
        </w:rPr>
        <w:t>οπ</w:t>
      </w:r>
      <w:r>
        <w:rPr>
          <w:rFonts w:eastAsia="Times New Roman" w:cs="Times New Roman"/>
          <w:szCs w:val="24"/>
        </w:rPr>
        <w:t>τεύσεων στην Ευρωπαϊκή Ένωση, ούτως ώστε να μην υπάρχει ούτε σκιά αμφιβολίας περί των κυριαρχ</w:t>
      </w:r>
      <w:r>
        <w:rPr>
          <w:rFonts w:eastAsia="Times New Roman" w:cs="Times New Roman"/>
          <w:szCs w:val="24"/>
        </w:rPr>
        <w:t xml:space="preserve">ικών δικαιωμάτων. </w:t>
      </w:r>
    </w:p>
    <w:p w14:paraId="2E9F9343"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επί του ανθρώπινου θέματος σάς είπα προηγουμένως –το ξέρετε και ο ίδιος- ότι οι άνθρωποί μας του Λιμενικού ξεπερνούν τον εαυτό τους. </w:t>
      </w:r>
    </w:p>
    <w:p w14:paraId="2E9F9344"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Επομένως κάνουμε το ανθρωπίνως δυνατό. Δεν υπάρχει «γκρίζα» περιοχή στο Αιγαίο. Δεν υπάρχει αντικεί</w:t>
      </w:r>
      <w:r>
        <w:rPr>
          <w:rFonts w:eastAsia="Times New Roman" w:cs="Times New Roman"/>
          <w:szCs w:val="24"/>
        </w:rPr>
        <w:t xml:space="preserve">μενο διαπραγμάτευσης. Δεν διαπραγματευόμαστε για τα δικά μας πράγματα. </w:t>
      </w:r>
      <w:r>
        <w:rPr>
          <w:rFonts w:eastAsia="Times New Roman" w:cs="Times New Roman"/>
          <w:szCs w:val="24"/>
        </w:rPr>
        <w:t>Θ</w:t>
      </w:r>
      <w:r>
        <w:rPr>
          <w:rFonts w:eastAsia="Times New Roman" w:cs="Times New Roman"/>
          <w:szCs w:val="24"/>
        </w:rPr>
        <w:t xml:space="preserve">α κάνουμε καθετί δυνατό, για να προστατεύσουμε τη ζωή, την ασφάλεια και τα οικονομικά συμφέροντα όλων των κατοίκων της περιοχής και των ψαράδων μας εκεί. </w:t>
      </w:r>
    </w:p>
    <w:p w14:paraId="2E9F9345"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 xml:space="preserve">ς): </w:t>
      </w:r>
      <w:r>
        <w:rPr>
          <w:rFonts w:eastAsia="Times New Roman" w:cs="Times New Roman"/>
          <w:szCs w:val="24"/>
        </w:rPr>
        <w:t xml:space="preserve">Προχωρούμε στην </w:t>
      </w:r>
      <w:r>
        <w:rPr>
          <w:rFonts w:eastAsia="Times New Roman" w:cs="Times New Roman"/>
          <w:szCs w:val="24"/>
        </w:rPr>
        <w:t xml:space="preserve">συζήτηση της </w:t>
      </w:r>
      <w:r>
        <w:rPr>
          <w:rFonts w:eastAsia="Times New Roman" w:cs="Times New Roman"/>
          <w:szCs w:val="24"/>
        </w:rPr>
        <w:t>τελευταία</w:t>
      </w:r>
      <w:r>
        <w:rPr>
          <w:rFonts w:eastAsia="Times New Roman" w:cs="Times New Roman"/>
          <w:szCs w:val="24"/>
        </w:rPr>
        <w:t>ς</w:t>
      </w:r>
      <w:r>
        <w:rPr>
          <w:rFonts w:eastAsia="Times New Roman" w:cs="Times New Roman"/>
          <w:szCs w:val="24"/>
        </w:rPr>
        <w:t xml:space="preserve"> με αριθμό 1120/20-2-2018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της Βουλευτού Σερρών της Νέας Δημοκρα</w:t>
      </w:r>
      <w:r>
        <w:rPr>
          <w:rFonts w:eastAsia="Times New Roman" w:cs="Times New Roman"/>
          <w:szCs w:val="24"/>
        </w:rPr>
        <w:lastRenderedPageBreak/>
        <w:t>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με θέμα: «”Αιμορραγούν” οικονομικά χιλιάδες ασφαλισμένοι του ΕΦΚΑ από τις καθυστερήσεις στην εναρμόνιση του τρόπου καταβολής των εισφορών τους στον </w:t>
      </w:r>
      <w:r>
        <w:rPr>
          <w:rFonts w:eastAsia="Times New Roman" w:cs="Times New Roman"/>
          <w:szCs w:val="24"/>
        </w:rPr>
        <w:t>ο</w:t>
      </w:r>
      <w:r>
        <w:rPr>
          <w:rFonts w:eastAsia="Times New Roman" w:cs="Times New Roman"/>
          <w:szCs w:val="24"/>
        </w:rPr>
        <w:t>ργανισμό».</w:t>
      </w:r>
    </w:p>
    <w:p w14:paraId="2E9F9346"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Υφυπουργός Εργασίας, Κοινωνικής Ασφάλισης και Κοινωνικής Αλ</w:t>
      </w:r>
      <w:r>
        <w:rPr>
          <w:rFonts w:eastAsia="Times New Roman" w:cs="Times New Roman"/>
          <w:szCs w:val="24"/>
        </w:rPr>
        <w:t xml:space="preserve">ληλεγγύης κ. Αναστάσιος Πετρόπουλος. </w:t>
      </w:r>
    </w:p>
    <w:p w14:paraId="2E9F9347"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Αραμπατζή, έχετε τον λόγο. </w:t>
      </w:r>
    </w:p>
    <w:p w14:paraId="2E9F9348"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2E9F9349"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πραγματικά, μία πολύ δυσάρεστη έκπληξη ανάμεσα σε όλα τα άλλα περίμενε -ως γνωστόν- χιλιάδες ελεύθερους </w:t>
      </w:r>
      <w:r>
        <w:rPr>
          <w:rFonts w:eastAsia="Times New Roman" w:cs="Times New Roman"/>
          <w:szCs w:val="24"/>
        </w:rPr>
        <w:lastRenderedPageBreak/>
        <w:t>επαγγελματί</w:t>
      </w:r>
      <w:r>
        <w:rPr>
          <w:rFonts w:eastAsia="Times New Roman" w:cs="Times New Roman"/>
          <w:szCs w:val="24"/>
        </w:rPr>
        <w:t xml:space="preserve">ες και αυτοαπασχολούμενους, αγρότες και κτηνοτρόφους, οι οποίοι αντιμετώπισαν την πρωτοφανή </w:t>
      </w:r>
      <w:proofErr w:type="spellStart"/>
      <w:r>
        <w:rPr>
          <w:rFonts w:eastAsia="Times New Roman" w:cs="Times New Roman"/>
          <w:szCs w:val="24"/>
        </w:rPr>
        <w:t>ανετοιμότητα</w:t>
      </w:r>
      <w:proofErr w:type="spellEnd"/>
      <w:r>
        <w:rPr>
          <w:rFonts w:eastAsia="Times New Roman" w:cs="Times New Roman"/>
          <w:szCs w:val="24"/>
        </w:rPr>
        <w:t xml:space="preserve"> του Υπουργείου </w:t>
      </w:r>
      <w:r>
        <w:rPr>
          <w:rFonts w:eastAsia="Times New Roman" w:cs="Times New Roman"/>
          <w:szCs w:val="24"/>
        </w:rPr>
        <w:t>σας,</w:t>
      </w:r>
      <w:r>
        <w:rPr>
          <w:rFonts w:eastAsia="Times New Roman" w:cs="Times New Roman"/>
          <w:szCs w:val="24"/>
        </w:rPr>
        <w:t xml:space="preserve"> να υπολογίσει τις εισφορές τους για το 2017 με βάση το σωστό έτος αναφοράς, δηλαδή το 2016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τεράστια καθυστέρηση τ</w:t>
      </w:r>
      <w:r>
        <w:rPr>
          <w:rFonts w:eastAsia="Times New Roman" w:cs="Times New Roman"/>
          <w:szCs w:val="24"/>
        </w:rPr>
        <w:t>ου Υπουργείου σας να αποδώσει τις υπερβάλλουσες εισφορές καθώς, κύριε Υπουργέ –και είναι γνωστό- οι εν λόγω ασφαλισμένοι καλούνταν καθ’ όλη τη διάρκεια του 2017</w:t>
      </w:r>
      <w:r>
        <w:rPr>
          <w:rFonts w:eastAsia="Times New Roman" w:cs="Times New Roman"/>
          <w:szCs w:val="24"/>
        </w:rPr>
        <w:t>,</w:t>
      </w:r>
      <w:r>
        <w:rPr>
          <w:rFonts w:eastAsia="Times New Roman" w:cs="Times New Roman"/>
          <w:szCs w:val="24"/>
        </w:rPr>
        <w:t xml:space="preserve"> να πληρώσουν ασφαλιστικές εισφορές με βάση τα εισοδήματα του 2015 και όχι του 2016, όπως όριζε</w:t>
      </w:r>
      <w:r>
        <w:rPr>
          <w:rFonts w:eastAsia="Times New Roman" w:cs="Times New Roman"/>
          <w:szCs w:val="24"/>
        </w:rPr>
        <w:t xml:space="preserve">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και να πληρώσουν εισφορές για ένα έτος αναφοράς, όπου τα εισοδήματά τους ήταν επαυξημένα σε ποσοστό έως και 35%. </w:t>
      </w:r>
    </w:p>
    <w:p w14:paraId="2E9F934A"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Φαντάζομαι ότι δεν αμφισβητείτε ότι το 2016 με βάση τα στοιχεία του Υπουργείου Οικονομικών, οι μη μισθωτοί δήλωσαν εισοδ</w:t>
      </w:r>
      <w:r>
        <w:rPr>
          <w:rFonts w:eastAsia="Times New Roman" w:cs="Times New Roman"/>
          <w:szCs w:val="24"/>
        </w:rPr>
        <w:t xml:space="preserve">ήματα κατά 900 εκατομμύρια ευρώ λιγότερα –υπολειπόμενα κατά 20% σε σχέση με το 2015- ενώ ειδικά για τους αγρότες -συνέπεια, βέβαια, της </w:t>
      </w:r>
      <w:proofErr w:type="spellStart"/>
      <w:r>
        <w:rPr>
          <w:rFonts w:eastAsia="Times New Roman" w:cs="Times New Roman"/>
          <w:szCs w:val="24"/>
        </w:rPr>
        <w:t>φοροεπιδρομικής</w:t>
      </w:r>
      <w:proofErr w:type="spellEnd"/>
      <w:r>
        <w:rPr>
          <w:rFonts w:eastAsia="Times New Roman" w:cs="Times New Roman"/>
          <w:szCs w:val="24"/>
        </w:rPr>
        <w:t xml:space="preserve"> πολιτικής σας και της αύξησης του κόστους παραγωγής- υπήρξε μία βύθιση του αγροτικού εισοδήματος. Σύμφων</w:t>
      </w:r>
      <w:r>
        <w:rPr>
          <w:rFonts w:eastAsia="Times New Roman" w:cs="Times New Roman"/>
          <w:szCs w:val="24"/>
        </w:rPr>
        <w:t>α με στοιχεία του Υπουργείου Οικονομικών αλλά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lang w:val="en-US"/>
        </w:rPr>
        <w:t>EUROSTAT</w:t>
      </w:r>
      <w:r>
        <w:rPr>
          <w:rFonts w:eastAsia="Times New Roman" w:cs="Times New Roman"/>
          <w:szCs w:val="24"/>
        </w:rPr>
        <w:t xml:space="preserve">, το αγροτικό εισόδημα μειώθηκε το 2016 κατά 9,1 μονάδες, δηλαδή οι αγρότες το 2016 έβγαλαν 111 εκατομμύρια ευρώ λιγότερα σε σχέση με το 2015. </w:t>
      </w:r>
    </w:p>
    <w:p w14:paraId="2E9F934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Ενώ</w:t>
      </w:r>
      <w:r>
        <w:rPr>
          <w:rFonts w:eastAsia="Times New Roman" w:cs="Times New Roman"/>
          <w:szCs w:val="24"/>
        </w:rPr>
        <w:t xml:space="preserve"> έπρεπε από την εκκαθάριση των φορολο</w:t>
      </w:r>
      <w:r>
        <w:rPr>
          <w:rFonts w:eastAsia="Times New Roman" w:cs="Times New Roman"/>
          <w:szCs w:val="24"/>
        </w:rPr>
        <w:t xml:space="preserve">γικών δηλώσεων τον Ιούλιο του 2017 να πληρώνουν οι άνθρωποι με βάση το έτος αναφοράς και να προχωρήσετε στους συμψηφισμούς, έπρεπε να </w:t>
      </w:r>
      <w:r>
        <w:rPr>
          <w:rFonts w:eastAsia="Times New Roman" w:cs="Times New Roman"/>
          <w:szCs w:val="24"/>
        </w:rPr>
        <w:lastRenderedPageBreak/>
        <w:t>περάσουν έξι ολόκληροι μήνες, κύριε Υπουργέ, για να βγάλετε στις 14 και 16 Φεβρουαρίου αντίστοιχα τις εγκυκλίους</w:t>
      </w:r>
      <w:r>
        <w:rPr>
          <w:rFonts w:eastAsia="Times New Roman" w:cs="Times New Roman"/>
          <w:szCs w:val="24"/>
        </w:rPr>
        <w:t>,</w:t>
      </w:r>
      <w:r>
        <w:rPr>
          <w:rFonts w:eastAsia="Times New Roman" w:cs="Times New Roman"/>
          <w:szCs w:val="24"/>
        </w:rPr>
        <w:t xml:space="preserve"> όπου ορι</w:t>
      </w:r>
      <w:r>
        <w:rPr>
          <w:rFonts w:eastAsia="Times New Roman" w:cs="Times New Roman"/>
          <w:szCs w:val="24"/>
        </w:rPr>
        <w:t>ζόταν πώς θα γίνει ο συμψηφισμός, ο οποίος θα γίνει τον Μάρτιο του τρέχοντος έτους.</w:t>
      </w:r>
    </w:p>
    <w:p w14:paraId="2E9F934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E9F934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Εν τω μεταξύ, κύριε Υπουργέ, ξέρετε ότι κάθε τρεις και λίγο δεσμευόσασταν ότι αυτός ο σ</w:t>
      </w:r>
      <w:r>
        <w:rPr>
          <w:rFonts w:eastAsia="Times New Roman" w:cs="Times New Roman"/>
          <w:szCs w:val="24"/>
        </w:rPr>
        <w:t xml:space="preserve">υμψηφισμός ήταν θέμα ημερών, την ώρα, όμως, που εισπράττατε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καταβληθείσες εισφορές, που έφταναν τα 300 εκατομμύρια ευρώ σύμφωνα με δημοσιεύματα, καθώς τετρακόσιες χιλιάδες ασφαλισμένοι μη μισθωτοί πλήρωναν περισσότερα χρήματα, που σε πολλές περ</w:t>
      </w:r>
      <w:r>
        <w:rPr>
          <w:rFonts w:eastAsia="Times New Roman" w:cs="Times New Roman"/>
          <w:szCs w:val="24"/>
        </w:rPr>
        <w:t>ιπτώσεις έφταναν τα 2.700 κατ’ άτομο.</w:t>
      </w:r>
    </w:p>
    <w:p w14:paraId="2E9F934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ερώτημα, λοιπόν, είναι</w:t>
      </w:r>
      <w:r>
        <w:rPr>
          <w:rFonts w:eastAsia="Times New Roman" w:cs="Times New Roman"/>
          <w:szCs w:val="24"/>
        </w:rPr>
        <w:t>,</w:t>
      </w:r>
      <w:r>
        <w:rPr>
          <w:rFonts w:eastAsia="Times New Roman" w:cs="Times New Roman"/>
          <w:szCs w:val="24"/>
        </w:rPr>
        <w:t xml:space="preserve"> γιατί υπήρξε αυτή η τεράστια καθυστέρηση -πλέον των έξι μηνών- να εκδώσετε τη συγκεκριμένη εγκύκλιο και γιατί στο μεταξύ βάλατε όλους αυτούς τους ασφαλισμένους σε μια διαδικασία</w:t>
      </w:r>
      <w:r>
        <w:rPr>
          <w:rFonts w:eastAsia="Times New Roman" w:cs="Times New Roman"/>
          <w:szCs w:val="24"/>
        </w:rPr>
        <w:t>,</w:t>
      </w:r>
      <w:r>
        <w:rPr>
          <w:rFonts w:eastAsia="Times New Roman" w:cs="Times New Roman"/>
          <w:szCs w:val="24"/>
        </w:rPr>
        <w:t xml:space="preserve"> να χρηματοδο</w:t>
      </w:r>
      <w:r>
        <w:rPr>
          <w:rFonts w:eastAsia="Times New Roman" w:cs="Times New Roman"/>
          <w:szCs w:val="24"/>
        </w:rPr>
        <w:t xml:space="preserve">τούν ατύπως τον ΕΦΚΑ </w:t>
      </w:r>
      <w:r>
        <w:rPr>
          <w:rFonts w:eastAsia="Times New Roman" w:cs="Times New Roman"/>
          <w:szCs w:val="24"/>
        </w:rPr>
        <w:t>,</w:t>
      </w:r>
      <w:r>
        <w:rPr>
          <w:rFonts w:eastAsia="Times New Roman" w:cs="Times New Roman"/>
          <w:szCs w:val="24"/>
        </w:rPr>
        <w:t xml:space="preserve">πληρώνοντας υπερβάλλουσες εισφορές και μήπως τελικά αυτό ήταν ένας έντεχνος και εν τοις </w:t>
      </w:r>
      <w:proofErr w:type="spellStart"/>
      <w:r>
        <w:rPr>
          <w:rFonts w:eastAsia="Times New Roman" w:cs="Times New Roman"/>
          <w:szCs w:val="24"/>
        </w:rPr>
        <w:t>πράγμασι</w:t>
      </w:r>
      <w:proofErr w:type="spellEnd"/>
      <w:r>
        <w:rPr>
          <w:rFonts w:eastAsia="Times New Roman" w:cs="Times New Roman"/>
          <w:szCs w:val="24"/>
        </w:rPr>
        <w:t xml:space="preserve"> τρόπος να καλύψετε το έλλειμμα του ΕΦΚΑ</w:t>
      </w:r>
      <w:r>
        <w:rPr>
          <w:rFonts w:eastAsia="Times New Roman" w:cs="Times New Roman"/>
          <w:szCs w:val="24"/>
        </w:rPr>
        <w:t>,</w:t>
      </w:r>
      <w:r>
        <w:rPr>
          <w:rFonts w:eastAsia="Times New Roman" w:cs="Times New Roman"/>
          <w:szCs w:val="24"/>
        </w:rPr>
        <w:t xml:space="preserve"> που σύμφωνα με τα δημοσιεύματα είχε στον προϋπολογισμό του τρύπα 1 δισεκατομμυρίου. </w:t>
      </w:r>
    </w:p>
    <w:p w14:paraId="2E9F934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Τα υπόλοιπα στη δευτερολογία σας, κυρία συνάδελφε. </w:t>
      </w:r>
    </w:p>
    <w:p w14:paraId="2E9F935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w:t>
      </w:r>
    </w:p>
    <w:p w14:paraId="2E9F935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Υφυπουργέ, έχετε τον λόγο.</w:t>
      </w:r>
    </w:p>
    <w:p w14:paraId="2E9F935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w:t>
      </w:r>
      <w:r>
        <w:rPr>
          <w:rFonts w:eastAsia="Times New Roman" w:cs="Times New Roman"/>
          <w:b/>
          <w:szCs w:val="24"/>
        </w:rPr>
        <w:t xml:space="preserve">ής Αλληλεγγύης): </w:t>
      </w:r>
      <w:r>
        <w:rPr>
          <w:rFonts w:eastAsia="Times New Roman" w:cs="Times New Roman"/>
          <w:szCs w:val="24"/>
        </w:rPr>
        <w:t>Ευχαριστώ, κύριε Πρόεδρε.</w:t>
      </w:r>
    </w:p>
    <w:p w14:paraId="2E9F935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Κυρία Αραμπατζή, ενδεχομένως να θέλατε να δείξετε ότι το εισόδημα των ελεύθερων επαγγελματιών και των αγροτών ήταν αυξημένο το 2015 και έπεσε μετά και η ερώτησή σας ίσως να είχε σχέση</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με την επιδίωξή σας </w:t>
      </w:r>
      <w:r>
        <w:rPr>
          <w:rFonts w:eastAsia="Times New Roman" w:cs="Times New Roman"/>
          <w:szCs w:val="24"/>
        </w:rPr>
        <w:t>να δείξετε ότι τότε ήταν ανθηρή η οικονομία και τώρα πέφτει.</w:t>
      </w:r>
    </w:p>
    <w:p w14:paraId="2E9F935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γεγονός, όμως, ότι έχουμε πραγματική αύξηση των εσόδων στην κοινωνική ασφάλιση</w:t>
      </w:r>
      <w:r>
        <w:rPr>
          <w:rFonts w:eastAsia="Times New Roman" w:cs="Times New Roman"/>
          <w:szCs w:val="24"/>
        </w:rPr>
        <w:t>,</w:t>
      </w:r>
      <w:r>
        <w:rPr>
          <w:rFonts w:eastAsia="Times New Roman" w:cs="Times New Roman"/>
          <w:szCs w:val="24"/>
        </w:rPr>
        <w:t xml:space="preserve"> δεν μπορεί να επιβεβαιώσει αυτόν τον ισχυρισμό σας. Πάντως για να μην ξεστρατίζει η συζήτηση, σχετικά με τον ισχ</w:t>
      </w:r>
      <w:r>
        <w:rPr>
          <w:rFonts w:eastAsia="Times New Roman" w:cs="Times New Roman"/>
          <w:szCs w:val="24"/>
        </w:rPr>
        <w:t xml:space="preserve">υρισμό ότι καλούνται να καταβάλουν πολύ περισσότερα σε ασφαλιστικές εισφορές και ότι υπάρχει αιμορραγία, όπως λέτε </w:t>
      </w:r>
      <w:r>
        <w:rPr>
          <w:rFonts w:eastAsia="Times New Roman" w:cs="Times New Roman"/>
          <w:szCs w:val="24"/>
        </w:rPr>
        <w:lastRenderedPageBreak/>
        <w:t>στην ερώτησή σας στους ελεύθερους επαγγελματίες, γενικά στους μη μισθωτούς τα πεισματάρικα γεγονότα και οι αριθμοί δεν μπορούν να συμφωνήσουν</w:t>
      </w:r>
      <w:r>
        <w:rPr>
          <w:rFonts w:eastAsia="Times New Roman" w:cs="Times New Roman"/>
          <w:szCs w:val="24"/>
        </w:rPr>
        <w:t xml:space="preserve"> μαζί σας. </w:t>
      </w:r>
    </w:p>
    <w:p w14:paraId="2E9F935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2016</w:t>
      </w:r>
      <w:r>
        <w:rPr>
          <w:rFonts w:eastAsia="Times New Roman" w:cs="Times New Roman"/>
          <w:szCs w:val="24"/>
        </w:rPr>
        <w:t>,</w:t>
      </w:r>
      <w:r>
        <w:rPr>
          <w:rFonts w:eastAsia="Times New Roman" w:cs="Times New Roman"/>
          <w:szCs w:val="24"/>
        </w:rPr>
        <w:t xml:space="preserve"> κατέβαλαν μέχρι 200 ευρώ με βάση το σύστημα που υπήρχε πριν -του προηγούμενου νόμου και όχι του ν.4387- το 27% των ασφαλισμένων. Στους μη μισθωτούς αυξήθηκε στο 86% το ποσοστό αυτών που πληρώνουν μέχρι 200 ευρώ, πολύ λιγότερα δηλαδή απ</w:t>
      </w:r>
      <w:r>
        <w:rPr>
          <w:rFonts w:eastAsia="Times New Roman" w:cs="Times New Roman"/>
          <w:szCs w:val="24"/>
        </w:rPr>
        <w:t>ό πριν. Το 2018</w:t>
      </w:r>
      <w:r>
        <w:rPr>
          <w:rFonts w:eastAsia="Times New Roman" w:cs="Times New Roman"/>
          <w:szCs w:val="24"/>
        </w:rPr>
        <w:t>,</w:t>
      </w:r>
      <w:r>
        <w:rPr>
          <w:rFonts w:eastAsia="Times New Roman" w:cs="Times New Roman"/>
          <w:szCs w:val="24"/>
        </w:rPr>
        <w:t xml:space="preserve"> θα αυξηθεί το ποσοστό εκείνων που θα καταβάλουν μέχρι 200 ευρώ. Είναι περίπου ένα εκατομμύριο διακόσιες δέκα χιλιάδες ασφαλισμένοι που θα πληρώσουν μικρότερες εισφορές σε σχέση με το παρελθόν. Άρα δεν ευσταθεί ο ισχυρισμός σας. Μάλιστα μέχ</w:t>
      </w:r>
      <w:r>
        <w:rPr>
          <w:rFonts w:eastAsia="Times New Roman" w:cs="Times New Roman"/>
          <w:szCs w:val="24"/>
        </w:rPr>
        <w:t xml:space="preserve">ρι 100 ευρώ πληρώνουν πεντακόσιοι τριάντα τρεις χιλιάδες ασφαλισμένοι και εξακόσιοι ογδόντα τρεις χιλιάδες </w:t>
      </w:r>
      <w:r>
        <w:rPr>
          <w:rFonts w:eastAsia="Times New Roman" w:cs="Times New Roman"/>
          <w:szCs w:val="24"/>
        </w:rPr>
        <w:lastRenderedPageBreak/>
        <w:t xml:space="preserve">ασφαλισμένοι πληρώνουν από 100 μέχρι 200 ευρώ. Δεν υπάρχει  αυτό που λέτε. Και δεν υπάρχει αυτή η αιμορραγία που ισχυρίζεστε ότι υπάρχει. </w:t>
      </w:r>
    </w:p>
    <w:p w14:paraId="2E9F935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Κατά μέσο</w:t>
      </w:r>
      <w:r>
        <w:rPr>
          <w:rFonts w:eastAsia="Times New Roman" w:cs="Times New Roman"/>
          <w:szCs w:val="24"/>
        </w:rPr>
        <w:t>ν</w:t>
      </w:r>
      <w:r>
        <w:rPr>
          <w:rFonts w:eastAsia="Times New Roman" w:cs="Times New Roman"/>
          <w:szCs w:val="24"/>
        </w:rPr>
        <w:t xml:space="preserve"> όρο το 80% των μη μισθωτών κατέβαλε την κατώτατη εισφορά, η οποία όσον αφορά τους αγρότες είναι κατά 36% μικρότερη της τρίτης ασφαλιστικής κατηγορίας και στους ελεύθερους επαγγελματίες είναι το 61% αυτής που κατέβαλαν. </w:t>
      </w:r>
    </w:p>
    <w:p w14:paraId="2E9F935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Επομένως όσον αφορά τους αγρότες, τ</w:t>
      </w:r>
      <w:r>
        <w:rPr>
          <w:rFonts w:eastAsia="Times New Roman" w:cs="Times New Roman"/>
          <w:szCs w:val="24"/>
        </w:rPr>
        <w:t xml:space="preserve">ο 90% καταβάλλει αυτή την κατώτατη εισφορά, που όπως σας είπα είναι μικρότερη κατά 36% σε σχέση με αυτή που κατέβαλαν στην τρίτη ασφαλιστική κατηγορία. Στους ελεύθερους επαγγελματίες είναι το 80%. Τα στοιχεία αυτά βγαίνουν και για το 2018 και δείχνουν ότι </w:t>
      </w:r>
      <w:r>
        <w:rPr>
          <w:rFonts w:eastAsia="Times New Roman" w:cs="Times New Roman"/>
          <w:szCs w:val="24"/>
        </w:rPr>
        <w:t>η εικόνα θα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πραγματικά</w:t>
      </w:r>
      <w:r>
        <w:rPr>
          <w:rFonts w:eastAsia="Times New Roman" w:cs="Times New Roman"/>
          <w:szCs w:val="24"/>
        </w:rPr>
        <w:t>,</w:t>
      </w:r>
      <w:r>
        <w:rPr>
          <w:rFonts w:eastAsia="Times New Roman" w:cs="Times New Roman"/>
          <w:szCs w:val="24"/>
        </w:rPr>
        <w:t xml:space="preserve"> στα επίπεδα που διαμορφώθηκε και τις προηγούμενες χρονιές.</w:t>
      </w:r>
    </w:p>
    <w:p w14:paraId="2E9F935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Δεν υπάρχει σε κα</w:t>
      </w:r>
      <w:r>
        <w:rPr>
          <w:rFonts w:eastAsia="Times New Roman" w:cs="Times New Roman"/>
          <w:szCs w:val="24"/>
        </w:rPr>
        <w:t>μ</w:t>
      </w:r>
      <w:r>
        <w:rPr>
          <w:rFonts w:eastAsia="Times New Roman" w:cs="Times New Roman"/>
          <w:szCs w:val="24"/>
        </w:rPr>
        <w:t>μιά περίπτωση αυτό που προμηνύετε ως καταστροφή, γιατί έχουν βγει τα ειδοποιητήρια για το 2018. Τα ειδοποιητήρια αυτά δείχνουν, όπως θα πω στη συνέχ</w:t>
      </w:r>
      <w:r>
        <w:rPr>
          <w:rFonts w:eastAsia="Times New Roman" w:cs="Times New Roman"/>
          <w:szCs w:val="24"/>
        </w:rPr>
        <w:t xml:space="preserve">εια -όπως συνηθίζω να τρώω τον χρόνο μου, κύριε Πρόεδρε- τι θα συμβεί το 2018. Μη σπέρνετε ανησυχία στον κόσμο, δεν υπάρχει τέτοια περίπτωση. </w:t>
      </w:r>
    </w:p>
    <w:p w14:paraId="2E9F935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ο συνάδελφός σας, λέει ότι οδηγούμε τον κόσμο στην εισφοροδιαφυγή και τους καλεί να μην πληρώνουν </w:t>
      </w:r>
      <w:r>
        <w:rPr>
          <w:rFonts w:eastAsia="Times New Roman" w:cs="Times New Roman"/>
          <w:szCs w:val="24"/>
        </w:rPr>
        <w:t>κιόλας</w:t>
      </w:r>
      <w:r>
        <w:rPr>
          <w:rFonts w:eastAsia="Times New Roman" w:cs="Times New Roman"/>
          <w:szCs w:val="24"/>
        </w:rPr>
        <w:t>,</w:t>
      </w:r>
      <w:r>
        <w:rPr>
          <w:rFonts w:eastAsia="Times New Roman" w:cs="Times New Roman"/>
          <w:szCs w:val="24"/>
        </w:rPr>
        <w:t xml:space="preserve"> για να τα βγάλουν πέρα. Να μη γίνει αυτό πάλι και από εσάς.</w:t>
      </w:r>
    </w:p>
    <w:p w14:paraId="2E9F935A" w14:textId="77777777" w:rsidR="00BE4DD2" w:rsidRDefault="0027121F">
      <w:pPr>
        <w:spacing w:line="600" w:lineRule="auto"/>
        <w:ind w:firstLine="720"/>
        <w:contextualSpacing/>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lastRenderedPageBreak/>
        <w:t>μας παρακολουθούν από τα άνω δυτικά θεωρεία σαράντα μαθήτριες και μαθητ</w:t>
      </w:r>
      <w:r>
        <w:rPr>
          <w:rFonts w:eastAsia="Times New Roman" w:cs="Times New Roman"/>
        </w:rPr>
        <w:t>ές και δύο συνοδοί εκπαιδευτικοί από το 1ο Γενικό Λύκειο Ραφήνας</w:t>
      </w:r>
      <w:r>
        <w:rPr>
          <w:rFonts w:eastAsia="Times New Roman" w:cs="Times New Roman"/>
        </w:rPr>
        <w:t xml:space="preserve"> (δεύτερο τμήμα)</w:t>
      </w:r>
      <w:r>
        <w:rPr>
          <w:rFonts w:eastAsia="Times New Roman" w:cs="Times New Roman"/>
        </w:rPr>
        <w:t xml:space="preserve">. </w:t>
      </w:r>
    </w:p>
    <w:p w14:paraId="2E9F935B" w14:textId="77777777" w:rsidR="00BE4DD2" w:rsidRDefault="0027121F">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E9F935C" w14:textId="77777777" w:rsidR="00BE4DD2" w:rsidRDefault="0027121F">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E9F935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Κυρία Αραμπατζή, έχετε τον λόγο για τη δευτερολογία σας.</w:t>
      </w:r>
    </w:p>
    <w:p w14:paraId="2E9F935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Υπουργέ, μάλλο</w:t>
      </w:r>
      <w:r>
        <w:rPr>
          <w:rFonts w:eastAsia="Times New Roman" w:cs="Times New Roman"/>
          <w:szCs w:val="24"/>
        </w:rPr>
        <w:t xml:space="preserve">ν διαστρέφετε και τα λεγόμενά μου και βεβαίως την αλήθεια, γιατί μας παρουσιάσατε πώς με τους υπολογισμούς σας –και θα ήθελα μάλιστα να έχουμε επίσημα τα έγγραφα που επικαλείστε- οι ασφαλισμένοι θα πληρώσουν λιγότερα, όπως λέτε και άρα δεν αιμορραγούν. </w:t>
      </w:r>
    </w:p>
    <w:p w14:paraId="2E9F935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ν σας ρώτησα αυτό. Σας ρώτησα</w:t>
      </w:r>
      <w:r>
        <w:rPr>
          <w:rFonts w:eastAsia="Times New Roman" w:cs="Times New Roman"/>
          <w:szCs w:val="24"/>
        </w:rPr>
        <w:t>,</w:t>
      </w:r>
      <w:r>
        <w:rPr>
          <w:rFonts w:eastAsia="Times New Roman" w:cs="Times New Roman"/>
          <w:szCs w:val="24"/>
        </w:rPr>
        <w:t xml:space="preserve"> γιατί επί έξι και πλέον </w:t>
      </w:r>
      <w:r>
        <w:rPr>
          <w:rFonts w:eastAsia="Times New Roman" w:cs="Times New Roman"/>
          <w:szCs w:val="24"/>
        </w:rPr>
        <w:t xml:space="preserve">μήνες </w:t>
      </w:r>
      <w:r>
        <w:rPr>
          <w:rFonts w:eastAsia="Times New Roman" w:cs="Times New Roman"/>
          <w:szCs w:val="24"/>
        </w:rPr>
        <w:t xml:space="preserve">τους καλούσατε να πληρώσουν περισσότερα από αυτά που </w:t>
      </w:r>
      <w:r>
        <w:rPr>
          <w:rFonts w:eastAsia="Times New Roman" w:cs="Times New Roman"/>
          <w:szCs w:val="24"/>
        </w:rPr>
        <w:lastRenderedPageBreak/>
        <w:t xml:space="preserve">υποχρεούνταν, κύριε Υπουργέ. </w:t>
      </w:r>
      <w:proofErr w:type="spellStart"/>
      <w:r>
        <w:rPr>
          <w:rFonts w:eastAsia="Times New Roman" w:cs="Times New Roman"/>
          <w:szCs w:val="24"/>
        </w:rPr>
        <w:t>Ά</w:t>
      </w:r>
      <w:r>
        <w:rPr>
          <w:rFonts w:eastAsia="Times New Roman" w:cs="Times New Roman"/>
          <w:szCs w:val="24"/>
        </w:rPr>
        <w:t>ντί</w:t>
      </w:r>
      <w:proofErr w:type="spellEnd"/>
      <w:r>
        <w:rPr>
          <w:rFonts w:eastAsia="Times New Roman" w:cs="Times New Roman"/>
          <w:szCs w:val="24"/>
        </w:rPr>
        <w:t xml:space="preserve"> να ζητήσετε μια συγγνώμη που τα συστήματά σας είναι σε μία κατάσταση εμβρυακή και προφανώς δεν μπορείτε να β</w:t>
      </w:r>
      <w:r>
        <w:rPr>
          <w:rFonts w:eastAsia="Times New Roman" w:cs="Times New Roman"/>
          <w:szCs w:val="24"/>
        </w:rPr>
        <w:t>ρείτε άκρη, τους καλούσατε να πληρώσουν περισσότερα έξι μήνες τώρα. Πραγματικά αντί να πείτε ότι όντως πλήρωσαν περισσότερα και θα πρέπει να κάνουμε το τάχιστο για να τους τα δώσουμε πίσω, έρχεστε και μου λέτε για την κατώτατη εισφορά κ.λπ.</w:t>
      </w:r>
      <w:r>
        <w:rPr>
          <w:rFonts w:eastAsia="Times New Roman" w:cs="Times New Roman"/>
          <w:szCs w:val="24"/>
        </w:rPr>
        <w:t>.</w:t>
      </w:r>
    </w:p>
    <w:p w14:paraId="2E9F936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Τι αμφισβητείτ</w:t>
      </w:r>
      <w:r>
        <w:rPr>
          <w:rFonts w:eastAsia="Times New Roman" w:cs="Times New Roman"/>
          <w:szCs w:val="24"/>
        </w:rPr>
        <w:t xml:space="preserve">ε; Ότι βυθίστηκε το αγροτικό εισόδημα το 2016; Αμφισβητείτε τη </w:t>
      </w:r>
      <w:r>
        <w:rPr>
          <w:rFonts w:eastAsia="Times New Roman" w:cs="Times New Roman"/>
          <w:szCs w:val="24"/>
          <w:lang w:val="en-GB"/>
        </w:rPr>
        <w:t>EUROSTAT</w:t>
      </w:r>
      <w:r>
        <w:rPr>
          <w:rFonts w:eastAsia="Times New Roman" w:cs="Times New Roman"/>
          <w:szCs w:val="24"/>
        </w:rPr>
        <w:t xml:space="preserve">; Αμφισβητείτε τα στοιχεία του Υπουργείου Οικονομικών; Αμφισβητείτε ότι </w:t>
      </w:r>
      <w:r>
        <w:rPr>
          <w:rFonts w:eastAsia="Times New Roman" w:cs="Times New Roman"/>
          <w:szCs w:val="24"/>
        </w:rPr>
        <w:t xml:space="preserve">δήλωσαν </w:t>
      </w:r>
      <w:r>
        <w:rPr>
          <w:rFonts w:eastAsia="Times New Roman" w:cs="Times New Roman"/>
          <w:szCs w:val="24"/>
        </w:rPr>
        <w:t xml:space="preserve">900 εκατομμύρια λιγότερο εισόδημα το 2016; Αμφισβητείτε, δηλαδή, τα στοιχεία του συναδέλφου </w:t>
      </w:r>
      <w:r>
        <w:rPr>
          <w:rFonts w:eastAsia="Times New Roman" w:cs="Times New Roman"/>
          <w:szCs w:val="24"/>
        </w:rPr>
        <w:t>σας,</w:t>
      </w:r>
      <w:r>
        <w:rPr>
          <w:rFonts w:eastAsia="Times New Roman" w:cs="Times New Roman"/>
          <w:szCs w:val="24"/>
        </w:rPr>
        <w:t xml:space="preserve"> που βγαίνουν από το Υπουργείο Οικονομικών;</w:t>
      </w:r>
    </w:p>
    <w:p w14:paraId="2E9F936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ια να μη δημιουργείτε ψευδείς εντυπώσεις, ξέρετε γιατί θα πληρώσουν λιγότερα όπως μας λέτε; Γιατί μειώνετε το εισόδημά τους. Χαρήκαμε πολύ! Αφού μειώνεται η πίτα, το εισόδημα όλων αυτών των ανθρώπων και εφόσον σ</w:t>
      </w:r>
      <w:r>
        <w:rPr>
          <w:rFonts w:eastAsia="Times New Roman" w:cs="Times New Roman"/>
          <w:szCs w:val="24"/>
        </w:rPr>
        <w:t xml:space="preserve">υνδέσατε τις ασφαλιστικές εισφορές με ποσοστιαία αναλογία επί του εισοδήματος, είναι λογικό να μειωθούν από εδώ και πέρα οι εισφορές. Αφού οι άνθρωποι βγάζουν λιγότερα, άρα αναλογικά θα πληρώσουν και λιγότερες εισφορές. </w:t>
      </w:r>
    </w:p>
    <w:p w14:paraId="2E9F936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Υπερηφανεύεστε γι’ αυτό; Μειώσατε τ</w:t>
      </w:r>
      <w:r>
        <w:rPr>
          <w:rFonts w:eastAsia="Times New Roman" w:cs="Times New Roman"/>
          <w:szCs w:val="24"/>
        </w:rPr>
        <w:t xml:space="preserve">ην εισοδηματική πίτα. Τα ίδια έλεγε και ο Υπουργός Αγροτικής Ανάπτυξης. Μειώσατε, δηλαδή, το εισόδημα των ανθρώπων και προφανώς υπερηφανεύεστε. Συγχαρητήρια! Για την ταμπακιέρα δεν μας λέτε. Αυτοί οι άνθρωποι </w:t>
      </w:r>
      <w:r>
        <w:rPr>
          <w:rFonts w:eastAsia="Times New Roman" w:cs="Times New Roman"/>
          <w:szCs w:val="24"/>
        </w:rPr>
        <w:lastRenderedPageBreak/>
        <w:t xml:space="preserve">σάς </w:t>
      </w:r>
      <w:proofErr w:type="spellStart"/>
      <w:r>
        <w:rPr>
          <w:rFonts w:eastAsia="Times New Roman" w:cs="Times New Roman"/>
          <w:szCs w:val="24"/>
        </w:rPr>
        <w:t>αιμοδότησαν</w:t>
      </w:r>
      <w:proofErr w:type="spellEnd"/>
      <w:r>
        <w:rPr>
          <w:rFonts w:eastAsia="Times New Roman" w:cs="Times New Roman"/>
          <w:szCs w:val="24"/>
        </w:rPr>
        <w:t xml:space="preserve"> με ένα σωρό χρήματα, που είναι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καταβληθέντα. </w:t>
      </w:r>
    </w:p>
    <w:p w14:paraId="2E9F936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Ο συμψηφισμός που θα ακολουθήσει, όπως λέτε, από τον Μάρτιο του 2018 θα αποδειχθεί, κύριε Υπουργέ, </w:t>
      </w:r>
      <w:proofErr w:type="spellStart"/>
      <w:r>
        <w:rPr>
          <w:rFonts w:eastAsia="Times New Roman" w:cs="Times New Roman"/>
          <w:szCs w:val="24"/>
        </w:rPr>
        <w:t>δώρον</w:t>
      </w:r>
      <w:proofErr w:type="spellEnd"/>
      <w:r>
        <w:rPr>
          <w:rFonts w:eastAsia="Times New Roman" w:cs="Times New Roman"/>
          <w:szCs w:val="24"/>
        </w:rPr>
        <w:t xml:space="preserve"> άδωρον. Ξέρετε γιατί; Πρώτον, γιατί για πρώτη φορά το εισόδημα καθορίζεται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και με βάση τις ασφαλιστικές </w:t>
      </w:r>
      <w:r>
        <w:rPr>
          <w:rFonts w:eastAsia="Times New Roman" w:cs="Times New Roman"/>
          <w:szCs w:val="24"/>
        </w:rPr>
        <w:t xml:space="preserve">εισφορές. Είστε η Κυβέρνηση που με τον εκτρωματικό νόμο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 xml:space="preserve"> έβαλε τις ασφαλιστικές εισφορές στο εισόδημα. Άρα θα υπάρξει, όπως καταλαβαίνετε, επιβάρυνση από 8% έως 38%.</w:t>
      </w:r>
    </w:p>
    <w:p w14:paraId="2E9F936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Επιπροσθέτως η έκπτωση του 15% που ισχύει για φέτος, ότι δηλαδή οι ασφαλιστικ</w:t>
      </w:r>
      <w:r>
        <w:rPr>
          <w:rFonts w:eastAsia="Times New Roman" w:cs="Times New Roman"/>
          <w:szCs w:val="24"/>
        </w:rPr>
        <w:t>ές εισφορές θα υπολογίζονται στο 85% του εισοδήματος</w:t>
      </w:r>
      <w:r>
        <w:rPr>
          <w:rFonts w:eastAsia="Times New Roman" w:cs="Times New Roman"/>
          <w:szCs w:val="24"/>
        </w:rPr>
        <w:t>,</w:t>
      </w:r>
      <w:r>
        <w:rPr>
          <w:rFonts w:eastAsia="Times New Roman" w:cs="Times New Roman"/>
          <w:szCs w:val="24"/>
        </w:rPr>
        <w:t xml:space="preserve"> είναι μόνο για φέτος το 2018. Το 2019 είναι 100%, άλλη αύξηση αυτή. </w:t>
      </w:r>
    </w:p>
    <w:p w14:paraId="2E9F9365" w14:textId="77777777" w:rsidR="00BE4DD2" w:rsidRDefault="0027121F">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2E9F936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Οι αγρότες, κύριε Υπουργέ, φέτος θα κληθούν να π</w:t>
      </w:r>
      <w:r>
        <w:rPr>
          <w:rFonts w:eastAsia="Times New Roman" w:cs="Times New Roman"/>
          <w:szCs w:val="24"/>
        </w:rPr>
        <w:t xml:space="preserve">ληρώσουν 15% παραπάνω μόνο για τις εισφορές ασφάλισης, γιατί το 14% του 2017 γίνεται τώρα 16%, για να μη βάλουμε τις εισφορές υγείας, το 6,95%, που όταν φέρατε το νόμο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 xml:space="preserve"> είπατε ότι θα υπάρχει σταδιακή προσαρμογή και μετά, τον Σεπτέμβριο του 201</w:t>
      </w:r>
      <w:r>
        <w:rPr>
          <w:rFonts w:eastAsia="Times New Roman" w:cs="Times New Roman"/>
          <w:szCs w:val="24"/>
        </w:rPr>
        <w:t xml:space="preserve">7, είπατε αναδρομικά από 1η Ιανουαρίου απευθείας 6,95%. </w:t>
      </w:r>
    </w:p>
    <w:p w14:paraId="2E9F936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Γι’ αυτά έχετε να απαντήσετε κάτι, κύριε Υπουργέ; Γιατί με όλες αυτές τις πολιτικές σας υπήρξε μια αποστράγγιση του εισοδήματος και γι’ αυτό υπήρξε τρύπα μαμούθ στο φαραωνικό σας ΕΦΚΑ άνω των 45 εκατ</w:t>
      </w:r>
      <w:r>
        <w:rPr>
          <w:rFonts w:eastAsia="Times New Roman" w:cs="Times New Roman"/>
          <w:szCs w:val="24"/>
        </w:rPr>
        <w:t xml:space="preserve">ομμυρίων ευρώ μόνο από τις απλήρωτες εισφορές των αγροτών. </w:t>
      </w:r>
    </w:p>
    <w:p w14:paraId="2E9F936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Μια και είστε εδώ, ποτέ δεν μου έχετε απαντήσει στο εξής</w:t>
      </w:r>
      <w:r>
        <w:rPr>
          <w:rFonts w:eastAsia="Times New Roman" w:cs="Times New Roman"/>
          <w:szCs w:val="24"/>
        </w:rPr>
        <w:t>.</w:t>
      </w:r>
      <w:r>
        <w:rPr>
          <w:rFonts w:eastAsia="Times New Roman" w:cs="Times New Roman"/>
          <w:szCs w:val="24"/>
        </w:rPr>
        <w:t xml:space="preserve"> Κάτι εισφορές που πλήρωναν οι γεννηθέντες….</w:t>
      </w:r>
    </w:p>
    <w:p w14:paraId="2E9F9369" w14:textId="77777777" w:rsidR="00BE4DD2" w:rsidRDefault="0027121F">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με αυτό ολοκληρώνετε, κυρία Αραμπατζή. Δεν θα κάνουμε επε</w:t>
      </w:r>
      <w:r>
        <w:rPr>
          <w:rFonts w:eastAsia="Times New Roman" w:cs="Times New Roman"/>
          <w:szCs w:val="24"/>
        </w:rPr>
        <w:t xml:space="preserve">ρώτηση τώρα. </w:t>
      </w:r>
    </w:p>
    <w:p w14:paraId="2E9F936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Θα κλείσω, κύριε Πρόεδρε.</w:t>
      </w:r>
    </w:p>
    <w:p w14:paraId="2E9F936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Κάτι εισφορές που πλήρωναν οι γεννηθέντες το 1950 μέχρι τον Ιούνιο του 2017 -καίτοι ήταν δικαιούχοι σύνταξης, δηλαδή και δεν τους δίνατε τη σύνταξη και τους καλούσατε να πληρώσουν τις εισφορές- για</w:t>
      </w:r>
      <w:r>
        <w:rPr>
          <w:rFonts w:eastAsia="Times New Roman" w:cs="Times New Roman"/>
          <w:szCs w:val="24"/>
        </w:rPr>
        <w:t xml:space="preserve"> πότε βλέπετε να τις επιστρέφετε; Ποιος ο αριθμός των ασφαλισμένων που δικαιούνται χαμηλότερες εισφορές με βάση αυτά που κάνατε; Ποιο είναι το συνολικό ποσό της διαφοράς και τι επιπτώσεις θα έχει αυτό -που θα τα επιστρέψετε, υποτίθεται- στα εισοδήματα του </w:t>
      </w:r>
      <w:r>
        <w:rPr>
          <w:rFonts w:eastAsia="Times New Roman" w:cs="Times New Roman"/>
          <w:szCs w:val="24"/>
        </w:rPr>
        <w:t>ΕΦΚΑ;</w:t>
      </w:r>
    </w:p>
    <w:p w14:paraId="2E9F936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2E9F936D" w14:textId="77777777" w:rsidR="00BE4DD2" w:rsidRDefault="0027121F">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w:t>
      </w:r>
    </w:p>
    <w:p w14:paraId="2E9F936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Κυρία Αραμπατζή, όταν έγινε το </w:t>
      </w:r>
      <w:r>
        <w:rPr>
          <w:rFonts w:eastAsia="Times New Roman" w:cs="Times New Roman"/>
          <w:szCs w:val="24"/>
          <w:lang w:val="en-US"/>
        </w:rPr>
        <w:t>TAXIS</w:t>
      </w:r>
      <w:r>
        <w:rPr>
          <w:rFonts w:eastAsia="Times New Roman" w:cs="Times New Roman"/>
          <w:szCs w:val="24"/>
        </w:rPr>
        <w:t>, πέρασαν τέσσερα-πέντε χρόνια για να βρει τ</w:t>
      </w:r>
      <w:r>
        <w:rPr>
          <w:rFonts w:eastAsia="Times New Roman" w:cs="Times New Roman"/>
          <w:szCs w:val="24"/>
        </w:rPr>
        <w:t>ον δρόμο του. Να επιτιμάτε εμάς που αλλάξαμε έναν τέτοιον όγκο, με πλήρη έλλειψη ορθότητας στοιχείων στην κοινωνική ασφάλιση, μάλλον ας πω ότι είναι τουλάχιστον άδικο. Ταιριάζουν άλλοι χαρακτηρισμοί, αλλά είναι τουλάχιστον άδικο</w:t>
      </w:r>
      <w:r>
        <w:rPr>
          <w:rFonts w:eastAsia="Times New Roman" w:cs="Times New Roman"/>
          <w:szCs w:val="24"/>
        </w:rPr>
        <w:t>,</w:t>
      </w:r>
      <w:r>
        <w:rPr>
          <w:rFonts w:eastAsia="Times New Roman" w:cs="Times New Roman"/>
          <w:szCs w:val="24"/>
        </w:rPr>
        <w:t xml:space="preserve"> να λέτε για αυτόν τον κόσμ</w:t>
      </w:r>
      <w:r>
        <w:rPr>
          <w:rFonts w:eastAsia="Times New Roman" w:cs="Times New Roman"/>
          <w:szCs w:val="24"/>
        </w:rPr>
        <w:t xml:space="preserve">ο που προσπάθησε μέσα σε ένα έτος να εκκαθαρίσει μητρώο για έναν πληθυσμό περίπου δέκα εκατομμυρίων ασφαλισμένων, με τριάντα εκατομμύρια αριθμούς, όταν εσείς ήδη από το </w:t>
      </w:r>
      <w:r>
        <w:rPr>
          <w:rFonts w:eastAsia="Times New Roman" w:cs="Times New Roman"/>
          <w:szCs w:val="24"/>
        </w:rPr>
        <w:lastRenderedPageBreak/>
        <w:t>2008 έπρεπε να έχετε έναν ΑΜΚΑ για κάθε ασφαλισμένο και όλα αυτά τα χρόνια μέχρι το 201</w:t>
      </w:r>
      <w:r>
        <w:rPr>
          <w:rFonts w:eastAsia="Times New Roman" w:cs="Times New Roman"/>
          <w:szCs w:val="24"/>
        </w:rPr>
        <w:t xml:space="preserve">6 που ήρθε η Κυβέρνησή </w:t>
      </w:r>
      <w:r>
        <w:rPr>
          <w:rFonts w:eastAsia="Times New Roman" w:cs="Times New Roman"/>
          <w:szCs w:val="24"/>
        </w:rPr>
        <w:t>μας,</w:t>
      </w:r>
      <w:r>
        <w:rPr>
          <w:rFonts w:eastAsia="Times New Roman" w:cs="Times New Roman"/>
          <w:szCs w:val="24"/>
        </w:rPr>
        <w:t xml:space="preserve"> δεν είχατε κάνει τίποτα για να εκκαθαριστούν τα μητρώα. Για έξι-επτά χρόνια δεν είχατε εκκαθαρίσει το μητρώο του ΑΜΚΑ, δεν υπήρχε. Κι εσείς λέτε</w:t>
      </w:r>
      <w:r>
        <w:rPr>
          <w:rFonts w:eastAsia="Times New Roman" w:cs="Times New Roman"/>
          <w:szCs w:val="24"/>
        </w:rPr>
        <w:t>,</w:t>
      </w:r>
      <w:r>
        <w:rPr>
          <w:rFonts w:eastAsia="Times New Roman" w:cs="Times New Roman"/>
          <w:szCs w:val="24"/>
        </w:rPr>
        <w:t xml:space="preserve"> γιατί σε έναν χρόνο δεν κάναμε αμέσως τα πάντα και μας χρεώνετε διαρκώς</w:t>
      </w:r>
      <w:r>
        <w:rPr>
          <w:rFonts w:eastAsia="Times New Roman" w:cs="Times New Roman"/>
          <w:szCs w:val="24"/>
        </w:rPr>
        <w:t>,</w:t>
      </w:r>
      <w:r>
        <w:rPr>
          <w:rFonts w:eastAsia="Times New Roman" w:cs="Times New Roman"/>
          <w:szCs w:val="24"/>
        </w:rPr>
        <w:t xml:space="preserve"> γιατί δεν</w:t>
      </w:r>
      <w:r>
        <w:rPr>
          <w:rFonts w:eastAsia="Times New Roman" w:cs="Times New Roman"/>
          <w:szCs w:val="24"/>
        </w:rPr>
        <w:t xml:space="preserve"> φέρνουμε την πλήρη οργάνωση του κράτους με τις διαλυμένες δομές που είχε.</w:t>
      </w:r>
    </w:p>
    <w:p w14:paraId="2E9F936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Επιτέλους αν πρόκειται να υπόσχεστε κάτι καλύτερο για το μέλλον, πείτε τουλάχιστον την αλήθεια. Αυτό που σας λέω</w:t>
      </w:r>
      <w:r>
        <w:rPr>
          <w:rFonts w:eastAsia="Times New Roman" w:cs="Times New Roman"/>
          <w:szCs w:val="24"/>
        </w:rPr>
        <w:t>,</w:t>
      </w:r>
      <w:r>
        <w:rPr>
          <w:rFonts w:eastAsia="Times New Roman" w:cs="Times New Roman"/>
          <w:szCs w:val="24"/>
        </w:rPr>
        <w:t xml:space="preserve"> είναι αποτιμημένο μέσα από το ίδιο το σύστημα. Η φορολογική αρχή έχ</w:t>
      </w:r>
      <w:r>
        <w:rPr>
          <w:rFonts w:eastAsia="Times New Roman" w:cs="Times New Roman"/>
          <w:szCs w:val="24"/>
        </w:rPr>
        <w:t xml:space="preserve">ει δώσει τα καθαρά εισοδήματα. Ήδη τα ειδοποιητήρια για να πληρωθούν οι εισφορές του μηνός Ιανουαρίου 2018 έχουν δοθεί. Φαίνεται ποια είναι η εισφορά. Δεν υπάρχει τέτοια αύξηση που λέτε. Σας </w:t>
      </w:r>
      <w:r>
        <w:rPr>
          <w:rFonts w:eastAsia="Times New Roman" w:cs="Times New Roman"/>
          <w:szCs w:val="24"/>
        </w:rPr>
        <w:lastRenderedPageBreak/>
        <w:t>ακούει ο κάθε ασφαλισμένος και αρχίζει να αναρωτιέται πού βρίσκετ</w:t>
      </w:r>
      <w:r>
        <w:rPr>
          <w:rFonts w:eastAsia="Times New Roman" w:cs="Times New Roman"/>
          <w:szCs w:val="24"/>
        </w:rPr>
        <w:t>ε αυτά τα νούμερα.</w:t>
      </w:r>
    </w:p>
    <w:p w14:paraId="2E9F937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Κάποια φιλική προς εσάς στήλη που φροντίζει να βγάζει πάντα τις ειδήσεις για να έρχεστε εδώ να με ρωτάτε, λέει ότι υπάρχει και μια αύξηση 258% στις εισφορές. Θα πρόκειται, προφανώς, για μια ιλιγγιώδη αύξηση εσόδων, κατά τους δικούς σας σ</w:t>
      </w:r>
      <w:r>
        <w:rPr>
          <w:rFonts w:eastAsia="Times New Roman" w:cs="Times New Roman"/>
          <w:szCs w:val="24"/>
        </w:rPr>
        <w:t>χολιασμούς. Διαφορετικά δεν μπορεί να εννοηθεί αυτό.</w:t>
      </w:r>
    </w:p>
    <w:p w14:paraId="2E9F937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Για να καταλή</w:t>
      </w:r>
      <w:r>
        <w:rPr>
          <w:rFonts w:eastAsia="Times New Roman" w:cs="Times New Roman"/>
          <w:szCs w:val="24"/>
        </w:rPr>
        <w:t>ξ</w:t>
      </w:r>
      <w:r>
        <w:rPr>
          <w:rFonts w:eastAsia="Times New Roman" w:cs="Times New Roman"/>
          <w:szCs w:val="24"/>
        </w:rPr>
        <w:t>ω, έχουμε αύξηση των ασφαλισμένων ελεύθερων επαγγελματιών μέσα στη χρονιά που πέρασε κατά είκοσι τρεις χιλιάδες εξακόσιους περίπου. Αυξήθηκαν οι μη μισθωτοί. Έχουμε αύξηση και των μισθωτών.</w:t>
      </w:r>
      <w:r>
        <w:rPr>
          <w:rFonts w:eastAsia="Times New Roman" w:cs="Times New Roman"/>
          <w:szCs w:val="24"/>
        </w:rPr>
        <w:t xml:space="preserve"> Γι’ αυτόν τον λόγο έχουμε αύξηση εσόδων στην κοινωνική ασφάλιση και σύμφωνα με τα δεδομένα των ειδοποιητηρίων που έχουν κοινοποιηθεί στους ασφαλισμένους, </w:t>
      </w:r>
      <w:r>
        <w:rPr>
          <w:rFonts w:eastAsia="Times New Roman" w:cs="Times New Roman"/>
          <w:szCs w:val="24"/>
        </w:rPr>
        <w:lastRenderedPageBreak/>
        <w:t>στην κατώτατη εισφορά είναι το 81% των ελεύθερων επαγγελματιών για το 2018. Το 71% είναι δικηγόροι, τ</w:t>
      </w:r>
      <w:r>
        <w:rPr>
          <w:rFonts w:eastAsia="Times New Roman" w:cs="Times New Roman"/>
          <w:szCs w:val="24"/>
        </w:rPr>
        <w:t>ο 69% μηχανικοί. Συνεπώς σε κανέναν κλάδο της οικονομίας δεν συνέβη αυτό που εσείς λέτε, αιμορραγία.</w:t>
      </w:r>
    </w:p>
    <w:p w14:paraId="2E9F937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2E9F937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Αυτά είναι τα δεδομένα που υπάρχουν και θα σας εξηγήσω, καταλήγοντας,</w:t>
      </w:r>
      <w:r>
        <w:rPr>
          <w:rFonts w:eastAsia="Times New Roman" w:cs="Times New Roman"/>
          <w:szCs w:val="24"/>
        </w:rPr>
        <w:t xml:space="preserve"> κύριε Πρόεδρε, για να κατανοήσει και η κ. Αραμπατζή</w:t>
      </w:r>
      <w:r>
        <w:rPr>
          <w:rFonts w:eastAsia="Times New Roman" w:cs="Times New Roman"/>
          <w:szCs w:val="24"/>
        </w:rPr>
        <w:t>,</w:t>
      </w:r>
      <w:r>
        <w:rPr>
          <w:rFonts w:eastAsia="Times New Roman" w:cs="Times New Roman"/>
          <w:szCs w:val="24"/>
        </w:rPr>
        <w:t xml:space="preserve"> γιατί απαντώ όπως απαντώ ευθέως στο ερώτημά της. Δεν υπάρχει τέτοια διαφορά για να επιστρέψουμε. Πραγματικά δεν υπάρχει, διότι το 80% κατά μέσο όρο πληρώνει την κατώτατη εισφορά, άρα δεν υπάρχει διαφορά</w:t>
      </w:r>
      <w:r>
        <w:rPr>
          <w:rFonts w:eastAsia="Times New Roman" w:cs="Times New Roman"/>
          <w:szCs w:val="24"/>
        </w:rPr>
        <w:t xml:space="preserve"> να τους δώσεις πίσω. Ήταν το κατώτατο. Τι να δώσουμε;</w:t>
      </w:r>
    </w:p>
    <w:p w14:paraId="2E9F937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επειδή δόθηκε η δυνατότητα με τον ν.4445/2016</w:t>
      </w:r>
      <w:r>
        <w:rPr>
          <w:rFonts w:eastAsia="Times New Roman" w:cs="Times New Roman"/>
          <w:szCs w:val="24"/>
        </w:rPr>
        <w:t>,</w:t>
      </w:r>
      <w:r>
        <w:rPr>
          <w:rFonts w:eastAsia="Times New Roman" w:cs="Times New Roman"/>
          <w:szCs w:val="24"/>
        </w:rPr>
        <w:t xml:space="preserve"> να μπορούν να καταβάλλουν μερικώς την εισφορά τους, πάρα πολλοί είναι εκείνοι που ήξεραν ότι το εισόδημά τους θα κυμαινόταν διαφορετικά σε άλλο ύψο</w:t>
      </w:r>
      <w:r>
        <w:rPr>
          <w:rFonts w:eastAsia="Times New Roman" w:cs="Times New Roman"/>
          <w:szCs w:val="24"/>
        </w:rPr>
        <w:t>ς. Έδωσαν μέρος της εισφοράς αυτής, με αποτέλεσμα δηλαδή το 22% των ελεύθερων επαγγελματιών, το 24% των επιστημόνων, το 30% των αγροτών να καταβάλουν μικρότερη εισφορά από εκείνη που καλούντ</w:t>
      </w:r>
      <w:r>
        <w:rPr>
          <w:rFonts w:eastAsia="Times New Roman" w:cs="Times New Roman"/>
          <w:szCs w:val="24"/>
        </w:rPr>
        <w:t>ο</w:t>
      </w:r>
      <w:r>
        <w:rPr>
          <w:rFonts w:eastAsia="Times New Roman" w:cs="Times New Roman"/>
          <w:szCs w:val="24"/>
        </w:rPr>
        <w:t xml:space="preserve"> να πληρώσ</w:t>
      </w:r>
      <w:r>
        <w:rPr>
          <w:rFonts w:eastAsia="Times New Roman" w:cs="Times New Roman"/>
          <w:szCs w:val="24"/>
        </w:rPr>
        <w:t>ουν</w:t>
      </w:r>
      <w:r>
        <w:rPr>
          <w:rFonts w:eastAsia="Times New Roman" w:cs="Times New Roman"/>
          <w:szCs w:val="24"/>
        </w:rPr>
        <w:t>, διότι ξέρει ο καθένας</w:t>
      </w:r>
      <w:r>
        <w:rPr>
          <w:rFonts w:eastAsia="Times New Roman" w:cs="Times New Roman"/>
          <w:szCs w:val="24"/>
        </w:rPr>
        <w:t>,</w:t>
      </w:r>
      <w:r>
        <w:rPr>
          <w:rFonts w:eastAsia="Times New Roman" w:cs="Times New Roman"/>
          <w:szCs w:val="24"/>
        </w:rPr>
        <w:t xml:space="preserve"> πού κυμαίνεται περίπου το ε</w:t>
      </w:r>
      <w:r>
        <w:rPr>
          <w:rFonts w:eastAsia="Times New Roman" w:cs="Times New Roman"/>
          <w:szCs w:val="24"/>
        </w:rPr>
        <w:t>ισόδημα που θα έχει.</w:t>
      </w:r>
    </w:p>
    <w:p w14:paraId="2E9F937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Προνόησαν, λοιπόν</w:t>
      </w:r>
      <w:r>
        <w:rPr>
          <w:rFonts w:eastAsia="Times New Roman" w:cs="Times New Roman"/>
          <w:szCs w:val="24"/>
        </w:rPr>
        <w:t>,</w:t>
      </w:r>
      <w:r>
        <w:rPr>
          <w:rFonts w:eastAsia="Times New Roman" w:cs="Times New Roman"/>
          <w:szCs w:val="24"/>
        </w:rPr>
        <w:t xml:space="preserve"> και έχουν δώσει περίπου την εισφορά που θα κληθούν να καταβάλουν. Γι’ αυτό δεν υπάρχουν τέτοιες αποκλίσεις που λέτε. Δεν υπάρχει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 ποσό τέτοιο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μπορεί να πει κανείς.</w:t>
      </w:r>
    </w:p>
    <w:p w14:paraId="2E9F937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ΦΩΤΕΙΝΗ Α</w:t>
      </w:r>
      <w:r>
        <w:rPr>
          <w:rFonts w:eastAsia="Times New Roman" w:cs="Times New Roman"/>
          <w:b/>
          <w:szCs w:val="24"/>
        </w:rPr>
        <w:t xml:space="preserve">ΡΑΜΠΑΤΖΗ: </w:t>
      </w:r>
      <w:r>
        <w:rPr>
          <w:rFonts w:eastAsia="Times New Roman" w:cs="Times New Roman"/>
          <w:szCs w:val="24"/>
        </w:rPr>
        <w:t>Πόσο υπάρχει;</w:t>
      </w:r>
    </w:p>
    <w:p w14:paraId="2E9F937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Δεν υπάρχει. Σας είπα ότι η εκκαθάριση θα γίνει μέσα στον Μάρτιο. Η ΗΔΙΚΑ έχει ένα φορτίο πάρα πολλών εργασιών…</w:t>
      </w:r>
    </w:p>
    <w:p w14:paraId="2E9F937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Σας τη</w:t>
      </w:r>
      <w:r>
        <w:rPr>
          <w:rFonts w:eastAsia="Times New Roman" w:cs="Times New Roman"/>
          <w:szCs w:val="24"/>
        </w:rPr>
        <w:t>ν παραδώσαμε.</w:t>
      </w:r>
    </w:p>
    <w:p w14:paraId="2E9F937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Μας την παραδώσατε την ΗΔΙΚΑ, γιατί σε έναν χρόνο, αντί για εννέα χρόνια που κάνατε εσείς, δεν εκκαθαρίσαμε τα μητρώα. Εντάξει. Πάντως αυτή είναι η</w:t>
      </w:r>
      <w:r>
        <w:rPr>
          <w:rFonts w:eastAsia="Times New Roman" w:cs="Times New Roman"/>
          <w:szCs w:val="24"/>
        </w:rPr>
        <w:t xml:space="preserve"> απάντηση. Όλα βαίνουν καλώς…</w:t>
      </w:r>
    </w:p>
    <w:p w14:paraId="2E9F937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Για τους γεννηθέντες το 1950, κύριε Υπουργέ;</w:t>
      </w:r>
    </w:p>
    <w:p w14:paraId="2E9F937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…και θα έχουμε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χρονιά ιδιαίτερα αναπτυξιακή και με</w:t>
      </w:r>
      <w:r>
        <w:rPr>
          <w:rFonts w:eastAsia="Times New Roman" w:cs="Times New Roman"/>
          <w:szCs w:val="24"/>
        </w:rPr>
        <w:t xml:space="preserve"> έναν κόσμο που προσεγγίζει την κοινωνική ασφάλιση με αισιοδοξία, όπως οι άστεγοι…</w:t>
      </w:r>
    </w:p>
    <w:p w14:paraId="2E9F937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Για τους γεννηθέντες του ’50; </w:t>
      </w:r>
    </w:p>
    <w:p w14:paraId="2E9F937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…ή οι συγγραφείς, διότι συνε</w:t>
      </w:r>
      <w:r>
        <w:rPr>
          <w:rFonts w:eastAsia="Times New Roman" w:cs="Times New Roman"/>
          <w:szCs w:val="24"/>
        </w:rPr>
        <w:t xml:space="preserve">χώς βλέπω να βγαίνουν ψευδείς ειδήσεις ότι παίρνουμε τις συντάξεις από τους συγγραφείς. Έγινε χαμός στο διαδίκτυο. Λένε ότι τους άστεγους που κοιμούνται στα χαρτόκουτα τους κάναμε εργοδότες και τους παίρνουμε εισφορές. </w:t>
      </w:r>
    </w:p>
    <w:p w14:paraId="2E9F937E" w14:textId="77777777" w:rsidR="00BE4DD2" w:rsidRDefault="0027121F">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ΦΩΤΕΙΝΗ ΑΡΑΜΠΑΤΖΗ: </w:t>
      </w:r>
      <w:r>
        <w:rPr>
          <w:rFonts w:eastAsia="Times New Roman" w:cs="Times New Roman"/>
          <w:szCs w:val="24"/>
        </w:rPr>
        <w:t>Πότε θα επιστρέψε</w:t>
      </w:r>
      <w:r>
        <w:rPr>
          <w:rFonts w:eastAsia="Times New Roman" w:cs="Times New Roman"/>
          <w:szCs w:val="24"/>
        </w:rPr>
        <w:t>τε αυτά που χρωστάτε στους γεννηθέντες του 1950;</w:t>
      </w:r>
      <w:r>
        <w:rPr>
          <w:rFonts w:eastAsia="Times New Roman" w:cs="Times New Roman"/>
          <w:b/>
          <w:szCs w:val="24"/>
        </w:rPr>
        <w:t xml:space="preserve"> </w:t>
      </w:r>
    </w:p>
    <w:p w14:paraId="2E9F937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γίνεται διάλογος, παρακαλώ.</w:t>
      </w:r>
    </w:p>
    <w:p w14:paraId="2E9F938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Τέτοια λέτε συνεχώς, αντί να δείτε ότι στηρίζου</w:t>
      </w:r>
      <w:r>
        <w:rPr>
          <w:rFonts w:eastAsia="Times New Roman" w:cs="Times New Roman"/>
          <w:szCs w:val="24"/>
        </w:rPr>
        <w:t xml:space="preserve">με τους ανασφάλιστους και τους απόκληρους. Ακόμη και γι’ αυτούς που κοιμούνται στο παγκάκι και στο </w:t>
      </w:r>
      <w:proofErr w:type="spellStart"/>
      <w:r>
        <w:rPr>
          <w:rFonts w:eastAsia="Times New Roman" w:cs="Times New Roman"/>
          <w:szCs w:val="24"/>
        </w:rPr>
        <w:t>χαρτοκούτι</w:t>
      </w:r>
      <w:proofErr w:type="spellEnd"/>
      <w:r>
        <w:rPr>
          <w:rFonts w:eastAsia="Times New Roman" w:cs="Times New Roman"/>
          <w:szCs w:val="24"/>
        </w:rPr>
        <w:t xml:space="preserve">, που τους καλύπτουμε ασφαλιστικά με υγεία, περίθαλψη και συντάξεις, δεν λέτε ένα «καλώς έχει». Ακόμη και αυτό βγήκε σε πρωτοσέλιδο </w:t>
      </w:r>
      <w:r>
        <w:rPr>
          <w:rFonts w:eastAsia="Times New Roman" w:cs="Times New Roman"/>
          <w:szCs w:val="24"/>
        </w:rPr>
        <w:t>στη εφημερίδα «</w:t>
      </w:r>
      <w:r>
        <w:rPr>
          <w:rFonts w:eastAsia="Times New Roman" w:cs="Times New Roman"/>
          <w:szCs w:val="24"/>
        </w:rPr>
        <w:t>Τα ΝΕΑ»</w:t>
      </w:r>
      <w:r>
        <w:rPr>
          <w:rFonts w:eastAsia="Times New Roman" w:cs="Times New Roman"/>
          <w:szCs w:val="24"/>
        </w:rPr>
        <w:t xml:space="preserve"> εχθές ως «ληστρική επιδρομή στους αστέγους». Η ασφαλιστική κάλυψη έγινε το ανάποδο για τέτοιου είδους αντιλήψεις. </w:t>
      </w:r>
    </w:p>
    <w:p w14:paraId="2E9F938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θα προχωρήσουμε με τον τρόπο που προχωράμε και θα κριθούμε γι’ αυτό. </w:t>
      </w:r>
    </w:p>
    <w:p w14:paraId="2E9F938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w:t>
      </w:r>
      <w:r>
        <w:rPr>
          <w:rFonts w:eastAsia="Times New Roman" w:cs="Times New Roman"/>
          <w:szCs w:val="24"/>
        </w:rPr>
        <w:t>λφοι, ολοκληρώθηκε η συζήτηση των επικαίρων ερωτήσεων.</w:t>
      </w:r>
    </w:p>
    <w:p w14:paraId="2E9F9383" w14:textId="77777777" w:rsidR="00BE4DD2" w:rsidRDefault="0027121F">
      <w:pPr>
        <w:spacing w:line="600" w:lineRule="auto"/>
        <w:contextualSpacing/>
        <w:jc w:val="center"/>
        <w:rPr>
          <w:rFonts w:eastAsia="Times New Roman" w:cs="Times New Roman"/>
          <w:szCs w:val="24"/>
        </w:rPr>
      </w:pPr>
      <w:r w:rsidRPr="00D24E68">
        <w:rPr>
          <w:rFonts w:eastAsia="Times New Roman" w:cs="Times New Roman"/>
          <w:color w:val="FF0000"/>
          <w:szCs w:val="24"/>
        </w:rPr>
        <w:t>(</w:t>
      </w:r>
      <w:r w:rsidRPr="000838C8">
        <w:rPr>
          <w:rFonts w:eastAsia="Times New Roman" w:cs="Times New Roman"/>
          <w:color w:val="FF0000"/>
          <w:szCs w:val="24"/>
        </w:rPr>
        <w:t>ΑΛΛΑΓΗ ΣΕΛΙΔΑΣ ΛΟΓΩ ΑΛΛΑΓΗΣ ΘΕΜΑΤΟΣ)</w:t>
      </w:r>
    </w:p>
    <w:p w14:paraId="2E9F938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εισερχόμαστε στην ημερήσια διάταξη της</w:t>
      </w:r>
    </w:p>
    <w:p w14:paraId="2E9F9385" w14:textId="77777777" w:rsidR="00BE4DD2" w:rsidRDefault="0027121F">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2E9F9386" w14:textId="77777777" w:rsidR="00BE4DD2" w:rsidRDefault="0027121F">
      <w:pPr>
        <w:spacing w:line="600" w:lineRule="auto"/>
        <w:ind w:firstLine="720"/>
        <w:contextualSpacing/>
        <w:jc w:val="both"/>
        <w:rPr>
          <w:rFonts w:eastAsia="Times New Roman"/>
          <w:szCs w:val="24"/>
        </w:rPr>
      </w:pPr>
      <w:r>
        <w:rPr>
          <w:rFonts w:eastAsia="Times New Roman" w:cs="Times New Roman"/>
          <w:szCs w:val="24"/>
        </w:rPr>
        <w:t xml:space="preserve">Μόνη συζήτηση και ψήφιση επί της αρχής, </w:t>
      </w:r>
      <w:r>
        <w:rPr>
          <w:rFonts w:eastAsia="Times New Roman" w:cs="Times New Roman"/>
          <w:szCs w:val="24"/>
        </w:rPr>
        <w:t xml:space="preserve">των άρθρων και του συνόλου του </w:t>
      </w:r>
      <w:r>
        <w:rPr>
          <w:rFonts w:eastAsia="Times New Roman" w:cs="Times New Roman"/>
          <w:szCs w:val="24"/>
        </w:rPr>
        <w:t xml:space="preserve">σχεδίου νόμου </w:t>
      </w:r>
      <w:r>
        <w:rPr>
          <w:rFonts w:eastAsia="Times New Roman" w:cs="Times New Roman"/>
          <w:szCs w:val="24"/>
        </w:rPr>
        <w:t xml:space="preserve">του Υπουργείου Ναυτιλίας και Νησιωτικής Πολιτικής: </w:t>
      </w:r>
      <w:r>
        <w:rPr>
          <w:rFonts w:eastAsia="Times New Roman"/>
          <w:color w:val="000000"/>
          <w:szCs w:val="24"/>
          <w:shd w:val="clear" w:color="auto" w:fill="FFFFFF"/>
        </w:rPr>
        <w:t xml:space="preserve">«Κύρωση της από 2 Φεβρουαρίου 2018 τροποποίησης και κωδικοποίησης σε ενιαίο κείμενο της από 27 Ιουνίου 2001 </w:t>
      </w:r>
      <w:r>
        <w:rPr>
          <w:rFonts w:eastAsia="Times New Roman"/>
          <w:color w:val="000000"/>
          <w:szCs w:val="24"/>
          <w:shd w:val="clear" w:color="auto" w:fill="FFFFFF"/>
        </w:rPr>
        <w:lastRenderedPageBreak/>
        <w:t>Σύμβασης Παραχώρησης μεταξύ του Ελληνικού Δημοσίου κ</w:t>
      </w:r>
      <w:r>
        <w:rPr>
          <w:rFonts w:eastAsia="Times New Roman"/>
          <w:color w:val="000000"/>
          <w:szCs w:val="24"/>
          <w:shd w:val="clear" w:color="auto" w:fill="FFFFFF"/>
        </w:rPr>
        <w:t>αι της "Οργανισμός Λιμένος Θεσσαλονίκης Α.Ε." και άλλες διατάξεις».</w:t>
      </w:r>
      <w:r>
        <w:rPr>
          <w:rFonts w:eastAsia="Times New Roman"/>
          <w:szCs w:val="24"/>
        </w:rPr>
        <w:t xml:space="preserve"> </w:t>
      </w:r>
    </w:p>
    <w:p w14:paraId="2E9F938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ανωτέρω σχέδιο νόμου χαρακτηρίστηκε από την Κυβέρνηση ως επείγον και η αρμόδια Διαρκής Επιτροπή Παραγωγής και Εμπορίου αποδέχτηκε κατά πλειοψηφία τον χαρακτηρισμό του ως επείγοντος, σύ</w:t>
      </w:r>
      <w:r>
        <w:rPr>
          <w:rFonts w:eastAsia="Times New Roman" w:cs="Times New Roman"/>
          <w:szCs w:val="24"/>
        </w:rPr>
        <w:t>μφωνα με το άρθρο 110 του Κανονισμού της Βουλής.</w:t>
      </w:r>
    </w:p>
    <w:p w14:paraId="2E9F938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15-2-2018 τη συζήτηση του νομοσχεδίου σε μία έως δύο συνεδριάσεις. </w:t>
      </w:r>
    </w:p>
    <w:p w14:paraId="2E9F938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Προτείνω η συζήτηση να είναι ενιαία επί της αρχής, επί των άρθρων και των τροπολο</w:t>
      </w:r>
      <w:r>
        <w:rPr>
          <w:rFonts w:eastAsia="Times New Roman" w:cs="Times New Roman"/>
          <w:szCs w:val="24"/>
        </w:rPr>
        <w:t xml:space="preserve">γιών. Δεν νομίζω να χρειαστεί δεύτερη συνεδρίαση. </w:t>
      </w:r>
    </w:p>
    <w:p w14:paraId="2E9F938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ενημερώνω ότι δεν λειτουργεί το σύστημα αυτόματης εγγραφής. Επομένως</w:t>
      </w:r>
      <w:r>
        <w:rPr>
          <w:rFonts w:eastAsia="Times New Roman" w:cs="Times New Roman"/>
          <w:szCs w:val="24"/>
        </w:rPr>
        <w:t xml:space="preserve"> μέχρι να κατέβει από το Βήμα και ο δεύτερος εισηγητής, ο κ. </w:t>
      </w:r>
      <w:proofErr w:type="spellStart"/>
      <w:r>
        <w:rPr>
          <w:rFonts w:eastAsia="Times New Roman" w:cs="Times New Roman"/>
          <w:szCs w:val="24"/>
        </w:rPr>
        <w:t>Πλακιωτάκης</w:t>
      </w:r>
      <w:proofErr w:type="spellEnd"/>
      <w:r>
        <w:rPr>
          <w:rFonts w:eastAsia="Times New Roman" w:cs="Times New Roman"/>
          <w:szCs w:val="24"/>
        </w:rPr>
        <w:t>, όποιος συνάδελφος θέλει, τον παρακαλώ ή να έρχεται στην Γραμματεία ή να το κάνει δι</w:t>
      </w:r>
      <w:r>
        <w:rPr>
          <w:rFonts w:eastAsia="Times New Roman" w:cs="Times New Roman"/>
          <w:szCs w:val="24"/>
        </w:rPr>
        <w:t>ά</w:t>
      </w:r>
      <w:r>
        <w:rPr>
          <w:rFonts w:eastAsia="Times New Roman" w:cs="Times New Roman"/>
          <w:szCs w:val="24"/>
        </w:rPr>
        <w:t xml:space="preserve"> ανατάσεως χειρός, προκειμένου να εγγραφεί στον κατάλογο. Τρεις συνάδελφοι είχαν μιλήσει στην </w:t>
      </w:r>
      <w:r>
        <w:rPr>
          <w:rFonts w:eastAsia="Times New Roman" w:cs="Times New Roman"/>
          <w:szCs w:val="24"/>
        </w:rPr>
        <w:t>ε</w:t>
      </w:r>
      <w:r>
        <w:rPr>
          <w:rFonts w:eastAsia="Times New Roman" w:cs="Times New Roman"/>
          <w:szCs w:val="24"/>
        </w:rPr>
        <w:t>πιτ</w:t>
      </w:r>
      <w:r>
        <w:rPr>
          <w:rFonts w:eastAsia="Times New Roman" w:cs="Times New Roman"/>
          <w:szCs w:val="24"/>
        </w:rPr>
        <w:t>ροπή. Νομίζω ότι και σήμερα δεν θα είναι πάνω από έξι ή επτά συνάδελφοι. Άρα με σύντομες και σφιχτές διαδικασίες να προχωρήσουμε, για να μην πάθουμε ό,τι πάθαμε χθες το βράδυ. Να τελειώνουμε σήμερα.</w:t>
      </w:r>
    </w:p>
    <w:p w14:paraId="2E9F938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είναι εδώ, οι δύο πρώτοι εισηγητές είναι εδώ. </w:t>
      </w:r>
      <w:r>
        <w:rPr>
          <w:rFonts w:eastAsia="Times New Roman" w:cs="Times New Roman"/>
          <w:szCs w:val="24"/>
        </w:rPr>
        <w:t xml:space="preserve">Παρακαλώ να έρθουν και οι υπόλοιποι, για να ξεκινήσουμε. </w:t>
      </w:r>
    </w:p>
    <w:p w14:paraId="2E9F938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2E9F938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2E9F938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τ</w:t>
      </w:r>
      <w:r>
        <w:rPr>
          <w:rFonts w:eastAsia="Times New Roman" w:cs="Times New Roman"/>
          <w:szCs w:val="24"/>
        </w:rPr>
        <w:t>ο Σώμα συμφώνησε με την πρόταση που έκανα.</w:t>
      </w:r>
    </w:p>
    <w:p w14:paraId="2E9F938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ξεκινάμε με τον κ. </w:t>
      </w:r>
      <w:proofErr w:type="spellStart"/>
      <w:r>
        <w:rPr>
          <w:rFonts w:eastAsia="Times New Roman" w:cs="Times New Roman"/>
          <w:szCs w:val="24"/>
        </w:rPr>
        <w:t>Μάρδα</w:t>
      </w:r>
      <w:proofErr w:type="spellEnd"/>
      <w:r>
        <w:rPr>
          <w:rFonts w:eastAsia="Times New Roman" w:cs="Times New Roman"/>
          <w:szCs w:val="24"/>
        </w:rPr>
        <w:t>, γενικό εισηγητή του ΣΥΡΙ</w:t>
      </w:r>
      <w:r>
        <w:rPr>
          <w:rFonts w:eastAsia="Times New Roman" w:cs="Times New Roman"/>
          <w:szCs w:val="24"/>
        </w:rPr>
        <w:t>ΖΑ, για δώδεκα λεπτά.</w:t>
      </w:r>
    </w:p>
    <w:p w14:paraId="2E9F939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Μάρδα</w:t>
      </w:r>
      <w:proofErr w:type="spellEnd"/>
      <w:r>
        <w:rPr>
          <w:rFonts w:eastAsia="Times New Roman" w:cs="Times New Roman"/>
          <w:szCs w:val="24"/>
        </w:rPr>
        <w:t>, έχετε τον λόγο.</w:t>
      </w:r>
    </w:p>
    <w:p w14:paraId="2E9F939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Κυρίες και κύριοι, έχουμε σήμερα να συζητήσουμε τη σύμβαση παραχώρησης ορισμένων χώρων και υπηρεσιακών στοιχείων του </w:t>
      </w:r>
      <w:r>
        <w:rPr>
          <w:rFonts w:eastAsia="Times New Roman" w:cs="Times New Roman"/>
          <w:szCs w:val="24"/>
        </w:rPr>
        <w:t>λ</w:t>
      </w:r>
      <w:r>
        <w:rPr>
          <w:rFonts w:eastAsia="Times New Roman" w:cs="Times New Roman"/>
          <w:szCs w:val="24"/>
        </w:rPr>
        <w:t xml:space="preserve">ιμένος Θεσσαλονίκης ανάμεσα στο ελληνικό </w:t>
      </w:r>
      <w:r>
        <w:rPr>
          <w:rFonts w:eastAsia="Times New Roman" w:cs="Times New Roman"/>
          <w:szCs w:val="24"/>
        </w:rPr>
        <w:t>δ</w:t>
      </w:r>
      <w:r>
        <w:rPr>
          <w:rFonts w:eastAsia="Times New Roman" w:cs="Times New Roman"/>
          <w:szCs w:val="24"/>
        </w:rPr>
        <w:t>ημόσιο και την «Οργ</w:t>
      </w:r>
      <w:r>
        <w:rPr>
          <w:rFonts w:eastAsia="Times New Roman" w:cs="Times New Roman"/>
          <w:szCs w:val="24"/>
        </w:rPr>
        <w:t>ανισμό Λιμένος Θεσσαλονίκης Α.Ε.».</w:t>
      </w:r>
    </w:p>
    <w:p w14:paraId="2E9F939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Πολύ σύντομα, όσον αφορά </w:t>
      </w:r>
      <w:r>
        <w:rPr>
          <w:rFonts w:eastAsia="Times New Roman" w:cs="Times New Roman"/>
          <w:szCs w:val="24"/>
        </w:rPr>
        <w:t>σ</w:t>
      </w:r>
      <w:r>
        <w:rPr>
          <w:rFonts w:eastAsia="Times New Roman" w:cs="Times New Roman"/>
          <w:szCs w:val="24"/>
        </w:rPr>
        <w:t xml:space="preserve">τα ιστορικά, το 1953 ανέλαβε τη διοίκηση του </w:t>
      </w:r>
      <w:r>
        <w:rPr>
          <w:rFonts w:eastAsia="Times New Roman" w:cs="Times New Roman"/>
          <w:szCs w:val="24"/>
        </w:rPr>
        <w:t xml:space="preserve">λιμανιού </w:t>
      </w:r>
      <w:r>
        <w:rPr>
          <w:rFonts w:eastAsia="Times New Roman" w:cs="Times New Roman"/>
          <w:szCs w:val="24"/>
        </w:rPr>
        <w:t xml:space="preserve">ο ΟΛΘ ως </w:t>
      </w:r>
      <w:r>
        <w:rPr>
          <w:rFonts w:eastAsia="Times New Roman" w:cs="Times New Roman"/>
          <w:szCs w:val="24"/>
        </w:rPr>
        <w:t>νομικό πρόσωπο δημοσίου δικαίου</w:t>
      </w:r>
      <w:r>
        <w:rPr>
          <w:rFonts w:eastAsia="Times New Roman" w:cs="Times New Roman"/>
          <w:szCs w:val="24"/>
        </w:rPr>
        <w:t xml:space="preserve">. Μετατράπηκε σε ανώνυμη εταιρεία το 1999. </w:t>
      </w:r>
    </w:p>
    <w:p w14:paraId="2E9F939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27 Ιουνίου του 2001 έχουμε τη σύμβαση παραχώρησης ανάμεσα στο ελληνικό </w:t>
      </w:r>
      <w:r>
        <w:rPr>
          <w:rFonts w:eastAsia="Times New Roman" w:cs="Times New Roman"/>
          <w:szCs w:val="24"/>
        </w:rPr>
        <w:t xml:space="preserve">δημόσιο </w:t>
      </w:r>
      <w:r>
        <w:rPr>
          <w:rFonts w:eastAsia="Times New Roman" w:cs="Times New Roman"/>
          <w:szCs w:val="24"/>
        </w:rPr>
        <w:t xml:space="preserve">και τον ΟΛΘ για αποκλειστικό δικαίωμα χρήσης γηπέδων, κτηρίων και εγκαταστάσεων της χερσαίας λιμενικής ζώνης για σαράντα χρόνια. </w:t>
      </w:r>
    </w:p>
    <w:p w14:paraId="2E9F939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Είχαμε ορισμένες τροποποιήσεις το 2009 και</w:t>
      </w:r>
      <w:r>
        <w:rPr>
          <w:rFonts w:eastAsia="Times New Roman" w:cs="Times New Roman"/>
          <w:szCs w:val="24"/>
        </w:rPr>
        <w:t xml:space="preserve"> ανάμεσα σε αυτές τις τροποποιήσεις είχαμε και επέκταση αυτής της χρήσης κατά δέκα χρόνια. </w:t>
      </w:r>
    </w:p>
    <w:p w14:paraId="2E9F939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Όλο αυτό το σύνολο των διατάξεων αποτελούν τη λεγόμενη «υφιστάμενη σύμβαση παραχώρησης».</w:t>
      </w:r>
    </w:p>
    <w:p w14:paraId="2E9F939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 2008 γίνεται μία πρώτη προσπάθεια με σκοπό την παραχώρηση, όχι όμως του </w:t>
      </w:r>
      <w:r>
        <w:rPr>
          <w:rFonts w:eastAsia="Times New Roman" w:cs="Times New Roman"/>
          <w:szCs w:val="24"/>
        </w:rPr>
        <w:t>συνόλου των εγκαταστάσεων, αλλά μέρους του γνωστού σταθμού των εμπορευματοκιβωτίων, του ΣΕΜΠΟ.</w:t>
      </w:r>
    </w:p>
    <w:p w14:paraId="2E9F939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μια διαδικασία η οποία ναυαγεί, με την έννοια ότι η </w:t>
      </w:r>
      <w:r>
        <w:rPr>
          <w:rFonts w:eastAsia="Times New Roman" w:cs="Times New Roman"/>
          <w:szCs w:val="24"/>
          <w:lang w:val="en-US"/>
        </w:rPr>
        <w:t>Hutchison</w:t>
      </w:r>
      <w:r>
        <w:rPr>
          <w:rFonts w:eastAsia="Times New Roman" w:cs="Times New Roman"/>
          <w:szCs w:val="24"/>
        </w:rPr>
        <w:t>, ο υποψήφιος ανάδοχος, τελικά απέσυρε την προσφορά του. Αποτέλεσμα αυτής της διαδικασίας είνα</w:t>
      </w:r>
      <w:r>
        <w:rPr>
          <w:rFonts w:eastAsia="Times New Roman" w:cs="Times New Roman"/>
          <w:szCs w:val="24"/>
        </w:rPr>
        <w:t xml:space="preserve">ι ότι παρέμεινε ένα δώρο στον ΟΛΘ, που ήταν η εγγυητική επιστολή της συγκεκριμένης εταιρείας. </w:t>
      </w:r>
    </w:p>
    <w:p w14:paraId="2E9F9398"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Από το 2007 και </w:t>
      </w:r>
      <w:r>
        <w:rPr>
          <w:rFonts w:eastAsia="Times New Roman" w:cs="Times New Roman"/>
          <w:szCs w:val="24"/>
        </w:rPr>
        <w:t>ιδιαίτερα</w:t>
      </w:r>
      <w:r>
        <w:rPr>
          <w:rFonts w:eastAsia="Times New Roman" w:cs="Times New Roman"/>
          <w:szCs w:val="24"/>
        </w:rPr>
        <w:t xml:space="preserve">, το </w:t>
      </w:r>
      <w:r>
        <w:rPr>
          <w:rFonts w:eastAsia="Times New Roman" w:cs="Times New Roman"/>
          <w:szCs w:val="24"/>
        </w:rPr>
        <w:t>2008</w:t>
      </w:r>
      <w:r>
        <w:rPr>
          <w:rFonts w:eastAsia="Times New Roman" w:cs="Times New Roman"/>
          <w:szCs w:val="24"/>
        </w:rPr>
        <w:t>, παρουσιάζεται μια καθίζηση σε ό,τι αφορά την εμπορευματική κίνηση στον σταθμό, τον ΣΕΜΠΟ. Πιο συγκεκριμένα, έχουμε μείωση κατ</w:t>
      </w:r>
      <w:r>
        <w:rPr>
          <w:rFonts w:eastAsia="Times New Roman" w:cs="Times New Roman"/>
          <w:szCs w:val="24"/>
        </w:rPr>
        <w:t xml:space="preserve">ά 46% των λεγόμενων </w:t>
      </w:r>
      <w:proofErr w:type="spellStart"/>
      <w:r>
        <w:rPr>
          <w:rFonts w:eastAsia="Times New Roman" w:cs="Times New Roman"/>
          <w:szCs w:val="24"/>
        </w:rPr>
        <w:t>εικοσάποδων</w:t>
      </w:r>
      <w:proofErr w:type="spellEnd"/>
      <w:r>
        <w:rPr>
          <w:rFonts w:eastAsia="Times New Roman" w:cs="Times New Roman"/>
          <w:szCs w:val="24"/>
        </w:rPr>
        <w:t xml:space="preserve"> </w:t>
      </w:r>
      <w:proofErr w:type="spellStart"/>
      <w:r>
        <w:rPr>
          <w:rFonts w:eastAsia="Times New Roman" w:cs="Times New Roman"/>
          <w:szCs w:val="24"/>
        </w:rPr>
        <w:t>κοντέινερς</w:t>
      </w:r>
      <w:proofErr w:type="spellEnd"/>
      <w:r>
        <w:rPr>
          <w:rFonts w:eastAsia="Times New Roman" w:cs="Times New Roman"/>
          <w:szCs w:val="24"/>
        </w:rPr>
        <w:t xml:space="preserve">, αυτών των μεταλλικών κουτιών που στη διεθνή ορολογία ονομάζονται </w:t>
      </w:r>
      <w:r>
        <w:rPr>
          <w:rFonts w:eastAsia="Times New Roman" w:cs="Times New Roman"/>
          <w:szCs w:val="24"/>
        </w:rPr>
        <w:t>TEU</w:t>
      </w:r>
      <w:r>
        <w:rPr>
          <w:rFonts w:eastAsia="Times New Roman" w:cs="Times New Roman"/>
          <w:szCs w:val="24"/>
          <w:lang w:val="en-US"/>
        </w:rPr>
        <w:t>S</w:t>
      </w:r>
      <w:r>
        <w:rPr>
          <w:rFonts w:eastAsia="Times New Roman" w:cs="Times New Roman"/>
          <w:szCs w:val="24"/>
        </w:rPr>
        <w:t xml:space="preserve">. Συγχρόνως, βέβαια, έχουμε μια μείωση </w:t>
      </w:r>
      <w:r>
        <w:rPr>
          <w:rFonts w:eastAsia="Times New Roman" w:cs="Times New Roman"/>
          <w:szCs w:val="24"/>
        </w:rPr>
        <w:t xml:space="preserve">και </w:t>
      </w:r>
      <w:r>
        <w:rPr>
          <w:rFonts w:eastAsia="Times New Roman" w:cs="Times New Roman"/>
          <w:szCs w:val="24"/>
        </w:rPr>
        <w:t>του χύμα φορτίου.</w:t>
      </w:r>
    </w:p>
    <w:p w14:paraId="2E9F9399"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Εδώ βέβαια από εκείνη την περίοδο και μετά, και πιο συγκεκριμένα από το 2010 και μ</w:t>
      </w:r>
      <w:r>
        <w:rPr>
          <w:rFonts w:eastAsia="Times New Roman" w:cs="Times New Roman"/>
          <w:szCs w:val="24"/>
        </w:rPr>
        <w:t xml:space="preserve">ετά, έχουμε τη διοίκηση του ΟΛΘ η οποία </w:t>
      </w:r>
      <w:r>
        <w:rPr>
          <w:rFonts w:eastAsia="Times New Roman" w:cs="Times New Roman"/>
          <w:szCs w:val="24"/>
        </w:rPr>
        <w:lastRenderedPageBreak/>
        <w:t xml:space="preserve">επιδιώκει, κατά τους ισχυρισμούς της και κατά τις εκθέσεις της, να </w:t>
      </w:r>
      <w:r>
        <w:rPr>
          <w:rFonts w:eastAsia="Times New Roman" w:cs="Times New Roman"/>
          <w:szCs w:val="24"/>
        </w:rPr>
        <w:t>«</w:t>
      </w:r>
      <w:r>
        <w:rPr>
          <w:rFonts w:eastAsia="Times New Roman" w:cs="Times New Roman"/>
          <w:szCs w:val="24"/>
        </w:rPr>
        <w:t>απογειώσει</w:t>
      </w:r>
      <w:r>
        <w:rPr>
          <w:rFonts w:eastAsia="Times New Roman" w:cs="Times New Roman"/>
          <w:szCs w:val="24"/>
        </w:rPr>
        <w:t>»</w:t>
      </w:r>
      <w:r>
        <w:rPr>
          <w:rFonts w:eastAsia="Times New Roman" w:cs="Times New Roman"/>
          <w:szCs w:val="24"/>
        </w:rPr>
        <w:t xml:space="preserve"> το λιμάνι. Όμως, όπως ξέρετε, τα ποιοτικά στοιχεία στη διοίκηση είναι αυτά τα οποία δίνουν και τον τόνο της αναπτυξιακής δυναμικής, όχι </w:t>
      </w:r>
      <w:r>
        <w:rPr>
          <w:rFonts w:eastAsia="Times New Roman" w:cs="Times New Roman"/>
          <w:szCs w:val="24"/>
        </w:rPr>
        <w:t xml:space="preserve">μόνο στο λιμάνι, αλλά και σε κάθε εταιρεία. </w:t>
      </w:r>
    </w:p>
    <w:p w14:paraId="2E9F939A"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Διαπιστώνεται, σύμφωνα με τα βιογραφικά του προέδρου και διευθύνοντος συμβούλου -ένα άτομο- ότι τα ποιοτικά αυτά χαρακτηριστικά δεν ήταν τα καταλληλότερα. Βέβαια, θα καταθέσω και τα βιογραφικά σημειώματα του τότ</w:t>
      </w:r>
      <w:r>
        <w:rPr>
          <w:rFonts w:eastAsia="Times New Roman" w:cs="Times New Roman"/>
          <w:szCs w:val="24"/>
        </w:rPr>
        <w:t xml:space="preserve">ε διευθύνοντος συμβούλου και του υφιστάμενου διευθύνοντος συμβούλου, για να γίνει κατανοητό σε τελική ανάλυση το πρόβλημα αυτό της διαφοράς των ποιοτικών στοιχείων. Και μπορώ να σας πω και ποιος πράγματι νοιαζόταν, έτσι ώστε το λιμάνι να κρατηθεί γερά στα </w:t>
      </w:r>
      <w:r>
        <w:rPr>
          <w:rFonts w:eastAsia="Times New Roman" w:cs="Times New Roman"/>
          <w:szCs w:val="24"/>
        </w:rPr>
        <w:t xml:space="preserve">πόδια του. Διότι διαπιστώνεται ότι κατά τη διάρκεια του 2010-2014 έχουμε μια απαξίωση του </w:t>
      </w:r>
      <w:r>
        <w:rPr>
          <w:rFonts w:eastAsia="Times New Roman" w:cs="Times New Roman"/>
          <w:szCs w:val="24"/>
        </w:rPr>
        <w:lastRenderedPageBreak/>
        <w:t>λιμανιού, με την έννοια ότι το κύριο μέλημα της διοίκησης ήταν να μην έχει ζημίες, κάτι το οποίο είναι βέβαια σωστό. Όμως, αυτό είναι το αυτονόητο, δεν είναι ο άθλος.</w:t>
      </w:r>
      <w:r>
        <w:rPr>
          <w:rFonts w:eastAsia="Times New Roman" w:cs="Times New Roman"/>
          <w:szCs w:val="24"/>
        </w:rPr>
        <w:t xml:space="preserve"> </w:t>
      </w:r>
    </w:p>
    <w:p w14:paraId="2E9F939B"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 άθλος είναι να μπορεί η διοίκηση να επεκτείνει τις δραστηριότητες του λιμανιού, να αυξήσει τον τζίρο του λιμανιού, έτσι ώστε το λιμάνι να πατήσει γερά στα πόδια του. Ένα λιμάνι το οποίο είναι σε μια διαδικασία δυναμικής ανάπτυξης, καταλαβαίνετε ότι έχε</w:t>
      </w:r>
      <w:r>
        <w:rPr>
          <w:rFonts w:eastAsia="Times New Roman" w:cs="Times New Roman"/>
          <w:szCs w:val="24"/>
        </w:rPr>
        <w:t>ι πολλά περισσότερα πλεονεκτήματα, ακόμα και στο πλαίσιο της διαδικασίας παραχώρησης, σε σχέση με ένα άλλο λιμάνι το οποίο βρίσκεται σε μια διαδικασία στασιμότητας.</w:t>
      </w:r>
    </w:p>
    <w:p w14:paraId="2E9F939C"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καταθέτω τα δύο βιογραφικά</w:t>
      </w:r>
      <w:r>
        <w:rPr>
          <w:rFonts w:eastAsia="Times New Roman" w:cs="Times New Roman"/>
          <w:szCs w:val="24"/>
        </w:rPr>
        <w:t xml:space="preserve"> των δύο δ</w:t>
      </w:r>
      <w:r>
        <w:rPr>
          <w:rFonts w:eastAsia="Times New Roman" w:cs="Times New Roman"/>
          <w:szCs w:val="24"/>
        </w:rPr>
        <w:t>ιευθυν</w:t>
      </w:r>
      <w:r>
        <w:rPr>
          <w:rFonts w:eastAsia="Times New Roman" w:cs="Times New Roman"/>
          <w:szCs w:val="24"/>
        </w:rPr>
        <w:t>όν</w:t>
      </w:r>
      <w:r>
        <w:rPr>
          <w:rFonts w:eastAsia="Times New Roman" w:cs="Times New Roman"/>
          <w:szCs w:val="24"/>
        </w:rPr>
        <w:t>τ</w:t>
      </w:r>
      <w:r>
        <w:rPr>
          <w:rFonts w:eastAsia="Times New Roman" w:cs="Times New Roman"/>
          <w:szCs w:val="24"/>
        </w:rPr>
        <w:t>ω</w:t>
      </w:r>
      <w:r>
        <w:rPr>
          <w:rFonts w:eastAsia="Times New Roman" w:cs="Times New Roman"/>
          <w:szCs w:val="24"/>
        </w:rPr>
        <w:t>ν συμβούλων του 2010-2014 και</w:t>
      </w:r>
      <w:r>
        <w:rPr>
          <w:rFonts w:eastAsia="Times New Roman" w:cs="Times New Roman"/>
          <w:szCs w:val="24"/>
        </w:rPr>
        <w:t xml:space="preserve"> </w:t>
      </w:r>
      <w:r>
        <w:rPr>
          <w:rFonts w:eastAsia="Times New Roman" w:cs="Times New Roman"/>
          <w:szCs w:val="24"/>
        </w:rPr>
        <w:t>2015 έως σήμερα</w:t>
      </w:r>
      <w:r>
        <w:rPr>
          <w:rFonts w:eastAsia="Times New Roman" w:cs="Times New Roman"/>
          <w:szCs w:val="24"/>
        </w:rPr>
        <w:t xml:space="preserve"> </w:t>
      </w:r>
      <w:r>
        <w:rPr>
          <w:rFonts w:eastAsia="Times New Roman" w:cs="Times New Roman"/>
          <w:szCs w:val="24"/>
        </w:rPr>
        <w:t xml:space="preserve">. Όπως </w:t>
      </w:r>
      <w:r>
        <w:rPr>
          <w:rFonts w:eastAsia="Times New Roman" w:cs="Times New Roman"/>
          <w:szCs w:val="24"/>
        </w:rPr>
        <w:lastRenderedPageBreak/>
        <w:t xml:space="preserve">επίσης καταθέτω και τις επιδόσεις του λιμανιού από το 2014 ως και το 2017. </w:t>
      </w:r>
    </w:p>
    <w:p w14:paraId="2E9F939D" w14:textId="77777777" w:rsidR="00BE4DD2" w:rsidRDefault="0027121F">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Δημήτριος </w:t>
      </w:r>
      <w:proofErr w:type="spellStart"/>
      <w:r>
        <w:rPr>
          <w:rFonts w:eastAsia="Times New Roman" w:cs="Times New Roman"/>
        </w:rPr>
        <w:t>Μάρδας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w:t>
      </w:r>
      <w:r>
        <w:rPr>
          <w:rFonts w:eastAsia="Times New Roman" w:cs="Times New Roman"/>
        </w:rPr>
        <w:t>Γραμματείας της Διεύθυνσης Στενογραφίας και Πρακτικών της Βουλής)</w:t>
      </w:r>
    </w:p>
    <w:p w14:paraId="2E9F939E"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διαπιστώσετε πάρα πολύ εύκολα ότι κατά την περίοδο 2012 έως 2014 -παίρνω τρία έτη γιατί είναι και τρία έτη από το 2015 ως το 2017- η τότε διοίκηση κατάφερε να αυξήσει τον όγκο των </w:t>
      </w:r>
      <w:r>
        <w:rPr>
          <w:rFonts w:eastAsia="Times New Roman" w:cs="Times New Roman"/>
          <w:szCs w:val="24"/>
        </w:rPr>
        <w:t>TEU</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rPr>
        <w:t>κα</w:t>
      </w:r>
      <w:r>
        <w:rPr>
          <w:rFonts w:eastAsia="Times New Roman" w:cs="Times New Roman"/>
          <w:szCs w:val="24"/>
        </w:rPr>
        <w:t xml:space="preserve">τά </w:t>
      </w:r>
      <w:r>
        <w:rPr>
          <w:rFonts w:eastAsia="Times New Roman" w:cs="Times New Roman"/>
          <w:szCs w:val="24"/>
        </w:rPr>
        <w:t xml:space="preserve">τριάντα </w:t>
      </w:r>
      <w:r>
        <w:rPr>
          <w:rFonts w:eastAsia="Times New Roman" w:cs="Times New Roman"/>
          <w:szCs w:val="24"/>
        </w:rPr>
        <w:t>δύο χιλιάδες ενενήντα</w:t>
      </w:r>
      <w:r>
        <w:rPr>
          <w:rFonts w:eastAsia="Times New Roman" w:cs="Times New Roman"/>
          <w:szCs w:val="24"/>
        </w:rPr>
        <w:t xml:space="preserve"> φορτία, ενώ από το 2015 ως το 2017 έχουμε μια αύξηση αυτών των φορτίων κατά </w:t>
      </w:r>
      <w:r>
        <w:rPr>
          <w:rFonts w:eastAsia="Times New Roman" w:cs="Times New Roman"/>
          <w:szCs w:val="24"/>
        </w:rPr>
        <w:t>πενήντα χιλιάδες διακόσια επτά</w:t>
      </w:r>
      <w:r>
        <w:rPr>
          <w:rFonts w:eastAsia="Times New Roman" w:cs="Times New Roman"/>
          <w:szCs w:val="24"/>
        </w:rPr>
        <w:t xml:space="preserve">. Βέβαια, όλη αυτή η διαδικασία της απαξίωσης η οποία έλαβε χώρα όλο αυτό το χρονικό διάστημα λόγω ακατάλληλων </w:t>
      </w:r>
      <w:r>
        <w:rPr>
          <w:rFonts w:eastAsia="Times New Roman" w:cs="Times New Roman"/>
          <w:szCs w:val="24"/>
        </w:rPr>
        <w:lastRenderedPageBreak/>
        <w:t>διοική</w:t>
      </w:r>
      <w:r>
        <w:rPr>
          <w:rFonts w:eastAsia="Times New Roman" w:cs="Times New Roman"/>
          <w:szCs w:val="24"/>
        </w:rPr>
        <w:t xml:space="preserve">σεων ιδιαίτερα της περιόδου 2011-2014, ερμηνεύεται και από συνάδελφους πανεπιστημιακούς. </w:t>
      </w:r>
    </w:p>
    <w:p w14:paraId="2E9F939F"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τη δήλωση του Τζόζεφ Στίγκλιτς, ο οποίος δεν αναφέρθηκε φυσικά στο λιμάνι, αλλά αναφέρθηκε στις προς ιδιωτικοποίηση επιχειρήσεις και γιατί και τι εξυπηρετεί </w:t>
      </w:r>
      <w:r>
        <w:rPr>
          <w:rFonts w:eastAsia="Times New Roman" w:cs="Times New Roman"/>
          <w:szCs w:val="24"/>
        </w:rPr>
        <w:t xml:space="preserve">η διαδικασία της απαξίωσης διεθνώς των προς ιδιωτικοποίηση επιχειρήσεων. </w:t>
      </w:r>
    </w:p>
    <w:p w14:paraId="2E9F93A0" w14:textId="77777777" w:rsidR="00BE4DD2" w:rsidRDefault="0027121F">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Δημήτριος </w:t>
      </w:r>
      <w:proofErr w:type="spellStart"/>
      <w:r>
        <w:rPr>
          <w:rFonts w:eastAsia="Times New Roman" w:cs="Times New Roman"/>
        </w:rPr>
        <w:t>Μάρδας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w:t>
      </w:r>
      <w:r>
        <w:rPr>
          <w:rFonts w:eastAsia="Times New Roman" w:cs="Times New Roman"/>
        </w:rPr>
        <w:t xml:space="preserve"> και Πρακτικών της Βουλής)</w:t>
      </w:r>
    </w:p>
    <w:p w14:paraId="2E9F93A1"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το 2014, όπου το ΤΑΙΠΕΔ αποφάσισε τη διάθεση πλειοψηφικού πακέτου 67% των μετοχών του ΟΛΘ, και μπήκαμε </w:t>
      </w:r>
      <w:r>
        <w:rPr>
          <w:rFonts w:eastAsia="Times New Roman" w:cs="Times New Roman"/>
          <w:szCs w:val="24"/>
        </w:rPr>
        <w:lastRenderedPageBreak/>
        <w:t xml:space="preserve">σε μια διαδικασία παραχώρησης, όπου στις 10 Απριλίου 2014 ορίστηκε ο προτιμώμενος επενδυτής. Το 2015, σύμφωνα με τα </w:t>
      </w:r>
      <w:r>
        <w:rPr>
          <w:rFonts w:eastAsia="Times New Roman" w:cs="Times New Roman"/>
          <w:szCs w:val="24"/>
        </w:rPr>
        <w:t xml:space="preserve">προβλεπόμενα στην υφιστάμενη σύμβαση παραχώρησης του 2009, το ελληνικό δημόσιο κάλεσε τον ΟΛΘ, </w:t>
      </w:r>
      <w:r>
        <w:rPr>
          <w:rFonts w:eastAsia="Times New Roman"/>
          <w:bCs/>
        </w:rPr>
        <w:t>προκειμένου να</w:t>
      </w:r>
      <w:r>
        <w:rPr>
          <w:rFonts w:eastAsia="Times New Roman" w:cs="Times New Roman"/>
          <w:szCs w:val="24"/>
        </w:rPr>
        <w:t xml:space="preserve"> </w:t>
      </w:r>
      <w:proofErr w:type="spellStart"/>
      <w:r>
        <w:rPr>
          <w:rFonts w:eastAsia="Times New Roman" w:cs="Times New Roman"/>
          <w:szCs w:val="24"/>
        </w:rPr>
        <w:t>συνομολογηθούν</w:t>
      </w:r>
      <w:proofErr w:type="spellEnd"/>
      <w:r>
        <w:rPr>
          <w:rFonts w:eastAsia="Times New Roman" w:cs="Times New Roman"/>
          <w:szCs w:val="24"/>
        </w:rPr>
        <w:t xml:space="preserve"> οι κατάλληλες τροποποιήσεις στην υφιστάμενη σύμβαση παραχώρησης, με σκοπό το περιεχόμενό της να εναρμονιστεί προς τη σκοπούμενη μετ</w:t>
      </w:r>
      <w:r>
        <w:rPr>
          <w:rFonts w:eastAsia="Times New Roman" w:cs="Times New Roman"/>
          <w:szCs w:val="24"/>
        </w:rPr>
        <w:t>αβίβαση της πλειοψηφίας στον μελλοντικό επενδυτή. Το 2018, λόγω των αναθεωρήσεων, φτάσαμε στην ονομαζόμενη «αναθεωρημένη σύμβαση παραχώρησης» που υπογράφτηκε στις 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2018. </w:t>
      </w:r>
    </w:p>
    <w:p w14:paraId="2E9F93A2"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Ως προς ορισμένα στοιχεία της συγκεκριμένης σύμβασης, εδώ έχουμε τον ρυθμιστικό ρό</w:t>
      </w:r>
      <w:r>
        <w:rPr>
          <w:rFonts w:eastAsia="Times New Roman" w:cs="Times New Roman"/>
          <w:szCs w:val="24"/>
        </w:rPr>
        <w:t>λο του κράτους και την εποπτεία του κρά</w:t>
      </w:r>
      <w:r>
        <w:rPr>
          <w:rFonts w:eastAsia="Times New Roman" w:cs="Times New Roman"/>
          <w:szCs w:val="24"/>
        </w:rPr>
        <w:lastRenderedPageBreak/>
        <w:t xml:space="preserve">τους που είναι αρκετά ισχυρή. Αυτό είναι μια σημαντική διαφοροποίηση σε σχέση με το παρελθόν. Είναι μια διαφοροποίηση που δείχνει, αν θέλετε, και τις επιλογές </w:t>
      </w:r>
      <w:r>
        <w:rPr>
          <w:rFonts w:eastAsia="Times New Roman"/>
          <w:szCs w:val="24"/>
        </w:rPr>
        <w:t>οι οποίες</w:t>
      </w:r>
      <w:r>
        <w:rPr>
          <w:rFonts w:eastAsia="Times New Roman" w:cs="Times New Roman"/>
          <w:szCs w:val="24"/>
        </w:rPr>
        <w:t xml:space="preserve"> λαμβάνουν χώρα στο πλαίσιο των όποιων διαδικασιώ</w:t>
      </w:r>
      <w:r>
        <w:rPr>
          <w:rFonts w:eastAsia="Times New Roman" w:cs="Times New Roman"/>
          <w:szCs w:val="24"/>
        </w:rPr>
        <w:t>ν παραχωρήσεων ή ιδιωτικοποιήσεων έχει η Κυβέρνησή μας.</w:t>
      </w:r>
    </w:p>
    <w:p w14:paraId="2E9F93A3"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σύμβαση αναλυτικότερα </w:t>
      </w:r>
      <w:r>
        <w:rPr>
          <w:rFonts w:eastAsia="Times New Roman" w:cs="Times New Roman"/>
          <w:szCs w:val="24"/>
        </w:rPr>
        <w:t xml:space="preserve">προβλέπονται </w:t>
      </w:r>
      <w:r>
        <w:rPr>
          <w:rFonts w:eastAsia="Times New Roman" w:cs="Times New Roman"/>
          <w:szCs w:val="24"/>
        </w:rPr>
        <w:t xml:space="preserve">κάποια ελάχιστα επίπεδα διακίνησης ετησίως, τα οποία είναι αρκετά ψηλά </w:t>
      </w:r>
      <w:r>
        <w:rPr>
          <w:rFonts w:eastAsia="Times New Roman" w:cs="Times New Roman"/>
          <w:szCs w:val="24"/>
        </w:rPr>
        <w:t>και στα οποία</w:t>
      </w:r>
      <w:r>
        <w:rPr>
          <w:rFonts w:eastAsia="Times New Roman" w:cs="Times New Roman"/>
          <w:szCs w:val="24"/>
        </w:rPr>
        <w:t xml:space="preserve"> θα αναφερθώ ακολούθως. Προβλέπονται τρία τέλη σε ό,τι αφορά τα πλοία. Και έχουμε μία παρέμβαση του κράτους στα τέλη εκείνα, τα οποία αναφέρονται στην ακτοπλοΐα και μόνο. Υπάρχει διάταξη η οποία αναφέρεται στην απαγόρευση συγχωνεύσεων ή μετασχηματισμού ή ο</w:t>
      </w:r>
      <w:r>
        <w:rPr>
          <w:rFonts w:eastAsia="Times New Roman" w:cs="Times New Roman"/>
          <w:szCs w:val="24"/>
        </w:rPr>
        <w:t xml:space="preserve">τιδήποτε άλλο στον ΟΛΘ στο πλαίσιο της επιχειρησιακής του διαδικασίας, χωρίς την έγκριση του κράτους. </w:t>
      </w:r>
      <w:r>
        <w:rPr>
          <w:rFonts w:eastAsia="Times New Roman" w:cs="Times New Roman"/>
          <w:szCs w:val="24"/>
        </w:rPr>
        <w:lastRenderedPageBreak/>
        <w:t xml:space="preserve">Το αντάλλαγμα της παραχώρησης είναι συνάρτηση του μεικτού κύκλου εργασιών και κατ’ έτος δεν μπορεί να είναι χαμηλότερο </w:t>
      </w:r>
      <w:r>
        <w:rPr>
          <w:rFonts w:eastAsia="Times New Roman" w:cs="Times New Roman"/>
          <w:szCs w:val="24"/>
        </w:rPr>
        <w:t xml:space="preserve">του </w:t>
      </w:r>
      <w:r>
        <w:rPr>
          <w:rFonts w:eastAsia="Times New Roman" w:cs="Times New Roman"/>
          <w:szCs w:val="24"/>
        </w:rPr>
        <w:t xml:space="preserve">1,8 </w:t>
      </w:r>
      <w:r>
        <w:rPr>
          <w:rFonts w:eastAsia="Times New Roman" w:cs="Times New Roman"/>
          <w:szCs w:val="24"/>
        </w:rPr>
        <w:t>εκατομμυρίου</w:t>
      </w:r>
      <w:r>
        <w:rPr>
          <w:rFonts w:eastAsia="Times New Roman" w:cs="Times New Roman"/>
          <w:szCs w:val="24"/>
        </w:rPr>
        <w:t>. Υπάρχουν κυρώ</w:t>
      </w:r>
      <w:r>
        <w:rPr>
          <w:rFonts w:eastAsia="Times New Roman" w:cs="Times New Roman"/>
          <w:szCs w:val="24"/>
        </w:rPr>
        <w:t xml:space="preserve">σεις στην περίπτωση κατά την οποία ο ΟΛΘ δεν πληροί τις όποιες υποχρεώσεις του. Και προβλέπεται καταγγελία της σύμβασης στην περίπτωση κατά την οποία οδηγηθούν τα πράγματα στα άκρα. </w:t>
      </w:r>
    </w:p>
    <w:p w14:paraId="2E9F93A4"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τίμημα το οποίο θα καταβληθεί είναι της τάξης των 231.926.000 ευρώ για</w:t>
      </w:r>
      <w:r>
        <w:rPr>
          <w:rFonts w:eastAsia="Times New Roman" w:cs="Times New Roman"/>
          <w:szCs w:val="24"/>
        </w:rPr>
        <w:t xml:space="preserve"> το 67% των μετοχών του ΟΛΘ. Οι επενδύσεις έως το 2026 θα κινηθούν ανάμεσα σε δύο σενάρια: Το βασικό σενάριο προβλέπει 256.900.000 ευρώ και το αισιόδοξο σενάριο προβλέπει 441.600.000 ευρώ. Οι ελάχιστες επενδύσεις </w:t>
      </w:r>
      <w:r>
        <w:rPr>
          <w:rFonts w:eastAsia="Times New Roman" w:cs="Times New Roman"/>
          <w:szCs w:val="24"/>
        </w:rPr>
        <w:t>ως το 2026</w:t>
      </w:r>
      <w:r>
        <w:rPr>
          <w:rFonts w:eastAsia="Times New Roman" w:cs="Times New Roman"/>
          <w:szCs w:val="24"/>
        </w:rPr>
        <w:t xml:space="preserve"> που πρέπει να γίνουν είναι της τ</w:t>
      </w:r>
      <w:r>
        <w:rPr>
          <w:rFonts w:eastAsia="Times New Roman" w:cs="Times New Roman"/>
          <w:szCs w:val="24"/>
        </w:rPr>
        <w:t xml:space="preserve">άξης των 180.000.000 ευρώ. </w:t>
      </w:r>
    </w:p>
    <w:p w14:paraId="2E9F93A5"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Η συνολική αύξηση των εσόδων του ΟΛΘ έως το 2026 θα είναι της τάξης των 834.000.000 ευρώ. Το καθαρό δημοσιονομικό όφελος έως το 2026 θα είναι της τάξης των 216.000.000 ευρώ. Επιπλέον, θα υπάρχουν έσοδα από αποθήκευση, τροφοδοσία</w:t>
      </w:r>
      <w:r>
        <w:rPr>
          <w:rFonts w:eastAsia="Times New Roman" w:cs="Times New Roman"/>
          <w:szCs w:val="24"/>
        </w:rPr>
        <w:t xml:space="preserve"> και από κάποιες άλλες υπηρεσίες που προσφέρει το λιμάνι, της τάξης των 465.100.000 ευρώ. Η επίπτωση στο ΑΕΠ είναι της τάξης του 1,47% κατώτερο και 1,93% ανώτερο. Το Γενικό Λογιστήριο του Κράτους εύλογα δεν σημειώνει δαπάνες, παρά μόνο έσοδα.</w:t>
      </w:r>
    </w:p>
    <w:p w14:paraId="2E9F93A6"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Καθώς έχω λίγ</w:t>
      </w:r>
      <w:r>
        <w:rPr>
          <w:rFonts w:eastAsia="Times New Roman" w:cs="Times New Roman"/>
          <w:szCs w:val="24"/>
        </w:rPr>
        <w:t xml:space="preserve">ο χρόνο, σε ό,τι αφορά την κατ’ </w:t>
      </w:r>
      <w:proofErr w:type="spellStart"/>
      <w:r>
        <w:rPr>
          <w:rFonts w:eastAsia="Times New Roman" w:cs="Times New Roman"/>
          <w:szCs w:val="24"/>
        </w:rPr>
        <w:t>άρθρον</w:t>
      </w:r>
      <w:proofErr w:type="spellEnd"/>
      <w:r>
        <w:rPr>
          <w:rFonts w:eastAsia="Times New Roman" w:cs="Times New Roman"/>
          <w:szCs w:val="24"/>
        </w:rPr>
        <w:t xml:space="preserve"> παρουσίαση θα αναφερθώ σε ορισμένα από τα άρθρα</w:t>
      </w:r>
      <w:r>
        <w:rPr>
          <w:rFonts w:eastAsia="Times New Roman" w:cs="Times New Roman"/>
          <w:szCs w:val="24"/>
        </w:rPr>
        <w:t xml:space="preserve"> της σύμβασης </w:t>
      </w:r>
      <w:r>
        <w:rPr>
          <w:rFonts w:eastAsia="Times New Roman" w:cs="Times New Roman"/>
          <w:szCs w:val="24"/>
        </w:rPr>
        <w:t>τα οποία παρουσιάζουν ενδιαφέρον:</w:t>
      </w:r>
    </w:p>
    <w:p w14:paraId="2E9F93A7"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2, παράγραφος 2 έχουμε την εποπτική εξουσία της Ρυθμιστικής Αρχής Λιμένων, μίας αρχής</w:t>
      </w:r>
      <w:r>
        <w:rPr>
          <w:rFonts w:eastAsia="Times New Roman" w:cs="Times New Roman"/>
          <w:szCs w:val="24"/>
        </w:rPr>
        <w:t xml:space="preserve"> η οποία σύμφωνα με τα προβλεπόμενα, παρακολουθεί ακριβώς το τι γίνεται στο λιμάνι.</w:t>
      </w:r>
    </w:p>
    <w:p w14:paraId="2E9F93A8"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παράγραφος 9 αναφέρεται ελάχιστο επίπεδο διακίνησης των </w:t>
      </w:r>
      <w:r>
        <w:rPr>
          <w:rFonts w:eastAsia="Times New Roman" w:cs="Times New Roman"/>
          <w:szCs w:val="24"/>
          <w:lang w:val="en-US"/>
        </w:rPr>
        <w:t>TEU</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rPr>
        <w:t xml:space="preserve">που είναι </w:t>
      </w:r>
      <w:r>
        <w:rPr>
          <w:rFonts w:eastAsia="Times New Roman" w:cs="Times New Roman"/>
          <w:szCs w:val="24"/>
        </w:rPr>
        <w:t xml:space="preserve">τριακόσιες εβδομήντα </w:t>
      </w:r>
      <w:r>
        <w:rPr>
          <w:rFonts w:eastAsia="Times New Roman" w:cs="Times New Roman"/>
          <w:szCs w:val="24"/>
        </w:rPr>
        <w:t>χιλιάδες για τα πρώτα εννέα έτη και θα έχουμε μία αύξηση σταδιακά π</w:t>
      </w:r>
      <w:r>
        <w:rPr>
          <w:rFonts w:eastAsia="Times New Roman" w:cs="Times New Roman"/>
          <w:szCs w:val="24"/>
        </w:rPr>
        <w:t xml:space="preserve">ου θα αγγίξει τις </w:t>
      </w:r>
      <w:r>
        <w:rPr>
          <w:rFonts w:eastAsia="Times New Roman" w:cs="Times New Roman"/>
          <w:szCs w:val="24"/>
        </w:rPr>
        <w:t>εξακόσιες πενήντα</w:t>
      </w:r>
      <w:r>
        <w:rPr>
          <w:rFonts w:eastAsia="Times New Roman" w:cs="Times New Roman"/>
          <w:szCs w:val="24"/>
        </w:rPr>
        <w:t xml:space="preserve"> χιλιάδες </w:t>
      </w:r>
      <w:r>
        <w:rPr>
          <w:rFonts w:eastAsia="Times New Roman" w:cs="Times New Roman"/>
          <w:szCs w:val="24"/>
          <w:lang w:val="en-US"/>
        </w:rPr>
        <w:t>TEUs</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2017 ήμασταν περίπου στις </w:t>
      </w:r>
      <w:r>
        <w:rPr>
          <w:rFonts w:eastAsia="Times New Roman" w:cs="Times New Roman"/>
          <w:szCs w:val="24"/>
        </w:rPr>
        <w:t xml:space="preserve">τετρακόσιες μία </w:t>
      </w:r>
      <w:r>
        <w:rPr>
          <w:rFonts w:eastAsia="Times New Roman" w:cs="Times New Roman"/>
          <w:szCs w:val="24"/>
        </w:rPr>
        <w:t xml:space="preserve">χιλιάδες </w:t>
      </w:r>
      <w:proofErr w:type="spellStart"/>
      <w:r>
        <w:rPr>
          <w:rFonts w:eastAsia="Times New Roman" w:cs="Times New Roman"/>
          <w:szCs w:val="24"/>
        </w:rPr>
        <w:t>κοντέινερς</w:t>
      </w:r>
      <w:proofErr w:type="spellEnd"/>
      <w:r>
        <w:rPr>
          <w:rFonts w:eastAsia="Times New Roman" w:cs="Times New Roman"/>
          <w:szCs w:val="24"/>
        </w:rPr>
        <w:t>.</w:t>
      </w:r>
    </w:p>
    <w:p w14:paraId="2E9F93A9"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άρθρο 6, παράγραφος 7 όπου οι </w:t>
      </w:r>
      <w:r>
        <w:rPr>
          <w:rFonts w:eastAsia="Times New Roman" w:cs="Times New Roman"/>
          <w:szCs w:val="24"/>
        </w:rPr>
        <w:t>Π</w:t>
      </w:r>
      <w:r>
        <w:rPr>
          <w:rFonts w:eastAsia="Times New Roman" w:cs="Times New Roman"/>
          <w:szCs w:val="24"/>
        </w:rPr>
        <w:t xml:space="preserve">ροβλήτες </w:t>
      </w:r>
      <w:r>
        <w:rPr>
          <w:rFonts w:eastAsia="Times New Roman" w:cs="Times New Roman"/>
          <w:szCs w:val="24"/>
        </w:rPr>
        <w:t>1 και 2 σε συνεννόηση με τον δήμο θα χρησιμοποιούνται για ανάπτυξη πολιτιστικών δραστηρ</w:t>
      </w:r>
      <w:r>
        <w:rPr>
          <w:rFonts w:eastAsia="Times New Roman" w:cs="Times New Roman"/>
          <w:szCs w:val="24"/>
        </w:rPr>
        <w:t xml:space="preserve">ιοτήτων. Εκεί θα έχει και το Φεστιβάλ Θεσσαλονίκης ένα μερίδιο σε ό,τι αφορά αυτό. Όπως ξέρετε, το λιμάνι </w:t>
      </w:r>
      <w:r>
        <w:rPr>
          <w:rFonts w:eastAsia="Times New Roman" w:cs="Times New Roman"/>
          <w:szCs w:val="24"/>
        </w:rPr>
        <w:lastRenderedPageBreak/>
        <w:t xml:space="preserve">κύριο σκοπό έχει να συνδέσει τη στεριά με τη θάλασσα και τα υπόλοιπα είναι πάρα πολύ χρήσιμα, αλλά δεν είναι το κύριο στοιχείο αυτό, το οποίο οφείλει </w:t>
      </w:r>
      <w:r>
        <w:rPr>
          <w:rFonts w:eastAsia="Times New Roman" w:cs="Times New Roman"/>
          <w:szCs w:val="24"/>
        </w:rPr>
        <w:t>να απασχολεί ένα λιμάνι, δηλαδή τα πολιτιστικά.</w:t>
      </w:r>
    </w:p>
    <w:p w14:paraId="2E9F93AA"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άρθρο 7 προβλέπεται με ακρίβεια στο «Πρόγραμμα Επενδύσεων» αυτά τα οποία σας ανέφερα. Και ότι εδώ βέβαια εντάσσεται στο πλαίσιο των επενδύσεων και ο </w:t>
      </w:r>
      <w:proofErr w:type="spellStart"/>
      <w:r>
        <w:rPr>
          <w:rFonts w:eastAsia="Times New Roman" w:cs="Times New Roman"/>
          <w:szCs w:val="24"/>
        </w:rPr>
        <w:t>πολυπαθής</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ροβλήτας </w:t>
      </w:r>
      <w:r>
        <w:rPr>
          <w:rFonts w:eastAsia="Times New Roman" w:cs="Times New Roman"/>
          <w:szCs w:val="24"/>
        </w:rPr>
        <w:t>6, στον οποίο συγκεκρι</w:t>
      </w:r>
      <w:r>
        <w:rPr>
          <w:rFonts w:eastAsia="Times New Roman" w:cs="Times New Roman"/>
          <w:szCs w:val="24"/>
        </w:rPr>
        <w:t>μένο προβλήτα οι επενδύσεις αναβάλλονται επί τόσα χρόνια, για να ολοκληρωθούν στην πρώτη επταετία.</w:t>
      </w:r>
    </w:p>
    <w:p w14:paraId="2E9F93AB"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10, όπως σας είπα, έχουμε τρία τέλη τα οποία ορίζονται με παρέμβαση του κράτους, σε ό,τι αφορά τα τέλη ακτοπλοΐας. </w:t>
      </w:r>
    </w:p>
    <w:p w14:paraId="2E9F93AC"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14 έχουμε τη διαδικασ</w:t>
      </w:r>
      <w:r>
        <w:rPr>
          <w:rFonts w:eastAsia="Times New Roman" w:cs="Times New Roman"/>
          <w:szCs w:val="24"/>
        </w:rPr>
        <w:t xml:space="preserve">ία ελέγχου, όπως ακριβώς διατυπώνεται και έχουμε ετήσιες εκθέσεις, οι οποίες πρέπει να γίνονται τέσσερις μήνες μετά το πέρας κάθε περιόδου αναφοράς. Έχει χωριστεί όλη η περίοδος έως το 2051 σε περιόδους αναφοράς. </w:t>
      </w:r>
    </w:p>
    <w:p w14:paraId="2E9F93AD"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Στο άρθρο 16 έχουμε τις ποινικές ρήτρες σε</w:t>
      </w:r>
      <w:r>
        <w:rPr>
          <w:rFonts w:eastAsia="Times New Roman" w:cs="Times New Roman"/>
          <w:szCs w:val="24"/>
        </w:rPr>
        <w:t xml:space="preserve"> περιπτώσεις παραβάσεων των υποχρεώσεων του επενδυτή, που θα οδηγήσει η μη τήρηση των συμφωνηθέντων.</w:t>
      </w:r>
    </w:p>
    <w:p w14:paraId="2E9F93AE"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στο άρθρο 18 προβλέπεται μία εγγυητική επιστολή καλής εκτέλεσης 10.000.000 ευρώ και 20.000.000 ευρώ μία συμπληρωματική εγγυητική επιστολή καλής εκτέλεσ</w:t>
      </w:r>
      <w:r>
        <w:rPr>
          <w:rFonts w:eastAsia="Times New Roman" w:cs="Times New Roman"/>
          <w:szCs w:val="24"/>
        </w:rPr>
        <w:t xml:space="preserve">ης από τράπεζα που γίνεται αποδεκτή από το ελληνικό </w:t>
      </w:r>
      <w:r>
        <w:rPr>
          <w:rFonts w:eastAsia="Times New Roman" w:cs="Times New Roman"/>
          <w:szCs w:val="24"/>
        </w:rPr>
        <w:t>δημόσιο</w:t>
      </w:r>
      <w:r>
        <w:rPr>
          <w:rFonts w:eastAsia="Times New Roman" w:cs="Times New Roman"/>
          <w:szCs w:val="24"/>
        </w:rPr>
        <w:t>.</w:t>
      </w:r>
    </w:p>
    <w:p w14:paraId="2E9F93A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Το σύνολο των άρθρων</w:t>
      </w:r>
      <w:r>
        <w:rPr>
          <w:rFonts w:eastAsia="Times New Roman" w:cs="Times New Roman"/>
          <w:szCs w:val="24"/>
        </w:rPr>
        <w:t xml:space="preserve"> της σύμβασης </w:t>
      </w:r>
      <w:r>
        <w:rPr>
          <w:rFonts w:eastAsia="Times New Roman" w:cs="Times New Roman"/>
          <w:szCs w:val="24"/>
        </w:rPr>
        <w:t>είναι τριάντα. Και έχουμε και ένα μεγάλο σύνολο παραρτημάτων που δίνουν με λεπτομέρειες τα όσα έχουν συμφωνηθεί και τα οποία αναφέρονται στη λειτουργία του λιμαν</w:t>
      </w:r>
      <w:r>
        <w:rPr>
          <w:rFonts w:eastAsia="Times New Roman" w:cs="Times New Roman"/>
          <w:szCs w:val="24"/>
        </w:rPr>
        <w:t>ιού ως το 2051.</w:t>
      </w:r>
    </w:p>
    <w:p w14:paraId="2E9F93B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9F93B1" w14:textId="77777777" w:rsidR="00BE4DD2" w:rsidRDefault="0027121F">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2E9F93B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συνάδελφε, όταν θα πάρετε τα Πρακτικά, να κάνετε μια διόρθωση: Νομίζω ότι το άρθρο 18, που είπατε, είναι στο Παράρτημα. Το νομοσχέδιο έχει δώδεκα άρθρα. Τα υπόλοιπα είναι στο Παράρτημα. Τυπικό είναι το θέμα, αλλά επειδή είπατε για άρθρο 18, πρέπει να</w:t>
      </w:r>
      <w:r>
        <w:rPr>
          <w:rFonts w:eastAsia="Times New Roman" w:cs="Times New Roman"/>
          <w:szCs w:val="24"/>
        </w:rPr>
        <w:t xml:space="preserve"> είναι του Παραρτήματος. </w:t>
      </w:r>
    </w:p>
    <w:p w14:paraId="2E9F93B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ΜΑΡΔΑΣ: </w:t>
      </w:r>
      <w:r>
        <w:rPr>
          <w:rFonts w:eastAsia="Times New Roman" w:cs="Times New Roman"/>
          <w:szCs w:val="24"/>
        </w:rPr>
        <w:t>Σωστά, κύριε Πρόεδρε.</w:t>
      </w:r>
    </w:p>
    <w:p w14:paraId="2E9F93B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μισό λεπτό, καθίστε, γιατί θέλω και τη συναίνεσή σας. Θα κάνω μια πρόταση που νομίζω ότι θα διευκολύνει όλους τους εισηγητές. </w:t>
      </w:r>
    </w:p>
    <w:p w14:paraId="2E9F93B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Κύριοι συνάδ</w:t>
      </w:r>
      <w:r>
        <w:rPr>
          <w:rFonts w:eastAsia="Times New Roman" w:cs="Times New Roman"/>
          <w:szCs w:val="24"/>
        </w:rPr>
        <w:t>ελφοι, προτείνω να δώσουμε τον λόγο για πέντε λεπτά στον κ. Βίτσα να παρουσιάσει την τροπολογία του. Και επειδή η συζήτηση είναι ενιαία, να έχετε εικόνα του τι είναι αυτή η τροπολογία. Του έχω ζητήσει, επίσης, να μείνει κι άλλα πέντε λεπτά για να κάνετε κά</w:t>
      </w:r>
      <w:r>
        <w:rPr>
          <w:rFonts w:eastAsia="Times New Roman" w:cs="Times New Roman"/>
          <w:szCs w:val="24"/>
        </w:rPr>
        <w:t xml:space="preserve">ποια διευκρινιστική ερώτηση, αν θέλετε. </w:t>
      </w:r>
    </w:p>
    <w:p w14:paraId="2E9F93B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Απ’ ό,τι βλέπω συμφωνούμε και νομίζω ότι είναι πιο πρακτικό και για εσάς.</w:t>
      </w:r>
    </w:p>
    <w:p w14:paraId="2E9F93B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από τη θέση σας για πέντε λεπτά για την τροπολογία σας.</w:t>
      </w:r>
    </w:p>
    <w:p w14:paraId="2E9F93B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b/>
          <w:szCs w:val="24"/>
        </w:rPr>
        <w:t xml:space="preserve"> </w:t>
      </w:r>
      <w:r>
        <w:rPr>
          <w:rFonts w:eastAsia="Times New Roman" w:cs="Times New Roman"/>
          <w:szCs w:val="24"/>
        </w:rPr>
        <w:t xml:space="preserve">Ευχαριστώ πολύ, κύριε Πρόεδρε. Και ευχαριστώ και τον κ. </w:t>
      </w:r>
      <w:proofErr w:type="spellStart"/>
      <w:r>
        <w:rPr>
          <w:rFonts w:eastAsia="Times New Roman" w:cs="Times New Roman"/>
          <w:szCs w:val="24"/>
        </w:rPr>
        <w:t>Πλακιωτάκη</w:t>
      </w:r>
      <w:proofErr w:type="spellEnd"/>
      <w:r>
        <w:rPr>
          <w:rFonts w:eastAsia="Times New Roman" w:cs="Times New Roman"/>
          <w:szCs w:val="24"/>
        </w:rPr>
        <w:t>.</w:t>
      </w:r>
    </w:p>
    <w:p w14:paraId="2E9F93B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με γενικό αριθμό 1484 και ειδικό αριθμό 31 αφορά την επέκταση του προγράμματος των υποβρυχίων κατά 18.800.000 ευρώ. Θα σας πω ένα πολύ γρήγορο ιστορικό: Είναι γνωστό ότι τον </w:t>
      </w:r>
      <w:r>
        <w:rPr>
          <w:rFonts w:eastAsia="Times New Roman" w:cs="Times New Roman"/>
          <w:szCs w:val="24"/>
        </w:rPr>
        <w:t>Οκτώβριο του 2014 και στις αρχές του 2015, δηλαδή μέχρι το πρώτο εξάμηνο, τα τέσσερα υποβρύχια καθελκύστηκαν. Από το δεύτερο εξάμηνο του 2015 τα τρία από τα τέσσερα υποβρύχια έχουν παραδοθεί στο Πολεμικό Ναυτικό για επιχειρησιακή χρήση. Στις αρχές του 2018</w:t>
      </w:r>
      <w:r>
        <w:rPr>
          <w:rFonts w:eastAsia="Times New Roman" w:cs="Times New Roman"/>
          <w:szCs w:val="24"/>
        </w:rPr>
        <w:t xml:space="preserve"> παραδόθηκε και το τέταρτο, το «ΚΑΤΣΩΝΗΣ». </w:t>
      </w:r>
    </w:p>
    <w:p w14:paraId="2E9F93B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μας δίνει μια πολύ σημαντική υπεροπλία στο Αιγαίο. Υπάρχουν εργασίες για την ολοκλήρωση αυτών των υποβρυχίων. Αυτές οι εργασίες αφορούν ρυθμίσεις και δοκιμές των κινητήρων πρόωσης, ενεργοποίηση της αναερόβια</w:t>
      </w:r>
      <w:r>
        <w:rPr>
          <w:rFonts w:eastAsia="Times New Roman" w:cs="Times New Roman"/>
          <w:szCs w:val="24"/>
        </w:rPr>
        <w:t xml:space="preserve">ς πρόωσης, απαιτήσεις αναβάθμισης του λογισμικού πλήθους συστημάτων και κάποιες εκκρεμότητες στις εργασίες και στις ρυθμίσεις που αφορούν τους ιστούς και τα λοιπά. Αντίστοιχα υπάρχουν ζητήματα που αφορούν τα </w:t>
      </w:r>
      <w:proofErr w:type="spellStart"/>
      <w:r>
        <w:rPr>
          <w:rFonts w:eastAsia="Times New Roman" w:cs="Times New Roman"/>
          <w:szCs w:val="24"/>
        </w:rPr>
        <w:t>συνοδά</w:t>
      </w:r>
      <w:proofErr w:type="spellEnd"/>
      <w:r>
        <w:rPr>
          <w:rFonts w:eastAsia="Times New Roman" w:cs="Times New Roman"/>
          <w:szCs w:val="24"/>
        </w:rPr>
        <w:t xml:space="preserve"> πλοία. Αυτό είναι το πρώτο, το αιτιολογικ</w:t>
      </w:r>
      <w:r>
        <w:rPr>
          <w:rFonts w:eastAsia="Times New Roman" w:cs="Times New Roman"/>
          <w:szCs w:val="24"/>
        </w:rPr>
        <w:t xml:space="preserve">ό. </w:t>
      </w:r>
    </w:p>
    <w:p w14:paraId="2E9F93B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Συγχρόνως, όπως γνωρίζετε, βρισκόμαστε σε αναμονή της απόφασης του Πρωτοδικείου Αθηνών για αναγκαστική διαχείριση των </w:t>
      </w:r>
      <w:r>
        <w:rPr>
          <w:rFonts w:eastAsia="Times New Roman" w:cs="Times New Roman"/>
          <w:szCs w:val="24"/>
        </w:rPr>
        <w:t>«</w:t>
      </w:r>
      <w:r>
        <w:rPr>
          <w:rFonts w:eastAsia="Times New Roman" w:cs="Times New Roman"/>
          <w:szCs w:val="24"/>
        </w:rPr>
        <w:t>Ελληνικών Ναυπηγείων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δηλαδή των </w:t>
      </w:r>
      <w:r>
        <w:rPr>
          <w:rFonts w:eastAsia="Times New Roman" w:cs="Times New Roman"/>
          <w:szCs w:val="24"/>
        </w:rPr>
        <w:t xml:space="preserve">ναυπηγείων </w:t>
      </w:r>
      <w:r>
        <w:rPr>
          <w:rFonts w:eastAsia="Times New Roman" w:cs="Times New Roman"/>
          <w:szCs w:val="24"/>
        </w:rPr>
        <w:t xml:space="preserve">Σκαραμαγκά. Κανονικά έπρεπε να είχε βγει τον Δεκέμβριο του 2017. </w:t>
      </w:r>
      <w:r>
        <w:rPr>
          <w:rFonts w:eastAsia="Times New Roman" w:cs="Times New Roman"/>
          <w:szCs w:val="24"/>
        </w:rPr>
        <w:lastRenderedPageBreak/>
        <w:t xml:space="preserve">Δεν έχει βγει μέχρι τα τώρα. Είμαστε σε αναμονή και αυτής της διαδικασίας. </w:t>
      </w:r>
    </w:p>
    <w:p w14:paraId="2E9F93B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Όλη αυτή η εργασία θα γίνει στα </w:t>
      </w:r>
      <w:r>
        <w:rPr>
          <w:rFonts w:eastAsia="Times New Roman" w:cs="Times New Roman"/>
          <w:szCs w:val="24"/>
        </w:rPr>
        <w:t xml:space="preserve">ναυπηγεία </w:t>
      </w:r>
      <w:r>
        <w:rPr>
          <w:rFonts w:eastAsia="Times New Roman" w:cs="Times New Roman"/>
          <w:szCs w:val="24"/>
        </w:rPr>
        <w:t>Σκαραμαγκά, έτσι τουλάχιστον προτείνουμε. Το κόστος είναι: από τα 18.800.</w:t>
      </w:r>
      <w:r>
        <w:rPr>
          <w:rFonts w:eastAsia="Times New Roman" w:cs="Times New Roman"/>
          <w:szCs w:val="24"/>
        </w:rPr>
        <w:t xml:space="preserve">000, τα 13.600.000 είναι μισθοδοσία, το 1.200.000 είναι λειτουργικά έξοδα και τα 4.000.000 είναι τεχνική υποστήριξη, υλικά για την ολοκλήρωση του προγράμματος και εργασία συντήρησης των συνοδών πλοίων. </w:t>
      </w:r>
    </w:p>
    <w:p w14:paraId="2E9F93B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9F93B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w:t>
      </w:r>
      <w:r>
        <w:rPr>
          <w:rFonts w:eastAsia="Times New Roman" w:cs="Times New Roman"/>
          <w:szCs w:val="24"/>
        </w:rPr>
        <w:t>ύμε, κύριε Υπουργέ.</w:t>
      </w:r>
    </w:p>
    <w:p w14:paraId="2E9F93B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Από τη Νέα Δημοκρατία βλέπω ότι δεν θέλει κάποιος συνάδελφος να ρωτήσει κάτι. </w:t>
      </w:r>
    </w:p>
    <w:p w14:paraId="2E9F93C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 Δημοκρατική Συμπαράταξη;</w:t>
      </w:r>
    </w:p>
    <w:p w14:paraId="2E9F93C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Εγώ θα ήθελα τον λόγο, κύριε Πρόεδρε.</w:t>
      </w:r>
    </w:p>
    <w:p w14:paraId="2E9F93C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Καρρά. Μια </w:t>
      </w:r>
      <w:r>
        <w:rPr>
          <w:rFonts w:eastAsia="Times New Roman" w:cs="Times New Roman"/>
          <w:szCs w:val="24"/>
        </w:rPr>
        <w:t>σύντομη, κοφτή ερώτηση, παρακαλώ.</w:t>
      </w:r>
    </w:p>
    <w:p w14:paraId="2E9F93C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Ήδη έχει προαναγγελθεί σε σχέση με την απόφαση του δικαστηρίου, του Μονομελούς Πρωτοδικείου, που αναμένεται.</w:t>
      </w:r>
    </w:p>
    <w:p w14:paraId="2E9F93C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Εάν εκδοθεί στον ενδιάμεσο χρόνο, που λογικά θα πρέπει να έχει εκδοθεί, θα επηρεάσει</w:t>
      </w:r>
      <w:r>
        <w:rPr>
          <w:rFonts w:eastAsia="Times New Roman" w:cs="Times New Roman"/>
          <w:szCs w:val="24"/>
        </w:rPr>
        <w:t xml:space="preserve"> αυτή τη σύμβαση, την οποία έχει κάνει το Πολεμικό Ναυτικό για την ολοκλήρωση, κύριε Υπουργέ;</w:t>
      </w:r>
    </w:p>
    <w:p w14:paraId="2E9F93C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Αυτή είναι η ερώτηση. Καθίστε, παρακαλώ. </w:t>
      </w:r>
    </w:p>
    <w:p w14:paraId="2E9F93C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Έχω πολλές, αλλά δεν θέλω να ανοίξει αυτή η κουβέντα τώρα,</w:t>
      </w:r>
      <w:r>
        <w:rPr>
          <w:rFonts w:eastAsia="Times New Roman" w:cs="Times New Roman"/>
          <w:szCs w:val="24"/>
        </w:rPr>
        <w:t xml:space="preserve"> κύριε Πρόεδρε.</w:t>
      </w:r>
    </w:p>
    <w:p w14:paraId="2E9F93C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2E9F93C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Ευχαριστώ, κύριε Πρόεδρε.</w:t>
      </w:r>
    </w:p>
    <w:p w14:paraId="2E9F93C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Είναι πολύ απλό: Το ίδιο το πρόγραμμα δεν θα το επηρεάσει ούτε θα το αναπροσαρμόσει. Θα ολοκλη</w:t>
      </w:r>
      <w:r>
        <w:rPr>
          <w:rFonts w:eastAsia="Times New Roman" w:cs="Times New Roman"/>
          <w:szCs w:val="24"/>
        </w:rPr>
        <w:t xml:space="preserve">ρωθεί. Άλλωστε, είναι ένα πρόγραμμα εξαμήνου. Αν εκδοθεί, τόσο το καλύτερο. Πιθανόν να πάρει μια άλλη μορφή, όπως καταλαβαίνετε, αλλά τα χρήματα θα είναι τα ίδια. </w:t>
      </w:r>
    </w:p>
    <w:p w14:paraId="2E9F93C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Κούζηλε</w:t>
      </w:r>
      <w:proofErr w:type="spellEnd"/>
      <w:r>
        <w:rPr>
          <w:rFonts w:eastAsia="Times New Roman" w:cs="Times New Roman"/>
          <w:szCs w:val="24"/>
        </w:rPr>
        <w:t xml:space="preserve">, θέλετε να μιλήσετε; </w:t>
      </w:r>
    </w:p>
    <w:p w14:paraId="2E9F93C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Όχι.</w:t>
      </w:r>
    </w:p>
    <w:p w14:paraId="2E9F93C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Δελής;</w:t>
      </w:r>
    </w:p>
    <w:p w14:paraId="2E9F93C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Μάλιστα, κύριε Πρόεδρε. </w:t>
      </w:r>
    </w:p>
    <w:p w14:paraId="2E9F93C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Σύντομη να είναι η ερώτηση. Δεν βάζω χρόνο. Σας εμπιστεύομαι.</w:t>
      </w:r>
    </w:p>
    <w:p w14:paraId="2E9F93C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2E9F93D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proofErr w:type="spellStart"/>
      <w:r>
        <w:rPr>
          <w:rFonts w:eastAsia="Times New Roman" w:cs="Times New Roman"/>
          <w:szCs w:val="24"/>
        </w:rPr>
        <w:t>συμπτωματικά</w:t>
      </w:r>
      <w:proofErr w:type="spellEnd"/>
      <w:r>
        <w:rPr>
          <w:rFonts w:eastAsia="Times New Roman" w:cs="Times New Roman"/>
          <w:szCs w:val="24"/>
        </w:rPr>
        <w:t xml:space="preserve"> ήμουν </w:t>
      </w:r>
      <w:r>
        <w:rPr>
          <w:rFonts w:eastAsia="Times New Roman" w:cs="Times New Roman"/>
          <w:szCs w:val="24"/>
        </w:rPr>
        <w:t>παρών σε ένα νομοσχέδιο όπου κατατέθηκε πριν από έξι μήνες μια αντίστοιχη τροπολογία, νομίζω τον περασμένο Αύγουστο. Έτσι θα πάμε, δηλαδή; Κάθε έξι μήνες θα φέρνετε μια τροπολογία για τα ναυπηγεία του Σκαραμαγκά; Υπάρχει κάποια προοπτική; Μπορείτε να μας π</w:t>
      </w:r>
      <w:r>
        <w:rPr>
          <w:rFonts w:eastAsia="Times New Roman" w:cs="Times New Roman"/>
          <w:szCs w:val="24"/>
        </w:rPr>
        <w:t xml:space="preserve">είτε κάποια προοπτική για το ναυπηγείο; Για τους εργαζόμενους; Γιατί η κατάσταση είναι δραματική. Θα τα πούμε και μετά στην τοποθέτησή μας. </w:t>
      </w:r>
    </w:p>
    <w:p w14:paraId="2E9F93D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Υπουργέ, έχετε τον λόγο.</w:t>
      </w:r>
    </w:p>
    <w:p w14:paraId="2E9F93D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w:t>
      </w:r>
      <w:r>
        <w:rPr>
          <w:rFonts w:eastAsia="Times New Roman" w:cs="Times New Roman"/>
          <w:b/>
          <w:szCs w:val="24"/>
        </w:rPr>
        <w:t>ας):</w:t>
      </w:r>
      <w:r>
        <w:rPr>
          <w:rFonts w:eastAsia="Times New Roman" w:cs="Times New Roman"/>
          <w:szCs w:val="24"/>
        </w:rPr>
        <w:t xml:space="preserve"> Το ελληνικό </w:t>
      </w:r>
      <w:r>
        <w:rPr>
          <w:rFonts w:eastAsia="Times New Roman" w:cs="Times New Roman"/>
          <w:szCs w:val="24"/>
        </w:rPr>
        <w:t xml:space="preserve">δημόσιο </w:t>
      </w:r>
      <w:r>
        <w:rPr>
          <w:rFonts w:eastAsia="Times New Roman" w:cs="Times New Roman"/>
          <w:szCs w:val="24"/>
        </w:rPr>
        <w:t xml:space="preserve">έχει καταθέσει στο Πρωτοδικείο Αθηνών αίτηση κατά τις διαδικαστικές διαδικασίες ώστε να μπει το </w:t>
      </w:r>
      <w:r>
        <w:rPr>
          <w:rFonts w:eastAsia="Times New Roman" w:cs="Times New Roman"/>
          <w:szCs w:val="24"/>
        </w:rPr>
        <w:t xml:space="preserve">ναυπηγείο </w:t>
      </w:r>
      <w:r>
        <w:rPr>
          <w:rFonts w:eastAsia="Times New Roman" w:cs="Times New Roman"/>
          <w:szCs w:val="24"/>
        </w:rPr>
        <w:t xml:space="preserve">Σκαραμαγκά υπό αναγκαστική ειδική διαχείριση. </w:t>
      </w:r>
    </w:p>
    <w:p w14:paraId="2E9F93D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Εκκαθάριση. </w:t>
      </w:r>
    </w:p>
    <w:p w14:paraId="2E9F93D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w:t>
      </w:r>
      <w:r>
        <w:rPr>
          <w:rFonts w:eastAsia="Times New Roman" w:cs="Times New Roman"/>
          <w:b/>
          <w:szCs w:val="24"/>
        </w:rPr>
        <w:t>νας):</w:t>
      </w:r>
      <w:r>
        <w:rPr>
          <w:rFonts w:eastAsia="Times New Roman" w:cs="Times New Roman"/>
          <w:szCs w:val="24"/>
        </w:rPr>
        <w:t xml:space="preserve"> Εκκαθάριση εν λειτουργία. Αυτό είναι το βασικό ζήτημα. Ξέρετε ότι από τη στιγμή που θα </w:t>
      </w:r>
      <w:r>
        <w:rPr>
          <w:rFonts w:eastAsia="Times New Roman" w:cs="Times New Roman"/>
          <w:szCs w:val="24"/>
        </w:rPr>
        <w:t>ληφθεί</w:t>
      </w:r>
      <w:r>
        <w:rPr>
          <w:rFonts w:eastAsia="Times New Roman" w:cs="Times New Roman"/>
          <w:szCs w:val="24"/>
        </w:rPr>
        <w:t xml:space="preserve"> η απόφαση θα χρειαστεί μια διαδικασία ενός χρόνου. Έχει κατατεθεί κι ένα ολόκληρο πλάνο με το τι πρόκειται να γίνει με το ναυπηγείο. Έχουν γίνει συζητήσεις </w:t>
      </w:r>
      <w:r>
        <w:rPr>
          <w:rFonts w:eastAsia="Times New Roman" w:cs="Times New Roman"/>
          <w:szCs w:val="24"/>
        </w:rPr>
        <w:t xml:space="preserve">και με τους εργαζόμενους, όχι μόνο σε επίπεδο σωματείων αλλά </w:t>
      </w:r>
      <w:r>
        <w:rPr>
          <w:rFonts w:eastAsia="Times New Roman" w:cs="Times New Roman"/>
          <w:szCs w:val="24"/>
        </w:rPr>
        <w:lastRenderedPageBreak/>
        <w:t xml:space="preserve">και με τους ίδιους τους εργαζόμενους. Η τελευταία που έγινε νομίζω ήταν την προπερασμένη Παρασκευή. Υπάρχει μια συμφωνία με τις όποιες διαφορετικότητες. Σημασία έχει ότι φεύγει από τα χέρια του </w:t>
      </w:r>
      <w:proofErr w:type="spellStart"/>
      <w:r>
        <w:rPr>
          <w:rFonts w:eastAsia="Times New Roman" w:cs="Times New Roman"/>
          <w:szCs w:val="24"/>
        </w:rPr>
        <w:t>Σ</w:t>
      </w:r>
      <w:r>
        <w:rPr>
          <w:rFonts w:eastAsia="Times New Roman" w:cs="Times New Roman"/>
          <w:szCs w:val="24"/>
        </w:rPr>
        <w:t>άφα</w:t>
      </w:r>
      <w:proofErr w:type="spellEnd"/>
      <w:r>
        <w:rPr>
          <w:rFonts w:eastAsia="Times New Roman" w:cs="Times New Roman"/>
          <w:szCs w:val="24"/>
        </w:rPr>
        <w:t xml:space="preserve"> και έρχεται στη δική μας ευθύνη. Αυτό είναι το βασικό ζήτημα. Άρα, η προοπτική υπάρχει. Η προσπάθεια είναι το ναυπηγείο να παραμείνει ανοιχτό και σε λειτουργία και να μπορεί να κάνει και εμπορικές δουλειές. Αυτό είναι το βασικό. </w:t>
      </w:r>
    </w:p>
    <w:p w14:paraId="2E9F93D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κλαμάνης):</w:t>
      </w:r>
      <w:r>
        <w:rPr>
          <w:rFonts w:eastAsia="Times New Roman" w:cs="Times New Roman"/>
          <w:szCs w:val="24"/>
        </w:rPr>
        <w:t xml:space="preserve"> Κλείνουμε με τον κ. </w:t>
      </w:r>
      <w:proofErr w:type="spellStart"/>
      <w:r>
        <w:rPr>
          <w:rFonts w:eastAsia="Times New Roman" w:cs="Times New Roman"/>
          <w:szCs w:val="24"/>
        </w:rPr>
        <w:t>Αμυρά</w:t>
      </w:r>
      <w:proofErr w:type="spellEnd"/>
      <w:r>
        <w:rPr>
          <w:rFonts w:eastAsia="Times New Roman" w:cs="Times New Roman"/>
          <w:szCs w:val="24"/>
        </w:rPr>
        <w:t xml:space="preserve">. </w:t>
      </w:r>
    </w:p>
    <w:p w14:paraId="2E9F93D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 </w:t>
      </w:r>
    </w:p>
    <w:p w14:paraId="2E9F93D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Πρώτα απ’ όλα, κύριε Υπουργέ, αν απορριφθεί η αίτηση από το δικαστήριο, πώς θα αντιδράσετε; Ποια είναι τα μέτρα που μετά θα ακολουθήσουν; Αυτό είναι το πρώτο ερώτημά μου.</w:t>
      </w:r>
    </w:p>
    <w:p w14:paraId="2E9F93D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ερώτημά μου έχει να κάνει με το εξής. Αγαπητέ κύριε Βίτσα, αλλά και οι επισπεύδοντες Υπουργοί που μέσα στο νομοσχέδιό σας εντάσσεται αυτή η τροπολογία, κύριε </w:t>
      </w:r>
      <w:proofErr w:type="spellStart"/>
      <w:r>
        <w:rPr>
          <w:rFonts w:eastAsia="Times New Roman" w:cs="Times New Roman"/>
          <w:szCs w:val="24"/>
        </w:rPr>
        <w:t>Κουρουμπλή</w:t>
      </w:r>
      <w:proofErr w:type="spellEnd"/>
      <w:r>
        <w:rPr>
          <w:rFonts w:eastAsia="Times New Roman" w:cs="Times New Roman"/>
          <w:szCs w:val="24"/>
        </w:rPr>
        <w:t xml:space="preserve"> και κύριε Σαντορινιέ, δεν φοβάστε μη τυχόν βρεθείτε ενώπιον μιας εξεταστικής</w:t>
      </w:r>
      <w:r>
        <w:rPr>
          <w:rFonts w:eastAsia="Times New Roman" w:cs="Times New Roman"/>
          <w:szCs w:val="24"/>
        </w:rPr>
        <w:t xml:space="preserve"> επιτροπής; Όταν η σύμβαση για τα υποβρύχια συζητείτο σ’ αυτήν εδώ την Αίθουσα το 2012 και 2013, ο κ. Τσίπρας είχε πει «ζητάω εξεταστική και θα δούμε τον Βενιζέλο να ανεβαίνει τα σκαλιά της δικαιοσύνης». Τώρα τι γίνεται; Εσείς ανεβαίνετε τα σκαλιά της δικα</w:t>
      </w:r>
      <w:r>
        <w:rPr>
          <w:rFonts w:eastAsia="Times New Roman" w:cs="Times New Roman"/>
          <w:szCs w:val="24"/>
        </w:rPr>
        <w:t xml:space="preserve">ιοσύνης ή τα κατεβαίνετε; Πότε μας λέγατε πράγματα που δεν ίσχυαν; Το 2013 ή σήμερα; </w:t>
      </w:r>
    </w:p>
    <w:p w14:paraId="2E9F93D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9F93D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Η ερώτηση καταγράφεται. Είναι άσχετη με την τροπολογία όμως. Απαντάτε επί της ερώτησης για την τροπολογία.</w:t>
      </w:r>
    </w:p>
    <w:p w14:paraId="2E9F93D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w:t>
      </w:r>
      <w:r>
        <w:rPr>
          <w:rFonts w:eastAsia="Times New Roman" w:cs="Times New Roman"/>
          <w:szCs w:val="24"/>
        </w:rPr>
        <w:t>γέ.</w:t>
      </w:r>
    </w:p>
    <w:p w14:paraId="2E9F93D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εμείς είμαστε, κατά το μάλλον ή ήττον, σίγουροι ότι θα έχουμε επιτυχία σε αυτό που έχουμε κάνει. Υπάρχουν όμως κι άλλες διαδικαστικές, δικονομικές δυνατότητες τις οποίες θα χρησιμοποι</w:t>
      </w:r>
      <w:r>
        <w:rPr>
          <w:rFonts w:eastAsia="Times New Roman" w:cs="Times New Roman"/>
          <w:szCs w:val="24"/>
        </w:rPr>
        <w:t>ήσουμε. Αυτό είναι το πρώτο θέμα.</w:t>
      </w:r>
    </w:p>
    <w:p w14:paraId="2E9F93D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Μια και μου δώσατε την ευκαιρία –δεν θα μιλήσω εκτενώς- να σας πω ότι δεν φοβάμαι. Όταν λέω ότι δεν φοβάμαι, για να το λύσω από τα τώρα, εννοώ ότι ξέρω τι έχω κάνει. Για μένα μου αρκεί αυτό που έχω κάνει, το γεγονός δηλαδή ότι έχουμε σώσει </w:t>
      </w:r>
      <w:r>
        <w:rPr>
          <w:rFonts w:eastAsia="Times New Roman" w:cs="Times New Roman"/>
          <w:szCs w:val="24"/>
        </w:rPr>
        <w:t xml:space="preserve">ως </w:t>
      </w:r>
      <w:r>
        <w:rPr>
          <w:rFonts w:eastAsia="Times New Roman" w:cs="Times New Roman"/>
          <w:szCs w:val="24"/>
        </w:rPr>
        <w:t xml:space="preserve">Κυβέρνηση </w:t>
      </w:r>
      <w:r>
        <w:rPr>
          <w:rFonts w:eastAsia="Times New Roman" w:cs="Times New Roman"/>
          <w:szCs w:val="24"/>
        </w:rPr>
        <w:lastRenderedPageBreak/>
        <w:t xml:space="preserve">τα </w:t>
      </w:r>
      <w:r>
        <w:rPr>
          <w:rFonts w:eastAsia="Times New Roman" w:cs="Times New Roman"/>
          <w:szCs w:val="24"/>
        </w:rPr>
        <w:t xml:space="preserve">ναυπηγεία, τα έχουμε σε λειτουργία, οι εργαζόμενοι πληρώνονται. Με αυτή την έννοια ό,τι και να γίνει οποιαδήποτε απειλή δεν θεωρώ ότι θα την φοβηθώ. Όχι από εσάς. Από οποιονδήποτε. </w:t>
      </w:r>
    </w:p>
    <w:p w14:paraId="2E9F93D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Απλώς είναι σκανδαλώδης η σύμβαση.</w:t>
      </w:r>
    </w:p>
    <w:p w14:paraId="2E9F93D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κλαμάνης):</w:t>
      </w:r>
      <w:r>
        <w:rPr>
          <w:rFonts w:eastAsia="Times New Roman" w:cs="Times New Roman"/>
          <w:szCs w:val="24"/>
        </w:rPr>
        <w:t xml:space="preserve"> Κλείσαμε. Εξάλλου ο κ. </w:t>
      </w:r>
      <w:proofErr w:type="spellStart"/>
      <w:r>
        <w:rPr>
          <w:rFonts w:eastAsia="Times New Roman" w:cs="Times New Roman"/>
          <w:szCs w:val="24"/>
        </w:rPr>
        <w:t>Αμυράς</w:t>
      </w:r>
      <w:proofErr w:type="spellEnd"/>
      <w:r>
        <w:rPr>
          <w:rFonts w:eastAsia="Times New Roman" w:cs="Times New Roman"/>
          <w:szCs w:val="24"/>
        </w:rPr>
        <w:t xml:space="preserve"> Πρακτικά διάβασε. </w:t>
      </w:r>
    </w:p>
    <w:p w14:paraId="2E9F93E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Ευχαριστούμε, κύριε Υπουργέ.</w:t>
      </w:r>
    </w:p>
    <w:p w14:paraId="2E9F93E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τον λόγο έχει ο κ. </w:t>
      </w:r>
      <w:proofErr w:type="spellStart"/>
      <w:r>
        <w:rPr>
          <w:rFonts w:eastAsia="Times New Roman" w:cs="Times New Roman"/>
          <w:szCs w:val="24"/>
        </w:rPr>
        <w:t>Πλακιωτάκης</w:t>
      </w:r>
      <w:proofErr w:type="spellEnd"/>
      <w:r>
        <w:rPr>
          <w:rFonts w:eastAsia="Times New Roman" w:cs="Times New Roman"/>
          <w:szCs w:val="24"/>
        </w:rPr>
        <w:t xml:space="preserve">, εισηγητής της Νέας Δημοκρατίας. </w:t>
      </w:r>
    </w:p>
    <w:p w14:paraId="2E9F93E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Ευχαριστώ πολύ, κύριε Πρόεδρε.</w:t>
      </w:r>
    </w:p>
    <w:p w14:paraId="2E9F93E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w:t>
      </w:r>
      <w:r>
        <w:rPr>
          <w:rFonts w:eastAsia="Times New Roman" w:cs="Times New Roman"/>
          <w:szCs w:val="24"/>
        </w:rPr>
        <w:t>οι, είναι μεγάλη μέρα σήμερα. Χαίρομαι που ύστερα από πολλά χρόνια καθυστερή</w:t>
      </w:r>
      <w:r>
        <w:rPr>
          <w:rFonts w:eastAsia="Times New Roman" w:cs="Times New Roman"/>
          <w:szCs w:val="24"/>
        </w:rPr>
        <w:lastRenderedPageBreak/>
        <w:t xml:space="preserve">σεων, αγκυλώσεων, υπαρξιακών αναζητήσεων αλλά και αμφιβολιών, τα στελέχη του ΣΥΡΙΖΑ και συγκεκριμένα ο κ. </w:t>
      </w:r>
      <w:proofErr w:type="spellStart"/>
      <w:r>
        <w:rPr>
          <w:rFonts w:eastAsia="Times New Roman" w:cs="Times New Roman"/>
          <w:szCs w:val="24"/>
        </w:rPr>
        <w:t>Κουρουμπλής</w:t>
      </w:r>
      <w:proofErr w:type="spellEnd"/>
      <w:r>
        <w:rPr>
          <w:rFonts w:eastAsia="Times New Roman" w:cs="Times New Roman"/>
          <w:szCs w:val="24"/>
        </w:rPr>
        <w:t xml:space="preserve"> υιοθετούν μια φιλελεύθερη πολιτική, η οποία βοηθάει στην ανάπτ</w:t>
      </w:r>
      <w:r>
        <w:rPr>
          <w:rFonts w:eastAsia="Times New Roman" w:cs="Times New Roman"/>
          <w:szCs w:val="24"/>
        </w:rPr>
        <w:t>υξη αλλά και τον εκσυγχρονισμό της ελληνικής οικονομίας.</w:t>
      </w:r>
    </w:p>
    <w:p w14:paraId="2E9F93E4"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Είναι πολύ σημαντικό το ότι τα τελευταία απομεινάρια του κομμουνισμού σ’ αυτήν τη χώρα, έστω και μετά από πιέσεις των </w:t>
      </w:r>
      <w:proofErr w:type="spellStart"/>
      <w:r>
        <w:rPr>
          <w:rFonts w:eastAsia="Times New Roman"/>
          <w:szCs w:val="24"/>
        </w:rPr>
        <w:t>τροϊκανών</w:t>
      </w:r>
      <w:proofErr w:type="spellEnd"/>
      <w:r>
        <w:rPr>
          <w:rFonts w:eastAsia="Times New Roman"/>
          <w:szCs w:val="24"/>
        </w:rPr>
        <w:t xml:space="preserve"> και μετά από πολιτικές παλινωδίες, προσγειώνονται στην πραγματικότητα κ</w:t>
      </w:r>
      <w:r>
        <w:rPr>
          <w:rFonts w:eastAsia="Times New Roman"/>
          <w:szCs w:val="24"/>
        </w:rPr>
        <w:t>αι αναζητούν τον πολιτικό ρεαλισμό. Οι χθεσινοί πολέμιοι κάθε επένδυσης στη χώρα φέρνουν προς ψήφιση μια σύμβαση για την οποία γνωρίζετε πολύ καλά, κυρίες και κύριοι συνάδελφοι του ΣΥΡΙΖΑ, ότι εμείς είχαμε δώσει πολιτικές μάχες στο πα</w:t>
      </w:r>
      <w:r>
        <w:rPr>
          <w:rFonts w:eastAsia="Times New Roman"/>
          <w:szCs w:val="24"/>
        </w:rPr>
        <w:lastRenderedPageBreak/>
        <w:t>ρελθόν. Με την απόφαση</w:t>
      </w:r>
      <w:r>
        <w:rPr>
          <w:rFonts w:eastAsia="Times New Roman"/>
          <w:szCs w:val="24"/>
        </w:rPr>
        <w:t xml:space="preserve"> αυτής της Κυβέρνησης τι κάνετε ουσιαστικά; Επιβεβαιώνετε την πολιτική μας και αναγνωρίζετε την ορθότητα των πολιτικών μας επιλογών.</w:t>
      </w:r>
    </w:p>
    <w:p w14:paraId="2E9F93E5"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θέλουμε να ξεκαθαρίσουμε εξαρχής ότι εμείς συμφωνούμε στο γενικό πλαίσιο αυτής της πολιτικής </w:t>
      </w:r>
      <w:r>
        <w:rPr>
          <w:rFonts w:eastAsia="Times New Roman"/>
          <w:szCs w:val="24"/>
        </w:rPr>
        <w:t xml:space="preserve">και γι’ αυτό στηρίζουμε την πολιτική επιλογή της παραχώρησης του λιμανιού στη Θεσσαλονίκη. Δεν μπορούμε, όμως, να μην στηλιτεύσουμε τις αδυναμίες αυτής της σύμβασης, που είναι αποτέλεσμα των λανθασμένων επιλογών της Κυβέρνησης. </w:t>
      </w:r>
    </w:p>
    <w:p w14:paraId="2E9F93E6" w14:textId="77777777" w:rsidR="00BE4DD2" w:rsidRDefault="0027121F">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 xml:space="preserve">, κύριε Υπουργέ, </w:t>
      </w:r>
      <w:r>
        <w:rPr>
          <w:rFonts w:eastAsia="Times New Roman"/>
          <w:szCs w:val="24"/>
        </w:rPr>
        <w:t>αργήσατε δύο χρόνια, με αποτέλεσμα την απώλεια εσόδων, την απώλεια επενδύσεων και την απώλεια θέσεων εργασίας για την ελληνική οικονομία. Στα προσδο</w:t>
      </w:r>
      <w:r>
        <w:rPr>
          <w:rFonts w:eastAsia="Times New Roman"/>
          <w:szCs w:val="24"/>
        </w:rPr>
        <w:lastRenderedPageBreak/>
        <w:t xml:space="preserve">κώμενα οφέλη αναφέρεται πλήθος εκτιμήσεων για έσοδα εκατοντάδων εκατομμυρίων ευρώ, καθαρών κερδών για το </w:t>
      </w:r>
      <w:r>
        <w:rPr>
          <w:rFonts w:eastAsia="Times New Roman"/>
          <w:szCs w:val="24"/>
        </w:rPr>
        <w:t>δημ</w:t>
      </w:r>
      <w:r>
        <w:rPr>
          <w:rFonts w:eastAsia="Times New Roman"/>
          <w:szCs w:val="24"/>
        </w:rPr>
        <w:t>όσιο</w:t>
      </w:r>
      <w:r>
        <w:rPr>
          <w:rFonts w:eastAsia="Times New Roman"/>
          <w:szCs w:val="24"/>
        </w:rPr>
        <w:t>, χωρίς να υπάρχει συγκεκριμένη αναφορά σε σχέση με το πού βασίζονται αυτές οι εκτιμήσεις. Υπάρχει μόνο μία σημείωση που πηγάζει από κάποια μελέτη του ΙΟΒΕ.</w:t>
      </w:r>
    </w:p>
    <w:p w14:paraId="2E9F93E7" w14:textId="77777777" w:rsidR="00BE4DD2" w:rsidRDefault="0027121F">
      <w:pPr>
        <w:spacing w:line="600" w:lineRule="auto"/>
        <w:ind w:firstLine="720"/>
        <w:contextualSpacing/>
        <w:jc w:val="both"/>
        <w:rPr>
          <w:rFonts w:eastAsia="Times New Roman"/>
          <w:szCs w:val="24"/>
        </w:rPr>
      </w:pPr>
      <w:r>
        <w:rPr>
          <w:rFonts w:eastAsia="Times New Roman"/>
          <w:szCs w:val="24"/>
        </w:rPr>
        <w:t>Στο ίδιο πλαίσιο το ΤΑΙΠΕΔ, χωρίς κατάθεση μελετών και στοιχείων, μιλά αυθαίρετα για συνολικό ό</w:t>
      </w:r>
      <w:r>
        <w:rPr>
          <w:rFonts w:eastAsia="Times New Roman"/>
          <w:szCs w:val="24"/>
        </w:rPr>
        <w:t>φελος από την παραχώρηση 1,1 δισεκατομμυρίου ευρώ. Ειδικότερα τι κάνει; Αθροίζει το απευθείας τίμημα σε τρέχουσας αξίας 232 εκατομμυρίων ευρώ, που εκπροσωπεί το 67% των μετοχών του ΟΛΘ, τα 180 εκατομμύρια ευρώ επενδύσεις, τα 170 εκατομμύρια ευρώ από το 3,5</w:t>
      </w:r>
      <w:r>
        <w:rPr>
          <w:rFonts w:eastAsia="Times New Roman"/>
          <w:szCs w:val="24"/>
        </w:rPr>
        <w:t>% του ετησίου κύκλου εργασιών, αλλά και τις εκτιμώμενες άγνωστες επενδύσεις μέχρι το 2051.</w:t>
      </w:r>
    </w:p>
    <w:p w14:paraId="2E9F93E8"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Επίσης, για την κατανομή του 3,5% στους Δήμους Θεσσαλονίκης και Αμπελοκήπων Μενεμένης δεν γίνεται καμμία απολύτως αναφορά στο με ποια κριτήρια θα γίνει αυτή η κατανο</w:t>
      </w:r>
      <w:r>
        <w:rPr>
          <w:rFonts w:eastAsia="Times New Roman"/>
          <w:szCs w:val="24"/>
        </w:rPr>
        <w:t xml:space="preserve">μή. Θα γίνει με κριτήρια ποιοτικά, περιβαλλοντικά, πληθυσμιακά; Καμμία απολύτως δέσμευση ή απάντηση. </w:t>
      </w:r>
    </w:p>
    <w:p w14:paraId="2E9F93E9"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Κύριε Υπουργέ, μιλήσατε επίσης για το θέμα των παραχωρήσεων ή </w:t>
      </w:r>
      <w:proofErr w:type="spellStart"/>
      <w:r>
        <w:rPr>
          <w:rFonts w:eastAsia="Times New Roman"/>
          <w:szCs w:val="24"/>
        </w:rPr>
        <w:t>υποπαραχωρήσεων</w:t>
      </w:r>
      <w:proofErr w:type="spellEnd"/>
      <w:r>
        <w:rPr>
          <w:rFonts w:eastAsia="Times New Roman"/>
          <w:szCs w:val="24"/>
        </w:rPr>
        <w:t>. Μάλιστα, είπατε ότι οι επόμενες αποκρατικοποιήσεις στα περιφερειακά λιμάνια</w:t>
      </w:r>
      <w:r>
        <w:rPr>
          <w:rFonts w:eastAsia="Times New Roman"/>
          <w:szCs w:val="24"/>
        </w:rPr>
        <w:t xml:space="preserve"> της χώρας θα γίνονται με τη μορφή </w:t>
      </w:r>
      <w:proofErr w:type="spellStart"/>
      <w:r>
        <w:rPr>
          <w:rFonts w:eastAsia="Times New Roman"/>
          <w:szCs w:val="24"/>
        </w:rPr>
        <w:t>υποπαραχωρήσεων</w:t>
      </w:r>
      <w:proofErr w:type="spellEnd"/>
      <w:r>
        <w:rPr>
          <w:rFonts w:eastAsia="Times New Roman"/>
          <w:szCs w:val="24"/>
        </w:rPr>
        <w:t xml:space="preserve">. </w:t>
      </w:r>
    </w:p>
    <w:p w14:paraId="2E9F93EA" w14:textId="77777777" w:rsidR="00BE4DD2" w:rsidRDefault="0027121F">
      <w:pPr>
        <w:spacing w:line="600" w:lineRule="auto"/>
        <w:contextualSpacing/>
        <w:jc w:val="both"/>
        <w:rPr>
          <w:rFonts w:eastAsia="Times New Roman"/>
          <w:szCs w:val="24"/>
        </w:rPr>
      </w:pPr>
      <w:r>
        <w:rPr>
          <w:rFonts w:eastAsia="Times New Roman"/>
          <w:szCs w:val="24"/>
        </w:rPr>
        <w:t xml:space="preserve">Εγώ σας ερωτώ: Έχετε κάποια συγκεκριμένη μελέτη που να αποδεικνύει ότι η αποκρατικοποίηση μέσω παραχωρήσεων ολικής είναι λιγότερο επενδυτική από την </w:t>
      </w:r>
      <w:proofErr w:type="spellStart"/>
      <w:r>
        <w:rPr>
          <w:rFonts w:eastAsia="Times New Roman"/>
          <w:szCs w:val="24"/>
        </w:rPr>
        <w:t>υποπαραχώρηση</w:t>
      </w:r>
      <w:proofErr w:type="spellEnd"/>
      <w:r>
        <w:rPr>
          <w:rFonts w:eastAsia="Times New Roman"/>
          <w:szCs w:val="24"/>
        </w:rPr>
        <w:t>; Αν κάποιος επεν</w:t>
      </w:r>
      <w:r>
        <w:rPr>
          <w:rFonts w:eastAsia="Times New Roman"/>
          <w:szCs w:val="24"/>
        </w:rPr>
        <w:lastRenderedPageBreak/>
        <w:t>δυτής προσφέρει περισσότ</w:t>
      </w:r>
      <w:r>
        <w:rPr>
          <w:rFonts w:eastAsia="Times New Roman"/>
          <w:szCs w:val="24"/>
        </w:rPr>
        <w:t xml:space="preserve">ερα χρήματα στο θέμα της ολικής παραχώρησης ή προχωρεί σε αποκρατικοποίηση μέσω αύξησης μετοχικού κεφαλαίου ή πώλησης μετοχικού κεφαλαίου, εσείς τι θα κάνετε; Θα πείτε «όχι, εγώ θα προχωρήσω με τη μορφή </w:t>
      </w:r>
      <w:proofErr w:type="spellStart"/>
      <w:r>
        <w:rPr>
          <w:rFonts w:eastAsia="Times New Roman"/>
          <w:szCs w:val="24"/>
        </w:rPr>
        <w:t>υποπαραχωρήσεων</w:t>
      </w:r>
      <w:proofErr w:type="spellEnd"/>
      <w:r>
        <w:rPr>
          <w:rFonts w:eastAsia="Times New Roman"/>
          <w:szCs w:val="24"/>
        </w:rPr>
        <w:t xml:space="preserve">;». </w:t>
      </w:r>
    </w:p>
    <w:p w14:paraId="2E9F93EB" w14:textId="77777777" w:rsidR="00BE4DD2" w:rsidRDefault="0027121F">
      <w:pPr>
        <w:spacing w:line="600" w:lineRule="auto"/>
        <w:ind w:firstLine="720"/>
        <w:contextualSpacing/>
        <w:jc w:val="both"/>
        <w:rPr>
          <w:rFonts w:eastAsia="Times New Roman"/>
          <w:szCs w:val="24"/>
        </w:rPr>
      </w:pPr>
      <w:r>
        <w:rPr>
          <w:rFonts w:eastAsia="Times New Roman"/>
          <w:szCs w:val="24"/>
        </w:rPr>
        <w:t>Γι’ αυτό σας είπα ότι όταν μιλάτε</w:t>
      </w:r>
      <w:r>
        <w:rPr>
          <w:rFonts w:eastAsia="Times New Roman"/>
          <w:szCs w:val="24"/>
        </w:rPr>
        <w:t xml:space="preserve"> σ’ αυτήν την Αίθουσα, θα μιλάτε με μελέτες, θα μιλάτε με στοιχεία, για να μπορείτε να πάρετε και την ορθότερη τεκμηριωμένη απόφαση για τα εθνικά μας συμφέροντα. </w:t>
      </w:r>
    </w:p>
    <w:p w14:paraId="2E9F93EC" w14:textId="77777777" w:rsidR="00BE4DD2" w:rsidRDefault="0027121F">
      <w:pPr>
        <w:spacing w:line="600" w:lineRule="auto"/>
        <w:ind w:firstLine="720"/>
        <w:contextualSpacing/>
        <w:jc w:val="both"/>
        <w:rPr>
          <w:rFonts w:eastAsia="Times New Roman"/>
          <w:szCs w:val="24"/>
        </w:rPr>
      </w:pPr>
      <w:r>
        <w:rPr>
          <w:rFonts w:eastAsia="Times New Roman"/>
          <w:szCs w:val="24"/>
        </w:rPr>
        <w:t>Κύριε Υπουργέ, επειδή μιλήσατε και για τον διαγωνισμό του 2008, ο οποίος είχε σχεδόν ολοκληρω</w:t>
      </w:r>
      <w:r>
        <w:rPr>
          <w:rFonts w:eastAsia="Times New Roman"/>
          <w:szCs w:val="24"/>
        </w:rPr>
        <w:t xml:space="preserve">θεί – είχε γίνει τότε προσφορά </w:t>
      </w:r>
      <w:r>
        <w:rPr>
          <w:rFonts w:eastAsia="Times New Roman"/>
          <w:szCs w:val="24"/>
        </w:rPr>
        <w:lastRenderedPageBreak/>
        <w:t xml:space="preserve">από τη </w:t>
      </w:r>
      <w:r>
        <w:rPr>
          <w:rFonts w:eastAsia="Times New Roman"/>
          <w:szCs w:val="24"/>
          <w:lang w:val="en-US"/>
        </w:rPr>
        <w:t>Hutchison</w:t>
      </w:r>
      <w:r>
        <w:rPr>
          <w:rFonts w:eastAsia="Times New Roman"/>
          <w:szCs w:val="24"/>
        </w:rPr>
        <w:t>, το γνωρίζετε πολύ καλά, με τίμημα 400 εκατομμυρίων ευρώ περίπου και άλλα τόσα σε επενδύσεις- αυτό δεν προχώρησε γιατί απλά υπήρξε η κυβερνητική αλλαγή.</w:t>
      </w:r>
    </w:p>
    <w:p w14:paraId="2E9F93ED"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Γνωρίζετε πολύ καλά ότι τη συγκεκριμένη περίοδο υπήρχε </w:t>
      </w:r>
      <w:r>
        <w:rPr>
          <w:rFonts w:eastAsia="Times New Roman"/>
          <w:szCs w:val="24"/>
        </w:rPr>
        <w:t>ένα κλίμα ακατάπαυστης σκανδαλολογίας και επίσης γνωρίζετε πολύ καλά ότι τότε το σύνολο της Αντιπολίτευσης ήταν «στα κάγκελα». Κανένας δεν ήθελε τότε την αποκρατικοποίηση. Φτάσατε στο σημείο να πείτε το εξής, ότι «εμείς προχωρήσαμε στην αποκρατικοποίηση το</w:t>
      </w:r>
      <w:r>
        <w:rPr>
          <w:rFonts w:eastAsia="Times New Roman"/>
          <w:szCs w:val="24"/>
        </w:rPr>
        <w:t xml:space="preserve">υ λιμανιού της Θεσσαλονίκης επειδή είχε απαξιωθεί». Δηλαδή, στο λιμάνι του Πειραιά τι θέλετε ακριβώς να κάνετε; Να εφαρμόσετε το μοντέλο της Λαϊκής Δημοκρατίας διαχείρισης του λιμανιού τύπου </w:t>
      </w:r>
      <w:proofErr w:type="spellStart"/>
      <w:r>
        <w:rPr>
          <w:rFonts w:eastAsia="Times New Roman"/>
          <w:szCs w:val="24"/>
        </w:rPr>
        <w:t>Μαδούρο</w:t>
      </w:r>
      <w:proofErr w:type="spellEnd"/>
      <w:r>
        <w:rPr>
          <w:rFonts w:eastAsia="Times New Roman"/>
          <w:szCs w:val="24"/>
        </w:rPr>
        <w:t>; Απαντήστε μου, κύριε Υπουργέ.</w:t>
      </w:r>
    </w:p>
    <w:p w14:paraId="2E9F93EE"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Έρχομαι στο εξής ζήτημα: Π</w:t>
      </w:r>
      <w:r>
        <w:rPr>
          <w:rFonts w:eastAsia="Times New Roman"/>
          <w:szCs w:val="24"/>
        </w:rPr>
        <w:t xml:space="preserve">οιος θα παρακολουθεί τη σύμβαση; Καμμία απολύτως απάντηση δεν πήραμε. </w:t>
      </w:r>
    </w:p>
    <w:p w14:paraId="2E9F93EF" w14:textId="77777777" w:rsidR="00BE4DD2" w:rsidRDefault="0027121F">
      <w:pPr>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w:t>
      </w:r>
      <w:r>
        <w:rPr>
          <w:rFonts w:eastAsia="Times New Roman"/>
          <w:szCs w:val="24"/>
        </w:rPr>
        <w:t xml:space="preserve"> </w:t>
      </w:r>
      <w:r>
        <w:rPr>
          <w:rFonts w:eastAsia="Times New Roman"/>
          <w:b/>
          <w:szCs w:val="24"/>
        </w:rPr>
        <w:t>Πολιτικής):</w:t>
      </w:r>
      <w:r>
        <w:rPr>
          <w:rFonts w:eastAsia="Times New Roman"/>
          <w:szCs w:val="24"/>
        </w:rPr>
        <w:t xml:space="preserve"> Δεν πήρες απάντηση;</w:t>
      </w:r>
    </w:p>
    <w:p w14:paraId="2E9F93F0" w14:textId="77777777" w:rsidR="00BE4DD2" w:rsidRDefault="0027121F">
      <w:pPr>
        <w:spacing w:line="600" w:lineRule="auto"/>
        <w:ind w:firstLine="720"/>
        <w:contextualSpacing/>
        <w:jc w:val="both"/>
        <w:rPr>
          <w:rFonts w:eastAsia="Times New Roman"/>
          <w:szCs w:val="24"/>
        </w:rPr>
      </w:pPr>
      <w:r>
        <w:rPr>
          <w:rFonts w:eastAsia="Times New Roman"/>
          <w:b/>
          <w:szCs w:val="24"/>
        </w:rPr>
        <w:t>ΙΩΑΝΝΗΣ ΠΛΑΚΙΩΤΑΚΗΣ:</w:t>
      </w:r>
      <w:r>
        <w:rPr>
          <w:rFonts w:eastAsia="Times New Roman"/>
          <w:szCs w:val="24"/>
        </w:rPr>
        <w:t xml:space="preserve"> Αφήστε με να ολοκληρώσω. Θα απαντήσετε μετά.</w:t>
      </w:r>
    </w:p>
    <w:p w14:paraId="2E9F93F1" w14:textId="77777777" w:rsidR="00BE4DD2" w:rsidRDefault="0027121F">
      <w:pPr>
        <w:spacing w:line="600" w:lineRule="auto"/>
        <w:ind w:firstLine="720"/>
        <w:contextualSpacing/>
        <w:jc w:val="both"/>
        <w:rPr>
          <w:rFonts w:eastAsia="Times New Roman"/>
          <w:szCs w:val="24"/>
        </w:rPr>
      </w:pPr>
      <w:r>
        <w:rPr>
          <w:rFonts w:eastAsia="Times New Roman"/>
          <w:szCs w:val="24"/>
        </w:rPr>
        <w:t>Μας καταθέσατε τις αρμοδιότητ</w:t>
      </w:r>
      <w:r>
        <w:rPr>
          <w:rFonts w:eastAsia="Times New Roman"/>
          <w:szCs w:val="24"/>
        </w:rPr>
        <w:t>ες της ΖΑΤ και της ΡΑΛ.</w:t>
      </w:r>
    </w:p>
    <w:p w14:paraId="2E9F93F2" w14:textId="77777777" w:rsidR="00BE4DD2" w:rsidRDefault="0027121F">
      <w:pPr>
        <w:spacing w:line="600" w:lineRule="auto"/>
        <w:ind w:firstLine="720"/>
        <w:contextualSpacing/>
        <w:jc w:val="both"/>
        <w:rPr>
          <w:rFonts w:eastAsia="Times New Roman"/>
          <w:szCs w:val="24"/>
        </w:rPr>
      </w:pPr>
      <w:r>
        <w:rPr>
          <w:rFonts w:eastAsia="Times New Roman"/>
          <w:szCs w:val="24"/>
        </w:rPr>
        <w:t>Ξέρετε, αυτή η επιλογή σας μου δημιούργησε ακόμη μεγαλύτερη ανησυχία κι ακόμη μεγαλύτερη σύγχυση. Κι επειδή η πρακτική της ΔΑΛ μέχρι σήμερα δεν μας κάνει να αισιοδοξούμε, εμείς, κύριε Υπουργέ, θέλουμε να μην δημιουργηθούν προβλήματα στο πρόγραμμα των υποχρ</w:t>
      </w:r>
      <w:r>
        <w:rPr>
          <w:rFonts w:eastAsia="Times New Roman"/>
          <w:szCs w:val="24"/>
        </w:rPr>
        <w:t xml:space="preserve">εωτικών επενδύσεων. </w:t>
      </w:r>
    </w:p>
    <w:p w14:paraId="2E9F93F3"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Βέβαια</w:t>
      </w:r>
      <w:r>
        <w:rPr>
          <w:rFonts w:eastAsia="Times New Roman"/>
          <w:szCs w:val="24"/>
        </w:rPr>
        <w:t xml:space="preserve"> δεν θα πρέπει η ΔΑΛ να δημιουργεί προβλήματα γραφειοκρατικά, όπως κάνει στο λιμάνι του Πειραιά, όπου τη μια παρεμβαίνει στη δημόσια διαβούλευση για το </w:t>
      </w:r>
      <w:r>
        <w:rPr>
          <w:rFonts w:eastAsia="Times New Roman"/>
          <w:szCs w:val="24"/>
          <w:lang w:val="en-US"/>
        </w:rPr>
        <w:t>masterplan</w:t>
      </w:r>
      <w:r>
        <w:rPr>
          <w:rFonts w:eastAsia="Times New Roman"/>
          <w:szCs w:val="24"/>
        </w:rPr>
        <w:t xml:space="preserve"> του Πειραιά, ως μη όφειλε, διότι είναι παράνομη αυτή η διαδικασία.</w:t>
      </w:r>
      <w:r>
        <w:rPr>
          <w:rFonts w:eastAsia="Times New Roman"/>
          <w:szCs w:val="24"/>
        </w:rPr>
        <w:t xml:space="preserve"> Βάσει νόμου, η Γενική Γραμματεία Λιμένων Ναυτιλιακών Επενδύσεων, αλλά και η ΕΣΑΛ έχουν την αρμοδιότητα. Επίσης, χθες, με απόφαση του </w:t>
      </w:r>
      <w:r>
        <w:rPr>
          <w:rFonts w:eastAsia="Times New Roman"/>
          <w:szCs w:val="24"/>
        </w:rPr>
        <w:t xml:space="preserve">διοικητή </w:t>
      </w:r>
      <w:r>
        <w:rPr>
          <w:rFonts w:eastAsia="Times New Roman"/>
          <w:szCs w:val="24"/>
        </w:rPr>
        <w:t xml:space="preserve">της ΔΑΛ, καλεί τον ΟΛΘ σε διαβούλευση. </w:t>
      </w:r>
    </w:p>
    <w:p w14:paraId="2E9F93F4"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Επειδή, κύριε Υπουργέ, ο κ. </w:t>
      </w:r>
      <w:proofErr w:type="spellStart"/>
      <w:r>
        <w:rPr>
          <w:rFonts w:eastAsia="Times New Roman"/>
          <w:szCs w:val="24"/>
        </w:rPr>
        <w:t>Δρίτσας</w:t>
      </w:r>
      <w:proofErr w:type="spellEnd"/>
      <w:r>
        <w:rPr>
          <w:rFonts w:eastAsia="Times New Roman"/>
          <w:szCs w:val="24"/>
        </w:rPr>
        <w:t xml:space="preserve"> –δεν τον βλέπω σε αυτή την Αίθουσα- είπε ότι αυτά που γίνονται στη χώρα από τη ΔΑΛ δεν έχουν γίνει τα τελευταία είκοσι με τριάντα χρόνια, πράγματι, δεν έχουν ξαναγίνει. Πουθενά δεν αναφέρεται ως αρμοδιότητα η έκδοση </w:t>
      </w:r>
      <w:r>
        <w:rPr>
          <w:rFonts w:eastAsia="Times New Roman"/>
          <w:szCs w:val="24"/>
        </w:rPr>
        <w:lastRenderedPageBreak/>
        <w:t>αποφ</w:t>
      </w:r>
      <w:r>
        <w:rPr>
          <w:rFonts w:eastAsia="Times New Roman"/>
          <w:szCs w:val="24"/>
        </w:rPr>
        <w:t xml:space="preserve">άσεων ναυαγιαίρεσης, ούτε αναφέρεται η μέριμνα για την εφαρμογή των διατάξεων του </w:t>
      </w:r>
      <w:r>
        <w:rPr>
          <w:rFonts w:eastAsia="Times New Roman"/>
          <w:szCs w:val="24"/>
        </w:rPr>
        <w:t>ν.</w:t>
      </w:r>
      <w:r>
        <w:rPr>
          <w:rFonts w:eastAsia="Times New Roman"/>
          <w:szCs w:val="24"/>
        </w:rPr>
        <w:t xml:space="preserve">2881/2001. Απλά, αναφέρεται η λέξη «παρακολούθηση», δηλαδή καθαρά εποπτική αρμοδιότητα. </w:t>
      </w:r>
    </w:p>
    <w:p w14:paraId="2E9F93F5" w14:textId="77777777" w:rsidR="00BE4DD2" w:rsidRDefault="0027121F">
      <w:pPr>
        <w:spacing w:line="600" w:lineRule="auto"/>
        <w:ind w:firstLine="720"/>
        <w:contextualSpacing/>
        <w:jc w:val="both"/>
        <w:rPr>
          <w:rFonts w:eastAsia="Times New Roman"/>
          <w:szCs w:val="24"/>
        </w:rPr>
      </w:pPr>
      <w:r>
        <w:rPr>
          <w:rFonts w:eastAsia="Times New Roman"/>
          <w:szCs w:val="24"/>
        </w:rPr>
        <w:t>Το τι αυθαιρεσίες διαπράττει η ΔΑΛ νομίζω ότι το έχουμε αναπτύξει είκοσι οκτώ Βουλε</w:t>
      </w:r>
      <w:r>
        <w:rPr>
          <w:rFonts w:eastAsia="Times New Roman"/>
          <w:szCs w:val="24"/>
        </w:rPr>
        <w:t>υτές της Νέας Δημοκρατίας, με επίκαιρες ερωτήσεις, στον αρμόδιο Υπουργό, αναφορικά και με το ναυάγιο «Α</w:t>
      </w:r>
      <w:r>
        <w:rPr>
          <w:rFonts w:eastAsia="Times New Roman"/>
          <w:szCs w:val="24"/>
        </w:rPr>
        <w:t>ΛΚΥΩΝ</w:t>
      </w:r>
      <w:r>
        <w:rPr>
          <w:rFonts w:eastAsia="Times New Roman"/>
          <w:szCs w:val="24"/>
        </w:rPr>
        <w:t>», αλλά και με την απομάκρυνση και καταστροφή του «Π</w:t>
      </w:r>
      <w:r>
        <w:rPr>
          <w:rFonts w:eastAsia="Times New Roman"/>
          <w:szCs w:val="24"/>
        </w:rPr>
        <w:t>ΑΝΑΓΙΑ</w:t>
      </w:r>
      <w:r>
        <w:rPr>
          <w:rFonts w:eastAsia="Times New Roman"/>
          <w:szCs w:val="24"/>
        </w:rPr>
        <w:t xml:space="preserve"> Α</w:t>
      </w:r>
      <w:r>
        <w:rPr>
          <w:rFonts w:eastAsia="Times New Roman"/>
          <w:szCs w:val="24"/>
        </w:rPr>
        <w:t>ΓΙΑΣΟΥ</w:t>
      </w:r>
      <w:r>
        <w:rPr>
          <w:rFonts w:eastAsia="Times New Roman"/>
          <w:szCs w:val="24"/>
        </w:rPr>
        <w:t xml:space="preserve">». </w:t>
      </w:r>
    </w:p>
    <w:p w14:paraId="2E9F93F6" w14:textId="77777777" w:rsidR="00BE4DD2" w:rsidRDefault="0027121F">
      <w:pPr>
        <w:spacing w:line="600" w:lineRule="auto"/>
        <w:ind w:firstLine="720"/>
        <w:contextualSpacing/>
        <w:jc w:val="both"/>
        <w:rPr>
          <w:rFonts w:eastAsia="Times New Roman"/>
          <w:szCs w:val="24"/>
        </w:rPr>
      </w:pPr>
      <w:r>
        <w:rPr>
          <w:rFonts w:eastAsia="Times New Roman"/>
          <w:szCs w:val="24"/>
        </w:rPr>
        <w:t>Ξαφνικά, τι ανακαλύψατε; Ανακαλύψατε ότι όλες αυτές οι ναυαγιαιρέσεις γίνονται</w:t>
      </w:r>
      <w:r>
        <w:rPr>
          <w:rFonts w:eastAsia="Times New Roman"/>
          <w:szCs w:val="24"/>
        </w:rPr>
        <w:t xml:space="preserve"> αζημίως για το </w:t>
      </w:r>
      <w:r>
        <w:rPr>
          <w:rFonts w:eastAsia="Times New Roman"/>
          <w:szCs w:val="24"/>
        </w:rPr>
        <w:t>δημόσιο</w:t>
      </w:r>
      <w:r>
        <w:rPr>
          <w:rFonts w:eastAsia="Times New Roman"/>
          <w:szCs w:val="24"/>
        </w:rPr>
        <w:t>. Βέβαια, στην περίπτωση του «Π</w:t>
      </w:r>
      <w:r>
        <w:rPr>
          <w:rFonts w:eastAsia="Times New Roman"/>
          <w:szCs w:val="24"/>
        </w:rPr>
        <w:t xml:space="preserve">ΑΝΑΓΙΑ </w:t>
      </w:r>
      <w:r>
        <w:rPr>
          <w:rFonts w:eastAsia="Times New Roman"/>
          <w:szCs w:val="24"/>
        </w:rPr>
        <w:t>Α</w:t>
      </w:r>
      <w:r>
        <w:rPr>
          <w:rFonts w:eastAsia="Times New Roman"/>
          <w:szCs w:val="24"/>
        </w:rPr>
        <w:t>ΓΙΑΣΟΥ</w:t>
      </w:r>
      <w:r>
        <w:rPr>
          <w:rFonts w:eastAsia="Times New Roman"/>
          <w:szCs w:val="24"/>
        </w:rPr>
        <w:t xml:space="preserve">» γιατί προκηρύχθηκε η απομάκρυνση και καταστροφή του –κι αυτό βεβαίως αζημίως για το </w:t>
      </w:r>
      <w:r>
        <w:rPr>
          <w:rFonts w:eastAsia="Times New Roman"/>
          <w:szCs w:val="24"/>
        </w:rPr>
        <w:t>δημό</w:t>
      </w:r>
      <w:r>
        <w:rPr>
          <w:rFonts w:eastAsia="Times New Roman"/>
          <w:szCs w:val="24"/>
        </w:rPr>
        <w:lastRenderedPageBreak/>
        <w:t>σιο</w:t>
      </w:r>
      <w:r>
        <w:rPr>
          <w:rFonts w:eastAsia="Times New Roman"/>
          <w:szCs w:val="24"/>
        </w:rPr>
        <w:t>- από τη Λιμενική Αρχή και όχι από τη ΔΑΛ, όπως στην περίπτωση του «Α</w:t>
      </w:r>
      <w:r>
        <w:rPr>
          <w:rFonts w:eastAsia="Times New Roman"/>
          <w:szCs w:val="24"/>
        </w:rPr>
        <w:t>ΛΚΥΩΝ</w:t>
      </w:r>
      <w:r>
        <w:rPr>
          <w:rFonts w:eastAsia="Times New Roman"/>
          <w:szCs w:val="24"/>
        </w:rPr>
        <w:t xml:space="preserve">», αν η αρμοδιότητα, </w:t>
      </w:r>
      <w:r>
        <w:rPr>
          <w:rFonts w:eastAsia="Times New Roman"/>
          <w:szCs w:val="24"/>
        </w:rPr>
        <w:t xml:space="preserve">κατά τους ισχυρισμούς του διορισμένου </w:t>
      </w:r>
      <w:r>
        <w:rPr>
          <w:rFonts w:eastAsia="Times New Roman"/>
          <w:szCs w:val="24"/>
        </w:rPr>
        <w:t xml:space="preserve">διοικητή </w:t>
      </w:r>
      <w:r>
        <w:rPr>
          <w:rFonts w:eastAsia="Times New Roman"/>
          <w:szCs w:val="24"/>
        </w:rPr>
        <w:t xml:space="preserve">της ΔΑΛ, έχει περιέλθει σε αυτήν; </w:t>
      </w:r>
    </w:p>
    <w:p w14:paraId="2E9F93F7"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Και πόσο, τελικά, «αζημίως» είναι για το </w:t>
      </w:r>
      <w:r>
        <w:rPr>
          <w:rFonts w:eastAsia="Times New Roman"/>
          <w:szCs w:val="24"/>
        </w:rPr>
        <w:t xml:space="preserve">δημόσιο </w:t>
      </w:r>
      <w:r>
        <w:rPr>
          <w:rFonts w:eastAsia="Times New Roman"/>
          <w:szCs w:val="24"/>
        </w:rPr>
        <w:t xml:space="preserve">η δωρεά σε ιδιώτη περίπου δυόμισι χιλιάδων τόνων </w:t>
      </w:r>
      <w:proofErr w:type="spellStart"/>
      <w:r>
        <w:rPr>
          <w:rFonts w:eastAsia="Times New Roman"/>
          <w:szCs w:val="24"/>
        </w:rPr>
        <w:t>σκραπ</w:t>
      </w:r>
      <w:proofErr w:type="spellEnd"/>
      <w:r>
        <w:rPr>
          <w:rFonts w:eastAsia="Times New Roman"/>
          <w:szCs w:val="24"/>
        </w:rPr>
        <w:t xml:space="preserve">, χωρίς να καλυφθούν τα μέχρι σήμερα έξοδα του </w:t>
      </w:r>
      <w:r>
        <w:rPr>
          <w:rFonts w:eastAsia="Times New Roman"/>
          <w:szCs w:val="24"/>
        </w:rPr>
        <w:t>δημοσίου</w:t>
      </w:r>
      <w:r>
        <w:rPr>
          <w:rFonts w:eastAsia="Times New Roman"/>
          <w:szCs w:val="24"/>
        </w:rPr>
        <w:t>, προσαυξανόμενα</w:t>
      </w:r>
      <w:r>
        <w:rPr>
          <w:rFonts w:eastAsia="Times New Roman"/>
          <w:szCs w:val="24"/>
        </w:rPr>
        <w:t xml:space="preserve"> κατά 10% για το πλοίο αυτό; </w:t>
      </w:r>
    </w:p>
    <w:p w14:paraId="2E9F93F8"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Για να μην πούμε, βέβαια, για τη σταλινικού τύπου οργάνωση και δράση της ΔΑΛ, όσον αφορά το κομμάτι των μεταθέσεων και των αποσπάσεων. </w:t>
      </w:r>
    </w:p>
    <w:p w14:paraId="2E9F93F9" w14:textId="77777777" w:rsidR="00BE4DD2" w:rsidRDefault="0027121F">
      <w:pPr>
        <w:spacing w:line="600" w:lineRule="auto"/>
        <w:ind w:firstLine="720"/>
        <w:contextualSpacing/>
        <w:jc w:val="both"/>
        <w:rPr>
          <w:rFonts w:eastAsia="Times New Roman"/>
          <w:szCs w:val="24"/>
        </w:rPr>
      </w:pPr>
      <w:r>
        <w:rPr>
          <w:rFonts w:eastAsia="Times New Roman"/>
          <w:szCs w:val="24"/>
        </w:rPr>
        <w:t>Και πραγματικά, κύριε Υπουργέ, εγώ δεν καταλαβαίνω γιατί ιδρύσατε τελικά τη ΔΑΛ. Δεν σας φ</w:t>
      </w:r>
      <w:r>
        <w:rPr>
          <w:rFonts w:eastAsia="Times New Roman"/>
          <w:szCs w:val="24"/>
        </w:rPr>
        <w:t xml:space="preserve">τάνει η ΡΑΛ και οι αρμοδιότητές της; Δεν καλύπτεται η απαίτηση του </w:t>
      </w:r>
      <w:proofErr w:type="spellStart"/>
      <w:r>
        <w:rPr>
          <w:rFonts w:eastAsia="Times New Roman"/>
          <w:szCs w:val="24"/>
        </w:rPr>
        <w:t>ενωσιακού</w:t>
      </w:r>
      <w:proofErr w:type="spellEnd"/>
      <w:r>
        <w:rPr>
          <w:rFonts w:eastAsia="Times New Roman"/>
          <w:szCs w:val="24"/>
        </w:rPr>
        <w:t xml:space="preserve"> πλαισίου με την </w:t>
      </w:r>
      <w:r>
        <w:rPr>
          <w:rFonts w:eastAsia="Times New Roman"/>
          <w:szCs w:val="24"/>
        </w:rPr>
        <w:lastRenderedPageBreak/>
        <w:t>ίδρυση της ΡΑΛ, η ύπαρξη της Ανεξάρτητης Δημόσιας Αρχής για τον έλεγχο λειτουργίας των λιμένων; Δεν φτάνει η Λιμενική Αρχή και η αρμοδιότητά της για την έκδοση του</w:t>
      </w:r>
      <w:r>
        <w:rPr>
          <w:rFonts w:eastAsia="Times New Roman"/>
          <w:szCs w:val="24"/>
        </w:rPr>
        <w:t xml:space="preserve"> θεσμικού πλαισίου των κανονιστικών αποφάσεων που εκδίδει επί δεκαετίες για τη λειτουργία των λιμανιών ή επιθυμούμε, εκ του πλαγίου, με την ίδρυση της ΔΑΛ να πριονίσουμε τη λειτουργία και τις αρμοδιότητες του Λιμενικού Σώματος και των Λιμενικών Αρχών;</w:t>
      </w:r>
    </w:p>
    <w:p w14:paraId="2E9F93FA" w14:textId="77777777" w:rsidR="00BE4DD2" w:rsidRDefault="0027121F">
      <w:pPr>
        <w:spacing w:line="600" w:lineRule="auto"/>
        <w:ind w:firstLine="720"/>
        <w:contextualSpacing/>
        <w:jc w:val="both"/>
        <w:rPr>
          <w:rFonts w:eastAsia="Times New Roman"/>
          <w:szCs w:val="24"/>
        </w:rPr>
      </w:pPr>
      <w:r>
        <w:rPr>
          <w:rFonts w:eastAsia="Times New Roman"/>
          <w:szCs w:val="24"/>
        </w:rPr>
        <w:t>(Στο</w:t>
      </w:r>
      <w:r>
        <w:rPr>
          <w:rFonts w:eastAsia="Times New Roman"/>
          <w:szCs w:val="24"/>
        </w:rPr>
        <w:t xml:space="preserve"> σημείο αυτό την Προεδρική Έδρα καταλαμβάνει ο Ε΄ Αντιπρόεδρος της Βουλής κ. </w:t>
      </w:r>
      <w:r w:rsidRPr="00395DD4">
        <w:rPr>
          <w:rFonts w:eastAsia="Times New Roman"/>
          <w:b/>
          <w:szCs w:val="24"/>
        </w:rPr>
        <w:t>ΔΗΜΗΤΡΙΟΣ ΚΡΕΜΑΣΤΙΝΟΣ</w:t>
      </w:r>
      <w:r>
        <w:rPr>
          <w:rFonts w:eastAsia="Times New Roman"/>
          <w:szCs w:val="24"/>
        </w:rPr>
        <w:t>)</w:t>
      </w:r>
    </w:p>
    <w:p w14:paraId="2E9F93FB" w14:textId="77777777" w:rsidR="00BE4DD2" w:rsidRDefault="0027121F">
      <w:pPr>
        <w:spacing w:line="600" w:lineRule="auto"/>
        <w:ind w:firstLine="720"/>
        <w:contextualSpacing/>
        <w:jc w:val="both"/>
        <w:rPr>
          <w:rFonts w:eastAsia="Times New Roman"/>
          <w:szCs w:val="24"/>
        </w:rPr>
      </w:pPr>
      <w:r>
        <w:rPr>
          <w:rFonts w:eastAsia="Times New Roman"/>
          <w:szCs w:val="24"/>
        </w:rPr>
        <w:t>Εγώ θέλω, κύριε Υπουργέ, σε αυτό το σημείο να είμαι σαφής. Η Νέα Δημοκρατία, η επόμενη κυβέρνηση της Νέας Δημοκρατίας, το πρώτο πράγμα που θα κάνει είναι να</w:t>
      </w:r>
      <w:r>
        <w:rPr>
          <w:rFonts w:eastAsia="Times New Roman"/>
          <w:szCs w:val="24"/>
        </w:rPr>
        <w:t xml:space="preserve"> καταργήσει τη ΔΑΛ. Διότι </w:t>
      </w:r>
      <w:r>
        <w:rPr>
          <w:rFonts w:eastAsia="Times New Roman"/>
          <w:szCs w:val="24"/>
        </w:rPr>
        <w:lastRenderedPageBreak/>
        <w:t xml:space="preserve">από την πρακτική της μέχρι σήμερα, τα γραφειοκρατικά προβλήματα που δημιουργεί, εν γένει, ιδιαίτερα στο κομμάτι των επενδύσεων, νομίζω άλλος θα έπρεπε να είναι ο ρόλος της. Ο ρόλος της θα έπρεπε να είναι </w:t>
      </w:r>
      <w:proofErr w:type="spellStart"/>
      <w:r>
        <w:rPr>
          <w:rFonts w:eastAsia="Times New Roman"/>
          <w:szCs w:val="24"/>
        </w:rPr>
        <w:t>διευκολυντικός</w:t>
      </w:r>
      <w:proofErr w:type="spellEnd"/>
      <w:r>
        <w:rPr>
          <w:rFonts w:eastAsia="Times New Roman"/>
          <w:szCs w:val="24"/>
        </w:rPr>
        <w:t xml:space="preserve"> κι όχι συνε</w:t>
      </w:r>
      <w:r>
        <w:rPr>
          <w:rFonts w:eastAsia="Times New Roman"/>
          <w:szCs w:val="24"/>
        </w:rPr>
        <w:t>χώς να δημιουργεί προσκόμματα, ιδιαίτερα στο επίπεδο υλοποίησης των επενδύσεων.</w:t>
      </w:r>
    </w:p>
    <w:p w14:paraId="2E9F93FC" w14:textId="77777777" w:rsidR="00BE4DD2" w:rsidRDefault="0027121F">
      <w:pPr>
        <w:spacing w:line="600" w:lineRule="auto"/>
        <w:ind w:firstLine="720"/>
        <w:contextualSpacing/>
        <w:jc w:val="both"/>
        <w:rPr>
          <w:rFonts w:eastAsia="Times New Roman"/>
          <w:szCs w:val="24"/>
        </w:rPr>
      </w:pPr>
      <w:r>
        <w:rPr>
          <w:rFonts w:eastAsia="Times New Roman"/>
          <w:szCs w:val="24"/>
        </w:rPr>
        <w:t>Έρχομαι τώρα στο κομμάτι των μετατάξεων. Μας είπατε ότι και στον Οργανισμό Λιμένα Θεσσαλονίκης θα ισχύσουν οι μετατάξεις όπως στον ΟΛΠ. Έχουν υποβληθεί πεντακόσια τριάντα αιτήμ</w:t>
      </w:r>
      <w:r>
        <w:rPr>
          <w:rFonts w:eastAsia="Times New Roman"/>
          <w:szCs w:val="24"/>
        </w:rPr>
        <w:t>ατα για μετατάξεις στον Οργανισμό Λιμένα Πειραιώς και πρέπει να εκδοθούν οι ΚΥΑ με τα συναρμόδια Υπουργεία. Και σας ερωτώ: Γιατί κα</w:t>
      </w:r>
      <w:r>
        <w:rPr>
          <w:rFonts w:eastAsia="Times New Roman"/>
          <w:szCs w:val="24"/>
        </w:rPr>
        <w:t>μ</w:t>
      </w:r>
      <w:r>
        <w:rPr>
          <w:rFonts w:eastAsia="Times New Roman"/>
          <w:szCs w:val="24"/>
        </w:rPr>
        <w:t xml:space="preserve">μία μετάταξη δεν έχει υλοποιηθεί, παρά τις εξαγγελίες της Κυβέρνησης; </w:t>
      </w:r>
    </w:p>
    <w:p w14:paraId="2E9F93FD"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Κι έρχομαι τώρα σε ένα, επίσης, μεγάλο θέμα για τη λε</w:t>
      </w:r>
      <w:r>
        <w:rPr>
          <w:rFonts w:eastAsia="Times New Roman"/>
          <w:szCs w:val="24"/>
        </w:rPr>
        <w:t xml:space="preserve">ιτουργία του λιμανιού της Θεσσαλονίκης, που είναι η κατάργηση της τρίτης βάρδιας των τελωνιακών στο λιμάνι της Θεσσαλονίκης. Το γνωρίζετε πολύ καλά, το είπαμε και στην </w:t>
      </w:r>
      <w:r>
        <w:rPr>
          <w:rFonts w:eastAsia="Times New Roman"/>
          <w:szCs w:val="24"/>
        </w:rPr>
        <w:t>επιτροπή</w:t>
      </w:r>
      <w:r>
        <w:rPr>
          <w:rFonts w:eastAsia="Times New Roman"/>
          <w:szCs w:val="24"/>
        </w:rPr>
        <w:t xml:space="preserve">. Μεγάλες ναυτιλιακές που πραγματοποιούν κυκλικά δρομολόγια έχουν προχωρήσει σε </w:t>
      </w:r>
      <w:r>
        <w:rPr>
          <w:rFonts w:eastAsia="Times New Roman"/>
          <w:szCs w:val="24"/>
        </w:rPr>
        <w:t xml:space="preserve">αναδιάρθρωση δρομολογίων εξαιτίας αυτού το γεγονότος, για να αποφύγουν δηλαδή τις μεγάλες καθυστερήσεις, μέχρι την ολοκλήρωση της φορτοεκφόρτωσης. Κάποιες από τις εταιρείες αυτές έχουν επιβάλει κι έκτακτο επίναυλο. </w:t>
      </w:r>
    </w:p>
    <w:p w14:paraId="2E9F93F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ποιο είναι; Οι </w:t>
      </w:r>
      <w:proofErr w:type="spellStart"/>
      <w:r>
        <w:rPr>
          <w:rFonts w:eastAsia="Times New Roman" w:cs="Times New Roman"/>
          <w:szCs w:val="24"/>
        </w:rPr>
        <w:t>εξαγωγείς</w:t>
      </w:r>
      <w:proofErr w:type="spellEnd"/>
      <w:r>
        <w:rPr>
          <w:rFonts w:eastAsia="Times New Roman" w:cs="Times New Roman"/>
          <w:szCs w:val="24"/>
        </w:rPr>
        <w:t xml:space="preserve"> ν</w:t>
      </w:r>
      <w:r>
        <w:rPr>
          <w:rFonts w:eastAsia="Times New Roman" w:cs="Times New Roman"/>
          <w:szCs w:val="24"/>
        </w:rPr>
        <w:t>α χάνουν αγορές, κυρίως λόγω καθυστερημένων παραδόσεων, όπως βεβαίως καθυστερεί επίσης και η εισαγωγή πρώτων υλών και άλλων εμπορευ</w:t>
      </w:r>
      <w:r>
        <w:rPr>
          <w:rFonts w:eastAsia="Times New Roman" w:cs="Times New Roman"/>
          <w:szCs w:val="24"/>
        </w:rPr>
        <w:lastRenderedPageBreak/>
        <w:t xml:space="preserve">μάτων. Φανταστείτε σε ποιο σημείο έχουμε φθάσει, ώστε οι </w:t>
      </w:r>
      <w:proofErr w:type="spellStart"/>
      <w:r>
        <w:rPr>
          <w:rFonts w:eastAsia="Times New Roman" w:cs="Times New Roman"/>
          <w:szCs w:val="24"/>
        </w:rPr>
        <w:t>εξαγωγείς</w:t>
      </w:r>
      <w:proofErr w:type="spellEnd"/>
      <w:r>
        <w:rPr>
          <w:rFonts w:eastAsia="Times New Roman" w:cs="Times New Roman"/>
          <w:szCs w:val="24"/>
        </w:rPr>
        <w:t xml:space="preserve"> να αναγκάζονται να πληρώσουν φορτηγά και να στείλουν εμπορ</w:t>
      </w:r>
      <w:r>
        <w:rPr>
          <w:rFonts w:eastAsia="Times New Roman" w:cs="Times New Roman"/>
          <w:szCs w:val="24"/>
        </w:rPr>
        <w:t xml:space="preserve">εύματα προς εξαγωγή από τον Πειραιά, παρά να περιμένουν πότε θα διεκπεραιωθούν από τον Οργανισμό Λιμένος Θεσσαλονίκης. </w:t>
      </w:r>
    </w:p>
    <w:p w14:paraId="2E9F93F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κυρίες και κύριοι συνάδελφοι του ΣΥΡΙΖΑ, εμείς στη Νέα Δημοκρατία δεν έχουμε κολλήματα, δεν είμαστε εμπαθείς. Πρώτα κα</w:t>
      </w:r>
      <w:r>
        <w:rPr>
          <w:rFonts w:eastAsia="Times New Roman" w:cs="Times New Roman"/>
          <w:szCs w:val="24"/>
        </w:rPr>
        <w:t xml:space="preserve">ι πάνω απ’ όλα, βάζουμε την Ελλάδα και το εθνικό συμφέρον. </w:t>
      </w:r>
    </w:p>
    <w:p w14:paraId="2E9F940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Εύχομαι ο κύριος Υπουργός να βγάλει τις κομματικές παρωπίδες και να ασχοληθεί επιτέλους με το συμφέρον του τόπου. </w:t>
      </w:r>
    </w:p>
    <w:p w14:paraId="2E9F940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Η Νέα Δημοκρατία αφήνει κατά μέρος το κομματικό συμφέρον και όφελος. Το έχει αποδ</w:t>
      </w:r>
      <w:r>
        <w:rPr>
          <w:rFonts w:eastAsia="Times New Roman" w:cs="Times New Roman"/>
          <w:szCs w:val="24"/>
        </w:rPr>
        <w:t>είξει, άλλωστε, πολλές φορές στη μακρόχρονη ιστορία της. Για εμάς πρώτιστο μέλημα είναι το συμφέρον της χώρας, η ανάκαμψη της οικονομίας, η ευημερία του ελληνικού λαού.</w:t>
      </w:r>
    </w:p>
    <w:p w14:paraId="2E9F940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Έχετε καθυστερήσει, γι’ αυτό και εμείς επιτακτικά ζητήσαμε και ζητούμε άμεσα την πολιτι</w:t>
      </w:r>
      <w:r>
        <w:rPr>
          <w:rFonts w:eastAsia="Times New Roman" w:cs="Times New Roman"/>
          <w:szCs w:val="24"/>
        </w:rPr>
        <w:t>κή αλλαγή, για να αναλάβει επιτέλους τη διακυβέρνηση της χώρας η Νέα Δημοκρατία, για να προωθήσει πολλές τέτοιες επενδύσεις. Γιατί εμείς, κύριε Υπουργέ, τις πιστεύουμε. Αυτή είναι η διαφορά μας. Εσείς δεν τις πιστεύετε. Αναγκάζεστε να τις υλοποιήσετε υπό τ</w:t>
      </w:r>
      <w:r>
        <w:rPr>
          <w:rFonts w:eastAsia="Times New Roman" w:cs="Times New Roman"/>
          <w:szCs w:val="24"/>
        </w:rPr>
        <w:t xml:space="preserve">η δαμόκλεια σπάθη των δανειστών και γι’ αυτό και καθυστερείτε και δεν τις υλοποιείτε με τον τρόπο που θα έπρεπε να γίνονται. Και, βεβαίως, αυτό που μας ενδιαφέρει είναι </w:t>
      </w:r>
      <w:r>
        <w:rPr>
          <w:rFonts w:eastAsia="Times New Roman" w:cs="Times New Roman"/>
          <w:szCs w:val="24"/>
        </w:rPr>
        <w:lastRenderedPageBreak/>
        <w:t>να βγάλουμε τη χώρα από το τέλμα και να την οδηγήσουμε ξανά στον δρόμο της ευημερίας κα</w:t>
      </w:r>
      <w:r>
        <w:rPr>
          <w:rFonts w:eastAsia="Times New Roman" w:cs="Times New Roman"/>
          <w:szCs w:val="24"/>
        </w:rPr>
        <w:t xml:space="preserve">ι της προόδου. </w:t>
      </w:r>
    </w:p>
    <w:p w14:paraId="2E9F940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όπως τόνισα, είναι σαφώς υπέρ</w:t>
      </w:r>
      <w:r>
        <w:rPr>
          <w:rFonts w:eastAsia="Times New Roman" w:cs="Times New Roman"/>
          <w:szCs w:val="24"/>
        </w:rPr>
        <w:t>,</w:t>
      </w:r>
      <w:r>
        <w:rPr>
          <w:rFonts w:eastAsia="Times New Roman" w:cs="Times New Roman"/>
          <w:szCs w:val="24"/>
        </w:rPr>
        <w:t xml:space="preserve"> επί της αρχής. Άλλωστε, μην ξεχνάμε ότι επί </w:t>
      </w:r>
      <w:r>
        <w:rPr>
          <w:rFonts w:eastAsia="Times New Roman" w:cs="Times New Roman"/>
          <w:szCs w:val="24"/>
        </w:rPr>
        <w:t xml:space="preserve">κυβερνήσεως </w:t>
      </w:r>
      <w:r>
        <w:rPr>
          <w:rFonts w:eastAsia="Times New Roman" w:cs="Times New Roman"/>
          <w:szCs w:val="24"/>
        </w:rPr>
        <w:t xml:space="preserve">Κώστα Καραμανλή ξεκίνησαν οι παραχωρήσεις, συνεχίστηκαν και από την επόμενη κυβέρνηση και διασφαλίσαμε, πρώτα και πάνω από όλα –και αυτό δεν θα πρέπει να το ξεχνάμε- ό,τι υπεραξία δημιουργείται από τις αποκρατικοποιήσεις τελικά να μένει προς όφελος του </w:t>
      </w:r>
      <w:r>
        <w:rPr>
          <w:rFonts w:eastAsia="Times New Roman" w:cs="Times New Roman"/>
          <w:szCs w:val="24"/>
        </w:rPr>
        <w:t>ελλ</w:t>
      </w:r>
      <w:r>
        <w:rPr>
          <w:rFonts w:eastAsia="Times New Roman" w:cs="Times New Roman"/>
          <w:szCs w:val="24"/>
        </w:rPr>
        <w:t>ηνικού δημοσίου</w:t>
      </w:r>
      <w:r>
        <w:rPr>
          <w:rFonts w:eastAsia="Times New Roman" w:cs="Times New Roman"/>
          <w:szCs w:val="24"/>
        </w:rPr>
        <w:t xml:space="preserve">. </w:t>
      </w:r>
    </w:p>
    <w:p w14:paraId="2E9F940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9F9405" w14:textId="77777777" w:rsidR="00BE4DD2" w:rsidRDefault="0027121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9F940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2E9F940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με τον ειδικό αγορητή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Γεώργιο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 Καρρά.</w:t>
      </w:r>
    </w:p>
    <w:p w14:paraId="2E9F940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w:t>
      </w:r>
      <w:r>
        <w:rPr>
          <w:rFonts w:eastAsia="Times New Roman" w:cs="Times New Roman"/>
          <w:szCs w:val="24"/>
        </w:rPr>
        <w:t>ιε Καρρά, έχετε τον λόγο για δώδεκα λεπτά.</w:t>
      </w:r>
    </w:p>
    <w:p w14:paraId="2E9F940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2E9F940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Οι προβληματισμοί οι οποίοι δημιουργούνται όταν κατατίθεται στη Βουλή μια σύμβαση συνολικής παραχώρησης των δικαιωμάτων για την εκμετάλλευση και λειτουργία εν</w:t>
      </w:r>
      <w:r>
        <w:rPr>
          <w:rFonts w:eastAsia="Times New Roman" w:cs="Times New Roman"/>
          <w:szCs w:val="24"/>
        </w:rPr>
        <w:t xml:space="preserve">ός λιμανιού της εμβέλειας του </w:t>
      </w:r>
      <w:r>
        <w:rPr>
          <w:rFonts w:eastAsia="Times New Roman" w:cs="Times New Roman"/>
          <w:szCs w:val="24"/>
        </w:rPr>
        <w:t xml:space="preserve">λιμανιού </w:t>
      </w:r>
      <w:r>
        <w:rPr>
          <w:rFonts w:eastAsia="Times New Roman" w:cs="Times New Roman"/>
          <w:szCs w:val="24"/>
        </w:rPr>
        <w:t>της Θεσσαλονίκης αυτόματα πρέπει να απαντηθούν. Δυστυχώς, δεν έχουν απαντηθεί μέχρι στιγμής.</w:t>
      </w:r>
    </w:p>
    <w:p w14:paraId="2E9F940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Πρώτο ερώτημα που τέθηκε. Το μοντέλο που επελέγη, της συνολικής παραχώρησης, δηλαδή της μεταβίβασης των μετοχών του ΟΛΘ, ήτα</w:t>
      </w:r>
      <w:r>
        <w:rPr>
          <w:rFonts w:eastAsia="Times New Roman" w:cs="Times New Roman"/>
          <w:szCs w:val="24"/>
        </w:rPr>
        <w:t xml:space="preserve">ν το πλέον συμφέρον για την ελληνική οικονομία, για το </w:t>
      </w:r>
      <w:r>
        <w:rPr>
          <w:rFonts w:eastAsia="Times New Roman" w:cs="Times New Roman"/>
          <w:szCs w:val="24"/>
        </w:rPr>
        <w:lastRenderedPageBreak/>
        <w:t xml:space="preserve">ελληνικό κράτος, αλλά και για την ανάπτυξη της περιοχής ή θα έπρεπε να υπάρχει και να έχει εξεταστεί και ένα μοντέλο παραχώρησης επιμέρους δραστηριοτήτων; </w:t>
      </w:r>
    </w:p>
    <w:p w14:paraId="2E9F940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υποστηρίξει ότι η παραχώρηση των επιμέρους δραστηριοτήτων δημιουργεί τις προϋποθέσεις να διατηρείται τελικά και ο δημόσιος χαρακτήρας ενός μεγάλου λιμανιού. Γιατί αυτή είναι η ανάγκη, να μπορεί να υπάρχει πλήρης κρατική εποπτεία και έλεγχος. </w:t>
      </w:r>
    </w:p>
    <w:p w14:paraId="2E9F940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έρχεται στη Βουλή και ζητείται η κύρωση μιας σύμβασης, η οποία είναι μεταξύ </w:t>
      </w:r>
      <w:r>
        <w:rPr>
          <w:rFonts w:eastAsia="Times New Roman" w:cs="Times New Roman"/>
          <w:szCs w:val="24"/>
        </w:rPr>
        <w:t>ελληνικού δημοσίου</w:t>
      </w:r>
      <w:r>
        <w:rPr>
          <w:rFonts w:eastAsia="Times New Roman" w:cs="Times New Roman"/>
          <w:szCs w:val="24"/>
        </w:rPr>
        <w:t xml:space="preserve"> και ΟΛΘ -ακόμη ο ΟΛΘ είναι δημόσιος- και όλα αυτά στηρίζονται σε μια σύμβαση αγοραπωλησίας μετοχών, η οποία περιέχει τις δεσμεύσεις, μια </w:t>
      </w:r>
      <w:proofErr w:type="spellStart"/>
      <w:r>
        <w:rPr>
          <w:rFonts w:eastAsia="Times New Roman" w:cs="Times New Roman"/>
          <w:szCs w:val="24"/>
        </w:rPr>
        <w:t>εξωεταιρ</w:t>
      </w:r>
      <w:r>
        <w:rPr>
          <w:rFonts w:eastAsia="Times New Roman" w:cs="Times New Roman"/>
          <w:szCs w:val="24"/>
        </w:rPr>
        <w:t>ική</w:t>
      </w:r>
      <w:proofErr w:type="spellEnd"/>
      <w:r>
        <w:rPr>
          <w:rFonts w:eastAsia="Times New Roman" w:cs="Times New Roman"/>
          <w:szCs w:val="24"/>
        </w:rPr>
        <w:t xml:space="preserve"> συμφωνία, αν θέλετε να το πούμε και νομικά, τις </w:t>
      </w:r>
      <w:r>
        <w:rPr>
          <w:rFonts w:eastAsia="Times New Roman" w:cs="Times New Roman"/>
          <w:szCs w:val="24"/>
        </w:rPr>
        <w:lastRenderedPageBreak/>
        <w:t xml:space="preserve">δεσμεύσεις μεταξύ του </w:t>
      </w:r>
      <w:r>
        <w:rPr>
          <w:rFonts w:eastAsia="Times New Roman" w:cs="Times New Roman"/>
          <w:szCs w:val="24"/>
        </w:rPr>
        <w:t>ελληνικού δημοσίου</w:t>
      </w:r>
      <w:r>
        <w:rPr>
          <w:rFonts w:eastAsia="Times New Roman" w:cs="Times New Roman"/>
          <w:szCs w:val="24"/>
        </w:rPr>
        <w:t xml:space="preserve"> ως </w:t>
      </w:r>
      <w:proofErr w:type="spellStart"/>
      <w:r>
        <w:rPr>
          <w:rFonts w:eastAsia="Times New Roman" w:cs="Times New Roman"/>
          <w:szCs w:val="24"/>
        </w:rPr>
        <w:t>πλειοψηφούντος</w:t>
      </w:r>
      <w:proofErr w:type="spellEnd"/>
      <w:r>
        <w:rPr>
          <w:rFonts w:eastAsia="Times New Roman" w:cs="Times New Roman"/>
          <w:szCs w:val="24"/>
        </w:rPr>
        <w:t xml:space="preserve"> μετόχου -του ΤΑΙΠΕΔ εν προκειμένω- και του προτιμητέου αγοραστή. </w:t>
      </w:r>
    </w:p>
    <w:p w14:paraId="2E9F940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Θα περίμενα, τουλάχιστον, να συνοδεύει η σύμβαση αγοραπωλησίας την κατάθεση της</w:t>
      </w:r>
      <w:r>
        <w:rPr>
          <w:rFonts w:eastAsia="Times New Roman" w:cs="Times New Roman"/>
          <w:szCs w:val="24"/>
        </w:rPr>
        <w:t xml:space="preserve"> σύμβασης παραχώρησης στη Βουλή, για να δούμε ποιες είναι οι ειδικότερες, πέραν αυτού, </w:t>
      </w:r>
      <w:proofErr w:type="spellStart"/>
      <w:r>
        <w:rPr>
          <w:rFonts w:eastAsia="Times New Roman" w:cs="Times New Roman"/>
          <w:szCs w:val="24"/>
        </w:rPr>
        <w:t>εξωεταιρικές</w:t>
      </w:r>
      <w:proofErr w:type="spellEnd"/>
      <w:r>
        <w:rPr>
          <w:rFonts w:eastAsia="Times New Roman" w:cs="Times New Roman"/>
          <w:szCs w:val="24"/>
        </w:rPr>
        <w:t xml:space="preserve"> συμφωνίες, μεταξύ του </w:t>
      </w:r>
      <w:r>
        <w:rPr>
          <w:rFonts w:eastAsia="Times New Roman" w:cs="Times New Roman"/>
          <w:szCs w:val="24"/>
        </w:rPr>
        <w:t>ελληνικού δημοσίου</w:t>
      </w:r>
      <w:r>
        <w:rPr>
          <w:rFonts w:eastAsia="Times New Roman" w:cs="Times New Roman"/>
          <w:szCs w:val="24"/>
        </w:rPr>
        <w:t xml:space="preserve"> ως </w:t>
      </w:r>
      <w:proofErr w:type="spellStart"/>
      <w:r>
        <w:rPr>
          <w:rFonts w:eastAsia="Times New Roman" w:cs="Times New Roman"/>
          <w:szCs w:val="24"/>
        </w:rPr>
        <w:t>πλειοψηφούντος</w:t>
      </w:r>
      <w:proofErr w:type="spellEnd"/>
      <w:r>
        <w:rPr>
          <w:rFonts w:eastAsia="Times New Roman" w:cs="Times New Roman"/>
          <w:szCs w:val="24"/>
        </w:rPr>
        <w:t xml:space="preserve"> μετόχου και του προτιμητέου αγοραστή. </w:t>
      </w:r>
    </w:p>
    <w:p w14:paraId="2E9F940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Ελπίζω, φαντάζομαι ότι οι κύριοι Υπουργοί μέχρι το τέλος τ</w:t>
      </w:r>
      <w:r>
        <w:rPr>
          <w:rFonts w:eastAsia="Times New Roman" w:cs="Times New Roman"/>
          <w:szCs w:val="24"/>
        </w:rPr>
        <w:t xml:space="preserve">ης συζήτησης θα </w:t>
      </w:r>
      <w:r>
        <w:rPr>
          <w:rFonts w:eastAsia="Times New Roman" w:cs="Times New Roman"/>
          <w:szCs w:val="24"/>
        </w:rPr>
        <w:t xml:space="preserve">τη </w:t>
      </w:r>
      <w:r>
        <w:rPr>
          <w:rFonts w:eastAsia="Times New Roman" w:cs="Times New Roman"/>
          <w:szCs w:val="24"/>
        </w:rPr>
        <w:t>φέρουν στη Βουλή, για να δούμε και αυτό τι κρύβει ή τι δεν κρύβει. Έτσι, νομίζω ότι αυτό εύλογα δημιουργεί τις επιφυλάξεις.</w:t>
      </w:r>
    </w:p>
    <w:p w14:paraId="2E9F941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όταν </w:t>
      </w:r>
      <w:r>
        <w:rPr>
          <w:rFonts w:eastAsia="Times New Roman" w:cs="Times New Roman"/>
          <w:szCs w:val="24"/>
        </w:rPr>
        <w:t xml:space="preserve">τελειώναμε </w:t>
      </w:r>
      <w:r>
        <w:rPr>
          <w:rFonts w:eastAsia="Times New Roman" w:cs="Times New Roman"/>
          <w:szCs w:val="24"/>
        </w:rPr>
        <w:t xml:space="preserve">τα θέματα του ΟΛΠ και του ΟΛΘ, αμέσως ξαφνικά η Κυβέρνηση ανακοίνωσε ότι τελειώνει το </w:t>
      </w:r>
      <w:r>
        <w:rPr>
          <w:rFonts w:eastAsia="Times New Roman" w:cs="Times New Roman"/>
          <w:szCs w:val="24"/>
        </w:rPr>
        <w:t xml:space="preserve">μοντέλο </w:t>
      </w:r>
      <w:r>
        <w:rPr>
          <w:rFonts w:eastAsia="Times New Roman" w:cs="Times New Roman"/>
          <w:szCs w:val="24"/>
        </w:rPr>
        <w:lastRenderedPageBreak/>
        <w:t xml:space="preserve">παραχώρησης, πώλησης των λιμανιών και αρχίζει να επικρατεί στη σκέψη της το μοντέλο παραχώρησης δραστηριοτήτων και ξεχωριστό μοντέλο για κάθε λιμάνι, </w:t>
      </w:r>
      <w:r>
        <w:rPr>
          <w:rFonts w:eastAsia="Times New Roman" w:cs="Times New Roman"/>
          <w:szCs w:val="24"/>
        </w:rPr>
        <w:t xml:space="preserve">για </w:t>
      </w:r>
      <w:r>
        <w:rPr>
          <w:rFonts w:eastAsia="Times New Roman" w:cs="Times New Roman"/>
          <w:szCs w:val="24"/>
        </w:rPr>
        <w:t>την ανάπτυξη.</w:t>
      </w:r>
    </w:p>
    <w:p w14:paraId="2E9F9411"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Ερωτήματα επόμενα, λοιπόν. Όταν μιλάμε για το λιμάνι της Θεσσαλονίκης </w:t>
      </w:r>
      <w:proofErr w:type="spellStart"/>
      <w:r>
        <w:rPr>
          <w:rFonts w:eastAsia="Times New Roman" w:cs="Times New Roman"/>
          <w:szCs w:val="24"/>
        </w:rPr>
        <w:t>αναφερόμεθ</w:t>
      </w:r>
      <w:r>
        <w:rPr>
          <w:rFonts w:eastAsia="Times New Roman" w:cs="Times New Roman"/>
          <w:szCs w:val="24"/>
        </w:rPr>
        <w:t>α</w:t>
      </w:r>
      <w:proofErr w:type="spellEnd"/>
      <w:r>
        <w:rPr>
          <w:rFonts w:eastAsia="Times New Roman" w:cs="Times New Roman"/>
          <w:szCs w:val="24"/>
        </w:rPr>
        <w:t xml:space="preserve"> σε έναν άξονα, ο οποίος τουλάχιστον περιλαμβάνει το λιμάνι της Αλεξανδρούπολης και επιπλέον το λιμάνι της Καβάλας, τα οποία είναι σημαντικά για τις δραστηριότητες της </w:t>
      </w:r>
      <w:r>
        <w:rPr>
          <w:rFonts w:eastAsia="Times New Roman" w:cs="Times New Roman"/>
          <w:szCs w:val="24"/>
        </w:rPr>
        <w:t xml:space="preserve">ανατολικής </w:t>
      </w:r>
      <w:r>
        <w:rPr>
          <w:rFonts w:eastAsia="Times New Roman" w:cs="Times New Roman"/>
          <w:szCs w:val="24"/>
        </w:rPr>
        <w:t xml:space="preserve">Μακεδονίας και της Θράκης. Το λιμάνι της Αλεξανδρούπολης βεβαίως απ’ ό,τι </w:t>
      </w:r>
      <w:r>
        <w:rPr>
          <w:rFonts w:eastAsia="Times New Roman" w:cs="Times New Roman"/>
          <w:szCs w:val="24"/>
        </w:rPr>
        <w:t>ξέρουμε ή ανακοινώνεται, προορίζεται για σταθμός μεταφόρτωσης υγροποιημένου φυσικού αερίου.</w:t>
      </w:r>
    </w:p>
    <w:p w14:paraId="2E9F9412"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Και όχι μόνο.</w:t>
      </w:r>
    </w:p>
    <w:p w14:paraId="2E9F9413"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Προορίζεται είπα, κύριε συνάδελφε, δεν ξέρουμε τα περαιτέρω.</w:t>
      </w:r>
    </w:p>
    <w:p w14:paraId="2E9F9414"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τα ερωτήματα αυτά που έθεσα και στην </w:t>
      </w:r>
      <w:r>
        <w:rPr>
          <w:rFonts w:eastAsia="Times New Roman" w:cs="Times New Roman"/>
          <w:szCs w:val="24"/>
        </w:rPr>
        <w:t xml:space="preserve">επιτροπή </w:t>
      </w:r>
      <w:r>
        <w:rPr>
          <w:rFonts w:eastAsia="Times New Roman" w:cs="Times New Roman"/>
          <w:szCs w:val="24"/>
        </w:rPr>
        <w:t xml:space="preserve">δεν μου έχουν απαντηθεί. Αντίστοιχα, δεν μου δίνει τις αναγκαίες απαντήσεις και η </w:t>
      </w:r>
      <w:r>
        <w:rPr>
          <w:rFonts w:eastAsia="Times New Roman" w:cs="Times New Roman"/>
          <w:szCs w:val="24"/>
        </w:rPr>
        <w:t>αιτιολογική έκθεση</w:t>
      </w:r>
      <w:r>
        <w:rPr>
          <w:rFonts w:eastAsia="Times New Roman" w:cs="Times New Roman"/>
          <w:szCs w:val="24"/>
        </w:rPr>
        <w:t xml:space="preserve">, η οποία στέκεται στο να προβάλλει κάποιες οικονομικές παραμέτρους αυτές καθαυτές, οι οποίες όμως οικονομικές παράμετροι είναι μονομερείς. </w:t>
      </w:r>
    </w:p>
    <w:p w14:paraId="2E9F9415"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φέρ</w:t>
      </w:r>
      <w:r>
        <w:rPr>
          <w:rFonts w:eastAsia="Times New Roman" w:cs="Times New Roman"/>
          <w:szCs w:val="24"/>
        </w:rPr>
        <w:t xml:space="preserve">ω, λοιπόν, δύο-τρία παραδείγματα, τα οποία με έχουν απασχολήσει. Μιλάμε για ένα τίμημα 231 ή 232 εκατομμυρίων, το οποίο βεβαίως τίμημα αυτό κάθε στιγμή θα καταβληθεί, αν δεν έχει καταβληθεί, αμέσως, αλλά αυτό είναι πάρα πολύ εύκολο στον οποιονδήποτε να το </w:t>
      </w:r>
      <w:r>
        <w:rPr>
          <w:rFonts w:eastAsia="Times New Roman" w:cs="Times New Roman"/>
          <w:szCs w:val="24"/>
        </w:rPr>
        <w:t xml:space="preserve">εξασφαλίσει, αφού θα έχει στην κατοχή του τις μετοχές του ΟΛΘ, τις οποίες θα μπορεί να ενεχυριάσει. Δεν έχω τη σύμβαση αγοραπωλησίας μετοχών και γι’ αυτό τη ζητώ, κύριε Υπουργέ, για να δω αν μπορεί να τις ενεχυριάσει, να δανειστεί και </w:t>
      </w:r>
      <w:r>
        <w:rPr>
          <w:rFonts w:eastAsia="Times New Roman" w:cs="Times New Roman"/>
          <w:szCs w:val="24"/>
        </w:rPr>
        <w:lastRenderedPageBreak/>
        <w:t>«Γιάννης να κερνάει κ</w:t>
      </w:r>
      <w:r>
        <w:rPr>
          <w:rFonts w:eastAsia="Times New Roman" w:cs="Times New Roman"/>
          <w:szCs w:val="24"/>
        </w:rPr>
        <w:t>αι Γιάννης να πίνει». Διότι, αν έχω τις μετοχές και μπορώ να τις ενεχυριάσω, θα δανειστώ εύκολα από οποιαδήποτε μεγάλη τράπεζα του εξωτερικού.</w:t>
      </w:r>
    </w:p>
    <w:p w14:paraId="2E9F9416"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ελληνικές </w:t>
      </w:r>
      <w:r>
        <w:rPr>
          <w:rFonts w:eastAsia="Times New Roman" w:cs="Times New Roman"/>
          <w:szCs w:val="24"/>
        </w:rPr>
        <w:t xml:space="preserve">τράπεζες, </w:t>
      </w:r>
      <w:r>
        <w:rPr>
          <w:rFonts w:eastAsia="Times New Roman" w:cs="Times New Roman"/>
          <w:szCs w:val="24"/>
        </w:rPr>
        <w:t>βεβαίως ξέρουμε την κατάστασή τους. Δεν νομίζω ότι είναι εύκολο στις σημερινές</w:t>
      </w:r>
      <w:r>
        <w:rPr>
          <w:rFonts w:eastAsia="Times New Roman" w:cs="Times New Roman"/>
          <w:szCs w:val="24"/>
        </w:rPr>
        <w:t xml:space="preserve"> συνθήκες.</w:t>
      </w:r>
    </w:p>
    <w:p w14:paraId="2E9F9417"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παρακάτω, τίμημα 231 εκατομμυρίων. Δεν έχει μεγάλη διαφορά και </w:t>
      </w:r>
      <w:r>
        <w:rPr>
          <w:rFonts w:eastAsia="Times New Roman" w:cs="Times New Roman"/>
          <w:szCs w:val="24"/>
        </w:rPr>
        <w:t xml:space="preserve">επί πλέον </w:t>
      </w:r>
      <w:r>
        <w:rPr>
          <w:rFonts w:eastAsia="Times New Roman" w:cs="Times New Roman"/>
          <w:szCs w:val="24"/>
          <w:lang w:val="en-US"/>
        </w:rPr>
        <w:t>premium</w:t>
      </w:r>
      <w:r>
        <w:rPr>
          <w:rFonts w:eastAsia="Times New Roman" w:cs="Times New Roman"/>
          <w:szCs w:val="24"/>
        </w:rPr>
        <w:t xml:space="preserve"> από τη χρηματιστηριακή αξία τουλάχιστον την τρέχουσα των μετοχών του 24% που είναι </w:t>
      </w:r>
      <w:r>
        <w:rPr>
          <w:rFonts w:eastAsia="Times New Roman" w:cs="Times New Roman"/>
          <w:szCs w:val="24"/>
        </w:rPr>
        <w:t xml:space="preserve">εισηγμένες </w:t>
      </w:r>
      <w:r>
        <w:rPr>
          <w:rFonts w:eastAsia="Times New Roman" w:cs="Times New Roman"/>
          <w:szCs w:val="24"/>
        </w:rPr>
        <w:t xml:space="preserve">στο Χρηματιστήριο Αθηνών. Ποιο το όφελος λοιπόν; </w:t>
      </w:r>
    </w:p>
    <w:p w14:paraId="2E9F9418"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Κάτι ά</w:t>
      </w:r>
      <w:r>
        <w:rPr>
          <w:rFonts w:eastAsia="Times New Roman" w:cs="Times New Roman"/>
          <w:szCs w:val="24"/>
        </w:rPr>
        <w:t xml:space="preserve">λλο. Πραγματικά, περίμενα μια ειλικρινή απάντηση για να τοποθετηθώ και εγώ όσον αφορά το εξής. Διάβασα τα οικονομικά στοιχεία του ΟΛΘ. Το έχω συζητήσει και με τον κ. </w:t>
      </w:r>
      <w:proofErr w:type="spellStart"/>
      <w:r>
        <w:rPr>
          <w:rFonts w:eastAsia="Times New Roman" w:cs="Times New Roman"/>
          <w:szCs w:val="24"/>
        </w:rPr>
        <w:t>Μάρδα</w:t>
      </w:r>
      <w:proofErr w:type="spellEnd"/>
      <w:r>
        <w:rPr>
          <w:rFonts w:eastAsia="Times New Roman" w:cs="Times New Roman"/>
          <w:szCs w:val="24"/>
        </w:rPr>
        <w:t xml:space="preserve">. Λέει, λοιπόν, η σύμβαση που κατατίθεται ότι θα κάνει επενδύσεις από </w:t>
      </w:r>
      <w:r>
        <w:rPr>
          <w:rFonts w:eastAsia="Times New Roman" w:cs="Times New Roman"/>
          <w:szCs w:val="24"/>
        </w:rPr>
        <w:lastRenderedPageBreak/>
        <w:t>180 εκατομμύρια</w:t>
      </w:r>
      <w:r>
        <w:rPr>
          <w:rFonts w:eastAsia="Times New Roman" w:cs="Times New Roman"/>
          <w:szCs w:val="24"/>
        </w:rPr>
        <w:t xml:space="preserve"> έως κάποιο καλύτερο ποσό, εντός της πρώτης επταετίας. Γεννιέται το ερώτημα: Θα κάνει τις επενδύσεις μόνο με δικά του λεφτά ο προτιμητέος επενδυτής ή μπορεί να κάνει χρήση και των 65 εκατομμυρίων του αποθεματικού επενδύσεων -το ακριβές ποσό είναι 65.044.88</w:t>
      </w:r>
      <w:r>
        <w:rPr>
          <w:rFonts w:eastAsia="Times New Roman" w:cs="Times New Roman"/>
          <w:szCs w:val="24"/>
        </w:rPr>
        <w:t>7 ευρώ- που είναι μέσα στο ταμείο του ΟΛΘ; Θα παραλάβει την εταιρεία, παραλαμβάνει και το ταμείο της. Οπότε, αν ισχύει αυτό ή θα πρέπει να αφαιρέσουμε από αυτό που ανακοινώνεται, τα 180 κατ’ ελάχιστον για επενδύσεις ή από τα 231, από το τίμημα, τα 65.000.0</w:t>
      </w:r>
      <w:r>
        <w:rPr>
          <w:rFonts w:eastAsia="Times New Roman" w:cs="Times New Roman"/>
          <w:szCs w:val="24"/>
        </w:rPr>
        <w:t>00 ευρώ. Είναι ένα δωράκι καλό αυτό.</w:t>
      </w:r>
    </w:p>
    <w:p w14:paraId="2E9F9419"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Πέραν αυτού, ζητήματα που τίθενται και στα οποία δεν έχω λάβει απαντήσεις είναι τα εξής. Με τον νόμο, το ΤΑΙΠΕΔ αυτή τη στιγμή είναι ο κάτοχος των μετοχών</w:t>
      </w:r>
      <w:r>
        <w:rPr>
          <w:rFonts w:eastAsia="Times New Roman" w:cs="Times New Roman"/>
          <w:szCs w:val="24"/>
        </w:rPr>
        <w:t>,</w:t>
      </w:r>
      <w:r>
        <w:rPr>
          <w:rFonts w:eastAsia="Times New Roman" w:cs="Times New Roman"/>
          <w:szCs w:val="24"/>
        </w:rPr>
        <w:t xml:space="preserve"> του 67% που μεταβιβάζεται. Το ΤΑΙΠΕΔ όμως είναι θυγατρική εταιρ</w:t>
      </w:r>
      <w:r>
        <w:rPr>
          <w:rFonts w:eastAsia="Times New Roman" w:cs="Times New Roman"/>
          <w:szCs w:val="24"/>
        </w:rPr>
        <w:t xml:space="preserve">εία της Ελληνικής Εταιρείας </w:t>
      </w:r>
      <w:r>
        <w:rPr>
          <w:rFonts w:eastAsia="Times New Roman" w:cs="Times New Roman"/>
          <w:szCs w:val="24"/>
        </w:rPr>
        <w:lastRenderedPageBreak/>
        <w:t xml:space="preserve">Συμμετοχών. Εκεί έχουμε ένα θέμα. Είναι </w:t>
      </w:r>
      <w:proofErr w:type="spellStart"/>
      <w:r>
        <w:rPr>
          <w:rFonts w:eastAsia="Times New Roman" w:cs="Times New Roman"/>
          <w:szCs w:val="24"/>
        </w:rPr>
        <w:t>μνημονιακή</w:t>
      </w:r>
      <w:proofErr w:type="spellEnd"/>
      <w:r>
        <w:rPr>
          <w:rFonts w:eastAsia="Times New Roman" w:cs="Times New Roman"/>
          <w:szCs w:val="24"/>
        </w:rPr>
        <w:t xml:space="preserve"> μεν η υποχρέωση σύστασης και λειτουργίας αυτής της εταιρείας, αλλά επιπλέον η παρούσα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νομοθέτησε κάτι, ότι δεν θα πηγαίνουν στη </w:t>
      </w:r>
      <w:proofErr w:type="spellStart"/>
      <w:r>
        <w:rPr>
          <w:rFonts w:eastAsia="Times New Roman" w:cs="Times New Roman"/>
          <w:szCs w:val="24"/>
        </w:rPr>
        <w:t>μνημονιακή</w:t>
      </w:r>
      <w:proofErr w:type="spellEnd"/>
      <w:r>
        <w:rPr>
          <w:rFonts w:eastAsia="Times New Roman" w:cs="Times New Roman"/>
          <w:szCs w:val="24"/>
        </w:rPr>
        <w:t xml:space="preserve"> χοάνη όλα τα χ</w:t>
      </w:r>
      <w:r>
        <w:rPr>
          <w:rFonts w:eastAsia="Times New Roman" w:cs="Times New Roman"/>
          <w:szCs w:val="24"/>
        </w:rPr>
        <w:t>ρήματα των αποκρατικοποιήσεων. Θα διατηρείται το ποσοστό του 50% και αναφέρομαι στον ν.4389 που το προβλέπει αυτό και που είναι ο ίδιος νόμος που καθόρισε τις αρμοδιότητες της ΡΑΛ και της ΔΑΛ. Λέει, λοιπόν, στο άρθρο 199 και στο άρθρο 200 ότι το 50% των εσ</w:t>
      </w:r>
      <w:r>
        <w:rPr>
          <w:rFonts w:eastAsia="Times New Roman" w:cs="Times New Roman"/>
          <w:szCs w:val="24"/>
        </w:rPr>
        <w:t xml:space="preserve">όδων της Εταιρείας των Συμμετοχών –κρατική εταιρεία υπό το ιδιωτικό δίκαιο που λειτουργεί- θα διατίθεται ως μέρισμα στο ελληνικό </w:t>
      </w:r>
      <w:r>
        <w:rPr>
          <w:rFonts w:eastAsia="Times New Roman" w:cs="Times New Roman"/>
          <w:szCs w:val="24"/>
        </w:rPr>
        <w:t>δημόσιο</w:t>
      </w:r>
      <w:r>
        <w:rPr>
          <w:rFonts w:eastAsia="Times New Roman" w:cs="Times New Roman"/>
          <w:szCs w:val="24"/>
        </w:rPr>
        <w:t xml:space="preserve">. Το πρώτο 50% θα πηγαίνει για την εξυπηρέτηση του </w:t>
      </w:r>
      <w:proofErr w:type="spellStart"/>
      <w:r>
        <w:rPr>
          <w:rFonts w:eastAsia="Times New Roman" w:cs="Times New Roman"/>
          <w:szCs w:val="24"/>
        </w:rPr>
        <w:t>μνημονιακού</w:t>
      </w:r>
      <w:proofErr w:type="spellEnd"/>
      <w:r>
        <w:rPr>
          <w:rFonts w:eastAsia="Times New Roman" w:cs="Times New Roman"/>
          <w:szCs w:val="24"/>
        </w:rPr>
        <w:t xml:space="preserve"> χρέους, το υπόλοιπο ως μέρισμα στο ελληνικό </w:t>
      </w:r>
      <w:r>
        <w:rPr>
          <w:rFonts w:eastAsia="Times New Roman" w:cs="Times New Roman"/>
          <w:szCs w:val="24"/>
        </w:rPr>
        <w:t>δημόσιο</w:t>
      </w:r>
      <w:r>
        <w:rPr>
          <w:rFonts w:eastAsia="Times New Roman" w:cs="Times New Roman"/>
          <w:szCs w:val="24"/>
        </w:rPr>
        <w:t xml:space="preserve">, για </w:t>
      </w:r>
      <w:r>
        <w:rPr>
          <w:rFonts w:eastAsia="Times New Roman" w:cs="Times New Roman"/>
          <w:szCs w:val="24"/>
        </w:rPr>
        <w:t>να διατίθεται για το Πρόγραμμα Δημοσίων Επενδύσεων.</w:t>
      </w:r>
    </w:p>
    <w:p w14:paraId="2E9F941A"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δεν άκουσα. Ούτε ήλθε ο Υπουργός Οικονομικών να μας πει τι θα κάνει γι’ αυτό ή τι έχει κάνει, για να γνωρίζει τουλάχιστον η Βουλή για προγενέστερες αποκρατικοποιήσεις-παραχωρήσεις. Ουδεμία απάντηση. </w:t>
      </w:r>
      <w:r>
        <w:rPr>
          <w:rFonts w:eastAsia="Times New Roman" w:cs="Times New Roman"/>
          <w:szCs w:val="24"/>
        </w:rPr>
        <w:t>Σιωπή και μπορώ να πω νεκρική σιωπή, κύριε Πρόεδρε.</w:t>
      </w:r>
    </w:p>
    <w:p w14:paraId="2E9F941B"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Τίθεται ένα ερώτημα αυτή τη στιγμή. Λέμε ότι ουσιαστικά για να ενεργοποιηθεί η σύμβαση θα πρέπει να έχουν κατασκευαστεί οι συνδετήριες οδοί με το σιδηροδρομικό δίκτυο </w:t>
      </w:r>
      <w:r>
        <w:rPr>
          <w:rFonts w:eastAsia="Times New Roman" w:cs="Times New Roman"/>
          <w:szCs w:val="24"/>
        </w:rPr>
        <w:t>και</w:t>
      </w:r>
      <w:r>
        <w:rPr>
          <w:rFonts w:eastAsia="Times New Roman" w:cs="Times New Roman"/>
          <w:szCs w:val="24"/>
        </w:rPr>
        <w:t xml:space="preserve"> την ΠΑΘΕ, για να μπορεί πράγματι </w:t>
      </w:r>
      <w:r>
        <w:rPr>
          <w:rFonts w:eastAsia="Times New Roman" w:cs="Times New Roman"/>
          <w:szCs w:val="24"/>
        </w:rPr>
        <w:t>να λειτουργεί το λιμάνι.</w:t>
      </w:r>
    </w:p>
    <w:p w14:paraId="2E9F941C"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Κάνω, λοιπόν, μια πρόταση αυτή τη στιγμή, γιατί μπορεί ο προτιμητέος επενδυτής, ο νέος μέτοχος, να χρησιμοποιεί το επιχείρημα ότι δεν τελείωσε το κράτος τις υποχρεώσεις του, </w:t>
      </w:r>
      <w:r>
        <w:rPr>
          <w:rFonts w:eastAsia="Times New Roman" w:cs="Times New Roman"/>
          <w:szCs w:val="24"/>
        </w:rPr>
        <w:t xml:space="preserve">αναστέλλει </w:t>
      </w:r>
      <w:r>
        <w:rPr>
          <w:rFonts w:eastAsia="Times New Roman" w:cs="Times New Roman"/>
          <w:szCs w:val="24"/>
        </w:rPr>
        <w:t xml:space="preserve">και </w:t>
      </w:r>
      <w:r>
        <w:rPr>
          <w:rFonts w:eastAsia="Times New Roman" w:cs="Times New Roman"/>
          <w:szCs w:val="24"/>
        </w:rPr>
        <w:t>αυτός</w:t>
      </w:r>
      <w:r>
        <w:rPr>
          <w:rFonts w:eastAsia="Times New Roman" w:cs="Times New Roman"/>
          <w:szCs w:val="24"/>
        </w:rPr>
        <w:t xml:space="preserve"> τις δικές </w:t>
      </w:r>
      <w:r>
        <w:rPr>
          <w:rFonts w:eastAsia="Times New Roman" w:cs="Times New Roman"/>
          <w:szCs w:val="24"/>
        </w:rPr>
        <w:t>του</w:t>
      </w:r>
      <w:r>
        <w:rPr>
          <w:rFonts w:eastAsia="Times New Roman" w:cs="Times New Roman"/>
          <w:szCs w:val="24"/>
        </w:rPr>
        <w:t xml:space="preserve">. Εάν, λοιπόν, </w:t>
      </w:r>
      <w:r>
        <w:rPr>
          <w:rFonts w:eastAsia="Times New Roman" w:cs="Times New Roman"/>
          <w:szCs w:val="24"/>
        </w:rPr>
        <w:t xml:space="preserve">θελήσουμε να εφαρμόσουμε την </w:t>
      </w:r>
      <w:r>
        <w:rPr>
          <w:rFonts w:eastAsia="Times New Roman" w:cs="Times New Roman"/>
          <w:szCs w:val="24"/>
        </w:rPr>
        <w:lastRenderedPageBreak/>
        <w:t>υποχρέωση να διατίθεται για δημόσιες επενδύσεις το 50% του τιμήματος των παραχωρήσεων-αποκρατικοποιήσεων, κατά προτεραιότητα να διατεθεί στο Πρόγραμμα Δημοσίων Επενδύσεων της Περιφέρειας Μακεδονίας, για να κατασκευαστούν οι συν</w:t>
      </w:r>
      <w:r>
        <w:rPr>
          <w:rFonts w:eastAsia="Times New Roman" w:cs="Times New Roman"/>
          <w:szCs w:val="24"/>
        </w:rPr>
        <w:t xml:space="preserve">δετήριες οδοί, σιδηροδρομικοί και οδικοί, για να μπορεί να λειτουργήσει το λιμάνι και να αφαιρέσουμε οποιαδήποτε επιχειρήματα στο μέλλον, για να μην μπορεί κανείς να λέει ότι έχω αναστολή από τη σύμβαση, γιατί δεν κατασκεύασες, κύριε κράτος. Είναι πρόταση </w:t>
      </w:r>
      <w:r>
        <w:rPr>
          <w:rFonts w:eastAsia="Times New Roman" w:cs="Times New Roman"/>
          <w:szCs w:val="24"/>
        </w:rPr>
        <w:t>αυτή και θα περιμένω απάντηση και σ’ αυτό, αγαπητοί Υπουργοί.</w:t>
      </w:r>
    </w:p>
    <w:p w14:paraId="2E9F941D"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Προχωρώ παραπέρα, αυτά είναι τα γενικά. Η ίδια η σύμβαση και ο νόμος μού αφήνουν κενά. Θα σας δώσω άλλο ένα παράδειγμα και θα μπω λίγο και στα άρθρα, γιατί βλέπω ότι ο χρόνος λιγοστεύει.</w:t>
      </w:r>
    </w:p>
    <w:p w14:paraId="2E9F941E"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Λέμε, λ</w:t>
      </w:r>
      <w:r>
        <w:rPr>
          <w:rFonts w:eastAsia="Times New Roman" w:cs="Times New Roman"/>
          <w:szCs w:val="24"/>
        </w:rPr>
        <w:t xml:space="preserve">οιπόν, στο άρθρο 8 παράγραφος 4 ότι αν καθυστερούν οι πολίτες, οι χρήστες των υπηρεσιών του λιμανιού, τις πληρωμές προς τον ΟΛΘ -την ιδιωτική πια εταιρεία- γιατί η ιδιωτική εταιρεία αυτή να </w:t>
      </w:r>
      <w:proofErr w:type="spellStart"/>
      <w:r>
        <w:rPr>
          <w:rFonts w:eastAsia="Times New Roman" w:cs="Times New Roman"/>
          <w:szCs w:val="24"/>
        </w:rPr>
        <w:t>βαρύνεται</w:t>
      </w:r>
      <w:proofErr w:type="spellEnd"/>
      <w:r>
        <w:rPr>
          <w:rFonts w:eastAsia="Times New Roman" w:cs="Times New Roman"/>
          <w:szCs w:val="24"/>
        </w:rPr>
        <w:t xml:space="preserve"> </w:t>
      </w:r>
      <w:r>
        <w:rPr>
          <w:rFonts w:eastAsia="Times New Roman" w:cs="Times New Roman"/>
          <w:szCs w:val="24"/>
        </w:rPr>
        <w:t>με δικαστικά έξοδα, με αβεβαιότητες, με επισφάλειες; Μπο</w:t>
      </w:r>
      <w:r>
        <w:rPr>
          <w:rFonts w:eastAsia="Times New Roman" w:cs="Times New Roman"/>
          <w:szCs w:val="24"/>
        </w:rPr>
        <w:t xml:space="preserve">ρεί να </w:t>
      </w:r>
      <w:r>
        <w:rPr>
          <w:rFonts w:eastAsia="Times New Roman" w:cs="Times New Roman"/>
          <w:szCs w:val="24"/>
        </w:rPr>
        <w:t xml:space="preserve">τις </w:t>
      </w:r>
      <w:r>
        <w:rPr>
          <w:rFonts w:eastAsia="Times New Roman" w:cs="Times New Roman"/>
          <w:szCs w:val="24"/>
        </w:rPr>
        <w:t xml:space="preserve">εκχωρήσει στο ελληνικό </w:t>
      </w:r>
      <w:r>
        <w:rPr>
          <w:rFonts w:eastAsia="Times New Roman" w:cs="Times New Roman"/>
          <w:szCs w:val="24"/>
        </w:rPr>
        <w:t>δημόσιο</w:t>
      </w:r>
      <w:r>
        <w:rPr>
          <w:rFonts w:eastAsia="Times New Roman" w:cs="Times New Roman"/>
          <w:szCs w:val="24"/>
        </w:rPr>
        <w:t xml:space="preserve">, να εγγράφονται στις απαιτήσεις του ελληνικού </w:t>
      </w:r>
      <w:r>
        <w:rPr>
          <w:rFonts w:eastAsia="Times New Roman" w:cs="Times New Roman"/>
          <w:szCs w:val="24"/>
        </w:rPr>
        <w:t>δημοσίου</w:t>
      </w:r>
      <w:r>
        <w:rPr>
          <w:rFonts w:eastAsia="Times New Roman" w:cs="Times New Roman"/>
          <w:szCs w:val="24"/>
        </w:rPr>
        <w:t xml:space="preserve">, σύμφωνα με τον Κώδικα Εισπράξεως Δημοσίων Εσόδων, να κυνηγάει το </w:t>
      </w:r>
      <w:r>
        <w:rPr>
          <w:rFonts w:eastAsia="Times New Roman" w:cs="Times New Roman"/>
          <w:szCs w:val="24"/>
        </w:rPr>
        <w:t xml:space="preserve">δημόσιο </w:t>
      </w:r>
      <w:r>
        <w:rPr>
          <w:rFonts w:eastAsia="Times New Roman" w:cs="Times New Roman"/>
          <w:szCs w:val="24"/>
        </w:rPr>
        <w:t xml:space="preserve">τον οφειλέτη της ιδιωτικής εταιρείας και να κάνει το </w:t>
      </w:r>
      <w:r>
        <w:rPr>
          <w:rFonts w:eastAsia="Times New Roman" w:cs="Times New Roman"/>
          <w:szCs w:val="24"/>
        </w:rPr>
        <w:t xml:space="preserve">δημόσιο </w:t>
      </w:r>
      <w:r>
        <w:rPr>
          <w:rFonts w:eastAsia="Times New Roman" w:cs="Times New Roman"/>
          <w:szCs w:val="24"/>
        </w:rPr>
        <w:t>τον εισπράκτορα της εται</w:t>
      </w:r>
      <w:r>
        <w:rPr>
          <w:rFonts w:eastAsia="Times New Roman" w:cs="Times New Roman"/>
          <w:szCs w:val="24"/>
        </w:rPr>
        <w:t>ρείας.</w:t>
      </w:r>
    </w:p>
    <w:p w14:paraId="2E9F941F"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πω, όμως, κάτι. Εδώ το </w:t>
      </w:r>
      <w:r>
        <w:rPr>
          <w:rFonts w:eastAsia="Times New Roman" w:cs="Times New Roman"/>
          <w:szCs w:val="24"/>
        </w:rPr>
        <w:t>δημόσιο</w:t>
      </w:r>
      <w:r>
        <w:rPr>
          <w:rFonts w:eastAsia="Times New Roman" w:cs="Times New Roman"/>
          <w:szCs w:val="24"/>
        </w:rPr>
        <w:t xml:space="preserve"> δεν μπορεί να εισπράξει τα δικά του πλέον, έχουν περάσει τα 100.000.000.000 οι ανείσπρακτες οφειλές, λόγω και δυσπραγίας, θα ασχοληθεί και με αυτό; Τότε </w:t>
      </w:r>
      <w:r>
        <w:rPr>
          <w:rFonts w:eastAsia="Times New Roman" w:cs="Times New Roman"/>
          <w:szCs w:val="24"/>
        </w:rPr>
        <w:lastRenderedPageBreak/>
        <w:t xml:space="preserve">πλέον, μήπως υπάρχει και </w:t>
      </w:r>
      <w:r>
        <w:rPr>
          <w:rFonts w:eastAsia="Times New Roman" w:cs="Times New Roman"/>
          <w:szCs w:val="24"/>
        </w:rPr>
        <w:t>επί</w:t>
      </w:r>
      <w:r>
        <w:rPr>
          <w:rFonts w:eastAsia="Times New Roman" w:cs="Times New Roman"/>
          <w:szCs w:val="24"/>
        </w:rPr>
        <w:t xml:space="preserve"> </w:t>
      </w:r>
      <w:r>
        <w:rPr>
          <w:rFonts w:eastAsia="Times New Roman" w:cs="Times New Roman"/>
          <w:szCs w:val="24"/>
        </w:rPr>
        <w:t xml:space="preserve">πλέον </w:t>
      </w:r>
      <w:r>
        <w:rPr>
          <w:rFonts w:eastAsia="Times New Roman" w:cs="Times New Roman"/>
          <w:szCs w:val="24"/>
        </w:rPr>
        <w:t>δυσλειτουργία των οικονομικ</w:t>
      </w:r>
      <w:r>
        <w:rPr>
          <w:rFonts w:eastAsia="Times New Roman" w:cs="Times New Roman"/>
          <w:szCs w:val="24"/>
        </w:rPr>
        <w:t xml:space="preserve">ών υπηρεσιών και απ’ αυτές; Θα έχει –λέει- ένα διοικητικό τέλος. Τι πάει να πει διοικητικό τέλος; Πάει να πει ένα μικρό ποσοστό ότι μπορεί να χρεώνει το </w:t>
      </w:r>
      <w:r>
        <w:rPr>
          <w:rFonts w:eastAsia="Times New Roman" w:cs="Times New Roman"/>
          <w:szCs w:val="24"/>
        </w:rPr>
        <w:t xml:space="preserve">δημόσιο </w:t>
      </w:r>
      <w:r>
        <w:rPr>
          <w:rFonts w:eastAsia="Times New Roman" w:cs="Times New Roman"/>
          <w:szCs w:val="24"/>
        </w:rPr>
        <w:t xml:space="preserve">για την παροχή αυτής της υπηρεσίας. Γιατί να το διευκολύνουμε μέχρι αυτού του βαθμού; Γιατί να </w:t>
      </w:r>
      <w:r>
        <w:rPr>
          <w:rFonts w:eastAsia="Times New Roman" w:cs="Times New Roman"/>
          <w:szCs w:val="24"/>
        </w:rPr>
        <w:t xml:space="preserve">διευκολύνουμε τη νέα εταιρεία; Υποτίθεται ότι έρχεται να αναπτύξει την περιοχή. Έρχεται να δώσει προστιθέμενη αξία και λόγω του στρατηγικού σημείου στο οποίο βρίσκεται. Θα της παράσχουμε όλες αυτές τις διευκολύνσεις; Μήπως τελικά το </w:t>
      </w:r>
      <w:r>
        <w:rPr>
          <w:rFonts w:eastAsia="Times New Roman" w:cs="Times New Roman"/>
          <w:szCs w:val="24"/>
        </w:rPr>
        <w:t xml:space="preserve">δημόσιο </w:t>
      </w:r>
      <w:r>
        <w:rPr>
          <w:rFonts w:eastAsia="Times New Roman" w:cs="Times New Roman"/>
          <w:szCs w:val="24"/>
        </w:rPr>
        <w:t>επιβαρύνεται πε</w:t>
      </w:r>
      <w:r>
        <w:rPr>
          <w:rFonts w:eastAsia="Times New Roman" w:cs="Times New Roman"/>
          <w:szCs w:val="24"/>
        </w:rPr>
        <w:t xml:space="preserve">ρισσότερο; </w:t>
      </w:r>
    </w:p>
    <w:p w14:paraId="2E9F9420"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Μπαίνει και ένα επόμενο ερώτημα: Δεν είδα πουθενά εάν μπορεί -που νομικά νομίζω ότι μπορεί- η ΟΛΘ, ο νέος ιδιοκτήτης, να μεταβιβάσει τις μετοχές και να αλλάζει η μετοχική σύνθεση. Μια </w:t>
      </w:r>
      <w:r>
        <w:rPr>
          <w:rFonts w:eastAsia="Times New Roman" w:cs="Times New Roman"/>
          <w:szCs w:val="24"/>
        </w:rPr>
        <w:lastRenderedPageBreak/>
        <w:t xml:space="preserve">απλή ανακοίνωση είδα ότι υπάρχει, ανάγκη ανακοίνωσης στο </w:t>
      </w:r>
      <w:r>
        <w:rPr>
          <w:rFonts w:eastAsia="Times New Roman" w:cs="Times New Roman"/>
          <w:szCs w:val="24"/>
        </w:rPr>
        <w:t>δημ</w:t>
      </w:r>
      <w:r>
        <w:rPr>
          <w:rFonts w:eastAsia="Times New Roman" w:cs="Times New Roman"/>
          <w:szCs w:val="24"/>
        </w:rPr>
        <w:t>όσιο</w:t>
      </w:r>
      <w:r>
        <w:rPr>
          <w:rFonts w:eastAsia="Times New Roman" w:cs="Times New Roman"/>
          <w:szCs w:val="24"/>
        </w:rPr>
        <w:t xml:space="preserve">, το οποίο βεβαίως έχει μόνο το 7% πλέον, οπότε και με τη νομοθεσία περί εταιρειών δεν λαμβάνεται ουσιαστικά υπ’ </w:t>
      </w:r>
      <w:proofErr w:type="spellStart"/>
      <w:r>
        <w:rPr>
          <w:rFonts w:eastAsia="Times New Roman" w:cs="Times New Roman"/>
          <w:szCs w:val="24"/>
        </w:rPr>
        <w:t>όψιν</w:t>
      </w:r>
      <w:proofErr w:type="spellEnd"/>
      <w:r>
        <w:rPr>
          <w:rFonts w:eastAsia="Times New Roman" w:cs="Times New Roman"/>
          <w:szCs w:val="24"/>
        </w:rPr>
        <w:t>. Είναι ο μέτοχος της μικρής μειοψηφίας. Και πρέπει να κάνει μια ανακοίνωση: Από  εκεί θα μπορούν να μεταβιβάζονται οι μετοχές, να μετα</w:t>
      </w:r>
      <w:r>
        <w:rPr>
          <w:rFonts w:eastAsia="Times New Roman" w:cs="Times New Roman"/>
          <w:szCs w:val="24"/>
        </w:rPr>
        <w:t xml:space="preserve">σχηματίζεται η εταιρεία, να αυξάνεται ή να μειώνεται το μετοχικό κεφάλαιο. </w:t>
      </w:r>
    </w:p>
    <w:p w14:paraId="2E9F9421"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Προσέξτε κάτι. Αν μειωθεί το μετοχικό κεφάλαιο από την ιδιωτική εταιρεία, θα επιστραφεί κατά το αντίστοιχο ποσό στους</w:t>
      </w:r>
      <w:r>
        <w:rPr>
          <w:rFonts w:eastAsia="Times New Roman" w:cs="Times New Roman"/>
          <w:szCs w:val="24"/>
        </w:rPr>
        <w:t xml:space="preserve"> νέους </w:t>
      </w:r>
      <w:r>
        <w:rPr>
          <w:rFonts w:eastAsia="Times New Roman" w:cs="Times New Roman"/>
          <w:szCs w:val="24"/>
        </w:rPr>
        <w:t xml:space="preserve">μετόχους και επομένως θα </w:t>
      </w:r>
      <w:proofErr w:type="spellStart"/>
      <w:r>
        <w:rPr>
          <w:rFonts w:eastAsia="Times New Roman" w:cs="Times New Roman"/>
          <w:szCs w:val="24"/>
        </w:rPr>
        <w:t>απομειωθεί</w:t>
      </w:r>
      <w:proofErr w:type="spellEnd"/>
      <w:r>
        <w:rPr>
          <w:rFonts w:eastAsia="Times New Roman" w:cs="Times New Roman"/>
          <w:szCs w:val="24"/>
        </w:rPr>
        <w:t xml:space="preserve"> το τίμημα των 231 εκ</w:t>
      </w:r>
      <w:r>
        <w:rPr>
          <w:rFonts w:eastAsia="Times New Roman" w:cs="Times New Roman"/>
          <w:szCs w:val="24"/>
        </w:rPr>
        <w:t xml:space="preserve">ατομμυρίων, το οποίο τυπικά εμφανίζεται ότι θα καταβάλλει. Γι’ αυτά δεν είδα πουθενά να δίνονται απαντήσεις. Το μόνο που είδα είναι ότι με μια σειρά άρθρων προσπαθούν να ισορροπήσουν μεταξύ της ΡΑΛ </w:t>
      </w:r>
      <w:r>
        <w:rPr>
          <w:rFonts w:eastAsia="Times New Roman" w:cs="Times New Roman"/>
          <w:szCs w:val="24"/>
        </w:rPr>
        <w:lastRenderedPageBreak/>
        <w:t>και της ΔΑΛ, αν και βέβαια ο Υπουργός και από αυτές τις υπ</w:t>
      </w:r>
      <w:r>
        <w:rPr>
          <w:rFonts w:eastAsia="Times New Roman" w:cs="Times New Roman"/>
          <w:szCs w:val="24"/>
        </w:rPr>
        <w:t>ηρεσίες που το ίδιο το Υπουργείο συνέστησε</w:t>
      </w:r>
      <w:r>
        <w:rPr>
          <w:rFonts w:eastAsia="Times New Roman" w:cs="Times New Roman"/>
          <w:szCs w:val="24"/>
        </w:rPr>
        <w:t>,</w:t>
      </w:r>
      <w:r>
        <w:rPr>
          <w:rFonts w:eastAsia="Times New Roman" w:cs="Times New Roman"/>
          <w:szCs w:val="24"/>
        </w:rPr>
        <w:t xml:space="preserve"> αφαιρεί και κρατάει και δικές του αρμοδιότητες.</w:t>
      </w:r>
    </w:p>
    <w:p w14:paraId="2E9F942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Στο σημείο αυτό κτυπάει το κουδούνι λήξεως του χρόνου ομιλίας του κυρίου Βουλευτή)</w:t>
      </w:r>
    </w:p>
    <w:p w14:paraId="2E9F9423"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Να παρακαλέσω, κύριε Πρόεδρε, για την ελάχιστη ανοχή σας.</w:t>
      </w:r>
    </w:p>
    <w:p w14:paraId="2E9F942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Επιπλέον, βλέπω ότι ο </w:t>
      </w:r>
      <w:r>
        <w:rPr>
          <w:rFonts w:eastAsia="Times New Roman"/>
          <w:szCs w:val="24"/>
        </w:rPr>
        <w:t>Υπουργός Ναυτιλίας γίνεται και Υπουργός Περιβάλλοντος, διότι διατηρεί τη δυνατότητα έκδοσης κανονιστικών πράξεων, επιβολής κυρώσεων για θέματα περιβάλλοντος, τα οποία θα προκύπτουν στο λιμάνι. Αναφέρομαι στο άρθρο 6 στις περιπτώσεις της παραγράφου 2, που ε</w:t>
      </w:r>
      <w:r>
        <w:rPr>
          <w:rFonts w:eastAsia="Times New Roman"/>
          <w:szCs w:val="24"/>
        </w:rPr>
        <w:t xml:space="preserve">ίναι πολλές, αλλά ειδικότερα στις θ΄, ι΄, </w:t>
      </w:r>
      <w:proofErr w:type="spellStart"/>
      <w:r>
        <w:rPr>
          <w:rFonts w:eastAsia="Times New Roman"/>
          <w:szCs w:val="24"/>
        </w:rPr>
        <w:t>ια</w:t>
      </w:r>
      <w:proofErr w:type="spellEnd"/>
      <w:r>
        <w:rPr>
          <w:rFonts w:eastAsia="Times New Roman"/>
          <w:szCs w:val="24"/>
        </w:rPr>
        <w:t xml:space="preserve">΄, που βάζει </w:t>
      </w:r>
      <w:r>
        <w:rPr>
          <w:rFonts w:eastAsia="Times New Roman"/>
          <w:szCs w:val="24"/>
        </w:rPr>
        <w:t xml:space="preserve">και </w:t>
      </w:r>
      <w:r>
        <w:rPr>
          <w:rFonts w:eastAsia="Times New Roman"/>
          <w:szCs w:val="24"/>
        </w:rPr>
        <w:t>διοικητικές κυρώσεις.</w:t>
      </w:r>
    </w:p>
    <w:p w14:paraId="2E9F942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Έρχομαι, λοιπόν, και λέω. Από τη μία έχουμε τη ΔΑΛ και τη ΡΑΛ. Θα δούμε στη διαδρομή πώς θα λειτουργήσουν. Δεν θέλω να κάνω κριτική ιδιαίτερη σ’ αυτό το σημείο. Από την </w:t>
      </w:r>
      <w:r>
        <w:rPr>
          <w:rFonts w:eastAsia="Times New Roman"/>
          <w:szCs w:val="24"/>
        </w:rPr>
        <w:t>άλλη, έχουμε τον Υπουργό, που κρατά αρμοδιότητες. Την εποπτεία τελικά ποιος θα την κάνει; Αυτό είναι το ερώτημά μου. Την εποπτεία τελικά ποιος θα την κάνει σ’ αυτό το λιμάνι; Μήπως θα επικαλύπτονται η μια με την άλλη και επομένως δεν θα υπάρχει καμμία εποπ</w:t>
      </w:r>
      <w:r>
        <w:rPr>
          <w:rFonts w:eastAsia="Times New Roman"/>
          <w:szCs w:val="24"/>
        </w:rPr>
        <w:t xml:space="preserve">τεία; </w:t>
      </w:r>
      <w:proofErr w:type="spellStart"/>
      <w:r>
        <w:rPr>
          <w:rFonts w:eastAsia="Times New Roman"/>
          <w:szCs w:val="24"/>
        </w:rPr>
        <w:t>Λάβετέ</w:t>
      </w:r>
      <w:proofErr w:type="spellEnd"/>
      <w:r>
        <w:rPr>
          <w:rFonts w:eastAsia="Times New Roman"/>
          <w:szCs w:val="24"/>
        </w:rPr>
        <w:t xml:space="preserve"> το υπ’ </w:t>
      </w:r>
      <w:proofErr w:type="spellStart"/>
      <w:r>
        <w:rPr>
          <w:rFonts w:eastAsia="Times New Roman"/>
          <w:szCs w:val="24"/>
        </w:rPr>
        <w:t>όψιν</w:t>
      </w:r>
      <w:proofErr w:type="spellEnd"/>
      <w:r>
        <w:rPr>
          <w:rFonts w:eastAsia="Times New Roman"/>
          <w:szCs w:val="24"/>
        </w:rPr>
        <w:t xml:space="preserve"> σας και αυτό, γιατί στη διαδρομή τα έχουμε αντιμετωπίσει.</w:t>
      </w:r>
    </w:p>
    <w:p w14:paraId="2E9F942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Νομίζω, λοιπόν, και με τα ελάχιστα αυτά χαρακτηριστικά</w:t>
      </w:r>
      <w:r>
        <w:rPr>
          <w:rFonts w:eastAsia="Times New Roman"/>
          <w:szCs w:val="24"/>
        </w:rPr>
        <w:t>,</w:t>
      </w:r>
      <w:r>
        <w:rPr>
          <w:rFonts w:eastAsia="Times New Roman"/>
          <w:szCs w:val="24"/>
        </w:rPr>
        <w:t xml:space="preserve"> που μπόρεσα να επισημάνω</w:t>
      </w:r>
      <w:r>
        <w:rPr>
          <w:rFonts w:eastAsia="Times New Roman"/>
          <w:szCs w:val="24"/>
        </w:rPr>
        <w:t>,</w:t>
      </w:r>
      <w:r>
        <w:rPr>
          <w:rFonts w:eastAsia="Times New Roman"/>
          <w:szCs w:val="24"/>
        </w:rPr>
        <w:t xml:space="preserve"> λόγω του λίγου χρόνου, ότι η σύμβαση αυτή, πέραν του ότι διαφωνούμε με την επιλογή της μεθό</w:t>
      </w:r>
      <w:r>
        <w:rPr>
          <w:rFonts w:eastAsia="Times New Roman"/>
          <w:szCs w:val="24"/>
        </w:rPr>
        <w:t>δου της συνολικής παραχώρησης, είναι μια σύμβαση ατελής. Βεβαίως</w:t>
      </w:r>
      <w:r>
        <w:rPr>
          <w:rFonts w:eastAsia="Times New Roman"/>
          <w:szCs w:val="24"/>
        </w:rPr>
        <w:t>,</w:t>
      </w:r>
      <w:r>
        <w:rPr>
          <w:rFonts w:eastAsia="Times New Roman"/>
          <w:szCs w:val="24"/>
        </w:rPr>
        <w:t xml:space="preserve"> είναι </w:t>
      </w:r>
      <w:r>
        <w:rPr>
          <w:rFonts w:eastAsia="Times New Roman"/>
          <w:szCs w:val="24"/>
        </w:rPr>
        <w:lastRenderedPageBreak/>
        <w:t>μια σύμβαση</w:t>
      </w:r>
      <w:r>
        <w:rPr>
          <w:rFonts w:eastAsia="Times New Roman"/>
          <w:szCs w:val="24"/>
        </w:rPr>
        <w:t>,</w:t>
      </w:r>
      <w:r>
        <w:rPr>
          <w:rFonts w:eastAsia="Times New Roman"/>
          <w:szCs w:val="24"/>
        </w:rPr>
        <w:t xml:space="preserve"> η οποία έχει επιβληθεί, αν διαβάσουμε τα εισαγωγικά και γιατί πρέπει να κυρωθεί με νόμο. Κατανοούμε ότι δεν εξυπηρετούμε τα συμφέροντα του ελληνικού κράτους. Ενδεχομένως</w:t>
      </w:r>
      <w:r>
        <w:rPr>
          <w:rFonts w:eastAsia="Times New Roman"/>
          <w:szCs w:val="24"/>
        </w:rPr>
        <w:t>,</w:t>
      </w:r>
      <w:r>
        <w:rPr>
          <w:rFonts w:eastAsia="Times New Roman"/>
          <w:szCs w:val="24"/>
        </w:rPr>
        <w:t xml:space="preserve"> </w:t>
      </w:r>
      <w:r>
        <w:rPr>
          <w:rFonts w:eastAsia="Times New Roman"/>
          <w:szCs w:val="24"/>
        </w:rPr>
        <w:t>δεν εξυπηρετούμε και τα συμφέροντα εκείνων</w:t>
      </w:r>
      <w:r>
        <w:rPr>
          <w:rFonts w:eastAsia="Times New Roman"/>
          <w:szCs w:val="24"/>
        </w:rPr>
        <w:t>,</w:t>
      </w:r>
      <w:r>
        <w:rPr>
          <w:rFonts w:eastAsia="Times New Roman"/>
          <w:szCs w:val="24"/>
        </w:rPr>
        <w:t xml:space="preserve"> που θα ωφεληθούν από τις υπηρεσίες της εταιρείας ή θα </w:t>
      </w:r>
      <w:r>
        <w:rPr>
          <w:rFonts w:eastAsia="Times New Roman"/>
          <w:szCs w:val="24"/>
        </w:rPr>
        <w:t xml:space="preserve">τις </w:t>
      </w:r>
      <w:r>
        <w:rPr>
          <w:rFonts w:eastAsia="Times New Roman"/>
          <w:szCs w:val="24"/>
        </w:rPr>
        <w:t>χρησιμοποιήσουν</w:t>
      </w:r>
      <w:r>
        <w:rPr>
          <w:rFonts w:eastAsia="Times New Roman"/>
          <w:szCs w:val="24"/>
        </w:rPr>
        <w:t>, δηλαδή</w:t>
      </w:r>
      <w:r>
        <w:rPr>
          <w:rFonts w:eastAsia="Times New Roman"/>
          <w:szCs w:val="24"/>
        </w:rPr>
        <w:t xml:space="preserve"> τους</w:t>
      </w:r>
      <w:r>
        <w:rPr>
          <w:rFonts w:eastAsia="Times New Roman"/>
          <w:szCs w:val="24"/>
        </w:rPr>
        <w:t xml:space="preserve"> </w:t>
      </w:r>
      <w:r>
        <w:rPr>
          <w:rFonts w:eastAsia="Times New Roman"/>
          <w:szCs w:val="24"/>
        </w:rPr>
        <w:t>χρήστες.</w:t>
      </w:r>
    </w:p>
    <w:p w14:paraId="2E9F942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Όμως, εν πάση </w:t>
      </w:r>
      <w:proofErr w:type="spellStart"/>
      <w:r>
        <w:rPr>
          <w:rFonts w:eastAsia="Times New Roman"/>
          <w:szCs w:val="24"/>
        </w:rPr>
        <w:t>περιπτώσει</w:t>
      </w:r>
      <w:proofErr w:type="spellEnd"/>
      <w:r>
        <w:rPr>
          <w:rFonts w:eastAsia="Times New Roman"/>
          <w:szCs w:val="24"/>
        </w:rPr>
        <w:t>, είναι μια σύμβαση</w:t>
      </w:r>
      <w:r>
        <w:rPr>
          <w:rFonts w:eastAsia="Times New Roman"/>
          <w:szCs w:val="24"/>
        </w:rPr>
        <w:t>,</w:t>
      </w:r>
      <w:r>
        <w:rPr>
          <w:rFonts w:eastAsia="Times New Roman"/>
          <w:szCs w:val="24"/>
        </w:rPr>
        <w:t xml:space="preserve"> η οποία</w:t>
      </w:r>
      <w:r>
        <w:rPr>
          <w:rFonts w:eastAsia="Times New Roman"/>
          <w:szCs w:val="24"/>
        </w:rPr>
        <w:t>,</w:t>
      </w:r>
      <w:r>
        <w:rPr>
          <w:rFonts w:eastAsia="Times New Roman"/>
          <w:szCs w:val="24"/>
        </w:rPr>
        <w:t xml:space="preserve"> δυστυχώς </w:t>
      </w:r>
      <w:r>
        <w:rPr>
          <w:rFonts w:eastAsia="Times New Roman"/>
          <w:szCs w:val="24"/>
        </w:rPr>
        <w:t>-</w:t>
      </w:r>
      <w:r>
        <w:rPr>
          <w:rFonts w:eastAsia="Times New Roman"/>
          <w:szCs w:val="24"/>
        </w:rPr>
        <w:t>οφείλω να τη χαρακτηρίσω- έχει έναν βαθμό προχειρότη</w:t>
      </w:r>
      <w:r>
        <w:rPr>
          <w:rFonts w:eastAsia="Times New Roman"/>
          <w:szCs w:val="24"/>
        </w:rPr>
        <w:t>τας -δεν ξέρω πώς τη διαπραγματεύθηκαν, δεν ξέρω πώς έγινε- και αντί να είναι μια εξουσιαστική σύμβαση του ελληνικού κράτους, είναι μια σύμβαση</w:t>
      </w:r>
      <w:r>
        <w:rPr>
          <w:rFonts w:eastAsia="Times New Roman"/>
          <w:szCs w:val="24"/>
        </w:rPr>
        <w:t>,</w:t>
      </w:r>
      <w:r>
        <w:rPr>
          <w:rFonts w:eastAsia="Times New Roman"/>
          <w:szCs w:val="24"/>
        </w:rPr>
        <w:t xml:space="preserve"> η οποία </w:t>
      </w:r>
      <w:proofErr w:type="spellStart"/>
      <w:r>
        <w:rPr>
          <w:rFonts w:eastAsia="Times New Roman"/>
          <w:szCs w:val="24"/>
        </w:rPr>
        <w:t>επεβλήθη</w:t>
      </w:r>
      <w:proofErr w:type="spellEnd"/>
      <w:r>
        <w:rPr>
          <w:rFonts w:eastAsia="Times New Roman"/>
          <w:szCs w:val="24"/>
        </w:rPr>
        <w:t>.</w:t>
      </w:r>
    </w:p>
    <w:p w14:paraId="2E9F9428"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Περιμένω μέχρι το τέλος της συζήτησης, κύριε Υπουργέ, να καταθέσετε τη σύμβαση αγοραπωλησίας </w:t>
      </w:r>
      <w:r>
        <w:rPr>
          <w:rFonts w:eastAsia="Times New Roman"/>
          <w:szCs w:val="24"/>
        </w:rPr>
        <w:t>μετοχών. Όσο δεν την καταθέτετε, δεν έχω λάβει καμμία απάντηση στα ερωτήματά μου.</w:t>
      </w:r>
    </w:p>
    <w:p w14:paraId="2E9F9429"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Κύριε Πρόεδρε, ευχαριστώ και καταθέτω για τα Πρακτικά και τα οικονομικά στοιχεία της εταιρείας «Οργανισμός Λιμένος Θεσσαλονίκης».</w:t>
      </w:r>
    </w:p>
    <w:p w14:paraId="2E9F942A"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(Στο σημείο αυτό ο Βουλευτής κ. 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ημήτριος Καρράς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2E9F942B"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κύριε Καρρά.</w:t>
      </w:r>
    </w:p>
    <w:p w14:paraId="2E9F942C"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ΠΑΝΑΓΙΩΤΗΣ ΚΟΥΡΟΥΜΠ</w:t>
      </w:r>
      <w:r>
        <w:rPr>
          <w:rFonts w:eastAsia="Times New Roman"/>
          <w:b/>
          <w:szCs w:val="24"/>
        </w:rPr>
        <w:t>ΛΗΣ (Υπουργός Ναυτιλίας και Νησιωτικής Πολιτικής):</w:t>
      </w:r>
      <w:r>
        <w:rPr>
          <w:rFonts w:eastAsia="Times New Roman"/>
          <w:szCs w:val="24"/>
        </w:rPr>
        <w:t xml:space="preserve"> Παρακαλώ, κύριε Πρόεδρε, θα ήθελα για ένα λεπτό τον λόγο.</w:t>
      </w:r>
    </w:p>
    <w:p w14:paraId="2E9F942D"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2E9F942E"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Δύο πράγματα θέλω </w:t>
      </w:r>
      <w:r>
        <w:rPr>
          <w:rFonts w:eastAsia="Times New Roman"/>
          <w:szCs w:val="24"/>
        </w:rPr>
        <w:t>να πω, κύριε Πρόεδρε. Δεν θα απασχολήσω το Σώμα.</w:t>
      </w:r>
    </w:p>
    <w:p w14:paraId="2E9F942F"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Αποδέχομαι την τροπολογία</w:t>
      </w:r>
      <w:r>
        <w:rPr>
          <w:rFonts w:eastAsia="Times New Roman"/>
          <w:szCs w:val="24"/>
        </w:rPr>
        <w:t>,</w:t>
      </w:r>
      <w:r>
        <w:rPr>
          <w:rFonts w:eastAsia="Times New Roman"/>
          <w:szCs w:val="24"/>
        </w:rPr>
        <w:t xml:space="preserve"> που κατέθεσε ο κ. Βίτσας και θέλω να πω στον κ. Καρρά ότι με αιφνιδίασε σήμερα. </w:t>
      </w:r>
      <w:r>
        <w:rPr>
          <w:rFonts w:eastAsia="Times New Roman"/>
          <w:szCs w:val="24"/>
        </w:rPr>
        <w:t xml:space="preserve">Ξέρω τον </w:t>
      </w:r>
      <w:r>
        <w:rPr>
          <w:rFonts w:eastAsia="Times New Roman"/>
          <w:szCs w:val="24"/>
        </w:rPr>
        <w:t>κ. Καρρά ξέρω πολλά χρόνια. Είναι ένας έγκριτος δικηγόρος, ένας άνθρωπος μελετημένος.</w:t>
      </w:r>
    </w:p>
    <w:p w14:paraId="2E9F9430"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Κύριε</w:t>
      </w:r>
      <w:r>
        <w:rPr>
          <w:rFonts w:eastAsia="Times New Roman"/>
          <w:szCs w:val="24"/>
        </w:rPr>
        <w:t xml:space="preserve"> Καρρά, δεν γνωρίζετε τη διαφορά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και του ΤΑΙΠΕΔ; </w:t>
      </w:r>
    </w:p>
    <w:p w14:paraId="2E9F9431"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Το ΤΑΙΠΕΔ, κύριε Καρρά, όταν πουλάει, όλα τα χρήματα πάνε στο χρέος. Αν δεν ξέρουμε κι αυτό</w:t>
      </w:r>
      <w:r>
        <w:rPr>
          <w:rFonts w:eastAsia="Times New Roman"/>
          <w:szCs w:val="24"/>
        </w:rPr>
        <w:t xml:space="preserve">, </w:t>
      </w:r>
      <w:r>
        <w:rPr>
          <w:rFonts w:eastAsia="Times New Roman"/>
          <w:szCs w:val="24"/>
        </w:rPr>
        <w:t xml:space="preserve">μετά </w:t>
      </w:r>
      <w:r>
        <w:rPr>
          <w:rFonts w:eastAsia="Times New Roman"/>
          <w:szCs w:val="24"/>
        </w:rPr>
        <w:t xml:space="preserve">πώς </w:t>
      </w:r>
      <w:r>
        <w:rPr>
          <w:rFonts w:eastAsia="Times New Roman"/>
          <w:szCs w:val="24"/>
        </w:rPr>
        <w:t>λέμε ότι ήλθαμε μελετημένοι</w:t>
      </w:r>
      <w:r>
        <w:rPr>
          <w:rFonts w:eastAsia="Times New Roman"/>
          <w:szCs w:val="24"/>
        </w:rPr>
        <w:t>;</w:t>
      </w:r>
      <w:r>
        <w:rPr>
          <w:rFonts w:eastAsia="Times New Roman"/>
          <w:szCs w:val="24"/>
        </w:rPr>
        <w:t xml:space="preserve"> Αν δεν ξέρουμε τη διαφορά, πώς μετά πολλοί αναφέρονται στη διαφορά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w:t>
      </w:r>
    </w:p>
    <w:p w14:paraId="2E9F943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Στην περίπτωση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το 50% από αυτά που πουλάει πάνε στο χρέος και το 50% πάει στις επενδύσεις. Διαλέγουμε και παίρνουμε.</w:t>
      </w:r>
    </w:p>
    <w:p w14:paraId="2E9F9433"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Για ελάχι</w:t>
      </w:r>
      <w:r>
        <w:rPr>
          <w:rFonts w:eastAsia="Times New Roman"/>
          <w:szCs w:val="24"/>
        </w:rPr>
        <w:t xml:space="preserve">στο χρόνο, κύριε Πρόεδρε, ζητώ την ανοχή σας. </w:t>
      </w:r>
    </w:p>
    <w:p w14:paraId="2E9F943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Καρρά, όχι διαλογική συζήτηση.</w:t>
      </w:r>
    </w:p>
    <w:p w14:paraId="2E9F943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Όχι, καθόλου. Μια παρατήρηση τριάντα δευτερολέπτων θέλω να κάνω.</w:t>
      </w:r>
    </w:p>
    <w:p w14:paraId="2E9F943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w:t>
      </w:r>
      <w:r>
        <w:rPr>
          <w:rFonts w:eastAsia="Times New Roman"/>
          <w:b/>
          <w:szCs w:val="24"/>
        </w:rPr>
        <w:t>ς):</w:t>
      </w:r>
      <w:r>
        <w:rPr>
          <w:rFonts w:eastAsia="Times New Roman"/>
          <w:szCs w:val="24"/>
        </w:rPr>
        <w:t xml:space="preserve"> Ορίστε, έχετε τον λόγο.</w:t>
      </w:r>
    </w:p>
    <w:p w14:paraId="2E9F943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Θα πω κάτι. Το </w:t>
      </w:r>
      <w:proofErr w:type="spellStart"/>
      <w:r>
        <w:rPr>
          <w:rFonts w:eastAsia="Times New Roman"/>
          <w:szCs w:val="24"/>
        </w:rPr>
        <w:t>υπερταμείο</w:t>
      </w:r>
      <w:proofErr w:type="spellEnd"/>
      <w:r>
        <w:rPr>
          <w:rFonts w:eastAsia="Times New Roman"/>
          <w:szCs w:val="24"/>
        </w:rPr>
        <w:t xml:space="preserve"> </w:t>
      </w:r>
      <w:r>
        <w:rPr>
          <w:rFonts w:eastAsia="Times New Roman"/>
          <w:szCs w:val="24"/>
        </w:rPr>
        <w:t>είναι η μητρική εταιρεία του ΤΑΙΠΕΔ. Συνεπώς, ό,τι εισπράττει το ΤΑΙΠΕΔ διοχετεύεται εκεί. Είναι μητρική.</w:t>
      </w:r>
    </w:p>
    <w:p w14:paraId="2E9F9438"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b/>
          <w:szCs w:val="24"/>
        </w:rPr>
        <w:t>):</w:t>
      </w:r>
      <w:r>
        <w:rPr>
          <w:rFonts w:eastAsia="Times New Roman"/>
          <w:szCs w:val="24"/>
        </w:rPr>
        <w:t xml:space="preserve">  Κύριε Καρρά, μην επιμένετε. Δεν είναι έτσι. Εκτίθεστε.</w:t>
      </w:r>
    </w:p>
    <w:p w14:paraId="2E9F9439"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Θα επιμείνω.</w:t>
      </w:r>
      <w:r>
        <w:rPr>
          <w:rFonts w:eastAsia="Times New Roman"/>
          <w:b/>
          <w:szCs w:val="24"/>
        </w:rPr>
        <w:t xml:space="preserve"> </w:t>
      </w:r>
      <w:r>
        <w:rPr>
          <w:rFonts w:eastAsia="Times New Roman"/>
          <w:szCs w:val="24"/>
        </w:rPr>
        <w:t>Έχω τον νόμο. Τον καταθέτω αμέσως.</w:t>
      </w:r>
    </w:p>
    <w:p w14:paraId="2E9F943A"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Δεν θα λυθεί το πρόβλημα τώρα.</w:t>
      </w:r>
    </w:p>
    <w:p w14:paraId="2E9F943B"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Κύριε Υπουργέ και κύριε Καρρά, παρακαλώ δεν θα λύσουμ</w:t>
      </w:r>
      <w:r>
        <w:rPr>
          <w:rFonts w:eastAsia="Times New Roman"/>
          <w:szCs w:val="24"/>
        </w:rPr>
        <w:t>ε το πρόβλημα αυτήν τη στιγμή. Κρατήστε τις απόψεις σας. Δεν θα λύσουμε τώρα το πρόβλημα.</w:t>
      </w:r>
    </w:p>
    <w:p w14:paraId="2E9F943C"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Μην επιμένετε. Δεν είναι έτσι. Η διαφορά είναι αυτή που σας λέω εγώ, κύριε Καρρά. Δείτε το και ε</w:t>
      </w:r>
      <w:r>
        <w:rPr>
          <w:rFonts w:eastAsia="Times New Roman"/>
          <w:szCs w:val="24"/>
        </w:rPr>
        <w:t>πανέλθετε.</w:t>
      </w:r>
    </w:p>
    <w:p w14:paraId="2E9F943D"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Εγώ θα καταθέσω τον νόμο</w:t>
      </w:r>
      <w:r>
        <w:rPr>
          <w:rFonts w:eastAsia="Times New Roman"/>
          <w:szCs w:val="24"/>
        </w:rPr>
        <w:t>,</w:t>
      </w:r>
      <w:r>
        <w:rPr>
          <w:rFonts w:eastAsia="Times New Roman"/>
          <w:szCs w:val="24"/>
        </w:rPr>
        <w:t xml:space="preserve"> προς γνώση των συναδέλφων.</w:t>
      </w:r>
    </w:p>
    <w:p w14:paraId="2E9F943E"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(Στο σημείο αυτό ο Βουλευτής κ. Γεώργιος-Δημήτριος Καρράς καταθέτει για τα Πρακτικά το προαναφερθέν έγγραφο, το οποίο βρίσκεται στο αρχείο του Τμήματος Γραμματείας</w:t>
      </w:r>
      <w:r>
        <w:rPr>
          <w:rFonts w:eastAsia="Times New Roman"/>
          <w:szCs w:val="24"/>
        </w:rPr>
        <w:t xml:space="preserve"> της Διεύθυνσης Στενογραφίας και Πρακτικών της Βουλής)</w:t>
      </w:r>
    </w:p>
    <w:p w14:paraId="2E9F943F"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 </w:t>
      </w:r>
      <w:proofErr w:type="spellStart"/>
      <w:r>
        <w:rPr>
          <w:rFonts w:eastAsia="Times New Roman"/>
          <w:szCs w:val="24"/>
        </w:rPr>
        <w:t>Κούζηλος</w:t>
      </w:r>
      <w:proofErr w:type="spellEnd"/>
      <w:r>
        <w:rPr>
          <w:rFonts w:eastAsia="Times New Roman"/>
          <w:szCs w:val="24"/>
        </w:rPr>
        <w:t xml:space="preserve">,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της Χρυσής Αυγής, έχει τον λόγο για δώδεκα λεπτά.</w:t>
      </w:r>
    </w:p>
    <w:p w14:paraId="2E9F9440"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πολύ, κύριε Πρόεδρε.</w:t>
      </w:r>
    </w:p>
    <w:p w14:paraId="2E9F9441"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πουλάμε -πουλάτε- το δεύτερο μεγαλύτερο λιμάνι της χώρας με μεγάλη στρατηγική σημασία, ειδικά στις μέρες μας. Στην αιτιολογική έκθεση λέτε ότι ο ΟΛΘ θα ενταχθεί σε ένα ευρύτερο δίκτυο μεταφορών και θα αναπτυχθεί ο κομβικός ρόλος του στη Βαλκανική Χε</w:t>
      </w:r>
      <w:r>
        <w:rPr>
          <w:rFonts w:eastAsia="Times New Roman" w:cs="Times New Roman"/>
          <w:szCs w:val="24"/>
        </w:rPr>
        <w:t xml:space="preserve">ρσόνησο και στην Ανατολική Μεσόγειο. Δημιουργείται </w:t>
      </w:r>
      <w:r>
        <w:rPr>
          <w:rFonts w:eastAsia="Times New Roman" w:cs="Times New Roman"/>
          <w:szCs w:val="24"/>
        </w:rPr>
        <w:lastRenderedPageBreak/>
        <w:t xml:space="preserve">ένα ευρύτερο γεωγραφικά και στρατηγικά εμπορικό κέντρο και εσείς </w:t>
      </w:r>
      <w:r>
        <w:rPr>
          <w:rFonts w:eastAsia="Times New Roman" w:cs="Times New Roman"/>
          <w:szCs w:val="24"/>
        </w:rPr>
        <w:t xml:space="preserve">αυτό το </w:t>
      </w:r>
      <w:r>
        <w:rPr>
          <w:rFonts w:eastAsia="Times New Roman" w:cs="Times New Roman"/>
          <w:szCs w:val="24"/>
        </w:rPr>
        <w:t xml:space="preserve">πουλάτε. </w:t>
      </w:r>
    </w:p>
    <w:p w14:paraId="2E9F9442"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Δελτίο Τύπου του ΟΛΘ, για να καταλάβουν και λίγο όσοι ακούν και όσοι ενδιαφέρονται: Τι έχει γίνει μέχρι τώρα; Η Νέα Δημοκρ</w:t>
      </w:r>
      <w:r>
        <w:rPr>
          <w:rFonts w:eastAsia="Times New Roman" w:cs="Times New Roman"/>
          <w:szCs w:val="24"/>
        </w:rPr>
        <w:t xml:space="preserve">ατία προσπάθησε να το πουλήσει στους Αμερικάνους. Αυτό το </w:t>
      </w:r>
      <w:r>
        <w:rPr>
          <w:rFonts w:eastAsia="Times New Roman" w:cs="Times New Roman"/>
          <w:szCs w:val="24"/>
          <w:lang w:val="en-US"/>
        </w:rPr>
        <w:t>deal</w:t>
      </w:r>
      <w:r>
        <w:rPr>
          <w:rFonts w:eastAsia="Times New Roman" w:cs="Times New Roman"/>
          <w:szCs w:val="24"/>
        </w:rPr>
        <w:t xml:space="preserve"> υπήρχε. Έρχεται ο ΣΥΡΙΖΑ και βγαίνει το εξής δελτίο Τύπου του ΟΛΘ</w:t>
      </w:r>
      <w:r>
        <w:rPr>
          <w:rFonts w:eastAsia="Times New Roman" w:cs="Times New Roman"/>
          <w:szCs w:val="24"/>
        </w:rPr>
        <w:t>. Μ</w:t>
      </w:r>
      <w:r>
        <w:rPr>
          <w:rFonts w:eastAsia="Times New Roman" w:cs="Times New Roman"/>
          <w:szCs w:val="24"/>
        </w:rPr>
        <w:t xml:space="preserve">ιλάμε πάντα με στοιχεία: «Επίσκεψη Βουλευτή του γερμανικού Κοινοβουλίου του κόμματος </w:t>
      </w:r>
      <w:r>
        <w:rPr>
          <w:rFonts w:eastAsia="Times New Roman" w:cs="Times New Roman"/>
          <w:szCs w:val="24"/>
          <w:lang w:val="en-US"/>
        </w:rPr>
        <w:t>SPD</w:t>
      </w:r>
      <w:r>
        <w:rPr>
          <w:rFonts w:eastAsia="Times New Roman" w:cs="Times New Roman"/>
          <w:szCs w:val="24"/>
        </w:rPr>
        <w:t xml:space="preserve"> στον ΟΛΘ, συνοδευόμενο</w:t>
      </w:r>
      <w:r>
        <w:rPr>
          <w:rFonts w:eastAsia="Times New Roman" w:cs="Times New Roman"/>
          <w:szCs w:val="24"/>
        </w:rPr>
        <w:t>υ</w:t>
      </w:r>
      <w:r>
        <w:rPr>
          <w:rFonts w:eastAsia="Times New Roman" w:cs="Times New Roman"/>
          <w:szCs w:val="24"/>
        </w:rPr>
        <w:t xml:space="preserve"> από την αναπ</w:t>
      </w:r>
      <w:r>
        <w:rPr>
          <w:rFonts w:eastAsia="Times New Roman" w:cs="Times New Roman"/>
          <w:szCs w:val="24"/>
        </w:rPr>
        <w:t xml:space="preserve">ληρώτρια Γενική Πρόξενο της Γερμανίας». Και δείχνουν πολύ μεγάλο ενδιαφέρον για την πώληση του ΟΛΘ στο γερμανικό </w:t>
      </w:r>
      <w:r>
        <w:rPr>
          <w:rFonts w:eastAsia="Times New Roman" w:cs="Times New Roman"/>
          <w:szCs w:val="24"/>
          <w:lang w:val="en-US"/>
        </w:rPr>
        <w:t>fund</w:t>
      </w:r>
      <w:r>
        <w:rPr>
          <w:rFonts w:eastAsia="Times New Roman" w:cs="Times New Roman"/>
          <w:szCs w:val="24"/>
        </w:rPr>
        <w:t xml:space="preserve">. </w:t>
      </w:r>
    </w:p>
    <w:p w14:paraId="2E9F9443"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14:paraId="2E9F944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δελτίο Τύπου, </w:t>
      </w:r>
      <w:r>
        <w:rPr>
          <w:rFonts w:eastAsia="Times New Roman" w:cs="Times New Roman"/>
          <w:szCs w:val="24"/>
        </w:rPr>
        <w:t>το οποίο βρίσκεται στο αρχείο του Τμήματος Γραμματείας της Διεύθυνσης Στενογραφίας και Πρακτικών της Βουλής)</w:t>
      </w:r>
    </w:p>
    <w:p w14:paraId="2E9F9445"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Στις 21-12-2017 υπάρχει δελτίο Τύπου του ΟΛΘ ότι πωλείται ο ΟΛΘ στην </w:t>
      </w:r>
      <w:r>
        <w:rPr>
          <w:rFonts w:eastAsia="Times New Roman" w:cs="Times New Roman"/>
          <w:szCs w:val="24"/>
        </w:rPr>
        <w:t>κ</w:t>
      </w:r>
      <w:r>
        <w:rPr>
          <w:rFonts w:eastAsia="Times New Roman" w:cs="Times New Roman"/>
          <w:szCs w:val="24"/>
        </w:rPr>
        <w:t xml:space="preserve">οινοπραξία. Το καταθέτω για τα Πρακτικά. </w:t>
      </w:r>
    </w:p>
    <w:p w14:paraId="2E9F944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Νικ</w:t>
      </w:r>
      <w:r>
        <w:rPr>
          <w:rFonts w:eastAsia="Times New Roman" w:cs="Times New Roman"/>
          <w:szCs w:val="24"/>
        </w:rPr>
        <w:t xml:space="preserve">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14:paraId="2E9F9447"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Τίποτα δεν είναι τυχαίο. Η Νέα Δημοκρατία πήγε να κάνει το </w:t>
      </w:r>
      <w:r>
        <w:rPr>
          <w:rFonts w:eastAsia="Times New Roman" w:cs="Times New Roman"/>
          <w:szCs w:val="24"/>
          <w:lang w:val="en-US"/>
        </w:rPr>
        <w:t>deal</w:t>
      </w:r>
      <w:r>
        <w:rPr>
          <w:rFonts w:eastAsia="Times New Roman" w:cs="Times New Roman"/>
          <w:szCs w:val="24"/>
        </w:rPr>
        <w:t xml:space="preserve"> με τους Αμερ</w:t>
      </w:r>
      <w:r>
        <w:rPr>
          <w:rFonts w:eastAsia="Times New Roman" w:cs="Times New Roman"/>
          <w:szCs w:val="24"/>
        </w:rPr>
        <w:t xml:space="preserve">ικάνους, αποσύρθηκαν οι Αμερικάνοι, δεν έγινε </w:t>
      </w:r>
      <w:r>
        <w:rPr>
          <w:rFonts w:eastAsia="Times New Roman" w:cs="Times New Roman"/>
          <w:szCs w:val="24"/>
        </w:rPr>
        <w:lastRenderedPageBreak/>
        <w:t xml:space="preserve">το </w:t>
      </w:r>
      <w:r>
        <w:rPr>
          <w:rFonts w:eastAsia="Times New Roman" w:cs="Times New Roman"/>
          <w:szCs w:val="24"/>
          <w:lang w:val="en-US"/>
        </w:rPr>
        <w:t>deal</w:t>
      </w:r>
      <w:r>
        <w:rPr>
          <w:rFonts w:eastAsia="Times New Roman" w:cs="Times New Roman"/>
          <w:szCs w:val="24"/>
        </w:rPr>
        <w:t xml:space="preserve"> και τώρα έρχεστε εσείς, σύμφωνα με τις </w:t>
      </w:r>
      <w:proofErr w:type="spellStart"/>
      <w:r>
        <w:rPr>
          <w:rFonts w:eastAsia="Times New Roman" w:cs="Times New Roman"/>
          <w:szCs w:val="24"/>
        </w:rPr>
        <w:t>μνημονιακές</w:t>
      </w:r>
      <w:proofErr w:type="spellEnd"/>
      <w:r>
        <w:rPr>
          <w:rFonts w:eastAsia="Times New Roman" w:cs="Times New Roman"/>
          <w:szCs w:val="24"/>
        </w:rPr>
        <w:t xml:space="preserve"> σας δεσμεύσεις και κάνετε αυτό το πράγμα. </w:t>
      </w:r>
    </w:p>
    <w:p w14:paraId="2E9F9448"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έχουμε και ένα δελτίο Τύπου της ΟΜΥΛΕ στις 12-9-2016, στην οποία λέγατε ότι δεν θα πωληθεί κανένα λιμά</w:t>
      </w:r>
      <w:r>
        <w:rPr>
          <w:rFonts w:eastAsia="Times New Roman" w:cs="Times New Roman"/>
          <w:szCs w:val="24"/>
        </w:rPr>
        <w:t xml:space="preserve">νι. Αυτό λέγατε. Τι λέει αυτό το δελτίο Τύπου; Λέει ότι ο ΟΛΘ δεν χαρίζεται και δεν εκποιείται. </w:t>
      </w:r>
    </w:p>
    <w:p w14:paraId="2E9F9449"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14:paraId="2E9F944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δελτίο Τύπου,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2E9F944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Αναφέρεται στην αιτιολογική έκθεση ότι έχει στρατηγική σημασία και οι εκάστοτε κυβερνήσεις δεν αναβάθμιζαν τον ΟΛΘ. Άρα, </w:t>
      </w:r>
      <w:r>
        <w:rPr>
          <w:rFonts w:eastAsia="Times New Roman" w:cs="Times New Roman"/>
          <w:szCs w:val="24"/>
        </w:rPr>
        <w:lastRenderedPageBreak/>
        <w:t>παραδέχεστε ή ανικανότητα ή σκοπιμότητα. Διαλέξτε</w:t>
      </w:r>
      <w:r>
        <w:rPr>
          <w:rFonts w:eastAsia="Times New Roman" w:cs="Times New Roman"/>
          <w:szCs w:val="24"/>
        </w:rPr>
        <w:t xml:space="preserve"> τι από τα δύο και ποιοι ήταν οι ανίκανοι. Και αν υπήρχε σκοπιμότητα, γιατί δεν πήγε κανένας στον εισαγγελέα; Και</w:t>
      </w:r>
      <w:r>
        <w:rPr>
          <w:rFonts w:eastAsia="Times New Roman" w:cs="Times New Roman"/>
          <w:szCs w:val="24"/>
        </w:rPr>
        <w:t xml:space="preserve"> μ</w:t>
      </w:r>
      <w:r>
        <w:rPr>
          <w:rFonts w:eastAsia="Times New Roman" w:cs="Times New Roman"/>
          <w:szCs w:val="24"/>
        </w:rPr>
        <w:t xml:space="preserve">ην ξεχνάμε ότι αρκετοί που ήταν στο ΠΑΣΟΚ τότε, αν παραδεχτείτε σκοπιμότητα, τώρα βρίσκονται στον ΣΥΡΙΖΑ. </w:t>
      </w:r>
    </w:p>
    <w:p w14:paraId="2E9F944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λέτε ότι εξετάστηκε, αλλά </w:t>
      </w:r>
      <w:r>
        <w:rPr>
          <w:rFonts w:eastAsia="Times New Roman" w:cs="Times New Roman"/>
          <w:szCs w:val="24"/>
        </w:rPr>
        <w:t xml:space="preserve">απορρίφθηκε το ενδεχόμενο αξιοποίησης μέσω </w:t>
      </w:r>
      <w:proofErr w:type="spellStart"/>
      <w:r>
        <w:rPr>
          <w:rFonts w:eastAsia="Times New Roman" w:cs="Times New Roman"/>
          <w:szCs w:val="24"/>
        </w:rPr>
        <w:t>υποπαραχωρήσεων</w:t>
      </w:r>
      <w:proofErr w:type="spellEnd"/>
      <w:r>
        <w:rPr>
          <w:rFonts w:eastAsia="Times New Roman" w:cs="Times New Roman"/>
          <w:szCs w:val="24"/>
        </w:rPr>
        <w:t xml:space="preserve">, η διεθνής πρακτική δηλαδή, αυτό που συμβαίνει σε όλα τα λιμάνια του κόσμου. </w:t>
      </w:r>
    </w:p>
    <w:p w14:paraId="2E9F944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Σας έχω πει από την </w:t>
      </w:r>
      <w:r>
        <w:rPr>
          <w:rFonts w:eastAsia="Times New Roman" w:cs="Times New Roman"/>
          <w:szCs w:val="24"/>
        </w:rPr>
        <w:t xml:space="preserve">επιτροπή </w:t>
      </w:r>
      <w:r>
        <w:rPr>
          <w:rFonts w:eastAsia="Times New Roman" w:cs="Times New Roman"/>
          <w:szCs w:val="24"/>
        </w:rPr>
        <w:t>να μας φέρετε τη συγκεκριμένη μελέτη, να τη δει όλος ο κόσμος, να τη δει όλο το Κοινοβούλι</w:t>
      </w:r>
      <w:r>
        <w:rPr>
          <w:rFonts w:eastAsia="Times New Roman" w:cs="Times New Roman"/>
          <w:szCs w:val="24"/>
        </w:rPr>
        <w:t xml:space="preserve">ο, να δούμε γιατί απορρίφθηκε και </w:t>
      </w:r>
      <w:r>
        <w:rPr>
          <w:rFonts w:eastAsia="Times New Roman" w:cs="Times New Roman"/>
          <w:szCs w:val="24"/>
        </w:rPr>
        <w:t xml:space="preserve">να </w:t>
      </w:r>
      <w:r>
        <w:rPr>
          <w:rFonts w:eastAsia="Times New Roman" w:cs="Times New Roman"/>
          <w:szCs w:val="24"/>
        </w:rPr>
        <w:t>μιλήσ</w:t>
      </w:r>
      <w:r>
        <w:rPr>
          <w:rFonts w:eastAsia="Times New Roman" w:cs="Times New Roman"/>
          <w:szCs w:val="24"/>
        </w:rPr>
        <w:t>ε</w:t>
      </w:r>
      <w:r>
        <w:rPr>
          <w:rFonts w:eastAsia="Times New Roman" w:cs="Times New Roman"/>
          <w:szCs w:val="24"/>
        </w:rPr>
        <w:t xml:space="preserve">τε με στοιχεία και αριθμούς. </w:t>
      </w:r>
    </w:p>
    <w:p w14:paraId="2E9F944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Απορρίφθηκε, όμως, γιατί ήταν </w:t>
      </w:r>
      <w:proofErr w:type="spellStart"/>
      <w:r>
        <w:rPr>
          <w:rFonts w:eastAsia="Times New Roman" w:cs="Times New Roman"/>
          <w:szCs w:val="24"/>
        </w:rPr>
        <w:t>μνημονιακή</w:t>
      </w:r>
      <w:proofErr w:type="spellEnd"/>
      <w:r>
        <w:rPr>
          <w:rFonts w:eastAsia="Times New Roman" w:cs="Times New Roman"/>
          <w:szCs w:val="24"/>
        </w:rPr>
        <w:t xml:space="preserve"> δέσμευση και εδώ εσείς πήρατε το συγκεκριμένο προίκα από τη Νέα Δημοκρατία και </w:t>
      </w:r>
      <w:r>
        <w:rPr>
          <w:rFonts w:eastAsia="Times New Roman" w:cs="Times New Roman"/>
          <w:szCs w:val="24"/>
        </w:rPr>
        <w:lastRenderedPageBreak/>
        <w:t xml:space="preserve">το ΠΑΣΟΚ. Αυτή τη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την πήρατε από τη Νέα Δημ</w:t>
      </w:r>
      <w:r>
        <w:rPr>
          <w:rFonts w:eastAsia="Times New Roman" w:cs="Times New Roman"/>
          <w:szCs w:val="24"/>
        </w:rPr>
        <w:t xml:space="preserve">οκρατία και το ΠΑΣΟΚ. Και μου έκανε μεγάλη εντύπωση πριν αυτό που είπε το ΠΑΣΟΚ. Τι είπε; Ότι δεν το ψηφίζει; Αυτό που έφερε το ίδιο και το έβαλε μέσα στο μνημόνιο; Θα τρελαθούμε τελείως εδώ πέρα! </w:t>
      </w:r>
    </w:p>
    <w:p w14:paraId="2E9F944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Στην ουσία, η συγκεκριμένη πολιτική που ακολουθείτε -γιατί</w:t>
      </w:r>
      <w:r>
        <w:rPr>
          <w:rFonts w:eastAsia="Times New Roman" w:cs="Times New Roman"/>
          <w:szCs w:val="24"/>
        </w:rPr>
        <w:t xml:space="preserve"> μιλούσατε για </w:t>
      </w:r>
      <w:proofErr w:type="spellStart"/>
      <w:r>
        <w:rPr>
          <w:rFonts w:eastAsia="Times New Roman" w:cs="Times New Roman"/>
          <w:szCs w:val="24"/>
        </w:rPr>
        <w:t>θατσερική</w:t>
      </w:r>
      <w:proofErr w:type="spellEnd"/>
      <w:r>
        <w:rPr>
          <w:rFonts w:eastAsia="Times New Roman" w:cs="Times New Roman"/>
          <w:szCs w:val="24"/>
        </w:rPr>
        <w:t xml:space="preserve"> πολιτική, όταν ήσασταν στην αντιπολίτευση- τι είναι; Φιλελεύθερη; </w:t>
      </w:r>
      <w:proofErr w:type="spellStart"/>
      <w:r>
        <w:rPr>
          <w:rFonts w:eastAsia="Times New Roman" w:cs="Times New Roman"/>
          <w:szCs w:val="24"/>
        </w:rPr>
        <w:t>Θατσερική</w:t>
      </w:r>
      <w:proofErr w:type="spellEnd"/>
      <w:r>
        <w:rPr>
          <w:rFonts w:eastAsia="Times New Roman" w:cs="Times New Roman"/>
          <w:szCs w:val="24"/>
        </w:rPr>
        <w:t>; Πώς τη χαρακτηρίζετε εσείς; Ακολουθείτε ακριβώς την ίδια πολιτική, ακολουθείτε την πολιτική των μνημονίων, ακολουθείτε την πολιτική του ξεπουλήματος της Ν</w:t>
      </w:r>
      <w:r>
        <w:rPr>
          <w:rFonts w:eastAsia="Times New Roman" w:cs="Times New Roman"/>
          <w:szCs w:val="24"/>
        </w:rPr>
        <w:t xml:space="preserve">έας Δημοκρατίας και του ΠΑΣΟΚ, ακριβώς την ίδια. Είναι αυτό που λέγατε εσείς, ότι κανένα λιμάνι δεν θα πουληθεί. </w:t>
      </w:r>
    </w:p>
    <w:p w14:paraId="2E9F945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ένα δελτίο Τύπου του ΟΛΘ το 2017</w:t>
      </w:r>
      <w:r>
        <w:rPr>
          <w:rFonts w:eastAsia="Times New Roman" w:cs="Times New Roman"/>
          <w:szCs w:val="24"/>
        </w:rPr>
        <w:t>,</w:t>
      </w:r>
      <w:r>
        <w:rPr>
          <w:rFonts w:eastAsia="Times New Roman" w:cs="Times New Roman"/>
          <w:szCs w:val="24"/>
        </w:rPr>
        <w:t xml:space="preserve"> που γράφει ότι το 2017 είναι χρονιά-ορόσημο -το καταθέτω για τα Πρακτικά- και αναφέρει ότι το 2017 στον κύκλο εργασιών υπήρξε αύξηση κατά 32%, στη διακίνηση κοντέινερ αύξηση κατά 30%, στο μεικτό κέρδος αύξηση κατά 58%, στα λειτουργικά κέρδη αύξηση κατά 54</w:t>
      </w:r>
      <w:r>
        <w:rPr>
          <w:rFonts w:eastAsia="Times New Roman" w:cs="Times New Roman"/>
          <w:szCs w:val="24"/>
        </w:rPr>
        <w:t xml:space="preserve">%, τα ταμειακά διαθέσιμα ήταν 90 εκατομμύρια ευρώ, δανεισμός 0 ευρώ. Και εσείς το πουλάτε. </w:t>
      </w:r>
    </w:p>
    <w:p w14:paraId="2E9F945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δελτίο Τύπου, το οποίο βρίσκεται στο αρχείο του Τμήματος Γραμματείας της</w:t>
      </w:r>
      <w:r>
        <w:rPr>
          <w:rFonts w:eastAsia="Times New Roman" w:cs="Times New Roman"/>
          <w:szCs w:val="24"/>
        </w:rPr>
        <w:t xml:space="preserve"> Διεύθυνσης Στενογραφίας και Πρακτικών της Βουλής)</w:t>
      </w:r>
    </w:p>
    <w:p w14:paraId="2E9F945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Αν αυτό το θεωρείτε επιτυχία και φοβερό </w:t>
      </w:r>
      <w:r>
        <w:rPr>
          <w:rFonts w:eastAsia="Times New Roman" w:cs="Times New Roman"/>
          <w:szCs w:val="24"/>
          <w:lang w:val="en-US"/>
        </w:rPr>
        <w:t>deal</w:t>
      </w:r>
      <w:r>
        <w:rPr>
          <w:rFonts w:eastAsia="Times New Roman" w:cs="Times New Roman"/>
          <w:szCs w:val="24"/>
        </w:rPr>
        <w:t xml:space="preserve">, τι να πούμε; </w:t>
      </w:r>
    </w:p>
    <w:p w14:paraId="2E9F945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εδώ ξεχνάτε και κάτι άλλο: Όταν γίνατε Κυβέρνηση, στον κοινοβουλευτικό έλεγχο –αριθμός πρωτοκόλλου 1754, ημερομηνία 16-4-2015, φρέσκια Κυβέ</w:t>
      </w:r>
      <w:r>
        <w:rPr>
          <w:rFonts w:eastAsia="Times New Roman" w:cs="Times New Roman"/>
          <w:szCs w:val="24"/>
        </w:rPr>
        <w:t xml:space="preserve">ρνηση τότε- απαντήσατε: «Ο δρόμος της ιδιωτικοποίησης, με βάση τους σχεδιασμούς της προηγούμενης </w:t>
      </w:r>
      <w:proofErr w:type="spellStart"/>
      <w:r>
        <w:rPr>
          <w:rFonts w:eastAsia="Times New Roman" w:cs="Times New Roman"/>
          <w:szCs w:val="24"/>
        </w:rPr>
        <w:t>μνημονιακής</w:t>
      </w:r>
      <w:proofErr w:type="spellEnd"/>
      <w:r>
        <w:rPr>
          <w:rFonts w:eastAsia="Times New Roman" w:cs="Times New Roman"/>
          <w:szCs w:val="24"/>
        </w:rPr>
        <w:t xml:space="preserve"> κυβέρνησης» -γιατί εσείς τι είστε;- «δεν είναι παρά δρόμος εκποίησης δημόσιου πλούτου». </w:t>
      </w:r>
    </w:p>
    <w:p w14:paraId="2E9F945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τώρα εσείς τι κάνετε; Εκποιείτε δημόσιο πλούτο; Εσ</w:t>
      </w:r>
      <w:r>
        <w:rPr>
          <w:rFonts w:eastAsia="Times New Roman" w:cs="Times New Roman"/>
          <w:szCs w:val="24"/>
        </w:rPr>
        <w:t>είς τα λέτε αυτά. Κοινοβουλευτικός έλεγχος. Αναπτυξιακή κοινωνική ωφέλεια δεν προσδοκά κανείς. Αν δηλαδή πουλήσετε το Λιμάνι της Θεσσαλονίκης, δεν θα υπάρχει όφελος. Στην κοινωνία δεν υπάρχει πουθενά. Σε αντίθεση με τον καταστροφικό μονόδρομο της εκποίησης</w:t>
      </w:r>
      <w:r>
        <w:rPr>
          <w:rFonts w:eastAsia="Times New Roman" w:cs="Times New Roman"/>
          <w:szCs w:val="24"/>
        </w:rPr>
        <w:t xml:space="preserve"> των προηγούμενων κυβερνήσεων, αυτό δεν κάνετε τώρα;</w:t>
      </w:r>
    </w:p>
    <w:p w14:paraId="2E9F945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Απρίλιο του 2015 γίνατε </w:t>
      </w:r>
      <w:r>
        <w:rPr>
          <w:rFonts w:eastAsia="Times New Roman" w:cs="Times New Roman"/>
          <w:szCs w:val="24"/>
        </w:rPr>
        <w:t>Κυβέρνηση</w:t>
      </w:r>
      <w:r>
        <w:rPr>
          <w:rFonts w:eastAsia="Times New Roman" w:cs="Times New Roman"/>
          <w:szCs w:val="24"/>
        </w:rPr>
        <w:t xml:space="preserve">. Δική σας απάντηση, κύριοι του ΣΥΡΙΖΑ: Επεξεργάζεστε, λέει, σχέδια ώστε να έχει το καλύτερο αποτέλεσμα για τον ΟΛΘ. Αυτό είναι το αποτέλεσμά σας. </w:t>
      </w:r>
    </w:p>
    <w:p w14:paraId="2E9F945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όμως, και </w:t>
      </w:r>
      <w:r>
        <w:rPr>
          <w:rFonts w:eastAsia="Times New Roman" w:cs="Times New Roman"/>
          <w:szCs w:val="24"/>
        </w:rPr>
        <w:t>κάτι άλλο, ότι έτσι θα υπάρχει ανταγωνισμός μεταξύ των λιμανιών Πειραιά και Θεσσαλονίκης. Θα καταρρίψουμε και αυτόν τον μύθο, κύριοι.</w:t>
      </w:r>
    </w:p>
    <w:p w14:paraId="2E9F945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τι απάντησε η Επιτροπή Ανταγωνισμού, γιατί έχει πολύ μεγάλο ενδιαφέρον αυτό. Δεν εμπίπτει στις αρμοδιότητες </w:t>
      </w:r>
      <w:r>
        <w:rPr>
          <w:rFonts w:eastAsia="Times New Roman" w:cs="Times New Roman"/>
          <w:szCs w:val="24"/>
        </w:rPr>
        <w:t xml:space="preserve">της Ελληνικής Επιτροπής Ανταγωνισμού, γιατί η </w:t>
      </w:r>
      <w:r>
        <w:rPr>
          <w:rFonts w:eastAsia="Times New Roman" w:cs="Times New Roman"/>
          <w:szCs w:val="24"/>
        </w:rPr>
        <w:t>«</w:t>
      </w:r>
      <w:r>
        <w:rPr>
          <w:rFonts w:eastAsia="Times New Roman" w:cs="Times New Roman"/>
          <w:szCs w:val="24"/>
          <w:lang w:val="en-US"/>
        </w:rPr>
        <w:t>DIEP</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BELTERRA</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NVESTMENTS</w:t>
      </w:r>
      <w:r>
        <w:rPr>
          <w:rFonts w:eastAsia="Times New Roman" w:cs="Times New Roman"/>
          <w:szCs w:val="24"/>
        </w:rPr>
        <w:t xml:space="preserve"> </w:t>
      </w:r>
      <w:r>
        <w:rPr>
          <w:rFonts w:eastAsia="Times New Roman" w:cs="Times New Roman"/>
          <w:szCs w:val="24"/>
          <w:lang w:val="en-US"/>
        </w:rPr>
        <w:t>Lt</w:t>
      </w:r>
      <w:r>
        <w:rPr>
          <w:rFonts w:eastAsia="Times New Roman" w:cs="Times New Roman"/>
          <w:szCs w:val="24"/>
          <w:lang w:val="en-US"/>
        </w:rPr>
        <w:t>d</w:t>
      </w:r>
      <w:r>
        <w:rPr>
          <w:rFonts w:eastAsia="Times New Roman" w:cs="Times New Roman"/>
          <w:szCs w:val="24"/>
        </w:rPr>
        <w:t>»</w:t>
      </w:r>
      <w:r>
        <w:rPr>
          <w:rFonts w:eastAsia="Times New Roman" w:cs="Times New Roman"/>
          <w:szCs w:val="24"/>
        </w:rPr>
        <w:t xml:space="preserve"> του Σαββίδη, που είναι εντός κοινοπρακτικού σχήματος στο οποίο παραχωρείται το λιμάνι, είναι </w:t>
      </w:r>
      <w:r>
        <w:rPr>
          <w:rFonts w:eastAsia="Times New Roman" w:cs="Times New Roman"/>
          <w:szCs w:val="24"/>
          <w:lang w:val="en-US"/>
        </w:rPr>
        <w:t>fund</w:t>
      </w:r>
      <w:r>
        <w:rPr>
          <w:rFonts w:eastAsia="Times New Roman" w:cs="Times New Roman"/>
          <w:szCs w:val="24"/>
        </w:rPr>
        <w:t>. Άρα επειδή δεν έχουν ανταγωνισμό, δεν το εξετάζουμε το θέμα. Δεν υπάρχε</w:t>
      </w:r>
      <w:r>
        <w:rPr>
          <w:rFonts w:eastAsia="Times New Roman" w:cs="Times New Roman"/>
          <w:szCs w:val="24"/>
        </w:rPr>
        <w:t xml:space="preserve">ι πρόβλημα. Έχουμε όμως και μία τρίτη εταιρεία, </w:t>
      </w:r>
      <w:r>
        <w:rPr>
          <w:rFonts w:eastAsia="Times New Roman" w:cs="Times New Roman"/>
          <w:szCs w:val="24"/>
        </w:rPr>
        <w:lastRenderedPageBreak/>
        <w:t>τη γαλλική</w:t>
      </w:r>
      <w:r>
        <w:rPr>
          <w:rFonts w:eastAsia="Times New Roman" w:cs="Times New Roman"/>
          <w:szCs w:val="24"/>
        </w:rPr>
        <w:t xml:space="preserve"> «</w:t>
      </w:r>
      <w:r>
        <w:rPr>
          <w:rFonts w:eastAsia="Times New Roman" w:cs="Times New Roman"/>
          <w:szCs w:val="24"/>
        </w:rPr>
        <w:t>ΤERMINAL LINK</w:t>
      </w:r>
      <w:r>
        <w:rPr>
          <w:rFonts w:eastAsia="Times New Roman" w:cs="Times New Roman"/>
          <w:szCs w:val="24"/>
        </w:rPr>
        <w:t>»</w:t>
      </w:r>
      <w:r>
        <w:rPr>
          <w:rFonts w:eastAsia="Times New Roman" w:cs="Times New Roman"/>
          <w:szCs w:val="24"/>
        </w:rPr>
        <w:t xml:space="preserve">, η οποία έχει δεκατέσσερα λιμάνια, είναι θυγατρική της </w:t>
      </w:r>
      <w:r>
        <w:rPr>
          <w:rFonts w:eastAsia="Times New Roman" w:cs="Times New Roman"/>
          <w:szCs w:val="24"/>
        </w:rPr>
        <w:t>«</w:t>
      </w:r>
      <w:r>
        <w:rPr>
          <w:rFonts w:eastAsia="Times New Roman" w:cs="Times New Roman"/>
          <w:szCs w:val="24"/>
          <w:lang w:val="en-US"/>
        </w:rPr>
        <w:t>CMA</w:t>
      </w:r>
      <w:r>
        <w:rPr>
          <w:rFonts w:eastAsia="Times New Roman" w:cs="Times New Roman"/>
          <w:szCs w:val="24"/>
        </w:rPr>
        <w:t>»</w:t>
      </w:r>
      <w:r>
        <w:rPr>
          <w:rFonts w:eastAsia="Times New Roman" w:cs="Times New Roman"/>
          <w:szCs w:val="24"/>
        </w:rPr>
        <w:t>, της γαλλικής εταιρείας που ελέγχει πάρα πολλά λιμάνια με ναυτιλιακές εταιρείες κ.λπ., έχει στρατηγική συνεργασία με την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CHINA</w:t>
      </w:r>
      <w:r>
        <w:rPr>
          <w:rFonts w:eastAsia="Times New Roman" w:cs="Times New Roman"/>
          <w:szCs w:val="24"/>
        </w:rPr>
        <w:t xml:space="preserve"> </w:t>
      </w:r>
      <w:r>
        <w:rPr>
          <w:rFonts w:eastAsia="Times New Roman" w:cs="Times New Roman"/>
          <w:szCs w:val="24"/>
          <w:lang w:val="en-US"/>
        </w:rPr>
        <w:t>MERCHANT</w:t>
      </w:r>
      <w:r>
        <w:rPr>
          <w:rFonts w:eastAsia="Times New Roman" w:cs="Times New Roman"/>
          <w:szCs w:val="24"/>
        </w:rPr>
        <w:t>»</w:t>
      </w:r>
      <w:r>
        <w:rPr>
          <w:rFonts w:eastAsia="Times New Roman" w:cs="Times New Roman"/>
          <w:szCs w:val="24"/>
        </w:rPr>
        <w:t xml:space="preserve">, η οποία είναι θυγατρική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p>
    <w:p w14:paraId="2E9F945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Αυτό τώρα πώς το εξηγείτε εσείς; Ανταγωνισμός θα υπάρχει; Στην ουσία είναι ένα λιμάνι η κρατική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με την κρατική </w:t>
      </w:r>
      <w:r>
        <w:rPr>
          <w:rFonts w:eastAsia="Times New Roman" w:cs="Times New Roman"/>
          <w:szCs w:val="24"/>
        </w:rPr>
        <w:t>«</w:t>
      </w:r>
      <w:r>
        <w:rPr>
          <w:rFonts w:eastAsia="Times New Roman" w:cs="Times New Roman"/>
          <w:szCs w:val="24"/>
          <w:lang w:val="en-US"/>
        </w:rPr>
        <w:t>CHINA</w:t>
      </w:r>
      <w:r>
        <w:rPr>
          <w:rFonts w:eastAsia="Times New Roman" w:cs="Times New Roman"/>
          <w:szCs w:val="24"/>
        </w:rPr>
        <w:t xml:space="preserve"> </w:t>
      </w:r>
      <w:r>
        <w:rPr>
          <w:rFonts w:eastAsia="Times New Roman" w:cs="Times New Roman"/>
          <w:szCs w:val="24"/>
          <w:lang w:val="en-US"/>
        </w:rPr>
        <w:t>MERCHANT</w:t>
      </w:r>
      <w:r>
        <w:rPr>
          <w:rFonts w:eastAsia="Times New Roman" w:cs="Times New Roman"/>
          <w:szCs w:val="24"/>
        </w:rPr>
        <w:t>»</w:t>
      </w:r>
      <w:r>
        <w:rPr>
          <w:rFonts w:eastAsia="Times New Roman" w:cs="Times New Roman"/>
          <w:szCs w:val="24"/>
        </w:rPr>
        <w:t>, που βάζουν μέσα τους Γάλλους, τους οποίους έχουν αγοράσει στο 58%. Εσείς τι λέτε; Ότι στην ουσία θα υπάρχει ανταγωνισμός. Φέραμε μία κοινοπραξία, στην οποία η γερμανική εταιρεία έχει ποσοστό της γαλλικής και ο Σαββίδης έχει ποσοστά στη γερμανική. Αυτό το</w:t>
      </w:r>
      <w:r>
        <w:rPr>
          <w:rFonts w:eastAsia="Times New Roman" w:cs="Times New Roman"/>
          <w:szCs w:val="24"/>
        </w:rPr>
        <w:t xml:space="preserve"> θεωρείτε ανταγωνισμό και θεωρείτε ότι δεν είναι </w:t>
      </w:r>
      <w:r>
        <w:rPr>
          <w:rFonts w:eastAsia="Times New Roman" w:cs="Times New Roman"/>
          <w:szCs w:val="24"/>
          <w:lang w:val="en-US"/>
        </w:rPr>
        <w:t>deal</w:t>
      </w:r>
      <w:r>
        <w:rPr>
          <w:rFonts w:eastAsia="Times New Roman" w:cs="Times New Roman"/>
          <w:szCs w:val="24"/>
        </w:rPr>
        <w:t xml:space="preserve">. Όχι, δεν κάνατε τέτοια συμφωνία! </w:t>
      </w:r>
    </w:p>
    <w:p w14:paraId="2E9F945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θέμα όμως είναι και τι λιμάνια ελέγχουν. Το συγκεκριμένο </w:t>
      </w:r>
      <w:r>
        <w:rPr>
          <w:rFonts w:eastAsia="Times New Roman" w:cs="Times New Roman"/>
          <w:szCs w:val="24"/>
          <w:lang w:val="en-US"/>
        </w:rPr>
        <w:t>fund</w:t>
      </w:r>
      <w:r>
        <w:rPr>
          <w:rFonts w:eastAsia="Times New Roman" w:cs="Times New Roman"/>
          <w:szCs w:val="24"/>
        </w:rPr>
        <w:t>, ο συγκεκριμένος όμιλος ελέγχει λιμάνια στην Τουρκία, στο Βέλγιο, στη Ρουμανία. Εσείς λέτε ότι αυτό θα</w:t>
      </w:r>
      <w:r>
        <w:rPr>
          <w:rFonts w:eastAsia="Times New Roman" w:cs="Times New Roman"/>
          <w:szCs w:val="24"/>
        </w:rPr>
        <w:t xml:space="preserve"> αναπτυχθεί στην ευρύτερη περιοχή. Μονοπώλιο είναι, κύριοι αυτό. Είναι αυτά για τα οποία φωνάζατε ως </w:t>
      </w:r>
      <w:r>
        <w:rPr>
          <w:rFonts w:eastAsia="Times New Roman" w:cs="Times New Roman"/>
          <w:szCs w:val="24"/>
        </w:rPr>
        <w:t>αντιπολίτευση</w:t>
      </w:r>
      <w:r>
        <w:rPr>
          <w:rFonts w:eastAsia="Times New Roman" w:cs="Times New Roman"/>
          <w:szCs w:val="24"/>
        </w:rPr>
        <w:t xml:space="preserve">, που καταδικάζατε ως </w:t>
      </w:r>
      <w:r>
        <w:rPr>
          <w:rFonts w:eastAsia="Times New Roman" w:cs="Times New Roman"/>
          <w:szCs w:val="24"/>
        </w:rPr>
        <w:t>αντιπολίτευση</w:t>
      </w:r>
      <w:r>
        <w:rPr>
          <w:rFonts w:eastAsia="Times New Roman" w:cs="Times New Roman"/>
          <w:szCs w:val="24"/>
        </w:rPr>
        <w:t>. Οπότε καταρρίπτεται και αυτός ο μύθος που λέγατε ότι είναι δύο ανταγωνιστικά λιμάνια πλέον ο Πειραιάς και</w:t>
      </w:r>
      <w:r>
        <w:rPr>
          <w:rFonts w:eastAsia="Times New Roman" w:cs="Times New Roman"/>
          <w:szCs w:val="24"/>
        </w:rPr>
        <w:t xml:space="preserve"> η Θεσσαλονίκη. </w:t>
      </w:r>
    </w:p>
    <w:p w14:paraId="2E9F945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Έχουμε και το δελτίο Τύπου της ΟΜΥΛΕ με ημερομηνία 8 Μαρτίου 2017 με τίτλο</w:t>
      </w:r>
      <w:r>
        <w:rPr>
          <w:rFonts w:eastAsia="Times New Roman" w:cs="Times New Roman"/>
          <w:szCs w:val="24"/>
        </w:rPr>
        <w:t>:</w:t>
      </w:r>
      <w:r>
        <w:rPr>
          <w:rFonts w:eastAsia="Times New Roman" w:cs="Times New Roman"/>
          <w:szCs w:val="24"/>
        </w:rPr>
        <w:t xml:space="preserve"> «Πλήρης επιβεβαίωση των εργαζομένων για μεθοδεύσεις</w:t>
      </w:r>
      <w:r>
        <w:rPr>
          <w:rFonts w:eastAsia="Times New Roman" w:cs="Times New Roman"/>
          <w:szCs w:val="24"/>
        </w:rPr>
        <w:t>,</w:t>
      </w:r>
      <w:r>
        <w:rPr>
          <w:rFonts w:eastAsia="Times New Roman" w:cs="Times New Roman"/>
          <w:szCs w:val="24"/>
        </w:rPr>
        <w:t xml:space="preserve"> με οσμή σκανδάλου, στην απαξίωση και στο ξεπούλημα του ΟΛΘ». </w:t>
      </w:r>
    </w:p>
    <w:p w14:paraId="2E9F945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2E9F945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w:t>
      </w:r>
      <w:r>
        <w:rPr>
          <w:rFonts w:eastAsia="Times New Roman" w:cs="Times New Roman"/>
          <w:szCs w:val="24"/>
        </w:rPr>
        <w:t xml:space="preserve">λευτής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14:paraId="2E9F945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Με την ΟΜΥΛΕ κάποτε ήσασταν μαζί, σηκώνατε πανό, φωνάζατε «δεν </w:t>
      </w:r>
      <w:r>
        <w:rPr>
          <w:rFonts w:eastAsia="Times New Roman" w:cs="Times New Roman"/>
          <w:szCs w:val="24"/>
        </w:rPr>
        <w:t>θα πουληθούν τα λιμάνια!». Τώρα βλέπετε τι δελτία Τύπου σας βγάζει.</w:t>
      </w:r>
    </w:p>
    <w:p w14:paraId="2E9F945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άλλο </w:t>
      </w:r>
      <w:proofErr w:type="spellStart"/>
      <w:r>
        <w:rPr>
          <w:rFonts w:eastAsia="Times New Roman" w:cs="Times New Roman"/>
          <w:szCs w:val="24"/>
        </w:rPr>
        <w:t>θεματάκι</w:t>
      </w:r>
      <w:proofErr w:type="spellEnd"/>
      <w:r>
        <w:rPr>
          <w:rFonts w:eastAsia="Times New Roman" w:cs="Times New Roman"/>
          <w:szCs w:val="24"/>
        </w:rPr>
        <w:t>. Το Γενικό Λογιστήριο του Κράτους αναμένει οφέλη</w:t>
      </w:r>
      <w:r>
        <w:rPr>
          <w:rFonts w:eastAsia="Times New Roman" w:cs="Times New Roman"/>
          <w:szCs w:val="24"/>
        </w:rPr>
        <w:t>,</w:t>
      </w:r>
      <w:r>
        <w:rPr>
          <w:rFonts w:eastAsia="Times New Roman" w:cs="Times New Roman"/>
          <w:szCs w:val="24"/>
        </w:rPr>
        <w:t xml:space="preserve"> που αφορούν κυρίως στα έσοδα από την είσπραξη τμήματος των μετοχών εκδόσεως του ΟΛΘ. Αναμένονται. Δεν θα πάρου</w:t>
      </w:r>
      <w:r>
        <w:rPr>
          <w:rFonts w:eastAsia="Times New Roman" w:cs="Times New Roman"/>
          <w:szCs w:val="24"/>
        </w:rPr>
        <w:t xml:space="preserve">με. Ακόμα και για τον ΟΛΘ δεν ξέρουμε τι έχει εισπράξει το ελληνικό δημόσιο. Το Υπουργείο Οικονομικών δεν μιλάει, δεν λέει τίποτα. Το ΤΑΙΠΕΔ ψέλλισε κάποια πραγματάκια, </w:t>
      </w:r>
      <w:r>
        <w:rPr>
          <w:rFonts w:eastAsia="Times New Roman" w:cs="Times New Roman"/>
          <w:szCs w:val="24"/>
        </w:rPr>
        <w:lastRenderedPageBreak/>
        <w:t xml:space="preserve">αλλά δεν είπε ποσοστά, τι ακριβώς έχει εισπράξει από την πώληση του ΟΛΘ. Άρα και εμείς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 xml:space="preserve">αναμένουμε και θα δούμε. </w:t>
      </w:r>
    </w:p>
    <w:p w14:paraId="2E9F945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Σύμφωνα με το ΤΑΙΠΕΔ στις 24 Μαρτίου του 2017 οι δεσμευτικές προσφορές</w:t>
      </w:r>
      <w:r>
        <w:rPr>
          <w:rFonts w:eastAsia="Times New Roman" w:cs="Times New Roman"/>
          <w:szCs w:val="24"/>
        </w:rPr>
        <w:t>,</w:t>
      </w:r>
      <w:r>
        <w:rPr>
          <w:rFonts w:eastAsia="Times New Roman" w:cs="Times New Roman"/>
          <w:szCs w:val="24"/>
        </w:rPr>
        <w:t xml:space="preserve"> που δόθηκαν από αυτό το συγκεκριμένο </w:t>
      </w:r>
      <w:r>
        <w:rPr>
          <w:rFonts w:eastAsia="Times New Roman" w:cs="Times New Roman"/>
          <w:szCs w:val="24"/>
          <w:lang w:val="en-US"/>
        </w:rPr>
        <w:t>fund</w:t>
      </w:r>
      <w:r>
        <w:rPr>
          <w:rFonts w:eastAsia="Times New Roman" w:cs="Times New Roman"/>
          <w:szCs w:val="24"/>
        </w:rPr>
        <w:t xml:space="preserve"> -κοινοπραξία το λέτε εσείς- η τιμή της μετοχής ήταν εκείνο τον μήνα περίπου 20 ευρώ.</w:t>
      </w:r>
    </w:p>
    <w:p w14:paraId="2E9F946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ζήτημα ποιο είναι; Ότι σ</w:t>
      </w:r>
      <w:r>
        <w:rPr>
          <w:rFonts w:eastAsia="Times New Roman" w:cs="Times New Roman"/>
          <w:szCs w:val="24"/>
        </w:rPr>
        <w:t>ύμφωνα με τις δικές σας μελέτες και τους υπολογισμούς σας, μιλάτε για 34 ευρώ τη μετοχή. Όσα χρήματα και να μπουν, ό,τι και να γίνει, τα συγκεκριμένα χρήματα θα πάνε στο χρέος. Άρα, δεν υπάρχει καμ</w:t>
      </w:r>
      <w:r>
        <w:rPr>
          <w:rFonts w:eastAsia="Times New Roman" w:cs="Times New Roman"/>
          <w:szCs w:val="24"/>
        </w:rPr>
        <w:t>μ</w:t>
      </w:r>
      <w:r>
        <w:rPr>
          <w:rFonts w:eastAsia="Times New Roman" w:cs="Times New Roman"/>
          <w:szCs w:val="24"/>
        </w:rPr>
        <w:t xml:space="preserve">ία ανάπτυξη, δεν πάει τίποτα στον ελληνικό λαό. </w:t>
      </w:r>
    </w:p>
    <w:p w14:paraId="2E9F946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Άρθρο 5. </w:t>
      </w:r>
      <w:r>
        <w:rPr>
          <w:rFonts w:eastAsia="Times New Roman" w:cs="Times New Roman"/>
          <w:szCs w:val="24"/>
        </w:rPr>
        <w:t>Διοικητικές και κανονιστικές λειτουργίες. Στην ουσία</w:t>
      </w:r>
      <w:r>
        <w:rPr>
          <w:rFonts w:eastAsia="Times New Roman" w:cs="Times New Roman"/>
          <w:szCs w:val="24"/>
        </w:rPr>
        <w:t>,</w:t>
      </w:r>
      <w:r>
        <w:rPr>
          <w:rFonts w:eastAsia="Times New Roman" w:cs="Times New Roman"/>
          <w:szCs w:val="24"/>
        </w:rPr>
        <w:t xml:space="preserve"> καταργούνται διατάξεις</w:t>
      </w:r>
      <w:r>
        <w:rPr>
          <w:rFonts w:eastAsia="Times New Roman" w:cs="Times New Roman"/>
          <w:szCs w:val="24"/>
        </w:rPr>
        <w:t>,</w:t>
      </w:r>
      <w:r>
        <w:rPr>
          <w:rFonts w:eastAsia="Times New Roman" w:cs="Times New Roman"/>
          <w:szCs w:val="24"/>
        </w:rPr>
        <w:t xml:space="preserve"> που είναι ασυμβίβαστες με το νέο ιδιοκτησιακό καθεστώς του ΟΛΘ. Άρα, το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 xml:space="preserve">συμβούλιο </w:t>
      </w:r>
      <w:r>
        <w:rPr>
          <w:rFonts w:eastAsia="Times New Roman" w:cs="Times New Roman"/>
          <w:szCs w:val="24"/>
        </w:rPr>
        <w:t xml:space="preserve">θα κάνει ό,τι θέλει. </w:t>
      </w:r>
    </w:p>
    <w:p w14:paraId="2E9F946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Άρθρο 12. Κάθε γενική και ειδική διάταξη του νόμου</w:t>
      </w:r>
      <w:r>
        <w:rPr>
          <w:rFonts w:eastAsia="Times New Roman" w:cs="Times New Roman"/>
          <w:szCs w:val="24"/>
        </w:rPr>
        <w:t>,</w:t>
      </w:r>
      <w:r>
        <w:rPr>
          <w:rFonts w:eastAsia="Times New Roman" w:cs="Times New Roman"/>
          <w:szCs w:val="24"/>
        </w:rPr>
        <w:t xml:space="preserve"> που είν</w:t>
      </w:r>
      <w:r>
        <w:rPr>
          <w:rFonts w:eastAsia="Times New Roman" w:cs="Times New Roman"/>
          <w:szCs w:val="24"/>
        </w:rPr>
        <w:t xml:space="preserve">αι αντίθετη με τις διατάξεις του παρόντος νόμου ή ρυθμίζει ζητήματα όμοια προς αυτά του παρόντος νόμου, στερείται ισχύος, εφόσον σχετίζεται με το αντικείμενο της κυρούμενης σύμβασης παραχώρησης. </w:t>
      </w:r>
    </w:p>
    <w:p w14:paraId="2E9F946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υπάρχουν στις συγκεκριμένες διεθνείς συμβάσεις. Τα </w:t>
      </w:r>
      <w:r>
        <w:rPr>
          <w:rFonts w:eastAsia="Times New Roman" w:cs="Times New Roman"/>
          <w:szCs w:val="24"/>
        </w:rPr>
        <w:t xml:space="preserve">«πετάτε» κι εσείς μέσα, αλλά στην ουσία αυτό που κάνετε είναι να εξυπηρετείτε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Όλα αυτά γίνονται γιατί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θα είναι πάλι ο δυνατός παίκτης στα λιμάνια μας. </w:t>
      </w:r>
    </w:p>
    <w:p w14:paraId="2E9F946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Φορολόγηση. Εδώ έρχεται το τραγελαφικό. Δεν θα φορολογούνται τα ακίνητα του ΟΛΘ, </w:t>
      </w:r>
      <w:r>
        <w:rPr>
          <w:rFonts w:eastAsia="Times New Roman" w:cs="Times New Roman"/>
          <w:szCs w:val="24"/>
        </w:rPr>
        <w:t xml:space="preserve">άρθρο 11 παράγραφος 1, διότι είναι δημόσια περιουσία. Ποια δημόσια περιουσία; Αφού τα πουλάτε. </w:t>
      </w:r>
    </w:p>
    <w:p w14:paraId="2E9F9465" w14:textId="77777777" w:rsidR="00BE4DD2" w:rsidRDefault="0027121F">
      <w:pPr>
        <w:spacing w:line="600" w:lineRule="auto"/>
        <w:ind w:firstLine="720"/>
        <w:contextualSpacing/>
        <w:jc w:val="both"/>
        <w:rPr>
          <w:rFonts w:eastAsia="Times New Roman"/>
          <w:bCs/>
        </w:rPr>
      </w:pPr>
      <w:r>
        <w:rPr>
          <w:rFonts w:eastAsia="Times New Roman"/>
          <w:bCs/>
        </w:rPr>
        <w:t>(Στο σημείο αυτό κτυπάει το προειδοποιητικό κουδούνι λήξεως του χρόνου ομιλίας του κυρίου Βουλευτή)</w:t>
      </w:r>
    </w:p>
    <w:p w14:paraId="2E9F9466" w14:textId="77777777" w:rsidR="00BE4DD2" w:rsidRDefault="0027121F">
      <w:pPr>
        <w:spacing w:line="600" w:lineRule="auto"/>
        <w:ind w:firstLine="720"/>
        <w:contextualSpacing/>
        <w:jc w:val="both"/>
        <w:rPr>
          <w:rFonts w:eastAsia="Times New Roman"/>
          <w:bCs/>
        </w:rPr>
      </w:pPr>
      <w:r>
        <w:rPr>
          <w:rFonts w:eastAsia="Times New Roman"/>
          <w:bCs/>
        </w:rPr>
        <w:t xml:space="preserve">Θα χρειαστώ και τον χρόνο της δευτερολογίας μου, κύριε Πρόεδρε. Ευχαριστώ πολύ. </w:t>
      </w:r>
    </w:p>
    <w:p w14:paraId="2E9F9467" w14:textId="77777777" w:rsidR="00BE4DD2" w:rsidRDefault="0027121F">
      <w:pPr>
        <w:spacing w:line="600" w:lineRule="auto"/>
        <w:ind w:firstLine="720"/>
        <w:contextualSpacing/>
        <w:jc w:val="both"/>
        <w:rPr>
          <w:rFonts w:eastAsia="Times New Roman"/>
          <w:bCs/>
        </w:rPr>
      </w:pPr>
      <w:r>
        <w:rPr>
          <w:rFonts w:eastAsia="Times New Roman"/>
          <w:bCs/>
        </w:rPr>
        <w:t>Άρθρο 11. Λέτε ότι θα δοθεί στην τοπική κοινωνία με ΚΥΑ, ότι θα δοθούν πολλά ωφελήματα</w:t>
      </w:r>
      <w:r>
        <w:rPr>
          <w:rFonts w:eastAsia="Times New Roman"/>
          <w:bCs/>
        </w:rPr>
        <w:t>,</w:t>
      </w:r>
      <w:r>
        <w:rPr>
          <w:rFonts w:eastAsia="Times New Roman"/>
          <w:bCs/>
        </w:rPr>
        <w:t xml:space="preserve"> κυρίως στους Δήμους Θεσσαλονίκης και Μενεμένης. Από τη σύμβαση του ΟΛΠ -σας το είπα και</w:t>
      </w:r>
      <w:r>
        <w:rPr>
          <w:rFonts w:eastAsia="Times New Roman"/>
          <w:bCs/>
        </w:rPr>
        <w:t xml:space="preserve"> στην </w:t>
      </w:r>
      <w:r>
        <w:rPr>
          <w:rFonts w:eastAsia="Times New Roman"/>
          <w:bCs/>
        </w:rPr>
        <w:t>επιτροπή</w:t>
      </w:r>
      <w:r>
        <w:rPr>
          <w:rFonts w:eastAsia="Times New Roman"/>
          <w:bCs/>
        </w:rPr>
        <w:t xml:space="preserve">- δεν έχουμε δει να έχει πάρει κανένας δήμος τίποτα. Όλο αυτό που κάνετε είναι κοροϊδία. </w:t>
      </w:r>
    </w:p>
    <w:p w14:paraId="2E9F9468" w14:textId="77777777" w:rsidR="00BE4DD2" w:rsidRDefault="0027121F">
      <w:pPr>
        <w:spacing w:line="600" w:lineRule="auto"/>
        <w:ind w:firstLine="720"/>
        <w:contextualSpacing/>
        <w:jc w:val="both"/>
        <w:rPr>
          <w:rFonts w:eastAsia="Times New Roman"/>
          <w:bCs/>
        </w:rPr>
      </w:pPr>
      <w:r>
        <w:rPr>
          <w:rFonts w:eastAsia="Times New Roman"/>
          <w:bCs/>
        </w:rPr>
        <w:lastRenderedPageBreak/>
        <w:t xml:space="preserve">Άρθρο 12. Αναφέρεται στο νέο </w:t>
      </w:r>
      <w:r>
        <w:rPr>
          <w:rFonts w:eastAsia="Times New Roman"/>
          <w:bCs/>
        </w:rPr>
        <w:t>δ</w:t>
      </w:r>
      <w:r>
        <w:rPr>
          <w:rFonts w:eastAsia="Times New Roman"/>
          <w:bCs/>
        </w:rPr>
        <w:t xml:space="preserve">ιοικητικό </w:t>
      </w:r>
      <w:r>
        <w:rPr>
          <w:rFonts w:eastAsia="Times New Roman"/>
          <w:bCs/>
        </w:rPr>
        <w:t>σ</w:t>
      </w:r>
      <w:r>
        <w:rPr>
          <w:rFonts w:eastAsia="Times New Roman"/>
          <w:bCs/>
        </w:rPr>
        <w:t>υμβούλιο</w:t>
      </w:r>
      <w:r>
        <w:rPr>
          <w:rFonts w:eastAsia="Times New Roman"/>
          <w:bCs/>
        </w:rPr>
        <w:t>,</w:t>
      </w:r>
      <w:r>
        <w:rPr>
          <w:rFonts w:eastAsia="Times New Roman"/>
          <w:bCs/>
        </w:rPr>
        <w:t xml:space="preserve"> που θα ελέγχουν οι συγκεκριμένοι άνθρωποι</w:t>
      </w:r>
      <w:r>
        <w:rPr>
          <w:rFonts w:eastAsia="Times New Roman"/>
          <w:bCs/>
        </w:rPr>
        <w:t>,</w:t>
      </w:r>
      <w:r>
        <w:rPr>
          <w:rFonts w:eastAsia="Times New Roman"/>
          <w:bCs/>
        </w:rPr>
        <w:t xml:space="preserve"> με τα συγκεκριμένα συμφέροντα, στον Γενικό Κανονισμό Προσω</w:t>
      </w:r>
      <w:r>
        <w:rPr>
          <w:rFonts w:eastAsia="Times New Roman"/>
          <w:bCs/>
        </w:rPr>
        <w:t>πικού και στο ΚΕΟΛ, τον Κανονισμό Εσωτερικής Οργάνωσης και Λειτουργίας. Θα τα φτιάξουν και πάλι στα μέτρα τους, όπως έγινε και στον ΟΛΠ.</w:t>
      </w:r>
    </w:p>
    <w:p w14:paraId="2E9F9469" w14:textId="77777777" w:rsidR="00BE4DD2" w:rsidRDefault="0027121F">
      <w:pPr>
        <w:spacing w:line="600" w:lineRule="auto"/>
        <w:ind w:firstLine="720"/>
        <w:contextualSpacing/>
        <w:jc w:val="both"/>
        <w:rPr>
          <w:rFonts w:eastAsia="Times New Roman"/>
          <w:bCs/>
        </w:rPr>
      </w:pPr>
      <w:r>
        <w:rPr>
          <w:rFonts w:eastAsia="Times New Roman"/>
          <w:bCs/>
        </w:rPr>
        <w:t>Η Νέα Δημοκρατία αυτό που έχει να πει στη συγκεκριμένη πώληση είναι το εξής: «Γιατί δεν δεχθήκαμε την προσφορά τότε και</w:t>
      </w:r>
      <w:r>
        <w:rPr>
          <w:rFonts w:eastAsia="Times New Roman"/>
          <w:bCs/>
        </w:rPr>
        <w:t xml:space="preserve"> γιατί αλλάξατε τα δεδομένα;». Κι εγώ ερωτώ «γιατί δεν πουλήσατε τότε εσείς τον ΟΛΘ;». Απλώς</w:t>
      </w:r>
      <w:r>
        <w:rPr>
          <w:rFonts w:eastAsia="Times New Roman"/>
          <w:bCs/>
        </w:rPr>
        <w:t>,</w:t>
      </w:r>
      <w:r>
        <w:rPr>
          <w:rFonts w:eastAsia="Times New Roman"/>
          <w:bCs/>
        </w:rPr>
        <w:t xml:space="preserve"> έκανε πίσω η συγκεκριμένη αμερικάνικη εταιρεία. Βλέπουμε, όμως, ότι ακολουθείτε ακριβώς την ίδια πολιτική. </w:t>
      </w:r>
    </w:p>
    <w:p w14:paraId="2E9F946A" w14:textId="77777777" w:rsidR="00BE4DD2" w:rsidRDefault="0027121F">
      <w:pPr>
        <w:spacing w:line="600" w:lineRule="auto"/>
        <w:ind w:firstLine="720"/>
        <w:contextualSpacing/>
        <w:jc w:val="both"/>
        <w:rPr>
          <w:rFonts w:eastAsia="Times New Roman"/>
          <w:bCs/>
        </w:rPr>
      </w:pPr>
      <w:r>
        <w:rPr>
          <w:rFonts w:eastAsia="Times New Roman"/>
          <w:bCs/>
        </w:rPr>
        <w:t>Θα χρησιμοποιήσω κάποια λόγια του ΣΥΡΙΖΑ: «Μέσα από το</w:t>
      </w:r>
      <w:r>
        <w:rPr>
          <w:rFonts w:eastAsia="Times New Roman"/>
          <w:bCs/>
        </w:rPr>
        <w:t xml:space="preserve">ν συμβιβασμό με πείσμα, προχωρούμε τις δεσμεύσεις που είχατε </w:t>
      </w:r>
      <w:r>
        <w:rPr>
          <w:rFonts w:eastAsia="Times New Roman"/>
          <w:bCs/>
        </w:rPr>
        <w:lastRenderedPageBreak/>
        <w:t>ήδη εσείς, έξω από την προγραμματική μας στόχευση</w:t>
      </w:r>
      <w:r>
        <w:rPr>
          <w:rFonts w:eastAsia="Times New Roman"/>
          <w:bCs/>
        </w:rPr>
        <w:t>,</w:t>
      </w:r>
      <w:r>
        <w:rPr>
          <w:rFonts w:eastAsia="Times New Roman"/>
          <w:bCs/>
        </w:rPr>
        <w:t xml:space="preserve"> αλλά με κανόνες</w:t>
      </w:r>
      <w:r>
        <w:rPr>
          <w:rFonts w:eastAsia="Times New Roman"/>
          <w:bCs/>
        </w:rPr>
        <w:t>.</w:t>
      </w:r>
      <w:r>
        <w:rPr>
          <w:rFonts w:eastAsia="Times New Roman"/>
          <w:bCs/>
        </w:rPr>
        <w:t xml:space="preserve"> Θεόδωρος </w:t>
      </w:r>
      <w:proofErr w:type="spellStart"/>
      <w:r>
        <w:rPr>
          <w:rFonts w:eastAsia="Times New Roman"/>
          <w:bCs/>
        </w:rPr>
        <w:t>Δρίτσας</w:t>
      </w:r>
      <w:proofErr w:type="spellEnd"/>
      <w:r>
        <w:rPr>
          <w:rFonts w:eastAsia="Times New Roman"/>
          <w:bCs/>
        </w:rPr>
        <w:t xml:space="preserve">». </w:t>
      </w:r>
    </w:p>
    <w:p w14:paraId="2E9F946B" w14:textId="77777777" w:rsidR="00BE4DD2" w:rsidRDefault="0027121F">
      <w:pPr>
        <w:spacing w:line="600" w:lineRule="auto"/>
        <w:ind w:firstLine="720"/>
        <w:contextualSpacing/>
        <w:jc w:val="both"/>
        <w:rPr>
          <w:rFonts w:eastAsia="Times New Roman"/>
          <w:bCs/>
        </w:rPr>
      </w:pPr>
      <w:r>
        <w:rPr>
          <w:rFonts w:eastAsia="Times New Roman"/>
          <w:bCs/>
        </w:rPr>
        <w:t xml:space="preserve">Δεν υπάρχει τέτοιο μοντέλο στην Ευρώπη, γιατί όπως έλεγε η Νέα Δημοκρατία, ποιος πουλάει; Να ακολουθήσουμε </w:t>
      </w:r>
      <w:r>
        <w:rPr>
          <w:rFonts w:eastAsia="Times New Roman"/>
          <w:bCs/>
        </w:rPr>
        <w:t xml:space="preserve">το μοντέλο της πώλησης. Έλεγε ότι αυτό ακολουθείται παντού. Δεν υπάρχει, όμως, πουθενά. </w:t>
      </w:r>
      <w:proofErr w:type="spellStart"/>
      <w:r>
        <w:rPr>
          <w:rFonts w:eastAsia="Times New Roman"/>
          <w:bCs/>
        </w:rPr>
        <w:t>Υποπαραχωρήσεις</w:t>
      </w:r>
      <w:proofErr w:type="spellEnd"/>
      <w:r>
        <w:rPr>
          <w:rFonts w:eastAsia="Times New Roman"/>
          <w:bCs/>
        </w:rPr>
        <w:t xml:space="preserve"> υπάρχουν παντού σε όλον τον κόσμο. Μόνο στην Ελλάδα γίνονται αυτά. Πρωτοτυπούμε. </w:t>
      </w:r>
    </w:p>
    <w:p w14:paraId="2E9F946C" w14:textId="77777777" w:rsidR="00BE4DD2" w:rsidRDefault="0027121F">
      <w:pPr>
        <w:spacing w:line="600" w:lineRule="auto"/>
        <w:ind w:firstLine="720"/>
        <w:contextualSpacing/>
        <w:jc w:val="both"/>
        <w:rPr>
          <w:rFonts w:eastAsia="Times New Roman"/>
          <w:bCs/>
        </w:rPr>
      </w:pPr>
      <w:r>
        <w:rPr>
          <w:rFonts w:eastAsia="Times New Roman"/>
          <w:bCs/>
        </w:rPr>
        <w:t>Αυτή η εξέλιξη είναι προϊόν της χρεοκοπίας της χώρας, προϊόν της κρίση</w:t>
      </w:r>
      <w:r>
        <w:rPr>
          <w:rFonts w:eastAsia="Times New Roman"/>
          <w:bCs/>
        </w:rPr>
        <w:t>ς, προϊόν των δεσμεύσεων</w:t>
      </w:r>
      <w:r>
        <w:rPr>
          <w:rFonts w:eastAsia="Times New Roman"/>
          <w:bCs/>
        </w:rPr>
        <w:t>,</w:t>
      </w:r>
      <w:r>
        <w:rPr>
          <w:rFonts w:eastAsia="Times New Roman"/>
          <w:bCs/>
        </w:rPr>
        <w:t xml:space="preserve"> που αναλαμβάνει η χώρα μας απέναντι στο χρέος. Όχι, κύριοι, δεν αναλαμβάνει η χώρα μας δεσμεύσεις ως προς το χρέος</w:t>
      </w:r>
      <w:r>
        <w:rPr>
          <w:rFonts w:eastAsia="Times New Roman"/>
          <w:bCs/>
        </w:rPr>
        <w:t>. Ε</w:t>
      </w:r>
      <w:r>
        <w:rPr>
          <w:rFonts w:eastAsia="Times New Roman"/>
          <w:bCs/>
        </w:rPr>
        <w:t xml:space="preserve">σείς τις αναλάβατε. Εσείς δεχθήκατε το χρέος και είστε αντίθετοι με αυτά που λέγατε. </w:t>
      </w:r>
    </w:p>
    <w:p w14:paraId="2E9F946D" w14:textId="77777777" w:rsidR="00BE4DD2" w:rsidRDefault="0027121F">
      <w:pPr>
        <w:spacing w:line="600" w:lineRule="auto"/>
        <w:ind w:firstLine="720"/>
        <w:contextualSpacing/>
        <w:jc w:val="both"/>
        <w:rPr>
          <w:rFonts w:eastAsia="Times New Roman"/>
          <w:bCs/>
        </w:rPr>
      </w:pPr>
      <w:r>
        <w:rPr>
          <w:rFonts w:eastAsia="Times New Roman"/>
          <w:bCs/>
        </w:rPr>
        <w:lastRenderedPageBreak/>
        <w:t>Κλείνω λέγοντας ότι παραδέχ</w:t>
      </w:r>
      <w:r>
        <w:rPr>
          <w:rFonts w:eastAsia="Times New Roman"/>
          <w:bCs/>
        </w:rPr>
        <w:t>εστε πως ηττηθήκατε, συμβιβαστήκατε ιδεολογικά και πολιτικά, κύριοι του ΣΥΡΙΖΑ. Στην ουσία</w:t>
      </w:r>
      <w:r>
        <w:rPr>
          <w:rFonts w:eastAsia="Times New Roman"/>
          <w:bCs/>
        </w:rPr>
        <w:t>,</w:t>
      </w:r>
      <w:r>
        <w:rPr>
          <w:rFonts w:eastAsia="Times New Roman"/>
          <w:bCs/>
        </w:rPr>
        <w:t xml:space="preserve"> αυτό που κάνετε είναι αυτό που είχατε καταγγείλει παλιότερα. Υπηρετείτε τον κρατικό καπιταλισμό. Αυτά είναι δικά σας λόγια, κύριοι. </w:t>
      </w:r>
    </w:p>
    <w:p w14:paraId="2E9F946E" w14:textId="77777777" w:rsidR="00BE4DD2" w:rsidRDefault="0027121F">
      <w:pPr>
        <w:spacing w:line="600" w:lineRule="auto"/>
        <w:ind w:firstLine="720"/>
        <w:contextualSpacing/>
        <w:jc w:val="both"/>
        <w:rPr>
          <w:rFonts w:eastAsia="Times New Roman"/>
          <w:bCs/>
        </w:rPr>
      </w:pPr>
      <w:r>
        <w:rPr>
          <w:rFonts w:eastAsia="Times New Roman"/>
          <w:bCs/>
        </w:rPr>
        <w:t>Ως Λαϊκός Σύνδεσμος</w:t>
      </w:r>
      <w:r>
        <w:rPr>
          <w:rFonts w:eastAsia="Times New Roman"/>
          <w:bCs/>
        </w:rPr>
        <w:t xml:space="preserve"> </w:t>
      </w:r>
      <w:r>
        <w:rPr>
          <w:rFonts w:eastAsia="Times New Roman"/>
          <w:bCs/>
        </w:rPr>
        <w:t>-</w:t>
      </w:r>
      <w:r>
        <w:rPr>
          <w:rFonts w:eastAsia="Times New Roman"/>
          <w:bCs/>
        </w:rPr>
        <w:t xml:space="preserve"> </w:t>
      </w:r>
      <w:r>
        <w:rPr>
          <w:rFonts w:eastAsia="Times New Roman"/>
          <w:bCs/>
        </w:rPr>
        <w:t>Χρυσή Αυγ</w:t>
      </w:r>
      <w:r>
        <w:rPr>
          <w:rFonts w:eastAsia="Times New Roman"/>
          <w:bCs/>
        </w:rPr>
        <w:t xml:space="preserve">ή δηλώνουμε πως εμείς πιστεύουμε στον δημόσιο χαρακτήρα των λιμανιών μας. Δεν δεχόμαστε ξεπούλημα κανενός από τα λιμάνια μας, γιατί ακολουθούν κι άλλα δέκα και επαναλαμβάνω ότι χάσατε, ηττηθήκατε, συμβιβαστήκατε ιδεολογικά και πολιτικά. </w:t>
      </w:r>
    </w:p>
    <w:p w14:paraId="2E9F946F" w14:textId="77777777" w:rsidR="00BE4DD2" w:rsidRDefault="0027121F">
      <w:pPr>
        <w:spacing w:line="600" w:lineRule="auto"/>
        <w:ind w:firstLine="720"/>
        <w:contextualSpacing/>
        <w:jc w:val="both"/>
        <w:rPr>
          <w:rFonts w:eastAsia="Times New Roman"/>
          <w:bCs/>
        </w:rPr>
      </w:pPr>
      <w:r>
        <w:rPr>
          <w:rFonts w:eastAsia="Times New Roman"/>
          <w:bCs/>
        </w:rPr>
        <w:t>Ευχαριστώ πολύ.</w:t>
      </w:r>
    </w:p>
    <w:p w14:paraId="2E9F9470" w14:textId="77777777" w:rsidR="00BE4DD2" w:rsidRDefault="0027121F">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E9F947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2E9F9472" w14:textId="77777777" w:rsidR="00BE4DD2" w:rsidRDefault="0027121F">
      <w:pPr>
        <w:spacing w:line="600" w:lineRule="auto"/>
        <w:ind w:firstLine="720"/>
        <w:contextualSpacing/>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w:t>
      </w:r>
      <w:r>
        <w:rPr>
          <w:rFonts w:eastAsia="Times New Roman" w:cs="Times New Roman"/>
        </w:rPr>
        <w:t>στο εκπαιδευτικό πρόγραμμα «Ερευνάμε και συζητάμε για τον Κυβερνήτη Ιωάννη Καποδίστρια», που οργανώνει το Ίδρυμα της Βουλής, είκοσι οκτώ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Γυμνάσιο Ηλιούπολης.</w:t>
      </w:r>
    </w:p>
    <w:p w14:paraId="2E9F9473" w14:textId="77777777" w:rsidR="00BE4DD2" w:rsidRDefault="0027121F">
      <w:pPr>
        <w:spacing w:line="600" w:lineRule="auto"/>
        <w:ind w:firstLine="720"/>
        <w:contextualSpacing/>
        <w:jc w:val="both"/>
        <w:rPr>
          <w:rFonts w:eastAsia="Times New Roman" w:cs="Times New Roman"/>
        </w:rPr>
      </w:pPr>
      <w:r>
        <w:rPr>
          <w:rFonts w:eastAsia="Times New Roman" w:cs="Times New Roman"/>
        </w:rPr>
        <w:t>Η Βουλή, παιδιά, σ</w:t>
      </w:r>
      <w:r>
        <w:rPr>
          <w:rFonts w:eastAsia="Times New Roman" w:cs="Times New Roman"/>
        </w:rPr>
        <w:t>ά</w:t>
      </w:r>
      <w:r>
        <w:rPr>
          <w:rFonts w:eastAsia="Times New Roman" w:cs="Times New Roman"/>
        </w:rPr>
        <w:t xml:space="preserve">ς </w:t>
      </w:r>
      <w:r>
        <w:rPr>
          <w:rFonts w:eastAsia="Times New Roman" w:cs="Times New Roman"/>
        </w:rPr>
        <w:t>καλωσορίζει.</w:t>
      </w:r>
    </w:p>
    <w:p w14:paraId="2E9F9474" w14:textId="77777777" w:rsidR="00BE4DD2" w:rsidRDefault="0027121F">
      <w:pPr>
        <w:spacing w:line="600" w:lineRule="auto"/>
        <w:ind w:firstLine="709"/>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2E9F947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rPr>
        <w:t xml:space="preserve">Τον λόγο έχει ο </w:t>
      </w:r>
      <w:r>
        <w:rPr>
          <w:rFonts w:eastAsia="Times New Roman" w:cs="Times New Roman"/>
        </w:rPr>
        <w:t>ειδικός</w:t>
      </w:r>
      <w:r>
        <w:rPr>
          <w:rFonts w:eastAsia="Times New Roman" w:cs="Times New Roman"/>
          <w:szCs w:val="24"/>
        </w:rPr>
        <w:t xml:space="preserve"> αγορητής </w:t>
      </w:r>
      <w:r>
        <w:rPr>
          <w:rFonts w:eastAsia="Times New Roman" w:cs="Times New Roman"/>
          <w:szCs w:val="24"/>
        </w:rPr>
        <w:t xml:space="preserve">του Κομμουνιστικού Κόμματος </w:t>
      </w:r>
      <w:r>
        <w:rPr>
          <w:rFonts w:eastAsia="Times New Roman" w:cs="Times New Roman"/>
          <w:szCs w:val="24"/>
        </w:rPr>
        <w:t xml:space="preserve">Ελλάδας </w:t>
      </w:r>
      <w:r>
        <w:rPr>
          <w:rFonts w:eastAsia="Times New Roman" w:cs="Times New Roman"/>
        </w:rPr>
        <w:t>κ. Δελής.</w:t>
      </w:r>
    </w:p>
    <w:p w14:paraId="2E9F947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w:t>
      </w:r>
    </w:p>
    <w:p w14:paraId="2E9F947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Ξεκινώ αντίστροφα, κύριε Πρόεδρε: Ναυπηγεία Σκαραμαγκά. Νομίζω ότι απουσιάζει ο Υπουργός</w:t>
      </w:r>
      <w:r>
        <w:rPr>
          <w:rFonts w:eastAsia="Times New Roman" w:cs="Times New Roman"/>
          <w:szCs w:val="24"/>
        </w:rPr>
        <w:t>, ο κ. Βίτσας, που κατέθεσε τη σχετική τροπολογία, αλλά συνηθίζει κάθε έξι μήνες η κυβερνητική Πλειοψηφία να καταθέτει μια ανάλογη τροπολογία, μόνο που η κατάσταση στα Ναυπηγεία του Σκαραμαγκά, αυτή που επικρατεί τώρα, είναι απαράδεκτη</w:t>
      </w:r>
      <w:r>
        <w:rPr>
          <w:rFonts w:eastAsia="Times New Roman" w:cs="Times New Roman"/>
          <w:szCs w:val="24"/>
        </w:rPr>
        <w:t>,</w:t>
      </w:r>
      <w:r>
        <w:rPr>
          <w:rFonts w:eastAsia="Times New Roman" w:cs="Times New Roman"/>
          <w:szCs w:val="24"/>
        </w:rPr>
        <w:t xml:space="preserve"> όσο και τραγική. Αυ</w:t>
      </w:r>
      <w:r>
        <w:rPr>
          <w:rFonts w:eastAsia="Times New Roman" w:cs="Times New Roman"/>
          <w:szCs w:val="24"/>
        </w:rPr>
        <w:t>τό είναι το έργο της πολιτικής όλων των μέχρι τώρα κυβερνήσεων και του ΣΥΡΙΖΑ, έργο δηλαδή μιας πολιτικής</w:t>
      </w:r>
      <w:r>
        <w:rPr>
          <w:rFonts w:eastAsia="Times New Roman" w:cs="Times New Roman"/>
          <w:szCs w:val="24"/>
        </w:rPr>
        <w:t>,</w:t>
      </w:r>
      <w:r>
        <w:rPr>
          <w:rFonts w:eastAsia="Times New Roman" w:cs="Times New Roman"/>
          <w:szCs w:val="24"/>
        </w:rPr>
        <w:t xml:space="preserve"> η οποία υπηρέτησε και εξακολουθεί να υπηρετεί τους γενικότερους επιχειρηματικούς σχεδιασμούς στον </w:t>
      </w:r>
      <w:proofErr w:type="spellStart"/>
      <w:r>
        <w:rPr>
          <w:rFonts w:eastAsia="Times New Roman" w:cs="Times New Roman"/>
          <w:szCs w:val="24"/>
        </w:rPr>
        <w:t>ναυπηγικό</w:t>
      </w:r>
      <w:proofErr w:type="spellEnd"/>
      <w:r>
        <w:rPr>
          <w:rFonts w:eastAsia="Times New Roman" w:cs="Times New Roman"/>
          <w:szCs w:val="24"/>
        </w:rPr>
        <w:t xml:space="preserve"> κλάδο.</w:t>
      </w:r>
    </w:p>
    <w:p w14:paraId="2E9F947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Αποτέλεσμα; Τα </w:t>
      </w:r>
      <w:proofErr w:type="spellStart"/>
      <w:r>
        <w:rPr>
          <w:rFonts w:eastAsia="Times New Roman" w:cs="Times New Roman"/>
          <w:szCs w:val="24"/>
        </w:rPr>
        <w:t>αραβογερμανικά</w:t>
      </w:r>
      <w:proofErr w:type="spellEnd"/>
      <w:r>
        <w:rPr>
          <w:rFonts w:eastAsia="Times New Roman" w:cs="Times New Roman"/>
          <w:szCs w:val="24"/>
        </w:rPr>
        <w:t xml:space="preserve"> μονο</w:t>
      </w:r>
      <w:r>
        <w:rPr>
          <w:rFonts w:eastAsia="Times New Roman" w:cs="Times New Roman"/>
          <w:szCs w:val="24"/>
        </w:rPr>
        <w:t>πώλια λεηλάτησαν το Ναυπηγείο, αποδεκάτισαν πάνω από τις μισές θέσεις εργασίας και από το 2014</w:t>
      </w:r>
      <w:r>
        <w:rPr>
          <w:rFonts w:eastAsia="Times New Roman" w:cs="Times New Roman"/>
          <w:szCs w:val="24"/>
        </w:rPr>
        <w:t>,</w:t>
      </w:r>
      <w:r>
        <w:rPr>
          <w:rFonts w:eastAsia="Times New Roman" w:cs="Times New Roman"/>
          <w:szCs w:val="24"/>
        </w:rPr>
        <w:t xml:space="preserve"> που ανέλαβε το Υπουργείο Άμυνας, οι μισθοί των </w:t>
      </w:r>
      <w:r>
        <w:rPr>
          <w:rFonts w:eastAsia="Times New Roman" w:cs="Times New Roman"/>
          <w:szCs w:val="24"/>
        </w:rPr>
        <w:lastRenderedPageBreak/>
        <w:t xml:space="preserve">εργαζομένων μειώθηκαν τουλάχιστον </w:t>
      </w:r>
      <w:r>
        <w:rPr>
          <w:rFonts w:eastAsia="Times New Roman" w:cs="Times New Roman"/>
          <w:szCs w:val="24"/>
        </w:rPr>
        <w:t xml:space="preserve">κατά </w:t>
      </w:r>
      <w:r>
        <w:rPr>
          <w:rFonts w:eastAsia="Times New Roman" w:cs="Times New Roman"/>
          <w:szCs w:val="24"/>
        </w:rPr>
        <w:t>35% και τους επιβλήθηκαν και ατομικές συμβάσεις εργασίας.</w:t>
      </w:r>
    </w:p>
    <w:p w14:paraId="2E9F947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Ταυτόχρονα, σήμε</w:t>
      </w:r>
      <w:r>
        <w:rPr>
          <w:rFonts w:eastAsia="Times New Roman" w:cs="Times New Roman"/>
          <w:szCs w:val="24"/>
        </w:rPr>
        <w:t>ρα, τώρα που μιλάμε, το Ναυπηγείο απαξιώνεται και ρημάζει κάθε μέρα που περνά και οι εργαζόμενοι φυσικά ζουν σε μια διαρκή αβεβαιότητα. Αρκεί να πούμε ότι δεν έχουν πληρωθεί ακόμα για φέτος.</w:t>
      </w:r>
    </w:p>
    <w:p w14:paraId="2E9F947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Ρωτήσαμε τον αρμόδιο Υπουργό για την προοπτική που υπάρχει σχετικ</w:t>
      </w:r>
      <w:r>
        <w:rPr>
          <w:rFonts w:eastAsia="Times New Roman" w:cs="Times New Roman"/>
          <w:szCs w:val="24"/>
        </w:rPr>
        <w:t>ά με το Ναυπηγείο του Σκαραμαγκά. Μας απάντησε ότι η προοπτική είναι η εκκαθάριση εν λειτουργία της συγκεκριμένης επιχείρησης. Αυτό δεν ακούγεται και τόσο ως θετική προοπτική. Μάλλον ως απειλή ακούγεται, συγκεκριμένα λουκέτου.</w:t>
      </w:r>
    </w:p>
    <w:p w14:paraId="2E9F947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Να έρθω τώρα στο νομοσχέδιο. </w:t>
      </w:r>
      <w:r>
        <w:rPr>
          <w:rFonts w:eastAsia="Times New Roman" w:cs="Times New Roman"/>
          <w:szCs w:val="24"/>
        </w:rPr>
        <w:t xml:space="preserve">Με το σημερινό νομοσχέδιο η Κυβέρνηση τροποποιεί, αναθεωρεί -το ίδιο είναι- τη Σύμβαση με την </w:t>
      </w:r>
      <w:r>
        <w:rPr>
          <w:rFonts w:eastAsia="Times New Roman" w:cs="Times New Roman"/>
          <w:szCs w:val="24"/>
        </w:rPr>
        <w:lastRenderedPageBreak/>
        <w:t>οποία παραχωρήθηκε το λιμάνι της Θεσσαλονίκης στον ΟΛΘ Α.Ε.</w:t>
      </w:r>
      <w:r>
        <w:rPr>
          <w:rFonts w:eastAsia="Times New Roman" w:cs="Times New Roman"/>
          <w:szCs w:val="24"/>
        </w:rPr>
        <w:t>.</w:t>
      </w:r>
      <w:r>
        <w:rPr>
          <w:rFonts w:eastAsia="Times New Roman" w:cs="Times New Roman"/>
          <w:szCs w:val="24"/>
        </w:rPr>
        <w:t xml:space="preserve"> Γιατί; Διότι αυτό αποτελεί το τελευταίο σκαλοπάτι και έναν από τους βασικούς όρους για την πλήρη ολοκ</w:t>
      </w:r>
      <w:r>
        <w:rPr>
          <w:rFonts w:eastAsia="Times New Roman" w:cs="Times New Roman"/>
          <w:szCs w:val="24"/>
        </w:rPr>
        <w:t>λήρωση της ιδιωτικοποίησης του λιμανιού της Θεσσαλονίκης, για να περάσει δηλαδή η πλειοψηφία των μετοχών του ΟΛΘ στην κοινοπραξία των ιδιωτών</w:t>
      </w:r>
      <w:r>
        <w:rPr>
          <w:rFonts w:eastAsia="Times New Roman" w:cs="Times New Roman"/>
          <w:szCs w:val="24"/>
        </w:rPr>
        <w:t>,</w:t>
      </w:r>
      <w:r>
        <w:rPr>
          <w:rFonts w:eastAsia="Times New Roman" w:cs="Times New Roman"/>
          <w:szCs w:val="24"/>
        </w:rPr>
        <w:t xml:space="preserve"> που η Κυβέρνηση επέλεξε ως τα νέα αφεντικά του λιμανιού.</w:t>
      </w:r>
    </w:p>
    <w:p w14:paraId="2E9F947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Εσείς το λέτε αυτό και το γράφετε ανοιχτά στην αιτιολογι</w:t>
      </w:r>
      <w:r>
        <w:rPr>
          <w:rFonts w:eastAsia="Times New Roman" w:cs="Times New Roman"/>
          <w:szCs w:val="24"/>
        </w:rPr>
        <w:t>κή έκθεση του νομοσχεδίου, με τα λόγια</w:t>
      </w:r>
      <w:r>
        <w:rPr>
          <w:rFonts w:eastAsia="Times New Roman" w:cs="Times New Roman"/>
          <w:szCs w:val="24"/>
        </w:rPr>
        <w:t>:</w:t>
      </w:r>
      <w:r>
        <w:rPr>
          <w:rFonts w:eastAsia="Times New Roman" w:cs="Times New Roman"/>
          <w:szCs w:val="24"/>
        </w:rPr>
        <w:t xml:space="preserve"> «η τροποποίηση της Σύμβασης Παραχώρησης μεταξύ του Δημοσίου και της ΟΛΘ Α.Ε. αποτελεί θεμελιώδη όρο για την εκδήλωση ιδιωτικού επενδυτικού ενδιαφέροντος». Βεβαίως, το πράγμα έχει προχωρήσει πάρα πολύ και αυτό το ιδιω</w:t>
      </w:r>
      <w:r>
        <w:rPr>
          <w:rFonts w:eastAsia="Times New Roman" w:cs="Times New Roman"/>
          <w:szCs w:val="24"/>
        </w:rPr>
        <w:t>τικό ενδιαφέρον</w:t>
      </w:r>
      <w:r>
        <w:rPr>
          <w:rFonts w:eastAsia="Times New Roman" w:cs="Times New Roman"/>
          <w:szCs w:val="24"/>
        </w:rPr>
        <w:t>,</w:t>
      </w:r>
      <w:r>
        <w:rPr>
          <w:rFonts w:eastAsia="Times New Roman" w:cs="Times New Roman"/>
          <w:szCs w:val="24"/>
        </w:rPr>
        <w:t xml:space="preserve"> όχι μόνο έχει εκδηλωθεί, αλλά έχει ήδη ανακοινωθεί μετά τον διαγωνισμό και ο νέος ιδιοκτήτης του λιμανιού, </w:t>
      </w:r>
      <w:r>
        <w:rPr>
          <w:rFonts w:eastAsia="Times New Roman" w:cs="Times New Roman"/>
          <w:szCs w:val="24"/>
        </w:rPr>
        <w:lastRenderedPageBreak/>
        <w:t>που βεβαίως απαιτεί να πάρει το λιμάνι καθαρό και απαλλαγμένο από υποχρεώσεις στους εργαζόμενους και στον λαό της Θεσσαλονίκης.</w:t>
      </w:r>
    </w:p>
    <w:p w14:paraId="2E9F947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απαίτηση έρχεται να ικανοποιήσει το σημερινό νομοσχέδιο και όπως φαίνεται από τη συζήτηση του νομοσχεδίου στις </w:t>
      </w:r>
      <w:r>
        <w:rPr>
          <w:rFonts w:eastAsia="Times New Roman" w:cs="Times New Roman"/>
          <w:szCs w:val="24"/>
        </w:rPr>
        <w:t>επιτροπές</w:t>
      </w:r>
      <w:r>
        <w:rPr>
          <w:rFonts w:eastAsia="Times New Roman" w:cs="Times New Roman"/>
          <w:szCs w:val="24"/>
        </w:rPr>
        <w:t xml:space="preserve">, αλλά και </w:t>
      </w:r>
      <w:r>
        <w:rPr>
          <w:rFonts w:eastAsia="Times New Roman" w:cs="Times New Roman"/>
          <w:szCs w:val="24"/>
        </w:rPr>
        <w:t xml:space="preserve">τη </w:t>
      </w:r>
      <w:r>
        <w:rPr>
          <w:rFonts w:eastAsia="Times New Roman" w:cs="Times New Roman"/>
          <w:szCs w:val="24"/>
        </w:rPr>
        <w:t>σ</w:t>
      </w:r>
      <w:r>
        <w:rPr>
          <w:rFonts w:eastAsia="Times New Roman" w:cs="Times New Roman"/>
          <w:szCs w:val="24"/>
        </w:rPr>
        <w:t>ημερινή</w:t>
      </w:r>
      <w:r>
        <w:rPr>
          <w:rFonts w:eastAsia="Times New Roman" w:cs="Times New Roman"/>
          <w:szCs w:val="24"/>
        </w:rPr>
        <w:t xml:space="preserve"> μέχρι τώρα, όλα τα αστικά κόμματα συμφωνείτε και ψηφίζετε την ιδιωτικοποίηση του λιμανιού της Θεσσαλονίκης, </w:t>
      </w:r>
      <w:r>
        <w:rPr>
          <w:rFonts w:eastAsia="Times New Roman" w:cs="Times New Roman"/>
          <w:szCs w:val="24"/>
        </w:rPr>
        <w:t>όπως άλλωστε συμφωνείτε και ψηφίζετε τα μνημόνια, 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 xml:space="preserve">οδηγίες </w:t>
      </w:r>
      <w:r>
        <w:rPr>
          <w:rFonts w:eastAsia="Times New Roman" w:cs="Times New Roman"/>
          <w:szCs w:val="24"/>
        </w:rPr>
        <w:t>της Ευρωπαϊκής Ένωσης και όλες τις ιδιωτικοποιήσεις και γενικότερα</w:t>
      </w:r>
      <w:r>
        <w:rPr>
          <w:rFonts w:eastAsia="Times New Roman" w:cs="Times New Roman"/>
          <w:szCs w:val="24"/>
        </w:rPr>
        <w:t>,</w:t>
      </w:r>
      <w:r>
        <w:rPr>
          <w:rFonts w:eastAsia="Times New Roman" w:cs="Times New Roman"/>
          <w:szCs w:val="24"/>
        </w:rPr>
        <w:t xml:space="preserve"> κάθε μέτρο που προάγει την ανταγωνιστικότητα και θωρακίζει την κερδοφορία των επιχειρηματικών ομίλων.</w:t>
      </w:r>
    </w:p>
    <w:p w14:paraId="2E9F947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ακριβώς </w:t>
      </w:r>
      <w:r>
        <w:rPr>
          <w:rFonts w:eastAsia="Times New Roman" w:cs="Times New Roman"/>
          <w:szCs w:val="24"/>
        </w:rPr>
        <w:t xml:space="preserve">είναι και η μεγαλύτερη διαρκής επιβεβαίωση της στρατηγικής σύμπλευσης όλων των αστικών κομμάτων </w:t>
      </w:r>
      <w:r>
        <w:rPr>
          <w:rFonts w:eastAsia="Times New Roman" w:cs="Times New Roman"/>
          <w:szCs w:val="24"/>
        </w:rPr>
        <w:lastRenderedPageBreak/>
        <w:t>πάνω από δευτερεύοντες διαχωρισμούς και επιμέρους διαφορές της Συμπολίτευσης με την Αντιπολίτευση. Αυτή η στρατηγική σύμπλευση των αστικών κομμάτων εκφράζεται κ</w:t>
      </w:r>
      <w:r>
        <w:rPr>
          <w:rFonts w:eastAsia="Times New Roman" w:cs="Times New Roman"/>
          <w:szCs w:val="24"/>
        </w:rPr>
        <w:t>αι στις ιδιωτικοποιήσεις, που επεκτείνονται παντού, όπου ισχύει ο νόμος του καπιταλιστικού κέρδους, και δεν οφείλονται, βέβαια, σε κάποια νεοφιλελεύθερη ιδεοληψία, όπως έλεγαν και λένε ακόμα μερικοί.</w:t>
      </w:r>
    </w:p>
    <w:p w14:paraId="2E9F947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Βλέπετε, για να πάρει εμπρός η εκμεταλλευτική μηχανή της</w:t>
      </w:r>
      <w:r>
        <w:rPr>
          <w:rFonts w:eastAsia="Times New Roman" w:cs="Times New Roman"/>
          <w:szCs w:val="24"/>
        </w:rPr>
        <w:t xml:space="preserve"> καπιταλιστικής κερδοφορίας –αυτό το λέτε εσείς «ανάπτυξη»- δεν αρκούν τα άγρια αντεργατικά και αντιλαϊκά μέτρα</w:t>
      </w:r>
      <w:r>
        <w:rPr>
          <w:rFonts w:eastAsia="Times New Roman" w:cs="Times New Roman"/>
          <w:szCs w:val="24"/>
        </w:rPr>
        <w:t>,</w:t>
      </w:r>
      <w:r>
        <w:rPr>
          <w:rFonts w:eastAsia="Times New Roman" w:cs="Times New Roman"/>
          <w:szCs w:val="24"/>
        </w:rPr>
        <w:t xml:space="preserve"> που ψηφίζετε και διατηρείτε, παίρνοντας ο ένας τη σκυτάλη από τον άλλον, και ρίχνετε στα Τάρταρα την τιμή της εργατικής δύναμης. Σας είναι απαρ</w:t>
      </w:r>
      <w:r>
        <w:rPr>
          <w:rFonts w:eastAsia="Times New Roman" w:cs="Times New Roman"/>
          <w:szCs w:val="24"/>
        </w:rPr>
        <w:t>αίτητα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όλα αυτά, μα δεν αρκούν, γιατί δεν φτάνει μόνο το λίπασμα, αλλά πρέπει να βρεθεί και το χωράφι. Πρέπει να βρεθούν </w:t>
      </w:r>
      <w:r>
        <w:rPr>
          <w:rFonts w:eastAsia="Times New Roman" w:cs="Times New Roman"/>
          <w:szCs w:val="24"/>
        </w:rPr>
        <w:lastRenderedPageBreak/>
        <w:t xml:space="preserve">δηλαδή και να απελευθερωθούν από τα κρατικά δεσμά -όπως είπε ο εισηγητής της Νέας Δημοκρατίας κ. </w:t>
      </w:r>
      <w:proofErr w:type="spellStart"/>
      <w:r>
        <w:rPr>
          <w:rFonts w:eastAsia="Times New Roman" w:cs="Times New Roman"/>
          <w:szCs w:val="24"/>
        </w:rPr>
        <w:t>Πλακιωτάκης</w:t>
      </w:r>
      <w:proofErr w:type="spellEnd"/>
      <w:r>
        <w:rPr>
          <w:rFonts w:eastAsia="Times New Roman" w:cs="Times New Roman"/>
          <w:szCs w:val="24"/>
        </w:rPr>
        <w:t xml:space="preserve"> να εξαφανιστούν- </w:t>
      </w:r>
      <w:r>
        <w:rPr>
          <w:rFonts w:eastAsia="Times New Roman" w:cs="Times New Roman"/>
          <w:szCs w:val="24"/>
        </w:rPr>
        <w:t xml:space="preserve">τα «τελευταία κομμουνιστικά υπολείμματα». </w:t>
      </w:r>
    </w:p>
    <w:p w14:paraId="2E9F948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οι προηγούμενες </w:t>
      </w:r>
      <w:r>
        <w:rPr>
          <w:rFonts w:eastAsia="Times New Roman" w:cs="Times New Roman"/>
          <w:szCs w:val="24"/>
        </w:rPr>
        <w:t xml:space="preserve">κυβερνήσεις </w:t>
      </w:r>
      <w:r>
        <w:rPr>
          <w:rFonts w:eastAsia="Times New Roman" w:cs="Times New Roman"/>
          <w:szCs w:val="24"/>
        </w:rPr>
        <w:t xml:space="preserve">της Νέας Δημοκρατίας και του ΠΑΣΟΚ, που είχαν κρατικά τα λιμάνια και τους </w:t>
      </w:r>
      <w:r>
        <w:rPr>
          <w:rFonts w:eastAsia="Times New Roman" w:cs="Times New Roman"/>
          <w:szCs w:val="24"/>
        </w:rPr>
        <w:t xml:space="preserve">οργανισμούς </w:t>
      </w:r>
      <w:r>
        <w:rPr>
          <w:rFonts w:eastAsia="Times New Roman" w:cs="Times New Roman"/>
          <w:szCs w:val="24"/>
        </w:rPr>
        <w:t>τους, ήταν κομμουνιστικές κυβερνήσεις; Εδώ ακούγονται απίστευτα πράγματα. Πρέπει,</w:t>
      </w:r>
      <w:r>
        <w:rPr>
          <w:rFonts w:eastAsia="Times New Roman" w:cs="Times New Roman"/>
          <w:szCs w:val="24"/>
        </w:rPr>
        <w:t xml:space="preserve"> λοιπόν, να απελευθερωθούν αυτοί οι χώροι από τα κρατικά δεσμά και να βρεθούν εκείνα τα επιχειρηματικά πεδία σε εκείνους τους τομείς και τους κλάδους της οικονομίας, όπου θα μπορούν, βεβαίως, οι επιχειρηματικοί όμιλοι να επενδύουν και να έχουν σίγουρα εξασ</w:t>
      </w:r>
      <w:r>
        <w:rPr>
          <w:rFonts w:eastAsia="Times New Roman" w:cs="Times New Roman"/>
          <w:szCs w:val="24"/>
        </w:rPr>
        <w:t>φαλισμένα κέρδη, με όσο γίνεται μικρότερο επιχειρηματικό ρίσκο.</w:t>
      </w:r>
    </w:p>
    <w:p w14:paraId="2E9F948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δεδομένο 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κέρδη των Ελλήνων και ξένων κεφαλαιοκρατών από την προηγούμενη περίοδο της ανάπτυξης τα οποία αναζητούν απεγνωσμένα κερδοφόρα επενδυτική διέξοδο, εύκολα καταλαβ</w:t>
      </w:r>
      <w:r>
        <w:rPr>
          <w:rFonts w:eastAsia="Times New Roman" w:cs="Times New Roman"/>
          <w:szCs w:val="24"/>
        </w:rPr>
        <w:t>αίνουμε γιατί</w:t>
      </w:r>
      <w:r>
        <w:rPr>
          <w:rFonts w:eastAsia="Times New Roman" w:cs="Times New Roman"/>
          <w:szCs w:val="24"/>
        </w:rPr>
        <w:t>,</w:t>
      </w:r>
      <w:r>
        <w:rPr>
          <w:rFonts w:eastAsia="Times New Roman" w:cs="Times New Roman"/>
          <w:szCs w:val="24"/>
        </w:rPr>
        <w:t xml:space="preserve"> όλα τα αστικά κόμματα υπηρετούν με τόσο πάθος την πολιτική των ιδιωτικοποιήσεων στα λιμάνια, στα αεροδρόμια, στους σιδηρόδρομους, στην ενέργεια, παντού, ακόμη και σε κοινωνικές υπηρεσίες. Επομένως, κανέναν συμβιβασμό δεν έκανε η σημερινή Κυβ</w:t>
      </w:r>
      <w:r>
        <w:rPr>
          <w:rFonts w:eastAsia="Times New Roman" w:cs="Times New Roman"/>
          <w:szCs w:val="24"/>
        </w:rPr>
        <w:t xml:space="preserve">έρνηση στο ζήτημα των ιδιωτικοποιήσεων. </w:t>
      </w:r>
    </w:p>
    <w:p w14:paraId="2E9F948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Από τη στιγμή που έθεσε τον εαυτό της στην υπηρεσία της αστικής τάξης και μάλιστα από το πόστο της Κυβέρνησης πια, ήταν απολύτως λογικό να συνεχίσει τις ιδιωτικοποιήσεις που πριν υπο</w:t>
      </w:r>
      <w:r>
        <w:rPr>
          <w:rFonts w:eastAsia="Times New Roman" w:cs="Times New Roman"/>
          <w:szCs w:val="24"/>
        </w:rPr>
        <w:lastRenderedPageBreak/>
        <w:t>κριτικά κατήγγελλε, φθάνοντας μάλ</w:t>
      </w:r>
      <w:r>
        <w:rPr>
          <w:rFonts w:eastAsia="Times New Roman" w:cs="Times New Roman"/>
          <w:szCs w:val="24"/>
        </w:rPr>
        <w:t>ιστα</w:t>
      </w:r>
      <w:r>
        <w:rPr>
          <w:rFonts w:eastAsia="Times New Roman" w:cs="Times New Roman"/>
          <w:szCs w:val="24"/>
        </w:rPr>
        <w:t>,</w:t>
      </w:r>
      <w:r>
        <w:rPr>
          <w:rFonts w:eastAsia="Times New Roman" w:cs="Times New Roman"/>
          <w:szCs w:val="24"/>
        </w:rPr>
        <w:t xml:space="preserve"> μέχρι το</w:t>
      </w:r>
      <w:r>
        <w:rPr>
          <w:rFonts w:eastAsia="Times New Roman" w:cs="Times New Roman"/>
          <w:szCs w:val="24"/>
        </w:rPr>
        <w:t>υ</w:t>
      </w:r>
      <w:r>
        <w:rPr>
          <w:rFonts w:eastAsia="Times New Roman" w:cs="Times New Roman"/>
          <w:szCs w:val="24"/>
        </w:rPr>
        <w:t xml:space="preserve"> σημείο</w:t>
      </w:r>
      <w:r>
        <w:rPr>
          <w:rFonts w:eastAsia="Times New Roman" w:cs="Times New Roman"/>
          <w:szCs w:val="24"/>
        </w:rPr>
        <w:t>υ</w:t>
      </w:r>
      <w:r>
        <w:rPr>
          <w:rFonts w:eastAsia="Times New Roman" w:cs="Times New Roman"/>
          <w:szCs w:val="24"/>
        </w:rPr>
        <w:t xml:space="preserve"> να αναλαμβάνει και την ιδιοκτησία αυτής της πολιτικής, να κοκορεύεται ότι τα καταφέρνει καλύτερα από τους προηγούμενους και να παίρνει βεβαίως</w:t>
      </w:r>
      <w:r>
        <w:rPr>
          <w:rFonts w:eastAsia="Times New Roman" w:cs="Times New Roman"/>
          <w:szCs w:val="24"/>
        </w:rPr>
        <w:t xml:space="preserve">, </w:t>
      </w:r>
      <w:r>
        <w:rPr>
          <w:rFonts w:eastAsia="Times New Roman" w:cs="Times New Roman"/>
          <w:szCs w:val="24"/>
        </w:rPr>
        <w:t>τα εύσημα του κεφαλαίου. Πού θα βρει καλύτερους, άλλωστε;</w:t>
      </w:r>
    </w:p>
    <w:p w14:paraId="2E9F948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Κοντολογίς, ούτε καλές ούτε κα</w:t>
      </w:r>
      <w:r>
        <w:rPr>
          <w:rFonts w:eastAsia="Times New Roman" w:cs="Times New Roman"/>
          <w:szCs w:val="24"/>
        </w:rPr>
        <w:t>ι κακές ιδιωτικοποιήσεις υπάρχουν. Υπάρχουν μόνο ιδιωτικοποιήσεις και αυτές σήμερα τις έχει ανάγκη το κεφάλαιο και τις πληρώνει βεβαίως</w:t>
      </w:r>
      <w:r>
        <w:rPr>
          <w:rFonts w:eastAsia="Times New Roman" w:cs="Times New Roman"/>
          <w:szCs w:val="24"/>
        </w:rPr>
        <w:t>,</w:t>
      </w:r>
      <w:r>
        <w:rPr>
          <w:rFonts w:eastAsia="Times New Roman" w:cs="Times New Roman"/>
          <w:szCs w:val="24"/>
        </w:rPr>
        <w:t xml:space="preserve"> ακριβά ο λαός</w:t>
      </w:r>
      <w:r>
        <w:rPr>
          <w:rFonts w:eastAsia="Times New Roman" w:cs="Times New Roman"/>
          <w:szCs w:val="24"/>
        </w:rPr>
        <w:t>,</w:t>
      </w:r>
      <w:r>
        <w:rPr>
          <w:rFonts w:eastAsia="Times New Roman" w:cs="Times New Roman"/>
          <w:szCs w:val="24"/>
        </w:rPr>
        <w:t xml:space="preserve"> με χίλιους τρόπους. Ακριβώς τέτοια είναι και η ιδιωτικοποίηση του λιμανιού της Θεσσαλονίκης</w:t>
      </w:r>
      <w:r>
        <w:rPr>
          <w:rFonts w:eastAsia="Times New Roman" w:cs="Times New Roman"/>
          <w:szCs w:val="24"/>
        </w:rPr>
        <w:t>,</w:t>
      </w:r>
      <w:r>
        <w:rPr>
          <w:rFonts w:eastAsia="Times New Roman" w:cs="Times New Roman"/>
          <w:szCs w:val="24"/>
        </w:rPr>
        <w:t xml:space="preserve"> που ολοκληρ</w:t>
      </w:r>
      <w:r>
        <w:rPr>
          <w:rFonts w:eastAsia="Times New Roman" w:cs="Times New Roman"/>
          <w:szCs w:val="24"/>
        </w:rPr>
        <w:t>ώνει ο ΣΥΡΙΖΑ, όσο και αν προσπαθεί να την κρύψει βεβαίως με τον φερετζέ της δίκαιης ανάπτυξης, από την οποία θα ωφεληθούν δήθεν όλοι. Στην πραγματι</w:t>
      </w:r>
      <w:r>
        <w:rPr>
          <w:rFonts w:eastAsia="Times New Roman" w:cs="Times New Roman"/>
          <w:szCs w:val="24"/>
        </w:rPr>
        <w:lastRenderedPageBreak/>
        <w:t>κότητα</w:t>
      </w:r>
      <w:r>
        <w:rPr>
          <w:rFonts w:eastAsia="Times New Roman" w:cs="Times New Roman"/>
          <w:szCs w:val="24"/>
        </w:rPr>
        <w:t>,</w:t>
      </w:r>
      <w:r>
        <w:rPr>
          <w:rFonts w:eastAsia="Times New Roman" w:cs="Times New Roman"/>
          <w:szCs w:val="24"/>
        </w:rPr>
        <w:t xml:space="preserve"> υλοποιεί τον σχεδιασμό της αστικής τάξης. Είναι μια ιδιωτικοποίηση</w:t>
      </w:r>
      <w:r>
        <w:rPr>
          <w:rFonts w:eastAsia="Times New Roman" w:cs="Times New Roman"/>
          <w:szCs w:val="24"/>
        </w:rPr>
        <w:t>,</w:t>
      </w:r>
      <w:r>
        <w:rPr>
          <w:rFonts w:eastAsia="Times New Roman" w:cs="Times New Roman"/>
          <w:szCs w:val="24"/>
        </w:rPr>
        <w:t xml:space="preserve"> η οποία υπακούει στις γενικότερε</w:t>
      </w:r>
      <w:r>
        <w:rPr>
          <w:rFonts w:eastAsia="Times New Roman" w:cs="Times New Roman"/>
          <w:szCs w:val="24"/>
        </w:rPr>
        <w:t xml:space="preserve">ς στρατηγικές επιλογές της Ευρωπαϊκής Ένωσης που, πέρα από την κερδοφορία των επιχειρηματικών ομίλων, εντάσσεται και στους γενικότερους ιμπεριαλιστικούς σχεδιασμούς στην περιοχή για τον </w:t>
      </w:r>
      <w:proofErr w:type="spellStart"/>
      <w:r>
        <w:rPr>
          <w:rFonts w:eastAsia="Times New Roman" w:cs="Times New Roman"/>
          <w:szCs w:val="24"/>
        </w:rPr>
        <w:t>γεωστρατηγικό</w:t>
      </w:r>
      <w:proofErr w:type="spellEnd"/>
      <w:r>
        <w:rPr>
          <w:rFonts w:eastAsia="Times New Roman" w:cs="Times New Roman"/>
          <w:szCs w:val="24"/>
        </w:rPr>
        <w:t xml:space="preserve"> έλεγχο περιοχών και δρόμων μεταφοράς εμπορευμάτων και εν</w:t>
      </w:r>
      <w:r>
        <w:rPr>
          <w:rFonts w:eastAsia="Times New Roman" w:cs="Times New Roman"/>
          <w:szCs w:val="24"/>
        </w:rPr>
        <w:t>έργειας, σχεδιασμούς βεβαίως</w:t>
      </w:r>
      <w:r>
        <w:rPr>
          <w:rFonts w:eastAsia="Times New Roman" w:cs="Times New Roman"/>
          <w:szCs w:val="24"/>
        </w:rPr>
        <w:t>,</w:t>
      </w:r>
      <w:r>
        <w:rPr>
          <w:rFonts w:eastAsia="Times New Roman" w:cs="Times New Roman"/>
          <w:szCs w:val="24"/>
        </w:rPr>
        <w:t xml:space="preserve"> που πυροδοτούν και εντάσεις στην περιοχή, όπως βλέπουμε.</w:t>
      </w:r>
    </w:p>
    <w:p w14:paraId="2E9F948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Ταυτόχρονα, όμως, υπηρετεί και τους σχεδιασμούς του εγχώριου κεφαλαίου για τη μετατροπή της Ελλάδας σε κόμβο συνδυασμένων μεταφορών, κάτι που φαίνεται ξεκάθαρα και από τ</w:t>
      </w:r>
      <w:r>
        <w:rPr>
          <w:rFonts w:eastAsia="Times New Roman" w:cs="Times New Roman"/>
          <w:szCs w:val="24"/>
        </w:rPr>
        <w:t>ις επεν</w:t>
      </w:r>
      <w:r>
        <w:rPr>
          <w:rFonts w:eastAsia="Times New Roman" w:cs="Times New Roman"/>
          <w:szCs w:val="24"/>
        </w:rPr>
        <w:lastRenderedPageBreak/>
        <w:t>δύσεις</w:t>
      </w:r>
      <w:r>
        <w:rPr>
          <w:rFonts w:eastAsia="Times New Roman" w:cs="Times New Roman"/>
          <w:szCs w:val="24"/>
        </w:rPr>
        <w:t>,</w:t>
      </w:r>
      <w:r>
        <w:rPr>
          <w:rFonts w:eastAsia="Times New Roman" w:cs="Times New Roman"/>
          <w:szCs w:val="24"/>
        </w:rPr>
        <w:t xml:space="preserve"> που προωθούνται και περιλαμβάνονται στη σύμβαση, όπως η σιδηροδρομική και οδική σύνδεση του λιμανιού με το υπόλοιπο μεταφορικό δίκτυο. </w:t>
      </w:r>
    </w:p>
    <w:p w14:paraId="2E9F948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Όλος αυτός ο πυρετός της δράσης του κεφαλαίου στο λιμάνι και ευρύτερα στην περιοχή της νοτιοανατολικής Ευ</w:t>
      </w:r>
      <w:r>
        <w:rPr>
          <w:rFonts w:eastAsia="Times New Roman" w:cs="Times New Roman"/>
          <w:szCs w:val="24"/>
        </w:rPr>
        <w:t>ρώπης</w:t>
      </w:r>
      <w:r>
        <w:rPr>
          <w:rFonts w:eastAsia="Times New Roman" w:cs="Times New Roman"/>
          <w:szCs w:val="24"/>
        </w:rPr>
        <w:t>,</w:t>
      </w:r>
      <w:r>
        <w:rPr>
          <w:rFonts w:eastAsia="Times New Roman" w:cs="Times New Roman"/>
          <w:szCs w:val="24"/>
        </w:rPr>
        <w:t xml:space="preserve"> ασφαλώς και</w:t>
      </w:r>
      <w:r>
        <w:rPr>
          <w:rFonts w:eastAsia="Times New Roman" w:cs="Times New Roman"/>
          <w:szCs w:val="24"/>
        </w:rPr>
        <w:t xml:space="preserve"> </w:t>
      </w:r>
      <w:r>
        <w:rPr>
          <w:rFonts w:eastAsia="Times New Roman" w:cs="Times New Roman"/>
          <w:szCs w:val="24"/>
        </w:rPr>
        <w:t xml:space="preserve">θα φέρει τεράστια κέρδη, μόνο που αυτά δεν θα είναι για τους εργαζόμενους, αλλά θα είναι για τους επιχειρηματικούς ομίλους. Να, γιατί πανηγυρίζουν με την ιδιωτικοποίηση του λιμανιού στη Θεσσαλονίκη τόσο οι βιομήχανοι, όσο και οι </w:t>
      </w:r>
      <w:proofErr w:type="spellStart"/>
      <w:r>
        <w:rPr>
          <w:rFonts w:eastAsia="Times New Roman" w:cs="Times New Roman"/>
          <w:szCs w:val="24"/>
        </w:rPr>
        <w:t>εξαγωγεί</w:t>
      </w:r>
      <w:r>
        <w:rPr>
          <w:rFonts w:eastAsia="Times New Roman" w:cs="Times New Roman"/>
          <w:szCs w:val="24"/>
        </w:rPr>
        <w:t>ς</w:t>
      </w:r>
      <w:proofErr w:type="spellEnd"/>
      <w:r>
        <w:rPr>
          <w:rFonts w:eastAsia="Times New Roman" w:cs="Times New Roman"/>
          <w:szCs w:val="24"/>
        </w:rPr>
        <w:t xml:space="preserve">, οι μεγαλέμποροι και βεβαίως η Κυβέρνηση. Κάτι ξέρουν αυτοί. </w:t>
      </w:r>
    </w:p>
    <w:p w14:paraId="2E9F948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πιο σημαντικό, όμως, το οποίο δεν πρέπει να λησμον</w:t>
      </w:r>
      <w:r>
        <w:rPr>
          <w:rFonts w:eastAsia="Times New Roman" w:cs="Times New Roman"/>
          <w:szCs w:val="24"/>
        </w:rPr>
        <w:t>ού</w:t>
      </w:r>
      <w:r>
        <w:rPr>
          <w:rFonts w:eastAsia="Times New Roman" w:cs="Times New Roman"/>
          <w:szCs w:val="24"/>
        </w:rPr>
        <w:t xml:space="preserve">με, είναι ότι πρόκειται για μια συγκεκριμένη περιοχή στη βόρεια Ελλάδα, όπου εξελίσσονται τεράστιοι ιμπεριαλιστικοί ανταγωνισμοί για τον </w:t>
      </w:r>
      <w:r>
        <w:rPr>
          <w:rFonts w:eastAsia="Times New Roman" w:cs="Times New Roman"/>
          <w:szCs w:val="24"/>
        </w:rPr>
        <w:lastRenderedPageBreak/>
        <w:t>έλεγχο αυτής της περιοχής ανάμεσα στις Ηνωμένες Πολιτείες, την Ευρωπαϊκή Ένωση, τη Ρωσία, την Κίνα. Έτσι, ο ρόλος του λιμανιού της Θεσσαλονίκης -και όχι μόνο αυτό, αλλά και τα υπόλοιπα λιμάνια, θυμίζουμε το έντονο ενδιαφέρον των Αμερικάνων και του Αμερικαν</w:t>
      </w:r>
      <w:r>
        <w:rPr>
          <w:rFonts w:eastAsia="Times New Roman" w:cs="Times New Roman"/>
          <w:szCs w:val="24"/>
        </w:rPr>
        <w:t xml:space="preserve">ού πρέσβη για την Αλεξανδρούπολη και το λιμάνι της- γίνεται πάρα πολύ κρίσιμος. </w:t>
      </w:r>
    </w:p>
    <w:p w14:paraId="2E9F9487"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Καταλαβαίνουμε, λοιπόν, γιατί έχει μεγάλη σημασία για την Ευρωπαϊκή Ένωση και το ΝΑΤΟ σαν οικονομικό, πολιτικό και στρατιωτικό κέντρο και επιτελείο. Καταλαβαίνουμε, όμως, και </w:t>
      </w:r>
      <w:r>
        <w:rPr>
          <w:rFonts w:eastAsia="Times New Roman" w:cs="Times New Roman"/>
          <w:szCs w:val="24"/>
        </w:rPr>
        <w:t>πόσο επικίνδυνη είναι η ιδιωτικοποίηση μιας στρατηγικής πύλης εισόδου-εξόδου της χώρας. Είναι κρίσιμη για την άμυνα και την ασφάλεια του λαού και της χώρας, και μάλιστα</w:t>
      </w:r>
      <w:r>
        <w:rPr>
          <w:rFonts w:eastAsia="Times New Roman" w:cs="Times New Roman"/>
          <w:szCs w:val="24"/>
        </w:rPr>
        <w:t>,</w:t>
      </w:r>
      <w:r>
        <w:rPr>
          <w:rFonts w:eastAsia="Times New Roman" w:cs="Times New Roman"/>
          <w:szCs w:val="24"/>
        </w:rPr>
        <w:t xml:space="preserve"> ιδιαίτερα τώρα</w:t>
      </w:r>
      <w:r>
        <w:rPr>
          <w:rFonts w:eastAsia="Times New Roman" w:cs="Times New Roman"/>
          <w:szCs w:val="24"/>
        </w:rPr>
        <w:t>,</w:t>
      </w:r>
      <w:r>
        <w:rPr>
          <w:rFonts w:eastAsia="Times New Roman" w:cs="Times New Roman"/>
          <w:szCs w:val="24"/>
        </w:rPr>
        <w:t xml:space="preserve"> που το θερμόμετρο στην περιοχή ανεβαίνει.</w:t>
      </w:r>
    </w:p>
    <w:p w14:paraId="2E9F948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Η ολοκλήρωση της ιδιωτικοποί</w:t>
      </w:r>
      <w:r>
        <w:rPr>
          <w:rFonts w:eastAsia="Times New Roman" w:cs="Times New Roman"/>
          <w:szCs w:val="24"/>
        </w:rPr>
        <w:t>ησης του λιμανιού</w:t>
      </w:r>
      <w:r>
        <w:rPr>
          <w:rFonts w:eastAsia="Times New Roman" w:cs="Times New Roman"/>
          <w:szCs w:val="24"/>
        </w:rPr>
        <w:t xml:space="preserve"> -</w:t>
      </w:r>
      <w:r>
        <w:rPr>
          <w:rFonts w:eastAsia="Times New Roman" w:cs="Times New Roman"/>
          <w:szCs w:val="24"/>
        </w:rPr>
        <w:t>θα το πούμε</w:t>
      </w:r>
      <w:r>
        <w:rPr>
          <w:rFonts w:eastAsia="Times New Roman" w:cs="Times New Roman"/>
          <w:szCs w:val="24"/>
        </w:rPr>
        <w:t xml:space="preserve">- </w:t>
      </w:r>
      <w:r>
        <w:rPr>
          <w:rFonts w:eastAsia="Times New Roman" w:cs="Times New Roman"/>
          <w:szCs w:val="24"/>
        </w:rPr>
        <w:t>στρέφεται σε βάρος του λαού της Θεσσαλονίκης, σε βάρος των εργαζομένων στο λιμάνι, σε βάρος όλου του ελληνικού λαού. Θα γίνει αιτία</w:t>
      </w:r>
      <w:r>
        <w:rPr>
          <w:rFonts w:eastAsia="Times New Roman" w:cs="Times New Roman"/>
          <w:szCs w:val="24"/>
        </w:rPr>
        <w:t>,</w:t>
      </w:r>
      <w:r>
        <w:rPr>
          <w:rFonts w:eastAsia="Times New Roman" w:cs="Times New Roman"/>
          <w:szCs w:val="24"/>
        </w:rPr>
        <w:t xml:space="preserve"> για να ακριβύνουν βασικά αγαθά που καταναλώνει σήμερα η λαϊκή οικογένεια και που μεταφέροντ</w:t>
      </w:r>
      <w:r>
        <w:rPr>
          <w:rFonts w:eastAsia="Times New Roman" w:cs="Times New Roman"/>
          <w:szCs w:val="24"/>
        </w:rPr>
        <w:t>αι μέσα από το λιμάνι της Θεσσαλονίκης. Θα γίνει αιτία για να χειροτερέψουν οι εργασιακές σχέσεις στο λιμάνι και να αφανιστούν μια σειρά αυτοαπασχολούμενοι</w:t>
      </w:r>
      <w:r>
        <w:rPr>
          <w:rFonts w:eastAsia="Times New Roman" w:cs="Times New Roman"/>
          <w:szCs w:val="24"/>
        </w:rPr>
        <w:t>,</w:t>
      </w:r>
      <w:r>
        <w:rPr>
          <w:rFonts w:eastAsia="Times New Roman" w:cs="Times New Roman"/>
          <w:szCs w:val="24"/>
        </w:rPr>
        <w:t xml:space="preserve"> που δραστηριοποιούνται γύρω από αυτό. </w:t>
      </w:r>
    </w:p>
    <w:p w14:paraId="2E9F948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καλλιεργεί η Κυβέρνηση προσδοκίες στον λαό της </w:t>
      </w:r>
      <w:r>
        <w:rPr>
          <w:rFonts w:eastAsia="Times New Roman" w:cs="Times New Roman"/>
          <w:szCs w:val="24"/>
        </w:rPr>
        <w:t>πόλης, οι χιλιάδες, όμως, άνεργοι της Θεσσαλονίκης δεν έχουν τίποτα να περιμένουν. Και τα διαλυμένα εργασιακά δικαιώματα</w:t>
      </w:r>
      <w:r>
        <w:rPr>
          <w:rFonts w:eastAsia="Times New Roman" w:cs="Times New Roman"/>
          <w:szCs w:val="24"/>
        </w:rPr>
        <w:t>,</w:t>
      </w:r>
      <w:r>
        <w:rPr>
          <w:rFonts w:eastAsia="Times New Roman" w:cs="Times New Roman"/>
          <w:szCs w:val="24"/>
        </w:rPr>
        <w:t xml:space="preserve"> που ισοπεδώσατε και οι ομαδικές απολύσεις και οι περιορισμοί στην απεργία και το τσάκισμα των μισθών, όλα αυτά θα είναι εδώ, για να </w:t>
      </w:r>
      <w:r>
        <w:rPr>
          <w:rFonts w:eastAsia="Times New Roman" w:cs="Times New Roman"/>
          <w:szCs w:val="24"/>
        </w:rPr>
        <w:lastRenderedPageBreak/>
        <w:t>δε</w:t>
      </w:r>
      <w:r>
        <w:rPr>
          <w:rFonts w:eastAsia="Times New Roman" w:cs="Times New Roman"/>
          <w:szCs w:val="24"/>
        </w:rPr>
        <w:t>ίχνουν το αληθινό πρόσωπο της δίκαιης ανάπτυξή σας. Λίγα παρ</w:t>
      </w:r>
      <w:r>
        <w:rPr>
          <w:rFonts w:eastAsia="Times New Roman" w:cs="Times New Roman"/>
          <w:szCs w:val="24"/>
        </w:rPr>
        <w:t>α</w:t>
      </w:r>
      <w:r>
        <w:rPr>
          <w:rFonts w:eastAsia="Times New Roman" w:cs="Times New Roman"/>
          <w:szCs w:val="24"/>
        </w:rPr>
        <w:t>δε</w:t>
      </w:r>
      <w:r>
        <w:rPr>
          <w:rFonts w:eastAsia="Times New Roman" w:cs="Times New Roman"/>
          <w:szCs w:val="24"/>
        </w:rPr>
        <w:t>ί</w:t>
      </w:r>
      <w:r>
        <w:rPr>
          <w:rFonts w:eastAsia="Times New Roman" w:cs="Times New Roman"/>
          <w:szCs w:val="24"/>
        </w:rPr>
        <w:t>γμα</w:t>
      </w:r>
      <w:r>
        <w:rPr>
          <w:rFonts w:eastAsia="Times New Roman" w:cs="Times New Roman"/>
          <w:szCs w:val="24"/>
        </w:rPr>
        <w:t>τα</w:t>
      </w:r>
      <w:r>
        <w:rPr>
          <w:rFonts w:eastAsia="Times New Roman" w:cs="Times New Roman"/>
          <w:szCs w:val="24"/>
        </w:rPr>
        <w:t xml:space="preserve"> αρκούν για να τεκμηριώσουν και του λόγου το αληθές. </w:t>
      </w:r>
    </w:p>
    <w:p w14:paraId="2E9F948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η παραμικρή δέσμευση μέσα στο νομοσχέδιο για τη διασφάλιση των θέσεων εργασίας και του ύψους των μισθών των εργαζομένων, </w:t>
      </w:r>
      <w:r>
        <w:rPr>
          <w:rFonts w:eastAsia="Times New Roman" w:cs="Times New Roman"/>
          <w:szCs w:val="24"/>
        </w:rPr>
        <w:t>γιατί κάτι τέτοιο αντιβαίνει στην κοινοτική νομοθεσία, αφού θεωρείται κρατική ενίσχυση. Αυτό το λέτε καθαρά στην αιτιολογική έκθεση. Λέτε: «Ωστόσο η ανάληψη συμβατικής δέσμευσης για συγκεκριμένο αριθμό θέσεων εργασίας ή και επιπέδων αποδοχών θα ήταν προβλη</w:t>
      </w:r>
      <w:r>
        <w:rPr>
          <w:rFonts w:eastAsia="Times New Roman" w:cs="Times New Roman"/>
          <w:szCs w:val="24"/>
        </w:rPr>
        <w:t xml:space="preserve">ματική από πλευράς δικαίου των κρατικών ενισχύσεων». </w:t>
      </w:r>
    </w:p>
    <w:p w14:paraId="2E9F948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Άρα, τι σημαίνει αυτή η περιβόητη εξασφάλιση των εργασιακών δικαιωμάτων, την οποία διαφημίζετε, και τι μένει τελικά από αυτή; Σύμφωνα με το άρθρο 12 στην παράγραφο 1, η συλλογική σύμβαση </w:t>
      </w:r>
      <w:r>
        <w:rPr>
          <w:rFonts w:eastAsia="Times New Roman" w:cs="Times New Roman"/>
          <w:szCs w:val="24"/>
        </w:rPr>
        <w:lastRenderedPageBreak/>
        <w:t>ανάμεσα στην ΟΜ</w:t>
      </w:r>
      <w:r>
        <w:rPr>
          <w:rFonts w:eastAsia="Times New Roman" w:cs="Times New Roman"/>
          <w:szCs w:val="24"/>
        </w:rPr>
        <w:t>ΥΛΕ και στην ΟΛΘ ΑΕ θα ισχύει απλώς μέχρι το τέλος αυτού του χρόνου, μέχρι 31 Δεκέμβρη του 2018. Τι θα γίνει μετά; Θα τους περιμένει ο ιδιώτης επενδυτής</w:t>
      </w:r>
      <w:r>
        <w:rPr>
          <w:rFonts w:eastAsia="Times New Roman" w:cs="Times New Roman"/>
          <w:szCs w:val="24"/>
        </w:rPr>
        <w:t>,</w:t>
      </w:r>
      <w:r>
        <w:rPr>
          <w:rFonts w:eastAsia="Times New Roman" w:cs="Times New Roman"/>
          <w:szCs w:val="24"/>
        </w:rPr>
        <w:t xml:space="preserve"> για να διαπραγματευθούν μαζί του. Το αποτέλεσμα το βλέπουμε ήδη στη νέα συλλογική σύμβαση εργασίας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υπογράφτηκε στον Πειραιά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η οποία συλλογική σύμβαση του Πειραιά έφερε νέες απώλειες στους μισθούς και παραπέρα ανατροπές στις εργασιακές σχέσεις. </w:t>
      </w:r>
    </w:p>
    <w:p w14:paraId="2E9F948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ομιλίας του κυρίου Βουλευτή)</w:t>
      </w:r>
    </w:p>
    <w:p w14:paraId="2E9F948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Θα χρει</w:t>
      </w:r>
      <w:r>
        <w:rPr>
          <w:rFonts w:eastAsia="Times New Roman" w:cs="Times New Roman"/>
          <w:szCs w:val="24"/>
        </w:rPr>
        <w:t>αστώ λίγο χρόνο και από τη δευτερολογία, κύριε Πρόεδρε. Ευχαριστώ.</w:t>
      </w:r>
    </w:p>
    <w:p w14:paraId="2E9F948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να μη μιλήσουμε -θα το πούμε, όμως για άλλη μια φορά- για την κοροϊδία της επαναφοράς του δέκατου τρίτου και του δέκατου τέταρτου μισθού</w:t>
      </w:r>
      <w:r>
        <w:rPr>
          <w:rFonts w:eastAsia="Times New Roman" w:cs="Times New Roman"/>
          <w:szCs w:val="24"/>
        </w:rPr>
        <w:t>,</w:t>
      </w:r>
      <w:r>
        <w:rPr>
          <w:rFonts w:eastAsia="Times New Roman" w:cs="Times New Roman"/>
          <w:szCs w:val="24"/>
        </w:rPr>
        <w:t xml:space="preserve"> που πάει σύννεφο. Ξέρετε, οι ετήσιες αποδοχές </w:t>
      </w:r>
      <w:r>
        <w:rPr>
          <w:rFonts w:eastAsia="Times New Roman" w:cs="Times New Roman"/>
          <w:szCs w:val="24"/>
        </w:rPr>
        <w:t>δεν αυξάνονται, απλώς αυξάνεται ο διαιρέτης και αντί για το δώδεκα γίνεται το δεκατέσσερα. Αυτό, όμως, δεν συνιστά αύξηση.</w:t>
      </w:r>
    </w:p>
    <w:p w14:paraId="2E9F948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Πέρα, όμως, από τα οικονομικά μεγέθη της σύμβασης, αυτή δημιουργεί εργαζόμενους δύο ταχυτήτων στον Πειραιά</w:t>
      </w:r>
      <w:r>
        <w:rPr>
          <w:rFonts w:eastAsia="Times New Roman" w:cs="Times New Roman"/>
          <w:szCs w:val="24"/>
        </w:rPr>
        <w:t>,</w:t>
      </w:r>
      <w:r>
        <w:rPr>
          <w:rFonts w:eastAsia="Times New Roman" w:cs="Times New Roman"/>
          <w:szCs w:val="24"/>
        </w:rPr>
        <w:t xml:space="preserve"> που δείχνει και το μέλλον</w:t>
      </w:r>
      <w:r>
        <w:rPr>
          <w:rFonts w:eastAsia="Times New Roman" w:cs="Times New Roman"/>
          <w:szCs w:val="24"/>
        </w:rPr>
        <w:t xml:space="preserve"> για τη Θεσσαλονίκη και υποθηκεύει το εργασιακό μέλλον των επόμενων υπαλλήλων και ανοίγει βεβαίως</w:t>
      </w:r>
      <w:r>
        <w:rPr>
          <w:rFonts w:eastAsia="Times New Roman" w:cs="Times New Roman"/>
          <w:szCs w:val="24"/>
        </w:rPr>
        <w:t>,</w:t>
      </w:r>
      <w:r>
        <w:rPr>
          <w:rFonts w:eastAsia="Times New Roman" w:cs="Times New Roman"/>
          <w:szCs w:val="24"/>
        </w:rPr>
        <w:t xml:space="preserve"> ακόμα περισσότερο τον δρόμο για το άθλιο πραγματικά καθεστώς των εργολαβιών. </w:t>
      </w:r>
    </w:p>
    <w:p w14:paraId="2E9F949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Τα ίδια και με τον νέο γενικό κανονισμού προσωπικού</w:t>
      </w:r>
      <w:r>
        <w:rPr>
          <w:rFonts w:eastAsia="Times New Roman" w:cs="Times New Roman"/>
          <w:szCs w:val="24"/>
        </w:rPr>
        <w:t>,</w:t>
      </w:r>
      <w:r>
        <w:rPr>
          <w:rFonts w:eastAsia="Times New Roman" w:cs="Times New Roman"/>
          <w:szCs w:val="24"/>
        </w:rPr>
        <w:t xml:space="preserve"> που επέβαλε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στου</w:t>
      </w:r>
      <w:r>
        <w:rPr>
          <w:rFonts w:eastAsia="Times New Roman" w:cs="Times New Roman"/>
          <w:szCs w:val="24"/>
        </w:rPr>
        <w:t xml:space="preserve">ς εργαζόμενους στον Πειραιά: Αύξηση </w:t>
      </w:r>
      <w:r>
        <w:rPr>
          <w:rFonts w:eastAsia="Times New Roman" w:cs="Times New Roman"/>
          <w:szCs w:val="24"/>
        </w:rPr>
        <w:lastRenderedPageBreak/>
        <w:t>του εργάσιμου χρόνου χωρίς πληρωμή. Κατάργηση του σταθερού πενθήμερου. Δουλειά όλη την εβδομάδα</w:t>
      </w:r>
      <w:r>
        <w:rPr>
          <w:rFonts w:eastAsia="Times New Roman" w:cs="Times New Roman"/>
          <w:szCs w:val="24"/>
        </w:rPr>
        <w:t>,</w:t>
      </w:r>
      <w:r>
        <w:rPr>
          <w:rFonts w:eastAsia="Times New Roman" w:cs="Times New Roman"/>
          <w:szCs w:val="24"/>
        </w:rPr>
        <w:t xml:space="preserve"> χωρίς υπερωρίες. Σχέσεις εργασίας ορισμένου χρόνου. Απολύσεις με μια απλή καταγγελία της σύμβασης. Τέτοια και άλλα πολλά ακ</w:t>
      </w:r>
      <w:r>
        <w:rPr>
          <w:rFonts w:eastAsia="Times New Roman" w:cs="Times New Roman"/>
          <w:szCs w:val="24"/>
        </w:rPr>
        <w:t>όμα είναι τα καλούδια αυτής της σύμβασης, για την οποία μάλιστα</w:t>
      </w:r>
      <w:r>
        <w:rPr>
          <w:rFonts w:eastAsia="Times New Roman" w:cs="Times New Roman"/>
          <w:szCs w:val="24"/>
        </w:rPr>
        <w:t>,</w:t>
      </w:r>
      <w:r>
        <w:rPr>
          <w:rFonts w:eastAsia="Times New Roman" w:cs="Times New Roman"/>
          <w:szCs w:val="24"/>
        </w:rPr>
        <w:t xml:space="preserve"> πανηγυρίζει ο εργοδοτικός, ο κυβερνητικός συνδικαλισμός. Και όλα αυτά</w:t>
      </w:r>
      <w:r>
        <w:rPr>
          <w:rFonts w:eastAsia="Times New Roman" w:cs="Times New Roman"/>
          <w:szCs w:val="24"/>
        </w:rPr>
        <w:t>,</w:t>
      </w:r>
      <w:r>
        <w:rPr>
          <w:rFonts w:eastAsia="Times New Roman" w:cs="Times New Roman"/>
          <w:szCs w:val="24"/>
        </w:rPr>
        <w:t xml:space="preserve"> την ώρα που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καταγράφει κέρδη</w:t>
      </w:r>
      <w:r>
        <w:rPr>
          <w:rFonts w:eastAsia="Times New Roman" w:cs="Times New Roman"/>
          <w:szCs w:val="24"/>
        </w:rPr>
        <w:t>-</w:t>
      </w:r>
      <w:r>
        <w:rPr>
          <w:rFonts w:eastAsia="Times New Roman" w:cs="Times New Roman"/>
          <w:szCs w:val="24"/>
        </w:rPr>
        <w:t xml:space="preserve">ρεκόρ αυτή την περίοδο. </w:t>
      </w:r>
    </w:p>
    <w:p w14:paraId="2E9F949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Πώς το χαρακτήρισε όλο αυτό ο κ. </w:t>
      </w:r>
      <w:proofErr w:type="spellStart"/>
      <w:r>
        <w:rPr>
          <w:rFonts w:eastAsia="Times New Roman" w:cs="Times New Roman"/>
          <w:szCs w:val="24"/>
        </w:rPr>
        <w:t>Κουρουμπλής</w:t>
      </w:r>
      <w:proofErr w:type="spellEnd"/>
      <w:r>
        <w:rPr>
          <w:rFonts w:eastAsia="Times New Roman" w:cs="Times New Roman"/>
          <w:szCs w:val="24"/>
        </w:rPr>
        <w:t>; Ακούστε: «</w:t>
      </w:r>
      <w:r>
        <w:rPr>
          <w:rFonts w:eastAsia="Times New Roman" w:cs="Times New Roman"/>
          <w:szCs w:val="24"/>
        </w:rPr>
        <w:t xml:space="preserve">Άνοιξη για τα δύσκολα </w:t>
      </w:r>
      <w:proofErr w:type="spellStart"/>
      <w:r>
        <w:rPr>
          <w:rFonts w:eastAsia="Times New Roman" w:cs="Times New Roman"/>
          <w:szCs w:val="24"/>
        </w:rPr>
        <w:t>μνημονιακά</w:t>
      </w:r>
      <w:proofErr w:type="spellEnd"/>
      <w:r>
        <w:rPr>
          <w:rFonts w:eastAsia="Times New Roman" w:cs="Times New Roman"/>
          <w:szCs w:val="24"/>
        </w:rPr>
        <w:t xml:space="preserve"> χρόνια που προηγήθηκαν». Έτσι το βλέπει. Μάλιστα! Αυτό θα πει δίκαιη ανάπτυξη ε; Ποιον κοροϊδεύετε; Δεν έχει στρώσει η σημερινή Κυβέρνηση, όπως και η προηγούμενη, το έδαφος για εργαζόμενους χωρίς δικαιώματα και φτάνετε τώρα</w:t>
      </w:r>
      <w:r>
        <w:rPr>
          <w:rFonts w:eastAsia="Times New Roman" w:cs="Times New Roman"/>
          <w:szCs w:val="24"/>
        </w:rPr>
        <w:t xml:space="preserve"> να μιλάτε μέσα στο νομοσχέδιο για τον συνετό και </w:t>
      </w:r>
      <w:r>
        <w:rPr>
          <w:rFonts w:eastAsia="Times New Roman" w:cs="Times New Roman"/>
          <w:szCs w:val="24"/>
        </w:rPr>
        <w:lastRenderedPageBreak/>
        <w:t xml:space="preserve">σύννομο εργοδότη, να επαναφέρετε δηλαδή τη γνωστή καραμέλα των υγιών επιχειρηματιών; Δεν διαμορφώνετε κάθε μέρα στη Βουλή και σήμερα το αντεργατικό νομοθετικό πλαίσιο; </w:t>
      </w:r>
    </w:p>
    <w:p w14:paraId="2E9F949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Μα, αυτό ακριβώς, το οπλοστάσιο, το α</w:t>
      </w:r>
      <w:r>
        <w:rPr>
          <w:rFonts w:eastAsia="Times New Roman" w:cs="Times New Roman"/>
          <w:szCs w:val="24"/>
        </w:rPr>
        <w:t>ντεργατικό νομοθετικό πλαίσιο θα έρθει, να το αξιοποιήσει -και το αξιοποιεί ήδη- ο κάθε εργοδότης ενάντια στους εργαζόμενους και θα είναι μάλιστα</w:t>
      </w:r>
      <w:r>
        <w:rPr>
          <w:rFonts w:eastAsia="Times New Roman" w:cs="Times New Roman"/>
          <w:szCs w:val="24"/>
        </w:rPr>
        <w:t>,</w:t>
      </w:r>
      <w:r>
        <w:rPr>
          <w:rFonts w:eastAsia="Times New Roman" w:cs="Times New Roman"/>
          <w:szCs w:val="24"/>
        </w:rPr>
        <w:t xml:space="preserve"> από πάνω και σύννομος και συνετός. Και θα καμαρώνετε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 αυτόν, όπως ο Πρωθυπουργός στις πρόσφατες ε</w:t>
      </w:r>
      <w:r>
        <w:rPr>
          <w:rFonts w:eastAsia="Times New Roman" w:cs="Times New Roman"/>
          <w:szCs w:val="24"/>
        </w:rPr>
        <w:t>πισκέψεις του σε κάτι τέτοιους. Να γιατί μιλάμε για απάτη και υποκρισία.</w:t>
      </w:r>
    </w:p>
    <w:p w14:paraId="2E9F949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2E9F949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Συμπέρασμα: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w:t>
      </w:r>
      <w:r>
        <w:rPr>
          <w:rFonts w:eastAsia="Times New Roman" w:cs="Times New Roman"/>
          <w:szCs w:val="24"/>
        </w:rPr>
        <w:t>,</w:t>
      </w:r>
      <w:r>
        <w:rPr>
          <w:rFonts w:eastAsia="Times New Roman" w:cs="Times New Roman"/>
          <w:szCs w:val="24"/>
        </w:rPr>
        <w:t xml:space="preserve"> προστασία των εργασιακών μισθολογικών δικαιωμάτων των εργαζομένων δεν υπάρχει. </w:t>
      </w:r>
      <w:r>
        <w:rPr>
          <w:rFonts w:eastAsia="Times New Roman" w:cs="Times New Roman"/>
          <w:szCs w:val="24"/>
          <w:lang w:val="en-US"/>
        </w:rPr>
        <w:t>A</w:t>
      </w:r>
      <w:proofErr w:type="spellStart"/>
      <w:r>
        <w:rPr>
          <w:rFonts w:eastAsia="Times New Roman" w:cs="Times New Roman"/>
          <w:szCs w:val="24"/>
        </w:rPr>
        <w:t>υτά</w:t>
      </w:r>
      <w:proofErr w:type="spellEnd"/>
      <w:r>
        <w:rPr>
          <w:rFonts w:eastAsia="Times New Roman" w:cs="Times New Roman"/>
          <w:szCs w:val="24"/>
        </w:rPr>
        <w:t xml:space="preserve"> </w:t>
      </w:r>
      <w:r>
        <w:rPr>
          <w:rFonts w:eastAsia="Times New Roman" w:cs="Times New Roman"/>
          <w:szCs w:val="24"/>
        </w:rPr>
        <w:lastRenderedPageBreak/>
        <w:t>θα καθορίζονται κάθε φορά</w:t>
      </w:r>
      <w:r>
        <w:rPr>
          <w:rFonts w:eastAsia="Times New Roman" w:cs="Times New Roman"/>
          <w:szCs w:val="24"/>
        </w:rPr>
        <w:t>,</w:t>
      </w:r>
      <w:r>
        <w:rPr>
          <w:rFonts w:eastAsia="Times New Roman" w:cs="Times New Roman"/>
          <w:szCs w:val="24"/>
        </w:rPr>
        <w:t xml:space="preserve"> σύμφωνα με τα συμφέροντα και την κερδοφορία του ιδιώτη καπιταλιστή. Και τα μεγάλα λόγια για διασφάλιση θέσεων εργασίας, εργασιακών σχέσεων κ.λπ.</w:t>
      </w:r>
      <w:r>
        <w:rPr>
          <w:rFonts w:eastAsia="Times New Roman" w:cs="Times New Roman"/>
          <w:szCs w:val="24"/>
        </w:rPr>
        <w:t xml:space="preserve"> είναι λόγια</w:t>
      </w:r>
      <w:r>
        <w:rPr>
          <w:rFonts w:eastAsia="Times New Roman" w:cs="Times New Roman"/>
          <w:szCs w:val="24"/>
        </w:rPr>
        <w:t>,</w:t>
      </w:r>
      <w:r>
        <w:rPr>
          <w:rFonts w:eastAsia="Times New Roman" w:cs="Times New Roman"/>
          <w:szCs w:val="24"/>
        </w:rPr>
        <w:t xml:space="preserve"> χωρίς κανένα αντίκρισμα.</w:t>
      </w:r>
    </w:p>
    <w:p w14:paraId="2E9F949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Όσο για τα πολυδιαφημισμένα αντισταθμιστικά οφέλη σε δυο δήμους στη Θεσσαλονίκη, καθώς και η πρόσβαση και η χρήση της Προβλήτας 1 του Λιμανιού, η οποία βέβαια</w:t>
      </w:r>
      <w:r>
        <w:rPr>
          <w:rFonts w:eastAsia="Times New Roman" w:cs="Times New Roman"/>
          <w:szCs w:val="24"/>
        </w:rPr>
        <w:t>,</w:t>
      </w:r>
      <w:r>
        <w:rPr>
          <w:rFonts w:eastAsia="Times New Roman" w:cs="Times New Roman"/>
          <w:szCs w:val="24"/>
        </w:rPr>
        <w:t xml:space="preserve"> να πούμε εδώ ότι ήδη από καιρό αξιοποιείται για πολιτιστι</w:t>
      </w:r>
      <w:r>
        <w:rPr>
          <w:rFonts w:eastAsia="Times New Roman" w:cs="Times New Roman"/>
          <w:szCs w:val="24"/>
        </w:rPr>
        <w:t>κές δραστηριότητες από το Φεστιβάλ Κινηματογράφου και όχι μόνο και δεν αξιοποιείται φυσικά μόνο για λιμενικές</w:t>
      </w:r>
      <w:r>
        <w:rPr>
          <w:rFonts w:eastAsia="Times New Roman" w:cs="Times New Roman"/>
          <w:szCs w:val="24"/>
        </w:rPr>
        <w:t xml:space="preserve"> δραστηριότητες</w:t>
      </w:r>
      <w:r>
        <w:rPr>
          <w:rFonts w:eastAsia="Times New Roman" w:cs="Times New Roman"/>
          <w:szCs w:val="24"/>
        </w:rPr>
        <w:t>, όλα αυτά δεν αποτελούν παρά στάχτη στα μάτια του λαού της περιοχής, προκειμένου να ελέγξετε τις αντιδράσεις του. Μόνο που 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όλα αυτά θα φέρνουν βαριές ευθύνες και οι δημοτικές αρχές της Θεσσαλονίκης και της </w:t>
      </w:r>
      <w:r>
        <w:rPr>
          <w:rFonts w:eastAsia="Times New Roman" w:cs="Times New Roman"/>
          <w:szCs w:val="24"/>
        </w:rPr>
        <w:lastRenderedPageBreak/>
        <w:t xml:space="preserve">Περιφέρειας και του εργατικού κέντρου και άλλοι φορείς, που με τον έναν ή τον άλλο τρόπο, βάζουν φαρδιά πλατιά την υπογραφή τους για την ιδιωτικοποίηση του λιμανιού. </w:t>
      </w:r>
    </w:p>
    <w:p w14:paraId="2E9F949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Ού</w:t>
      </w:r>
      <w:r>
        <w:rPr>
          <w:rFonts w:eastAsia="Times New Roman" w:cs="Times New Roman"/>
          <w:szCs w:val="24"/>
        </w:rPr>
        <w:t>τε για μια στιγμή να μην πιστέψει ο λαός της Θεσσαλονίκης τα ψέματα της Κυβέρνησης και των υπόλοιπων αστικών κομμάτων, που στηρίζουν με νύχια και με δόντια αυτή την ιδιωτικοποίηση και βάζουν πλάτη</w:t>
      </w:r>
      <w:r>
        <w:rPr>
          <w:rFonts w:eastAsia="Times New Roman" w:cs="Times New Roman"/>
          <w:szCs w:val="24"/>
        </w:rPr>
        <w:t>,</w:t>
      </w:r>
      <w:r>
        <w:rPr>
          <w:rFonts w:eastAsia="Times New Roman" w:cs="Times New Roman"/>
          <w:szCs w:val="24"/>
        </w:rPr>
        <w:t xml:space="preserve"> για να προωθηθούν τα συμφέροντα μεγάλων επιχειρηματικών ομ</w:t>
      </w:r>
      <w:r>
        <w:rPr>
          <w:rFonts w:eastAsia="Times New Roman" w:cs="Times New Roman"/>
          <w:szCs w:val="24"/>
        </w:rPr>
        <w:t xml:space="preserve">ίλων. </w:t>
      </w:r>
    </w:p>
    <w:p w14:paraId="2E9F949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ΚΚΕ, καταψηφίζουμε φυσικά, γιατί θεωρούμε ότι πρόκειται για μια αρνητικότατη εξέλιξη για τους εργαζόμενους και τον λαό. Και ρωτάω -και ρωτάμε και τον κόσμο που μας ακούει- μπορεί το </w:t>
      </w:r>
      <w:r>
        <w:rPr>
          <w:rFonts w:eastAsia="Times New Roman" w:cs="Times New Roman"/>
          <w:szCs w:val="24"/>
        </w:rPr>
        <w:t>λ</w:t>
      </w:r>
      <w:r>
        <w:rPr>
          <w:rFonts w:eastAsia="Times New Roman" w:cs="Times New Roman"/>
          <w:szCs w:val="24"/>
        </w:rPr>
        <w:t>ιμάνι της Θεσσαλονίκης και συνολικά τα λιμάνια, οι υποδο</w:t>
      </w:r>
      <w:r>
        <w:rPr>
          <w:rFonts w:eastAsia="Times New Roman" w:cs="Times New Roman"/>
          <w:szCs w:val="24"/>
        </w:rPr>
        <w:t xml:space="preserve">μές της χώρας, να γίνουν μοχλός πραγματικής ανάπτυξης και </w:t>
      </w:r>
      <w:r>
        <w:rPr>
          <w:rFonts w:eastAsia="Times New Roman" w:cs="Times New Roman"/>
          <w:szCs w:val="24"/>
        </w:rPr>
        <w:lastRenderedPageBreak/>
        <w:t>ευημερίας για τους εργάτες και τις λαϊκές οικογένειες, να προσφέρουν σταθερή δουλειά με δικαιώματα, να γίνουν μοχλός συνολικά κοινωνικής και πολιτιστικής ανάπτυξης για όλο τον λαό της περιοχής και γ</w:t>
      </w:r>
      <w:r>
        <w:rPr>
          <w:rFonts w:eastAsia="Times New Roman" w:cs="Times New Roman"/>
          <w:szCs w:val="24"/>
        </w:rPr>
        <w:t xml:space="preserve">ια την πατρίδα μας; </w:t>
      </w:r>
    </w:p>
    <w:p w14:paraId="2E9F949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Δελή, ολοκληρώστε.</w:t>
      </w:r>
    </w:p>
    <w:p w14:paraId="2E9F949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Τελειώνω, κύριε Πρόεδρε. </w:t>
      </w:r>
    </w:p>
    <w:p w14:paraId="2E9F949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Ναι. Όλα αυτά μπορούν να γίνουν</w:t>
      </w:r>
      <w:r>
        <w:rPr>
          <w:rFonts w:eastAsia="Times New Roman" w:cs="Times New Roman"/>
          <w:szCs w:val="24"/>
        </w:rPr>
        <w:t>,</w:t>
      </w:r>
      <w:r>
        <w:rPr>
          <w:rFonts w:eastAsia="Times New Roman" w:cs="Times New Roman"/>
          <w:szCs w:val="24"/>
        </w:rPr>
        <w:t xml:space="preserve"> εφόσον η αξιοποίησή τους δεν θα γίνεται για τις ανάγκες της ανταγωνιστικότητας και της κερ</w:t>
      </w:r>
      <w:r>
        <w:rPr>
          <w:rFonts w:eastAsia="Times New Roman" w:cs="Times New Roman"/>
          <w:szCs w:val="24"/>
        </w:rPr>
        <w:t>δοφορίας του κεφαλαίου. Μόνο που τότε χρειάζεται</w:t>
      </w:r>
      <w:r>
        <w:rPr>
          <w:rFonts w:eastAsia="Times New Roman" w:cs="Times New Roman"/>
          <w:szCs w:val="24"/>
        </w:rPr>
        <w:t>,</w:t>
      </w:r>
      <w:r>
        <w:rPr>
          <w:rFonts w:eastAsia="Times New Roman" w:cs="Times New Roman"/>
          <w:szCs w:val="24"/>
        </w:rPr>
        <w:t xml:space="preserve"> ο ίδιος ο λαός να βρεθεί στο τιμόνι της εξουσίας και η εξουσία του απαλλαγμένη από το καπιταλιστικό κέρδος να οργανώσει την κοινωνική παραγωγή και να τη σχεδιάσει κεντρικά και επιστημονικά, θέτοντάς την </w:t>
      </w:r>
      <w:r>
        <w:rPr>
          <w:rFonts w:eastAsia="Times New Roman" w:cs="Times New Roman"/>
          <w:szCs w:val="24"/>
        </w:rPr>
        <w:lastRenderedPageBreak/>
        <w:t>στη</w:t>
      </w:r>
      <w:r>
        <w:rPr>
          <w:rFonts w:eastAsia="Times New Roman" w:cs="Times New Roman"/>
          <w:szCs w:val="24"/>
        </w:rPr>
        <w:t>ν υπηρεσία των κοινωνικών αναγκών. Σοσιαλισμό το λένε αυτό και είναι ό,τι πιο αναγκαίο και ό,τι πιο ώριμο στη βάρβαρη εποχή μας.</w:t>
      </w:r>
    </w:p>
    <w:p w14:paraId="2E9F949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9F949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Κύριε Πρόεδρε, θα παρακαλούσα να λάβω τον</w:t>
      </w:r>
      <w:r>
        <w:rPr>
          <w:rFonts w:eastAsia="Times New Roman" w:cs="Times New Roman"/>
          <w:szCs w:val="24"/>
        </w:rPr>
        <w:t xml:space="preserve"> λόγο για να κάνω ορισμένες νομοτεχνικές βελτιώσεις.</w:t>
      </w:r>
    </w:p>
    <w:p w14:paraId="2E9F949D" w14:textId="77777777" w:rsidR="00BE4DD2" w:rsidRDefault="0027121F">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Υφυπουργέ, έχετε τον λόγο για τις νομοθετικές βελτιώσεις.</w:t>
      </w:r>
      <w:r>
        <w:rPr>
          <w:rFonts w:eastAsia="Times New Roman" w:cs="Times New Roman"/>
          <w:b/>
          <w:szCs w:val="24"/>
        </w:rPr>
        <w:t xml:space="preserve"> </w:t>
      </w:r>
    </w:p>
    <w:p w14:paraId="2E9F949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Ευχαριστώ, κύριε Πρόεδρ</w:t>
      </w:r>
      <w:r>
        <w:rPr>
          <w:rFonts w:eastAsia="Times New Roman" w:cs="Times New Roman"/>
          <w:szCs w:val="24"/>
        </w:rPr>
        <w:t>ε.</w:t>
      </w:r>
    </w:p>
    <w:p w14:paraId="2E9F949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πέντε νομοτεχνικές βελτιώσεις, κυρίως φραστικές: </w:t>
      </w:r>
    </w:p>
    <w:p w14:paraId="2E9F94A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στην παράγραφο 7 του άρθρου 3 του σχεδίου νόμου η φράση «περίπου πέντε χιλιάδων πενήντα εννέα και δεκαπέντε τετραγωνικών μέτρων και δεκαπέντε εκατοστών του τετραγωνικού μέτρου» αντι</w:t>
      </w:r>
      <w:r>
        <w:rPr>
          <w:rFonts w:eastAsia="Times New Roman" w:cs="Times New Roman"/>
          <w:szCs w:val="24"/>
        </w:rPr>
        <w:t>καθίσταται με τη φράση «περίπου πέντε χιλιάδων πενήντα εννέα τετραγωνικών μέτρων και δεκαπέντε εκατοστών του τετραγωνικού μέτρου».</w:t>
      </w:r>
    </w:p>
    <w:p w14:paraId="2E9F94A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στην περίπτωση δ) της παραγράφου 1 του άρθρου 4 του σχεδίου νόμου στην φράση «την ασφάλεια και την ασφάλεια την </w:t>
      </w:r>
      <w:r>
        <w:rPr>
          <w:rFonts w:eastAsia="Times New Roman" w:cs="Times New Roman"/>
          <w:szCs w:val="24"/>
        </w:rPr>
        <w:t>ναυσιπλοΐας»</w:t>
      </w:r>
      <w:r>
        <w:rPr>
          <w:rFonts w:eastAsia="Times New Roman" w:cs="Times New Roman"/>
          <w:szCs w:val="24"/>
        </w:rPr>
        <w:t>,</w:t>
      </w:r>
      <w:r>
        <w:rPr>
          <w:rFonts w:eastAsia="Times New Roman" w:cs="Times New Roman"/>
          <w:szCs w:val="24"/>
        </w:rPr>
        <w:t xml:space="preserve"> προφανώς διαγράφεται η λέξη «και την ασφάλεια».</w:t>
      </w:r>
    </w:p>
    <w:p w14:paraId="2E9F94A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στην περίπτωση β) της παραγράφου 1 του άρθρου 8 του σχεδίου νόμου η φράση «στο άρθρο 1.2 της κυρούμενης με τον </w:t>
      </w:r>
      <w:r>
        <w:rPr>
          <w:rFonts w:eastAsia="Times New Roman" w:cs="Times New Roman"/>
          <w:szCs w:val="24"/>
        </w:rPr>
        <w:lastRenderedPageBreak/>
        <w:t>παρόντα Σύμβασης Παραχώρησης» προστίθεται προφανώς</w:t>
      </w:r>
      <w:r>
        <w:rPr>
          <w:rFonts w:eastAsia="Times New Roman" w:cs="Times New Roman"/>
          <w:szCs w:val="24"/>
        </w:rPr>
        <w:t>,</w:t>
      </w:r>
      <w:r>
        <w:rPr>
          <w:rFonts w:eastAsia="Times New Roman" w:cs="Times New Roman"/>
          <w:szCs w:val="24"/>
        </w:rPr>
        <w:t xml:space="preserve"> το «με τον παρόντα νόμο».</w:t>
      </w:r>
    </w:p>
    <w:p w14:paraId="2E9F94A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Τέταρτον, στην παράγραφο 4 του άρθρου 9 του σχεδίου νόμου η φράση «θα εκδικάζονται από τα Δικαστήρια του Θεσσαλονίκης κατά την τακτική διαδικασία» αντικαθίσταται με τη φράση «θα εκδικάζονται από τα Δικαστήρια της Θεσσαλονίκης κατ</w:t>
      </w:r>
      <w:r>
        <w:rPr>
          <w:rFonts w:eastAsia="Times New Roman" w:cs="Times New Roman"/>
          <w:szCs w:val="24"/>
        </w:rPr>
        <w:t>ά την τακτική διαδικασία».</w:t>
      </w:r>
    </w:p>
    <w:p w14:paraId="2E9F94A4" w14:textId="77777777" w:rsidR="00BE4DD2" w:rsidRDefault="0027121F">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στην περίπτωση β) της παραγράφου 2 του άρθρου 12 του σχεδίου νόμου στη φράση «(ΦΕΚ ΑΕ, ΕΠΕ και Γ.Ε.ΜΗ. 2979/20</w:t>
      </w:r>
      <w:r>
        <w:rPr>
          <w:rFonts w:eastAsia="Times New Roman" w:cs="Times New Roman"/>
          <w:szCs w:val="24"/>
        </w:rPr>
        <w:t>-</w:t>
      </w:r>
      <w:r>
        <w:rPr>
          <w:rFonts w:eastAsia="Times New Roman" w:cs="Times New Roman"/>
          <w:szCs w:val="24"/>
        </w:rPr>
        <w:t>05</w:t>
      </w:r>
      <w:r>
        <w:rPr>
          <w:rFonts w:eastAsia="Times New Roman" w:cs="Times New Roman"/>
          <w:szCs w:val="24"/>
        </w:rPr>
        <w:t>-</w:t>
      </w:r>
      <w:r>
        <w:rPr>
          <w:rFonts w:eastAsia="Times New Roman" w:cs="Times New Roman"/>
          <w:szCs w:val="24"/>
        </w:rPr>
        <w:t xml:space="preserve">2011)», η λέξη «ΦΕΚ» διαγράφεται. </w:t>
      </w:r>
    </w:p>
    <w:p w14:paraId="2E9F94A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9F94A6" w14:textId="77777777" w:rsidR="00BE4DD2" w:rsidRDefault="0027121F">
      <w:pPr>
        <w:spacing w:line="600" w:lineRule="auto"/>
        <w:ind w:firstLine="539"/>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lang w:val="en-US"/>
        </w:rPr>
        <w:t>o</w:t>
      </w:r>
      <w:r>
        <w:rPr>
          <w:rFonts w:eastAsia="Times New Roman" w:cs="Times New Roman"/>
          <w:szCs w:val="24"/>
        </w:rPr>
        <w:t xml:space="preserve"> Υφυπουργός κ. Νεκτάριος Σαντορινιός κ</w:t>
      </w:r>
      <w:r>
        <w:rPr>
          <w:rFonts w:eastAsia="Times New Roman" w:cs="Times New Roman"/>
          <w:szCs w:val="24"/>
        </w:rPr>
        <w:t>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 </w:t>
      </w:r>
    </w:p>
    <w:p w14:paraId="2E9F94A7" w14:textId="77777777" w:rsidR="00BE4DD2" w:rsidRDefault="0027121F">
      <w:pPr>
        <w:spacing w:line="600" w:lineRule="auto"/>
        <w:ind w:firstLine="539"/>
        <w:contextualSpacing/>
        <w:jc w:val="center"/>
        <w:rPr>
          <w:rFonts w:eastAsia="Times New Roman" w:cs="Times New Roman"/>
          <w:color w:val="FF0000"/>
          <w:szCs w:val="24"/>
        </w:rPr>
      </w:pPr>
      <w:r w:rsidRPr="0067502D">
        <w:rPr>
          <w:rFonts w:eastAsia="Times New Roman" w:cs="Times New Roman"/>
          <w:color w:val="FF0000"/>
          <w:szCs w:val="24"/>
        </w:rPr>
        <w:t>(ΑΛΛΑΓΗ ΣΕΛ.)</w:t>
      </w:r>
    </w:p>
    <w:p w14:paraId="2E9F94A8" w14:textId="77777777" w:rsidR="00BE4DD2" w:rsidRDefault="0027121F">
      <w:pPr>
        <w:spacing w:line="600" w:lineRule="auto"/>
        <w:ind w:firstLine="539"/>
        <w:contextualSpacing/>
        <w:jc w:val="center"/>
        <w:rPr>
          <w:rFonts w:eastAsia="Times New Roman" w:cs="Times New Roman"/>
          <w:color w:val="FF0000"/>
          <w:szCs w:val="24"/>
        </w:rPr>
      </w:pPr>
      <w:r w:rsidRPr="0067502D">
        <w:rPr>
          <w:rFonts w:eastAsia="Times New Roman" w:cs="Times New Roman"/>
          <w:color w:val="FF0000"/>
          <w:szCs w:val="24"/>
        </w:rPr>
        <w:t>(ΝΑ ΜΠΟΥΝ ΟΙ ΣΕΛ. 136, 137)</w:t>
      </w:r>
    </w:p>
    <w:p w14:paraId="2E9F94A9" w14:textId="77777777" w:rsidR="00BE4DD2" w:rsidRDefault="0027121F">
      <w:pPr>
        <w:spacing w:line="600" w:lineRule="auto"/>
        <w:ind w:firstLine="539"/>
        <w:contextualSpacing/>
        <w:jc w:val="center"/>
        <w:rPr>
          <w:rFonts w:eastAsia="Times New Roman" w:cs="Times New Roman"/>
          <w:color w:val="FF0000"/>
          <w:szCs w:val="24"/>
        </w:rPr>
      </w:pPr>
      <w:r w:rsidRPr="0067502D">
        <w:rPr>
          <w:rFonts w:eastAsia="Times New Roman" w:cs="Times New Roman"/>
          <w:color w:val="FF0000"/>
          <w:szCs w:val="24"/>
        </w:rPr>
        <w:t>(ΑΛΛΑΓΗ ΣΕΛ.)</w:t>
      </w:r>
    </w:p>
    <w:p w14:paraId="2E9F94A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Προχωρούμε με τον επόμενο ειδικό αγορητή τον κ. Λαζαρίδη από τους Αν</w:t>
      </w:r>
      <w:r>
        <w:rPr>
          <w:rFonts w:eastAsia="Times New Roman" w:cs="Times New Roman"/>
          <w:szCs w:val="24"/>
        </w:rPr>
        <w:t xml:space="preserve">εξάρτητους Έλληνες. </w:t>
      </w:r>
    </w:p>
    <w:p w14:paraId="2E9F94A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Ορίστε, κύριε Λαζαρίδη, έχετε κι εσείς τον λόγο για δώδεκα λεπτά.</w:t>
      </w:r>
    </w:p>
    <w:p w14:paraId="2E9F94A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Ευχαριστώ, κύριε Πρόεδρε.</w:t>
      </w:r>
    </w:p>
    <w:p w14:paraId="2E9F94A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προχωρήσω στα σχόλιά μου για το νομοσχέδιο, θα ήθελα να κάνω κάποια σχόλια για τους </w:t>
      </w:r>
      <w:proofErr w:type="spellStart"/>
      <w:r>
        <w:rPr>
          <w:rFonts w:eastAsia="Times New Roman" w:cs="Times New Roman"/>
          <w:szCs w:val="24"/>
        </w:rPr>
        <w:t>προλαλήσαντες</w:t>
      </w:r>
      <w:proofErr w:type="spellEnd"/>
      <w:r>
        <w:rPr>
          <w:rFonts w:eastAsia="Times New Roman" w:cs="Times New Roman"/>
          <w:szCs w:val="24"/>
        </w:rPr>
        <w:t xml:space="preserve"> συναδέλφους, οι οποί</w:t>
      </w:r>
      <w:r>
        <w:rPr>
          <w:rFonts w:eastAsia="Times New Roman" w:cs="Times New Roman"/>
          <w:szCs w:val="24"/>
        </w:rPr>
        <w:t>οι είπαν κάποια ενδιαφέροντα πράγματα. Θα ξεκινήσω από τον Εκπρόσωπο της Νέας Δημοκρατίας, ο οποίος μίλησε για τα ναυάγια, κ.λπ.</w:t>
      </w:r>
      <w:r>
        <w:rPr>
          <w:rFonts w:eastAsia="Times New Roman" w:cs="Times New Roman"/>
          <w:szCs w:val="24"/>
        </w:rPr>
        <w:t>.</w:t>
      </w:r>
      <w:r>
        <w:rPr>
          <w:rFonts w:eastAsia="Times New Roman" w:cs="Times New Roman"/>
          <w:szCs w:val="24"/>
        </w:rPr>
        <w:t xml:space="preserve"> </w:t>
      </w:r>
    </w:p>
    <w:p w14:paraId="2E9F94A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είναι μια καλή ιδέα αυτό που είπε ο συνάδελφος από τη Νέα Δημοκρατία -και θα πρότεινα να το δείτε, κύριε Υπουργέ-</w:t>
      </w:r>
      <w:r>
        <w:rPr>
          <w:rFonts w:eastAsia="Times New Roman" w:cs="Times New Roman"/>
          <w:szCs w:val="24"/>
        </w:rPr>
        <w:t xml:space="preserve"> να συσταθεί δηλαδή μια επιτροπή στο Υπουργείο, η οποία θα κάνει έναν έλεγχο σε όλα τα λιμάνια της χώρας, να δούμε πού έχουμε ναυάγια ή πού έχουμε παρατημένα σκάφη, για πόσα χρόνια τα έχουμε παρατημένα και τι επιπτώσεις είχε αυτό στο περιβάλλον. Διότι όλοι</w:t>
      </w:r>
      <w:r>
        <w:rPr>
          <w:rFonts w:eastAsia="Times New Roman" w:cs="Times New Roman"/>
          <w:szCs w:val="24"/>
        </w:rPr>
        <w:t xml:space="preserve"> μας γνωρίζουμε</w:t>
      </w:r>
      <w:r>
        <w:rPr>
          <w:rFonts w:eastAsia="Times New Roman" w:cs="Times New Roman"/>
          <w:szCs w:val="24"/>
        </w:rPr>
        <w:t>, ότι</w:t>
      </w:r>
      <w:r>
        <w:rPr>
          <w:rFonts w:eastAsia="Times New Roman" w:cs="Times New Roman"/>
          <w:szCs w:val="24"/>
        </w:rPr>
        <w:t xml:space="preserve"> σε όλα τα λιμάνια της χώρας και </w:t>
      </w:r>
      <w:r>
        <w:rPr>
          <w:rFonts w:eastAsia="Times New Roman" w:cs="Times New Roman"/>
          <w:szCs w:val="24"/>
        </w:rPr>
        <w:lastRenderedPageBreak/>
        <w:t xml:space="preserve">κυρίως </w:t>
      </w:r>
      <w:r>
        <w:rPr>
          <w:rFonts w:eastAsia="Times New Roman" w:cs="Times New Roman"/>
          <w:szCs w:val="24"/>
        </w:rPr>
        <w:t>σ</w:t>
      </w:r>
      <w:r>
        <w:rPr>
          <w:rFonts w:eastAsia="Times New Roman" w:cs="Times New Roman"/>
          <w:szCs w:val="24"/>
        </w:rPr>
        <w:t xml:space="preserve">τις περιοχές Κερατσίνι, Πέραμα, τις περιοχές προς Σαλαμίνα κ.λπ., δεκάδες σκάφη -για να μην πούμε εκατοντάδες- είναι παρατημένα και </w:t>
      </w:r>
      <w:proofErr w:type="spellStart"/>
      <w:r>
        <w:rPr>
          <w:rFonts w:eastAsia="Times New Roman" w:cs="Times New Roman"/>
          <w:szCs w:val="24"/>
        </w:rPr>
        <w:t>μισοβουλιαγμένα</w:t>
      </w:r>
      <w:proofErr w:type="spellEnd"/>
      <w:r>
        <w:rPr>
          <w:rFonts w:eastAsia="Times New Roman" w:cs="Times New Roman"/>
          <w:szCs w:val="24"/>
        </w:rPr>
        <w:t xml:space="preserve">, με αποτέλεσμα να ρυπαίνουν το περιβάλλον. Και </w:t>
      </w:r>
      <w:r>
        <w:rPr>
          <w:rFonts w:eastAsia="Times New Roman" w:cs="Times New Roman"/>
          <w:szCs w:val="24"/>
        </w:rPr>
        <w:t>όχι μόνο αυτό, αλλά να κινδυνεύουν και οι πολίτες. Μιλώ για τους ερασιτέχνες αλιείς, για τους επαγγελματίες αλιείς,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Αξίζει πραγματικά</w:t>
      </w:r>
      <w:r>
        <w:rPr>
          <w:rFonts w:eastAsia="Times New Roman" w:cs="Times New Roman"/>
          <w:szCs w:val="24"/>
        </w:rPr>
        <w:t>,</w:t>
      </w:r>
      <w:r>
        <w:rPr>
          <w:rFonts w:eastAsia="Times New Roman" w:cs="Times New Roman"/>
          <w:szCs w:val="24"/>
        </w:rPr>
        <w:t xml:space="preserve"> να γίνει αυτό, για να δούμε πώς αντιμετώπισαν την υπόθεση «θάλασσα», την υπόθεση «λιμάνια» και τα ναυάγια οι προηγούμενες κυβερνήσεις. </w:t>
      </w:r>
    </w:p>
    <w:p w14:paraId="2E9F94A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Παρακάτω θα μιλήσουμε </w:t>
      </w:r>
      <w:r>
        <w:rPr>
          <w:rFonts w:eastAsia="Times New Roman" w:cs="Times New Roman"/>
          <w:szCs w:val="24"/>
        </w:rPr>
        <w:t xml:space="preserve">για </w:t>
      </w:r>
      <w:r>
        <w:rPr>
          <w:rFonts w:eastAsia="Times New Roman" w:cs="Times New Roman"/>
          <w:szCs w:val="24"/>
        </w:rPr>
        <w:t xml:space="preserve">κάποια πράγματα, τα οποία είχαμε πει ήδη από την </w:t>
      </w:r>
      <w:r>
        <w:rPr>
          <w:rFonts w:eastAsia="Times New Roman" w:cs="Times New Roman"/>
          <w:szCs w:val="24"/>
        </w:rPr>
        <w:t>ε</w:t>
      </w:r>
      <w:r>
        <w:rPr>
          <w:rFonts w:eastAsia="Times New Roman" w:cs="Times New Roman"/>
          <w:szCs w:val="24"/>
        </w:rPr>
        <w:t>πιτροπή, σχετικά με την απόλυτη εγκατάλειψη</w:t>
      </w:r>
      <w:r>
        <w:rPr>
          <w:rFonts w:eastAsia="Times New Roman" w:cs="Times New Roman"/>
          <w:szCs w:val="24"/>
        </w:rPr>
        <w:t xml:space="preserve"> των προηγούμενων κυβερνήσεων. Και το λέω αυτό ως Θεσσαλονικιός. Γιατί το </w:t>
      </w:r>
      <w:r>
        <w:rPr>
          <w:rFonts w:eastAsia="Times New Roman" w:cs="Times New Roman"/>
          <w:szCs w:val="24"/>
        </w:rPr>
        <w:t>λ</w:t>
      </w:r>
      <w:r>
        <w:rPr>
          <w:rFonts w:eastAsia="Times New Roman" w:cs="Times New Roman"/>
          <w:szCs w:val="24"/>
        </w:rPr>
        <w:t xml:space="preserve">ιμάνι της Θεσσαλονίκης, το οποίο είναι ένα </w:t>
      </w:r>
      <w:r>
        <w:rPr>
          <w:rFonts w:eastAsia="Times New Roman" w:cs="Times New Roman"/>
          <w:szCs w:val="24"/>
        </w:rPr>
        <w:lastRenderedPageBreak/>
        <w:t>δυναμικό λιμάνι και πύλη εισόδου, όπως έχουμε πει πολλές φορές, το είχαν εγκαταλείψει εντελώς.</w:t>
      </w:r>
    </w:p>
    <w:p w14:paraId="2E9F94B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Πριν φτάσουμε σ’ αυτό, θα ήθελα να κάνω ένα</w:t>
      </w:r>
      <w:r>
        <w:rPr>
          <w:rFonts w:eastAsia="Times New Roman" w:cs="Times New Roman"/>
          <w:szCs w:val="24"/>
        </w:rPr>
        <w:t xml:space="preserve"> σχόλιο για τον καλό συνάδελφο, τον εκπρόσωπο του ΠΑΣΟΚ, ο οποίος έκανε μια σύγκριση με το ΤΑΙΠΕΔ και το </w:t>
      </w:r>
      <w:proofErr w:type="spellStart"/>
      <w:r>
        <w:rPr>
          <w:rFonts w:eastAsia="Times New Roman" w:cs="Times New Roman"/>
          <w:szCs w:val="24"/>
        </w:rPr>
        <w:t>υπερταμείο</w:t>
      </w:r>
      <w:proofErr w:type="spellEnd"/>
      <w:r>
        <w:rPr>
          <w:rFonts w:eastAsia="Times New Roman" w:cs="Times New Roman"/>
          <w:szCs w:val="24"/>
        </w:rPr>
        <w:t>.</w:t>
      </w:r>
    </w:p>
    <w:p w14:paraId="2E9F94B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ξέρω ότι είστε άριστος νομικός. Εγώ είμαι μηχανικός. Θα ήθελα να σας πω να διαβάσετε με προσοχή και τα δύο νομοσχέδια. Το </w:t>
      </w:r>
      <w:r>
        <w:rPr>
          <w:rFonts w:eastAsia="Times New Roman" w:cs="Times New Roman"/>
          <w:szCs w:val="24"/>
        </w:rPr>
        <w:t xml:space="preserve">μεν ΤΑΙΠΕΔ, το οποίο το ψηφίσατε εσείς, τα δύο κόμματα, λέει πως ό,τι μπαίνει εκεί, μπαίνει αποκλειστικά για πώληση. Είναι μόνο προς πώληση και για τίποτε άλλο. Είναι δεσμευτικό, δηλαδή, αυτό. Ενώ το νομοσχέδιο, το οποίο ψηφίσαμε εμείς κι έχει να κάνει με </w:t>
      </w:r>
      <w:r>
        <w:rPr>
          <w:rFonts w:eastAsia="Times New Roman" w:cs="Times New Roman"/>
          <w:szCs w:val="24"/>
        </w:rPr>
        <w:t xml:space="preserve">τις δημόσιες συμμετοχές και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λέει πως ό,τι μπαίνει εκεί είναι για αξιοποίηση. Δεν λέει πουθενά και </w:t>
      </w:r>
      <w:r>
        <w:rPr>
          <w:rFonts w:eastAsia="Times New Roman" w:cs="Times New Roman"/>
          <w:szCs w:val="24"/>
        </w:rPr>
        <w:lastRenderedPageBreak/>
        <w:t>δεν δεσμεύει πουθενά πως ό,τι μπαίνει εκεί είναι για πώληση. Αυτή είναι μια ουσιαστική και μεγάλη διαφορά.</w:t>
      </w:r>
    </w:p>
    <w:p w14:paraId="2E9F94B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έρχομαι τώρα σε ό,τι αφορά την εγ</w:t>
      </w:r>
      <w:r>
        <w:rPr>
          <w:rFonts w:eastAsia="Times New Roman" w:cs="Times New Roman"/>
          <w:szCs w:val="24"/>
        </w:rPr>
        <w:t xml:space="preserve">κατάλειψη του </w:t>
      </w:r>
      <w:r>
        <w:rPr>
          <w:rFonts w:eastAsia="Times New Roman" w:cs="Times New Roman"/>
          <w:szCs w:val="24"/>
        </w:rPr>
        <w:t xml:space="preserve">λιμανιού </w:t>
      </w:r>
      <w:r>
        <w:rPr>
          <w:rFonts w:eastAsia="Times New Roman" w:cs="Times New Roman"/>
          <w:szCs w:val="24"/>
        </w:rPr>
        <w:t xml:space="preserve">της Θεσσαλονίκης: Είχα πει στις </w:t>
      </w:r>
      <w:r>
        <w:rPr>
          <w:rFonts w:eastAsia="Times New Roman" w:cs="Times New Roman"/>
          <w:szCs w:val="24"/>
        </w:rPr>
        <w:t xml:space="preserve">επιτροπές </w:t>
      </w:r>
      <w:r>
        <w:rPr>
          <w:rFonts w:eastAsia="Times New Roman" w:cs="Times New Roman"/>
          <w:szCs w:val="24"/>
        </w:rPr>
        <w:t xml:space="preserve">ότι ξεκινάω από τη σιδηροδρομική σύνδεση, η οποία είναι σημαντική. Γιατί το </w:t>
      </w:r>
      <w:r>
        <w:rPr>
          <w:rFonts w:eastAsia="Times New Roman" w:cs="Times New Roman"/>
          <w:szCs w:val="24"/>
        </w:rPr>
        <w:t>λιμάνι</w:t>
      </w:r>
      <w:r>
        <w:rPr>
          <w:rFonts w:eastAsia="Times New Roman" w:cs="Times New Roman"/>
          <w:szCs w:val="24"/>
        </w:rPr>
        <w:t xml:space="preserve"> της Θεσσαλονίκης είναι πύλη εισόδου στη χώρα, στα Βαλκάνια και στην υπόλοιπη Ευρώπη. Είναι σημαντική η σιδηρ</w:t>
      </w:r>
      <w:r>
        <w:rPr>
          <w:rFonts w:eastAsia="Times New Roman" w:cs="Times New Roman"/>
          <w:szCs w:val="24"/>
        </w:rPr>
        <w:t xml:space="preserve">οδρομική σύνδεση. Τι σιδηροδρομική σύνδεση έχει το </w:t>
      </w:r>
      <w:r>
        <w:rPr>
          <w:rFonts w:eastAsia="Times New Roman" w:cs="Times New Roman"/>
          <w:szCs w:val="24"/>
        </w:rPr>
        <w:t>λιμάνι</w:t>
      </w:r>
      <w:r>
        <w:rPr>
          <w:rFonts w:eastAsia="Times New Roman" w:cs="Times New Roman"/>
          <w:szCs w:val="24"/>
        </w:rPr>
        <w:t>; Υποτυπώδη. Είναι η σιδηροδρομική σύνδεση, η οποία είχε γίνει ήδη πριν από τον Β΄ Παγκόσμιο Πόλεμο. Μετά τον Β΄ Παγκόσμιο Πόλεμο συντηρήθηκε, λόγω των καταστροφών του Β΄ Παγκοσμίου Πολέμου και έκτοτ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απλώς συντηρείται. Δεν έχει γίνει καμ</w:t>
      </w:r>
      <w:r>
        <w:rPr>
          <w:rFonts w:eastAsia="Times New Roman" w:cs="Times New Roman"/>
          <w:szCs w:val="24"/>
        </w:rPr>
        <w:t>μ</w:t>
      </w:r>
      <w:r>
        <w:rPr>
          <w:rFonts w:eastAsia="Times New Roman" w:cs="Times New Roman"/>
          <w:szCs w:val="24"/>
        </w:rPr>
        <w:t>ία ανανέωση, καμ</w:t>
      </w:r>
      <w:r>
        <w:rPr>
          <w:rFonts w:eastAsia="Times New Roman" w:cs="Times New Roman"/>
          <w:szCs w:val="24"/>
        </w:rPr>
        <w:t>μ</w:t>
      </w:r>
      <w:r>
        <w:rPr>
          <w:rFonts w:eastAsia="Times New Roman" w:cs="Times New Roman"/>
          <w:szCs w:val="24"/>
        </w:rPr>
        <w:t xml:space="preserve">ία βελτίωση, ενώ αυτό θα ήταν σημαντικό. </w:t>
      </w:r>
    </w:p>
    <w:p w14:paraId="2E9F94B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εδώ έχουμε και κάποιες αναφορές από το 2012, όπου κάποιοι φορείς από τη Θεσσαλονίκη προτείνουν τον εκσυγχρονισμό. Και μεταφέρουν τις ανησυχίες των ε</w:t>
      </w:r>
      <w:r>
        <w:rPr>
          <w:rFonts w:eastAsia="Times New Roman" w:cs="Times New Roman"/>
          <w:szCs w:val="24"/>
        </w:rPr>
        <w:t>πιχειρηματιών. Λέει: «Η αδυναμία του ΟΣΕ, αλλά και των υποδομών εν γένει να στηρίξουν το μεταφορικό έργο</w:t>
      </w:r>
      <w:r>
        <w:rPr>
          <w:rFonts w:eastAsia="Times New Roman" w:cs="Times New Roman"/>
          <w:szCs w:val="24"/>
        </w:rPr>
        <w:t>,</w:t>
      </w:r>
      <w:r>
        <w:rPr>
          <w:rFonts w:eastAsia="Times New Roman" w:cs="Times New Roman"/>
          <w:szCs w:val="24"/>
        </w:rPr>
        <w:t xml:space="preserve"> που μπορεί να παράγει το </w:t>
      </w:r>
      <w:r>
        <w:rPr>
          <w:rFonts w:eastAsia="Times New Roman" w:cs="Times New Roman"/>
          <w:szCs w:val="24"/>
        </w:rPr>
        <w:t>λ</w:t>
      </w:r>
      <w:r>
        <w:rPr>
          <w:rFonts w:eastAsia="Times New Roman" w:cs="Times New Roman"/>
          <w:szCs w:val="24"/>
        </w:rPr>
        <w:t xml:space="preserve">ιμάνι της Θεσσαλονίκης, μπορεί να </w:t>
      </w:r>
      <w:proofErr w:type="spellStart"/>
      <w:r>
        <w:rPr>
          <w:rFonts w:eastAsia="Times New Roman" w:cs="Times New Roman"/>
          <w:szCs w:val="24"/>
        </w:rPr>
        <w:t>απομειώσει</w:t>
      </w:r>
      <w:proofErr w:type="spellEnd"/>
      <w:r>
        <w:rPr>
          <w:rFonts w:eastAsia="Times New Roman" w:cs="Times New Roman"/>
          <w:szCs w:val="24"/>
        </w:rPr>
        <w:t xml:space="preserve"> σημαντικά το τίμημα του ΟΛΘ κατά την ιδιωτικοποίησή του». </w:t>
      </w:r>
    </w:p>
    <w:p w14:paraId="2E9F94B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Δηλαδή, τι επισημαίν</w:t>
      </w:r>
      <w:r>
        <w:rPr>
          <w:rFonts w:eastAsia="Times New Roman" w:cs="Times New Roman"/>
          <w:szCs w:val="24"/>
        </w:rPr>
        <w:t xml:space="preserve">ουν οι επιχειρηματίες, αλλά και οι φορείς της Θεσσαλονίκης; Ότι αυτό που κάνουν, που εγκατέλειψαν τη Θεσσαλονίκη, θα έχει σαν αποτέλεσμα την </w:t>
      </w:r>
      <w:proofErr w:type="spellStart"/>
      <w:r>
        <w:rPr>
          <w:rFonts w:eastAsia="Times New Roman" w:cs="Times New Roman"/>
          <w:szCs w:val="24"/>
        </w:rPr>
        <w:t>απομείωση</w:t>
      </w:r>
      <w:proofErr w:type="spellEnd"/>
      <w:r>
        <w:rPr>
          <w:rFonts w:eastAsia="Times New Roman" w:cs="Times New Roman"/>
          <w:szCs w:val="24"/>
        </w:rPr>
        <w:t xml:space="preserve"> της τιμής. Και όμως, δεν ευαισθητοποιήθηκαν τα προηγούμενα κόμματα, αλλά συνέχισαν αυτή την πολιτική της </w:t>
      </w:r>
      <w:r>
        <w:rPr>
          <w:rFonts w:eastAsia="Times New Roman" w:cs="Times New Roman"/>
          <w:szCs w:val="24"/>
        </w:rPr>
        <w:t xml:space="preserve">εγκατάλειψης του Οργανισμού Λιμένος. </w:t>
      </w:r>
      <w:r>
        <w:rPr>
          <w:rFonts w:eastAsia="Times New Roman" w:cs="Times New Roman"/>
          <w:szCs w:val="24"/>
        </w:rPr>
        <w:t>Μ</w:t>
      </w:r>
      <w:r>
        <w:rPr>
          <w:rFonts w:eastAsia="Times New Roman" w:cs="Times New Roman"/>
          <w:szCs w:val="24"/>
        </w:rPr>
        <w:t>ας το είπαν εδώ προχθές και οι εκπρόσωποι των φορέων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τους ακούσαμε, ότι είναι σημαντικό για τη μεταφορά των εμπορευμάτων.</w:t>
      </w:r>
    </w:p>
    <w:p w14:paraId="2E9F94B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ab/>
        <w:t>Σας έφερα κάποιες φωτογραφίες –ο χρόνος είναι αμείλικτος- και κάποια άλλα στοιχεία για την</w:t>
      </w:r>
      <w:r>
        <w:rPr>
          <w:rFonts w:eastAsia="Times New Roman" w:cs="Times New Roman"/>
          <w:szCs w:val="24"/>
        </w:rPr>
        <w:t xml:space="preserve"> αποτελεσματικότητα και τον τρόπο με τον οποίον λειτουργούσαν τα κόμματα στο παρελθόν. </w:t>
      </w:r>
    </w:p>
    <w:p w14:paraId="2E9F94B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είχα πει για μια γέφυρα στο λιμάνι της οποίας η κατασκευή ξεκίνησε για να συνδέσει το λιμάνι με την ΠΑΘΕΕ, με την εθνική οδό δηλαδή, Πάτρα-Αθήνα-Θεσσαλονίκη-Εύζωνοι</w:t>
      </w:r>
      <w:r>
        <w:rPr>
          <w:rFonts w:eastAsia="Times New Roman" w:cs="Times New Roman"/>
          <w:szCs w:val="24"/>
        </w:rPr>
        <w:t>. Αυτή η γέφυρα δεν είναι συνδεδεμένη πουθενά. Είναι πραγματικά ένα μνημείο ανευθυνότητας, ένα μνημείο προχειρότητας.</w:t>
      </w:r>
    </w:p>
    <w:p w14:paraId="2E9F94B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εδώ τώρα φέρνω το «</w:t>
      </w:r>
      <w:proofErr w:type="spellStart"/>
      <w:r>
        <w:rPr>
          <w:rFonts w:eastAsia="Times New Roman" w:cs="Times New Roman"/>
          <w:szCs w:val="24"/>
          <w:lang w:val="en-US"/>
        </w:rPr>
        <w:t>ThessNews</w:t>
      </w:r>
      <w:proofErr w:type="spellEnd"/>
      <w:r>
        <w:rPr>
          <w:rFonts w:eastAsia="Times New Roman" w:cs="Times New Roman"/>
          <w:szCs w:val="24"/>
        </w:rPr>
        <w:t>», που είναι δημοσιογραφικοί φορείς της Θεσσαλονίκης. Λέει ποια είναι τα τέσσερα μεγάλα έργα που έχουν μεί</w:t>
      </w:r>
      <w:r>
        <w:rPr>
          <w:rFonts w:eastAsia="Times New Roman" w:cs="Times New Roman"/>
          <w:szCs w:val="24"/>
        </w:rPr>
        <w:t xml:space="preserve">νει ημιτελή. Τέσσερις είναι οι γέφυρες και όλες </w:t>
      </w:r>
      <w:r>
        <w:rPr>
          <w:rFonts w:eastAsia="Times New Roman" w:cs="Times New Roman"/>
          <w:szCs w:val="24"/>
        </w:rPr>
        <w:lastRenderedPageBreak/>
        <w:t xml:space="preserve">στη Θεσσαλονίκη. Αυτές είναι η σύνδεση του </w:t>
      </w:r>
      <w:r>
        <w:rPr>
          <w:rFonts w:eastAsia="Times New Roman" w:cs="Times New Roman"/>
          <w:szCs w:val="24"/>
        </w:rPr>
        <w:t>λ</w:t>
      </w:r>
      <w:r>
        <w:rPr>
          <w:rFonts w:eastAsia="Times New Roman" w:cs="Times New Roman"/>
          <w:szCs w:val="24"/>
        </w:rPr>
        <w:t xml:space="preserve">ιμανιού Θεσσαλονίκης, αλλά και του Βιομηχανικού Πάρκου </w:t>
      </w:r>
      <w:proofErr w:type="spellStart"/>
      <w:r>
        <w:rPr>
          <w:rFonts w:eastAsia="Times New Roman" w:cs="Times New Roman"/>
          <w:szCs w:val="24"/>
        </w:rPr>
        <w:t>Καλοχωρίου</w:t>
      </w:r>
      <w:proofErr w:type="spellEnd"/>
      <w:r>
        <w:rPr>
          <w:rFonts w:eastAsia="Times New Roman" w:cs="Times New Roman"/>
          <w:szCs w:val="24"/>
        </w:rPr>
        <w:t xml:space="preserve"> με τον αυτοκινητόδρομο της ΠΑΘΕΕ και την Εγνατία Οδό. </w:t>
      </w:r>
    </w:p>
    <w:p w14:paraId="2E9F94B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Συνεχίζει με το δεύτερο ημιτελές έργο, δηλα</w:t>
      </w:r>
      <w:r>
        <w:rPr>
          <w:rFonts w:eastAsia="Times New Roman" w:cs="Times New Roman"/>
          <w:szCs w:val="24"/>
        </w:rPr>
        <w:t xml:space="preserve">δή με τη δεύτερη γέφυρα που δεν συνδέεται πουθενά. Η ενωτική οδός, εννοεί γέφυρα, με τη Χαλκηδόνα στην βιομηχανική περιοχή της </w:t>
      </w:r>
      <w:proofErr w:type="spellStart"/>
      <w:r>
        <w:rPr>
          <w:rFonts w:eastAsia="Times New Roman" w:cs="Times New Roman"/>
          <w:szCs w:val="24"/>
        </w:rPr>
        <w:t>Σίνδου</w:t>
      </w:r>
      <w:proofErr w:type="spellEnd"/>
      <w:r>
        <w:rPr>
          <w:rFonts w:eastAsia="Times New Roman" w:cs="Times New Roman"/>
          <w:szCs w:val="24"/>
        </w:rPr>
        <w:t xml:space="preserve">. Η ανισόπεδη γέφυρα της Νέας Μαγνησίας, αλλά και η σύνδεση του </w:t>
      </w:r>
      <w:proofErr w:type="spellStart"/>
      <w:r>
        <w:rPr>
          <w:rFonts w:eastAsia="Times New Roman" w:cs="Times New Roman"/>
          <w:szCs w:val="24"/>
        </w:rPr>
        <w:t>Καλοχωρίου</w:t>
      </w:r>
      <w:proofErr w:type="spellEnd"/>
      <w:r>
        <w:rPr>
          <w:rFonts w:eastAsia="Times New Roman" w:cs="Times New Roman"/>
          <w:szCs w:val="24"/>
        </w:rPr>
        <w:t xml:space="preserve"> με την Εγνατία Οδό. Τέσσερις γέφυρες! Θα καταθέσ</w:t>
      </w:r>
      <w:r>
        <w:rPr>
          <w:rFonts w:eastAsia="Times New Roman" w:cs="Times New Roman"/>
          <w:szCs w:val="24"/>
        </w:rPr>
        <w:t xml:space="preserve">ω φωτογραφίες. </w:t>
      </w:r>
    </w:p>
    <w:p w14:paraId="2E9F94B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Εδώ το εξηγεί. Αυτή είναι η ανισόπεδη γέφυρα της Νέας Μαγνησίας που είναι κατασκευασμένη προ του 2010. Δεν κυβερνούσε αυτή η Κυβέρνηση. Βέβαια, εδώ ο δημοσιογράφος λέει ότι δεν τίθεται θέμα επικινδυνότητας λόγω της υπάρχουσας κατασκευής, αφ</w:t>
      </w:r>
      <w:r>
        <w:rPr>
          <w:rFonts w:eastAsia="Times New Roman" w:cs="Times New Roman"/>
          <w:szCs w:val="24"/>
        </w:rPr>
        <w:t xml:space="preserve">ού </w:t>
      </w:r>
      <w:r>
        <w:rPr>
          <w:rFonts w:eastAsia="Times New Roman" w:cs="Times New Roman"/>
          <w:szCs w:val="24"/>
        </w:rPr>
        <w:lastRenderedPageBreak/>
        <w:t xml:space="preserve">δεν είναι δυνατή η πρόσβαση στη γέφυρα. Άρα να μην ανησυχούμε. Δεν πειράζει. Είναι φοβερά αυτά τα πράγματα. </w:t>
      </w:r>
    </w:p>
    <w:p w14:paraId="2E9F94B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ρχομαι</w:t>
      </w:r>
      <w:r>
        <w:rPr>
          <w:rFonts w:eastAsia="Times New Roman" w:cs="Times New Roman"/>
          <w:szCs w:val="24"/>
        </w:rPr>
        <w:t>, λοιπόν,</w:t>
      </w:r>
      <w:r>
        <w:rPr>
          <w:rFonts w:eastAsia="Times New Roman" w:cs="Times New Roman"/>
          <w:szCs w:val="24"/>
        </w:rPr>
        <w:t xml:space="preserve"> στην επόμενη φωτογραφία και λέει: «Το θέμα στα αρμόδια Υπουργεία…κ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Επίσης, λέει</w:t>
      </w:r>
      <w:r>
        <w:rPr>
          <w:rFonts w:eastAsia="Times New Roman" w:cs="Times New Roman"/>
          <w:szCs w:val="24"/>
        </w:rPr>
        <w:t>:</w:t>
      </w:r>
      <w:r>
        <w:rPr>
          <w:rFonts w:eastAsia="Times New Roman" w:cs="Times New Roman"/>
          <w:szCs w:val="24"/>
        </w:rPr>
        <w:t xml:space="preserve"> «Όπως τονίζει ο Δήμαρχος Δέλτα…». Ο Δήμαρχος Δέλτα </w:t>
      </w:r>
      <w:proofErr w:type="spellStart"/>
      <w:r>
        <w:rPr>
          <w:rFonts w:eastAsia="Times New Roman" w:cs="Times New Roman"/>
          <w:szCs w:val="24"/>
        </w:rPr>
        <w:t>πρόσκειται</w:t>
      </w:r>
      <w:proofErr w:type="spellEnd"/>
      <w:r>
        <w:rPr>
          <w:rFonts w:eastAsia="Times New Roman" w:cs="Times New Roman"/>
          <w:szCs w:val="24"/>
        </w:rPr>
        <w:t xml:space="preserve"> στη Νέα Δημοκρατία. Δεν </w:t>
      </w:r>
      <w:proofErr w:type="spellStart"/>
      <w:r>
        <w:rPr>
          <w:rFonts w:eastAsia="Times New Roman" w:cs="Times New Roman"/>
          <w:szCs w:val="24"/>
        </w:rPr>
        <w:t>πρόσκειται</w:t>
      </w:r>
      <w:proofErr w:type="spellEnd"/>
      <w:r>
        <w:rPr>
          <w:rFonts w:eastAsia="Times New Roman" w:cs="Times New Roman"/>
          <w:szCs w:val="24"/>
        </w:rPr>
        <w:t xml:space="preserve"> σ’ αυτή την Κυβέρνηση. Και λέει: «Έχουμε θέσει το θέμα κατ’ επανάληψη στα αρμόδια Υπουργεία και την Εγνατία Οδό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τη διοίκηση της οποίας…». Στη συνέχεια λέει: «Ζητούμε την παρέμβαση του Υπουργού Υποδομών και Μεταφορών…». Ζητά την παρέμβαση απ’ αυτή την Κυβέρνηση, γιατί δεν έβρισκε κατανόηση από τις προηγούμενες κυβερνήσεις. Ζητά την παρέμβαση του Υπουργού Υποδομών</w:t>
      </w:r>
      <w:r>
        <w:rPr>
          <w:rFonts w:eastAsia="Times New Roman" w:cs="Times New Roman"/>
          <w:szCs w:val="24"/>
        </w:rPr>
        <w:t xml:space="preserve"> και Μεταφορών κ. </w:t>
      </w:r>
      <w:proofErr w:type="spellStart"/>
      <w:r>
        <w:rPr>
          <w:rFonts w:eastAsia="Times New Roman" w:cs="Times New Roman"/>
          <w:szCs w:val="24"/>
        </w:rPr>
        <w:t>Σπίρτζη</w:t>
      </w:r>
      <w:proofErr w:type="spellEnd"/>
      <w:r>
        <w:rPr>
          <w:rFonts w:eastAsia="Times New Roman" w:cs="Times New Roman"/>
          <w:szCs w:val="24"/>
        </w:rPr>
        <w:t>, αλλά και της Υπουργού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Θράκης, κ. Τσαρουχά για να </w:t>
      </w:r>
      <w:r>
        <w:rPr>
          <w:rFonts w:eastAsia="Times New Roman" w:cs="Times New Roman"/>
          <w:szCs w:val="24"/>
        </w:rPr>
        <w:lastRenderedPageBreak/>
        <w:t xml:space="preserve">προχωρήσουν τα έργα και να μη γίνουν μνημεία προχειρότητας για τις γενιές που έρχονται. Αυτά αναφέρει ο κ. </w:t>
      </w:r>
      <w:proofErr w:type="spellStart"/>
      <w:r>
        <w:rPr>
          <w:rFonts w:eastAsia="Times New Roman" w:cs="Times New Roman"/>
          <w:szCs w:val="24"/>
        </w:rPr>
        <w:t>Φωτόπουλος</w:t>
      </w:r>
      <w:proofErr w:type="spellEnd"/>
      <w:r>
        <w:rPr>
          <w:rFonts w:eastAsia="Times New Roman" w:cs="Times New Roman"/>
          <w:szCs w:val="24"/>
        </w:rPr>
        <w:t xml:space="preserve">. Ο </w:t>
      </w:r>
      <w:r>
        <w:rPr>
          <w:rFonts w:eastAsia="Times New Roman" w:cs="Times New Roman"/>
          <w:szCs w:val="24"/>
        </w:rPr>
        <w:t>δ</w:t>
      </w:r>
      <w:r>
        <w:rPr>
          <w:rFonts w:eastAsia="Times New Roman" w:cs="Times New Roman"/>
          <w:szCs w:val="24"/>
        </w:rPr>
        <w:t xml:space="preserve">ήμαρχος </w:t>
      </w:r>
      <w:proofErr w:type="spellStart"/>
      <w:r>
        <w:rPr>
          <w:rFonts w:eastAsia="Times New Roman" w:cs="Times New Roman"/>
          <w:szCs w:val="24"/>
        </w:rPr>
        <w:t>πρόσκειται</w:t>
      </w:r>
      <w:proofErr w:type="spellEnd"/>
      <w:r>
        <w:rPr>
          <w:rFonts w:eastAsia="Times New Roman" w:cs="Times New Roman"/>
          <w:szCs w:val="24"/>
        </w:rPr>
        <w:t xml:space="preserve"> φιλικά στη Νέα Δημοκρατία.</w:t>
      </w:r>
      <w:r>
        <w:rPr>
          <w:rFonts w:eastAsia="Times New Roman" w:cs="Times New Roman"/>
          <w:szCs w:val="24"/>
        </w:rPr>
        <w:t xml:space="preserve"> Δεν έβρισκε ανταπόκριση από τη Νέα Δημοκρατία και το ΠΑΣΟΚ και ζητάει τώρα από την παρούσα Κυβέρνηση να διορθώσει αυτά που είπαμε και την άλλη φορά, τις αβελτηρίες του παρελθόντος. </w:t>
      </w:r>
    </w:p>
    <w:p w14:paraId="2E9F94B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Σε άλλο άρθρο αναφέρει τα εξής η δημοσιογραφική έρευνα: «Τα γιοφύρια του </w:t>
      </w:r>
      <w:r>
        <w:rPr>
          <w:rFonts w:eastAsia="Times New Roman" w:cs="Times New Roman"/>
          <w:szCs w:val="24"/>
        </w:rPr>
        <w:t xml:space="preserve">Δήμου Δέλτα: έργα που έμειναν στη μέση λόγω έλλειψης κονδυλίων». Και λέει: «Η εταιρεία απαντώντας σε ερωτήματα…κ.λπ.». Και προσέξτε τώρα: «Σύμφωνα με την εταιρεία, έχει πληρωθεί το σύνολο του </w:t>
      </w:r>
      <w:proofErr w:type="spellStart"/>
      <w:r>
        <w:rPr>
          <w:rFonts w:eastAsia="Times New Roman" w:cs="Times New Roman"/>
          <w:szCs w:val="24"/>
        </w:rPr>
        <w:t>εκτελεσθέντος</w:t>
      </w:r>
      <w:proofErr w:type="spellEnd"/>
      <w:r>
        <w:rPr>
          <w:rFonts w:eastAsia="Times New Roman" w:cs="Times New Roman"/>
          <w:szCs w:val="24"/>
        </w:rPr>
        <w:t xml:space="preserve"> έργου αρμοδιότητας Εγνατία Οδός…συνολικής δαπάνης </w:t>
      </w:r>
      <w:r>
        <w:rPr>
          <w:rFonts w:eastAsia="Times New Roman" w:cs="Times New Roman"/>
          <w:szCs w:val="24"/>
        </w:rPr>
        <w:t xml:space="preserve">21 εκατομμύρια συμπεριλαμβανομένου και του ΦΠΑ». Δηλαδή, πληρώθηκαν 21 εκατομμύρια για να </w:t>
      </w:r>
      <w:r>
        <w:rPr>
          <w:rFonts w:eastAsia="Times New Roman" w:cs="Times New Roman"/>
          <w:szCs w:val="24"/>
        </w:rPr>
        <w:lastRenderedPageBreak/>
        <w:t>συνδεθεί το Λιμάνι με την ΠΑΘΕΕ και δεν ολοκληρώθηκε. Δηλαδή, αυτά τα 21 εκατομμύρια πήγαν σ’ αυτό που λέμε «βαρέλι δίχως πάτο».</w:t>
      </w:r>
    </w:p>
    <w:p w14:paraId="2E9F94B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Εδώ θα ήθελα να σας καταθέσω δύο φωτο</w:t>
      </w:r>
      <w:r>
        <w:rPr>
          <w:rFonts w:eastAsia="Times New Roman" w:cs="Times New Roman"/>
          <w:szCs w:val="24"/>
        </w:rPr>
        <w:t>γραφίες απ’ αυτό το μνημείο προχειρότητας. Είναι στη διάθεση των συναδέλφων. Αξίζει για να δούμε τι έγινε.</w:t>
      </w:r>
    </w:p>
    <w:p w14:paraId="2E9F94BD" w14:textId="77777777" w:rsidR="00BE4DD2" w:rsidRDefault="0027121F">
      <w:pPr>
        <w:spacing w:line="600" w:lineRule="auto"/>
        <w:ind w:firstLine="540"/>
        <w:contextualSpacing/>
        <w:jc w:val="both"/>
        <w:rPr>
          <w:rFonts w:eastAsia="Times New Roman" w:cs="Times New Roman"/>
          <w:szCs w:val="24"/>
        </w:rPr>
      </w:pPr>
      <w:r>
        <w:rPr>
          <w:rFonts w:eastAsia="Times New Roman" w:cs="Times New Roman"/>
          <w:szCs w:val="24"/>
        </w:rPr>
        <w:t>(Στο σημείο αυτό ο Βουλευτής Γεώργιος Λαζαρίδης</w:t>
      </w:r>
      <w:r>
        <w:rPr>
          <w:rFonts w:eastAsia="Times New Roman"/>
          <w:szCs w:val="24"/>
        </w:rPr>
        <w:t xml:space="preserve"> καταθέτει για τα Πρακτικά τις προαναφερθείσες φωτογραφίες, οι οποίες βρίσκονται στο αρχείο του Τμήματ</w:t>
      </w:r>
      <w:r>
        <w:rPr>
          <w:rFonts w:eastAsia="Times New Roman"/>
          <w:szCs w:val="24"/>
        </w:rPr>
        <w:t>ος Γραμματείας της Διεύθυνσης Στενογραφίας και Πρακτικών της Βουλής)</w:t>
      </w:r>
    </w:p>
    <w:p w14:paraId="2E9F94B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είπε νωρίτερα ο συνάδελφος, ο εισηγητής του ΣΥΡΙΖΑ, πέρα από την απαξίωση, είχαμε επιδόσεις οι οποίες δεν τιμούσαν </w:t>
      </w:r>
      <w:r>
        <w:rPr>
          <w:rFonts w:eastAsia="Times New Roman" w:cs="Times New Roman"/>
          <w:szCs w:val="24"/>
        </w:rPr>
        <w:lastRenderedPageBreak/>
        <w:t>τον ρόλο και τη στρατηγική σημασία του Οργανισμού Λιμένος Θεσσαλονί</w:t>
      </w:r>
      <w:r>
        <w:rPr>
          <w:rFonts w:eastAsia="Times New Roman" w:cs="Times New Roman"/>
          <w:szCs w:val="24"/>
        </w:rPr>
        <w:t>κης. Μιλάω για οικονομικές επιδόσεις, αλλά και κίνηση εμπορευμάτων, είτε ως προς τα οικονομικά αποτελέσματα είτε ως προς την κίνηση των εμπορευμάτων.</w:t>
      </w:r>
    </w:p>
    <w:p w14:paraId="2E9F94BF"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Η παρούσα Κυβέρνηση, χάρη στον τρόπο με τον οποίον αντιμετώπισε τον Οργανισμό Λιμένος, κατάφερε το λιμάνι </w:t>
      </w:r>
      <w:r>
        <w:rPr>
          <w:rFonts w:eastAsia="Times New Roman"/>
          <w:szCs w:val="24"/>
        </w:rPr>
        <w:t xml:space="preserve">να έχει τα τελευταία δύο χρόνια εντυπωσιακά αποτελέσματα. Το 2017 είχε ρεκόρ δεκαετίας, είτε ως προς την κίνηση των εμπορευμάτων είτε ως προς τα οικονομικά αποτελέσματα. </w:t>
      </w:r>
    </w:p>
    <w:p w14:paraId="2E9F94C0"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Για να γίνω πιο σαφής εδώ, θα σας παραθέσω κάποια στοιχεία. Το 2017 διακινήθηκαν </w:t>
      </w:r>
      <w:r>
        <w:rPr>
          <w:rFonts w:eastAsia="Times New Roman"/>
          <w:szCs w:val="24"/>
        </w:rPr>
        <w:t>τρία</w:t>
      </w:r>
      <w:r>
        <w:rPr>
          <w:rFonts w:eastAsia="Times New Roman"/>
          <w:szCs w:val="24"/>
        </w:rPr>
        <w:t xml:space="preserve"> εκατομμύρια πεντακόσιοι ενενήντα οκτώ διακόσιοι εβδομήντα ένας </w:t>
      </w:r>
      <w:r>
        <w:rPr>
          <w:rFonts w:eastAsia="Times New Roman"/>
          <w:szCs w:val="24"/>
        </w:rPr>
        <w:t xml:space="preserve">τόνοι συμβατικού φορτίου έναντι </w:t>
      </w:r>
      <w:r>
        <w:rPr>
          <w:rFonts w:eastAsia="Times New Roman"/>
          <w:szCs w:val="24"/>
        </w:rPr>
        <w:lastRenderedPageBreak/>
        <w:t xml:space="preserve">τριών εκατομμυρίων τριακοσίων δώδεκα χιλιάδων </w:t>
      </w:r>
      <w:r>
        <w:rPr>
          <w:rFonts w:eastAsia="Times New Roman"/>
          <w:szCs w:val="24"/>
        </w:rPr>
        <w:t>το 2016. Να επισημάνουμε εδώ ότι και το 2016 είχαμε αύξηση σε σχέση με το 2015 και τα προηγούμενα χρόνια. Εδώ τώρα</w:t>
      </w:r>
      <w:r>
        <w:rPr>
          <w:rFonts w:eastAsia="Times New Roman"/>
          <w:szCs w:val="24"/>
        </w:rPr>
        <w:t xml:space="preserve"> το 2017 έχουμε αύξηση σε σχέση με το 2016. Είναι αύξηση κοντά στο 9%. Μεγαλύτερη αύξηση παρουσίασε το χύδην φορτίο </w:t>
      </w:r>
      <w:r>
        <w:rPr>
          <w:rFonts w:eastAsia="Times New Roman"/>
          <w:szCs w:val="24"/>
          <w:lang w:val="en-US"/>
        </w:rPr>
        <w:t>transit</w:t>
      </w:r>
      <w:r>
        <w:rPr>
          <w:rFonts w:eastAsia="Times New Roman"/>
          <w:szCs w:val="24"/>
        </w:rPr>
        <w:t>, 25,5%. Μιλάμε, δηλαδή, για εντυπωσιακά μεγέθη. Την ίδια περίοδο αυξήθηκε κατά 12,3% ο αριθμός των πλοίων που κατέπλευσαν στον Λιμέν</w:t>
      </w:r>
      <w:r>
        <w:rPr>
          <w:rFonts w:eastAsia="Times New Roman"/>
          <w:szCs w:val="24"/>
        </w:rPr>
        <w:t xml:space="preserve">α Θεσσαλονίκης. Επομένως, οι αριθμοί είναι εντυπωσιακοί και δείχνουν πραγματικά τη δυναμικότητα του Οργανισμού Λιμένος. </w:t>
      </w:r>
    </w:p>
    <w:p w14:paraId="2E9F94C1"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Οι φορείς κατέθεσαν τις απόψεις τους εδώ και μιλάω για τον επιχειρηματικό κόσμο. Ο εκπρόσωπος του </w:t>
      </w:r>
      <w:r>
        <w:rPr>
          <w:rFonts w:eastAsia="Times New Roman"/>
          <w:szCs w:val="24"/>
        </w:rPr>
        <w:t>ε</w:t>
      </w:r>
      <w:r>
        <w:rPr>
          <w:rFonts w:eastAsia="Times New Roman"/>
          <w:szCs w:val="24"/>
        </w:rPr>
        <w:t>πιμελητηρίου των εμπόρων, ο κ. Βλαχο</w:t>
      </w:r>
      <w:r>
        <w:rPr>
          <w:rFonts w:eastAsia="Times New Roman"/>
          <w:szCs w:val="24"/>
        </w:rPr>
        <w:t xml:space="preserve">γιάννης, ήρθε στις </w:t>
      </w:r>
      <w:r>
        <w:rPr>
          <w:rFonts w:eastAsia="Times New Roman"/>
          <w:szCs w:val="24"/>
        </w:rPr>
        <w:t>ε</w:t>
      </w:r>
      <w:r>
        <w:rPr>
          <w:rFonts w:eastAsia="Times New Roman"/>
          <w:szCs w:val="24"/>
        </w:rPr>
        <w:t xml:space="preserve">πιτροπές. Ο κ. Βλαχογιάννης ήταν θετικότατος όσον αφορά τη σύμβαση. Είπε ότι πραγματικά </w:t>
      </w:r>
      <w:r>
        <w:rPr>
          <w:rFonts w:eastAsia="Times New Roman"/>
          <w:szCs w:val="24"/>
        </w:rPr>
        <w:lastRenderedPageBreak/>
        <w:t>είναι μια θετική σύμβαση, η οποία θα ωθήσει την οικονομική δραστηριότητα, το εμπόριο, αλλά και γενικά την επιχειρηματική δραστηριότητα της πόλης. Το</w:t>
      </w:r>
      <w:r>
        <w:rPr>
          <w:rFonts w:eastAsia="Times New Roman"/>
          <w:szCs w:val="24"/>
        </w:rPr>
        <w:t xml:space="preserve"> ίδιο και ο κ. </w:t>
      </w:r>
      <w:proofErr w:type="spellStart"/>
      <w:r>
        <w:rPr>
          <w:rFonts w:eastAsia="Times New Roman"/>
          <w:szCs w:val="24"/>
        </w:rPr>
        <w:t>Καμπάκης</w:t>
      </w:r>
      <w:proofErr w:type="spellEnd"/>
      <w:r>
        <w:rPr>
          <w:rFonts w:eastAsia="Times New Roman"/>
          <w:szCs w:val="24"/>
        </w:rPr>
        <w:t xml:space="preserve">, ο εκπρόσωπος των πρακτόρων, που και αυτός μίλησε θετικά. Ο κ. </w:t>
      </w:r>
      <w:proofErr w:type="spellStart"/>
      <w:r>
        <w:rPr>
          <w:rFonts w:eastAsia="Times New Roman"/>
          <w:szCs w:val="24"/>
        </w:rPr>
        <w:t>Καμπάκης</w:t>
      </w:r>
      <w:proofErr w:type="spellEnd"/>
      <w:r>
        <w:rPr>
          <w:rFonts w:eastAsia="Times New Roman"/>
          <w:szCs w:val="24"/>
        </w:rPr>
        <w:t>, ο οποίος εκπροσωπεί τους πράκτορες που διακινούν όλον αυτόν τον μεγάλο όγκο των εμπορευμάτων, τόνισε και αυτός αυτήν την εικόνα της εγκατάλειψης. Τόνισε την αν</w:t>
      </w:r>
      <w:r>
        <w:rPr>
          <w:rFonts w:eastAsia="Times New Roman"/>
          <w:szCs w:val="24"/>
        </w:rPr>
        <w:t xml:space="preserve">υπαρξία σύνδεσης με το οδικό δίκτυο, οπότε αναγκάζονται τα μεγάλα φορτηγά, αυτά τα </w:t>
      </w:r>
      <w:proofErr w:type="spellStart"/>
      <w:r>
        <w:rPr>
          <w:rFonts w:eastAsia="Times New Roman"/>
          <w:szCs w:val="24"/>
        </w:rPr>
        <w:t>επικαθήμενα</w:t>
      </w:r>
      <w:proofErr w:type="spellEnd"/>
      <w:r>
        <w:rPr>
          <w:rFonts w:eastAsia="Times New Roman"/>
          <w:szCs w:val="24"/>
        </w:rPr>
        <w:t xml:space="preserve">, να περνάνε μέσα από το </w:t>
      </w:r>
      <w:proofErr w:type="spellStart"/>
      <w:r>
        <w:rPr>
          <w:rFonts w:eastAsia="Times New Roman"/>
          <w:szCs w:val="24"/>
        </w:rPr>
        <w:t>Καλοχώρι</w:t>
      </w:r>
      <w:proofErr w:type="spellEnd"/>
      <w:r>
        <w:rPr>
          <w:rFonts w:eastAsia="Times New Roman"/>
          <w:szCs w:val="24"/>
        </w:rPr>
        <w:t xml:space="preserve">, το οποίο είναι ένα προάστιο, ένα χωριό δίπλα στο λιμάνι, το οποίο επιβαρύνεται απ’ όλη αυτήν την κίνηση. Αυτό έχει </w:t>
      </w:r>
      <w:r>
        <w:rPr>
          <w:rFonts w:eastAsia="Times New Roman"/>
          <w:szCs w:val="24"/>
        </w:rPr>
        <w:t>ως</w:t>
      </w:r>
      <w:r>
        <w:rPr>
          <w:rFonts w:eastAsia="Times New Roman"/>
          <w:szCs w:val="24"/>
        </w:rPr>
        <w:t xml:space="preserve"> αποτέλεσμ</w:t>
      </w:r>
      <w:r>
        <w:rPr>
          <w:rFonts w:eastAsia="Times New Roman"/>
          <w:szCs w:val="24"/>
        </w:rPr>
        <w:t xml:space="preserve">α και τη χρονική καθυστέρηση, αλλά και την οικονομική επιβάρυνση των πρακτόρων. </w:t>
      </w:r>
    </w:p>
    <w:p w14:paraId="2E9F94C2"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2E9F94C3" w14:textId="77777777" w:rsidR="00BE4DD2" w:rsidRDefault="0027121F">
      <w:pPr>
        <w:spacing w:line="600" w:lineRule="auto"/>
        <w:ind w:firstLine="720"/>
        <w:contextualSpacing/>
        <w:jc w:val="both"/>
        <w:rPr>
          <w:rFonts w:eastAsia="Times New Roman"/>
          <w:szCs w:val="24"/>
        </w:rPr>
      </w:pPr>
      <w:r>
        <w:rPr>
          <w:rFonts w:eastAsia="Times New Roman"/>
          <w:szCs w:val="24"/>
        </w:rPr>
        <w:t>Από την άλλη, αυτή η υποτυπώδης σιδηροδρομική σύνδεση έχει σαν αποτέλεσμα ο σιδηρόδρομος να</w:t>
      </w:r>
      <w:r>
        <w:rPr>
          <w:rFonts w:eastAsia="Times New Roman"/>
          <w:szCs w:val="24"/>
        </w:rPr>
        <w:t xml:space="preserve"> μην μπορεί να σηκώσει το ημερήσιο φορτίο, ώστε να ανταποκριθεί πραγματικά και να λύσει τα χέρια των πρακτόρων. </w:t>
      </w:r>
    </w:p>
    <w:p w14:paraId="2E9F94C4" w14:textId="77777777" w:rsidR="00BE4DD2" w:rsidRDefault="0027121F">
      <w:pPr>
        <w:spacing w:line="600" w:lineRule="auto"/>
        <w:ind w:firstLine="720"/>
        <w:contextualSpacing/>
        <w:jc w:val="both"/>
        <w:rPr>
          <w:rFonts w:eastAsia="Times New Roman"/>
          <w:szCs w:val="24"/>
        </w:rPr>
      </w:pPr>
      <w:r>
        <w:rPr>
          <w:rFonts w:eastAsia="Times New Roman"/>
          <w:szCs w:val="24"/>
        </w:rPr>
        <w:t>Τελείωσε ο χρόνος και κλείνω εδώ, κύριε Πρόεδρε.</w:t>
      </w:r>
    </w:p>
    <w:p w14:paraId="2E9F94C5"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Είπαμε στις </w:t>
      </w:r>
      <w:r>
        <w:rPr>
          <w:rFonts w:eastAsia="Times New Roman"/>
          <w:szCs w:val="24"/>
        </w:rPr>
        <w:t>ε</w:t>
      </w:r>
      <w:r>
        <w:rPr>
          <w:rFonts w:eastAsia="Times New Roman"/>
          <w:szCs w:val="24"/>
        </w:rPr>
        <w:t>πιτροπές και το αναλύσαμε ότι η παρούσα σύμβαση είναι μια σύμβαση θετική, είναι μ</w:t>
      </w:r>
      <w:r>
        <w:rPr>
          <w:rFonts w:eastAsia="Times New Roman"/>
          <w:szCs w:val="24"/>
        </w:rPr>
        <w:t>ια σύμβαση την οποία βλέπουμε με αισιοδοξία και η κοινωνία της Θεσσαλονίκης και όλος ο επιχειρηματικός κόσμος και όλοι εμείς οι Θεσσαλονικείς. Επομένως, είμαστε θετικοί και ως προς την αρχή και ως προς τα άρθρα του νομοσχεδίου.</w:t>
      </w:r>
    </w:p>
    <w:p w14:paraId="2E9F94C6"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Σας ευχαριστώ. </w:t>
      </w:r>
    </w:p>
    <w:p w14:paraId="2E9F94C7" w14:textId="77777777" w:rsidR="00BE4DD2" w:rsidRDefault="0027121F">
      <w:pPr>
        <w:spacing w:line="600" w:lineRule="auto"/>
        <w:ind w:firstLine="720"/>
        <w:contextualSpacing/>
        <w:jc w:val="both"/>
        <w:rPr>
          <w:rFonts w:eastAsia="Times New Roman"/>
          <w:szCs w:val="24"/>
        </w:rPr>
      </w:pPr>
      <w:r>
        <w:rPr>
          <w:rFonts w:eastAsia="Times New Roman"/>
          <w:b/>
          <w:szCs w:val="24"/>
        </w:rPr>
        <w:t>ΠΡΟΕΔΡΕΥΩΝ (</w:t>
      </w:r>
      <w:r>
        <w:rPr>
          <w:rFonts w:eastAsia="Times New Roman"/>
          <w:b/>
          <w:szCs w:val="24"/>
        </w:rPr>
        <w:t xml:space="preserve">Δημήτριος Κρεμαστινός): </w:t>
      </w:r>
      <w:r>
        <w:rPr>
          <w:rFonts w:eastAsia="Times New Roman"/>
          <w:szCs w:val="24"/>
        </w:rPr>
        <w:t>Κι εμείς σας ευχαριστούμε, κύριε Λαζαρίδη.</w:t>
      </w:r>
    </w:p>
    <w:p w14:paraId="2E9F94C8"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Κύριε Πρόεδρε, θα ήθελα τον λόγο.</w:t>
      </w:r>
    </w:p>
    <w:p w14:paraId="2E9F94C9"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Καρρά, τι συμβαίνει; Τι θέλετε;</w:t>
      </w:r>
    </w:p>
    <w:p w14:paraId="2E9F94CA" w14:textId="77777777" w:rsidR="00BE4DD2" w:rsidRDefault="0027121F">
      <w:pPr>
        <w:spacing w:line="600" w:lineRule="auto"/>
        <w:ind w:firstLine="720"/>
        <w:contextualSpacing/>
        <w:jc w:val="both"/>
        <w:rPr>
          <w:rFonts w:eastAsia="Times New Roman"/>
          <w:szCs w:val="24"/>
        </w:rPr>
      </w:pPr>
      <w:r>
        <w:rPr>
          <w:rFonts w:eastAsia="Times New Roman"/>
          <w:b/>
          <w:szCs w:val="24"/>
        </w:rPr>
        <w:t>ΓΕΩΡΓΙΟΣ – ΔΗΜΗΤΡΙΟΣ ΚΑΡΡΑΣ:</w:t>
      </w:r>
      <w:r>
        <w:rPr>
          <w:rFonts w:eastAsia="Times New Roman"/>
          <w:szCs w:val="24"/>
        </w:rPr>
        <w:t xml:space="preserve"> Επειδή έγινε αναφορά στ</w:t>
      </w:r>
      <w:r>
        <w:rPr>
          <w:rFonts w:eastAsia="Times New Roman"/>
          <w:szCs w:val="24"/>
        </w:rPr>
        <w:t>ο όνομά μου από τον αγαπητό κύριο Λαζαρίδη, όχι με τη μορφή του ψόγου …</w:t>
      </w:r>
    </w:p>
    <w:p w14:paraId="2E9F94CB" w14:textId="77777777" w:rsidR="00BE4DD2" w:rsidRDefault="0027121F">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Τι αναφορά ήταν; Δεν το αντελήφθην.</w:t>
      </w:r>
    </w:p>
    <w:p w14:paraId="2E9F94CC" w14:textId="77777777" w:rsidR="00BE4DD2" w:rsidRDefault="0027121F">
      <w:pPr>
        <w:spacing w:line="600" w:lineRule="auto"/>
        <w:ind w:firstLine="720"/>
        <w:contextualSpacing/>
        <w:jc w:val="both"/>
        <w:rPr>
          <w:rFonts w:eastAsia="Times New Roman"/>
          <w:szCs w:val="24"/>
        </w:rPr>
      </w:pPr>
      <w:r>
        <w:rPr>
          <w:rFonts w:eastAsia="Times New Roman"/>
          <w:b/>
          <w:szCs w:val="24"/>
        </w:rPr>
        <w:lastRenderedPageBreak/>
        <w:t>ΓΕΩΡΓΙΟΣ – ΔΗΜΗΤΡΙΟΣ ΚΑΡΡΑΣ:</w:t>
      </w:r>
      <w:r>
        <w:rPr>
          <w:rFonts w:eastAsia="Times New Roman"/>
          <w:szCs w:val="24"/>
        </w:rPr>
        <w:t xml:space="preserve"> Ο κ. Λαζαρίδης ανέφερε ότι δεν ήταν ακριβές αυτό που είπα ότι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πρέπει </w:t>
      </w:r>
      <w:r>
        <w:rPr>
          <w:rFonts w:eastAsia="Times New Roman"/>
          <w:szCs w:val="24"/>
        </w:rPr>
        <w:t xml:space="preserve">να διαθέσει ποσοστό του τιμήματος για επενδύσεις. </w:t>
      </w:r>
    </w:p>
    <w:p w14:paraId="2E9F94CD"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Θέλω να θυμίσω μόνο τούτο: Εφόσον το ΤΑΙΠΕΔ έγινε θυγατρική εταιρεία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στο οποίο δώσαμε όλη τη δημόσια περιουσία, θα ακολουθεί πλέον στο εξής την τύχη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και τις διατάξεις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και όχι τις παλιές διατάξεις περί ΤΑΙΠΕΔ. Επομένως, επιμένω στην άποψή μου ότι πρέπει ποσοστό του τιμήματος να διατεθεί για επενδύσεις.</w:t>
      </w:r>
    </w:p>
    <w:p w14:paraId="2E9F94CE" w14:textId="77777777" w:rsidR="00BE4DD2" w:rsidRDefault="0027121F">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Κύριε Πρόεδρε, θα ήθελα και εγώ τον λόγο για τριάντα δευτερόλεπτα.</w:t>
      </w:r>
    </w:p>
    <w:p w14:paraId="2E9F94CF"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Εντάξει. Ο καθένας κρατά την άποψή του, κύριε Λαζαρίδη. Όχι διαλογική συζήτηση.</w:t>
      </w:r>
    </w:p>
    <w:p w14:paraId="2E9F94D0" w14:textId="77777777" w:rsidR="00BE4DD2" w:rsidRDefault="0027121F">
      <w:pPr>
        <w:spacing w:line="600" w:lineRule="auto"/>
        <w:ind w:firstLine="720"/>
        <w:contextualSpacing/>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Κύριε Πρόεδρε, για τριάντα δευτερόλεπτα.</w:t>
      </w:r>
    </w:p>
    <w:p w14:paraId="2E9F94D1" w14:textId="77777777" w:rsidR="00BE4DD2" w:rsidRDefault="0027121F">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Ναι, αλλά δεν θα λύσουμε το θέμα εδώ. Είπατε τη δική σας άποψη, ε</w:t>
      </w:r>
      <w:r>
        <w:rPr>
          <w:rFonts w:eastAsia="Times New Roman"/>
          <w:szCs w:val="24"/>
        </w:rPr>
        <w:t>ίπε τη δική του. Φτάνει.</w:t>
      </w:r>
    </w:p>
    <w:p w14:paraId="2E9F94D2"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Ούτε τριάντα δευτερόλεπτα, κύριε Πρόεδρε. Ξέρετε ότι είμαι φειδωλός στην διατύπωση των απόψεών μου.</w:t>
      </w:r>
    </w:p>
    <w:p w14:paraId="2E9F94D3" w14:textId="77777777" w:rsidR="00BE4DD2" w:rsidRDefault="0027121F">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 ξέρω, αλλά δεν έχει νόημα. Θα ξαναζητήσει τον λόγο ο κ. Καρράς.</w:t>
      </w:r>
    </w:p>
    <w:p w14:paraId="2E9F94D4"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Ορίστε, </w:t>
      </w:r>
      <w:r>
        <w:rPr>
          <w:rFonts w:eastAsia="Times New Roman"/>
          <w:szCs w:val="24"/>
        </w:rPr>
        <w:t>κύριε συνάδελφε.</w:t>
      </w:r>
    </w:p>
    <w:p w14:paraId="2E9F94D5" w14:textId="77777777" w:rsidR="00BE4DD2" w:rsidRDefault="0027121F">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w:t>
      </w:r>
    </w:p>
    <w:p w14:paraId="2E9F94D6"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Θα ήθελα να πω στον κύριο συνάδελφο ότι πρώτον, εγώ επιμένω σε αυτό που είπα και πρέπει να το διαβάσει. Και δεύτερον, η παρούσα σύμβαση, αυτή για την οποία μιλάμε για τον ΟΛΘ, έχει συγκεκριμένη ημερομηνία</w:t>
      </w:r>
      <w:r>
        <w:rPr>
          <w:rFonts w:eastAsia="Times New Roman"/>
          <w:szCs w:val="24"/>
        </w:rPr>
        <w:t xml:space="preserve"> λήξεως, το 2051. Οπότε δεν έχει καμία σχέση με τα ενενήντα εννέα χρόνια και την πώληση κ.λπ., τα οποία ισχυρίζονται τα κόμματα της Αντιπολίτευσης. </w:t>
      </w:r>
    </w:p>
    <w:p w14:paraId="2E9F94D7"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Ευχαριστώ. </w:t>
      </w:r>
    </w:p>
    <w:p w14:paraId="2E9F94D8" w14:textId="77777777" w:rsidR="00BE4DD2" w:rsidRDefault="0027121F">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ΕΥΩΝ (Δημήτριος Κρεμαστινός):</w:t>
      </w:r>
      <w:r>
        <w:rPr>
          <w:rFonts w:eastAsia="Times New Roman"/>
          <w:szCs w:val="24"/>
        </w:rPr>
        <w:t xml:space="preserve"> Τον λόγο έχει ο κ. </w:t>
      </w:r>
      <w:proofErr w:type="spellStart"/>
      <w:r>
        <w:rPr>
          <w:rFonts w:eastAsia="Times New Roman"/>
          <w:szCs w:val="24"/>
        </w:rPr>
        <w:t>Σαρίδης</w:t>
      </w:r>
      <w:proofErr w:type="spellEnd"/>
      <w:r>
        <w:rPr>
          <w:rFonts w:eastAsia="Times New Roman"/>
          <w:szCs w:val="24"/>
        </w:rPr>
        <w:t xml:space="preserve">,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της Ένωσης Κεν</w:t>
      </w:r>
      <w:r>
        <w:rPr>
          <w:rFonts w:eastAsia="Times New Roman"/>
          <w:szCs w:val="24"/>
        </w:rPr>
        <w:t xml:space="preserve">τρώων, για δώδεκα λεπτά. </w:t>
      </w:r>
    </w:p>
    <w:p w14:paraId="2E9F94D9"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πολύ, κύριε Πρόεδρε. </w:t>
      </w:r>
    </w:p>
    <w:p w14:paraId="2E9F94DA"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Κύριε Υπουργέ, κυρίες και κύριοι συνάδελφοι, δεκαοκτώ ολόκληρα χρόνια κράτησε η συζήτηση για το μέλλον του ΟΛΘ. Ενηλικιώθηκε πια και έχει έρθει υποχρεωτικά η ώρα να περάσουμε από τα</w:t>
      </w:r>
      <w:r>
        <w:rPr>
          <w:rFonts w:eastAsia="Times New Roman"/>
          <w:szCs w:val="24"/>
        </w:rPr>
        <w:t xml:space="preserve"> λόγια στην πράξη. Ήρθε η ώρα να σταματήσουμε να κοροϊδεύουμε τους Θεσσαλονικείς και να πούμε και μερικές αλήθειες. </w:t>
      </w:r>
    </w:p>
    <w:p w14:paraId="2E9F94DB"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λ</w:t>
      </w:r>
      <w:r>
        <w:rPr>
          <w:rFonts w:eastAsia="Times New Roman"/>
          <w:szCs w:val="24"/>
        </w:rPr>
        <w:t xml:space="preserve">ιμάνι, αγαπητοί συνάδελφοι, φεύγει από τα χέρια του ελληνικού </w:t>
      </w:r>
      <w:r>
        <w:rPr>
          <w:rFonts w:eastAsia="Times New Roman"/>
          <w:szCs w:val="24"/>
        </w:rPr>
        <w:t>δ</w:t>
      </w:r>
      <w:r>
        <w:rPr>
          <w:rFonts w:eastAsia="Times New Roman"/>
          <w:szCs w:val="24"/>
        </w:rPr>
        <w:t>ημοσίου, γιατί το επέτρεψαν με τις πράξεις και με τις παραλείψεις τους ό</w:t>
      </w:r>
      <w:r>
        <w:rPr>
          <w:rFonts w:eastAsia="Times New Roman"/>
          <w:szCs w:val="24"/>
        </w:rPr>
        <w:t>λες, σχεδόν, οι μεταπολιτευτικές κυβερνήσεις. Καμ</w:t>
      </w:r>
      <w:r>
        <w:rPr>
          <w:rFonts w:eastAsia="Times New Roman"/>
          <w:szCs w:val="24"/>
        </w:rPr>
        <w:t>μ</w:t>
      </w:r>
      <w:r>
        <w:rPr>
          <w:rFonts w:eastAsia="Times New Roman"/>
          <w:szCs w:val="24"/>
        </w:rPr>
        <w:t xml:space="preserve">ία κυβέρνηση δεν είχε καταλάβει τη σημασία του, καμία κυβέρνηση δεν είχε καταλάβει την γεωπολιτική σημασία του, τι σήμαινε για την πόλη το λιμάνι της, τι σήμαινε για τη Μακεδονία αυτό το λιμάνι. </w:t>
      </w:r>
    </w:p>
    <w:p w14:paraId="2E9F94DC"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Επί σχεδόν</w:t>
      </w:r>
      <w:r>
        <w:rPr>
          <w:rFonts w:eastAsia="Times New Roman"/>
          <w:szCs w:val="24"/>
        </w:rPr>
        <w:t xml:space="preserve"> είκοσι χρόνια συζητούσαμε για το τι πρέπει να γίνει στη Θεσσαλονίκη, για τη Θεσσαλονίκη, χωρίς όμως τη Θεσσαλονίκη. Δεν σταματά η ζωή, ξέρετε, μέχρι να αποφασίσουμε εμείς να βρούμε λύσεις για τα προβλήματά μας. Η πόλη μπήκε στον πάγο, βάλτωσε, πείτε το όπ</w:t>
      </w:r>
      <w:r>
        <w:rPr>
          <w:rFonts w:eastAsia="Times New Roman"/>
          <w:szCs w:val="24"/>
        </w:rPr>
        <w:t xml:space="preserve">ως θέλετε, αλλά το σίγουρο είναι πως η οικονομική ζωή της Θεσσαλονίκης είχε και έχει θηλιές γύρω από τον λαιμό της. Για δεκαοκτώ ολόκληρα χρόνια το </w:t>
      </w:r>
      <w:r>
        <w:rPr>
          <w:rFonts w:eastAsia="Times New Roman"/>
          <w:szCs w:val="24"/>
        </w:rPr>
        <w:t>λ</w:t>
      </w:r>
      <w:r>
        <w:rPr>
          <w:rFonts w:eastAsia="Times New Roman"/>
          <w:szCs w:val="24"/>
        </w:rPr>
        <w:t xml:space="preserve">ιμάνι της πόλης αφέθηκε στην τύχη του. Τα τελευταία δέκα, μάλιστα, χρόνια θα ήταν ακριβές να πούμε πως το </w:t>
      </w:r>
      <w:r>
        <w:rPr>
          <w:rFonts w:eastAsia="Times New Roman"/>
          <w:szCs w:val="24"/>
        </w:rPr>
        <w:t>λ</w:t>
      </w:r>
      <w:r>
        <w:rPr>
          <w:rFonts w:eastAsia="Times New Roman"/>
          <w:szCs w:val="24"/>
        </w:rPr>
        <w:t xml:space="preserve">ιμάνι τελούσε υπό κατάρρευση. Θα μείνει παροιμιώδης η απαξίωση του ΟΛΘ και θα προστεθεί στη μεγάλη σειρά των προβλημάτων της πόλης, που, όπως αποδείχθηκε, κανείς δεν είχε την πολιτική βούληση να λύσει.   </w:t>
      </w:r>
    </w:p>
    <w:p w14:paraId="2E9F94DD"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Αναρωτιέται ο κόσμος σήμερα γιατί πουλάμε κάτι που </w:t>
      </w:r>
      <w:r>
        <w:rPr>
          <w:rFonts w:eastAsia="Times New Roman"/>
          <w:szCs w:val="24"/>
        </w:rPr>
        <w:t xml:space="preserve">είναι αποδεδειγμένα κερδοφόρο, όπως λέει και το ΚΚΕ. Γιατί δεν καταφέραμε να διατηρήσουμε ως ελληνικό </w:t>
      </w:r>
      <w:r>
        <w:rPr>
          <w:rFonts w:eastAsia="Times New Roman"/>
          <w:szCs w:val="24"/>
        </w:rPr>
        <w:t>δ</w:t>
      </w:r>
      <w:r>
        <w:rPr>
          <w:rFonts w:eastAsia="Times New Roman"/>
          <w:szCs w:val="24"/>
        </w:rPr>
        <w:t>ημόσιο την κυριότητα των λιμανιών μας; Η απάντηση, αγαπητοί συνάδελφοι, είναι απλή. Εξαιτίας της έλλειψης πολιτικής βούλησης που επέδειξαν με συστηματικό</w:t>
      </w:r>
      <w:r>
        <w:rPr>
          <w:rFonts w:eastAsia="Times New Roman"/>
          <w:szCs w:val="24"/>
        </w:rPr>
        <w:t xml:space="preserve"> τρόπο όλες οι προηγούμενες κυβερνήσεις. </w:t>
      </w:r>
    </w:p>
    <w:p w14:paraId="2E9F94DE"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Και για την ακρίβεια, όχι μόνο δεν ήθελαν, απ’ ό,τι φαίνεται να βοηθήσουν την πόλη, αλλά ήθελαν να την κρατούν και σε μια πολιτική ομηρεία, δηλαδή να την ελέγχουν, να εξαρτάται διαρκώς από το </w:t>
      </w:r>
      <w:proofErr w:type="spellStart"/>
      <w:r>
        <w:rPr>
          <w:rFonts w:eastAsia="Times New Roman"/>
          <w:szCs w:val="24"/>
        </w:rPr>
        <w:t>αθηνοκεντρικό</w:t>
      </w:r>
      <w:proofErr w:type="spellEnd"/>
      <w:r>
        <w:rPr>
          <w:rFonts w:eastAsia="Times New Roman"/>
          <w:szCs w:val="24"/>
        </w:rPr>
        <w:t>, πελατει</w:t>
      </w:r>
      <w:r>
        <w:rPr>
          <w:rFonts w:eastAsia="Times New Roman"/>
          <w:szCs w:val="24"/>
        </w:rPr>
        <w:t xml:space="preserve">ακό κράτος. Αυτή είναι η αλήθεια. Και οι αποδείξεις είναι, δυστυχώς, πολλές. Από τον ΟΑΣΘ μέχρι και τα έργα του μετρό, μέχρι και της αγνώστου πατρότητας και προελεύσεως μπόχα της </w:t>
      </w:r>
      <w:r>
        <w:rPr>
          <w:rFonts w:eastAsia="Times New Roman"/>
          <w:szCs w:val="24"/>
        </w:rPr>
        <w:t>δ</w:t>
      </w:r>
      <w:r>
        <w:rPr>
          <w:rFonts w:eastAsia="Times New Roman"/>
          <w:szCs w:val="24"/>
        </w:rPr>
        <w:t>υτικής Θεσσαλονίκης.</w:t>
      </w:r>
    </w:p>
    <w:p w14:paraId="2E9F94DF"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Τα προβλήματα της πόλης δεν απασχόλησαν ποτέ στην πραγμ</w:t>
      </w:r>
      <w:r>
        <w:rPr>
          <w:rFonts w:eastAsia="Times New Roman"/>
          <w:szCs w:val="24"/>
        </w:rPr>
        <w:t>ατικότητα τις εκάστοτε ελληνικές κυβερνήσεις και αυτό αποδεικνύεται από τη διάρκειά τους και την αντοχή τους στον χρόνο. Τελικά, μοιάζει πως το μόνο που επεδίωκε το εγχώριο πολιτικό σύστημα ήταν να βρίσκουν τρόπο οι εκπρόσωποί του να συντηρούν τα προβλήματ</w:t>
      </w:r>
      <w:r>
        <w:rPr>
          <w:rFonts w:eastAsia="Times New Roman"/>
          <w:szCs w:val="24"/>
        </w:rPr>
        <w:t>α της πόλης, ώστε να έχουν κάτι να υπόσχονται κάθε χρόνο, μια φορά τον χρόνο, όταν έρχονται επίσκεψη στη Διεθνή Έκθεση της πόλης για να υποσχεθούν.</w:t>
      </w:r>
    </w:p>
    <w:p w14:paraId="2E9F94E0" w14:textId="77777777" w:rsidR="00BE4DD2" w:rsidRDefault="0027121F">
      <w:pPr>
        <w:spacing w:line="600" w:lineRule="auto"/>
        <w:ind w:firstLine="720"/>
        <w:contextualSpacing/>
        <w:jc w:val="both"/>
        <w:rPr>
          <w:rFonts w:eastAsia="Times New Roman"/>
          <w:szCs w:val="24"/>
        </w:rPr>
      </w:pPr>
      <w:r>
        <w:rPr>
          <w:rFonts w:eastAsia="Times New Roman"/>
          <w:szCs w:val="24"/>
        </w:rPr>
        <w:t>Στους Θεσσαλονικείς συμβαίνουν πράγματα που δεν γίνονται εύκολα αντιληπτά από τους κατοίκους των Αθηνών. Η κ</w:t>
      </w:r>
      <w:r>
        <w:rPr>
          <w:rFonts w:eastAsia="Times New Roman"/>
          <w:szCs w:val="24"/>
        </w:rPr>
        <w:t xml:space="preserve">οροϊδία που έχουν ανεχθεί οι Θεσσαλονικείς σε μια σειρά ζητημάτων, που επηρεάζουν την καθημερινότητά τους, δεν έχει προηγούμενο. Το ίδιο ισχύει και τώρα. Το ίδιο ισχύει και για το λιμάνι.  </w:t>
      </w:r>
    </w:p>
    <w:p w14:paraId="2E9F94E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κάνουμε ένα βήμα μπροστά και </w:t>
      </w:r>
      <w:r>
        <w:rPr>
          <w:rFonts w:eastAsia="Times New Roman" w:cs="Times New Roman"/>
          <w:szCs w:val="24"/>
        </w:rPr>
        <w:t>χαιρόμαστε μόνο και μόνο που επιτέλους κάτι αλλάζει, που επιτέλους κάτι κουνιέται. Είναι, όμως, αυτό το σωστό βήμα που πρέπει να κάνουμε; Υπό τις σημερινές συνθήκες, έτσι όπως έχουν αυτές διαμορφωθεί από τις δεκαετίες πολιτικής αδιαφορίας, αλλά και από τις</w:t>
      </w:r>
      <w:r>
        <w:rPr>
          <w:rFonts w:eastAsia="Times New Roman" w:cs="Times New Roman"/>
          <w:szCs w:val="24"/>
        </w:rPr>
        <w:t xml:space="preserve"> δεσμεύσεις των μνημονίων δεν είχαμε άλλη επιλογή. </w:t>
      </w:r>
    </w:p>
    <w:p w14:paraId="2E9F94E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Αυτή η διαπίστωση γεννά το ερώτημα πόσο σωστή μπορεί να είναι μια επιλογή, όταν αυτή γίνεται υπό καθεστώς εκβιασμών και πιέσεων.</w:t>
      </w:r>
    </w:p>
    <w:p w14:paraId="2E9F94E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αλήθεια είναι πως δεν καταλήξαμε με τη θέλη</w:t>
      </w:r>
      <w:r>
        <w:rPr>
          <w:rFonts w:eastAsia="Times New Roman" w:cs="Times New Roman"/>
          <w:szCs w:val="24"/>
        </w:rPr>
        <w:t xml:space="preserve">σή μας και κατόπιν αποφάσεών μας εδώ, στο σημείο που βρισκόμαστε σήμερα. Όπως επίσης αλήθεια είναι πως δεν θα άντεχε για πολύ ακόμη η πόλη σ’ αυτή τη βαλτωμένη κατάσταση. </w:t>
      </w:r>
      <w:r>
        <w:rPr>
          <w:rFonts w:eastAsia="Times New Roman" w:cs="Times New Roman"/>
          <w:szCs w:val="24"/>
        </w:rPr>
        <w:lastRenderedPageBreak/>
        <w:t>Σήμερα έχουμε το δικαίωμα να ελπίζουμε πως με πολύ κόπο και με πολλή προσπάθεια και α</w:t>
      </w:r>
      <w:r>
        <w:rPr>
          <w:rFonts w:eastAsia="Times New Roman" w:cs="Times New Roman"/>
          <w:szCs w:val="24"/>
        </w:rPr>
        <w:t xml:space="preserve">ν και εφόσον τηρηθούν τα συμφωνηθέντα για το </w:t>
      </w:r>
      <w:r>
        <w:rPr>
          <w:rFonts w:eastAsia="Times New Roman" w:cs="Times New Roman"/>
          <w:szCs w:val="24"/>
        </w:rPr>
        <w:t>λ</w:t>
      </w:r>
      <w:r>
        <w:rPr>
          <w:rFonts w:eastAsia="Times New Roman" w:cs="Times New Roman"/>
          <w:szCs w:val="24"/>
        </w:rPr>
        <w:t xml:space="preserve">ιμάνι της Θεσσαλονίκης, γι’ αυτό το </w:t>
      </w:r>
      <w:r>
        <w:rPr>
          <w:rFonts w:eastAsia="Times New Roman" w:cs="Times New Roman"/>
          <w:szCs w:val="24"/>
        </w:rPr>
        <w:t>λ</w:t>
      </w:r>
      <w:r>
        <w:rPr>
          <w:rFonts w:eastAsia="Times New Roman" w:cs="Times New Roman"/>
          <w:szCs w:val="24"/>
        </w:rPr>
        <w:t xml:space="preserve">ιμάνι ξεκινά μια νέα πορεία, για να κατακτήσει τη θέση που δικαιωματικά του ανήκει, που δικαιωματικά αξίζει εξαιτίας κυρίως της </w:t>
      </w:r>
      <w:proofErr w:type="spellStart"/>
      <w:r>
        <w:rPr>
          <w:rFonts w:eastAsia="Times New Roman" w:cs="Times New Roman"/>
          <w:szCs w:val="24"/>
        </w:rPr>
        <w:t>γεωστρατηγικής</w:t>
      </w:r>
      <w:proofErr w:type="spellEnd"/>
      <w:r>
        <w:rPr>
          <w:rFonts w:eastAsia="Times New Roman" w:cs="Times New Roman"/>
          <w:szCs w:val="24"/>
        </w:rPr>
        <w:t xml:space="preserve"> του σημασίας.</w:t>
      </w:r>
    </w:p>
    <w:p w14:paraId="2E9F94E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Η πορεία αυτή θα</w:t>
      </w:r>
      <w:r>
        <w:rPr>
          <w:rFonts w:eastAsia="Times New Roman" w:cs="Times New Roman"/>
          <w:szCs w:val="24"/>
        </w:rPr>
        <w:t xml:space="preserve"> ήταν δύσκολη και ήδη τα πρώτα σοβαρά ζητήματα έχουν καταγραφεί και θα μας απασχολήσουν έντονα, ειδικά εμάς τους Βουλευτές της πόλης από όλες τις παρατάξεις.</w:t>
      </w:r>
    </w:p>
    <w:p w14:paraId="2E9F94E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Πρώτα-πρώτα, θα έχουμε να αντιμετωπίσουμε τα προβλήματα που ήδη έχουν ξεκινήσει και καταγράφουν οι</w:t>
      </w:r>
      <w:r>
        <w:rPr>
          <w:rFonts w:eastAsia="Times New Roman" w:cs="Times New Roman"/>
          <w:szCs w:val="24"/>
        </w:rPr>
        <w:t xml:space="preserve"> εργαζόμενοι. Όλοι γνωρίζουμε εδώ μέσα πως πραγματικές εγγυήσεις για το μέλλον </w:t>
      </w:r>
      <w:r>
        <w:rPr>
          <w:rFonts w:eastAsia="Times New Roman" w:cs="Times New Roman"/>
          <w:szCs w:val="24"/>
        </w:rPr>
        <w:lastRenderedPageBreak/>
        <w:t>τους δεν έχουν, δεν μπορούν να πάρουν. Το μόνο που τους εξασφαλίζει κάπως είναι κάτι που το κατέκτησαν μόνοι τους. Είναι η τεχνογνωσία και η εμπειρία τους, η γνώση που απέκτησαν</w:t>
      </w:r>
      <w:r>
        <w:rPr>
          <w:rFonts w:eastAsia="Times New Roman" w:cs="Times New Roman"/>
          <w:szCs w:val="24"/>
        </w:rPr>
        <w:t xml:space="preserve"> ως εργαζόμενοι υπό συχνά αντίξοες, δύσκολες και προβληματικές συνθήκες. Αυτή είναι η περιουσία τους, αυτό είναι το στοιχείο το οποίο έχουν να διαπραγματευτούν. </w:t>
      </w:r>
    </w:p>
    <w:p w14:paraId="2E9F94E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Τι θα γίνει με τις συλλογικές συμβάσεις; Το μέλλον θα δείξει. </w:t>
      </w:r>
    </w:p>
    <w:p w14:paraId="2E9F94E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ξεκινά μια μ</w:t>
      </w:r>
      <w:r>
        <w:rPr>
          <w:rFonts w:eastAsia="Times New Roman" w:cs="Times New Roman"/>
          <w:szCs w:val="24"/>
        </w:rPr>
        <w:t xml:space="preserve">άχη για τη διασφάλιση των δικαιωμάτων τους, στην οποία θα πρέπει να έχουν για σύμμαχό τους το σύνολο των Βουλευτών της πόλης και φυσικά την Κυβέρνηση. </w:t>
      </w:r>
    </w:p>
    <w:p w14:paraId="2E9F94E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Υπάρχουν και άλλα πολλά θέματα, όπως είναι η χρήση του Προβλήτα 1, το πώς και βάσει ποιων κριτηρίων θα μ</w:t>
      </w:r>
      <w:r>
        <w:rPr>
          <w:rFonts w:eastAsia="Times New Roman" w:cs="Times New Roman"/>
          <w:szCs w:val="24"/>
        </w:rPr>
        <w:t xml:space="preserve">οιράζονται οι δύο </w:t>
      </w:r>
      <w:r>
        <w:rPr>
          <w:rFonts w:eastAsia="Times New Roman" w:cs="Times New Roman"/>
          <w:szCs w:val="24"/>
        </w:rPr>
        <w:t>δ</w:t>
      </w:r>
      <w:r>
        <w:rPr>
          <w:rFonts w:eastAsia="Times New Roman" w:cs="Times New Roman"/>
          <w:szCs w:val="24"/>
        </w:rPr>
        <w:t xml:space="preserve">ήμοι τα προβλεπόμενα ανταποδοτικά τέλη, το πόσο γρήγορα </w:t>
      </w:r>
      <w:r>
        <w:rPr>
          <w:rFonts w:eastAsia="Times New Roman" w:cs="Times New Roman"/>
          <w:szCs w:val="24"/>
        </w:rPr>
        <w:lastRenderedPageBreak/>
        <w:t xml:space="preserve">θα γίνουν οι επενδύσεις που έχει ανάγκη το </w:t>
      </w:r>
      <w:r>
        <w:rPr>
          <w:rFonts w:eastAsia="Times New Roman" w:cs="Times New Roman"/>
          <w:szCs w:val="24"/>
        </w:rPr>
        <w:t>λ</w:t>
      </w:r>
      <w:r>
        <w:rPr>
          <w:rFonts w:eastAsia="Times New Roman" w:cs="Times New Roman"/>
          <w:szCs w:val="24"/>
        </w:rPr>
        <w:t xml:space="preserve">ιμάνι, η σύνδεση με την Εγνατία, η σιδηροδρομική σύνδεση. </w:t>
      </w:r>
    </w:p>
    <w:p w14:paraId="2E9F94E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ήθελα να είμαι σαφής και ξεκάθαρος. Τίποτα δεν</w:t>
      </w:r>
      <w:r>
        <w:rPr>
          <w:rFonts w:eastAsia="Times New Roman" w:cs="Times New Roman"/>
          <w:szCs w:val="24"/>
        </w:rPr>
        <w:t xml:space="preserve"> τελειώνει σήμερα. Αντιθέτως, σήμερα είναι που ξεκινά ο αγώνας για το </w:t>
      </w:r>
      <w:r>
        <w:rPr>
          <w:rFonts w:eastAsia="Times New Roman" w:cs="Times New Roman"/>
          <w:szCs w:val="24"/>
        </w:rPr>
        <w:t>λ</w:t>
      </w:r>
      <w:r>
        <w:rPr>
          <w:rFonts w:eastAsia="Times New Roman" w:cs="Times New Roman"/>
          <w:szCs w:val="24"/>
        </w:rPr>
        <w:t xml:space="preserve">ιμάνι της Θεσσαλονίκης, για μια ολόκληρη πόλη. Και μαζί με το </w:t>
      </w:r>
      <w:r>
        <w:rPr>
          <w:rFonts w:eastAsia="Times New Roman" w:cs="Times New Roman"/>
          <w:szCs w:val="24"/>
        </w:rPr>
        <w:t>λ</w:t>
      </w:r>
      <w:r>
        <w:rPr>
          <w:rFonts w:eastAsia="Times New Roman" w:cs="Times New Roman"/>
          <w:szCs w:val="24"/>
        </w:rPr>
        <w:t>ιμάνι, ξεκινά η πόλη την προσπάθειά της, να διεκδικήσει αυτά που της αξίζουν. Πιστεύουμε ότι με την ολοκλήρωση και των έργ</w:t>
      </w:r>
      <w:r>
        <w:rPr>
          <w:rFonts w:eastAsia="Times New Roman" w:cs="Times New Roman"/>
          <w:szCs w:val="24"/>
        </w:rPr>
        <w:t>ων του μετρό θα αλλάξει όλη η εικόνα της πόλης. Το σίγουρο είναι πως εάν φροντίσουμε εμείς, οι εκλεγμένοι εκπρόσωποι των πολιτών να κάνουμε τη δουλειά για την οποία μας έστειλαν να κάνουμε εδώ μέσα, να ακούμε δηλαδή περισσότερο, να μιλάμε λιγότερο και να κ</w:t>
      </w:r>
      <w:r>
        <w:rPr>
          <w:rFonts w:eastAsia="Times New Roman" w:cs="Times New Roman"/>
          <w:szCs w:val="24"/>
        </w:rPr>
        <w:t>άνουμε περισσότερες πράξεις, να αφαι</w:t>
      </w:r>
      <w:r>
        <w:rPr>
          <w:rFonts w:eastAsia="Times New Roman" w:cs="Times New Roman"/>
          <w:szCs w:val="24"/>
        </w:rPr>
        <w:lastRenderedPageBreak/>
        <w:t>ρούμε δηλαδή τα εμπόδια, αντί να τα δημιουργούμε, να διορθώνουμε τα λάθη, αντί να τα κρύβουμε κάτω από το χαλί, να αποφεύγουμε τις αγκυλώσεις του παρελθόντος, τότε να μην έχετε κα</w:t>
      </w:r>
      <w:r>
        <w:rPr>
          <w:rFonts w:eastAsia="Times New Roman" w:cs="Times New Roman"/>
          <w:szCs w:val="24"/>
        </w:rPr>
        <w:t>μ</w:t>
      </w:r>
      <w:r>
        <w:rPr>
          <w:rFonts w:eastAsia="Times New Roman" w:cs="Times New Roman"/>
          <w:szCs w:val="24"/>
        </w:rPr>
        <w:t>μιά αμφιβολία –εγώ προσωπικά δεν έχω- πω</w:t>
      </w:r>
      <w:r>
        <w:rPr>
          <w:rFonts w:eastAsia="Times New Roman" w:cs="Times New Roman"/>
          <w:szCs w:val="24"/>
        </w:rPr>
        <w:t>ς οι Θεσσαλονικείς, οι Μακεδόνες θα σας κάνουν να τρίβετε τα μάτια σας με τα αποτελέσματα που μπορούν να κατορθώσουν.</w:t>
      </w:r>
    </w:p>
    <w:p w14:paraId="2E9F94E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Κλείνοντας την εισήγησή μου, η οποία είναι θετική, δηλαδή η εισήγηση της Ένωσης Κεντρώων, θέλω να πω ότι υπερψηφίζουμε το παρόν νομοσχέδιο</w:t>
      </w:r>
      <w:r>
        <w:rPr>
          <w:rFonts w:eastAsia="Times New Roman" w:cs="Times New Roman"/>
          <w:szCs w:val="24"/>
        </w:rPr>
        <w:t xml:space="preserve">, όπως και υπερψηφίζει την τροπολογία που κατέθεσε το Υπουργείο Εθνικής Άμυνας, γιατί έτσι όπως πάμε δεν μπορούμε να κάνουμε και κάτι άλλο, πέρα του να κατακρίνουμε την πρακτική των εξαμήνων. Θα υπερψηφίσουμε και την τροπολογία. </w:t>
      </w:r>
    </w:p>
    <w:p w14:paraId="2E9F94E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λοιπόν, την ει</w:t>
      </w:r>
      <w:r>
        <w:rPr>
          <w:rFonts w:eastAsia="Times New Roman" w:cs="Times New Roman"/>
          <w:szCs w:val="24"/>
        </w:rPr>
        <w:t xml:space="preserve">σήγησή μου και σε συνέχεια της τοποθέτησής μου τα ξημερώματα χθες για το σκάνδαλο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για τις πολιτικές ευθύνες που έχει το πολιτικό προσωπικό της χώρας, για τα όσα μπορούσε να κάνει δηλαδή και δεν έχει κάνει, αναρωτιέμαι πόσο διαφορετική θα ήταν η</w:t>
      </w:r>
      <w:r>
        <w:rPr>
          <w:rFonts w:eastAsia="Times New Roman" w:cs="Times New Roman"/>
          <w:szCs w:val="24"/>
        </w:rPr>
        <w:t xml:space="preserve"> εικόνα στη Θεσσαλονίκη εάν το </w:t>
      </w:r>
      <w:r>
        <w:rPr>
          <w:rFonts w:eastAsia="Times New Roman" w:cs="Times New Roman"/>
          <w:szCs w:val="24"/>
        </w:rPr>
        <w:t>λ</w:t>
      </w:r>
      <w:r>
        <w:rPr>
          <w:rFonts w:eastAsia="Times New Roman" w:cs="Times New Roman"/>
          <w:szCs w:val="24"/>
        </w:rPr>
        <w:t>ιμάνι δεν είχε απαξιωθεί όλα αυτά τα χρόνια, πόσο διαφορετική θα ήταν η εικόνα για τη Μακεδονία μας και πόσο διαφορετική θα ήταν η θέση μας σήμερα στη διαπραγμάτευση για την ονομασία του γειτονικού κρατιδίου με ένα ισχυρό λι</w:t>
      </w:r>
      <w:r>
        <w:rPr>
          <w:rFonts w:eastAsia="Times New Roman" w:cs="Times New Roman"/>
          <w:szCs w:val="24"/>
        </w:rPr>
        <w:t>μάνι στα χέρια μας.</w:t>
      </w:r>
    </w:p>
    <w:p w14:paraId="2E9F94E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9F94E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 κύριε </w:t>
      </w:r>
      <w:proofErr w:type="spellStart"/>
      <w:r>
        <w:rPr>
          <w:rFonts w:eastAsia="Times New Roman" w:cs="Times New Roman"/>
          <w:szCs w:val="24"/>
        </w:rPr>
        <w:t>Σαρίδη</w:t>
      </w:r>
      <w:proofErr w:type="spellEnd"/>
      <w:r>
        <w:rPr>
          <w:rFonts w:eastAsia="Times New Roman" w:cs="Times New Roman"/>
          <w:szCs w:val="24"/>
        </w:rPr>
        <w:t>.</w:t>
      </w:r>
    </w:p>
    <w:p w14:paraId="2E9F94E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Ο κ. Καλαφάτης έχει τον λόγο για πέντε λεπτά.</w:t>
      </w:r>
    </w:p>
    <w:p w14:paraId="2E9F94E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κύριε Πρόεδρε. </w:t>
      </w:r>
    </w:p>
    <w:p w14:paraId="2E9F94F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 και τον κύριο συνάδελφο από το Ποτάμι.</w:t>
      </w:r>
    </w:p>
    <w:p w14:paraId="2E9F94F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κυρίες και κύριοι συνάδελφοι του ΣΥΡΙΖΑ, καλώς ήρθατε στο μαγικό κόσμο της φιλελεύθερης ιδεολογίας, αυτόν που λυσσαλέα πολεμούσατε και ας γελάτε, κύριε Υπουργέ, απ’ αυτό το Βήμα, αλλά η πραγματικότητα είναι αυτή.</w:t>
      </w:r>
    </w:p>
    <w:p w14:paraId="2E9F94F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ΠΑΝΑΓ</w:t>
      </w:r>
      <w:r>
        <w:rPr>
          <w:rFonts w:eastAsia="Times New Roman" w:cs="Times New Roman"/>
          <w:b/>
          <w:szCs w:val="24"/>
        </w:rPr>
        <w:t>ΙΩΤΗΣ ΚΟΥΡΟΥΜΠΛΗΣ (Υπουργός Ναυτιλίας και Νησιωτικής Πολιτικής):</w:t>
      </w:r>
      <w:r>
        <w:rPr>
          <w:rFonts w:eastAsia="Times New Roman" w:cs="Times New Roman"/>
          <w:szCs w:val="24"/>
        </w:rPr>
        <w:t xml:space="preserve"> Μάλιστα.</w:t>
      </w:r>
    </w:p>
    <w:p w14:paraId="2E9F94F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Αυτόν τον κόσμο που λυσσαλέα πολεμούσατε πριν από λίγα χρόνια, τον καιρό της ανέμελης επανα</w:t>
      </w:r>
      <w:r>
        <w:rPr>
          <w:rFonts w:eastAsia="Times New Roman" w:cs="Times New Roman"/>
          <w:szCs w:val="24"/>
        </w:rPr>
        <w:lastRenderedPageBreak/>
        <w:t xml:space="preserve">στατικής Αριστεράς. Καλωσορίζω, λοιπόν, τη νέα μεταλλαγμένη φιλελεύθερη </w:t>
      </w:r>
      <w:r>
        <w:rPr>
          <w:rFonts w:eastAsia="Times New Roman" w:cs="Times New Roman"/>
          <w:szCs w:val="24"/>
        </w:rPr>
        <w:t xml:space="preserve">Αριστερά στον κόσμο της πραγματικότητας. Και όσο κι αν ο ΣΥΡΙΖΑ προσπαθεί με τη ρητορική του να κρατήσει «ζεστούς» τους φίλους του, ξέρετε, κύριε Υπουργέ, άλλα λένε τα λόγια σας και άλλα λένε οι πράξεις σας. </w:t>
      </w:r>
    </w:p>
    <w:p w14:paraId="2E9F94F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w:t>
      </w:r>
      <w:r>
        <w:rPr>
          <w:rFonts w:eastAsia="Times New Roman" w:cs="Times New Roman"/>
          <w:b/>
          <w:szCs w:val="24"/>
        </w:rPr>
        <w:t>Νησιωτικής Πολιτικής):</w:t>
      </w:r>
      <w:r>
        <w:rPr>
          <w:rFonts w:eastAsia="Times New Roman" w:cs="Times New Roman"/>
          <w:szCs w:val="24"/>
        </w:rPr>
        <w:t xml:space="preserve"> Πάντως, σε ακούν και εσένα και εμένα στη Θεσσαλονίκη και να το έχεις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σου.</w:t>
      </w:r>
    </w:p>
    <w:p w14:paraId="2E9F94F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Και σ</w:t>
      </w:r>
      <w:r>
        <w:rPr>
          <w:rFonts w:eastAsia="Times New Roman" w:cs="Times New Roman"/>
          <w:szCs w:val="24"/>
        </w:rPr>
        <w:t>ε</w:t>
      </w:r>
      <w:r>
        <w:rPr>
          <w:rFonts w:eastAsia="Times New Roman" w:cs="Times New Roman"/>
          <w:szCs w:val="24"/>
        </w:rPr>
        <w:t xml:space="preserve"> αυτόν τον κόσμο της πραγματικότητας, κύριε Υπουργέ, ούτως ή άλλως ό,τι και να λέτε οι πράξεις μένουν. Είστε εσείς που πολεμο</w:t>
      </w:r>
      <w:r>
        <w:rPr>
          <w:rFonts w:eastAsia="Times New Roman" w:cs="Times New Roman"/>
          <w:szCs w:val="24"/>
        </w:rPr>
        <w:t xml:space="preserve">ύσατε λυσσαλέα κάθε ιδιωτικοποίηση και αυτήν την ιδιωτικοποίηση και ήρθατε τώρα, μεταλλαγμένος ων, εννοώ σαν Υπουργός –ήσασταν στα κάγκελα πριν από </w:t>
      </w:r>
      <w:r>
        <w:rPr>
          <w:rFonts w:eastAsia="Times New Roman" w:cs="Times New Roman"/>
          <w:szCs w:val="24"/>
        </w:rPr>
        <w:lastRenderedPageBreak/>
        <w:t>λίγα χρόνια και θα τα ακούσετε- για να υλοποιήσετε ιδιωτικοποιήσεις, τις οποίες αποκαλούσατε ως ξεπούλημα μέ</w:t>
      </w:r>
      <w:r>
        <w:rPr>
          <w:rFonts w:eastAsia="Times New Roman" w:cs="Times New Roman"/>
          <w:szCs w:val="24"/>
        </w:rPr>
        <w:t>χρι πριν από λίγα χρόνια. Όμως όπως σας είπα, άλλα λένε τα λόγια σας και άλλα λένε οι πράξεις σας. Και σ’ αυτόν τον κόσμο είναι σημαντικό, ξέρετε, να βλέπουμε τι κάνουμε. Γιατί, κύριε Υπουργέ, είμαστε ό,τι κάνουμε, δεν είμαστε ό,τι λέμε.</w:t>
      </w:r>
    </w:p>
    <w:p w14:paraId="2E9F94F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w:t>
      </w:r>
      <w:r>
        <w:rPr>
          <w:rFonts w:eastAsia="Times New Roman" w:cs="Times New Roman"/>
          <w:b/>
          <w:szCs w:val="24"/>
        </w:rPr>
        <w:t>ΠΛΗΣ (Υπουργός Ναυτιλίας και Νησιωτικής Πολιτικής):</w:t>
      </w:r>
      <w:r>
        <w:rPr>
          <w:rFonts w:eastAsia="Times New Roman" w:cs="Times New Roman"/>
          <w:szCs w:val="24"/>
        </w:rPr>
        <w:t xml:space="preserve"> Σωστό.</w:t>
      </w:r>
    </w:p>
    <w:p w14:paraId="2E9F94F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Η σημερινή κοινοβουλευτική διαδικασία πραγματικά είναι πολλαπλώς ιστορική για την ίδια κατ’ αρχάς τη Θεσσαλονίκη και την </w:t>
      </w:r>
      <w:r>
        <w:rPr>
          <w:rFonts w:eastAsia="Times New Roman" w:cs="Times New Roman"/>
          <w:szCs w:val="24"/>
        </w:rPr>
        <w:t>κ</w:t>
      </w:r>
      <w:r>
        <w:rPr>
          <w:rFonts w:eastAsia="Times New Roman" w:cs="Times New Roman"/>
          <w:szCs w:val="24"/>
        </w:rPr>
        <w:t>εντρική Μακεδονία. Επιτέλους, ένας φύσει και θέσει αναπτ</w:t>
      </w:r>
      <w:r>
        <w:rPr>
          <w:rFonts w:eastAsia="Times New Roman" w:cs="Times New Roman"/>
          <w:szCs w:val="24"/>
        </w:rPr>
        <w:t xml:space="preserve">υξιακός πυλώνας στην πόλη μου, που για πολλά χρόνια και ως πολίτης και ως πολιτικός πιστεύω ότι θα έπρεπε να </w:t>
      </w:r>
      <w:r>
        <w:rPr>
          <w:rFonts w:eastAsia="Times New Roman" w:cs="Times New Roman"/>
          <w:szCs w:val="24"/>
        </w:rPr>
        <w:lastRenderedPageBreak/>
        <w:t xml:space="preserve">αφεθεί η δημιουργική του δυναμική μέσα απ’ αυτή του τη διαδικασία να προχωρήσει, φθάνει στην υλοποίησή του. Για την ίδια τη Θεσσαλονίκη και την </w:t>
      </w:r>
      <w:r>
        <w:rPr>
          <w:rFonts w:eastAsia="Times New Roman" w:cs="Times New Roman"/>
          <w:szCs w:val="24"/>
        </w:rPr>
        <w:t>κ</w:t>
      </w:r>
      <w:r>
        <w:rPr>
          <w:rFonts w:eastAsia="Times New Roman" w:cs="Times New Roman"/>
          <w:szCs w:val="24"/>
        </w:rPr>
        <w:t>εν</w:t>
      </w:r>
      <w:r>
        <w:rPr>
          <w:rFonts w:eastAsia="Times New Roman" w:cs="Times New Roman"/>
          <w:szCs w:val="24"/>
        </w:rPr>
        <w:t>τρική Μακεδονία είναι σημαντικό, γιατί επιτέλους μπορεί ο ρόλος του να δημιουργήσει σημαντικές ευκαιρίες ανάπτυξης και γιατί μπορεί να δημιουργήσει επίσης ευκαιρίες ανύψωσης της τοπικής οικονομίας. Αποτελεί δε ένα σημαντικό εργαλείο για την υποστήριξη άλλω</w:t>
      </w:r>
      <w:r>
        <w:rPr>
          <w:rFonts w:eastAsia="Times New Roman" w:cs="Times New Roman"/>
          <w:szCs w:val="24"/>
        </w:rPr>
        <w:t xml:space="preserve">ν επενδυτικών δραστηριοτήτων. </w:t>
      </w:r>
    </w:p>
    <w:p w14:paraId="2E9F94F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όχι μονάχα για τη Θεσσαλονίκη και τη </w:t>
      </w:r>
      <w:r>
        <w:rPr>
          <w:rFonts w:eastAsia="Times New Roman" w:cs="Times New Roman"/>
          <w:szCs w:val="24"/>
        </w:rPr>
        <w:t>β</w:t>
      </w:r>
      <w:r>
        <w:rPr>
          <w:rFonts w:eastAsia="Times New Roman" w:cs="Times New Roman"/>
          <w:szCs w:val="24"/>
        </w:rPr>
        <w:t xml:space="preserve">όρεια Ελλάδα, αλλά είναι και για την εθνική οικονομία και για το εθνικό συμφέρον, γιατί το </w:t>
      </w:r>
      <w:r>
        <w:rPr>
          <w:rFonts w:eastAsia="Times New Roman" w:cs="Times New Roman"/>
          <w:szCs w:val="24"/>
        </w:rPr>
        <w:t>λ</w:t>
      </w:r>
      <w:r>
        <w:rPr>
          <w:rFonts w:eastAsia="Times New Roman" w:cs="Times New Roman"/>
          <w:szCs w:val="24"/>
        </w:rPr>
        <w:t xml:space="preserve">ιμάνι της Θεσσαλονίκης είναι ασφαλώς ένα </w:t>
      </w:r>
      <w:proofErr w:type="spellStart"/>
      <w:r>
        <w:rPr>
          <w:rFonts w:eastAsia="Times New Roman" w:cs="Times New Roman"/>
          <w:szCs w:val="24"/>
        </w:rPr>
        <w:t>υπερτοπικής</w:t>
      </w:r>
      <w:proofErr w:type="spellEnd"/>
      <w:r>
        <w:rPr>
          <w:rFonts w:eastAsia="Times New Roman" w:cs="Times New Roman"/>
          <w:szCs w:val="24"/>
        </w:rPr>
        <w:t xml:space="preserve">, αλλά και διασυνοριακής σημασίας αναπτυξιακό πλεονέκτημα που, εάν αξιοποιηθεί αποτελεσματικά, μπορεί να αναβαθμίσει τη </w:t>
      </w:r>
      <w:r>
        <w:rPr>
          <w:rFonts w:eastAsia="Times New Roman" w:cs="Times New Roman"/>
          <w:szCs w:val="24"/>
        </w:rPr>
        <w:t>β</w:t>
      </w:r>
      <w:r>
        <w:rPr>
          <w:rFonts w:eastAsia="Times New Roman" w:cs="Times New Roman"/>
          <w:szCs w:val="24"/>
        </w:rPr>
        <w:t xml:space="preserve">όρεια Ελλάδα, τη Θεσσαλονίκη, τη χώρα ως σταθμό του </w:t>
      </w:r>
      <w:r>
        <w:rPr>
          <w:rFonts w:eastAsia="Times New Roman" w:cs="Times New Roman"/>
          <w:szCs w:val="24"/>
        </w:rPr>
        <w:lastRenderedPageBreak/>
        <w:t>διεθνούς διαμετακομιστικού εμπο</w:t>
      </w:r>
      <w:r>
        <w:rPr>
          <w:rFonts w:eastAsia="Times New Roman" w:cs="Times New Roman"/>
          <w:szCs w:val="24"/>
        </w:rPr>
        <w:t>ρίου, με προφανή κέρδη, γεωπολιτικά, οικονομικά και πολιτικά, να συνεισφέρει στα κρατικά ταμεία τεράστια έσοδα τόσο μέσα από την παραγωγική του δραστηριότητα όσο και από την υπεραξία και βεβαίως, να αποτελέσει έναν ακμαίο αναπτυξιακό πόλο ακόμη και σε επίπ</w:t>
      </w:r>
      <w:r>
        <w:rPr>
          <w:rFonts w:eastAsia="Times New Roman" w:cs="Times New Roman"/>
          <w:szCs w:val="24"/>
        </w:rPr>
        <w:t>εδο διπλωματικό, κυρίες και κύριοι συνάδελφοι, στις διμερείς σχέσεις με άλλες χώρες, ιδιαίτερα τις γειτονικές και δεν θα επεκταθώ περισσότερο σε αυτό.</w:t>
      </w:r>
    </w:p>
    <w:p w14:paraId="2E9F94F9"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τρίτος, όμως και σημαντικότερος λόγος είναι ακριβώς αυτό που σας είπα στο προοίμιο της τοποθέτησής μου,</w:t>
      </w:r>
      <w:r>
        <w:rPr>
          <w:rFonts w:eastAsia="Times New Roman" w:cs="Times New Roman"/>
          <w:szCs w:val="24"/>
        </w:rPr>
        <w:t xml:space="preserve"> κυρίες και κύριοι συνάδελφοι. Γιατί εδώ έχουμε την κύρια αποκάλυψη. Έχουμε μια εγκληματική ιδιωτικοποίηση. Δεν είναι όπως όλες οι άλλες ιδιωτικοποιήσεις. Είχαμε ακούσει για Υπουργούς που με δάκρυα στα μάτια </w:t>
      </w:r>
      <w:r>
        <w:rPr>
          <w:rFonts w:eastAsia="Times New Roman" w:cs="Times New Roman"/>
          <w:szCs w:val="24"/>
        </w:rPr>
        <w:lastRenderedPageBreak/>
        <w:t>υπογράφουν τις ιδιωτικοποιήσεις, των αεροδρομίων</w:t>
      </w:r>
      <w:r>
        <w:rPr>
          <w:rFonts w:eastAsia="Times New Roman" w:cs="Times New Roman"/>
          <w:szCs w:val="24"/>
        </w:rPr>
        <w:t xml:space="preserve"> εν προκειμένω. Έχουμε δει Υπουργούς να απολογούνται και να εκλιπαρούν για μια συ</w:t>
      </w:r>
      <w:r>
        <w:rPr>
          <w:rFonts w:eastAsia="Times New Roman" w:cs="Times New Roman"/>
          <w:szCs w:val="24"/>
        </w:rPr>
        <w:t>γ</w:t>
      </w:r>
      <w:r>
        <w:rPr>
          <w:rFonts w:eastAsia="Times New Roman" w:cs="Times New Roman"/>
          <w:szCs w:val="24"/>
        </w:rPr>
        <w:t xml:space="preserve">γνώμη ουσιαστικά στον κόσμο, γιατί αναγκάζονται οι καημένοι Υπουργοί του ΣΥΡΙΖΑ να προχωρούν σε ιδιωτικοποιήσεις που δεν τις πιστεύουν. </w:t>
      </w:r>
    </w:p>
    <w:p w14:paraId="2E9F94FA"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Όμως αυτό έχει μια ιδιαίτερη σημασία,</w:t>
      </w:r>
      <w:r>
        <w:rPr>
          <w:rFonts w:eastAsia="Times New Roman" w:cs="Times New Roman"/>
          <w:szCs w:val="24"/>
        </w:rPr>
        <w:t xml:space="preserve"> ξέρετε γιατί; Γιατί άκουσα εδώ διάφορα για απαξίωση του </w:t>
      </w:r>
      <w:r>
        <w:rPr>
          <w:rFonts w:eastAsia="Times New Roman" w:cs="Times New Roman"/>
          <w:szCs w:val="24"/>
        </w:rPr>
        <w:t>λ</w:t>
      </w:r>
      <w:r>
        <w:rPr>
          <w:rFonts w:eastAsia="Times New Roman" w:cs="Times New Roman"/>
          <w:szCs w:val="24"/>
        </w:rPr>
        <w:t>ιμένος της Θεσσαλονίκης τα προηγούμενα χρόνια από διαφόρους συναδέλφους. Πού ήσασταν, κύριοι συνάδελφοι, όταν πριν από εννιά χρόνια η Κυβέρνηση της Νέας Δημοκρατίας προσπαθούσε να ιδιωτικοποιήσει με</w:t>
      </w:r>
      <w:r>
        <w:rPr>
          <w:rFonts w:eastAsia="Times New Roman" w:cs="Times New Roman"/>
          <w:szCs w:val="24"/>
        </w:rPr>
        <w:t xml:space="preserve"> πολλαπλά οφέλη από τα σημερινά το </w:t>
      </w:r>
      <w:r>
        <w:rPr>
          <w:rFonts w:eastAsia="Times New Roman" w:cs="Times New Roman"/>
          <w:szCs w:val="24"/>
        </w:rPr>
        <w:t>λι</w:t>
      </w:r>
      <w:r>
        <w:rPr>
          <w:rFonts w:eastAsia="Times New Roman" w:cs="Times New Roman"/>
          <w:szCs w:val="24"/>
        </w:rPr>
        <w:t xml:space="preserve">μάνι της Θεσσαλονίκης; Πού ήσασταν τότε που η </w:t>
      </w:r>
      <w:r>
        <w:rPr>
          <w:rFonts w:eastAsia="Times New Roman" w:cs="Times New Roman"/>
          <w:szCs w:val="24"/>
        </w:rPr>
        <w:t>κ</w:t>
      </w:r>
      <w:r>
        <w:rPr>
          <w:rFonts w:eastAsia="Times New Roman" w:cs="Times New Roman"/>
          <w:szCs w:val="24"/>
        </w:rPr>
        <w:t>υβέρνηση Καραμανλή προσπαθούσε να ιδιωτικο</w:t>
      </w:r>
      <w:r>
        <w:rPr>
          <w:rFonts w:eastAsia="Times New Roman" w:cs="Times New Roman"/>
          <w:szCs w:val="24"/>
        </w:rPr>
        <w:lastRenderedPageBreak/>
        <w:t xml:space="preserve">ποιήσει το </w:t>
      </w:r>
      <w:r>
        <w:rPr>
          <w:rFonts w:eastAsia="Times New Roman" w:cs="Times New Roman"/>
          <w:szCs w:val="24"/>
        </w:rPr>
        <w:t>λ</w:t>
      </w:r>
      <w:r>
        <w:rPr>
          <w:rFonts w:eastAsia="Times New Roman" w:cs="Times New Roman"/>
          <w:szCs w:val="24"/>
        </w:rPr>
        <w:t>ιμάνι της Θεσσαλονίκης, όχι όλο, τον σταθμό εμπορευματοκιβωτίων και όχι για πενήντα χρόνια, αλλά για τριάντα χρόνια; Ν</w:t>
      </w:r>
      <w:r>
        <w:rPr>
          <w:rFonts w:eastAsia="Times New Roman" w:cs="Times New Roman"/>
          <w:szCs w:val="24"/>
        </w:rPr>
        <w:t xml:space="preserve">α φέρει 400 εκατομμύρια, να διατηρήσει τις χίλιες πεντακόσιες θέσεις εργασίας, να δημιουργήσει νέες χίλιες πεντακόσιες θέσεις εργασίας. Ξέρετε πού ήσασταν όλοι εσείς, οι σύντροφοί σας, αριστεροί, σοσιαλδημοκράτες, </w:t>
      </w:r>
      <w:proofErr w:type="spellStart"/>
      <w:r>
        <w:rPr>
          <w:rFonts w:eastAsia="Times New Roman" w:cs="Times New Roman"/>
          <w:szCs w:val="24"/>
        </w:rPr>
        <w:t>σοσιαλίζοντες</w:t>
      </w:r>
      <w:proofErr w:type="spellEnd"/>
      <w:r>
        <w:rPr>
          <w:rFonts w:eastAsia="Times New Roman" w:cs="Times New Roman"/>
          <w:szCs w:val="24"/>
        </w:rPr>
        <w:t>; Στα κάγκελα κατά κυριολεξία</w:t>
      </w:r>
      <w:r>
        <w:rPr>
          <w:rFonts w:eastAsia="Times New Roman" w:cs="Times New Roman"/>
          <w:szCs w:val="24"/>
        </w:rPr>
        <w:t xml:space="preserve">! Στα κάγκελα του </w:t>
      </w:r>
      <w:r>
        <w:rPr>
          <w:rFonts w:eastAsia="Times New Roman" w:cs="Times New Roman"/>
          <w:szCs w:val="24"/>
        </w:rPr>
        <w:t>λ</w:t>
      </w:r>
      <w:r>
        <w:rPr>
          <w:rFonts w:eastAsia="Times New Roman" w:cs="Times New Roman"/>
          <w:szCs w:val="24"/>
        </w:rPr>
        <w:t xml:space="preserve">ιμένος Θεσσαλονίκης κατά κυριολεξία. Κρεμασμένοι πάνω στην κεντρική πόρτα του </w:t>
      </w:r>
      <w:r>
        <w:rPr>
          <w:rFonts w:eastAsia="Times New Roman" w:cs="Times New Roman"/>
          <w:szCs w:val="24"/>
        </w:rPr>
        <w:t>λ</w:t>
      </w:r>
      <w:r>
        <w:rPr>
          <w:rFonts w:eastAsia="Times New Roman" w:cs="Times New Roman"/>
          <w:szCs w:val="24"/>
        </w:rPr>
        <w:t>ιμένος Θεσσαλονίκης απαιτούσατε να μην ξεπουληθεί το λιμάνι.</w:t>
      </w:r>
    </w:p>
    <w:p w14:paraId="2E9F94FB" w14:textId="77777777" w:rsidR="00BE4DD2" w:rsidRDefault="0027121F">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9F94FC"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Μη γελάτε, αυτό δεν είναι τρόπος αντίδρασης</w:t>
      </w:r>
      <w:r>
        <w:rPr>
          <w:rFonts w:eastAsia="Times New Roman" w:cs="Times New Roman"/>
          <w:szCs w:val="24"/>
        </w:rPr>
        <w:t>.</w:t>
      </w:r>
    </w:p>
    <w:p w14:paraId="2E9F94FD"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Αυτός ήταν ο λόγος.</w:t>
      </w:r>
    </w:p>
    <w:p w14:paraId="2E9F94FE"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w:t>
      </w:r>
    </w:p>
    <w:p w14:paraId="2E9F94FF"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Κύριε Υπουργέ, η εικόνα υπάρχει. Υπάρχει εικόνα.</w:t>
      </w:r>
    </w:p>
    <w:p w14:paraId="2E9F9500"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Καλαφάτη</w:t>
      </w:r>
      <w:r>
        <w:rPr>
          <w:rFonts w:eastAsia="Times New Roman" w:cs="Times New Roman"/>
          <w:szCs w:val="24"/>
        </w:rPr>
        <w:t>, σας παρακαλώ, ολοκληρώστε.</w:t>
      </w:r>
    </w:p>
    <w:p w14:paraId="2E9F9501"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Ολοκληρώνω, κύριε Πρόεδρε.</w:t>
      </w:r>
    </w:p>
    <w:p w14:paraId="2E9F9502"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Έτσι, λοιπόν, η σημερινή μέρα είναι ιστορική μέρα, γιατί εκτός από το γεγονός ότι προχωράει επιτέλους με μια έστω κυβέρνηση που δεν πιστεύει στις ιδιωτικοποιήσεις –γιατί εμείς πιστε</w:t>
      </w:r>
      <w:r>
        <w:rPr>
          <w:rFonts w:eastAsia="Times New Roman" w:cs="Times New Roman"/>
          <w:szCs w:val="24"/>
        </w:rPr>
        <w:t xml:space="preserve">ύουμε στις ιδιωτικοποιήσεις, είναι στο </w:t>
      </w:r>
      <w:r>
        <w:rPr>
          <w:rFonts w:eastAsia="Times New Roman" w:cs="Times New Roman"/>
          <w:szCs w:val="24"/>
          <w:lang w:val="en-US"/>
        </w:rPr>
        <w:t>DNA</w:t>
      </w:r>
      <w:r>
        <w:rPr>
          <w:rFonts w:eastAsia="Times New Roman" w:cs="Times New Roman"/>
          <w:szCs w:val="24"/>
        </w:rPr>
        <w:t xml:space="preserve"> μας οι ιδιωτικοποιήσεις, είναι μια σημαντική μέρα που πιστεύουμε ότι θα προχωρήσει μπροστά- πρέπει να δώσετε και εξηγήσεις και έχω εδώ μια σειρά πρακτικών σε σχέση με την πρώτη προβλήτα.</w:t>
      </w:r>
    </w:p>
    <w:p w14:paraId="2E9F950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w:t>
      </w:r>
      <w:r>
        <w:rPr>
          <w:rFonts w:eastAsia="Times New Roman" w:cs="Times New Roman"/>
          <w:szCs w:val="24"/>
        </w:rPr>
        <w:t>ής κ. Σταύρος Καλαφάτης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9F9504"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κύριος δήμαρχος Θεσσαλονίκης έχει αναφερθεί τρεις τέσσερις φορές σ</w:t>
      </w:r>
      <w:r>
        <w:rPr>
          <w:rFonts w:eastAsia="Times New Roman" w:cs="Times New Roman"/>
          <w:szCs w:val="24"/>
        </w:rPr>
        <w:t xml:space="preserve">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και είχε πει στο λαό της Θεσσαλονίκης ότι είχε δεσμευτεί ο κ. Τσίπρας ότι θα δοθεί η πρώτη προβλήτα. Μάλιστα, ο κ. Τσίπρας –βεβαίως γνωρίζει πώς να μιλά πολιτικά- το 2016 είχε δεσμευθεί από τη ΔΕΘ και δεν είχε πει ότι δίνει την πρώτη </w:t>
      </w:r>
      <w:r>
        <w:rPr>
          <w:rFonts w:eastAsia="Times New Roman" w:cs="Times New Roman"/>
          <w:szCs w:val="24"/>
        </w:rPr>
        <w:t xml:space="preserve">προβλήτα στον Δήμο Θεσσαλονίκης, όπως ο πολύ καλός φίλος της Κυβέρνησης ο κ. </w:t>
      </w:r>
      <w:proofErr w:type="spellStart"/>
      <w:r>
        <w:rPr>
          <w:rFonts w:eastAsia="Times New Roman" w:cs="Times New Roman"/>
          <w:szCs w:val="24"/>
        </w:rPr>
        <w:t>Μπουτάρης</w:t>
      </w:r>
      <w:proofErr w:type="spellEnd"/>
      <w:r>
        <w:rPr>
          <w:rFonts w:eastAsia="Times New Roman" w:cs="Times New Roman"/>
          <w:szCs w:val="24"/>
        </w:rPr>
        <w:t xml:space="preserve"> μας είχε πει ότι θα γίνει. Είχε μιλήσει και είχε πει ότι θα δοθεί στον λαό της Θεσσαλονίκης </w:t>
      </w:r>
      <w:r>
        <w:rPr>
          <w:rFonts w:eastAsia="Times New Roman" w:cs="Times New Roman"/>
          <w:szCs w:val="24"/>
        </w:rPr>
        <w:lastRenderedPageBreak/>
        <w:t xml:space="preserve">και βεβαίως ο κ. </w:t>
      </w:r>
      <w:proofErr w:type="spellStart"/>
      <w:r>
        <w:rPr>
          <w:rFonts w:eastAsia="Times New Roman" w:cs="Times New Roman"/>
          <w:szCs w:val="24"/>
        </w:rPr>
        <w:t>Μπουτάρης</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ήμαρχος της Θεσσαλονίκης, επέμεινε και στο </w:t>
      </w:r>
      <w:r>
        <w:rPr>
          <w:rFonts w:eastAsia="Times New Roman" w:cs="Times New Roman"/>
          <w:szCs w:val="24"/>
        </w:rPr>
        <w:t>δ</w:t>
      </w:r>
      <w:r>
        <w:rPr>
          <w:rFonts w:eastAsia="Times New Roman" w:cs="Times New Roman"/>
          <w:szCs w:val="24"/>
        </w:rPr>
        <w:t>ημοτ</w:t>
      </w:r>
      <w:r>
        <w:rPr>
          <w:rFonts w:eastAsia="Times New Roman" w:cs="Times New Roman"/>
          <w:szCs w:val="24"/>
        </w:rPr>
        <w:t xml:space="preserve">ικό </w:t>
      </w:r>
      <w:r>
        <w:rPr>
          <w:rFonts w:eastAsia="Times New Roman" w:cs="Times New Roman"/>
          <w:szCs w:val="24"/>
        </w:rPr>
        <w:t>σ</w:t>
      </w:r>
      <w:r>
        <w:rPr>
          <w:rFonts w:eastAsia="Times New Roman" w:cs="Times New Roman"/>
          <w:szCs w:val="24"/>
        </w:rPr>
        <w:t>υμβούλιο ότι δεν υπάρχει περίπτωση να μη δοθεί η πρώτη προβλήτα στον δήμο Θεσσαλονίκης. Τελικά, κάποιος ή η Κυβέρνηση ή ο δήμαρχος Θεσσαλονίκης ή και οι δύο μαζί κορόιδεψαν τον λαό της Θεσσαλονίκης και απαιτούν και μια εξήγηση γι’ αυτό.</w:t>
      </w:r>
    </w:p>
    <w:p w14:paraId="2E9F9505"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Μέσα, λοιπόν, </w:t>
      </w:r>
      <w:r>
        <w:rPr>
          <w:rFonts w:eastAsia="Times New Roman" w:cs="Times New Roman"/>
          <w:szCs w:val="24"/>
        </w:rPr>
        <w:t>σε αυτό το πνεύμα εμείς ως καθαρή δύναμη προόδου, ευημερίας και ανάπτυξης προχωρούμε και λέμε έστω και τώρα, έστω και με αυτές τις συνθήκες, προχωρήστε στην ιδιωτικοποίηση του λιμένος Θεσσαλονίκης.</w:t>
      </w:r>
    </w:p>
    <w:p w14:paraId="2E9F9506" w14:textId="77777777" w:rsidR="00BE4DD2" w:rsidRDefault="0027121F">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9F9507"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ΔΡΕΥΩΝ (Δημήτριος Κρεμαστινός):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προηγουμένως</w:t>
      </w:r>
      <w:r>
        <w:rPr>
          <w:rFonts w:eastAsia="Times New Roman" w:cs="Times New Roman"/>
          <w:szCs w:val="24"/>
        </w:rPr>
        <w:t xml:space="preserve"> ξεναγήθηκαν στην έκθεση της αίθουσας «ΕΛΕΥΘΕΡΙΟΣ ΒΕΝΙΖΕΛΟΣ» και ενημερώθηκαν </w:t>
      </w:r>
      <w:r>
        <w:rPr>
          <w:rFonts w:eastAsia="Times New Roman" w:cs="Times New Roman"/>
          <w:szCs w:val="24"/>
        </w:rPr>
        <w:t>για την ιστορία του κτηρίου και τον τρόπο οργάνωσης και λειτουργίας της Βουλής των Ελλήνων, δεκατρείς μαθητές και μαθήτριες και δύο εκπαιδευτικοί</w:t>
      </w:r>
      <w:r>
        <w:rPr>
          <w:rFonts w:eastAsia="Times New Roman" w:cs="Times New Roman"/>
          <w:szCs w:val="24"/>
        </w:rPr>
        <w:t xml:space="preserve"> συνοδοί τους</w:t>
      </w:r>
      <w:r>
        <w:rPr>
          <w:rFonts w:eastAsia="Times New Roman" w:cs="Times New Roman"/>
          <w:szCs w:val="24"/>
        </w:rPr>
        <w:t>, από το 4</w:t>
      </w:r>
      <w:r>
        <w:rPr>
          <w:rFonts w:eastAsia="Times New Roman" w:cs="Times New Roman"/>
          <w:szCs w:val="24"/>
          <w:vertAlign w:val="superscript"/>
        </w:rPr>
        <w:t>ο</w:t>
      </w:r>
      <w:r>
        <w:rPr>
          <w:rFonts w:eastAsia="Times New Roman" w:cs="Times New Roman"/>
          <w:szCs w:val="24"/>
        </w:rPr>
        <w:t xml:space="preserve"> Γενικό Λύκειο Αργυρούπολης. </w:t>
      </w:r>
    </w:p>
    <w:p w14:paraId="2E9F9508" w14:textId="77777777" w:rsidR="00BE4DD2" w:rsidRDefault="0027121F">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2E9F9509" w14:textId="77777777" w:rsidR="00BE4DD2" w:rsidRDefault="0027121F">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 όλες τις </w:t>
      </w:r>
      <w:r>
        <w:rPr>
          <w:rFonts w:eastAsia="Times New Roman" w:cs="Times New Roman"/>
          <w:szCs w:val="24"/>
        </w:rPr>
        <w:t>πτέρυγες της Βουλής)</w:t>
      </w:r>
    </w:p>
    <w:p w14:paraId="2E9F950A"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ειδικός αγορητής του Ποταμιού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w:t>
      </w:r>
    </w:p>
    <w:p w14:paraId="2E9F950B"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2E9F950C"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παρέμβω και εγώ στη συζήτηση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στον διάλογο που διαμείφθηκε μεταξύ του κ. Καρρά από τη Δημοκρατική Συμπαρά</w:t>
      </w:r>
      <w:r>
        <w:rPr>
          <w:rFonts w:eastAsia="Times New Roman" w:cs="Times New Roman"/>
          <w:szCs w:val="24"/>
        </w:rPr>
        <w:t xml:space="preserve">ταξη -πήγα να πω συμμαχία, αλλά και η συμπαράταξη είναι μια συμμαχία ευρύτερη- και του κ. Λαζαρίδη από τους ΑΝΕΛ. </w:t>
      </w:r>
    </w:p>
    <w:p w14:paraId="2E9F950D"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ξεκαθαρίσω, λοιπόν, το εξής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για να ξέρει και ο κόσμος που μας βλέπει και όσοι ασχολούμαστε εδώ και οι τριακόσιοι ν</w:t>
      </w:r>
      <w:r>
        <w:rPr>
          <w:rFonts w:eastAsia="Times New Roman" w:cs="Times New Roman"/>
          <w:szCs w:val="24"/>
        </w:rPr>
        <w:t>α έχουμε μια πιο ακριβή πληροφόρηση.</w:t>
      </w:r>
    </w:p>
    <w:p w14:paraId="2E9F950E" w14:textId="77777777" w:rsidR="00BE4DD2" w:rsidRDefault="0027121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ως γνωστόν με τον ν.4389/2016, δηλαδή τον </w:t>
      </w:r>
      <w:proofErr w:type="spellStart"/>
      <w:r>
        <w:rPr>
          <w:rFonts w:eastAsia="Times New Roman" w:cs="Times New Roman"/>
          <w:szCs w:val="24"/>
        </w:rPr>
        <w:t>εφαρμοστικό</w:t>
      </w:r>
      <w:proofErr w:type="spellEnd"/>
      <w:r>
        <w:rPr>
          <w:rFonts w:eastAsia="Times New Roman" w:cs="Times New Roman"/>
          <w:szCs w:val="24"/>
        </w:rPr>
        <w:t xml:space="preserve"> νόμο του μνημονίου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αναλαμβάνει στην αγκαλιά του σχεδόν το σύνολο της ακίνητης περιουσίας της χώρας. Εκτός από τους αρχαιολογικούς χώ</w:t>
      </w:r>
      <w:r>
        <w:rPr>
          <w:rFonts w:eastAsia="Times New Roman" w:cs="Times New Roman"/>
          <w:szCs w:val="24"/>
        </w:rPr>
        <w:t xml:space="preserve">ρους και τις περιοχές </w:t>
      </w:r>
      <w:r>
        <w:rPr>
          <w:rFonts w:eastAsia="Times New Roman" w:cs="Times New Roman"/>
          <w:szCs w:val="24"/>
          <w:lang w:val="en-US"/>
        </w:rPr>
        <w:t>NATURA</w:t>
      </w:r>
      <w:r>
        <w:rPr>
          <w:rFonts w:eastAsia="Times New Roman" w:cs="Times New Roman"/>
          <w:szCs w:val="24"/>
        </w:rPr>
        <w:t xml:space="preserve">, έχει ως προίκα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που διοικείται από ξένους. </w:t>
      </w:r>
      <w:r>
        <w:rPr>
          <w:rFonts w:eastAsia="Times New Roman" w:cs="Times New Roman"/>
          <w:szCs w:val="24"/>
        </w:rPr>
        <w:lastRenderedPageBreak/>
        <w:t>Και τι δεν έχει; Έχει εβδομήντα δύο χιλιάδες ακίνητα σε όλη την ελληνική επικράτεια. Έχει, επίσης, είκοσι τρία περιφερειακά αεροδρόμια, την ΕΛΒΟ που είναι υπό εκκαθάριση,</w:t>
      </w:r>
      <w:r>
        <w:rPr>
          <w:rFonts w:eastAsia="Times New Roman" w:cs="Times New Roman"/>
          <w:szCs w:val="24"/>
        </w:rPr>
        <w:t xml:space="preserve"> τον ΟΣΕ και τις κτιριακές εγκαταστάσεις, τον Αερολιμένα Αθηνών, τη Διώρυγα της Κορίνθου, την Κεντρική Αγορά της Θεσσαλονίκης, τη </w:t>
      </w:r>
      <w:r>
        <w:rPr>
          <w:rFonts w:eastAsia="Times New Roman" w:cs="Times New Roman"/>
          <w:szCs w:val="24"/>
          <w:lang w:val="en-US"/>
        </w:rPr>
        <w:t>HELEXPO</w:t>
      </w:r>
      <w:r>
        <w:rPr>
          <w:rFonts w:eastAsia="Times New Roman" w:cs="Times New Roman"/>
          <w:szCs w:val="24"/>
        </w:rPr>
        <w:t>, το 34% της ΔΕΗ κ.λπ</w:t>
      </w:r>
      <w:r>
        <w:rPr>
          <w:rFonts w:eastAsia="Times New Roman" w:cs="Times New Roman"/>
          <w:szCs w:val="24"/>
        </w:rPr>
        <w:t>.</w:t>
      </w:r>
      <w:r>
        <w:rPr>
          <w:rFonts w:eastAsia="Times New Roman" w:cs="Times New Roman"/>
          <w:szCs w:val="24"/>
        </w:rPr>
        <w:t>.</w:t>
      </w:r>
    </w:p>
    <w:p w14:paraId="2E9F950F"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Να μη λέω πολλά, λοιπόν, για να καταλάβουν και τα παιδιά που έχουν έλθει να μας παρακολουθήσουν</w:t>
      </w:r>
      <w:r>
        <w:rPr>
          <w:rFonts w:eastAsia="Times New Roman"/>
          <w:szCs w:val="24"/>
        </w:rPr>
        <w:t>.</w:t>
      </w:r>
    </w:p>
    <w:p w14:paraId="2E9F9510"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Παιδιά, ως το 2115 –ζωή να έχετε, να έχετε φτάσει τα εκατό και παραπάνω- η χώρα θα πωλείται κομμάτι-κομμάτι στους ξένους. Ποιοι είναι αυτοί οι ξένοι και τι ξένοι είναι αυτοί; </w:t>
      </w:r>
    </w:p>
    <w:p w14:paraId="2E9F9511"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Το </w:t>
      </w:r>
      <w:proofErr w:type="spellStart"/>
      <w:r>
        <w:rPr>
          <w:rFonts w:eastAsia="Times New Roman"/>
          <w:szCs w:val="24"/>
        </w:rPr>
        <w:t>υ</w:t>
      </w:r>
      <w:r>
        <w:rPr>
          <w:rFonts w:eastAsia="Times New Roman"/>
          <w:szCs w:val="24"/>
        </w:rPr>
        <w:t>περταμείο</w:t>
      </w:r>
      <w:proofErr w:type="spellEnd"/>
      <w:r>
        <w:rPr>
          <w:rFonts w:eastAsia="Times New Roman"/>
          <w:szCs w:val="24"/>
        </w:rPr>
        <w:t>, βάσει του νόμου που έχει ψηφίσει ο ΣΥΡΙΖΑ και οι ΑΝΕΛ, βάσει δη</w:t>
      </w:r>
      <w:r>
        <w:rPr>
          <w:rFonts w:eastAsia="Times New Roman"/>
          <w:szCs w:val="24"/>
        </w:rPr>
        <w:t>λαδή του ν.4389, στο άρθρο 191…</w:t>
      </w:r>
    </w:p>
    <w:p w14:paraId="2E9F951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Είναι δυνατόν στη Βουλή να λέτε τέτοιες ασυναρτησίες, κύριε </w:t>
      </w:r>
      <w:proofErr w:type="spellStart"/>
      <w:r>
        <w:rPr>
          <w:rFonts w:eastAsia="Times New Roman"/>
          <w:szCs w:val="24"/>
        </w:rPr>
        <w:t>Αμυρά</w:t>
      </w:r>
      <w:proofErr w:type="spellEnd"/>
      <w:r>
        <w:rPr>
          <w:rFonts w:eastAsia="Times New Roman"/>
          <w:szCs w:val="24"/>
        </w:rPr>
        <w:t>; Είστε αδιάβαστος.</w:t>
      </w:r>
    </w:p>
    <w:p w14:paraId="2E9F9513"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Θα με ακούσετε, κύριε Υπουργέ, και μετά πείτε ό,τι θ</w:t>
      </w:r>
      <w:r>
        <w:rPr>
          <w:rFonts w:eastAsia="Times New Roman"/>
          <w:szCs w:val="24"/>
        </w:rPr>
        <w:t>έλετε.</w:t>
      </w:r>
    </w:p>
    <w:p w14:paraId="2E9F951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Λέτε ασυναρτησίες.</w:t>
      </w:r>
    </w:p>
    <w:p w14:paraId="2E9F951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Εδώ θα μιλήσουμε με άρθρα και με αυτά που έχετε ψηφίσει, όχι με χαρακτηρισμούς. Ακούτε, κύριε Υπουργέ;</w:t>
      </w:r>
    </w:p>
    <w:p w14:paraId="2E9F951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w:t>
      </w:r>
      <w:r>
        <w:rPr>
          <w:rFonts w:eastAsia="Times New Roman"/>
          <w:szCs w:val="24"/>
        </w:rPr>
        <w:t>καλώ, κύριε Υπουργέ.</w:t>
      </w:r>
    </w:p>
    <w:p w14:paraId="2E9F951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Λες ασυναρτησίες συνεχώς!</w:t>
      </w:r>
    </w:p>
    <w:p w14:paraId="2E9F9518"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w:t>
      </w:r>
    </w:p>
    <w:p w14:paraId="2E9F9519"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Αν δεν ξέρετε τι έχετε ψηφίσει, είναι πρόβλημα δικό σας, όχι δικό μου.</w:t>
      </w:r>
    </w:p>
    <w:p w14:paraId="2E9F951A"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δεν πουλάει. Διάβασε καλά.</w:t>
      </w:r>
    </w:p>
    <w:p w14:paraId="2E9F951B"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Ακούστε τι έχετε ψηφίσει, κύριε </w:t>
      </w:r>
      <w:proofErr w:type="spellStart"/>
      <w:r>
        <w:rPr>
          <w:rFonts w:eastAsia="Times New Roman"/>
          <w:szCs w:val="24"/>
        </w:rPr>
        <w:t>Κουρουμπλή</w:t>
      </w:r>
      <w:proofErr w:type="spellEnd"/>
      <w:r>
        <w:rPr>
          <w:rFonts w:eastAsia="Times New Roman"/>
          <w:szCs w:val="24"/>
        </w:rPr>
        <w:t>, εσείς με τα χέρια σας.</w:t>
      </w:r>
    </w:p>
    <w:p w14:paraId="2E9F951C"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Άρθρο 191: Το </w:t>
      </w:r>
      <w:r>
        <w:rPr>
          <w:rFonts w:eastAsia="Times New Roman"/>
          <w:szCs w:val="24"/>
        </w:rPr>
        <w:t>ε</w:t>
      </w:r>
      <w:r>
        <w:rPr>
          <w:rFonts w:eastAsia="Times New Roman"/>
          <w:szCs w:val="24"/>
        </w:rPr>
        <w:t xml:space="preserve">ποπτικό </w:t>
      </w:r>
      <w:r>
        <w:rPr>
          <w:rFonts w:eastAsia="Times New Roman"/>
          <w:szCs w:val="24"/>
        </w:rPr>
        <w:t>σ</w:t>
      </w:r>
      <w:r>
        <w:rPr>
          <w:rFonts w:eastAsia="Times New Roman"/>
          <w:szCs w:val="24"/>
        </w:rPr>
        <w:t xml:space="preserve">υμβούλιο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w:t>
      </w:r>
    </w:p>
    <w:p w14:paraId="2E9F951D"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ΚΟΥΡΟΥΜΠΛΗΣ (Υπουργός Ναυτιλίας και Νησιωτικής Πολιτικής):</w:t>
      </w:r>
      <w:r>
        <w:rPr>
          <w:rFonts w:eastAsia="Times New Roman"/>
          <w:szCs w:val="24"/>
        </w:rPr>
        <w:t xml:space="preserve"> Μα,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δεν πουλάει.</w:t>
      </w:r>
    </w:p>
    <w:p w14:paraId="2E9F951E"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Δεν πουλάει; Για να ακούσουμε τώρα να δούμε.</w:t>
      </w:r>
    </w:p>
    <w:p w14:paraId="2E9F951F"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θα σας παρακαλέσω ένα λεπτό.</w:t>
      </w:r>
    </w:p>
    <w:p w14:paraId="2E9F9520"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w:t>
      </w:r>
      <w:r>
        <w:rPr>
          <w:rFonts w:eastAsia="Times New Roman"/>
          <w:b/>
          <w:szCs w:val="24"/>
        </w:rPr>
        <w:t>ουργός Ναυτιλίας και Νησιωτικής Πολιτικής):</w:t>
      </w:r>
      <w:r>
        <w:rPr>
          <w:rFonts w:eastAsia="Times New Roman"/>
          <w:szCs w:val="24"/>
        </w:rPr>
        <w:t xml:space="preserve"> Διαβάστε καλά.</w:t>
      </w:r>
    </w:p>
    <w:p w14:paraId="2E9F9521"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Τι κάνει; Τα νοικιάζει τότε ή τα δίνει για φιλοξενία ή τα κάνει </w:t>
      </w:r>
      <w:r>
        <w:rPr>
          <w:rFonts w:eastAsia="Times New Roman"/>
          <w:szCs w:val="24"/>
          <w:lang w:val="en-US"/>
        </w:rPr>
        <w:t>Airbnb</w:t>
      </w:r>
      <w:r>
        <w:rPr>
          <w:rFonts w:eastAsia="Times New Roman"/>
          <w:szCs w:val="24"/>
        </w:rPr>
        <w:t>; Θα μας τρελάνετε;</w:t>
      </w:r>
    </w:p>
    <w:p w14:paraId="2E9F952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w:t>
      </w:r>
      <w:proofErr w:type="spellStart"/>
      <w:r>
        <w:rPr>
          <w:rFonts w:eastAsia="Times New Roman"/>
          <w:szCs w:val="24"/>
        </w:rPr>
        <w:t>Αμυρά</w:t>
      </w:r>
      <w:proofErr w:type="spellEnd"/>
      <w:r>
        <w:rPr>
          <w:rFonts w:eastAsia="Times New Roman"/>
          <w:szCs w:val="24"/>
        </w:rPr>
        <w:t xml:space="preserve">. </w:t>
      </w:r>
    </w:p>
    <w:p w14:paraId="2E9F9523"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θα σας παρακ</w:t>
      </w:r>
      <w:r>
        <w:rPr>
          <w:rFonts w:eastAsia="Times New Roman"/>
          <w:szCs w:val="24"/>
        </w:rPr>
        <w:t xml:space="preserve">αλέσω μη χαλάτε τη διαδικασία, γιατί ξέρετε ότι θα σας δώσω τον λόγο μόλις τελειώσει ο κ. </w:t>
      </w:r>
      <w:proofErr w:type="spellStart"/>
      <w:r>
        <w:rPr>
          <w:rFonts w:eastAsia="Times New Roman"/>
          <w:szCs w:val="24"/>
        </w:rPr>
        <w:t>Αμυράς</w:t>
      </w:r>
      <w:proofErr w:type="spellEnd"/>
      <w:r>
        <w:rPr>
          <w:rFonts w:eastAsia="Times New Roman"/>
          <w:szCs w:val="24"/>
        </w:rPr>
        <w:t>. Είναι δυνατόν να γίνεται έτσι αυτή η συζήτηση; Έλεος!</w:t>
      </w:r>
    </w:p>
    <w:p w14:paraId="2E9F952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Συνεχίστε, κύριε </w:t>
      </w:r>
      <w:proofErr w:type="spellStart"/>
      <w:r>
        <w:rPr>
          <w:rFonts w:eastAsia="Times New Roman"/>
          <w:szCs w:val="24"/>
        </w:rPr>
        <w:t>Αμυρά</w:t>
      </w:r>
      <w:proofErr w:type="spellEnd"/>
      <w:r>
        <w:rPr>
          <w:rFonts w:eastAsia="Times New Roman"/>
          <w:szCs w:val="24"/>
        </w:rPr>
        <w:t>.</w:t>
      </w:r>
    </w:p>
    <w:p w14:paraId="2E9F952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Να μάθετε, λοιπόν.</w:t>
      </w:r>
    </w:p>
    <w:p w14:paraId="2E9F952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Πρώτα απ’ όλα,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διοικείται από </w:t>
      </w:r>
      <w:r>
        <w:rPr>
          <w:rFonts w:eastAsia="Times New Roman"/>
          <w:szCs w:val="24"/>
        </w:rPr>
        <w:t xml:space="preserve">το </w:t>
      </w:r>
      <w:r>
        <w:rPr>
          <w:rFonts w:eastAsia="Times New Roman"/>
          <w:szCs w:val="24"/>
        </w:rPr>
        <w:t>ε</w:t>
      </w:r>
      <w:r>
        <w:rPr>
          <w:rFonts w:eastAsia="Times New Roman"/>
          <w:szCs w:val="24"/>
        </w:rPr>
        <w:t xml:space="preserve">ποπτικό </w:t>
      </w:r>
      <w:r>
        <w:rPr>
          <w:rFonts w:eastAsia="Times New Roman"/>
          <w:szCs w:val="24"/>
        </w:rPr>
        <w:t>σ</w:t>
      </w:r>
      <w:r>
        <w:rPr>
          <w:rFonts w:eastAsia="Times New Roman"/>
          <w:szCs w:val="24"/>
        </w:rPr>
        <w:t xml:space="preserve">υμβούλιο, το οποίο είναι πενταμελές. Ποιοι διορίζουν τα πέντε μέλη του </w:t>
      </w:r>
      <w:r>
        <w:rPr>
          <w:rFonts w:eastAsia="Times New Roman"/>
          <w:szCs w:val="24"/>
        </w:rPr>
        <w:t>ε</w:t>
      </w:r>
      <w:r>
        <w:rPr>
          <w:rFonts w:eastAsia="Times New Roman"/>
          <w:szCs w:val="24"/>
        </w:rPr>
        <w:t xml:space="preserve">ποπτικού </w:t>
      </w:r>
      <w:r>
        <w:rPr>
          <w:rFonts w:eastAsia="Times New Roman"/>
          <w:szCs w:val="24"/>
        </w:rPr>
        <w:t>σ</w:t>
      </w:r>
      <w:r>
        <w:rPr>
          <w:rFonts w:eastAsia="Times New Roman"/>
          <w:szCs w:val="24"/>
        </w:rPr>
        <w:t xml:space="preserve">υμβουλίου; Ακούστε, λοιπόν. Τα δύο μέλη, μεταξύ αυτών και τον Πρόεδρο του </w:t>
      </w:r>
      <w:r>
        <w:rPr>
          <w:rFonts w:eastAsia="Times New Roman"/>
          <w:szCs w:val="24"/>
        </w:rPr>
        <w:t>ε</w:t>
      </w:r>
      <w:r>
        <w:rPr>
          <w:rFonts w:eastAsia="Times New Roman"/>
          <w:szCs w:val="24"/>
        </w:rPr>
        <w:t xml:space="preserve">ποπτικού </w:t>
      </w:r>
      <w:r>
        <w:rPr>
          <w:rFonts w:eastAsia="Times New Roman"/>
          <w:szCs w:val="24"/>
        </w:rPr>
        <w:t>σ</w:t>
      </w:r>
      <w:r>
        <w:rPr>
          <w:rFonts w:eastAsia="Times New Roman"/>
          <w:szCs w:val="24"/>
        </w:rPr>
        <w:t>υμβουλίου, τα διορίζει η τρόικα. Είναι ξεκάθαρο αυτό. Τα τρία μέλη τα προτεί</w:t>
      </w:r>
      <w:r>
        <w:rPr>
          <w:rFonts w:eastAsia="Times New Roman"/>
          <w:szCs w:val="24"/>
        </w:rPr>
        <w:t>νει ο Υπουργός Οικονομικών, αλλά για να διοριστούν πρέπει να έχουν τη σύμφωνη γνώμη της τρόικας. Ένα το κρατούμενο.</w:t>
      </w:r>
    </w:p>
    <w:p w14:paraId="2E9F952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Δεύτερο</w:t>
      </w:r>
      <w:r>
        <w:rPr>
          <w:rFonts w:eastAsia="Times New Roman"/>
          <w:szCs w:val="24"/>
        </w:rPr>
        <w:t>ν</w:t>
      </w:r>
      <w:r>
        <w:rPr>
          <w:rFonts w:eastAsia="Times New Roman"/>
          <w:szCs w:val="24"/>
        </w:rPr>
        <w:t xml:space="preserve">, για να δούμε, λοιπόν, σας παρακαλώ, ποια είναι η προίκα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και να δούμε τι θα πουλήσει και τι δεν θα πουλήσει, αν θα </w:t>
      </w:r>
      <w:r>
        <w:rPr>
          <w:rFonts w:eastAsia="Times New Roman"/>
          <w:szCs w:val="24"/>
        </w:rPr>
        <w:t>νοικιάσει ή αν θα φιλοξενήσει κόσμο.</w:t>
      </w:r>
    </w:p>
    <w:p w14:paraId="2E9F9528"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Αναφέρομαι στο</w:t>
      </w:r>
      <w:r>
        <w:rPr>
          <w:rFonts w:eastAsia="Times New Roman"/>
          <w:szCs w:val="24"/>
        </w:rPr>
        <w:t>ν</w:t>
      </w:r>
      <w:r>
        <w:rPr>
          <w:rFonts w:eastAsia="Times New Roman"/>
          <w:szCs w:val="24"/>
        </w:rPr>
        <w:t xml:space="preserve"> ν.4512/2018. Σας διάβασα μερικές από τις επιχειρήσεις, τα ακίνητα και τις εμπράγματες αξίες του ελληνικού δημοσίου, που πάνε στην αγκαλιά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Τι να τα κάνει </w:t>
      </w:r>
      <w:r>
        <w:rPr>
          <w:rFonts w:eastAsia="Times New Roman"/>
          <w:szCs w:val="24"/>
        </w:rPr>
        <w:lastRenderedPageBreak/>
        <w:t>τ</w:t>
      </w:r>
      <w:r>
        <w:rPr>
          <w:rFonts w:eastAsia="Times New Roman"/>
          <w:szCs w:val="24"/>
        </w:rPr>
        <w:t xml:space="preserve">ο </w:t>
      </w:r>
      <w:proofErr w:type="spellStart"/>
      <w:r>
        <w:rPr>
          <w:rFonts w:eastAsia="Times New Roman"/>
          <w:szCs w:val="24"/>
        </w:rPr>
        <w:t>υ</w:t>
      </w:r>
      <w:r>
        <w:rPr>
          <w:rFonts w:eastAsia="Times New Roman"/>
          <w:szCs w:val="24"/>
        </w:rPr>
        <w:t>περταμείο</w:t>
      </w:r>
      <w:proofErr w:type="spellEnd"/>
      <w:r>
        <w:rPr>
          <w:rFonts w:eastAsia="Times New Roman"/>
          <w:szCs w:val="24"/>
        </w:rPr>
        <w:t>; Να έχει να τα κοιτ</w:t>
      </w:r>
      <w:r>
        <w:rPr>
          <w:rFonts w:eastAsia="Times New Roman"/>
          <w:szCs w:val="24"/>
        </w:rPr>
        <w:t>άει; Τι θα πει αξιοποίηση; Για να δούμε, λοιπόν, για την αξιοποίηση. Το λέει το άρθρο 199 του νόμου, που ψηφίσατε; Τι λέει, λοιπόν;</w:t>
      </w:r>
    </w:p>
    <w:p w14:paraId="2E9F9529"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Αναφέρει ότι εάν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πουλήσει, για παράδειγμα, βγάλει σε διαγωνισμό την Κεντρική Αγορά Θεσσαλονίκης -σωστά;- και π</w:t>
      </w:r>
      <w:r>
        <w:rPr>
          <w:rFonts w:eastAsia="Times New Roman"/>
          <w:szCs w:val="24"/>
        </w:rPr>
        <w:t>άρει ένα τίμημα Χ, το 50% του τιμήματος θα πάει στους δανειστές για να αποπληρώσει η Ελλάδα τα χρέη προς τους δανειστές της -μέρος των χρεών- και το υπόλοιπο 50% -εκεί είναι το κλειδί και εκεί είναι το ευαίσθητο σημείο- λέει ότι θα πάει για επένδυση ξανά σ</w:t>
      </w:r>
      <w:r>
        <w:rPr>
          <w:rFonts w:eastAsia="Times New Roman"/>
          <w:szCs w:val="24"/>
        </w:rPr>
        <w:t xml:space="preserve">ε οποιαδήποτε ακίνητο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θέλει, προκειμένου, με βάση την αξία του, έτσι ώστε όταν το πουλήσει, όταν το </w:t>
      </w:r>
      <w:proofErr w:type="spellStart"/>
      <w:r>
        <w:rPr>
          <w:rFonts w:eastAsia="Times New Roman"/>
          <w:szCs w:val="24"/>
        </w:rPr>
        <w:t>παραχωρήησει</w:t>
      </w:r>
      <w:proofErr w:type="spellEnd"/>
      <w:r>
        <w:rPr>
          <w:rFonts w:eastAsia="Times New Roman"/>
          <w:szCs w:val="24"/>
        </w:rPr>
        <w:t>, να έχει μεγαλύτερη αξία τα ακίνητο. Αυτή είναι η πραγματικότητα. Οι νόμοι που ψηφίσατε τα λένε.</w:t>
      </w:r>
    </w:p>
    <w:p w14:paraId="2E9F952A"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ΝΕΚΤΑΡΙΟΣ ΣΑΝΤΟΡΙΝΙΟΣ (Υ</w:t>
      </w:r>
      <w:r>
        <w:rPr>
          <w:rFonts w:eastAsia="Times New Roman"/>
          <w:b/>
          <w:szCs w:val="24"/>
        </w:rPr>
        <w:t>φυ</w:t>
      </w:r>
      <w:r>
        <w:rPr>
          <w:rFonts w:eastAsia="Times New Roman"/>
          <w:b/>
          <w:szCs w:val="24"/>
        </w:rPr>
        <w:t>πουργό</w:t>
      </w:r>
      <w:r>
        <w:rPr>
          <w:rFonts w:eastAsia="Times New Roman"/>
          <w:b/>
          <w:szCs w:val="24"/>
        </w:rPr>
        <w:t>ς Ναυτιλίας και Νησιωτικής Πολιτικής):</w:t>
      </w:r>
      <w:r>
        <w:rPr>
          <w:rFonts w:eastAsia="Times New Roman"/>
          <w:szCs w:val="24"/>
        </w:rPr>
        <w:t xml:space="preserve"> Δεν λένε αυτό. Αυτό είναι συμπέρασμα δικό σας.</w:t>
      </w:r>
    </w:p>
    <w:p w14:paraId="2E9F952B"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Πώς;</w:t>
      </w:r>
    </w:p>
    <w:p w14:paraId="2E9F952C"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ΝΕΚΤΑΡΙΟΣ ΣΑΝΤΟΡΙΝΙΟΣ (Υ</w:t>
      </w:r>
      <w:r>
        <w:rPr>
          <w:rFonts w:eastAsia="Times New Roman"/>
          <w:b/>
          <w:szCs w:val="24"/>
        </w:rPr>
        <w:t>φυ</w:t>
      </w:r>
      <w:r>
        <w:rPr>
          <w:rFonts w:eastAsia="Times New Roman"/>
          <w:b/>
          <w:szCs w:val="24"/>
        </w:rPr>
        <w:t>πουργός Ναυτιλίας και Νησιωτικής Πολιτικής):</w:t>
      </w:r>
      <w:r>
        <w:rPr>
          <w:rFonts w:eastAsia="Times New Roman"/>
          <w:szCs w:val="24"/>
        </w:rPr>
        <w:t xml:space="preserve"> Το «έτσι ώστε» είναι συμπέρασμα δικό σας.</w:t>
      </w:r>
    </w:p>
    <w:p w14:paraId="2E9F952D"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Όχι, κάνετε λάθος.</w:t>
      </w:r>
    </w:p>
    <w:p w14:paraId="2E9F952E"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Παράκληση μη διακόπτετε.</w:t>
      </w:r>
    </w:p>
    <w:p w14:paraId="2E9F952F"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Συνεχίστε, κύριε </w:t>
      </w:r>
      <w:proofErr w:type="spellStart"/>
      <w:r>
        <w:rPr>
          <w:rFonts w:eastAsia="Times New Roman"/>
          <w:szCs w:val="24"/>
        </w:rPr>
        <w:t>Αμυρά</w:t>
      </w:r>
      <w:proofErr w:type="spellEnd"/>
      <w:r>
        <w:rPr>
          <w:rFonts w:eastAsia="Times New Roman"/>
          <w:szCs w:val="24"/>
        </w:rPr>
        <w:t>.</w:t>
      </w:r>
    </w:p>
    <w:p w14:paraId="2E9F9530"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ΓΕΩΡΓΙΟΣ ΑΜΥΡΑΣ:</w:t>
      </w:r>
      <w:r>
        <w:rPr>
          <w:rFonts w:eastAsia="Times New Roman"/>
          <w:szCs w:val="24"/>
        </w:rPr>
        <w:t xml:space="preserve"> Την ξέρετε την παράγραφο </w:t>
      </w:r>
      <w:proofErr w:type="spellStart"/>
      <w:r>
        <w:rPr>
          <w:rFonts w:eastAsia="Times New Roman"/>
          <w:szCs w:val="24"/>
        </w:rPr>
        <w:t>αα</w:t>
      </w:r>
      <w:proofErr w:type="spellEnd"/>
      <w:r>
        <w:rPr>
          <w:rFonts w:eastAsia="Times New Roman"/>
          <w:szCs w:val="24"/>
        </w:rPr>
        <w:t>΄ του νόμου, του άρθρο 199 του ν.4389; Θα σας τη διαβάσω για να τη θυμηθείτε για να καταλάβετε ότι αυτό που σας λέω είναι το α</w:t>
      </w:r>
      <w:r>
        <w:rPr>
          <w:rFonts w:eastAsia="Times New Roman"/>
          <w:szCs w:val="24"/>
        </w:rPr>
        <w:t>κριβές.</w:t>
      </w:r>
    </w:p>
    <w:p w14:paraId="2E9F9531"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Λέει, λοιπόν, ότι ένα μέρος του τιμήματος πώλησης ή απ’ οπουδήποτε άλλου έλθει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αποδίδεται ως μέρισμα στο ελληνικό </w:t>
      </w:r>
      <w:r>
        <w:rPr>
          <w:rFonts w:eastAsia="Times New Roman"/>
          <w:szCs w:val="24"/>
        </w:rPr>
        <w:t>δ</w:t>
      </w:r>
      <w:r>
        <w:rPr>
          <w:rFonts w:eastAsia="Times New Roman"/>
          <w:szCs w:val="24"/>
        </w:rPr>
        <w:t xml:space="preserve">ημόσιο και –προσέξτε, εδώ είναι το κρίσιμο σημείο- και χρησιμοποιείται από το ελληνικό </w:t>
      </w:r>
      <w:r>
        <w:rPr>
          <w:rFonts w:eastAsia="Times New Roman"/>
          <w:szCs w:val="24"/>
        </w:rPr>
        <w:t>δ</w:t>
      </w:r>
      <w:r>
        <w:rPr>
          <w:rFonts w:eastAsia="Times New Roman"/>
          <w:szCs w:val="24"/>
        </w:rPr>
        <w:t>ημόσιο για τις επενδύσεις, που</w:t>
      </w:r>
      <w:r>
        <w:rPr>
          <w:rFonts w:eastAsia="Times New Roman"/>
          <w:szCs w:val="24"/>
        </w:rPr>
        <w:t xml:space="preserve"> -παράγραφος 3 του άρθρου 200 του παρόντος νόμου</w:t>
      </w:r>
      <w:r>
        <w:rPr>
          <w:rFonts w:eastAsia="Times New Roman"/>
          <w:szCs w:val="24"/>
        </w:rPr>
        <w:t>-</w:t>
      </w:r>
      <w:r>
        <w:rPr>
          <w:rFonts w:eastAsia="Times New Roman"/>
          <w:szCs w:val="24"/>
        </w:rPr>
        <w:t xml:space="preserve"> ορίζει.</w:t>
      </w:r>
    </w:p>
    <w:p w14:paraId="2E9F953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ΝΕΚΤΑΡΙΟΣ ΣΑΝΤΟΡΙΝΙΟΣ (Υ</w:t>
      </w:r>
      <w:r>
        <w:rPr>
          <w:rFonts w:eastAsia="Times New Roman"/>
          <w:b/>
          <w:szCs w:val="24"/>
        </w:rPr>
        <w:t>φυ</w:t>
      </w:r>
      <w:r>
        <w:rPr>
          <w:rFonts w:eastAsia="Times New Roman"/>
          <w:b/>
          <w:szCs w:val="24"/>
        </w:rPr>
        <w:t>πουργός Ναυτιλίας και Νησιωτικής Πολιτικής):</w:t>
      </w:r>
      <w:r>
        <w:rPr>
          <w:rFonts w:eastAsia="Times New Roman"/>
          <w:szCs w:val="24"/>
        </w:rPr>
        <w:t xml:space="preserve"> Δεν το λέει αυτό. Κύριε </w:t>
      </w:r>
      <w:proofErr w:type="spellStart"/>
      <w:r>
        <w:rPr>
          <w:rFonts w:eastAsia="Times New Roman"/>
          <w:szCs w:val="24"/>
        </w:rPr>
        <w:t>Αμυρά</w:t>
      </w:r>
      <w:proofErr w:type="spellEnd"/>
      <w:r>
        <w:rPr>
          <w:rFonts w:eastAsia="Times New Roman"/>
          <w:szCs w:val="24"/>
        </w:rPr>
        <w:t xml:space="preserve">, το «έτσι ώστε» δεν περιλαμβάνεται στο νόμο. Τι να κάνουμε; </w:t>
      </w:r>
    </w:p>
    <w:p w14:paraId="2E9F9533"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ΓΕΩΡΓΙΟΣ ΑΜΥΡΑΣ:</w:t>
      </w:r>
      <w:r>
        <w:rPr>
          <w:rFonts w:eastAsia="Times New Roman"/>
          <w:szCs w:val="24"/>
        </w:rPr>
        <w:t xml:space="preserve"> Το λέει η </w:t>
      </w:r>
      <w:proofErr w:type="spellStart"/>
      <w:r>
        <w:rPr>
          <w:rFonts w:eastAsia="Times New Roman"/>
          <w:szCs w:val="24"/>
        </w:rPr>
        <w:t>ββ</w:t>
      </w:r>
      <w:proofErr w:type="spellEnd"/>
      <w:r>
        <w:rPr>
          <w:rFonts w:eastAsia="Times New Roman"/>
          <w:szCs w:val="24"/>
        </w:rPr>
        <w:t>΄ παράγραφος. Αφού σας διαβάζω τον νόμο. Μα, εσείς τον φτιάξατε τον νόμο. Εσείς τον ψηφίσατε. Και σας λέω τι λέει ο νόμος.</w:t>
      </w:r>
    </w:p>
    <w:p w14:paraId="2E9F953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πάμε παρακάτω. </w:t>
      </w:r>
    </w:p>
    <w:p w14:paraId="2E9F953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Είναι άποψή του.</w:t>
      </w:r>
    </w:p>
    <w:p w14:paraId="2E9F953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w:t>
      </w:r>
      <w:r>
        <w:rPr>
          <w:rFonts w:eastAsia="Times New Roman"/>
          <w:b/>
          <w:szCs w:val="24"/>
        </w:rPr>
        <w:t>ς Ναυτιλίας και Νησιωτικής Πολιτικής):</w:t>
      </w:r>
      <w:r>
        <w:rPr>
          <w:rFonts w:eastAsia="Times New Roman"/>
          <w:szCs w:val="24"/>
        </w:rPr>
        <w:t xml:space="preserve"> Άρα είσαι υπέρ του ΤΑΙΠΕΔ..</w:t>
      </w:r>
    </w:p>
    <w:p w14:paraId="2E9F953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ΝΕΚΤΑΡΙΟΣ ΣΑΝΤΟΡΙΝΙΟΣ (Υ</w:t>
      </w:r>
      <w:r>
        <w:rPr>
          <w:rFonts w:eastAsia="Times New Roman"/>
          <w:b/>
          <w:szCs w:val="24"/>
        </w:rPr>
        <w:t>φυ</w:t>
      </w:r>
      <w:r>
        <w:rPr>
          <w:rFonts w:eastAsia="Times New Roman"/>
          <w:b/>
          <w:szCs w:val="24"/>
        </w:rPr>
        <w:t>πουργός Ναυτιλίας και Νησιωτικής Πολιτικής):</w:t>
      </w:r>
      <w:r>
        <w:rPr>
          <w:rFonts w:eastAsia="Times New Roman"/>
          <w:szCs w:val="24"/>
        </w:rPr>
        <w:t xml:space="preserve"> Το «έτσι ώστε» που είπατε είναι συμπέρασμα δικό σας.</w:t>
      </w:r>
    </w:p>
    <w:p w14:paraId="2E9F9538"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είναι άποψή το</w:t>
      </w:r>
      <w:r>
        <w:rPr>
          <w:rFonts w:eastAsia="Times New Roman"/>
          <w:szCs w:val="24"/>
        </w:rPr>
        <w:t xml:space="preserve">υ. </w:t>
      </w:r>
    </w:p>
    <w:p w14:paraId="2E9F9539"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ΓΕΩΡΓΙΟΣ ΑΜΥΡΑΣ:</w:t>
      </w:r>
      <w:r>
        <w:rPr>
          <w:rFonts w:eastAsia="Times New Roman"/>
          <w:szCs w:val="24"/>
        </w:rPr>
        <w:t xml:space="preserve"> Τι θα πει είμαι υπέρ του ΤΑΙΠΕΔ; Και το ΤΑΙΠΕΔ έχει μπει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Δεν έχει μπει;</w:t>
      </w:r>
    </w:p>
    <w:p w14:paraId="2E9F953A"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για να τελειώνουμε. Είναι άποψή σας και άποψη του </w:t>
      </w:r>
      <w:r>
        <w:rPr>
          <w:rFonts w:eastAsia="Times New Roman"/>
          <w:szCs w:val="24"/>
        </w:rPr>
        <w:t>κ</w:t>
      </w:r>
      <w:r>
        <w:rPr>
          <w:rFonts w:eastAsia="Times New Roman"/>
          <w:szCs w:val="24"/>
        </w:rPr>
        <w:t>όμματός σας.</w:t>
      </w:r>
    </w:p>
    <w:p w14:paraId="2E9F953B"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Δεν είναι η άποψη</w:t>
      </w:r>
      <w:r>
        <w:rPr>
          <w:rFonts w:eastAsia="Times New Roman"/>
          <w:szCs w:val="24"/>
        </w:rPr>
        <w:t>…</w:t>
      </w:r>
    </w:p>
    <w:p w14:paraId="2E9F953C"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proofErr w:type="spellStart"/>
      <w:r>
        <w:rPr>
          <w:rFonts w:eastAsia="Times New Roman"/>
          <w:szCs w:val="24"/>
        </w:rPr>
        <w:t>Δεκτόν</w:t>
      </w:r>
      <w:proofErr w:type="spellEnd"/>
      <w:r>
        <w:rPr>
          <w:rFonts w:eastAsia="Times New Roman"/>
          <w:szCs w:val="24"/>
        </w:rPr>
        <w:t xml:space="preserve">. Και είναι άποψη και της Κυβέρνησης και του Πρωθυπουργού. Δεν θα κάνετε συμφωνία τώρα. </w:t>
      </w:r>
    </w:p>
    <w:p w14:paraId="2E9F953D"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δεν πουλάει.</w:t>
      </w:r>
    </w:p>
    <w:p w14:paraId="2E9F953E"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Πάνε στο </w:t>
      </w:r>
      <w:r>
        <w:rPr>
          <w:rFonts w:eastAsia="Times New Roman"/>
          <w:szCs w:val="24"/>
        </w:rPr>
        <w:t>χρέος. Δεν συμφωνούμε;</w:t>
      </w:r>
    </w:p>
    <w:p w14:paraId="2E9F953F" w14:textId="77777777" w:rsidR="00BE4DD2" w:rsidRDefault="0027121F">
      <w:pPr>
        <w:tabs>
          <w:tab w:val="left" w:pos="2940"/>
        </w:tabs>
        <w:spacing w:line="600" w:lineRule="auto"/>
        <w:ind w:firstLine="720"/>
        <w:contextualSpacing/>
        <w:jc w:val="both"/>
        <w:rPr>
          <w:rFonts w:eastAsia="Times New Roman"/>
          <w:b/>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Δεν πουλάει. Όλα πάνε στο χρέος. Όλα, όμως.</w:t>
      </w:r>
      <w:r>
        <w:rPr>
          <w:rFonts w:eastAsia="Times New Roman"/>
          <w:b/>
          <w:szCs w:val="24"/>
        </w:rPr>
        <w:t xml:space="preserve"> </w:t>
      </w:r>
    </w:p>
    <w:p w14:paraId="2E9F9540"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θα κάνετε συμφωνία εδώ.</w:t>
      </w:r>
    </w:p>
    <w:p w14:paraId="2E9F9541"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Πάνε τα μισά στο χρέος.</w:t>
      </w:r>
    </w:p>
    <w:p w14:paraId="2E9F954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ΚΟΥΡΟΥΜΠΛΗΣ (Υπουργός Ναυτιλίας και Νησιωτικής Πολιτικής):</w:t>
      </w:r>
      <w:r>
        <w:rPr>
          <w:rFonts w:eastAsia="Times New Roman"/>
          <w:szCs w:val="24"/>
        </w:rPr>
        <w:t xml:space="preserve"> Σωστά.</w:t>
      </w:r>
    </w:p>
    <w:p w14:paraId="2E9F9543"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Αυτό σας είπα πριν. </w:t>
      </w:r>
    </w:p>
    <w:p w14:paraId="2E9F954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Συμφωνούμε.</w:t>
      </w:r>
    </w:p>
    <w:p w14:paraId="2E9F954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lastRenderedPageBreak/>
        <w:t>ΓΕΩΡΓΙΟΣ ΑΜΥΡΑΣ:</w:t>
      </w:r>
      <w:r>
        <w:rPr>
          <w:rFonts w:eastAsia="Times New Roman"/>
          <w:szCs w:val="24"/>
        </w:rPr>
        <w:t xml:space="preserve"> Και τα άλλα 50% </w:t>
      </w:r>
      <w:proofErr w:type="spellStart"/>
      <w:r>
        <w:rPr>
          <w:rFonts w:eastAsia="Times New Roman"/>
          <w:szCs w:val="24"/>
        </w:rPr>
        <w:t>επανεπενδύονται</w:t>
      </w:r>
      <w:proofErr w:type="spellEnd"/>
      <w:r>
        <w:rPr>
          <w:rFonts w:eastAsia="Times New Roman"/>
          <w:szCs w:val="24"/>
        </w:rPr>
        <w:t xml:space="preserve"> στα ίδια ακίνητα ή σε</w:t>
      </w:r>
      <w:r>
        <w:rPr>
          <w:rFonts w:eastAsia="Times New Roman"/>
          <w:szCs w:val="24"/>
        </w:rPr>
        <w:t xml:space="preserve"> διαφορετικά, που έχει επιλέξει η διοίκηση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για να πωληθούν. Τι λέμε; Δεν λέω κάτι διαφορετικό. Αυτό ακριβώς λέμε. Γιατί αντιδράτε, λοιπόν;</w:t>
      </w:r>
    </w:p>
    <w:p w14:paraId="2E9F954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Έτσι. Τώρα συμφωνούμε.</w:t>
      </w:r>
    </w:p>
    <w:p w14:paraId="2E9F954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ΑΜΥΡΑΣ:</w:t>
      </w:r>
      <w:r>
        <w:rPr>
          <w:rFonts w:eastAsia="Times New Roman"/>
          <w:szCs w:val="24"/>
        </w:rPr>
        <w:t xml:space="preserve"> Ωραία.</w:t>
      </w:r>
    </w:p>
    <w:p w14:paraId="2E9F9548"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Χαίρομαι, αλλά η διαδικασία δεν είναι να συμφωνείτε εδώ μέσα, κύριε </w:t>
      </w:r>
      <w:proofErr w:type="spellStart"/>
      <w:r>
        <w:rPr>
          <w:rFonts w:eastAsia="Times New Roman" w:cs="Times New Roman"/>
          <w:szCs w:val="24"/>
        </w:rPr>
        <w:t>Κουρουμπλή</w:t>
      </w:r>
      <w:proofErr w:type="spellEnd"/>
      <w:r>
        <w:rPr>
          <w:rFonts w:eastAsia="Times New Roman" w:cs="Times New Roman"/>
          <w:szCs w:val="24"/>
        </w:rPr>
        <w:t xml:space="preserve">. </w:t>
      </w:r>
    </w:p>
    <w:p w14:paraId="2E9F9549"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Εγώ δεν κατάλαβα πού διαφωνήσαμε εξαρχής. Έτσι; Δεν το κατάλαβα, πραγματικά. </w:t>
      </w:r>
    </w:p>
    <w:p w14:paraId="2E9F954A"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 xml:space="preserve">τινός): </w:t>
      </w:r>
      <w:r>
        <w:rPr>
          <w:rFonts w:eastAsia="Times New Roman" w:cs="Times New Roman"/>
          <w:szCs w:val="24"/>
        </w:rPr>
        <w:t xml:space="preserve">Απόψεις εκφράζετε. </w:t>
      </w:r>
    </w:p>
    <w:p w14:paraId="2E9F954B"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συνεχίστε. </w:t>
      </w:r>
    </w:p>
    <w:p w14:paraId="2E9F954C"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Διάβασα τους νόμους και σας είπα ποια είναι η μοίρα οποιουδήποτε περιουσιακού στοιχείου της χώρας. Μπαίνει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Τελείωσε. </w:t>
      </w:r>
    </w:p>
    <w:p w14:paraId="2E9F954D"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θέμα του ΟΛΘ. Δεκαεπτά χρόνια πέρασαν μέχρι να φθάσουμε στη σημερινή ψήφιση και ιδιωτικοποίηση στην ουσία με όρους δημοσίου συμφέροντος, βεβαίως, του </w:t>
      </w:r>
      <w:r>
        <w:rPr>
          <w:rFonts w:eastAsia="Times New Roman" w:cs="Times New Roman"/>
          <w:szCs w:val="24"/>
        </w:rPr>
        <w:t>λ</w:t>
      </w:r>
      <w:r>
        <w:rPr>
          <w:rFonts w:eastAsia="Times New Roman" w:cs="Times New Roman"/>
          <w:szCs w:val="24"/>
        </w:rPr>
        <w:t xml:space="preserve">ιμένα της Θεσσαλονίκης. Γιατί όλα αυτά στη χώρα μας γίνονται με τον αραμπά; </w:t>
      </w:r>
    </w:p>
    <w:p w14:paraId="2E9F954E"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Λαμβάνουμε, επ</w:t>
      </w:r>
      <w:r>
        <w:rPr>
          <w:rFonts w:eastAsia="Times New Roman" w:cs="Times New Roman"/>
          <w:szCs w:val="24"/>
        </w:rPr>
        <w:t xml:space="preserve">ιπλέον, υπ’ </w:t>
      </w:r>
      <w:proofErr w:type="spellStart"/>
      <w:r>
        <w:rPr>
          <w:rFonts w:eastAsia="Times New Roman" w:cs="Times New Roman"/>
          <w:szCs w:val="24"/>
        </w:rPr>
        <w:t>όψιν</w:t>
      </w:r>
      <w:proofErr w:type="spellEnd"/>
      <w:r>
        <w:rPr>
          <w:rFonts w:eastAsia="Times New Roman" w:cs="Times New Roman"/>
          <w:szCs w:val="24"/>
        </w:rPr>
        <w:t xml:space="preserve"> μας ότι στην Ελλάδα υπάρχει απαρχαιωμένο νομικό πλαίσιο για τις ναυτικές και θαλάσσιες δραστηριότητες. Παραδείγματος χάριν, ο Κώδικας του Ιδιωτικού Ναυτικού Δικαίου είναι από το 1958, ο Κώδικας του Δημοσίου Ναυτικού </w:t>
      </w:r>
      <w:r>
        <w:rPr>
          <w:rFonts w:eastAsia="Times New Roman" w:cs="Times New Roman"/>
          <w:szCs w:val="24"/>
        </w:rPr>
        <w:lastRenderedPageBreak/>
        <w:t xml:space="preserve">Δικαίου από το 1973 με </w:t>
      </w:r>
      <w:r>
        <w:rPr>
          <w:rFonts w:eastAsia="Times New Roman" w:cs="Times New Roman"/>
          <w:szCs w:val="24"/>
        </w:rPr>
        <w:t xml:space="preserve">ελάχιστες </w:t>
      </w:r>
      <w:proofErr w:type="spellStart"/>
      <w:r>
        <w:rPr>
          <w:rFonts w:eastAsia="Times New Roman" w:cs="Times New Roman"/>
          <w:szCs w:val="24"/>
        </w:rPr>
        <w:t>επικαιροποιήσεις</w:t>
      </w:r>
      <w:proofErr w:type="spellEnd"/>
      <w:r>
        <w:rPr>
          <w:rFonts w:eastAsia="Times New Roman" w:cs="Times New Roman"/>
          <w:szCs w:val="24"/>
        </w:rPr>
        <w:t xml:space="preserve">. Είναι –θα έλεγα- απαράδεκτο γεγονός για μια ναυτική χώρα, όπως η Ελλάδα, να μένει τόσο πίσω στη ρύθμιση των θεμάτων γύρω από τη θάλασσα και τις δραστηριότητες σε αυτή. </w:t>
      </w:r>
    </w:p>
    <w:p w14:paraId="2E9F954F"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εμάς, για τη Θεσσαλονίκη -σας τα είπα και στις </w:t>
      </w:r>
      <w:r>
        <w:rPr>
          <w:rFonts w:eastAsia="Times New Roman" w:cs="Times New Roman"/>
          <w:szCs w:val="24"/>
        </w:rPr>
        <w:t>ε</w:t>
      </w:r>
      <w:r>
        <w:rPr>
          <w:rFonts w:eastAsia="Times New Roman" w:cs="Times New Roman"/>
          <w:szCs w:val="24"/>
        </w:rPr>
        <w:t>πιτροπέ</w:t>
      </w:r>
      <w:r>
        <w:rPr>
          <w:rFonts w:eastAsia="Times New Roman" w:cs="Times New Roman"/>
          <w:szCs w:val="24"/>
        </w:rPr>
        <w:t>ς- σημασία έχει η ανάπτυξη του λιμανιού ως μίας φιλικής περιοχής, βεβαίως, για επενδύσεις με προστασία απαρέγκλιτη του περιβάλλοντος. Πρέπει οι περιβαλλοντικοί όροι να τηρούνται μέχρι κεραίας, δεδομένου ότι η Θεσσαλονίκη υποφέρει περιβαλλοντικά από τα λιπά</w:t>
      </w:r>
      <w:r>
        <w:rPr>
          <w:rFonts w:eastAsia="Times New Roman" w:cs="Times New Roman"/>
          <w:szCs w:val="24"/>
        </w:rPr>
        <w:t xml:space="preserve">σματα και τα ποτάμια που φέρνουν στον Θερμαϊκό όλα τα νιτρικά, από χίλιες δυο άλλες αιτίες ρύπανσης. Άρα δεν πρέπει να επιβαρυνθεί, αλλά αντιθέτως πρέπει να ελαφρυνθεί περιβαλλοντικά </w:t>
      </w:r>
      <w:r>
        <w:rPr>
          <w:rFonts w:eastAsia="Times New Roman" w:cs="Times New Roman"/>
          <w:szCs w:val="24"/>
        </w:rPr>
        <w:lastRenderedPageBreak/>
        <w:t>η Θεσσαλονίκη με την ανάπτυξη του λιμανιού σε ιδιωτικές βάσεις και με όρο</w:t>
      </w:r>
      <w:r>
        <w:rPr>
          <w:rFonts w:eastAsia="Times New Roman" w:cs="Times New Roman"/>
          <w:szCs w:val="24"/>
        </w:rPr>
        <w:t xml:space="preserve">υς, όπως σας είπα, περιβαλλοντικά σωστούς. </w:t>
      </w:r>
    </w:p>
    <w:p w14:paraId="2E9F9550"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Πρέπει να αναδειχθεί η φυσιογνωμία της Θεσσαλονίκης και του παραλιακού της μετώπου. Πρέπει, παράλληλα, η αναβάθμισή της σε –αυτό που το λέμε χρόνια- ένα σημαντικότατο διαμετακομιστικό κέντρο των Βαλκανίων να γίνε</w:t>
      </w:r>
      <w:r>
        <w:rPr>
          <w:rFonts w:eastAsia="Times New Roman" w:cs="Times New Roman"/>
          <w:szCs w:val="24"/>
        </w:rPr>
        <w:t xml:space="preserve">ι στην ουσία και όχι στα λόγια. </w:t>
      </w:r>
    </w:p>
    <w:p w14:paraId="2E9F9551"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επίσης, να αναδειχθεί ο πολιτιστικός χαρακτήρας της πόλης με εκδηλώσεις στην Προβλήτα 1, όπως επίσης και να γίνει η ανάπτυξη του θαλάσσιου τουρισμού. </w:t>
      </w:r>
    </w:p>
    <w:p w14:paraId="2E9F9552"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Όποιος πάει στη Θεσσαλονίκη θα δει πάρα πολλούς κωπηλάτες πια. Π</w:t>
      </w:r>
      <w:r>
        <w:rPr>
          <w:rFonts w:eastAsia="Times New Roman" w:cs="Times New Roman"/>
          <w:szCs w:val="24"/>
        </w:rPr>
        <w:t xml:space="preserve">αλαιότερα οι κωπηλάτες ήταν αθλητές, γιατί αυτά τα σκάφη είναι πολύ εύκολο να ανατραπούν. Η λεγόμενη «παράκτια κωπηλασία» πλέον έχει αναπτυχθεί, διότι οι Γάλλοι έφτιαξαν κάποια </w:t>
      </w:r>
      <w:r>
        <w:rPr>
          <w:rFonts w:eastAsia="Times New Roman" w:cs="Times New Roman"/>
          <w:szCs w:val="24"/>
        </w:rPr>
        <w:lastRenderedPageBreak/>
        <w:t>σκάφη που δεν ανατρέπονται και μπορεί οποιοσδήποτε -και μη γυμνασμένος σχετικά-</w:t>
      </w:r>
      <w:r>
        <w:rPr>
          <w:rFonts w:eastAsia="Times New Roman" w:cs="Times New Roman"/>
          <w:szCs w:val="24"/>
        </w:rPr>
        <w:t xml:space="preserve"> να μπει σε αυτό το σκάφος και να κάνει κωπηλασία μέσα στον Θερμαϊκό, στο λιμάνι. Θα είναι μια υπέροχη εμπειρία, αρκεί και το λιμάνι και η θάλασσα να μη μυρίζει, να μην είναι καφέ και να μην αναδύει –τέλος πάντων- μια αποτρεπτική εικόνα. </w:t>
      </w:r>
    </w:p>
    <w:p w14:paraId="2E9F9553"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η </w:t>
      </w:r>
      <w:r>
        <w:rPr>
          <w:rFonts w:eastAsia="Times New Roman" w:cs="Times New Roman"/>
          <w:szCs w:val="24"/>
        </w:rPr>
        <w:t xml:space="preserve">ιδιωτικοποίηση του λιμανιού της Θεσσαλονίκης θα αλλάξει τη φυσιογνωμία της πόλης και της </w:t>
      </w:r>
      <w:r>
        <w:rPr>
          <w:rFonts w:eastAsia="Times New Roman" w:cs="Times New Roman"/>
          <w:szCs w:val="24"/>
        </w:rPr>
        <w:t>β</w:t>
      </w:r>
      <w:r>
        <w:rPr>
          <w:rFonts w:eastAsia="Times New Roman" w:cs="Times New Roman"/>
          <w:szCs w:val="24"/>
        </w:rPr>
        <w:t>ορείου Ελλάδος και τη θέση της χώρας στον χάρτη των μεταφορών Βαλκανίων, αρκεί να συνοδευθεί και να εφαρμοσθεί αναλυτικός σχεδιασμός έργων υποδομής για τη μεγιστοποίη</w:t>
      </w:r>
      <w:r>
        <w:rPr>
          <w:rFonts w:eastAsia="Times New Roman" w:cs="Times New Roman"/>
          <w:szCs w:val="24"/>
        </w:rPr>
        <w:t xml:space="preserve">ση και την </w:t>
      </w:r>
      <w:proofErr w:type="spellStart"/>
      <w:r>
        <w:rPr>
          <w:rFonts w:eastAsia="Times New Roman" w:cs="Times New Roman"/>
          <w:szCs w:val="24"/>
        </w:rPr>
        <w:t>κεφαλοποίηση</w:t>
      </w:r>
      <w:proofErr w:type="spellEnd"/>
      <w:r>
        <w:rPr>
          <w:rFonts w:eastAsia="Times New Roman" w:cs="Times New Roman"/>
          <w:szCs w:val="24"/>
        </w:rPr>
        <w:t xml:space="preserve"> των αποτελεσμάτων. Μεγάλη ευθύνη έχει ο ιδιώτης που αναλαμβάνει το </w:t>
      </w:r>
      <w:r>
        <w:rPr>
          <w:rFonts w:eastAsia="Times New Roman" w:cs="Times New Roman"/>
          <w:szCs w:val="24"/>
          <w:lang w:val="en-US"/>
        </w:rPr>
        <w:t>purchasing</w:t>
      </w:r>
      <w:r>
        <w:rPr>
          <w:rFonts w:eastAsia="Times New Roman" w:cs="Times New Roman"/>
          <w:szCs w:val="24"/>
        </w:rPr>
        <w:t xml:space="preserve"> -το λιμάνι- να προβεί σε κινητοποίηση όλων εκείνων των </w:t>
      </w:r>
      <w:r>
        <w:rPr>
          <w:rFonts w:eastAsia="Times New Roman" w:cs="Times New Roman"/>
          <w:szCs w:val="24"/>
        </w:rPr>
        <w:lastRenderedPageBreak/>
        <w:t>επενδυτικών παρεμβάσεων, ώστε να ζεσταθούν και οι πολλοί κλάδοι της οικονομίας άμεσα, έμμεσα, ή και</w:t>
      </w:r>
      <w:r>
        <w:rPr>
          <w:rFonts w:eastAsia="Times New Roman" w:cs="Times New Roman"/>
          <w:szCs w:val="24"/>
        </w:rPr>
        <w:t xml:space="preserve"> δορυφορικά, αναπτυσσόμενοι πέριξ του λιμανιού. </w:t>
      </w:r>
    </w:p>
    <w:p w14:paraId="2E9F9554"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Ιδιαίτερο βάρος πρέπει να δοθεί και στην προσέλκυση της κρουαζιέρας. Θυμάμαι, λοιπόν, ότι ως νεαρός συντάκτης </w:t>
      </w:r>
      <w:r>
        <w:rPr>
          <w:rFonts w:eastAsia="Times New Roman" w:cs="Times New Roman"/>
          <w:szCs w:val="24"/>
        </w:rPr>
        <w:t xml:space="preserve">που ήμουν τη δεκαετία του 1980, </w:t>
      </w:r>
      <w:r>
        <w:rPr>
          <w:rFonts w:eastAsia="Times New Roman" w:cs="Times New Roman"/>
          <w:szCs w:val="24"/>
        </w:rPr>
        <w:t>στην «</w:t>
      </w:r>
      <w:r>
        <w:rPr>
          <w:rFonts w:eastAsia="Times New Roman" w:cs="Times New Roman"/>
          <w:szCs w:val="24"/>
          <w:lang w:val="en-US"/>
        </w:rPr>
        <w:t>EXPRESS</w:t>
      </w:r>
      <w:r>
        <w:rPr>
          <w:rFonts w:eastAsia="Times New Roman" w:cs="Times New Roman"/>
          <w:szCs w:val="24"/>
        </w:rPr>
        <w:t>» την οικονομική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από τα πρώτα μας ρεπορτάζ ήταν για το λεγόμενο «καμποτάζ», την αδυναμία δηλαδή ενός κρουαζιερόπλοιου να πιάσει σε ελληνικό λιμάνι και να αφήσει τους τουρίστες, παρά μόνο εάν αυτό το κρουαζιερόπλοιο ξεκινούσε από ελληνικό λιμάνι και κατέληγε σε ελληνικό λιμ</w:t>
      </w:r>
      <w:r>
        <w:rPr>
          <w:rFonts w:eastAsia="Times New Roman" w:cs="Times New Roman"/>
          <w:szCs w:val="24"/>
        </w:rPr>
        <w:t xml:space="preserve">άνι. Και είχε φθάσει η Μάλτα να έχει τριπλάσιο τουρισμό κρουαζιέρας από την Ελλάδα. </w:t>
      </w:r>
    </w:p>
    <w:p w14:paraId="2E9F9555"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Ήρθε ένας πολιτικός μετά από είκοσι πέντε χρόνια και το διόρθωσε αυτό. Θα σας πω και το όνομα του πολιτικού, παρ’ ότι ξέρω ότι είναι κόκκινο πανί για εσάς: Ήταν ο Άδωνις Γ</w:t>
      </w:r>
      <w:r>
        <w:rPr>
          <w:rFonts w:eastAsia="Times New Roman" w:cs="Times New Roman"/>
          <w:szCs w:val="24"/>
        </w:rPr>
        <w:t xml:space="preserve">εωργιάδης. Όταν ανέλαβε στο Υπουργείο Ναυτιλίας ως Αναπληρωτής, ήρε το καμποτάζ μέσα σε οχτώ μήνες. </w:t>
      </w:r>
    </w:p>
    <w:p w14:paraId="2E9F9556"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θέλω να πω ότι δεν χρειάζονται εδώ ιδεοληψίες. Χρειάζεται να κοιτάμε ανοιχτά και ψηλά τον ορίζοντα, διότι και η ιδιωτικοποίηση είναι μέρος της παγκόσμι</w:t>
      </w:r>
      <w:r>
        <w:rPr>
          <w:rFonts w:eastAsia="Times New Roman" w:cs="Times New Roman"/>
          <w:szCs w:val="24"/>
        </w:rPr>
        <w:t xml:space="preserve">ας και πανευρωπαϊκής οικονομικής διαδικασίας και έχουμε δείξει εμείς εδώ ότι όπου έχουμε κρατικό έλεγχο σε επιχειρήσεις, αυτές οι επιχειρήσεις πάνε κατά διαόλου και για φούντο, δυστυχώς. </w:t>
      </w:r>
    </w:p>
    <w:p w14:paraId="2E9F9557"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τονίσω ότι πρέπει να παρακολου</w:t>
      </w:r>
      <w:r>
        <w:rPr>
          <w:rFonts w:eastAsia="Times New Roman" w:cs="Times New Roman"/>
          <w:szCs w:val="24"/>
        </w:rPr>
        <w:t xml:space="preserve">θείται η ποιότητα των υδάτων. Θα πρέπει να υπάρχουν </w:t>
      </w:r>
      <w:r>
        <w:rPr>
          <w:rFonts w:eastAsia="Times New Roman" w:cs="Times New Roman"/>
          <w:szCs w:val="24"/>
        </w:rPr>
        <w:lastRenderedPageBreak/>
        <w:t xml:space="preserve">ετήσιες εκθέσεις τιμών ρύπανσης υδάτων σε συνεργασία με ερευνητικά –προφανώς- τμήματα πανεπιστημίων και δη της Θεσσαλονίκης και της Μακεδονίας ευρύτερα. </w:t>
      </w:r>
    </w:p>
    <w:p w14:paraId="2E9F9558"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αυτά τα ολίγα ολοκληρώνω, λέγοντας ότι εμείς θα</w:t>
      </w:r>
      <w:r>
        <w:rPr>
          <w:rFonts w:eastAsia="Times New Roman" w:cs="Times New Roman"/>
          <w:szCs w:val="24"/>
        </w:rPr>
        <w:t xml:space="preserve"> υπερψηφίσουμε το σχέδιο νόμου. Μακάρι αυτά που σήμερα συζητάμε με διαδικασία εξπρές να τα συζητούσαμε και να τα εφαρμόζαμε -και να μην αντιδρούσε η Αντιπολίτευση κάθε φορά που γινόταν η κουβέντα για ιδιωτικοποίηση- με τον ίδιο γρήγορο τρόπο εξπρές και όχι</w:t>
      </w:r>
      <w:r>
        <w:rPr>
          <w:rFonts w:eastAsia="Times New Roman" w:cs="Times New Roman"/>
          <w:szCs w:val="24"/>
        </w:rPr>
        <w:t xml:space="preserve"> με τον αραμπά, που μας πήρε δεκαοχτώ χρόνια για να συνειδητοποιήσουμε ότι το λιμάνι πρέπει να ιδιωτικοποιηθεί για να αναπτυχθεί. </w:t>
      </w:r>
    </w:p>
    <w:p w14:paraId="2E9F9559" w14:textId="77777777" w:rsidR="00BE4DD2" w:rsidRDefault="0027121F">
      <w:pPr>
        <w:spacing w:line="600" w:lineRule="auto"/>
        <w:contextualSpacing/>
        <w:jc w:val="both"/>
        <w:rPr>
          <w:rFonts w:eastAsia="Times New Roman" w:cs="Times New Roman"/>
          <w:szCs w:val="24"/>
        </w:rPr>
      </w:pPr>
      <w:r>
        <w:rPr>
          <w:rFonts w:eastAsia="Times New Roman" w:cs="Times New Roman"/>
          <w:szCs w:val="24"/>
          <w:lang w:val="en-US"/>
        </w:rPr>
        <w:t>M</w:t>
      </w:r>
      <w:r>
        <w:rPr>
          <w:rFonts w:eastAsia="Times New Roman" w:cs="Times New Roman"/>
          <w:szCs w:val="24"/>
        </w:rPr>
        <w:t>ας πήρε δεκαοκτώ χρόνια, μας πήρε πολιτική ένταση, πήρε «μπρος – πίσω».</w:t>
      </w:r>
    </w:p>
    <w:p w14:paraId="2E9F955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Εν πάση </w:t>
      </w:r>
      <w:proofErr w:type="spellStart"/>
      <w:r>
        <w:rPr>
          <w:rFonts w:eastAsia="Times New Roman" w:cs="Times New Roman"/>
          <w:szCs w:val="24"/>
        </w:rPr>
        <w:t>περιπτώσει</w:t>
      </w:r>
      <w:proofErr w:type="spellEnd"/>
      <w:r>
        <w:rPr>
          <w:rFonts w:eastAsia="Times New Roman" w:cs="Times New Roman"/>
          <w:szCs w:val="24"/>
        </w:rPr>
        <w:t>, όμως, ας ελπίσουμε ότι θα τα κα</w:t>
      </w:r>
      <w:r>
        <w:rPr>
          <w:rFonts w:eastAsia="Times New Roman" w:cs="Times New Roman"/>
          <w:szCs w:val="24"/>
        </w:rPr>
        <w:t>ταφέρουμε στο τέλος. Εάν όμως είναι να μας παίρνει μια εικοσαετία μία διορθωτική κίνηση ή κάθε κίνηση θετική για την οικονομία και την τοπική επιχειρηματικότητα, τότε καλύτερα να το εγκαταλείψουμε το «σπορ».</w:t>
      </w:r>
    </w:p>
    <w:p w14:paraId="2E9F955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είμαστε θετικοί γι</w:t>
      </w:r>
      <w:r>
        <w:rPr>
          <w:rFonts w:eastAsia="Times New Roman" w:cs="Times New Roman"/>
          <w:szCs w:val="24"/>
        </w:rPr>
        <w:t>α την ιδιωτικοποίηση του λιμανιού, με τους όρους και τις προϋποθέσεις που σας είπα, και για τα περιβαλλοντικά και για την οικονομική ανάπτυξη και την εμπορική δραστηριότητα της πόλης. Τα υπόλοιπα θα τα δούμε στην πράξη στη Θεσσαλονίκη.</w:t>
      </w:r>
    </w:p>
    <w:p w14:paraId="2E9F955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9F955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(Δημήτριος Κρεμαστινός): </w:t>
      </w:r>
      <w:r>
        <w:rPr>
          <w:rFonts w:eastAsia="Times New Roman" w:cs="Times New Roman"/>
          <w:szCs w:val="24"/>
        </w:rPr>
        <w:t>Ευχαριστώ πολύ.</w:t>
      </w:r>
    </w:p>
    <w:p w14:paraId="2E9F955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την ολοκλήρωση των αγορεύσεων των ειδικών αγορητών, προχωρούμε με τους ομιλητές επί της αρχής.</w:t>
      </w:r>
    </w:p>
    <w:p w14:paraId="2E9F955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Πρόεδρε, θα ήθελα τον λόγο. Θα μ</w:t>
      </w:r>
      <w:r>
        <w:rPr>
          <w:rFonts w:eastAsia="Times New Roman" w:cs="Times New Roman"/>
          <w:szCs w:val="24"/>
        </w:rPr>
        <w:t>ιλήσω εγώ τώρα και μετά την ολοκλήρωση των ομιλιών των συναδέλφων θα μιλήσει ο κ. Σαντορινιός.</w:t>
      </w:r>
    </w:p>
    <w:p w14:paraId="2E9F956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τον λόγο για δώδεκα λεπτά, κύριε Υπουργέ.</w:t>
      </w:r>
    </w:p>
    <w:p w14:paraId="2E9F956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Και λιγ</w:t>
      </w:r>
      <w:r>
        <w:rPr>
          <w:rFonts w:eastAsia="Times New Roman" w:cs="Times New Roman"/>
          <w:szCs w:val="24"/>
        </w:rPr>
        <w:t>ότερο, κύριε Πρόεδρε.</w:t>
      </w:r>
    </w:p>
    <w:p w14:paraId="2E9F956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Εσείς σέβεστε τον Κανονισμό της Βουλής, δεν μπορεί να τον παραβιάσετε!</w:t>
      </w:r>
    </w:p>
    <w:p w14:paraId="2E9F956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ΚΟΥΡΟΥΜΠΛΗΣ (Υπουργός Ναυτιλίας και Νησιωτικής Πολιτικής):</w:t>
      </w:r>
      <w:r>
        <w:rPr>
          <w:rFonts w:eastAsia="Times New Roman" w:cs="Times New Roman"/>
          <w:szCs w:val="24"/>
        </w:rPr>
        <w:t xml:space="preserve"> Κυρίες και κύριοι συνάδελφοι, πραγματικά η υποκρισία και </w:t>
      </w:r>
      <w:r>
        <w:rPr>
          <w:rFonts w:eastAsia="Times New Roman" w:cs="Times New Roman"/>
          <w:szCs w:val="24"/>
        </w:rPr>
        <w:t>το θράσος δεν είναι καθόλου καλοί σύμβουλοι. Λες και στη Θεσσαλονίκη ο κόσμος ζει με τη λογική του χρυσόψαρου! Λες και δεν υπήρξαν πολιτικές και κυβερνήσεις τα προηγούμενα χρόνια! Λες και δεν ξέρουν, παρ’ ότι από εκεί προέρχονται πολύ σημαντικές προσωπικότ</w:t>
      </w:r>
      <w:r>
        <w:rPr>
          <w:rFonts w:eastAsia="Times New Roman" w:cs="Times New Roman"/>
          <w:szCs w:val="24"/>
        </w:rPr>
        <w:t>ητες, ότι αυτή η πόλη ζούσε το μαρτύριό της.</w:t>
      </w:r>
    </w:p>
    <w:p w14:paraId="2E9F956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όταν έρχεστε στη Βουλή και μιλάτε με τόση αγάπη και τόσο πάθος για τη Θεσσαλονίκη, πρέπει να θυμάστε ότι η Εγνατία οδός έχει λειτουργήσει εδώ και δεκαπέντε με δεκαεπτά χρόνια. Σας </w:t>
      </w:r>
      <w:r>
        <w:rPr>
          <w:rFonts w:eastAsia="Times New Roman" w:cs="Times New Roman"/>
          <w:szCs w:val="24"/>
        </w:rPr>
        <w:t xml:space="preserve">ερωτώ: Υπάρχει σύνδεση αυτήν τη στιγμή </w:t>
      </w:r>
      <w:r>
        <w:rPr>
          <w:rFonts w:eastAsia="Times New Roman" w:cs="Times New Roman"/>
          <w:szCs w:val="24"/>
        </w:rPr>
        <w:lastRenderedPageBreak/>
        <w:t>του λιμανιού της Θεσσαλονίκης με την Εγνατία; Δεν θα απολογηθεί κανείς; Πώς είναι δυνατόν δηλαδή να τα λέτε αυτά;</w:t>
      </w:r>
    </w:p>
    <w:p w14:paraId="2E9F956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Άκουσα τον αξιότιμο συνάδελφο τον κ. Καλαφάτη που είναι και από τη Θεσσαλονίκη. Δεν καταλαβαίνει δηλαδή</w:t>
      </w:r>
      <w:r>
        <w:rPr>
          <w:rFonts w:eastAsia="Times New Roman" w:cs="Times New Roman"/>
          <w:szCs w:val="24"/>
        </w:rPr>
        <w:t xml:space="preserve"> ο κόσμος στη Θεσσαλονίκη τι έχει γίνει; Δεν ξέρει τι έγινε με το μετρό; Δεν ξέρει τι έγινε με τόσα άλλα έργα που την αφορούν, το συγκοινωνιακό γενικά;</w:t>
      </w:r>
    </w:p>
    <w:p w14:paraId="2E9F956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έρχονται εδώ και λένε για τον μαγικό κόσμο της ιδιωτικοποίησης. Όχι, κύριοι, δεν είναι καθόλου μαγικ</w:t>
      </w:r>
      <w:r>
        <w:rPr>
          <w:rFonts w:eastAsia="Times New Roman" w:cs="Times New Roman"/>
          <w:szCs w:val="24"/>
        </w:rPr>
        <w:t>ός ο κόσμος της ιδιωτικοποίησης. Και εμείς έχουμε τις επιφυλάξεις μας, αλλά από εκεί και πέρα προσαρμοζόμαστε σε μια πραγματικότητα. Και σε αυτό, όμως, το ζήτημα έχουμε αποδειχθεί πιο ικανοί. Αυτό φαίνεται από τα αποτελέσματα στο λιμάνι του Πειραιά σε σύγκ</w:t>
      </w:r>
      <w:r>
        <w:rPr>
          <w:rFonts w:eastAsia="Times New Roman" w:cs="Times New Roman"/>
          <w:szCs w:val="24"/>
        </w:rPr>
        <w:t xml:space="preserve">ριση με τα αποτελέσματα αυτής εδώ της σύμβασης. Αυτή η σύμβαση δεν ξεσήκωσε </w:t>
      </w:r>
      <w:r>
        <w:rPr>
          <w:rFonts w:eastAsia="Times New Roman" w:cs="Times New Roman"/>
          <w:szCs w:val="24"/>
        </w:rPr>
        <w:lastRenderedPageBreak/>
        <w:t>τον κόσμο της Θεσσαλονίκης. Ήρθε σε ένα πνεύμα συνεννόησης με τους φορείς της Θεσσαλονίκης, γι’ αυτό και δεν υπάρχουν αντιδράσεις. Δεν είναι τυχαίο αυτό. Είναι αποτέλεσμα της σύμβα</w:t>
      </w:r>
      <w:r>
        <w:rPr>
          <w:rFonts w:eastAsia="Times New Roman" w:cs="Times New Roman"/>
          <w:szCs w:val="24"/>
        </w:rPr>
        <w:t xml:space="preserve">σης, κυρίες και κύριοι συνάδελφοι. </w:t>
      </w:r>
    </w:p>
    <w:p w14:paraId="2E9F956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Διερωτάται και ο αξιότιμος κ. </w:t>
      </w:r>
      <w:proofErr w:type="spellStart"/>
      <w:r>
        <w:rPr>
          <w:rFonts w:eastAsia="Times New Roman" w:cs="Times New Roman"/>
          <w:szCs w:val="24"/>
        </w:rPr>
        <w:t>Πλακιωτάκης</w:t>
      </w:r>
      <w:proofErr w:type="spellEnd"/>
      <w:r>
        <w:rPr>
          <w:rFonts w:eastAsia="Times New Roman" w:cs="Times New Roman"/>
          <w:szCs w:val="24"/>
        </w:rPr>
        <w:t xml:space="preserve"> πώς θα μοιραστεί το ποσοστό. Αυτό είναι το ζητούμενο; </w:t>
      </w:r>
    </w:p>
    <w:p w14:paraId="2E9F956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Και αυτό.</w:t>
      </w:r>
    </w:p>
    <w:p w14:paraId="2E9F956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Αυτό είναι το ζητούμεν</w:t>
      </w:r>
      <w:r>
        <w:rPr>
          <w:rFonts w:eastAsia="Times New Roman" w:cs="Times New Roman"/>
          <w:szCs w:val="24"/>
        </w:rPr>
        <w:t xml:space="preserve">ο; Πώς θα μοιραστεί το 3,5%; Ή το ζητούμενο είναι ότι προβλεπόταν 2% στην προηγούμενη σύμβαση και θα πήγαινε στο </w:t>
      </w:r>
      <w:r>
        <w:rPr>
          <w:rFonts w:eastAsia="Times New Roman" w:cs="Times New Roman"/>
          <w:szCs w:val="24"/>
        </w:rPr>
        <w:t>δ</w:t>
      </w:r>
      <w:r>
        <w:rPr>
          <w:rFonts w:eastAsia="Times New Roman" w:cs="Times New Roman"/>
          <w:szCs w:val="24"/>
        </w:rPr>
        <w:t>ημόσιο και τώρα πάει το 3,5% στους δύο δήμους; Σας ήρθε κάποιος δήμος και διαμαρτυρήθηκε γιατί τον αφήσαμε απ</w:t>
      </w:r>
      <w:r>
        <w:rPr>
          <w:rFonts w:eastAsia="Times New Roman" w:cs="Times New Roman"/>
          <w:szCs w:val="24"/>
        </w:rPr>
        <w:t xml:space="preserve">’ </w:t>
      </w:r>
      <w:r>
        <w:rPr>
          <w:rFonts w:eastAsia="Times New Roman" w:cs="Times New Roman"/>
          <w:szCs w:val="24"/>
        </w:rPr>
        <w:t>έξω από τη συνεννόηση; Τυχαίνει</w:t>
      </w:r>
      <w:r>
        <w:rPr>
          <w:rFonts w:eastAsia="Times New Roman" w:cs="Times New Roman"/>
          <w:szCs w:val="24"/>
        </w:rPr>
        <w:t xml:space="preserve"> να </w:t>
      </w:r>
      <w:r>
        <w:rPr>
          <w:rFonts w:eastAsia="Times New Roman" w:cs="Times New Roman"/>
          <w:szCs w:val="24"/>
        </w:rPr>
        <w:lastRenderedPageBreak/>
        <w:t>γνωρίζω και τους δύο δημάρχους πάρα πολύ καλά. Κάντε, λοιπόν, μια επαφή και δείτε τι γίνεται για να έχετε καλύτερη πληροφόρηση. Θα υπάρξει συνεννόηση και θα βρεθεί και η δίκαιη λύση. Αν πάμε με το πληθυσμιακό κριτήριο, μπορεί να αδικηθεί κάποιος. Πρέπε</w:t>
      </w:r>
      <w:r>
        <w:rPr>
          <w:rFonts w:eastAsia="Times New Roman" w:cs="Times New Roman"/>
          <w:szCs w:val="24"/>
        </w:rPr>
        <w:t>ι να βρούμε έναν πιο δίκαιο τρόπο. Αυτή είναι η αντίληψή μου.</w:t>
      </w:r>
    </w:p>
    <w:p w14:paraId="2E9F956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Πήγαμε λοιπόν στη διαδικασία αυτή. Λέτε ότι καθυστερήσαμε δύο χρόνια. Εμείς καθυστερήσαμε; Γιατί έχετε πάντα αυτή την προδιάθεση να καταγγέλλετε την Κυβέρνηση; Σημαίνει ότι δεν παρακολουθείτε τα</w:t>
      </w:r>
      <w:r>
        <w:rPr>
          <w:rFonts w:eastAsia="Times New Roman" w:cs="Times New Roman"/>
          <w:szCs w:val="24"/>
        </w:rPr>
        <w:t xml:space="preserve"> πράγματα. Έχουν ευθύνη οι επενδυτές για την καθυστέρηση, όχι εμείς. Δεν είναι έτσι. Πάντα να βρίσκετε την ευκαιρία να πείτε. Δεν είναι καθόλου έτσι. Εξασφαλίσαμε μια επένδυση διασφαλίζοντας τα συμφέροντα του </w:t>
      </w:r>
      <w:r>
        <w:rPr>
          <w:rFonts w:eastAsia="Times New Roman" w:cs="Times New Roman"/>
          <w:szCs w:val="24"/>
        </w:rPr>
        <w:t>δ</w:t>
      </w:r>
      <w:r>
        <w:rPr>
          <w:rFonts w:eastAsia="Times New Roman" w:cs="Times New Roman"/>
          <w:szCs w:val="24"/>
        </w:rPr>
        <w:t xml:space="preserve">ημοσίου και της πόλης. Μιλάτε για μια </w:t>
      </w:r>
      <w:proofErr w:type="spellStart"/>
      <w:r>
        <w:rPr>
          <w:rFonts w:eastAsia="Times New Roman" w:cs="Times New Roman"/>
          <w:szCs w:val="24"/>
        </w:rPr>
        <w:t>ψευτοεπέ</w:t>
      </w:r>
      <w:r>
        <w:rPr>
          <w:rFonts w:eastAsia="Times New Roman" w:cs="Times New Roman"/>
          <w:szCs w:val="24"/>
        </w:rPr>
        <w:t>νδυση</w:t>
      </w:r>
      <w:proofErr w:type="spellEnd"/>
      <w:r>
        <w:rPr>
          <w:rFonts w:eastAsia="Times New Roman" w:cs="Times New Roman"/>
          <w:szCs w:val="24"/>
        </w:rPr>
        <w:t xml:space="preserve">. Δεν ξέρω τι σκοπιμότητες εξυπηρετούσε </w:t>
      </w:r>
      <w:r>
        <w:rPr>
          <w:rFonts w:eastAsia="Times New Roman" w:cs="Times New Roman"/>
          <w:szCs w:val="24"/>
        </w:rPr>
        <w:lastRenderedPageBreak/>
        <w:t>εκείνη η επένδυση του κ. Λαυρεντιάδη και της συγκεκριμένης εταιρείας, γιατί βλέπω ότι αποφεύγετε να λέτε ονόματα. Ήταν ένα φιάσκο. Αυτή είναι η αλήθεια. Τι κάθεστε και λέτε τώρα και μοιρολογείτε για εκείνη την ε</w:t>
      </w:r>
      <w:r>
        <w:rPr>
          <w:rFonts w:eastAsia="Times New Roman" w:cs="Times New Roman"/>
          <w:szCs w:val="24"/>
        </w:rPr>
        <w:t>πένδυση; Ας την κάνατε. Κυβέρνηση ήσασταν. Δεν έγινε γιατί δεν πάταγε πουθενά. Ούτε είχε σκοπιμότητα να γίνει. Ενδεχομένως να εξυπηρετούσε τους επιχειρηματίες παρά την πόλη.</w:t>
      </w:r>
    </w:p>
    <w:p w14:paraId="2E9F956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270465">
        <w:rPr>
          <w:rFonts w:eastAsia="Times New Roman" w:cs="Times New Roman"/>
          <w:b/>
          <w:szCs w:val="24"/>
        </w:rPr>
        <w:t>Δ</w:t>
      </w:r>
      <w:r w:rsidRPr="00270465">
        <w:rPr>
          <w:rFonts w:eastAsia="Times New Roman" w:cs="Times New Roman"/>
          <w:b/>
          <w:szCs w:val="24"/>
        </w:rPr>
        <w:t>ΗΜΗΤΡΙΟΣ ΚΑΜΜΕΝΟΣ</w:t>
      </w:r>
      <w:r>
        <w:rPr>
          <w:rFonts w:eastAsia="Times New Roman" w:cs="Times New Roman"/>
          <w:szCs w:val="24"/>
        </w:rPr>
        <w:t>)</w:t>
      </w:r>
    </w:p>
    <w:p w14:paraId="2E9F956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Προχωρήσαμε, λοιπόν, σε έναν διάλογο και εξασφαλίσαμε, όπως είπα, 232 εκατομμύρια τα οποία θα πάνε στο ΤΑΙΠΕΔ. Έγινε  και μια κουβέντα -για να συνεννοούμεθα. Δηλαδή πρέπει κάπου μεταξύ μας σε ένα πνεύμα λογικής να συνεννοηθούμε. Λέτε στο</w:t>
      </w:r>
      <w:r>
        <w:rPr>
          <w:rFonts w:eastAsia="Times New Roman" w:cs="Times New Roman"/>
          <w:szCs w:val="24"/>
        </w:rPr>
        <w:t xml:space="preserve">ν </w:t>
      </w:r>
      <w:r>
        <w:rPr>
          <w:rFonts w:eastAsia="Times New Roman" w:cs="Times New Roman"/>
          <w:szCs w:val="24"/>
        </w:rPr>
        <w:lastRenderedPageBreak/>
        <w:t xml:space="preserve">ελληνικό λαό ότι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πουλάει τη χώρα. Επιτέλους, αν ξέρουμε να διαβάζουμε, να προστατέψουμε και τον εαυτό μας. </w:t>
      </w:r>
    </w:p>
    <w:p w14:paraId="2E9F956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δεν πουλάει. Διαβάστε καλά, γιατί θα εκτεθείτε πάλι.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αξιοποιεί μέχρι ενενήντα εννιά χρόνια. Μπορεί να είναι τριάντα, μπορεί να είναι πενήντα. Μέχρι ενενήντα εννιά χρόνια. «Μέχρι», όχι ενενήντα εννιά χρόνια που λέτε εσείς. Το ΤΑΙΠΕΔ τι κάνει; Πουλάει, εκποιεί. Και πού πάει στη μια περίπτωση και στην</w:t>
      </w:r>
      <w:r>
        <w:rPr>
          <w:rFonts w:eastAsia="Times New Roman" w:cs="Times New Roman"/>
          <w:szCs w:val="24"/>
        </w:rPr>
        <w:t xml:space="preserve"> άλλη ο πόρος που θα έρθει; Του ΤΑΙΠΕΔ πάνε όλα στο χρέος.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πάνε το 50% στο χρέος και το 50% στις επενδύσεις. Το καλύτερο θα ήταν να μην είχε ανάγκη η χώρα να έχει ούτε το ένα ούτε το άλλο. Όμως έφτασε η χώρα στη χρεοκοπία. Μη γυρίσουμε πάλι</w:t>
      </w:r>
      <w:r>
        <w:rPr>
          <w:rFonts w:eastAsia="Times New Roman" w:cs="Times New Roman"/>
          <w:szCs w:val="24"/>
        </w:rPr>
        <w:t xml:space="preserve"> πίσω κι αρχίσουμε να λέμε ποιος φταίει. Έγινε αυτό. Το ζήτημα είναι πώς θα βγάλουμε τώρα τη χώρα. </w:t>
      </w:r>
    </w:p>
    <w:p w14:paraId="2E9F956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Χθες ένας από τους οίκους</w:t>
      </w:r>
      <w:r>
        <w:rPr>
          <w:rFonts w:eastAsia="Times New Roman" w:cs="Times New Roman"/>
          <w:szCs w:val="24"/>
        </w:rPr>
        <w:t>,</w:t>
      </w:r>
      <w:r>
        <w:rPr>
          <w:rFonts w:eastAsia="Times New Roman" w:cs="Times New Roman"/>
          <w:szCs w:val="24"/>
        </w:rPr>
        <w:t xml:space="preserve"> που παρακολουθούν την ελληνική οικονομία αναβάθμισε κατά δυο μονάδες την ελληνική οικονομία και την Ελλάδα. Είναι πάρα πολύ σημαν</w:t>
      </w:r>
      <w:r>
        <w:rPr>
          <w:rFonts w:eastAsia="Times New Roman" w:cs="Times New Roman"/>
          <w:szCs w:val="24"/>
        </w:rPr>
        <w:t>τικό. Ξέρετε, όσο κι αν κάποιοι σας καλλιεργούν ψευδαισθήσεις ότι μπορεί να πάρετε την κυβέρνηση, η κυβέρνηση, να το ξέρετε και σας το λέω, θα κερδηθεί ή θα χαθεί με βάση την οικονομία. Εφόσον η οικονομία πάει έτσι, την επόμενη φορά πάλι ο ελληνικός λαός θ</w:t>
      </w:r>
      <w:r>
        <w:rPr>
          <w:rFonts w:eastAsia="Times New Roman" w:cs="Times New Roman"/>
          <w:szCs w:val="24"/>
        </w:rPr>
        <w:t>α εμπιστευθεί τον Αλέξη Τσίπρα, για πολλούς και διαφόρους λόγους.</w:t>
      </w:r>
    </w:p>
    <w:p w14:paraId="2E9F956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Οι Θεσσαλονικείς στο τέλος της τετραετίας αυτής, κυρίες και κύριοι συνάδελφοι, θα καταλάβουν την ποιοτική διαφορά της κοροϊδίας που έζησαν επί δεκαετίες και τη διαφορά μιας κυβέρνησης που αυ</w:t>
      </w:r>
      <w:r>
        <w:rPr>
          <w:rFonts w:eastAsia="Times New Roman" w:cs="Times New Roman"/>
          <w:szCs w:val="24"/>
        </w:rPr>
        <w:t xml:space="preserve">τά που είπε τα τηρεί. Αυτό γίνεται στη Θεσσαλονίκη. Τι είπαμε, </w:t>
      </w:r>
      <w:r>
        <w:rPr>
          <w:rFonts w:eastAsia="Times New Roman" w:cs="Times New Roman"/>
          <w:szCs w:val="24"/>
        </w:rPr>
        <w:lastRenderedPageBreak/>
        <w:t xml:space="preserve">λοιπόν, στη συγκεκριμένη περίπτωση; Να εξασφαλίσουμε ένα μεγάλο τίμημα και τις επενδύσεις. Πόσες επενδύσεις; </w:t>
      </w:r>
      <w:proofErr w:type="spellStart"/>
      <w:r>
        <w:rPr>
          <w:rFonts w:eastAsia="Times New Roman" w:cs="Times New Roman"/>
          <w:szCs w:val="24"/>
        </w:rPr>
        <w:t>Εκατόν</w:t>
      </w:r>
      <w:proofErr w:type="spellEnd"/>
      <w:r>
        <w:rPr>
          <w:rFonts w:eastAsia="Times New Roman" w:cs="Times New Roman"/>
          <w:szCs w:val="24"/>
        </w:rPr>
        <w:t xml:space="preserve"> ογδόντα εκατομμύρια. Πού θα πάνε τα 180 εκατομμύρια; Τα 160 εκατομμύρια θα πά</w:t>
      </w:r>
      <w:r>
        <w:rPr>
          <w:rFonts w:eastAsia="Times New Roman" w:cs="Times New Roman"/>
          <w:szCs w:val="24"/>
        </w:rPr>
        <w:t xml:space="preserve">νε για την επέκταση της προβλήτας, για να μπορεί το λιμάνι να αποκτήσει δυναμικότητα, ικανότητα, αποτελεσματικότητα στον χώρο των εμπορευματοκιβωτίων και τα 20 εκατομμύρια στη συντήρηση των κτηρίων. </w:t>
      </w:r>
    </w:p>
    <w:p w14:paraId="2E9F957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κάναμε σε συνεννόηση με την πόλη; Την περίφημη </w:t>
      </w:r>
      <w:r>
        <w:rPr>
          <w:rFonts w:eastAsia="Times New Roman" w:cs="Times New Roman"/>
          <w:szCs w:val="24"/>
        </w:rPr>
        <w:t>Π</w:t>
      </w:r>
      <w:r>
        <w:rPr>
          <w:rFonts w:eastAsia="Times New Roman" w:cs="Times New Roman"/>
          <w:szCs w:val="24"/>
        </w:rPr>
        <w:t xml:space="preserve">ροβλήτα 1. Δεσμεύθηκε ο Πρωθυπουργός πριν από δυόμισι χρόνια μάλιστα ότι αυτός ο χώρος θα πάει στην πόλη. </w:t>
      </w:r>
    </w:p>
    <w:p w14:paraId="2E9F957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Παρά τις πιέσεις που μπορεί να είχαν ασκηθεί και από τους επενδυτές κατά τη διαπραγμάτευση ή τη διαδικασία των διαγωνισμών, εμείς, κυρίες και κύριοι </w:t>
      </w:r>
      <w:r>
        <w:rPr>
          <w:rFonts w:eastAsia="Times New Roman" w:cs="Times New Roman"/>
          <w:szCs w:val="24"/>
        </w:rPr>
        <w:t xml:space="preserve">συνάδελφοι, επιμέναμε και πήραμε </w:t>
      </w:r>
      <w:r>
        <w:rPr>
          <w:rFonts w:eastAsia="Times New Roman" w:cs="Times New Roman"/>
          <w:szCs w:val="24"/>
        </w:rPr>
        <w:lastRenderedPageBreak/>
        <w:t xml:space="preserve">το αποτέλεσμα που έπρεπε να πάρουμε. </w:t>
      </w:r>
      <w:r>
        <w:rPr>
          <w:rFonts w:eastAsia="Times New Roman" w:cs="Times New Roman"/>
          <w:szCs w:val="24"/>
        </w:rPr>
        <w:t>Η</w:t>
      </w:r>
      <w:r>
        <w:rPr>
          <w:rFonts w:eastAsia="Times New Roman" w:cs="Times New Roman"/>
          <w:szCs w:val="24"/>
        </w:rPr>
        <w:t xml:space="preserve"> προβλήτα αυτ</w:t>
      </w:r>
      <w:r>
        <w:rPr>
          <w:rFonts w:eastAsia="Times New Roman" w:cs="Times New Roman"/>
          <w:szCs w:val="24"/>
        </w:rPr>
        <w:t>ή</w:t>
      </w:r>
      <w:r>
        <w:rPr>
          <w:rFonts w:eastAsia="Times New Roman" w:cs="Times New Roman"/>
          <w:szCs w:val="24"/>
        </w:rPr>
        <w:t xml:space="preserve"> έχει πολύ σημαντικά νεοκλασικά κτήρια, τα οποία θα δοθούν σε φορείς της πόλης, στο </w:t>
      </w:r>
      <w:r>
        <w:rPr>
          <w:rFonts w:eastAsia="Times New Roman" w:cs="Times New Roman"/>
          <w:szCs w:val="24"/>
        </w:rPr>
        <w:t>π</w:t>
      </w:r>
      <w:r>
        <w:rPr>
          <w:rFonts w:eastAsia="Times New Roman" w:cs="Times New Roman"/>
          <w:szCs w:val="24"/>
        </w:rPr>
        <w:t xml:space="preserve">ανεπιστήμιο, στο Φεστιβάλ Θεσσαλονίκης, τον </w:t>
      </w:r>
      <w:r>
        <w:rPr>
          <w:rFonts w:eastAsia="Times New Roman" w:cs="Times New Roman"/>
          <w:szCs w:val="24"/>
        </w:rPr>
        <w:t>κ</w:t>
      </w:r>
      <w:r>
        <w:rPr>
          <w:rFonts w:eastAsia="Times New Roman" w:cs="Times New Roman"/>
          <w:szCs w:val="24"/>
        </w:rPr>
        <w:t xml:space="preserve">ινηματογράφο, σε διάφορες δραστηριότητες </w:t>
      </w:r>
      <w:r>
        <w:rPr>
          <w:rFonts w:eastAsia="Times New Roman" w:cs="Times New Roman"/>
          <w:szCs w:val="24"/>
        </w:rPr>
        <w:t xml:space="preserve">που θα αναπτυχθούν εκεί. Οι χώροι, με ευθύνη του νέου </w:t>
      </w:r>
      <w:r>
        <w:rPr>
          <w:rFonts w:eastAsia="Times New Roman" w:cs="Times New Roman"/>
          <w:szCs w:val="24"/>
        </w:rPr>
        <w:t>ο</w:t>
      </w:r>
      <w:r>
        <w:rPr>
          <w:rFonts w:eastAsia="Times New Roman" w:cs="Times New Roman"/>
          <w:szCs w:val="24"/>
        </w:rPr>
        <w:t xml:space="preserve">ργανισμού, θα αξιοποιούνται από τους πολίτες, θα είναι </w:t>
      </w:r>
      <w:proofErr w:type="spellStart"/>
      <w:r>
        <w:rPr>
          <w:rFonts w:eastAsia="Times New Roman" w:cs="Times New Roman"/>
          <w:szCs w:val="24"/>
        </w:rPr>
        <w:t>προσβάσιμοι</w:t>
      </w:r>
      <w:proofErr w:type="spellEnd"/>
      <w:r>
        <w:rPr>
          <w:rFonts w:eastAsia="Times New Roman" w:cs="Times New Roman"/>
          <w:szCs w:val="24"/>
        </w:rPr>
        <w:t xml:space="preserve"> για τους πολίτες, την πόλη και τους δήμους. </w:t>
      </w:r>
    </w:p>
    <w:p w14:paraId="2E9F957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Αυτό είναι κάτι πάρα πολύ σημαντικό και πολύ χρήσιμο για την πόλη, γιατί της δίνει πρόσβα</w:t>
      </w:r>
      <w:r>
        <w:rPr>
          <w:rFonts w:eastAsia="Times New Roman" w:cs="Times New Roman"/>
          <w:szCs w:val="24"/>
        </w:rPr>
        <w:t>ση. Αυτά βλέπει ο λαός και αξιολογεί. Βλέπει αυτά που κάναμε όχι σ’ αυτό το λιμάνι μόνο, αλλά στην Αλεξανδρούπολη. Εκεί υπήρχε ένα αίτημα τριάντα χρόνων. Ρωτήστε τον κ. Λαμπάκη να σας το πει, που το είπε δημόσια. Δεν ανήκει στον ΣΥΡΙΖΑ. Του δώσαμε χώρο πεν</w:t>
      </w:r>
      <w:r>
        <w:rPr>
          <w:rFonts w:eastAsia="Times New Roman" w:cs="Times New Roman"/>
          <w:szCs w:val="24"/>
        </w:rPr>
        <w:t xml:space="preserve">ήντα στρεμμάτων και μάλιστα </w:t>
      </w:r>
      <w:r>
        <w:rPr>
          <w:rFonts w:eastAsia="Times New Roman" w:cs="Times New Roman"/>
          <w:szCs w:val="24"/>
        </w:rPr>
        <w:lastRenderedPageBreak/>
        <w:t xml:space="preserve">κάτω από πολύ δύσκολες συνθήκες, αλλά εμείς το κάναμε για να δοθεί αυτός ο χώρος για την ανάπτυξη της περιοχής, για ψυχαγωγικές και πολιτιστικές δραστηριότητες. </w:t>
      </w:r>
    </w:p>
    <w:p w14:paraId="2E9F957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ίδιο συνέβαινε και στην Καβάλα. Μας ακούνε κι από εκεί. Τι είχα</w:t>
      </w:r>
      <w:r>
        <w:rPr>
          <w:rFonts w:eastAsia="Times New Roman" w:cs="Times New Roman"/>
          <w:szCs w:val="24"/>
        </w:rPr>
        <w:t xml:space="preserve">τε κάνει τόσα χρόνια στην Καβάλα; Δεν υπήρχαν αυτοί οι χώροι; Τώρα βρέθηκαν επί ΣΥΡΙΖΑ; Υπάρχουν είκοσι και πλέον στρέμματα και πρόσβαση της πόλης στη θάλασσα. Η Καβάλα ήταν αποκλεισμένη από τη θάλασσά της. </w:t>
      </w:r>
    </w:p>
    <w:p w14:paraId="2E9F957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ίδιο συνέβαινε και στην Ηγουμενίτσα, με διακό</w:t>
      </w:r>
      <w:r>
        <w:rPr>
          <w:rFonts w:eastAsia="Times New Roman" w:cs="Times New Roman"/>
          <w:szCs w:val="24"/>
        </w:rPr>
        <w:t xml:space="preserve">σια στρέμματα, όπως και στη </w:t>
      </w:r>
      <w:proofErr w:type="spellStart"/>
      <w:r>
        <w:rPr>
          <w:rFonts w:eastAsia="Times New Roman" w:cs="Times New Roman"/>
          <w:szCs w:val="24"/>
        </w:rPr>
        <w:t>λ</w:t>
      </w:r>
      <w:r>
        <w:rPr>
          <w:rFonts w:eastAsia="Times New Roman" w:cs="Times New Roman"/>
          <w:szCs w:val="24"/>
        </w:rPr>
        <w:t>ιμενολεκάνη</w:t>
      </w:r>
      <w:proofErr w:type="spellEnd"/>
      <w:r>
        <w:rPr>
          <w:rFonts w:eastAsia="Times New Roman" w:cs="Times New Roman"/>
          <w:szCs w:val="24"/>
        </w:rPr>
        <w:t xml:space="preserve"> στην Πάτρα με διακόσια πενήντα στρέμματα. Το ίδιο συνέβαινε στον Πειραιά, στην Ελευσίνα, στον Ασπρόπυργο, στα Μέγαρα.</w:t>
      </w:r>
    </w:p>
    <w:p w14:paraId="2E9F957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Συνεχώς αυτό προωθούμε, ό,τι δεν χρειάζεται προς αξιοποίηση η χερσαία ζώνη του κάθε λιμανιού αποδ</w:t>
      </w:r>
      <w:r>
        <w:rPr>
          <w:rFonts w:eastAsia="Times New Roman" w:cs="Times New Roman"/>
          <w:szCs w:val="24"/>
        </w:rPr>
        <w:t xml:space="preserve">ίδεται στις πόλεις της περιοχής. Τέτοια πολιτική ακολουθούμε. Είχε η πρώτη σύμβαση που κάνατε εσείς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στον Πειραιά πρόβλεψη για 3,5% στους δήμους; Πώς τους θυμάστε τόσο εύκολα τους δήμους; </w:t>
      </w:r>
    </w:p>
    <w:p w14:paraId="2E9F957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Αυτά ήταν δικά μας επιτεύγματα, γιατί εμείς αποδεικνυ</w:t>
      </w:r>
      <w:r>
        <w:rPr>
          <w:rFonts w:eastAsia="Times New Roman" w:cs="Times New Roman"/>
          <w:szCs w:val="24"/>
        </w:rPr>
        <w:t xml:space="preserve">όμαστε και στον τομέα της διαχείρισης αυτών των ζητημάτων πιο αποτελεσματικοί. Τι να κάνουμε; Αυτή είναι η πραγματικότητα. Αν θέλετε να την ανατρέψετε, πείτε στον ελληνικό λαό ότι δεν είναι έτσι. </w:t>
      </w:r>
    </w:p>
    <w:p w14:paraId="2E9F957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λέω συγκεκριμένα πράγματα, όπως την περίπτωση αυτή </w:t>
      </w:r>
      <w:r>
        <w:rPr>
          <w:rFonts w:eastAsia="Times New Roman" w:cs="Times New Roman"/>
          <w:szCs w:val="24"/>
        </w:rPr>
        <w:t>με τους δήμους. Και στη Θεσσαλονίκη και στην Αθήνα και στον Πειραιά, έχουμε ένα σημαντικό ποσοστό</w:t>
      </w:r>
      <w:r>
        <w:rPr>
          <w:rFonts w:eastAsia="Times New Roman" w:cs="Times New Roman"/>
          <w:szCs w:val="24"/>
        </w:rPr>
        <w:t>,</w:t>
      </w:r>
      <w:r>
        <w:rPr>
          <w:rFonts w:eastAsia="Times New Roman" w:cs="Times New Roman"/>
          <w:szCs w:val="24"/>
        </w:rPr>
        <w:t xml:space="preserve"> που θα ενισχύσει τους δήμους. Κι αυτό γιατί; Γιατί επί δεκαετίες οι πόλεις υφίσταντο τη </w:t>
      </w:r>
      <w:r>
        <w:rPr>
          <w:rFonts w:eastAsia="Times New Roman" w:cs="Times New Roman"/>
          <w:szCs w:val="24"/>
        </w:rPr>
        <w:lastRenderedPageBreak/>
        <w:t xml:space="preserve">ρύπανση, την </w:t>
      </w:r>
      <w:proofErr w:type="spellStart"/>
      <w:r>
        <w:rPr>
          <w:rFonts w:eastAsia="Times New Roman" w:cs="Times New Roman"/>
          <w:szCs w:val="24"/>
        </w:rPr>
        <w:t>ηχορρύπανση</w:t>
      </w:r>
      <w:proofErr w:type="spellEnd"/>
      <w:r>
        <w:rPr>
          <w:rFonts w:eastAsia="Times New Roman" w:cs="Times New Roman"/>
          <w:szCs w:val="24"/>
        </w:rPr>
        <w:t>, τα προβλήματα των λιμανιών. Γιατί τα λιμάνι</w:t>
      </w:r>
      <w:r>
        <w:rPr>
          <w:rFonts w:eastAsia="Times New Roman" w:cs="Times New Roman"/>
          <w:szCs w:val="24"/>
        </w:rPr>
        <w:t>α δεν έχουν μόνο θετικό πρόσημο. Έχουν και προβλήματα, εκεί παράγεται δραστηριότητα την οποία υφίστανται οι πόλεις. Όμως οι πόλεις δεν είχαν κα</w:t>
      </w:r>
      <w:r>
        <w:rPr>
          <w:rFonts w:eastAsia="Times New Roman" w:cs="Times New Roman"/>
          <w:szCs w:val="24"/>
        </w:rPr>
        <w:t>μ</w:t>
      </w:r>
      <w:r>
        <w:rPr>
          <w:rFonts w:eastAsia="Times New Roman" w:cs="Times New Roman"/>
          <w:szCs w:val="24"/>
        </w:rPr>
        <w:t xml:space="preserve">μία απολαβή απ’ αυτήν την ιστορία. Βλέπετε, λοιπόν, ότι τώρα έχουμε κάτι εντελώς διαφορετικό. </w:t>
      </w:r>
    </w:p>
    <w:p w14:paraId="2E9F957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Δεν χρειάζεται να</w:t>
      </w:r>
      <w:r>
        <w:rPr>
          <w:rFonts w:eastAsia="Times New Roman" w:cs="Times New Roman"/>
          <w:szCs w:val="24"/>
        </w:rPr>
        <w:t xml:space="preserve"> αντιδικούμε. Γίνεται μια καλή προσπάθεια. Εγώ ειλικρινά δεν άκουσα για τη σύμβαση ή για το περιεχόμενο της σύμβασης κάποια πράγματα</w:t>
      </w:r>
      <w:r>
        <w:rPr>
          <w:rFonts w:eastAsia="Times New Roman" w:cs="Times New Roman"/>
          <w:szCs w:val="24"/>
        </w:rPr>
        <w:t>,</w:t>
      </w:r>
      <w:r>
        <w:rPr>
          <w:rFonts w:eastAsia="Times New Roman" w:cs="Times New Roman"/>
          <w:szCs w:val="24"/>
        </w:rPr>
        <w:t xml:space="preserve"> που να μου δημιουργούν προβληματισμό. </w:t>
      </w:r>
    </w:p>
    <w:p w14:paraId="2E9F957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Επίσης, όσον αφορά τη χρηματιστηριακή αξία, θέλω να πω ότι η χρηματιστηριακή αξία τ</w:t>
      </w:r>
      <w:r>
        <w:rPr>
          <w:rFonts w:eastAsia="Times New Roman" w:cs="Times New Roman"/>
          <w:szCs w:val="24"/>
        </w:rPr>
        <w:t xml:space="preserve">ης πόλης έφτασε στα 34 ευρώ από 20 ευρώ που ήταν η ονομαστική. Άρα, είναι κι αυτό ένα θετικό, όπως </w:t>
      </w:r>
      <w:r>
        <w:rPr>
          <w:rFonts w:eastAsia="Times New Roman" w:cs="Times New Roman"/>
          <w:szCs w:val="24"/>
        </w:rPr>
        <w:lastRenderedPageBreak/>
        <w:t>και οι εγγυητικές επιστολές των 10 και 20 εκατομμυρίων</w:t>
      </w:r>
      <w:r>
        <w:rPr>
          <w:rFonts w:eastAsia="Times New Roman" w:cs="Times New Roman"/>
          <w:szCs w:val="24"/>
        </w:rPr>
        <w:t>,</w:t>
      </w:r>
      <w:r>
        <w:rPr>
          <w:rFonts w:eastAsia="Times New Roman" w:cs="Times New Roman"/>
          <w:szCs w:val="24"/>
        </w:rPr>
        <w:t xml:space="preserve"> που διασφαλίζουν την απρόσκοπτη προώθηση της επένδυσης. </w:t>
      </w:r>
    </w:p>
    <w:p w14:paraId="2E9F957A"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Υπήρξαν κάποιοι προβληματισμοί για την ΔΑΛ κ</w:t>
      </w:r>
      <w:r>
        <w:rPr>
          <w:rFonts w:eastAsia="Times New Roman" w:cs="Times New Roman"/>
          <w:szCs w:val="24"/>
        </w:rPr>
        <w:t xml:space="preserve">αι τη ΡΑΛ. Κύριοι συνάδελφοι, άλλο πράγμα είναι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και άλλο η μεταφορά της δημόσιας εξουσίας ενός λιμανιού που ιδιωτικοποιείται σε έναν φορέα, σε μια υπηρεσία του Υπουργείου Ναυτιλίας και Νησιωτικής Πολιτικής. Είναι άλλο πράγμα. Μην τα μπερδεύουμε. </w:t>
      </w:r>
      <w:r>
        <w:rPr>
          <w:rFonts w:eastAsia="Times New Roman" w:cs="Times New Roman"/>
          <w:szCs w:val="24"/>
        </w:rPr>
        <w:t xml:space="preserve"> </w:t>
      </w:r>
      <w:r>
        <w:rPr>
          <w:rFonts w:eastAsia="Times New Roman" w:cs="Times New Roman"/>
          <w:szCs w:val="24"/>
        </w:rPr>
        <w:t>Αν έχετε ενστάσεις, αν θεωρείτε ότι αυτό που θεσπίστη</w:t>
      </w:r>
      <w:r>
        <w:rPr>
          <w:rFonts w:eastAsia="Times New Roman" w:cs="Times New Roman"/>
          <w:szCs w:val="24"/>
        </w:rPr>
        <w:t xml:space="preserve">κε δεν είναι σωστό, να το πείτε μεθαύριο στον ελληνικό λαό, αν έρθετε ποτέ στην εξουσία. </w:t>
      </w:r>
    </w:p>
    <w:p w14:paraId="2E9F957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αυτό είναι μια στιγμιαία αντιπολιτευτική κορώνα και δεν έχει κανένα περιεχόμενο και επιχείρημα. Είμαι βέβαιος, αγαπητοί συνάδελφοι, ότι θα καταλάβετε </w:t>
      </w:r>
      <w:r>
        <w:rPr>
          <w:rFonts w:eastAsia="Times New Roman" w:cs="Times New Roman"/>
          <w:szCs w:val="24"/>
        </w:rPr>
        <w:t xml:space="preserve">ότι με κάτι πρέπει </w:t>
      </w:r>
      <w:r>
        <w:rPr>
          <w:rFonts w:eastAsia="Times New Roman" w:cs="Times New Roman"/>
          <w:szCs w:val="24"/>
        </w:rPr>
        <w:lastRenderedPageBreak/>
        <w:t xml:space="preserve">να το αντικαταστήσετε αυτό. Δεν μπορείτε να αφήσετε στην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την εποπτεία του λιμανιού. Δηλαδή το </w:t>
      </w:r>
      <w:r>
        <w:rPr>
          <w:rFonts w:eastAsia="Times New Roman" w:cs="Times New Roman"/>
          <w:szCs w:val="24"/>
        </w:rPr>
        <w:t>δ</w:t>
      </w:r>
      <w:r>
        <w:rPr>
          <w:rFonts w:eastAsia="Times New Roman" w:cs="Times New Roman"/>
          <w:szCs w:val="24"/>
        </w:rPr>
        <w:t>ημόσιο απεκδύεται μία τέτοια αρμοδιότητα. Είναι λάθος. Δεν το γέννησε το δικό μας μυαλό. Δεν είναι αποτέλεσμα της δικής μας ευ</w:t>
      </w:r>
      <w:r>
        <w:rPr>
          <w:rFonts w:eastAsia="Times New Roman" w:cs="Times New Roman"/>
          <w:szCs w:val="24"/>
        </w:rPr>
        <w:t>ρηματικότητας, αλλά συμβαίνει σε όλα τα λιμάνια της Ευρώπης. Πηγαίνετε να ρωτήσετε και με βάση αυτό, αν ο λαός σάς φέρει ποτέ στην εξουσία, τότε κάντε αυτό που θα σας φωτίσει ο Θεός, όπως λέει ο λαός.</w:t>
      </w:r>
    </w:p>
    <w:p w14:paraId="2E9F957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καταθέσω και μια γραπτή ερμηνευτική δ</w:t>
      </w:r>
      <w:r>
        <w:rPr>
          <w:rFonts w:eastAsia="Times New Roman" w:cs="Times New Roman"/>
          <w:szCs w:val="24"/>
        </w:rPr>
        <w:t xml:space="preserve">ήλωση στα Πρακτικά, προκειμένου να δοθεί στους συναδέλφους Βουλευτές. </w:t>
      </w:r>
    </w:p>
    <w:p w14:paraId="2E9F957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Να την καταθέσετε, κύριε Υπουργέ. </w:t>
      </w:r>
    </w:p>
    <w:p w14:paraId="2E9F957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ΚΟΥΡΟΥΜΠΛΗΣ (Υπουργός Ναυτιλίας και Νησιωτικής Πολιτικής): </w:t>
      </w:r>
      <w:r>
        <w:rPr>
          <w:rFonts w:eastAsia="Times New Roman" w:cs="Times New Roman"/>
          <w:szCs w:val="24"/>
        </w:rPr>
        <w:t xml:space="preserve">Το καταθέτω, κύριε Πρόεδρε, για τα Πρακτικά. </w:t>
      </w:r>
    </w:p>
    <w:p w14:paraId="2E9F957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καταθέτει για τα Πρακτικά την προαναφερθείσα ερμηνευτική δήλωση, η οποία έχει ως εξής:</w:t>
      </w:r>
    </w:p>
    <w:p w14:paraId="2E9F9580" w14:textId="77777777" w:rsidR="00BE4DD2" w:rsidRDefault="0027121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F95A07">
        <w:rPr>
          <w:rFonts w:eastAsia="Times New Roman" w:cs="Times New Roman"/>
          <w:color w:val="FF0000"/>
          <w:szCs w:val="24"/>
        </w:rPr>
        <w:t>ΑΛΛΑΓΗ ΣΕΛΙΔΑΣ</w:t>
      </w:r>
      <w:r>
        <w:rPr>
          <w:rFonts w:eastAsia="Times New Roman" w:cs="Times New Roman"/>
          <w:color w:val="FF0000"/>
          <w:szCs w:val="24"/>
        </w:rPr>
        <w:t>)</w:t>
      </w:r>
    </w:p>
    <w:p w14:paraId="2E9F9581" w14:textId="77777777" w:rsidR="00BE4DD2" w:rsidRDefault="0027121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135)</w:t>
      </w:r>
    </w:p>
    <w:p w14:paraId="2E9F9582" w14:textId="77777777" w:rsidR="00BE4DD2" w:rsidRDefault="0027121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ΑΛΛΑΓΗ ΣΕΛΙΔΑΣ</w:t>
      </w:r>
      <w:r>
        <w:rPr>
          <w:rFonts w:eastAsia="Times New Roman" w:cs="Times New Roman"/>
          <w:color w:val="FF0000"/>
          <w:szCs w:val="24"/>
        </w:rPr>
        <w:t>)</w:t>
      </w:r>
    </w:p>
    <w:p w14:paraId="2E9F958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w:t>
      </w:r>
      <w:r>
        <w:rPr>
          <w:rFonts w:eastAsia="Times New Roman" w:cs="Times New Roman"/>
          <w:b/>
          <w:szCs w:val="24"/>
        </w:rPr>
        <w:t>Πολιτικής):</w:t>
      </w:r>
      <w:r>
        <w:rPr>
          <w:rFonts w:eastAsia="Times New Roman" w:cs="Times New Roman"/>
          <w:b/>
          <w:szCs w:val="24"/>
        </w:rPr>
        <w:t xml:space="preserve"> </w:t>
      </w:r>
      <w:r>
        <w:rPr>
          <w:rFonts w:eastAsia="Times New Roman" w:cs="Times New Roman"/>
          <w:szCs w:val="24"/>
        </w:rPr>
        <w:t>Πιστεύω, λοιπόν, κυρίες και κύριοι συνάδελφοι, ότι ολοκληρώνουμε μια υπόθεση</w:t>
      </w:r>
      <w:r>
        <w:rPr>
          <w:rFonts w:eastAsia="Times New Roman" w:cs="Times New Roman"/>
          <w:szCs w:val="24"/>
        </w:rPr>
        <w:t>,</w:t>
      </w:r>
      <w:r>
        <w:rPr>
          <w:rFonts w:eastAsia="Times New Roman" w:cs="Times New Roman"/>
          <w:szCs w:val="24"/>
        </w:rPr>
        <w:t xml:space="preserve"> που ταλανίζει τη Θεσσαλονίκη. Πρόκειται για ένα λιμάνι κομβικό για την </w:t>
      </w:r>
      <w:r>
        <w:rPr>
          <w:rFonts w:eastAsia="Times New Roman" w:cs="Times New Roman"/>
          <w:szCs w:val="24"/>
        </w:rPr>
        <w:t>κ</w:t>
      </w:r>
      <w:r>
        <w:rPr>
          <w:rFonts w:eastAsia="Times New Roman" w:cs="Times New Roman"/>
          <w:szCs w:val="24"/>
        </w:rPr>
        <w:t xml:space="preserve">εντρική Μακεδονία, </w:t>
      </w:r>
      <w:r>
        <w:rPr>
          <w:rFonts w:eastAsia="Times New Roman" w:cs="Times New Roman"/>
          <w:szCs w:val="24"/>
        </w:rPr>
        <w:lastRenderedPageBreak/>
        <w:t xml:space="preserve">τη </w:t>
      </w:r>
      <w:r>
        <w:rPr>
          <w:rFonts w:eastAsia="Times New Roman" w:cs="Times New Roman"/>
          <w:szCs w:val="24"/>
        </w:rPr>
        <w:t>β</w:t>
      </w:r>
      <w:r>
        <w:rPr>
          <w:rFonts w:eastAsia="Times New Roman" w:cs="Times New Roman"/>
          <w:szCs w:val="24"/>
        </w:rPr>
        <w:t>όρεια Ελλάδα, τα Βαλκάνια, την κεντρική Ευρώπη. Είναι ένα λιμάνι που αφ</w:t>
      </w:r>
      <w:r>
        <w:rPr>
          <w:rFonts w:eastAsia="Times New Roman" w:cs="Times New Roman"/>
          <w:szCs w:val="24"/>
        </w:rPr>
        <w:t xml:space="preserve">ού λυθεί το ζήτημα της σύνδεσής του με την Εγνατία </w:t>
      </w:r>
      <w:r>
        <w:rPr>
          <w:rFonts w:eastAsia="Times New Roman" w:cs="Times New Roman"/>
          <w:szCs w:val="24"/>
        </w:rPr>
        <w:t>ο</w:t>
      </w:r>
      <w:r>
        <w:rPr>
          <w:rFonts w:eastAsia="Times New Roman" w:cs="Times New Roman"/>
          <w:szCs w:val="24"/>
        </w:rPr>
        <w:t>δό, θα του δίνει τη δυνατότητα να επικοινωνεί με την ανατολική πλευρά της Ελλάδας, δηλαδή να φτάνει Αλεξανδρούπολη, Κωνσταντινούπολη και σε όλες αυτές τις περιοχές ή με τη δυτική πλευρά, προκειμένου να φτ</w:t>
      </w:r>
      <w:r>
        <w:rPr>
          <w:rFonts w:eastAsia="Times New Roman" w:cs="Times New Roman"/>
          <w:szCs w:val="24"/>
        </w:rPr>
        <w:t>άνει στην Αδριατική και από εκεί να περνά κανείς απέναντι.</w:t>
      </w:r>
    </w:p>
    <w:p w14:paraId="2E9F958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Η αναβάθμιση της σιδηροδρομικής γραμμής -για να μην επανέλθω, λέγοντας όλα αυτά τα χρόνια για τη σιδηροδρομική γραμμή που είχε η Θεσσαλονίκη, κάτι που είναι ντροπή για όλους μας και μόνο να το λέμε</w:t>
      </w:r>
      <w:r>
        <w:rPr>
          <w:rFonts w:eastAsia="Times New Roman" w:cs="Times New Roman"/>
          <w:szCs w:val="24"/>
        </w:rPr>
        <w:t xml:space="preserve">, κατά τα άλλα λέμε ό,τι θέλουμε- θα δώσει τη δυνατότητα στο λιμάνι να συνδεθεί. Θα ανοίξει τους πνεύμονες του </w:t>
      </w:r>
      <w:r>
        <w:rPr>
          <w:rFonts w:eastAsia="Times New Roman" w:cs="Times New Roman"/>
          <w:szCs w:val="24"/>
        </w:rPr>
        <w:lastRenderedPageBreak/>
        <w:t xml:space="preserve">λιμανιού, για να του δώσει τη δυνατότητα να συνδεθεί με τα Βαλκάνια και την </w:t>
      </w:r>
      <w:r>
        <w:rPr>
          <w:rFonts w:eastAsia="Times New Roman" w:cs="Times New Roman"/>
          <w:szCs w:val="24"/>
        </w:rPr>
        <w:t>κ</w:t>
      </w:r>
      <w:r>
        <w:rPr>
          <w:rFonts w:eastAsia="Times New Roman" w:cs="Times New Roman"/>
          <w:szCs w:val="24"/>
        </w:rPr>
        <w:t xml:space="preserve">εντρική Ευρώπη. </w:t>
      </w:r>
    </w:p>
    <w:p w14:paraId="2E9F958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Εγώ πιστεύω από αυτά</w:t>
      </w:r>
      <w:r>
        <w:rPr>
          <w:rFonts w:eastAsia="Times New Roman" w:cs="Times New Roman"/>
          <w:szCs w:val="24"/>
        </w:rPr>
        <w:t>,</w:t>
      </w:r>
      <w:r>
        <w:rPr>
          <w:rFonts w:eastAsia="Times New Roman" w:cs="Times New Roman"/>
          <w:szCs w:val="24"/>
        </w:rPr>
        <w:t xml:space="preserve"> που συζητώ με πάρα πολλούς παράγοντες της ευρύτερης περιοχής, ότι μ’ αυτήν την επένδυση στη Θεσσαλονίκη -που είναι, </w:t>
      </w:r>
      <w:proofErr w:type="spellStart"/>
      <w:r>
        <w:rPr>
          <w:rFonts w:eastAsia="Times New Roman" w:cs="Times New Roman"/>
          <w:szCs w:val="24"/>
        </w:rPr>
        <w:t>σημειωτέον</w:t>
      </w:r>
      <w:proofErr w:type="spellEnd"/>
      <w:r>
        <w:rPr>
          <w:rFonts w:eastAsia="Times New Roman" w:cs="Times New Roman"/>
          <w:szCs w:val="24"/>
        </w:rPr>
        <w:t>, ευρωπαϊκή επένδυση, έχει κι αυτό τη σημειολογική του σημασία- αλλά και λόγω του ανταγωνισμού του λιμανιού με άλλα λιμάνια της ε</w:t>
      </w:r>
      <w:r>
        <w:rPr>
          <w:rFonts w:eastAsia="Times New Roman" w:cs="Times New Roman"/>
          <w:szCs w:val="24"/>
        </w:rPr>
        <w:t xml:space="preserve">υρύτερης βαλκανικής και το ενδιαφέρον που θα προκύψει, θα δοθεί πολύ μεγαλύτερη επιτάχυνση στην ανάπτυξή του. </w:t>
      </w:r>
    </w:p>
    <w:p w14:paraId="2E9F958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προφήτες δεν είμαστε. Η ζωή θα τα επιβεβαιώσει ή θα τα διαψεύσει αυτά. Όμως, με βάση τα δεδομένα</w:t>
      </w:r>
      <w:r>
        <w:rPr>
          <w:rFonts w:eastAsia="Times New Roman" w:cs="Times New Roman"/>
          <w:szCs w:val="24"/>
        </w:rPr>
        <w:t>,</w:t>
      </w:r>
      <w:r>
        <w:rPr>
          <w:rFonts w:eastAsia="Times New Roman" w:cs="Times New Roman"/>
          <w:szCs w:val="24"/>
        </w:rPr>
        <w:t xml:space="preserve"> που πολλές φορές κάνουμε εκτ</w:t>
      </w:r>
      <w:r>
        <w:rPr>
          <w:rFonts w:eastAsia="Times New Roman" w:cs="Times New Roman"/>
          <w:szCs w:val="24"/>
        </w:rPr>
        <w:t xml:space="preserve">ιμήσεις και προσεγγίσεις, είμαι βέβαιος </w:t>
      </w:r>
      <w:r>
        <w:rPr>
          <w:rFonts w:eastAsia="Times New Roman" w:cs="Times New Roman"/>
          <w:szCs w:val="24"/>
        </w:rPr>
        <w:lastRenderedPageBreak/>
        <w:t xml:space="preserve">ότι θα μπορέσει αυτό το λιμάνι πραγματικά να συμβάλει στην ανάπτυξη όλης της ευρύτερης περιοχής της πατρίδας μας και να δώσει μια άλλη ποιότητα στα αναπτυξιακά χαρακτηριστικά της. </w:t>
      </w:r>
    </w:p>
    <w:p w14:paraId="2E9F958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9F958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 xml:space="preserve">ς Καμμένος): </w:t>
      </w:r>
      <w:r>
        <w:rPr>
          <w:rFonts w:eastAsia="Times New Roman" w:cs="Times New Roman"/>
          <w:szCs w:val="24"/>
        </w:rPr>
        <w:t>Ευχαριστούμε πολύ τον κύριο Υπουργό.</w:t>
      </w:r>
    </w:p>
    <w:p w14:paraId="2E9F958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Ας περάσουμε τώρα στους ομιλητές. </w:t>
      </w:r>
    </w:p>
    <w:p w14:paraId="2E9F958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από τον ΣΥΡΙΖΑ κ. Ηλίας Καματερός για πέντε λεπτά.</w:t>
      </w:r>
    </w:p>
    <w:p w14:paraId="2E9F958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ενημερώνω ότι έχουμε άλλους επτά ομιλητές. Έχουν δηλώσει αποχή τέσσερις από τους Κοινοβου</w:t>
      </w:r>
      <w:r>
        <w:rPr>
          <w:rFonts w:eastAsia="Times New Roman" w:cs="Times New Roman"/>
          <w:szCs w:val="24"/>
        </w:rPr>
        <w:t xml:space="preserve">λευτικούς Εκπροσώπους και απομένουν ο κ. </w:t>
      </w:r>
      <w:proofErr w:type="spellStart"/>
      <w:r>
        <w:rPr>
          <w:rFonts w:eastAsia="Times New Roman" w:cs="Times New Roman"/>
          <w:szCs w:val="24"/>
        </w:rPr>
        <w:t>Ξυδάκης</w:t>
      </w:r>
      <w:proofErr w:type="spellEnd"/>
      <w:r>
        <w:rPr>
          <w:rFonts w:eastAsia="Times New Roman" w:cs="Times New Roman"/>
          <w:szCs w:val="24"/>
        </w:rPr>
        <w:t xml:space="preserve">, ο κ. Κεφαλογιάννης, ο κ. Λοβέρδος και ο κ. </w:t>
      </w:r>
      <w:proofErr w:type="spellStart"/>
      <w:r>
        <w:rPr>
          <w:rFonts w:eastAsia="Times New Roman" w:cs="Times New Roman"/>
          <w:szCs w:val="24"/>
        </w:rPr>
        <w:t>Σαχινίδης</w:t>
      </w:r>
      <w:proofErr w:type="spellEnd"/>
      <w:r>
        <w:rPr>
          <w:rFonts w:eastAsia="Times New Roman" w:cs="Times New Roman"/>
          <w:szCs w:val="24"/>
        </w:rPr>
        <w:t xml:space="preserve"> που πρέπει να μας το δηλώσουν. </w:t>
      </w:r>
    </w:p>
    <w:p w14:paraId="2E9F958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2E9F958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Κυρίες και κύριοι, είναι λογικό σήμερα να έχουμε μεγάλη απουσία από τους συναδέλφους μετά από</w:t>
      </w:r>
      <w:r>
        <w:rPr>
          <w:rFonts w:eastAsia="Times New Roman" w:cs="Times New Roman"/>
          <w:szCs w:val="24"/>
        </w:rPr>
        <w:t xml:space="preserve"> το ξενύχτι που είχαμε όλοι. Όμως, παρ’ όλο που κι εγώ είμαι ξενύχτης, άκουσα τον κ. </w:t>
      </w:r>
      <w:proofErr w:type="spellStart"/>
      <w:r>
        <w:rPr>
          <w:rFonts w:eastAsia="Times New Roman" w:cs="Times New Roman"/>
          <w:szCs w:val="24"/>
        </w:rPr>
        <w:t>Πλακιωτάκη</w:t>
      </w:r>
      <w:proofErr w:type="spellEnd"/>
      <w:r>
        <w:rPr>
          <w:rFonts w:eastAsia="Times New Roman" w:cs="Times New Roman"/>
          <w:szCs w:val="24"/>
        </w:rPr>
        <w:t xml:space="preserve"> και τον κ. Καλαφάτη και ξύπνησα, διότι άκουσα ότι ξαφνικά έγινα νεοφιλελεύθερος. Ξέρουμε σε τι αποσκοπεί αυτή η φιλολογία «καλώς τους», «καλώς ήρθατε στον φιλελ</w:t>
      </w:r>
      <w:r>
        <w:rPr>
          <w:rFonts w:eastAsia="Times New Roman" w:cs="Times New Roman"/>
          <w:szCs w:val="24"/>
        </w:rPr>
        <w:t>ευθερισμό» κ.λπ.</w:t>
      </w:r>
      <w:r>
        <w:rPr>
          <w:rFonts w:eastAsia="Times New Roman" w:cs="Times New Roman"/>
          <w:szCs w:val="24"/>
        </w:rPr>
        <w:t>.</w:t>
      </w:r>
      <w:r>
        <w:rPr>
          <w:rFonts w:eastAsia="Times New Roman" w:cs="Times New Roman"/>
          <w:szCs w:val="24"/>
        </w:rPr>
        <w:t xml:space="preserve"> </w:t>
      </w:r>
    </w:p>
    <w:p w14:paraId="2E9F958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ήθελα, πριν απαντήσω σε αυτό, να μου απαντήσει ο κ. </w:t>
      </w:r>
      <w:proofErr w:type="spellStart"/>
      <w:r>
        <w:rPr>
          <w:rFonts w:eastAsia="Times New Roman" w:cs="Times New Roman"/>
          <w:szCs w:val="24"/>
        </w:rPr>
        <w:t>Πλακιωτάκης</w:t>
      </w:r>
      <w:proofErr w:type="spellEnd"/>
      <w:r>
        <w:rPr>
          <w:rFonts w:eastAsia="Times New Roman" w:cs="Times New Roman"/>
          <w:szCs w:val="24"/>
        </w:rPr>
        <w:t xml:space="preserve"> αν νιώθουν ακόμα νεοφιλελεύθεροι μετά τη στροφή</w:t>
      </w:r>
      <w:r>
        <w:rPr>
          <w:rFonts w:eastAsia="Times New Roman" w:cs="Times New Roman"/>
          <w:szCs w:val="24"/>
        </w:rPr>
        <w:t>,</w:t>
      </w:r>
      <w:r>
        <w:rPr>
          <w:rFonts w:eastAsia="Times New Roman" w:cs="Times New Roman"/>
          <w:szCs w:val="24"/>
        </w:rPr>
        <w:t xml:space="preserve"> που έχει κάνει το κόμμα τους στην ακροδεξιά. </w:t>
      </w:r>
    </w:p>
    <w:p w14:paraId="2E9F958F"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Εδώ εχθές μπερδευτήκαμε και εμείς και ο ελληνικός λαός γιατί, ακούγον</w:t>
      </w:r>
      <w:r>
        <w:rPr>
          <w:rFonts w:eastAsia="Times New Roman" w:cs="Times New Roman"/>
          <w:szCs w:val="24"/>
        </w:rPr>
        <w:t xml:space="preserve">τας τις ομιλίες των στελεχών τους, δεν ξεχωρίζαμε ποιος </w:t>
      </w:r>
      <w:r>
        <w:rPr>
          <w:rFonts w:eastAsia="Times New Roman" w:cs="Times New Roman"/>
          <w:szCs w:val="24"/>
        </w:rPr>
        <w:lastRenderedPageBreak/>
        <w:t>είναι Αρχηγός. Πρόεδρος ξέρουμε ποιος είναι. Αρχηγός δεν ξέραμε ποιος είναι και προς τα πού πηγαίνει η Νέα Δημοκρατία.</w:t>
      </w:r>
    </w:p>
    <w:p w14:paraId="2E9F9590"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Όμως θέλω να μείνω, στο χρόνο που έχω, σε αυτό το θέμα της προσχώρησής μας, υποτί</w:t>
      </w:r>
      <w:r>
        <w:rPr>
          <w:rFonts w:eastAsia="Times New Roman" w:cs="Times New Roman"/>
          <w:szCs w:val="24"/>
        </w:rPr>
        <w:t xml:space="preserve">θεται, στον νεοφιλελευθερισμό. Και αυτό καλό είναι σε έναν βαθμό, γιατί μέχρι τώρα μας έλεγαν ότι είμαστε ανίκανοι. Τώρα εφαρμόζουμε το πρόγραμμά τους. Ξέρουμε πού αποσκοπούν. Θέλουν να πείσουν τον ελληνικό λαό ότι δεν υπάρχει άλλος δρόμος και ότι ο μόνος </w:t>
      </w:r>
      <w:r>
        <w:rPr>
          <w:rFonts w:eastAsia="Times New Roman" w:cs="Times New Roman"/>
          <w:szCs w:val="24"/>
        </w:rPr>
        <w:t>δρόμος είναι η δική τους πολιτική και η πολιτική που μας επέβαλαν οι εταίροι τον Αύγουστο του 2015, που είναι της ίδιας ιδεολογίας με τη Νέα Δημοκρατία.</w:t>
      </w:r>
    </w:p>
    <w:p w14:paraId="2E9F959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Ας δούμε λίγο και αυτό. Είναι νεοφιλελεύθερο από τη μια μεριά -να δούμε αν είναι ίδιο- να ιδιωτικοποιεί</w:t>
      </w:r>
      <w:r>
        <w:rPr>
          <w:rFonts w:eastAsia="Times New Roman" w:cs="Times New Roman"/>
          <w:szCs w:val="24"/>
        </w:rPr>
        <w:t xml:space="preserve">ς τα κοινωνικά αγαθά και </w:t>
      </w:r>
      <w:r>
        <w:rPr>
          <w:rFonts w:eastAsia="Times New Roman" w:cs="Times New Roman"/>
          <w:szCs w:val="24"/>
        </w:rPr>
        <w:lastRenderedPageBreak/>
        <w:t>είναι αριστερό να προστατεύεις τα κοινωνικά αγαθά και να προσπαθείς να έχουν όλοι οι πολίτες την ίδια πρόσβαση σε αυτά. Κοινωνικό αγαθό, για παράδειγμα, είναι η υγεία. Εμείς, μέσα σε αυτές τις δυσκολίες, ποτέ δεν υιοθετήσαμε αυτό τ</w:t>
      </w:r>
      <w:r>
        <w:rPr>
          <w:rFonts w:eastAsia="Times New Roman" w:cs="Times New Roman"/>
          <w:szCs w:val="24"/>
        </w:rPr>
        <w:t xml:space="preserve">ο πρόγραμμα. Ήμασταν ειλικρινείς, γι’ αυτό πήγαμε σε εκλογές τον Σεπτέμβριο και είπαμε στον ελληνικό λαό ότι, ναι, δεχθήκαμε τον συμβιβασμό, για να βγούμε από αυτό το πρόγραμμα και να εφαρμόσουμε κάποια στιγμή αυτά εδώ που θέλουμε εμείς. </w:t>
      </w:r>
    </w:p>
    <w:p w14:paraId="2E9F959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Είναι νεοφιλελεύθ</w:t>
      </w:r>
      <w:r>
        <w:rPr>
          <w:rFonts w:eastAsia="Times New Roman" w:cs="Times New Roman"/>
          <w:szCs w:val="24"/>
        </w:rPr>
        <w:t xml:space="preserve">ερο από τη μια μεριά να ιδιωτικοποιείται η υγεία και να μην έχουν πρόσβαση οι ανήμποροι, αυτοί που δεν έχουν χρήματα, και είναι αριστερό, κύριε </w:t>
      </w:r>
      <w:proofErr w:type="spellStart"/>
      <w:r>
        <w:rPr>
          <w:rFonts w:eastAsia="Times New Roman" w:cs="Times New Roman"/>
          <w:szCs w:val="24"/>
        </w:rPr>
        <w:t>Πλακιωτάκη</w:t>
      </w:r>
      <w:proofErr w:type="spellEnd"/>
      <w:r>
        <w:rPr>
          <w:rFonts w:eastAsia="Times New Roman" w:cs="Times New Roman"/>
          <w:szCs w:val="24"/>
        </w:rPr>
        <w:t>, αυτό που κάνουμε εμείς μέσα σε αυτές τις δημοσιονομικές δυσκολίες, να δί</w:t>
      </w:r>
      <w:r>
        <w:rPr>
          <w:rFonts w:eastAsia="Times New Roman" w:cs="Times New Roman"/>
          <w:szCs w:val="24"/>
        </w:rPr>
        <w:lastRenderedPageBreak/>
        <w:t>νουμε πρόσβαση σε δυόμισι εκ</w:t>
      </w:r>
      <w:r>
        <w:rPr>
          <w:rFonts w:eastAsia="Times New Roman" w:cs="Times New Roman"/>
          <w:szCs w:val="24"/>
        </w:rPr>
        <w:t xml:space="preserve">ατομμύρια ανασφάλιστους, να ενισχύουμε την υγεία, να ενισχύουμε τον προϋπολογισμό στην υγεία, όταν εσείς πετάγατε στον δρόμο γιατρούς, κλείνατε νοσοκομεία, κλείνατε κέντρα υγείας, υπέρ βέβαια της ιδιωτικής πρωτοβουλίας. </w:t>
      </w:r>
    </w:p>
    <w:p w14:paraId="2E9F959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Κοινωνικό αγαθό είναι το νερό. Κοιν</w:t>
      </w:r>
      <w:r>
        <w:rPr>
          <w:rFonts w:eastAsia="Times New Roman" w:cs="Times New Roman"/>
          <w:szCs w:val="24"/>
        </w:rPr>
        <w:t xml:space="preserve">ωνικό αγαθό είναι το ρεύμα. Ναι, είμαστε ενάντια σε αυτές τις ιδιωτικοποιήσεις, τουλάχιστον τις πλήρεις. Γι’ αυτό και ενώ οι συμβάσεις οι δικές σας προέβλεπαν την παραχώρηση της ΔΕΗ σε τέτοιο βαθμό που να μην έχει έλεγχο το </w:t>
      </w:r>
      <w:r>
        <w:rPr>
          <w:rFonts w:eastAsia="Times New Roman" w:cs="Times New Roman"/>
          <w:szCs w:val="24"/>
        </w:rPr>
        <w:t>δ</w:t>
      </w:r>
      <w:r>
        <w:rPr>
          <w:rFonts w:eastAsia="Times New Roman" w:cs="Times New Roman"/>
          <w:szCs w:val="24"/>
        </w:rPr>
        <w:t xml:space="preserve">ημόσιο, εμείς καταφέραμε, μέσα </w:t>
      </w:r>
      <w:r>
        <w:rPr>
          <w:rFonts w:eastAsia="Times New Roman" w:cs="Times New Roman"/>
          <w:szCs w:val="24"/>
        </w:rPr>
        <w:t>σε αυτές τις δυσκολίες, να αλλάξουμε όλο το πρόγραμμα και τη σύμβαση, να μην πάμε με το δικό σας πρόγραμμα με τη «μικρή</w:t>
      </w:r>
      <w:r>
        <w:rPr>
          <w:rFonts w:eastAsia="Times New Roman" w:cs="Times New Roman"/>
          <w:szCs w:val="24"/>
        </w:rPr>
        <w:t>»</w:t>
      </w:r>
      <w:r>
        <w:rPr>
          <w:rFonts w:eastAsia="Times New Roman" w:cs="Times New Roman"/>
          <w:szCs w:val="24"/>
        </w:rPr>
        <w:t xml:space="preserve"> ΔΕΗ και παρ’ όλους τους συμβιβασμούς που κάναμε, να εξακολουθήσει η ΔΕΗ να ελέγχει την ενέργεια. </w:t>
      </w:r>
    </w:p>
    <w:p w14:paraId="2E9F959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νεοφιλελεύθερη, βέβαια, η άποψή</w:t>
      </w:r>
      <w:r>
        <w:rPr>
          <w:rFonts w:eastAsia="Times New Roman" w:cs="Times New Roman"/>
          <w:szCs w:val="24"/>
        </w:rPr>
        <w:t xml:space="preserve"> σας όσον αφορά τις ιδιωτικοποιήσεις των πάντων. Μάλιστα θέλετε να πείτε ότι εμείς είμαστε τελείως αρνητικοί γιατί είμαστε κατά των ιδιωτικοποιήσεων. Σας επαναλαμβάνω: όχι γενικά κατά. Κατά αυτών των ιδιωτικοποιήσεων. </w:t>
      </w:r>
    </w:p>
    <w:p w14:paraId="2E9F959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Επίσης, μας λέτε ότι είμαστε κατά των</w:t>
      </w:r>
      <w:r>
        <w:rPr>
          <w:rFonts w:eastAsia="Times New Roman" w:cs="Times New Roman"/>
          <w:szCs w:val="24"/>
        </w:rPr>
        <w:t xml:space="preserve"> επενδύσεων -ποιων επενδύσεων, αυτών που κάνατε εσείς;- παρόλο που υποχρεωθήκαμε, επαναλαμβάνω, να  δεχθούμε υποτιθέμενες επενδύσεις, όπως ήταν η συμφωνία -για να έρθουμε και στο προκείμενο που μας αφορά, γιατί γι’ αυτό μιλάμε τώρα, για μια τέτοια επένδυση</w:t>
      </w:r>
      <w:r>
        <w:rPr>
          <w:rFonts w:eastAsia="Times New Roman" w:cs="Times New Roman"/>
          <w:szCs w:val="24"/>
        </w:rPr>
        <w:t xml:space="preserve"> και παραχώρηση- για το λιμάνι του Πειραιά. Τι να πούμε; Ήταν φυσικά νεοφιλελεύθερη η δική σας η άποψη, είχατε κάνει μια συμφωνία </w:t>
      </w:r>
      <w:r>
        <w:rPr>
          <w:rFonts w:eastAsia="Times New Roman" w:cs="Times New Roman"/>
          <w:szCs w:val="24"/>
        </w:rPr>
        <w:lastRenderedPageBreak/>
        <w:t xml:space="preserve">που παραχωρούσατε τα πάντα, δεν έμενε τίποτα. Με ένα τοπογραφικό που συμπεριλάμβανε ακόμα και δρόμους, το παραχωρούσατε. Ούτε </w:t>
      </w:r>
      <w:r>
        <w:rPr>
          <w:rFonts w:eastAsia="Times New Roman" w:cs="Times New Roman"/>
          <w:szCs w:val="24"/>
        </w:rPr>
        <w:t>φροντίσατε να δείτε αν είχε κα</w:t>
      </w:r>
      <w:r>
        <w:rPr>
          <w:rFonts w:eastAsia="Times New Roman" w:cs="Times New Roman"/>
          <w:szCs w:val="24"/>
        </w:rPr>
        <w:t>μ</w:t>
      </w:r>
      <w:r>
        <w:rPr>
          <w:rFonts w:eastAsia="Times New Roman" w:cs="Times New Roman"/>
          <w:szCs w:val="24"/>
        </w:rPr>
        <w:t xml:space="preserve">μιά άλλη ιδιοκτησία ο ΟΛΠ, αν είχε κτήρια. </w:t>
      </w:r>
    </w:p>
    <w:p w14:paraId="2E9F959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Εμείς και αυτά προστατεύσαμε και τα διαχωρίσαμε και ζώνες για τα ναυπηγεία φροντίσαμε να υπάρχουν και ζώνες στους πολίτες για να μπουν στη θάλασσα φροντίσαμε να υπάρχουν. Και πολύ περισσότερο, εξασφαλίσαμε τους εργαζόμενους, όχι μόνο προσφέροντάς τους τη δ</w:t>
      </w:r>
      <w:r>
        <w:rPr>
          <w:rFonts w:eastAsia="Times New Roman" w:cs="Times New Roman"/>
          <w:szCs w:val="24"/>
        </w:rPr>
        <w:t xml:space="preserve">υνατότητα να μεταταχθούν στο </w:t>
      </w:r>
      <w:r>
        <w:rPr>
          <w:rFonts w:eastAsia="Times New Roman" w:cs="Times New Roman"/>
          <w:szCs w:val="24"/>
        </w:rPr>
        <w:t>δ</w:t>
      </w:r>
      <w:r>
        <w:rPr>
          <w:rFonts w:eastAsia="Times New Roman" w:cs="Times New Roman"/>
          <w:szCs w:val="24"/>
        </w:rPr>
        <w:t>ημόσιο όσοι ήθελαν, αλλά και με τις εργασιακές τους σχέσεις. Το αποτέλεσμα ήταν να έχουν μια συλλογική σύμβαση πάρα πολύ καλή, σε σύγκριση με αυτά που ισχύουν.</w:t>
      </w:r>
    </w:p>
    <w:p w14:paraId="2E9F959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ναι, ήταν αποτέλεσμα -επειδή το είπατε στην </w:t>
      </w:r>
      <w:r>
        <w:rPr>
          <w:rFonts w:eastAsia="Times New Roman" w:cs="Times New Roman"/>
          <w:szCs w:val="24"/>
        </w:rPr>
        <w:t>ε</w:t>
      </w:r>
      <w:r>
        <w:rPr>
          <w:rFonts w:eastAsia="Times New Roman" w:cs="Times New Roman"/>
          <w:szCs w:val="24"/>
        </w:rPr>
        <w:t>πιτ</w:t>
      </w:r>
      <w:r>
        <w:rPr>
          <w:rFonts w:eastAsia="Times New Roman" w:cs="Times New Roman"/>
          <w:szCs w:val="24"/>
        </w:rPr>
        <w:t>ροπή- της διαβούλευσης των εργαζομένων με την εργοδοσία. Όμως, αν ήταν η δική σας η σύμβαση, αυτή που είχατε κάνει, δεν θα μπορούσαν ούτε αυτό να το κάνουν οι εργαζόμενοι. Είναι νεοφιλελεύθερη η «επένδυση», και τη λέγαμε ξεπούλημα και τη λέμε, αυτό που πηγ</w:t>
      </w:r>
      <w:r>
        <w:rPr>
          <w:rFonts w:eastAsia="Times New Roman" w:cs="Times New Roman"/>
          <w:szCs w:val="24"/>
        </w:rPr>
        <w:t>αίνατε να κάνετε στο Ελληνικό.</w:t>
      </w:r>
    </w:p>
    <w:p w14:paraId="2E9F9598" w14:textId="77777777" w:rsidR="00BE4DD2" w:rsidRDefault="0027121F">
      <w:pPr>
        <w:spacing w:line="600" w:lineRule="auto"/>
        <w:contextualSpacing/>
        <w:jc w:val="both"/>
        <w:rPr>
          <w:rFonts w:eastAsia="Times New Roman" w:cs="Times New Roman"/>
          <w:szCs w:val="24"/>
        </w:rPr>
      </w:pPr>
      <w:r>
        <w:rPr>
          <w:rFonts w:eastAsia="Times New Roman" w:cs="Times New Roman"/>
          <w:szCs w:val="24"/>
        </w:rPr>
        <w:t>Και είναι αριστερή τακτική μέσα σε αυτές τις διαδικασίες εμείς να κοιτάξουμε να προστατέψουμε όσο γίνεται το δημόσιο συμφέρον και ιδιαίτερα το συμφέρον των πολιτών και των κατοίκων της περιοχής, που με δική μας παρέμβαση έχου</w:t>
      </w:r>
      <w:r>
        <w:rPr>
          <w:rFonts w:eastAsia="Times New Roman" w:cs="Times New Roman"/>
          <w:szCs w:val="24"/>
        </w:rPr>
        <w:t xml:space="preserve">ν πρόσβαση στην παραλία, ενώ εσείς την αποκλείατε. Με δική μας παρέμβαση θα έχουν πρόσβαση το πάρκο του Ελληνικού, που εσείς την αποκλείατε. Με δική μας παρέμβαση μειώνεται η δόμηση. Με δική μας παρέμβαση </w:t>
      </w:r>
      <w:r>
        <w:rPr>
          <w:rFonts w:eastAsia="Times New Roman" w:cs="Times New Roman"/>
          <w:szCs w:val="24"/>
        </w:rPr>
        <w:lastRenderedPageBreak/>
        <w:t>αυξάνεται το πράσινο. Με δική μας παρέμβαση πρώτα θ</w:t>
      </w:r>
      <w:r>
        <w:rPr>
          <w:rFonts w:eastAsia="Times New Roman" w:cs="Times New Roman"/>
          <w:szCs w:val="24"/>
        </w:rPr>
        <w:t>α γίνει η παραχώρηση στους κατοίκους και μετά θα προχωρήσει η επένδυση.</w:t>
      </w:r>
    </w:p>
    <w:p w14:paraId="2E9F959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Επειδή ο χρόνος τελειώνει, θέλω να αναφερθώ στη σημερινή σύμβαση, για την οποία συζητάμε. Και πάλι λέτε δικό σας έργο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 κύριος Υπουργός αναφέρθηκε σε ορισμένα σημεία. Για παράδε</w:t>
      </w:r>
      <w:r>
        <w:rPr>
          <w:rFonts w:eastAsia="Times New Roman" w:cs="Times New Roman"/>
          <w:szCs w:val="24"/>
        </w:rPr>
        <w:t xml:space="preserve">ιγμα, το 3,5% που αποδίδεται στους δήμους ξέρετε πολύ καλά ότι ήταν 2% με εσάς. Ξέρετε πολύ καλά, επίσης, πως δεν διασφαλίζονταν οι εργαζόμενοι. Και επειδή έγινε και μια τέτοια συζήτηση στην </w:t>
      </w:r>
      <w:r>
        <w:rPr>
          <w:rFonts w:eastAsia="Times New Roman" w:cs="Times New Roman"/>
          <w:szCs w:val="24"/>
        </w:rPr>
        <w:t>ε</w:t>
      </w:r>
      <w:r>
        <w:rPr>
          <w:rFonts w:eastAsia="Times New Roman" w:cs="Times New Roman"/>
          <w:szCs w:val="24"/>
        </w:rPr>
        <w:t>πιτροπή, σας διαβεβαιώνουμε ότι και με αποφάσεις, οι οποίες θα β</w:t>
      </w:r>
      <w:r>
        <w:rPr>
          <w:rFonts w:eastAsia="Times New Roman" w:cs="Times New Roman"/>
          <w:szCs w:val="24"/>
        </w:rPr>
        <w:t xml:space="preserve">γουν, οι εργαζόμενοι διασφαλίζονται. </w:t>
      </w:r>
    </w:p>
    <w:p w14:paraId="2E9F959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τελειώνω -κύριε Πρόεδρε, επιτρέψτε μου- με το θέμα της ΔΑΛ, της Δημόσιας Αρχής Λιμένων, που και αυτή την κατηγορήσατε. Να ένα άλλο στοιχείο που αποδεικνύει πόσο έχετε μετατοπιστεί ακόμα και από τον νεοφιλελευθερισμ</w:t>
      </w:r>
      <w:r>
        <w:rPr>
          <w:rFonts w:eastAsia="Times New Roman" w:cs="Times New Roman"/>
          <w:szCs w:val="24"/>
        </w:rPr>
        <w:t>ό. Γιατί στην Ευρωπαϊκή Ένωση έτσι λειτουργούν όλα τα λιμάνια. Και οι νεοφιλελεύθεροι στην Ευρωπαϊκή Ένωση προστατεύουν τα λιμάνια τους και με τις δημόσιες αρχές λιμένων. Γιατί φροντίζουν αυτά που υπογράφουν με τους επενδυτές να γίνονται πράξη, τα συμφωνημ</w:t>
      </w:r>
      <w:r>
        <w:rPr>
          <w:rFonts w:eastAsia="Times New Roman" w:cs="Times New Roman"/>
          <w:szCs w:val="24"/>
        </w:rPr>
        <w:t xml:space="preserve">ένα να υλοποιούνται. Και όχι αυτό που θέλετε εσείς εδώ πέρα, να τα παραχωρούμε χωρίς έλεγχο, χωρίς όρους, χωρίς τίποτα. </w:t>
      </w:r>
    </w:p>
    <w:p w14:paraId="2E9F959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Αυτή είναι η Αριστερά. Και εσείς οι νεοφιλελεύθεροι αυτοί είστε. Αυτές είναι οι διαφορές μας. Και όσο και αν προσπαθείτε να πείσετε τον</w:t>
      </w:r>
      <w:r>
        <w:rPr>
          <w:rFonts w:eastAsia="Times New Roman" w:cs="Times New Roman"/>
          <w:szCs w:val="24"/>
        </w:rPr>
        <w:t xml:space="preserve"> ελληνικό λαό ότι είμαστε ίδιοι, καθημερινά αποδεικνύετε ότι αυτό </w:t>
      </w:r>
      <w:r>
        <w:rPr>
          <w:rFonts w:eastAsia="Times New Roman" w:cs="Times New Roman"/>
          <w:szCs w:val="24"/>
        </w:rPr>
        <w:lastRenderedPageBreak/>
        <w:t>δεν ισχύει. Και πολύ περισσότερο τον Αύγουστο, όταν θα μπορούμε να αναπτύξουμε και δικές μας δράσεις και προτάσεις, όταν χαλαρώσει αυτή εδώ η εποπτεία.</w:t>
      </w:r>
    </w:p>
    <w:p w14:paraId="2E9F959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9F959D" w14:textId="77777777" w:rsidR="00BE4DD2" w:rsidRDefault="0027121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του ΣΥΡΙΖΑ)</w:t>
      </w:r>
    </w:p>
    <w:p w14:paraId="2E9F959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2E9F959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και ακολουθεί ο κ. </w:t>
      </w:r>
      <w:proofErr w:type="spellStart"/>
      <w:r>
        <w:rPr>
          <w:rFonts w:eastAsia="Times New Roman" w:cs="Times New Roman"/>
          <w:szCs w:val="24"/>
        </w:rPr>
        <w:t>Συρμαλένιος</w:t>
      </w:r>
      <w:proofErr w:type="spellEnd"/>
      <w:r>
        <w:rPr>
          <w:rFonts w:eastAsia="Times New Roman" w:cs="Times New Roman"/>
          <w:szCs w:val="24"/>
        </w:rPr>
        <w:t>.</w:t>
      </w:r>
    </w:p>
    <w:p w14:paraId="2E9F95A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κύριε Πρόεδρε.</w:t>
      </w:r>
    </w:p>
    <w:p w14:paraId="2E9F95A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παρούσα κύρωση της </w:t>
      </w:r>
      <w:r>
        <w:rPr>
          <w:rFonts w:eastAsia="Times New Roman" w:cs="Times New Roman"/>
          <w:szCs w:val="24"/>
        </w:rPr>
        <w:t xml:space="preserve">συμφωνίας μεταξύ του ελληνικού κράτους και της κοινοπραξίας γερμανικών, γαλλικών και γνωστών εγχώριων οικονομικών και επιχειρηματικών συμφερόντων συνιστά μια οικονομική και πολιτική πρόκληση. Πρόκειται για το ξεπούλημα </w:t>
      </w:r>
      <w:r>
        <w:rPr>
          <w:rFonts w:eastAsia="Times New Roman" w:cs="Times New Roman"/>
          <w:szCs w:val="24"/>
        </w:rPr>
        <w:lastRenderedPageBreak/>
        <w:t xml:space="preserve">του λιμανιού της Θεσσαλονίκης για τα </w:t>
      </w:r>
      <w:r>
        <w:rPr>
          <w:rFonts w:eastAsia="Times New Roman" w:cs="Times New Roman"/>
          <w:szCs w:val="24"/>
        </w:rPr>
        <w:t xml:space="preserve">επόμενα τριάντα και πλέον χρόνια. Παραχωρείται μια σημαντική έκταση γης και υποδομών σε ιδιωτικά συμφέροντα για τριάντα τρία χρόνια. Από σήμερα και όπως προκύπτει από τα οικονομικά στοιχεία, τα κρατικά έσοδα από το αντάλλαγμα της σύμβασης ορίζονται στο 2% </w:t>
      </w:r>
      <w:r>
        <w:rPr>
          <w:rFonts w:eastAsia="Times New Roman" w:cs="Times New Roman"/>
          <w:szCs w:val="24"/>
        </w:rPr>
        <w:t>ετησίως επί των πωλήσεων της κοινοπραξίας.</w:t>
      </w:r>
    </w:p>
    <w:p w14:paraId="2E9F95A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Οι θέσεις των κυβερνώντων περί θετικής συμφωνίας και εξέλιξης στην ολοκλήρωση της σύμβασης παραχώρησης του λιμανιού της Θεσσαλονίκης δεν ανταποκρίνονται στην πραγματικότητα, έτσι τουλάχιστον όπως εμείς την γνωρίζο</w:t>
      </w:r>
      <w:r>
        <w:rPr>
          <w:rFonts w:eastAsia="Times New Roman" w:cs="Times New Roman"/>
          <w:szCs w:val="24"/>
        </w:rPr>
        <w:t xml:space="preserve">υμε. Για εμάς η σημερινή κύρωση δεν είναι παρά η ολοκλήρωση της παραχώρησης του λιμανιού μετά από την έναρξη των σχετικών διαδικασιών τον Ιούνιο του 2001, οπότε και είχε υπογραφεί η πρώτη σύμβαση επί κυβέρνησης </w:t>
      </w:r>
      <w:r>
        <w:rPr>
          <w:rFonts w:eastAsia="Times New Roman" w:cs="Times New Roman"/>
          <w:szCs w:val="24"/>
        </w:rPr>
        <w:lastRenderedPageBreak/>
        <w:t xml:space="preserve">Σημίτη. Εν συνεχεία, ενεπλάκη στη διαδικασία </w:t>
      </w:r>
      <w:r>
        <w:rPr>
          <w:rFonts w:eastAsia="Times New Roman" w:cs="Times New Roman"/>
          <w:szCs w:val="24"/>
        </w:rPr>
        <w:t xml:space="preserve">και η κυβέρνηση Καραμανλή με τον ν.3654/2008. Και σήμερα η αριστερή Κυβέρνηση Τσίπρα-Καμμένου ολοκληρώνει αυτή τη διαδικασία. Αυτό ως μια συνεκτική αναδρομή της παραχώρησης του λιμένος σε ξένα ιδιωτικά συμφέροντα. </w:t>
      </w:r>
    </w:p>
    <w:p w14:paraId="2E9F95A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Πάμε στα άρθρα τώρα: Δώδεκα στο σύνολό το</w:t>
      </w:r>
      <w:r>
        <w:rPr>
          <w:rFonts w:eastAsia="Times New Roman" w:cs="Times New Roman"/>
          <w:szCs w:val="24"/>
        </w:rPr>
        <w:t xml:space="preserve">υς, τα οποία απαρτίζουν την κύρωση της σύμβασης. Διαπιστώνεται ότι ακολουθήθηκε η ίδια νομοτεχνική προσέγγιση με τον ν.4404/2016, με τον οποίο κυρώθηκε και η σύμβαση για το λιμάνι του Πειραιά. </w:t>
      </w:r>
    </w:p>
    <w:p w14:paraId="2E9F95A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Επί των άρθρων 1 και 2, τα οποία είναι τα εισαγωγικά στην κύρω</w:t>
      </w:r>
      <w:r>
        <w:rPr>
          <w:rFonts w:eastAsia="Times New Roman" w:cs="Times New Roman"/>
          <w:szCs w:val="24"/>
        </w:rPr>
        <w:t xml:space="preserve">ση άρθρα: Φυσικά και τα καταψηφίζουμε. Είμαστε αντίθετοι στην παρούσα επιλογή εκμετάλλευσης του Λιμένος Θεσσαλονίκης και δη για ένα τόσο ευρύ χρονικό διάστημα. Θυμίζουμε ότι η ισχύς </w:t>
      </w:r>
      <w:r>
        <w:rPr>
          <w:rFonts w:eastAsia="Times New Roman" w:cs="Times New Roman"/>
          <w:szCs w:val="24"/>
        </w:rPr>
        <w:lastRenderedPageBreak/>
        <w:t xml:space="preserve">της συμβάσεως έχει οριστεί αρχικά έως το 2051. Η στρατηγική σημασία της </w:t>
      </w:r>
      <w:proofErr w:type="spellStart"/>
      <w:r>
        <w:rPr>
          <w:rFonts w:eastAsia="Times New Roman" w:cs="Times New Roman"/>
          <w:szCs w:val="24"/>
        </w:rPr>
        <w:t>θέ</w:t>
      </w:r>
      <w:r>
        <w:rPr>
          <w:rFonts w:eastAsia="Times New Roman" w:cs="Times New Roman"/>
          <w:szCs w:val="24"/>
        </w:rPr>
        <w:t>σεώς</w:t>
      </w:r>
      <w:proofErr w:type="spellEnd"/>
      <w:r>
        <w:rPr>
          <w:rFonts w:eastAsia="Times New Roman" w:cs="Times New Roman"/>
          <w:szCs w:val="24"/>
        </w:rPr>
        <w:t xml:space="preserve"> του είναι γνωστή. Συνδέει τρεις ηπείρους σε ναυτικό, αλλά και οδικό δίκτυο, γεγονός που ενισχύει τη θέση μας ότι το λιμάνι της Θεσσαλονίκης θα έπρεπε να τύγχανε διαχείρισης ελληνικού δημοσίου. </w:t>
      </w:r>
    </w:p>
    <w:p w14:paraId="2E9F95A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καρτελοποίηση</w:t>
      </w:r>
      <w:proofErr w:type="spellEnd"/>
      <w:r>
        <w:rPr>
          <w:rFonts w:eastAsia="Times New Roman" w:cs="Times New Roman"/>
          <w:szCs w:val="24"/>
        </w:rPr>
        <w:t>, εννοούμενη ως το είδος της οικονομικής ε</w:t>
      </w:r>
      <w:r>
        <w:rPr>
          <w:rFonts w:eastAsia="Times New Roman" w:cs="Times New Roman"/>
          <w:szCs w:val="24"/>
        </w:rPr>
        <w:t>πικυριαρχίας πολυσχιδών οικονομικών συμφερόντων στην ελληνική περιουσία, συνιστά μορφή εκχώρησης εθνικής κυριαρχίας. Εμείς οφείλουμε να το λέμε, όσο γραφικό και αν ακούγεται σε εσάς τους εραστές του σύγχρονου νεοφιλελευθερισμού. Στην ουσία τώρα παραχωρούντ</w:t>
      </w:r>
      <w:r>
        <w:rPr>
          <w:rFonts w:eastAsia="Times New Roman" w:cs="Times New Roman"/>
          <w:szCs w:val="24"/>
        </w:rPr>
        <w:t xml:space="preserve">αι προς αποκλειστική εκμετάλλευση </w:t>
      </w:r>
      <w:r>
        <w:rPr>
          <w:rFonts w:eastAsia="Times New Roman" w:cs="Times New Roman"/>
          <w:szCs w:val="24"/>
        </w:rPr>
        <w:t xml:space="preserve">ενός εκατομμυρίου πεντακοσίων πενήντα χιλιάδων πεντακοσίων </w:t>
      </w:r>
      <w:r>
        <w:rPr>
          <w:rFonts w:eastAsia="Times New Roman" w:cs="Times New Roman"/>
          <w:szCs w:val="24"/>
        </w:rPr>
        <w:t>τετραγωνικ</w:t>
      </w:r>
      <w:r>
        <w:rPr>
          <w:rFonts w:eastAsia="Times New Roman" w:cs="Times New Roman"/>
          <w:szCs w:val="24"/>
        </w:rPr>
        <w:t>ών</w:t>
      </w:r>
      <w:r>
        <w:rPr>
          <w:rFonts w:eastAsia="Times New Roman" w:cs="Times New Roman"/>
          <w:szCs w:val="24"/>
        </w:rPr>
        <w:t xml:space="preserve"> </w:t>
      </w:r>
      <w:r>
        <w:rPr>
          <w:rFonts w:eastAsia="Times New Roman" w:cs="Times New Roman"/>
          <w:szCs w:val="24"/>
        </w:rPr>
        <w:lastRenderedPageBreak/>
        <w:t>μέτρ</w:t>
      </w:r>
      <w:r>
        <w:rPr>
          <w:rFonts w:eastAsia="Times New Roman" w:cs="Times New Roman"/>
          <w:szCs w:val="24"/>
        </w:rPr>
        <w:t>ων</w:t>
      </w:r>
      <w:r>
        <w:rPr>
          <w:rFonts w:eastAsia="Times New Roman" w:cs="Times New Roman"/>
          <w:szCs w:val="24"/>
        </w:rPr>
        <w:t xml:space="preserve"> σε ακτίνα τριάμισι χιλιομέτρων. Σε αυτήν την έκταση το κράτος θα έχει μονάχα την δυνατότητα επίβλεψης και αρμόδιος θα είναι ο εκάστοτε Υπουργός</w:t>
      </w:r>
      <w:r>
        <w:rPr>
          <w:rFonts w:eastAsia="Times New Roman" w:cs="Times New Roman"/>
          <w:szCs w:val="24"/>
        </w:rPr>
        <w:t xml:space="preserve"> Ναυτιλίας. Όπως είναι αντιληπτό, διαφωνούμε με την παραχώρηση–πώληση και θεωρούμε ότι λόγω του εμπορικού και επενδυτικού ενδιαφέροντος θα έπρεπε να οριστούν και άλλα Υπουργεία με καθήκοντα εποπτείας στο υπό παραχώρηση περιουσιακό στοιχείο του ελληνικού κρ</w:t>
      </w:r>
      <w:r>
        <w:rPr>
          <w:rFonts w:eastAsia="Times New Roman" w:cs="Times New Roman"/>
          <w:szCs w:val="24"/>
        </w:rPr>
        <w:t>άτους.</w:t>
      </w:r>
    </w:p>
    <w:p w14:paraId="2E9F95A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άρθρο 2, παράγραφος 3 περίπτωση α΄ αναφέρεται η φράση «διατήρηση της κυριαρχίας και της εδαφικής συνοχής». Ο όρος «ακεραιότητα» είναι ο πλέον δόκιμος που προτείνουμε την αλλαγή του. Κατά τα λοιπά στο άρθρο 2 διατυπώνονται οι βασικές αρχές που θα</w:t>
      </w:r>
      <w:r>
        <w:rPr>
          <w:rFonts w:eastAsia="Times New Roman" w:cs="Times New Roman"/>
          <w:szCs w:val="24"/>
        </w:rPr>
        <w:t xml:space="preserve"> διέπουν τη </w:t>
      </w:r>
      <w:r>
        <w:rPr>
          <w:rFonts w:eastAsia="Times New Roman" w:cs="Times New Roman"/>
          <w:szCs w:val="24"/>
        </w:rPr>
        <w:t>σ</w:t>
      </w:r>
      <w:r>
        <w:rPr>
          <w:rFonts w:eastAsia="Times New Roman" w:cs="Times New Roman"/>
          <w:szCs w:val="24"/>
        </w:rPr>
        <w:t>ύμβαση και επιδέχονται πάρα πολλές ερμηνείες.</w:t>
      </w:r>
    </w:p>
    <w:p w14:paraId="2E9F95A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με το άρθρο 3 και την «Χερσαία Λιμενική Ζώνη», εδώ </w:t>
      </w:r>
      <w:proofErr w:type="spellStart"/>
      <w:r>
        <w:rPr>
          <w:rFonts w:eastAsia="Times New Roman" w:cs="Times New Roman"/>
          <w:szCs w:val="24"/>
        </w:rPr>
        <w:t>οριοθετείται</w:t>
      </w:r>
      <w:proofErr w:type="spellEnd"/>
      <w:r>
        <w:rPr>
          <w:rFonts w:eastAsia="Times New Roman" w:cs="Times New Roman"/>
          <w:szCs w:val="24"/>
        </w:rPr>
        <w:t xml:space="preserve"> η «Χερσαία Λιμενική Ζώνη» σύμφωνα με τα σχεδιαγράμματα, τα οποία επισυνάπτονται στη </w:t>
      </w:r>
      <w:r>
        <w:rPr>
          <w:rFonts w:eastAsia="Times New Roman" w:cs="Times New Roman"/>
          <w:szCs w:val="24"/>
        </w:rPr>
        <w:t>σ</w:t>
      </w:r>
      <w:r>
        <w:rPr>
          <w:rFonts w:eastAsia="Times New Roman" w:cs="Times New Roman"/>
          <w:szCs w:val="24"/>
        </w:rPr>
        <w:t>ύμβαση και περιέχονται οι βασικές διατάξ</w:t>
      </w:r>
      <w:r>
        <w:rPr>
          <w:rFonts w:eastAsia="Times New Roman" w:cs="Times New Roman"/>
          <w:szCs w:val="24"/>
        </w:rPr>
        <w:t xml:space="preserve">εις, οι οποίες ρυθμίζουν το νομικό καθεστώς εκμετάλλευσης του λιμανιού. Στην παράγραφο 7 του άρθρου θεσπίζεται η επιπλέον παραχώρηση έκτασης </w:t>
      </w:r>
      <w:r>
        <w:rPr>
          <w:rFonts w:eastAsia="Times New Roman" w:cs="Times New Roman"/>
          <w:szCs w:val="24"/>
        </w:rPr>
        <w:t>πέντε χιλιάδων</w:t>
      </w:r>
      <w:r>
        <w:rPr>
          <w:rFonts w:eastAsia="Times New Roman" w:cs="Times New Roman"/>
          <w:szCs w:val="24"/>
        </w:rPr>
        <w:t xml:space="preserve"> τετραγωνικών μέτρων και αναστέλλονται μέχρι το 2051 τα δικαιώματα που είχε μέχρι σήμερα στο ακίνητο </w:t>
      </w:r>
      <w:r>
        <w:rPr>
          <w:rFonts w:eastAsia="Times New Roman" w:cs="Times New Roman"/>
          <w:szCs w:val="24"/>
        </w:rPr>
        <w:t>η Εταιρεία Ακινήτων Δημοσίου. Η νομοτεχνική διατύπωση της παραγράφου 6 προβληματίζει εάν εισάγεται υπό την αίρεση της συγκάλυψης μελλοντικών πολιτικών ευθυνών και οικονομικών ελλειμμάτων κατά τη μετάβαση στο νέο καθεστώς που θα ισχύσει εάν και εφόσον λήξει</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ύμβαση. Κατά τα λοιπά, </w:t>
      </w:r>
      <w:r>
        <w:rPr>
          <w:rFonts w:eastAsia="Times New Roman" w:cs="Times New Roman"/>
          <w:szCs w:val="24"/>
        </w:rPr>
        <w:lastRenderedPageBreak/>
        <w:t xml:space="preserve">λοιπόν, η κοινοπραξία θα έχει πλήρη κατοχή, νομή και χρήση του λιμένος. </w:t>
      </w:r>
    </w:p>
    <w:p w14:paraId="2E9F95A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άρθρο 4. Εδώ το νομικό καθεστώς, το οποίο θα ισχύσει με την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ύμβασης για τη «Θαλάσσια Λιμενική Ζώνη» είναι σαφές. Η κοινοπραξία θα την ε</w:t>
      </w:r>
      <w:r>
        <w:rPr>
          <w:rFonts w:eastAsia="Times New Roman" w:cs="Times New Roman"/>
          <w:szCs w:val="24"/>
        </w:rPr>
        <w:t xml:space="preserve">κμεταλλεύεται για ίδιο σκοπό, όπως προβλέπεται από το περιεχόμενο της </w:t>
      </w:r>
      <w:r>
        <w:rPr>
          <w:rFonts w:eastAsia="Times New Roman" w:cs="Times New Roman"/>
          <w:szCs w:val="24"/>
        </w:rPr>
        <w:t>σ</w:t>
      </w:r>
      <w:r>
        <w:rPr>
          <w:rFonts w:eastAsia="Times New Roman" w:cs="Times New Roman"/>
          <w:szCs w:val="24"/>
        </w:rPr>
        <w:t xml:space="preserve">ύμβασης, θα εκμεταλλεύεται δηλαδή τα ναυπηγεία, τα αγκυροβόλια, τις υποδομές, τι προκυμαίες, τις ναυτικές κλίνες. Κατ’ </w:t>
      </w:r>
      <w:proofErr w:type="spellStart"/>
      <w:r>
        <w:rPr>
          <w:rFonts w:eastAsia="Times New Roman" w:cs="Times New Roman"/>
          <w:szCs w:val="24"/>
        </w:rPr>
        <w:t>ουσίαν</w:t>
      </w:r>
      <w:proofErr w:type="spellEnd"/>
      <w:r>
        <w:rPr>
          <w:rFonts w:eastAsia="Times New Roman" w:cs="Times New Roman"/>
          <w:szCs w:val="24"/>
        </w:rPr>
        <w:t xml:space="preserve">, επιβεβαιώνεται το αυτονόητο, ότι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είναι</w:t>
      </w:r>
      <w:r>
        <w:rPr>
          <w:rFonts w:eastAsia="Times New Roman" w:cs="Times New Roman"/>
          <w:szCs w:val="24"/>
        </w:rPr>
        <w:t xml:space="preserve"> τυπικά κυρίαρχο, αφού το ακίνητο χαρακτηρίζεται ως δημόσιο πράγμα κοινής χρήσης. Είναι παράδοξο ότι η Ελλάδα αναλαμβάνει την αποκλειστική ευθύνη για τα ναυάγια που έχουν χαρτογραφηθεί στην περιοχή του λιμανιού μέχρι και το 2016. Έχει ιδιαίτερη σημασία για</w:t>
      </w:r>
      <w:r>
        <w:rPr>
          <w:rFonts w:eastAsia="Times New Roman" w:cs="Times New Roman"/>
          <w:szCs w:val="24"/>
        </w:rPr>
        <w:t xml:space="preserve"> πολλούς λόγους, αλλά </w:t>
      </w:r>
      <w:r>
        <w:rPr>
          <w:rFonts w:eastAsia="Times New Roman" w:cs="Times New Roman"/>
          <w:szCs w:val="24"/>
        </w:rPr>
        <w:lastRenderedPageBreak/>
        <w:t xml:space="preserve">κυρίως για λόγους εθνικής σημασίας, η Ελλάδα να διατηρήσει το αποκλειστικό δικαίωμα και ευθύνη να επιλαμβάνεται των διαδικασιών που αφορούν τα ναυάγια. </w:t>
      </w:r>
    </w:p>
    <w:p w14:paraId="2E9F95A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Άρθρο 5. Αυτό το άρθρο καταργεί συλλήβδην προηγούμενες διατάξεις σχετικές με τον </w:t>
      </w:r>
      <w:r>
        <w:rPr>
          <w:rFonts w:eastAsia="Times New Roman" w:cs="Times New Roman"/>
          <w:szCs w:val="24"/>
        </w:rPr>
        <w:t>Οργανισμό Λιμένος Θεσσαλονίκης. Αναδεικνύεται η δυνατότητα</w:t>
      </w:r>
      <w:r>
        <w:rPr>
          <w:rFonts w:eastAsia="Times New Roman" w:cs="Times New Roman"/>
          <w:szCs w:val="24"/>
        </w:rPr>
        <w:t>,</w:t>
      </w:r>
      <w:r>
        <w:rPr>
          <w:rFonts w:eastAsia="Times New Roman" w:cs="Times New Roman"/>
          <w:szCs w:val="24"/>
        </w:rPr>
        <w:t xml:space="preserve"> που έχει πλέον το ιδιωτικό συμφέρον στη νομοθετική διαδικασία. Καταργούνται οι κανονισμοί λειτουργίας του ΟΛΘ και έτσι ανοίγει ο δρόμος να θεσπιστούν οι νέοι -κατά βούληση των αρμοδίων οργάνων- τη</w:t>
      </w:r>
      <w:r>
        <w:rPr>
          <w:rFonts w:eastAsia="Times New Roman" w:cs="Times New Roman"/>
          <w:szCs w:val="24"/>
        </w:rPr>
        <w:t>ς αντισυμβαλλόμενης κοινοπραξίας, αβέβαιο το εργασιακό καθεστώς και το μέλλον μεγάλης μερίδας εργαζομένων. Είναι απαραίτητο να διασφαλιστούν οι θέσεις εργασίας και να γίνουν νέες προσλήψεις για να επιβεβαιωθεί η επενδυτική ανάκαμψη, την οποία χρησιμοποιείτ</w:t>
      </w:r>
      <w:r>
        <w:rPr>
          <w:rFonts w:eastAsia="Times New Roman" w:cs="Times New Roman"/>
          <w:szCs w:val="24"/>
        </w:rPr>
        <w:t>ε ως το κύριο επιχείρημα.</w:t>
      </w:r>
    </w:p>
    <w:p w14:paraId="2E9F95A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Άρθρο 6. Στο παρόν άρθρο παρατίθενται μία σειρά περιπτώσεων με τις οποίες ο Υπουργός Ναυτιλίας και Νησιωτικής Πολιτικής εξουσιοδοτείται ότι θα μπορεί να εκδίδει κανονισμούς για θέματα που άπτονται της αρμοδιότητάς του. Πρόκειται γ</w:t>
      </w:r>
      <w:r>
        <w:rPr>
          <w:rFonts w:eastAsia="Times New Roman" w:cs="Times New Roman"/>
          <w:szCs w:val="24"/>
        </w:rPr>
        <w:t xml:space="preserve">ια τυπική ρύθμιση, που απλώς προάγει τον θεσμό της κρατικής </w:t>
      </w:r>
      <w:proofErr w:type="spellStart"/>
      <w:r>
        <w:rPr>
          <w:rFonts w:eastAsia="Times New Roman" w:cs="Times New Roman"/>
          <w:szCs w:val="24"/>
        </w:rPr>
        <w:t>επεμβατικότητας</w:t>
      </w:r>
      <w:proofErr w:type="spellEnd"/>
      <w:r>
        <w:rPr>
          <w:rFonts w:eastAsia="Times New Roman" w:cs="Times New Roman"/>
          <w:szCs w:val="24"/>
        </w:rPr>
        <w:t xml:space="preserve"> στα θέματα της διοικήσεως.</w:t>
      </w:r>
    </w:p>
    <w:p w14:paraId="2E9F95A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7, αφού γίνεται μια εισαγωγή σχετικά με το δικαίωμα διέλευσης πολιτών και χρηστών του </w:t>
      </w:r>
      <w:r>
        <w:rPr>
          <w:rFonts w:eastAsia="Times New Roman" w:cs="Times New Roman"/>
          <w:szCs w:val="24"/>
        </w:rPr>
        <w:t>λ</w:t>
      </w:r>
      <w:r>
        <w:rPr>
          <w:rFonts w:eastAsia="Times New Roman" w:cs="Times New Roman"/>
          <w:szCs w:val="24"/>
        </w:rPr>
        <w:t>ιμένος, δεδομένου ότι πρόκειται για υποδομή δημοσίου συμ</w:t>
      </w:r>
      <w:r>
        <w:rPr>
          <w:rFonts w:eastAsia="Times New Roman" w:cs="Times New Roman"/>
          <w:szCs w:val="24"/>
        </w:rPr>
        <w:t>φέροντος, στη συνέχεια έχουμε τη θέσπιση εξουσιοδοτήσεως στην αντισυμβαλλόμενη να επιλέγει τις διαδικασίες διαγωνισμών για την ανάθεση συμβάσεων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διαχείρισης και της χρήσης του </w:t>
      </w:r>
      <w:r>
        <w:rPr>
          <w:rFonts w:eastAsia="Times New Roman" w:cs="Times New Roman"/>
          <w:szCs w:val="24"/>
        </w:rPr>
        <w:t>λ</w:t>
      </w:r>
      <w:r>
        <w:rPr>
          <w:rFonts w:eastAsia="Times New Roman" w:cs="Times New Roman"/>
          <w:szCs w:val="24"/>
        </w:rPr>
        <w:t xml:space="preserve">ιμανιού, απούσα πλήρως η </w:t>
      </w:r>
      <w:r>
        <w:rPr>
          <w:rFonts w:eastAsia="Times New Roman" w:cs="Times New Roman"/>
          <w:szCs w:val="24"/>
        </w:rPr>
        <w:lastRenderedPageBreak/>
        <w:t>κρατική αρχή, παρά το γεγονός ότι θα υ</w:t>
      </w:r>
      <w:r>
        <w:rPr>
          <w:rFonts w:eastAsia="Times New Roman" w:cs="Times New Roman"/>
          <w:szCs w:val="24"/>
        </w:rPr>
        <w:t xml:space="preserve">πάρξουν και </w:t>
      </w:r>
      <w:proofErr w:type="spellStart"/>
      <w:r>
        <w:rPr>
          <w:rFonts w:eastAsia="Times New Roman" w:cs="Times New Roman"/>
          <w:szCs w:val="24"/>
        </w:rPr>
        <w:t>υποπαραχωρήσεις</w:t>
      </w:r>
      <w:proofErr w:type="spellEnd"/>
      <w:r>
        <w:rPr>
          <w:rFonts w:eastAsia="Times New Roman" w:cs="Times New Roman"/>
          <w:szCs w:val="24"/>
        </w:rPr>
        <w:t xml:space="preserve"> σε εταιρείες αγνώστων συμφερόντων, σε καίριο για την οικονομία κέντρο υποδομών. </w:t>
      </w:r>
    </w:p>
    <w:p w14:paraId="2E9F95A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άρθρο 8 θεσπίζεται ότι ο ΟΛΘ είναι η αποκλειστική αρμόδια για την είσπραξη των λιμενικών τελών, όπως περιλαμβάνεται στο άρθρο 4 περίπτωση θ΄ τη</w:t>
      </w:r>
      <w:r>
        <w:rPr>
          <w:rFonts w:eastAsia="Times New Roman" w:cs="Times New Roman"/>
          <w:szCs w:val="24"/>
        </w:rPr>
        <w:t xml:space="preserve">ς επισυναπτόμενης </w:t>
      </w:r>
      <w:r>
        <w:rPr>
          <w:rFonts w:eastAsia="Times New Roman" w:cs="Times New Roman"/>
          <w:szCs w:val="24"/>
        </w:rPr>
        <w:t>σ</w:t>
      </w:r>
      <w:r>
        <w:rPr>
          <w:rFonts w:eastAsia="Times New Roman" w:cs="Times New Roman"/>
          <w:szCs w:val="24"/>
        </w:rPr>
        <w:t>ύμβασης να εισπράττει όλα τα έσοδα από την εκμετάλλευση του δικαιώματος, συμπεριλαμβανομένων και των λιμενικών τελών.</w:t>
      </w:r>
    </w:p>
    <w:p w14:paraId="2E9F95AD"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Η νέα </w:t>
      </w:r>
      <w:proofErr w:type="spellStart"/>
      <w:r>
        <w:rPr>
          <w:rFonts w:eastAsia="Times New Roman"/>
          <w:szCs w:val="24"/>
        </w:rPr>
        <w:t>συσταθείσα</w:t>
      </w:r>
      <w:proofErr w:type="spellEnd"/>
      <w:r>
        <w:rPr>
          <w:rFonts w:eastAsia="Times New Roman"/>
          <w:szCs w:val="24"/>
        </w:rPr>
        <w:t xml:space="preserve"> </w:t>
      </w:r>
      <w:r>
        <w:rPr>
          <w:rFonts w:eastAsia="Times New Roman"/>
          <w:szCs w:val="24"/>
        </w:rPr>
        <w:t>«</w:t>
      </w:r>
      <w:r>
        <w:rPr>
          <w:rFonts w:eastAsia="Times New Roman"/>
          <w:szCs w:val="24"/>
        </w:rPr>
        <w:t>ΟΛΘ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θα έχει το προνόμιο να λειτουργεί ως κράτος εν </w:t>
      </w:r>
      <w:proofErr w:type="spellStart"/>
      <w:r>
        <w:rPr>
          <w:rFonts w:eastAsia="Times New Roman"/>
          <w:szCs w:val="24"/>
        </w:rPr>
        <w:t>κράτει</w:t>
      </w:r>
      <w:proofErr w:type="spellEnd"/>
      <w:r>
        <w:rPr>
          <w:rFonts w:eastAsia="Times New Roman"/>
          <w:szCs w:val="24"/>
        </w:rPr>
        <w:t>.</w:t>
      </w:r>
      <w:r>
        <w:rPr>
          <w:rFonts w:eastAsia="Times New Roman"/>
          <w:szCs w:val="24"/>
        </w:rPr>
        <w:t xml:space="preserve"> </w:t>
      </w:r>
      <w:r>
        <w:rPr>
          <w:rFonts w:eastAsia="Times New Roman"/>
          <w:szCs w:val="24"/>
        </w:rPr>
        <w:t xml:space="preserve">Εκτός αυτού, διαφωνούμε με τη </w:t>
      </w:r>
      <w:r>
        <w:rPr>
          <w:rFonts w:eastAsia="Times New Roman"/>
          <w:szCs w:val="24"/>
        </w:rPr>
        <w:t>δυνατότητα που της δίνεται να εκχωρεί αξιώσεις από τρίτους στο ελληνικό δημόσιο, όταν πρόκειται για ποσά ή άλλες απαιτήσεις που τυχόν θα προκύψουν από την επιβολή των τελών.</w:t>
      </w:r>
    </w:p>
    <w:p w14:paraId="2E9F95AE" w14:textId="77777777" w:rsidR="00BE4DD2" w:rsidRDefault="0027121F">
      <w:pPr>
        <w:spacing w:after="0" w:line="600" w:lineRule="auto"/>
        <w:ind w:firstLine="720"/>
        <w:contextualSpacing/>
        <w:jc w:val="both"/>
        <w:rPr>
          <w:rFonts w:eastAsia="Times New Roman"/>
          <w:szCs w:val="24"/>
        </w:rPr>
      </w:pPr>
      <w:r>
        <w:rPr>
          <w:rFonts w:eastAsia="Times New Roman"/>
          <w:szCs w:val="24"/>
        </w:rPr>
        <w:lastRenderedPageBreak/>
        <w:t>Άρθρο 9: Εδώ για το θέμα της ανάθεσης συμβάσεων αναφερθήκαμε και στο προηγούμενο ά</w:t>
      </w:r>
      <w:r>
        <w:rPr>
          <w:rFonts w:eastAsia="Times New Roman"/>
          <w:szCs w:val="24"/>
        </w:rPr>
        <w:t>ρθρο και φυσικά θα το καταψηφίσουμε και αυτό.</w:t>
      </w:r>
    </w:p>
    <w:p w14:paraId="2E9F95AF"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Άρθρο 10: Μία ακόμη πρόκληση της σύμβασης περιέχεται στο παρόν άρθρο. Επιβεβαιώνεται η ισχύς του άρθρου 9 περί της ελευθερίας σύναψης συμβάσεων με άλλα νομικά ή φυσικά πρόσωπα. Στη συνέχεια διαπιστώνεται η </w:t>
      </w:r>
      <w:proofErr w:type="spellStart"/>
      <w:r>
        <w:rPr>
          <w:rFonts w:eastAsia="Times New Roman"/>
          <w:szCs w:val="24"/>
        </w:rPr>
        <w:t>όλως</w:t>
      </w:r>
      <w:proofErr w:type="spellEnd"/>
      <w:r>
        <w:rPr>
          <w:rFonts w:eastAsia="Times New Roman"/>
          <w:szCs w:val="24"/>
        </w:rPr>
        <w:t xml:space="preserve"> υποκριτική και τυπική εφαρμογή της παραγράφου 2. Εδώ μας λέει ο νομοθέτης ότι η </w:t>
      </w:r>
      <w:r>
        <w:rPr>
          <w:rFonts w:eastAsia="Times New Roman"/>
          <w:szCs w:val="24"/>
        </w:rPr>
        <w:t>«</w:t>
      </w:r>
      <w:r>
        <w:rPr>
          <w:rFonts w:eastAsia="Times New Roman"/>
          <w:szCs w:val="24"/>
        </w:rPr>
        <w:t>ΟΛΘ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έχει δικαίωμα να υποβάλει τις σχετικές μελέτες που αφορούν σε εκτέλεση έργων στην αρμόδια </w:t>
      </w:r>
      <w:r>
        <w:rPr>
          <w:rFonts w:eastAsia="Times New Roman"/>
          <w:szCs w:val="24"/>
        </w:rPr>
        <w:t>δ</w:t>
      </w:r>
      <w:r>
        <w:rPr>
          <w:rFonts w:eastAsia="Times New Roman"/>
          <w:szCs w:val="24"/>
        </w:rPr>
        <w:t xml:space="preserve">ιεύθυνση </w:t>
      </w:r>
      <w:r>
        <w:rPr>
          <w:rFonts w:eastAsia="Times New Roman"/>
          <w:szCs w:val="24"/>
        </w:rPr>
        <w:t>τ</w:t>
      </w:r>
      <w:r>
        <w:rPr>
          <w:rFonts w:eastAsia="Times New Roman"/>
          <w:szCs w:val="24"/>
        </w:rPr>
        <w:t xml:space="preserve">εχνικών </w:t>
      </w:r>
      <w:r>
        <w:rPr>
          <w:rFonts w:eastAsia="Times New Roman"/>
          <w:szCs w:val="24"/>
        </w:rPr>
        <w:t>υ</w:t>
      </w:r>
      <w:r>
        <w:rPr>
          <w:rFonts w:eastAsia="Times New Roman"/>
          <w:szCs w:val="24"/>
        </w:rPr>
        <w:t xml:space="preserve">πηρεσιών που ανήκει στην </w:t>
      </w:r>
      <w:r>
        <w:rPr>
          <w:rFonts w:eastAsia="Times New Roman"/>
          <w:szCs w:val="24"/>
        </w:rPr>
        <w:t>π</w:t>
      </w:r>
      <w:r>
        <w:rPr>
          <w:rFonts w:eastAsia="Times New Roman"/>
          <w:szCs w:val="24"/>
        </w:rPr>
        <w:t>εριφέρεια, για να λάβει έγκρ</w:t>
      </w:r>
      <w:r>
        <w:rPr>
          <w:rFonts w:eastAsia="Times New Roman"/>
          <w:szCs w:val="24"/>
        </w:rPr>
        <w:t xml:space="preserve">ιση και να προχωρήσει η διαδικασία, μία έγκριση η οποία, όπως λέει και το ίδιο το άρθρο, «η εν λόγω έγκριση τεκμαίρεται ότι έχει χορηγηθεί εντός ενενήντα </w:t>
      </w:r>
      <w:r>
        <w:rPr>
          <w:rFonts w:eastAsia="Times New Roman"/>
          <w:szCs w:val="24"/>
        </w:rPr>
        <w:lastRenderedPageBreak/>
        <w:t>ημερών από την ημερομηνία υποβολής της οριστικής μελέτης, συνοδευόμενης από πλήρη φάκελο δικαιολογητικ</w:t>
      </w:r>
      <w:r>
        <w:rPr>
          <w:rFonts w:eastAsia="Times New Roman"/>
          <w:szCs w:val="24"/>
        </w:rPr>
        <w:t>ών τεκμηρίωσης. Για τους σκοπούς, λοιπόν, της παρούσας παραγράφου 3, οριστική μελέτη</w:t>
      </w:r>
      <w:r>
        <w:rPr>
          <w:rFonts w:eastAsia="Times New Roman"/>
          <w:szCs w:val="24"/>
        </w:rPr>
        <w:t>,</w:t>
      </w:r>
      <w:r>
        <w:rPr>
          <w:rFonts w:eastAsia="Times New Roman"/>
          <w:szCs w:val="24"/>
        </w:rPr>
        <w:t xml:space="preserve"> που υποβάλλεται στη </w:t>
      </w:r>
      <w:r>
        <w:rPr>
          <w:rFonts w:eastAsia="Times New Roman"/>
          <w:szCs w:val="24"/>
        </w:rPr>
        <w:t>δ</w:t>
      </w:r>
      <w:r>
        <w:rPr>
          <w:rFonts w:eastAsia="Times New Roman"/>
          <w:szCs w:val="24"/>
        </w:rPr>
        <w:t xml:space="preserve">ιεύθυνση </w:t>
      </w:r>
      <w:r>
        <w:rPr>
          <w:rFonts w:eastAsia="Times New Roman"/>
          <w:szCs w:val="24"/>
        </w:rPr>
        <w:t>τ</w:t>
      </w:r>
      <w:r>
        <w:rPr>
          <w:rFonts w:eastAsia="Times New Roman"/>
          <w:szCs w:val="24"/>
        </w:rPr>
        <w:t xml:space="preserve">εχνικών </w:t>
      </w:r>
      <w:r>
        <w:rPr>
          <w:rFonts w:eastAsia="Times New Roman"/>
          <w:szCs w:val="24"/>
        </w:rPr>
        <w:t>υ</w:t>
      </w:r>
      <w:r>
        <w:rPr>
          <w:rFonts w:eastAsia="Times New Roman"/>
          <w:szCs w:val="24"/>
        </w:rPr>
        <w:t>πηρεσιών της Περιφέρειας Κεντρικής Μακεδονίας τεκμαίρεται ότι συνοδεύεται από πλήρη φάκελο δικαιολογητικών τεκμηρίωσης, εφόσον υπο</w:t>
      </w:r>
      <w:r>
        <w:rPr>
          <w:rFonts w:eastAsia="Times New Roman"/>
          <w:szCs w:val="24"/>
        </w:rPr>
        <w:t>βάλλεται μαζί με ενυπόγραφη δήλωση του ανεξάρτητου μηχανικού, όπως αυτός ορίζεται στη σύμβαση παραχώρησης, με την οποία και βεβαιώνεται ότι η μελέτη έχει ελεγχθεί από τον ανεξάρτητο μηχανικό και πληροί τις προδιαγραφές του άρθρου 7 παράγραφος 6 και του άρθ</w:t>
      </w:r>
      <w:r>
        <w:rPr>
          <w:rFonts w:eastAsia="Times New Roman"/>
          <w:szCs w:val="24"/>
        </w:rPr>
        <w:t xml:space="preserve">ρου 7 παράγραφος 7 της σύμβασης παραχώρησης και ο συνοδευτικός φάκελος είναι πλήρης. Εφόσον ζητηθεί από τον </w:t>
      </w:r>
      <w:r>
        <w:rPr>
          <w:rFonts w:eastAsia="Times New Roman"/>
          <w:szCs w:val="24"/>
        </w:rPr>
        <w:t>«</w:t>
      </w:r>
      <w:r>
        <w:rPr>
          <w:rFonts w:eastAsia="Times New Roman"/>
          <w:szCs w:val="24"/>
        </w:rPr>
        <w:t>Οργανισμό Λιμένος Θεσσαλονίκης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εντός πέντε ημερών από το </w:t>
      </w:r>
      <w:r>
        <w:rPr>
          <w:rFonts w:eastAsia="Times New Roman"/>
          <w:szCs w:val="24"/>
        </w:rPr>
        <w:lastRenderedPageBreak/>
        <w:t xml:space="preserve">σχετικό αίτημα, η </w:t>
      </w:r>
      <w:r>
        <w:rPr>
          <w:rFonts w:eastAsia="Times New Roman"/>
          <w:szCs w:val="24"/>
        </w:rPr>
        <w:t>δ</w:t>
      </w:r>
      <w:r>
        <w:rPr>
          <w:rFonts w:eastAsia="Times New Roman"/>
          <w:szCs w:val="24"/>
        </w:rPr>
        <w:t xml:space="preserve">ιεύθυνση </w:t>
      </w:r>
      <w:r>
        <w:rPr>
          <w:rFonts w:eastAsia="Times New Roman"/>
          <w:szCs w:val="24"/>
        </w:rPr>
        <w:t>τ</w:t>
      </w:r>
      <w:r>
        <w:rPr>
          <w:rFonts w:eastAsia="Times New Roman"/>
          <w:szCs w:val="24"/>
        </w:rPr>
        <w:t xml:space="preserve">εχνικών </w:t>
      </w:r>
      <w:r>
        <w:rPr>
          <w:rFonts w:eastAsia="Times New Roman"/>
          <w:szCs w:val="24"/>
        </w:rPr>
        <w:t>υ</w:t>
      </w:r>
      <w:r>
        <w:rPr>
          <w:rFonts w:eastAsia="Times New Roman"/>
          <w:szCs w:val="24"/>
        </w:rPr>
        <w:t>πηρεσιών της Περιφέρειας Κεντρικής Μακεδον</w:t>
      </w:r>
      <w:r>
        <w:rPr>
          <w:rFonts w:eastAsia="Times New Roman"/>
          <w:szCs w:val="24"/>
        </w:rPr>
        <w:t xml:space="preserve">ίας εκδίδει γραπτή διαπιστωτική πράξη για την πάροδο της προαναφερθείσας περιόδου των ενενήντα ημερών, η οποία και επέχει θέση βεβαίωσης περί χορήγησης της έγκρισης αναφορικά με την υποβληθείσα ως εκεί μελέτη». </w:t>
      </w:r>
    </w:p>
    <w:p w14:paraId="2E9F95B0" w14:textId="77777777" w:rsidR="00BE4DD2" w:rsidRDefault="0027121F">
      <w:pPr>
        <w:spacing w:line="600" w:lineRule="auto"/>
        <w:ind w:firstLine="720"/>
        <w:contextualSpacing/>
        <w:jc w:val="both"/>
        <w:rPr>
          <w:rFonts w:eastAsia="Times New Roman"/>
          <w:szCs w:val="24"/>
        </w:rPr>
      </w:pPr>
      <w:r>
        <w:rPr>
          <w:rFonts w:eastAsia="Times New Roman"/>
          <w:szCs w:val="24"/>
        </w:rPr>
        <w:t>Εδώ εν ολίγοις η αντισυμβαλλόμενη εταιρεία μ</w:t>
      </w:r>
      <w:r>
        <w:rPr>
          <w:rFonts w:eastAsia="Times New Roman"/>
          <w:szCs w:val="24"/>
        </w:rPr>
        <w:t>πορεί να πάρει την αιτηθείσα έγκριση χωρίς να γίνει ουσιαστικός έλεγχος του φακέλου που θα προσκομιστεί στην υπηρεσία. Πρόκειται για γελοιότητα και πρέπει να το αποσύρετε, κύριε Υπουργέ. Νομοθετείτε την ασυδοσία και τον γραφειοκρατικό ανορθολογισμό. Υποβαθ</w:t>
      </w:r>
      <w:r>
        <w:rPr>
          <w:rFonts w:eastAsia="Times New Roman"/>
          <w:szCs w:val="24"/>
        </w:rPr>
        <w:t xml:space="preserve">μίζεται εδώ, κύριε Υπουργέ, ο ρόλος της τεχνικής υπηρεσίας της </w:t>
      </w:r>
      <w:r>
        <w:rPr>
          <w:rFonts w:eastAsia="Times New Roman"/>
          <w:szCs w:val="24"/>
        </w:rPr>
        <w:t>π</w:t>
      </w:r>
      <w:r>
        <w:rPr>
          <w:rFonts w:eastAsia="Times New Roman"/>
          <w:szCs w:val="24"/>
        </w:rPr>
        <w:t xml:space="preserve">εριφέρειας. Πώς διασφαλίζετε ότι δεν θα υπάρξουν οικονομικές ατασθαλίες και κακοτεχνίες; </w:t>
      </w:r>
    </w:p>
    <w:p w14:paraId="2E9F95B1" w14:textId="77777777" w:rsidR="00BE4DD2" w:rsidRDefault="0027121F">
      <w:pPr>
        <w:spacing w:after="0" w:line="600" w:lineRule="auto"/>
        <w:ind w:firstLine="720"/>
        <w:contextualSpacing/>
        <w:jc w:val="both"/>
        <w:rPr>
          <w:rFonts w:eastAsia="Times New Roman"/>
          <w:szCs w:val="24"/>
        </w:rPr>
      </w:pPr>
      <w:r>
        <w:rPr>
          <w:rFonts w:eastAsia="Times New Roman"/>
          <w:szCs w:val="24"/>
        </w:rPr>
        <w:lastRenderedPageBreak/>
        <w:t xml:space="preserve">Άρθρο 11: Δεν θα μπορούσαν φυσικά να λείψουν οι </w:t>
      </w:r>
      <w:proofErr w:type="spellStart"/>
      <w:r>
        <w:rPr>
          <w:rFonts w:eastAsia="Times New Roman"/>
          <w:szCs w:val="24"/>
        </w:rPr>
        <w:t>φοροελαφρύνσεις</w:t>
      </w:r>
      <w:proofErr w:type="spellEnd"/>
      <w:r>
        <w:rPr>
          <w:rFonts w:eastAsia="Times New Roman"/>
          <w:szCs w:val="24"/>
        </w:rPr>
        <w:t>. Δεν φτάνει που ξεπουλιέται ένα «φιλέτ</w:t>
      </w:r>
      <w:r>
        <w:rPr>
          <w:rFonts w:eastAsia="Times New Roman"/>
          <w:szCs w:val="24"/>
        </w:rPr>
        <w:t xml:space="preserve">ο» της δημόσιας περιουσίας, αλλά έρχεστε και προτείνετε τη φοροαπαλλαγή της </w:t>
      </w:r>
      <w:r>
        <w:rPr>
          <w:rFonts w:eastAsia="Times New Roman"/>
          <w:szCs w:val="24"/>
        </w:rPr>
        <w:t>«</w:t>
      </w:r>
      <w:r>
        <w:rPr>
          <w:rFonts w:eastAsia="Times New Roman"/>
          <w:szCs w:val="24"/>
        </w:rPr>
        <w:t>ΟΛΘ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Πράγματι προβλέπεται η φοροαπαλλαγή από τα τέλη και τους φόρους για την ακίνητη περιουσία που θα κατέχει η </w:t>
      </w:r>
      <w:r>
        <w:rPr>
          <w:rFonts w:eastAsia="Times New Roman"/>
          <w:szCs w:val="24"/>
        </w:rPr>
        <w:t>«</w:t>
      </w:r>
      <w:r>
        <w:rPr>
          <w:rFonts w:eastAsia="Times New Roman"/>
          <w:szCs w:val="24"/>
        </w:rPr>
        <w:t>ΟΛΘ</w:t>
      </w:r>
      <w:r>
        <w:rPr>
          <w:rFonts w:eastAsia="Times New Roman"/>
          <w:szCs w:val="24"/>
        </w:rPr>
        <w:t xml:space="preserve"> Α.Ε.»</w:t>
      </w:r>
      <w:r>
        <w:rPr>
          <w:rFonts w:eastAsia="Times New Roman"/>
          <w:szCs w:val="24"/>
        </w:rPr>
        <w:t xml:space="preserve">. Έχετε υπολογίσει σε τι ποσό ανέρχεται ο συνολικός </w:t>
      </w:r>
      <w:r>
        <w:rPr>
          <w:rFonts w:eastAsia="Times New Roman"/>
          <w:szCs w:val="24"/>
        </w:rPr>
        <w:t xml:space="preserve">φόρος για τα επόμενα </w:t>
      </w:r>
      <w:r>
        <w:rPr>
          <w:rFonts w:eastAsia="Times New Roman"/>
          <w:szCs w:val="24"/>
        </w:rPr>
        <w:t>τριάντα τρία</w:t>
      </w:r>
      <w:r>
        <w:rPr>
          <w:rFonts w:eastAsia="Times New Roman"/>
          <w:szCs w:val="24"/>
        </w:rPr>
        <w:t xml:space="preserve"> έτη της διάρκειας της συμβάσεως; Και για ποιους λόγους να </w:t>
      </w:r>
      <w:proofErr w:type="spellStart"/>
      <w:r>
        <w:rPr>
          <w:rFonts w:eastAsia="Times New Roman"/>
          <w:szCs w:val="24"/>
        </w:rPr>
        <w:t>φοροαπαλλαχθεί</w:t>
      </w:r>
      <w:proofErr w:type="spellEnd"/>
      <w:r>
        <w:rPr>
          <w:rFonts w:eastAsia="Times New Roman"/>
          <w:szCs w:val="24"/>
        </w:rPr>
        <w:t xml:space="preserve">, τη στιγμή που σε άλλους τομείς της οικονομικής ζωής οι φόροι έρχονται θυελλωδώς; </w:t>
      </w:r>
    </w:p>
    <w:p w14:paraId="2E9F95B2" w14:textId="77777777" w:rsidR="00BE4DD2" w:rsidRDefault="0027121F">
      <w:pPr>
        <w:spacing w:after="0" w:line="600" w:lineRule="auto"/>
        <w:ind w:firstLine="720"/>
        <w:contextualSpacing/>
        <w:jc w:val="both"/>
        <w:rPr>
          <w:rFonts w:eastAsia="Times New Roman"/>
          <w:szCs w:val="24"/>
        </w:rPr>
      </w:pPr>
      <w:r>
        <w:rPr>
          <w:rFonts w:eastAsia="Times New Roman"/>
          <w:szCs w:val="24"/>
        </w:rPr>
        <w:t>Άρθρο 12: Εδώ, κύριε Υπουργέ, πρέπει να δείτε τι θα κάνετε με τα ε</w:t>
      </w:r>
      <w:r>
        <w:rPr>
          <w:rFonts w:eastAsia="Times New Roman"/>
          <w:szCs w:val="24"/>
        </w:rPr>
        <w:t xml:space="preserve">ργασιακά. Εξάγουμε το συμπέρασμα ότι ζητάτε παράταση για τη ρύθμιση του καθεστώτος, αφού δεν θέλετε να ανοίξετε και </w:t>
      </w:r>
      <w:r>
        <w:rPr>
          <w:rFonts w:eastAsia="Times New Roman"/>
          <w:szCs w:val="24"/>
        </w:rPr>
        <w:lastRenderedPageBreak/>
        <w:t xml:space="preserve">άλλα κοινωνικά μέτωπα. Ποιος νόμος θα ισχύσει για τους εργαζόμενους, γι’ </w:t>
      </w:r>
      <w:r>
        <w:rPr>
          <w:rFonts w:eastAsia="Times New Roman"/>
          <w:szCs w:val="24"/>
        </w:rPr>
        <w:t>αυτούς,</w:t>
      </w:r>
      <w:r>
        <w:rPr>
          <w:rFonts w:eastAsia="Times New Roman"/>
          <w:szCs w:val="24"/>
        </w:rPr>
        <w:t xml:space="preserve"> που έχουν καταχωρίσει συνταξιοδοτικό δικαίωμα; Σχετικά δε μ</w:t>
      </w:r>
      <w:r>
        <w:rPr>
          <w:rFonts w:eastAsia="Times New Roman"/>
          <w:szCs w:val="24"/>
        </w:rPr>
        <w:t>ε τους κανονισμούς εσωτερικής οργάνωσης και λειτουργίας, καθώς και τον γενικό κανονισμό προσωπικού, τα πράγματα είναι αβέβαια. Αν λάβουμε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ότι θεσπίζεται από το παρόν άρθρο η αρμοδιότητα έκδοσής τους από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της </w:t>
      </w:r>
      <w:r>
        <w:rPr>
          <w:rFonts w:eastAsia="Times New Roman"/>
          <w:szCs w:val="24"/>
        </w:rPr>
        <w:t>«</w:t>
      </w:r>
      <w:r>
        <w:rPr>
          <w:rFonts w:eastAsia="Times New Roman"/>
          <w:szCs w:val="24"/>
        </w:rPr>
        <w:t>ΟΛΘ</w:t>
      </w:r>
      <w:r>
        <w:rPr>
          <w:rFonts w:eastAsia="Times New Roman"/>
          <w:szCs w:val="24"/>
        </w:rPr>
        <w:t xml:space="preserve"> Α.Ε.»</w:t>
      </w:r>
      <w:r>
        <w:rPr>
          <w:rFonts w:eastAsia="Times New Roman"/>
          <w:szCs w:val="24"/>
        </w:rPr>
        <w:t xml:space="preserve">, υπάρχει ιδιωτικοποίηση και στην εργασία από την </w:t>
      </w:r>
      <w:r>
        <w:rPr>
          <w:rFonts w:eastAsia="Times New Roman"/>
          <w:szCs w:val="24"/>
        </w:rPr>
        <w:t>σ</w:t>
      </w:r>
      <w:r>
        <w:rPr>
          <w:rFonts w:eastAsia="Times New Roman"/>
          <w:szCs w:val="24"/>
        </w:rPr>
        <w:t>υγκυβέρνηση ΣΥΡΙΖΑ-ΑΝΕΛ, ξεπούλημα περιουσίας, εκχώρηση κυριαρχίας και αμφίβολο οικονομικό αποτέλεσμα. Αυτό είναι το πνεύμα αυτής της κύρωσης.</w:t>
      </w:r>
    </w:p>
    <w:p w14:paraId="2E9F95B3" w14:textId="77777777" w:rsidR="00BE4DD2" w:rsidRDefault="0027121F">
      <w:pPr>
        <w:spacing w:after="0" w:line="600" w:lineRule="auto"/>
        <w:ind w:firstLine="720"/>
        <w:contextualSpacing/>
        <w:jc w:val="both"/>
        <w:rPr>
          <w:rFonts w:eastAsia="Times New Roman"/>
          <w:szCs w:val="24"/>
        </w:rPr>
      </w:pPr>
      <w:r>
        <w:rPr>
          <w:rFonts w:eastAsia="Times New Roman"/>
          <w:szCs w:val="24"/>
        </w:rPr>
        <w:t>Ευχαριστώ.</w:t>
      </w:r>
    </w:p>
    <w:p w14:paraId="2E9F95B4" w14:textId="77777777" w:rsidR="00BE4DD2" w:rsidRDefault="0027121F">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2E9F95B5" w14:textId="77777777" w:rsidR="00BE4DD2" w:rsidRDefault="0027121F">
      <w:pPr>
        <w:spacing w:after="0" w:line="600" w:lineRule="auto"/>
        <w:ind w:firstLine="720"/>
        <w:contextualSpacing/>
        <w:jc w:val="both"/>
        <w:rPr>
          <w:rFonts w:eastAsia="Times New Roman"/>
          <w:szCs w:val="24"/>
        </w:rPr>
      </w:pPr>
      <w:r>
        <w:rPr>
          <w:rFonts w:eastAsia="Times New Roman"/>
          <w:b/>
          <w:szCs w:val="24"/>
        </w:rPr>
        <w:lastRenderedPageBreak/>
        <w:t>Π</w:t>
      </w:r>
      <w:r>
        <w:rPr>
          <w:rFonts w:eastAsia="Times New Roman"/>
          <w:b/>
          <w:szCs w:val="24"/>
        </w:rPr>
        <w:t>ΡΟΕΔΡΕΥΩΝ (Δημήτριος Καμμένος):</w:t>
      </w:r>
      <w:r>
        <w:rPr>
          <w:rFonts w:eastAsia="Times New Roman"/>
          <w:szCs w:val="24"/>
        </w:rPr>
        <w:t xml:space="preserve"> Ευχαριστούμε πολύ τον κ. </w:t>
      </w:r>
      <w:proofErr w:type="spellStart"/>
      <w:r>
        <w:rPr>
          <w:rFonts w:eastAsia="Times New Roman"/>
          <w:szCs w:val="24"/>
        </w:rPr>
        <w:t>Σαχινίδη</w:t>
      </w:r>
      <w:proofErr w:type="spellEnd"/>
      <w:r>
        <w:rPr>
          <w:rFonts w:eastAsia="Times New Roman"/>
          <w:szCs w:val="24"/>
        </w:rPr>
        <w:t>.</w:t>
      </w:r>
    </w:p>
    <w:p w14:paraId="2E9F95B6"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Συρμαλένιος</w:t>
      </w:r>
      <w:proofErr w:type="spellEnd"/>
      <w:r>
        <w:rPr>
          <w:rFonts w:eastAsia="Times New Roman"/>
          <w:szCs w:val="24"/>
        </w:rPr>
        <w:t xml:space="preserve"> από τον ΣΥΡΙΖΑ.</w:t>
      </w:r>
    </w:p>
    <w:p w14:paraId="2E9F95B7" w14:textId="77777777" w:rsidR="00BE4DD2" w:rsidRDefault="0027121F">
      <w:pPr>
        <w:spacing w:after="0" w:line="600" w:lineRule="auto"/>
        <w:ind w:firstLine="720"/>
        <w:contextualSpacing/>
        <w:jc w:val="both"/>
        <w:rPr>
          <w:rFonts w:eastAsia="Times New Roman"/>
          <w:szCs w:val="24"/>
        </w:rPr>
      </w:pPr>
      <w:r>
        <w:rPr>
          <w:rFonts w:eastAsia="Times New Roman"/>
          <w:b/>
          <w:szCs w:val="24"/>
        </w:rPr>
        <w:t>ΝΙΚΟΛΑΟΣ ΣΥΡΜΑΛΕΝΙΟΣ:</w:t>
      </w:r>
      <w:r>
        <w:rPr>
          <w:rFonts w:eastAsia="Times New Roman"/>
          <w:szCs w:val="24"/>
        </w:rPr>
        <w:t xml:space="preserve"> Ευχαριστώ, κύριε Πρόεδρε.</w:t>
      </w:r>
    </w:p>
    <w:p w14:paraId="2E9F95B8" w14:textId="77777777" w:rsidR="00BE4DD2" w:rsidRDefault="0027121F">
      <w:pPr>
        <w:spacing w:after="0" w:line="600" w:lineRule="auto"/>
        <w:ind w:firstLine="720"/>
        <w:contextualSpacing/>
        <w:jc w:val="both"/>
        <w:rPr>
          <w:rFonts w:eastAsia="Times New Roman"/>
          <w:szCs w:val="24"/>
        </w:rPr>
      </w:pPr>
      <w:r>
        <w:rPr>
          <w:rFonts w:eastAsia="Times New Roman"/>
          <w:szCs w:val="24"/>
        </w:rPr>
        <w:t xml:space="preserve">Νομίζω ότι ο χρόνος πρέπει να είναι επτά λεπτά, γιατί ο Κανονισμός λέει ότι στα νομοσχέδια οι </w:t>
      </w:r>
      <w:r>
        <w:rPr>
          <w:rFonts w:eastAsia="Times New Roman"/>
          <w:szCs w:val="24"/>
        </w:rPr>
        <w:t xml:space="preserve">ομιλητές μιλούν για επτά λεπτά. Εν πάση </w:t>
      </w:r>
      <w:proofErr w:type="spellStart"/>
      <w:r>
        <w:rPr>
          <w:rFonts w:eastAsia="Times New Roman"/>
          <w:szCs w:val="24"/>
        </w:rPr>
        <w:t>περιπτώσει</w:t>
      </w:r>
      <w:proofErr w:type="spellEnd"/>
      <w:r>
        <w:rPr>
          <w:rFonts w:eastAsia="Times New Roman"/>
          <w:szCs w:val="24"/>
        </w:rPr>
        <w:t>, θα κάνω ό,τι μπορώ για να περιοριστώ.</w:t>
      </w:r>
    </w:p>
    <w:p w14:paraId="2E9F95B9"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Αγαπητοί συνάδελφοι και </w:t>
      </w:r>
      <w:proofErr w:type="spellStart"/>
      <w:r>
        <w:rPr>
          <w:rFonts w:eastAsia="Times New Roman"/>
          <w:szCs w:val="24"/>
        </w:rPr>
        <w:t>συναδέλφισσες</w:t>
      </w:r>
      <w:proofErr w:type="spellEnd"/>
      <w:r>
        <w:rPr>
          <w:rFonts w:eastAsia="Times New Roman"/>
          <w:szCs w:val="24"/>
        </w:rPr>
        <w:t>, νομίζω ότι με την ευκαιρία συζήτησης του νομοσχεδίου για τον Οργανισμό Λιμένα Θεσσαλονίκης ακούσαμε μερικές φορές απίστευτα πρά</w:t>
      </w:r>
      <w:r>
        <w:rPr>
          <w:rFonts w:eastAsia="Times New Roman"/>
          <w:szCs w:val="24"/>
        </w:rPr>
        <w:t xml:space="preserve">γματα και με μια φρασεολογία που χρησιμοποίησε ο κ. </w:t>
      </w:r>
      <w:proofErr w:type="spellStart"/>
      <w:r>
        <w:rPr>
          <w:rFonts w:eastAsia="Times New Roman"/>
          <w:szCs w:val="24"/>
        </w:rPr>
        <w:t>Πλακιωτάκης</w:t>
      </w:r>
      <w:proofErr w:type="spellEnd"/>
      <w:r>
        <w:rPr>
          <w:rFonts w:eastAsia="Times New Roman"/>
          <w:szCs w:val="24"/>
        </w:rPr>
        <w:t xml:space="preserve">, «τα τελευταία απομεινάρια του κομμουνισμού» είπε χαρακτηριστικά, η οποία μας γυρίζει πολλά χρόνια πίσω. </w:t>
      </w:r>
    </w:p>
    <w:p w14:paraId="2E9F95BA"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Δυστυχώς, φαίνεται ότι η ακροδεξιά ρητορική και μετατόπιση του φιλελεύθερου κόμματος τ</w:t>
      </w:r>
      <w:r>
        <w:rPr>
          <w:rFonts w:eastAsia="Times New Roman"/>
          <w:szCs w:val="24"/>
        </w:rPr>
        <w:t xml:space="preserve">ης Νέας Δημοκρατίας έχει υιοθετήσει όχι μόνο τον νεοφιλελευθερισμό από οικονομική και φιλοσοφική άποψη, αλλά έχει υιοθετήσει ακροδεξιές, εθνικιστικές απόψεις </w:t>
      </w:r>
      <w:proofErr w:type="spellStart"/>
      <w:r>
        <w:rPr>
          <w:rFonts w:eastAsia="Times New Roman"/>
          <w:szCs w:val="24"/>
        </w:rPr>
        <w:t>εμφυλιοπολεμικών</w:t>
      </w:r>
      <w:proofErr w:type="spellEnd"/>
      <w:r>
        <w:rPr>
          <w:rFonts w:eastAsia="Times New Roman"/>
          <w:szCs w:val="24"/>
        </w:rPr>
        <w:t xml:space="preserve"> χαρακτηρισμών, που νομίζω ότι έχουμε όλοι αφήσει πίσω ως χώρα κι ότι έχουμε εξάγε</w:t>
      </w:r>
      <w:r>
        <w:rPr>
          <w:rFonts w:eastAsia="Times New Roman"/>
          <w:szCs w:val="24"/>
        </w:rPr>
        <w:t xml:space="preserve">ι τα διδάγματα μιας τραυματικής περιόδου. </w:t>
      </w:r>
    </w:p>
    <w:p w14:paraId="2E9F95BB"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εγώ θα μπω στο θέμα λέγοντας για όλα αυτά για οποία μας κατηγορείτε, για «</w:t>
      </w:r>
      <w:proofErr w:type="spellStart"/>
      <w:r>
        <w:rPr>
          <w:rFonts w:eastAsia="Times New Roman"/>
          <w:szCs w:val="24"/>
        </w:rPr>
        <w:t>οβιδιακές</w:t>
      </w:r>
      <w:proofErr w:type="spellEnd"/>
      <w:r>
        <w:rPr>
          <w:rFonts w:eastAsia="Times New Roman"/>
          <w:szCs w:val="24"/>
        </w:rPr>
        <w:t xml:space="preserve"> μεταμορφώσεις».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πω ότι στον σύγχρονο </w:t>
      </w:r>
      <w:proofErr w:type="spellStart"/>
      <w:r>
        <w:rPr>
          <w:rFonts w:eastAsia="Times New Roman"/>
          <w:szCs w:val="24"/>
        </w:rPr>
        <w:t>παγκοσμιοποιημένο</w:t>
      </w:r>
      <w:proofErr w:type="spellEnd"/>
      <w:r>
        <w:rPr>
          <w:rFonts w:eastAsia="Times New Roman"/>
          <w:szCs w:val="24"/>
        </w:rPr>
        <w:t xml:space="preserve"> καπιταλισμό εγώ ξέρω ιδιωτικές εταιρείε</w:t>
      </w:r>
      <w:r>
        <w:rPr>
          <w:rFonts w:eastAsia="Times New Roman"/>
          <w:szCs w:val="24"/>
        </w:rPr>
        <w:t>ς</w:t>
      </w:r>
      <w:r>
        <w:rPr>
          <w:rFonts w:eastAsia="Times New Roman"/>
          <w:szCs w:val="24"/>
        </w:rPr>
        <w:t>,</w:t>
      </w:r>
      <w:r>
        <w:rPr>
          <w:rFonts w:eastAsia="Times New Roman"/>
          <w:szCs w:val="24"/>
        </w:rPr>
        <w:t xml:space="preserve"> που λειτουργούν άριστα, ξέρω άλλο τόσο δημόσιες εταιρείες που λειτουργούν άριστα και ξέρω κι </w:t>
      </w:r>
      <w:r>
        <w:rPr>
          <w:rFonts w:eastAsia="Times New Roman"/>
          <w:szCs w:val="24"/>
        </w:rPr>
        <w:lastRenderedPageBreak/>
        <w:t>άλλες τόσες ιδιωτικές εταιρείες</w:t>
      </w:r>
      <w:r>
        <w:rPr>
          <w:rFonts w:eastAsia="Times New Roman"/>
          <w:szCs w:val="24"/>
        </w:rPr>
        <w:t>,</w:t>
      </w:r>
      <w:r>
        <w:rPr>
          <w:rFonts w:eastAsia="Times New Roman"/>
          <w:szCs w:val="24"/>
        </w:rPr>
        <w:t xml:space="preserve"> που λειτουργούν με πάρα πολύ αεριτζίδικο και τρόπο που δεν προσιδιάζει σε ποιότητα και σε λειτουργία μιας υγιούς επιχειρηματική</w:t>
      </w:r>
      <w:r>
        <w:rPr>
          <w:rFonts w:eastAsia="Times New Roman"/>
          <w:szCs w:val="24"/>
        </w:rPr>
        <w:t xml:space="preserve">ς δράσης.  </w:t>
      </w:r>
    </w:p>
    <w:p w14:paraId="2E9F95BC" w14:textId="77777777" w:rsidR="00BE4DD2" w:rsidRDefault="0027121F">
      <w:pPr>
        <w:spacing w:line="600" w:lineRule="auto"/>
        <w:ind w:firstLine="720"/>
        <w:contextualSpacing/>
        <w:jc w:val="both"/>
        <w:rPr>
          <w:rFonts w:eastAsia="Times New Roman"/>
          <w:szCs w:val="24"/>
        </w:rPr>
      </w:pPr>
      <w:r>
        <w:rPr>
          <w:rFonts w:eastAsia="Times New Roman"/>
          <w:szCs w:val="24"/>
        </w:rPr>
        <w:t>Κατά συνέπεια, το ζήτημα ιδιωτικοποιήσεις-κρατικοποιήσεις είναι ένα ζήτημα το οποίο,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ενός σύγχρονου καπιταλισμού, δεν είναι ένα απλοϊκό δίλημμα. Έχουμε </w:t>
      </w:r>
      <w:r>
        <w:rPr>
          <w:rFonts w:eastAsia="Times New Roman"/>
          <w:szCs w:val="24"/>
        </w:rPr>
        <w:t>δ</w:t>
      </w:r>
      <w:r>
        <w:rPr>
          <w:rFonts w:eastAsia="Times New Roman"/>
          <w:szCs w:val="24"/>
        </w:rPr>
        <w:t xml:space="preserve">ημόσιο το οποίο επί πολλά χρόνια στη χώρα μας έχει </w:t>
      </w:r>
      <w:proofErr w:type="spellStart"/>
      <w:r>
        <w:rPr>
          <w:rFonts w:eastAsia="Times New Roman"/>
          <w:szCs w:val="24"/>
        </w:rPr>
        <w:t>οικοδομηθεί</w:t>
      </w:r>
      <w:proofErr w:type="spellEnd"/>
      <w:r>
        <w:rPr>
          <w:rFonts w:eastAsia="Times New Roman"/>
          <w:szCs w:val="24"/>
        </w:rPr>
        <w:t xml:space="preserve"> ως ένα δημό</w:t>
      </w:r>
      <w:r>
        <w:rPr>
          <w:rFonts w:eastAsia="Times New Roman"/>
          <w:szCs w:val="24"/>
        </w:rPr>
        <w:t xml:space="preserve">σιο σύστημα πελατειακών, ρουσφετολογικών σχέσεων και ιδιωτικών εξυπηρετήσεων μεγάλων συμφερόντων. Ένα τέτοιο </w:t>
      </w:r>
      <w:r>
        <w:rPr>
          <w:rFonts w:eastAsia="Times New Roman"/>
          <w:szCs w:val="24"/>
        </w:rPr>
        <w:t>δ</w:t>
      </w:r>
      <w:r>
        <w:rPr>
          <w:rFonts w:eastAsia="Times New Roman"/>
          <w:szCs w:val="24"/>
        </w:rPr>
        <w:t>ημόσιο, βεβαίως, δεν θα μπορούσε να αναλάβει με υγιή τρόπο και να λειτουργήσει τις μεγάλες υποδομές της χώρας, είτε αυτά είναι λιμάνια είτε αυτά ε</w:t>
      </w:r>
      <w:r>
        <w:rPr>
          <w:rFonts w:eastAsia="Times New Roman"/>
          <w:szCs w:val="24"/>
        </w:rPr>
        <w:t xml:space="preserve">ίναι αεροδρόμια. </w:t>
      </w:r>
    </w:p>
    <w:p w14:paraId="2E9F95BD"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Εμείς δεν μιλούσαμε για τέτοιο </w:t>
      </w:r>
      <w:r>
        <w:rPr>
          <w:rFonts w:eastAsia="Times New Roman"/>
          <w:szCs w:val="24"/>
        </w:rPr>
        <w:t>δ</w:t>
      </w:r>
      <w:r>
        <w:rPr>
          <w:rFonts w:eastAsia="Times New Roman"/>
          <w:szCs w:val="24"/>
        </w:rPr>
        <w:t xml:space="preserve">ημόσιο και για τέτοια κρατική περιουσία. </w:t>
      </w:r>
    </w:p>
    <w:p w14:paraId="2E9F95BE" w14:textId="77777777" w:rsidR="00BE4DD2" w:rsidRDefault="0027121F">
      <w:pPr>
        <w:spacing w:line="600" w:lineRule="auto"/>
        <w:contextualSpacing/>
        <w:jc w:val="both"/>
        <w:rPr>
          <w:rFonts w:eastAsia="Times New Roman"/>
          <w:szCs w:val="24"/>
        </w:rPr>
      </w:pPr>
      <w:r>
        <w:rPr>
          <w:rFonts w:eastAsia="Times New Roman"/>
          <w:szCs w:val="24"/>
        </w:rPr>
        <w:t>Μιλάμε για μια κρατική, δημόσια περιουσία, την οποία τη διαχειρίζεται κυβερνήσεις και οργανισμοί οι οποίοι, πρώτα απ’ όλα, μπορούν να εξυπηρετούν το δημόσιο συμφέρο</w:t>
      </w:r>
      <w:r>
        <w:rPr>
          <w:rFonts w:eastAsia="Times New Roman"/>
          <w:szCs w:val="24"/>
        </w:rPr>
        <w:t xml:space="preserve">ν και όχι ιδιωτικά, ιδιοτελή συμφέροντα. </w:t>
      </w:r>
    </w:p>
    <w:p w14:paraId="2E9F95BF" w14:textId="77777777" w:rsidR="00BE4DD2" w:rsidRDefault="0027121F">
      <w:pPr>
        <w:spacing w:line="600" w:lineRule="auto"/>
        <w:ind w:firstLine="720"/>
        <w:contextualSpacing/>
        <w:jc w:val="both"/>
        <w:rPr>
          <w:rFonts w:eastAsia="Times New Roman"/>
          <w:szCs w:val="24"/>
        </w:rPr>
      </w:pPr>
      <w:r>
        <w:rPr>
          <w:rFonts w:eastAsia="Times New Roman"/>
          <w:szCs w:val="24"/>
        </w:rPr>
        <w:t>Κάναμε, λοιπόν, τον συμβιβασμό μας το καλοκαίρι του 2015, έναν συμβιβασμό που είχε και επώδυνα μέτρα και το ξέρουμε. Μετά από τρία χρόνια, όμως, η αποτίμηση είναι θετική. Το πρόγραμμα βγαίνει, η οικονομία ανακάμπτε</w:t>
      </w:r>
      <w:r>
        <w:rPr>
          <w:rFonts w:eastAsia="Times New Roman"/>
          <w:szCs w:val="24"/>
        </w:rPr>
        <w:t xml:space="preserve">ι, η ανεργία μειώνεται, η επόμενη μέρα, με κοινωνικά δίκαιο και οικολογικά βιώσιμο τρόπο, προχωρά, ενώ μια σειρά μέτρων οικοδόμησης του κοινωνικού κράτους έχουν </w:t>
      </w:r>
      <w:r>
        <w:rPr>
          <w:rFonts w:eastAsia="Times New Roman"/>
          <w:szCs w:val="24"/>
        </w:rPr>
        <w:lastRenderedPageBreak/>
        <w:t>προχωρήσει. Και φυσικά, σταθερά χτυπάμε τους αρμούς της διαφθοράς και της διαπλοκής για να προχ</w:t>
      </w:r>
      <w:r>
        <w:rPr>
          <w:rFonts w:eastAsia="Times New Roman"/>
          <w:szCs w:val="24"/>
        </w:rPr>
        <w:t xml:space="preserve">ωρήσει η χώρα επιτέλους μπροστά, χωρίς τις στρεβλώσεις, τις παθογένειες και τις διαπλεκόμενες εξαρτήσεις που πολιτικού και οικονομικού συστήματος που μας οδήγησαν στη χρεοκοπία. </w:t>
      </w:r>
    </w:p>
    <w:p w14:paraId="2E9F95C0"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Δεν </w:t>
      </w:r>
      <w:proofErr w:type="spellStart"/>
      <w:r>
        <w:rPr>
          <w:rFonts w:eastAsia="Times New Roman"/>
          <w:szCs w:val="24"/>
        </w:rPr>
        <w:t>αποστήκαμε</w:t>
      </w:r>
      <w:proofErr w:type="spellEnd"/>
      <w:r>
        <w:rPr>
          <w:rFonts w:eastAsia="Times New Roman"/>
          <w:szCs w:val="24"/>
        </w:rPr>
        <w:t xml:space="preserve"> ποτέ από τις θέσεις μας για τις ιδιωτικοποιήσεις των μεγάλων υ</w:t>
      </w:r>
      <w:r>
        <w:rPr>
          <w:rFonts w:eastAsia="Times New Roman"/>
          <w:szCs w:val="24"/>
        </w:rPr>
        <w:t xml:space="preserve">ποδομών. Εξακολουθούμε να θεωρούμε ως βέλτιστη λύση την ιδιοκτησία των λιμανιών στο </w:t>
      </w:r>
      <w:r>
        <w:rPr>
          <w:rFonts w:eastAsia="Times New Roman"/>
          <w:szCs w:val="24"/>
        </w:rPr>
        <w:t>δ</w:t>
      </w:r>
      <w:r>
        <w:rPr>
          <w:rFonts w:eastAsia="Times New Roman"/>
          <w:szCs w:val="24"/>
        </w:rPr>
        <w:t xml:space="preserve">ημόσιο και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και βεβαίως ένα </w:t>
      </w:r>
      <w:r>
        <w:rPr>
          <w:rFonts w:eastAsia="Times New Roman"/>
          <w:szCs w:val="24"/>
        </w:rPr>
        <w:t>δ</w:t>
      </w:r>
      <w:r>
        <w:rPr>
          <w:rFonts w:eastAsia="Times New Roman"/>
          <w:szCs w:val="24"/>
        </w:rPr>
        <w:t xml:space="preserve">ημόσιο, όπως σας είπα, διαφορετικό. Εμείς μετακινηθήκαμε υιοθετώντας το ευρωπαϊκό λιμενικό σύστημα. Εσείς, κύριοι της </w:t>
      </w:r>
      <w:r>
        <w:rPr>
          <w:rFonts w:eastAsia="Times New Roman"/>
          <w:szCs w:val="24"/>
        </w:rPr>
        <w:t xml:space="preserve">Νέας Δημοκρατίας, που λέτε ότι έχετε μετακινηθεί στις παραχωρήσεις, από πού μετακινηθήκατε; </w:t>
      </w:r>
      <w:r>
        <w:rPr>
          <w:rFonts w:eastAsia="Times New Roman"/>
          <w:szCs w:val="24"/>
        </w:rPr>
        <w:lastRenderedPageBreak/>
        <w:t xml:space="preserve">Μετακινηθήκατε, μήπως, από τις ιδιωτικοποιήσεις-ξεπούλημα και τώρα μιλάτε για παραχωρήσεις; Αυτό είναι το ερώτημα. </w:t>
      </w:r>
    </w:p>
    <w:p w14:paraId="2E9F95C1"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Να μιλήσω, όμως, για το θέμα της Δημόσιας Αρχής </w:t>
      </w:r>
      <w:r>
        <w:rPr>
          <w:rFonts w:eastAsia="Times New Roman"/>
          <w:szCs w:val="24"/>
        </w:rPr>
        <w:t xml:space="preserve">Λιμένων. Δημόσια Αρχή Λιμένων, αγαπητοί συνάδελφοι της Νέας Δημοκρατίας, υπάρχει σε όλα τα ευρωπαϊκά και όχι μόνο, λιμάνια. Θα ξέρετε πολύ καλά την έννοια του </w:t>
      </w:r>
      <w:r>
        <w:rPr>
          <w:rFonts w:eastAsia="Times New Roman"/>
          <w:szCs w:val="24"/>
          <w:lang w:val="en-US"/>
        </w:rPr>
        <w:t>port</w:t>
      </w:r>
      <w:r>
        <w:rPr>
          <w:rFonts w:eastAsia="Times New Roman"/>
          <w:szCs w:val="24"/>
        </w:rPr>
        <w:t xml:space="preserve"> </w:t>
      </w:r>
      <w:r>
        <w:rPr>
          <w:rFonts w:eastAsia="Times New Roman"/>
          <w:szCs w:val="24"/>
          <w:lang w:val="en-US"/>
        </w:rPr>
        <w:t>authority</w:t>
      </w:r>
      <w:r>
        <w:rPr>
          <w:rFonts w:eastAsia="Times New Roman"/>
          <w:szCs w:val="24"/>
        </w:rPr>
        <w:t xml:space="preserve">, και του </w:t>
      </w:r>
      <w:proofErr w:type="spellStart"/>
      <w:r>
        <w:rPr>
          <w:rFonts w:eastAsia="Times New Roman"/>
          <w:szCs w:val="24"/>
        </w:rPr>
        <w:t>autorita</w:t>
      </w:r>
      <w:proofErr w:type="spellEnd"/>
      <w:r>
        <w:rPr>
          <w:rFonts w:eastAsia="Times New Roman"/>
          <w:szCs w:val="24"/>
        </w:rPr>
        <w:t xml:space="preserve"> </w:t>
      </w:r>
      <w:proofErr w:type="spellStart"/>
      <w:r>
        <w:rPr>
          <w:rFonts w:eastAsia="Times New Roman"/>
          <w:szCs w:val="24"/>
        </w:rPr>
        <w:t>del</w:t>
      </w:r>
      <w:proofErr w:type="spellEnd"/>
      <w:r>
        <w:rPr>
          <w:rFonts w:eastAsia="Times New Roman"/>
          <w:szCs w:val="24"/>
        </w:rPr>
        <w:t xml:space="preserve"> </w:t>
      </w:r>
      <w:proofErr w:type="spellStart"/>
      <w:r>
        <w:rPr>
          <w:rFonts w:eastAsia="Times New Roman"/>
          <w:szCs w:val="24"/>
        </w:rPr>
        <w:t>porto</w:t>
      </w:r>
      <w:proofErr w:type="spellEnd"/>
      <w:r>
        <w:rPr>
          <w:rFonts w:eastAsia="Times New Roman"/>
          <w:szCs w:val="24"/>
        </w:rPr>
        <w:t>, για να το πω και στα Ιταλικά, που ασκεί τον δημόσιο έ</w:t>
      </w:r>
      <w:r>
        <w:rPr>
          <w:rFonts w:eastAsia="Times New Roman"/>
          <w:szCs w:val="24"/>
        </w:rPr>
        <w:t xml:space="preserve">λεγχο και τη δημόσια εποπτεία, ακόμα και στα λιμάνια που είναι υπό παραχώρηση. </w:t>
      </w:r>
    </w:p>
    <w:p w14:paraId="2E9F95C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Θέλω να πω ότι σύμφωνα με τον ιδρυτικό νόμο της Δημόσιας Αρχής Λιμένων, βάσει του άρθρου 123 του ν.4389, η Δημόσια Αρχή Λιμένων είναι αυτοτελής υπηρεσία του Υπουργείου Ναυτιλία</w:t>
      </w:r>
      <w:r>
        <w:rPr>
          <w:rFonts w:eastAsia="Times New Roman" w:cs="Times New Roman"/>
          <w:szCs w:val="24"/>
        </w:rPr>
        <w:t xml:space="preserve">ς και στους σκοπούς και στις αρμοδιότητες της επιτρέπονται η συμβολή </w:t>
      </w:r>
      <w:r>
        <w:rPr>
          <w:rFonts w:eastAsia="Times New Roman" w:cs="Times New Roman"/>
          <w:szCs w:val="24"/>
        </w:rPr>
        <w:lastRenderedPageBreak/>
        <w:t>στην τοπική και περιφερειακή οικονομική και κοινωνική ευημερία, η προστασία του περιβάλλοντος εντός των λιμένων, η αναβάθμιση των παρεχόμενων υπηρεσιών εντός των λιμένων, η συνεργασία όλω</w:t>
      </w:r>
      <w:r>
        <w:rPr>
          <w:rFonts w:eastAsia="Times New Roman" w:cs="Times New Roman"/>
          <w:szCs w:val="24"/>
        </w:rPr>
        <w:t xml:space="preserve">ν των αρμόδιων φορέων για την κατοχύρωση των εργασιακών δικαιωμάτων και παρακολούθηση των συλλογικών συμβάσεων εργασίας των εργαζομένων στη λιμενική ζώνη. </w:t>
      </w:r>
    </w:p>
    <w:p w14:paraId="2E9F95C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Γνωστοποιεί η ΔΑΛ αμελλητί στη ΡΑΛ, στη Ρυθμιστική Αρχή Λιμένων, κάθε στοιχείο το οποίο σχετίζεται μ</w:t>
      </w:r>
      <w:r>
        <w:rPr>
          <w:rFonts w:eastAsia="Times New Roman" w:cs="Times New Roman"/>
          <w:szCs w:val="24"/>
        </w:rPr>
        <w:t xml:space="preserve">ε την άσκηση συμβατικών δικαιωμάτων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από σύμβαση παραχώρησης σε λιμενική ζώνη.</w:t>
      </w:r>
    </w:p>
    <w:p w14:paraId="2E9F95C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η Ρυθμιστική Αρχή Λιμένων είναι μια ανεξάρτητη αρχή, δεν είναι υπηρεσία του Υπουργείου, που έχει ως στόχο την </w:t>
      </w:r>
      <w:r>
        <w:rPr>
          <w:rFonts w:eastAsia="Times New Roman" w:cs="Times New Roman"/>
          <w:szCs w:val="24"/>
        </w:rPr>
        <w:lastRenderedPageBreak/>
        <w:t xml:space="preserve">εποπτεία και τον ρυθμιστικό ρόλο μεταξύ δημόσιων και ιδιωτικών φορέων του Εθνικού Λιμενικού Συστήματος. </w:t>
      </w:r>
    </w:p>
    <w:p w14:paraId="2E9F95C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μόνο, λοιπόν, η αμφισβήτηση</w:t>
      </w:r>
      <w:r>
        <w:rPr>
          <w:rFonts w:eastAsia="Times New Roman" w:cs="Times New Roman"/>
          <w:szCs w:val="24"/>
        </w:rPr>
        <w:t xml:space="preserve"> της ύπαρξης και των αρμοδιοτήτων της ΔΑΛ από εσάς, από τη Νέα Δημοκρατία, καταδεικνύει την ουσιώδη διαφορά μας μεταξύ της δικής σας ιδιωτικοποιημένης παραχώρησης και της δικής μας παραχώρησης με τη διασφάλιση του δημοσίου συμφέροντος, των περιβαλλοντικών </w:t>
      </w:r>
      <w:r>
        <w:rPr>
          <w:rFonts w:eastAsia="Times New Roman" w:cs="Times New Roman"/>
          <w:szCs w:val="24"/>
        </w:rPr>
        <w:t>όρων και των εργασιακών σχέσεων.</w:t>
      </w:r>
    </w:p>
    <w:p w14:paraId="2E9F95C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Αυτό ακριβώς κάναμε και πετύχαμε με τη σκληρή διαπραγμάτευση και κύρωση των αναθεωρημένων συμβάσεων παραχώρησης και στον Πειραιά και τώρα στη Θεσσαλονίκη. Αυτό ακριβώς θα κάνουμε και αυτή είναι η μεγάλη διαφορά μας από τη ν</w:t>
      </w:r>
      <w:r>
        <w:rPr>
          <w:rFonts w:eastAsia="Times New Roman" w:cs="Times New Roman"/>
          <w:szCs w:val="24"/>
        </w:rPr>
        <w:t>εοφιλελεύθερη αντίληψη, που εσείς υπηρετείτε.</w:t>
      </w:r>
    </w:p>
    <w:p w14:paraId="2E9F95C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2E9F95C8" w14:textId="77777777" w:rsidR="00BE4DD2" w:rsidRDefault="0027121F">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2E9F95C9" w14:textId="77777777" w:rsidR="00BE4DD2" w:rsidRDefault="0027121F">
      <w:pPr>
        <w:spacing w:line="600" w:lineRule="auto"/>
        <w:ind w:firstLine="720"/>
        <w:contextualSpacing/>
        <w:jc w:val="both"/>
        <w:rPr>
          <w:rFonts w:eastAsia="Times New Roman"/>
          <w:bCs/>
        </w:rPr>
      </w:pPr>
      <w:r>
        <w:rPr>
          <w:rFonts w:eastAsia="Times New Roman" w:cs="Times New Roman"/>
          <w:szCs w:val="24"/>
        </w:rPr>
        <w:t xml:space="preserve"> </w:t>
      </w:r>
      <w:r>
        <w:rPr>
          <w:rFonts w:eastAsia="Times New Roman"/>
          <w:b/>
          <w:bCs/>
        </w:rPr>
        <w:t>ΠΡΟΕΔΡΕΥΩΝ (Δημήτριος Καμμένος):</w:t>
      </w:r>
      <w:r>
        <w:rPr>
          <w:rFonts w:eastAsia="Times New Roman"/>
          <w:bCs/>
        </w:rPr>
        <w:t xml:space="preserve"> Ευχαριστούμε τον κ. </w:t>
      </w:r>
      <w:proofErr w:type="spellStart"/>
      <w:r>
        <w:rPr>
          <w:rFonts w:eastAsia="Times New Roman"/>
          <w:bCs/>
        </w:rPr>
        <w:t>Συρμαλένιο</w:t>
      </w:r>
      <w:proofErr w:type="spellEnd"/>
      <w:r>
        <w:rPr>
          <w:rFonts w:eastAsia="Times New Roman"/>
          <w:bCs/>
        </w:rPr>
        <w:t xml:space="preserve">. </w:t>
      </w:r>
    </w:p>
    <w:p w14:paraId="2E9F95CA" w14:textId="77777777" w:rsidR="00BE4DD2" w:rsidRDefault="0027121F">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w:t>
      </w:r>
      <w:r>
        <w:rPr>
          <w:rFonts w:eastAsia="Times New Roman" w:cs="Times New Roman"/>
        </w:rPr>
        <w:t xml:space="preserve">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π</w:t>
      </w:r>
      <w:r>
        <w:rPr>
          <w:rFonts w:eastAsia="Times New Roman" w:cs="Times New Roman"/>
        </w:rPr>
        <w:t xml:space="preserve">έντε εκπαιδευτικοί συνοδοί τους από το Δημοτικό Σχολείο </w:t>
      </w:r>
      <w:proofErr w:type="spellStart"/>
      <w:r>
        <w:rPr>
          <w:rFonts w:eastAsia="Times New Roman" w:cs="Times New Roman"/>
        </w:rPr>
        <w:t>Μπατσίου</w:t>
      </w:r>
      <w:proofErr w:type="spellEnd"/>
      <w:r>
        <w:rPr>
          <w:rFonts w:eastAsia="Times New Roman" w:cs="Times New Roman"/>
        </w:rPr>
        <w:t xml:space="preserve"> Άνδρου και από το Δημοτικό Σχολείο Παραλίας Κατερίνης. </w:t>
      </w:r>
    </w:p>
    <w:p w14:paraId="2E9F95CB" w14:textId="77777777" w:rsidR="00BE4DD2" w:rsidRDefault="0027121F">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E9F95CC" w14:textId="77777777" w:rsidR="00BE4DD2" w:rsidRDefault="0027121F">
      <w:pPr>
        <w:spacing w:line="600" w:lineRule="auto"/>
        <w:ind w:firstLine="720"/>
        <w:contextualSpacing/>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2E9F95CD" w14:textId="77777777" w:rsidR="00BE4DD2" w:rsidRDefault="0027121F">
      <w:pPr>
        <w:spacing w:line="600" w:lineRule="auto"/>
        <w:ind w:firstLine="720"/>
        <w:contextualSpacing/>
        <w:jc w:val="both"/>
        <w:rPr>
          <w:rFonts w:eastAsia="Times New Roman"/>
          <w:bCs/>
        </w:rPr>
      </w:pPr>
      <w:r>
        <w:rPr>
          <w:rFonts w:eastAsia="Times New Roman"/>
          <w:bCs/>
        </w:rPr>
        <w:t>Τον λόγο έχει ο συνάδελφος ομιλητής από τη Χρυσή Αυγή κ. Η</w:t>
      </w:r>
      <w:r>
        <w:rPr>
          <w:rFonts w:eastAsia="Times New Roman"/>
          <w:bCs/>
        </w:rPr>
        <w:t xml:space="preserve">λίας </w:t>
      </w:r>
      <w:proofErr w:type="spellStart"/>
      <w:r>
        <w:rPr>
          <w:rFonts w:eastAsia="Times New Roman"/>
          <w:bCs/>
        </w:rPr>
        <w:t>Παναγιώταρος</w:t>
      </w:r>
      <w:proofErr w:type="spellEnd"/>
      <w:r>
        <w:rPr>
          <w:rFonts w:eastAsia="Times New Roman"/>
          <w:bCs/>
        </w:rPr>
        <w:t xml:space="preserve"> για πέντε λεπτά. </w:t>
      </w:r>
    </w:p>
    <w:p w14:paraId="2E9F95CE" w14:textId="77777777" w:rsidR="00BE4DD2" w:rsidRDefault="0027121F">
      <w:pPr>
        <w:spacing w:line="600" w:lineRule="auto"/>
        <w:ind w:firstLine="720"/>
        <w:contextualSpacing/>
        <w:jc w:val="both"/>
        <w:rPr>
          <w:rFonts w:eastAsia="Times New Roman"/>
          <w:bCs/>
        </w:rPr>
      </w:pPr>
      <w:r>
        <w:rPr>
          <w:rFonts w:eastAsia="Times New Roman"/>
          <w:b/>
          <w:bCs/>
        </w:rPr>
        <w:t>ΗΛΙΑΣ ΠΑΝΑΓΙΩΤΑΡΟΣ:</w:t>
      </w:r>
      <w:r>
        <w:rPr>
          <w:rFonts w:eastAsia="Times New Roman"/>
          <w:bCs/>
        </w:rPr>
        <w:t xml:space="preserve"> Ευχαριστώ πολύ, κύριε Πρόεδρε.</w:t>
      </w:r>
    </w:p>
    <w:p w14:paraId="2E9F95CF" w14:textId="77777777" w:rsidR="00BE4DD2" w:rsidRDefault="0027121F">
      <w:pPr>
        <w:spacing w:line="600" w:lineRule="auto"/>
        <w:ind w:firstLine="720"/>
        <w:contextualSpacing/>
        <w:jc w:val="both"/>
        <w:rPr>
          <w:rFonts w:eastAsia="Times New Roman"/>
          <w:bCs/>
        </w:rPr>
      </w:pPr>
      <w:r>
        <w:rPr>
          <w:rFonts w:eastAsia="Times New Roman"/>
          <w:bCs/>
        </w:rPr>
        <w:t>Επειδή πολύ σχολιάστηκε χθες μια διένεξη</w:t>
      </w:r>
      <w:r>
        <w:rPr>
          <w:rFonts w:eastAsia="Times New Roman"/>
          <w:bCs/>
        </w:rPr>
        <w:t>,</w:t>
      </w:r>
      <w:r>
        <w:rPr>
          <w:rFonts w:eastAsia="Times New Roman"/>
          <w:bCs/>
        </w:rPr>
        <w:t xml:space="preserve"> που υπήρξε στο καφενείο μεταξύ κάποιων φίλων του κ. Σαμαρά και κάποιων στελεχών του ΣΥΡΙΖΑ, επειδή ακούστηκαν διάφορα για τον Γ</w:t>
      </w:r>
      <w:r>
        <w:rPr>
          <w:rFonts w:eastAsia="Times New Roman"/>
          <w:bCs/>
        </w:rPr>
        <w:t>ράμμο και το Βίτσι, να ενημερώσουμε τους φίλους του κ. Σαμαρά και της Νέας Δημοκρατίας ότι εσείς τα έχετε απεμπολήσει εδώ και πάρα πολλά χρόνια όλα αυτά και σέρνεστε πίσω από κάθε αριστερό, σε μνημόσυνα, σε τελετές, σε κηδείες και οτιδήποτε άλλο.</w:t>
      </w:r>
    </w:p>
    <w:p w14:paraId="2E9F95D0" w14:textId="77777777" w:rsidR="00BE4DD2" w:rsidRDefault="0027121F">
      <w:pPr>
        <w:spacing w:line="600" w:lineRule="auto"/>
        <w:ind w:firstLine="720"/>
        <w:contextualSpacing/>
        <w:jc w:val="both"/>
        <w:rPr>
          <w:rFonts w:eastAsia="Times New Roman"/>
          <w:bCs/>
        </w:rPr>
      </w:pPr>
      <w:r>
        <w:rPr>
          <w:rFonts w:eastAsia="Times New Roman"/>
          <w:bCs/>
        </w:rPr>
        <w:t>Αφού χθες</w:t>
      </w:r>
      <w:r>
        <w:rPr>
          <w:rFonts w:eastAsia="Times New Roman"/>
          <w:bCs/>
        </w:rPr>
        <w:t xml:space="preserve"> σ’ αυτή την πολύ μεγάλης διάρκειας συνεδρίαση της Βουλής γέλασε ή μάλλον έκλαψε ο κάθε πικραμένος με τα της </w:t>
      </w:r>
      <w:r>
        <w:rPr>
          <w:rFonts w:eastAsia="Times New Roman"/>
          <w:bCs/>
        </w:rPr>
        <w:lastRenderedPageBreak/>
        <w:t>«</w:t>
      </w:r>
      <w:r>
        <w:rPr>
          <w:rFonts w:eastAsia="Times New Roman"/>
          <w:bCs/>
          <w:lang w:val="en-US"/>
        </w:rPr>
        <w:t>NOVARTIS</w:t>
      </w:r>
      <w:r>
        <w:rPr>
          <w:rFonts w:eastAsia="Times New Roman"/>
          <w:bCs/>
        </w:rPr>
        <w:t>»</w:t>
      </w:r>
      <w:r>
        <w:rPr>
          <w:rFonts w:eastAsia="Times New Roman"/>
          <w:bCs/>
        </w:rPr>
        <w:t xml:space="preserve">, ας επανέλθουμε στη ζοφερή πραγματικότητα. Στη ζοφερή πραγματικότητα των εθνικών θεμάτων, όπου αυτές τις μέρες η </w:t>
      </w:r>
      <w:r>
        <w:rPr>
          <w:rFonts w:eastAsia="Times New Roman"/>
          <w:bCs/>
        </w:rPr>
        <w:t>«</w:t>
      </w:r>
      <w:r>
        <w:rPr>
          <w:rFonts w:eastAsia="Times New Roman"/>
          <w:bCs/>
          <w:lang w:val="en-US"/>
        </w:rPr>
        <w:t>NOVARTIS</w:t>
      </w:r>
      <w:r>
        <w:rPr>
          <w:rFonts w:eastAsia="Times New Roman"/>
          <w:bCs/>
        </w:rPr>
        <w:t>»</w:t>
      </w:r>
      <w:r>
        <w:rPr>
          <w:rFonts w:eastAsia="Times New Roman"/>
          <w:bCs/>
        </w:rPr>
        <w:t xml:space="preserve"> επισκίασε κα</w:t>
      </w:r>
      <w:r>
        <w:rPr>
          <w:rFonts w:eastAsia="Times New Roman"/>
          <w:bCs/>
        </w:rPr>
        <w:t xml:space="preserve">τά κάποιο τρόπο όλα τα φοβερά τα οποία </w:t>
      </w:r>
      <w:proofErr w:type="spellStart"/>
      <w:r>
        <w:rPr>
          <w:rFonts w:eastAsia="Times New Roman"/>
          <w:bCs/>
        </w:rPr>
        <w:t>συνέβαιναν</w:t>
      </w:r>
      <w:proofErr w:type="spellEnd"/>
      <w:r>
        <w:rPr>
          <w:rFonts w:eastAsia="Times New Roman"/>
          <w:bCs/>
        </w:rPr>
        <w:t xml:space="preserve"> στα εθνικά ζητήματα είτε στο ζήτημα της ονομασίας των Σκοπίων είτε στις επικείμενες συμφωνίες με την Αλβανία, όπου και εκεί με τη θέσπιση ΑΟΖ σύμφωνα με πληροφορίες –γιατί όλα τα μαθαίνουμε από το εξωτερικό</w:t>
      </w:r>
      <w:r>
        <w:rPr>
          <w:rFonts w:eastAsia="Times New Roman"/>
          <w:bCs/>
        </w:rPr>
        <w:t xml:space="preserve"> και τίποτα δεν μαθαίνουμε από τους Έλληνες αρμόδιους- είχαμε μια ακόμη μεγάλη υποχώρηση είτε στο ζήτημα της Κύπρου, όπου η Τουρκία στην κυριολεξία διέκοψε την πρώτη προσπάθεια στο οικόπεδο 3 και το γεωτρύπανο της ιταλικής εταιρείας έμεινε εκεί και έφυγε ή</w:t>
      </w:r>
      <w:r>
        <w:rPr>
          <w:rFonts w:eastAsia="Times New Roman"/>
          <w:bCs/>
        </w:rPr>
        <w:t xml:space="preserve"> φεύγει σήμερα και πάει κάπου αλλού, μετά από μια «βρώμικη» συνάντηση</w:t>
      </w:r>
      <w:r>
        <w:rPr>
          <w:rFonts w:eastAsia="Times New Roman"/>
          <w:bCs/>
        </w:rPr>
        <w:t>,</w:t>
      </w:r>
      <w:r>
        <w:rPr>
          <w:rFonts w:eastAsia="Times New Roman"/>
          <w:bCs/>
        </w:rPr>
        <w:t xml:space="preserve"> </w:t>
      </w:r>
      <w:r>
        <w:rPr>
          <w:rFonts w:eastAsia="Times New Roman"/>
          <w:bCs/>
        </w:rPr>
        <w:lastRenderedPageBreak/>
        <w:t>που είχαν τα στελέχη της εταιρείας με υπουργούς του ψευδοκράτους. Και όλα αυτά πέρασαν στο ντούκου, διότι το πολιτικό σύστημα έζεχνε, τα έπαιρνε και η συζήτηση, που ήταν όντως σοβαρή, σ</w:t>
      </w:r>
      <w:r>
        <w:rPr>
          <w:rFonts w:eastAsia="Times New Roman"/>
          <w:bCs/>
        </w:rPr>
        <w:t xml:space="preserve">τη Βουλή επισκίασε όλα αυτά. </w:t>
      </w:r>
    </w:p>
    <w:p w14:paraId="2E9F95D1" w14:textId="77777777" w:rsidR="00BE4DD2" w:rsidRDefault="0027121F">
      <w:pPr>
        <w:spacing w:line="600" w:lineRule="auto"/>
        <w:ind w:firstLine="720"/>
        <w:contextualSpacing/>
        <w:jc w:val="both"/>
        <w:rPr>
          <w:rFonts w:eastAsia="Times New Roman"/>
          <w:bCs/>
        </w:rPr>
      </w:pPr>
      <w:r>
        <w:rPr>
          <w:rFonts w:eastAsia="Times New Roman"/>
          <w:bCs/>
        </w:rPr>
        <w:t>Βέβαια, τώρα που θα δούμε για πόσες ημέρες θα είναι στην επικαιρότητα ακόμα το ζήτημα της ονομασίας των Σκοπίων και της υφαρπαγής του ονόματος με το ξεπούλημα από τους δικούς μας κρατικούς λειτουργούς, ένα νέο σκάνδαλο θα έρθε</w:t>
      </w:r>
      <w:r>
        <w:rPr>
          <w:rFonts w:eastAsia="Times New Roman"/>
          <w:bCs/>
        </w:rPr>
        <w:t xml:space="preserve">ι στη Βουλή, αυτό της παράνομης -και όχι μόνο- δανειοδότησης των κομμάτων. </w:t>
      </w:r>
    </w:p>
    <w:p w14:paraId="2E9F95D2"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Φυσικά, το εν λόγω σκάνδαλο έχει να κάνει πάλι με τα δύο μεγάλα </w:t>
      </w:r>
      <w:r>
        <w:rPr>
          <w:rFonts w:eastAsia="Times New Roman"/>
          <w:szCs w:val="24"/>
        </w:rPr>
        <w:t>κ</w:t>
      </w:r>
      <w:r>
        <w:rPr>
          <w:rFonts w:eastAsia="Times New Roman"/>
          <w:szCs w:val="24"/>
        </w:rPr>
        <w:t xml:space="preserve">όμματα του ΠΑΣΟΚ και της Νέας Δημοκρατίας, που και τα δύο μαζί χρωστάνε καμμιά πεντακοσαριά εκατομμύρια ευρώ στις </w:t>
      </w:r>
      <w:r>
        <w:rPr>
          <w:rFonts w:eastAsia="Times New Roman"/>
          <w:szCs w:val="24"/>
        </w:rPr>
        <w:lastRenderedPageBreak/>
        <w:t>τ</w:t>
      </w:r>
      <w:r>
        <w:rPr>
          <w:rFonts w:eastAsia="Times New Roman"/>
          <w:szCs w:val="24"/>
        </w:rPr>
        <w:t xml:space="preserve">ράπεζες -δανεικά και αγύριστα- αυτά τα οποία καλείται να αποπληρώσει ο ελληνικός λαός μέσω των μνημονίων, των </w:t>
      </w:r>
      <w:proofErr w:type="spellStart"/>
      <w:r>
        <w:rPr>
          <w:rFonts w:eastAsia="Times New Roman"/>
          <w:szCs w:val="24"/>
        </w:rPr>
        <w:t>ανακεφαλαιοποιήσεων</w:t>
      </w:r>
      <w:proofErr w:type="spellEnd"/>
      <w:r>
        <w:rPr>
          <w:rFonts w:eastAsia="Times New Roman"/>
          <w:szCs w:val="24"/>
        </w:rPr>
        <w:t xml:space="preserve"> και όλων των άλλων καταστάσεων και δεν ξέρουμε αν θα τα καταφέρει κανείς.</w:t>
      </w:r>
    </w:p>
    <w:p w14:paraId="2E9F95D3"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Και μέχρι να έρθει αυτό το σκάνδαλο, αυτό που θα έπρ</w:t>
      </w:r>
      <w:r>
        <w:rPr>
          <w:rFonts w:eastAsia="Times New Roman"/>
          <w:szCs w:val="24"/>
        </w:rPr>
        <w:t xml:space="preserve">επε να ξέρουν ο Πρωθυπουργός, ο Υπουργός Εθνικής Άμυνας, ο Υπουργός Εξωτερικών και όλοι όσοι «διαπραγματεύονται» στα εθνικά ζητήματα είναι ότι το λεγόμενο «Διεθνές Δίκαιο», που επικαλούνται συνεχώς, είναι το </w:t>
      </w:r>
      <w:r>
        <w:rPr>
          <w:rFonts w:eastAsia="Times New Roman"/>
          <w:szCs w:val="24"/>
        </w:rPr>
        <w:t>δ</w:t>
      </w:r>
      <w:r>
        <w:rPr>
          <w:rFonts w:eastAsia="Times New Roman"/>
          <w:szCs w:val="24"/>
        </w:rPr>
        <w:t xml:space="preserve">ίκαιο του ισχυρού. Και μόνο με ισχυρές Ένοπλες </w:t>
      </w:r>
      <w:r>
        <w:rPr>
          <w:rFonts w:eastAsia="Times New Roman"/>
          <w:szCs w:val="24"/>
        </w:rPr>
        <w:t>Δυνάμεις θα μπορούμε να κάνουμε εξόρυξη των υδρογονανθράκων, του πετρελαίου, του φυσικού αερίου και όλων των υπολοίπων, είτε στη Κύπρο είτε στην Ελλάδα.</w:t>
      </w:r>
    </w:p>
    <w:p w14:paraId="2E9F95D4"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lastRenderedPageBreak/>
        <w:t>Θα έπρεπε πέριξ του ιταλικού γεωτρύπανου να βρίσκονται</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δέκα πολεμικά πλοία του Πολεμικού </w:t>
      </w:r>
      <w:r>
        <w:rPr>
          <w:rFonts w:eastAsia="Times New Roman"/>
          <w:szCs w:val="24"/>
        </w:rPr>
        <w:t>Ναυτικού, να βρίσκονται υποβρύχια, που στη δεδομένη χρονική στιγμή έχουμε υπεροπλία σε σχέση με τους Τούρκους, και να τους δείξουμε ότι δεν παίζουμε, διότι μόνο έτσι καταλαβαίνει κάποιος.</w:t>
      </w:r>
    </w:p>
    <w:p w14:paraId="2E9F95D5"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Να υπενθυμίσουμε τρία περιστατικά για να καταλάβουμε </w:t>
      </w:r>
      <w:r>
        <w:rPr>
          <w:rFonts w:eastAsia="Times New Roman"/>
          <w:szCs w:val="24"/>
        </w:rPr>
        <w:t xml:space="preserve">πως </w:t>
      </w:r>
      <w:r>
        <w:rPr>
          <w:rFonts w:eastAsia="Times New Roman"/>
          <w:szCs w:val="24"/>
        </w:rPr>
        <w:t>λειτουργούν</w:t>
      </w:r>
      <w:r>
        <w:rPr>
          <w:rFonts w:eastAsia="Times New Roman"/>
          <w:szCs w:val="24"/>
        </w:rPr>
        <w:t xml:space="preserve"> τα σοβαρά κράτη.</w:t>
      </w:r>
    </w:p>
    <w:p w14:paraId="2E9F95D6"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Το ένα είναι στα τέλη της δεκαετίας του 1970, αρχές δεκαετίας του 1980. Όταν οι Τούρκοι άρχισαν να κάνουν παραβιάσεις στην Ελλάδα, στον ελληνικό εναέριο χώρο, έκαναν και κάτι προσπάθειες προς την άλλη μεριά, προς το Ιράν. Βέβαια, η αντίδρ</w:t>
      </w:r>
      <w:r>
        <w:rPr>
          <w:rFonts w:eastAsia="Times New Roman"/>
          <w:szCs w:val="24"/>
        </w:rPr>
        <w:t xml:space="preserve">αση του Ιράν ήταν διαφορετική. Την ώρα που τα τουρκικά αεροπλάνα έκαναν </w:t>
      </w:r>
      <w:r>
        <w:rPr>
          <w:rFonts w:eastAsia="Times New Roman"/>
          <w:szCs w:val="24"/>
        </w:rPr>
        <w:lastRenderedPageBreak/>
        <w:t>παραβίαση του ιρανικού εναέριου χώρου, τα ιρανικά τους προσέγγισαν, έδιωξαν</w:t>
      </w:r>
      <w:r>
        <w:rPr>
          <w:rFonts w:eastAsia="Times New Roman"/>
          <w:szCs w:val="24"/>
        </w:rPr>
        <w:t xml:space="preserve"> τα αεροπλάνα</w:t>
      </w:r>
      <w:r>
        <w:rPr>
          <w:rFonts w:eastAsia="Times New Roman"/>
          <w:szCs w:val="24"/>
        </w:rPr>
        <w:t xml:space="preserve">, εγκλώβισαν ένα, το ανάγκασαν να προσγειωθεί </w:t>
      </w:r>
      <w:r>
        <w:rPr>
          <w:rFonts w:eastAsia="Times New Roman"/>
          <w:szCs w:val="24"/>
        </w:rPr>
        <w:t xml:space="preserve">σ’ </w:t>
      </w:r>
      <w:r>
        <w:rPr>
          <w:rFonts w:eastAsia="Times New Roman"/>
          <w:szCs w:val="24"/>
        </w:rPr>
        <w:t xml:space="preserve">ένα αεροδρόμιο στο Ιράν, πήραν τον πιλότο, τον </w:t>
      </w:r>
      <w:r>
        <w:rPr>
          <w:rFonts w:eastAsia="Times New Roman"/>
          <w:szCs w:val="24"/>
        </w:rPr>
        <w:t xml:space="preserve">έστειλαν με το ΚΤΕΛ πίσω στην Τουρκία και το αεροπλάνο της Τουρκίας το έβαψαν με τα χρώματα του Ιράν, έβαλαν και το εθνόσημο του Ιράν και πετάει μέχρι τώρα. Αυτό είναι ένα </w:t>
      </w:r>
      <w:r>
        <w:rPr>
          <w:rFonts w:eastAsia="Times New Roman"/>
          <w:szCs w:val="24"/>
          <w:lang w:val="en-US"/>
        </w:rPr>
        <w:t>F</w:t>
      </w:r>
      <w:r>
        <w:rPr>
          <w:rFonts w:eastAsia="Times New Roman"/>
          <w:szCs w:val="24"/>
        </w:rPr>
        <w:t xml:space="preserve">4 </w:t>
      </w:r>
      <w:proofErr w:type="spellStart"/>
      <w:r>
        <w:rPr>
          <w:rFonts w:eastAsia="Times New Roman"/>
          <w:szCs w:val="24"/>
          <w:lang w:val="en-US"/>
        </w:rPr>
        <w:t>F</w:t>
      </w:r>
      <w:r>
        <w:rPr>
          <w:rFonts w:eastAsia="Times New Roman"/>
          <w:szCs w:val="24"/>
          <w:lang w:val="en-US"/>
        </w:rPr>
        <w:t>hantom</w:t>
      </w:r>
      <w:proofErr w:type="spellEnd"/>
      <w:r>
        <w:rPr>
          <w:rFonts w:eastAsia="Times New Roman"/>
          <w:szCs w:val="24"/>
        </w:rPr>
        <w:t xml:space="preserve">. Από τότε, φυσικά, οι Τούρκοι δεν έκαναν </w:t>
      </w:r>
      <w:r>
        <w:rPr>
          <w:rFonts w:eastAsia="Times New Roman"/>
          <w:szCs w:val="24"/>
        </w:rPr>
        <w:t xml:space="preserve">ξανά </w:t>
      </w:r>
      <w:r>
        <w:rPr>
          <w:rFonts w:eastAsia="Times New Roman"/>
          <w:szCs w:val="24"/>
        </w:rPr>
        <w:t>καμμιά παραβίαση του εναέρι</w:t>
      </w:r>
      <w:r>
        <w:rPr>
          <w:rFonts w:eastAsia="Times New Roman"/>
          <w:szCs w:val="24"/>
        </w:rPr>
        <w:t>ου χώρου του Ιράν.</w:t>
      </w:r>
    </w:p>
    <w:p w14:paraId="2E9F95D7"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Ένα δεύτερο περιστατικό πολύ πιο πρόσφατο -πριν από ενάμισι, δύο χρόνια περίπου- συνέβη όταν ένα σκάφος των </w:t>
      </w:r>
      <w:r>
        <w:rPr>
          <w:rFonts w:eastAsia="Times New Roman"/>
          <w:szCs w:val="24"/>
        </w:rPr>
        <w:t>ειδικών δυνάμεων</w:t>
      </w:r>
      <w:r>
        <w:rPr>
          <w:rFonts w:eastAsia="Times New Roman"/>
          <w:szCs w:val="24"/>
        </w:rPr>
        <w:t xml:space="preserve"> του Πολεμικού Ναυτικού των Ηνωμένων Πολιτειών στα στενά του </w:t>
      </w:r>
      <w:proofErr w:type="spellStart"/>
      <w:r>
        <w:rPr>
          <w:rFonts w:eastAsia="Times New Roman"/>
          <w:szCs w:val="24"/>
        </w:rPr>
        <w:t>Ορμούζ</w:t>
      </w:r>
      <w:proofErr w:type="spellEnd"/>
      <w:r>
        <w:rPr>
          <w:rFonts w:eastAsia="Times New Roman"/>
          <w:szCs w:val="24"/>
        </w:rPr>
        <w:t xml:space="preserve"> μπήκε στα χωρικά ύδατα του Ιράν. Οι Ιρανοί συ</w:t>
      </w:r>
      <w:r>
        <w:rPr>
          <w:rFonts w:eastAsia="Times New Roman"/>
          <w:szCs w:val="24"/>
        </w:rPr>
        <w:t xml:space="preserve">νέλαβαν όλο το σκάφος. Ήταν </w:t>
      </w:r>
      <w:r>
        <w:rPr>
          <w:rFonts w:eastAsia="Times New Roman"/>
          <w:szCs w:val="24"/>
        </w:rPr>
        <w:t xml:space="preserve">εκεί </w:t>
      </w:r>
      <w:r>
        <w:rPr>
          <w:rFonts w:eastAsia="Times New Roman"/>
          <w:szCs w:val="24"/>
        </w:rPr>
        <w:t xml:space="preserve">οι </w:t>
      </w:r>
      <w:r>
        <w:rPr>
          <w:rFonts w:eastAsia="Times New Roman"/>
          <w:szCs w:val="24"/>
          <w:lang w:val="en-US"/>
        </w:rPr>
        <w:t>seal</w:t>
      </w:r>
      <w:r w:rsidRPr="00D21FA4">
        <w:rPr>
          <w:rFonts w:eastAsia="Times New Roman"/>
          <w:szCs w:val="24"/>
        </w:rPr>
        <w:t>’</w:t>
      </w:r>
      <w:r>
        <w:rPr>
          <w:rFonts w:eastAsia="Times New Roman"/>
          <w:szCs w:val="24"/>
          <w:lang w:val="en-US"/>
        </w:rPr>
        <w:t>s</w:t>
      </w:r>
      <w:r>
        <w:rPr>
          <w:rFonts w:eastAsia="Times New Roman"/>
          <w:szCs w:val="24"/>
        </w:rPr>
        <w:t xml:space="preserve"> </w:t>
      </w:r>
      <w:r>
        <w:rPr>
          <w:rFonts w:eastAsia="Times New Roman"/>
          <w:szCs w:val="24"/>
        </w:rPr>
        <w:t xml:space="preserve">και διάφοροι άλλοι </w:t>
      </w:r>
      <w:r>
        <w:rPr>
          <w:rFonts w:eastAsia="Times New Roman"/>
          <w:szCs w:val="24"/>
        </w:rPr>
        <w:lastRenderedPageBreak/>
        <w:t xml:space="preserve">Αμερικανοί, οι </w:t>
      </w:r>
      <w:r>
        <w:rPr>
          <w:rFonts w:eastAsia="Times New Roman"/>
          <w:szCs w:val="24"/>
          <w:lang w:val="en-US"/>
        </w:rPr>
        <w:t>m</w:t>
      </w:r>
      <w:r>
        <w:rPr>
          <w:rFonts w:eastAsia="Times New Roman"/>
          <w:szCs w:val="24"/>
          <w:lang w:val="en-US"/>
        </w:rPr>
        <w:t>arines</w:t>
      </w:r>
      <w:r>
        <w:rPr>
          <w:rFonts w:eastAsia="Times New Roman"/>
          <w:szCs w:val="24"/>
        </w:rPr>
        <w:t xml:space="preserve"> και λοιποί, δεμένοι χειροπόδαρα, έκλαιγαν και δεν ήξερε τι θα τους ξημερώσει. Τελικά, τους επέστρεψαν πίσω, ζήτησε συγγνώμη η Αμερική και όλα καλά. </w:t>
      </w:r>
    </w:p>
    <w:p w14:paraId="2E9F95D8"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w:t>
      </w:r>
      <w:r>
        <w:rPr>
          <w:rFonts w:eastAsia="Times New Roman"/>
          <w:szCs w:val="24"/>
        </w:rPr>
        <w:t>ει το κουδούνι λήξεως του χρόνου ομιλίας του κυρίου Βουλευτή)</w:t>
      </w:r>
    </w:p>
    <w:p w14:paraId="2E9F95D9"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Επιτρέψτε μου, κύριε Πρόεδρε. Τελειώνω </w:t>
      </w:r>
      <w:r>
        <w:rPr>
          <w:rFonts w:eastAsia="Times New Roman"/>
          <w:szCs w:val="24"/>
        </w:rPr>
        <w:t xml:space="preserve">σ’ </w:t>
      </w:r>
      <w:r>
        <w:rPr>
          <w:rFonts w:eastAsia="Times New Roman"/>
          <w:szCs w:val="24"/>
        </w:rPr>
        <w:t>ένα λεπτό.</w:t>
      </w:r>
    </w:p>
    <w:p w14:paraId="2E9F95DA"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Και έρχομαι και </w:t>
      </w:r>
      <w:r>
        <w:rPr>
          <w:rFonts w:eastAsia="Times New Roman"/>
          <w:szCs w:val="24"/>
        </w:rPr>
        <w:t xml:space="preserve">σ’ </w:t>
      </w:r>
      <w:r>
        <w:rPr>
          <w:rFonts w:eastAsia="Times New Roman"/>
          <w:szCs w:val="24"/>
        </w:rPr>
        <w:t xml:space="preserve">ένα τελευταίο παράδειγμα για το </w:t>
      </w:r>
      <w:r>
        <w:rPr>
          <w:rFonts w:eastAsia="Times New Roman"/>
          <w:szCs w:val="24"/>
        </w:rPr>
        <w:t xml:space="preserve">πως </w:t>
      </w:r>
      <w:r>
        <w:rPr>
          <w:rFonts w:eastAsia="Times New Roman"/>
          <w:szCs w:val="24"/>
        </w:rPr>
        <w:t>ένα έθνος υπερασπίζεται την πατρίδα του και τα δικαιώματά του. Είναι αυτό το οποίο συμ</w:t>
      </w:r>
      <w:r>
        <w:rPr>
          <w:rFonts w:eastAsia="Times New Roman"/>
          <w:szCs w:val="24"/>
        </w:rPr>
        <w:t xml:space="preserve">βαίνει </w:t>
      </w:r>
      <w:r>
        <w:rPr>
          <w:rFonts w:eastAsia="Times New Roman"/>
          <w:szCs w:val="24"/>
        </w:rPr>
        <w:t xml:space="preserve">αυτήν τη στιγμή στην </w:t>
      </w:r>
      <w:proofErr w:type="spellStart"/>
      <w:r>
        <w:rPr>
          <w:rFonts w:eastAsia="Times New Roman"/>
          <w:szCs w:val="24"/>
        </w:rPr>
        <w:t>Αφρίν</w:t>
      </w:r>
      <w:proofErr w:type="spellEnd"/>
      <w:r>
        <w:rPr>
          <w:rFonts w:eastAsia="Times New Roman"/>
          <w:szCs w:val="24"/>
        </w:rPr>
        <w:t xml:space="preserve">, </w:t>
      </w:r>
      <w:r>
        <w:rPr>
          <w:rFonts w:eastAsia="Times New Roman"/>
          <w:szCs w:val="24"/>
        </w:rPr>
        <w:t>όπου οι Κούρδοι</w:t>
      </w:r>
      <w:r>
        <w:rPr>
          <w:rFonts w:eastAsia="Times New Roman"/>
          <w:szCs w:val="24"/>
        </w:rPr>
        <w:t xml:space="preserve"> -</w:t>
      </w:r>
      <w:r>
        <w:rPr>
          <w:rFonts w:eastAsia="Times New Roman"/>
          <w:szCs w:val="24"/>
        </w:rPr>
        <w:t>όχι ένας οργανωμένος στρατός</w:t>
      </w:r>
      <w:r>
        <w:rPr>
          <w:rFonts w:eastAsia="Times New Roman"/>
          <w:szCs w:val="24"/>
        </w:rPr>
        <w:t xml:space="preserve">- </w:t>
      </w:r>
      <w:r>
        <w:rPr>
          <w:rFonts w:eastAsia="Times New Roman"/>
          <w:szCs w:val="24"/>
        </w:rPr>
        <w:t xml:space="preserve">στα βόρεια σύνορα της Συρίας, στα σύνορα με την Τουρκία, εδώ και ένα και πλέον μήνα </w:t>
      </w:r>
      <w:r>
        <w:rPr>
          <w:rFonts w:eastAsia="Times New Roman"/>
          <w:szCs w:val="24"/>
        </w:rPr>
        <w:t>«</w:t>
      </w:r>
      <w:r>
        <w:rPr>
          <w:rFonts w:eastAsia="Times New Roman"/>
          <w:szCs w:val="24"/>
        </w:rPr>
        <w:t>παίζουν</w:t>
      </w:r>
      <w:r>
        <w:rPr>
          <w:rFonts w:eastAsia="Times New Roman"/>
          <w:szCs w:val="24"/>
        </w:rPr>
        <w:t>»</w:t>
      </w:r>
      <w:r>
        <w:rPr>
          <w:rFonts w:eastAsia="Times New Roman"/>
          <w:szCs w:val="24"/>
        </w:rPr>
        <w:t xml:space="preserve"> στα ίσια τους Τούρκους. Βλέπουμε συνεχώς και καθημερινά βίντεο </w:t>
      </w:r>
      <w:r>
        <w:rPr>
          <w:rFonts w:eastAsia="Times New Roman"/>
          <w:szCs w:val="24"/>
        </w:rPr>
        <w:lastRenderedPageBreak/>
        <w:t>όπου τα άρματα, τ</w:t>
      </w:r>
      <w:r>
        <w:rPr>
          <w:rFonts w:eastAsia="Times New Roman"/>
          <w:szCs w:val="24"/>
        </w:rPr>
        <w:t xml:space="preserve">α τεθωρακισμένα οχήματα και ο λοιπός εξοπλισμός των τουρκικών ενόπλων δυνάμεων εκρήγνυται -και είναι και πολύ ωραίο το θέαμα αυτό- και δείχνουν </w:t>
      </w:r>
      <w:r>
        <w:rPr>
          <w:rFonts w:eastAsia="Times New Roman"/>
          <w:szCs w:val="24"/>
        </w:rPr>
        <w:t xml:space="preserve">με ποιον τρόπο </w:t>
      </w:r>
      <w:r>
        <w:rPr>
          <w:rFonts w:eastAsia="Times New Roman"/>
          <w:szCs w:val="24"/>
        </w:rPr>
        <w:t>θα έπρεπε να αντιμετωπίζονται τέτοιες καταστάσεις.</w:t>
      </w:r>
    </w:p>
    <w:p w14:paraId="2E9F95DB"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λιμάνι</w:t>
      </w:r>
      <w:r>
        <w:rPr>
          <w:rFonts w:eastAsia="Times New Roman"/>
          <w:szCs w:val="24"/>
        </w:rPr>
        <w:t xml:space="preserve"> της Θεσσαλονίκης θα έπρεπε να είναι </w:t>
      </w:r>
      <w:r>
        <w:rPr>
          <w:rFonts w:eastAsia="Times New Roman"/>
          <w:szCs w:val="24"/>
        </w:rPr>
        <w:t xml:space="preserve">ένας από τους ισχυρότερους βραχίονες άσκησης εξωτερικής πολιτικής της Ελλάδος σε σχέση με τα Σκόπια, διότι όλοι γνωρίζουν ότι η συντριπτική πλειοψηφία των εμπορικών συναλλαγών των Σκοπίων γίνεται </w:t>
      </w:r>
      <w:r>
        <w:rPr>
          <w:rFonts w:eastAsia="Times New Roman"/>
          <w:szCs w:val="24"/>
        </w:rPr>
        <w:t xml:space="preserve">διά </w:t>
      </w:r>
      <w:r>
        <w:rPr>
          <w:rFonts w:eastAsia="Times New Roman"/>
          <w:szCs w:val="24"/>
        </w:rPr>
        <w:t xml:space="preserve">μέσου του </w:t>
      </w:r>
      <w:r>
        <w:rPr>
          <w:rFonts w:eastAsia="Times New Roman"/>
          <w:szCs w:val="24"/>
        </w:rPr>
        <w:t>λιμανιού</w:t>
      </w:r>
      <w:r>
        <w:rPr>
          <w:rFonts w:eastAsia="Times New Roman"/>
          <w:szCs w:val="24"/>
        </w:rPr>
        <w:t xml:space="preserve"> της Θεσσαλονίκης, όπως και της Σερβία</w:t>
      </w:r>
      <w:r>
        <w:rPr>
          <w:rFonts w:eastAsia="Times New Roman"/>
          <w:szCs w:val="24"/>
        </w:rPr>
        <w:t xml:space="preserve">ς, και υπάρχουν ειδικές συμφωνίες. Θα ήταν ένα δυνατό όπλο </w:t>
      </w:r>
      <w:r>
        <w:rPr>
          <w:rFonts w:eastAsia="Times New Roman"/>
          <w:szCs w:val="24"/>
        </w:rPr>
        <w:t xml:space="preserve">για την </w:t>
      </w:r>
      <w:r>
        <w:rPr>
          <w:rFonts w:eastAsia="Times New Roman"/>
          <w:szCs w:val="24"/>
        </w:rPr>
        <w:t xml:space="preserve">Ελλάδα, που δεν το χρησιμοποιήσαμε καθόλου από το 1990 και μετά. Όλα τα τιμολόγια των εμπορευμάτων που καταφθάνουν στο </w:t>
      </w:r>
      <w:r>
        <w:rPr>
          <w:rFonts w:eastAsia="Times New Roman"/>
          <w:szCs w:val="24"/>
        </w:rPr>
        <w:t xml:space="preserve">λιμάνι </w:t>
      </w:r>
      <w:r>
        <w:rPr>
          <w:rFonts w:eastAsia="Times New Roman"/>
          <w:szCs w:val="24"/>
        </w:rPr>
        <w:t xml:space="preserve">της Θεσσαλονίκης και πηγαίνουν στα Σκόπια, αναφέρουν τα </w:t>
      </w:r>
      <w:r>
        <w:rPr>
          <w:rFonts w:eastAsia="Times New Roman"/>
          <w:szCs w:val="24"/>
        </w:rPr>
        <w:lastRenderedPageBreak/>
        <w:t xml:space="preserve">Σκόπια </w:t>
      </w:r>
      <w:r>
        <w:rPr>
          <w:rFonts w:eastAsia="Times New Roman"/>
          <w:szCs w:val="24"/>
        </w:rPr>
        <w:t xml:space="preserve">ως Μακεδονία. Αν εμείς τους λέγαμε «όχι, πάρτε πίσω το κοντέινερ στην Κίνα ή οπουδήποτε αλλού και θα επανέλθετε» ή «διορθώστε τα τιμολόγια και τις </w:t>
      </w:r>
      <w:proofErr w:type="spellStart"/>
      <w:r>
        <w:rPr>
          <w:rFonts w:eastAsia="Times New Roman"/>
          <w:szCs w:val="24"/>
        </w:rPr>
        <w:t>προφόρμες</w:t>
      </w:r>
      <w:proofErr w:type="spellEnd"/>
      <w:r>
        <w:rPr>
          <w:rFonts w:eastAsia="Times New Roman"/>
          <w:szCs w:val="24"/>
        </w:rPr>
        <w:t xml:space="preserve">», να δείτε </w:t>
      </w:r>
      <w:r>
        <w:rPr>
          <w:rFonts w:eastAsia="Times New Roman"/>
          <w:szCs w:val="24"/>
        </w:rPr>
        <w:t xml:space="preserve">πως </w:t>
      </w:r>
      <w:r>
        <w:rPr>
          <w:rFonts w:eastAsia="Times New Roman"/>
          <w:szCs w:val="24"/>
        </w:rPr>
        <w:t>θα είχε λυθεί πάρα πολύ ωραία το πρόβλημα από τις αρχές της δεκαετίας του 1990.</w:t>
      </w:r>
    </w:p>
    <w:p w14:paraId="2E9F95DC"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 xml:space="preserve">Είμαστε σίγουροι ότι με το ξεπούλημα -διότι περί αυτού πρόκειται- του </w:t>
      </w:r>
      <w:r>
        <w:rPr>
          <w:rFonts w:eastAsia="Times New Roman"/>
          <w:szCs w:val="24"/>
        </w:rPr>
        <w:t xml:space="preserve">λιμανιού </w:t>
      </w:r>
      <w:r>
        <w:rPr>
          <w:rFonts w:eastAsia="Times New Roman"/>
          <w:szCs w:val="24"/>
        </w:rPr>
        <w:t>της Θεσσαλονίκης τα πράγματα θα γίνουν πολύ πιο εύκολα για τους Σκοπιανούς και για τον οποιονδήποτε άλλο θα θελήσει να κάνει ό,τι είναι να κάνει.</w:t>
      </w:r>
    </w:p>
    <w:p w14:paraId="2E9F95DD"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Όπως και να έχει, όλα αυτά τα ζ</w:t>
      </w:r>
      <w:r>
        <w:rPr>
          <w:rFonts w:eastAsia="Times New Roman"/>
          <w:szCs w:val="24"/>
        </w:rPr>
        <w:t xml:space="preserve">ητήματα και πάρα πολλά άλλα τα οποία έχουν να κάνουν με ζητήματα εθνικής πολιτικής, υπεράσπισης των ιερών και των οσίων της πατρίδας μας γίνονται και </w:t>
      </w:r>
      <w:r>
        <w:rPr>
          <w:rFonts w:eastAsia="Times New Roman"/>
          <w:szCs w:val="24"/>
        </w:rPr>
        <w:lastRenderedPageBreak/>
        <w:t>πραγματοποιούνται μόνο από εθνικές κυβερνήσεις και όχι από κυβερνήσεις-οπερέτες.</w:t>
      </w:r>
    </w:p>
    <w:p w14:paraId="2E9F95DE"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2E9F95DF" w14:textId="77777777" w:rsidR="00BE4DD2" w:rsidRDefault="0027121F">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2E9F95E0"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 </w:t>
      </w:r>
      <w:proofErr w:type="spellStart"/>
      <w:r>
        <w:rPr>
          <w:rFonts w:eastAsia="Times New Roman"/>
          <w:szCs w:val="24"/>
        </w:rPr>
        <w:t>Παναγιώταρο</w:t>
      </w:r>
      <w:proofErr w:type="spellEnd"/>
      <w:r>
        <w:rPr>
          <w:rFonts w:eastAsia="Times New Roman"/>
          <w:szCs w:val="24"/>
        </w:rPr>
        <w:t>.</w:t>
      </w:r>
    </w:p>
    <w:p w14:paraId="2E9F95E1" w14:textId="77777777" w:rsidR="00BE4DD2" w:rsidRDefault="0027121F">
      <w:pPr>
        <w:tabs>
          <w:tab w:val="left" w:pos="2940"/>
        </w:tabs>
        <w:spacing w:line="600" w:lineRule="auto"/>
        <w:ind w:firstLine="720"/>
        <w:contextualSpacing/>
        <w:jc w:val="both"/>
        <w:rPr>
          <w:rFonts w:eastAsia="Times New Roman"/>
          <w:szCs w:val="24"/>
        </w:rPr>
      </w:pPr>
      <w:r>
        <w:rPr>
          <w:rFonts w:eastAsia="Times New Roman"/>
          <w:szCs w:val="24"/>
        </w:rPr>
        <w:t>Ο επόμενος ομιλητής είναι από τον ΣΥΡΙΖΑ, ο κ. Δημήτριος Δημητριάδης.</w:t>
      </w:r>
    </w:p>
    <w:p w14:paraId="2E9F95E2" w14:textId="77777777" w:rsidR="00BE4DD2" w:rsidRDefault="0027121F">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Ευχαριστώ, κύριε Πρόεδρε. </w:t>
      </w:r>
    </w:p>
    <w:p w14:paraId="2E9F95E3"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η </w:t>
      </w:r>
      <w:r>
        <w:rPr>
          <w:rFonts w:eastAsia="Times New Roman" w:cs="Times New Roman"/>
          <w:szCs w:val="24"/>
        </w:rPr>
        <w:t>σύμβαση παραχώρησης</w:t>
      </w:r>
      <w:r>
        <w:rPr>
          <w:rFonts w:eastAsia="Times New Roman" w:cs="Times New Roman"/>
          <w:szCs w:val="24"/>
        </w:rPr>
        <w:t xml:space="preserve"> για τον Οργανισμό Λιμένος Θεσσαλονίκης είναι μία σημαντική πράξη στο παζλ των ήδη συμφωνημένων αποκρατικοποιήσεων στο πρόγραμμα της συμφωνίας με τους </w:t>
      </w:r>
      <w:r>
        <w:rPr>
          <w:rFonts w:eastAsia="Times New Roman" w:cs="Times New Roman"/>
          <w:szCs w:val="24"/>
        </w:rPr>
        <w:t>θεσμούς</w:t>
      </w:r>
      <w:r>
        <w:rPr>
          <w:rFonts w:eastAsia="Times New Roman" w:cs="Times New Roman"/>
          <w:szCs w:val="24"/>
        </w:rPr>
        <w:t xml:space="preserve">. Είναι μια παραχώρηση η </w:t>
      </w:r>
      <w:r>
        <w:rPr>
          <w:rFonts w:eastAsia="Times New Roman" w:cs="Times New Roman"/>
          <w:szCs w:val="24"/>
        </w:rPr>
        <w:lastRenderedPageBreak/>
        <w:t>οποία είχε δρομολογηθεί από την προηγ</w:t>
      </w:r>
      <w:r>
        <w:rPr>
          <w:rFonts w:eastAsia="Times New Roman" w:cs="Times New Roman"/>
          <w:szCs w:val="24"/>
        </w:rPr>
        <w:t xml:space="preserve">ούμενη κυβέρνηση, όπου και δημιουργήθηκε ένα πλαίσιο αρκετά δεσμευτικό για εμάς. Δηλαδή, πέραν των δεσμεύσεων για την παραχώρηση της συγκεκριμένης δημόσιας υποδομής, του </w:t>
      </w:r>
      <w:r>
        <w:rPr>
          <w:rFonts w:eastAsia="Times New Roman" w:cs="Times New Roman"/>
          <w:szCs w:val="24"/>
        </w:rPr>
        <w:t xml:space="preserve">λιμανιού </w:t>
      </w:r>
      <w:r>
        <w:rPr>
          <w:rFonts w:eastAsia="Times New Roman" w:cs="Times New Roman"/>
          <w:szCs w:val="24"/>
        </w:rPr>
        <w:t xml:space="preserve">δηλαδή, είχε προχωρήσει και το ειδικό πλαίσιο συμφωνίας. </w:t>
      </w:r>
    </w:p>
    <w:p w14:paraId="2E9F95E4"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Τούτων δοθέντων, λο</w:t>
      </w:r>
      <w:r>
        <w:rPr>
          <w:rFonts w:eastAsia="Times New Roman" w:cs="Times New Roman"/>
          <w:szCs w:val="24"/>
        </w:rPr>
        <w:t xml:space="preserve">ιπόν, εμείς επιχειρήσαμε να επιτύχουμε θετικές εξελίξεις. </w:t>
      </w:r>
    </w:p>
    <w:p w14:paraId="2E9F95E5"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κριτική για τη θέση μας κατά της ιδιωτικοποίησης, όπως είχε προταθεί το 2008. Γι’ αυτό έχουμε να επισημάνουμε το εξής: Εκείνη την περίοδο είχε αποφασιστεί να δοθεί μέρος του </w:t>
      </w:r>
      <w:r>
        <w:rPr>
          <w:rFonts w:eastAsia="Times New Roman" w:cs="Times New Roman"/>
          <w:szCs w:val="24"/>
        </w:rPr>
        <w:t xml:space="preserve">λιμανιού </w:t>
      </w:r>
      <w:r>
        <w:rPr>
          <w:rFonts w:eastAsia="Times New Roman" w:cs="Times New Roman"/>
          <w:szCs w:val="24"/>
        </w:rPr>
        <w:t>-π</w:t>
      </w:r>
      <w:r>
        <w:rPr>
          <w:rFonts w:eastAsia="Times New Roman" w:cs="Times New Roman"/>
          <w:szCs w:val="24"/>
        </w:rPr>
        <w:t xml:space="preserve">ιο συγκεκριμένα το φιλέτο του </w:t>
      </w:r>
      <w:r>
        <w:rPr>
          <w:rFonts w:eastAsia="Times New Roman" w:cs="Times New Roman"/>
          <w:szCs w:val="24"/>
        </w:rPr>
        <w:t>λιμανιού</w:t>
      </w:r>
      <w:r>
        <w:rPr>
          <w:rFonts w:eastAsia="Times New Roman" w:cs="Times New Roman"/>
          <w:szCs w:val="24"/>
        </w:rPr>
        <w:t>- και όλα τα υπόλοιπα μέρη, τα οποία δεν ήταν ιδιαίτερα επικερδή και ήταν προβλη</w:t>
      </w:r>
      <w:r>
        <w:rPr>
          <w:rFonts w:eastAsia="Times New Roman" w:cs="Times New Roman"/>
          <w:szCs w:val="24"/>
        </w:rPr>
        <w:lastRenderedPageBreak/>
        <w:t xml:space="preserve">ματικά, παρέμεναν στο </w:t>
      </w:r>
      <w:r>
        <w:rPr>
          <w:rFonts w:eastAsia="Times New Roman" w:cs="Times New Roman"/>
          <w:szCs w:val="24"/>
        </w:rPr>
        <w:t>δημόσιο</w:t>
      </w:r>
      <w:r>
        <w:rPr>
          <w:rFonts w:eastAsia="Times New Roman" w:cs="Times New Roman"/>
          <w:szCs w:val="24"/>
        </w:rPr>
        <w:t xml:space="preserve">. Ήταν μια επιλογή που δημιουργούσε περισσότερα προβλήματα </w:t>
      </w:r>
      <w:r>
        <w:rPr>
          <w:rFonts w:eastAsia="Times New Roman" w:cs="Times New Roman"/>
          <w:szCs w:val="24"/>
        </w:rPr>
        <w:t xml:space="preserve">απ’ </w:t>
      </w:r>
      <w:r>
        <w:rPr>
          <w:rFonts w:eastAsia="Times New Roman" w:cs="Times New Roman"/>
          <w:szCs w:val="24"/>
        </w:rPr>
        <w:t>αυτά που επιχειρούσε να λύσει, οργάνωνε δηλαδή</w:t>
      </w:r>
      <w:r>
        <w:rPr>
          <w:rFonts w:eastAsia="Times New Roman" w:cs="Times New Roman"/>
          <w:szCs w:val="24"/>
        </w:rPr>
        <w:t xml:space="preserve"> το </w:t>
      </w:r>
      <w:r>
        <w:rPr>
          <w:rFonts w:eastAsia="Times New Roman" w:cs="Times New Roman"/>
          <w:szCs w:val="24"/>
        </w:rPr>
        <w:t xml:space="preserve">λιμάνι </w:t>
      </w:r>
      <w:r>
        <w:rPr>
          <w:rFonts w:eastAsia="Times New Roman" w:cs="Times New Roman"/>
          <w:szCs w:val="24"/>
        </w:rPr>
        <w:t xml:space="preserve">με τρόπο αντιαναπτυξιακό και ανισομερή ενάντια σε κάθε έννοια λειτουργικής ενσωμάτωσής του στην πόλη. </w:t>
      </w:r>
    </w:p>
    <w:p w14:paraId="2E9F95E6"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κριτική για το αν τελικά πιστεύουμε στην ιδιωτικοποίηση ή όχι, η οποία με τη σειρά της δημιουργεί την αμφιθυμία που ευθύνεται για τις καθυστ</w:t>
      </w:r>
      <w:r>
        <w:rPr>
          <w:rFonts w:eastAsia="Times New Roman" w:cs="Times New Roman"/>
          <w:szCs w:val="24"/>
        </w:rPr>
        <w:t xml:space="preserve">ερήσεις, δεν ευσταθεί, διότι είναι μια προσέγγιση που προσπαθεί να αποκρύψει το πραγματικό πρόβλημα, που δεν είναι άλλο από την προηγούμενη διαδικασία συστηματικής απαξίωσης του </w:t>
      </w:r>
      <w:r>
        <w:rPr>
          <w:rFonts w:eastAsia="Times New Roman" w:cs="Times New Roman"/>
          <w:szCs w:val="24"/>
        </w:rPr>
        <w:t xml:space="preserve">λιμανιού </w:t>
      </w:r>
      <w:r>
        <w:rPr>
          <w:rFonts w:eastAsia="Times New Roman" w:cs="Times New Roman"/>
          <w:szCs w:val="24"/>
        </w:rPr>
        <w:t xml:space="preserve">την περίοδο 2009-2014. Είναι ένα γεγονός που αποτυπώνεται και από τα </w:t>
      </w:r>
      <w:r>
        <w:rPr>
          <w:rFonts w:eastAsia="Times New Roman" w:cs="Times New Roman"/>
          <w:szCs w:val="24"/>
        </w:rPr>
        <w:t xml:space="preserve">ίδια τα στοιχεία της περιόδου. Και αναφέρω μόνο ένα συγκεκριμένο, ότι την τριετία 2012-2015 είχαμε τριάντα </w:t>
      </w:r>
      <w:r>
        <w:rPr>
          <w:rFonts w:eastAsia="Times New Roman" w:cs="Times New Roman"/>
          <w:szCs w:val="24"/>
        </w:rPr>
        <w:lastRenderedPageBreak/>
        <w:t xml:space="preserve">δύο χιλιάδες κοντέινερ και το 2015-2017 είχαμε πενήντα χιλιάδες κοντέινερ. </w:t>
      </w:r>
    </w:p>
    <w:p w14:paraId="2E9F95E7"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προσπάθειά μας, δηλαδή, πέτυχε να αναδιαρθρώσει αρκετά από τα επιμέρους</w:t>
      </w:r>
      <w:r>
        <w:rPr>
          <w:rFonts w:eastAsia="Times New Roman" w:cs="Times New Roman"/>
          <w:szCs w:val="24"/>
        </w:rPr>
        <w:t xml:space="preserve"> σημεία της </w:t>
      </w:r>
      <w:proofErr w:type="spellStart"/>
      <w:r>
        <w:rPr>
          <w:rFonts w:eastAsia="Times New Roman" w:cs="Times New Roman"/>
          <w:szCs w:val="24"/>
        </w:rPr>
        <w:t>προδιαγραφείσας</w:t>
      </w:r>
      <w:proofErr w:type="spellEnd"/>
      <w:r>
        <w:rPr>
          <w:rFonts w:eastAsia="Times New Roman" w:cs="Times New Roman"/>
          <w:szCs w:val="24"/>
        </w:rPr>
        <w:t xml:space="preserve"> </w:t>
      </w:r>
      <w:r>
        <w:rPr>
          <w:rFonts w:eastAsia="Times New Roman" w:cs="Times New Roman"/>
          <w:szCs w:val="24"/>
        </w:rPr>
        <w:t>συμφωνίας</w:t>
      </w:r>
      <w:r>
        <w:rPr>
          <w:rFonts w:eastAsia="Times New Roman" w:cs="Times New Roman"/>
          <w:szCs w:val="24"/>
        </w:rPr>
        <w:t xml:space="preserve">. </w:t>
      </w:r>
    </w:p>
    <w:p w14:paraId="2E9F95E8"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Πάνω </w:t>
      </w:r>
      <w:r>
        <w:rPr>
          <w:rFonts w:eastAsia="Times New Roman" w:cs="Times New Roman"/>
          <w:szCs w:val="24"/>
        </w:rPr>
        <w:t xml:space="preserve">σ’ </w:t>
      </w:r>
      <w:r>
        <w:rPr>
          <w:rFonts w:eastAsia="Times New Roman" w:cs="Times New Roman"/>
          <w:szCs w:val="24"/>
        </w:rPr>
        <w:t xml:space="preserve">αυτή τη βάση έχει πολύ ενδιαφέρον το άρθρο 6 παράγραφος 7, όπου οι </w:t>
      </w:r>
      <w:r>
        <w:rPr>
          <w:rFonts w:eastAsia="Times New Roman" w:cs="Times New Roman"/>
          <w:szCs w:val="24"/>
        </w:rPr>
        <w:t>Π</w:t>
      </w:r>
      <w:r>
        <w:rPr>
          <w:rFonts w:eastAsia="Times New Roman" w:cs="Times New Roman"/>
          <w:szCs w:val="24"/>
        </w:rPr>
        <w:t xml:space="preserve">ροβλήτες </w:t>
      </w:r>
      <w:r>
        <w:rPr>
          <w:rFonts w:eastAsia="Times New Roman" w:cs="Times New Roman"/>
          <w:szCs w:val="24"/>
        </w:rPr>
        <w:t>1 και 2, σε συνεννόηση πάντα με τον Δήμο Θεσσαλονίκης, θα χρησιμοποιούνται έτσι ώστε να αναπτύσσονται πολιτιστικές δράσεις στον συγ</w:t>
      </w:r>
      <w:r>
        <w:rPr>
          <w:rFonts w:eastAsia="Times New Roman" w:cs="Times New Roman"/>
          <w:szCs w:val="24"/>
        </w:rPr>
        <w:t xml:space="preserve">κεκριμένο χώρο. Το Φεστιβάλ Θεσσαλονίκης έχει λόγο </w:t>
      </w:r>
      <w:r>
        <w:rPr>
          <w:rFonts w:eastAsia="Times New Roman" w:cs="Times New Roman"/>
          <w:szCs w:val="24"/>
        </w:rPr>
        <w:t xml:space="preserve">σ’ </w:t>
      </w:r>
      <w:r>
        <w:rPr>
          <w:rFonts w:eastAsia="Times New Roman" w:cs="Times New Roman"/>
          <w:szCs w:val="24"/>
        </w:rPr>
        <w:t>όλη τη διαδικασία. Βέβαια, να μην ξεχνάμε ότι το λιμάνι είναι ένας χώρος που συνδέει τη γη και τη θάλασσα και ο πολιτισμός είναι ομολογουμένως ένα λειτουργικό στοιχείο του λιμανιού. Είναι μεγάλη υπόθεση</w:t>
      </w:r>
      <w:r>
        <w:rPr>
          <w:rFonts w:eastAsia="Times New Roman" w:cs="Times New Roman"/>
          <w:szCs w:val="24"/>
        </w:rPr>
        <w:t xml:space="preserve"> για την πόλη η χρήση </w:t>
      </w:r>
      <w:r>
        <w:rPr>
          <w:rFonts w:eastAsia="Times New Roman" w:cs="Times New Roman"/>
          <w:szCs w:val="24"/>
        </w:rPr>
        <w:lastRenderedPageBreak/>
        <w:t>της Π</w:t>
      </w:r>
      <w:r>
        <w:rPr>
          <w:rFonts w:eastAsia="Times New Roman" w:cs="Times New Roman"/>
          <w:szCs w:val="24"/>
        </w:rPr>
        <w:t>ροβλήτα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1 και σε ό,τι αφορά </w:t>
      </w:r>
      <w:r>
        <w:rPr>
          <w:rFonts w:eastAsia="Times New Roman" w:cs="Times New Roman"/>
          <w:szCs w:val="24"/>
        </w:rPr>
        <w:t>σ</w:t>
      </w:r>
      <w:r>
        <w:rPr>
          <w:rFonts w:eastAsia="Times New Roman" w:cs="Times New Roman"/>
          <w:szCs w:val="24"/>
        </w:rPr>
        <w:t xml:space="preserve">τους χώρους αυτούς καθ’ εαυτούς και σε ό,τι αφορά </w:t>
      </w:r>
      <w:r>
        <w:rPr>
          <w:rFonts w:eastAsia="Times New Roman" w:cs="Times New Roman"/>
          <w:szCs w:val="24"/>
        </w:rPr>
        <w:t>σ</w:t>
      </w:r>
      <w:r>
        <w:rPr>
          <w:rFonts w:eastAsia="Times New Roman" w:cs="Times New Roman"/>
          <w:szCs w:val="24"/>
        </w:rPr>
        <w:t xml:space="preserve">τα δημόσια κτήρια.  </w:t>
      </w:r>
    </w:p>
    <w:p w14:paraId="2E9F95E9"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προηγούμενη διαδικασία προέβλεπε, επίσης, 2% προμήθεια προς το κράτος, ενώ σήμερα έχει πάει στο 3,5% προς φορείς της Θεσσαλον</w:t>
      </w:r>
      <w:r>
        <w:rPr>
          <w:rFonts w:eastAsia="Times New Roman" w:cs="Times New Roman"/>
          <w:szCs w:val="24"/>
        </w:rPr>
        <w:t xml:space="preserve">ίκης, πράγμα που νομίζουμε ότι είναι ιδιαίτερα σημαντικό και αυτό είναι αποδεκτό και από την τοπική κοινωνία. </w:t>
      </w:r>
    </w:p>
    <w:p w14:paraId="2E9F95EA"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διαδικασία απέδωσε έναν μόνο ενδιαφερόμενο, έναν μόνο διεκδικητή για τον ΟΛΘ. Παρά ταύτα, κατορθώσαμε δύο σημαντικά πράγματα. Το πρώτο είναι πω</w:t>
      </w:r>
      <w:r>
        <w:rPr>
          <w:rFonts w:eastAsia="Times New Roman" w:cs="Times New Roman"/>
          <w:szCs w:val="24"/>
        </w:rPr>
        <w:t xml:space="preserve">ς το τίμημα ήταν μεγαλύτερο του αναμενομένου και το δεύτερο είναι ότι εξασφαλίστηκε το δημόσιο συμφέρον με ικανοποιητικό τρόπο </w:t>
      </w:r>
      <w:r>
        <w:rPr>
          <w:rFonts w:eastAsia="Times New Roman" w:cs="Times New Roman"/>
          <w:szCs w:val="24"/>
        </w:rPr>
        <w:t xml:space="preserve">σ’ </w:t>
      </w:r>
      <w:r>
        <w:rPr>
          <w:rFonts w:eastAsia="Times New Roman" w:cs="Times New Roman"/>
          <w:szCs w:val="24"/>
        </w:rPr>
        <w:t xml:space="preserve">όλη την κλίμακα των ενδιαφερόντων μας για τον δημόσιο χώρο και τον δημόσιο πλούτο. </w:t>
      </w:r>
    </w:p>
    <w:p w14:paraId="2E9F95EB"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Στα οικονομικά μεγέθη νομίζω ότι τα νούμερ</w:t>
      </w:r>
      <w:r>
        <w:rPr>
          <w:rFonts w:eastAsia="Times New Roman" w:cs="Times New Roman"/>
          <w:szCs w:val="24"/>
        </w:rPr>
        <w:t xml:space="preserve">α μιλούν από μόνα τους, αρκεί να αναφέρω πως η χρηματιστηριακή αξία της μετοχής ήταν 2 ευρώ και έφθασε στα 34 ευρώ μετά την πώληση. Η άμεση δέσμευση επενδύσεων της </w:t>
      </w:r>
      <w:r>
        <w:rPr>
          <w:rFonts w:eastAsia="Times New Roman" w:cs="Times New Roman"/>
          <w:szCs w:val="24"/>
        </w:rPr>
        <w:t xml:space="preserve">κοινοπραξίας </w:t>
      </w:r>
      <w:r>
        <w:rPr>
          <w:rFonts w:eastAsia="Times New Roman" w:cs="Times New Roman"/>
          <w:szCs w:val="24"/>
        </w:rPr>
        <w:t>την επόμενη πενταετία ανέρχεται κατ’ ελάχιστον στο ποσό των 180 εκατομμυρίων ευ</w:t>
      </w:r>
      <w:r>
        <w:rPr>
          <w:rFonts w:eastAsia="Times New Roman" w:cs="Times New Roman"/>
          <w:szCs w:val="24"/>
        </w:rPr>
        <w:t xml:space="preserve">ρώ και συμπεριλαμβάνει την αναβάθμιση του υπάρχοντος εξοπλισμού, την ανάπτυξη δραστηριοτήτων για την κρουαζιέρα και την υποχρέωση δημιουργίας αρχείου, αλλά και μουσείου της ιστορίας αυτού του πολύ σημαντικού λιμανιού της χώρας. </w:t>
      </w:r>
    </w:p>
    <w:p w14:paraId="2E9F95EC"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Έχει συσταθεί, επίσης και Ρ</w:t>
      </w:r>
      <w:r>
        <w:rPr>
          <w:rFonts w:eastAsia="Times New Roman" w:cs="Times New Roman"/>
          <w:szCs w:val="24"/>
        </w:rPr>
        <w:t xml:space="preserve">υθμιστική Αρχή Λιμένων που θα έχει την εποπτική εξουσία στο </w:t>
      </w:r>
      <w:r>
        <w:rPr>
          <w:rFonts w:eastAsia="Times New Roman" w:cs="Times New Roman"/>
          <w:szCs w:val="24"/>
        </w:rPr>
        <w:t xml:space="preserve">λιμάνι </w:t>
      </w:r>
      <w:r>
        <w:rPr>
          <w:rFonts w:eastAsia="Times New Roman" w:cs="Times New Roman"/>
          <w:szCs w:val="24"/>
        </w:rPr>
        <w:t xml:space="preserve">και είναι μια καινοτομία επίσης, η οποία δεν υπήρχε στο παρελθόν και αφορά </w:t>
      </w:r>
      <w:r>
        <w:rPr>
          <w:rFonts w:eastAsia="Times New Roman" w:cs="Times New Roman"/>
          <w:szCs w:val="24"/>
        </w:rPr>
        <w:t>σ</w:t>
      </w:r>
      <w:r>
        <w:rPr>
          <w:rFonts w:eastAsia="Times New Roman" w:cs="Times New Roman"/>
          <w:szCs w:val="24"/>
        </w:rPr>
        <w:t xml:space="preserve">τη συγκεκριμένη σύσταση. </w:t>
      </w:r>
    </w:p>
    <w:p w14:paraId="2E9F95ED"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κοινοπραξία </w:t>
      </w:r>
      <w:r>
        <w:rPr>
          <w:rFonts w:eastAsia="Times New Roman" w:cs="Times New Roman"/>
          <w:szCs w:val="24"/>
        </w:rPr>
        <w:t>δε που προκρίθηκε επιβεβαίωσε το ενδιαφέρον σημαντικών επενδυτών εγνωσμένου κύρους και τεράστιων δυνατοτήτων. Καταδεικνύει τόσο τη γεωπολιτική αξία όσο και την εμπορική ενός πολύ σημαντικού λιμανιού της βαλκανικής ενδοχώρας, ανοίγοντας μια νέα εποχή αναπτυ</w:t>
      </w:r>
      <w:r>
        <w:rPr>
          <w:rFonts w:eastAsia="Times New Roman" w:cs="Times New Roman"/>
          <w:szCs w:val="24"/>
        </w:rPr>
        <w:t xml:space="preserve">ξιακών και πολιτιστικών προκλήσεων στη </w:t>
      </w:r>
      <w:r>
        <w:rPr>
          <w:rFonts w:eastAsia="Times New Roman" w:cs="Times New Roman"/>
          <w:szCs w:val="24"/>
        </w:rPr>
        <w:t xml:space="preserve">βόρειο </w:t>
      </w:r>
      <w:r>
        <w:rPr>
          <w:rFonts w:eastAsia="Times New Roman" w:cs="Times New Roman"/>
          <w:szCs w:val="24"/>
        </w:rPr>
        <w:t xml:space="preserve">Ελλάδα συνολικότερα. </w:t>
      </w:r>
    </w:p>
    <w:p w14:paraId="2E9F95EE"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Έχει σημασία να εστιάσουμε στη διαπίστωση πως πράγματι το μεγάλο οικονομικό τίμημα δεν είναι το κυρίαρχο. Οι τεράστιες δυνατότητες ανάπτυξης της Θεσσαλονίκης και κατ’ επέκταση της </w:t>
      </w:r>
      <w:r>
        <w:rPr>
          <w:rFonts w:eastAsia="Times New Roman" w:cs="Times New Roman"/>
          <w:szCs w:val="24"/>
        </w:rPr>
        <w:t xml:space="preserve">βόρειας </w:t>
      </w:r>
      <w:r>
        <w:rPr>
          <w:rFonts w:eastAsia="Times New Roman" w:cs="Times New Roman"/>
          <w:szCs w:val="24"/>
        </w:rPr>
        <w:t xml:space="preserve">Ελλάδας είναι το ζητούμενο. Η ανάπτυξη του ΟΛΘ είναι το κλειδί για την απογείωση της τοπικής οικονομίας και της παραγωγικής ανασυγκρότησης της περιοχής. </w:t>
      </w:r>
    </w:p>
    <w:p w14:paraId="2E9F95EF"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νέος </w:t>
      </w:r>
      <w:r>
        <w:rPr>
          <w:rFonts w:eastAsia="Times New Roman" w:cs="Times New Roman"/>
          <w:szCs w:val="24"/>
        </w:rPr>
        <w:t xml:space="preserve">οργανισμός </w:t>
      </w:r>
      <w:r>
        <w:rPr>
          <w:rFonts w:eastAsia="Times New Roman" w:cs="Times New Roman"/>
          <w:szCs w:val="24"/>
        </w:rPr>
        <w:t>μπορεί και πρέπει να συνδεθεί με την ευρύτερη παραγωγική δραστηριότητα, να λειτουργή</w:t>
      </w:r>
      <w:r>
        <w:rPr>
          <w:rFonts w:eastAsia="Times New Roman" w:cs="Times New Roman"/>
          <w:szCs w:val="24"/>
        </w:rPr>
        <w:t xml:space="preserve">σει ως βάση εμπορικής διαμεσολάβησης με όλη τη Βαλκανική. </w:t>
      </w:r>
    </w:p>
    <w:p w14:paraId="2E9F95F0" w14:textId="77777777" w:rsidR="00BE4DD2" w:rsidRDefault="0027121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πρόκληση της νέας εποχής των συνεργασιών και της αναπτυξιακής δημιουργίας με στόχο την ευημερία των λαών της Βαλκανικής είναι ορατή και αξίζει την προσπάθειά μας. Μπορούμε να προσβλέπουμε δηλαδή </w:t>
      </w:r>
      <w:r>
        <w:rPr>
          <w:rFonts w:eastAsia="Times New Roman" w:cs="Times New Roman"/>
          <w:szCs w:val="24"/>
        </w:rPr>
        <w:t xml:space="preserve">σε πολλές θέσεις εργασίας, σε επιχειρηματικές ευκαιρίες, σε νέες δυνατότητες δημιουργίας, </w:t>
      </w:r>
      <w:r>
        <w:rPr>
          <w:rFonts w:eastAsia="Times New Roman" w:cs="Times New Roman"/>
          <w:szCs w:val="24"/>
        </w:rPr>
        <w:t xml:space="preserve">σ’ </w:t>
      </w:r>
      <w:r>
        <w:rPr>
          <w:rFonts w:eastAsia="Times New Roman" w:cs="Times New Roman"/>
          <w:szCs w:val="24"/>
        </w:rPr>
        <w:t xml:space="preserve">ένα περιβάλλον τελικά προόδου και σταθερότητας, αφήνοντας πίσω μας το γκρίζο παρελθόν. </w:t>
      </w:r>
    </w:p>
    <w:p w14:paraId="2E9F95F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επένδυση είναι μια υπόθεση για την οποία η Θεσσαλονίκη διψάει. Η πόλη έχει συγκριτικά πλεονεκτήματα που πρέπει να αξιοποιηθούν. Με την παραχώρηση ανοίγει μια ενδιαφέρουσα συζήτηση </w:t>
      </w:r>
      <w:r>
        <w:rPr>
          <w:rFonts w:eastAsia="Times New Roman" w:cs="Times New Roman"/>
          <w:szCs w:val="24"/>
        </w:rPr>
        <w:lastRenderedPageBreak/>
        <w:t>για την πόλη, όσον αφορά την εποπτεία του δημόσιου χώρου, την κατοχύρωση τ</w:t>
      </w:r>
      <w:r>
        <w:rPr>
          <w:rFonts w:eastAsia="Times New Roman" w:cs="Times New Roman"/>
          <w:szCs w:val="24"/>
        </w:rPr>
        <w:t xml:space="preserve">ων εργατικών δικαιωμάτων και την εξασφάλιση της ταυτότητας της πόλης. </w:t>
      </w:r>
    </w:p>
    <w:p w14:paraId="2E9F95F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Ανοίγει μια συζήτηση για το </w:t>
      </w:r>
      <w:r>
        <w:rPr>
          <w:rFonts w:eastAsia="Times New Roman" w:cs="Times New Roman"/>
          <w:szCs w:val="24"/>
        </w:rPr>
        <w:t xml:space="preserve">πως </w:t>
      </w:r>
      <w:r>
        <w:rPr>
          <w:rFonts w:eastAsia="Times New Roman" w:cs="Times New Roman"/>
          <w:szCs w:val="24"/>
        </w:rPr>
        <w:t xml:space="preserve">η διαχείριση και η λειτουργία του </w:t>
      </w:r>
      <w:r>
        <w:rPr>
          <w:rFonts w:eastAsia="Times New Roman" w:cs="Times New Roman"/>
          <w:szCs w:val="24"/>
        </w:rPr>
        <w:t xml:space="preserve">λιμανιού </w:t>
      </w:r>
      <w:r>
        <w:rPr>
          <w:rFonts w:eastAsia="Times New Roman" w:cs="Times New Roman"/>
          <w:szCs w:val="24"/>
        </w:rPr>
        <w:t>θα συμβάλλει στην άρση του εσωτερικού αποκλεισμού των κατοίκων από την ίδια τους την πόλη. Είναι προοπτική μια</w:t>
      </w:r>
      <w:r>
        <w:rPr>
          <w:rFonts w:eastAsia="Times New Roman" w:cs="Times New Roman"/>
          <w:szCs w:val="24"/>
        </w:rPr>
        <w:t xml:space="preserve">ς </w:t>
      </w:r>
      <w:r>
        <w:rPr>
          <w:rFonts w:eastAsia="Times New Roman" w:cs="Times New Roman"/>
          <w:szCs w:val="24"/>
        </w:rPr>
        <w:t xml:space="preserve">ανοικτής </w:t>
      </w:r>
      <w:r>
        <w:rPr>
          <w:rFonts w:eastAsia="Times New Roman" w:cs="Times New Roman"/>
          <w:szCs w:val="24"/>
        </w:rPr>
        <w:t>πόλης στο μέλλον για ένα καλύτερο μέλλον που θα το κρατά η ίδια στα δικά της χέρια.</w:t>
      </w:r>
    </w:p>
    <w:p w14:paraId="2E9F95F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9F95F4" w14:textId="77777777" w:rsidR="00BE4DD2" w:rsidRDefault="0027121F">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2E9F95F5" w14:textId="77777777" w:rsidR="00BE4DD2" w:rsidRDefault="0027121F">
      <w:pPr>
        <w:spacing w:line="600" w:lineRule="auto"/>
        <w:ind w:firstLine="720"/>
        <w:contextualSpacing/>
        <w:jc w:val="both"/>
        <w:rPr>
          <w:rFonts w:eastAsia="Times New Roman" w:cs="Times New Roman"/>
        </w:rPr>
      </w:pPr>
      <w:r>
        <w:rPr>
          <w:rFonts w:eastAsia="Times New Roman" w:cs="Times New Roman"/>
          <w:b/>
          <w:szCs w:val="24"/>
        </w:rPr>
        <w:t xml:space="preserve">ΠΡΟΕΔΡΕΥΩΝ (Δημήτριος Καμμένος): </w:t>
      </w:r>
      <w:r>
        <w:rPr>
          <w:rFonts w:eastAsia="Times New Roman" w:cs="Times New Roman"/>
        </w:rPr>
        <w:t>Κυρίες και κύριοι συνάδελφοι, έχω την τιμή να ανακοινώσω στο Σώμα ότι</w:t>
      </w:r>
      <w:r>
        <w:rPr>
          <w:rFonts w:eastAsia="Times New Roman" w:cs="Times New Roman"/>
        </w:rPr>
        <w:t xml:space="preserve"> τη συνεδρίασή </w:t>
      </w:r>
      <w:r>
        <w:rPr>
          <w:rFonts w:eastAsia="Times New Roman" w:cs="Times New Roman"/>
        </w:rPr>
        <w:lastRenderedPageBreak/>
        <w:t>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πέντε μαθήτρι</w:t>
      </w:r>
      <w:r>
        <w:rPr>
          <w:rFonts w:eastAsia="Times New Roman" w:cs="Times New Roman"/>
        </w:rPr>
        <w:t xml:space="preserve">ες και μαθητές και τρεις συνοδοί εκπαιδευτικοί από το </w:t>
      </w:r>
      <w:r>
        <w:rPr>
          <w:rFonts w:eastAsia="Times New Roman" w:cs="Times New Roman"/>
        </w:rPr>
        <w:t>6</w:t>
      </w:r>
      <w:r w:rsidRPr="00E11FD8">
        <w:rPr>
          <w:rFonts w:eastAsia="Times New Roman" w:cs="Times New Roman"/>
          <w:vertAlign w:val="superscript"/>
        </w:rPr>
        <w:t>ο</w:t>
      </w:r>
      <w:r>
        <w:rPr>
          <w:rFonts w:eastAsia="Times New Roman" w:cs="Times New Roman"/>
        </w:rPr>
        <w:t xml:space="preserve"> </w:t>
      </w:r>
      <w:r>
        <w:rPr>
          <w:rFonts w:eastAsia="Times New Roman" w:cs="Times New Roman"/>
        </w:rPr>
        <w:t>Γυμνάσιο Λάρισας</w:t>
      </w:r>
      <w:r>
        <w:rPr>
          <w:rFonts w:eastAsia="Times New Roman" w:cs="Times New Roman"/>
        </w:rPr>
        <w:t xml:space="preserve"> (πρώτο τμήμα)</w:t>
      </w:r>
      <w:r>
        <w:rPr>
          <w:rFonts w:eastAsia="Times New Roman" w:cs="Times New Roman"/>
        </w:rPr>
        <w:t xml:space="preserve">. </w:t>
      </w:r>
    </w:p>
    <w:p w14:paraId="2E9F95F6" w14:textId="77777777" w:rsidR="00BE4DD2" w:rsidRDefault="0027121F">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2E9F95F7" w14:textId="77777777" w:rsidR="00BE4DD2" w:rsidRDefault="0027121F">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E9F95F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Βαρβιτσιώτης από τη Νέα Δημοκρατία για έξι λεπτά με ανοχή. </w:t>
      </w:r>
    </w:p>
    <w:p w14:paraId="2E9F95F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ΜΙΛΤΙΑΔΗΣ Β</w:t>
      </w:r>
      <w:r>
        <w:rPr>
          <w:rFonts w:eastAsia="Times New Roman" w:cs="Times New Roman"/>
          <w:b/>
          <w:szCs w:val="24"/>
        </w:rPr>
        <w:t xml:space="preserve">ΑΡΒΙΤΣΙΩΤΗΣ: </w:t>
      </w:r>
      <w:r>
        <w:rPr>
          <w:rFonts w:eastAsia="Times New Roman" w:cs="Times New Roman"/>
          <w:szCs w:val="24"/>
        </w:rPr>
        <w:t xml:space="preserve">Ευχαριστώ, κύριε Πρόεδρε. </w:t>
      </w:r>
    </w:p>
    <w:p w14:paraId="2E9F95F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κλείνει σήμερα ένας κύκλος δέκα ετών, ένας κύκλος χαμένων ευκαιριών, ένας κύκλος λαϊκισμού, ένας </w:t>
      </w:r>
      <w:r>
        <w:rPr>
          <w:rFonts w:eastAsia="Times New Roman" w:cs="Times New Roman"/>
          <w:szCs w:val="24"/>
        </w:rPr>
        <w:lastRenderedPageBreak/>
        <w:t xml:space="preserve">κύκλος που έφερε τη Θεσσαλονίκη πίσω από τις εξελίξεις. Γιατί, όταν πριν από δέκα χρόνια </w:t>
      </w:r>
      <w:r>
        <w:rPr>
          <w:rFonts w:eastAsia="Times New Roman" w:cs="Times New Roman"/>
          <w:szCs w:val="24"/>
        </w:rPr>
        <w:t xml:space="preserve">η </w:t>
      </w:r>
      <w:r>
        <w:rPr>
          <w:rFonts w:eastAsia="Times New Roman" w:cs="Times New Roman"/>
          <w:szCs w:val="24"/>
        </w:rPr>
        <w:t xml:space="preserve">κυβέρνηση </w:t>
      </w:r>
      <w:r>
        <w:rPr>
          <w:rFonts w:eastAsia="Times New Roman" w:cs="Times New Roman"/>
          <w:szCs w:val="24"/>
        </w:rPr>
        <w:t xml:space="preserve">του Κώστα Καραμανλή προχωρούσε στον διαγωνισμό για την αξιοποίηση του σταθμού εμπορευματοκιβωτίων της Θεσσαλονίκης ήμασταν τραγικά μόνοι. Δεν υπήρχε </w:t>
      </w:r>
      <w:r>
        <w:rPr>
          <w:rFonts w:eastAsia="Times New Roman" w:cs="Times New Roman"/>
          <w:szCs w:val="24"/>
        </w:rPr>
        <w:t xml:space="preserve">κάποιος </w:t>
      </w:r>
      <w:r>
        <w:rPr>
          <w:rFonts w:eastAsia="Times New Roman" w:cs="Times New Roman"/>
          <w:szCs w:val="24"/>
        </w:rPr>
        <w:t xml:space="preserve">από το ΣΥΡΙΖΑ που να το υποστηρίζει, </w:t>
      </w:r>
      <w:r>
        <w:rPr>
          <w:rFonts w:eastAsia="Times New Roman" w:cs="Times New Roman"/>
          <w:szCs w:val="24"/>
        </w:rPr>
        <w:t xml:space="preserve">κάποιος </w:t>
      </w:r>
      <w:r>
        <w:rPr>
          <w:rFonts w:eastAsia="Times New Roman" w:cs="Times New Roman"/>
          <w:szCs w:val="24"/>
        </w:rPr>
        <w:t xml:space="preserve">από το ΠΑΣΟΚ που να το υποστηρίζει. </w:t>
      </w:r>
    </w:p>
    <w:p w14:paraId="2E9F95F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τ</w:t>
      </w:r>
      <w:r>
        <w:rPr>
          <w:rFonts w:eastAsia="Times New Roman" w:cs="Times New Roman"/>
          <w:szCs w:val="24"/>
        </w:rPr>
        <w:t xml:space="preserve">ότε συζητούσαμε όχι για εκποίηση, πώληση του πλειοψηφικού πακέτου των μετοχών, αλλά για μια σύμβαση παραχώρησης μόνο του σταθμού εμπορευματοκιβωτίων αξίας 400 </w:t>
      </w:r>
      <w:r>
        <w:rPr>
          <w:rFonts w:eastAsia="Times New Roman" w:cs="Times New Roman"/>
          <w:szCs w:val="24"/>
        </w:rPr>
        <w:t>εκατομμυρίων</w:t>
      </w:r>
      <w:r>
        <w:rPr>
          <w:rFonts w:eastAsia="Times New Roman" w:cs="Times New Roman"/>
          <w:szCs w:val="24"/>
        </w:rPr>
        <w:t xml:space="preserve"> ευρώ, η οποία αθροιστικά στο τέλος της τριακονταετούς διάρκειάς της θα είχε δημιουργήσει τζίρο πάνω από 3</w:t>
      </w:r>
      <w:r>
        <w:rPr>
          <w:rFonts w:eastAsia="Times New Roman" w:cs="Times New Roman"/>
          <w:szCs w:val="24"/>
        </w:rPr>
        <w:t xml:space="preserve"> δισεκατομμύρια</w:t>
      </w:r>
      <w:r>
        <w:rPr>
          <w:rFonts w:eastAsia="Times New Roman" w:cs="Times New Roman"/>
          <w:szCs w:val="24"/>
        </w:rPr>
        <w:t xml:space="preserve">. Χάσαμε 3 </w:t>
      </w:r>
      <w:r>
        <w:rPr>
          <w:rFonts w:eastAsia="Times New Roman" w:cs="Times New Roman"/>
          <w:szCs w:val="24"/>
        </w:rPr>
        <w:t>δισεκατομμύρια</w:t>
      </w:r>
      <w:r>
        <w:rPr>
          <w:rFonts w:eastAsia="Times New Roman" w:cs="Times New Roman"/>
          <w:szCs w:val="24"/>
        </w:rPr>
        <w:t xml:space="preserve"> στο ΑΕΠ όλη αυτή</w:t>
      </w:r>
      <w:r>
        <w:rPr>
          <w:rFonts w:eastAsia="Times New Roman" w:cs="Times New Roman"/>
          <w:szCs w:val="24"/>
        </w:rPr>
        <w:t>ν</w:t>
      </w:r>
      <w:r>
        <w:rPr>
          <w:rFonts w:eastAsia="Times New Roman" w:cs="Times New Roman"/>
          <w:szCs w:val="24"/>
        </w:rPr>
        <w:t xml:space="preserve"> τη δεκαετία.</w:t>
      </w:r>
    </w:p>
    <w:p w14:paraId="2E9F95F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άκουγα χθες το παιχνίδι των ευθυνών, ποιος φταίει, τι φταίει που δε</w:t>
      </w:r>
      <w:r>
        <w:rPr>
          <w:rFonts w:eastAsia="Times New Roman" w:cs="Times New Roman"/>
          <w:szCs w:val="24"/>
        </w:rPr>
        <w:t xml:space="preserve">ν έγινε το ένα ή το άλλο, γι’ αυτό ποιος φταίει; Δεν φταίει ο Γιώργος Παπανδρέου που ήταν στα κάγκελα έξω από το </w:t>
      </w:r>
      <w:r>
        <w:rPr>
          <w:rFonts w:eastAsia="Times New Roman" w:cs="Times New Roman"/>
          <w:szCs w:val="24"/>
        </w:rPr>
        <w:t xml:space="preserve">λιμάνι </w:t>
      </w:r>
      <w:r>
        <w:rPr>
          <w:rFonts w:eastAsia="Times New Roman" w:cs="Times New Roman"/>
          <w:szCs w:val="24"/>
        </w:rPr>
        <w:t xml:space="preserve">της Θεσσαλονίκης; Δεν φταίει ο ΣΥΡΙΖΑ, ο κ. Κουράκης, η κ. </w:t>
      </w:r>
      <w:proofErr w:type="spellStart"/>
      <w:r>
        <w:rPr>
          <w:rFonts w:eastAsia="Times New Roman" w:cs="Times New Roman"/>
          <w:szCs w:val="24"/>
        </w:rPr>
        <w:t>Αμμανατίδου</w:t>
      </w:r>
      <w:proofErr w:type="spellEnd"/>
      <w:r>
        <w:rPr>
          <w:rFonts w:eastAsia="Times New Roman" w:cs="Times New Roman"/>
          <w:szCs w:val="24"/>
        </w:rPr>
        <w:t xml:space="preserve"> που πήγαιναν στο </w:t>
      </w:r>
      <w:r>
        <w:rPr>
          <w:rFonts w:eastAsia="Times New Roman" w:cs="Times New Roman"/>
          <w:szCs w:val="24"/>
        </w:rPr>
        <w:t xml:space="preserve">λιμάνι </w:t>
      </w:r>
      <w:r>
        <w:rPr>
          <w:rFonts w:eastAsia="Times New Roman" w:cs="Times New Roman"/>
          <w:szCs w:val="24"/>
        </w:rPr>
        <w:t>και έλεγαν «όχι»; Δεν έχουν ευθύνες αυτοί</w:t>
      </w:r>
      <w:r>
        <w:rPr>
          <w:rFonts w:eastAsia="Times New Roman" w:cs="Times New Roman"/>
          <w:szCs w:val="24"/>
        </w:rPr>
        <w:t xml:space="preserve"> που τορπίλισαν εκείνη τη συμφωνία; </w:t>
      </w:r>
    </w:p>
    <w:p w14:paraId="2E9F95F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Θεσσαλονίκη έχασε δέκα χρόνια και ακούω σήμερα Θεσσαλονικείς να λένε «Μπράβο, γίνεται ένα βήμα μπροστά». Θα είχε γίνει δέκα χρόνια πριν και δεν θα είχαμε αντιμετωπίσει ούτε την </w:t>
      </w:r>
      <w:proofErr w:type="spellStart"/>
      <w:r>
        <w:rPr>
          <w:rFonts w:eastAsia="Times New Roman" w:cs="Times New Roman"/>
          <w:szCs w:val="24"/>
        </w:rPr>
        <w:t>υποανάπτυξη</w:t>
      </w:r>
      <w:proofErr w:type="spellEnd"/>
      <w:r>
        <w:rPr>
          <w:rFonts w:eastAsia="Times New Roman" w:cs="Times New Roman"/>
          <w:szCs w:val="24"/>
        </w:rPr>
        <w:t xml:space="preserve"> ούτε την εγκατάλειψη που αισ</w:t>
      </w:r>
      <w:r>
        <w:rPr>
          <w:rFonts w:eastAsia="Times New Roman" w:cs="Times New Roman"/>
          <w:szCs w:val="24"/>
        </w:rPr>
        <w:t xml:space="preserve">θάνεται σήμερα η πόλη. </w:t>
      </w:r>
    </w:p>
    <w:p w14:paraId="2E9F95F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ότι ευθύνονται όλες οι προηγούμενες κυβερνήσεις. Το είπε ο κ. </w:t>
      </w:r>
      <w:proofErr w:type="spellStart"/>
      <w:r>
        <w:rPr>
          <w:rFonts w:eastAsia="Times New Roman" w:cs="Times New Roman"/>
          <w:szCs w:val="24"/>
        </w:rPr>
        <w:t>Σαρίδης</w:t>
      </w:r>
      <w:proofErr w:type="spellEnd"/>
      <w:r>
        <w:rPr>
          <w:rFonts w:eastAsia="Times New Roman" w:cs="Times New Roman"/>
          <w:szCs w:val="24"/>
        </w:rPr>
        <w:t xml:space="preserve">. Όλες οι προηγούμενες </w:t>
      </w:r>
      <w:r>
        <w:rPr>
          <w:rFonts w:eastAsia="Times New Roman" w:cs="Times New Roman"/>
          <w:szCs w:val="24"/>
        </w:rPr>
        <w:t>κυβερνήσεις</w:t>
      </w:r>
      <w:r>
        <w:rPr>
          <w:rFonts w:eastAsia="Times New Roman" w:cs="Times New Roman"/>
          <w:szCs w:val="24"/>
        </w:rPr>
        <w:t xml:space="preserve">, με εξαίρεση τις </w:t>
      </w:r>
      <w:r>
        <w:rPr>
          <w:rFonts w:eastAsia="Times New Roman" w:cs="Times New Roman"/>
          <w:szCs w:val="24"/>
        </w:rPr>
        <w:t xml:space="preserve">κυβερνήσεις </w:t>
      </w:r>
      <w:r>
        <w:rPr>
          <w:rFonts w:eastAsia="Times New Roman" w:cs="Times New Roman"/>
          <w:szCs w:val="24"/>
        </w:rPr>
        <w:t xml:space="preserve">της Νέας Δημοκρατίας. Γιατί και η </w:t>
      </w:r>
      <w:r>
        <w:rPr>
          <w:rFonts w:eastAsia="Times New Roman" w:cs="Times New Roman"/>
          <w:szCs w:val="24"/>
        </w:rPr>
        <w:t xml:space="preserve">κυβέρνηση </w:t>
      </w:r>
      <w:r>
        <w:rPr>
          <w:rFonts w:eastAsia="Times New Roman" w:cs="Times New Roman"/>
          <w:szCs w:val="24"/>
        </w:rPr>
        <w:t xml:space="preserve">της </w:t>
      </w:r>
      <w:r>
        <w:rPr>
          <w:rFonts w:eastAsia="Times New Roman" w:cs="Times New Roman"/>
          <w:szCs w:val="24"/>
        </w:rPr>
        <w:lastRenderedPageBreak/>
        <w:t>Νέας Δημοκρατίας και εγώ προσωπικά είμαι αυτ</w:t>
      </w:r>
      <w:r>
        <w:rPr>
          <w:rFonts w:eastAsia="Times New Roman" w:cs="Times New Roman"/>
          <w:szCs w:val="24"/>
        </w:rPr>
        <w:t>ός που προχώρησα αυτό</w:t>
      </w:r>
      <w:r>
        <w:rPr>
          <w:rFonts w:eastAsia="Times New Roman" w:cs="Times New Roman"/>
          <w:szCs w:val="24"/>
        </w:rPr>
        <w:t>ν</w:t>
      </w:r>
      <w:r>
        <w:rPr>
          <w:rFonts w:eastAsia="Times New Roman" w:cs="Times New Roman"/>
          <w:szCs w:val="24"/>
        </w:rPr>
        <w:t xml:space="preserve"> τον διαγωνισμό που σήμερα έρχεστε εσείς να επικυρώσετε. </w:t>
      </w:r>
    </w:p>
    <w:p w14:paraId="2E9F95F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Τον βελτιώσατε; Ελάχιστα. Φέρατε καλύτερο τίμημα; Όχι. Γιατί, σήμερα η σύμβασή σας για όλο το </w:t>
      </w:r>
      <w:r>
        <w:rPr>
          <w:rFonts w:eastAsia="Times New Roman" w:cs="Times New Roman"/>
          <w:szCs w:val="24"/>
        </w:rPr>
        <w:t xml:space="preserve">λιμάνι </w:t>
      </w:r>
      <w:r>
        <w:rPr>
          <w:rFonts w:eastAsia="Times New Roman" w:cs="Times New Roman"/>
          <w:szCs w:val="24"/>
        </w:rPr>
        <w:t xml:space="preserve">είναι 232 </w:t>
      </w:r>
      <w:r>
        <w:rPr>
          <w:rFonts w:eastAsia="Times New Roman" w:cs="Times New Roman"/>
          <w:szCs w:val="24"/>
        </w:rPr>
        <w:t>εκατομμύρια</w:t>
      </w:r>
      <w:r>
        <w:rPr>
          <w:rFonts w:eastAsia="Times New Roman" w:cs="Times New Roman"/>
          <w:szCs w:val="24"/>
        </w:rPr>
        <w:t xml:space="preserve"> με 180 </w:t>
      </w:r>
      <w:r>
        <w:rPr>
          <w:rFonts w:eastAsia="Times New Roman" w:cs="Times New Roman"/>
          <w:szCs w:val="24"/>
        </w:rPr>
        <w:t>εκατομμύρια</w:t>
      </w:r>
      <w:r>
        <w:rPr>
          <w:rFonts w:eastAsia="Times New Roman" w:cs="Times New Roman"/>
          <w:szCs w:val="24"/>
        </w:rPr>
        <w:t xml:space="preserve"> επενδύσεις, αλλά ο επενδυτής παίρν</w:t>
      </w:r>
      <w:r>
        <w:rPr>
          <w:rFonts w:eastAsia="Times New Roman" w:cs="Times New Roman"/>
          <w:szCs w:val="24"/>
        </w:rPr>
        <w:t>ει και τα 90</w:t>
      </w:r>
      <w:r>
        <w:rPr>
          <w:rFonts w:eastAsia="Times New Roman" w:cs="Times New Roman"/>
          <w:szCs w:val="24"/>
        </w:rPr>
        <w:t xml:space="preserve"> εκατομμύρια</w:t>
      </w:r>
      <w:r>
        <w:rPr>
          <w:rFonts w:eastAsia="Times New Roman" w:cs="Times New Roman"/>
          <w:szCs w:val="24"/>
        </w:rPr>
        <w:t xml:space="preserve"> που έχει ο </w:t>
      </w:r>
      <w:r>
        <w:rPr>
          <w:rFonts w:eastAsia="Times New Roman" w:cs="Times New Roman"/>
          <w:szCs w:val="24"/>
        </w:rPr>
        <w:t xml:space="preserve">ΟΛΘ </w:t>
      </w:r>
      <w:r>
        <w:rPr>
          <w:rFonts w:eastAsia="Times New Roman" w:cs="Times New Roman"/>
          <w:szCs w:val="24"/>
        </w:rPr>
        <w:t xml:space="preserve">στο ταμείο του, ζεστό χρήμα με το οποίο θα χρηματοδοτήσει από αυτά που αγοράζει, αυτά που είναι να πληρώσει το ελληνικό δημόσιο και τις επενδύσεις που πρέπει να κάνει σε βάθος επταετίας. </w:t>
      </w:r>
    </w:p>
    <w:p w14:paraId="2E9F960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πραγματικότητα </w:t>
      </w:r>
      <w:r>
        <w:rPr>
          <w:rFonts w:eastAsia="Times New Roman" w:cs="Times New Roman"/>
          <w:szCs w:val="24"/>
        </w:rPr>
        <w:t xml:space="preserve">και μάλιστα χάσατε και δύο χρόνια, γιατί αυτός ο διαγωνισμός θα έπρεπε να είχε ολοκληρωθεί από </w:t>
      </w:r>
      <w:r>
        <w:rPr>
          <w:rFonts w:eastAsia="Times New Roman" w:cs="Times New Roman"/>
          <w:szCs w:val="24"/>
        </w:rPr>
        <w:lastRenderedPageBreak/>
        <w:t xml:space="preserve">το καλοκαίρι του 2015. Τα χάσατε και άρα είστε υπεύθυνοι για την απώλεια του εθνικού εισοδήματος εδώ. </w:t>
      </w:r>
    </w:p>
    <w:p w14:paraId="2E9F960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εγώ χαίρομαι που μία πολιτικ</w:t>
      </w:r>
      <w:r>
        <w:rPr>
          <w:rFonts w:eastAsia="Times New Roman" w:cs="Times New Roman"/>
          <w:szCs w:val="24"/>
        </w:rPr>
        <w:t xml:space="preserve">ή που ασκήθηκε, σήμερα αγκαλιάζεται. Και μακάρι να είχατε βγάλει τις ιδεοληψίες, να είχατε ξεχάσει αυτά τα κελεύσματα της δήθεν Αριστεράς και να είχατε αντιμετωπίσει ρεαλιστικά τα προβλήματα </w:t>
      </w:r>
      <w:proofErr w:type="spellStart"/>
      <w:r>
        <w:rPr>
          <w:rFonts w:eastAsia="Times New Roman" w:cs="Times New Roman"/>
          <w:szCs w:val="24"/>
        </w:rPr>
        <w:t>υποανάπτυξης</w:t>
      </w:r>
      <w:proofErr w:type="spellEnd"/>
      <w:r>
        <w:rPr>
          <w:rFonts w:eastAsia="Times New Roman" w:cs="Times New Roman"/>
          <w:szCs w:val="24"/>
        </w:rPr>
        <w:t xml:space="preserve"> της χώρας.</w:t>
      </w:r>
    </w:p>
    <w:p w14:paraId="2E9F960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Όμως, πού προχωρήσατε αλλού τα τρία χρόνι</w:t>
      </w:r>
      <w:r>
        <w:rPr>
          <w:rFonts w:eastAsia="Times New Roman" w:cs="Times New Roman"/>
          <w:szCs w:val="24"/>
        </w:rPr>
        <w:t xml:space="preserve">α που κυβερνάτε; Δυο πράγματα κάνατε, τον ΟΛΠ και τον ΟΛΘ, τα </w:t>
      </w:r>
      <w:r>
        <w:rPr>
          <w:rFonts w:eastAsia="Times New Roman" w:cs="Times New Roman"/>
          <w:szCs w:val="24"/>
        </w:rPr>
        <w:t>οποία</w:t>
      </w:r>
      <w:r>
        <w:rPr>
          <w:rFonts w:eastAsia="Times New Roman" w:cs="Times New Roman"/>
          <w:szCs w:val="24"/>
        </w:rPr>
        <w:t xml:space="preserve"> βρήκατε έτοιμα. Αναφορικά με το λιμάνι του Λαυρίου, υπάρχει κατατεθειμένη πρόταση από ιδιώτες επενδυτές εδώ και χρόνια για την επέκταση </w:t>
      </w:r>
      <w:r>
        <w:rPr>
          <w:rFonts w:eastAsia="Times New Roman" w:cs="Times New Roman"/>
          <w:szCs w:val="24"/>
        </w:rPr>
        <w:t xml:space="preserve">της </w:t>
      </w:r>
      <w:r>
        <w:rPr>
          <w:rFonts w:eastAsia="Times New Roman" w:cs="Times New Roman"/>
          <w:szCs w:val="24"/>
        </w:rPr>
        <w:t>προβλήτα</w:t>
      </w:r>
      <w:r>
        <w:rPr>
          <w:rFonts w:eastAsia="Times New Roman" w:cs="Times New Roman"/>
          <w:szCs w:val="24"/>
        </w:rPr>
        <w:t>ς</w:t>
      </w:r>
      <w:r>
        <w:rPr>
          <w:rFonts w:eastAsia="Times New Roman" w:cs="Times New Roman"/>
          <w:szCs w:val="24"/>
        </w:rPr>
        <w:t xml:space="preserve"> και την κατασκευή σταθμού για κρουαζιε</w:t>
      </w:r>
      <w:r>
        <w:rPr>
          <w:rFonts w:eastAsia="Times New Roman" w:cs="Times New Roman"/>
          <w:szCs w:val="24"/>
        </w:rPr>
        <w:t xml:space="preserve">ρόπλοια και δεν έχετε κάνει τίποτα! Τίποτα! Αναφορικά με το λιμάνι </w:t>
      </w:r>
      <w:r>
        <w:rPr>
          <w:rFonts w:eastAsia="Times New Roman" w:cs="Times New Roman"/>
          <w:szCs w:val="24"/>
        </w:rPr>
        <w:lastRenderedPageBreak/>
        <w:t xml:space="preserve">της Αλεξανδρούπολης υπάρχουν προτάσεις ώστε να γίνει διαμετακομιστικό κέντρο </w:t>
      </w:r>
      <w:proofErr w:type="spellStart"/>
      <w:r>
        <w:rPr>
          <w:rFonts w:eastAsia="Times New Roman" w:cs="Times New Roman"/>
          <w:szCs w:val="24"/>
        </w:rPr>
        <w:t>αγροτοδιατροφικών</w:t>
      </w:r>
      <w:proofErr w:type="spellEnd"/>
      <w:r>
        <w:rPr>
          <w:rFonts w:eastAsia="Times New Roman" w:cs="Times New Roman"/>
          <w:szCs w:val="24"/>
        </w:rPr>
        <w:t xml:space="preserve"> προϊόντων με ιδιωτικές επενδύσεις. </w:t>
      </w:r>
    </w:p>
    <w:p w14:paraId="2E9F960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καταλήξει </w:t>
      </w:r>
      <w:r>
        <w:rPr>
          <w:rFonts w:eastAsia="Times New Roman" w:cs="Times New Roman"/>
          <w:szCs w:val="24"/>
        </w:rPr>
        <w:t>σ’</w:t>
      </w:r>
      <w:r>
        <w:rPr>
          <w:rFonts w:eastAsia="Times New Roman" w:cs="Times New Roman"/>
          <w:szCs w:val="24"/>
        </w:rPr>
        <w:t xml:space="preserve"> ένα σχέδιο ως προς το πώς θα προχωρήσετ</w:t>
      </w:r>
      <w:r>
        <w:rPr>
          <w:rFonts w:eastAsia="Times New Roman" w:cs="Times New Roman"/>
          <w:szCs w:val="24"/>
        </w:rPr>
        <w:t xml:space="preserve">ε με όλα αυτά; Δεν βλέπετε ότι τελειώνει ο κυβερνητικός σας χρόνος; Στη λιμενική πολιτική το μόνο που κάνετε είναι να μοιράζετε οικόπεδα στους τοπικούς δήμους -ενδεχομένως και χρήσιμα για την ανάπτυξη των λιμανιών- για να το παίζετε </w:t>
      </w:r>
      <w:proofErr w:type="spellStart"/>
      <w:r>
        <w:rPr>
          <w:rFonts w:eastAsia="Times New Roman" w:cs="Times New Roman"/>
          <w:szCs w:val="24"/>
        </w:rPr>
        <w:t>αγιοβασίληδες</w:t>
      </w:r>
      <w:proofErr w:type="spellEnd"/>
      <w:r>
        <w:rPr>
          <w:rFonts w:eastAsia="Times New Roman" w:cs="Times New Roman"/>
          <w:szCs w:val="24"/>
        </w:rPr>
        <w:t>. Μοιράζετ</w:t>
      </w:r>
      <w:r>
        <w:rPr>
          <w:rFonts w:eastAsia="Times New Roman" w:cs="Times New Roman"/>
          <w:szCs w:val="24"/>
        </w:rPr>
        <w:t>ε, λοιπόν, πράγματα που δεν σας ανήκουν με τρόπο φοβερό.</w:t>
      </w:r>
    </w:p>
    <w:p w14:paraId="2E9F960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όμως, τώρα και στο εξής: Άκουσα τον κ. </w:t>
      </w:r>
      <w:proofErr w:type="spellStart"/>
      <w:r>
        <w:rPr>
          <w:rFonts w:eastAsia="Times New Roman" w:cs="Times New Roman"/>
          <w:szCs w:val="24"/>
        </w:rPr>
        <w:t>Κουρουμπλή</w:t>
      </w:r>
      <w:proofErr w:type="spellEnd"/>
      <w:r>
        <w:rPr>
          <w:rFonts w:eastAsia="Times New Roman" w:cs="Times New Roman"/>
          <w:szCs w:val="24"/>
        </w:rPr>
        <w:t xml:space="preserve"> -και τον ΣΥΡΙΖΑ γενικά- να πανηγυρίζει για τις καινούργιες συλλογικές συμβάσεις, οι οποίες έγιναν στον ΟΛΠ. Πανηγυρίσατε γιατί παίρνουν </w:t>
      </w:r>
      <w:r>
        <w:rPr>
          <w:rFonts w:eastAsia="Times New Roman" w:cs="Times New Roman"/>
          <w:szCs w:val="24"/>
        </w:rPr>
        <w:t xml:space="preserve">πλέον οι εργαζόμενοι δεκατέσσερις μισθούς. Μα, </w:t>
      </w:r>
      <w:r>
        <w:rPr>
          <w:rFonts w:eastAsia="Times New Roman" w:cs="Times New Roman"/>
          <w:szCs w:val="24"/>
        </w:rPr>
        <w:lastRenderedPageBreak/>
        <w:t xml:space="preserve">βέβαια, αφού ιδιωτικοποιείται, πάει στους δεκατέσσερις μισθούς! Όταν σας λέγαμε τα οφέλη για τους εργαζόμενους από την ιδιωτικοποίηση, από την αύξηση του τζίρου, από τη μεγέθυνση της εταιρείας, από την αύξηση </w:t>
      </w:r>
      <w:r>
        <w:rPr>
          <w:rFonts w:eastAsia="Times New Roman" w:cs="Times New Roman"/>
          <w:szCs w:val="24"/>
        </w:rPr>
        <w:t xml:space="preserve">της κίνησης, τότε λέγατε «Όχι. Να παραμείνει δημόσιο». </w:t>
      </w:r>
    </w:p>
    <w:p w14:paraId="2E9F960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Δρίτσα</w:t>
      </w:r>
      <w:proofErr w:type="spellEnd"/>
      <w:r>
        <w:rPr>
          <w:rFonts w:eastAsia="Times New Roman" w:cs="Times New Roman"/>
          <w:szCs w:val="24"/>
        </w:rPr>
        <w:t>, πόσες φορές έχετε διαδηλώσει έξω από το γραφείο μου, για να παραμείνει ο ΟΛΠ δημόσιος, για τους εργαζόμενους τότε; Σήμερα πανηγυρίζετε γιατί έχουν μια συλλογική σύμβαση εργασίας α</w:t>
      </w:r>
      <w:r>
        <w:rPr>
          <w:rFonts w:eastAsia="Times New Roman" w:cs="Times New Roman"/>
          <w:szCs w:val="24"/>
        </w:rPr>
        <w:t xml:space="preserve">πό τον ιδιώτη επενδυτή, καλύτερη απ’ αυτήν που θα μπορούσε να προσφέρει ο δημόσιος ΟΛΠ. Αυτή είναι η πραγματικότητα. Όμως, οι ιδεοληψίες σας, οι ατελέσφοροι αγώνες αυτής της Αριστεράς που μας κόλλησε τόσα χρόνια πίσω, είναι αυτά που </w:t>
      </w:r>
      <w:r>
        <w:rPr>
          <w:rFonts w:eastAsia="Times New Roman" w:cs="Times New Roman"/>
          <w:szCs w:val="24"/>
        </w:rPr>
        <w:lastRenderedPageBreak/>
        <w:t>έρχονται σήμερα και προ</w:t>
      </w:r>
      <w:r>
        <w:rPr>
          <w:rFonts w:eastAsia="Times New Roman" w:cs="Times New Roman"/>
          <w:szCs w:val="24"/>
        </w:rPr>
        <w:t xml:space="preserve">σκρούουν στην πραγματικότητα και στην ωριμότητα που θα έπρεπε επιτέλους να αποκτήσει η Κυβέρνηση. </w:t>
      </w:r>
    </w:p>
    <w:p w14:paraId="2E9F960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Εγώ προκαλώ την ηγεσία του Υπουργείου Ναυτιλίας να μας πει στον χρόνο που της απομένει τι σκοπεύει να κάνει για τα υπόλοιπα λιμάνια, τι κινήσεις θα κάνει, τι</w:t>
      </w:r>
      <w:r>
        <w:rPr>
          <w:rFonts w:eastAsia="Times New Roman" w:cs="Times New Roman"/>
          <w:szCs w:val="24"/>
        </w:rPr>
        <w:t xml:space="preserve"> επενδύσεις θα φέρε</w:t>
      </w:r>
      <w:r>
        <w:rPr>
          <w:rFonts w:eastAsia="Times New Roman" w:cs="Times New Roman"/>
          <w:szCs w:val="24"/>
        </w:rPr>
        <w:t>ι</w:t>
      </w:r>
      <w:r>
        <w:rPr>
          <w:rFonts w:eastAsia="Times New Roman" w:cs="Times New Roman"/>
          <w:szCs w:val="24"/>
        </w:rPr>
        <w:t>, διότι τρία χρόνια τώρα δεν έχει φέρει ούτε μ</w:t>
      </w:r>
      <w:r>
        <w:rPr>
          <w:rFonts w:eastAsia="Times New Roman" w:cs="Times New Roman"/>
          <w:szCs w:val="24"/>
        </w:rPr>
        <w:t>ί</w:t>
      </w:r>
      <w:r>
        <w:rPr>
          <w:rFonts w:eastAsia="Times New Roman" w:cs="Times New Roman"/>
          <w:szCs w:val="24"/>
        </w:rPr>
        <w:t xml:space="preserve">α. </w:t>
      </w:r>
    </w:p>
    <w:p w14:paraId="2E9F960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Κλείνω, κυρίες και κύριοι συνάδελφοι, με μια τροπολογία που έχει κατατεθεί από το Υπουργείο Άμυνας προκειμένου να πληρωθούν κάποιες εργασίες στα υποβρύχια στα Ελληνικά Ναυπηγεία Σκαραμα</w:t>
      </w:r>
      <w:r>
        <w:rPr>
          <w:rFonts w:eastAsia="Times New Roman" w:cs="Times New Roman"/>
          <w:szCs w:val="24"/>
        </w:rPr>
        <w:t xml:space="preserve">γκά. Άκουσα τον κ. Τσίπρα ο οποίος πήγε προχθές στο Υπουργείο Ναυτιλίας και συνεχάρη την ηγεσία του για το πρωτοφανές, λέει, επενδυτικό εξοπλιστικό πρόγραμμα το οποίο κάνει. Το Υπουργείο Ναυτιλίας έχει στη διάθεσή του 142 εκατομμύρια ευρώ </w:t>
      </w:r>
      <w:r>
        <w:rPr>
          <w:rFonts w:eastAsia="Times New Roman" w:cs="Times New Roman"/>
          <w:szCs w:val="24"/>
        </w:rPr>
        <w:lastRenderedPageBreak/>
        <w:t>από την Ευρωπαϊκή</w:t>
      </w:r>
      <w:r>
        <w:rPr>
          <w:rFonts w:eastAsia="Times New Roman" w:cs="Times New Roman"/>
          <w:szCs w:val="24"/>
        </w:rPr>
        <w:t xml:space="preserve"> Ένωση και δεν έχει ολοκληρώσει ούτε έναν διαγωνισμό τρία χρόνια τώρα. Έναν διαγωνισμό έχει βγάλει που αφορά </w:t>
      </w:r>
      <w:r>
        <w:rPr>
          <w:rFonts w:eastAsia="Times New Roman" w:cs="Times New Roman"/>
          <w:szCs w:val="24"/>
        </w:rPr>
        <w:t>σ</w:t>
      </w:r>
      <w:r>
        <w:rPr>
          <w:rFonts w:eastAsia="Times New Roman" w:cs="Times New Roman"/>
          <w:szCs w:val="24"/>
        </w:rPr>
        <w:t xml:space="preserve">την αγορά τριών σκαφών. </w:t>
      </w:r>
    </w:p>
    <w:p w14:paraId="2E9F960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λοιπόν, ο κ. Τσίπρας για τα καινούργια σκάφη του </w:t>
      </w:r>
      <w:r>
        <w:rPr>
          <w:rFonts w:eastAsia="Times New Roman" w:cs="Times New Roman"/>
          <w:szCs w:val="24"/>
        </w:rPr>
        <w:t>λιμενικού</w:t>
      </w:r>
      <w:r>
        <w:rPr>
          <w:rFonts w:eastAsia="Times New Roman" w:cs="Times New Roman"/>
          <w:szCs w:val="24"/>
        </w:rPr>
        <w:t xml:space="preserve">. Φαντάζομαι ότι είδατε όλοι τις εικόνες του </w:t>
      </w:r>
      <w:r>
        <w:rPr>
          <w:rFonts w:eastAsia="Times New Roman" w:cs="Times New Roman"/>
          <w:szCs w:val="24"/>
        </w:rPr>
        <w:t>«</w:t>
      </w:r>
      <w:r>
        <w:rPr>
          <w:rFonts w:eastAsia="Times New Roman" w:cs="Times New Roman"/>
          <w:szCs w:val="24"/>
        </w:rPr>
        <w:t>ΓΑΥΔΟΣ</w:t>
      </w:r>
      <w:r>
        <w:rPr>
          <w:rFonts w:eastAsia="Times New Roman" w:cs="Times New Roman"/>
          <w:szCs w:val="24"/>
        </w:rPr>
        <w:t>»</w:t>
      </w:r>
      <w:r>
        <w:rPr>
          <w:rFonts w:eastAsia="Times New Roman" w:cs="Times New Roman"/>
          <w:szCs w:val="24"/>
        </w:rPr>
        <w:t xml:space="preserve">, του τέλειου υπερσύγχρονου σκάφους του </w:t>
      </w:r>
      <w:r>
        <w:rPr>
          <w:rFonts w:eastAsia="Times New Roman" w:cs="Times New Roman"/>
          <w:szCs w:val="24"/>
        </w:rPr>
        <w:t>λιμενικού</w:t>
      </w:r>
      <w:r>
        <w:rPr>
          <w:rFonts w:eastAsia="Times New Roman" w:cs="Times New Roman"/>
          <w:szCs w:val="24"/>
        </w:rPr>
        <w:t xml:space="preserve">, το οποίο εμβολίστηκε προχθές από την τουρκική ακταιωρό. Αυτή η διαδικασία ολοκληρώθηκε επί </w:t>
      </w:r>
      <w:r>
        <w:rPr>
          <w:rFonts w:eastAsia="Times New Roman" w:cs="Times New Roman"/>
          <w:szCs w:val="24"/>
        </w:rPr>
        <w:t xml:space="preserve">κυβερνήσεως </w:t>
      </w:r>
      <w:r>
        <w:rPr>
          <w:rFonts w:eastAsia="Times New Roman" w:cs="Times New Roman"/>
          <w:szCs w:val="24"/>
        </w:rPr>
        <w:t xml:space="preserve">Σαμαρά και βέβαια αξιοποιήθηκαν στο έπακρο όλα τα ευρωπαϊκά κονδύλια. Λέει, λοιπόν, ότι τα καινούργια </w:t>
      </w:r>
      <w:r>
        <w:rPr>
          <w:rFonts w:eastAsia="Times New Roman" w:cs="Times New Roman"/>
          <w:szCs w:val="24"/>
        </w:rPr>
        <w:t xml:space="preserve">σκάφη του </w:t>
      </w:r>
      <w:r>
        <w:rPr>
          <w:rFonts w:eastAsia="Times New Roman" w:cs="Times New Roman"/>
          <w:szCs w:val="24"/>
        </w:rPr>
        <w:t xml:space="preserve">λιμενικού </w:t>
      </w:r>
      <w:r>
        <w:rPr>
          <w:rFonts w:eastAsia="Times New Roman" w:cs="Times New Roman"/>
          <w:szCs w:val="24"/>
        </w:rPr>
        <w:t xml:space="preserve">θα </w:t>
      </w:r>
      <w:r>
        <w:rPr>
          <w:rFonts w:eastAsia="Times New Roman" w:cs="Times New Roman"/>
          <w:szCs w:val="24"/>
        </w:rPr>
        <w:t xml:space="preserve">κτιστούν </w:t>
      </w:r>
      <w:r>
        <w:rPr>
          <w:rFonts w:eastAsia="Times New Roman" w:cs="Times New Roman"/>
          <w:szCs w:val="24"/>
        </w:rPr>
        <w:t xml:space="preserve">σε ελληνικά ναυπηγεία, είπε «Αυτό είναι δέσμευσή μας». </w:t>
      </w:r>
    </w:p>
    <w:p w14:paraId="2E9F960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ένας διαγωνισμός που έχει βγει για την κατασκευή τριών περιπολικών σκαφών και έχει ολοκληρωθεί η διαδικασία της κατάθεσης των προσφορών δεν περιλαμβάνει κανένα </w:t>
      </w:r>
      <w:r>
        <w:rPr>
          <w:rFonts w:eastAsia="Times New Roman" w:cs="Times New Roman"/>
          <w:szCs w:val="24"/>
        </w:rPr>
        <w:t>ελληνικό ναυπηγείο. Κανένα ελληνικό ναυπηγείο δεν έχει καταθέσει προσφορά. Κανένα! Πώς μπορείτε να λέτε συνέχεια τόσα πολλά ψέματα; Πώς μπορείτε; Κάθε φορά που αναπνέετε λέτε κι ένα ψέμα. Ο Πρωθυπουργός σας είναι απίστευτος. Δεν τον ενημερώνει ο Υπουργός τ</w:t>
      </w:r>
      <w:r>
        <w:rPr>
          <w:rFonts w:eastAsia="Times New Roman" w:cs="Times New Roman"/>
          <w:szCs w:val="24"/>
        </w:rPr>
        <w:t>ου να μην εκτίθεται τόσο πολύ; Έναν διαγωνισμό έχει βγάλει, τρία σκάφη θα παραγγείλει. Τρεις προσφορές έχουν κατατεθεί, κα</w:t>
      </w:r>
      <w:r>
        <w:rPr>
          <w:rFonts w:eastAsia="Times New Roman" w:cs="Times New Roman"/>
          <w:szCs w:val="24"/>
        </w:rPr>
        <w:t>μ</w:t>
      </w:r>
      <w:r>
        <w:rPr>
          <w:rFonts w:eastAsia="Times New Roman" w:cs="Times New Roman"/>
          <w:szCs w:val="24"/>
        </w:rPr>
        <w:t>μία από ελληνικό ναυπηγείο! Και βγαίνει και λέει ο κ. Τσίπρας ότι το καινούργιο εξοπλιστικό πρόγραμμα θα παραχθεί από ελληνικά χέρια.</w:t>
      </w:r>
      <w:r>
        <w:rPr>
          <w:rFonts w:eastAsia="Times New Roman" w:cs="Times New Roman"/>
          <w:szCs w:val="24"/>
        </w:rPr>
        <w:t xml:space="preserve"> Ας είμαστε λίγο σοβαροί.</w:t>
      </w:r>
    </w:p>
    <w:p w14:paraId="2E9F960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μια μεγάλη ευκαιρία. Αξιοποιείστε τα χρήματα. Μην χάνετε συνέχεια ευκαιρίες. </w:t>
      </w:r>
    </w:p>
    <w:p w14:paraId="2E9F960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συνάδελφε, ολοκληρώστε παρακαλώ.</w:t>
      </w:r>
    </w:p>
    <w:p w14:paraId="2E9F960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Κλείνω, κύριε Πρόεδρε.</w:t>
      </w:r>
    </w:p>
    <w:p w14:paraId="2E9F960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Όπως χάθηκε η ευκαιρία </w:t>
      </w:r>
      <w:r>
        <w:rPr>
          <w:rFonts w:eastAsia="Times New Roman" w:cs="Times New Roman"/>
          <w:szCs w:val="24"/>
        </w:rPr>
        <w:t xml:space="preserve">της Θεσσαλονίκης, όπως χάθηκε η ευκαιρία του λιμανιού της, μην χάνετε και την ευκαιρία να αξιοποιήσετε τα 140 εκατομμύρια ευρώ που έχετε στη διάθεσή σας για να θωρακίσετε, επιτέλους, το Αιγαίο και να καταλάβετε την εθνική σημασία που έχει το Λιμενικό Σώμα </w:t>
      </w:r>
      <w:r>
        <w:rPr>
          <w:rFonts w:eastAsia="Times New Roman" w:cs="Times New Roman"/>
          <w:szCs w:val="24"/>
        </w:rPr>
        <w:t>για την προάσπιση των θαλασσίων συνόρων και τον ρόλο που παίζει.</w:t>
      </w:r>
    </w:p>
    <w:p w14:paraId="2E9F960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2E9F960F" w14:textId="77777777" w:rsidR="00BE4DD2" w:rsidRDefault="0027121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9F961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τον κ. Βαρβιτσιώτη.</w:t>
      </w:r>
    </w:p>
    <w:p w14:paraId="2E9F961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Ο επόμενος ομιλητής είναι ο κ. Θεόδωρος </w:t>
      </w:r>
      <w:proofErr w:type="spellStart"/>
      <w:r>
        <w:rPr>
          <w:rFonts w:eastAsia="Times New Roman" w:cs="Times New Roman"/>
          <w:szCs w:val="24"/>
        </w:rPr>
        <w:t>Δρίτσ</w:t>
      </w:r>
      <w:r>
        <w:rPr>
          <w:rFonts w:eastAsia="Times New Roman" w:cs="Times New Roman"/>
          <w:szCs w:val="24"/>
        </w:rPr>
        <w:t>ας</w:t>
      </w:r>
      <w:proofErr w:type="spellEnd"/>
      <w:r>
        <w:rPr>
          <w:rFonts w:eastAsia="Times New Roman" w:cs="Times New Roman"/>
          <w:szCs w:val="24"/>
        </w:rPr>
        <w:t xml:space="preserve"> από τον ΣΥΡΙΖΑ. </w:t>
      </w:r>
    </w:p>
    <w:p w14:paraId="2E9F961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πολύ, κύριε Πρόεδρε.</w:t>
      </w:r>
    </w:p>
    <w:p w14:paraId="2E9F961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πράγματι, πολλοί τρόποι για να πει </w:t>
      </w:r>
      <w:r>
        <w:rPr>
          <w:rFonts w:eastAsia="Times New Roman" w:cs="Times New Roman"/>
          <w:szCs w:val="24"/>
        </w:rPr>
        <w:t xml:space="preserve">κάποιος </w:t>
      </w:r>
      <w:r>
        <w:rPr>
          <w:rFonts w:eastAsia="Times New Roman" w:cs="Times New Roman"/>
          <w:szCs w:val="24"/>
        </w:rPr>
        <w:t>την αλήθεια, όπως, επίσης, υπάρχουν και πολλοί τρόποι για να διαστρεβλώσει την αλήθεια.</w:t>
      </w:r>
    </w:p>
    <w:p w14:paraId="2E9F961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Σύμφωνα με τον </w:t>
      </w:r>
      <w:proofErr w:type="spellStart"/>
      <w:r>
        <w:rPr>
          <w:rFonts w:eastAsia="Times New Roman" w:cs="Times New Roman"/>
          <w:szCs w:val="24"/>
        </w:rPr>
        <w:t>Μπρεχτ</w:t>
      </w:r>
      <w:proofErr w:type="spellEnd"/>
      <w:r>
        <w:rPr>
          <w:rFonts w:eastAsia="Times New Roman" w:cs="Times New Roman"/>
          <w:szCs w:val="24"/>
        </w:rPr>
        <w:t xml:space="preserve"> είναι μόν</w:t>
      </w:r>
      <w:r>
        <w:rPr>
          <w:rFonts w:eastAsia="Times New Roman" w:cs="Times New Roman"/>
          <w:szCs w:val="24"/>
        </w:rPr>
        <w:t>ο πέντε.</w:t>
      </w:r>
    </w:p>
    <w:p w14:paraId="2E9F961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Μόνο πέντε! Συμφωνώ. Προσχωρώ στην </w:t>
      </w:r>
      <w:proofErr w:type="spellStart"/>
      <w:r>
        <w:rPr>
          <w:rFonts w:eastAsia="Times New Roman" w:cs="Times New Roman"/>
          <w:szCs w:val="24"/>
        </w:rPr>
        <w:t>μπρεχτική</w:t>
      </w:r>
      <w:proofErr w:type="spellEnd"/>
      <w:r>
        <w:rPr>
          <w:rFonts w:eastAsia="Times New Roman" w:cs="Times New Roman"/>
          <w:szCs w:val="24"/>
        </w:rPr>
        <w:t xml:space="preserve"> </w:t>
      </w:r>
      <w:r>
        <w:rPr>
          <w:rFonts w:eastAsia="Times New Roman" w:cs="Times New Roman"/>
          <w:szCs w:val="24"/>
        </w:rPr>
        <w:t xml:space="preserve">άποψη! </w:t>
      </w:r>
    </w:p>
    <w:p w14:paraId="2E9F961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Θα ήταν μια ευκαιρία σήμερα, παρά το γεγονός ότι η σημερινή συνεδρίαση γίνεται σε πολύ περιορισμένο κύκλο συμμετοχής μετά </w:t>
      </w:r>
      <w:r>
        <w:rPr>
          <w:rFonts w:eastAsia="Times New Roman" w:cs="Times New Roman"/>
          <w:szCs w:val="24"/>
        </w:rPr>
        <w:lastRenderedPageBreak/>
        <w:t>από τη χθεσινή μαραθώνια, εξοντωτική συνεδρίαση, να γί</w:t>
      </w:r>
      <w:r>
        <w:rPr>
          <w:rFonts w:eastAsia="Times New Roman" w:cs="Times New Roman"/>
          <w:szCs w:val="24"/>
        </w:rPr>
        <w:t xml:space="preserve">νει μια συζήτηση για την παραγωγική ανασυγκρότηση της χώρας στο πεδίο και στον τομέα της λιμενικής βιομηχανίας, με αφορμή την πώληση των μετοχών του Οργανισμού Λιμένος Θεσσαλονίκης σε ιδιωτικές εταιρείες. </w:t>
      </w:r>
    </w:p>
    <w:p w14:paraId="2E9F961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θα ήταν χρήσιμο αυτό, γιατί αυτή η περίοδος εί</w:t>
      </w:r>
      <w:r>
        <w:rPr>
          <w:rFonts w:eastAsia="Times New Roman" w:cs="Times New Roman"/>
          <w:szCs w:val="24"/>
        </w:rPr>
        <w:t xml:space="preserve">ναι η περίοδος κατά την οποία υποτίθεται ότι πρέπει να σχεδιάσουμε τη νέα πραγματικότητα μετά την έξοδο από το μνημόνιο. </w:t>
      </w:r>
    </w:p>
    <w:p w14:paraId="2E9F961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Δεν έχουμε, όμως, αξιόπιστη Αντιπολίτευση. Δεν έχουμε αξιόπιστο συνομιλητή στην Αξιωματική Αντιπολίτευση. Δεν έχουμε σοβαρό συνομιλητή</w:t>
      </w:r>
      <w:r>
        <w:rPr>
          <w:rFonts w:eastAsia="Times New Roman" w:cs="Times New Roman"/>
          <w:szCs w:val="24"/>
        </w:rPr>
        <w:t xml:space="preserve">. Υπάρχουν άλλα κόμματα και ελπίζω ότι μπορεί -με διαφορές και διαφωνίες- να προσέλθουν </w:t>
      </w:r>
      <w:r>
        <w:rPr>
          <w:rFonts w:eastAsia="Times New Roman" w:cs="Times New Roman"/>
          <w:szCs w:val="24"/>
        </w:rPr>
        <w:t xml:space="preserve">σ’ </w:t>
      </w:r>
      <w:r>
        <w:rPr>
          <w:rFonts w:eastAsia="Times New Roman" w:cs="Times New Roman"/>
          <w:szCs w:val="24"/>
        </w:rPr>
        <w:t xml:space="preserve">αυτήν τη συζήτηση με πιο σοβαρούς όρους. Η Νέα Δημοκρατία επιμένει να είναι κόμμα </w:t>
      </w:r>
      <w:r>
        <w:rPr>
          <w:rFonts w:eastAsia="Times New Roman" w:cs="Times New Roman"/>
          <w:szCs w:val="24"/>
        </w:rPr>
        <w:lastRenderedPageBreak/>
        <w:t xml:space="preserve">- καρτέλ. Δεν είναι το μόνο. </w:t>
      </w:r>
      <w:r>
        <w:rPr>
          <w:rFonts w:eastAsia="Times New Roman" w:cs="Times New Roman"/>
          <w:szCs w:val="24"/>
        </w:rPr>
        <w:t>Σ’</w:t>
      </w:r>
      <w:r>
        <w:rPr>
          <w:rFonts w:eastAsia="Times New Roman" w:cs="Times New Roman"/>
          <w:szCs w:val="24"/>
        </w:rPr>
        <w:t xml:space="preserve"> όλο τον κόσμο υπάρχουν κόμματα - καρτέλ, που αναλαμ</w:t>
      </w:r>
      <w:r>
        <w:rPr>
          <w:rFonts w:eastAsia="Times New Roman" w:cs="Times New Roman"/>
          <w:szCs w:val="24"/>
        </w:rPr>
        <w:t xml:space="preserve">βάνουν τη διαμεσολάβηση ανάμεσα σε ιδιωτικά συμφέροντα και στην κρατική διοίκηση. Δεν είναι κακό να πιστεύει </w:t>
      </w:r>
      <w:r>
        <w:rPr>
          <w:rFonts w:eastAsia="Times New Roman" w:cs="Times New Roman"/>
          <w:szCs w:val="24"/>
        </w:rPr>
        <w:t xml:space="preserve">κάποιος </w:t>
      </w:r>
      <w:r>
        <w:rPr>
          <w:rFonts w:eastAsia="Times New Roman" w:cs="Times New Roman"/>
          <w:szCs w:val="24"/>
        </w:rPr>
        <w:t xml:space="preserve">ότι η ιδιωτικοποίηση είναι το καλύτερο πράγμα. Έχει διαφορά, όμως, εάν προσέρχεται </w:t>
      </w:r>
      <w:r>
        <w:rPr>
          <w:rFonts w:eastAsia="Times New Roman" w:cs="Times New Roman"/>
          <w:szCs w:val="24"/>
        </w:rPr>
        <w:t xml:space="preserve">σ’ </w:t>
      </w:r>
      <w:r>
        <w:rPr>
          <w:rFonts w:eastAsia="Times New Roman" w:cs="Times New Roman"/>
          <w:szCs w:val="24"/>
        </w:rPr>
        <w:t>αυτό ως κόμμα - καρτέλ ή αν προσέρχεται στη βάση ενός</w:t>
      </w:r>
      <w:r>
        <w:rPr>
          <w:rFonts w:eastAsia="Times New Roman" w:cs="Times New Roman"/>
          <w:szCs w:val="24"/>
        </w:rPr>
        <w:t xml:space="preserve"> στρατηγικού σχεδιασμού άλλου τύπου. </w:t>
      </w:r>
    </w:p>
    <w:p w14:paraId="2E9F961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Δεν έγινε έτσι στη Θεσσαλονίκη με τον ΣΕΜΠΟ. Η διαδικασία της ακύρωσης της συμφωνίας για την ιδιωτικοποίηση του ΣΕΜΠΟ Θεσσαλονίκης ήταν ακριβώς το προϊόν του ανταγωνισμού συμφερόντων πελατειακού χαρακτήρα και έλλειψης </w:t>
      </w:r>
      <w:r>
        <w:rPr>
          <w:rFonts w:eastAsia="Times New Roman" w:cs="Times New Roman"/>
          <w:szCs w:val="24"/>
        </w:rPr>
        <w:t xml:space="preserve">σοβαρού σχεδιασμού και κατέρρευσε </w:t>
      </w:r>
      <w:r>
        <w:rPr>
          <w:rFonts w:eastAsia="Times New Roman" w:cs="Times New Roman"/>
          <w:szCs w:val="24"/>
        </w:rPr>
        <w:t xml:space="preserve">…επί </w:t>
      </w:r>
      <w:r>
        <w:rPr>
          <w:rFonts w:eastAsia="Times New Roman" w:cs="Times New Roman"/>
          <w:szCs w:val="24"/>
        </w:rPr>
        <w:t xml:space="preserve">των συνεπειών του.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καλώς ή κακώς γι’ αυτόν τον λόγο κατέρρευσε. Δεν το ακύρωσε ένα </w:t>
      </w:r>
      <w:r>
        <w:rPr>
          <w:rFonts w:eastAsia="Times New Roman" w:cs="Times New Roman"/>
          <w:szCs w:val="24"/>
        </w:rPr>
        <w:lastRenderedPageBreak/>
        <w:t>κίνημα</w:t>
      </w:r>
      <w:r>
        <w:rPr>
          <w:rFonts w:eastAsia="Times New Roman" w:cs="Times New Roman"/>
          <w:szCs w:val="24"/>
        </w:rPr>
        <w:t xml:space="preserve"> πολιτικό ή κοινωνικό</w:t>
      </w:r>
      <w:r>
        <w:rPr>
          <w:rFonts w:eastAsia="Times New Roman" w:cs="Times New Roman"/>
          <w:szCs w:val="24"/>
        </w:rPr>
        <w:t xml:space="preserve">, που θα μπορούσε, ίσως, </w:t>
      </w:r>
      <w:r>
        <w:rPr>
          <w:rFonts w:eastAsia="Times New Roman" w:cs="Times New Roman"/>
          <w:szCs w:val="24"/>
        </w:rPr>
        <w:t xml:space="preserve">σ’ </w:t>
      </w:r>
      <w:r>
        <w:rPr>
          <w:rFonts w:eastAsia="Times New Roman" w:cs="Times New Roman"/>
          <w:szCs w:val="24"/>
        </w:rPr>
        <w:t xml:space="preserve">αυτήν την περίπτωση να χαράξει καλύτερες προοπτικές. </w:t>
      </w:r>
    </w:p>
    <w:p w14:paraId="2E9F961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έχουμε πολύ καλή εικόνα για τις παραγγελίες των σκαφών. Εγώ, όμως, δεν είμαι ανεύθυνος. Ξέρει ο κ. </w:t>
      </w:r>
      <w:proofErr w:type="spellStart"/>
      <w:r>
        <w:rPr>
          <w:rFonts w:eastAsia="Times New Roman" w:cs="Times New Roman"/>
          <w:szCs w:val="24"/>
        </w:rPr>
        <w:t>Βαρβιτσιτώτης</w:t>
      </w:r>
      <w:proofErr w:type="spellEnd"/>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έχω χειριστεί την ιστορία των τεσσάρων σκαφών από τα </w:t>
      </w:r>
      <w:proofErr w:type="spellStart"/>
      <w:r>
        <w:rPr>
          <w:rFonts w:eastAsia="Times New Roman" w:cs="Times New Roman"/>
          <w:szCs w:val="24"/>
        </w:rPr>
        <w:t>κροάτικα</w:t>
      </w:r>
      <w:proofErr w:type="spellEnd"/>
      <w:r>
        <w:rPr>
          <w:rFonts w:eastAsia="Times New Roman" w:cs="Times New Roman"/>
          <w:szCs w:val="24"/>
        </w:rPr>
        <w:t xml:space="preserve"> ναυπηγεία και ότι δεν θέλησα να την κάνω σκανδαλοθηρικό ζήτημα, αλλά σοβαρ</w:t>
      </w:r>
      <w:r>
        <w:rPr>
          <w:rFonts w:eastAsia="Times New Roman" w:cs="Times New Roman"/>
          <w:szCs w:val="24"/>
        </w:rPr>
        <w:t xml:space="preserve">ό ζήτημα των συμφερόντων του ελληνικού </w:t>
      </w:r>
      <w:r>
        <w:rPr>
          <w:rFonts w:eastAsia="Times New Roman" w:cs="Times New Roman"/>
          <w:szCs w:val="24"/>
        </w:rPr>
        <w:t xml:space="preserve">δημοσίου </w:t>
      </w:r>
      <w:r>
        <w:rPr>
          <w:rFonts w:eastAsia="Times New Roman" w:cs="Times New Roman"/>
          <w:szCs w:val="24"/>
        </w:rPr>
        <w:t xml:space="preserve">και των στρατηγικών επιλογών του Λιμενικού Σώματος. Δεν χρειάζεται, λοιπόν, να </w:t>
      </w:r>
      <w:r>
        <w:rPr>
          <w:rFonts w:eastAsia="Times New Roman" w:cs="Times New Roman"/>
          <w:szCs w:val="24"/>
        </w:rPr>
        <w:t xml:space="preserve">κάνει </w:t>
      </w:r>
      <w:r>
        <w:rPr>
          <w:rFonts w:eastAsia="Times New Roman" w:cs="Times New Roman"/>
          <w:szCs w:val="24"/>
        </w:rPr>
        <w:t xml:space="preserve">τέτοιου είδους κόλπα. </w:t>
      </w:r>
    </w:p>
    <w:p w14:paraId="2E9F961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w:t>
      </w:r>
      <w:r>
        <w:rPr>
          <w:rFonts w:eastAsia="Times New Roman" w:cs="Times New Roman"/>
          <w:szCs w:val="24"/>
        </w:rPr>
        <w:t>σ’</w:t>
      </w:r>
      <w:r>
        <w:rPr>
          <w:rFonts w:eastAsia="Times New Roman" w:cs="Times New Roman"/>
          <w:szCs w:val="24"/>
        </w:rPr>
        <w:t xml:space="preserve"> αυτήν τη συγκυρία το εξής: Η λιμενική βιομηχανία και γενικώς οι μεταφορές είναι παρα</w:t>
      </w:r>
      <w:r>
        <w:rPr>
          <w:rFonts w:eastAsia="Times New Roman" w:cs="Times New Roman"/>
          <w:szCs w:val="24"/>
        </w:rPr>
        <w:t xml:space="preserve">γωγική διαδικασία στρατηγικού χαρακτήρα και διεθνοποιημένη πλέον, και οι λιμενικές μεταφορές και οι συνδυαστικές μεταφορές, γιατί δεν γίνονται θαλάσσιες </w:t>
      </w:r>
      <w:r>
        <w:rPr>
          <w:rFonts w:eastAsia="Times New Roman" w:cs="Times New Roman"/>
          <w:szCs w:val="24"/>
        </w:rPr>
        <w:lastRenderedPageBreak/>
        <w:t>μεταφορές και λιμενική βιομηχανία χωρίς χερσαία μεταφορική δραστηριότητα. Μόνο με τις συνδυαστικές μετα</w:t>
      </w:r>
      <w:r>
        <w:rPr>
          <w:rFonts w:eastAsia="Times New Roman" w:cs="Times New Roman"/>
          <w:szCs w:val="24"/>
        </w:rPr>
        <w:t>φορές μπορούν να έχουν σημασία τα λιμάνια.</w:t>
      </w:r>
    </w:p>
    <w:p w14:paraId="2E9F961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«άσπρο - μαύρο», «κράτος ή ιδιώτης». Κράτος είναι η Λαϊκή Δημοκρατία της Κίνας, </w:t>
      </w:r>
      <w:r>
        <w:rPr>
          <w:rFonts w:eastAsia="Times New Roman" w:cs="Times New Roman"/>
          <w:szCs w:val="24"/>
        </w:rPr>
        <w:t xml:space="preserve">όμως </w:t>
      </w:r>
      <w:r>
        <w:rPr>
          <w:rFonts w:eastAsia="Times New Roman" w:cs="Times New Roman"/>
          <w:szCs w:val="24"/>
        </w:rPr>
        <w:t>κρατικός καπιταλισμός. Η ίδια η Σοβιετική Ένωση, στην πορεία των δεκαετιών, μετεξελίχθηκε σε κρατικό καπιταλισμό, σε</w:t>
      </w:r>
      <w:r>
        <w:rPr>
          <w:rFonts w:eastAsia="Times New Roman" w:cs="Times New Roman"/>
          <w:szCs w:val="24"/>
        </w:rPr>
        <w:t xml:space="preserve"> πολλές δραστηριότητές της.</w:t>
      </w:r>
      <w:r>
        <w:rPr>
          <w:rFonts w:eastAsia="Times New Roman" w:cs="Times New Roman"/>
          <w:szCs w:val="24"/>
        </w:rPr>
        <w:t xml:space="preserve"> </w:t>
      </w:r>
      <w:r>
        <w:rPr>
          <w:rFonts w:eastAsia="Times New Roman" w:cs="Times New Roman"/>
          <w:szCs w:val="24"/>
        </w:rPr>
        <w:t xml:space="preserve">Δεν είναι η νομική μορφή. Είναι η κοινωνική μορφή και ο κοινωνικός χαρακτήρας της παραγωγικής δραστηριότητας και ποιος τον ελέγχει και ποιος ωφελείται από αυτόν. </w:t>
      </w:r>
    </w:p>
    <w:p w14:paraId="2E9F961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λοιπόν, ευρωπαϊκό μοντέλο. Δεν είναι το καλύτερο,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είναι σε μια λογική συμμετοχής της </w:t>
      </w:r>
      <w:r>
        <w:rPr>
          <w:rFonts w:eastAsia="Times New Roman" w:cs="Times New Roman"/>
          <w:szCs w:val="24"/>
        </w:rPr>
        <w:lastRenderedPageBreak/>
        <w:t xml:space="preserve">κοινωνίας, της αυτοδιοίκησης, των επιμελητηρίων, του κράτους και σχεδιασμού της λιμενικής βιομηχανίας. </w:t>
      </w:r>
    </w:p>
    <w:p w14:paraId="2E9F961E"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λιμάνι του Πειραιά, όμως, και</w:t>
      </w:r>
      <w:r>
        <w:rPr>
          <w:rFonts w:eastAsia="Times New Roman" w:cs="Times New Roman"/>
          <w:szCs w:val="24"/>
        </w:rPr>
        <w:t xml:space="preserve"> το λιμάνι της Θεσσαλονίκης δεν ιδιωτικοποιήθηκε βάσει τέτοιου σχεδίου. Εμείς προσπαθήσαμε να καλύψουμε τα κενά και να δώσουμε όσο γίνεται περισσότερο εγγυήσεις ότι κάτι θα σωθεί </w:t>
      </w:r>
      <w:r>
        <w:rPr>
          <w:rFonts w:eastAsia="Times New Roman" w:cs="Times New Roman"/>
          <w:szCs w:val="24"/>
        </w:rPr>
        <w:t xml:space="preserve">απ’ </w:t>
      </w:r>
      <w:r>
        <w:rPr>
          <w:rFonts w:eastAsia="Times New Roman" w:cs="Times New Roman"/>
          <w:szCs w:val="24"/>
        </w:rPr>
        <w:t xml:space="preserve">όλη αυτή την ιστορία. Και καταφέραμε σε μεγάλο βαθμό να το εντάξουμε </w:t>
      </w:r>
      <w:r>
        <w:rPr>
          <w:rFonts w:eastAsia="Times New Roman" w:cs="Times New Roman"/>
          <w:szCs w:val="24"/>
        </w:rPr>
        <w:t xml:space="preserve">σ’ </w:t>
      </w:r>
      <w:r>
        <w:rPr>
          <w:rFonts w:eastAsia="Times New Roman" w:cs="Times New Roman"/>
          <w:szCs w:val="24"/>
        </w:rPr>
        <w:t>έ</w:t>
      </w:r>
      <w:r>
        <w:rPr>
          <w:rFonts w:eastAsia="Times New Roman" w:cs="Times New Roman"/>
          <w:szCs w:val="24"/>
        </w:rPr>
        <w:t xml:space="preserve">να στρατηγικό σχέδιο, να κατοχυρώσουμε εποπτεία του </w:t>
      </w:r>
      <w:r>
        <w:rPr>
          <w:rFonts w:eastAsia="Times New Roman" w:cs="Times New Roman"/>
          <w:szCs w:val="24"/>
        </w:rPr>
        <w:t>δημοσίου</w:t>
      </w:r>
      <w:r>
        <w:rPr>
          <w:rFonts w:eastAsia="Times New Roman" w:cs="Times New Roman"/>
          <w:szCs w:val="24"/>
        </w:rPr>
        <w:t xml:space="preserve">, να κατοχυρώσουμε εργασιακά δικαιώματα, να κατοχυρώσουμε περιβαλλοντικούς όρους, να κατοχυρώσουμε δικαιώματα των </w:t>
      </w:r>
      <w:proofErr w:type="spellStart"/>
      <w:r>
        <w:rPr>
          <w:rFonts w:eastAsia="Times New Roman" w:cs="Times New Roman"/>
          <w:szCs w:val="24"/>
        </w:rPr>
        <w:t>παραλιμένιων</w:t>
      </w:r>
      <w:proofErr w:type="spellEnd"/>
      <w:r>
        <w:rPr>
          <w:rFonts w:eastAsia="Times New Roman" w:cs="Times New Roman"/>
          <w:szCs w:val="24"/>
        </w:rPr>
        <w:t xml:space="preserve"> δήμων. </w:t>
      </w:r>
    </w:p>
    <w:p w14:paraId="2E9F961F"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Αυτό δεν ανατρέπει, όμως, τον βασικό στόχο που ήταν η ιδιωτικ</w:t>
      </w:r>
      <w:r>
        <w:rPr>
          <w:rFonts w:eastAsia="Times New Roman" w:cs="Times New Roman"/>
          <w:szCs w:val="24"/>
        </w:rPr>
        <w:t xml:space="preserve">οποίηση, όχι ενταγμένη σε οποιαδήποτε αναπτυξιακό σχεδιασμό, αλλά ενταγμένη στη δέσμευση του πρώτου, του δεύτερου και </w:t>
      </w:r>
      <w:r>
        <w:rPr>
          <w:rFonts w:eastAsia="Times New Roman" w:cs="Times New Roman"/>
          <w:szCs w:val="24"/>
        </w:rPr>
        <w:lastRenderedPageBreak/>
        <w:t>του τρίτου, εν συνεχεία, μνημονίου για την εξόφληση του χρέους, για την εξυπηρέτηση του χρέους. Αυτό δεν είναι παραγωγική διαδικασία. Το χ</w:t>
      </w:r>
      <w:r>
        <w:rPr>
          <w:rFonts w:eastAsia="Times New Roman" w:cs="Times New Roman"/>
          <w:szCs w:val="24"/>
        </w:rPr>
        <w:t xml:space="preserve">ρέος, όμως, σε μια χρεοκοπημένη χωρά είναι θηλιά στον λαιμό.  </w:t>
      </w:r>
    </w:p>
    <w:p w14:paraId="2E9F9620"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Μέσα </w:t>
      </w:r>
      <w:r>
        <w:rPr>
          <w:rFonts w:eastAsia="Times New Roman" w:cs="Times New Roman"/>
          <w:szCs w:val="24"/>
        </w:rPr>
        <w:t xml:space="preserve">σ’ </w:t>
      </w:r>
      <w:r>
        <w:rPr>
          <w:rFonts w:eastAsia="Times New Roman" w:cs="Times New Roman"/>
          <w:szCs w:val="24"/>
        </w:rPr>
        <w:t xml:space="preserve">αυτές, λοιπόν, τις συνθήκες αντιμετωπίστηκαν αυτά. </w:t>
      </w:r>
    </w:p>
    <w:p w14:paraId="2E9F9621"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Είναι, λοιπόν, τώρα η ευκαιρία να συζητηθεί ακριβώς με ποιους κοινωνικούς όρους και σε ποιο συνδυασμένο σχεδιασμό μπορούν να ενταχθού</w:t>
      </w:r>
      <w:r>
        <w:rPr>
          <w:rFonts w:eastAsia="Times New Roman" w:cs="Times New Roman"/>
          <w:szCs w:val="24"/>
        </w:rPr>
        <w:t xml:space="preserve">ν όλες αυτές οι δραστηριότητες, όσες κατοχυρώθηκαν στο λιμάνι του Πειραιά και στο </w:t>
      </w:r>
      <w:r>
        <w:rPr>
          <w:rFonts w:eastAsia="Times New Roman" w:cs="Times New Roman"/>
          <w:szCs w:val="24"/>
        </w:rPr>
        <w:t xml:space="preserve">λιμάνι </w:t>
      </w:r>
      <w:r>
        <w:rPr>
          <w:rFonts w:eastAsia="Times New Roman" w:cs="Times New Roman"/>
          <w:szCs w:val="24"/>
        </w:rPr>
        <w:t xml:space="preserve">της Θεσσαλονίκης και όσες μπορούν να κατοχυρωθούν στα υπόλοιπα. Διότι τι να το κάνεις να έχεις ένα λιμάνι στη Θεσσαλονίκη που ανθεί σε βάρος της Καβάλας </w:t>
      </w:r>
      <w:r>
        <w:rPr>
          <w:rFonts w:eastAsia="Times New Roman" w:cs="Times New Roman"/>
          <w:szCs w:val="24"/>
        </w:rPr>
        <w:lastRenderedPageBreak/>
        <w:t>ή της Αλεξανδρ</w:t>
      </w:r>
      <w:r>
        <w:rPr>
          <w:rFonts w:eastAsia="Times New Roman" w:cs="Times New Roman"/>
          <w:szCs w:val="24"/>
        </w:rPr>
        <w:t>ούπολης ή του Βόλου; Πρέπει να είναι συναγωνιστικά και όχι ανταγωνιστικά τα λιμάνια, πέρα από το πώς πρέπει να είναι κάθε λιμάνι.</w:t>
      </w:r>
    </w:p>
    <w:p w14:paraId="2E9F9622"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Αυτή η συζήτηση είναι πάρα πολύ σοβαρή και είναι ανίκανο να την κάνει ένα κόμμα σαν τη Νέα Δημοκρατία. Δεν έχει τα προσόντα. Α</w:t>
      </w:r>
      <w:r>
        <w:rPr>
          <w:rFonts w:eastAsia="Times New Roman" w:cs="Times New Roman"/>
          <w:szCs w:val="24"/>
        </w:rPr>
        <w:t xml:space="preserve">κόμα και </w:t>
      </w:r>
      <w:r>
        <w:rPr>
          <w:rFonts w:eastAsia="Times New Roman" w:cs="Times New Roman"/>
          <w:szCs w:val="24"/>
        </w:rPr>
        <w:t xml:space="preserve">γι’ </w:t>
      </w:r>
      <w:r>
        <w:rPr>
          <w:rFonts w:eastAsia="Times New Roman" w:cs="Times New Roman"/>
          <w:szCs w:val="24"/>
        </w:rPr>
        <w:t xml:space="preserve">αυτό που επαίρεται, για την πώληση του Σταθμού Εμπορευματοκιβωτίων Πειραιά, έλεος, ούτε αυτό δεν εντάχθηκε σε </w:t>
      </w:r>
      <w:r>
        <w:rPr>
          <w:rFonts w:eastAsia="Times New Roman" w:cs="Times New Roman"/>
          <w:szCs w:val="24"/>
        </w:rPr>
        <w:t xml:space="preserve">κάποιον </w:t>
      </w:r>
      <w:r>
        <w:rPr>
          <w:rFonts w:eastAsia="Times New Roman" w:cs="Times New Roman"/>
          <w:szCs w:val="24"/>
        </w:rPr>
        <w:t xml:space="preserve">σχεδιασμό </w:t>
      </w:r>
      <w:r>
        <w:rPr>
          <w:rFonts w:eastAsia="Times New Roman" w:cs="Times New Roman"/>
          <w:szCs w:val="24"/>
        </w:rPr>
        <w:t xml:space="preserve">από το </w:t>
      </w:r>
      <w:r>
        <w:rPr>
          <w:rFonts w:eastAsia="Times New Roman" w:cs="Times New Roman"/>
          <w:szCs w:val="24"/>
        </w:rPr>
        <w:t xml:space="preserve">κόμμα - καρτέλ. Πήγε τότε ο Καραμανλής, ως Πρωθυπουργός της Ελλάδας, στην Κίνα μαζί με ισχυρή ομάδα Ελλήνων </w:t>
      </w:r>
      <w:r>
        <w:rPr>
          <w:rFonts w:eastAsia="Times New Roman" w:cs="Times New Roman"/>
          <w:szCs w:val="24"/>
        </w:rPr>
        <w:t xml:space="preserve">εφοπλιστών, έκλεισε συμφωνία με τα </w:t>
      </w:r>
      <w:r>
        <w:rPr>
          <w:rFonts w:eastAsia="Times New Roman" w:cs="Times New Roman"/>
          <w:szCs w:val="24"/>
        </w:rPr>
        <w:t xml:space="preserve">κινεζικά </w:t>
      </w:r>
      <w:r>
        <w:rPr>
          <w:rFonts w:eastAsia="Times New Roman" w:cs="Times New Roman"/>
          <w:szCs w:val="24"/>
        </w:rPr>
        <w:t xml:space="preserve">ναυπηγεία και με τις </w:t>
      </w:r>
      <w:r>
        <w:rPr>
          <w:rFonts w:eastAsia="Times New Roman" w:cs="Times New Roman"/>
          <w:szCs w:val="24"/>
        </w:rPr>
        <w:t xml:space="preserve">κινεζικές </w:t>
      </w:r>
      <w:r>
        <w:rPr>
          <w:rFonts w:eastAsia="Times New Roman" w:cs="Times New Roman"/>
          <w:szCs w:val="24"/>
        </w:rPr>
        <w:t xml:space="preserve">τράπεζες για να ενισχυθούν οι ναυπηγήσεις </w:t>
      </w:r>
      <w:proofErr w:type="spellStart"/>
      <w:r>
        <w:rPr>
          <w:rFonts w:eastAsia="Times New Roman" w:cs="Times New Roman"/>
          <w:szCs w:val="24"/>
        </w:rPr>
        <w:t>ελληνόκτητων</w:t>
      </w:r>
      <w:proofErr w:type="spellEnd"/>
      <w:r>
        <w:rPr>
          <w:rFonts w:eastAsia="Times New Roman" w:cs="Times New Roman"/>
          <w:szCs w:val="24"/>
        </w:rPr>
        <w:t xml:space="preserve"> πλοίων στα ναυπηγεία της Κίνας και </w:t>
      </w:r>
      <w:r>
        <w:rPr>
          <w:rFonts w:eastAsia="Times New Roman" w:cs="Times New Roman"/>
          <w:szCs w:val="24"/>
        </w:rPr>
        <w:t xml:space="preserve">έδωσε </w:t>
      </w:r>
      <w:r>
        <w:rPr>
          <w:rFonts w:eastAsia="Times New Roman" w:cs="Times New Roman"/>
          <w:szCs w:val="24"/>
        </w:rPr>
        <w:t xml:space="preserve">ως αντάλλαγμα τη δυνατότητα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 xml:space="preserve">κινεζική </w:t>
      </w:r>
      <w:r>
        <w:rPr>
          <w:rFonts w:eastAsia="Times New Roman" w:cs="Times New Roman"/>
          <w:szCs w:val="24"/>
        </w:rPr>
        <w:t xml:space="preserve">επιχείρηση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αξιοποιήσει και να εκ</w:t>
      </w:r>
      <w:r>
        <w:rPr>
          <w:rFonts w:eastAsia="Times New Roman" w:cs="Times New Roman"/>
          <w:szCs w:val="24"/>
        </w:rPr>
        <w:t xml:space="preserve">μεταλλευτεί τον Σταθμό Εμπορευματοκιβωτίων Πειραιά. Και όταν, για να έχει ανάπτυξη η χώρα, χρειαζόντουσαν δεκαεπτά χιλιόμετρα σιδηροδρομικής γραμμής από το Ικόνιο μέχρι το </w:t>
      </w:r>
      <w:proofErr w:type="spellStart"/>
      <w:r>
        <w:rPr>
          <w:rFonts w:eastAsia="Times New Roman" w:cs="Times New Roman"/>
          <w:szCs w:val="24"/>
        </w:rPr>
        <w:t>Θριάσιο</w:t>
      </w:r>
      <w:proofErr w:type="spellEnd"/>
      <w:r>
        <w:rPr>
          <w:rFonts w:eastAsia="Times New Roman" w:cs="Times New Roman"/>
          <w:szCs w:val="24"/>
        </w:rPr>
        <w:t xml:space="preserve"> και τη σύνδεση με το κεντρικό σιδηροδρομικό δίκτυο, επί είκοσι χρόνια δεν φτ</w:t>
      </w:r>
      <w:r>
        <w:rPr>
          <w:rFonts w:eastAsia="Times New Roman" w:cs="Times New Roman"/>
          <w:szCs w:val="24"/>
        </w:rPr>
        <w:t>ιαχνόταν αυτή η γραμμή</w:t>
      </w:r>
      <w:r>
        <w:rPr>
          <w:rFonts w:eastAsia="Times New Roman" w:cs="Times New Roman"/>
          <w:szCs w:val="24"/>
        </w:rPr>
        <w:t xml:space="preserve">! </w:t>
      </w:r>
      <w:r>
        <w:rPr>
          <w:rFonts w:eastAsia="Times New Roman" w:cs="Times New Roman"/>
          <w:szCs w:val="24"/>
        </w:rPr>
        <w:t>Ήταν χρηματοδοτημένη, σχεδιασμένη, ανατεθειμένη σε εργολάβους και τέσσερις φορές διάφοροι Πρωθυπουργοί -Καραμανλής, Σαμαράς κ.λπ.- έκαναν εγκαίνια. Δεν φτιαχνόταν, όμως. Ακόμα και τώρα, για να λειτουργήσει, χρειάζεται η σύνδεση με τ</w:t>
      </w:r>
      <w:r>
        <w:rPr>
          <w:rFonts w:eastAsia="Times New Roman" w:cs="Times New Roman"/>
          <w:szCs w:val="24"/>
        </w:rPr>
        <w:t>ο γενικό στρατηγικό δίκτυο, το σιδηροδρομικό, που είναι σε εξέλιξη. Και πιστεύω ότι πολύ σύντομα αυτό το πράγμα θα γίνει.</w:t>
      </w:r>
    </w:p>
    <w:p w14:paraId="2E9F9623" w14:textId="77777777" w:rsidR="00BE4DD2" w:rsidRDefault="0027121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Ας αφήσουμε της φθήνιες. Με ντίλερ δεν γίνεται δουλειά. Για αυτό ακριβώς η Δημόσια Αρχή Λιμένων έχει τεράστια σημασία, γιατί </w:t>
      </w:r>
      <w:r>
        <w:rPr>
          <w:rFonts w:eastAsia="Times New Roman" w:cs="Times New Roman"/>
          <w:szCs w:val="24"/>
        </w:rPr>
        <w:lastRenderedPageBreak/>
        <w:t xml:space="preserve">δεν </w:t>
      </w:r>
      <w:r>
        <w:rPr>
          <w:rFonts w:eastAsia="Times New Roman" w:cs="Times New Roman"/>
          <w:szCs w:val="24"/>
        </w:rPr>
        <w:t xml:space="preserve">έχουμε </w:t>
      </w:r>
      <w:proofErr w:type="spellStart"/>
      <w:r>
        <w:rPr>
          <w:rFonts w:eastAsia="Times New Roman" w:cs="Times New Roman"/>
          <w:szCs w:val="24"/>
        </w:rPr>
        <w:t>port</w:t>
      </w:r>
      <w:proofErr w:type="spellEnd"/>
      <w:r>
        <w:rPr>
          <w:rFonts w:eastAsia="Times New Roman" w:cs="Times New Roman"/>
          <w:szCs w:val="24"/>
        </w:rPr>
        <w:t xml:space="preserve"> </w:t>
      </w:r>
      <w:proofErr w:type="spellStart"/>
      <w:r>
        <w:rPr>
          <w:rFonts w:eastAsia="Times New Roman" w:cs="Times New Roman"/>
          <w:szCs w:val="24"/>
        </w:rPr>
        <w:t>authority</w:t>
      </w:r>
      <w:proofErr w:type="spellEnd"/>
      <w:r>
        <w:rPr>
          <w:rFonts w:eastAsia="Times New Roman" w:cs="Times New Roman"/>
          <w:b/>
          <w:szCs w:val="24"/>
        </w:rPr>
        <w:t xml:space="preserve"> </w:t>
      </w:r>
      <w:r>
        <w:rPr>
          <w:rFonts w:eastAsia="Times New Roman" w:cs="Times New Roman"/>
          <w:szCs w:val="24"/>
        </w:rPr>
        <w:t>κοινωνικού χαρακτήρα, δηλαδή επιμελητήρια, δήμους, άλλες κοινωνικές οργανώσεις, συνδικάτα, όπως είναι στην Ιταλία, στη Γαλλία, σε άλλες χώρες, για να έχουμε αυτή την ισορροπία. Πρέπει να έχουμε έναν φορέα που τις υπηρεσίες δημοσίου συ</w:t>
      </w:r>
      <w:r>
        <w:rPr>
          <w:rFonts w:eastAsia="Times New Roman" w:cs="Times New Roman"/>
          <w:szCs w:val="24"/>
        </w:rPr>
        <w:t xml:space="preserve">μφέροντος, αλλά και την τήρηση των συμφωνημένων, θα τις εποπτεύει, θα τις ελέγχει και θα μπορεί πραγματικά να τις κάνει όσο γίνεται παραγωγικότερες για το κοινωνικό συμφέρον. </w:t>
      </w:r>
    </w:p>
    <w:p w14:paraId="2E9F962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τέλος, μία φράση, δύο λέξεις.  Προστιθέμενη αξία. Πράγματι, ο ΣΕΜΠΟ</w:t>
      </w:r>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σταθμ</w:t>
      </w:r>
      <w:r>
        <w:rPr>
          <w:rFonts w:eastAsia="Times New Roman" w:cs="Times New Roman"/>
          <w:szCs w:val="24"/>
        </w:rPr>
        <w:t>ός εμπορευματοκιβωτίων-</w:t>
      </w:r>
      <w:r>
        <w:rPr>
          <w:rFonts w:eastAsia="Times New Roman" w:cs="Times New Roman"/>
          <w:szCs w:val="24"/>
        </w:rPr>
        <w:t xml:space="preserve"> με την εκμετάλλευση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απογειώθηκε. Κα</w:t>
      </w:r>
      <w:r>
        <w:rPr>
          <w:rFonts w:eastAsia="Times New Roman" w:cs="Times New Roman"/>
          <w:szCs w:val="24"/>
        </w:rPr>
        <w:t>μ</w:t>
      </w:r>
      <w:r>
        <w:rPr>
          <w:rFonts w:eastAsia="Times New Roman" w:cs="Times New Roman"/>
          <w:szCs w:val="24"/>
        </w:rPr>
        <w:t xml:space="preserve">μιά γερανογέφυρα </w:t>
      </w:r>
      <w:r>
        <w:rPr>
          <w:rFonts w:eastAsia="Times New Roman" w:cs="Times New Roman"/>
          <w:szCs w:val="24"/>
        </w:rPr>
        <w:t xml:space="preserve">όμως </w:t>
      </w:r>
      <w:r>
        <w:rPr>
          <w:rFonts w:eastAsia="Times New Roman" w:cs="Times New Roman"/>
          <w:szCs w:val="24"/>
        </w:rPr>
        <w:t>δεν κατασκευάστηκε στην Ελλάδα. Θα μου πείτε, μπορούσε; Μέρη της μπορούσαν. Ούτε μία βίδα</w:t>
      </w:r>
      <w:r>
        <w:rPr>
          <w:rFonts w:eastAsia="Times New Roman" w:cs="Times New Roman"/>
          <w:szCs w:val="24"/>
        </w:rPr>
        <w:t>;</w:t>
      </w:r>
      <w:r>
        <w:rPr>
          <w:rFonts w:eastAsia="Times New Roman" w:cs="Times New Roman"/>
          <w:szCs w:val="24"/>
        </w:rPr>
        <w:t xml:space="preserve"> Οι δεξαμενές που έρχονται. Κα</w:t>
      </w:r>
      <w:r>
        <w:rPr>
          <w:rFonts w:eastAsia="Times New Roman" w:cs="Times New Roman"/>
          <w:szCs w:val="24"/>
        </w:rPr>
        <w:t>μ</w:t>
      </w:r>
      <w:r>
        <w:rPr>
          <w:rFonts w:eastAsia="Times New Roman" w:cs="Times New Roman"/>
          <w:szCs w:val="24"/>
        </w:rPr>
        <w:t>μία συμμετοχή της ελληνικής παραγωγικής β</w:t>
      </w:r>
      <w:r>
        <w:rPr>
          <w:rFonts w:eastAsia="Times New Roman" w:cs="Times New Roman"/>
          <w:szCs w:val="24"/>
        </w:rPr>
        <w:t xml:space="preserve">άσης. Για αυτά, δεν έχει </w:t>
      </w:r>
      <w:r>
        <w:rPr>
          <w:rFonts w:eastAsia="Times New Roman" w:cs="Times New Roman"/>
          <w:szCs w:val="24"/>
        </w:rPr>
        <w:lastRenderedPageBreak/>
        <w:t xml:space="preserve">νόημα να κατηγορήσω εγώ τη Νέα Δημοκρατία και η Νέα Δημοκρατία εμένα ή </w:t>
      </w:r>
      <w:r>
        <w:rPr>
          <w:rFonts w:eastAsia="Times New Roman" w:cs="Times New Roman"/>
          <w:szCs w:val="24"/>
        </w:rPr>
        <w:t>τον ΣΥΡΙΖΑ</w:t>
      </w:r>
      <w:r>
        <w:rPr>
          <w:rFonts w:eastAsia="Times New Roman" w:cs="Times New Roman"/>
          <w:szCs w:val="24"/>
        </w:rPr>
        <w:t>. Αυτή είναι η στοιχειώδης</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minimum</w:t>
      </w:r>
      <w:r>
        <w:rPr>
          <w:rFonts w:eastAsia="Times New Roman" w:cs="Times New Roman"/>
          <w:szCs w:val="24"/>
        </w:rPr>
        <w:t xml:space="preserve"> βάση για να ξεκινήσει η όποια συζήτηση. Γιατί, αν έχει δύο επιχειρήματα η ιδιωτικοποίηση, είναι μόνο οι επενδύσεις</w:t>
      </w:r>
      <w:r>
        <w:rPr>
          <w:rFonts w:eastAsia="Times New Roman" w:cs="Times New Roman"/>
          <w:szCs w:val="24"/>
        </w:rPr>
        <w:t xml:space="preserve"> και η προσέλκυση εμπορευμάτων μέσα από το διεθνοποιημένο και ανταγωνιστικό κύκλωμα μεταφοράς εμπορευμάτων. Τις επενδύσεις μπορεί να τις εξασφαλίσει και ο δημόσιος τομέας, όπως είχε εξασφαλίσει τις δεσμευτικές επενδύσεις της πρώτης πενταετίας ο ΟΛΠ και με </w:t>
      </w:r>
      <w:r>
        <w:rPr>
          <w:rFonts w:eastAsia="Times New Roman" w:cs="Times New Roman"/>
          <w:szCs w:val="24"/>
        </w:rPr>
        <w:t xml:space="preserve">ευρωπαϊκά προγράμματα </w:t>
      </w:r>
      <w:r>
        <w:rPr>
          <w:rFonts w:eastAsia="Times New Roman" w:cs="Times New Roman"/>
          <w:szCs w:val="24"/>
        </w:rPr>
        <w:t>και με δημόσιους πόρους</w:t>
      </w:r>
      <w:r>
        <w:rPr>
          <w:rFonts w:eastAsia="Times New Roman" w:cs="Times New Roman"/>
          <w:szCs w:val="24"/>
        </w:rPr>
        <w:t xml:space="preserve">. </w:t>
      </w:r>
    </w:p>
    <w:p w14:paraId="2E9F962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το δυσκολότερο είναι κάθε λιμάνι να μην περιθωριοποιηθεί και να μείνει ενταγμένο στον διεθνή ανταγωνισμό των μεταφορών. </w:t>
      </w:r>
    </w:p>
    <w:p w14:paraId="2E9F962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είναι πολύ σοβαρά ζητήματα. </w:t>
      </w:r>
      <w:r>
        <w:rPr>
          <w:rFonts w:eastAsia="Times New Roman" w:cs="Times New Roman"/>
          <w:szCs w:val="24"/>
        </w:rPr>
        <w:t>Η</w:t>
      </w:r>
      <w:r>
        <w:rPr>
          <w:rFonts w:eastAsia="Times New Roman" w:cs="Times New Roman"/>
          <w:szCs w:val="24"/>
        </w:rPr>
        <w:t xml:space="preserve"> Νέα Δημοκρατία</w:t>
      </w:r>
      <w:r>
        <w:rPr>
          <w:rFonts w:eastAsia="Times New Roman" w:cs="Times New Roman"/>
          <w:szCs w:val="24"/>
        </w:rPr>
        <w:t xml:space="preserve"> όμως</w:t>
      </w:r>
      <w:r>
        <w:rPr>
          <w:rFonts w:eastAsia="Times New Roman" w:cs="Times New Roman"/>
          <w:szCs w:val="24"/>
        </w:rPr>
        <w:t xml:space="preserve"> έχει </w:t>
      </w:r>
      <w:r>
        <w:rPr>
          <w:rFonts w:eastAsia="Times New Roman" w:cs="Times New Roman"/>
          <w:szCs w:val="24"/>
        </w:rPr>
        <w:t xml:space="preserve">μόνο </w:t>
      </w:r>
      <w:r>
        <w:rPr>
          <w:rFonts w:eastAsia="Times New Roman" w:cs="Times New Roman"/>
          <w:szCs w:val="24"/>
        </w:rPr>
        <w:t xml:space="preserve">να μας πει σε ποιες δεξιώσεις θα πάει, για να δείξει ότι είναι υπέρ των ιδιωτών. </w:t>
      </w:r>
    </w:p>
    <w:p w14:paraId="2E9F962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9F9628" w14:textId="77777777" w:rsidR="00BE4DD2" w:rsidRDefault="0027121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E9F962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Δρίτσα</w:t>
      </w:r>
      <w:proofErr w:type="spellEnd"/>
      <w:r>
        <w:rPr>
          <w:rFonts w:eastAsia="Times New Roman" w:cs="Times New Roman"/>
          <w:szCs w:val="24"/>
        </w:rPr>
        <w:t>.</w:t>
      </w:r>
    </w:p>
    <w:p w14:paraId="2E9F962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θα διακόψουμε για πέντε λεπτ</w:t>
      </w:r>
      <w:r>
        <w:rPr>
          <w:rFonts w:eastAsia="Times New Roman" w:cs="Times New Roman"/>
          <w:szCs w:val="24"/>
        </w:rPr>
        <w:t>ά με προσωπική μου ευθύνη.</w:t>
      </w:r>
    </w:p>
    <w:p w14:paraId="2E9F962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r>
        <w:rPr>
          <w:rFonts w:eastAsia="Times New Roman" w:cs="Times New Roman"/>
          <w:szCs w:val="24"/>
        </w:rPr>
        <w:t>.</w:t>
      </w:r>
    </w:p>
    <w:p w14:paraId="2E9F962C" w14:textId="77777777" w:rsidR="00BE4DD2" w:rsidRDefault="0027121F">
      <w:pPr>
        <w:tabs>
          <w:tab w:val="left" w:pos="2738"/>
          <w:tab w:val="center" w:pos="4753"/>
          <w:tab w:val="left" w:pos="5723"/>
        </w:tabs>
        <w:spacing w:line="600" w:lineRule="auto"/>
        <w:ind w:firstLine="720"/>
        <w:contextualSpacing/>
        <w:jc w:val="center"/>
        <w:rPr>
          <w:rFonts w:eastAsia="Times New Roman"/>
          <w:szCs w:val="24"/>
        </w:rPr>
      </w:pPr>
      <w:r>
        <w:rPr>
          <w:rFonts w:eastAsia="Times New Roman"/>
          <w:szCs w:val="24"/>
        </w:rPr>
        <w:t>(ΔΙΑΚΟΠΗ)</w:t>
      </w:r>
    </w:p>
    <w:p w14:paraId="2E9F962D" w14:textId="77777777" w:rsidR="00BE4DD2" w:rsidRDefault="0027121F">
      <w:pPr>
        <w:spacing w:line="600" w:lineRule="auto"/>
        <w:ind w:firstLine="709"/>
        <w:contextualSpacing/>
        <w:jc w:val="center"/>
        <w:rPr>
          <w:rFonts w:eastAsia="Times New Roman"/>
          <w:szCs w:val="24"/>
        </w:rPr>
      </w:pPr>
      <w:r>
        <w:rPr>
          <w:rFonts w:eastAsia="Times New Roman"/>
          <w:szCs w:val="24"/>
        </w:rPr>
        <w:t>(ΜΕΤΑ ΤΗ ΔΙΑΚΟΠΗ)</w:t>
      </w:r>
    </w:p>
    <w:p w14:paraId="2E9F962E" w14:textId="77777777" w:rsidR="00BE4DD2" w:rsidRDefault="0027121F">
      <w:pPr>
        <w:spacing w:line="600" w:lineRule="auto"/>
        <w:ind w:firstLine="720"/>
        <w:contextualSpacing/>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Κυρίες και κύριοι συνάδελφοι, </w:t>
      </w:r>
      <w:r>
        <w:rPr>
          <w:rFonts w:eastAsia="Times New Roman"/>
          <w:szCs w:val="24"/>
        </w:rPr>
        <w:t xml:space="preserve">συνεχίζεται </w:t>
      </w:r>
      <w:r>
        <w:rPr>
          <w:rFonts w:eastAsia="Times New Roman"/>
          <w:szCs w:val="24"/>
        </w:rPr>
        <w:t>η συνεδρίαση.</w:t>
      </w:r>
    </w:p>
    <w:p w14:paraId="2E9F962F"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Γίνεται γνωστό στο Σώμα ότι τη συνεδρίασή μας παρακολουθούν από τα άνω δυτικά θεωρεία, αφού </w:t>
      </w:r>
      <w:r>
        <w:rPr>
          <w:rFonts w:eastAsia="Times New Roman"/>
          <w:szCs w:val="24"/>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δύο συνοδοί εκπαιδευτικοί από το Γυμνάσιο της Δανίας</w:t>
      </w:r>
      <w:r>
        <w:rPr>
          <w:rFonts w:eastAsia="Times New Roman"/>
          <w:szCs w:val="24"/>
        </w:rPr>
        <w:t xml:space="preserve"> </w:t>
      </w:r>
      <w:r>
        <w:rPr>
          <w:rFonts w:eastAsia="Times New Roman"/>
          <w:szCs w:val="24"/>
        </w:rPr>
        <w:t>«</w:t>
      </w:r>
      <w:proofErr w:type="spellStart"/>
      <w:r>
        <w:rPr>
          <w:rFonts w:eastAsia="Times New Roman"/>
          <w:szCs w:val="24"/>
          <w:lang w:val="en-US"/>
        </w:rPr>
        <w:t>Ronshoved</w:t>
      </w:r>
      <w:proofErr w:type="spellEnd"/>
      <w:r>
        <w:rPr>
          <w:rFonts w:eastAsia="Times New Roman"/>
          <w:szCs w:val="24"/>
        </w:rPr>
        <w:t xml:space="preserve"> </w:t>
      </w:r>
      <w:proofErr w:type="spellStart"/>
      <w:r>
        <w:rPr>
          <w:rFonts w:eastAsia="Times New Roman"/>
          <w:szCs w:val="24"/>
          <w:lang w:val="en-US"/>
        </w:rPr>
        <w:t>Hojskole</w:t>
      </w:r>
      <w:proofErr w:type="spellEnd"/>
      <w:r>
        <w:rPr>
          <w:rFonts w:eastAsia="Times New Roman"/>
          <w:szCs w:val="24"/>
        </w:rPr>
        <w:t>»</w:t>
      </w:r>
      <w:r>
        <w:rPr>
          <w:rFonts w:eastAsia="Times New Roman"/>
          <w:szCs w:val="24"/>
        </w:rPr>
        <w:t>.</w:t>
      </w:r>
    </w:p>
    <w:p w14:paraId="2E9F9630" w14:textId="77777777" w:rsidR="00BE4DD2" w:rsidRDefault="0027121F">
      <w:pPr>
        <w:spacing w:line="600" w:lineRule="auto"/>
        <w:ind w:firstLine="720"/>
        <w:contextualSpacing/>
        <w:jc w:val="both"/>
        <w:rPr>
          <w:rFonts w:eastAsia="Times New Roman"/>
          <w:szCs w:val="24"/>
        </w:rPr>
      </w:pPr>
      <w:r>
        <w:rPr>
          <w:rFonts w:eastAsia="Times New Roman"/>
          <w:szCs w:val="24"/>
          <w:lang w:val="en-US"/>
        </w:rPr>
        <w:t>H</w:t>
      </w:r>
      <w:r>
        <w:rPr>
          <w:rFonts w:eastAsia="Times New Roman"/>
          <w:szCs w:val="24"/>
        </w:rPr>
        <w:t xml:space="preserve"> Βουλή τούς καλωσορίζει.</w:t>
      </w:r>
    </w:p>
    <w:p w14:paraId="2E9F9631" w14:textId="77777777" w:rsidR="00BE4DD2" w:rsidRDefault="0027121F">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E9F9632" w14:textId="77777777" w:rsidR="00BE4DD2" w:rsidRDefault="0027121F">
      <w:pPr>
        <w:spacing w:line="600" w:lineRule="auto"/>
        <w:ind w:firstLine="720"/>
        <w:contextualSpacing/>
        <w:jc w:val="both"/>
        <w:rPr>
          <w:rFonts w:eastAsia="Times New Roman"/>
          <w:szCs w:val="24"/>
        </w:rPr>
      </w:pPr>
      <w:r>
        <w:rPr>
          <w:rFonts w:eastAsia="Times New Roman"/>
          <w:szCs w:val="24"/>
        </w:rPr>
        <w:t>Τον λόγο έχει ο κ. Κεφαλογιάννης για δώδεκα λεπτά.</w:t>
      </w:r>
    </w:p>
    <w:p w14:paraId="2E9F9633" w14:textId="77777777" w:rsidR="00BE4DD2" w:rsidRDefault="0027121F">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κύριε Πρόεδρε.</w:t>
      </w:r>
    </w:p>
    <w:p w14:paraId="2E9F9634"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προτού ασχοληθώ με τα της ε</w:t>
      </w:r>
      <w:r>
        <w:rPr>
          <w:rFonts w:eastAsia="Times New Roman"/>
          <w:szCs w:val="24"/>
        </w:rPr>
        <w:t xml:space="preserve">πικαιρότητας και τα του νομοσχεδίου, θα μου επιτρέψετε να κάνω κάποιες παρατηρήσεις σχετικά με κάποια θέματα που άκουσα προηγουμένως. Χαίρομαι όταν σ’ αυτήν την Αίθουσα κάνουμε και μια συζήτηση ιδεολογική. </w:t>
      </w:r>
    </w:p>
    <w:p w14:paraId="2E9F9635" w14:textId="77777777" w:rsidR="00BE4DD2" w:rsidRDefault="0027121F">
      <w:pPr>
        <w:spacing w:line="600" w:lineRule="auto"/>
        <w:ind w:firstLine="720"/>
        <w:contextualSpacing/>
        <w:jc w:val="both"/>
        <w:rPr>
          <w:rFonts w:eastAsia="Times New Roman"/>
          <w:szCs w:val="24"/>
        </w:rPr>
      </w:pPr>
      <w:r>
        <w:rPr>
          <w:rFonts w:eastAsia="Times New Roman"/>
          <w:szCs w:val="24"/>
        </w:rPr>
        <w:t>Άκουσα έναν συνάδελφο του ΣΥΡΙΖΑ προηγουμένως –δε</w:t>
      </w:r>
      <w:r>
        <w:rPr>
          <w:rFonts w:eastAsia="Times New Roman"/>
          <w:szCs w:val="24"/>
        </w:rPr>
        <w:t xml:space="preserve">ν θα αναφερθώ προσωπικά για να μην μπούμε σε μια προσωπική αντιπαράθεση- να μιλάει περί νεοφιλελευθερισμού. </w:t>
      </w:r>
      <w:r>
        <w:rPr>
          <w:rFonts w:eastAsia="Times New Roman"/>
          <w:szCs w:val="24"/>
        </w:rPr>
        <w:t>Γ</w:t>
      </w:r>
      <w:r>
        <w:rPr>
          <w:rFonts w:eastAsia="Times New Roman"/>
          <w:szCs w:val="24"/>
        </w:rPr>
        <w:t xml:space="preserve">νώριζα ότι </w:t>
      </w:r>
      <w:r>
        <w:rPr>
          <w:rFonts w:eastAsia="Times New Roman"/>
          <w:szCs w:val="24"/>
        </w:rPr>
        <w:t>τουλάχιστον</w:t>
      </w:r>
      <w:r>
        <w:rPr>
          <w:rFonts w:eastAsia="Times New Roman"/>
          <w:szCs w:val="24"/>
        </w:rPr>
        <w:t xml:space="preserve"> οι παλιοί αριστεροί γνώριζαν και διάβαζαν και ήταν πολύ καλά ενημερωμένοι και μπορούσαν να ξεχωρίσουν τη διαφορά μεταξύ νεοφ</w:t>
      </w:r>
      <w:r>
        <w:rPr>
          <w:rFonts w:eastAsia="Times New Roman"/>
          <w:szCs w:val="24"/>
        </w:rPr>
        <w:t>ιλελευθερισμού, δηλαδή του ακραίου κέντρου, και του φιλελευθερισμού τον οποίον πρεσβεύει η Νέα Δημοκρατία. Ταυτό</w:t>
      </w:r>
      <w:r>
        <w:rPr>
          <w:rFonts w:eastAsia="Times New Roman"/>
          <w:szCs w:val="24"/>
        </w:rPr>
        <w:lastRenderedPageBreak/>
        <w:t>χρονα, όμως, και νεοφιλελεύθεροι και ακροδεξιοί, όπως μας χαρακτηρίζετε, δεν μπορούμε να είμαστε. Αποφασίστε. Καταλαβαίνω βέβαια ότι έχετε πάθει</w:t>
      </w:r>
      <w:r>
        <w:rPr>
          <w:rFonts w:eastAsia="Times New Roman"/>
          <w:szCs w:val="24"/>
        </w:rPr>
        <w:t xml:space="preserve"> ένα ιδεολογικό </w:t>
      </w:r>
      <w:r>
        <w:rPr>
          <w:rFonts w:eastAsia="Times New Roman"/>
          <w:szCs w:val="24"/>
          <w:lang w:val="en-US"/>
        </w:rPr>
        <w:t>vertigo</w:t>
      </w:r>
      <w:r>
        <w:rPr>
          <w:rFonts w:eastAsia="Times New Roman"/>
          <w:szCs w:val="24"/>
        </w:rPr>
        <w:t xml:space="preserve">, γιατί από εκεί που ήσασταν </w:t>
      </w:r>
      <w:proofErr w:type="spellStart"/>
      <w:r>
        <w:rPr>
          <w:rFonts w:eastAsia="Times New Roman"/>
          <w:szCs w:val="24"/>
        </w:rPr>
        <w:t>κρατιστές</w:t>
      </w:r>
      <w:proofErr w:type="spellEnd"/>
      <w:r>
        <w:rPr>
          <w:rFonts w:eastAsia="Times New Roman"/>
          <w:szCs w:val="24"/>
        </w:rPr>
        <w:t xml:space="preserve"> και πρεσβεύατε μια συγκεκριμένη πολιτική σκέψη, ξαφνικά βλέπουμε να εφαρμόζετε πρακτικές, οι οποίες όντως πολλές φορές ρέπουν και προς τον νεοφιλελευθερισμό. Εγώ θα πω, όμως, προς τον φιλελευθερ</w:t>
      </w:r>
      <w:r>
        <w:rPr>
          <w:rFonts w:eastAsia="Times New Roman"/>
          <w:szCs w:val="24"/>
        </w:rPr>
        <w:t>ισμό. Καταλαβαίνω ότι ενδεχομένως αυτό σάς έχει δημιουργήσει διάφορα εσωτερικά ζητήματα.</w:t>
      </w:r>
    </w:p>
    <w:p w14:paraId="2E9F9636" w14:textId="77777777" w:rsidR="00BE4DD2" w:rsidRDefault="0027121F">
      <w:pPr>
        <w:spacing w:line="600" w:lineRule="auto"/>
        <w:ind w:firstLine="720"/>
        <w:contextualSpacing/>
        <w:jc w:val="both"/>
        <w:rPr>
          <w:rFonts w:eastAsia="Times New Roman"/>
          <w:b/>
          <w:szCs w:val="24"/>
        </w:rPr>
      </w:pPr>
      <w:r>
        <w:rPr>
          <w:rFonts w:eastAsia="Times New Roman"/>
          <w:szCs w:val="24"/>
        </w:rPr>
        <w:t xml:space="preserve">Κλείνοντας μ’ αυτά τα ιδεολογικά, θα θυμίσω ότι η Ευρώπη προχώρησε μπροστά επειδή δύο ρεύματα, πρώτον η κεντροδεξιά, δηλαδή η </w:t>
      </w:r>
      <w:proofErr w:type="spellStart"/>
      <w:r>
        <w:rPr>
          <w:rFonts w:eastAsia="Times New Roman"/>
          <w:szCs w:val="24"/>
        </w:rPr>
        <w:t>χριστιανοδημοκρατία</w:t>
      </w:r>
      <w:proofErr w:type="spellEnd"/>
      <w:r>
        <w:rPr>
          <w:rFonts w:eastAsia="Times New Roman"/>
          <w:szCs w:val="24"/>
        </w:rPr>
        <w:t xml:space="preserve"> και δεύτερον η κεντρο</w:t>
      </w:r>
      <w:r>
        <w:rPr>
          <w:rFonts w:eastAsia="Times New Roman"/>
          <w:szCs w:val="24"/>
        </w:rPr>
        <w:t xml:space="preserve">αριστερά, δηλαδή η σοσιαλδημοκρατία, μπόρεσαν και έθεσαν εκείνες τις πολιτικές ώστε η Ευρωπαϊκή Ένωση –τότε ΕΟΚ και πιο παλιά οι Ενώσεις </w:t>
      </w:r>
      <w:r>
        <w:rPr>
          <w:rFonts w:eastAsia="Times New Roman"/>
          <w:szCs w:val="24"/>
        </w:rPr>
        <w:lastRenderedPageBreak/>
        <w:t>Χάλυβα και Άνθρακα- να μπορέσει να είναι το σημερινό οικοδόμημα, το οποίο παρά τα προβλήματα και ενδεχομένως κάποια μει</w:t>
      </w:r>
      <w:r>
        <w:rPr>
          <w:rFonts w:eastAsia="Times New Roman"/>
          <w:szCs w:val="24"/>
        </w:rPr>
        <w:t>ονεκτήματα που έχει, μπόρεσε και δημιούργησε το κοινωνικό κράτος στην Ευρώπη, μπόρεσε και δημιούργησε κάποιες πολιτικές ανάπτυξης, όταν στην απέναντι πλευρά υπήρχε το λεγόμενο «Σιδηρούν Παραπέτασμα», το οποίο κατέρρευσε το 1989 και είδαμε πού βρέθηκαν οι χ</w:t>
      </w:r>
      <w:r>
        <w:rPr>
          <w:rFonts w:eastAsia="Times New Roman"/>
          <w:szCs w:val="24"/>
        </w:rPr>
        <w:t>ώρες του ανατολικού μπλοκ.</w:t>
      </w:r>
    </w:p>
    <w:p w14:paraId="2E9F9637"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Επίσης, να κάνω την εξής παρατήρηση: Άκουσα μία κριτική από πλευράς Κυβέρνησης και κυβερνητικών Βουλευτών για τη στάση της Νέας Δημοκρατίας. Να θυμίσω ότι υπάρχει μία ειδοποιός διαφορά, κυρίες και κύριοι συνάδελφοι. Όταν ήσασταν </w:t>
      </w:r>
      <w:r>
        <w:rPr>
          <w:rFonts w:eastAsia="Times New Roman"/>
          <w:szCs w:val="24"/>
        </w:rPr>
        <w:t xml:space="preserve">εσείς στην Αντιπολίτευση, όχι μόνο κάνατε κριτική –και καλώς κάνατε κριτική, </w:t>
      </w:r>
      <w:r>
        <w:rPr>
          <w:rFonts w:eastAsia="Times New Roman"/>
          <w:szCs w:val="24"/>
        </w:rPr>
        <w:lastRenderedPageBreak/>
        <w:t xml:space="preserve">αυτή είναι εξάλλου η λειτουργία της Αντιπολίτευσης-, αλλά καταψηφίζατε ό,τι θετικό έφερε η προηγούμενη κυβέρνηση Σαμαρά-Βενιζέλου, ακόμα και πράγματα τα οποία σήμερα επικαλείστε, </w:t>
      </w:r>
      <w:r>
        <w:rPr>
          <w:rFonts w:eastAsia="Times New Roman"/>
          <w:szCs w:val="24"/>
        </w:rPr>
        <w:t>για να εμφανίζεστε οι σταυροφόροι της κάθαρσης.</w:t>
      </w:r>
    </w:p>
    <w:p w14:paraId="2E9F9638" w14:textId="77777777" w:rsidR="00BE4DD2" w:rsidRDefault="0027121F">
      <w:pPr>
        <w:spacing w:line="600" w:lineRule="auto"/>
        <w:ind w:firstLine="720"/>
        <w:contextualSpacing/>
        <w:jc w:val="both"/>
        <w:rPr>
          <w:rFonts w:eastAsia="Times New Roman"/>
          <w:szCs w:val="24"/>
        </w:rPr>
      </w:pPr>
      <w:r>
        <w:rPr>
          <w:rFonts w:eastAsia="Times New Roman"/>
          <w:szCs w:val="24"/>
        </w:rPr>
        <w:t>Εμείς, αντίθετα, αποδείξαμε και με την παρούσα στάση μας στο νομοσχέδιο πως ό,τι είναι θετικό, ό,τι είναι κοντά στη δική μας ιδεολογία το υπερψηφίζουμε. Κι αυτή είναι μία πολύ βασική διαφορά, κυρίες και κύριο</w:t>
      </w:r>
      <w:r>
        <w:rPr>
          <w:rFonts w:eastAsia="Times New Roman"/>
          <w:szCs w:val="24"/>
        </w:rPr>
        <w:t xml:space="preserve">ι της Κυβέρνησης. Διότι εσείς όλα τα θετικά ή αρνητικά τα καταψηφίζατε. Εμείς κάνουμε συγκεκριμένο διαχωρισμό, σας κάνουμε την κριτική εκεί που πρέπει, </w:t>
      </w:r>
      <w:proofErr w:type="spellStart"/>
      <w:r>
        <w:rPr>
          <w:rFonts w:eastAsia="Times New Roman"/>
          <w:szCs w:val="24"/>
        </w:rPr>
        <w:t>στοχευμένη</w:t>
      </w:r>
      <w:proofErr w:type="spellEnd"/>
      <w:r>
        <w:rPr>
          <w:rFonts w:eastAsia="Times New Roman"/>
          <w:szCs w:val="24"/>
        </w:rPr>
        <w:t xml:space="preserve"> κριτική, αλλά παρ’ όλα αυτά έχουμε το πολιτικό θάρρος και υπερψηφίζουμε νομοσχέδια που φέρνει</w:t>
      </w:r>
      <w:r>
        <w:rPr>
          <w:rFonts w:eastAsia="Times New Roman"/>
          <w:szCs w:val="24"/>
        </w:rPr>
        <w:t xml:space="preserve"> η Κυβέρνηση.</w:t>
      </w:r>
    </w:p>
    <w:p w14:paraId="2E9F9639"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είναι, νομίζω, προφανές </w:t>
      </w:r>
      <w:r>
        <w:rPr>
          <w:rFonts w:eastAsia="Times New Roman"/>
          <w:szCs w:val="24"/>
        </w:rPr>
        <w:t xml:space="preserve">σ’ </w:t>
      </w:r>
      <w:r>
        <w:rPr>
          <w:rFonts w:eastAsia="Times New Roman"/>
          <w:szCs w:val="24"/>
        </w:rPr>
        <w:t xml:space="preserve">όλους ότι η Κυβέρνηση όπως με κρότο κατέκτησε την εξουσία το 2015, έτσι με κρότο σκοπεύει και να την αφήσει. Κι αν η ζημιά που έκανε το 2015 στη χώρα ήταν πρωτίστως στην οικονομία, μία </w:t>
      </w:r>
      <w:r>
        <w:rPr>
          <w:rFonts w:eastAsia="Times New Roman"/>
          <w:szCs w:val="24"/>
        </w:rPr>
        <w:t xml:space="preserve">ζημιά, βεβαίως, πολύ σημαντική, αλλά ίσως με πάρα πολύ κόπο </w:t>
      </w:r>
      <w:proofErr w:type="spellStart"/>
      <w:r>
        <w:rPr>
          <w:rFonts w:eastAsia="Times New Roman"/>
          <w:szCs w:val="24"/>
        </w:rPr>
        <w:t>επιδορθώσιμη</w:t>
      </w:r>
      <w:proofErr w:type="spellEnd"/>
      <w:r>
        <w:rPr>
          <w:rFonts w:eastAsia="Times New Roman"/>
          <w:szCs w:val="24"/>
        </w:rPr>
        <w:t xml:space="preserve"> τα επόμενα χρόνια, δυστυχώς, η ζημία την οποία κάνει στην τελευταία της στροφή πριν από την έξοδο είναι απείρως σημαντικότερη.</w:t>
      </w:r>
    </w:p>
    <w:p w14:paraId="2E9F963A" w14:textId="77777777" w:rsidR="00BE4DD2" w:rsidRDefault="0027121F">
      <w:pPr>
        <w:spacing w:line="600" w:lineRule="auto"/>
        <w:ind w:firstLine="720"/>
        <w:contextualSpacing/>
        <w:jc w:val="both"/>
        <w:rPr>
          <w:rFonts w:eastAsia="Times New Roman"/>
          <w:szCs w:val="24"/>
        </w:rPr>
      </w:pPr>
      <w:r>
        <w:rPr>
          <w:rFonts w:eastAsia="Times New Roman"/>
          <w:szCs w:val="24"/>
        </w:rPr>
        <w:t>Ανοίγω εδώ άλλη μια παρένθεση. Πανηγύρισε προηγουμένως ο</w:t>
      </w:r>
      <w:r>
        <w:rPr>
          <w:rFonts w:eastAsia="Times New Roman"/>
          <w:szCs w:val="24"/>
        </w:rPr>
        <w:t xml:space="preserve"> κύριος Υπουργός, ο κ. </w:t>
      </w:r>
      <w:proofErr w:type="spellStart"/>
      <w:r>
        <w:rPr>
          <w:rFonts w:eastAsia="Times New Roman"/>
          <w:szCs w:val="24"/>
        </w:rPr>
        <w:t>Κουρουμπλής</w:t>
      </w:r>
      <w:proofErr w:type="spellEnd"/>
      <w:r>
        <w:rPr>
          <w:rFonts w:eastAsia="Times New Roman"/>
          <w:szCs w:val="24"/>
        </w:rPr>
        <w:t xml:space="preserve">, για την αναβάθμιση του οίκου </w:t>
      </w:r>
      <w:r>
        <w:rPr>
          <w:rFonts w:eastAsia="Times New Roman"/>
          <w:szCs w:val="24"/>
        </w:rPr>
        <w:t>«</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και μάλιστα το έκανε κι ο Πρωθυπουργός, ο κ. Τσίπρας χθες. Να θυμίζω ότι η πρόσφατη αναβάθμιση του οίκου </w:t>
      </w:r>
      <w:r>
        <w:rPr>
          <w:rFonts w:eastAsia="Times New Roman"/>
          <w:szCs w:val="24"/>
        </w:rPr>
        <w:t>«</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όπως και η πιο πρόσφατη του οίκου </w:t>
      </w:r>
      <w:r>
        <w:rPr>
          <w:rFonts w:eastAsia="Times New Roman"/>
          <w:szCs w:val="24"/>
        </w:rPr>
        <w:t>«FITCH»</w:t>
      </w:r>
      <w:r>
        <w:rPr>
          <w:rFonts w:eastAsia="Times New Roman"/>
          <w:szCs w:val="24"/>
        </w:rPr>
        <w:t xml:space="preserve">, στην </w:t>
      </w:r>
      <w:r>
        <w:rPr>
          <w:rFonts w:eastAsia="Times New Roman"/>
          <w:szCs w:val="24"/>
        </w:rPr>
        <w:lastRenderedPageBreak/>
        <w:t xml:space="preserve">ουσία φέρνουν τη </w:t>
      </w:r>
      <w:r>
        <w:rPr>
          <w:rFonts w:eastAsia="Times New Roman"/>
          <w:szCs w:val="24"/>
        </w:rPr>
        <w:t>χώρα σε μία πιστοληπτική γραμμή και κατάσταση που βρισκόταν τον Δεκέμβρη του 2014. Πανηγυρίζει, λοιπόν, η Κυβέρνηση για το γεγονός ότι σήμερα με την αναβάθμιση της χώρας από αυτούς τους οίκους φτάνουμε σε μία κατάσταση που βρισκόμασταν τον Δεκέμβρη του 201</w:t>
      </w:r>
      <w:r>
        <w:rPr>
          <w:rFonts w:eastAsia="Times New Roman"/>
          <w:szCs w:val="24"/>
        </w:rPr>
        <w:t xml:space="preserve">4. Πανηγυρίζεται, δηλαδή, για τι; Πανηγυρίζετε για τρία χαμένα χρόνια στην οικονομία. Θα τα δούμε κι αυτά στην πορεία.  </w:t>
      </w:r>
    </w:p>
    <w:p w14:paraId="2E9F963B" w14:textId="77777777" w:rsidR="00BE4DD2" w:rsidRDefault="0027121F">
      <w:pPr>
        <w:spacing w:line="600" w:lineRule="auto"/>
        <w:ind w:firstLine="720"/>
        <w:contextualSpacing/>
        <w:jc w:val="both"/>
        <w:rPr>
          <w:rFonts w:eastAsia="Times New Roman"/>
          <w:szCs w:val="24"/>
        </w:rPr>
      </w:pPr>
      <w:r>
        <w:rPr>
          <w:rFonts w:eastAsia="Times New Roman"/>
          <w:szCs w:val="24"/>
        </w:rPr>
        <w:t>Και δυστυχώς, για να επανέλθω στη ζημιά που επιχειρήθηκε και χθες, αλλά και όλο το προηγούμενο διάστημα, είναι μια ζημιά στους δημοκρατ</w:t>
      </w:r>
      <w:r>
        <w:rPr>
          <w:rFonts w:eastAsia="Times New Roman"/>
          <w:szCs w:val="24"/>
        </w:rPr>
        <w:t>ικούς θεσμούς, είναι ένα πλήγμα του δέχεται το κράτος δικαίου και, δυστυχώς, το πολιτικό σύστημα και είναι σε μία κατάσταση πολύ δύσκολα ανατάξιμη.</w:t>
      </w:r>
    </w:p>
    <w:p w14:paraId="2E9F963C"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 Όσοι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 Αίθουσα ομνύουν στη μετριοπάθεια και στον πολιτικό πολιτισμό, αλλά και στον σεβασμό στους </w:t>
      </w:r>
      <w:r>
        <w:rPr>
          <w:rFonts w:eastAsia="Times New Roman"/>
          <w:szCs w:val="24"/>
        </w:rPr>
        <w:t xml:space="preserve">δημοκρατικούς κανόνες, αυτό που τουλάχιστον πρέπει να τους μείνει και δεν πρέπει ποτέ να ξεχάσουμε, –τουλάχιστον εμένα αυτό με συγκλόνισε προσωπικά- είναι η εικόνα του πρώην Πρωθυπουργού, του κ. </w:t>
      </w:r>
      <w:proofErr w:type="spellStart"/>
      <w:r>
        <w:rPr>
          <w:rFonts w:eastAsia="Times New Roman"/>
          <w:szCs w:val="24"/>
        </w:rPr>
        <w:t>Πικραμμένου</w:t>
      </w:r>
      <w:proofErr w:type="spellEnd"/>
      <w:r>
        <w:rPr>
          <w:rFonts w:eastAsia="Times New Roman"/>
          <w:szCs w:val="24"/>
        </w:rPr>
        <w:t xml:space="preserve"> χθες και ο ήχος της σπασμένης του φωνής, που συντ</w:t>
      </w:r>
      <w:r>
        <w:rPr>
          <w:rFonts w:eastAsia="Times New Roman"/>
          <w:szCs w:val="24"/>
        </w:rPr>
        <w:t xml:space="preserve">ετριμμένος προσπαθούσε να υπερασπιστεί έναν άμεμπτο βίο, μία άμεμπτη πορεία. Νομίζω, κυρίες και κύριοι συνάδελφοι, κυρίως της Συμπολίτευσης, αυτή η εικόνα, ανεξαρτήτως πώς θα πάει η πορεία, θα σας στοιχειώνει για πάντα.  </w:t>
      </w:r>
    </w:p>
    <w:p w14:paraId="2E9F963D" w14:textId="77777777" w:rsidR="00BE4DD2" w:rsidRDefault="0027121F">
      <w:pPr>
        <w:spacing w:line="600" w:lineRule="auto"/>
        <w:ind w:firstLine="720"/>
        <w:contextualSpacing/>
        <w:jc w:val="both"/>
        <w:rPr>
          <w:rFonts w:eastAsia="Times New Roman"/>
          <w:szCs w:val="24"/>
        </w:rPr>
      </w:pPr>
      <w:r>
        <w:rPr>
          <w:rFonts w:eastAsia="Times New Roman"/>
          <w:szCs w:val="24"/>
        </w:rPr>
        <w:t>Ο τρόπος που η Κυβέρνηση διαχειρίζ</w:t>
      </w:r>
      <w:r>
        <w:rPr>
          <w:rFonts w:eastAsia="Times New Roman"/>
          <w:szCs w:val="24"/>
        </w:rPr>
        <w:t xml:space="preserve">εται τόσο τους πολιτικούς αντιπάλους όσο και την ίδια την υπόθεση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θα μου </w:t>
      </w:r>
      <w:r>
        <w:rPr>
          <w:rFonts w:eastAsia="Times New Roman"/>
          <w:szCs w:val="24"/>
        </w:rPr>
        <w:lastRenderedPageBreak/>
        <w:t>επιτρέψετε να πω ότι συνιστά ντροπή, την οποία δύσκολα θα μπορέσει να βγάλει από πάνω της όλο το πολιτικό σύστημα. Ζούμε, δυστυχώς, στιγμές ζόφου και πολιτικής οπισθοδ</w:t>
      </w:r>
      <w:r>
        <w:rPr>
          <w:rFonts w:eastAsia="Times New Roman"/>
          <w:szCs w:val="24"/>
        </w:rPr>
        <w:t xml:space="preserve">ρόμησης, που κάνουν ακόμα και την πολωμένη δεκαετία του 1980 να μοιάζει με παιδική χαρά μπροστά </w:t>
      </w:r>
      <w:r>
        <w:rPr>
          <w:rFonts w:eastAsia="Times New Roman"/>
          <w:szCs w:val="24"/>
        </w:rPr>
        <w:t xml:space="preserve">σ’ </w:t>
      </w:r>
      <w:r>
        <w:rPr>
          <w:rFonts w:eastAsia="Times New Roman"/>
          <w:szCs w:val="24"/>
        </w:rPr>
        <w:t>αυτά τα οποία ζούμε σήμερα.</w:t>
      </w:r>
    </w:p>
    <w:p w14:paraId="2E9F963E"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Το μέγεθος της σκευωρίας που εκτυλίχθηκε χθες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την Αίθουσα θα μπορούσε να συνοψιστεί με τον εξής δημοσιογραφικό τίτλο: Απ</w:t>
      </w:r>
      <w:r>
        <w:rPr>
          <w:rFonts w:eastAsia="Times New Roman"/>
          <w:szCs w:val="24"/>
        </w:rPr>
        <w:t xml:space="preserve">ό τις φωνές «τα πήρατε» και «το μεγαλύτερο σκάνδαλο από συστάσεως του ελληνικού κράτους», που καταγγέλλατε πριν από λίγες μέρες, ακούσαμε χθες τον Πρωθυπουργό, τον κ. Τσίπρα, να λέει «αναλάβετε τις πολιτικές σας ευθύνες». </w:t>
      </w:r>
    </w:p>
    <w:p w14:paraId="2E9F963F" w14:textId="77777777" w:rsidR="00BE4DD2" w:rsidRDefault="0027121F">
      <w:pPr>
        <w:spacing w:line="600" w:lineRule="auto"/>
        <w:ind w:firstLine="720"/>
        <w:contextualSpacing/>
        <w:jc w:val="both"/>
        <w:rPr>
          <w:rFonts w:eastAsia="Times New Roman"/>
          <w:szCs w:val="24"/>
        </w:rPr>
      </w:pPr>
      <w:r>
        <w:rPr>
          <w:rFonts w:eastAsia="Times New Roman"/>
          <w:szCs w:val="24"/>
        </w:rPr>
        <w:t>Δηλαδή, αποφάσισε η Βουλή τη σύστ</w:t>
      </w:r>
      <w:r>
        <w:rPr>
          <w:rFonts w:eastAsia="Times New Roman"/>
          <w:szCs w:val="24"/>
        </w:rPr>
        <w:t xml:space="preserve">αση προανακριτικής επιτροπής για να διερευνήσουμε πολιτικές ευθύνες, όταν ακούγαμε </w:t>
      </w:r>
      <w:r>
        <w:rPr>
          <w:rFonts w:eastAsia="Times New Roman"/>
          <w:szCs w:val="24"/>
        </w:rPr>
        <w:lastRenderedPageBreak/>
        <w:t>όλο το προηγούμενο διάστημα για πολιτικούς οι οποίοι «τα δώσανε», «τα πήρανε», «έβαλαν το χέρι στο μέλι» και χθες, ενώ περιμέναμε να ακούσουμε τον κ. Τσίπρα να βγάλει κάποιο</w:t>
      </w:r>
      <w:r>
        <w:rPr>
          <w:rFonts w:eastAsia="Times New Roman"/>
          <w:szCs w:val="24"/>
        </w:rPr>
        <w:t xml:space="preserve">ν λαγό από το καπέλο –γιατί η ίδια η δικογραφία, ξέρετε πολύ καλά και νομίζω αναλύθηκε χθες, δεν έχει κάτι ουσιαστικό να προσφέρει-, το μόνο που είπε είναι «αναλάβετε τις πολιτικές σας ευθύνες»;  </w:t>
      </w:r>
    </w:p>
    <w:p w14:paraId="2E9F9640" w14:textId="77777777" w:rsidR="00BE4DD2" w:rsidRDefault="0027121F">
      <w:pPr>
        <w:spacing w:line="600" w:lineRule="auto"/>
        <w:ind w:firstLine="720"/>
        <w:contextualSpacing/>
        <w:jc w:val="both"/>
        <w:rPr>
          <w:rFonts w:eastAsia="Times New Roman"/>
          <w:szCs w:val="24"/>
        </w:rPr>
      </w:pPr>
      <w:r>
        <w:rPr>
          <w:rFonts w:eastAsia="Times New Roman"/>
          <w:szCs w:val="24"/>
        </w:rPr>
        <w:t>Ερωτώ: Εγκαλέσατε πολιτικά ανθρώπους, σπιλώσατε συνειδήσεις</w:t>
      </w:r>
      <w:r>
        <w:rPr>
          <w:rFonts w:eastAsia="Times New Roman"/>
          <w:szCs w:val="24"/>
        </w:rPr>
        <w:t>, προκειμένου να ζητηθεί από τον Πρωθυπουργό, από εσάς, από τη Συμπολίτευση, μόνο το θέμα των πολιτικών ευθυνών;</w:t>
      </w:r>
    </w:p>
    <w:p w14:paraId="2E9F9641"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Ως νομικός, χθες άκουσα, -και </w:t>
      </w:r>
      <w:r>
        <w:rPr>
          <w:rFonts w:eastAsia="Times New Roman"/>
          <w:szCs w:val="24"/>
        </w:rPr>
        <w:t xml:space="preserve">σ’ </w:t>
      </w:r>
      <w:r>
        <w:rPr>
          <w:rFonts w:eastAsia="Times New Roman"/>
          <w:szCs w:val="24"/>
        </w:rPr>
        <w:t>έναν βαθμό δεν θα το κρύψω απόλαυσα, μάλιστα- την αρτιότητα των επιχειρημάτων με την οποία οι εγκαλούμενοι ανέ</w:t>
      </w:r>
      <w:r>
        <w:rPr>
          <w:rFonts w:eastAsia="Times New Roman"/>
          <w:szCs w:val="24"/>
        </w:rPr>
        <w:t xml:space="preserve">δειξαν το μέγεθος τόσο της σκευωρίας όσο και της φαιδρότητας του κατηγορητηρίου. Δεν άκουσα, όμως, ούτε ένα </w:t>
      </w:r>
      <w:r>
        <w:rPr>
          <w:rFonts w:eastAsia="Times New Roman"/>
          <w:szCs w:val="24"/>
        </w:rPr>
        <w:lastRenderedPageBreak/>
        <w:t xml:space="preserve">αντεπιχείρημα από την πλευρά της Συμπολίτευσης ή της Κυβέρνησης επί των συγκεκριμένων των οποίων κατήγγειλαν οι εγκαλούμενοι. </w:t>
      </w:r>
    </w:p>
    <w:p w14:paraId="2E9F964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Άκουσα ότι ήταν δύο π</w:t>
      </w:r>
      <w:r>
        <w:rPr>
          <w:rFonts w:eastAsia="Times New Roman" w:cs="Times New Roman"/>
          <w:szCs w:val="24"/>
        </w:rPr>
        <w:t>ράγματα. Το πρώτο ότι η υπεράσπιση των προστατευόμενων μαρτύρων που προσπάθησαν να κάνουν οι Βουλευτές της συμπολίτευσης, με πρώτο και καλύτερο τον συνάδελφο κ. Παρασκευόπουλο, για τις σοβαρότατες δικονομικές ενστάσεις που διατυπώθηκαν, βρήκατε -θα μου επι</w:t>
      </w:r>
      <w:r>
        <w:rPr>
          <w:rFonts w:eastAsia="Times New Roman" w:cs="Times New Roman"/>
          <w:szCs w:val="24"/>
        </w:rPr>
        <w:t xml:space="preserve">τρέψετε την έκφραση- επιχείρημα </w:t>
      </w:r>
      <w:proofErr w:type="spellStart"/>
      <w:r>
        <w:rPr>
          <w:rFonts w:eastAsia="Times New Roman" w:cs="Times New Roman"/>
          <w:szCs w:val="24"/>
        </w:rPr>
        <w:t>καφενειακού</w:t>
      </w:r>
      <w:proofErr w:type="spellEnd"/>
      <w:r>
        <w:rPr>
          <w:rFonts w:eastAsia="Times New Roman" w:cs="Times New Roman"/>
          <w:szCs w:val="24"/>
        </w:rPr>
        <w:t xml:space="preserve"> επιπέδου πως ό,τι δεν θέλει να ζυμώσει η νύφη σαράντα μέρες κοσκινίζει. Και μάλιστα το είπαν αυτό άνθρωποι που αν διωκόταν κάποιος για θέμα τρομοκρατίας, θα ούρλιαζαν μόνο και μόνο αν, για παράδειγμα, η σφραγίδα </w:t>
      </w:r>
      <w:r>
        <w:rPr>
          <w:rFonts w:eastAsia="Times New Roman" w:cs="Times New Roman"/>
          <w:szCs w:val="24"/>
        </w:rPr>
        <w:t xml:space="preserve">στο κλητήριο θέσπισμα δεν είχε πατηθεί καλά. </w:t>
      </w:r>
    </w:p>
    <w:p w14:paraId="2E9F964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που άκουσα ήταν ρητορικό ερώτημα. Το αν υπάρχει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ή αν υπάρχει σκευωρία. Νομίζω ότι κάποιοι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κάνουν ότι δεν καταλαβαίνουν. Δεν καταλαβαίνουν ότι αυτή η σκευωρία </w:t>
      </w:r>
      <w:r>
        <w:rPr>
          <w:rFonts w:eastAsia="Times New Roman" w:cs="Times New Roman"/>
          <w:szCs w:val="24"/>
        </w:rPr>
        <w:t xml:space="preserve">δεν έχει μόνο στόχο να σπιλώσει την αξιοπρέπεια σοβαρών πολιτικών. Πιστεύω ακράδαντα ότι έγινε για να ακυρώσει εκ των προτέρων οποιαδήποτε σοβαρή συζήτηση πρέπει να γίνει κάποια στιγμή για την πραγματική διαφθορά που υπάρχει στον χώρο του φαρμάκου. Ελπίζω </w:t>
      </w:r>
      <w:r>
        <w:rPr>
          <w:rFonts w:eastAsia="Times New Roman" w:cs="Times New Roman"/>
          <w:szCs w:val="24"/>
        </w:rPr>
        <w:t>κάποια στιγμή να βρεθεί ο χρόνος να αναρωτηθεί τουλάχιστον η Συμπολίτευση, οι συνάδελφοι της Συμπολίτευσης -όταν πλέον πιστεύω ότι θα έχει σκάσει αυτή η φούσκα- ποιος πραγματικά πρέπει να μιλήσει και πότε πρέπει να μιλήσουμε για την ουσία αυτού του σκανδάλ</w:t>
      </w:r>
      <w:r>
        <w:rPr>
          <w:rFonts w:eastAsia="Times New Roman" w:cs="Times New Roman"/>
          <w:szCs w:val="24"/>
        </w:rPr>
        <w:t xml:space="preserve">ου. </w:t>
      </w:r>
    </w:p>
    <w:p w14:paraId="2E9F964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Λυπάμαι ειλικρινά που κάποιοι εδώ μέσα δεν κρατάνε ούτε τα προσχήματα για το πώς αντιλαμβάνονται την απονομή της δικαιοσύνης και τον σεβασμό στο τεκμήριο της αθωότητας. Γιατί παρά την προσπάθεια ορισμένων να κρατήσουν τα προσχήματα, ο ίδιος ο Υπουργός</w:t>
      </w:r>
      <w:r>
        <w:rPr>
          <w:rFonts w:eastAsia="Times New Roman" w:cs="Times New Roman"/>
          <w:szCs w:val="24"/>
        </w:rPr>
        <w:t xml:space="preserve"> Δικαιοσύνης  κ. Κοντονής είπε χθες «εύχομαι να αποδείξουν οι περισσότεροι από τους εμπλεκόμενους την αθωότητά τους», δηλαδή αντιστρέφοντας το τεκμήριο της αθωότητας. </w:t>
      </w:r>
    </w:p>
    <w:p w14:paraId="2E9F964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Να θυμίσω, επίσης, και τη δήλωση του κ. Κοτζιά, ο οποίος χθες -θα μου επιτρέψετε την έκφ</w:t>
      </w:r>
      <w:r>
        <w:rPr>
          <w:rFonts w:eastAsia="Times New Roman" w:cs="Times New Roman"/>
          <w:szCs w:val="24"/>
        </w:rPr>
        <w:t>ραση- ψευδόμενος -προσπάθησε βέβαια να την ανασκευάσει, αλλά είπε ότι δεν είπε ποτέ αυτή</w:t>
      </w:r>
      <w:r>
        <w:rPr>
          <w:rFonts w:eastAsia="Times New Roman" w:cs="Times New Roman"/>
          <w:szCs w:val="24"/>
        </w:rPr>
        <w:t>ν</w:t>
      </w:r>
      <w:r>
        <w:rPr>
          <w:rFonts w:eastAsia="Times New Roman" w:cs="Times New Roman"/>
          <w:szCs w:val="24"/>
        </w:rPr>
        <w:t xml:space="preserve"> την φράση, υπάρχει βέβαια το βίντεο της συνέντευξης- επανέλαβε το ίδιο πράγμα. Δηλαδή, ότι θα πρέπει οι ίδιοι οι οποίοι εγκαλούνται να αποδείξουν την αθωότητά τους. </w:t>
      </w:r>
    </w:p>
    <w:p w14:paraId="2E9F964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του νομοσχεδίου τώρα. Κυρίες και κύριοι συνάδελφοι, τέτοιες μέρες δέκα χρόνια πριν, τον Ιανουάριο του 2008 Βουλευτές του ΣΥΡΙΖΑ βρίσκονταν συγκεντρωμένοι έξω από την κεντρική είσοδο του </w:t>
      </w:r>
      <w:r>
        <w:rPr>
          <w:rFonts w:eastAsia="Times New Roman" w:cs="Times New Roman"/>
          <w:szCs w:val="24"/>
        </w:rPr>
        <w:t xml:space="preserve">λιμανιού </w:t>
      </w:r>
      <w:r>
        <w:rPr>
          <w:rFonts w:eastAsia="Times New Roman" w:cs="Times New Roman"/>
          <w:szCs w:val="24"/>
        </w:rPr>
        <w:t>της Θεσσαλονίκης και κάποιοι μάλιστα, όπως είπε πολύ καλά</w:t>
      </w:r>
      <w:r>
        <w:rPr>
          <w:rFonts w:eastAsia="Times New Roman" w:cs="Times New Roman"/>
          <w:szCs w:val="24"/>
        </w:rPr>
        <w:t xml:space="preserve"> και ο εισηγητής μας, είχαν σκαρφαλώσει κυριολεκτικά στα κάγκελα. Και δεν ξέρω βέβαια ποιοι από τους σημερινούς συναδέλφους θυμούνται, αλλά νομίζω ότι πρέπει να το θυμηθούμε όλοι τώρα. Το 2008 η τότε </w:t>
      </w:r>
      <w:r>
        <w:rPr>
          <w:rFonts w:eastAsia="Times New Roman" w:cs="Times New Roman"/>
          <w:szCs w:val="24"/>
        </w:rPr>
        <w:t xml:space="preserve">κυβέρνηση </w:t>
      </w:r>
      <w:r>
        <w:rPr>
          <w:rFonts w:eastAsia="Times New Roman" w:cs="Times New Roman"/>
          <w:szCs w:val="24"/>
        </w:rPr>
        <w:t xml:space="preserve">της Νέας Δημοκρατίας είχε εγκρίνει τους όρους </w:t>
      </w:r>
      <w:r>
        <w:rPr>
          <w:rFonts w:eastAsia="Times New Roman" w:cs="Times New Roman"/>
          <w:szCs w:val="24"/>
        </w:rPr>
        <w:t>για τη διενέργεια διεθνούς διαγωνισμού που θα προχωρούσε στην τριακονταετή παραχώρηση σε ιδιώτη του περίφημου «έκτου προβλήτα», όπου σήμερα λειτουργεί σταθμός εμπορευματοκιβωτίων. Σχεδόν ταυτόχρονα, την ίδια εποχή εξελισσόταν η αντίστοιχη διαδικασία για το</w:t>
      </w:r>
      <w:r>
        <w:rPr>
          <w:rFonts w:eastAsia="Times New Roman" w:cs="Times New Roman"/>
          <w:szCs w:val="24"/>
        </w:rPr>
        <w:t xml:space="preserve">ν σταθμό εμπορευματοκιβωτίων στο </w:t>
      </w:r>
      <w:r>
        <w:rPr>
          <w:rFonts w:eastAsia="Times New Roman" w:cs="Times New Roman"/>
          <w:szCs w:val="24"/>
        </w:rPr>
        <w:lastRenderedPageBreak/>
        <w:t xml:space="preserve">λιμάνι </w:t>
      </w:r>
      <w:r>
        <w:rPr>
          <w:rFonts w:eastAsia="Times New Roman" w:cs="Times New Roman"/>
          <w:szCs w:val="24"/>
        </w:rPr>
        <w:t xml:space="preserve">του Πειραιά με ανάλογες αντιδράσεις. Σε αντίθεση, βεβαίως, με τον Πειραιά, όπου η </w:t>
      </w:r>
      <w:r>
        <w:rPr>
          <w:rFonts w:eastAsia="Times New Roman" w:cs="Times New Roman"/>
          <w:szCs w:val="24"/>
        </w:rPr>
        <w:t>κινεζική «</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υπέγραψε τη συμφωνία παραχώρησης με την </w:t>
      </w:r>
      <w:r>
        <w:rPr>
          <w:rFonts w:eastAsia="Times New Roman" w:cs="Times New Roman"/>
          <w:szCs w:val="24"/>
        </w:rPr>
        <w:t xml:space="preserve">κυβέρνηση </w:t>
      </w:r>
      <w:r>
        <w:rPr>
          <w:rFonts w:eastAsia="Times New Roman" w:cs="Times New Roman"/>
          <w:szCs w:val="24"/>
        </w:rPr>
        <w:t>τότε της Νέας Δημοκρατίας, στην περίπτωση της Θεσσαλονίκης οι ιδιώτ</w:t>
      </w:r>
      <w:r>
        <w:rPr>
          <w:rFonts w:eastAsia="Times New Roman" w:cs="Times New Roman"/>
          <w:szCs w:val="24"/>
        </w:rPr>
        <w:t xml:space="preserve">ες δεν ήρθαν ποτέ στο </w:t>
      </w:r>
      <w:r>
        <w:rPr>
          <w:rFonts w:eastAsia="Times New Roman" w:cs="Times New Roman"/>
          <w:szCs w:val="24"/>
        </w:rPr>
        <w:t>λιμάνι</w:t>
      </w:r>
      <w:r>
        <w:rPr>
          <w:rFonts w:eastAsia="Times New Roman" w:cs="Times New Roman"/>
          <w:szCs w:val="24"/>
        </w:rPr>
        <w:t>.</w:t>
      </w:r>
    </w:p>
    <w:p w14:paraId="2E9F964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βέβαια, ότι ακόμη και </w:t>
      </w:r>
      <w:r>
        <w:rPr>
          <w:rFonts w:eastAsia="Times New Roman" w:cs="Times New Roman"/>
          <w:szCs w:val="24"/>
        </w:rPr>
        <w:t xml:space="preserve">σ’ </w:t>
      </w:r>
      <w:r>
        <w:rPr>
          <w:rFonts w:eastAsia="Times New Roman" w:cs="Times New Roman"/>
          <w:szCs w:val="24"/>
        </w:rPr>
        <w:t>αυτό τον διαγωνισμό υπήρχε πρόβλεψη ότι ο ιδιώτης που θα αναλάμβανε τον συγκεκριμένο σταθμό, θα έφερνε επενδύσεις τουλάχιστον 300</w:t>
      </w:r>
      <w:r>
        <w:rPr>
          <w:rFonts w:eastAsia="Times New Roman" w:cs="Times New Roman"/>
          <w:szCs w:val="24"/>
        </w:rPr>
        <w:t xml:space="preserve"> εκατομμυρίων</w:t>
      </w:r>
      <w:r>
        <w:rPr>
          <w:rFonts w:eastAsia="Times New Roman" w:cs="Times New Roman"/>
          <w:szCs w:val="24"/>
        </w:rPr>
        <w:t xml:space="preserve"> ευρώ, ένα σημαντικό αντάλλαγμα ενοικίασης και φ</w:t>
      </w:r>
      <w:r>
        <w:rPr>
          <w:rFonts w:eastAsia="Times New Roman" w:cs="Times New Roman"/>
          <w:szCs w:val="24"/>
        </w:rPr>
        <w:t xml:space="preserve">υσικά μία εκτεταμένη διεθνή εμπειρία. Και πράγματι, τότε υπήρξε επενδυτής, ο οποίος μάλιστα προσέφερε εγγυημένα έσοδα 420 </w:t>
      </w:r>
      <w:r>
        <w:rPr>
          <w:rFonts w:eastAsia="Times New Roman" w:cs="Times New Roman"/>
          <w:szCs w:val="24"/>
        </w:rPr>
        <w:t xml:space="preserve">εκατομμύρια </w:t>
      </w:r>
      <w:r>
        <w:rPr>
          <w:rFonts w:eastAsia="Times New Roman" w:cs="Times New Roman"/>
          <w:szCs w:val="24"/>
        </w:rPr>
        <w:t xml:space="preserve">ευρώ και επενδύσεις 490 </w:t>
      </w:r>
      <w:r>
        <w:rPr>
          <w:rFonts w:eastAsia="Times New Roman" w:cs="Times New Roman"/>
          <w:szCs w:val="24"/>
        </w:rPr>
        <w:t xml:space="preserve">εκατομμύρια </w:t>
      </w:r>
      <w:r>
        <w:rPr>
          <w:rFonts w:eastAsia="Times New Roman" w:cs="Times New Roman"/>
          <w:szCs w:val="24"/>
        </w:rPr>
        <w:t xml:space="preserve">ευρώ επιπλέον. Να θυμίσω, επίσης, ότι εκείνη η προσπάθεια σε αντίθεση με το </w:t>
      </w:r>
      <w:r>
        <w:rPr>
          <w:rFonts w:eastAsia="Times New Roman" w:cs="Times New Roman"/>
          <w:szCs w:val="24"/>
        </w:rPr>
        <w:t xml:space="preserve">λιμάνι </w:t>
      </w:r>
      <w:r>
        <w:rPr>
          <w:rFonts w:eastAsia="Times New Roman" w:cs="Times New Roman"/>
          <w:szCs w:val="24"/>
        </w:rPr>
        <w:t>του</w:t>
      </w:r>
      <w:r>
        <w:rPr>
          <w:rFonts w:eastAsia="Times New Roman" w:cs="Times New Roman"/>
          <w:szCs w:val="24"/>
        </w:rPr>
        <w:t xml:space="preserve"> Πειραιά, είχε τελειώσει άδοξα.</w:t>
      </w:r>
    </w:p>
    <w:p w14:paraId="2E9F964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οι συνάδελφοι του ΣΥΡΙΖΑ θυμούνται γιατί. Θυμάστε, βεβαίως, ποιος υποδαύλιζε τις πολύμηνες κινητοποιήσεις των εργαζομένων, που γονάτισαν τότε τις επιχειρήσεις της Θεσσαλονίκης και της </w:t>
      </w:r>
      <w:r>
        <w:rPr>
          <w:rFonts w:eastAsia="Times New Roman" w:cs="Times New Roman"/>
          <w:szCs w:val="24"/>
        </w:rPr>
        <w:t xml:space="preserve">βορείου </w:t>
      </w:r>
      <w:r>
        <w:rPr>
          <w:rFonts w:eastAsia="Times New Roman" w:cs="Times New Roman"/>
          <w:szCs w:val="24"/>
        </w:rPr>
        <w:t>Ελλάδος συνολικά, π</w:t>
      </w:r>
      <w:r>
        <w:rPr>
          <w:rFonts w:eastAsia="Times New Roman" w:cs="Times New Roman"/>
          <w:szCs w:val="24"/>
        </w:rPr>
        <w:t xml:space="preserve">ου είτε ήθελαν να εξάγουν τα προϊόντα τους είτε να εισάγουν πρώτες ύλες και εμπορεύματα. </w:t>
      </w:r>
    </w:p>
    <w:p w14:paraId="2E9F964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Θα θυμάστε ακόμη ότι τα πλοία περίμεναν τη σειρά τους για φορτοεκφόρτωση από δέκα ημέρες μέχρι και ένα μήνα κατά μέσο όρο, με αποτέλεσμα οι εισαγωγείς και οι </w:t>
      </w:r>
      <w:proofErr w:type="spellStart"/>
      <w:r>
        <w:rPr>
          <w:rFonts w:eastAsia="Times New Roman" w:cs="Times New Roman"/>
          <w:szCs w:val="24"/>
        </w:rPr>
        <w:t>εξαγωγεί</w:t>
      </w:r>
      <w:r>
        <w:rPr>
          <w:rFonts w:eastAsia="Times New Roman" w:cs="Times New Roman"/>
          <w:szCs w:val="24"/>
        </w:rPr>
        <w:t>ς</w:t>
      </w:r>
      <w:proofErr w:type="spellEnd"/>
      <w:r>
        <w:rPr>
          <w:rFonts w:eastAsia="Times New Roman" w:cs="Times New Roman"/>
          <w:szCs w:val="24"/>
        </w:rPr>
        <w:t xml:space="preserve"> να επιβαρύνονται με το κόστος των επίναυλων.</w:t>
      </w:r>
    </w:p>
    <w:p w14:paraId="2E9F964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Θα θυμόμαστε, βεβαίως, ότι πολλά πλοία άλλαξαν ρότα για λιμάνια άλλων χωρών και οι επιχειρήσεις επιβαρύνονταν με το κόστος της εναλλακτικής μεταφοράς και έχαναν προθεσμίες για εμπορικές συμφωνίες.</w:t>
      </w:r>
    </w:p>
    <w:p w14:paraId="2E9F964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Θα θυμάστε ό</w:t>
      </w:r>
      <w:r>
        <w:rPr>
          <w:rFonts w:eastAsia="Times New Roman" w:cs="Times New Roman"/>
          <w:szCs w:val="24"/>
        </w:rPr>
        <w:t xml:space="preserve">τι οι κινητοποιήσεις το 2008 άφηναν πολύ μεγάλες πληγές στη φήμη του </w:t>
      </w:r>
      <w:r>
        <w:rPr>
          <w:rFonts w:eastAsia="Times New Roman" w:cs="Times New Roman"/>
          <w:szCs w:val="24"/>
        </w:rPr>
        <w:t>λιμανιού</w:t>
      </w:r>
      <w:r>
        <w:rPr>
          <w:rFonts w:eastAsia="Times New Roman" w:cs="Times New Roman"/>
          <w:szCs w:val="24"/>
        </w:rPr>
        <w:t>, καθώς πολλοί από τους πελάτες τότε ταλαιπωρήθηκαν και δεν ξαναγύρισαν ποτέ.</w:t>
      </w:r>
    </w:p>
    <w:p w14:paraId="2E9F964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Και αν πάλι, κυρίες και κύριοι συνάδελφοι, δεν τα θυμάστε όλα αυτά, γιατί έχουν περάσει δέκα χρόνια, </w:t>
      </w:r>
      <w:r>
        <w:rPr>
          <w:rFonts w:eastAsia="Times New Roman" w:cs="Times New Roman"/>
          <w:szCs w:val="24"/>
        </w:rPr>
        <w:t xml:space="preserve">σίγουρα, όμως, θα θυμάστε τις υποσχέσεις που δίνατε αριστερά και δεξιά προεκλογικά το 2015. Τότε χαρακτηρίζατε «εθνικό και οικονομικό έγκλημα» την πώληση των δύο λιμανιών και υποσχόσασταν ότι όχι μόνο θα ακυρώνατε τις διαδικασίες, αλλά θα αναζητούσατε και </w:t>
      </w:r>
      <w:r>
        <w:rPr>
          <w:rFonts w:eastAsia="Times New Roman" w:cs="Times New Roman"/>
          <w:szCs w:val="24"/>
        </w:rPr>
        <w:t xml:space="preserve">ευθύνες για τη μεγάλη ζημιά </w:t>
      </w:r>
      <w:r>
        <w:rPr>
          <w:rFonts w:eastAsia="Times New Roman" w:cs="Times New Roman"/>
          <w:szCs w:val="24"/>
        </w:rPr>
        <w:lastRenderedPageBreak/>
        <w:t xml:space="preserve">που προκαλείτε στους δύο οργανισμούς με την πολιτική της συγκυβέρνησης των μνημονίων και της κοινωνικής καταστροφής. Και σήμερα έρχεστε και χαρακτηρίζετε την πώληση του 67% του ΟΛΘ ως μία μεγάλη επιτυχία. </w:t>
      </w:r>
    </w:p>
    <w:p w14:paraId="2E9F964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Ας δούμε, λοιπόν, σε τ</w:t>
      </w:r>
      <w:r>
        <w:rPr>
          <w:rFonts w:eastAsia="Times New Roman" w:cs="Times New Roman"/>
          <w:szCs w:val="24"/>
        </w:rPr>
        <w:t>ι συνίσταται αυτή η μεγάλη επιτυχία. Σε αντίθεση με το 2018, οι εταιρείες δεν κλήθηκαν να πλειοδοτήσουν για το ποσό των επενδύσεων που θα κάνουν στο λιμάνι ή για τα φορτία τα οποία θα φέρουν, αλλά για τα χρήματα που θα πληρώσουν για να αποκτήσουν το 67% τω</w:t>
      </w:r>
      <w:r>
        <w:rPr>
          <w:rFonts w:eastAsia="Times New Roman" w:cs="Times New Roman"/>
          <w:szCs w:val="24"/>
        </w:rPr>
        <w:t xml:space="preserve">ν μετοχών του ΤΑΙΠΕΔ. </w:t>
      </w:r>
    </w:p>
    <w:p w14:paraId="2E9F964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επενδύσεις, το ποσό που προβλέπεται είναι χαμηλότερο ή όχι, κύριε Υπουργέ, σε σχέση με τις προβλέψεις του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ΟΛΘ, δηλαδή 309 εκατομμύρια ευρώ που προβλέπεται για το μέσο σενάριο και 200 εκατομμύρια ευρώ για το </w:t>
      </w:r>
      <w:r>
        <w:rPr>
          <w:rFonts w:eastAsia="Times New Roman" w:cs="Times New Roman"/>
          <w:szCs w:val="24"/>
        </w:rPr>
        <w:t xml:space="preserve">χαμηλό; </w:t>
      </w:r>
    </w:p>
    <w:p w14:paraId="2E9F964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είναι ή όχι οι απολύτως στοιχειώδεις επενδύσεις που πρέπει να γίνουν σε ένα λιμάνι όπου ο μηχανολογικός εξοπλισμός είναι γερασμένος και λειτουργεί σε οριακά επίπεδα; </w:t>
      </w:r>
    </w:p>
    <w:p w14:paraId="2E9F965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Αν, όμως, το ύψος των υποχρεώσεων και των επενδύσεων που ορίζει η </w:t>
      </w:r>
      <w:r>
        <w:rPr>
          <w:rFonts w:eastAsia="Times New Roman" w:cs="Times New Roman"/>
          <w:szCs w:val="24"/>
        </w:rPr>
        <w:t>σύμβ</w:t>
      </w:r>
      <w:r>
        <w:rPr>
          <w:rFonts w:eastAsia="Times New Roman" w:cs="Times New Roman"/>
          <w:szCs w:val="24"/>
        </w:rPr>
        <w:t xml:space="preserve">αση </w:t>
      </w:r>
      <w:r>
        <w:rPr>
          <w:rFonts w:eastAsia="Times New Roman" w:cs="Times New Roman"/>
          <w:szCs w:val="24"/>
        </w:rPr>
        <w:t>είναι κατώτατη των προσδοκιών, τι να πούμε για τους στόχους που θέτει για τη διακίνηση των κιβωτίων; Αυτό που ζητείται από τον ιδιώτη επενδυτή είναι ότι μέχρι τον ένατο χρόνο πρέπει να φτάσει στη διακίνηση κοντέινερ στα 370.000, δηλαδή κοινώς του επιτρ</w:t>
      </w:r>
      <w:r>
        <w:rPr>
          <w:rFonts w:eastAsia="Times New Roman" w:cs="Times New Roman"/>
          <w:szCs w:val="24"/>
        </w:rPr>
        <w:t xml:space="preserve">έπεται να διατηρήσει το λιμάνι στάσιμο για μια δεκαετία στα επίπεδα διακίνησης του 2016. Αυτή είναι η πολύ μεγάλη επιτυχία που διαφημίζει η Κυβέρνηση. </w:t>
      </w:r>
    </w:p>
    <w:p w14:paraId="2E9F965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πρέπει να </w:t>
      </w:r>
      <w:proofErr w:type="spellStart"/>
      <w:r>
        <w:rPr>
          <w:rFonts w:eastAsia="Times New Roman" w:cs="Times New Roman"/>
          <w:szCs w:val="24"/>
        </w:rPr>
        <w:t>κοροϊδευόμαστε</w:t>
      </w:r>
      <w:proofErr w:type="spellEnd"/>
      <w:r>
        <w:rPr>
          <w:rFonts w:eastAsia="Times New Roman" w:cs="Times New Roman"/>
          <w:szCs w:val="24"/>
        </w:rPr>
        <w:t xml:space="preserve">. Οι ιδιωτικοποιήσεις είναι μια πολύ πονεμένη </w:t>
      </w:r>
      <w:r>
        <w:rPr>
          <w:rFonts w:eastAsia="Times New Roman" w:cs="Times New Roman"/>
          <w:szCs w:val="24"/>
        </w:rPr>
        <w:t xml:space="preserve">ιστορία για τη χώρα </w:t>
      </w:r>
      <w:r>
        <w:rPr>
          <w:rFonts w:eastAsia="Times New Roman" w:cs="Times New Roman"/>
          <w:szCs w:val="24"/>
        </w:rPr>
        <w:lastRenderedPageBreak/>
        <w:t>μας, γιατί οι προοπτικές θα μπορούσαν να είναι διαφορετικές, αν με κάποιον μαγικό τρόπο η παρούσα Κυβέρνηση ήταν στοιχειωδώς πολιτικά πιο σοβαρή.</w:t>
      </w:r>
    </w:p>
    <w:p w14:paraId="2E9F965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καλοκαίρι του 2015, μετά την περήφανη διαπραγμάτευση, αναλάβατε την υποχρέωση να προχωρ</w:t>
      </w:r>
      <w:r>
        <w:rPr>
          <w:rFonts w:eastAsia="Times New Roman" w:cs="Times New Roman"/>
          <w:szCs w:val="24"/>
        </w:rPr>
        <w:t>ήσετε στις ιδιωτικοποιήσεις 6,5</w:t>
      </w:r>
      <w:r>
        <w:rPr>
          <w:rFonts w:eastAsia="Times New Roman" w:cs="Times New Roman"/>
          <w:szCs w:val="24"/>
        </w:rPr>
        <w:t xml:space="preserve"> δισεκατομμύρια ευρώ </w:t>
      </w:r>
      <w:r>
        <w:rPr>
          <w:rFonts w:eastAsia="Times New Roman" w:cs="Times New Roman"/>
          <w:szCs w:val="24"/>
        </w:rPr>
        <w:t>μέχρι τον Αύγουστο του 2018 που τελειώνει το παρόν πρόγραμμα. Από τα 6,5 δισεκατομμύρια ευρώ προβλέπεται να υλοποιήσετε</w:t>
      </w:r>
      <w:r>
        <w:rPr>
          <w:rFonts w:eastAsia="Times New Roman" w:cs="Times New Roman"/>
          <w:szCs w:val="24"/>
        </w:rPr>
        <w:t>, έχουν πραγματοποιηθεί</w:t>
      </w:r>
      <w:r>
        <w:rPr>
          <w:rFonts w:eastAsia="Times New Roman" w:cs="Times New Roman"/>
          <w:szCs w:val="24"/>
        </w:rPr>
        <w:t xml:space="preserve"> –και αυτό μάλιστα αμφισβητείται- μόλις τα 2,8 δισεκατομμύρια </w:t>
      </w:r>
      <w:r>
        <w:rPr>
          <w:rFonts w:eastAsia="Times New Roman" w:cs="Times New Roman"/>
          <w:szCs w:val="24"/>
        </w:rPr>
        <w:t xml:space="preserve">ευρώ. Βεβαίως, όλοι καταλαβαίνουμε από πού θα προέλθει η διαφορά των 3,7 δισεκατομμυρίων ευρώ: από τα περίφημα πλεονάσματα, την </w:t>
      </w:r>
      <w:proofErr w:type="spellStart"/>
      <w:r>
        <w:rPr>
          <w:rFonts w:eastAsia="Times New Roman" w:cs="Times New Roman"/>
          <w:szCs w:val="24"/>
        </w:rPr>
        <w:t>υπερφορολόγηση</w:t>
      </w:r>
      <w:proofErr w:type="spellEnd"/>
      <w:r>
        <w:rPr>
          <w:rFonts w:eastAsia="Times New Roman" w:cs="Times New Roman"/>
          <w:szCs w:val="24"/>
        </w:rPr>
        <w:t xml:space="preserve">, από τη στράγγιση της πραγματικής οικονομίας. </w:t>
      </w:r>
    </w:p>
    <w:p w14:paraId="2E9F965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λοιπόν, μια πονεμένη ιστορία οι ιδιωτικοποιήσεις και </w:t>
      </w:r>
      <w:r>
        <w:rPr>
          <w:rFonts w:eastAsia="Times New Roman" w:cs="Times New Roman"/>
          <w:szCs w:val="24"/>
        </w:rPr>
        <w:t>πρωτίστως για τον ελληνικό λαό. Γιατί η ιδεοληψία, η αβελτηρία, ο ωχαδερφισμός και η ανικανότητα έγιναν φόροι που πληρώνουν οι Έλληνες πολίτες για μια μεγάλη θηλιά στον λαιμό της οικονομίας.</w:t>
      </w:r>
    </w:p>
    <w:p w14:paraId="2E9F965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την τροπολογία του Υπουργείου Εθνικής</w:t>
      </w:r>
      <w:r>
        <w:rPr>
          <w:rFonts w:eastAsia="Times New Roman" w:cs="Times New Roman"/>
          <w:szCs w:val="24"/>
        </w:rPr>
        <w:t xml:space="preserve"> Αμύνης. Δεν υπάρχει καμμία αμφιβολία </w:t>
      </w:r>
      <w:r>
        <w:rPr>
          <w:rFonts w:eastAsia="Times New Roman" w:cs="Times New Roman"/>
          <w:szCs w:val="24"/>
        </w:rPr>
        <w:t xml:space="preserve">σ’ </w:t>
      </w:r>
      <w:r>
        <w:rPr>
          <w:rFonts w:eastAsia="Times New Roman" w:cs="Times New Roman"/>
          <w:szCs w:val="24"/>
        </w:rPr>
        <w:t>αυτήν την Αίθουσα ότι τα τέσσερα υποβρύχια είναι απολύτως αναγκαίο να τεθούν το συντομότερο δυνατόν στη διάθεση του Πολεμικού Ναυτικού, ειδικά μάλιστα όταν ξέρουμε τις προκλήσεις αυτής της περιόδου και την προκλητικ</w:t>
      </w:r>
      <w:r>
        <w:rPr>
          <w:rFonts w:eastAsia="Times New Roman" w:cs="Times New Roman"/>
          <w:szCs w:val="24"/>
        </w:rPr>
        <w:t>ότητα από την πλευρά της Τουρκίας.</w:t>
      </w:r>
    </w:p>
    <w:p w14:paraId="2E9F965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πω δυο λόγια για τα </w:t>
      </w:r>
      <w:r>
        <w:rPr>
          <w:rFonts w:eastAsia="Times New Roman" w:cs="Times New Roman"/>
          <w:szCs w:val="24"/>
        </w:rPr>
        <w:t>ν</w:t>
      </w:r>
      <w:r>
        <w:rPr>
          <w:rFonts w:eastAsia="Times New Roman" w:cs="Times New Roman"/>
          <w:szCs w:val="24"/>
        </w:rPr>
        <w:t xml:space="preserve">αυπηγεία. Έχουν δημιουργηθεί μερικά νέα δεδομένα μετά την απόφαση του Διεθνούς Διαιτητικού Δικαστηρίου, η οποία μπορεί να αποτελέσει ίσως την </w:t>
      </w:r>
      <w:r>
        <w:rPr>
          <w:rFonts w:eastAsia="Times New Roman" w:cs="Times New Roman"/>
          <w:szCs w:val="24"/>
        </w:rPr>
        <w:lastRenderedPageBreak/>
        <w:t>απαρχή που θα λύσει πολλά προβλήματα. Το ση</w:t>
      </w:r>
      <w:r>
        <w:rPr>
          <w:rFonts w:eastAsia="Times New Roman" w:cs="Times New Roman"/>
          <w:szCs w:val="24"/>
        </w:rPr>
        <w:t xml:space="preserve">μαντικότερο από την απόφαση αυτή για το </w:t>
      </w:r>
      <w:r>
        <w:rPr>
          <w:rFonts w:eastAsia="Times New Roman" w:cs="Times New Roman"/>
          <w:szCs w:val="24"/>
        </w:rPr>
        <w:t>ν</w:t>
      </w:r>
      <w:r>
        <w:rPr>
          <w:rFonts w:eastAsia="Times New Roman" w:cs="Times New Roman"/>
          <w:szCs w:val="24"/>
        </w:rPr>
        <w:t>αυπηγείο είναι ότι παραμένει ανοιχτό και θα μπορεί να συνεχίσει τη λειτουργία του χωρίς τις απαγορεύσεις για την κατασκευή ξένων πλοίων ακόμα και πολεμικών. Κατά συνέπεια υπάρχει μια πολύ μεγάλη αναπτυξιακή δυνατότη</w:t>
      </w:r>
      <w:r>
        <w:rPr>
          <w:rFonts w:eastAsia="Times New Roman" w:cs="Times New Roman"/>
          <w:szCs w:val="24"/>
        </w:rPr>
        <w:t>τα εκμετάλλευσης των ευκαιριών για εξαγωγές πολεμικών πλοίων.</w:t>
      </w:r>
    </w:p>
    <w:p w14:paraId="2E9F965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Δυστυχώς το ελληνικό δημόσιο επέλεξε την 12</w:t>
      </w:r>
      <w:r>
        <w:rPr>
          <w:rFonts w:eastAsia="Times New Roman" w:cs="Times New Roman"/>
          <w:szCs w:val="24"/>
          <w:vertAlign w:val="superscript"/>
        </w:rPr>
        <w:t>η</w:t>
      </w:r>
      <w:r>
        <w:rPr>
          <w:rFonts w:eastAsia="Times New Roman" w:cs="Times New Roman"/>
          <w:szCs w:val="24"/>
        </w:rPr>
        <w:t xml:space="preserve"> Οκτωβρίου 2017 να καταθέσει μια αίτηση στο Μονομελές Πρωτοδικείο Αθηνών, με την οποία ζητά τον διορισμό ειδικού διαχειριστή στα </w:t>
      </w:r>
      <w:r>
        <w:rPr>
          <w:rFonts w:eastAsia="Times New Roman" w:cs="Times New Roman"/>
          <w:szCs w:val="24"/>
        </w:rPr>
        <w:t>ν</w:t>
      </w:r>
      <w:r>
        <w:rPr>
          <w:rFonts w:eastAsia="Times New Roman" w:cs="Times New Roman"/>
          <w:szCs w:val="24"/>
        </w:rPr>
        <w:t xml:space="preserve">αυπηγεία, με σκοπό να γίνει διαχωρισμός μεταξύ στρατιωτικού και εμπορικού σκέλους και να πουληθεί το ενεργητικό στον πλειστηριασμό. </w:t>
      </w:r>
    </w:p>
    <w:p w14:paraId="2E9F965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ρωτήσω την Κυβέρνηση ευθέως: Ποιο είναι το σχέδιο σε περίπτωση που δεν βρεθεί επενδυτής; Ξέρετε ότι η τοποθέτηση </w:t>
      </w:r>
      <w:r>
        <w:rPr>
          <w:rFonts w:eastAsia="Times New Roman" w:cs="Times New Roman"/>
          <w:szCs w:val="24"/>
        </w:rPr>
        <w:lastRenderedPageBreak/>
        <w:t>ει</w:t>
      </w:r>
      <w:r>
        <w:rPr>
          <w:rFonts w:eastAsia="Times New Roman" w:cs="Times New Roman"/>
          <w:szCs w:val="24"/>
        </w:rPr>
        <w:t xml:space="preserve">δικού διαχειριστή θα οδηγήσει νομοτελειακά στο κλείσιμο της εταιρείας, στην πώληση των περιουσιακών στοιχείων της και προφανώς στην απώλεια όλων των θέσεων εργασίας. </w:t>
      </w:r>
    </w:p>
    <w:p w14:paraId="2E9F965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Και εσείς κύριοι της Κυβέρνησης τι θα κάνετε; Θα αφήσετε τα </w:t>
      </w:r>
      <w:r>
        <w:rPr>
          <w:rFonts w:eastAsia="Times New Roman" w:cs="Times New Roman"/>
          <w:szCs w:val="24"/>
        </w:rPr>
        <w:t>ν</w:t>
      </w:r>
      <w:r>
        <w:rPr>
          <w:rFonts w:eastAsia="Times New Roman" w:cs="Times New Roman"/>
          <w:szCs w:val="24"/>
        </w:rPr>
        <w:t>αυπηγεία να πτωχεύσουν; Θα α</w:t>
      </w:r>
      <w:r>
        <w:rPr>
          <w:rFonts w:eastAsia="Times New Roman" w:cs="Times New Roman"/>
          <w:szCs w:val="24"/>
        </w:rPr>
        <w:t>φήσετε τους εργαζόμενους στον δρόμο ή θα πληρώσετε με βάση την απόφαση του Διεθνούς Διαιτητικού Δικαστηρίου ένα ποσό της τάξεως των 155 εκατομμυρίων ευρώ ή 200 εκατομμύρια ευρώ μαζί με τους τόκους;</w:t>
      </w:r>
    </w:p>
    <w:p w14:paraId="2E9F965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Δυστυχώς -και κλείνω με αυτό- φαίνεται ότι δεν υπάρχει ένα</w:t>
      </w:r>
      <w:r>
        <w:rPr>
          <w:rFonts w:eastAsia="Times New Roman" w:cs="Times New Roman"/>
          <w:szCs w:val="24"/>
        </w:rPr>
        <w:t xml:space="preserve"> συνεκτικό σχέδιο ούτε μια οριστική λύση στο πρόβλημα των συγκεκριμένων </w:t>
      </w:r>
      <w:r>
        <w:rPr>
          <w:rFonts w:eastAsia="Times New Roman" w:cs="Times New Roman"/>
          <w:szCs w:val="24"/>
        </w:rPr>
        <w:t>ν</w:t>
      </w:r>
      <w:r>
        <w:rPr>
          <w:rFonts w:eastAsia="Times New Roman" w:cs="Times New Roman"/>
          <w:szCs w:val="24"/>
        </w:rPr>
        <w:t xml:space="preserve">αυπηγείων. Το μόνο που κάνετε -και το ανέδειξαν πολλές πτέρυγες της Βουλής σήμερα- είναι ότι κάθε έξι μήνες να μας φέρνετε μια τροπολογία, να ρίχνουμε χρήματα σε έναν κουβά ο </w:t>
      </w:r>
      <w:r>
        <w:rPr>
          <w:rFonts w:eastAsia="Times New Roman" w:cs="Times New Roman"/>
          <w:szCs w:val="24"/>
        </w:rPr>
        <w:lastRenderedPageBreak/>
        <w:t>οποίος δ</w:t>
      </w:r>
      <w:r>
        <w:rPr>
          <w:rFonts w:eastAsia="Times New Roman" w:cs="Times New Roman"/>
          <w:szCs w:val="24"/>
        </w:rPr>
        <w:t>εν τελειώνει ποτέ. Δυστυχώς αρκείστε απλά στο να περνάει ο χρόνος.</w:t>
      </w:r>
    </w:p>
    <w:p w14:paraId="2E9F965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Αγαπητέ συνάδελφε, ολοκληρώστε σας παρακαλώ. Έχετε φτάσει στα δεκαέξι λεπτά. </w:t>
      </w:r>
    </w:p>
    <w:p w14:paraId="2E9F965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Ολοκληρώνω, κύριε Πρόεδρε. </w:t>
      </w:r>
    </w:p>
    <w:p w14:paraId="2E9F965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w:t>
      </w:r>
      <w:r>
        <w:rPr>
          <w:rFonts w:eastAsia="Times New Roman" w:cs="Times New Roman"/>
          <w:b/>
          <w:szCs w:val="24"/>
        </w:rPr>
        <w:t xml:space="preserve">νος): </w:t>
      </w:r>
      <w:r>
        <w:rPr>
          <w:rFonts w:eastAsia="Times New Roman" w:cs="Times New Roman"/>
          <w:szCs w:val="24"/>
        </w:rPr>
        <w:t xml:space="preserve">Ευχαριστώ. </w:t>
      </w:r>
    </w:p>
    <w:p w14:paraId="2E9F965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Εμείς σας καλούμε να καταθέσετε ένα συγκεκριμένο, ένα συνεκτικό σχέδιο και να μας πείτε εάν θα ακολουθήσετε, με βάση και την απόφαση του Διεθνούς Διαιτητικού Δικαστηρίου, ένα συγκεκριμένο πλάνο ή εάν σκοπεύετε να συ</w:t>
      </w:r>
      <w:r>
        <w:rPr>
          <w:rFonts w:eastAsia="Times New Roman" w:cs="Times New Roman"/>
          <w:szCs w:val="24"/>
        </w:rPr>
        <w:t xml:space="preserve">νεχίσετε τη διαδικασία, με βάση την αίτηση την οποία κάνατε που πολύ φοβόμαστε –σας το λέμε από τώρα για να μην βρεθείτε προ </w:t>
      </w:r>
      <w:r>
        <w:rPr>
          <w:rFonts w:eastAsia="Times New Roman" w:cs="Times New Roman"/>
          <w:szCs w:val="24"/>
        </w:rPr>
        <w:lastRenderedPageBreak/>
        <w:t>εκπλήξεως ή για να μη δώσετε την καυτή πατάτα στους επόμενους- ότι θα βρεθούμε με κλειστά ναυπηγεία, με απλήρωτους εργαζομένους και</w:t>
      </w:r>
      <w:r>
        <w:rPr>
          <w:rFonts w:eastAsia="Times New Roman" w:cs="Times New Roman"/>
          <w:szCs w:val="24"/>
        </w:rPr>
        <w:t xml:space="preserve"> με εκκρεμείς ακόμα τις αποζημιώσεις προς τη συγκεκριμένη εταιρεία. </w:t>
      </w:r>
    </w:p>
    <w:p w14:paraId="2E9F965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E9F965F" w14:textId="77777777" w:rsidR="00BE4DD2" w:rsidRDefault="0027121F">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9F966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w:t>
      </w:r>
    </w:p>
    <w:p w14:paraId="2E9F966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από τη Δημοκρατι</w:t>
      </w:r>
      <w:r>
        <w:rPr>
          <w:rFonts w:eastAsia="Times New Roman" w:cs="Times New Roman"/>
          <w:szCs w:val="24"/>
        </w:rPr>
        <w:t>κή Συμπαράταξη κ. Ανδρέας Λοβέρδος</w:t>
      </w:r>
      <w:r>
        <w:rPr>
          <w:rFonts w:eastAsia="Times New Roman" w:cs="Times New Roman"/>
          <w:szCs w:val="24"/>
        </w:rPr>
        <w:t>,</w:t>
      </w:r>
      <w:r>
        <w:rPr>
          <w:rFonts w:eastAsia="Times New Roman" w:cs="Times New Roman"/>
          <w:szCs w:val="24"/>
        </w:rPr>
        <w:t xml:space="preserve"> για δώδεκα λεπτά.</w:t>
      </w:r>
    </w:p>
    <w:p w14:paraId="2E9F966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πολύ, κύριε Πρόεδρε.</w:t>
      </w:r>
    </w:p>
    <w:p w14:paraId="2E9F966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Βουλευτές, έκανε χθες το βράδυ ο Πρωθυπουργός μια αναφορά στη </w:t>
      </w:r>
      <w:r>
        <w:rPr>
          <w:rFonts w:eastAsia="Times New Roman" w:cs="Times New Roman"/>
          <w:szCs w:val="24"/>
        </w:rPr>
        <w:t>ν</w:t>
      </w:r>
      <w:r>
        <w:rPr>
          <w:rFonts w:eastAsia="Times New Roman" w:cs="Times New Roman"/>
          <w:szCs w:val="24"/>
        </w:rPr>
        <w:t>έμεση. Επικαλέστηκε την αρχαία τραγωδία. Η ανα</w:t>
      </w:r>
      <w:r>
        <w:rPr>
          <w:rFonts w:eastAsia="Times New Roman" w:cs="Times New Roman"/>
          <w:szCs w:val="24"/>
        </w:rPr>
        <w:lastRenderedPageBreak/>
        <w:t>φορά του σχετιζόταν με τη δικαιοσύνη.</w:t>
      </w:r>
      <w:r>
        <w:rPr>
          <w:rFonts w:eastAsia="Times New Roman" w:cs="Times New Roman"/>
          <w:szCs w:val="24"/>
        </w:rPr>
        <w:t xml:space="preserve"> Είμαι βέβαιος πως δεν ξέχασε τα άλλα στοιχεία, τα σχετικά άλλα μέρη της αρχαίας τραγωδίας. Είμαι βέβαιος πως δεν τα ξέχασε γιατί είμαι βέβαιος πως δεν τα ξέρει. Θέλω για την πληρότητα του σχετικού με τη δικαιοσύνη επιχειρήματος να τα αναφέρω εγώ. </w:t>
      </w:r>
    </w:p>
    <w:p w14:paraId="2E9F966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Είναι η</w:t>
      </w:r>
      <w:r>
        <w:rPr>
          <w:rFonts w:eastAsia="Times New Roman" w:cs="Times New Roman"/>
          <w:szCs w:val="24"/>
        </w:rPr>
        <w:t xml:space="preserve"> ύβρις, από εκεί εκκινεί η σχετική συζήτηση. Εν προκειμένω από την πλευρά της σημερινής Πλειοψηφίας, η ύβρις ήταν οι προπηλακισμοί, οι δημαγωγίες, τα ψέματα, όλα όσα έλεγε προεκλογικά και μέχρι να φέρει εδώ τα μνημόνια.</w:t>
      </w:r>
    </w:p>
    <w:p w14:paraId="2E9F966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w:t>
      </w:r>
      <w:proofErr w:type="spellStart"/>
      <w:r>
        <w:rPr>
          <w:rFonts w:eastAsia="Times New Roman" w:cs="Times New Roman"/>
          <w:szCs w:val="24"/>
        </w:rPr>
        <w:t>άτη</w:t>
      </w:r>
      <w:proofErr w:type="spellEnd"/>
      <w:r>
        <w:rPr>
          <w:rFonts w:eastAsia="Times New Roman" w:cs="Times New Roman"/>
          <w:szCs w:val="24"/>
        </w:rPr>
        <w:t xml:space="preserve">. Αυτό δεν το προσέχουμε </w:t>
      </w:r>
      <w:r>
        <w:rPr>
          <w:rFonts w:eastAsia="Times New Roman" w:cs="Times New Roman"/>
          <w:szCs w:val="24"/>
        </w:rPr>
        <w:t xml:space="preserve">συχνά, πηγαίνουμε από την ύβρη στη νέμεση. Είναι όταν θολώνεις από αλαζονεία και χάνεις την αίσθηση του πού βρίσκεσαι και ποιος είσαι. Η εξουσία το προκαλεί αυτό. </w:t>
      </w:r>
    </w:p>
    <w:p w14:paraId="2E9F966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η </w:t>
      </w:r>
      <w:proofErr w:type="spellStart"/>
      <w:r>
        <w:rPr>
          <w:rFonts w:eastAsia="Times New Roman" w:cs="Times New Roman"/>
          <w:szCs w:val="24"/>
        </w:rPr>
        <w:t>νέμεσις</w:t>
      </w:r>
      <w:proofErr w:type="spellEnd"/>
      <w:r>
        <w:rPr>
          <w:rFonts w:eastAsia="Times New Roman" w:cs="Times New Roman"/>
          <w:szCs w:val="24"/>
        </w:rPr>
        <w:t xml:space="preserve">, φυσικά, η δικαιοσύνη. </w:t>
      </w:r>
    </w:p>
    <w:p w14:paraId="2E9F966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και η </w:t>
      </w:r>
      <w:proofErr w:type="spellStart"/>
      <w:r>
        <w:rPr>
          <w:rFonts w:eastAsia="Times New Roman" w:cs="Times New Roman"/>
          <w:szCs w:val="24"/>
        </w:rPr>
        <w:t>τίσις</w:t>
      </w:r>
      <w:proofErr w:type="spellEnd"/>
      <w:r>
        <w:rPr>
          <w:rFonts w:eastAsia="Times New Roman" w:cs="Times New Roman"/>
          <w:szCs w:val="24"/>
        </w:rPr>
        <w:t>, δηλαδή η καταστροφή.</w:t>
      </w:r>
    </w:p>
    <w:p w14:paraId="2E9F966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Άρα ε</w:t>
      </w:r>
      <w:r>
        <w:rPr>
          <w:rFonts w:eastAsia="Times New Roman" w:cs="Times New Roman"/>
          <w:szCs w:val="24"/>
        </w:rPr>
        <w:t>ίμαστε ανάμεσα στο τρίτο και στο τέταρτο στάδιο, στο τρίτο και το τέταρτο μέρος της αρχαίας τραγωδίας. Και είμαστε σε σημείο χωρίς επιστροφή. Αυτά δεν γυρίζουν πίσω, για να τα επαναλάβετε αλλιώς. Αυτά δρομολογήθηκαν και πάνε προς το τέλος. Είστε, λοιπόν, σ</w:t>
      </w:r>
      <w:r>
        <w:rPr>
          <w:rFonts w:eastAsia="Times New Roman" w:cs="Times New Roman"/>
          <w:szCs w:val="24"/>
        </w:rPr>
        <w:t>ε πορεία προς την εκλογική καταστροφή και αυτή η πορεία σάς θέλει σήμερα να βρίσκεστε σε σημείο που δεν έχει επιστροφή.</w:t>
      </w:r>
    </w:p>
    <w:p w14:paraId="2E9F966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Περνώντας σε ένα θέμα της πολιτικής επικαιρότητας ιδιαιτέρως σημαντικό και τελευταίο πριν μπω στην ουσία του σχεδίου νόμου, θέλω να κάνω</w:t>
      </w:r>
      <w:r>
        <w:rPr>
          <w:rFonts w:eastAsia="Times New Roman" w:cs="Times New Roman"/>
          <w:szCs w:val="24"/>
        </w:rPr>
        <w:t xml:space="preserve"> μια απαραίτητη επισήμανση για τα ελληνοτουρκικά και το κάνω για δεύτερη φορά. Είναι η χώρα σε μια δύσκολη στιγμή. </w:t>
      </w:r>
      <w:r>
        <w:rPr>
          <w:rFonts w:eastAsia="Times New Roman" w:cs="Times New Roman"/>
          <w:szCs w:val="24"/>
        </w:rPr>
        <w:lastRenderedPageBreak/>
        <w:t>Δεν θα τη χαρακτήριζα αλλιώς, για να μην συμμετάσχω κι εγώ στην επιβάρυνση του προβλήματος, αλλά πάντως η χώρα είναι σε μια πολύ δύσκολη στιγ</w:t>
      </w:r>
      <w:r>
        <w:rPr>
          <w:rFonts w:eastAsia="Times New Roman" w:cs="Times New Roman"/>
          <w:szCs w:val="24"/>
        </w:rPr>
        <w:t>μή.</w:t>
      </w:r>
    </w:p>
    <w:p w14:paraId="2E9F966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Θυσιάσατε για λόγους εσωτερικής πολιτικής απόδοσης την επίσκεψη </w:t>
      </w:r>
      <w:proofErr w:type="spellStart"/>
      <w:r>
        <w:rPr>
          <w:rFonts w:eastAsia="Times New Roman" w:cs="Times New Roman"/>
          <w:szCs w:val="24"/>
        </w:rPr>
        <w:t>Ερντογάν</w:t>
      </w:r>
      <w:proofErr w:type="spellEnd"/>
      <w:r>
        <w:rPr>
          <w:rFonts w:eastAsia="Times New Roman" w:cs="Times New Roman"/>
          <w:szCs w:val="24"/>
        </w:rPr>
        <w:t xml:space="preserve"> μετά την απολύτως λανθασμένη δική του παρέμβαση παραμονή της επίσκεψης με συνέντευξη. Παραβιάσατε κάθε έννοια λογικής για να τον αντιμετωπίσετε ενώπιον της κοινής γνώμης και ηττηθ</w:t>
      </w:r>
      <w:r>
        <w:rPr>
          <w:rFonts w:eastAsia="Times New Roman" w:cs="Times New Roman"/>
          <w:szCs w:val="24"/>
        </w:rPr>
        <w:t xml:space="preserve">ήκατε. Μετά από αυτή την επίσκεψη, που δεν ήταν καθόλου επιτυχημένη, όπως το παρουσιάσατε, στα </w:t>
      </w:r>
      <w:proofErr w:type="spellStart"/>
      <w:r>
        <w:rPr>
          <w:rFonts w:eastAsia="Times New Roman" w:cs="Times New Roman"/>
          <w:szCs w:val="24"/>
        </w:rPr>
        <w:t>απόνερά</w:t>
      </w:r>
      <w:proofErr w:type="spellEnd"/>
      <w:r>
        <w:rPr>
          <w:rFonts w:eastAsia="Times New Roman" w:cs="Times New Roman"/>
          <w:szCs w:val="24"/>
        </w:rPr>
        <w:t xml:space="preserve"> της, και όχι φυσικά μόνον στα </w:t>
      </w:r>
      <w:proofErr w:type="spellStart"/>
      <w:r>
        <w:rPr>
          <w:rFonts w:eastAsia="Times New Roman" w:cs="Times New Roman"/>
          <w:szCs w:val="24"/>
        </w:rPr>
        <w:t>απόνερά</w:t>
      </w:r>
      <w:proofErr w:type="spellEnd"/>
      <w:r>
        <w:rPr>
          <w:rFonts w:eastAsia="Times New Roman" w:cs="Times New Roman"/>
          <w:szCs w:val="24"/>
        </w:rPr>
        <w:t xml:space="preserve"> της, αλλά εξαιτίας και άλλων θεμάτων που ξεπερνούν τη σχέση της Ελλάδας με την Τουρκία, </w:t>
      </w:r>
      <w:r>
        <w:rPr>
          <w:rFonts w:eastAsia="Times New Roman" w:cs="Times New Roman"/>
          <w:szCs w:val="24"/>
        </w:rPr>
        <w:lastRenderedPageBreak/>
        <w:t>ξεπερνούν ακόμα και τα θέμα</w:t>
      </w:r>
      <w:r>
        <w:rPr>
          <w:rFonts w:eastAsia="Times New Roman" w:cs="Times New Roman"/>
          <w:szCs w:val="24"/>
        </w:rPr>
        <w:t>τα του Κυπριακού, αλλά είναι ευρύτερα προβλήματα, εξαιτίας, λοιπόν, αυτών των ευρύτερων προβλημάτων η χώρα έχει έρθει σε μια πάρα πολύ δύσκολη στιγμή.</w:t>
      </w:r>
    </w:p>
    <w:p w14:paraId="2E9F966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Έχουμε έναν Υπουργό Εθνικής Αμύνης, ο οποίος έχει με τη συμπεριφορά του προκαλέσει προβλήματα. Η συμπεριφ</w:t>
      </w:r>
      <w:r>
        <w:rPr>
          <w:rFonts w:eastAsia="Times New Roman" w:cs="Times New Roman"/>
          <w:szCs w:val="24"/>
        </w:rPr>
        <w:t xml:space="preserve">ορά του είναι ιδιαιτέρως επιπόλαιη, δεν θέλω να τη χαρακτηρίσω αλλιώς. Έχουμε τα υπόλοιπα που </w:t>
      </w:r>
      <w:proofErr w:type="spellStart"/>
      <w:r>
        <w:rPr>
          <w:rFonts w:eastAsia="Times New Roman" w:cs="Times New Roman"/>
          <w:szCs w:val="24"/>
        </w:rPr>
        <w:t>προείπα</w:t>
      </w:r>
      <w:proofErr w:type="spellEnd"/>
      <w:r>
        <w:rPr>
          <w:rFonts w:eastAsia="Times New Roman" w:cs="Times New Roman"/>
          <w:szCs w:val="24"/>
        </w:rPr>
        <w:t xml:space="preserve"> και είμαστε ακριβώς σε μια στιγμή που και η </w:t>
      </w:r>
      <w:r>
        <w:rPr>
          <w:rFonts w:eastAsia="Times New Roman" w:cs="Times New Roman"/>
          <w:szCs w:val="24"/>
        </w:rPr>
        <w:t>Α</w:t>
      </w:r>
      <w:r>
        <w:rPr>
          <w:rFonts w:eastAsia="Times New Roman" w:cs="Times New Roman"/>
          <w:szCs w:val="24"/>
        </w:rPr>
        <w:t>ντιπολίτευση δυσκολεύεται απέναντί σας, γιατί εμείς έχουμε ένα μέτρο πολιτικής ευθύνης απέναντι στη χώρα μας,</w:t>
      </w:r>
      <w:r>
        <w:rPr>
          <w:rFonts w:eastAsia="Times New Roman" w:cs="Times New Roman"/>
          <w:szCs w:val="24"/>
        </w:rPr>
        <w:t xml:space="preserve"> απέναντι στην πατρίδα μας, απέναντι στους πολίτες. Είναι πράγματα που θα μπορούσαμε άνετα να σας πούμε, πράγματα τα οποία θα διευκόλυναν και τη δική μας σχέση με το εκλογικό Σώμα, αλλά που τα αποφεύγουμε για εθνικούς λόγους.  </w:t>
      </w:r>
    </w:p>
    <w:p w14:paraId="2E9F966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έχετε κάνει λάθη αυτέ</w:t>
      </w:r>
      <w:r>
        <w:rPr>
          <w:rFonts w:eastAsia="Times New Roman" w:cs="Times New Roman"/>
          <w:szCs w:val="24"/>
        </w:rPr>
        <w:t>ς τις ημέρες από δύο πλευρές. Αν –ας πούμε- το ορθό είναι στο μέσο, έχετε ξεφύγει και ως προς τη μια πλευρά του λάθους και προς την άλλη. Έχετε σιωπήσει σε στιγμές που δεν έπρεπε να έχετε σιωπήσει και έχετε πει πράγματα, τα οποία δεσμεύουν τις επόμενες κιν</w:t>
      </w:r>
      <w:r>
        <w:rPr>
          <w:rFonts w:eastAsia="Times New Roman" w:cs="Times New Roman"/>
          <w:szCs w:val="24"/>
        </w:rPr>
        <w:t xml:space="preserve">ήσεις σας, για να ξεφύγετε από την κριτική που σας ασκεί ο κόσμος, όχι εμείς. Εμείς σταθήκαμε υπεύθυνα. </w:t>
      </w:r>
    </w:p>
    <w:p w14:paraId="2E9F966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Όλα αυτά, χωρίς η Εθνική Αντιπροσωπεία να έχει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ψιν</w:t>
      </w:r>
      <w:proofErr w:type="spellEnd"/>
      <w:r>
        <w:rPr>
          <w:rFonts w:eastAsia="Times New Roman" w:cs="Times New Roman"/>
          <w:szCs w:val="24"/>
        </w:rPr>
        <w:t xml:space="preserve"> της το παραμικρό. Εμείς ακούμε, διαβάζουμε από τα μέσα ενημέρωσης, τα ελληνικά και τα ξένα: «Η Εθνική Αντιπροσωπεία, το Εθνικό Συμβούλιο Εξωτερικής Πολιτικής.» Αλλιώς –πώς;- η Αντιπολίτευση δεν έχει εικόνα. Πιστεύω ότι δεν είμαστε μόνο εμείς της Δημοκρατι</w:t>
      </w:r>
      <w:r>
        <w:rPr>
          <w:rFonts w:eastAsia="Times New Roman" w:cs="Times New Roman"/>
          <w:szCs w:val="24"/>
        </w:rPr>
        <w:lastRenderedPageBreak/>
        <w:t>κής Συμπαράταξης, που δεν έχουμε εικόνα. Νομίζω ότι όλα τα κόμματα του Κοινοβουλίου στερούνται ενημέρωσης και είναι θεατές λανθασμένων κινήσεων, που για λόγους ευθύνης δεν σας λένε και πρώτη και τελευταία. Ίσως θα πρέπει να πάρετε ένα μήνυμα από τη στάση τ</w:t>
      </w:r>
      <w:r>
        <w:rPr>
          <w:rFonts w:eastAsia="Times New Roman" w:cs="Times New Roman"/>
          <w:szCs w:val="24"/>
        </w:rPr>
        <w:t xml:space="preserve">ης υπεύθυνης </w:t>
      </w:r>
      <w:r>
        <w:rPr>
          <w:rFonts w:eastAsia="Times New Roman" w:cs="Times New Roman"/>
          <w:szCs w:val="24"/>
        </w:rPr>
        <w:t>Α</w:t>
      </w:r>
      <w:r>
        <w:rPr>
          <w:rFonts w:eastAsia="Times New Roman" w:cs="Times New Roman"/>
          <w:szCs w:val="24"/>
        </w:rPr>
        <w:t xml:space="preserve">ντιπολίτευσης και να το αξιοποιήσετε όπως εσείς μπορείτε. </w:t>
      </w:r>
    </w:p>
    <w:p w14:paraId="2E9F966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Συναφές θέμα είναι το θέμα της τροπολογίας που μας φέρατε σήμερα από το Υπουργείο Εθνικής Άμυνας. Έχετε σχεδόν τρία χρόνια που ταλαιπωρείτε το Σώμα με διάφορες ανακρίβειες για τα </w:t>
      </w:r>
      <w:r>
        <w:rPr>
          <w:rFonts w:eastAsia="Times New Roman" w:cs="Times New Roman"/>
          <w:szCs w:val="24"/>
        </w:rPr>
        <w:t xml:space="preserve">υποβρύχια. Και τι δεν έχετε πει. Επειδή δεν ήξερα το πρόσωπο στο οποίο αναφέρεστε, το μετέφερα σε συζητήσεις που έχουμε στη Δημοκρατική Συμπαράταξη και οι συνάδελφοί μου χαμογελούσαν γιατί το όνομα το έλεγα όπως το άκουγα από τον κύριο Υπουργό Εθνικής </w:t>
      </w:r>
      <w:r>
        <w:rPr>
          <w:rFonts w:eastAsia="Times New Roman" w:cs="Times New Roman"/>
          <w:szCs w:val="24"/>
        </w:rPr>
        <w:lastRenderedPageBreak/>
        <w:t>Αμύν</w:t>
      </w:r>
      <w:r>
        <w:rPr>
          <w:rFonts w:eastAsia="Times New Roman" w:cs="Times New Roman"/>
          <w:szCs w:val="24"/>
        </w:rPr>
        <w:t>ης, που τον ανέφερε ως το μόνιμο κακό εδώ και εστία διαφθοράς κ.λπ.</w:t>
      </w:r>
      <w:r>
        <w:rPr>
          <w:rFonts w:eastAsia="Times New Roman" w:cs="Times New Roman"/>
          <w:szCs w:val="24"/>
        </w:rPr>
        <w:t>.</w:t>
      </w:r>
      <w:r>
        <w:rPr>
          <w:rFonts w:eastAsia="Times New Roman" w:cs="Times New Roman"/>
          <w:szCs w:val="24"/>
        </w:rPr>
        <w:t xml:space="preserve"> Φτάνει η ώρα να τα έχουμε ανάγκη και μας λέτε να κάνουμε επιμήκυνση χρόνου με τροπολογία. που υποψιαζόμαστε ότι αυτό σημαίνει ότι εδώ και κάποια χρόνια, τα χρόνια σας, είστε αδρανείς ως π</w:t>
      </w:r>
      <w:r>
        <w:rPr>
          <w:rFonts w:eastAsia="Times New Roman" w:cs="Times New Roman"/>
          <w:szCs w:val="24"/>
        </w:rPr>
        <w:t xml:space="preserve">ρος τα θέματα. </w:t>
      </w:r>
    </w:p>
    <w:p w14:paraId="2E9F966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Δεν θέλουμε να πούμε «</w:t>
      </w:r>
      <w:r>
        <w:rPr>
          <w:rFonts w:eastAsia="Times New Roman" w:cs="Times New Roman"/>
          <w:szCs w:val="24"/>
        </w:rPr>
        <w:t>όχι</w:t>
      </w:r>
      <w:r>
        <w:rPr>
          <w:rFonts w:eastAsia="Times New Roman" w:cs="Times New Roman"/>
          <w:szCs w:val="24"/>
        </w:rPr>
        <w:t>». Δεν θέλουμε, όμως, να συμφωνήσουμε και με την πολιτική σας πρακτική τα τελευταία αυτά τρία χρόνια και να σας τη νομιμοποιήσουμε, ψηφίζοντας την τροπολογία του Υπουργείου Εθνικής Αμύνης. Θα εκφραστούμε με το «</w:t>
      </w:r>
      <w:r>
        <w:rPr>
          <w:rFonts w:eastAsia="Times New Roman" w:cs="Times New Roman"/>
          <w:szCs w:val="24"/>
        </w:rPr>
        <w:t>παρώ</w:t>
      </w:r>
      <w:r>
        <w:rPr>
          <w:rFonts w:eastAsia="Times New Roman" w:cs="Times New Roman"/>
          <w:szCs w:val="24"/>
        </w:rPr>
        <w:t>ν</w:t>
      </w:r>
      <w:r>
        <w:rPr>
          <w:rFonts w:eastAsia="Times New Roman" w:cs="Times New Roman"/>
          <w:szCs w:val="24"/>
        </w:rPr>
        <w:t xml:space="preserve">». </w:t>
      </w:r>
    </w:p>
    <w:p w14:paraId="2E9F967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καταλάβετε ότι αυτά που λέει ο Υπουργός Εθνικής Αμύνης κατά καιρούς έχουν, λόγω της αρμοδιότητάς του, και μια προέκταση στην πραγματικότητα, για θέματα πάρα πολύ σοβαρά. </w:t>
      </w:r>
    </w:p>
    <w:p w14:paraId="2E9F967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και με την τροπολογία. Περνάω στο κυρίως θέμα, στη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αρα</w:t>
      </w:r>
      <w:r>
        <w:rPr>
          <w:rFonts w:eastAsia="Times New Roman" w:cs="Times New Roman"/>
          <w:szCs w:val="24"/>
        </w:rPr>
        <w:t xml:space="preserve">χώρησης του ΟΛΘ. Έχω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δύο κείμενα. Το πρώτο κείμενο είναι η εισήγηση του κ. Γεώργιου Καρρά, την οποία και επικαλούμαι. Επικαλούμαι όλα τα σημεία της παρέμβασής σας, αγαπητέ συνάδελφε. Έχω και δύο μικρά θέματα, που προκύπτουν από τη Διεύθυνση Επι</w:t>
      </w:r>
      <w:r>
        <w:rPr>
          <w:rFonts w:eastAsia="Times New Roman" w:cs="Times New Roman"/>
          <w:szCs w:val="24"/>
        </w:rPr>
        <w:t xml:space="preserve">στημονικών Μελετών της Βουλής. Αν την έχετε αξιοποιήσει, να μη χάσω χρόνο. </w:t>
      </w:r>
    </w:p>
    <w:p w14:paraId="2E9F967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Σας κάνει δύο παρατηρήσεις. Η μία παρατήρηση αφορά το άρθρο 4 και είναι ορολογική. Μπορεί να την έχετε δει. Η άλλη παρατήρηση αφορά το άρθρο 6 και δεν είναι ορολογική, αλλά σχετίζε</w:t>
      </w:r>
      <w:r>
        <w:rPr>
          <w:rFonts w:eastAsia="Times New Roman" w:cs="Times New Roman"/>
          <w:szCs w:val="24"/>
        </w:rPr>
        <w:t xml:space="preserve">ται με τις εξουσιοδοτήσεις που παρέχει ο νόμος και με τις ατέλειες των εξουσιοδοτήσεων. Αν πιστεύετε ότι εμπεριέχουν παρατηρήσεις που </w:t>
      </w:r>
      <w:r>
        <w:rPr>
          <w:rFonts w:eastAsia="Times New Roman" w:cs="Times New Roman"/>
          <w:szCs w:val="24"/>
        </w:rPr>
        <w:lastRenderedPageBreak/>
        <w:t xml:space="preserve">σας βοηθούν οι απόψεις, οι σκέψεις της Διεύθυνσης Επιστημονικών Μελετών, κοιτάξτε να τις αξιοποιήσετε. </w:t>
      </w:r>
    </w:p>
    <w:p w14:paraId="2E9F967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Πάμε τώρα στο πολι</w:t>
      </w:r>
      <w:r>
        <w:rPr>
          <w:rFonts w:eastAsia="Times New Roman" w:cs="Times New Roman"/>
          <w:szCs w:val="24"/>
        </w:rPr>
        <w:t xml:space="preserve">τικό θέμα που σχετίζεται με τη </w:t>
      </w:r>
      <w:r>
        <w:rPr>
          <w:rFonts w:eastAsia="Times New Roman" w:cs="Times New Roman"/>
          <w:szCs w:val="24"/>
        </w:rPr>
        <w:t>σ</w:t>
      </w:r>
      <w:r>
        <w:rPr>
          <w:rFonts w:eastAsia="Times New Roman" w:cs="Times New Roman"/>
          <w:szCs w:val="24"/>
        </w:rPr>
        <w:t>ύμβαση. Εγώ άκουσα όχι πολλούς, αλλά δυο, τρεις συναδέλφους από την Πλειοψηφία, δύο για την ακρίβεια. Εσάς δεν σας πρόλαβα. Διάβασα απλώς…</w:t>
      </w:r>
    </w:p>
    <w:p w14:paraId="2E9F967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Θα μιλήσω μετά</w:t>
      </w:r>
      <w:r>
        <w:rPr>
          <w:rFonts w:eastAsia="Times New Roman" w:cs="Times New Roman"/>
          <w:szCs w:val="24"/>
        </w:rPr>
        <w:t xml:space="preserve">. </w:t>
      </w:r>
    </w:p>
    <w:p w14:paraId="2E9F967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Όταν ήρθα, κάνατε μια παρέμβαση. Θεώρησα ότι ήταν η ομιλία σας αυτή. Θα σας ακούσω. </w:t>
      </w:r>
    </w:p>
    <w:p w14:paraId="2E9F967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 xml:space="preserve">αραχώρησης μεταξύ του ελληνικού </w:t>
      </w:r>
      <w:r>
        <w:rPr>
          <w:rFonts w:eastAsia="Times New Roman" w:cs="Times New Roman"/>
          <w:szCs w:val="24"/>
        </w:rPr>
        <w:t>δ</w:t>
      </w:r>
      <w:r>
        <w:rPr>
          <w:rFonts w:eastAsia="Times New Roman" w:cs="Times New Roman"/>
          <w:szCs w:val="24"/>
        </w:rPr>
        <w:t>ημοσίου και του Οργανισμού Λιμένος Πειραιώς πριν από ενάμισ</w:t>
      </w:r>
      <w:r>
        <w:rPr>
          <w:rFonts w:eastAsia="Times New Roman" w:cs="Times New Roman"/>
          <w:szCs w:val="24"/>
        </w:rPr>
        <w:t>η</w:t>
      </w:r>
      <w:r>
        <w:rPr>
          <w:rFonts w:eastAsia="Times New Roman" w:cs="Times New Roman"/>
          <w:szCs w:val="24"/>
        </w:rPr>
        <w:t>, δύο χρόνια. Κι επειδή ήμουν Κοιν</w:t>
      </w:r>
      <w:r>
        <w:rPr>
          <w:rFonts w:eastAsia="Times New Roman" w:cs="Times New Roman"/>
          <w:szCs w:val="24"/>
        </w:rPr>
        <w:t xml:space="preserve">οβουλευτικός Εκπρόσωπος στο </w:t>
      </w:r>
      <w:r>
        <w:rPr>
          <w:rFonts w:eastAsia="Times New Roman" w:cs="Times New Roman"/>
          <w:szCs w:val="24"/>
        </w:rPr>
        <w:lastRenderedPageBreak/>
        <w:t>θέμα, έχω πολύ νωπό το τι συζητούσαμε. Συζητούσαμε για τη δι</w:t>
      </w:r>
      <w:r>
        <w:rPr>
          <w:rFonts w:eastAsia="Times New Roman" w:cs="Times New Roman"/>
          <w:szCs w:val="24"/>
        </w:rPr>
        <w:t>α</w:t>
      </w:r>
      <w:r>
        <w:rPr>
          <w:rFonts w:eastAsia="Times New Roman" w:cs="Times New Roman"/>
          <w:szCs w:val="24"/>
        </w:rPr>
        <w:t xml:space="preserve"> αλληλογραφίας νομοθεσία. </w:t>
      </w:r>
    </w:p>
    <w:p w14:paraId="2E9F967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που έρχονταν οι υποδείξεις της εταιρείας του αντισυμβαλλομένου του ελληνικού </w:t>
      </w:r>
      <w:r>
        <w:rPr>
          <w:rFonts w:eastAsia="Times New Roman" w:cs="Times New Roman"/>
          <w:szCs w:val="24"/>
        </w:rPr>
        <w:t>δ</w:t>
      </w:r>
      <w:r>
        <w:rPr>
          <w:rFonts w:eastAsia="Times New Roman" w:cs="Times New Roman"/>
          <w:szCs w:val="24"/>
        </w:rPr>
        <w:t xml:space="preserve">ημοσίου εδώ με φαξ και </w:t>
      </w:r>
      <w:r>
        <w:rPr>
          <w:rFonts w:eastAsia="Times New Roman" w:cs="Times New Roman"/>
          <w:szCs w:val="24"/>
          <w:lang w:val="en-US"/>
        </w:rPr>
        <w:t>email</w:t>
      </w:r>
      <w:r>
        <w:rPr>
          <w:rFonts w:eastAsia="Times New Roman" w:cs="Times New Roman"/>
          <w:szCs w:val="24"/>
        </w:rPr>
        <w:t xml:space="preserve"> και η Βουλή μετατρεπόταν </w:t>
      </w:r>
      <w:r>
        <w:rPr>
          <w:rFonts w:eastAsia="Times New Roman" w:cs="Times New Roman"/>
          <w:szCs w:val="24"/>
        </w:rPr>
        <w:t xml:space="preserve">σε όργανο αποδοχής των προτάσεων του συμβαλλομένου; Θυμάστε τις τροπολογίες που έφερε ο κ. </w:t>
      </w:r>
      <w:proofErr w:type="spellStart"/>
      <w:r>
        <w:rPr>
          <w:rFonts w:eastAsia="Times New Roman" w:cs="Times New Roman"/>
          <w:szCs w:val="24"/>
        </w:rPr>
        <w:t>Δρίτσας</w:t>
      </w:r>
      <w:proofErr w:type="spellEnd"/>
      <w:r>
        <w:rPr>
          <w:rFonts w:eastAsia="Times New Roman" w:cs="Times New Roman"/>
          <w:szCs w:val="24"/>
        </w:rPr>
        <w:t xml:space="preserve"> τότε ως αρμόδιος Υπουργός; Εγώ το θυμάμαι σαν τώρα. Θυμάμαι πόσο ορισμένοι Βουλευτές της Πλειοψηφίας, που έχουν μια συνέπεια σε σχέση με το παρελθόν, αισθάνο</w:t>
      </w:r>
      <w:r>
        <w:rPr>
          <w:rFonts w:eastAsia="Times New Roman" w:cs="Times New Roman"/>
          <w:szCs w:val="24"/>
        </w:rPr>
        <w:t>νταν κάπως δύσκολα. Διότι δεν ήταν ευχάριστο το περιβάλλον, να νομοθετείς με υπόδειξη αντισυμβαλλομένου και αυτό να φαίνεται.</w:t>
      </w:r>
    </w:p>
    <w:p w14:paraId="2E9F9678"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Αυτό είναι ένα παρελθόν που χαρακτηρίζει εσάς ως Κυβέρνηση και τη συνέπεια του λόγου σας στην ίδια κοινοβουλευτική περίοδο, όχι στ</w:t>
      </w:r>
      <w:r>
        <w:rPr>
          <w:rFonts w:eastAsia="Times New Roman"/>
          <w:szCs w:val="24"/>
        </w:rPr>
        <w:t xml:space="preserve">ο εξάμηνο </w:t>
      </w:r>
      <w:proofErr w:type="spellStart"/>
      <w:r>
        <w:rPr>
          <w:rFonts w:eastAsia="Times New Roman"/>
          <w:szCs w:val="24"/>
        </w:rPr>
        <w:t>Βαρουφάκη</w:t>
      </w:r>
      <w:proofErr w:type="spellEnd"/>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Τσίπρα, από Σεπτέμβριο και μετά του 2015. Αυτά τα περί αγωνιστικών συμπεριφορών που και τώρα στην Κυβέρνηση υπερασπίζονται τα συμφέροντα του λαού και του έθνους, μη μας τα λέτε και σήμερα εδώ.</w:t>
      </w:r>
    </w:p>
    <w:p w14:paraId="2E9F9679"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Ο συνάδελφος από τα Δωδεκάνησα </w:t>
      </w:r>
      <w:proofErr w:type="spellStart"/>
      <w:r>
        <w:rPr>
          <w:rFonts w:eastAsia="Times New Roman"/>
          <w:szCs w:val="24"/>
        </w:rPr>
        <w:t>υπερέβαλε</w:t>
      </w:r>
      <w:proofErr w:type="spellEnd"/>
      <w:r>
        <w:rPr>
          <w:rFonts w:eastAsia="Times New Roman"/>
          <w:szCs w:val="24"/>
        </w:rPr>
        <w:t xml:space="preserve"> </w:t>
      </w:r>
      <w:r>
        <w:rPr>
          <w:rFonts w:eastAsia="Times New Roman"/>
          <w:szCs w:val="24"/>
        </w:rPr>
        <w:t xml:space="preserve">εαυτόν και ο κ. </w:t>
      </w:r>
      <w:proofErr w:type="spellStart"/>
      <w:r>
        <w:rPr>
          <w:rFonts w:eastAsia="Times New Roman"/>
          <w:szCs w:val="24"/>
        </w:rPr>
        <w:t>Δρίτσας</w:t>
      </w:r>
      <w:proofErr w:type="spellEnd"/>
      <w:r>
        <w:rPr>
          <w:rFonts w:eastAsia="Times New Roman"/>
          <w:szCs w:val="24"/>
        </w:rPr>
        <w:t xml:space="preserve"> </w:t>
      </w:r>
      <w:proofErr w:type="spellStart"/>
      <w:r>
        <w:rPr>
          <w:rFonts w:eastAsia="Times New Roman"/>
          <w:szCs w:val="24"/>
        </w:rPr>
        <w:t>υπερέβαλε</w:t>
      </w:r>
      <w:proofErr w:type="spellEnd"/>
      <w:r>
        <w:rPr>
          <w:rFonts w:eastAsia="Times New Roman"/>
          <w:szCs w:val="24"/>
        </w:rPr>
        <w:t xml:space="preserve"> εαυτόν. Φτάνει! Φτάνει! Δεν υπάρχει κάποιος που να σας πιστεύει για αυτά. Εάν έχετε ενοχές αλλού, στον εφημέριό σας, στο γιατρό σας, όχι εδώ. Εδώ συζητάμε πολιτικά. Άλλα λες, άλλα κάνεις. Φτάνει πια να μου επικαλείσαι ότι </w:t>
      </w:r>
      <w:r>
        <w:rPr>
          <w:rFonts w:eastAsia="Times New Roman"/>
          <w:szCs w:val="24"/>
        </w:rPr>
        <w:t xml:space="preserve">είσαι αριστερός. Δεν είσαι. </w:t>
      </w:r>
    </w:p>
    <w:p w14:paraId="2E9F967A"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Επίσης χθες το βράδυ υποσημείωσα ότι χειροκροτούσαν οι Βουλευτές και των δύο κομμάτων της κυβερνητικής συνεργασίας για την αναβάθμιση της πιστοληπτικής ικανότητας της χώρας από τους διεθνείς τοκογλύφους για να συνδυαστώ λίγο με</w:t>
      </w:r>
      <w:r>
        <w:rPr>
          <w:rFonts w:eastAsia="Times New Roman"/>
          <w:szCs w:val="24"/>
        </w:rPr>
        <w:t xml:space="preserve"> τα λεγόμενά σας προ ολίγου καιρού.</w:t>
      </w:r>
    </w:p>
    <w:p w14:paraId="2E9F967B"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Ζείτε μια αντίφαση. Ζείτε μια διαρκή αντίφαση, δεν θα σας την λύσουμε εμείς. Υπάρχουν αρμόδιοι που είναι ειδικοί. Να πηγαίνουμε στην ουσία. Η ουσία τι λέει; Εμείς είχαμε υπό το κράτος της κατάρρευσης της χώρας υπογράψει </w:t>
      </w:r>
      <w:r>
        <w:rPr>
          <w:rFonts w:eastAsia="Times New Roman"/>
          <w:szCs w:val="24"/>
        </w:rPr>
        <w:t>μνημόνια. Στα μνημόνιά μας για τα λιμάνια υπήρχαν όροι να αξιοποιηθούν οι λιμένες μας. Εσείς περάσατε στο δικό σας μνημόνιο τον όρο της πώλησης. Έχετε πάει ένα σημείο πάρα πέρα από τους προηγούμενους που ήταν κακοί, προ</w:t>
      </w:r>
      <w:r>
        <w:rPr>
          <w:rFonts w:eastAsia="Times New Roman"/>
          <w:szCs w:val="24"/>
        </w:rPr>
        <w:lastRenderedPageBreak/>
        <w:t>δότες,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Αντί για το πρότυπο, μο</w:t>
      </w:r>
      <w:r>
        <w:rPr>
          <w:rFonts w:eastAsia="Times New Roman"/>
          <w:szCs w:val="24"/>
        </w:rPr>
        <w:t xml:space="preserve">ντέλο όπως το λένε, της </w:t>
      </w:r>
      <w:proofErr w:type="spellStart"/>
      <w:r>
        <w:rPr>
          <w:rFonts w:eastAsia="Times New Roman"/>
          <w:szCs w:val="24"/>
        </w:rPr>
        <w:t>υποπαραχώρησης</w:t>
      </w:r>
      <w:proofErr w:type="spellEnd"/>
      <w:r>
        <w:rPr>
          <w:rFonts w:eastAsia="Times New Roman"/>
          <w:szCs w:val="24"/>
        </w:rPr>
        <w:t xml:space="preserve">, έχετε προχωρήσει σε άλλο επίπεδο, έχετε αναβαθμιστεί σε ό,τι αφορά το νεοφιλελευθερισμό που καταδικάζεται στα λόγια. </w:t>
      </w:r>
    </w:p>
    <w:p w14:paraId="2E9F967C" w14:textId="77777777" w:rsidR="00BE4DD2" w:rsidRDefault="0027121F">
      <w:pPr>
        <w:spacing w:line="600" w:lineRule="auto"/>
        <w:ind w:firstLine="720"/>
        <w:contextualSpacing/>
        <w:jc w:val="both"/>
        <w:rPr>
          <w:rFonts w:eastAsia="Times New Roman"/>
          <w:szCs w:val="24"/>
        </w:rPr>
      </w:pPr>
      <w:r>
        <w:rPr>
          <w:rFonts w:eastAsia="Times New Roman"/>
          <w:szCs w:val="24"/>
        </w:rPr>
        <w:t>Εγώ μπαίνω στο διάλογο αριστερά - δεξιά, νεοφιλελευθερισμός, κ</w:t>
      </w:r>
      <w:r>
        <w:rPr>
          <w:rFonts w:eastAsia="Times New Roman"/>
          <w:szCs w:val="24"/>
        </w:rPr>
        <w:t>.</w:t>
      </w:r>
      <w:r>
        <w:rPr>
          <w:rFonts w:eastAsia="Times New Roman"/>
          <w:szCs w:val="24"/>
        </w:rPr>
        <w:t>λπ</w:t>
      </w:r>
      <w:r>
        <w:rPr>
          <w:rFonts w:eastAsia="Times New Roman"/>
          <w:szCs w:val="24"/>
        </w:rPr>
        <w:t>.</w:t>
      </w:r>
      <w:r>
        <w:rPr>
          <w:rFonts w:eastAsia="Times New Roman"/>
          <w:szCs w:val="24"/>
        </w:rPr>
        <w:t>, γιατί είναι η επιμονή σας, που</w:t>
      </w:r>
      <w:r>
        <w:rPr>
          <w:rFonts w:eastAsia="Times New Roman"/>
          <w:szCs w:val="24"/>
        </w:rPr>
        <w:t xml:space="preserve"> πάλι ψυχολογικά αίτια έχει. Να απευθυνθείτε σε κάποιον και να πείτε: «Είμαστε αριστεροί». Δεν νοιάζεται κανείς για το τι είστε, για τις πράξεις σας νοιάζεται, αλλά επειδή έχετε κέφι με τις ταμπέλες, σας λέω εγκαταλείψτε τες τώρα δεν σας πάνε να κάνετε διά</w:t>
      </w:r>
      <w:r>
        <w:rPr>
          <w:rFonts w:eastAsia="Times New Roman"/>
          <w:szCs w:val="24"/>
        </w:rPr>
        <w:t>κριση του πολιτικού συστήματος με βάση αυτά. Υπάρχουν σύγχρονες, πολύ αποτελεσματικές για την πορεία που έχει η χώρα διακρίσεις Αριστεράς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Δεξιάς που θα μπορούσατε να τις αξιοποιήσετε εν μέρει εάν και είχατε λίγο καλή </w:t>
      </w:r>
      <w:r>
        <w:rPr>
          <w:rFonts w:eastAsia="Times New Roman"/>
          <w:szCs w:val="24"/>
        </w:rPr>
        <w:lastRenderedPageBreak/>
        <w:t>σχέση με την πραγματικότητα, αλλά δεν</w:t>
      </w:r>
      <w:r>
        <w:rPr>
          <w:rFonts w:eastAsia="Times New Roman"/>
          <w:szCs w:val="24"/>
        </w:rPr>
        <w:t xml:space="preserve"> έχετε. Έχετε κατά βάθος, αλλά σε ό,τι αφορά τον πολιτικό σας λόγο κρατάτε τα προσχήματα και αυτό νομίζω ότι δημιουργεί προβλήματα.</w:t>
      </w:r>
    </w:p>
    <w:p w14:paraId="2E9F967D" w14:textId="77777777" w:rsidR="00BE4DD2" w:rsidRDefault="0027121F">
      <w:pPr>
        <w:spacing w:line="600" w:lineRule="auto"/>
        <w:ind w:firstLine="720"/>
        <w:contextualSpacing/>
        <w:jc w:val="both"/>
        <w:rPr>
          <w:rFonts w:eastAsia="Times New Roman"/>
          <w:szCs w:val="24"/>
        </w:rPr>
      </w:pPr>
      <w:r>
        <w:rPr>
          <w:rFonts w:eastAsia="Times New Roman"/>
          <w:szCs w:val="24"/>
        </w:rPr>
        <w:t>Κοιτάξτε. Έχουμε τον Οργανισμό Λιμένος Πειραιώς. Έχουμε αποκτήσει μια εμπειρία. Τι θα έλεγα; Εντυπωσιάστηκα εν όψει της διαμ</w:t>
      </w:r>
      <w:r>
        <w:rPr>
          <w:rFonts w:eastAsia="Times New Roman"/>
          <w:szCs w:val="24"/>
        </w:rPr>
        <w:t xml:space="preserve">όρφωσης της σημερινής μου ομιλίας από ένα συγκριτικό δεδομένο που πήρα από την Κύπρο και από την ιδιωτικοποίηση του </w:t>
      </w:r>
      <w:r>
        <w:rPr>
          <w:rFonts w:eastAsia="Times New Roman"/>
          <w:szCs w:val="24"/>
        </w:rPr>
        <w:t>λ</w:t>
      </w:r>
      <w:r>
        <w:rPr>
          <w:rFonts w:eastAsia="Times New Roman"/>
          <w:szCs w:val="24"/>
        </w:rPr>
        <w:t>ιμένος Λεμεσού. Οι άνθρωποι εκεί εν μέσω κρίσης και εκείνοι έκαναν μια σύμβαση παραχώρησης σε τρεις ιδιώτες. Δεν είμαι Κύπριος, δεν υπερασπ</w:t>
      </w:r>
      <w:r>
        <w:rPr>
          <w:rFonts w:eastAsia="Times New Roman"/>
          <w:szCs w:val="24"/>
        </w:rPr>
        <w:t>ίζομαι καμ</w:t>
      </w:r>
      <w:r>
        <w:rPr>
          <w:rFonts w:eastAsia="Times New Roman"/>
          <w:szCs w:val="24"/>
        </w:rPr>
        <w:t>μ</w:t>
      </w:r>
      <w:r>
        <w:rPr>
          <w:rFonts w:eastAsia="Times New Roman"/>
          <w:szCs w:val="24"/>
        </w:rPr>
        <w:t xml:space="preserve">ία σύμβαση παραχώρησης που δεν γνωρίζω. Οι πληροφορίες που έχω είναι πληροφορίες που θα μπορούσατε και εσείς και οποιοσδήποτε να αντλήσει από το διαδίκτυο. </w:t>
      </w:r>
    </w:p>
    <w:p w14:paraId="2E9F967E"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Ωστόσο, έχουν κάνει, ήδη, έναν απολογισμό. Απέδωσε; Δεν απέδωσε; Και βρίσκουν ότι αυτή η</w:t>
      </w:r>
      <w:r>
        <w:rPr>
          <w:rFonts w:eastAsia="Times New Roman"/>
          <w:szCs w:val="24"/>
        </w:rPr>
        <w:t xml:space="preserve"> σύμβαση που έκαναν τελικώς απέδωσε περισσότερα από όσα εξασφάλιζε το κυπριακό δημόσιο όταν ο </w:t>
      </w:r>
      <w:proofErr w:type="spellStart"/>
      <w:r>
        <w:rPr>
          <w:rFonts w:eastAsia="Times New Roman"/>
          <w:szCs w:val="24"/>
        </w:rPr>
        <w:t>λιμήν</w:t>
      </w:r>
      <w:proofErr w:type="spellEnd"/>
      <w:r>
        <w:rPr>
          <w:rFonts w:eastAsia="Times New Roman"/>
          <w:szCs w:val="24"/>
        </w:rPr>
        <w:t xml:space="preserve"> αυτός ανήκε στην κυριότητα του. Και σήμερα νομίζω ότι συνεχίζει να ανήκει στην κυριότητά του, αλλά δεν είμαι ως προς αυτός απολύτως έγκυρος. Δεν έχω το κείμ</w:t>
      </w:r>
      <w:r>
        <w:rPr>
          <w:rFonts w:eastAsia="Times New Roman"/>
          <w:szCs w:val="24"/>
        </w:rPr>
        <w:t>ενο της σύμβασης για να το εκτιμήσω, ωστόσο αξιοποιώ την πληροφορία για τον εξής λόγο, έχει κάνει μια καταγραφή κέρδους από αυτή την ιστορία ή μη κέρδους ή απωλειών και βρήκε την επένδυση κερδοφόρα.</w:t>
      </w:r>
    </w:p>
    <w:p w14:paraId="2E9F967F" w14:textId="77777777" w:rsidR="00BE4DD2" w:rsidRDefault="0027121F">
      <w:pPr>
        <w:spacing w:line="600" w:lineRule="auto"/>
        <w:ind w:firstLine="720"/>
        <w:contextualSpacing/>
        <w:jc w:val="both"/>
        <w:rPr>
          <w:rFonts w:eastAsia="Times New Roman"/>
          <w:szCs w:val="24"/>
        </w:rPr>
      </w:pPr>
      <w:r>
        <w:rPr>
          <w:rFonts w:eastAsia="Times New Roman"/>
          <w:szCs w:val="24"/>
        </w:rPr>
        <w:t>Έχετε κάνει τρία χρόνια τώρα, που είστε στην Κυβέρνηση, γ</w:t>
      </w:r>
      <w:r>
        <w:rPr>
          <w:rFonts w:eastAsia="Times New Roman"/>
          <w:szCs w:val="24"/>
        </w:rPr>
        <w:t xml:space="preserve">ια κάποια από τις ιδιωτικοποιήσεις που έχουν γίνει και είναι τώρα στα χέρια σας μια έκθεση να την παρουσιάσετε στην Εθνική Αντιπροσωπεία κόστους αλλά και οφέλους, οφέλους τώρα και οφέλους πριν </w:t>
      </w:r>
      <w:r>
        <w:rPr>
          <w:rFonts w:eastAsia="Times New Roman"/>
          <w:szCs w:val="24"/>
        </w:rPr>
        <w:lastRenderedPageBreak/>
        <w:t>την ιδιωτικοποίηση, ώστε να είναι ένα πρότυπο για επόμενες κινή</w:t>
      </w:r>
      <w:r>
        <w:rPr>
          <w:rFonts w:eastAsia="Times New Roman"/>
          <w:szCs w:val="24"/>
        </w:rPr>
        <w:t>σεις σας;</w:t>
      </w:r>
    </w:p>
    <w:p w14:paraId="2E9F9680" w14:textId="77777777" w:rsidR="00BE4DD2" w:rsidRDefault="0027121F">
      <w:pPr>
        <w:spacing w:line="600" w:lineRule="auto"/>
        <w:ind w:firstLine="720"/>
        <w:contextualSpacing/>
        <w:jc w:val="both"/>
        <w:rPr>
          <w:rFonts w:eastAsia="Times New Roman"/>
          <w:szCs w:val="24"/>
        </w:rPr>
      </w:pPr>
      <w:r>
        <w:rPr>
          <w:rFonts w:eastAsia="Times New Roman"/>
          <w:szCs w:val="24"/>
        </w:rPr>
        <w:t>Ακούω ότι σκέφτεστε να ιδιωτικοποιήσετε τα Ελληνικά Πετρέλαια. Όποιος πάρει την ευθύνη να έρθει εδώ και να μιλήσει για την ιδιωτικοποίηση των Ελληνικών Πετρελαίων πρέπει να ξέρει ότι υπάρχει και η επόμενη μέρα και για τον ίδιο και για την κυβέρνη</w:t>
      </w:r>
      <w:r>
        <w:rPr>
          <w:rFonts w:eastAsia="Times New Roman"/>
          <w:szCs w:val="24"/>
        </w:rPr>
        <w:t>ση που θα το κάνει.</w:t>
      </w:r>
    </w:p>
    <w:p w14:paraId="2E9F9681" w14:textId="77777777" w:rsidR="00BE4DD2" w:rsidRDefault="0027121F">
      <w:pPr>
        <w:spacing w:line="600" w:lineRule="auto"/>
        <w:ind w:firstLine="720"/>
        <w:contextualSpacing/>
        <w:jc w:val="both"/>
        <w:rPr>
          <w:rFonts w:eastAsia="Times New Roman"/>
          <w:szCs w:val="24"/>
        </w:rPr>
      </w:pPr>
      <w:r>
        <w:rPr>
          <w:rFonts w:eastAsia="Times New Roman"/>
          <w:szCs w:val="24"/>
        </w:rPr>
        <w:t>Πριν το πω αυτό, όμως, σας είπα το αντιπολιτευτικό, αλλά κατά κάποιο τρόπο δημιουργικό επιχείρημα. Ξέρετε πώς πάνε οι ιδιωτικοποιήσεις; Πώς έχουν προχωρήσει;</w:t>
      </w:r>
    </w:p>
    <w:p w14:paraId="2E9F968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Δεν θέλω να δώσω μία, μη θεωρηθεί ότι τη μέμφομαι, γιατί δεν τη μέμφομαι. Έγιν</w:t>
      </w:r>
      <w:r>
        <w:rPr>
          <w:rFonts w:eastAsia="Times New Roman" w:cs="Times New Roman"/>
          <w:szCs w:val="24"/>
        </w:rPr>
        <w:t xml:space="preserve">ε επί των ημερών μας, αλλά τώρα είναι στα χέρια σας. Μπορείτε να πείτε στην εθνική αντιπροσωπεία σήμερα, εσείς </w:t>
      </w:r>
      <w:r>
        <w:rPr>
          <w:rFonts w:eastAsia="Times New Roman" w:cs="Times New Roman"/>
          <w:szCs w:val="24"/>
        </w:rPr>
        <w:lastRenderedPageBreak/>
        <w:t>που κάνατε αυτή την πολιτική εδώ, πώς πήγε η ιστορία με τον Οργανισμό Λιμένος Πειραιώς; Πήγε καλά μέχρι στιγμής; Και βάσει αυτού του πολύ καλού τ</w:t>
      </w:r>
      <w:r>
        <w:rPr>
          <w:rFonts w:eastAsia="Times New Roman" w:cs="Times New Roman"/>
          <w:szCs w:val="24"/>
        </w:rPr>
        <w:t xml:space="preserve">ελικώς αποτελέσματος, σκέφτεστε να πάτε έτσι και στις υπόλοιπες περιπτώσεις; </w:t>
      </w:r>
    </w:p>
    <w:p w14:paraId="2E9F968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μιλάμε για τη Θεσσαλονίκη, ας πάμε λίγο στα </w:t>
      </w:r>
      <w:r>
        <w:rPr>
          <w:rFonts w:eastAsia="Times New Roman" w:cs="Times New Roman"/>
          <w:szCs w:val="24"/>
        </w:rPr>
        <w:t>λ</w:t>
      </w:r>
      <w:r>
        <w:rPr>
          <w:rFonts w:eastAsia="Times New Roman" w:cs="Times New Roman"/>
          <w:szCs w:val="24"/>
        </w:rPr>
        <w:t xml:space="preserve">ιμάνια της </w:t>
      </w:r>
      <w:r>
        <w:rPr>
          <w:rFonts w:eastAsia="Times New Roman" w:cs="Times New Roman"/>
          <w:szCs w:val="24"/>
        </w:rPr>
        <w:t>β</w:t>
      </w:r>
      <w:r>
        <w:rPr>
          <w:rFonts w:eastAsia="Times New Roman" w:cs="Times New Roman"/>
          <w:szCs w:val="24"/>
        </w:rPr>
        <w:t>όρειας Ελλάδας που θα κάνετε τις ίδιες κινήσεις. Εκεί έχετε σκεφθεί τον συνολικό σχεδιασμό; Υπάρχουν θέματα αντ</w:t>
      </w:r>
      <w:r>
        <w:rPr>
          <w:rFonts w:eastAsia="Times New Roman" w:cs="Times New Roman"/>
          <w:szCs w:val="24"/>
        </w:rPr>
        <w:t>αγωνισμού; Όχι θέματα με τη νομική έννοια, θέματα ανταγωνισμού από πλευράς κύκλου εργασιών. Πώς τα έχετε δει όλα αυτά; Θα ήταν καλό η ομιλία σας να συμπεριλάβει και κάποια συγκριτικά δεδομένα για να καταλάβουμε κατά πόσο ό,τι κάνετε, το κάνετε με συνείδηση</w:t>
      </w:r>
      <w:r>
        <w:rPr>
          <w:rFonts w:eastAsia="Times New Roman" w:cs="Times New Roman"/>
          <w:szCs w:val="24"/>
        </w:rPr>
        <w:t xml:space="preserve"> ότι προχωράτε σωστά. </w:t>
      </w:r>
    </w:p>
    <w:p w14:paraId="2E9F968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E9F968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(Χειροκροτήματα από την πτέρυγα της Δημοκρατικής Συμπαράταξης ΠΑΣΟΚ – ΔΗΜΑΡ) </w:t>
      </w:r>
    </w:p>
    <w:p w14:paraId="2E9F968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Λοβέρδο. </w:t>
      </w:r>
    </w:p>
    <w:p w14:paraId="2E9F968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Νικόλαος </w:t>
      </w:r>
      <w:proofErr w:type="spellStart"/>
      <w:r>
        <w:rPr>
          <w:rFonts w:eastAsia="Times New Roman" w:cs="Times New Roman"/>
          <w:szCs w:val="24"/>
        </w:rPr>
        <w:t>Ξυδ</w:t>
      </w:r>
      <w:r>
        <w:rPr>
          <w:rFonts w:eastAsia="Times New Roman" w:cs="Times New Roman"/>
          <w:szCs w:val="24"/>
        </w:rPr>
        <w:t>άκης</w:t>
      </w:r>
      <w:proofErr w:type="spellEnd"/>
      <w:r>
        <w:rPr>
          <w:rFonts w:eastAsia="Times New Roman" w:cs="Times New Roman"/>
          <w:szCs w:val="24"/>
        </w:rPr>
        <w:t>,</w:t>
      </w:r>
      <w:r>
        <w:rPr>
          <w:rFonts w:eastAsia="Times New Roman" w:cs="Times New Roman"/>
          <w:szCs w:val="24"/>
        </w:rPr>
        <w:t xml:space="preserve"> για δέκα λεπτά. </w:t>
      </w:r>
    </w:p>
    <w:p w14:paraId="2E9F968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2E9F968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η Αίθουσα επανέρχεται σε κανονικότερους ρυθμούς μετά τη μαραθώνια χθεσινή συνεδρίαση. Ωστόσο</w:t>
      </w:r>
      <w:r>
        <w:rPr>
          <w:rFonts w:eastAsia="Times New Roman" w:cs="Times New Roman"/>
          <w:szCs w:val="24"/>
        </w:rPr>
        <w:t xml:space="preserve"> από χθες έως σήμερα υπάρχει ένα νήμα που συνέχει και τις σκέψεις και τους λόγους. Στο βάθος διακρίνω το νήμα μιας φροντίδας, μιας επείγουσας σκέψης να αποκαταστήσουμε και τον παραγωγικό ιστό </w:t>
      </w:r>
      <w:r>
        <w:rPr>
          <w:rFonts w:eastAsia="Times New Roman" w:cs="Times New Roman"/>
          <w:szCs w:val="24"/>
        </w:rPr>
        <w:lastRenderedPageBreak/>
        <w:t>της χώρας που έχει πληγωθεί βαρύτατα από την κρίση και να αποκατ</w:t>
      </w:r>
      <w:r>
        <w:rPr>
          <w:rFonts w:eastAsia="Times New Roman" w:cs="Times New Roman"/>
          <w:szCs w:val="24"/>
        </w:rPr>
        <w:t xml:space="preserve">αστήσουμε και μια θεσμική ομαλότητα, πίστη των πολιτών στους θεσμούς, πίστη στη </w:t>
      </w:r>
      <w:r>
        <w:rPr>
          <w:rFonts w:eastAsia="Times New Roman" w:cs="Times New Roman"/>
          <w:szCs w:val="24"/>
        </w:rPr>
        <w:t>δ</w:t>
      </w:r>
      <w:r>
        <w:rPr>
          <w:rFonts w:eastAsia="Times New Roman" w:cs="Times New Roman"/>
          <w:szCs w:val="24"/>
        </w:rPr>
        <w:t xml:space="preserve">ημοκρατία, πίστη στην Εθνική Αντιπροσωπεία όπως συνέρχεται, με όποιους όρους συνέρχεται. Και μία μικρή επίγνωση ότι το παλαιό μοντέλο παραγωγικής δομής στη χώρα, δεν θα έλεγα </w:t>
      </w:r>
      <w:r>
        <w:rPr>
          <w:rFonts w:eastAsia="Times New Roman" w:cs="Times New Roman"/>
          <w:szCs w:val="24"/>
        </w:rPr>
        <w:t xml:space="preserve">τη βαριά λέξη ότι έχει καταρρεύσει, αλλά χρεοκόπησε, και τα επίχειρα αυτής της χρεοκοπίας θα τα πληρώνουν και οι επόμενες γενιές. Πρέπει να είμαστε ειλικρινείς ως προς τούτο, τουλάχιστον στο φαντασιακό τους και στην </w:t>
      </w:r>
      <w:proofErr w:type="spellStart"/>
      <w:r>
        <w:rPr>
          <w:rFonts w:eastAsia="Times New Roman" w:cs="Times New Roman"/>
          <w:szCs w:val="24"/>
        </w:rPr>
        <w:t>αυτοεικόνα</w:t>
      </w:r>
      <w:proofErr w:type="spellEnd"/>
      <w:r>
        <w:rPr>
          <w:rFonts w:eastAsia="Times New Roman" w:cs="Times New Roman"/>
          <w:szCs w:val="24"/>
        </w:rPr>
        <w:t xml:space="preserve"> που έχει αυτή η κοινωνία. Κι </w:t>
      </w:r>
      <w:r>
        <w:rPr>
          <w:rFonts w:eastAsia="Times New Roman" w:cs="Times New Roman"/>
          <w:szCs w:val="24"/>
        </w:rPr>
        <w:t xml:space="preserve">εδώ είναι το μεγάλο μας χρέος που θα επαναφέρουμε την αυτοπεποίθηση, μια διορθωμένη ρεαλιστική </w:t>
      </w:r>
      <w:proofErr w:type="spellStart"/>
      <w:r>
        <w:rPr>
          <w:rFonts w:eastAsia="Times New Roman" w:cs="Times New Roman"/>
          <w:szCs w:val="24"/>
        </w:rPr>
        <w:t>αυτοεικόνα</w:t>
      </w:r>
      <w:proofErr w:type="spellEnd"/>
      <w:r>
        <w:rPr>
          <w:rFonts w:eastAsia="Times New Roman" w:cs="Times New Roman"/>
          <w:szCs w:val="24"/>
        </w:rPr>
        <w:t xml:space="preserve"> και μια αυτογνωσία. </w:t>
      </w:r>
    </w:p>
    <w:p w14:paraId="2E9F968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μιας και μιλάμε διαρκώς για τους τρόπους προσέγγισης, την αξιοποίηση των παραγωγικών πόρων της χώρας, το πώς βάζουμε τα λιμάν</w:t>
      </w:r>
      <w:r>
        <w:rPr>
          <w:rFonts w:eastAsia="Times New Roman" w:cs="Times New Roman"/>
          <w:szCs w:val="24"/>
        </w:rPr>
        <w:t xml:space="preserve">ια μας, τις μεγάλες υποδομές, τα μεγάλα εθνικά </w:t>
      </w:r>
      <w:r>
        <w:rPr>
          <w:rFonts w:eastAsia="Times New Roman" w:cs="Times New Roman"/>
          <w:szCs w:val="24"/>
          <w:lang w:val="en-US"/>
        </w:rPr>
        <w:t>asset</w:t>
      </w:r>
      <w:r>
        <w:rPr>
          <w:rFonts w:eastAsia="Times New Roman" w:cs="Times New Roman"/>
          <w:szCs w:val="24"/>
        </w:rPr>
        <w:t xml:space="preserve"> σε μια τροχιά αξιοποίησης που θα λέγεται είτε ιδιωτικοποίηση είτε παραχώρηση. </w:t>
      </w:r>
    </w:p>
    <w:p w14:paraId="2E9F968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Για να καταλάβουμε τι μας συνέβη από το 2010 μέχρι σήμερα, πρέπει να καταλάβουμε ότι διάφορες δοκιμασμένες μέθοδοι και συντα</w:t>
      </w:r>
      <w:r>
        <w:rPr>
          <w:rFonts w:eastAsia="Times New Roman" w:cs="Times New Roman"/>
          <w:szCs w:val="24"/>
        </w:rPr>
        <w:t xml:space="preserve">γές του παρελθόντος οδήγησαν εν πολλοίς στο ναυάγιο του 2010. Και οι αποβιομηχάνιση, η ραγδαία αποβιομηχάνιση μετά τη δεκαετία του ΄70 και οι κακές εφαρμογές της Κοινής Αγροτικής Πολιτικής και η κατασπατάληση των πόρων των ευρωπαϊκών και η άφρων πιστωτική </w:t>
      </w:r>
      <w:proofErr w:type="spellStart"/>
      <w:r>
        <w:rPr>
          <w:rFonts w:eastAsia="Times New Roman" w:cs="Times New Roman"/>
          <w:szCs w:val="24"/>
        </w:rPr>
        <w:t>υπερεπέκταση</w:t>
      </w:r>
      <w:proofErr w:type="spellEnd"/>
      <w:r>
        <w:rPr>
          <w:rFonts w:eastAsia="Times New Roman" w:cs="Times New Roman"/>
          <w:szCs w:val="24"/>
        </w:rPr>
        <w:t xml:space="preserve"> από τη δεκαετία του</w:t>
      </w:r>
      <w:r>
        <w:rPr>
          <w:rFonts w:eastAsia="Times New Roman" w:cs="Times New Roman"/>
          <w:szCs w:val="24"/>
        </w:rPr>
        <w:t xml:space="preserve"> ’</w:t>
      </w:r>
      <w:r>
        <w:rPr>
          <w:rFonts w:eastAsia="Times New Roman" w:cs="Times New Roman"/>
          <w:szCs w:val="24"/>
        </w:rPr>
        <w:t>90 και η τυ</w:t>
      </w:r>
      <w:r>
        <w:rPr>
          <w:rFonts w:eastAsia="Times New Roman" w:cs="Times New Roman"/>
          <w:szCs w:val="24"/>
        </w:rPr>
        <w:lastRenderedPageBreak/>
        <w:t xml:space="preserve">φλή πίστη στις </w:t>
      </w:r>
      <w:proofErr w:type="spellStart"/>
      <w:r>
        <w:rPr>
          <w:rFonts w:eastAsia="Times New Roman" w:cs="Times New Roman"/>
          <w:szCs w:val="24"/>
        </w:rPr>
        <w:t>υπερπιστώσεις</w:t>
      </w:r>
      <w:proofErr w:type="spellEnd"/>
      <w:r>
        <w:rPr>
          <w:rFonts w:eastAsia="Times New Roman" w:cs="Times New Roman"/>
          <w:szCs w:val="24"/>
        </w:rPr>
        <w:t xml:space="preserve"> και η ακόμα και σήμερα έλλειψη μακρόπνοης στρατηγικής για έναν μεγάλο πόρο που είναι ο τουρισμός, ο οποίος στηρίζεται ακόμα στην ποσοτική επέκταση και όχι στις ποιοτικές, στις ποικίλ</w:t>
      </w:r>
      <w:r>
        <w:rPr>
          <w:rFonts w:eastAsia="Times New Roman" w:cs="Times New Roman"/>
          <w:szCs w:val="24"/>
        </w:rPr>
        <w:t xml:space="preserve">ες ποιοτικές μεταλλαγές και η φούσκα του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η οποία θέριεψε μαζί με την πιστωτική επέκταση τις περασμένες μιάμιση - δύο δεκαετίες. </w:t>
      </w:r>
    </w:p>
    <w:p w14:paraId="2E9F968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νοοτροπίες παραμένουν, είναι εγκιβωτισμένες μέσα στο </w:t>
      </w:r>
      <w:r>
        <w:rPr>
          <w:rFonts w:eastAsia="Times New Roman" w:cs="Times New Roman"/>
          <w:szCs w:val="24"/>
          <w:lang w:val="en-US"/>
        </w:rPr>
        <w:t>DNA</w:t>
      </w:r>
      <w:r>
        <w:rPr>
          <w:rFonts w:eastAsia="Times New Roman" w:cs="Times New Roman"/>
          <w:szCs w:val="24"/>
        </w:rPr>
        <w:t xml:space="preserve"> και του πολιτικού συστήματος, της πολιτικής διαχείρισης και των ανθρώπων που είναι ή παριστάνουν τις οικονομικές ελίτ. </w:t>
      </w:r>
    </w:p>
    <w:p w14:paraId="2E9F968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μέσα σε αυτό να δούμε το μεγάλο νέο τοπίο, ότι από τις αρχές της περασμένης δεκαετίας του 2000 η χώρα μας είναι ενταγμένη οικειοθελ</w:t>
      </w:r>
      <w:r>
        <w:rPr>
          <w:rFonts w:eastAsia="Times New Roman" w:cs="Times New Roman"/>
          <w:szCs w:val="24"/>
        </w:rPr>
        <w:t xml:space="preserve">ώς σε έναν μεγάλο νομισματικό σχηματισμό, έχει ελαττωμένη επιρροή αποφάσεων στη νομισματική της πολιτική, έχει </w:t>
      </w:r>
      <w:r>
        <w:rPr>
          <w:rFonts w:eastAsia="Times New Roman" w:cs="Times New Roman"/>
          <w:szCs w:val="24"/>
        </w:rPr>
        <w:lastRenderedPageBreak/>
        <w:t xml:space="preserve">ελαττωμένη αυτονομία στη χάραξη δημοσιονομικής πολιτικής. Αυτές είναι στρατηγικές επιλογές, ανήκουμε σε μια στρατηγική συμμαχία. </w:t>
      </w:r>
    </w:p>
    <w:p w14:paraId="2E9F968E"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Ταυτόχρονα, αυτ</w:t>
      </w:r>
      <w:r>
        <w:rPr>
          <w:rFonts w:eastAsia="Times New Roman" w:cs="Times New Roman"/>
          <w:szCs w:val="24"/>
        </w:rPr>
        <w:t xml:space="preserve">ά τα είκοσι χρόνια, στα οποία εμείς </w:t>
      </w:r>
      <w:proofErr w:type="spellStart"/>
      <w:r>
        <w:rPr>
          <w:rFonts w:eastAsia="Times New Roman" w:cs="Times New Roman"/>
          <w:szCs w:val="24"/>
        </w:rPr>
        <w:t>υπεραναπτυχθήκαμε</w:t>
      </w:r>
      <w:proofErr w:type="spellEnd"/>
      <w:r>
        <w:rPr>
          <w:rFonts w:eastAsia="Times New Roman" w:cs="Times New Roman"/>
          <w:szCs w:val="24"/>
        </w:rPr>
        <w:t xml:space="preserve"> και μετά καταρρεύσαμε, έχουμε άλλες μεγάλες εναλλαγές. Η χώρα μας τελεί σε δημογραφικό μαρασμό. Δεν κουβεντιάζεται καν, μόνο σε μια μικρή </w:t>
      </w:r>
      <w:r>
        <w:rPr>
          <w:rFonts w:eastAsia="Times New Roman" w:cs="Times New Roman"/>
          <w:szCs w:val="24"/>
        </w:rPr>
        <w:t>ε</w:t>
      </w:r>
      <w:r>
        <w:rPr>
          <w:rFonts w:eastAsia="Times New Roman" w:cs="Times New Roman"/>
          <w:szCs w:val="24"/>
        </w:rPr>
        <w:t>πιτροπή του Κοινοβουλίου. Θα έπρεπε να είναι κεντρικό ζήτημα στ</w:t>
      </w:r>
      <w:r>
        <w:rPr>
          <w:rFonts w:eastAsia="Times New Roman" w:cs="Times New Roman"/>
          <w:szCs w:val="24"/>
        </w:rPr>
        <w:t>ις προγραμματικές διακηρύξεις όλων των κομμάτων που φιλοδοξούν να κυβερνήσουν.</w:t>
      </w:r>
    </w:p>
    <w:p w14:paraId="2E9F968F"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Αλλάζει όλος ο κόσμος της εργασίας. Η ρομποτική καταργεί ραγδαία θέσεις εργασίας, κάτι που το συζητάμε. Να σκεφτόμαστε ποιες νέες εργασίες θα βρούμε στους πολίτες μας. Αλλάζουν </w:t>
      </w:r>
      <w:r>
        <w:rPr>
          <w:rFonts w:eastAsia="Times New Roman" w:cs="Times New Roman"/>
          <w:szCs w:val="24"/>
        </w:rPr>
        <w:t xml:space="preserve">οι </w:t>
      </w:r>
      <w:r>
        <w:rPr>
          <w:rFonts w:eastAsia="Times New Roman" w:cs="Times New Roman"/>
          <w:szCs w:val="24"/>
        </w:rPr>
        <w:lastRenderedPageBreak/>
        <w:t xml:space="preserve">απαιτούμενες δεξιότητες. Εμείς έχουμε ακόμη να βολέψουμε το ένα εκατομμύριο ανέργων που προκάλεσε η κρίση. </w:t>
      </w:r>
    </w:p>
    <w:p w14:paraId="2E9F9690"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Αλλάζουν οι ευαισθησίες των πληθυσμών. Η κρίση έχει μετασχηματίσει μεγάλες ομάδες του ελληνικού πληθυσμού. Τους κατέστρεψε οικονομικά και τους αλ</w:t>
      </w:r>
      <w:r>
        <w:rPr>
          <w:rFonts w:eastAsia="Times New Roman" w:cs="Times New Roman"/>
          <w:szCs w:val="24"/>
        </w:rPr>
        <w:t xml:space="preserve">λάζει τη συνείδηση. Τους αλλάζει τη θέση τους μέσα στον κοινωνικό ιστό. </w:t>
      </w:r>
    </w:p>
    <w:p w14:paraId="2E9F9691"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Έχουμε και τις μεγάλες γεωπολιτικές ανακατατάξεις, οι οποίες με αφορμή την τεκτονική κατάρρευση της Μέσης Ανατολής, όλου του μεταπολεμικού σχεδιασμού, τους</w:t>
      </w:r>
      <w:r>
        <w:rPr>
          <w:rFonts w:eastAsia="Times New Roman" w:cs="Times New Roman"/>
          <w:b/>
          <w:szCs w:val="24"/>
        </w:rPr>
        <w:t xml:space="preserve"> </w:t>
      </w:r>
      <w:r>
        <w:rPr>
          <w:rFonts w:eastAsia="Times New Roman" w:cs="Times New Roman"/>
          <w:szCs w:val="24"/>
        </w:rPr>
        <w:t>σκεδασμούς και τα απότοκα α</w:t>
      </w:r>
      <w:r>
        <w:rPr>
          <w:rFonts w:eastAsia="Times New Roman" w:cs="Times New Roman"/>
          <w:szCs w:val="24"/>
        </w:rPr>
        <w:t xml:space="preserve">υτής της κρίσης, έχει νιώσει στο πετσί της η Ελλάδα: πρώτον, με τις μεγάλες προσφυγικές και μεταναστευτικές και δεύτερον, με την πρωτοφανή επιθετικότητα της Τουρκίας. </w:t>
      </w:r>
    </w:p>
    <w:p w14:paraId="2E9F9692"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και μέσα σε αυτή τη μεγάλη γεωπολιτική ανακατάταξη υπάρχουν οι κίνδυνοι, υπάρχουν </w:t>
      </w:r>
      <w:r>
        <w:rPr>
          <w:rFonts w:eastAsia="Times New Roman" w:cs="Times New Roman"/>
          <w:szCs w:val="24"/>
        </w:rPr>
        <w:t xml:space="preserve">και οι ευκαιρίες. Μπορεί η Ελλάδα να διεκδικήσει ένα νέο δρόμο, εγγυητή και πυλώνα στους δρόμους της ενέργειας και τους δρόμους τους εμπορικούς. Μπορεί να έχει αναδειχθεί ένας πυλώνας στη </w:t>
      </w:r>
      <w:proofErr w:type="spellStart"/>
      <w:r>
        <w:rPr>
          <w:rFonts w:eastAsia="Times New Roman" w:cs="Times New Roman"/>
          <w:szCs w:val="24"/>
        </w:rPr>
        <w:t>ν</w:t>
      </w:r>
      <w:r>
        <w:rPr>
          <w:rFonts w:eastAsia="Times New Roman" w:cs="Times New Roman"/>
          <w:szCs w:val="24"/>
        </w:rPr>
        <w:t>οτιανατολική</w:t>
      </w:r>
      <w:proofErr w:type="spellEnd"/>
      <w:r>
        <w:rPr>
          <w:rFonts w:eastAsia="Times New Roman" w:cs="Times New Roman"/>
          <w:szCs w:val="24"/>
        </w:rPr>
        <w:t xml:space="preserve"> Μεσόγειο. </w:t>
      </w:r>
    </w:p>
    <w:p w14:paraId="2E9F9693"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Ωστόσο αυτά είναι τα καθήκοντα των ηγεσιών,</w:t>
      </w:r>
      <w:r>
        <w:rPr>
          <w:rFonts w:eastAsia="Times New Roman" w:cs="Times New Roman"/>
          <w:szCs w:val="24"/>
        </w:rPr>
        <w:t xml:space="preserve"> να αναγνώσουν και τη νέα γεωπολιτική συγκυρία και τα νέα ιστορικά δεδομένα, τα εξωγενή, αυτά που μας έρχονται και δεν μπορούμε να τα αποκρούσουμε, αλλά μπορούμε να προσλάβουμε και να προσαρμοστούμε και τη βαθιά ακρόαση, την </w:t>
      </w:r>
      <w:proofErr w:type="spellStart"/>
      <w:r>
        <w:rPr>
          <w:rFonts w:eastAsia="Times New Roman" w:cs="Times New Roman"/>
          <w:szCs w:val="24"/>
        </w:rPr>
        <w:t>ενσυναίσθηση</w:t>
      </w:r>
      <w:proofErr w:type="spellEnd"/>
      <w:r>
        <w:rPr>
          <w:rFonts w:eastAsia="Times New Roman" w:cs="Times New Roman"/>
          <w:szCs w:val="24"/>
        </w:rPr>
        <w:t xml:space="preserve"> της μετασχηματιζόμ</w:t>
      </w:r>
      <w:r>
        <w:rPr>
          <w:rFonts w:eastAsia="Times New Roman" w:cs="Times New Roman"/>
          <w:szCs w:val="24"/>
        </w:rPr>
        <w:t xml:space="preserve">ενης ελληνικής κοινωνίας, των νέων ανθρώπων, της μεσαίας τάξης που επλήγη, της εργατικής τάξης, η οποία στενάζει, αυτά είναι τα καθήκοντά μας. </w:t>
      </w:r>
    </w:p>
    <w:p w14:paraId="2E9F9694"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Σε περασμένους χρόνους, τα περασμένα ένα-δύο χρόνια μίλησα δύο φορές για την ανάγκη μιας μακράς δέσμευσης και συ</w:t>
      </w:r>
      <w:r>
        <w:rPr>
          <w:rFonts w:eastAsia="Times New Roman" w:cs="Times New Roman"/>
          <w:szCs w:val="24"/>
        </w:rPr>
        <w:t xml:space="preserve">νεννόησης στα μείζονα ακόμη και με τη μορφή ενός εθνικού συμβουλίου ασφαλείας. </w:t>
      </w:r>
    </w:p>
    <w:p w14:paraId="2E9F9695"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Πώς μπορεί να </w:t>
      </w:r>
      <w:proofErr w:type="spellStart"/>
      <w:r>
        <w:rPr>
          <w:rFonts w:eastAsia="Times New Roman" w:cs="Times New Roman"/>
          <w:szCs w:val="24"/>
        </w:rPr>
        <w:t>συγκληθεί</w:t>
      </w:r>
      <w:proofErr w:type="spellEnd"/>
      <w:r>
        <w:rPr>
          <w:rFonts w:eastAsia="Times New Roman" w:cs="Times New Roman"/>
          <w:szCs w:val="24"/>
        </w:rPr>
        <w:t xml:space="preserve"> αυτό; Χθες άκουσα σοκαρισμένος τον πρώην Πρωθυπουργό, κ. Σαμαρά να αρνείται την πολιτική της κυβέρνησής του στο </w:t>
      </w:r>
      <w:r>
        <w:rPr>
          <w:rFonts w:eastAsia="Times New Roman" w:cs="Times New Roman"/>
          <w:szCs w:val="24"/>
        </w:rPr>
        <w:t>μ</w:t>
      </w:r>
      <w:r>
        <w:rPr>
          <w:rFonts w:eastAsia="Times New Roman" w:cs="Times New Roman"/>
          <w:szCs w:val="24"/>
        </w:rPr>
        <w:t>ακεδονικό. Είναι συγκλονιστικό. Η κυβέρ</w:t>
      </w:r>
      <w:r>
        <w:rPr>
          <w:rFonts w:eastAsia="Times New Roman" w:cs="Times New Roman"/>
          <w:szCs w:val="24"/>
        </w:rPr>
        <w:t xml:space="preserve">νησή του είχε εθνική θέση τη σύνθετη ονομασία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κ.λπ., αυτό που ισχύει από τη δεκαετία του 2000. Την ανέπτυξε ο Υπουργός Εξωτερικών και κυβερνητικός εταίρος, κ. Βενιζέλος μέσα σε αυτή την Αίθουσα, απαντώντας στο Σώμα; Την ανέπτυξε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w:t>
      </w:r>
      <w:r>
        <w:rPr>
          <w:rFonts w:eastAsia="Times New Roman" w:cs="Times New Roman"/>
          <w:szCs w:val="24"/>
        </w:rPr>
        <w:t>ευση του ΟΗΕ; Και ήρθε χθες ο πρώην Πρωθυπουργός και κή</w:t>
      </w:r>
      <w:r>
        <w:rPr>
          <w:rFonts w:eastAsia="Times New Roman" w:cs="Times New Roman"/>
          <w:szCs w:val="24"/>
        </w:rPr>
        <w:lastRenderedPageBreak/>
        <w:t xml:space="preserve">ρυξε έναν εμφύλιο, αρνούμενος οτιδήποτε συνέβη επί της πρωθυπουργίας του, αρνούμενος την εθνική του πολιτική, αν την είχε; Ποια ήταν η εθνική του πολιτική; Αυτή που </w:t>
      </w:r>
      <w:proofErr w:type="spellStart"/>
      <w:r>
        <w:rPr>
          <w:rFonts w:eastAsia="Times New Roman" w:cs="Times New Roman"/>
          <w:szCs w:val="24"/>
        </w:rPr>
        <w:t>εκήρυξε</w:t>
      </w:r>
      <w:proofErr w:type="spellEnd"/>
      <w:r>
        <w:rPr>
          <w:rFonts w:eastAsia="Times New Roman" w:cs="Times New Roman"/>
          <w:szCs w:val="24"/>
        </w:rPr>
        <w:t xml:space="preserve"> στα σκαλάκια της </w:t>
      </w:r>
      <w:r>
        <w:rPr>
          <w:rFonts w:eastAsia="Times New Roman" w:cs="Times New Roman"/>
          <w:szCs w:val="24"/>
        </w:rPr>
        <w:t>π</w:t>
      </w:r>
      <w:r>
        <w:rPr>
          <w:rFonts w:eastAsia="Times New Roman" w:cs="Times New Roman"/>
          <w:szCs w:val="24"/>
        </w:rPr>
        <w:t>λατείας Συ</w:t>
      </w:r>
      <w:r>
        <w:rPr>
          <w:rFonts w:eastAsia="Times New Roman" w:cs="Times New Roman"/>
          <w:szCs w:val="24"/>
        </w:rPr>
        <w:t>ντάγματος στο συλλαλητήριο ή αυτή την οποία εξέφραζε ως Πρωθυπουργός; Το άκουσα σοκαρισμένος. Και σοκαρισμένος άκουσα να μιλάει με περιφρόνηση για τους λαθρομετανάστες. Σοκαρισμένος άκουσα να εκφέρει μέσα στην Εθνική Αντιπροσωπεία το επιχείρημα των κλειστώ</w:t>
      </w:r>
      <w:r>
        <w:rPr>
          <w:rFonts w:eastAsia="Times New Roman" w:cs="Times New Roman"/>
          <w:szCs w:val="24"/>
        </w:rPr>
        <w:t xml:space="preserve">ν και ανοιχτών συνόρων, αυτό για το οποίο η </w:t>
      </w:r>
      <w:r>
        <w:rPr>
          <w:rFonts w:eastAsia="Times New Roman" w:cs="Times New Roman"/>
          <w:szCs w:val="24"/>
        </w:rPr>
        <w:t>ε</w:t>
      </w:r>
      <w:r>
        <w:rPr>
          <w:rFonts w:eastAsia="Times New Roman" w:cs="Times New Roman"/>
          <w:szCs w:val="24"/>
        </w:rPr>
        <w:t xml:space="preserve">λληνική Κυβέρνηση από το 2015 υποστήριξε σε όλα τα διεθνή φόρα, να αντικρούσει το επιχείρημα όλων των ακροδεξιών του </w:t>
      </w:r>
      <w:proofErr w:type="spellStart"/>
      <w:r>
        <w:rPr>
          <w:rFonts w:eastAsia="Times New Roman" w:cs="Times New Roman"/>
          <w:szCs w:val="24"/>
        </w:rPr>
        <w:t>Βίσενγκραντ</w:t>
      </w:r>
      <w:proofErr w:type="spellEnd"/>
      <w:r>
        <w:rPr>
          <w:rFonts w:eastAsia="Times New Roman" w:cs="Times New Roman"/>
          <w:szCs w:val="24"/>
        </w:rPr>
        <w:t xml:space="preserve"> και ιδιαίτερα του Ούγγρου Πρωθυπουργού </w:t>
      </w:r>
      <w:proofErr w:type="spellStart"/>
      <w:r>
        <w:rPr>
          <w:rFonts w:eastAsia="Times New Roman" w:cs="Times New Roman"/>
          <w:szCs w:val="24"/>
        </w:rPr>
        <w:t>Όρμπαν</w:t>
      </w:r>
      <w:proofErr w:type="spellEnd"/>
      <w:r>
        <w:rPr>
          <w:rFonts w:eastAsia="Times New Roman" w:cs="Times New Roman"/>
          <w:szCs w:val="24"/>
        </w:rPr>
        <w:t>, ο οποίος εγκαλούσε την Ελλάδα, γιατ</w:t>
      </w:r>
      <w:r>
        <w:rPr>
          <w:rFonts w:eastAsia="Times New Roman" w:cs="Times New Roman"/>
          <w:szCs w:val="24"/>
        </w:rPr>
        <w:t xml:space="preserve">ί δεν βουλιάζει τις βάρκες, γιατί δεν πνίγει ανθρώπους, γιατί δεν παραβιάζεις τις διεθνείς </w:t>
      </w:r>
      <w:r>
        <w:rPr>
          <w:rFonts w:eastAsia="Times New Roman" w:cs="Times New Roman"/>
          <w:szCs w:val="24"/>
        </w:rPr>
        <w:lastRenderedPageBreak/>
        <w:t xml:space="preserve">συνθήκες, γιατί δεν παραβιάζει τις ευρωπαϊκές ιδρυτικές συνθήκες μέσα στα συμβούλια Υπουργών, μέσα στις συνόδους κορυφής. </w:t>
      </w:r>
    </w:p>
    <w:p w14:paraId="2E9F9696"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Ένας Έλληνας ηγέτης υιοθετεί το επιχείρημα</w:t>
      </w:r>
      <w:r>
        <w:rPr>
          <w:rFonts w:eastAsia="Times New Roman" w:cs="Times New Roman"/>
          <w:szCs w:val="24"/>
        </w:rPr>
        <w:t xml:space="preserve"> του </w:t>
      </w:r>
      <w:proofErr w:type="spellStart"/>
      <w:r>
        <w:rPr>
          <w:rFonts w:eastAsia="Times New Roman" w:cs="Times New Roman"/>
          <w:szCs w:val="24"/>
        </w:rPr>
        <w:t>Όρμπαν</w:t>
      </w:r>
      <w:proofErr w:type="spellEnd"/>
      <w:r>
        <w:rPr>
          <w:rFonts w:eastAsia="Times New Roman" w:cs="Times New Roman"/>
          <w:szCs w:val="24"/>
        </w:rPr>
        <w:t xml:space="preserve"> εναντίον της Ελλάδ</w:t>
      </w:r>
      <w:r>
        <w:rPr>
          <w:rFonts w:eastAsia="Times New Roman" w:cs="Times New Roman"/>
          <w:szCs w:val="24"/>
        </w:rPr>
        <w:t>α</w:t>
      </w:r>
      <w:r>
        <w:rPr>
          <w:rFonts w:eastAsia="Times New Roman" w:cs="Times New Roman"/>
          <w:szCs w:val="24"/>
        </w:rPr>
        <w:t xml:space="preserve">ς; Εναντίον του ΟΗΕ; Εναντίον του Ευρωπαϊκού Συμβουλίου; Μένω κατάπληκτος. Αυτή τη μίνιμουμ ομοψυχία θα επιδείξουμε στο θέμα του </w:t>
      </w:r>
      <w:r>
        <w:rPr>
          <w:rFonts w:eastAsia="Times New Roman" w:cs="Times New Roman"/>
          <w:szCs w:val="24"/>
        </w:rPr>
        <w:t>μ</w:t>
      </w:r>
      <w:r>
        <w:rPr>
          <w:rFonts w:eastAsia="Times New Roman" w:cs="Times New Roman"/>
          <w:szCs w:val="24"/>
        </w:rPr>
        <w:t>ακεδονικού. Αυτή τη μίνιμουμ ομοψυχία, που είναι επείγουσα -και δεν θα έπρεπε να είναι μίνιμουμ</w:t>
      </w:r>
      <w:r>
        <w:rPr>
          <w:rFonts w:eastAsia="Times New Roman" w:cs="Times New Roman"/>
          <w:szCs w:val="24"/>
        </w:rPr>
        <w:t xml:space="preserve">, θα έπρεπε να είναι μάξιμουμ ομοψυχία- απέναντι στην ξέφρενη επιθετικότητα του </w:t>
      </w:r>
      <w:proofErr w:type="spellStart"/>
      <w:r>
        <w:rPr>
          <w:rFonts w:eastAsia="Times New Roman" w:cs="Times New Roman"/>
          <w:szCs w:val="24"/>
        </w:rPr>
        <w:t>Ερντογάν</w:t>
      </w:r>
      <w:proofErr w:type="spellEnd"/>
      <w:r>
        <w:rPr>
          <w:rFonts w:eastAsia="Times New Roman" w:cs="Times New Roman"/>
          <w:szCs w:val="24"/>
        </w:rPr>
        <w:t xml:space="preserve">; </w:t>
      </w:r>
    </w:p>
    <w:p w14:paraId="2E9F9697"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Ήταν </w:t>
      </w:r>
      <w:proofErr w:type="spellStart"/>
      <w:r>
        <w:rPr>
          <w:rFonts w:eastAsia="Times New Roman" w:cs="Times New Roman"/>
          <w:szCs w:val="24"/>
        </w:rPr>
        <w:t>σοκαριστικά</w:t>
      </w:r>
      <w:proofErr w:type="spellEnd"/>
      <w:r>
        <w:rPr>
          <w:rFonts w:eastAsia="Times New Roman" w:cs="Times New Roman"/>
          <w:szCs w:val="24"/>
        </w:rPr>
        <w:t xml:space="preserve"> αυτά που ακούστηκαν χθες. Επίσης είναι </w:t>
      </w:r>
      <w:proofErr w:type="spellStart"/>
      <w:r>
        <w:rPr>
          <w:rFonts w:eastAsia="Times New Roman" w:cs="Times New Roman"/>
          <w:szCs w:val="24"/>
        </w:rPr>
        <w:t>σοκαριστικά</w:t>
      </w:r>
      <w:proofErr w:type="spellEnd"/>
      <w:r>
        <w:rPr>
          <w:rFonts w:eastAsia="Times New Roman" w:cs="Times New Roman"/>
          <w:szCs w:val="24"/>
        </w:rPr>
        <w:t xml:space="preserve"> σε μια δεύτερη, ίσως αφελή, αλλά κατ’ εμέ κατεπείγουσα πρόταση, η ανασυγκρότηση της χώρας δεν μπο</w:t>
      </w:r>
      <w:r>
        <w:rPr>
          <w:rFonts w:eastAsia="Times New Roman" w:cs="Times New Roman"/>
          <w:szCs w:val="24"/>
        </w:rPr>
        <w:t xml:space="preserve">ρεί να είναι </w:t>
      </w:r>
      <w:r>
        <w:rPr>
          <w:rFonts w:eastAsia="Times New Roman" w:cs="Times New Roman"/>
          <w:szCs w:val="24"/>
        </w:rPr>
        <w:lastRenderedPageBreak/>
        <w:t xml:space="preserve">άθροισμα αποσπασματικών σχεδιασμών διαδοχικών κυβερνήσεων. </w:t>
      </w:r>
    </w:p>
    <w:p w14:paraId="2E9F9698" w14:textId="77777777" w:rsidR="00BE4DD2" w:rsidRDefault="0027121F">
      <w:pPr>
        <w:tabs>
          <w:tab w:val="left" w:pos="2608"/>
        </w:tabs>
        <w:spacing w:line="600" w:lineRule="auto"/>
        <w:ind w:firstLine="720"/>
        <w:contextualSpacing/>
        <w:jc w:val="both"/>
        <w:rPr>
          <w:rFonts w:eastAsia="Times New Roman"/>
          <w:szCs w:val="24"/>
        </w:rPr>
      </w:pPr>
      <w:r>
        <w:rPr>
          <w:rFonts w:eastAsia="Times New Roman"/>
          <w:szCs w:val="24"/>
        </w:rPr>
        <w:t xml:space="preserve">Η χώρα αποσυναρμολογείται επί οκτώ έτη τουλάχιστον. Για να </w:t>
      </w:r>
      <w:proofErr w:type="spellStart"/>
      <w:r>
        <w:rPr>
          <w:rFonts w:eastAsia="Times New Roman"/>
          <w:szCs w:val="24"/>
        </w:rPr>
        <w:t>ανασυναρμολογηθεί</w:t>
      </w:r>
      <w:proofErr w:type="spellEnd"/>
      <w:r>
        <w:rPr>
          <w:rFonts w:eastAsia="Times New Roman"/>
          <w:szCs w:val="24"/>
        </w:rPr>
        <w:t xml:space="preserve"> σε μια νέα βελτιωμένη εκδοχή που θα εμπνέει αισιοδοξία στην νεότερες γενιές, χρειάζεται άλλα δέκα χρόνια τ</w:t>
      </w:r>
      <w:r>
        <w:rPr>
          <w:rFonts w:eastAsia="Times New Roman"/>
          <w:szCs w:val="24"/>
        </w:rPr>
        <w:t xml:space="preserve">ουλάχιστον, μπορεί και δεκαπέντε, μπορεί και είκοσι. Δεν χρειάζεται ένα στρατηγικό σχέδιο. </w:t>
      </w:r>
    </w:p>
    <w:p w14:paraId="2E9F9699" w14:textId="77777777" w:rsidR="00BE4DD2" w:rsidRDefault="0027121F">
      <w:pPr>
        <w:tabs>
          <w:tab w:val="left" w:pos="2608"/>
        </w:tabs>
        <w:spacing w:line="600" w:lineRule="auto"/>
        <w:ind w:firstLine="720"/>
        <w:contextualSpacing/>
        <w:jc w:val="both"/>
        <w:rPr>
          <w:rFonts w:eastAsia="Times New Roman"/>
          <w:szCs w:val="24"/>
        </w:rPr>
      </w:pPr>
      <w:r>
        <w:rPr>
          <w:rFonts w:eastAsia="Times New Roman"/>
          <w:szCs w:val="24"/>
        </w:rPr>
        <w:t xml:space="preserve">Το 1960 ο Κωνσταντίνος Καραμανλής κάλεσε τον Ανδρέα Παπανδρέου από τις Ηνωμένες Πολιτείες να έρθει επικεφαλής του ΚΕΠΕ και να κάνουν σχεδιασμό. Ο μέγας </w:t>
      </w:r>
      <w:proofErr w:type="spellStart"/>
      <w:r>
        <w:rPr>
          <w:rFonts w:eastAsia="Times New Roman"/>
          <w:szCs w:val="24"/>
        </w:rPr>
        <w:t>οικονομέτρης</w:t>
      </w:r>
      <w:proofErr w:type="spellEnd"/>
      <w:r>
        <w:rPr>
          <w:rFonts w:eastAsia="Times New Roman"/>
          <w:szCs w:val="24"/>
        </w:rPr>
        <w:t xml:space="preserve"> του </w:t>
      </w:r>
      <w:proofErr w:type="spellStart"/>
      <w:r>
        <w:rPr>
          <w:rFonts w:eastAsia="Times New Roman"/>
          <w:szCs w:val="24"/>
        </w:rPr>
        <w:t>Μπέρκλεϊ</w:t>
      </w:r>
      <w:proofErr w:type="spellEnd"/>
      <w:r>
        <w:rPr>
          <w:rFonts w:eastAsia="Times New Roman"/>
          <w:szCs w:val="24"/>
        </w:rPr>
        <w:t xml:space="preserve"> να έρθει στην Ελλάδα να δουλέψει. Εδώ ποιες είναι οι πνευματικές και πολιτικές και ηθικές δυνάμεις των αιρετών όπου ο ένας </w:t>
      </w:r>
      <w:r>
        <w:rPr>
          <w:rFonts w:eastAsia="Times New Roman"/>
          <w:szCs w:val="24"/>
        </w:rPr>
        <w:lastRenderedPageBreak/>
        <w:t>καθυβρίζει τον άλλο και πρώην ανώτατοι θεσμικοί παράγοντες, όπως ο Αντιπρόεδρος κ. Βενιζέλος και ο πρώην Πρωθυπουργός κ</w:t>
      </w:r>
      <w:r>
        <w:rPr>
          <w:rFonts w:eastAsia="Times New Roman"/>
          <w:szCs w:val="24"/>
        </w:rPr>
        <w:t xml:space="preserve">. Σαμαράς επισείουν δικαστήρια για έσχατη προδοσία; </w:t>
      </w:r>
    </w:p>
    <w:p w14:paraId="2E9F969A" w14:textId="77777777" w:rsidR="00BE4DD2" w:rsidRDefault="0027121F">
      <w:pPr>
        <w:tabs>
          <w:tab w:val="left" w:pos="2608"/>
        </w:tabs>
        <w:spacing w:line="600" w:lineRule="auto"/>
        <w:ind w:firstLine="720"/>
        <w:contextualSpacing/>
        <w:jc w:val="both"/>
        <w:rPr>
          <w:rFonts w:eastAsia="Times New Roman"/>
          <w:szCs w:val="24"/>
        </w:rPr>
      </w:pPr>
      <w:r>
        <w:rPr>
          <w:rFonts w:eastAsia="Times New Roman"/>
          <w:szCs w:val="24"/>
        </w:rPr>
        <w:t>Ουδείς δικάστηκε εχθές. Ουδείς εγκαλείται για κα</w:t>
      </w:r>
      <w:r>
        <w:rPr>
          <w:rFonts w:eastAsia="Times New Roman"/>
          <w:szCs w:val="24"/>
        </w:rPr>
        <w:t>μ</w:t>
      </w:r>
      <w:r>
        <w:rPr>
          <w:rFonts w:eastAsia="Times New Roman"/>
          <w:szCs w:val="24"/>
        </w:rPr>
        <w:t>μία ενοχή. Αναφέρθηκαν τα ονόματα, ήρθαν εδώ να προχωρήσουμε και να εξετάσουμε. Αν υπάρχουν ευθύνες πρέπει να αποδοθούν για να προστατεύσουμε αυτό το «σπί</w:t>
      </w:r>
      <w:r>
        <w:rPr>
          <w:rFonts w:eastAsia="Times New Roman"/>
          <w:szCs w:val="24"/>
        </w:rPr>
        <w:t>τι» της δημοκρατίας το οποίο με βαθιά καχυποψία αντιμετωπίζουν εκατομμύρια συμπολίτες μας. Αυτή είναι η δουλειά μας.</w:t>
      </w:r>
    </w:p>
    <w:p w14:paraId="2E9F969B" w14:textId="77777777" w:rsidR="00BE4DD2" w:rsidRDefault="0027121F">
      <w:pPr>
        <w:tabs>
          <w:tab w:val="left" w:pos="2608"/>
        </w:tabs>
        <w:spacing w:line="600" w:lineRule="auto"/>
        <w:ind w:firstLine="720"/>
        <w:contextualSpacing/>
        <w:jc w:val="both"/>
        <w:rPr>
          <w:rFonts w:eastAsia="Times New Roman"/>
          <w:szCs w:val="24"/>
        </w:rPr>
      </w:pPr>
      <w:r>
        <w:rPr>
          <w:rFonts w:eastAsia="Times New Roman"/>
          <w:szCs w:val="24"/>
        </w:rPr>
        <w:t xml:space="preserve">Όταν, λοιπόν, συζητάμε για παραγωγική ανασυγκρότηση, συζητάμε για κοινή αντιμετώπιση εξωτερικών κινδύνων, για κοινή πορεία προς το μέλλον, </w:t>
      </w:r>
      <w:r>
        <w:rPr>
          <w:rFonts w:eastAsia="Times New Roman"/>
          <w:szCs w:val="24"/>
        </w:rPr>
        <w:t xml:space="preserve">θα πρέπει να τα αναζητήσουμε αυτά και να τα δούμε μέσα μας. Οι κυβερνήσεις των σαράντα και πλέων ετών </w:t>
      </w:r>
      <w:r>
        <w:rPr>
          <w:rFonts w:eastAsia="Times New Roman"/>
          <w:szCs w:val="24"/>
        </w:rPr>
        <w:lastRenderedPageBreak/>
        <w:t>της Γ</w:t>
      </w:r>
      <w:r>
        <w:rPr>
          <w:rFonts w:eastAsia="Times New Roman"/>
          <w:szCs w:val="24"/>
        </w:rPr>
        <w:t>΄</w:t>
      </w:r>
      <w:r>
        <w:rPr>
          <w:rFonts w:eastAsia="Times New Roman"/>
          <w:szCs w:val="24"/>
        </w:rPr>
        <w:t xml:space="preserve"> Ελληνικής Δημοκρατίας μπορούν να πιστωθούν με πολλά βήματα προοδευτικά για τη δημοκρατία, αλλά θα πρέπει να κάνουν όλοι αυτοκριτική, συμπεριλαμβανο</w:t>
      </w:r>
      <w:r>
        <w:rPr>
          <w:rFonts w:eastAsia="Times New Roman"/>
          <w:szCs w:val="24"/>
        </w:rPr>
        <w:t>μένης της παρούσας Κυβέρνησης, αλλά έχετε το μικρότερο μερίδιο ευθύνης για το ιστορικό ατύχημα του 2010, και να βγάλουμε συμπεράσματα απ’ αυτό.</w:t>
      </w:r>
    </w:p>
    <w:p w14:paraId="2E9F969C" w14:textId="77777777" w:rsidR="00BE4DD2" w:rsidRDefault="0027121F">
      <w:pPr>
        <w:tabs>
          <w:tab w:val="left" w:pos="2608"/>
        </w:tabs>
        <w:spacing w:line="600" w:lineRule="auto"/>
        <w:ind w:firstLine="720"/>
        <w:contextualSpacing/>
        <w:jc w:val="both"/>
        <w:rPr>
          <w:rFonts w:eastAsia="Times New Roman"/>
          <w:szCs w:val="24"/>
        </w:rPr>
      </w:pPr>
      <w:r>
        <w:rPr>
          <w:rFonts w:eastAsia="Times New Roman"/>
          <w:szCs w:val="24"/>
        </w:rPr>
        <w:t>Νοοτροπίες ιδιοκτητών κράτους και νταβατζήδων της εξουσίας δεν χωρά η ελληνική δημοκρατία πλέον. Κανείς δεν είνα</w:t>
      </w:r>
      <w:r>
        <w:rPr>
          <w:rFonts w:eastAsia="Times New Roman"/>
          <w:szCs w:val="24"/>
        </w:rPr>
        <w:t>ι ιδιοκτήτης της δημοκρατίας, κανένας δεν είναι βαρόνος, κανείς δεν είναι φύλαρχος, κανένας δεν γεννιέται με το ασημένιο κουτάλι της δημοκρατίας στο στόμα του. Θα πρέπει να αντλήσει νομιμοποίηση από τον λαό, να λογοδοτεί διαρκώς στον λαό και να είναι έτοιμ</w:t>
      </w:r>
      <w:r>
        <w:rPr>
          <w:rFonts w:eastAsia="Times New Roman"/>
          <w:szCs w:val="24"/>
        </w:rPr>
        <w:t xml:space="preserve">ος να κάνει αυτοκριτική, να κριθεί και να τιμωρηθεί αν έχει παραβεί τον όρκο </w:t>
      </w:r>
      <w:r>
        <w:rPr>
          <w:rFonts w:eastAsia="Times New Roman"/>
          <w:szCs w:val="24"/>
        </w:rPr>
        <w:lastRenderedPageBreak/>
        <w:t xml:space="preserve">της δημοκρατίας. Αυτό είναι το συμπέρασμα το χθεσινό κι αυτό είναι το συμπέρασμα της οκτάχρονης ιστορικής περιπέτειας. </w:t>
      </w:r>
    </w:p>
    <w:p w14:paraId="2E9F969D" w14:textId="77777777" w:rsidR="00BE4DD2" w:rsidRDefault="0027121F">
      <w:pPr>
        <w:tabs>
          <w:tab w:val="left" w:pos="2608"/>
        </w:tabs>
        <w:spacing w:line="600" w:lineRule="auto"/>
        <w:ind w:firstLine="720"/>
        <w:contextualSpacing/>
        <w:jc w:val="both"/>
        <w:rPr>
          <w:rFonts w:eastAsia="Times New Roman"/>
          <w:szCs w:val="24"/>
        </w:rPr>
      </w:pPr>
      <w:r>
        <w:rPr>
          <w:rFonts w:eastAsia="Times New Roman"/>
          <w:szCs w:val="24"/>
        </w:rPr>
        <w:t>Σας ευχαριστώ.</w:t>
      </w:r>
    </w:p>
    <w:p w14:paraId="2E9F969E" w14:textId="77777777" w:rsidR="00BE4DD2" w:rsidRDefault="0027121F">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E9F969F" w14:textId="77777777" w:rsidR="00BE4DD2" w:rsidRDefault="0027121F">
      <w:pPr>
        <w:tabs>
          <w:tab w:val="left" w:pos="282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 </w:t>
      </w:r>
      <w:proofErr w:type="spellStart"/>
      <w:r>
        <w:rPr>
          <w:rFonts w:eastAsia="Times New Roman"/>
          <w:szCs w:val="24"/>
        </w:rPr>
        <w:t>Ξυδάκη</w:t>
      </w:r>
      <w:proofErr w:type="spellEnd"/>
      <w:r>
        <w:rPr>
          <w:rFonts w:eastAsia="Times New Roman"/>
          <w:szCs w:val="24"/>
        </w:rPr>
        <w:t xml:space="preserve">. </w:t>
      </w:r>
    </w:p>
    <w:p w14:paraId="2E9F96A0" w14:textId="77777777" w:rsidR="00BE4DD2" w:rsidRDefault="0027121F">
      <w:pPr>
        <w:tabs>
          <w:tab w:val="left" w:pos="2820"/>
        </w:tabs>
        <w:spacing w:line="600" w:lineRule="auto"/>
        <w:ind w:firstLine="720"/>
        <w:contextualSpacing/>
        <w:jc w:val="both"/>
        <w:rPr>
          <w:rFonts w:eastAsia="Times New Roman"/>
          <w:szCs w:val="24"/>
        </w:rPr>
      </w:pPr>
      <w:r>
        <w:rPr>
          <w:rFonts w:eastAsia="Times New Roman"/>
          <w:szCs w:val="24"/>
        </w:rPr>
        <w:t>Παρακαλώ τον Υπουργό κ. Νεκτάριο Σαντορινιό να λάβει το</w:t>
      </w:r>
      <w:r>
        <w:rPr>
          <w:rFonts w:eastAsia="Times New Roman"/>
          <w:szCs w:val="24"/>
        </w:rPr>
        <w:t>ν</w:t>
      </w:r>
      <w:r>
        <w:rPr>
          <w:rFonts w:eastAsia="Times New Roman"/>
          <w:szCs w:val="24"/>
        </w:rPr>
        <w:t xml:space="preserve"> λόγο.</w:t>
      </w:r>
    </w:p>
    <w:p w14:paraId="2E9F96A1" w14:textId="77777777" w:rsidR="00BE4DD2" w:rsidRDefault="0027121F">
      <w:pPr>
        <w:tabs>
          <w:tab w:val="left" w:pos="2820"/>
        </w:tabs>
        <w:spacing w:line="600" w:lineRule="auto"/>
        <w:ind w:firstLine="720"/>
        <w:contextualSpacing/>
        <w:jc w:val="both"/>
        <w:rPr>
          <w:rFonts w:eastAsia="Times New Roman"/>
          <w:szCs w:val="24"/>
        </w:rPr>
      </w:pPr>
      <w:r>
        <w:rPr>
          <w:rFonts w:eastAsia="Times New Roman"/>
          <w:szCs w:val="24"/>
        </w:rPr>
        <w:t xml:space="preserve">Έχετε τον λόγο για έξι λεπτά με ανοχή για ό,τι χρειαστείτε, κύριε Υπουργέ. Και να πούμε συλλυπητήρια για την απώλεια του </w:t>
      </w:r>
      <w:r>
        <w:rPr>
          <w:rFonts w:eastAsia="Times New Roman"/>
          <w:szCs w:val="24"/>
        </w:rPr>
        <w:t>πατέρα σας.</w:t>
      </w:r>
    </w:p>
    <w:p w14:paraId="2E9F96A2" w14:textId="77777777" w:rsidR="00BE4DD2" w:rsidRDefault="0027121F">
      <w:pPr>
        <w:tabs>
          <w:tab w:val="left" w:pos="2820"/>
        </w:tabs>
        <w:spacing w:line="600" w:lineRule="auto"/>
        <w:ind w:firstLine="720"/>
        <w:contextualSpacing/>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Ευχαριστώ, κύριε Πρόεδρε.</w:t>
      </w:r>
    </w:p>
    <w:p w14:paraId="2E9F96A3" w14:textId="77777777" w:rsidR="00BE4DD2" w:rsidRDefault="0027121F">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θα μου επιτρέψετε να ξεκινήσω -και θα είναι η μοναδική εκτροπή από το νομοσχέδιο- από την αναβάθμιση της Ελλάδας από </w:t>
      </w:r>
      <w:r>
        <w:rPr>
          <w:rFonts w:eastAsia="Times New Roman"/>
          <w:szCs w:val="24"/>
        </w:rPr>
        <w:t xml:space="preserve">τον </w:t>
      </w:r>
      <w:r>
        <w:rPr>
          <w:rFonts w:eastAsia="Times New Roman"/>
          <w:szCs w:val="24"/>
        </w:rPr>
        <w:t>ο</w:t>
      </w:r>
      <w:r>
        <w:rPr>
          <w:rFonts w:eastAsia="Times New Roman"/>
          <w:szCs w:val="24"/>
        </w:rPr>
        <w:t xml:space="preserve">ίκο </w:t>
      </w:r>
      <w:r>
        <w:rPr>
          <w:rFonts w:eastAsia="Times New Roman"/>
          <w:szCs w:val="24"/>
        </w:rPr>
        <w:t>«</w:t>
      </w:r>
      <w:r>
        <w:rPr>
          <w:rFonts w:eastAsia="Times New Roman"/>
          <w:szCs w:val="24"/>
          <w:lang w:val="en-US"/>
        </w:rPr>
        <w:t>MOODY</w:t>
      </w:r>
      <w:r>
        <w:rPr>
          <w:rFonts w:eastAsia="Times New Roman"/>
          <w:szCs w:val="24"/>
        </w:rPr>
        <w:t xml:space="preserve">’ </w:t>
      </w:r>
      <w:r>
        <w:rPr>
          <w:rFonts w:eastAsia="Times New Roman"/>
          <w:szCs w:val="24"/>
          <w:lang w:val="en-US"/>
        </w:rPr>
        <w:t>S</w:t>
      </w:r>
      <w:r>
        <w:rPr>
          <w:rFonts w:eastAsia="Times New Roman"/>
          <w:szCs w:val="24"/>
        </w:rPr>
        <w:t>»</w:t>
      </w:r>
      <w:r>
        <w:rPr>
          <w:rFonts w:eastAsia="Times New Roman"/>
          <w:szCs w:val="24"/>
        </w:rPr>
        <w:t xml:space="preserve">. </w:t>
      </w:r>
    </w:p>
    <w:p w14:paraId="2E9F96A4" w14:textId="77777777" w:rsidR="00BE4DD2" w:rsidRDefault="0027121F">
      <w:pPr>
        <w:tabs>
          <w:tab w:val="left" w:pos="2820"/>
        </w:tabs>
        <w:spacing w:line="600" w:lineRule="auto"/>
        <w:ind w:firstLine="720"/>
        <w:contextualSpacing/>
        <w:jc w:val="both"/>
        <w:rPr>
          <w:rFonts w:eastAsia="Times New Roman"/>
          <w:szCs w:val="24"/>
        </w:rPr>
      </w:pPr>
      <w:r>
        <w:rPr>
          <w:rFonts w:eastAsia="Times New Roman"/>
          <w:szCs w:val="24"/>
        </w:rPr>
        <w:t xml:space="preserve">Επειδή ακούσαμε ότι το 2014 η χώρα βρισκόταν σε αυτό το επίπεδο, θα καταθέσω στα Πρακτικά την ανακοίνωση του </w:t>
      </w:r>
      <w:r>
        <w:rPr>
          <w:rFonts w:eastAsia="Times New Roman"/>
          <w:szCs w:val="24"/>
        </w:rPr>
        <w:t>ο</w:t>
      </w:r>
      <w:r>
        <w:rPr>
          <w:rFonts w:eastAsia="Times New Roman"/>
          <w:szCs w:val="24"/>
        </w:rPr>
        <w:t xml:space="preserve">ίκου </w:t>
      </w:r>
      <w:r>
        <w:rPr>
          <w:rFonts w:eastAsia="Times New Roman"/>
          <w:szCs w:val="24"/>
        </w:rPr>
        <w:t>«</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που λέει κάτι ενδιαφέρον στο σημείο πέντε. Λέει ότι το ρίσκο μιας στάσης πληρωμών ή αναδιάρθρωσης του χρέους </w:t>
      </w:r>
      <w:r>
        <w:rPr>
          <w:rFonts w:eastAsia="Times New Roman"/>
          <w:szCs w:val="24"/>
        </w:rPr>
        <w:t xml:space="preserve">που βρίσκεται στα χέρια ιδιωτών έχει μειωθεί σημαντικά. Ενώ η Ελλάδα βρισκόταν σε αντίστοιχο σημείο καμπής στα μέσα του 2014, ο </w:t>
      </w:r>
      <w:r>
        <w:rPr>
          <w:rFonts w:eastAsia="Times New Roman"/>
          <w:szCs w:val="24"/>
        </w:rPr>
        <w:t>ο</w:t>
      </w:r>
      <w:r>
        <w:rPr>
          <w:rFonts w:eastAsia="Times New Roman"/>
          <w:szCs w:val="24"/>
        </w:rPr>
        <w:t>ίκος θεωρεί ότι το ρίσκο ανατροπής ή εκτροχιασμού της δημοσιονομικής και οικονομικής προόδου που έχει επιτευχθεί είναι σημαντικ</w:t>
      </w:r>
      <w:r>
        <w:rPr>
          <w:rFonts w:eastAsia="Times New Roman"/>
          <w:szCs w:val="24"/>
        </w:rPr>
        <w:t xml:space="preserve">ά χαμηλότερο. </w:t>
      </w:r>
    </w:p>
    <w:p w14:paraId="2E9F96A5" w14:textId="77777777" w:rsidR="00BE4DD2" w:rsidRDefault="0027121F">
      <w:pPr>
        <w:tabs>
          <w:tab w:val="left" w:pos="2820"/>
        </w:tabs>
        <w:spacing w:line="600" w:lineRule="auto"/>
        <w:ind w:firstLine="720"/>
        <w:contextualSpacing/>
        <w:jc w:val="both"/>
        <w:rPr>
          <w:rFonts w:eastAsia="Times New Roman"/>
          <w:b/>
          <w:szCs w:val="24"/>
        </w:rPr>
      </w:pPr>
      <w:r>
        <w:rPr>
          <w:rFonts w:eastAsia="Times New Roman"/>
          <w:szCs w:val="24"/>
        </w:rPr>
        <w:lastRenderedPageBreak/>
        <w:t>Άρα μην μας λέτε ότι στην ίδια κατάσταση ήμασταν το 2014. Ξέρετε, υπάρχει και μια ελάχιστη νοημοσύνη κάποιων που μπορούν να διαβάσουν αυτή την ανακοίνωση.</w:t>
      </w:r>
    </w:p>
    <w:p w14:paraId="2E9F96A6" w14:textId="77777777" w:rsidR="00BE4DD2" w:rsidRDefault="0027121F">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Υφυπουργός Ναυτιλίας και Νησιωτικής Πολιτικής κ. Νεκτάριος Σαντοριν</w:t>
      </w:r>
      <w:r>
        <w:rPr>
          <w:rFonts w:eastAsia="Times New Roman" w:cs="Times New Roman"/>
          <w:szCs w:val="24"/>
        </w:rPr>
        <w:t>ιός καταθέτει για τα Πρακτικά το προαναφερθέν έγγραφο, το οποί βρίσκεται στο αρχείο του Τμήματος Γραμματείας της Διεύθυνσης Στενογραφίας και Πρακτικών της Βουλής)</w:t>
      </w:r>
    </w:p>
    <w:p w14:paraId="2E9F96A7" w14:textId="77777777" w:rsidR="00BE4DD2" w:rsidRDefault="0027121F">
      <w:pPr>
        <w:tabs>
          <w:tab w:val="left" w:pos="2608"/>
        </w:tabs>
        <w:spacing w:line="600" w:lineRule="auto"/>
        <w:ind w:firstLine="720"/>
        <w:contextualSpacing/>
        <w:jc w:val="both"/>
        <w:rPr>
          <w:rFonts w:eastAsia="Times New Roman"/>
          <w:szCs w:val="24"/>
        </w:rPr>
      </w:pPr>
      <w:r>
        <w:rPr>
          <w:rFonts w:eastAsia="Times New Roman"/>
          <w:szCs w:val="24"/>
        </w:rPr>
        <w:t xml:space="preserve">Πάμε τώρα στα της τροποποίησης της </w:t>
      </w:r>
      <w:r>
        <w:rPr>
          <w:rFonts w:eastAsia="Times New Roman"/>
          <w:szCs w:val="24"/>
        </w:rPr>
        <w:t>σ</w:t>
      </w:r>
      <w:r>
        <w:rPr>
          <w:rFonts w:eastAsia="Times New Roman"/>
          <w:szCs w:val="24"/>
        </w:rPr>
        <w:t xml:space="preserve">ύμβασης </w:t>
      </w:r>
      <w:r>
        <w:rPr>
          <w:rFonts w:eastAsia="Times New Roman"/>
          <w:szCs w:val="24"/>
        </w:rPr>
        <w:t>π</w:t>
      </w:r>
      <w:r>
        <w:rPr>
          <w:rFonts w:eastAsia="Times New Roman"/>
          <w:szCs w:val="24"/>
        </w:rPr>
        <w:t>αραχώρησης του ΟΛΘ. Νομίζω ότι και οι δύο ή οι π</w:t>
      </w:r>
      <w:r>
        <w:rPr>
          <w:rFonts w:eastAsia="Times New Roman"/>
          <w:szCs w:val="24"/>
        </w:rPr>
        <w:t xml:space="preserve">ερισσότερες πλευρές, πλην ίσως του ΚΚΕ και της Χρυσής Αυγής, συμφωνούμε ότι αυτή η </w:t>
      </w:r>
      <w:r>
        <w:rPr>
          <w:rFonts w:eastAsia="Times New Roman"/>
          <w:szCs w:val="24"/>
        </w:rPr>
        <w:t>σ</w:t>
      </w:r>
      <w:r>
        <w:rPr>
          <w:rFonts w:eastAsia="Times New Roman"/>
          <w:szCs w:val="24"/>
        </w:rPr>
        <w:t xml:space="preserve">ύμβαση </w:t>
      </w:r>
      <w:r>
        <w:rPr>
          <w:rFonts w:eastAsia="Times New Roman"/>
          <w:szCs w:val="24"/>
        </w:rPr>
        <w:t>π</w:t>
      </w:r>
      <w:r>
        <w:rPr>
          <w:rFonts w:eastAsia="Times New Roman"/>
          <w:szCs w:val="24"/>
        </w:rPr>
        <w:t xml:space="preserve">αραχώρησης του ΟΛΘ, όπως κι εκείνη του ΟΛΠ, είναι </w:t>
      </w:r>
      <w:r>
        <w:rPr>
          <w:rFonts w:eastAsia="Times New Roman"/>
          <w:szCs w:val="24"/>
        </w:rPr>
        <w:lastRenderedPageBreak/>
        <w:t>συμβάσεις οι οποίες συμβάλλουν στην παραγωγική ανασυγκρότηση, δημιουργούν αναπτυξιακές προοπτικές και μάλιστα σε λ</w:t>
      </w:r>
      <w:r>
        <w:rPr>
          <w:rFonts w:eastAsia="Times New Roman"/>
          <w:szCs w:val="24"/>
        </w:rPr>
        <w:t>ιμάνια που οι προηγούμενες διοικήσεις επίτηδες είχαν αφήσει να καταρρεύσουν.</w:t>
      </w:r>
    </w:p>
    <w:p w14:paraId="2E9F96A8"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Ειπώθηκαν και παραδείγματα και από τον κ. Λαζαρίδη και από άλλους, ότι αυτό το λιμάνι, ενώ θα μπορούσε να έχει προοπτικές, κάποιοι το κρατούσαν. Και δεν το κράτησαν το 2008 τα κιν</w:t>
      </w:r>
      <w:r>
        <w:rPr>
          <w:rFonts w:eastAsia="Times New Roman" w:cs="Times New Roman"/>
          <w:szCs w:val="24"/>
        </w:rPr>
        <w:t xml:space="preserve">ήματα, δεν το κράτησαν αυτοί, οι οποίοι έλεγαν «μην ξεπουλήσετε έτσι» το 2008. </w:t>
      </w:r>
    </w:p>
    <w:p w14:paraId="2E9F96A9"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 xml:space="preserve">Άλλωστε, αφού ήρθε μία τόσο καλή πρόταση, 400 εκατομμυρίων για τον ΣΕΜΠΟ και 400 εκατομμύρια επενδύσεις της </w:t>
      </w:r>
      <w:r>
        <w:rPr>
          <w:rFonts w:eastAsia="Times New Roman" w:cs="Times New Roman"/>
          <w:szCs w:val="24"/>
        </w:rPr>
        <w:t>κ</w:t>
      </w:r>
      <w:r>
        <w:rPr>
          <w:rFonts w:eastAsia="Times New Roman" w:cs="Times New Roman"/>
          <w:szCs w:val="24"/>
        </w:rPr>
        <w:t>οινοπραξίας «</w:t>
      </w:r>
      <w:r>
        <w:rPr>
          <w:rFonts w:eastAsia="Times New Roman" w:cs="Times New Roman"/>
          <w:szCs w:val="24"/>
          <w:lang w:val="en-US"/>
        </w:rPr>
        <w:t>HUDSON</w:t>
      </w:r>
      <w:r>
        <w:rPr>
          <w:rFonts w:eastAsia="Times New Roman" w:cs="Times New Roman"/>
          <w:szCs w:val="24"/>
        </w:rPr>
        <w:t xml:space="preserve"> ΛΑΥΡΕΝΤΙΑΔΗ» νομίζω –δεν ξέρω για ποιον </w:t>
      </w:r>
      <w:r>
        <w:rPr>
          <w:rFonts w:eastAsia="Times New Roman" w:cs="Times New Roman"/>
          <w:szCs w:val="24"/>
        </w:rPr>
        <w:lastRenderedPageBreak/>
        <w:t>λόγο ξε</w:t>
      </w:r>
      <w:r>
        <w:rPr>
          <w:rFonts w:eastAsia="Times New Roman" w:cs="Times New Roman"/>
          <w:szCs w:val="24"/>
        </w:rPr>
        <w:t xml:space="preserve">χνάτε τον Λαυρεντιάδη, γιατί ήταν μέσα- γιατί δεν προχώρησε; Γιατί ήταν μία έωλη συμφωνία. Ήταν μία συμφωνία που δεν ακυρώθηκε από τα κινήματα. Ακυρώθηκε από την πραγματικότητα, γιατί δεν μπορούσε να γίνει. Και είναι ξεκάθαρο αυτό. </w:t>
      </w:r>
    </w:p>
    <w:p w14:paraId="2E9F96AA"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 xml:space="preserve">Μην αναρωτιέστε, κύριε </w:t>
      </w:r>
      <w:r>
        <w:rPr>
          <w:rFonts w:eastAsia="Times New Roman" w:cs="Times New Roman"/>
          <w:szCs w:val="24"/>
        </w:rPr>
        <w:t xml:space="preserve">Λοβέρδο, το είπε ο κ. </w:t>
      </w:r>
      <w:proofErr w:type="spellStart"/>
      <w:r>
        <w:rPr>
          <w:rFonts w:eastAsia="Times New Roman" w:cs="Times New Roman"/>
          <w:szCs w:val="24"/>
        </w:rPr>
        <w:t>Πλακιωτάκης</w:t>
      </w:r>
      <w:proofErr w:type="spellEnd"/>
      <w:r>
        <w:rPr>
          <w:rFonts w:eastAsia="Times New Roman" w:cs="Times New Roman"/>
          <w:szCs w:val="24"/>
        </w:rPr>
        <w:t xml:space="preserve">! </w:t>
      </w:r>
    </w:p>
    <w:p w14:paraId="2E9F96AB"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Το 2011 είχε πάρει απόφαση η διοίκηση του ΟΛΘ με χρηματοδότηση εγγυημένη να επεκτείνει τον ΣΕΜΠΟ τ</w:t>
      </w:r>
      <w:r>
        <w:rPr>
          <w:rFonts w:eastAsia="Times New Roman" w:cs="Times New Roman"/>
          <w:szCs w:val="24"/>
        </w:rPr>
        <w:t>η</w:t>
      </w:r>
      <w:r>
        <w:rPr>
          <w:rFonts w:eastAsia="Times New Roman" w:cs="Times New Roman"/>
          <w:szCs w:val="24"/>
        </w:rPr>
        <w:t>ν Προβλήτα 6. Ξέρετε τι έγινε; Το 2011, μόλις έγινε η μεταφορά των μετοχών στο ΤΑΙΠΕΔ με δική σας απόφαση, αποφάσισε το Τ</w:t>
      </w:r>
      <w:r>
        <w:rPr>
          <w:rFonts w:eastAsia="Times New Roman" w:cs="Times New Roman"/>
          <w:szCs w:val="24"/>
        </w:rPr>
        <w:t xml:space="preserve">ΑΙΠΕΔ ότι δεν είναι καλό για το λιμάνι να προχωρήσει. </w:t>
      </w:r>
    </w:p>
    <w:p w14:paraId="2E9F96AC"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Ποιος, λοιπόν, κράτησε το λιμάνι εκεί, σε αυτή την κατάσταση; Τα κινήματα ή η δική σας αντίληψη ότι το ΤΑΙΠΕΔ πρέπει να πουλήσει οπωσδήποτε; Για να ξέρουμε τι λέμε εδώ μέσα</w:t>
      </w:r>
      <w:r w:rsidRPr="00CA16CF">
        <w:rPr>
          <w:rFonts w:eastAsia="Times New Roman" w:cs="Times New Roman"/>
          <w:szCs w:val="24"/>
        </w:rPr>
        <w:t>!</w:t>
      </w:r>
    </w:p>
    <w:p w14:paraId="2E9F96AD"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συζητάμε για συμβάσεις. Ξέρετε, δεν είχαμε κείμενο προσύμβασης δικής σας για τον ΟΛΘ, είχαμε για τον ΟΛΠ όμως. Και όταν έγινε η συζήτηση για την παραχώρηση του ΟΛΠ είπαν οι ίδιοι οι φορείς ότι στο προηγούμενο σχέδιο σύμβασης δεν είχατε μ</w:t>
      </w:r>
      <w:r>
        <w:rPr>
          <w:rFonts w:eastAsia="Times New Roman" w:cs="Times New Roman"/>
          <w:szCs w:val="24"/>
        </w:rPr>
        <w:t xml:space="preserve">εριμνήσει για τα εργασιακά δικαιώματα, δεν είχατε μεριμνήσει για τη </w:t>
      </w:r>
      <w:r>
        <w:rPr>
          <w:rFonts w:eastAsia="Times New Roman" w:cs="Times New Roman"/>
          <w:szCs w:val="24"/>
        </w:rPr>
        <w:t>ζ</w:t>
      </w:r>
      <w:r>
        <w:rPr>
          <w:rFonts w:eastAsia="Times New Roman" w:cs="Times New Roman"/>
          <w:szCs w:val="24"/>
        </w:rPr>
        <w:t xml:space="preserve">ώνη </w:t>
      </w:r>
      <w:r>
        <w:rPr>
          <w:rFonts w:eastAsia="Times New Roman" w:cs="Times New Roman"/>
          <w:szCs w:val="24"/>
        </w:rPr>
        <w:t>Λ</w:t>
      </w:r>
      <w:r>
        <w:rPr>
          <w:rFonts w:eastAsia="Times New Roman" w:cs="Times New Roman"/>
          <w:szCs w:val="24"/>
        </w:rPr>
        <w:t>ιπάσματος, δεν είχατε μεριμνήσει για τους αρχαιολογικούς χώρους στην περιοχή της Κυνόσουρας, δεν είχατε μεριμνήσει ούτε καν για τη Σχολή Λιμενοφυλάκων, δεν είχατε μεριμνήσει για τα α</w:t>
      </w:r>
      <w:r>
        <w:rPr>
          <w:rFonts w:eastAsia="Times New Roman" w:cs="Times New Roman"/>
          <w:szCs w:val="24"/>
        </w:rPr>
        <w:t xml:space="preserve">κίνητα του ΟΛΘ που είναι εκτός της </w:t>
      </w:r>
      <w:r>
        <w:rPr>
          <w:rFonts w:eastAsia="Times New Roman" w:cs="Times New Roman"/>
          <w:szCs w:val="24"/>
        </w:rPr>
        <w:t>χ</w:t>
      </w:r>
      <w:r>
        <w:rPr>
          <w:rFonts w:eastAsia="Times New Roman" w:cs="Times New Roman"/>
          <w:szCs w:val="24"/>
        </w:rPr>
        <w:t xml:space="preserve">ερσαίας </w:t>
      </w:r>
      <w:r>
        <w:rPr>
          <w:rFonts w:eastAsia="Times New Roman" w:cs="Times New Roman"/>
          <w:szCs w:val="24"/>
        </w:rPr>
        <w:t>ζ</w:t>
      </w:r>
      <w:r>
        <w:rPr>
          <w:rFonts w:eastAsia="Times New Roman" w:cs="Times New Roman"/>
          <w:szCs w:val="24"/>
        </w:rPr>
        <w:t xml:space="preserve">ώνης </w:t>
      </w:r>
      <w:r>
        <w:rPr>
          <w:rFonts w:eastAsia="Times New Roman" w:cs="Times New Roman"/>
          <w:szCs w:val="24"/>
        </w:rPr>
        <w:t>λ</w:t>
      </w:r>
      <w:r>
        <w:rPr>
          <w:rFonts w:eastAsia="Times New Roman" w:cs="Times New Roman"/>
          <w:szCs w:val="24"/>
        </w:rPr>
        <w:t>ιμένα και δεν είχατε μεριμνήσει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για το πού θα δένουν τα σκάφη του Λιμενικού Σώματος. Ούτε γι’ αυτό δεν είχατε μεριμνήσει. </w:t>
      </w:r>
    </w:p>
    <w:p w14:paraId="2E9F96AE"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γι’ αυτά μεριμνήσαμε εμείς. Η σύμβαση, την οποία φέραμε μερ</w:t>
      </w:r>
      <w:r>
        <w:rPr>
          <w:rFonts w:eastAsia="Times New Roman" w:cs="Times New Roman"/>
          <w:szCs w:val="24"/>
        </w:rPr>
        <w:t>ιμνούσε γι’ αυτά. Και μεριμνά και στον ΟΛΘ για τα ίδια πράγματα. Τι έχουμε πετύχει αυτή τη στιγμή μέσα από αυτή τη σύμβαση; Ότι ουσιαστικά δέκα ακίνητα εξαιρούνται της παραχώρησης συν δύο κοινόχρηστοι χώροι και ότι η Προβλήτα 1 ανήκει στον λαό της Θεσσαλον</w:t>
      </w:r>
      <w:r>
        <w:rPr>
          <w:rFonts w:eastAsia="Times New Roman" w:cs="Times New Roman"/>
          <w:szCs w:val="24"/>
        </w:rPr>
        <w:t xml:space="preserve">ίκης, είναι ανοιχτή για τον λαό της Θεσσαλονίκης. </w:t>
      </w:r>
    </w:p>
    <w:p w14:paraId="2E9F96AF"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«Μα δεν δίνεται στο </w:t>
      </w:r>
      <w:r>
        <w:rPr>
          <w:rFonts w:eastAsia="Times New Roman" w:cs="Times New Roman"/>
          <w:szCs w:val="24"/>
        </w:rPr>
        <w:t>δ</w:t>
      </w:r>
      <w:r>
        <w:rPr>
          <w:rFonts w:eastAsia="Times New Roman" w:cs="Times New Roman"/>
          <w:szCs w:val="24"/>
        </w:rPr>
        <w:t>ήμο!». Αλήθεια, για παράδειγμα η αποθήκη που δίνεται στο Φεστιβάλ Θεσσαλονίκης δεν δίνεται στον λαό της Θεσσαλονίκης; Ποιος θα την χρησιμοποιήσει; Κάποιος άλλος; Δεν καταλαβαίν</w:t>
      </w:r>
      <w:r>
        <w:rPr>
          <w:rFonts w:eastAsia="Times New Roman" w:cs="Times New Roman"/>
          <w:szCs w:val="24"/>
        </w:rPr>
        <w:t>ω πραγματικά τι είναι αυτό που ακούω!</w:t>
      </w:r>
    </w:p>
    <w:p w14:paraId="2E9F96B0"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με ρητή διάταξη παρατείνεται για ένα έτος μετά τη λήξη της, η ήδη ισχύουσα συλλογική σύμβαση εργασίας των εργαζομένων. Από εκεί και πέρα θα ακολουθηθούν οι νομικές διαδικασίες </w:t>
      </w:r>
      <w:r>
        <w:rPr>
          <w:rFonts w:eastAsia="Times New Roman" w:cs="Times New Roman"/>
          <w:szCs w:val="24"/>
        </w:rPr>
        <w:lastRenderedPageBreak/>
        <w:t>σύναψης συμβάσεων των εργαζομένων μ</w:t>
      </w:r>
      <w:r>
        <w:rPr>
          <w:rFonts w:eastAsia="Times New Roman" w:cs="Times New Roman"/>
          <w:szCs w:val="24"/>
        </w:rPr>
        <w:t xml:space="preserve">ε βάση τις ιδιωτικές επιχειρήσεις. </w:t>
      </w:r>
    </w:p>
    <w:p w14:paraId="2E9F96B1"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σύναψη της σύμβασης δεν επιδρά στο κύρος ή τη δεσμευτική ισχύ κανονισμών που υιοθετήθηκαν με αποφάσεις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ΟΛΘ και σχετίζονται με την εσωτερική οργάνωση και λειτουργία ή και με ζητήματα του π</w:t>
      </w:r>
      <w:r>
        <w:rPr>
          <w:rFonts w:eastAsia="Times New Roman" w:cs="Times New Roman"/>
          <w:szCs w:val="24"/>
        </w:rPr>
        <w:t xml:space="preserve">ροσωπικού. </w:t>
      </w:r>
    </w:p>
    <w:p w14:paraId="2E9F96B2"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Ο ΟΛΘ υποχρεούται να απασχολεί και να διατηρεί επαρκές σε αριθμό και κατάρτιση εργατικό δυναμικό, να λαμβάνει κατάλληλα μέτρα και να διασφαλίζει ότι το προσωπικό του είναι εξοικειωμένο με τις υποχρεώσεις του ΟΛΘ, βάσει της παρούσας σύμβασης.</w:t>
      </w:r>
    </w:p>
    <w:p w14:paraId="2E9F96B3"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ο ΟΛΘ είναι υποχρεωμένος για τη διαφάνεια και των </w:t>
      </w:r>
      <w:proofErr w:type="spellStart"/>
      <w:r>
        <w:rPr>
          <w:rFonts w:eastAsia="Times New Roman" w:cs="Times New Roman"/>
          <w:szCs w:val="24"/>
        </w:rPr>
        <w:t>υποπαραχωρήσεων</w:t>
      </w:r>
      <w:proofErr w:type="spellEnd"/>
      <w:r>
        <w:rPr>
          <w:rFonts w:eastAsia="Times New Roman" w:cs="Times New Roman"/>
          <w:szCs w:val="24"/>
        </w:rPr>
        <w:t xml:space="preserve">, ότι και αυτοί οι υπεργολάβοι που θα χρησιμοποιήσει θα σέβονται τις συμβάσεις παραχώρησης, θα σέβονται τις </w:t>
      </w:r>
      <w:r>
        <w:rPr>
          <w:rFonts w:eastAsia="Times New Roman" w:cs="Times New Roman"/>
          <w:szCs w:val="24"/>
        </w:rPr>
        <w:lastRenderedPageBreak/>
        <w:t>συλλογικές συμβάσεις εργασίας, θα σέβονται τις περιβαλλοντικές δεσμεύσεις κοκ.</w:t>
      </w:r>
      <w:r>
        <w:rPr>
          <w:rFonts w:eastAsia="Times New Roman" w:cs="Times New Roman"/>
          <w:szCs w:val="24"/>
        </w:rPr>
        <w:t xml:space="preserve"> </w:t>
      </w:r>
    </w:p>
    <w:p w14:paraId="2E9F96B4" w14:textId="77777777" w:rsidR="00BE4DD2" w:rsidRDefault="0027121F">
      <w:pPr>
        <w:spacing w:after="0" w:line="600" w:lineRule="auto"/>
        <w:ind w:firstLine="720"/>
        <w:contextualSpacing/>
        <w:jc w:val="both"/>
        <w:rPr>
          <w:rFonts w:eastAsia="Times New Roman" w:cs="Times New Roman"/>
          <w:szCs w:val="24"/>
        </w:rPr>
      </w:pPr>
      <w:r>
        <w:rPr>
          <w:rFonts w:eastAsia="Times New Roman" w:cs="Times New Roman"/>
          <w:szCs w:val="24"/>
        </w:rPr>
        <w:t xml:space="preserve">Τέθηκαν και άλλα ζητήματα, για παράδειγμα το ζήτημα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w:t>
      </w:r>
      <w:proofErr w:type="spellEnd"/>
      <w:r>
        <w:rPr>
          <w:rFonts w:eastAsia="Times New Roman" w:cs="Times New Roman"/>
          <w:szCs w:val="24"/>
        </w:rPr>
        <w:t xml:space="preserve"> και ΤΑΙΠΕΔ.</w:t>
      </w:r>
    </w:p>
    <w:p w14:paraId="2E9F96B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Να ξεκαθαρίσουμε κάτι: Ο ΟΛΘ δόθηκε από την προηγούμενη Κυβέρνηση στο ΤΑΙΠΕΔ. Το ΤΑΙΠΕΔ προβλέπει πώληση των περιουσιακών στοιχείων. </w:t>
      </w:r>
    </w:p>
    <w:p w14:paraId="2E9F96B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Και, κύριε Καρρά, προσχωρήσατε σε αυτήν την </w:t>
      </w:r>
      <w:r>
        <w:rPr>
          <w:rFonts w:eastAsia="Times New Roman" w:cs="Times New Roman"/>
          <w:szCs w:val="24"/>
        </w:rPr>
        <w:t>Κοινοβουλευτική Ομάδα που το έχει κάνει. Τι να κάνουμε;</w:t>
      </w:r>
    </w:p>
    <w:p w14:paraId="2E9F96B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Γιατί το σχολιάζετε; </w:t>
      </w:r>
    </w:p>
    <w:p w14:paraId="2E9F96B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Σας το λέω, επειδή το αναφέρατε εσείς.</w:t>
      </w:r>
    </w:p>
    <w:p w14:paraId="2E9F96B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Θα επανέλθ</w:t>
      </w:r>
      <w:r>
        <w:rPr>
          <w:rFonts w:eastAsia="Times New Roman" w:cs="Times New Roman"/>
          <w:szCs w:val="24"/>
        </w:rPr>
        <w:t>ω και θα σας απαντήσω.</w:t>
      </w:r>
    </w:p>
    <w:p w14:paraId="2E9F96B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Προβλέπει, λοιπόν, πώληση των περιουσιακών στοιχείων και τη μεταφορά όλων των χρημάτων στο χρέος. </w:t>
      </w:r>
    </w:p>
    <w:p w14:paraId="2E9F96B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λοιπόν, λέει ότι το 50% πηγαίνει στο χρέος -σωστ</w:t>
      </w:r>
      <w:r>
        <w:rPr>
          <w:rFonts w:eastAsia="Times New Roman" w:cs="Times New Roman"/>
          <w:szCs w:val="24"/>
        </w:rPr>
        <w:t>ά-, και το 50% πηγαίνει για αναπτυξιακά έργα.</w:t>
      </w:r>
    </w:p>
    <w:p w14:paraId="2E9F96B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ρώτησε, όμως, πως εξασφαλίζεται αυτό.</w:t>
      </w:r>
    </w:p>
    <w:p w14:paraId="2E9F96B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Από το ΤΑΙΠΕΔ πωλείται, κύριε Λοβέρδο. Είναι ξεκάθαρο αυτό. Από το ΤΑΙΠΕΔ. Είναι ξεκάθαρο. Δεν μπορεί </w:t>
      </w:r>
      <w:r>
        <w:rPr>
          <w:rFonts w:eastAsia="Times New Roman" w:cs="Times New Roman"/>
          <w:szCs w:val="24"/>
        </w:rPr>
        <w:lastRenderedPageBreak/>
        <w:t xml:space="preserve">να πάει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θα πάνε άλλες επιχειρήσεις. </w:t>
      </w:r>
    </w:p>
    <w:p w14:paraId="2E9F96B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Και τι λέει, λοιπόν, το άρθρο 199; Με ρώτησε και ο κ. </w:t>
      </w:r>
      <w:proofErr w:type="spellStart"/>
      <w:r>
        <w:rPr>
          <w:rFonts w:eastAsia="Times New Roman" w:cs="Times New Roman"/>
          <w:szCs w:val="24"/>
        </w:rPr>
        <w:t>Αμυράς</w:t>
      </w:r>
      <w:proofErr w:type="spellEnd"/>
      <w:r>
        <w:rPr>
          <w:rFonts w:eastAsia="Times New Roman" w:cs="Times New Roman"/>
          <w:szCs w:val="24"/>
        </w:rPr>
        <w:t>. Λέει το εξής: «Ποσοστό 5</w:t>
      </w:r>
      <w:r>
        <w:rPr>
          <w:rFonts w:eastAsia="Times New Roman" w:cs="Times New Roman"/>
          <w:szCs w:val="24"/>
        </w:rPr>
        <w:t xml:space="preserve">0% κερδών καταβάλλεται ως μέρισμα και τα λοιπά κέρδη χρησιμοποιούνται για τις επενδύσεις της εταιρείας, σύμφωνα με την πολιτική επενδύσεων που περιγράφεται στο άρθρο 200». Σωστά,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2E9F96B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άρθρο 200, όμως, δεν διαβάσατε την παράγραφο 2, που λέει τα</w:t>
      </w:r>
      <w:r>
        <w:rPr>
          <w:rFonts w:eastAsia="Times New Roman" w:cs="Times New Roman"/>
          <w:szCs w:val="24"/>
        </w:rPr>
        <w:t xml:space="preserve"> εξής: «Ποσά το οποίο σύμφωνα, με το άρθρο 199, χρησιμοποιούνται για επενδυτικούς σκοπούς, μπορούν να χρησιμοποιηθούν και για τους ακόλουθους τύπους επενδύσεων: (α) Επενδύσεις που συμβάλλουν στην ενίσχυση και ανάπτυξη εθνικής οικονο</w:t>
      </w:r>
      <w:r>
        <w:rPr>
          <w:rFonts w:eastAsia="Times New Roman" w:cs="Times New Roman"/>
          <w:szCs w:val="24"/>
        </w:rPr>
        <w:lastRenderedPageBreak/>
        <w:t>μίας…» -δεν διαβάσατε το</w:t>
      </w:r>
      <w:r>
        <w:rPr>
          <w:rFonts w:eastAsia="Times New Roman" w:cs="Times New Roman"/>
          <w:szCs w:val="24"/>
        </w:rPr>
        <w:t xml:space="preserve"> εδάφιο α΄- «…και (β) Επενδύσεις σε περιουσιακά στοιχεία της εταιρείας…». Α΄ και β΄ ή α΄ ή β΄. Εσείς είπατε μόνο το β΄. Το α΄ μάλλον το ξεχάσατε. </w:t>
      </w:r>
    </w:p>
    <w:p w14:paraId="2E9F96C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Καταθέτω, το σχετικό έγγραφο για τα Πρακτικά.</w:t>
      </w:r>
    </w:p>
    <w:p w14:paraId="2E9F96C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Υφυπουργός κ. Νεκτάριος Σαντορινιός καταθέτε</w:t>
      </w:r>
      <w:r>
        <w:rPr>
          <w:rFonts w:eastAsia="Times New Roman" w:cs="Times New Roman"/>
          <w:szCs w:val="24"/>
        </w:rPr>
        <w:t xml:space="preserve">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9F96C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επενδύσεις στις λοιπές και τις άλλες θυγατρικές εκτός ΤΧΣ.</w:t>
      </w:r>
    </w:p>
    <w:p w14:paraId="2E9F96C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w:t>
      </w:r>
      <w:r>
        <w:rPr>
          <w:rFonts w:eastAsia="Times New Roman" w:cs="Times New Roman"/>
          <w:b/>
          <w:szCs w:val="24"/>
        </w:rPr>
        <w:t xml:space="preserve">φυπουργός Ναυτιλίας και Νησιωτικής Πολιτικής): </w:t>
      </w:r>
      <w:r>
        <w:rPr>
          <w:rFonts w:eastAsia="Times New Roman" w:cs="Times New Roman"/>
          <w:szCs w:val="24"/>
        </w:rPr>
        <w:t>Εκτός ΤΧΣ. Ναι, ΤΑΙΠΕΔ κ.λπ.</w:t>
      </w:r>
      <w:r>
        <w:rPr>
          <w:rFonts w:eastAsia="Times New Roman" w:cs="Times New Roman"/>
          <w:szCs w:val="24"/>
        </w:rPr>
        <w:t>.</w:t>
      </w:r>
      <w:r>
        <w:rPr>
          <w:rFonts w:eastAsia="Times New Roman" w:cs="Times New Roman"/>
          <w:szCs w:val="24"/>
        </w:rPr>
        <w:t xml:space="preserve"> Όμως από το ΤΑΙΠΕΔ, ως γνωστόν, από τον ιδρυτικό του </w:t>
      </w:r>
      <w:r>
        <w:rPr>
          <w:rFonts w:eastAsia="Times New Roman" w:cs="Times New Roman"/>
          <w:szCs w:val="24"/>
        </w:rPr>
        <w:t>κ</w:t>
      </w:r>
      <w:r>
        <w:rPr>
          <w:rFonts w:eastAsia="Times New Roman" w:cs="Times New Roman"/>
          <w:szCs w:val="24"/>
        </w:rPr>
        <w:t xml:space="preserve">ανονισμό, όλα </w:t>
      </w:r>
      <w:r>
        <w:rPr>
          <w:rFonts w:eastAsia="Times New Roman" w:cs="Times New Roman"/>
          <w:szCs w:val="24"/>
        </w:rPr>
        <w:lastRenderedPageBreak/>
        <w:t>τα χρήματα πηγαίνουν στο χρέος. Αυτοί με τους οποίους συνεργάζεστε το ίδρυσαν το ΤΑΙΠΕΔ. Δεν φταίμε εμείς.</w:t>
      </w:r>
    </w:p>
    <w:p w14:paraId="2E9F96C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Τέθη</w:t>
      </w:r>
      <w:r>
        <w:rPr>
          <w:rFonts w:eastAsia="Times New Roman" w:cs="Times New Roman"/>
          <w:szCs w:val="24"/>
        </w:rPr>
        <w:t xml:space="preserve">κε το ερώτημα τι κάνουμε με τα υπόλοιπα λιμάνια. Σωστό. Είναι μια σωστή ερώτηση. Εμείς λοιπόν, βρισκόμαστε σε διαβούλευση και με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λ</w:t>
      </w:r>
      <w:r>
        <w:rPr>
          <w:rFonts w:eastAsia="Times New Roman" w:cs="Times New Roman"/>
          <w:szCs w:val="24"/>
        </w:rPr>
        <w:t>ιμένων και με το ΤΑΙΠΕΔ και φτιάχνουμε ένα συγκροτημένο στρατηγικό σχέδιο, το οποίο θα φέρουμε στην Εθνική Αν</w:t>
      </w:r>
      <w:r>
        <w:rPr>
          <w:rFonts w:eastAsia="Times New Roman" w:cs="Times New Roman"/>
          <w:szCs w:val="24"/>
        </w:rPr>
        <w:t xml:space="preserve">τιπροσωπεία και το οποίο θα το συζητήσουμε. Όμως, θα το φέρουμε όταν θα είναι ώριμο. </w:t>
      </w:r>
    </w:p>
    <w:p w14:paraId="2E9F96C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το 2015 μέχρι σήμερα παρατηρείται κάτι σημαντικό στα ίδια λιμάνια, με άλλες διοικήσεις: Το 2016 το λιμάνι της Αλεξανδρούπολης παρουσίασε επιπλέον κύκλο εργασιών </w:t>
      </w:r>
      <w:r>
        <w:rPr>
          <w:rFonts w:eastAsia="Times New Roman" w:cs="Times New Roman"/>
          <w:szCs w:val="24"/>
        </w:rPr>
        <w:t xml:space="preserve">40%, το λιμάνι του Βόλου 21,3%, το λιμάνι της Καβάλας 25,4%. Αυξήσεις είναι όλα αυτά. Το μόνο που υστέρησε λίγο ήταν το λιμάνι των Πατρών. Όλα </w:t>
      </w:r>
      <w:r>
        <w:rPr>
          <w:rFonts w:eastAsia="Times New Roman" w:cs="Times New Roman"/>
          <w:szCs w:val="24"/>
        </w:rPr>
        <w:lastRenderedPageBreak/>
        <w:t>τα υπόλοιπα είχαν αύξηση. Διότι, πρέπει, εκτός από πρόγραμμα, να έχεις και χρηστή διοίκηση. Και λυπάμαι, αλλά αυτ</w:t>
      </w:r>
      <w:r>
        <w:rPr>
          <w:rFonts w:eastAsia="Times New Roman" w:cs="Times New Roman"/>
          <w:szCs w:val="24"/>
        </w:rPr>
        <w:t>ό δεν το είχατε μάλλον.</w:t>
      </w:r>
    </w:p>
    <w:p w14:paraId="2E9F96C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Κλείνω, λοιπόν, με το εξής: Εμείς θα προσπαθήσουμε τα λιμάνια μας να τα αξιοποιήσουμε, να τα κάνουμε μοχλό της παραγωγικής ανασυγκρότησης, μια παραγωγική ανασυγκρότηση, όμως, που θα εξυπηρετεί τον άνθρωπο, θα είναι δίκαιη και δεν θα</w:t>
      </w:r>
      <w:r>
        <w:rPr>
          <w:rFonts w:eastAsia="Times New Roman" w:cs="Times New Roman"/>
          <w:szCs w:val="24"/>
        </w:rPr>
        <w:t xml:space="preserve"> εξυπηρετεί τα μεγάλα συμφέροντα.</w:t>
      </w:r>
    </w:p>
    <w:p w14:paraId="2E9F96C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2E9F96C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Υπουργό, τον κ. Σαντορινιό.</w:t>
      </w:r>
    </w:p>
    <w:p w14:paraId="2E9F96C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Θα περάσουμε σε δευτερολογίες. </w:t>
      </w:r>
    </w:p>
    <w:p w14:paraId="2E9F96C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Μάρδα</w:t>
      </w:r>
      <w:proofErr w:type="spellEnd"/>
      <w:r>
        <w:rPr>
          <w:rFonts w:eastAsia="Times New Roman" w:cs="Times New Roman"/>
          <w:szCs w:val="24"/>
        </w:rPr>
        <w:t>, θέλετε τον λόγο;</w:t>
      </w:r>
    </w:p>
    <w:p w14:paraId="2E9F96C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ΜΑΡΔΑΣ:</w:t>
      </w:r>
      <w:r>
        <w:rPr>
          <w:rFonts w:eastAsia="Times New Roman" w:cs="Times New Roman"/>
          <w:szCs w:val="24"/>
        </w:rPr>
        <w:t xml:space="preserve"> Θα ήθελα να μιλήσω τελευταίος, κύριε Πρόεδρε</w:t>
      </w:r>
      <w:r>
        <w:rPr>
          <w:rFonts w:eastAsia="Times New Roman" w:cs="Times New Roman"/>
          <w:szCs w:val="24"/>
        </w:rPr>
        <w:t>;</w:t>
      </w:r>
    </w:p>
    <w:p w14:paraId="2E9F96C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Ο κ. </w:t>
      </w:r>
      <w:proofErr w:type="spellStart"/>
      <w:r>
        <w:rPr>
          <w:rFonts w:eastAsia="Times New Roman" w:cs="Times New Roman"/>
          <w:szCs w:val="24"/>
        </w:rPr>
        <w:t>Πλακιωτάκης</w:t>
      </w:r>
      <w:proofErr w:type="spellEnd"/>
      <w:r>
        <w:rPr>
          <w:rFonts w:eastAsia="Times New Roman" w:cs="Times New Roman"/>
          <w:szCs w:val="24"/>
        </w:rPr>
        <w:t xml:space="preserve"> έχει τον λόγο. </w:t>
      </w:r>
    </w:p>
    <w:p w14:paraId="2E9F96C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σας βάλω χρόνο, κύριε </w:t>
      </w:r>
      <w:proofErr w:type="spellStart"/>
      <w:r>
        <w:rPr>
          <w:rFonts w:eastAsia="Times New Roman" w:cs="Times New Roman"/>
          <w:szCs w:val="24"/>
        </w:rPr>
        <w:t>Πλακιωτάκη</w:t>
      </w:r>
      <w:proofErr w:type="spellEnd"/>
      <w:r>
        <w:rPr>
          <w:rFonts w:eastAsia="Times New Roman" w:cs="Times New Roman"/>
          <w:szCs w:val="24"/>
        </w:rPr>
        <w:t>.</w:t>
      </w:r>
    </w:p>
    <w:p w14:paraId="2E9F96C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Ευχαριστώ, κύριε Πρόεδρε. Θα είμαι πολύ σύντομος.</w:t>
      </w:r>
    </w:p>
    <w:p w14:paraId="2E9F96C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και μόνο που προσπαθείτε τα τελευταία δέκα λεπτά να μας πείσετε για την αναγκαιότητα προώθησης της συγκεκριμένης σύμβασης παραχώρησης, αυτό και μόνο το γεγονός αποδεικνύει περίτρανα ότι ουσιαστικά υιοθετείτε τη δική μας πολιτική, τη δική μ</w:t>
      </w:r>
      <w:r>
        <w:rPr>
          <w:rFonts w:eastAsia="Times New Roman" w:cs="Times New Roman"/>
          <w:szCs w:val="24"/>
        </w:rPr>
        <w:t xml:space="preserve">ας πολιτική των παραχωρήσεων. </w:t>
      </w:r>
    </w:p>
    <w:p w14:paraId="2E9F96D0" w14:textId="77777777" w:rsidR="00BE4DD2" w:rsidRDefault="0027121F">
      <w:pPr>
        <w:spacing w:line="600" w:lineRule="auto"/>
        <w:ind w:firstLine="720"/>
        <w:contextualSpacing/>
        <w:jc w:val="both"/>
        <w:rPr>
          <w:rFonts w:eastAsia="Times New Roman"/>
          <w:szCs w:val="24"/>
        </w:rPr>
      </w:pPr>
      <w:r>
        <w:rPr>
          <w:rFonts w:eastAsia="Times New Roman" w:cs="Times New Roman"/>
          <w:szCs w:val="24"/>
        </w:rPr>
        <w:lastRenderedPageBreak/>
        <w:t>Προφανώς εσείς θέλετε να ξεχάσετε τι λέγατε πέντε και δέκα χρόνια πριν. Μιλούσατε για ξεπούλημα των λιμανιών, όταν δεν γνωρίζατε καν τι σημαίνει παραχώρηση. Παραχώρηση -για να μας καταλαβαίνουν και οι τηλεθεατές και όσοι βρίσ</w:t>
      </w:r>
      <w:r>
        <w:rPr>
          <w:rFonts w:eastAsia="Times New Roman" w:cs="Times New Roman"/>
          <w:szCs w:val="24"/>
        </w:rPr>
        <w:t>κονται έξω από αυτή την Αίθουσα- σημαίνει ενοικίαση. Εσείς μιλούσατε για ξεπούλημα. Ενοικίαση είναι η παραχώρηση, έναντι συγκεκριμένου χρονικού διαστήματος, για συγκεκριμένες επενδύσεις, για συγκεκριμένες θέσεις εργασίας. Να ξέρουμε και τι λέμε σε αυτή την</w:t>
      </w:r>
      <w:r>
        <w:rPr>
          <w:rFonts w:eastAsia="Times New Roman" w:cs="Times New Roman"/>
          <w:szCs w:val="24"/>
        </w:rPr>
        <w:t xml:space="preserve"> Αίθουσα, διότι εσείς δεν ξέρετε τι λέτε.</w:t>
      </w:r>
    </w:p>
    <w:p w14:paraId="2E9F96D1"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Κουρουμπλής</w:t>
      </w:r>
      <w:proofErr w:type="spellEnd"/>
      <w:r>
        <w:rPr>
          <w:rFonts w:eastAsia="Times New Roman"/>
          <w:szCs w:val="24"/>
        </w:rPr>
        <w:t xml:space="preserve"> μας είπε ότι θα προχωρήσετε σε </w:t>
      </w:r>
      <w:proofErr w:type="spellStart"/>
      <w:r>
        <w:rPr>
          <w:rFonts w:eastAsia="Times New Roman"/>
          <w:szCs w:val="24"/>
        </w:rPr>
        <w:t>υποπαραχωρήσεις</w:t>
      </w:r>
      <w:proofErr w:type="spellEnd"/>
      <w:r>
        <w:rPr>
          <w:rFonts w:eastAsia="Times New Roman"/>
          <w:szCs w:val="24"/>
        </w:rPr>
        <w:t>. Εσείς σήμερα μας λέτε ότι θα μας φέρετε σχέδιο. Αποφασίστε τι θα κάνετε. Δεν ξέρετε τι κάνετε, διότι δεν έχετε σχέδιο. Βλέποντας και κάνοντας είστε σ</w:t>
      </w:r>
      <w:r>
        <w:rPr>
          <w:rFonts w:eastAsia="Times New Roman"/>
          <w:szCs w:val="24"/>
        </w:rPr>
        <w:t xml:space="preserve">ε αυτή την Κυβέρνηση. Άλλα λέει ο </w:t>
      </w:r>
      <w:r>
        <w:rPr>
          <w:rFonts w:eastAsia="Times New Roman"/>
          <w:szCs w:val="24"/>
        </w:rPr>
        <w:lastRenderedPageBreak/>
        <w:t xml:space="preserve">κ. </w:t>
      </w:r>
      <w:proofErr w:type="spellStart"/>
      <w:r>
        <w:rPr>
          <w:rFonts w:eastAsia="Times New Roman"/>
          <w:szCs w:val="24"/>
        </w:rPr>
        <w:t>Κουρουμπλής</w:t>
      </w:r>
      <w:proofErr w:type="spellEnd"/>
      <w:r>
        <w:rPr>
          <w:rFonts w:eastAsia="Times New Roman"/>
          <w:szCs w:val="24"/>
        </w:rPr>
        <w:t xml:space="preserve">, άλλα λέτε εσείς σήμερα. Φέρετε μας μια συγκεκριμένη, ολοκληρωμένη μελέτη, για να μπορέσουμε κι εμείς να τοποθετηθούμε επί του θέματος. </w:t>
      </w:r>
    </w:p>
    <w:p w14:paraId="2E9F96D2" w14:textId="77777777" w:rsidR="00BE4DD2" w:rsidRDefault="0027121F">
      <w:pPr>
        <w:spacing w:line="600" w:lineRule="auto"/>
        <w:ind w:firstLine="720"/>
        <w:contextualSpacing/>
        <w:jc w:val="both"/>
        <w:rPr>
          <w:rFonts w:eastAsia="Times New Roman"/>
          <w:szCs w:val="24"/>
        </w:rPr>
      </w:pPr>
      <w:r>
        <w:rPr>
          <w:rFonts w:eastAsia="Times New Roman"/>
          <w:szCs w:val="24"/>
        </w:rPr>
        <w:t>Επιτέλους όμως, παραδεχτείτε ότι υιοθετείτε τη δικιά μας πολιτική περί</w:t>
      </w:r>
      <w:r>
        <w:rPr>
          <w:rFonts w:eastAsia="Times New Roman"/>
          <w:szCs w:val="24"/>
        </w:rPr>
        <w:t xml:space="preserve"> παραχωρήσεως των λιμένων της χώρας, που είναι και η σωστή, διεθνής πρακτική.</w:t>
      </w:r>
    </w:p>
    <w:p w14:paraId="2E9F96D3" w14:textId="77777777" w:rsidR="00BE4DD2" w:rsidRDefault="0027121F">
      <w:pPr>
        <w:spacing w:line="600" w:lineRule="auto"/>
        <w:ind w:firstLine="720"/>
        <w:contextualSpacing/>
        <w:jc w:val="both"/>
        <w:rPr>
          <w:rFonts w:eastAsia="Times New Roman"/>
          <w:szCs w:val="24"/>
        </w:rPr>
      </w:pPr>
      <w:r>
        <w:rPr>
          <w:rFonts w:eastAsia="Times New Roman"/>
          <w:szCs w:val="24"/>
        </w:rPr>
        <w:t>Προσπαθείτε να μας πείτε για το λιμάνι της Θεσσαλονίκης. Αν είναι τόσο καλά τα πράγματα στη Θεσσαλονίκη ή αν είναι τόσο καλά τα πράγματα στην Αλεξανδρούπολη και στην Καβάλα και σ</w:t>
      </w:r>
      <w:r>
        <w:rPr>
          <w:rFonts w:eastAsia="Times New Roman"/>
          <w:szCs w:val="24"/>
        </w:rPr>
        <w:t xml:space="preserve">την Πάτρα, να μην προχωρήσουν οι ιδιωτικοποιήσεις. Αφού, όπως λέτε, εσείς τα κάνετε καλά. Αυτό δεν μας λέτε; Μας λέτε ότι τα λιμάνια πάνε καλά. Μην τα ιδιωτικοποιήσετε, λοιπόν. Αφήστε τα στο </w:t>
      </w:r>
      <w:r>
        <w:rPr>
          <w:rFonts w:eastAsia="Times New Roman"/>
          <w:szCs w:val="24"/>
        </w:rPr>
        <w:t>δ</w:t>
      </w:r>
      <w:r>
        <w:rPr>
          <w:rFonts w:eastAsia="Times New Roman"/>
          <w:szCs w:val="24"/>
        </w:rPr>
        <w:t>ημόσιο. Όμως, δεν το κάνετε. Γιατί δεν το κάνετε; Διότι δεν υπάρ</w:t>
      </w:r>
      <w:r>
        <w:rPr>
          <w:rFonts w:eastAsia="Times New Roman"/>
          <w:szCs w:val="24"/>
        </w:rPr>
        <w:t xml:space="preserve">χουν </w:t>
      </w:r>
      <w:r>
        <w:rPr>
          <w:rFonts w:eastAsia="Times New Roman"/>
          <w:szCs w:val="24"/>
        </w:rPr>
        <w:lastRenderedPageBreak/>
        <w:t xml:space="preserve">δημόσιες επενδύσεις προκειμένου να εκσυγχρονίσετε τα λιμάνια της χώρας. Είναι πολύ απλό. </w:t>
      </w:r>
    </w:p>
    <w:p w14:paraId="2E9F96D4" w14:textId="77777777" w:rsidR="00BE4DD2" w:rsidRDefault="0027121F">
      <w:pPr>
        <w:spacing w:line="600" w:lineRule="auto"/>
        <w:ind w:firstLine="720"/>
        <w:contextualSpacing/>
        <w:jc w:val="both"/>
        <w:rPr>
          <w:rFonts w:eastAsia="Times New Roman"/>
          <w:szCs w:val="24"/>
        </w:rPr>
      </w:pPr>
      <w:r>
        <w:rPr>
          <w:rFonts w:eastAsia="Times New Roman"/>
          <w:szCs w:val="24"/>
        </w:rPr>
        <w:t>Δεύτερο θέμα: Σας έθεσα ζητήματα μετατάξεων για τον ΟΛΠ, γιατί δεν προχωράνε. Θέλω, επίσης, να με ενημερώσετε αν έχει αποδοθεί το 3,5% στο Δήμο Πειραιά. Έχει απο</w:t>
      </w:r>
      <w:r>
        <w:rPr>
          <w:rFonts w:eastAsia="Times New Roman"/>
          <w:szCs w:val="24"/>
        </w:rPr>
        <w:t xml:space="preserve">δοθεί; Είναι ένα πολύ σημαντικό ζήτημα. Και το βάζετε ως ζήτημα στον Οργανισμό Λιμένος Θεσσαλονίκης, την απόδοση του 3,5%, και στο Δήμο Θεσσαλονίκης και στο Δήμο Αμπελοκήπων – Μενεμένης. Θα κάνετε, όμως, τα ίδια, όπως κάνατε και στον Πειραιά; </w:t>
      </w:r>
    </w:p>
    <w:p w14:paraId="2E9F96D5" w14:textId="77777777" w:rsidR="00BE4DD2" w:rsidRDefault="0027121F">
      <w:pPr>
        <w:spacing w:line="600" w:lineRule="auto"/>
        <w:ind w:firstLine="720"/>
        <w:contextualSpacing/>
        <w:jc w:val="both"/>
        <w:rPr>
          <w:rFonts w:eastAsia="Times New Roman"/>
          <w:szCs w:val="24"/>
        </w:rPr>
      </w:pPr>
      <w:r>
        <w:rPr>
          <w:rFonts w:eastAsia="Times New Roman"/>
          <w:szCs w:val="24"/>
        </w:rPr>
        <w:t>Επίσης σας ε</w:t>
      </w:r>
      <w:r>
        <w:rPr>
          <w:rFonts w:eastAsia="Times New Roman"/>
          <w:szCs w:val="24"/>
        </w:rPr>
        <w:t xml:space="preserve">ίπα για την κατάργηση της τρίτης βάρδιας των τελωνειακών. Θα συνεννοηθείτε με το Υπουργείο Οικονομικών; Είναι ένα ζήτημα που αφορά σε πολύ σημαντικό βαθμό τους </w:t>
      </w:r>
      <w:proofErr w:type="spellStart"/>
      <w:r>
        <w:rPr>
          <w:rFonts w:eastAsia="Times New Roman"/>
          <w:szCs w:val="24"/>
        </w:rPr>
        <w:t>εξαγωγείς</w:t>
      </w:r>
      <w:proofErr w:type="spellEnd"/>
      <w:r>
        <w:rPr>
          <w:rFonts w:eastAsia="Times New Roman"/>
          <w:szCs w:val="24"/>
        </w:rPr>
        <w:t xml:space="preserve"> και τους εισαγωγείς της Βορείου Ελλάδας.</w:t>
      </w:r>
    </w:p>
    <w:p w14:paraId="2E9F96D6"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Και τέλος, κύριε Υπουργέ, σας είπα απλά ότι η</w:t>
      </w:r>
      <w:r>
        <w:rPr>
          <w:rFonts w:eastAsia="Times New Roman"/>
          <w:szCs w:val="24"/>
        </w:rPr>
        <w:t xml:space="preserve"> ΔΑΛ -και σας το είπα ξεκάθαρα- δημιουργεί προβλήματα στο ζήτημα της παρακολούθησης της σύμβασης παραχώρησης. Θέλετε να έχουμε τα ίδια προβλήματα και στο λιμάνι Θεσσαλονίκης; Αποφασίστε τι θα κάνετε, διότι -προσέξτε με- αν θέλετε να διατηρήσετε τη ΔΑΛ -ο κ</w:t>
      </w:r>
      <w:r>
        <w:rPr>
          <w:rFonts w:eastAsia="Times New Roman"/>
          <w:szCs w:val="24"/>
        </w:rPr>
        <w:t xml:space="preserve">. </w:t>
      </w:r>
      <w:proofErr w:type="spellStart"/>
      <w:r>
        <w:rPr>
          <w:rFonts w:eastAsia="Times New Roman"/>
          <w:szCs w:val="24"/>
        </w:rPr>
        <w:t>Λαμπρίδης</w:t>
      </w:r>
      <w:proofErr w:type="spellEnd"/>
      <w:r>
        <w:rPr>
          <w:rFonts w:eastAsia="Times New Roman"/>
          <w:szCs w:val="24"/>
        </w:rPr>
        <w:t xml:space="preserve"> είναι πίσω σας- καταργήστε τη Γενική Γραμματεία Λιμένων Λιμενικής Πολιτικής και Ναυτιλιακών Επενδύσεων, καταργήστε τη ΡΑΛ, αφήστε τον κ. Μπακόπουλο να κάνει ό,τι θέλει, να αναλάβει τα ναυάγια, να αναλάβει τη σύμβαση παραχώρησης, να κάνει τον Υφ</w:t>
      </w:r>
      <w:r>
        <w:rPr>
          <w:rFonts w:eastAsia="Times New Roman"/>
          <w:szCs w:val="24"/>
        </w:rPr>
        <w:t xml:space="preserve">υπουργό, να κάνει τον Υπουργό. Αυτά θέλετε να κάνετε; </w:t>
      </w:r>
    </w:p>
    <w:p w14:paraId="2E9F96D7"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Άρα, κύριε Πρόεδρε, εγώ ξεκαθαρίζω ότι η Νέα Δημοκρατία ήταν, είναι και θα είναι υπέρ των παραχωρήσεων, υπέρ των επενδύσεων στα λιμάνια της χώρας, διότι τα λιμάνια της χώρας, πέρα </w:t>
      </w:r>
      <w:r>
        <w:rPr>
          <w:rFonts w:eastAsia="Times New Roman"/>
          <w:szCs w:val="24"/>
        </w:rPr>
        <w:lastRenderedPageBreak/>
        <w:t xml:space="preserve">από τον επενδυτικό </w:t>
      </w:r>
      <w:r>
        <w:rPr>
          <w:rFonts w:eastAsia="Times New Roman"/>
          <w:szCs w:val="24"/>
        </w:rPr>
        <w:t xml:space="preserve">ρόλο που μπορούν να παίξουν, είναι κόμβοι στρατηγικοί για την ανάπτυξη της χώρας. Εμείς ήμασταν αυτοί που φέραμε παγκόσμιο λιμενικό </w:t>
      </w:r>
      <w:proofErr w:type="spellStart"/>
      <w:r>
        <w:rPr>
          <w:rFonts w:eastAsia="Times New Roman"/>
          <w:szCs w:val="24"/>
        </w:rPr>
        <w:t>πάροχο</w:t>
      </w:r>
      <w:proofErr w:type="spellEnd"/>
      <w:r>
        <w:rPr>
          <w:rFonts w:eastAsia="Times New Roman"/>
          <w:szCs w:val="24"/>
        </w:rPr>
        <w:t xml:space="preserve"> και ανοίξαμε όχι μονάχα την κίνηση στο λιμάνι του Πειραιά, που τώρα καυχιέται η σημερινή Κυβέρνηση ότι από την 98</w:t>
      </w:r>
      <w:r>
        <w:rPr>
          <w:rFonts w:eastAsia="Times New Roman"/>
          <w:szCs w:val="24"/>
          <w:vertAlign w:val="superscript"/>
        </w:rPr>
        <w:t>η</w:t>
      </w:r>
      <w:r>
        <w:rPr>
          <w:rFonts w:eastAsia="Times New Roman"/>
          <w:szCs w:val="24"/>
        </w:rPr>
        <w:t xml:space="preserve"> θέ</w:t>
      </w:r>
      <w:r>
        <w:rPr>
          <w:rFonts w:eastAsia="Times New Roman"/>
          <w:szCs w:val="24"/>
        </w:rPr>
        <w:t>ση σήμερα είναι στην 32</w:t>
      </w:r>
      <w:r>
        <w:rPr>
          <w:rFonts w:eastAsia="Times New Roman"/>
          <w:szCs w:val="24"/>
          <w:vertAlign w:val="superscript"/>
        </w:rPr>
        <w:t>η</w:t>
      </w:r>
      <w:r>
        <w:rPr>
          <w:rFonts w:eastAsia="Times New Roman"/>
          <w:szCs w:val="24"/>
        </w:rPr>
        <w:t xml:space="preserve">, αλλά επιπλέον καταφέραμε και εξασφαλίσαμε στρατηγικές σχέσεις με ένα κράτος. Διότι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-και δεν πρέπει να το ξεχνάμε- είναι κρατική εταιρεία. Άρα, έχουμε σύμβαση με το κινέζικο κράτος. </w:t>
      </w:r>
    </w:p>
    <w:p w14:paraId="2E9F96D8"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Αυτή, λοιπόν, την πολιτική, όσο κι αν </w:t>
      </w:r>
      <w:r>
        <w:rPr>
          <w:rFonts w:eastAsia="Times New Roman"/>
          <w:szCs w:val="24"/>
        </w:rPr>
        <w:t xml:space="preserve">δεν θέλουν να τη θυμούνται τα στελέχη του ΣΥΡΙΖΑ, εμείς οφείλουμε μέσα σε αυτή την Αίθουσα να τους την υπενθυμίζουμε. </w:t>
      </w:r>
    </w:p>
    <w:p w14:paraId="2E9F96D9" w14:textId="77777777" w:rsidR="00BE4DD2" w:rsidRDefault="0027121F">
      <w:pPr>
        <w:spacing w:line="600" w:lineRule="auto"/>
        <w:ind w:firstLine="720"/>
        <w:contextualSpacing/>
        <w:jc w:val="both"/>
        <w:rPr>
          <w:rFonts w:eastAsia="Times New Roman"/>
          <w:szCs w:val="24"/>
        </w:rPr>
      </w:pPr>
      <w:r>
        <w:rPr>
          <w:rFonts w:eastAsia="Times New Roman"/>
          <w:szCs w:val="24"/>
        </w:rPr>
        <w:t>Ευχαριστώ πολύ.</w:t>
      </w:r>
    </w:p>
    <w:p w14:paraId="2E9F96DA" w14:textId="77777777" w:rsidR="00BE4DD2" w:rsidRDefault="0027121F">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w:t>
      </w:r>
    </w:p>
    <w:p w14:paraId="2E9F96DB"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Τον λόγο έχει ο κ. Γεώργιος - Δημήτριος Καρράς από τη Δημοκρατική Συμ</w:t>
      </w:r>
      <w:r>
        <w:rPr>
          <w:rFonts w:eastAsia="Times New Roman"/>
          <w:szCs w:val="24"/>
        </w:rPr>
        <w:t>παράταξη.</w:t>
      </w:r>
    </w:p>
    <w:p w14:paraId="2E9F96DC" w14:textId="77777777" w:rsidR="00BE4DD2" w:rsidRDefault="0027121F">
      <w:pPr>
        <w:spacing w:line="600" w:lineRule="auto"/>
        <w:ind w:firstLine="720"/>
        <w:contextualSpacing/>
        <w:jc w:val="both"/>
        <w:rPr>
          <w:rFonts w:eastAsia="Times New Roman"/>
          <w:szCs w:val="24"/>
        </w:rPr>
      </w:pPr>
      <w:r>
        <w:rPr>
          <w:rFonts w:eastAsia="Times New Roman"/>
          <w:szCs w:val="24"/>
        </w:rPr>
        <w:t>Δεν θα βάλω χρόνο και σε σας.</w:t>
      </w:r>
    </w:p>
    <w:p w14:paraId="2E9F96DD" w14:textId="77777777" w:rsidR="00BE4DD2" w:rsidRDefault="0027121F">
      <w:pPr>
        <w:spacing w:line="600" w:lineRule="auto"/>
        <w:ind w:firstLine="720"/>
        <w:contextualSpacing/>
        <w:jc w:val="both"/>
        <w:rPr>
          <w:rFonts w:eastAsia="Times New Roman"/>
          <w:szCs w:val="24"/>
        </w:rPr>
      </w:pPr>
      <w:r>
        <w:rPr>
          <w:rFonts w:eastAsia="Times New Roman"/>
          <w:b/>
          <w:szCs w:val="24"/>
        </w:rPr>
        <w:t>ΓΕΩΡΓΙΟΣ - ΔΗΜΗΤΡΙΟΣ ΚΑΡΡΑΣ:</w:t>
      </w:r>
      <w:r>
        <w:rPr>
          <w:rFonts w:eastAsia="Times New Roman"/>
          <w:szCs w:val="24"/>
        </w:rPr>
        <w:t xml:space="preserve"> Όχι, θα είμαι σχετικά σύντομος.</w:t>
      </w:r>
    </w:p>
    <w:p w14:paraId="2E9F96DE" w14:textId="77777777" w:rsidR="00BE4DD2" w:rsidRDefault="0027121F">
      <w:pPr>
        <w:spacing w:line="600" w:lineRule="auto"/>
        <w:ind w:firstLine="720"/>
        <w:contextualSpacing/>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δεν πήρα καμμία απάντηση, κύριε Πρόεδρε, σε οποιοδήποτε ερώτημα έθεσα τόσο ως προς το τίμημα τόσο ως προς τα αποθεματικά της εταιρείας ΟΛΘ, αν </w:t>
      </w:r>
      <w:r>
        <w:rPr>
          <w:rFonts w:eastAsia="Times New Roman"/>
          <w:szCs w:val="24"/>
        </w:rPr>
        <w:t xml:space="preserve">αυτά θα περιέλθουν στον νέο ιδιοκτήτη, στον νέο μέτοχο. Δεν πήρα καμμία απάντηση και αυτό με παραξενεύει για τον λόγο ότι ζήτησα το ελάχιστο. Ζήτησα να κατατεθεί στη Βουλή η σύμβαση αγοραπωλησίας μετοχών. Είναι εκείνο το έγγραφο το οποίο </w:t>
      </w:r>
      <w:r>
        <w:rPr>
          <w:rFonts w:eastAsia="Times New Roman"/>
          <w:szCs w:val="24"/>
        </w:rPr>
        <w:t>με τον χαρακτήρα τ</w:t>
      </w:r>
      <w:r>
        <w:rPr>
          <w:rFonts w:eastAsia="Times New Roman"/>
          <w:szCs w:val="24"/>
        </w:rPr>
        <w:t xml:space="preserve">ης </w:t>
      </w:r>
      <w:proofErr w:type="spellStart"/>
      <w:r>
        <w:rPr>
          <w:rFonts w:eastAsia="Times New Roman"/>
          <w:szCs w:val="24"/>
        </w:rPr>
        <w:t>εξωεταιρική</w:t>
      </w:r>
      <w:r>
        <w:rPr>
          <w:rFonts w:eastAsia="Times New Roman"/>
          <w:szCs w:val="24"/>
        </w:rPr>
        <w:t>ς</w:t>
      </w:r>
      <w:proofErr w:type="spellEnd"/>
      <w:r>
        <w:rPr>
          <w:rFonts w:eastAsia="Times New Roman"/>
          <w:szCs w:val="24"/>
        </w:rPr>
        <w:t xml:space="preserve"> συμφωνία</w:t>
      </w:r>
      <w:r>
        <w:rPr>
          <w:rFonts w:eastAsia="Times New Roman"/>
          <w:szCs w:val="24"/>
        </w:rPr>
        <w:t>ς</w:t>
      </w:r>
      <w:r>
        <w:rPr>
          <w:rFonts w:eastAsia="Times New Roman"/>
          <w:szCs w:val="24"/>
        </w:rPr>
        <w:t xml:space="preserve">, καθορίζει τις σχέσεις και καθορίζει και τη σύμβαση </w:t>
      </w:r>
      <w:r>
        <w:rPr>
          <w:rFonts w:eastAsia="Times New Roman"/>
          <w:szCs w:val="24"/>
        </w:rPr>
        <w:lastRenderedPageBreak/>
        <w:t xml:space="preserve">παραχώρησης, η οποία έρχεται πλέον με τη μορφή να κυρωθεί με νόμο. Είναι τόσο μυστικό αυτό; </w:t>
      </w:r>
    </w:p>
    <w:p w14:paraId="2E9F96DF"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Είπα και κάτι άλλο, κύριε Πρόεδρε. Είπα ότι εφόσον το ΤΑΙΠΕΔ </w:t>
      </w:r>
      <w:proofErr w:type="spellStart"/>
      <w:r>
        <w:rPr>
          <w:rFonts w:eastAsia="Times New Roman"/>
          <w:szCs w:val="24"/>
        </w:rPr>
        <w:t>είναι</w:t>
      </w:r>
      <w:r>
        <w:rPr>
          <w:rFonts w:eastAsia="Times New Roman"/>
          <w:szCs w:val="24"/>
        </w:rPr>
        <w:t>θυγατρική</w:t>
      </w:r>
      <w:proofErr w:type="spellEnd"/>
      <w:r>
        <w:rPr>
          <w:rFonts w:eastAsia="Times New Roman"/>
          <w:szCs w:val="24"/>
        </w:rPr>
        <w:t xml:space="preserve"> εταιρεία </w:t>
      </w:r>
      <w:r>
        <w:rPr>
          <w:rFonts w:eastAsia="Times New Roman"/>
          <w:szCs w:val="24"/>
        </w:rPr>
        <w:t xml:space="preserve">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-και αυτό δεν μπορεί να το αμφισβητήσει κανείς- και το </w:t>
      </w:r>
      <w:proofErr w:type="spellStart"/>
      <w:r>
        <w:rPr>
          <w:rFonts w:eastAsia="Times New Roman"/>
          <w:szCs w:val="24"/>
        </w:rPr>
        <w:t>υ</w:t>
      </w:r>
      <w:r>
        <w:rPr>
          <w:rFonts w:eastAsia="Times New Roman"/>
          <w:szCs w:val="24"/>
        </w:rPr>
        <w:t>περαμείο</w:t>
      </w:r>
      <w:proofErr w:type="spellEnd"/>
      <w:r>
        <w:rPr>
          <w:rFonts w:eastAsia="Times New Roman"/>
          <w:szCs w:val="24"/>
        </w:rPr>
        <w:t xml:space="preserve"> θα πάρει μέρισμα και από τις δραστηριότητες του ΤΑΙΠΕΔ, να διατεθεί αντίστοιχο ποσό προς το ποσό το ήμισυ των 231 εκατομμυρίων ευρώ, να γίνουν πρακτικά οι συνδέσεις με τη σιδη</w:t>
      </w:r>
      <w:r>
        <w:rPr>
          <w:rFonts w:eastAsia="Times New Roman"/>
          <w:szCs w:val="24"/>
        </w:rPr>
        <w:t xml:space="preserve">ροδρομική γραμμή </w:t>
      </w:r>
      <w:r>
        <w:rPr>
          <w:rFonts w:eastAsia="Times New Roman"/>
          <w:szCs w:val="24"/>
        </w:rPr>
        <w:t xml:space="preserve">και </w:t>
      </w:r>
      <w:r>
        <w:rPr>
          <w:rFonts w:eastAsia="Times New Roman"/>
          <w:szCs w:val="24"/>
        </w:rPr>
        <w:t xml:space="preserve">με την ΠΑΘΕ, ούτως ώστε να μείνουν τα χρήματα στη Θεσσαλονίκη -αυτά τα οποία δικαιούνται- και να λειτουργήσει, τελικά, και το λιμάνι. </w:t>
      </w:r>
    </w:p>
    <w:p w14:paraId="2E9F96E0" w14:textId="77777777" w:rsidR="00BE4DD2" w:rsidRDefault="0027121F">
      <w:pPr>
        <w:spacing w:line="600" w:lineRule="auto"/>
        <w:ind w:firstLine="709"/>
        <w:contextualSpacing/>
        <w:jc w:val="both"/>
        <w:rPr>
          <w:rFonts w:eastAsia="Times New Roman" w:cs="Times New Roman"/>
          <w:szCs w:val="24"/>
        </w:rPr>
      </w:pPr>
      <w:r>
        <w:rPr>
          <w:rFonts w:eastAsia="Times New Roman" w:cs="Times New Roman"/>
          <w:szCs w:val="24"/>
        </w:rPr>
        <w:t xml:space="preserve">Διότι ακούω και στην </w:t>
      </w:r>
      <w:r>
        <w:rPr>
          <w:rFonts w:eastAsia="Times New Roman" w:cs="Times New Roman"/>
          <w:szCs w:val="24"/>
        </w:rPr>
        <w:t>ε</w:t>
      </w:r>
      <w:r>
        <w:rPr>
          <w:rFonts w:eastAsia="Times New Roman" w:cs="Times New Roman"/>
          <w:szCs w:val="24"/>
        </w:rPr>
        <w:t>πιτροπή και στην Ολομέλεια ότι υπάρχει ζήτημα διασύνδεσης. Το αναλαμβάνει το 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Είναι </w:t>
      </w:r>
      <w:r>
        <w:rPr>
          <w:rFonts w:eastAsia="Times New Roman" w:cs="Times New Roman"/>
          <w:szCs w:val="24"/>
        </w:rPr>
        <w:lastRenderedPageBreak/>
        <w:t xml:space="preserve">γνωστό ότι δεν ξέρουμε αν το ελληνικό </w:t>
      </w:r>
      <w:r>
        <w:rPr>
          <w:rFonts w:eastAsia="Times New Roman" w:cs="Times New Roman"/>
          <w:szCs w:val="24"/>
        </w:rPr>
        <w:t>δ</w:t>
      </w:r>
      <w:r>
        <w:rPr>
          <w:rFonts w:eastAsia="Times New Roman" w:cs="Times New Roman"/>
          <w:szCs w:val="24"/>
        </w:rPr>
        <w:t xml:space="preserve">ημόσιο θα μπορέσει έγκαιρα να το τακτοποιήσει, να το διευθετήσει ή αν θα πρέπει να περιμένει, οπότε θα δίνουμε επιχειρήματα στον επενδυτή να λυθεί και αυτό το θέμα. </w:t>
      </w:r>
    </w:p>
    <w:p w14:paraId="2E9F96E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Αυτά, όπως φαίνεται</w:t>
      </w:r>
      <w:r>
        <w:rPr>
          <w:rFonts w:eastAsia="Times New Roman" w:cs="Times New Roman"/>
          <w:szCs w:val="24"/>
        </w:rPr>
        <w:t xml:space="preserve">, </w:t>
      </w:r>
      <w:r>
        <w:rPr>
          <w:rFonts w:eastAsia="Times New Roman" w:cs="Times New Roman"/>
          <w:szCs w:val="24"/>
        </w:rPr>
        <w:t xml:space="preserve">επειδή </w:t>
      </w:r>
      <w:r>
        <w:rPr>
          <w:rFonts w:eastAsia="Times New Roman" w:cs="Times New Roman"/>
          <w:szCs w:val="24"/>
        </w:rPr>
        <w:t>δεν έχω τις απαντήσεις της Κυβέρνησης, κύριε Πρόεδρε</w:t>
      </w:r>
      <w:r>
        <w:rPr>
          <w:rFonts w:eastAsia="Times New Roman" w:cs="Times New Roman"/>
          <w:szCs w:val="24"/>
        </w:rPr>
        <w:t>,</w:t>
      </w:r>
      <w:r>
        <w:rPr>
          <w:rFonts w:eastAsia="Times New Roman" w:cs="Times New Roman"/>
          <w:szCs w:val="24"/>
        </w:rPr>
        <w:t xml:space="preserve"> ενόχλησαν και κάνει ο Υφυπουργός σχόλια για τη συνεργασία μου ή όχι με την Κοινοβουλευτική Ομάδα της Δημοκρατικής Συμπαράταξης. Δεν νομίζω ότι τον αφορά. Είναι δική μου απόφαση. Επομένως σχολιασμοί αυτή</w:t>
      </w:r>
      <w:r>
        <w:rPr>
          <w:rFonts w:eastAsia="Times New Roman" w:cs="Times New Roman"/>
          <w:szCs w:val="24"/>
        </w:rPr>
        <w:t xml:space="preserve">ς της μορφής είναι τουλάχιστον άστοχοι. Και δεν καταλαβαίνω πώς συνδέονται, κύριε Πρόεδρε, με την τοποθέτηση επί του νομοθετήματος. </w:t>
      </w:r>
    </w:p>
    <w:p w14:paraId="2E9F96E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Εμένα αυτό το νομοθέτημα, όπως έχω δηλώσει εξαρχής, δεν με έπεισε. Για τον λόγο αυτό ως Δημοκρατική Συμπαράταξη δηλώνουμε α</w:t>
      </w:r>
      <w:r>
        <w:rPr>
          <w:rFonts w:eastAsia="Times New Roman" w:cs="Times New Roman"/>
          <w:szCs w:val="24"/>
        </w:rPr>
        <w:t xml:space="preserve">πλώς την παρουσία μας. Και αιτιολογώ αμέσως τον λόγο. </w:t>
      </w:r>
    </w:p>
    <w:p w14:paraId="2E9F96E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τα οποία θέσαμε, τα θεωρούμε κρίσιμα. Δεν λάβαμε απαντήσεις ή τουλάχιστον οι απαντήσεις οι οποίες επιχειρήθηκαν να δοθούν, ήταν ανεπαρκείς. Αυτό σημαίνει ότι δεν μπορεί να μας βεβαιώσει η </w:t>
      </w:r>
      <w:r>
        <w:rPr>
          <w:rFonts w:eastAsia="Times New Roman" w:cs="Times New Roman"/>
          <w:szCs w:val="24"/>
        </w:rPr>
        <w:t xml:space="preserve">Κυβέρνηση, ότι αυτή η συγκεκριμένη σύμβαση παραχώρησης θα λειτουργήσει όχι μόνο για την εθνική οικονομία, αλλά και για την τοπική κοινωνία και για την </w:t>
      </w:r>
      <w:r>
        <w:rPr>
          <w:rFonts w:eastAsia="Times New Roman" w:cs="Times New Roman"/>
          <w:szCs w:val="24"/>
        </w:rPr>
        <w:t>β</w:t>
      </w:r>
      <w:r>
        <w:rPr>
          <w:rFonts w:eastAsia="Times New Roman" w:cs="Times New Roman"/>
          <w:szCs w:val="24"/>
        </w:rPr>
        <w:t xml:space="preserve">όρειο Ελλάδα. </w:t>
      </w:r>
    </w:p>
    <w:p w14:paraId="2E9F96E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E9F96E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κύριε Καρρά. </w:t>
      </w:r>
    </w:p>
    <w:p w14:paraId="2E9F96E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Κούζηλος</w:t>
      </w:r>
      <w:proofErr w:type="spellEnd"/>
      <w:r>
        <w:rPr>
          <w:rFonts w:eastAsia="Times New Roman" w:cs="Times New Roman"/>
          <w:szCs w:val="24"/>
        </w:rPr>
        <w:t xml:space="preserve"> από τη Χρυσή Αυγή. </w:t>
      </w:r>
    </w:p>
    <w:p w14:paraId="2E9F96E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 xml:space="preserve">Ευχαριστώ πολύ, κύριε Πρόεδρε. </w:t>
      </w:r>
    </w:p>
    <w:p w14:paraId="2E9F96E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με δύο υπομνήματα που έχουν σταλεί στο ηλεκτρονικό μας ταχυδρομείο από την Ομοσπονδία των Λιμενικών. Το ένα είναι για τα οδοιπορικά και το άλλο είναι για τις άδειες. </w:t>
      </w:r>
      <w:r>
        <w:rPr>
          <w:rFonts w:eastAsia="Times New Roman" w:cs="Times New Roman"/>
        </w:rPr>
        <w:t>Πρέπει</w:t>
      </w:r>
      <w:r>
        <w:rPr>
          <w:rFonts w:eastAsia="Times New Roman" w:cs="Times New Roman"/>
          <w:szCs w:val="24"/>
        </w:rPr>
        <w:t xml:space="preserve"> να δείτε τι γίνεται με τα δύο συγκεκριμένα θέματα και να τα λύσετε, για</w:t>
      </w:r>
      <w:r>
        <w:rPr>
          <w:rFonts w:eastAsia="Times New Roman" w:cs="Times New Roman"/>
          <w:szCs w:val="24"/>
        </w:rPr>
        <w:t xml:space="preserve">τί είναι προβλήματα που υπάρχουν από το 2014 και ακόμα δεν έχουν λυθεί. </w:t>
      </w:r>
    </w:p>
    <w:p w14:paraId="2E9F96E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Στο δεύτερο κομμάτι που θα ήθελα να αναφερθώ, είναι τα περιφερειακά λιμάνια. Όπως πολύ σωστά είπε ο κ. Σαντορινιός, βλέπουμε μια αύξηση. Το θέμα ποιο είναι και δημιουργείται όλο το πρ</w:t>
      </w:r>
      <w:r>
        <w:rPr>
          <w:rFonts w:eastAsia="Times New Roman" w:cs="Times New Roman"/>
          <w:szCs w:val="24"/>
        </w:rPr>
        <w:t xml:space="preserve">όβλημα και όλη αυτή η ανησυχία; Θα φέρω ένα πολύ απλό παράδειγμα, το λιμάνι της Κέρκυρας. Όπως έχει πει ο κ. </w:t>
      </w:r>
      <w:proofErr w:type="spellStart"/>
      <w:r>
        <w:rPr>
          <w:rFonts w:eastAsia="Times New Roman" w:cs="Times New Roman"/>
          <w:szCs w:val="24"/>
        </w:rPr>
        <w:t>Κουρουμπλής</w:t>
      </w:r>
      <w:proofErr w:type="spellEnd"/>
      <w:r>
        <w:rPr>
          <w:rFonts w:eastAsia="Times New Roman" w:cs="Times New Roman"/>
          <w:szCs w:val="24"/>
        </w:rPr>
        <w:t xml:space="preserve">, θα δοθούν κάποια κομμάτια του λιμανιού για κάποιες συγκεκριμένες </w:t>
      </w:r>
      <w:r>
        <w:rPr>
          <w:rFonts w:eastAsia="Times New Roman" w:cs="Times New Roman"/>
          <w:szCs w:val="24"/>
        </w:rPr>
        <w:lastRenderedPageBreak/>
        <w:t>χρήσεις, όπως η κρουαζιέρα. Η αύξηση που είπατε στο λιμάνι της Κέρκυρ</w:t>
      </w:r>
      <w:r>
        <w:rPr>
          <w:rFonts w:eastAsia="Times New Roman" w:cs="Times New Roman"/>
          <w:szCs w:val="24"/>
        </w:rPr>
        <w:t xml:space="preserve">ας είναι από την κρουαζιέρα κατά κύριο λόγο. Εάν το δώσουμε αυτό, μετά τι θα μείνει στο ελληνικό </w:t>
      </w:r>
      <w:r>
        <w:rPr>
          <w:rFonts w:eastAsia="Times New Roman" w:cs="Times New Roman"/>
          <w:szCs w:val="24"/>
        </w:rPr>
        <w:t>δ</w:t>
      </w:r>
      <w:r>
        <w:rPr>
          <w:rFonts w:eastAsia="Times New Roman" w:cs="Times New Roman"/>
          <w:szCs w:val="24"/>
        </w:rPr>
        <w:t xml:space="preserve">ημόσιο; Και τι θα πάρει από αυτό το συγκεκριμένο; </w:t>
      </w:r>
    </w:p>
    <w:p w14:paraId="2E9F96E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ότι η Νέα Δημοκρατία καλό θα είναι να διαβάσει τα Πρακτικά, για να δει τι έλεγε </w:t>
      </w:r>
      <w:r>
        <w:rPr>
          <w:rFonts w:eastAsia="Times New Roman" w:cs="Times New Roman"/>
          <w:szCs w:val="24"/>
        </w:rPr>
        <w:t xml:space="preserve">κατά την πώληση του ΟΛΠ για τα εργασιακά </w:t>
      </w:r>
      <w:r>
        <w:rPr>
          <w:rFonts w:eastAsia="Times New Roman"/>
          <w:bCs/>
        </w:rPr>
        <w:t>και</w:t>
      </w:r>
      <w:r>
        <w:rPr>
          <w:rFonts w:eastAsia="Times New Roman" w:cs="Times New Roman"/>
          <w:szCs w:val="24"/>
        </w:rPr>
        <w:t xml:space="preserve"> τις μετατάξεις. </w:t>
      </w:r>
      <w:r>
        <w:rPr>
          <w:rFonts w:eastAsia="Times New Roman" w:cs="Times New Roman"/>
        </w:rPr>
        <w:t>Πρέπει</w:t>
      </w:r>
      <w:r>
        <w:rPr>
          <w:rFonts w:eastAsia="Times New Roman" w:cs="Times New Roman"/>
          <w:szCs w:val="24"/>
        </w:rPr>
        <w:t xml:space="preserve"> </w:t>
      </w:r>
      <w:r>
        <w:rPr>
          <w:rFonts w:eastAsia="Times New Roman"/>
          <w:bCs/>
          <w:shd w:val="clear" w:color="auto" w:fill="FFFFFF"/>
        </w:rPr>
        <w:t>να</w:t>
      </w:r>
      <w:r>
        <w:rPr>
          <w:rFonts w:eastAsia="Times New Roman" w:cs="Times New Roman"/>
          <w:szCs w:val="24"/>
        </w:rPr>
        <w:t xml:space="preserve"> δει τι έλεγε τότε, γιατί μάλλον ξεχνάνε. </w:t>
      </w:r>
    </w:p>
    <w:p w14:paraId="2E9F96E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θυμηθούμε, όμως, </w:t>
      </w:r>
      <w:r>
        <w:rPr>
          <w:rFonts w:eastAsia="Times New Roman"/>
          <w:bCs/>
        </w:rPr>
        <w:t>και</w:t>
      </w:r>
      <w:r>
        <w:rPr>
          <w:rFonts w:eastAsia="Times New Roman" w:cs="Times New Roman"/>
          <w:szCs w:val="24"/>
        </w:rPr>
        <w:t xml:space="preserve"> κάτι ακόμα, γιατί εμείς δεν το ξεχνάμε. Το έχουμε αναφέρει πολλές φορές στον κοινοβουλευτικό έλεγχο </w:t>
      </w:r>
      <w:r>
        <w:rPr>
          <w:rFonts w:eastAsia="Times New Roman"/>
          <w:bCs/>
        </w:rPr>
        <w:t>και</w:t>
      </w:r>
      <w:r>
        <w:rPr>
          <w:rFonts w:eastAsia="Times New Roman" w:cs="Times New Roman"/>
          <w:szCs w:val="24"/>
        </w:rPr>
        <w:t xml:space="preserve"> στα προη</w:t>
      </w:r>
      <w:r>
        <w:rPr>
          <w:rFonts w:eastAsia="Times New Roman" w:cs="Times New Roman"/>
          <w:szCs w:val="24"/>
        </w:rPr>
        <w:t xml:space="preserve">γούμενα νομοσχέδια. Με τα </w:t>
      </w:r>
      <w:proofErr w:type="spellStart"/>
      <w:r>
        <w:rPr>
          <w:rFonts w:eastAsia="Times New Roman" w:cs="Times New Roman"/>
          <w:szCs w:val="24"/>
        </w:rPr>
        <w:t>κροάτικα</w:t>
      </w:r>
      <w:proofErr w:type="spellEnd"/>
      <w:r>
        <w:rPr>
          <w:rFonts w:eastAsia="Times New Roman" w:cs="Times New Roman"/>
          <w:szCs w:val="24"/>
        </w:rPr>
        <w:t xml:space="preserve"> σκάφη τι έχει γίνει; Πολύ σωστά αναφέρθηκε και ο κ. </w:t>
      </w:r>
      <w:proofErr w:type="spellStart"/>
      <w:r>
        <w:rPr>
          <w:rFonts w:eastAsia="Times New Roman" w:cs="Times New Roman"/>
          <w:szCs w:val="24"/>
        </w:rPr>
        <w:t>Δρίτσας</w:t>
      </w:r>
      <w:proofErr w:type="spellEnd"/>
      <w:r>
        <w:rPr>
          <w:rFonts w:eastAsia="Times New Roman" w:cs="Times New Roman"/>
          <w:szCs w:val="24"/>
        </w:rPr>
        <w:t xml:space="preserve">, πάρα πολύ σωστά. Το θέμα έμεινε μετέωρο και δεν έδωσε κανένας σημασία </w:t>
      </w:r>
      <w:r>
        <w:rPr>
          <w:rFonts w:eastAsia="Times New Roman" w:cs="Times New Roman"/>
          <w:szCs w:val="24"/>
        </w:rPr>
        <w:lastRenderedPageBreak/>
        <w:t xml:space="preserve">για δύο ολόκληρα χρόνια. Ήταν επί κυβέρνησης Νέας Δημοκρατίας - ΠΑΣΟΚ. Όλα αυτά ακόμα δεν </w:t>
      </w:r>
      <w:r>
        <w:rPr>
          <w:rFonts w:eastAsia="Times New Roman" w:cs="Times New Roman"/>
          <w:szCs w:val="24"/>
        </w:rPr>
        <w:t xml:space="preserve">έχουν λυθεί. Ακόμα υπάρχει πρόβλημα. Και υπάρχουν και ευθύνες. Εδώ τώρα έρχεστε εσείς, γιατί κάποιος είχε ευθύνη τότε. </w:t>
      </w:r>
    </w:p>
    <w:p w14:paraId="2E9F96E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E9F96E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w:t>
      </w:r>
    </w:p>
    <w:p w14:paraId="2E9F96E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Ο κ. Δελής έχει το λόγο. </w:t>
      </w:r>
    </w:p>
    <w:p w14:paraId="2E9F96E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κύριε Πρόεδρε. </w:t>
      </w:r>
    </w:p>
    <w:p w14:paraId="2E9F96F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παναλήφθηκε και σήμερα μια συζήτηση για τις ιδιωτικοποιήσεις και τις παραλλαγές που αυτές μπορούν να πάρουν. Μάλιστα, έφτασε η συζήτηση να βάζει και ταμπέλες: αριστερές, δεξιές, καλές, κακές ιδιωτικοποιήσεις. </w:t>
      </w:r>
    </w:p>
    <w:p w14:paraId="2E9F96F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Κοιτάξτε, δημιουργήθηκε αντιπαράθεση -αν θέλετ</w:t>
      </w:r>
      <w:r>
        <w:rPr>
          <w:rFonts w:eastAsia="Times New Roman" w:cs="Times New Roman"/>
          <w:szCs w:val="24"/>
        </w:rPr>
        <w:t xml:space="preserve">ε- ανάμεσα στον ΣΥΡΙΖΑ και τη Νέα Δημοκρατία, αλλά και στη Δημοκρατική Συμπαράταξη πριν, για την ιδιωτικοποίηση του λιμανιού της Θεσσαλονίκης </w:t>
      </w:r>
      <w:r>
        <w:rPr>
          <w:rFonts w:eastAsia="Times New Roman"/>
          <w:bCs/>
        </w:rPr>
        <w:t>και</w:t>
      </w:r>
      <w:r>
        <w:rPr>
          <w:rFonts w:eastAsia="Times New Roman" w:cs="Times New Roman"/>
          <w:szCs w:val="24"/>
        </w:rPr>
        <w:t xml:space="preserve"> τις ιδιωτικοποιήσεις γενικότερα. Η αντιπαράθεση που υπήρξε μεταξύ σας πριν, δεν μπορεί να κρύψει τη συμφωνία σ</w:t>
      </w:r>
      <w:r>
        <w:rPr>
          <w:rFonts w:eastAsia="Times New Roman" w:cs="Times New Roman"/>
          <w:szCs w:val="24"/>
        </w:rPr>
        <w:t>ας με αυτές ιδιωτικοποιήσεις -και με τη Θεσσαλονίκη συγκεκριμένα-</w:t>
      </w:r>
      <w:r>
        <w:rPr>
          <w:rFonts w:eastAsia="Times New Roman" w:cs="Times New Roman"/>
          <w:szCs w:val="24"/>
        </w:rPr>
        <w:t>,</w:t>
      </w:r>
      <w:r>
        <w:rPr>
          <w:rFonts w:eastAsia="Times New Roman" w:cs="Times New Roman"/>
          <w:szCs w:val="24"/>
        </w:rPr>
        <w:t xml:space="preserve"> γιατί πολύ απλά η ιδιωτικοποίηση σήμερα είναι βασικό στοιχείο της στρατηγικής του κεφαλαίου. Και με την πολιτική σας, βέβαια, το υπηρετείτε όλοι. </w:t>
      </w:r>
    </w:p>
    <w:p w14:paraId="2E9F96F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Εγώ, όμως, θέλω να σταθώ, κύριε Πρόεδρε, σ</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Σκαραμαγκά και να πω ότι αρκούν δύο φράσεις σχετικά με την τροπολογία που </w:t>
      </w:r>
      <w:r>
        <w:rPr>
          <w:rFonts w:eastAsia="Times New Roman" w:cs="Times New Roman"/>
          <w:szCs w:val="24"/>
        </w:rPr>
        <w:lastRenderedPageBreak/>
        <w:t xml:space="preserve">κατατέθηκε από το Υπουργείο Άμυνας, για να περιγράψουν τη σημερινή πραγματικότητα: </w:t>
      </w:r>
      <w:r>
        <w:rPr>
          <w:rFonts w:eastAsia="Times New Roman" w:cs="Times New Roman"/>
          <w:szCs w:val="24"/>
        </w:rPr>
        <w:t>α</w:t>
      </w:r>
      <w:r>
        <w:rPr>
          <w:rFonts w:eastAsia="Times New Roman" w:cs="Times New Roman"/>
          <w:szCs w:val="24"/>
        </w:rPr>
        <w:t xml:space="preserve">παξίωση των ναυπηγείων που εξελίσσεται, </w:t>
      </w:r>
      <w:proofErr w:type="spellStart"/>
      <w:r>
        <w:rPr>
          <w:rFonts w:eastAsia="Times New Roman" w:cs="Times New Roman"/>
          <w:szCs w:val="24"/>
        </w:rPr>
        <w:t>απληρωσιά</w:t>
      </w:r>
      <w:proofErr w:type="spellEnd"/>
      <w:r>
        <w:rPr>
          <w:rFonts w:eastAsia="Times New Roman" w:cs="Times New Roman"/>
          <w:szCs w:val="24"/>
        </w:rPr>
        <w:t xml:space="preserve"> και αβεβαιότητα για τους εργαζόμενους. </w:t>
      </w:r>
    </w:p>
    <w:p w14:paraId="2E9F96F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Θα σ</w:t>
      </w:r>
      <w:r>
        <w:rPr>
          <w:rFonts w:eastAsia="Times New Roman" w:cs="Times New Roman"/>
          <w:szCs w:val="24"/>
        </w:rPr>
        <w:t xml:space="preserve">ας αναφέρω το ιστορικό πολύ, πολύ σύντομα: Μέχρι το 2014 το </w:t>
      </w:r>
      <w:proofErr w:type="spellStart"/>
      <w:r>
        <w:rPr>
          <w:rFonts w:eastAsia="Times New Roman" w:cs="Times New Roman"/>
          <w:szCs w:val="24"/>
        </w:rPr>
        <w:t>αραβογερμανικό</w:t>
      </w:r>
      <w:proofErr w:type="spellEnd"/>
      <w:r>
        <w:rPr>
          <w:rFonts w:eastAsia="Times New Roman" w:cs="Times New Roman"/>
          <w:szCs w:val="24"/>
        </w:rPr>
        <w:t xml:space="preserve"> μονοπώλιο της «</w:t>
      </w:r>
      <w:r>
        <w:rPr>
          <w:rFonts w:eastAsia="Times New Roman" w:cs="Times New Roman"/>
          <w:szCs w:val="24"/>
        </w:rPr>
        <w:t>PRIVINVEST</w:t>
      </w:r>
      <w:r>
        <w:rPr>
          <w:rFonts w:eastAsia="Times New Roman" w:cs="Times New Roman"/>
          <w:szCs w:val="24"/>
        </w:rPr>
        <w:t>» και της «</w:t>
      </w:r>
      <w:r>
        <w:rPr>
          <w:rFonts w:eastAsia="Times New Roman" w:cs="Times New Roman"/>
          <w:szCs w:val="24"/>
          <w:lang w:val="en-US"/>
        </w:rPr>
        <w:t>TENCENT</w:t>
      </w:r>
      <w:r>
        <w:rPr>
          <w:rFonts w:eastAsia="Times New Roman" w:cs="Times New Roman"/>
          <w:szCs w:val="24"/>
        </w:rPr>
        <w:t xml:space="preserve">», αφού πρώτα τσέπωσε τα 3 δισεκατομμύρια ευρώ των συμβάσεων, μετά κατήγγειλε αυτές τις συμβάσεις, χωρίς να παραδώσει ολοκληρωμένα τίποτα </w:t>
      </w:r>
      <w:r>
        <w:rPr>
          <w:rFonts w:eastAsia="Times New Roman" w:cs="Times New Roman"/>
          <w:szCs w:val="24"/>
        </w:rPr>
        <w:t>από το έργο. Τ</w:t>
      </w:r>
      <w:r>
        <w:rPr>
          <w:rFonts w:eastAsia="Times New Roman" w:cs="Times New Roman"/>
          <w:szCs w:val="24"/>
        </w:rPr>
        <w:t>ι</w:t>
      </w:r>
      <w:r>
        <w:rPr>
          <w:rFonts w:eastAsia="Times New Roman" w:cs="Times New Roman"/>
          <w:szCs w:val="24"/>
        </w:rPr>
        <w:t>ς δύο χιλιάδες εργαζομένους τ</w:t>
      </w:r>
      <w:r>
        <w:rPr>
          <w:rFonts w:eastAsia="Times New Roman" w:cs="Times New Roman"/>
          <w:szCs w:val="24"/>
        </w:rPr>
        <w:t>ι</w:t>
      </w:r>
      <w:r>
        <w:rPr>
          <w:rFonts w:eastAsia="Times New Roman" w:cs="Times New Roman"/>
          <w:szCs w:val="24"/>
        </w:rPr>
        <w:t xml:space="preserve">ς πήγε στους οκτακόσιους πενήντα </w:t>
      </w:r>
      <w:r>
        <w:rPr>
          <w:rFonts w:eastAsia="Times New Roman" w:cs="Times New Roman"/>
          <w:szCs w:val="24"/>
        </w:rPr>
        <w:t>εργαζομένους</w:t>
      </w:r>
      <w:r>
        <w:rPr>
          <w:rFonts w:eastAsia="Times New Roman" w:cs="Times New Roman"/>
          <w:szCs w:val="24"/>
        </w:rPr>
        <w:t xml:space="preserve"> και από το 2012 μέχρι τον Απρίλη του 2014 αρνήθηκε -και αρνείται ακόμα και σήμερα- να πληρώσει τους μισθούς των εργαζομένων και τις ασφαλιστικές τους εισφορές, παρά </w:t>
      </w:r>
      <w:r>
        <w:rPr>
          <w:rFonts w:eastAsia="Times New Roman" w:cs="Times New Roman"/>
          <w:szCs w:val="24"/>
        </w:rPr>
        <w:t>το ότι έχουν βγει σχετικές αποφάσεις των δικαστηρίων</w:t>
      </w:r>
      <w:r>
        <w:rPr>
          <w:rFonts w:eastAsia="Times New Roman" w:cs="Times New Roman"/>
          <w:szCs w:val="24"/>
        </w:rPr>
        <w:t>,</w:t>
      </w:r>
      <w:r>
        <w:rPr>
          <w:rFonts w:eastAsia="Times New Roman" w:cs="Times New Roman"/>
          <w:szCs w:val="24"/>
        </w:rPr>
        <w:t xml:space="preserve"> που δικαιώνουν τους εργαζόμενους </w:t>
      </w:r>
      <w:r>
        <w:rPr>
          <w:rFonts w:eastAsia="Times New Roman" w:cs="Times New Roman"/>
          <w:szCs w:val="24"/>
        </w:rPr>
        <w:lastRenderedPageBreak/>
        <w:t xml:space="preserve">και υποχρεώνουν το </w:t>
      </w:r>
      <w:proofErr w:type="spellStart"/>
      <w:r>
        <w:rPr>
          <w:rFonts w:eastAsia="Times New Roman" w:cs="Times New Roman"/>
          <w:szCs w:val="24"/>
        </w:rPr>
        <w:t>αραβογερμανικό</w:t>
      </w:r>
      <w:proofErr w:type="spellEnd"/>
      <w:r>
        <w:rPr>
          <w:rFonts w:eastAsia="Times New Roman" w:cs="Times New Roman"/>
          <w:szCs w:val="24"/>
        </w:rPr>
        <w:t xml:space="preserve"> μονοπώλιο να πληρώσει. Για όλα αυτά η Κυβέρνηση τσιμουδιά!  </w:t>
      </w:r>
    </w:p>
    <w:p w14:paraId="2E9F96F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Από το 2014 το Υπουργείο Άμυνας αναλαμβάνει την πληρωμή των εργαζομένων, μ</w:t>
      </w:r>
      <w:r>
        <w:rPr>
          <w:rFonts w:eastAsia="Times New Roman" w:cs="Times New Roman"/>
          <w:szCs w:val="24"/>
        </w:rPr>
        <w:t>ειώνει κατευθείαν τους μισθούς και, βεβαίως, επιβάλλει τις ατομικές συμβάσεις εργασίας. Και η σημερινή Κυβέρνηση, όμως, συνεχίζοντας, ξεδιπλώνει τους σχεδιασμούς της Ευρωπαϊκής Ένωσης για τα ναυπηγεία και παζαρεύει το μέλλον των ναυπηγείων με νέο, ζεστό, β</w:t>
      </w:r>
      <w:r>
        <w:rPr>
          <w:rFonts w:eastAsia="Times New Roman" w:cs="Times New Roman"/>
          <w:szCs w:val="24"/>
        </w:rPr>
        <w:t xml:space="preserve">έβαια, χρήμα και τα σχετικά προνόμια, χωρίς απολύτως καμμία εξασφάλιση των θέσεων εργασίας και των δικαιωμάτων των εργαζομένων. </w:t>
      </w:r>
    </w:p>
    <w:p w14:paraId="2E9F96F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δε της πολιτικής της Ευρωπαϊκής Ένωσης εκποιείται το εμπορικό τμήμα των </w:t>
      </w:r>
      <w:r>
        <w:rPr>
          <w:rFonts w:eastAsia="Times New Roman" w:cs="Times New Roman"/>
          <w:szCs w:val="24"/>
        </w:rPr>
        <w:t>ν</w:t>
      </w:r>
      <w:r>
        <w:rPr>
          <w:rFonts w:eastAsia="Times New Roman" w:cs="Times New Roman"/>
          <w:szCs w:val="24"/>
        </w:rPr>
        <w:t>αυπηγείων του Σκαραμαγκά, ξεπουλιέται σε τ</w:t>
      </w:r>
      <w:r>
        <w:rPr>
          <w:rFonts w:eastAsia="Times New Roman" w:cs="Times New Roman"/>
          <w:szCs w:val="24"/>
        </w:rPr>
        <w:t xml:space="preserve">ουρκικό επιχειρηματικό όμιλο η δεξαμενή «3», ενώ το πιο </w:t>
      </w:r>
      <w:r>
        <w:rPr>
          <w:rFonts w:eastAsia="Times New Roman" w:cs="Times New Roman"/>
          <w:szCs w:val="24"/>
        </w:rPr>
        <w:lastRenderedPageBreak/>
        <w:t>χαρακτηριστικό παράδειγμα της εγκατάλειψης και της απαξίωσης είναι η βύθιση</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έγινε πρόσφατα, πριν από ένα</w:t>
      </w:r>
      <w:r>
        <w:rPr>
          <w:rFonts w:eastAsia="Times New Roman" w:cs="Times New Roman"/>
          <w:szCs w:val="24"/>
        </w:rPr>
        <w:t>ν</w:t>
      </w:r>
      <w:r>
        <w:rPr>
          <w:rFonts w:eastAsia="Times New Roman" w:cs="Times New Roman"/>
          <w:szCs w:val="24"/>
        </w:rPr>
        <w:t xml:space="preserve"> μήνα</w:t>
      </w:r>
      <w:r>
        <w:rPr>
          <w:rFonts w:eastAsia="Times New Roman" w:cs="Times New Roman"/>
          <w:szCs w:val="24"/>
        </w:rPr>
        <w:t>,</w:t>
      </w:r>
      <w:r>
        <w:rPr>
          <w:rFonts w:eastAsia="Times New Roman" w:cs="Times New Roman"/>
          <w:szCs w:val="24"/>
        </w:rPr>
        <w:t xml:space="preserve"> της μιας από τις δύο πλωτές δεξαμενές του ναυπηγείου.</w:t>
      </w:r>
    </w:p>
    <w:p w14:paraId="2E9F96F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το αδιέξοδο </w:t>
      </w:r>
      <w:r>
        <w:rPr>
          <w:rFonts w:eastAsia="Times New Roman" w:cs="Times New Roman"/>
          <w:szCs w:val="24"/>
        </w:rPr>
        <w:t xml:space="preserve">του σημερινού καπιταλιστικού δρόμου ανάπτυξης -στο οποίο βαδίζετε, βεβαίως, και εσείς- που σχεδιάζεται από την Ευρωπαϊκή Ένωση και υλοποιείται και από τη σημερινή Κυβέρνηση είναι ολοφάνερο. Και είναι καταστροφικό και για τους εργαζομένους αλλά και για τις </w:t>
      </w:r>
      <w:r>
        <w:rPr>
          <w:rFonts w:eastAsia="Times New Roman" w:cs="Times New Roman"/>
          <w:szCs w:val="24"/>
        </w:rPr>
        <w:t>παραγωγικές δυνατότητες που έχει αυτή η χώρα να τις θέσει σε όφελος του λαού.</w:t>
      </w:r>
    </w:p>
    <w:p w14:paraId="2E9F96F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Δελή, ολοκληρώστε</w:t>
      </w:r>
      <w:r>
        <w:rPr>
          <w:rFonts w:eastAsia="Times New Roman" w:cs="Times New Roman"/>
          <w:szCs w:val="24"/>
        </w:rPr>
        <w:t>,</w:t>
      </w:r>
      <w:r>
        <w:rPr>
          <w:rFonts w:eastAsia="Times New Roman" w:cs="Times New Roman"/>
          <w:szCs w:val="24"/>
        </w:rPr>
        <w:t xml:space="preserve"> σας παρακαλώ. </w:t>
      </w:r>
    </w:p>
    <w:p w14:paraId="2E9F96F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Κλείνω, μιλώντας συγκεκριμένα για την τροπολογία, η οποία, πράγματι, δίνει μια μικρή, προσ</w:t>
      </w:r>
      <w:r>
        <w:rPr>
          <w:rFonts w:eastAsia="Times New Roman" w:cs="Times New Roman"/>
          <w:szCs w:val="24"/>
        </w:rPr>
        <w:t>ωρινή παράταση ζωής, δηλαδή μέχρι τον Ιούνιο του 2018. Εμείς δεν θα πούμε «</w:t>
      </w:r>
      <w:r>
        <w:rPr>
          <w:rFonts w:eastAsia="Times New Roman" w:cs="Times New Roman"/>
          <w:szCs w:val="24"/>
        </w:rPr>
        <w:t>όχι</w:t>
      </w:r>
      <w:r>
        <w:rPr>
          <w:rFonts w:eastAsia="Times New Roman" w:cs="Times New Roman"/>
          <w:szCs w:val="24"/>
        </w:rPr>
        <w:t>» για την πληρωμή των εργαζομένων.</w:t>
      </w:r>
    </w:p>
    <w:p w14:paraId="2E9F96F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Όμως, από τη στιγμή που ούτε στο πραγματικό, στο μεγάλο πρόβλημα</w:t>
      </w:r>
      <w:r>
        <w:rPr>
          <w:rFonts w:eastAsia="Times New Roman" w:cs="Times New Roman"/>
          <w:szCs w:val="24"/>
        </w:rPr>
        <w:t>,</w:t>
      </w:r>
      <w:r>
        <w:rPr>
          <w:rFonts w:eastAsia="Times New Roman" w:cs="Times New Roman"/>
          <w:szCs w:val="24"/>
        </w:rPr>
        <w:t xml:space="preserve"> δεν απαντά αλλά ούτε και στις αγωνίες των εργαζομένων, δεν μπορούμε και να τη</w:t>
      </w:r>
      <w:r>
        <w:rPr>
          <w:rFonts w:eastAsia="Times New Roman" w:cs="Times New Roman"/>
          <w:szCs w:val="24"/>
        </w:rPr>
        <w:t>ν ψηφίσουμε, γι’ αυτό και επιλέγουμε το «</w:t>
      </w:r>
      <w:r>
        <w:rPr>
          <w:rFonts w:eastAsia="Times New Roman" w:cs="Times New Roman"/>
          <w:szCs w:val="24"/>
        </w:rPr>
        <w:t>παρών</w:t>
      </w:r>
      <w:r>
        <w:rPr>
          <w:rFonts w:eastAsia="Times New Roman" w:cs="Times New Roman"/>
          <w:szCs w:val="24"/>
        </w:rPr>
        <w:t>».</w:t>
      </w:r>
    </w:p>
    <w:p w14:paraId="2E9F96F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9F96F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2E9F96F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Λαζαρίδης. </w:t>
      </w:r>
    </w:p>
    <w:p w14:paraId="2E9F96F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βάζω χρόνο. Να είστε σύντομος. </w:t>
      </w:r>
    </w:p>
    <w:p w14:paraId="2E9F96F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 xml:space="preserve">Ευχαριστώ, κύριε Πρόεδρε. Θα είμαι σύντομος. </w:t>
      </w:r>
    </w:p>
    <w:p w14:paraId="2E9F96F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Δεν θα </w:t>
      </w:r>
      <w:r>
        <w:rPr>
          <w:rFonts w:eastAsia="Times New Roman" w:cs="Times New Roman"/>
          <w:szCs w:val="24"/>
        </w:rPr>
        <w:t xml:space="preserve">έπαιρνα τον λόγο, εάν δεν είχαν προηγηθεί κάποιες αναφορές για την εξωτερική πολιτική της παρούσας Κυβέρνησης κι εάν δεν είχε προηγηθεί ο τρόπος με τον οποίο τοποθετήθηκε ο Κοινοβουλευτικός Εκπρόσωπος του ΠΑΣΟΚ. </w:t>
      </w:r>
    </w:p>
    <w:p w14:paraId="2E9F970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πω στο ΠΑΣΟΚ ότι θα πρέπει </w:t>
      </w:r>
      <w:r>
        <w:rPr>
          <w:rFonts w:eastAsia="Times New Roman" w:cs="Times New Roman"/>
          <w:szCs w:val="24"/>
        </w:rPr>
        <w:t>να είναι πιο προσεκτικό. Και θα ήθελα να θυμίσω ότι ήταν το κόμμα το οποίο είχε στα χέρια του το τιμόνι της χώρας το 1996, όταν ξεκίνησε αυτή η θλιβερή ιστορία στα Ίμια, που κατέληξε με την υποχώρηση, με την εντολή να γυρίσουν πίσω τα δικά μας πολεμικά καρ</w:t>
      </w:r>
      <w:r>
        <w:rPr>
          <w:rFonts w:eastAsia="Times New Roman" w:cs="Times New Roman"/>
          <w:szCs w:val="24"/>
        </w:rPr>
        <w:t xml:space="preserve">άβια και να υποστείλουν οι Έλληνες στρατιώτες, που ήταν πάνω στη νησίδα των Ιμίων, τη σημαία. Διότι, είπε τότε ο Πάγκαλος -αν θυμάμαι καλά- </w:t>
      </w:r>
      <w:r>
        <w:rPr>
          <w:rFonts w:eastAsia="Times New Roman" w:cs="Times New Roman"/>
          <w:szCs w:val="24"/>
        </w:rPr>
        <w:lastRenderedPageBreak/>
        <w:t>ότι τις σημαίες πολλές φορές τις παίρνει ο αέρας. Δεν θα τα έλεγα αυτά, αν δεν τοποθετούνταν με αυτόν τον τρόπο ο Κο</w:t>
      </w:r>
      <w:r>
        <w:rPr>
          <w:rFonts w:eastAsia="Times New Roman" w:cs="Times New Roman"/>
          <w:szCs w:val="24"/>
        </w:rPr>
        <w:t>ινοβουλευτικός Εκπρόσωπος του ΠΑΣΟΚ.</w:t>
      </w:r>
    </w:p>
    <w:p w14:paraId="2E9F970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πρέπει να ξεχνάμε ότι εκείνη την περίοδο που δημιουργήθηκε η ιστορία με τα Ίμια, είχαμε και την περίπτωση με τον </w:t>
      </w:r>
      <w:proofErr w:type="spellStart"/>
      <w:r>
        <w:rPr>
          <w:rFonts w:eastAsia="Times New Roman" w:cs="Times New Roman"/>
          <w:szCs w:val="24"/>
        </w:rPr>
        <w:t>Οτσαλάν</w:t>
      </w:r>
      <w:proofErr w:type="spellEnd"/>
      <w:r>
        <w:rPr>
          <w:rFonts w:eastAsia="Times New Roman" w:cs="Times New Roman"/>
          <w:szCs w:val="24"/>
        </w:rPr>
        <w:t xml:space="preserve"> -ήταν η περίοδος που κυβερνούσε το ΠΑΣΟΚ με τον Σημίτη- που έκαναν το περίφημο </w:t>
      </w:r>
      <w:r>
        <w:rPr>
          <w:rFonts w:eastAsia="Times New Roman" w:cs="Times New Roman"/>
          <w:szCs w:val="24"/>
          <w:lang w:val="en-US"/>
        </w:rPr>
        <w:t>tour</w:t>
      </w:r>
      <w:r>
        <w:rPr>
          <w:rFonts w:eastAsia="Times New Roman" w:cs="Times New Roman"/>
          <w:szCs w:val="24"/>
        </w:rPr>
        <w:t xml:space="preserve"> Κέρκυρα</w:t>
      </w:r>
      <w:r>
        <w:rPr>
          <w:rFonts w:eastAsia="Times New Roman" w:cs="Times New Roman"/>
          <w:szCs w:val="24"/>
        </w:rPr>
        <w:t xml:space="preserve"> – </w:t>
      </w:r>
      <w:r>
        <w:rPr>
          <w:rFonts w:eastAsia="Times New Roman" w:cs="Times New Roman"/>
          <w:szCs w:val="24"/>
        </w:rPr>
        <w:t>Ευρώπη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Αφρική και τον παρέδωσαν. Αυτή ήταν η υπερήφανη πολιτική και τώρα κάνουν κριτική σε αυτή την Κυβέρνηση.</w:t>
      </w:r>
    </w:p>
    <w:p w14:paraId="2E9F970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AF33ED">
        <w:rPr>
          <w:rFonts w:eastAsia="Times New Roman" w:cs="Times New Roman"/>
          <w:b/>
          <w:szCs w:val="24"/>
        </w:rPr>
        <w:t>ΓΕΩΡΓΙΟΣ ΒΑΡΕΜΕΝΟΣ</w:t>
      </w:r>
      <w:r>
        <w:rPr>
          <w:rFonts w:eastAsia="Times New Roman" w:cs="Times New Roman"/>
          <w:szCs w:val="24"/>
        </w:rPr>
        <w:t>)</w:t>
      </w:r>
    </w:p>
    <w:p w14:paraId="2E9F970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θυμηθούμε, ακόμα, τα λόγια </w:t>
      </w:r>
      <w:r>
        <w:rPr>
          <w:rFonts w:eastAsia="Times New Roman" w:cs="Times New Roman"/>
          <w:szCs w:val="24"/>
        </w:rPr>
        <w:t>του Πάγκαλου, ότι «</w:t>
      </w:r>
      <w:r>
        <w:rPr>
          <w:rFonts w:eastAsia="Times New Roman" w:cs="Times New Roman"/>
          <w:szCs w:val="24"/>
        </w:rPr>
        <w:t>ό</w:t>
      </w:r>
      <w:r>
        <w:rPr>
          <w:rFonts w:eastAsia="Times New Roman" w:cs="Times New Roman"/>
          <w:szCs w:val="24"/>
        </w:rPr>
        <w:t>σο πιο υποανάπτυκτος είναι ένας λαός, τόσο πιο πολύ δένεται με τα σύμβολά του», θέλοντας να κάνει αρνητική κριτική γιατί οι Έλληνες είμαστε ευαίσθητοι με τη σημαία μας.</w:t>
      </w:r>
    </w:p>
    <w:p w14:paraId="2E9F970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τη Νέα Δημοκρατία που μίλησε για τον μαγικό κόσμο των </w:t>
      </w:r>
      <w:r>
        <w:rPr>
          <w:rFonts w:eastAsia="Times New Roman" w:cs="Times New Roman"/>
          <w:szCs w:val="24"/>
        </w:rPr>
        <w:t>ιδιωτικοποιήσεων και για επενδύσεις. Ρώτησε, μάλιστα, ένας ομιλητής της Νέας Δημοκρατίας: «Αυτή η Κυβέρνηση ποιες επενδύσεις έκανε;»</w:t>
      </w:r>
      <w:r>
        <w:rPr>
          <w:rFonts w:eastAsia="Times New Roman" w:cs="Times New Roman"/>
          <w:szCs w:val="24"/>
        </w:rPr>
        <w:t>.</w:t>
      </w:r>
      <w:r>
        <w:rPr>
          <w:rFonts w:eastAsia="Times New Roman" w:cs="Times New Roman"/>
          <w:szCs w:val="24"/>
        </w:rPr>
        <w:t xml:space="preserve"> Εγώ αντιστρέφω την ερώτηση. Να μας πει η Νέα Δημοκρατία ποιες επενδύσεις έκανε. Έκλεισαν διακόσιες πενήντα δύο χιλιάδες επ</w:t>
      </w:r>
      <w:r>
        <w:rPr>
          <w:rFonts w:eastAsia="Times New Roman" w:cs="Times New Roman"/>
          <w:szCs w:val="24"/>
        </w:rPr>
        <w:t xml:space="preserve">ιχειρήσεις. Είναι ο ορισμός της </w:t>
      </w:r>
      <w:proofErr w:type="spellStart"/>
      <w:r>
        <w:rPr>
          <w:rFonts w:eastAsia="Times New Roman" w:cs="Times New Roman"/>
          <w:szCs w:val="24"/>
        </w:rPr>
        <w:t>αποεπένδυσης</w:t>
      </w:r>
      <w:proofErr w:type="spellEnd"/>
      <w:r>
        <w:rPr>
          <w:rFonts w:eastAsia="Times New Roman" w:cs="Times New Roman"/>
          <w:szCs w:val="24"/>
        </w:rPr>
        <w:t>. Και αν κληθούν εδώ να μιλήσουν για επενδύσεις, μη μας πουν «</w:t>
      </w:r>
      <w:r>
        <w:rPr>
          <w:rFonts w:eastAsia="Times New Roman" w:cs="Times New Roman"/>
          <w:szCs w:val="24"/>
        </w:rPr>
        <w:t>ν</w:t>
      </w:r>
      <w:r>
        <w:rPr>
          <w:rFonts w:eastAsia="Times New Roman" w:cs="Times New Roman"/>
          <w:szCs w:val="24"/>
        </w:rPr>
        <w:t xml:space="preserve">α, φέραμε αυτό το εμπορικό κέντρο». Είναι λάθος. Αν εννοούν ως επενδύσεις τα εμπορικά κέντρα, γιατί κλείσανε τόσα καταστήματα </w:t>
      </w:r>
      <w:r>
        <w:rPr>
          <w:rFonts w:eastAsia="Times New Roman" w:cs="Times New Roman"/>
          <w:szCs w:val="24"/>
        </w:rPr>
        <w:lastRenderedPageBreak/>
        <w:t>στη χώρα; Γιατί κατηγορ</w:t>
      </w:r>
      <w:r>
        <w:rPr>
          <w:rFonts w:eastAsia="Times New Roman" w:cs="Times New Roman"/>
          <w:szCs w:val="24"/>
        </w:rPr>
        <w:t>ούσαν τον εμπορικό κόσμο αυτά τα δύο κόμματα, η Νέα Δημοκρατία και το ΠΑΣΟΚ, ως αντιπαραγωγικό; Αυτά έλεγαν για τον εμπορικό κόσμο, ότι είναι αντιπαραγωγικός, ότι πρέπει να κάνουμε επενδύσεις στην παραγωγή κ.λπ</w:t>
      </w:r>
      <w:r>
        <w:rPr>
          <w:rFonts w:eastAsia="Times New Roman" w:cs="Times New Roman"/>
          <w:szCs w:val="24"/>
        </w:rPr>
        <w:t>.</w:t>
      </w:r>
      <w:r>
        <w:rPr>
          <w:rFonts w:eastAsia="Times New Roman" w:cs="Times New Roman"/>
          <w:szCs w:val="24"/>
        </w:rPr>
        <w:t xml:space="preserve">. </w:t>
      </w:r>
    </w:p>
    <w:p w14:paraId="2E9F970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επένδυση δεν έφεραν αυτά τα κόμματα</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παρά το ότι μιλούν για ιδιωτικοποιήσεις, είναι τα κόμματα τα οποία αγκάλιασαν σφιχτότερα από οποιοδήποτε άλλο κόμμα ή πολιτικό χώρο τις κρατικοδίαιτες επιχειρήσεις, όπως, επίσης, και τις κρατικοδίαιτες προσωπικότητες.</w:t>
      </w:r>
    </w:p>
    <w:p w14:paraId="2E9F970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Αυτό που είδα εδώ χθες ως Βουλε</w:t>
      </w:r>
      <w:r>
        <w:rPr>
          <w:rFonts w:eastAsia="Times New Roman" w:cs="Times New Roman"/>
          <w:szCs w:val="24"/>
        </w:rPr>
        <w:t xml:space="preserve">υτής -γιατί προέρχομαι από αυτή την άλλοτε μεγάλη και περήφανη παράταξη της Νέας Δημοκρατίας- αυτή την εικόνα που είδα να συνωστίζονται οι Βουλευτές της Νέας Δημοκρατίας -εντάξει, του ΠΑΣΟΚ δικαιολογούνται, γιατί </w:t>
      </w:r>
      <w:r>
        <w:rPr>
          <w:rFonts w:eastAsia="Times New Roman" w:cs="Times New Roman"/>
          <w:szCs w:val="24"/>
        </w:rPr>
        <w:lastRenderedPageBreak/>
        <w:t>συνωστίζονταν για να σφίξουν το χέρι μιας π</w:t>
      </w:r>
      <w:r>
        <w:rPr>
          <w:rFonts w:eastAsia="Times New Roman" w:cs="Times New Roman"/>
          <w:szCs w:val="24"/>
        </w:rPr>
        <w:t>ροσωπικότητας, που  ήταν ο άνθρωπος των ειδικών αποστολών του Σημίτη- για να χαιρετήσουν αυτόν τον άνθρωπο, αυτό δεν το περίμενα ποτέ.</w:t>
      </w:r>
    </w:p>
    <w:p w14:paraId="2E9F970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ποιον μιλάτε;</w:t>
      </w:r>
    </w:p>
    <w:p w14:paraId="2E9F970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Θα σας πω τώρα. Μη βιάζεστε.</w:t>
      </w:r>
    </w:p>
    <w:p w14:paraId="2E9F970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Έκαν</w:t>
      </w:r>
      <w:r>
        <w:rPr>
          <w:rFonts w:eastAsia="Times New Roman" w:cs="Times New Roman"/>
          <w:szCs w:val="24"/>
        </w:rPr>
        <w:t>α λάθος που δεν έβαλα χρόνο, γιατί αυτό δεν υπάρχει στην ελληνική Βουλή, αν δεν μπαίνει χρόνος. Σε άλλες Βουλές πιθανόν...</w:t>
      </w:r>
    </w:p>
    <w:p w14:paraId="2E9F970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Σε ένα λεπτό ολοκληρώνω, κύριε Πρόεδρε. Τώρα θα είχα τελειώσει.</w:t>
      </w:r>
    </w:p>
    <w:p w14:paraId="2E9F970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Θέλω να πω ότι όταν λέω «κρατικοδίαιτες προσωπικό</w:t>
      </w:r>
      <w:r>
        <w:rPr>
          <w:rFonts w:eastAsia="Times New Roman" w:cs="Times New Roman"/>
          <w:szCs w:val="24"/>
        </w:rPr>
        <w:t xml:space="preserve">τητες», εννοώ προσωπικότητες οι οποίες ποτέ τους δεν δραστηριοποιήθηκαν στον ιδιωτικό τομέα και τους είχαν βάλει αυτούς, ως αιχμή του </w:t>
      </w:r>
      <w:r>
        <w:rPr>
          <w:rFonts w:eastAsia="Times New Roman" w:cs="Times New Roman"/>
          <w:szCs w:val="24"/>
        </w:rPr>
        <w:lastRenderedPageBreak/>
        <w:t>δόρατος, για να στήσουν και να οργανώσουν, δήθεν, την οικονομική τους πολιτική.</w:t>
      </w:r>
    </w:p>
    <w:p w14:paraId="2E9F970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Μιλάω για τη συγκεκριμένη προσωπικότητα κα</w:t>
      </w:r>
      <w:r>
        <w:rPr>
          <w:rFonts w:eastAsia="Times New Roman" w:cs="Times New Roman"/>
          <w:szCs w:val="24"/>
        </w:rPr>
        <w:t xml:space="preserve">ι θα σας πω για ποιον: </w:t>
      </w:r>
    </w:p>
    <w:p w14:paraId="2E9F970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1986</w:t>
      </w:r>
      <w:r>
        <w:rPr>
          <w:rFonts w:eastAsia="Times New Roman" w:cs="Times New Roman"/>
          <w:szCs w:val="24"/>
        </w:rPr>
        <w:t xml:space="preserve"> </w:t>
      </w:r>
      <w:r>
        <w:rPr>
          <w:rFonts w:eastAsia="Times New Roman" w:cs="Times New Roman"/>
          <w:szCs w:val="24"/>
        </w:rPr>
        <w:t>-1989: Σύμβουλος, στο ξεκίνημα της καριέρας, του Υπουργείου Οικονομικών σε θέματα δημοσίων επιχειρήσεων.</w:t>
      </w:r>
    </w:p>
    <w:p w14:paraId="2E9F970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1989</w:t>
      </w:r>
      <w:r>
        <w:rPr>
          <w:rFonts w:eastAsia="Times New Roman" w:cs="Times New Roman"/>
          <w:szCs w:val="24"/>
        </w:rPr>
        <w:t xml:space="preserve"> </w:t>
      </w:r>
      <w:r>
        <w:rPr>
          <w:rFonts w:eastAsia="Times New Roman" w:cs="Times New Roman"/>
          <w:szCs w:val="24"/>
        </w:rPr>
        <w:t>-1994: Σύμβουλος της Τράπεζας της Ελλάδος.</w:t>
      </w:r>
    </w:p>
    <w:p w14:paraId="2E9F970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1994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2000: Στο Υπουργείο Οικονομικών, στις διαπραγματεύσεις για τη Νομισ</w:t>
      </w:r>
      <w:r>
        <w:rPr>
          <w:rFonts w:eastAsia="Times New Roman" w:cs="Times New Roman"/>
          <w:szCs w:val="24"/>
        </w:rPr>
        <w:t>ματική Ένωση.</w:t>
      </w:r>
    </w:p>
    <w:p w14:paraId="2E9F971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1994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1997: Αντιπρόεδρος ΔΕΠΑ. Δεύτερη θέση την ίδια χρονική περίοδο. </w:t>
      </w:r>
    </w:p>
    <w:p w14:paraId="2E9F971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1998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2000: Μέλος Δ.Σ. Οργανισμού Διαχείρισης Δημοσίου Χρέους.</w:t>
      </w:r>
    </w:p>
    <w:p w14:paraId="2E9F971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2002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2004: Πρόεδρος Εμπορικής Τράπεζας, όταν ξεκίνησε η Εμπορική Τράπεζα να διαλύεται, να αποσυντίθεται</w:t>
      </w:r>
      <w:r>
        <w:rPr>
          <w:rFonts w:eastAsia="Times New Roman" w:cs="Times New Roman"/>
          <w:szCs w:val="24"/>
        </w:rPr>
        <w:t>,</w:t>
      </w:r>
      <w:r>
        <w:rPr>
          <w:rFonts w:eastAsia="Times New Roman" w:cs="Times New Roman"/>
          <w:szCs w:val="24"/>
        </w:rPr>
        <w:t xml:space="preserve"> εξαιτίας αυτής της κατάστασης.</w:t>
      </w:r>
    </w:p>
    <w:p w14:paraId="2E9F971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 2012 ανέλαβε κυβερνητικά καθήκοντα και στη συνέχεια Διοικητής της Τράπεζας της Ελλάδος. Μιλάω για τον κ. Στουρνάρα</w:t>
      </w:r>
      <w:r>
        <w:rPr>
          <w:rFonts w:eastAsia="Times New Roman" w:cs="Times New Roman"/>
          <w:szCs w:val="24"/>
        </w:rPr>
        <w:t>,</w:t>
      </w:r>
      <w:r>
        <w:rPr>
          <w:rFonts w:eastAsia="Times New Roman" w:cs="Times New Roman"/>
          <w:szCs w:val="24"/>
        </w:rPr>
        <w:t xml:space="preserve"> βεβαίως. Μιλάω για έναν άνθρωπο ο οποίος ποτέ του δεν δραστηριοποιήθηκε στον ιδιωτικό τομέα. Ποτέ του! Κα</w:t>
      </w:r>
      <w:r>
        <w:rPr>
          <w:rFonts w:eastAsia="Times New Roman" w:cs="Times New Roman"/>
          <w:szCs w:val="24"/>
        </w:rPr>
        <w:t>ι έκανα αναφορά σε αυτή τη διαδρομή, γιατί υπήρξε περίοδος που είχε τρεις θέσεις στον δημόσιο τομέα. Και ήταν άκομψο αυτό που έκαναν</w:t>
      </w:r>
      <w:r>
        <w:rPr>
          <w:rFonts w:eastAsia="Times New Roman" w:cs="Times New Roman"/>
          <w:szCs w:val="24"/>
        </w:rPr>
        <w:t>,</w:t>
      </w:r>
      <w:r>
        <w:rPr>
          <w:rFonts w:eastAsia="Times New Roman" w:cs="Times New Roman"/>
          <w:szCs w:val="24"/>
        </w:rPr>
        <w:t xml:space="preserve"> τουλάχιστον οι Βουλευτές της Νέας Δημοκρατίας, που συνωστίζονταν εκεί για να τον χαιρετήσουν. </w:t>
      </w:r>
    </w:p>
    <w:p w14:paraId="2E9F971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Εδώ υποβάλλω το εξής ερώτημ</w:t>
      </w:r>
      <w:r>
        <w:rPr>
          <w:rFonts w:eastAsia="Times New Roman" w:cs="Times New Roman"/>
          <w:szCs w:val="24"/>
        </w:rPr>
        <w:t xml:space="preserve">α: Από αυτή τη διαδρομή που έκανε, έχει αφήσει κάπου θετικό αποτύπωμα; Και, όμως, αυτόν τον </w:t>
      </w:r>
      <w:r>
        <w:rPr>
          <w:rFonts w:eastAsia="Times New Roman" w:cs="Times New Roman"/>
          <w:szCs w:val="24"/>
        </w:rPr>
        <w:lastRenderedPageBreak/>
        <w:t>άνθρωπο τον είχαν Υπουργό Οικονομικών και του παρέδωσαν την Τράπεζα της Ελλάδος.</w:t>
      </w:r>
    </w:p>
    <w:p w14:paraId="2E9F971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ποτέ μου δεν έχω κάνει προσωπική επίθεση σε κανέναν. Όμως, έχω </w:t>
      </w:r>
      <w:r>
        <w:rPr>
          <w:rFonts w:eastAsia="Times New Roman" w:cs="Times New Roman"/>
          <w:szCs w:val="24"/>
        </w:rPr>
        <w:t>το δικαίωμα να ασκήσω κριτική σε ανθρώπους οι οποίοι είναι υπεύθυνοι για να ασκούν πολιτική και η οποία έχει να κάνει με τα οικονομικά του τόπου. Είναι υποχρέωση των Βουλευτών. Δεν είναι απλώς δικαίωμα.</w:t>
      </w:r>
    </w:p>
    <w:p w14:paraId="2E9F971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Τελειώσατε;</w:t>
      </w:r>
    </w:p>
    <w:p w14:paraId="2E9F971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ΛΑΖΑΡΙΔΗΣ:</w:t>
      </w:r>
      <w:r>
        <w:rPr>
          <w:rFonts w:eastAsia="Times New Roman" w:cs="Times New Roman"/>
          <w:szCs w:val="24"/>
        </w:rPr>
        <w:t xml:space="preserve"> Εδώ κλείνω, κύριε Πρόεδρε.</w:t>
      </w:r>
    </w:p>
    <w:p w14:paraId="2E9F971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Έγινε προηγουμένως ένας διάλογος για το ΤΑΙΠΕΔ και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Θέλω να πω -όπως είπαμε και νωρίτερα- ότι είναι σαφές πως ό,τι μπαίνει στο ΤΑΙΠΕΔ είναι για πώληση. Δεν είναι για τίποτα άλλο. Είναι αποκλειστικά γ</w:t>
      </w:r>
      <w:r>
        <w:rPr>
          <w:rFonts w:eastAsia="Times New Roman" w:cs="Times New Roman"/>
          <w:szCs w:val="24"/>
        </w:rPr>
        <w:t>ια πώληση.</w:t>
      </w:r>
    </w:p>
    <w:p w14:paraId="2E9F9719"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Τα χρήματα που θα προέλθουν από την πώληση πηγαίνουν στο δημόσιο χρέος 100%, ενώ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ό,τι μπαίνει είναι για αξιοποίηση. </w:t>
      </w:r>
      <w:r>
        <w:rPr>
          <w:rFonts w:eastAsia="Times New Roman"/>
          <w:szCs w:val="24"/>
          <w:lang w:val="en-US"/>
        </w:rPr>
        <w:t>T</w:t>
      </w:r>
      <w:r>
        <w:rPr>
          <w:rFonts w:eastAsia="Times New Roman"/>
          <w:szCs w:val="24"/>
        </w:rPr>
        <w:t xml:space="preserve">ο λέει με σαφήνεια μέσα.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αυτά τα οικονομικά αποτελέσματα που θα προκύψουν από την αξιοποίηση </w:t>
      </w:r>
      <w:r>
        <w:rPr>
          <w:rFonts w:eastAsia="Times New Roman"/>
          <w:szCs w:val="24"/>
        </w:rPr>
        <w:t xml:space="preserve">τα μισά θα πάνε στο χρέος, τα άλλα μισά θα πάνε για επενδύσεις. </w:t>
      </w:r>
    </w:p>
    <w:p w14:paraId="2E9F971A" w14:textId="77777777" w:rsidR="00BE4DD2" w:rsidRDefault="0027121F">
      <w:pPr>
        <w:spacing w:line="600" w:lineRule="auto"/>
        <w:ind w:firstLine="720"/>
        <w:contextualSpacing/>
        <w:jc w:val="both"/>
        <w:rPr>
          <w:rFonts w:eastAsia="Times New Roman"/>
          <w:szCs w:val="24"/>
        </w:rPr>
      </w:pPr>
      <w:r>
        <w:rPr>
          <w:rFonts w:eastAsia="Times New Roman"/>
          <w:szCs w:val="24"/>
        </w:rPr>
        <w:t>Σας ευχαριστώ.</w:t>
      </w:r>
    </w:p>
    <w:p w14:paraId="2E9F971B" w14:textId="77777777" w:rsidR="00BE4DD2" w:rsidRDefault="0027121F">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2E9F971C" w14:textId="77777777" w:rsidR="00BE4DD2" w:rsidRDefault="0027121F">
      <w:pPr>
        <w:spacing w:line="600" w:lineRule="auto"/>
        <w:ind w:firstLine="720"/>
        <w:contextualSpacing/>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w:t>
      </w:r>
      <w:r>
        <w:rPr>
          <w:rFonts w:eastAsia="Times New Roman" w:cs="Times New Roman"/>
        </w:rPr>
        <w:t xml:space="preserve"> θεωρεία, αφού προηγουμένως ξεναγήθηκαν στην έκθεση της αίθου</w:t>
      </w:r>
      <w:r>
        <w:rPr>
          <w:rFonts w:eastAsia="Times New Roman" w:cs="Times New Roman"/>
        </w:rPr>
        <w:lastRenderedPageBreak/>
        <w:t>σας «ΕΛΕΥΘΕΡΙΟΣ ΒΕΝΙΖΕΛΟΣ» και ενημερώθηκαν για την ιστορία του κτηρίου και τον τρόπο οργάνωσης και λειτουργίας της Βουλής, πενήντα έξι μαθητές και μαθήτριες και τρε</w:t>
      </w:r>
      <w:r>
        <w:rPr>
          <w:rFonts w:eastAsia="Times New Roman" w:cs="Times New Roman"/>
        </w:rPr>
        <w:t>ι</w:t>
      </w:r>
      <w:r>
        <w:rPr>
          <w:rFonts w:eastAsia="Times New Roman" w:cs="Times New Roman"/>
        </w:rPr>
        <w:t xml:space="preserve">ς εκπαιδευτικοί συνοδοί τους </w:t>
      </w:r>
      <w:r>
        <w:rPr>
          <w:rFonts w:eastAsia="Times New Roman" w:cs="Times New Roman"/>
        </w:rPr>
        <w:t>από το 6</w:t>
      </w:r>
      <w:r>
        <w:rPr>
          <w:rFonts w:eastAsia="Times New Roman" w:cs="Times New Roman"/>
          <w:vertAlign w:val="superscript"/>
        </w:rPr>
        <w:t>ο</w:t>
      </w:r>
      <w:r>
        <w:rPr>
          <w:rFonts w:eastAsia="Times New Roman" w:cs="Times New Roman"/>
        </w:rPr>
        <w:t xml:space="preserve"> Γυμνάσιο Λάρισας </w:t>
      </w:r>
      <w:r>
        <w:rPr>
          <w:rFonts w:eastAsia="Times New Roman" w:cs="Times New Roman"/>
        </w:rPr>
        <w:t>(δεύτερο τ</w:t>
      </w:r>
      <w:r>
        <w:rPr>
          <w:rFonts w:eastAsia="Times New Roman" w:cs="Times New Roman"/>
        </w:rPr>
        <w:t>μήμα</w:t>
      </w:r>
      <w:r>
        <w:rPr>
          <w:rFonts w:eastAsia="Times New Roman" w:cs="Times New Roman"/>
        </w:rPr>
        <w:t>)</w:t>
      </w:r>
      <w:r>
        <w:rPr>
          <w:rFonts w:eastAsia="Times New Roman" w:cs="Times New Roman"/>
        </w:rPr>
        <w:t xml:space="preserve">. </w:t>
      </w:r>
    </w:p>
    <w:p w14:paraId="2E9F971D" w14:textId="77777777" w:rsidR="00BE4DD2" w:rsidRDefault="0027121F">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2E9F971E" w14:textId="77777777" w:rsidR="00BE4DD2" w:rsidRDefault="0027121F">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2E9F971F" w14:textId="77777777" w:rsidR="00BE4DD2" w:rsidRDefault="0027121F">
      <w:pPr>
        <w:spacing w:line="600" w:lineRule="auto"/>
        <w:ind w:left="360" w:firstLine="360"/>
        <w:contextualSpacing/>
        <w:jc w:val="both"/>
        <w:rPr>
          <w:rFonts w:eastAsia="Times New Roman" w:cs="Times New Roman"/>
        </w:rPr>
      </w:pPr>
      <w:r>
        <w:rPr>
          <w:rFonts w:eastAsia="Times New Roman" w:cs="Times New Roman"/>
        </w:rPr>
        <w:t xml:space="preserve">Τον λόγο έχει ο κ. </w:t>
      </w:r>
      <w:proofErr w:type="spellStart"/>
      <w:r>
        <w:rPr>
          <w:rFonts w:eastAsia="Times New Roman" w:cs="Times New Roman"/>
        </w:rPr>
        <w:t>Αμυράς</w:t>
      </w:r>
      <w:proofErr w:type="spellEnd"/>
      <w:r>
        <w:rPr>
          <w:rFonts w:eastAsia="Times New Roman" w:cs="Times New Roman"/>
        </w:rPr>
        <w:t xml:space="preserve">. </w:t>
      </w:r>
    </w:p>
    <w:p w14:paraId="2E9F9720" w14:textId="77777777" w:rsidR="00BE4DD2" w:rsidRDefault="0027121F">
      <w:pPr>
        <w:spacing w:line="600" w:lineRule="auto"/>
        <w:ind w:left="360" w:firstLine="36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Αμυρά</w:t>
      </w:r>
      <w:proofErr w:type="spellEnd"/>
      <w:r>
        <w:rPr>
          <w:rFonts w:eastAsia="Times New Roman" w:cs="Times New Roman"/>
        </w:rPr>
        <w:t>, να βάλω χρόνο, γιατί χρόνο βάζεις και δεν τηρείται, φαντάσου να μη βάλεις χρόνο.</w:t>
      </w:r>
    </w:p>
    <w:p w14:paraId="2E9F9721" w14:textId="77777777" w:rsidR="00BE4DD2" w:rsidRDefault="0027121F">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Μου βάλετε, δεν μου βάλετε χρόνο, τον τηρώ, οπότε βάλτε μου.</w:t>
      </w:r>
    </w:p>
    <w:p w14:paraId="2E9F972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Πόσο</w:t>
      </w:r>
      <w:r>
        <w:rPr>
          <w:rFonts w:eastAsia="Times New Roman" w:cs="Times New Roman"/>
          <w:szCs w:val="24"/>
        </w:rPr>
        <w:t>ν</w:t>
      </w:r>
      <w:r>
        <w:rPr>
          <w:rFonts w:eastAsia="Times New Roman" w:cs="Times New Roman"/>
          <w:szCs w:val="24"/>
        </w:rPr>
        <w:t xml:space="preserve"> χρόνο θέλετε;</w:t>
      </w:r>
    </w:p>
    <w:p w14:paraId="2E9F9723"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Σε τρία λεπτά θα έχω τελειώσει.</w:t>
      </w:r>
    </w:p>
    <w:p w14:paraId="2E9F9724" w14:textId="77777777" w:rsidR="00BE4DD2" w:rsidRDefault="0027121F">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Ωραία, λοιπόν, έχετε τον λόγο για τρία λεπτ</w:t>
      </w:r>
      <w:r>
        <w:rPr>
          <w:rFonts w:eastAsia="Times New Roman" w:cs="Times New Roman"/>
          <w:szCs w:val="24"/>
        </w:rPr>
        <w:t>ά.</w:t>
      </w:r>
    </w:p>
    <w:p w14:paraId="2E9F9725"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Εγώ δεν επρόκειτο να μιλήσω, αλλά αναγκαστικά τώρα πρέπει να απαντήσω σε δύο πράγματα.</w:t>
      </w:r>
    </w:p>
    <w:p w14:paraId="2E9F9726"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Πρώτα - πρώτα θα αναφερθώ για τον κ. Στουρνάρα, ήταν και στο ΙΟΒΕ. Το ΙΟΒΕ τι είναι, κύριε Λαζαρίδη; ΔΕΗ είναι ή Υπουργείο Παιδείας; Ιδιωτικός </w:t>
      </w:r>
      <w:r>
        <w:rPr>
          <w:rFonts w:eastAsia="Times New Roman"/>
          <w:szCs w:val="24"/>
        </w:rPr>
        <w:t>τ</w:t>
      </w:r>
      <w:r>
        <w:rPr>
          <w:rFonts w:eastAsia="Times New Roman"/>
          <w:szCs w:val="24"/>
        </w:rPr>
        <w:t>ομέας</w:t>
      </w:r>
      <w:r>
        <w:rPr>
          <w:rFonts w:eastAsia="Times New Roman"/>
          <w:szCs w:val="24"/>
        </w:rPr>
        <w:t xml:space="preserve"> είναι. Που λέτε ότι δεν πάτησε ποτέ του στον ιδιωτικό τομέα. Αλλά</w:t>
      </w:r>
      <w:r>
        <w:rPr>
          <w:rFonts w:eastAsia="Times New Roman"/>
          <w:szCs w:val="24"/>
        </w:rPr>
        <w:t>,</w:t>
      </w:r>
      <w:r>
        <w:rPr>
          <w:rFonts w:eastAsia="Times New Roman"/>
          <w:szCs w:val="24"/>
        </w:rPr>
        <w:t xml:space="preserve"> πέραν αυτού</w:t>
      </w:r>
      <w:r>
        <w:rPr>
          <w:rFonts w:eastAsia="Times New Roman"/>
          <w:szCs w:val="24"/>
        </w:rPr>
        <w:t>,</w:t>
      </w:r>
      <w:r>
        <w:rPr>
          <w:rFonts w:eastAsia="Times New Roman"/>
          <w:szCs w:val="24"/>
        </w:rPr>
        <w:t xml:space="preserve"> τώρα θα μπούμε σε μια κατάσταση ο ένας να κατηγορεί τον Στουρνάρα επί προσωπικού και ο άλλος να τον δικαιολογεί; Δεν το βρίσκω θετικό.</w:t>
      </w:r>
    </w:p>
    <w:p w14:paraId="2E9F9727"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Δεν έχουμε δικαίωμα </w:t>
      </w:r>
      <w:r>
        <w:rPr>
          <w:rFonts w:eastAsia="Times New Roman"/>
          <w:szCs w:val="24"/>
        </w:rPr>
        <w:t>να κάνουμε κριτική;</w:t>
      </w:r>
    </w:p>
    <w:p w14:paraId="2E9F9728" w14:textId="77777777" w:rsidR="00BE4DD2" w:rsidRDefault="0027121F">
      <w:pPr>
        <w:spacing w:line="600" w:lineRule="auto"/>
        <w:ind w:firstLine="720"/>
        <w:contextualSpacing/>
        <w:jc w:val="both"/>
        <w:rPr>
          <w:rFonts w:eastAsia="Times New Roman"/>
          <w:szCs w:val="24"/>
        </w:rPr>
      </w:pPr>
      <w:r>
        <w:rPr>
          <w:rFonts w:eastAsia="Times New Roman"/>
          <w:b/>
          <w:szCs w:val="24"/>
        </w:rPr>
        <w:lastRenderedPageBreak/>
        <w:t xml:space="preserve">ΓΕΩΡΓΙΟΣ ΑΜΥΡΑΣ: </w:t>
      </w:r>
      <w:r>
        <w:rPr>
          <w:rFonts w:eastAsia="Times New Roman"/>
          <w:szCs w:val="24"/>
        </w:rPr>
        <w:t xml:space="preserve">Βεβαίως. Και ο καθένας κρίνεται από το βιογραφικό του, αγαπητέ συνάδελφε. Και στο βιογραφικό του κ. Στουρνάρα έχει και δύο πολύ πετυχημένα χρόνια ως Υπουργός Οικονομικών σε μια δύσκολη περίοδο, πολύ πιο πετυχημένος από </w:t>
      </w:r>
      <w:r>
        <w:rPr>
          <w:rFonts w:eastAsia="Times New Roman"/>
          <w:szCs w:val="24"/>
        </w:rPr>
        <w:t xml:space="preserve">τον κ. </w:t>
      </w:r>
      <w:proofErr w:type="spellStart"/>
      <w:r>
        <w:rPr>
          <w:rFonts w:eastAsia="Times New Roman"/>
          <w:szCs w:val="24"/>
        </w:rPr>
        <w:t>Βαρουφάκη</w:t>
      </w:r>
      <w:proofErr w:type="spellEnd"/>
      <w:r>
        <w:rPr>
          <w:rFonts w:eastAsia="Times New Roman"/>
          <w:szCs w:val="24"/>
        </w:rPr>
        <w:t>, τον δικό σας Υπουργό.</w:t>
      </w:r>
    </w:p>
    <w:p w14:paraId="2E9F9729"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Άρα πάμε παρακάτω. Δεύτερον, όσον αφορά τις επενδύσεις. Γιατί πρέπει διαρκώς να ισοπεδώνουμε τα πάντα και να λέμε ότι δεν έγινε ούτε μια επένδυση ποτέ στην Ελλάδα. Πώς δεν έγινε; Την </w:t>
      </w:r>
      <w:r>
        <w:rPr>
          <w:rFonts w:eastAsia="Times New Roman"/>
          <w:szCs w:val="24"/>
        </w:rPr>
        <w:t>«</w:t>
      </w:r>
      <w:r>
        <w:rPr>
          <w:rFonts w:eastAsia="Times New Roman"/>
          <w:szCs w:val="24"/>
          <w:lang w:val="en-US"/>
        </w:rPr>
        <w:t>HEWLETT</w:t>
      </w:r>
      <w:r>
        <w:rPr>
          <w:rFonts w:eastAsia="Times New Roman"/>
          <w:szCs w:val="24"/>
        </w:rPr>
        <w:t xml:space="preserve"> – </w:t>
      </w:r>
      <w:r>
        <w:rPr>
          <w:rFonts w:eastAsia="Times New Roman"/>
          <w:szCs w:val="24"/>
          <w:lang w:val="en-US"/>
        </w:rPr>
        <w:t>PACKARD</w:t>
      </w:r>
      <w:r>
        <w:rPr>
          <w:rFonts w:eastAsia="Times New Roman"/>
          <w:szCs w:val="24"/>
        </w:rPr>
        <w:t>»</w:t>
      </w:r>
      <w:r>
        <w:rPr>
          <w:rFonts w:eastAsia="Times New Roman"/>
          <w:szCs w:val="24"/>
        </w:rPr>
        <w:t xml:space="preserve"> την ξέρετε; Η</w:t>
      </w:r>
      <w:r>
        <w:rPr>
          <w:rFonts w:eastAsia="Times New Roman"/>
          <w:szCs w:val="24"/>
        </w:rPr>
        <w:t xml:space="preserve">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που στην ουσία η σημερινή διαδικασία είναι μια ουρά της ιδιωτικοποίησης του λιμανιού του Πειραιά, τι είναι; Φαντάσματα είναι αυτά;</w:t>
      </w:r>
    </w:p>
    <w:p w14:paraId="2E9F972A" w14:textId="77777777" w:rsidR="00BE4DD2" w:rsidRDefault="0027121F">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Το διευκρίνισα. Είπα «επενδύσεις σε σχέση με την παραγωγή». </w:t>
      </w:r>
    </w:p>
    <w:p w14:paraId="2E9F972B" w14:textId="77777777" w:rsidR="00BE4DD2" w:rsidRDefault="0027121F">
      <w:pPr>
        <w:spacing w:line="600" w:lineRule="auto"/>
        <w:ind w:firstLine="720"/>
        <w:contextualSpacing/>
        <w:jc w:val="both"/>
        <w:rPr>
          <w:rFonts w:eastAsia="Times New Roman"/>
          <w:szCs w:val="24"/>
        </w:rPr>
      </w:pPr>
      <w:r>
        <w:rPr>
          <w:rFonts w:eastAsia="Times New Roman"/>
          <w:b/>
          <w:szCs w:val="24"/>
        </w:rPr>
        <w:lastRenderedPageBreak/>
        <w:t xml:space="preserve">ΓΕΩΡΓΙΟΣ ΑΜΥΡΑΣ: </w:t>
      </w:r>
      <w:r>
        <w:rPr>
          <w:rFonts w:eastAsia="Times New Roman"/>
          <w:szCs w:val="24"/>
        </w:rPr>
        <w:t>Δεν είναι παραγωγ</w:t>
      </w:r>
      <w:r>
        <w:rPr>
          <w:rFonts w:eastAsia="Times New Roman"/>
          <w:szCs w:val="24"/>
        </w:rPr>
        <w:t xml:space="preserve">ική επένδυση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το λιμάνι; Δεν είναι παραγωγική;</w:t>
      </w:r>
    </w:p>
    <w:p w14:paraId="2E9F972C" w14:textId="77777777" w:rsidR="00BE4DD2" w:rsidRDefault="0027121F">
      <w:pPr>
        <w:spacing w:line="600" w:lineRule="auto"/>
        <w:ind w:firstLine="720"/>
        <w:contextualSpacing/>
        <w:jc w:val="both"/>
        <w:rPr>
          <w:rFonts w:eastAsia="Times New Roman"/>
          <w:szCs w:val="24"/>
        </w:rPr>
      </w:pPr>
      <w:r>
        <w:rPr>
          <w:rFonts w:eastAsia="Times New Roman"/>
          <w:szCs w:val="24"/>
        </w:rPr>
        <w:t>Να σας πω μόνο το εξής. Ένας που πουλάει καπέλα και κάνει εξαγωγές, ένας Έλληνας...</w:t>
      </w:r>
    </w:p>
    <w:p w14:paraId="2E9F972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χαλαρότητα του μεσημεριού δεν το επιτρέπει αυτό.</w:t>
      </w:r>
    </w:p>
    <w:p w14:paraId="2E9F972E"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Για να καταλ</w:t>
      </w:r>
      <w:r>
        <w:rPr>
          <w:rFonts w:eastAsia="Times New Roman"/>
          <w:szCs w:val="24"/>
        </w:rPr>
        <w:t xml:space="preserve">άβατε την έννοια του παραγωγικού και του αναπτυξιακού, θα σας φέρω ένα παράδειγμα. Κάποιος Έλληνας που φτιάχνει σακάκια και κάνει εισαγωγές των κουμπιών, ξέρετε για να πάρει το κοντέινερ ή για να εξαγάγει το σακάκι προ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πόσο πλήρωνε το κοντέινερ και πόσες μέρες αναμονής είχε; </w:t>
      </w:r>
    </w:p>
    <w:p w14:paraId="2E9F972F"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Είχε επτά μέρες αναμονής και το κοντέινερ ήταν τρεις φορές ακριβότερο ως διαδικασία για τον Έλληνα έμπορο ή βιοτέχνη από ό</w:t>
      </w:r>
      <w:r>
        <w:rPr>
          <w:rFonts w:eastAsia="Times New Roman"/>
          <w:szCs w:val="24"/>
        </w:rPr>
        <w:t>,</w:t>
      </w:r>
      <w:r>
        <w:rPr>
          <w:rFonts w:eastAsia="Times New Roman"/>
          <w:szCs w:val="24"/>
        </w:rPr>
        <w:t>τι σήμερα. Άρα αυτό δεν είναι μια παραγωγική κατάσταση προς τα εμπρός;</w:t>
      </w:r>
    </w:p>
    <w:p w14:paraId="2E9F9730" w14:textId="77777777" w:rsidR="00BE4DD2" w:rsidRDefault="0027121F">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αλήγω. Για τα εθνικά θέματα πρέπει να είμαστε λίγο πιο μαζεμένοι, να το πω έτσι απλά, και ειδικά για το θέμα των Ιμίων. Εγώ θα ρωτήσω τον αγαπητό συνάδελφο: Σήμερα μπορείτε εσείς, κύριε συνάδελφε, να πάτε με ένα καΐκι στα Ίμια; Μπορείτε να πατήσετε το πόδι</w:t>
      </w:r>
      <w:r>
        <w:rPr>
          <w:rFonts w:eastAsia="Times New Roman"/>
          <w:szCs w:val="24"/>
        </w:rPr>
        <w:t xml:space="preserve"> σας; Δεν το νομίζω. Και αυτό θα χρεωθεί στη δική σας Κυβέρνηση. </w:t>
      </w:r>
    </w:p>
    <w:p w14:paraId="2E9F9731" w14:textId="77777777" w:rsidR="00BE4DD2" w:rsidRDefault="0027121F">
      <w:pPr>
        <w:spacing w:line="600" w:lineRule="auto"/>
        <w:ind w:firstLine="720"/>
        <w:contextualSpacing/>
        <w:jc w:val="both"/>
        <w:rPr>
          <w:rFonts w:eastAsia="Times New Roman"/>
          <w:szCs w:val="24"/>
        </w:rPr>
      </w:pPr>
      <w:r>
        <w:rPr>
          <w:rFonts w:eastAsia="Times New Roman"/>
          <w:szCs w:val="24"/>
        </w:rPr>
        <w:t xml:space="preserve">Εγώ δεν λέω ότι δεν μπορεί ένας Έλληνας να πατήσει το πόδι του στα Ίμια, αυτό έλειπε, αλλά κρατήστε πιο χαμηλά το προφίλ, διότι οι Τούρκοι εκεί που μιλούσαν για γκρίζες ζώνες, τώρα μιλάνε </w:t>
      </w:r>
      <w:r>
        <w:rPr>
          <w:rFonts w:eastAsia="Times New Roman"/>
          <w:szCs w:val="24"/>
        </w:rPr>
        <w:lastRenderedPageBreak/>
        <w:t>γι</w:t>
      </w:r>
      <w:r>
        <w:rPr>
          <w:rFonts w:eastAsia="Times New Roman"/>
          <w:szCs w:val="24"/>
        </w:rPr>
        <w:t xml:space="preserve">α κατάμαυρες ζώνες και θεωρούν ως κεκτημένο δικό τους δικαίωμα και τη θαλάσσια περιοχή των Ιμίων και τα νησιά των Ιμίων, πράγμα που βεβαίως είναι απαράδεκτο, έξω από κάθε λογική και ενάντια στο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Οι Τούρκοι να ξέρουν ότι πάντοτε θα έχουν την </w:t>
      </w:r>
      <w:r>
        <w:rPr>
          <w:rFonts w:eastAsia="Times New Roman"/>
          <w:szCs w:val="24"/>
        </w:rPr>
        <w:t>απάντηση που τους αρμόζει από τους Έλληνες. Και οι Έλληνες δεν είναι διχασμένοι στα εθνικά θέματα.</w:t>
      </w:r>
    </w:p>
    <w:p w14:paraId="2E9F9732" w14:textId="77777777" w:rsidR="00BE4DD2" w:rsidRDefault="0027121F">
      <w:pPr>
        <w:spacing w:line="600" w:lineRule="auto"/>
        <w:ind w:firstLine="720"/>
        <w:contextualSpacing/>
        <w:jc w:val="both"/>
        <w:rPr>
          <w:rFonts w:eastAsia="Times New Roman" w:cs="Times New Roman"/>
          <w:szCs w:val="24"/>
        </w:rPr>
      </w:pPr>
      <w:r>
        <w:rPr>
          <w:rFonts w:eastAsia="Times New Roman"/>
          <w:szCs w:val="24"/>
        </w:rPr>
        <w:t>Ευχαριστώ πολύ.</w:t>
      </w:r>
    </w:p>
    <w:p w14:paraId="2E9F973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Τελευταίος έχει τον λόγο ο κ. </w:t>
      </w:r>
      <w:proofErr w:type="spellStart"/>
      <w:r>
        <w:rPr>
          <w:rFonts w:eastAsia="Times New Roman" w:cs="Times New Roman"/>
          <w:szCs w:val="24"/>
        </w:rPr>
        <w:t>Μάρδας</w:t>
      </w:r>
      <w:proofErr w:type="spellEnd"/>
      <w:r>
        <w:rPr>
          <w:rFonts w:eastAsia="Times New Roman" w:cs="Times New Roman"/>
          <w:szCs w:val="24"/>
        </w:rPr>
        <w:t>.</w:t>
      </w:r>
    </w:p>
    <w:p w14:paraId="2E9F9734" w14:textId="77777777" w:rsidR="00BE4DD2" w:rsidRDefault="0027121F">
      <w:pPr>
        <w:spacing w:line="600" w:lineRule="auto"/>
        <w:ind w:firstLine="720"/>
        <w:contextualSpacing/>
        <w:jc w:val="both"/>
        <w:rPr>
          <w:rFonts w:eastAsia="Times New Roman"/>
          <w:szCs w:val="24"/>
        </w:rPr>
      </w:pPr>
      <w:r>
        <w:rPr>
          <w:rFonts w:eastAsia="Times New Roman" w:cs="Times New Roman"/>
          <w:szCs w:val="24"/>
        </w:rPr>
        <w:t>Πόσο</w:t>
      </w:r>
      <w:r>
        <w:rPr>
          <w:rFonts w:eastAsia="Times New Roman" w:cs="Times New Roman"/>
          <w:szCs w:val="24"/>
        </w:rPr>
        <w:t>ν</w:t>
      </w:r>
      <w:r>
        <w:rPr>
          <w:rFonts w:eastAsia="Times New Roman" w:cs="Times New Roman"/>
          <w:szCs w:val="24"/>
        </w:rPr>
        <w:t xml:space="preserve"> χρόνο θέλετε, κύριε </w:t>
      </w:r>
      <w:proofErr w:type="spellStart"/>
      <w:r>
        <w:rPr>
          <w:rFonts w:eastAsia="Times New Roman" w:cs="Times New Roman"/>
          <w:szCs w:val="24"/>
        </w:rPr>
        <w:t>Μάρδα</w:t>
      </w:r>
      <w:proofErr w:type="spellEnd"/>
      <w:r>
        <w:rPr>
          <w:rFonts w:eastAsia="Times New Roman" w:cs="Times New Roman"/>
          <w:szCs w:val="24"/>
        </w:rPr>
        <w:t>;</w:t>
      </w:r>
    </w:p>
    <w:p w14:paraId="2E9F9735" w14:textId="77777777" w:rsidR="00BE4DD2" w:rsidRDefault="0027121F">
      <w:pPr>
        <w:spacing w:line="600" w:lineRule="auto"/>
        <w:ind w:firstLine="720"/>
        <w:contextualSpacing/>
        <w:jc w:val="both"/>
        <w:rPr>
          <w:rFonts w:eastAsia="Times New Roman"/>
          <w:szCs w:val="24"/>
        </w:rPr>
      </w:pPr>
      <w:r>
        <w:rPr>
          <w:rFonts w:eastAsia="Times New Roman"/>
          <w:b/>
          <w:szCs w:val="24"/>
        </w:rPr>
        <w:t xml:space="preserve">ΔΗΜΗΤΡΙΟΣ ΜΑΡΔΑΣ: </w:t>
      </w:r>
      <w:r>
        <w:rPr>
          <w:rFonts w:eastAsia="Times New Roman"/>
          <w:szCs w:val="24"/>
        </w:rPr>
        <w:t>Θα ήθελα</w:t>
      </w:r>
      <w:r>
        <w:rPr>
          <w:rFonts w:eastAsia="Times New Roman"/>
          <w:b/>
          <w:szCs w:val="24"/>
        </w:rPr>
        <w:t xml:space="preserve"> </w:t>
      </w:r>
      <w:r>
        <w:rPr>
          <w:rFonts w:eastAsia="Times New Roman"/>
          <w:szCs w:val="24"/>
        </w:rPr>
        <w:t>τρία λεπτά</w:t>
      </w:r>
      <w:r>
        <w:rPr>
          <w:rFonts w:eastAsia="Times New Roman"/>
          <w:szCs w:val="24"/>
        </w:rPr>
        <w:t>, για να μη θεωρεί ο αγαπητός συνάδελφος ότι έχω πλεονέκτημα.</w:t>
      </w:r>
    </w:p>
    <w:p w14:paraId="2E9F9736" w14:textId="77777777" w:rsidR="00BE4DD2" w:rsidRDefault="0027121F">
      <w:pPr>
        <w:spacing w:line="600" w:lineRule="auto"/>
        <w:ind w:firstLine="720"/>
        <w:contextualSpacing/>
        <w:jc w:val="both"/>
        <w:rPr>
          <w:rFonts w:eastAsia="Times New Roman"/>
          <w:szCs w:val="24"/>
        </w:rPr>
      </w:pPr>
      <w:r>
        <w:rPr>
          <w:rFonts w:eastAsia="Times New Roman"/>
          <w:szCs w:val="24"/>
        </w:rPr>
        <w:lastRenderedPageBreak/>
        <w:t xml:space="preserve">Κοιτάξτε, κυρίες και κύριοι, αγαπητοί συνάδελφοι, παραχώρηση με παραχώρηση διαφέρει. Ιδιωτικοποίηση με ιδιωτικοποίηση διαφέρει. Έχουμε παραχωρήσεις που λειτουργούν υπέρ του δημόσιου συμφέροντος </w:t>
      </w:r>
      <w:r>
        <w:rPr>
          <w:rFonts w:eastAsia="Times New Roman"/>
          <w:szCs w:val="24"/>
        </w:rPr>
        <w:t>με ένα</w:t>
      </w:r>
      <w:r>
        <w:rPr>
          <w:rFonts w:eastAsia="Times New Roman"/>
          <w:szCs w:val="24"/>
        </w:rPr>
        <w:t>ν</w:t>
      </w:r>
      <w:r>
        <w:rPr>
          <w:rFonts w:eastAsia="Times New Roman"/>
          <w:szCs w:val="24"/>
        </w:rPr>
        <w:t xml:space="preserve"> θεαματικό τρόπο, και δόθηκαν πάρα πολλά στοιχεία εδώ, και έχουμε παραχωρήσεις που είναι αποτέλεσμα μιας προηγούμενης διαδικασίας απαξίωσης. Το ίδιο συμβαίνει και με τις ιδιωτικοποιήσεις. Και αυτή η διαδικασία της απαξίωσης δημόσιας περιουσίας κατά </w:t>
      </w:r>
      <w:r>
        <w:rPr>
          <w:rFonts w:eastAsia="Times New Roman"/>
          <w:szCs w:val="24"/>
        </w:rPr>
        <w:t xml:space="preserve">τη διάρκεια μιας όποιας ιδιωτικοποίησης ή παραχώρησης από ένα καθεστώς, το οποίο θεωρείται φιλελεύθερο ή νεοφιλελεύθερο ή οτιδήποτε άλλο, εν πάση </w:t>
      </w:r>
      <w:proofErr w:type="spellStart"/>
      <w:r>
        <w:rPr>
          <w:rFonts w:eastAsia="Times New Roman"/>
          <w:szCs w:val="24"/>
        </w:rPr>
        <w:t>περιπτώσει</w:t>
      </w:r>
      <w:proofErr w:type="spellEnd"/>
      <w:r>
        <w:rPr>
          <w:rFonts w:eastAsia="Times New Roman"/>
          <w:szCs w:val="24"/>
        </w:rPr>
        <w:t xml:space="preserve">, αυτό συχνά δεν είναι τυχαίο. </w:t>
      </w:r>
    </w:p>
    <w:p w14:paraId="2E9F973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Κατέθεσα στα Πρακτικά και θα καλούσα τον αγαπητό συνάδελφο της Νέας </w:t>
      </w:r>
      <w:r>
        <w:rPr>
          <w:rFonts w:eastAsia="Times New Roman" w:cs="Times New Roman"/>
          <w:szCs w:val="24"/>
        </w:rPr>
        <w:t xml:space="preserve">Δημοκρατίας να διαβάσει τι έχει πει ο νομπελίστας </w:t>
      </w:r>
      <w:r>
        <w:rPr>
          <w:rFonts w:eastAsia="Times New Roman" w:cs="Times New Roman"/>
          <w:szCs w:val="24"/>
        </w:rPr>
        <w:lastRenderedPageBreak/>
        <w:t xml:space="preserve">Τζόζεφ Στίγκλιτς για τη διαδικασία της απαξίωσης πριν </w:t>
      </w:r>
      <w:r>
        <w:rPr>
          <w:rFonts w:eastAsia="Times New Roman" w:cs="Times New Roman"/>
          <w:szCs w:val="24"/>
        </w:rPr>
        <w:t xml:space="preserve">από </w:t>
      </w:r>
      <w:r>
        <w:rPr>
          <w:rFonts w:eastAsia="Times New Roman" w:cs="Times New Roman"/>
          <w:szCs w:val="24"/>
        </w:rPr>
        <w:t>τις ιδιωτικοποιήσεις. Αυτός θεωρεί ότι είναι δόλια πράξη</w:t>
      </w:r>
      <w:r>
        <w:rPr>
          <w:rFonts w:eastAsia="Times New Roman" w:cs="Times New Roman"/>
          <w:szCs w:val="24"/>
        </w:rPr>
        <w:t>,</w:t>
      </w:r>
      <w:r>
        <w:rPr>
          <w:rFonts w:eastAsia="Times New Roman" w:cs="Times New Roman"/>
          <w:szCs w:val="24"/>
        </w:rPr>
        <w:t xml:space="preserve"> η οποία αποσκοπεί σε κάποια πράγματα. Εμείς τέτοια πράγματα δεν τα έχουμε κάνει. </w:t>
      </w:r>
    </w:p>
    <w:p w14:paraId="2E9F973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το ό</w:t>
      </w:r>
      <w:r>
        <w:rPr>
          <w:rFonts w:eastAsia="Times New Roman" w:cs="Times New Roman"/>
          <w:szCs w:val="24"/>
        </w:rPr>
        <w:t xml:space="preserve">τι επιδιώξαμε να κρατήσουμε το </w:t>
      </w:r>
      <w:r>
        <w:rPr>
          <w:rFonts w:eastAsia="Times New Roman" w:cs="Times New Roman"/>
          <w:szCs w:val="24"/>
        </w:rPr>
        <w:t>λ</w:t>
      </w:r>
      <w:r>
        <w:rPr>
          <w:rFonts w:eastAsia="Times New Roman" w:cs="Times New Roman"/>
          <w:szCs w:val="24"/>
        </w:rPr>
        <w:t>ιμάνι της Θεσσαλονίκης στην καλύτερη δυνατή κατάσταση, αυτό φαίνεται από το γεγονός ότι επιλέξαμε μία διοίκηση, που ας έρθει ο οποιοσδήποτε να μου βρει καλύτερο διευθύνοντα σύμβουλο σε ό,τι αφορά τα ποιοτικά του χαρακτηριστι</w:t>
      </w:r>
      <w:r>
        <w:rPr>
          <w:rFonts w:eastAsia="Times New Roman" w:cs="Times New Roman"/>
          <w:szCs w:val="24"/>
        </w:rPr>
        <w:t>κά απ’ ό,τι στο παρελθόν ή απ’ ό,τι κυκλοφορεί στην αγορά. Τοποθετήσαμε διδάκτορα που ασχολείται με τη θάλασσα και τα λιμάνια όλη του τη ζωή και δεν τοποθετήσαμε έναν νομικό ο οποίος είναι πάρα πολύ καλός αθλητής. Διότι</w:t>
      </w:r>
      <w:r>
        <w:rPr>
          <w:rFonts w:eastAsia="Times New Roman" w:cs="Times New Roman"/>
          <w:szCs w:val="24"/>
        </w:rPr>
        <w:t>,</w:t>
      </w:r>
      <w:r>
        <w:rPr>
          <w:rFonts w:eastAsia="Times New Roman" w:cs="Times New Roman"/>
          <w:szCs w:val="24"/>
        </w:rPr>
        <w:t xml:space="preserve"> όταν στη διοίκηση μπαίνουν άτομα πο</w:t>
      </w:r>
      <w:r>
        <w:rPr>
          <w:rFonts w:eastAsia="Times New Roman" w:cs="Times New Roman"/>
          <w:szCs w:val="24"/>
        </w:rPr>
        <w:t xml:space="preserve">υ δεν ξέρουν τι να κάνουν, φτάνουμε </w:t>
      </w:r>
      <w:r>
        <w:rPr>
          <w:rFonts w:eastAsia="Times New Roman" w:cs="Times New Roman"/>
          <w:szCs w:val="24"/>
        </w:rPr>
        <w:lastRenderedPageBreak/>
        <w:t xml:space="preserve">στο εξής αστείο σημείο: να χρειάζεται το κράτος -έρχομαι στον ΟΛΘ- που είναι ο ΟΛΘ τρία χρόνια να συνεννοηθεί με το κράτος, που είναι η ΤΡΑΙΝΟΣΕ, για να διασυνδέσει τι; Το </w:t>
      </w:r>
      <w:r>
        <w:rPr>
          <w:rFonts w:eastAsia="Times New Roman" w:cs="Times New Roman"/>
          <w:szCs w:val="24"/>
        </w:rPr>
        <w:t>λ</w:t>
      </w:r>
      <w:r>
        <w:rPr>
          <w:rFonts w:eastAsia="Times New Roman" w:cs="Times New Roman"/>
          <w:szCs w:val="24"/>
        </w:rPr>
        <w:t>ιμάνι με τα Βαλκάνια, με την Τουρκία. Τρία χρόν</w:t>
      </w:r>
      <w:r>
        <w:rPr>
          <w:rFonts w:eastAsia="Times New Roman" w:cs="Times New Roman"/>
          <w:szCs w:val="24"/>
        </w:rPr>
        <w:t>ια με σιδηροτροχιά η οποία υπάρχει από τα παιδικά μου χρόνια!</w:t>
      </w:r>
    </w:p>
    <w:p w14:paraId="2E9F973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E9F973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Πάνε με το παλιό τρένο του Χαρίλαου Τρικούπη, φαίνεται. </w:t>
      </w:r>
    </w:p>
    <w:p w14:paraId="2E9F973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Κύριε Πρόεδρε, παρακαλώ τον λόγο. </w:t>
      </w:r>
    </w:p>
    <w:p w14:paraId="2E9F973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Πόσο</w:t>
      </w:r>
      <w:r>
        <w:rPr>
          <w:rFonts w:eastAsia="Times New Roman" w:cs="Times New Roman"/>
          <w:szCs w:val="24"/>
        </w:rPr>
        <w:t>ν</w:t>
      </w:r>
      <w:r>
        <w:rPr>
          <w:rFonts w:eastAsia="Times New Roman" w:cs="Times New Roman"/>
          <w:szCs w:val="24"/>
        </w:rPr>
        <w:t xml:space="preserve"> χρόνο θέλετε; </w:t>
      </w:r>
    </w:p>
    <w:p w14:paraId="2E9F973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Πέντε λεπτά, κύριε Πρόεδρε.</w:t>
      </w:r>
    </w:p>
    <w:p w14:paraId="2E9F973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Να κάνουμε και ασκήσεις αυτοπειθαρ</w:t>
      </w:r>
      <w:r>
        <w:rPr>
          <w:rFonts w:eastAsia="Times New Roman" w:cs="Times New Roman"/>
          <w:szCs w:val="24"/>
        </w:rPr>
        <w:t xml:space="preserve">χίας. </w:t>
      </w:r>
    </w:p>
    <w:p w14:paraId="2E9F973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Υφυπουργός Ναυτιλίας και Νησιωτικής Πολιτικής κ. Νεκτάριος Σαντορινιός.</w:t>
      </w:r>
    </w:p>
    <w:p w14:paraId="2E9F974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Θα προσπαθήσω να τηρήσω τον χρόνο.</w:t>
      </w:r>
    </w:p>
    <w:p w14:paraId="2E9F974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Η τελευταία φράση του κ. </w:t>
      </w:r>
      <w:proofErr w:type="spellStart"/>
      <w:r>
        <w:rPr>
          <w:rFonts w:eastAsia="Times New Roman" w:cs="Times New Roman"/>
          <w:szCs w:val="24"/>
        </w:rPr>
        <w:t>Αμυρά</w:t>
      </w:r>
      <w:proofErr w:type="spellEnd"/>
      <w:r>
        <w:rPr>
          <w:rFonts w:eastAsia="Times New Roman" w:cs="Times New Roman"/>
          <w:szCs w:val="24"/>
        </w:rPr>
        <w:t xml:space="preserve"> ήταν λυτρωτική. Θα έλεγα</w:t>
      </w:r>
      <w:r>
        <w:rPr>
          <w:rFonts w:eastAsia="Times New Roman" w:cs="Times New Roman"/>
          <w:szCs w:val="24"/>
        </w:rPr>
        <w:t xml:space="preserve"> ότι δεν πρέπει να διαφωνούμε σε ζητήματα εθνικής πολιτικής. Και μάλιστα από εδώ πρέπει να διατρανώνουμε ότι τα Ίμια –μιας και προέρχομαι από την περιοχή- είναι ελληνικά και δεν υπάρχουν γκρίζες ζώνες στο Αιγαίο, για να τελειώνουμε με αυτό. </w:t>
      </w:r>
    </w:p>
    <w:p w14:paraId="2E9F974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Αμυ</w:t>
      </w:r>
      <w:r>
        <w:rPr>
          <w:rFonts w:eastAsia="Times New Roman" w:cs="Times New Roman"/>
          <w:szCs w:val="24"/>
        </w:rPr>
        <w:t>ρά</w:t>
      </w:r>
      <w:proofErr w:type="spellEnd"/>
      <w:r>
        <w:rPr>
          <w:rFonts w:eastAsia="Times New Roman" w:cs="Times New Roman"/>
          <w:szCs w:val="24"/>
        </w:rPr>
        <w:t>, το αν μπορεί κάποιος να πάει με καΐκι ή όχι στα Ίμια, αυτό είναι μια άλλη ιστορία</w:t>
      </w:r>
      <w:r>
        <w:rPr>
          <w:rFonts w:eastAsia="Times New Roman" w:cs="Times New Roman"/>
          <w:szCs w:val="24"/>
        </w:rPr>
        <w:t>,</w:t>
      </w:r>
      <w:r>
        <w:rPr>
          <w:rFonts w:eastAsia="Times New Roman" w:cs="Times New Roman"/>
          <w:szCs w:val="24"/>
        </w:rPr>
        <w:t xml:space="preserve"> που καλό είναι να μη γίνεται </w:t>
      </w:r>
      <w:r>
        <w:rPr>
          <w:rFonts w:eastAsia="Times New Roman" w:cs="Times New Roman"/>
          <w:szCs w:val="24"/>
        </w:rPr>
        <w:lastRenderedPageBreak/>
        <w:t xml:space="preserve">σε δημόσια συζήτηση. Τα Ίμια είναι ελληνικά, σε ελληνικός έδαφος μπορούν να πάνε όλοι. Τέλος. </w:t>
      </w:r>
    </w:p>
    <w:p w14:paraId="2E9F974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Μην το λέτε έτσι, γιατί θα ν</w:t>
      </w:r>
      <w:r>
        <w:rPr>
          <w:rFonts w:eastAsia="Times New Roman" w:cs="Times New Roman"/>
          <w:szCs w:val="24"/>
        </w:rPr>
        <w:t xml:space="preserve">ομίζουν ότι λέμε το αντίθετο. </w:t>
      </w:r>
    </w:p>
    <w:p w14:paraId="2E9F974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Πάμε παρακάτω. </w:t>
      </w:r>
    </w:p>
    <w:p w14:paraId="2E9F974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ας το αφήσουμε εκεί,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2E9F974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w:t>
      </w:r>
      <w:r>
        <w:rPr>
          <w:rFonts w:eastAsia="Times New Roman" w:cs="Times New Roman"/>
          <w:b/>
          <w:szCs w:val="24"/>
        </w:rPr>
        <w:t>λιτικής):</w:t>
      </w:r>
      <w:r>
        <w:rPr>
          <w:rFonts w:eastAsia="Times New Roman" w:cs="Times New Roman"/>
          <w:szCs w:val="24"/>
        </w:rPr>
        <w:t xml:space="preserve"> Ας το αφήσουμε εκεί. Καλό είναι να μείνει εκεί. </w:t>
      </w:r>
    </w:p>
    <w:p w14:paraId="2E9F974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ίδιο πράγμα λέμε.</w:t>
      </w:r>
    </w:p>
    <w:p w14:paraId="2E9F974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ΝΕΚΤΑΡΙΟΣ ΣΑΝΤΟΡΙΝΙΟΣ (Υφυπουργός Ναυτιλίας και Νησιωτικής Πολιτικής):</w:t>
      </w:r>
      <w:r>
        <w:rPr>
          <w:rFonts w:eastAsia="Times New Roman" w:cs="Times New Roman"/>
          <w:szCs w:val="24"/>
        </w:rPr>
        <w:t xml:space="preserve"> Συμφωνώ. Δεν σας μέμφομαι.</w:t>
      </w:r>
    </w:p>
    <w:p w14:paraId="2E9F974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Καρρά, θα με συγχωρέσετε, αλλά το ΤΑΙΠΕΔ κυβέρνησε επί </w:t>
      </w:r>
      <w:r>
        <w:rPr>
          <w:rFonts w:eastAsia="Times New Roman" w:cs="Times New Roman"/>
          <w:szCs w:val="24"/>
        </w:rPr>
        <w:t>Νέας Δημοκρατίας – ΠΑΣΟΚ.</w:t>
      </w:r>
    </w:p>
    <w:p w14:paraId="2E9F974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Σήμερα, όμως, κυβερνάτε εσείς.   </w:t>
      </w:r>
    </w:p>
    <w:p w14:paraId="2E9F974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Μισό λεπτό. Σας είπα, λοιπόν, για την αρχική σύμβαση παραχώρηση</w:t>
      </w:r>
      <w:r>
        <w:rPr>
          <w:rFonts w:eastAsia="Times New Roman" w:cs="Times New Roman"/>
          <w:szCs w:val="24"/>
        </w:rPr>
        <w:t>ς</w:t>
      </w:r>
      <w:r>
        <w:rPr>
          <w:rFonts w:eastAsia="Times New Roman" w:cs="Times New Roman"/>
          <w:szCs w:val="24"/>
        </w:rPr>
        <w:t>…</w:t>
      </w:r>
    </w:p>
    <w:p w14:paraId="2E9F974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Ο κ. Καρράς δεν ήταν τότε στο ΠΑΣΟΚ. </w:t>
      </w:r>
    </w:p>
    <w:p w14:paraId="2E9F974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Ναι, σωστά το λέει ο κ. Βαρεμένος. </w:t>
      </w:r>
    </w:p>
    <w:p w14:paraId="2E9F974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αρχική σύμβαση παραχώρησης η κυβέρνηση Νέας Δημοκρατίας – ΠΑΣΟΚ την ετοίμασε. Εμείς την τροποποιήσαμε</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μάλιστα πολύ. Αυτό σας είπα, ότι συμπορεύεστε με το ΠΑΣΟΚ. Και έχει μία ιστορική διαδρομή το ΠΑΣΟΚ, δεν μπορεί να τη σβήσει, επειδή έγινε Δημοκρατική Συμπαράταξη. Υπάρχει. Συμπορεύεστε μαζί τους, είναι επιλογή σας και καλά κάνετε. </w:t>
      </w:r>
    </w:p>
    <w:p w14:paraId="2E9F974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Τώρα, επειδή ρώτησε ο</w:t>
      </w:r>
      <w:r>
        <w:rPr>
          <w:rFonts w:eastAsia="Times New Roman" w:cs="Times New Roman"/>
          <w:szCs w:val="24"/>
        </w:rPr>
        <w:t xml:space="preserve"> κ. </w:t>
      </w:r>
      <w:proofErr w:type="spellStart"/>
      <w:r>
        <w:rPr>
          <w:rFonts w:eastAsia="Times New Roman" w:cs="Times New Roman"/>
          <w:szCs w:val="24"/>
        </w:rPr>
        <w:t>Πλακιωτάκης</w:t>
      </w:r>
      <w:proofErr w:type="spellEnd"/>
      <w:r>
        <w:rPr>
          <w:rFonts w:eastAsia="Times New Roman" w:cs="Times New Roman"/>
          <w:szCs w:val="24"/>
        </w:rPr>
        <w:t xml:space="preserve"> για τις μετατάξεις, με εκπλήσσει ότι ρώτησε για τις μετατάξεις, γιατί ήταν ρουσφετολογικές μετατάξεις. Έτσι φώναζαν όταν τις περνούσαμε στον ΟΛΠ και μας έλεγαν «τι είναι αυτά που κάνετε, ρουσφέτια κάνετε, κρατικοδίαιτοι είστε</w:t>
      </w:r>
      <w:r>
        <w:rPr>
          <w:rFonts w:eastAsia="Times New Roman" w:cs="Times New Roman"/>
          <w:szCs w:val="24"/>
        </w:rPr>
        <w:t>»</w:t>
      </w:r>
      <w:r>
        <w:rPr>
          <w:rFonts w:eastAsia="Times New Roman" w:cs="Times New Roman"/>
          <w:szCs w:val="24"/>
        </w:rPr>
        <w:t xml:space="preserve"> κ.λπ.. Τέλος </w:t>
      </w:r>
      <w:r>
        <w:rPr>
          <w:rFonts w:eastAsia="Times New Roman" w:cs="Times New Roman"/>
          <w:szCs w:val="24"/>
        </w:rPr>
        <w:t xml:space="preserve">πάντων, κύριε </w:t>
      </w:r>
      <w:proofErr w:type="spellStart"/>
      <w:r>
        <w:rPr>
          <w:rFonts w:eastAsia="Times New Roman" w:cs="Times New Roman"/>
          <w:szCs w:val="24"/>
        </w:rPr>
        <w:t>Πλακιωτάκη</w:t>
      </w:r>
      <w:proofErr w:type="spellEnd"/>
      <w:r>
        <w:rPr>
          <w:rFonts w:eastAsia="Times New Roman" w:cs="Times New Roman"/>
          <w:szCs w:val="24"/>
        </w:rPr>
        <w:t xml:space="preserve">, μιας και θέλετε να μάθετε, το Υπουργείο Διοικητικής Μεταρρύθμισης έχει ζητήσει </w:t>
      </w:r>
      <w:r>
        <w:rPr>
          <w:rFonts w:eastAsia="Times New Roman" w:cs="Times New Roman"/>
          <w:szCs w:val="24"/>
        </w:rPr>
        <w:lastRenderedPageBreak/>
        <w:t xml:space="preserve">από τους φορείς του </w:t>
      </w:r>
      <w:r>
        <w:rPr>
          <w:rFonts w:eastAsia="Times New Roman" w:cs="Times New Roman"/>
          <w:szCs w:val="24"/>
        </w:rPr>
        <w:t>δ</w:t>
      </w:r>
      <w:r>
        <w:rPr>
          <w:rFonts w:eastAsia="Times New Roman" w:cs="Times New Roman"/>
          <w:szCs w:val="24"/>
        </w:rPr>
        <w:t xml:space="preserve">ημοσίου θέσεις, προκειμένου να καλυφθούν από αυτές τις μετατάξεις. </w:t>
      </w:r>
    </w:p>
    <w:p w14:paraId="2E9F975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Είδα ότι προσπαθήσατε να δημιουργήσετε μια σύγχυση, γιατί εγώ </w:t>
      </w:r>
      <w:r>
        <w:rPr>
          <w:rFonts w:eastAsia="Times New Roman" w:cs="Times New Roman"/>
          <w:szCs w:val="24"/>
        </w:rPr>
        <w:t xml:space="preserve">είπα ότι κάνουμε ένα στρατηγικό σχέδιο ανάπτυξης των λιμανιών το οποίο και θα φέρουμε και λέτε ότι από την άλλη ο Υπουργός λέει για </w:t>
      </w:r>
      <w:proofErr w:type="spellStart"/>
      <w:r>
        <w:rPr>
          <w:rFonts w:eastAsia="Times New Roman" w:cs="Times New Roman"/>
          <w:szCs w:val="24"/>
        </w:rPr>
        <w:t>υποπαραχώρηση</w:t>
      </w:r>
      <w:proofErr w:type="spellEnd"/>
      <w:r>
        <w:rPr>
          <w:rFonts w:eastAsia="Times New Roman" w:cs="Times New Roman"/>
          <w:szCs w:val="24"/>
        </w:rPr>
        <w:t xml:space="preserve">. Ποιος σας είπε κάτι διαφορετικό; </w:t>
      </w:r>
    </w:p>
    <w:p w14:paraId="2E9F975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Υπό παραχωρήσεις, αλλά ποιες θα είναι αυτές, πώς θα είναι, με ποιο τίμημα π</w:t>
      </w:r>
      <w:r>
        <w:rPr>
          <w:rFonts w:eastAsia="Times New Roman" w:cs="Times New Roman"/>
          <w:szCs w:val="24"/>
        </w:rPr>
        <w:t>ρέπει να το φέρουμε και να το συζητήσουμε και να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στρατηγικού σχεδίου. Όχι ας δώσουμε αυτό σήμερα και να δούμε τι θα δώσουμε αύριο. Χρειάζεται ένα στρατηγικό σχέδιο, το οποίο θα έχει και αρχή και μέση και τέλος και κυρίως θα είναι για την παραγωγική ανασυγκρότηση της χώρας. Δεν έ</w:t>
      </w:r>
      <w:r>
        <w:rPr>
          <w:rFonts w:eastAsia="Times New Roman" w:cs="Times New Roman"/>
          <w:szCs w:val="24"/>
        </w:rPr>
        <w:lastRenderedPageBreak/>
        <w:t>χουμε κανένα άλλο άγ</w:t>
      </w:r>
      <w:r>
        <w:rPr>
          <w:rFonts w:eastAsia="Times New Roman" w:cs="Times New Roman"/>
          <w:szCs w:val="24"/>
        </w:rPr>
        <w:t xml:space="preserve">χος, παρά μόνο την παραγωγική ανασυγκρότηση της χώρας και την προστιθέμενη αξία που θα δώσουν αυτές οι </w:t>
      </w:r>
      <w:proofErr w:type="spellStart"/>
      <w:r>
        <w:rPr>
          <w:rFonts w:eastAsia="Times New Roman" w:cs="Times New Roman"/>
          <w:szCs w:val="24"/>
        </w:rPr>
        <w:t>υποπαραχωρήσεις</w:t>
      </w:r>
      <w:proofErr w:type="spellEnd"/>
      <w:r>
        <w:rPr>
          <w:rFonts w:eastAsia="Times New Roman" w:cs="Times New Roman"/>
          <w:szCs w:val="24"/>
        </w:rPr>
        <w:t xml:space="preserve"> στα λιμάνια αυτά. </w:t>
      </w:r>
    </w:p>
    <w:p w14:paraId="2E9F975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Και επειδή είναι κακό να αναφερόμαστε σε ανθρώπους οι οποίοι δεν μπορούν να μιλήσουν σε αυτή</w:t>
      </w:r>
      <w:r>
        <w:rPr>
          <w:rFonts w:eastAsia="Times New Roman" w:cs="Times New Roman"/>
          <w:szCs w:val="24"/>
        </w:rPr>
        <w:t xml:space="preserve"> την Αίθουσα, δεν θα αναφερθώ σε αυτά τα ονόματα. Φαίνεται ότι έχετε μία αλλεργία στη Δημόσια Αρχή Λιμένων. Να σας θυμίσω ότι οι θεσμοί ζητούσαν να γίνει Δημόσια Αρχή Λιμένα, όπως γίνεται σε όλα τα λιμάνια. </w:t>
      </w:r>
    </w:p>
    <w:p w14:paraId="2E9F975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Σε όλα τα λιμάνια που υπάρχουν ιδιωτικοί φορείς,</w:t>
      </w:r>
      <w:r>
        <w:rPr>
          <w:rFonts w:eastAsia="Times New Roman" w:cs="Times New Roman"/>
          <w:szCs w:val="24"/>
        </w:rPr>
        <w:t xml:space="preserve"> είτε σε ολική παραχώρηση είτε σε </w:t>
      </w:r>
      <w:proofErr w:type="spellStart"/>
      <w:r>
        <w:rPr>
          <w:rFonts w:eastAsia="Times New Roman" w:cs="Times New Roman"/>
          <w:szCs w:val="24"/>
        </w:rPr>
        <w:t>υποπαραχωρήσεις</w:t>
      </w:r>
      <w:proofErr w:type="spellEnd"/>
      <w:r>
        <w:rPr>
          <w:rFonts w:eastAsia="Times New Roman" w:cs="Times New Roman"/>
          <w:szCs w:val="24"/>
        </w:rPr>
        <w:t xml:space="preserve">, υπάρχει δημόσια αρχή που εκπροσωπεί το </w:t>
      </w:r>
      <w:r>
        <w:rPr>
          <w:rFonts w:eastAsia="Times New Roman" w:cs="Times New Roman"/>
          <w:szCs w:val="24"/>
        </w:rPr>
        <w:t>δ</w:t>
      </w:r>
      <w:r>
        <w:rPr>
          <w:rFonts w:eastAsia="Times New Roman" w:cs="Times New Roman"/>
          <w:szCs w:val="24"/>
        </w:rPr>
        <w:t xml:space="preserve">ημόσιο. Αυτή είναι η Δημόσια Αρχή Λιμένα. Τόσο νεοφιλελεύθεροι είστε πια; Θέλετε να καταργήσετε και ό,τι </w:t>
      </w:r>
      <w:r>
        <w:rPr>
          <w:rFonts w:eastAsia="Times New Roman" w:cs="Times New Roman"/>
          <w:szCs w:val="24"/>
        </w:rPr>
        <w:lastRenderedPageBreak/>
        <w:t>ασκεί δημόσιο έλεγχο; Τέτοια νεοφιλελεύθερη ασυδοσία; Δεν μπ</w:t>
      </w:r>
      <w:r>
        <w:rPr>
          <w:rFonts w:eastAsia="Times New Roman" w:cs="Times New Roman"/>
          <w:szCs w:val="24"/>
        </w:rPr>
        <w:t xml:space="preserve">ορώ να το καταλάβω. </w:t>
      </w:r>
    </w:p>
    <w:p w14:paraId="2E9F975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δεν νομίζω ότι </w:t>
      </w:r>
      <w:proofErr w:type="spellStart"/>
      <w:r>
        <w:rPr>
          <w:rFonts w:eastAsia="Times New Roman" w:cs="Times New Roman"/>
          <w:szCs w:val="24"/>
        </w:rPr>
        <w:t>περιποιεί</w:t>
      </w:r>
      <w:proofErr w:type="spellEnd"/>
      <w:r>
        <w:rPr>
          <w:rFonts w:eastAsia="Times New Roman" w:cs="Times New Roman"/>
          <w:szCs w:val="24"/>
        </w:rPr>
        <w:t xml:space="preserve"> τιμή για κανένα</w:t>
      </w:r>
      <w:r>
        <w:rPr>
          <w:rFonts w:eastAsia="Times New Roman" w:cs="Times New Roman"/>
          <w:szCs w:val="24"/>
        </w:rPr>
        <w:t>ν</w:t>
      </w:r>
      <w:r>
        <w:rPr>
          <w:rFonts w:eastAsia="Times New Roman" w:cs="Times New Roman"/>
          <w:szCs w:val="24"/>
        </w:rPr>
        <w:t xml:space="preserve"> σε αυτή τη χώρα ότι έχουμε πενήντα τέσσερα ναυάγια που έχουν μείνει εκεί τόσα χρόνια. Θυμάμαι δικές σας δηλώσεις, νομίζω σε </w:t>
      </w:r>
      <w:r>
        <w:rPr>
          <w:rFonts w:eastAsia="Times New Roman" w:cs="Times New Roman"/>
          <w:szCs w:val="24"/>
        </w:rPr>
        <w:t>ε</w:t>
      </w:r>
      <w:r>
        <w:rPr>
          <w:rFonts w:eastAsia="Times New Roman" w:cs="Times New Roman"/>
          <w:szCs w:val="24"/>
        </w:rPr>
        <w:t>πιτροπή για το «</w:t>
      </w:r>
      <w:r>
        <w:rPr>
          <w:rFonts w:eastAsia="Times New Roman" w:cs="Times New Roman"/>
          <w:szCs w:val="24"/>
        </w:rPr>
        <w:t>ΑΓΙΑ ΖΩΝΗ</w:t>
      </w:r>
      <w:r>
        <w:rPr>
          <w:rFonts w:eastAsia="Times New Roman" w:cs="Times New Roman"/>
          <w:szCs w:val="24"/>
        </w:rPr>
        <w:t>», που είχατε πει: «Τι να κάν</w:t>
      </w:r>
      <w:r>
        <w:rPr>
          <w:rFonts w:eastAsia="Times New Roman" w:cs="Times New Roman"/>
          <w:szCs w:val="24"/>
        </w:rPr>
        <w:t>ουμε; Δεν μπορούν να ανελκυσθούν όλα τα ναυάγια, γιατί ανελκύονται αυτά που είναι συμφέρον να ανελκυσθούν. Τα άλλα να μείνουν εκεί.»</w:t>
      </w:r>
      <w:r>
        <w:rPr>
          <w:rFonts w:eastAsia="Times New Roman" w:cs="Times New Roman"/>
          <w:szCs w:val="24"/>
        </w:rPr>
        <w:t>.</w:t>
      </w:r>
      <w:r>
        <w:rPr>
          <w:rFonts w:eastAsia="Times New Roman" w:cs="Times New Roman"/>
          <w:szCs w:val="24"/>
        </w:rPr>
        <w:t xml:space="preserve"> Ε, δεν μπορούν να μείνουν εκεί. Κάτι πρέπει να τα κάνουμε. Και πρέπει να κάνουμε κάτι με οποιο</w:t>
      </w:r>
      <w:r>
        <w:rPr>
          <w:rFonts w:eastAsia="Times New Roman" w:cs="Times New Roman"/>
          <w:szCs w:val="24"/>
        </w:rPr>
        <w:t>ν</w:t>
      </w:r>
      <w:r>
        <w:rPr>
          <w:rFonts w:eastAsia="Times New Roman" w:cs="Times New Roman"/>
          <w:szCs w:val="24"/>
        </w:rPr>
        <w:t>δήποτε τρόπο, ο οποίος να ω</w:t>
      </w:r>
      <w:r>
        <w:rPr>
          <w:rFonts w:eastAsia="Times New Roman" w:cs="Times New Roman"/>
          <w:szCs w:val="24"/>
        </w:rPr>
        <w:t xml:space="preserve">φελεί το δημόσιο συμφέρον. Νομίζω ότι σε αυτή την κατεύθυνση κινούμαστε. </w:t>
      </w:r>
    </w:p>
    <w:p w14:paraId="2E9F975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E9F975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Κι εμείς ευχαριστούμε.</w:t>
      </w:r>
    </w:p>
    <w:p w14:paraId="2E9F975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της τροπολογίας </w:t>
      </w:r>
      <w:r>
        <w:rPr>
          <w:rFonts w:eastAsia="Times New Roman" w:cs="Times New Roman"/>
          <w:szCs w:val="24"/>
        </w:rPr>
        <w:t>του νομοσχεδίου του Υπουργείου Ναυτιλίας και Νησιωτικής Πολιτικής: «Κύρωση της από 2 Φεβρουαρίου 2018 τροποποίησης και κωδικοποίησης σε ενιαίο κείμενο της από 27 Ιουνίου 2001 Σύμβασης Παραχώρησης μεταξύ του Ελληνικού Δημοσίου και της "Οργανισμός Λιμένος Θε</w:t>
      </w:r>
      <w:r>
        <w:rPr>
          <w:rFonts w:eastAsia="Times New Roman" w:cs="Times New Roman"/>
          <w:szCs w:val="24"/>
        </w:rPr>
        <w:t>σσαλονίκης Α.</w:t>
      </w:r>
      <w:r>
        <w:rPr>
          <w:rFonts w:eastAsia="Times New Roman" w:cs="Times New Roman"/>
          <w:szCs w:val="24"/>
        </w:rPr>
        <w:t xml:space="preserve"> </w:t>
      </w:r>
      <w:r>
        <w:rPr>
          <w:rFonts w:eastAsia="Times New Roman" w:cs="Times New Roman"/>
          <w:szCs w:val="24"/>
        </w:rPr>
        <w:t>Ε." και άλλες διατάξεις».</w:t>
      </w:r>
    </w:p>
    <w:p w14:paraId="2E9F975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2E9F975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2E9F975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Ναι.</w:t>
      </w:r>
    </w:p>
    <w:p w14:paraId="2E9F975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5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 xml:space="preserve">Όχι. </w:t>
      </w:r>
    </w:p>
    <w:p w14:paraId="2E9F975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5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w:t>
      </w:r>
      <w:r>
        <w:rPr>
          <w:rFonts w:eastAsia="Times New Roman" w:cs="Times New Roman"/>
          <w:szCs w:val="24"/>
        </w:rPr>
        <w:t xml:space="preserve">αι. </w:t>
      </w:r>
    </w:p>
    <w:p w14:paraId="2E9F975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6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6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 του Υπουργείου Ναυτιλίας και Νησιωτικής Πολιτικής: «Κύρωση της από 2 Φεβρουαρίου 2018 τροποποίησης και κωδικοποίησης σε ενιαίο κείμενο της από 27 Ιουνί</w:t>
      </w:r>
      <w:r>
        <w:rPr>
          <w:rFonts w:eastAsia="Times New Roman" w:cs="Times New Roman"/>
          <w:szCs w:val="24"/>
        </w:rPr>
        <w:t>ου 2001 Σύμβασης Παραχώρησης μεταξύ του Ελληνικού Δημοσίου και της "Οργανισμός Λιμένος Θεσσαλονίκης Α.</w:t>
      </w:r>
      <w:r>
        <w:rPr>
          <w:rFonts w:eastAsia="Times New Roman" w:cs="Times New Roman"/>
          <w:szCs w:val="24"/>
        </w:rPr>
        <w:t xml:space="preserve"> </w:t>
      </w:r>
      <w:r>
        <w:rPr>
          <w:rFonts w:eastAsia="Times New Roman" w:cs="Times New Roman"/>
          <w:szCs w:val="24"/>
        </w:rPr>
        <w:t xml:space="preserve">Ε." και άλλες διατάξεις» έγινε δεκτό επί της αρχής κατά πλειοψηφία. </w:t>
      </w:r>
    </w:p>
    <w:p w14:paraId="2E9F976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Εισερχόμαστε στην ψήφιση των άρθρων και η ψήφισή τους θα γίνει χωριστά. </w:t>
      </w:r>
    </w:p>
    <w:p w14:paraId="2E9F976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1 ως έχει;</w:t>
      </w:r>
    </w:p>
    <w:p w14:paraId="2E9F976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2E9F976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Ναι.</w:t>
      </w:r>
    </w:p>
    <w:p w14:paraId="2E9F976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6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E9F976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6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2E9F976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6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6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 έγινε δεκτό ως έχει κατά πλειοψηφία.</w:t>
      </w:r>
    </w:p>
    <w:p w14:paraId="2E9F976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2 ως έχει;</w:t>
      </w:r>
    </w:p>
    <w:p w14:paraId="2E9F976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2E9F976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Ναι.</w:t>
      </w:r>
    </w:p>
    <w:p w14:paraId="2E9F977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7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E9F977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7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2E9F977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7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7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2 έγινε δεκτό ως έχει κατά πλειοψηφία.</w:t>
      </w:r>
    </w:p>
    <w:p w14:paraId="2E9F977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όπως τροποποιήθηκε από τον κύρι</w:t>
      </w:r>
      <w:r>
        <w:rPr>
          <w:rFonts w:eastAsia="Times New Roman" w:cs="Times New Roman"/>
          <w:szCs w:val="24"/>
        </w:rPr>
        <w:t>ο Υπουργό;</w:t>
      </w:r>
    </w:p>
    <w:p w14:paraId="2E9F977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ΜΑΡΔΑΣ: </w:t>
      </w:r>
      <w:r>
        <w:rPr>
          <w:rFonts w:eastAsia="Times New Roman" w:cs="Times New Roman"/>
          <w:szCs w:val="24"/>
        </w:rPr>
        <w:t xml:space="preserve">Ναι. </w:t>
      </w:r>
    </w:p>
    <w:p w14:paraId="2E9F977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Ναι.</w:t>
      </w:r>
    </w:p>
    <w:p w14:paraId="2E9F977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7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E9F977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7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2E9F977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7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8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3 έγινε δεκτό, όπως τροποποιήθηκε από τον κύριο Υπουργό, κατά πλειοψηφία.</w:t>
      </w:r>
    </w:p>
    <w:p w14:paraId="2E9F978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2E9F978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ΜΑΡΔΑΣ: </w:t>
      </w:r>
      <w:r>
        <w:rPr>
          <w:rFonts w:eastAsia="Times New Roman" w:cs="Times New Roman"/>
          <w:szCs w:val="24"/>
        </w:rPr>
        <w:t xml:space="preserve">Ναι. </w:t>
      </w:r>
    </w:p>
    <w:p w14:paraId="2E9F978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Ναι.</w:t>
      </w:r>
    </w:p>
    <w:p w14:paraId="2E9F978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8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E9F978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8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2E9F978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8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8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4 έγινε δεκτό, όπως τροποποιήθηκε από τον κύριο Υπουργό, κατά πλειοψηφία.</w:t>
      </w:r>
    </w:p>
    <w:p w14:paraId="2E9F978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5 ως έχει;</w:t>
      </w:r>
    </w:p>
    <w:p w14:paraId="2E9F978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2E9F978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ΠΛΑΚΙΩΤΑΚΗΣ: </w:t>
      </w:r>
      <w:r>
        <w:rPr>
          <w:rFonts w:eastAsia="Times New Roman" w:cs="Times New Roman"/>
          <w:szCs w:val="24"/>
        </w:rPr>
        <w:t>Ναι.</w:t>
      </w:r>
    </w:p>
    <w:p w14:paraId="2E9F978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8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E9F979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9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2E9F979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9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9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Βαρεμένος): </w:t>
      </w:r>
      <w:r>
        <w:rPr>
          <w:rFonts w:eastAsia="Times New Roman" w:cs="Times New Roman"/>
          <w:szCs w:val="24"/>
        </w:rPr>
        <w:t>Συνεπώς το άρθρο 5 έγινε δεκτό ως έχει κατά πλειοψηφία.</w:t>
      </w:r>
    </w:p>
    <w:p w14:paraId="2E9F979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2E9F979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2E9F979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Ναι.</w:t>
      </w:r>
    </w:p>
    <w:p w14:paraId="2E9F979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9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 xml:space="preserve">Όχι. </w:t>
      </w:r>
    </w:p>
    <w:p w14:paraId="2E9F979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9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2E9F979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9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9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6 έγινε δεκτό ως έχει κατά πλειοψηφία.</w:t>
      </w:r>
    </w:p>
    <w:p w14:paraId="2E9F979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2E9F97A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2E9F97A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ΙΩΑΝΝΗΣ ΠΛΑΚΙΩ</w:t>
      </w:r>
      <w:r>
        <w:rPr>
          <w:rFonts w:eastAsia="Times New Roman" w:cs="Times New Roman"/>
          <w:b/>
          <w:szCs w:val="24"/>
        </w:rPr>
        <w:t xml:space="preserve">ΤΑΚΗΣ: </w:t>
      </w:r>
      <w:r>
        <w:rPr>
          <w:rFonts w:eastAsia="Times New Roman" w:cs="Times New Roman"/>
          <w:szCs w:val="24"/>
        </w:rPr>
        <w:t>Ναι.</w:t>
      </w:r>
    </w:p>
    <w:p w14:paraId="2E9F97A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Ναι. </w:t>
      </w:r>
    </w:p>
    <w:p w14:paraId="2E9F97A3"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E9F97A4"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A5"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 xml:space="preserve">Ναι. </w:t>
      </w:r>
    </w:p>
    <w:p w14:paraId="2E9F97A6"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E9F97A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A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7 έγινε δεκτό ως έχει κατά πλειοψηφία.</w:t>
      </w:r>
    </w:p>
    <w:p w14:paraId="2E9F97A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14:paraId="2E9F97AA"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2E9F97AB"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Ναι.</w:t>
      </w:r>
    </w:p>
    <w:p w14:paraId="2E9F97AC"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2E9F97AD"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E9F97AE"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2E9F97AF"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2E9F97B0"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 xml:space="preserve">Ναι. </w:t>
      </w:r>
    </w:p>
    <w:p w14:paraId="2E9F97B1"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E9F97B2"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8 έγινε δεκτό, όπως τροποποιήθηκε από τον κύριο Υπουργό, κατά πλειοψηφία.</w:t>
      </w:r>
    </w:p>
    <w:p w14:paraId="2E9F97B3"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 όπως τροποποιήθηκε από τον κύριο Υπουργό;</w:t>
      </w:r>
    </w:p>
    <w:p w14:paraId="2E9F97B4"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w:t>
      </w:r>
      <w:r>
        <w:rPr>
          <w:rFonts w:eastAsia="Times New Roman" w:cs="Times New Roman"/>
          <w:b/>
          <w:szCs w:val="24"/>
        </w:rPr>
        <w:t>ΗΜΗΤΡΙΟΣ ΜΑΡΔΑΣ:</w:t>
      </w:r>
      <w:r>
        <w:rPr>
          <w:rFonts w:eastAsia="Times New Roman" w:cs="Times New Roman"/>
          <w:szCs w:val="24"/>
        </w:rPr>
        <w:t xml:space="preserve"> Ναι. </w:t>
      </w:r>
    </w:p>
    <w:p w14:paraId="2E9F97B5"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Ναι.</w:t>
      </w:r>
    </w:p>
    <w:p w14:paraId="2E9F97B6"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Ναι.</w:t>
      </w:r>
    </w:p>
    <w:p w14:paraId="2E9F97B7"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2E9F97B8"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2E9F97B9"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2E9F97BA"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2E9F97BB"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E9F97BC"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9 έγινε δε</w:t>
      </w:r>
      <w:r>
        <w:rPr>
          <w:rFonts w:eastAsia="Times New Roman" w:cs="Times New Roman"/>
          <w:szCs w:val="24"/>
        </w:rPr>
        <w:t>κτό, όπως τροποποιήθηκε από τον κύριο Υπουργό, κατά πλειοψηφία.</w:t>
      </w:r>
    </w:p>
    <w:p w14:paraId="2E9F97BD"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2E9F97BE"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2E9F97BF"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Ναι.</w:t>
      </w:r>
    </w:p>
    <w:p w14:paraId="2E9F97C0"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Ναι.</w:t>
      </w:r>
    </w:p>
    <w:p w14:paraId="2E9F97C1"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2E9F97C2"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2E9F97C3"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2E9F97C4"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2E9F97C5"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2E9F97C6"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 έγινε δεκτό ως έχει κατά πλειοψηφία.</w:t>
      </w:r>
    </w:p>
    <w:p w14:paraId="2E9F97C7"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2E9F97C8"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2E9F97C9"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Ναι.</w:t>
      </w:r>
    </w:p>
    <w:p w14:paraId="2E9F97CA"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Ναι.</w:t>
      </w:r>
    </w:p>
    <w:p w14:paraId="2E9F97CB"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2E9F97CC"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2E9F97CD"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2E9F97CE"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2E9F97CF"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E9F97D0"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11 έγινε δεκτό ως έχει κατά πλειοψηφία.</w:t>
      </w:r>
    </w:p>
    <w:p w14:paraId="2E9F97D1"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ίνεται δεκτό το άρθρο 12, όπως τροποποιήθηκε από τον κύριο Υπουργό;</w:t>
      </w:r>
    </w:p>
    <w:p w14:paraId="2E9F97D2"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2E9F97D3"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Ναι.</w:t>
      </w:r>
    </w:p>
    <w:p w14:paraId="2E9F97D4"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Ναι.</w:t>
      </w:r>
    </w:p>
    <w:p w14:paraId="2E9F97D5"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2E9F97D6"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2E9F97D7"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2E9F97D8"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2E9F97D9"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ΑΜΥΡ</w:t>
      </w:r>
      <w:r>
        <w:rPr>
          <w:rFonts w:eastAsia="Times New Roman" w:cs="Times New Roman"/>
          <w:b/>
          <w:szCs w:val="24"/>
        </w:rPr>
        <w:t>ΑΣ:</w:t>
      </w:r>
      <w:r>
        <w:rPr>
          <w:rFonts w:eastAsia="Times New Roman" w:cs="Times New Roman"/>
          <w:szCs w:val="24"/>
        </w:rPr>
        <w:t xml:space="preserve"> Ναι.</w:t>
      </w:r>
    </w:p>
    <w:p w14:paraId="2E9F97DA"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12 έγινε δεκτό, όπως τροποποιήθηκε από τον κύριο Υπουργό, κατά πλειοψηφία.</w:t>
      </w:r>
    </w:p>
    <w:p w14:paraId="2E9F97DB"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1484 και ειδικό 31 ως έχει;</w:t>
      </w:r>
    </w:p>
    <w:p w14:paraId="2E9F97DC"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2E9F97DD"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ΠΛΑΚΙΩΤΑΚΗΣ:</w:t>
      </w:r>
      <w:r>
        <w:rPr>
          <w:rFonts w:eastAsia="Times New Roman" w:cs="Times New Roman"/>
          <w:szCs w:val="24"/>
        </w:rPr>
        <w:t xml:space="preserve"> Ναι.</w:t>
      </w:r>
    </w:p>
    <w:p w14:paraId="2E9F97DE"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Παρών.</w:t>
      </w:r>
    </w:p>
    <w:p w14:paraId="2E9F97DF"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Ναι.</w:t>
      </w:r>
    </w:p>
    <w:p w14:paraId="2E9F97E0"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2E9F97E1"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2E9F97E2"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2E9F97E3"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2E9F97E4"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1484 και ειδικό 31 έγινε δεκτή ως έχει κατά πλειοψηφία και εντάσσεται στο νομοσχέδιο ως ίδιο άρθρο.</w:t>
      </w:r>
    </w:p>
    <w:p w14:paraId="2E9F97E5"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από 2 Φεβρουαρίου 2018 τροποποίησης και </w:t>
      </w:r>
      <w:r>
        <w:rPr>
          <w:rFonts w:eastAsia="Times New Roman" w:cs="Times New Roman"/>
          <w:szCs w:val="24"/>
        </w:rPr>
        <w:t>κωδικοποίησης σε ενιαίο κείμενο της από 27 Ιουνίου 2001 Σύμβασης Παραχώρησης μεταξύ του Ελληνικού Δημοσίου και της “Οργανισμός Λιμένος Θεσσαλονίκης Α.</w:t>
      </w:r>
      <w:r>
        <w:rPr>
          <w:rFonts w:eastAsia="Times New Roman" w:cs="Times New Roman"/>
          <w:szCs w:val="24"/>
        </w:rPr>
        <w:t xml:space="preserve"> </w:t>
      </w:r>
      <w:r>
        <w:rPr>
          <w:rFonts w:eastAsia="Times New Roman" w:cs="Times New Roman"/>
          <w:szCs w:val="24"/>
        </w:rPr>
        <w:t xml:space="preserve">Ε.” και άλλες διατάξεις» έγινε δεκτό επί της αρχής και επί των άρθρων. </w:t>
      </w:r>
    </w:p>
    <w:p w14:paraId="2E9F97E6"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ψήφιση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νομοσχ</w:t>
      </w:r>
      <w:r>
        <w:rPr>
          <w:rFonts w:eastAsia="Times New Roman" w:cs="Times New Roman"/>
          <w:szCs w:val="24"/>
        </w:rPr>
        <w:t>εδίου</w:t>
      </w:r>
      <w:r>
        <w:rPr>
          <w:rFonts w:eastAsia="Times New Roman" w:cs="Times New Roman"/>
          <w:szCs w:val="24"/>
        </w:rPr>
        <w:t xml:space="preserve"> και στο </w:t>
      </w:r>
      <w:r>
        <w:rPr>
          <w:rFonts w:eastAsia="Times New Roman" w:cs="Times New Roman"/>
          <w:szCs w:val="24"/>
        </w:rPr>
        <w:t>σύνολο.</w:t>
      </w:r>
    </w:p>
    <w:p w14:paraId="2E9F97E7"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2E9F97E8"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2E9F97E9"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ΠΛΑΚΙΩΤΑΚΗΣ:</w:t>
      </w:r>
      <w:r>
        <w:rPr>
          <w:rFonts w:eastAsia="Times New Roman" w:cs="Times New Roman"/>
          <w:szCs w:val="24"/>
        </w:rPr>
        <w:t xml:space="preserve"> Ναι.</w:t>
      </w:r>
    </w:p>
    <w:p w14:paraId="2E9F97EA"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Παρών.</w:t>
      </w:r>
    </w:p>
    <w:p w14:paraId="2E9F97EB"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2E9F97EC"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2E9F97ED"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2E9F97EE"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w:t>
      </w:r>
      <w:r>
        <w:rPr>
          <w:rFonts w:eastAsia="Times New Roman" w:cs="Times New Roman"/>
          <w:szCs w:val="24"/>
        </w:rPr>
        <w:t>Ναι.</w:t>
      </w:r>
    </w:p>
    <w:p w14:paraId="2E9F97EF"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2E9F97F0"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νομοσχέδιο έγινε δεκτό και στο σύνολο κατά πλειοψηφία. </w:t>
      </w:r>
    </w:p>
    <w:p w14:paraId="2E9F97F1"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από 2 Φεβρουαρίου 2018 τροποποίησης και κωδικοποίησης σε ενιαίο κείμενο της από 27 Ιουνίου 2001 Σύμβασης Παραχώρησης μεταξύ του Ελληνικού Δημοσίου και της </w:t>
      </w:r>
      <w:r>
        <w:rPr>
          <w:rFonts w:eastAsia="Times New Roman" w:cs="Times New Roman"/>
          <w:szCs w:val="24"/>
        </w:rPr>
        <w:lastRenderedPageBreak/>
        <w:t>“Οργανισμός Λιμένος Θεσσαλονίκης Α</w:t>
      </w:r>
      <w:r>
        <w:rPr>
          <w:rFonts w:eastAsia="Times New Roman" w:cs="Times New Roman"/>
          <w:szCs w:val="24"/>
        </w:rPr>
        <w:t xml:space="preserve">. </w:t>
      </w:r>
      <w:r>
        <w:rPr>
          <w:rFonts w:eastAsia="Times New Roman" w:cs="Times New Roman"/>
          <w:szCs w:val="24"/>
        </w:rPr>
        <w:t>Ε</w:t>
      </w:r>
      <w:r>
        <w:rPr>
          <w:rFonts w:eastAsia="Times New Roman" w:cs="Times New Roman"/>
          <w:szCs w:val="24"/>
        </w:rPr>
        <w:t>.</w:t>
      </w:r>
      <w:r>
        <w:rPr>
          <w:rFonts w:eastAsia="Times New Roman" w:cs="Times New Roman"/>
          <w:szCs w:val="24"/>
        </w:rPr>
        <w:t>”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2E9F97F2" w14:textId="77777777" w:rsidR="00BE4DD2" w:rsidRDefault="0027121F">
      <w:pPr>
        <w:tabs>
          <w:tab w:val="left" w:pos="1138"/>
          <w:tab w:val="left" w:pos="1565"/>
          <w:tab w:val="left" w:pos="2965"/>
          <w:tab w:val="center" w:pos="4753"/>
        </w:tabs>
        <w:spacing w:line="600" w:lineRule="auto"/>
        <w:ind w:firstLine="720"/>
        <w:contextualSpacing/>
        <w:jc w:val="center"/>
        <w:rPr>
          <w:rFonts w:eastAsia="Times New Roman" w:cs="Times New Roman"/>
          <w:color w:val="FF0000"/>
          <w:szCs w:val="24"/>
        </w:rPr>
      </w:pPr>
      <w:r w:rsidRPr="00A91BCD">
        <w:rPr>
          <w:rFonts w:eastAsia="Times New Roman" w:cs="Times New Roman"/>
          <w:color w:val="FF0000"/>
          <w:szCs w:val="24"/>
        </w:rPr>
        <w:t>(Να καταχωριστεί το κείμενο του νομοσχεδίου</w:t>
      </w:r>
      <w:r w:rsidRPr="00A91BCD">
        <w:rPr>
          <w:rFonts w:eastAsia="Times New Roman" w:cs="Times New Roman"/>
          <w:color w:val="FF0000"/>
          <w:szCs w:val="24"/>
        </w:rPr>
        <w:t xml:space="preserve">. Να μπει η σελίδα </w:t>
      </w:r>
      <w:r w:rsidRPr="00A91BCD">
        <w:rPr>
          <w:rFonts w:eastAsia="Times New Roman" w:cs="Times New Roman"/>
          <w:color w:val="FF0000"/>
          <w:szCs w:val="24"/>
        </w:rPr>
        <w:t>315α</w:t>
      </w:r>
      <w:r w:rsidRPr="00A91BCD">
        <w:rPr>
          <w:rFonts w:eastAsia="Times New Roman" w:cs="Times New Roman"/>
          <w:color w:val="FF0000"/>
          <w:szCs w:val="24"/>
        </w:rPr>
        <w:t>)</w:t>
      </w:r>
    </w:p>
    <w:p w14:paraId="2E9F97F3" w14:textId="77777777" w:rsidR="00BE4DD2" w:rsidRDefault="0027121F">
      <w:pPr>
        <w:autoSpaceDE w:val="0"/>
        <w:autoSpaceDN w:val="0"/>
        <w:adjustRightInd w:val="0"/>
        <w:spacing w:after="0" w:line="600" w:lineRule="auto"/>
        <w:ind w:firstLine="709"/>
        <w:contextualSpacing/>
        <w:jc w:val="both"/>
        <w:rPr>
          <w:rFonts w:eastAsiaTheme="minorHAnsi"/>
          <w:szCs w:val="24"/>
          <w:lang w:eastAsia="en-US"/>
        </w:rPr>
      </w:pPr>
      <w:r w:rsidRPr="003258EA">
        <w:rPr>
          <w:rFonts w:eastAsia="Times New Roman" w:cs="Times New Roman"/>
          <w:szCs w:val="24"/>
        </w:rPr>
        <w:t>(</w:t>
      </w:r>
      <w:r w:rsidRPr="003258EA">
        <w:rPr>
          <w:rFonts w:eastAsiaTheme="minorHAnsi"/>
          <w:szCs w:val="24"/>
          <w:lang w:eastAsia="en-US"/>
        </w:rPr>
        <w:t xml:space="preserve">Η παραπάνω Σύμβαση Παραχώρησης και τα Παραρτήματα αυτής, λόγω μεγάλου όγκου, δεν καταχωρίζονται στα </w:t>
      </w:r>
      <w:r w:rsidRPr="003258EA">
        <w:rPr>
          <w:rFonts w:eastAsiaTheme="minorHAnsi"/>
          <w:szCs w:val="24"/>
          <w:lang w:eastAsia="en-US"/>
        </w:rPr>
        <w:t xml:space="preserve">Πρακτικά και φυλάσσονται σε </w:t>
      </w:r>
      <w:r w:rsidRPr="003258EA">
        <w:rPr>
          <w:rFonts w:eastAsiaTheme="minorHAnsi"/>
          <w:szCs w:val="24"/>
          <w:lang w:eastAsia="en-US"/>
        </w:rPr>
        <w:t>η</w:t>
      </w:r>
      <w:r w:rsidRPr="003258EA">
        <w:rPr>
          <w:rFonts w:eastAsiaTheme="minorHAnsi"/>
          <w:szCs w:val="24"/>
          <w:lang w:eastAsia="en-US"/>
        </w:rPr>
        <w:t>λεκτρονική μορφή στο</w:t>
      </w:r>
      <w:r w:rsidRPr="003258EA">
        <w:rPr>
          <w:rFonts w:eastAsiaTheme="minorHAnsi"/>
          <w:szCs w:val="24"/>
          <w:lang w:eastAsia="en-US"/>
        </w:rPr>
        <w:t xml:space="preserve"> </w:t>
      </w:r>
      <w:r w:rsidRPr="003258EA">
        <w:rPr>
          <w:rFonts w:eastAsiaTheme="minorHAnsi"/>
          <w:szCs w:val="24"/>
          <w:lang w:eastAsia="en-US"/>
        </w:rPr>
        <w:t>αρχείο της Νομοθετικής Υπηρεσίας της Βουλής)</w:t>
      </w:r>
    </w:p>
    <w:p w14:paraId="2E9F97F4"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w:t>
      </w:r>
      <w:r>
        <w:rPr>
          <w:rFonts w:eastAsia="Times New Roman" w:cs="Times New Roman"/>
          <w:szCs w:val="24"/>
        </w:rPr>
        <w:t>προς την ψήφιση στο σύνολο του παραπάνω νομοσχεδίου.</w:t>
      </w:r>
    </w:p>
    <w:p w14:paraId="2E9F97F5"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2E9F97F6" w14:textId="77777777" w:rsidR="00BE4DD2" w:rsidRDefault="0027121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2E9F97F7"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E9F97F8"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E9F97F9" w14:textId="77777777" w:rsidR="00BE4DD2" w:rsidRDefault="0027121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17.28΄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23 Φεβρουαρίου 2018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συζήτηση επικαίρων ερωτήσεων.</w:t>
      </w:r>
    </w:p>
    <w:p w14:paraId="2E9F97FA" w14:textId="77777777" w:rsidR="00BE4DD2" w:rsidRDefault="0027121F">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2E9F97FB" w14:textId="77777777" w:rsidR="00BE4DD2" w:rsidRDefault="00BE4DD2">
      <w:pPr>
        <w:tabs>
          <w:tab w:val="left" w:pos="1138"/>
          <w:tab w:val="left" w:pos="1565"/>
          <w:tab w:val="left" w:pos="2965"/>
          <w:tab w:val="center" w:pos="4753"/>
        </w:tabs>
        <w:spacing w:line="600" w:lineRule="auto"/>
        <w:ind w:firstLine="720"/>
        <w:contextualSpacing/>
        <w:jc w:val="both"/>
        <w:rPr>
          <w:rFonts w:eastAsia="Times New Roman" w:cs="Times New Roman"/>
          <w:szCs w:val="24"/>
        </w:rPr>
      </w:pPr>
    </w:p>
    <w:p w14:paraId="2E9F97FC" w14:textId="77777777" w:rsidR="00BE4DD2" w:rsidRDefault="00BE4DD2">
      <w:pPr>
        <w:tabs>
          <w:tab w:val="left" w:pos="1138"/>
          <w:tab w:val="left" w:pos="1565"/>
          <w:tab w:val="left" w:pos="2965"/>
          <w:tab w:val="center" w:pos="4753"/>
        </w:tabs>
        <w:spacing w:line="600" w:lineRule="auto"/>
        <w:ind w:firstLine="720"/>
        <w:contextualSpacing/>
        <w:jc w:val="both"/>
        <w:rPr>
          <w:rFonts w:eastAsia="Times New Roman" w:cs="Times New Roman"/>
          <w:szCs w:val="24"/>
        </w:rPr>
      </w:pPr>
    </w:p>
    <w:sectPr w:rsidR="00BE4D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9nq+ah5NWHDC5pp8uutaReMvN+s=" w:salt="BUJ3TRWQPLJ4YioH01aF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DD2"/>
    <w:rsid w:val="0027121F"/>
    <w:rsid w:val="008C2B1E"/>
    <w:rsid w:val="00BE4D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925F"/>
  <w15:docId w15:val="{D6CFF94A-7871-4D19-946B-E83645E5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75E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975E4"/>
    <w:rPr>
      <w:rFonts w:ascii="Segoe UI" w:hAnsi="Segoe UI" w:cs="Segoe UI"/>
      <w:sz w:val="18"/>
      <w:szCs w:val="18"/>
    </w:rPr>
  </w:style>
  <w:style w:type="paragraph" w:styleId="a4">
    <w:name w:val="Revision"/>
    <w:hidden/>
    <w:uiPriority w:val="99"/>
    <w:semiHidden/>
    <w:rsid w:val="00EA34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590</MetadataID>
    <Session xmlns="641f345b-441b-4b81-9152-adc2e73ba5e1">Γ´</Session>
    <Date xmlns="641f345b-441b-4b81-9152-adc2e73ba5e1">2018-02-21T22:00:00+00:00</Date>
    <Status xmlns="641f345b-441b-4b81-9152-adc2e73ba5e1">
      <Url>http://srv-sp1/praktika/Lists/Incoming_Metadata/EditForm.aspx?ID=590&amp;Source=/praktika/Recordings_Library/Forms/AllItems.aspx</Url>
      <Description>Δημοσιεύτηκε</Description>
    </Status>
    <Meeting xmlns="641f345b-441b-4b81-9152-adc2e73ba5e1">ΟΣΤ´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9C8BE3-744A-42BE-B27A-D73C2F7427C1}">
  <ds:schemaRefs>
    <ds:schemaRef ds:uri="641f345b-441b-4b81-9152-adc2e73ba5e1"/>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4C576CBE-D830-4F45-8564-1642B7BA4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593276-646A-4466-BE4B-50C11C756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291</Pages>
  <Words>50091</Words>
  <Characters>296539</Characters>
  <Application>Microsoft Office Word</Application>
  <DocSecurity>0</DocSecurity>
  <Lines>6739</Lines>
  <Paragraphs>1805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2018-03-05T10:57:00Z</dcterms:created>
  <dcterms:modified xsi:type="dcterms:W3CDTF">2018-03-05T10:57:00Z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