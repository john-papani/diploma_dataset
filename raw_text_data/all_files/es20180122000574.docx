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E1CC7" w14:textId="77777777" w:rsidR="00201C1B" w:rsidRPr="00201C1B" w:rsidRDefault="00201C1B" w:rsidP="00201C1B">
      <w:pPr>
        <w:spacing w:after="0" w:line="360" w:lineRule="auto"/>
        <w:rPr>
          <w:ins w:id="0" w:author="Φλούδα Χριστίνα" w:date="2018-01-29T11:51:00Z"/>
          <w:rFonts w:eastAsia="Times New Roman"/>
          <w:szCs w:val="24"/>
          <w:lang w:eastAsia="en-US"/>
        </w:rPr>
      </w:pPr>
      <w:bookmarkStart w:id="1" w:name="_GoBack"/>
      <w:bookmarkEnd w:id="1"/>
      <w:ins w:id="2" w:author="Φλούδα Χριστίνα" w:date="2018-01-29T11:51:00Z">
        <w:r w:rsidRPr="00201C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6F2C3E8" w14:textId="77777777" w:rsidR="00201C1B" w:rsidRPr="00201C1B" w:rsidRDefault="00201C1B" w:rsidP="00201C1B">
      <w:pPr>
        <w:spacing w:after="0" w:line="360" w:lineRule="auto"/>
        <w:rPr>
          <w:ins w:id="3" w:author="Φλούδα Χριστίνα" w:date="2018-01-29T11:51:00Z"/>
          <w:rFonts w:eastAsia="Times New Roman"/>
          <w:szCs w:val="24"/>
          <w:lang w:eastAsia="en-US"/>
        </w:rPr>
      </w:pPr>
    </w:p>
    <w:p w14:paraId="2A5244F1" w14:textId="77777777" w:rsidR="00201C1B" w:rsidRPr="00201C1B" w:rsidRDefault="00201C1B" w:rsidP="00201C1B">
      <w:pPr>
        <w:spacing w:after="0" w:line="360" w:lineRule="auto"/>
        <w:rPr>
          <w:ins w:id="4" w:author="Φλούδα Χριστίνα" w:date="2018-01-29T11:51:00Z"/>
          <w:rFonts w:eastAsia="Times New Roman"/>
          <w:szCs w:val="24"/>
          <w:lang w:eastAsia="en-US"/>
        </w:rPr>
      </w:pPr>
      <w:ins w:id="5" w:author="Φλούδα Χριστίνα" w:date="2018-01-29T11:51:00Z">
        <w:r w:rsidRPr="00201C1B">
          <w:rPr>
            <w:rFonts w:eastAsia="Times New Roman"/>
            <w:szCs w:val="24"/>
            <w:lang w:eastAsia="en-US"/>
          </w:rPr>
          <w:t>ΠΙΝΑΚΑΣ ΠΕΡΙΕΧΟΜΕΝΩΝ</w:t>
        </w:r>
      </w:ins>
    </w:p>
    <w:p w14:paraId="312BAB17" w14:textId="77777777" w:rsidR="00201C1B" w:rsidRPr="00201C1B" w:rsidRDefault="00201C1B" w:rsidP="00201C1B">
      <w:pPr>
        <w:spacing w:after="0" w:line="360" w:lineRule="auto"/>
        <w:rPr>
          <w:ins w:id="6" w:author="Φλούδα Χριστίνα" w:date="2018-01-29T11:51:00Z"/>
          <w:rFonts w:eastAsia="Times New Roman"/>
          <w:szCs w:val="24"/>
          <w:lang w:eastAsia="en-US"/>
        </w:rPr>
      </w:pPr>
      <w:ins w:id="7" w:author="Φλούδα Χριστίνα" w:date="2018-01-29T11:51:00Z">
        <w:r w:rsidRPr="00201C1B">
          <w:rPr>
            <w:rFonts w:eastAsia="Times New Roman"/>
            <w:szCs w:val="24"/>
            <w:lang w:eastAsia="en-US"/>
          </w:rPr>
          <w:t xml:space="preserve">ΙΖ΄ ΠΕΡΙΟΔΟΣ </w:t>
        </w:r>
      </w:ins>
    </w:p>
    <w:p w14:paraId="734F6D84" w14:textId="77777777" w:rsidR="00201C1B" w:rsidRPr="00201C1B" w:rsidRDefault="00201C1B" w:rsidP="00201C1B">
      <w:pPr>
        <w:spacing w:after="0" w:line="360" w:lineRule="auto"/>
        <w:rPr>
          <w:ins w:id="8" w:author="Φλούδα Χριστίνα" w:date="2018-01-29T11:51:00Z"/>
          <w:rFonts w:eastAsia="Times New Roman"/>
          <w:szCs w:val="24"/>
          <w:lang w:eastAsia="en-US"/>
        </w:rPr>
      </w:pPr>
      <w:ins w:id="9" w:author="Φλούδα Χριστίνα" w:date="2018-01-29T11:51:00Z">
        <w:r w:rsidRPr="00201C1B">
          <w:rPr>
            <w:rFonts w:eastAsia="Times New Roman"/>
            <w:szCs w:val="24"/>
            <w:lang w:eastAsia="en-US"/>
          </w:rPr>
          <w:t>ΠΡΟΕΔΡΕΥΟΜΕΝΗΣ ΚΟΙΝΟΒΟΥΛΕΥΤΙΚΗΣ ΔΗΜΟΚΡΑΤΙΑΣ</w:t>
        </w:r>
      </w:ins>
    </w:p>
    <w:p w14:paraId="49294AD4" w14:textId="77777777" w:rsidR="00201C1B" w:rsidRPr="00201C1B" w:rsidRDefault="00201C1B" w:rsidP="00201C1B">
      <w:pPr>
        <w:spacing w:after="0" w:line="360" w:lineRule="auto"/>
        <w:rPr>
          <w:ins w:id="10" w:author="Φλούδα Χριστίνα" w:date="2018-01-29T11:51:00Z"/>
          <w:rFonts w:eastAsia="Times New Roman"/>
          <w:szCs w:val="24"/>
          <w:lang w:eastAsia="en-US"/>
        </w:rPr>
      </w:pPr>
      <w:ins w:id="11" w:author="Φλούδα Χριστίνα" w:date="2018-01-29T11:51:00Z">
        <w:r w:rsidRPr="00201C1B">
          <w:rPr>
            <w:rFonts w:eastAsia="Times New Roman"/>
            <w:szCs w:val="24"/>
            <w:lang w:eastAsia="en-US"/>
          </w:rPr>
          <w:t>ΣΥΝΟΔΟΣ Γ΄</w:t>
        </w:r>
      </w:ins>
    </w:p>
    <w:p w14:paraId="502873D1" w14:textId="77777777" w:rsidR="00201C1B" w:rsidRPr="00201C1B" w:rsidRDefault="00201C1B" w:rsidP="00201C1B">
      <w:pPr>
        <w:spacing w:after="0" w:line="360" w:lineRule="auto"/>
        <w:rPr>
          <w:ins w:id="12" w:author="Φλούδα Χριστίνα" w:date="2018-01-29T11:51:00Z"/>
          <w:rFonts w:eastAsia="Times New Roman"/>
          <w:szCs w:val="24"/>
          <w:lang w:eastAsia="en-US"/>
        </w:rPr>
      </w:pPr>
    </w:p>
    <w:p w14:paraId="3AEFF9BC" w14:textId="77777777" w:rsidR="00201C1B" w:rsidRPr="00201C1B" w:rsidRDefault="00201C1B" w:rsidP="00201C1B">
      <w:pPr>
        <w:spacing w:after="0" w:line="360" w:lineRule="auto"/>
        <w:rPr>
          <w:ins w:id="13" w:author="Φλούδα Χριστίνα" w:date="2018-01-29T11:51:00Z"/>
          <w:rFonts w:eastAsia="Times New Roman"/>
          <w:szCs w:val="24"/>
          <w:lang w:eastAsia="en-US"/>
        </w:rPr>
      </w:pPr>
      <w:ins w:id="14" w:author="Φλούδα Χριστίνα" w:date="2018-01-29T11:51:00Z">
        <w:r w:rsidRPr="00201C1B">
          <w:rPr>
            <w:rFonts w:eastAsia="Times New Roman"/>
            <w:szCs w:val="24"/>
            <w:lang w:eastAsia="en-US"/>
          </w:rPr>
          <w:t>ΣΥΝΕΔΡΙΑΣΗ Ξ΄</w:t>
        </w:r>
      </w:ins>
    </w:p>
    <w:p w14:paraId="234C6EDA" w14:textId="77777777" w:rsidR="00201C1B" w:rsidRPr="00201C1B" w:rsidRDefault="00201C1B" w:rsidP="00201C1B">
      <w:pPr>
        <w:spacing w:after="0" w:line="360" w:lineRule="auto"/>
        <w:rPr>
          <w:ins w:id="15" w:author="Φλούδα Χριστίνα" w:date="2018-01-29T11:51:00Z"/>
          <w:rFonts w:eastAsia="Times New Roman"/>
          <w:szCs w:val="24"/>
          <w:lang w:eastAsia="en-US"/>
        </w:rPr>
      </w:pPr>
      <w:ins w:id="16" w:author="Φλούδα Χριστίνα" w:date="2018-01-29T11:51:00Z">
        <w:r w:rsidRPr="00201C1B">
          <w:rPr>
            <w:rFonts w:eastAsia="Times New Roman"/>
            <w:szCs w:val="24"/>
            <w:lang w:eastAsia="en-US"/>
          </w:rPr>
          <w:t>Δευτέρα  22 Ιανουαρίου 2018</w:t>
        </w:r>
      </w:ins>
    </w:p>
    <w:p w14:paraId="46455499" w14:textId="77777777" w:rsidR="00201C1B" w:rsidRPr="00201C1B" w:rsidRDefault="00201C1B" w:rsidP="00201C1B">
      <w:pPr>
        <w:spacing w:after="0" w:line="360" w:lineRule="auto"/>
        <w:rPr>
          <w:ins w:id="17" w:author="Φλούδα Χριστίνα" w:date="2018-01-29T11:51:00Z"/>
          <w:rFonts w:eastAsia="Times New Roman"/>
          <w:szCs w:val="24"/>
          <w:lang w:eastAsia="en-US"/>
        </w:rPr>
      </w:pPr>
    </w:p>
    <w:p w14:paraId="6CCB3C48" w14:textId="77777777" w:rsidR="00201C1B" w:rsidRPr="00201C1B" w:rsidRDefault="00201C1B" w:rsidP="00201C1B">
      <w:pPr>
        <w:spacing w:after="0" w:line="360" w:lineRule="auto"/>
        <w:rPr>
          <w:ins w:id="18" w:author="Φλούδα Χριστίνα" w:date="2018-01-29T11:51:00Z"/>
          <w:rFonts w:eastAsia="Times New Roman"/>
          <w:szCs w:val="24"/>
          <w:lang w:eastAsia="en-US"/>
        </w:rPr>
      </w:pPr>
      <w:ins w:id="19" w:author="Φλούδα Χριστίνα" w:date="2018-01-29T11:51:00Z">
        <w:r w:rsidRPr="00201C1B">
          <w:rPr>
            <w:rFonts w:eastAsia="Times New Roman"/>
            <w:szCs w:val="24"/>
            <w:lang w:eastAsia="en-US"/>
          </w:rPr>
          <w:t>ΘΕΜΑΤΑ</w:t>
        </w:r>
      </w:ins>
    </w:p>
    <w:p w14:paraId="4BD49A08" w14:textId="77777777" w:rsidR="00201C1B" w:rsidRPr="00201C1B" w:rsidRDefault="00201C1B" w:rsidP="00201C1B">
      <w:pPr>
        <w:spacing w:after="0" w:line="360" w:lineRule="auto"/>
        <w:rPr>
          <w:ins w:id="20" w:author="Φλούδα Χριστίνα" w:date="2018-01-29T11:51:00Z"/>
          <w:rFonts w:eastAsia="Times New Roman"/>
          <w:szCs w:val="24"/>
          <w:lang w:eastAsia="en-US"/>
        </w:rPr>
      </w:pPr>
      <w:ins w:id="21" w:author="Φλούδα Χριστίνα" w:date="2018-01-29T11:51:00Z">
        <w:r w:rsidRPr="00201C1B">
          <w:rPr>
            <w:rFonts w:eastAsia="Times New Roman"/>
            <w:szCs w:val="24"/>
            <w:lang w:eastAsia="en-US"/>
          </w:rPr>
          <w:t xml:space="preserve"> </w:t>
        </w:r>
        <w:r w:rsidRPr="00201C1B">
          <w:rPr>
            <w:rFonts w:eastAsia="Times New Roman"/>
            <w:szCs w:val="24"/>
            <w:lang w:eastAsia="en-US"/>
          </w:rPr>
          <w:br/>
          <w:t xml:space="preserve">Α. ΕΙΔΙΚΑ ΘΕΜΑΤΑ </w:t>
        </w:r>
        <w:r w:rsidRPr="00201C1B">
          <w:rPr>
            <w:rFonts w:eastAsia="Times New Roman"/>
            <w:szCs w:val="24"/>
            <w:lang w:eastAsia="en-US"/>
          </w:rPr>
          <w:br/>
          <w:t xml:space="preserve">1.  Άδεια απουσίας του Βουλευτή κ. Ι. Μανιάτη, σελ. </w:t>
        </w:r>
        <w:r w:rsidRPr="00201C1B">
          <w:rPr>
            <w:rFonts w:eastAsia="Times New Roman"/>
            <w:szCs w:val="24"/>
            <w:lang w:eastAsia="en-US"/>
          </w:rPr>
          <w:br/>
          <w:t xml:space="preserve">2. Επί διαδικαστικού θέματος, σελ. </w:t>
        </w:r>
        <w:r w:rsidRPr="00201C1B">
          <w:rPr>
            <w:rFonts w:eastAsia="Times New Roman"/>
            <w:szCs w:val="24"/>
            <w:lang w:eastAsia="en-US"/>
          </w:rPr>
          <w:br/>
          <w:t xml:space="preserve"> </w:t>
        </w:r>
        <w:r w:rsidRPr="00201C1B">
          <w:rPr>
            <w:rFonts w:eastAsia="Times New Roman"/>
            <w:szCs w:val="24"/>
            <w:lang w:eastAsia="en-US"/>
          </w:rPr>
          <w:br/>
          <w:t xml:space="preserve">Β. ΚΟΙΝΟΒΟΥΛΕΥΤΙΚΟΣ ΕΛΕΓΧΟΣ </w:t>
        </w:r>
        <w:r w:rsidRPr="00201C1B">
          <w:rPr>
            <w:rFonts w:eastAsia="Times New Roman"/>
            <w:szCs w:val="24"/>
            <w:lang w:eastAsia="en-US"/>
          </w:rPr>
          <w:br/>
          <w:t>Συζήτηση επικαίρων ερωτήσεων:</w:t>
        </w:r>
        <w:r w:rsidRPr="00201C1B">
          <w:rPr>
            <w:rFonts w:eastAsia="Times New Roman"/>
            <w:szCs w:val="24"/>
            <w:lang w:eastAsia="en-US"/>
          </w:rPr>
          <w:br/>
          <w:t xml:space="preserve">   α) Προς τον Υπουργό Εθνικής  Άμυνας, με θέμα: «Μεγάλο το κόστος μετακίνησης στρατιωτών», σελ. </w:t>
        </w:r>
        <w:r w:rsidRPr="00201C1B">
          <w:rPr>
            <w:rFonts w:eastAsia="Times New Roman"/>
            <w:szCs w:val="24"/>
            <w:lang w:eastAsia="en-US"/>
          </w:rPr>
          <w:br/>
          <w:t xml:space="preserve">   β) Προς την Υπουργό Τουρισμού, με θέμα: «Ενίσχυση της εκπαίδευσης και της κατάρτισης του ανθρώπινου δυναμικού στον τουριστικό τομέα», σελ. </w:t>
        </w:r>
        <w:r w:rsidRPr="00201C1B">
          <w:rPr>
            <w:rFonts w:eastAsia="Times New Roman"/>
            <w:szCs w:val="24"/>
            <w:lang w:eastAsia="en-US"/>
          </w:rPr>
          <w:br/>
          <w:t xml:space="preserve">   γ) Προς τον Υπουργό Παιδείας,  Έρευνας και Θρησκευμάτων:</w:t>
        </w:r>
        <w:r w:rsidRPr="00201C1B">
          <w:rPr>
            <w:rFonts w:eastAsia="Times New Roman"/>
            <w:szCs w:val="24"/>
            <w:lang w:eastAsia="en-US"/>
          </w:rPr>
          <w:br/>
          <w:t xml:space="preserve">       i. σχετικά με τη συγχώνευση 1ου και 2ου Δημοτικών Σχολείων Βόνιτσας Αιτωλοακαρνανίας, σελ. </w:t>
        </w:r>
        <w:r w:rsidRPr="00201C1B">
          <w:rPr>
            <w:rFonts w:eastAsia="Times New Roman"/>
            <w:szCs w:val="24"/>
            <w:lang w:eastAsia="en-US"/>
          </w:rPr>
          <w:br/>
          <w:t xml:space="preserve">       </w:t>
        </w:r>
        <w:proofErr w:type="spellStart"/>
        <w:r w:rsidRPr="00201C1B">
          <w:rPr>
            <w:rFonts w:eastAsia="Times New Roman"/>
            <w:szCs w:val="24"/>
            <w:lang w:eastAsia="en-US"/>
          </w:rPr>
          <w:t>ii</w:t>
        </w:r>
        <w:proofErr w:type="spellEnd"/>
        <w:r w:rsidRPr="00201C1B">
          <w:rPr>
            <w:rFonts w:eastAsia="Times New Roman"/>
            <w:szCs w:val="24"/>
            <w:lang w:eastAsia="en-US"/>
          </w:rPr>
          <w:t xml:space="preserve">. σχετικά με τα ξενόγλωσσα σχολικά βιβλία που είναι επί πληρωμή σε όλα τα δημόσια λύκεια, σελ. </w:t>
        </w:r>
        <w:r w:rsidRPr="00201C1B">
          <w:rPr>
            <w:rFonts w:eastAsia="Times New Roman"/>
            <w:szCs w:val="24"/>
            <w:lang w:eastAsia="en-US"/>
          </w:rPr>
          <w:br/>
          <w:t xml:space="preserve">       </w:t>
        </w:r>
        <w:proofErr w:type="spellStart"/>
        <w:r w:rsidRPr="00201C1B">
          <w:rPr>
            <w:rFonts w:eastAsia="Times New Roman"/>
            <w:szCs w:val="24"/>
            <w:lang w:eastAsia="en-US"/>
          </w:rPr>
          <w:t>iii</w:t>
        </w:r>
        <w:proofErr w:type="spellEnd"/>
        <w:r w:rsidRPr="00201C1B">
          <w:rPr>
            <w:rFonts w:eastAsia="Times New Roman"/>
            <w:szCs w:val="24"/>
            <w:lang w:eastAsia="en-US"/>
          </w:rPr>
          <w:t xml:space="preserve">. σχετικά με την κατάσταση που επικρατεί στις φοιτητικές εστίες της Αθήνας, σελ. </w:t>
        </w:r>
        <w:r w:rsidRPr="00201C1B">
          <w:rPr>
            <w:rFonts w:eastAsia="Times New Roman"/>
            <w:szCs w:val="24"/>
            <w:lang w:eastAsia="en-US"/>
          </w:rPr>
          <w:br/>
          <w:t xml:space="preserve"> </w:t>
        </w:r>
        <w:r w:rsidRPr="00201C1B">
          <w:rPr>
            <w:rFonts w:eastAsia="Times New Roman"/>
            <w:szCs w:val="24"/>
            <w:lang w:eastAsia="en-US"/>
          </w:rPr>
          <w:br/>
        </w:r>
      </w:ins>
    </w:p>
    <w:p w14:paraId="3625F2C2" w14:textId="77777777" w:rsidR="00201C1B" w:rsidRPr="00201C1B" w:rsidRDefault="00201C1B" w:rsidP="00201C1B">
      <w:pPr>
        <w:spacing w:after="0" w:line="360" w:lineRule="auto"/>
        <w:rPr>
          <w:ins w:id="22" w:author="Φλούδα Χριστίνα" w:date="2018-01-29T11:51:00Z"/>
          <w:rFonts w:eastAsia="Times New Roman"/>
          <w:szCs w:val="24"/>
          <w:lang w:eastAsia="en-US"/>
        </w:rPr>
      </w:pPr>
    </w:p>
    <w:p w14:paraId="68DECBC0" w14:textId="77777777" w:rsidR="00201C1B" w:rsidRPr="00201C1B" w:rsidRDefault="00201C1B" w:rsidP="00201C1B">
      <w:pPr>
        <w:spacing w:after="0" w:line="360" w:lineRule="auto"/>
        <w:rPr>
          <w:ins w:id="23" w:author="Φλούδα Χριστίνα" w:date="2018-01-29T11:51:00Z"/>
          <w:rFonts w:eastAsia="Times New Roman"/>
          <w:szCs w:val="24"/>
          <w:lang w:eastAsia="en-US"/>
        </w:rPr>
      </w:pPr>
    </w:p>
    <w:p w14:paraId="463B6555" w14:textId="77777777" w:rsidR="00201C1B" w:rsidRPr="00201C1B" w:rsidRDefault="00201C1B" w:rsidP="00201C1B">
      <w:pPr>
        <w:spacing w:after="0" w:line="360" w:lineRule="auto"/>
        <w:rPr>
          <w:ins w:id="24" w:author="Φλούδα Χριστίνα" w:date="2018-01-29T11:51:00Z"/>
          <w:rFonts w:eastAsia="Times New Roman"/>
          <w:szCs w:val="24"/>
          <w:lang w:eastAsia="en-US"/>
        </w:rPr>
      </w:pPr>
      <w:ins w:id="25" w:author="Φλούδα Χριστίνα" w:date="2018-01-29T11:51:00Z">
        <w:r w:rsidRPr="00201C1B">
          <w:rPr>
            <w:rFonts w:eastAsia="Times New Roman"/>
            <w:szCs w:val="24"/>
            <w:lang w:eastAsia="en-US"/>
          </w:rPr>
          <w:t>ΠΡΟΕΔΡΕΥΩΝ</w:t>
        </w:r>
      </w:ins>
    </w:p>
    <w:p w14:paraId="6FAB4CE3" w14:textId="77777777" w:rsidR="00201C1B" w:rsidRPr="00201C1B" w:rsidRDefault="00201C1B" w:rsidP="00201C1B">
      <w:pPr>
        <w:spacing w:after="0" w:line="360" w:lineRule="auto"/>
        <w:rPr>
          <w:ins w:id="26" w:author="Φλούδα Χριστίνα" w:date="2018-01-29T11:51:00Z"/>
          <w:rFonts w:eastAsia="Times New Roman"/>
          <w:szCs w:val="24"/>
          <w:lang w:eastAsia="en-US"/>
        </w:rPr>
      </w:pPr>
    </w:p>
    <w:p w14:paraId="19B18698" w14:textId="77777777" w:rsidR="00201C1B" w:rsidRPr="00201C1B" w:rsidRDefault="00201C1B" w:rsidP="00201C1B">
      <w:pPr>
        <w:spacing w:after="0" w:line="360" w:lineRule="auto"/>
        <w:rPr>
          <w:ins w:id="27" w:author="Φλούδα Χριστίνα" w:date="2018-01-29T11:51:00Z"/>
          <w:rFonts w:eastAsia="Times New Roman"/>
          <w:szCs w:val="24"/>
          <w:lang w:eastAsia="en-US"/>
        </w:rPr>
      </w:pPr>
      <w:ins w:id="28" w:author="Φλούδα Χριστίνα" w:date="2018-01-29T11:51:00Z">
        <w:r w:rsidRPr="00201C1B">
          <w:rPr>
            <w:rFonts w:eastAsia="Times New Roman"/>
            <w:szCs w:val="24"/>
            <w:lang w:eastAsia="en-US"/>
          </w:rPr>
          <w:t>ΚΡΕΜΑΣΤΙΝΟΣ Δ. , σελ.</w:t>
        </w:r>
        <w:r w:rsidRPr="00201C1B">
          <w:rPr>
            <w:rFonts w:eastAsia="Times New Roman"/>
            <w:szCs w:val="24"/>
            <w:lang w:eastAsia="en-US"/>
          </w:rPr>
          <w:br/>
          <w:t xml:space="preserve"> </w:t>
        </w:r>
        <w:r w:rsidRPr="00201C1B">
          <w:rPr>
            <w:rFonts w:eastAsia="Times New Roman"/>
            <w:szCs w:val="24"/>
            <w:lang w:eastAsia="en-US"/>
          </w:rPr>
          <w:br/>
        </w:r>
      </w:ins>
    </w:p>
    <w:p w14:paraId="4A853EDF" w14:textId="77777777" w:rsidR="00201C1B" w:rsidRPr="00201C1B" w:rsidRDefault="00201C1B" w:rsidP="00201C1B">
      <w:pPr>
        <w:spacing w:after="0" w:line="360" w:lineRule="auto"/>
        <w:rPr>
          <w:ins w:id="29" w:author="Φλούδα Χριστίνα" w:date="2018-01-29T11:51:00Z"/>
          <w:rFonts w:eastAsia="Times New Roman"/>
          <w:szCs w:val="24"/>
          <w:lang w:eastAsia="en-US"/>
        </w:rPr>
      </w:pPr>
      <w:ins w:id="30" w:author="Φλούδα Χριστίνα" w:date="2018-01-29T11:51:00Z">
        <w:r w:rsidRPr="00201C1B">
          <w:rPr>
            <w:rFonts w:eastAsia="Times New Roman"/>
            <w:szCs w:val="24"/>
            <w:lang w:eastAsia="en-US"/>
          </w:rPr>
          <w:t>ΟΜΙΛΗΤΕΣ</w:t>
        </w:r>
      </w:ins>
    </w:p>
    <w:p w14:paraId="630DB964" w14:textId="74C9E00D" w:rsidR="00201C1B" w:rsidRDefault="00201C1B" w:rsidP="00201C1B">
      <w:pPr>
        <w:spacing w:after="0" w:line="600" w:lineRule="auto"/>
        <w:ind w:firstLine="720"/>
        <w:jc w:val="center"/>
        <w:rPr>
          <w:ins w:id="31" w:author="Φλούδα Χριστίνα" w:date="2018-01-29T11:51:00Z"/>
          <w:rFonts w:eastAsia="Times New Roman"/>
          <w:szCs w:val="24"/>
        </w:rPr>
      </w:pPr>
      <w:ins w:id="32" w:author="Φλούδα Χριστίνα" w:date="2018-01-29T11:51:00Z">
        <w:r w:rsidRPr="00201C1B">
          <w:rPr>
            <w:rFonts w:eastAsia="Times New Roman"/>
            <w:szCs w:val="24"/>
            <w:lang w:eastAsia="en-US"/>
          </w:rPr>
          <w:br/>
          <w:t>Α. Επί διαδικαστικού θέματος:</w:t>
        </w:r>
        <w:r w:rsidRPr="00201C1B">
          <w:rPr>
            <w:rFonts w:eastAsia="Times New Roman"/>
            <w:szCs w:val="24"/>
            <w:lang w:eastAsia="en-US"/>
          </w:rPr>
          <w:br/>
          <w:t>ΚΡΕΜΑΣΤΙΝΟΣ Δ. , σελ.</w:t>
        </w:r>
        <w:r w:rsidRPr="00201C1B">
          <w:rPr>
            <w:rFonts w:eastAsia="Times New Roman"/>
            <w:szCs w:val="24"/>
            <w:lang w:eastAsia="en-US"/>
          </w:rPr>
          <w:br/>
        </w:r>
        <w:r w:rsidRPr="00201C1B">
          <w:rPr>
            <w:rFonts w:eastAsia="Times New Roman"/>
            <w:szCs w:val="24"/>
            <w:lang w:eastAsia="en-US"/>
          </w:rPr>
          <w:br/>
          <w:t>Β. Επί των επικαίρων ερωτήσεων:</w:t>
        </w:r>
        <w:r w:rsidRPr="00201C1B">
          <w:rPr>
            <w:rFonts w:eastAsia="Times New Roman"/>
            <w:szCs w:val="24"/>
            <w:lang w:eastAsia="en-US"/>
          </w:rPr>
          <w:br/>
          <w:t>ΒΑΡΔΑΚΗΣ Σ. , σελ.</w:t>
        </w:r>
        <w:r w:rsidRPr="00201C1B">
          <w:rPr>
            <w:rFonts w:eastAsia="Times New Roman"/>
            <w:szCs w:val="24"/>
            <w:lang w:eastAsia="en-US"/>
          </w:rPr>
          <w:br/>
          <w:t>ΒΙΤΣΑΣ Δ. , σελ.</w:t>
        </w:r>
        <w:r w:rsidRPr="00201C1B">
          <w:rPr>
            <w:rFonts w:eastAsia="Times New Roman"/>
            <w:szCs w:val="24"/>
            <w:lang w:eastAsia="en-US"/>
          </w:rPr>
          <w:br/>
          <w:t>ΓΑΒΡΟΓΛΟΥ Κ. , σελ.</w:t>
        </w:r>
        <w:r w:rsidRPr="00201C1B">
          <w:rPr>
            <w:rFonts w:eastAsia="Times New Roman"/>
            <w:szCs w:val="24"/>
            <w:lang w:eastAsia="en-US"/>
          </w:rPr>
          <w:br/>
          <w:t>ΔΕΛΗΣ Ι. , σελ.</w:t>
        </w:r>
        <w:r w:rsidRPr="00201C1B">
          <w:rPr>
            <w:rFonts w:eastAsia="Times New Roman"/>
            <w:szCs w:val="24"/>
            <w:lang w:eastAsia="en-US"/>
          </w:rPr>
          <w:br/>
          <w:t>ΚΑΝΕΛΛΗ Γ. , σελ.</w:t>
        </w:r>
        <w:r w:rsidRPr="00201C1B">
          <w:rPr>
            <w:rFonts w:eastAsia="Times New Roman"/>
            <w:szCs w:val="24"/>
            <w:lang w:eastAsia="en-US"/>
          </w:rPr>
          <w:br/>
          <w:t>ΚΟΥΝΤΟΥΡΑ  Έ. , σελ.</w:t>
        </w:r>
        <w:r w:rsidRPr="00201C1B">
          <w:rPr>
            <w:rFonts w:eastAsia="Times New Roman"/>
            <w:szCs w:val="24"/>
            <w:lang w:eastAsia="en-US"/>
          </w:rPr>
          <w:br/>
          <w:t>ΛΥΚΟΥΔΗΣ Σ. , σελ.</w:t>
        </w:r>
        <w:r w:rsidRPr="00201C1B">
          <w:rPr>
            <w:rFonts w:eastAsia="Times New Roman"/>
            <w:szCs w:val="24"/>
            <w:lang w:eastAsia="en-US"/>
          </w:rPr>
          <w:br/>
          <w:t>ΜΩΡΑΪΤΗΣ Ν. , σελ.</w:t>
        </w:r>
        <w:r w:rsidRPr="00201C1B">
          <w:rPr>
            <w:rFonts w:eastAsia="Times New Roman"/>
            <w:szCs w:val="24"/>
            <w:lang w:eastAsia="en-US"/>
          </w:rPr>
          <w:br/>
        </w:r>
        <w:r w:rsidRPr="00201C1B">
          <w:rPr>
            <w:rFonts w:eastAsia="Times New Roman"/>
            <w:szCs w:val="24"/>
            <w:lang w:eastAsia="en-US"/>
          </w:rPr>
          <w:br/>
          <w:t>ΠΑΡΕΜΒΑΣΕΙΣ:</w:t>
        </w:r>
        <w:r w:rsidRPr="00201C1B">
          <w:rPr>
            <w:rFonts w:eastAsia="Times New Roman"/>
            <w:szCs w:val="24"/>
            <w:lang w:eastAsia="en-US"/>
          </w:rPr>
          <w:br/>
          <w:t>ΚΡΕΜΑΣΤΙΝΟΣ Δ. , σελ.</w:t>
        </w:r>
        <w:r w:rsidRPr="00201C1B">
          <w:rPr>
            <w:rFonts w:eastAsia="Times New Roman"/>
            <w:szCs w:val="24"/>
            <w:lang w:eastAsia="en-US"/>
          </w:rPr>
          <w:br/>
        </w:r>
      </w:ins>
    </w:p>
    <w:p w14:paraId="3546ADFB" w14:textId="77777777" w:rsidR="008C0F04" w:rsidRDefault="00201C1B">
      <w:pPr>
        <w:spacing w:after="0" w:line="600" w:lineRule="auto"/>
        <w:ind w:firstLine="720"/>
        <w:jc w:val="center"/>
        <w:rPr>
          <w:rFonts w:eastAsia="Times New Roman"/>
          <w:szCs w:val="24"/>
        </w:rPr>
      </w:pPr>
      <w:r>
        <w:rPr>
          <w:rFonts w:eastAsia="Times New Roman"/>
          <w:szCs w:val="24"/>
        </w:rPr>
        <w:t>ΠΡΑΚΤΙΚΑ ΒΟΥΛΗΣ</w:t>
      </w:r>
    </w:p>
    <w:p w14:paraId="3546ADFC" w14:textId="77777777" w:rsidR="008C0F04" w:rsidRDefault="00201C1B">
      <w:pPr>
        <w:spacing w:after="0" w:line="600" w:lineRule="auto"/>
        <w:ind w:firstLine="720"/>
        <w:jc w:val="center"/>
        <w:rPr>
          <w:rFonts w:eastAsia="Times New Roman"/>
          <w:szCs w:val="24"/>
        </w:rPr>
      </w:pPr>
      <w:r>
        <w:rPr>
          <w:rFonts w:eastAsia="Times New Roman"/>
          <w:szCs w:val="24"/>
        </w:rPr>
        <w:t xml:space="preserve">ΙΖ΄ ΠΕΡΙΟΔΟΣ </w:t>
      </w:r>
    </w:p>
    <w:p w14:paraId="3546ADFD" w14:textId="77777777" w:rsidR="008C0F04" w:rsidRDefault="00201C1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546ADFE" w14:textId="77777777" w:rsidR="008C0F04" w:rsidRDefault="00201C1B">
      <w:pPr>
        <w:spacing w:after="0" w:line="600" w:lineRule="auto"/>
        <w:ind w:firstLine="720"/>
        <w:jc w:val="center"/>
        <w:rPr>
          <w:rFonts w:eastAsia="Times New Roman"/>
          <w:szCs w:val="24"/>
        </w:rPr>
      </w:pPr>
      <w:r>
        <w:rPr>
          <w:rFonts w:eastAsia="Times New Roman"/>
          <w:szCs w:val="24"/>
        </w:rPr>
        <w:t>ΣΥΝΟΔΟΣ Γ΄</w:t>
      </w:r>
    </w:p>
    <w:p w14:paraId="3546ADFF" w14:textId="77777777" w:rsidR="008C0F04" w:rsidRDefault="00201C1B">
      <w:pPr>
        <w:spacing w:after="0" w:line="600" w:lineRule="auto"/>
        <w:ind w:firstLine="720"/>
        <w:jc w:val="center"/>
        <w:rPr>
          <w:rFonts w:eastAsia="Times New Roman"/>
          <w:szCs w:val="24"/>
        </w:rPr>
      </w:pPr>
      <w:r>
        <w:rPr>
          <w:rFonts w:eastAsia="Times New Roman"/>
          <w:szCs w:val="24"/>
        </w:rPr>
        <w:t>ΣΥΝΕΔΡΙΑΣΗ Ξ΄</w:t>
      </w:r>
    </w:p>
    <w:p w14:paraId="3546AE00" w14:textId="77777777" w:rsidR="008C0F04" w:rsidRDefault="00201C1B">
      <w:pPr>
        <w:spacing w:after="0" w:line="600" w:lineRule="auto"/>
        <w:ind w:firstLine="720"/>
        <w:jc w:val="center"/>
        <w:rPr>
          <w:rFonts w:eastAsia="Times New Roman"/>
          <w:szCs w:val="24"/>
        </w:rPr>
      </w:pPr>
      <w:r>
        <w:rPr>
          <w:rFonts w:eastAsia="Times New Roman"/>
          <w:szCs w:val="24"/>
        </w:rPr>
        <w:t>Δευτέρα 22 Ιανουαρίου 2018</w:t>
      </w:r>
    </w:p>
    <w:p w14:paraId="3546AE01" w14:textId="77777777" w:rsidR="008C0F04" w:rsidRDefault="00201C1B">
      <w:pPr>
        <w:spacing w:after="0" w:line="600" w:lineRule="auto"/>
        <w:ind w:firstLine="720"/>
        <w:jc w:val="both"/>
        <w:rPr>
          <w:rFonts w:eastAsia="Times New Roman"/>
          <w:szCs w:val="24"/>
        </w:rPr>
      </w:pPr>
      <w:r>
        <w:rPr>
          <w:rFonts w:eastAsia="Times New Roman"/>
          <w:szCs w:val="24"/>
        </w:rPr>
        <w:t>Αθήνα, σήμερα στις 22 Ιανουαρίου 2018, ημέρα Δευτέρα και ώρα 18.09΄</w:t>
      </w:r>
      <w:r>
        <w:rPr>
          <w:rFonts w:eastAsia="Times New Roman"/>
          <w:szCs w:val="24"/>
        </w:rPr>
        <w:t>,</w:t>
      </w:r>
      <w:r>
        <w:rPr>
          <w:rFonts w:eastAsia="Times New Roman"/>
          <w:szCs w:val="24"/>
        </w:rPr>
        <w:t xml:space="preserve"> συνήλθε στην Αίθουσα </w:t>
      </w:r>
      <w:r>
        <w:rPr>
          <w:rFonts w:eastAsia="Times New Roman"/>
          <w:szCs w:val="24"/>
        </w:rPr>
        <w:t>της Γερουσίας</w:t>
      </w:r>
      <w:r>
        <w:rPr>
          <w:rFonts w:eastAsia="Times New Roman"/>
          <w:szCs w:val="24"/>
        </w:rPr>
        <w:t xml:space="preserve"> η Βουλή σε ολομέλεια για να συνεδριάσει υπό την προεδρία του Ε΄ Αντιπροέδρου αυτής κ. </w:t>
      </w:r>
      <w:r w:rsidRPr="00555498">
        <w:rPr>
          <w:rFonts w:eastAsia="Times New Roman"/>
          <w:b/>
          <w:szCs w:val="24"/>
        </w:rPr>
        <w:t>ΔΗΜΗΤΡΙΟΥ ΚΡΕΜΑΣΤΙΝΟΥ</w:t>
      </w:r>
      <w:r>
        <w:rPr>
          <w:rFonts w:eastAsia="Times New Roman"/>
          <w:szCs w:val="24"/>
        </w:rPr>
        <w:t xml:space="preserve">. </w:t>
      </w:r>
    </w:p>
    <w:p w14:paraId="3546AE02" w14:textId="77777777" w:rsidR="008C0F04" w:rsidRDefault="00201C1B">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3546AE03"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 συζήτηση των</w:t>
      </w:r>
    </w:p>
    <w:p w14:paraId="3546AE04" w14:textId="77777777" w:rsidR="008C0F04" w:rsidRDefault="00201C1B">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546AE0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Αρχίζου</w:t>
      </w:r>
      <w:r>
        <w:rPr>
          <w:rFonts w:eastAsia="Times New Roman" w:cs="Times New Roman"/>
          <w:szCs w:val="24"/>
        </w:rPr>
        <w:t xml:space="preserve">με με την </w:t>
      </w:r>
      <w:r w:rsidRPr="00365797">
        <w:rPr>
          <w:rFonts w:eastAsia="Times New Roman" w:cs="Times New Roman"/>
          <w:color w:val="000000" w:themeColor="text1"/>
          <w:szCs w:val="24"/>
        </w:rPr>
        <w:t xml:space="preserve">πρώτη </w:t>
      </w:r>
      <w:r>
        <w:rPr>
          <w:rFonts w:eastAsia="Times New Roman" w:cs="Times New Roman"/>
          <w:szCs w:val="24"/>
        </w:rPr>
        <w:t xml:space="preserve">με αριθμό 775/9-1-2018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Βουλευτού Α΄ Αθηνών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Λιάνας Κανέλλη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 «Μεγάλο το κόστος μετακίνησης στρατιωτών».</w:t>
      </w:r>
    </w:p>
    <w:p w14:paraId="3546AE06"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 θα απαντήσει ο Αναπληρωτής Υπουργός Εθνικής Άμυνας ο κ. Δημήτριος Βίτσας.</w:t>
      </w:r>
    </w:p>
    <w:p w14:paraId="3546AE0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Παρακαλώ, κυρία Κανέλλη, έχετε τον λόγο.</w:t>
      </w:r>
    </w:p>
    <w:p w14:paraId="3546AE08"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 </w:t>
      </w:r>
    </w:p>
    <w:p w14:paraId="3546AE0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Κύριε Υπουργέ, η αλήθεια είναι ότι το πρόβλημα είναι οξύ, οξύνθηκε όμως πολύ περισσότερο την</w:t>
      </w:r>
      <w:r>
        <w:rPr>
          <w:rFonts w:eastAsia="Times New Roman" w:cs="Times New Roman"/>
          <w:szCs w:val="24"/>
        </w:rPr>
        <w:t xml:space="preserve"> περίοδο των γιορτών. Εμείς </w:t>
      </w:r>
      <w:r>
        <w:rPr>
          <w:rFonts w:eastAsia="Times New Roman" w:cs="Times New Roman"/>
          <w:szCs w:val="24"/>
        </w:rPr>
        <w:lastRenderedPageBreak/>
        <w:t>γίναμε αποδέκτες παραπόνων στρατιωτών, στρατευμένων παιδιών που τους ζητάμε σε συνθήκες καθόλου εύκολες για την πραγματική ζωή να υπηρετήσουν την πατρίδα με οποιοδήποτε κόστος και αυτό το κόστος γίνεται δυσβάστακτο.</w:t>
      </w:r>
    </w:p>
    <w:p w14:paraId="3546AE0A"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υπήρξαν στρατιώτες από τον 21</w:t>
      </w:r>
      <w:r>
        <w:rPr>
          <w:rFonts w:eastAsia="Times New Roman" w:cs="Times New Roman"/>
          <w:szCs w:val="24"/>
          <w:vertAlign w:val="superscript"/>
          <w:lang w:val="en-US"/>
        </w:rPr>
        <w:t>o</w:t>
      </w:r>
      <w:r>
        <w:rPr>
          <w:rFonts w:eastAsia="Times New Roman" w:cs="Times New Roman"/>
          <w:szCs w:val="24"/>
        </w:rPr>
        <w:t xml:space="preserve"> Λόχο Διαβιβάσεως στην Κομοτηνή που θέλησαν να πάνε τις γιορτές στα σπίτια τους στην Πελοπόννησο ή στα νησιά και το κόστος άγγιζε τα 250 ευρώ περίπου ανά στρατιώτη. </w:t>
      </w:r>
    </w:p>
    <w:p w14:paraId="3546AE0B"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Κι έτσι αρχίζει και αναδεικνύεται ένα πρόβλημα, το οποίο να</w:t>
      </w:r>
      <w:r>
        <w:rPr>
          <w:rFonts w:eastAsia="Times New Roman" w:cs="Times New Roman"/>
          <w:szCs w:val="24"/>
        </w:rPr>
        <w:t xml:space="preserve">ι μεν θα μου πείτε και θα μου απαντήσετε ότι ήταν φορτωμένο από προηγούμενους Υπουργούς, οι οποίοι κατήργησαν τις παραπανήσιες κάρτες επιβίβασης με μία κάρτα επιβίβασης για μία διαδρομή. Όταν πήγαν να διαμαρτυρηθούν, αυτό που εισέπραξαν ήταν ότι </w:t>
      </w:r>
      <w:r>
        <w:rPr>
          <w:rFonts w:eastAsia="Times New Roman" w:cs="Times New Roman"/>
          <w:szCs w:val="24"/>
        </w:rPr>
        <w:lastRenderedPageBreak/>
        <w:t xml:space="preserve">πρέπει να </w:t>
      </w:r>
      <w:r>
        <w:rPr>
          <w:rFonts w:eastAsia="Times New Roman" w:cs="Times New Roman"/>
          <w:szCs w:val="24"/>
        </w:rPr>
        <w:t>γίνει με το φθηνότερο μέσο. Δεν προβλέπεται από πουθενά αυτό. Πάρτε το τρένο από Αλεξανδρούπολη</w:t>
      </w:r>
      <w:r>
        <w:rPr>
          <w:rFonts w:eastAsia="Times New Roman" w:cs="Times New Roman"/>
          <w:szCs w:val="24"/>
        </w:rPr>
        <w:t>,</w:t>
      </w:r>
      <w:r>
        <w:rPr>
          <w:rFonts w:eastAsia="Times New Roman" w:cs="Times New Roman"/>
          <w:szCs w:val="24"/>
        </w:rPr>
        <w:t xml:space="preserve"> μονή κατεύθυνση</w:t>
      </w:r>
      <w:r>
        <w:rPr>
          <w:rFonts w:eastAsia="Times New Roman" w:cs="Times New Roman"/>
          <w:szCs w:val="24"/>
        </w:rPr>
        <w:t>,</w:t>
      </w:r>
      <w:r>
        <w:rPr>
          <w:rFonts w:eastAsia="Times New Roman" w:cs="Times New Roman"/>
          <w:szCs w:val="24"/>
        </w:rPr>
        <w:t xml:space="preserve"> με μία κάρτα επιβίβασης να πάτε στη Θεσσαλονίκη έξι ώρες και από εκεί και ύστερα να προωθηθείτε προς Πελοπόννησο ή τα νησιά. Και έτσι αρχίζει </w:t>
      </w:r>
      <w:r>
        <w:rPr>
          <w:rFonts w:eastAsia="Times New Roman" w:cs="Times New Roman"/>
          <w:szCs w:val="24"/>
        </w:rPr>
        <w:t xml:space="preserve">και γενικεύεται το ζήτημα. </w:t>
      </w:r>
    </w:p>
    <w:p w14:paraId="3546AE0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Σε τέτοιες συνθήκες εδώ, αυτή τη στιγμή οι μετακινήσεις των στρατιωτών, των στρατευμένων παιδιών μας, όφειλαν να είναι δωρεάν. Πήρατε μια απόφαση για τις μετακινήσεις μέσα στην Αθήνα, αλλά από εκεί και ύστερα στις συνοριακές και</w:t>
      </w:r>
      <w:r>
        <w:rPr>
          <w:rFonts w:eastAsia="Times New Roman" w:cs="Times New Roman"/>
          <w:szCs w:val="24"/>
        </w:rPr>
        <w:t xml:space="preserve"> άλλες περιοχές, ακόμα και για να πάνε τα παιδιά στη Ραφήνα ή στον Άγιο Ανδρέα, πληρώνουν εισιτήριο στο ΚΤΕΛ περίπου 5,40 ευρώ, 5,60 ευρώ. Είναι πανάκριβο σαν κόστος. Κι έπειτα με μία κάρτα πώς να </w:t>
      </w:r>
      <w:proofErr w:type="spellStart"/>
      <w:r>
        <w:rPr>
          <w:rFonts w:eastAsia="Times New Roman" w:cs="Times New Roman"/>
          <w:szCs w:val="24"/>
        </w:rPr>
        <w:t>πρωτοεξυπηρετηθεί</w:t>
      </w:r>
      <w:proofErr w:type="spellEnd"/>
      <w:r>
        <w:rPr>
          <w:rFonts w:eastAsia="Times New Roman" w:cs="Times New Roman"/>
          <w:szCs w:val="24"/>
        </w:rPr>
        <w:t xml:space="preserve">; </w:t>
      </w:r>
    </w:p>
    <w:p w14:paraId="3546AE0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Χρησιμοποιείτε δε σαν πρόσχημα το ότι ε</w:t>
      </w:r>
      <w:r>
        <w:rPr>
          <w:rFonts w:eastAsia="Times New Roman" w:cs="Times New Roman"/>
          <w:szCs w:val="24"/>
        </w:rPr>
        <w:t>ίναι γιορτές και επειδή είναι γιορτές είναι εορταστική η έξοδος, αλλά η μετακίνησή τους γίνεται και για λόγους ψυχολογίας και για λόγους ηθικού και για λόγους συνένωσης με τις οικογένειες κι επειδή τα παιδιά αυτά δεν μπορούν, μετακινούνται μόνο αυτοί που μ</w:t>
      </w:r>
      <w:r>
        <w:rPr>
          <w:rFonts w:eastAsia="Times New Roman" w:cs="Times New Roman"/>
          <w:szCs w:val="24"/>
        </w:rPr>
        <w:t xml:space="preserve">πορούν. Έπρεπε να υπάρχει δωρεάν μετακίνηση για τα στρατευμένα νιάτα. </w:t>
      </w:r>
    </w:p>
    <w:p w14:paraId="3546AE0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Και νομίζουμε ότι από την ώρα που ξοδεύουμε -και στα αλήθεια ξοδεύουμε πάρα πολλά χρήματα- για εξυπηρέτηση όχι μόνο των δικών μας αλλά και νατοϊκών και άλλων αναγκών ας κόβατε ένα αεροπ</w:t>
      </w:r>
      <w:r>
        <w:rPr>
          <w:rFonts w:eastAsia="Times New Roman" w:cs="Times New Roman"/>
          <w:szCs w:val="24"/>
        </w:rPr>
        <w:t>λάνο, κύριε Υπουργέ, ένα από τα αεροπλάνα που πρόκειται να αγοράσουμε για να μπορούν τα παιδιά να μετακινούνται ελεύ</w:t>
      </w:r>
      <w:r>
        <w:rPr>
          <w:rFonts w:eastAsia="Times New Roman" w:cs="Times New Roman"/>
          <w:szCs w:val="24"/>
        </w:rPr>
        <w:lastRenderedPageBreak/>
        <w:t>θερα και να μην πληρώνουν από την τσέπη τους. Είναι έτοιμα, έδωσαν αγώνα, βγήκαν αναφορά. Σε κάποιες περιοχές κάτι πέτυχαν, αλλά αυτό δεν αρ</w:t>
      </w:r>
      <w:r>
        <w:rPr>
          <w:rFonts w:eastAsia="Times New Roman" w:cs="Times New Roman"/>
          <w:szCs w:val="24"/>
        </w:rPr>
        <w:t xml:space="preserve">κεί και δεν φτάνει. </w:t>
      </w:r>
    </w:p>
    <w:p w14:paraId="3546AE0F"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Αναπληρωτής Υπουργός Εθνικής Άμυνας κ. Δημήτριος Βίτσας. </w:t>
      </w:r>
    </w:p>
    <w:p w14:paraId="3546AE10"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Κυρία Κανέλλη, δεν θα σας πω για τις ευθύνες των προηγουμένων. Έχουν </w:t>
      </w:r>
      <w:r>
        <w:rPr>
          <w:rFonts w:eastAsia="Times New Roman" w:cs="Times New Roman"/>
          <w:szCs w:val="24"/>
        </w:rPr>
        <w:t xml:space="preserve">ευθύνες για τόσα πολλά πράγματα που και να προσθέσουμε αυτό, δεν ξέρω αν θα ιδρώσει και το αυτί τους. Εγώ θα σας πω ότι είναι ένα υπαρκτό πρόβλημα, αλλού μεγαλύτερο αλλού μικρότερο. </w:t>
      </w:r>
    </w:p>
    <w:p w14:paraId="3546AE1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Πώς το αντιμετωπίζουμε; Υπάρχουν αυτά τα οποία κάνουμε αυτή τη στιγμή. Φα</w:t>
      </w:r>
      <w:r>
        <w:rPr>
          <w:rFonts w:eastAsia="Times New Roman" w:cs="Times New Roman"/>
          <w:szCs w:val="24"/>
        </w:rPr>
        <w:t>ντάζομαι ξέρετε καλά ότι οι υπηρεσιακές μετακινήσεις των οπλιτών θητείας και λοιπά, η εισαγωγή τους στο νοσοκομείο, η παραπομπή τους σε υγειονομικές ή άλλες επιτροπές, πραγματοποιούνται με υπηρεσιακά ή μισθωμένα οχήματα ή με τη χρήση των καταστάσεων της επ</w:t>
      </w:r>
      <w:r>
        <w:rPr>
          <w:rFonts w:eastAsia="Times New Roman" w:cs="Times New Roman"/>
          <w:szCs w:val="24"/>
        </w:rPr>
        <w:t xml:space="preserve">ιβίβασης. </w:t>
      </w:r>
    </w:p>
    <w:p w14:paraId="3546AE12" w14:textId="77777777" w:rsidR="008C0F04" w:rsidRDefault="00201C1B">
      <w:pPr>
        <w:spacing w:after="0" w:line="600" w:lineRule="auto"/>
        <w:ind w:firstLine="720"/>
        <w:jc w:val="both"/>
        <w:rPr>
          <w:rFonts w:eastAsia="Times New Roman"/>
          <w:szCs w:val="24"/>
        </w:rPr>
      </w:pPr>
      <w:r>
        <w:rPr>
          <w:rFonts w:eastAsia="Times New Roman"/>
          <w:szCs w:val="24"/>
        </w:rPr>
        <w:t xml:space="preserve">Στους οπλίτες θητείας, όπως αναφέρατε, χορηγείται μία κατάσταση επιβίβασης μετ’ επιστροφής, κατά τη διάρκεια της θητείας τους, αν η άδειά τους –γιατί αυτό συζητάμε- είναι πάνω από τέσσερις ημέρες. </w:t>
      </w:r>
    </w:p>
    <w:p w14:paraId="3546AE13" w14:textId="77777777" w:rsidR="008C0F04" w:rsidRDefault="00201C1B">
      <w:pPr>
        <w:spacing w:after="0" w:line="600" w:lineRule="auto"/>
        <w:ind w:firstLine="720"/>
        <w:jc w:val="both"/>
        <w:rPr>
          <w:rFonts w:eastAsia="Times New Roman"/>
          <w:szCs w:val="24"/>
        </w:rPr>
      </w:pPr>
      <w:r>
        <w:rPr>
          <w:rFonts w:eastAsia="Times New Roman"/>
          <w:szCs w:val="24"/>
        </w:rPr>
        <w:t>Φέτος κάναμε ένα βήμα ακόμα. Δηλαδή, υπογράψαμε</w:t>
      </w:r>
      <w:r>
        <w:rPr>
          <w:rFonts w:eastAsia="Times New Roman"/>
          <w:szCs w:val="24"/>
        </w:rPr>
        <w:t xml:space="preserve"> για την περιοχή της Αττικής δωρεάν μετακίνηση για όλους τους οπλίτες, τους δόκιμους, το μόνιμο και το πολιτικό προσωπικό. Συγχρόνως </w:t>
      </w:r>
      <w:r>
        <w:rPr>
          <w:rFonts w:eastAsia="Times New Roman"/>
          <w:szCs w:val="24"/>
        </w:rPr>
        <w:lastRenderedPageBreak/>
        <w:t>έχουμε εξουσιοδοτήσει και υπογράφονται αυτή τη στιγμή –αν δεν έχουν ήδη υπογραφεί- στους ανώτερους διοικητές των φρουρών τη</w:t>
      </w:r>
      <w:r>
        <w:rPr>
          <w:rFonts w:eastAsia="Times New Roman"/>
          <w:szCs w:val="24"/>
        </w:rPr>
        <w:t xml:space="preserve">ς Θεσσαλονίκης, της Πάτρας, της Καλαμάτας, των Ιωαννίνων και του Ηρακλείου, ώστε να υπάρχει αντίστοιχη σύμβαση. Αρκετές από αυτές υπάρχουν. </w:t>
      </w:r>
    </w:p>
    <w:p w14:paraId="3546AE14" w14:textId="77777777" w:rsidR="008C0F04" w:rsidRDefault="00201C1B">
      <w:pPr>
        <w:spacing w:after="0" w:line="600" w:lineRule="auto"/>
        <w:ind w:firstLine="720"/>
        <w:jc w:val="both"/>
        <w:rPr>
          <w:rFonts w:eastAsia="Times New Roman"/>
          <w:szCs w:val="24"/>
        </w:rPr>
      </w:pPr>
      <w:r>
        <w:rPr>
          <w:rFonts w:eastAsia="Times New Roman"/>
          <w:szCs w:val="24"/>
        </w:rPr>
        <w:t>Όσον αφορά τις μετακινήσεις των οπλιτών θητείας κατά τη διαδικασία της εξόδου τους, δικαιούνται να χρησιμοποιούν τα</w:t>
      </w:r>
      <w:r>
        <w:rPr>
          <w:rFonts w:eastAsia="Times New Roman"/>
          <w:szCs w:val="24"/>
        </w:rPr>
        <w:t xml:space="preserve"> μέσα που χρησιμοποιεί και το μόνιμο προσωπικό. </w:t>
      </w:r>
    </w:p>
    <w:p w14:paraId="3546AE15" w14:textId="77777777" w:rsidR="008C0F04" w:rsidRDefault="00201C1B">
      <w:pPr>
        <w:spacing w:after="0" w:line="600" w:lineRule="auto"/>
        <w:ind w:firstLine="720"/>
        <w:jc w:val="both"/>
        <w:rPr>
          <w:rFonts w:eastAsia="Times New Roman"/>
          <w:szCs w:val="24"/>
        </w:rPr>
      </w:pPr>
      <w:r>
        <w:rPr>
          <w:rFonts w:eastAsia="Times New Roman"/>
          <w:szCs w:val="24"/>
        </w:rPr>
        <w:t xml:space="preserve">Πρέπει να αναφερθούμε και στην Κύπρο, όπου μπαίνουν, σε συνεργασία με την Κυπριακή Δημοκρατία, ειδικά λεωφορεία που μπορούν να τους μεταφέρουν στη Λευκωσία. </w:t>
      </w:r>
    </w:p>
    <w:p w14:paraId="3546AE16" w14:textId="77777777" w:rsidR="008C0F04" w:rsidRDefault="00201C1B">
      <w:pPr>
        <w:spacing w:after="0" w:line="600" w:lineRule="auto"/>
        <w:ind w:firstLine="720"/>
        <w:jc w:val="both"/>
        <w:rPr>
          <w:rFonts w:eastAsia="Times New Roman"/>
          <w:szCs w:val="24"/>
        </w:rPr>
      </w:pPr>
      <w:r>
        <w:rPr>
          <w:rFonts w:eastAsia="Times New Roman"/>
          <w:szCs w:val="24"/>
        </w:rPr>
        <w:lastRenderedPageBreak/>
        <w:t xml:space="preserve">Για να έχετε μία πληρέστερη ενημέρωση, η σύμβαση που έχει υπογράψει το Υπουργείο Εθνικής Άμυνας με το Υπουργείο Μεταφορών, δηλαδή με τον ΟΑΣΑ, έχει ένα κόστος </w:t>
      </w:r>
      <w:r>
        <w:rPr>
          <w:rFonts w:eastAsia="Times New Roman"/>
          <w:szCs w:val="24"/>
        </w:rPr>
        <w:t xml:space="preserve">991.000 </w:t>
      </w:r>
      <w:r>
        <w:rPr>
          <w:rFonts w:eastAsia="Times New Roman"/>
          <w:szCs w:val="24"/>
        </w:rPr>
        <w:t>για το Υπουργείο Εθνικής Άμυνας–μιλάω για την Αττική- και με τις πέντε άλλες πόλεις που α</w:t>
      </w:r>
      <w:r>
        <w:rPr>
          <w:rFonts w:eastAsia="Times New Roman"/>
          <w:szCs w:val="24"/>
        </w:rPr>
        <w:t>νέφερα άλλες 112.000, δηλαδή ένα συνολικό κόστος 1.103.000 γι’ αυτές τις δωρεάν μεταφορές.</w:t>
      </w:r>
    </w:p>
    <w:p w14:paraId="3546AE17" w14:textId="77777777" w:rsidR="008C0F04" w:rsidRDefault="00201C1B">
      <w:pPr>
        <w:spacing w:after="0" w:line="600" w:lineRule="auto"/>
        <w:ind w:firstLine="720"/>
        <w:jc w:val="both"/>
        <w:rPr>
          <w:rFonts w:eastAsia="Times New Roman"/>
          <w:szCs w:val="24"/>
        </w:rPr>
      </w:pPr>
      <w:r>
        <w:rPr>
          <w:rFonts w:eastAsia="Times New Roman"/>
          <w:szCs w:val="24"/>
        </w:rPr>
        <w:t xml:space="preserve">Σήμερα ανακοινώσαμε μία σειρά μέτρων στο επίπεδο </w:t>
      </w:r>
      <w:r>
        <w:rPr>
          <w:rFonts w:eastAsia="Times New Roman"/>
          <w:szCs w:val="24"/>
        </w:rPr>
        <w:t>το</w:t>
      </w:r>
      <w:r>
        <w:rPr>
          <w:rFonts w:eastAsia="Times New Roman"/>
          <w:szCs w:val="24"/>
        </w:rPr>
        <w:t>ύ</w:t>
      </w:r>
      <w:r>
        <w:rPr>
          <w:rFonts w:eastAsia="Times New Roman"/>
          <w:szCs w:val="24"/>
        </w:rPr>
        <w:t xml:space="preserve"> να γίνει το έτος 2018 «</w:t>
      </w:r>
      <w:r>
        <w:rPr>
          <w:rFonts w:eastAsia="Times New Roman"/>
          <w:szCs w:val="24"/>
        </w:rPr>
        <w:t>έτος μέριμνας προσωπικού</w:t>
      </w:r>
      <w:r>
        <w:rPr>
          <w:rFonts w:eastAsia="Times New Roman"/>
          <w:szCs w:val="24"/>
        </w:rPr>
        <w:t>» και στη μέριμνα προσωπικού είναι και οι στρατεύσιμοι, οι οπλίτε</w:t>
      </w:r>
      <w:r>
        <w:rPr>
          <w:rFonts w:eastAsia="Times New Roman"/>
          <w:szCs w:val="24"/>
        </w:rPr>
        <w:t xml:space="preserve">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p>
    <w:p w14:paraId="3546AE18" w14:textId="77777777" w:rsidR="008C0F04" w:rsidRDefault="00201C1B">
      <w:pPr>
        <w:spacing w:after="0" w:line="600" w:lineRule="auto"/>
        <w:ind w:firstLine="720"/>
        <w:jc w:val="both"/>
        <w:rPr>
          <w:rFonts w:eastAsia="Times New Roman"/>
          <w:szCs w:val="24"/>
        </w:rPr>
      </w:pPr>
      <w:r>
        <w:rPr>
          <w:rFonts w:eastAsia="Times New Roman"/>
          <w:szCs w:val="24"/>
        </w:rPr>
        <w:t xml:space="preserve">Έχουμε συμφωνήσει 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έκπτωση 25%, με τα ΚΤΕΛ, ομοίως, έκπτωση 25% και εξετάζουμε, δηλαδή είμαστε </w:t>
      </w:r>
      <w:r>
        <w:rPr>
          <w:rFonts w:eastAsia="Times New Roman"/>
          <w:szCs w:val="24"/>
        </w:rPr>
        <w:lastRenderedPageBreak/>
        <w:t>στη διαπραγμάτευση, τη διάθεση δωρεάν εισιτηρίων στα μέσα μαζικής μεταφοράς σε άπορους οπλίτες που υπηρετούν στην παραμεθόριο. Άρα</w:t>
      </w:r>
      <w:r>
        <w:rPr>
          <w:rFonts w:eastAsia="Times New Roman"/>
          <w:szCs w:val="24"/>
        </w:rPr>
        <w:t xml:space="preserve"> είμαστε σε αυτή την κατεύθυνση.</w:t>
      </w:r>
    </w:p>
    <w:p w14:paraId="3546AE19" w14:textId="77777777" w:rsidR="008C0F04" w:rsidRDefault="00201C1B">
      <w:pPr>
        <w:spacing w:after="0" w:line="600" w:lineRule="auto"/>
        <w:ind w:firstLine="720"/>
        <w:jc w:val="both"/>
        <w:rPr>
          <w:rFonts w:eastAsia="Times New Roman"/>
          <w:szCs w:val="24"/>
        </w:rPr>
      </w:pPr>
      <w:r>
        <w:rPr>
          <w:rFonts w:eastAsia="Times New Roman"/>
          <w:szCs w:val="24"/>
        </w:rPr>
        <w:t>Τέλος, βρισκόμαστε σε διαπραγμάτευση με αεροπορικές εταιρείες –άλλωστε τα ΚΤΕΛ και οι αεροπορικές εταιρείες, όπως ξέρετε, είναι ιδιωτικές εταιρείες- ώστε να προαγοράζουμε εισιτήρια και να κάνουμε μια τέτοια κατανομή  -θα γν</w:t>
      </w:r>
      <w:r>
        <w:rPr>
          <w:rFonts w:eastAsia="Times New Roman"/>
          <w:szCs w:val="24"/>
        </w:rPr>
        <w:t>ωρίζετε ότι αν κάποιος αγοράσει ένα αεροπορικό εισιτήριο δύο μήνες πριν το αγοράζει ακόμα και στο 20%, στο 30% της τιμής του- και με αυτόν τον τρόπο να διευκολύνουμε το προσωπικό μας σε αυτές τις μετακινήσεις.</w:t>
      </w:r>
    </w:p>
    <w:p w14:paraId="3546AE1A" w14:textId="77777777" w:rsidR="008C0F04" w:rsidRDefault="00201C1B">
      <w:pPr>
        <w:spacing w:after="0" w:line="600" w:lineRule="auto"/>
        <w:ind w:firstLine="720"/>
        <w:jc w:val="both"/>
        <w:rPr>
          <w:rFonts w:eastAsia="Times New Roman"/>
          <w:szCs w:val="24"/>
        </w:rPr>
      </w:pPr>
      <w:r>
        <w:rPr>
          <w:rFonts w:eastAsia="Times New Roman"/>
          <w:szCs w:val="24"/>
        </w:rPr>
        <w:t>Αναγνωρίζοντας, λοιπόν, ότι από τη μία μεριά υ</w:t>
      </w:r>
      <w:r>
        <w:rPr>
          <w:rFonts w:eastAsia="Times New Roman"/>
          <w:szCs w:val="24"/>
        </w:rPr>
        <w:t>πάρχει ζήτημα, ιδιαίτερα για τα πιο φτωχά παιδιά</w:t>
      </w:r>
      <w:r>
        <w:rPr>
          <w:rFonts w:eastAsia="Times New Roman"/>
          <w:szCs w:val="24"/>
        </w:rPr>
        <w:t>,</w:t>
      </w:r>
      <w:r>
        <w:rPr>
          <w:rFonts w:eastAsia="Times New Roman"/>
          <w:szCs w:val="24"/>
        </w:rPr>
        <w:t xml:space="preserve"> τα οποία υπηρετούν την πατρίδα, μέσα σε αυτά που θα ονομάζαμε δημοσιονομικά περιθώρια και τις </w:t>
      </w:r>
      <w:r>
        <w:rPr>
          <w:rFonts w:eastAsia="Times New Roman"/>
          <w:szCs w:val="24"/>
        </w:rPr>
        <w:lastRenderedPageBreak/>
        <w:t xml:space="preserve">δυνατότητες που έχουμε </w:t>
      </w:r>
      <w:r>
        <w:rPr>
          <w:rFonts w:eastAsia="Times New Roman"/>
          <w:szCs w:val="24"/>
        </w:rPr>
        <w:t>ως</w:t>
      </w:r>
      <w:r>
        <w:rPr>
          <w:rFonts w:eastAsia="Times New Roman"/>
          <w:szCs w:val="24"/>
        </w:rPr>
        <w:t xml:space="preserve"> Υπουργείο Εθνικής Άμυνας, προσπαθούμε να διευκολύνουμε όσο το δυνατόν περισσότερο τις </w:t>
      </w:r>
      <w:r>
        <w:rPr>
          <w:rFonts w:eastAsia="Times New Roman"/>
          <w:szCs w:val="24"/>
        </w:rPr>
        <w:t xml:space="preserve">μετακινήσεις τους.     </w:t>
      </w:r>
    </w:p>
    <w:p w14:paraId="3546AE1B" w14:textId="77777777" w:rsidR="008C0F04" w:rsidRDefault="00201C1B">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Κυρία Κανέλλη, και πάλι έχετε τον λόγο</w:t>
      </w:r>
      <w:r>
        <w:rPr>
          <w:rFonts w:eastAsia="Times New Roman"/>
          <w:szCs w:val="24"/>
        </w:rPr>
        <w:t xml:space="preserve"> </w:t>
      </w:r>
      <w:r>
        <w:rPr>
          <w:rFonts w:eastAsia="Times New Roman"/>
          <w:szCs w:val="24"/>
        </w:rPr>
        <w:t xml:space="preserve">για τρία λεπτά. </w:t>
      </w:r>
    </w:p>
    <w:p w14:paraId="3546AE1C" w14:textId="77777777" w:rsidR="008C0F04" w:rsidRDefault="00201C1B">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Δεν αμφιβάλλω ότι κάποιος θέλει να λύσει ένα τέτοιο ζήτημα. Θα ήθελα, όμως, λίγο να σταθούμε και να αναγνωρίσετε κι εσείς ότι</w:t>
      </w:r>
      <w:r>
        <w:rPr>
          <w:rFonts w:eastAsia="Times New Roman"/>
          <w:szCs w:val="24"/>
        </w:rPr>
        <w:t xml:space="preserve"> η έννοια της έκπτωσης, η έννοια του παζαριού, με κάνει να αισθάνομαι δυσάρεστα. Φαντάζομαι κι εσάς. </w:t>
      </w:r>
    </w:p>
    <w:p w14:paraId="3546AE1D" w14:textId="77777777" w:rsidR="008C0F04" w:rsidRDefault="00201C1B">
      <w:pPr>
        <w:spacing w:after="0" w:line="600" w:lineRule="auto"/>
        <w:ind w:firstLine="720"/>
        <w:jc w:val="both"/>
        <w:rPr>
          <w:rFonts w:eastAsia="Times New Roman"/>
          <w:szCs w:val="24"/>
        </w:rPr>
      </w:pPr>
      <w:r>
        <w:rPr>
          <w:rFonts w:eastAsia="Times New Roman"/>
          <w:szCs w:val="24"/>
        </w:rPr>
        <w:t>Αυτή τη στιγμή μιλάμε για στρατευμένους νέους, Έλληνες, το προσωπικό των παραγωγικών σχολών, δηλαδή όλα τα παιδιά που είναι στις Ένοπλες Δυνάμεις. Και λέω</w:t>
      </w:r>
      <w:r>
        <w:rPr>
          <w:rFonts w:eastAsia="Times New Roman"/>
          <w:szCs w:val="24"/>
        </w:rPr>
        <w:t xml:space="preserve"> «παιδιά», με την έννοια της νεότητας. Δεν θέλω καθόλου να παρεξηγηθώ ή να φανεί ότι το λέω </w:t>
      </w:r>
      <w:r>
        <w:rPr>
          <w:rFonts w:eastAsia="Times New Roman"/>
          <w:szCs w:val="24"/>
        </w:rPr>
        <w:lastRenderedPageBreak/>
        <w:t xml:space="preserve">πιο χαϊδευτικά απ’ ό,τι θα έπρεπε. Δεν χωράει χάιδεμα σε αυτές τις περιπτώσεις. </w:t>
      </w:r>
    </w:p>
    <w:p w14:paraId="3546AE1E" w14:textId="77777777" w:rsidR="008C0F04" w:rsidRDefault="00201C1B">
      <w:pPr>
        <w:spacing w:after="0" w:line="600" w:lineRule="auto"/>
        <w:ind w:firstLine="720"/>
        <w:jc w:val="both"/>
        <w:rPr>
          <w:rFonts w:eastAsia="Times New Roman"/>
          <w:szCs w:val="24"/>
        </w:rPr>
      </w:pPr>
      <w:r>
        <w:rPr>
          <w:rFonts w:eastAsia="Times New Roman"/>
          <w:szCs w:val="24"/>
        </w:rPr>
        <w:t>Καταλαβαίνετε κι εσείς κι εγώ ότι βρίσκεστε στην υποχρεωτική θέση, ακριβώς επειδή δ</w:t>
      </w:r>
      <w:r>
        <w:rPr>
          <w:rFonts w:eastAsia="Times New Roman"/>
          <w:szCs w:val="24"/>
        </w:rPr>
        <w:t xml:space="preserve">εν υπάρχει πλέον τίποτε δημόσιο, ακόμα και οι αεροπορικές εταιρείες, να πρέπει να κάνετε εσείς παζάρια, να αγοράσετε εισιτήρια, να κάνουμε έκπτωση 25%, να το αντιμετωπίσουμε έτσι το ζήτημα. </w:t>
      </w:r>
    </w:p>
    <w:p w14:paraId="3546AE1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Πόσο θα κόστιζε, στα αλήθεια, η δωρεάν μεταφορά των στρατιωτών με</w:t>
      </w:r>
      <w:r>
        <w:rPr>
          <w:rFonts w:eastAsia="Times New Roman" w:cs="Times New Roman"/>
          <w:szCs w:val="24"/>
        </w:rPr>
        <w:t xml:space="preserve"> τρένα, αεροπλάνα και με ό,τι είναι απαραίτητο, καλύτερο και συντομότερο για μεταθέσεις, για αποσπάσεις, για μετακινήσεις που δεν είναι κατ’ ανάγκην λόγω αρρώστιας; Για τους εξοδούχους </w:t>
      </w:r>
      <w:r>
        <w:rPr>
          <w:rFonts w:eastAsia="Times New Roman" w:cs="Times New Roman"/>
          <w:szCs w:val="24"/>
        </w:rPr>
        <w:lastRenderedPageBreak/>
        <w:t>στις περιοχές να μπορούν να έχουν μία κάρτα στην οποία να σημειώνεται τ</w:t>
      </w:r>
      <w:r>
        <w:rPr>
          <w:rFonts w:eastAsia="Times New Roman" w:cs="Times New Roman"/>
          <w:szCs w:val="24"/>
        </w:rPr>
        <w:t>ο εισιτήριο –εκ του προχείρου τα λέω αυτά-και μετά όλα αυτά να διαβιβάζονται και αρμοδίως να καταβάλλονται εκεί.</w:t>
      </w:r>
    </w:p>
    <w:p w14:paraId="3546AE2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Δεν μπορείτε να κάνετε και πρόβλεψη ποιος στρατιώτης, πού, πόσες φορές θα χρειαστεί να μετακινηθεί. Έτσι δεν είναι; Δεν μπορείτε, όσο και να θε</w:t>
      </w:r>
      <w:r>
        <w:rPr>
          <w:rFonts w:eastAsia="Times New Roman" w:cs="Times New Roman"/>
          <w:szCs w:val="24"/>
        </w:rPr>
        <w:t>λήσετε</w:t>
      </w:r>
      <w:r>
        <w:rPr>
          <w:rFonts w:eastAsia="Times New Roman" w:cs="Times New Roman"/>
          <w:szCs w:val="24"/>
        </w:rPr>
        <w:t>,</w:t>
      </w:r>
      <w:r>
        <w:rPr>
          <w:rFonts w:eastAsia="Times New Roman" w:cs="Times New Roman"/>
          <w:szCs w:val="24"/>
        </w:rPr>
        <w:t xml:space="preserve"> όσο καλά οργανωμένο και να είναι. Όταν μιλάμε για την άδεια, τουλάχιστον να είναι δωρεάν το εισιτήριο στον κοντινότερο δήμο, στην κοντινότερη περιοχή από το στρατόπεδο ή από τον χώρο στον οποίο είναι αποσπασμένοι και υπηρετούν.</w:t>
      </w:r>
    </w:p>
    <w:p w14:paraId="3546AE2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Αυτό δεν μπορεί να μ</w:t>
      </w:r>
      <w:r>
        <w:rPr>
          <w:rFonts w:eastAsia="Times New Roman" w:cs="Times New Roman"/>
          <w:szCs w:val="24"/>
        </w:rPr>
        <w:t>η μπορούμε να το καλύψουμε. Και γιατί να το παραβάλουμε με θηριώδη ποσά</w:t>
      </w:r>
      <w:r>
        <w:rPr>
          <w:rFonts w:eastAsia="Times New Roman" w:cs="Times New Roman"/>
          <w:szCs w:val="24"/>
        </w:rPr>
        <w:t>,</w:t>
      </w:r>
      <w:r>
        <w:rPr>
          <w:rFonts w:eastAsia="Times New Roman" w:cs="Times New Roman"/>
          <w:szCs w:val="24"/>
        </w:rPr>
        <w:t xml:space="preserve"> τα οποία χρειάζονται για τους εξοπλισμούς, που δεν είναι κατ’ ανάγκην των δικών μας συμ</w:t>
      </w:r>
      <w:r>
        <w:rPr>
          <w:rFonts w:eastAsia="Times New Roman" w:cs="Times New Roman"/>
          <w:szCs w:val="24"/>
        </w:rPr>
        <w:lastRenderedPageBreak/>
        <w:t>φερόντων; Δεν είναι! Είμαστε σε συμμαχίες και έχουμε υποχρεώσεις απέναντι στο ΝΑΤΟ, απέναντι στο</w:t>
      </w:r>
      <w:r>
        <w:rPr>
          <w:rFonts w:eastAsia="Times New Roman" w:cs="Times New Roman"/>
          <w:szCs w:val="24"/>
        </w:rPr>
        <w:t>υς Αμερικανούς συμμάχους μας, τους Γάλλους εκεί, του Γερμανούς παραπέρα για να παίρνουμε πράγματα. Δεν μπορεί να μην περισσεύει ένα κονδύλιο συνολικά και μόνιμα έτσι ώστε να μην είναι στη διακριτική ευχέρεια του καθενός να το αλλάζει κατά το δοκούν.</w:t>
      </w:r>
    </w:p>
    <w:p w14:paraId="3546AE22"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Και έπ</w:t>
      </w:r>
      <w:r>
        <w:rPr>
          <w:rFonts w:eastAsia="Times New Roman" w:cs="Times New Roman"/>
          <w:szCs w:val="24"/>
        </w:rPr>
        <w:t>ειτα η αντίληψη ότι κάποιος θα πάρει το δωρεάν επειδή είναι χειμαζόμενος πολίτης, άπορος εντελώς αλλά υπηρετεί στα σύνορα, εκ των πραγμάτων δημιουργεί και ένα αίσθημα εσωτερικό μέσα σε ένα στρατόπεδο, σε έναν λόχο, σε μία μονάδα, σε μια παρέα στρατιωτών, τ</w:t>
      </w:r>
      <w:r>
        <w:rPr>
          <w:rFonts w:eastAsia="Times New Roman" w:cs="Times New Roman"/>
          <w:szCs w:val="24"/>
        </w:rPr>
        <w:t xml:space="preserve">όσο βαθιά ταξικό που μπορεί να γίνει και εξευτελιστικό. Ο ένας που μπορεί να δώσει τα 2,5 ευρώ θα τα δίνει και ο </w:t>
      </w:r>
      <w:r>
        <w:rPr>
          <w:rFonts w:eastAsia="Times New Roman" w:cs="Times New Roman"/>
          <w:szCs w:val="24"/>
        </w:rPr>
        <w:lastRenderedPageBreak/>
        <w:t>άλλος θα είναι άπορος και δεν θα τα δίνει. Αυτό μέσα σε ένα στρατόπεδο φτιάχνει ένα ηθικό λαϊκό απαραίτητο για να υπερασπιστεί κανένας;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τόσο αδήριτη η οικονομική μας ανάγκη; Δεν μπορούμε να περικόψουμε από κάτι; </w:t>
      </w:r>
    </w:p>
    <w:p w14:paraId="3546AE23" w14:textId="77777777" w:rsidR="008C0F04" w:rsidRDefault="00201C1B">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κ. Βίτσας για τρία λεπτά.</w:t>
      </w:r>
    </w:p>
    <w:p w14:paraId="3546AE24" w14:textId="77777777" w:rsidR="008C0F04" w:rsidRDefault="00201C1B">
      <w:pPr>
        <w:spacing w:after="0" w:line="600" w:lineRule="auto"/>
        <w:ind w:firstLine="720"/>
        <w:jc w:val="both"/>
        <w:rPr>
          <w:rFonts w:eastAsia="Times New Roman"/>
          <w:bCs/>
          <w:szCs w:val="24"/>
        </w:rPr>
      </w:pPr>
      <w:r>
        <w:rPr>
          <w:rFonts w:eastAsia="Times New Roman"/>
          <w:b/>
          <w:bCs/>
          <w:szCs w:val="24"/>
        </w:rPr>
        <w:t xml:space="preserve">ΔΗΜΗΤΡΙΟΣ ΒΙΤΣΑΣ (Αναπληρωτής Υπουργός Εθνικής Άμυνας): </w:t>
      </w:r>
      <w:r>
        <w:rPr>
          <w:rFonts w:eastAsia="Times New Roman"/>
          <w:bCs/>
          <w:szCs w:val="24"/>
        </w:rPr>
        <w:t>Κατέγραψα την πρότασή σας και είμαστε</w:t>
      </w:r>
      <w:r>
        <w:rPr>
          <w:rFonts w:eastAsia="Times New Roman"/>
          <w:bCs/>
          <w:szCs w:val="24"/>
        </w:rPr>
        <w:t xml:space="preserve"> ανοιχτοί και σε άλλες προτάσεις που μπορούν να βελτιώσουν πια επί του πρακτικού. Γιατί το κεντρικό πρόβλημα, όπως καταλαβαίνετε, δεν είναι –θα έλεγε κανένας- η εσωτερική συγκοινωνία.</w:t>
      </w:r>
    </w:p>
    <w:p w14:paraId="3546AE25" w14:textId="77777777" w:rsidR="008C0F04" w:rsidRDefault="00201C1B">
      <w:pPr>
        <w:spacing w:after="0" w:line="600" w:lineRule="auto"/>
        <w:ind w:firstLine="720"/>
        <w:jc w:val="both"/>
        <w:rPr>
          <w:rFonts w:eastAsia="Times New Roman"/>
          <w:bCs/>
          <w:szCs w:val="24"/>
        </w:rPr>
      </w:pPr>
      <w:r>
        <w:rPr>
          <w:rFonts w:eastAsia="Times New Roman"/>
          <w:b/>
          <w:bCs/>
          <w:szCs w:val="24"/>
        </w:rPr>
        <w:t>ΛΙΑΝΑ ΚΑΝΕΛΛΗ:</w:t>
      </w:r>
      <w:r>
        <w:rPr>
          <w:rFonts w:eastAsia="Times New Roman"/>
          <w:bCs/>
          <w:szCs w:val="24"/>
        </w:rPr>
        <w:t xml:space="preserve"> Το οικονομικό.</w:t>
      </w:r>
    </w:p>
    <w:p w14:paraId="3546AE26" w14:textId="77777777" w:rsidR="008C0F04" w:rsidRDefault="00201C1B">
      <w:pPr>
        <w:spacing w:after="0" w:line="600" w:lineRule="auto"/>
        <w:ind w:firstLine="720"/>
        <w:jc w:val="both"/>
        <w:rPr>
          <w:rFonts w:eastAsia="Times New Roman"/>
          <w:bCs/>
          <w:szCs w:val="24"/>
        </w:rPr>
      </w:pPr>
      <w:r>
        <w:rPr>
          <w:rFonts w:eastAsia="Times New Roman"/>
          <w:b/>
          <w:bCs/>
          <w:szCs w:val="24"/>
        </w:rPr>
        <w:lastRenderedPageBreak/>
        <w:t>ΔΗΜΗΤΡΙΟΣ ΒΙΤΣΑΣ (Αναπληρωτής Υπουργός Εθν</w:t>
      </w:r>
      <w:r>
        <w:rPr>
          <w:rFonts w:eastAsia="Times New Roman"/>
          <w:b/>
          <w:bCs/>
          <w:szCs w:val="24"/>
        </w:rPr>
        <w:t>ικής Άμυνας):</w:t>
      </w:r>
      <w:r>
        <w:rPr>
          <w:rFonts w:eastAsia="Times New Roman"/>
          <w:bCs/>
          <w:szCs w:val="24"/>
        </w:rPr>
        <w:t xml:space="preserve"> Όχι, λέω ότι δεν είναι η εσωτερική συγκοινωνία.</w:t>
      </w:r>
    </w:p>
    <w:p w14:paraId="3546AE27" w14:textId="77777777" w:rsidR="008C0F04" w:rsidRDefault="00201C1B">
      <w:pPr>
        <w:spacing w:after="0" w:line="600" w:lineRule="auto"/>
        <w:ind w:firstLine="720"/>
        <w:jc w:val="both"/>
        <w:rPr>
          <w:rFonts w:eastAsia="Times New Roman"/>
          <w:bCs/>
          <w:szCs w:val="24"/>
        </w:rPr>
      </w:pPr>
      <w:r>
        <w:rPr>
          <w:rFonts w:eastAsia="Times New Roman"/>
          <w:bCs/>
          <w:szCs w:val="24"/>
        </w:rPr>
        <w:t>Και ορισμένα άλλα ζητήματα τα έχουμε λύσει. Δηλαδή, από την 110 Πτέρυγα Μάχης της Λάρισας, υπάρχει τρόπος να πάει ο άλλος δωρεάν -και το έχουμε ήδη- στον Βόλο, στα Τρίκαλα. Και η ανασυγκρότηση τ</w:t>
      </w:r>
      <w:r>
        <w:rPr>
          <w:rFonts w:eastAsia="Times New Roman"/>
          <w:bCs/>
          <w:szCs w:val="24"/>
        </w:rPr>
        <w:t xml:space="preserve">ου στρατού λύνει μια σειρά ζητήματα. Το γεγονός, δηλαδή, ότι χιλιάδες πια μετακινούνται δωρεάν, γιατί οι μεταθέσεις ή οι αποσπάσεις είναι δωρεάν προς τα νησιά, τον Έβρο και τη </w:t>
      </w:r>
      <w:r>
        <w:rPr>
          <w:rFonts w:eastAsia="Times New Roman"/>
          <w:bCs/>
          <w:szCs w:val="24"/>
        </w:rPr>
        <w:t>β</w:t>
      </w:r>
      <w:r>
        <w:rPr>
          <w:rFonts w:eastAsia="Times New Roman"/>
          <w:bCs/>
          <w:szCs w:val="24"/>
        </w:rPr>
        <w:t>όρεια Ελλάδα. Θα πρέπει να παρθούν και τέτοια μέτρα.</w:t>
      </w:r>
    </w:p>
    <w:p w14:paraId="3546AE28" w14:textId="77777777" w:rsidR="008C0F04" w:rsidRDefault="00201C1B">
      <w:pPr>
        <w:spacing w:after="0" w:line="600" w:lineRule="auto"/>
        <w:ind w:firstLine="720"/>
        <w:jc w:val="both"/>
        <w:rPr>
          <w:rFonts w:eastAsia="Times New Roman"/>
          <w:color w:val="000000" w:themeColor="text1"/>
          <w:szCs w:val="24"/>
        </w:rPr>
      </w:pPr>
      <w:r>
        <w:rPr>
          <w:rFonts w:eastAsia="Times New Roman"/>
          <w:bCs/>
          <w:szCs w:val="24"/>
        </w:rPr>
        <w:t>Άρα</w:t>
      </w:r>
      <w:r>
        <w:rPr>
          <w:rFonts w:eastAsia="Times New Roman"/>
          <w:bCs/>
          <w:szCs w:val="24"/>
        </w:rPr>
        <w:t xml:space="preserve"> είπα ότι είμαστε δεκτικοί. Θα σας έλεγα ότι εμένα με απασχολεί –για να είναι και γνωστό- όχι μόνο οι οπλίτες, αλλά και οι οπλίτες βραχείας ανακατάταξης και οι ΕΠΟΠ. Γιατί δεν μπορούμε να λέμε ότι στους οπλίτες δίνεται κάποια αμοιβή με τα 8,5 ευρώ </w:t>
      </w:r>
      <w:r>
        <w:rPr>
          <w:rFonts w:eastAsia="Times New Roman"/>
          <w:bCs/>
          <w:szCs w:val="24"/>
        </w:rPr>
        <w:t>το</w:t>
      </w:r>
      <w:r>
        <w:rPr>
          <w:rFonts w:eastAsia="Times New Roman"/>
          <w:bCs/>
          <w:szCs w:val="24"/>
        </w:rPr>
        <w:t>ν</w:t>
      </w:r>
      <w:r>
        <w:rPr>
          <w:rFonts w:eastAsia="Times New Roman"/>
          <w:bCs/>
          <w:szCs w:val="24"/>
        </w:rPr>
        <w:t xml:space="preserve"> </w:t>
      </w:r>
      <w:r>
        <w:rPr>
          <w:rFonts w:eastAsia="Times New Roman"/>
          <w:bCs/>
          <w:szCs w:val="24"/>
        </w:rPr>
        <w:lastRenderedPageBreak/>
        <w:t>μήνα</w:t>
      </w:r>
      <w:r>
        <w:rPr>
          <w:rFonts w:eastAsia="Times New Roman"/>
          <w:bCs/>
          <w:szCs w:val="24"/>
        </w:rPr>
        <w:t xml:space="preserve">. Και αυτό συνδυάζεται με αυτά που λέτε. Αλλά και για έναν άνθρωπο ο οποίος παίρνει 700 ευρώ με 750 ευρώ, καταλαβαίνουμε ότι ακόμα και η μετακίνησή του είναι δύσκολη. Και είμαστε σε </w:t>
      </w:r>
      <w:r w:rsidRPr="002E0527">
        <w:rPr>
          <w:rFonts w:eastAsia="Times New Roman"/>
          <w:color w:val="000000" w:themeColor="text1"/>
          <w:szCs w:val="24"/>
        </w:rPr>
        <w:t>μια τέτοια κατεύθυνση. Και έχοντας το 2018 σαν έτος μέριμνας, δηλαδή, σταθ</w:t>
      </w:r>
      <w:r w:rsidRPr="002E0527">
        <w:rPr>
          <w:rFonts w:eastAsia="Times New Roman"/>
          <w:color w:val="000000" w:themeColor="text1"/>
          <w:szCs w:val="24"/>
        </w:rPr>
        <w:t>ερές και πάγιες αποφάσεις</w:t>
      </w:r>
      <w:r w:rsidRPr="002E0527">
        <w:rPr>
          <w:rFonts w:eastAsia="Times New Roman"/>
          <w:bCs/>
          <w:color w:val="000000" w:themeColor="text1"/>
          <w:szCs w:val="24"/>
        </w:rPr>
        <w:t>,</w:t>
      </w:r>
      <w:r w:rsidRPr="002E0527">
        <w:rPr>
          <w:rFonts w:eastAsia="Times New Roman"/>
          <w:color w:val="000000" w:themeColor="text1"/>
          <w:szCs w:val="24"/>
        </w:rPr>
        <w:t xml:space="preserve"> οι οποίες θα έρθουν και θα λύνουν ζητήματα προϊόντος του χρόνου, θα έλεγα ότι σε αυτή την κατεύθυνση είμαστε.</w:t>
      </w:r>
    </w:p>
    <w:p w14:paraId="3546AE29" w14:textId="77777777" w:rsidR="008C0F04" w:rsidRDefault="00201C1B">
      <w:pPr>
        <w:spacing w:after="0" w:line="600" w:lineRule="auto"/>
        <w:ind w:firstLine="720"/>
        <w:jc w:val="both"/>
        <w:rPr>
          <w:rFonts w:eastAsia="Times New Roman"/>
          <w:color w:val="000000" w:themeColor="text1"/>
          <w:szCs w:val="24"/>
        </w:rPr>
      </w:pPr>
      <w:r w:rsidRPr="002E0527">
        <w:rPr>
          <w:rFonts w:eastAsia="Times New Roman"/>
          <w:color w:val="000000" w:themeColor="text1"/>
          <w:szCs w:val="24"/>
        </w:rPr>
        <w:t>Βέβαια και εσείς επισημάνατε -αλλά δεν έχω κανένα λόγο να μην το επισημάνω και εγώ- ότι το Υπουργείο Εθνικής Άμυνας και</w:t>
      </w:r>
      <w:r w:rsidRPr="002E0527">
        <w:rPr>
          <w:rFonts w:eastAsia="Times New Roman"/>
          <w:color w:val="000000" w:themeColor="text1"/>
          <w:szCs w:val="24"/>
        </w:rPr>
        <w:t xml:space="preserve"> όχι ο οπλίτης, όχι ο διοικητής, κάνει παζάρια με μια σειρά από ιδιωτικές εταιρείες. </w:t>
      </w:r>
    </w:p>
    <w:p w14:paraId="3546AE2A" w14:textId="77777777" w:rsidR="008C0F04" w:rsidRDefault="00201C1B">
      <w:pPr>
        <w:spacing w:after="0" w:line="600" w:lineRule="auto"/>
        <w:ind w:firstLine="720"/>
        <w:jc w:val="both"/>
        <w:rPr>
          <w:rFonts w:eastAsia="Times New Roman" w:cs="Times New Roman"/>
          <w:szCs w:val="24"/>
        </w:rPr>
      </w:pPr>
      <w:r w:rsidRPr="002E0527">
        <w:rPr>
          <w:rFonts w:eastAsia="Times New Roman"/>
          <w:color w:val="000000" w:themeColor="text1"/>
          <w:szCs w:val="24"/>
        </w:rPr>
        <w:lastRenderedPageBreak/>
        <w:t>Και βέβαια, πρέπει να σας πω άσχετα με το ερώτημά σας ότι κάνουμε και μια προσπάθεια να λύσουμε και άλλη ζητήματα. Σήμερα ανακοινώσαμε την προσπάθειά μας. Το Υπουργείο Εθ</w:t>
      </w:r>
      <w:r w:rsidRPr="002E0527">
        <w:rPr>
          <w:rFonts w:eastAsia="Times New Roman"/>
          <w:color w:val="000000" w:themeColor="text1"/>
          <w:szCs w:val="24"/>
        </w:rPr>
        <w:t>νικής Άμυνας, δηλαδή τα Ταμεία και το αποθεματικό του ΑΟΟΑ να χρησιμοποιηθούν</w:t>
      </w:r>
      <w:r w:rsidRPr="002E0527">
        <w:rPr>
          <w:rFonts w:eastAsia="Times New Roman"/>
          <w:bCs/>
          <w:color w:val="000000" w:themeColor="text1"/>
          <w:szCs w:val="24"/>
        </w:rPr>
        <w:t>,</w:t>
      </w:r>
      <w:r w:rsidRPr="002E0527">
        <w:rPr>
          <w:rFonts w:eastAsia="Times New Roman"/>
          <w:color w:val="000000" w:themeColor="text1"/>
          <w:szCs w:val="24"/>
        </w:rPr>
        <w:t xml:space="preserve"> ώστε να εξαγοράσουμε τα «κόκκινα» και «πράσινα» δάνεια του στρατιωτικού και πολιτικού προσωπικού και των αποστράτων και με αυτό τον τρόπο να λύσουμε το ζήτημα. </w:t>
      </w:r>
      <w:r w:rsidRPr="00F46E79">
        <w:rPr>
          <w:rFonts w:eastAsia="Times New Roman"/>
          <w:szCs w:val="24"/>
        </w:rPr>
        <w:t>Θα τα εξαγοράσουμ</w:t>
      </w:r>
      <w:r w:rsidRPr="00F46E79">
        <w:rPr>
          <w:rFonts w:eastAsia="Times New Roman"/>
          <w:szCs w:val="24"/>
        </w:rPr>
        <w:t xml:space="preserve">ε και θα τα πληρώσουν με </w:t>
      </w:r>
      <w:r w:rsidRPr="0014367F">
        <w:rPr>
          <w:rFonts w:eastAsia="Times New Roman"/>
          <w:szCs w:val="24"/>
        </w:rPr>
        <w:t>άλλο</w:t>
      </w:r>
      <w:r w:rsidRPr="00F46E79">
        <w:rPr>
          <w:rFonts w:eastAsia="Times New Roman"/>
          <w:szCs w:val="24"/>
        </w:rPr>
        <w:t>ν</w:t>
      </w:r>
      <w:r w:rsidRPr="00F46E79">
        <w:rPr>
          <w:rFonts w:eastAsia="Times New Roman"/>
          <w:szCs w:val="24"/>
        </w:rPr>
        <w:t xml:space="preserve"> τρόπο και πάντως όχι με τον τρόπο που γίνεται αυτή τη στιγμή από τις τράπεζες ή από τα ξένα </w:t>
      </w:r>
      <w:r w:rsidRPr="00F46E79">
        <w:rPr>
          <w:rFonts w:eastAsia="Times New Roman"/>
          <w:szCs w:val="24"/>
          <w:lang w:val="en-US"/>
        </w:rPr>
        <w:t>funds</w:t>
      </w:r>
      <w:r w:rsidRPr="00F46E79">
        <w:rPr>
          <w:rFonts w:eastAsia="Times New Roman"/>
          <w:szCs w:val="24"/>
        </w:rPr>
        <w:t>. Θα γλιτώσουν αρκετά χρήματα και αυτοί που δεν έχουν και έχουν αναγκαστεί να «κοκκινίσουν» τα δάνειά τους από τον ίδιο τον στρα</w:t>
      </w:r>
      <w:r w:rsidRPr="00F46E79">
        <w:rPr>
          <w:rFonts w:eastAsia="Times New Roman"/>
          <w:szCs w:val="24"/>
        </w:rPr>
        <w:t>τό</w:t>
      </w:r>
      <w:r>
        <w:rPr>
          <w:rFonts w:eastAsia="Times New Roman"/>
          <w:bCs/>
          <w:szCs w:val="24"/>
        </w:rPr>
        <w:t>.</w:t>
      </w:r>
    </w:p>
    <w:p w14:paraId="3546AE2B" w14:textId="77777777" w:rsidR="008C0F04" w:rsidRDefault="00201C1B">
      <w:pPr>
        <w:spacing w:after="0" w:line="600" w:lineRule="auto"/>
        <w:ind w:firstLine="720"/>
        <w:jc w:val="both"/>
        <w:rPr>
          <w:rFonts w:eastAsia="Times New Roman"/>
          <w:szCs w:val="24"/>
        </w:rPr>
      </w:pPr>
      <w:r>
        <w:rPr>
          <w:rFonts w:eastAsia="Times New Roman"/>
          <w:szCs w:val="24"/>
        </w:rPr>
        <w:lastRenderedPageBreak/>
        <w:t>Είμαστε σε αυτή την κατεύθυνση δηλαδή σε αυτή τη λογική, ώστε να εξυπηρετούμε ή να βρίσκουμε λύσεις, οι οποίες να είναι και πολύ πρακτικές.</w:t>
      </w:r>
    </w:p>
    <w:p w14:paraId="3546AE2C" w14:textId="77777777" w:rsidR="008C0F04" w:rsidRDefault="00201C1B">
      <w:pPr>
        <w:spacing w:after="0" w:line="600" w:lineRule="auto"/>
        <w:ind w:firstLine="720"/>
        <w:jc w:val="both"/>
        <w:rPr>
          <w:rFonts w:eastAsia="Times New Roman"/>
          <w:szCs w:val="24"/>
        </w:rPr>
      </w:pPr>
      <w:r>
        <w:rPr>
          <w:rFonts w:eastAsia="Times New Roman"/>
          <w:szCs w:val="24"/>
        </w:rPr>
        <w:t>Σας ευχαριστώ.</w:t>
      </w:r>
    </w:p>
    <w:p w14:paraId="3546AE2D" w14:textId="77777777" w:rsidR="008C0F04" w:rsidRDefault="00201C1B">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Άρα θα ελεγχθείτε μέσα στο 2018</w:t>
      </w:r>
      <w:r>
        <w:rPr>
          <w:rFonts w:eastAsia="Times New Roman"/>
          <w:szCs w:val="24"/>
        </w:rPr>
        <w:t>,</w:t>
      </w:r>
      <w:r>
        <w:rPr>
          <w:rFonts w:eastAsia="Times New Roman"/>
          <w:szCs w:val="24"/>
        </w:rPr>
        <w:t xml:space="preserve"> για αυτά που υποσχεθήκατε.</w:t>
      </w:r>
    </w:p>
    <w:p w14:paraId="3546AE2E" w14:textId="77777777" w:rsidR="008C0F04" w:rsidRDefault="00201C1B">
      <w:pPr>
        <w:spacing w:after="0" w:line="600" w:lineRule="auto"/>
        <w:ind w:firstLine="720"/>
        <w:jc w:val="both"/>
        <w:rPr>
          <w:rFonts w:eastAsia="Times New Roman"/>
          <w:szCs w:val="24"/>
        </w:rPr>
      </w:pPr>
      <w:r>
        <w:rPr>
          <w:rFonts w:eastAsia="Times New Roman"/>
          <w:b/>
          <w:szCs w:val="24"/>
        </w:rPr>
        <w:t>ΔΗΜΗΤΡΙΟΣ ΒΙΤΣΑΣ (Αναπ</w:t>
      </w:r>
      <w:r>
        <w:rPr>
          <w:rFonts w:eastAsia="Times New Roman"/>
          <w:b/>
          <w:szCs w:val="24"/>
        </w:rPr>
        <w:t xml:space="preserve">ληρωτής Υπουργός Εθνικής Άμυνας): </w:t>
      </w:r>
      <w:r>
        <w:rPr>
          <w:rFonts w:eastAsia="Times New Roman"/>
          <w:szCs w:val="24"/>
        </w:rPr>
        <w:t>Ναι, αν θέλετε</w:t>
      </w:r>
      <w:r>
        <w:rPr>
          <w:rFonts w:eastAsia="Times New Roman"/>
          <w:szCs w:val="24"/>
        </w:rPr>
        <w:t>,</w:t>
      </w:r>
      <w:r>
        <w:rPr>
          <w:rFonts w:eastAsia="Times New Roman"/>
          <w:szCs w:val="24"/>
        </w:rPr>
        <w:t xml:space="preserve"> να το επιβεβαιώσετε και εσείς. </w:t>
      </w:r>
    </w:p>
    <w:p w14:paraId="3546AE2F" w14:textId="77777777" w:rsidR="008C0F04" w:rsidRDefault="00201C1B">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Βουλευτής κ. Ιωάννης Μανιάτης αιτείται άδεια ολιγοήμερης απουσίας στο εξωτερικό από 29 </w:t>
      </w:r>
      <w:r>
        <w:rPr>
          <w:rFonts w:eastAsia="Times New Roman"/>
          <w:szCs w:val="24"/>
        </w:rPr>
        <w:t xml:space="preserve">Ιανουαρίου </w:t>
      </w:r>
      <w:r>
        <w:rPr>
          <w:rFonts w:eastAsia="Times New Roman"/>
          <w:szCs w:val="24"/>
        </w:rPr>
        <w:t xml:space="preserve">έως 30 Ιανουαρίου 2018 για συμμετοχή του στο </w:t>
      </w:r>
      <w:r>
        <w:rPr>
          <w:rFonts w:eastAsia="Times New Roman"/>
          <w:szCs w:val="24"/>
          <w:lang w:val="en-US"/>
        </w:rPr>
        <w:t>Mercator</w:t>
      </w:r>
      <w:r>
        <w:rPr>
          <w:rFonts w:eastAsia="Times New Roman"/>
          <w:szCs w:val="24"/>
        </w:rPr>
        <w:t xml:space="preserve"> </w:t>
      </w:r>
      <w:r>
        <w:rPr>
          <w:rFonts w:eastAsia="Times New Roman"/>
          <w:szCs w:val="24"/>
          <w:lang w:val="en-US"/>
        </w:rPr>
        <w:t>European</w:t>
      </w:r>
      <w:r>
        <w:rPr>
          <w:rFonts w:eastAsia="Times New Roman"/>
          <w:szCs w:val="24"/>
        </w:rPr>
        <w:t xml:space="preserve"> </w:t>
      </w:r>
      <w:r>
        <w:rPr>
          <w:rFonts w:eastAsia="Times New Roman"/>
          <w:szCs w:val="24"/>
          <w:lang w:val="en-US"/>
        </w:rPr>
        <w:t>Dialogue</w:t>
      </w:r>
      <w:r>
        <w:rPr>
          <w:rFonts w:eastAsia="Times New Roman"/>
          <w:szCs w:val="24"/>
        </w:rPr>
        <w:t xml:space="preserve"> «</w:t>
      </w:r>
      <w:r>
        <w:rPr>
          <w:rFonts w:eastAsia="Times New Roman"/>
          <w:szCs w:val="24"/>
          <w:lang w:val="en-US"/>
        </w:rPr>
        <w:t>The</w:t>
      </w:r>
      <w:r>
        <w:rPr>
          <w:rFonts w:eastAsia="Times New Roman"/>
          <w:szCs w:val="24"/>
        </w:rPr>
        <w:t xml:space="preserve"> </w:t>
      </w:r>
      <w:r>
        <w:rPr>
          <w:rFonts w:eastAsia="Times New Roman"/>
          <w:szCs w:val="24"/>
          <w:lang w:val="en-US"/>
        </w:rPr>
        <w:t>Energy</w:t>
      </w:r>
      <w:r>
        <w:rPr>
          <w:rFonts w:eastAsia="Times New Roman"/>
          <w:szCs w:val="24"/>
        </w:rPr>
        <w:t xml:space="preserve"> </w:t>
      </w:r>
      <w:r>
        <w:rPr>
          <w:rFonts w:eastAsia="Times New Roman"/>
          <w:szCs w:val="24"/>
          <w:lang w:val="en-US"/>
        </w:rPr>
        <w:t>Security</w:t>
      </w:r>
      <w:r>
        <w:rPr>
          <w:rFonts w:eastAsia="Times New Roman"/>
          <w:szCs w:val="24"/>
        </w:rPr>
        <w:t xml:space="preserve"> </w:t>
      </w:r>
      <w:r>
        <w:rPr>
          <w:rFonts w:eastAsia="Times New Roman"/>
          <w:szCs w:val="24"/>
          <w:lang w:val="en-US"/>
        </w:rPr>
        <w:t>Nexus</w:t>
      </w:r>
      <w:r>
        <w:rPr>
          <w:rFonts w:eastAsia="Times New Roman"/>
          <w:szCs w:val="24"/>
        </w:rPr>
        <w:t>».Η Βουλή εγκρίνει;</w:t>
      </w:r>
    </w:p>
    <w:p w14:paraId="3546AE30" w14:textId="77777777" w:rsidR="008C0F04" w:rsidRDefault="00201C1B">
      <w:pPr>
        <w:spacing w:after="0" w:line="600" w:lineRule="auto"/>
        <w:ind w:firstLine="720"/>
        <w:jc w:val="both"/>
        <w:rPr>
          <w:rFonts w:eastAsia="Times New Roman"/>
          <w:szCs w:val="24"/>
        </w:rPr>
      </w:pPr>
      <w:r>
        <w:rPr>
          <w:rFonts w:eastAsia="Times New Roman"/>
          <w:b/>
          <w:szCs w:val="24"/>
        </w:rPr>
        <w:lastRenderedPageBreak/>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3546AE31" w14:textId="77777777" w:rsidR="008C0F04" w:rsidRDefault="00201C1B">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sidRPr="001823DF">
        <w:rPr>
          <w:rFonts w:eastAsia="Times New Roman"/>
          <w:szCs w:val="24"/>
        </w:rPr>
        <w:t>Συνεπώς</w:t>
      </w:r>
      <w:r>
        <w:rPr>
          <w:rFonts w:eastAsia="Times New Roman"/>
          <w:b/>
          <w:szCs w:val="24"/>
        </w:rPr>
        <w:t xml:space="preserve"> </w:t>
      </w:r>
      <w:r>
        <w:rPr>
          <w:rFonts w:eastAsia="Times New Roman"/>
          <w:szCs w:val="24"/>
        </w:rPr>
        <w:t>η</w:t>
      </w:r>
      <w:r>
        <w:rPr>
          <w:rFonts w:eastAsia="Times New Roman"/>
          <w:szCs w:val="24"/>
        </w:rPr>
        <w:t xml:space="preserve"> Βουλή ενέκρινε τη ζητηθείσα άδεια.</w:t>
      </w:r>
    </w:p>
    <w:p w14:paraId="3546AE32" w14:textId="77777777" w:rsidR="008C0F04" w:rsidRDefault="00201C1B">
      <w:pPr>
        <w:spacing w:after="0"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 xml:space="preserve">συνάδελφοι, σας γνωρίζω ότι ο Γενικός Γραμματέας της Κυβέρνησης πληροφορεί τη Βουλή ότι </w:t>
      </w:r>
      <w:r>
        <w:rPr>
          <w:rFonts w:eastAsia="Times New Roman"/>
          <w:szCs w:val="24"/>
        </w:rPr>
        <w:t>από το σημερινό δελτίο επικαίρων ερωτήσεων</w:t>
      </w:r>
      <w:r>
        <w:rPr>
          <w:rFonts w:eastAsia="Times New Roman"/>
          <w:szCs w:val="24"/>
        </w:rPr>
        <w:t xml:space="preserve"> θα απαντηθούν πέντε ερωτήσεις, ενώ </w:t>
      </w:r>
      <w:r>
        <w:rPr>
          <w:rFonts w:eastAsia="Times New Roman"/>
          <w:szCs w:val="24"/>
        </w:rPr>
        <w:t>έντεκα δεν θα συζητηθούν για τους εξής λόγους:</w:t>
      </w:r>
      <w:r>
        <w:rPr>
          <w:rFonts w:eastAsia="Times New Roman"/>
          <w:szCs w:val="24"/>
        </w:rPr>
        <w:t xml:space="preserve"> </w:t>
      </w:r>
    </w:p>
    <w:p w14:paraId="3546AE33" w14:textId="77777777" w:rsidR="008C0F04" w:rsidRDefault="00201C1B">
      <w:pPr>
        <w:spacing w:after="0" w:line="600" w:lineRule="auto"/>
        <w:ind w:firstLine="720"/>
        <w:jc w:val="both"/>
        <w:rPr>
          <w:rFonts w:eastAsia="Times New Roman"/>
          <w:szCs w:val="24"/>
        </w:rPr>
      </w:pPr>
      <w:r>
        <w:rPr>
          <w:rFonts w:eastAsia="Times New Roman"/>
          <w:szCs w:val="24"/>
        </w:rPr>
        <w:t xml:space="preserve">Η δεύτερη με αριθμό 753/8-1-2018 επίκαιρη </w:t>
      </w:r>
      <w:r>
        <w:rPr>
          <w:rFonts w:eastAsia="Times New Roman"/>
          <w:szCs w:val="24"/>
        </w:rPr>
        <w:t xml:space="preserve">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 xml:space="preserve">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
          <w:bCs/>
          <w:szCs w:val="24"/>
        </w:rPr>
        <w:t xml:space="preserve"> </w:t>
      </w:r>
      <w:r>
        <w:rPr>
          <w:rFonts w:eastAsia="Times New Roman"/>
          <w:szCs w:val="24"/>
        </w:rPr>
        <w:t xml:space="preserve">προς </w:t>
      </w:r>
      <w:r>
        <w:rPr>
          <w:rFonts w:eastAsia="Times New Roman"/>
          <w:szCs w:val="24"/>
        </w:rPr>
        <w:t>τον</w:t>
      </w:r>
      <w:r>
        <w:rPr>
          <w:rFonts w:eastAsia="Times New Roman"/>
          <w:szCs w:val="24"/>
        </w:rPr>
        <w:t xml:space="preserve">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 χρηματοδότηση δράσεων από προϊόντα εγκληματικών ενεργειών κατά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 xml:space="preserve">ημοσίου και διάθεση ποσού για κοινωνικούς </w:t>
      </w:r>
      <w:r>
        <w:rPr>
          <w:rFonts w:eastAsia="Times New Roman"/>
          <w:szCs w:val="24"/>
        </w:rPr>
        <w:lastRenderedPageBreak/>
        <w:t xml:space="preserve">σκοπούς, δεν θα συζητηθεί λόγω απουσίας του κ. </w:t>
      </w:r>
      <w:proofErr w:type="spellStart"/>
      <w:r>
        <w:rPr>
          <w:rFonts w:eastAsia="Times New Roman"/>
          <w:szCs w:val="24"/>
        </w:rPr>
        <w:t>Χουλιαράκη</w:t>
      </w:r>
      <w:proofErr w:type="spellEnd"/>
      <w:r>
        <w:rPr>
          <w:rFonts w:eastAsia="Times New Roman"/>
          <w:szCs w:val="24"/>
        </w:rPr>
        <w:t xml:space="preserve"> στο </w:t>
      </w:r>
      <w:proofErr w:type="spellStart"/>
      <w:r>
        <w:rPr>
          <w:rFonts w:eastAsia="Times New Roman"/>
          <w:szCs w:val="24"/>
          <w:lang w:val="en-US"/>
        </w:rPr>
        <w:t>E</w:t>
      </w:r>
      <w:r>
        <w:rPr>
          <w:rFonts w:eastAsia="Times New Roman"/>
          <w:szCs w:val="24"/>
          <w:lang w:val="en-US"/>
        </w:rPr>
        <w:t>urogroup</w:t>
      </w:r>
      <w:proofErr w:type="spellEnd"/>
      <w:r>
        <w:rPr>
          <w:rFonts w:eastAsia="Times New Roman"/>
          <w:szCs w:val="24"/>
        </w:rPr>
        <w:t>. </w:t>
      </w:r>
    </w:p>
    <w:p w14:paraId="3546AE34" w14:textId="77777777" w:rsidR="008C0F04" w:rsidRDefault="00201C1B">
      <w:pPr>
        <w:spacing w:after="0" w:line="600" w:lineRule="auto"/>
        <w:ind w:firstLine="720"/>
        <w:jc w:val="both"/>
        <w:rPr>
          <w:rFonts w:eastAsia="Times New Roman"/>
          <w:szCs w:val="24"/>
        </w:rPr>
      </w:pPr>
      <w:r>
        <w:rPr>
          <w:rFonts w:eastAsia="Times New Roman"/>
          <w:szCs w:val="24"/>
        </w:rPr>
        <w:t xml:space="preserve">Η τρίτη με αριθμό 741/4-1-2018 επίκαιρη 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b/>
          <w:bCs/>
          <w:szCs w:val="24"/>
        </w:rPr>
        <w:t xml:space="preserve"> </w:t>
      </w:r>
      <w:r>
        <w:rPr>
          <w:rFonts w:eastAsia="Times New Roman"/>
          <w:bCs/>
          <w:szCs w:val="24"/>
        </w:rPr>
        <w:t>Οδυσσέα Κωνσταντινόπουλου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«Ανησυχητικές εξελίξεις σχετικά με την πώληση της ΑΕΕΓΑ </w:t>
      </w:r>
      <w:r>
        <w:rPr>
          <w:rFonts w:eastAsia="Times New Roman"/>
          <w:szCs w:val="24"/>
        </w:rPr>
        <w:t>«</w:t>
      </w:r>
      <w:r>
        <w:rPr>
          <w:rFonts w:eastAsia="Times New Roman"/>
          <w:szCs w:val="24"/>
        </w:rPr>
        <w:t xml:space="preserve">Η </w:t>
      </w:r>
      <w:r>
        <w:rPr>
          <w:rFonts w:eastAsia="Times New Roman"/>
          <w:szCs w:val="24"/>
        </w:rPr>
        <w:t>ΕΘΝΙΚΗ»</w:t>
      </w:r>
      <w:r>
        <w:rPr>
          <w:rFonts w:eastAsia="Times New Roman"/>
          <w:szCs w:val="24"/>
        </w:rPr>
        <w:t xml:space="preserve">», δεν θα συζητηθεί λόγω απουσίας του κ. </w:t>
      </w:r>
      <w:proofErr w:type="spellStart"/>
      <w:r>
        <w:rPr>
          <w:rFonts w:eastAsia="Times New Roman"/>
          <w:szCs w:val="24"/>
        </w:rPr>
        <w:t>Τσακαλώτου</w:t>
      </w:r>
      <w:proofErr w:type="spellEnd"/>
      <w:r>
        <w:rPr>
          <w:rFonts w:eastAsia="Times New Roman"/>
          <w:szCs w:val="24"/>
        </w:rPr>
        <w:t xml:space="preserve"> στο </w:t>
      </w:r>
      <w:proofErr w:type="spellStart"/>
      <w:r>
        <w:rPr>
          <w:rFonts w:eastAsia="Times New Roman"/>
          <w:szCs w:val="24"/>
          <w:lang w:val="en-US"/>
        </w:rPr>
        <w:t>E</w:t>
      </w:r>
      <w:r>
        <w:rPr>
          <w:rFonts w:eastAsia="Times New Roman"/>
          <w:szCs w:val="24"/>
          <w:lang w:val="en-US"/>
        </w:rPr>
        <w:t>urogroup</w:t>
      </w:r>
      <w:proofErr w:type="spellEnd"/>
      <w:r>
        <w:rPr>
          <w:rFonts w:eastAsia="Times New Roman"/>
          <w:szCs w:val="24"/>
        </w:rPr>
        <w:t>.</w:t>
      </w:r>
    </w:p>
    <w:p w14:paraId="3546AE35" w14:textId="77777777" w:rsidR="008C0F04" w:rsidRDefault="00201C1B">
      <w:pPr>
        <w:spacing w:after="0" w:line="600" w:lineRule="auto"/>
        <w:ind w:firstLine="720"/>
        <w:jc w:val="both"/>
        <w:rPr>
          <w:rFonts w:eastAsia="Times New Roman"/>
          <w:szCs w:val="24"/>
        </w:rPr>
      </w:pPr>
      <w:r>
        <w:rPr>
          <w:rFonts w:eastAsia="Times New Roman"/>
          <w:szCs w:val="24"/>
        </w:rPr>
        <w:t xml:space="preserve">Η τρίτη με αριθμό 707/2-1-2018 επίκαιρη ερώτηση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Ξάνθης του Συνασπισ</w:t>
      </w:r>
      <w:r>
        <w:rPr>
          <w:rFonts w:eastAsia="Times New Roman"/>
          <w:szCs w:val="24"/>
        </w:rPr>
        <w:t xml:space="preserve">μού Ριζοσπαστικής Αριστεράς κ. </w:t>
      </w:r>
      <w:r>
        <w:rPr>
          <w:rFonts w:eastAsia="Times New Roman"/>
          <w:bCs/>
          <w:szCs w:val="24"/>
        </w:rPr>
        <w:t xml:space="preserve">Γρηγορίου Στογιαννίδη </w:t>
      </w:r>
      <w:r>
        <w:rPr>
          <w:rFonts w:eastAsia="Times New Roman"/>
          <w:szCs w:val="24"/>
        </w:rPr>
        <w:t xml:space="preserve">προς τον Υπουργό </w:t>
      </w:r>
      <w:r>
        <w:rPr>
          <w:rFonts w:eastAsia="Times New Roman"/>
          <w:bCs/>
          <w:szCs w:val="24"/>
        </w:rPr>
        <w:t>Οικονομι</w:t>
      </w:r>
      <w:r>
        <w:rPr>
          <w:rFonts w:eastAsia="Times New Roman"/>
          <w:bCs/>
          <w:szCs w:val="24"/>
        </w:rPr>
        <w:lastRenderedPageBreak/>
        <w:t>κών,</w:t>
      </w:r>
      <w:r>
        <w:rPr>
          <w:rFonts w:eastAsia="Times New Roman"/>
          <w:b/>
          <w:bCs/>
          <w:szCs w:val="24"/>
        </w:rPr>
        <w:t xml:space="preserve"> </w:t>
      </w:r>
      <w:r>
        <w:rPr>
          <w:rFonts w:eastAsia="Times New Roman"/>
          <w:szCs w:val="24"/>
        </w:rPr>
        <w:t xml:space="preserve">με θέμα: «Τήρηση του προβλεπόμενου από τις άδειες λειτουργίας αριθμού θέσεων εργασίας στα καζίνο», δεν θα συζητηθεί λόγω απουσίας των αρμοδίων Υπουργών στο </w:t>
      </w:r>
      <w:proofErr w:type="spellStart"/>
      <w:r>
        <w:rPr>
          <w:rFonts w:eastAsia="Times New Roman"/>
          <w:szCs w:val="24"/>
          <w:lang w:val="en-US"/>
        </w:rPr>
        <w:t>E</w:t>
      </w:r>
      <w:r>
        <w:rPr>
          <w:rFonts w:eastAsia="Times New Roman"/>
          <w:szCs w:val="24"/>
          <w:lang w:val="en-US"/>
        </w:rPr>
        <w:t>urogroup</w:t>
      </w:r>
      <w:proofErr w:type="spellEnd"/>
      <w:r>
        <w:rPr>
          <w:rFonts w:eastAsia="Times New Roman"/>
          <w:szCs w:val="24"/>
        </w:rPr>
        <w:t>.</w:t>
      </w:r>
    </w:p>
    <w:p w14:paraId="3546AE36" w14:textId="77777777" w:rsidR="008C0F04" w:rsidRDefault="00201C1B">
      <w:pPr>
        <w:spacing w:after="0" w:line="600" w:lineRule="auto"/>
        <w:ind w:firstLine="720"/>
        <w:jc w:val="both"/>
        <w:rPr>
          <w:rFonts w:eastAsia="Times New Roman"/>
          <w:szCs w:val="24"/>
        </w:rPr>
      </w:pPr>
      <w:r>
        <w:rPr>
          <w:rFonts w:eastAsia="Times New Roman"/>
          <w:szCs w:val="24"/>
        </w:rPr>
        <w:t>Η τέτα</w:t>
      </w:r>
      <w:r>
        <w:rPr>
          <w:rFonts w:eastAsia="Times New Roman"/>
          <w:szCs w:val="24"/>
        </w:rPr>
        <w:t xml:space="preserve">ρτη με αριθμό 737/3-1-2018 επίκαιρη 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 xml:space="preserve">του Βουλευτή Κιλκίς του Λαϊκού Συνδέσμου - Χρυσή Αυγή κ. </w:t>
      </w:r>
      <w:r>
        <w:rPr>
          <w:rFonts w:eastAsia="Times New Roman"/>
          <w:bCs/>
          <w:szCs w:val="24"/>
        </w:rPr>
        <w:t xml:space="preserve">Χρήστου Χατζησάββα </w:t>
      </w:r>
      <w:r>
        <w:rPr>
          <w:rFonts w:eastAsia="Times New Roman"/>
          <w:szCs w:val="24"/>
        </w:rPr>
        <w:t xml:space="preserve">προς τον Υπουργό </w:t>
      </w:r>
      <w:r>
        <w:rPr>
          <w:rFonts w:eastAsia="Times New Roman"/>
          <w:bCs/>
          <w:szCs w:val="24"/>
        </w:rPr>
        <w:t>Εθνικής Άμυνας,</w:t>
      </w:r>
      <w:r>
        <w:rPr>
          <w:rFonts w:eastAsia="Times New Roman"/>
          <w:b/>
          <w:bCs/>
          <w:szCs w:val="24"/>
        </w:rPr>
        <w:t xml:space="preserve"> </w:t>
      </w:r>
      <w:r>
        <w:rPr>
          <w:rFonts w:eastAsia="Times New Roman"/>
          <w:szCs w:val="24"/>
        </w:rPr>
        <w:t>με θέμα: «Ερωτήματα σχετικώς με την υπόθεση πράκτορα</w:t>
      </w:r>
      <w:r>
        <w:rPr>
          <w:rFonts w:eastAsia="Times New Roman"/>
          <w:szCs w:val="24"/>
        </w:rPr>
        <w:t>, σ</w:t>
      </w:r>
      <w:r>
        <w:rPr>
          <w:rFonts w:eastAsia="Times New Roman"/>
          <w:szCs w:val="24"/>
        </w:rPr>
        <w:t>ε αποκαλύψεις προέβη ο Υπουργ</w:t>
      </w:r>
      <w:r>
        <w:rPr>
          <w:rFonts w:eastAsia="Times New Roman"/>
          <w:szCs w:val="24"/>
        </w:rPr>
        <w:t xml:space="preserve">ός Εθνικής Άμυνας», δεν θα συζητηθεί λόγω αναρμοδιότητας, αρμόδιο είναι το Υπουργείο Εσωτερικών. </w:t>
      </w:r>
    </w:p>
    <w:p w14:paraId="3546AE37" w14:textId="77777777" w:rsidR="008C0F04" w:rsidRDefault="00201C1B">
      <w:pPr>
        <w:spacing w:after="0" w:line="600" w:lineRule="auto"/>
        <w:ind w:firstLine="720"/>
        <w:jc w:val="both"/>
        <w:rPr>
          <w:rFonts w:eastAsia="Times New Roman"/>
          <w:szCs w:val="24"/>
        </w:rPr>
      </w:pPr>
      <w:r>
        <w:rPr>
          <w:rFonts w:eastAsia="Times New Roman"/>
          <w:szCs w:val="24"/>
        </w:rPr>
        <w:t xml:space="preserve">Η πρώτη με αριθμό 772/9-1-2018 επίκαιρη ερώτηση πρώτου κύκλου </w:t>
      </w:r>
      <w:r>
        <w:rPr>
          <w:rFonts w:eastAsia="Times New Roman"/>
          <w:szCs w:val="24"/>
        </w:rPr>
        <w:t>(Β</w:t>
      </w:r>
      <w:r>
        <w:rPr>
          <w:rFonts w:eastAsia="Times New Roman"/>
          <w:szCs w:val="24"/>
        </w:rPr>
        <w:t>΄</w:t>
      </w:r>
      <w:r>
        <w:rPr>
          <w:rFonts w:eastAsia="Times New Roman"/>
          <w:szCs w:val="24"/>
        </w:rPr>
        <w:t>)</w:t>
      </w:r>
      <w:r>
        <w:rPr>
          <w:rFonts w:eastAsia="Times New Roman"/>
          <w:szCs w:val="24"/>
        </w:rPr>
        <w:t xml:space="preserve"> του Βουλευτή Α΄ Θεσσαλονίκης του Συνασπισμού Ριζοσπαστικής Αριστεράς κ. </w:t>
      </w:r>
      <w:r>
        <w:rPr>
          <w:rFonts w:eastAsia="Times New Roman"/>
          <w:bCs/>
          <w:szCs w:val="24"/>
        </w:rPr>
        <w:t>Αλέξανδρου Τριανταφ</w:t>
      </w:r>
      <w:r>
        <w:rPr>
          <w:rFonts w:eastAsia="Times New Roman"/>
          <w:bCs/>
          <w:szCs w:val="24"/>
        </w:rPr>
        <w:t>υλλίδη</w:t>
      </w:r>
      <w:r>
        <w:rPr>
          <w:rFonts w:eastAsia="Times New Roman"/>
          <w:b/>
          <w:bCs/>
          <w:szCs w:val="24"/>
        </w:rPr>
        <w:t xml:space="preserve"> </w:t>
      </w:r>
      <w:r>
        <w:rPr>
          <w:rFonts w:eastAsia="Times New Roman"/>
          <w:szCs w:val="24"/>
        </w:rPr>
        <w:t>προς τον Υ</w:t>
      </w:r>
      <w:r>
        <w:rPr>
          <w:rFonts w:eastAsia="Times New Roman"/>
          <w:szCs w:val="24"/>
        </w:rPr>
        <w:lastRenderedPageBreak/>
        <w:t xml:space="preserve">πουργό </w:t>
      </w:r>
      <w:r>
        <w:rPr>
          <w:rFonts w:eastAsia="Times New Roman"/>
          <w:bCs/>
          <w:szCs w:val="24"/>
        </w:rPr>
        <w:t>Υγείας,</w:t>
      </w:r>
      <w:r>
        <w:rPr>
          <w:rFonts w:eastAsia="Times New Roman"/>
          <w:b/>
          <w:bCs/>
          <w:szCs w:val="24"/>
        </w:rPr>
        <w:t xml:space="preserve"> </w:t>
      </w:r>
      <w:r>
        <w:rPr>
          <w:rFonts w:eastAsia="Times New Roman"/>
          <w:szCs w:val="24"/>
        </w:rPr>
        <w:t xml:space="preserve">με θέμα: </w:t>
      </w:r>
      <w:r>
        <w:rPr>
          <w:rFonts w:eastAsia="Times New Roman"/>
          <w:szCs w:val="24"/>
        </w:rPr>
        <w:t>«</w:t>
      </w:r>
      <w:r>
        <w:rPr>
          <w:rFonts w:eastAsia="Times New Roman"/>
          <w:szCs w:val="24"/>
        </w:rPr>
        <w:t xml:space="preserve">Παιδιατρικό </w:t>
      </w:r>
      <w:r>
        <w:rPr>
          <w:rFonts w:eastAsia="Times New Roman"/>
          <w:szCs w:val="24"/>
        </w:rPr>
        <w:t>ν</w:t>
      </w:r>
      <w:r>
        <w:rPr>
          <w:rFonts w:eastAsia="Times New Roman"/>
          <w:szCs w:val="24"/>
        </w:rPr>
        <w:t xml:space="preserve">οσοκομείο στη </w:t>
      </w:r>
      <w:r>
        <w:rPr>
          <w:rFonts w:eastAsia="Times New Roman"/>
          <w:szCs w:val="24"/>
        </w:rPr>
        <w:t>δ</w:t>
      </w:r>
      <w:r>
        <w:rPr>
          <w:rFonts w:eastAsia="Times New Roman"/>
          <w:szCs w:val="24"/>
        </w:rPr>
        <w:t>υτική Θεσσαλονίκη</w:t>
      </w:r>
      <w:r>
        <w:rPr>
          <w:rFonts w:eastAsia="Times New Roman"/>
          <w:szCs w:val="24"/>
        </w:rPr>
        <w:t>»</w:t>
      </w:r>
      <w:r>
        <w:rPr>
          <w:rFonts w:eastAsia="Times New Roman"/>
          <w:szCs w:val="24"/>
        </w:rPr>
        <w:t>, δεν θα συζητηθεί λόγω κωλύματος του 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8" w14:textId="77777777" w:rsidR="008C0F04" w:rsidRDefault="00201C1B">
      <w:pPr>
        <w:spacing w:after="0" w:line="600" w:lineRule="auto"/>
        <w:ind w:firstLine="720"/>
        <w:jc w:val="both"/>
        <w:rPr>
          <w:rFonts w:eastAsia="Times New Roman"/>
          <w:szCs w:val="24"/>
        </w:rPr>
      </w:pPr>
      <w:r>
        <w:rPr>
          <w:rFonts w:eastAsia="Times New Roman"/>
          <w:szCs w:val="24"/>
        </w:rPr>
        <w:t xml:space="preserve">Η πρώτη με αριθμό 754/8-1-2018 επίκαιρη ερώτηση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 xml:space="preserve">του Βουλευτή Αχαΐας της Νέας Δημοκρατίας κ. </w:t>
      </w:r>
      <w:proofErr w:type="spellStart"/>
      <w:r>
        <w:rPr>
          <w:rFonts w:eastAsia="Times New Roman"/>
          <w:bCs/>
          <w:szCs w:val="24"/>
        </w:rPr>
        <w:t>Ιάσονα</w:t>
      </w:r>
      <w:proofErr w:type="spellEnd"/>
      <w:r>
        <w:rPr>
          <w:rFonts w:eastAsia="Times New Roman"/>
          <w:bCs/>
          <w:szCs w:val="24"/>
        </w:rPr>
        <w:t xml:space="preserve"> Φωτήλα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«Σε οριακή κατάσταση οι υποδομές των δημόσιων νοσοκομείων της χώρας», δεν θα συζητηθεί λόγω κωλύματος του 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9" w14:textId="77777777" w:rsidR="008C0F04" w:rsidRDefault="00201C1B">
      <w:pPr>
        <w:spacing w:after="0" w:line="600" w:lineRule="auto"/>
        <w:ind w:firstLine="720"/>
        <w:jc w:val="both"/>
        <w:rPr>
          <w:rFonts w:eastAsia="Times New Roman"/>
          <w:szCs w:val="24"/>
        </w:rPr>
      </w:pPr>
      <w:r>
        <w:rPr>
          <w:rFonts w:eastAsia="Times New Roman"/>
          <w:szCs w:val="24"/>
        </w:rPr>
        <w:t>Η δεύ</w:t>
      </w:r>
      <w:r>
        <w:rPr>
          <w:rFonts w:eastAsia="Times New Roman"/>
          <w:szCs w:val="24"/>
        </w:rPr>
        <w:t xml:space="preserve">τερη με αριθμό 849/16-1-2018 επίκαιρη ερώτηση πρώτου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 xml:space="preserve">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με θέμα: «Εικόνα κατάρρευσης παρουσιάζει το Γενικό Νοσοκομείο Άρτας», δεν θα συζητηθεί λόγω </w:t>
      </w:r>
      <w:r>
        <w:rPr>
          <w:rFonts w:eastAsia="Times New Roman"/>
          <w:szCs w:val="24"/>
        </w:rPr>
        <w:lastRenderedPageBreak/>
        <w:t xml:space="preserve">κωλύματος του </w:t>
      </w:r>
      <w:r>
        <w:rPr>
          <w:rFonts w:eastAsia="Times New Roman"/>
          <w:szCs w:val="24"/>
        </w:rPr>
        <w:t>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A" w14:textId="77777777" w:rsidR="008C0F04" w:rsidRDefault="00201C1B">
      <w:pPr>
        <w:spacing w:after="0" w:line="600" w:lineRule="auto"/>
        <w:ind w:firstLine="720"/>
        <w:jc w:val="both"/>
        <w:rPr>
          <w:rFonts w:eastAsia="Times New Roman"/>
          <w:szCs w:val="24"/>
        </w:rPr>
      </w:pPr>
      <w:r>
        <w:rPr>
          <w:rFonts w:eastAsia="Times New Roman"/>
          <w:szCs w:val="24"/>
        </w:rPr>
        <w:t xml:space="preserve">Η τρίτη με αριθμό 851/16-1-2018 επίκαιρη ερώτηση πρώτου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Εμμανουήλ Συντυχάκη </w:t>
      </w:r>
      <w:r>
        <w:rPr>
          <w:rFonts w:eastAsia="Times New Roman"/>
          <w:szCs w:val="24"/>
        </w:rPr>
        <w:t>προς τον Υπουργό</w:t>
      </w:r>
      <w:r>
        <w:rPr>
          <w:rFonts w:eastAsia="Times New Roman"/>
          <w:bCs/>
          <w:szCs w:val="24"/>
        </w:rPr>
        <w:t xml:space="preserve"> Υγείας,</w:t>
      </w:r>
      <w:r>
        <w:rPr>
          <w:rFonts w:eastAsia="Times New Roman"/>
          <w:b/>
          <w:bCs/>
          <w:szCs w:val="24"/>
        </w:rPr>
        <w:t xml:space="preserve"> </w:t>
      </w:r>
      <w:r>
        <w:rPr>
          <w:rFonts w:eastAsia="Times New Roman"/>
          <w:szCs w:val="24"/>
        </w:rPr>
        <w:t>σχετικά με τα προβλήματα ελλ</w:t>
      </w:r>
      <w:r>
        <w:rPr>
          <w:rFonts w:eastAsia="Times New Roman"/>
          <w:szCs w:val="24"/>
        </w:rPr>
        <w:t>είψεων προσωπικού, κτηριακών υποδομών και εξοπλισμού στο Νοσοκομείο Αγ. Νικολάου Λασιθίου, δεν θα συζητηθεί λόγω κωλύματος του 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B" w14:textId="77777777" w:rsidR="008C0F04" w:rsidRDefault="00201C1B">
      <w:pPr>
        <w:spacing w:after="0" w:line="600" w:lineRule="auto"/>
        <w:ind w:firstLine="720"/>
        <w:jc w:val="both"/>
        <w:rPr>
          <w:rFonts w:eastAsia="Times New Roman"/>
          <w:szCs w:val="24"/>
        </w:rPr>
      </w:pPr>
      <w:r>
        <w:rPr>
          <w:rFonts w:eastAsia="Times New Roman"/>
          <w:szCs w:val="24"/>
        </w:rPr>
        <w:t xml:space="preserve">Η τέταρτη με αριθμό 708/2-1-2018 επίκαιρη ερώτηση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w:t>
      </w:r>
      <w:r>
        <w:rPr>
          <w:rFonts w:eastAsia="Times New Roman"/>
          <w:szCs w:val="24"/>
        </w:rPr>
        <w:t xml:space="preserve">ουλευτή Αττικής της Νέας Δημοκρατίας κ. </w:t>
      </w:r>
      <w:r>
        <w:rPr>
          <w:rFonts w:eastAsia="Times New Roman"/>
          <w:bCs/>
          <w:szCs w:val="24"/>
        </w:rPr>
        <w:t xml:space="preserve">Γεωργίου Βλάχου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εφαρμογή </w:t>
      </w:r>
      <w:r>
        <w:rPr>
          <w:rFonts w:eastAsia="Times New Roman"/>
          <w:szCs w:val="24"/>
        </w:rPr>
        <w:lastRenderedPageBreak/>
        <w:t xml:space="preserve">του </w:t>
      </w:r>
      <w:proofErr w:type="spellStart"/>
      <w:r>
        <w:rPr>
          <w:rFonts w:eastAsia="Times New Roman"/>
          <w:szCs w:val="24"/>
        </w:rPr>
        <w:t>clawback</w:t>
      </w:r>
      <w:proofErr w:type="spellEnd"/>
      <w:r>
        <w:rPr>
          <w:rFonts w:eastAsia="Times New Roman"/>
          <w:szCs w:val="24"/>
        </w:rPr>
        <w:t xml:space="preserve"> σε συμβεβλημένους </w:t>
      </w:r>
      <w:proofErr w:type="spellStart"/>
      <w:r>
        <w:rPr>
          <w:rFonts w:eastAsia="Times New Roman"/>
          <w:szCs w:val="24"/>
        </w:rPr>
        <w:t>παρόχους</w:t>
      </w:r>
      <w:proofErr w:type="spellEnd"/>
      <w:r>
        <w:rPr>
          <w:rFonts w:eastAsia="Times New Roman"/>
          <w:szCs w:val="24"/>
        </w:rPr>
        <w:t xml:space="preserve"> υγείας και συμβεβλημένους και μη κατασκευαστές, εισαγωγείς, διανομείς/ προμηθευτές </w:t>
      </w:r>
      <w:proofErr w:type="spellStart"/>
      <w:r>
        <w:rPr>
          <w:rFonts w:eastAsia="Times New Roman"/>
          <w:szCs w:val="24"/>
        </w:rPr>
        <w:t>ιατροτεχνολογικών</w:t>
      </w:r>
      <w:proofErr w:type="spellEnd"/>
      <w:r>
        <w:rPr>
          <w:rFonts w:eastAsia="Times New Roman"/>
          <w:szCs w:val="24"/>
        </w:rPr>
        <w:t xml:space="preserve"> προϊόντων,</w:t>
      </w:r>
      <w:r>
        <w:rPr>
          <w:rFonts w:eastAsia="Times New Roman"/>
          <w:szCs w:val="24"/>
        </w:rPr>
        <w:t xml:space="preserve"> δεν θα συζητηθεί λόγω κωλύματος του 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C" w14:textId="77777777" w:rsidR="008C0F04" w:rsidRDefault="00201C1B">
      <w:pPr>
        <w:spacing w:after="0" w:line="600" w:lineRule="auto"/>
        <w:ind w:firstLine="720"/>
        <w:jc w:val="both"/>
        <w:rPr>
          <w:rFonts w:eastAsia="Times New Roman"/>
          <w:szCs w:val="24"/>
        </w:rPr>
      </w:pPr>
      <w:r>
        <w:rPr>
          <w:rFonts w:eastAsia="Times New Roman"/>
          <w:szCs w:val="24"/>
        </w:rPr>
        <w:t>Η με αριθμό 453/17-10-2017 ερώτηση του Βουλευτή Λακωνίας της Νέας Δημοκρατίας κ.</w:t>
      </w:r>
      <w:r>
        <w:rPr>
          <w:rFonts w:eastAsia="Times New Roman"/>
          <w:b/>
          <w:bCs/>
          <w:szCs w:val="24"/>
        </w:rPr>
        <w:t xml:space="preserve"> </w:t>
      </w:r>
      <w:r>
        <w:rPr>
          <w:rFonts w:eastAsia="Times New Roman"/>
          <w:bCs/>
          <w:szCs w:val="24"/>
        </w:rPr>
        <w:t xml:space="preserve">Αθανασίου Δαβάκη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με θέμα: «Σύσταση σταθμού ΕΚΑΒ στη Νεάπολη </w:t>
      </w:r>
      <w:r>
        <w:rPr>
          <w:rFonts w:eastAsia="Times New Roman"/>
          <w:szCs w:val="24"/>
        </w:rPr>
        <w:t>Βοιών του Δήμου Μονεμβασίας», δεν θα συζητηθεί λόγω κωλύματος του αρμοδίου Υπουργού (</w:t>
      </w:r>
      <w:r>
        <w:rPr>
          <w:rFonts w:eastAsia="Times New Roman"/>
          <w:szCs w:val="24"/>
        </w:rPr>
        <w:t>Α</w:t>
      </w:r>
      <w:r>
        <w:rPr>
          <w:rFonts w:eastAsia="Times New Roman"/>
          <w:szCs w:val="24"/>
        </w:rPr>
        <w:t>ιτία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νειλημμένες υποχρεώσεις).</w:t>
      </w:r>
    </w:p>
    <w:p w14:paraId="3546AE3D" w14:textId="77777777" w:rsidR="008C0F04" w:rsidRDefault="00201C1B">
      <w:pPr>
        <w:spacing w:after="0" w:line="600" w:lineRule="auto"/>
        <w:ind w:firstLine="720"/>
        <w:jc w:val="both"/>
        <w:rPr>
          <w:rFonts w:eastAsia="Times New Roman"/>
          <w:szCs w:val="24"/>
        </w:rPr>
      </w:pPr>
      <w:r>
        <w:rPr>
          <w:rFonts w:eastAsia="Times New Roman"/>
          <w:szCs w:val="24"/>
        </w:rPr>
        <w:t xml:space="preserve">Η δεύτερη με αριθμό 736/3-1-2018 επίκαιρη ερώτηση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 xml:space="preserve">του Βουλευτή Βοιωτίας του Λαϊκού Συνδέσμου - Χρυσή Αυγή κ. </w:t>
      </w:r>
      <w:r>
        <w:rPr>
          <w:rFonts w:eastAsia="Times New Roman"/>
          <w:bCs/>
          <w:szCs w:val="24"/>
        </w:rPr>
        <w:t xml:space="preserve">Ευάγγελου Καρακώστα </w:t>
      </w:r>
      <w:r>
        <w:rPr>
          <w:rFonts w:eastAsia="Times New Roman"/>
          <w:szCs w:val="24"/>
        </w:rPr>
        <w:t xml:space="preserve">προς τον Υπουργό </w:t>
      </w:r>
      <w:r>
        <w:rPr>
          <w:rFonts w:eastAsia="Times New Roman"/>
          <w:bCs/>
          <w:szCs w:val="24"/>
        </w:rPr>
        <w:t>Παιδείας,</w:t>
      </w:r>
      <w:r>
        <w:rPr>
          <w:rFonts w:eastAsia="Times New Roman"/>
          <w:szCs w:val="24"/>
        </w:rPr>
        <w:t xml:space="preserve"> </w:t>
      </w:r>
      <w:r>
        <w:rPr>
          <w:rFonts w:eastAsia="Times New Roman"/>
          <w:bCs/>
          <w:szCs w:val="24"/>
        </w:rPr>
        <w:t>Έ</w:t>
      </w:r>
      <w:r>
        <w:rPr>
          <w:rFonts w:eastAsia="Times New Roman"/>
          <w:bCs/>
          <w:szCs w:val="24"/>
        </w:rPr>
        <w:lastRenderedPageBreak/>
        <w:t>ρευνας και Θρησκευμάτων,</w:t>
      </w:r>
      <w:r>
        <w:rPr>
          <w:rFonts w:eastAsia="Times New Roman"/>
          <w:b/>
          <w:bCs/>
          <w:szCs w:val="24"/>
        </w:rPr>
        <w:t xml:space="preserve"> </w:t>
      </w:r>
      <w:r>
        <w:rPr>
          <w:rFonts w:eastAsia="Times New Roman"/>
          <w:szCs w:val="24"/>
        </w:rPr>
        <w:t>με θέμα: «Πλήρης η παρακμή των πανεπιστημίων», δεν θα συζητηθεί λόγω κωλύματος του αρμοδίου Υπουργού.</w:t>
      </w:r>
    </w:p>
    <w:p w14:paraId="3546AE3E" w14:textId="77777777" w:rsidR="008C0F04" w:rsidRDefault="00201C1B">
      <w:pPr>
        <w:spacing w:after="0" w:line="60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 xml:space="preserve">πρώτη με αριθμό 844/16-1-2018 επίκαιρη ερώτηση πρώτου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 xml:space="preserve">του Βουλευτή Ηρακλείου του Συνασπισμού Ριζοσπαστικής Αριστεράς κ. </w:t>
      </w:r>
      <w:r>
        <w:rPr>
          <w:rFonts w:eastAsia="Times New Roman"/>
          <w:bCs/>
          <w:szCs w:val="24"/>
        </w:rPr>
        <w:t xml:space="preserve">Σωκράτη </w:t>
      </w:r>
      <w:proofErr w:type="spellStart"/>
      <w:r>
        <w:rPr>
          <w:rFonts w:eastAsia="Times New Roman"/>
          <w:bCs/>
          <w:szCs w:val="24"/>
        </w:rPr>
        <w:t>Βαρδάκη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Τουρισμού,</w:t>
      </w:r>
      <w:r>
        <w:rPr>
          <w:rFonts w:eastAsia="Times New Roman"/>
          <w:b/>
          <w:bCs/>
          <w:szCs w:val="24"/>
        </w:rPr>
        <w:t xml:space="preserve"> </w:t>
      </w:r>
      <w:r>
        <w:rPr>
          <w:rFonts w:eastAsia="Times New Roman"/>
          <w:szCs w:val="24"/>
        </w:rPr>
        <w:t>με θέμα: «Ενίσχυση της εκπαίδευσης και της κατάρτισης του ανθρώπινου δυναμικού στον τουριστικό τομέα».</w:t>
      </w:r>
    </w:p>
    <w:p w14:paraId="3546AE3F" w14:textId="77777777" w:rsidR="008C0F04" w:rsidRDefault="00201C1B">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θα απαντήσει η Υπουργ</w:t>
      </w:r>
      <w:r>
        <w:rPr>
          <w:rFonts w:eastAsia="Times New Roman"/>
          <w:szCs w:val="24"/>
        </w:rPr>
        <w:t>ός κ</w:t>
      </w:r>
      <w:r>
        <w:rPr>
          <w:rFonts w:eastAsia="Times New Roman"/>
          <w:szCs w:val="24"/>
        </w:rPr>
        <w:t>.</w:t>
      </w:r>
      <w:r>
        <w:rPr>
          <w:rFonts w:eastAsia="Times New Roman"/>
          <w:szCs w:val="24"/>
        </w:rPr>
        <w:t xml:space="preserve"> Κουντουρά.</w:t>
      </w:r>
    </w:p>
    <w:p w14:paraId="3546AE40" w14:textId="77777777" w:rsidR="008C0F04" w:rsidRDefault="00201C1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Βαρδάκη</w:t>
      </w:r>
      <w:proofErr w:type="spellEnd"/>
      <w:r>
        <w:rPr>
          <w:rFonts w:eastAsia="Times New Roman"/>
          <w:szCs w:val="24"/>
        </w:rPr>
        <w:t>, έχετε τον λόγο για δυο λεπτά.</w:t>
      </w:r>
    </w:p>
    <w:p w14:paraId="3546AE41"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Κυρία Υπουργέ, συζητάμε ένα πολύ σημαντικό κομμάτι σήμερα, το κομμάτι της εκπαίδευσης, κατάρτισης και διά βίου μάθησης του ανθρώπινου δυναμικού στον τουριστικό τομέα, που διαδ</w:t>
      </w:r>
      <w:r>
        <w:rPr>
          <w:rFonts w:eastAsia="Times New Roman" w:cs="Times New Roman"/>
          <w:szCs w:val="24"/>
        </w:rPr>
        <w:t xml:space="preserve">ραματίζουν ιδιαίτερο ρόλο στην ενίσχυση της τουριστικής ανάπτυξης και την αναβάθμιση της ποιότητας των παρεχόμενων υπηρεσιών του τουρισμού. </w:t>
      </w:r>
    </w:p>
    <w:p w14:paraId="3546AE42"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Ειδικότερα να θυμίσω ότι μετά την κατάργηση του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Τ</w:t>
      </w:r>
      <w:r>
        <w:rPr>
          <w:rFonts w:eastAsia="Times New Roman" w:cs="Times New Roman"/>
          <w:szCs w:val="24"/>
        </w:rPr>
        <w:t xml:space="preserve">ουριστικής </w:t>
      </w:r>
      <w:r>
        <w:rPr>
          <w:rFonts w:eastAsia="Times New Roman" w:cs="Times New Roman"/>
          <w:szCs w:val="24"/>
        </w:rPr>
        <w:t>Ε</w:t>
      </w:r>
      <w:r>
        <w:rPr>
          <w:rFonts w:eastAsia="Times New Roman" w:cs="Times New Roman"/>
          <w:szCs w:val="24"/>
        </w:rPr>
        <w:t xml:space="preserve">κπαίδευσης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t>Κ</w:t>
      </w:r>
      <w:r>
        <w:rPr>
          <w:rFonts w:eastAsia="Times New Roman" w:cs="Times New Roman"/>
          <w:szCs w:val="24"/>
        </w:rPr>
        <w:t xml:space="preserve">ατάρτισης από προηγούμενες </w:t>
      </w:r>
      <w:r>
        <w:rPr>
          <w:rFonts w:eastAsia="Times New Roman" w:cs="Times New Roman"/>
          <w:szCs w:val="24"/>
        </w:rPr>
        <w:t xml:space="preserve">κυβερνήσεις το 2013, με υποβιβασμό της ευθύνης λειτουργίας των τουριστικών σχολών, με μία απλή διεύθυνση του </w:t>
      </w:r>
      <w:r>
        <w:rPr>
          <w:rFonts w:eastAsia="Times New Roman" w:cs="Times New Roman"/>
          <w:szCs w:val="24"/>
        </w:rPr>
        <w:t>υ</w:t>
      </w:r>
      <w:r>
        <w:rPr>
          <w:rFonts w:eastAsia="Times New Roman" w:cs="Times New Roman"/>
          <w:szCs w:val="24"/>
        </w:rPr>
        <w:t>πουργείου με πενιχρά μέσα και αρμοδιότητες</w:t>
      </w:r>
      <w:r>
        <w:rPr>
          <w:rFonts w:eastAsia="Times New Roman" w:cs="Times New Roman"/>
          <w:szCs w:val="24"/>
        </w:rPr>
        <w:t>,</w:t>
      </w:r>
      <w:r>
        <w:rPr>
          <w:rFonts w:eastAsia="Times New Roman" w:cs="Times New Roman"/>
          <w:szCs w:val="24"/>
        </w:rPr>
        <w:t xml:space="preserve"> ακολούθησε η κατάργηση της μετεκπαίδευσης και κατ’ επέκταση η κατάργηση της λειτουργίας των τμημάτων π</w:t>
      </w:r>
      <w:r>
        <w:rPr>
          <w:rFonts w:eastAsia="Times New Roman" w:cs="Times New Roman"/>
          <w:szCs w:val="24"/>
        </w:rPr>
        <w:t xml:space="preserve">ανελλαδικά. </w:t>
      </w:r>
    </w:p>
    <w:p w14:paraId="3546AE43"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Τα τμήματα μετεκπαίδευσης μισθωτών τουριστικών επαγγελμάτων διαχρονικά έδωσαν σημαντικά αποτελέσματα στην οργάνωση και τη βελτίωση της κουλτούρας και της νοοτροπίας εξυπηρέτησης των πελατών</w:t>
      </w:r>
      <w:r>
        <w:rPr>
          <w:rFonts w:eastAsia="Times New Roman" w:cs="Times New Roman"/>
          <w:szCs w:val="24"/>
        </w:rPr>
        <w:t>,</w:t>
      </w:r>
      <w:r>
        <w:rPr>
          <w:rFonts w:eastAsia="Times New Roman" w:cs="Times New Roman"/>
          <w:szCs w:val="24"/>
        </w:rPr>
        <w:t xml:space="preserve"> που αποτελούσαν μοναδικό εκπαιδευτικό θεσμό που αφορ</w:t>
      </w:r>
      <w:r>
        <w:rPr>
          <w:rFonts w:eastAsia="Times New Roman" w:cs="Times New Roman"/>
          <w:szCs w:val="24"/>
        </w:rPr>
        <w:t xml:space="preserve">ά τους εργαζόμενους και στοχεύουν στη βελτίωση και ανάπτυξη των προσόντων τους. </w:t>
      </w:r>
    </w:p>
    <w:p w14:paraId="3546AE4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στον τουριστικό τομέα με προϋπηρεσία άνω των </w:t>
      </w:r>
      <w:r>
        <w:rPr>
          <w:rFonts w:eastAsia="Times New Roman" w:cs="Times New Roman"/>
          <w:szCs w:val="24"/>
        </w:rPr>
        <w:t>τριών</w:t>
      </w:r>
      <w:r>
        <w:rPr>
          <w:rFonts w:eastAsia="Times New Roman" w:cs="Times New Roman"/>
          <w:szCs w:val="24"/>
        </w:rPr>
        <w:t xml:space="preserve"> ετών είχαν τη δυνατότητα να ακολουθήσουν το πρόγραμμα μετεκπαίδευσης για </w:t>
      </w:r>
      <w:r>
        <w:rPr>
          <w:rFonts w:eastAsia="Times New Roman" w:cs="Times New Roman"/>
          <w:szCs w:val="24"/>
        </w:rPr>
        <w:t>δύο έως τρεις</w:t>
      </w:r>
      <w:r>
        <w:rPr>
          <w:rFonts w:eastAsia="Times New Roman" w:cs="Times New Roman"/>
          <w:szCs w:val="24"/>
        </w:rPr>
        <w:t xml:space="preserve"> μήνες, αν δεν κάνω λάθ</w:t>
      </w:r>
      <w:r>
        <w:rPr>
          <w:rFonts w:eastAsia="Times New Roman" w:cs="Times New Roman"/>
          <w:szCs w:val="24"/>
        </w:rPr>
        <w:t>ος. Οι απόφοιτοι των τμημάτων κατάρτισης μετεκπαίδευσης του ΟΤΕΚ αποκτούσαν υπαλληλική ιδιότητα και έπαιρναν επίδομα πτυ</w:t>
      </w:r>
      <w:r>
        <w:rPr>
          <w:rFonts w:eastAsia="Times New Roman" w:cs="Times New Roman"/>
          <w:szCs w:val="24"/>
        </w:rPr>
        <w:lastRenderedPageBreak/>
        <w:t>χίου με ποσοστό 10% επί του βασικού μισθού. Φαντάζεστε</w:t>
      </w:r>
      <w:r>
        <w:rPr>
          <w:rFonts w:eastAsia="Times New Roman" w:cs="Times New Roman"/>
          <w:szCs w:val="24"/>
        </w:rPr>
        <w:t>,</w:t>
      </w:r>
      <w:r>
        <w:rPr>
          <w:rFonts w:eastAsia="Times New Roman" w:cs="Times New Roman"/>
          <w:szCs w:val="24"/>
        </w:rPr>
        <w:t xml:space="preserve"> πραγματικά ειδικά σήμερα, πόσο σημαντικό είναι αυτό για τους εργαζόμενους.</w:t>
      </w:r>
    </w:p>
    <w:p w14:paraId="3546AE4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πλέον αποτελούν παρελθόν και δεν μπορούμε να μιλάμε για διασφάλιση δικαιωμάτων εργαζομένων, αλλά και κατάρτιση η οποία πλέον έχει περάσει ή περνά σιγά-σιγά σε ιδιώτες. </w:t>
      </w:r>
    </w:p>
    <w:p w14:paraId="3546AE46"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Στο Ηράκλειο</w:t>
      </w:r>
      <w:r>
        <w:rPr>
          <w:rFonts w:eastAsia="Times New Roman" w:cs="Times New Roman"/>
          <w:szCs w:val="24"/>
        </w:rPr>
        <w:t>,</w:t>
      </w:r>
      <w:r>
        <w:rPr>
          <w:rFonts w:eastAsia="Times New Roman" w:cs="Times New Roman"/>
          <w:szCs w:val="24"/>
        </w:rPr>
        <w:t xml:space="preserve"> στην κοιτίδα του τουρισμού</w:t>
      </w:r>
      <w:r>
        <w:rPr>
          <w:rFonts w:eastAsia="Times New Roman" w:cs="Times New Roman"/>
          <w:szCs w:val="24"/>
        </w:rPr>
        <w:t>,</w:t>
      </w:r>
      <w:r>
        <w:rPr>
          <w:rFonts w:eastAsia="Times New Roman" w:cs="Times New Roman"/>
          <w:szCs w:val="24"/>
        </w:rPr>
        <w:t xml:space="preserve"> η επαγγελματική σχολή συνέβαλε για π</w:t>
      </w:r>
      <w:r>
        <w:rPr>
          <w:rFonts w:eastAsia="Times New Roman" w:cs="Times New Roman"/>
          <w:szCs w:val="24"/>
        </w:rPr>
        <w:t>ολλά χρόνια στην αναδιοργάνωση για τον εκσυγχρονισμό της τουριστικής εκπαίδευσης και κατάρτισης και στη δημιουργία ενός σύγχρονου συστήματος πιστοποίησης των επαγγελματικών προσόντων στον τουριστικό τομέα.</w:t>
      </w:r>
    </w:p>
    <w:p w14:paraId="3546AE4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Δεν πρέπει να ξεχνάμε ότι ο τουρισμός αποτελεί σημ</w:t>
      </w:r>
      <w:r>
        <w:rPr>
          <w:rFonts w:eastAsia="Times New Roman" w:cs="Times New Roman"/>
          <w:szCs w:val="24"/>
        </w:rPr>
        <w:t xml:space="preserve">αντική πηγή πλούτου για τη χώρα μας, για την πατρίδα μας. Η χώρα μας </w:t>
      </w:r>
      <w:r>
        <w:rPr>
          <w:rFonts w:eastAsia="Times New Roman" w:cs="Times New Roman"/>
          <w:szCs w:val="24"/>
        </w:rPr>
        <w:lastRenderedPageBreak/>
        <w:t>πρέπει να ενισχύει το διεθνές ανταγωνιστικό της πλεονέκτημα, άρα πρέπει να επενδύσουμε στο ανθρώπινο δυναμικό, να εκσυγχρονίσουμε τις δομές, να αναβαθμίσουμε τη δημόσια εκπαίδευση και κατ</w:t>
      </w:r>
      <w:r>
        <w:rPr>
          <w:rFonts w:eastAsia="Times New Roman" w:cs="Times New Roman"/>
          <w:szCs w:val="24"/>
        </w:rPr>
        <w:t>άρτιση και να υπάρξει διασύνδεση αυτών με τις ανάγκες της εργασίας και της λειτουργίας των επιχειρήσεων.</w:t>
      </w:r>
    </w:p>
    <w:p w14:paraId="3546AE48"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Άρα, κυρία Υπουργέ, επιτακτική ανάγκη είναι πλέον άμεσα η δημιουργία ενός σύγχρονου πλαισίου εκπαίδευσης και επαγγελματικής κατάρτισης στον τομέα του τ</w:t>
      </w:r>
      <w:r>
        <w:rPr>
          <w:rFonts w:eastAsia="Times New Roman" w:cs="Times New Roman"/>
          <w:szCs w:val="24"/>
        </w:rPr>
        <w:t>ουρισμού</w:t>
      </w:r>
      <w:r>
        <w:rPr>
          <w:rFonts w:eastAsia="Times New Roman" w:cs="Times New Roman"/>
          <w:szCs w:val="24"/>
        </w:rPr>
        <w:t>,</w:t>
      </w:r>
      <w:r>
        <w:rPr>
          <w:rFonts w:eastAsia="Times New Roman" w:cs="Times New Roman"/>
          <w:szCs w:val="24"/>
        </w:rPr>
        <w:t xml:space="preserve"> που θα βελτιώνει την ανταγωνιστικότητα του τόπου μας και θα διασφαλίζει τα επαγγελματικά δικαιώματα στους εργαζόμενους στον τομέα του τουρισμού.</w:t>
      </w:r>
    </w:p>
    <w:p w14:paraId="3546AE4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Άρα νομίζω ότι η συνεργασία μας πρέπει να υπάρξει άμεσα, ώστε να επαναλειτουργήσουν τα τμήματα μετεκπ</w:t>
      </w:r>
      <w:r>
        <w:rPr>
          <w:rFonts w:eastAsia="Times New Roman" w:cs="Times New Roman"/>
          <w:szCs w:val="24"/>
        </w:rPr>
        <w:t>αίδευσης.</w:t>
      </w:r>
    </w:p>
    <w:p w14:paraId="3546AE4A"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Ευχαριστώ.</w:t>
      </w:r>
    </w:p>
    <w:p w14:paraId="3546AE4B"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Η Υπουργός κ. Κουντουρά έχει τον λόγο.</w:t>
      </w:r>
    </w:p>
    <w:p w14:paraId="3546AE4C"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Κύριε συνάδελφε, ευχαριστώ πάρα πολύ για την ερώτηση.</w:t>
      </w:r>
    </w:p>
    <w:p w14:paraId="3546AE4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Πραγματικά η τουριστική εκπαίδευση, η διά βίου μάθηση και η μετεκπαίδευση του ανθρώπινου δυναμικού αποτελούν τομείς υψηλής προτεραιότητας για την Κυβέρνησή μας και φυσικά για το Υπουργείο Τουρισμού. </w:t>
      </w:r>
    </w:p>
    <w:p w14:paraId="3546AE4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Από την πρώτη στιγμή στο πλαίσιο της εθνικής τουριστικής</w:t>
      </w:r>
      <w:r>
        <w:rPr>
          <w:rFonts w:eastAsia="Times New Roman" w:cs="Times New Roman"/>
          <w:szCs w:val="24"/>
        </w:rPr>
        <w:t xml:space="preserve"> πολιτικής μας με ορίζοντα τετραετίας και σε συνεργασία με το συναρμόδιο Υπουργείο -και είμαι πολύ χαρούμενη που είναι εδώ και ο κ. </w:t>
      </w:r>
      <w:proofErr w:type="spellStart"/>
      <w:r>
        <w:rPr>
          <w:rFonts w:eastAsia="Times New Roman" w:cs="Times New Roman"/>
          <w:szCs w:val="24"/>
        </w:rPr>
        <w:t>Γαβρόγλου</w:t>
      </w:r>
      <w:proofErr w:type="spellEnd"/>
      <w:r>
        <w:rPr>
          <w:rFonts w:eastAsia="Times New Roman" w:cs="Times New Roman"/>
          <w:szCs w:val="24"/>
        </w:rPr>
        <w:t>- αλλά και με όλους του εμπλεκόμενους φορείς εργαζόμαστε εντατικά</w:t>
      </w:r>
      <w:r>
        <w:rPr>
          <w:rFonts w:eastAsia="Times New Roman" w:cs="Times New Roman"/>
          <w:szCs w:val="24"/>
        </w:rPr>
        <w:t>,</w:t>
      </w:r>
      <w:r>
        <w:rPr>
          <w:rFonts w:eastAsia="Times New Roman" w:cs="Times New Roman"/>
          <w:szCs w:val="24"/>
        </w:rPr>
        <w:t xml:space="preserve"> για να αναβαθμίσουμε και να εκσυγχρονίσουμε </w:t>
      </w:r>
      <w:r>
        <w:rPr>
          <w:rFonts w:eastAsia="Times New Roman" w:cs="Times New Roman"/>
          <w:szCs w:val="24"/>
        </w:rPr>
        <w:lastRenderedPageBreak/>
        <w:t>τη δ</w:t>
      </w:r>
      <w:r>
        <w:rPr>
          <w:rFonts w:eastAsia="Times New Roman" w:cs="Times New Roman"/>
          <w:szCs w:val="24"/>
        </w:rPr>
        <w:t>ημόσια τουριστική εκπαίδευση και σχεδιάζουμε αλλά και υλοποιούμε αλλαγές-τομές, ώστε να μπορέσουμε, όπως είπατε και εσείς πολύ σωστά, να έχουμε μια αναβαθμισμένη τουριστική εκπαίδευση και καταρτισμένους επαγγελματίες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 υψηλή ποιότητα,</w:t>
      </w:r>
      <w:r>
        <w:rPr>
          <w:rFonts w:eastAsia="Times New Roman" w:cs="Times New Roman"/>
          <w:szCs w:val="24"/>
        </w:rPr>
        <w:t xml:space="preserve"> που θα μπορούν να β</w:t>
      </w:r>
      <w:r>
        <w:rPr>
          <w:rFonts w:eastAsia="Times New Roman" w:cs="Times New Roman"/>
          <w:szCs w:val="24"/>
        </w:rPr>
        <w:t>γουν στον χώρο εργασίας.</w:t>
      </w:r>
    </w:p>
    <w:p w14:paraId="3546AE4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Είναι γνωστό ότι παραλάβαμε μια υποβαθμισμένη τουριστική εκπαίδευση, με πάρα πολλά προβλήματα, με δυσλειτουργίες, με πολύ βασικές ελλείψεις στη νομοθεσία</w:t>
      </w:r>
      <w:r>
        <w:rPr>
          <w:rFonts w:eastAsia="Times New Roman" w:cs="Times New Roman"/>
          <w:szCs w:val="24"/>
        </w:rPr>
        <w:t>,</w:t>
      </w:r>
      <w:r>
        <w:rPr>
          <w:rFonts w:eastAsia="Times New Roman" w:cs="Times New Roman"/>
          <w:szCs w:val="24"/>
        </w:rPr>
        <w:t xml:space="preserve"> και χωρίς κα</w:t>
      </w:r>
      <w:r>
        <w:rPr>
          <w:rFonts w:eastAsia="Times New Roman" w:cs="Times New Roman"/>
          <w:szCs w:val="24"/>
        </w:rPr>
        <w:t>μ</w:t>
      </w:r>
      <w:r>
        <w:rPr>
          <w:rFonts w:eastAsia="Times New Roman" w:cs="Times New Roman"/>
          <w:szCs w:val="24"/>
        </w:rPr>
        <w:t>μία προοπτική να διαδραματίσει έναν βασικό και καθοριστικό ρόλο</w:t>
      </w:r>
      <w:r>
        <w:rPr>
          <w:rFonts w:eastAsia="Times New Roman" w:cs="Times New Roman"/>
          <w:szCs w:val="24"/>
        </w:rPr>
        <w:t xml:space="preserve"> για την ανάπτυξη του ελληνικού τουρισμού και για τη νέα γενιά</w:t>
      </w:r>
      <w:r>
        <w:rPr>
          <w:rFonts w:eastAsia="Times New Roman" w:cs="Times New Roman"/>
          <w:szCs w:val="24"/>
        </w:rPr>
        <w:t>,</w:t>
      </w:r>
      <w:r>
        <w:rPr>
          <w:rFonts w:eastAsia="Times New Roman" w:cs="Times New Roman"/>
          <w:szCs w:val="24"/>
        </w:rPr>
        <w:t xml:space="preserve"> ειδικότερα</w:t>
      </w:r>
      <w:r>
        <w:rPr>
          <w:rFonts w:eastAsia="Times New Roman" w:cs="Times New Roman"/>
          <w:szCs w:val="24"/>
        </w:rPr>
        <w:t>,</w:t>
      </w:r>
      <w:r>
        <w:rPr>
          <w:rFonts w:eastAsia="Times New Roman" w:cs="Times New Roman"/>
          <w:szCs w:val="24"/>
        </w:rPr>
        <w:t xml:space="preserve"> των ανθρώπων που θέλουν να ασχοληθούν με τον τουριστικό κλάδο. </w:t>
      </w:r>
    </w:p>
    <w:p w14:paraId="3546AE5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Όπως είπατε πολύ σωστά, καταργήθηκε ο ΟΤΕΚ το 2013. Αυτό ήταν ένα πολύ σοβαρό θέμα, ήταν ο αυτόνομος Οργανισμός </w:t>
      </w:r>
      <w:r>
        <w:rPr>
          <w:rFonts w:eastAsia="Times New Roman" w:cs="Times New Roman"/>
          <w:szCs w:val="24"/>
        </w:rPr>
        <w:lastRenderedPageBreak/>
        <w:t>Τουρ</w:t>
      </w:r>
      <w:r>
        <w:rPr>
          <w:rFonts w:eastAsia="Times New Roman" w:cs="Times New Roman"/>
          <w:szCs w:val="24"/>
        </w:rPr>
        <w:t>ιστικής Εκπαίδευσης. Αμέσως μετά έκλεισαν και οι τρεις σχολές ξεναγών. Τα ΕΠΑΣ, επίσης, έκλεισαν και γενικά το 2015 παραλάβαμε μία δραματική κατάσταση.</w:t>
      </w:r>
    </w:p>
    <w:p w14:paraId="3546AE51"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Κινηθήκαμε, όμως, με πολύ εντατικούς ρυθμούς, ζητήσαμε τη συνεργασία και τις προτάσεις των αρμόδιων Βουλ</w:t>
      </w:r>
      <w:r>
        <w:rPr>
          <w:rFonts w:eastAsia="Times New Roman" w:cs="Times New Roman"/>
          <w:szCs w:val="24"/>
        </w:rPr>
        <w:t>ευτών για τον τουρισμό απ’ όλα τα πολιτικά κόμματα και</w:t>
      </w:r>
      <w:r>
        <w:rPr>
          <w:rFonts w:eastAsia="Times New Roman" w:cs="Times New Roman"/>
          <w:szCs w:val="24"/>
        </w:rPr>
        <w:t>,</w:t>
      </w:r>
      <w:r>
        <w:rPr>
          <w:rFonts w:eastAsia="Times New Roman" w:cs="Times New Roman"/>
          <w:szCs w:val="24"/>
        </w:rPr>
        <w:t xml:space="preserve"> συγχρόνως, συστήσαμε μία άτυπη επιτροπή επιστημόνων για την υποβολή και επεξεργασία όλων αυτών των προτάσεων. Παράλληλα ενεργοποιήσαμε τη θεσμοθετημένη επιτροπή της </w:t>
      </w:r>
      <w:r>
        <w:rPr>
          <w:rFonts w:eastAsia="Times New Roman" w:cs="Times New Roman"/>
          <w:szCs w:val="24"/>
        </w:rPr>
        <w:t>σ</w:t>
      </w:r>
      <w:r>
        <w:rPr>
          <w:rFonts w:eastAsia="Times New Roman" w:cs="Times New Roman"/>
          <w:szCs w:val="24"/>
        </w:rPr>
        <w:t xml:space="preserve">χολής </w:t>
      </w:r>
      <w:r>
        <w:rPr>
          <w:rFonts w:eastAsia="Times New Roman" w:cs="Times New Roman"/>
          <w:szCs w:val="24"/>
        </w:rPr>
        <w:t>ξ</w:t>
      </w:r>
      <w:r>
        <w:rPr>
          <w:rFonts w:eastAsia="Times New Roman" w:cs="Times New Roman"/>
          <w:szCs w:val="24"/>
        </w:rPr>
        <w:t>εναγών, η οποία δεν είχε εν</w:t>
      </w:r>
      <w:r>
        <w:rPr>
          <w:rFonts w:eastAsia="Times New Roman" w:cs="Times New Roman"/>
          <w:szCs w:val="24"/>
        </w:rPr>
        <w:t xml:space="preserve">εργοποιηθεί, ώστε να επανεξετασθεί και να καταρτίσουμε τον κανονισμός της λειτουργίας της </w:t>
      </w:r>
      <w:r>
        <w:rPr>
          <w:rFonts w:eastAsia="Times New Roman" w:cs="Times New Roman"/>
          <w:szCs w:val="24"/>
        </w:rPr>
        <w:t>σ</w:t>
      </w:r>
      <w:r>
        <w:rPr>
          <w:rFonts w:eastAsia="Times New Roman" w:cs="Times New Roman"/>
          <w:szCs w:val="24"/>
        </w:rPr>
        <w:t xml:space="preserve">χολής. </w:t>
      </w:r>
    </w:p>
    <w:p w14:paraId="3546AE52"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χολή, όπως ξέρετε, θα επαναλειτουργήσει φέτος. Ήταν μια δέσμευση της Κυβέρνησής μας και έγινε πράξη. Συνεργαζόμαστε </w:t>
      </w:r>
      <w:r>
        <w:rPr>
          <w:rFonts w:eastAsia="Times New Roman" w:cs="Times New Roman"/>
          <w:szCs w:val="24"/>
        </w:rPr>
        <w:lastRenderedPageBreak/>
        <w:t>με το συναρμόδιο Υπουργείο, ώστε να ορ</w:t>
      </w:r>
      <w:r>
        <w:rPr>
          <w:rFonts w:eastAsia="Times New Roman" w:cs="Times New Roman"/>
          <w:szCs w:val="24"/>
        </w:rPr>
        <w:t>γανώσουμε πιο αποτελεσματικά και σε νέες υγιείς βάσεις τον χώρο της δημόσιας τουριστικής εκπαίδευσης όχι μόνο την αναβάθμιση των ανωτέρω σχολών της τουριστικής εκπαίδευσης τις οποίες, όπως πολύ σωστά είπατε, διέπει ένα ιδιαίτερο καθεστώς ανώτερης εκπαίδευσ</w:t>
      </w:r>
      <w:r>
        <w:rPr>
          <w:rFonts w:eastAsia="Times New Roman" w:cs="Times New Roman"/>
          <w:szCs w:val="24"/>
        </w:rPr>
        <w:t>ης και είμαστε σε συνεργασία με τον Υπουργό, για να μπορέσουμε να λύσουμε αυτό το πρόβλημα και</w:t>
      </w:r>
      <w:r>
        <w:rPr>
          <w:rFonts w:eastAsia="Times New Roman" w:cs="Times New Roman"/>
          <w:szCs w:val="24"/>
        </w:rPr>
        <w:t>,</w:t>
      </w:r>
      <w:r>
        <w:rPr>
          <w:rFonts w:eastAsia="Times New Roman" w:cs="Times New Roman"/>
          <w:szCs w:val="24"/>
        </w:rPr>
        <w:t xml:space="preserve"> φυσικά, να εκσυγχρονίσουμε και την παρεχόμενη εκπαίδευση στα οκτώ ΙΕΚ τουρισμού. </w:t>
      </w:r>
    </w:p>
    <w:p w14:paraId="3546AE53"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Σημειώνω δε ότι λόγω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w:t>
      </w:r>
      <w:r>
        <w:rPr>
          <w:rFonts w:eastAsia="Times New Roman" w:cs="Times New Roman"/>
          <w:szCs w:val="24"/>
        </w:rPr>
        <w:t>,</w:t>
      </w:r>
      <w:r>
        <w:rPr>
          <w:rFonts w:eastAsia="Times New Roman" w:cs="Times New Roman"/>
          <w:szCs w:val="24"/>
        </w:rPr>
        <w:t xml:space="preserve"> τα προηγούμενα έτη υπήρχε μί</w:t>
      </w:r>
      <w:r>
        <w:rPr>
          <w:rFonts w:eastAsia="Times New Roman" w:cs="Times New Roman"/>
          <w:szCs w:val="24"/>
        </w:rPr>
        <w:t xml:space="preserve">α μείωση στους εκπαιδευτικούς μας κατά 10% κάθε χρόνο. Όπως καταλαβαίνετε, αυτό ήταν ένα πάρα πολύ σοβαρό πρόβλημα, για να εξασφαλίσουμε το απαιτούμενο </w:t>
      </w:r>
      <w:r>
        <w:rPr>
          <w:rFonts w:eastAsia="Times New Roman" w:cs="Times New Roman"/>
          <w:szCs w:val="24"/>
        </w:rPr>
        <w:lastRenderedPageBreak/>
        <w:t xml:space="preserve">εκπαιδευτικό προσωπικό. Συγκεκριμένα ο στόχος μας ήταν να επαναλειτουργήσουμε τη </w:t>
      </w:r>
      <w:r>
        <w:rPr>
          <w:rFonts w:eastAsia="Times New Roman" w:cs="Times New Roman"/>
          <w:szCs w:val="24"/>
        </w:rPr>
        <w:t>σ</w:t>
      </w:r>
      <w:r>
        <w:rPr>
          <w:rFonts w:eastAsia="Times New Roman" w:cs="Times New Roman"/>
          <w:szCs w:val="24"/>
        </w:rPr>
        <w:t xml:space="preserve">χολή </w:t>
      </w:r>
      <w:r>
        <w:rPr>
          <w:rFonts w:eastAsia="Times New Roman" w:cs="Times New Roman"/>
          <w:szCs w:val="24"/>
        </w:rPr>
        <w:t>ξ</w:t>
      </w:r>
      <w:r>
        <w:rPr>
          <w:rFonts w:eastAsia="Times New Roman" w:cs="Times New Roman"/>
          <w:szCs w:val="24"/>
        </w:rPr>
        <w:t xml:space="preserve">εναγών και ήταν </w:t>
      </w:r>
      <w:r>
        <w:rPr>
          <w:rFonts w:eastAsia="Times New Roman" w:cs="Times New Roman"/>
          <w:szCs w:val="24"/>
        </w:rPr>
        <w:t>πάρα πολύ δύσκολο</w:t>
      </w:r>
      <w:r>
        <w:rPr>
          <w:rFonts w:eastAsia="Times New Roman" w:cs="Times New Roman"/>
          <w:szCs w:val="24"/>
        </w:rPr>
        <w:t>,</w:t>
      </w:r>
      <w:r>
        <w:rPr>
          <w:rFonts w:eastAsia="Times New Roman" w:cs="Times New Roman"/>
          <w:szCs w:val="24"/>
        </w:rPr>
        <w:t xml:space="preserve"> να καλύψουμε τα λειτουργικά κενά και να ολοκληρώσουμε όλες τις απαραίτητες διαδικασίες.</w:t>
      </w:r>
    </w:p>
    <w:p w14:paraId="3546AE5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3546AE5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w:t>
      </w:r>
    </w:p>
    <w:p w14:paraId="3546AE56"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 </w:t>
      </w:r>
      <w:r>
        <w:rPr>
          <w:rFonts w:eastAsia="Times New Roman" w:cs="Times New Roman"/>
          <w:szCs w:val="24"/>
        </w:rPr>
        <w:t xml:space="preserve">μετεκπαίδευση, θα ήθελα να πω ότι τα προγράμματα μετεκπαίδευσης, επίσης παρά τους περιορισμούς λόγω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τα καταρτίσαμε και έχουμε μία ολοκληρωμένη πρόταση. Με πολύ σκληρή προσπάθεια εξασφαλίσαμε τους αναγκαίους πόρους για τη χρηματοδότ</w:t>
      </w:r>
      <w:r>
        <w:rPr>
          <w:rFonts w:eastAsia="Times New Roman" w:cs="Times New Roman"/>
          <w:szCs w:val="24"/>
        </w:rPr>
        <w:t>ηση των προγραμμά</w:t>
      </w:r>
      <w:r>
        <w:rPr>
          <w:rFonts w:eastAsia="Times New Roman" w:cs="Times New Roman"/>
          <w:szCs w:val="24"/>
        </w:rPr>
        <w:lastRenderedPageBreak/>
        <w:t xml:space="preserve">των που αφορούν εποχικά άνεργους, εργαζόμενους στον τουριστικό τομέα και τους εξασφαλίσαμε από το εθνικό σκέλος του </w:t>
      </w:r>
      <w:r>
        <w:rPr>
          <w:rFonts w:eastAsia="Times New Roman" w:cs="Times New Roman"/>
          <w:szCs w:val="24"/>
        </w:rPr>
        <w:t>Προγράμματος Δημοσίων</w:t>
      </w:r>
      <w:r>
        <w:rPr>
          <w:rFonts w:eastAsia="Times New Roman" w:cs="Times New Roman"/>
          <w:szCs w:val="24"/>
        </w:rPr>
        <w:t xml:space="preserve"> </w:t>
      </w:r>
      <w:r>
        <w:rPr>
          <w:rFonts w:eastAsia="Times New Roman" w:cs="Times New Roman"/>
          <w:szCs w:val="24"/>
        </w:rPr>
        <w:t xml:space="preserve">Επενδύσεων </w:t>
      </w:r>
      <w:r>
        <w:rPr>
          <w:rFonts w:eastAsia="Times New Roman" w:cs="Times New Roman"/>
          <w:szCs w:val="24"/>
        </w:rPr>
        <w:t xml:space="preserve">του Υπουργείου Τουρισμού για τρία έτη. </w:t>
      </w:r>
    </w:p>
    <w:p w14:paraId="3546AE57"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Αυτά τα προγράμματα δεν εντάσσονται στην τυπική εκ</w:t>
      </w:r>
      <w:r>
        <w:rPr>
          <w:rFonts w:eastAsia="Times New Roman" w:cs="Times New Roman"/>
          <w:szCs w:val="24"/>
        </w:rPr>
        <w:t xml:space="preserve">παίδευση. Θεωρούνται προγράμματα κατάρτισης </w:t>
      </w:r>
      <w:r>
        <w:rPr>
          <w:rFonts w:eastAsia="Times New Roman" w:cs="Times New Roman"/>
          <w:szCs w:val="24"/>
        </w:rPr>
        <w:t>τα οποία</w:t>
      </w:r>
      <w:r>
        <w:rPr>
          <w:rFonts w:eastAsia="Times New Roman" w:cs="Times New Roman"/>
          <w:szCs w:val="24"/>
        </w:rPr>
        <w:t xml:space="preserve"> </w:t>
      </w:r>
      <w:r>
        <w:rPr>
          <w:rFonts w:eastAsia="Times New Roman" w:cs="Times New Roman"/>
          <w:szCs w:val="24"/>
        </w:rPr>
        <w:t>οδηγούν σε αδιαβάθμητους τίτλους σπουδών και έως σήμερα έχουμε εξασφαλίσει τα εξής: Θα πραγματοποιηθούν τμήματα μετεκπαίδευσης και στις δεκατρείς περιφέρειες της Αθήνας. Λάβαμε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όλες τις προτ</w:t>
      </w:r>
      <w:r>
        <w:rPr>
          <w:rFonts w:eastAsia="Times New Roman" w:cs="Times New Roman"/>
          <w:szCs w:val="24"/>
        </w:rPr>
        <w:t xml:space="preserve">άσεις της Πανελλήνιας Ομοσπονδίας Εργατών Επισιτισμού και Υπαλλήλων Τουριστικών Επαγγελμάτων. Μην ξεχνάτε ότι στο παρελθόν γίνονταν μόνο σε τέσσερις πόλεις και άρα, αυτό είναι </w:t>
      </w:r>
      <w:r>
        <w:rPr>
          <w:rFonts w:eastAsia="Times New Roman" w:cs="Times New Roman"/>
          <w:szCs w:val="24"/>
        </w:rPr>
        <w:lastRenderedPageBreak/>
        <w:t>πάρα πολύ σημαντικό. Ενημερώσαμε τον ΟΑΕΔ, έτσι ώστε να προβλέψει στον προϋπολογ</w:t>
      </w:r>
      <w:r>
        <w:rPr>
          <w:rFonts w:eastAsia="Times New Roman" w:cs="Times New Roman"/>
          <w:szCs w:val="24"/>
        </w:rPr>
        <w:t>ισμό τη δαπάνη για την κάλυψη του επιδόματος μετεκπαίδευσης και των ασφαλιστικών εισφορών. Ξεκινήσαμε τη διαδικασία πρόσληψης του αναγκαίου εκπαιδευτικού και διοικητικού προσωπικού για την υλοποίηση των προγραμμάτων της πρώτης περιόδου. Πιο συγκεκριμένα, ε</w:t>
      </w:r>
      <w:r>
        <w:rPr>
          <w:rFonts w:eastAsia="Times New Roman" w:cs="Times New Roman"/>
          <w:szCs w:val="24"/>
        </w:rPr>
        <w:t xml:space="preserve">γκρίθηκε προϋπολογισμός 4 εκατομμυρίων ευρώ και φυσικά εκατό άτομα ως εκπαιδευτικό και διοικητικό προσωπικό ΙΔΟΧ, ογδόντα πέντε εκπαιδευτικούς και δεκαπέντε διοικητικούς. </w:t>
      </w:r>
    </w:p>
    <w:p w14:paraId="3546AE58"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άμεσες επόμενες ενέργειες, λοιπόν, από το Υπουργείο μας για την υλοποίηση των προ</w:t>
      </w:r>
      <w:r>
        <w:rPr>
          <w:rFonts w:eastAsia="Times New Roman" w:cs="Times New Roman"/>
          <w:szCs w:val="24"/>
        </w:rPr>
        <w:t xml:space="preserve">γραμμάτων είναι οι εξής: Να εκδοθεί η απόφαση περί καθορισμού του αριθμού επιλεγέντων προς φοίτηση ανά τουριστική επιχείρηση, να γίνει η επιλογή των καταρτιζόμενων, </w:t>
      </w:r>
      <w:r>
        <w:rPr>
          <w:rFonts w:eastAsia="Times New Roman" w:cs="Times New Roman"/>
          <w:szCs w:val="24"/>
        </w:rPr>
        <w:lastRenderedPageBreak/>
        <w:t>η πρόσληψη του εκπαιδευτικού προσωπικού, η έκδοση απόφασης περί καθορισμού ωρών λειτουργίας</w:t>
      </w:r>
      <w:r>
        <w:rPr>
          <w:rFonts w:eastAsia="Times New Roman" w:cs="Times New Roman"/>
          <w:szCs w:val="24"/>
        </w:rPr>
        <w:t xml:space="preserve"> των τμημάτων έναρξης και λήξης της εκπαιδευτικής περιόδου, η έκδοση απόφασης περί εγκρίσεως εκπαιδευτικού υλικού, βιβλία, σημειώσεις, ψηφιακό εκπαιδευτικό υλικό, ο καθορισμός του </w:t>
      </w:r>
      <w:r>
        <w:rPr>
          <w:rFonts w:eastAsia="Times New Roman" w:cs="Times New Roman"/>
          <w:szCs w:val="24"/>
        </w:rPr>
        <w:t xml:space="preserve">ωρολογίου </w:t>
      </w:r>
      <w:r>
        <w:rPr>
          <w:rFonts w:eastAsia="Times New Roman" w:cs="Times New Roman"/>
          <w:szCs w:val="24"/>
        </w:rPr>
        <w:t>προγράμματος λειτουργίας των τμημάτων μετεκπαίδευσης, ο συντονισμό</w:t>
      </w:r>
      <w:r>
        <w:rPr>
          <w:rFonts w:eastAsia="Times New Roman" w:cs="Times New Roman"/>
          <w:szCs w:val="24"/>
        </w:rPr>
        <w:t>ς και η παρακολούθηση υλοποίησης του έργου και τέλος, η έκδοση και χορήγηση πτυχίων στους απόφοιτους μετεκπαίδευσης.</w:t>
      </w:r>
    </w:p>
    <w:p w14:paraId="3546AE5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κτυπάει </w:t>
      </w:r>
      <w:r>
        <w:rPr>
          <w:rFonts w:eastAsia="Times New Roman" w:cs="Times New Roman"/>
          <w:szCs w:val="24"/>
        </w:rPr>
        <w:t xml:space="preserve">επανειλημμένα </w:t>
      </w:r>
      <w:r>
        <w:rPr>
          <w:rFonts w:eastAsia="Times New Roman" w:cs="Times New Roman"/>
          <w:szCs w:val="24"/>
        </w:rPr>
        <w:t>το κουδούνι λήξεως του χρόνου ομιλίας της κυρίας Υπουργού)</w:t>
      </w:r>
    </w:p>
    <w:p w14:paraId="3546AE5A"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w:t>
      </w:r>
      <w:r>
        <w:rPr>
          <w:rFonts w:eastAsia="Times New Roman" w:cs="Times New Roman"/>
          <w:szCs w:val="24"/>
        </w:rPr>
        <w:t xml:space="preserve"> και δευτερολογία, κυρία Υπουργέ.</w:t>
      </w:r>
    </w:p>
    <w:p w14:paraId="3546AE5B"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ΕΛΕΝΑ ΚΟΥΝΤΟΥΡΑ (Υπουργός Τουρισμού):</w:t>
      </w:r>
      <w:r>
        <w:rPr>
          <w:rFonts w:eastAsia="Times New Roman" w:cs="Times New Roman"/>
          <w:szCs w:val="24"/>
        </w:rPr>
        <w:t xml:space="preserve"> Τελειώνω, κύριε Πρόεδρε.</w:t>
      </w:r>
    </w:p>
    <w:p w14:paraId="3546AE5C"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Έχουμε, λοιπόν, και εφαρμόζουμε πιστά μία συγκροτημένη στρατηγική στο πλαίσιο της νέας, εθνικής τουριστικής πολιτικής, η οποία φυσικά έχει ως επίκεντρο ένα σύγ</w:t>
      </w:r>
      <w:r>
        <w:rPr>
          <w:rFonts w:eastAsia="Times New Roman" w:cs="Times New Roman"/>
          <w:szCs w:val="24"/>
        </w:rPr>
        <w:t xml:space="preserve">χρονο και λειτουργικό πλαίσιο εκπαίδευσης και επαγγελματικής κατάρτισης, που να ανταποκρίνεται στα δεδομένα και τις ανάγκες της τουριστικής αγοράς και στις οδηγίες της Ευρωπαϊκής Ένωσης, με στόχο τη βελτίωση της ποιότητας των παρεχόμενων υπηρεσιών και την </w:t>
      </w:r>
      <w:r>
        <w:rPr>
          <w:rFonts w:eastAsia="Times New Roman" w:cs="Times New Roman"/>
          <w:szCs w:val="24"/>
        </w:rPr>
        <w:t>ενίσχυση της ανταγωνιστικότητας στον τουριστικό κλάδο. Επίσης, προχωρούμε και στην ψηφιακή αναβάθμιση της τουριστικής εκπαίδευσης.</w:t>
      </w:r>
    </w:p>
    <w:p w14:paraId="3546AE5D"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έχετε τον λόγο για τρία λεπτά.</w:t>
      </w:r>
    </w:p>
    <w:p w14:paraId="3546AE5E"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ΣΩΚΡΑΤΗΣ ΒΑΡΔΑΚΗΣ:</w:t>
      </w:r>
      <w:r>
        <w:rPr>
          <w:rFonts w:eastAsia="Times New Roman" w:cs="Times New Roman"/>
          <w:szCs w:val="24"/>
        </w:rPr>
        <w:t xml:space="preserve"> Κυρία Υπουργέ, ομολογώ ό</w:t>
      </w:r>
      <w:r>
        <w:rPr>
          <w:rFonts w:eastAsia="Times New Roman" w:cs="Times New Roman"/>
          <w:szCs w:val="24"/>
        </w:rPr>
        <w:t xml:space="preserve">τι η απάντηση </w:t>
      </w:r>
      <w:r>
        <w:rPr>
          <w:rFonts w:eastAsia="Times New Roman" w:cs="Times New Roman"/>
          <w:szCs w:val="24"/>
        </w:rPr>
        <w:t xml:space="preserve">μάς </w:t>
      </w:r>
      <w:r>
        <w:rPr>
          <w:rFonts w:eastAsia="Times New Roman" w:cs="Times New Roman"/>
          <w:szCs w:val="24"/>
        </w:rPr>
        <w:t>δημιουργεί πραγματικά ένα αίσθημα αισιοδοξίας. Κάνατε ένα λάθος, όμως, όταν είπατε για δεκατρείς περιφέρειες της Αθήνας. Φαντάζομαι ότι εννοούσατε της Ελλάδας.</w:t>
      </w:r>
    </w:p>
    <w:p w14:paraId="3546AE5F" w14:textId="77777777" w:rsidR="008C0F04" w:rsidRDefault="00201C1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Ναι, της Ελλάδας εννοούσα. Στις δεκατρεί</w:t>
      </w:r>
      <w:r>
        <w:rPr>
          <w:rFonts w:eastAsia="Times New Roman" w:cs="Times New Roman"/>
          <w:szCs w:val="24"/>
        </w:rPr>
        <w:t>ς περιφέρειες της Ελλάδας.</w:t>
      </w:r>
    </w:p>
    <w:p w14:paraId="3546AE60"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Θέλω να σας πω ότι εμείς θα είμαστε αρωγοί και συμπαραστάτες σε τέτοιες ενέργειες, πραγματικά, με οποιονδήποτε τρόπο μπορούμε –όσοι γνωρίζουν το αντικείμενο. Όμως, θέλω να σας πω ότι όσο γρηγορότερα βάλετε στόχ</w:t>
      </w:r>
      <w:r>
        <w:rPr>
          <w:rFonts w:eastAsia="Times New Roman" w:cs="Times New Roman"/>
          <w:szCs w:val="24"/>
        </w:rPr>
        <w:t xml:space="preserve">ο τη λειτουργία των Τμημάτων Μετεκπαίδευσης τόσο καλύτερα. </w:t>
      </w:r>
      <w:r>
        <w:rPr>
          <w:rFonts w:eastAsia="Times New Roman" w:cs="Times New Roman"/>
          <w:bCs/>
          <w:shd w:val="clear" w:color="auto" w:fill="FFFFFF"/>
        </w:rPr>
        <w:t>Ε</w:t>
      </w:r>
      <w:r>
        <w:rPr>
          <w:rFonts w:eastAsia="Times New Roman" w:cs="Times New Roman"/>
          <w:szCs w:val="24"/>
        </w:rPr>
        <w:t>ίναι πραγματικά, όπως είπα, επιτακτική ανάγκη, γιατί υπάρχουν αντι</w:t>
      </w:r>
      <w:r>
        <w:rPr>
          <w:rFonts w:eastAsia="Times New Roman" w:cs="Times New Roman"/>
          <w:szCs w:val="24"/>
        </w:rPr>
        <w:lastRenderedPageBreak/>
        <w:t>κειμενικές αδυναμίες -πρόσληψη καθηγητών, εκδήλωση ενδιαφέροντος μαθητών- οπότε θα τραβήξει ένα</w:t>
      </w:r>
      <w:r>
        <w:rPr>
          <w:rFonts w:eastAsia="Times New Roman" w:cs="Times New Roman"/>
          <w:szCs w:val="24"/>
        </w:rPr>
        <w:t>ν</w:t>
      </w:r>
      <w:r>
        <w:rPr>
          <w:rFonts w:eastAsia="Times New Roman" w:cs="Times New Roman"/>
          <w:szCs w:val="24"/>
        </w:rPr>
        <w:t xml:space="preserve"> χρόνο. Θέλω να ξέρω, λοιπόν, αν υ</w:t>
      </w:r>
      <w:r>
        <w:rPr>
          <w:rFonts w:eastAsia="Times New Roman" w:cs="Times New Roman"/>
          <w:szCs w:val="24"/>
        </w:rPr>
        <w:t xml:space="preserve">πάρχει συγκεκριμένο χρονοδιάγραμμα λειτουργίας αυτών των </w:t>
      </w:r>
      <w:r>
        <w:rPr>
          <w:rFonts w:eastAsia="Times New Roman" w:cs="Times New Roman"/>
          <w:szCs w:val="24"/>
        </w:rPr>
        <w:t xml:space="preserve">τμημάτων </w:t>
      </w:r>
      <w:r>
        <w:rPr>
          <w:rFonts w:eastAsia="Times New Roman" w:cs="Times New Roman"/>
          <w:szCs w:val="24"/>
        </w:rPr>
        <w:t xml:space="preserve">που σας είπα. </w:t>
      </w:r>
    </w:p>
    <w:p w14:paraId="3546AE6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ότι είναι πραγματικά επιτακτική ανάγκη, όχι μόνο για οικονομικούς λόγους, αλλά επειδή σας είπα ότι το τουριστικό προϊόν είναι τέτοιο που χρειάζεται, πραγματικά, εκπαίδευση όλος ο κόσμος </w:t>
      </w:r>
      <w:r>
        <w:rPr>
          <w:rFonts w:eastAsia="Times New Roman" w:cs="Times New Roman"/>
          <w:szCs w:val="24"/>
        </w:rPr>
        <w:t xml:space="preserve">ο οποίος </w:t>
      </w:r>
      <w:r>
        <w:rPr>
          <w:rFonts w:eastAsia="Times New Roman" w:cs="Times New Roman"/>
          <w:szCs w:val="24"/>
        </w:rPr>
        <w:t xml:space="preserve">ασχολείται με αυτό. </w:t>
      </w:r>
    </w:p>
    <w:p w14:paraId="3546AE62"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(Δημήτριος Κρεμαστινός):</w:t>
      </w:r>
      <w:r>
        <w:rPr>
          <w:rFonts w:eastAsia="Times New Roman" w:cs="Times New Roman"/>
          <w:szCs w:val="24"/>
        </w:rPr>
        <w:t xml:space="preserve"> Κυρία Υπουργέ, έχετε ξανά τον λόγο.</w:t>
      </w:r>
    </w:p>
    <w:p w14:paraId="3546AE63"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Η αλήθεια είναι ότι θέλουμε υψηλή ποιότητα, όπως σας είπα, και εξειδικευμένους επαγγελματίες στον κλάδο. Γι’ αυτό προσπαθούμε με όποιον </w:t>
      </w:r>
      <w:r>
        <w:rPr>
          <w:rFonts w:eastAsia="Times New Roman" w:cs="Times New Roman"/>
          <w:szCs w:val="24"/>
        </w:rPr>
        <w:lastRenderedPageBreak/>
        <w:t>τρόπο μπορούμε κ</w:t>
      </w:r>
      <w:r>
        <w:rPr>
          <w:rFonts w:eastAsia="Times New Roman" w:cs="Times New Roman"/>
          <w:szCs w:val="24"/>
        </w:rPr>
        <w:t>αι σε συνεργασία με το συναρμόδιο Υπουργείο Παιδείας να μπορέσουμε να εξασφαλίσουμε αυτή την αναβάθμιση.</w:t>
      </w:r>
    </w:p>
    <w:p w14:paraId="3546AE6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Η πρότασή μας, γενικότερα, αφορά όχι μόνο την αναβάθμιση της τουριστικής εκπαίδευσης, </w:t>
      </w:r>
      <w:r>
        <w:rPr>
          <w:rFonts w:eastAsia="Times New Roman" w:cs="Times New Roman"/>
        </w:rPr>
        <w:t>αλλά</w:t>
      </w:r>
      <w:r>
        <w:rPr>
          <w:rFonts w:eastAsia="Times New Roman" w:cs="Times New Roman"/>
          <w:szCs w:val="24"/>
        </w:rPr>
        <w:t xml:space="preserve"> και ευρύτερα ζητήματα του χώρου της τουριστικής βιομηχανίας.</w:t>
      </w:r>
      <w:r>
        <w:rPr>
          <w:rFonts w:eastAsia="Times New Roman" w:cs="Times New Roman"/>
          <w:szCs w:val="24"/>
        </w:rPr>
        <w:t xml:space="preserve"> Με το νέο σχέδιο νόμου, το οποίο βρίσκεται στο στάδιο ολοκλήρωσης, θα καλύψουμε και θα διευθετήσουμε όλες τις ανάγκες </w:t>
      </w:r>
      <w:r>
        <w:rPr>
          <w:rFonts w:eastAsia="Times New Roman" w:cs="Times New Roman"/>
          <w:szCs w:val="24"/>
        </w:rPr>
        <w:t xml:space="preserve">οι οποίες </w:t>
      </w:r>
      <w:r>
        <w:rPr>
          <w:rFonts w:eastAsia="Times New Roman" w:cs="Times New Roman"/>
          <w:szCs w:val="24"/>
        </w:rPr>
        <w:t xml:space="preserve">αφορούν την τουριστική εκπαίδευση. </w:t>
      </w:r>
    </w:p>
    <w:p w14:paraId="3546AE6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Όσον αφορά το χρονοδιάγραμμα για τα Τμήματα Μετεκπαίδευσης, σήμερα πραγματοποιήσαμε μία συν</w:t>
      </w:r>
      <w:r>
        <w:rPr>
          <w:rFonts w:eastAsia="Times New Roman" w:cs="Times New Roman"/>
          <w:szCs w:val="24"/>
        </w:rPr>
        <w:t xml:space="preserve">άντηση με τους Προέδρους των Εργατικών Κέντρων Κρήτης και Ρόδου και εκπροσώπους της Διοίκησης της Πανελλήνιας Ομοσπονδίας Επισιτισμού και </w:t>
      </w:r>
      <w:r>
        <w:rPr>
          <w:rFonts w:eastAsia="Times New Roman" w:cs="Times New Roman"/>
          <w:szCs w:val="24"/>
        </w:rPr>
        <w:lastRenderedPageBreak/>
        <w:t>Υπαλλήλων Τουριστικών Επαγγελμάτων και κατόπιν δικού τους αιτήματος -γιατί η αλήθεια είναι ότι έχουμε πάρα πολύ καλή σ</w:t>
      </w:r>
      <w:r>
        <w:rPr>
          <w:rFonts w:eastAsia="Times New Roman" w:cs="Times New Roman"/>
          <w:szCs w:val="24"/>
        </w:rPr>
        <w:t xml:space="preserve">υνεργασία- συμφωνήθηκε ότι τα προγράμματα μετεκπαίδευσης θα ξεκινήσουν τον Νοέμβριο και θα πραγματοποιηθούν για τρία συνεχόμενα χρόνια. </w:t>
      </w:r>
    </w:p>
    <w:p w14:paraId="3546AE66"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Τώρα, από εκεί και πέρα, στους στόχους της νέας εθνικής τουριστικής πολιτικής μας εντάσσεται η αναβάθμιση και ο εκσυγχρονισμός όλων των εκπαιδευτικών δομών του τουρισμού που ανήκουν στο κράτος. Θέλουμε να ανταποκριθούμε στα διεθνή πρότυπα, βεβαίως. </w:t>
      </w:r>
    </w:p>
    <w:p w14:paraId="3546AE6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να πω ότι είναι πολύ σημαντικό ότι τα Τμήματα Μετεκπαίδευσης θα </w:t>
      </w:r>
      <w:r>
        <w:rPr>
          <w:rFonts w:eastAsia="Times New Roman"/>
          <w:bCs/>
        </w:rPr>
        <w:t xml:space="preserve">λειτουργούν </w:t>
      </w:r>
      <w:r>
        <w:rPr>
          <w:rFonts w:eastAsia="Times New Roman" w:cs="Times New Roman"/>
          <w:szCs w:val="24"/>
        </w:rPr>
        <w:t xml:space="preserve">και στις δεκατρείς περιφέρειες σε όλη την Ελλάδα -επειδή πριν όντως εν τη ρύμη του λόγου είπα «στην </w:t>
      </w:r>
      <w:r>
        <w:rPr>
          <w:rFonts w:eastAsia="Times New Roman" w:cs="Times New Roman"/>
          <w:szCs w:val="24"/>
        </w:rPr>
        <w:lastRenderedPageBreak/>
        <w:t>Αθήνα». Είναι πολύ σημαντικό να ενημερωθούν οι Βουλευτές και το Σώμα ότι στο πα</w:t>
      </w:r>
      <w:r>
        <w:rPr>
          <w:rFonts w:eastAsia="Times New Roman" w:cs="Times New Roman"/>
          <w:szCs w:val="24"/>
        </w:rPr>
        <w:t xml:space="preserve">ρελθόν η μετεκπαίδευση γινόταν μόνο σε τέσσερις πόλεις. Καταλαβαίνετε ότι αυτό δεν βοηθούσε ιδιαίτερα. Ενώ τώρα και στις δεκατρείς περιφέρειες θα δύναται όλοι όσοι μπορούν να παρακολουθήσουν αυτά τα τμήματα να κάνουν μια πραγματική μετεκπαίδευση. </w:t>
      </w:r>
    </w:p>
    <w:p w14:paraId="3546AE68"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Τέλος, ε</w:t>
      </w:r>
      <w:r>
        <w:rPr>
          <w:rFonts w:eastAsia="Times New Roman" w:cs="Times New Roman"/>
          <w:szCs w:val="24"/>
        </w:rPr>
        <w:t xml:space="preserve">νισχύουμε τις </w:t>
      </w:r>
      <w:r>
        <w:rPr>
          <w:rFonts w:eastAsia="Times New Roman" w:cs="Times New Roman"/>
          <w:szCs w:val="24"/>
        </w:rPr>
        <w:t xml:space="preserve">σχολές </w:t>
      </w:r>
      <w:r>
        <w:rPr>
          <w:rFonts w:eastAsia="Times New Roman" w:cs="Times New Roman"/>
          <w:szCs w:val="24"/>
        </w:rPr>
        <w:t xml:space="preserve">ΑΣΤΕ, τα ΙΕΚ, το Υπουργείο Τουρισμού και φυσικά τη </w:t>
      </w:r>
      <w:r>
        <w:rPr>
          <w:rFonts w:eastAsia="Times New Roman" w:cs="Times New Roman"/>
          <w:szCs w:val="24"/>
        </w:rPr>
        <w:t xml:space="preserve">σχολή </w:t>
      </w:r>
      <w:r>
        <w:rPr>
          <w:rFonts w:eastAsia="Times New Roman" w:cs="Times New Roman"/>
          <w:szCs w:val="24"/>
        </w:rPr>
        <w:t xml:space="preserve">Ξεναγών. Μην ξεχνάτε ότι η </w:t>
      </w:r>
      <w:r>
        <w:rPr>
          <w:rFonts w:eastAsia="Times New Roman" w:cs="Times New Roman"/>
          <w:szCs w:val="24"/>
        </w:rPr>
        <w:t>σχολή</w:t>
      </w:r>
      <w:r>
        <w:rPr>
          <w:rFonts w:eastAsia="Times New Roman" w:cs="Times New Roman"/>
          <w:szCs w:val="24"/>
        </w:rPr>
        <w:t xml:space="preserve"> Ξεναγών ήταν μία δέσμευση της Κυβέρνησής μας και είμαστε πολύ υπερήφανοι που ξεκινάει</w:t>
      </w:r>
      <w:r>
        <w:rPr>
          <w:rFonts w:eastAsia="Times New Roman" w:cs="Times New Roman"/>
          <w:szCs w:val="24"/>
        </w:rPr>
        <w:t xml:space="preserve"> να λειτουργεί</w:t>
      </w:r>
      <w:r>
        <w:rPr>
          <w:rFonts w:eastAsia="Times New Roman" w:cs="Times New Roman"/>
          <w:szCs w:val="24"/>
        </w:rPr>
        <w:t>. Ελπίζουμε του χρόνου, εκτός από την Αθήνα, ν</w:t>
      </w:r>
      <w:r>
        <w:rPr>
          <w:rFonts w:eastAsia="Times New Roman" w:cs="Times New Roman"/>
          <w:szCs w:val="24"/>
        </w:rPr>
        <w:t>α λειτουργήσει και στη Θεσσαλονίκη και στην Κέρκυρα. Προσπαθούμε να βρούμε τους κατάλληλους πόρους.</w:t>
      </w:r>
    </w:p>
    <w:p w14:paraId="3546AE6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Είναι πολύ σημαντικό να μπορούμε να εξασφαλίσουμε στους νέους μας, στις νέες γενιές, μια επιτυχημένη μετάβαση από το σχολικό περιβάλλον στο νέο περιβάλλον ε</w:t>
      </w:r>
      <w:r>
        <w:rPr>
          <w:rFonts w:eastAsia="Times New Roman" w:cs="Times New Roman"/>
          <w:szCs w:val="24"/>
        </w:rPr>
        <w:t xml:space="preserve">ργασίας και φυσικά στην αγορά εργασίας. </w:t>
      </w:r>
    </w:p>
    <w:p w14:paraId="3546AE6A"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3546AE6B"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στη δεύτερη με αριθμό 776/9-1-2018 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w:t>
      </w:r>
      <w:r>
        <w:rPr>
          <w:rFonts w:eastAsia="Times New Roman" w:cs="Times New Roman"/>
          <w:szCs w:val="24"/>
        </w:rPr>
        <w:t xml:space="preserve">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w:t>
      </w:r>
      <w:r>
        <w:rPr>
          <w:rFonts w:eastAsia="Times New Roman" w:cs="Times New Roman"/>
          <w:bCs/>
          <w:szCs w:val="24"/>
        </w:rPr>
        <w:t>ου Μωραΐτη π</w:t>
      </w:r>
      <w:r>
        <w:rPr>
          <w:rFonts w:eastAsia="Times New Roman" w:cs="Times New Roman"/>
          <w:szCs w:val="24"/>
        </w:rPr>
        <w:t xml:space="preserve">ρος τον Υπουργό </w:t>
      </w:r>
      <w:r>
        <w:rPr>
          <w:rFonts w:eastAsia="Times New Roman" w:cs="Times New Roman"/>
          <w:bCs/>
          <w:szCs w:val="24"/>
        </w:rPr>
        <w:t>Παιδείας, Έρευνας και Θρησκευμάτων, σ</w:t>
      </w:r>
      <w:r>
        <w:rPr>
          <w:rFonts w:eastAsia="Times New Roman" w:cs="Times New Roman"/>
          <w:szCs w:val="24"/>
        </w:rPr>
        <w:t>χετικά με τη συγχώνευση 1ου και 2ου Δημοτικών Σχολείων Βόνιτσας Αιτωλοακαρνανίας.</w:t>
      </w:r>
    </w:p>
    <w:p w14:paraId="3546AE6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Παρακαλώ, κύριε Μωραΐτη, έχετε τον λόγο για δύο λεπτά</w:t>
      </w:r>
      <w:r>
        <w:rPr>
          <w:rFonts w:eastAsia="Times New Roman" w:cs="Times New Roman"/>
          <w:szCs w:val="24"/>
        </w:rPr>
        <w:t xml:space="preserve"> γι</w:t>
      </w:r>
      <w:r>
        <w:rPr>
          <w:rFonts w:eastAsia="Times New Roman" w:cs="Times New Roman"/>
          <w:szCs w:val="24"/>
        </w:rPr>
        <w:t>α να αναπτύξετε την επίκαιρη ερώτηση.</w:t>
      </w:r>
    </w:p>
    <w:p w14:paraId="3546AE6D"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ΜΩΡΑΪΤΗΣ:</w:t>
      </w:r>
      <w:r>
        <w:rPr>
          <w:rFonts w:eastAsia="Times New Roman" w:cs="Times New Roman"/>
          <w:szCs w:val="24"/>
        </w:rPr>
        <w:t xml:space="preserve"> Ευχαριστώ, κύριε Πρόεδρε.</w:t>
      </w:r>
    </w:p>
    <w:p w14:paraId="3546AE6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σημερινή Κυβέρνηση, παίρνοντας τη σκυτάλη από τις προηγούμενες, συνεχίζει την αντιλαϊκή εκπαιδευτική πολιτική της. Συνεχίζει τις συγχωνεύσεις και τις καταργήσεις σχολείων. Βέβαια, αυτή η πολιτική συνεχίζεται, κύριε Υπο</w:t>
      </w:r>
      <w:r>
        <w:rPr>
          <w:rFonts w:eastAsia="Times New Roman" w:cs="Times New Roman"/>
          <w:szCs w:val="24"/>
        </w:rPr>
        <w:t xml:space="preserve">υργέ, και μέσα από το πολυνομοσχέδιο που ψηφίστηκε πριν λίγες ημέρες. </w:t>
      </w:r>
    </w:p>
    <w:p w14:paraId="3546AE6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η Διεύθυνση Πρωτοβάθμιας Εκπαίδευσης Αιτωλοακαρνανίας, υλοποιώντας αυτή την πολιτική, προτείνει τη συγχώνευση του 1</w:t>
      </w:r>
      <w:r>
        <w:rPr>
          <w:rFonts w:eastAsia="Times New Roman" w:cs="Times New Roman"/>
          <w:szCs w:val="24"/>
          <w:vertAlign w:val="superscript"/>
        </w:rPr>
        <w:t>ου</w:t>
      </w:r>
      <w:r>
        <w:rPr>
          <w:rFonts w:eastAsia="Times New Roman" w:cs="Times New Roman"/>
          <w:szCs w:val="24"/>
        </w:rPr>
        <w:t xml:space="preserve"> και του 2</w:t>
      </w:r>
      <w:r>
        <w:rPr>
          <w:rFonts w:eastAsia="Times New Roman" w:cs="Times New Roman"/>
          <w:szCs w:val="24"/>
          <w:vertAlign w:val="superscript"/>
        </w:rPr>
        <w:t>ου</w:t>
      </w:r>
      <w:r>
        <w:rPr>
          <w:rFonts w:eastAsia="Times New Roman" w:cs="Times New Roman"/>
          <w:szCs w:val="24"/>
        </w:rPr>
        <w:t xml:space="preserve"> Δημοτικών Σχολείων της Βόνιτσας</w:t>
      </w:r>
      <w:r>
        <w:rPr>
          <w:rFonts w:eastAsia="Times New Roman" w:cs="Times New Roman"/>
          <w:szCs w:val="24"/>
        </w:rPr>
        <w:t>, χωρίς μάλιστα να προβάλλει κα</w:t>
      </w:r>
      <w:r>
        <w:rPr>
          <w:rFonts w:eastAsia="Times New Roman" w:cs="Times New Roman"/>
          <w:szCs w:val="24"/>
        </w:rPr>
        <w:t>μ</w:t>
      </w:r>
      <w:r>
        <w:rPr>
          <w:rFonts w:eastAsia="Times New Roman" w:cs="Times New Roman"/>
          <w:szCs w:val="24"/>
        </w:rPr>
        <w:t xml:space="preserve">μία απολύτως αιτιολογία. Τουλάχιστον, αυτό έχει φτάσει στα αυτιά μας και στο Δημοτικό Συμβούλιο. Αν έχετε κάτι άλλο, σας παρακαλώ, να το καταθέσετε. </w:t>
      </w:r>
    </w:p>
    <w:p w14:paraId="3546AE7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Πρόκειται, κύριε Υπουργέ, για ένα </w:t>
      </w:r>
      <w:proofErr w:type="spellStart"/>
      <w:r>
        <w:rPr>
          <w:rFonts w:eastAsia="Times New Roman" w:cs="Times New Roman"/>
          <w:szCs w:val="24"/>
        </w:rPr>
        <w:t>δωδεκαθέσιο</w:t>
      </w:r>
      <w:proofErr w:type="spellEnd"/>
      <w:r>
        <w:rPr>
          <w:rFonts w:eastAsia="Times New Roman" w:cs="Times New Roman"/>
          <w:szCs w:val="24"/>
        </w:rPr>
        <w:t xml:space="preserve"> και ένα </w:t>
      </w:r>
      <w:proofErr w:type="spellStart"/>
      <w:r>
        <w:rPr>
          <w:rFonts w:eastAsia="Times New Roman" w:cs="Times New Roman"/>
          <w:szCs w:val="24"/>
        </w:rPr>
        <w:t>επταθέσιο</w:t>
      </w:r>
      <w:proofErr w:type="spellEnd"/>
      <w:r>
        <w:rPr>
          <w:rFonts w:eastAsia="Times New Roman" w:cs="Times New Roman"/>
          <w:szCs w:val="24"/>
        </w:rPr>
        <w:t xml:space="preserve"> σχολείο. Ε</w:t>
      </w:r>
      <w:r>
        <w:rPr>
          <w:rFonts w:eastAsia="Times New Roman" w:cs="Times New Roman"/>
          <w:szCs w:val="24"/>
        </w:rPr>
        <w:t xml:space="preserve">ίναι τα μεγαλύτερα στον </w:t>
      </w:r>
      <w:r>
        <w:rPr>
          <w:rFonts w:eastAsia="Times New Roman" w:cs="Times New Roman"/>
          <w:szCs w:val="24"/>
        </w:rPr>
        <w:t xml:space="preserve">δήμο </w:t>
      </w:r>
      <w:r>
        <w:rPr>
          <w:rFonts w:eastAsia="Times New Roman" w:cs="Times New Roman"/>
          <w:szCs w:val="24"/>
        </w:rPr>
        <w:t>και ο αριθμός των μαθητών τους ξεπερνάει τους τριακόσιους είκοσι. Η επικείμενη συγχώνευση θα προσθέσει επιπλέον προβλήματα, παρά θα λύσει, κατά τη γνώμη μας, γιατί οι μαθητές, οι οποίοι βρίσκονται σήμερα σε αυτά τα σχολεία, όπω</w:t>
      </w:r>
      <w:r>
        <w:rPr>
          <w:rFonts w:eastAsia="Times New Roman" w:cs="Times New Roman"/>
          <w:szCs w:val="24"/>
        </w:rPr>
        <w:t xml:space="preserve">ς ξέρετε, είναι σε κοντέινερ. </w:t>
      </w:r>
    </w:p>
    <w:p w14:paraId="3546AE7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Βέβαια και</w:t>
      </w:r>
      <w:r>
        <w:rPr>
          <w:rFonts w:eastAsia="Times New Roman" w:cs="Times New Roman"/>
          <w:szCs w:val="24"/>
        </w:rPr>
        <w:t xml:space="preserve"> δεν είναι μόνο ότι η διδασκαλία των μαθητών γίνεται στα κοντέινερ το τελευταίο διάστημα, αλλά το κτήριο, το οποίο είναι υπό κατασκευή, δεν πρόκειται να ολοκληρωθεί, τουλάχιστον σε σύντομο χρονικό διάστημα, απ’ ό,τι</w:t>
      </w:r>
      <w:r>
        <w:rPr>
          <w:rFonts w:eastAsia="Times New Roman" w:cs="Times New Roman"/>
          <w:szCs w:val="24"/>
        </w:rPr>
        <w:t xml:space="preserve"> τουλάχιστον φαίνεται. </w:t>
      </w:r>
    </w:p>
    <w:p w14:paraId="3546AE72"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Όμως, το κυριότερο απ’ όλα είναι ότι ακόμη και αν αυτό το κτήριο ολοκληρωθεί, οι αίθουσες οι οποίες υπάρχουν είναι δεκαεπτά, ενώ αυτές που απαιτούνται με τη σημερινή κατάσταση -γιατί </w:t>
      </w:r>
      <w:r>
        <w:rPr>
          <w:rFonts w:eastAsia="Times New Roman" w:cs="Times New Roman"/>
          <w:szCs w:val="24"/>
        </w:rPr>
        <w:lastRenderedPageBreak/>
        <w:t>θα πούμε στη συνέχεια ότι υπάρχει σοβαρό ενδεχόμε</w:t>
      </w:r>
      <w:r>
        <w:rPr>
          <w:rFonts w:eastAsia="Times New Roman" w:cs="Times New Roman"/>
          <w:szCs w:val="24"/>
        </w:rPr>
        <w:t>νο να αυξηθούν οι μαθητές- είναι τουλάχιστον είκοσι πέντε. Αυτό σημαίνει ότι οι μαθητές θα στοιβαχτούν σε είκοσι πεντάρια τμήματα και θα αναγκάζονται να κάνουν μάθημα και πάλι στα κοντέινερ ή σε άλλους χώρους, οι οποίοι θα βρίσκονται μακριά, αλλά και δεν θ</w:t>
      </w:r>
      <w:r>
        <w:rPr>
          <w:rFonts w:eastAsia="Times New Roman" w:cs="Times New Roman"/>
          <w:szCs w:val="24"/>
        </w:rPr>
        <w:t xml:space="preserve">α </w:t>
      </w:r>
      <w:r>
        <w:rPr>
          <w:rFonts w:eastAsia="Times New Roman" w:cs="Times New Roman"/>
          <w:szCs w:val="24"/>
        </w:rPr>
        <w:t xml:space="preserve">πληρούν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από τις εκπαιδευτικές διαδικασίες. </w:t>
      </w:r>
    </w:p>
    <w:p w14:paraId="3546AE73"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546AE7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Κύριε Υπουργέ, πρέπει να σας ενημερώσουμε για το εξής: Δεν ξέρω τι πληροφορίες έχετε. Εμείς σας λέμε ότι ακόμη και αν υ</w:t>
      </w:r>
      <w:r>
        <w:rPr>
          <w:rFonts w:eastAsia="Times New Roman" w:cs="Times New Roman"/>
          <w:szCs w:val="24"/>
        </w:rPr>
        <w:t>ποθέσουμε ότι τα δύο σχολεία συστεγάζονται, θα αναγκαστείτε να μεταφέρετε τους μαθητές σε άλλους χώρους, διότι, όπως προανέφερα, οι αίθουσες δεν επαρκούν.</w:t>
      </w:r>
    </w:p>
    <w:p w14:paraId="3546AE7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δεδομένου ότι πρέπει να γίνουν κι εργασίες στον προαύλιο χώρο, πρέπει να απομακρυνθούν από </w:t>
      </w:r>
      <w:r>
        <w:rPr>
          <w:rFonts w:eastAsia="Times New Roman" w:cs="Times New Roman"/>
          <w:szCs w:val="24"/>
        </w:rPr>
        <w:t xml:space="preserve">εκεί τα κοντέινερ. Αν υποθέσουμε ότι συνεχίζεται να γίνεται διδασκαλία σε κοντέινερ ή αν συνεχίσουν να χρησιμοποιούν και άλλους βοηθητικούς χώρους, θα είναι μακριά. Διότι στον προαύλιο χώρο, στο σχολείο </w:t>
      </w:r>
      <w:r>
        <w:rPr>
          <w:rFonts w:eastAsia="Times New Roman" w:cs="Times New Roman"/>
          <w:szCs w:val="24"/>
        </w:rPr>
        <w:t>το οποίο</w:t>
      </w:r>
      <w:r>
        <w:rPr>
          <w:rFonts w:eastAsia="Times New Roman" w:cs="Times New Roman"/>
          <w:szCs w:val="24"/>
        </w:rPr>
        <w:t xml:space="preserve"> είναι υπό κατασκευή, θα χρειαστεί να γίνουν </w:t>
      </w:r>
      <w:r>
        <w:rPr>
          <w:rFonts w:eastAsia="Times New Roman" w:cs="Times New Roman"/>
          <w:szCs w:val="24"/>
        </w:rPr>
        <w:t xml:space="preserve">κάποιες εργασίες, όπως αποχετεύσεις </w:t>
      </w:r>
      <w:proofErr w:type="spellStart"/>
      <w:r>
        <w:rPr>
          <w:rFonts w:eastAsia="Times New Roman" w:cs="Times New Roman"/>
          <w:szCs w:val="24"/>
        </w:rPr>
        <w:t>ομβρίων</w:t>
      </w:r>
      <w:proofErr w:type="spellEnd"/>
      <w:r>
        <w:rPr>
          <w:rFonts w:eastAsia="Times New Roman" w:cs="Times New Roman"/>
          <w:szCs w:val="24"/>
        </w:rPr>
        <w:t xml:space="preserve"> υδάτων και άλλες εργασίες. Επομένως, τα παιδιά θα μεταφερθούν </w:t>
      </w:r>
      <w:r>
        <w:rPr>
          <w:rFonts w:eastAsia="Times New Roman" w:cs="Times New Roman"/>
          <w:szCs w:val="24"/>
        </w:rPr>
        <w:t>σε άλλο χώρο</w:t>
      </w:r>
      <w:r>
        <w:rPr>
          <w:rFonts w:eastAsia="Times New Roman" w:cs="Times New Roman"/>
          <w:szCs w:val="24"/>
        </w:rPr>
        <w:t xml:space="preserve">, όπως είπα, είτε για να αθλούνται είτε για να παρακολουθούν τα μαθήματά τους. </w:t>
      </w:r>
    </w:p>
    <w:p w14:paraId="3546AE76"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Βέβαια, κύριε Υπουργέ, οι συγχωνεύσεις, κατά τη γνώμη μας,</w:t>
      </w:r>
      <w:r>
        <w:rPr>
          <w:rFonts w:eastAsia="Times New Roman" w:cs="Times New Roman"/>
          <w:szCs w:val="24"/>
        </w:rPr>
        <w:t xml:space="preserve"> θα οδηγήσουν στην κατάργηση τουλάχιστον μίας οργανικής θέσεις. Όμως, με τον τρόπο αυτό ανοίγει γενικότερα και ο δρόμος για την </w:t>
      </w:r>
      <w:r>
        <w:rPr>
          <w:rFonts w:eastAsia="Times New Roman" w:cs="Times New Roman"/>
          <w:szCs w:val="24"/>
        </w:rPr>
        <w:lastRenderedPageBreak/>
        <w:t xml:space="preserve">κινητικότητα των μόνιμων εκπαιδευτικών, αλλά και ο δρόμος προς την ανεργία για τους αναπληρωτές εκπαιδευτικούς. </w:t>
      </w:r>
    </w:p>
    <w:p w14:paraId="3546AE7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σας ζητάμε άμεσα να ανακληθεί η πρόταση για συγχώνευση του 1</w:t>
      </w:r>
      <w:r>
        <w:rPr>
          <w:rFonts w:eastAsia="Times New Roman" w:cs="Times New Roman"/>
          <w:szCs w:val="24"/>
          <w:vertAlign w:val="superscript"/>
        </w:rPr>
        <w:t>ου</w:t>
      </w:r>
      <w:r>
        <w:rPr>
          <w:rFonts w:eastAsia="Times New Roman" w:cs="Times New Roman"/>
          <w:szCs w:val="24"/>
        </w:rPr>
        <w:t xml:space="preserve"> και του 2</w:t>
      </w:r>
      <w:r>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Δημοτικού Σχολείου</w:t>
      </w:r>
      <w:r>
        <w:rPr>
          <w:rFonts w:eastAsia="Times New Roman" w:cs="Times New Roman"/>
          <w:szCs w:val="24"/>
        </w:rPr>
        <w:t xml:space="preserve"> Βόνιτσας, να προχωρήσετε άμεσα στην κατασκευή ενός νέου κτηρίου, όπου θα στεγαστεί το 2</w:t>
      </w:r>
      <w:r>
        <w:rPr>
          <w:rFonts w:eastAsia="Times New Roman" w:cs="Times New Roman"/>
          <w:szCs w:val="24"/>
          <w:vertAlign w:val="superscript"/>
        </w:rPr>
        <w:t>ο</w:t>
      </w:r>
      <w:r>
        <w:rPr>
          <w:rFonts w:eastAsia="Times New Roman" w:cs="Times New Roman"/>
          <w:szCs w:val="24"/>
        </w:rPr>
        <w:t xml:space="preserve"> Δημοτικό Σχολείο στη Βόνιτσα. Ειδικά, σε ό,τι αφορά την κατασκευή του κτη</w:t>
      </w:r>
      <w:r>
        <w:rPr>
          <w:rFonts w:eastAsia="Times New Roman" w:cs="Times New Roman"/>
          <w:szCs w:val="24"/>
        </w:rPr>
        <w:t xml:space="preserve">ρίου, υπάρχει από πλευράς του </w:t>
      </w:r>
      <w:r>
        <w:rPr>
          <w:rFonts w:eastAsia="Times New Roman" w:cs="Times New Roman"/>
          <w:szCs w:val="24"/>
        </w:rPr>
        <w:t xml:space="preserve">δήμου </w:t>
      </w:r>
      <w:r>
        <w:rPr>
          <w:rFonts w:eastAsia="Times New Roman" w:cs="Times New Roman"/>
          <w:szCs w:val="24"/>
        </w:rPr>
        <w:t xml:space="preserve">παραχώρηση στο Υπουργείο Παιδείας ενός κατάλληλου χώρου, όπου μπορεί πράγματι εκεί να γίνει ένα νέο σχολείο που θα πληροί όλες τις προϋποθέσεις για την εκπαίδευση. </w:t>
      </w:r>
    </w:p>
    <w:p w14:paraId="3546AE78"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w:t>
      </w:r>
      <w:r>
        <w:rPr>
          <w:rFonts w:eastAsia="Times New Roman" w:cs="Times New Roman"/>
          <w:szCs w:val="24"/>
        </w:rPr>
        <w:t xml:space="preserve">υργέ, έχετε τον λόγο. </w:t>
      </w:r>
    </w:p>
    <w:p w14:paraId="3546AE79"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Ευχαριστώ, κύριε Πρόεδρε. </w:t>
      </w:r>
    </w:p>
    <w:p w14:paraId="3546AE7A"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πούμε ότι μέχρι το 2015 έγιναν περίπου δύο χιλιάδες συγχωνεύσεις, ενώ η δική μας Κυβέρνηση έχει μια πολύ συνειδητή πολιτική να μην προχωράει σε συγχωνεύσεις, οι οποίες αποφασίζονται κεντρικά. Για να υλοποιηθούν οι συγχωνεύσεις, πρέπει να μας έρθε</w:t>
      </w:r>
      <w:r>
        <w:rPr>
          <w:rFonts w:eastAsia="Times New Roman" w:cs="Times New Roman"/>
          <w:szCs w:val="24"/>
        </w:rPr>
        <w:t xml:space="preserve">ι μια πρόταση από τους διευθυντές εκπαίδευσης και τον περιφερειακό διευθυντή. </w:t>
      </w:r>
    </w:p>
    <w:p w14:paraId="3546AE7B"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Άρα, οτιδήποτε σκεφτόμαστε να κάνουμε είναι μετά από υπόδειξη των ανθρώπων που κατ</w:t>
      </w:r>
      <w:r>
        <w:rPr>
          <w:rFonts w:eastAsia="Times New Roman" w:cs="Times New Roman"/>
          <w:szCs w:val="24"/>
        </w:rPr>
        <w:t>’ ε</w:t>
      </w:r>
      <w:r>
        <w:rPr>
          <w:rFonts w:eastAsia="Times New Roman" w:cs="Times New Roman"/>
          <w:szCs w:val="24"/>
        </w:rPr>
        <w:t>ξοχή γνωρίζουν αυτά τα προβλήματα, όπως είναι ο διευθυντής εκπαίδευσης, ο διευθυντής του σχο</w:t>
      </w:r>
      <w:r>
        <w:rPr>
          <w:rFonts w:eastAsia="Times New Roman" w:cs="Times New Roman"/>
          <w:szCs w:val="24"/>
        </w:rPr>
        <w:t xml:space="preserve">λείου και ο περιφερειακός διευθυντής. Αυτό είναι κάτι που πρέπει να σεβαστούμε. </w:t>
      </w:r>
    </w:p>
    <w:p w14:paraId="3546AE7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το εξής: Μου λέτε όλα αυτά που είπατε, ενώ μέχρι σήμερα δεν έχει έρθει κανένα απολύτως αίτημα από τον Δήμο </w:t>
      </w:r>
      <w:proofErr w:type="spellStart"/>
      <w:r>
        <w:rPr>
          <w:rFonts w:eastAsia="Times New Roman" w:cs="Times New Roman"/>
          <w:szCs w:val="24"/>
        </w:rPr>
        <w:t>Ακτίου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Βόνιτσας ως προς το </w:t>
      </w:r>
      <w:proofErr w:type="spellStart"/>
      <w:r>
        <w:rPr>
          <w:rFonts w:eastAsia="Times New Roman" w:cs="Times New Roman"/>
          <w:szCs w:val="24"/>
        </w:rPr>
        <w:t>κτηριολογικό</w:t>
      </w:r>
      <w:proofErr w:type="spellEnd"/>
      <w:r>
        <w:rPr>
          <w:rFonts w:eastAsia="Times New Roman" w:cs="Times New Roman"/>
          <w:szCs w:val="24"/>
        </w:rPr>
        <w:t xml:space="preserve"> πρόγραμμα</w:t>
      </w:r>
      <w:r>
        <w:rPr>
          <w:rFonts w:eastAsia="Times New Roman" w:cs="Times New Roman"/>
          <w:szCs w:val="24"/>
        </w:rPr>
        <w:t xml:space="preserve">. Εδώ υπάρχει ένα θέμα: Τα κτήρια, όπως ξέρετε, είναι στην ευθύνη των δήμων. Έχουμε ένα πρόβλημα με πάρα πολλούς δήμους, οι οποίοι δεν μας στέλνουν τα </w:t>
      </w:r>
      <w:proofErr w:type="spellStart"/>
      <w:r>
        <w:rPr>
          <w:rFonts w:eastAsia="Times New Roman" w:cs="Times New Roman"/>
          <w:szCs w:val="24"/>
        </w:rPr>
        <w:t>κτηριολογικά</w:t>
      </w:r>
      <w:proofErr w:type="spellEnd"/>
      <w:r>
        <w:rPr>
          <w:rFonts w:eastAsia="Times New Roman" w:cs="Times New Roman"/>
          <w:szCs w:val="24"/>
        </w:rPr>
        <w:t xml:space="preserve"> τους προγράμματα. Καταλαβαίνω ότι πολλές φορές τα κονδύλια που έχουν δεν τους επαρκούν για ν</w:t>
      </w:r>
      <w:r>
        <w:rPr>
          <w:rFonts w:eastAsia="Times New Roman" w:cs="Times New Roman"/>
          <w:szCs w:val="24"/>
        </w:rPr>
        <w:t>α μπορέσουν να συντηρήσουν ορισμένα κτήρια κ.λπ.</w:t>
      </w:r>
      <w:r>
        <w:rPr>
          <w:rFonts w:eastAsia="Times New Roman" w:cs="Times New Roman"/>
          <w:szCs w:val="24"/>
        </w:rPr>
        <w:t>.</w:t>
      </w:r>
      <w:r>
        <w:rPr>
          <w:rFonts w:eastAsia="Times New Roman" w:cs="Times New Roman"/>
          <w:szCs w:val="24"/>
        </w:rPr>
        <w:t xml:space="preserve"> Αν, όμως, κι εμείς δεν έχουμε ένα πρόγραμμα για το τι θέλουν να κάνουν και ποια είναι τα προβλήματα, δεν μπορούμε να ρυθμίσουμε και την όποια ροή χρηματοδότησης του Υπουργείου Εσωτερικών προς τους </w:t>
      </w:r>
      <w:r>
        <w:rPr>
          <w:rFonts w:eastAsia="Times New Roman" w:cs="Times New Roman"/>
          <w:szCs w:val="24"/>
        </w:rPr>
        <w:t>δήμους</w:t>
      </w:r>
      <w:r>
        <w:rPr>
          <w:rFonts w:eastAsia="Times New Roman" w:cs="Times New Roman"/>
          <w:szCs w:val="24"/>
        </w:rPr>
        <w:t xml:space="preserve">. </w:t>
      </w:r>
    </w:p>
    <w:p w14:paraId="3546AE7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συγκεκριμένο </w:t>
      </w:r>
      <w:r>
        <w:rPr>
          <w:rFonts w:eastAsia="Times New Roman" w:cs="Times New Roman"/>
          <w:szCs w:val="24"/>
        </w:rPr>
        <w:t xml:space="preserve">το οποίο </w:t>
      </w:r>
      <w:r>
        <w:rPr>
          <w:rFonts w:eastAsia="Times New Roman" w:cs="Times New Roman"/>
          <w:szCs w:val="24"/>
        </w:rPr>
        <w:t>είπατε, να το ξαναδούμε. Δεν μπορούμε, όμως, να σταματήσουμε κάτι αν αιτιολογημένα δεν μας έρθουν από κάτω, από τους ενδιαφερόμενους οι προτάσεις αυτές. Αν έρθουν, με μεγάλη προθυμία προφανώς και θα το ξαναδούμε.</w:t>
      </w:r>
    </w:p>
    <w:p w14:paraId="3546AE7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Ξέρετε </w:t>
      </w:r>
      <w:r>
        <w:rPr>
          <w:rFonts w:eastAsia="Times New Roman" w:cs="Times New Roman"/>
          <w:szCs w:val="24"/>
        </w:rPr>
        <w:t xml:space="preserve">ότι οι αποφάσεις των δήμων δεν είναι δεσμευτικές στο Υπουργείο. Εμείς θέλουμε γνωμοδοτήσεις των ίδιων των ανθρώπων που ξέρουν αυτό το πρόβλημα. </w:t>
      </w:r>
    </w:p>
    <w:p w14:paraId="3546AE7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Οι δήμοι έχουν την ευθύνη της συντήρησης. Το υπόλοιπο είναι κι ένα πρόβλημα </w:t>
      </w:r>
      <w:r>
        <w:rPr>
          <w:rFonts w:eastAsia="Times New Roman" w:cs="Times New Roman"/>
          <w:szCs w:val="24"/>
        </w:rPr>
        <w:t xml:space="preserve">το οποίο </w:t>
      </w:r>
      <w:r>
        <w:rPr>
          <w:rFonts w:eastAsia="Times New Roman" w:cs="Times New Roman"/>
          <w:szCs w:val="24"/>
        </w:rPr>
        <w:t>έχει σχέση με την παιδαγωγ</w:t>
      </w:r>
      <w:r>
        <w:rPr>
          <w:rFonts w:eastAsia="Times New Roman" w:cs="Times New Roman"/>
          <w:szCs w:val="24"/>
        </w:rPr>
        <w:t>ική στα σχολεία κ.λπ.</w:t>
      </w:r>
      <w:r>
        <w:rPr>
          <w:rFonts w:eastAsia="Times New Roman" w:cs="Times New Roman"/>
          <w:szCs w:val="24"/>
        </w:rPr>
        <w:t>.</w:t>
      </w:r>
      <w:r>
        <w:rPr>
          <w:rFonts w:eastAsia="Times New Roman" w:cs="Times New Roman"/>
          <w:szCs w:val="24"/>
        </w:rPr>
        <w:t xml:space="preserve"> Κρατάω τα νούμερα που μου δίνετε και το πρόβλημα που μου λέτε δεν είναι δευτερεύον και δεν θέλω να το υποτιμήσω, αλλά πρέπει στοιχειωδώς να κρατήσουμε κάποιες διαδικασίες.</w:t>
      </w:r>
    </w:p>
    <w:p w14:paraId="3546AE80"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546AE81"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πάλι, κύριε Μωραΐτη, έχετε τον λόγο.</w:t>
      </w:r>
    </w:p>
    <w:p w14:paraId="3546AE82"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Υπουργέ, σας ζήτησα η πρόταση της πρωτοβάθμιας εκπαίδευσης να δοθεί και σε μας. Επειδή είμαι και δημοτικός σύμβουλος στον Δήμο </w:t>
      </w:r>
      <w:proofErr w:type="spellStart"/>
      <w:r>
        <w:rPr>
          <w:rFonts w:eastAsia="Times New Roman" w:cs="Times New Roman"/>
          <w:szCs w:val="24"/>
        </w:rPr>
        <w:t>Ακτίου</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Βόνιτσας, σας λέω ότι δεν έχει φτάσει κα</w:t>
      </w:r>
      <w:r>
        <w:rPr>
          <w:rFonts w:eastAsia="Times New Roman" w:cs="Times New Roman"/>
          <w:szCs w:val="24"/>
        </w:rPr>
        <w:t>μ</w:t>
      </w:r>
      <w:r>
        <w:rPr>
          <w:rFonts w:eastAsia="Times New Roman" w:cs="Times New Roman"/>
          <w:szCs w:val="24"/>
        </w:rPr>
        <w:t>μία εμπεριστ</w:t>
      </w:r>
      <w:r>
        <w:rPr>
          <w:rFonts w:eastAsia="Times New Roman" w:cs="Times New Roman"/>
          <w:szCs w:val="24"/>
        </w:rPr>
        <w:t>ατωμένη αιτιολόγηση της πρότασης αυτής. Αν έχετε κάτι, σας παρακαλώ να το καταθέσετε.</w:t>
      </w:r>
    </w:p>
    <w:p w14:paraId="3546AE83"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σε ό,τι αφορά τις προτάσεις των φορέων, έχω εδώ τη συλλογή τουλάχιστον εξακοσίων υπογραφών και συνεχίζεται η συλλογή από γονείς, κηδεμόνες και φορείς της περιοχής –</w:t>
      </w:r>
      <w:r>
        <w:rPr>
          <w:rFonts w:eastAsia="Times New Roman" w:cs="Times New Roman"/>
          <w:szCs w:val="24"/>
        </w:rPr>
        <w:t xml:space="preserve">και θα την καταθέσω στα Πρακτικά- που αναφέρουν τα τεράστια προβλήματα </w:t>
      </w:r>
      <w:r>
        <w:rPr>
          <w:rFonts w:eastAsia="Times New Roman" w:cs="Times New Roman"/>
          <w:szCs w:val="24"/>
        </w:rPr>
        <w:lastRenderedPageBreak/>
        <w:t xml:space="preserve">που υπάρχουν σε ό,τι αφορά τις </w:t>
      </w:r>
      <w:r>
        <w:rPr>
          <w:rFonts w:eastAsia="Times New Roman" w:cs="Times New Roman"/>
          <w:szCs w:val="24"/>
        </w:rPr>
        <w:t xml:space="preserve">κτηριακές </w:t>
      </w:r>
      <w:r>
        <w:rPr>
          <w:rFonts w:eastAsia="Times New Roman" w:cs="Times New Roman"/>
          <w:szCs w:val="24"/>
        </w:rPr>
        <w:t>εγκαταστάσεις και όχι μόνο.</w:t>
      </w:r>
    </w:p>
    <w:p w14:paraId="3546AE84"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γνωρίζετε πολύ καλά</w:t>
      </w:r>
      <w:r>
        <w:rPr>
          <w:rFonts w:eastAsia="Times New Roman" w:cs="Times New Roman"/>
          <w:szCs w:val="24"/>
        </w:rPr>
        <w:t xml:space="preserve"> </w:t>
      </w:r>
      <w:r>
        <w:rPr>
          <w:rFonts w:eastAsia="Times New Roman" w:cs="Times New Roman"/>
          <w:szCs w:val="24"/>
        </w:rPr>
        <w:t>ότι αυτή η αντιλαϊκή πολιτική που εφαρμόζεται διαχρονικά, όχι μόνο από τη δικιά σ</w:t>
      </w:r>
      <w:r>
        <w:rPr>
          <w:rFonts w:eastAsia="Times New Roman" w:cs="Times New Roman"/>
          <w:szCs w:val="24"/>
        </w:rPr>
        <w:t xml:space="preserve">ας Κυβέρνηση, αλλά τη συνεχίζει η δικιά σας Κυβέρνηση, ερημώνει την ύπαιθρο. Πρέπει να σας πω ότι ο αριθμός που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των τριακοσίων είκοσι μαθητών</w:t>
      </w:r>
      <w:r>
        <w:rPr>
          <w:rFonts w:eastAsia="Times New Roman" w:cs="Times New Roman"/>
          <w:szCs w:val="24"/>
        </w:rPr>
        <w:t>,</w:t>
      </w:r>
      <w:r>
        <w:rPr>
          <w:rFonts w:eastAsia="Times New Roman" w:cs="Times New Roman"/>
          <w:szCs w:val="24"/>
        </w:rPr>
        <w:t xml:space="preserve"> ενδεχομένως να γίνει κατά πολύ μεγαλύτερος, γιατί πραγματικά οδηγούνται σχολεία σε υ</w:t>
      </w:r>
      <w:r>
        <w:rPr>
          <w:rFonts w:eastAsia="Times New Roman" w:cs="Times New Roman"/>
          <w:szCs w:val="24"/>
        </w:rPr>
        <w:t>ποβάθμιση, είτε γίνονται μονοθέσια και διθέσια είτε καταργούνται, με αποτέλεσμα οι μαθητές από κοντινές τοπικές κοινότητες να μεταφέρονται στην πρωτεύουσα. Είτε αναγκάζονται να μετακινούνται οι μαθητές είτε αναγκάζονται να κατοικούν στην πρωτεύουσα οι γο</w:t>
      </w:r>
      <w:r>
        <w:rPr>
          <w:rFonts w:eastAsia="Times New Roman" w:cs="Times New Roman"/>
          <w:szCs w:val="24"/>
        </w:rPr>
        <w:lastRenderedPageBreak/>
        <w:t>νε</w:t>
      </w:r>
      <w:r>
        <w:rPr>
          <w:rFonts w:eastAsia="Times New Roman" w:cs="Times New Roman"/>
          <w:szCs w:val="24"/>
        </w:rPr>
        <w:t>ίς</w:t>
      </w:r>
      <w:r>
        <w:rPr>
          <w:rFonts w:eastAsia="Times New Roman" w:cs="Times New Roman"/>
          <w:szCs w:val="24"/>
        </w:rPr>
        <w:t>,</w:t>
      </w:r>
      <w:r>
        <w:rPr>
          <w:rFonts w:eastAsia="Times New Roman" w:cs="Times New Roman"/>
          <w:szCs w:val="24"/>
        </w:rPr>
        <w:t xml:space="preserve"> για να μπορούν πραγματικά τα παιδιά τους να παρακολουθήσουν αυτή την εκπαιδευτική διαδικασία. Επομένως υπάρχει σοβαρό ενδεχόμενο τα παιδιά το αμέσως επόμενο διάστημα να είναι πάρα πολύ περισσότερα.</w:t>
      </w:r>
    </w:p>
    <w:p w14:paraId="3546AE85"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σε ό,τι αφορά το κτ</w:t>
      </w:r>
      <w:r>
        <w:rPr>
          <w:rFonts w:eastAsia="Times New Roman" w:cs="Times New Roman"/>
          <w:szCs w:val="24"/>
        </w:rPr>
        <w:t>η</w:t>
      </w:r>
      <w:r>
        <w:rPr>
          <w:rFonts w:eastAsia="Times New Roman" w:cs="Times New Roman"/>
          <w:szCs w:val="24"/>
        </w:rPr>
        <w:t xml:space="preserve">ριακό, κύριε Υπουργέ, έχει </w:t>
      </w:r>
      <w:r>
        <w:rPr>
          <w:rFonts w:eastAsia="Times New Roman" w:cs="Times New Roman"/>
          <w:szCs w:val="24"/>
        </w:rPr>
        <w:t>καταργηθεί ο Οργανισμός Σχολικών Κτ</w:t>
      </w:r>
      <w:r>
        <w:rPr>
          <w:rFonts w:eastAsia="Times New Roman" w:cs="Times New Roman"/>
          <w:szCs w:val="24"/>
        </w:rPr>
        <w:t>η</w:t>
      </w:r>
      <w:r>
        <w:rPr>
          <w:rFonts w:eastAsia="Times New Roman" w:cs="Times New Roman"/>
          <w:szCs w:val="24"/>
        </w:rPr>
        <w:t>ρίων. Εδώ μιλάμε για ένα κτ</w:t>
      </w:r>
      <w:r>
        <w:rPr>
          <w:rFonts w:eastAsia="Times New Roman" w:cs="Times New Roman"/>
          <w:szCs w:val="24"/>
        </w:rPr>
        <w:t>ή</w:t>
      </w:r>
      <w:r>
        <w:rPr>
          <w:rFonts w:eastAsia="Times New Roman" w:cs="Times New Roman"/>
          <w:szCs w:val="24"/>
        </w:rPr>
        <w:t>ριο το οποίο έχει γίνει «γεφύρι της Άρτας». Κατασκευάζεται εδώ και δεκαπέντε χρόνια. Από τον σεισμό του 2003, που είναι γνωστός ως σεισμός της Λευκάδας, γίνονται επισκευές και</w:t>
      </w:r>
      <w:r>
        <w:rPr>
          <w:rFonts w:eastAsia="Times New Roman" w:cs="Times New Roman"/>
          <w:szCs w:val="24"/>
        </w:rPr>
        <w:t>,</w:t>
      </w:r>
      <w:r>
        <w:rPr>
          <w:rFonts w:eastAsia="Times New Roman" w:cs="Times New Roman"/>
          <w:szCs w:val="24"/>
        </w:rPr>
        <w:t xml:space="preserve"> επειδή η χρηματ</w:t>
      </w:r>
      <w:r>
        <w:rPr>
          <w:rFonts w:eastAsia="Times New Roman" w:cs="Times New Roman"/>
          <w:szCs w:val="24"/>
        </w:rPr>
        <w:t>οδότηση γίνεται με το σταγονόμετρο, εμείς έχουμε έντονες επιφυλάξεις αν θα ολοκληρωθεί και το επόμενο διάστημα, όπως αναφέρεται, μέσα στο 2018. Ακόμα και αν ολοκληρωθεί αυτό το κτ</w:t>
      </w:r>
      <w:r>
        <w:rPr>
          <w:rFonts w:eastAsia="Times New Roman" w:cs="Times New Roman"/>
          <w:szCs w:val="24"/>
        </w:rPr>
        <w:t>ή</w:t>
      </w:r>
      <w:r>
        <w:rPr>
          <w:rFonts w:eastAsia="Times New Roman" w:cs="Times New Roman"/>
          <w:szCs w:val="24"/>
        </w:rPr>
        <w:t>ριο, δεν πληροί τις προϋποθέσεις για να στεγαστούν αυτά τα δύο σχολεία.</w:t>
      </w:r>
    </w:p>
    <w:p w14:paraId="3546AE86"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w:t>
      </w:r>
      <w:r>
        <w:rPr>
          <w:rFonts w:eastAsia="Times New Roman" w:cs="Times New Roman"/>
          <w:szCs w:val="24"/>
        </w:rPr>
        <w:t xml:space="preserve">την εντύπωση ότι σας έχει σταλεί από τον </w:t>
      </w:r>
      <w:r>
        <w:rPr>
          <w:rFonts w:eastAsia="Times New Roman" w:cs="Times New Roman"/>
          <w:szCs w:val="24"/>
        </w:rPr>
        <w:t>δ</w:t>
      </w:r>
      <w:r>
        <w:rPr>
          <w:rFonts w:eastAsia="Times New Roman" w:cs="Times New Roman"/>
          <w:szCs w:val="24"/>
        </w:rPr>
        <w:t xml:space="preserve">ήμο ότι παραχωρεί οικόπεδο το οποίο πληροί αυτές τις προδιαγραφές. Αν δεν σας το έστειλε ο </w:t>
      </w:r>
      <w:r>
        <w:rPr>
          <w:rFonts w:eastAsia="Times New Roman" w:cs="Times New Roman"/>
          <w:szCs w:val="24"/>
        </w:rPr>
        <w:t>δ</w:t>
      </w:r>
      <w:r>
        <w:rPr>
          <w:rFonts w:eastAsia="Times New Roman" w:cs="Times New Roman"/>
          <w:szCs w:val="24"/>
        </w:rPr>
        <w:t>ήμος, θα φροντίσω το επόμενο διάστημα να φτάσει στα χέρια σας.</w:t>
      </w:r>
    </w:p>
    <w:p w14:paraId="3546AE87"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Κλείνοντας, κύριε Υπουργέ, σας καλούμε να σταματήσει κάθε ε</w:t>
      </w:r>
      <w:r>
        <w:rPr>
          <w:rFonts w:eastAsia="Times New Roman" w:cs="Times New Roman"/>
          <w:szCs w:val="24"/>
        </w:rPr>
        <w:t xml:space="preserve">νέργεια για τη συγχώνευση αυτών των σχολείων. Ήδη, στο κείμενο που σας καταθέτω φαίνεται ότι εμπεριστατωμένα ο </w:t>
      </w:r>
      <w:r>
        <w:rPr>
          <w:rFonts w:eastAsia="Times New Roman" w:cs="Times New Roman"/>
          <w:szCs w:val="24"/>
        </w:rPr>
        <w:t>σ</w:t>
      </w:r>
      <w:r>
        <w:rPr>
          <w:rFonts w:eastAsia="Times New Roman" w:cs="Times New Roman"/>
          <w:szCs w:val="24"/>
        </w:rPr>
        <w:t xml:space="preserve">ύλλογος </w:t>
      </w:r>
      <w:r>
        <w:rPr>
          <w:rFonts w:eastAsia="Times New Roman" w:cs="Times New Roman"/>
          <w:szCs w:val="24"/>
        </w:rPr>
        <w:t>γ</w:t>
      </w:r>
      <w:r>
        <w:rPr>
          <w:rFonts w:eastAsia="Times New Roman" w:cs="Times New Roman"/>
          <w:szCs w:val="24"/>
        </w:rPr>
        <w:t xml:space="preserve">ονέων και </w:t>
      </w:r>
      <w:r>
        <w:rPr>
          <w:rFonts w:eastAsia="Times New Roman" w:cs="Times New Roman"/>
          <w:szCs w:val="24"/>
        </w:rPr>
        <w:t>κ</w:t>
      </w:r>
      <w:r>
        <w:rPr>
          <w:rFonts w:eastAsia="Times New Roman" w:cs="Times New Roman"/>
          <w:szCs w:val="24"/>
        </w:rPr>
        <w:t xml:space="preserve">ηδεμόνων βάζει αυτά τα σοβαρά προβλήματα. Είναι απαίτηση των κατοίκων της περιοχής αυτό. </w:t>
      </w:r>
    </w:p>
    <w:p w14:paraId="3546AE88"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Κομμουνιστικό Κόμμα Ελλάδας στη</w:t>
      </w:r>
      <w:r>
        <w:rPr>
          <w:rFonts w:eastAsia="Times New Roman" w:cs="Times New Roman"/>
          <w:szCs w:val="24"/>
        </w:rPr>
        <w:t>ρίζει τον αγώνα τους. Θα είναι στο πλευρό τους, για να υπάρχει πραγματικά ένα τέτοιο σχολείο που να τηρεί όλες τις προϋποθέσεις για τις σύγχρονες α</w:t>
      </w:r>
      <w:r>
        <w:rPr>
          <w:rFonts w:eastAsia="Times New Roman" w:cs="Times New Roman"/>
          <w:szCs w:val="24"/>
        </w:rPr>
        <w:lastRenderedPageBreak/>
        <w:t>νάγκες. Αυτό που βάζουμε ως όρο είναι να υπάρχουν είκοσι μαθητές ανά δάσκαλο και ανά αίθουσα. Αυτή είναι η άπ</w:t>
      </w:r>
      <w:r>
        <w:rPr>
          <w:rFonts w:eastAsia="Times New Roman" w:cs="Times New Roman"/>
          <w:szCs w:val="24"/>
        </w:rPr>
        <w:t xml:space="preserve">οψή μας και είναι και πρόταση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γ</w:t>
      </w:r>
      <w:r>
        <w:rPr>
          <w:rFonts w:eastAsia="Times New Roman" w:cs="Times New Roman"/>
          <w:szCs w:val="24"/>
        </w:rPr>
        <w:t xml:space="preserve">ονέων και </w:t>
      </w:r>
      <w:r>
        <w:rPr>
          <w:rFonts w:eastAsia="Times New Roman" w:cs="Times New Roman"/>
          <w:szCs w:val="24"/>
        </w:rPr>
        <w:t>κ</w:t>
      </w:r>
      <w:r>
        <w:rPr>
          <w:rFonts w:eastAsia="Times New Roman" w:cs="Times New Roman"/>
          <w:szCs w:val="24"/>
        </w:rPr>
        <w:t>ηδεμόνων.</w:t>
      </w:r>
    </w:p>
    <w:p w14:paraId="3546AE89"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Επομένως, κύριε Υπουργέ, σας παρακαλώ να σταματήσει κάθε ενέργεια γι’ αυτή τη συγχώνευση των δύο αυτών σχολείων, των οποίων οι μαθητές θα αυξάνονται το επόμενο διάστημα. Διότι πραγματικά, όπω</w:t>
      </w:r>
      <w:r>
        <w:rPr>
          <w:rFonts w:eastAsia="Times New Roman" w:cs="Times New Roman"/>
          <w:szCs w:val="24"/>
        </w:rPr>
        <w:t>ς ανέφερα, ένας αριθμός μαθητών θα μεταφέρονται σε αυτά τα σχολεία, γιατί</w:t>
      </w:r>
      <w:r>
        <w:rPr>
          <w:rFonts w:eastAsia="Times New Roman" w:cs="Times New Roman"/>
          <w:szCs w:val="24"/>
        </w:rPr>
        <w:t>,</w:t>
      </w:r>
      <w:r>
        <w:rPr>
          <w:rFonts w:eastAsia="Times New Roman" w:cs="Times New Roman"/>
          <w:szCs w:val="24"/>
        </w:rPr>
        <w:t xml:space="preserve"> όπως και εσείς ξέρετε πολύ καλά</w:t>
      </w:r>
      <w:r>
        <w:rPr>
          <w:rFonts w:eastAsia="Times New Roman" w:cs="Times New Roman"/>
          <w:szCs w:val="24"/>
        </w:rPr>
        <w:t>,</w:t>
      </w:r>
      <w:r>
        <w:rPr>
          <w:rFonts w:eastAsia="Times New Roman" w:cs="Times New Roman"/>
          <w:szCs w:val="24"/>
        </w:rPr>
        <w:t xml:space="preserve"> δεν μπορεί να προσφερθεί μόρφωση όταν μιλάμε για μονοθέσια και διθέσια σχολεία. Θα αναγκαστούν οι γονείς να πάνε σε αυτά τα σχολεία. Επομένως ο αριθ</w:t>
      </w:r>
      <w:r>
        <w:rPr>
          <w:rFonts w:eastAsia="Times New Roman" w:cs="Times New Roman"/>
          <w:szCs w:val="24"/>
        </w:rPr>
        <w:t>μός θα είναι κατά πολύ μεγαλύτερος.</w:t>
      </w:r>
    </w:p>
    <w:p w14:paraId="3546AE8A" w14:textId="77777777" w:rsidR="008C0F04" w:rsidRDefault="00201C1B">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Νικόλαος Μωραΐτης  καταθέτει για τα Πρακτικά τα προαναφερθέντα έγγραφα, τα οποία βρίσκονται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14:paraId="3546AE8B"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(Δημήτριος Κρεμαστινός):</w:t>
      </w:r>
      <w:r>
        <w:rPr>
          <w:rFonts w:eastAsia="Times New Roman" w:cs="Times New Roman"/>
          <w:szCs w:val="24"/>
        </w:rPr>
        <w:t xml:space="preserve"> Παρακαλώ, κύριε </w:t>
      </w:r>
      <w:proofErr w:type="spellStart"/>
      <w:r>
        <w:rPr>
          <w:rFonts w:eastAsia="Times New Roman" w:cs="Times New Roman"/>
          <w:szCs w:val="24"/>
        </w:rPr>
        <w:t>Γαβρόγλου</w:t>
      </w:r>
      <w:proofErr w:type="spellEnd"/>
      <w:r>
        <w:rPr>
          <w:rFonts w:eastAsia="Times New Roman" w:cs="Times New Roman"/>
          <w:szCs w:val="24"/>
        </w:rPr>
        <w:t>, έχετε τον λόγο.</w:t>
      </w:r>
    </w:p>
    <w:p w14:paraId="3546AE8C"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Θα σας δώσω αυτή την πρόταση που ζητήσατε. Θα φροντίσω να σας έρθει.</w:t>
      </w:r>
    </w:p>
    <w:p w14:paraId="3546AE8D"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Κοιτάξτε. Τα δημοσιονομικά είναι δεδομένα κα</w:t>
      </w:r>
      <w:r>
        <w:rPr>
          <w:rFonts w:eastAsia="Times New Roman" w:cs="Times New Roman"/>
          <w:szCs w:val="24"/>
        </w:rPr>
        <w:t xml:space="preserve">ι σε αυτό το πλαίσιο θα συζητάμε. Μέσα σε αυτά τα δημοσιονομικά θεωρούμε ότι έχουμε πάρει πολύ θετικές πρωτοβουλίες. Μία πρωτοβουλία –για την οποία νομίζω ότι είστε άδικος στην εκτίμησή σας- είναι το θέμα των ολιγοθέσιων σχολείων. </w:t>
      </w:r>
    </w:p>
    <w:p w14:paraId="3546AE8E"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Εμένα μου κάνει εντύπωση</w:t>
      </w:r>
      <w:r>
        <w:rPr>
          <w:rFonts w:eastAsia="Times New Roman" w:cs="Times New Roman"/>
          <w:szCs w:val="24"/>
        </w:rPr>
        <w:t xml:space="preserve"> που λέτε ότι τα παιδιά δεν μπορούν να μορφωθούν στα ολιγοθέσια σχολεία. Τα ολιγοθέσια σχολεία είναι στις εσχατιές του τόπου μας. Είναι επιλογή της Κυβέρνησης να τα ενισχύσει και μάλιστα από φέτος οκτακόσια τριάντα πέντε ολιγοθέσια σχολεία, από ένα μέχρι τ</w:t>
      </w:r>
      <w:r>
        <w:rPr>
          <w:rFonts w:eastAsia="Times New Roman" w:cs="Times New Roman"/>
          <w:szCs w:val="24"/>
        </w:rPr>
        <w:t>έσσερα, είναι πια και ολοήμερα. Αυτό δεν έχει ξαναγίνει ποτέ. Αυτό το λέμε γιατί θέλουμε να κρατήσουμε τον κόσμο στον τόπο του, αλλά θέλουμε ταυτόχρονα να αναβαθμίσουμε και την εκπαίδευση.</w:t>
      </w:r>
    </w:p>
    <w:p w14:paraId="3546AE8F" w14:textId="77777777" w:rsidR="008C0F04" w:rsidRDefault="00201C1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Εδώ, λοιπόν, και ο ρόλος των κομμάτων είναι να εξηγεί στον κόσμο κα</w:t>
      </w:r>
      <w:r>
        <w:rPr>
          <w:rFonts w:eastAsia="Times New Roman" w:cs="Times New Roman"/>
          <w:szCs w:val="24"/>
        </w:rPr>
        <w:t>ι ορισμένα παιδαγωγικά ζητήματα. Τα ολιγοθέσια σχολεία δεν καταργούνται, τα ολιγοθέσια ενισχύονται και πρέπει να ενισχυθούν. Δεν είναι δευτερεύοντα σχολεία τα ολιγοθέσια.</w:t>
      </w:r>
    </w:p>
    <w:p w14:paraId="3546AE90" w14:textId="77777777" w:rsidR="008C0F04" w:rsidRDefault="00201C1B">
      <w:pPr>
        <w:tabs>
          <w:tab w:val="left" w:pos="2940"/>
        </w:tabs>
        <w:spacing w:after="0" w:line="600" w:lineRule="auto"/>
        <w:ind w:firstLine="720"/>
        <w:jc w:val="both"/>
        <w:rPr>
          <w:rFonts w:eastAsia="Times New Roman"/>
          <w:szCs w:val="24"/>
        </w:rPr>
      </w:pPr>
      <w:r>
        <w:rPr>
          <w:rFonts w:eastAsia="Times New Roman" w:cs="Times New Roman"/>
          <w:szCs w:val="24"/>
        </w:rPr>
        <w:lastRenderedPageBreak/>
        <w:t xml:space="preserve"> </w:t>
      </w:r>
      <w:r>
        <w:rPr>
          <w:rFonts w:eastAsia="Times New Roman"/>
          <w:szCs w:val="24"/>
        </w:rPr>
        <w:t>Τώρα, τα υπόλοιπα προβλήματα που βάλατε -κυρίως στο θέμα ότι του χρόνου μπορεί να αυ</w:t>
      </w:r>
      <w:r>
        <w:rPr>
          <w:rFonts w:eastAsia="Times New Roman"/>
          <w:szCs w:val="24"/>
        </w:rPr>
        <w:t>ξηθούν και να είναι περισσότερα παιδιά και ήδη αυτό είναι ακατάλληλο- αυτά είναι σοβαρά ζητήματα. Κι εγώ νομίζω ότι γι’ αυτού του τύπου τα ζητήματα πρέπει να γίνει μια συνεννόηση με τους διευθυντές εκπαίδευσης, τους περιφερειακούς διευθυντές και προφανώς κ</w:t>
      </w:r>
      <w:r>
        <w:rPr>
          <w:rFonts w:eastAsia="Times New Roman"/>
          <w:szCs w:val="24"/>
        </w:rPr>
        <w:t>αι με εκπροσώπους του δήμου ή των γονέων -δεν έχω κανένα απολύτως πρόβλημα- και να έλθουν να μας πουν τι ακριβώς είναι, ώστε να δούμε κι εμείς τι μπορούμε να κάνουμε.</w:t>
      </w:r>
    </w:p>
    <w:p w14:paraId="3546AE91"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Όμως, με καταγγελίες πολύ φοβάμαι ότι αυτά τα ζητήματα δεν μπορούν να λυθούν.</w:t>
      </w:r>
    </w:p>
    <w:p w14:paraId="3546AE92"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Σας ευχαρισ</w:t>
      </w:r>
      <w:r>
        <w:rPr>
          <w:rFonts w:eastAsia="Times New Roman"/>
          <w:szCs w:val="24"/>
        </w:rPr>
        <w:t>τώ.</w:t>
      </w:r>
    </w:p>
    <w:p w14:paraId="3546AE93"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Ακολουθεί η</w:t>
      </w:r>
      <w:r>
        <w:rPr>
          <w:rFonts w:eastAsia="Times New Roman" w:cs="Times New Roman"/>
          <w:szCs w:val="24"/>
        </w:rPr>
        <w:t xml:space="preserve"> τρίτη με αριθμό 777/9-1-2018 </w:t>
      </w:r>
      <w:r>
        <w:rPr>
          <w:rFonts w:eastAsia="Times New Roman" w:cs="Times New Roman"/>
          <w:szCs w:val="24"/>
        </w:rPr>
        <w:t xml:space="preserve">επίκαιρη ερώτηση </w:t>
      </w:r>
      <w:r>
        <w:rPr>
          <w:rFonts w:eastAsia="Times New Roman"/>
          <w:szCs w:val="24"/>
        </w:rPr>
        <w:t xml:space="preserve">δευτέρου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τα ξενόγλωσσα σχολικά βιβλία που είναι επί πληρωμή σε όλα τα δημόσια λύκεια.</w:t>
      </w:r>
    </w:p>
    <w:p w14:paraId="3546AE94"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3546AE95"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 </w:t>
      </w:r>
    </w:p>
    <w:p w14:paraId="3546AE96"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cs="Times New Roman"/>
          <w:szCs w:val="24"/>
        </w:rPr>
        <w:t>Κύριε Υπουργέ, παρά το ότι η επίκαιρη ερώτησή μας συζητείται με σχετική καθυστέρηση, η επικαιρότητ</w:t>
      </w:r>
      <w:r>
        <w:rPr>
          <w:rFonts w:eastAsia="Times New Roman" w:cs="Times New Roman"/>
          <w:szCs w:val="24"/>
        </w:rPr>
        <w:t>ά της θεωρούμε ότι είναι δεδομένη και διαχρονική, μιας και το ζήτημα στο οποίο αναφέρεται παραμένει άλυτο επί χρόνια.</w:t>
      </w:r>
    </w:p>
    <w:p w14:paraId="3546AE97"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cs="Times New Roman"/>
          <w:szCs w:val="24"/>
        </w:rPr>
        <w:lastRenderedPageBreak/>
        <w:t>Αναφερόμαστε στα βιβλία για τα μαθήματα των ξένων γλωσσών στο λύκειο</w:t>
      </w:r>
      <w:r>
        <w:rPr>
          <w:rFonts w:eastAsia="Times New Roman" w:cs="Times New Roman"/>
          <w:szCs w:val="24"/>
        </w:rPr>
        <w:t>,</w:t>
      </w:r>
      <w:r>
        <w:rPr>
          <w:rFonts w:eastAsia="Times New Roman" w:cs="Times New Roman"/>
          <w:szCs w:val="24"/>
        </w:rPr>
        <w:t xml:space="preserve"> τόσο τα υποχρεωτικά όσο και τα μαθήματα επιλογής, για τα οποία συνεχίζεται, δυστυχώς, και φέτος το απαράδεκτο καθεστώς να μη διατίθενται δωρεάν στους μαθητές σε όλους τους τύπους των δημόσιων λυκείων. </w:t>
      </w:r>
    </w:p>
    <w:p w14:paraId="3546AE98" w14:textId="77777777" w:rsidR="008C0F04" w:rsidRDefault="00201C1B">
      <w:pPr>
        <w:tabs>
          <w:tab w:val="left" w:pos="2940"/>
        </w:tabs>
        <w:spacing w:after="0" w:line="600" w:lineRule="auto"/>
        <w:ind w:firstLine="720"/>
        <w:jc w:val="both"/>
        <w:rPr>
          <w:rFonts w:eastAsia="Times New Roman"/>
          <w:szCs w:val="24"/>
        </w:rPr>
      </w:pPr>
      <w:r>
        <w:rPr>
          <w:rFonts w:eastAsia="Times New Roman" w:cs="Times New Roman"/>
          <w:szCs w:val="24"/>
        </w:rPr>
        <w:t>Έτσι, αυτά τα βιβλία, που εκτός των άλλων είναι και π</w:t>
      </w:r>
      <w:r>
        <w:rPr>
          <w:rFonts w:eastAsia="Times New Roman" w:cs="Times New Roman"/>
          <w:szCs w:val="24"/>
        </w:rPr>
        <w:t>ανάκριβα -20, 30 ευρώ το καθένα- συνήθως τα πληρώνουν οι ίδιοι οι γονείς από την τσέπη τους</w:t>
      </w:r>
      <w:r>
        <w:rPr>
          <w:rFonts w:eastAsia="Times New Roman" w:cs="Times New Roman"/>
          <w:szCs w:val="24"/>
        </w:rPr>
        <w:t>,</w:t>
      </w:r>
      <w:r>
        <w:rPr>
          <w:rFonts w:eastAsia="Times New Roman" w:cs="Times New Roman"/>
          <w:szCs w:val="24"/>
        </w:rPr>
        <w:t xml:space="preserve"> την ώρα, βέβαια, που οι λαϊκές οικογένειες στενάζουν για να τα βγάλουν πέρα. Σπανιότερα τα αγοράζουν οι ίδιες οι σχολικές επιτροπές, αφήνοντας παραπίσω άλλες επείγ</w:t>
      </w:r>
      <w:r>
        <w:rPr>
          <w:rFonts w:eastAsia="Times New Roman" w:cs="Times New Roman"/>
          <w:szCs w:val="24"/>
        </w:rPr>
        <w:t xml:space="preserve">ουσες ανάγκες των </w:t>
      </w:r>
      <w:r>
        <w:rPr>
          <w:rFonts w:eastAsia="Times New Roman"/>
          <w:szCs w:val="24"/>
        </w:rPr>
        <w:t xml:space="preserve">σχολείων τους, μιας και η χρηματοδότησή τους </w:t>
      </w:r>
      <w:r>
        <w:rPr>
          <w:rFonts w:eastAsia="Times New Roman"/>
          <w:szCs w:val="24"/>
        </w:rPr>
        <w:lastRenderedPageBreak/>
        <w:t>από το κράτος είναι τραγικά μειωμένη. Εδώ να πούμε ότι είναι περίπου στο μισό αυτή η κρατική επιχορήγηση, απ’ ό</w:t>
      </w:r>
      <w:r>
        <w:rPr>
          <w:rFonts w:eastAsia="Times New Roman"/>
          <w:szCs w:val="24"/>
        </w:rPr>
        <w:t>,</w:t>
      </w:r>
      <w:r>
        <w:rPr>
          <w:rFonts w:eastAsia="Times New Roman"/>
          <w:szCs w:val="24"/>
        </w:rPr>
        <w:t>τι έπαιρναν πριν από λίγα χρόνια.</w:t>
      </w:r>
    </w:p>
    <w:p w14:paraId="3546AE99"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Κατά τη γνώμη μας, κύριε Υπουργέ, αυτό δεν μπορ</w:t>
      </w:r>
      <w:r>
        <w:rPr>
          <w:rFonts w:eastAsia="Times New Roman"/>
          <w:szCs w:val="24"/>
        </w:rPr>
        <w:t>εί να συνεχιστεί άλλο. Πρέπει, επιτέλους, να μπει ένα τέρμα σ’ αυτό το απαράδεκτο φαινόμενο. Δεν μπορεί να υποχρεώνονται να αγοράζουν οι μαθητές των λυκείων τα σχολικά τους βιβλία, την ώρα που το λαϊκό εισόδημα μειώνεται συνεχώς, την ώρα που η φτώχεια εξαπ</w:t>
      </w:r>
      <w:r>
        <w:rPr>
          <w:rFonts w:eastAsia="Times New Roman"/>
          <w:szCs w:val="24"/>
        </w:rPr>
        <w:t>λώνεται όλο και περισσότερο, την ώρα που η ανεργία χτυπάει κόκκινο.</w:t>
      </w:r>
    </w:p>
    <w:p w14:paraId="3546AE9A"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 xml:space="preserve">Επιτέλους, νομίζουμε ότι ήλθε η ώρα για να δώσετε άμεση λύση και να δίνονται από εδώ και πέρα δωρεάν όλα τα βιβλία, όλων </w:t>
      </w:r>
      <w:r>
        <w:rPr>
          <w:rFonts w:eastAsia="Times New Roman"/>
          <w:szCs w:val="24"/>
        </w:rPr>
        <w:lastRenderedPageBreak/>
        <w:t>των τάξεων, όλων των βαθμίδων για τις ξένες γλώσσες, που διδάσκοντα</w:t>
      </w:r>
      <w:r>
        <w:rPr>
          <w:rFonts w:eastAsia="Times New Roman"/>
          <w:szCs w:val="24"/>
        </w:rPr>
        <w:t>ι σήμερα στο δημόσιο σχολείο.</w:t>
      </w:r>
    </w:p>
    <w:p w14:paraId="3546AE9B"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Ευχαριστώ.</w:t>
      </w:r>
    </w:p>
    <w:p w14:paraId="3546AE9C" w14:textId="77777777" w:rsidR="008C0F04" w:rsidRDefault="00201C1B">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3546AE9D"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Παρακαλώ, κύριε Υπουργέ, έχετε τον λόγο για τρία λεπτά.</w:t>
      </w:r>
    </w:p>
    <w:p w14:paraId="3546AE9E" w14:textId="77777777" w:rsidR="008C0F04" w:rsidRDefault="00201C1B">
      <w:pPr>
        <w:tabs>
          <w:tab w:val="left" w:pos="2940"/>
        </w:tabs>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Κύριε Δελή, όντως καταθέσατε την ερώτησή </w:t>
      </w:r>
      <w:r>
        <w:rPr>
          <w:rFonts w:eastAsia="Times New Roman"/>
          <w:szCs w:val="24"/>
        </w:rPr>
        <w:t xml:space="preserve">σας στις 9 Ιανουαρίου. </w:t>
      </w:r>
    </w:p>
    <w:p w14:paraId="3546AE9F"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Θέλω να σας διαβεβαιώσω ότι από το επόμενο ακαδημαϊκό έτος θα δίνονται δωρεάν αυτά τα συγγράμματα. Είναι ένα απαράδεκτο καθεστώς</w:t>
      </w:r>
      <w:r>
        <w:rPr>
          <w:rFonts w:eastAsia="Times New Roman"/>
          <w:szCs w:val="24"/>
        </w:rPr>
        <w:t>,</w:t>
      </w:r>
      <w:r>
        <w:rPr>
          <w:rFonts w:eastAsia="Times New Roman"/>
          <w:szCs w:val="24"/>
        </w:rPr>
        <w:t xml:space="preserve"> που το κληρονομήσαμε. Δεν μπορεί το κράτος να συναλλάσσεται με εμπόρους. Είναι ενάντια στη δημόσια και</w:t>
      </w:r>
      <w:r>
        <w:rPr>
          <w:rFonts w:eastAsia="Times New Roman"/>
          <w:szCs w:val="24"/>
        </w:rPr>
        <w:t xml:space="preserve"> δωρεάν </w:t>
      </w:r>
      <w:r>
        <w:rPr>
          <w:rFonts w:eastAsia="Times New Roman"/>
          <w:szCs w:val="24"/>
        </w:rPr>
        <w:lastRenderedPageBreak/>
        <w:t>παιδεία. Από το ακαδημαϊκό έτος 2018-2019, από τον επόμενο Σεπτέμβριο, σε όλες τις βαθμίδες τα ξενόγλωσσα βιβλία θα παρέχονται δωρεάν στους μαθητές, όπως πρέπει να παρέχονται δωρεάν στους μαθητές.</w:t>
      </w:r>
    </w:p>
    <w:p w14:paraId="3546AEA0"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 xml:space="preserve">Ως προς το άλλο σκέλος της ερώτησής </w:t>
      </w:r>
      <w:r>
        <w:rPr>
          <w:rFonts w:eastAsia="Times New Roman"/>
          <w:szCs w:val="24"/>
        </w:rPr>
        <w:t>σας,</w:t>
      </w:r>
      <w:r>
        <w:rPr>
          <w:rFonts w:eastAsia="Times New Roman"/>
          <w:szCs w:val="24"/>
        </w:rPr>
        <w:t xml:space="preserve"> σχετικά με τα πιστοποιητικά κ.λπ.</w:t>
      </w:r>
      <w:r>
        <w:rPr>
          <w:rFonts w:eastAsia="Times New Roman"/>
          <w:szCs w:val="24"/>
        </w:rPr>
        <w:t>,</w:t>
      </w:r>
      <w:r>
        <w:rPr>
          <w:rFonts w:eastAsia="Times New Roman"/>
          <w:szCs w:val="24"/>
        </w:rPr>
        <w:t xml:space="preserve"> μέχρι τέλος Φεβρουαρίου το Υπουργείο Παιδείας θα ανακοινώσει το πλήρες πρόγραμμά του για το θέμα της εκμάθησης των </w:t>
      </w:r>
      <w:r>
        <w:rPr>
          <w:rFonts w:eastAsia="Times New Roman" w:cs="Times New Roman"/>
          <w:szCs w:val="24"/>
        </w:rPr>
        <w:t xml:space="preserve">ξένων γλωσσών στα </w:t>
      </w:r>
      <w:r>
        <w:rPr>
          <w:rFonts w:eastAsia="Times New Roman"/>
          <w:szCs w:val="24"/>
        </w:rPr>
        <w:t>σχολεία.</w:t>
      </w:r>
    </w:p>
    <w:p w14:paraId="3546AEA1"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Υπάρχει ένα έλλειμμα και το έλλειμα δεν είναι πρόβλημα των εκπαιδευτικών. Είνα</w:t>
      </w:r>
      <w:r>
        <w:rPr>
          <w:rFonts w:eastAsia="Times New Roman"/>
          <w:szCs w:val="24"/>
        </w:rPr>
        <w:t>ι όλη η δομή, η οποία οδηγεί, αναγκάζει, προτρέπει πολλές οικογένειες να στέλνουν τα παιδιά τους να μάθουν ξένες γλώσσες εκτός του σχολείου.</w:t>
      </w:r>
    </w:p>
    <w:p w14:paraId="3546AEA2"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lastRenderedPageBreak/>
        <w:t xml:space="preserve">Ελπίζουμε μέχρι </w:t>
      </w:r>
      <w:r>
        <w:rPr>
          <w:rFonts w:eastAsia="Times New Roman"/>
          <w:szCs w:val="24"/>
        </w:rPr>
        <w:t xml:space="preserve">το </w:t>
      </w:r>
      <w:r>
        <w:rPr>
          <w:rFonts w:eastAsia="Times New Roman"/>
          <w:szCs w:val="24"/>
        </w:rPr>
        <w:t>τέλος Φεβρουαρίου να είμαστε σε θέση</w:t>
      </w:r>
      <w:r>
        <w:rPr>
          <w:rFonts w:eastAsia="Times New Roman"/>
          <w:szCs w:val="24"/>
        </w:rPr>
        <w:t xml:space="preserve"> να</w:t>
      </w:r>
      <w:r>
        <w:rPr>
          <w:rFonts w:eastAsia="Times New Roman"/>
          <w:szCs w:val="24"/>
        </w:rPr>
        <w:t xml:space="preserve"> ανακοινώσουμε ένα πλήρες πρόγραμμα, που θα ενισχύσει </w:t>
      </w:r>
      <w:r>
        <w:rPr>
          <w:rFonts w:eastAsia="Times New Roman"/>
          <w:szCs w:val="24"/>
        </w:rPr>
        <w:t>σημ</w:t>
      </w:r>
      <w:r>
        <w:rPr>
          <w:rFonts w:eastAsia="Times New Roman"/>
          <w:szCs w:val="24"/>
        </w:rPr>
        <w:t xml:space="preserve">αντικά </w:t>
      </w:r>
      <w:r>
        <w:rPr>
          <w:rFonts w:eastAsia="Times New Roman"/>
          <w:szCs w:val="24"/>
        </w:rPr>
        <w:t>την εκμάθηση της ξένης γλώσσας μέσα στο σχολείο.</w:t>
      </w:r>
    </w:p>
    <w:p w14:paraId="3546AEA3"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3546AEA4" w14:textId="77777777" w:rsidR="008C0F04" w:rsidRDefault="00201C1B">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Δελή, θέλετε τον λόγο; </w:t>
      </w:r>
    </w:p>
    <w:p w14:paraId="3546AEA5" w14:textId="77777777" w:rsidR="008C0F04" w:rsidRDefault="00201C1B">
      <w:pPr>
        <w:tabs>
          <w:tab w:val="left" w:pos="2940"/>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Βεβαίως.</w:t>
      </w:r>
    </w:p>
    <w:p w14:paraId="3546AEA6" w14:textId="77777777" w:rsidR="008C0F04" w:rsidRDefault="00201C1B">
      <w:pPr>
        <w:tabs>
          <w:tab w:val="left" w:pos="2940"/>
        </w:tabs>
        <w:spacing w:after="0"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Σας ρώτησα, επειδή είπε ο κύριος Υπουργός ότι την επόμενη χ</w:t>
      </w:r>
      <w:r>
        <w:rPr>
          <w:rFonts w:eastAsia="Times New Roman"/>
          <w:szCs w:val="24"/>
        </w:rPr>
        <w:t>ρονιά θα το λύσει το θέμα.</w:t>
      </w:r>
    </w:p>
    <w:p w14:paraId="3546AEA7" w14:textId="77777777" w:rsidR="008C0F04" w:rsidRDefault="00201C1B">
      <w:pPr>
        <w:tabs>
          <w:tab w:val="left" w:pos="2940"/>
        </w:tabs>
        <w:spacing w:after="0" w:line="600" w:lineRule="auto"/>
        <w:ind w:firstLine="720"/>
        <w:jc w:val="both"/>
        <w:rPr>
          <w:rFonts w:eastAsia="Times New Roman"/>
          <w:szCs w:val="24"/>
        </w:rPr>
      </w:pPr>
      <w:r>
        <w:rPr>
          <w:rFonts w:eastAsia="Times New Roman"/>
          <w:szCs w:val="24"/>
        </w:rPr>
        <w:t>Ορίστε, κύριε Δελή, έχετε τον λόγο για τρία λεπτά.</w:t>
      </w:r>
    </w:p>
    <w:p w14:paraId="3546AEA8"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Είναι ευχάριστο που το ακούσαμε αυτό από τον κύριο Υπουργό. Βεβαίως, θα είμαστε εδώ</w:t>
      </w:r>
      <w:r>
        <w:rPr>
          <w:rFonts w:eastAsia="Times New Roman" w:cs="Times New Roman"/>
          <w:szCs w:val="24"/>
        </w:rPr>
        <w:t>,</w:t>
      </w:r>
      <w:r>
        <w:rPr>
          <w:rFonts w:eastAsia="Times New Roman" w:cs="Times New Roman"/>
          <w:szCs w:val="24"/>
        </w:rPr>
        <w:t xml:space="preserve"> για να δούμε κατά πόσο θα εφαρμοστεί αυτό, γιατί από εξαγγελίες έχουμε χορτάσε</w:t>
      </w:r>
      <w:r>
        <w:rPr>
          <w:rFonts w:eastAsia="Times New Roman" w:cs="Times New Roman"/>
          <w:szCs w:val="24"/>
        </w:rPr>
        <w:t xml:space="preserve">ι. </w:t>
      </w:r>
    </w:p>
    <w:p w14:paraId="3546AEA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Δεν έχω κάτι προσωπικό με τον κύριο Υπουργό, αλλά έχουμε κάθε λόγο να αμφιβάλλουμε. Και μάλιστα για την υλοποίηση αυτής της εξαγγελίας, που επαναλαμβάνω ότι ακούσαμε με χαρά, ότι θα δίνονται αυτά τα βιβλία των ξένων γλωσσών από την επόμενη σχολική χρον</w:t>
      </w:r>
      <w:r>
        <w:rPr>
          <w:rFonts w:eastAsia="Times New Roman" w:cs="Times New Roman"/>
          <w:szCs w:val="24"/>
        </w:rPr>
        <w:t xml:space="preserve">ιά δωρεάν, εμείς θα λέγαμε να γίνει από φέτος. Δεν καταλαβαίνουμε για ποιον λόγο δεν γίνεται αυτό. </w:t>
      </w:r>
    </w:p>
    <w:p w14:paraId="3546AEAA"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Έχουμε, όμως, μία μικρή ένσταση για το ότι αυτή η εξαγγελία δεν στηρίζεται από κανένα κονδύλι του κρατικού προϋπολογισμού για την εκπαίδευση. Θυμίζω εδώ –το</w:t>
      </w:r>
      <w:r>
        <w:rPr>
          <w:rFonts w:eastAsia="Times New Roman" w:cs="Times New Roman"/>
          <w:szCs w:val="24"/>
        </w:rPr>
        <w:t xml:space="preserve"> είχαμε πει και στη συζήτηση για τον προϋπολογισμό- ότι το κονδύλι που αφορά τα έξοδα, τη </w:t>
      </w:r>
      <w:r>
        <w:rPr>
          <w:rFonts w:eastAsia="Times New Roman" w:cs="Times New Roman"/>
          <w:szCs w:val="24"/>
        </w:rPr>
        <w:lastRenderedPageBreak/>
        <w:t xml:space="preserve">χρηματοδότηση των σχολικών επιτροπών είναι κατά 24 εκατομμύρια μειωμένο σε σχέση με πέρυσι για το 2018. </w:t>
      </w:r>
    </w:p>
    <w:p w14:paraId="3546AEAB"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Δεν ξέρω εάν ο κύριος Υπουργός βρει κάποιο άλλο κονδύλι -πάντ</w:t>
      </w:r>
      <w:r>
        <w:rPr>
          <w:rFonts w:eastAsia="Times New Roman" w:cs="Times New Roman"/>
          <w:szCs w:val="24"/>
        </w:rPr>
        <w:t xml:space="preserve">α υπάρχουν κάποια τέτοια κονδύλια- για να υποστηρίξει την εξαγγελία. Θα περιμένουμε. </w:t>
      </w:r>
    </w:p>
    <w:p w14:paraId="3546AEA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Εμείς λέμε να μην περιμένουμε και ούτε ο κόσμος να περιμένει και να το διεκδικήσει από φέτος. Και να πούμε κάτι που το είπαμε και στη συζήτηση για τον προϋπολογισμό: Οι δ</w:t>
      </w:r>
      <w:r>
        <w:rPr>
          <w:rFonts w:eastAsia="Times New Roman" w:cs="Times New Roman"/>
          <w:szCs w:val="24"/>
        </w:rPr>
        <w:t xml:space="preserve">απάνες για την εκπαίδευση αντιστοιχούν περίπου στις δαπάνες για τους νατοϊκούς εξοπλισμούς. Τόσα είναι περίπου, γύρω στα 4 δισεκατομμύρια, και αυτό δείχνει πολλά κατά τη γνώμη μας. </w:t>
      </w:r>
    </w:p>
    <w:p w14:paraId="3546AEA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Σε σχέση με την ανάγκη, που υπάρχει</w:t>
      </w:r>
      <w:r>
        <w:rPr>
          <w:rFonts w:eastAsia="Times New Roman" w:cs="Times New Roman"/>
          <w:szCs w:val="24"/>
        </w:rPr>
        <w:t>,</w:t>
      </w:r>
      <w:r>
        <w:rPr>
          <w:rFonts w:eastAsia="Times New Roman" w:cs="Times New Roman"/>
          <w:szCs w:val="24"/>
        </w:rPr>
        <w:t xml:space="preserve"> τουλάχιστον μέχρι σήμερα που μιλάμε, </w:t>
      </w:r>
      <w:r>
        <w:rPr>
          <w:rFonts w:eastAsia="Times New Roman" w:cs="Times New Roman"/>
          <w:szCs w:val="24"/>
        </w:rPr>
        <w:t xml:space="preserve">ο μαθητής να μαθαίνει τις ξένες γλώσσες στο </w:t>
      </w:r>
      <w:r>
        <w:rPr>
          <w:rFonts w:eastAsia="Times New Roman" w:cs="Times New Roman"/>
          <w:szCs w:val="24"/>
        </w:rPr>
        <w:lastRenderedPageBreak/>
        <w:t xml:space="preserve">σχολείο και ο μαθητής και η οικογένειά του να πληρώνουν τα βιβλία και με την εξαγγελία, έτσι όπως ακούστηκε, ο Υπουργός άνοιξε το ζήτημα σχετικά με την αναμόρφωση των προγραμμάτων εκμάθησης των ξένων γλωσσών στο </w:t>
      </w:r>
      <w:r>
        <w:rPr>
          <w:rFonts w:eastAsia="Times New Roman" w:cs="Times New Roman"/>
          <w:szCs w:val="24"/>
        </w:rPr>
        <w:t xml:space="preserve">σχολείο. Κατά την άποψή μας, χρειάζεται μία ουσιαστική αλλαγή στον τρόπο που αντιμετωπίζεται το μάθημα των ξένων γλωσσών στα σχολεία. </w:t>
      </w:r>
    </w:p>
    <w:p w14:paraId="3546AEA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Νομίζω ότι θα συμφωνήσετε μαζί μου ότι μέχρι τώρα δεν απέδιδε αυτός ο τρόπος. Θέλω να σας πω σε σχέση με αυτό το ζήτημα ό</w:t>
      </w:r>
      <w:r>
        <w:rPr>
          <w:rFonts w:eastAsia="Times New Roman" w:cs="Times New Roman"/>
          <w:szCs w:val="24"/>
        </w:rPr>
        <w:t>τι κάποια βήματα που θα μπορούσαν να ενισχύσουν, δηλαδή να κάνουν πιο ουσιαστική τη διδασκαλία όλων των ξένων γλωσσών στο σχολείο, θα ήταν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η αύξηση των ωρών διδασκαλίας στα σχολεία. </w:t>
      </w:r>
    </w:p>
    <w:p w14:paraId="3546AEA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Ένα δεύτερο θα ήταν η αλλαγή των βιβλίων. Να υπάρχουν αυ</w:t>
      </w:r>
      <w:r>
        <w:rPr>
          <w:rFonts w:eastAsia="Times New Roman" w:cs="Times New Roman"/>
          <w:szCs w:val="24"/>
        </w:rPr>
        <w:t>τά τα βιβλία, τα οποία θα υποστηρίζουν πραγματικά την ουσιαστική εκμάθηση της γλώσσας και</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η δωρεάν διανομή τους. </w:t>
      </w:r>
    </w:p>
    <w:p w14:paraId="3546AEB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Άλλο ένα κρίσιμο ζήτημα είναι η μείωση των μαθητών ανά τμήμα. Όπως καταλαβαίνετε, διαφορετικά λειτουργεί ο εκπαιδευτικός σε ένα τμήμα</w:t>
      </w:r>
      <w:r>
        <w:rPr>
          <w:rFonts w:eastAsia="Times New Roman" w:cs="Times New Roman"/>
          <w:szCs w:val="24"/>
        </w:rPr>
        <w:t xml:space="preserve"> με δεκαπέντε και είκοσι παιδιά και διαφορετικά με είκοσι πέντε ή τριάντα και ιδιαίτερα στο ζήτημα της ξένης γλώσσας. Και βεβαίως, σημαντικό ζήτημα είναι και η πρόσληψη των απαραίτητων μόνιμων καθηγητών. </w:t>
      </w:r>
    </w:p>
    <w:p w14:paraId="3546AEB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xml:space="preserve"> μακάρι να τα ακούσουμε. Τίποτα δεν προοιωνίζει βέβαια ότι θα κινηθείτε σε αυτή την κατεύθυνση. Κατά την άποψή μας, οι μηχανές της αντιλαϊκής πολιτικής και στην παιδεία λειτουργούν στο </w:t>
      </w:r>
      <w:r>
        <w:rPr>
          <w:rFonts w:eastAsia="Times New Roman" w:cs="Times New Roman"/>
          <w:szCs w:val="24"/>
        </w:rPr>
        <w:lastRenderedPageBreak/>
        <w:t>φουλ και νομίζουμε ότι θα πρέπει να είναι σε επαγρύπνηση και σε αγωνιστ</w:t>
      </w:r>
      <w:r>
        <w:rPr>
          <w:rFonts w:eastAsia="Times New Roman" w:cs="Times New Roman"/>
          <w:szCs w:val="24"/>
        </w:rPr>
        <w:t xml:space="preserve">ική ετοιμότητα και το </w:t>
      </w:r>
      <w:proofErr w:type="spellStart"/>
      <w:r>
        <w:rPr>
          <w:rFonts w:eastAsia="Times New Roman" w:cs="Times New Roman"/>
          <w:szCs w:val="24"/>
        </w:rPr>
        <w:t>γονεϊκό</w:t>
      </w:r>
      <w:proofErr w:type="spellEnd"/>
      <w:r>
        <w:rPr>
          <w:rFonts w:eastAsia="Times New Roman" w:cs="Times New Roman"/>
          <w:szCs w:val="24"/>
        </w:rPr>
        <w:t xml:space="preserve"> και το μαθητικό κίνημα.</w:t>
      </w:r>
    </w:p>
    <w:p w14:paraId="3546AEB2"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46AEB3"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Είχα πει ότι δεν χρειάζεται να μιλήσετε, μετά τη διαβεβαίωση του Υπουργού ότι την επόμενη χρονιά θα είναι δωρεάν τα βιβλία. Ο κ. Δελής, όμως, έθεσε το θέμ</w:t>
      </w:r>
      <w:r>
        <w:rPr>
          <w:rFonts w:eastAsia="Times New Roman" w:cs="Times New Roman"/>
          <w:szCs w:val="24"/>
        </w:rPr>
        <w:t>α της οικονομικής υποστήριξης του προγράμματος. Οπότε, ανασκευάζω αυτό που είπα</w:t>
      </w:r>
      <w:r>
        <w:rPr>
          <w:rFonts w:eastAsia="Times New Roman" w:cs="Times New Roman"/>
          <w:szCs w:val="24"/>
        </w:rPr>
        <w:t>,</w:t>
      </w:r>
      <w:r>
        <w:rPr>
          <w:rFonts w:eastAsia="Times New Roman" w:cs="Times New Roman"/>
          <w:szCs w:val="24"/>
        </w:rPr>
        <w:t xml:space="preserve"> ότι δηλαδή δεν είχατε λόγο να μιλήσετε, καθώς θέσατε διαφορετικά το θέμα. </w:t>
      </w:r>
    </w:p>
    <w:p w14:paraId="3546AEB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Οπότε, έχετε τον λόγο, κύριε Υπουργέ. </w:t>
      </w:r>
    </w:p>
    <w:p w14:paraId="3546AEB5"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Το να υπάρχει μία λογική ότι η πολιτική μας στην εκπαίδευση είναι αντιλαϊκή δεν βοηθάει τη συζήτηση. Διότι </w:t>
      </w:r>
      <w:r>
        <w:rPr>
          <w:rFonts w:eastAsia="Times New Roman" w:cs="Times New Roman"/>
          <w:szCs w:val="24"/>
        </w:rPr>
        <w:lastRenderedPageBreak/>
        <w:t>είναι ένα σύνθημα, που και εγώ θα μπορούσα να το αντιστρέψω και να πω ότι είνα</w:t>
      </w:r>
      <w:r>
        <w:rPr>
          <w:rFonts w:eastAsia="Times New Roman" w:cs="Times New Roman"/>
          <w:szCs w:val="24"/>
        </w:rPr>
        <w:t>ι φιλολαϊκή.</w:t>
      </w:r>
    </w:p>
    <w:p w14:paraId="3546AEB6" w14:textId="77777777" w:rsidR="008C0F04" w:rsidRDefault="00201C1B">
      <w:pPr>
        <w:spacing w:after="0" w:line="600" w:lineRule="auto"/>
        <w:ind w:firstLine="720"/>
        <w:jc w:val="both"/>
        <w:rPr>
          <w:rFonts w:eastAsia="Times New Roman" w:cs="Times New Roman"/>
          <w:color w:val="FF0000"/>
          <w:szCs w:val="24"/>
        </w:rPr>
      </w:pPr>
      <w:r>
        <w:rPr>
          <w:rFonts w:eastAsia="Times New Roman" w:cs="Times New Roman"/>
          <w:szCs w:val="24"/>
        </w:rPr>
        <w:t>Μάλιστα, εάν δείτε και τις ρυθμίσεις που έχουμε φέρει και εάν δείτε ότι η εκπαίδευση, πέρα από τα δημοσιονομικά, στα θεσμικά έχει κάνει εξαιρετικά σημαντικά και πολύ θετικά άλματα -και σας προκαλώ να μου πείτε ποια δεν είναι τέτοια- θα δείτε ό</w:t>
      </w:r>
      <w:r>
        <w:rPr>
          <w:rFonts w:eastAsia="Times New Roman" w:cs="Times New Roman"/>
          <w:szCs w:val="24"/>
        </w:rPr>
        <w:t xml:space="preserve">τι </w:t>
      </w:r>
      <w:r w:rsidRPr="005553A9">
        <w:rPr>
          <w:rFonts w:eastAsia="Times New Roman" w:cs="Times New Roman"/>
          <w:szCs w:val="24"/>
        </w:rPr>
        <w:t xml:space="preserve">δεν είναι καθόλου αντιλαϊκή. </w:t>
      </w:r>
    </w:p>
    <w:p w14:paraId="3546AEB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Εάν τώρα εσείς ταυτίζετε το θέμα του αντιλαϊκού ή φιλολαϊκού αποκλειστικά με τα θέματα της χρηματοδότησης, είναι προφανές ότι μας χωρίζουν πολύ μεγάλες διαφορές ως προς την κατανόηση της εκπαίδευσης.</w:t>
      </w:r>
    </w:p>
    <w:p w14:paraId="3546AEB8"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Δεν το δ</w:t>
      </w:r>
      <w:r>
        <w:rPr>
          <w:rFonts w:eastAsia="Times New Roman" w:cs="Times New Roman"/>
          <w:szCs w:val="24"/>
        </w:rPr>
        <w:t>ιαχωρίζουμε έτσι και το ξέρετε.</w:t>
      </w:r>
    </w:p>
    <w:p w14:paraId="3546AEB9"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ΓΑΒΡΟΓΛΟΥ (Υπουργός Παιδείας, Έρευνας και Θρησκευμάτων): </w:t>
      </w:r>
      <w:r>
        <w:rPr>
          <w:rFonts w:eastAsia="Times New Roman" w:cs="Times New Roman"/>
          <w:szCs w:val="24"/>
        </w:rPr>
        <w:t xml:space="preserve">Η χρηματοδότηση ξέρουμε ότι είναι πολύ χαμηλή. Το θέμα των διορισμών είναι ένα εξαιρετικά σοβαρό ζήτημα που πρέπει να το δούμε. Η εκπαίδευση, όμως, και η </w:t>
      </w:r>
      <w:r>
        <w:rPr>
          <w:rFonts w:eastAsia="Times New Roman" w:cs="Times New Roman"/>
          <w:szCs w:val="24"/>
        </w:rPr>
        <w:t>ποιότητά της δεν κρίνεται αποκλειστικά βάσει αυτών των δύο παραμέτρων.</w:t>
      </w:r>
    </w:p>
    <w:p w14:paraId="3546AEBA"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szCs w:val="24"/>
        </w:rPr>
        <w:t>Ο λόγος που ενδεχομένως να σας έχει μπερδέψει λίγο το θέμα του προϋπολογισμού για τα βιβλία είναι ότι δεν θα αγοράσουμε τα υπάρχοντα βιβλία. Ετοιμάζουμε άλλο υλικό. Αυτό έχει σημασία. Δ</w:t>
      </w:r>
      <w:r>
        <w:rPr>
          <w:rFonts w:eastAsia="Times New Roman" w:cs="Times New Roman"/>
          <w:szCs w:val="24"/>
        </w:rPr>
        <w:t xml:space="preserve">εν πρόκειται εμείς να πούμε «ωραία, να μην τα πληρώνουν τα παιδιά και να τα πληρώνει το κράτος». Όπως και στα υπόλοιπα, έχουμε διαδικασίες βάσει των οποίων παράγονται τα βιβλία -όχι μόνον με </w:t>
      </w:r>
      <w:r>
        <w:rPr>
          <w:rFonts w:eastAsia="Times New Roman" w:cs="Times New Roman"/>
          <w:szCs w:val="24"/>
        </w:rPr>
        <w:lastRenderedPageBreak/>
        <w:t xml:space="preserve">φυσικό τρόπο, αλλά και η συγγραφή τους-, έτσι ακριβώς προχωρούμε </w:t>
      </w:r>
      <w:r>
        <w:rPr>
          <w:rFonts w:eastAsia="Times New Roman" w:cs="Times New Roman"/>
          <w:szCs w:val="24"/>
        </w:rPr>
        <w:t>και στο θέμα των ξενόγλωσσων βιβλίων, που επιμένω ότι έχει καθυστερήσει πάρα πολλά χρόνια.</w:t>
      </w:r>
    </w:p>
    <w:p w14:paraId="3546AEBB"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Πρόεδρε, θα ήθελα τον λόγο.</w:t>
      </w:r>
    </w:p>
    <w:p w14:paraId="3546AEBC"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Δελή.</w:t>
      </w:r>
    </w:p>
    <w:p w14:paraId="3546AEBD"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Κύριε Πρόεδρε, δεν άνοιξα το θέμα του περιεχο</w:t>
      </w:r>
      <w:r>
        <w:rPr>
          <w:rFonts w:eastAsia="Times New Roman" w:cs="Times New Roman"/>
          <w:szCs w:val="24"/>
        </w:rPr>
        <w:t xml:space="preserve">μένου της εκπαίδευσης, που για εμάς είναι εξαιρετικά σοβαρό. Στάθηκα μόνο στην οικονομική υποστήριξη της </w:t>
      </w:r>
      <w:r>
        <w:rPr>
          <w:rFonts w:eastAsia="Times New Roman" w:cs="Times New Roman"/>
          <w:szCs w:val="24"/>
        </w:rPr>
        <w:t>π</w:t>
      </w:r>
      <w:r>
        <w:rPr>
          <w:rFonts w:eastAsia="Times New Roman" w:cs="Times New Roman"/>
          <w:szCs w:val="24"/>
        </w:rPr>
        <w:t>αιδείας. Όπως καταλαβαίνετε, σε μία ερώτηση δεν μπορούμε να τα πούμε όλα.</w:t>
      </w:r>
    </w:p>
    <w:p w14:paraId="3546AEBE"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μπορούμε, όμως, να κάνουμε </w:t>
      </w:r>
      <w:proofErr w:type="spellStart"/>
      <w:r>
        <w:rPr>
          <w:rFonts w:eastAsia="Times New Roman" w:cs="Times New Roman"/>
          <w:szCs w:val="24"/>
        </w:rPr>
        <w:t>τριτολογί</w:t>
      </w:r>
      <w:r>
        <w:rPr>
          <w:rFonts w:eastAsia="Times New Roman" w:cs="Times New Roman"/>
          <w:szCs w:val="24"/>
        </w:rPr>
        <w:t>α</w:t>
      </w:r>
      <w:proofErr w:type="spellEnd"/>
      <w:r>
        <w:rPr>
          <w:rFonts w:eastAsia="Times New Roman" w:cs="Times New Roman"/>
          <w:szCs w:val="24"/>
        </w:rPr>
        <w:t>, σύμφωνα με τον Κανονισμό.</w:t>
      </w:r>
    </w:p>
    <w:p w14:paraId="3546AEBF" w14:textId="77777777" w:rsidR="008C0F04" w:rsidRDefault="00201C1B">
      <w:pPr>
        <w:tabs>
          <w:tab w:val="left" w:pos="2153"/>
        </w:tabs>
        <w:spacing w:after="0" w:line="600" w:lineRule="auto"/>
        <w:ind w:firstLine="720"/>
        <w:jc w:val="both"/>
        <w:rPr>
          <w:rFonts w:eastAsia="Times New Roman"/>
          <w:szCs w:val="24"/>
        </w:rPr>
      </w:pPr>
      <w:r>
        <w:rPr>
          <w:rFonts w:eastAsia="Times New Roman" w:cs="Times New Roman"/>
          <w:szCs w:val="24"/>
        </w:rPr>
        <w:lastRenderedPageBreak/>
        <w:t xml:space="preserve">Συνεχίζουμε με την </w:t>
      </w:r>
      <w:r>
        <w:rPr>
          <w:rFonts w:eastAsia="Times New Roman" w:cs="Times New Roman"/>
          <w:szCs w:val="24"/>
        </w:rPr>
        <w:t xml:space="preserve">τέταρτη </w:t>
      </w:r>
      <w:r>
        <w:rPr>
          <w:rFonts w:eastAsia="Times New Roman"/>
          <w:color w:val="000000"/>
          <w:szCs w:val="24"/>
          <w:shd w:val="clear" w:color="auto" w:fill="FFFFFF"/>
        </w:rPr>
        <w:t>με αριθμό 820/12-1-2018 επίκαιρη ερώτηση πρώτου κύκλου</w:t>
      </w:r>
      <w:r>
        <w:rPr>
          <w:rFonts w:eastAsia="Times New Roman"/>
          <w:color w:val="000000"/>
          <w:szCs w:val="24"/>
          <w:shd w:val="clear" w:color="auto" w:fill="FFFFFF"/>
        </w:rPr>
        <w:t xml:space="preserve"> (Α</w:t>
      </w:r>
      <w:r>
        <w:rPr>
          <w:rFonts w:eastAsia="Times New Roman"/>
          <w:color w:val="000000"/>
          <w:szCs w:val="24"/>
          <w:shd w:val="clear" w:color="auto" w:fill="FFFFFF"/>
        </w:rPr>
        <w:t>΄</w:t>
      </w:r>
      <w:r>
        <w:rPr>
          <w:rFonts w:eastAsia="Times New Roman"/>
          <w:color w:val="000000"/>
          <w:szCs w:val="24"/>
          <w:shd w:val="clear" w:color="auto" w:fill="FFFFFF"/>
        </w:rPr>
        <w:t>)</w:t>
      </w:r>
      <w:r>
        <w:rPr>
          <w:rFonts w:eastAsia="Times New Roman"/>
          <w:color w:val="000000"/>
          <w:szCs w:val="24"/>
          <w:shd w:val="clear" w:color="auto" w:fill="FFFFFF"/>
        </w:rPr>
        <w:t xml:space="preserve"> του Ζ΄ Αντιπροέδρου της Βουλής και Βουλευτή Α΄ Αθηνών του Ποταμιού κ. </w:t>
      </w:r>
      <w:r>
        <w:rPr>
          <w:rFonts w:eastAsia="Times New Roman"/>
          <w:bCs/>
          <w:color w:val="000000"/>
          <w:szCs w:val="24"/>
          <w:shd w:val="clear" w:color="auto" w:fill="FFFFFF"/>
        </w:rPr>
        <w:t>Σπυρίδωνος Λυκούδη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Παιδείας,</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Έρευνας και </w:t>
      </w:r>
      <w:r>
        <w:rPr>
          <w:rFonts w:eastAsia="Times New Roman"/>
          <w:bCs/>
          <w:color w:val="000000"/>
          <w:szCs w:val="24"/>
          <w:shd w:val="clear" w:color="auto" w:fill="FFFFFF"/>
        </w:rPr>
        <w:t>Θρησκευμάτων,</w:t>
      </w:r>
      <w:r>
        <w:rPr>
          <w:rFonts w:eastAsia="Times New Roman"/>
          <w:color w:val="000000"/>
          <w:szCs w:val="24"/>
          <w:shd w:val="clear" w:color="auto" w:fill="FFFFFF"/>
        </w:rPr>
        <w:t xml:space="preserve"> σχετικά με την κατάσταση που επικρατεί στις φοιτητικές εστίες της Αθήνας.</w:t>
      </w:r>
    </w:p>
    <w:p w14:paraId="3546AEC0"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t>Κύριε Λυκούδη, έχετε τον λόγο.</w:t>
      </w:r>
    </w:p>
    <w:p w14:paraId="3546AEC1" w14:textId="77777777" w:rsidR="008C0F04" w:rsidRDefault="00201C1B">
      <w:pPr>
        <w:tabs>
          <w:tab w:val="left" w:pos="2153"/>
        </w:tabs>
        <w:spacing w:after="0" w:line="600" w:lineRule="auto"/>
        <w:ind w:firstLine="720"/>
        <w:jc w:val="both"/>
        <w:rPr>
          <w:rFonts w:eastAsia="Times New Roman"/>
          <w:szCs w:val="24"/>
        </w:rPr>
      </w:pPr>
      <w:r>
        <w:rPr>
          <w:rFonts w:eastAsia="Times New Roman"/>
          <w:b/>
          <w:szCs w:val="24"/>
        </w:rPr>
        <w:t xml:space="preserve">ΣΠΥΡΙΔΩΝ ΛΥΚΟΥΔΗΣ (Ζ΄ Αντιπρόεδρος της Βουλής): </w:t>
      </w:r>
      <w:r>
        <w:rPr>
          <w:rFonts w:eastAsia="Times New Roman"/>
          <w:szCs w:val="24"/>
        </w:rPr>
        <w:t>Κύριε Υπουργέ, η κατάσταση που επικρατεί στις φοιτητικές εστίες της Αθήνας είναι εξαιρετι</w:t>
      </w:r>
      <w:r>
        <w:rPr>
          <w:rFonts w:eastAsia="Times New Roman"/>
          <w:szCs w:val="24"/>
        </w:rPr>
        <w:t>κά δυσάρεστη.</w:t>
      </w:r>
    </w:p>
    <w:p w14:paraId="3546AEC2"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t xml:space="preserve">Μάλιστα αυτό συμβαίνει σε μία περίοδο που όλοι καταλαβαίνουμε –και εσείς πάρα πολύ καλά- ότι η οικονομική κρίση έχει δημιουργήσει σοβαρά προβλήματα στις οικογένειες που τα παιδιά τους σπουδάζουν μακριά από τα σπίτια τους, σε άλλες πόλεις, σε </w:t>
      </w:r>
      <w:r>
        <w:rPr>
          <w:rFonts w:eastAsia="Times New Roman"/>
          <w:szCs w:val="24"/>
        </w:rPr>
        <w:lastRenderedPageBreak/>
        <w:t>άλλους τόπους, και που χρειάζονται πολύ σοβαρή ενίσχυση για την καθημερινότητά τους. Χρειάζονται, δηλαδή, αυτό που λέμε ασφαλή στέγαση, από την ώρα που δεν μπορούν να έχουν με άλλο τρόπο διαχείριση της οικονομικής τους δυνατότητας να έχουν δικά τους σπίτια</w:t>
      </w:r>
      <w:r>
        <w:rPr>
          <w:rFonts w:eastAsia="Times New Roman"/>
          <w:szCs w:val="24"/>
        </w:rPr>
        <w:t>.</w:t>
      </w:r>
    </w:p>
    <w:p w14:paraId="3546AEC3"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t>Εάν έτσι έχουν τα πράγματα –που έτσι είναι και νομίζω ότι είναι απολύτως βέβαιο ότι και εσείς έχετε την ίδια γνώμη-, πρέπει να δούμε πώς θα αντιμετωπίσουμε μία κατάσταση</w:t>
      </w:r>
      <w:r>
        <w:rPr>
          <w:rFonts w:eastAsia="Times New Roman"/>
          <w:szCs w:val="24"/>
        </w:rPr>
        <w:t>,</w:t>
      </w:r>
      <w:r>
        <w:rPr>
          <w:rFonts w:eastAsia="Times New Roman"/>
          <w:szCs w:val="24"/>
        </w:rPr>
        <w:t xml:space="preserve"> η οποία ξαναλέω ότι είναι ιδιαιτέρως δυσάρεστη στις φοιτητικές εστίες, οι οποίες έχ</w:t>
      </w:r>
      <w:r>
        <w:rPr>
          <w:rFonts w:eastAsia="Times New Roman"/>
          <w:szCs w:val="24"/>
        </w:rPr>
        <w:t>ουν προσφερθεί για να αποκαταστήσουν αυτή τη λειτουργία, τη λειτουργία της στέγασης των φοιτητών και της καθημερινότητάς τους.</w:t>
      </w:r>
    </w:p>
    <w:p w14:paraId="3546AEC4"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lastRenderedPageBreak/>
        <w:t xml:space="preserve">Δεν θέλω να αναφερθώ ειδικά σε καθεμία από τις εστίες διότι όλες, περίπου, αντιμετωπίζουν, κύριε Υπουργέ, τα ίδια προβλήματα, η </w:t>
      </w:r>
      <w:r>
        <w:rPr>
          <w:rFonts w:eastAsia="Times New Roman"/>
          <w:szCs w:val="24"/>
        </w:rPr>
        <w:t>φ</w:t>
      </w:r>
      <w:r>
        <w:rPr>
          <w:rFonts w:eastAsia="Times New Roman"/>
          <w:szCs w:val="24"/>
        </w:rPr>
        <w:t xml:space="preserve">οιτητική </w:t>
      </w:r>
      <w:r>
        <w:rPr>
          <w:rFonts w:eastAsia="Times New Roman"/>
          <w:szCs w:val="24"/>
        </w:rPr>
        <w:t>ε</w:t>
      </w:r>
      <w:r>
        <w:rPr>
          <w:rFonts w:eastAsia="Times New Roman"/>
          <w:szCs w:val="24"/>
        </w:rPr>
        <w:t xml:space="preserve">στία των Αθηνών, η </w:t>
      </w:r>
      <w:r>
        <w:rPr>
          <w:rFonts w:eastAsia="Times New Roman"/>
          <w:szCs w:val="24"/>
        </w:rPr>
        <w:t>φ</w:t>
      </w:r>
      <w:r>
        <w:rPr>
          <w:rFonts w:eastAsia="Times New Roman"/>
          <w:szCs w:val="24"/>
        </w:rPr>
        <w:t xml:space="preserve">οιτητική </w:t>
      </w:r>
      <w:r>
        <w:rPr>
          <w:rFonts w:eastAsia="Times New Roman"/>
          <w:szCs w:val="24"/>
        </w:rPr>
        <w:t>ε</w:t>
      </w:r>
      <w:r>
        <w:rPr>
          <w:rFonts w:eastAsia="Times New Roman"/>
          <w:szCs w:val="24"/>
        </w:rPr>
        <w:t>στία του Ζωγράφου. Έχω την εντύπωση ότι γνωρίζετε μια σειρά προβλημάτων που έχουν σχέση με το πώς είναι σήμερα και ποια είναι η κατάσταση των σωληνώσεών τους, της υγρασίας που έχουν τα δωμάτια, το αν έχουν ή όχι καθα</w:t>
      </w:r>
      <w:r>
        <w:rPr>
          <w:rFonts w:eastAsia="Times New Roman"/>
          <w:szCs w:val="24"/>
        </w:rPr>
        <w:t>ρό νερό κάθε μέρα, αν υπάρχει η δυνατότητα μέσα από αυτές τις οξειδωμένες σωληνώσεις να έχουν τη θέρμανση που χρειάζεται. Όλα αυτά είναι προβλήματα που αναφέρονται και αφορούν στο σύνολό τους τις φοιτητικές εστίες. Έχω την εντύπωση ότι πρέπει να δούμε εσεί</w:t>
      </w:r>
      <w:r>
        <w:rPr>
          <w:rFonts w:eastAsia="Times New Roman"/>
          <w:szCs w:val="24"/>
        </w:rPr>
        <w:t>ς τι μπορείτε να κάνετε εσείς για να βοηθήσετε να αποκατασταθούν αυτά τα προβλήματα.</w:t>
      </w:r>
    </w:p>
    <w:p w14:paraId="3546AEC5"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lastRenderedPageBreak/>
        <w:t>Επίσης, θέλω να πω ότι θα συμπυκνώσω την ερώτησή μου σε μία: Τι σκοπεύετε να κάνετε; Όχι συνολικά, κύριε Υπουργέ, με ένα σχέδιο που αποκλείεται να μην έχετε. Εγώ είμαι βέβ</w:t>
      </w:r>
      <w:r>
        <w:rPr>
          <w:rFonts w:eastAsia="Times New Roman"/>
          <w:szCs w:val="24"/>
        </w:rPr>
        <w:t>αιος ότι αντιμετωπίζετε το θέμα με σοβαρότητα και ευθύνη. Ένα συνολικό σχέδιο για το μέλλον μπορεί να έχετε. Άμεσα, όμως, τι θα κάνετε. Το πρόβλημα είναι ο άμεσος προγραμματισμός και η άμεση διαχείριση από το Υπουργείο αυτών των ζητημάτων. Ξαναλέω ότι μακρ</w:t>
      </w:r>
      <w:r>
        <w:rPr>
          <w:rFonts w:eastAsia="Times New Roman"/>
          <w:szCs w:val="24"/>
        </w:rPr>
        <w:t>οπρόθεσμα είμαι βέβαιος ότι και η προσωπική σας αλλά και η πολιτική σας ευαισθησία αποκλείεται να μην έχει στα χέρια της ένα σχέδιο. Αύριο το πρωί τι κάνουμε για ζητήματα που έχουν σχέση με την καθημερινότητα των σπουδαστών.</w:t>
      </w:r>
    </w:p>
    <w:p w14:paraId="3546AEC6" w14:textId="77777777" w:rsidR="008C0F04" w:rsidRDefault="00201C1B">
      <w:pPr>
        <w:tabs>
          <w:tab w:val="left" w:pos="2153"/>
        </w:tabs>
        <w:spacing w:after="0" w:line="600" w:lineRule="auto"/>
        <w:ind w:firstLine="720"/>
        <w:jc w:val="both"/>
        <w:rPr>
          <w:rFonts w:eastAsia="Times New Roman"/>
          <w:szCs w:val="24"/>
        </w:rPr>
      </w:pPr>
      <w:r>
        <w:rPr>
          <w:rFonts w:eastAsia="Times New Roman"/>
          <w:szCs w:val="24"/>
        </w:rPr>
        <w:t>Ευχαριστώ.</w:t>
      </w:r>
    </w:p>
    <w:p w14:paraId="3546AEC7"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w:t>
      </w:r>
      <w:r>
        <w:rPr>
          <w:rFonts w:eastAsia="Times New Roman" w:cs="Times New Roman"/>
          <w:b/>
          <w:szCs w:val="24"/>
        </w:rPr>
        <w:t>ς Κρεμαστινός):</w:t>
      </w:r>
      <w:r>
        <w:rPr>
          <w:rFonts w:eastAsia="Times New Roman" w:cs="Times New Roman"/>
          <w:szCs w:val="24"/>
        </w:rPr>
        <w:t xml:space="preserve"> Και εγώ, κύριε Λυκούδη.</w:t>
      </w:r>
    </w:p>
    <w:p w14:paraId="3546AEC8"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546AEC9"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Ευχαριστώ, κύριε Πρόεδρε.</w:t>
      </w:r>
    </w:p>
    <w:p w14:paraId="3546AECA"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szCs w:val="24"/>
        </w:rPr>
        <w:t>Κύριε Λυκούδη, χρησιμοποιήσατε μία πολύ ευγενική έκφραση: Η κατάσταση είναι δυσάρεστη. Εγ</w:t>
      </w:r>
      <w:r>
        <w:rPr>
          <w:rFonts w:eastAsia="Times New Roman" w:cs="Times New Roman"/>
          <w:szCs w:val="24"/>
        </w:rPr>
        <w:t>ώ θα έλεγα ότι η κατάσταση είναι πάρα πολύ δυσάρεστη στις εστίες.</w:t>
      </w:r>
    </w:p>
    <w:p w14:paraId="3546AECB" w14:textId="77777777" w:rsidR="008C0F04" w:rsidRDefault="00201C1B">
      <w:pPr>
        <w:tabs>
          <w:tab w:val="left" w:pos="2153"/>
        </w:tabs>
        <w:spacing w:after="0" w:line="600" w:lineRule="auto"/>
        <w:ind w:firstLine="720"/>
        <w:jc w:val="both"/>
        <w:rPr>
          <w:rFonts w:eastAsia="Times New Roman" w:cs="Times New Roman"/>
          <w:szCs w:val="24"/>
        </w:rPr>
      </w:pPr>
      <w:r>
        <w:rPr>
          <w:rFonts w:eastAsia="Times New Roman" w:cs="Times New Roman"/>
          <w:szCs w:val="24"/>
        </w:rPr>
        <w:t xml:space="preserve">Γνωρίζετε ότι δεν κακολογώ τις προηγούμενες κυβερνήσεις ως βασικό στοιχείο των δημόσιων δηλώσεών μου. Ξέρετε, όμως, πολύ καλά ότι όταν παραλαμβάνεις εγκαταλελειμμένα κτήρια το πιο δύσκολο </w:t>
      </w:r>
      <w:r>
        <w:rPr>
          <w:rFonts w:eastAsia="Times New Roman" w:cs="Times New Roman"/>
          <w:szCs w:val="24"/>
        </w:rPr>
        <w:t>είναι να ξεκινήσεις τη λειτουργία τους.</w:t>
      </w:r>
    </w:p>
    <w:p w14:paraId="3546AEC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Αυτά, λοιπόν, ήταν ξεχασμένα από θεούς και ανθρώπους και γι’ αυτό επικεντρώνεστε στο τι πρέπει να γίνει τώρα και όχι στο μακροπρόθεσμο σχέδιο. Είχαμε συγκεκριμένες παρεμβάσεις άμεσου χαρακτήρα.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στο Πολυτεχνείο με τις σωληνώσεις για το ζεστό νερό, τους καυστήρες κ.λπ. το κάναμε. Το ίδιο κάνουμε και σε άλλες εστίες.</w:t>
      </w:r>
    </w:p>
    <w:p w14:paraId="3546AEC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Να ξέρετε, επίσης, ότι δεν είναι η ίδια κατάσταση σε όλες τις εστίες. Έχουμε πανεπιστήμια που τα πράγματα είναι πάρα πολύ καλά, όπως, </w:t>
      </w:r>
      <w:r>
        <w:rPr>
          <w:rFonts w:eastAsia="Times New Roman" w:cs="Times New Roman"/>
          <w:szCs w:val="24"/>
        </w:rPr>
        <w:t>ας πούμε, τα Γιάννενα, η Κρήτη. Είναι ένα πρόβλημα που δεν μπορεί να λυθεί με την παλιά λογική που λέει «να βρούμε χρήματα να κάνουμε εστίες». Προφανώς, πρέπει να πάμε σε έναν πολύ πιο σύνθετο τρόπο, όπως παραδείγματος χάρ</w:t>
      </w:r>
      <w:r>
        <w:rPr>
          <w:rFonts w:eastAsia="Times New Roman" w:cs="Times New Roman"/>
          <w:szCs w:val="24"/>
        </w:rPr>
        <w:t>ιν</w:t>
      </w:r>
      <w:r>
        <w:rPr>
          <w:rFonts w:eastAsia="Times New Roman" w:cs="Times New Roman"/>
          <w:szCs w:val="24"/>
        </w:rPr>
        <w:t xml:space="preserve">, πάμε στη </w:t>
      </w:r>
      <w:r>
        <w:rPr>
          <w:rFonts w:eastAsia="Times New Roman" w:cs="Times New Roman"/>
          <w:szCs w:val="24"/>
        </w:rPr>
        <w:lastRenderedPageBreak/>
        <w:t>σίτιση, που πολλές φο</w:t>
      </w:r>
      <w:r>
        <w:rPr>
          <w:rFonts w:eastAsia="Times New Roman" w:cs="Times New Roman"/>
          <w:szCs w:val="24"/>
        </w:rPr>
        <w:t>ρές ερχόμαστε και σε συνεννόηση με εστιατόρια σε μικρές πόλεις όπου είναι φοιτητές και γίνεται η σίτιση μέσα και από αυτή τη συμφωνία που κάνουμε με αυτά τα εστιατόρια.</w:t>
      </w:r>
    </w:p>
    <w:p w14:paraId="3546AEC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Αυτό που έχουμε τώρα είναι μια νέα διοίκηση στο ΙΝΕΔΙΒΙΜ, που είναι ένας εποπτευόμενος </w:t>
      </w:r>
      <w:r>
        <w:rPr>
          <w:rFonts w:eastAsia="Times New Roman" w:cs="Times New Roman"/>
          <w:szCs w:val="24"/>
        </w:rPr>
        <w:t>φορέας</w:t>
      </w:r>
      <w:r>
        <w:rPr>
          <w:rFonts w:eastAsia="Times New Roman" w:cs="Times New Roman"/>
          <w:szCs w:val="24"/>
        </w:rPr>
        <w:t>, ο οποίος</w:t>
      </w:r>
      <w:r>
        <w:rPr>
          <w:rFonts w:eastAsia="Times New Roman" w:cs="Times New Roman"/>
          <w:szCs w:val="24"/>
        </w:rPr>
        <w:t xml:space="preserve"> έχει την ευθύνη της οικονομικής διαχείρισης αυτών των εργολαβιών. Εμείς αυτό που θέλουμε είναι οι διαδικασίες αυτές, στον βαθμό που είναι δυνατόν, να πάνε στα ίδια τα πανεπιστήμια μαζί με τα αντίστοιχα κονδύλια και να έρθουμε σε δ</w:t>
      </w:r>
      <w:r>
        <w:rPr>
          <w:rFonts w:eastAsia="Times New Roman" w:cs="Times New Roman"/>
          <w:szCs w:val="24"/>
        </w:rPr>
        <w:t>ύ</w:t>
      </w:r>
      <w:r>
        <w:rPr>
          <w:rFonts w:eastAsia="Times New Roman" w:cs="Times New Roman"/>
          <w:szCs w:val="24"/>
        </w:rPr>
        <w:t>ο παράλλ</w:t>
      </w:r>
      <w:r>
        <w:rPr>
          <w:rFonts w:eastAsia="Times New Roman" w:cs="Times New Roman"/>
          <w:szCs w:val="24"/>
        </w:rPr>
        <w:t>ηλες συνεννοήσεις, πρώτον, τι κάνουμε με τα υπάρχοντα και τι κάνουμε μακροπρόθεσμα.</w:t>
      </w:r>
    </w:p>
    <w:p w14:paraId="3546AEC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Με τ</w:t>
      </w:r>
      <w:r>
        <w:rPr>
          <w:rFonts w:eastAsia="Times New Roman" w:cs="Times New Roman"/>
          <w:szCs w:val="24"/>
        </w:rPr>
        <w:t>ην</w:t>
      </w:r>
      <w:r>
        <w:rPr>
          <w:rFonts w:eastAsia="Times New Roman" w:cs="Times New Roman"/>
          <w:szCs w:val="24"/>
        </w:rPr>
        <w:t xml:space="preserve"> υπάρχο</w:t>
      </w:r>
      <w:r>
        <w:rPr>
          <w:rFonts w:eastAsia="Times New Roman" w:cs="Times New Roman"/>
          <w:szCs w:val="24"/>
        </w:rPr>
        <w:t>υσα κατάσταση</w:t>
      </w:r>
      <w:r>
        <w:rPr>
          <w:rFonts w:eastAsia="Times New Roman" w:cs="Times New Roman"/>
          <w:szCs w:val="24"/>
        </w:rPr>
        <w:t xml:space="preserve">, έτσι </w:t>
      </w:r>
      <w:r>
        <w:rPr>
          <w:rFonts w:eastAsia="Times New Roman" w:cs="Times New Roman"/>
          <w:szCs w:val="24"/>
        </w:rPr>
        <w:t xml:space="preserve">δηλαδή </w:t>
      </w:r>
      <w:r>
        <w:rPr>
          <w:rFonts w:eastAsia="Times New Roman" w:cs="Times New Roman"/>
          <w:szCs w:val="24"/>
        </w:rPr>
        <w:t>όπως είναι τα πράγματα, λειτουργούμε πυροσβεστικά, αλλού επιτυχημένα, αλλού όχι, γιατί ξέρετε ότι με τις προκηρύξεις, με τις καθυστε</w:t>
      </w:r>
      <w:r>
        <w:rPr>
          <w:rFonts w:eastAsia="Times New Roman" w:cs="Times New Roman"/>
          <w:szCs w:val="24"/>
        </w:rPr>
        <w:t xml:space="preserve">ρήσεις, με τις </w:t>
      </w:r>
      <w:r>
        <w:rPr>
          <w:rFonts w:eastAsia="Times New Roman" w:cs="Times New Roman"/>
          <w:szCs w:val="24"/>
        </w:rPr>
        <w:lastRenderedPageBreak/>
        <w:t>ενστάσεις, με το ένα και το άλλο, πολλές φορές το πρόβλημα χειροτερεύει σε σχέση με αυτό που είχες από την αρχή, πριν κάνεις τις προκηρύξεις.</w:t>
      </w:r>
    </w:p>
    <w:p w14:paraId="3546AED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Η απάντησή μου, λοιπόν, είναι ότι έχουμε πάρει διάφορα μέτρα</w:t>
      </w:r>
      <w:r>
        <w:rPr>
          <w:rFonts w:eastAsia="Times New Roman" w:cs="Times New Roman"/>
          <w:szCs w:val="24"/>
        </w:rPr>
        <w:t>,</w:t>
      </w:r>
      <w:r>
        <w:rPr>
          <w:rFonts w:eastAsia="Times New Roman" w:cs="Times New Roman"/>
          <w:szCs w:val="24"/>
        </w:rPr>
        <w:t xml:space="preserve"> -εννοώ πυροσβεστικά, όπως σας είπα-</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χουν λειτουργήσει. Δεν λύνει το πρόβλημα της ποιότητας των εστιών. Διότι δεν μπορεί η εστία να είναι και ένα μέρος όπου εντάξει, μπορεί να κοιμάσαι το βράδυ, αλλά όλες οι άλλες δυνατότητες που έχεις να είναι σε μηδενικό επίπεδο, γιατί έχουμε να κάνουμε με </w:t>
      </w:r>
      <w:r>
        <w:rPr>
          <w:rFonts w:eastAsia="Times New Roman" w:cs="Times New Roman"/>
          <w:szCs w:val="24"/>
        </w:rPr>
        <w:t>φοιτητές που πρέπει να έχουν και μια ηρεμία και κάποιες συνθήκες να μπορούν να διαβάζουν για την επόμενη μέρα κ.λπ., κ.λπ.</w:t>
      </w:r>
      <w:r>
        <w:rPr>
          <w:rFonts w:eastAsia="Times New Roman" w:cs="Times New Roman"/>
          <w:szCs w:val="24"/>
        </w:rPr>
        <w:t>.</w:t>
      </w:r>
    </w:p>
    <w:p w14:paraId="3546AED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Είναι ένα σχέδιο που κάνουμε μακροπρόθεσμα, έχουμε ένα κονδύλιο όχι πάρα πολύ μεγάλο, αλλά αρκετό για να αντιμετωπίσουμε τα καθημερι</w:t>
      </w:r>
      <w:r>
        <w:rPr>
          <w:rFonts w:eastAsia="Times New Roman" w:cs="Times New Roman"/>
          <w:szCs w:val="24"/>
        </w:rPr>
        <w:t>νά προβλήματα και ανάλογα με τις ανάγκες που προκύπτουν, έχουμε τα συνεργεία ή τις εργολαβίες που αντιμετωπίζουν αυτά τα προβλήματα.</w:t>
      </w:r>
    </w:p>
    <w:p w14:paraId="3546AED2" w14:textId="77777777" w:rsidR="008C0F04" w:rsidRDefault="00201C1B">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 κύριε Αντιπρόεδρε, κύριε Λυκούδη, έχετε τον λόγο για τρία λεπτά.</w:t>
      </w:r>
    </w:p>
    <w:p w14:paraId="3546AED3" w14:textId="77777777" w:rsidR="008C0F04" w:rsidRDefault="00201C1B">
      <w:pPr>
        <w:spacing w:after="0" w:line="600" w:lineRule="auto"/>
        <w:ind w:firstLine="720"/>
        <w:jc w:val="both"/>
        <w:rPr>
          <w:rFonts w:eastAsia="Times New Roman" w:cs="Times New Roman"/>
          <w:szCs w:val="24"/>
        </w:rPr>
      </w:pPr>
      <w:r>
        <w:rPr>
          <w:rFonts w:eastAsia="Times New Roman"/>
          <w:b/>
          <w:bCs/>
        </w:rPr>
        <w:t>ΣΠΥΡΙΔΩΝ ΛΥΚ</w:t>
      </w:r>
      <w:r>
        <w:rPr>
          <w:rFonts w:eastAsia="Times New Roman"/>
          <w:b/>
          <w:bCs/>
        </w:rPr>
        <w:t>ΟΥΔΗΣ (Ζ΄ Αντιπρόεδρος της Βουλής):</w:t>
      </w:r>
      <w:r>
        <w:rPr>
          <w:rFonts w:eastAsia="Times New Roman" w:cs="Times New Roman"/>
          <w:szCs w:val="24"/>
        </w:rPr>
        <w:t xml:space="preserve"> Κύριε Υπουργέ, κατ’ αρχάς, σας ευχαριστώ που δεχθήκατε την ορθότητα των παρατηρήσεών μου και μάλιστα, υπερβήκατε και τους δικούς μου χαρακτηρισμούς. Νομίζω ότι αυτό είναι θετικό, διότι μπορούμε να συνεννοηθούμε εν πάση </w:t>
      </w:r>
      <w:proofErr w:type="spellStart"/>
      <w:r>
        <w:rPr>
          <w:rFonts w:eastAsia="Times New Roman" w:cs="Times New Roman"/>
          <w:szCs w:val="24"/>
        </w:rPr>
        <w:t>π</w:t>
      </w:r>
      <w:r>
        <w:rPr>
          <w:rFonts w:eastAsia="Times New Roman" w:cs="Times New Roman"/>
          <w:szCs w:val="24"/>
        </w:rPr>
        <w:t>εριπτώσει</w:t>
      </w:r>
      <w:proofErr w:type="spellEnd"/>
      <w:r>
        <w:rPr>
          <w:rFonts w:eastAsia="Times New Roman" w:cs="Times New Roman"/>
          <w:szCs w:val="24"/>
        </w:rPr>
        <w:t xml:space="preserve"> ότι κάτι πρέπει να γίνει.</w:t>
      </w:r>
    </w:p>
    <w:p w14:paraId="3546AED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παρέλειψα την αναφορά τυχαία στα Γιάννενα και την Κρήτη. Ξέρω ότι είναι καλύτερα τα πράγματα, αλλά το πρόβλημα είναι και στην πρωτεύουσα τι κάνουμε, εδώ που υπάρχουν χιλιάδες σπουδαστές, όπου η σχέση της καθημερινής </w:t>
      </w:r>
      <w:r>
        <w:rPr>
          <w:rFonts w:eastAsia="Times New Roman" w:cs="Times New Roman"/>
          <w:szCs w:val="24"/>
        </w:rPr>
        <w:t>τους ζωής με τις φοιτητικές εστίες είναι πάρα πολύ σοβαρή.</w:t>
      </w:r>
    </w:p>
    <w:p w14:paraId="3546AED5"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Εδώ, λοιπόν, υπάρχει ένα πρόβλημα και θα αναλώσω τη δευτερολογία μου στην προσπάθειά μου να επιμείνω να σας ζητήσω να μου διευκρινίσετε κάτι που με έχει ζαλίσει. Ποιος έχει την ευθύνη της οικονομικ</w:t>
      </w:r>
      <w:r>
        <w:rPr>
          <w:rFonts w:eastAsia="Times New Roman" w:cs="Times New Roman"/>
          <w:szCs w:val="24"/>
        </w:rPr>
        <w:t xml:space="preserve">ής λειτουργίας των φοιτητικών εστιών και ποιος έχει την ευθύνη της χρηματοδότησής τους; Διαβάζω ότι το ΙΝΕΔΙΒΙΜ έχει αρμοδιότητες και ευθύνες για την αποτελεσματική λειτουργία </w:t>
      </w:r>
      <w:r>
        <w:rPr>
          <w:rFonts w:eastAsia="Times New Roman" w:cs="Times New Roman"/>
          <w:szCs w:val="24"/>
        </w:rPr>
        <w:lastRenderedPageBreak/>
        <w:t>των φοιτητικών εστιών. Παρακάτω διαβάζω ότι η ευθύνη της οργάνωσης, της λειτουργ</w:t>
      </w:r>
      <w:r>
        <w:rPr>
          <w:rFonts w:eastAsia="Times New Roman" w:cs="Times New Roman"/>
          <w:szCs w:val="24"/>
        </w:rPr>
        <w:t>ίας, της συντήρησης και του εκσυγχρονισμού των υποδομών είναι στα εκπαιδευτικά ιδρύματα.</w:t>
      </w:r>
    </w:p>
    <w:p w14:paraId="3546AED6"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Κύριε Υπουργέ, ζαλίζομαι, δεν μπορώ να καταλάβω τις έννοιες. Δεν μπορώ να καταλάβω πού εμπλέκεται ο ένας φορέας με τον άλλον φορέα. Ξέρετε κάτι; Σας το λέω αυτό και νο</w:t>
      </w:r>
      <w:r>
        <w:rPr>
          <w:rFonts w:eastAsia="Times New Roman" w:cs="Times New Roman"/>
          <w:szCs w:val="24"/>
        </w:rPr>
        <w:t>μίζω ότι το καταλαβαίνετε. Ο ασφαλέστερος τρόπος για να μη γίνει ποτέ τίποτα είναι να εμπλέκονται οι αρμοδιότητες. Να μην ξέρει κανένας τι θέλει, πού το θέλει, πώς το θέλει και αν είναι αρμόδιος γι’ αυτό που ζητάει και αυτό που θέλει.</w:t>
      </w:r>
    </w:p>
    <w:p w14:paraId="3546AED7"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Ειλικρινά το λέω, διό</w:t>
      </w:r>
      <w:r>
        <w:rPr>
          <w:rFonts w:eastAsia="Times New Roman" w:cs="Times New Roman"/>
          <w:szCs w:val="24"/>
        </w:rPr>
        <w:t xml:space="preserve">τι η αναγνώριση του θέματος από εσάς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μου δημιουργεί την εντύπωση ότι δεν χρειάζεται να επιχειρηματολογήσω στη δευτερολογία μου.</w:t>
      </w:r>
    </w:p>
    <w:p w14:paraId="3546AED8" w14:textId="77777777" w:rsidR="008C0F04" w:rsidRDefault="00201C1B">
      <w:pPr>
        <w:spacing w:after="0" w:line="600" w:lineRule="auto"/>
        <w:ind w:firstLine="851"/>
        <w:jc w:val="both"/>
        <w:rPr>
          <w:rFonts w:eastAsia="Times New Roman" w:cs="Times New Roman"/>
          <w:szCs w:val="24"/>
        </w:rPr>
      </w:pPr>
      <w:r>
        <w:rPr>
          <w:rFonts w:eastAsia="Times New Roman" w:cs="Times New Roman"/>
          <w:szCs w:val="24"/>
        </w:rPr>
        <w:lastRenderedPageBreak/>
        <w:t>Λύστε μου αυτό το πρόβλημα. Ποιος είναι υπεύθυνος για την αποτελεσματική λειτουργία και τη διαχείριση των φ</w:t>
      </w:r>
      <w:r>
        <w:rPr>
          <w:rFonts w:eastAsia="Times New Roman" w:cs="Times New Roman"/>
          <w:szCs w:val="24"/>
        </w:rPr>
        <w:t>οιτητικών εστιών, το Ίδρυμα της Νεολαίας και Δι</w:t>
      </w:r>
      <w:r>
        <w:rPr>
          <w:rFonts w:eastAsia="Times New Roman" w:cs="Times New Roman"/>
          <w:szCs w:val="24"/>
        </w:rPr>
        <w:t>ά</w:t>
      </w:r>
      <w:r>
        <w:rPr>
          <w:rFonts w:eastAsia="Times New Roman" w:cs="Times New Roman"/>
          <w:szCs w:val="24"/>
        </w:rPr>
        <w:t xml:space="preserve"> Βίου Μάθησης ή τα εκπαιδευτικά ιδρύματα;</w:t>
      </w:r>
    </w:p>
    <w:p w14:paraId="3546AED9"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Ευχαριστώ.</w:t>
      </w:r>
    </w:p>
    <w:p w14:paraId="3546AEDA"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 και πάλι για τρία λεπτά.</w:t>
      </w:r>
    </w:p>
    <w:p w14:paraId="3546AEDB"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w:t>
      </w:r>
      <w:r>
        <w:rPr>
          <w:rFonts w:eastAsia="Times New Roman" w:cs="Times New Roman"/>
          <w:b/>
          <w:szCs w:val="24"/>
        </w:rPr>
        <w:t>ρησκευμάτων):</w:t>
      </w:r>
      <w:r>
        <w:rPr>
          <w:rFonts w:eastAsia="Times New Roman" w:cs="Times New Roman"/>
          <w:szCs w:val="24"/>
        </w:rPr>
        <w:t xml:space="preserve"> Ευχαριστώ, κύριε Πρόεδρε.</w:t>
      </w:r>
    </w:p>
    <w:p w14:paraId="3546AEDC"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Κοιτάξτε, κύριε συνάδελφε, μέρος του προβλήματος, όχι όλο το πρόβλημα, είναι οι συναρμοδιότητες. Το ΙΝΕΔΙΒΙΜ έχει μία αρμοδιότητα για πολλές εστίες της αντιμετώπισης των λειτουργικών </w:t>
      </w:r>
      <w:r>
        <w:rPr>
          <w:rFonts w:eastAsia="Times New Roman" w:cs="Times New Roman"/>
          <w:szCs w:val="24"/>
        </w:rPr>
        <w:lastRenderedPageBreak/>
        <w:t>αναγκών,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Όμως, αυτό δεν εί</w:t>
      </w:r>
      <w:r>
        <w:rPr>
          <w:rFonts w:eastAsia="Times New Roman" w:cs="Times New Roman"/>
          <w:szCs w:val="24"/>
        </w:rPr>
        <w:t>ναι για όλες τις εστίες, γιατί ορισμένες ανήκουν στα ίδια τα πανεπιστήμια. Έχουμε, λοιπόν, ένα καθεστώς</w:t>
      </w:r>
      <w:r>
        <w:rPr>
          <w:rFonts w:eastAsia="Times New Roman" w:cs="Times New Roman"/>
          <w:szCs w:val="24"/>
        </w:rPr>
        <w:t>, σύμφωνα με το οποίο</w:t>
      </w:r>
      <w:r>
        <w:rPr>
          <w:rFonts w:eastAsia="Times New Roman" w:cs="Times New Roman"/>
          <w:szCs w:val="24"/>
        </w:rPr>
        <w:t xml:space="preserve"> κάποιες ανήκουν στα πανεπιστήμια, ενώ άλλες εστίες λόγω του ότι ανήκαν στο Ίδρυμα Νεότητας που μετατράπηκε σε ΙΝΕΔΙΒΙΜ, ανήκουν στο ΙΝΕΔΙΒΙΜ. </w:t>
      </w:r>
    </w:p>
    <w:p w14:paraId="3546AEDD"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Αυτά είναι πράγματα που δεν βοηθούν τη λειτουργία. Εγώ σας το λέω πρώτος. Γι’ αυτό είπαμε και τώρα με το νέο </w:t>
      </w:r>
      <w:r>
        <w:rPr>
          <w:rFonts w:eastAsia="Times New Roman" w:cs="Times New Roman"/>
          <w:szCs w:val="24"/>
        </w:rPr>
        <w:t>δ</w:t>
      </w:r>
      <w:r>
        <w:rPr>
          <w:rFonts w:eastAsia="Times New Roman" w:cs="Times New Roman"/>
          <w:szCs w:val="24"/>
        </w:rPr>
        <w:t>ιο</w:t>
      </w:r>
      <w:r>
        <w:rPr>
          <w:rFonts w:eastAsia="Times New Roman" w:cs="Times New Roman"/>
          <w:szCs w:val="24"/>
        </w:rPr>
        <w:t xml:space="preserve">ικητικό </w:t>
      </w:r>
      <w:r>
        <w:rPr>
          <w:rFonts w:eastAsia="Times New Roman" w:cs="Times New Roman"/>
          <w:szCs w:val="24"/>
        </w:rPr>
        <w:t>σ</w:t>
      </w:r>
      <w:r>
        <w:rPr>
          <w:rFonts w:eastAsia="Times New Roman" w:cs="Times New Roman"/>
          <w:szCs w:val="24"/>
        </w:rPr>
        <w:t xml:space="preserve">υμβούλιο που έχουμε ορίσει, να κάνουμε μία τριχοτόμηση, αν θέλετε, των αρμοδιοτήτων του ΙΝΕΔΙΒΙΜ. Δηλαδή, λέμε τα πανεπιστήμια να πάρουν τις αρμοδιότητες των εστιών και της σίτισης, με την αντίστοιχη χρηματοδότηση, το Υπουργείο να πάρει ορισμένες </w:t>
      </w:r>
      <w:r>
        <w:rPr>
          <w:rFonts w:eastAsia="Times New Roman" w:cs="Times New Roman"/>
          <w:szCs w:val="24"/>
        </w:rPr>
        <w:t>άλλες αρμοδιότητες και ο εποπτευόμενος φορέας να έχει δικές του αρμοδιότητες.</w:t>
      </w:r>
    </w:p>
    <w:p w14:paraId="3546AEDE"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lastRenderedPageBreak/>
        <w:t>Μάλιστα, λέμε αυτά τα τρία να μη</w:t>
      </w:r>
      <w:r>
        <w:rPr>
          <w:rFonts w:eastAsia="Times New Roman" w:cs="Times New Roman"/>
          <w:szCs w:val="24"/>
        </w:rPr>
        <w:t>ν</w:t>
      </w:r>
      <w:r>
        <w:rPr>
          <w:rFonts w:eastAsia="Times New Roman" w:cs="Times New Roman"/>
          <w:szCs w:val="24"/>
        </w:rPr>
        <w:t xml:space="preserve"> μπλέκονται, διότι στον βαθμό που μπλέκονται όλα αυτά και κυρίως στις εστίες και τη σίτιση, η ποιότητα είναι πολύ χαμηλή και με πρώτους υπολογισμ</w:t>
      </w:r>
      <w:r>
        <w:rPr>
          <w:rFonts w:eastAsia="Times New Roman" w:cs="Times New Roman"/>
          <w:szCs w:val="24"/>
        </w:rPr>
        <w:t>ούς που κάναμε, υπάρχει και μεγάλη σπατάλη δημοσίου χρήματος. Δεν είναι ότι υπάρχει κα</w:t>
      </w:r>
      <w:r>
        <w:rPr>
          <w:rFonts w:eastAsia="Times New Roman" w:cs="Times New Roman"/>
          <w:szCs w:val="24"/>
        </w:rPr>
        <w:t>μ</w:t>
      </w:r>
      <w:r>
        <w:rPr>
          <w:rFonts w:eastAsia="Times New Roman" w:cs="Times New Roman"/>
          <w:szCs w:val="24"/>
        </w:rPr>
        <w:t>μία διαπλοκή ή κανένα σκάνδαλο, αλλά όλες αυτές οι διαδικασίες δεν είναι ορθολογικές διαδικασίες.</w:t>
      </w:r>
    </w:p>
    <w:p w14:paraId="3546AEDF"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Συμφωνώ, λοιπόν, απολύτως μαζί σας ότι αυτή η ασάφεια είναι μέρος των π</w:t>
      </w:r>
      <w:r>
        <w:rPr>
          <w:rFonts w:eastAsia="Times New Roman" w:cs="Times New Roman"/>
          <w:szCs w:val="24"/>
        </w:rPr>
        <w:t>ροβλημάτων. Γι’ αυτό ακριβώς λέμε να χωρίσουμε τις αρμοδιότητες με αυστηρότητα. Μάλιστα, υπάρχουν και πολλές περιπτώσεις που κάποιες αρμοδιότητες έχει το ΙΝΕΔΙΒΙΜ, κάποιες έχουν τα ιδρύματα. Δεν μπορούμε να προχωρήσουμε έτσι. Τα πανεπιστημιακά ιδρύματα προ</w:t>
      </w:r>
      <w:r>
        <w:rPr>
          <w:rFonts w:eastAsia="Times New Roman" w:cs="Times New Roman"/>
          <w:szCs w:val="24"/>
        </w:rPr>
        <w:t xml:space="preserve">φανώς, θα έχουν μία ανάγκη ενίσχυσης </w:t>
      </w:r>
      <w:r>
        <w:rPr>
          <w:rFonts w:eastAsia="Times New Roman" w:cs="Times New Roman"/>
          <w:szCs w:val="24"/>
        </w:rPr>
        <w:lastRenderedPageBreak/>
        <w:t>του διοικητικού τους προσωπικού, διότι δεν μπορούμε να τους φορτώσουμε και αυτό χωρίς κάποιο διοικητικό προσωπικό και θα δούμε ένα-ένα σε κάθε πανεπιστήμιο.</w:t>
      </w:r>
    </w:p>
    <w:p w14:paraId="3546AEE0"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Επομένως νομίζω ότι στο τέλος Φεβρουαρίου θα αρχίσουμε αυτές τ</w:t>
      </w:r>
      <w:r>
        <w:rPr>
          <w:rFonts w:eastAsia="Times New Roman" w:cs="Times New Roman"/>
          <w:szCs w:val="24"/>
        </w:rPr>
        <w:t xml:space="preserve">ις διεργασίες, ώστε να μπορέσει να γίνει, επιτέλους, μετά από πάρα πολύ καιρό αυτός ο διαχωρισμός, ο οποίος θα </w:t>
      </w:r>
      <w:proofErr w:type="spellStart"/>
      <w:r>
        <w:rPr>
          <w:rFonts w:eastAsia="Times New Roman" w:cs="Times New Roman"/>
          <w:szCs w:val="24"/>
        </w:rPr>
        <w:t>ορθολογικοποιήσει</w:t>
      </w:r>
      <w:proofErr w:type="spellEnd"/>
      <w:r>
        <w:rPr>
          <w:rFonts w:eastAsia="Times New Roman" w:cs="Times New Roman"/>
          <w:szCs w:val="24"/>
        </w:rPr>
        <w:t xml:space="preserve"> όλο το σύστημα.</w:t>
      </w:r>
    </w:p>
    <w:p w14:paraId="3546AEE1"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Ευχαριστώ.</w:t>
      </w:r>
    </w:p>
    <w:p w14:paraId="3546AEE2"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3546AEE3"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w:t>
      </w:r>
      <w:r>
        <w:rPr>
          <w:rFonts w:eastAsia="Times New Roman" w:cs="Times New Roman"/>
          <w:szCs w:val="24"/>
        </w:rPr>
        <w:t>ερωτήσεων</w:t>
      </w:r>
      <w:r>
        <w:rPr>
          <w:rFonts w:eastAsia="Times New Roman" w:cs="Times New Roman"/>
          <w:szCs w:val="24"/>
        </w:rPr>
        <w:t>.</w:t>
      </w:r>
    </w:p>
    <w:p w14:paraId="3546AEE4" w14:textId="77777777" w:rsidR="008C0F04" w:rsidRDefault="00201C1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3546AEE5" w14:textId="77777777" w:rsidR="008C0F04" w:rsidRDefault="00201C1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Μάλιστα, μάλιστα.</w:t>
      </w:r>
    </w:p>
    <w:p w14:paraId="3546AEE6" w14:textId="77777777" w:rsidR="008C0F04" w:rsidRDefault="00201C1B">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τη συναίνεση του Σώματος και ώρα 19.20΄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Τετάρτη 24 Ια</w:t>
      </w:r>
      <w:r>
        <w:rPr>
          <w:rFonts w:eastAsia="Times New Roman" w:cs="Times New Roman"/>
          <w:szCs w:val="24"/>
        </w:rPr>
        <w:t>νουαρίου 2018 και ώρα 10.00΄</w:t>
      </w:r>
      <w:r>
        <w:rPr>
          <w:rFonts w:eastAsia="Times New Roman" w:cs="Times New Roman"/>
          <w:szCs w:val="24"/>
        </w:rPr>
        <w:t>,</w:t>
      </w:r>
      <w:r>
        <w:rPr>
          <w:rFonts w:eastAsia="Times New Roman" w:cs="Times New Roman"/>
          <w:szCs w:val="24"/>
        </w:rPr>
        <w:t xml:space="preserve">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w:t>
      </w:r>
    </w:p>
    <w:p w14:paraId="3546AEE7" w14:textId="77777777" w:rsidR="008C0F04" w:rsidRDefault="00201C1B">
      <w:pPr>
        <w:spacing w:after="0" w:line="600" w:lineRule="auto"/>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8C0F0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6yu3AEXtY5OsadWWgLGkZrvLDmY=" w:salt="8UAGV88UQI2AktQSHbiQ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04"/>
    <w:rsid w:val="00201C1B"/>
    <w:rsid w:val="008C0F04"/>
    <w:rsid w:val="00D653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ADFB"/>
  <w15:docId w15:val="{3DD82B51-0E52-4580-8A11-3094646E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245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224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574</MetadataID>
    <Session xmlns="641f345b-441b-4b81-9152-adc2e73ba5e1">Γ´</Session>
    <Date xmlns="641f345b-441b-4b81-9152-adc2e73ba5e1">2018-01-21T22:00:00+00:00</Date>
    <Status xmlns="641f345b-441b-4b81-9152-adc2e73ba5e1">
      <Url>http://srv-sp1/praktika/Lists/Incoming_Metadata/EditForm.aspx?ID=574&amp;Source=/praktika/Recordings_Library/Forms/AllItems.aspx</Url>
      <Description>Δημοσιεύτηκε</Description>
    </Status>
    <Meeting xmlns="641f345b-441b-4b81-9152-adc2e73ba5e1">Ξ´</Meeting>
  </documentManagement>
</p:properties>
</file>

<file path=customXml/itemProps1.xml><?xml version="1.0" encoding="utf-8"?>
<ds:datastoreItem xmlns:ds="http://schemas.openxmlformats.org/officeDocument/2006/customXml" ds:itemID="{B24320C0-B5E3-4118-855C-2C654B2F3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CDFDEA-5373-4514-8C53-75548FFA5EBB}">
  <ds:schemaRefs>
    <ds:schemaRef ds:uri="http://schemas.microsoft.com/sharepoint/v3/contenttype/forms"/>
  </ds:schemaRefs>
</ds:datastoreItem>
</file>

<file path=customXml/itemProps3.xml><?xml version="1.0" encoding="utf-8"?>
<ds:datastoreItem xmlns:ds="http://schemas.openxmlformats.org/officeDocument/2006/customXml" ds:itemID="{3F99C2ED-F106-495B-90D2-1A744059C6E1}">
  <ds:schemaRefs>
    <ds:schemaRef ds:uri="http://purl.org/dc/dcmitype/"/>
    <ds:schemaRef ds:uri="641f345b-441b-4b81-9152-adc2e73ba5e1"/>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9730</Words>
  <Characters>52546</Characters>
  <Application>Microsoft Office Word</Application>
  <DocSecurity>0</DocSecurity>
  <Lines>437</Lines>
  <Paragraphs>124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2018-01-29T09:51:00Z</dcterms:created>
  <dcterms:modified xsi:type="dcterms:W3CDTF">2018-01-29T09:51:00Z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