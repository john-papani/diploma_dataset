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9F7E4" w14:textId="77777777" w:rsidR="00F01CE6" w:rsidRPr="00F01CE6" w:rsidRDefault="00F01CE6" w:rsidP="00F01CE6">
      <w:pPr>
        <w:spacing w:after="0" w:line="360" w:lineRule="auto"/>
        <w:rPr>
          <w:ins w:id="0" w:author="Φλούδα Χριστίνα" w:date="2017-11-06T11:48:00Z"/>
          <w:rFonts w:eastAsia="Times New Roman"/>
          <w:szCs w:val="24"/>
          <w:lang w:eastAsia="en-US"/>
        </w:rPr>
      </w:pPr>
      <w:bookmarkStart w:id="1" w:name="_GoBack"/>
      <w:bookmarkEnd w:id="1"/>
      <w:ins w:id="2" w:author="Φλούδα Χριστίνα" w:date="2017-11-06T11:48:00Z">
        <w:r w:rsidRPr="00F01CE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74B78FEF" w14:textId="77777777" w:rsidR="00F01CE6" w:rsidRPr="00F01CE6" w:rsidRDefault="00F01CE6" w:rsidP="00F01CE6">
      <w:pPr>
        <w:spacing w:after="0" w:line="360" w:lineRule="auto"/>
        <w:rPr>
          <w:ins w:id="3" w:author="Φλούδα Χριστίνα" w:date="2017-11-06T11:48:00Z"/>
          <w:rFonts w:eastAsia="Times New Roman"/>
          <w:szCs w:val="24"/>
          <w:lang w:eastAsia="en-US"/>
        </w:rPr>
      </w:pPr>
    </w:p>
    <w:p w14:paraId="4119C72C" w14:textId="77777777" w:rsidR="00F01CE6" w:rsidRPr="00F01CE6" w:rsidRDefault="00F01CE6" w:rsidP="00F01CE6">
      <w:pPr>
        <w:spacing w:after="0" w:line="360" w:lineRule="auto"/>
        <w:rPr>
          <w:ins w:id="4" w:author="Φλούδα Χριστίνα" w:date="2017-11-06T11:48:00Z"/>
          <w:rFonts w:eastAsia="Times New Roman"/>
          <w:szCs w:val="24"/>
          <w:lang w:eastAsia="en-US"/>
        </w:rPr>
      </w:pPr>
      <w:ins w:id="5" w:author="Φλούδα Χριστίνα" w:date="2017-11-06T11:48:00Z">
        <w:r w:rsidRPr="00F01CE6">
          <w:rPr>
            <w:rFonts w:eastAsia="Times New Roman"/>
            <w:szCs w:val="24"/>
            <w:lang w:eastAsia="en-US"/>
          </w:rPr>
          <w:t>ΠΙΝΑΚΑΣ ΠΕΡΙΕΧΟΜΕΝΩΝ</w:t>
        </w:r>
      </w:ins>
    </w:p>
    <w:p w14:paraId="14FACCDC" w14:textId="77777777" w:rsidR="00F01CE6" w:rsidRPr="00F01CE6" w:rsidRDefault="00F01CE6" w:rsidP="00F01CE6">
      <w:pPr>
        <w:spacing w:after="0" w:line="360" w:lineRule="auto"/>
        <w:rPr>
          <w:ins w:id="6" w:author="Φλούδα Χριστίνα" w:date="2017-11-06T11:48:00Z"/>
          <w:rFonts w:eastAsia="Times New Roman"/>
          <w:szCs w:val="24"/>
          <w:lang w:eastAsia="en-US"/>
        </w:rPr>
      </w:pPr>
      <w:ins w:id="7" w:author="Φλούδα Χριστίνα" w:date="2017-11-06T11:48:00Z">
        <w:r w:rsidRPr="00F01CE6">
          <w:rPr>
            <w:rFonts w:eastAsia="Times New Roman"/>
            <w:szCs w:val="24"/>
            <w:lang w:eastAsia="en-US"/>
          </w:rPr>
          <w:t xml:space="preserve">ΙΖ΄ ΠΕΡΙΟΔΟΣ </w:t>
        </w:r>
      </w:ins>
    </w:p>
    <w:p w14:paraId="7491E0A5" w14:textId="77777777" w:rsidR="00F01CE6" w:rsidRPr="00F01CE6" w:rsidRDefault="00F01CE6" w:rsidP="00F01CE6">
      <w:pPr>
        <w:spacing w:after="0" w:line="360" w:lineRule="auto"/>
        <w:rPr>
          <w:ins w:id="8" w:author="Φλούδα Χριστίνα" w:date="2017-11-06T11:48:00Z"/>
          <w:rFonts w:eastAsia="Times New Roman"/>
          <w:szCs w:val="24"/>
          <w:lang w:eastAsia="en-US"/>
        </w:rPr>
      </w:pPr>
      <w:ins w:id="9" w:author="Φλούδα Χριστίνα" w:date="2017-11-06T11:48:00Z">
        <w:r w:rsidRPr="00F01CE6">
          <w:rPr>
            <w:rFonts w:eastAsia="Times New Roman"/>
            <w:szCs w:val="24"/>
            <w:lang w:eastAsia="en-US"/>
          </w:rPr>
          <w:t>ΠΡΟΕΔΡΕΥΟΜΕΝΗΣ ΚΟΙΝΟΒΟΥΛΕΥΤΙΚΗΣ ΔΗΜΟΚΡΑΤΙΑΣ</w:t>
        </w:r>
      </w:ins>
    </w:p>
    <w:p w14:paraId="1B641A25" w14:textId="77777777" w:rsidR="00F01CE6" w:rsidRPr="00F01CE6" w:rsidRDefault="00F01CE6" w:rsidP="00F01CE6">
      <w:pPr>
        <w:spacing w:after="0" w:line="360" w:lineRule="auto"/>
        <w:rPr>
          <w:ins w:id="10" w:author="Φλούδα Χριστίνα" w:date="2017-11-06T11:48:00Z"/>
          <w:rFonts w:eastAsia="Times New Roman"/>
          <w:szCs w:val="24"/>
          <w:lang w:eastAsia="en-US"/>
        </w:rPr>
      </w:pPr>
      <w:ins w:id="11" w:author="Φλούδα Χριστίνα" w:date="2017-11-06T11:48:00Z">
        <w:r w:rsidRPr="00F01CE6">
          <w:rPr>
            <w:rFonts w:eastAsia="Times New Roman"/>
            <w:szCs w:val="24"/>
            <w:lang w:eastAsia="en-US"/>
          </w:rPr>
          <w:t>ΣΥΝΟΔΟΣ Γ΄</w:t>
        </w:r>
      </w:ins>
    </w:p>
    <w:p w14:paraId="6A4BCF30" w14:textId="77777777" w:rsidR="00F01CE6" w:rsidRPr="00F01CE6" w:rsidRDefault="00F01CE6" w:rsidP="00F01CE6">
      <w:pPr>
        <w:spacing w:after="0" w:line="360" w:lineRule="auto"/>
        <w:rPr>
          <w:ins w:id="12" w:author="Φλούδα Χριστίνα" w:date="2017-11-06T11:48:00Z"/>
          <w:rFonts w:eastAsia="Times New Roman"/>
          <w:szCs w:val="24"/>
          <w:lang w:eastAsia="en-US"/>
        </w:rPr>
      </w:pPr>
    </w:p>
    <w:p w14:paraId="795844CB" w14:textId="77777777" w:rsidR="00F01CE6" w:rsidRPr="00F01CE6" w:rsidRDefault="00F01CE6" w:rsidP="00F01CE6">
      <w:pPr>
        <w:spacing w:after="0" w:line="360" w:lineRule="auto"/>
        <w:rPr>
          <w:ins w:id="13" w:author="Φλούδα Χριστίνα" w:date="2017-11-06T11:48:00Z"/>
          <w:rFonts w:eastAsia="Times New Roman"/>
          <w:szCs w:val="24"/>
          <w:lang w:eastAsia="en-US"/>
        </w:rPr>
      </w:pPr>
      <w:ins w:id="14" w:author="Φλούδα Χριστίνα" w:date="2017-11-06T11:48:00Z">
        <w:r w:rsidRPr="00F01CE6">
          <w:rPr>
            <w:rFonts w:eastAsia="Times New Roman"/>
            <w:szCs w:val="24"/>
            <w:lang w:eastAsia="en-US"/>
          </w:rPr>
          <w:t>ΣΥΝΕΔΡΙΑΣΗ Κ΄</w:t>
        </w:r>
      </w:ins>
    </w:p>
    <w:p w14:paraId="4A541037" w14:textId="77777777" w:rsidR="00F01CE6" w:rsidRPr="00F01CE6" w:rsidRDefault="00F01CE6" w:rsidP="00F01CE6">
      <w:pPr>
        <w:spacing w:after="0" w:line="360" w:lineRule="auto"/>
        <w:rPr>
          <w:ins w:id="15" w:author="Φλούδα Χριστίνα" w:date="2017-11-06T11:48:00Z"/>
          <w:rFonts w:eastAsia="Times New Roman"/>
          <w:szCs w:val="24"/>
          <w:lang w:eastAsia="en-US"/>
        </w:rPr>
      </w:pPr>
      <w:ins w:id="16" w:author="Φλούδα Χριστίνα" w:date="2017-11-06T11:48:00Z">
        <w:r w:rsidRPr="00F01CE6">
          <w:rPr>
            <w:rFonts w:eastAsia="Times New Roman"/>
            <w:szCs w:val="24"/>
            <w:lang w:eastAsia="en-US"/>
          </w:rPr>
          <w:t>Τετάρτη  1 Νοεμβρίου 2017</w:t>
        </w:r>
      </w:ins>
    </w:p>
    <w:p w14:paraId="15FEDA2F" w14:textId="77777777" w:rsidR="00F01CE6" w:rsidRPr="00F01CE6" w:rsidRDefault="00F01CE6" w:rsidP="00F01CE6">
      <w:pPr>
        <w:spacing w:after="0" w:line="360" w:lineRule="auto"/>
        <w:rPr>
          <w:ins w:id="17" w:author="Φλούδα Χριστίνα" w:date="2017-11-06T11:48:00Z"/>
          <w:rFonts w:eastAsia="Times New Roman"/>
          <w:szCs w:val="24"/>
          <w:lang w:eastAsia="en-US"/>
        </w:rPr>
      </w:pPr>
    </w:p>
    <w:p w14:paraId="6D050C7F" w14:textId="77777777" w:rsidR="00F01CE6" w:rsidRPr="00F01CE6" w:rsidRDefault="00F01CE6" w:rsidP="00F01CE6">
      <w:pPr>
        <w:spacing w:after="0" w:line="360" w:lineRule="auto"/>
        <w:rPr>
          <w:ins w:id="18" w:author="Φλούδα Χριστίνα" w:date="2017-11-06T11:48:00Z"/>
          <w:rFonts w:eastAsia="Times New Roman"/>
          <w:szCs w:val="24"/>
          <w:lang w:eastAsia="en-US"/>
        </w:rPr>
      </w:pPr>
      <w:ins w:id="19" w:author="Φλούδα Χριστίνα" w:date="2017-11-06T11:48:00Z">
        <w:r w:rsidRPr="00F01CE6">
          <w:rPr>
            <w:rFonts w:eastAsia="Times New Roman"/>
            <w:szCs w:val="24"/>
            <w:lang w:eastAsia="en-US"/>
          </w:rPr>
          <w:t>ΘΕΜΑΤΑ</w:t>
        </w:r>
      </w:ins>
    </w:p>
    <w:p w14:paraId="75BD52A7" w14:textId="77777777" w:rsidR="00F01CE6" w:rsidRPr="00F01CE6" w:rsidRDefault="00F01CE6" w:rsidP="00F01CE6">
      <w:pPr>
        <w:spacing w:after="0" w:line="360" w:lineRule="auto"/>
        <w:rPr>
          <w:ins w:id="20" w:author="Φλούδα Χριστίνα" w:date="2017-11-06T11:48:00Z"/>
          <w:rFonts w:eastAsia="Times New Roman"/>
          <w:szCs w:val="24"/>
          <w:lang w:eastAsia="en-US"/>
        </w:rPr>
      </w:pPr>
      <w:ins w:id="21" w:author="Φλούδα Χριστίνα" w:date="2017-11-06T11:48:00Z">
        <w:r w:rsidRPr="00F01CE6">
          <w:rPr>
            <w:rFonts w:eastAsia="Times New Roman"/>
            <w:szCs w:val="24"/>
            <w:lang w:eastAsia="en-US"/>
          </w:rPr>
          <w:t xml:space="preserve"> </w:t>
        </w:r>
        <w:r w:rsidRPr="00F01CE6">
          <w:rPr>
            <w:rFonts w:eastAsia="Times New Roman"/>
            <w:szCs w:val="24"/>
            <w:lang w:eastAsia="en-US"/>
          </w:rPr>
          <w:br/>
          <w:t xml:space="preserve">Α. ΕΙΔΙΚΑ ΘΕΜΑΤΑ </w:t>
        </w:r>
        <w:r w:rsidRPr="00F01CE6">
          <w:rPr>
            <w:rFonts w:eastAsia="Times New Roman"/>
            <w:szCs w:val="24"/>
            <w:lang w:eastAsia="en-US"/>
          </w:rPr>
          <w:br/>
          <w:t xml:space="preserve">1. Επικύρωση Πρακτικών, σελ. </w:t>
        </w:r>
        <w:r w:rsidRPr="00F01CE6">
          <w:rPr>
            <w:rFonts w:eastAsia="Times New Roman"/>
            <w:szCs w:val="24"/>
            <w:lang w:eastAsia="en-US"/>
          </w:rPr>
          <w:br/>
          <w:t xml:space="preserve">2. Ανακοινώνεται ότι τη συνεδρίαση παρακολουθούν μαθητές από το 1ο Γενικό Λύκειο Ασπροπύργου, το 6ο Δημοτικό Σχολείο Ζωγράφου, το Ιδιωτικό Γενικό Λύκειο «Σχολή Ξενόπουλου», το 2ο Γυμνάσιο  Άνω Λιοσίων, το Γενικό Λύκειο </w:t>
        </w:r>
        <w:proofErr w:type="spellStart"/>
        <w:r w:rsidRPr="00F01CE6">
          <w:rPr>
            <w:rFonts w:eastAsia="Times New Roman"/>
            <w:szCs w:val="24"/>
            <w:lang w:eastAsia="en-US"/>
          </w:rPr>
          <w:t>Χιλιομοδίου</w:t>
        </w:r>
        <w:proofErr w:type="spellEnd"/>
        <w:r w:rsidRPr="00F01CE6">
          <w:rPr>
            <w:rFonts w:eastAsia="Times New Roman"/>
            <w:szCs w:val="24"/>
            <w:lang w:eastAsia="en-US"/>
          </w:rPr>
          <w:t xml:space="preserve"> Κορινθίας, το 3ο Γυμνάσιο Σπάρτης, το 2ο Γυμνάσιο Αλμυρού Μαγνησίας και το </w:t>
        </w:r>
        <w:proofErr w:type="spellStart"/>
        <w:r w:rsidRPr="00F01CE6">
          <w:rPr>
            <w:rFonts w:eastAsia="Times New Roman"/>
            <w:szCs w:val="24"/>
            <w:lang w:eastAsia="en-US"/>
          </w:rPr>
          <w:t>Princeton</w:t>
        </w:r>
        <w:proofErr w:type="spellEnd"/>
        <w:r w:rsidRPr="00F01CE6">
          <w:rPr>
            <w:rFonts w:eastAsia="Times New Roman"/>
            <w:szCs w:val="24"/>
            <w:lang w:eastAsia="en-US"/>
          </w:rPr>
          <w:t xml:space="preserve"> </w:t>
        </w:r>
        <w:proofErr w:type="spellStart"/>
        <w:r w:rsidRPr="00F01CE6">
          <w:rPr>
            <w:rFonts w:eastAsia="Times New Roman"/>
            <w:szCs w:val="24"/>
            <w:lang w:eastAsia="en-US"/>
          </w:rPr>
          <w:t>University</w:t>
        </w:r>
        <w:proofErr w:type="spellEnd"/>
        <w:r w:rsidRPr="00F01CE6">
          <w:rPr>
            <w:rFonts w:eastAsia="Times New Roman"/>
            <w:szCs w:val="24"/>
            <w:lang w:eastAsia="en-US"/>
          </w:rPr>
          <w:t xml:space="preserve">, σελ. </w:t>
        </w:r>
        <w:r w:rsidRPr="00F01CE6">
          <w:rPr>
            <w:rFonts w:eastAsia="Times New Roman"/>
            <w:szCs w:val="24"/>
            <w:lang w:eastAsia="en-US"/>
          </w:rPr>
          <w:br/>
          <w:t xml:space="preserve">3. Επί διαδικαστικού θέματος, σελ. </w:t>
        </w:r>
        <w:r w:rsidRPr="00F01CE6">
          <w:rPr>
            <w:rFonts w:eastAsia="Times New Roman"/>
            <w:szCs w:val="24"/>
            <w:lang w:eastAsia="en-US"/>
          </w:rPr>
          <w:br/>
          <w:t xml:space="preserve">4. Αποχώρηση των Βουλευτών του Λαϊκού Συνδέσμου - Χρυσή Αυγή, σελ. </w:t>
        </w:r>
        <w:r w:rsidRPr="00F01CE6">
          <w:rPr>
            <w:rFonts w:eastAsia="Times New Roman"/>
            <w:szCs w:val="24"/>
            <w:lang w:eastAsia="en-US"/>
          </w:rPr>
          <w:br/>
          <w:t xml:space="preserve">5. Επί προσωπικού θέματος, σελ. </w:t>
        </w:r>
        <w:r w:rsidRPr="00F01CE6">
          <w:rPr>
            <w:rFonts w:eastAsia="Times New Roman"/>
            <w:szCs w:val="24"/>
            <w:lang w:eastAsia="en-US"/>
          </w:rPr>
          <w:br/>
          <w:t xml:space="preserve"> </w:t>
        </w:r>
        <w:r w:rsidRPr="00F01CE6">
          <w:rPr>
            <w:rFonts w:eastAsia="Times New Roman"/>
            <w:szCs w:val="24"/>
            <w:lang w:eastAsia="en-US"/>
          </w:rPr>
          <w:br/>
          <w:t xml:space="preserve">Β. ΚΟΙΝΟΒΟΥΛΕΥΤΙΚΟΣ ΕΛΕΓΧΟΣ </w:t>
        </w:r>
        <w:r w:rsidRPr="00F01CE6">
          <w:rPr>
            <w:rFonts w:eastAsia="Times New Roman"/>
            <w:szCs w:val="24"/>
            <w:lang w:eastAsia="en-US"/>
          </w:rPr>
          <w:br/>
          <w:t xml:space="preserve">Ανακοίνωση του δελτίου επικαίρων ερωτήσεων της Πέμπτης 2 Νοεμβρίου 2017, σελ. </w:t>
        </w:r>
        <w:r w:rsidRPr="00F01CE6">
          <w:rPr>
            <w:rFonts w:eastAsia="Times New Roman"/>
            <w:szCs w:val="24"/>
            <w:lang w:eastAsia="en-US"/>
          </w:rPr>
          <w:br/>
          <w:t xml:space="preserve"> </w:t>
        </w:r>
        <w:r w:rsidRPr="00F01CE6">
          <w:rPr>
            <w:rFonts w:eastAsia="Times New Roman"/>
            <w:szCs w:val="24"/>
            <w:lang w:eastAsia="en-US"/>
          </w:rPr>
          <w:br/>
          <w:t xml:space="preserve">Γ. ΝΟΜΟΘΕΤΙΚΗ ΕΡΓΑΣΙΑ </w:t>
        </w:r>
        <w:r w:rsidRPr="00F01CE6">
          <w:rPr>
            <w:rFonts w:eastAsia="Times New Roman"/>
            <w:szCs w:val="24"/>
            <w:lang w:eastAsia="en-US"/>
          </w:rPr>
          <w:br/>
          <w:t xml:space="preserve">1. Συζήτηση και ψήφιση επί της αρχής, των άρθρων, των τροπολογιών και του συνόλου του σχεδίου νόμου του Υπουργείου Περιβάλλοντος και Ενέργειας: «Τροποποίηση του ν. 2939/2001 για την εναλλακτική διαχείριση των συσκευασιών και άλλων προϊόντων, προσαρμογή στην Οδηγία 2015/720/ΕΕ, ρύθμιση θεμάτων του Ελληνικού Οργανισμού Ανακύκλωσης και άλλες διατάξεις», σελ. </w:t>
        </w:r>
        <w:r w:rsidRPr="00F01CE6">
          <w:rPr>
            <w:rFonts w:eastAsia="Times New Roman"/>
            <w:szCs w:val="24"/>
            <w:lang w:eastAsia="en-US"/>
          </w:rPr>
          <w:br/>
          <w:t>2. Κατάθεση σχεδίου νόμου:</w:t>
        </w:r>
      </w:ins>
    </w:p>
    <w:p w14:paraId="7B18CDDF" w14:textId="77777777" w:rsidR="00F01CE6" w:rsidRPr="00F01CE6" w:rsidRDefault="00F01CE6" w:rsidP="00F01CE6">
      <w:pPr>
        <w:spacing w:after="0" w:line="360" w:lineRule="auto"/>
        <w:rPr>
          <w:ins w:id="22" w:author="Φλούδα Χριστίνα" w:date="2017-11-06T11:48:00Z"/>
          <w:rFonts w:eastAsia="Times New Roman"/>
          <w:szCs w:val="24"/>
          <w:lang w:eastAsia="en-US"/>
        </w:rPr>
      </w:pPr>
      <w:ins w:id="23" w:author="Φλούδα Χριστίνα" w:date="2017-11-06T11:48:00Z">
        <w:r w:rsidRPr="00F01CE6">
          <w:rPr>
            <w:rFonts w:eastAsia="Times New Roman"/>
            <w:szCs w:val="24"/>
            <w:lang w:eastAsia="en-US"/>
          </w:rPr>
          <w:t xml:space="preserve">Οι Υπουργοί Ναυτιλίας και Νησιωτικής Πολιτικής, Εσωτερικών, Οικονομίας και Ανάπτυξης, Ψηφιακής Πολιτικής, Τηλεπικοινωνιών και Ενημέρωσης, Εθνικής  Άμυνας, Παιδείας,  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Περιβάλλοντος και Ενέργειας, Υποδομών και Μεταφορών και Τουρισμού, καθώς και οι Αναπληρωτές Υπουργοί Εσωτερικών, Οικονομίας και Ανάπτυξης και Εθνικής  Άμυνας κατέθεσαν την 1/11/2017 σχέδιο νόμου με τίτλο: «Δια βίου εκπαίδευση προσωπικού Υπουργείου Ναυτιλίας και Νησιωτικής Πολιτικής, ενδυνάμωση της διαφάνειας και της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 σελ. </w:t>
        </w:r>
        <w:r w:rsidRPr="00F01CE6">
          <w:rPr>
            <w:rFonts w:eastAsia="Times New Roman"/>
            <w:szCs w:val="24"/>
            <w:lang w:eastAsia="en-US"/>
          </w:rPr>
          <w:br/>
        </w:r>
      </w:ins>
    </w:p>
    <w:p w14:paraId="019ED1F0" w14:textId="77777777" w:rsidR="00F01CE6" w:rsidRPr="00F01CE6" w:rsidRDefault="00F01CE6" w:rsidP="00F01CE6">
      <w:pPr>
        <w:spacing w:after="0" w:line="360" w:lineRule="auto"/>
        <w:rPr>
          <w:ins w:id="24" w:author="Φλούδα Χριστίνα" w:date="2017-11-06T11:48:00Z"/>
          <w:rFonts w:eastAsia="Times New Roman"/>
          <w:szCs w:val="24"/>
          <w:lang w:eastAsia="en-US"/>
        </w:rPr>
      </w:pPr>
      <w:ins w:id="25" w:author="Φλούδα Χριστίνα" w:date="2017-11-06T11:48:00Z">
        <w:r w:rsidRPr="00F01CE6">
          <w:rPr>
            <w:rFonts w:eastAsia="Times New Roman"/>
            <w:szCs w:val="24"/>
            <w:lang w:eastAsia="en-US"/>
          </w:rPr>
          <w:t>ΠΡΟΕΔΡΕΥΟΝΤΕΣ</w:t>
        </w:r>
      </w:ins>
    </w:p>
    <w:p w14:paraId="44E88348" w14:textId="77777777" w:rsidR="00F01CE6" w:rsidRPr="00F01CE6" w:rsidRDefault="00F01CE6" w:rsidP="00F01CE6">
      <w:pPr>
        <w:spacing w:after="0" w:line="360" w:lineRule="auto"/>
        <w:rPr>
          <w:ins w:id="26" w:author="Φλούδα Χριστίνα" w:date="2017-11-06T11:48:00Z"/>
          <w:rFonts w:eastAsia="Times New Roman"/>
          <w:szCs w:val="24"/>
          <w:lang w:eastAsia="en-US"/>
        </w:rPr>
      </w:pPr>
    </w:p>
    <w:p w14:paraId="2701499C" w14:textId="77777777" w:rsidR="00F01CE6" w:rsidRPr="00F01CE6" w:rsidRDefault="00F01CE6" w:rsidP="00F01CE6">
      <w:pPr>
        <w:spacing w:after="0" w:line="360" w:lineRule="auto"/>
        <w:rPr>
          <w:ins w:id="27" w:author="Φλούδα Χριστίνα" w:date="2017-11-06T11:48:00Z"/>
          <w:rFonts w:eastAsia="Times New Roman"/>
          <w:szCs w:val="24"/>
          <w:lang w:eastAsia="en-US"/>
        </w:rPr>
      </w:pPr>
      <w:ins w:id="28" w:author="Φλούδα Χριστίνα" w:date="2017-11-06T11:48:00Z">
        <w:r w:rsidRPr="00F01CE6">
          <w:rPr>
            <w:rFonts w:eastAsia="Times New Roman"/>
            <w:szCs w:val="24"/>
            <w:lang w:eastAsia="en-US"/>
          </w:rPr>
          <w:t>ΚΑΚΛΑΜΑΝΗΣ Ν. , σελ.</w:t>
        </w:r>
        <w:r w:rsidRPr="00F01CE6">
          <w:rPr>
            <w:rFonts w:eastAsia="Times New Roman"/>
            <w:szCs w:val="24"/>
            <w:lang w:eastAsia="en-US"/>
          </w:rPr>
          <w:br/>
          <w:t xml:space="preserve">ΛΥΚΟΥΔΗΣ Σ. , σελ. </w:t>
        </w:r>
      </w:ins>
    </w:p>
    <w:p w14:paraId="7771AC8D" w14:textId="77777777" w:rsidR="00F01CE6" w:rsidRPr="00F01CE6" w:rsidRDefault="00F01CE6" w:rsidP="00F01CE6">
      <w:pPr>
        <w:spacing w:after="0" w:line="360" w:lineRule="auto"/>
        <w:rPr>
          <w:ins w:id="29" w:author="Φλούδα Χριστίνα" w:date="2017-11-06T11:48:00Z"/>
          <w:rFonts w:eastAsia="Times New Roman"/>
          <w:szCs w:val="24"/>
          <w:lang w:eastAsia="en-US"/>
        </w:rPr>
      </w:pPr>
      <w:ins w:id="30" w:author="Φλούδα Χριστίνα" w:date="2017-11-06T11:48:00Z">
        <w:r w:rsidRPr="00F01CE6">
          <w:rPr>
            <w:rFonts w:eastAsia="Times New Roman"/>
            <w:szCs w:val="24"/>
            <w:lang w:eastAsia="en-US"/>
          </w:rPr>
          <w:t>ΧΡΙΣΤΟΔΟΥΛΟΠΟΥΛΟΥ Α. , σελ.</w:t>
        </w:r>
        <w:r w:rsidRPr="00F01CE6">
          <w:rPr>
            <w:rFonts w:eastAsia="Times New Roman"/>
            <w:szCs w:val="24"/>
            <w:lang w:eastAsia="en-US"/>
          </w:rPr>
          <w:br/>
        </w:r>
      </w:ins>
    </w:p>
    <w:p w14:paraId="5EF596FB" w14:textId="77777777" w:rsidR="00F01CE6" w:rsidRPr="00F01CE6" w:rsidRDefault="00F01CE6" w:rsidP="00F01CE6">
      <w:pPr>
        <w:spacing w:after="0" w:line="360" w:lineRule="auto"/>
        <w:rPr>
          <w:ins w:id="31" w:author="Φλούδα Χριστίνα" w:date="2017-11-06T11:48:00Z"/>
          <w:rFonts w:eastAsia="Times New Roman"/>
          <w:szCs w:val="24"/>
          <w:lang w:eastAsia="en-US"/>
        </w:rPr>
      </w:pPr>
    </w:p>
    <w:p w14:paraId="0EADFB78" w14:textId="77777777" w:rsidR="00F01CE6" w:rsidRPr="00F01CE6" w:rsidRDefault="00F01CE6" w:rsidP="00F01CE6">
      <w:pPr>
        <w:spacing w:after="0" w:line="360" w:lineRule="auto"/>
        <w:rPr>
          <w:ins w:id="32" w:author="Φλούδα Χριστίνα" w:date="2017-11-06T11:48:00Z"/>
          <w:rFonts w:eastAsia="Times New Roman"/>
          <w:szCs w:val="24"/>
          <w:lang w:eastAsia="en-US"/>
        </w:rPr>
      </w:pPr>
    </w:p>
    <w:p w14:paraId="4394EDBB" w14:textId="77777777" w:rsidR="00F01CE6" w:rsidRPr="00F01CE6" w:rsidRDefault="00F01CE6" w:rsidP="00F01CE6">
      <w:pPr>
        <w:spacing w:after="0" w:line="360" w:lineRule="auto"/>
        <w:rPr>
          <w:ins w:id="33" w:author="Φλούδα Χριστίνα" w:date="2017-11-06T11:48:00Z"/>
          <w:rFonts w:eastAsia="Times New Roman"/>
          <w:szCs w:val="24"/>
          <w:lang w:eastAsia="en-US"/>
        </w:rPr>
      </w:pPr>
      <w:ins w:id="34" w:author="Φλούδα Χριστίνα" w:date="2017-11-06T11:48:00Z">
        <w:r w:rsidRPr="00F01CE6">
          <w:rPr>
            <w:rFonts w:eastAsia="Times New Roman"/>
            <w:szCs w:val="24"/>
            <w:lang w:eastAsia="en-US"/>
          </w:rPr>
          <w:t>ΟΜΙΛΗΤΕΣ</w:t>
        </w:r>
      </w:ins>
    </w:p>
    <w:p w14:paraId="645B0E8C" w14:textId="4370EF2F" w:rsidR="00F01CE6" w:rsidRDefault="00F01CE6" w:rsidP="00F01CE6">
      <w:pPr>
        <w:spacing w:line="600" w:lineRule="auto"/>
        <w:ind w:firstLine="720"/>
        <w:jc w:val="center"/>
        <w:rPr>
          <w:ins w:id="35" w:author="Φλούδα Χριστίνα" w:date="2017-11-06T11:48:00Z"/>
          <w:rFonts w:eastAsia="Times New Roman"/>
          <w:szCs w:val="24"/>
        </w:rPr>
      </w:pPr>
      <w:ins w:id="36" w:author="Φλούδα Χριστίνα" w:date="2017-11-06T11:48:00Z">
        <w:r w:rsidRPr="00F01CE6">
          <w:rPr>
            <w:rFonts w:eastAsia="Times New Roman"/>
            <w:szCs w:val="24"/>
            <w:lang w:eastAsia="en-US"/>
          </w:rPr>
          <w:br/>
          <w:t>Α. Επί διαδικαστικού θέματος:</w:t>
        </w:r>
        <w:r w:rsidRPr="00F01CE6">
          <w:rPr>
            <w:rFonts w:eastAsia="Times New Roman"/>
            <w:szCs w:val="24"/>
            <w:lang w:eastAsia="en-US"/>
          </w:rPr>
          <w:br/>
          <w:t>ΔΑΝΕΛΛΗΣ Σ. , σελ.</w:t>
        </w:r>
        <w:r w:rsidRPr="00F01CE6">
          <w:rPr>
            <w:rFonts w:eastAsia="Times New Roman"/>
            <w:szCs w:val="24"/>
            <w:lang w:eastAsia="en-US"/>
          </w:rPr>
          <w:br/>
          <w:t>ΘΕΟΧΑΡΟΠΟΥΛΟΣ Α. , σελ.</w:t>
        </w:r>
        <w:r w:rsidRPr="00F01CE6">
          <w:rPr>
            <w:rFonts w:eastAsia="Times New Roman"/>
            <w:szCs w:val="24"/>
            <w:lang w:eastAsia="en-US"/>
          </w:rPr>
          <w:br/>
          <w:t>ΚΑΚΛΑΜΑΝΗΣ Ν. , σελ.</w:t>
        </w:r>
        <w:r w:rsidRPr="00F01CE6">
          <w:rPr>
            <w:rFonts w:eastAsia="Times New Roman"/>
            <w:szCs w:val="24"/>
            <w:lang w:eastAsia="en-US"/>
          </w:rPr>
          <w:br/>
          <w:t>ΛΑΖΑΡΙΔΗΣ Γ. , σελ.</w:t>
        </w:r>
        <w:r w:rsidRPr="00F01CE6">
          <w:rPr>
            <w:rFonts w:eastAsia="Times New Roman"/>
            <w:szCs w:val="24"/>
            <w:lang w:eastAsia="en-US"/>
          </w:rPr>
          <w:br/>
          <w:t>ΛΟΒΕΡΔΟΣ Α. , σελ.</w:t>
        </w:r>
        <w:r w:rsidRPr="00F01CE6">
          <w:rPr>
            <w:rFonts w:eastAsia="Times New Roman"/>
            <w:szCs w:val="24"/>
            <w:lang w:eastAsia="en-US"/>
          </w:rPr>
          <w:br/>
          <w:t>ΞΥΔΑΚΗΣ Ν. , σελ.</w:t>
        </w:r>
        <w:r w:rsidRPr="00F01CE6">
          <w:rPr>
            <w:rFonts w:eastAsia="Times New Roman"/>
            <w:szCs w:val="24"/>
            <w:lang w:eastAsia="en-US"/>
          </w:rPr>
          <w:br/>
          <w:t>ΣΑΧΙΝΙΔΗΣ Ι. , σελ.</w:t>
        </w:r>
        <w:r w:rsidRPr="00F01CE6">
          <w:rPr>
            <w:rFonts w:eastAsia="Times New Roman"/>
            <w:szCs w:val="24"/>
            <w:lang w:eastAsia="en-US"/>
          </w:rPr>
          <w:br/>
          <w:t>ΤΣΙΡΩΝΗΣ Ι. , σελ.</w:t>
        </w:r>
        <w:r w:rsidRPr="00F01CE6">
          <w:rPr>
            <w:rFonts w:eastAsia="Times New Roman"/>
            <w:szCs w:val="24"/>
            <w:lang w:eastAsia="en-US"/>
          </w:rPr>
          <w:br/>
          <w:t>ΧΡΙΣΤΟΔΟΥΛΟΠΟΥΛΟΥ Α. , σελ.</w:t>
        </w:r>
        <w:r w:rsidRPr="00F01CE6">
          <w:rPr>
            <w:rFonts w:eastAsia="Times New Roman"/>
            <w:szCs w:val="24"/>
            <w:lang w:eastAsia="en-US"/>
          </w:rPr>
          <w:br/>
        </w:r>
        <w:r w:rsidRPr="00F01CE6">
          <w:rPr>
            <w:rFonts w:eastAsia="Times New Roman"/>
            <w:szCs w:val="24"/>
            <w:lang w:eastAsia="en-US"/>
          </w:rPr>
          <w:br/>
          <w:t>Β. Επί προσωπικού θέματος:</w:t>
        </w:r>
        <w:r w:rsidRPr="00F01CE6">
          <w:rPr>
            <w:rFonts w:eastAsia="Times New Roman"/>
            <w:szCs w:val="24"/>
            <w:lang w:eastAsia="en-US"/>
          </w:rPr>
          <w:br/>
          <w:t>ΣΚΡΕΚΑΣ Κ. , σελ.</w:t>
        </w:r>
        <w:r w:rsidRPr="00F01CE6">
          <w:rPr>
            <w:rFonts w:eastAsia="Times New Roman"/>
            <w:szCs w:val="24"/>
            <w:lang w:eastAsia="en-US"/>
          </w:rPr>
          <w:br/>
          <w:t>ΦΑΜΕΛΛΟΣ Σ. , σελ.</w:t>
        </w:r>
        <w:r w:rsidRPr="00F01CE6">
          <w:rPr>
            <w:rFonts w:eastAsia="Times New Roman"/>
            <w:szCs w:val="24"/>
            <w:lang w:eastAsia="en-US"/>
          </w:rPr>
          <w:br/>
        </w:r>
        <w:r w:rsidRPr="00F01CE6">
          <w:rPr>
            <w:rFonts w:eastAsia="Times New Roman"/>
            <w:szCs w:val="24"/>
            <w:lang w:eastAsia="en-US"/>
          </w:rPr>
          <w:br/>
          <w:t>Γ. Επί του σχεδίου νόμου του Υπουργείου Περιβάλλοντος και Ενέργειας:</w:t>
        </w:r>
        <w:r w:rsidRPr="00F01CE6">
          <w:rPr>
            <w:rFonts w:eastAsia="Times New Roman"/>
            <w:szCs w:val="24"/>
            <w:lang w:eastAsia="en-US"/>
          </w:rPr>
          <w:br/>
          <w:t>ΑΚΡΙΩΤΗΣ Γ. , σελ.</w:t>
        </w:r>
        <w:r w:rsidRPr="00F01CE6">
          <w:rPr>
            <w:rFonts w:eastAsia="Times New Roman"/>
            <w:szCs w:val="24"/>
            <w:lang w:eastAsia="en-US"/>
          </w:rPr>
          <w:br/>
          <w:t>ΑΜΥΡΑΣ Γ. , σελ.</w:t>
        </w:r>
        <w:r w:rsidRPr="00F01CE6">
          <w:rPr>
            <w:rFonts w:eastAsia="Times New Roman"/>
            <w:szCs w:val="24"/>
            <w:lang w:eastAsia="en-US"/>
          </w:rPr>
          <w:br/>
          <w:t>ΑΡΒΑΝΙΤΙΔΗΣ Γ. , σελ.</w:t>
        </w:r>
        <w:r w:rsidRPr="00F01CE6">
          <w:rPr>
            <w:rFonts w:eastAsia="Times New Roman"/>
            <w:szCs w:val="24"/>
            <w:lang w:eastAsia="en-US"/>
          </w:rPr>
          <w:br/>
          <w:t>ΑΣΗΜΑΚΟΠΟΥΛΟΥ  Ά. , σελ.</w:t>
        </w:r>
        <w:r w:rsidRPr="00F01CE6">
          <w:rPr>
            <w:rFonts w:eastAsia="Times New Roman"/>
            <w:szCs w:val="24"/>
            <w:lang w:eastAsia="en-US"/>
          </w:rPr>
          <w:br/>
          <w:t>ΒΑΓΙΩΝΑΚΗ Ε. , σελ.</w:t>
        </w:r>
        <w:r w:rsidRPr="00F01CE6">
          <w:rPr>
            <w:rFonts w:eastAsia="Times New Roman"/>
            <w:szCs w:val="24"/>
            <w:lang w:eastAsia="en-US"/>
          </w:rPr>
          <w:br/>
          <w:t>ΔΑΝΕΛΛΗΣ Σ. , σελ.</w:t>
        </w:r>
        <w:r w:rsidRPr="00F01CE6">
          <w:rPr>
            <w:rFonts w:eastAsia="Times New Roman"/>
            <w:szCs w:val="24"/>
            <w:lang w:eastAsia="en-US"/>
          </w:rPr>
          <w:br/>
          <w:t>ΔΗΜΑΡΑΣ Γ. , σελ.</w:t>
        </w:r>
        <w:r w:rsidRPr="00F01CE6">
          <w:rPr>
            <w:rFonts w:eastAsia="Times New Roman"/>
            <w:szCs w:val="24"/>
            <w:lang w:eastAsia="en-US"/>
          </w:rPr>
          <w:br/>
          <w:t>ΘΕΟΧΑΡΟΠΟΥΛΟΣ Α. , σελ.</w:t>
        </w:r>
        <w:r w:rsidRPr="00F01CE6">
          <w:rPr>
            <w:rFonts w:eastAsia="Times New Roman"/>
            <w:szCs w:val="24"/>
            <w:lang w:eastAsia="en-US"/>
          </w:rPr>
          <w:br/>
          <w:t>ΙΓΓΛΕΖΗ Α. , σελ.</w:t>
        </w:r>
        <w:r w:rsidRPr="00F01CE6">
          <w:rPr>
            <w:rFonts w:eastAsia="Times New Roman"/>
            <w:szCs w:val="24"/>
            <w:lang w:eastAsia="en-US"/>
          </w:rPr>
          <w:br/>
          <w:t>ΚΑΡΑΘΑΝΑΣΟΠΟΥΛΟΣ Ν. , σελ.</w:t>
        </w:r>
        <w:r w:rsidRPr="00F01CE6">
          <w:rPr>
            <w:rFonts w:eastAsia="Times New Roman"/>
            <w:szCs w:val="24"/>
            <w:lang w:eastAsia="en-US"/>
          </w:rPr>
          <w:br/>
          <w:t>ΚΑΡΡΑΣ Γ. , σελ.</w:t>
        </w:r>
        <w:r w:rsidRPr="00F01CE6">
          <w:rPr>
            <w:rFonts w:eastAsia="Times New Roman"/>
            <w:szCs w:val="24"/>
            <w:lang w:eastAsia="en-US"/>
          </w:rPr>
          <w:br/>
          <w:t>ΚΑΤΣΑΦΑΔΟΣ Κ. , σελ.</w:t>
        </w:r>
        <w:r w:rsidRPr="00F01CE6">
          <w:rPr>
            <w:rFonts w:eastAsia="Times New Roman"/>
            <w:szCs w:val="24"/>
            <w:lang w:eastAsia="en-US"/>
          </w:rPr>
          <w:br/>
          <w:t>ΚΑΦΑΝΤΑΡΗ Χ. , σελ.</w:t>
        </w:r>
        <w:r w:rsidRPr="00F01CE6">
          <w:rPr>
            <w:rFonts w:eastAsia="Times New Roman"/>
            <w:szCs w:val="24"/>
            <w:lang w:eastAsia="en-US"/>
          </w:rPr>
          <w:br/>
          <w:t>ΚΕΦΑΛΟΓΙΑΝΝΗΣ Ι. , σελ.</w:t>
        </w:r>
        <w:r w:rsidRPr="00F01CE6">
          <w:rPr>
            <w:rFonts w:eastAsia="Times New Roman"/>
            <w:szCs w:val="24"/>
            <w:lang w:eastAsia="en-US"/>
          </w:rPr>
          <w:br/>
          <w:t>ΛΑΖΑΡΙΔΗΣ Γ. , σελ.</w:t>
        </w:r>
        <w:r w:rsidRPr="00F01CE6">
          <w:rPr>
            <w:rFonts w:eastAsia="Times New Roman"/>
            <w:szCs w:val="24"/>
            <w:lang w:eastAsia="en-US"/>
          </w:rPr>
          <w:br/>
          <w:t>ΛΙΒΑΝΙΟΥ Ζ. , σελ.</w:t>
        </w:r>
        <w:r w:rsidRPr="00F01CE6">
          <w:rPr>
            <w:rFonts w:eastAsia="Times New Roman"/>
            <w:szCs w:val="24"/>
            <w:lang w:eastAsia="en-US"/>
          </w:rPr>
          <w:br/>
          <w:t>ΛΟΒΕΡΔΟΣ Α. , σελ.</w:t>
        </w:r>
        <w:r w:rsidRPr="00F01CE6">
          <w:rPr>
            <w:rFonts w:eastAsia="Times New Roman"/>
            <w:szCs w:val="24"/>
            <w:lang w:eastAsia="en-US"/>
          </w:rPr>
          <w:br/>
          <w:t>ΜΕΓΑΛΟΜΥΣΤΑΚΑΣ Α. , σελ.</w:t>
        </w:r>
        <w:r w:rsidRPr="00F01CE6">
          <w:rPr>
            <w:rFonts w:eastAsia="Times New Roman"/>
            <w:szCs w:val="24"/>
            <w:lang w:eastAsia="en-US"/>
          </w:rPr>
          <w:br/>
          <w:t>ΜΕΓΑΛΟΟΙΚΟΝΟΜΟΥ Θ. , σελ.</w:t>
        </w:r>
        <w:r w:rsidRPr="00F01CE6">
          <w:rPr>
            <w:rFonts w:eastAsia="Times New Roman"/>
            <w:szCs w:val="24"/>
            <w:lang w:eastAsia="en-US"/>
          </w:rPr>
          <w:br/>
          <w:t>ΜΙΧΕΛΟΓΙΑΝΝΑΚΗΣ Ι. , σελ.</w:t>
        </w:r>
        <w:r w:rsidRPr="00F01CE6">
          <w:rPr>
            <w:rFonts w:eastAsia="Times New Roman"/>
            <w:szCs w:val="24"/>
            <w:lang w:eastAsia="en-US"/>
          </w:rPr>
          <w:br/>
          <w:t>ΜΠΟΥΚΩΡΟΣ Χ. , σελ.</w:t>
        </w:r>
        <w:r w:rsidRPr="00F01CE6">
          <w:rPr>
            <w:rFonts w:eastAsia="Times New Roman"/>
            <w:szCs w:val="24"/>
            <w:lang w:eastAsia="en-US"/>
          </w:rPr>
          <w:br/>
          <w:t>ΞΥΔΑΚΗΣ Ν. , σελ.</w:t>
        </w:r>
        <w:r w:rsidRPr="00F01CE6">
          <w:rPr>
            <w:rFonts w:eastAsia="Times New Roman"/>
            <w:szCs w:val="24"/>
            <w:lang w:eastAsia="en-US"/>
          </w:rPr>
          <w:br/>
          <w:t>ΠΑΠΑΧΡΙΣΤΟΠΟΥΛΟΣ Α. , σελ.</w:t>
        </w:r>
        <w:r w:rsidRPr="00F01CE6">
          <w:rPr>
            <w:rFonts w:eastAsia="Times New Roman"/>
            <w:szCs w:val="24"/>
            <w:lang w:eastAsia="en-US"/>
          </w:rPr>
          <w:br/>
          <w:t>ΠΑΠΠΑΣ Ν. , σελ.</w:t>
        </w:r>
        <w:r w:rsidRPr="00F01CE6">
          <w:rPr>
            <w:rFonts w:eastAsia="Times New Roman"/>
            <w:szCs w:val="24"/>
            <w:lang w:eastAsia="en-US"/>
          </w:rPr>
          <w:br/>
          <w:t>ΡΑΠΤΗ Ε. , σελ.</w:t>
        </w:r>
        <w:r w:rsidRPr="00F01CE6">
          <w:rPr>
            <w:rFonts w:eastAsia="Times New Roman"/>
            <w:szCs w:val="24"/>
            <w:lang w:eastAsia="en-US"/>
          </w:rPr>
          <w:br/>
          <w:t>ΣΑΡΙΔΗΣ Ι. , σελ.</w:t>
        </w:r>
        <w:r w:rsidRPr="00F01CE6">
          <w:rPr>
            <w:rFonts w:eastAsia="Times New Roman"/>
            <w:szCs w:val="24"/>
            <w:lang w:eastAsia="en-US"/>
          </w:rPr>
          <w:br/>
          <w:t>ΣΚΡΕΚΑΣ Κ. , σελ.</w:t>
        </w:r>
        <w:r w:rsidRPr="00F01CE6">
          <w:rPr>
            <w:rFonts w:eastAsia="Times New Roman"/>
            <w:szCs w:val="24"/>
            <w:lang w:eastAsia="en-US"/>
          </w:rPr>
          <w:br/>
          <w:t>ΣΥΝΤΥΧΑΚΗΣ Ε. , σελ.</w:t>
        </w:r>
        <w:r w:rsidRPr="00F01CE6">
          <w:rPr>
            <w:rFonts w:eastAsia="Times New Roman"/>
            <w:szCs w:val="24"/>
            <w:lang w:eastAsia="en-US"/>
          </w:rPr>
          <w:br/>
          <w:t>ΣΥΡΜΑΛΕΝΙΟΣ Ν. , σελ.</w:t>
        </w:r>
        <w:r w:rsidRPr="00F01CE6">
          <w:rPr>
            <w:rFonts w:eastAsia="Times New Roman"/>
            <w:szCs w:val="24"/>
            <w:lang w:eastAsia="en-US"/>
          </w:rPr>
          <w:br/>
          <w:t>ΤΡΙΑΝΤΑΦΥΛΛΙΔΗΣ Α. , σελ.</w:t>
        </w:r>
        <w:r w:rsidRPr="00F01CE6">
          <w:rPr>
            <w:rFonts w:eastAsia="Times New Roman"/>
            <w:szCs w:val="24"/>
            <w:lang w:eastAsia="en-US"/>
          </w:rPr>
          <w:br/>
          <w:t>ΤΣΙΡΩΝΗΣ Ι. , σελ.</w:t>
        </w:r>
        <w:r w:rsidRPr="00F01CE6">
          <w:rPr>
            <w:rFonts w:eastAsia="Times New Roman"/>
            <w:szCs w:val="24"/>
            <w:lang w:eastAsia="en-US"/>
          </w:rPr>
          <w:br/>
          <w:t>ΦΑΜΕΛΛΟΣ Σ. , σελ.</w:t>
        </w:r>
        <w:r w:rsidRPr="00F01CE6">
          <w:rPr>
            <w:rFonts w:eastAsia="Times New Roman"/>
            <w:szCs w:val="24"/>
            <w:lang w:eastAsia="en-US"/>
          </w:rPr>
          <w:br/>
        </w:r>
      </w:ins>
    </w:p>
    <w:p w14:paraId="1416A11F" w14:textId="77777777" w:rsidR="002F1EDC" w:rsidRDefault="00F01CE6">
      <w:pPr>
        <w:spacing w:line="600" w:lineRule="auto"/>
        <w:ind w:firstLine="720"/>
        <w:jc w:val="center"/>
        <w:rPr>
          <w:rFonts w:eastAsia="Times New Roman"/>
          <w:szCs w:val="24"/>
        </w:rPr>
      </w:pPr>
      <w:r>
        <w:rPr>
          <w:rFonts w:eastAsia="Times New Roman"/>
          <w:szCs w:val="24"/>
        </w:rPr>
        <w:t>ΠΡΑΚΤΙΚΑ ΒΟΥΛΗΣ</w:t>
      </w:r>
    </w:p>
    <w:p w14:paraId="1416A120" w14:textId="77777777" w:rsidR="002F1EDC" w:rsidRDefault="00F01CE6">
      <w:pPr>
        <w:spacing w:line="600" w:lineRule="auto"/>
        <w:ind w:firstLine="720"/>
        <w:jc w:val="center"/>
        <w:rPr>
          <w:rFonts w:eastAsia="Times New Roman"/>
          <w:szCs w:val="24"/>
        </w:rPr>
      </w:pPr>
      <w:r>
        <w:rPr>
          <w:rFonts w:eastAsia="Times New Roman"/>
          <w:szCs w:val="24"/>
        </w:rPr>
        <w:t xml:space="preserve">ΙΖ΄ ΠΕΡΙΟΔΟΣ </w:t>
      </w:r>
    </w:p>
    <w:p w14:paraId="1416A121" w14:textId="77777777" w:rsidR="002F1EDC" w:rsidRDefault="00F01CE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1416A122" w14:textId="77777777" w:rsidR="002F1EDC" w:rsidRDefault="00F01CE6">
      <w:pPr>
        <w:spacing w:line="600" w:lineRule="auto"/>
        <w:ind w:firstLine="720"/>
        <w:jc w:val="center"/>
        <w:rPr>
          <w:rFonts w:eastAsia="Times New Roman"/>
          <w:szCs w:val="24"/>
        </w:rPr>
      </w:pPr>
      <w:r>
        <w:rPr>
          <w:rFonts w:eastAsia="Times New Roman"/>
          <w:szCs w:val="24"/>
        </w:rPr>
        <w:t>ΣΥΝΟΔΟΣ Γ΄</w:t>
      </w:r>
    </w:p>
    <w:p w14:paraId="1416A123" w14:textId="77777777" w:rsidR="002F1EDC" w:rsidRDefault="00F01CE6">
      <w:pPr>
        <w:spacing w:line="600" w:lineRule="auto"/>
        <w:ind w:firstLine="720"/>
        <w:jc w:val="center"/>
        <w:rPr>
          <w:rFonts w:eastAsia="Times New Roman"/>
          <w:szCs w:val="24"/>
        </w:rPr>
      </w:pPr>
      <w:r>
        <w:rPr>
          <w:rFonts w:eastAsia="Times New Roman"/>
          <w:szCs w:val="24"/>
        </w:rPr>
        <w:t>ΣΥΝΕΔΡΙΑΣΗ Κ΄</w:t>
      </w:r>
    </w:p>
    <w:p w14:paraId="1416A124" w14:textId="77777777" w:rsidR="002F1EDC" w:rsidRDefault="00F01CE6">
      <w:pPr>
        <w:spacing w:line="600" w:lineRule="auto"/>
        <w:ind w:firstLine="720"/>
        <w:jc w:val="center"/>
        <w:rPr>
          <w:rFonts w:eastAsia="Times New Roman"/>
          <w:szCs w:val="24"/>
        </w:rPr>
      </w:pPr>
      <w:r>
        <w:rPr>
          <w:rFonts w:eastAsia="Times New Roman"/>
          <w:szCs w:val="24"/>
        </w:rPr>
        <w:t>Τετάρτη 1 Νοεμβρίου 2017</w:t>
      </w:r>
    </w:p>
    <w:p w14:paraId="1416A125" w14:textId="77777777" w:rsidR="002F1EDC" w:rsidRDefault="00F01CE6">
      <w:pPr>
        <w:spacing w:line="600" w:lineRule="auto"/>
        <w:ind w:firstLine="720"/>
        <w:jc w:val="both"/>
        <w:rPr>
          <w:rFonts w:eastAsia="Times New Roman"/>
          <w:szCs w:val="24"/>
        </w:rPr>
      </w:pPr>
      <w:r>
        <w:rPr>
          <w:rFonts w:eastAsia="Times New Roman"/>
          <w:szCs w:val="24"/>
        </w:rPr>
        <w:t>Αθήνα, σήμερα την 1</w:t>
      </w:r>
      <w:r>
        <w:rPr>
          <w:rFonts w:eastAsia="Times New Roman"/>
          <w:szCs w:val="24"/>
          <w:vertAlign w:val="superscript"/>
        </w:rPr>
        <w:t>η</w:t>
      </w:r>
      <w:r>
        <w:rPr>
          <w:rFonts w:eastAsia="Times New Roman"/>
          <w:szCs w:val="24"/>
        </w:rPr>
        <w:t xml:space="preserve"> Νοεμβρίου 2017, ημέρα Τετάρτη και ώρα 10.10΄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B50BFB">
        <w:rPr>
          <w:rFonts w:eastAsia="Times New Roman"/>
          <w:b/>
          <w:szCs w:val="24"/>
        </w:rPr>
        <w:t>ΝΙΚΗΤΑ ΚΑΚΛΑΜΑΝΗ</w:t>
      </w:r>
      <w:r>
        <w:rPr>
          <w:rFonts w:eastAsia="Times New Roman"/>
          <w:szCs w:val="24"/>
        </w:rPr>
        <w:t xml:space="preserve">. </w:t>
      </w:r>
    </w:p>
    <w:p w14:paraId="1416A126" w14:textId="77777777" w:rsidR="002F1EDC" w:rsidRDefault="00F01CE6">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1416A127" w14:textId="77777777" w:rsidR="002F1EDC" w:rsidRDefault="00F01CE6">
      <w:pPr>
        <w:spacing w:line="600" w:lineRule="auto"/>
        <w:ind w:firstLine="720"/>
        <w:jc w:val="both"/>
        <w:rPr>
          <w:rFonts w:eastAsia="Times New Roman"/>
          <w:szCs w:val="24"/>
        </w:rPr>
      </w:pPr>
      <w:r>
        <w:rPr>
          <w:rFonts w:eastAsia="Times New Roman"/>
          <w:szCs w:val="24"/>
        </w:rPr>
        <w:t>Πριν εισέλ</w:t>
      </w:r>
      <w:r>
        <w:rPr>
          <w:rFonts w:eastAsia="Times New Roman"/>
          <w:szCs w:val="24"/>
        </w:rPr>
        <w:t xml:space="preserve">θουμε στην ημερήσια διάταξη της νομοθετικής εργασίας έχω </w:t>
      </w:r>
      <w:r>
        <w:rPr>
          <w:rFonts w:eastAsia="Times New Roman"/>
          <w:szCs w:val="24"/>
        </w:rPr>
        <w:t>την τιμή να σας ανακοινώσω το δελτίο των επικαίρων ερωτήσεων της Πέμπτης 2 Νοεμβρίου 2017</w:t>
      </w:r>
      <w:r>
        <w:rPr>
          <w:rFonts w:eastAsia="Times New Roman"/>
          <w:szCs w:val="24"/>
        </w:rPr>
        <w:t>.</w:t>
      </w:r>
    </w:p>
    <w:p w14:paraId="1416A128" w14:textId="77777777" w:rsidR="002F1EDC" w:rsidRDefault="00F01CE6">
      <w:pPr>
        <w:spacing w:line="600" w:lineRule="auto"/>
        <w:ind w:firstLine="720"/>
        <w:jc w:val="both"/>
        <w:rPr>
          <w:rFonts w:eastAsia="Times New Roman"/>
          <w:b/>
          <w:szCs w:val="24"/>
        </w:rPr>
      </w:pPr>
      <w:r>
        <w:rPr>
          <w:rFonts w:eastAsia="Times New Roman"/>
          <w:bCs/>
          <w:szCs w:val="24"/>
        </w:rPr>
        <w:t xml:space="preserve">Α. </w:t>
      </w:r>
      <w:r>
        <w:rPr>
          <w:rFonts w:eastAsia="Times New Roman"/>
          <w:bCs/>
          <w:szCs w:val="24"/>
        </w:rPr>
        <w:t>ΕΠΙΚΑΙΡΕΣ ΕΡΩΤΗΣΕΙΣ</w:t>
      </w:r>
      <w:r>
        <w:rPr>
          <w:rFonts w:eastAsia="Times New Roman"/>
          <w:bCs/>
          <w:szCs w:val="24"/>
        </w:rPr>
        <w:t xml:space="preserve"> </w:t>
      </w:r>
      <w:r>
        <w:rPr>
          <w:rFonts w:eastAsia="Times New Roman"/>
          <w:bCs/>
          <w:szCs w:val="24"/>
        </w:rPr>
        <w:t>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416A129" w14:textId="77777777" w:rsidR="002F1EDC" w:rsidRDefault="00F01CE6">
      <w:pPr>
        <w:spacing w:line="600" w:lineRule="auto"/>
        <w:ind w:firstLine="720"/>
        <w:jc w:val="both"/>
        <w:rPr>
          <w:rFonts w:eastAsia="Times New Roman"/>
          <w:szCs w:val="24"/>
        </w:rPr>
      </w:pPr>
      <w:r>
        <w:rPr>
          <w:rFonts w:eastAsia="Times New Roman"/>
          <w:szCs w:val="24"/>
        </w:rPr>
        <w:lastRenderedPageBreak/>
        <w:t>1. Η με αριθμό</w:t>
      </w:r>
      <w:r>
        <w:rPr>
          <w:rFonts w:eastAsia="Times New Roman"/>
          <w:szCs w:val="24"/>
        </w:rPr>
        <w:t xml:space="preserve"> 161/30-10-2017 επίκαιρη ερώτηση της Βουλευτού Β΄ Αθηνών του Συνασπισμού Ριζοσπαστικής Αριστεράς κ</w:t>
      </w:r>
      <w:r>
        <w:rPr>
          <w:rFonts w:eastAsia="Times New Roman"/>
          <w:szCs w:val="24"/>
        </w:rPr>
        <w:t>.</w:t>
      </w:r>
      <w:r>
        <w:rPr>
          <w:rFonts w:eastAsia="Times New Roman"/>
          <w:szCs w:val="24"/>
        </w:rPr>
        <w:t xml:space="preserve"> </w:t>
      </w:r>
      <w:proofErr w:type="spellStart"/>
      <w:r>
        <w:rPr>
          <w:rFonts w:eastAsia="Times New Roman"/>
          <w:szCs w:val="24"/>
        </w:rPr>
        <w:t>Ιωαννέτας</w:t>
      </w:r>
      <w:proofErr w:type="spellEnd"/>
      <w:r>
        <w:rPr>
          <w:rFonts w:eastAsia="Times New Roman"/>
          <w:szCs w:val="24"/>
        </w:rPr>
        <w:t xml:space="preserve"> Καββαδία προς τον Υπουργό Εσωτερικών, με θέμα: «Συμμετοχικός </w:t>
      </w:r>
      <w:r>
        <w:rPr>
          <w:rFonts w:eastAsia="Times New Roman"/>
          <w:szCs w:val="24"/>
        </w:rPr>
        <w:t>π</w:t>
      </w:r>
      <w:r>
        <w:rPr>
          <w:rFonts w:eastAsia="Times New Roman"/>
          <w:szCs w:val="24"/>
        </w:rPr>
        <w:t>ροϋπολογισμός».</w:t>
      </w:r>
    </w:p>
    <w:p w14:paraId="1416A12A" w14:textId="77777777" w:rsidR="002F1EDC" w:rsidRDefault="00F01CE6">
      <w:pPr>
        <w:spacing w:line="600" w:lineRule="auto"/>
        <w:ind w:firstLine="720"/>
        <w:jc w:val="both"/>
        <w:rPr>
          <w:rFonts w:eastAsia="Times New Roman"/>
          <w:szCs w:val="24"/>
        </w:rPr>
      </w:pPr>
      <w:r>
        <w:rPr>
          <w:rFonts w:eastAsia="Times New Roman"/>
          <w:szCs w:val="24"/>
        </w:rPr>
        <w:t>2. Η με αριθμό 165/30-10-2017 επίκαιρη ερώτηση του Βουλευτή Κιλκίς τ</w:t>
      </w:r>
      <w:r>
        <w:rPr>
          <w:rFonts w:eastAsia="Times New Roman"/>
          <w:szCs w:val="24"/>
        </w:rPr>
        <w:t>ης Νέας Δημοκρατίας κ. Γεωργίου Γεωργαντά προς τον Υπουργό Αγροτικής Ανάπτυξης και Τροφίμων, με θέμα: «Συνεχίζεται η αδικία σε βάρος των επιλαχόντων νέων αγροτών».</w:t>
      </w:r>
    </w:p>
    <w:p w14:paraId="1416A12B" w14:textId="77777777" w:rsidR="002F1EDC" w:rsidRDefault="00F01CE6">
      <w:pPr>
        <w:spacing w:line="600" w:lineRule="auto"/>
        <w:ind w:firstLine="720"/>
        <w:jc w:val="both"/>
        <w:rPr>
          <w:rFonts w:eastAsia="Times New Roman"/>
          <w:szCs w:val="24"/>
        </w:rPr>
      </w:pPr>
      <w:r>
        <w:rPr>
          <w:rFonts w:eastAsia="Times New Roman"/>
          <w:szCs w:val="24"/>
        </w:rPr>
        <w:t>3. Η με αριθμό 157/26-10-2017 επίκαιρη ερώτηση του Ε΄ Αντιπροέδρου της Βουλής και Βουλευτή Δ</w:t>
      </w:r>
      <w:r>
        <w:rPr>
          <w:rFonts w:eastAsia="Times New Roman"/>
          <w:szCs w:val="24"/>
        </w:rPr>
        <w:t>ωδεκανήσου της Δημοκρατικής Συμπαράταξης ΠΑΣΟΚ</w:t>
      </w:r>
      <w:r>
        <w:rPr>
          <w:rFonts w:eastAsia="Times New Roman"/>
          <w:szCs w:val="24"/>
        </w:rPr>
        <w:t xml:space="preserve"> </w:t>
      </w:r>
      <w:r>
        <w:rPr>
          <w:rFonts w:eastAsia="Times New Roman"/>
          <w:szCs w:val="24"/>
        </w:rPr>
        <w:t xml:space="preserve">- ΔΗΜΑΡ κ. Δημητρίου </w:t>
      </w:r>
      <w:proofErr w:type="spellStart"/>
      <w:r>
        <w:rPr>
          <w:rFonts w:eastAsia="Times New Roman"/>
          <w:szCs w:val="24"/>
        </w:rPr>
        <w:t>Κρεμαστινού</w:t>
      </w:r>
      <w:proofErr w:type="spellEnd"/>
      <w:r>
        <w:rPr>
          <w:rFonts w:eastAsia="Times New Roman"/>
          <w:szCs w:val="24"/>
        </w:rPr>
        <w:t xml:space="preserve"> προς τον Υπουργό Υποδομών και Μεταφορών, με θέμα: «Ημιτελές ακόμα και μετά τη λήξη της προθεσμίας παράδοσης το Σχολείο Αρχαγγέλου Ρόδου».</w:t>
      </w:r>
    </w:p>
    <w:p w14:paraId="1416A12C" w14:textId="77777777" w:rsidR="002F1EDC" w:rsidRDefault="00F01CE6">
      <w:pPr>
        <w:spacing w:line="600" w:lineRule="auto"/>
        <w:ind w:firstLine="720"/>
        <w:jc w:val="both"/>
        <w:rPr>
          <w:rFonts w:eastAsia="Times New Roman"/>
          <w:szCs w:val="24"/>
        </w:rPr>
      </w:pPr>
      <w:r>
        <w:rPr>
          <w:rFonts w:eastAsia="Times New Roman"/>
          <w:szCs w:val="24"/>
        </w:rPr>
        <w:t>4. Η με αριθμό 209/31-10-2017 επίκαιρη</w:t>
      </w:r>
      <w:r>
        <w:rPr>
          <w:rFonts w:eastAsia="Times New Roman"/>
          <w:szCs w:val="24"/>
        </w:rPr>
        <w:t xml:space="preserve"> ερώτηση του Βουλευτή Λέσβου του Κομμουνιστικού Κόμματος Ελλάδ</w:t>
      </w:r>
      <w:r>
        <w:rPr>
          <w:rFonts w:eastAsia="Times New Roman"/>
          <w:szCs w:val="24"/>
        </w:rPr>
        <w:t>α</w:t>
      </w:r>
      <w:r>
        <w:rPr>
          <w:rFonts w:eastAsia="Times New Roman"/>
          <w:szCs w:val="24"/>
        </w:rPr>
        <w:t>ς κ. Σταύρου Τάσσου προς τον Υπουργό Αγροτικής Ανάπτυξης και Τροφίμων, με θέμα: «Μέτρα για τα κρούσματα ευλογιάς σε κοπάδια αιγοπροβάτων στη Λέσβο».</w:t>
      </w:r>
    </w:p>
    <w:p w14:paraId="1416A12D" w14:textId="77777777" w:rsidR="002F1EDC" w:rsidRDefault="00F01CE6">
      <w:pPr>
        <w:spacing w:line="600" w:lineRule="auto"/>
        <w:ind w:firstLine="720"/>
        <w:jc w:val="both"/>
        <w:rPr>
          <w:rFonts w:eastAsia="Times New Roman"/>
          <w:szCs w:val="24"/>
        </w:rPr>
      </w:pPr>
      <w:r>
        <w:rPr>
          <w:rFonts w:eastAsia="Times New Roman"/>
          <w:szCs w:val="24"/>
        </w:rPr>
        <w:t>5. Η με αριθμό 202/31-10-2017 επίκαιρη ερώτη</w:t>
      </w:r>
      <w:r>
        <w:rPr>
          <w:rFonts w:eastAsia="Times New Roman"/>
          <w:szCs w:val="24"/>
        </w:rPr>
        <w:t xml:space="preserve">ση του Ζ΄ Αντιπροέδρου της Βουλής και Βουλευτή Α΄ Αθηνών του Ποταμιού κ. Σπυρίδωνος Λυκούδη προς τον </w:t>
      </w:r>
      <w:r>
        <w:rPr>
          <w:rFonts w:eastAsia="Times New Roman"/>
          <w:szCs w:val="24"/>
        </w:rPr>
        <w:lastRenderedPageBreak/>
        <w:t>Υπουργό Υποδομών και Μεταφορών, με θέμα: «Η παλαιότητα των αυτοκινήτων ταξί επιβαρύνει την ατμόσφαιρα».</w:t>
      </w:r>
    </w:p>
    <w:p w14:paraId="1416A12E" w14:textId="77777777" w:rsidR="002F1EDC" w:rsidRDefault="00F01CE6">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w:t>
      </w:r>
      <w:r>
        <w:rPr>
          <w:rFonts w:eastAsia="Times New Roman"/>
          <w:szCs w:val="24"/>
        </w:rPr>
        <w:t>Δ</w:t>
      </w:r>
      <w:r>
        <w:rPr>
          <w:rFonts w:eastAsia="Times New Roman"/>
          <w:szCs w:val="24"/>
        </w:rPr>
        <w:t>εύτερο</w:t>
      </w:r>
      <w:r>
        <w:rPr>
          <w:rFonts w:eastAsia="Times New Roman"/>
          <w:szCs w:val="24"/>
        </w:rPr>
        <w:t>υ</w:t>
      </w:r>
      <w:r>
        <w:rPr>
          <w:rFonts w:eastAsia="Times New Roman"/>
          <w:szCs w:val="24"/>
        </w:rPr>
        <w:t xml:space="preserve"> </w:t>
      </w:r>
      <w:r>
        <w:rPr>
          <w:rFonts w:eastAsia="Times New Roman"/>
          <w:szCs w:val="24"/>
        </w:rPr>
        <w:t>Κ</w:t>
      </w:r>
      <w:r>
        <w:rPr>
          <w:rFonts w:eastAsia="Times New Roman"/>
          <w:szCs w:val="24"/>
        </w:rPr>
        <w:t xml:space="preserve">ύκλου (Άρθρο 130 </w:t>
      </w:r>
      <w:r>
        <w:rPr>
          <w:rFonts w:eastAsia="Times New Roman"/>
          <w:szCs w:val="24"/>
        </w:rPr>
        <w:t>παρ</w:t>
      </w:r>
      <w:r>
        <w:rPr>
          <w:rFonts w:eastAsia="Times New Roman"/>
          <w:szCs w:val="24"/>
        </w:rPr>
        <w:t xml:space="preserve">άγραφοι </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1416A12F" w14:textId="77777777" w:rsidR="002F1EDC" w:rsidRDefault="00F01CE6">
      <w:pPr>
        <w:spacing w:line="600" w:lineRule="auto"/>
        <w:ind w:firstLine="720"/>
        <w:jc w:val="both"/>
        <w:rPr>
          <w:rFonts w:eastAsia="Times New Roman"/>
          <w:szCs w:val="24"/>
        </w:rPr>
      </w:pPr>
      <w:r>
        <w:rPr>
          <w:rFonts w:eastAsia="Times New Roman"/>
          <w:szCs w:val="24"/>
        </w:rPr>
        <w:t>1. Η με αριθμό 166/30-10-2017 επίκαιρη ερώτηση της Βουλευτού Σερρών της Νέας Δημοκρατίας κ</w:t>
      </w:r>
      <w:r>
        <w:rPr>
          <w:rFonts w:eastAsia="Times New Roman"/>
          <w:szCs w:val="24"/>
        </w:rPr>
        <w:t>.</w:t>
      </w:r>
      <w:r>
        <w:rPr>
          <w:rFonts w:eastAsia="Times New Roman"/>
          <w:szCs w:val="24"/>
        </w:rPr>
        <w:t xml:space="preserve"> Φωτεινής Αραμπατζή προς τον Υπουργό Αγροτικής Ανάπτυξης και Τροφίμων, με θέμα: «Η αγωνία των επιλαχόντων </w:t>
      </w:r>
      <w:r>
        <w:rPr>
          <w:rFonts w:eastAsia="Times New Roman"/>
          <w:szCs w:val="24"/>
        </w:rPr>
        <w:t>ν</w:t>
      </w:r>
      <w:r>
        <w:rPr>
          <w:rFonts w:eastAsia="Times New Roman"/>
          <w:szCs w:val="24"/>
        </w:rPr>
        <w:t xml:space="preserve">έων </w:t>
      </w:r>
      <w:r>
        <w:rPr>
          <w:rFonts w:eastAsia="Times New Roman"/>
          <w:szCs w:val="24"/>
        </w:rPr>
        <w:t>α</w:t>
      </w:r>
      <w:r>
        <w:rPr>
          <w:rFonts w:eastAsia="Times New Roman"/>
          <w:szCs w:val="24"/>
        </w:rPr>
        <w:t>γροτών</w:t>
      </w:r>
      <w:r>
        <w:rPr>
          <w:rFonts w:eastAsia="Times New Roman"/>
          <w:szCs w:val="24"/>
        </w:rPr>
        <w:t xml:space="preserve"> συνεχίζεται».</w:t>
      </w:r>
    </w:p>
    <w:p w14:paraId="1416A130" w14:textId="77777777" w:rsidR="002F1EDC" w:rsidRDefault="00F01CE6">
      <w:pPr>
        <w:spacing w:line="600" w:lineRule="auto"/>
        <w:ind w:firstLine="720"/>
        <w:jc w:val="both"/>
        <w:rPr>
          <w:rFonts w:eastAsia="Times New Roman"/>
          <w:szCs w:val="24"/>
        </w:rPr>
      </w:pPr>
      <w:r>
        <w:rPr>
          <w:rFonts w:eastAsia="Times New Roman"/>
          <w:szCs w:val="24"/>
        </w:rPr>
        <w:t>2. Η με αριθμό 208/31-10-2017 επίκαιρη ερώτηση του Βουλευτή Ηρακλείου του Κομμουνιστικού Κόμματος Ελλάδ</w:t>
      </w:r>
      <w:r>
        <w:rPr>
          <w:rFonts w:eastAsia="Times New Roman"/>
          <w:szCs w:val="24"/>
        </w:rPr>
        <w:t>α</w:t>
      </w:r>
      <w:r>
        <w:rPr>
          <w:rFonts w:eastAsia="Times New Roman"/>
          <w:szCs w:val="24"/>
        </w:rPr>
        <w:t xml:space="preserve">ς κ. Εμμανουήλ Συντυχάκη προς τον Υπουργό Αγροτικής Ανάπτυξης και Τροφίμων, με θέμα: «Κατασκευή φράγματος στο </w:t>
      </w:r>
      <w:r>
        <w:rPr>
          <w:rFonts w:eastAsia="Times New Roman"/>
          <w:szCs w:val="24"/>
        </w:rPr>
        <w:t>Π</w:t>
      </w:r>
      <w:r>
        <w:rPr>
          <w:rFonts w:eastAsia="Times New Roman"/>
          <w:szCs w:val="24"/>
        </w:rPr>
        <w:t xml:space="preserve">λατύ Νομού </w:t>
      </w:r>
      <w:proofErr w:type="spellStart"/>
      <w:r>
        <w:rPr>
          <w:rFonts w:eastAsia="Times New Roman"/>
          <w:szCs w:val="24"/>
        </w:rPr>
        <w:t>Ρεθύμνης</w:t>
      </w:r>
      <w:proofErr w:type="spellEnd"/>
      <w:r>
        <w:rPr>
          <w:rFonts w:eastAsia="Times New Roman"/>
          <w:szCs w:val="24"/>
        </w:rPr>
        <w:t>, αγωγο</w:t>
      </w:r>
      <w:r>
        <w:rPr>
          <w:rFonts w:eastAsia="Times New Roman"/>
          <w:szCs w:val="24"/>
        </w:rPr>
        <w:t xml:space="preserve">ύ μεταφοράς νερού στη </w:t>
      </w:r>
      <w:proofErr w:type="spellStart"/>
      <w:r>
        <w:rPr>
          <w:rFonts w:eastAsia="Times New Roman"/>
          <w:szCs w:val="24"/>
        </w:rPr>
        <w:t>Μεσσαρά</w:t>
      </w:r>
      <w:proofErr w:type="spellEnd"/>
      <w:r>
        <w:rPr>
          <w:rFonts w:eastAsia="Times New Roman"/>
          <w:szCs w:val="24"/>
        </w:rPr>
        <w:t xml:space="preserve"> και αρδευτικού δικτύου στο Πλατύ Δήμου </w:t>
      </w:r>
      <w:proofErr w:type="spellStart"/>
      <w:r>
        <w:rPr>
          <w:rFonts w:eastAsia="Times New Roman"/>
          <w:szCs w:val="24"/>
        </w:rPr>
        <w:t>Αμαρίου</w:t>
      </w:r>
      <w:proofErr w:type="spellEnd"/>
      <w:r>
        <w:rPr>
          <w:rFonts w:eastAsia="Times New Roman"/>
          <w:szCs w:val="24"/>
        </w:rPr>
        <w:t xml:space="preserve"> Νομού </w:t>
      </w:r>
      <w:proofErr w:type="spellStart"/>
      <w:r>
        <w:rPr>
          <w:rFonts w:eastAsia="Times New Roman"/>
          <w:szCs w:val="24"/>
        </w:rPr>
        <w:t>Ρεθύμνης</w:t>
      </w:r>
      <w:proofErr w:type="spellEnd"/>
      <w:r>
        <w:rPr>
          <w:rFonts w:eastAsia="Times New Roman"/>
          <w:szCs w:val="24"/>
        </w:rPr>
        <w:t>».</w:t>
      </w:r>
    </w:p>
    <w:p w14:paraId="1416A131" w14:textId="77777777" w:rsidR="002F1EDC" w:rsidRDefault="00F01CE6">
      <w:pPr>
        <w:spacing w:line="600" w:lineRule="auto"/>
        <w:ind w:firstLine="720"/>
        <w:jc w:val="both"/>
        <w:rPr>
          <w:rFonts w:eastAsia="Times New Roman"/>
          <w:szCs w:val="24"/>
        </w:rPr>
      </w:pPr>
      <w:r>
        <w:rPr>
          <w:rFonts w:eastAsia="Times New Roman"/>
          <w:szCs w:val="24"/>
        </w:rPr>
        <w:t>3. Η με αριθμό 207/31-10-2017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Χρήστου </w:t>
      </w:r>
      <w:proofErr w:type="spellStart"/>
      <w:r>
        <w:rPr>
          <w:rFonts w:eastAsia="Times New Roman"/>
          <w:szCs w:val="24"/>
        </w:rPr>
        <w:t>Κατσώτη</w:t>
      </w:r>
      <w:proofErr w:type="spellEnd"/>
      <w:r>
        <w:rPr>
          <w:rFonts w:eastAsia="Times New Roman"/>
          <w:szCs w:val="24"/>
        </w:rPr>
        <w:t xml:space="preserve"> προς τον Υπουργό Εσωτερικών, σχετικά </w:t>
      </w:r>
      <w:r>
        <w:rPr>
          <w:rFonts w:eastAsia="Times New Roman"/>
          <w:szCs w:val="24"/>
        </w:rPr>
        <w:t xml:space="preserve">με το </w:t>
      </w:r>
      <w:r>
        <w:rPr>
          <w:rFonts w:eastAsia="Times New Roman"/>
          <w:szCs w:val="24"/>
        </w:rPr>
        <w:t>π</w:t>
      </w:r>
      <w:r>
        <w:rPr>
          <w:rFonts w:eastAsia="Times New Roman"/>
          <w:szCs w:val="24"/>
        </w:rPr>
        <w:t>ρόγραμμα «Βοήθεια στο Σπίτι» και τη μετατροπή των συμβάσεων των εργαζομένων σε αορίστου χρόνου».</w:t>
      </w:r>
    </w:p>
    <w:p w14:paraId="1416A13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w:t>
      </w:r>
      <w:r>
        <w:rPr>
          <w:rFonts w:eastAsia="Times New Roman" w:cs="Times New Roman"/>
          <w:szCs w:val="24"/>
        </w:rPr>
        <w:t>ισερχόμ</w:t>
      </w:r>
      <w:r>
        <w:rPr>
          <w:rFonts w:eastAsia="Times New Roman" w:cs="Times New Roman"/>
          <w:szCs w:val="24"/>
        </w:rPr>
        <w:t>αστε</w:t>
      </w:r>
      <w:r>
        <w:rPr>
          <w:rFonts w:eastAsia="Times New Roman" w:cs="Times New Roman"/>
          <w:szCs w:val="24"/>
        </w:rPr>
        <w:t xml:space="preserve"> στην ημερήσια διάταξη της </w:t>
      </w:r>
    </w:p>
    <w:p w14:paraId="1416A133" w14:textId="77777777" w:rsidR="002F1EDC" w:rsidRDefault="00F01CE6">
      <w:pPr>
        <w:spacing w:line="600" w:lineRule="auto"/>
        <w:ind w:left="2160" w:firstLine="720"/>
        <w:jc w:val="both"/>
        <w:rPr>
          <w:rFonts w:eastAsia="Times New Roman" w:cs="Times New Roman"/>
          <w:b/>
          <w:szCs w:val="24"/>
        </w:rPr>
      </w:pPr>
      <w:r>
        <w:rPr>
          <w:rFonts w:eastAsia="Times New Roman" w:cs="Times New Roman"/>
          <w:b/>
          <w:szCs w:val="24"/>
        </w:rPr>
        <w:t>ΝΟΜΟΘΕΤΙΚΗΣ ΕΡΓΑΣΙΑΣ</w:t>
      </w:r>
    </w:p>
    <w:p w14:paraId="1416A13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Μόνη συζήτηση και ψήφιση επί της αρχής</w:t>
      </w:r>
      <w:r>
        <w:rPr>
          <w:rFonts w:eastAsia="Times New Roman" w:cs="Times New Roman"/>
          <w:szCs w:val="24"/>
        </w:rPr>
        <w:t>,</w:t>
      </w:r>
      <w:r>
        <w:rPr>
          <w:rFonts w:eastAsia="Times New Roman" w:cs="Times New Roman"/>
          <w:szCs w:val="24"/>
        </w:rPr>
        <w:t xml:space="preserve"> των άρθρων και του συ</w:t>
      </w:r>
      <w:r>
        <w:rPr>
          <w:rFonts w:eastAsia="Times New Roman" w:cs="Times New Roman"/>
          <w:szCs w:val="24"/>
        </w:rPr>
        <w:t>νόλου του σχεδίου νόμου του Υπουργού Περιβάλλοντος και Ενέργειας</w:t>
      </w:r>
      <w:r>
        <w:rPr>
          <w:rFonts w:eastAsia="Times New Roman" w:cs="Times New Roman"/>
          <w:szCs w:val="24"/>
        </w:rPr>
        <w:t>:</w:t>
      </w:r>
      <w:r>
        <w:rPr>
          <w:rFonts w:eastAsia="Times New Roman" w:cs="Times New Roman"/>
          <w:szCs w:val="24"/>
        </w:rPr>
        <w:t xml:space="preserve"> «Τροποποίηση του ν.2939/2001 για την εναλλακτική διαχείριση των συσκευασιών και άλλων προϊόντων, προσαρμογή στην Οδηγία 2015/720/ΕΕ, ρύθμιση θεμάτων του Ελληνικού Οργανισμού Ανακύκλωσης και </w:t>
      </w:r>
      <w:r>
        <w:rPr>
          <w:rFonts w:eastAsia="Times New Roman" w:cs="Times New Roman"/>
          <w:szCs w:val="24"/>
        </w:rPr>
        <w:t>άλλες διατάξεις».</w:t>
      </w:r>
    </w:p>
    <w:p w14:paraId="1416A13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Pr>
          <w:rFonts w:eastAsia="Times New Roman" w:cs="Times New Roman"/>
          <w:szCs w:val="24"/>
        </w:rPr>
        <w:t>στις</w:t>
      </w:r>
      <w:r>
        <w:rPr>
          <w:rFonts w:eastAsia="Times New Roman" w:cs="Times New Roman"/>
          <w:szCs w:val="24"/>
        </w:rPr>
        <w:t xml:space="preserve"> 25</w:t>
      </w:r>
      <w:r>
        <w:rPr>
          <w:rFonts w:eastAsia="Times New Roman" w:cs="Times New Roman"/>
          <w:szCs w:val="24"/>
        </w:rPr>
        <w:t xml:space="preserve"> </w:t>
      </w:r>
      <w:r>
        <w:rPr>
          <w:rFonts w:eastAsia="Times New Roman" w:cs="Times New Roman"/>
          <w:szCs w:val="24"/>
        </w:rPr>
        <w:t xml:space="preserve">Οκτωβρίου 2017 τη συζήτηση του νομοσχεδίου σε μία συνεδρίαση ενιαία επί της αρχής, επί των άρθρων και των τροπολογιών. </w:t>
      </w:r>
    </w:p>
    <w:p w14:paraId="1416A13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Προσέξτε τώρα: Έχουν κατατεθεί τέσσερις υπουργικές </w:t>
      </w:r>
      <w:r>
        <w:rPr>
          <w:rFonts w:eastAsia="Times New Roman" w:cs="Times New Roman"/>
          <w:szCs w:val="24"/>
        </w:rPr>
        <w:t xml:space="preserve">τροπολογίες. Τις τρεις θα τις υποστηρίξει ο κ. </w:t>
      </w:r>
      <w:proofErr w:type="spellStart"/>
      <w:r>
        <w:rPr>
          <w:rFonts w:eastAsia="Times New Roman" w:cs="Times New Roman"/>
          <w:szCs w:val="24"/>
        </w:rPr>
        <w:t>Φάμελλος</w:t>
      </w:r>
      <w:proofErr w:type="spellEnd"/>
      <w:r>
        <w:rPr>
          <w:rFonts w:eastAsia="Times New Roman" w:cs="Times New Roman"/>
          <w:szCs w:val="24"/>
        </w:rPr>
        <w:t>,</w:t>
      </w:r>
      <w:r>
        <w:rPr>
          <w:rFonts w:eastAsia="Times New Roman" w:cs="Times New Roman"/>
          <w:szCs w:val="24"/>
        </w:rPr>
        <w:t xml:space="preserve"> που είναι παρών. </w:t>
      </w:r>
    </w:p>
    <w:p w14:paraId="1416A13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διαδικασία της τέταρτης τροπολογίας, κατά την άποψή μου, είναι απαράδεκτη. Είναι ένα μίνι νομοσχέδιο και αφορά τροπολογία του κ. Παππά. Εν πάση </w:t>
      </w:r>
      <w:proofErr w:type="spellStart"/>
      <w:r>
        <w:rPr>
          <w:rFonts w:eastAsia="Times New Roman" w:cs="Times New Roman"/>
          <w:szCs w:val="24"/>
        </w:rPr>
        <w:t>περιπτώσει</w:t>
      </w:r>
      <w:proofErr w:type="spellEnd"/>
      <w:r>
        <w:rPr>
          <w:rFonts w:eastAsia="Times New Roman" w:cs="Times New Roman"/>
          <w:szCs w:val="24"/>
        </w:rPr>
        <w:t>, θα έρθει και θα την υπο</w:t>
      </w:r>
      <w:r>
        <w:rPr>
          <w:rFonts w:eastAsia="Times New Roman" w:cs="Times New Roman"/>
          <w:szCs w:val="24"/>
        </w:rPr>
        <w:t>στηρίξει ο κ. Παππάς. Επειδή  μπορεί να υπάρχουν συνάδελφοι</w:t>
      </w:r>
      <w:r>
        <w:rPr>
          <w:rFonts w:eastAsia="Times New Roman" w:cs="Times New Roman"/>
          <w:szCs w:val="24"/>
        </w:rPr>
        <w:t>,</w:t>
      </w:r>
      <w:r>
        <w:rPr>
          <w:rFonts w:eastAsia="Times New Roman" w:cs="Times New Roman"/>
          <w:szCs w:val="24"/>
        </w:rPr>
        <w:t xml:space="preserve"> που να μην θέλουν να μιλήσουν επί του  νομοσχεδίου, αλλά να θέλουν να μιλήσουν επί της συγκεκριμένης τροπολογίας, παρακαλώ, όσους το επιθυμούν, όταν θα γίνεται η ηλεκτρονική εγγραφή για το νομοσχ</w:t>
      </w:r>
      <w:r>
        <w:rPr>
          <w:rFonts w:eastAsia="Times New Roman" w:cs="Times New Roman"/>
          <w:szCs w:val="24"/>
        </w:rPr>
        <w:t xml:space="preserve">έδιο να γραφούν κι εκείνοι και όταν θα έρθει η σειρά τους να πάρουν τον λόγο και να μιλήσουν, αφού η συζήτηση είναι ενιαία επί της συγκεκριμένης τροπολογίας. </w:t>
      </w:r>
    </w:p>
    <w:p w14:paraId="1416A13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Η ηλεκτρονική εγγραφή θα γίνει ως είθισται. Θα αρχίσει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μόλις ανέβει στο Βήμα ο </w:t>
      </w:r>
      <w:r>
        <w:rPr>
          <w:rFonts w:eastAsia="Times New Roman" w:cs="Times New Roman"/>
          <w:szCs w:val="24"/>
        </w:rPr>
        <w:t>ε</w:t>
      </w:r>
      <w:r>
        <w:rPr>
          <w:rFonts w:eastAsia="Times New Roman" w:cs="Times New Roman"/>
          <w:szCs w:val="24"/>
        </w:rPr>
        <w:t xml:space="preserve">ισηγητής του ΣΥΡΙΖΑ κ. Δημαράς και θα κλείσει μόλις κατέβει από το Βήμα ο </w:t>
      </w:r>
      <w:r>
        <w:rPr>
          <w:rFonts w:eastAsia="Times New Roman" w:cs="Times New Roman"/>
          <w:szCs w:val="24"/>
        </w:rPr>
        <w:t>ε</w:t>
      </w:r>
      <w:r>
        <w:rPr>
          <w:rFonts w:eastAsia="Times New Roman" w:cs="Times New Roman"/>
          <w:szCs w:val="24"/>
        </w:rPr>
        <w:t xml:space="preserve">ισηγητής της Νέας Δημοκρατίας κ. </w:t>
      </w:r>
      <w:proofErr w:type="spellStart"/>
      <w:r>
        <w:rPr>
          <w:rFonts w:eastAsia="Times New Roman" w:cs="Times New Roman"/>
          <w:szCs w:val="24"/>
        </w:rPr>
        <w:t>Μπουκώρος</w:t>
      </w:r>
      <w:proofErr w:type="spellEnd"/>
      <w:r>
        <w:rPr>
          <w:rFonts w:eastAsia="Times New Roman" w:cs="Times New Roman"/>
          <w:szCs w:val="24"/>
        </w:rPr>
        <w:t xml:space="preserve">. </w:t>
      </w:r>
    </w:p>
    <w:p w14:paraId="1416A13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Συμφωνεί το Σώμα με αυτή τη διαδικασία; </w:t>
      </w:r>
    </w:p>
    <w:p w14:paraId="1416A13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1416A13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w:t>
      </w:r>
    </w:p>
    <w:p w14:paraId="1416A13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Πριν καλέσω τον κ. Δημαρά στο Βήμα, μου έχει ζητήσει τον λόγο για ένα λεπτό συνάδελφος κ.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 γιατί θέλει να θέσει ένα θέμα. </w:t>
      </w:r>
    </w:p>
    <w:p w14:paraId="1416A13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Σαχινίδη</w:t>
      </w:r>
      <w:proofErr w:type="spellEnd"/>
      <w:r>
        <w:rPr>
          <w:rFonts w:eastAsia="Times New Roman" w:cs="Times New Roman"/>
          <w:szCs w:val="24"/>
        </w:rPr>
        <w:t>, έχετε τον λόγο.</w:t>
      </w:r>
    </w:p>
    <w:p w14:paraId="1416A13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1416A13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Σήμερα συμπληρώνον</w:t>
      </w:r>
      <w:r>
        <w:rPr>
          <w:rFonts w:eastAsia="Times New Roman" w:cs="Times New Roman"/>
          <w:szCs w:val="24"/>
        </w:rPr>
        <w:t>ται τέσσερα χρόνια από τη δολοφονική τρομοκρατική επίθεση</w:t>
      </w:r>
      <w:r>
        <w:rPr>
          <w:rFonts w:eastAsia="Times New Roman" w:cs="Times New Roman"/>
          <w:szCs w:val="24"/>
        </w:rPr>
        <w:t>,</w:t>
      </w:r>
      <w:r>
        <w:rPr>
          <w:rFonts w:eastAsia="Times New Roman" w:cs="Times New Roman"/>
          <w:szCs w:val="24"/>
        </w:rPr>
        <w:t xml:space="preserve"> που δεχθήκαμε στα γραφεία μας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ο</w:t>
      </w:r>
      <w:r>
        <w:rPr>
          <w:rFonts w:eastAsia="Times New Roman" w:cs="Times New Roman"/>
          <w:szCs w:val="24"/>
        </w:rPr>
        <w:t xml:space="preserve">ργάνωση </w:t>
      </w:r>
      <w:r>
        <w:rPr>
          <w:rFonts w:eastAsia="Times New Roman" w:cs="Times New Roman"/>
          <w:szCs w:val="24"/>
        </w:rPr>
        <w:t>β</w:t>
      </w:r>
      <w:r>
        <w:rPr>
          <w:rFonts w:eastAsia="Times New Roman" w:cs="Times New Roman"/>
          <w:szCs w:val="24"/>
        </w:rPr>
        <w:t xml:space="preserve">ορείων </w:t>
      </w:r>
      <w:r>
        <w:rPr>
          <w:rFonts w:eastAsia="Times New Roman" w:cs="Times New Roman"/>
          <w:szCs w:val="24"/>
        </w:rPr>
        <w:t>π</w:t>
      </w:r>
      <w:r>
        <w:rPr>
          <w:rFonts w:eastAsia="Times New Roman" w:cs="Times New Roman"/>
          <w:szCs w:val="24"/>
        </w:rPr>
        <w:t>ροαστίων. Ζητούμε από το Προεδρείο, ως ελάχιστη ένδειξη σεβασμού απέναντι στα δύο νέα παιδιά, να τηρηθεί από το ελληνικό Κοινοβούλιο, έστ</w:t>
      </w:r>
      <w:r>
        <w:rPr>
          <w:rFonts w:eastAsia="Times New Roman" w:cs="Times New Roman"/>
          <w:szCs w:val="24"/>
        </w:rPr>
        <w:t xml:space="preserve">ω και για μία φορά, ενός λεπτού σιγή. </w:t>
      </w:r>
    </w:p>
    <w:p w14:paraId="1416A14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Ήταν 1</w:t>
      </w:r>
      <w:r w:rsidRPr="00853FFF">
        <w:rPr>
          <w:rFonts w:eastAsia="Times New Roman" w:cs="Times New Roman"/>
          <w:szCs w:val="24"/>
          <w:vertAlign w:val="superscript"/>
        </w:rPr>
        <w:t>η</w:t>
      </w:r>
      <w:r>
        <w:rPr>
          <w:rFonts w:eastAsia="Times New Roman" w:cs="Times New Roman"/>
          <w:szCs w:val="24"/>
        </w:rPr>
        <w:t xml:space="preserve"> Νοεμβρίου 2013, ημέρα Παρασκευή. Τέσσερα χρόνια! Θύματα ο Γιώργος </w:t>
      </w:r>
      <w:proofErr w:type="spellStart"/>
      <w:r>
        <w:rPr>
          <w:rFonts w:eastAsia="Times New Roman" w:cs="Times New Roman"/>
          <w:szCs w:val="24"/>
        </w:rPr>
        <w:t>Φουντούλης</w:t>
      </w:r>
      <w:proofErr w:type="spellEnd"/>
      <w:r>
        <w:rPr>
          <w:rFonts w:eastAsia="Times New Roman" w:cs="Times New Roman"/>
          <w:szCs w:val="24"/>
        </w:rPr>
        <w:t xml:space="preserve">, ο Μανώλης </w:t>
      </w:r>
      <w:proofErr w:type="spellStart"/>
      <w:r>
        <w:rPr>
          <w:rFonts w:eastAsia="Times New Roman" w:cs="Times New Roman"/>
          <w:szCs w:val="24"/>
        </w:rPr>
        <w:t>Καπελώνης</w:t>
      </w:r>
      <w:proofErr w:type="spellEnd"/>
      <w:r>
        <w:rPr>
          <w:rFonts w:eastAsia="Times New Roman" w:cs="Times New Roman"/>
          <w:szCs w:val="24"/>
        </w:rPr>
        <w:t xml:space="preserve"> και βαριά τραυματισμένος ο Αλέξανδρος Γέροντας, ο οποίος μετά από δεκατρία ολόκληρα χειρουργεία συνεχίζει σήμερ</w:t>
      </w:r>
      <w:r>
        <w:rPr>
          <w:rFonts w:eastAsia="Times New Roman" w:cs="Times New Roman"/>
          <w:szCs w:val="24"/>
        </w:rPr>
        <w:t xml:space="preserve">α </w:t>
      </w:r>
      <w:r>
        <w:rPr>
          <w:rFonts w:eastAsia="Times New Roman" w:cs="Times New Roman"/>
          <w:szCs w:val="24"/>
        </w:rPr>
        <w:lastRenderedPageBreak/>
        <w:t xml:space="preserve">να έχει μια σφαίρα στην πλάτη. Αιτούμαστε την ενός λεπτού σιγή, διότι κρίνουμε ότι και αυτά τα παιδιά είχαν μάνα και πατέρα. </w:t>
      </w:r>
    </w:p>
    <w:p w14:paraId="1416A14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Έχουμε κάνει απανωτές παραστάσεις διαμαρτυρίας σε σχέση με την εξέλιξη αυτής της υπόθεσης και έξω από τη ΓΑΔΑ και στον Άρειο Πάγ</w:t>
      </w:r>
      <w:r>
        <w:rPr>
          <w:rFonts w:eastAsia="Times New Roman" w:cs="Times New Roman"/>
          <w:szCs w:val="24"/>
        </w:rPr>
        <w:t>ο. Δυστυχώς η υπόθεση δεν έχει προχωρήσει. Ζητούμε το αυτονόητο. Ζητούμε τη δικαίωση των οικογενειών τους. Ζητούμε τη δικαίωση στη μνήμη των δύο αδικοχαμένων νέων παιδιών. Και ζητάμε από το Προεδρείο σας την τήρηση της ενός λεπτού σιγής.</w:t>
      </w:r>
    </w:p>
    <w:p w14:paraId="1416A14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14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 xml:space="preserve">ΥΩΝ (Νικήτας Κακλαμάνης): </w:t>
      </w:r>
      <w:r>
        <w:rPr>
          <w:rFonts w:eastAsia="Times New Roman" w:cs="Times New Roman"/>
          <w:szCs w:val="24"/>
        </w:rPr>
        <w:t>Κύριε συνάδελφε, σε ό,τι αφορά το Προεδρείο, όπως και τότε που είχε γίνει η δολοφονία, έτσι και σήμερα -και νομίζω ότι η τοποθέτηση</w:t>
      </w:r>
      <w:r>
        <w:rPr>
          <w:rFonts w:eastAsia="Times New Roman" w:cs="Times New Roman"/>
          <w:szCs w:val="24"/>
        </w:rPr>
        <w:t>,</w:t>
      </w:r>
      <w:r>
        <w:rPr>
          <w:rFonts w:eastAsia="Times New Roman" w:cs="Times New Roman"/>
          <w:szCs w:val="24"/>
        </w:rPr>
        <w:t xml:space="preserve"> που θα κάνω εκφράζει αν όχι την ολότητα, πάντως τη συντριπτική πλειοψηφία της Βουλής- καταδικάζου</w:t>
      </w:r>
      <w:r>
        <w:rPr>
          <w:rFonts w:eastAsia="Times New Roman" w:cs="Times New Roman"/>
          <w:szCs w:val="24"/>
        </w:rPr>
        <w:t xml:space="preserve">με τέτοιου είδους ενέργειες βίας, ιδιαίτερα μάλιστα όταν υπάρχουν νεκροί, από όπου και αν προέρχονται. Το είχαμε πει και τότε, το επαναλαμβάνω και σήμερα εγώ. Ταυτόχρονα, επ’ ευκαιρία της </w:t>
      </w:r>
      <w:proofErr w:type="spellStart"/>
      <w:r>
        <w:rPr>
          <w:rFonts w:eastAsia="Times New Roman" w:cs="Times New Roman"/>
          <w:szCs w:val="24"/>
        </w:rPr>
        <w:t>θλιβεράς</w:t>
      </w:r>
      <w:proofErr w:type="spellEnd"/>
      <w:r>
        <w:rPr>
          <w:rFonts w:eastAsia="Times New Roman" w:cs="Times New Roman"/>
          <w:szCs w:val="24"/>
        </w:rPr>
        <w:t xml:space="preserve"> επετείου, ξανά τα συλλυπητήριά μας στις οικογένειες των δύο</w:t>
      </w:r>
      <w:r>
        <w:rPr>
          <w:rFonts w:eastAsia="Times New Roman" w:cs="Times New Roman"/>
          <w:szCs w:val="24"/>
        </w:rPr>
        <w:t xml:space="preserve"> θυμάτων. </w:t>
      </w:r>
    </w:p>
    <w:p w14:paraId="1416A14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Σε ό,τι αφορά την ενός λεπτού σιγή, δεν είναι θέμα του Προεδρείου. Εγώ θα ρωτήσω έναν-έναν τους εκπροσώπους των κομμάτων</w:t>
      </w:r>
      <w:r>
        <w:rPr>
          <w:rFonts w:eastAsia="Times New Roman" w:cs="Times New Roman"/>
          <w:szCs w:val="24"/>
        </w:rPr>
        <w:t>,</w:t>
      </w:r>
      <w:r>
        <w:rPr>
          <w:rFonts w:eastAsia="Times New Roman" w:cs="Times New Roman"/>
          <w:szCs w:val="24"/>
        </w:rPr>
        <w:t xml:space="preserve"> που είναι εδώ να μας πουν με ένα «</w:t>
      </w:r>
      <w:r>
        <w:rPr>
          <w:rFonts w:eastAsia="Times New Roman" w:cs="Times New Roman"/>
          <w:szCs w:val="24"/>
        </w:rPr>
        <w:t>ν</w:t>
      </w:r>
      <w:r>
        <w:rPr>
          <w:rFonts w:eastAsia="Times New Roman" w:cs="Times New Roman"/>
          <w:szCs w:val="24"/>
        </w:rPr>
        <w:t>αι» ή ένα «</w:t>
      </w:r>
      <w:r>
        <w:rPr>
          <w:rFonts w:eastAsia="Times New Roman" w:cs="Times New Roman"/>
          <w:szCs w:val="24"/>
        </w:rPr>
        <w:t>ό</w:t>
      </w:r>
      <w:r>
        <w:rPr>
          <w:rFonts w:eastAsia="Times New Roman" w:cs="Times New Roman"/>
          <w:szCs w:val="24"/>
        </w:rPr>
        <w:t xml:space="preserve">χι» εάν συμφωνούν να τηρηθεί η ενός λεπτού σιγή. Εάν η πλειοψηφία πει όχι, δεν θα τηρηθεί. </w:t>
      </w:r>
    </w:p>
    <w:p w14:paraId="1416A14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Κύριε Δημαρά, από τον ΣΥΡΙΖΑ, συμφωνείτε;</w:t>
      </w:r>
    </w:p>
    <w:p w14:paraId="1416A14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Όχι.</w:t>
      </w:r>
    </w:p>
    <w:p w14:paraId="1416A14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τη Νέα Δημοκρατία, κύριε </w:t>
      </w:r>
      <w:proofErr w:type="spellStart"/>
      <w:r>
        <w:rPr>
          <w:rFonts w:eastAsia="Times New Roman" w:cs="Times New Roman"/>
          <w:szCs w:val="24"/>
        </w:rPr>
        <w:t>Μπουκώρο</w:t>
      </w:r>
      <w:proofErr w:type="spellEnd"/>
      <w:r>
        <w:rPr>
          <w:rFonts w:eastAsia="Times New Roman" w:cs="Times New Roman"/>
          <w:szCs w:val="24"/>
        </w:rPr>
        <w:t>, συμφωνείτε;</w:t>
      </w:r>
    </w:p>
    <w:p w14:paraId="1416A14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w:t>
      </w:r>
      <w:r>
        <w:rPr>
          <w:rFonts w:eastAsia="Times New Roman" w:cs="Times New Roman"/>
          <w:b/>
          <w:szCs w:val="24"/>
        </w:rPr>
        <w:t xml:space="preserve">ΟΣ: </w:t>
      </w:r>
      <w:r>
        <w:rPr>
          <w:rFonts w:eastAsia="Times New Roman" w:cs="Times New Roman"/>
          <w:szCs w:val="24"/>
        </w:rPr>
        <w:t>Όχι.</w:t>
      </w:r>
    </w:p>
    <w:p w14:paraId="1416A14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Από τη Δημοκρατική Συμπαράταξη, κύριε </w:t>
      </w:r>
      <w:proofErr w:type="spellStart"/>
      <w:r>
        <w:rPr>
          <w:rFonts w:eastAsia="Times New Roman" w:cs="Times New Roman"/>
          <w:szCs w:val="24"/>
        </w:rPr>
        <w:t>Αρβανιτίδη</w:t>
      </w:r>
      <w:proofErr w:type="spellEnd"/>
      <w:r>
        <w:rPr>
          <w:rFonts w:eastAsia="Times New Roman" w:cs="Times New Roman"/>
          <w:szCs w:val="24"/>
        </w:rPr>
        <w:t>, συμφωνείτε;</w:t>
      </w:r>
    </w:p>
    <w:p w14:paraId="1416A14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Όχι.</w:t>
      </w:r>
    </w:p>
    <w:p w14:paraId="1416A14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Από το ΚΚΕ, κύριε Συντυχάκη, συμφωνείτε;</w:t>
      </w:r>
    </w:p>
    <w:p w14:paraId="1416A14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1416A14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w:t>
      </w:r>
      <w:r>
        <w:rPr>
          <w:rFonts w:eastAsia="Times New Roman" w:cs="Times New Roman"/>
          <w:b/>
          <w:szCs w:val="24"/>
        </w:rPr>
        <w:t xml:space="preserve">αμάνης): </w:t>
      </w:r>
      <w:r>
        <w:rPr>
          <w:rFonts w:eastAsia="Times New Roman" w:cs="Times New Roman"/>
          <w:szCs w:val="24"/>
        </w:rPr>
        <w:t>Άλλος δεν υπάρχει. Από τη Χρυσή Αυγή είναι «</w:t>
      </w:r>
      <w:r>
        <w:rPr>
          <w:rFonts w:eastAsia="Times New Roman" w:cs="Times New Roman"/>
          <w:szCs w:val="24"/>
        </w:rPr>
        <w:t>ν</w:t>
      </w:r>
      <w:r>
        <w:rPr>
          <w:rFonts w:eastAsia="Times New Roman" w:cs="Times New Roman"/>
          <w:szCs w:val="24"/>
        </w:rPr>
        <w:t xml:space="preserve">αι». </w:t>
      </w:r>
    </w:p>
    <w:p w14:paraId="1416A14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Επομένως, σε ό,τι αφορά το πρώτο σκέλος, νομίζω το Προεδρείο το κάλυψε. Σε ό,τι αφορά το δεύτερο σκέλος, από τη στιγμή που η </w:t>
      </w:r>
      <w:r>
        <w:rPr>
          <w:rFonts w:eastAsia="Times New Roman" w:cs="Times New Roman"/>
          <w:szCs w:val="24"/>
        </w:rPr>
        <w:t>Π</w:t>
      </w:r>
      <w:r>
        <w:rPr>
          <w:rFonts w:eastAsia="Times New Roman" w:cs="Times New Roman"/>
          <w:szCs w:val="24"/>
        </w:rPr>
        <w:t>λειοψηφία της Βουλής δεν δέχεται την ενός λεπτού σιγή, το Προεδρείο δε</w:t>
      </w:r>
      <w:r>
        <w:rPr>
          <w:rFonts w:eastAsia="Times New Roman" w:cs="Times New Roman"/>
          <w:szCs w:val="24"/>
        </w:rPr>
        <w:t xml:space="preserve">ν μπορεί να την επιβάλει. </w:t>
      </w:r>
    </w:p>
    <w:p w14:paraId="1416A14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Ξεκινάμε, λοιπόν.</w:t>
      </w:r>
    </w:p>
    <w:p w14:paraId="1416A15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ΣΑΧΙΝΙΔΗΣ: </w:t>
      </w:r>
      <w:r>
        <w:rPr>
          <w:rFonts w:eastAsia="Times New Roman" w:cs="Times New Roman"/>
          <w:szCs w:val="24"/>
        </w:rPr>
        <w:t xml:space="preserve">Κύριε Πρόεδρε, μπορώ να έχω τον λόγο; </w:t>
      </w:r>
    </w:p>
    <w:p w14:paraId="1416A15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έχουμε να κάνουμε άλλη συζήτηση. </w:t>
      </w:r>
    </w:p>
    <w:p w14:paraId="1416A15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Μια φράση μόνο.</w:t>
      </w:r>
    </w:p>
    <w:p w14:paraId="1416A15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Πείτε την όταν</w:t>
      </w:r>
      <w:r>
        <w:rPr>
          <w:rFonts w:eastAsia="Times New Roman" w:cs="Times New Roman"/>
          <w:szCs w:val="24"/>
        </w:rPr>
        <w:t xml:space="preserve"> ανέβετε στο Βήμα. </w:t>
      </w:r>
    </w:p>
    <w:p w14:paraId="1416A15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 xml:space="preserve">Θα αποχωρήσουμε, κύριε Πρόεδρε. </w:t>
      </w:r>
    </w:p>
    <w:p w14:paraId="1416A155" w14:textId="77777777" w:rsidR="002F1EDC" w:rsidRDefault="00F01CE6">
      <w:pPr>
        <w:spacing w:line="600" w:lineRule="auto"/>
        <w:ind w:firstLine="720"/>
        <w:jc w:val="both"/>
        <w:rPr>
          <w:rFonts w:eastAsia="Times New Roman" w:cs="Times New Roman"/>
          <w:szCs w:val="24"/>
        </w:rPr>
      </w:pPr>
      <w:proofErr w:type="spellStart"/>
      <w:r>
        <w:rPr>
          <w:rFonts w:eastAsia="Times New Roman" w:cs="Times New Roman"/>
          <w:szCs w:val="24"/>
        </w:rPr>
        <w:t>Λυπούμεθα</w:t>
      </w:r>
      <w:proofErr w:type="spellEnd"/>
      <w:r>
        <w:rPr>
          <w:rFonts w:eastAsia="Times New Roman" w:cs="Times New Roman"/>
          <w:szCs w:val="24"/>
        </w:rPr>
        <w:t xml:space="preserve"> για την απόφαση του ελληνικού Κοινοβουλίου. Ως ένδειξη διαμαρτυρίας η Χρυσή Αυγή αποχωρεί από τη σημερινή συνεδρίαση.</w:t>
      </w:r>
    </w:p>
    <w:p w14:paraId="1416A15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15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Άρα</w:t>
      </w:r>
      <w:r>
        <w:rPr>
          <w:rFonts w:eastAsia="Times New Roman" w:cs="Times New Roman"/>
          <w:szCs w:val="24"/>
        </w:rPr>
        <w:t xml:space="preserve"> δεν σας καλώ ούτε για το νομοσχέδιο. </w:t>
      </w:r>
    </w:p>
    <w:p w14:paraId="1416A15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 κ. Δημαράς έχει τον λόγο.</w:t>
      </w:r>
    </w:p>
    <w:p w14:paraId="1416A15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Ευχαριστώ, κύριε Πρόεδρε. </w:t>
      </w:r>
    </w:p>
    <w:p w14:paraId="1416A15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και ψηφίζουμε στην Ολομέλεια της Βουλής το σχέδιο νόμου για την τροποποίηση του ν.2939/2001 για τη</w:t>
      </w:r>
      <w:r>
        <w:rPr>
          <w:rFonts w:eastAsia="Times New Roman" w:cs="Times New Roman"/>
          <w:szCs w:val="24"/>
        </w:rPr>
        <w:t xml:space="preserve">ν εναλλακτική διαχείριση των συσκευασιών και άλλων προϊόντων, την προσαρμογή στην </w:t>
      </w:r>
      <w:r>
        <w:rPr>
          <w:rFonts w:eastAsia="Times New Roman" w:cs="Times New Roman"/>
          <w:szCs w:val="24"/>
        </w:rPr>
        <w:lastRenderedPageBreak/>
        <w:t>Οδηγία 2015/720/ΕΕ, τη ρύθμιση θεμάτων του Ελληνικού Οργανισμού Ανακύκλωσης και άλλες διατάξεις, την αναθεώρηση</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του νομικού πλαισίου για διαλογή στην πηγή και την αν</w:t>
      </w:r>
      <w:r>
        <w:rPr>
          <w:rFonts w:eastAsia="Times New Roman" w:cs="Times New Roman"/>
          <w:szCs w:val="24"/>
        </w:rPr>
        <w:t xml:space="preserve">ακύκλωση, την οικολογική διαχείριση των απορριμμάτων. Πρόκειται για ένα θέμα με διαστάσεις που αφορούν ολόκληρο τον πλανήτη και όχι μόνο τη χώρα μας. </w:t>
      </w:r>
    </w:p>
    <w:p w14:paraId="1416A15B" w14:textId="77777777" w:rsidR="002F1EDC" w:rsidRDefault="00F01CE6">
      <w:pPr>
        <w:spacing w:line="600" w:lineRule="auto"/>
        <w:ind w:firstLine="720"/>
        <w:jc w:val="both"/>
        <w:rPr>
          <w:rFonts w:eastAsia="Times New Roman"/>
          <w:szCs w:val="24"/>
        </w:rPr>
      </w:pPr>
      <w:r>
        <w:rPr>
          <w:rFonts w:eastAsia="Times New Roman"/>
          <w:szCs w:val="24"/>
        </w:rPr>
        <w:t>Το καμπανάκι του κινδύνου για τον πλανήτη και την ανθρωπότητα κρούουν πολλοί επιστήμονες και ο ίδιος ο ΟΗ</w:t>
      </w:r>
      <w:r>
        <w:rPr>
          <w:rFonts w:eastAsia="Times New Roman"/>
          <w:szCs w:val="24"/>
        </w:rPr>
        <w:t>Ε. Ο γνωστός επιστήμονας Λέστερ Μπράουν έγραψε μια σειρά βιβλία και στο τελευταίο, που έχει μεταφραστεί και στην Ελλάδα, «Ο πλανήτης στα όριά του»</w:t>
      </w:r>
      <w:r>
        <w:rPr>
          <w:rFonts w:eastAsia="Times New Roman"/>
          <w:szCs w:val="24"/>
        </w:rPr>
        <w:t>,</w:t>
      </w:r>
      <w:r>
        <w:rPr>
          <w:rFonts w:eastAsia="Times New Roman"/>
          <w:szCs w:val="24"/>
        </w:rPr>
        <w:t xml:space="preserve"> προτείνει ένα σχέδιο σωτηρίας του πλανήτη με δραστικά μέτρα και αλλαγές. </w:t>
      </w:r>
    </w:p>
    <w:p w14:paraId="1416A15C" w14:textId="77777777" w:rsidR="002F1EDC" w:rsidRDefault="00F01CE6">
      <w:pPr>
        <w:spacing w:line="600" w:lineRule="auto"/>
        <w:ind w:firstLine="720"/>
        <w:jc w:val="both"/>
        <w:rPr>
          <w:rFonts w:eastAsia="Times New Roman"/>
          <w:szCs w:val="24"/>
        </w:rPr>
      </w:pPr>
      <w:r>
        <w:rPr>
          <w:rFonts w:eastAsia="Times New Roman"/>
          <w:szCs w:val="24"/>
        </w:rPr>
        <w:t xml:space="preserve">Ο δικός μας οικονομολόγος και </w:t>
      </w:r>
      <w:r>
        <w:rPr>
          <w:rFonts w:eastAsia="Times New Roman"/>
          <w:szCs w:val="24"/>
        </w:rPr>
        <w:t>Πρύτανης του Οικονομικού Πανεπιστημίου κ. Θεόδωρος Λιανός στο βιβλίο</w:t>
      </w:r>
      <w:r>
        <w:rPr>
          <w:rFonts w:eastAsia="Times New Roman"/>
          <w:szCs w:val="24"/>
        </w:rPr>
        <w:t>:</w:t>
      </w:r>
      <w:r>
        <w:rPr>
          <w:rFonts w:eastAsia="Times New Roman"/>
          <w:szCs w:val="24"/>
        </w:rPr>
        <w:t xml:space="preserve"> «Ευημερία χωρίς ανάπτυξη» μιλάει, επίσης, για το αδιέξοδο του τρόπου ζωής και την απερισκεψία του σύγχρονου ανθρώπου. </w:t>
      </w:r>
    </w:p>
    <w:p w14:paraId="1416A15D" w14:textId="77777777" w:rsidR="002F1EDC" w:rsidRDefault="00F01CE6">
      <w:pPr>
        <w:spacing w:line="600" w:lineRule="auto"/>
        <w:ind w:firstLine="720"/>
        <w:jc w:val="both"/>
        <w:rPr>
          <w:rFonts w:eastAsia="Times New Roman"/>
          <w:szCs w:val="24"/>
        </w:rPr>
      </w:pPr>
      <w:r>
        <w:rPr>
          <w:rFonts w:eastAsia="Times New Roman"/>
          <w:szCs w:val="24"/>
        </w:rPr>
        <w:t xml:space="preserve">Ο δημοσιογράφος </w:t>
      </w:r>
      <w:proofErr w:type="spellStart"/>
      <w:r>
        <w:rPr>
          <w:rFonts w:eastAsia="Times New Roman"/>
          <w:szCs w:val="24"/>
        </w:rPr>
        <w:t>Χερβέ</w:t>
      </w:r>
      <w:proofErr w:type="spellEnd"/>
      <w:r>
        <w:rPr>
          <w:rFonts w:eastAsia="Times New Roman"/>
          <w:szCs w:val="24"/>
        </w:rPr>
        <w:t xml:space="preserve"> </w:t>
      </w:r>
      <w:proofErr w:type="spellStart"/>
      <w:r>
        <w:rPr>
          <w:rFonts w:eastAsia="Times New Roman"/>
          <w:szCs w:val="24"/>
        </w:rPr>
        <w:t>Κεμπφ</w:t>
      </w:r>
      <w:proofErr w:type="spellEnd"/>
      <w:r>
        <w:rPr>
          <w:rFonts w:eastAsia="Times New Roman"/>
          <w:szCs w:val="24"/>
        </w:rPr>
        <w:t xml:space="preserve"> πάνω από είκοσι χρόνια γράφει για το πε</w:t>
      </w:r>
      <w:r>
        <w:rPr>
          <w:rFonts w:eastAsia="Times New Roman"/>
          <w:szCs w:val="24"/>
        </w:rPr>
        <w:t>ριβάλλον και την οικολογία. Στο βιβλίο του</w:t>
      </w:r>
      <w:r>
        <w:rPr>
          <w:rFonts w:eastAsia="Times New Roman"/>
          <w:szCs w:val="24"/>
        </w:rPr>
        <w:t>:</w:t>
      </w:r>
      <w:r>
        <w:rPr>
          <w:rFonts w:eastAsia="Times New Roman"/>
          <w:szCs w:val="24"/>
        </w:rPr>
        <w:t xml:space="preserve"> «Πώς οι πλούσιοι καταστρέφουν τον πλανήτη» περιγράφει τα αδιέξοδα. Θα αναφέρω δύο αποσπάσματα από το βιβλίο του δημοσιογράφου </w:t>
      </w:r>
      <w:proofErr w:type="spellStart"/>
      <w:r>
        <w:rPr>
          <w:rFonts w:eastAsia="Times New Roman"/>
          <w:szCs w:val="24"/>
        </w:rPr>
        <w:t>Χερβέ</w:t>
      </w:r>
      <w:proofErr w:type="spellEnd"/>
      <w:r>
        <w:rPr>
          <w:rFonts w:eastAsia="Times New Roman"/>
          <w:szCs w:val="24"/>
        </w:rPr>
        <w:t xml:space="preserve"> </w:t>
      </w:r>
      <w:proofErr w:type="spellStart"/>
      <w:r>
        <w:rPr>
          <w:rFonts w:eastAsia="Times New Roman"/>
          <w:szCs w:val="24"/>
        </w:rPr>
        <w:t>Κεμπφ</w:t>
      </w:r>
      <w:proofErr w:type="spellEnd"/>
      <w:r>
        <w:rPr>
          <w:rFonts w:eastAsia="Times New Roman"/>
          <w:szCs w:val="24"/>
        </w:rPr>
        <w:t>: «Η καταστροφή προέρχεται από ένα σύστημα καθοδηγούμενο από το κυρίαρχο στ</w:t>
      </w:r>
      <w:r>
        <w:rPr>
          <w:rFonts w:eastAsia="Times New Roman"/>
          <w:szCs w:val="24"/>
        </w:rPr>
        <w:t xml:space="preserve">ρώμα, το οποίο σήμερα δεν διαθέτει άλλη κινητήρια δύναμη από την απληστία». Και συνεχίζει «Οι άνθρωποι θέλουν να ανέλθουν στην </w:t>
      </w:r>
      <w:r>
        <w:rPr>
          <w:rFonts w:eastAsia="Times New Roman"/>
          <w:szCs w:val="24"/>
        </w:rPr>
        <w:lastRenderedPageBreak/>
        <w:t>κοινωνική ιεραρχία μιμούμενοι τον τρόπο κατανάλωσης της ανώτερης τάξης. Η τάξη αυτή μεταδίδει σε όλη την κοινωνία τη δική της ιδε</w:t>
      </w:r>
      <w:r>
        <w:rPr>
          <w:rFonts w:eastAsia="Times New Roman"/>
          <w:szCs w:val="24"/>
        </w:rPr>
        <w:t xml:space="preserve">ολογία του υπερκαταναλωτισμού». </w:t>
      </w:r>
    </w:p>
    <w:p w14:paraId="1416A15E" w14:textId="77777777" w:rsidR="002F1EDC" w:rsidRDefault="00F01CE6">
      <w:pPr>
        <w:spacing w:line="600" w:lineRule="auto"/>
        <w:ind w:firstLine="720"/>
        <w:jc w:val="both"/>
        <w:rPr>
          <w:rFonts w:eastAsia="Times New Roman"/>
          <w:szCs w:val="24"/>
        </w:rPr>
      </w:pPr>
      <w:r>
        <w:rPr>
          <w:rFonts w:eastAsia="Times New Roman"/>
          <w:szCs w:val="24"/>
        </w:rPr>
        <w:t xml:space="preserve">Δεν μίλησα για γραπτά του Μάρεϊ </w:t>
      </w:r>
      <w:proofErr w:type="spellStart"/>
      <w:r>
        <w:rPr>
          <w:rFonts w:eastAsia="Times New Roman"/>
          <w:szCs w:val="24"/>
        </w:rPr>
        <w:t>Μπούκτσιν</w:t>
      </w:r>
      <w:proofErr w:type="spellEnd"/>
      <w:r>
        <w:rPr>
          <w:rFonts w:eastAsia="Times New Roman"/>
          <w:szCs w:val="24"/>
        </w:rPr>
        <w:t>. Μίλησα για επιστήμονες του συστήματος</w:t>
      </w:r>
      <w:r>
        <w:rPr>
          <w:rFonts w:eastAsia="Times New Roman"/>
          <w:szCs w:val="24"/>
        </w:rPr>
        <w:t>,</w:t>
      </w:r>
      <w:r>
        <w:rPr>
          <w:rFonts w:eastAsia="Times New Roman"/>
          <w:szCs w:val="24"/>
        </w:rPr>
        <w:t xml:space="preserve"> που προειδοποιούν για τον μεγάλο κίνδυνο, την πιθανή κατάρρευση. Να πω όμως και κάτι από τον Μάρεϊ </w:t>
      </w:r>
      <w:proofErr w:type="spellStart"/>
      <w:r>
        <w:rPr>
          <w:rFonts w:eastAsia="Times New Roman"/>
          <w:szCs w:val="24"/>
        </w:rPr>
        <w:t>Μπούκτσιν</w:t>
      </w:r>
      <w:proofErr w:type="spellEnd"/>
      <w:r>
        <w:rPr>
          <w:rFonts w:eastAsia="Times New Roman"/>
          <w:szCs w:val="24"/>
        </w:rPr>
        <w:t xml:space="preserve"> για να ικανοποιήσω τον φίλο μου </w:t>
      </w:r>
      <w:r>
        <w:rPr>
          <w:rFonts w:eastAsia="Times New Roman"/>
          <w:szCs w:val="24"/>
        </w:rPr>
        <w:t xml:space="preserve">εισηγητή του ΚΚΕ. Έλεγε, λοιπόν, ο Μάρεϊ </w:t>
      </w:r>
      <w:proofErr w:type="spellStart"/>
      <w:r>
        <w:rPr>
          <w:rFonts w:eastAsia="Times New Roman"/>
          <w:szCs w:val="24"/>
        </w:rPr>
        <w:t>Μπούκτσιν</w:t>
      </w:r>
      <w:proofErr w:type="spellEnd"/>
      <w:r>
        <w:rPr>
          <w:rFonts w:eastAsia="Times New Roman"/>
          <w:szCs w:val="24"/>
        </w:rPr>
        <w:t xml:space="preserve"> ότι το καπιταλιστικό σύστημα δεν μπορεί να γίνει οικολογικό ή μάλλον μπορεί να γίνει οικολογικό όσο ένας σαρκοβόρος κροκόδειλος μπορεί να τρώει χόρτα ή όσο ένα λιοντάρι μπορεί να ζει ειρηνικά με τα πρόβατα</w:t>
      </w:r>
      <w:r>
        <w:rPr>
          <w:rFonts w:eastAsia="Times New Roman"/>
          <w:szCs w:val="24"/>
        </w:rPr>
        <w:t>.</w:t>
      </w:r>
    </w:p>
    <w:p w14:paraId="1416A15F" w14:textId="77777777" w:rsidR="002F1EDC" w:rsidRDefault="00F01CE6">
      <w:pPr>
        <w:spacing w:line="600" w:lineRule="auto"/>
        <w:ind w:firstLine="720"/>
        <w:jc w:val="both"/>
        <w:rPr>
          <w:rFonts w:eastAsia="Times New Roman"/>
          <w:szCs w:val="24"/>
        </w:rPr>
      </w:pPr>
      <w:r>
        <w:rPr>
          <w:rFonts w:eastAsia="Times New Roman"/>
          <w:szCs w:val="24"/>
        </w:rPr>
        <w:t xml:space="preserve">Στη σημερινή εισήγηση, θα επαναλάβω μερικά στοιχεία που ανέφερα στις συνεδριάσεις της </w:t>
      </w:r>
      <w:r>
        <w:rPr>
          <w:rFonts w:eastAsia="Times New Roman"/>
          <w:szCs w:val="24"/>
        </w:rPr>
        <w:t>ε</w:t>
      </w:r>
      <w:r>
        <w:rPr>
          <w:rFonts w:eastAsia="Times New Roman"/>
          <w:szCs w:val="24"/>
        </w:rPr>
        <w:t xml:space="preserve">πιτροπής για την κατάσταση στον πλανήτη και στη χώρα μας, κυρίως, για την ενημέρωση των πολιτών. Η ζωή στον πλανήτη βρίσκεται σε μια επικίνδυνη καμπή και δύο είναι οι </w:t>
      </w:r>
      <w:r>
        <w:rPr>
          <w:rFonts w:eastAsia="Times New Roman"/>
          <w:szCs w:val="24"/>
        </w:rPr>
        <w:t>βασικοί παράγοντες: Ο ένας είναι η αύξηση του παγκόσμιου πληθυσμού και ο δεύτερος είναι ο καταναλωτισμός με σπατάλη των φυσικών πόρων και γενικά ο άκρατος ανταγωνισμός για τα κέρδη, που συνδέεται με πολέμους και τεράστιες δαπάνες εξοπλισμών. Ρόλο παίζουν κ</w:t>
      </w:r>
      <w:r>
        <w:rPr>
          <w:rFonts w:eastAsia="Times New Roman"/>
          <w:szCs w:val="24"/>
        </w:rPr>
        <w:t xml:space="preserve">αι οι εθνικισμοί που υποθάλπουν αυτά τα φαινόμενα και αρκετές φορές είναι υποκινούμενοι. </w:t>
      </w:r>
    </w:p>
    <w:p w14:paraId="1416A160" w14:textId="77777777" w:rsidR="002F1EDC" w:rsidRDefault="00F01CE6">
      <w:pPr>
        <w:spacing w:line="600" w:lineRule="auto"/>
        <w:ind w:firstLine="720"/>
        <w:jc w:val="both"/>
        <w:rPr>
          <w:rFonts w:eastAsia="Times New Roman"/>
          <w:szCs w:val="24"/>
        </w:rPr>
      </w:pPr>
      <w:r>
        <w:rPr>
          <w:rFonts w:eastAsia="Times New Roman"/>
          <w:szCs w:val="24"/>
        </w:rPr>
        <w:t>Ο πλανήτης τον χρόνο της επανάστασης του 1821 είχε πληθυσμό περίπου 1 δι</w:t>
      </w:r>
      <w:r>
        <w:rPr>
          <w:rFonts w:eastAsia="Times New Roman"/>
          <w:szCs w:val="24"/>
        </w:rPr>
        <w:t>σεκατομμύριο</w:t>
      </w:r>
      <w:r>
        <w:rPr>
          <w:rFonts w:eastAsia="Times New Roman"/>
          <w:szCs w:val="24"/>
        </w:rPr>
        <w:t>, το έτος 1950 περίπου 2,5 δι</w:t>
      </w:r>
      <w:r>
        <w:rPr>
          <w:rFonts w:eastAsia="Times New Roman"/>
          <w:szCs w:val="24"/>
        </w:rPr>
        <w:t>σεκατομμύρια</w:t>
      </w:r>
      <w:r>
        <w:rPr>
          <w:rFonts w:eastAsia="Times New Roman"/>
          <w:szCs w:val="24"/>
        </w:rPr>
        <w:t xml:space="preserve">, ενώ τώρα έχει πληθυσμό </w:t>
      </w:r>
      <w:r>
        <w:rPr>
          <w:rFonts w:eastAsia="Times New Roman"/>
          <w:szCs w:val="24"/>
        </w:rPr>
        <w:lastRenderedPageBreak/>
        <w:t>7,4 δι</w:t>
      </w:r>
      <w:r>
        <w:rPr>
          <w:rFonts w:eastAsia="Times New Roman"/>
          <w:szCs w:val="24"/>
        </w:rPr>
        <w:t>σεκατομμύρ</w:t>
      </w:r>
      <w:r>
        <w:rPr>
          <w:rFonts w:eastAsia="Times New Roman"/>
          <w:szCs w:val="24"/>
        </w:rPr>
        <w:t>ια</w:t>
      </w:r>
      <w:r>
        <w:rPr>
          <w:rFonts w:eastAsia="Times New Roman"/>
          <w:szCs w:val="24"/>
        </w:rPr>
        <w:t>. Στα χρόνια τα δικά μας τριπλασιάστηκε ο πληθυσμός του πλανήτη. Τώρα αυξάνεται κατά ένα δισεκατομμύριο κάθε δωδεκάμισι με δεκατρία χρόνια. Παράλληλα, αυξήθηκε η μέση κατανάλωση σε κάθε επίπεδο, υλικά, ξύλο, μέταλλα, πετρέλαιο, τρόφιμα, νερό και βέβαια α</w:t>
      </w:r>
      <w:r>
        <w:rPr>
          <w:rFonts w:eastAsia="Times New Roman"/>
          <w:szCs w:val="24"/>
        </w:rPr>
        <w:t xml:space="preserve">ύξηση κατανάλωσης σε όλα τα είδη της ενέργειας. </w:t>
      </w:r>
    </w:p>
    <w:p w14:paraId="1416A161" w14:textId="77777777" w:rsidR="002F1EDC" w:rsidRDefault="00F01CE6">
      <w:pPr>
        <w:spacing w:line="600" w:lineRule="auto"/>
        <w:ind w:firstLine="720"/>
        <w:jc w:val="both"/>
        <w:rPr>
          <w:rFonts w:eastAsia="Times New Roman"/>
          <w:szCs w:val="24"/>
        </w:rPr>
      </w:pPr>
      <w:r>
        <w:rPr>
          <w:rFonts w:eastAsia="Times New Roman"/>
          <w:szCs w:val="24"/>
        </w:rPr>
        <w:t>Το παγκόσμιο κατά κεφαλήν ΑΕΠ το 1970 ήταν περίπου 4.700 δολάρια και το 2015 έγινε περίπου 7.000 δολάρια, ενώ στην Ελλάδα 18.000 δολάρια. Στη χώρα μας σπαταλάμε αλόγιστα τους φυσικούς πόρους. Τα νερά άρδευση</w:t>
      </w:r>
      <w:r>
        <w:rPr>
          <w:rFonts w:eastAsia="Times New Roman"/>
          <w:szCs w:val="24"/>
        </w:rPr>
        <w:t>ς σε πολλές περιοχές, παραδείγματος χάριν στη Θεσσαλία, έχουν αντληθεί και αντλούνται χωρίς λογική και μέτρο. Οι υδροφόροι ορίζοντες πέφτουν σε πολύ χαμηλές στάθμες με επικίνδυνες συνέπειες. Τα εδάφη μας χάνουν την παραγωγική τους ικανότητα με τον χρόνο. Ο</w:t>
      </w:r>
      <w:r>
        <w:rPr>
          <w:rFonts w:eastAsia="Times New Roman"/>
          <w:szCs w:val="24"/>
        </w:rPr>
        <w:t xml:space="preserve">ι λίμνες, οι θάλασσες και τα ποτάμια ρυπαίνονται και χάνουν τα αποθέματα ψαριών, τα αποθέματα λιγνίτη και άλλων ορυκτών, πεπερασμένοι πόροι, λιγοστεύουν και σε λίγες δεκαετίες εξαντλούνται. </w:t>
      </w:r>
    </w:p>
    <w:p w14:paraId="1416A162" w14:textId="77777777" w:rsidR="002F1EDC" w:rsidRDefault="00F01CE6">
      <w:pPr>
        <w:spacing w:line="600" w:lineRule="auto"/>
        <w:ind w:firstLine="720"/>
        <w:jc w:val="both"/>
        <w:rPr>
          <w:rFonts w:eastAsia="Times New Roman"/>
          <w:szCs w:val="24"/>
        </w:rPr>
      </w:pPr>
      <w:r>
        <w:rPr>
          <w:rFonts w:eastAsia="Times New Roman"/>
          <w:szCs w:val="24"/>
        </w:rPr>
        <w:t>Τα προβλήματα, όμως, σήμερα ξεπερνούν τα κρατικά σύνορα. Οι κλιμα</w:t>
      </w:r>
      <w:r>
        <w:rPr>
          <w:rFonts w:eastAsia="Times New Roman"/>
          <w:szCs w:val="24"/>
        </w:rPr>
        <w:t xml:space="preserve">τικές αλλαγές, η μείωση των </w:t>
      </w:r>
      <w:proofErr w:type="spellStart"/>
      <w:r>
        <w:rPr>
          <w:rFonts w:eastAsia="Times New Roman"/>
          <w:szCs w:val="24"/>
        </w:rPr>
        <w:t>ιχθυοαποθεμάτων</w:t>
      </w:r>
      <w:proofErr w:type="spellEnd"/>
      <w:r>
        <w:rPr>
          <w:rFonts w:eastAsia="Times New Roman"/>
          <w:szCs w:val="24"/>
        </w:rPr>
        <w:t xml:space="preserve">, η μείωση της απόδοσης των ενεργειών, αφορούν όλους τους ανθρώπους του πλανήτη. </w:t>
      </w:r>
    </w:p>
    <w:p w14:paraId="1416A163" w14:textId="77777777" w:rsidR="002F1EDC" w:rsidRDefault="00F01CE6">
      <w:pPr>
        <w:spacing w:line="600" w:lineRule="auto"/>
        <w:ind w:firstLine="720"/>
        <w:jc w:val="both"/>
        <w:rPr>
          <w:rFonts w:eastAsia="Times New Roman"/>
          <w:szCs w:val="24"/>
        </w:rPr>
      </w:pPr>
      <w:r>
        <w:rPr>
          <w:rFonts w:eastAsia="Times New Roman"/>
          <w:szCs w:val="24"/>
        </w:rPr>
        <w:t>Στην Ελλάδα εισάγουμε σιτάρι, με αποτέλεσμα να μας ενδιαφέρει τι γίνεται στις περιοχές που παράγεται. Ακόμα και το πετρέλαιο που με</w:t>
      </w:r>
      <w:r>
        <w:rPr>
          <w:rFonts w:eastAsia="Times New Roman"/>
          <w:szCs w:val="24"/>
        </w:rPr>
        <w:t xml:space="preserve"> την καύση του καταστρέφει </w:t>
      </w:r>
      <w:r>
        <w:rPr>
          <w:rFonts w:eastAsia="Times New Roman"/>
          <w:szCs w:val="24"/>
        </w:rPr>
        <w:lastRenderedPageBreak/>
        <w:t>το κλίμα είναι πεπερασμένος πόρος και το χρειάζεται η ανθρωπότητα, όχι για να το κάψει, αλλά και για άλλες χρήσεις.</w:t>
      </w:r>
    </w:p>
    <w:p w14:paraId="1416A164" w14:textId="77777777" w:rsidR="002F1EDC" w:rsidRDefault="00F01CE6">
      <w:pPr>
        <w:spacing w:line="600" w:lineRule="auto"/>
        <w:ind w:firstLine="720"/>
        <w:jc w:val="both"/>
        <w:rPr>
          <w:rFonts w:eastAsia="Times New Roman"/>
          <w:szCs w:val="24"/>
        </w:rPr>
      </w:pPr>
      <w:r>
        <w:rPr>
          <w:rFonts w:eastAsia="Times New Roman"/>
          <w:szCs w:val="24"/>
        </w:rPr>
        <w:t>Είναι μελετημένο ότι με το μοντέλο παραγωγής, κατανάλωσης, αλλά και διαχείρισης των φυσικών πόρων</w:t>
      </w:r>
      <w:r>
        <w:rPr>
          <w:rFonts w:eastAsia="Times New Roman"/>
          <w:szCs w:val="24"/>
        </w:rPr>
        <w:t>,</w:t>
      </w:r>
      <w:r>
        <w:rPr>
          <w:rFonts w:eastAsia="Times New Roman"/>
          <w:szCs w:val="24"/>
        </w:rPr>
        <w:t xml:space="preserve"> που έχουμε υπο</w:t>
      </w:r>
      <w:r>
        <w:rPr>
          <w:rFonts w:eastAsia="Times New Roman"/>
          <w:szCs w:val="24"/>
        </w:rPr>
        <w:t xml:space="preserve">νομεύουμε τη ζωή των επόμενων γενεών. Υπονομεύουμε τη ζωή των ανθρώπων, αλλά και γενικά τη ζωή των άλλων όντων στον πλανήτη. Η αλλαγή στάσης ζωής και προτεραιοτήτων είναι θέμα ηθικής, είναι θέμα ποιότητας ζωής, αλλά και θέμα βιώσιμης οικονομίας. </w:t>
      </w:r>
    </w:p>
    <w:p w14:paraId="1416A16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Σήμερα εί</w:t>
      </w:r>
      <w:r>
        <w:rPr>
          <w:rFonts w:eastAsia="Times New Roman" w:cs="Times New Roman"/>
          <w:szCs w:val="24"/>
        </w:rPr>
        <w:t>ναι αναγκαίο, όσο ποτέ άλλοτε, να διαμορφωθεί ένα παγκόσμιο σχέδιο επιβίωσης. Το σχέδιο αυτό πρέπει να εξειδικεύεται σε κάθε ενότητα κρατών, όπως η Ευρωπαϊκή Ένωση, και σε κάθε χώρα, κάτι ανάλογο με τους στόχους περιορισμού των αερίων του θερμοκηπίου. Το θ</w:t>
      </w:r>
      <w:r>
        <w:rPr>
          <w:rFonts w:eastAsia="Times New Roman" w:cs="Times New Roman"/>
          <w:szCs w:val="24"/>
        </w:rPr>
        <w:t>έμα είναι τέτοιο</w:t>
      </w:r>
      <w:r>
        <w:rPr>
          <w:rFonts w:eastAsia="Times New Roman" w:cs="Times New Roman"/>
          <w:szCs w:val="24"/>
        </w:rPr>
        <w:t>,</w:t>
      </w:r>
      <w:r>
        <w:rPr>
          <w:rFonts w:eastAsia="Times New Roman" w:cs="Times New Roman"/>
          <w:szCs w:val="24"/>
        </w:rPr>
        <w:t xml:space="preserve"> που δεν πρέπει να περιορίζεται στις κλιματικές αλλαγές, αλλά στον τρόπο παραγωγής και προστασίας της φύσης, στην αλλαγή του καταναλωτικού προτύπου και την ορθή διαχείριση των φυσικών πόρων. </w:t>
      </w:r>
    </w:p>
    <w:p w14:paraId="1416A16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Στον ανταγωνισμό για μεγάλα κέρδη των πολυεθνικ</w:t>
      </w:r>
      <w:r>
        <w:rPr>
          <w:rFonts w:eastAsia="Times New Roman" w:cs="Times New Roman"/>
          <w:szCs w:val="24"/>
        </w:rPr>
        <w:t>ών επιχειρήσεων δεν χωράει τέτοιος σχεδιασμός. Αυτό το σχέδιο δεν μπορούν να το κάνουν οι αγορές. Θα το κάνουν οι κοινωνίες, εκείνες οι κυβερνήσεις που το κατανοούν και νοιάζονται για όλους τους ανθρώπους και όχι για τα κέρδη των πολυεθνικών.</w:t>
      </w:r>
    </w:p>
    <w:p w14:paraId="1416A16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Στη χώρα μας </w:t>
      </w:r>
      <w:r>
        <w:rPr>
          <w:rFonts w:eastAsia="Times New Roman" w:cs="Times New Roman"/>
          <w:szCs w:val="24"/>
        </w:rPr>
        <w:t>η κυβερνητική Πλειοψηφία περιλαμβάνει έμμεσα και τους Οικολόγους Πράσινους</w:t>
      </w:r>
      <w:r>
        <w:rPr>
          <w:rFonts w:eastAsia="Times New Roman" w:cs="Times New Roman"/>
          <w:szCs w:val="24"/>
        </w:rPr>
        <w:t>,</w:t>
      </w:r>
      <w:r>
        <w:rPr>
          <w:rFonts w:eastAsia="Times New Roman" w:cs="Times New Roman"/>
          <w:szCs w:val="24"/>
        </w:rPr>
        <w:t xml:space="preserve"> που συνεισφέρουν σε αυτήν την κατεύθυνση.</w:t>
      </w:r>
    </w:p>
    <w:p w14:paraId="1416A16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Στην Ελλάδα μείναμε πίσω από τον μέσο όρο της Ευρωπαϊκής Ένωσης στους περισσότερους δείκτες ορθής διαχείρισης. Ειδικά στην ανακύκλωση τα π</w:t>
      </w:r>
      <w:r>
        <w:rPr>
          <w:rFonts w:eastAsia="Times New Roman" w:cs="Times New Roman"/>
          <w:szCs w:val="24"/>
        </w:rPr>
        <w:t>οσοστά είναι απογοητευτικά. Το μεγαλύτερο μέρος των δημοτικών αποβλήτων της Ελλάδας καταλήγει σε χώρους υγειονομικής ταφής σε ποσοστό 81% με 83%. Στην Ευρωπαϊκή Ένωση το ποσοστό είναι 31% κατά μέσο όρο. Σε μερικές χώρες αυτό που καταλήγει στους χώρους ταφή</w:t>
      </w:r>
      <w:r>
        <w:rPr>
          <w:rFonts w:eastAsia="Times New Roman" w:cs="Times New Roman"/>
          <w:szCs w:val="24"/>
        </w:rPr>
        <w:t>ς είναι κάτω από 10%.</w:t>
      </w:r>
    </w:p>
    <w:p w14:paraId="1416A16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Στην Ελλάδα ανακυκλώνεται μόλις το 16%, ενώ στην Ευρωπαϊκή Ένωση ανακυκλώνεται το 27%, </w:t>
      </w:r>
      <w:proofErr w:type="spellStart"/>
      <w:r>
        <w:rPr>
          <w:rFonts w:eastAsia="Times New Roman" w:cs="Times New Roman"/>
          <w:szCs w:val="24"/>
        </w:rPr>
        <w:t>λιπασματοποιείται</w:t>
      </w:r>
      <w:proofErr w:type="spellEnd"/>
      <w:r>
        <w:rPr>
          <w:rFonts w:eastAsia="Times New Roman" w:cs="Times New Roman"/>
          <w:szCs w:val="24"/>
        </w:rPr>
        <w:t xml:space="preserve">, μέσω </w:t>
      </w:r>
      <w:proofErr w:type="spellStart"/>
      <w:r>
        <w:rPr>
          <w:rFonts w:eastAsia="Times New Roman" w:cs="Times New Roman"/>
          <w:szCs w:val="24"/>
        </w:rPr>
        <w:t>κομποστοποίησης</w:t>
      </w:r>
      <w:proofErr w:type="spellEnd"/>
      <w:r>
        <w:rPr>
          <w:rFonts w:eastAsia="Times New Roman" w:cs="Times New Roman"/>
          <w:szCs w:val="24"/>
        </w:rPr>
        <w:t xml:space="preserve"> κ.λπ., μόνο το 3%, ενώ το ποσοστό στην Ευρωπαϊκή Ένωση είναι 15%. Είμαστε στους τελευταίους της Ευρώπης όσο</w:t>
      </w:r>
      <w:r>
        <w:rPr>
          <w:rFonts w:eastAsia="Times New Roman" w:cs="Times New Roman"/>
          <w:szCs w:val="24"/>
        </w:rPr>
        <w:t xml:space="preserve">ν αφορά </w:t>
      </w:r>
      <w:r>
        <w:rPr>
          <w:rFonts w:eastAsia="Times New Roman" w:cs="Times New Roman"/>
          <w:szCs w:val="24"/>
        </w:rPr>
        <w:t>σ</w:t>
      </w:r>
      <w:r>
        <w:rPr>
          <w:rFonts w:eastAsia="Times New Roman" w:cs="Times New Roman"/>
          <w:szCs w:val="24"/>
        </w:rPr>
        <w:t xml:space="preserve">την ανακύκλωση και </w:t>
      </w:r>
      <w:proofErr w:type="spellStart"/>
      <w:r>
        <w:rPr>
          <w:rFonts w:eastAsia="Times New Roman" w:cs="Times New Roman"/>
          <w:szCs w:val="24"/>
        </w:rPr>
        <w:t>επανάχρηση</w:t>
      </w:r>
      <w:proofErr w:type="spellEnd"/>
      <w:r>
        <w:rPr>
          <w:rFonts w:eastAsia="Times New Roman" w:cs="Times New Roman"/>
          <w:szCs w:val="24"/>
        </w:rPr>
        <w:t>. Αυτό τα λέει όλα για την πολιτική των προηγούμενων κυβερνήσεων και των περιφερειών, γιατί οι περιφέρειες έχουν σπουδαίο ρόλο σε αυτά τα ζητήματα.</w:t>
      </w:r>
    </w:p>
    <w:p w14:paraId="1416A16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παράδειγμα, ο σχεδιασμός στην Περιφέρεια Αττικής των μεγάλων εργοσ</w:t>
      </w:r>
      <w:r>
        <w:rPr>
          <w:rFonts w:eastAsia="Times New Roman" w:cs="Times New Roman"/>
          <w:szCs w:val="24"/>
        </w:rPr>
        <w:t xml:space="preserve">τασίων επεξεργασίας σύμμεικτων απορριμμάτων, με εγγύηση προσκόμισης τεράστιων ποσοτήτων σύμμεικτων απορριμμάτων, αναιρούσε την ίδια την ανακύκλωση. Όταν υπόσχεσαι ότι θα πας τόσα πολλά, σχεδόν όσα παράγονται, τότε δεν έχει χώρο η ανακύκλωση. </w:t>
      </w:r>
    </w:p>
    <w:p w14:paraId="1416A16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Όσον αφορά τη</w:t>
      </w:r>
      <w:r>
        <w:rPr>
          <w:rFonts w:eastAsia="Times New Roman" w:cs="Times New Roman"/>
          <w:szCs w:val="24"/>
        </w:rPr>
        <w:t>ν περιορισμένη έκταση της περιβαλλοντικής εκπαίδευσης, αλλά και τον ρόλο των μέσων μαζικής ενημέρωσης και γενικά την ελλιπή ενημέρωση και ευαισθητοποίηση του πολίτη, είμαστε πίσω. Πρέπει να επιταχύνουμε τις διαδικασίες εξοικονόμησης και ορθής διαχείρισης τ</w:t>
      </w:r>
      <w:r>
        <w:rPr>
          <w:rFonts w:eastAsia="Times New Roman" w:cs="Times New Roman"/>
          <w:szCs w:val="24"/>
        </w:rPr>
        <w:t xml:space="preserve">ων φυσικών πόρων. Πρέπει να περάσουμε στη λογική της </w:t>
      </w:r>
      <w:proofErr w:type="spellStart"/>
      <w:r>
        <w:rPr>
          <w:rFonts w:eastAsia="Times New Roman" w:cs="Times New Roman"/>
          <w:szCs w:val="24"/>
        </w:rPr>
        <w:t>αειφορίας</w:t>
      </w:r>
      <w:proofErr w:type="spellEnd"/>
      <w:r>
        <w:rPr>
          <w:rFonts w:eastAsia="Times New Roman" w:cs="Times New Roman"/>
          <w:szCs w:val="24"/>
        </w:rPr>
        <w:t>. Η κυκλική οικονομία είναι βασικός συντελεστής για τη βιώσιμη οικονομία που όλοι συζητάμε, αλλά δεν την κάνουμε.</w:t>
      </w:r>
    </w:p>
    <w:p w14:paraId="1416A16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Να κάνω μια παρατήρηση για την τοποθέτηση του συναδέλφου του ΚΚΕ, που δεν ψηφίζε</w:t>
      </w:r>
      <w:r>
        <w:rPr>
          <w:rFonts w:eastAsia="Times New Roman" w:cs="Times New Roman"/>
          <w:szCs w:val="24"/>
        </w:rPr>
        <w:t>ι και το νομοσχέδιο. Συμφωνώ με την εκτίμησης κατ</w:t>
      </w:r>
      <w:r>
        <w:rPr>
          <w:rFonts w:eastAsia="Times New Roman" w:cs="Times New Roman"/>
          <w:szCs w:val="24"/>
        </w:rPr>
        <w:t xml:space="preserve">’ </w:t>
      </w:r>
      <w:r>
        <w:rPr>
          <w:rFonts w:eastAsia="Times New Roman" w:cs="Times New Roman"/>
          <w:szCs w:val="24"/>
        </w:rPr>
        <w:t>αρχάς ότι το σύστημα δεν αφήνει μεγάλα περιθώρια για κοινωνική και αλληλέγγυα οικονομία. Αυτό, όμως, διαφέρει από την άρνηση της προσπάθειας να οργανωθούν εναλλακτικές μορφές οικονομικής οργάνωσης. Όταν εί</w:t>
      </w:r>
      <w:r>
        <w:rPr>
          <w:rFonts w:eastAsia="Times New Roman" w:cs="Times New Roman"/>
          <w:szCs w:val="24"/>
        </w:rPr>
        <w:t>ναι πιο συλλογικές και πιο ήπιες αυτές οι οργανώσεις, είναι σίγουρα πιο καλές από τις καπιταλιστικές επιχειρήσεις. Αυτό έχει επιληφθεί η κοινωνική οικονομία σε πολλές χώρες με ποσοστό 10% του ΑΕΠ.</w:t>
      </w:r>
    </w:p>
    <w:p w14:paraId="1416A16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γιατί να καταδικάζουμε την κυκλική οικονομία; Δεν π</w:t>
      </w:r>
      <w:r>
        <w:rPr>
          <w:rFonts w:eastAsia="Times New Roman" w:cs="Times New Roman"/>
          <w:szCs w:val="24"/>
        </w:rPr>
        <w:t xml:space="preserve">ρέπει να σώσουμε ό,τι σώζεται εδώ και τώρα, στις συνθήκες που ζούμε; Κυκλική οικονομία δεν πρέπει να έχει και ο </w:t>
      </w:r>
      <w:r>
        <w:rPr>
          <w:rFonts w:eastAsia="Times New Roman" w:cs="Times New Roman"/>
          <w:szCs w:val="24"/>
        </w:rPr>
        <w:t>σ</w:t>
      </w:r>
      <w:r>
        <w:rPr>
          <w:rFonts w:eastAsia="Times New Roman" w:cs="Times New Roman"/>
          <w:szCs w:val="24"/>
        </w:rPr>
        <w:t xml:space="preserve">οσιαλισμός; Εκτιμώ ότι έχουν όλοι οι πολίτες όφελος και η λαϊκή οικογένεια να οικοδομήσουμε την κυκλική οικονομία, να μην πετάμε τίποτα. Αυτός </w:t>
      </w:r>
      <w:r>
        <w:rPr>
          <w:rFonts w:eastAsia="Times New Roman" w:cs="Times New Roman"/>
          <w:szCs w:val="24"/>
        </w:rPr>
        <w:t>είναι ο στόχος. Να αναπτύσσουμε το μέταλλο, το γυαλί, το χαρτί και άλλα υλικά. Το γυαλί, το μπουκάλι της μπύρας, δεν είναι σκουπίδι. Σκουπίδι γίνεται όταν το βάζουμε μαζί με τις φλούδες και με τα υπολείμματα των φαγητών.</w:t>
      </w:r>
    </w:p>
    <w:p w14:paraId="1416A16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Τα οργανικά απόβλητα με τη </w:t>
      </w:r>
      <w:r>
        <w:rPr>
          <w:rFonts w:eastAsia="Times New Roman" w:cs="Times New Roman"/>
          <w:szCs w:val="24"/>
        </w:rPr>
        <w:t xml:space="preserve">διαδικασία της </w:t>
      </w:r>
      <w:proofErr w:type="spellStart"/>
      <w:r>
        <w:rPr>
          <w:rFonts w:eastAsia="Times New Roman" w:cs="Times New Roman"/>
          <w:szCs w:val="24"/>
        </w:rPr>
        <w:t>κομποστοποίησης</w:t>
      </w:r>
      <w:proofErr w:type="spellEnd"/>
      <w:r>
        <w:rPr>
          <w:rFonts w:eastAsia="Times New Roman" w:cs="Times New Roman"/>
          <w:szCs w:val="24"/>
        </w:rPr>
        <w:t xml:space="preserve"> να γίνονται λίπασμα. Τα κλαδέματα να μην καίγονται στα χωράφια, να επιστρέφουν στη γη με την </w:t>
      </w:r>
      <w:proofErr w:type="spellStart"/>
      <w:r>
        <w:rPr>
          <w:rFonts w:eastAsia="Times New Roman" w:cs="Times New Roman"/>
          <w:szCs w:val="24"/>
        </w:rPr>
        <w:t>κομποστοποίηση</w:t>
      </w:r>
      <w:proofErr w:type="spellEnd"/>
      <w:r>
        <w:rPr>
          <w:rFonts w:eastAsia="Times New Roman" w:cs="Times New Roman"/>
          <w:szCs w:val="24"/>
        </w:rPr>
        <w:t xml:space="preserve"> σαν λίπασμα ή τουλάχιστον να αξιοποιούνται ενεργειακά. Αυτή είναι η λογική της οικολογίας και της </w:t>
      </w:r>
      <w:proofErr w:type="spellStart"/>
      <w:r>
        <w:rPr>
          <w:rFonts w:eastAsia="Times New Roman" w:cs="Times New Roman"/>
          <w:szCs w:val="24"/>
        </w:rPr>
        <w:t>αειφορίας</w:t>
      </w:r>
      <w:proofErr w:type="spellEnd"/>
      <w:r>
        <w:rPr>
          <w:rFonts w:eastAsia="Times New Roman" w:cs="Times New Roman"/>
          <w:szCs w:val="24"/>
        </w:rPr>
        <w:t>. Αυτή είν</w:t>
      </w:r>
      <w:r>
        <w:rPr>
          <w:rFonts w:eastAsia="Times New Roman" w:cs="Times New Roman"/>
          <w:szCs w:val="24"/>
        </w:rPr>
        <w:t>αι η λογική της επιβίωσής μας.</w:t>
      </w:r>
    </w:p>
    <w:p w14:paraId="1416A16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Επομένως, το θέμα ανακύκλωση έχει διαστάσεις περιβαλλοντικές, αισθητικές, ηθικές και οικονομικές. Με αυτό το σκεπτικό, λοιπόν, συζητάμε και το συγκεκριμένο νομοσχέδιο.</w:t>
      </w:r>
    </w:p>
    <w:p w14:paraId="1416A17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Οι προτεραιότητες είναι: Πρώτον, η πρόληψη. Να μην έχουμε</w:t>
      </w:r>
      <w:r>
        <w:rPr>
          <w:rFonts w:eastAsia="Times New Roman" w:cs="Times New Roman"/>
          <w:szCs w:val="24"/>
        </w:rPr>
        <w:t xml:space="preserve"> παραγωγή αγαθών μιας χρήσης και υλικών</w:t>
      </w:r>
      <w:r>
        <w:rPr>
          <w:rFonts w:eastAsia="Times New Roman" w:cs="Times New Roman"/>
          <w:szCs w:val="24"/>
        </w:rPr>
        <w:t>,</w:t>
      </w:r>
      <w:r>
        <w:rPr>
          <w:rFonts w:eastAsia="Times New Roman" w:cs="Times New Roman"/>
          <w:szCs w:val="24"/>
        </w:rPr>
        <w:t xml:space="preserve"> που δεν διασπώνται. Δεύτερον, η </w:t>
      </w:r>
      <w:proofErr w:type="spellStart"/>
      <w:r>
        <w:rPr>
          <w:rFonts w:eastAsia="Times New Roman" w:cs="Times New Roman"/>
          <w:szCs w:val="24"/>
        </w:rPr>
        <w:t>επανάχρηση</w:t>
      </w:r>
      <w:proofErr w:type="spellEnd"/>
      <w:r>
        <w:rPr>
          <w:rFonts w:eastAsia="Times New Roman" w:cs="Times New Roman"/>
          <w:szCs w:val="24"/>
        </w:rPr>
        <w:t xml:space="preserve"> των υλικών. Τρίτη προτεραιότητα είναι η ανάκτηση πρώτων υλών μέσω ανακύκλωσης σε τέσσερα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ρεύματα. Τέταρτον, η άλλου είδους ανάκτηση αφού έχουν εξαντληθεί τα π</w:t>
      </w:r>
      <w:r>
        <w:rPr>
          <w:rFonts w:eastAsia="Times New Roman" w:cs="Times New Roman"/>
          <w:szCs w:val="24"/>
        </w:rPr>
        <w:t>ροηγούμενα στάδια, δηλαδή καλή διαχείριση των σύμμεικτων απορριμμάτων.</w:t>
      </w:r>
    </w:p>
    <w:p w14:paraId="1416A17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το νομοσχέδιο τροποποιείται το βασικό θεσμικό πλαίσιο για την οργάνωση της διαλογής στην πηγή και της ανακύκλωσης στη χώρα, δηλαδή ο ν.2939/2001.</w:t>
      </w:r>
    </w:p>
    <w:p w14:paraId="1416A172" w14:textId="77777777" w:rsidR="002F1EDC" w:rsidRDefault="00F01CE6">
      <w:pPr>
        <w:spacing w:line="600" w:lineRule="auto"/>
        <w:ind w:firstLine="720"/>
        <w:jc w:val="both"/>
        <w:rPr>
          <w:rFonts w:eastAsia="Times New Roman"/>
          <w:szCs w:val="24"/>
        </w:rPr>
      </w:pPr>
      <w:r>
        <w:rPr>
          <w:rFonts w:eastAsia="Times New Roman"/>
          <w:szCs w:val="24"/>
        </w:rPr>
        <w:t>Η αναγκαιότητα του νομοσχεδίου είναι</w:t>
      </w:r>
      <w:r>
        <w:rPr>
          <w:rFonts w:eastAsia="Times New Roman"/>
          <w:szCs w:val="24"/>
        </w:rPr>
        <w:t xml:space="preserve"> η εξής. Με την ανακύκλωση εξοικονομούνται πολύτιμες πρώτες ύλες που διαφορετικά εισάγονται και συχνά με μεγάλο οικονομικό και περιβαλλοντικό κόστος. </w:t>
      </w:r>
    </w:p>
    <w:p w14:paraId="1416A173" w14:textId="77777777" w:rsidR="002F1EDC" w:rsidRDefault="00F01CE6">
      <w:pPr>
        <w:spacing w:line="600" w:lineRule="auto"/>
        <w:ind w:firstLine="720"/>
        <w:jc w:val="both"/>
        <w:rPr>
          <w:rFonts w:eastAsia="Times New Roman"/>
          <w:szCs w:val="24"/>
        </w:rPr>
      </w:pPr>
      <w:r>
        <w:rPr>
          <w:rFonts w:eastAsia="Times New Roman"/>
          <w:szCs w:val="24"/>
        </w:rPr>
        <w:lastRenderedPageBreak/>
        <w:t>Η ανακύκλωση απαιτεί, πρώτον, την ευθύνη του παραγωγού για τα προϊόντα που παράγει και δεύτερον, την υπευ</w:t>
      </w:r>
      <w:r>
        <w:rPr>
          <w:rFonts w:eastAsia="Times New Roman"/>
          <w:szCs w:val="24"/>
        </w:rPr>
        <w:t xml:space="preserve">θυνότητα του ίδιου του πολίτη για το διαχωρισμό των αποβλήτων και την παράδοσή τους στους αντίστοιχους κάδους - αποδέκτες. </w:t>
      </w:r>
    </w:p>
    <w:p w14:paraId="1416A174" w14:textId="77777777" w:rsidR="002F1EDC" w:rsidRDefault="00F01CE6">
      <w:pPr>
        <w:spacing w:line="600" w:lineRule="auto"/>
        <w:ind w:firstLine="720"/>
        <w:jc w:val="both"/>
        <w:rPr>
          <w:rFonts w:eastAsia="Times New Roman"/>
          <w:szCs w:val="24"/>
        </w:rPr>
      </w:pPr>
      <w:r>
        <w:rPr>
          <w:rFonts w:eastAsia="Times New Roman"/>
          <w:szCs w:val="24"/>
        </w:rPr>
        <w:t xml:space="preserve">Τα </w:t>
      </w:r>
      <w:r>
        <w:rPr>
          <w:rFonts w:eastAsia="Times New Roman"/>
          <w:szCs w:val="24"/>
        </w:rPr>
        <w:t>σ</w:t>
      </w:r>
      <w:r>
        <w:rPr>
          <w:rFonts w:eastAsia="Times New Roman"/>
          <w:szCs w:val="24"/>
        </w:rPr>
        <w:t xml:space="preserve">υστήματα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 τα λεγόμενα ΣΕΔ, στην Ελλάδα με βάση και τις ευρωπαϊκές οδηγίες βασίζονται στον ν.2939 και στ</w:t>
      </w:r>
      <w:r>
        <w:rPr>
          <w:rFonts w:eastAsia="Times New Roman"/>
          <w:szCs w:val="24"/>
        </w:rPr>
        <w:t xml:space="preserve">ην </w:t>
      </w:r>
      <w:r>
        <w:rPr>
          <w:rFonts w:eastAsia="Times New Roman"/>
          <w:szCs w:val="24"/>
        </w:rPr>
        <w:t>α</w:t>
      </w:r>
      <w:r>
        <w:rPr>
          <w:rFonts w:eastAsia="Times New Roman"/>
          <w:szCs w:val="24"/>
        </w:rPr>
        <w:t xml:space="preserve">ρχή της Διευρυμένης Ευθύνης του Παραγωγού. Με βάση την αρχή αυτή χρησιμοποιούνται οικονομικά κίνητρα, ώστε να ενθαρρύνονται οι παραγωγοί να σχεδιάζουν πιο φιλικά προς το περιβάλλον προϊόντα. Οι παραγωγοί καθίστανται υπεύθυνοι για το κόστος διαχείρισης </w:t>
      </w:r>
      <w:r>
        <w:rPr>
          <w:rFonts w:eastAsia="Times New Roman"/>
          <w:szCs w:val="24"/>
        </w:rPr>
        <w:t xml:space="preserve">των προϊόντων στο τέλος του κύκλου ζωής τους, όταν δηλαδή τα προϊόντα αυτά καταστούν απόβλητα. </w:t>
      </w:r>
    </w:p>
    <w:p w14:paraId="1416A175" w14:textId="77777777" w:rsidR="002F1EDC" w:rsidRDefault="00F01CE6">
      <w:pPr>
        <w:spacing w:line="600" w:lineRule="auto"/>
        <w:ind w:firstLine="720"/>
        <w:jc w:val="both"/>
        <w:rPr>
          <w:rFonts w:eastAsia="Times New Roman"/>
          <w:szCs w:val="24"/>
        </w:rPr>
      </w:pPr>
      <w:r>
        <w:rPr>
          <w:rFonts w:eastAsia="Times New Roman"/>
          <w:szCs w:val="24"/>
        </w:rPr>
        <w:t xml:space="preserve">Όλοι οι διαχειριστές, παραγωγοί και εισαγωγείς, είναι υποχρεωμένοι είτε να οργανώσουν είτε να συμμετέχουν σε </w:t>
      </w:r>
      <w:r>
        <w:rPr>
          <w:rFonts w:eastAsia="Times New Roman"/>
          <w:szCs w:val="24"/>
        </w:rPr>
        <w:t>σ</w:t>
      </w:r>
      <w:r>
        <w:rPr>
          <w:rFonts w:eastAsia="Times New Roman"/>
          <w:szCs w:val="24"/>
        </w:rPr>
        <w:t xml:space="preserve">υστήματα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 ΣΕΔ. Τα συστήμα</w:t>
      </w:r>
      <w:r>
        <w:rPr>
          <w:rFonts w:eastAsia="Times New Roman"/>
          <w:szCs w:val="24"/>
        </w:rPr>
        <w:t>τα ΣΕΔ μπορεί να είναι ατομικά ή συλλογικά και αξιολογούνται, εγκρίνονται και ελέγχονται από τον Εθνικό Οργανισμό Ανακύκλωσης, τον ονομαζόμενο ΕΟΑΝ.</w:t>
      </w:r>
    </w:p>
    <w:p w14:paraId="1416A176" w14:textId="77777777" w:rsidR="002F1EDC" w:rsidRDefault="00F01CE6">
      <w:pPr>
        <w:spacing w:line="600" w:lineRule="auto"/>
        <w:ind w:firstLine="720"/>
        <w:jc w:val="both"/>
        <w:rPr>
          <w:rFonts w:eastAsia="Times New Roman"/>
          <w:szCs w:val="24"/>
        </w:rPr>
      </w:pPr>
      <w:r>
        <w:rPr>
          <w:rFonts w:eastAsia="Times New Roman"/>
          <w:szCs w:val="24"/>
        </w:rPr>
        <w:t xml:space="preserve">Σήμερα, στην Ελλάδα υπάρχουν είκοσι τρία εγκεκριμένα </w:t>
      </w:r>
      <w:r>
        <w:rPr>
          <w:rFonts w:eastAsia="Times New Roman"/>
          <w:szCs w:val="24"/>
        </w:rPr>
        <w:t>σ</w:t>
      </w:r>
      <w:r>
        <w:rPr>
          <w:rFonts w:eastAsia="Times New Roman"/>
          <w:szCs w:val="24"/>
        </w:rPr>
        <w:t xml:space="preserve">υστήματα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w:t>
      </w:r>
      <w:r>
        <w:rPr>
          <w:rFonts w:eastAsia="Times New Roman"/>
          <w:szCs w:val="24"/>
        </w:rPr>
        <w:t>,</w:t>
      </w:r>
      <w:r>
        <w:rPr>
          <w:rFonts w:eastAsia="Times New Roman"/>
          <w:szCs w:val="24"/>
        </w:rPr>
        <w:t xml:space="preserve"> που καλύπτουν τις </w:t>
      </w:r>
      <w:r>
        <w:rPr>
          <w:rFonts w:eastAsia="Times New Roman"/>
          <w:szCs w:val="24"/>
        </w:rPr>
        <w:t>συσκευασίες, τις μπαταρίες, τους συσσωρευτές, τα απόβλητα ηλεκτρικού και ηλεκτρονικού εξοπλισμού, τα μεταχειρισμένα ελαστικά, τα απόβλητα λιπαντικών ελαίων, τα οχήματα τέλους κύκλου ζωής, τα αυτοκίνητα και τα απόβλητα των εκσκαφών, κατασκευών και κατεδαφίσ</w:t>
      </w:r>
      <w:r>
        <w:rPr>
          <w:rFonts w:eastAsia="Times New Roman"/>
          <w:szCs w:val="24"/>
        </w:rPr>
        <w:t xml:space="preserve">εων. </w:t>
      </w:r>
    </w:p>
    <w:p w14:paraId="1416A177" w14:textId="77777777" w:rsidR="002F1EDC" w:rsidRDefault="00F01CE6">
      <w:pPr>
        <w:spacing w:line="600" w:lineRule="auto"/>
        <w:ind w:firstLine="720"/>
        <w:jc w:val="both"/>
        <w:rPr>
          <w:rFonts w:eastAsia="Times New Roman"/>
          <w:szCs w:val="24"/>
        </w:rPr>
      </w:pPr>
      <w:r>
        <w:rPr>
          <w:rFonts w:eastAsia="Times New Roman"/>
          <w:szCs w:val="24"/>
        </w:rPr>
        <w:lastRenderedPageBreak/>
        <w:t>Ο προηγούμενος νόμος δεν εξασφάλιζε την καλή ποιότητα ανακυκλώσιμων υλικών</w:t>
      </w:r>
      <w:r>
        <w:rPr>
          <w:rFonts w:eastAsia="Times New Roman"/>
          <w:szCs w:val="24"/>
        </w:rPr>
        <w:t>,</w:t>
      </w:r>
      <w:r>
        <w:rPr>
          <w:rFonts w:eastAsia="Times New Roman"/>
          <w:szCs w:val="24"/>
        </w:rPr>
        <w:t xml:space="preserve"> που χρειάζεται για να τροφοδοτήσει την επιχειρηματικότητα στον τομέα της ανακύκλωσης, αλλά και την </w:t>
      </w:r>
      <w:proofErr w:type="spellStart"/>
      <w:r>
        <w:rPr>
          <w:rFonts w:eastAsia="Times New Roman"/>
          <w:szCs w:val="24"/>
        </w:rPr>
        <w:t>επανάχρηση</w:t>
      </w:r>
      <w:proofErr w:type="spellEnd"/>
      <w:r>
        <w:rPr>
          <w:rFonts w:eastAsia="Times New Roman"/>
          <w:szCs w:val="24"/>
        </w:rPr>
        <w:t>. Παράλληλα, υπήρξε σοβαρή απουσία εργαλείων καταγραφής για την π</w:t>
      </w:r>
      <w:r>
        <w:rPr>
          <w:rFonts w:eastAsia="Times New Roman"/>
          <w:szCs w:val="24"/>
        </w:rPr>
        <w:t xml:space="preserve">αραγωγή ασφαλών στοιχείων για την ανακύκλωση. </w:t>
      </w:r>
    </w:p>
    <w:p w14:paraId="1416A178" w14:textId="77777777" w:rsidR="002F1EDC" w:rsidRDefault="00F01CE6">
      <w:pPr>
        <w:spacing w:line="600" w:lineRule="auto"/>
        <w:ind w:firstLine="720"/>
        <w:jc w:val="both"/>
        <w:rPr>
          <w:rFonts w:eastAsia="Times New Roman"/>
          <w:szCs w:val="24"/>
        </w:rPr>
      </w:pPr>
      <w:r>
        <w:rPr>
          <w:rFonts w:eastAsia="Times New Roman"/>
          <w:szCs w:val="24"/>
        </w:rPr>
        <w:t xml:space="preserve">Παρατηρήθηκε υπέρμετρη συσσώρευση οικονομικών πόρων στα αποθεματικά των </w:t>
      </w:r>
      <w:r>
        <w:rPr>
          <w:rFonts w:eastAsia="Times New Roman"/>
          <w:szCs w:val="24"/>
        </w:rPr>
        <w:t>σ</w:t>
      </w:r>
      <w:r>
        <w:rPr>
          <w:rFonts w:eastAsia="Times New Roman"/>
          <w:szCs w:val="24"/>
        </w:rPr>
        <w:t xml:space="preserve">υστημάτων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 Αναπτύχθηκαν ακόμα φαινόμενα μη εύρυθμης λειτουργίας της αγοράς στον χώρο της ανακύκλωσης, παραοικον</w:t>
      </w:r>
      <w:r>
        <w:rPr>
          <w:rFonts w:eastAsia="Times New Roman"/>
          <w:szCs w:val="24"/>
        </w:rPr>
        <w:t>ομία και αθέμιτος ανταγωνισμός.</w:t>
      </w:r>
    </w:p>
    <w:p w14:paraId="1416A179" w14:textId="77777777" w:rsidR="002F1EDC" w:rsidRDefault="00F01CE6">
      <w:pPr>
        <w:spacing w:line="600" w:lineRule="auto"/>
        <w:ind w:firstLine="720"/>
        <w:jc w:val="both"/>
        <w:rPr>
          <w:rFonts w:eastAsia="Times New Roman"/>
          <w:szCs w:val="24"/>
        </w:rPr>
      </w:pPr>
      <w:r>
        <w:rPr>
          <w:rFonts w:eastAsia="Times New Roman"/>
          <w:szCs w:val="24"/>
        </w:rPr>
        <w:t>Τέλος, ο Ελληνικός Οργανισμός Ανακύκλωσης, ο ΕΟΑΝ, δεν μπόρεσε να αναπτύξει την απαραίτητη δομή και δύναμη, ώστε να ανταποκριθεί αποτελεσματικά στο σχεδιασμό της ανακύκλωσης, την εκπαίδευση και την ενημέρωση του πολίτη, αλλά</w:t>
      </w:r>
      <w:r>
        <w:rPr>
          <w:rFonts w:eastAsia="Times New Roman"/>
          <w:szCs w:val="24"/>
        </w:rPr>
        <w:t xml:space="preserve"> και τον έλεγχο και παρακολούθηση της λειτουργίας των συστημάτων αυτών.</w:t>
      </w:r>
    </w:p>
    <w:p w14:paraId="1416A17A" w14:textId="77777777" w:rsidR="002F1EDC" w:rsidRDefault="00F01CE6">
      <w:pPr>
        <w:spacing w:line="600" w:lineRule="auto"/>
        <w:ind w:firstLine="720"/>
        <w:jc w:val="both"/>
        <w:rPr>
          <w:rFonts w:eastAsia="Times New Roman"/>
          <w:szCs w:val="24"/>
        </w:rPr>
      </w:pPr>
      <w:r>
        <w:rPr>
          <w:rFonts w:eastAsia="Times New Roman"/>
          <w:szCs w:val="24"/>
        </w:rPr>
        <w:t>Με λίγα λόγια ο υφιστάμενος εδώ και δεκάξι χρόνια ν.2939, που μάλιστα εφαρμόστηκε καθυστερημένα και ελλιπώς, είναι για τα σημερινά δεδομένα αναχρονιστικός και έπρεπε να αλλάξει.</w:t>
      </w:r>
    </w:p>
    <w:p w14:paraId="1416A17B" w14:textId="77777777" w:rsidR="002F1EDC" w:rsidRDefault="00F01CE6">
      <w:pPr>
        <w:spacing w:line="600" w:lineRule="auto"/>
        <w:ind w:firstLine="720"/>
        <w:jc w:val="both"/>
        <w:rPr>
          <w:rFonts w:eastAsia="Times New Roman"/>
          <w:szCs w:val="24"/>
        </w:rPr>
      </w:pPr>
      <w:r>
        <w:rPr>
          <w:rFonts w:eastAsia="Times New Roman"/>
          <w:szCs w:val="24"/>
        </w:rPr>
        <w:t>Οι στό</w:t>
      </w:r>
      <w:r>
        <w:rPr>
          <w:rFonts w:eastAsia="Times New Roman"/>
          <w:szCs w:val="24"/>
        </w:rPr>
        <w:t xml:space="preserve">χοι: Ο προτεινόμενος νόμος έρχεται να δώσει απαντήσεις σε προβλήματα και ανάγκες, στη σταδιακή επίτευξη νέων εθνικών στόχων και μείωση των αποβλήτων που καταλήγουν στην υγειονομική ταφή. </w:t>
      </w:r>
    </w:p>
    <w:p w14:paraId="1416A17C" w14:textId="77777777" w:rsidR="002F1EDC" w:rsidRDefault="00F01CE6">
      <w:pPr>
        <w:spacing w:line="600" w:lineRule="auto"/>
        <w:ind w:firstLine="720"/>
        <w:jc w:val="both"/>
        <w:rPr>
          <w:rFonts w:eastAsia="Times New Roman"/>
          <w:szCs w:val="24"/>
        </w:rPr>
      </w:pPr>
      <w:r>
        <w:rPr>
          <w:rFonts w:eastAsia="Times New Roman"/>
          <w:szCs w:val="24"/>
        </w:rPr>
        <w:lastRenderedPageBreak/>
        <w:t>Ανακυκλώσιμα υλικά: Στόχος το 2020 η ανακύκλωση γυαλιού, χαρτιού, με</w:t>
      </w:r>
      <w:r>
        <w:rPr>
          <w:rFonts w:eastAsia="Times New Roman"/>
          <w:szCs w:val="24"/>
        </w:rPr>
        <w:t>τάλλου και πλαστικού να πάει στο 65%.</w:t>
      </w:r>
    </w:p>
    <w:p w14:paraId="1416A17D" w14:textId="77777777" w:rsidR="002F1EDC" w:rsidRDefault="00F01CE6">
      <w:pPr>
        <w:spacing w:line="600" w:lineRule="auto"/>
        <w:ind w:firstLine="720"/>
        <w:jc w:val="both"/>
        <w:rPr>
          <w:rFonts w:eastAsia="Times New Roman"/>
          <w:szCs w:val="24"/>
        </w:rPr>
      </w:pPr>
      <w:r>
        <w:rPr>
          <w:rFonts w:eastAsia="Times New Roman"/>
          <w:szCs w:val="24"/>
        </w:rPr>
        <w:t>Δεύτερον, απόβλητα συσκευασίας: Ανακύκλωση επί του συνόλου 80,2%.</w:t>
      </w:r>
    </w:p>
    <w:p w14:paraId="1416A17E" w14:textId="77777777" w:rsidR="002F1EDC" w:rsidRDefault="00F01CE6">
      <w:pPr>
        <w:spacing w:line="600" w:lineRule="auto"/>
        <w:ind w:firstLine="720"/>
        <w:jc w:val="both"/>
        <w:rPr>
          <w:rFonts w:eastAsia="Times New Roman"/>
          <w:szCs w:val="24"/>
        </w:rPr>
      </w:pPr>
      <w:r>
        <w:rPr>
          <w:rFonts w:eastAsia="Times New Roman"/>
          <w:szCs w:val="24"/>
        </w:rPr>
        <w:t>Στόχος είναι η ποιοτική αναβάθμιση της ανακύκλωσης με υποχρέωση χωριστής συλλογής σε τέσσερα</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ρεύματα και της συσκευασίας, με την καθιέρωση</w:t>
      </w:r>
      <w:r>
        <w:rPr>
          <w:rFonts w:eastAsia="Times New Roman"/>
          <w:szCs w:val="24"/>
        </w:rPr>
        <w:t xml:space="preserve"> υποχρέωσης για διαλογή στην πηγή σε χώρους συνάθροισης κοινού και δημόσιων επιχειρήσεων, στη βελτιστοποίηση της λειτουργίας των Οργανισμών Τοπικής Αυτοδιοίκησης </w:t>
      </w:r>
      <w:r>
        <w:rPr>
          <w:rFonts w:eastAsia="Times New Roman"/>
          <w:szCs w:val="24"/>
          <w:lang w:val="en-US"/>
        </w:rPr>
        <w:t>A</w:t>
      </w:r>
      <w:r>
        <w:rPr>
          <w:rFonts w:eastAsia="Times New Roman"/>
          <w:szCs w:val="24"/>
        </w:rPr>
        <w:t xml:space="preserve">΄ </w:t>
      </w:r>
      <w:r>
        <w:rPr>
          <w:rFonts w:eastAsia="Times New Roman"/>
          <w:szCs w:val="24"/>
        </w:rPr>
        <w:t>β</w:t>
      </w:r>
      <w:r>
        <w:rPr>
          <w:rFonts w:eastAsia="Times New Roman"/>
          <w:szCs w:val="24"/>
        </w:rPr>
        <w:t xml:space="preserve">αθμού ως κυττάρου της διαλογής στη πηγή με κίνητρα και αντικίνητρα. Οι δήμοι διαμορφώνουν </w:t>
      </w:r>
      <w:r>
        <w:rPr>
          <w:rFonts w:eastAsia="Times New Roman"/>
          <w:szCs w:val="24"/>
        </w:rPr>
        <w:t>πλέον τα τοπικά σχέδια διαχείρισης και για το σκοπό αυτό, όπως ξέρουμε, το Υπουργείο θα διαθέσει γύρω στα 10 εκατομμύρια ευρώ.</w:t>
      </w:r>
    </w:p>
    <w:p w14:paraId="1416A17F" w14:textId="77777777" w:rsidR="002F1EDC" w:rsidRDefault="00F01CE6">
      <w:pPr>
        <w:spacing w:line="600" w:lineRule="auto"/>
        <w:ind w:firstLine="720"/>
        <w:jc w:val="both"/>
        <w:rPr>
          <w:rFonts w:eastAsia="Times New Roman"/>
          <w:szCs w:val="24"/>
        </w:rPr>
      </w:pPr>
      <w:r>
        <w:rPr>
          <w:rFonts w:eastAsia="Times New Roman"/>
          <w:szCs w:val="24"/>
        </w:rPr>
        <w:t>Τα κίνητρα και αντικίνητρα θεσπίζονται μέσω του κανονισμού τιμολόγησης για την επεξεργασία των σύμμεικτων απορριμμάτων από τους Π</w:t>
      </w:r>
      <w:r>
        <w:rPr>
          <w:rFonts w:eastAsia="Times New Roman"/>
          <w:szCs w:val="24"/>
        </w:rPr>
        <w:t>εριφερειακούς Φορείς Διαχείρισης, Φ</w:t>
      </w:r>
      <w:r>
        <w:rPr>
          <w:rFonts w:eastAsia="Times New Roman"/>
          <w:szCs w:val="24"/>
        </w:rPr>
        <w:t>Ο</w:t>
      </w:r>
      <w:r>
        <w:rPr>
          <w:rFonts w:eastAsia="Times New Roman"/>
          <w:szCs w:val="24"/>
        </w:rPr>
        <w:t xml:space="preserve">ΔΣΑ. </w:t>
      </w:r>
    </w:p>
    <w:p w14:paraId="1416A180" w14:textId="77777777" w:rsidR="002F1EDC" w:rsidRDefault="00F01CE6">
      <w:pPr>
        <w:spacing w:line="600" w:lineRule="auto"/>
        <w:ind w:firstLine="720"/>
        <w:jc w:val="both"/>
        <w:rPr>
          <w:rFonts w:eastAsia="Times New Roman"/>
          <w:szCs w:val="24"/>
        </w:rPr>
      </w:pPr>
      <w:r>
        <w:rPr>
          <w:rFonts w:eastAsia="Times New Roman"/>
          <w:szCs w:val="24"/>
        </w:rPr>
        <w:t xml:space="preserve">Περιλαμβάνεται η καθιέρωση σαφέστερου πλαισίου συμβάσεων των ΟΤΑ με τα συστήματα και πρόβλεψη για χρηματικό αντίτιμο για πρώτη φορά, σε παρέμβαση στη λειτουργία των </w:t>
      </w:r>
      <w:r>
        <w:rPr>
          <w:rFonts w:eastAsia="Times New Roman"/>
          <w:szCs w:val="24"/>
        </w:rPr>
        <w:t>σ</w:t>
      </w:r>
      <w:r>
        <w:rPr>
          <w:rFonts w:eastAsia="Times New Roman"/>
          <w:szCs w:val="24"/>
        </w:rPr>
        <w:t xml:space="preserve">υστημάτων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 θέτοντας όρο</w:t>
      </w:r>
      <w:r>
        <w:rPr>
          <w:rFonts w:eastAsia="Times New Roman"/>
          <w:szCs w:val="24"/>
        </w:rPr>
        <w:t xml:space="preserve">υς που αποσκοπούν στη διαφάνεια και τις σωστές σχέσεις με τους παραγωγούς. </w:t>
      </w:r>
    </w:p>
    <w:p w14:paraId="1416A181" w14:textId="77777777" w:rsidR="002F1EDC" w:rsidRDefault="00F01CE6">
      <w:pPr>
        <w:spacing w:line="600" w:lineRule="auto"/>
        <w:ind w:firstLine="720"/>
        <w:jc w:val="both"/>
        <w:rPr>
          <w:rFonts w:eastAsia="Times New Roman" w:cs="Times New Roman"/>
          <w:szCs w:val="24"/>
        </w:rPr>
      </w:pPr>
      <w:r>
        <w:rPr>
          <w:rFonts w:eastAsia="Times New Roman"/>
          <w:szCs w:val="24"/>
        </w:rPr>
        <w:lastRenderedPageBreak/>
        <w:t xml:space="preserve">Επίσης, περιλαμβάνεται πρόβλεψη πλαφόν ετήσιου αποθεματικού για την αποφυγή συσσώρευσης πόρων, το 35% των ετήσιων εσόδων, στην πάταξη της εισφοροδιαφυγής των παραγωγών σε σχέση με </w:t>
      </w:r>
      <w:r>
        <w:rPr>
          <w:rFonts w:eastAsia="Times New Roman"/>
          <w:szCs w:val="24"/>
        </w:rPr>
        <w:t xml:space="preserve">το τέλος ανακύκλωσης, στη δημιουργία κινήτρων για τους πολίτες και τους δήμους να συμμετέχουν στην ανακύκλωση και να έχουν μια ανταπόδοση από αυτήν τη συμμετοχή, στην ενθάρρυνση πρωτοβουλιών στην ανακύκλωση από την κοινωνική και αλληλέγγυα οικονομία, στην </w:t>
      </w:r>
      <w:r>
        <w:rPr>
          <w:rFonts w:eastAsia="Times New Roman"/>
          <w:szCs w:val="24"/>
        </w:rPr>
        <w:t xml:space="preserve">εντατικοποίηση των ελέγχων και την ενίσχυση του κοινοτικού μηχανισμού, στην πρόβλεψη για </w:t>
      </w:r>
      <w:r>
        <w:rPr>
          <w:rFonts w:eastAsia="Times New Roman"/>
          <w:szCs w:val="24"/>
        </w:rPr>
        <w:t>ε</w:t>
      </w:r>
      <w:r>
        <w:rPr>
          <w:rFonts w:eastAsia="Times New Roman"/>
          <w:szCs w:val="24"/>
        </w:rPr>
        <w:t xml:space="preserve">θνικό </w:t>
      </w:r>
      <w:r>
        <w:rPr>
          <w:rFonts w:eastAsia="Times New Roman"/>
          <w:szCs w:val="24"/>
        </w:rPr>
        <w:t>σ</w:t>
      </w:r>
      <w:r>
        <w:rPr>
          <w:rFonts w:eastAsia="Times New Roman"/>
          <w:szCs w:val="24"/>
        </w:rPr>
        <w:t xml:space="preserve">ύστημα </w:t>
      </w:r>
      <w:r>
        <w:rPr>
          <w:rFonts w:eastAsia="Times New Roman"/>
          <w:szCs w:val="24"/>
        </w:rPr>
        <w:t>π</w:t>
      </w:r>
      <w:r>
        <w:rPr>
          <w:rFonts w:eastAsia="Times New Roman"/>
          <w:szCs w:val="24"/>
        </w:rPr>
        <w:t>ληροφόρησης του κοινού, στην ενίσχυση του Ελληνικού Οργανισμού Ανακύκλωσης, ΕΟΑΝ, που έχει πολύ μεγάλη ευθύνη και ρόλο σε αυτήν τη διαδικασία της ανακύ</w:t>
      </w:r>
      <w:r>
        <w:rPr>
          <w:rFonts w:eastAsia="Times New Roman"/>
          <w:szCs w:val="24"/>
        </w:rPr>
        <w:t xml:space="preserve">κλωσης και ενίσχυσή του λοιπόν σε ανθρώπινο δυναμικό και οργανωτική διάρθρωση. </w:t>
      </w:r>
      <w:r>
        <w:rPr>
          <w:rFonts w:eastAsia="Times New Roman" w:cs="Times New Roman"/>
          <w:szCs w:val="24"/>
        </w:rPr>
        <w:t xml:space="preserve">Τέλος, την πρόβλεψη ειδικών μέτρων για την μείωση της χρήσης της πλαστικής σακούλας σε εναρμόνιση με τις διατάξεις της </w:t>
      </w:r>
      <w:r>
        <w:rPr>
          <w:rFonts w:eastAsia="Times New Roman" w:cs="Times New Roman"/>
          <w:szCs w:val="24"/>
        </w:rPr>
        <w:t>ο</w:t>
      </w:r>
      <w:r>
        <w:rPr>
          <w:rFonts w:eastAsia="Times New Roman" w:cs="Times New Roman"/>
          <w:szCs w:val="24"/>
        </w:rPr>
        <w:t xml:space="preserve">δηγίας 2015/720/ΕΕ. </w:t>
      </w:r>
    </w:p>
    <w:p w14:paraId="1416A18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Γίνεται υποχρεωτική η αναγραφή του τ</w:t>
      </w:r>
      <w:r>
        <w:rPr>
          <w:rFonts w:eastAsia="Times New Roman" w:cs="Times New Roman"/>
          <w:szCs w:val="24"/>
        </w:rPr>
        <w:t>όπου και της ημερομηνίας παραγωγής και του αριθμού Εθνικού Μητρώου Παραγωγής ΕΜΠΑ. Προβλέπεται τέλος αποτροπής χρήσης για την πλαστική σακούλα, το οποίο εφαρμόζεται στο λιανεμπόριο,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2018 τρία λεπτά ανά σακούλα,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επτά λεπτά ανά σακούλα. </w:t>
      </w:r>
      <w:r>
        <w:rPr>
          <w:rFonts w:eastAsia="Times New Roman" w:cs="Times New Roman"/>
          <w:szCs w:val="24"/>
        </w:rPr>
        <w:t xml:space="preserve">Προβλέπεται η δωρεάν διάθεση, προώθηση, επαναχρησιμοποίηση τσαντών και η υποχρεωτική τοποθέτησή τους κοντά στα ταμεία. </w:t>
      </w:r>
    </w:p>
    <w:p w14:paraId="1416A18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Το νομοσχέδιο</w:t>
      </w:r>
      <w:r>
        <w:rPr>
          <w:rFonts w:eastAsia="Times New Roman" w:cs="Times New Roman"/>
          <w:szCs w:val="24"/>
        </w:rPr>
        <w:t>,</w:t>
      </w:r>
      <w:r>
        <w:rPr>
          <w:rFonts w:eastAsia="Times New Roman" w:cs="Times New Roman"/>
          <w:szCs w:val="24"/>
        </w:rPr>
        <w:t xml:space="preserve"> που συζητάμε είναι μόνο η αρχή. Υπάρχουν πολλά να γίνουν και μετά την ψήφισή του, να εφαρμοστούν στην πράξη όλα τα προβλε</w:t>
      </w:r>
      <w:r>
        <w:rPr>
          <w:rFonts w:eastAsia="Times New Roman" w:cs="Times New Roman"/>
          <w:szCs w:val="24"/>
        </w:rPr>
        <w:t xml:space="preserve">πόμενα με τη γρήγορη έκδοση των </w:t>
      </w:r>
      <w:proofErr w:type="spellStart"/>
      <w:r>
        <w:rPr>
          <w:rFonts w:eastAsia="Times New Roman" w:cs="Times New Roman"/>
          <w:szCs w:val="24"/>
        </w:rPr>
        <w:t>εφαρμοστικών</w:t>
      </w:r>
      <w:proofErr w:type="spellEnd"/>
      <w:r>
        <w:rPr>
          <w:rFonts w:eastAsia="Times New Roman" w:cs="Times New Roman"/>
          <w:szCs w:val="24"/>
        </w:rPr>
        <w:t xml:space="preserve"> ΚΥΑ και τη διάθεση ή πρόληψη του προσωπικού στον ΕΟΑΝ. Πρέπει να προχωρήσει η πρόσληψη, η </w:t>
      </w:r>
      <w:proofErr w:type="spellStart"/>
      <w:r>
        <w:rPr>
          <w:rFonts w:eastAsia="Times New Roman" w:cs="Times New Roman"/>
          <w:szCs w:val="24"/>
        </w:rPr>
        <w:t>επανάχρηση</w:t>
      </w:r>
      <w:proofErr w:type="spellEnd"/>
      <w:r>
        <w:rPr>
          <w:rFonts w:eastAsia="Times New Roman" w:cs="Times New Roman"/>
          <w:szCs w:val="24"/>
        </w:rPr>
        <w:t>, η ανακύκλωση και στους υπόλοιπους τομείς</w:t>
      </w:r>
      <w:r>
        <w:rPr>
          <w:rFonts w:eastAsia="Times New Roman" w:cs="Times New Roman"/>
          <w:szCs w:val="24"/>
        </w:rPr>
        <w:t>,</w:t>
      </w:r>
      <w:r>
        <w:rPr>
          <w:rFonts w:eastAsia="Times New Roman" w:cs="Times New Roman"/>
          <w:szCs w:val="24"/>
        </w:rPr>
        <w:t xml:space="preserve"> που προβλέπονται από τον ΕΣΔΑ. Ενδεικτικά αναφέρω την οργανική ανακ</w:t>
      </w:r>
      <w:r>
        <w:rPr>
          <w:rFonts w:eastAsia="Times New Roman" w:cs="Times New Roman"/>
          <w:szCs w:val="24"/>
        </w:rPr>
        <w:t xml:space="preserve">ύκλωση οικιακή, γειτονιάς και δημοτική και τη ρύθμιση των κανόνων που αφορούν στην αξιοποίηση και ανακύκλωση των μπάζων. </w:t>
      </w:r>
    </w:p>
    <w:p w14:paraId="1416A18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Με αυτά τα θεσμικά μέτρα, εάν υλοποιηθούν και με την ενημέρωση του πολίτη και την ενίσχυση της περιβαλλοντικής εκπαίδευσης για την </w:t>
      </w:r>
      <w:proofErr w:type="spellStart"/>
      <w:r>
        <w:rPr>
          <w:rFonts w:eastAsia="Times New Roman" w:cs="Times New Roman"/>
          <w:szCs w:val="24"/>
        </w:rPr>
        <w:t>αει</w:t>
      </w:r>
      <w:r>
        <w:rPr>
          <w:rFonts w:eastAsia="Times New Roman" w:cs="Times New Roman"/>
          <w:szCs w:val="24"/>
        </w:rPr>
        <w:t>φορία</w:t>
      </w:r>
      <w:proofErr w:type="spellEnd"/>
      <w:r>
        <w:rPr>
          <w:rFonts w:eastAsia="Times New Roman" w:cs="Times New Roman"/>
          <w:szCs w:val="24"/>
        </w:rPr>
        <w:t xml:space="preserve">, μπορούμε να πετύχουμε τους στόχους του εθνικού σχεδιασμού, να εξοικονομήσουμε πόρους, να μειώσουμε την απόρριψη των απορριμμάτων στο περιβάλλον, να τονώσουμε τον κλάδο της ανακύκλωσης στην κοινωνική οικονομία και την απασχόληση. </w:t>
      </w:r>
    </w:p>
    <w:p w14:paraId="1416A18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ευχάριστο, κυ</w:t>
      </w:r>
      <w:r>
        <w:rPr>
          <w:rFonts w:eastAsia="Times New Roman" w:cs="Times New Roman"/>
          <w:szCs w:val="24"/>
        </w:rPr>
        <w:t>ρίες και κύριοι συνάδελφοι, ότι το νομοσχέδιο ψηφίζεται επί της αρχής και από την Αντιπολίτευση, εκτός του ΚΚΕ. Όλοι οι πολίτες, όλα τα κόμματα χρειάζεται να κάνουμε πράξη τις αλλαγές που αποτελούν πλέον κοινό τόπο στη δύση και στην ανατολή. Αν συνεργαστού</w:t>
      </w:r>
      <w:r>
        <w:rPr>
          <w:rFonts w:eastAsia="Times New Roman" w:cs="Times New Roman"/>
          <w:szCs w:val="24"/>
        </w:rPr>
        <w:t>με, τουλάχιστον</w:t>
      </w:r>
      <w:r>
        <w:rPr>
          <w:rFonts w:eastAsia="Times New Roman" w:cs="Times New Roman"/>
          <w:szCs w:val="24"/>
        </w:rPr>
        <w:t>,</w:t>
      </w:r>
      <w:r>
        <w:rPr>
          <w:rFonts w:eastAsia="Times New Roman" w:cs="Times New Roman"/>
          <w:szCs w:val="24"/>
        </w:rPr>
        <w:t xml:space="preserve"> εκεί που όλοι συμφωνούμε, καλό θα κάνουμε στην πατρίδα, τους πολίτες, τα παιδιά μας και τον πλανήτη. </w:t>
      </w:r>
    </w:p>
    <w:p w14:paraId="1416A18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16A187"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16A18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Τον λόγο έχει ο εισηγητής της </w:t>
      </w:r>
      <w:r>
        <w:rPr>
          <w:rFonts w:eastAsia="Times New Roman" w:cs="Times New Roman"/>
          <w:szCs w:val="24"/>
        </w:rPr>
        <w:t xml:space="preserve">Νέας Δημοκρατίας κ. Χρήστος </w:t>
      </w:r>
      <w:proofErr w:type="spellStart"/>
      <w:r>
        <w:rPr>
          <w:rFonts w:eastAsia="Times New Roman" w:cs="Times New Roman"/>
          <w:szCs w:val="24"/>
        </w:rPr>
        <w:t>Μπουκώρος</w:t>
      </w:r>
      <w:proofErr w:type="spellEnd"/>
      <w:r>
        <w:rPr>
          <w:rFonts w:eastAsia="Times New Roman" w:cs="Times New Roman"/>
          <w:szCs w:val="24"/>
        </w:rPr>
        <w:t>.</w:t>
      </w:r>
    </w:p>
    <w:p w14:paraId="1416A18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 </w:t>
      </w:r>
    </w:p>
    <w:p w14:paraId="1416A18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φιλοδοξεί να βελτιώσει τις επιδόσεις της ανακύκλωσης, να δώσει ώθηση στην κυκλική οικονομία και κυρίως να περιορίσει τα απορρίμματα, τα οποία οδηγούνται στην ταφή και τα οποία στη χώρα μας είναι στο </w:t>
      </w:r>
      <w:r>
        <w:rPr>
          <w:rFonts w:eastAsia="Times New Roman" w:cs="Times New Roman"/>
          <w:szCs w:val="24"/>
        </w:rPr>
        <w:t xml:space="preserve">πολύ υψηλό ποσοστό του 81% του συνόλου, όταν στην Ευρωπαϊκή Ένωση αυτό το ποσοστό φθάνει μόλις το 31%. </w:t>
      </w:r>
    </w:p>
    <w:p w14:paraId="1416A18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την προτεινόμενη νομοθετική ρύθμιση επιχειρείται να εκσυγχρονιστεί το θεσμικό πλαίσιο της εναλλακτικής διαχείρισης συσκευασιών και άλλων προϊόντων. Τ</w:t>
      </w:r>
      <w:r>
        <w:rPr>
          <w:rFonts w:eastAsia="Times New Roman" w:cs="Times New Roman"/>
          <w:szCs w:val="24"/>
        </w:rPr>
        <w:t xml:space="preserve">α συγκεκριμένα ζητήματα μέχρι σήμερα ρυθμίζει ο ν.2139/2001, ο οποίος ενσωμάτωσε την </w:t>
      </w:r>
      <w:r>
        <w:rPr>
          <w:rFonts w:eastAsia="Times New Roman" w:cs="Times New Roman"/>
          <w:szCs w:val="24"/>
        </w:rPr>
        <w:t>ο</w:t>
      </w:r>
      <w:r>
        <w:rPr>
          <w:rFonts w:eastAsia="Times New Roman" w:cs="Times New Roman"/>
          <w:szCs w:val="24"/>
        </w:rPr>
        <w:t xml:space="preserve">δηγία 9462 της Ευρωπαϊκής Ένωσης, πλην όμως έκτοτε έχουν εκδοθεί δύο πολύ σημαντικές </w:t>
      </w:r>
      <w:r>
        <w:rPr>
          <w:rFonts w:eastAsia="Times New Roman" w:cs="Times New Roman"/>
          <w:szCs w:val="24"/>
        </w:rPr>
        <w:t>ε</w:t>
      </w:r>
      <w:r>
        <w:rPr>
          <w:rFonts w:eastAsia="Times New Roman" w:cs="Times New Roman"/>
          <w:szCs w:val="24"/>
        </w:rPr>
        <w:t xml:space="preserve">υρωπαϊκές </w:t>
      </w:r>
      <w:r>
        <w:rPr>
          <w:rFonts w:eastAsia="Times New Roman" w:cs="Times New Roman"/>
          <w:szCs w:val="24"/>
        </w:rPr>
        <w:t>ο</w:t>
      </w:r>
      <w:r>
        <w:rPr>
          <w:rFonts w:eastAsia="Times New Roman" w:cs="Times New Roman"/>
          <w:szCs w:val="24"/>
        </w:rPr>
        <w:t xml:space="preserve">δηγίες όπως η 2008/98, η οποία ενσωματώθηκε με τον ν.4042/2012 και η </w:t>
      </w:r>
      <w:r>
        <w:rPr>
          <w:rFonts w:eastAsia="Times New Roman" w:cs="Times New Roman"/>
          <w:szCs w:val="24"/>
        </w:rPr>
        <w:t>ο</w:t>
      </w:r>
      <w:r>
        <w:rPr>
          <w:rFonts w:eastAsia="Times New Roman" w:cs="Times New Roman"/>
          <w:szCs w:val="24"/>
        </w:rPr>
        <w:t xml:space="preserve">δηγία 2015/720/ΕΕ, η οποία επιχειρείται να ενσωματωθεί με το νομοσχέδιο που συζητάμε σήμερα και αφορά τη μείωση της πλαστικής σακούλας μεταφοράς. </w:t>
      </w:r>
    </w:p>
    <w:p w14:paraId="1416A18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Να σημειωθεί ότι στο πλαίσιο της Ευρωπαϊκής Ένωσης αναμένεται η παραγωγή νέας νομοθεσίας, η οποία ενδεχομένως</w:t>
      </w:r>
      <w:r>
        <w:rPr>
          <w:rFonts w:eastAsia="Times New Roman" w:cs="Times New Roman"/>
          <w:szCs w:val="24"/>
        </w:rPr>
        <w:t xml:space="preserve"> θα καταστήσει ανεπίκαιρο και αναχρονιστικό, ακόμα και το νομοσχέδιο που συζητάμε σήμερα. </w:t>
      </w:r>
    </w:p>
    <w:p w14:paraId="1416A18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Δεν υπάρχει κα</w:t>
      </w:r>
      <w:r>
        <w:rPr>
          <w:rFonts w:eastAsia="Times New Roman" w:cs="Times New Roman"/>
          <w:szCs w:val="24"/>
        </w:rPr>
        <w:t>μ</w:t>
      </w:r>
      <w:r>
        <w:rPr>
          <w:rFonts w:eastAsia="Times New Roman" w:cs="Times New Roman"/>
          <w:szCs w:val="24"/>
        </w:rPr>
        <w:t xml:space="preserve">μία αμφιβολία ότι όλοι συμφωνούμε στην προσπάθεια βελτίωσης των επιδόσεων της ανακύκλωσης στη χώρα </w:t>
      </w:r>
      <w:r>
        <w:rPr>
          <w:rFonts w:eastAsia="Times New Roman" w:cs="Times New Roman"/>
          <w:szCs w:val="24"/>
        </w:rPr>
        <w:t>μας,</w:t>
      </w:r>
      <w:r>
        <w:rPr>
          <w:rFonts w:eastAsia="Times New Roman" w:cs="Times New Roman"/>
          <w:szCs w:val="24"/>
        </w:rPr>
        <w:t xml:space="preserve"> που έχει μείνει πίσω. Μένει να δούμε αν αυτό ε</w:t>
      </w:r>
      <w:r>
        <w:rPr>
          <w:rFonts w:eastAsia="Times New Roman" w:cs="Times New Roman"/>
          <w:szCs w:val="24"/>
        </w:rPr>
        <w:t xml:space="preserve">πιτυγχάνεται με το σημερινό νομοσχέδιο και βεβαίως, να δούμε την πλήρη εφαρμογή του νομοσχεδίου σε βάθος χρόνου. </w:t>
      </w:r>
    </w:p>
    <w:p w14:paraId="1416A18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Ως συνήθως -και θα αρχίσω με ένα σχόλιο που είναι στην περιφέρεια του νομοσχεδίου- η Κυβέρνηση ΣΥΡΙΖΑ – ΑΝΕΛ προτιμά να ασχολείται με τα εύκολ</w:t>
      </w:r>
      <w:r>
        <w:rPr>
          <w:rFonts w:eastAsia="Times New Roman" w:cs="Times New Roman"/>
          <w:szCs w:val="24"/>
        </w:rPr>
        <w:t>α και τα ευχάριστα και να παραπέμπει στο άγνωστο μέλλον τα δυσάρεστα. Αυτό προκύπτει και από το συγκεκριμένο νομοσχέδιο.</w:t>
      </w:r>
    </w:p>
    <w:p w14:paraId="1416A18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Κυβέρνηση αντί να διαχειριστεί αρχικά το ζήτημα των απορριμμάτων στο λεκανοπέδιο Αττικής, που πλησιάζει με ταχύτητα σε οριακές καταστ</w:t>
      </w:r>
      <w:r>
        <w:rPr>
          <w:rFonts w:eastAsia="Times New Roman" w:cs="Times New Roman"/>
          <w:szCs w:val="24"/>
        </w:rPr>
        <w:t xml:space="preserve">άσεις, επιλέγει να προωθήσει -και αυτό με πολύ μεγάλη καθυστέρηση- την αναθεώρηση του νομικού πλαισίου για την ανακύκλωση. </w:t>
      </w:r>
    </w:p>
    <w:p w14:paraId="1416A190" w14:textId="77777777" w:rsidR="002F1EDC" w:rsidRDefault="00F01CE6">
      <w:pPr>
        <w:spacing w:line="600" w:lineRule="auto"/>
        <w:ind w:firstLine="720"/>
        <w:jc w:val="both"/>
        <w:rPr>
          <w:rFonts w:eastAsia="Times New Roman"/>
          <w:szCs w:val="24"/>
        </w:rPr>
      </w:pPr>
      <w:r>
        <w:rPr>
          <w:rFonts w:eastAsia="Times New Roman"/>
          <w:szCs w:val="24"/>
        </w:rPr>
        <w:t>Υπερφίαλα, το αρμόδιο Υπουργείο θεωρεί ότι η ανακύκλωση στην Ελλάδα θα τρέξει με ταχύτατους ρυθμούς κι έτσι θα φτάσουμε σε μείωση τω</w:t>
      </w:r>
      <w:r>
        <w:rPr>
          <w:rFonts w:eastAsia="Times New Roman"/>
          <w:szCs w:val="24"/>
        </w:rPr>
        <w:t>ν απορριμμάτων</w:t>
      </w:r>
      <w:r>
        <w:rPr>
          <w:rFonts w:eastAsia="Times New Roman"/>
          <w:szCs w:val="24"/>
        </w:rPr>
        <w:t>,</w:t>
      </w:r>
      <w:r>
        <w:rPr>
          <w:rFonts w:eastAsia="Times New Roman"/>
          <w:szCs w:val="24"/>
        </w:rPr>
        <w:t xml:space="preserve"> που οδηγούνται σε ταφή, με αποτέλεσμα -ενδεχομένως, υποθέτει- να δώσουμε λίγα χρόνια και στον ΧΥΤΑ της Αττικής, ο χρόνος ζωής του οποίου τελειώνει το 2019 και πολύ φοβόμαστε ότι κληροδοτείται μια πραγματικά βραδυφλεγής βόμβα στην επόμενη κυ</w:t>
      </w:r>
      <w:r>
        <w:rPr>
          <w:rFonts w:eastAsia="Times New Roman"/>
          <w:szCs w:val="24"/>
        </w:rPr>
        <w:t xml:space="preserve">βέρνηση. </w:t>
      </w:r>
    </w:p>
    <w:p w14:paraId="1416A191"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Το να υπολογίζει σήμερα το Υπουργείο ότι με ένα νομοσχέδιο θα τρέξει ταχύτατα την ανακύκλωση και θα μειωθούν σε τόσο μεγάλο βαθμό τα απορρίμματα τα οποία οδηγούνται σε ταφή, νομίζουμε ότι είναι ένας σχεδιασμός επί </w:t>
      </w:r>
      <w:proofErr w:type="spellStart"/>
      <w:r>
        <w:rPr>
          <w:rFonts w:eastAsia="Times New Roman"/>
          <w:szCs w:val="24"/>
        </w:rPr>
        <w:t>χάρτου</w:t>
      </w:r>
      <w:proofErr w:type="spellEnd"/>
      <w:r>
        <w:rPr>
          <w:rFonts w:eastAsia="Times New Roman"/>
          <w:szCs w:val="24"/>
        </w:rPr>
        <w:t>, είναι μία έκφραση επιθυμ</w:t>
      </w:r>
      <w:r>
        <w:rPr>
          <w:rFonts w:eastAsia="Times New Roman"/>
          <w:szCs w:val="24"/>
        </w:rPr>
        <w:t xml:space="preserve">ίας. </w:t>
      </w:r>
    </w:p>
    <w:p w14:paraId="1416A192" w14:textId="77777777" w:rsidR="002F1EDC" w:rsidRDefault="00F01CE6">
      <w:pPr>
        <w:spacing w:line="600" w:lineRule="auto"/>
        <w:ind w:firstLine="720"/>
        <w:jc w:val="both"/>
        <w:rPr>
          <w:rFonts w:eastAsia="Times New Roman"/>
          <w:szCs w:val="24"/>
        </w:rPr>
      </w:pPr>
      <w:r>
        <w:rPr>
          <w:rFonts w:eastAsia="Times New Roman"/>
          <w:szCs w:val="24"/>
        </w:rPr>
        <w:t xml:space="preserve">Διότι, για να εφαρμοστεί το συγκεκριμένο νομοσχέδιο, κύριε Υπουργέ, όπως είχαμε την ευκαιρία να σας πούμε και στην </w:t>
      </w:r>
      <w:r>
        <w:rPr>
          <w:rFonts w:eastAsia="Times New Roman"/>
          <w:szCs w:val="24"/>
        </w:rPr>
        <w:t>ε</w:t>
      </w:r>
      <w:r>
        <w:rPr>
          <w:rFonts w:eastAsia="Times New Roman"/>
          <w:szCs w:val="24"/>
        </w:rPr>
        <w:t xml:space="preserve">πιτροπή που το επεξεργάστηκε, χρειάζεται η έκδοση επτά </w:t>
      </w:r>
      <w:r>
        <w:rPr>
          <w:rFonts w:eastAsia="Times New Roman"/>
          <w:szCs w:val="24"/>
        </w:rPr>
        <w:t>κ</w:t>
      </w:r>
      <w:r>
        <w:rPr>
          <w:rFonts w:eastAsia="Times New Roman"/>
          <w:szCs w:val="24"/>
        </w:rPr>
        <w:t xml:space="preserve">οινών </w:t>
      </w:r>
      <w:r>
        <w:rPr>
          <w:rFonts w:eastAsia="Times New Roman"/>
          <w:szCs w:val="24"/>
        </w:rPr>
        <w:t>υ</w:t>
      </w:r>
      <w:r>
        <w:rPr>
          <w:rFonts w:eastAsia="Times New Roman"/>
          <w:szCs w:val="24"/>
        </w:rPr>
        <w:t xml:space="preserve">πουργικών </w:t>
      </w:r>
      <w:r>
        <w:rPr>
          <w:rFonts w:eastAsia="Times New Roman"/>
          <w:szCs w:val="24"/>
        </w:rPr>
        <w:t>α</w:t>
      </w:r>
      <w:r>
        <w:rPr>
          <w:rFonts w:eastAsia="Times New Roman"/>
          <w:szCs w:val="24"/>
        </w:rPr>
        <w:t xml:space="preserve">ποφάσεων, ενός </w:t>
      </w:r>
      <w:r>
        <w:rPr>
          <w:rFonts w:eastAsia="Times New Roman"/>
          <w:szCs w:val="24"/>
        </w:rPr>
        <w:t>π</w:t>
      </w:r>
      <w:r>
        <w:rPr>
          <w:rFonts w:eastAsia="Times New Roman"/>
          <w:szCs w:val="24"/>
        </w:rPr>
        <w:t xml:space="preserve">ροεδρικού </w:t>
      </w:r>
      <w:r>
        <w:rPr>
          <w:rFonts w:eastAsia="Times New Roman"/>
          <w:szCs w:val="24"/>
        </w:rPr>
        <w:t>δ</w:t>
      </w:r>
      <w:r>
        <w:rPr>
          <w:rFonts w:eastAsia="Times New Roman"/>
          <w:szCs w:val="24"/>
        </w:rPr>
        <w:t>ιατάγματος, μίας υπουργικής απόφα</w:t>
      </w:r>
      <w:r>
        <w:rPr>
          <w:rFonts w:eastAsia="Times New Roman"/>
          <w:szCs w:val="24"/>
        </w:rPr>
        <w:t xml:space="preserve">σης και μίας απόφασης εκτεταμένης σημασίας του </w:t>
      </w:r>
      <w:r>
        <w:rPr>
          <w:rFonts w:eastAsia="Times New Roman"/>
          <w:szCs w:val="24"/>
        </w:rPr>
        <w:t>δ</w:t>
      </w:r>
      <w:r>
        <w:rPr>
          <w:rFonts w:eastAsia="Times New Roman"/>
          <w:szCs w:val="24"/>
        </w:rPr>
        <w:t xml:space="preserve">ιοικητικού </w:t>
      </w:r>
      <w:r>
        <w:rPr>
          <w:rFonts w:eastAsia="Times New Roman"/>
          <w:szCs w:val="24"/>
        </w:rPr>
        <w:t>σ</w:t>
      </w:r>
      <w:r>
        <w:rPr>
          <w:rFonts w:eastAsia="Times New Roman"/>
          <w:szCs w:val="24"/>
        </w:rPr>
        <w:t xml:space="preserve">υμβουλίου του ΕΟΑΝ. Αυτά, βεβαίως, εις ό,τι αφορά την νομοθετική παρασκευή για την εφαρμογή του νομοσχεδίου. </w:t>
      </w:r>
    </w:p>
    <w:p w14:paraId="1416A193" w14:textId="77777777" w:rsidR="002F1EDC" w:rsidRDefault="00F01CE6">
      <w:pPr>
        <w:spacing w:line="600" w:lineRule="auto"/>
        <w:ind w:firstLine="720"/>
        <w:jc w:val="both"/>
        <w:rPr>
          <w:rFonts w:eastAsia="Times New Roman"/>
          <w:szCs w:val="24"/>
        </w:rPr>
      </w:pPr>
      <w:r>
        <w:rPr>
          <w:rFonts w:eastAsia="Times New Roman"/>
          <w:szCs w:val="24"/>
        </w:rPr>
        <w:t>Στην πραγματικότητα και επί της λειτουργίας του νομοσχεδίου, είχαμε την ευκαιρία να δο</w:t>
      </w:r>
      <w:r>
        <w:rPr>
          <w:rFonts w:eastAsia="Times New Roman"/>
          <w:szCs w:val="24"/>
        </w:rPr>
        <w:t>ύμε τα χιλιάδες προβλήματα</w:t>
      </w:r>
      <w:r>
        <w:rPr>
          <w:rFonts w:eastAsia="Times New Roman"/>
          <w:szCs w:val="24"/>
        </w:rPr>
        <w:t>,</w:t>
      </w:r>
      <w:r>
        <w:rPr>
          <w:rFonts w:eastAsia="Times New Roman"/>
          <w:szCs w:val="24"/>
        </w:rPr>
        <w:t xml:space="preserve"> που πρέπει να λυθούν από την εκπόνηση, την έγκριση και την εφαρμογή των τοπικών σχεδίων διαχείρισης αποβλήτων, μέχρι την αδυναμία λειτουργίας κάποιων Συστημάτων Εναλλακτικής Διαχείρισης, τα οποία με τις </w:t>
      </w:r>
      <w:proofErr w:type="spellStart"/>
      <w:r>
        <w:rPr>
          <w:rFonts w:eastAsia="Times New Roman"/>
          <w:szCs w:val="24"/>
        </w:rPr>
        <w:t>υπερρυθμίσεις</w:t>
      </w:r>
      <w:proofErr w:type="spellEnd"/>
      <w:r>
        <w:rPr>
          <w:rFonts w:eastAsia="Times New Roman"/>
          <w:szCs w:val="24"/>
        </w:rPr>
        <w:t xml:space="preserve"> σας θα εγκλ</w:t>
      </w:r>
      <w:r>
        <w:rPr>
          <w:rFonts w:eastAsia="Times New Roman"/>
          <w:szCs w:val="24"/>
        </w:rPr>
        <w:t>ωβίσετε. Δεν υπάρχει, λοιπόν, κα</w:t>
      </w:r>
      <w:r>
        <w:rPr>
          <w:rFonts w:eastAsia="Times New Roman"/>
          <w:szCs w:val="24"/>
        </w:rPr>
        <w:t>μ</w:t>
      </w:r>
      <w:r>
        <w:rPr>
          <w:rFonts w:eastAsia="Times New Roman"/>
          <w:szCs w:val="24"/>
        </w:rPr>
        <w:t xml:space="preserve">μία διαβεβαίωση, παρά μόνο σε θεωρητικό επίπεδο, ότι οι επιδόσεις της ανακύκλωσης θα βελτιωθούν άμεσα. </w:t>
      </w:r>
    </w:p>
    <w:p w14:paraId="1416A194" w14:textId="77777777" w:rsidR="002F1EDC" w:rsidRDefault="00F01CE6">
      <w:pPr>
        <w:spacing w:line="600" w:lineRule="auto"/>
        <w:ind w:firstLine="720"/>
        <w:jc w:val="both"/>
        <w:rPr>
          <w:rFonts w:eastAsia="Times New Roman"/>
          <w:szCs w:val="24"/>
        </w:rPr>
      </w:pPr>
      <w:r>
        <w:rPr>
          <w:rFonts w:eastAsia="Times New Roman"/>
          <w:szCs w:val="24"/>
        </w:rPr>
        <w:t>Σε άλλες ευρωπαϊκές χώρες γνωρίζουμε, κύριε Υπουργέ, ότι για να αποδώσει η ανακύκλωση και να έχουμε αισθητή βελτίωση, χ</w:t>
      </w:r>
      <w:r>
        <w:rPr>
          <w:rFonts w:eastAsia="Times New Roman"/>
          <w:szCs w:val="24"/>
        </w:rPr>
        <w:t>ρειάστηκαν από πέντε έως δέκα χρόνια και σε κάποιες άλλες δεκαπέντε χρόνια.</w:t>
      </w:r>
    </w:p>
    <w:p w14:paraId="1416A195" w14:textId="77777777" w:rsidR="002F1EDC" w:rsidRDefault="00F01CE6">
      <w:pPr>
        <w:spacing w:line="600" w:lineRule="auto"/>
        <w:ind w:firstLine="720"/>
        <w:jc w:val="both"/>
        <w:rPr>
          <w:rFonts w:eastAsia="Times New Roman"/>
          <w:szCs w:val="24"/>
        </w:rPr>
      </w:pPr>
      <w:r>
        <w:rPr>
          <w:rFonts w:eastAsia="Times New Roman"/>
          <w:szCs w:val="24"/>
        </w:rPr>
        <w:lastRenderedPageBreak/>
        <w:t>Η Κυβέρνηση, λοιπόν, ενώ δεν έχει εφαρμόσει ούτε γράμμα των πολιτικών της επιλογών στη λεγόμενη μεγάλη εικόνα, που όπως προαναφέρθηκε είναι κυρίως το μέλλον της διαχείρισης των απο</w:t>
      </w:r>
      <w:r>
        <w:rPr>
          <w:rFonts w:eastAsia="Times New Roman"/>
          <w:szCs w:val="24"/>
        </w:rPr>
        <w:t xml:space="preserve">ρριμμάτων στην Αττική, όπου παράγονται τα μισά απορρίμματα της χώρας, επιλέγει την ανώδυνη και ευχάριστη ανακύκλωση συσκευασιών και άλλων προϊόντων, στην οποία όλοι συμφωνούμε. Όλοι συμφωνούμε ότι πρέπει να βελτιωθεί η ανακύκλωση. </w:t>
      </w:r>
    </w:p>
    <w:p w14:paraId="1416A196" w14:textId="77777777" w:rsidR="002F1EDC" w:rsidRDefault="00F01CE6">
      <w:pPr>
        <w:spacing w:line="600" w:lineRule="auto"/>
        <w:ind w:firstLine="720"/>
        <w:jc w:val="both"/>
        <w:rPr>
          <w:rFonts w:eastAsia="Times New Roman"/>
          <w:szCs w:val="24"/>
        </w:rPr>
      </w:pPr>
      <w:r>
        <w:rPr>
          <w:rFonts w:eastAsia="Times New Roman"/>
          <w:szCs w:val="24"/>
        </w:rPr>
        <w:t>Μάλιστα, ερωτηθήκατε, κύ</w:t>
      </w:r>
      <w:r>
        <w:rPr>
          <w:rFonts w:eastAsia="Times New Roman"/>
          <w:szCs w:val="24"/>
        </w:rPr>
        <w:t xml:space="preserve">ριε Υπουργέ, τόσο από Βουλευτές της Νέας Δημοκρατίας όσο και από τον </w:t>
      </w:r>
      <w:r>
        <w:rPr>
          <w:rFonts w:eastAsia="Times New Roman"/>
          <w:szCs w:val="24"/>
        </w:rPr>
        <w:t>ε</w:t>
      </w:r>
      <w:r>
        <w:rPr>
          <w:rFonts w:eastAsia="Times New Roman"/>
          <w:szCs w:val="24"/>
        </w:rPr>
        <w:t xml:space="preserve">ισηγητή στις </w:t>
      </w:r>
      <w:r>
        <w:rPr>
          <w:rFonts w:eastAsia="Times New Roman"/>
          <w:szCs w:val="24"/>
        </w:rPr>
        <w:t>ε</w:t>
      </w:r>
      <w:r>
        <w:rPr>
          <w:rFonts w:eastAsia="Times New Roman"/>
          <w:szCs w:val="24"/>
        </w:rPr>
        <w:t>πιτροπές, για το τι έχετε εφαρμόσει από τις πολιτικές σας επιλογές για τη διαχείριση των απορριμμάτων στην Αττική. Γιατί το μόνο που σας ενδιέφερε ήταν να ακυρώσετε τα ΣΔΙΤ</w:t>
      </w:r>
      <w:r>
        <w:rPr>
          <w:rFonts w:eastAsia="Times New Roman"/>
          <w:szCs w:val="24"/>
        </w:rPr>
        <w:t xml:space="preserve"> και τα εργοστάσια διαλογής σύμμεικτων απορριμμάτων που είχαν αποφασιστεί. Κάνατε κάποιες άλλες επιλογές, αποφασίσατε </w:t>
      </w:r>
      <w:r>
        <w:rPr>
          <w:rFonts w:eastAsia="Times New Roman"/>
          <w:szCs w:val="24"/>
        </w:rPr>
        <w:t>χ</w:t>
      </w:r>
      <w:r>
        <w:rPr>
          <w:rFonts w:eastAsia="Times New Roman"/>
          <w:szCs w:val="24"/>
        </w:rPr>
        <w:t xml:space="preserve">ώρους </w:t>
      </w:r>
      <w:proofErr w:type="spellStart"/>
      <w:r>
        <w:rPr>
          <w:rFonts w:eastAsia="Times New Roman"/>
          <w:szCs w:val="24"/>
        </w:rPr>
        <w:t>γειονομικής</w:t>
      </w:r>
      <w:proofErr w:type="spellEnd"/>
      <w:r>
        <w:rPr>
          <w:rFonts w:eastAsia="Times New Roman"/>
          <w:szCs w:val="24"/>
        </w:rPr>
        <w:t xml:space="preserve"> </w:t>
      </w:r>
      <w:r>
        <w:rPr>
          <w:rFonts w:eastAsia="Times New Roman"/>
          <w:szCs w:val="24"/>
        </w:rPr>
        <w:t>τ</w:t>
      </w:r>
      <w:r>
        <w:rPr>
          <w:rFonts w:eastAsia="Times New Roman"/>
          <w:szCs w:val="24"/>
        </w:rPr>
        <w:t xml:space="preserve">αφής </w:t>
      </w:r>
      <w:r>
        <w:rPr>
          <w:rFonts w:eastAsia="Times New Roman"/>
          <w:szCs w:val="24"/>
        </w:rPr>
        <w:t>α</w:t>
      </w:r>
      <w:r>
        <w:rPr>
          <w:rFonts w:eastAsia="Times New Roman"/>
          <w:szCs w:val="24"/>
        </w:rPr>
        <w:t>πο</w:t>
      </w:r>
      <w:r>
        <w:rPr>
          <w:rFonts w:eastAsia="Times New Roman"/>
          <w:szCs w:val="24"/>
        </w:rPr>
        <w:t>ρρι</w:t>
      </w:r>
      <w:r>
        <w:rPr>
          <w:rFonts w:eastAsia="Times New Roman"/>
          <w:szCs w:val="24"/>
        </w:rPr>
        <w:t xml:space="preserve">μμάτων και </w:t>
      </w:r>
      <w:r>
        <w:rPr>
          <w:rFonts w:eastAsia="Times New Roman"/>
          <w:szCs w:val="24"/>
        </w:rPr>
        <w:t>μ</w:t>
      </w:r>
      <w:r>
        <w:rPr>
          <w:rFonts w:eastAsia="Times New Roman"/>
          <w:szCs w:val="24"/>
        </w:rPr>
        <w:t xml:space="preserve">ονάδες </w:t>
      </w:r>
      <w:r>
        <w:rPr>
          <w:rFonts w:eastAsia="Times New Roman"/>
          <w:szCs w:val="24"/>
        </w:rPr>
        <w:t>ε</w:t>
      </w:r>
      <w:r>
        <w:rPr>
          <w:rFonts w:eastAsia="Times New Roman"/>
          <w:szCs w:val="24"/>
        </w:rPr>
        <w:t xml:space="preserve">ναλλακτικής </w:t>
      </w:r>
      <w:r>
        <w:rPr>
          <w:rFonts w:eastAsia="Times New Roman"/>
          <w:szCs w:val="24"/>
        </w:rPr>
        <w:t>α</w:t>
      </w:r>
      <w:r>
        <w:rPr>
          <w:rFonts w:eastAsia="Times New Roman"/>
          <w:szCs w:val="24"/>
        </w:rPr>
        <w:t xml:space="preserve">νακύκλωσης.  </w:t>
      </w:r>
    </w:p>
    <w:p w14:paraId="1416A197" w14:textId="77777777" w:rsidR="002F1EDC" w:rsidRDefault="00F01CE6">
      <w:pPr>
        <w:spacing w:line="600" w:lineRule="auto"/>
        <w:ind w:firstLine="720"/>
        <w:jc w:val="both"/>
        <w:rPr>
          <w:rFonts w:eastAsia="Times New Roman"/>
          <w:szCs w:val="24"/>
        </w:rPr>
      </w:pPr>
      <w:r>
        <w:rPr>
          <w:rFonts w:eastAsia="Times New Roman"/>
          <w:szCs w:val="24"/>
        </w:rPr>
        <w:t xml:space="preserve">Τι κάνατε, όμως, σε αυτά τα ζητήματα, τρία χρόνια τώρα που είστε Κυβέρνηση, όταν το πρόβλημα μάς χτυπά την πόρτα και το περιέγραψα προηγουμένως; Έχετε κάνει κάποια </w:t>
      </w:r>
      <w:proofErr w:type="spellStart"/>
      <w:r>
        <w:rPr>
          <w:rFonts w:eastAsia="Times New Roman"/>
          <w:szCs w:val="24"/>
        </w:rPr>
        <w:t>χωροθέτηση</w:t>
      </w:r>
      <w:proofErr w:type="spellEnd"/>
      <w:r>
        <w:rPr>
          <w:rFonts w:eastAsia="Times New Roman"/>
          <w:szCs w:val="24"/>
        </w:rPr>
        <w:t xml:space="preserve"> των συγκεκριμένων μονάδων; Έχουν προχωρήσει κάποιες μελέτες των συγκεκριμένων μον</w:t>
      </w:r>
      <w:r>
        <w:rPr>
          <w:rFonts w:eastAsia="Times New Roman"/>
          <w:szCs w:val="24"/>
        </w:rPr>
        <w:t xml:space="preserve">άδων; Απολύτως τίποτα! Είπατε, βεβαίως, ότι θα απαντήσετε στην Ολομέλεια. </w:t>
      </w:r>
    </w:p>
    <w:p w14:paraId="1416A198" w14:textId="77777777" w:rsidR="002F1EDC" w:rsidRDefault="00F01CE6">
      <w:pPr>
        <w:spacing w:line="600" w:lineRule="auto"/>
        <w:ind w:firstLine="720"/>
        <w:jc w:val="both"/>
        <w:rPr>
          <w:rFonts w:eastAsia="Times New Roman"/>
          <w:szCs w:val="24"/>
        </w:rPr>
      </w:pPr>
      <w:r>
        <w:rPr>
          <w:rFonts w:eastAsia="Times New Roman"/>
          <w:szCs w:val="24"/>
        </w:rPr>
        <w:t xml:space="preserve">Αναφορικά τώρα με το νομοσχέδιο και τα άρθρα του, θα έλεγα σε γενικές γραμμές ότι διακρίνεται για την υπέρμετρη γραφειοκρατία που δημιουργεί, την </w:t>
      </w:r>
      <w:proofErr w:type="spellStart"/>
      <w:r>
        <w:rPr>
          <w:rFonts w:eastAsia="Times New Roman"/>
          <w:szCs w:val="24"/>
        </w:rPr>
        <w:t>εμμονική</w:t>
      </w:r>
      <w:proofErr w:type="spellEnd"/>
      <w:r>
        <w:rPr>
          <w:rFonts w:eastAsia="Times New Roman"/>
          <w:szCs w:val="24"/>
        </w:rPr>
        <w:t xml:space="preserve"> </w:t>
      </w:r>
      <w:proofErr w:type="spellStart"/>
      <w:r>
        <w:rPr>
          <w:rFonts w:eastAsia="Times New Roman"/>
          <w:szCs w:val="24"/>
        </w:rPr>
        <w:lastRenderedPageBreak/>
        <w:t>υπερρύθμιση</w:t>
      </w:r>
      <w:proofErr w:type="spellEnd"/>
      <w:r>
        <w:rPr>
          <w:rFonts w:eastAsia="Times New Roman"/>
          <w:szCs w:val="24"/>
        </w:rPr>
        <w:t xml:space="preserve"> της λειτουργία</w:t>
      </w:r>
      <w:r>
        <w:rPr>
          <w:rFonts w:eastAsia="Times New Roman"/>
          <w:szCs w:val="24"/>
        </w:rPr>
        <w:t xml:space="preserve">ς φορέων ανακύκλωσης και τέλος, για τον άκρατο παρεμβατισμό του σε όλα τα επίπεδα. </w:t>
      </w:r>
    </w:p>
    <w:p w14:paraId="1416A199" w14:textId="77777777" w:rsidR="002F1EDC" w:rsidRDefault="00F01CE6">
      <w:pPr>
        <w:spacing w:line="600" w:lineRule="auto"/>
        <w:ind w:firstLine="720"/>
        <w:jc w:val="both"/>
        <w:rPr>
          <w:rFonts w:eastAsia="Times New Roman"/>
          <w:szCs w:val="24"/>
        </w:rPr>
      </w:pPr>
      <w:r>
        <w:rPr>
          <w:rFonts w:eastAsia="Times New Roman"/>
          <w:szCs w:val="24"/>
        </w:rPr>
        <w:t>Ενδεικτικά, θα έλεγα ότι στο άρθρο 4Α', ο έλεγχος σε τόση λεπτομέρεια συγγενειών και ασυμβίβαστων είναι πραγματικά ανέφικτος, άρα η ρύθμιση καθίσταται αλυσιτελής. Το ίδιο ι</w:t>
      </w:r>
      <w:r>
        <w:rPr>
          <w:rFonts w:eastAsia="Times New Roman"/>
          <w:szCs w:val="24"/>
        </w:rPr>
        <w:t xml:space="preserve">σχύει και για το διοικητικό κόστος των </w:t>
      </w:r>
      <w:r>
        <w:rPr>
          <w:rFonts w:eastAsia="Times New Roman"/>
          <w:szCs w:val="24"/>
        </w:rPr>
        <w:t>σ</w:t>
      </w:r>
      <w:r>
        <w:rPr>
          <w:rFonts w:eastAsia="Times New Roman"/>
          <w:szCs w:val="24"/>
        </w:rPr>
        <w:t xml:space="preserve">υστημάτων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 xml:space="preserve">ιαχείρισης. Θα αρκούσε ο έλεγχος μέσω των επιχειρησιακών σχεδίων του κόστους ανά μονάδα, σε σύγκριση με το ό,τι συμβαίνει στις υπόλοιπες ευρωπαϊκές χώρες.   </w:t>
      </w:r>
    </w:p>
    <w:p w14:paraId="1416A19A" w14:textId="77777777" w:rsidR="002F1EDC" w:rsidRDefault="00F01CE6">
      <w:pPr>
        <w:spacing w:line="600" w:lineRule="auto"/>
        <w:ind w:firstLine="720"/>
        <w:jc w:val="both"/>
        <w:rPr>
          <w:rFonts w:eastAsia="Times New Roman"/>
          <w:szCs w:val="24"/>
        </w:rPr>
      </w:pPr>
      <w:r>
        <w:rPr>
          <w:rFonts w:eastAsia="Times New Roman"/>
          <w:szCs w:val="24"/>
        </w:rPr>
        <w:t>Παράλογη θεωρείται, κατά την άποψή</w:t>
      </w:r>
      <w:r>
        <w:rPr>
          <w:rFonts w:eastAsia="Times New Roman"/>
          <w:szCs w:val="24"/>
        </w:rPr>
        <w:t xml:space="preserve"> μας, η ρύθμιση για το 35% του ειδικού αποθεματικού, εν μέσω προβλημάτων ρευστότητας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w:t>
      </w:r>
      <w:r>
        <w:rPr>
          <w:rFonts w:eastAsia="Times New Roman"/>
          <w:szCs w:val="24"/>
        </w:rPr>
        <w:t xml:space="preserve">Τι </w:t>
      </w:r>
      <w:proofErr w:type="spellStart"/>
      <w:r>
        <w:rPr>
          <w:rFonts w:eastAsia="Times New Roman"/>
          <w:szCs w:val="24"/>
        </w:rPr>
        <w:t>απέγειναν</w:t>
      </w:r>
      <w:proofErr w:type="spellEnd"/>
      <w:r>
        <w:rPr>
          <w:rFonts w:eastAsia="Times New Roman"/>
          <w:szCs w:val="24"/>
        </w:rPr>
        <w:t xml:space="preserve"> οι υποσχέσεις σας ότι</w:t>
      </w:r>
      <w:r>
        <w:rPr>
          <w:rFonts w:eastAsia="Times New Roman"/>
          <w:szCs w:val="24"/>
        </w:rPr>
        <w:t xml:space="preserve"> θα έφευγαν αυτά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τον πρώτο χρόνο, τον δεύτερο χρόνο; Δημιουργούν σε όλα τα στάδια της οικονομίας</w:t>
      </w:r>
      <w:r>
        <w:rPr>
          <w:rFonts w:eastAsia="Times New Roman"/>
          <w:szCs w:val="24"/>
        </w:rPr>
        <w:t xml:space="preserve">, ακόμα και στην κυκλική οικονομία, προβλήματα. </w:t>
      </w:r>
    </w:p>
    <w:p w14:paraId="1416A19B" w14:textId="77777777" w:rsidR="002F1EDC" w:rsidRDefault="00F01CE6">
      <w:pPr>
        <w:spacing w:line="600" w:lineRule="auto"/>
        <w:ind w:firstLine="720"/>
        <w:jc w:val="both"/>
        <w:rPr>
          <w:rFonts w:eastAsia="Times New Roman"/>
          <w:szCs w:val="24"/>
        </w:rPr>
      </w:pPr>
      <w:r>
        <w:rPr>
          <w:rFonts w:eastAsia="Times New Roman"/>
          <w:szCs w:val="24"/>
        </w:rPr>
        <w:t xml:space="preserve">Το θέμα θα έπρεπε να λύνεται μέσω των επιχειρησιακών σχεδίων που εγκρίνει ο ΕΟΑΝ κατά περίπτωση. Το είπαμε και στις </w:t>
      </w:r>
      <w:r>
        <w:rPr>
          <w:rFonts w:eastAsia="Times New Roman"/>
          <w:szCs w:val="24"/>
        </w:rPr>
        <w:t>ε</w:t>
      </w:r>
      <w:r>
        <w:rPr>
          <w:rFonts w:eastAsia="Times New Roman"/>
          <w:szCs w:val="24"/>
        </w:rPr>
        <w:t>πιτροπές, δεν είναι όλα τα συστήματα ίδια, δεν έχουν όλα τα συστήματα τις ίδιες ανάγκες ρε</w:t>
      </w:r>
      <w:r>
        <w:rPr>
          <w:rFonts w:eastAsia="Times New Roman"/>
          <w:szCs w:val="24"/>
        </w:rPr>
        <w:t>υστότητας.</w:t>
      </w:r>
    </w:p>
    <w:p w14:paraId="1416A19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Στο άρθρο 4Γ</w:t>
      </w:r>
      <w:r>
        <w:rPr>
          <w:rFonts w:eastAsia="Times New Roman" w:cs="Times New Roman"/>
          <w:szCs w:val="24"/>
        </w:rPr>
        <w:t>΄</w:t>
      </w:r>
      <w:r>
        <w:rPr>
          <w:rFonts w:eastAsia="Times New Roman" w:cs="Times New Roman"/>
          <w:szCs w:val="24"/>
        </w:rPr>
        <w:t xml:space="preserve"> ρωτάμε το εξής. Είναι συμβατή με το εμπορικό δίκαιο η υποχρεωτική συμμετοχή νέων μετόχων; Γιατί δεν αρκεί η υποχρέωση σύμβασης με ένα ΣΣΕΔ; Η διάταξη αυτή προσβάλλει την αυτονομία των συλλογικών συστημάτων κατάφωρα, η οποία είναι κ</w:t>
      </w:r>
      <w:r>
        <w:rPr>
          <w:rFonts w:eastAsia="Times New Roman" w:cs="Times New Roman"/>
          <w:szCs w:val="24"/>
        </w:rPr>
        <w:t xml:space="preserve">αθιερωμένη και από το </w:t>
      </w:r>
      <w:proofErr w:type="spellStart"/>
      <w:r>
        <w:rPr>
          <w:rFonts w:eastAsia="Times New Roman" w:cs="Times New Roman"/>
          <w:szCs w:val="24"/>
        </w:rPr>
        <w:t>ενωσιακό</w:t>
      </w:r>
      <w:proofErr w:type="spellEnd"/>
      <w:r>
        <w:rPr>
          <w:rFonts w:eastAsia="Times New Roman" w:cs="Times New Roman"/>
          <w:szCs w:val="24"/>
        </w:rPr>
        <w:t xml:space="preserve"> δίκαιο. </w:t>
      </w:r>
    </w:p>
    <w:p w14:paraId="1416A19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είχε νόημα αυτή η </w:t>
      </w:r>
      <w:proofErr w:type="spellStart"/>
      <w:r>
        <w:rPr>
          <w:rFonts w:eastAsia="Times New Roman" w:cs="Times New Roman"/>
          <w:szCs w:val="24"/>
        </w:rPr>
        <w:t>υπερρύθμιση</w:t>
      </w:r>
      <w:proofErr w:type="spellEnd"/>
      <w:r>
        <w:rPr>
          <w:rFonts w:eastAsia="Times New Roman" w:cs="Times New Roman"/>
          <w:szCs w:val="24"/>
        </w:rPr>
        <w:t>, αν υπήρχε μονοπωλιακή λειτουργία ενός συστήματος ανά κατηγορία αποβλήτων. Η αναγκαστική συμμετοχή νέων μετόχων, κύριε Υπουργέ, εκτός των άλλων, έρχεται σε αντίθεση και με το Σύνταγμά</w:t>
      </w:r>
      <w:r>
        <w:rPr>
          <w:rFonts w:eastAsia="Times New Roman" w:cs="Times New Roman"/>
          <w:szCs w:val="24"/>
        </w:rPr>
        <w:t xml:space="preserve"> μας. </w:t>
      </w:r>
    </w:p>
    <w:p w14:paraId="1416A19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Στο άρθρο 6, το οποίο αφορά την ενσωμάτωση της </w:t>
      </w:r>
      <w:r>
        <w:rPr>
          <w:rFonts w:eastAsia="Times New Roman" w:cs="Times New Roman"/>
          <w:szCs w:val="24"/>
        </w:rPr>
        <w:t>κ</w:t>
      </w:r>
      <w:r>
        <w:rPr>
          <w:rFonts w:eastAsia="Times New Roman" w:cs="Times New Roman"/>
          <w:szCs w:val="24"/>
        </w:rPr>
        <w:t xml:space="preserve">οινοτικής </w:t>
      </w:r>
      <w:r>
        <w:rPr>
          <w:rFonts w:eastAsia="Times New Roman" w:cs="Times New Roman"/>
          <w:szCs w:val="24"/>
        </w:rPr>
        <w:t>ο</w:t>
      </w:r>
      <w:r>
        <w:rPr>
          <w:rFonts w:eastAsia="Times New Roman" w:cs="Times New Roman"/>
          <w:szCs w:val="24"/>
        </w:rPr>
        <w:t xml:space="preserve">δηγίας 2015/720/ΕΕ για τη μείωση της πλαστικής σακούλας μεταφοράς, σε γενικές γραμμές συμφωνούν όλοι οι φορείς -συμφωνεί και η Νέα Δημοκρατία- στο χρονοδιάγραμμα επίτευξης των στόχων. </w:t>
      </w:r>
    </w:p>
    <w:p w14:paraId="1416A19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Εκφρά</w:t>
      </w:r>
      <w:r>
        <w:rPr>
          <w:rFonts w:eastAsia="Times New Roman" w:cs="Times New Roman"/>
          <w:szCs w:val="24"/>
        </w:rPr>
        <w:t xml:space="preserve">ζουμε, όμως, και στο συγκεκριμένο άρθρο την έντονη επιφύλαξη για την επίτευξη των στόχων και για τη μεταφορά κυρίως σε αυτό, κύριε Υπουργέ, εξ ολοκλήρου του κόστους διαχείρισης των συσκευασιών των πλαστικών </w:t>
      </w:r>
      <w:proofErr w:type="spellStart"/>
      <w:r>
        <w:rPr>
          <w:rFonts w:eastAsia="Times New Roman" w:cs="Times New Roman"/>
          <w:szCs w:val="24"/>
        </w:rPr>
        <w:t>σακουλών</w:t>
      </w:r>
      <w:proofErr w:type="spellEnd"/>
      <w:r>
        <w:rPr>
          <w:rFonts w:eastAsia="Times New Roman" w:cs="Times New Roman"/>
          <w:szCs w:val="24"/>
        </w:rPr>
        <w:t xml:space="preserve"> στις μικρομεσαίες επιχειρήσεις που παράγ</w:t>
      </w:r>
      <w:r>
        <w:rPr>
          <w:rFonts w:eastAsia="Times New Roman" w:cs="Times New Roman"/>
          <w:szCs w:val="24"/>
        </w:rPr>
        <w:t xml:space="preserve">ουν το συγκεκριμένο προϊόν. </w:t>
      </w:r>
    </w:p>
    <w:p w14:paraId="1416A1A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Σας ρωτώ ευθέως, κύριε Υπουργέ. Μέχρι σήμερα και πριν τη συζήτηση αυτού του νομοσχεδίου ποιο</w:t>
      </w:r>
      <w:r>
        <w:rPr>
          <w:rFonts w:eastAsia="Times New Roman" w:cs="Times New Roman"/>
          <w:szCs w:val="24"/>
        </w:rPr>
        <w:t>ν επιβάρυνε</w:t>
      </w:r>
      <w:r>
        <w:rPr>
          <w:rFonts w:eastAsia="Times New Roman" w:cs="Times New Roman"/>
          <w:szCs w:val="24"/>
        </w:rPr>
        <w:t xml:space="preserve"> το συγκεκριμένο κόστος; </w:t>
      </w:r>
      <w:r>
        <w:rPr>
          <w:rFonts w:eastAsia="Times New Roman" w:cs="Times New Roman"/>
          <w:szCs w:val="24"/>
        </w:rPr>
        <w:t>Επιβάρυνε τις</w:t>
      </w:r>
      <w:r>
        <w:rPr>
          <w:rFonts w:eastAsia="Times New Roman" w:cs="Times New Roman"/>
          <w:szCs w:val="24"/>
        </w:rPr>
        <w:t xml:space="preserve"> μικρές ελληνικές βιοτεχνίες, διακόσιες τον αριθμό ανά την Ελλάδα, που απασχολούν από </w:t>
      </w:r>
      <w:r>
        <w:rPr>
          <w:rFonts w:eastAsia="Times New Roman" w:cs="Times New Roman"/>
          <w:szCs w:val="24"/>
        </w:rPr>
        <w:t xml:space="preserve">πέντε μέχρι είκοσι πέντε εργαζόμενους; Όχι. Τώρα </w:t>
      </w:r>
      <w:r>
        <w:rPr>
          <w:rFonts w:eastAsia="Times New Roman" w:cs="Times New Roman"/>
          <w:szCs w:val="24"/>
        </w:rPr>
        <w:t>επιβαρύνει όλες αυτές τις</w:t>
      </w:r>
      <w:r>
        <w:rPr>
          <w:rFonts w:eastAsia="Times New Roman" w:cs="Times New Roman"/>
          <w:szCs w:val="24"/>
        </w:rPr>
        <w:t xml:space="preserve"> ελληνικ</w:t>
      </w:r>
      <w:r>
        <w:rPr>
          <w:rFonts w:eastAsia="Times New Roman" w:cs="Times New Roman"/>
          <w:szCs w:val="24"/>
        </w:rPr>
        <w:t>ές</w:t>
      </w:r>
      <w:r>
        <w:rPr>
          <w:rFonts w:eastAsia="Times New Roman" w:cs="Times New Roman"/>
          <w:szCs w:val="24"/>
        </w:rPr>
        <w:t xml:space="preserve"> επιχειρήσε</w:t>
      </w:r>
      <w:r>
        <w:rPr>
          <w:rFonts w:eastAsia="Times New Roman" w:cs="Times New Roman"/>
          <w:szCs w:val="24"/>
        </w:rPr>
        <w:t>ις</w:t>
      </w:r>
      <w:r>
        <w:rPr>
          <w:rFonts w:eastAsia="Times New Roman" w:cs="Times New Roman"/>
          <w:szCs w:val="24"/>
        </w:rPr>
        <w:t xml:space="preserve">. </w:t>
      </w:r>
    </w:p>
    <w:p w14:paraId="1416A1A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αυτό το κόστος δεν είναι μικρό. Ανέρχεται στο 3%-4%. Ένας τόνος πλαστικής σακούλας –για να τα γνωρίζουν και οι συνάδελφοι αυτά- κοστίζει από </w:t>
      </w:r>
      <w:r>
        <w:rPr>
          <w:rFonts w:eastAsia="Times New Roman" w:cs="Times New Roman"/>
          <w:szCs w:val="24"/>
        </w:rPr>
        <w:t xml:space="preserve">1.700-2.000 ευρώ. Όταν, λοιπόν, ερχόμαστε να προσθέσουμε 66 ευρώ κόστος, μία μικρομεσαία επιχείρηση βλέπει το κόστος της να εκτινάσσεται κατά 3%-4%. </w:t>
      </w:r>
    </w:p>
    <w:p w14:paraId="1416A1A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Λέει ο κύριος Υπουργός ότι το ίδιο θα πληρώνουν και οι εισαγωγείς, δηλαδή</w:t>
      </w:r>
      <w:r>
        <w:rPr>
          <w:rFonts w:eastAsia="Times New Roman" w:cs="Times New Roman"/>
          <w:szCs w:val="24"/>
        </w:rPr>
        <w:t>,</w:t>
      </w:r>
      <w:r>
        <w:rPr>
          <w:rFonts w:eastAsia="Times New Roman" w:cs="Times New Roman"/>
          <w:szCs w:val="24"/>
        </w:rPr>
        <w:t xml:space="preserve"> αυτοί που φέρνουν τις σακούλες </w:t>
      </w:r>
      <w:r>
        <w:rPr>
          <w:rFonts w:eastAsia="Times New Roman" w:cs="Times New Roman"/>
          <w:szCs w:val="24"/>
        </w:rPr>
        <w:t xml:space="preserve">από την Τουρκία και από την Κίνα. Όμως, στην Τουρκία και την Κίνα αυτές οι επιχειρήσεις, κύριε Υπουργέ, δεν ζουν σε τραπεζικό σύστημα </w:t>
      </w:r>
      <w:r>
        <w:rPr>
          <w:rFonts w:eastAsia="Times New Roman" w:cs="Times New Roman"/>
          <w:szCs w:val="24"/>
        </w:rPr>
        <w:t xml:space="preserve">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Δεν έχουν τα προβλήματα ρευστότητας</w:t>
      </w:r>
      <w:r>
        <w:rPr>
          <w:rFonts w:eastAsia="Times New Roman" w:cs="Times New Roman"/>
          <w:szCs w:val="24"/>
        </w:rPr>
        <w:t>,</w:t>
      </w:r>
      <w:r>
        <w:rPr>
          <w:rFonts w:eastAsia="Times New Roman" w:cs="Times New Roman"/>
          <w:szCs w:val="24"/>
        </w:rPr>
        <w:t xml:space="preserve"> που έχουν οι δικές μας επιχειρήσεις. Αντιθέτως, στις συγκεκριμένες χώρες οι επιχειρήσεις τυγχάνουν </w:t>
      </w:r>
      <w:proofErr w:type="spellStart"/>
      <w:r>
        <w:rPr>
          <w:rFonts w:eastAsia="Times New Roman" w:cs="Times New Roman"/>
          <w:szCs w:val="24"/>
        </w:rPr>
        <w:t>υπερχρηματοδότησης</w:t>
      </w:r>
      <w:proofErr w:type="spellEnd"/>
      <w:r>
        <w:rPr>
          <w:rFonts w:eastAsia="Times New Roman" w:cs="Times New Roman"/>
          <w:szCs w:val="24"/>
        </w:rPr>
        <w:t xml:space="preserve">. </w:t>
      </w:r>
    </w:p>
    <w:p w14:paraId="1416A1A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Σας το εξήγησα αυτό, αλλά διαστρεβλώσατε την άποψή μου αυτή στις </w:t>
      </w:r>
      <w:r>
        <w:rPr>
          <w:rFonts w:eastAsia="Times New Roman" w:cs="Times New Roman"/>
          <w:szCs w:val="24"/>
        </w:rPr>
        <w:t>ε</w:t>
      </w:r>
      <w:r>
        <w:rPr>
          <w:rFonts w:eastAsia="Times New Roman" w:cs="Times New Roman"/>
          <w:szCs w:val="24"/>
        </w:rPr>
        <w:t>πιτροπές και είπατε ότι αυτό δεν συμβαίνει. Λέω αυτό ακριβώς, ότι πλή</w:t>
      </w:r>
      <w:r>
        <w:rPr>
          <w:rFonts w:eastAsia="Times New Roman" w:cs="Times New Roman"/>
          <w:szCs w:val="24"/>
        </w:rPr>
        <w:t xml:space="preserve">ττει τη ρευστότητα μικρομεσαίων ελληνικών επιχειρήσεων. </w:t>
      </w:r>
    </w:p>
    <w:p w14:paraId="1416A1A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Θα μπορούσαμε, λοιπόν, να συμφωνήσουμε και συμφωνούμε με το χρονοδιάγραμμα και με το πνεύμα της </w:t>
      </w:r>
      <w:r>
        <w:rPr>
          <w:rFonts w:eastAsia="Times New Roman" w:cs="Times New Roman"/>
          <w:szCs w:val="24"/>
        </w:rPr>
        <w:t>ο</w:t>
      </w:r>
      <w:r>
        <w:rPr>
          <w:rFonts w:eastAsia="Times New Roman" w:cs="Times New Roman"/>
          <w:szCs w:val="24"/>
        </w:rPr>
        <w:t>δηγίας που ενσωματώνεται. Όμως, θα σας παρακαλούσαμε, κύριε Υπουργέ, να επιμερίσετε το διαχειριστικό αυτό κόστος γι’ αυτές τις εταιρείες και στους μεγάλους χρήστες. Διότι μέχρι σήμερα –να το πείτε αυτό στους Βουλευτές- το συγκεκριμένο κόστος το πλήρωναν οι</w:t>
      </w:r>
      <w:r>
        <w:rPr>
          <w:rFonts w:eastAsia="Times New Roman" w:cs="Times New Roman"/>
          <w:szCs w:val="24"/>
        </w:rPr>
        <w:t xml:space="preserve"> μεγάλες αλυσίδες λιανικής. Τώρα το μεταβιβάζουμε σε μικρομεσαίες ελληνικές επιχειρήσεις. Θα σας παρακαλούσαμε, λοιπόν, είτε να μειωθεί είτε να επιμεριστεί αυτό το κόστος, για να συμφωνήσουμε σε αυτό το άρθρο, που είναι και η ενσωμάτωση. </w:t>
      </w:r>
    </w:p>
    <w:p w14:paraId="1416A1A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μια σειρά άρθρων του νομοσχεδίου αναδεικνύουν τον κεντρικό ρόλο που καλούνται να διαδραματίσουν οι Οργανισμοί Τοπικής Αυτοδιοίκησης Α</w:t>
      </w:r>
      <w:r>
        <w:rPr>
          <w:rFonts w:eastAsia="Times New Roman" w:cs="Times New Roman"/>
          <w:szCs w:val="24"/>
        </w:rPr>
        <w:t>΄</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αθμού στο ζήτημα της ανακύκλωσης. </w:t>
      </w:r>
    </w:p>
    <w:p w14:paraId="1416A1A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«Τα τοπικά σχέδια διαχείρισης αποβλήτων θα είναι το «</w:t>
      </w:r>
      <w:r>
        <w:rPr>
          <w:rFonts w:eastAsia="Times New Roman" w:cs="Times New Roman"/>
          <w:szCs w:val="24"/>
        </w:rPr>
        <w:t>ε</w:t>
      </w:r>
      <w:r>
        <w:rPr>
          <w:rFonts w:eastAsia="Times New Roman" w:cs="Times New Roman"/>
          <w:szCs w:val="24"/>
        </w:rPr>
        <w:t>υαγγέλιο» της ανακ</w:t>
      </w:r>
      <w:r>
        <w:rPr>
          <w:rFonts w:eastAsia="Times New Roman" w:cs="Times New Roman"/>
          <w:szCs w:val="24"/>
        </w:rPr>
        <w:t>ύκλωσης», τόνισε επανειλημμένως ο κύριος Υπουργός στη διάρκεια της επεξεργασίας του νομοσχεδίου. Το ερώτημα είναι αν θα μπορέσουν να συγχρονίσουν το βήμα τους όλοι οι ΟΤΑ, γιατί μόνο τότε θα επιτευχθούν οι στόχοι της ανακύκλωσης για τους οποίους μίλησα στη</w:t>
      </w:r>
      <w:r>
        <w:rPr>
          <w:rFonts w:eastAsia="Times New Roman" w:cs="Times New Roman"/>
          <w:szCs w:val="24"/>
        </w:rPr>
        <w:t xml:space="preserve">ν αρχή της τοποθέτησής μου. </w:t>
      </w:r>
    </w:p>
    <w:p w14:paraId="1416A1A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Για να μπορέσουν οι χρηματοδοτήσεις, που υποσχέθηκε ο κύριος Υπουργός, να κατευθυνθούν σε υποδομές και δράσεις ανακύκλωσης απαιτείται η εκπόνηση άρτιων τοπικών σχεδίων, η ταχεία έγκρισή τους από τον Ελληνικό Οργανισμό Ανακύκλωσ</w:t>
      </w:r>
      <w:r>
        <w:rPr>
          <w:rFonts w:eastAsia="Times New Roman" w:cs="Times New Roman"/>
          <w:szCs w:val="24"/>
        </w:rPr>
        <w:t xml:space="preserve">ης και η απρόσκοπτη εφαρμογή τους. </w:t>
      </w:r>
    </w:p>
    <w:p w14:paraId="1416A1A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Ενδεχομένως, το ποσό που υποσχέθηκε για υποδομές ανακύκλωσης ο κύριος Υπουργός, 1,1 δισεκατομμύρι</w:t>
      </w:r>
      <w:r>
        <w:rPr>
          <w:rFonts w:eastAsia="Times New Roman" w:cs="Times New Roman"/>
          <w:szCs w:val="24"/>
        </w:rPr>
        <w:t>ο</w:t>
      </w:r>
      <w:r>
        <w:rPr>
          <w:rFonts w:eastAsia="Times New Roman" w:cs="Times New Roman"/>
          <w:szCs w:val="24"/>
        </w:rPr>
        <w:t xml:space="preserve"> από το </w:t>
      </w:r>
      <w:r>
        <w:rPr>
          <w:rFonts w:eastAsia="Times New Roman" w:cs="Times New Roman"/>
          <w:szCs w:val="24"/>
        </w:rPr>
        <w:t>τ</w:t>
      </w:r>
      <w:r>
        <w:rPr>
          <w:rFonts w:eastAsia="Times New Roman" w:cs="Times New Roman"/>
          <w:szCs w:val="24"/>
        </w:rPr>
        <w:t xml:space="preserve">αμείο ΕΠΠΕΡΑΑ, και άλλα 50-60 ή 70 εκατομμύρια που θα αποδεσμευτούν από τα αποθεματικά των ΣΣΕΔ, να δείχνουν ότι </w:t>
      </w:r>
      <w:r>
        <w:rPr>
          <w:rFonts w:eastAsia="Times New Roman" w:cs="Times New Roman"/>
          <w:szCs w:val="24"/>
        </w:rPr>
        <w:t xml:space="preserve">είναι σημαντικά κονδύλια και πράγματι να είναι. Πλην, όμως, πρέπει να αντιμετωπιστεί μία σειρά ζητημάτων που έχουν θέσει οι εκπρόσωποι της </w:t>
      </w:r>
      <w:r>
        <w:rPr>
          <w:rFonts w:eastAsia="Times New Roman" w:cs="Times New Roman"/>
          <w:szCs w:val="24"/>
        </w:rPr>
        <w:t>α</w:t>
      </w:r>
      <w:r>
        <w:rPr>
          <w:rFonts w:eastAsia="Times New Roman" w:cs="Times New Roman"/>
          <w:szCs w:val="24"/>
        </w:rPr>
        <w:t xml:space="preserve">υτοδιοίκησης και έχει να κάνει με ζητήματα οικονομικά και χωροταξικά. </w:t>
      </w:r>
    </w:p>
    <w:p w14:paraId="1416A1A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Ιδιαίτερα τα τέσσερα ρεύματα ανακύκλωσης, γυα</w:t>
      </w:r>
      <w:r>
        <w:rPr>
          <w:rFonts w:eastAsia="Times New Roman" w:cs="Times New Roman"/>
          <w:szCs w:val="24"/>
        </w:rPr>
        <w:t xml:space="preserve">λί, μέταλλο, χαρτί, ξύλο, σε συνδυασμό με την ύπαρξη του πράσινου κάδου οργανικών αποβλήτων στις πυκνοδομημένες περιοχές θέτουν επιτακτικά ζητήματα </w:t>
      </w:r>
      <w:proofErr w:type="spellStart"/>
      <w:r>
        <w:rPr>
          <w:rFonts w:eastAsia="Times New Roman" w:cs="Times New Roman"/>
          <w:szCs w:val="24"/>
        </w:rPr>
        <w:t>χωροθέτησης</w:t>
      </w:r>
      <w:proofErr w:type="spellEnd"/>
      <w:r>
        <w:rPr>
          <w:rFonts w:eastAsia="Times New Roman" w:cs="Times New Roman"/>
          <w:szCs w:val="24"/>
        </w:rPr>
        <w:t xml:space="preserve">. </w:t>
      </w:r>
    </w:p>
    <w:p w14:paraId="1416A1AA" w14:textId="77777777" w:rsidR="002F1EDC" w:rsidRDefault="00F01CE6">
      <w:pPr>
        <w:spacing w:line="600" w:lineRule="auto"/>
        <w:ind w:firstLine="720"/>
        <w:jc w:val="both"/>
        <w:rPr>
          <w:rFonts w:eastAsia="Times New Roman"/>
          <w:szCs w:val="24"/>
        </w:rPr>
      </w:pPr>
      <w:r>
        <w:rPr>
          <w:rFonts w:eastAsia="Times New Roman"/>
          <w:szCs w:val="24"/>
        </w:rPr>
        <w:t>Εν τέλει το Υπουργείο –και αυτό είναι το οποίο στηλιτεύουμε και με το οποίο διαφωνούμε- δείχνε</w:t>
      </w:r>
      <w:r>
        <w:rPr>
          <w:rFonts w:eastAsia="Times New Roman"/>
          <w:szCs w:val="24"/>
        </w:rPr>
        <w:t xml:space="preserve">ι να πιστεύει ότι εάν οι στόχοι της ανακύκλωσης επιτευχθούν, </w:t>
      </w:r>
      <w:r>
        <w:rPr>
          <w:rFonts w:eastAsia="Times New Roman"/>
          <w:szCs w:val="24"/>
        </w:rPr>
        <w:lastRenderedPageBreak/>
        <w:t xml:space="preserve">αυτό θα οφείλεται στο νομοσχέδιο που συζητάμε σήμερα. Εάν οι στόχοι της ανακύκλωσης δεν επιτευχθούν, θα ευθύνονται οι ανοργάνωτοι </w:t>
      </w:r>
      <w:r>
        <w:rPr>
          <w:rFonts w:eastAsia="Times New Roman"/>
          <w:szCs w:val="24"/>
        </w:rPr>
        <w:t>δ</w:t>
      </w:r>
      <w:r>
        <w:rPr>
          <w:rFonts w:eastAsia="Times New Roman"/>
          <w:szCs w:val="24"/>
        </w:rPr>
        <w:t>ήμοι</w:t>
      </w:r>
      <w:r>
        <w:rPr>
          <w:rFonts w:eastAsia="Times New Roman"/>
          <w:szCs w:val="24"/>
        </w:rPr>
        <w:t xml:space="preserve"> και</w:t>
      </w:r>
      <w:r>
        <w:rPr>
          <w:rFonts w:eastAsia="Times New Roman"/>
          <w:szCs w:val="24"/>
        </w:rPr>
        <w:t xml:space="preserve"> οι Οργανισμοί Τοπικής Αυτοδιοίκησης Α</w:t>
      </w:r>
      <w:r>
        <w:rPr>
          <w:rFonts w:eastAsia="Times New Roman"/>
          <w:szCs w:val="24"/>
        </w:rPr>
        <w:t>΄</w:t>
      </w:r>
      <w:r>
        <w:rPr>
          <w:rFonts w:eastAsia="Times New Roman"/>
          <w:szCs w:val="24"/>
        </w:rPr>
        <w:t xml:space="preserve"> </w:t>
      </w:r>
      <w:r>
        <w:rPr>
          <w:rFonts w:eastAsia="Times New Roman"/>
          <w:szCs w:val="24"/>
        </w:rPr>
        <w:t>β</w:t>
      </w:r>
      <w:r>
        <w:rPr>
          <w:rFonts w:eastAsia="Times New Roman"/>
          <w:szCs w:val="24"/>
        </w:rPr>
        <w:t xml:space="preserve">αθμού. </w:t>
      </w:r>
      <w:r>
        <w:rPr>
          <w:rFonts w:eastAsia="Times New Roman"/>
          <w:szCs w:val="24"/>
        </w:rPr>
        <w:t xml:space="preserve">Κάτι το </w:t>
      </w:r>
      <w:r>
        <w:rPr>
          <w:rFonts w:eastAsia="Times New Roman"/>
          <w:szCs w:val="24"/>
        </w:rPr>
        <w:t xml:space="preserve">οποίο αδικεί τους δήμους και τους </w:t>
      </w:r>
      <w:r>
        <w:rPr>
          <w:rFonts w:eastAsia="Times New Roman"/>
          <w:szCs w:val="24"/>
        </w:rPr>
        <w:t>Ο</w:t>
      </w:r>
      <w:r>
        <w:rPr>
          <w:rFonts w:eastAsia="Times New Roman"/>
          <w:szCs w:val="24"/>
        </w:rPr>
        <w:t>ργανισμούς</w:t>
      </w:r>
      <w:r>
        <w:rPr>
          <w:rFonts w:eastAsia="Times New Roman"/>
          <w:szCs w:val="24"/>
        </w:rPr>
        <w:t xml:space="preserve"> Τοπικής Αυτοδιοίκησης Α΄ βαθμού </w:t>
      </w:r>
    </w:p>
    <w:p w14:paraId="1416A1AB" w14:textId="77777777" w:rsidR="002F1EDC" w:rsidRDefault="00F01CE6">
      <w:pPr>
        <w:spacing w:line="600" w:lineRule="auto"/>
        <w:ind w:firstLine="720"/>
        <w:jc w:val="both"/>
        <w:rPr>
          <w:rFonts w:eastAsia="Times New Roman"/>
          <w:szCs w:val="24"/>
        </w:rPr>
      </w:pPr>
      <w:r>
        <w:rPr>
          <w:rFonts w:eastAsia="Times New Roman"/>
          <w:szCs w:val="24"/>
        </w:rPr>
        <w:t>Επίσης, στο άρθρο 18 παράγραφος 4 περιλαμβάνονται αυστηρές κυρώσεις για παράβαση γενικών και αόριστων υποχρεώσεων, που δεν λαμβάνουν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μεταξύ άλλων συγκρούσεις συμφερόντω</w:t>
      </w:r>
      <w:r>
        <w:rPr>
          <w:rFonts w:eastAsia="Times New Roman"/>
          <w:szCs w:val="24"/>
        </w:rPr>
        <w:t>ν και επαγγελματικό ή εμπορικό απόρρητο. Θα μπορούσαμε, επίσης, να εκφράσουμε σοβαρές αντιρρήσεις για τα άρθρα 18 και 19α που αναφέρονται στα πρόστιμα και την παραμετροποίησή τους, καθώς και για τη γιγάντωση του Ελληνικού Οργανισμού Ανακύκλωσης, τόσο διοικ</w:t>
      </w:r>
      <w:r>
        <w:rPr>
          <w:rFonts w:eastAsia="Times New Roman"/>
          <w:szCs w:val="24"/>
        </w:rPr>
        <w:t>ητικά όσο και υπηρεσιακά.</w:t>
      </w:r>
    </w:p>
    <w:p w14:paraId="1416A1AC" w14:textId="77777777" w:rsidR="002F1EDC" w:rsidRDefault="00F01CE6">
      <w:pPr>
        <w:spacing w:line="600" w:lineRule="auto"/>
        <w:ind w:firstLine="720"/>
        <w:jc w:val="both"/>
        <w:rPr>
          <w:rFonts w:eastAsia="Times New Roman"/>
          <w:szCs w:val="24"/>
        </w:rPr>
      </w:pPr>
      <w:r>
        <w:rPr>
          <w:rFonts w:eastAsia="Times New Roman"/>
          <w:szCs w:val="24"/>
        </w:rPr>
        <w:t xml:space="preserve">Να σας πω μια εύλογη απορία, κύριε Υπουργέ. Λέμε ότι θα τρέξει γρήγορα η ανακύκλωση και θα πετύχουμε τους στόχους. Θα πρέπει να εγκριθούν σε έξι μήνες όλα τα τοπικά σχέδια εναλλακτικής διαχείρισης που θα εκπονήσουν οι ΟΤΑ. </w:t>
      </w:r>
    </w:p>
    <w:p w14:paraId="1416A1AD" w14:textId="77777777" w:rsidR="002F1EDC" w:rsidRDefault="00F01CE6">
      <w:pPr>
        <w:spacing w:line="600" w:lineRule="auto"/>
        <w:ind w:firstLine="720"/>
        <w:jc w:val="both"/>
        <w:rPr>
          <w:rFonts w:eastAsia="Times New Roman"/>
          <w:szCs w:val="24"/>
        </w:rPr>
      </w:pPr>
      <w:r>
        <w:rPr>
          <w:rFonts w:eastAsia="Times New Roman"/>
          <w:szCs w:val="24"/>
        </w:rPr>
        <w:t>(Στο σ</w:t>
      </w:r>
      <w:r>
        <w:rPr>
          <w:rFonts w:eastAsia="Times New Roman"/>
          <w:szCs w:val="24"/>
        </w:rPr>
        <w:t xml:space="preserve">ημείο αυτό </w:t>
      </w:r>
      <w:r>
        <w:rPr>
          <w:rFonts w:eastAsia="Times New Roman"/>
          <w:szCs w:val="24"/>
        </w:rPr>
        <w:t>κ</w:t>
      </w:r>
      <w:r>
        <w:rPr>
          <w:rFonts w:eastAsia="Times New Roman"/>
          <w:szCs w:val="24"/>
        </w:rPr>
        <w:t>τυπάει το προειδοποιητικό κουδούνι λήξεως του χρόνου ομιλίας του κυρίου Βουλευτή)</w:t>
      </w:r>
    </w:p>
    <w:p w14:paraId="1416A1AE" w14:textId="77777777" w:rsidR="002F1EDC" w:rsidRDefault="00F01CE6">
      <w:pPr>
        <w:spacing w:line="600" w:lineRule="auto"/>
        <w:ind w:firstLine="720"/>
        <w:jc w:val="both"/>
        <w:rPr>
          <w:rFonts w:eastAsia="Times New Roman"/>
          <w:szCs w:val="24"/>
        </w:rPr>
      </w:pPr>
      <w:r>
        <w:rPr>
          <w:rFonts w:eastAsia="Times New Roman"/>
          <w:szCs w:val="24"/>
        </w:rPr>
        <w:t>Θα χρειαστώ δύο λεπτά, κύριε Πρόεδρε.</w:t>
      </w:r>
    </w:p>
    <w:p w14:paraId="1416A1AF"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Βρισκόμαστε, όμως, κύριε Υπουργέ, μπροστά στην εξής κατάσταση. Το νέο οργανόγραμμα του ΕΟΑΝ, σύμφωνα με το νομοσχέδιο, </w:t>
      </w:r>
      <w:r>
        <w:rPr>
          <w:rFonts w:eastAsia="Times New Roman"/>
          <w:szCs w:val="24"/>
        </w:rPr>
        <w:t>προβλέπει πενήντα μία θέσεις εργαζομένων- στελεχών. Το οργανόγραμμα</w:t>
      </w:r>
      <w:r>
        <w:rPr>
          <w:rFonts w:eastAsia="Times New Roman"/>
          <w:szCs w:val="24"/>
        </w:rPr>
        <w:t>,</w:t>
      </w:r>
      <w:r>
        <w:rPr>
          <w:rFonts w:eastAsia="Times New Roman"/>
          <w:szCs w:val="24"/>
        </w:rPr>
        <w:t xml:space="preserve"> που ισχύει σήμερα προβλέπει τριάντα μία θέσεις. Απ’ αυτές είναι στελεχωμένες μόλις έντεκα θέσεις σήμερα. Μας λέτε, λοιπόν, ότι αυτός ο </w:t>
      </w:r>
      <w:r>
        <w:rPr>
          <w:rFonts w:eastAsia="Times New Roman"/>
          <w:szCs w:val="24"/>
        </w:rPr>
        <w:t>ο</w:t>
      </w:r>
      <w:r>
        <w:rPr>
          <w:rFonts w:eastAsia="Times New Roman"/>
          <w:szCs w:val="24"/>
        </w:rPr>
        <w:t>ργανισμός μέσα σε έξι μήνες θα ελέγξει και θα εγκρί</w:t>
      </w:r>
      <w:r>
        <w:rPr>
          <w:rFonts w:eastAsia="Times New Roman"/>
          <w:szCs w:val="24"/>
        </w:rPr>
        <w:t xml:space="preserve">νει όλα τα τοπικά σχέδια εναλλακτικής διαχείρισης. </w:t>
      </w:r>
    </w:p>
    <w:p w14:paraId="1416A1B0" w14:textId="77777777" w:rsidR="002F1EDC" w:rsidRDefault="00F01CE6">
      <w:pPr>
        <w:spacing w:line="600" w:lineRule="auto"/>
        <w:ind w:firstLine="720"/>
        <w:jc w:val="both"/>
        <w:rPr>
          <w:rFonts w:eastAsia="Times New Roman"/>
          <w:szCs w:val="24"/>
        </w:rPr>
      </w:pPr>
      <w:r>
        <w:rPr>
          <w:rFonts w:eastAsia="Times New Roman"/>
          <w:szCs w:val="24"/>
        </w:rPr>
        <w:t>Πώς θα γίνει αυτό; Θα πάτε σε διαδικασίες ΑΣΕΠ –λέει το νομοσχέδιο- για να στελεχώσετε τον ΕΟΑΝ. Θα ολοκληρωθούν οι διαδικασίες ΑΣΕΠ για τη συμπλήρωση του οργανογράμματος μέσα σε έξι μήνες και θα ελεγχθού</w:t>
      </w:r>
      <w:r>
        <w:rPr>
          <w:rFonts w:eastAsia="Times New Roman"/>
          <w:szCs w:val="24"/>
        </w:rPr>
        <w:t xml:space="preserve">ν και όλα τα τοπικά σχέδια, τα οποία θα κατατεθούν με τρόπο αναλυτικό, τεκμηριωμένο και σωστό; </w:t>
      </w:r>
    </w:p>
    <w:p w14:paraId="1416A1B1" w14:textId="77777777" w:rsidR="002F1EDC" w:rsidRDefault="00F01CE6">
      <w:pPr>
        <w:spacing w:line="600" w:lineRule="auto"/>
        <w:ind w:firstLine="720"/>
        <w:jc w:val="both"/>
        <w:rPr>
          <w:rFonts w:eastAsia="Times New Roman"/>
          <w:szCs w:val="24"/>
        </w:rPr>
      </w:pPr>
      <w:r>
        <w:rPr>
          <w:rFonts w:eastAsia="Times New Roman"/>
          <w:szCs w:val="24"/>
        </w:rPr>
        <w:t>Υπονοείτε, βεβαίως, ότι θα υπάρχουν και κατ’ εξαίρεση προσλήψεις. Σε αυτό διαφωνούμε. Ούτε και με την κινητικότητα -εάν εκμεταλλευτείτε όλες τις δυνατότητες</w:t>
      </w:r>
      <w:r>
        <w:rPr>
          <w:rFonts w:eastAsia="Times New Roman"/>
          <w:szCs w:val="24"/>
        </w:rPr>
        <w:t>,</w:t>
      </w:r>
      <w:r>
        <w:rPr>
          <w:rFonts w:eastAsia="Times New Roman"/>
          <w:szCs w:val="24"/>
        </w:rPr>
        <w:t xml:space="preserve"> πο</w:t>
      </w:r>
      <w:r>
        <w:rPr>
          <w:rFonts w:eastAsia="Times New Roman"/>
          <w:szCs w:val="24"/>
        </w:rPr>
        <w:t>υ δίνει δεδομένου ότι οι υπηρεσίες δεν έχουν εγκρίνει τα οργανογράμματά τους- θα μπορέσετε να επιτύχετε αυτόν τον στόχο.</w:t>
      </w:r>
    </w:p>
    <w:p w14:paraId="1416A1B2" w14:textId="77777777" w:rsidR="002F1EDC" w:rsidRDefault="00F01CE6">
      <w:pPr>
        <w:spacing w:line="600" w:lineRule="auto"/>
        <w:ind w:firstLine="720"/>
        <w:jc w:val="both"/>
        <w:rPr>
          <w:rFonts w:eastAsia="Times New Roman"/>
          <w:szCs w:val="24"/>
        </w:rPr>
      </w:pPr>
      <w:r>
        <w:rPr>
          <w:rFonts w:eastAsia="Times New Roman"/>
          <w:szCs w:val="24"/>
        </w:rPr>
        <w:t xml:space="preserve">Κύριε Υπουργέ, παρά το γεγονός ότι η Νέα Δημοκρατία στις </w:t>
      </w:r>
      <w:r>
        <w:rPr>
          <w:rFonts w:eastAsia="Times New Roman"/>
          <w:szCs w:val="24"/>
        </w:rPr>
        <w:t>ε</w:t>
      </w:r>
      <w:r>
        <w:rPr>
          <w:rFonts w:eastAsia="Times New Roman"/>
          <w:szCs w:val="24"/>
        </w:rPr>
        <w:t>πιτροπές ψήφισε «</w:t>
      </w:r>
      <w:r>
        <w:rPr>
          <w:rFonts w:eastAsia="Times New Roman"/>
          <w:szCs w:val="24"/>
        </w:rPr>
        <w:t>ναι</w:t>
      </w:r>
      <w:r>
        <w:rPr>
          <w:rFonts w:eastAsia="Times New Roman"/>
          <w:szCs w:val="24"/>
        </w:rPr>
        <w:t>» επί της αρχής –και αυτό το «</w:t>
      </w:r>
      <w:r>
        <w:rPr>
          <w:rFonts w:eastAsia="Times New Roman"/>
          <w:szCs w:val="24"/>
        </w:rPr>
        <w:t>ναι</w:t>
      </w:r>
      <w:r>
        <w:rPr>
          <w:rFonts w:eastAsia="Times New Roman"/>
          <w:szCs w:val="24"/>
        </w:rPr>
        <w:t xml:space="preserve">» επί της αρχής είναι η </w:t>
      </w:r>
      <w:r>
        <w:rPr>
          <w:rFonts w:eastAsia="Times New Roman"/>
          <w:szCs w:val="24"/>
        </w:rPr>
        <w:t>πρόθεσή μας ότι θέλουμε και εμείς τη βελτίωση της ανακύκλωσης- και εξέφρασε τις αντιρρήσεις της, τις επιφυλάξεις της, ασκώντας έντονη κριτική σχεδόν στο σύνολο των άρθρων του νομοσχεδίου, οι νομοτεχνικές βελτιώσεις που φέρατε στα άρθρα δεν μας καλύπτουν κα</w:t>
      </w:r>
      <w:r>
        <w:rPr>
          <w:rFonts w:eastAsia="Times New Roman"/>
          <w:szCs w:val="24"/>
        </w:rPr>
        <w:t xml:space="preserve">θόλου. </w:t>
      </w:r>
    </w:p>
    <w:p w14:paraId="1416A1B3"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Είμαστε υποχρεωμένοι, λοιπόν, να αναθεωρήσουμε τη στάση μας, να καταψηφίσουμε το νομοσχέδιο. Δεν βλέπω παρά ελάχιστα άρθρα που ενδεχομένως μπορούμε να συμφωνήσουμε. Και αυτό οφείλεται στην υπέρμετρη γραφειοκρατία, στον έντονο κρατισμό, στην </w:t>
      </w:r>
      <w:proofErr w:type="spellStart"/>
      <w:r>
        <w:rPr>
          <w:rFonts w:eastAsia="Times New Roman"/>
          <w:szCs w:val="24"/>
        </w:rPr>
        <w:t>υπερρύθ</w:t>
      </w:r>
      <w:r>
        <w:rPr>
          <w:rFonts w:eastAsia="Times New Roman"/>
          <w:szCs w:val="24"/>
        </w:rPr>
        <w:t>μιση</w:t>
      </w:r>
      <w:proofErr w:type="spellEnd"/>
      <w:r>
        <w:rPr>
          <w:rFonts w:eastAsia="Times New Roman"/>
          <w:szCs w:val="24"/>
        </w:rPr>
        <w:t xml:space="preserve"> και βεβαίως στο γεγονός ότι δεν κάνετε τίποτα ή δεν μας έχετε πει τίποτα σήμερα για τη μεγάλη εικόνα, κύριε Υπουργέ, όπως σας την περιέγραψα στην αρχή.</w:t>
      </w:r>
    </w:p>
    <w:p w14:paraId="1416A1B4" w14:textId="77777777" w:rsidR="002F1EDC" w:rsidRDefault="00F01CE6">
      <w:pPr>
        <w:spacing w:line="600" w:lineRule="auto"/>
        <w:ind w:firstLine="720"/>
        <w:jc w:val="both"/>
        <w:rPr>
          <w:rFonts w:eastAsia="Times New Roman"/>
          <w:szCs w:val="24"/>
        </w:rPr>
      </w:pPr>
      <w:r>
        <w:rPr>
          <w:rFonts w:eastAsia="Times New Roman"/>
          <w:szCs w:val="24"/>
        </w:rPr>
        <w:t>Στις τροπολογίες θα αναφερθεί ο Κοινοβουλευτικός μας Εκπρόσωπος κ. Κεφαλογιάννης. Ωστόσο, για την τ</w:t>
      </w:r>
      <w:r>
        <w:rPr>
          <w:rFonts w:eastAsia="Times New Roman"/>
          <w:szCs w:val="24"/>
        </w:rPr>
        <w:t xml:space="preserve">ροπολογία με γενικό αριθμό 1323 και ειδικό 158 για την </w:t>
      </w:r>
      <w:proofErr w:type="spellStart"/>
      <w:r>
        <w:rPr>
          <w:rFonts w:eastAsia="Times New Roman"/>
          <w:szCs w:val="24"/>
        </w:rPr>
        <w:t>αδειοδότηση</w:t>
      </w:r>
      <w:proofErr w:type="spellEnd"/>
      <w:r>
        <w:rPr>
          <w:rFonts w:eastAsia="Times New Roman"/>
          <w:szCs w:val="24"/>
        </w:rPr>
        <w:t xml:space="preserve"> των καναλιών, θα ήθελα απλά να επισημάνω μία φράση και είναι η εξής: </w:t>
      </w:r>
      <w:r>
        <w:rPr>
          <w:rFonts w:eastAsia="Times New Roman"/>
          <w:szCs w:val="24"/>
        </w:rPr>
        <w:t xml:space="preserve">Οι συνεχόμενες τροποποιήσεις </w:t>
      </w:r>
      <w:r>
        <w:rPr>
          <w:rFonts w:eastAsia="Times New Roman"/>
          <w:szCs w:val="24"/>
        </w:rPr>
        <w:t>του νόμου Παππά συνεχί</w:t>
      </w:r>
      <w:r>
        <w:rPr>
          <w:rFonts w:eastAsia="Times New Roman"/>
          <w:szCs w:val="24"/>
        </w:rPr>
        <w:t>ζοντ</w:t>
      </w:r>
      <w:r>
        <w:rPr>
          <w:rFonts w:eastAsia="Times New Roman"/>
          <w:szCs w:val="24"/>
        </w:rPr>
        <w:t>αι και φέρν</w:t>
      </w:r>
      <w:r>
        <w:rPr>
          <w:rFonts w:eastAsia="Times New Roman"/>
          <w:szCs w:val="24"/>
        </w:rPr>
        <w:t>ουν</w:t>
      </w:r>
      <w:r>
        <w:rPr>
          <w:rFonts w:eastAsia="Times New Roman"/>
          <w:szCs w:val="24"/>
        </w:rPr>
        <w:t xml:space="preserve"> καινούργιες ρυθμίσεις. </w:t>
      </w:r>
    </w:p>
    <w:p w14:paraId="1416A1B5" w14:textId="77777777" w:rsidR="002F1EDC" w:rsidRDefault="00F01CE6">
      <w:pPr>
        <w:spacing w:line="600" w:lineRule="auto"/>
        <w:ind w:firstLine="720"/>
        <w:jc w:val="both"/>
        <w:rPr>
          <w:rFonts w:eastAsia="Times New Roman"/>
          <w:szCs w:val="24"/>
        </w:rPr>
      </w:pPr>
      <w:r>
        <w:rPr>
          <w:rFonts w:eastAsia="Times New Roman"/>
          <w:szCs w:val="24"/>
        </w:rPr>
        <w:t xml:space="preserve">Τι δεν φέρνει, όμως, αυτή </w:t>
      </w:r>
      <w:r>
        <w:rPr>
          <w:rFonts w:eastAsia="Times New Roman"/>
          <w:szCs w:val="24"/>
        </w:rPr>
        <w:t>η τροπολογία που -όπως είπε και ο κύριος Πρόεδρος της Βουλής- είναι ένα μ</w:t>
      </w:r>
      <w:r>
        <w:rPr>
          <w:rFonts w:eastAsia="Times New Roman"/>
          <w:szCs w:val="24"/>
        </w:rPr>
        <w:t>ικρής έκτασης</w:t>
      </w:r>
      <w:r>
        <w:rPr>
          <w:rFonts w:eastAsia="Times New Roman"/>
          <w:szCs w:val="24"/>
        </w:rPr>
        <w:t xml:space="preserve"> νομοσχέδιο; Σε ένα μίνι νομοσχέδιο δεν φέρνει το βασικότερο, το προληπτικό πόθεν έσχες. Σας λέμε, λοιπόν, ότι νέα βοσκοτόπια δεν θα δεχθούμε!</w:t>
      </w:r>
    </w:p>
    <w:p w14:paraId="1416A1B6" w14:textId="77777777" w:rsidR="002F1EDC" w:rsidRDefault="00F01CE6">
      <w:pPr>
        <w:spacing w:line="600" w:lineRule="auto"/>
        <w:ind w:firstLine="720"/>
        <w:jc w:val="both"/>
        <w:rPr>
          <w:rFonts w:eastAsia="Times New Roman"/>
          <w:szCs w:val="24"/>
        </w:rPr>
      </w:pPr>
      <w:r>
        <w:rPr>
          <w:rFonts w:eastAsia="Times New Roman"/>
          <w:szCs w:val="24"/>
        </w:rPr>
        <w:t>Σας ευχαριστώ πολύ.</w:t>
      </w:r>
    </w:p>
    <w:p w14:paraId="1416A1B7" w14:textId="77777777" w:rsidR="002F1EDC" w:rsidRDefault="00F01CE6">
      <w:pPr>
        <w:spacing w:line="600" w:lineRule="auto"/>
        <w:ind w:firstLine="720"/>
        <w:jc w:val="center"/>
        <w:rPr>
          <w:rFonts w:eastAsia="Times New Roman"/>
          <w:szCs w:val="24"/>
        </w:rPr>
      </w:pPr>
      <w:r>
        <w:rPr>
          <w:rFonts w:eastAsia="Times New Roman"/>
          <w:szCs w:val="24"/>
        </w:rPr>
        <w:t>(Χειροκ</w:t>
      </w:r>
      <w:r>
        <w:rPr>
          <w:rFonts w:eastAsia="Times New Roman"/>
          <w:szCs w:val="24"/>
        </w:rPr>
        <w:t>ροτήματα από την πτέρυγα της Νέας Δημοκρατίας)</w:t>
      </w:r>
    </w:p>
    <w:p w14:paraId="1416A1B8"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(Νικήτας Κακλαμάνης):</w:t>
      </w:r>
      <w:r>
        <w:rPr>
          <w:rFonts w:eastAsia="Times New Roman"/>
          <w:bCs/>
          <w:szCs w:val="24"/>
        </w:rPr>
        <w:t xml:space="preserve"> Ξεκινούμε τον κατάλογο των ειδικών αγορητών.</w:t>
      </w:r>
    </w:p>
    <w:p w14:paraId="1416A1B9" w14:textId="77777777" w:rsidR="002F1EDC" w:rsidRDefault="00F01CE6">
      <w:pPr>
        <w:spacing w:line="600" w:lineRule="auto"/>
        <w:ind w:firstLine="720"/>
        <w:jc w:val="both"/>
        <w:rPr>
          <w:rFonts w:eastAsia="Times New Roman"/>
          <w:bCs/>
          <w:szCs w:val="24"/>
        </w:rPr>
      </w:pPr>
      <w:r>
        <w:rPr>
          <w:rFonts w:eastAsia="Times New Roman"/>
          <w:bCs/>
          <w:szCs w:val="24"/>
        </w:rPr>
        <w:lastRenderedPageBreak/>
        <w:t xml:space="preserve">Τον λόγο έχει ο κ. Γεώργιος </w:t>
      </w:r>
      <w:proofErr w:type="spellStart"/>
      <w:r>
        <w:rPr>
          <w:rFonts w:eastAsia="Times New Roman"/>
          <w:bCs/>
          <w:szCs w:val="24"/>
        </w:rPr>
        <w:t>Αρβανιτίδης</w:t>
      </w:r>
      <w:proofErr w:type="spellEnd"/>
      <w:r>
        <w:rPr>
          <w:rFonts w:eastAsia="Times New Roman"/>
          <w:bCs/>
          <w:szCs w:val="24"/>
        </w:rPr>
        <w:t xml:space="preserve"> ειδικός αγορητής από τη Δημοκρατική Συμπαράταξη.</w:t>
      </w:r>
    </w:p>
    <w:p w14:paraId="1416A1BA" w14:textId="77777777" w:rsidR="002F1EDC" w:rsidRDefault="00F01CE6">
      <w:pPr>
        <w:spacing w:line="600" w:lineRule="auto"/>
        <w:ind w:firstLine="720"/>
        <w:jc w:val="both"/>
        <w:rPr>
          <w:rFonts w:eastAsia="Times New Roman"/>
          <w:bCs/>
          <w:szCs w:val="24"/>
        </w:rPr>
      </w:pPr>
      <w:r>
        <w:rPr>
          <w:rFonts w:eastAsia="Times New Roman"/>
          <w:b/>
          <w:bCs/>
          <w:szCs w:val="24"/>
        </w:rPr>
        <w:t xml:space="preserve">ΓΕΩΡΓΙΟΣ ΑΡΒΑΝΙΤΙΔΗΣ: </w:t>
      </w:r>
      <w:r>
        <w:rPr>
          <w:rFonts w:eastAsia="Times New Roman"/>
          <w:bCs/>
          <w:szCs w:val="24"/>
        </w:rPr>
        <w:t>Ευχαριστώ πολύ, κύρι</w:t>
      </w:r>
      <w:r>
        <w:rPr>
          <w:rFonts w:eastAsia="Times New Roman"/>
          <w:bCs/>
          <w:szCs w:val="24"/>
        </w:rPr>
        <w:t>ε Πρόεδρε.</w:t>
      </w:r>
    </w:p>
    <w:p w14:paraId="1416A1BB" w14:textId="77777777" w:rsidR="002F1EDC" w:rsidRDefault="00F01CE6">
      <w:pPr>
        <w:spacing w:line="600" w:lineRule="auto"/>
        <w:ind w:firstLine="709"/>
        <w:jc w:val="both"/>
        <w:rPr>
          <w:rFonts w:eastAsia="Times New Roman" w:cs="Times New Roman"/>
          <w:szCs w:val="24"/>
        </w:rPr>
      </w:pPr>
      <w:r>
        <w:rPr>
          <w:rFonts w:eastAsia="Times New Roman"/>
          <w:bCs/>
          <w:szCs w:val="24"/>
        </w:rPr>
        <w:t xml:space="preserve">Κύριε Υπουργέ, κυρίες και κύριοι συνάδελφοι, το πολιτικό πλαίσιο για την ανακύκλωση στην Ελλάδα απέκτησε ουσιαστικό περιεχόμενο το 2001, όταν η </w:t>
      </w:r>
      <w:r>
        <w:rPr>
          <w:rFonts w:eastAsia="Times New Roman"/>
          <w:bCs/>
          <w:szCs w:val="24"/>
        </w:rPr>
        <w:t>κ</w:t>
      </w:r>
      <w:r>
        <w:rPr>
          <w:rFonts w:eastAsia="Times New Roman"/>
          <w:bCs/>
          <w:szCs w:val="24"/>
        </w:rPr>
        <w:t xml:space="preserve">υβέρνηση του ΠΑΣΟΚ ψήφισε για πρώτη φορά έναν ολοκληρωμένο συνεκτικό νόμο. Η ανακύκλωση μέχρι τότε αποτελούσε για τη χώρα μια υπερβολή, έναν ουτοπικό στόχο σύγχρονης περιβαλλοντικής διαχείρισης. </w:t>
      </w:r>
      <w:r>
        <w:rPr>
          <w:rFonts w:eastAsia="Times New Roman"/>
          <w:bCs/>
          <w:szCs w:val="24"/>
        </w:rPr>
        <w:t xml:space="preserve"> </w:t>
      </w:r>
      <w:r>
        <w:rPr>
          <w:rFonts w:eastAsia="Times New Roman" w:cs="Times New Roman"/>
          <w:szCs w:val="24"/>
        </w:rPr>
        <w:t>Ήταν μια χώρα που μέχρι τη δεκαετία του 1980 μάζευε τα σκουπ</w:t>
      </w:r>
      <w:r>
        <w:rPr>
          <w:rFonts w:eastAsia="Times New Roman" w:cs="Times New Roman"/>
          <w:szCs w:val="24"/>
        </w:rPr>
        <w:t>ίδια της με πλατφόρμες, τρακτέρ και φορτηγά κι αυτό συνέβαινε στο 80% της χώρας. Ήταν μια χώρα στην οποία τα βήματα</w:t>
      </w:r>
      <w:r>
        <w:rPr>
          <w:rFonts w:eastAsia="Times New Roman" w:cs="Times New Roman"/>
          <w:szCs w:val="24"/>
        </w:rPr>
        <w:t>,</w:t>
      </w:r>
      <w:r>
        <w:rPr>
          <w:rFonts w:eastAsia="Times New Roman" w:cs="Times New Roman"/>
          <w:szCs w:val="24"/>
        </w:rPr>
        <w:t xml:space="preserve"> που έγιναν τα τελευταία σαράντα χρόνια για κάποιους είναι αυτονόητα και για άλλους είναι ενοχλητικά. Η ιστορία, όμως, έχει γραφτεί και δεν </w:t>
      </w:r>
      <w:r>
        <w:rPr>
          <w:rFonts w:eastAsia="Times New Roman" w:cs="Times New Roman"/>
          <w:szCs w:val="24"/>
        </w:rPr>
        <w:t xml:space="preserve">αλλάζει καταπώς βολεύει τον καθένα. </w:t>
      </w:r>
    </w:p>
    <w:p w14:paraId="1416A1B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Όταν εμείς μιλούσαμε για πράσινη ανάπτυξη κάποιοι μιλούσαν για «</w:t>
      </w:r>
      <w:proofErr w:type="spellStart"/>
      <w:r>
        <w:rPr>
          <w:rFonts w:eastAsia="Times New Roman" w:cs="Times New Roman"/>
          <w:szCs w:val="24"/>
        </w:rPr>
        <w:t>πράσσειν</w:t>
      </w:r>
      <w:proofErr w:type="spellEnd"/>
      <w:r>
        <w:rPr>
          <w:rFonts w:eastAsia="Times New Roman" w:cs="Times New Roman"/>
          <w:szCs w:val="24"/>
        </w:rPr>
        <w:t xml:space="preserve"> άλογα» και κάποιοι άλλοι, που μιλούν για στρεβλό μοντέλο ανάπτυξης στη Μεταπολίτευση, είναι αυτοί που στις αποσκευές τους φέρνουν σήμερα την ύφεση</w:t>
      </w:r>
      <w:r>
        <w:rPr>
          <w:rFonts w:eastAsia="Times New Roman" w:cs="Times New Roman"/>
          <w:szCs w:val="24"/>
        </w:rPr>
        <w:t xml:space="preserve"> και τις καλές προθέσεις. Άρα, πριν περάσετε στις λεπτομέρειες πρέπει πρώτα να μάθουμε να τοποθετούμε τα γεγονότα στην πραγματική τους διάσταση.</w:t>
      </w:r>
    </w:p>
    <w:p w14:paraId="1416A1B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Με το παρόν νομοσχέδιο η Κυβέρνηση θα προσπαθήσει να βελτιώσει τις επιδόσεις της χώρας στην ανακύκλωση αποδεχόμ</w:t>
      </w:r>
      <w:r>
        <w:rPr>
          <w:rFonts w:eastAsia="Times New Roman" w:cs="Times New Roman"/>
          <w:szCs w:val="24"/>
        </w:rPr>
        <w:t xml:space="preserve">ενη το πολιτικό πλαίσιο και τις βασικές αρχές που η </w:t>
      </w:r>
      <w:r>
        <w:rPr>
          <w:rFonts w:eastAsia="Times New Roman" w:cs="Times New Roman"/>
          <w:szCs w:val="24"/>
        </w:rPr>
        <w:t>κ</w:t>
      </w:r>
      <w:r>
        <w:rPr>
          <w:rFonts w:eastAsia="Times New Roman" w:cs="Times New Roman"/>
          <w:szCs w:val="24"/>
        </w:rPr>
        <w:t>υβέρνηση του ΠΑΣΟΚ θέσπισε πριν δεκαέξι χρόνια. Αυτή είναι η πραγματική διάσταση του νομοσχεδίου</w:t>
      </w:r>
      <w:r>
        <w:rPr>
          <w:rFonts w:eastAsia="Times New Roman" w:cs="Times New Roman"/>
          <w:szCs w:val="24"/>
        </w:rPr>
        <w:t>,</w:t>
      </w:r>
      <w:r>
        <w:rPr>
          <w:rFonts w:eastAsia="Times New Roman" w:cs="Times New Roman"/>
          <w:szCs w:val="24"/>
        </w:rPr>
        <w:t xml:space="preserve"> που συζητάμε σήμερα και αυτός είναι ο λόγος</w:t>
      </w:r>
      <w:r>
        <w:rPr>
          <w:rFonts w:eastAsia="Times New Roman" w:cs="Times New Roman"/>
          <w:szCs w:val="24"/>
        </w:rPr>
        <w:t>,</w:t>
      </w:r>
      <w:r>
        <w:rPr>
          <w:rFonts w:eastAsia="Times New Roman" w:cs="Times New Roman"/>
          <w:szCs w:val="24"/>
        </w:rPr>
        <w:t xml:space="preserve"> που η Δημοκρατική Συμπαράταξη θα το ψηφίσει, με την ελπίδα και την ευχή να πετύχει τους στόχους του, στόχους δύσκολους που, για να τους καταφέρουμε, χρειάζεται πρώτα και κύρια ένας εθνικός οργανισμός ανακύκλωσης επαρκής και αποτελεσματικός. </w:t>
      </w:r>
    </w:p>
    <w:p w14:paraId="1416A1B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Χρειάζεται, ό</w:t>
      </w:r>
      <w:r>
        <w:rPr>
          <w:rFonts w:eastAsia="Times New Roman" w:cs="Times New Roman"/>
          <w:szCs w:val="24"/>
        </w:rPr>
        <w:t>μως, παράλληλα και πολλή δουλειά στην κοινωνία. Η ανακύκλωση είναι ένα θέμα το οποίο, κατά τη δική μου γνώμη, δεν ρυθμίζεται αποκλειστικά με νόμο. Ο νόμος ορίζει το πλαίσιο και τους στόχους. Το αν θα καταφέρουμε, όμως, ως κοινωνία να διαχειριστούμε με σύνε</w:t>
      </w:r>
      <w:r>
        <w:rPr>
          <w:rFonts w:eastAsia="Times New Roman" w:cs="Times New Roman"/>
          <w:szCs w:val="24"/>
        </w:rPr>
        <w:t>ση τους περιορισμένους πόρους που διαθέτουμε αυτό είναι θέμα κυρίως κουλτούρας, αντίληψης των πραγμάτων, είναι τελικά τρόπος ζωής.</w:t>
      </w:r>
    </w:p>
    <w:p w14:paraId="1416A1B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Πιστεύετε στ</w:t>
      </w:r>
      <w:r>
        <w:rPr>
          <w:rFonts w:eastAsia="Times New Roman" w:cs="Times New Roman"/>
          <w:szCs w:val="24"/>
        </w:rPr>
        <w:t>’</w:t>
      </w:r>
      <w:r>
        <w:rPr>
          <w:rFonts w:eastAsia="Times New Roman" w:cs="Times New Roman"/>
          <w:szCs w:val="24"/>
        </w:rPr>
        <w:t xml:space="preserve"> αλήθεια, αγαπητοί κύριοι συνάδελφοι, ότι αν βάλουμε πρόστιμο σε έναν πολίτη</w:t>
      </w:r>
      <w:r>
        <w:rPr>
          <w:rFonts w:eastAsia="Times New Roman" w:cs="Times New Roman"/>
          <w:szCs w:val="24"/>
        </w:rPr>
        <w:t>,</w:t>
      </w:r>
      <w:r>
        <w:rPr>
          <w:rFonts w:eastAsia="Times New Roman" w:cs="Times New Roman"/>
          <w:szCs w:val="24"/>
        </w:rPr>
        <w:t xml:space="preserve"> που δεν διαχειρίζεται σωστά τα οικ</w:t>
      </w:r>
      <w:r>
        <w:rPr>
          <w:rFonts w:eastAsia="Times New Roman" w:cs="Times New Roman"/>
          <w:szCs w:val="24"/>
        </w:rPr>
        <w:t>ιακά του απόβλητα θα έχουμε αποτέλεσμα; Αυτό που ίσως θα καταφέρουμε είναι να κάνουμε να ακολουθήσει πιθανά τον νόμο από υποχρέωση και φόβο και όχι από επιλογή. Και βέβαια είδαμε τα αποτελέσματα του αντικαπνιστικού νόμου, ενός νόμου που δεν εφαρμόζεται, γι</w:t>
      </w:r>
      <w:r>
        <w:rPr>
          <w:rFonts w:eastAsia="Times New Roman" w:cs="Times New Roman"/>
          <w:szCs w:val="24"/>
        </w:rPr>
        <w:t xml:space="preserve">ατί είναι </w:t>
      </w:r>
      <w:r>
        <w:rPr>
          <w:rFonts w:eastAsia="Times New Roman" w:cs="Times New Roman"/>
          <w:szCs w:val="24"/>
        </w:rPr>
        <w:lastRenderedPageBreak/>
        <w:t xml:space="preserve">αδύνατον να έχεις έναν ελεγκτή μέσα σε κάθε κατάστημα, όπως και αντίστοιχα στην ανακύκλωση είναι αδύνατον να έχεις έναν ελεγκτή πάνω από κάθε μπλε κάδο. </w:t>
      </w:r>
    </w:p>
    <w:p w14:paraId="1416A1C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ερώτημα, λοιπόν, είναι απλό: Τι είναι ανακύκλωση στην Ελλάδα του 2017; Είναι αφορμή για γ</w:t>
      </w:r>
      <w:r>
        <w:rPr>
          <w:rFonts w:eastAsia="Times New Roman" w:cs="Times New Roman"/>
          <w:szCs w:val="24"/>
        </w:rPr>
        <w:t>καλά εύπορων συμπολιτών μας, που δείχνουν το κοινωνικό τους πρόσωπο; Είναι μέσο επιβίωσης για φτωχούς συνανθρώπους μας, που φέρνουν ένα πιάτο φαΐ στο σπίτι τους, ανακυκλώνοντας οι ίδιοι το σίδερο και το χαρτί το οποίο συλλέγουν από όπου βρουν και το οδηγού</w:t>
      </w:r>
      <w:r>
        <w:rPr>
          <w:rFonts w:eastAsia="Times New Roman" w:cs="Times New Roman"/>
          <w:szCs w:val="24"/>
        </w:rPr>
        <w:t xml:space="preserve">ν στο εμπόριο; Είναι μέρος της οικιακής οικονομίας όπου οι νοικοκυρές κάνουν ανακύκλωση για να γλιτώσουν χρήματα ως οικογένεια; Είναι ένα φύλλο συκής για μια ανάπτυξη που κάποιοι θέλουν, αλλά δεν μπορούν να πετύχουν; </w:t>
      </w:r>
    </w:p>
    <w:p w14:paraId="1416A1C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πραγματική απάντηση είναι ότι είναι </w:t>
      </w:r>
      <w:r>
        <w:rPr>
          <w:rFonts w:eastAsia="Times New Roman" w:cs="Times New Roman"/>
          <w:szCs w:val="24"/>
        </w:rPr>
        <w:t>λίγο απ’ όλα. Αν δεν πάμε σε ένα ολοκληρωμένο μοντέλο ανακύκλωσης στο οποίο θα είμαστε σε θέση να επαναχρησιμοποιούμε τα υλικά που ανακυκλώνουμε, τότε ως κοινωνία δεν πάμε πουθενά. Αν δεν δουν οι πολίτες ένα σύστημα που προστατεύει το περιβάλλον και μειώνε</w:t>
      </w:r>
      <w:r>
        <w:rPr>
          <w:rFonts w:eastAsia="Times New Roman" w:cs="Times New Roman"/>
          <w:szCs w:val="24"/>
        </w:rPr>
        <w:t>ι τα δημοτικά τέλη στον λογαριασμό της ΔΕΗ, θα σταματήσουν να ασχολούνται σοβαρά. Και αν δεν αντιληφθεί η κοινωνία το πραγματικό της όφελος τότε νομίζω ότι προσπαθούμε στα χαμένα.</w:t>
      </w:r>
    </w:p>
    <w:p w14:paraId="1416A1C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Σήμερα το κόστος για να διαχειριστούμε τα απορρίμματά μας ξεπερνά τα 100 ευρ</w:t>
      </w:r>
      <w:r>
        <w:rPr>
          <w:rFonts w:eastAsia="Times New Roman" w:cs="Times New Roman"/>
          <w:szCs w:val="24"/>
        </w:rPr>
        <w:t xml:space="preserve">ώ. Ξέρετε πώς αισθάνεται ένας πολίτης που αφιέρωσε χρόνο για να διαχωρίσει τα σκουπίδια του και βλέπει το απορριμματοφόρο να αδειάζει μαζί τον πράσινο και </w:t>
      </w:r>
      <w:r>
        <w:rPr>
          <w:rFonts w:eastAsia="Times New Roman" w:cs="Times New Roman"/>
          <w:szCs w:val="24"/>
        </w:rPr>
        <w:lastRenderedPageBreak/>
        <w:t xml:space="preserve">τον μπλε κάδο; Ξέρετε ότι στον μπλε κάδο αυτή τη στιγμή υπάρχουν πάνω από 30% ζυμώσιμα που θα έπρεπε </w:t>
      </w:r>
      <w:r>
        <w:rPr>
          <w:rFonts w:eastAsia="Times New Roman" w:cs="Times New Roman"/>
          <w:szCs w:val="24"/>
        </w:rPr>
        <w:t>να βρίσκονται στον πράσινο κάδο και αντίστοιχα στον πράσινο κάδο έχουμε πάνω από 30% ανακυκλώσιμα υλικά που οδηγούνται σε ταφή; Ξέρετε, αγαπητοί κύριοι συνάδελφοι ή αναρωτιέστε πού πάει το γυαλί που συλλέγουμε; Ξέρετε πού πάνε τα ελαστικά, τα οποία επιδοτο</w:t>
      </w:r>
      <w:r>
        <w:rPr>
          <w:rFonts w:eastAsia="Times New Roman" w:cs="Times New Roman"/>
          <w:szCs w:val="24"/>
        </w:rPr>
        <w:t xml:space="preserve">ύμε και συλλέγουμε ή το </w:t>
      </w:r>
      <w:proofErr w:type="spellStart"/>
      <w:r>
        <w:rPr>
          <w:rFonts w:eastAsia="Times New Roman" w:cs="Times New Roman"/>
          <w:szCs w:val="24"/>
          <w:lang w:val="en-US"/>
        </w:rPr>
        <w:t>tetrapack</w:t>
      </w:r>
      <w:proofErr w:type="spellEnd"/>
      <w:r>
        <w:rPr>
          <w:rFonts w:eastAsia="Times New Roman" w:cs="Times New Roman"/>
          <w:szCs w:val="24"/>
        </w:rPr>
        <w:t>; Πουθενά! Είναι αδιάθετα και στοιβαγμένα, γιατί δεν έχουμε κατορθώσει να φτιάξουμε μια οικονομία που να μπορεί να τα διαχειριστεί. Δεν ξέρω αν θα είναι επιδότηση ή οικονομικός σχεδιασμός. Δεν υπάρχουν ιδιώτες σήμερα να επε</w:t>
      </w:r>
      <w:r>
        <w:rPr>
          <w:rFonts w:eastAsia="Times New Roman" w:cs="Times New Roman"/>
          <w:szCs w:val="24"/>
        </w:rPr>
        <w:t>ξεργαστούν αυτά τα υλικά, τα οποία είναι πολύτιμα. Και εδώ, ίσως μέσα από αυτές τις διαδικασίες μπορεί να οδηγηθούμε σε στόχους ή σε διαδικασίες που να μπορούμε να τα ανακυκλώσουμε.</w:t>
      </w:r>
    </w:p>
    <w:p w14:paraId="1416A1C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Αυτή είναι η μεγαλύτερη πληγή, το μεγαλύτερο πρόβλημα μέχρι σήμερα και ένα</w:t>
      </w:r>
      <w:r>
        <w:rPr>
          <w:rFonts w:eastAsia="Times New Roman" w:cs="Times New Roman"/>
          <w:szCs w:val="24"/>
        </w:rPr>
        <w:t xml:space="preserve"> πρόβλημα το οποίο το παρόν νομοσχέδιο δεν μπορεί να αντιμετωπίσει. Αν θέλουμε, λοιπόν, να περάσουμε σε κυκλική οικονομία, όπως ακούστηκε, πρέπει να κινηθούμε ταυτόχρονα και σε πολλά επίπεδα. Το καλό παράδειγμα οφείλει να το δώσει η ίδια πολιτεία.</w:t>
      </w:r>
    </w:p>
    <w:p w14:paraId="1416A1C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Αλήθεια,</w:t>
      </w:r>
      <w:r>
        <w:rPr>
          <w:rFonts w:eastAsia="Times New Roman" w:cs="Times New Roman"/>
          <w:szCs w:val="24"/>
        </w:rPr>
        <w:t xml:space="preserve"> ξέρει κανείς τι ποσότητες μετάλλου υπάρχουν σε ναυάγια, που θα μπορούσαμε να αξιοποιήσουμε; Ξέρετε τι ποσότητες μετάλλου και άλλων υλικών υ</w:t>
      </w:r>
      <w:r>
        <w:rPr>
          <w:rFonts w:eastAsia="Times New Roman" w:cs="Times New Roman"/>
          <w:szCs w:val="24"/>
        </w:rPr>
        <w:lastRenderedPageBreak/>
        <w:t>πάρχουν στις ΔΕΚΟ, σε παροπλισμένα βαγόνια στις ράγες του ΟΣΕ, τι πλούτος υπάρχει στον δημόσιο τομέα, που αυτή τη στ</w:t>
      </w:r>
      <w:r>
        <w:rPr>
          <w:rFonts w:eastAsia="Times New Roman" w:cs="Times New Roman"/>
          <w:szCs w:val="24"/>
        </w:rPr>
        <w:t xml:space="preserve">ιγμή ρημάζει και </w:t>
      </w:r>
      <w:proofErr w:type="spellStart"/>
      <w:r>
        <w:rPr>
          <w:rFonts w:eastAsia="Times New Roman" w:cs="Times New Roman"/>
          <w:szCs w:val="24"/>
        </w:rPr>
        <w:t>αποδομείται</w:t>
      </w:r>
      <w:proofErr w:type="spellEnd"/>
      <w:r>
        <w:rPr>
          <w:rFonts w:eastAsia="Times New Roman" w:cs="Times New Roman"/>
          <w:szCs w:val="24"/>
        </w:rPr>
        <w:t xml:space="preserve">; Σε απλές μελέτες έχει αποδειχθεί ότι αυτό το ποσό είναι πάνω από 2 δισεκατομμύρια ευρώ. </w:t>
      </w:r>
    </w:p>
    <w:p w14:paraId="1416A1C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Είμαστε σε θέση να καταγράψουμε και να αξιοποιήσουμε τον πλούτο αυτόν για να δώσουμε δουλειές, για να δώσουμε εισόδημα στην ελληνική οικο</w:t>
      </w:r>
      <w:r>
        <w:rPr>
          <w:rFonts w:eastAsia="Times New Roman" w:cs="Times New Roman"/>
          <w:szCs w:val="24"/>
        </w:rPr>
        <w:t xml:space="preserve">γένεια, για να στηρίξουμε την ελληνική οικονομία; </w:t>
      </w:r>
    </w:p>
    <w:p w14:paraId="1416A1C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Είμαστε σε θέση να ξεφύγουμε από την πεπατημένη και να κάνουμε αναπτυξιακές δράσεις φιλικές προς το περιβάλλον με πόρους που ήδη διαθέτουμε, αλλά αγνοούμε επιδεικτικά;</w:t>
      </w:r>
    </w:p>
    <w:p w14:paraId="1416A1C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 θέλουμε, λοιπόν, να είμαστε σοβαρο</w:t>
      </w:r>
      <w:r>
        <w:rPr>
          <w:rFonts w:eastAsia="Times New Roman" w:cs="Times New Roman"/>
          <w:szCs w:val="24"/>
        </w:rPr>
        <w:t>ί και να μην κάνουμε δήθεν περιβαλλοντική πολιτική για να χαϊδεύουμε τη συνείδησή μας, πρέπει να πούμε τα πράγματα με το όνομά τους. Αυτός είναι και ο λόγος που πρότεινα να έρχεται υποχρεωτικά για συζήτηση και αξιολόγηση στη Βουλή η ετήσια έκθεση του ΕΟΑΝ,</w:t>
      </w:r>
      <w:r>
        <w:rPr>
          <w:rFonts w:eastAsia="Times New Roman" w:cs="Times New Roman"/>
          <w:szCs w:val="24"/>
        </w:rPr>
        <w:t xml:space="preserve"> ώστε να έχουμε καθαρή εικόνα για το πού βρισκόμαστε και πού θέλουμε να πάμε, μια εικόνα που εμπλουτίζεται από το επιχειρησιακό σχέδιο της επόμενης χρονιάς, με βάση το οποίο ο </w:t>
      </w:r>
      <w:r>
        <w:rPr>
          <w:rFonts w:eastAsia="Times New Roman" w:cs="Times New Roman"/>
          <w:szCs w:val="24"/>
        </w:rPr>
        <w:t>ο</w:t>
      </w:r>
      <w:r>
        <w:rPr>
          <w:rFonts w:eastAsia="Times New Roman" w:cs="Times New Roman"/>
          <w:szCs w:val="24"/>
        </w:rPr>
        <w:t>ργανισμός θα αξιολογεί τα συστήματα εναλλακτικής διαχείρισης και τους δήμους κα</w:t>
      </w:r>
      <w:r>
        <w:rPr>
          <w:rFonts w:eastAsia="Times New Roman" w:cs="Times New Roman"/>
          <w:szCs w:val="24"/>
        </w:rPr>
        <w:t xml:space="preserve">ι θα αξιολογείται από τη Βουλή. </w:t>
      </w:r>
    </w:p>
    <w:p w14:paraId="1416A1C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Θέλω, λοιπόν, να ευχαριστήσω προσωπικά τον κύριο Υπουργό που αποδέχθηκε την πρόταση αυτή, γιατί είναι καιρός να ξεφύγουμε από τις γενικότητες και να </w:t>
      </w:r>
      <w:r>
        <w:rPr>
          <w:rFonts w:eastAsia="Times New Roman" w:cs="Times New Roman"/>
          <w:szCs w:val="24"/>
        </w:rPr>
        <w:lastRenderedPageBreak/>
        <w:t xml:space="preserve">μάθουμε επιτέλους να μετράμε το αποτέλεσμα της προσπάθειάς μας. Πρέπει να </w:t>
      </w:r>
      <w:r>
        <w:rPr>
          <w:rFonts w:eastAsia="Times New Roman" w:cs="Times New Roman"/>
          <w:szCs w:val="24"/>
        </w:rPr>
        <w:t xml:space="preserve">μάθει η διοίκηση να απολογείται για τους στόχους που δεν πέτυχε και να παίρνει πρωτοβουλίες για να διορθώνει προβλήματα. Η λογοδοσία, κυρίες και κύριοι της διοίκησης, είναι κρίσιμος όρος για τη </w:t>
      </w:r>
      <w:r>
        <w:rPr>
          <w:rFonts w:eastAsia="Times New Roman" w:cs="Times New Roman"/>
          <w:szCs w:val="24"/>
        </w:rPr>
        <w:t>δ</w:t>
      </w:r>
      <w:r>
        <w:rPr>
          <w:rFonts w:eastAsia="Times New Roman" w:cs="Times New Roman"/>
          <w:szCs w:val="24"/>
        </w:rPr>
        <w:t xml:space="preserve">ημοκρατία μας. </w:t>
      </w:r>
    </w:p>
    <w:p w14:paraId="1416A1C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Είπα και στην </w:t>
      </w:r>
      <w:r>
        <w:rPr>
          <w:rFonts w:eastAsia="Times New Roman" w:cs="Times New Roman"/>
          <w:szCs w:val="24"/>
        </w:rPr>
        <w:t>ε</w:t>
      </w:r>
      <w:r>
        <w:rPr>
          <w:rFonts w:eastAsia="Times New Roman" w:cs="Times New Roman"/>
          <w:szCs w:val="24"/>
        </w:rPr>
        <w:t>πιτροπή ότι δεν μπορούμε να μι</w:t>
      </w:r>
      <w:r>
        <w:rPr>
          <w:rFonts w:eastAsia="Times New Roman" w:cs="Times New Roman"/>
          <w:szCs w:val="24"/>
        </w:rPr>
        <w:t>λάμε για οριζόντια επιτυχία ή αποτυχία αυτού του θεσμικού πλαισίου που μας έφερε ως εδώ. Υπάρχουν σημεία που πήγαν καλά και άλλα που θα μπορούσαν να πάνε καλύτερα. Για παράδειγμα, θα σας πω ότι με το νόμο του 2001 πετύχαμε τον εθνικό στόχο του 60% για το σ</w:t>
      </w:r>
      <w:r>
        <w:rPr>
          <w:rFonts w:eastAsia="Times New Roman" w:cs="Times New Roman"/>
          <w:szCs w:val="24"/>
        </w:rPr>
        <w:t>ύνολο των αποβλήτων συσκευασίας. Σε άλλα σημεία είναι αλήθεια ότι δεν πήγαμε καθόλου καλά. Πρέπει να δούμε τι έφταιξε και τι καλύτερο μπορούμε να κάνουμε, όμως συγκεκριμένα και όχι με γενικότητες. Όχι κάθε φορά που δεν πιάνουμε έναν στόχο να λέμε ότι η ανα</w:t>
      </w:r>
      <w:r>
        <w:rPr>
          <w:rFonts w:eastAsia="Times New Roman" w:cs="Times New Roman"/>
          <w:szCs w:val="24"/>
        </w:rPr>
        <w:t xml:space="preserve">κύκλωση απέτυχε στη χώρα αυτή και ούτε κάθε φορά που περνάμε πάνω από τον πήχη να εφησυχάζουμε και να θεωρούμε ότι τα πράγματα θα πηγαίνουν έτσι. </w:t>
      </w:r>
    </w:p>
    <w:p w14:paraId="1416A1C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 θέλουμε να έχουμε διάρκεια στον χρόνο, πρέπει να μάθουμε να δουλεύουμε πάνω σε «οδικό χάρτη», που θα αποτυ</w:t>
      </w:r>
      <w:r>
        <w:rPr>
          <w:rFonts w:eastAsia="Times New Roman" w:cs="Times New Roman"/>
          <w:szCs w:val="24"/>
        </w:rPr>
        <w:t>πώνει τις δυνατότητες και τις αδυναμίες.</w:t>
      </w:r>
    </w:p>
    <w:p w14:paraId="1416A1C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Κλείνω με ορισμένες σημειακές παρατηρήσεις στο νομοσχέδιο. Ξεκινάω από τα θετικά.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χαίρομαι που μπήκαν δεσμευτικές προθεσμίες μέσα στις οποίες ο ΕΟΑΝ θα πρέπει να απαντά θετικά ή αρνητικά στα αιτήματα των</w:t>
      </w:r>
      <w:r>
        <w:rPr>
          <w:rFonts w:eastAsia="Times New Roman" w:cs="Times New Roman"/>
          <w:szCs w:val="24"/>
        </w:rPr>
        <w:t xml:space="preserve"> ΣΣΕΔ για να ξεπεράσουν το πλαφόν του 10% στα διοικητικά έξοδα και του 35% στο αποθεματικό.</w:t>
      </w:r>
    </w:p>
    <w:p w14:paraId="1416A1C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Επίσης, χαίρομαι που ο Υπουργός είπε ότι τα όρια αυτά μπήκαν μετά από μελέτη πραγματικών δεδομένων χρήσης, κάτι που πραγματικά μένει να αποδειχθεί στο άμεσο μέλλον.</w:t>
      </w:r>
      <w:r>
        <w:rPr>
          <w:rFonts w:eastAsia="Times New Roman" w:cs="Times New Roman"/>
          <w:szCs w:val="24"/>
        </w:rPr>
        <w:t xml:space="preserve"> Όμως, θυμίζω ότι υπάρχει ακόμη μια εκκρεμότητα όσον αφορά τον μαθηματικό τύπο, τον αλγόριθμο που θα χρησιμοποιεί ο ΕΟΑΝ για να επιβάλλει πρόστιμα. Αν δεν θέλετε να τον περάσετε με νόμο, κύριε Υπουργέ, πρέπει τουλάχιστον να τον καταθέσετε στα Πρακτικά, ώστ</w:t>
      </w:r>
      <w:r>
        <w:rPr>
          <w:rFonts w:eastAsia="Times New Roman" w:cs="Times New Roman"/>
          <w:szCs w:val="24"/>
        </w:rPr>
        <w:t xml:space="preserve">ε να αξιολογηθεί από τα κόμματα. </w:t>
      </w:r>
    </w:p>
    <w:p w14:paraId="1416A1C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Επίσης, πρέπει να κατατεθούν στοιχεία στη Βουλή για το 1,1 δισεκατομμύριο, το οποίο λέτε ότι μπορούν να αξιοποιήσουν οι δήμοι στο επιχειρησιακό σκέλος τους. Ζήτησα από την </w:t>
      </w:r>
      <w:r>
        <w:rPr>
          <w:rFonts w:eastAsia="Times New Roman" w:cs="Times New Roman"/>
          <w:szCs w:val="24"/>
        </w:rPr>
        <w:t>ε</w:t>
      </w:r>
      <w:r>
        <w:rPr>
          <w:rFonts w:eastAsia="Times New Roman" w:cs="Times New Roman"/>
          <w:szCs w:val="24"/>
        </w:rPr>
        <w:t>πιτροπή έναν πίνακα που θα λέει ότι αυτά είναι τα</w:t>
      </w:r>
      <w:r>
        <w:rPr>
          <w:rFonts w:eastAsia="Times New Roman" w:cs="Times New Roman"/>
          <w:szCs w:val="24"/>
        </w:rPr>
        <w:t xml:space="preserve"> χρηματοδοτικά μέσα, ότι αυτοί είναι οι πόροι που υπάρχουν στα μέσα αυτά και αυτές θα είναι οι επιχειρησιακές δράσεις τις οποίες μπορεί να αξιοποιήσει ο οποιοσδήποτε μέσα από τη διαδικασία των προτάσεων ή των στόχων που βάζετε. </w:t>
      </w:r>
    </w:p>
    <w:p w14:paraId="1416A1C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Έρχομαι τώρα στα αρνητικά.</w:t>
      </w:r>
    </w:p>
    <w:p w14:paraId="1416A1C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Αρβανιτίδη</w:t>
      </w:r>
      <w:proofErr w:type="spellEnd"/>
      <w:r>
        <w:rPr>
          <w:rFonts w:eastAsia="Times New Roman" w:cs="Times New Roman"/>
          <w:szCs w:val="24"/>
        </w:rPr>
        <w:t xml:space="preserve">, επιτρέψετε μου μια διακοπή για τριάντα δευτερόλεπτα. </w:t>
      </w:r>
    </w:p>
    <w:p w14:paraId="1416A1D0" w14:textId="77777777" w:rsidR="002F1EDC" w:rsidRDefault="00F01CE6">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w:t>
      </w:r>
      <w:r>
        <w:rPr>
          <w:rFonts w:eastAsia="Times New Roman" w:cs="Times New Roman"/>
        </w:rPr>
        <w:t xml:space="preserve">γήθηκαν στην έκθεση της αίθουσας «ΕΛΕΥΘΕΡΙΟΣ ΒΕΝΙΖΕΛΟΣ» και ενημερώθηκαν για την ιστορία του κτηρίου και τον τρόπο οργάνωσης και λειτουργίας της </w:t>
      </w:r>
      <w:r>
        <w:rPr>
          <w:rFonts w:eastAsia="Times New Roman" w:cs="Times New Roman"/>
        </w:rPr>
        <w:lastRenderedPageBreak/>
        <w:t>Βουλής, σαράντα ένας μαθητές και μαθήτριες και τρεις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Ασπροπύ</w:t>
      </w:r>
      <w:r>
        <w:rPr>
          <w:rFonts w:eastAsia="Times New Roman" w:cs="Times New Roman"/>
        </w:rPr>
        <w:t>ργου και είκοσι τέσσερις μαθητές και μαθήτριες και ένας εκπαιδευτικός συνοδός από το 6</w:t>
      </w:r>
      <w:r>
        <w:rPr>
          <w:rFonts w:eastAsia="Times New Roman" w:cs="Times New Roman"/>
          <w:vertAlign w:val="superscript"/>
        </w:rPr>
        <w:t>ο</w:t>
      </w:r>
      <w:r>
        <w:rPr>
          <w:rFonts w:eastAsia="Times New Roman" w:cs="Times New Roman"/>
        </w:rPr>
        <w:t xml:space="preserve"> Δημοτικό Σχολείο Ζωγράφου. </w:t>
      </w:r>
    </w:p>
    <w:p w14:paraId="1416A1D1" w14:textId="77777777" w:rsidR="002F1EDC" w:rsidRDefault="00F01CE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416A1D2" w14:textId="77777777" w:rsidR="002F1EDC" w:rsidRDefault="00F01CE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416A1D3" w14:textId="77777777" w:rsidR="002F1EDC" w:rsidRDefault="00F01CE6">
      <w:pPr>
        <w:spacing w:line="600" w:lineRule="auto"/>
        <w:ind w:firstLine="720"/>
        <w:jc w:val="both"/>
        <w:rPr>
          <w:rFonts w:eastAsia="Times New Roman" w:cs="Times New Roman"/>
        </w:rPr>
      </w:pPr>
      <w:r>
        <w:rPr>
          <w:rFonts w:eastAsia="Times New Roman" w:cs="Times New Roman"/>
        </w:rPr>
        <w:t xml:space="preserve">Σας ευχαριστώ, κύριε </w:t>
      </w:r>
      <w:proofErr w:type="spellStart"/>
      <w:r>
        <w:rPr>
          <w:rFonts w:eastAsia="Times New Roman" w:cs="Times New Roman"/>
        </w:rPr>
        <w:t>Αρβανιτίδη</w:t>
      </w:r>
      <w:proofErr w:type="spellEnd"/>
      <w:r>
        <w:rPr>
          <w:rFonts w:eastAsia="Times New Roman" w:cs="Times New Roman"/>
        </w:rPr>
        <w:t xml:space="preserve">. Παρακαλώ, συνεχίστε. </w:t>
      </w:r>
    </w:p>
    <w:p w14:paraId="1416A1D4" w14:textId="77777777" w:rsidR="002F1EDC" w:rsidRDefault="00F01CE6">
      <w:pPr>
        <w:spacing w:line="600" w:lineRule="auto"/>
        <w:ind w:firstLine="720"/>
        <w:jc w:val="both"/>
        <w:rPr>
          <w:rFonts w:eastAsia="Times New Roman" w:cs="Times New Roman"/>
        </w:rPr>
      </w:pPr>
      <w:r>
        <w:rPr>
          <w:rFonts w:eastAsia="Times New Roman" w:cs="Times New Roman"/>
          <w:b/>
        </w:rPr>
        <w:t>ΓΕΩΡΓΙΟΣ</w:t>
      </w:r>
      <w:r>
        <w:rPr>
          <w:rFonts w:eastAsia="Times New Roman" w:cs="Times New Roman"/>
          <w:b/>
        </w:rPr>
        <w:t xml:space="preserve"> ΑΡΒΑΝΙΤΙΔΗΣ:</w:t>
      </w:r>
      <w:r>
        <w:rPr>
          <w:rFonts w:eastAsia="Times New Roman" w:cs="Times New Roman"/>
        </w:rPr>
        <w:t xml:space="preserve"> Ευχαριστώ πολύ, κύριε Πρόεδρε. Η διακοπή ήταν για καλό λόγο.</w:t>
      </w:r>
    </w:p>
    <w:p w14:paraId="1416A1D5" w14:textId="77777777" w:rsidR="002F1EDC" w:rsidRDefault="00F01CE6">
      <w:pPr>
        <w:spacing w:line="600" w:lineRule="auto"/>
        <w:ind w:firstLine="720"/>
        <w:jc w:val="both"/>
        <w:rPr>
          <w:rFonts w:eastAsia="Times New Roman" w:cs="Times New Roman"/>
        </w:rPr>
      </w:pPr>
      <w:r>
        <w:rPr>
          <w:rFonts w:eastAsia="Times New Roman" w:cs="Times New Roman"/>
        </w:rPr>
        <w:t xml:space="preserve">Έρχομαι, λοιπόν, τώρα στα αρνητικά. Μίλησα και στην </w:t>
      </w:r>
      <w:r>
        <w:rPr>
          <w:rFonts w:eastAsia="Times New Roman" w:cs="Times New Roman"/>
        </w:rPr>
        <w:t>ε</w:t>
      </w:r>
      <w:r>
        <w:rPr>
          <w:rFonts w:eastAsia="Times New Roman" w:cs="Times New Roman"/>
        </w:rPr>
        <w:t>πιτροπή αρκετά για τους αποκλεισμούς στη</w:t>
      </w:r>
      <w:r>
        <w:rPr>
          <w:rFonts w:eastAsia="Times New Roman" w:cs="Times New Roman"/>
        </w:rPr>
        <w:t xml:space="preserve"> μετοχική σύνθεση των Συστημάτων Εναλλακτικής Διαχείρισης. Πιστεύω ότι δεν υπάρχει κανένας λόγος, κύριε Υπουργέ, να λειτουργούμε αμυντικά. Αν στα προηγούμενα χρόνια υπήρχαν παρεκτροπές και παρανομίες, οι υπεύθυνοι πρέπει να λογοδοτήσουν στη </w:t>
      </w:r>
      <w:r>
        <w:rPr>
          <w:rFonts w:eastAsia="Times New Roman" w:cs="Times New Roman"/>
        </w:rPr>
        <w:t>δ</w:t>
      </w:r>
      <w:r>
        <w:rPr>
          <w:rFonts w:eastAsia="Times New Roman" w:cs="Times New Roman"/>
        </w:rPr>
        <w:t>ικαιοσύνη. Καθ</w:t>
      </w:r>
      <w:r>
        <w:rPr>
          <w:rFonts w:eastAsia="Times New Roman" w:cs="Times New Roman"/>
        </w:rPr>
        <w:t xml:space="preserve">αρές κουβέντες, καθαρά λόγια. Δεν υπάρχει λόγος να πάμε εκ των προτέρων σε οριζόντιους αποκλεισμούς, που θα δημιουργήσουν προβλήματα σε υφιστάμενα συστήματα τα οποία λειτουργούν με διαφάνεια και πιάνουν τους στόχους. Δεν υπάρχει λόγος να μην ανοίξουμε την </w:t>
      </w:r>
      <w:r>
        <w:rPr>
          <w:rFonts w:eastAsia="Times New Roman" w:cs="Times New Roman"/>
        </w:rPr>
        <w:t xml:space="preserve">ανακύκλωση στα </w:t>
      </w:r>
      <w:r>
        <w:rPr>
          <w:rFonts w:eastAsia="Times New Roman" w:cs="Times New Roman"/>
        </w:rPr>
        <w:t>ε</w:t>
      </w:r>
      <w:r>
        <w:rPr>
          <w:rFonts w:eastAsia="Times New Roman" w:cs="Times New Roman"/>
        </w:rPr>
        <w:t xml:space="preserve">πιμελητήρια και στις </w:t>
      </w:r>
      <w:r>
        <w:rPr>
          <w:rFonts w:eastAsia="Times New Roman" w:cs="Times New Roman"/>
        </w:rPr>
        <w:t>ε</w:t>
      </w:r>
      <w:r>
        <w:rPr>
          <w:rFonts w:eastAsia="Times New Roman" w:cs="Times New Roman"/>
        </w:rPr>
        <w:t xml:space="preserve">παγγελματικές </w:t>
      </w:r>
      <w:r>
        <w:rPr>
          <w:rFonts w:eastAsia="Times New Roman" w:cs="Times New Roman"/>
        </w:rPr>
        <w:t>ε</w:t>
      </w:r>
      <w:r>
        <w:rPr>
          <w:rFonts w:eastAsia="Times New Roman" w:cs="Times New Roman"/>
        </w:rPr>
        <w:t xml:space="preserve">νώσεις. </w:t>
      </w:r>
    </w:p>
    <w:p w14:paraId="1416A1D6" w14:textId="77777777" w:rsidR="002F1EDC" w:rsidRDefault="00F01CE6">
      <w:pPr>
        <w:spacing w:line="600" w:lineRule="auto"/>
        <w:ind w:firstLine="720"/>
        <w:jc w:val="both"/>
        <w:rPr>
          <w:rFonts w:eastAsia="Times New Roman" w:cs="Times New Roman"/>
          <w:szCs w:val="24"/>
        </w:rPr>
      </w:pPr>
      <w:r>
        <w:rPr>
          <w:rFonts w:eastAsia="Times New Roman" w:cs="Times New Roman"/>
        </w:rPr>
        <w:lastRenderedPageBreak/>
        <w:t>Επαναλαμβάνω ότι η ανακύκλωση είναι κυρίως θέμα νοοτροπίας. Όσο περισσότερο, λοιπόν, κλείνεις ένα σύστημα τόσο δυσκολότερη γίνεται η δουλειά που πρέπει να κάνεις στην κοινωνία. Ελπίζω μέχρι το τ</w:t>
      </w:r>
      <w:r>
        <w:rPr>
          <w:rFonts w:eastAsia="Times New Roman" w:cs="Times New Roman"/>
        </w:rPr>
        <w:t xml:space="preserve">έλος της συνεδρίασης, κύριε Υπουργέ, να το ξανασκεφτείτε. </w:t>
      </w:r>
    </w:p>
    <w:p w14:paraId="1416A1D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Στα άρθρα 7 και 8 έγιναν δύο περίεργες για εμένα νομοθετικές βελτιώσεις. Είπα και στην </w:t>
      </w:r>
      <w:r>
        <w:rPr>
          <w:rFonts w:eastAsia="Times New Roman" w:cs="Times New Roman"/>
          <w:szCs w:val="24"/>
        </w:rPr>
        <w:t>ε</w:t>
      </w:r>
      <w:r>
        <w:rPr>
          <w:rFonts w:eastAsia="Times New Roman" w:cs="Times New Roman"/>
          <w:szCs w:val="24"/>
        </w:rPr>
        <w:t xml:space="preserve">πιτροπή ότι ο ΕΟΑΝ πρέπει να λειτουργεί γρήγορα και αποτελεσματικά, αν θέλουμε να πετύχει το νομοσχέδιο. Και </w:t>
      </w:r>
      <w:r>
        <w:rPr>
          <w:rFonts w:eastAsia="Times New Roman" w:cs="Times New Roman"/>
          <w:szCs w:val="24"/>
        </w:rPr>
        <w:t>μάλιστα, ακριβώς γι’ αυτόν τον λόγο, μπήκαν και οι δεσμευτικές προθεσμίες για να απαντά στα αιτήματα. Έρχεται, όμως, τώρα ο κύριος Υπουργός και κάνει κάτι που θεωρώ αντίθετο με τη φιλοσοφία του νομοσχεδίου. Δίνει τη δυνατότητα στον ΕΟΑΝ να ζητά εκ των υστέ</w:t>
      </w:r>
      <w:r>
        <w:rPr>
          <w:rFonts w:eastAsia="Times New Roman" w:cs="Times New Roman"/>
          <w:szCs w:val="24"/>
        </w:rPr>
        <w:t>ρων τροποποίηση επιχειρησιακών σχεδίων των ΣΣΕΔ και των δήμων, επειδή δεν πρόλαβε να τα δει όταν έπρεπε και αυτά εγκρίθηκαν αυτοδίκαια μετά την πάροδο άπρακτης της προθεσμίας που ορίζει ο νόμος. Πρακτικά, δηλαδή, θα ξεκινά μια επιχείρηση ή ένας δήμος να λε</w:t>
      </w:r>
      <w:r>
        <w:rPr>
          <w:rFonts w:eastAsia="Times New Roman" w:cs="Times New Roman"/>
          <w:szCs w:val="24"/>
        </w:rPr>
        <w:t xml:space="preserve">ιτουργεί με ένα μοντέλο και ξαφνικά μια μέρα θα πρέπει να το αλλάξει, επειδή ο ΕΟΑΝ είχε τον χρόνο και ξύπνησε και αποφάσισε ότι δεν του αρέσει αυτό το επιχειρησιακό σχέδιο. Αυτά δεν είναι λογικά πράγματα, κύριε Υπουργέ, ειδικά όταν στον νόμο δεν υπάρχουν </w:t>
      </w:r>
      <w:r>
        <w:rPr>
          <w:rFonts w:eastAsia="Times New Roman" w:cs="Times New Roman"/>
          <w:szCs w:val="24"/>
        </w:rPr>
        <w:t>όρια στο τι είδους τροποποιήσεις μπορεί να ζητήσει ο ΕΟΑΝ εκ των υστέρων.</w:t>
      </w:r>
    </w:p>
    <w:p w14:paraId="1416A1D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Επίσης, άκουσα την απάντηση που δώσατε στην </w:t>
      </w:r>
      <w:r>
        <w:rPr>
          <w:rFonts w:eastAsia="Times New Roman" w:cs="Times New Roman"/>
          <w:szCs w:val="24"/>
        </w:rPr>
        <w:t>ε</w:t>
      </w:r>
      <w:r>
        <w:rPr>
          <w:rFonts w:eastAsia="Times New Roman" w:cs="Times New Roman"/>
          <w:szCs w:val="24"/>
        </w:rPr>
        <w:t xml:space="preserve">πιτροπή, κύριε Υπουργέ, για το προεδρικό διάταγμα στο άρθρο 21 και σε έναν βαθμό τη συμμερίζομαι. Θα σας </w:t>
      </w:r>
      <w:r>
        <w:rPr>
          <w:rFonts w:eastAsia="Times New Roman" w:cs="Times New Roman"/>
          <w:szCs w:val="24"/>
        </w:rPr>
        <w:lastRenderedPageBreak/>
        <w:t>πω, όμως, ότι είναι αρκετά προβλ</w:t>
      </w:r>
      <w:r>
        <w:rPr>
          <w:rFonts w:eastAsia="Times New Roman" w:cs="Times New Roman"/>
          <w:szCs w:val="24"/>
        </w:rPr>
        <w:t>ηματικό να δώσουμε τη δυνατότητα να τροποποιούνται τα προσόντα πρόσληψης στον ΕΟΑΝ με προεδρικό διάταγμα. Με την ίδια λογική δεν μπορώ να καταλάβω για ποιο λόγο τα πρόστιμα στους δήμους θα επιβάλλονται με υπουργική απόφαση και όχι με αλγόριθμο, όπως λέτε ό</w:t>
      </w:r>
      <w:r>
        <w:rPr>
          <w:rFonts w:eastAsia="Times New Roman" w:cs="Times New Roman"/>
          <w:szCs w:val="24"/>
        </w:rPr>
        <w:t>τι θα κάνει ο ΕΟΑΝ για τα συστήματα εναλλακτικής διαχείρισης. Το ίδιο ισχύει και για τα πρόστιμα στους πολίτες. Το διοικητικό συμβούλιο δεν θα δεσμεύεται από έναν αντικειμενικό μαθηματικό τύπο για να επιβάλει το αντίστοιχο πρόστιμο, κάτι το οποίο κατά τη γ</w:t>
      </w:r>
      <w:r>
        <w:rPr>
          <w:rFonts w:eastAsia="Times New Roman" w:cs="Times New Roman"/>
          <w:szCs w:val="24"/>
        </w:rPr>
        <w:t>νώμη μου είναι προβληματικό, το να γίνεται με δύο μέτρα και δύο σταθμά. Αυτή είναι η δημοκρατία και έτσι πρέπει την αντιμετωπίζουμε και όχι με το να κρατάμε σε επίπεδο διοίκησης τη δυνατότητα κατά το δοκούν να επιβάλλουμε πολιτικές και πρόστιμα. Νομίζω ότι</w:t>
      </w:r>
      <w:r>
        <w:rPr>
          <w:rFonts w:eastAsia="Times New Roman" w:cs="Times New Roman"/>
          <w:szCs w:val="24"/>
        </w:rPr>
        <w:t xml:space="preserve"> πρέπει να τα δείτε αυτά τα θέματα και να φέρετε βελτιώσεις.</w:t>
      </w:r>
    </w:p>
    <w:p w14:paraId="1416A1D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Τέλος, θέλω να μας εξηγήσετε τον λόγο που απουσιάζει εκπρόσωπος των εργαζομένων στην ανακύκλωση από το διοικητικό συμβούλιο και την Επιτροπή Διαβούλευσης του ΕΟΑΝ. </w:t>
      </w:r>
    </w:p>
    <w:p w14:paraId="1416A1D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Αυτά προς το παρόν. Αν χρειαστ</w:t>
      </w:r>
      <w:r>
        <w:rPr>
          <w:rFonts w:eastAsia="Times New Roman" w:cs="Times New Roman"/>
          <w:szCs w:val="24"/>
        </w:rPr>
        <w:t>εί να επανέλθω, θα δευτερολογήσω, όπως και για τις δευτερολογίες.</w:t>
      </w:r>
    </w:p>
    <w:p w14:paraId="1416A1D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πολύ.</w:t>
      </w:r>
    </w:p>
    <w:p w14:paraId="1416A1D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Η Χρυσή Αυγή έχει αποχωρήσει, οπότε προχωράμε και τον λόγο έχει ο ειδικός αγορητής του Κομμουνιστικού Κόμματος</w:t>
      </w:r>
      <w:r>
        <w:rPr>
          <w:rFonts w:eastAsia="Times New Roman" w:cs="Times New Roman"/>
          <w:szCs w:val="24"/>
        </w:rPr>
        <w:t xml:space="preserve"> Ελλάδας</w:t>
      </w:r>
      <w:r>
        <w:rPr>
          <w:rFonts w:eastAsia="Times New Roman" w:cs="Times New Roman"/>
          <w:szCs w:val="24"/>
        </w:rPr>
        <w:t xml:space="preserve"> κ. Εμμανουήλ Συντυχάκη</w:t>
      </w:r>
      <w:r>
        <w:rPr>
          <w:rFonts w:eastAsia="Times New Roman" w:cs="Times New Roman"/>
          <w:szCs w:val="24"/>
        </w:rPr>
        <w:t>ς.</w:t>
      </w:r>
    </w:p>
    <w:p w14:paraId="1416A1D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1416A1D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το Κομμουνιστικό Κόμμα Ελλάδ</w:t>
      </w:r>
      <w:r>
        <w:rPr>
          <w:rFonts w:eastAsia="Times New Roman" w:cs="Times New Roman"/>
          <w:szCs w:val="24"/>
        </w:rPr>
        <w:t>α</w:t>
      </w:r>
      <w:r>
        <w:rPr>
          <w:rFonts w:eastAsia="Times New Roman" w:cs="Times New Roman"/>
          <w:szCs w:val="24"/>
        </w:rPr>
        <w:t>ς η διαχείριση των απορριμμάτων αποτελεί ένα ακόμη πεδίο γενικευμένης εισπρακτικής επιβάρυνσης των λαϊκών στρωμάτων με παραπέρα αφαίμαξη του λαϊκού εισοδήματος στο όνομα το</w:t>
      </w:r>
      <w:r>
        <w:rPr>
          <w:rFonts w:eastAsia="Times New Roman" w:cs="Times New Roman"/>
          <w:szCs w:val="24"/>
        </w:rPr>
        <w:t xml:space="preserve">υ «πληρώνω όσο πετάω», της πιο ακραίας εκδοχής «ο </w:t>
      </w:r>
      <w:proofErr w:type="spellStart"/>
      <w:r>
        <w:rPr>
          <w:rFonts w:eastAsia="Times New Roman" w:cs="Times New Roman"/>
          <w:szCs w:val="24"/>
        </w:rPr>
        <w:t>ρυπαίνων</w:t>
      </w:r>
      <w:proofErr w:type="spellEnd"/>
      <w:r>
        <w:rPr>
          <w:rFonts w:eastAsia="Times New Roman" w:cs="Times New Roman"/>
          <w:szCs w:val="24"/>
        </w:rPr>
        <w:t xml:space="preserve"> πληρώνει», χειρότερη και από τη λογική του κεφαλικού φόρου.</w:t>
      </w:r>
    </w:p>
    <w:p w14:paraId="1416A1D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Αποτελεί παράλληλα πεδίο επενδυτικής διεξόδου για λιμνάζοντα κεφάλαια και εγγυημένης κερδοφορίας για τους επιχειρηματικούς ομίλους και τι</w:t>
      </w:r>
      <w:r>
        <w:rPr>
          <w:rFonts w:eastAsia="Times New Roman" w:cs="Times New Roman"/>
          <w:szCs w:val="24"/>
        </w:rPr>
        <w:t>ς τράπεζες, με τη βοήθεια του αστικού κράτος, κυβέρνησης, περιφερειακής και τοπικής διοίκησης.</w:t>
      </w:r>
    </w:p>
    <w:p w14:paraId="1416A1E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Συνέπεια όλων αυτών, αφού όλα υποτάσσονται στο κέρδος, είναι οι κίνδυνοι για τη δημόσια υγεία, την υγιεινή και ασφάλεια των εργαζομένων στην καθαριότητα, τη συνε</w:t>
      </w:r>
      <w:r>
        <w:rPr>
          <w:rFonts w:eastAsia="Times New Roman" w:cs="Times New Roman"/>
          <w:szCs w:val="24"/>
        </w:rPr>
        <w:t xml:space="preserve">χή υποβάθμιση του περιβάλλοντος και της ποιότητας ζωής. </w:t>
      </w:r>
    </w:p>
    <w:p w14:paraId="1416A1E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παρόν σχέδιο νόμου για την ανακύκλωση υπηρετεί τις επενδυτικές επιδιώξεις του μεγάλου κεφαλαίου. Βασίζεται σε όλο το εγχώριο νομοθετικό πλαίσιο που έχει διαμορφωθεί, τουλάχιστον από το 2012 και με</w:t>
      </w:r>
      <w:r>
        <w:rPr>
          <w:rFonts w:eastAsia="Times New Roman" w:cs="Times New Roman"/>
          <w:szCs w:val="24"/>
        </w:rPr>
        <w:t xml:space="preserve">τά. Βασίζεται, επίσης, σε μια σειρά </w:t>
      </w:r>
      <w:r>
        <w:rPr>
          <w:rFonts w:eastAsia="Times New Roman" w:cs="Times New Roman"/>
          <w:szCs w:val="24"/>
        </w:rPr>
        <w:lastRenderedPageBreak/>
        <w:t xml:space="preserve">κοινοτικά ντοκουμέντα, με κορωνίδα εκείνο το νεόκοπο εύρημα περί κυκλικής οικονομίας. Αντικείμενο του παρόντος σχεδίου νόμου είναι το πώς θα προσαρμοστεί η ελληνική νομοθεσία στις </w:t>
      </w:r>
      <w:proofErr w:type="spellStart"/>
      <w:r>
        <w:rPr>
          <w:rFonts w:eastAsia="Times New Roman" w:cs="Times New Roman"/>
          <w:szCs w:val="24"/>
        </w:rPr>
        <w:t>φιλομονοπωλιακές</w:t>
      </w:r>
      <w:proofErr w:type="spellEnd"/>
      <w:r>
        <w:rPr>
          <w:rFonts w:eastAsia="Times New Roman" w:cs="Times New Roman"/>
          <w:szCs w:val="24"/>
        </w:rPr>
        <w:t xml:space="preserve"> κατευθύνσεις της Ευρωπα</w:t>
      </w:r>
      <w:r>
        <w:rPr>
          <w:rFonts w:eastAsia="Times New Roman" w:cs="Times New Roman"/>
          <w:szCs w:val="24"/>
        </w:rPr>
        <w:t>ϊκής Ένωσης στον τομέα της ανακύκλωσης, με απώτερο στόχο την ακόμη μεγαλύτερη και ασφαλέστερη κερδοφορία των επιχειρηματικών ομίλων μέσω της λεηλασίας των δημοτών, της επιβολής νέων εξοντωτικών χαρατσιών, την εξασφάλιση φθηνής εργατικής δύναμης.</w:t>
      </w:r>
    </w:p>
    <w:p w14:paraId="1416A1E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υποκρισ</w:t>
      </w:r>
      <w:r>
        <w:rPr>
          <w:rFonts w:eastAsia="Times New Roman" w:cs="Times New Roman"/>
          <w:szCs w:val="24"/>
        </w:rPr>
        <w:t>ία, όμως! Πριν από λίγο η Νέα Δημοκρατία μάς είπε ότι καταψηφίζει το νομοσχέδιο, ενώ σε όλες τις συνεδριάσεις της Επιτροπής Παραγωγής και Εμπορίου ήταν αναφανδόν υπέρ του σχεδίου νόμου και της ουσίας. Αλλάζει, όμως, επί της ουσίας η στάση της; Όχι. Άλλωστε</w:t>
      </w:r>
      <w:r>
        <w:rPr>
          <w:rFonts w:eastAsia="Times New Roman" w:cs="Times New Roman"/>
          <w:szCs w:val="24"/>
        </w:rPr>
        <w:t xml:space="preserve">, αυτά τα παιχνίδια είτε του ενός είτε του άλλου να ψηφίζουν ή να καταψηφίζουν νομοσχέδια τα έχουμε δει και κατά το παρελθόν. Όπως η Νέα Δημοκρατία έτσι και τα υπόλοιπα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στο σύνολό τους ασπάζονται το </w:t>
      </w:r>
      <w:proofErr w:type="spellStart"/>
      <w:r>
        <w:rPr>
          <w:rFonts w:eastAsia="Times New Roman" w:cs="Times New Roman"/>
          <w:szCs w:val="24"/>
        </w:rPr>
        <w:t>φιλομονοπωλιακό</w:t>
      </w:r>
      <w:proofErr w:type="spellEnd"/>
      <w:r>
        <w:rPr>
          <w:rFonts w:eastAsia="Times New Roman" w:cs="Times New Roman"/>
          <w:szCs w:val="24"/>
        </w:rPr>
        <w:t xml:space="preserve">, </w:t>
      </w:r>
      <w:proofErr w:type="spellStart"/>
      <w:r>
        <w:rPr>
          <w:rFonts w:eastAsia="Times New Roman" w:cs="Times New Roman"/>
          <w:szCs w:val="24"/>
        </w:rPr>
        <w:t>αντιπεριβαλλο</w:t>
      </w:r>
      <w:r>
        <w:rPr>
          <w:rFonts w:eastAsia="Times New Roman" w:cs="Times New Roman"/>
          <w:szCs w:val="24"/>
        </w:rPr>
        <w:t>ντικό</w:t>
      </w:r>
      <w:proofErr w:type="spellEnd"/>
      <w:r>
        <w:rPr>
          <w:rFonts w:eastAsia="Times New Roman" w:cs="Times New Roman"/>
          <w:szCs w:val="24"/>
        </w:rPr>
        <w:t xml:space="preserve"> του περιεχόμενο και όλες τις </w:t>
      </w:r>
      <w:proofErr w:type="spellStart"/>
      <w:r>
        <w:rPr>
          <w:rFonts w:eastAsia="Times New Roman" w:cs="Times New Roman"/>
          <w:szCs w:val="24"/>
        </w:rPr>
        <w:t>φιλομονοπωλιακές</w:t>
      </w:r>
      <w:proofErr w:type="spellEnd"/>
      <w:r>
        <w:rPr>
          <w:rFonts w:eastAsia="Times New Roman" w:cs="Times New Roman"/>
          <w:szCs w:val="24"/>
        </w:rPr>
        <w:t xml:space="preserve"> κατευθύνσεις και οδηγίες της Ευρωπαϊκής Ένωσης. </w:t>
      </w:r>
    </w:p>
    <w:p w14:paraId="1416A1E3"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ΚΚΕ, αντίθετα, καταψηφίζει το σχέδιο νόμου, γιατί βρίσκεται στον αντίποδα αυτής της πολιτικής. Η πρότασή του είναι σε αντιμονοπωλιακή, αντικαπιταλιστική</w:t>
      </w:r>
      <w:r>
        <w:rPr>
          <w:rFonts w:eastAsia="Times New Roman" w:cs="Times New Roman"/>
          <w:szCs w:val="24"/>
        </w:rPr>
        <w:t xml:space="preserve"> κατεύθυνση. Οι πολιτικές ή θα υπηρετούν το κεφάλαιο και την κερδοφορία του, άρα θα βρίσκονται σε </w:t>
      </w:r>
      <w:proofErr w:type="spellStart"/>
      <w:r>
        <w:rPr>
          <w:rFonts w:eastAsia="Times New Roman" w:cs="Times New Roman"/>
          <w:szCs w:val="24"/>
        </w:rPr>
        <w:t>φιλομονοπωλιακή</w:t>
      </w:r>
      <w:proofErr w:type="spellEnd"/>
      <w:r>
        <w:rPr>
          <w:rFonts w:eastAsia="Times New Roman" w:cs="Times New Roman"/>
          <w:szCs w:val="24"/>
        </w:rPr>
        <w:t xml:space="preserve"> και </w:t>
      </w:r>
      <w:proofErr w:type="spellStart"/>
      <w:r>
        <w:rPr>
          <w:rFonts w:eastAsia="Times New Roman" w:cs="Times New Roman"/>
          <w:szCs w:val="24"/>
        </w:rPr>
        <w:t>αντιπεριβαλλοντική</w:t>
      </w:r>
      <w:proofErr w:type="spellEnd"/>
      <w:r>
        <w:rPr>
          <w:rFonts w:eastAsia="Times New Roman" w:cs="Times New Roman"/>
          <w:szCs w:val="24"/>
        </w:rPr>
        <w:t xml:space="preserve"> κατεύθυνση, ή θα υπηρε</w:t>
      </w:r>
      <w:r>
        <w:rPr>
          <w:rFonts w:eastAsia="Times New Roman" w:cs="Times New Roman"/>
          <w:szCs w:val="24"/>
        </w:rPr>
        <w:lastRenderedPageBreak/>
        <w:t xml:space="preserve">τούν τις λαϊκές ανάγκες και θα είναι σε αντιμονοπωλιακή και </w:t>
      </w:r>
      <w:proofErr w:type="spellStart"/>
      <w:r>
        <w:rPr>
          <w:rFonts w:eastAsia="Times New Roman" w:cs="Times New Roman"/>
          <w:szCs w:val="24"/>
        </w:rPr>
        <w:t>φιλοπεριβαλλοντική</w:t>
      </w:r>
      <w:proofErr w:type="spellEnd"/>
      <w:r>
        <w:rPr>
          <w:rFonts w:eastAsia="Times New Roman" w:cs="Times New Roman"/>
          <w:szCs w:val="24"/>
        </w:rPr>
        <w:t xml:space="preserve"> κατεύθυνση. Η Κυβέ</w:t>
      </w:r>
      <w:r>
        <w:rPr>
          <w:rFonts w:eastAsia="Times New Roman" w:cs="Times New Roman"/>
          <w:szCs w:val="24"/>
        </w:rPr>
        <w:t xml:space="preserve">ρνηση και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συνειδητά επιλέγουν το πρώτο. </w:t>
      </w:r>
    </w:p>
    <w:p w14:paraId="1416A1E4"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Όσα δεν τολμούν, όμως, να ψελλίσουν ή επιμελώς κρύβουν και τα κυβερνητικά επιτελεία και η Αντιπολίτευση, τα κόμματα του </w:t>
      </w:r>
      <w:proofErr w:type="spellStart"/>
      <w:r>
        <w:rPr>
          <w:rFonts w:eastAsia="Times New Roman" w:cs="Times New Roman"/>
          <w:szCs w:val="24"/>
        </w:rPr>
        <w:t>ευρωμονόδρομου</w:t>
      </w:r>
      <w:proofErr w:type="spellEnd"/>
      <w:r>
        <w:rPr>
          <w:rFonts w:eastAsia="Times New Roman" w:cs="Times New Roman"/>
          <w:szCs w:val="24"/>
        </w:rPr>
        <w:t>, τα αποκαλύπτουν χωρίς κομπασμούς τα επιτελεία της</w:t>
      </w:r>
      <w:r>
        <w:rPr>
          <w:rFonts w:eastAsia="Times New Roman" w:cs="Times New Roman"/>
          <w:szCs w:val="24"/>
        </w:rPr>
        <w:t xml:space="preserve"> Ευρωπαϊκής Ένωσης. Στα απορρίμματα, λέει ο Επίτροπος της Ευρωπαϊκής Ένωσης για το περιβάλλον, υπάρχει χρυσάφι στην κυριολεξία. Λέει: Στόχος μας η μετάβαση προς μια κυκλική οικονομία και με την αξιοποίηση των επιχειρηματικών ευκαιριών, διασφαλίζοντας την π</w:t>
      </w:r>
      <w:r>
        <w:rPr>
          <w:rFonts w:eastAsia="Times New Roman" w:cs="Times New Roman"/>
          <w:szCs w:val="24"/>
        </w:rPr>
        <w:t>ρόσβαση στα υλικά που χρειάζονται οι βιομηχανίες, δημιουργώντας νέες θέσεις εργασίας, βάζοντας και το κερασάκι στην τούρτα.</w:t>
      </w:r>
    </w:p>
    <w:p w14:paraId="1416A1E5"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κεφάλαιο, κυρίες και κύριοι, είναι το πρώτο που βλέπει τα απορρίμματα ως εμπόρευμα. Μέσω του σχεδίου νόμου, των δεσμευτικών διατά</w:t>
      </w:r>
      <w:r>
        <w:rPr>
          <w:rFonts w:eastAsia="Times New Roman" w:cs="Times New Roman"/>
          <w:szCs w:val="24"/>
        </w:rPr>
        <w:t xml:space="preserve">ξεων της Ευρωπαϊκής Ένωσης και με πρόσχημα τη μεγαλύτερη ανακύκλωση και την κυκλική οικονομία, μετατρέπουν το απόρριμμα σε εμπόρευμα. Τα απορρίμματα μπορεί να φαντάζουν περιττά για τον παραγωγό τους, δεν είναι όμως άχρηστα. Μπορούν να </w:t>
      </w:r>
      <w:proofErr w:type="spellStart"/>
      <w:r>
        <w:rPr>
          <w:rFonts w:eastAsia="Times New Roman" w:cs="Times New Roman"/>
          <w:szCs w:val="24"/>
        </w:rPr>
        <w:t>επανεπενδυθούν</w:t>
      </w:r>
      <w:proofErr w:type="spellEnd"/>
      <w:r>
        <w:rPr>
          <w:rFonts w:eastAsia="Times New Roman" w:cs="Times New Roman"/>
          <w:szCs w:val="24"/>
        </w:rPr>
        <w:t xml:space="preserve"> στην ο</w:t>
      </w:r>
      <w:r>
        <w:rPr>
          <w:rFonts w:eastAsia="Times New Roman" w:cs="Times New Roman"/>
          <w:szCs w:val="24"/>
        </w:rPr>
        <w:t>ικονομία, όχι γιατί τους έπιασε ο πόνος για την υγεία και το περιβάλλον, αλλά γιατί είναι ένας επικερδής τομέας για τους επιχειρηματικούς ομίλους.</w:t>
      </w:r>
    </w:p>
    <w:p w14:paraId="1416A1E6"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Πίσω από το κυβερνητικό επιχείρημα περί βιώσιμων επενδύσεων, προς όφελος του κοινωνικού συνόλου, για την προσ</w:t>
      </w:r>
      <w:r>
        <w:rPr>
          <w:rFonts w:eastAsia="Times New Roman" w:cs="Times New Roman"/>
          <w:szCs w:val="24"/>
        </w:rPr>
        <w:t xml:space="preserve">τασία του περιβάλλοντος ή με πρόσχημα </w:t>
      </w:r>
      <w:r>
        <w:rPr>
          <w:rFonts w:eastAsia="Times New Roman" w:cs="Times New Roman"/>
          <w:szCs w:val="24"/>
        </w:rPr>
        <w:lastRenderedPageBreak/>
        <w:t>την κατάργηση της πλαστικής σακούλας και τα λοιπά υποκριτικά που αναφέρει το σχέδιο νόμου, αυτό που επιδιώκει το αστικό κράτος ως συλλογικός καπιταλιστής είναι να διευκολύνει το ιδιωτικό κεφάλαιο, μεταβιβάζοντάς του εύ</w:t>
      </w:r>
      <w:r>
        <w:rPr>
          <w:rFonts w:eastAsia="Times New Roman" w:cs="Times New Roman"/>
          <w:szCs w:val="24"/>
        </w:rPr>
        <w:t xml:space="preserve">κολα και με προνομιακούς όρους τη διαχείριση των απορριμμάτων μέσω συμπράξεων δημόσιου και ιδιωτικού τομέα. </w:t>
      </w:r>
    </w:p>
    <w:p w14:paraId="1416A1E7"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Το άρθρο 1 σχετικά με τους σκοπούς του σχεδίου νόμου αναφέρει ότι εξασφαλίζεται ότι τα αξιοποιήσιμα υλικά που περιέχονται στα απόβλητα διοχετεύοντα</w:t>
      </w:r>
      <w:r>
        <w:rPr>
          <w:rFonts w:eastAsia="Times New Roman" w:cs="Times New Roman"/>
          <w:szCs w:val="24"/>
        </w:rPr>
        <w:t>ι ξανά στην οικονομία, συμβάλλοντας έτσι στην κυκλική οικονομία, δηλαδή στην καπιταλιστική παραγωγή, που σκοπός είναι να γίνουν πιο ανταγωνιστικά τα εμπορεύματα των ευρωπαϊκών επιχειρηματικών ομίλων.</w:t>
      </w:r>
    </w:p>
    <w:p w14:paraId="1416A1E8"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λαοί, όμως, δεν έχουν να ωφεληθούν σε τίποτα απ’ αυτέ</w:t>
      </w:r>
      <w:r>
        <w:rPr>
          <w:rFonts w:eastAsia="Times New Roman" w:cs="Times New Roman"/>
          <w:szCs w:val="24"/>
        </w:rPr>
        <w:t>ς τις επιδιώξεις. Η ανάκτηση χρήσιμων υλικών, η ανακύκλωση αλουμινίου, χαρτιού, γυαλιού, μπορεί να τους δώσουν άμεσα κέρδη, όπως έχει γίνει ήδη στην πράξη με τις ανώνυμες εταιρείες ανακύκλωσης. Τι πιο χαρακτηριστικό παράδειγμα από την Ελληνική Εταιρεία Ανα</w:t>
      </w:r>
      <w:r>
        <w:rPr>
          <w:rFonts w:eastAsia="Times New Roman" w:cs="Times New Roman"/>
          <w:szCs w:val="24"/>
        </w:rPr>
        <w:t xml:space="preserve">κύκλωσης και Αξιοποίησης Α.Ε., υποτίθεται μη κερδοσκοπικού χαρακτήρα, η οποία όμως δημιουργήθηκε με κεφάλαια δήμων και αλυσίδων πολυεθνικών καταστημάτων, όπως η </w:t>
      </w:r>
      <w:r>
        <w:rPr>
          <w:rFonts w:eastAsia="Times New Roman" w:cs="Times New Roman"/>
          <w:szCs w:val="24"/>
        </w:rPr>
        <w:t>«</w:t>
      </w:r>
      <w:r>
        <w:rPr>
          <w:rFonts w:eastAsia="Times New Roman" w:cs="Times New Roman"/>
          <w:szCs w:val="24"/>
          <w:lang w:val="en-US"/>
        </w:rPr>
        <w:t>Coca</w:t>
      </w:r>
      <w:r>
        <w:rPr>
          <w:rFonts w:eastAsia="Times New Roman" w:cs="Times New Roman"/>
          <w:szCs w:val="24"/>
        </w:rPr>
        <w:t>-</w:t>
      </w:r>
      <w:r>
        <w:rPr>
          <w:rFonts w:eastAsia="Times New Roman" w:cs="Times New Roman"/>
          <w:szCs w:val="24"/>
          <w:lang w:val="en-US"/>
        </w:rPr>
        <w:t>Cola</w:t>
      </w:r>
      <w:r>
        <w:rPr>
          <w:rFonts w:eastAsia="Times New Roman" w:cs="Times New Roman"/>
          <w:szCs w:val="24"/>
        </w:rPr>
        <w:t>»</w:t>
      </w:r>
      <w:r>
        <w:rPr>
          <w:rFonts w:eastAsia="Times New Roman" w:cs="Times New Roman"/>
          <w:szCs w:val="24"/>
        </w:rPr>
        <w:t xml:space="preserve"> και άλλων, προσφέροντας όμως στο ιδιωτικό κεφάλαιο το φωτοστέφανο ότι ασχολείται με κοινωφελές έργο, ενώ στην πραγματικότητα διευκολύνεται στις χρυσοφόρες επενδυτικές του επιδιώξεις και παράλληλα συμβάλλει στην εκτόνωση των λαϊκών αντιδράσεων;</w:t>
      </w:r>
    </w:p>
    <w:p w14:paraId="1416A1E9"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Με πρόσχημα</w:t>
      </w:r>
      <w:r>
        <w:rPr>
          <w:rFonts w:eastAsia="Times New Roman" w:cs="Times New Roman"/>
          <w:szCs w:val="24"/>
        </w:rPr>
        <w:t xml:space="preserve"> τη βελτιστοποίηση της λειτουργίας των συστημάτων εναλλακτικής διαχείρισης, των ιδιωτικών συστημάτων δηλαδή που έχουν οργανώσει οι βιομηχανικοί και εμπορικοί κολοσσοί, παραγωγοί και διακινητές καταναλωτικών προϊόντων και σε συνδυασμό με άλλες διατάξεις, αν</w:t>
      </w:r>
      <w:r>
        <w:rPr>
          <w:rFonts w:eastAsia="Times New Roman" w:cs="Times New Roman"/>
          <w:szCs w:val="24"/>
        </w:rPr>
        <w:t xml:space="preserve">αβαθμίζεται και θωρακίζεται θεσμικά η παρέμβαση της ΕΕΑΑ Α.Ε., αφού στην πράξη είναι ο μοναδικός φορέας συλλογικού Σ.Σ.Ε.Δ., των συσκευασιών γενικά, στη διαχείριση των δημοτικών σύμμεικτων αποβλήτων. </w:t>
      </w:r>
    </w:p>
    <w:p w14:paraId="1416A1EA"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ΕΕΑΑ Α.Ε., δηλαδή οι μονοπωλιακοί κολοσσοί, είναι οι </w:t>
      </w:r>
      <w:r>
        <w:rPr>
          <w:rFonts w:eastAsia="Times New Roman" w:cs="Times New Roman"/>
          <w:szCs w:val="24"/>
        </w:rPr>
        <w:t xml:space="preserve">απόλυτοι κυρίαρχοι στη διαχείριση των απορριμμάτων. Οι δήμοι στην πράξη δεν έχουν ουσιαστικά κανένα περιθώριο σχεδιασμού και οργάνωσης. </w:t>
      </w:r>
    </w:p>
    <w:p w14:paraId="1416A1E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Κυβέρνηση επιχειρεί να κάνει συνένοχες τις τοπικές κοινωνίες, οι οποίες ανυποψίαστες από την εκλεπτυσμένη προπαγάνδα </w:t>
      </w:r>
      <w:r>
        <w:rPr>
          <w:rFonts w:eastAsia="Times New Roman" w:cs="Times New Roman"/>
          <w:szCs w:val="24"/>
        </w:rPr>
        <w:t>κοινοτικών, επιχειρηματικών και κυβερνητικών επιτελείων περί βιώσιμης ανάπτυξης και ανταποδοτικού οφέλους προς τον πολίτη, προσδοκά να αποδεχτούν λύσεις αποδοτικές για το κεφάλαιο στη διαχείριση των απορριμμάτων, τη λογική της ανταποδοτικότητας, την αποδοχ</w:t>
      </w:r>
      <w:r>
        <w:rPr>
          <w:rFonts w:eastAsia="Times New Roman" w:cs="Times New Roman"/>
          <w:szCs w:val="24"/>
        </w:rPr>
        <w:t xml:space="preserve">ή της κοινωνικής </w:t>
      </w:r>
      <w:proofErr w:type="spellStart"/>
      <w:r>
        <w:rPr>
          <w:rFonts w:eastAsia="Times New Roman" w:cs="Times New Roman"/>
          <w:szCs w:val="24"/>
        </w:rPr>
        <w:t>συνευθύνης</w:t>
      </w:r>
      <w:proofErr w:type="spellEnd"/>
      <w:r>
        <w:rPr>
          <w:rFonts w:eastAsia="Times New Roman" w:cs="Times New Roman"/>
          <w:szCs w:val="24"/>
        </w:rPr>
        <w:t xml:space="preserve"> κι εν τέλει, την ταξική συνεργασία και τον εκμαυλισμό συνειδήσεων. </w:t>
      </w:r>
    </w:p>
    <w:p w14:paraId="1416A1E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Βιώσιμη ανάπτυξη στον καπιταλισμό σημαίνει εξασφάλιση ενός υψηλού ποσοστού κέρδους για τα κεφάλαια που θα επενδυθούν και είναι βέβαιο ότι προς αυτήν την κατεύθυ</w:t>
      </w:r>
      <w:r>
        <w:rPr>
          <w:rFonts w:eastAsia="Times New Roman" w:cs="Times New Roman"/>
          <w:szCs w:val="24"/>
        </w:rPr>
        <w:t xml:space="preserve">νση η Κυβέρνηση του ΣΥΡΙΖΑ θα κάνει ό,τι περνάει από το χέρι της. </w:t>
      </w:r>
    </w:p>
    <w:p w14:paraId="1416A1E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Αντίθετα, το λαϊκό νοικοκυριό είναι εκείνο που θα κληθεί να πληρώσει το τίμημα αυτής της ανάπτυξης, ενώ θα ενισχυθούν και οι ληστρικοί όροι εκμετάλλευσης της εργατικής δύναμης στην ανακύκλω</w:t>
      </w:r>
      <w:r>
        <w:rPr>
          <w:rFonts w:eastAsia="Times New Roman" w:cs="Times New Roman"/>
          <w:szCs w:val="24"/>
        </w:rPr>
        <w:t>ση. Θα πενταπλασιαστεί το ανά τόνο κόστος από την επεξεργασία σε μονάδες επεξεργασίας αποβλήτων των σύμμεικτων και των υπολειμματικών αποβλήτων, θα επιβληθούν υπέρογκα κεφαλικά πρόστιμα από 200 ευρώ έως 500 ευρώ, το εξοντωτικό ειδικό τέλος ταφής, ενώ θα κλ</w:t>
      </w:r>
      <w:r>
        <w:rPr>
          <w:rFonts w:eastAsia="Times New Roman" w:cs="Times New Roman"/>
          <w:szCs w:val="24"/>
        </w:rPr>
        <w:t xml:space="preserve">ηθεί να επωμιστεί όλο το δρακόντειο μέρος του κόστους, τόσο για την προμήθεια του εξοπλισμού αποκομιδής, αλλά και για τις δημοτικές εγκαταστάσεις, στο πλαίσιο υλοποίησης των τοπικών σχεδίων για λογαριασμό του μεγάλου κεφαλαίου. </w:t>
      </w:r>
    </w:p>
    <w:p w14:paraId="1416A1E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Από τα 920 εκατομμύρια ευρώ του ΕΣΠΑ μόλις 142 εκατομμύρια θα πάρουν οι δήμοι. Τα υπόλοιπα θα τα πάρουν οι ΦΟΔΣΑ για την επεξεργασία των σύμμεικτων αποβλήτων, αυτών δηλαδή που ενδιαφέρουν το μεγάλο κεφάλαιο. Ψίχουλα δηλαδή για τους δήμους και πακτωλός δημο</w:t>
      </w:r>
      <w:r>
        <w:rPr>
          <w:rFonts w:eastAsia="Times New Roman" w:cs="Times New Roman"/>
          <w:szCs w:val="24"/>
        </w:rPr>
        <w:t xml:space="preserve">σίων πόρων στο κεφάλαιο. </w:t>
      </w:r>
    </w:p>
    <w:p w14:paraId="1416A1E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λόγους σύγκρισης, αρκεί να αναφέρουμε ότι μόνο στην Αττική, οι δράσεις των δήμων, όπως περιλαμβάνονται στα οικεία τοπικά σχέδια διαχείρισης αποβλήτων έχουν προϋπολογιστεί σε 210 εκατομμύρια ευρώ. Όσον αφορά τη διαβεβαίωση μέσω</w:t>
      </w:r>
      <w:r>
        <w:rPr>
          <w:rFonts w:eastAsia="Times New Roman" w:cs="Times New Roman"/>
          <w:szCs w:val="24"/>
        </w:rPr>
        <w:t xml:space="preserve"> του νομοσχεδίου για παράλληλη μείωση κόστους διαχείρισης και ανταποδοτικών τελών πρόκειται, λοιπόν, για ωμή εξαπάτηση των λαϊκών στρωμάτων. </w:t>
      </w:r>
    </w:p>
    <w:p w14:paraId="1416A1F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Σε σχέση με το επιχείρημα ότι οι πρωτοπόροι δήμοι στην ανακύκλωση με διαλογή στην πηγή θα επιβραβεύονται με χαμηλό</w:t>
      </w:r>
      <w:r>
        <w:rPr>
          <w:rFonts w:eastAsia="Times New Roman" w:cs="Times New Roman"/>
          <w:szCs w:val="24"/>
        </w:rPr>
        <w:t xml:space="preserve">τερη εισφορά προς το οικείο ΦΟΔΣΑ, </w:t>
      </w:r>
      <w:r>
        <w:rPr>
          <w:rFonts w:eastAsia="Times New Roman" w:cs="Times New Roman"/>
          <w:szCs w:val="24"/>
        </w:rPr>
        <w:lastRenderedPageBreak/>
        <w:t>χάρη στο σύστημα «Πληρώνω όσο πετάω», προβάλλεται η μισή αλήθεια. Η άλλη μισή είναι ότι όσα ποσά θα εξοικονομούν οι πρωτοπόροι στην ανακύκλωση δήμοι, όπως αναφέρει το σχέδιο νόμου -δηλαδή, οι πιο πλούσιοι- θα τα επιβαρύνο</w:t>
      </w:r>
      <w:r>
        <w:rPr>
          <w:rFonts w:eastAsia="Times New Roman" w:cs="Times New Roman"/>
          <w:szCs w:val="24"/>
        </w:rPr>
        <w:t xml:space="preserve">νται τα λαϊκά στρώματα των δήμων που υστερούν στα συγκριτικά πλεονεκτήματα. </w:t>
      </w:r>
    </w:p>
    <w:p w14:paraId="1416A1F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Όσο για το περιβαλλοντικό όφελος που θα ωφεληθούν -δήθεν- οι πολίτες, η νεκρανάσταση από τη μια μεριά της καύσης, όπως προβλέπεται μέσα από το σχέδιο νόμου και από την άλλη η καθο</w:t>
      </w:r>
      <w:r>
        <w:rPr>
          <w:rFonts w:eastAsia="Times New Roman" w:cs="Times New Roman"/>
          <w:szCs w:val="24"/>
        </w:rPr>
        <w:t xml:space="preserve">λική εκχώρηση της επεξεργασίας των σύμμεικτων -και όχι μόνο- αποβλήτων στο κεφάλαιο αποκαλύπτει το πραγματικό περιεχόμενο του σχετικού ισχυρισμού. </w:t>
      </w:r>
    </w:p>
    <w:p w14:paraId="1416A1F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πλαίσιο του σχεδιασμού, η Κυβέρνηση αναβαθμίζει τον Εθνικό Οργανισμό Ανακύκλωσης, ένα νομικό πρόσωπο ιδι</w:t>
      </w:r>
      <w:r>
        <w:rPr>
          <w:rFonts w:eastAsia="Times New Roman" w:cs="Times New Roman"/>
          <w:szCs w:val="24"/>
        </w:rPr>
        <w:t xml:space="preserve">ωτικού δικαίου, το οποίο βάσει των διατάξεων του σχεδίου νόμου κατοχυρώνει τον κυρίαρχο ρόλο του με </w:t>
      </w:r>
      <w:proofErr w:type="spellStart"/>
      <w:r>
        <w:rPr>
          <w:rFonts w:eastAsia="Times New Roman" w:cs="Times New Roman"/>
          <w:szCs w:val="24"/>
        </w:rPr>
        <w:t>υπερσυγκέντρωση</w:t>
      </w:r>
      <w:proofErr w:type="spellEnd"/>
      <w:r>
        <w:rPr>
          <w:rFonts w:eastAsia="Times New Roman" w:cs="Times New Roman"/>
          <w:szCs w:val="24"/>
        </w:rPr>
        <w:t xml:space="preserve"> αρμοδιοτήτων στη διαχείριση των αποβλήτων συσκευασίας και υπό την αποκλειστική εποπτεία ενός Υπουργού. </w:t>
      </w:r>
    </w:p>
    <w:p w14:paraId="1416A1F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ορισμένα άλλα ζητήματα θα επιφυλ</w:t>
      </w:r>
      <w:r>
        <w:rPr>
          <w:rFonts w:eastAsia="Times New Roman" w:cs="Times New Roman"/>
          <w:szCs w:val="24"/>
        </w:rPr>
        <w:t>αχθώ να τοποθετηθώ στη δευτερολογία μου. Θα πω μόνο το εξής, για να κλείσω την τοποθέτηση, σχετικά με το σχέδιο νόμου: Το ΚΚΕ θέτει όρους και προϋποθέσεις για τη διαχείριση των αποβλήτων, στο πλαίσιο όμως ενός άλλου δρόμου ανάπτυξης, στο πλαίσιο της εργατι</w:t>
      </w:r>
      <w:r>
        <w:rPr>
          <w:rFonts w:eastAsia="Times New Roman" w:cs="Times New Roman"/>
          <w:szCs w:val="24"/>
        </w:rPr>
        <w:t xml:space="preserve">κής εξουσίας, με κεντρικό σχεδιασμό στην οικονομία, με κριτήριο τις λαϊκές ανάγκες, την προστασία και την υγεία του περιβάλλοντος. </w:t>
      </w:r>
    </w:p>
    <w:p w14:paraId="1416A1F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Σε πρώτη φάση, ακολουθεί η προώθηση της ανακύκλωσης με διαλογή στην πηγή των συσκευασιών, των μετάλλων, του έντυπου χαρτιού </w:t>
      </w:r>
      <w:r>
        <w:rPr>
          <w:rFonts w:eastAsia="Times New Roman" w:cs="Times New Roman"/>
          <w:szCs w:val="24"/>
        </w:rPr>
        <w:t xml:space="preserve">και του οργανικού κλάσματος. Ένα μέρος του ρεύματος των μη </w:t>
      </w:r>
      <w:proofErr w:type="spellStart"/>
      <w:r>
        <w:rPr>
          <w:rFonts w:eastAsia="Times New Roman" w:cs="Times New Roman"/>
          <w:szCs w:val="24"/>
        </w:rPr>
        <w:t>προδιαλεγμένων</w:t>
      </w:r>
      <w:proofErr w:type="spellEnd"/>
      <w:r>
        <w:rPr>
          <w:rFonts w:eastAsia="Times New Roman" w:cs="Times New Roman"/>
          <w:szCs w:val="24"/>
        </w:rPr>
        <w:t xml:space="preserve"> αποβλήτων, δηλαδή των σύμμεικτων, υποβάλλεται σε μηχανική ανακύκλωση και </w:t>
      </w:r>
      <w:proofErr w:type="spellStart"/>
      <w:r>
        <w:rPr>
          <w:rFonts w:eastAsia="Times New Roman" w:cs="Times New Roman"/>
          <w:szCs w:val="24"/>
        </w:rPr>
        <w:t>κομποστοποίηση</w:t>
      </w:r>
      <w:proofErr w:type="spellEnd"/>
      <w:r>
        <w:rPr>
          <w:rFonts w:eastAsia="Times New Roman" w:cs="Times New Roman"/>
          <w:szCs w:val="24"/>
        </w:rPr>
        <w:t xml:space="preserve"> σε κεντρικές εγκαταστάσεις, με ανάκτηση σιδηρούχων μετάλλων, οργανισμού κλάσματος με παραγωγή </w:t>
      </w:r>
      <w:r>
        <w:rPr>
          <w:rFonts w:eastAsia="Times New Roman" w:cs="Times New Roman"/>
          <w:szCs w:val="24"/>
          <w:lang w:val="en-US"/>
        </w:rPr>
        <w:t>compost</w:t>
      </w:r>
      <w:r>
        <w:rPr>
          <w:rFonts w:eastAsia="Times New Roman" w:cs="Times New Roman"/>
          <w:szCs w:val="24"/>
        </w:rPr>
        <w:t xml:space="preserve">  που είναι πολύ χρήσιμο </w:t>
      </w:r>
      <w:proofErr w:type="spellStart"/>
      <w:r>
        <w:rPr>
          <w:rFonts w:eastAsia="Times New Roman" w:cs="Times New Roman"/>
          <w:szCs w:val="24"/>
        </w:rPr>
        <w:t>εδαφοβελτιωτικό</w:t>
      </w:r>
      <w:proofErr w:type="spellEnd"/>
      <w:r>
        <w:rPr>
          <w:rFonts w:eastAsia="Times New Roman" w:cs="Times New Roman"/>
          <w:szCs w:val="24"/>
        </w:rPr>
        <w:t xml:space="preserve"> υλικό και ξηρού κλάσματος που είναι μείγμα χαρτιού και πλαστικού για περαιτέρω επεξεργασία. </w:t>
      </w:r>
    </w:p>
    <w:p w14:paraId="1416A1F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 μέρος των σύμμεικτων που δεν υπόκεινται σε μηχανική ανακύκλωση και </w:t>
      </w:r>
      <w:proofErr w:type="spellStart"/>
      <w:r>
        <w:rPr>
          <w:rFonts w:eastAsia="Times New Roman" w:cs="Times New Roman"/>
          <w:szCs w:val="24"/>
        </w:rPr>
        <w:t>κομποστοποίηση</w:t>
      </w:r>
      <w:proofErr w:type="spellEnd"/>
      <w:r>
        <w:rPr>
          <w:rFonts w:eastAsia="Times New Roman" w:cs="Times New Roman"/>
          <w:szCs w:val="24"/>
        </w:rPr>
        <w:t xml:space="preserve">, καθώς και τα υπολείμματα των </w:t>
      </w:r>
      <w:r>
        <w:rPr>
          <w:rFonts w:eastAsia="Times New Roman" w:cs="Times New Roman"/>
          <w:szCs w:val="24"/>
        </w:rPr>
        <w:t xml:space="preserve">μονάδων επεξεργασίας των </w:t>
      </w:r>
      <w:proofErr w:type="spellStart"/>
      <w:r>
        <w:rPr>
          <w:rFonts w:eastAsia="Times New Roman" w:cs="Times New Roman"/>
          <w:szCs w:val="24"/>
        </w:rPr>
        <w:t>προδιαχωρισμένων</w:t>
      </w:r>
      <w:proofErr w:type="spellEnd"/>
      <w:r>
        <w:rPr>
          <w:rFonts w:eastAsia="Times New Roman" w:cs="Times New Roman"/>
          <w:szCs w:val="24"/>
        </w:rPr>
        <w:t xml:space="preserve"> ρευμάτων οδηγούνται σε χώρους ασφαλούς υγειονομικής ταφής αποβλήτων. </w:t>
      </w:r>
    </w:p>
    <w:p w14:paraId="1416A1F6"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Βέβαια, όλα αυτά δεν μπορούν να γίνουν στα πλαίσια της σημερινής καπιταλιστικής ανάπτυξης όπου βασικό συστατικό είναι η ιδιωτικοποίηση και η επι</w:t>
      </w:r>
      <w:r>
        <w:rPr>
          <w:rFonts w:eastAsia="Times New Roman" w:cs="Times New Roman"/>
          <w:szCs w:val="24"/>
        </w:rPr>
        <w:t xml:space="preserve">χειρηματική δράση στον τομέα της ανακύκλωσης και συνολικά στη διαχείριση των αποβλήτων. </w:t>
      </w:r>
    </w:p>
    <w:p w14:paraId="1416A1F7"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Με βάση όλα τα παραπάνω, κυρίες και κύριοι, και τις θέσεις του κόμματος, του ΚΚΕ, που σας ανέλυσα, το κόμμα μας καταψηφίζει το σχέδιο νόμου για τη λεγόμενη ανακύκλωση.</w:t>
      </w:r>
      <w:r>
        <w:rPr>
          <w:rFonts w:eastAsia="Times New Roman" w:cs="Times New Roman"/>
          <w:szCs w:val="24"/>
        </w:rPr>
        <w:t xml:space="preserve"> </w:t>
      </w:r>
    </w:p>
    <w:p w14:paraId="1416A1F8"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Επιτρέψτε μου, όμως, να αναφερθώ σχετικά με την τροπολογία για τα μέσα μαζικής ενημέρωσης που κατέθεσε η Κυβέρνηση. Η Κυβέρνηση και το Υπουργείο Ψηφιακής Πολιτικής φέρνουν μία ακόμα νομοθετική παρέμβαση με τροπολογία της τελευταίας στιγμής και μάλιστα μί</w:t>
      </w:r>
      <w:r>
        <w:rPr>
          <w:rFonts w:eastAsia="Times New Roman" w:cs="Times New Roman"/>
          <w:szCs w:val="24"/>
        </w:rPr>
        <w:t xml:space="preserve">α τροπολογία αρκετά μεγάλη, απίστευτα κακογραμμένη, καταθέτοντάς την τη μία μέρα και ζητώντας να συζητηθεί και να ψηφιστεί την επόμενη. Και δεν είναι η πρώτη φορά. </w:t>
      </w:r>
    </w:p>
    <w:p w14:paraId="1416A1F9"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Υπουργείο Ψηφιακής Πολιτικής είναι κατ’ εξοχήν το υπουργείο που νομοθετεί με αυτόν τον τ</w:t>
      </w:r>
      <w:r>
        <w:rPr>
          <w:rFonts w:eastAsia="Times New Roman" w:cs="Times New Roman"/>
          <w:szCs w:val="24"/>
        </w:rPr>
        <w:t>ρόπο, όπως έγινε το καλοκαίρι με το νομοσχέδιο εξαιτίας του οποίου έκλεισαν ιστορικές τοπικές εφημερίδες, όπως έγινε και άλλες φορές με τροπολογίες που άλλαζαν τον νόμο Παππά. Απορώ γιατί τον λέμε ακόμα «νόμο Παππά», αφού έχει αλλάξει ριζικά εδώ και δύο χρ</w:t>
      </w:r>
      <w:r>
        <w:rPr>
          <w:rFonts w:eastAsia="Times New Roman" w:cs="Times New Roman"/>
          <w:szCs w:val="24"/>
        </w:rPr>
        <w:t>όνια.</w:t>
      </w:r>
    </w:p>
    <w:p w14:paraId="1416A1FA"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Ως κόμμα, έχουμε τοποθετηθεί πολλές φορές σχετικά με αυτό και έχουμε πει ότι υπηρετεί μία διαδικασία αναμόρφωσης του χώρου των μέσων μαζικής ενημέρωσης, ουσιαστικής αναδιανομής της πίτας ανάμεσα σε παλιά και νέα τζάκια που φιλοδοξούν να μπουν σε αυτή</w:t>
      </w:r>
      <w:r>
        <w:rPr>
          <w:rFonts w:eastAsia="Times New Roman" w:cs="Times New Roman"/>
          <w:szCs w:val="24"/>
        </w:rPr>
        <w:t xml:space="preserve"> την αγορά, κάτι το οποίο ήδη συντελείται την περίοδο που διανύουμε με εξαγορές, πωλήσεις καναλιών, αλλαγές στις μετοχικές συνθέσεις και με μεγάλα θύματα τους ίδιους τους εργαζόμενους.</w:t>
      </w:r>
    </w:p>
    <w:p w14:paraId="1416A1FB"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Κυβέρνηση ευνοεί, υπηρετεί αυτή την αναδιανομή, προσδοκώντας μάλιστα </w:t>
      </w:r>
      <w:r>
        <w:rPr>
          <w:rFonts w:eastAsia="Times New Roman" w:cs="Times New Roman"/>
          <w:szCs w:val="24"/>
        </w:rPr>
        <w:t xml:space="preserve">να διαμορφωθεί ένα πιο φιλικό γι’ αυτήν τοπίο, μια νέα διαπλοκή, κάτι το οποίο έκαναν άλλωστε όλες οι κυβερνήσεις και της Νέας Δημοκρατίας και του ΠΑΣΟΚ κατά το </w:t>
      </w:r>
      <w:r>
        <w:rPr>
          <w:rFonts w:eastAsia="Times New Roman" w:cs="Times New Roman"/>
          <w:szCs w:val="24"/>
        </w:rPr>
        <w:lastRenderedPageBreak/>
        <w:t>παρελθόν και που σήμερα, βέβαια, φωνάζουν, επειδή ο ΣΥΡΙΖΑ τους αντιγράφει μέχρι κεραίας. Ως έν</w:t>
      </w:r>
      <w:r>
        <w:rPr>
          <w:rFonts w:eastAsia="Times New Roman" w:cs="Times New Roman"/>
          <w:szCs w:val="24"/>
        </w:rPr>
        <w:t>α μεγάλο βαθμό το έχει καταφέρει, αφού είναι πολλά πλέον τα μέσα και οι επιχειρηματίες που στηρίζουν την Κυβέρνηση, ανεξάρτητα από τις κορώνες της Κυβέρνησης, η οποία δείχνει μόνο αυτούς που την πολεμούν και όχι αυτούς που τη στηρίζουν.</w:t>
      </w:r>
    </w:p>
    <w:p w14:paraId="1416A1F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το κουδούνι λήξεως του χρόνου ομιλίας του κυρίου Βουλευτή)</w:t>
      </w:r>
    </w:p>
    <w:p w14:paraId="1416A1FD"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για δυο </w:t>
      </w:r>
      <w:proofErr w:type="spellStart"/>
      <w:r>
        <w:rPr>
          <w:rFonts w:eastAsia="Times New Roman" w:cs="Times New Roman"/>
          <w:szCs w:val="24"/>
        </w:rPr>
        <w:t>λεπτάκια</w:t>
      </w:r>
      <w:proofErr w:type="spellEnd"/>
      <w:r>
        <w:rPr>
          <w:rFonts w:eastAsia="Times New Roman" w:cs="Times New Roman"/>
          <w:szCs w:val="24"/>
        </w:rPr>
        <w:t>.</w:t>
      </w:r>
    </w:p>
    <w:p w14:paraId="1416A1FE"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Από ό,τι φαίνεται, η όλη αντιπαράθεση, πολιτική και επιχειρηματική, που υπήρχε την προηγούμενη περίοδο καταλήγει σε ένα</w:t>
      </w:r>
      <w:r>
        <w:rPr>
          <w:rFonts w:eastAsia="Times New Roman" w:cs="Times New Roman"/>
          <w:szCs w:val="24"/>
        </w:rPr>
        <w:t>ν</w:t>
      </w:r>
      <w:r>
        <w:rPr>
          <w:rFonts w:eastAsia="Times New Roman" w:cs="Times New Roman"/>
          <w:szCs w:val="24"/>
        </w:rPr>
        <w:t xml:space="preserve"> συμβιβασμό και ως προς</w:t>
      </w:r>
      <w:r>
        <w:rPr>
          <w:rFonts w:eastAsia="Times New Roman" w:cs="Times New Roman"/>
          <w:szCs w:val="24"/>
        </w:rPr>
        <w:t xml:space="preserve"> τον αριθμό και ως προς τη διαγωνιστική διαδικασία. Αυτόν τον συμβιβασμό υπηρετούν, κατά τη γνώμη μας, και οι πρόσφατες σχετικές αποφάσεις του ΕΣΡ και η Κυβέρνηση πανηγυρίζει ότι τελικά θα γίνει διαγωνισμός και εμφανίζεται δικαιωμένη, ενώ η Νέα Δημοκρατία </w:t>
      </w:r>
      <w:r>
        <w:rPr>
          <w:rFonts w:eastAsia="Times New Roman" w:cs="Times New Roman"/>
          <w:szCs w:val="24"/>
        </w:rPr>
        <w:t xml:space="preserve">αναφέρεται στον αριθμό, που δεν είναι ο αρχικός αριθμός, των αδειών και εμφανίζονται και αυτοί, επίσης, δικαιωμένοι. </w:t>
      </w:r>
    </w:p>
    <w:p w14:paraId="1416A1FF"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υπηρετεί, κατά τη γνώμη μας, και η συγκεκριμένη τροπολογία, αφαιρώντας ουσιαστικά μία κατηγορία αδειών που υποτίθεται ότι θα έπρεπε ν</w:t>
      </w:r>
      <w:r>
        <w:rPr>
          <w:rFonts w:eastAsia="Times New Roman" w:cs="Times New Roman"/>
          <w:szCs w:val="24"/>
        </w:rPr>
        <w:t xml:space="preserve">α δημοπρατηθεί και με άλλες αλλαγές, όπως, για παράδειγμα, αυτή που γίνεται στο άρθρο 6, που </w:t>
      </w:r>
      <w:r>
        <w:rPr>
          <w:rFonts w:eastAsia="Times New Roman" w:cs="Times New Roman"/>
          <w:szCs w:val="24"/>
        </w:rPr>
        <w:lastRenderedPageBreak/>
        <w:t xml:space="preserve">λέει ότι όποιος έλεγχος γίνεται στους νέους ιδιοκτήτες θα πρέπει να τηρεί τους </w:t>
      </w:r>
      <w:proofErr w:type="spellStart"/>
      <w:r>
        <w:rPr>
          <w:rFonts w:eastAsia="Times New Roman" w:cs="Times New Roman"/>
          <w:szCs w:val="24"/>
        </w:rPr>
        <w:t>ευρωενωσιακούς</w:t>
      </w:r>
      <w:proofErr w:type="spellEnd"/>
      <w:r>
        <w:rPr>
          <w:rFonts w:eastAsia="Times New Roman" w:cs="Times New Roman"/>
          <w:szCs w:val="24"/>
        </w:rPr>
        <w:t xml:space="preserve"> κανόνες και την ελευθερία κίνησης κεφαλαίων, δηλαδή, να μην γίνεται κ</w:t>
      </w:r>
      <w:r>
        <w:rPr>
          <w:rFonts w:eastAsia="Times New Roman" w:cs="Times New Roman"/>
          <w:szCs w:val="24"/>
        </w:rPr>
        <w:t xml:space="preserve">ανένας ουσιαστικός έλεγχος, γιατί εκεί οδηγεί η επίκληση στα ιερά και στα όσια της Ευρωπαϊκής Ένωσης. </w:t>
      </w:r>
    </w:p>
    <w:p w14:paraId="1416A200"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Ακόμα και στο ζήτημα της ονομαστικοποίησης των μετοχών διατηρείτε εξαιρέσεις σε σχέση με τις αλλοδαπές ανώνυμες εταιρείες, για τις οποίες δεν προβλέπεται</w:t>
      </w:r>
      <w:r>
        <w:rPr>
          <w:rFonts w:eastAsia="Times New Roman" w:cs="Times New Roman"/>
          <w:szCs w:val="24"/>
        </w:rPr>
        <w:t xml:space="preserve"> ονομαστικοποίηση και φυσικά για τις εισηγμένες στο Χρηματιστήριο. </w:t>
      </w:r>
    </w:p>
    <w:p w14:paraId="1416A201"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σίγουρο είναι ότι αυτή η αναμόρφωση δεν έχει κα</w:t>
      </w:r>
      <w:r>
        <w:rPr>
          <w:rFonts w:eastAsia="Times New Roman" w:cs="Times New Roman"/>
          <w:szCs w:val="24"/>
        </w:rPr>
        <w:t>μ</w:t>
      </w:r>
      <w:r>
        <w:rPr>
          <w:rFonts w:eastAsia="Times New Roman" w:cs="Times New Roman"/>
          <w:szCs w:val="24"/>
        </w:rPr>
        <w:t>μία σχέση ούτε με την πραγματική ενημέρωση και ψυχαγωγία για τον λαό ούτε με την προστασία των δικαιωμάτων των εργαζομένων στα μέσα μαζικ</w:t>
      </w:r>
      <w:r>
        <w:rPr>
          <w:rFonts w:eastAsia="Times New Roman" w:cs="Times New Roman"/>
          <w:szCs w:val="24"/>
        </w:rPr>
        <w:t>ής ενημέρωσης. Βέβαια, αυτή είναι η μία όψη. Η άλλη είναι η προσπάθεια που κάνετε να συγκεντρωθεί η αγορά του Τύπου και των μέσων μαζικής ενημέρωσης σε ακόμα λιγότερα χέρια, φτάνοντας στο σημείο να κλείσετε, με την απαγόρευση επιδότησης ταχυδρομικού τέλους</w:t>
      </w:r>
      <w:r>
        <w:rPr>
          <w:rFonts w:eastAsia="Times New Roman" w:cs="Times New Roman"/>
          <w:szCs w:val="24"/>
        </w:rPr>
        <w:t>, τον επαρχιακό Τύπο σύμφωνα με τα όσα σας λέει η εργαλειοθήκη του ΟΟΣΑ, τον οποίο κάποτε κατακεραυνώνατε ακόμα και για ιστορικές εφημερίδες, όπως για παράδειγμα από την Κρήτη στα Χανιά την εφημερίδα «ΑΛΗΘΕΙΑ», που έκλεισε δύο φορές, μία επί χούντας και μί</w:t>
      </w:r>
      <w:r>
        <w:rPr>
          <w:rFonts w:eastAsia="Times New Roman" w:cs="Times New Roman"/>
          <w:szCs w:val="24"/>
        </w:rPr>
        <w:t>α που θα κλείσει τώρα επί των ημερών σας.</w:t>
      </w:r>
    </w:p>
    <w:p w14:paraId="1416A20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 αυτό και το ΚΚΕ έχει καταθέσει τροπολογία σε αυτό το σχέδιο νόμου, με την οποία ζητάμε την κατάργηση του άρθρου 40 της περίπτωσης α΄ του ν.4487/2017 </w:t>
      </w:r>
      <w:r>
        <w:rPr>
          <w:rFonts w:eastAsia="Times New Roman" w:cs="Times New Roman"/>
          <w:szCs w:val="24"/>
        </w:rPr>
        <w:lastRenderedPageBreak/>
        <w:t>και την επαναφορά των διατάξεων της περίπτωσης 2 της παραγράφ</w:t>
      </w:r>
      <w:r>
        <w:rPr>
          <w:rFonts w:eastAsia="Times New Roman" w:cs="Times New Roman"/>
          <w:szCs w:val="24"/>
        </w:rPr>
        <w:t>ου 1 και της παραγράφου 2 του άρθρου της κοινής υπουργικής απόφασης 16682/2011.</w:t>
      </w:r>
    </w:p>
    <w:p w14:paraId="1416A20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Αυτά, κύριε Πρόεδρε. Σας ευχαριστώ πάρα πολύ για την ανοχή στον χρόνο.</w:t>
      </w:r>
    </w:p>
    <w:p w14:paraId="1416A20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w:t>
      </w:r>
    </w:p>
    <w:p w14:paraId="1416A2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Συνεχίζουμε με τον ειδικό αγορητή των Ανεξαρτήτων Ελλήνων κ. Γεώρ</w:t>
      </w:r>
      <w:r>
        <w:rPr>
          <w:rFonts w:eastAsia="Times New Roman" w:cs="Times New Roman"/>
          <w:szCs w:val="24"/>
        </w:rPr>
        <w:t xml:space="preserve">γιο Λαζαρίδη. </w:t>
      </w:r>
    </w:p>
    <w:p w14:paraId="1416A20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Λαζαρίδη, έχετε τον λόγο.</w:t>
      </w:r>
    </w:p>
    <w:p w14:paraId="1416A20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κύριε Πρόεδρε.</w:t>
      </w:r>
    </w:p>
    <w:p w14:paraId="1416A20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Δεν μπορώ να αφήσω ασχολίαστη την τοποθέτηση του συναδέλφου της Αξιωματικής Αντιπολίτευσης, ο οποίος για άλλη μία φορά έκανε σχόλια για τις τράπεζες στην </w:t>
      </w:r>
      <w:r>
        <w:rPr>
          <w:rFonts w:eastAsia="Times New Roman" w:cs="Times New Roman"/>
          <w:szCs w:val="24"/>
        </w:rPr>
        <w:t>πατρίδα μας και έκανε συγκρίσεις με την Ευρώπη κ.λπ.</w:t>
      </w:r>
      <w:r>
        <w:rPr>
          <w:rFonts w:eastAsia="Times New Roman" w:cs="Times New Roman"/>
          <w:szCs w:val="24"/>
        </w:rPr>
        <w:t>.</w:t>
      </w:r>
    </w:p>
    <w:p w14:paraId="1416A20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ήθελα να θυμίσω στον συνάδελφο από την Αξιωματική Αντιπολίτευση ότι σε καμ</w:t>
      </w:r>
      <w:r>
        <w:rPr>
          <w:rFonts w:eastAsia="Times New Roman" w:cs="Times New Roman"/>
          <w:szCs w:val="24"/>
        </w:rPr>
        <w:t>μ</w:t>
      </w:r>
      <w:r>
        <w:rPr>
          <w:rFonts w:eastAsia="Times New Roman" w:cs="Times New Roman"/>
          <w:szCs w:val="24"/>
        </w:rPr>
        <w:t xml:space="preserve">ία χώρα της Ευρώπης οι κυβερνήσεις δεν έκλεισαν τράπεζες, σε αντίθεση με τη δική τους περίοδο όπου η συγκυβέρνηση Σαμαρά – </w:t>
      </w:r>
      <w:r>
        <w:rPr>
          <w:rFonts w:eastAsia="Times New Roman" w:cs="Times New Roman"/>
          <w:szCs w:val="24"/>
        </w:rPr>
        <w:t>Βενιζέλου αποφάσισε και έκλεισαν τρεις τράπεζες – πυλώνες στην πατρίδα μας.</w:t>
      </w:r>
    </w:p>
    <w:p w14:paraId="1416A20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ΟΙ δικές μας πολιτικές επέβαλαν</w:t>
      </w:r>
      <w:r>
        <w:rPr>
          <w:rFonts w:eastAsia="Times New Roman" w:cs="Times New Roman"/>
          <w:szCs w:val="24"/>
        </w:rPr>
        <w:t xml:space="preserve">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Pr>
          <w:rFonts w:eastAsia="Times New Roman" w:cs="Times New Roman"/>
          <w:szCs w:val="24"/>
        </w:rPr>
        <w:t>Οι δικές σας πολιτικές επιλογές τα επέβαλαν.</w:t>
      </w:r>
    </w:p>
    <w:p w14:paraId="1416A20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ΛΑΖΑΡΙΔΗΣ: </w:t>
      </w:r>
      <w:r>
        <w:rPr>
          <w:rFonts w:eastAsia="Times New Roman" w:cs="Times New Roman"/>
          <w:szCs w:val="24"/>
        </w:rPr>
        <w:t>Βεβαίως, εσείς φροντίσατε, κύριε συνάδελφε.</w:t>
      </w:r>
      <w:r>
        <w:rPr>
          <w:rFonts w:eastAsia="Times New Roman" w:cs="Times New Roman"/>
          <w:szCs w:val="24"/>
        </w:rPr>
        <w:t xml:space="preserve"> Μιλήσατε και θα έχετε τον χρόνο να απαντήσετε. Εγώ δεν σας διέκοψα, παρά το γεγονός ότι θεώρησα και θεωρώ απαράδεκτα αυτά που είπατε. Θα πρέπει να κάνετε και λίγη αυτοκριτική. </w:t>
      </w:r>
    </w:p>
    <w:p w14:paraId="1416A20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Τις τράπεζες εσείς τις κλείσατε. Κλείσατε μία </w:t>
      </w:r>
      <w:r>
        <w:rPr>
          <w:rFonts w:eastAsia="Times New Roman" w:cs="Times New Roman"/>
          <w:szCs w:val="24"/>
        </w:rPr>
        <w:t>τ</w:t>
      </w:r>
      <w:r>
        <w:rPr>
          <w:rFonts w:eastAsia="Times New Roman" w:cs="Times New Roman"/>
          <w:szCs w:val="24"/>
        </w:rPr>
        <w:t xml:space="preserve">ράπεζα η οποία δεν είχε κανένα </w:t>
      </w:r>
      <w:r>
        <w:rPr>
          <w:rFonts w:eastAsia="Times New Roman" w:cs="Times New Roman"/>
          <w:szCs w:val="24"/>
        </w:rPr>
        <w:t>πρόβλημα, το Ταχυδρομικό Ταμιευτήριο. Είχε τον καλύτερο συντελεστή ανάμεσα σε δάνεια και αποταμιεύσεις. Ήταν στο 60, όταν ο δείκτης για να θεωρηθεί ότι έχει πρόβλημα μια τράπεζα, πρέπει να είναι πάνω από 100. Και καταφέρατε να το κλείσετε το Ταχυδρομικό Τα</w:t>
      </w:r>
      <w:r>
        <w:rPr>
          <w:rFonts w:eastAsia="Times New Roman" w:cs="Times New Roman"/>
          <w:szCs w:val="24"/>
        </w:rPr>
        <w:t>μιευτήριο.</w:t>
      </w:r>
    </w:p>
    <w:p w14:paraId="1416A20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Ας πάμε τώρα στην ανακύκλωση.</w:t>
      </w:r>
    </w:p>
    <w:p w14:paraId="1416A20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Ήταν από τις «επιτυχίες» σας, όπως και το ότι καταφέρατε και φέρατε εδώ τροπολογία και καταστήσατε ακατάσχετες τις επιχορηγήσεις τις οποίες είχατε υποθηκεύσει. Αν</w:t>
      </w:r>
      <w:r>
        <w:rPr>
          <w:rFonts w:eastAsia="Times New Roman" w:cs="Times New Roman"/>
          <w:szCs w:val="24"/>
        </w:rPr>
        <w:t xml:space="preserve"> αυτό το θεωρείτε έντιμο, τι να σας πω τότε; Κρίνετε εσείς τον «εαυτό» σας. Τη συμπεριφορά του κόμματός σας εννοώ. Για όνομα του Θεού! Δεν έχω να σας προσάψω καμ</w:t>
      </w:r>
      <w:r>
        <w:rPr>
          <w:rFonts w:eastAsia="Times New Roman" w:cs="Times New Roman"/>
          <w:szCs w:val="24"/>
        </w:rPr>
        <w:t>μ</w:t>
      </w:r>
      <w:r>
        <w:rPr>
          <w:rFonts w:eastAsia="Times New Roman" w:cs="Times New Roman"/>
          <w:szCs w:val="24"/>
        </w:rPr>
        <w:t xml:space="preserve">ία προσωπική μομφή. Εννοώ τη συμπεριφορά του κόμματός σας. </w:t>
      </w:r>
    </w:p>
    <w:p w14:paraId="1416A20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απαράδεκτο να υποθηκεύετε με</w:t>
      </w:r>
      <w:r>
        <w:rPr>
          <w:rFonts w:eastAsia="Times New Roman" w:cs="Times New Roman"/>
          <w:szCs w:val="24"/>
        </w:rPr>
        <w:t xml:space="preserve">λλοντικές επιχορηγήσεις και όταν έρχεται η ώρα για να πληρώσετε τις δόσεις στην τράπεζα, προκειμένου να μην μπορέσει </w:t>
      </w:r>
      <w:r>
        <w:rPr>
          <w:rFonts w:eastAsia="Times New Roman" w:cs="Times New Roman"/>
          <w:szCs w:val="24"/>
        </w:rPr>
        <w:lastRenderedPageBreak/>
        <w:t>η τράπεζα να τις κατάσχει, φέρατε εδώ τροπολογία και τις κάνατε ακατάσχετες. Αυτό είναι ο ορισμός του σκανδάλου. Κρίνεστε για όλες αυτές τι</w:t>
      </w:r>
      <w:r>
        <w:rPr>
          <w:rFonts w:eastAsia="Times New Roman" w:cs="Times New Roman"/>
          <w:szCs w:val="24"/>
        </w:rPr>
        <w:t>ς πράξεις.</w:t>
      </w:r>
    </w:p>
    <w:p w14:paraId="1416A21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ίδιο ισχύει και για τα θαλασσοδάνεια. Έτσι τις κλείσατε αυτές τις τράπεζες, με τα θαλασσοδάνεια.</w:t>
      </w:r>
    </w:p>
    <w:p w14:paraId="1416A21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Λαζαρίδη, δεν θα έχετε τον χρόνο να μιλήσετε για το νομοσχέδιο μετά.</w:t>
      </w:r>
    </w:p>
    <w:p w14:paraId="1416A21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Θα μιλήσω, κύριε </w:t>
      </w:r>
      <w:r>
        <w:rPr>
          <w:rFonts w:eastAsia="Times New Roman" w:cs="Times New Roman"/>
          <w:szCs w:val="24"/>
        </w:rPr>
        <w:t>Πρόεδρε. Έχω, όμως, την εντύπωση ότι μπορώ να πω αυτά που θέλω εγώ.</w:t>
      </w:r>
    </w:p>
    <w:p w14:paraId="1416A21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Αυτά που θέλετε λέτε. Εγώ σας επισημαίνω τα του χρόνου.</w:t>
      </w:r>
    </w:p>
    <w:p w14:paraId="1416A21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Σας ευχαριστώ πολύ, κύριε Πρόεδρε, που μου δίνετε τη δυνατότητα.</w:t>
      </w:r>
    </w:p>
    <w:p w14:paraId="1416A21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μπορώ, όμω</w:t>
      </w:r>
      <w:r>
        <w:rPr>
          <w:rFonts w:eastAsia="Times New Roman" w:cs="Times New Roman"/>
          <w:szCs w:val="24"/>
        </w:rPr>
        <w:t>ς, να μην τα σχολιάσω αυτά, γιατί έκανε σχόλια ο κύριος συνάδελφος προηγουμένως για τις τράπεζες. Απαντώ σε σχόλια. Δεν είναι δική μου επιλογή να κάνω κάποια σχόλια όσον αφορά τις τράπεζες. Και εδώ κλείνω και προχωράω στο νομοσχέδιο.</w:t>
      </w:r>
    </w:p>
    <w:p w14:paraId="1416A21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Και να μην ξεχνάμε τα </w:t>
      </w:r>
      <w:r>
        <w:rPr>
          <w:rFonts w:eastAsia="Times New Roman" w:cs="Times New Roman"/>
          <w:szCs w:val="24"/>
        </w:rPr>
        <w:t xml:space="preserve">θαλασσοδάνεια. Το ένα κόμμα χρωστάει 240 εκατομμύρια ευρώ και το άλλο 220 το άλλο κόμμα. Μάλιστα ο Αντιπρόεδρός σας ζήτησε να </w:t>
      </w:r>
      <w:r>
        <w:rPr>
          <w:rFonts w:eastAsia="Times New Roman" w:cs="Times New Roman"/>
          <w:szCs w:val="24"/>
        </w:rPr>
        <w:lastRenderedPageBreak/>
        <w:t xml:space="preserve">χαριστούν αυτά τα δάνεια, γιατί δεν μπορεί να λειτουργήσει διαφορετικά η Αξιωματική Αντιπολίτευση και κινδυνεύει η </w:t>
      </w:r>
      <w:r>
        <w:rPr>
          <w:rFonts w:eastAsia="Times New Roman" w:cs="Times New Roman"/>
          <w:szCs w:val="24"/>
        </w:rPr>
        <w:t>δ</w:t>
      </w:r>
      <w:r>
        <w:rPr>
          <w:rFonts w:eastAsia="Times New Roman" w:cs="Times New Roman"/>
          <w:szCs w:val="24"/>
        </w:rPr>
        <w:t>ημοκρατία, εάν</w:t>
      </w:r>
      <w:r>
        <w:rPr>
          <w:rFonts w:eastAsia="Times New Roman" w:cs="Times New Roman"/>
          <w:szCs w:val="24"/>
        </w:rPr>
        <w:t xml:space="preserve"> δεν λειτουργεί το κόμμα της Αξιωματικής Αντιπολίτευσης. Καθεστωτικές αντιλήψεις. Το να ταυτίζεις ένα κόμμα με τη λειτουργία της </w:t>
      </w:r>
      <w:r>
        <w:rPr>
          <w:rFonts w:eastAsia="Times New Roman" w:cs="Times New Roman"/>
          <w:szCs w:val="24"/>
        </w:rPr>
        <w:t>δ</w:t>
      </w:r>
      <w:r>
        <w:rPr>
          <w:rFonts w:eastAsia="Times New Roman" w:cs="Times New Roman"/>
          <w:szCs w:val="24"/>
        </w:rPr>
        <w:t xml:space="preserve">ημοκρατίας αυτό είναι καθεστωτική αντίληψη. Εν πάση </w:t>
      </w:r>
      <w:proofErr w:type="spellStart"/>
      <w:r>
        <w:rPr>
          <w:rFonts w:eastAsia="Times New Roman" w:cs="Times New Roman"/>
          <w:szCs w:val="24"/>
        </w:rPr>
        <w:t>περιπτώσει</w:t>
      </w:r>
      <w:proofErr w:type="spellEnd"/>
      <w:r>
        <w:rPr>
          <w:rFonts w:eastAsia="Times New Roman" w:cs="Times New Roman"/>
          <w:szCs w:val="24"/>
        </w:rPr>
        <w:t>, προχωράω.</w:t>
      </w:r>
    </w:p>
    <w:p w14:paraId="1416A21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Ξεκινάω, κύριε Υπουργέ, από μία τροπολογία που κατέθ</w:t>
      </w:r>
      <w:r>
        <w:rPr>
          <w:rFonts w:eastAsia="Times New Roman" w:cs="Times New Roman"/>
          <w:szCs w:val="24"/>
        </w:rPr>
        <w:t xml:space="preserve">εσα και θα ήθελα λίγο την προσοχή σας. Είναι η τροπολογία με γενικό αριθμό 1325 και ειδικό αριθμό 160. Επειδή, κύριε Υπουργέ, γνωρίζω την ευαισθησία σας, θα ήθελα να την δείτε με προσοχή, προκειμένου να προστατεύσουμε τα ενδιαιτήματα τα οποία προστατεύουν </w:t>
      </w:r>
      <w:r>
        <w:rPr>
          <w:rFonts w:eastAsia="Times New Roman" w:cs="Times New Roman"/>
          <w:szCs w:val="24"/>
        </w:rPr>
        <w:t>τα αδέσποτα ζώα, τα περιθάλπουν κ.λπ.. Πραγματικά, με τους όρους που βάζουμε για τη λειτουργία τους, όσον αφορά, δηλαδή, την περίφραξη κ.λπ., δεν παραβιάζουμε τον ΓΟΚ. Δεν κάνουμε κα</w:t>
      </w:r>
      <w:r>
        <w:rPr>
          <w:rFonts w:eastAsia="Times New Roman" w:cs="Times New Roman"/>
          <w:szCs w:val="24"/>
        </w:rPr>
        <w:t>μ</w:t>
      </w:r>
      <w:r>
        <w:rPr>
          <w:rFonts w:eastAsia="Times New Roman" w:cs="Times New Roman"/>
          <w:szCs w:val="24"/>
        </w:rPr>
        <w:t>μία παραβίαση. Απλώς αυτές οι εγκαταστάσεις από παλιά υπάρχουν εκεί και ξ</w:t>
      </w:r>
      <w:r>
        <w:rPr>
          <w:rFonts w:eastAsia="Times New Roman" w:cs="Times New Roman"/>
          <w:szCs w:val="24"/>
        </w:rPr>
        <w:t>αφνικά με τις επεκτάσεις των ΓΠΣ βρέθηκαν σε απόσταση μικρότερη της προβλεπόμενης απόστασης, που είναι 50 μέτρα.</w:t>
      </w:r>
    </w:p>
    <w:p w14:paraId="1416A218" w14:textId="77777777" w:rsidR="002F1EDC" w:rsidRDefault="00F01CE6">
      <w:pPr>
        <w:spacing w:line="600" w:lineRule="auto"/>
        <w:jc w:val="both"/>
        <w:rPr>
          <w:rFonts w:eastAsia="Times New Roman" w:cs="Times New Roman"/>
          <w:szCs w:val="24"/>
        </w:rPr>
      </w:pPr>
      <w:r>
        <w:rPr>
          <w:rFonts w:eastAsia="Times New Roman" w:cs="Times New Roman"/>
          <w:szCs w:val="24"/>
        </w:rPr>
        <w:t>Θα ήθελα να τη δείτε με ευαισθησία, κύριε Υπουργέ. Σας ευχαριστώ.</w:t>
      </w:r>
    </w:p>
    <w:p w14:paraId="1416A21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Περνάω στο νομοσχέδιο. </w:t>
      </w:r>
    </w:p>
    <w:p w14:paraId="1416A21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καλούμαστε σήμερα να το</w:t>
      </w:r>
      <w:r>
        <w:rPr>
          <w:rFonts w:eastAsia="Times New Roman" w:cs="Times New Roman"/>
          <w:szCs w:val="24"/>
        </w:rPr>
        <w:t xml:space="preserve">ποθετηθούμε και να ψηφίσουμε ένα νομοσχέδιο που σκοπεύει να ρυθμίσει ένα νέο πλαίσιο ισοτιμίας στην περιβαλλοντική αγορά, με στόχο τη βελτίωση της περιβαλλοντικής μας συνείδησης, </w:t>
      </w:r>
      <w:r>
        <w:rPr>
          <w:rFonts w:eastAsia="Times New Roman" w:cs="Times New Roman"/>
          <w:szCs w:val="24"/>
        </w:rPr>
        <w:lastRenderedPageBreak/>
        <w:t>με πολλά κίνητρα και εργαλεία για την ορθή επεξεργασία και διαχείριση των ανα</w:t>
      </w:r>
      <w:r>
        <w:rPr>
          <w:rFonts w:eastAsia="Times New Roman" w:cs="Times New Roman"/>
          <w:szCs w:val="24"/>
        </w:rPr>
        <w:t>κυκλώσιμων υλικών. Ο κοινωνικός και δημόσιος πόρος της ανακύκλωσης πρέπει να αξιοποιείται ορθολογικά και με πλήρη διαφάνεια και επαφίεται σε εμάς, σαν πολιτεία, να εξασφαλίσουμε τους κανόνες αυτούς προς όφελος όλων.</w:t>
      </w:r>
    </w:p>
    <w:p w14:paraId="1416A21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βασικό σημείο, λοιπόν -κάτι που προβλ</w:t>
      </w:r>
      <w:r>
        <w:rPr>
          <w:rFonts w:eastAsia="Times New Roman" w:cs="Times New Roman"/>
          <w:szCs w:val="24"/>
        </w:rPr>
        <w:t xml:space="preserve">έπεται στην υπόλοιπη Ευρώπη- και αυτό στο οποίο στοχεύουμε σαν χώρα είναι η ανάκτηση, ανακύκλωση και επαναχρησιμοποίηση του 50% των απορριμμάτων σε τοπικό επίπεδο, που εκτός από τη διαλογή στην πηγή, είναι και η υποχρέωση για χωριστή συλλογή των δύο </w:t>
      </w:r>
      <w:proofErr w:type="spellStart"/>
      <w:r>
        <w:rPr>
          <w:rFonts w:eastAsia="Times New Roman" w:cs="Times New Roman"/>
          <w:szCs w:val="24"/>
        </w:rPr>
        <w:t>εποικο</w:t>
      </w:r>
      <w:r>
        <w:rPr>
          <w:rFonts w:eastAsia="Times New Roman" w:cs="Times New Roman"/>
          <w:szCs w:val="24"/>
        </w:rPr>
        <w:t>δομήσιμων</w:t>
      </w:r>
      <w:proofErr w:type="spellEnd"/>
      <w:r>
        <w:rPr>
          <w:rFonts w:eastAsia="Times New Roman" w:cs="Times New Roman"/>
          <w:szCs w:val="24"/>
        </w:rPr>
        <w:t xml:space="preserve"> υλικών.</w:t>
      </w:r>
    </w:p>
    <w:p w14:paraId="1416A21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νομοσχέδιο αυτό στηρίζει και στηρίζεται στην αυτοδιοίκηση. Ήταν και πριν, αλλά γίνεται πιο καθοριστικός ο ρόλος των δήμων. Η πρωτοβάθμια αυτοδιοίκηση είναι αυτή που έχει την αποκλειστική αρμοδιότητα, η οποία αναγνωρίζεται με γνώμονα να</w:t>
      </w:r>
      <w:r>
        <w:rPr>
          <w:rFonts w:eastAsia="Times New Roman" w:cs="Times New Roman"/>
          <w:szCs w:val="24"/>
        </w:rPr>
        <w:t xml:space="preserve"> ενισχυθεί περαιτέρω. Αυτό βασίζεται στα τοπικά σχέδια διαχείρισης, τα οποία συντάσσονται στο πλαίσιο των περιφερειακών σχεδίων και του εθνικού σχεδιασμού.</w:t>
      </w:r>
    </w:p>
    <w:p w14:paraId="1416A21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βάση αυτόν τον κανονισμό και με βάση το τοπικό σχέδιο διαχείρισης, προβλέπονται όλες οι συνεργασί</w:t>
      </w:r>
      <w:r>
        <w:rPr>
          <w:rFonts w:eastAsia="Times New Roman" w:cs="Times New Roman"/>
          <w:szCs w:val="24"/>
        </w:rPr>
        <w:t xml:space="preserve">ες των δήμων με τα συστήματα εναλλακτικής διαχείρισης, με την κοινωνική και αλληλέγγυα οικονομία, τις ΚΟΙΝΣΕΠ και οποιαδήποτε άλλη δραστηριότητα μπορεί να αναπτυχθεί μέσα στην κοινωνία. Άλλωστε και στις συνεδριάσεις φάνηκε και ειδικότερα στη δεύτερη, στην </w:t>
      </w:r>
      <w:r>
        <w:rPr>
          <w:rFonts w:eastAsia="Times New Roman" w:cs="Times New Roman"/>
          <w:szCs w:val="24"/>
        </w:rPr>
        <w:t xml:space="preserve">ακρόαση των φορέων, η προσμονή </w:t>
      </w:r>
      <w:r>
        <w:rPr>
          <w:rFonts w:eastAsia="Times New Roman" w:cs="Times New Roman"/>
          <w:szCs w:val="24"/>
        </w:rPr>
        <w:lastRenderedPageBreak/>
        <w:t xml:space="preserve">της τοπικής κοινωνίας για να φτιάξουν οι ίδιοι συστήματα και να μπορούν να εκποιούν τα υλικά που συλλέγουν για να έχουν οι ίδιοι έσοδα και να στηρίζουν το σχέδιό τους, να οργανώνουν αυτοτελώς τη διαχείριση των δημοτικών τους </w:t>
      </w:r>
      <w:r>
        <w:rPr>
          <w:rFonts w:eastAsia="Times New Roman" w:cs="Times New Roman"/>
          <w:szCs w:val="24"/>
        </w:rPr>
        <w:t>αποβλήτων.</w:t>
      </w:r>
    </w:p>
    <w:p w14:paraId="1416A21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Όσον αφορά στη σύνδεση της οικονομίας, της ανακύκλωσης και της αυτοδιοίκησης, ο σκοπός μας είναι να αξιοποιούνται προς όφελος των κοινωνιών οι πόροι της ανακύκλωσης, κάτι που όμως δεν γινόταν με το προηγούμενο νομοθετικό πλαίσιο, το οποίο ήταν α</w:t>
      </w:r>
      <w:r>
        <w:rPr>
          <w:rFonts w:eastAsia="Times New Roman" w:cs="Times New Roman"/>
          <w:szCs w:val="24"/>
        </w:rPr>
        <w:t>ναχρονιστικό και έχρηζε αναβάθμισης.</w:t>
      </w:r>
    </w:p>
    <w:p w14:paraId="1416A21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Οι βασικοί στόχοι είναι η μείωση της ταφής, η ενίσχυση του ρόλου των δήμων, η χρήση των πόρων προς όφελος της ανακύκλωσης, η ομαλή λειτουργία της αγοράς, η πάταξη της εισφοροδιαφυγής και η δίκαιη κατανομή της ευθύνης, η</w:t>
      </w:r>
      <w:r>
        <w:rPr>
          <w:rFonts w:eastAsia="Times New Roman" w:cs="Times New Roman"/>
          <w:szCs w:val="24"/>
        </w:rPr>
        <w:t xml:space="preserve"> ενίσχυση και ο εκσυγχρονισμός του Οργανισμού Ανακύκλωσης, καθώς και η εντατικοποίηση των ελέγχων και τα ειδικά μέτρα για τη μείωση της πλαστικής σακούλας.</w:t>
      </w:r>
    </w:p>
    <w:p w14:paraId="1416A22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όλα αυτά προβλέπονται στο σχέδιο νόμου τα εργαλεία με τα οποία θα κληθούμε να εφαρμόσουμε τις πο</w:t>
      </w:r>
      <w:r>
        <w:rPr>
          <w:rFonts w:eastAsia="Times New Roman" w:cs="Times New Roman"/>
          <w:szCs w:val="24"/>
        </w:rPr>
        <w:t>λιτικές αυτές και να περιοριστούν στην κοινωνία τα υλικά μιας χρήσης, για να οδηγηθούμε σταδιακά σε αγαθά μεγάλης διαρκείας.</w:t>
      </w:r>
    </w:p>
    <w:p w14:paraId="1416A22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Πολύ σημαντική διάταξη είναι ότι ο ΕΟΑΝ θα έχει πλέον ένα ισχυρό μητρώο καταγραφής, που δεν υπήρχε μέχρι τώρα, που θα καταγράφει </w:t>
      </w:r>
      <w:r>
        <w:rPr>
          <w:rFonts w:eastAsia="Times New Roman" w:cs="Times New Roman"/>
          <w:szCs w:val="24"/>
        </w:rPr>
        <w:t xml:space="preserve">όλες τις δραστηριότητες, όλες δηλαδή τις ροές των στερεών αποβλήτων. Μέσα από το Ηλεκτρονικό Μητρώο Αποβλήτων και την ετήσια έκδοση συστημάτων θα αξιολογούνται οι δήμοι κάθε </w:t>
      </w:r>
      <w:r>
        <w:rPr>
          <w:rFonts w:eastAsia="Times New Roman" w:cs="Times New Roman"/>
          <w:szCs w:val="24"/>
        </w:rPr>
        <w:lastRenderedPageBreak/>
        <w:t>χρόνο, θα έχουμε εικόνα απ’ αυτό το Μητρώο όλων των ροών αποβλήτων, για να γνωρίζο</w:t>
      </w:r>
      <w:r>
        <w:rPr>
          <w:rFonts w:eastAsia="Times New Roman" w:cs="Times New Roman"/>
          <w:szCs w:val="24"/>
        </w:rPr>
        <w:t>υν εάν η σύμβασή τους πιάνει τόπο και φυσικά θα είναι μέσο ενημέρωσης για όλους.</w:t>
      </w:r>
    </w:p>
    <w:p w14:paraId="1416A22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Φαίνεται να κατανοούμε όλοι μας πως πρέπει να ανακτούμε τα υλικά που πετούμε και σπαταλούμε ως σκουπίδια και σταδιακά να επιτύχουμε τους νέους εθνικούς στόχους για μείωση των </w:t>
      </w:r>
      <w:r>
        <w:rPr>
          <w:rFonts w:eastAsia="Times New Roman" w:cs="Times New Roman"/>
          <w:szCs w:val="24"/>
        </w:rPr>
        <w:t>αποβλήτων που καταλήγουν σε υγειονομική ταφή.</w:t>
      </w:r>
    </w:p>
    <w:p w14:paraId="1416A22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Χαιρετίζουμε οι Ανεξάρτητες Έλληνες τη διάθεση της πλειοψηφίας των κομμάτων να συνεισφέρουν στην ενίσχυση του προτεινόμενου σχεδίου νόμου και στην κοινή άποψη ότι πρέπει να δοθεί αξιόλογο μερίδιο στην </w:t>
      </w:r>
      <w:r>
        <w:rPr>
          <w:rFonts w:eastAsia="Times New Roman" w:cs="Times New Roman"/>
          <w:szCs w:val="24"/>
        </w:rPr>
        <w:t>κατεύθυνση της οικονομίας στον τομέα της ανακύκλωσης και στη διαχείριση των αποβλήτων με δράσεις μείωση της ταφής, ενίσχυση του ρόλου των δήμων, ορθολογικής χρήσης των πόρων, ενίσχυσης και εκσυγχρονισμού του Οργανισμού Ανακύκλωσης, εντατικοποίηση των ελέγχ</w:t>
      </w:r>
      <w:r>
        <w:rPr>
          <w:rFonts w:eastAsia="Times New Roman" w:cs="Times New Roman"/>
          <w:szCs w:val="24"/>
        </w:rPr>
        <w:t>ων και των ειδικών μέτρων για τη μείωση της πλαστικής σακούλας, με την επισήμανση να λυθούν και τα όποια προβλήματα αδιαφάνειας και εκμετάλλευσης προνομιακής θέσης στην αγορά, που εμφανίζονται στην εναλλακτική διαχείριση, με πρόστιμα όπου αυτά χρειάζονται.</w:t>
      </w:r>
    </w:p>
    <w:p w14:paraId="1416A22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νόμου καλείται να μειώσει τους μη παραγωγικούς πόρους και να </w:t>
      </w:r>
      <w:proofErr w:type="spellStart"/>
      <w:r>
        <w:rPr>
          <w:rFonts w:eastAsia="Times New Roman" w:cs="Times New Roman"/>
          <w:szCs w:val="24"/>
        </w:rPr>
        <w:t>εξορθολογίσει</w:t>
      </w:r>
      <w:proofErr w:type="spellEnd"/>
      <w:r>
        <w:rPr>
          <w:rFonts w:eastAsia="Times New Roman" w:cs="Times New Roman"/>
          <w:szCs w:val="24"/>
        </w:rPr>
        <w:t xml:space="preserve"> το κόστος λειτουργίας των ΣΣΕΔ, αλλά και να ρυθμίσει το ζήτημα της εισφοροδιαφυγής και το ελλιπές ποσοστό ανακύκλωσης που παρουσιάζει η χώρα</w:t>
      </w:r>
      <w:r>
        <w:rPr>
          <w:rFonts w:eastAsia="Times New Roman" w:cs="Times New Roman"/>
          <w:szCs w:val="24"/>
        </w:rPr>
        <w:t xml:space="preserve">. Η σημερινή εικόνα της ανακύκλωσης, άλλωστε, δεν </w:t>
      </w:r>
      <w:r>
        <w:rPr>
          <w:rFonts w:eastAsia="Times New Roman" w:cs="Times New Roman"/>
          <w:szCs w:val="24"/>
        </w:rPr>
        <w:lastRenderedPageBreak/>
        <w:t>είναι ικανοποιητική και στόχος του νομοσχεδίου είναι ένας, να ενισχυθεί η ανάκτηση, η ανακύκλωση μέχρι το 2020 και η επαναχρησιμοποίηση σε τοπικό επίπεδο να φθάνει σε ποσοστό το 50%.</w:t>
      </w:r>
    </w:p>
    <w:p w14:paraId="1416A22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Οι Ανεξάρτητοι Έλληνες,</w:t>
      </w:r>
      <w:r>
        <w:rPr>
          <w:rFonts w:eastAsia="Times New Roman" w:cs="Times New Roman"/>
          <w:szCs w:val="24"/>
        </w:rPr>
        <w:t xml:space="preserve"> όπως είπαμε και στις </w:t>
      </w:r>
      <w:r>
        <w:rPr>
          <w:rFonts w:eastAsia="Times New Roman" w:cs="Times New Roman"/>
          <w:szCs w:val="24"/>
        </w:rPr>
        <w:t>ε</w:t>
      </w:r>
      <w:r>
        <w:rPr>
          <w:rFonts w:eastAsia="Times New Roman" w:cs="Times New Roman"/>
          <w:szCs w:val="24"/>
        </w:rPr>
        <w:t>πιτροπές, στηρίζουμε το παρόν νομοσχέδιο.</w:t>
      </w:r>
    </w:p>
    <w:p w14:paraId="1416A22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22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ευχαριστώ, κύριε Λαζαρίδη.</w:t>
      </w:r>
    </w:p>
    <w:p w14:paraId="1416A22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Παππά, επειδή δεν θα ήθελα τώρα να διακόψω τη ροή, καθώς απομένουν δύο ακόμα αγορητές, αμέσως μετά θα πάρετ</w:t>
      </w:r>
      <w:r>
        <w:rPr>
          <w:rFonts w:eastAsia="Times New Roman" w:cs="Times New Roman"/>
          <w:szCs w:val="24"/>
        </w:rPr>
        <w:t>ε εσείς τον λόγο. Αν υπάρχει καμ</w:t>
      </w:r>
      <w:r>
        <w:rPr>
          <w:rFonts w:eastAsia="Times New Roman" w:cs="Times New Roman"/>
          <w:szCs w:val="24"/>
        </w:rPr>
        <w:t>μ</w:t>
      </w:r>
      <w:r>
        <w:rPr>
          <w:rFonts w:eastAsia="Times New Roman" w:cs="Times New Roman"/>
          <w:szCs w:val="24"/>
        </w:rPr>
        <w:t xml:space="preserve">ία διευκρινιστική ερώτηση, θα παραμείνετε να την απαντήσετε. Μετά θα ρωτήσω τον κ. </w:t>
      </w:r>
      <w:proofErr w:type="spellStart"/>
      <w:r>
        <w:rPr>
          <w:rFonts w:eastAsia="Times New Roman" w:cs="Times New Roman"/>
          <w:szCs w:val="24"/>
        </w:rPr>
        <w:t>Φάμελλο</w:t>
      </w:r>
      <w:proofErr w:type="spellEnd"/>
      <w:r>
        <w:rPr>
          <w:rFonts w:eastAsia="Times New Roman" w:cs="Times New Roman"/>
          <w:szCs w:val="24"/>
        </w:rPr>
        <w:t xml:space="preserve"> αν θέλει και ξεκινάμε με τον κατάλογο, όπου οι τέσσερις πρώτοι είναι ο κ. </w:t>
      </w:r>
      <w:proofErr w:type="spellStart"/>
      <w:r>
        <w:rPr>
          <w:rFonts w:eastAsia="Times New Roman" w:cs="Times New Roman"/>
          <w:szCs w:val="24"/>
        </w:rPr>
        <w:t>Μιχελογιαννάκης</w:t>
      </w:r>
      <w:proofErr w:type="spellEnd"/>
      <w:r>
        <w:rPr>
          <w:rFonts w:eastAsia="Times New Roman" w:cs="Times New Roman"/>
          <w:szCs w:val="24"/>
        </w:rPr>
        <w:t xml:space="preserve">, η </w:t>
      </w:r>
      <w:r>
        <w:rPr>
          <w:rFonts w:eastAsia="Times New Roman" w:cs="Times New Roman"/>
          <w:szCs w:val="24"/>
        </w:rPr>
        <w:t xml:space="preserve">κ. </w:t>
      </w:r>
      <w:r>
        <w:rPr>
          <w:rFonts w:eastAsia="Times New Roman" w:cs="Times New Roman"/>
          <w:szCs w:val="24"/>
        </w:rPr>
        <w:t>Ράπτη, ο κ. Λοβέρδος και ο κ. Καρράς</w:t>
      </w:r>
      <w:r>
        <w:rPr>
          <w:rFonts w:eastAsia="Times New Roman" w:cs="Times New Roman"/>
          <w:szCs w:val="24"/>
        </w:rPr>
        <w:t>.</w:t>
      </w:r>
    </w:p>
    <w:p w14:paraId="1416A22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ειδικός αγορητής της Ένωσης Κεντρώων κ. Ιωάννης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1416A22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1416A22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καλούμαστε σήμερα από το Υπουργείο Περιβάλλοντος να συζητήσουμε επί μίας, πράγματι, πολύ</w:t>
      </w:r>
      <w:r>
        <w:rPr>
          <w:rFonts w:eastAsia="Times New Roman" w:cs="Times New Roman"/>
          <w:szCs w:val="24"/>
        </w:rPr>
        <w:t xml:space="preserve"> σημαντικής νομοθετικής πρωτοβουλίας, την ευθύνη της οποίας έχει ο αρμόδιος Υπουργός κ. </w:t>
      </w:r>
      <w:proofErr w:type="spellStart"/>
      <w:r>
        <w:rPr>
          <w:rFonts w:eastAsia="Times New Roman" w:cs="Times New Roman"/>
          <w:szCs w:val="24"/>
        </w:rPr>
        <w:t>Φά</w:t>
      </w:r>
      <w:r>
        <w:rPr>
          <w:rFonts w:eastAsia="Times New Roman" w:cs="Times New Roman"/>
          <w:szCs w:val="24"/>
        </w:rPr>
        <w:lastRenderedPageBreak/>
        <w:t>μελλος</w:t>
      </w:r>
      <w:proofErr w:type="spellEnd"/>
      <w:r>
        <w:rPr>
          <w:rFonts w:eastAsia="Times New Roman" w:cs="Times New Roman"/>
          <w:szCs w:val="24"/>
        </w:rPr>
        <w:t>, ο οποίος μας προτρέπει, σύμφωνα με τον τίτλο του νομοσχεδίου, να τροποποιήσουμε ένα, κατά τη γνώμη μου, μνημείο κακής νομοθέτησης, τον περίφημο «νόμο της ανακ</w:t>
      </w:r>
      <w:r>
        <w:rPr>
          <w:rFonts w:eastAsia="Times New Roman" w:cs="Times New Roman"/>
          <w:szCs w:val="24"/>
        </w:rPr>
        <w:t>ύκλωσης», τον ν.2939/2001. Είναι εκείνος ο νόμος που το 2001 έφερε πανηγυρικά την ανακύκλωση στην Ελλάδα και εισήγαγε για πρώτη φορά στο εθνικό μας δίκτυο την έννοια της ευθύνης ανάκτησης υλικών.</w:t>
      </w:r>
    </w:p>
    <w:p w14:paraId="1416A22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αλήθεια είναι πως αυτός ο νόμος απέτυχε και μάλιστα παταγω</w:t>
      </w:r>
      <w:r>
        <w:rPr>
          <w:rFonts w:eastAsia="Times New Roman" w:cs="Times New Roman"/>
          <w:szCs w:val="24"/>
        </w:rPr>
        <w:t>δώς. Ήδη για πολλούς αποτελεί χαρακτηριστικό παράδειγμα κακής εφαρμογής κάκιστου νόμου. Ως απόδειξη της εν λόγω αποτυχίας νοιώθω την ανάγκη να επικαλεστώ και κάποιο άλλο στοιχείο, πέραν από το ότι στην Ελλάδα του σήμερα, του 2017, έπειτα από δεκαέξι ολόκλη</w:t>
      </w:r>
      <w:r>
        <w:rPr>
          <w:rFonts w:eastAsia="Times New Roman" w:cs="Times New Roman"/>
          <w:szCs w:val="24"/>
        </w:rPr>
        <w:t>ρα χρόνια ισχύος του παρόντος νόμου, συνεχίζουμε να θάβουμε το 83% των κάθε είδους αποβλήτων μας. Τι παραπάνω να πει κανείς για την αποτυχία αυτού του νόμου;</w:t>
      </w:r>
    </w:p>
    <w:p w14:paraId="1416A22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 αυτό το τραγικό και αδιαμφισβήτητο δεδομένο στηρίζω το συμπέρασμα πως όσον αφορά το ζήτημα της </w:t>
      </w:r>
      <w:r>
        <w:rPr>
          <w:rFonts w:eastAsia="Times New Roman" w:cs="Times New Roman"/>
          <w:szCs w:val="24"/>
        </w:rPr>
        <w:t xml:space="preserve">ανακύκλωσης, τα χρόνια που έχουν περάσει από το 2001 και μετά, μπορούμε με ασφάλεια να τα χαρακτηρίσουμε ως χαμένα χρόνια. Μιλάμε για δεκαέξι χρόνια απόλυτης κατασπατάλησης πόρων και πληθώρας χαμένων ευκαιριών. </w:t>
      </w:r>
    </w:p>
    <w:p w14:paraId="1416A22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ευθύνη γι’ αυτή την απολύτως ανεξέλεγκτη κ</w:t>
      </w:r>
      <w:r>
        <w:rPr>
          <w:rFonts w:eastAsia="Times New Roman" w:cs="Times New Roman"/>
          <w:szCs w:val="24"/>
        </w:rPr>
        <w:t xml:space="preserve">ατάσταση ανομίας και παρανομίας που κυριαρχούσε στο τόσο κρίσιμο και για το περιβάλλον και για την οικονομία </w:t>
      </w:r>
      <w:r>
        <w:rPr>
          <w:rFonts w:eastAsia="Times New Roman" w:cs="Times New Roman"/>
          <w:szCs w:val="24"/>
        </w:rPr>
        <w:lastRenderedPageBreak/>
        <w:t>τομέα της διαχείρισης των σκουπιδιών βαραίνει όλες ανεξαιρέτως τις ελληνικές κυβερνήσεις από τότε μέχρι και σήμερα. Επειδή, μάλιστα, τα περισσότερα</w:t>
      </w:r>
      <w:r>
        <w:rPr>
          <w:rFonts w:eastAsia="Times New Roman" w:cs="Times New Roman"/>
          <w:szCs w:val="24"/>
        </w:rPr>
        <w:t xml:space="preserve"> απ’ αυτά τα χρόνια, όπως είναι γνωστό, τον τόπο κυβερνούσαν το ΠΑΣΟΚ και η Νέα Δημοκρατία, μου έκανε ιδιαίτερη εντύπωση κατά τη διάρκεια των συζητήσεων στις </w:t>
      </w:r>
      <w:r>
        <w:rPr>
          <w:rFonts w:eastAsia="Times New Roman" w:cs="Times New Roman"/>
          <w:szCs w:val="24"/>
        </w:rPr>
        <w:t>ε</w:t>
      </w:r>
      <w:r>
        <w:rPr>
          <w:rFonts w:eastAsia="Times New Roman" w:cs="Times New Roman"/>
          <w:szCs w:val="24"/>
        </w:rPr>
        <w:t>πιτροπές που κάποιοι συνάδελφοι απ’ αυτά τα κόμματα αναρωτιόντουσαν πού πήγαιναν τόσα χρόνια τα λ</w:t>
      </w:r>
      <w:r>
        <w:rPr>
          <w:rFonts w:eastAsia="Times New Roman" w:cs="Times New Roman"/>
          <w:szCs w:val="24"/>
        </w:rPr>
        <w:t>άστιχα που δίνουμε για ανακύκλωση, το γυαλί, ο χαλκός και γενικά αναρωτιόντουσαν πού καταλήγουν τα περιεχόμενα των μπλε κάδων.</w:t>
      </w:r>
    </w:p>
    <w:p w14:paraId="1416A22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Αυτό για εμένα αποτελεί μια δεύτερη απόδειξη αποτυχίας του ν.2939, εξίσου τρανταχτή και αδιαμφισβήτητη με την αλήθεια πως θάβουμε</w:t>
      </w:r>
      <w:r>
        <w:rPr>
          <w:rFonts w:eastAsia="Times New Roman" w:cs="Times New Roman"/>
          <w:szCs w:val="24"/>
        </w:rPr>
        <w:t xml:space="preserve"> στη γη το 83% των σκουπιδιών μας. </w:t>
      </w:r>
    </w:p>
    <w:p w14:paraId="1416A23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όσοι αναρωτιέστε πού πάνε τα ανακυκλώσιμα και ανήκετε στα κόμματα τα οποία διαχειρίστηκαν τις τύχες αυτού του τόπου, σας διαβεβαιώ πως σε καμμιά περίπτωση δεν είστε οι μόνοι. Κανείς Έλληνας </w:t>
      </w:r>
      <w:r>
        <w:rPr>
          <w:rFonts w:eastAsia="Times New Roman" w:cs="Times New Roman"/>
          <w:szCs w:val="24"/>
        </w:rPr>
        <w:t>και καμμιά Ελληνίδα δεν γνωρίζει πού πάνε τα ανακυκλώσιμα τα οποία μαζεύουν. Είστε, όμως, οι μόνοι που ήσασταν υποχρεωμένοι να γνωρίζετε πού πηγαίνουν αυτά τα υλικά.</w:t>
      </w:r>
    </w:p>
    <w:p w14:paraId="1416A23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Έπειτα, λοιπόν, από δεκαέξι ολόκληρα χρόνια ισχύος του νόμου, κανείς στη χώρα αυτή δεν έχε</w:t>
      </w:r>
      <w:r>
        <w:rPr>
          <w:rFonts w:eastAsia="Times New Roman" w:cs="Times New Roman"/>
          <w:szCs w:val="24"/>
        </w:rPr>
        <w:t>ι ιδέα, κανείς από τους συμπολίτες μας που με μεγάλη υπευθυνότητα, αγαπητοί συνάδελφοι, αποφασίζουν να μπαίνουν στη διαδικασία της ανακύ</w:t>
      </w:r>
      <w:r>
        <w:rPr>
          <w:rFonts w:eastAsia="Times New Roman" w:cs="Times New Roman"/>
          <w:szCs w:val="24"/>
        </w:rPr>
        <w:lastRenderedPageBreak/>
        <w:t>κλωσης, κανείς τους δεν γνωρίζει πού καταλήγουν τα υλικά και αν ο κόπος τους πηγαίνει στον βρόντο ή αν ακόμα και η υπευθ</w:t>
      </w:r>
      <w:r>
        <w:rPr>
          <w:rFonts w:eastAsia="Times New Roman" w:cs="Times New Roman"/>
          <w:szCs w:val="24"/>
        </w:rPr>
        <w:t>υνότητά τους γίνεται αντικείμενο εκμετάλλευσης παράνομων κυκλωμάτων που θησαυρίζουν εις βάρος του περιβάλλοντος.</w:t>
      </w:r>
    </w:p>
    <w:p w14:paraId="1416A23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Λαμβάνοντας υπ’ </w:t>
      </w:r>
      <w:proofErr w:type="spellStart"/>
      <w:r>
        <w:rPr>
          <w:rFonts w:eastAsia="Times New Roman" w:cs="Times New Roman"/>
          <w:szCs w:val="24"/>
        </w:rPr>
        <w:t>όψιν</w:t>
      </w:r>
      <w:proofErr w:type="spellEnd"/>
      <w:r>
        <w:rPr>
          <w:rFonts w:eastAsia="Times New Roman" w:cs="Times New Roman"/>
          <w:szCs w:val="24"/>
        </w:rPr>
        <w:t xml:space="preserve"> πως το 2001 το μοναδικό δεδομένο σχετικά με την ανακύκλωση, που δεν άλλαξε, είναι η αξία και η σημασία της διαλογής στην π</w:t>
      </w:r>
      <w:r>
        <w:rPr>
          <w:rFonts w:eastAsia="Times New Roman" w:cs="Times New Roman"/>
          <w:szCs w:val="24"/>
        </w:rPr>
        <w:t>ηγή, μπορούμε να υποστηρίξουμε πως η εμπιστοσύνη των πολιτών στην ανακύκλωση αποτελεί τον κρισιμότερο παράγοντα για την επιτυχή λειτουργία της.</w:t>
      </w:r>
    </w:p>
    <w:p w14:paraId="1416A23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 να γνωρίζουν, λοιπόν, οι πολίτες πως η προσπάθειά τους γίνεται σεβαστή, θα παίξει έναν καθοριστικό ρόλο στην </w:t>
      </w:r>
      <w:r>
        <w:rPr>
          <w:rFonts w:eastAsia="Times New Roman" w:cs="Times New Roman"/>
          <w:szCs w:val="24"/>
        </w:rPr>
        <w:t>ανατροπή αυτής της κατάστασης και έτσι από το 83% να προσπαθήσουμε να πιάσουμε τον ευρωπαϊκό μέσο όρο που είναι κοντά στο 35%.</w:t>
      </w:r>
    </w:p>
    <w:p w14:paraId="1416A23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κουραστώ να επαναλαμβάνω από αυτό το Βήμα πόσο αναγκαία και απαραίτητη είναι η συναίνεση και</w:t>
      </w:r>
      <w:r>
        <w:rPr>
          <w:rFonts w:eastAsia="Times New Roman" w:cs="Times New Roman"/>
          <w:szCs w:val="24"/>
        </w:rPr>
        <w:t xml:space="preserve"> η συνεννόηση στα κρίσιμα εθνικά ζητήματα μεταξύ όλων των κομμάτων του εγχωρίου πολιτικού συστήματος. Όπως επίσης, δεν θα σταματήσω να υπενθυμίζω πως η καλύτερη βάση για να χτίσουμε συναινέσεις είναι η παραδοχή της αλήθειας. Η αλήθεια έχει τη δύναμη να ενώ</w:t>
      </w:r>
      <w:r>
        <w:rPr>
          <w:rFonts w:eastAsia="Times New Roman" w:cs="Times New Roman"/>
          <w:szCs w:val="24"/>
        </w:rPr>
        <w:t>νει. Η παραδοχή από όλους της αποτυχίας των προηγούμενων ετών ας αποτελέσει θεμέλιο για μια πραγματική αλλαγή, ας είναι οδηγός μας στο πώς θα αποφύγουμε να επαναλάβουμε τα λάθη του παρελθόντος.</w:t>
      </w:r>
    </w:p>
    <w:p w14:paraId="1416A23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Εξετάζοντας, λοιπόν, από αυτή την οπτική, τη νομοθετική πρωτοβ</w:t>
      </w:r>
      <w:r>
        <w:rPr>
          <w:rFonts w:eastAsia="Times New Roman" w:cs="Times New Roman"/>
          <w:szCs w:val="24"/>
        </w:rPr>
        <w:t>ουλία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για τον Ελληνικό Οργανισμό Ανακύκλωσης, επιλέγω να μη σταθώ στη διαπίστωση πως αυτή έρχεται με μεγάλη καθυστέρηση ενώπιον της Ολομέλειας και προχωρώ κατευθείαν στη διατύπωση του κρισιμότερου ερωτήματος που πρέπει να απ</w:t>
      </w:r>
      <w:r>
        <w:rPr>
          <w:rFonts w:eastAsia="Times New Roman" w:cs="Times New Roman"/>
          <w:szCs w:val="24"/>
        </w:rPr>
        <w:t xml:space="preserve">αντηθεί μέσα σε αυτή την Αίθουσα σήμερα: Είναι βιώσιμη η λύση που προτείνει η Κυβέρνηση; </w:t>
      </w:r>
    </w:p>
    <w:p w14:paraId="1416A23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να απαντήσουμε στο συγκεκριμένο αποφασιστικής σημασίας ερώτημα και μάλιστα με υπεύθυνο τρόπο, θα πρέπει πρώτα να εξετάσουμε εάν η λύση που προτείνει το νομοσχέδιο</w:t>
      </w:r>
      <w:r>
        <w:rPr>
          <w:rFonts w:eastAsia="Times New Roman" w:cs="Times New Roman"/>
          <w:szCs w:val="24"/>
        </w:rPr>
        <w:t xml:space="preserve"> είναι ρεαλιστική. </w:t>
      </w:r>
    </w:p>
    <w:p w14:paraId="1416A23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 ενώ πράγματι, αγαπητοί συνάδελφοι, οι διατάξεις του άρθρου 8 στηρίζονται στην αδιαμφησβήτητη διαπίστωση πως η τοπική αυτοδιοίκηση εκ των πραγμάτων πρωταγωνιστεί στο ζήτημα της διαχείρισης των σκουπιδιών και καλώς αναβαθμίζεται ο ρόλ</w:t>
      </w:r>
      <w:r>
        <w:rPr>
          <w:rFonts w:eastAsia="Times New Roman" w:cs="Times New Roman"/>
          <w:szCs w:val="24"/>
        </w:rPr>
        <w:t>ος της, το άρθρο 4 επιβάλλει μια σειρά από κωλύματα και ασυμβίβαστα, τα οποία είναι βέβαιο πως αν μη τι άλλο θα καταστήσουν ασφυκτικό το πλαίσιο συμμετοχής σε ΣΣΕΔ και ΑΣΕΔ.</w:t>
      </w:r>
    </w:p>
    <w:p w14:paraId="1416A23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Αντίστοιχα σε άλλο σημείο του νομοσχεδίου στο άρθρο 16 επιχειρείται να αντιμετωπίσ</w:t>
      </w:r>
      <w:r>
        <w:rPr>
          <w:rFonts w:eastAsia="Times New Roman" w:cs="Times New Roman"/>
          <w:szCs w:val="24"/>
        </w:rPr>
        <w:t>ει η Κυβέρνηση μια πολύ αληθινή κατάσταση με έναν πολύ χειροπιαστό τρόπο. Προβλέπει τη δημιουργία και τη λειτουργία ενός εθνικού συστήματος ενημέρωσης χρηστών και καταναλωτών, το οποίο θα ενισχύσει σημαντικά την προσπάθεια αντιμετώπισης της γενικευμένης άγ</w:t>
      </w:r>
      <w:r>
        <w:rPr>
          <w:rFonts w:eastAsia="Times New Roman" w:cs="Times New Roman"/>
          <w:szCs w:val="24"/>
        </w:rPr>
        <w:t xml:space="preserve">νοιας γύρω από τα ζητήματα της ανακύκλωσης. </w:t>
      </w:r>
    </w:p>
    <w:p w14:paraId="1416A23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Όσο πραγματιστές, όμως, και αν παρουσιάζεστε εσείς της Κυβέρνησης στο άρθρο 16, δεν μας έχετε εξηγήσει από πού αντλείται την αισιοδοξία πως θα τηρηθούν τα ανεξήγητα σφιχτά χρονοδιαγράμματα που τίθενται με τις με</w:t>
      </w:r>
      <w:r>
        <w:rPr>
          <w:rFonts w:eastAsia="Times New Roman" w:cs="Times New Roman"/>
          <w:szCs w:val="24"/>
        </w:rPr>
        <w:t>ταβατικές διατάξεις του άρθρου 23.</w:t>
      </w:r>
    </w:p>
    <w:p w14:paraId="1416A23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πρότασή σας, λοιπόν, κρίνεται για την ρεαλιστική ή μη βάση της. Ένα επιπλέον στοιχείο του νομοσχεδίου που θα κρίνει με αποφασιστικό τρόπο την βιωσιμότητα των λύσεων που προτείνει είναι και η σαφήνειά του. Έχει αποδειχθε</w:t>
      </w:r>
      <w:r>
        <w:rPr>
          <w:rFonts w:eastAsia="Times New Roman" w:cs="Times New Roman"/>
          <w:szCs w:val="24"/>
        </w:rPr>
        <w:t>ί στο παρελθόν πως οι ασάφειες που παρεισφρέουν στους νόμους γρήγορα μετατρέπονται σε παραθυράκια, σε ευκαιρίες κατάχρησης των διατάξεών τους και αρκετές φορές οδηγούν σε αδιέξοδα που κοστίζουν πολύ ακριβά στους Έλληνες φορολογούμενους.</w:t>
      </w:r>
    </w:p>
    <w:p w14:paraId="1416A23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Ενώ, λοιπόν, η σαφή</w:t>
      </w:r>
      <w:r>
        <w:rPr>
          <w:rFonts w:eastAsia="Times New Roman" w:cs="Times New Roman"/>
          <w:szCs w:val="24"/>
        </w:rPr>
        <w:t>νεια με την οποία το άρθρο 12 προωθεί την έννοια της ανακύκλωσης στους χώρους μαζικής εστίασης είναι θα λέγαμε υποδειγματική, εν τούτοις μας είναι αδύνατον να θεωρήσουμε πως το παρόν νομοσχέδιο είναι ξεκάθαρο για τη σαφήνεια, από τη στιγμή που προβλέπει τη</w:t>
      </w:r>
      <w:r>
        <w:rPr>
          <w:rFonts w:eastAsia="Times New Roman" w:cs="Times New Roman"/>
          <w:szCs w:val="24"/>
        </w:rPr>
        <w:t>ν έκδοση μίας σειράς υπουργικών αποφάσεων, στις οποίες επαφίεται η οριστικοποίηση λεπτομερειών, που δεν είναι –ξέρετε- καθόλου ασήμαντες, ίσα-ίσα πάρα πολύ σημαντικές και σε μεγάλο βαθμό από αυτές θα κριθεί το τι μέλει γενέσθαι. Πρόκειται για τις υπουργικέ</w:t>
      </w:r>
      <w:r>
        <w:rPr>
          <w:rFonts w:eastAsia="Times New Roman" w:cs="Times New Roman"/>
          <w:szCs w:val="24"/>
        </w:rPr>
        <w:t>ς αποφάσεις, οι οποίες προβλέπονται στο άρθρο 2 στις παραγράφους 18 και 19, στο άρθρο 5 στην παράγραφο 4, στο άρθρο 6 στην παράγραφο 2, στο άρθρο 9 στην παράγραφο 3 και τέλος, στα άρθρα 17 και 21.</w:t>
      </w:r>
    </w:p>
    <w:p w14:paraId="1416A23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στη χώρα μας, για πολλά χρόνι</w:t>
      </w:r>
      <w:r>
        <w:rPr>
          <w:rFonts w:eastAsia="Times New Roman" w:cs="Times New Roman"/>
          <w:szCs w:val="24"/>
        </w:rPr>
        <w:t>α, η πρακτική της ανακύκλωσης αντιμετωπίστηκε ως μόδα και η έννοια της κυκλικής οικονομίας αντιμετωπίστηκε ως χόμπι, γι’ αυτόν τον λόγο προσμετράμε στα θετικά στοιχεία του συγκεκριμένου νομοσχεδίου τα παρακάτω τέσσερα σημεία:</w:t>
      </w:r>
    </w:p>
    <w:p w14:paraId="1416A23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Πρώτον, την ξεκάθαρη προσθήκη </w:t>
      </w:r>
      <w:r>
        <w:rPr>
          <w:rFonts w:eastAsia="Times New Roman" w:cs="Times New Roman"/>
          <w:szCs w:val="24"/>
        </w:rPr>
        <w:t xml:space="preserve">της αναφοράς στον ορισμό των ΣΕΔ, των Συστημάτων Εναλλακτικής Διαχείρισης, πως θα λειτουργήσουν πλέον αποκλειστικά και μόνο για την εξυπηρέτηση του δημοσίου συμφέροντος. </w:t>
      </w:r>
    </w:p>
    <w:p w14:paraId="1416A23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Δεύτερον, την προσθήκη του ορισμού του παραγωγού συσκευασιών.</w:t>
      </w:r>
    </w:p>
    <w:p w14:paraId="1416A23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Καθώς και τρίτον, την εισαγωγή της έννοιας και του ορισμού των ΑΣΕΔ, των Ατομικών Συστημάτων Εναλλακτικής Διαχείρισης, που καλούνται ως φορείς και δικαιωμάτων και υποχρεώσεων, να οργανώνουν και να λειτουργούν σε ατομική βάση και ως σύστημα εναλλακτικής δια</w:t>
      </w:r>
      <w:r>
        <w:rPr>
          <w:rFonts w:eastAsia="Times New Roman" w:cs="Times New Roman"/>
          <w:szCs w:val="24"/>
        </w:rPr>
        <w:t xml:space="preserve">χείρισης. </w:t>
      </w:r>
    </w:p>
    <w:p w14:paraId="1416A24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Και τέλος, στο νούμερο 4 είναι η αρχή της διευρυμένης ευθύνης του παραγωγού, έτσι όπως αυτή εισάγεται στο άρθρο 3 του παρόντος σε συμφωνία με το άρθρο 25 του ν. 4042 του 2012. </w:t>
      </w:r>
    </w:p>
    <w:p w14:paraId="1416A24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Αυτά είναι όλα βήματα προς μία σωστή κατεύθυνση και το αναγνωρίζουμε</w:t>
      </w:r>
      <w:r>
        <w:rPr>
          <w:rFonts w:eastAsia="Times New Roman" w:cs="Times New Roman"/>
          <w:szCs w:val="24"/>
        </w:rPr>
        <w:t xml:space="preserve"> γιατί η Ένωση Κεντρώων μπήκε στη συζήτηση για την ανακύκλωση έχοντας και την </w:t>
      </w:r>
      <w:r>
        <w:rPr>
          <w:rFonts w:eastAsia="Times New Roman" w:cs="Times New Roman"/>
          <w:szCs w:val="24"/>
        </w:rPr>
        <w:lastRenderedPageBreak/>
        <w:t>πολιτική βούληση να στηρίξει ένα ριζοσπαστικό βήμα προς την κατεύθυνση της αλλαγής της επικρατούσας κατάστασης, αλλά και την καλή διάθεση να ακούσει, να αξιολογήσει και να προτεί</w:t>
      </w:r>
      <w:r>
        <w:rPr>
          <w:rFonts w:eastAsia="Times New Roman" w:cs="Times New Roman"/>
          <w:szCs w:val="24"/>
        </w:rPr>
        <w:t>νει.</w:t>
      </w:r>
    </w:p>
    <w:p w14:paraId="1416A24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πλαίσιο αυτό και ενώ από την αρχή υποστηρίξαμε πως σχετικά με το άρθρο 6, για τη χρήση της πλαστικής σακούλας όφειλε η </w:t>
      </w:r>
      <w:r>
        <w:rPr>
          <w:rFonts w:eastAsia="Times New Roman" w:cs="Times New Roman"/>
          <w:szCs w:val="24"/>
        </w:rPr>
        <w:t>ε</w:t>
      </w:r>
      <w:r>
        <w:rPr>
          <w:rFonts w:eastAsia="Times New Roman" w:cs="Times New Roman"/>
          <w:szCs w:val="24"/>
        </w:rPr>
        <w:t xml:space="preserve">πιτροπή μας να εξετάσει το ενδεχόμενο ότι ίσως θα έπρεπε να προχωρήσουμε στην άμεση απαγόρευση της χρήσης της πλαστικής </w:t>
      </w:r>
      <w:r>
        <w:rPr>
          <w:rFonts w:eastAsia="Times New Roman" w:cs="Times New Roman"/>
          <w:szCs w:val="24"/>
        </w:rPr>
        <w:t>σακούλας, τελικά έπειτα από τα στοιχεία, τα οποία μας παρουσίασε ο Υπουργός και τις εξηγήσεις τις οποίες μας παρείχε για τις θέσεις εργασίας που θα χάνονταν, εάν δεν λαμβάναμε μέριμνα για την εξέλιξη της σχετικής βιομηχανίας, πειστήκαμε πως το χρονοδιάγραμ</w:t>
      </w:r>
      <w:r>
        <w:rPr>
          <w:rFonts w:eastAsia="Times New Roman" w:cs="Times New Roman"/>
          <w:szCs w:val="24"/>
        </w:rPr>
        <w:t>μα και οι όροι που θέτει το νομοσχέδιο, εξυπηρετούν τον τελικό στόχο της κατάργησης της πλαστικής σακούλας και μάλιστα το πετυχαίνουν με τέτοιον τρόπο ώστε ούτε οι επιχειρήσεις να κλείσουν ούτε και να επιτραπεί η χρήση της για πολύν καιρό ακόμη.</w:t>
      </w:r>
    </w:p>
    <w:p w14:paraId="1416A2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Κλείνω τον</w:t>
      </w:r>
      <w:r>
        <w:rPr>
          <w:rFonts w:eastAsia="Times New Roman" w:cs="Times New Roman"/>
          <w:szCs w:val="24"/>
        </w:rPr>
        <w:t xml:space="preserve"> σχολιασμό μου με μία αναφορά μου στον ρόλο που θα κληθεί να παίξει ο Εθνικός Οργανισμός Ανακύκλωσης σε αυτή την προσπάθεια της Ελλάδας, δηλαδή να εναρμονίσει τον βηματισμό της με την Ευρώπη στα ζητήματα της προστασίας του περιβάλλοντος από την δραστηριότη</w:t>
      </w:r>
      <w:r>
        <w:rPr>
          <w:rFonts w:eastAsia="Times New Roman" w:cs="Times New Roman"/>
          <w:szCs w:val="24"/>
        </w:rPr>
        <w:t xml:space="preserve">τα του ανθρώπου. </w:t>
      </w:r>
    </w:p>
    <w:p w14:paraId="1416A24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ίση η ευθύνη που έχει ο Εθνικός Οργανισμός Ανακύκλωσης απέναντι στους πολίτες και απέναντι στις επιχειρήσεις. Σκοπός δεν είναι να προστεθούν χα</w:t>
      </w:r>
      <w:r>
        <w:rPr>
          <w:rFonts w:eastAsia="Times New Roman" w:cs="Times New Roman"/>
          <w:szCs w:val="24"/>
        </w:rPr>
        <w:lastRenderedPageBreak/>
        <w:t xml:space="preserve">ράτσια στις ήδη δοκιμαζόμενες επιχειρήσεις ούτε φυσικά και να αυξηθούν τα δημοτικά τέλη. </w:t>
      </w:r>
      <w:r>
        <w:rPr>
          <w:rFonts w:eastAsia="Times New Roman" w:cs="Times New Roman"/>
          <w:szCs w:val="24"/>
        </w:rPr>
        <w:t xml:space="preserve">Εάν δούμε ότι συμβαίνει κάτι τέτοιο σε ένα από τα δύο, τότε θα ξέρουμε πως ο Εθνικός Οργανισμός Ανακύκλωσης απέτυχε. </w:t>
      </w:r>
    </w:p>
    <w:p w14:paraId="1416A24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Σκοπός είναι να δραστηριοποιηθούν οι δήμοι σωστά,</w:t>
      </w:r>
      <w:r>
        <w:rPr>
          <w:rFonts w:eastAsia="Times New Roman" w:cs="Times New Roman"/>
          <w:szCs w:val="24"/>
        </w:rPr>
        <w:t xml:space="preserve"> </w:t>
      </w:r>
      <w:r>
        <w:rPr>
          <w:rFonts w:eastAsia="Times New Roman" w:cs="Times New Roman"/>
          <w:szCs w:val="24"/>
        </w:rPr>
        <w:t>να δημιουργήσουν νέες βιώσιμες θέσεις εργασίας, να προστατευθούν οι συνεπείς επιχειρήσει</w:t>
      </w:r>
      <w:r>
        <w:rPr>
          <w:rFonts w:eastAsia="Times New Roman" w:cs="Times New Roman"/>
          <w:szCs w:val="24"/>
        </w:rPr>
        <w:t xml:space="preserve">ς που σέβονται το περιβάλλον και να αντιληφθούν επιτέλους, οι συμπολίτες μας τη σημασία  της ανακύκλωσης. </w:t>
      </w:r>
      <w:r>
        <w:rPr>
          <w:rFonts w:eastAsia="Times New Roman" w:cs="Times New Roman"/>
          <w:szCs w:val="24"/>
        </w:rPr>
        <w:t>Να αντιληφθούν τον ρόλο που παίζει αυτή αναφορικά με το σε τι περιβάλλον θέλουμε να ζούμε εμείς, να μεγαλώσουν τα παιδιά μας και να μεγαλώσουν τα εγγό</w:t>
      </w:r>
      <w:r>
        <w:rPr>
          <w:rFonts w:eastAsia="Times New Roman" w:cs="Times New Roman"/>
          <w:szCs w:val="24"/>
        </w:rPr>
        <w:t>νια μας.</w:t>
      </w:r>
    </w:p>
    <w:p w14:paraId="1416A24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τους παραπάνω λόγους, λοιπόν, η Ένωση Κεντρώων θα ψηφίσει «παρών» επί της αρχής. Σχετικά με τις τροπολογίες θα τοποθετηθώ στη δευτερολογία μου.</w:t>
      </w:r>
    </w:p>
    <w:p w14:paraId="1416A24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416A24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Φ</w:t>
      </w:r>
      <w:r>
        <w:rPr>
          <w:rFonts w:eastAsia="Times New Roman" w:cs="Times New Roman"/>
          <w:szCs w:val="24"/>
        </w:rPr>
        <w:t xml:space="preserve">τάνουμε στον τελευταίο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α</w:t>
      </w:r>
      <w:r>
        <w:rPr>
          <w:rFonts w:eastAsia="Times New Roman" w:cs="Times New Roman"/>
          <w:szCs w:val="24"/>
        </w:rPr>
        <w:t>γορητή, τον κ</w:t>
      </w:r>
      <w:r>
        <w:rPr>
          <w:rFonts w:eastAsia="Times New Roman" w:cs="Times New Roman"/>
          <w:szCs w:val="24"/>
        </w:rPr>
        <w:t xml:space="preserve">. Γεώργιο </w:t>
      </w:r>
      <w:proofErr w:type="spellStart"/>
      <w:r>
        <w:rPr>
          <w:rFonts w:eastAsia="Times New Roman" w:cs="Times New Roman"/>
          <w:szCs w:val="24"/>
        </w:rPr>
        <w:t>Αμυρά</w:t>
      </w:r>
      <w:proofErr w:type="spellEnd"/>
      <w:r>
        <w:rPr>
          <w:rFonts w:eastAsia="Times New Roman" w:cs="Times New Roman"/>
          <w:szCs w:val="24"/>
        </w:rPr>
        <w:t>, από το Ποτάμι.</w:t>
      </w:r>
    </w:p>
    <w:p w14:paraId="1416A24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w:t>
      </w:r>
      <w:proofErr w:type="spellStart"/>
      <w:r>
        <w:rPr>
          <w:rFonts w:eastAsia="Times New Roman" w:cs="Times New Roman"/>
          <w:szCs w:val="24"/>
        </w:rPr>
        <w:t>Αμυρά</w:t>
      </w:r>
      <w:proofErr w:type="spellEnd"/>
      <w:r>
        <w:rPr>
          <w:rFonts w:eastAsia="Times New Roman" w:cs="Times New Roman"/>
          <w:szCs w:val="24"/>
        </w:rPr>
        <w:t>.</w:t>
      </w:r>
    </w:p>
    <w:p w14:paraId="1416A24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κύριε Πρόεδρε.</w:t>
      </w:r>
    </w:p>
    <w:p w14:paraId="1416A24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ανακύκλωση, η αντιμετώπιση του απορρίμματος με έναν διαφορετικό τρόπο από ό,τι είχαμε συνηθίσει επί δεκαετίες, στα λόγια</w:t>
      </w:r>
      <w:r>
        <w:rPr>
          <w:rFonts w:eastAsia="Times New Roman" w:cs="Times New Roman"/>
          <w:szCs w:val="24"/>
        </w:rPr>
        <w:t xml:space="preserve">, ρηματικά, αντιμετωπίζεται θετικά. Στην πράξη, βέβαια, έχουμε μείνει αρκετά πίσω. </w:t>
      </w:r>
    </w:p>
    <w:p w14:paraId="1416A24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Οι συνέπειες της ρύπανσης του πλανήτη και της εξάντλησης των φυσικών πόρων είναι κάτι που το βλέπουμε πια απτό μπροστά μας και στο φυσικό πεδίο και στην οικονομία και σε κο</w:t>
      </w:r>
      <w:r>
        <w:rPr>
          <w:rFonts w:eastAsia="Times New Roman" w:cs="Times New Roman"/>
          <w:szCs w:val="24"/>
        </w:rPr>
        <w:t>ινωνικό επίπεδο. Ας μην πάμε μακριά. Στην Ελλάδα του 2016, πέρσι δηλαδή, πληρώσαμε πρόστιμο 34,28 εκατομμύρια ευρώ</w:t>
      </w:r>
      <w:r>
        <w:rPr>
          <w:rFonts w:eastAsia="Times New Roman" w:cs="Times New Roman"/>
          <w:szCs w:val="24"/>
        </w:rPr>
        <w:t>,</w:t>
      </w:r>
      <w:r>
        <w:rPr>
          <w:rFonts w:eastAsia="Times New Roman" w:cs="Times New Roman"/>
          <w:szCs w:val="24"/>
        </w:rPr>
        <w:t xml:space="preserve"> γιατί μας καταδίκασε το Ευρωπαϊκό Δικαστήριο για τους χώρους της ανεξέλεγκτης ταφής και διάθεσης αποβλήτων, για τις ανεξέλεγκτες λεγόμενες χ</w:t>
      </w:r>
      <w:r>
        <w:rPr>
          <w:rFonts w:eastAsia="Times New Roman" w:cs="Times New Roman"/>
          <w:szCs w:val="24"/>
        </w:rPr>
        <w:t>ωματερές. Αυτό το κονδύλι, μάλιστα, των 35 εκατομμυρίων ευρώ σχεδόν</w:t>
      </w:r>
      <w:r>
        <w:rPr>
          <w:rFonts w:eastAsia="Times New Roman" w:cs="Times New Roman"/>
          <w:szCs w:val="24"/>
        </w:rPr>
        <w:t>,</w:t>
      </w:r>
      <w:r>
        <w:rPr>
          <w:rFonts w:eastAsia="Times New Roman" w:cs="Times New Roman"/>
          <w:szCs w:val="24"/>
        </w:rPr>
        <w:t xml:space="preserve"> εκταμιεύθηκε από το ειδικό κονδύλι του Υπουργείου Οικονομικών, το οποίο προορίζε</w:t>
      </w:r>
      <w:r>
        <w:rPr>
          <w:rFonts w:eastAsia="Times New Roman" w:cs="Times New Roman"/>
          <w:szCs w:val="24"/>
        </w:rPr>
        <w:t>ται</w:t>
      </w:r>
      <w:r>
        <w:rPr>
          <w:rFonts w:eastAsia="Times New Roman" w:cs="Times New Roman"/>
          <w:szCs w:val="24"/>
        </w:rPr>
        <w:t xml:space="preserve"> για τις έκτακτες ανάγκες των Υπουργείων. Έτσι, λοιπόν, οι Έλληνες πολίτες χρειάστηκε να πληρώσουν το μά</w:t>
      </w:r>
      <w:r>
        <w:rPr>
          <w:rFonts w:eastAsia="Times New Roman" w:cs="Times New Roman"/>
          <w:szCs w:val="24"/>
        </w:rPr>
        <w:t xml:space="preserve">ρμαρο για την αδιαφορία ορισμένων συμπολιτών μας, για την αδιαφορία κυρίως, θα έλεγα εγώ,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που επί δεκαετίες κάνει τα στραβά μάτια, ενώ όλοι ήξεραν ότι το πρόστιμο θα ερχόταν. </w:t>
      </w:r>
    </w:p>
    <w:p w14:paraId="1416A24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Την ίδια στιγμή που εμείς ακόμα παλεύουμε για τα αυτον</w:t>
      </w:r>
      <w:r>
        <w:rPr>
          <w:rFonts w:eastAsia="Times New Roman" w:cs="Times New Roman"/>
          <w:szCs w:val="24"/>
        </w:rPr>
        <w:t>όητα, θα σας καλούσα να κάνουμε μια μικρή περιήγηση στον κόσμο</w:t>
      </w:r>
      <w:r>
        <w:rPr>
          <w:rFonts w:eastAsia="Times New Roman" w:cs="Times New Roman"/>
          <w:szCs w:val="24"/>
        </w:rPr>
        <w:t>,</w:t>
      </w:r>
      <w:r>
        <w:rPr>
          <w:rFonts w:eastAsia="Times New Roman" w:cs="Times New Roman"/>
          <w:szCs w:val="24"/>
        </w:rPr>
        <w:t xml:space="preserve"> για να δούμε τις καλές πρακτικές άλλων χωρών, ευρωπαϊκών και μη. </w:t>
      </w:r>
    </w:p>
    <w:p w14:paraId="1416A24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να δούμε τη μέθοδο των Σουηδών. Είναι πραγματικά </w:t>
      </w:r>
      <w:r>
        <w:rPr>
          <w:rFonts w:eastAsia="Times New Roman" w:cs="Times New Roman"/>
          <w:szCs w:val="24"/>
        </w:rPr>
        <w:t>«</w:t>
      </w:r>
      <w:r>
        <w:rPr>
          <w:rFonts w:eastAsia="Times New Roman" w:cs="Times New Roman"/>
          <w:szCs w:val="24"/>
        </w:rPr>
        <w:t>δύο σε ένα</w:t>
      </w:r>
      <w:r>
        <w:rPr>
          <w:rFonts w:eastAsia="Times New Roman" w:cs="Times New Roman"/>
          <w:szCs w:val="24"/>
        </w:rPr>
        <w:t>»</w:t>
      </w:r>
      <w:r>
        <w:rPr>
          <w:rFonts w:eastAsia="Times New Roman" w:cs="Times New Roman"/>
          <w:szCs w:val="24"/>
        </w:rPr>
        <w:t xml:space="preserve"> οι Σουηδοί. Δηλαδή και ξεφορτώνονται τα απορρίμματά τους κα</w:t>
      </w:r>
      <w:r>
        <w:rPr>
          <w:rFonts w:eastAsia="Times New Roman" w:cs="Times New Roman"/>
          <w:szCs w:val="24"/>
        </w:rPr>
        <w:t xml:space="preserve">ι μέσω των απορριμμάτων ζεσταίνουν τους κατοίκους των </w:t>
      </w:r>
      <w:proofErr w:type="spellStart"/>
      <w:r>
        <w:rPr>
          <w:rFonts w:eastAsia="Times New Roman" w:cs="Times New Roman"/>
          <w:szCs w:val="24"/>
        </w:rPr>
        <w:t>πόλε</w:t>
      </w:r>
      <w:r>
        <w:rPr>
          <w:rFonts w:eastAsia="Times New Roman" w:cs="Times New Roman"/>
          <w:szCs w:val="24"/>
        </w:rPr>
        <w:t>ώ</w:t>
      </w:r>
      <w:r>
        <w:rPr>
          <w:rFonts w:eastAsia="Times New Roman" w:cs="Times New Roman"/>
          <w:szCs w:val="24"/>
        </w:rPr>
        <w:t>ν</w:t>
      </w:r>
      <w:proofErr w:type="spellEnd"/>
      <w:r>
        <w:rPr>
          <w:rFonts w:eastAsia="Times New Roman" w:cs="Times New Roman"/>
          <w:szCs w:val="24"/>
        </w:rPr>
        <w:t xml:space="preserve"> τους.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ό</w:t>
      </w:r>
      <w:r>
        <w:rPr>
          <w:rFonts w:eastAsia="Times New Roman" w:cs="Times New Roman"/>
          <w:szCs w:val="24"/>
        </w:rPr>
        <w:t>χι μόνο αυτό. Έχουν εξαντλήσει πια τα απορρίμματα και κάνουν και εισαγωγή απορριμμάτων από γειτονικές χώρες, από τη Νορβηγία</w:t>
      </w:r>
      <w:r>
        <w:rPr>
          <w:rFonts w:eastAsia="Times New Roman" w:cs="Times New Roman"/>
          <w:szCs w:val="24"/>
        </w:rPr>
        <w:t>,</w:t>
      </w:r>
      <w:r>
        <w:rPr>
          <w:rFonts w:eastAsia="Times New Roman" w:cs="Times New Roman"/>
          <w:szCs w:val="24"/>
        </w:rPr>
        <w:t xml:space="preserve"> για παράδειγμα, για να ζεσταίνουν τις πόλεις τους. </w:t>
      </w:r>
    </w:p>
    <w:p w14:paraId="1416A24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τη Δανία επίσης δεν χρειάζεται να πω πολλά. Τα είπαμε και </w:t>
      </w:r>
      <w:r>
        <w:rPr>
          <w:rFonts w:eastAsia="Times New Roman" w:cs="Times New Roman"/>
          <w:szCs w:val="24"/>
        </w:rPr>
        <w:t>σ</w:t>
      </w:r>
      <w:r>
        <w:rPr>
          <w:rFonts w:eastAsia="Times New Roman" w:cs="Times New Roman"/>
          <w:szCs w:val="24"/>
        </w:rPr>
        <w:t xml:space="preserve">τις </w:t>
      </w:r>
      <w:r>
        <w:rPr>
          <w:rFonts w:eastAsia="Times New Roman" w:cs="Times New Roman"/>
          <w:szCs w:val="24"/>
        </w:rPr>
        <w:t>ε</w:t>
      </w:r>
      <w:r>
        <w:rPr>
          <w:rFonts w:eastAsia="Times New Roman" w:cs="Times New Roman"/>
          <w:szCs w:val="24"/>
        </w:rPr>
        <w:t>πιτροπές. Η Δανία διαθέτει δεκάδες υπερσύγχρονες μονάδες επεξεργασίας ανακύκλωσης και αποτέφρωσης –κάποιες εξ αυτών σκουπιδιών-</w:t>
      </w:r>
      <w:r>
        <w:rPr>
          <w:rFonts w:eastAsia="Times New Roman" w:cs="Times New Roman"/>
          <w:szCs w:val="24"/>
        </w:rPr>
        <w:t>,</w:t>
      </w:r>
      <w:r>
        <w:rPr>
          <w:rFonts w:eastAsia="Times New Roman" w:cs="Times New Roman"/>
          <w:szCs w:val="24"/>
        </w:rPr>
        <w:t xml:space="preserve"> που και αυτές μετατρέπουν σε ενέργεια και σε θέρμανση τα απορρίμματα. </w:t>
      </w:r>
    </w:p>
    <w:p w14:paraId="1416A25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Ιαπωνία είναι ο παράδεισος των ηλεκτρονικών συσκευών. Οι Ιάπωνες έχουν μετουσιώσει τα πάντα σε ηλεκτρικές και ηλεκτρονικές συσκευές. Τι κάνουν εκεί; Υπάρχει νόμος που υποχρεώνει και </w:t>
      </w:r>
      <w:r>
        <w:rPr>
          <w:rFonts w:eastAsia="Times New Roman" w:cs="Times New Roman"/>
          <w:szCs w:val="24"/>
        </w:rPr>
        <w:t xml:space="preserve">τους κατασκευαστές και τους καταναλωτές να αναλάβουν την ευθύνη για την ανακύκλωση των οικιακών συσκευών τους και καταβάλλουν ένα τέλος ανακύκλωσης. Για παράδειγμα, όταν αποσύρεται μια μικρή τηλεόραση το τέλος είναι 14 ευρώ, για ένα ψυγείο είναι 24 ευρώ. </w:t>
      </w:r>
    </w:p>
    <w:p w14:paraId="1416A25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Στην Ιταλία. Η Ρώμη κάποτε, πριν από όχι πολλά χρόνια, πριν από δύο δεκαετίες, είχε τρομερά προβλήματα με τη διαχείριση των απορριμμάτων της. Είχε πάρα πολλά σκουπίδια. Ήταν μια κατάσταση παρόμοια με αυτή που έχουμε συνηθίσει στις ελληνικές πόλεις. </w:t>
      </w:r>
      <w:r>
        <w:rPr>
          <w:rFonts w:eastAsia="Times New Roman" w:cs="Times New Roman"/>
          <w:szCs w:val="24"/>
        </w:rPr>
        <w:t>Ό</w:t>
      </w:r>
      <w:r>
        <w:rPr>
          <w:rFonts w:eastAsia="Times New Roman" w:cs="Times New Roman"/>
          <w:szCs w:val="24"/>
        </w:rPr>
        <w:t>μως οι</w:t>
      </w:r>
      <w:r>
        <w:rPr>
          <w:rFonts w:eastAsia="Times New Roman" w:cs="Times New Roman"/>
          <w:szCs w:val="24"/>
        </w:rPr>
        <w:t xml:space="preserve"> Ιταλοί έβαλαν κάτω το πρόγραμμα, το σχέδιό τους, και </w:t>
      </w:r>
      <w:r>
        <w:rPr>
          <w:rFonts w:eastAsia="Times New Roman" w:cs="Times New Roman"/>
          <w:szCs w:val="24"/>
        </w:rPr>
        <w:lastRenderedPageBreak/>
        <w:t xml:space="preserve">προχώρησαν έχοντας σε κάθε </w:t>
      </w:r>
      <w:r>
        <w:rPr>
          <w:rFonts w:eastAsia="Times New Roman" w:cs="Times New Roman"/>
          <w:szCs w:val="24"/>
        </w:rPr>
        <w:t>πεντακόσια</w:t>
      </w:r>
      <w:r>
        <w:rPr>
          <w:rFonts w:eastAsia="Times New Roman" w:cs="Times New Roman"/>
          <w:szCs w:val="24"/>
        </w:rPr>
        <w:t xml:space="preserve"> μέτρα τουλάχιστον δύο κάδους ανακύκλωσης, αλλά και πρόστιμο για όποιον πολίτη δεν κάνει διαχωρισμό στο σπίτι του των οργανικών με τα υπόλοιπα απορρίμματα 619 ευρώ. </w:t>
      </w:r>
    </w:p>
    <w:p w14:paraId="1416A25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Άκουσα πολύ σωστά και τον κ. </w:t>
      </w:r>
      <w:proofErr w:type="spellStart"/>
      <w:r>
        <w:rPr>
          <w:rFonts w:eastAsia="Times New Roman" w:cs="Times New Roman"/>
          <w:szCs w:val="24"/>
        </w:rPr>
        <w:t>Αρβανιτίδη</w:t>
      </w:r>
      <w:proofErr w:type="spellEnd"/>
      <w:r>
        <w:rPr>
          <w:rFonts w:eastAsia="Times New Roman" w:cs="Times New Roman"/>
          <w:szCs w:val="24"/>
        </w:rPr>
        <w:t xml:space="preserve"> νωρίτερα να μιλάει για τα παλιά λάστιχα</w:t>
      </w:r>
      <w:r>
        <w:rPr>
          <w:rFonts w:eastAsia="Times New Roman" w:cs="Times New Roman"/>
          <w:szCs w:val="24"/>
        </w:rPr>
        <w:t>,</w:t>
      </w:r>
      <w:r>
        <w:rPr>
          <w:rFonts w:eastAsia="Times New Roman" w:cs="Times New Roman"/>
          <w:szCs w:val="24"/>
        </w:rPr>
        <w:t xml:space="preserve"> που δεν καταλήγουν πουθενά. Να σας θυμίσω ότι πριν από τρία ή τέσσερα  χρόνια, αν δεν κάνω λάθος, στη Δράμα κάποιος </w:t>
      </w:r>
      <w:proofErr w:type="spellStart"/>
      <w:r>
        <w:rPr>
          <w:rFonts w:eastAsia="Times New Roman" w:cs="Times New Roman"/>
          <w:szCs w:val="24"/>
        </w:rPr>
        <w:t>μαντράς</w:t>
      </w:r>
      <w:proofErr w:type="spellEnd"/>
      <w:r>
        <w:rPr>
          <w:rFonts w:eastAsia="Times New Roman" w:cs="Times New Roman"/>
          <w:szCs w:val="24"/>
        </w:rPr>
        <w:t xml:space="preserve"> έκαιγε εκατοντάδες λάστιχα. Κάποια στιγμή που έβρε</w:t>
      </w:r>
      <w:r>
        <w:rPr>
          <w:rFonts w:eastAsia="Times New Roman" w:cs="Times New Roman"/>
          <w:szCs w:val="24"/>
        </w:rPr>
        <w:t xml:space="preserve">ξε, προκλήθηκε τοξικότητα </w:t>
      </w:r>
      <w:r>
        <w:rPr>
          <w:rFonts w:eastAsia="Times New Roman" w:cs="Times New Roman"/>
          <w:szCs w:val="24"/>
        </w:rPr>
        <w:t>κ</w:t>
      </w:r>
      <w:r>
        <w:rPr>
          <w:rFonts w:eastAsia="Times New Roman" w:cs="Times New Roman"/>
          <w:szCs w:val="24"/>
        </w:rPr>
        <w:t>αι δεσμεύθηκαν εκατοντάδες στρέμματα καλλιεργήσιμης γης από την τοξική βροχή που προκλήθηκε από τα λάστιχα. Τι κάνουν, λοιπόν, στον Καναδά; Χρησιμοποιούν τα παλιά λάστιχα για τις παιδικές χαρές, αλλά και τα αναμειγνύουν με την άσ</w:t>
      </w:r>
      <w:r>
        <w:rPr>
          <w:rFonts w:eastAsia="Times New Roman" w:cs="Times New Roman"/>
          <w:szCs w:val="24"/>
        </w:rPr>
        <w:t xml:space="preserve">φαλτο για </w:t>
      </w:r>
      <w:proofErr w:type="spellStart"/>
      <w:r>
        <w:rPr>
          <w:rFonts w:eastAsia="Times New Roman" w:cs="Times New Roman"/>
          <w:szCs w:val="24"/>
        </w:rPr>
        <w:t>επανακατασκευή</w:t>
      </w:r>
      <w:proofErr w:type="spellEnd"/>
      <w:r>
        <w:rPr>
          <w:rFonts w:eastAsia="Times New Roman" w:cs="Times New Roman"/>
          <w:szCs w:val="24"/>
        </w:rPr>
        <w:t xml:space="preserve"> του οδοστρώματος. </w:t>
      </w:r>
    </w:p>
    <w:p w14:paraId="1416A25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Ιδέες, λοιπόν, υπάρχουν πολλές. Και στην Ελλάδα υπάρχουν αρκετές, πολλές θα έλεγα εγώ, αξιόλογες ιδιωτικές επιχειρήσεις, που και τη διαλογή κάνουν και ανακτούν τα υλικά. </w:t>
      </w:r>
      <w:r>
        <w:rPr>
          <w:rFonts w:eastAsia="Times New Roman" w:cs="Times New Roman"/>
          <w:szCs w:val="24"/>
        </w:rPr>
        <w:t>Μ</w:t>
      </w:r>
      <w:r>
        <w:rPr>
          <w:rFonts w:eastAsia="Times New Roman" w:cs="Times New Roman"/>
          <w:szCs w:val="24"/>
        </w:rPr>
        <w:t>άλιστα, κινούνται με μέσο όρο πάνω από το</w:t>
      </w:r>
      <w:r>
        <w:rPr>
          <w:rFonts w:eastAsia="Times New Roman" w:cs="Times New Roman"/>
          <w:szCs w:val="24"/>
        </w:rPr>
        <w:t>υς αντίστοιχους ευρωπαϊκούς όρους στο επίπεδο της ανάκτησης.</w:t>
      </w:r>
    </w:p>
    <w:p w14:paraId="1416A254" w14:textId="77777777" w:rsidR="002F1EDC" w:rsidRDefault="00F01CE6">
      <w:pPr>
        <w:spacing w:line="600" w:lineRule="auto"/>
        <w:ind w:firstLine="720"/>
        <w:jc w:val="both"/>
        <w:rPr>
          <w:rFonts w:eastAsia="Times New Roman"/>
          <w:szCs w:val="24"/>
        </w:rPr>
      </w:pPr>
      <w:r>
        <w:rPr>
          <w:rFonts w:eastAsia="Times New Roman"/>
          <w:szCs w:val="24"/>
        </w:rPr>
        <w:t>Ωστόσο, θα έλεγα ότι σχηματικά, από άποψη πολιτισμού, παιδείας, συνήθειας, εμείς είμαστε στα δέντρα και τρώμε βελανίδια και πετάμε τα σκουπίδια όπου βρούμε κι όχι οι υπόλοιποι Ευρωπαίοι. Τα στατι</w:t>
      </w:r>
      <w:r>
        <w:rPr>
          <w:rFonts w:eastAsia="Times New Roman"/>
          <w:szCs w:val="24"/>
        </w:rPr>
        <w:t xml:space="preserve">στικά δείχνουν την αμείλικτη αλήθεια. Το 2016 στην Ελλάδα ανακυκλώθηκαν 15,81 κιλά ανά κάτοικο, όταν ο ευρωπαϊκός μέσος όρος είναι 110 κιλά. Για σκεφτείτε τη διαφορά. Μόλις το 16% των σκουπιδιών </w:t>
      </w:r>
      <w:r>
        <w:rPr>
          <w:rFonts w:eastAsia="Times New Roman"/>
          <w:szCs w:val="24"/>
        </w:rPr>
        <w:lastRenderedPageBreak/>
        <w:t>μας ανακυκλώνεται, έναντι μέσου όρου Ευρωπαϊκής Ένωσης 27%. Μ</w:t>
      </w:r>
      <w:r>
        <w:rPr>
          <w:rFonts w:eastAsia="Times New Roman"/>
          <w:szCs w:val="24"/>
        </w:rPr>
        <w:t xml:space="preserve">όνο το 3% </w:t>
      </w:r>
      <w:proofErr w:type="spellStart"/>
      <w:r>
        <w:rPr>
          <w:rFonts w:eastAsia="Times New Roman"/>
          <w:szCs w:val="24"/>
        </w:rPr>
        <w:t>λιπασματοποιείται</w:t>
      </w:r>
      <w:proofErr w:type="spellEnd"/>
      <w:r>
        <w:rPr>
          <w:rFonts w:eastAsia="Times New Roman"/>
          <w:szCs w:val="24"/>
        </w:rPr>
        <w:t>, έναντι 15% της Ευρωπαϊκής Ένωσης. Τι να πεις, λοιπόν; Είμαστε πάρα πολύ πίσω και χρειάζονται πολύ περισσότερες κινήσεις.</w:t>
      </w:r>
    </w:p>
    <w:p w14:paraId="1416A255" w14:textId="77777777" w:rsidR="002F1EDC" w:rsidRDefault="00F01CE6">
      <w:pPr>
        <w:spacing w:line="600" w:lineRule="auto"/>
        <w:ind w:firstLine="720"/>
        <w:jc w:val="both"/>
        <w:rPr>
          <w:rFonts w:eastAsia="Times New Roman"/>
          <w:szCs w:val="24"/>
        </w:rPr>
      </w:pPr>
      <w:r>
        <w:rPr>
          <w:rFonts w:eastAsia="Times New Roman"/>
          <w:szCs w:val="24"/>
        </w:rPr>
        <w:t>Προχθές ήμουν στον Βοτανικό, όπου είδα τις ανεξέλεγκτες χωματερές. Θυμάμαι ο Πρόεδρος, ο αγαπητός κ. Κακλα</w:t>
      </w:r>
      <w:r>
        <w:rPr>
          <w:rFonts w:eastAsia="Times New Roman"/>
          <w:szCs w:val="24"/>
        </w:rPr>
        <w:t>μάνης, όταν ήταν Δήμαρχος Αθηναίων είχε θέσει το θέμα ως πρώτη προτεραιότητα και τότε είχε γίνει δουλειά. Είχε σταματήσει και η καύση αυτών των τοξικών 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η Δημοτική Αστυνομία τότε διαρκώς ήλεγχε αυτές τις ανεξέλεγκτες, μικρές, θα έλε</w:t>
      </w:r>
      <w:r>
        <w:rPr>
          <w:rFonts w:eastAsia="Times New Roman"/>
          <w:szCs w:val="24"/>
        </w:rPr>
        <w:t xml:space="preserve">γα, «χημικές βόμβες» πέντε λεπτά από την Ομόνοια. Θα καλούσα, λοιπόν, και τον κ. </w:t>
      </w:r>
      <w:proofErr w:type="spellStart"/>
      <w:r>
        <w:rPr>
          <w:rFonts w:eastAsia="Times New Roman"/>
          <w:szCs w:val="24"/>
        </w:rPr>
        <w:t>Καμίνη</w:t>
      </w:r>
      <w:proofErr w:type="spellEnd"/>
      <w:r>
        <w:rPr>
          <w:rFonts w:eastAsia="Times New Roman"/>
          <w:szCs w:val="24"/>
        </w:rPr>
        <w:t xml:space="preserve"> να πάει στον Βοτανικό κ</w:t>
      </w:r>
      <w:r>
        <w:rPr>
          <w:rFonts w:eastAsia="Times New Roman"/>
          <w:szCs w:val="24"/>
        </w:rPr>
        <w:t>α</w:t>
      </w:r>
      <w:r>
        <w:rPr>
          <w:rFonts w:eastAsia="Times New Roman"/>
          <w:szCs w:val="24"/>
        </w:rPr>
        <w:t>ι</w:t>
      </w:r>
      <w:r>
        <w:rPr>
          <w:rFonts w:eastAsia="Times New Roman"/>
          <w:szCs w:val="24"/>
        </w:rPr>
        <w:t>,</w:t>
      </w:r>
      <w:r>
        <w:rPr>
          <w:rFonts w:eastAsia="Times New Roman"/>
          <w:szCs w:val="24"/>
        </w:rPr>
        <w:t xml:space="preserve"> αν δεν ξέρει πώς να αντιμετωπίσει το πρόβλημα, ας καλέσει μια σύσκεψη -δεν ξέρω με ποιους- με τους ειδικούς</w:t>
      </w:r>
      <w:r>
        <w:rPr>
          <w:rFonts w:eastAsia="Times New Roman"/>
          <w:szCs w:val="24"/>
        </w:rPr>
        <w:t>,</w:t>
      </w:r>
      <w:r>
        <w:rPr>
          <w:rFonts w:eastAsia="Times New Roman"/>
          <w:szCs w:val="24"/>
        </w:rPr>
        <w:t xml:space="preserve"> για να σταματήσει αυτό το περιβα</w:t>
      </w:r>
      <w:r>
        <w:rPr>
          <w:rFonts w:eastAsia="Times New Roman"/>
          <w:szCs w:val="24"/>
        </w:rPr>
        <w:t>λλοντικό έγκλημα πέντε λεπτά απ’ την Ομόνοια.</w:t>
      </w:r>
    </w:p>
    <w:p w14:paraId="1416A256" w14:textId="77777777" w:rsidR="002F1EDC" w:rsidRDefault="00F01CE6">
      <w:pPr>
        <w:spacing w:line="600" w:lineRule="auto"/>
        <w:ind w:firstLine="720"/>
        <w:jc w:val="both"/>
        <w:rPr>
          <w:rFonts w:eastAsia="Times New Roman"/>
          <w:szCs w:val="24"/>
        </w:rPr>
      </w:pPr>
      <w:r>
        <w:rPr>
          <w:rFonts w:eastAsia="Times New Roman"/>
          <w:szCs w:val="24"/>
        </w:rPr>
        <w:t xml:space="preserve">Πάμε παρακάτω. Η περιβαλλοντική υποβάθμιση τύπου Βοτανικού και Ασπροπύργου δεν είναι τόσο μακριά όσο νομίζουμε. Εάν βάλουμε και την αντίστοιχη περιβαλλοντική του Σαρωνικού, θα έλεγα, ότι η Αθήνα, η </w:t>
      </w:r>
      <w:r>
        <w:rPr>
          <w:rFonts w:eastAsia="Times New Roman"/>
          <w:szCs w:val="24"/>
        </w:rPr>
        <w:t>π</w:t>
      </w:r>
      <w:r>
        <w:rPr>
          <w:rFonts w:eastAsia="Times New Roman"/>
          <w:szCs w:val="24"/>
        </w:rPr>
        <w:t xml:space="preserve">ρωτεύουσα, </w:t>
      </w:r>
      <w:r>
        <w:rPr>
          <w:rFonts w:eastAsia="Times New Roman"/>
          <w:szCs w:val="24"/>
        </w:rPr>
        <w:t>το Λεκανοπέδιο γενικότερα βρίσκεται σε έναν κλοιό περιβαλλοντικής απειλής και αυθαιρεσίας.</w:t>
      </w:r>
    </w:p>
    <w:p w14:paraId="1416A257" w14:textId="77777777" w:rsidR="002F1EDC" w:rsidRDefault="00F01CE6">
      <w:pPr>
        <w:spacing w:line="600" w:lineRule="auto"/>
        <w:ind w:firstLine="720"/>
        <w:jc w:val="both"/>
        <w:rPr>
          <w:rFonts w:eastAsia="Times New Roman"/>
          <w:szCs w:val="24"/>
        </w:rPr>
      </w:pPr>
      <w:r>
        <w:rPr>
          <w:rFonts w:eastAsia="Times New Roman"/>
          <w:szCs w:val="24"/>
        </w:rPr>
        <w:t xml:space="preserve">Πάμε να δούμε, τώρα, το σχέδιο νόμου. Εμείς, όπως σας είπαμε και στις </w:t>
      </w:r>
      <w:r>
        <w:rPr>
          <w:rFonts w:eastAsia="Times New Roman"/>
          <w:szCs w:val="24"/>
        </w:rPr>
        <w:t>ε</w:t>
      </w:r>
      <w:r>
        <w:rPr>
          <w:rFonts w:eastAsia="Times New Roman"/>
          <w:szCs w:val="24"/>
        </w:rPr>
        <w:t>πιτροπές, το βρίσκουμε θετικό. Θα ψηφίσουμε θετικά. Θεωρούμε ότι υπάρχουν επιμέρους ενστάσεις,</w:t>
      </w:r>
      <w:r>
        <w:rPr>
          <w:rFonts w:eastAsia="Times New Roman"/>
          <w:szCs w:val="24"/>
        </w:rPr>
        <w:t xml:space="preserve"> τις οποίες θα σας πω και ελπίζω να τις διορθώσετε, αλλά, όπως και </w:t>
      </w:r>
      <w:r>
        <w:rPr>
          <w:rFonts w:eastAsia="Times New Roman"/>
          <w:szCs w:val="24"/>
        </w:rPr>
        <w:lastRenderedPageBreak/>
        <w:t xml:space="preserve">να το κάνουμε, υπάρχει ένας </w:t>
      </w:r>
      <w:proofErr w:type="spellStart"/>
      <w:r>
        <w:rPr>
          <w:rFonts w:eastAsia="Times New Roman"/>
          <w:szCs w:val="24"/>
        </w:rPr>
        <w:t>εξορθολογισμός</w:t>
      </w:r>
      <w:proofErr w:type="spellEnd"/>
      <w:r>
        <w:rPr>
          <w:rFonts w:eastAsia="Times New Roman"/>
          <w:szCs w:val="24"/>
        </w:rPr>
        <w:t xml:space="preserve"> των συστημάτων ορθολογικής διαχείρισης. Θα έλεγα ότι βασίζεστε -και καλά κάνετε- και στη δουλειά προηγούμενων ετών, προηγούμενων κυβερνήσεων και</w:t>
      </w:r>
      <w:r>
        <w:rPr>
          <w:rFonts w:eastAsia="Times New Roman"/>
          <w:szCs w:val="24"/>
        </w:rPr>
        <w:t>,</w:t>
      </w:r>
      <w:r>
        <w:rPr>
          <w:rFonts w:eastAsia="Times New Roman"/>
          <w:szCs w:val="24"/>
        </w:rPr>
        <w:t xml:space="preserve"> </w:t>
      </w:r>
      <w:r>
        <w:rPr>
          <w:rFonts w:eastAsia="Times New Roman"/>
          <w:szCs w:val="24"/>
        </w:rPr>
        <w:t xml:space="preserve">επιτέλους, μπαίνουν και κάποιοι κανόνες σοβαροί και πρακτικοί και ρεαλιστικοί στη λειτουργία των φορέων των ΣΣΕΔ, των </w:t>
      </w:r>
      <w:r>
        <w:rPr>
          <w:rFonts w:eastAsia="Times New Roman"/>
          <w:szCs w:val="24"/>
        </w:rPr>
        <w:t>σ</w:t>
      </w:r>
      <w:r>
        <w:rPr>
          <w:rFonts w:eastAsia="Times New Roman"/>
          <w:szCs w:val="24"/>
        </w:rPr>
        <w:t xml:space="preserve">υστημάτων </w:t>
      </w:r>
      <w:r>
        <w:rPr>
          <w:rFonts w:eastAsia="Times New Roman"/>
          <w:szCs w:val="24"/>
        </w:rPr>
        <w:t>ε</w:t>
      </w:r>
      <w:r>
        <w:rPr>
          <w:rFonts w:eastAsia="Times New Roman"/>
          <w:szCs w:val="24"/>
        </w:rPr>
        <w:t xml:space="preserve">ναλλακτικής </w:t>
      </w:r>
      <w:r>
        <w:rPr>
          <w:rFonts w:eastAsia="Times New Roman"/>
          <w:szCs w:val="24"/>
        </w:rPr>
        <w:t>δ</w:t>
      </w:r>
      <w:r>
        <w:rPr>
          <w:rFonts w:eastAsia="Times New Roman"/>
          <w:szCs w:val="24"/>
        </w:rPr>
        <w:t>ιαχείρισης, όπως η υιοθέτηση κανονισμών λειτουργίας. Το θεωρώ αυτό εκ των ων ουκ άνευ.</w:t>
      </w:r>
    </w:p>
    <w:p w14:paraId="1416A258" w14:textId="77777777" w:rsidR="002F1EDC" w:rsidRDefault="00F01CE6">
      <w:pPr>
        <w:spacing w:line="600" w:lineRule="auto"/>
        <w:ind w:firstLine="720"/>
        <w:jc w:val="both"/>
        <w:rPr>
          <w:rFonts w:eastAsia="Times New Roman"/>
          <w:szCs w:val="24"/>
        </w:rPr>
      </w:pPr>
      <w:r>
        <w:rPr>
          <w:rFonts w:eastAsia="Times New Roman"/>
          <w:szCs w:val="24"/>
        </w:rPr>
        <w:t>Η λειτουργία του Ηλεκτρονι</w:t>
      </w:r>
      <w:r>
        <w:rPr>
          <w:rFonts w:eastAsia="Times New Roman"/>
          <w:szCs w:val="24"/>
        </w:rPr>
        <w:t>κού Εθνικού Μητρώου Παραγωγών Αποβλήτων είναι θετικό στοιχείο, διότι χωρίς αυτό σε ποια βάση θα κινηθείς στην πληροφόρηση στοιχείων; Τι στατιστική αποτίμηση θα κάνεις και τι έλεγχο θα κάνεις, εάν δεν υπάρχει αυτή ακριβώς η καταγραφή των παραγωγών; Όπως, επ</w:t>
      </w:r>
      <w:r>
        <w:rPr>
          <w:rFonts w:eastAsia="Times New Roman"/>
          <w:szCs w:val="24"/>
        </w:rPr>
        <w:t xml:space="preserve">ίσης, θετική είναι και η πρόβλεψη των αρχών </w:t>
      </w:r>
      <w:r>
        <w:rPr>
          <w:rFonts w:eastAsia="Times New Roman"/>
          <w:szCs w:val="24"/>
        </w:rPr>
        <w:t>Δ</w:t>
      </w:r>
      <w:r>
        <w:rPr>
          <w:rFonts w:eastAsia="Times New Roman"/>
          <w:szCs w:val="24"/>
        </w:rPr>
        <w:t xml:space="preserve">ημοσίου </w:t>
      </w:r>
      <w:r>
        <w:rPr>
          <w:rFonts w:eastAsia="Times New Roman"/>
          <w:szCs w:val="24"/>
        </w:rPr>
        <w:t>Δ</w:t>
      </w:r>
      <w:r>
        <w:rPr>
          <w:rFonts w:eastAsia="Times New Roman"/>
          <w:szCs w:val="24"/>
        </w:rPr>
        <w:t>ικαίου που ισχύουν για τις δημόσιες συμβάσεις, αναφορικά με τη λειτουργία των ΣΣΕΔ. Θετικό αυτό, κύριε Υπουργέ.</w:t>
      </w:r>
    </w:p>
    <w:p w14:paraId="1416A259" w14:textId="77777777" w:rsidR="002F1EDC" w:rsidRDefault="00F01CE6">
      <w:pPr>
        <w:spacing w:line="600" w:lineRule="auto"/>
        <w:ind w:firstLine="720"/>
        <w:jc w:val="both"/>
        <w:rPr>
          <w:rFonts w:eastAsia="Times New Roman"/>
          <w:szCs w:val="24"/>
        </w:rPr>
      </w:pPr>
      <w:r>
        <w:rPr>
          <w:rFonts w:eastAsia="Times New Roman"/>
          <w:szCs w:val="24"/>
        </w:rPr>
        <w:t xml:space="preserve">Οι ποσοτικοί στόχοι για την ανακύκλωση πιστεύω ότι θα πρέπει να αναθεωρούνται και να </w:t>
      </w:r>
      <w:proofErr w:type="spellStart"/>
      <w:r>
        <w:rPr>
          <w:rFonts w:eastAsia="Times New Roman"/>
          <w:szCs w:val="24"/>
        </w:rPr>
        <w:t>επικα</w:t>
      </w:r>
      <w:r>
        <w:rPr>
          <w:rFonts w:eastAsia="Times New Roman"/>
          <w:szCs w:val="24"/>
        </w:rPr>
        <w:t>ιροποιούνται</w:t>
      </w:r>
      <w:proofErr w:type="spellEnd"/>
      <w:r>
        <w:rPr>
          <w:rFonts w:eastAsia="Times New Roman"/>
          <w:szCs w:val="24"/>
        </w:rPr>
        <w:t xml:space="preserve"> διαρκώς. Ενώ από τη μια είναι θετικό, βεβαίως, ότι οι δήμοι αναλαμβάνουν ή, εν πάση </w:t>
      </w:r>
      <w:proofErr w:type="spellStart"/>
      <w:r>
        <w:rPr>
          <w:rFonts w:eastAsia="Times New Roman"/>
          <w:szCs w:val="24"/>
        </w:rPr>
        <w:t>περιπτώσει</w:t>
      </w:r>
      <w:proofErr w:type="spellEnd"/>
      <w:r>
        <w:rPr>
          <w:rFonts w:eastAsia="Times New Roman"/>
          <w:szCs w:val="24"/>
        </w:rPr>
        <w:t>, τους δίνεται ένας ρόλος παραπάνω για την ανακύκλωση και τη δυνατότητά τους να καταρτίζουν και να εφαρμόζουν αυτοτελώς την οργάνωση και τη διαχείρισ</w:t>
      </w:r>
      <w:r>
        <w:rPr>
          <w:rFonts w:eastAsia="Times New Roman"/>
          <w:szCs w:val="24"/>
        </w:rPr>
        <w:t>η των δημοτικών τους αποβλήτων, φοβάμαι ότι κάποιοι από τους δήμους δεν θα τα καταφέρουν. Δεν έχουν ούτε την τεχνογνωσία ούτε το υπόβαθρο. Εκεί χρειάζονται βοήθεια από την κεντρική διοίκηση.</w:t>
      </w:r>
    </w:p>
    <w:p w14:paraId="1416A25A" w14:textId="77777777" w:rsidR="002F1EDC" w:rsidRDefault="00F01CE6">
      <w:pPr>
        <w:spacing w:line="600" w:lineRule="auto"/>
        <w:ind w:firstLine="720"/>
        <w:jc w:val="both"/>
        <w:rPr>
          <w:rFonts w:eastAsia="Times New Roman"/>
          <w:szCs w:val="24"/>
        </w:rPr>
      </w:pPr>
      <w:r>
        <w:rPr>
          <w:rFonts w:eastAsia="Times New Roman"/>
          <w:szCs w:val="24"/>
        </w:rPr>
        <w:lastRenderedPageBreak/>
        <w:t>Για εμάς η αρχή της διευρυμένης ευθύνης του παραγωγού θα έπρεπε ν</w:t>
      </w:r>
      <w:r>
        <w:rPr>
          <w:rFonts w:eastAsia="Times New Roman"/>
          <w:szCs w:val="24"/>
        </w:rPr>
        <w:t>α επεκτείνεται όχι μόνο στους παραγωγούς συσκευασιών, αλλά και στα άλλα προϊόντα, όπως κατονομάζονται στο άρθρο 2.</w:t>
      </w:r>
    </w:p>
    <w:p w14:paraId="1416A25B" w14:textId="77777777" w:rsidR="002F1EDC" w:rsidRDefault="00F01CE6">
      <w:pPr>
        <w:spacing w:line="600" w:lineRule="auto"/>
        <w:ind w:firstLine="720"/>
        <w:jc w:val="both"/>
        <w:rPr>
          <w:rFonts w:eastAsia="Times New Roman"/>
          <w:szCs w:val="24"/>
        </w:rPr>
      </w:pPr>
      <w:r>
        <w:rPr>
          <w:rFonts w:eastAsia="Times New Roman"/>
          <w:szCs w:val="24"/>
        </w:rPr>
        <w:t xml:space="preserve">Θα σας αναφέρω κάποιες άλλες ενστάσεις, όπως για το άρθρο 4 παράγραφος 3, που λέει ότι η ιδιότητα του μετόχου ή εταίρου φορέα του ΣΣΕΔ είναι </w:t>
      </w:r>
      <w:r>
        <w:rPr>
          <w:rFonts w:eastAsia="Times New Roman"/>
          <w:szCs w:val="24"/>
        </w:rPr>
        <w:t>ασυμβίβαστη με την ιδιότητα του μετόχου ή μέλους του οργάνου διοίκησης επιχείρησης</w:t>
      </w:r>
      <w:r>
        <w:rPr>
          <w:rFonts w:eastAsia="Times New Roman"/>
          <w:szCs w:val="24"/>
        </w:rPr>
        <w:t>,</w:t>
      </w:r>
      <w:r>
        <w:rPr>
          <w:rFonts w:eastAsia="Times New Roman"/>
          <w:szCs w:val="24"/>
        </w:rPr>
        <w:t xml:space="preserve"> η οποία εκτελεί εργασίες επεξεργασίας συλλογής αποβλήτων. Εγώ θα έλεγα ότι είναι στενόμυαλη αυτή η διάταξη. Γιατί να το περιορίσουμε; Κάλλιστα μια επιχείρηση θα μπορούσε να</w:t>
      </w:r>
      <w:r>
        <w:rPr>
          <w:rFonts w:eastAsia="Times New Roman"/>
          <w:szCs w:val="24"/>
        </w:rPr>
        <w:t xml:space="preserve"> προβαίνει και στον ρόλο που περιγράφεται στη διάταξη αλλά και στην επαναχρησιμοποίηση αυτών των υλικών και την ένταξή τους στη λεγόμενη κυκλική οικονομία. Όλοι προσπαθούμε και αυτό το σχέδιο νόμου θέτει ως μια πρώτη, θα έλεγα, βάση την προώθηση της κυκλικ</w:t>
      </w:r>
      <w:r>
        <w:rPr>
          <w:rFonts w:eastAsia="Times New Roman"/>
          <w:szCs w:val="24"/>
        </w:rPr>
        <w:t>ής οικονομίας. Εδώ θα έλεγα ότι το άρθρο 4 παράγραφος 3 την περιορίζει, τη στενεύει.</w:t>
      </w:r>
    </w:p>
    <w:p w14:paraId="1416A25C" w14:textId="77777777" w:rsidR="002F1EDC" w:rsidRDefault="00F01CE6">
      <w:pPr>
        <w:spacing w:line="600" w:lineRule="auto"/>
        <w:ind w:firstLine="720"/>
        <w:jc w:val="both"/>
        <w:rPr>
          <w:rFonts w:eastAsia="Times New Roman"/>
          <w:szCs w:val="24"/>
        </w:rPr>
      </w:pPr>
      <w:r>
        <w:rPr>
          <w:rFonts w:eastAsia="Times New Roman"/>
          <w:szCs w:val="24"/>
        </w:rPr>
        <w:t xml:space="preserve">Επίσης, ο περιορισμός του κόστους των διοικητικών εξόδων των φορέων ΣΣΕΔ στο 10% των εσόδων θα έλεγα ότι είναι περιοριστικός, θα έλεγα ότι είναι προβληματικός. Επισημάνθηκε και από τους φορείς στη δεύτερη συνεδρίαση της </w:t>
      </w:r>
      <w:r>
        <w:rPr>
          <w:rFonts w:eastAsia="Times New Roman"/>
          <w:szCs w:val="24"/>
        </w:rPr>
        <w:t>ε</w:t>
      </w:r>
      <w:r>
        <w:rPr>
          <w:rFonts w:eastAsia="Times New Roman"/>
          <w:szCs w:val="24"/>
        </w:rPr>
        <w:t>πιτροπής. Δεν επαρκεί το ποσοστό αυ</w:t>
      </w:r>
      <w:r>
        <w:rPr>
          <w:rFonts w:eastAsia="Times New Roman"/>
          <w:szCs w:val="24"/>
        </w:rPr>
        <w:t>τό για κάποιους φορείς. Για κάποιους ενδεχομένως να είναι αρκετό, αλλά για κάποιους άλλους όχι.</w:t>
      </w:r>
    </w:p>
    <w:p w14:paraId="1416A25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Γιατί να τους περιορίσουμε και να μην τους αφήσουμε με ρεαλιστική βάση να επισημάνουν ποιο είναι το πραγματικό ποσοστό των διοικητικών τους εξόδων και </w:t>
      </w:r>
      <w:r>
        <w:rPr>
          <w:rFonts w:eastAsia="Times New Roman" w:cs="Times New Roman"/>
          <w:szCs w:val="24"/>
        </w:rPr>
        <w:lastRenderedPageBreak/>
        <w:t>αντιστοίχ</w:t>
      </w:r>
      <w:r>
        <w:rPr>
          <w:rFonts w:eastAsia="Times New Roman" w:cs="Times New Roman"/>
          <w:szCs w:val="24"/>
        </w:rPr>
        <w:t xml:space="preserve">ως να κινηθούν; Θα έλεγα, δηλαδή, ότι είναι αντιπαραγωγικό αυτό το ποσοστό, αυτό το ταβάνι. </w:t>
      </w:r>
    </w:p>
    <w:p w14:paraId="1416A25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Τώρα για το </w:t>
      </w:r>
      <w:r>
        <w:rPr>
          <w:rFonts w:eastAsia="Times New Roman" w:cs="Times New Roman"/>
          <w:szCs w:val="24"/>
        </w:rPr>
        <w:t>Σ</w:t>
      </w:r>
      <w:r>
        <w:rPr>
          <w:rFonts w:eastAsia="Times New Roman" w:cs="Times New Roman"/>
          <w:szCs w:val="24"/>
        </w:rPr>
        <w:t xml:space="preserve">υλλογικό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Ε</w:t>
      </w:r>
      <w:r>
        <w:rPr>
          <w:rFonts w:eastAsia="Times New Roman" w:cs="Times New Roman"/>
          <w:szCs w:val="24"/>
        </w:rPr>
        <w:t xml:space="preserve">ναλλακτικής </w:t>
      </w:r>
      <w:r>
        <w:rPr>
          <w:rFonts w:eastAsia="Times New Roman" w:cs="Times New Roman"/>
          <w:szCs w:val="24"/>
        </w:rPr>
        <w:t>Δ</w:t>
      </w:r>
      <w:r>
        <w:rPr>
          <w:rFonts w:eastAsia="Times New Roman" w:cs="Times New Roman"/>
          <w:szCs w:val="24"/>
        </w:rPr>
        <w:t xml:space="preserve">ιαχείρισης </w:t>
      </w:r>
      <w:r>
        <w:rPr>
          <w:rFonts w:eastAsia="Times New Roman" w:cs="Times New Roman"/>
          <w:szCs w:val="24"/>
        </w:rPr>
        <w:t>Α</w:t>
      </w:r>
      <w:r>
        <w:rPr>
          <w:rFonts w:eastAsia="Times New Roman" w:cs="Times New Roman"/>
          <w:szCs w:val="24"/>
        </w:rPr>
        <w:t xml:space="preserve">ποβλήτων </w:t>
      </w:r>
      <w:r>
        <w:rPr>
          <w:rFonts w:eastAsia="Times New Roman" w:cs="Times New Roman"/>
          <w:szCs w:val="24"/>
        </w:rPr>
        <w:t>Ε</w:t>
      </w:r>
      <w:r>
        <w:rPr>
          <w:rFonts w:eastAsia="Times New Roman" w:cs="Times New Roman"/>
          <w:szCs w:val="24"/>
        </w:rPr>
        <w:t xml:space="preserve">κσκαφών, </w:t>
      </w:r>
      <w:r>
        <w:rPr>
          <w:rFonts w:eastAsia="Times New Roman" w:cs="Times New Roman"/>
          <w:szCs w:val="24"/>
        </w:rPr>
        <w:t>Κ</w:t>
      </w:r>
      <w:r>
        <w:rPr>
          <w:rFonts w:eastAsia="Times New Roman" w:cs="Times New Roman"/>
          <w:szCs w:val="24"/>
        </w:rPr>
        <w:t xml:space="preserve">ατασκευών και </w:t>
      </w:r>
      <w:r>
        <w:rPr>
          <w:rFonts w:eastAsia="Times New Roman" w:cs="Times New Roman"/>
          <w:szCs w:val="24"/>
        </w:rPr>
        <w:t>Κ</w:t>
      </w:r>
      <w:r>
        <w:rPr>
          <w:rFonts w:eastAsia="Times New Roman" w:cs="Times New Roman"/>
          <w:szCs w:val="24"/>
        </w:rPr>
        <w:t xml:space="preserve">ατεδαφίσεων. Εδώ έχουμε την αρχή «ο </w:t>
      </w:r>
      <w:proofErr w:type="spellStart"/>
      <w:r>
        <w:rPr>
          <w:rFonts w:eastAsia="Times New Roman" w:cs="Times New Roman"/>
          <w:szCs w:val="24"/>
        </w:rPr>
        <w:t>ρυπαίνων</w:t>
      </w:r>
      <w:proofErr w:type="spellEnd"/>
      <w:r>
        <w:rPr>
          <w:rFonts w:eastAsia="Times New Roman" w:cs="Times New Roman"/>
          <w:szCs w:val="24"/>
        </w:rPr>
        <w:t xml:space="preserve"> πληρώνει» και όχι την αρχή </w:t>
      </w:r>
      <w:r>
        <w:rPr>
          <w:rFonts w:eastAsia="Times New Roman" w:cs="Times New Roman"/>
          <w:szCs w:val="24"/>
        </w:rPr>
        <w:t xml:space="preserve">της διευρυμένης ευθύνης του παραγωγού. Αν σκεφτεί κανείς όλους αυτούς τους χώρους που πάνε και πετάνε τα μπάζα, θα έλεγε κανείς ότι μάλλον είναι κι αυτή η διάταξη περιοριστική και δεν θα καταφέρει και πολλά. Εμείς λέμε να διευρυνθεί η ευθύνη. Να μην είναι </w:t>
      </w:r>
      <w:r>
        <w:rPr>
          <w:rFonts w:eastAsia="Times New Roman" w:cs="Times New Roman"/>
          <w:szCs w:val="24"/>
        </w:rPr>
        <w:t xml:space="preserve">μόνο «ο </w:t>
      </w:r>
      <w:proofErr w:type="spellStart"/>
      <w:r>
        <w:rPr>
          <w:rFonts w:eastAsia="Times New Roman" w:cs="Times New Roman"/>
          <w:szCs w:val="24"/>
        </w:rPr>
        <w:t>ρυπαίνων</w:t>
      </w:r>
      <w:proofErr w:type="spellEnd"/>
      <w:r>
        <w:rPr>
          <w:rFonts w:eastAsia="Times New Roman" w:cs="Times New Roman"/>
          <w:szCs w:val="24"/>
        </w:rPr>
        <w:t xml:space="preserve"> πληρώνει»</w:t>
      </w:r>
      <w:r>
        <w:rPr>
          <w:rFonts w:eastAsia="Times New Roman" w:cs="Times New Roman"/>
          <w:szCs w:val="24"/>
        </w:rPr>
        <w:t>,</w:t>
      </w:r>
      <w:r>
        <w:rPr>
          <w:rFonts w:eastAsia="Times New Roman" w:cs="Times New Roman"/>
          <w:szCs w:val="24"/>
        </w:rPr>
        <w:t xml:space="preserve"> γιατί άντε βρες τον και άντε </w:t>
      </w:r>
      <w:proofErr w:type="spellStart"/>
      <w:r>
        <w:rPr>
          <w:rFonts w:eastAsia="Times New Roman" w:cs="Times New Roman"/>
          <w:szCs w:val="24"/>
        </w:rPr>
        <w:t>πιάσ</w:t>
      </w:r>
      <w:proofErr w:type="spellEnd"/>
      <w:r>
        <w:rPr>
          <w:rFonts w:eastAsia="Times New Roman" w:cs="Times New Roman"/>
          <w:szCs w:val="24"/>
        </w:rPr>
        <w:t>’ τον πο</w:t>
      </w:r>
      <w:r>
        <w:rPr>
          <w:rFonts w:eastAsia="Times New Roman" w:cs="Times New Roman"/>
          <w:szCs w:val="24"/>
        </w:rPr>
        <w:t>ύ</w:t>
      </w:r>
      <w:r>
        <w:rPr>
          <w:rFonts w:eastAsia="Times New Roman" w:cs="Times New Roman"/>
          <w:szCs w:val="24"/>
        </w:rPr>
        <w:t xml:space="preserve"> πηγαίνει τώρα</w:t>
      </w:r>
      <w:r>
        <w:rPr>
          <w:rFonts w:eastAsia="Times New Roman" w:cs="Times New Roman"/>
          <w:szCs w:val="24"/>
        </w:rPr>
        <w:t>,</w:t>
      </w:r>
      <w:r>
        <w:rPr>
          <w:rFonts w:eastAsia="Times New Roman" w:cs="Times New Roman"/>
          <w:szCs w:val="24"/>
        </w:rPr>
        <w:t xml:space="preserve"> σε ποιο βουνό, σε ποια χαράδρα και τα πετάει. Να έχουμε την ευθύνη του παραγωγού διευρυμένη και σ’ αυτό το σημείο. </w:t>
      </w:r>
    </w:p>
    <w:p w14:paraId="1416A25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διάταξη της παραγράφου 6, του άρθρου 4β αφορά στην τ</w:t>
      </w:r>
      <w:r>
        <w:rPr>
          <w:rFonts w:eastAsia="Times New Roman" w:cs="Times New Roman"/>
          <w:szCs w:val="24"/>
        </w:rPr>
        <w:t>ρίμηνη προθεσμία στον ΕΟΑΝ να απαντήσει και να χορηγήσει έγκριση ή όχι σε ΑΣΕΔ ή ΣΣΕΔ. Μετά την παρέλευση αυτού του χρονικού διαστήματος λέει ο νόμος ότι θα πρέπει να θεωρείται εγκεκριμένο. Θα έλεγα ότι είναι προβληματική αυτή η διάταξη. Πρέπει ο ΕΟΑΝ να α</w:t>
      </w:r>
      <w:r>
        <w:rPr>
          <w:rFonts w:eastAsia="Times New Roman" w:cs="Times New Roman"/>
          <w:szCs w:val="24"/>
        </w:rPr>
        <w:t xml:space="preserve">σκεί ελεγκτικό και εγκριτικό ρόλο, ρυθμιστικό, εποπτικό στην αγορά των </w:t>
      </w:r>
      <w:r>
        <w:rPr>
          <w:rFonts w:eastAsia="Times New Roman" w:cs="Times New Roman"/>
          <w:szCs w:val="24"/>
        </w:rPr>
        <w:t>σ</w:t>
      </w:r>
      <w:r>
        <w:rPr>
          <w:rFonts w:eastAsia="Times New Roman" w:cs="Times New Roman"/>
          <w:szCs w:val="24"/>
        </w:rPr>
        <w:t xml:space="preserve">υστημάτων εναλλακτικής διαχείρισης. </w:t>
      </w:r>
    </w:p>
    <w:p w14:paraId="1416A26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σοβαρές επιφυλάξεις διατηρούμε για την ικανότητα των ΟΤΑ α</w:t>
      </w:r>
      <w:r>
        <w:rPr>
          <w:rFonts w:eastAsia="Times New Roman" w:cs="Times New Roman"/>
          <w:szCs w:val="24"/>
        </w:rPr>
        <w:t>΄</w:t>
      </w:r>
      <w:r>
        <w:rPr>
          <w:rFonts w:eastAsia="Times New Roman" w:cs="Times New Roman"/>
          <w:szCs w:val="24"/>
        </w:rPr>
        <w:t xml:space="preserve"> βαθμού, όπως σας είπα και νωρίτερα, να ανταποκριθούν. Είναι διαπιστωμένη η αργή</w:t>
      </w:r>
      <w:r>
        <w:rPr>
          <w:rFonts w:eastAsia="Times New Roman" w:cs="Times New Roman"/>
          <w:szCs w:val="24"/>
        </w:rPr>
        <w:t xml:space="preserve"> προσαρμογή των δήμων. Εδώ έχουμε αρκετούς Βουλευτές οι οποίοι ήταν δήμαρχοι. </w:t>
      </w:r>
      <w:r>
        <w:rPr>
          <w:rFonts w:eastAsia="Times New Roman" w:cs="Times New Roman"/>
          <w:szCs w:val="24"/>
        </w:rPr>
        <w:lastRenderedPageBreak/>
        <w:t>Κάποιοι τα κατάφεραν, κάποιοι θα σας μιλήσουν για τις αδυναμίες που αντιμετώπισαν</w:t>
      </w:r>
      <w:r>
        <w:rPr>
          <w:rFonts w:eastAsia="Times New Roman" w:cs="Times New Roman"/>
          <w:szCs w:val="24"/>
        </w:rPr>
        <w:t>,</w:t>
      </w:r>
      <w:r>
        <w:rPr>
          <w:rFonts w:eastAsia="Times New Roman" w:cs="Times New Roman"/>
          <w:szCs w:val="24"/>
        </w:rPr>
        <w:t xml:space="preserve"> λόγω έλλειψης πόρων</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αλλά </w:t>
      </w:r>
      <w:r>
        <w:rPr>
          <w:rFonts w:eastAsia="Times New Roman" w:cs="Times New Roman"/>
          <w:szCs w:val="24"/>
        </w:rPr>
        <w:t>και</w:t>
      </w:r>
      <w:r>
        <w:rPr>
          <w:rFonts w:eastAsia="Times New Roman" w:cs="Times New Roman"/>
          <w:szCs w:val="24"/>
        </w:rPr>
        <w:t xml:space="preserve"> τεχνογνωσίας και ικανού προσωπικού να ανταποκριθεί σε υψη</w:t>
      </w:r>
      <w:r>
        <w:rPr>
          <w:rFonts w:eastAsia="Times New Roman" w:cs="Times New Roman"/>
          <w:szCs w:val="24"/>
        </w:rPr>
        <w:t>λότερου επιπέδου συνθήκες αποτελεσματικής δουλειάς, μελέτες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Τα στοιχεία που παρουσιάστηκαν στη διαδημοτική συνεδρίαση του ΕΣΔΝΑ</w:t>
      </w:r>
      <w:r>
        <w:rPr>
          <w:rFonts w:eastAsia="Times New Roman" w:cs="Times New Roman"/>
          <w:szCs w:val="24"/>
        </w:rPr>
        <w:t>,</w:t>
      </w:r>
      <w:r>
        <w:rPr>
          <w:rFonts w:eastAsia="Times New Roman" w:cs="Times New Roman"/>
          <w:szCs w:val="24"/>
        </w:rPr>
        <w:t xml:space="preserve"> που διαχειρίζεται τη χωματερή στη Φυλή</w:t>
      </w:r>
      <w:r>
        <w:rPr>
          <w:rFonts w:eastAsia="Times New Roman" w:cs="Times New Roman"/>
          <w:szCs w:val="24"/>
        </w:rPr>
        <w:t>,</w:t>
      </w:r>
      <w:r>
        <w:rPr>
          <w:rFonts w:eastAsia="Times New Roman" w:cs="Times New Roman"/>
          <w:szCs w:val="24"/>
        </w:rPr>
        <w:t xml:space="preserve"> θα έλεγα ότι ήταν αρκετά παραστατικά γι’ αυτό που σας λέω. Δηλαδή, από τους </w:t>
      </w:r>
      <w:r>
        <w:rPr>
          <w:rFonts w:eastAsia="Times New Roman" w:cs="Times New Roman"/>
          <w:szCs w:val="24"/>
        </w:rPr>
        <w:t>εξήντα έξι συνεργαζόμενους δήμους οι τριάντα εννιά αύξησαν τις ποσότητες απορριμμάτων και μόλις είκοσι ε</w:t>
      </w:r>
      <w:r>
        <w:rPr>
          <w:rFonts w:eastAsia="Times New Roman" w:cs="Times New Roman"/>
          <w:szCs w:val="24"/>
        </w:rPr>
        <w:t>π</w:t>
      </w:r>
      <w:r>
        <w:rPr>
          <w:rFonts w:eastAsia="Times New Roman" w:cs="Times New Roman"/>
          <w:szCs w:val="24"/>
        </w:rPr>
        <w:t xml:space="preserve">τά κατάφεραν μια μικρή μείωση. </w:t>
      </w:r>
    </w:p>
    <w:p w14:paraId="1416A26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εθνική πολιτική για τα απόβλητα αποτελεί μέρος της πολιτικής για τη βιώσιμη ανάπτυξη μι</w:t>
      </w:r>
      <w:r>
        <w:rPr>
          <w:rFonts w:eastAsia="Times New Roman" w:cs="Times New Roman"/>
          <w:szCs w:val="24"/>
        </w:rPr>
        <w:t>ας χώρας. Αποτελεί το βασικό επίσης, θα έλεγα</w:t>
      </w:r>
      <w:r>
        <w:rPr>
          <w:rFonts w:eastAsia="Times New Roman" w:cs="Times New Roman"/>
          <w:szCs w:val="24"/>
        </w:rPr>
        <w:t>,</w:t>
      </w:r>
      <w:r>
        <w:rPr>
          <w:rFonts w:eastAsia="Times New Roman" w:cs="Times New Roman"/>
          <w:szCs w:val="24"/>
        </w:rPr>
        <w:t xml:space="preserve"> εργαλείο για την προστασία του περιβάλλοντος. Αποτελεί μια εξαιρετική ευκαιρία να εκπαιδεύσεις τους πολίτες όχι μόνο σε θέματα συμπεριφοράς έναντι του περιβάλλοντος</w:t>
      </w:r>
      <w:r>
        <w:rPr>
          <w:rFonts w:eastAsia="Times New Roman" w:cs="Times New Roman"/>
          <w:szCs w:val="24"/>
        </w:rPr>
        <w:t>,</w:t>
      </w:r>
      <w:r>
        <w:rPr>
          <w:rFonts w:eastAsia="Times New Roman" w:cs="Times New Roman"/>
          <w:szCs w:val="24"/>
        </w:rPr>
        <w:t xml:space="preserve"> αλλά και υγείας έναντι του εαυτού τους. Η β</w:t>
      </w:r>
      <w:r>
        <w:rPr>
          <w:rFonts w:eastAsia="Times New Roman" w:cs="Times New Roman"/>
          <w:szCs w:val="24"/>
        </w:rPr>
        <w:t>ιώσιμη κατανάλωση και παραγωγή δημιουργεί ευκαιρίες σε εκείνους που είναι υπόχρεοι να μετατρέπουν τις περιβαλλοντικές προκλήσεις σε οικονομικές ευκαιρίες με καλύτερους όρους για τους καταναλωτές. Αν βελτιώσουμε τις επιδόσεις στη διαχείριση των αποβλήτων -θ</w:t>
      </w:r>
      <w:r>
        <w:rPr>
          <w:rFonts w:eastAsia="Times New Roman" w:cs="Times New Roman"/>
          <w:szCs w:val="24"/>
        </w:rPr>
        <w:t>εωρώ ότι υπάρχει ένα καλό βήμα εδώ-</w:t>
      </w:r>
      <w:r>
        <w:rPr>
          <w:rFonts w:eastAsia="Times New Roman" w:cs="Times New Roman"/>
          <w:szCs w:val="24"/>
        </w:rPr>
        <w:t>,</w:t>
      </w:r>
      <w:r>
        <w:rPr>
          <w:rFonts w:eastAsia="Times New Roman" w:cs="Times New Roman"/>
          <w:szCs w:val="24"/>
        </w:rPr>
        <w:t xml:space="preserve"> τότε και θα έχουμε μείωση της παραγωγής των αποβλήτων και θα αυξηθεί το ποσοστό της επαναχρησιμοποίησης και ανακύκλωσης υλικών και θα δημιουργηθούν θέσεις εργασίας</w:t>
      </w:r>
      <w:r>
        <w:rPr>
          <w:rFonts w:eastAsia="Times New Roman" w:cs="Times New Roman"/>
          <w:szCs w:val="24"/>
        </w:rPr>
        <w:t>,</w:t>
      </w:r>
      <w:r>
        <w:rPr>
          <w:rFonts w:eastAsia="Times New Roman" w:cs="Times New Roman"/>
          <w:szCs w:val="24"/>
        </w:rPr>
        <w:t xml:space="preserve"> δεδομένου ότι οι επιχειρηματικές ευκαιρίες θα ανοίξουν.</w:t>
      </w:r>
    </w:p>
    <w:p w14:paraId="1416A26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Για την πλαστική σακούλα</w:t>
      </w:r>
      <w:r>
        <w:rPr>
          <w:rFonts w:eastAsia="Times New Roman" w:cs="Times New Roman"/>
          <w:szCs w:val="24"/>
        </w:rPr>
        <w:t>,</w:t>
      </w:r>
      <w:r>
        <w:rPr>
          <w:rFonts w:eastAsia="Times New Roman" w:cs="Times New Roman"/>
          <w:szCs w:val="24"/>
        </w:rPr>
        <w:t xml:space="preserve"> για το άρθρο 6</w:t>
      </w:r>
      <w:r>
        <w:rPr>
          <w:rFonts w:eastAsia="Times New Roman" w:cs="Times New Roman"/>
          <w:szCs w:val="24"/>
        </w:rPr>
        <w:t>,</w:t>
      </w:r>
      <w:r>
        <w:rPr>
          <w:rFonts w:eastAsia="Times New Roman" w:cs="Times New Roman"/>
          <w:szCs w:val="24"/>
        </w:rPr>
        <w:t xml:space="preserve"> θα αφήσω τον αγαπητό μου συνάδελφο κ. </w:t>
      </w:r>
      <w:proofErr w:type="spellStart"/>
      <w:r>
        <w:rPr>
          <w:rFonts w:eastAsia="Times New Roman" w:cs="Times New Roman"/>
          <w:szCs w:val="24"/>
        </w:rPr>
        <w:t>Δανέλλη</w:t>
      </w:r>
      <w:proofErr w:type="spellEnd"/>
      <w:r>
        <w:rPr>
          <w:rFonts w:eastAsia="Times New Roman" w:cs="Times New Roman"/>
          <w:szCs w:val="24"/>
        </w:rPr>
        <w:t xml:space="preserve"> να σας μιλήσει</w:t>
      </w:r>
      <w:r>
        <w:rPr>
          <w:rFonts w:eastAsia="Times New Roman" w:cs="Times New Roman"/>
          <w:szCs w:val="24"/>
        </w:rPr>
        <w:t>,</w:t>
      </w:r>
      <w:r>
        <w:rPr>
          <w:rFonts w:eastAsia="Times New Roman" w:cs="Times New Roman"/>
          <w:szCs w:val="24"/>
        </w:rPr>
        <w:t xml:space="preserve"> ο οποίος συμμετείχε παλαιότερα με τη ιδιότητά του ως Ευρωβουλευτή</w:t>
      </w:r>
      <w:r>
        <w:rPr>
          <w:rFonts w:eastAsia="Times New Roman" w:cs="Times New Roman"/>
          <w:szCs w:val="24"/>
        </w:rPr>
        <w:t>ς</w:t>
      </w:r>
      <w:r>
        <w:rPr>
          <w:rFonts w:eastAsia="Times New Roman" w:cs="Times New Roman"/>
          <w:szCs w:val="24"/>
        </w:rPr>
        <w:t xml:space="preserve"> στη διαμόρφωση του Ευρωπαϊκο</w:t>
      </w:r>
      <w:r>
        <w:rPr>
          <w:rFonts w:eastAsia="Times New Roman" w:cs="Times New Roman"/>
          <w:szCs w:val="24"/>
        </w:rPr>
        <w:t>ύ Κανονισμού.</w:t>
      </w:r>
    </w:p>
    <w:p w14:paraId="1416A26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Να πω εγώ το εξής. Άκουσα αρκετό κόσμο να λέει: «Πω, πω! Τώρα την πλαστική σακούλα θα πρέπει να την πληρώνουμε;». Μα και τώρα την πληρώνεις, αγαπητέ καταναλωτή. Την πληρώνεις και τη χρυσοπληρώνεις. Η τιμή της πλαστικής σακούλας ενσωματώνεται </w:t>
      </w:r>
      <w:r>
        <w:rPr>
          <w:rFonts w:eastAsia="Times New Roman" w:cs="Times New Roman"/>
          <w:szCs w:val="24"/>
        </w:rPr>
        <w:t xml:space="preserve">στην τελική τιμή του προϊόντος που αγοράζεις, είτε είναι μπισκότα είτε είναι απορρυπαντικό είτε οτιδήποτε άλλο. </w:t>
      </w:r>
    </w:p>
    <w:p w14:paraId="1416A26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τις τροπολογίες θα μιλήσω στη δευτερολογία μου. Θέλω να ακούσω και τον κ. Παππά. Βέβαια, θα επισημάνω το εξής</w:t>
      </w:r>
      <w:r>
        <w:rPr>
          <w:rFonts w:eastAsia="Times New Roman" w:cs="Times New Roman"/>
          <w:szCs w:val="24"/>
        </w:rPr>
        <w:t>. Δεν βλέπω στην τροπολογία –το λέω από τώρα</w:t>
      </w:r>
      <w:r>
        <w:rPr>
          <w:rFonts w:eastAsia="Times New Roman" w:cs="Times New Roman"/>
          <w:szCs w:val="24"/>
        </w:rPr>
        <w:t>,</w:t>
      </w:r>
      <w:r>
        <w:rPr>
          <w:rFonts w:eastAsia="Times New Roman" w:cs="Times New Roman"/>
          <w:szCs w:val="24"/>
        </w:rPr>
        <w:t xml:space="preserve"> μήπως μας δώσετε την απάντηση- διάταξη για τον έλεγχο του «πόθεν έσχες» των υποψηφίων </w:t>
      </w:r>
      <w:proofErr w:type="spellStart"/>
      <w:r>
        <w:rPr>
          <w:rFonts w:eastAsia="Times New Roman" w:cs="Times New Roman"/>
          <w:szCs w:val="24"/>
        </w:rPr>
        <w:t>καναλαρχών</w:t>
      </w:r>
      <w:proofErr w:type="spellEnd"/>
      <w:r>
        <w:rPr>
          <w:rFonts w:eastAsia="Times New Roman" w:cs="Times New Roman"/>
          <w:szCs w:val="24"/>
        </w:rPr>
        <w:t>. Ωραία. Να μας το διευκρινίσετε, κύριε Υπουργέ. Εμείς θα ψηφίσουμε θετικά και από εκεί και πέρα ελπίζω να αλλάξει</w:t>
      </w:r>
      <w:r>
        <w:rPr>
          <w:rFonts w:eastAsia="Times New Roman" w:cs="Times New Roman"/>
          <w:szCs w:val="24"/>
        </w:rPr>
        <w:t xml:space="preserve"> κάτι κυρίως στην παιδεία του Έλληνα. </w:t>
      </w:r>
    </w:p>
    <w:p w14:paraId="1416A26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γίνεται να πηγαίνεις σε οποιοδήποτε μέρος της Ελλάδος και να βλέπεις παντού σκουπίδια. Δεν γίνεται να πηγαίνεις στις παραλίες και να βλέπεις γόπες. Αν είναι δυνατόν</w:t>
      </w:r>
      <w:r>
        <w:rPr>
          <w:rFonts w:eastAsia="Times New Roman" w:cs="Times New Roman"/>
          <w:szCs w:val="24"/>
        </w:rPr>
        <w:t>!</w:t>
      </w:r>
      <w:r>
        <w:rPr>
          <w:rFonts w:eastAsia="Times New Roman" w:cs="Times New Roman"/>
          <w:szCs w:val="24"/>
        </w:rPr>
        <w:t xml:space="preserve"> Εν </w:t>
      </w:r>
      <w:proofErr w:type="spellStart"/>
      <w:r>
        <w:rPr>
          <w:rFonts w:eastAsia="Times New Roman" w:cs="Times New Roman"/>
          <w:szCs w:val="24"/>
        </w:rPr>
        <w:t>έτ</w:t>
      </w:r>
      <w:r>
        <w:rPr>
          <w:rFonts w:eastAsia="Times New Roman" w:cs="Times New Roman"/>
          <w:szCs w:val="24"/>
        </w:rPr>
        <w:t>ει</w:t>
      </w:r>
      <w:proofErr w:type="spellEnd"/>
      <w:r>
        <w:rPr>
          <w:rFonts w:eastAsia="Times New Roman" w:cs="Times New Roman"/>
          <w:szCs w:val="24"/>
        </w:rPr>
        <w:t xml:space="preserve"> 2017 οι ελληνικές παραλίες να έχουν γόπ</w:t>
      </w:r>
      <w:r>
        <w:rPr>
          <w:rFonts w:eastAsia="Times New Roman" w:cs="Times New Roman"/>
          <w:szCs w:val="24"/>
        </w:rPr>
        <w:t>ες. Στον Καναδά τις γόπες ξέρετε τις επαναχρησιμοποιούν</w:t>
      </w:r>
      <w:r>
        <w:rPr>
          <w:rFonts w:eastAsia="Times New Roman" w:cs="Times New Roman"/>
          <w:szCs w:val="24"/>
        </w:rPr>
        <w:t>,</w:t>
      </w:r>
      <w:r>
        <w:rPr>
          <w:rFonts w:eastAsia="Times New Roman" w:cs="Times New Roman"/>
          <w:szCs w:val="24"/>
        </w:rPr>
        <w:t xml:space="preserve"> για να φτιάχνουν πλαστικές παλέτες. Εδώ κάποιοι θεωρούν ότι η άμμος είναι το τασάκι της κοινωνίας.</w:t>
      </w:r>
    </w:p>
    <w:p w14:paraId="1416A266" w14:textId="77777777" w:rsidR="002F1EDC" w:rsidRDefault="00F01CE6">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Και τα πεζοδρόμια και η άσφαλτος.</w:t>
      </w:r>
    </w:p>
    <w:p w14:paraId="1416A267" w14:textId="77777777" w:rsidR="002F1EDC" w:rsidRDefault="00F01CE6">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Και τα πεζοδρόμι</w:t>
      </w:r>
      <w:r>
        <w:rPr>
          <w:rFonts w:eastAsia="Times New Roman"/>
          <w:szCs w:val="24"/>
        </w:rPr>
        <w:t xml:space="preserve">α και η άσφαλτος και οπουδήποτε. Δεν το συζητάμε. </w:t>
      </w:r>
    </w:p>
    <w:p w14:paraId="1416A268" w14:textId="77777777" w:rsidR="002F1EDC" w:rsidRDefault="00F01CE6">
      <w:pPr>
        <w:spacing w:line="600" w:lineRule="auto"/>
        <w:ind w:firstLine="720"/>
        <w:jc w:val="both"/>
        <w:rPr>
          <w:rFonts w:eastAsia="Times New Roman"/>
          <w:szCs w:val="24"/>
        </w:rPr>
      </w:pPr>
      <w:r>
        <w:rPr>
          <w:rFonts w:eastAsia="Times New Roman"/>
          <w:szCs w:val="24"/>
        </w:rPr>
        <w:t>Για να μη μιλήσω, ότι πριν να γίνει γόπα το τσιγάρο, κάπου, κάποιος το έχει καπνίσει. Να μιλήσω για τους δημόσιους χώρους; Αυτά είναι θέματα παιδείας που θα χρειαστούν –φοβάμαι- πολλά χρόνια και έντονη προ</w:t>
      </w:r>
      <w:r>
        <w:rPr>
          <w:rFonts w:eastAsia="Times New Roman"/>
          <w:szCs w:val="24"/>
        </w:rPr>
        <w:t>σπάθεια από όλους μας</w:t>
      </w:r>
      <w:r>
        <w:rPr>
          <w:rFonts w:eastAsia="Times New Roman"/>
          <w:szCs w:val="24"/>
        </w:rPr>
        <w:t>,</w:t>
      </w:r>
      <w:r>
        <w:rPr>
          <w:rFonts w:eastAsia="Times New Roman"/>
          <w:szCs w:val="24"/>
        </w:rPr>
        <w:t xml:space="preserve"> για να γίνουμε κι εμείς εφάμιλλοι αυτού που μας αξίζει: </w:t>
      </w:r>
      <w:r>
        <w:rPr>
          <w:rFonts w:eastAsia="Times New Roman"/>
          <w:szCs w:val="24"/>
        </w:rPr>
        <w:t>κ</w:t>
      </w:r>
      <w:r>
        <w:rPr>
          <w:rFonts w:eastAsia="Times New Roman"/>
          <w:szCs w:val="24"/>
        </w:rPr>
        <w:t xml:space="preserve">αθαρό περιβάλλον, βιώσιμο περιβάλλον και κυκλική οικονομία. </w:t>
      </w:r>
    </w:p>
    <w:p w14:paraId="1416A269" w14:textId="77777777" w:rsidR="002F1EDC" w:rsidRDefault="00F01CE6">
      <w:pPr>
        <w:spacing w:line="600" w:lineRule="auto"/>
        <w:ind w:firstLine="720"/>
        <w:jc w:val="both"/>
        <w:rPr>
          <w:rFonts w:eastAsia="Times New Roman"/>
          <w:szCs w:val="24"/>
        </w:rPr>
      </w:pPr>
      <w:r>
        <w:rPr>
          <w:rFonts w:eastAsia="Times New Roman"/>
          <w:szCs w:val="24"/>
        </w:rPr>
        <w:t>Ευχαριστώ πολύ.</w:t>
      </w:r>
    </w:p>
    <w:p w14:paraId="1416A26A" w14:textId="77777777" w:rsidR="002F1EDC" w:rsidRDefault="00F01CE6">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κύριε </w:t>
      </w:r>
      <w:proofErr w:type="spellStart"/>
      <w:r>
        <w:rPr>
          <w:rFonts w:eastAsia="Times New Roman"/>
          <w:szCs w:val="24"/>
        </w:rPr>
        <w:t>Αμυρά</w:t>
      </w:r>
      <w:proofErr w:type="spellEnd"/>
      <w:r>
        <w:rPr>
          <w:rFonts w:eastAsia="Times New Roman"/>
          <w:szCs w:val="24"/>
        </w:rPr>
        <w:t>,</w:t>
      </w:r>
      <w:r>
        <w:rPr>
          <w:rFonts w:eastAsia="Times New Roman"/>
          <w:szCs w:val="24"/>
        </w:rPr>
        <w:t xml:space="preserve"> και για τη συνέπεια στον χρόνο. </w:t>
      </w:r>
    </w:p>
    <w:p w14:paraId="1416A26B" w14:textId="77777777" w:rsidR="002F1EDC" w:rsidRDefault="00F01CE6">
      <w:pPr>
        <w:spacing w:line="600" w:lineRule="auto"/>
        <w:ind w:firstLine="709"/>
        <w:jc w:val="both"/>
        <w:rPr>
          <w:rFonts w:eastAsia="Times New Roman" w:cs="Times New Roman"/>
        </w:rPr>
      </w:pPr>
      <w:r>
        <w:rPr>
          <w:rFonts w:eastAsia="Times New Roman" w:cs="Times New Roman"/>
        </w:rPr>
        <w:t>Κυρίες</w:t>
      </w:r>
      <w:r>
        <w:rPr>
          <w:rFonts w:eastAsia="Times New Roman" w:cs="Times New Roman"/>
        </w:rPr>
        <w:t xml:space="preserve">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w:t>
      </w:r>
      <w:r>
        <w:rPr>
          <w:rFonts w:eastAsia="Times New Roman" w:cs="Times New Roman"/>
        </w:rPr>
        <w:t xml:space="preserve">όπο οργάνωσης και λειτουργίας της Βουλής, δεκαοκτώ μαθητές και μαθήτριες και δύο εκπαιδευτικοί συνοδοί τους από το </w:t>
      </w:r>
      <w:r>
        <w:rPr>
          <w:rFonts w:eastAsia="Times New Roman" w:cs="Times New Roman"/>
        </w:rPr>
        <w:t>ι</w:t>
      </w:r>
      <w:r>
        <w:rPr>
          <w:rFonts w:eastAsia="Times New Roman" w:cs="Times New Roman"/>
        </w:rPr>
        <w:t xml:space="preserve">διωτικό </w:t>
      </w:r>
      <w:r>
        <w:rPr>
          <w:rFonts w:eastAsia="Times New Roman" w:cs="Times New Roman"/>
        </w:rPr>
        <w:t>γ</w:t>
      </w:r>
      <w:r>
        <w:rPr>
          <w:rFonts w:eastAsia="Times New Roman" w:cs="Times New Roman"/>
        </w:rPr>
        <w:t xml:space="preserve">ενικό </w:t>
      </w:r>
      <w:r>
        <w:rPr>
          <w:rFonts w:eastAsia="Times New Roman" w:cs="Times New Roman"/>
        </w:rPr>
        <w:t>λ</w:t>
      </w:r>
      <w:r>
        <w:rPr>
          <w:rFonts w:eastAsia="Times New Roman" w:cs="Times New Roman"/>
        </w:rPr>
        <w:t>ύκειο «</w:t>
      </w:r>
      <w:r>
        <w:rPr>
          <w:rFonts w:eastAsia="Times New Roman" w:cs="Times New Roman"/>
        </w:rPr>
        <w:t>ΣΧΟΛΗ ΞΕΝΟΠΟΥΛΟΥ</w:t>
      </w:r>
      <w:r>
        <w:rPr>
          <w:rFonts w:eastAsia="Times New Roman" w:cs="Times New Roman"/>
        </w:rPr>
        <w:t xml:space="preserve">». </w:t>
      </w:r>
    </w:p>
    <w:p w14:paraId="1416A26C" w14:textId="77777777" w:rsidR="002F1EDC" w:rsidRDefault="00F01CE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416A26D" w14:textId="77777777" w:rsidR="002F1EDC" w:rsidRDefault="00F01CE6">
      <w:pPr>
        <w:spacing w:line="600" w:lineRule="auto"/>
        <w:ind w:firstLine="709"/>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1416A26E" w14:textId="77777777" w:rsidR="002F1EDC" w:rsidRDefault="00F01CE6">
      <w:pPr>
        <w:spacing w:line="600" w:lineRule="auto"/>
        <w:ind w:firstLine="720"/>
        <w:jc w:val="both"/>
        <w:rPr>
          <w:rFonts w:eastAsia="Times New Roman"/>
          <w:szCs w:val="24"/>
        </w:rPr>
      </w:pPr>
      <w:r>
        <w:rPr>
          <w:rFonts w:eastAsia="Times New Roman"/>
          <w:szCs w:val="24"/>
        </w:rPr>
        <w:t>Κύριε Παππά, έχετε τ</w:t>
      </w:r>
      <w:r>
        <w:rPr>
          <w:rFonts w:eastAsia="Times New Roman"/>
          <w:szCs w:val="24"/>
        </w:rPr>
        <w:t>ον λόγο. Κανονικά οι τροπολογίες έχουν πέντε λεπτά, αλλά επειδή η δικιά σας δεν είναι τροπολογία, είναι μικρό σχέδιο νόμου</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ας βάζω δέκα λεπτά</w:t>
      </w:r>
      <w:r>
        <w:rPr>
          <w:rFonts w:eastAsia="Times New Roman"/>
          <w:szCs w:val="24"/>
        </w:rPr>
        <w:t>,</w:t>
      </w:r>
      <w:r>
        <w:rPr>
          <w:rFonts w:eastAsia="Times New Roman"/>
          <w:szCs w:val="24"/>
        </w:rPr>
        <w:t xml:space="preserve"> για να μην αρχίσουμε τους καυγάδες με τα κουδούνια κ</w:t>
      </w:r>
      <w:r>
        <w:rPr>
          <w:rFonts w:eastAsia="Times New Roman"/>
          <w:szCs w:val="24"/>
        </w:rPr>
        <w:t>.</w:t>
      </w:r>
      <w:r>
        <w:rPr>
          <w:rFonts w:eastAsia="Times New Roman"/>
          <w:szCs w:val="24"/>
        </w:rPr>
        <w:t xml:space="preserve">λπ. </w:t>
      </w:r>
      <w:r>
        <w:rPr>
          <w:rFonts w:eastAsia="Times New Roman"/>
          <w:szCs w:val="24"/>
        </w:rPr>
        <w:t>κ</w:t>
      </w:r>
      <w:r>
        <w:rPr>
          <w:rFonts w:eastAsia="Times New Roman"/>
          <w:szCs w:val="24"/>
        </w:rPr>
        <w:t xml:space="preserve">αι μετά θα ρωτήσω τον κ. </w:t>
      </w:r>
      <w:proofErr w:type="spellStart"/>
      <w:r>
        <w:rPr>
          <w:rFonts w:eastAsia="Times New Roman"/>
          <w:szCs w:val="24"/>
        </w:rPr>
        <w:t>Φάμελλο</w:t>
      </w:r>
      <w:proofErr w:type="spellEnd"/>
      <w:r>
        <w:rPr>
          <w:rFonts w:eastAsia="Times New Roman"/>
          <w:szCs w:val="24"/>
        </w:rPr>
        <w:t xml:space="preserve"> αν θέλει να μιλήσει </w:t>
      </w:r>
      <w:r>
        <w:rPr>
          <w:rFonts w:eastAsia="Times New Roman"/>
          <w:szCs w:val="24"/>
        </w:rPr>
        <w:t>ή θα ξεκινήσουμε με τους ομιλητές και θα ακολουθήσει.</w:t>
      </w:r>
    </w:p>
    <w:p w14:paraId="1416A26F" w14:textId="77777777" w:rsidR="002F1EDC" w:rsidRDefault="00F01CE6">
      <w:pPr>
        <w:spacing w:line="600" w:lineRule="auto"/>
        <w:ind w:firstLine="720"/>
        <w:jc w:val="both"/>
        <w:rPr>
          <w:rFonts w:eastAsia="Times New Roman"/>
          <w:szCs w:val="24"/>
        </w:rPr>
      </w:pPr>
      <w:r>
        <w:rPr>
          <w:rFonts w:eastAsia="Times New Roman"/>
          <w:szCs w:val="24"/>
        </w:rPr>
        <w:t>Ορίστε, κύριε Υπουργέ, έχετε τον λόγο.</w:t>
      </w:r>
    </w:p>
    <w:p w14:paraId="1416A270" w14:textId="77777777" w:rsidR="002F1EDC" w:rsidRDefault="00F01CE6">
      <w:pPr>
        <w:spacing w:line="600" w:lineRule="auto"/>
        <w:ind w:firstLine="720"/>
        <w:jc w:val="both"/>
        <w:rPr>
          <w:rFonts w:eastAsia="Times New Roman"/>
          <w:szCs w:val="24"/>
        </w:rPr>
      </w:pPr>
      <w:r>
        <w:rPr>
          <w:rFonts w:eastAsia="Times New Roman"/>
          <w:b/>
          <w:szCs w:val="24"/>
        </w:rPr>
        <w:t>ΝΙΚΟΛΑΟΣ ΠΑΠΠΑΣ (Υπουργός Ψηφιακής Πολιτικής, Τηλεπικοινωνιών και Ενημέρωσης):</w:t>
      </w:r>
      <w:r>
        <w:rPr>
          <w:rFonts w:eastAsia="Times New Roman"/>
          <w:szCs w:val="24"/>
        </w:rPr>
        <w:t xml:space="preserve"> Κύριε Πρόεδρε, είμαι βέβαιος ότι δεν θα κάνω κατάχρηση του χρόνου και σας ευχαριστώ </w:t>
      </w:r>
      <w:r>
        <w:rPr>
          <w:rFonts w:eastAsia="Times New Roman"/>
          <w:szCs w:val="24"/>
        </w:rPr>
        <w:t>για την ανοχή και την πρόνοια, εκ των προτέρων.</w:t>
      </w:r>
    </w:p>
    <w:p w14:paraId="1416A271" w14:textId="77777777" w:rsidR="002F1EDC" w:rsidRDefault="00F01CE6">
      <w:pPr>
        <w:spacing w:line="600" w:lineRule="auto"/>
        <w:ind w:firstLine="720"/>
        <w:jc w:val="both"/>
        <w:rPr>
          <w:rFonts w:eastAsia="Times New Roman"/>
          <w:szCs w:val="24"/>
        </w:rPr>
      </w:pPr>
      <w:r>
        <w:rPr>
          <w:rFonts w:eastAsia="Times New Roman"/>
          <w:szCs w:val="24"/>
        </w:rPr>
        <w:t>Κυρίες και κύριοι Βουλευτές, καταθέτουμε σήμερα σειρά νομοτεχνικών βελτιώσεων</w:t>
      </w:r>
      <w:r>
        <w:rPr>
          <w:rFonts w:eastAsia="Times New Roman"/>
          <w:szCs w:val="24"/>
        </w:rPr>
        <w:t>,</w:t>
      </w:r>
      <w:r>
        <w:rPr>
          <w:rFonts w:eastAsia="Times New Roman"/>
          <w:szCs w:val="24"/>
        </w:rPr>
        <w:t xml:space="preserve"> οι οποίες προέκυψαν από εκτεταμένη διαβούλευση που είχαμε με το Εθνικό Συμβούλιο Ραδιοτηλεόρασης πάνω στον ν.4339/2015. </w:t>
      </w:r>
    </w:p>
    <w:p w14:paraId="1416A272" w14:textId="77777777" w:rsidR="002F1EDC" w:rsidRDefault="00F01CE6">
      <w:pPr>
        <w:spacing w:line="600" w:lineRule="auto"/>
        <w:ind w:firstLine="720"/>
        <w:jc w:val="both"/>
        <w:rPr>
          <w:rFonts w:eastAsia="Times New Roman"/>
          <w:szCs w:val="24"/>
        </w:rPr>
      </w:pPr>
      <w:r>
        <w:rPr>
          <w:rFonts w:eastAsia="Times New Roman"/>
          <w:szCs w:val="24"/>
        </w:rPr>
        <w:t xml:space="preserve">Η </w:t>
      </w:r>
      <w:r>
        <w:rPr>
          <w:rFonts w:eastAsia="Times New Roman"/>
          <w:szCs w:val="24"/>
        </w:rPr>
        <w:t>σημερινή τροπολογία έχει ιδιαίτερη σημασία</w:t>
      </w:r>
      <w:r>
        <w:rPr>
          <w:rFonts w:eastAsia="Times New Roman"/>
          <w:szCs w:val="24"/>
        </w:rPr>
        <w:t>,</w:t>
      </w:r>
      <w:r>
        <w:rPr>
          <w:rFonts w:eastAsia="Times New Roman"/>
          <w:szCs w:val="24"/>
        </w:rPr>
        <w:t xml:space="preserve"> διότι μετά την ψήφισή της μπαίνουμε στην τελική ευθεία για την </w:t>
      </w:r>
      <w:proofErr w:type="spellStart"/>
      <w:r>
        <w:rPr>
          <w:rFonts w:eastAsia="Times New Roman"/>
          <w:szCs w:val="24"/>
        </w:rPr>
        <w:t>αδειοδότηση</w:t>
      </w:r>
      <w:proofErr w:type="spellEnd"/>
      <w:r>
        <w:rPr>
          <w:rFonts w:eastAsia="Times New Roman"/>
          <w:szCs w:val="24"/>
        </w:rPr>
        <w:t>. Θα ακολουθήσει σε πολύ λίγες μέρες η δημοσίευση της προκήρυξης και θέλω να πω ότι είμαι βέβαιος ότι μέχρι το τέλος του έτους, δεν νομίζω</w:t>
      </w:r>
      <w:r>
        <w:rPr>
          <w:rFonts w:eastAsia="Times New Roman"/>
          <w:szCs w:val="24"/>
        </w:rPr>
        <w:t xml:space="preserve"> ότι θα μπούμε στο επόμενο, θα έχουμε και τη διεξαγωγή της πολυθρύλητης διαγωνιστικής διαδικασίας, η οποία θα βγάλει επιτέλους αυτή τη</w:t>
      </w:r>
      <w:r>
        <w:rPr>
          <w:rFonts w:eastAsia="Times New Roman"/>
          <w:szCs w:val="24"/>
        </w:rPr>
        <w:t>ν</w:t>
      </w:r>
      <w:r>
        <w:rPr>
          <w:rFonts w:eastAsia="Times New Roman"/>
          <w:szCs w:val="24"/>
        </w:rPr>
        <w:t xml:space="preserve"> ντροπή από το τηλεοπτικό τοπίο και συνολικά από το θεσμικό πλαίσιο της χώρας.</w:t>
      </w:r>
    </w:p>
    <w:p w14:paraId="1416A273" w14:textId="77777777" w:rsidR="002F1EDC" w:rsidRDefault="00F01CE6">
      <w:pPr>
        <w:spacing w:line="600" w:lineRule="auto"/>
        <w:ind w:firstLine="720"/>
        <w:jc w:val="both"/>
        <w:rPr>
          <w:rFonts w:eastAsia="Times New Roman"/>
          <w:szCs w:val="24"/>
        </w:rPr>
      </w:pPr>
      <w:r>
        <w:rPr>
          <w:rFonts w:eastAsia="Times New Roman"/>
          <w:szCs w:val="24"/>
        </w:rPr>
        <w:lastRenderedPageBreak/>
        <w:t>Καταλήξαμε στις συγκεκριμένες νομοτεχνικές</w:t>
      </w:r>
      <w:r>
        <w:rPr>
          <w:rFonts w:eastAsia="Times New Roman"/>
          <w:szCs w:val="24"/>
        </w:rPr>
        <w:t xml:space="preserve"> βελτιώσεις έπειτα από εξαντλητική συζήτηση με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η οποία έχει και την αποκλειστική ευθύνη για τη διεξαγωγή της διαγνωστικής διαδικασίας, όπως ακριβώς την είχε την ευθύνη για τη διεξαγωγή της διαγνωστικής διαδικασίας στις αρχικές ρυθμίσει</w:t>
      </w:r>
      <w:r>
        <w:rPr>
          <w:rFonts w:eastAsia="Times New Roman"/>
          <w:szCs w:val="24"/>
        </w:rPr>
        <w:t>ς του ν.4339</w:t>
      </w:r>
      <w:r>
        <w:rPr>
          <w:rFonts w:eastAsia="Times New Roman"/>
          <w:szCs w:val="24"/>
        </w:rPr>
        <w:t>,</w:t>
      </w:r>
      <w:r>
        <w:rPr>
          <w:rFonts w:eastAsia="Times New Roman"/>
          <w:szCs w:val="24"/>
        </w:rPr>
        <w:t xml:space="preserve"> ο οποίος θα εφαρμοστεί και στην προκειμένη περίπτωση. </w:t>
      </w:r>
    </w:p>
    <w:p w14:paraId="1416A274" w14:textId="77777777" w:rsidR="002F1EDC" w:rsidRDefault="00F01CE6">
      <w:pPr>
        <w:spacing w:line="600" w:lineRule="auto"/>
        <w:ind w:firstLine="720"/>
        <w:jc w:val="both"/>
        <w:rPr>
          <w:rFonts w:eastAsia="Times New Roman"/>
          <w:szCs w:val="24"/>
        </w:rPr>
      </w:pPr>
      <w:r>
        <w:rPr>
          <w:rFonts w:eastAsia="Times New Roman"/>
          <w:szCs w:val="24"/>
        </w:rPr>
        <w:t>Βεβαίως, εδώ θα ήθελα να πω σε όλο το Σώμα, καλωσορίζοντας κατ’ αρχ</w:t>
      </w:r>
      <w:r>
        <w:rPr>
          <w:rFonts w:eastAsia="Times New Roman"/>
          <w:szCs w:val="24"/>
        </w:rPr>
        <w:t>άς</w:t>
      </w:r>
      <w:r>
        <w:rPr>
          <w:rFonts w:eastAsia="Times New Roman"/>
          <w:szCs w:val="24"/>
        </w:rPr>
        <w:t xml:space="preserve"> τη θετική τοποθέτηση από το Ποτάμι, ότι το Εθνικό Συμβούλιο Ραδιοτηλεόρασης έχει στελεχωθεί από ανθρώπους που δεν πρό</w:t>
      </w:r>
      <w:r>
        <w:rPr>
          <w:rFonts w:eastAsia="Times New Roman"/>
          <w:szCs w:val="24"/>
        </w:rPr>
        <w:t>τεινε μόνο ο ΣΥΡΙΖΑ ή μάλλον από ανθρώπους που πολύ λίγο πρότεινε ο ΣΥΡΙΖΑ και πρότειναν και τα άλλα κόμματα και κατέληξε σε κάποιες ομόφωνες αποφάσεις, τις οποίες νομίζω ότι όλες οι δημοκρατικές πτέρυγες της Βουλής οφείλουν να υποστηρίξουν, να χειροκροτήσ</w:t>
      </w:r>
      <w:r>
        <w:rPr>
          <w:rFonts w:eastAsia="Times New Roman"/>
          <w:szCs w:val="24"/>
        </w:rPr>
        <w:t xml:space="preserve">ουν και να στείλουν κι ένα σήμα προς όλους τους συμμετέχοντες της αγοράς ότι δεν θα βρουν πολιτικό αποκούμπι για να υπονομευθεί για άλλη μια φορά η προσπάθεια της πολιτείας να βάλει τέλος στην παραβίαση του Συντάγματος. Αυτό νομίζω </w:t>
      </w:r>
      <w:r>
        <w:rPr>
          <w:rFonts w:eastAsia="Times New Roman"/>
          <w:szCs w:val="24"/>
        </w:rPr>
        <w:t>ότι</w:t>
      </w:r>
      <w:r>
        <w:rPr>
          <w:rFonts w:eastAsia="Times New Roman"/>
          <w:szCs w:val="24"/>
        </w:rPr>
        <w:t xml:space="preserve"> θα είναι πάρα πολύ σ</w:t>
      </w:r>
      <w:r>
        <w:rPr>
          <w:rFonts w:eastAsia="Times New Roman"/>
          <w:szCs w:val="24"/>
        </w:rPr>
        <w:t xml:space="preserve">ημαντικό. </w:t>
      </w:r>
    </w:p>
    <w:p w14:paraId="1416A275" w14:textId="77777777" w:rsidR="002F1EDC" w:rsidRDefault="00F01CE6">
      <w:pPr>
        <w:spacing w:line="600" w:lineRule="auto"/>
        <w:ind w:firstLine="720"/>
        <w:jc w:val="both"/>
        <w:rPr>
          <w:rFonts w:eastAsia="Times New Roman"/>
          <w:szCs w:val="24"/>
        </w:rPr>
      </w:pPr>
      <w:r>
        <w:rPr>
          <w:rFonts w:eastAsia="Times New Roman"/>
          <w:szCs w:val="24"/>
        </w:rPr>
        <w:t xml:space="preserve">Θυμίζω: Τιμή εκκίνησης 250 εκατομμύρια, ελάχιστος αριθμός εργαζομένων τετρακόσια άτομα, πράγμα που θα ενισχύσει την απασχόληση σε αυτόν τον καταταλαιπωρημένο κλάδο της οικονομικής μας ζωής, τον κλάδο των ΜΜΕ. </w:t>
      </w:r>
    </w:p>
    <w:p w14:paraId="1416A276" w14:textId="77777777" w:rsidR="002F1EDC" w:rsidRDefault="00F01CE6">
      <w:pPr>
        <w:spacing w:line="600" w:lineRule="auto"/>
        <w:ind w:firstLine="720"/>
        <w:jc w:val="both"/>
        <w:rPr>
          <w:rFonts w:eastAsia="Times New Roman"/>
          <w:szCs w:val="24"/>
        </w:rPr>
      </w:pPr>
      <w:r>
        <w:rPr>
          <w:rFonts w:eastAsia="Times New Roman"/>
          <w:szCs w:val="24"/>
        </w:rPr>
        <w:lastRenderedPageBreak/>
        <w:t>Πιο συγκεκριμένα, με την τροπολογία</w:t>
      </w:r>
      <w:r>
        <w:rPr>
          <w:rFonts w:eastAsia="Times New Roman"/>
          <w:szCs w:val="24"/>
        </w:rPr>
        <w:t xml:space="preserve"> καταργείται η κατηγορία ενημερωτικού προγράμματος θεματικού περιεχομένου, δηλαδή όποιος θέλει να έχει ειδησεογραφικό πρόγραμμα, πρέπει να πάει στο γενικό περιεχόμενο, δηλαδή όποιος θέλει να έχει ειδησεογραφικό πρόγραμμα πρέπει να συμμετέχει σε αυτή τη δια</w:t>
      </w:r>
      <w:r>
        <w:rPr>
          <w:rFonts w:eastAsia="Times New Roman"/>
          <w:szCs w:val="24"/>
        </w:rPr>
        <w:t>γωνιστική διαδικασία και να μην ελπίζει σε άλλη</w:t>
      </w:r>
      <w:r>
        <w:rPr>
          <w:rFonts w:eastAsia="Times New Roman"/>
          <w:szCs w:val="24"/>
        </w:rPr>
        <w:t>,</w:t>
      </w:r>
      <w:r>
        <w:rPr>
          <w:rFonts w:eastAsia="Times New Roman"/>
          <w:szCs w:val="24"/>
        </w:rPr>
        <w:t xml:space="preserve"> για να πάρει θεματική άδεια ειδήσεων. Αυτό τι σημαίνει; Σημαίνει</w:t>
      </w:r>
      <w:r>
        <w:rPr>
          <w:rFonts w:eastAsia="Times New Roman"/>
          <w:szCs w:val="24"/>
        </w:rPr>
        <w:t>,</w:t>
      </w:r>
      <w:r>
        <w:rPr>
          <w:rFonts w:eastAsia="Times New Roman"/>
          <w:szCs w:val="24"/>
        </w:rPr>
        <w:t xml:space="preserve"> νομίζω</w:t>
      </w:r>
      <w:r>
        <w:rPr>
          <w:rFonts w:eastAsia="Times New Roman"/>
          <w:szCs w:val="24"/>
        </w:rPr>
        <w:t>,</w:t>
      </w:r>
      <w:r>
        <w:rPr>
          <w:rFonts w:eastAsia="Times New Roman"/>
          <w:szCs w:val="24"/>
        </w:rPr>
        <w:t xml:space="preserve"> ότι αυξάνεται και η αξία της άδειας και είμαι πάρα πολύ αισιόδοξος ότι θα έχουμε πάρα πολύ καλά αποτελέσματα.</w:t>
      </w:r>
    </w:p>
    <w:p w14:paraId="1416A277" w14:textId="77777777" w:rsidR="002F1EDC" w:rsidRDefault="00F01CE6">
      <w:pPr>
        <w:spacing w:line="600" w:lineRule="auto"/>
        <w:ind w:firstLine="720"/>
        <w:jc w:val="both"/>
        <w:rPr>
          <w:rFonts w:eastAsia="Times New Roman"/>
          <w:szCs w:val="24"/>
        </w:rPr>
      </w:pPr>
      <w:r>
        <w:rPr>
          <w:rFonts w:eastAsia="Times New Roman"/>
          <w:szCs w:val="24"/>
        </w:rPr>
        <w:t>Δικαίωμα συμμετοχής στη</w:t>
      </w:r>
      <w:r>
        <w:rPr>
          <w:rFonts w:eastAsia="Times New Roman"/>
          <w:szCs w:val="24"/>
        </w:rPr>
        <w:t xml:space="preserve"> διαδικασία, επίσης, θα έχουν εταιρείες με έδρα την Ευρωπαϊκή Ένωση και τον ευρωπαϊκό οικονομικό χώρο</w:t>
      </w:r>
      <w:r>
        <w:rPr>
          <w:rFonts w:eastAsia="Times New Roman"/>
          <w:szCs w:val="24"/>
        </w:rPr>
        <w:t>,</w:t>
      </w:r>
      <w:r>
        <w:rPr>
          <w:rFonts w:eastAsia="Times New Roman"/>
          <w:szCs w:val="24"/>
        </w:rPr>
        <w:t xml:space="preserve"> ώστε να είναι ευχερέστερος ο έλεγχός τους. </w:t>
      </w:r>
    </w:p>
    <w:p w14:paraId="1416A278" w14:textId="77777777" w:rsidR="002F1EDC" w:rsidRDefault="00F01CE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Αμυρά</w:t>
      </w:r>
      <w:proofErr w:type="spellEnd"/>
      <w:r>
        <w:rPr>
          <w:rFonts w:eastAsia="Times New Roman"/>
          <w:szCs w:val="24"/>
        </w:rPr>
        <w:t xml:space="preserve">, επειδή κάνατε μια αναφορά πριν, είναι πάρα πολύ ενδελεχής ο έλεγχος, συνέβη και στον διαγωνισμό </w:t>
      </w:r>
      <w:r>
        <w:rPr>
          <w:rFonts w:eastAsia="Times New Roman"/>
          <w:szCs w:val="24"/>
        </w:rPr>
        <w:t>της 30</w:t>
      </w:r>
      <w:r>
        <w:rPr>
          <w:rFonts w:eastAsia="Times New Roman"/>
          <w:szCs w:val="24"/>
          <w:vertAlign w:val="superscript"/>
        </w:rPr>
        <w:t>ή</w:t>
      </w:r>
      <w:r>
        <w:rPr>
          <w:rFonts w:eastAsia="Times New Roman"/>
          <w:szCs w:val="24"/>
          <w:vertAlign w:val="superscript"/>
        </w:rPr>
        <w:t>ς</w:t>
      </w:r>
      <w:r>
        <w:rPr>
          <w:rFonts w:eastAsia="Times New Roman"/>
          <w:szCs w:val="24"/>
        </w:rPr>
        <w:t xml:space="preserve"> Αυγούστου, απλά, κατά τη γνώμη μας</w:t>
      </w:r>
      <w:r>
        <w:rPr>
          <w:rFonts w:eastAsia="Times New Roman"/>
          <w:szCs w:val="24"/>
        </w:rPr>
        <w:t>,</w:t>
      </w:r>
      <w:r>
        <w:rPr>
          <w:rFonts w:eastAsia="Times New Roman"/>
          <w:szCs w:val="24"/>
        </w:rPr>
        <w:t xml:space="preserve"> με τη συγκεκριμένη τροπολογία θωρακίζεται περαιτέρω.</w:t>
      </w:r>
    </w:p>
    <w:p w14:paraId="1416A27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Υπάρχει μια τροπολογία, επίσης, η οποία έχει, κατά τη γνώμη μας, πάρα πολύ μικρή πιθανότητα να εφαρμοστεί, αλλά δεν υπάρχει κανένα πρόβλημα να συμπεριληφθεί σ</w:t>
      </w:r>
      <w:r>
        <w:rPr>
          <w:rFonts w:eastAsia="Times New Roman" w:cs="Times New Roman"/>
          <w:szCs w:val="24"/>
        </w:rPr>
        <w:t>τις νομοτεχνικές βελτιώσεις, η οποία λέει ότι</w:t>
      </w:r>
      <w:r>
        <w:rPr>
          <w:rFonts w:eastAsia="Times New Roman" w:cs="Times New Roman"/>
          <w:szCs w:val="24"/>
        </w:rPr>
        <w:t>,</w:t>
      </w:r>
      <w:r>
        <w:rPr>
          <w:rFonts w:eastAsia="Times New Roman" w:cs="Times New Roman"/>
          <w:szCs w:val="24"/>
        </w:rPr>
        <w:t xml:space="preserve"> εάν δεν απονεμηθεί κάποια άδεια στη διαδικασία, δηλαδή αν προσέλθουν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έξι ενδιαφερόμενοι και περισσέψει μία άδεια, το Εθνικό Συμβούλιο Ραδιοτηλεόρασης υποχρεούται να την </w:t>
      </w:r>
      <w:proofErr w:type="spellStart"/>
      <w:r>
        <w:rPr>
          <w:rFonts w:eastAsia="Times New Roman" w:cs="Times New Roman"/>
          <w:szCs w:val="24"/>
        </w:rPr>
        <w:t>επαναπροκηρύξει</w:t>
      </w:r>
      <w:proofErr w:type="spellEnd"/>
      <w:r>
        <w:rPr>
          <w:rFonts w:eastAsia="Times New Roman" w:cs="Times New Roman"/>
          <w:szCs w:val="24"/>
        </w:rPr>
        <w:t xml:space="preserve"> αμέσως </w:t>
      </w:r>
      <w:r>
        <w:rPr>
          <w:rFonts w:eastAsia="Times New Roman" w:cs="Times New Roman"/>
          <w:szCs w:val="24"/>
        </w:rPr>
        <w:t>μόλις εκδηλωθεί ενδιαφέρον. 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προκηρυχθούν και αποδοθούν έξι άδειες και μείνει μία «ορφανή», την επόμενη εκδήλωσης </w:t>
      </w:r>
      <w:r>
        <w:rPr>
          <w:rFonts w:eastAsia="Times New Roman" w:cs="Times New Roman"/>
          <w:szCs w:val="24"/>
        </w:rPr>
        <w:lastRenderedPageBreak/>
        <w:t xml:space="preserve">ενδιαφέροντος από οποιονδήποτε πρέπει να γίνει </w:t>
      </w:r>
      <w:proofErr w:type="spellStart"/>
      <w:r>
        <w:rPr>
          <w:rFonts w:eastAsia="Times New Roman" w:cs="Times New Roman"/>
          <w:szCs w:val="24"/>
        </w:rPr>
        <w:t>επαναπροκήρυξη</w:t>
      </w:r>
      <w:proofErr w:type="spellEnd"/>
      <w:r>
        <w:rPr>
          <w:rFonts w:eastAsia="Times New Roman" w:cs="Times New Roman"/>
          <w:szCs w:val="24"/>
        </w:rPr>
        <w:t xml:space="preserve"> για τη μία άδεια που «περίσσεψε» από την πρώτη διαγωνιστική διαδικασί</w:t>
      </w:r>
      <w:r>
        <w:rPr>
          <w:rFonts w:eastAsia="Times New Roman" w:cs="Times New Roman"/>
          <w:szCs w:val="24"/>
        </w:rPr>
        <w:t>α.</w:t>
      </w:r>
    </w:p>
    <w:p w14:paraId="1416A27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Γίνεται σαφές και στον νόμο ότι για όλη τη διάρκεια ισχύος των δημοπρατούμενων αδειών δεν θα προκηρυχθούν επιπλέον άδειες της ίδιας κατηγορίας. Νομίζω ότι είναι μία αυτονόητη ρύθμιση</w:t>
      </w:r>
      <w:r>
        <w:rPr>
          <w:rFonts w:eastAsia="Times New Roman" w:cs="Times New Roman"/>
          <w:szCs w:val="24"/>
        </w:rPr>
        <w:t>,</w:t>
      </w:r>
      <w:r>
        <w:rPr>
          <w:rFonts w:eastAsia="Times New Roman" w:cs="Times New Roman"/>
          <w:szCs w:val="24"/>
        </w:rPr>
        <w:t xml:space="preserve"> η οποία ακριβώς διασφαλίζει ότι για τη διάρκεια της δεκαετίας, για τη</w:t>
      </w:r>
      <w:r>
        <w:rPr>
          <w:rFonts w:eastAsia="Times New Roman" w:cs="Times New Roman"/>
          <w:szCs w:val="24"/>
        </w:rPr>
        <w:t xml:space="preserve"> διάρκεια της άδειας, δεν θα υπάρξει εκ μέρους της </w:t>
      </w:r>
      <w:r>
        <w:rPr>
          <w:rFonts w:eastAsia="Times New Roman" w:cs="Times New Roman"/>
          <w:szCs w:val="24"/>
        </w:rPr>
        <w:t>π</w:t>
      </w:r>
      <w:r>
        <w:rPr>
          <w:rFonts w:eastAsia="Times New Roman" w:cs="Times New Roman"/>
          <w:szCs w:val="24"/>
        </w:rPr>
        <w:t>ολιτείας μία παραβίαση μονομερής των συμφωνηθέντων.</w:t>
      </w:r>
    </w:p>
    <w:p w14:paraId="1416A27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Γίνεται απολύτως σαφές, λοιπόν -και για αυτό είχαμε ήδη κινηθεί στην προηγούμενη διαδικασία, αλλά τελικά δεν ήρθε στη Βουλή να ψηφιστεί και καλώ όσους έ</w:t>
      </w:r>
      <w:r>
        <w:rPr>
          <w:rFonts w:eastAsia="Times New Roman" w:cs="Times New Roman"/>
          <w:szCs w:val="24"/>
        </w:rPr>
        <w:t>χουν ασχοληθεί με το θέμα να το ανακαλέσουν στη μνήμη τους-</w:t>
      </w:r>
      <w:r>
        <w:rPr>
          <w:rFonts w:eastAsia="Times New Roman" w:cs="Times New Roman"/>
          <w:szCs w:val="24"/>
        </w:rPr>
        <w:t>,</w:t>
      </w:r>
      <w:r>
        <w:rPr>
          <w:rFonts w:eastAsia="Times New Roman" w:cs="Times New Roman"/>
          <w:szCs w:val="24"/>
        </w:rPr>
        <w:t xml:space="preserve"> ποιο είναι το χρονικό όριο λειτουργίας των καναλιών τα οποία δεν θα συμμετέχουν ή θα συμμετέχουν ανεπιτυχώς, ενώ είναι ήδη </w:t>
      </w:r>
      <w:proofErr w:type="spellStart"/>
      <w:r>
        <w:rPr>
          <w:rFonts w:eastAsia="Times New Roman" w:cs="Times New Roman"/>
          <w:szCs w:val="24"/>
        </w:rPr>
        <w:t>λειτουργούντα</w:t>
      </w:r>
      <w:proofErr w:type="spellEnd"/>
      <w:r>
        <w:rPr>
          <w:rFonts w:eastAsia="Times New Roman" w:cs="Times New Roman"/>
          <w:szCs w:val="24"/>
        </w:rPr>
        <w:t xml:space="preserve">, στη διαγωνιστική διαδικασία. Η διάρκεια αυτή καθορίζεται </w:t>
      </w:r>
      <w:r>
        <w:rPr>
          <w:rFonts w:eastAsia="Times New Roman" w:cs="Times New Roman"/>
          <w:szCs w:val="24"/>
        </w:rPr>
        <w:t>στους τρεις μήνες</w:t>
      </w:r>
      <w:r>
        <w:rPr>
          <w:rFonts w:eastAsia="Times New Roman" w:cs="Times New Roman"/>
          <w:szCs w:val="24"/>
        </w:rPr>
        <w:t>,</w:t>
      </w:r>
      <w:r>
        <w:rPr>
          <w:rFonts w:eastAsia="Times New Roman" w:cs="Times New Roman"/>
          <w:szCs w:val="24"/>
        </w:rPr>
        <w:t xml:space="preserve"> είτε μετά την προκήρυξη είτε μετά την </w:t>
      </w:r>
      <w:proofErr w:type="spellStart"/>
      <w:r>
        <w:rPr>
          <w:rFonts w:eastAsia="Times New Roman" w:cs="Times New Roman"/>
          <w:szCs w:val="24"/>
        </w:rPr>
        <w:t>αδειοδότηση</w:t>
      </w:r>
      <w:proofErr w:type="spellEnd"/>
      <w:r>
        <w:rPr>
          <w:rFonts w:eastAsia="Times New Roman" w:cs="Times New Roman"/>
          <w:szCs w:val="24"/>
        </w:rPr>
        <w:t xml:space="preserve">, αν πρόκειται για κανάλι που συμμετείχε και δεν </w:t>
      </w:r>
      <w:proofErr w:type="spellStart"/>
      <w:r>
        <w:rPr>
          <w:rFonts w:eastAsia="Times New Roman" w:cs="Times New Roman"/>
          <w:szCs w:val="24"/>
        </w:rPr>
        <w:t>αδειοδοτήθηκε</w:t>
      </w:r>
      <w:proofErr w:type="spellEnd"/>
      <w:r>
        <w:rPr>
          <w:rFonts w:eastAsia="Times New Roman" w:cs="Times New Roman"/>
          <w:szCs w:val="24"/>
        </w:rPr>
        <w:t>.</w:t>
      </w:r>
    </w:p>
    <w:p w14:paraId="1416A27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εβαίως -και εδώ νομίζω ότι ήταν μια πληγή η οποία θα έπρεπε και με την πρόνοια του νόμου να μην μπορεί να ανοίγει- απαγορεύ</w:t>
      </w:r>
      <w:r>
        <w:rPr>
          <w:rFonts w:eastAsia="Times New Roman" w:cs="Times New Roman"/>
          <w:szCs w:val="24"/>
        </w:rPr>
        <w:t>εται η μεταβολή της φυσιογνωμίας του προγράμματος και της εμβέλειας εκπομπής των καναλιών που λειτουργούν μέχρι σήμερα.</w:t>
      </w:r>
    </w:p>
    <w:p w14:paraId="1416A27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Να θυμίσω ότι έχουν υπάρξει στο παρελθόν, δυστυχώς παραπάνω από μία φορά, φαινόμενα καναλιών τα οποία κοιμήθηκαν με περιφερειακή άδεια κ</w:t>
      </w:r>
      <w:r>
        <w:rPr>
          <w:rFonts w:eastAsia="Times New Roman" w:cs="Times New Roman"/>
          <w:szCs w:val="24"/>
        </w:rPr>
        <w:t>αι ξύπνησαν με πανελλαδική, απλώς μόνο μέσω σκοτεινών διαδρομών και τηλεφώνων που σηκώνονταν. Τότε δεν είχαμε βέβαια πολιτικές εξεγέρσεις και διαμαρτυρίες μέσω των τηλεοπτικών σταθμών και των τηλεοπτικών εκπομπών. Αυτές οι ντροπές γίνονταν, διότι είχαμε κα</w:t>
      </w:r>
      <w:r>
        <w:rPr>
          <w:rFonts w:eastAsia="Times New Roman" w:cs="Times New Roman"/>
          <w:szCs w:val="24"/>
        </w:rPr>
        <w:t xml:space="preserve">ι μια ντροπιαστική σύνθεση και μη νόμιμη σύνθεση του Εθνικού Συμβουλίου Ραδιοτηλεόρασης από λειτουργούς οι οποίοι εξέθεταν την </w:t>
      </w:r>
      <w:r>
        <w:rPr>
          <w:rFonts w:eastAsia="Times New Roman" w:cs="Times New Roman"/>
          <w:szCs w:val="24"/>
        </w:rPr>
        <w:t>π</w:t>
      </w:r>
      <w:r>
        <w:rPr>
          <w:rFonts w:eastAsia="Times New Roman" w:cs="Times New Roman"/>
          <w:szCs w:val="24"/>
        </w:rPr>
        <w:t>ολιτεία με τις αποφάσεις και τις παραλείψεις τους. Αυτή ήταν δυστυχώς η πραγματικότητα, κυρίες και κύριοι Βουλευτές.</w:t>
      </w:r>
    </w:p>
    <w:p w14:paraId="1416A27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αυτή την</w:t>
      </w:r>
      <w:r>
        <w:rPr>
          <w:rFonts w:eastAsia="Times New Roman" w:cs="Times New Roman"/>
          <w:szCs w:val="24"/>
        </w:rPr>
        <w:t xml:space="preserve"> έννοια θα ήθελα και από αυτό το Βήμα για ακόμα μία φορά χωρίς </w:t>
      </w:r>
      <w:proofErr w:type="spellStart"/>
      <w:r>
        <w:rPr>
          <w:rFonts w:eastAsia="Times New Roman" w:cs="Times New Roman"/>
          <w:szCs w:val="24"/>
        </w:rPr>
        <w:t>μισόλογα</w:t>
      </w:r>
      <w:proofErr w:type="spellEnd"/>
      <w:r>
        <w:rPr>
          <w:rFonts w:eastAsia="Times New Roman" w:cs="Times New Roman"/>
          <w:szCs w:val="24"/>
        </w:rPr>
        <w:t xml:space="preserve">, χωρίς περιστροφές να πω ένα «μπράβο» στους ανθρώπους που συναποτελούν το Εθνικό Συμβούλιο Ραδιοτηλεόρασης, διότι έχουν κάνει πολύ περισσότερα βήματα ως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από όσα είχαν γ</w:t>
      </w:r>
      <w:r>
        <w:rPr>
          <w:rFonts w:eastAsia="Times New Roman" w:cs="Times New Roman"/>
          <w:szCs w:val="24"/>
        </w:rPr>
        <w:t>ίνει στη χώρα μας για πολλές δεκαετίες.</w:t>
      </w:r>
    </w:p>
    <w:p w14:paraId="1416A27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Είμαστε στα τελευταία στάδια συγκρότηση της προκήρυξης, έχει ολοκληρωθεί η διαδικασία, έβγαλαν ομόφωνες αποφάσεις και για τον αριθμό των αδειών και για το ελάχιστο τίμημα το οποίο ορίζεται στο ύψος του τιμήματος που </w:t>
      </w:r>
      <w:r>
        <w:rPr>
          <w:rFonts w:eastAsia="Times New Roman" w:cs="Times New Roman"/>
          <w:szCs w:val="24"/>
        </w:rPr>
        <w:t>πετύχαμε με τον περσ</w:t>
      </w:r>
      <w:r>
        <w:rPr>
          <w:rFonts w:eastAsia="Times New Roman" w:cs="Times New Roman"/>
          <w:szCs w:val="24"/>
        </w:rPr>
        <w:t>ι</w:t>
      </w:r>
      <w:r>
        <w:rPr>
          <w:rFonts w:eastAsia="Times New Roman" w:cs="Times New Roman"/>
          <w:szCs w:val="24"/>
        </w:rPr>
        <w:t xml:space="preserve">νό διαγωνισμό και νομίζω ότι είμαστε σε μια κατάσταση που είναι και από την πλευρά της </w:t>
      </w:r>
      <w:r>
        <w:rPr>
          <w:rFonts w:eastAsia="Times New Roman" w:cs="Times New Roman"/>
          <w:szCs w:val="24"/>
        </w:rPr>
        <w:t>α</w:t>
      </w:r>
      <w:r>
        <w:rPr>
          <w:rFonts w:eastAsia="Times New Roman" w:cs="Times New Roman"/>
          <w:szCs w:val="24"/>
        </w:rPr>
        <w:t xml:space="preserve">νεξάρτητης </w:t>
      </w:r>
      <w:r>
        <w:rPr>
          <w:rFonts w:eastAsia="Times New Roman" w:cs="Times New Roman"/>
          <w:szCs w:val="24"/>
        </w:rPr>
        <w:t>α</w:t>
      </w:r>
      <w:r>
        <w:rPr>
          <w:rFonts w:eastAsia="Times New Roman" w:cs="Times New Roman"/>
          <w:szCs w:val="24"/>
        </w:rPr>
        <w:t xml:space="preserve">ρχής θωρακισμένη και ομόφωνη η απόφαση και κυρίως </w:t>
      </w:r>
      <w:r>
        <w:rPr>
          <w:rFonts w:eastAsia="Times New Roman" w:cs="Times New Roman"/>
          <w:szCs w:val="24"/>
        </w:rPr>
        <w:lastRenderedPageBreak/>
        <w:t>διαμορφώνονται οι όροι συναίνεσης στο πολιτικό σκηνικό. Δεν προσφέρεται</w:t>
      </w:r>
      <w:r>
        <w:rPr>
          <w:rFonts w:eastAsia="Times New Roman" w:cs="Times New Roman"/>
          <w:szCs w:val="24"/>
        </w:rPr>
        <w:t>,</w:t>
      </w:r>
      <w:r>
        <w:rPr>
          <w:rFonts w:eastAsia="Times New Roman" w:cs="Times New Roman"/>
          <w:szCs w:val="24"/>
        </w:rPr>
        <w:t xml:space="preserve"> κατά τη γνώμ</w:t>
      </w:r>
      <w:r>
        <w:rPr>
          <w:rFonts w:eastAsia="Times New Roman" w:cs="Times New Roman"/>
          <w:szCs w:val="24"/>
        </w:rPr>
        <w:t>η μου</w:t>
      </w:r>
      <w:r>
        <w:rPr>
          <w:rFonts w:eastAsia="Times New Roman" w:cs="Times New Roman"/>
          <w:szCs w:val="24"/>
        </w:rPr>
        <w:t>,</w:t>
      </w:r>
      <w:r>
        <w:rPr>
          <w:rFonts w:eastAsia="Times New Roman" w:cs="Times New Roman"/>
          <w:szCs w:val="24"/>
        </w:rPr>
        <w:t xml:space="preserve"> πλέον το θέμα για δημιουργία εντυπώσεων.</w:t>
      </w:r>
    </w:p>
    <w:p w14:paraId="1416A28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Ούτε, β</w:t>
      </w:r>
      <w:r>
        <w:rPr>
          <w:rFonts w:eastAsia="Times New Roman" w:cs="Times New Roman"/>
          <w:szCs w:val="24"/>
        </w:rPr>
        <w:t>εβαίως</w:t>
      </w:r>
      <w:r>
        <w:rPr>
          <w:rFonts w:eastAsia="Times New Roman" w:cs="Times New Roman"/>
          <w:szCs w:val="24"/>
        </w:rPr>
        <w:t xml:space="preserve">, </w:t>
      </w:r>
      <w:r>
        <w:rPr>
          <w:rFonts w:eastAsia="Times New Roman" w:cs="Times New Roman"/>
          <w:szCs w:val="24"/>
        </w:rPr>
        <w:t>προσφέρεται για την προσφιλή τακτική ορισμένων οι οποίοι πάνε στη μέθοδο «βρίζω – ψηφίζω». Σηκώνουν τους τόνους ορισμένοι για να υπάρξουν οι εντυπώσεις, να κοπούν μερικά βίντεο και να παίξουν ε</w:t>
      </w:r>
      <w:r>
        <w:rPr>
          <w:rFonts w:eastAsia="Times New Roman" w:cs="Times New Roman"/>
          <w:szCs w:val="24"/>
        </w:rPr>
        <w:t>νδεχομένως τα κανάλια και να διαχυθούν στο διαδίκτυο και</w:t>
      </w:r>
      <w:r>
        <w:rPr>
          <w:rFonts w:eastAsia="Times New Roman" w:cs="Times New Roman"/>
          <w:szCs w:val="24"/>
        </w:rPr>
        <w:t>,</w:t>
      </w:r>
      <w:r>
        <w:rPr>
          <w:rFonts w:eastAsia="Times New Roman" w:cs="Times New Roman"/>
          <w:szCs w:val="24"/>
        </w:rPr>
        <w:t xml:space="preserve"> όταν έρθει η ώρα της ψηφοφορίας, τοποθετούνται θετικά. Νομίζω λίγος σεβασμός και στους ανθρώπους που μας παρακολουθούν δεν θα έβλαπτε. Θα ανέβαζε το κύρος του Κοινοβουλίου και θα έστελνε ένα μήνυμα </w:t>
      </w:r>
      <w:r>
        <w:rPr>
          <w:rFonts w:eastAsia="Times New Roman" w:cs="Times New Roman"/>
          <w:szCs w:val="24"/>
        </w:rPr>
        <w:t>προς όλες τις κατευθύνσεις ότι τα πράγματα θα αλλάξουν.</w:t>
      </w:r>
    </w:p>
    <w:p w14:paraId="1416A281" w14:textId="77777777" w:rsidR="002F1EDC" w:rsidRDefault="00F01CE6">
      <w:pPr>
        <w:spacing w:line="600" w:lineRule="auto"/>
        <w:ind w:firstLine="720"/>
        <w:jc w:val="both"/>
        <w:rPr>
          <w:rFonts w:eastAsia="Times New Roman"/>
          <w:szCs w:val="24"/>
        </w:rPr>
      </w:pPr>
      <w:r>
        <w:rPr>
          <w:rFonts w:eastAsia="Times New Roman" w:cs="Times New Roman"/>
          <w:szCs w:val="24"/>
        </w:rPr>
        <w:t>Τελειώνοντας θα ήθελα να κάνω μία έκκληση</w:t>
      </w:r>
      <w:r>
        <w:rPr>
          <w:rFonts w:eastAsia="Times New Roman" w:cs="Times New Roman"/>
          <w:szCs w:val="24"/>
        </w:rPr>
        <w:t>,</w:t>
      </w:r>
      <w:r>
        <w:rPr>
          <w:rFonts w:eastAsia="Times New Roman" w:cs="Times New Roman"/>
          <w:szCs w:val="24"/>
        </w:rPr>
        <w:t xml:space="preserve"> η οποία δεν αφορά τις τροπολογίες στις οποίες αναφέρθηκα. Οδεύουμε προς τη σωτηρία του </w:t>
      </w:r>
      <w:r>
        <w:rPr>
          <w:rFonts w:eastAsia="Times New Roman" w:cs="Times New Roman"/>
          <w:szCs w:val="24"/>
        </w:rPr>
        <w:t>τ</w:t>
      </w:r>
      <w:r>
        <w:rPr>
          <w:rFonts w:eastAsia="Times New Roman" w:cs="Times New Roman"/>
          <w:szCs w:val="24"/>
        </w:rPr>
        <w:t xml:space="preserve">αμείου των εργαζομένων στον Τύπο, του ΕΔΟΕΑΠ, μια υπόθεση που </w:t>
      </w:r>
      <w:r>
        <w:rPr>
          <w:rFonts w:eastAsia="Times New Roman" w:cs="Times New Roman"/>
          <w:szCs w:val="24"/>
        </w:rPr>
        <w:t>δυστυχώς κάποιοι τη θεωρούσαν χαμέν</w:t>
      </w:r>
      <w:r>
        <w:rPr>
          <w:rFonts w:eastAsia="Times New Roman" w:cs="Times New Roman"/>
          <w:szCs w:val="24"/>
        </w:rPr>
        <w:t>η</w:t>
      </w:r>
      <w:r>
        <w:rPr>
          <w:rFonts w:eastAsia="Times New Roman" w:cs="Times New Roman"/>
          <w:szCs w:val="24"/>
        </w:rPr>
        <w:t xml:space="preserve">. Το </w:t>
      </w:r>
      <w:r>
        <w:rPr>
          <w:rFonts w:eastAsia="Times New Roman" w:cs="Times New Roman"/>
          <w:szCs w:val="24"/>
        </w:rPr>
        <w:t>τ</w:t>
      </w:r>
      <w:r>
        <w:rPr>
          <w:rFonts w:eastAsia="Times New Roman" w:cs="Times New Roman"/>
          <w:szCs w:val="24"/>
        </w:rPr>
        <w:t>αμείο σώζεται με βάση την κυβερνητική πρόταση, όπως τονίζει και με ανακοίνωσή της η ΕΣΗΕΑ. Πολύ λυπάμαι που θα το πω, ας αντιδρούν και ας εκβιάζουν κάποιοι εκδότες, χρησιμοποιώντας πάλι ως ασπίδα –νομίζουν- τους ερ</w:t>
      </w:r>
      <w:r>
        <w:rPr>
          <w:rFonts w:eastAsia="Times New Roman" w:cs="Times New Roman"/>
          <w:szCs w:val="24"/>
        </w:rPr>
        <w:t xml:space="preserve">γαζόμενους. </w:t>
      </w:r>
      <w:r>
        <w:rPr>
          <w:rFonts w:eastAsia="Times New Roman"/>
          <w:szCs w:val="24"/>
        </w:rPr>
        <w:t xml:space="preserve">Είναι εκδότες, δυστυχώς, που είχαν συνηθίσει στο τσάμπα, τσάμπα άδεια, τσάμπα εισφορές. Δεν μπορεί αυτό το πράγμα να συνεχιστεί. </w:t>
      </w:r>
    </w:p>
    <w:p w14:paraId="1416A282" w14:textId="77777777" w:rsidR="002F1EDC" w:rsidRDefault="00F01CE6">
      <w:pPr>
        <w:spacing w:line="600" w:lineRule="auto"/>
        <w:ind w:firstLine="720"/>
        <w:jc w:val="both"/>
        <w:rPr>
          <w:rFonts w:eastAsia="Times New Roman"/>
          <w:szCs w:val="24"/>
        </w:rPr>
      </w:pPr>
      <w:r>
        <w:rPr>
          <w:rFonts w:eastAsia="Times New Roman"/>
          <w:szCs w:val="24"/>
        </w:rPr>
        <w:t>Εδώ θέλω να κάνω για άλλη μια φορά έκκληση στον πολιτικό κόσμο να υψωθεί ένα τείχος απέναντι σε αυτές τις λογικές.</w:t>
      </w:r>
      <w:r>
        <w:rPr>
          <w:rFonts w:eastAsia="Times New Roman"/>
          <w:szCs w:val="24"/>
        </w:rPr>
        <w:t xml:space="preserve"> Δεν είναι δυνατόν να υπάρχει τέτοια ταλαιπωρία, να δίνουμε τέτοια μάχη με τους θεσμούς, ούτως ώστε αυτό το </w:t>
      </w:r>
      <w:r>
        <w:rPr>
          <w:rFonts w:eastAsia="Times New Roman"/>
          <w:szCs w:val="24"/>
        </w:rPr>
        <w:t>τ</w:t>
      </w:r>
      <w:r>
        <w:rPr>
          <w:rFonts w:eastAsia="Times New Roman"/>
          <w:szCs w:val="24"/>
        </w:rPr>
        <w:t xml:space="preserve">αμείο να </w:t>
      </w:r>
      <w:r>
        <w:rPr>
          <w:rFonts w:eastAsia="Times New Roman"/>
          <w:szCs w:val="24"/>
        </w:rPr>
        <w:lastRenderedPageBreak/>
        <w:t>διασωθεί και εδώ να δίνουμε ή να κλείνουμε το μάτι σε τέτοιες λογικές. Ούτε η σιωπή είναι χρυσός. Θέλει ξεκάθαρες τοποθετήσεις, υπεύθυνες</w:t>
      </w:r>
      <w:r>
        <w:rPr>
          <w:rFonts w:eastAsia="Times New Roman"/>
          <w:szCs w:val="24"/>
        </w:rPr>
        <w:t>,</w:t>
      </w:r>
      <w:r>
        <w:rPr>
          <w:rFonts w:eastAsia="Times New Roman"/>
          <w:szCs w:val="24"/>
        </w:rPr>
        <w:t xml:space="preserve"> από όλες τις πολιτικές δυνάμεις, κυρίες και κύριοι Βουλευτές. </w:t>
      </w:r>
    </w:p>
    <w:p w14:paraId="1416A283" w14:textId="77777777" w:rsidR="002F1EDC" w:rsidRDefault="00F01CE6">
      <w:pPr>
        <w:spacing w:line="600" w:lineRule="auto"/>
        <w:ind w:firstLine="720"/>
        <w:jc w:val="both"/>
        <w:rPr>
          <w:rFonts w:eastAsia="Times New Roman"/>
          <w:szCs w:val="24"/>
        </w:rPr>
      </w:pPr>
      <w:r>
        <w:rPr>
          <w:rFonts w:eastAsia="Times New Roman"/>
          <w:szCs w:val="24"/>
        </w:rPr>
        <w:t xml:space="preserve">Απευθυνόμαστε, λοιπόν, κυρίως στους Βουλευτές και στα κόμματα της Αντιπολίτευσης και τους καλούμε και την τροπολογία για την </w:t>
      </w:r>
      <w:proofErr w:type="spellStart"/>
      <w:r>
        <w:rPr>
          <w:rFonts w:eastAsia="Times New Roman"/>
          <w:szCs w:val="24"/>
        </w:rPr>
        <w:t>αδειοδότηση</w:t>
      </w:r>
      <w:proofErr w:type="spellEnd"/>
      <w:r>
        <w:rPr>
          <w:rFonts w:eastAsia="Times New Roman"/>
          <w:szCs w:val="24"/>
        </w:rPr>
        <w:t xml:space="preserve"> των τηλεοπτικών σταθμών αλλά και τη ρύθμιση για τον ΕΔΟ</w:t>
      </w:r>
      <w:r>
        <w:rPr>
          <w:rFonts w:eastAsia="Times New Roman"/>
          <w:szCs w:val="24"/>
        </w:rPr>
        <w:t>ΕΑΠ να τις στηρίξουν.</w:t>
      </w:r>
    </w:p>
    <w:p w14:paraId="1416A284" w14:textId="77777777" w:rsidR="002F1EDC" w:rsidRDefault="00F01CE6">
      <w:pPr>
        <w:spacing w:line="600" w:lineRule="auto"/>
        <w:ind w:firstLine="720"/>
        <w:jc w:val="both"/>
        <w:rPr>
          <w:rFonts w:eastAsia="Times New Roman"/>
          <w:szCs w:val="24"/>
        </w:rPr>
      </w:pPr>
      <w:r>
        <w:rPr>
          <w:rFonts w:eastAsia="Times New Roman"/>
          <w:szCs w:val="24"/>
        </w:rPr>
        <w:t xml:space="preserve">Πριν κατέβω από το Βήμα, κύριε Πρόεδρε, επιτρέψτε μου απλώς να καταθέσω στα Πρακτικά την επιστολή από το Εθνικό Συμβούλιο Ραδιοτηλεόρασης, το οποίο μας κατέγραψε και τις συμφωνημένες νομοτεχνικές βελτιώσεις. </w:t>
      </w:r>
    </w:p>
    <w:p w14:paraId="1416A28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σημείο αυτό ο Υπουργ</w:t>
      </w:r>
      <w:r>
        <w:rPr>
          <w:rFonts w:eastAsia="Times New Roman" w:cs="Times New Roman"/>
          <w:szCs w:val="24"/>
        </w:rPr>
        <w:t xml:space="preserve">ός Ψηφιακής Πολιτικής, Τηλεπικοινωνιών και Ενημέρωσης κ. Νικόλαος Παππάς, καταθέτει για τα Πρακτικά την προαναφερθείσα επιστολή,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16A286" w14:textId="77777777" w:rsidR="002F1EDC" w:rsidRDefault="00F01CE6">
      <w:pPr>
        <w:spacing w:line="600" w:lineRule="auto"/>
        <w:ind w:firstLine="720"/>
        <w:jc w:val="both"/>
        <w:rPr>
          <w:rFonts w:eastAsia="Times New Roman" w:cs="Times New Roman"/>
          <w:b/>
          <w:szCs w:val="24"/>
        </w:rPr>
      </w:pPr>
      <w:r>
        <w:rPr>
          <w:rFonts w:eastAsia="Times New Roman" w:cs="Times New Roman"/>
          <w:b/>
          <w:szCs w:val="24"/>
        </w:rPr>
        <w:t xml:space="preserve">ΓΕΩΡΓΙΟΣ ΑΜΥΡΑΣ: </w:t>
      </w:r>
      <w:r>
        <w:rPr>
          <w:rFonts w:eastAsia="Times New Roman" w:cs="Times New Roman"/>
          <w:szCs w:val="24"/>
        </w:rPr>
        <w:t>Τη</w:t>
      </w:r>
      <w:r>
        <w:rPr>
          <w:rFonts w:eastAsia="Times New Roman" w:cs="Times New Roman"/>
          <w:szCs w:val="24"/>
        </w:rPr>
        <w:t xml:space="preserve"> ρύθμιση για τον ΕΔΟΕΑΠ την έχετε καταθέσει;</w:t>
      </w:r>
    </w:p>
    <w:p w14:paraId="1416A287" w14:textId="77777777" w:rsidR="002F1EDC" w:rsidRDefault="00F01CE6">
      <w:pPr>
        <w:spacing w:line="600" w:lineRule="auto"/>
        <w:ind w:firstLine="720"/>
        <w:jc w:val="both"/>
        <w:rPr>
          <w:rFonts w:eastAsia="Times New Roman" w:cs="Times New Roman"/>
          <w:b/>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Όχι, λέμε ότι θα έρθει. Δεν είμαι ο αρμόδιος.</w:t>
      </w:r>
    </w:p>
    <w:p w14:paraId="1416A288" w14:textId="77777777" w:rsidR="002F1EDC" w:rsidRDefault="00F01CE6">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 xml:space="preserve">Θα έρθει από την ερχόμενη εβδομάδα και μετά. </w:t>
      </w:r>
    </w:p>
    <w:p w14:paraId="1416A289" w14:textId="77777777" w:rsidR="002F1EDC" w:rsidRDefault="00F01CE6">
      <w:pPr>
        <w:spacing w:line="600" w:lineRule="auto"/>
        <w:ind w:firstLine="720"/>
        <w:jc w:val="both"/>
        <w:rPr>
          <w:rFonts w:eastAsia="Times New Roman" w:cs="Times New Roman"/>
          <w:b/>
          <w:szCs w:val="24"/>
        </w:rPr>
      </w:pPr>
      <w:r>
        <w:rPr>
          <w:rFonts w:eastAsia="Times New Roman" w:cs="Times New Roman"/>
          <w:b/>
          <w:szCs w:val="24"/>
        </w:rPr>
        <w:lastRenderedPageBreak/>
        <w:t>ΝΙΚΟΛΑΟ</w:t>
      </w:r>
      <w:r>
        <w:rPr>
          <w:rFonts w:eastAsia="Times New Roman" w:cs="Times New Roman"/>
          <w:b/>
          <w:szCs w:val="24"/>
        </w:rPr>
        <w:t xml:space="preserve">Σ ΠΑΠΠΑΣ (Υπουργός Ψηφιακής Πολιτικής, Τηλεπικοινωνιών και Ενημέρωσης): </w:t>
      </w:r>
      <w:r>
        <w:rPr>
          <w:rFonts w:eastAsia="Times New Roman" w:cs="Times New Roman"/>
          <w:szCs w:val="24"/>
        </w:rPr>
        <w:t>Δεν είμαι ο αρμόδιος.</w:t>
      </w:r>
    </w:p>
    <w:p w14:paraId="1416A28A" w14:textId="77777777" w:rsidR="002F1EDC" w:rsidRDefault="00F01CE6">
      <w:pPr>
        <w:spacing w:line="600" w:lineRule="auto"/>
        <w:ind w:firstLine="720"/>
        <w:jc w:val="both"/>
        <w:rPr>
          <w:rFonts w:eastAsia="Times New Roman" w:cs="Times New Roman"/>
          <w:b/>
          <w:bCs/>
          <w:szCs w:val="24"/>
        </w:rPr>
      </w:pPr>
      <w:r>
        <w:rPr>
          <w:rFonts w:eastAsia="Times New Roman" w:cs="Times New Roman"/>
          <w:b/>
          <w:bCs/>
          <w:szCs w:val="24"/>
        </w:rPr>
        <w:t xml:space="preserve">ΠΡΟΕΔΡΕΥΩΝ (Νικήτας Κακλαμάνης): </w:t>
      </w:r>
      <w:r>
        <w:rPr>
          <w:rFonts w:eastAsia="Times New Roman" w:cs="Times New Roman"/>
          <w:bCs/>
          <w:szCs w:val="24"/>
        </w:rPr>
        <w:t>Ενημέρωση έκανε ο  κύριος Υπουργός και επ’ αυτού του θέματος κουβέντα δεν θα ανοίξει.</w:t>
      </w:r>
    </w:p>
    <w:p w14:paraId="1416A28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w:t>
      </w:r>
      <w:r>
        <w:rPr>
          <w:rFonts w:eastAsia="Times New Roman" w:cs="Times New Roman"/>
          <w:b/>
          <w:szCs w:val="24"/>
        </w:rPr>
        <w:t xml:space="preserve">ς, Τηλεπικοινωνιών και Ενημέρωσης): </w:t>
      </w:r>
      <w:r>
        <w:rPr>
          <w:rFonts w:eastAsia="Times New Roman" w:cs="Times New Roman"/>
          <w:szCs w:val="24"/>
        </w:rPr>
        <w:t>Όχι, να μην ανοίξει.</w:t>
      </w:r>
    </w:p>
    <w:p w14:paraId="1416A28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Νομίζω, κύριε Πρόεδρε -και με αυτό ολοκλήρωσα-</w:t>
      </w:r>
      <w:r>
        <w:rPr>
          <w:rFonts w:eastAsia="Times New Roman" w:cs="Times New Roman"/>
          <w:szCs w:val="24"/>
        </w:rPr>
        <w:t>,</w:t>
      </w:r>
      <w:r>
        <w:rPr>
          <w:rFonts w:eastAsia="Times New Roman" w:cs="Times New Roman"/>
          <w:szCs w:val="24"/>
        </w:rPr>
        <w:t xml:space="preserve"> ότι υπάρχει μια μεγάλη ευκαιρία πραγματικά εδώ να γίνει μια μεγάλη τομή μέσω ευρύτατων πολιτικών συναινέσεων. </w:t>
      </w:r>
    </w:p>
    <w:p w14:paraId="1416A28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416A28E"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w:t>
      </w:r>
      <w:r>
        <w:rPr>
          <w:rFonts w:eastAsia="Times New Roman" w:cs="Times New Roman"/>
          <w:szCs w:val="24"/>
        </w:rPr>
        <w:t xml:space="preserve"> τις πτέρυγες του ΣΥΡΙΖΑ και των ΑΝΕΛ)</w:t>
      </w:r>
    </w:p>
    <w:p w14:paraId="1416A28F" w14:textId="77777777" w:rsidR="002F1EDC" w:rsidRDefault="00F01CE6">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Θα δώσω τον λόγο στον κ. </w:t>
      </w:r>
      <w:proofErr w:type="spellStart"/>
      <w:r>
        <w:rPr>
          <w:rFonts w:eastAsia="Times New Roman" w:cs="Times New Roman"/>
          <w:bCs/>
          <w:szCs w:val="24"/>
        </w:rPr>
        <w:t>Καραθανασόπουλο</w:t>
      </w:r>
      <w:proofErr w:type="spellEnd"/>
      <w:r>
        <w:rPr>
          <w:rFonts w:eastAsia="Times New Roman" w:cs="Times New Roman"/>
          <w:bCs/>
          <w:szCs w:val="24"/>
        </w:rPr>
        <w:t xml:space="preserve">, γιατί μετέχει σε </w:t>
      </w:r>
      <w:r>
        <w:rPr>
          <w:rFonts w:eastAsia="Times New Roman" w:cs="Times New Roman"/>
          <w:bCs/>
          <w:szCs w:val="24"/>
        </w:rPr>
        <w:t>ε</w:t>
      </w:r>
      <w:r>
        <w:rPr>
          <w:rFonts w:eastAsia="Times New Roman" w:cs="Times New Roman"/>
          <w:bCs/>
          <w:szCs w:val="24"/>
        </w:rPr>
        <w:t>πιτροπή που συνεδριάζει. Δεν θα κάνει χρήση όλου του χρόνου της ομιλίας του ως Κοινοβουλευτικός Εκπρόσωπος του ΚΚΕ, παρά μόν</w:t>
      </w:r>
      <w:r>
        <w:rPr>
          <w:rFonts w:eastAsia="Times New Roman" w:cs="Times New Roman"/>
          <w:bCs/>
          <w:szCs w:val="24"/>
        </w:rPr>
        <w:t xml:space="preserve">ο τρία λεπτά για το συγκεκριμένο θέμα της τροπολογίας και αφού τελειώσει από την </w:t>
      </w:r>
      <w:r>
        <w:rPr>
          <w:rFonts w:eastAsia="Times New Roman" w:cs="Times New Roman"/>
          <w:bCs/>
          <w:szCs w:val="24"/>
        </w:rPr>
        <w:t>ε</w:t>
      </w:r>
      <w:r>
        <w:rPr>
          <w:rFonts w:eastAsia="Times New Roman" w:cs="Times New Roman"/>
          <w:bCs/>
          <w:szCs w:val="24"/>
        </w:rPr>
        <w:t>πιτροπή, θα έρθει να συνεχίσει.</w:t>
      </w:r>
    </w:p>
    <w:p w14:paraId="1416A290" w14:textId="77777777" w:rsidR="002F1EDC" w:rsidRDefault="00F01CE6">
      <w:pPr>
        <w:spacing w:line="600" w:lineRule="auto"/>
        <w:ind w:firstLine="720"/>
        <w:jc w:val="both"/>
        <w:rPr>
          <w:rFonts w:eastAsia="Times New Roman"/>
          <w:szCs w:val="24"/>
        </w:rPr>
      </w:pPr>
      <w:r>
        <w:rPr>
          <w:rFonts w:eastAsia="Times New Roman" w:cs="Times New Roman"/>
          <w:bCs/>
          <w:szCs w:val="24"/>
        </w:rPr>
        <w:t xml:space="preserve">Κύριε </w:t>
      </w:r>
      <w:proofErr w:type="spellStart"/>
      <w:r>
        <w:rPr>
          <w:rFonts w:eastAsia="Times New Roman" w:cs="Times New Roman"/>
          <w:bCs/>
          <w:szCs w:val="24"/>
        </w:rPr>
        <w:t>Καραθανασόπουλε</w:t>
      </w:r>
      <w:proofErr w:type="spellEnd"/>
      <w:r>
        <w:rPr>
          <w:rFonts w:eastAsia="Times New Roman" w:cs="Times New Roman"/>
          <w:bCs/>
          <w:szCs w:val="24"/>
        </w:rPr>
        <w:t>, έχετε τον λόγο.</w:t>
      </w:r>
    </w:p>
    <w:p w14:paraId="1416A291" w14:textId="77777777" w:rsidR="002F1EDC" w:rsidRDefault="00F01CE6">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πολύ.</w:t>
      </w:r>
    </w:p>
    <w:p w14:paraId="1416A292" w14:textId="77777777" w:rsidR="002F1EDC" w:rsidRDefault="00F01CE6">
      <w:pPr>
        <w:spacing w:line="600" w:lineRule="auto"/>
        <w:ind w:firstLine="720"/>
        <w:jc w:val="both"/>
        <w:rPr>
          <w:rFonts w:eastAsia="Times New Roman"/>
          <w:szCs w:val="24"/>
        </w:rPr>
      </w:pPr>
      <w:r>
        <w:rPr>
          <w:rFonts w:eastAsia="Times New Roman"/>
          <w:szCs w:val="24"/>
        </w:rPr>
        <w:lastRenderedPageBreak/>
        <w:t>Και η συγκεκριμένη τροπολογία, την οποία φέρνει τελευταία στ</w:t>
      </w:r>
      <w:r>
        <w:rPr>
          <w:rFonts w:eastAsia="Times New Roman"/>
          <w:szCs w:val="24"/>
        </w:rPr>
        <w:t>ιγμή και εκπρόθεσμη ο κ. Παππάς, εντάσσεται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συνολικότερης διαπάλης, η οποία εκδηλώνεται το τελευταίο χρονικό διάστημα -σφοδρότατης διαπάλης θέλουμε να τονίσουμε- για τον έλεγχο των μέσων μαζικής ενημέρωσης, έντυπων και ηλεκτρονικών. </w:t>
      </w:r>
    </w:p>
    <w:p w14:paraId="1416A293" w14:textId="77777777" w:rsidR="002F1EDC" w:rsidRDefault="00F01CE6">
      <w:pPr>
        <w:spacing w:line="600" w:lineRule="auto"/>
        <w:ind w:firstLine="720"/>
        <w:jc w:val="both"/>
        <w:rPr>
          <w:rFonts w:eastAsia="Times New Roman"/>
          <w:szCs w:val="24"/>
        </w:rPr>
      </w:pPr>
      <w:r>
        <w:rPr>
          <w:rFonts w:eastAsia="Times New Roman"/>
          <w:szCs w:val="24"/>
        </w:rPr>
        <w:t>Μ</w:t>
      </w:r>
      <w:r>
        <w:rPr>
          <w:rFonts w:eastAsia="Times New Roman"/>
          <w:szCs w:val="24"/>
        </w:rPr>
        <w:t>άλιστ</w:t>
      </w:r>
      <w:r>
        <w:rPr>
          <w:rFonts w:eastAsia="Times New Roman"/>
          <w:szCs w:val="24"/>
        </w:rPr>
        <w:t>α η Κυβέρνηση σε αυτή τη διαπάλη συμμετέχει ενεργά</w:t>
      </w:r>
      <w:r>
        <w:rPr>
          <w:rFonts w:eastAsia="Times New Roman"/>
          <w:szCs w:val="24"/>
        </w:rPr>
        <w:t>,</w:t>
      </w:r>
      <w:r>
        <w:rPr>
          <w:rFonts w:eastAsia="Times New Roman"/>
          <w:szCs w:val="24"/>
        </w:rPr>
        <w:t xml:space="preserve"> για να διαμορφώσει ένα τέτοιο περιβάλλον για πιο φιλικά μέσα ενημέρωσης όσον αφορά τη στήριξη της Κυβέρνησης και της κυβερνητικής πολιτικής. Άλλωστε, κάθε κυβέρνηση επεδίωκε αυτό με τα ιδιωτικά μέσα ενημέ</w:t>
      </w:r>
      <w:r>
        <w:rPr>
          <w:rFonts w:eastAsia="Times New Roman"/>
          <w:szCs w:val="24"/>
        </w:rPr>
        <w:t>ρωσης, τα μέσα δηλαδή που βρίσκονται στα μέχρι των επιχειρηματιών και τα οποία βεβαίως προβάλλουν τα συμφέροντα και την πολιτική του συστήματος, αποπροσανατολίζουν και χειραγωγούν τον κόσμο, γιατί</w:t>
      </w:r>
      <w:r>
        <w:rPr>
          <w:rFonts w:eastAsia="Times New Roman"/>
          <w:szCs w:val="24"/>
        </w:rPr>
        <w:t>,</w:t>
      </w:r>
      <w:r>
        <w:rPr>
          <w:rFonts w:eastAsia="Times New Roman"/>
          <w:szCs w:val="24"/>
        </w:rPr>
        <w:t xml:space="preserve"> έτσι και αλλιώς</w:t>
      </w:r>
      <w:r>
        <w:rPr>
          <w:rFonts w:eastAsia="Times New Roman"/>
          <w:szCs w:val="24"/>
        </w:rPr>
        <w:t>,</w:t>
      </w:r>
      <w:r>
        <w:rPr>
          <w:rFonts w:eastAsia="Times New Roman"/>
          <w:szCs w:val="24"/>
        </w:rPr>
        <w:t xml:space="preserve"> η δημόσια τηλεόραση ανέκαθεν -και παλιά, </w:t>
      </w:r>
      <w:r>
        <w:rPr>
          <w:rFonts w:eastAsia="Times New Roman"/>
          <w:szCs w:val="24"/>
        </w:rPr>
        <w:t>αλλά και τώρα- είναι άμεσα συνδεδεμένη με τα συμφέροντα της εκάστοτε κυβερνητικής πολιτικής.</w:t>
      </w:r>
    </w:p>
    <w:p w14:paraId="1416A294" w14:textId="77777777" w:rsidR="002F1EDC" w:rsidRDefault="00F01CE6">
      <w:pPr>
        <w:spacing w:line="600" w:lineRule="auto"/>
        <w:ind w:firstLine="720"/>
        <w:jc w:val="both"/>
        <w:rPr>
          <w:rFonts w:eastAsia="Times New Roman"/>
          <w:szCs w:val="24"/>
        </w:rPr>
      </w:pPr>
      <w:r>
        <w:rPr>
          <w:rFonts w:eastAsia="Times New Roman"/>
          <w:szCs w:val="24"/>
        </w:rPr>
        <w:t xml:space="preserve">Έτσι, λοιπόν, είναι μια ακόμη τροπολογία, κύριε Πρόεδρε, που εξυπηρετεί κανονικά τους </w:t>
      </w:r>
      <w:proofErr w:type="spellStart"/>
      <w:r>
        <w:rPr>
          <w:rFonts w:eastAsia="Times New Roman"/>
          <w:szCs w:val="24"/>
        </w:rPr>
        <w:t>καναλάρχες</w:t>
      </w:r>
      <w:proofErr w:type="spellEnd"/>
      <w:r>
        <w:rPr>
          <w:rFonts w:eastAsia="Times New Roman"/>
          <w:szCs w:val="24"/>
        </w:rPr>
        <w:t xml:space="preserve">, νυν και επίδοξους. </w:t>
      </w:r>
      <w:r>
        <w:rPr>
          <w:rFonts w:eastAsia="Times New Roman"/>
          <w:szCs w:val="24"/>
        </w:rPr>
        <w:t>Ε</w:t>
      </w:r>
      <w:r>
        <w:rPr>
          <w:rFonts w:eastAsia="Times New Roman"/>
          <w:szCs w:val="24"/>
        </w:rPr>
        <w:t xml:space="preserve">δώ θέλουμε να τονίσουμε ότι και το καλοκαίρι </w:t>
      </w:r>
      <w:r>
        <w:rPr>
          <w:rFonts w:eastAsia="Times New Roman"/>
          <w:szCs w:val="24"/>
        </w:rPr>
        <w:t>-δεν πρόκειται να το πει ο κύριος Υπουργός- έφερε άλλη μια τροπολογία</w:t>
      </w:r>
      <w:r>
        <w:rPr>
          <w:rFonts w:eastAsia="Times New Roman"/>
          <w:szCs w:val="24"/>
        </w:rPr>
        <w:t>,</w:t>
      </w:r>
      <w:r>
        <w:rPr>
          <w:rFonts w:eastAsia="Times New Roman"/>
          <w:szCs w:val="24"/>
        </w:rPr>
        <w:t xml:space="preserve"> που πάλι τα συμφέροντα των </w:t>
      </w:r>
      <w:proofErr w:type="spellStart"/>
      <w:r>
        <w:rPr>
          <w:rFonts w:eastAsia="Times New Roman"/>
          <w:szCs w:val="24"/>
        </w:rPr>
        <w:t>καναλαρχών</w:t>
      </w:r>
      <w:proofErr w:type="spellEnd"/>
      <w:r>
        <w:rPr>
          <w:rFonts w:eastAsia="Times New Roman"/>
          <w:szCs w:val="24"/>
        </w:rPr>
        <w:t xml:space="preserve"> εξυπηρετούσε. Την τριετή δόση για το τίμημα την έκανε δεκαετή, σε βάθος δεκαετίας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θα πληρώσει το τίμημα, αν φτάσει ποτέ η δεκαετία, γιατί </w:t>
      </w:r>
      <w:r>
        <w:rPr>
          <w:rFonts w:eastAsia="Times New Roman"/>
          <w:szCs w:val="24"/>
        </w:rPr>
        <w:t>αλλάζουν οι νόμοι και το ξέρετε πολύ καλά.</w:t>
      </w:r>
    </w:p>
    <w:p w14:paraId="1416A295"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Δεύτερον, δεν έχει κανέναν περιορισμό όσον αφορά τη σύνθεση των εργαζόμενων στο κάθε κανάλι. Άρα, λοιπόν, ούτε συλλογικές συμβάσεις ούτε τίποτα, αφήνοντας ελεύθερα τα χέρια των </w:t>
      </w:r>
      <w:proofErr w:type="spellStart"/>
      <w:r>
        <w:rPr>
          <w:rFonts w:eastAsia="Times New Roman"/>
          <w:szCs w:val="24"/>
        </w:rPr>
        <w:t>καναλαρχών</w:t>
      </w:r>
      <w:proofErr w:type="spellEnd"/>
      <w:r>
        <w:rPr>
          <w:rFonts w:eastAsia="Times New Roman"/>
          <w:szCs w:val="24"/>
        </w:rPr>
        <w:t xml:space="preserve"> να επιλέγουν κατά πώς του</w:t>
      </w:r>
      <w:r>
        <w:rPr>
          <w:rFonts w:eastAsia="Times New Roman"/>
          <w:szCs w:val="24"/>
        </w:rPr>
        <w:t>ς εξυπηρετεί τι σύνθεση θα έχουν στο κάθε κανάλι τους, σε βάρος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των δημοσιογράφων και των τεχνικών και όλων αυτών των εργαζόμενων που δουλεύουν σε αυτά. Άρα, δηλαδή</w:t>
      </w:r>
      <w:r>
        <w:rPr>
          <w:rFonts w:eastAsia="Times New Roman"/>
          <w:szCs w:val="24"/>
        </w:rPr>
        <w:t>,</w:t>
      </w:r>
      <w:r>
        <w:rPr>
          <w:rFonts w:eastAsia="Times New Roman"/>
          <w:szCs w:val="24"/>
        </w:rPr>
        <w:t xml:space="preserve"> μια διευκόλυνση περαιτέρω.</w:t>
      </w:r>
    </w:p>
    <w:p w14:paraId="1416A296" w14:textId="77777777" w:rsidR="002F1EDC" w:rsidRDefault="00F01CE6">
      <w:pPr>
        <w:spacing w:line="600" w:lineRule="auto"/>
        <w:ind w:firstLine="720"/>
        <w:jc w:val="both"/>
        <w:rPr>
          <w:rFonts w:eastAsia="Times New Roman"/>
          <w:szCs w:val="24"/>
        </w:rPr>
      </w:pPr>
      <w:r>
        <w:rPr>
          <w:rFonts w:eastAsia="Times New Roman"/>
          <w:szCs w:val="24"/>
        </w:rPr>
        <w:t>Σήμερα συνεχίζεται αυτή η διευκόλυνση. Επί της ου</w:t>
      </w:r>
      <w:r>
        <w:rPr>
          <w:rFonts w:eastAsia="Times New Roman"/>
          <w:szCs w:val="24"/>
        </w:rPr>
        <w:t>σίας τι κάνετε; Συγκεντρώνετε σε όλο και λιγότερα χέρια τα μέσα μαζικής ενημέρωσης και τον έλεγχ</w:t>
      </w:r>
      <w:r>
        <w:rPr>
          <w:rFonts w:eastAsia="Times New Roman"/>
          <w:szCs w:val="24"/>
        </w:rPr>
        <w:t>ό</w:t>
      </w:r>
      <w:r>
        <w:rPr>
          <w:rFonts w:eastAsia="Times New Roman"/>
          <w:szCs w:val="24"/>
        </w:rPr>
        <w:t xml:space="preserve"> τους, καταργείτε τις θεματικές άδειες. Τι σημαίνει αυτό; Ότι αυτοί που θα πάρουν τις γενικές άδειες θα έχουν και το κομμάτι της πίτας και της διαφημιστικής κα</w:t>
      </w:r>
      <w:r>
        <w:rPr>
          <w:rFonts w:eastAsia="Times New Roman"/>
          <w:szCs w:val="24"/>
        </w:rPr>
        <w:t>ι της ενημερωτικής. Άρα, λοιπόν, οι επτά μόνο.</w:t>
      </w:r>
    </w:p>
    <w:p w14:paraId="1416A297" w14:textId="77777777" w:rsidR="002F1EDC" w:rsidRDefault="00F01CE6">
      <w:pPr>
        <w:spacing w:line="600" w:lineRule="auto"/>
        <w:ind w:firstLine="720"/>
        <w:jc w:val="both"/>
        <w:rPr>
          <w:rFonts w:eastAsia="Times New Roman"/>
          <w:szCs w:val="24"/>
        </w:rPr>
      </w:pPr>
      <w:r>
        <w:rPr>
          <w:rFonts w:eastAsia="Times New Roman"/>
          <w:szCs w:val="24"/>
        </w:rPr>
        <w:t>Τρίτον, τι κάνετε; Διασφαλίζετε ότι όσο ισχύουν οι άδειες, για δέκα χρόνια δηλαδή, δεν θα δοθεί καμμία άλλη άδεια. Άρα είναι σίγουρο ότι αυτοί οι οποίοι μπήκαν στο παιχνίδι, αυτοί θα παραμείνουν μέχρι τέλους κ</w:t>
      </w:r>
      <w:r>
        <w:rPr>
          <w:rFonts w:eastAsia="Times New Roman"/>
          <w:szCs w:val="24"/>
        </w:rPr>
        <w:t>αι θα έχουν το κομμάτι της πίτας.</w:t>
      </w:r>
    </w:p>
    <w:p w14:paraId="1416A298" w14:textId="77777777" w:rsidR="002F1EDC" w:rsidRDefault="00F01CE6">
      <w:pPr>
        <w:spacing w:line="600" w:lineRule="auto"/>
        <w:ind w:firstLine="720"/>
        <w:jc w:val="both"/>
        <w:rPr>
          <w:rFonts w:eastAsia="Times New Roman"/>
          <w:szCs w:val="24"/>
        </w:rPr>
      </w:pPr>
      <w:r>
        <w:rPr>
          <w:rFonts w:eastAsia="Times New Roman"/>
          <w:szCs w:val="24"/>
        </w:rPr>
        <w:t xml:space="preserve">Τέταρτον, διευκολύνετε και τη συμμετοχή </w:t>
      </w:r>
      <w:r>
        <w:rPr>
          <w:rFonts w:eastAsia="Times New Roman"/>
          <w:szCs w:val="24"/>
          <w:lang w:val="en-US"/>
        </w:rPr>
        <w:t>offshore</w:t>
      </w:r>
      <w:r>
        <w:rPr>
          <w:rFonts w:eastAsia="Times New Roman"/>
          <w:szCs w:val="24"/>
        </w:rPr>
        <w:t xml:space="preserve"> εταιρειών στο μετοχικό κεφάλαιο, </w:t>
      </w:r>
      <w:r>
        <w:rPr>
          <w:rFonts w:eastAsia="Times New Roman"/>
          <w:szCs w:val="24"/>
          <w:lang w:val="en-US"/>
        </w:rPr>
        <w:t>offshore</w:t>
      </w:r>
      <w:r>
        <w:rPr>
          <w:rFonts w:eastAsia="Times New Roman"/>
          <w:szCs w:val="24"/>
        </w:rPr>
        <w:t xml:space="preserve"> οι οποίες είναι </w:t>
      </w:r>
      <w:proofErr w:type="spellStart"/>
      <w:r>
        <w:rPr>
          <w:rFonts w:eastAsia="Times New Roman"/>
          <w:szCs w:val="24"/>
        </w:rPr>
        <w:t>αδειοδοτημένες</w:t>
      </w:r>
      <w:proofErr w:type="spellEnd"/>
      <w:r>
        <w:rPr>
          <w:rFonts w:eastAsia="Times New Roman"/>
          <w:szCs w:val="24"/>
        </w:rPr>
        <w:t xml:space="preserve"> από κράτη μέλη της Ευρωπαϊκής Ένωσης, του ενιαίου ευρωπαϊκού χώρου. Επί της ουσίας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ο έλεγχος είναι τυπικός πλέον και όχι ονομαστικός, γιατί ονομαστικοποίηση των μετοχών δεν κάνετε </w:t>
      </w:r>
      <w:r>
        <w:rPr>
          <w:rFonts w:eastAsia="Times New Roman"/>
          <w:szCs w:val="24"/>
        </w:rPr>
        <w:lastRenderedPageBreak/>
        <w:t xml:space="preserve">ούτε για αυτές τις εταιρείες που είναι στην αλλοδαπή, γιατί δεν το επιτρέπει το </w:t>
      </w:r>
      <w:r>
        <w:rPr>
          <w:rFonts w:eastAsia="Times New Roman"/>
          <w:szCs w:val="24"/>
        </w:rPr>
        <w:t>Ε</w:t>
      </w:r>
      <w:r>
        <w:rPr>
          <w:rFonts w:eastAsia="Times New Roman"/>
          <w:szCs w:val="24"/>
        </w:rPr>
        <w:t xml:space="preserve">υρωπαϊκό </w:t>
      </w:r>
      <w:r>
        <w:rPr>
          <w:rFonts w:eastAsia="Times New Roman"/>
          <w:szCs w:val="24"/>
        </w:rPr>
        <w:t>Δ</w:t>
      </w:r>
      <w:r>
        <w:rPr>
          <w:rFonts w:eastAsia="Times New Roman"/>
          <w:szCs w:val="24"/>
        </w:rPr>
        <w:t>ίκαιο, ούτε πολύ περισσότερο για τις εταιρείες τις εισηγμένες στο Χ</w:t>
      </w:r>
      <w:r>
        <w:rPr>
          <w:rFonts w:eastAsia="Times New Roman"/>
          <w:szCs w:val="24"/>
        </w:rPr>
        <w:t>ρηματιστήριο, γιατί απαγορεύεται.</w:t>
      </w:r>
    </w:p>
    <w:p w14:paraId="1416A29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Άρα, δηλαδή</w:t>
      </w:r>
      <w:r>
        <w:rPr>
          <w:rFonts w:eastAsia="Times New Roman" w:cs="Times New Roman"/>
          <w:szCs w:val="24"/>
        </w:rPr>
        <w:t>,</w:t>
      </w:r>
      <w:r>
        <w:rPr>
          <w:rFonts w:eastAsia="Times New Roman" w:cs="Times New Roman"/>
          <w:szCs w:val="24"/>
        </w:rPr>
        <w:t xml:space="preserve"> επί της ουσίας διευκολύνετε περαιτέρω τα συμφέροντα των </w:t>
      </w:r>
      <w:proofErr w:type="spellStart"/>
      <w:r>
        <w:rPr>
          <w:rFonts w:eastAsia="Times New Roman" w:cs="Times New Roman"/>
          <w:szCs w:val="24"/>
        </w:rPr>
        <w:t>καναλαρχών</w:t>
      </w:r>
      <w:proofErr w:type="spellEnd"/>
      <w:r>
        <w:rPr>
          <w:rFonts w:eastAsia="Times New Roman" w:cs="Times New Roman"/>
          <w:szCs w:val="24"/>
        </w:rPr>
        <w:t xml:space="preserve"> και των επίδοξων.</w:t>
      </w:r>
    </w:p>
    <w:p w14:paraId="1416A29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1416A29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Παππά, αν θέλετε να μείνετε στην παρέα μας, μένετε, α</w:t>
      </w:r>
      <w:r>
        <w:rPr>
          <w:rFonts w:eastAsia="Times New Roman" w:cs="Times New Roman"/>
          <w:szCs w:val="24"/>
        </w:rPr>
        <w:t xml:space="preserve">λλιώς μπορείτε να φύγετε. </w:t>
      </w:r>
    </w:p>
    <w:p w14:paraId="1416A29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ενδεχομένως να πάρει τον λόγο μετά τον τέταρτο ομιλητή. Τον λόγο θα πάρουν στη συνέχεια ο κ. </w:t>
      </w:r>
      <w:proofErr w:type="spellStart"/>
      <w:r>
        <w:rPr>
          <w:rFonts w:eastAsia="Times New Roman" w:cs="Times New Roman"/>
          <w:szCs w:val="24"/>
        </w:rPr>
        <w:t>Μιχελογιαννάκης</w:t>
      </w:r>
      <w:proofErr w:type="spellEnd"/>
      <w:r>
        <w:rPr>
          <w:rFonts w:eastAsia="Times New Roman" w:cs="Times New Roman"/>
          <w:szCs w:val="24"/>
        </w:rPr>
        <w:t>, η κ</w:t>
      </w:r>
      <w:r>
        <w:rPr>
          <w:rFonts w:eastAsia="Times New Roman" w:cs="Times New Roman"/>
          <w:szCs w:val="24"/>
        </w:rPr>
        <w:t>.</w:t>
      </w:r>
      <w:r>
        <w:rPr>
          <w:rFonts w:eastAsia="Times New Roman" w:cs="Times New Roman"/>
          <w:szCs w:val="24"/>
        </w:rPr>
        <w:t xml:space="preserve"> Ράπτη, ο κ. Λοβέρδος και ο κ. Καρράς. </w:t>
      </w:r>
    </w:p>
    <w:p w14:paraId="1416A29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Μιχελογιαννάκης</w:t>
      </w:r>
      <w:proofErr w:type="spellEnd"/>
      <w:r>
        <w:rPr>
          <w:rFonts w:eastAsia="Times New Roman" w:cs="Times New Roman"/>
          <w:szCs w:val="24"/>
        </w:rPr>
        <w:t xml:space="preserve">. </w:t>
      </w:r>
    </w:p>
    <w:p w14:paraId="1416A29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ΜΙΧΕΛΟΓΙ</w:t>
      </w:r>
      <w:r>
        <w:rPr>
          <w:rFonts w:eastAsia="Times New Roman" w:cs="Times New Roman"/>
          <w:b/>
          <w:szCs w:val="24"/>
        </w:rPr>
        <w:t>ΑΝΝΑΚΗΣ:</w:t>
      </w:r>
      <w:r>
        <w:rPr>
          <w:rFonts w:eastAsia="Times New Roman" w:cs="Times New Roman"/>
          <w:szCs w:val="24"/>
        </w:rPr>
        <w:t xml:space="preserve"> Ευχαριστώ, κύριε Πρόεδρε. </w:t>
      </w:r>
    </w:p>
    <w:p w14:paraId="1416A29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νόμος που ψηφίστηκε το 2001 έδωσε έμφαση στην αρχή ευθύνης του παραγωγού για το προϊόν που παράγει, δηλαδή είναι υπεύθυνος, όπως και ο εισαγωγέας, για το κόστος διαχείρισης των προϊόντων ό</w:t>
      </w:r>
      <w:r>
        <w:rPr>
          <w:rFonts w:eastAsia="Times New Roman" w:cs="Times New Roman"/>
          <w:szCs w:val="24"/>
        </w:rPr>
        <w:t xml:space="preserve">ταν αυτά </w:t>
      </w:r>
      <w:r>
        <w:rPr>
          <w:rFonts w:eastAsia="Times New Roman" w:cs="Times New Roman"/>
          <w:szCs w:val="24"/>
        </w:rPr>
        <w:lastRenderedPageBreak/>
        <w:t xml:space="preserve">καταστούν απόβλητα. Όλοι οι διαχειριστές είναι υποχρεωμένοι -έτσι ίσχυε- να οργανώσουν ή να συμμετέχουν σε συστήματα εναλλακτικής διαχείρισης που δεν διανέμουν κέρδος στους μετόχους. </w:t>
      </w:r>
    </w:p>
    <w:p w14:paraId="1416A2A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Σήμερα υπάρχουν είκοσι δύο εγκεκριμένα συστήματα. Δεν πετύχαμε,</w:t>
      </w:r>
      <w:r>
        <w:rPr>
          <w:rFonts w:eastAsia="Times New Roman" w:cs="Times New Roman"/>
          <w:szCs w:val="24"/>
        </w:rPr>
        <w:t xml:space="preserve"> όμως, υψηλά ποσοστά ανακύκλωσης. Τα νούμερα είναι ενδεικτικά. Το 81% των δημοτικών αποβλήτων καταλήγει σε χώρους υγειονομικής ταφής. Στην Ελλάδα το 2016 ανακυκλώθηκαν 15,8 κιλά ανά κάτοικο, όταν στην Ευρώπη ο μέσος όρος είναι 110 κιλά. Μόνο αυτό τα λέει ό</w:t>
      </w:r>
      <w:r>
        <w:rPr>
          <w:rFonts w:eastAsia="Times New Roman" w:cs="Times New Roman"/>
          <w:szCs w:val="24"/>
        </w:rPr>
        <w:t xml:space="preserve">λα. </w:t>
      </w:r>
    </w:p>
    <w:p w14:paraId="1416A2A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η ποιότητα της ανακύκλωσης δεν είναι καλή. Πέραν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των ποσοτικών και ποιοτικών κριτηρίων δεν πάμε καλά, με αποτέλεσμα να μην τροφοδοτείται η επιχειρηματική δραστηριότητα και η </w:t>
      </w:r>
      <w:proofErr w:type="spellStart"/>
      <w:r>
        <w:rPr>
          <w:rFonts w:eastAsia="Times New Roman" w:cs="Times New Roman"/>
          <w:szCs w:val="24"/>
        </w:rPr>
        <w:t>επανάχρηση</w:t>
      </w:r>
      <w:proofErr w:type="spellEnd"/>
      <w:r>
        <w:rPr>
          <w:rFonts w:eastAsia="Times New Roman" w:cs="Times New Roman"/>
          <w:szCs w:val="24"/>
        </w:rPr>
        <w:t>. Ούτε υπήρξε σοβαρή καταγραφή. Είναι άλλο ένα θέμ</w:t>
      </w:r>
      <w:r>
        <w:rPr>
          <w:rFonts w:eastAsia="Times New Roman" w:cs="Times New Roman"/>
          <w:szCs w:val="24"/>
        </w:rPr>
        <w:t xml:space="preserve">α, το οποίο είναι πολύ σημαντικό, από τον προηγούμενο νόμο. </w:t>
      </w:r>
    </w:p>
    <w:p w14:paraId="1416A2A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Υπάρχει μια υπέρμετρη συσσώρευση οικονομικών πόρων στα αποθεματικά των συστημάτων εναλλακτικής διαχείρισης. Αυτά είναι χρήματα των παραγωγών που στο τέλος έχουν </w:t>
      </w:r>
      <w:proofErr w:type="spellStart"/>
      <w:r>
        <w:rPr>
          <w:rFonts w:eastAsia="Times New Roman" w:cs="Times New Roman"/>
          <w:szCs w:val="24"/>
        </w:rPr>
        <w:t>μετακυλιστεί</w:t>
      </w:r>
      <w:proofErr w:type="spellEnd"/>
      <w:r>
        <w:rPr>
          <w:rFonts w:eastAsia="Times New Roman" w:cs="Times New Roman"/>
          <w:szCs w:val="24"/>
        </w:rPr>
        <w:t xml:space="preserve"> στην τιμή των προϊόντ</w:t>
      </w:r>
      <w:r>
        <w:rPr>
          <w:rFonts w:eastAsia="Times New Roman" w:cs="Times New Roman"/>
          <w:szCs w:val="24"/>
        </w:rPr>
        <w:t>ων. Άρα πού πηγαίνουν; Στον ίδιο τον καταναλωτή. Έχουμε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τραπεζικά αποθέματα, ενώ θα έπρεπε να υπάρξει ανταποδοτικό όφελος στον πολίτη. </w:t>
      </w:r>
    </w:p>
    <w:p w14:paraId="1416A2A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Υπάρχει, επίσης, τεράστια παραοικονομία στον χώρο αυτό. Πολλοί πλούτισαν απ’ αυτές εδώ τις παρενέργειες του νόμ</w:t>
      </w:r>
      <w:r>
        <w:rPr>
          <w:rFonts w:eastAsia="Times New Roman" w:cs="Times New Roman"/>
          <w:szCs w:val="24"/>
        </w:rPr>
        <w:t>ου που υπήρχε.</w:t>
      </w:r>
    </w:p>
    <w:p w14:paraId="1416A2A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ο Οργανισμός Ανακύκλωσης άργησε να συσταθεί. Είναι κι αυτό μια από τις μεγάλες αδυναμίες του συστήματος. Στόχος μας σήμερα</w:t>
      </w:r>
      <w:r>
        <w:rPr>
          <w:rFonts w:eastAsia="Times New Roman" w:cs="Times New Roman"/>
          <w:szCs w:val="24"/>
        </w:rPr>
        <w:t>,</w:t>
      </w:r>
      <w:r>
        <w:rPr>
          <w:rFonts w:eastAsia="Times New Roman" w:cs="Times New Roman"/>
          <w:szCs w:val="24"/>
        </w:rPr>
        <w:t xml:space="preserve"> με τον νέο νόμο</w:t>
      </w:r>
      <w:r>
        <w:rPr>
          <w:rFonts w:eastAsia="Times New Roman" w:cs="Times New Roman"/>
          <w:szCs w:val="24"/>
        </w:rPr>
        <w:t>,</w:t>
      </w:r>
      <w:r>
        <w:rPr>
          <w:rFonts w:eastAsia="Times New Roman" w:cs="Times New Roman"/>
          <w:szCs w:val="24"/>
        </w:rPr>
        <w:t xml:space="preserve"> είναι η ποσοτική αύξηση της ανακύκλωσης, όπως και η ποιοτική αναβάθμιση. Οι δήμοι θα αποφασί</w:t>
      </w:r>
      <w:r>
        <w:rPr>
          <w:rFonts w:eastAsia="Times New Roman" w:cs="Times New Roman"/>
          <w:szCs w:val="24"/>
        </w:rPr>
        <w:t>ζουν με κίνητρα και αντικίνητρα, με χρηματικό αντίτιμο, με πρόβλεψη για εξασφάλιση πόρων από τα συστήματα διαχείρισης με ετήσιο πλαφόν το 35% των ετήσιων εσόδων.</w:t>
      </w:r>
    </w:p>
    <w:p w14:paraId="1416A2A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Τώρα,  για την πάταξη της εισφοροδιαφυγής των παραγωγών, έχουμε την απαγόρευση διακίνησης σε α</w:t>
      </w:r>
      <w:r>
        <w:rPr>
          <w:rFonts w:eastAsia="Times New Roman" w:cs="Times New Roman"/>
          <w:szCs w:val="24"/>
        </w:rPr>
        <w:t>υτούς που δεν έχουν εγγραφεί στο Εθνικό Μητρώο Παραγωγών. Οι έλεγχοι και τα πρόστιμα στους ΟΤΑ πρέπει επιτέλους να λειτουργήσουν. Η μείωση της πλαστικής σακούλας -όπως περιγράφεται- η ενίσχυση του Ελληνικού Οργανισμού Ανακύκλωσης</w:t>
      </w:r>
      <w:r>
        <w:rPr>
          <w:rFonts w:eastAsia="Times New Roman" w:cs="Times New Roman"/>
          <w:szCs w:val="24"/>
        </w:rPr>
        <w:t>,</w:t>
      </w:r>
      <w:r>
        <w:rPr>
          <w:rFonts w:eastAsia="Times New Roman" w:cs="Times New Roman"/>
          <w:szCs w:val="24"/>
        </w:rPr>
        <w:t xml:space="preserve"> τόσο σε ανθρώπινο δυναμικ</w:t>
      </w:r>
      <w:r>
        <w:rPr>
          <w:rFonts w:eastAsia="Times New Roman" w:cs="Times New Roman"/>
          <w:szCs w:val="24"/>
        </w:rPr>
        <w:t xml:space="preserve">ό όσο και στην οργάνωση, η οργανική ανακύκλωση (οικιακή, γειτονιάς ή δημοτική) και κανόνες στα μπάζα για την αξιοποίησή τους είναι όλα θέματα πολύ σοβαρά, τα οποία πρέπει να λειτουργήσουν με τον νέο νόμο. </w:t>
      </w:r>
    </w:p>
    <w:p w14:paraId="1416A2A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Στόχος μας</w:t>
      </w:r>
      <w:r>
        <w:rPr>
          <w:rFonts w:eastAsia="Times New Roman" w:cs="Times New Roman"/>
          <w:szCs w:val="24"/>
        </w:rPr>
        <w:t>,</w:t>
      </w:r>
      <w:r>
        <w:rPr>
          <w:rFonts w:eastAsia="Times New Roman" w:cs="Times New Roman"/>
          <w:szCs w:val="24"/>
        </w:rPr>
        <w:t xml:space="preserve"> δηλαδή, κύριοι συνάδελφοι, δεν είναι τίποτα άλλο από την εξοικονόμηση πόρων, τη μείωση της απόρριψης των απορριμμάτων, την αύξηση της κατανάλωσης, την κοινωνική οικονομία στην ουσία της και την απασχόληση. </w:t>
      </w:r>
    </w:p>
    <w:p w14:paraId="1416A2A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1416A2A8"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ΣΥΡΙΖΑ)</w:t>
      </w:r>
    </w:p>
    <w:p w14:paraId="1416A2A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(Νικήτας Κακλαμάνης): </w:t>
      </w:r>
      <w:r>
        <w:rPr>
          <w:rFonts w:eastAsia="Times New Roman" w:cs="Times New Roman"/>
          <w:szCs w:val="24"/>
        </w:rPr>
        <w:t xml:space="preserve">Κι εμείς, κύριε συνάδελφε. </w:t>
      </w:r>
    </w:p>
    <w:p w14:paraId="1416A2A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Τον λόγο έχει η κ</w:t>
      </w:r>
      <w:r>
        <w:rPr>
          <w:rFonts w:eastAsia="Times New Roman" w:cs="Times New Roman"/>
          <w:szCs w:val="24"/>
        </w:rPr>
        <w:t>.</w:t>
      </w:r>
      <w:r>
        <w:rPr>
          <w:rFonts w:eastAsia="Times New Roman" w:cs="Times New Roman"/>
          <w:szCs w:val="24"/>
        </w:rPr>
        <w:t xml:space="preserve"> Ράπτη. </w:t>
      </w:r>
    </w:p>
    <w:p w14:paraId="1416A2AB"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ΕΛΕΝΗ ΡΑΠΤΗ:</w:t>
      </w:r>
      <w:r>
        <w:rPr>
          <w:rFonts w:eastAsia="Times New Roman" w:cs="Times New Roman"/>
          <w:szCs w:val="24"/>
        </w:rPr>
        <w:t xml:space="preserve"> Ευχαριστώ, κύριε Πρόεδρε. </w:t>
      </w:r>
    </w:p>
    <w:p w14:paraId="1416A2A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ένα πολύ σημαντικό νομοσχέδιο, με θέμα την ανακύκλωση. Είναι ίσως δυσάρεσ</w:t>
      </w:r>
      <w:r>
        <w:rPr>
          <w:rFonts w:eastAsia="Times New Roman" w:cs="Times New Roman"/>
          <w:szCs w:val="24"/>
        </w:rPr>
        <w:t xml:space="preserve">το που ακόμα συζητάμε ζητήματα και πρακτικές που στο εξωτερικό αποτελούν εφαρμοσμένες μεθόδους διαχείρισης, χωρίς την ανάγκη να τους επιβληθούν από οποιοδήποτε πλαίσιο ευρωπαϊκής νομοθεσίας. </w:t>
      </w:r>
    </w:p>
    <w:p w14:paraId="1416A2A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Οι επιδόσεις της χώρας μας στην ανακύκλωση δεν μας επιτρέπουν να</w:t>
      </w:r>
      <w:r>
        <w:rPr>
          <w:rFonts w:eastAsia="Times New Roman" w:cs="Times New Roman"/>
          <w:szCs w:val="24"/>
        </w:rPr>
        <w:t xml:space="preserve"> είμαστε αισιόδοξοι. Το ότι είμαστε εικοστοί δεύτεροι σε είκοσι οκτώ ευρωπαϊκές χώρες μάλλον δείχνει πως η ανακύκλωση δεν αποτελεί εθνική προτεραιότητα. Το να έχουμε ζητήσει παράταση πέντε ετών για την επίτευξη του στόχου του 50% σε ανακύκλωση ανακυκλώσιμω</w:t>
      </w:r>
      <w:r>
        <w:rPr>
          <w:rFonts w:eastAsia="Times New Roman" w:cs="Times New Roman"/>
          <w:szCs w:val="24"/>
        </w:rPr>
        <w:t xml:space="preserve">ν αγαθών είναι ακόμα πιο επιβαρυντικό για τη δέσμευση της χώρας στην εφαρμογή της ευρωπαϊκής νομοθεσίας. </w:t>
      </w:r>
    </w:p>
    <w:p w14:paraId="1416A2A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Το ότι περισσότερο από το 80% ανακυκλώσιμων υλικών και οργανικών απορριμμάτων πηγαίνει ακόμα σε ΧΥΤΑ προσβάλλει την περιβαλλοντική μας συνείδηση, </w:t>
      </w:r>
      <w:r>
        <w:rPr>
          <w:rFonts w:eastAsia="Times New Roman" w:cs="Times New Roman"/>
          <w:szCs w:val="24"/>
        </w:rPr>
        <w:lastRenderedPageBreak/>
        <w:t>εκθέ</w:t>
      </w:r>
      <w:r>
        <w:rPr>
          <w:rFonts w:eastAsia="Times New Roman" w:cs="Times New Roman"/>
          <w:szCs w:val="24"/>
        </w:rPr>
        <w:t>τει και διασύρει την Ελλάδα, έχει αρνητικές περιβαλλοντικές επιπτώσεις και, βεβαίως, έχει ημερομηνία λήξεως. Δεν είμαστε καν στο μέσο ευρωπαϊκό μέτρο και είναι πραγματικά κρίμα που ακόμα συζητάμε</w:t>
      </w:r>
      <w:r>
        <w:rPr>
          <w:rFonts w:eastAsia="Times New Roman" w:cs="Times New Roman"/>
          <w:szCs w:val="24"/>
        </w:rPr>
        <w:t>,</w:t>
      </w:r>
      <w:r>
        <w:rPr>
          <w:rFonts w:eastAsia="Times New Roman" w:cs="Times New Roman"/>
          <w:szCs w:val="24"/>
        </w:rPr>
        <w:t xml:space="preserve"> αντί να έχουμε ήδη εγκαταστήσει ενεργές πολιτικές για το θέ</w:t>
      </w:r>
      <w:r>
        <w:rPr>
          <w:rFonts w:eastAsia="Times New Roman" w:cs="Times New Roman"/>
          <w:szCs w:val="24"/>
        </w:rPr>
        <w:t xml:space="preserve">μα. </w:t>
      </w:r>
    </w:p>
    <w:p w14:paraId="1416A2A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Θυμηθείτε το θέμα της πλαστικής σακούλας, πόσα χρόνια συζητάμε να αλλάξει. Ελπίζουμε αυτή τη φορά να επιβεβαιωθούν οι στόχοι εντός χρονοδιαγραμμάτων. </w:t>
      </w:r>
    </w:p>
    <w:p w14:paraId="1416A2B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Επιπλέον, ανακύκλωση δεν αποτελεί μόνο η εναπόθεση διαφόρων υλικών στους ειδικούς κάδους, αλλά κυρίω</w:t>
      </w:r>
      <w:r>
        <w:rPr>
          <w:rFonts w:eastAsia="Times New Roman" w:cs="Times New Roman"/>
          <w:szCs w:val="24"/>
        </w:rPr>
        <w:t xml:space="preserve">ς η δημιουργία πολιτών που καταναλώνουν με μέτρο. Λέγεται πως οι Έλληνες καταναλώνουμε τους πόρους της γης με ρυθμό </w:t>
      </w:r>
      <w:r>
        <w:rPr>
          <w:rFonts w:eastAsia="Times New Roman" w:cs="Times New Roman"/>
          <w:szCs w:val="24"/>
        </w:rPr>
        <w:t xml:space="preserve">δυόμισι </w:t>
      </w:r>
      <w:r>
        <w:rPr>
          <w:rFonts w:eastAsia="Times New Roman" w:cs="Times New Roman"/>
          <w:szCs w:val="24"/>
        </w:rPr>
        <w:t>φορές μεγαλύτερο απ’ ό,τι οι υπόλοιποι λαοί. Αν κάνουμε και ανακύκλωση με την ίδια αρνητική στατιστική, τότε είναι μάλλον είναι αναμ</w:t>
      </w:r>
      <w:r>
        <w:rPr>
          <w:rFonts w:eastAsia="Times New Roman" w:cs="Times New Roman"/>
          <w:szCs w:val="24"/>
        </w:rPr>
        <w:t xml:space="preserve">ενόμενη η κατάταξη της χώρας μας στις τελευταίες θέσεις μεταξύ των ευρωπαϊκών κρατών. </w:t>
      </w:r>
    </w:p>
    <w:p w14:paraId="1416A2B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Όσοι έχουμε ταξιδέψει στο εξωτερικό γνωρίζουμε πως η πλαστική σακούλα έχει σχεδόν αντικατασταθεί από τη χάρτινη. Άρα δεν πρόκειται να κάνουμε κάποια επανάσταση ούτε να α</w:t>
      </w:r>
      <w:r>
        <w:rPr>
          <w:rFonts w:eastAsia="Times New Roman" w:cs="Times New Roman"/>
          <w:szCs w:val="24"/>
        </w:rPr>
        <w:t xml:space="preserve">νοίξουμε καινούργιους δρόμους. Συζητάμε μάλλον την εφαρμογή του αυτονόητου. </w:t>
      </w:r>
    </w:p>
    <w:p w14:paraId="1416A2B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Πάμε στους ΟΤΑ. Εκεί αρχίζει και τελειώνει η διαχείριση των ανακυκλώσιμων αγαθών και απορριμμάτων. Οι δήμοι έχουν την ευθύνη της ανακύκλωσης και της αποκομιδής και είναι γεγονός π</w:t>
      </w:r>
      <w:r>
        <w:rPr>
          <w:rFonts w:eastAsia="Times New Roman" w:cs="Times New Roman"/>
          <w:szCs w:val="24"/>
        </w:rPr>
        <w:t xml:space="preserve">ως προσπαθούν να </w:t>
      </w:r>
      <w:proofErr w:type="spellStart"/>
      <w:r>
        <w:rPr>
          <w:rFonts w:eastAsia="Times New Roman" w:cs="Times New Roman"/>
          <w:szCs w:val="24"/>
        </w:rPr>
        <w:t>αντ</w:t>
      </w:r>
      <w:r>
        <w:rPr>
          <w:rFonts w:eastAsia="Times New Roman" w:cs="Times New Roman"/>
          <w:szCs w:val="24"/>
        </w:rPr>
        <w:t>ε</w:t>
      </w:r>
      <w:r>
        <w:rPr>
          <w:rFonts w:eastAsia="Times New Roman" w:cs="Times New Roman"/>
          <w:szCs w:val="24"/>
        </w:rPr>
        <w:t>πεξέλθουν</w:t>
      </w:r>
      <w:proofErr w:type="spellEnd"/>
      <w:r>
        <w:rPr>
          <w:rFonts w:eastAsia="Times New Roman" w:cs="Times New Roman"/>
          <w:szCs w:val="24"/>
        </w:rPr>
        <w:t xml:space="preserve"> σε ένα μεγάλο έργο με πολύ λίγα μέσα. Βεβαίως, τα αποτελέσματα είναι ανάλογα. </w:t>
      </w:r>
    </w:p>
    <w:p w14:paraId="1416A2B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Ας μη μας εκπλήσσουν, λοιπόν, οι μέτριες στατιστικές. Όσοι περάσαμε από την τοπική αυτοδιοίκηση ξέρουμε τι συμβαίνει. Κάδοι ανακύκλωσης, που δυστυ</w:t>
      </w:r>
      <w:r>
        <w:rPr>
          <w:rFonts w:eastAsia="Times New Roman" w:cs="Times New Roman"/>
          <w:szCs w:val="24"/>
        </w:rPr>
        <w:t xml:space="preserve">χώς δεν υπάρχουν παντού και ποτέ δεν επαρκούν. Καταγγελίες για ρίψη οργανικών απορριμμάτων σε μπλε κάδους. Αποκομιδή ανακυκλώσιμων απορριμμάτων από φορτηγά. Κάδοι </w:t>
      </w:r>
      <w:proofErr w:type="spellStart"/>
      <w:r>
        <w:rPr>
          <w:rFonts w:eastAsia="Times New Roman" w:cs="Times New Roman"/>
          <w:szCs w:val="24"/>
        </w:rPr>
        <w:t>κομποστοποίησης</w:t>
      </w:r>
      <w:proofErr w:type="spellEnd"/>
      <w:r>
        <w:rPr>
          <w:rFonts w:eastAsia="Times New Roman" w:cs="Times New Roman"/>
          <w:szCs w:val="24"/>
        </w:rPr>
        <w:t xml:space="preserve"> που δίνονται με το σταγονόμετρο. Αυτή είναι η εικόνα του 21</w:t>
      </w:r>
      <w:r>
        <w:rPr>
          <w:rFonts w:eastAsia="Times New Roman" w:cs="Times New Roman"/>
          <w:szCs w:val="24"/>
          <w:vertAlign w:val="superscript"/>
        </w:rPr>
        <w:t>ου</w:t>
      </w:r>
      <w:r>
        <w:rPr>
          <w:rFonts w:eastAsia="Times New Roman" w:cs="Times New Roman"/>
          <w:szCs w:val="24"/>
        </w:rPr>
        <w:t xml:space="preserve"> αιώνα. </w:t>
      </w:r>
    </w:p>
    <w:p w14:paraId="1416A2B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Αντί να</w:t>
      </w:r>
      <w:r>
        <w:rPr>
          <w:rFonts w:eastAsia="Times New Roman" w:cs="Times New Roman"/>
          <w:szCs w:val="24"/>
        </w:rPr>
        <w:t xml:space="preserve"> επιτύχουμε τους ευρωπαϊκούς στόχους, είμαστε αδιάφοροι. Θεωρούμε την ανακύκλωση μία περιττή αγγαρεία και, συνεπώς, αναβάλλουμε διαρκώς την υλοποίησή της. Ανακυκλώνουμε όποτε το θυμόμαστε ή όταν διαβάζουμε κάποια δυσάρεστη έκθεση για το περιβάλλον. Δεν κατ</w:t>
      </w:r>
      <w:r>
        <w:rPr>
          <w:rFonts w:eastAsia="Times New Roman" w:cs="Times New Roman"/>
          <w:szCs w:val="24"/>
        </w:rPr>
        <w:t xml:space="preserve">αφέραμε ακόμα να κάνουμε την ανακύκλωση μόνιμη συνήθεια της ζωής μας. </w:t>
      </w:r>
    </w:p>
    <w:p w14:paraId="1416A2B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Οι δήμοι πρέπει να έχουν έναν αυξημένο ρόλο σε αυτή την ανάγκη, αλλά και την ανάλογη χρηματοδότηση. Μπορούν να κάνουν τη δουλειά καλύτερα από τον καθένα, γιατί έχουν το δίκτυο, την τεχν</w:t>
      </w:r>
      <w:r>
        <w:rPr>
          <w:rFonts w:eastAsia="Times New Roman" w:cs="Times New Roman"/>
          <w:szCs w:val="24"/>
        </w:rPr>
        <w:t xml:space="preserve">ογνωσία και την εμπειρία. Πρέπει η πολιτεία να κινηθεί έξυπνα και άμεσα στηρίζοντας τους δήμους, ώστε να μπορέσουν να παράγουν τα επιθυμητά αποτελέσματα. </w:t>
      </w:r>
    </w:p>
    <w:p w14:paraId="1416A2B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Οι δήμαρχοι γνωρίζουν αρκετές ξένες πρακτικές σε σχέση με την ανακύκλωση, που θα μπορούσαν κάλλιστα ν</w:t>
      </w:r>
      <w:r>
        <w:rPr>
          <w:rFonts w:eastAsia="Times New Roman" w:cs="Times New Roman"/>
          <w:szCs w:val="24"/>
        </w:rPr>
        <w:t>α εφαρμοστούν και στην Ελλάδα. Θα αναφέρω, για παράδειγμα, πως στο Βέλγιο οι πολίτες αγοράζουν από το σο</w:t>
      </w:r>
      <w:r>
        <w:rPr>
          <w:rFonts w:eastAsia="Times New Roman" w:cs="Times New Roman"/>
          <w:szCs w:val="24"/>
        </w:rPr>
        <w:t>υ</w:t>
      </w:r>
      <w:r>
        <w:rPr>
          <w:rFonts w:eastAsia="Times New Roman" w:cs="Times New Roman"/>
          <w:szCs w:val="24"/>
        </w:rPr>
        <w:t xml:space="preserve">περμάρκετ </w:t>
      </w:r>
      <w:r>
        <w:rPr>
          <w:rFonts w:eastAsia="Times New Roman" w:cs="Times New Roman"/>
          <w:szCs w:val="24"/>
        </w:rPr>
        <w:lastRenderedPageBreak/>
        <w:t>τη σακούλα που θα χρησιμοποιήσουν για την ανακύκλωση, με τα έσοδα να πηγαίνουν στους δήμους. Μάλιστα, οι σακούλες είναι διαφανείς, προκειμένο</w:t>
      </w:r>
      <w:r>
        <w:rPr>
          <w:rFonts w:eastAsia="Times New Roman" w:cs="Times New Roman"/>
          <w:szCs w:val="24"/>
        </w:rPr>
        <w:t xml:space="preserve">υ να ελέγχεται το περιεχόμενό τους από όσους τις συλλέγουν. </w:t>
      </w:r>
    </w:p>
    <w:p w14:paraId="1416A2B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Για να γίνουν, όμως, όλα αυτά</w:t>
      </w:r>
      <w:r>
        <w:rPr>
          <w:rFonts w:eastAsia="Times New Roman" w:cs="Times New Roman"/>
          <w:szCs w:val="24"/>
        </w:rPr>
        <w:t>,</w:t>
      </w:r>
      <w:r>
        <w:rPr>
          <w:rFonts w:eastAsia="Times New Roman" w:cs="Times New Roman"/>
          <w:szCs w:val="24"/>
        </w:rPr>
        <w:t xml:space="preserve"> χρειάζεται μία καλή οργάνωση και ευρηματικότητα. Υπάρχουν τρόποι να χρηματοδοτηθεί η πολιτική για το περιβάλλον. Υπάρχουν καλές πρακτικές που μπορούμε να δανειστούμ</w:t>
      </w:r>
      <w:r>
        <w:rPr>
          <w:rFonts w:eastAsia="Times New Roman" w:cs="Times New Roman"/>
          <w:szCs w:val="24"/>
        </w:rPr>
        <w:t xml:space="preserve">ε από άλλα κράτη και έτσι να αυξήσουμε τα ποσοστά της ανακύκλωσης. </w:t>
      </w:r>
    </w:p>
    <w:p w14:paraId="1416A2B8" w14:textId="77777777" w:rsidR="002F1EDC" w:rsidRDefault="00F01CE6">
      <w:pPr>
        <w:spacing w:line="600" w:lineRule="auto"/>
        <w:ind w:firstLine="720"/>
        <w:jc w:val="both"/>
        <w:rPr>
          <w:rFonts w:eastAsia="Times New Roman"/>
          <w:szCs w:val="24"/>
        </w:rPr>
      </w:pPr>
      <w:r>
        <w:rPr>
          <w:rFonts w:eastAsia="Times New Roman"/>
          <w:szCs w:val="24"/>
        </w:rPr>
        <w:t xml:space="preserve">Απλά, δεν τολμάμε. Κάνουμε πρόχειρα και αυτό, όπως τόσα άλλα. </w:t>
      </w:r>
    </w:p>
    <w:p w14:paraId="1416A2B9" w14:textId="77777777" w:rsidR="002F1EDC" w:rsidRDefault="00F01CE6">
      <w:pPr>
        <w:spacing w:line="600" w:lineRule="auto"/>
        <w:ind w:firstLine="709"/>
        <w:jc w:val="both"/>
        <w:rPr>
          <w:rFonts w:eastAsia="Times New Roman"/>
          <w:szCs w:val="24"/>
        </w:rPr>
      </w:pPr>
      <w:r>
        <w:rPr>
          <w:rFonts w:eastAsia="Times New Roman"/>
          <w:szCs w:val="24"/>
        </w:rPr>
        <w:t>Σε ό,τι αφορά τον Εθνικό Οργανισμό Ανακύκλωσης, ασφαλώς είναι θετικό πως υπάρχει ένας εξειδικευμένος φορέας ανακύκλωσης. Απλά</w:t>
      </w:r>
      <w:r>
        <w:rPr>
          <w:rFonts w:eastAsia="Times New Roman"/>
          <w:szCs w:val="24"/>
        </w:rPr>
        <w:t>, δεν ξέρω πόσο νόημα έχει να τον γιγαντώνουμε και να τον κάνουμε δυσκίνητο και γραφειοκρατικό, αυξάνοντας τις οργανικές του θέσεις. Ξέρετε καλά π</w:t>
      </w:r>
      <w:r>
        <w:rPr>
          <w:rFonts w:eastAsia="Times New Roman"/>
          <w:szCs w:val="24"/>
        </w:rPr>
        <w:t>ω</w:t>
      </w:r>
      <w:r>
        <w:rPr>
          <w:rFonts w:eastAsia="Times New Roman"/>
          <w:szCs w:val="24"/>
        </w:rPr>
        <w:t>ς</w:t>
      </w:r>
      <w:r>
        <w:rPr>
          <w:rFonts w:eastAsia="Times New Roman"/>
          <w:szCs w:val="24"/>
        </w:rPr>
        <w:t>,</w:t>
      </w:r>
      <w:r>
        <w:rPr>
          <w:rFonts w:eastAsia="Times New Roman"/>
          <w:szCs w:val="24"/>
        </w:rPr>
        <w:t xml:space="preserve"> όταν υπάρχουν τέτοιες αποφάσεις, το μυαλό μας πάει σε προεκλογικές προσλήψεις. Ελπίζουμε να μην είναι έτσι</w:t>
      </w:r>
      <w:r>
        <w:rPr>
          <w:rFonts w:eastAsia="Times New Roman"/>
          <w:szCs w:val="24"/>
        </w:rPr>
        <w:t>.</w:t>
      </w:r>
    </w:p>
    <w:p w14:paraId="1416A2BA" w14:textId="77777777" w:rsidR="002F1EDC" w:rsidRDefault="00F01CE6">
      <w:pPr>
        <w:spacing w:line="600" w:lineRule="auto"/>
        <w:ind w:firstLine="720"/>
        <w:jc w:val="both"/>
        <w:rPr>
          <w:rFonts w:eastAsia="Times New Roman"/>
          <w:szCs w:val="24"/>
        </w:rPr>
      </w:pPr>
      <w:r>
        <w:rPr>
          <w:rFonts w:eastAsia="Times New Roman"/>
          <w:szCs w:val="24"/>
        </w:rPr>
        <w:t xml:space="preserve">Βλέπω, επίσης, προβληματική την έλλειψη πρόβλεψης για την κατάθεση στον ΕΟΑΝ </w:t>
      </w:r>
      <w:proofErr w:type="spellStart"/>
      <w:r>
        <w:rPr>
          <w:rFonts w:eastAsia="Times New Roman"/>
          <w:szCs w:val="24"/>
        </w:rPr>
        <w:t>ενδικοφανούς</w:t>
      </w:r>
      <w:proofErr w:type="spellEnd"/>
      <w:r>
        <w:rPr>
          <w:rFonts w:eastAsia="Times New Roman"/>
          <w:szCs w:val="24"/>
        </w:rPr>
        <w:t xml:space="preserve"> προσφυγής, κάτι που ουσιαστικά στερεί το δικαίωμα του παραβάτη από την ουσιαστική του ακρόαση, πριν κριθεί η παράβασή του. </w:t>
      </w:r>
    </w:p>
    <w:p w14:paraId="1416A2BB" w14:textId="77777777" w:rsidR="002F1EDC" w:rsidRDefault="00F01CE6">
      <w:pPr>
        <w:spacing w:line="600" w:lineRule="auto"/>
        <w:ind w:firstLine="720"/>
        <w:jc w:val="both"/>
        <w:rPr>
          <w:rFonts w:eastAsia="Times New Roman"/>
          <w:szCs w:val="24"/>
        </w:rPr>
      </w:pPr>
      <w:r>
        <w:rPr>
          <w:rFonts w:eastAsia="Times New Roman"/>
          <w:szCs w:val="24"/>
        </w:rPr>
        <w:t xml:space="preserve">Κυρίες και κύριοι συνάδελφοι, δεν </w:t>
      </w:r>
      <w:r>
        <w:rPr>
          <w:rFonts w:eastAsia="Times New Roman"/>
          <w:szCs w:val="24"/>
        </w:rPr>
        <w:t>μπορούμε να υποδυόμαστε τους σύγχρονους Ευρωπαίους πολίτες και να έχουμε τόσο μεγάλη απόσταση από την Ευρώπη στις πρακτικές τ</w:t>
      </w:r>
      <w:r>
        <w:rPr>
          <w:rFonts w:eastAsia="Times New Roman"/>
          <w:szCs w:val="24"/>
        </w:rPr>
        <w:t>η</w:t>
      </w:r>
      <w:r>
        <w:rPr>
          <w:rFonts w:eastAsia="Times New Roman"/>
          <w:szCs w:val="24"/>
        </w:rPr>
        <w:t xml:space="preserve">ς ανακύκλωσης. Δεν μπορούμε να αποτελούμε διαρκώς μέρος των </w:t>
      </w:r>
      <w:r>
        <w:rPr>
          <w:rFonts w:eastAsia="Times New Roman"/>
          <w:szCs w:val="24"/>
        </w:rPr>
        <w:lastRenderedPageBreak/>
        <w:t xml:space="preserve">κακών ευρωπαϊκών στατιστικών </w:t>
      </w:r>
      <w:r>
        <w:rPr>
          <w:rFonts w:eastAsia="Times New Roman"/>
          <w:szCs w:val="24"/>
        </w:rPr>
        <w:t>κ</w:t>
      </w:r>
      <w:r>
        <w:rPr>
          <w:rFonts w:eastAsia="Times New Roman"/>
          <w:szCs w:val="24"/>
        </w:rPr>
        <w:t>αι δεν μπορώ, φυσικά, να συμφωνήσω με τη</w:t>
      </w:r>
      <w:r>
        <w:rPr>
          <w:rFonts w:eastAsia="Times New Roman"/>
          <w:szCs w:val="24"/>
        </w:rPr>
        <w:t>ν επιλογή της Κυβέρνησης να αγνοεί το ουσιαστικό πρ</w:t>
      </w:r>
      <w:r>
        <w:rPr>
          <w:rFonts w:eastAsia="Times New Roman"/>
          <w:szCs w:val="24"/>
        </w:rPr>
        <w:t>ό</w:t>
      </w:r>
      <w:r>
        <w:rPr>
          <w:rFonts w:eastAsia="Times New Roman"/>
          <w:szCs w:val="24"/>
        </w:rPr>
        <w:t>βλημα</w:t>
      </w:r>
      <w:r>
        <w:rPr>
          <w:rFonts w:eastAsia="Times New Roman"/>
          <w:szCs w:val="24"/>
        </w:rPr>
        <w:t>,</w:t>
      </w:r>
      <w:r>
        <w:rPr>
          <w:rFonts w:eastAsia="Times New Roman"/>
          <w:szCs w:val="24"/>
        </w:rPr>
        <w:t xml:space="preserve"> που είναι η διαχείριση των απορριμμάτων</w:t>
      </w:r>
      <w:r>
        <w:rPr>
          <w:rFonts w:eastAsia="Times New Roman"/>
          <w:szCs w:val="24"/>
        </w:rPr>
        <w:t>,</w:t>
      </w:r>
      <w:r>
        <w:rPr>
          <w:rFonts w:eastAsia="Times New Roman"/>
          <w:szCs w:val="24"/>
        </w:rPr>
        <w:t xml:space="preserve"> και να εστιάζει μόνο στην ανακύκλωση. </w:t>
      </w:r>
    </w:p>
    <w:p w14:paraId="1416A2BC" w14:textId="77777777" w:rsidR="002F1EDC" w:rsidRDefault="00F01CE6">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η Γ</w:t>
      </w:r>
      <w:r>
        <w:rPr>
          <w:rFonts w:eastAsia="Times New Roman"/>
          <w:szCs w:val="24"/>
        </w:rPr>
        <w:t>΄</w:t>
      </w:r>
      <w:r>
        <w:rPr>
          <w:rFonts w:eastAsia="Times New Roman"/>
          <w:szCs w:val="24"/>
        </w:rPr>
        <w:t xml:space="preserve"> Αντιπρόεδρος της Βουλής κ. </w:t>
      </w:r>
      <w:r w:rsidRPr="00C324FD">
        <w:rPr>
          <w:rFonts w:eastAsia="Times New Roman"/>
          <w:b/>
          <w:szCs w:val="24"/>
        </w:rPr>
        <w:t>ΑΝΑΣΤΑΣΙΑ ΧΡΙΣΤΟΔΟΥΛΟΠΟΥΛΟΥ</w:t>
      </w:r>
      <w:r>
        <w:rPr>
          <w:rFonts w:eastAsia="Times New Roman"/>
          <w:szCs w:val="24"/>
        </w:rPr>
        <w:t xml:space="preserve">) </w:t>
      </w:r>
    </w:p>
    <w:p w14:paraId="1416A2BD" w14:textId="77777777" w:rsidR="002F1EDC" w:rsidRDefault="00F01CE6">
      <w:pPr>
        <w:spacing w:line="600" w:lineRule="auto"/>
        <w:ind w:firstLine="720"/>
        <w:jc w:val="both"/>
        <w:rPr>
          <w:rFonts w:eastAsia="Times New Roman"/>
          <w:szCs w:val="24"/>
        </w:rPr>
      </w:pPr>
      <w:r>
        <w:rPr>
          <w:rFonts w:eastAsia="Times New Roman"/>
          <w:szCs w:val="24"/>
        </w:rPr>
        <w:t>Το νομ</w:t>
      </w:r>
      <w:r>
        <w:rPr>
          <w:rFonts w:eastAsia="Times New Roman"/>
          <w:szCs w:val="24"/>
        </w:rPr>
        <w:t xml:space="preserve">οσχέδιο θα μπορούσε να είναι θετικό, αλλά η Κυβέρνηση βρήκε τρόπο να μην είναι. </w:t>
      </w:r>
      <w:r>
        <w:rPr>
          <w:rFonts w:eastAsia="Times New Roman"/>
          <w:szCs w:val="24"/>
        </w:rPr>
        <w:t>Ε</w:t>
      </w:r>
      <w:r>
        <w:rPr>
          <w:rFonts w:eastAsia="Times New Roman"/>
          <w:szCs w:val="24"/>
        </w:rPr>
        <w:t>ίναι κρίμα, γιατί η κοινωνική, οικονομική και περιβαλλοντική του διάσταση είναι εξαιρετικά κρίσιμες. Προφανώς, κανείς δεν μπορεί να διαφωνήσει με την ανάγκη αποτελεσματικής δι</w:t>
      </w:r>
      <w:r>
        <w:rPr>
          <w:rFonts w:eastAsia="Times New Roman"/>
          <w:szCs w:val="24"/>
        </w:rPr>
        <w:t>αχείρισης του προβλήματος της ανακύκλωσης. Αρκεί αυτή η διαχείριση να γίνει με σύστημα και με δέσμευση σε συγκεκριμένους στόχους και χρονοδιαγράμματα. Αλλά και κανείς δεν μπορεί να συμμεριστεί την αδικαιολόγητη ε</w:t>
      </w:r>
      <w:r>
        <w:rPr>
          <w:rFonts w:eastAsia="Times New Roman"/>
          <w:szCs w:val="24"/>
        </w:rPr>
        <w:t>υ</w:t>
      </w:r>
      <w:r>
        <w:rPr>
          <w:rFonts w:eastAsia="Times New Roman"/>
          <w:szCs w:val="24"/>
        </w:rPr>
        <w:t>φορία της Κυβέρνησης</w:t>
      </w:r>
      <w:r>
        <w:rPr>
          <w:rFonts w:eastAsia="Times New Roman"/>
          <w:szCs w:val="24"/>
        </w:rPr>
        <w:t>,</w:t>
      </w:r>
      <w:r>
        <w:rPr>
          <w:rFonts w:eastAsia="Times New Roman"/>
          <w:szCs w:val="24"/>
        </w:rPr>
        <w:t xml:space="preserve"> που παρουσιάζει την α</w:t>
      </w:r>
      <w:r>
        <w:rPr>
          <w:rFonts w:eastAsia="Times New Roman"/>
          <w:szCs w:val="24"/>
        </w:rPr>
        <w:t xml:space="preserve">νακύκλωση σαν μία αυτόματη διαδικασία, όταν όλοι γνωρίζουμε πως η επιτυχία της στο εξωτερικό, σε πολύ πιο πειθαρχημένα κοινωνικά συστήματα, χρειάστηκε πολλά χρόνια.      </w:t>
      </w:r>
    </w:p>
    <w:p w14:paraId="1416A2BE" w14:textId="77777777" w:rsidR="002F1EDC" w:rsidRDefault="00F01CE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w:t>
      </w:r>
      <w:r>
        <w:rPr>
          <w:rFonts w:eastAsia="Times New Roman"/>
          <w:szCs w:val="24"/>
        </w:rPr>
        <w:t>ης</w:t>
      </w:r>
      <w:r>
        <w:rPr>
          <w:rFonts w:eastAsia="Times New Roman"/>
          <w:szCs w:val="24"/>
        </w:rPr>
        <w:t xml:space="preserve"> κυρί</w:t>
      </w:r>
      <w:r>
        <w:rPr>
          <w:rFonts w:eastAsia="Times New Roman"/>
          <w:szCs w:val="24"/>
        </w:rPr>
        <w:t>ας</w:t>
      </w:r>
      <w:r>
        <w:rPr>
          <w:rFonts w:eastAsia="Times New Roman"/>
          <w:szCs w:val="24"/>
        </w:rPr>
        <w:t xml:space="preserve"> Βουλευτ</w:t>
      </w:r>
      <w:r>
        <w:rPr>
          <w:rFonts w:eastAsia="Times New Roman"/>
          <w:szCs w:val="24"/>
        </w:rPr>
        <w:t>ού</w:t>
      </w:r>
      <w:r>
        <w:rPr>
          <w:rFonts w:eastAsia="Times New Roman"/>
          <w:szCs w:val="24"/>
        </w:rPr>
        <w:t xml:space="preserve">) </w:t>
      </w:r>
    </w:p>
    <w:p w14:paraId="1416A2BF" w14:textId="77777777" w:rsidR="002F1EDC" w:rsidRDefault="00F01CE6">
      <w:pPr>
        <w:spacing w:line="600" w:lineRule="auto"/>
        <w:ind w:firstLine="720"/>
        <w:jc w:val="both"/>
        <w:rPr>
          <w:rFonts w:eastAsia="Times New Roman"/>
          <w:szCs w:val="24"/>
        </w:rPr>
      </w:pPr>
      <w:r>
        <w:rPr>
          <w:rFonts w:eastAsia="Times New Roman"/>
          <w:szCs w:val="24"/>
        </w:rPr>
        <w:t xml:space="preserve">Ολοκληρώνω, κυρία Πρόεδρε. </w:t>
      </w:r>
    </w:p>
    <w:p w14:paraId="1416A2C0"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Το παρόν σχέδιο νόμου κινείται στη λογική της </w:t>
      </w:r>
      <w:proofErr w:type="spellStart"/>
      <w:r>
        <w:rPr>
          <w:rFonts w:eastAsia="Times New Roman"/>
          <w:szCs w:val="24"/>
        </w:rPr>
        <w:t>υπερ</w:t>
      </w:r>
      <w:proofErr w:type="spellEnd"/>
      <w:r>
        <w:rPr>
          <w:rFonts w:eastAsia="Times New Roman"/>
          <w:szCs w:val="24"/>
        </w:rPr>
        <w:t>-</w:t>
      </w:r>
      <w:r>
        <w:rPr>
          <w:rFonts w:eastAsia="Times New Roman"/>
          <w:szCs w:val="24"/>
        </w:rPr>
        <w:t xml:space="preserve">ρύθμισης, της υπέρμετρης κρατικής παρέμβασης, της απουσίας αντιμετώπισης του προβλήματος των οργανικών απορριμμάτων και αγνοεί επιδεικτικά το πρόβλημα της διαχείρισης των απορριμμάτων της Αττικής. Κάνει μικρές βελτιώσεις, αλλά στην ουσία του κοιτάει αλλού </w:t>
      </w:r>
      <w:r>
        <w:rPr>
          <w:rFonts w:eastAsia="Times New Roman"/>
          <w:szCs w:val="24"/>
        </w:rPr>
        <w:t xml:space="preserve">και όχι στο πρόβλημα. </w:t>
      </w:r>
    </w:p>
    <w:p w14:paraId="1416A2C1" w14:textId="77777777" w:rsidR="002F1EDC" w:rsidRDefault="00F01CE6">
      <w:pPr>
        <w:spacing w:line="600" w:lineRule="auto"/>
        <w:ind w:firstLine="720"/>
        <w:jc w:val="both"/>
        <w:rPr>
          <w:rFonts w:eastAsia="Times New Roman"/>
          <w:szCs w:val="24"/>
        </w:rPr>
      </w:pPr>
      <w:r>
        <w:rPr>
          <w:rFonts w:eastAsia="Times New Roman"/>
          <w:szCs w:val="24"/>
        </w:rPr>
        <w:t>Γι</w:t>
      </w:r>
      <w:r>
        <w:rPr>
          <w:rFonts w:eastAsia="Times New Roman"/>
          <w:szCs w:val="24"/>
        </w:rPr>
        <w:t>α</w:t>
      </w:r>
      <w:r>
        <w:rPr>
          <w:rFonts w:eastAsia="Times New Roman"/>
          <w:szCs w:val="24"/>
        </w:rPr>
        <w:t xml:space="preserve"> αυτόν ακριβώς τον λόγο το καταψηφίζουμε επί της αρχής. </w:t>
      </w:r>
    </w:p>
    <w:p w14:paraId="1416A2C2" w14:textId="77777777" w:rsidR="002F1EDC" w:rsidRDefault="00F01CE6">
      <w:pPr>
        <w:spacing w:line="600" w:lineRule="auto"/>
        <w:ind w:firstLine="720"/>
        <w:jc w:val="both"/>
        <w:rPr>
          <w:rFonts w:eastAsia="Times New Roman"/>
          <w:szCs w:val="24"/>
        </w:rPr>
      </w:pPr>
      <w:r>
        <w:rPr>
          <w:rFonts w:eastAsia="Times New Roman"/>
          <w:szCs w:val="24"/>
        </w:rPr>
        <w:t xml:space="preserve">Σας ευχαριστώ πολύ. </w:t>
      </w:r>
    </w:p>
    <w:p w14:paraId="1416A2C3" w14:textId="77777777" w:rsidR="002F1EDC" w:rsidRDefault="00F01CE6">
      <w:pPr>
        <w:spacing w:line="600" w:lineRule="auto"/>
        <w:ind w:firstLine="720"/>
        <w:jc w:val="center"/>
        <w:rPr>
          <w:rFonts w:eastAsia="Times New Roman"/>
          <w:szCs w:val="24"/>
        </w:rPr>
      </w:pPr>
      <w:r>
        <w:rPr>
          <w:rFonts w:eastAsia="Times New Roman"/>
          <w:szCs w:val="24"/>
        </w:rPr>
        <w:t>(Χειροκροτήματα)</w:t>
      </w:r>
    </w:p>
    <w:p w14:paraId="1416A2C4" w14:textId="77777777" w:rsidR="002F1EDC" w:rsidRDefault="00F01CE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ο κ. Λοβέρδος από τη Δημοκρατική Συμπαράταξη για επτά λεπτά. </w:t>
      </w:r>
    </w:p>
    <w:p w14:paraId="1416A2C5" w14:textId="77777777" w:rsidR="002F1EDC" w:rsidRDefault="00F01CE6">
      <w:pPr>
        <w:spacing w:line="600" w:lineRule="auto"/>
        <w:ind w:firstLine="720"/>
        <w:jc w:val="both"/>
        <w:rPr>
          <w:rFonts w:eastAsia="Times New Roman"/>
          <w:szCs w:val="24"/>
        </w:rPr>
      </w:pPr>
      <w:r>
        <w:rPr>
          <w:rFonts w:eastAsia="Times New Roman"/>
          <w:b/>
          <w:szCs w:val="24"/>
        </w:rPr>
        <w:t>ΑΝΔΡΕΑΣ ΛΟΒΕΡΔΟ</w:t>
      </w:r>
      <w:r>
        <w:rPr>
          <w:rFonts w:eastAsia="Times New Roman"/>
          <w:b/>
          <w:szCs w:val="24"/>
        </w:rPr>
        <w:t xml:space="preserve">Σ: </w:t>
      </w:r>
      <w:r>
        <w:rPr>
          <w:rFonts w:eastAsia="Times New Roman"/>
          <w:szCs w:val="24"/>
        </w:rPr>
        <w:t xml:space="preserve">Κύριε </w:t>
      </w:r>
      <w:proofErr w:type="spellStart"/>
      <w:r>
        <w:rPr>
          <w:rFonts w:eastAsia="Times New Roman"/>
          <w:szCs w:val="24"/>
        </w:rPr>
        <w:t>ε</w:t>
      </w:r>
      <w:r>
        <w:rPr>
          <w:rFonts w:eastAsia="Times New Roman"/>
          <w:szCs w:val="24"/>
        </w:rPr>
        <w:t>ισηγητά</w:t>
      </w:r>
      <w:proofErr w:type="spellEnd"/>
      <w:r>
        <w:rPr>
          <w:rFonts w:eastAsia="Times New Roman"/>
          <w:szCs w:val="24"/>
        </w:rPr>
        <w:t xml:space="preserve"> Υπουργέ, δεν είχα σκοπώ σήμερα να πάρω τον λόγο, αλλά η τροπολογία Παππά με φέρνει στην Αίθουσα και όσα είπε ο συνάδελφος στην ομιλία του. </w:t>
      </w:r>
    </w:p>
    <w:p w14:paraId="1416A2C6" w14:textId="77777777" w:rsidR="002F1EDC" w:rsidRDefault="00F01CE6">
      <w:pPr>
        <w:spacing w:line="600" w:lineRule="auto"/>
        <w:ind w:firstLine="720"/>
        <w:jc w:val="both"/>
        <w:rPr>
          <w:rFonts w:eastAsia="Times New Roman"/>
          <w:szCs w:val="24"/>
        </w:rPr>
      </w:pPr>
      <w:r>
        <w:rPr>
          <w:rFonts w:eastAsia="Times New Roman"/>
          <w:szCs w:val="24"/>
        </w:rPr>
        <w:t>Κοιτάξτε. Μία φράση μόνο για τον ΕΔΟΕΑΠ. Είναι πολύ προβληματικό και αναξιοπρεπές ένα μέλος της Κυ</w:t>
      </w:r>
      <w:r>
        <w:rPr>
          <w:rFonts w:eastAsia="Times New Roman"/>
          <w:szCs w:val="24"/>
        </w:rPr>
        <w:t>βέρνησης που δημιούργησε το πρόβλημα του ΕΔΟΕΑΠ -ενώ οι προηγούμενες κυβερνήσεις είχαν όλες αρνηθεί, ήμουν ο πρώτος κατά της ΕΔΟΕΑΠ ρύθμισης που εισηγ</w:t>
      </w:r>
      <w:r>
        <w:rPr>
          <w:rFonts w:eastAsia="Times New Roman"/>
          <w:szCs w:val="24"/>
        </w:rPr>
        <w:t>εί</w:t>
      </w:r>
      <w:r>
        <w:rPr>
          <w:rFonts w:eastAsia="Times New Roman"/>
          <w:szCs w:val="24"/>
        </w:rPr>
        <w:t>το η τρόικα, με πειστικά επιχειρήματα, σοβαρά επιχειρήματα, καθόλου πελατειακά-, είναι λυπηρό ο Υπουργός</w:t>
      </w:r>
      <w:r>
        <w:rPr>
          <w:rFonts w:eastAsia="Times New Roman"/>
          <w:szCs w:val="24"/>
        </w:rPr>
        <w:t xml:space="preserve"> της Κυβέρνησης που αποδέχθηκε τις εισηγήσεις της τρόικα</w:t>
      </w:r>
      <w:r>
        <w:rPr>
          <w:rFonts w:eastAsia="Times New Roman"/>
          <w:szCs w:val="24"/>
        </w:rPr>
        <w:t>ς</w:t>
      </w:r>
      <w:r>
        <w:rPr>
          <w:rFonts w:eastAsia="Times New Roman"/>
          <w:szCs w:val="24"/>
        </w:rPr>
        <w:t xml:space="preserve">, να έρχεται να μας λέει πώς θα σώσει τον </w:t>
      </w:r>
      <w:r>
        <w:rPr>
          <w:rFonts w:eastAsia="Times New Roman"/>
          <w:szCs w:val="24"/>
        </w:rPr>
        <w:lastRenderedPageBreak/>
        <w:t xml:space="preserve">ΕΔΟΕΑΠ, ενώ έχει με τη ρύθμισή της η Κυβέρνηση καταστρέψει τον ΕΔΟΕΑΠ </w:t>
      </w:r>
      <w:r>
        <w:rPr>
          <w:rFonts w:eastAsia="Times New Roman"/>
          <w:szCs w:val="24"/>
        </w:rPr>
        <w:t>και</w:t>
      </w:r>
      <w:r>
        <w:rPr>
          <w:rFonts w:eastAsia="Times New Roman"/>
          <w:szCs w:val="24"/>
        </w:rPr>
        <w:t xml:space="preserve"> </w:t>
      </w:r>
      <w:r>
        <w:rPr>
          <w:rFonts w:eastAsia="Times New Roman"/>
          <w:szCs w:val="24"/>
        </w:rPr>
        <w:t>ε</w:t>
      </w:r>
      <w:r>
        <w:rPr>
          <w:rFonts w:eastAsia="Times New Roman"/>
          <w:szCs w:val="24"/>
        </w:rPr>
        <w:t xml:space="preserve">ίναι ζητούμενο το αν μπορεί κάτι να γίνει. Το κατέστρεψε χωρίς να του δώσει καν μεταβατική περίοδο. </w:t>
      </w:r>
    </w:p>
    <w:p w14:paraId="1416A2C7" w14:textId="77777777" w:rsidR="002F1EDC" w:rsidRDefault="00F01CE6">
      <w:pPr>
        <w:spacing w:line="600" w:lineRule="auto"/>
        <w:ind w:firstLine="720"/>
        <w:jc w:val="both"/>
        <w:rPr>
          <w:rFonts w:eastAsia="Times New Roman"/>
          <w:szCs w:val="24"/>
        </w:rPr>
      </w:pPr>
      <w:r>
        <w:rPr>
          <w:rFonts w:eastAsia="Times New Roman"/>
          <w:szCs w:val="24"/>
        </w:rPr>
        <w:t xml:space="preserve">Άρα, λοιπόν, ας φέρει την τροπολογία που μπορεί να βοηθήσει κι εκεί θα τοποθετηθούμε. Εισαγωγικές ομιλίες θριάμβου από κάποιον που δημιούργησε το πρόβλημα </w:t>
      </w:r>
      <w:r>
        <w:rPr>
          <w:rFonts w:eastAsia="Times New Roman"/>
          <w:szCs w:val="24"/>
        </w:rPr>
        <w:t xml:space="preserve">είναι πολιτική αναξιοπρέπεια να αρθρώνονται. </w:t>
      </w:r>
    </w:p>
    <w:p w14:paraId="1416A2C8" w14:textId="77777777" w:rsidR="002F1EDC" w:rsidRDefault="00F01CE6">
      <w:pPr>
        <w:spacing w:line="600" w:lineRule="auto"/>
        <w:ind w:firstLine="720"/>
        <w:jc w:val="both"/>
        <w:rPr>
          <w:rFonts w:eastAsia="Times New Roman"/>
          <w:b/>
          <w:szCs w:val="24"/>
        </w:rPr>
      </w:pPr>
      <w:r>
        <w:rPr>
          <w:rFonts w:eastAsia="Times New Roman"/>
          <w:szCs w:val="24"/>
        </w:rPr>
        <w:t>Τώρα, για τον Υπουργό –</w:t>
      </w:r>
      <w:proofErr w:type="spellStart"/>
      <w:r>
        <w:rPr>
          <w:rFonts w:eastAsia="Times New Roman"/>
          <w:szCs w:val="24"/>
        </w:rPr>
        <w:t>απεχώρησε</w:t>
      </w:r>
      <w:proofErr w:type="spellEnd"/>
      <w:r>
        <w:rPr>
          <w:rFonts w:eastAsia="Times New Roman"/>
          <w:szCs w:val="24"/>
        </w:rPr>
        <w:t>,</w:t>
      </w:r>
      <w:r>
        <w:rPr>
          <w:rFonts w:eastAsia="Times New Roman"/>
          <w:szCs w:val="24"/>
        </w:rPr>
        <w:t xml:space="preserve"> αφού αγόρευσε- έχω να του πω ότι είναι ο πολύ καλύτερος, ο πιο γενναιόδωρος χορηγός επιχειρημάτων στην </w:t>
      </w:r>
      <w:r>
        <w:rPr>
          <w:rFonts w:eastAsia="Times New Roman"/>
          <w:szCs w:val="24"/>
        </w:rPr>
        <w:t>Α</w:t>
      </w:r>
      <w:r>
        <w:rPr>
          <w:rFonts w:eastAsia="Times New Roman"/>
          <w:szCs w:val="24"/>
        </w:rPr>
        <w:t>ντιπολίτευση.  Είναι επί τρία χρόνια Υπουργός στο ίδιο περίπου αντικείμε</w:t>
      </w:r>
      <w:r>
        <w:rPr>
          <w:rFonts w:eastAsia="Times New Roman"/>
          <w:szCs w:val="24"/>
        </w:rPr>
        <w:t xml:space="preserve">νο και συνεχώς χορηγεί επιχειρήματα αντιπολίτευσης, εύλογης, έλλογης, σοβαρής και υπεύθυνης στην </w:t>
      </w:r>
      <w:r>
        <w:rPr>
          <w:rFonts w:eastAsia="Times New Roman"/>
          <w:szCs w:val="24"/>
        </w:rPr>
        <w:t>Α</w:t>
      </w:r>
      <w:r>
        <w:rPr>
          <w:rFonts w:eastAsia="Times New Roman"/>
          <w:szCs w:val="24"/>
        </w:rPr>
        <w:t xml:space="preserve">ντιπολίτευση με αυτά που κάνει. Η κυρία Πρόεδρος, όλοι οι Βουλευτές της Αίθουσας αυτής γνωρίζουν τι είναι η τροπολογία.     </w:t>
      </w:r>
    </w:p>
    <w:p w14:paraId="1416A2C9" w14:textId="77777777" w:rsidR="002F1EDC" w:rsidRDefault="00F01CE6">
      <w:pPr>
        <w:spacing w:line="600" w:lineRule="auto"/>
        <w:ind w:firstLine="720"/>
        <w:jc w:val="both"/>
        <w:rPr>
          <w:rFonts w:eastAsia="Times New Roman"/>
          <w:szCs w:val="24"/>
        </w:rPr>
      </w:pPr>
      <w:r>
        <w:rPr>
          <w:rFonts w:eastAsia="Times New Roman"/>
          <w:szCs w:val="24"/>
        </w:rPr>
        <w:t>Έρχεται μία τροπολογία να διορθώσ</w:t>
      </w:r>
      <w:r>
        <w:rPr>
          <w:rFonts w:eastAsia="Times New Roman"/>
          <w:szCs w:val="24"/>
        </w:rPr>
        <w:t>ει, να συμπληρώσει, να ομολογήσει λάθη, όταν αυτά είναι έκδηλα, και να επιχειρήσει μια ανατροπή και</w:t>
      </w:r>
      <w:r>
        <w:rPr>
          <w:rFonts w:eastAsia="Times New Roman"/>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έρχεται για να αλλάξει το νομοθετικό πλαίσιο σε μια άλλη κατεύθυνση από την προϋφιστάμενη.</w:t>
      </w:r>
    </w:p>
    <w:p w14:paraId="1416A2CA" w14:textId="77777777" w:rsidR="002F1EDC" w:rsidRDefault="00F01CE6">
      <w:pPr>
        <w:spacing w:line="600" w:lineRule="auto"/>
        <w:ind w:firstLine="720"/>
        <w:jc w:val="both"/>
        <w:rPr>
          <w:rFonts w:eastAsia="Times New Roman"/>
          <w:szCs w:val="24"/>
        </w:rPr>
      </w:pPr>
      <w:r>
        <w:rPr>
          <w:rFonts w:eastAsia="Times New Roman"/>
          <w:szCs w:val="24"/>
        </w:rPr>
        <w:t>Ποια είναι η προϋφιστάμενη της σημερινής τρο</w:t>
      </w:r>
      <w:r>
        <w:rPr>
          <w:rFonts w:eastAsia="Times New Roman"/>
          <w:szCs w:val="24"/>
        </w:rPr>
        <w:t xml:space="preserve">πολογίας Παππά; Είναι ο νόμος που ψηφίσατε εσείς της </w:t>
      </w:r>
      <w:r>
        <w:rPr>
          <w:rFonts w:eastAsia="Times New Roman"/>
          <w:szCs w:val="24"/>
        </w:rPr>
        <w:t>Π</w:t>
      </w:r>
      <w:r>
        <w:rPr>
          <w:rFonts w:eastAsia="Times New Roman"/>
          <w:szCs w:val="24"/>
        </w:rPr>
        <w:t xml:space="preserve">λειοψηφίας με ζητωκραυγές, περίπου πριν από δύο χρόνια, τον Οκτώβρη του 2015, κυρίες και κύριοι Βουλευτές της Συμπολίτευσης. </w:t>
      </w:r>
    </w:p>
    <w:p w14:paraId="1416A2CB" w14:textId="77777777" w:rsidR="002F1EDC" w:rsidRDefault="00F01CE6">
      <w:pPr>
        <w:spacing w:line="600" w:lineRule="auto"/>
        <w:ind w:firstLine="720"/>
        <w:jc w:val="both"/>
        <w:rPr>
          <w:rFonts w:eastAsia="Times New Roman"/>
          <w:szCs w:val="24"/>
        </w:rPr>
      </w:pPr>
      <w:r>
        <w:rPr>
          <w:rFonts w:eastAsia="Times New Roman"/>
          <w:szCs w:val="24"/>
        </w:rPr>
        <w:lastRenderedPageBreak/>
        <w:t>Γίνεται σήμερα εδώ η διόρθωση κάποιου ημαρτημένου ή η συμπλήρωση ενός νόμου;</w:t>
      </w:r>
      <w:r>
        <w:rPr>
          <w:rFonts w:eastAsia="Times New Roman"/>
          <w:szCs w:val="24"/>
        </w:rPr>
        <w:t xml:space="preserve"> Αυτό γίνεται; Ανακαλώ στην κοινοβουλευτική σας μνήμη τι έχει συμβεί. Ζητωκραυγάζατε ότι θα είναι ένας νόμος που θα έβαζε τάξη στο τηλεοπτικό και ραδιοφωνικό τοπίο. Το βασικό του άρθρο ακυρώνεται έναν χρόνο μετά από το Συμβούλιο της Επικρατείας. Υπήρξαν τρ</w:t>
      </w:r>
      <w:r>
        <w:rPr>
          <w:rFonts w:eastAsia="Times New Roman"/>
          <w:szCs w:val="24"/>
        </w:rPr>
        <w:t>εις ή τέσσερις τροπολογίες αυτού του Υπουργείου για να γίνει ο διαγωνισμός, συνεδριάσεις της Διάσκεψης των Προέδρων</w:t>
      </w:r>
      <w:r>
        <w:rPr>
          <w:rFonts w:eastAsia="Times New Roman"/>
          <w:szCs w:val="24"/>
        </w:rPr>
        <w:t>,</w:t>
      </w:r>
      <w:r>
        <w:rPr>
          <w:rFonts w:eastAsia="Times New Roman"/>
          <w:szCs w:val="24"/>
        </w:rPr>
        <w:t xml:space="preserve"> όπου μέμφεται ο Υπουργός, η Κυβέρνηση γενικά και οι Βουλευτές της Συμπολίτευσης τις ολιγωρίες δήθεν του ΕΣΡ και σήμερα έρχεται μία τροπολογ</w:t>
      </w:r>
      <w:r>
        <w:rPr>
          <w:rFonts w:eastAsia="Times New Roman"/>
          <w:szCs w:val="24"/>
        </w:rPr>
        <w:t>ία με είκοσι αλλαγές του νόμου Παππά. Είναι αυτό τροπολογία;</w:t>
      </w:r>
    </w:p>
    <w:p w14:paraId="1416A2CC" w14:textId="77777777" w:rsidR="002F1EDC" w:rsidRDefault="00F01CE6">
      <w:pPr>
        <w:spacing w:line="600" w:lineRule="auto"/>
        <w:ind w:firstLine="720"/>
        <w:jc w:val="both"/>
        <w:rPr>
          <w:rFonts w:eastAsia="Times New Roman"/>
          <w:szCs w:val="24"/>
        </w:rPr>
      </w:pPr>
      <w:r>
        <w:rPr>
          <w:rFonts w:eastAsia="Times New Roman"/>
          <w:szCs w:val="24"/>
        </w:rPr>
        <w:t xml:space="preserve">Και του ασκείται δριμύτατη κριτική γι’ αυτή του την πρακτική. Είναι μια πρακτική αλαζονείας, αναβολών, καθυστέρησης, μη τελεσφόρησης του βασικού στόχου και του ιδίου και του νόμου του και της </w:t>
      </w:r>
      <w:r>
        <w:rPr>
          <w:rFonts w:eastAsia="Times New Roman"/>
          <w:szCs w:val="24"/>
        </w:rPr>
        <w:t>Π</w:t>
      </w:r>
      <w:r>
        <w:rPr>
          <w:rFonts w:eastAsia="Times New Roman"/>
          <w:szCs w:val="24"/>
        </w:rPr>
        <w:t>λε</w:t>
      </w:r>
      <w:r>
        <w:rPr>
          <w:rFonts w:eastAsia="Times New Roman"/>
          <w:szCs w:val="24"/>
        </w:rPr>
        <w:t xml:space="preserve">ιοψηφίας στα λόγια. </w:t>
      </w:r>
      <w:r>
        <w:rPr>
          <w:rFonts w:eastAsia="Times New Roman"/>
          <w:szCs w:val="24"/>
        </w:rPr>
        <w:t>Α</w:t>
      </w:r>
      <w:r>
        <w:rPr>
          <w:rFonts w:eastAsia="Times New Roman"/>
          <w:szCs w:val="24"/>
        </w:rPr>
        <w:t xml:space="preserve">ντί να πει ότι έκανε λάθη και ταπεινά να προσπαθήσει να εξηγήσει τις αλλαγές,  φέρνει είκοσι αλλαγές στον δικό του νόμο με εισηγήσεις του Εθνικού Συμβουλίου Ραδιοτηλεόρασης και μας λέει ότι τώρα πια ανοίγει ο δρόμος, που τον έκλεινε ο </w:t>
      </w:r>
      <w:r>
        <w:rPr>
          <w:rFonts w:eastAsia="Times New Roman"/>
          <w:szCs w:val="24"/>
        </w:rPr>
        <w:t xml:space="preserve">ίδιος με την εμμονή του και τις εσφαλμένες του ρυθμίσεις. Και επειδή του ασκείται κριτική, παρακαλεί, ικετεύει και τον φιλοκυβερνητικό Τύπο να επιτεθεί στους ασκούντες κριτική. Αυτός είναι! </w:t>
      </w:r>
    </w:p>
    <w:p w14:paraId="1416A2CD" w14:textId="77777777" w:rsidR="002F1EDC" w:rsidRDefault="00F01CE6">
      <w:pPr>
        <w:spacing w:line="600" w:lineRule="auto"/>
        <w:ind w:firstLine="720"/>
        <w:jc w:val="both"/>
        <w:rPr>
          <w:rFonts w:eastAsia="Times New Roman"/>
          <w:szCs w:val="24"/>
        </w:rPr>
      </w:pPr>
      <w:r>
        <w:rPr>
          <w:rFonts w:eastAsia="Times New Roman"/>
          <w:szCs w:val="24"/>
        </w:rPr>
        <w:t>Και έρχεται εδώ να μας πει τι; Τι είναι αυτό με το οποίο θα επιτα</w:t>
      </w:r>
      <w:r>
        <w:rPr>
          <w:rFonts w:eastAsia="Times New Roman"/>
          <w:szCs w:val="24"/>
        </w:rPr>
        <w:t xml:space="preserve">χύνει τα πράγματα; Να μας πει ότι διορθώνει τα λάθη του, ότι ακούει το ΕΣΡ, του οποίου δεν έχει λύσει ακόμα κανένα εσωτερικό πρόβλημα λειτουργίας. Τον έχω παρακαλέσει και </w:t>
      </w:r>
      <w:r>
        <w:rPr>
          <w:rFonts w:eastAsia="Times New Roman"/>
          <w:szCs w:val="24"/>
        </w:rPr>
        <w:lastRenderedPageBreak/>
        <w:t>προσωπικά να το κάνει και όχι μόνο εγώ, αλλά και οι άλλες πολιτικές δυνάμεις του τόπο</w:t>
      </w:r>
      <w:r>
        <w:rPr>
          <w:rFonts w:eastAsia="Times New Roman"/>
          <w:szCs w:val="24"/>
        </w:rPr>
        <w:t xml:space="preserve">υ που αντιπολιτεύονται σήμερα την </w:t>
      </w:r>
      <w:r>
        <w:rPr>
          <w:rFonts w:eastAsia="Times New Roman"/>
          <w:szCs w:val="24"/>
        </w:rPr>
        <w:t>Π</w:t>
      </w:r>
      <w:r>
        <w:rPr>
          <w:rFonts w:eastAsia="Times New Roman"/>
          <w:szCs w:val="24"/>
        </w:rPr>
        <w:t>λειοψηφία. Δεν έχει κάνει τίποτα. Αφήνει τους ανθρώπους με εκκρεμότητες. Τους ακούει κατ’ ανάγκην</w:t>
      </w:r>
      <w:r>
        <w:rPr>
          <w:rFonts w:eastAsia="Times New Roman"/>
          <w:szCs w:val="24"/>
        </w:rPr>
        <w:t>,</w:t>
      </w:r>
      <w:r>
        <w:rPr>
          <w:rFonts w:eastAsia="Times New Roman"/>
          <w:szCs w:val="24"/>
        </w:rPr>
        <w:t xml:space="preserve"> για να αποφύγει ακυρώσεις. Έχει δημιουργήσει με μία τροπολογία του, για την οποία δεν πήρε γνώμη –όπως είναι υποχρεωμένος-</w:t>
      </w:r>
      <w:r>
        <w:rPr>
          <w:rFonts w:eastAsia="Times New Roman"/>
          <w:szCs w:val="24"/>
        </w:rPr>
        <w:t xml:space="preserve"> από το Εθνικό Συμβούλιο Ραδιοτηλεόρασης, προϋποθέσεις ανατροπής του νόμου του στο Συμβούλιο της Επικρατείας και πάλι απ’ όσους θα διαμαρτύρονται. </w:t>
      </w:r>
      <w:r>
        <w:rPr>
          <w:rFonts w:eastAsia="Times New Roman"/>
          <w:szCs w:val="24"/>
        </w:rPr>
        <w:t>Έ</w:t>
      </w:r>
      <w:r>
        <w:rPr>
          <w:rFonts w:eastAsia="Times New Roman"/>
          <w:szCs w:val="24"/>
        </w:rPr>
        <w:t>χει φτιάξει μια διαδικασία που μας τη</w:t>
      </w:r>
      <w:r>
        <w:rPr>
          <w:rFonts w:eastAsia="Times New Roman"/>
          <w:szCs w:val="24"/>
        </w:rPr>
        <w:t>ν</w:t>
      </w:r>
      <w:r>
        <w:rPr>
          <w:rFonts w:eastAsia="Times New Roman"/>
          <w:szCs w:val="24"/>
        </w:rPr>
        <w:t xml:space="preserve"> παρουσιάζει και πάλι ονειρική –είναι ο Παππάς 4, ο Παππάς 5 εναντίον </w:t>
      </w:r>
      <w:r>
        <w:rPr>
          <w:rFonts w:eastAsia="Times New Roman"/>
          <w:szCs w:val="24"/>
        </w:rPr>
        <w:t xml:space="preserve">του προηγούμενου και του αρχικού Παππά- και μας λέει ότι «τώρα πια θα προχωρήσουμε </w:t>
      </w:r>
      <w:r w:rsidRPr="00750802">
        <w:rPr>
          <w:rFonts w:eastAsia="Times New Roman"/>
          <w:szCs w:val="24"/>
        </w:rPr>
        <w:t>και να την ψηφίσετε».</w:t>
      </w:r>
    </w:p>
    <w:p w14:paraId="1416A2CE" w14:textId="77777777" w:rsidR="002F1EDC" w:rsidRDefault="00F01CE6">
      <w:pPr>
        <w:spacing w:line="600" w:lineRule="auto"/>
        <w:ind w:firstLine="720"/>
        <w:jc w:val="both"/>
        <w:rPr>
          <w:rFonts w:eastAsia="Times New Roman"/>
          <w:szCs w:val="24"/>
        </w:rPr>
      </w:pPr>
      <w:r>
        <w:rPr>
          <w:rFonts w:eastAsia="Times New Roman"/>
          <w:szCs w:val="24"/>
        </w:rPr>
        <w:t>Δεν έχουμε καμ</w:t>
      </w:r>
      <w:r>
        <w:rPr>
          <w:rFonts w:eastAsia="Times New Roman"/>
          <w:szCs w:val="24"/>
        </w:rPr>
        <w:t>μ</w:t>
      </w:r>
      <w:r>
        <w:rPr>
          <w:rFonts w:eastAsia="Times New Roman"/>
          <w:szCs w:val="24"/>
        </w:rPr>
        <w:t>ία εμπιστοσύνη στις νομοθετικές του πρωτοβουλίες. Το παρελθόν για τον κ. Παππά είναι αμείλικτο και για το μέλλον θα κριθεί. Θα κριθεί όχ</w:t>
      </w:r>
      <w:r>
        <w:rPr>
          <w:rFonts w:eastAsia="Times New Roman"/>
          <w:szCs w:val="24"/>
        </w:rPr>
        <w:t>ι μόνο από τα πολιτικά επιχειρήματα που ανταλλάσσουμε εδώ, αλλά και από το Συμβούλιο της Επικρατείας και τα δικαστήρια. Γιατί ακούμε και πάλι ότι διαμαρτυρόμενοι κάποιοι προσφεύγουν. Θα τα δούμε αυτά.</w:t>
      </w:r>
    </w:p>
    <w:p w14:paraId="1416A2CF" w14:textId="77777777" w:rsidR="002F1EDC" w:rsidRDefault="00F01CE6">
      <w:pPr>
        <w:spacing w:line="600" w:lineRule="auto"/>
        <w:ind w:firstLine="720"/>
        <w:jc w:val="both"/>
        <w:rPr>
          <w:rFonts w:eastAsia="Times New Roman"/>
          <w:szCs w:val="24"/>
        </w:rPr>
      </w:pPr>
      <w:r>
        <w:rPr>
          <w:rFonts w:eastAsia="Times New Roman"/>
          <w:szCs w:val="24"/>
        </w:rPr>
        <w:t>Θέλω να κλείσω την τοποθέτησή μου, κυρίες και κύριοι Βο</w:t>
      </w:r>
      <w:r>
        <w:rPr>
          <w:rFonts w:eastAsia="Times New Roman"/>
          <w:szCs w:val="24"/>
        </w:rPr>
        <w:t xml:space="preserve">υλευτές, με μία αναφορά σε μία πρόταση που του έκανε το Εθνικό Συμβούλιο Ραδιοτηλεόρασης και που αφορά το τίμημα και οδήγησε στην δική του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 περί της βάσης εκκινήσεως, για την οποία έκανε και επί τροχάδην λόγο εδώ στην προηγούμενη ομιλία το</w:t>
      </w:r>
      <w:r>
        <w:rPr>
          <w:rFonts w:eastAsia="Times New Roman"/>
          <w:szCs w:val="24"/>
        </w:rPr>
        <w:t>υ.</w:t>
      </w:r>
    </w:p>
    <w:p w14:paraId="1416A2D0" w14:textId="77777777" w:rsidR="002F1EDC" w:rsidRDefault="00F01CE6">
      <w:pPr>
        <w:spacing w:line="600" w:lineRule="auto"/>
        <w:ind w:firstLine="720"/>
        <w:jc w:val="both"/>
        <w:rPr>
          <w:rFonts w:eastAsia="Times New Roman"/>
          <w:szCs w:val="24"/>
        </w:rPr>
      </w:pPr>
      <w:r>
        <w:rPr>
          <w:rFonts w:eastAsia="Times New Roman"/>
          <w:szCs w:val="24"/>
        </w:rPr>
        <w:lastRenderedPageBreak/>
        <w:t>Τα χρήματα για κάθε άδεια προσδιορίζονται εδώ με γνώμη πραγματικά του ΕΣΡ στα 35 εκατομμύρια. Ο πολλαπλασιασμός των αδειών επί του ποσού δίνει περίπου το ποσό το οποίο είχε επιτευχθεί στον διαγωνισμό του 2015-2016.</w:t>
      </w:r>
    </w:p>
    <w:p w14:paraId="1416A2D1" w14:textId="77777777" w:rsidR="002F1EDC" w:rsidRDefault="00F01CE6">
      <w:pPr>
        <w:spacing w:line="600" w:lineRule="auto"/>
        <w:ind w:firstLine="720"/>
        <w:jc w:val="both"/>
        <w:rPr>
          <w:rFonts w:eastAsia="Times New Roman"/>
          <w:szCs w:val="24"/>
        </w:rPr>
      </w:pPr>
      <w:r>
        <w:rPr>
          <w:rFonts w:eastAsia="Times New Roman"/>
          <w:szCs w:val="24"/>
        </w:rPr>
        <w:t xml:space="preserve">Ακούστε, κυρίες και κύριοι Βουλευτές. </w:t>
      </w:r>
      <w:r>
        <w:rPr>
          <w:rFonts w:eastAsia="Times New Roman"/>
          <w:szCs w:val="24"/>
        </w:rPr>
        <w:t xml:space="preserve">Εκείνος ο διαγωνισμός κατέληξε σε αυτό το ποσό επειδή υπήρχε μια «ΣΥΡΙΖΑ </w:t>
      </w:r>
      <w:r>
        <w:rPr>
          <w:rFonts w:eastAsia="Times New Roman"/>
          <w:szCs w:val="24"/>
          <w:lang w:val="en-US"/>
        </w:rPr>
        <w:t>Bank</w:t>
      </w:r>
      <w:r>
        <w:rPr>
          <w:rFonts w:eastAsia="Times New Roman"/>
          <w:szCs w:val="24"/>
        </w:rPr>
        <w:t>» που τροφοδοτούσε και επειδή υπήρχε και ένας «λαγός», όπως είπε ο ίδιος μετά τον διαγωνισμό. Βγήκε έξω από τον τόπο της διαγωνιστικής διαδικασίας και είπε ότι «εγώ ήμουν λαγός γι</w:t>
      </w:r>
      <w:r>
        <w:rPr>
          <w:rFonts w:eastAsia="Times New Roman"/>
          <w:szCs w:val="24"/>
        </w:rPr>
        <w:t xml:space="preserve">α να ανεβάζω το ποσό, ας αξιοποιήσει η Κυβέρνηση όσο καλύτερα μπορεί τα χρήματα που θα πάρει χάριν των φτωχών και των πονεμένων». Ο «λαγός» και η «ΣΥΡΙΖΑ </w:t>
      </w:r>
      <w:r>
        <w:rPr>
          <w:rFonts w:eastAsia="Times New Roman"/>
          <w:szCs w:val="24"/>
          <w:lang w:val="en-US"/>
        </w:rPr>
        <w:t>Bank</w:t>
      </w:r>
      <w:r>
        <w:rPr>
          <w:rFonts w:eastAsia="Times New Roman"/>
          <w:szCs w:val="24"/>
        </w:rPr>
        <w:t>» οδηγούν κάπου το ποσό. Με βάση εκεί που οδηγήθηκε το ποσό αυτό μας λένε σήμερα ότι αυτή θα είναι</w:t>
      </w:r>
      <w:r>
        <w:rPr>
          <w:rFonts w:eastAsia="Times New Roman"/>
          <w:szCs w:val="24"/>
        </w:rPr>
        <w:t xml:space="preserve"> η τιμή εκκίνησης.</w:t>
      </w:r>
    </w:p>
    <w:p w14:paraId="1416A2D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Την αγορά εγώ δεν την ξέρω. Σέβομαι και το ΕΣΡ, αλλά και τον οποιοδήποτε έχει κάποιο έλλογο επιχείρημα. Θα δούμε στην πορεία των πραγμάτων αν όλα αυτά από λόγια θα γίνουν πράξη. Πάλι η πραγματικότητα κρίνει την Κυβέρνηση και όχι τα λόγια</w:t>
      </w:r>
      <w:r>
        <w:rPr>
          <w:rFonts w:eastAsia="Times New Roman" w:cs="Times New Roman"/>
          <w:szCs w:val="24"/>
        </w:rPr>
        <w:t xml:space="preserve"> της Αντιπολίτευσης. Η ζωή την κρίνει την Κυβέρνηση, η ζωή ελέγχει τα πεπραγμένα μιας κυβέρνησης και δευτερευόντως τα επιχειρήματα των κομμάτων στη Βουλή. Η πραγματικότητα δίνει διαστάσεις του καθένα μας στην πορεία και όχι τα λόγια του ή ακόμα και τα λόγι</w:t>
      </w:r>
      <w:r>
        <w:rPr>
          <w:rFonts w:eastAsia="Times New Roman" w:cs="Times New Roman"/>
          <w:szCs w:val="24"/>
        </w:rPr>
        <w:t>α που είναι κριτικά εναντίον του.</w:t>
      </w:r>
    </w:p>
    <w:p w14:paraId="1416A2D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Εμείς στηλιτεύουμε μία μέθοδο αλαλούμ νομοθέτησης. Υπογραμμίζουμε τις πολιτικές κυβιστήσεις και τις συνεχείς αλλαγές ενός νόμου για τον οποίο και όταν </w:t>
      </w:r>
      <w:r>
        <w:rPr>
          <w:rFonts w:eastAsia="Times New Roman" w:cs="Times New Roman"/>
          <w:szCs w:val="24"/>
        </w:rPr>
        <w:lastRenderedPageBreak/>
        <w:t>ψηφίστηκε και όταν άλλαζε και όταν αλλάζει κάποιοι χειροκροτούν σε βάρο</w:t>
      </w:r>
      <w:r>
        <w:rPr>
          <w:rFonts w:eastAsia="Times New Roman" w:cs="Times New Roman"/>
          <w:szCs w:val="24"/>
        </w:rPr>
        <w:t xml:space="preserve">ς του εαυτού τους αφού αλλάζουν τον εαυτό τους. Υπογραμμίζουμε πάλι ότι δεν είναι η τελευταία φάση πριν τη διενέργεια του διαγωνισμού, θα έχουμε και άλλα, θα έρθουν και άλλες αλλαγές εδώ. Και αδυνατούμε να εκφέρουμε μια γνώμη σοβαρή, τεκμηριωμένη για κάτι </w:t>
      </w:r>
      <w:r>
        <w:rPr>
          <w:rFonts w:eastAsia="Times New Roman" w:cs="Times New Roman"/>
          <w:szCs w:val="24"/>
        </w:rPr>
        <w:t xml:space="preserve">το οποίο υπόσχεται επιτέλους έναν διαγωνισμό, ενώ διαγωνισμός ακόμα δεν υπάρχει. Η Κυβέρνηση κρίνεται από τις ανακρίβειες, από τις παλινδρομήσεις της. Η Αντιπολίτευση υπογραμμίζει αυτές τις ανακρίβειες, υπογραμμίζει αυτή την ανακολουθία. </w:t>
      </w:r>
    </w:p>
    <w:p w14:paraId="1416A2D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 όσον αφορά τη</w:t>
      </w:r>
      <w:r>
        <w:rPr>
          <w:rFonts w:eastAsia="Times New Roman" w:cs="Times New Roman"/>
          <w:szCs w:val="24"/>
        </w:rPr>
        <w:t xml:space="preserve"> συγκεκριμένη διάταξη νόμου, η δική μας γνώμη θα εκφραστεί και στη συνέχεια της συζήτησης, αλλά προκαταβολικά σπεύδω να σας πω μετά την ομιλία του Υπουργού ότι αυτά δεν είναι σοβαρά πράγματα.</w:t>
      </w:r>
    </w:p>
    <w:p w14:paraId="1416A2D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2D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w:t>
      </w:r>
      <w:r>
        <w:rPr>
          <w:rFonts w:eastAsia="Times New Roman" w:cs="Times New Roman"/>
          <w:szCs w:val="24"/>
        </w:rPr>
        <w:t>έχει ο κ. Καρράς, Ανεξάρτητος Βουλευτής.</w:t>
      </w:r>
    </w:p>
    <w:p w14:paraId="1416A2D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ΔΗΜΗΤΡΙΟΣ ΚΑΡΡΑΣ:</w:t>
      </w:r>
      <w:r>
        <w:rPr>
          <w:rFonts w:eastAsia="Times New Roman" w:cs="Times New Roman"/>
          <w:szCs w:val="24"/>
        </w:rPr>
        <w:t xml:space="preserve"> Κυρία Πρόεδρε, πιάνοντας στα χέρια μου τον νόμο αυτόν που συζητάμε σήμερα, βλέπω ότι ρίχνει το βάρος στην ανακύκλωση των δημοτικών κυρίως απορριμμάτων. Αντίθετα απ’ αυτό, με την έννοια τ</w:t>
      </w:r>
      <w:r>
        <w:rPr>
          <w:rFonts w:eastAsia="Times New Roman" w:cs="Times New Roman"/>
          <w:szCs w:val="24"/>
        </w:rPr>
        <w:t xml:space="preserve">ων άλλων προϊόντων που αναφέρεται στο άρθρο 2, αφήνει κενά πάρα πολλά. Όμως, </w:t>
      </w:r>
      <w:r>
        <w:rPr>
          <w:rFonts w:eastAsia="Times New Roman" w:cs="Times New Roman"/>
          <w:szCs w:val="24"/>
        </w:rPr>
        <w:lastRenderedPageBreak/>
        <w:t>αντίστοιχης βαρύτητας προς τη διαχείριση των δημοτικών απορριμμάτων, των αστικών, των οικιακών γενικότερα, είναι και η διαχείριση όλων των άλλων προϊόντων. Να δώσω μια σειρά παραδ</w:t>
      </w:r>
      <w:r>
        <w:rPr>
          <w:rFonts w:eastAsia="Times New Roman" w:cs="Times New Roman"/>
          <w:szCs w:val="24"/>
        </w:rPr>
        <w:t>ειγμάτων: Είναι τα νοσοκομειακά, τα βιομηχανικά, όπως είναι οι εξυγιάνσεις γαιών και πολλά άλλα, από τα οποία προκύπτουν απόβλητα τα οποία άλλα είναι δυνατό να τύχουν επεξεργασίας, άλλα είναι αδύνατο και πρέπει να διαχειριστούν</w:t>
      </w:r>
      <w:r>
        <w:rPr>
          <w:rFonts w:eastAsia="Times New Roman" w:cs="Times New Roman"/>
          <w:szCs w:val="24"/>
        </w:rPr>
        <w:t>,</w:t>
      </w:r>
      <w:r>
        <w:rPr>
          <w:rFonts w:eastAsia="Times New Roman" w:cs="Times New Roman"/>
          <w:szCs w:val="24"/>
        </w:rPr>
        <w:t xml:space="preserve"> ούτως ώστε να καταστούν μη </w:t>
      </w:r>
      <w:r>
        <w:rPr>
          <w:rFonts w:eastAsia="Times New Roman" w:cs="Times New Roman"/>
          <w:szCs w:val="24"/>
        </w:rPr>
        <w:t xml:space="preserve">επικίνδυνα και να μπορέσουν να απορριφθούν με ασφάλεια σε προκαθορισμένους </w:t>
      </w:r>
      <w:proofErr w:type="spellStart"/>
      <w:r>
        <w:rPr>
          <w:rFonts w:eastAsia="Times New Roman" w:cs="Times New Roman"/>
          <w:szCs w:val="24"/>
        </w:rPr>
        <w:t>χωροθετημένους</w:t>
      </w:r>
      <w:proofErr w:type="spellEnd"/>
      <w:r>
        <w:rPr>
          <w:rFonts w:eastAsia="Times New Roman" w:cs="Times New Roman"/>
          <w:szCs w:val="24"/>
        </w:rPr>
        <w:t xml:space="preserve"> χώρους. </w:t>
      </w:r>
    </w:p>
    <w:p w14:paraId="1416A2D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το γενικό περίγραμμα οδήγησε τη σκέψη μου και σε μία άλλη κατηγορία αποβλήτων</w:t>
      </w:r>
      <w:r>
        <w:rPr>
          <w:rFonts w:eastAsia="Times New Roman" w:cs="Times New Roman"/>
          <w:szCs w:val="24"/>
        </w:rPr>
        <w:t xml:space="preserve">, </w:t>
      </w:r>
      <w:r>
        <w:rPr>
          <w:rFonts w:eastAsia="Times New Roman" w:cs="Times New Roman"/>
          <w:szCs w:val="24"/>
        </w:rPr>
        <w:t xml:space="preserve">η οποία </w:t>
      </w:r>
      <w:r>
        <w:rPr>
          <w:rFonts w:eastAsia="Times New Roman" w:cs="Times New Roman"/>
          <w:szCs w:val="24"/>
        </w:rPr>
        <w:t>-</w:t>
      </w:r>
      <w:r>
        <w:rPr>
          <w:rFonts w:eastAsia="Times New Roman" w:cs="Times New Roman"/>
          <w:szCs w:val="24"/>
        </w:rPr>
        <w:t>ιδιαίτερα στην Αττική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αποτελεί </w:t>
      </w:r>
      <w:r>
        <w:rPr>
          <w:rFonts w:eastAsia="Times New Roman" w:cs="Times New Roman"/>
          <w:szCs w:val="24"/>
        </w:rPr>
        <w:t>μ</w:t>
      </w:r>
      <w:r>
        <w:rPr>
          <w:rFonts w:eastAsia="Times New Roman" w:cs="Times New Roman"/>
          <w:szCs w:val="24"/>
        </w:rPr>
        <w:t>εί</w:t>
      </w:r>
      <w:r>
        <w:rPr>
          <w:rFonts w:eastAsia="Times New Roman" w:cs="Times New Roman"/>
          <w:szCs w:val="24"/>
        </w:rPr>
        <w:t>ζον</w:t>
      </w:r>
      <w:r>
        <w:rPr>
          <w:rFonts w:eastAsia="Times New Roman" w:cs="Times New Roman"/>
          <w:szCs w:val="24"/>
        </w:rPr>
        <w:t xml:space="preserve"> ζήτημα</w:t>
      </w:r>
      <w:r>
        <w:rPr>
          <w:rFonts w:eastAsia="Times New Roman" w:cs="Times New Roman"/>
          <w:szCs w:val="24"/>
        </w:rPr>
        <w:t>, στην κατ</w:t>
      </w:r>
      <w:r>
        <w:rPr>
          <w:rFonts w:eastAsia="Times New Roman" w:cs="Times New Roman"/>
          <w:szCs w:val="24"/>
        </w:rPr>
        <w:t>ηγορία των αποβλήτων των προϊόντων εκσκαφών, κατεδαφίσεων και κατασκευών. Αυτό, βέβαια, σήμερα δεν φαίνεται στην παρούσα χρονική περίοδο κρίσιμο για τον λόγο ότι δεν υπάρχουν καθαιρέσεις κτηρίων για να προκύψουν απόβλητα, δεν εκτελούνται μεγάλα δημόσια έργ</w:t>
      </w:r>
      <w:r>
        <w:rPr>
          <w:rFonts w:eastAsia="Times New Roman" w:cs="Times New Roman"/>
          <w:szCs w:val="24"/>
        </w:rPr>
        <w:t>α</w:t>
      </w:r>
      <w:r>
        <w:rPr>
          <w:rFonts w:eastAsia="Times New Roman" w:cs="Times New Roman"/>
          <w:szCs w:val="24"/>
        </w:rPr>
        <w:t>,</w:t>
      </w:r>
      <w:r>
        <w:rPr>
          <w:rFonts w:eastAsia="Times New Roman" w:cs="Times New Roman"/>
          <w:szCs w:val="24"/>
        </w:rPr>
        <w:t xml:space="preserve"> ούτως ώστε να πούμε ότι έχουμε προϊόντα εκσκαφών που πρέπει να τα διαχειριστούμε. </w:t>
      </w:r>
    </w:p>
    <w:p w14:paraId="1416A2D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Όμως, είναι ανάγκη να λειτουργήσει προς την κατεύθυνση αυτή η διαχείριση έστω και των μικρών ποσοτήτων, γιατί; Γιατί η πολύπαθη Αττική περιβάλλεται από ορεινούς όγκους. Οι ορεινοί όγκοι αυτοί στη διαχρονική διαδρομή έχουν γίνει αντικείμενο </w:t>
      </w:r>
      <w:r>
        <w:rPr>
          <w:rFonts w:eastAsia="Times New Roman" w:cs="Times New Roman"/>
          <w:szCs w:val="24"/>
        </w:rPr>
        <w:t xml:space="preserve">λατομικής </w:t>
      </w:r>
      <w:r>
        <w:rPr>
          <w:rFonts w:eastAsia="Times New Roman" w:cs="Times New Roman"/>
          <w:szCs w:val="24"/>
        </w:rPr>
        <w:t>εκμετά</w:t>
      </w:r>
      <w:r>
        <w:rPr>
          <w:rFonts w:eastAsia="Times New Roman" w:cs="Times New Roman"/>
          <w:szCs w:val="24"/>
        </w:rPr>
        <w:t xml:space="preserve">λλευσης, έχουμε ακόμα τα παραδείγματα των πληγών στα βουνά περιμετρικά της Αττικής. Έχουν γίνει προσπάθειες αποκατάστασης και έχουν αποτύχει κατά τον μείζονα λόγο και θα το πω στη συνέχεια. </w:t>
      </w:r>
    </w:p>
    <w:p w14:paraId="1416A2D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Νομίζω ότι ήρθε η ώρα πια, όταν μιλάμε για περιβαλλοντική πολιτικ</w:t>
      </w:r>
      <w:r>
        <w:rPr>
          <w:rFonts w:eastAsia="Times New Roman" w:cs="Times New Roman"/>
          <w:szCs w:val="24"/>
        </w:rPr>
        <w:t>ή, όταν μιλάμε για αποκαταστάσεις και αναπλάσεις, να δούμε και το περιβάλλον αυτό καθαυτό ως φυσικό παράγοντα και παράγοντα ζωής.</w:t>
      </w:r>
    </w:p>
    <w:p w14:paraId="1416A2D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Έρχεται, λοιπόν, και δημιουργείται ένας κρατικός φορέας -γιατί ο ΕΟΑΝ τυπικά υπήρχε, δεν θεωρώ</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ότι μπορούσε να αποδώσει</w:t>
      </w:r>
      <w:r>
        <w:rPr>
          <w:rFonts w:eastAsia="Times New Roman" w:cs="Times New Roman"/>
          <w:szCs w:val="24"/>
        </w:rPr>
        <w:t xml:space="preserve">- πολυτελής, αν θέλετε την άποψή μου σήμερα, ο Εθνικός Οργανισμός Ανακύκλωσης, ο οποίος αφ’ εαυτού λόγω της σειράς των </w:t>
      </w:r>
      <w:r>
        <w:rPr>
          <w:rFonts w:eastAsia="Times New Roman" w:cs="Times New Roman"/>
          <w:szCs w:val="24"/>
        </w:rPr>
        <w:t>δ</w:t>
      </w:r>
      <w:r>
        <w:rPr>
          <w:rFonts w:eastAsia="Times New Roman" w:cs="Times New Roman"/>
          <w:szCs w:val="24"/>
        </w:rPr>
        <w:t xml:space="preserve">ιευθύνσεων των </w:t>
      </w:r>
      <w:r>
        <w:rPr>
          <w:rFonts w:eastAsia="Times New Roman" w:cs="Times New Roman"/>
          <w:szCs w:val="24"/>
        </w:rPr>
        <w:t>τ</w:t>
      </w:r>
      <w:r>
        <w:rPr>
          <w:rFonts w:eastAsia="Times New Roman" w:cs="Times New Roman"/>
          <w:szCs w:val="24"/>
        </w:rPr>
        <w:t xml:space="preserve">μημάτων των </w:t>
      </w:r>
      <w:proofErr w:type="spellStart"/>
      <w:r>
        <w:rPr>
          <w:rFonts w:eastAsia="Times New Roman" w:cs="Times New Roman"/>
          <w:szCs w:val="24"/>
        </w:rPr>
        <w:t>αλληλοκαλυπτομένων</w:t>
      </w:r>
      <w:proofErr w:type="spellEnd"/>
      <w:r>
        <w:rPr>
          <w:rFonts w:eastAsia="Times New Roman" w:cs="Times New Roman"/>
          <w:szCs w:val="24"/>
        </w:rPr>
        <w:t xml:space="preserve"> αρμοδιοτήτων, πού θα οδηγήσει; Στην ανευθυνότητα και στην αδράνεια. Δεν έχει να παράσχει </w:t>
      </w:r>
      <w:r>
        <w:rPr>
          <w:rFonts w:eastAsia="Times New Roman" w:cs="Times New Roman"/>
          <w:szCs w:val="24"/>
        </w:rPr>
        <w:t xml:space="preserve">τίποτε άλλο, διότι όταν διαχέεται η ευθύνη, </w:t>
      </w:r>
      <w:proofErr w:type="spellStart"/>
      <w:r>
        <w:rPr>
          <w:rFonts w:eastAsia="Times New Roman" w:cs="Times New Roman"/>
          <w:szCs w:val="24"/>
        </w:rPr>
        <w:t>οδηγούμεθα</w:t>
      </w:r>
      <w:proofErr w:type="spellEnd"/>
      <w:r>
        <w:rPr>
          <w:rFonts w:eastAsia="Times New Roman" w:cs="Times New Roman"/>
          <w:szCs w:val="24"/>
        </w:rPr>
        <w:t xml:space="preserve"> στην ανευθυνότητα, όταν διαχέονται οι αρμοδιότητες, </w:t>
      </w:r>
      <w:proofErr w:type="spellStart"/>
      <w:r>
        <w:rPr>
          <w:rFonts w:eastAsia="Times New Roman" w:cs="Times New Roman"/>
          <w:szCs w:val="24"/>
        </w:rPr>
        <w:t>οδηγούμεθα</w:t>
      </w:r>
      <w:proofErr w:type="spellEnd"/>
      <w:r>
        <w:rPr>
          <w:rFonts w:eastAsia="Times New Roman" w:cs="Times New Roman"/>
          <w:szCs w:val="24"/>
        </w:rPr>
        <w:t xml:space="preserve"> στην αδράνεια και δεν θέλω να οδηγήσω τη σκέψη μου </w:t>
      </w:r>
      <w:r>
        <w:rPr>
          <w:rFonts w:eastAsia="Times New Roman" w:cs="Times New Roman"/>
          <w:szCs w:val="24"/>
        </w:rPr>
        <w:t>στο</w:t>
      </w:r>
      <w:r>
        <w:rPr>
          <w:rFonts w:eastAsia="Times New Roman" w:cs="Times New Roman"/>
          <w:szCs w:val="24"/>
        </w:rPr>
        <w:t xml:space="preserve"> ότι πολλές φορές αυτό είναι μια ενεργός αιτία διαφθοράς, διότι για να δραστηριοποιηθούμε ή να ενεργοποιηθούμε πρέπει να έχουμε άλλα κίνητρα. Το αφήνω στην μπάντα.</w:t>
      </w:r>
    </w:p>
    <w:p w14:paraId="1416A2D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Επανέρχομαι, λοιπόν, στο ζήτημα, το οποίο είχα θέσει απαρχής. Ζούμε στην Αττική, ζούμε στο λ</w:t>
      </w:r>
      <w:r>
        <w:rPr>
          <w:rFonts w:eastAsia="Times New Roman" w:cs="Times New Roman"/>
          <w:szCs w:val="24"/>
        </w:rPr>
        <w:t xml:space="preserve">εκανοπέδιο της Αθήνας και πρέπει να λάβουμε πρόνοιες πλήρους αποκατάστασης. Δεν έχει σημασία αν είμαστε σε περίοδο οικονομικής κρίσης ή όχι. Θα σας μεταφέρω μια προσωπική εμπειρία. Την πρώτη φορά, που συζήτησα και αντελήφθη το ζήτημα των </w:t>
      </w:r>
      <w:proofErr w:type="spellStart"/>
      <w:r>
        <w:rPr>
          <w:rFonts w:eastAsia="Times New Roman" w:cs="Times New Roman"/>
          <w:szCs w:val="24"/>
        </w:rPr>
        <w:t>αργούντων</w:t>
      </w:r>
      <w:proofErr w:type="spellEnd"/>
      <w:r>
        <w:rPr>
          <w:rFonts w:eastAsia="Times New Roman" w:cs="Times New Roman"/>
          <w:szCs w:val="24"/>
        </w:rPr>
        <w:t xml:space="preserve"> λατομείω</w:t>
      </w:r>
      <w:r>
        <w:rPr>
          <w:rFonts w:eastAsia="Times New Roman" w:cs="Times New Roman"/>
          <w:szCs w:val="24"/>
        </w:rPr>
        <w:t>ν και μεταλλείων της Αττικής ήταν το 1985, όταν ζητήθηκε γνωμοδότηση στο γραφείο μου</w:t>
      </w:r>
      <w:r>
        <w:rPr>
          <w:rFonts w:eastAsia="Times New Roman" w:cs="Times New Roman"/>
          <w:szCs w:val="24"/>
        </w:rPr>
        <w:t>,</w:t>
      </w:r>
      <w:r>
        <w:rPr>
          <w:rFonts w:eastAsia="Times New Roman" w:cs="Times New Roman"/>
          <w:szCs w:val="24"/>
        </w:rPr>
        <w:t xml:space="preserve"> αν μπορούν να ενταχθούν οι </w:t>
      </w:r>
      <w:r>
        <w:rPr>
          <w:rFonts w:eastAsia="Times New Roman" w:cs="Times New Roman"/>
          <w:szCs w:val="24"/>
        </w:rPr>
        <w:lastRenderedPageBreak/>
        <w:t>αποκαταστάσεις αυτές στον τότε ψηφισμένο νόμο, τον ν</w:t>
      </w:r>
      <w:r>
        <w:rPr>
          <w:rFonts w:eastAsia="Times New Roman" w:cs="Times New Roman"/>
          <w:szCs w:val="24"/>
        </w:rPr>
        <w:t>.</w:t>
      </w:r>
      <w:r>
        <w:rPr>
          <w:rFonts w:eastAsia="Times New Roman" w:cs="Times New Roman"/>
          <w:szCs w:val="24"/>
        </w:rPr>
        <w:t>998/1979, περί προστασίας των δασών, ο οποίος δεν περιείχε καμ</w:t>
      </w:r>
      <w:r>
        <w:rPr>
          <w:rFonts w:eastAsia="Times New Roman" w:cs="Times New Roman"/>
          <w:szCs w:val="24"/>
        </w:rPr>
        <w:t>μ</w:t>
      </w:r>
      <w:r>
        <w:rPr>
          <w:rFonts w:eastAsia="Times New Roman" w:cs="Times New Roman"/>
          <w:szCs w:val="24"/>
        </w:rPr>
        <w:t>ία διάταξη ως προς αυτές τι</w:t>
      </w:r>
      <w:r>
        <w:rPr>
          <w:rFonts w:eastAsia="Times New Roman" w:cs="Times New Roman"/>
          <w:szCs w:val="24"/>
        </w:rPr>
        <w:t>ς δραστηριότητες.</w:t>
      </w:r>
    </w:p>
    <w:p w14:paraId="1416A2D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Φτά</w:t>
      </w:r>
      <w:r>
        <w:rPr>
          <w:rFonts w:eastAsia="Times New Roman" w:cs="Times New Roman"/>
          <w:szCs w:val="24"/>
        </w:rPr>
        <w:t>ν</w:t>
      </w:r>
      <w:r>
        <w:rPr>
          <w:rFonts w:eastAsia="Times New Roman" w:cs="Times New Roman"/>
          <w:szCs w:val="24"/>
        </w:rPr>
        <w:t xml:space="preserve">αμε, λοιπόν, στο 2000 -και θα μου επιτρέψει ο Υπουργός μια ιστορική αναδρομή </w:t>
      </w:r>
      <w:r>
        <w:rPr>
          <w:rFonts w:eastAsia="Times New Roman" w:cs="Times New Roman"/>
          <w:szCs w:val="24"/>
        </w:rPr>
        <w:t xml:space="preserve">και </w:t>
      </w:r>
      <w:r>
        <w:rPr>
          <w:rFonts w:eastAsia="Times New Roman" w:cs="Times New Roman"/>
          <w:szCs w:val="24"/>
        </w:rPr>
        <w:t>στο σημείο αυτό- οπότε με τον οργασμό των Ολυμπιακών Αγώνων έπρεπε να βρούμε χώρους να ρίχνουμε τα προϊόντα εκσκαφών και να μπορούμε να ανοίξουμε και την</w:t>
      </w:r>
      <w:r>
        <w:rPr>
          <w:rFonts w:eastAsia="Times New Roman" w:cs="Times New Roman"/>
          <w:szCs w:val="24"/>
        </w:rPr>
        <w:t xml:space="preserve"> Αττική Οδό, να φτάσουμε στο αεροδρόμιο και τα μεγάλα ολυμπιακά έργα να κατασκευάσουμε και να βάλουμε, αν θέλετε, στην μπάντα –μια άλλη προσωπική εμπειρία, θα μου επιτρέψετε να σας μεταφέρω- τις συνεχείς αρνήσεις του λεγόμενου Οργανισμού Ρυθμιστικού Σχεδίο</w:t>
      </w:r>
      <w:r>
        <w:rPr>
          <w:rFonts w:eastAsia="Times New Roman" w:cs="Times New Roman"/>
          <w:szCs w:val="24"/>
        </w:rPr>
        <w:t xml:space="preserve">υ Αθήνας, ο οποίος είχε μια πολυτελή περιβαλλοντική διάσταση και αρνείτο τα πάντα. </w:t>
      </w:r>
    </w:p>
    <w:p w14:paraId="1416A2D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Φτάσαμε λοιπόν, να </w:t>
      </w:r>
      <w:r>
        <w:rPr>
          <w:rFonts w:eastAsia="Times New Roman" w:cs="Times New Roman"/>
          <w:szCs w:val="24"/>
        </w:rPr>
        <w:t xml:space="preserve">προσφύγουμε </w:t>
      </w:r>
      <w:r>
        <w:rPr>
          <w:rFonts w:eastAsia="Times New Roman" w:cs="Times New Roman"/>
          <w:szCs w:val="24"/>
        </w:rPr>
        <w:t xml:space="preserve">στο Συμβούλιο της Επικρατείας και να ζητήσουμε να κρίνει –και έκρινε ευτυχώς- ότι δεν ήτο πλήρως στελεχωμένος και οργανωμένος σε αυτό το </w:t>
      </w:r>
      <w:r>
        <w:rPr>
          <w:rFonts w:eastAsia="Times New Roman" w:cs="Times New Roman"/>
          <w:szCs w:val="24"/>
        </w:rPr>
        <w:t>ν</w:t>
      </w:r>
      <w:r>
        <w:rPr>
          <w:rFonts w:eastAsia="Times New Roman" w:cs="Times New Roman"/>
          <w:szCs w:val="24"/>
        </w:rPr>
        <w:t>ομι</w:t>
      </w:r>
      <w:r>
        <w:rPr>
          <w:rFonts w:eastAsia="Times New Roman" w:cs="Times New Roman"/>
          <w:szCs w:val="24"/>
        </w:rPr>
        <w:t xml:space="preserve">κό </w:t>
      </w:r>
      <w:r>
        <w:rPr>
          <w:rFonts w:eastAsia="Times New Roman" w:cs="Times New Roman"/>
          <w:szCs w:val="24"/>
        </w:rPr>
        <w:t>π</w:t>
      </w:r>
      <w:r>
        <w:rPr>
          <w:rFonts w:eastAsia="Times New Roman" w:cs="Times New Roman"/>
          <w:szCs w:val="24"/>
        </w:rPr>
        <w:t xml:space="preserve">ρόσωπο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και ξεπεράσαμε αυτόν τον σκόπελο.</w:t>
      </w:r>
    </w:p>
    <w:p w14:paraId="1416A2D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δημιουργήθηκε μια αιτία πλουτισμού, διαφθοράς. Ποια ήταν αυτή; Παραχωρήθηκαν το σύνολο σχεδόν των ορεινών όγκων στις μεγάλες κατασκευαστικές εταιρείες να απορρίπτουν τα απορρίμματα, τα από</w:t>
      </w:r>
      <w:r>
        <w:rPr>
          <w:rFonts w:eastAsia="Times New Roman" w:cs="Times New Roman"/>
          <w:szCs w:val="24"/>
        </w:rPr>
        <w:t xml:space="preserve">βλητα, τα οποία </w:t>
      </w:r>
      <w:proofErr w:type="spellStart"/>
      <w:r>
        <w:rPr>
          <w:rFonts w:eastAsia="Times New Roman" w:cs="Times New Roman"/>
          <w:szCs w:val="24"/>
        </w:rPr>
        <w:t>προέκυπταν</w:t>
      </w:r>
      <w:proofErr w:type="spellEnd"/>
      <w:r>
        <w:rPr>
          <w:rFonts w:eastAsia="Times New Roman" w:cs="Times New Roman"/>
          <w:szCs w:val="24"/>
        </w:rPr>
        <w:t>, και ενώ τυπικά υπήρξε μια νομοθεσία, η νομοθεσία αυτή ποτέ δεν εφαρμόστηκε και οδήγησε σε πλουτισμό διαφόρων με την έννοια του εισιτηρίου πλέον κάθε αυτοκινήτου, που θα πήγαινε</w:t>
      </w:r>
      <w:r>
        <w:rPr>
          <w:rFonts w:eastAsia="Times New Roman" w:cs="Times New Roman"/>
          <w:szCs w:val="24"/>
        </w:rPr>
        <w:t xml:space="preserve"> ανενεργό λατομείο</w:t>
      </w:r>
      <w:r>
        <w:rPr>
          <w:rFonts w:eastAsia="Times New Roman" w:cs="Times New Roman"/>
          <w:szCs w:val="24"/>
        </w:rPr>
        <w:t xml:space="preserve">, ενώ ήταν </w:t>
      </w:r>
      <w:r>
        <w:rPr>
          <w:rFonts w:eastAsia="Times New Roman" w:cs="Times New Roman"/>
          <w:szCs w:val="24"/>
        </w:rPr>
        <w:t>ήδη το εισιτήριο</w:t>
      </w:r>
      <w:r>
        <w:rPr>
          <w:rFonts w:eastAsia="Times New Roman" w:cs="Times New Roman"/>
          <w:szCs w:val="24"/>
        </w:rPr>
        <w:t xml:space="preserve"> πληρωμ</w:t>
      </w:r>
      <w:r>
        <w:rPr>
          <w:rFonts w:eastAsia="Times New Roman" w:cs="Times New Roman"/>
          <w:szCs w:val="24"/>
        </w:rPr>
        <w:t xml:space="preserve">ένο από το </w:t>
      </w:r>
      <w:r>
        <w:rPr>
          <w:rFonts w:eastAsia="Times New Roman" w:cs="Times New Roman"/>
          <w:szCs w:val="24"/>
        </w:rPr>
        <w:lastRenderedPageBreak/>
        <w:t xml:space="preserve">δημόσιο, ήταν μέσα στο πρόγραμμα, μέσα στη σύμβαση της εκτελέσεως του έργου, να πληρώνει και ένα εισιτήριο, το οποίο να καταλήγει πια στους ίδιους, οι οποίοι το έστελναν εκεί για να απορρίψει. </w:t>
      </w:r>
    </w:p>
    <w:p w14:paraId="1416A2E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Όμως, σήμερα έχουμε μια εικόνα. Έχουμε καταγραφή </w:t>
      </w:r>
      <w:proofErr w:type="spellStart"/>
      <w:r>
        <w:rPr>
          <w:rFonts w:eastAsia="Times New Roman" w:cs="Times New Roman"/>
          <w:szCs w:val="24"/>
        </w:rPr>
        <w:t>εκ</w:t>
      </w:r>
      <w:r>
        <w:rPr>
          <w:rFonts w:eastAsia="Times New Roman" w:cs="Times New Roman"/>
          <w:szCs w:val="24"/>
        </w:rPr>
        <w:t>ατόν</w:t>
      </w:r>
      <w:proofErr w:type="spellEnd"/>
      <w:r>
        <w:rPr>
          <w:rFonts w:eastAsia="Times New Roman" w:cs="Times New Roman"/>
          <w:szCs w:val="24"/>
        </w:rPr>
        <w:t xml:space="preserve"> πενήντα τεσσάρων </w:t>
      </w:r>
      <w:proofErr w:type="spellStart"/>
      <w:r>
        <w:rPr>
          <w:rFonts w:eastAsia="Times New Roman" w:cs="Times New Roman"/>
          <w:szCs w:val="24"/>
        </w:rPr>
        <w:t>αργούντων</w:t>
      </w:r>
      <w:proofErr w:type="spellEnd"/>
      <w:r>
        <w:rPr>
          <w:rFonts w:eastAsia="Times New Roman" w:cs="Times New Roman"/>
          <w:szCs w:val="24"/>
        </w:rPr>
        <w:t xml:space="preserve"> μεταλλείων και λατομείων στην Αττική. Από αυτά λίγα είναι πραγματικά αποκατεστημένα και έχουμε ανάγκη να τα χρησιμοποιήσουμε ως χώρους αποθέσεως αποβλήτων αλλά με ποιο τίμημα; Και εδώ ζητώ την προσοχή του Υπουργού, για τον ε</w:t>
      </w:r>
      <w:r>
        <w:rPr>
          <w:rFonts w:eastAsia="Times New Roman" w:cs="Times New Roman"/>
          <w:szCs w:val="24"/>
        </w:rPr>
        <w:t xml:space="preserve">ξής λόγο, ότι στη νομοθεσία υπάρχει και το ειδικό τέλος ταφής, το οποίο είναι αποτρεπτικό πλέον για αυτές τις δραστηριότητες της αποκατάστασης του τοπίου, για τον λόγο ότι προϋποθέτει στα χώματα, στο κοινό χώμα επεξεργασία. Μα, τι επεξεργασία να </w:t>
      </w:r>
      <w:r>
        <w:rPr>
          <w:rFonts w:eastAsia="Times New Roman" w:cs="Times New Roman"/>
          <w:szCs w:val="24"/>
        </w:rPr>
        <w:t xml:space="preserve">γίνει </w:t>
      </w:r>
      <w:r>
        <w:rPr>
          <w:rFonts w:eastAsia="Times New Roman" w:cs="Times New Roman"/>
          <w:szCs w:val="24"/>
        </w:rPr>
        <w:t xml:space="preserve">στο </w:t>
      </w:r>
      <w:r>
        <w:rPr>
          <w:rFonts w:eastAsia="Times New Roman" w:cs="Times New Roman"/>
          <w:szCs w:val="24"/>
        </w:rPr>
        <w:t xml:space="preserve">κοινό χώμα; </w:t>
      </w:r>
    </w:p>
    <w:p w14:paraId="1416A2E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Σας διαβάζω, αν μου επιτρέψετε, τις διατάξεις, οι οποίες λένε ότι οι οργανισμοί ή οι επιχειρήσεις που διαθέτουν σε χώρο υγειονομικής ταφής τα απόβλητα που κατατάσσονται στις διάφορες κατηγορίες, μεταξύ αυτών στον κωδικό 17 </w:t>
      </w:r>
      <w:r>
        <w:rPr>
          <w:rFonts w:eastAsia="Times New Roman" w:cs="Times New Roman"/>
          <w:szCs w:val="24"/>
        </w:rPr>
        <w:t xml:space="preserve">του </w:t>
      </w:r>
      <w:r>
        <w:rPr>
          <w:rFonts w:eastAsia="Times New Roman" w:cs="Times New Roman"/>
          <w:szCs w:val="24"/>
        </w:rPr>
        <w:t>εθνικ</w:t>
      </w:r>
      <w:r>
        <w:rPr>
          <w:rFonts w:eastAsia="Times New Roman" w:cs="Times New Roman"/>
          <w:szCs w:val="24"/>
        </w:rPr>
        <w:t>ού</w:t>
      </w:r>
      <w:r>
        <w:rPr>
          <w:rFonts w:eastAsia="Times New Roman" w:cs="Times New Roman"/>
          <w:szCs w:val="24"/>
        </w:rPr>
        <w:t xml:space="preserve"> κατ</w:t>
      </w:r>
      <w:r>
        <w:rPr>
          <w:rFonts w:eastAsia="Times New Roman" w:cs="Times New Roman"/>
          <w:szCs w:val="24"/>
        </w:rPr>
        <w:t>α</w:t>
      </w:r>
      <w:r>
        <w:rPr>
          <w:rFonts w:eastAsia="Times New Roman" w:cs="Times New Roman"/>
          <w:szCs w:val="24"/>
        </w:rPr>
        <w:t>λ</w:t>
      </w:r>
      <w:r>
        <w:rPr>
          <w:rFonts w:eastAsia="Times New Roman" w:cs="Times New Roman"/>
          <w:szCs w:val="24"/>
        </w:rPr>
        <w:t>ό</w:t>
      </w:r>
      <w:r>
        <w:rPr>
          <w:rFonts w:eastAsia="Times New Roman" w:cs="Times New Roman"/>
          <w:szCs w:val="24"/>
        </w:rPr>
        <w:t>γο</w:t>
      </w:r>
      <w:r>
        <w:rPr>
          <w:rFonts w:eastAsia="Times New Roman" w:cs="Times New Roman"/>
          <w:szCs w:val="24"/>
        </w:rPr>
        <w:t>υ</w:t>
      </w:r>
      <w:r>
        <w:rPr>
          <w:rFonts w:eastAsia="Times New Roman" w:cs="Times New Roman"/>
          <w:szCs w:val="24"/>
        </w:rPr>
        <w:t xml:space="preserve"> αποβλήτων, που είναι και τα απλά χώματα, επιβαρύνονται -ευτυχώς δεν έχει ενεργοποιηθεί ακόμα- με ειδικό τέλος ταφής ανά τόνο αποβλήτων, το οποίο ορίζεται για σήμερα 35 ευρώ. </w:t>
      </w:r>
    </w:p>
    <w:p w14:paraId="1416A2E2" w14:textId="77777777" w:rsidR="002F1EDC" w:rsidRDefault="00F01CE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w:t>
      </w:r>
      <w:r>
        <w:rPr>
          <w:rFonts w:eastAsia="Times New Roman"/>
          <w:bCs/>
        </w:rPr>
        <w:t>υτή)</w:t>
      </w:r>
    </w:p>
    <w:p w14:paraId="1416A2E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Ερωτώ, λοιπόν</w:t>
      </w:r>
      <w:r>
        <w:rPr>
          <w:rFonts w:eastAsia="Times New Roman" w:cs="Times New Roman"/>
          <w:szCs w:val="24"/>
        </w:rPr>
        <w:t>,</w:t>
      </w:r>
      <w:r>
        <w:rPr>
          <w:rFonts w:eastAsia="Times New Roman" w:cs="Times New Roman"/>
          <w:szCs w:val="24"/>
        </w:rPr>
        <w:t xml:space="preserve"> </w:t>
      </w:r>
      <w:r>
        <w:rPr>
          <w:rFonts w:eastAsia="Times New Roman" w:cs="Times New Roman"/>
          <w:szCs w:val="24"/>
        </w:rPr>
        <w:t>θ</w:t>
      </w:r>
      <w:r>
        <w:rPr>
          <w:rFonts w:eastAsia="Times New Roman" w:cs="Times New Roman"/>
          <w:szCs w:val="24"/>
        </w:rPr>
        <w:t>α μπορέσουμε να προχωρήσουμε σε λειτουργία καθεστώτος αποκατάστασης εκείνων των πληγών που ζούμε γύρω μας, που τις βλέπουμε, που διακόπτουν την οπτική εικόνα του τοπίου, που διακόπτουν τη φυσική συνέχεια της βιοποικιλότητας, αν δεν λάβ</w:t>
      </w:r>
      <w:r>
        <w:rPr>
          <w:rFonts w:eastAsia="Times New Roman" w:cs="Times New Roman"/>
          <w:szCs w:val="24"/>
        </w:rPr>
        <w:t>ουμε, και με αυτόν το</w:t>
      </w:r>
      <w:r>
        <w:rPr>
          <w:rFonts w:eastAsia="Times New Roman" w:cs="Times New Roman"/>
          <w:szCs w:val="24"/>
        </w:rPr>
        <w:t>ν</w:t>
      </w:r>
      <w:r>
        <w:rPr>
          <w:rFonts w:eastAsia="Times New Roman" w:cs="Times New Roman"/>
          <w:szCs w:val="24"/>
        </w:rPr>
        <w:t xml:space="preserve"> νόμο ακόμα πρόνοια να ρυθμίσουμε αυτή την κατάσταση, η οποία διατηρείται επί δεκαετίες και κανείς δεν δίνει σημασία;</w:t>
      </w:r>
    </w:p>
    <w:p w14:paraId="1416A2E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άποψή μου είναι ότι ανεξάρτητα από την όποια νομοθεσία των δημοσίων έργων υπάρχει, πρέπει να σταθεί η Κυβέρνηση, να λάβει πρωτοβουλία να συντονίσει τη διαδικασία αυτή, να μην την αφήσει στα χέρια επιτηδείων, όπως πολλές φορές έχει αφεθεί, για να μπορέσου</w:t>
      </w:r>
      <w:r>
        <w:rPr>
          <w:rFonts w:eastAsia="Times New Roman" w:cs="Times New Roman"/>
          <w:szCs w:val="24"/>
        </w:rPr>
        <w:t xml:space="preserve">με, αν πηγαίνουμε έναν περίπατο, έστω στα Λιόσια, να βλέπουμε ένα </w:t>
      </w:r>
      <w:r>
        <w:rPr>
          <w:rFonts w:eastAsia="Times New Roman" w:cs="Times New Roman"/>
          <w:szCs w:val="24"/>
        </w:rPr>
        <w:t xml:space="preserve">καλό </w:t>
      </w:r>
      <w:r>
        <w:rPr>
          <w:rFonts w:eastAsia="Times New Roman" w:cs="Times New Roman"/>
          <w:szCs w:val="24"/>
        </w:rPr>
        <w:t xml:space="preserve">αποτέλεσμα που έχει προκύψει. </w:t>
      </w:r>
    </w:p>
    <w:p w14:paraId="1416A2E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Γιατί διαφορετικά –θα το πω και αυτό και τελειώνω- εκεί πηγαίνει ο κάθε τυχάρπαστος και πετάει οτιδήποτε απόρριμμα έχει, για να μην το οδηγήσει σε νόμιμο </w:t>
      </w:r>
      <w:r>
        <w:rPr>
          <w:rFonts w:eastAsia="Times New Roman" w:cs="Times New Roman"/>
          <w:szCs w:val="24"/>
        </w:rPr>
        <w:t>χώρο απόθεσης, για να μην πληρώσει τέλος και στο τέλος εκεί γίνονται εστίες μόλυνσης και περιβαλλοντικής υποβάθμισης.</w:t>
      </w:r>
    </w:p>
    <w:p w14:paraId="1416A2E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Ευχαριστώ, κυρία Πρόεδρε. </w:t>
      </w:r>
    </w:p>
    <w:p w14:paraId="1416A2E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ΠΡΟΕΔΡΕΟΥΣΑ (Αναστασία Χριστοδουλοπούλου):</w:t>
      </w:r>
      <w:r>
        <w:rPr>
          <w:rFonts w:eastAsia="Times New Roman" w:cs="Times New Roman"/>
          <w:szCs w:val="24"/>
        </w:rPr>
        <w:t xml:space="preserve"> 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Ιγγλέζη</w:t>
      </w:r>
      <w:proofErr w:type="spellEnd"/>
      <w:r>
        <w:rPr>
          <w:rFonts w:eastAsia="Times New Roman" w:cs="Times New Roman"/>
          <w:szCs w:val="24"/>
        </w:rPr>
        <w:t xml:space="preserve">, Βουλευτής </w:t>
      </w:r>
      <w:r>
        <w:rPr>
          <w:rFonts w:eastAsia="Times New Roman" w:cs="Times New Roman"/>
          <w:szCs w:val="24"/>
        </w:rPr>
        <w:t xml:space="preserve">του </w:t>
      </w:r>
      <w:r>
        <w:rPr>
          <w:rFonts w:eastAsia="Times New Roman" w:cs="Times New Roman"/>
          <w:szCs w:val="24"/>
        </w:rPr>
        <w:t>ΣΥΡΙΖΑ από τον Νομό Χαλκιδ</w:t>
      </w:r>
      <w:r>
        <w:rPr>
          <w:rFonts w:eastAsia="Times New Roman" w:cs="Times New Roman"/>
          <w:szCs w:val="24"/>
        </w:rPr>
        <w:t>ικής.</w:t>
      </w:r>
    </w:p>
    <w:p w14:paraId="1416A2E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κυρία Πρόεδρε. </w:t>
      </w:r>
    </w:p>
    <w:p w14:paraId="1416A2E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πολύ σημαντική η τροπολογία του Υπουργού </w:t>
      </w:r>
      <w:r>
        <w:rPr>
          <w:rFonts w:eastAsia="Times New Roman" w:cs="Times New Roman"/>
          <w:szCs w:val="24"/>
        </w:rPr>
        <w:t>Ψ</w:t>
      </w:r>
      <w:r>
        <w:rPr>
          <w:rFonts w:eastAsia="Times New Roman" w:cs="Times New Roman"/>
          <w:szCs w:val="24"/>
        </w:rPr>
        <w:t xml:space="preserve">ηφιακής </w:t>
      </w:r>
      <w:r>
        <w:rPr>
          <w:rFonts w:eastAsia="Times New Roman" w:cs="Times New Roman"/>
          <w:szCs w:val="24"/>
        </w:rPr>
        <w:t>Π</w:t>
      </w:r>
      <w:r>
        <w:rPr>
          <w:rFonts w:eastAsia="Times New Roman" w:cs="Times New Roman"/>
          <w:szCs w:val="24"/>
        </w:rPr>
        <w:t>ολιτικής κ. Παππά, για να γίνει επιτέλους ο διαγωνισμός για τις άδειες των τηλεοπτικών συχνοτήτων, για να έχουμε επιτέλους</w:t>
      </w:r>
      <w:r>
        <w:rPr>
          <w:rFonts w:eastAsia="Times New Roman" w:cs="Times New Roman"/>
          <w:szCs w:val="24"/>
        </w:rPr>
        <w:t xml:space="preserve"> </w:t>
      </w:r>
      <w:proofErr w:type="spellStart"/>
      <w:r>
        <w:rPr>
          <w:rFonts w:eastAsia="Times New Roman" w:cs="Times New Roman"/>
          <w:szCs w:val="24"/>
        </w:rPr>
        <w:t>αδειοδοτημένους</w:t>
      </w:r>
      <w:proofErr w:type="spellEnd"/>
      <w:r>
        <w:rPr>
          <w:rFonts w:eastAsia="Times New Roman" w:cs="Times New Roman"/>
          <w:szCs w:val="24"/>
        </w:rPr>
        <w:t xml:space="preserve"> τηλεοπτικούς σταθμούς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οποίοι</w:t>
      </w:r>
      <w:r>
        <w:rPr>
          <w:rFonts w:eastAsia="Times New Roman" w:cs="Times New Roman"/>
          <w:szCs w:val="24"/>
        </w:rPr>
        <w:t xml:space="preserve"> θα πληρώνουν για το δημόσιο αγαθό που εκμεταλλεύονται. Εγώ, όμως, θα επιμείνω οικολογικά και θα επικεντρωθώ στο εξίσου σημαντικό νομοσχέδιο για την ανακύκλωση.</w:t>
      </w:r>
    </w:p>
    <w:p w14:paraId="1416A2E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w:t>
      </w:r>
      <w:r>
        <w:rPr>
          <w:rFonts w:eastAsia="Times New Roman" w:cs="Times New Roman"/>
          <w:szCs w:val="24"/>
        </w:rPr>
        <w:t xml:space="preserve">ένα σχέδιο νόμου που θέτει εκ νέου τους όρους για την οργάνωση της ανακύκλωσης στη χώρα και ως εκ τούτου αποτελεί ένα θετικό βασικό θεσμικό εργαλείο. Μιλάμε για την ανακύκλωση ως το κυρίαρχο μοντέλο σήμερα για τη διαχείριση των απορριμμάτων, τόσο πολιτικά </w:t>
      </w:r>
      <w:r>
        <w:rPr>
          <w:rFonts w:eastAsia="Times New Roman" w:cs="Times New Roman"/>
          <w:szCs w:val="24"/>
        </w:rPr>
        <w:t>όσο και οικονομικά, κοινωνικά και περιβαλλοντικά.</w:t>
      </w:r>
    </w:p>
    <w:p w14:paraId="1416A2E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εθνική πολιτική για τη διαχείριση των στερεών αποβλήτων αποτελεί μέρος της πολιτικής για τη βιώσιμη ανάπτυξη της χώρας. Η ανακύκλωση στο πλαίσιο της κυκλικής οικονομίας αποτελεί αναπόσπαστο στοιχείο της δ</w:t>
      </w:r>
      <w:r>
        <w:rPr>
          <w:rFonts w:eastAsia="Times New Roman" w:cs="Times New Roman"/>
          <w:szCs w:val="24"/>
        </w:rPr>
        <w:t xml:space="preserve">ίκαιης ανάπτυξης και της παραγωγικής ανασυγκρότησης της χώρας. Η αξιοποίηση των πόρων με τρόπο που σέβεται, προστατεύει και διατηρεί το περιβάλλον, αποτελεί μονόδρομο για την οικονομική ανάπτυξη, με όρους </w:t>
      </w:r>
      <w:proofErr w:type="spellStart"/>
      <w:r>
        <w:rPr>
          <w:rFonts w:eastAsia="Times New Roman" w:cs="Times New Roman"/>
          <w:szCs w:val="24"/>
        </w:rPr>
        <w:t>αειφορίας</w:t>
      </w:r>
      <w:proofErr w:type="spellEnd"/>
      <w:r>
        <w:rPr>
          <w:rFonts w:eastAsia="Times New Roman" w:cs="Times New Roman"/>
          <w:szCs w:val="24"/>
        </w:rPr>
        <w:t xml:space="preserve"> και για τη δημιουργία θέσεων εργασίας με </w:t>
      </w:r>
      <w:r>
        <w:rPr>
          <w:rFonts w:eastAsia="Times New Roman" w:cs="Times New Roman"/>
          <w:szCs w:val="24"/>
        </w:rPr>
        <w:t>χαρακτηριστικά βιωσιμότητας.</w:t>
      </w:r>
    </w:p>
    <w:p w14:paraId="1416A2E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εθνικός σχεδιασμός διαχείρισης απορριμμάτων που ισχύει εδώ και δύο χρόνια σηματοδοτεί τη στροφή στη διαχείριση στερεών αποβλήτων. Βασίζεται στην </w:t>
      </w:r>
      <w:r>
        <w:rPr>
          <w:rFonts w:eastAsia="Times New Roman" w:cs="Times New Roman"/>
          <w:szCs w:val="24"/>
        </w:rPr>
        <w:lastRenderedPageBreak/>
        <w:t>ανάκτηση, ανακύκλωση και επαναχρησιμοποίηση του 50% των απορριμμάτων σε αντίθεση</w:t>
      </w:r>
      <w:r>
        <w:rPr>
          <w:rFonts w:eastAsia="Times New Roman" w:cs="Times New Roman"/>
          <w:szCs w:val="24"/>
        </w:rPr>
        <w:t xml:space="preserve"> με το σημερινό απογοητευτικό 20% σε τοπικό επίπεδο στα όρια της λειτουργίας των δήμων και της τοπικής κοινωνίας και οικονομίας.</w:t>
      </w:r>
    </w:p>
    <w:p w14:paraId="1416A2E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πλαίσιο της διαλογής στην πηγή περιλαμβάνεται πλέον και η υποχρέωση για χωριστή συλλογή των </w:t>
      </w:r>
      <w:proofErr w:type="spellStart"/>
      <w:r>
        <w:rPr>
          <w:rFonts w:eastAsia="Times New Roman" w:cs="Times New Roman"/>
          <w:szCs w:val="24"/>
        </w:rPr>
        <w:t>βιοαποβλήτων</w:t>
      </w:r>
      <w:proofErr w:type="spellEnd"/>
      <w:r>
        <w:rPr>
          <w:rFonts w:eastAsia="Times New Roman" w:cs="Times New Roman"/>
          <w:szCs w:val="24"/>
        </w:rPr>
        <w:t>. Στόχος είναι η υγ</w:t>
      </w:r>
      <w:r>
        <w:rPr>
          <w:rFonts w:eastAsia="Times New Roman" w:cs="Times New Roman"/>
          <w:szCs w:val="24"/>
        </w:rPr>
        <w:t>ειονομική ταφή να αποτελεί την τελευταία επιλογή και να έχει περιοριστεί σε λιγότερο από το 30% του συνόλου των στερεών αποβλήτων, ενώ σήμερα αποτελεί την καθιερωμένη πρακτική για το 80% των απορριμμάτων.</w:t>
      </w:r>
    </w:p>
    <w:p w14:paraId="1416A2E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νέα διαχείριση των απορριμμάτων είναι στενά συνδε</w:t>
      </w:r>
      <w:r>
        <w:rPr>
          <w:rFonts w:eastAsia="Times New Roman" w:cs="Times New Roman"/>
          <w:szCs w:val="24"/>
        </w:rPr>
        <w:t>δεμένη με την κυκλική οικονομία. Διαμορφώνει τις συνθήκες για την αξιοποίηση νέων τεχνολογιών και την ανάπτυξη της καινοτομίας, ενώ ταυτόχρονα παράγει νέες θέσεις εργασίας. Πρόκειται για ένα μοντέλο ποιοτικά διαφορετικό με το αδιέξοδο περιβαλλοντικά και οι</w:t>
      </w:r>
      <w:r>
        <w:rPr>
          <w:rFonts w:eastAsia="Times New Roman" w:cs="Times New Roman"/>
          <w:szCs w:val="24"/>
        </w:rPr>
        <w:t>κονομικά σχέδιο που ακολουθούσε η χώρα όλα τα προηγούμενα χρόνια και βρίσκεται σε πλήρη αντίθεση με τη λογική των μεγάλων και ακριβών έργων, που υποθήκευαν τους ΟΤΑ, εκτόξευαν τα δημοτικά τέλη για χρόνια και θα πολλαπλασίαζαν τα ευρωπαϊκά πρόστιμα που θα π</w:t>
      </w:r>
      <w:r>
        <w:rPr>
          <w:rFonts w:eastAsia="Times New Roman" w:cs="Times New Roman"/>
          <w:szCs w:val="24"/>
        </w:rPr>
        <w:t>λήρωνε πάλι ο φορολογούμενος.</w:t>
      </w:r>
    </w:p>
    <w:p w14:paraId="1416A2E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αλλαγή, λοιπόν, στο μοντέλο διαχείρισης στερεών αποβλήτων αποτελεί και επί της ουσίας αλλαγή του παραγωγικού και του καταναλωτικού μοντέλου στη χώρα </w:t>
      </w:r>
      <w:r>
        <w:rPr>
          <w:rFonts w:eastAsia="Times New Roman" w:cs="Times New Roman"/>
          <w:szCs w:val="24"/>
        </w:rPr>
        <w:lastRenderedPageBreak/>
        <w:t>μας, για το οποίο θέτουμε τις βάσεις. Αποσκοπεί στον κοινωνικό οικολογικό μ</w:t>
      </w:r>
      <w:r>
        <w:rPr>
          <w:rFonts w:eastAsia="Times New Roman" w:cs="Times New Roman"/>
          <w:szCs w:val="24"/>
        </w:rPr>
        <w:t>ετασχηματισμό της παραγωγής, της μετάβασης σε μια οικονομία των κοινωνικών αναγκών που χρησιμοποιεί αποδοτικά τους πόρους και είναι φιλική στο περιβάλλον.</w:t>
      </w:r>
    </w:p>
    <w:p w14:paraId="1416A2F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Στόχος του νομοσχεδίου είναι ένας και μοναδικός, η ενίσχυση της ανακύκλωσης. Το 2016 στην Ελλάδα ανακ</w:t>
      </w:r>
      <w:r>
        <w:rPr>
          <w:rFonts w:eastAsia="Times New Roman" w:cs="Times New Roman"/>
          <w:szCs w:val="24"/>
        </w:rPr>
        <w:t>υκλώθηκαν 15,8 κιλά ανά κάτοικο, ενώ ο ευρωπαϊκός μέσος όρος είναι 110 κιλά ανά κάτοικο. Μετά από δεκαέξι χρόνια από την πρώτη νομοθεσία για την ανακύκλωση, βρισκόμαστε σε αυτό το απογοητευτικό σημείο.</w:t>
      </w:r>
    </w:p>
    <w:p w14:paraId="1416A2F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Αυτή την κατάσταση καλούμαστε όλοι, συνάδελφοι και </w:t>
      </w:r>
      <w:proofErr w:type="spellStart"/>
      <w:r>
        <w:rPr>
          <w:rFonts w:eastAsia="Times New Roman" w:cs="Times New Roman"/>
          <w:szCs w:val="24"/>
        </w:rPr>
        <w:t>συν</w:t>
      </w:r>
      <w:r>
        <w:rPr>
          <w:rFonts w:eastAsia="Times New Roman" w:cs="Times New Roman"/>
          <w:szCs w:val="24"/>
        </w:rPr>
        <w:t>αδέλφισσες</w:t>
      </w:r>
      <w:proofErr w:type="spellEnd"/>
      <w:r>
        <w:rPr>
          <w:rFonts w:eastAsia="Times New Roman" w:cs="Times New Roman"/>
          <w:szCs w:val="24"/>
        </w:rPr>
        <w:t xml:space="preserve">, να την αλλάξουμε. Να την αλλάξουμε πρώτα και κύρια στην αντίληψη του καθενός και της καθεμιάς από εμάς, να την αλλάξουμε στην αντίληψη των συμπολιτών μας, να την αλλάξουμε στην αντίληψη των δομών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1416A2F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Οι δήμοι αποτελούν βα</w:t>
      </w:r>
      <w:r>
        <w:rPr>
          <w:rFonts w:eastAsia="Times New Roman" w:cs="Times New Roman"/>
          <w:szCs w:val="24"/>
        </w:rPr>
        <w:t xml:space="preserve">σικό μοχλό στη διαχείριση των απορριμμάτων και αυτό είναι ποικιλοτρόπως διατυπωμένο και στο παρόν νομοσχέδιο, αλλά και στον ΕΣΔΑ. Κατέχουν καθοριστικό ρόλο στο έργο της ανακύκλωσης, με τοπικά σχέδια και τους στόχους για κάθε ΟΤΑ, τα οποία συντάσσονται στο </w:t>
      </w:r>
      <w:r>
        <w:rPr>
          <w:rFonts w:eastAsia="Times New Roman" w:cs="Times New Roman"/>
          <w:szCs w:val="24"/>
        </w:rPr>
        <w:t>πλαίσιο των περιφερειακών σχεδίων και του εθνικού σχεδιασμού και αποτελούν τον οδηγό της ανακύκλωσης σε κάθε περιοχή, με κίνητρα και αντικίνητρα, αλλά και σύγχρονους κανονισμούς καθαριότητας και με καθορισμένο πλαίσιο συνεργασίας με την κοινωνική οικονομία</w:t>
      </w:r>
      <w:r>
        <w:rPr>
          <w:rFonts w:eastAsia="Times New Roman" w:cs="Times New Roman"/>
          <w:szCs w:val="24"/>
        </w:rPr>
        <w:t>.</w:t>
      </w:r>
    </w:p>
    <w:p w14:paraId="1416A2F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Στόχος του νομοσχεδίου είναι ακόμα η ενίσχυση της λειτουργίας των συστημάτων εναλλακτικής διαχείρισης, ώστε να μπορούν να ενισχύσουν ουσιαστικά την ανακύκλωση και την αξιοποίησή τους για τον σκοπό που συγκροτούνται και όχι για άλλους εμπορικούς σκοπούς ή</w:t>
      </w:r>
      <w:r>
        <w:rPr>
          <w:rFonts w:eastAsia="Times New Roman" w:cs="Times New Roman"/>
          <w:szCs w:val="24"/>
        </w:rPr>
        <w:t xml:space="preserve"> για τη δημιουργία αποθεματικών.</w:t>
      </w:r>
    </w:p>
    <w:p w14:paraId="1416A2F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Αυτό το νομοσχέδιο μεριμνά, ώστε ο πόρος της ανακύκλωσης, που είναι ένας κοινωνικός πόρος, να αξιοποιείται προς όφελος των κοινωνιών που τον καταβάλλουν και να επιστρέφει σε αυτές. Για τον λόγο αυτό επιβάλλεται η ορθολογική</w:t>
      </w:r>
      <w:r>
        <w:rPr>
          <w:rFonts w:eastAsia="Times New Roman" w:cs="Times New Roman"/>
          <w:szCs w:val="24"/>
        </w:rPr>
        <w:t xml:space="preserve"> του αξιοποίηση και μέγιστη διαφάνεια στη διαχείρισή του.</w:t>
      </w:r>
    </w:p>
    <w:p w14:paraId="1416A2F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Ακόμα, περιέχεται ειδικό κεφάλαιο στον νόμο για την ενίσχυση του ρόλου του ΕΟΑΝ, του Εθνικού Οργανισμού Ανακύκλωσης και όσον αφορά τη στελέχωσή του και όσον αφορά τη διάρθρωσή του, στους τομείς </w:t>
      </w:r>
      <w:r>
        <w:rPr>
          <w:rFonts w:eastAsia="Times New Roman" w:cs="Times New Roman"/>
          <w:szCs w:val="24"/>
        </w:rPr>
        <w:t>δηλαδή που σχετίζονται με τον έλεγχο, με τη σχέση του με τους οργανισμούς τοπικής αυτοδιοίκησης και παράλληλα, ενισχύεται και η αρμοδιότητά του στον έλεγχο της λειτουργίας της ανακύκλωσης.</w:t>
      </w:r>
    </w:p>
    <w:p w14:paraId="1416A2F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κλείσω, λέγοντας ότι είνα</w:t>
      </w:r>
      <w:r>
        <w:rPr>
          <w:rFonts w:eastAsia="Times New Roman" w:cs="Times New Roman"/>
          <w:szCs w:val="24"/>
        </w:rPr>
        <w:t>ι πάρα πολύ σημαντικά τα μέτρα που προβλέπονται για τη μείωση της χρήσης της πλαστικής σακούλας. Πρόκειται για ένα θέμα που ήδη έχουμε συζητήσει εκτενώς με τους συναδέλφους στην Ειδική Μόνιμη Επιτροπή Προστασίας Περιβάλλοντος και είναι σημαντική η ενσωμάτω</w:t>
      </w:r>
      <w:r>
        <w:rPr>
          <w:rFonts w:eastAsia="Times New Roman" w:cs="Times New Roman"/>
          <w:szCs w:val="24"/>
        </w:rPr>
        <w:t xml:space="preserve">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και με νομοθετική ρύθμιση. Δεν θέλω να αναφερθώ στην καταστροφή που προκαλούν τα πλαστικά στο φυσικό περιβάλλον, στη βιοποικιλότητα και στη διατήρηση των ειδών, ούτε και στο αυτονόητο </w:t>
      </w:r>
      <w:r>
        <w:rPr>
          <w:rFonts w:eastAsia="Times New Roman" w:cs="Times New Roman"/>
          <w:szCs w:val="24"/>
        </w:rPr>
        <w:lastRenderedPageBreak/>
        <w:t>της ελαχιστοποίησης της χρήσης τους. Θέλω να π</w:t>
      </w:r>
      <w:r>
        <w:rPr>
          <w:rFonts w:eastAsia="Times New Roman" w:cs="Times New Roman"/>
          <w:szCs w:val="24"/>
        </w:rPr>
        <w:t>ω ότι πρόκειται για ένα θέμα που αναδεικνύει με ιδιαίτερη έμφαση τη σπουδαιότητα που έχει η ενημέρωση του κόσμου, τη σπουδαιότητα που έχει η περιβαλλοντική εκπαίδευση στα σχολεία, αλλά και η διαμόρφωση περιβαλλοντικής συνείδησης σε όλους μας, ώστε νομοθετή</w:t>
      </w:r>
      <w:r>
        <w:rPr>
          <w:rFonts w:eastAsia="Times New Roman" w:cs="Times New Roman"/>
          <w:szCs w:val="24"/>
        </w:rPr>
        <w:t>ματα, όπως αυτό που συζητάμε σήμερα, να αγκαλιαστούν από τον κόσμο και να γίνει αντιληπτή η αναγκαία αλλαγή στον τρόπο που διαχειριζόμαστε τα απόβλητά μας, εάν θέλουμε να έχουμε μέλλον σ</w:t>
      </w:r>
      <w:r>
        <w:rPr>
          <w:rFonts w:eastAsia="Times New Roman" w:cs="Times New Roman"/>
          <w:szCs w:val="24"/>
        </w:rPr>
        <w:t>ε</w:t>
      </w:r>
      <w:r>
        <w:rPr>
          <w:rFonts w:eastAsia="Times New Roman" w:cs="Times New Roman"/>
          <w:szCs w:val="24"/>
        </w:rPr>
        <w:t xml:space="preserve"> αυτόν τον πλανήτη.</w:t>
      </w:r>
    </w:p>
    <w:p w14:paraId="1416A2F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Σας ευχαριστώ.</w:t>
      </w:r>
    </w:p>
    <w:p w14:paraId="1416A2F8"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1416A2F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και για την τήρηση του χρόνου, κυρία συνάδελφε.</w:t>
      </w:r>
    </w:p>
    <w:p w14:paraId="1416A2F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Έχει ζητήσει τον λόγο ο Υπουργός Ψηφιακής Πολιτικής κ. Παππάς.</w:t>
      </w:r>
    </w:p>
    <w:p w14:paraId="1416A2F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Παππά, πόσα λεπτά θέλετε;</w:t>
      </w:r>
    </w:p>
    <w:p w14:paraId="1416A2F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ΝΙΚΟΛΑΟΣ ΠΑΠΠΑΣ (Υπουργός Ψηφιακής Πολιτικής</w:t>
      </w:r>
      <w:r>
        <w:rPr>
          <w:rFonts w:eastAsia="Times New Roman" w:cs="Times New Roman"/>
          <w:b/>
          <w:szCs w:val="24"/>
        </w:rPr>
        <w:t xml:space="preserve">, Τηλεπικοινωνιών και Ενημέρωσης): </w:t>
      </w:r>
      <w:r>
        <w:rPr>
          <w:rFonts w:eastAsia="Times New Roman" w:cs="Times New Roman"/>
          <w:szCs w:val="24"/>
        </w:rPr>
        <w:t>Για ένα-δυο λεπτά, κυρία Πρόεδρε.</w:t>
      </w:r>
    </w:p>
    <w:p w14:paraId="1416A2F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Ορίστε, κ</w:t>
      </w:r>
      <w:r>
        <w:rPr>
          <w:rFonts w:eastAsia="Times New Roman" w:cs="Times New Roman"/>
          <w:szCs w:val="24"/>
        </w:rPr>
        <w:t>ύριε Υπουργέ, έχετε τον λόγο.</w:t>
      </w:r>
    </w:p>
    <w:p w14:paraId="1416A2F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ΠΑΠΠΑΣ (Υπουργός Ψηφιακής Πολιτικής, Τηλεπικοινωνιών και Ενημέρωσης): </w:t>
      </w:r>
      <w:r>
        <w:rPr>
          <w:rFonts w:eastAsia="Times New Roman" w:cs="Times New Roman"/>
          <w:szCs w:val="24"/>
        </w:rPr>
        <w:t>Δεν θα ταλαιπωρήσω το Σώμ</w:t>
      </w:r>
      <w:r>
        <w:rPr>
          <w:rFonts w:eastAsia="Times New Roman" w:cs="Times New Roman"/>
          <w:szCs w:val="24"/>
        </w:rPr>
        <w:t xml:space="preserve">α. Θέλω να πω και να θυμίσω σε σχέση με την τοποθέτηση του </w:t>
      </w:r>
      <w:r>
        <w:rPr>
          <w:rFonts w:eastAsia="Times New Roman" w:cs="Times New Roman"/>
          <w:szCs w:val="24"/>
        </w:rPr>
        <w:t>ε</w:t>
      </w:r>
      <w:r>
        <w:rPr>
          <w:rFonts w:eastAsia="Times New Roman" w:cs="Times New Roman"/>
          <w:szCs w:val="24"/>
        </w:rPr>
        <w:t>κπροσώπου της Δημοκρατικής Συμπαράταξης το εξής: Το τίμημα πήγε εκεί που πήγε, διότι έγινε η πρώτη προσπάθεια στην ιστορία να αποτιμηθεί αυτό το σπάνιο δημόσιο αγαθό, το οποίο κατ’ ομολογία των χρ</w:t>
      </w:r>
      <w:r>
        <w:rPr>
          <w:rFonts w:eastAsia="Times New Roman" w:cs="Times New Roman"/>
          <w:szCs w:val="24"/>
        </w:rPr>
        <w:t>ηστών, των ανθρώπων που έχουν ιδιωτικούς τηλεοπτικούς σταθμούς δημιουργεί πάρα πολύ σοβαρές οικονομικές απολαβές. Τα γράφουν στις αγωγές που κάνουν και μας ζητάνε δεκάδες εκατομμύρια, επειδή έχασαν ένα σόου για μισή σεζόν και ομολογούν ότι υπάρχει πάρα πολ</w:t>
      </w:r>
      <w:r>
        <w:rPr>
          <w:rFonts w:eastAsia="Times New Roman" w:cs="Times New Roman"/>
          <w:szCs w:val="24"/>
        </w:rPr>
        <w:t>ύ μεγάλο οικονομικό αποτέλεσμα.</w:t>
      </w:r>
    </w:p>
    <w:p w14:paraId="1416A2F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Για το δε ποσό, το οποίο εκτινάχθηκε στα 250 εκατομμύρια, πλειοδότησαν –θα έλεγα στον </w:t>
      </w:r>
      <w:r>
        <w:rPr>
          <w:rFonts w:eastAsia="Times New Roman" w:cs="Times New Roman"/>
          <w:szCs w:val="24"/>
        </w:rPr>
        <w:t>ε</w:t>
      </w:r>
      <w:r>
        <w:rPr>
          <w:rFonts w:eastAsia="Times New Roman" w:cs="Times New Roman"/>
          <w:szCs w:val="24"/>
        </w:rPr>
        <w:t xml:space="preserve">κπρόσωπο της Δημοκρατικής Συμπαράταξης- ο κ. Μαρινάκης και ο κ. Κυριακού, κανένας «λαγός». </w:t>
      </w:r>
    </w:p>
    <w:p w14:paraId="1416A30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Αντιλαμβάνομαι, βεβαίως, την κεκτημένη ταχύτη</w:t>
      </w:r>
      <w:r>
        <w:rPr>
          <w:rFonts w:eastAsia="Times New Roman" w:cs="Times New Roman"/>
          <w:szCs w:val="24"/>
        </w:rPr>
        <w:t xml:space="preserve">τα με την οποία κινείται δυστυχώς η Δημοκρατική Συμπαράταξη -οφείλω την τοποθέτηση του </w:t>
      </w:r>
      <w:r>
        <w:rPr>
          <w:rFonts w:eastAsia="Times New Roman" w:cs="Times New Roman"/>
          <w:szCs w:val="24"/>
        </w:rPr>
        <w:t>ε</w:t>
      </w:r>
      <w:r>
        <w:rPr>
          <w:rFonts w:eastAsia="Times New Roman" w:cs="Times New Roman"/>
          <w:szCs w:val="24"/>
        </w:rPr>
        <w:t>κπροσώπου της να την εκλάβω ως τοποθέτηση συλλογική και όχι προσωπική- αλλά η κεκτημένη ταχύτητα κα</w:t>
      </w:r>
      <w:r>
        <w:rPr>
          <w:rFonts w:eastAsia="Times New Roman" w:cs="Times New Roman"/>
          <w:szCs w:val="24"/>
        </w:rPr>
        <w:t>μ</w:t>
      </w:r>
      <w:r>
        <w:rPr>
          <w:rFonts w:eastAsia="Times New Roman" w:cs="Times New Roman"/>
          <w:szCs w:val="24"/>
        </w:rPr>
        <w:t>μιά φορά οδηγεί και σε τεχνητό οφσάιντ. Θα συνεχίσουν, δηλαδή, κάποι</w:t>
      </w:r>
      <w:r>
        <w:rPr>
          <w:rFonts w:eastAsia="Times New Roman" w:cs="Times New Roman"/>
          <w:szCs w:val="24"/>
        </w:rPr>
        <w:t xml:space="preserve">οι να τρέχουν με φόρα και με φωνές απέναντι και στις ρυθμίσεις και στον διαγωνισμό και στην </w:t>
      </w:r>
      <w:proofErr w:type="spellStart"/>
      <w:r>
        <w:rPr>
          <w:rFonts w:eastAsia="Times New Roman" w:cs="Times New Roman"/>
          <w:szCs w:val="24"/>
        </w:rPr>
        <w:t>αδειοδότηση</w:t>
      </w:r>
      <w:proofErr w:type="spellEnd"/>
      <w:r>
        <w:rPr>
          <w:rFonts w:eastAsia="Times New Roman" w:cs="Times New Roman"/>
          <w:szCs w:val="24"/>
        </w:rPr>
        <w:t xml:space="preserve">, αλλά θα τους εγκαταλείψουν και αυτοί που νομίζουν ότι τους υποστήριζαν. Ας κοιτάξουν λίγο τα ραδιόφωνα σήμερα το πρωί, γιατί έμαθα ότι και </w:t>
      </w:r>
      <w:r>
        <w:rPr>
          <w:rFonts w:eastAsia="Times New Roman" w:cs="Times New Roman"/>
          <w:szCs w:val="24"/>
        </w:rPr>
        <w:lastRenderedPageBreak/>
        <w:t>ένας από του</w:t>
      </w:r>
      <w:r>
        <w:rPr>
          <w:rFonts w:eastAsia="Times New Roman" w:cs="Times New Roman"/>
          <w:szCs w:val="24"/>
        </w:rPr>
        <w:t xml:space="preserve">ς διαπρύσιους εχθρούς της </w:t>
      </w:r>
      <w:proofErr w:type="spellStart"/>
      <w:r>
        <w:rPr>
          <w:rFonts w:eastAsia="Times New Roman" w:cs="Times New Roman"/>
          <w:szCs w:val="24"/>
        </w:rPr>
        <w:t>αδειοδοτικής</w:t>
      </w:r>
      <w:proofErr w:type="spellEnd"/>
      <w:r>
        <w:rPr>
          <w:rFonts w:eastAsia="Times New Roman" w:cs="Times New Roman"/>
          <w:szCs w:val="24"/>
        </w:rPr>
        <w:t xml:space="preserve"> διαδικασίας πέρυσι, ένας δικηγόρος, τοποθετήθηκε και εκτίμησε ότι θα ολοκληρωθεί η διαγωνιστική διαδικασία.</w:t>
      </w:r>
    </w:p>
    <w:p w14:paraId="1416A30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Προσέξτε, εάν κατάλαβα -ομολογώ ότι δεν ήταν απολύτως σαφές- από την τοποθέτηση της Δημοκρατικής Συμπαράταξης</w:t>
      </w:r>
      <w:r>
        <w:rPr>
          <w:rFonts w:eastAsia="Times New Roman" w:cs="Times New Roman"/>
          <w:szCs w:val="24"/>
        </w:rPr>
        <w:t xml:space="preserve">, από το «βρίζω-ψηφίζω» πήγαμε στο «βρίζω-δικαίωμα». Αναγνωρίζετε, λοιπόν, το δικαίωμα. Και υπάρχει χρόνος μέχρι την ολοκλήρωση της διαδικασίας. </w:t>
      </w:r>
    </w:p>
    <w:p w14:paraId="1416A30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Θέλω να καλέσω τους εκπροσώπους της Δημοκρατικής Συμπαράταξης να διαβάσουν ενδελεχώς την επιστολή, την οποία λ</w:t>
      </w:r>
      <w:r>
        <w:rPr>
          <w:rFonts w:eastAsia="Times New Roman" w:cs="Times New Roman"/>
          <w:szCs w:val="24"/>
        </w:rPr>
        <w:t>άβαμε από το Εθνικό Συμβούλιο Ραδιοτηλεόρασης, να την κρίνουν ως τέτοια…</w:t>
      </w:r>
    </w:p>
    <w:p w14:paraId="1416A30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Και στο επόμενο </w:t>
      </w:r>
      <w:r>
        <w:rPr>
          <w:rFonts w:eastAsia="Times New Roman" w:cs="Times New Roman"/>
          <w:szCs w:val="24"/>
          <w:lang w:val="en-US"/>
        </w:rPr>
        <w:t>debate</w:t>
      </w:r>
      <w:r>
        <w:rPr>
          <w:rFonts w:eastAsia="Times New Roman" w:cs="Times New Roman"/>
          <w:szCs w:val="24"/>
        </w:rPr>
        <w:t xml:space="preserve"> να μας πουν. </w:t>
      </w:r>
    </w:p>
    <w:p w14:paraId="1416A30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Ψηφιακής Πολιτικής, Τηλεπικοινωνιών και Ενημέρωσης): </w:t>
      </w:r>
      <w:r>
        <w:rPr>
          <w:rFonts w:eastAsia="Times New Roman" w:cs="Times New Roman"/>
          <w:szCs w:val="24"/>
        </w:rPr>
        <w:t>…να αντιληφθούν ότι είμαστε με μία ρυθμιστικ</w:t>
      </w:r>
      <w:r>
        <w:rPr>
          <w:rFonts w:eastAsia="Times New Roman" w:cs="Times New Roman"/>
          <w:szCs w:val="24"/>
        </w:rPr>
        <w:t xml:space="preserve">ή </w:t>
      </w:r>
      <w:r>
        <w:rPr>
          <w:rFonts w:eastAsia="Times New Roman" w:cs="Times New Roman"/>
          <w:szCs w:val="24"/>
        </w:rPr>
        <w:t>α</w:t>
      </w:r>
      <w:r>
        <w:rPr>
          <w:rFonts w:eastAsia="Times New Roman" w:cs="Times New Roman"/>
          <w:szCs w:val="24"/>
        </w:rPr>
        <w:t>ρχή, η οποία ομόφωνα έχει καταλήξει σε κάποιες αποφάσεις, αυτές τις αποφάσεις να τις στηρίξουν και να μην έρχονται εδώ κλείνοντας το μάτι σε όσα συμφέροντα επιθυμούν να συνεχιστεί το τσάμπα. Είναι μία χρυσή ευκαιρία.</w:t>
      </w:r>
    </w:p>
    <w:p w14:paraId="1416A3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Καλωσορίζω για άλλη μια φορά τη θετι</w:t>
      </w:r>
      <w:r>
        <w:rPr>
          <w:rFonts w:eastAsia="Times New Roman" w:cs="Times New Roman"/>
          <w:szCs w:val="24"/>
        </w:rPr>
        <w:t xml:space="preserve">κή στάση από τον εκπρόσωπο του Ποταμιού. </w:t>
      </w:r>
    </w:p>
    <w:p w14:paraId="1416A30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16A30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Κυρία Πρόεδρε, θα ήθελα τον λόγο για δύο λεπτά. </w:t>
      </w:r>
    </w:p>
    <w:p w14:paraId="1416A30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Θεοχαρόπουλε, δεν αναφέρθηκε προσωπικά. Μίλησε για τη Δημοκρατική Συμπαρά</w:t>
      </w:r>
      <w:r>
        <w:rPr>
          <w:rFonts w:eastAsia="Times New Roman" w:cs="Times New Roman"/>
          <w:szCs w:val="24"/>
        </w:rPr>
        <w:t>ταξη. Τι να κάνουμε τώρα;</w:t>
      </w:r>
    </w:p>
    <w:p w14:paraId="1416A30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Σας ζητάω τον λόγο ως Κοινοβουλευτικός Εκπρόσωπος της Δημοκρατικής Συμπαράταξης για δύο λεπτά. Δεν θα μιλήσω επί προσωπικού. </w:t>
      </w:r>
    </w:p>
    <w:p w14:paraId="1416A30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Ορίστε, κύριε Θεοχαρόπουλε, έχετε τον λόγο για δύο λεπτά. </w:t>
      </w:r>
    </w:p>
    <w:p w14:paraId="1416A30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Ευχαριστώ, κυρία Πρόεδρε. </w:t>
      </w:r>
    </w:p>
    <w:p w14:paraId="1416A30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άκουσα προσεκτικά το τι είπατε. Δεν ξέρω αν ενημερωθήκατε ακριβώς για την επιχειρηματολογία του ομιλητή της Δημοκρατικής Συμπαράτ</w:t>
      </w:r>
      <w:r>
        <w:rPr>
          <w:rFonts w:eastAsia="Times New Roman" w:cs="Times New Roman"/>
          <w:szCs w:val="24"/>
        </w:rPr>
        <w:t xml:space="preserve">αξης κ. Λοβέρδου. </w:t>
      </w:r>
    </w:p>
    <w:p w14:paraId="1416A30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Αυτό που σας λέμε είναι ότι σήμερα, για άλλη μια φορά, παραδεχθήκατε πόσο εσφαλμένα έχετε κινηθεί στον συγκεκριμένο τομέα. Αν δεν είχε αποφασίσει το Συμβούλιο της Επικρατείας για την αντισυνταγματικότητα και είχατε προχωρήσει με τη δική </w:t>
      </w:r>
      <w:r>
        <w:rPr>
          <w:rFonts w:eastAsia="Times New Roman" w:cs="Times New Roman"/>
          <w:szCs w:val="24"/>
        </w:rPr>
        <w:t>σας λογική πριν δύο χρόνια, αυτή τη στιγμή όλα αυτά τα οποία αναφέρατε σή</w:t>
      </w:r>
      <w:r>
        <w:rPr>
          <w:rFonts w:eastAsia="Times New Roman" w:cs="Times New Roman"/>
          <w:szCs w:val="24"/>
        </w:rPr>
        <w:lastRenderedPageBreak/>
        <w:t>μερα ότι είναι απαραίτητα -εσείς το είπατε «γιατί το Εθνικό Συμβούλιο Ραδιοτηλεόρασης λέει»- δεν θα ήταν αντικείμενο συζήτησης. Θα είχαμε προχωρήσει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με μία νομοθέτηση στο συγ</w:t>
      </w:r>
      <w:r>
        <w:rPr>
          <w:rFonts w:eastAsia="Times New Roman" w:cs="Times New Roman"/>
          <w:szCs w:val="24"/>
        </w:rPr>
        <w:t>κεκριμένο θέμα, η οποία δεν θα έλυνε το πρόβλημα.</w:t>
      </w:r>
    </w:p>
    <w:p w14:paraId="1416A30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Αυτό το οποίο σας λέμε είναι ότι η άναρχη κατάσταση στο ραδιοτηλεοπτικό τοπίο που υπήρχε και έπρεπε να διορθωθεί δεν διορθώθηκε όλα αυτά τα χρόνια με δική σας ευθύνη. Με δική σας ευθύνη δεν ήταν το </w:t>
      </w:r>
      <w:r>
        <w:rPr>
          <w:rFonts w:eastAsia="Times New Roman" w:cs="Times New Roman"/>
          <w:szCs w:val="24"/>
        </w:rPr>
        <w:t xml:space="preserve">Εθνικό </w:t>
      </w:r>
      <w:r>
        <w:rPr>
          <w:rFonts w:eastAsia="Times New Roman" w:cs="Times New Roman"/>
          <w:szCs w:val="24"/>
        </w:rPr>
        <w:t>Σ</w:t>
      </w:r>
      <w:r>
        <w:rPr>
          <w:rFonts w:eastAsia="Times New Roman" w:cs="Times New Roman"/>
          <w:szCs w:val="24"/>
        </w:rPr>
        <w:t xml:space="preserve">υμβούλιο Ραδιοτηλεόρασης το υπεύθυνο. Και ξέρετε πολύ καλά ότι στη Διάσκεψη των Προέδρων βοηθήσαμε στο να υπάρξει </w:t>
      </w:r>
      <w:r>
        <w:rPr>
          <w:rFonts w:eastAsia="Times New Roman" w:cs="Times New Roman"/>
          <w:szCs w:val="24"/>
        </w:rPr>
        <w:t xml:space="preserve">Εθνικό </w:t>
      </w:r>
      <w:r>
        <w:rPr>
          <w:rFonts w:eastAsia="Times New Roman" w:cs="Times New Roman"/>
          <w:szCs w:val="24"/>
        </w:rPr>
        <w:t>Συμβούλιο Ραδιοτηλεόρασης. Επιτεθήκατε στο Συμβούλιο της Επικρατείας όταν υπήρξε η απόφαση</w:t>
      </w:r>
      <w:r>
        <w:rPr>
          <w:rFonts w:eastAsia="Times New Roman" w:cs="Times New Roman"/>
          <w:szCs w:val="24"/>
        </w:rPr>
        <w:t xml:space="preserve"> για αντισυνταγματικότητα του νόμου σας</w:t>
      </w:r>
      <w:r>
        <w:rPr>
          <w:rFonts w:eastAsia="Times New Roman" w:cs="Times New Roman"/>
          <w:szCs w:val="24"/>
        </w:rPr>
        <w:t xml:space="preserve">. </w:t>
      </w:r>
    </w:p>
    <w:p w14:paraId="1416A30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Κι έρχεστε σήμερα με μία τροπολογία-σχέδιο νόμου, όπως σας αναφέραμε χαρακτηριστικά, με είκοσι αλλαγές στο πόδι –εννοώ ότι στο πόδι γίνεται η συζήτηση όταν γίνεται έτσι με μια τροπολογία- και σας λέμε ότι δεν έχουμε εμπιστοσύνη, καθώς φέρνετε συνεχώς αλλαγ</w:t>
      </w:r>
      <w:r>
        <w:rPr>
          <w:rFonts w:eastAsia="Times New Roman" w:cs="Times New Roman"/>
          <w:szCs w:val="24"/>
        </w:rPr>
        <w:t xml:space="preserve">ές επί αλλαγών, τροπολογίες επί τροπολογιών. Από την πρώτη στιγμή εμείς σας είχαμε ζητήσει να υπάρχει τάξη, αλλά να υπάρχει με ευθύνη του Εθνικού Συμβουλίου Ραδιοτηλεόρασης. </w:t>
      </w:r>
    </w:p>
    <w:p w14:paraId="1416A31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w:t>
      </w:r>
      <w:r>
        <w:rPr>
          <w:rFonts w:eastAsia="Times New Roman" w:cs="Times New Roman"/>
          <w:szCs w:val="24"/>
        </w:rPr>
        <w:t>ή)</w:t>
      </w:r>
    </w:p>
    <w:p w14:paraId="1416A31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Αυτή, λοιπόν, την υπεύθυνη στάση της Δημοκρατικής Συμπαράταξης θα ήθελα να σας παρακαλέσω να μην την παρερμηνεύετε. Διότι με αυτή την υπεύθυνη </w:t>
      </w:r>
      <w:r>
        <w:rPr>
          <w:rFonts w:eastAsia="Times New Roman" w:cs="Times New Roman"/>
          <w:szCs w:val="24"/>
        </w:rPr>
        <w:lastRenderedPageBreak/>
        <w:t>στάση συμβάλαμε στο να υπάρχει Εθνικό Συμβούλιο Ραδιοτηλεόρασης σήμερα, στο να δείξουμε στον ελληνικό λαό τα π</w:t>
      </w:r>
      <w:r>
        <w:rPr>
          <w:rFonts w:eastAsia="Times New Roman" w:cs="Times New Roman"/>
          <w:szCs w:val="24"/>
        </w:rPr>
        <w:t>ροβλήματα του αρχικού νομοσχεδίου, του νόμου Παππά, ο οποίος είναι διάσημος πλέον, όταν εσείς -η Κυβέρνησή σας- και η κυβερνητική εκπρόσωπος κατηγορούσατε το Συμβούλιο της Επικρατείας και συλλήβδην το δικαστικό σύστημα για τις αποφάσεις, οι οποίες έλεγαν ό</w:t>
      </w:r>
      <w:r>
        <w:rPr>
          <w:rFonts w:eastAsia="Times New Roman" w:cs="Times New Roman"/>
          <w:szCs w:val="24"/>
        </w:rPr>
        <w:t xml:space="preserve">τι ο αριθμός των τεσσάρων αδειών, αυθαίρετα από το Υπουργείο και όχι ουσιαστικά από το Εθνικό Συμβούλιο Ραδιοτηλεόρασης </w:t>
      </w:r>
      <w:r>
        <w:rPr>
          <w:rFonts w:eastAsia="Times New Roman" w:cs="Times New Roman"/>
          <w:szCs w:val="24"/>
        </w:rPr>
        <w:t xml:space="preserve">–τι θέλετε να πείτε κύριε Παππά ότι </w:t>
      </w:r>
      <w:r>
        <w:rPr>
          <w:rFonts w:eastAsia="Times New Roman" w:cs="Times New Roman"/>
          <w:szCs w:val="24"/>
        </w:rPr>
        <w:t>είναι από το Ινστιτούτο της Φλωρεντίας, όταν πήρατε την πρόταση;- είναι εντελώς αυθαίρετος.</w:t>
      </w:r>
    </w:p>
    <w:p w14:paraId="1416A31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Κύριε Θεοχαρόπουλε, περάσαμε και τα τρία λεπτά. </w:t>
      </w:r>
    </w:p>
    <w:p w14:paraId="1416A31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λέμε ότι υπάρχει Εθνικό Συμβούλιο Ραδιοτηλεόρασης. Για την υπεύθυνη στάση μας δεν έχουμε να δώσουμε σε εσάς κυρίως κανέναν λόγο. </w:t>
      </w:r>
    </w:p>
    <w:p w14:paraId="1416A31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ΠΑΠΠΑΣ (Υπουργός Ψηφιακής Πολιτικής, Τηλεπικοινωνιών και Ενημέρωσης): </w:t>
      </w:r>
      <w:r>
        <w:rPr>
          <w:rFonts w:eastAsia="Times New Roman" w:cs="Times New Roman"/>
          <w:szCs w:val="24"/>
        </w:rPr>
        <w:t xml:space="preserve">Σε εμάς; Στον λαό! </w:t>
      </w:r>
    </w:p>
    <w:p w14:paraId="1416A31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Τον λόγο έχει ο Βουλευτής της Νέας Δημοκρατίας κ. Κωνσταντίνος Σκρέκας.</w:t>
      </w:r>
    </w:p>
    <w:p w14:paraId="1416A31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Ευχαριστώ, κυρία Πρό</w:t>
      </w:r>
      <w:r>
        <w:rPr>
          <w:rFonts w:eastAsia="Times New Roman" w:cs="Times New Roman"/>
          <w:szCs w:val="24"/>
        </w:rPr>
        <w:t xml:space="preserve">εδρε. </w:t>
      </w:r>
    </w:p>
    <w:p w14:paraId="1416A31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Αναφερόμενος σε αυτά τα οποία είπε η προηγούμενη συνάδελφος, δεν μπορώ να καταλάβω, κυρίες και κύριοι συνάδελφοι, κύριε Υπουργέ, πού αναφέρεται οτιδήποτε για το θέμα της κυκλικής οικονομίας σε αυτό το νομοσχέδιο. Διότι</w:t>
      </w:r>
      <w:r>
        <w:rPr>
          <w:rFonts w:eastAsia="Times New Roman" w:cs="Times New Roman"/>
          <w:szCs w:val="24"/>
        </w:rPr>
        <w:t>,</w:t>
      </w:r>
      <w:r>
        <w:rPr>
          <w:rFonts w:eastAsia="Times New Roman" w:cs="Times New Roman"/>
          <w:szCs w:val="24"/>
        </w:rPr>
        <w:t xml:space="preserve"> όταν μιλάμε για διαχείριση απ</w:t>
      </w:r>
      <w:r>
        <w:rPr>
          <w:rFonts w:eastAsia="Times New Roman" w:cs="Times New Roman"/>
          <w:szCs w:val="24"/>
        </w:rPr>
        <w:t>ορριμμάτων και ανάκτηση υλικών, θα πρέπει τελικά να συζητάμε και για την κυκλική οικονομία και για το πώς θα μειώσουμε τα απορρίμματα, τα οποία αναγκαζόμαστε στη συνέχεια να τα διαχειριστούμε, να τα ανακτήσουμε, να τα ανακυκλώσουμε και στο τέλος</w:t>
      </w:r>
      <w:r>
        <w:rPr>
          <w:rFonts w:eastAsia="Times New Roman" w:cs="Times New Roman"/>
          <w:szCs w:val="24"/>
        </w:rPr>
        <w:t>,</w:t>
      </w:r>
      <w:r>
        <w:rPr>
          <w:rFonts w:eastAsia="Times New Roman" w:cs="Times New Roman"/>
          <w:szCs w:val="24"/>
        </w:rPr>
        <w:t xml:space="preserve"> κάποια απ</w:t>
      </w:r>
      <w:r>
        <w:rPr>
          <w:rFonts w:eastAsia="Times New Roman" w:cs="Times New Roman"/>
          <w:szCs w:val="24"/>
        </w:rPr>
        <w:t>ό αυτά</w:t>
      </w:r>
      <w:r>
        <w:rPr>
          <w:rFonts w:eastAsia="Times New Roman" w:cs="Times New Roman"/>
          <w:szCs w:val="24"/>
        </w:rPr>
        <w:t>,</w:t>
      </w:r>
      <w:r>
        <w:rPr>
          <w:rFonts w:eastAsia="Times New Roman" w:cs="Times New Roman"/>
          <w:szCs w:val="24"/>
        </w:rPr>
        <w:t xml:space="preserve"> να καταλήξουν και στις χωματερές. </w:t>
      </w:r>
    </w:p>
    <w:p w14:paraId="1416A318" w14:textId="77777777" w:rsidR="002F1EDC" w:rsidRDefault="00F01CE6">
      <w:pPr>
        <w:spacing w:line="600" w:lineRule="auto"/>
        <w:ind w:firstLine="720"/>
        <w:jc w:val="both"/>
        <w:rPr>
          <w:rFonts w:eastAsia="Times New Roman"/>
          <w:szCs w:val="24"/>
        </w:rPr>
      </w:pPr>
      <w:r>
        <w:rPr>
          <w:rFonts w:eastAsia="Times New Roman" w:cs="Times New Roman"/>
          <w:szCs w:val="24"/>
        </w:rPr>
        <w:t>Άρα, εμείς, κύριε Υπουργέ, πρέπει να σας πούμε ξεκάθαρα ότι</w:t>
      </w:r>
      <w:r>
        <w:rPr>
          <w:rFonts w:eastAsia="Times New Roman" w:cs="Times New Roman"/>
          <w:szCs w:val="24"/>
        </w:rPr>
        <w:t>,</w:t>
      </w:r>
      <w:r>
        <w:rPr>
          <w:rFonts w:eastAsia="Times New Roman" w:cs="Times New Roman"/>
          <w:szCs w:val="24"/>
        </w:rPr>
        <w:t xml:space="preserve"> ως Νέα Δημοκρατία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στηρίζουμε επί της αρχής αυτό το νομοσχέδιο. Και δεν το στηρίζουμε, κύριε Υπουργέ, για τον εξής απλό λόγο: Διότι</w:t>
      </w:r>
      <w:r>
        <w:rPr>
          <w:rFonts w:eastAsia="Times New Roman" w:cs="Times New Roman"/>
          <w:szCs w:val="24"/>
        </w:rPr>
        <w:t>,</w:t>
      </w:r>
      <w:r>
        <w:rPr>
          <w:rFonts w:eastAsia="Times New Roman" w:cs="Times New Roman"/>
          <w:szCs w:val="24"/>
        </w:rPr>
        <w:t xml:space="preserve"> π</w:t>
      </w:r>
      <w:r>
        <w:rPr>
          <w:rFonts w:eastAsia="Times New Roman"/>
          <w:szCs w:val="24"/>
        </w:rPr>
        <w:t xml:space="preserve">αρόλο που το </w:t>
      </w:r>
      <w:r>
        <w:rPr>
          <w:rFonts w:eastAsia="Times New Roman"/>
          <w:szCs w:val="24"/>
        </w:rPr>
        <w:t>προετοιμάζατε για πάνω από έναν χρόνο, δυστυχώς αποδεικνύεται ότι φέρνετε ένα νομοσχέδιο το οποίο είναι και πρόχειρο, αλλά και δεν ασχολείται με σημαντικά στοιχεία</w:t>
      </w:r>
      <w:r>
        <w:rPr>
          <w:rFonts w:eastAsia="Times New Roman"/>
          <w:szCs w:val="24"/>
        </w:rPr>
        <w:t>,</w:t>
      </w:r>
      <w:r>
        <w:rPr>
          <w:rFonts w:eastAsia="Times New Roman"/>
          <w:szCs w:val="24"/>
        </w:rPr>
        <w:t xml:space="preserve"> τα οποία αφορούν την ανακύκλωση των απορριμμάτων. </w:t>
      </w:r>
    </w:p>
    <w:p w14:paraId="1416A319"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Θα σας πω ένα παράδειγμα. Πού αναφέρεται</w:t>
      </w:r>
      <w:r>
        <w:rPr>
          <w:rFonts w:eastAsia="Times New Roman"/>
          <w:szCs w:val="24"/>
        </w:rPr>
        <w:t xml:space="preserve"> εδώ, κύριε Υπουργέ, για το οργανικό κλάσμα; Πού αναφέρεται και τι αναφέρεται για το πώς θα διαχωριστούν τα οργανικά απόβλητα, δηλαδή τα απορρίμματα και τα απόβλητα τα οποία είναι από τροφές κ.λπ.; Δεν λέτε τίποτα γι’ αυτό. Δεν λέτε τίποτα από όσα ανέφερε </w:t>
      </w:r>
      <w:r>
        <w:rPr>
          <w:rFonts w:eastAsia="Times New Roman"/>
          <w:szCs w:val="24"/>
        </w:rPr>
        <w:t>ο κ. Καρράς για τα προϊόντα εκσκαφών. Δεν λέτε τίποτα για τα προϊόντα από κατεδαφίσεις και οικοδομικές εργασίες. Δεν αναφέρετε τίποτα και παρ</w:t>
      </w:r>
      <w:r>
        <w:rPr>
          <w:rFonts w:eastAsia="Times New Roman"/>
          <w:szCs w:val="24"/>
        </w:rPr>
        <w:t xml:space="preserve">’ </w:t>
      </w:r>
      <w:r>
        <w:rPr>
          <w:rFonts w:eastAsia="Times New Roman"/>
          <w:szCs w:val="24"/>
        </w:rPr>
        <w:t>όλα αυτά</w:t>
      </w:r>
      <w:r>
        <w:rPr>
          <w:rFonts w:eastAsia="Times New Roman"/>
          <w:szCs w:val="24"/>
        </w:rPr>
        <w:t>,</w:t>
      </w:r>
      <w:r>
        <w:rPr>
          <w:rFonts w:eastAsia="Times New Roman"/>
          <w:szCs w:val="24"/>
        </w:rPr>
        <w:t xml:space="preserve"> θέλετε να μας φέρετε </w:t>
      </w:r>
      <w:r>
        <w:rPr>
          <w:rFonts w:eastAsia="Times New Roman"/>
          <w:szCs w:val="24"/>
        </w:rPr>
        <w:lastRenderedPageBreak/>
        <w:t xml:space="preserve">αυτό το νομοσχέδιο και να μας πείτε ότι είναι ένα νομοσχέδιο το οποίο καλύπτει τα </w:t>
      </w:r>
      <w:r>
        <w:rPr>
          <w:rFonts w:eastAsia="Times New Roman"/>
          <w:szCs w:val="24"/>
        </w:rPr>
        <w:t>πάντα και ότι έρχεται να σώσει την Ελλάδα και να διπλασιάσει ή να αυξήσει πολύ τα ποσοστά ανακύκλωσης, πράγμα που δεν το κάνει και δεν το κάνει γιατί δεν δίνει λύσεις.</w:t>
      </w:r>
    </w:p>
    <w:p w14:paraId="1416A31A"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Παράδειγμα: Τι κάνετε σε ό,τι αφορά τη δημιουργία ανταγωνισμού και την υποβοήθηση να δημ</w:t>
      </w:r>
      <w:r>
        <w:rPr>
          <w:rFonts w:eastAsia="Times New Roman"/>
          <w:szCs w:val="24"/>
        </w:rPr>
        <w:t>ιουργηθούν περισσότερα συλλογικά συστήματα εναλλακτικής διαχείρισης; Δεν κάνετε τίποτα και δεν λέτε τίποτα. Αυτή τη στιγμή υπάρχουν κάποια συστήματα διαχείρισης που πολλά από αυτά κάνουν καλά τη δουλειά τους. Τι κάνετε, όμως, εσείς για να βοηθήσετε να εισέ</w:t>
      </w:r>
      <w:r>
        <w:rPr>
          <w:rFonts w:eastAsia="Times New Roman"/>
          <w:szCs w:val="24"/>
        </w:rPr>
        <w:t xml:space="preserve">λθουν </w:t>
      </w:r>
      <w:r>
        <w:rPr>
          <w:rFonts w:eastAsia="Times New Roman"/>
          <w:szCs w:val="24"/>
        </w:rPr>
        <w:t xml:space="preserve">νέα συστήματα </w:t>
      </w:r>
      <w:r>
        <w:rPr>
          <w:rFonts w:eastAsia="Times New Roman"/>
          <w:szCs w:val="24"/>
        </w:rPr>
        <w:t>σε αυτόν τον τομέα;</w:t>
      </w:r>
    </w:p>
    <w:p w14:paraId="1416A31B"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 xml:space="preserve">Για παράδειγμα, σας είπα και στην </w:t>
      </w:r>
      <w:r>
        <w:rPr>
          <w:rFonts w:eastAsia="Times New Roman"/>
          <w:szCs w:val="24"/>
        </w:rPr>
        <w:t>ε</w:t>
      </w:r>
      <w:r>
        <w:rPr>
          <w:rFonts w:eastAsia="Times New Roman"/>
          <w:szCs w:val="24"/>
        </w:rPr>
        <w:t>πιτροπή ότι θα μπορούσατε</w:t>
      </w:r>
      <w:r>
        <w:rPr>
          <w:rFonts w:eastAsia="Times New Roman"/>
          <w:szCs w:val="24"/>
        </w:rPr>
        <w:t>,</w:t>
      </w:r>
      <w:r>
        <w:rPr>
          <w:rFonts w:eastAsia="Times New Roman"/>
          <w:szCs w:val="24"/>
        </w:rPr>
        <w:t xml:space="preserve"> όταν ένα συλλογικό σύστημα εναλλακτικής διαχείρισης συγκεντρώνει ποσότητες προς ανακύκλωση πάνω από τον στόχο, τότε να έχει τη δυνατότητα αυτές οι ποσότητ</w:t>
      </w:r>
      <w:r>
        <w:rPr>
          <w:rFonts w:eastAsia="Times New Roman"/>
          <w:szCs w:val="24"/>
        </w:rPr>
        <w:t>ες να τις δώσει με αντίτιμο σε ένα άλλο εναλλακτικό σύστημα διαχείρισης το οποίο είναι υπό δημιουργία κι έτσι</w:t>
      </w:r>
      <w:r>
        <w:rPr>
          <w:rFonts w:eastAsia="Times New Roman"/>
          <w:szCs w:val="24"/>
        </w:rPr>
        <w:t>,</w:t>
      </w:r>
      <w:r>
        <w:rPr>
          <w:rFonts w:eastAsia="Times New Roman"/>
          <w:szCs w:val="24"/>
        </w:rPr>
        <w:t xml:space="preserve"> να βοηθήσετε να δημιουργηθεί ανταγωνισμός και να μην βοηθάτε τις μονοπωλιακές καταστάσεις, που σε πολλές περιπτώσεις έχουν δημιουργηθεί σε αυτόν </w:t>
      </w:r>
      <w:r>
        <w:rPr>
          <w:rFonts w:eastAsia="Times New Roman"/>
          <w:szCs w:val="24"/>
        </w:rPr>
        <w:t>τον τομέα.</w:t>
      </w:r>
    </w:p>
    <w:p w14:paraId="1416A31C"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 xml:space="preserve">Προσπαθείτε με έναν στρεβλό, </w:t>
      </w:r>
      <w:proofErr w:type="spellStart"/>
      <w:r>
        <w:rPr>
          <w:rFonts w:eastAsia="Times New Roman"/>
          <w:szCs w:val="24"/>
        </w:rPr>
        <w:t>κρατικίστικο</w:t>
      </w:r>
      <w:proofErr w:type="spellEnd"/>
      <w:r>
        <w:rPr>
          <w:rFonts w:eastAsia="Times New Roman"/>
          <w:szCs w:val="24"/>
        </w:rPr>
        <w:t xml:space="preserve"> και έναν τρόπο που έρχεται από προηγούμενες εποχές</w:t>
      </w:r>
      <w:r>
        <w:rPr>
          <w:rFonts w:eastAsia="Times New Roman"/>
          <w:szCs w:val="24"/>
        </w:rPr>
        <w:t>,</w:t>
      </w:r>
      <w:r>
        <w:rPr>
          <w:rFonts w:eastAsia="Times New Roman"/>
          <w:szCs w:val="24"/>
        </w:rPr>
        <w:t xml:space="preserve"> να ελέγξετε τον τρόπο λειτουργίας των συστημάτων εναλλακτικής διαχείρισης. Ορίζετε, για παράδειγμα, κάποιες οριζόντιες ρυθμίσεις. Δεν θα </w:t>
      </w:r>
      <w:r>
        <w:rPr>
          <w:rFonts w:eastAsia="Times New Roman"/>
          <w:szCs w:val="24"/>
        </w:rPr>
        <w:lastRenderedPageBreak/>
        <w:t>ξεπερνάει το δ</w:t>
      </w:r>
      <w:r>
        <w:rPr>
          <w:rFonts w:eastAsia="Times New Roman"/>
          <w:szCs w:val="24"/>
        </w:rPr>
        <w:t>ιοικητικό κόστος πάνω από το 10% του συνολικού κόστους. Μα, συγγνώμη το σύστημα το οποίο συλλέγει οικιακές μπαταρίες είναι το ίδιο, έχει τις ίδιες ανάγκες και την ίδια λειτουργία με το σύστημα το οποίο συλλέγει μπαταρίες αυτοκινήτων; Είναι το ίδιο και έχει</w:t>
      </w:r>
      <w:r>
        <w:rPr>
          <w:rFonts w:eastAsia="Times New Roman"/>
          <w:szCs w:val="24"/>
        </w:rPr>
        <w:t xml:space="preserve"> τις ίδιες ανάγκες με το σύστημα το οποίο συλλέγει ορυκτέλαια; Είναι το ίδιο και έχει τις ίδιες ανάγκες με το σύστημα το οποίο συλλέγει υλικά συσκευασίας; Έχουν τα ίδια έσοδα; Πώς βάζετε ένα οριζόντιο 10% και με αυτό υποτίθεται ότι καλύπτετε τα πάντα;</w:t>
      </w:r>
    </w:p>
    <w:p w14:paraId="1416A31D"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Το ί</w:t>
      </w:r>
      <w:r>
        <w:rPr>
          <w:rFonts w:eastAsia="Times New Roman"/>
          <w:szCs w:val="24"/>
        </w:rPr>
        <w:t xml:space="preserve">διο και για τα αποθεματικά. Λέτε ότι δεν θα πρέπει να έχουν πάνω από το 35% του ετήσιου εσόδου ως αποθεματικά. Να σας πω τι στρεβλώσεις δημιούργησε αυτό; Μου έχει έρθει </w:t>
      </w:r>
      <w:r>
        <w:rPr>
          <w:rFonts w:eastAsia="Times New Roman"/>
          <w:szCs w:val="24"/>
        </w:rPr>
        <w:t xml:space="preserve">η </w:t>
      </w:r>
      <w:r>
        <w:rPr>
          <w:rFonts w:eastAsia="Times New Roman"/>
          <w:szCs w:val="24"/>
        </w:rPr>
        <w:t>πληροφορία -και παρακαλώ πολύ να το ελέγξετε- ότι σε σύστημα διαχείρισης, προκειμένου</w:t>
      </w:r>
      <w:r>
        <w:rPr>
          <w:rFonts w:eastAsia="Times New Roman"/>
          <w:szCs w:val="24"/>
        </w:rPr>
        <w:t xml:space="preserve"> να μην πάνε στο ΕΟΑΝ τα αποθεματικά</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 xml:space="preserve">το κράτος, αποθεματικά τα οποία είχαν συλλεγεί επί χρόνια, πήγε και σε μια χρονιά, φέτος, τα ξόδεψε όλα σε τηλεοπτική διαφήμιση κι έχει οικονομικά αποτελέσματα τα οποία παρουσιάζουν ζημιές 700.000 ευρώ, μόνο και μόνο </w:t>
      </w:r>
      <w:r>
        <w:rPr>
          <w:rFonts w:eastAsia="Times New Roman"/>
          <w:szCs w:val="24"/>
        </w:rPr>
        <w:t xml:space="preserve">επειδή εσείς είχατε εξαγγείλει ότι θα περιορίσετε τα αποθεματικά και αυτοί δεν ήθελαν αυτά τα αποθεματικά να πάνε στα δικά σας χέρια. </w:t>
      </w:r>
    </w:p>
    <w:p w14:paraId="1416A31E"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 xml:space="preserve">Είναι αυτός τρόπος για να βελτιώσετε τον τρόπο με τον οποίο γίνεται η ανακύκλωση στην Ελλάδα; Αυτός ο </w:t>
      </w:r>
      <w:proofErr w:type="spellStart"/>
      <w:r>
        <w:rPr>
          <w:rFonts w:eastAsia="Times New Roman"/>
          <w:szCs w:val="24"/>
        </w:rPr>
        <w:t>κρατικίστικος</w:t>
      </w:r>
      <w:proofErr w:type="spellEnd"/>
      <w:r>
        <w:rPr>
          <w:rFonts w:eastAsia="Times New Roman"/>
          <w:szCs w:val="24"/>
        </w:rPr>
        <w:t xml:space="preserve"> τρόπο</w:t>
      </w:r>
      <w:r>
        <w:rPr>
          <w:rFonts w:eastAsia="Times New Roman"/>
          <w:szCs w:val="24"/>
        </w:rPr>
        <w:t>ς; Αυτός ο τρόπος ο οποίος θυμίζει σοβιετικές εποχές;</w:t>
      </w:r>
    </w:p>
    <w:p w14:paraId="1416A31F"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Πάνω από όλα, δεν θα το ψηφίσουμε αυτό το νομοσχέδιο επί της αρχής.</w:t>
      </w:r>
    </w:p>
    <w:p w14:paraId="1416A320"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lastRenderedPageBreak/>
        <w:t xml:space="preserve">Δεν λέτε τίποτα για τα οργανικά απόβλητα και τα </w:t>
      </w:r>
      <w:r>
        <w:rPr>
          <w:rFonts w:eastAsia="Times New Roman"/>
          <w:szCs w:val="24"/>
        </w:rPr>
        <w:t xml:space="preserve">διαθέσιμα </w:t>
      </w:r>
      <w:r>
        <w:rPr>
          <w:rFonts w:eastAsia="Times New Roman"/>
          <w:szCs w:val="24"/>
        </w:rPr>
        <w:t>υλικά, όπως σας είπα. Νομοθετείτε πράγματα τα οποία είναι ήδη νομοθετημένα κ</w:t>
      </w:r>
      <w:r>
        <w:rPr>
          <w:rFonts w:eastAsia="Times New Roman"/>
          <w:szCs w:val="24"/>
        </w:rPr>
        <w:t>αι απλά θα μπορούσατε να τα βάλετε σε εφαρμογή. Δεν προβλέπετε τίποτα για την κυκλική οικονομία. Δεν ασχολείστε με τα αγροτικά και τα κτηνοτροφικά απόβλητα. Δεν λέτε τίποτα για αυτά, λες και δεν υπάρχουν.</w:t>
      </w:r>
    </w:p>
    <w:p w14:paraId="1416A321"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Προβλέπετε μια φαραωνική οργάνωση πενήντα δύο ατόμω</w:t>
      </w:r>
      <w:r>
        <w:rPr>
          <w:rFonts w:eastAsia="Times New Roman"/>
          <w:szCs w:val="24"/>
        </w:rPr>
        <w:t>ν. Ακούστε, κύριε Υπουργέ, τι κάνετε. Σήμερα ο ΕΟΑΝ έχει έντεκα άτομα. Έχει ε</w:t>
      </w:r>
      <w:r>
        <w:rPr>
          <w:rFonts w:eastAsia="Times New Roman"/>
          <w:szCs w:val="24"/>
        </w:rPr>
        <w:t>π</w:t>
      </w:r>
      <w:r>
        <w:rPr>
          <w:rFonts w:eastAsia="Times New Roman"/>
          <w:szCs w:val="24"/>
        </w:rPr>
        <w:t>τά μόνιμους και έχει και τέσσερις συμβασιούχους. Από τους ε</w:t>
      </w:r>
      <w:r>
        <w:rPr>
          <w:rFonts w:eastAsia="Times New Roman"/>
          <w:szCs w:val="24"/>
        </w:rPr>
        <w:t>π</w:t>
      </w:r>
      <w:r>
        <w:rPr>
          <w:rFonts w:eastAsia="Times New Roman"/>
          <w:szCs w:val="24"/>
        </w:rPr>
        <w:t xml:space="preserve">τά μόνιμους, οι τρεις είναι αποσπασμένοι, που με τον νόμο </w:t>
      </w:r>
      <w:r>
        <w:rPr>
          <w:rFonts w:eastAsia="Times New Roman"/>
          <w:szCs w:val="24"/>
        </w:rPr>
        <w:t xml:space="preserve">της </w:t>
      </w:r>
      <w:r>
        <w:rPr>
          <w:rFonts w:eastAsia="Times New Roman"/>
          <w:szCs w:val="24"/>
        </w:rPr>
        <w:t xml:space="preserve">κινητικότητας από τον Απρίλιο και μετά θα πρέπει να </w:t>
      </w:r>
      <w:r>
        <w:rPr>
          <w:rFonts w:eastAsia="Times New Roman"/>
          <w:szCs w:val="24"/>
        </w:rPr>
        <w:t>φύγουνε. Εσείς προβλέπετε ότι οι τέσσερις μόνιμοι που θα απομείνουν και οι τέσσερις συμβασιούχοι, δηλαδή οκτώ, θα πρέπει μέσα σε έξι μήνες και με ένα άλλο περιθώριο τριών μηνών, όπως δίνετε εσείς, να εγκρίνουν τα επιχειρησιακά πλάνα και τα επιχειρησιακά σχ</w:t>
      </w:r>
      <w:r>
        <w:rPr>
          <w:rFonts w:eastAsia="Times New Roman"/>
          <w:szCs w:val="24"/>
        </w:rPr>
        <w:t xml:space="preserve">έδια όλων των συστημάτων εναλλακτικής διαχείρισης, είτε αυτά προέρχονται και θα ιδρυθούν από τους φορείς τοπικής αυτοδιοίκησης είτε τα υπάρχοντα. Είναι δυνατόν οκτώ άνθρωποι να κάνουν όλοι αυτή τη δουλειά μέσα σε τρεις μήνες; Τι σημαίνει αυτό; Ότι απλά θα </w:t>
      </w:r>
      <w:r>
        <w:rPr>
          <w:rFonts w:eastAsia="Times New Roman"/>
          <w:szCs w:val="24"/>
        </w:rPr>
        <w:t xml:space="preserve">έχουμε συστήματα τα οποία θα λειτουργούν και </w:t>
      </w:r>
      <w:r>
        <w:rPr>
          <w:rFonts w:eastAsia="Times New Roman"/>
          <w:szCs w:val="24"/>
        </w:rPr>
        <w:t xml:space="preserve">για τα </w:t>
      </w:r>
      <w:r>
        <w:rPr>
          <w:rFonts w:eastAsia="Times New Roman"/>
          <w:szCs w:val="24"/>
        </w:rPr>
        <w:t>οποία επί της ουσίας δεν θα έχει ελεγχθεί το επιχειρησιακό τους πλάνο.</w:t>
      </w:r>
    </w:p>
    <w:p w14:paraId="1416A322" w14:textId="77777777" w:rsidR="002F1EDC" w:rsidRDefault="00F01CE6">
      <w:pPr>
        <w:tabs>
          <w:tab w:val="left" w:pos="2454"/>
        </w:tabs>
        <w:spacing w:line="600" w:lineRule="auto"/>
        <w:ind w:firstLine="720"/>
        <w:jc w:val="both"/>
        <w:rPr>
          <w:rFonts w:eastAsia="Times New Roman"/>
          <w:szCs w:val="24"/>
        </w:rPr>
      </w:pPr>
      <w:r>
        <w:rPr>
          <w:rFonts w:eastAsia="Times New Roman"/>
          <w:szCs w:val="24"/>
        </w:rPr>
        <w:t>Όμως, πάνω από όλα αυτό το οποίο πρέπει να αναφέρω είναι τι κάνετε με το μεγάλο, με το τεράστιο θέμα των σκουπιδιών στην Αττική.</w:t>
      </w:r>
    </w:p>
    <w:p w14:paraId="1416A32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w:t>
      </w:r>
      <w:r>
        <w:rPr>
          <w:rFonts w:eastAsia="Times New Roman" w:cs="Times New Roman"/>
          <w:szCs w:val="24"/>
        </w:rPr>
        <w:t>έχετε φέρει ένα νομοσχέδιο, λέτε ότι θα δώσετε λύση για τα πάντα και δεν μας λέτε το εξής: Σε ενάμιση χρόνο από σήμερα, κυρίες και κύριοι Βουλευτές, ο ΧΥΤΑ της Φυλής κλείνει. Και κλείνει γιατί δεν έχει τη δυνατότητα να παραλάβει άλλα σκουπίδια.</w:t>
      </w:r>
    </w:p>
    <w:p w14:paraId="1416A32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Εγώ ρωτάω τ</w:t>
      </w:r>
      <w:r>
        <w:rPr>
          <w:rFonts w:eastAsia="Times New Roman" w:cs="Times New Roman"/>
          <w:szCs w:val="24"/>
        </w:rPr>
        <w:t>ον Υπουργό και την Κυβέρνηση να μας πει: Σε ενάμιση χρόνο από σήμερα, πού θα πηγαίνουν τα σκουπίδια της Αττικής; Πού θα πηγαίνουν τα σκουπίδια της Αθήνας; Στην Αττική παράγεται το 50% περίπου του όγκου των σκουπιδιών όλης της Ελλάδας. Πού θα τα πάτε, κύριε</w:t>
      </w:r>
      <w:r>
        <w:rPr>
          <w:rFonts w:eastAsia="Times New Roman" w:cs="Times New Roman"/>
          <w:szCs w:val="24"/>
        </w:rPr>
        <w:t xml:space="preserve"> Υπουργέ; Τι θα τα κάνετε σε ενάμιση χρόνο; Είναι αυτό υπεύθυνη πολιτική αντιμετώπιση;</w:t>
      </w:r>
    </w:p>
    <w:p w14:paraId="1416A32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Η προηγούμενη </w:t>
      </w:r>
      <w:r>
        <w:rPr>
          <w:rFonts w:eastAsia="Times New Roman" w:cs="Times New Roman"/>
          <w:szCs w:val="24"/>
        </w:rPr>
        <w:t>κ</w:t>
      </w:r>
      <w:r>
        <w:rPr>
          <w:rFonts w:eastAsia="Times New Roman" w:cs="Times New Roman"/>
          <w:szCs w:val="24"/>
        </w:rPr>
        <w:t>υβέρνηση είχε προβλέψει δύο εργοστάσια στη δυτική Αττική, να διαχειρίζονται επτακόσιες και τετρακόσιες χιλιάδες τόνους ανά έτος, με ΧΥΤΑ δίπλα και δύο εργ</w:t>
      </w:r>
      <w:r>
        <w:rPr>
          <w:rFonts w:eastAsia="Times New Roman" w:cs="Times New Roman"/>
          <w:szCs w:val="24"/>
        </w:rPr>
        <w:t>οστάσια στην ανατολική Αττική, στην Κερατέα και στο Γραμματικό.</w:t>
      </w:r>
    </w:p>
    <w:p w14:paraId="1416A32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Για να καταλήξουμε στη δημιουργία αυτών των εργοστασίων, είχε προηγηθεί ανταγωνιστικός διάλογος με όλες τις τεχνολογίες ανοι</w:t>
      </w:r>
      <w:r>
        <w:rPr>
          <w:rFonts w:eastAsia="Times New Roman" w:cs="Times New Roman"/>
          <w:szCs w:val="24"/>
        </w:rPr>
        <w:t>κ</w:t>
      </w:r>
      <w:r>
        <w:rPr>
          <w:rFonts w:eastAsia="Times New Roman" w:cs="Times New Roman"/>
          <w:szCs w:val="24"/>
        </w:rPr>
        <w:t xml:space="preserve">τές, είχαν προετοιμαστεί μελέτες περιβαλλοντικών επιπτώσεων, είχαν </w:t>
      </w:r>
      <w:proofErr w:type="spellStart"/>
      <w:r>
        <w:rPr>
          <w:rFonts w:eastAsia="Times New Roman" w:cs="Times New Roman"/>
          <w:szCs w:val="24"/>
        </w:rPr>
        <w:t>χωροθετηθεί</w:t>
      </w:r>
      <w:proofErr w:type="spellEnd"/>
      <w:r>
        <w:rPr>
          <w:rFonts w:eastAsia="Times New Roman" w:cs="Times New Roman"/>
          <w:szCs w:val="24"/>
        </w:rPr>
        <w:t xml:space="preserve"> -όπως σας είπα- είχαν οριστικοποιηθεί τα τεύχη δημοπράτησης και είχε προβλεφθεί κοινοτική χρηματοδότηση 140 εκατομμυρίων ευρώ. </w:t>
      </w:r>
    </w:p>
    <w:p w14:paraId="1416A32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16A32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Θα χρειαστώ ένα λεπτό, κυρία Πρόεδρε. </w:t>
      </w:r>
    </w:p>
    <w:p w14:paraId="1416A32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σε ενάμιση χρόνο τι θα έχετε κάνει; Γιατί σύμφωνα με τον νέο </w:t>
      </w:r>
      <w:r>
        <w:rPr>
          <w:rFonts w:eastAsia="Times New Roman" w:cs="Times New Roman"/>
          <w:szCs w:val="24"/>
        </w:rPr>
        <w:t>π</w:t>
      </w:r>
      <w:r>
        <w:rPr>
          <w:rFonts w:eastAsia="Times New Roman" w:cs="Times New Roman"/>
          <w:szCs w:val="24"/>
        </w:rPr>
        <w:t xml:space="preserve">εριφερειακό </w:t>
      </w:r>
      <w:r>
        <w:rPr>
          <w:rFonts w:eastAsia="Times New Roman" w:cs="Times New Roman"/>
          <w:szCs w:val="24"/>
        </w:rPr>
        <w:t>σ</w:t>
      </w:r>
      <w:r>
        <w:rPr>
          <w:rFonts w:eastAsia="Times New Roman" w:cs="Times New Roman"/>
          <w:szCs w:val="24"/>
        </w:rPr>
        <w:t xml:space="preserve">χεδιασμό, που η δική σας </w:t>
      </w:r>
      <w:r>
        <w:rPr>
          <w:rFonts w:eastAsia="Times New Roman" w:cs="Times New Roman"/>
          <w:szCs w:val="24"/>
        </w:rPr>
        <w:t>π</w:t>
      </w:r>
      <w:r>
        <w:rPr>
          <w:rFonts w:eastAsia="Times New Roman" w:cs="Times New Roman"/>
          <w:szCs w:val="24"/>
        </w:rPr>
        <w:t xml:space="preserve">εριφερειάρχης έχει εγκρίνει, προβλέπονται τέσσερα ή πέντε τέτοια συστήματα, τα οποία αντί για ένα εκατομμύριο </w:t>
      </w:r>
      <w:r>
        <w:rPr>
          <w:rFonts w:eastAsia="Times New Roman" w:cs="Times New Roman"/>
          <w:szCs w:val="24"/>
        </w:rPr>
        <w:t xml:space="preserve">τετρακόσιες χιλιάδες τόνους θα επεξεργάζονται ένα εκατομμύριο τόνους, δεν έχουν </w:t>
      </w:r>
      <w:proofErr w:type="spellStart"/>
      <w:r>
        <w:rPr>
          <w:rFonts w:eastAsia="Times New Roman" w:cs="Times New Roman"/>
          <w:szCs w:val="24"/>
        </w:rPr>
        <w:t>χωροθετηθεί</w:t>
      </w:r>
      <w:proofErr w:type="spellEnd"/>
      <w:r>
        <w:rPr>
          <w:rFonts w:eastAsia="Times New Roman" w:cs="Times New Roman"/>
          <w:szCs w:val="24"/>
        </w:rPr>
        <w:t>, δεν έχουν οριστικοποιηθεί, δεν έχουν γίνει τα τεύχη δημοπράτησης, δεν έχουν γίνει οι μελέτες περιβαλλοντικών επιπτώσεων, δεν έχει γίνει τίποτα απολύτως και σε ενάμ</w:t>
      </w:r>
      <w:r>
        <w:rPr>
          <w:rFonts w:eastAsia="Times New Roman" w:cs="Times New Roman"/>
          <w:szCs w:val="24"/>
        </w:rPr>
        <w:t>ιση χρόνο οι Αθηναίοι θα κληθούν να ζουν με τα σκουπίδια να φθάνουν σε ύψος ουρανοξύστη δίπλα στα σπίτια τους!</w:t>
      </w:r>
    </w:p>
    <w:p w14:paraId="1416A32A"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Σας ρωτάμε ξανά και σας ρωτήσαμε και στην </w:t>
      </w:r>
      <w:r>
        <w:rPr>
          <w:rFonts w:eastAsia="Times New Roman" w:cs="Times New Roman"/>
          <w:szCs w:val="24"/>
        </w:rPr>
        <w:t>ε</w:t>
      </w:r>
      <w:r>
        <w:rPr>
          <w:rFonts w:eastAsia="Times New Roman" w:cs="Times New Roman"/>
          <w:szCs w:val="24"/>
        </w:rPr>
        <w:t>πιτροπή: Τι θα κάνετε με αυτό το τεράστιο πρόβλημα, με αυτή τη νάρκη, την οποία έχετε αφήσει για την ε</w:t>
      </w:r>
      <w:r>
        <w:rPr>
          <w:rFonts w:eastAsia="Times New Roman" w:cs="Times New Roman"/>
          <w:szCs w:val="24"/>
        </w:rPr>
        <w:t xml:space="preserve">πόμενη </w:t>
      </w:r>
      <w:r>
        <w:rPr>
          <w:rFonts w:eastAsia="Times New Roman" w:cs="Times New Roman"/>
          <w:szCs w:val="24"/>
        </w:rPr>
        <w:t>κ</w:t>
      </w:r>
      <w:r>
        <w:rPr>
          <w:rFonts w:eastAsia="Times New Roman" w:cs="Times New Roman"/>
          <w:szCs w:val="24"/>
        </w:rPr>
        <w:t>υβέρνηση;</w:t>
      </w:r>
    </w:p>
    <w:p w14:paraId="1416A32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Αυτό αποδεικνύει ότι δεν ενδιαφέρεστε να δώσετε λύσεις για τα ουσιαστικά προβλήματα και ξοδεύετε χρόνο σε θέματα, τα οποία σε τελευταία ανάλυση</w:t>
      </w:r>
      <w:r>
        <w:rPr>
          <w:rFonts w:eastAsia="Times New Roman" w:cs="Times New Roman"/>
          <w:szCs w:val="24"/>
        </w:rPr>
        <w:t>,</w:t>
      </w:r>
      <w:r>
        <w:rPr>
          <w:rFonts w:eastAsia="Times New Roman" w:cs="Times New Roman"/>
          <w:szCs w:val="24"/>
        </w:rPr>
        <w:t xml:space="preserve"> δεν πρόκειται να τα αντιμετωπίσετε και να τα υλοποιήσετε εσείς.</w:t>
      </w:r>
    </w:p>
    <w:p w14:paraId="1416A32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Και ξέρετε τι μου θυμίζει και</w:t>
      </w:r>
      <w:r>
        <w:rPr>
          <w:rFonts w:eastAsia="Times New Roman" w:cs="Times New Roman"/>
          <w:szCs w:val="24"/>
        </w:rPr>
        <w:t xml:space="preserve"> ολοκληρώνω με αυτό, κύρια Πρόεδρε, κυρίες και κύριοι Βουλευτές; Μου θυμίζει αυτό που είπε ο κ. Τσίπρας χθες -την ίδια πρακτική και μεθοδολογία ακολουθεί και ο παρών Υπουργός- για το κοινωνικό εισόδημα αλληλεγγύης, ότι ήταν δίκαιο και έγινε πράξη.</w:t>
      </w:r>
    </w:p>
    <w:p w14:paraId="1416A32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Καταθέτω</w:t>
      </w:r>
      <w:r>
        <w:rPr>
          <w:rFonts w:eastAsia="Times New Roman" w:cs="Times New Roman"/>
          <w:szCs w:val="24"/>
        </w:rPr>
        <w:t xml:space="preserve">, κυρίες και κύριοι Βουλευτές, τα στοιχεία για το 2014, τον μήνα Δεκέμβριο, που δείχνουν ότι έγιναν είκοσι χιλιάδες αιτήσεις για το ελάχιστο εγγυημένο </w:t>
      </w:r>
      <w:r>
        <w:rPr>
          <w:rFonts w:eastAsia="Times New Roman" w:cs="Times New Roman"/>
          <w:szCs w:val="24"/>
        </w:rPr>
        <w:lastRenderedPageBreak/>
        <w:t xml:space="preserve">εισόδημα, που είχε νομοθετηθεί και είχε γίνε πράξη από την προηγούμενη </w:t>
      </w:r>
      <w:r>
        <w:rPr>
          <w:rFonts w:eastAsia="Times New Roman" w:cs="Times New Roman"/>
          <w:szCs w:val="24"/>
        </w:rPr>
        <w:t>κ</w:t>
      </w:r>
      <w:r>
        <w:rPr>
          <w:rFonts w:eastAsia="Times New Roman" w:cs="Times New Roman"/>
          <w:szCs w:val="24"/>
        </w:rPr>
        <w:t>υβέρνηση, τα δεκατρία πιλοτικά πρ</w:t>
      </w:r>
      <w:r>
        <w:rPr>
          <w:rFonts w:eastAsia="Times New Roman" w:cs="Times New Roman"/>
          <w:szCs w:val="24"/>
        </w:rPr>
        <w:t xml:space="preserve">ογράμματα σε δεκατρείς δήμους και είχε συμπεριληφθεί στον προϋπολογισμό του 2015 ένα δισεκατομμύριο ευρώ περίπου, για να επεκταθεί σε όλη την Ελλάδα. </w:t>
      </w:r>
    </w:p>
    <w:p w14:paraId="1416A32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Καταθέτω τι προέβλεπε το ελάχιστο εγγυημένο εισόδημα τότε, δηλαδή 400 ευρώ για τετραμελή οικογένεια, υπό </w:t>
      </w:r>
      <w:r>
        <w:rPr>
          <w:rFonts w:eastAsia="Times New Roman" w:cs="Times New Roman"/>
          <w:szCs w:val="24"/>
        </w:rPr>
        <w:t>προϋποθέσεις.</w:t>
      </w:r>
    </w:p>
    <w:p w14:paraId="1416A32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Καταθέτω την έναρξη καταβολής του ελάχιστου εγγυημένου εισοδήματος παραμονές Χριστουγέννων. </w:t>
      </w:r>
    </w:p>
    <w:p w14:paraId="1416A33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Καταθέτω και κάτι άλλο, κυρίες και κύριοι Βουλευτές: Τι λέγατε τότε και τι έλεγε τότε ο ΣΥΡΙΖΑ για το ελάχιστο εγγυημένο εισόδημα, σύμφωνα με άρθρο τ</w:t>
      </w:r>
      <w:r>
        <w:rPr>
          <w:rFonts w:eastAsia="Times New Roman" w:cs="Times New Roman"/>
          <w:szCs w:val="24"/>
        </w:rPr>
        <w:t xml:space="preserve">ης </w:t>
      </w:r>
      <w:r>
        <w:rPr>
          <w:rFonts w:eastAsia="Times New Roman" w:cs="Times New Roman"/>
          <w:szCs w:val="24"/>
        </w:rPr>
        <w:t xml:space="preserve">εφημερίδας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ΑΥΓΗ»: «Ελάχιστο εγγυημένο εισόδημα, εγγυημένη φτώχεια για όλους!».</w:t>
      </w:r>
    </w:p>
    <w:p w14:paraId="1416A33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Επίσης, η Αναπληρωτής Υπουργός κ. Φωτίου το 2015, έλεγε για το ελάχιστο εγγυημένο εισόδημα το εξής: «Είναι δωράκι το ελάχιστο εγγυημένο εισόδημα στις επιχειρήσεις και στο </w:t>
      </w:r>
      <w:r>
        <w:rPr>
          <w:rFonts w:eastAsia="Times New Roman" w:cs="Times New Roman"/>
          <w:szCs w:val="24"/>
        </w:rPr>
        <w:t>μεγάλο κεφάλαιο, γιατί θα οδηγήσει τους πολίτες να δουλεύουν μαύρα για να πάρουν αυτό το εισόδημα»! Και γι’ αυτόν τον λόγο το καταργήσατε, κύριε Υπουργέ.</w:t>
      </w:r>
    </w:p>
    <w:p w14:paraId="1416A33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Καταθέτω, επίσης, κύριε Υπουργέ, και τον νόμο, από </w:t>
      </w:r>
      <w:r>
        <w:rPr>
          <w:rFonts w:eastAsia="Times New Roman" w:cs="Times New Roman"/>
          <w:szCs w:val="24"/>
        </w:rPr>
        <w:t xml:space="preserve">τον οποίο </w:t>
      </w:r>
      <w:r>
        <w:rPr>
          <w:rFonts w:eastAsia="Times New Roman" w:cs="Times New Roman"/>
          <w:szCs w:val="24"/>
        </w:rPr>
        <w:t xml:space="preserve">φαίνεται ότι η υπουργική απόφαση είχε </w:t>
      </w:r>
      <w:r>
        <w:rPr>
          <w:rFonts w:eastAsia="Times New Roman" w:cs="Times New Roman"/>
          <w:szCs w:val="24"/>
        </w:rPr>
        <w:t>ξεκινήσει να εφαρμόζεται στην Ελλάδα.</w:t>
      </w:r>
    </w:p>
    <w:p w14:paraId="1416A33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Βουλευτής κ. Κωνσταντίνος Σκρέκας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16A33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Αυ</w:t>
      </w:r>
      <w:r>
        <w:rPr>
          <w:rFonts w:eastAsia="Times New Roman" w:cs="Times New Roman"/>
          <w:szCs w:val="24"/>
        </w:rPr>
        <w:t xml:space="preserve">τό το οποίο τώρα πανηγυρίζει ο Πρωθυπουργός, ο κ. Τσίπρας, ότι είναι δίκαιο και έπρεπε να γίνει πράξη, εσείς τότε το λοιδορούσατε, το κατηγορούσατε και το είχατε ακυρώσει και σήμερα έρχεστε να το εφαρμόσετε. </w:t>
      </w:r>
    </w:p>
    <w:p w14:paraId="1416A33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Μα, ποιος Πρωθυπουργός είναι αυτός και τι ηθική</w:t>
      </w:r>
      <w:r>
        <w:rPr>
          <w:rFonts w:eastAsia="Times New Roman" w:cs="Times New Roman"/>
          <w:szCs w:val="24"/>
        </w:rPr>
        <w:t xml:space="preserve"> είναι αυτή, που συνεχίζει να ψεύδεται μπροστά στον ελληνικό λαό;</w:t>
      </w:r>
    </w:p>
    <w:p w14:paraId="1416A336"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Κύριε Σκρέκα, πέρασε ο χρόνος σας!</w:t>
      </w:r>
    </w:p>
    <w:p w14:paraId="1416A337"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Και πιστεύετε ότι ένας Πρωθυπουργός, που δεν έχει την ηθική να πει στον ελληνικό λαό την </w:t>
      </w:r>
      <w:r>
        <w:rPr>
          <w:rFonts w:eastAsia="Times New Roman" w:cs="Times New Roman"/>
          <w:szCs w:val="24"/>
        </w:rPr>
        <w:t>αλήθεια, που κάνει το άσπρο μαύρο, πιστεύετε ότι αυτός ο Πρωθυπουργός, με αυτές τις αρχές, μπορεί να βγάλει την Ελλάδα από την κρίση;</w:t>
      </w:r>
    </w:p>
    <w:p w14:paraId="1416A33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Δεν μπορεί, κυρίες και κύριοι Βουλευτές, γι’ αυτό όσο γρηγορότερα φύγει, τόσο καλύτερα για τον τόπο και για τους Έλληνες.</w:t>
      </w:r>
    </w:p>
    <w:p w14:paraId="1416A33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16A33A" w14:textId="77777777" w:rsidR="002F1EDC" w:rsidRDefault="00F01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16A33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w:t>
      </w:r>
      <w:r>
        <w:rPr>
          <w:rFonts w:eastAsia="Times New Roman" w:cs="Times New Roman"/>
        </w:rPr>
        <w:t>ένως συμμετείχαν στο εκπαιδευτικό πρόγραμμα «Ερευνάμε και συζητάμε για τον Κυβερνήτη Ιωάννη Καποδίστρια», που οργανώνει το Ίδρυμα της Βουλής</w:t>
      </w:r>
      <w:r>
        <w:rPr>
          <w:rFonts w:eastAsia="Times New Roman" w:cs="Times New Roman"/>
        </w:rPr>
        <w:t xml:space="preserve"> των Ελλήνων</w:t>
      </w:r>
      <w:r>
        <w:rPr>
          <w:rFonts w:eastAsia="Times New Roman" w:cs="Times New Roman"/>
        </w:rPr>
        <w:t>, είκοσι τρεις μαθητές και μαθήτριες και δύο εκπαιδευτικοί συνοδοί από το 2</w:t>
      </w:r>
      <w:r w:rsidRPr="00181E0C">
        <w:rPr>
          <w:rFonts w:eastAsia="Times New Roman" w:cs="Times New Roman"/>
          <w:vertAlign w:val="superscript"/>
        </w:rPr>
        <w:t>ο</w:t>
      </w:r>
      <w:r>
        <w:rPr>
          <w:rFonts w:eastAsia="Times New Roman" w:cs="Times New Roman"/>
        </w:rPr>
        <w:t xml:space="preserve"> Γυμνάσιο Άνω Λιοσίων. </w:t>
      </w:r>
    </w:p>
    <w:p w14:paraId="1416A33C" w14:textId="77777777" w:rsidR="002F1EDC" w:rsidRDefault="00F01CE6">
      <w:pPr>
        <w:spacing w:line="600" w:lineRule="auto"/>
        <w:ind w:firstLine="720"/>
        <w:jc w:val="both"/>
        <w:rPr>
          <w:rFonts w:eastAsia="Times New Roman" w:cs="Times New Roman"/>
          <w:szCs w:val="24"/>
        </w:rPr>
      </w:pPr>
      <w:r>
        <w:rPr>
          <w:rFonts w:eastAsia="Times New Roman" w:cs="Times New Roman"/>
        </w:rPr>
        <w:t>Η Βο</w:t>
      </w:r>
      <w:r>
        <w:rPr>
          <w:rFonts w:eastAsia="Times New Roman" w:cs="Times New Roman"/>
        </w:rPr>
        <w:t>υλή σάς καλωσορίζει.</w:t>
      </w:r>
    </w:p>
    <w:p w14:paraId="1416A33D" w14:textId="77777777" w:rsidR="002F1EDC" w:rsidRDefault="00F01CE6">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1416A33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Τον λόγο έχει ο Αναπληρωτής Υπουργός Περιβάλλοντος και Ενέργειας.</w:t>
      </w:r>
    </w:p>
    <w:p w14:paraId="1416A33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Φάμελλε</w:t>
      </w:r>
      <w:proofErr w:type="spellEnd"/>
      <w:r>
        <w:rPr>
          <w:rFonts w:eastAsia="Times New Roman" w:cs="Times New Roman"/>
          <w:szCs w:val="24"/>
        </w:rPr>
        <w:t>, θα σας δώσουμε είκοσι πέντε λεπτά για να μιλήσετε και για τις τροπολογίες.</w:t>
      </w:r>
    </w:p>
    <w:p w14:paraId="1416A34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Κυρία Πρόεδρε, ευχαριστώ πάρα πολύ.</w:t>
      </w:r>
    </w:p>
    <w:p w14:paraId="1416A34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κάνουμε σήμερα μια ουσιαστική συζήτηση για την ανακύκλωση και τα απορρίμματα, γι’ αυτό και δεν θα παρασυρθώ να απαντήσω σ</w:t>
      </w:r>
      <w:r>
        <w:rPr>
          <w:rFonts w:eastAsia="Times New Roman" w:cs="Times New Roman"/>
          <w:szCs w:val="24"/>
        </w:rPr>
        <w:t>ε συνδικαλιστικού τύπου ομιλίες όπως η τελευταία, που προφανώς έγινε για να τονώσει το χαμένο ηθικό της Νέας Δημοκρατίας.</w:t>
      </w:r>
    </w:p>
    <w:p w14:paraId="1416A34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Κάνουμε μια συζήτηση, η οποία μπορεί να έχει οφέλη για την κοινωνία και το περιβάλλον, και οφείλουμε να την κάνουμε ουσιαστικά. Στις </w:t>
      </w:r>
      <w:r>
        <w:rPr>
          <w:rFonts w:eastAsia="Times New Roman" w:cs="Times New Roman"/>
          <w:szCs w:val="24"/>
        </w:rPr>
        <w:t>ε</w:t>
      </w:r>
      <w:r>
        <w:rPr>
          <w:rFonts w:eastAsia="Times New Roman" w:cs="Times New Roman"/>
          <w:szCs w:val="24"/>
        </w:rPr>
        <w:t>πιτροπές έγινε ουσιαστική συζήτηση και μάλιστα πρέπει να ομολογήσω ότι, ασχέτως των λεγομένων του εισηγητή της Νέας Δημοκρατίας, οι φορείς και τα συστήματα έχουν ήδη αποδεχθεί εδώ και πολύ καιρό τις ουσιαστικές αλλαγές, την καινοτομία και την προοδευτικότη</w:t>
      </w:r>
      <w:r>
        <w:rPr>
          <w:rFonts w:eastAsia="Times New Roman" w:cs="Times New Roman"/>
          <w:szCs w:val="24"/>
        </w:rPr>
        <w:t>τα του νομοσχεδίου.</w:t>
      </w:r>
    </w:p>
    <w:p w14:paraId="1416A3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μόνον θέμα νομοσχεδίου. Έχετε δίκιο. Χρειάζεται να δημιουργήσουμε μία νέα αντίληψη στην κοινωνία μας για τα θέματα της ανακύκλωσης και του περιβάλλοντος. Οφείλω να ξεκινήσω αυτές τις ουσιαστικές κοινωνικές αλλαγές στις </w:t>
      </w:r>
      <w:r>
        <w:rPr>
          <w:rFonts w:eastAsia="Times New Roman" w:cs="Times New Roman"/>
          <w:szCs w:val="24"/>
        </w:rPr>
        <w:t>οποίες στοχεύουμε.</w:t>
      </w:r>
    </w:p>
    <w:p w14:paraId="1416A34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Είμαστε οπαδοί της ανακύκλωσης, γιατί είμαστε οπαδοί μιας καλύτερης ζωής. Είμαστε οπαδοί της ανακύκλωσης, γιατί είμαστε οπαδοί της ισοτιμίας και της δικαιοσύνης μεταξύ των πολιτών. Εάν δεν έχουμε καλύτερο περιβάλλον, δεν θα απολαμβάνουν </w:t>
      </w:r>
      <w:r>
        <w:rPr>
          <w:rFonts w:eastAsia="Times New Roman" w:cs="Times New Roman"/>
          <w:szCs w:val="24"/>
        </w:rPr>
        <w:t>όλοι τα οφέλη του καλύτερου περιβάλλοντος και της καλύτερης ζωής. Εάν δεν έχουμε καλύτερο περιβάλλον, πιθανώς κάποιοι που έχουν τη δυνατότητα, θα έχουν καλύτερη ποιότητα ζωής, όπως κάποιοι που έχουν τη δυνατότητα, θα μπορούσαν να έχουν καλύτερες συνθήκες υ</w:t>
      </w:r>
      <w:r>
        <w:rPr>
          <w:rFonts w:eastAsia="Times New Roman" w:cs="Times New Roman"/>
          <w:szCs w:val="24"/>
        </w:rPr>
        <w:t>γείας.</w:t>
      </w:r>
    </w:p>
    <w:p w14:paraId="1416A34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διαφωνούμε με την πρόσβαση λίγων στα μεγάλα αγαθά, που είναι τα αγαθά της ζωής. Θέλουμε το περιβάλλον, η ζωή, η πρόοδος να είναι οφέλη για όλους. Αυτή είναι, αν θέλετε, η βασική μας διαφορά, η βασική αλλαγή που γίνεται στη </w:t>
      </w:r>
      <w:r>
        <w:rPr>
          <w:rFonts w:eastAsia="Times New Roman" w:cs="Times New Roman"/>
          <w:szCs w:val="24"/>
        </w:rPr>
        <w:lastRenderedPageBreak/>
        <w:t>χώρα μας σήμε</w:t>
      </w:r>
      <w:r>
        <w:rPr>
          <w:rFonts w:eastAsia="Times New Roman" w:cs="Times New Roman"/>
          <w:szCs w:val="24"/>
        </w:rPr>
        <w:t>ρα όχι μόνο με το σημερινό νομοσχέδιο, αλλά με όλες τις παρεμβάσεις μας.</w:t>
      </w:r>
    </w:p>
    <w:p w14:paraId="1416A34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Είμαστε πάρα πολύ πίσω όσον αφορά τα θέματα της ανακύκλωσης και της οικολογικής συμπεριφοράς ως κοινωνία και σε αντίθεση με την ευρωπαϊκή λειτουργία. Νομίζω ότι έχουμε καταλάβει όλοι </w:t>
      </w:r>
      <w:r>
        <w:rPr>
          <w:rFonts w:eastAsia="Times New Roman" w:cs="Times New Roman"/>
          <w:szCs w:val="24"/>
        </w:rPr>
        <w:t>-γιατί το λέμε- ότι είναι ένας μονόδρομος αυτό που έχουμε μπροστά μας. Τόσα χρόνια, όμως, δεν υλοποιήθηκε αυτό, παρ’ ότι ήταν μονόδρομος, παρ’ ότι ήταν μονόδρομος ως κοινωνική στάση και ως θεσμική υποχρέωση. Έχουμε μείνει πίσω και οφείλουμε να κάνουμε πάρα</w:t>
      </w:r>
      <w:r>
        <w:rPr>
          <w:rFonts w:eastAsia="Times New Roman" w:cs="Times New Roman"/>
          <w:szCs w:val="24"/>
        </w:rPr>
        <w:t xml:space="preserve"> πολλές αλλαγές.</w:t>
      </w:r>
    </w:p>
    <w:p w14:paraId="1416A34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Αυτές οι αλλαγές, παρ’ ότι σε πολλούς φαίνονται ότι έχουν να κάνουν με τις μεγάλες αξίες της ζωής, που είναι το περιβάλλον, η υγεία, η λειτουργία της κοινωνίας μας, τελικά έχουν να κάνουν και με αρκετά οικονομικά στοιχεία της κοινωνίας μας</w:t>
      </w:r>
      <w:r>
        <w:rPr>
          <w:rFonts w:eastAsia="Times New Roman" w:cs="Times New Roman"/>
          <w:szCs w:val="24"/>
        </w:rPr>
        <w:t>.</w:t>
      </w:r>
    </w:p>
    <w:p w14:paraId="1416A34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Κάποιοι νομίζουν ότι επειδή οι χωματερές δεν κοστίζουν τίποτα -εννοώ τα δημοτικά τέλη- θα μπορούσαμε να συνεχίζουμε τη λογική «τα θάβουμε όλα στην πίσω αυλή» και ότι είναι κάτι το οποίο δεν θα έχει οικονομική επίπτωση στην κοινωνίας μας. Αυτό είναι ένα τ</w:t>
      </w:r>
      <w:r>
        <w:rPr>
          <w:rFonts w:eastAsia="Times New Roman" w:cs="Times New Roman"/>
          <w:szCs w:val="24"/>
        </w:rPr>
        <w:t>εράστιο λάθος, το οποίο πρέπει να σας πω ότι έγινε και από τις προηγούμενες κυβερνήσεις όσον αφορά την εφαρμογή της ανακύκλωσης και την έγκριση συστημάτων, γιατί πολλοί Υπουργοί παρασύρθηκαν από πιέσεις παραγωγών, φοβούμενοι μήπως αυτό προκαλέσει τιμαριθμι</w:t>
      </w:r>
      <w:r>
        <w:rPr>
          <w:rFonts w:eastAsia="Times New Roman" w:cs="Times New Roman"/>
          <w:szCs w:val="24"/>
        </w:rPr>
        <w:t xml:space="preserve">κές αλλαγές, μήπως αυξήσει δηλαδή τον πληθωρισμό και τον τιμάριθμο και απέφυγαν την εισαγωγή του τέλους ανακύκλωσης γιατί υποτιμούσαν τι σημαίνει το περιβάλλον για το συνολικό κόστος και </w:t>
      </w:r>
      <w:r>
        <w:rPr>
          <w:rFonts w:eastAsia="Times New Roman" w:cs="Times New Roman"/>
          <w:szCs w:val="24"/>
        </w:rPr>
        <w:lastRenderedPageBreak/>
        <w:t>τη συνολική αξία της ζωής. Στον βαθμό δηλαδή που υποβαθμίζονται οι πό</w:t>
      </w:r>
      <w:r>
        <w:rPr>
          <w:rFonts w:eastAsia="Times New Roman" w:cs="Times New Roman"/>
          <w:szCs w:val="24"/>
        </w:rPr>
        <w:t xml:space="preserve">ροι, στον βαθμό δηλαδή που έχουμε ανεξέλεγκτες χωματερές, στον βαθμό που δεν έχουμε ανακύκλωση, τότε ακόμα και αυτό το κόστος που πληρώνει η κοινωνία μας είναι μεγαλύτερο, ακόμα και αν κάποιοι βλέπουν μπροστά τους ψευδώς ότι δεν έχουμε άμεσο κόστος. </w:t>
      </w:r>
    </w:p>
    <w:p w14:paraId="1416A34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ίδ</w:t>
      </w:r>
      <w:r>
        <w:rPr>
          <w:rFonts w:eastAsia="Times New Roman" w:cs="Times New Roman"/>
          <w:szCs w:val="24"/>
        </w:rPr>
        <w:t xml:space="preserve">ιο ακριβώς λάθος έκαναν και με το πολιτικό κόστος. Οι ουσιαστικές, οι μεγάλες πολιτικές αλλαγές που έπρεπε να γίνουν και για τα απορρίμματα δεν έγιναν από τις προηγούμενες κυβερνήσεις γιατί φοβήθηκαν το πολιτικό κόστος και ας κάνουν τώρα συνδικαλισμό μέσα </w:t>
      </w:r>
      <w:r>
        <w:rPr>
          <w:rFonts w:eastAsia="Times New Roman" w:cs="Times New Roman"/>
          <w:szCs w:val="24"/>
        </w:rPr>
        <w:t>στη Βουλή εκ του ασφαλούς. Εκείνη την περίοδο που έπρεπε να παρθούν αποφάσεις και να λυθούν προβλήματα, δεν πάρθηκαν οι αποφάσεις αυτές. Γι’ αυτό και η χώρα μας έμεινε πάρα πολύ πίσω και πλήρωσε σχεδόν 50 εκατομμύρια για τις χωματερές, γιατί οι προηγούμενε</w:t>
      </w:r>
      <w:r>
        <w:rPr>
          <w:rFonts w:eastAsia="Times New Roman" w:cs="Times New Roman"/>
          <w:szCs w:val="24"/>
        </w:rPr>
        <w:t>ς κυβερνήσεις δημιούργησαν αυτή την υποθήκη. Το κόστος της ζωής, η αξία της ζωής, όμως, η αξία του περιβάλλοντος και η σημασία που έχει το περιβάλλον για την Ελλάδα μάς υποχρεώνουν να πάρουμε μέτρα και να αναλάβουμε πολιτικές, οι οποίες θα είναι πιο μπροστ</w:t>
      </w:r>
      <w:r>
        <w:rPr>
          <w:rFonts w:eastAsia="Times New Roman" w:cs="Times New Roman"/>
          <w:szCs w:val="24"/>
        </w:rPr>
        <w:t xml:space="preserve">ά από την Ευρώπη. </w:t>
      </w:r>
    </w:p>
    <w:p w14:paraId="1416A34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Σήμερα είμαστε οι τελευταίοι στην περιβαλλοντική νομοθεσία στην Ευρώπη και οι πρώτοι στα πρόστιμα. Η Ελλάδα, όμως, έχει τη δυνατότητα, γιατί είναι και το περιβάλλον της τέτοιο όχι απλά να είναι πρώτη στην Ευρώπη στην περιβαλλοντική </w:t>
      </w:r>
      <w:r>
        <w:rPr>
          <w:rFonts w:eastAsia="Times New Roman" w:cs="Times New Roman"/>
          <w:szCs w:val="24"/>
        </w:rPr>
        <w:lastRenderedPageBreak/>
        <w:t>νομοθ</w:t>
      </w:r>
      <w:r>
        <w:rPr>
          <w:rFonts w:eastAsia="Times New Roman" w:cs="Times New Roman"/>
          <w:szCs w:val="24"/>
        </w:rPr>
        <w:t>εσία, αλλά να αποτελέσει πηγή παραγωγής οικονομίας, εργασίας και κοινωνικού πλούτου το περιβάλλον της χώρας.</w:t>
      </w:r>
    </w:p>
    <w:p w14:paraId="1416A34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Αυτή η αλλαγή, όμως, της κοινωνικής λειτουργίας οφείλουμε να πούμε ότι πρέπει να ξεκινήσει από την κοινωνία. Εμείς δίνουμε το πλαίσιο, δίνουμε το π</w:t>
      </w:r>
      <w:r>
        <w:rPr>
          <w:rFonts w:eastAsia="Times New Roman" w:cs="Times New Roman"/>
          <w:szCs w:val="24"/>
        </w:rPr>
        <w:t>αράδειγμα, δίνουμε το έναυσμα, δίνουμε την αγγελία, το όραμα προς την ανακύκλωση και την κοινωνία της ανακύκλωσης. Όμως, αυτή η αλλαγή πρέπει να ξεκινήσει από την κοινωνία.</w:t>
      </w:r>
    </w:p>
    <w:p w14:paraId="1416A34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συνειδητοποιημένους πολίτες. Όμως, οι πολίτες χρειάζονται </w:t>
      </w:r>
      <w:r>
        <w:rPr>
          <w:rFonts w:eastAsia="Times New Roman" w:cs="Times New Roman"/>
          <w:szCs w:val="24"/>
        </w:rPr>
        <w:t>προφανώς περιβαλλοντική εκπαίδευση, για να ξεκινήσουμε από τις μικρές ηλικίες. Προφανώς, θέλουμε η ανακύκλωση να είναι βασικό στοιχείο της λειτουργίας όλου του δημόσιου και κοινωνικού τομέα, όλες οι στιγμές της ζωής μας να μιλούν για ανακύκλωση και αυτό πρ</w:t>
      </w:r>
      <w:r>
        <w:rPr>
          <w:rFonts w:eastAsia="Times New Roman" w:cs="Times New Roman"/>
          <w:szCs w:val="24"/>
        </w:rPr>
        <w:t>έπει να το καταλάβει -αν θέλετε- και η νέα γενιά.</w:t>
      </w:r>
    </w:p>
    <w:p w14:paraId="1416A34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από την άλλη μεριά, χρειαζόμαστε αξιοπιστία της πολιτείας για τα θέματα αυτά, που δεν υπήρχε, γιατί ο πολίτης έβλεπε χωματερές και από τη διοίκηση να δημιουργούνται. Χρειαζόμαστε όφελος για την οικονο</w:t>
      </w:r>
      <w:r>
        <w:rPr>
          <w:rFonts w:eastAsia="Times New Roman" w:cs="Times New Roman"/>
          <w:szCs w:val="24"/>
        </w:rPr>
        <w:t xml:space="preserve">μία στο επίπεδο της εργασίας. Πρέπει να δημιουργεί εργασία το περιβάλλον και η ανακύκλωση. Χρειαζόμαστε κανονισμούς καθαριότητας, που δεν εφαρμόζονταν μέχρι τώρα, να εφαρμόζονται, γιατί κανείς ποτέ δεν </w:t>
      </w:r>
      <w:proofErr w:type="spellStart"/>
      <w:r>
        <w:rPr>
          <w:rFonts w:eastAsia="Times New Roman" w:cs="Times New Roman"/>
          <w:szCs w:val="24"/>
        </w:rPr>
        <w:t>εφήρμοσε</w:t>
      </w:r>
      <w:proofErr w:type="spellEnd"/>
      <w:r>
        <w:rPr>
          <w:rFonts w:eastAsia="Times New Roman" w:cs="Times New Roman"/>
          <w:szCs w:val="24"/>
        </w:rPr>
        <w:t xml:space="preserve"> την ανακύκλωση στο επίπεδο της αυτοδιοίκησης </w:t>
      </w:r>
      <w:r>
        <w:rPr>
          <w:rFonts w:eastAsia="Times New Roman" w:cs="Times New Roman"/>
          <w:szCs w:val="24"/>
        </w:rPr>
        <w:t>και προφανώς, χρειαζόμαστε και τα αντικίνητρα που εισάγει αυτό το νομοσχέδιο. Όλα αυτά χρειάζονται για να έχουμε, αν θέλετε, ένα ολοκληρωμένο πλαίσιο.</w:t>
      </w:r>
    </w:p>
    <w:p w14:paraId="1416A34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Βέβαια, ειλικρινά κατανοούμε ότι αυτό το νομοσχέδιο δημιουργεί νέα επιχειρηματικότητα στη χώρα μας λόγω τ</w:t>
      </w:r>
      <w:r>
        <w:rPr>
          <w:rFonts w:eastAsia="Times New Roman" w:cs="Times New Roman"/>
          <w:szCs w:val="24"/>
        </w:rPr>
        <w:t>ων πόρων που θα προκύψουν από τα υλικά συσκευασίας και τα άλλα προϊόντα στα οποία αναφέρεται. Διότι δεν αναφέρεται σε όλη τη διαχείριση απορριμμάτων. Άκουσα τοποθετήσεις μέχρι τώρα στην Ολομέλεια που αφορούν την υπόλοιπη διαχείριση των απορριμμάτων, αλλά γ</w:t>
      </w:r>
      <w:r>
        <w:rPr>
          <w:rFonts w:eastAsia="Times New Roman" w:cs="Times New Roman"/>
          <w:szCs w:val="24"/>
        </w:rPr>
        <w:t>ια τα υλικά συσκευασίας και τα προϊόντα στα οποία αναφέρεται το νομοσχέδιο δεν άκουσα να αναλάβει κανείς την ευθύνη γιατί έμειναν πίσω τόσα χρόνια. Ξαναλέω, λοιπόν, ότι μπορεί το νομοσχέδιο να τροφοδοτήσει σε αυτούς τους τομείς μια επιχειρηματικότητα και μ</w:t>
      </w:r>
      <w:r>
        <w:rPr>
          <w:rFonts w:eastAsia="Times New Roman" w:cs="Times New Roman"/>
          <w:szCs w:val="24"/>
        </w:rPr>
        <w:t>εταποίηση δευτερογενούς προϊόντος και ταυτόχρονα να μειώσει τα δημοτικά τέλη. Αυτό συζητούμε σήμερα.</w:t>
      </w:r>
    </w:p>
    <w:p w14:paraId="1416A34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νομοσχέδιο έχει ενσωματώσει όλες τις καλές ευρωπαϊκές πρακτικές οι οποίες υπήρχαν και αξιοποιούμε την ευρωπαϊκή στρατηγική όχι μόνο στο «πληρώνω όσο πετ</w:t>
      </w:r>
      <w:r>
        <w:rPr>
          <w:rFonts w:eastAsia="Times New Roman" w:cs="Times New Roman"/>
          <w:szCs w:val="24"/>
        </w:rPr>
        <w:t xml:space="preserve">άω», όχι μόνο στην πλαστική σακούλα, αλλά ακόμα και στο ότι για πρώτη φορά εισάγεται το κόστος συλλογής ως υποχρέωση των συστημάτων ανακύκλωσης. Αυτό είναι προς όφελος και της αυτοδιοίκησης και το ζητούσε η </w:t>
      </w:r>
      <w:r>
        <w:rPr>
          <w:rFonts w:eastAsia="Times New Roman" w:cs="Times New Roman"/>
          <w:szCs w:val="24"/>
        </w:rPr>
        <w:t>α</w:t>
      </w:r>
      <w:r>
        <w:rPr>
          <w:rFonts w:eastAsia="Times New Roman" w:cs="Times New Roman"/>
          <w:szCs w:val="24"/>
        </w:rPr>
        <w:t>υτοδιοίκηση, το ζητούσε και η Ευρωπαϊκή Επιτροπή</w:t>
      </w:r>
      <w:r>
        <w:rPr>
          <w:rFonts w:eastAsia="Times New Roman" w:cs="Times New Roman"/>
          <w:szCs w:val="24"/>
        </w:rPr>
        <w:t>, αλλά μέχρι τώρα δεν εφαρμοζόταν.</w:t>
      </w:r>
    </w:p>
    <w:p w14:paraId="1416A35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αυτοδιοίκηση έχει τοποθετηθεί θετικά στη συζήτηση αυτή και έχει γίνει πολλές φορές συζήτηση και στο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w:t>
      </w:r>
      <w:r>
        <w:rPr>
          <w:rFonts w:eastAsia="Times New Roman" w:cs="Times New Roman"/>
          <w:szCs w:val="24"/>
        </w:rPr>
        <w:t xml:space="preserve">υμβούλιο της Κεντρικής Ένωσης Δήμων, αλλά και στις </w:t>
      </w:r>
      <w:r>
        <w:rPr>
          <w:rFonts w:eastAsia="Times New Roman" w:cs="Times New Roman"/>
          <w:szCs w:val="24"/>
        </w:rPr>
        <w:t>ε</w:t>
      </w:r>
      <w:r>
        <w:rPr>
          <w:rFonts w:eastAsia="Times New Roman" w:cs="Times New Roman"/>
          <w:szCs w:val="24"/>
        </w:rPr>
        <w:t xml:space="preserve">πιτροπές της Βουλής. Όμως, για τις μεγάλες αλλαγές δεν </w:t>
      </w:r>
      <w:r>
        <w:rPr>
          <w:rFonts w:eastAsia="Times New Roman" w:cs="Times New Roman"/>
          <w:szCs w:val="24"/>
        </w:rPr>
        <w:t>αρκεί μόνο μια θετική τοποθέτηση.</w:t>
      </w:r>
    </w:p>
    <w:p w14:paraId="1416A35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Κάνω, αν θέλετε, αυτή την καλοπροαίρετη και θετική συνεισφορά εκ μέρους του Υπουργείου στη σημερινή συζήτηση για να ακουστεί και προς την αυτοδιοίκηση ότι οι μεγάλες αλλαγές πρέπει να γίνουν ουσιαστικά από τους ΟΤΑ της χώρ</w:t>
      </w:r>
      <w:r>
        <w:rPr>
          <w:rFonts w:eastAsia="Times New Roman" w:cs="Times New Roman"/>
          <w:szCs w:val="24"/>
        </w:rPr>
        <w:t>ας μας, από τους δήμους της χώρας μας. Προφανώς, εμείς από τη μεριά μας θα έπρεπε να δώσουμε πόρους και πλαίσιο. Όμως, δεν πετούμε το μπαλάκι στην αυτοδιοίκηση, αλλά αναγνωρίζουμε ότι είναι αρμοδιότητα της αυτοδιοίκησης η διαχείριση των απορριμμάτων, δημοτ</w:t>
      </w:r>
      <w:r>
        <w:rPr>
          <w:rFonts w:eastAsia="Times New Roman" w:cs="Times New Roman"/>
          <w:szCs w:val="24"/>
        </w:rPr>
        <w:t>ικό, δημόσιο διαχειριστικό καθήκον, είναι πλούτος για την αυτοδιοίκηση να έχει τη διαχείριση των απορριμμάτων και πρέπει να ανταποκριθεί σε αυτή τη δημοκρατική επιλογή να ενισχύσουμε την αυτοδιοίκηση.</w:t>
      </w:r>
    </w:p>
    <w:p w14:paraId="1416A35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Έχω αναφέρει ότι το νομοσχέδιο αυτό δίνει τη δυνατότητα</w:t>
      </w:r>
      <w:r>
        <w:rPr>
          <w:rFonts w:eastAsia="Times New Roman" w:cs="Times New Roman"/>
          <w:szCs w:val="24"/>
        </w:rPr>
        <w:t xml:space="preserve"> ενηλικίωσης στην τοπική αυτοδιοίκηση, αλλά απαιτεί η διαχείριση των απορριμμάτων και η ανακύκλωση να ανέβουν πιο ψηλά στην ατζέντα προτεραιοτήτων. Η αυτοδιοίκηση για εμάς δεν είναι το μακρύ χέρι του κράτους ούτε ένας μηχανισμός για να βγάζει βεβαιώσεις λη</w:t>
      </w:r>
      <w:r>
        <w:rPr>
          <w:rFonts w:eastAsia="Times New Roman" w:cs="Times New Roman"/>
          <w:szCs w:val="24"/>
        </w:rPr>
        <w:t>ξιαρχείου. Πρέπει να διαμορφώνει τοπικούς όρους ποιότητας ζωής και παραγωγής πόρων για την τοπική ανάπτυξη. Αυτό μπορεί να το κάνει η ανακύκλωση.</w:t>
      </w:r>
    </w:p>
    <w:p w14:paraId="1416A35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κάνει, όμως, το νομοσχέδιο σε τίτλους; Πρώτα απ’ όλα, βοηθάει στην επίτευξη των εθνικών και ευρωπαϊκών στόχ</w:t>
      </w:r>
      <w:r>
        <w:rPr>
          <w:rFonts w:eastAsia="Times New Roman" w:cs="Times New Roman"/>
          <w:szCs w:val="24"/>
        </w:rPr>
        <w:t xml:space="preserve">ων οι οποίες από αυτή την Κυβέρνηση θεσπίστηκαν με τον εθνικό σχεδιασμό, ο οποίος έγινε </w:t>
      </w:r>
      <w:r>
        <w:rPr>
          <w:rFonts w:eastAsia="Times New Roman" w:cs="Times New Roman"/>
          <w:szCs w:val="24"/>
        </w:rPr>
        <w:t>π</w:t>
      </w:r>
      <w:r>
        <w:rPr>
          <w:rFonts w:eastAsia="Times New Roman" w:cs="Times New Roman"/>
          <w:szCs w:val="24"/>
        </w:rPr>
        <w:t xml:space="preserve">ράξη </w:t>
      </w:r>
      <w:r>
        <w:rPr>
          <w:rFonts w:eastAsia="Times New Roman" w:cs="Times New Roman"/>
          <w:szCs w:val="24"/>
        </w:rPr>
        <w:t>υ</w:t>
      </w:r>
      <w:r>
        <w:rPr>
          <w:rFonts w:eastAsia="Times New Roman" w:cs="Times New Roman"/>
          <w:szCs w:val="24"/>
        </w:rPr>
        <w:t xml:space="preserve">πουργικού </w:t>
      </w:r>
      <w:r>
        <w:rPr>
          <w:rFonts w:eastAsia="Times New Roman" w:cs="Times New Roman"/>
          <w:szCs w:val="24"/>
        </w:rPr>
        <w:t>σ</w:t>
      </w:r>
      <w:r>
        <w:rPr>
          <w:rFonts w:eastAsia="Times New Roman" w:cs="Times New Roman"/>
          <w:szCs w:val="24"/>
        </w:rPr>
        <w:t>υμβουλίου το 2015. Το λέω αυτό, γιατί θα αναφερθώ στη συνέχεια σε μια κριτική που γίνεται για τη διαχείριση των απορριμμάτων και λέω εκ των προτέρων ό</w:t>
      </w:r>
      <w:r>
        <w:rPr>
          <w:rFonts w:eastAsia="Times New Roman" w:cs="Times New Roman"/>
          <w:szCs w:val="24"/>
        </w:rPr>
        <w:t xml:space="preserve">τι αυτή η Κυβέρνηση </w:t>
      </w:r>
      <w:r>
        <w:rPr>
          <w:rFonts w:eastAsia="Times New Roman" w:cs="Times New Roman"/>
          <w:szCs w:val="24"/>
        </w:rPr>
        <w:lastRenderedPageBreak/>
        <w:t xml:space="preserve">έκανε εθνικό σχεδιασμό σε συμφωνία με την </w:t>
      </w:r>
      <w:r>
        <w:rPr>
          <w:rFonts w:eastAsia="Times New Roman" w:cs="Times New Roman"/>
          <w:szCs w:val="24"/>
        </w:rPr>
        <w:t>ο</w:t>
      </w:r>
      <w:r>
        <w:rPr>
          <w:rFonts w:eastAsia="Times New Roman" w:cs="Times New Roman"/>
          <w:szCs w:val="24"/>
        </w:rPr>
        <w:t xml:space="preserve">δηγία του 2008, διότι μέχρι τότε τα έργα διαχείρισης απορριμμάτων, που εξελίσσονταν τα περισσότερα υποδουλωμένα στη διαδικασία ενός ΣΔΙΤ με μεγάλο κόστος, ήταν σε αντίθεση με την </w:t>
      </w:r>
      <w:r>
        <w:rPr>
          <w:rFonts w:eastAsia="Times New Roman" w:cs="Times New Roman"/>
          <w:szCs w:val="24"/>
        </w:rPr>
        <w:t>ο</w:t>
      </w:r>
      <w:r>
        <w:rPr>
          <w:rFonts w:eastAsia="Times New Roman" w:cs="Times New Roman"/>
          <w:szCs w:val="24"/>
        </w:rPr>
        <w:t>δηγία του 200</w:t>
      </w:r>
      <w:r>
        <w:rPr>
          <w:rFonts w:eastAsia="Times New Roman" w:cs="Times New Roman"/>
          <w:szCs w:val="24"/>
        </w:rPr>
        <w:t>8 της Ευρωπαϊκής Ένωσης και το ξέρετε πολύ καλά, γιατί γι’ αυτόν τον λόγο πολλά από αυτά είχαν απορριφθεί.</w:t>
      </w:r>
    </w:p>
    <w:p w14:paraId="1416A35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Ταυτόχρονα, όμως, δεν δίνουμε απλά το υπόβαθρο για να πιάσουμε στόχους. Δίνουμε ισχυρότερο ρόλο στους δήμους και λέμε ότι ό,τι σχεδιάζει ο κάθε δήμος</w:t>
      </w:r>
      <w:r>
        <w:rPr>
          <w:rFonts w:eastAsia="Times New Roman" w:cs="Times New Roman"/>
          <w:szCs w:val="24"/>
        </w:rPr>
        <w:t xml:space="preserve"> είναι το ευαγγέλιο και τους δίνουμε κίνητρα για την ανακύκλωση, αυξάνουμε τους πόρους για την ανακύκλωση αυτών των υλικών, των συσκευασιών και των άλλων προϊόντων, διότι μέχρι τώρα οι προηγούμενες κυβερνήσεις είχαν επιτρέψει να έχουμε 40% εισφοροδιαφυγή α</w:t>
      </w:r>
      <w:r>
        <w:rPr>
          <w:rFonts w:eastAsia="Times New Roman" w:cs="Times New Roman"/>
          <w:szCs w:val="24"/>
        </w:rPr>
        <w:t>πό τους υπόχρεους, άρα να μην έχουμε και ισότιμο ανταγωνισμό της επιχειρηματικότητας.</w:t>
      </w:r>
    </w:p>
    <w:p w14:paraId="1416A35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Ταυτόχρονα, τροφοδοτούμε την ομαλή λειτουργία της αγοράς πατάσσοντας την εισφοροδιαφυγή και βάζοντας δίκαιη κατανομή της ευθύνης, </w:t>
      </w:r>
      <w:r>
        <w:rPr>
          <w:rFonts w:eastAsia="Times New Roman" w:cs="Times New Roman"/>
          <w:szCs w:val="24"/>
        </w:rPr>
        <w:t xml:space="preserve">που </w:t>
      </w:r>
      <w:r>
        <w:rPr>
          <w:rFonts w:eastAsia="Times New Roman" w:cs="Times New Roman"/>
          <w:szCs w:val="24"/>
        </w:rPr>
        <w:t>ακόμα και για τη λειτουργία της οικο</w:t>
      </w:r>
      <w:r>
        <w:rPr>
          <w:rFonts w:eastAsia="Times New Roman" w:cs="Times New Roman"/>
          <w:szCs w:val="24"/>
        </w:rPr>
        <w:t xml:space="preserve">νομίας δεν υπήρχε μέχρι τώρα. Σαφέστατα, μάλιστα, εντατικοποιούμε τους ελέγχους και ενισχύουμε τον </w:t>
      </w:r>
      <w:r>
        <w:rPr>
          <w:rFonts w:eastAsia="Times New Roman" w:cs="Times New Roman"/>
          <w:szCs w:val="24"/>
        </w:rPr>
        <w:t>Ο</w:t>
      </w:r>
      <w:r>
        <w:rPr>
          <w:rFonts w:eastAsia="Times New Roman" w:cs="Times New Roman"/>
          <w:szCs w:val="24"/>
        </w:rPr>
        <w:t xml:space="preserve">ργανισμό </w:t>
      </w:r>
      <w:r>
        <w:rPr>
          <w:rFonts w:eastAsia="Times New Roman" w:cs="Times New Roman"/>
          <w:szCs w:val="24"/>
        </w:rPr>
        <w:t>Α</w:t>
      </w:r>
      <w:r>
        <w:rPr>
          <w:rFonts w:eastAsia="Times New Roman" w:cs="Times New Roman"/>
          <w:szCs w:val="24"/>
        </w:rPr>
        <w:t>νακύκλωσης, για να ελέγχει αν εφαρμόζονται οι κανόνες της ανακύκλωσης.</w:t>
      </w:r>
    </w:p>
    <w:p w14:paraId="1416A35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Πώς μπορεί να στηριχθεί η ανακύκλωση στη χώρα μας, αν δεν έχουμε Οργανισμό </w:t>
      </w:r>
      <w:r>
        <w:rPr>
          <w:rFonts w:eastAsia="Times New Roman" w:cs="Times New Roman"/>
          <w:szCs w:val="24"/>
        </w:rPr>
        <w:t xml:space="preserve">Ανακύκλωσης για να ελέγχει την οικονομία, τον ιδιωτικό τομέα, την επιχειρηματικότητα, αλλά και τον κοινωνικό τομέα και τους ΟΤΑ και το αν εφαρμόζονται οι </w:t>
      </w:r>
      <w:r>
        <w:rPr>
          <w:rFonts w:eastAsia="Times New Roman" w:cs="Times New Roman"/>
          <w:szCs w:val="24"/>
        </w:rPr>
        <w:lastRenderedPageBreak/>
        <w:t>κανόνες; Σε ποιον, δηλαδή, θα αναθέσουμε την ευθύνη της ανακύκλωσης; Δεν θα το ελέγχει κανείς;</w:t>
      </w:r>
    </w:p>
    <w:p w14:paraId="1416A35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Μήπως θ</w:t>
      </w:r>
      <w:r>
        <w:rPr>
          <w:rFonts w:eastAsia="Times New Roman" w:cs="Times New Roman"/>
          <w:szCs w:val="24"/>
        </w:rPr>
        <w:t>έλετε πάλι να επαναληφθούν τα προηγούμενα φαινόμενα</w:t>
      </w:r>
      <w:r>
        <w:rPr>
          <w:rFonts w:eastAsia="Times New Roman" w:cs="Times New Roman"/>
          <w:szCs w:val="24"/>
        </w:rPr>
        <w:t>,</w:t>
      </w:r>
      <w:r>
        <w:rPr>
          <w:rFonts w:eastAsia="Times New Roman" w:cs="Times New Roman"/>
          <w:szCs w:val="24"/>
        </w:rPr>
        <w:t xml:space="preserve"> όταν δεν εφαρμοζόταν ούτε ο προηγούμενος νόμος; Αυτό το λέω, διότι ένα βασικό πρόβλημα του ν.2939/2001 είναι ότι δεν εφαρμόστηκε πλήρως και το συζητήσαμε αυτό στις </w:t>
      </w:r>
      <w:r>
        <w:rPr>
          <w:rFonts w:eastAsia="Times New Roman" w:cs="Times New Roman"/>
          <w:szCs w:val="24"/>
        </w:rPr>
        <w:t>ε</w:t>
      </w:r>
      <w:r>
        <w:rPr>
          <w:rFonts w:eastAsia="Times New Roman" w:cs="Times New Roman"/>
          <w:szCs w:val="24"/>
        </w:rPr>
        <w:t>πιτροπές.</w:t>
      </w:r>
    </w:p>
    <w:p w14:paraId="1416A35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Βέβαια, ταυτόχρονα, δημιουργ</w:t>
      </w:r>
      <w:r>
        <w:rPr>
          <w:rFonts w:eastAsia="Times New Roman" w:cs="Times New Roman"/>
          <w:szCs w:val="24"/>
        </w:rPr>
        <w:t>ούμε, αν θέλετε και το πλαίσιο για την πλαστική σακούλα, το οποίο είναι πάρα πολύ σημαντικό, γιατί πραγματικά πρέπει να πάμε στη μείωση της χρήσης της πλαστικής σακούλας. Αυτό το συζητήσαμε πάρα πολύ και με τους παραγωγούς, αλλά και με τις εταιρείες εμπορί</w:t>
      </w:r>
      <w:r>
        <w:rPr>
          <w:rFonts w:eastAsia="Times New Roman" w:cs="Times New Roman"/>
          <w:szCs w:val="24"/>
        </w:rPr>
        <w:t>ας.</w:t>
      </w:r>
    </w:p>
    <w:p w14:paraId="1416A35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Ας πάμε λίγο στα πιο συγκεκριμένα, γιατί νομίζω ότι αυτά αναφέρθηκαν πάρα πολύ και στις </w:t>
      </w:r>
      <w:r>
        <w:rPr>
          <w:rFonts w:eastAsia="Times New Roman" w:cs="Times New Roman"/>
          <w:szCs w:val="24"/>
        </w:rPr>
        <w:t>ε</w:t>
      </w:r>
      <w:r>
        <w:rPr>
          <w:rFonts w:eastAsia="Times New Roman" w:cs="Times New Roman"/>
          <w:szCs w:val="24"/>
        </w:rPr>
        <w:t xml:space="preserve">πιτροπές. Ας μιλήσουμε λίγο για τις ενστάσεις που ακούστηκαν για τα </w:t>
      </w:r>
      <w:r>
        <w:rPr>
          <w:rFonts w:eastAsia="Times New Roman" w:cs="Times New Roman"/>
          <w:szCs w:val="24"/>
        </w:rPr>
        <w:t>σ</w:t>
      </w:r>
      <w:r>
        <w:rPr>
          <w:rFonts w:eastAsia="Times New Roman" w:cs="Times New Roman"/>
          <w:szCs w:val="24"/>
        </w:rPr>
        <w:t xml:space="preserve">υστήματα </w:t>
      </w:r>
      <w:r>
        <w:rPr>
          <w:rFonts w:eastAsia="Times New Roman" w:cs="Times New Roman"/>
          <w:szCs w:val="24"/>
        </w:rPr>
        <w:t>ε</w:t>
      </w:r>
      <w:r>
        <w:rPr>
          <w:rFonts w:eastAsia="Times New Roman" w:cs="Times New Roman"/>
          <w:szCs w:val="24"/>
        </w:rPr>
        <w:t xml:space="preserve">ναλλακτικής </w:t>
      </w:r>
      <w:r>
        <w:rPr>
          <w:rFonts w:eastAsia="Times New Roman" w:cs="Times New Roman"/>
          <w:szCs w:val="24"/>
        </w:rPr>
        <w:t>δ</w:t>
      </w:r>
      <w:r>
        <w:rPr>
          <w:rFonts w:eastAsia="Times New Roman" w:cs="Times New Roman"/>
          <w:szCs w:val="24"/>
        </w:rPr>
        <w:t>ιαχείρισης. Η νομοθεσία και στην Ευρώπη σε ένα μεγάλο βαθμό έχει επιλέξ</w:t>
      </w:r>
      <w:r>
        <w:rPr>
          <w:rFonts w:eastAsia="Times New Roman" w:cs="Times New Roman"/>
          <w:szCs w:val="24"/>
        </w:rPr>
        <w:t>ει οι παραγωγοί να δημιουργούν εταιρείες οι οποίες είναι μη κερδοσκοπικές, παίρνουν τον πόρο της ανακύκλωσης και τον διαθέτουν για ανακύκλωση.</w:t>
      </w:r>
    </w:p>
    <w:p w14:paraId="1416A35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Υπάρχουν πέντε βασικές αλλαγές. Αναφέρθηκαν σε κάποιες απ’ αυτές και από τη Νέα Δημοκρατία και από το Ποτάμι και </w:t>
      </w:r>
      <w:r>
        <w:rPr>
          <w:rFonts w:eastAsia="Times New Roman" w:cs="Times New Roman"/>
          <w:szCs w:val="24"/>
        </w:rPr>
        <w:t xml:space="preserve">θέλω να απαντήσω ειλικρινά και εποικοδομητικά. Τα ζητήματα τα οποία αλλάζουμε εμείς είναι, πρώτον, το ασυμβίβαστο. Λέμε, λοιπόν, ότι για να γίνεται μη κερδοσκοπικά η λειτουργία των συστημάτων, δεν </w:t>
      </w:r>
      <w:r>
        <w:rPr>
          <w:rFonts w:eastAsia="Times New Roman" w:cs="Times New Roman"/>
          <w:szCs w:val="24"/>
        </w:rPr>
        <w:lastRenderedPageBreak/>
        <w:t>μπορεί να είναι μέτοχος στο σύστημα ή διοικητικός σύμβουλος</w:t>
      </w:r>
      <w:r>
        <w:rPr>
          <w:rFonts w:eastAsia="Times New Roman" w:cs="Times New Roman"/>
          <w:szCs w:val="24"/>
        </w:rPr>
        <w:t xml:space="preserve"> στο σύστημα κάποιος που έχει εταιρεία διαχείρισης αυτών των υλικών, διότι πολύ απλά θα κοιτάζει το όφελός του και όχι τη λειτουργία της ανακύκλωσης.</w:t>
      </w:r>
    </w:p>
    <w:p w14:paraId="1416A35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Πρακτικά, λοιπόν, για να μην εκμεταλλεύεται κανείς την προνομιακή θέση του συστήματος, λέμε ότι είναι </w:t>
      </w:r>
      <w:r>
        <w:rPr>
          <w:rFonts w:eastAsia="Times New Roman" w:cs="Times New Roman"/>
          <w:szCs w:val="24"/>
        </w:rPr>
        <w:t>ασυμβίβαστο αυτός που διαχειρίζεται τα απορρίμματα και τα ανακυκλώσιμα και τα αξιοποιεί –και καλά κάνει μ</w:t>
      </w:r>
      <w:r>
        <w:rPr>
          <w:rFonts w:eastAsia="Times New Roman" w:cs="Times New Roman"/>
          <w:szCs w:val="24"/>
        </w:rPr>
        <w:t>ε</w:t>
      </w:r>
      <w:r>
        <w:rPr>
          <w:rFonts w:eastAsia="Times New Roman" w:cs="Times New Roman"/>
          <w:szCs w:val="24"/>
        </w:rPr>
        <w:t xml:space="preserve"> αυτή την επιχειρηματικότητα- να είναι ο ίδιος που μαζεύει τον κοινωνικό πόρο της ανακύκλωσης και τον δίνει για την αξιοποίηση αυτών των υλικών, γιατί</w:t>
      </w:r>
      <w:r>
        <w:rPr>
          <w:rFonts w:eastAsia="Times New Roman" w:cs="Times New Roman"/>
          <w:szCs w:val="24"/>
        </w:rPr>
        <w:t xml:space="preserve"> αλλιώς εκμεταλλεύεται την προνομιακή θέση στην αγορά.</w:t>
      </w:r>
    </w:p>
    <w:p w14:paraId="1416A35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Ταυτόχρονα έχουμε πει ότι τα </w:t>
      </w:r>
      <w:r>
        <w:rPr>
          <w:rFonts w:eastAsia="Times New Roman" w:cs="Times New Roman"/>
          <w:szCs w:val="24"/>
        </w:rPr>
        <w:t>σ</w:t>
      </w:r>
      <w:r>
        <w:rPr>
          <w:rFonts w:eastAsia="Times New Roman" w:cs="Times New Roman"/>
          <w:szCs w:val="24"/>
        </w:rPr>
        <w:t>υστήματα πρέπει να έχουν μικρό αποθεματικό κεφάλαιο και μικρό διοικητικό κόστος. Δεν μπορεί για την ανακύκλωση να έχουμε περισσότερο αποθεματικό από όλα τα ετήσια έσοδα εν</w:t>
      </w:r>
      <w:r>
        <w:rPr>
          <w:rFonts w:eastAsia="Times New Roman" w:cs="Times New Roman"/>
          <w:szCs w:val="24"/>
        </w:rPr>
        <w:t>ός συστήματος. Αν έχουμε περισσότερα διαθέσιμα στο ταμείο απ’ όσα μαζεύουμε κάθε χρόνο, πάει να πει ότι δεν διαθέτουμε αυτούς τους πόρους για την ανακύκλωση. Αυτό είναι κάτι απλό. Εμείς θέλουμε να διατεθούν αυτοί οι πόροι. Αν τυχόν κάποιος ψηφίσει υπέρ κάπ</w:t>
      </w:r>
      <w:r>
        <w:rPr>
          <w:rFonts w:eastAsia="Times New Roman" w:cs="Times New Roman"/>
          <w:szCs w:val="24"/>
        </w:rPr>
        <w:t>οιου μεγάλου αποθεματικού, μάλλον θέλει οι πόροι της ανακύκλωσης να μένουν στα ταμεία των συστημάτων ανακύκλωσης. Άρα μάλλον δεν θέλει την ανακύκλωση.</w:t>
      </w:r>
    </w:p>
    <w:p w14:paraId="1416A35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αυτό το δίλημμα πρέπει να απαντήσετε. Δεν έχετε απαντήσει ακόμα εποικοδομητικά. Θέλετε τελικά να γίνει</w:t>
      </w:r>
      <w:r>
        <w:rPr>
          <w:rFonts w:eastAsia="Times New Roman" w:cs="Times New Roman"/>
          <w:szCs w:val="24"/>
        </w:rPr>
        <w:t xml:space="preserve"> ανακύκλωση ή θέλετε να συνεχιστεί το προηγούμενο καθεστώς κατά το οποίο έχουμε 82% στη χώρα μας ταφή με πολλά πρόστιμα; Αυτό είναι το ερώτημα που πρέπει να απαντήσετε.</w:t>
      </w:r>
    </w:p>
    <w:p w14:paraId="1416A35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Βέβαια, βάζουμε και κάτι παραπάνω. Λέμε ότι οι πόροι που θα μαζεύονται από τα συστήματα</w:t>
      </w:r>
      <w:r>
        <w:rPr>
          <w:rFonts w:eastAsia="Times New Roman" w:cs="Times New Roman"/>
          <w:szCs w:val="24"/>
        </w:rPr>
        <w:t xml:space="preserve"> θα δίνονται στην αγορά με έναν κανονισμό προμηθειών στην επεξεργασία, στη μεταφορά, σε όποια υπηρεσία χρησιμοποιεί κάποιος, για να μη δίνονται σε γνωστούς του συστήματος. Γι’ αυτόν τον λόγο λέμε να μην έχει και μετοχές του συστήματος όποιος έχει την επιχε</w:t>
      </w:r>
      <w:r>
        <w:rPr>
          <w:rFonts w:eastAsia="Times New Roman" w:cs="Times New Roman"/>
          <w:szCs w:val="24"/>
        </w:rPr>
        <w:t>ίρηση. Να μη φτιάχνει, δηλαδή, ένα σύστημα μόνο για το μαγαζί του, αλλά το σύστημα να φτιάχνεται για όλη την ανακύκλωση, για όλη την κοινωνική και οικονομική λειτουργία.</w:t>
      </w:r>
    </w:p>
    <w:p w14:paraId="1416A35F" w14:textId="77777777" w:rsidR="002F1EDC" w:rsidRDefault="00F01CE6">
      <w:pPr>
        <w:spacing w:line="600" w:lineRule="auto"/>
        <w:ind w:firstLine="720"/>
        <w:jc w:val="both"/>
        <w:rPr>
          <w:rFonts w:eastAsia="Times New Roman" w:cs="Times New Roman"/>
          <w:szCs w:val="24"/>
        </w:rPr>
      </w:pPr>
      <w:r w:rsidRPr="007E3E8A">
        <w:rPr>
          <w:rFonts w:eastAsia="Times New Roman" w:cs="Times New Roman"/>
          <w:color w:val="000000" w:themeColor="text1"/>
          <w:szCs w:val="24"/>
        </w:rPr>
        <w:t xml:space="preserve">Επίσης, για πρώτη φορά εισάγουμε και το εποπτικό όργανο των παραγωγών. Αυτοί, δηλαδή, </w:t>
      </w:r>
      <w:r w:rsidRPr="007E3E8A">
        <w:rPr>
          <w:rFonts w:eastAsia="Times New Roman" w:cs="Times New Roman"/>
          <w:color w:val="000000" w:themeColor="text1"/>
          <w:szCs w:val="24"/>
        </w:rPr>
        <w:t xml:space="preserve">που μεταφέρουν τον πόρο του καταναλωτή και τον δίνουν στο σύστημα </w:t>
      </w:r>
      <w:r>
        <w:rPr>
          <w:rFonts w:eastAsia="Times New Roman" w:cs="Times New Roman"/>
          <w:color w:val="000000" w:themeColor="text1"/>
          <w:szCs w:val="24"/>
        </w:rPr>
        <w:t>-</w:t>
      </w:r>
      <w:r w:rsidRPr="007E3E8A">
        <w:rPr>
          <w:rFonts w:eastAsia="Times New Roman" w:cs="Times New Roman"/>
          <w:color w:val="000000" w:themeColor="text1"/>
          <w:szCs w:val="24"/>
        </w:rPr>
        <w:t xml:space="preserve">γιατί είναι πόρος του καταναλωτή- να μπορούν να </w:t>
      </w:r>
      <w:r>
        <w:rPr>
          <w:rFonts w:eastAsia="Times New Roman" w:cs="Times New Roman"/>
          <w:szCs w:val="24"/>
        </w:rPr>
        <w:t>παρεμβαίνουν και να βλέπουν πού πηγαίνουν αυτοί οι πόροι. Αυτό είναι πάρα πολύ σημαντικό. Είναι, πράγματι, μία πρώτη προσπάθεια κοινωνικού ελ</w:t>
      </w:r>
      <w:r>
        <w:rPr>
          <w:rFonts w:eastAsia="Times New Roman" w:cs="Times New Roman"/>
          <w:szCs w:val="24"/>
        </w:rPr>
        <w:t>έγχου εκ μέρους της αγοράς προς τα συστήματα, της οικονομίας προς τα συστήματα. Είναι μία παρέμβαση που την κάνουμε για πρώτη φορά. Είναι αρκετά καινοτομική και θέλουμε να δούμε κι εμείς πώς θα δουλέψει, για να μην υπάρχει κενό ούτε στην κοινωνία ούτε στου</w:t>
      </w:r>
      <w:r>
        <w:rPr>
          <w:rFonts w:eastAsia="Times New Roman" w:cs="Times New Roman"/>
          <w:szCs w:val="24"/>
        </w:rPr>
        <w:t xml:space="preserve">ς παραγωγούς για </w:t>
      </w:r>
      <w:r>
        <w:rPr>
          <w:rFonts w:eastAsia="Times New Roman" w:cs="Times New Roman"/>
          <w:szCs w:val="24"/>
        </w:rPr>
        <w:lastRenderedPageBreak/>
        <w:t>το τι γίνονται αυτοί οι πόροι. Το καταλαβαίνουμε πότε έχει αξιοπιστία και απόλυτη διαφάνεια το σύστημα.</w:t>
      </w:r>
    </w:p>
    <w:p w14:paraId="1416A36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νομίζω ότι εξήγησα για ποιο</w:t>
      </w:r>
      <w:r>
        <w:rPr>
          <w:rFonts w:eastAsia="Times New Roman" w:cs="Times New Roman"/>
          <w:szCs w:val="24"/>
        </w:rPr>
        <w:t>ν</w:t>
      </w:r>
      <w:r>
        <w:rPr>
          <w:rFonts w:eastAsia="Times New Roman" w:cs="Times New Roman"/>
          <w:szCs w:val="24"/>
        </w:rPr>
        <w:t xml:space="preserve"> λόγο θεωρούμε ότι πρέπει να είναι ασυμβίβαστο. Για να το πω πολύ απλά, αυτό γίνεται για να μη στήνον</w:t>
      </w:r>
      <w:r>
        <w:rPr>
          <w:rFonts w:eastAsia="Times New Roman" w:cs="Times New Roman"/>
          <w:szCs w:val="24"/>
        </w:rPr>
        <w:t xml:space="preserve">ται δουλειές. Θέλουμε να είναι διαυγές και αποκατεστημένο στην κοινωνία ότι είναι καθαρό και τίμιο το σύστημα. </w:t>
      </w:r>
    </w:p>
    <w:p w14:paraId="1416A36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από την άλλη μεριά, να μας κατηγορούν –γιατί το άκουσα αυτό και θέλω από τον εισηγητή της Νέας Δημοκρατίας να μου το απαντήσει- για διαχει</w:t>
      </w:r>
      <w:r>
        <w:rPr>
          <w:rFonts w:eastAsia="Times New Roman" w:cs="Times New Roman"/>
          <w:szCs w:val="24"/>
        </w:rPr>
        <w:t>ριστικό βάρος, το οποίο δημιουργείται μ</w:t>
      </w:r>
      <w:r>
        <w:rPr>
          <w:rFonts w:eastAsia="Times New Roman" w:cs="Times New Roman"/>
          <w:szCs w:val="24"/>
        </w:rPr>
        <w:t>ε</w:t>
      </w:r>
      <w:r>
        <w:rPr>
          <w:rFonts w:eastAsia="Times New Roman" w:cs="Times New Roman"/>
          <w:szCs w:val="24"/>
        </w:rPr>
        <w:t xml:space="preserve"> αυτές τις παρεμβάσεις, ενώ από την άλλη να μας λένε ότι δεν έχουμε λύσει ένα ζήτημα που έχει να κάνει με τη σύγκρουση συμφερόντων</w:t>
      </w:r>
      <w:r>
        <w:rPr>
          <w:rFonts w:eastAsia="Times New Roman" w:cs="Times New Roman"/>
          <w:szCs w:val="24"/>
        </w:rPr>
        <w:t>,</w:t>
      </w:r>
      <w:r>
        <w:rPr>
          <w:rFonts w:eastAsia="Times New Roman" w:cs="Times New Roman"/>
          <w:szCs w:val="24"/>
        </w:rPr>
        <w:t xml:space="preserve"> που προκύπτει στο άρθρο 18, ομολογώ ότι δεν το καταλαβαίνω. </w:t>
      </w:r>
    </w:p>
    <w:p w14:paraId="1416A36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Δηλαδή, από τη μ</w:t>
      </w:r>
      <w:r>
        <w:rPr>
          <w:rFonts w:eastAsia="Times New Roman" w:cs="Times New Roman"/>
          <w:szCs w:val="24"/>
        </w:rPr>
        <w:t>ι</w:t>
      </w:r>
      <w:r>
        <w:rPr>
          <w:rFonts w:eastAsia="Times New Roman" w:cs="Times New Roman"/>
          <w:szCs w:val="24"/>
        </w:rPr>
        <w:t>α μερι</w:t>
      </w:r>
      <w:r>
        <w:rPr>
          <w:rFonts w:eastAsia="Times New Roman" w:cs="Times New Roman"/>
          <w:szCs w:val="24"/>
        </w:rPr>
        <w:t>ά μας λένε ότι βάλαμε πολλά εργαλεία για να προλάβουμε τη σύγκρουση συμφερόντων και δημιουργούμε βάρη στο σύστημα και από την άλλη μεριά ότι δεν λύσαμε τη σύγκρουση συμφερόντων του άρθρου 18. Αυτό πρέπει να μας το εξηγήσετε. Μάλλον έχετε σύγκρουση μέσα σας</w:t>
      </w:r>
      <w:r>
        <w:rPr>
          <w:rFonts w:eastAsia="Times New Roman" w:cs="Times New Roman"/>
          <w:szCs w:val="24"/>
        </w:rPr>
        <w:t xml:space="preserve"> και δεν ξέρετε ακριβώς τι θέλετε να υπερασπιστείτε.</w:t>
      </w:r>
    </w:p>
    <w:p w14:paraId="1416A36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Υπάρχουν, όμως, καλές πρακτικές; Αυτό το λέω, διότι άκουσα για καλές πρακτικές άλλων χωρών και ζήλεψα λίγο. Έχουμε κι εμείς καλές πρακτικές στην ανακύκλωση. Οφείλω να σας το πω αυτό και να το ξέρει κι η </w:t>
      </w:r>
      <w:r>
        <w:rPr>
          <w:rFonts w:eastAsia="Times New Roman" w:cs="Times New Roman"/>
          <w:szCs w:val="24"/>
        </w:rPr>
        <w:t xml:space="preserve">Βουλή. Για παράδειγμα, η </w:t>
      </w:r>
      <w:r>
        <w:rPr>
          <w:rFonts w:eastAsia="Times New Roman" w:cs="Times New Roman"/>
          <w:szCs w:val="24"/>
        </w:rPr>
        <w:lastRenderedPageBreak/>
        <w:t>αναγέννηση λιπαντικών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η χώρα μας έχει πολύ μεγάλο συντελεστή σε σχέση με την καύση λιπαντικών που κάνει η Ευρώπη, είναι πολύ καλύτερη. Είναι, πραγματικά, «πράσινη» κυκλική οικονομία. Θέλουμε να την ενισχύσουμε και αυτό κάνουμε</w:t>
      </w:r>
      <w:r>
        <w:rPr>
          <w:rFonts w:eastAsia="Times New Roman" w:cs="Times New Roman"/>
          <w:szCs w:val="24"/>
        </w:rPr>
        <w:t xml:space="preserve"> μ</w:t>
      </w:r>
      <w:r>
        <w:rPr>
          <w:rFonts w:eastAsia="Times New Roman" w:cs="Times New Roman"/>
          <w:szCs w:val="24"/>
        </w:rPr>
        <w:t>ε</w:t>
      </w:r>
      <w:r>
        <w:rPr>
          <w:rFonts w:eastAsia="Times New Roman" w:cs="Times New Roman"/>
          <w:szCs w:val="24"/>
        </w:rPr>
        <w:t xml:space="preserve"> αυτό το νομοσχέδιο.</w:t>
      </w:r>
    </w:p>
    <w:p w14:paraId="1416A36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Είπε ένας προηγούμενος ομιλητής ότι δεν κάνουμε κάτι για την κυκλική οικονομία. Σας είπα το πρώτο παράδειγμα. Η ανακαίνιση λιπαντικών είναι καθαρή κυκλική οικονομία. Αυτό γίνεται με αυτό το νομοσχέδιο, όχι με κάποιο άλλο. Το λέω ως </w:t>
      </w:r>
      <w:r>
        <w:rPr>
          <w:rFonts w:eastAsia="Times New Roman" w:cs="Times New Roman"/>
          <w:szCs w:val="24"/>
        </w:rPr>
        <w:t>παράδειγμα.</w:t>
      </w:r>
    </w:p>
    <w:p w14:paraId="1416A36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Δεύτερον, κύριε </w:t>
      </w:r>
      <w:proofErr w:type="spellStart"/>
      <w:r>
        <w:rPr>
          <w:rFonts w:eastAsia="Times New Roman" w:cs="Times New Roman"/>
          <w:szCs w:val="24"/>
        </w:rPr>
        <w:t>Αμυρά</w:t>
      </w:r>
      <w:proofErr w:type="spellEnd"/>
      <w:r>
        <w:rPr>
          <w:rFonts w:eastAsia="Times New Roman" w:cs="Times New Roman"/>
          <w:szCs w:val="24"/>
        </w:rPr>
        <w:t>, και εδώ χρησιμοποιούνται υλικά από ελαστικά για να γίνονται τάπητες για παιδικές χαρές και για να γίνονται μη ολισθηροί ασφαλτοτάπητες. Δηλαδή τα παραδείγματα που μας δώσατε για τον Καναδά εφαρμόζονται και στην Ελλάδα από</w:t>
      </w:r>
      <w:r>
        <w:rPr>
          <w:rFonts w:eastAsia="Times New Roman" w:cs="Times New Roman"/>
          <w:szCs w:val="24"/>
        </w:rPr>
        <w:t xml:space="preserve"> το σύστημα διαχείρισης των ελαστικών. </w:t>
      </w:r>
    </w:p>
    <w:p w14:paraId="1416A36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ο μπλε κάδος το πρώτο διάστημα ήταν μια καινοτομία. Όμως, εμείς θέλουμε να πάμε στο επόμενο βήμα. Υπήρχαν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καλές πρακτικές, αλλά κάπου έχουν βρει τα όριά τους και δεν στηρίχτηκαν και πολιτικά. </w:t>
      </w:r>
    </w:p>
    <w:p w14:paraId="1416A36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Από τη</w:t>
      </w:r>
      <w:r>
        <w:rPr>
          <w:rFonts w:eastAsia="Times New Roman" w:cs="Times New Roman"/>
          <w:szCs w:val="24"/>
        </w:rPr>
        <w:t xml:space="preserve"> μεριά μας, ακούσαμε όλα όσα ειπώθηκαν στην </w:t>
      </w:r>
      <w:r>
        <w:rPr>
          <w:rFonts w:eastAsia="Times New Roman" w:cs="Times New Roman"/>
          <w:szCs w:val="24"/>
        </w:rPr>
        <w:t>ε</w:t>
      </w:r>
      <w:r>
        <w:rPr>
          <w:rFonts w:eastAsia="Times New Roman" w:cs="Times New Roman"/>
          <w:szCs w:val="24"/>
        </w:rPr>
        <w:t>πιτροπή. Περιορίσαμε τον χρόνο για όλες τις απαντήσεις από τον Οργανισμό Ανακύκλωσης. Θέσαμε αξιολόγηση του Οργανισμού Ανακύκλωσης και ετήσια αναφορά και προς τη Βουλή, με στόχους μετρήσιμους, για να απολογείται</w:t>
      </w:r>
      <w:r>
        <w:rPr>
          <w:rFonts w:eastAsia="Times New Roman" w:cs="Times New Roman"/>
          <w:szCs w:val="24"/>
        </w:rPr>
        <w:t xml:space="preserve"> και το </w:t>
      </w:r>
      <w:r>
        <w:rPr>
          <w:rFonts w:eastAsia="Times New Roman" w:cs="Times New Roman"/>
          <w:szCs w:val="24"/>
        </w:rPr>
        <w:t>δ</w:t>
      </w:r>
      <w:r>
        <w:rPr>
          <w:rFonts w:eastAsia="Times New Roman" w:cs="Times New Roman"/>
          <w:szCs w:val="24"/>
        </w:rPr>
        <w:t xml:space="preserve">ημόσιο. </w:t>
      </w:r>
    </w:p>
    <w:p w14:paraId="1416A36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όμως, δεν μπορώ να δεχθώ μια συζήτηση που λέει ότι ο Οργανισμός Ανακύκλωσης δεν θα ελέγχει. Αυτό δεν είναι δυνατόν. Θα έχουμε έναν Οργανισμό Ανακύκλωσης που θα είναι δυνατός και θα ελέγχει και θα έχει τη δυνατότητα να </w:t>
      </w:r>
      <w:r>
        <w:rPr>
          <w:rFonts w:eastAsia="Times New Roman" w:cs="Times New Roman"/>
          <w:szCs w:val="24"/>
        </w:rPr>
        <w:t>παίρνει το προσωπικό με ΑΣΕΠ. Δεν μπορώ να καταλάβω</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γιατί κάθε φορά που πάμε να κάνουμε έναν οργανισμό για το περιβάλλον, θα πρέπει να απολογούμαστε γιατί πρέπει να έχει στελέχη. </w:t>
      </w:r>
    </w:p>
    <w:p w14:paraId="1416A36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 ίδιος ο Σύνδεσμος Βιομηχανιών έχει έρθει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κατά καιρούς,</w:t>
      </w:r>
      <w:r>
        <w:rPr>
          <w:rFonts w:eastAsia="Times New Roman" w:cs="Times New Roman"/>
          <w:szCs w:val="24"/>
        </w:rPr>
        <w:t xml:space="preserve"> στο </w:t>
      </w:r>
      <w:r>
        <w:rPr>
          <w:rFonts w:eastAsia="Times New Roman" w:cs="Times New Roman"/>
          <w:szCs w:val="24"/>
        </w:rPr>
        <w:t>Υπουργείο και έχει ζητήσει οι ελεγκτικοί μηχανισμοί του περιβάλλοντος και οι δημόσιοι μηχανισμοί να ενισχυθούν, γιατί ένα ισχυρό δημόσιο στο</w:t>
      </w:r>
      <w:r>
        <w:rPr>
          <w:rFonts w:eastAsia="Times New Roman" w:cs="Times New Roman"/>
          <w:szCs w:val="24"/>
        </w:rPr>
        <w:t>ν</w:t>
      </w:r>
      <w:r>
        <w:rPr>
          <w:rFonts w:eastAsia="Times New Roman" w:cs="Times New Roman"/>
          <w:szCs w:val="24"/>
        </w:rPr>
        <w:t xml:space="preserve"> τομέα του περιβάλλοντος κάνει καλό και στον ιδιωτικό τομέα. Και αυτό γιατί έχει κανόνες ισοτιμίας και ισονομίας. Α</w:t>
      </w:r>
      <w:r>
        <w:rPr>
          <w:rFonts w:eastAsia="Times New Roman" w:cs="Times New Roman"/>
          <w:szCs w:val="24"/>
        </w:rPr>
        <w:t>λλιώς, είναι «</w:t>
      </w:r>
      <w:proofErr w:type="spellStart"/>
      <w:r>
        <w:rPr>
          <w:rFonts w:eastAsia="Times New Roman" w:cs="Times New Roman"/>
          <w:szCs w:val="24"/>
        </w:rPr>
        <w:t>Φαρ</w:t>
      </w:r>
      <w:proofErr w:type="spellEnd"/>
      <w:r>
        <w:rPr>
          <w:rFonts w:eastAsia="Times New Roman" w:cs="Times New Roman"/>
          <w:szCs w:val="24"/>
        </w:rPr>
        <w:t xml:space="preserve"> </w:t>
      </w:r>
      <w:proofErr w:type="spellStart"/>
      <w:r>
        <w:rPr>
          <w:rFonts w:eastAsia="Times New Roman" w:cs="Times New Roman"/>
          <w:szCs w:val="24"/>
        </w:rPr>
        <w:t>Ουέστ</w:t>
      </w:r>
      <w:proofErr w:type="spellEnd"/>
      <w:r>
        <w:rPr>
          <w:rFonts w:eastAsia="Times New Roman" w:cs="Times New Roman"/>
          <w:szCs w:val="24"/>
        </w:rPr>
        <w:t>» η οικονομία μας. Μάλλον σε αυτό έχετε συνηθίσει. Όμως, εμείς πρέπει να πάμε στον σωστό δρόμο τη χώρα μας. Αυτό προσπαθούμε να κάνουμε, γιατί θέλουμε ανακύκλωση.</w:t>
      </w:r>
    </w:p>
    <w:p w14:paraId="1416A36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Διατυπώθηκε ως αντίδραση από τη μεριά της Νέας Δημοκρατίας μια υποθετι</w:t>
      </w:r>
      <w:r>
        <w:rPr>
          <w:rFonts w:eastAsia="Times New Roman" w:cs="Times New Roman"/>
          <w:szCs w:val="24"/>
        </w:rPr>
        <w:t>κή συζήτηση για τα απορρίμματα της Αττικής. Προσέξτε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τώρα τι ακριβώς έχουν πάθει. Αυτό που ζούσαν οι ίδιοι και δημιουργούσαν οι ίδιοι, τα σκουπίδια στους δρόμους, με τεράστια προβλήματα διαχείρισης και με προβλήματα στη λειτουργία, με κατολισθήσει</w:t>
      </w:r>
      <w:r>
        <w:rPr>
          <w:rFonts w:eastAsia="Times New Roman" w:cs="Times New Roman"/>
          <w:szCs w:val="24"/>
        </w:rPr>
        <w:t xml:space="preserve">ς -αν δεν κάνω λάθος- στα Λιόσια εκατό μέτρων μιας πλαγιάς απορριμμάτων -που είχε γίνει- το χρεώνουν σε εμάς ως ένα μελλοντικό σενάριο. </w:t>
      </w:r>
      <w:r>
        <w:rPr>
          <w:rFonts w:eastAsia="Times New Roman" w:cs="Times New Roman"/>
          <w:szCs w:val="24"/>
        </w:rPr>
        <w:lastRenderedPageBreak/>
        <w:t>Δηλαδή υποθέτουν ότι σε δύο χρόνια θα γίνει αυτό. Άρα άρχισαν να κάνουν αντιπολίτευση με υποθέσεις για το τι πρόκειται ν</w:t>
      </w:r>
      <w:r>
        <w:rPr>
          <w:rFonts w:eastAsia="Times New Roman" w:cs="Times New Roman"/>
          <w:szCs w:val="24"/>
        </w:rPr>
        <w:t xml:space="preserve">α γίνει μετά από δύο χρόνια. Δεν έχουν πλέον καμμία βάση για να κάνουμε μια ουσιαστική συζήτηση για το τι πρέπει να κάνει η χώρα μας τώρα και κάνουν υπόθεση για το μέλλον. </w:t>
      </w:r>
    </w:p>
    <w:p w14:paraId="1416A36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Ρωτούν, λοιπόν, τι αλλάξαμε εμείς για να μην έχουμε σκουπίδια στους δρόμους. Εγώ θα</w:t>
      </w:r>
      <w:r>
        <w:rPr>
          <w:rFonts w:eastAsia="Times New Roman" w:cs="Times New Roman"/>
          <w:szCs w:val="24"/>
        </w:rPr>
        <w:t xml:space="preserve"> σας απαντήσω. Δεν έχω κανένα πρόβλημα να απαντήσω. Το θέμα, όμως, με τα σκουπίδια στους δρόμους το είχατε εσείς, δεν το έχουμε εμείς. Εσείς τα δημιουργούσατε. Και τις κατολισθήσεις στα Λιόσια εσείς τις δημιουργούσατε. </w:t>
      </w:r>
    </w:p>
    <w:p w14:paraId="1416A36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έγινε λοιπόν; Πρώτα από όλα, εθνι</w:t>
      </w:r>
      <w:r>
        <w:rPr>
          <w:rFonts w:eastAsia="Times New Roman" w:cs="Times New Roman"/>
          <w:szCs w:val="24"/>
        </w:rPr>
        <w:t xml:space="preserve">κός σχεδιασμός. Ποιος τον έκανε; Αυτή η Κυβέρνηση, με πράξη </w:t>
      </w:r>
      <w:r>
        <w:rPr>
          <w:rFonts w:eastAsia="Times New Roman" w:cs="Times New Roman"/>
          <w:szCs w:val="24"/>
        </w:rPr>
        <w:t>υπουργικού συμβουλίου</w:t>
      </w:r>
      <w:r>
        <w:rPr>
          <w:rFonts w:eastAsia="Times New Roman" w:cs="Times New Roman"/>
          <w:szCs w:val="24"/>
        </w:rPr>
        <w:t xml:space="preserve"> 2015 -εδώ είναι ο Υπουργός που ήταν τότε- γιατί δεν είχαμε συμβατή με την ευρωπαϊκή νομοθεσία εφαρμογή διαχείρισης απορριμμάτων. Περιφερειακός σχεδιασμός σε όλη την Ελλάδα 20</w:t>
      </w:r>
      <w:r>
        <w:rPr>
          <w:rFonts w:eastAsia="Times New Roman" w:cs="Times New Roman"/>
          <w:szCs w:val="24"/>
        </w:rPr>
        <w:t xml:space="preserve">16, με αποφάσεις και ΦΕΚ για όλη την Ελλάδα. Δεν είχαν κατορθωθεί να γίνουν σε έναν χρόνο. </w:t>
      </w:r>
    </w:p>
    <w:p w14:paraId="1416A36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Κάναμε μήπως τίποτα για την ανακύκλωση; Η εθνική έκθεση του 2016 λέει ότι είχαμε 13% αύξηση -διψήφιο νούμερο- και στην ανακύκλωση του 2016, όπως όλα τα υπόλοιπα θετ</w:t>
      </w:r>
      <w:r>
        <w:rPr>
          <w:rFonts w:eastAsia="Times New Roman" w:cs="Times New Roman"/>
          <w:szCs w:val="24"/>
        </w:rPr>
        <w:t xml:space="preserve">ικά που γίνονται συμπωματικά αυτή την περίοδο στη χώρα μας. Για δείτε κάτι συμπτώσεις. </w:t>
      </w:r>
    </w:p>
    <w:p w14:paraId="1416A36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Είχατε μήπως βγάλει υπουργική απόφαση για τα πράσινα σημεία; Δεν υπήρχε. Είχε βγει πράξη για τις περιβαλλοντικές προδιαγραφές των πράσινων σημείων</w:t>
      </w:r>
      <w:r>
        <w:rPr>
          <w:rFonts w:eastAsia="Times New Roman" w:cs="Times New Roman"/>
          <w:szCs w:val="24"/>
        </w:rPr>
        <w:t>,</w:t>
      </w:r>
      <w:r>
        <w:rPr>
          <w:rFonts w:eastAsia="Times New Roman" w:cs="Times New Roman"/>
          <w:szCs w:val="24"/>
        </w:rPr>
        <w:t xml:space="preserve"> για να γίνει πραγματ</w:t>
      </w:r>
      <w:r>
        <w:rPr>
          <w:rFonts w:eastAsia="Times New Roman" w:cs="Times New Roman"/>
          <w:szCs w:val="24"/>
        </w:rPr>
        <w:t xml:space="preserve">ική ανακύκλωση και διαλογή; Δεν υπήρχε. Τώρα έγινε αυτό. Μήπως είχαν εγκριθεί έργα; Να πω μερικά; Να πω για τα έργα σε Χανιά, Χερσόνησο, </w:t>
      </w:r>
      <w:proofErr w:type="spellStart"/>
      <w:r>
        <w:rPr>
          <w:rFonts w:eastAsia="Times New Roman" w:cs="Times New Roman"/>
          <w:szCs w:val="24"/>
        </w:rPr>
        <w:t>Αρχάνες</w:t>
      </w:r>
      <w:proofErr w:type="spellEnd"/>
      <w:r>
        <w:rPr>
          <w:rFonts w:eastAsia="Times New Roman" w:cs="Times New Roman"/>
          <w:szCs w:val="24"/>
        </w:rPr>
        <w:t>, Φωκίδα, Θήβα, Ζάκυνθο, Αλεξανδρούπολη, Πελοπόννησο, Ρέθυμνο; Αυτά μήπως είχαν εγκριθεί από τις προηγούμενες κυ</w:t>
      </w:r>
      <w:r>
        <w:rPr>
          <w:rFonts w:eastAsia="Times New Roman" w:cs="Times New Roman"/>
          <w:szCs w:val="24"/>
        </w:rPr>
        <w:t>βερνήσεις; Όχι, με αυτή την Κυβέρνηση εγκρίθηκαν με την ευρωπαϊκή λογική, δημόσιες πολιτικές, δημόσια έργα διαχείρισης απορριμμάτων.</w:t>
      </w:r>
    </w:p>
    <w:p w14:paraId="1416A36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με αυτή την Κυβέρνηση δόθηκαν στο ΠΕΠ Αττικής 150 εκατομμύρια ευρώ για τις μονάδες του Γραμματικού, του Σχιστού, πο</w:t>
      </w:r>
      <w:r>
        <w:rPr>
          <w:rFonts w:eastAsia="Times New Roman" w:cs="Times New Roman"/>
          <w:szCs w:val="24"/>
        </w:rPr>
        <w:t xml:space="preserve">υ είναι ήδη κατατεθειμένες στο ΕΠΠΕΡΑΑ. Αναρωτιέμαι γιατί ψάχνουν να βρουν φαντάσματα. </w:t>
      </w:r>
    </w:p>
    <w:p w14:paraId="1416A37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πραγματικά όλα αυτά που σας λέω, διότι οι προηγούμενες κυβερνήσεις είχαν επιλέξει να μην έχει η Περιφέρεια Αττικής πόρους, να μην κάνει έργα απορριμμάτων. Αυτό εί</w:t>
      </w:r>
      <w:r>
        <w:rPr>
          <w:rFonts w:eastAsia="Times New Roman" w:cs="Times New Roman"/>
          <w:szCs w:val="24"/>
        </w:rPr>
        <w:t xml:space="preserve">χε να κάνει και με τον χαρακτήρα που είχε η διοίκηση της Περιφέρειας Αττικής εκείνη την περίοδο. Ενώ σε όλες τις άλλες </w:t>
      </w:r>
      <w:r>
        <w:rPr>
          <w:rFonts w:eastAsia="Times New Roman" w:cs="Times New Roman"/>
          <w:szCs w:val="24"/>
        </w:rPr>
        <w:t>π</w:t>
      </w:r>
      <w:r>
        <w:rPr>
          <w:rFonts w:eastAsia="Times New Roman" w:cs="Times New Roman"/>
          <w:szCs w:val="24"/>
        </w:rPr>
        <w:t>εριφέρειες δόθηκαν πόροι, δεν δόθηκαν στο ΠΕΠ Αττικής. Τώρα δόθηκαν τα 150 εκατομμύρια ευρώ για να γίνουν έργα και στην Αττική.</w:t>
      </w:r>
    </w:p>
    <w:p w14:paraId="1416A37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Μήπως η </w:t>
      </w:r>
      <w:r>
        <w:rPr>
          <w:rFonts w:eastAsia="Times New Roman" w:cs="Times New Roman"/>
          <w:szCs w:val="24"/>
        </w:rPr>
        <w:t>στεναχώρια τους είχε να κάνει με το ότι πολλά από αυτά που ανέφερα, ήταν έργα που ήταν στο ΣΔΙΤ και όταν ο κ. Σκρέκας ήταν στη θέση του Υπουρ</w:t>
      </w:r>
      <w:r>
        <w:rPr>
          <w:rFonts w:eastAsia="Times New Roman" w:cs="Times New Roman"/>
          <w:szCs w:val="24"/>
        </w:rPr>
        <w:lastRenderedPageBreak/>
        <w:t>γού; Μήπως γι</w:t>
      </w:r>
      <w:r>
        <w:rPr>
          <w:rFonts w:eastAsia="Times New Roman" w:cs="Times New Roman"/>
          <w:szCs w:val="24"/>
        </w:rPr>
        <w:t>’</w:t>
      </w:r>
      <w:r>
        <w:rPr>
          <w:rFonts w:eastAsia="Times New Roman" w:cs="Times New Roman"/>
          <w:szCs w:val="24"/>
        </w:rPr>
        <w:t xml:space="preserve"> αυτό στεναχωριούνται; Γιατί από αυτά που ανέφερα, πολλά ήταν, όπως για παράδειγμα το Ρέθυμνο. Βέβαια</w:t>
      </w:r>
      <w:r>
        <w:rPr>
          <w:rFonts w:eastAsia="Times New Roman" w:cs="Times New Roman"/>
          <w:szCs w:val="24"/>
        </w:rPr>
        <w:t>, εγώ ξέρω και τη συζήτηση που γινόταν στη Θεσσαλία, όπου εκλέγεται, εκείνη την περίοδο και τη μεγάλη αντίθεση με τον περιφερειάρχη για να μην υπάρχουν έργα ΣΔΙΤ στη Θεσσαλία, τα οποία δεν έγιναν τελικά και γίνονται δημόσια έργα.</w:t>
      </w:r>
    </w:p>
    <w:p w14:paraId="1416A37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Στην</w:t>
      </w:r>
      <w:r>
        <w:rPr>
          <w:rFonts w:eastAsia="Times New Roman" w:cs="Times New Roman"/>
          <w:szCs w:val="24"/>
        </w:rPr>
        <w:t xml:space="preserve"> Κοζάνη πήγατε; Στην Κοζάνη το εγκαινιάσατε; </w:t>
      </w:r>
    </w:p>
    <w:p w14:paraId="1416A37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Επίσης, να του πω για να μην ανησυχεί, ότι όχι μόνο στην Αττική δρομολογήθηκαν τα έργα, αλλά πρόσφατα ολοκληρώθηκε η </w:t>
      </w:r>
      <w:proofErr w:type="spellStart"/>
      <w:r>
        <w:rPr>
          <w:rFonts w:eastAsia="Times New Roman" w:cs="Times New Roman"/>
          <w:szCs w:val="24"/>
        </w:rPr>
        <w:t>αδειοδότηση</w:t>
      </w:r>
      <w:proofErr w:type="spellEnd"/>
      <w:r>
        <w:rPr>
          <w:rFonts w:eastAsia="Times New Roman" w:cs="Times New Roman"/>
          <w:szCs w:val="24"/>
        </w:rPr>
        <w:t xml:space="preserve"> και θα είνα</w:t>
      </w:r>
      <w:r>
        <w:rPr>
          <w:rFonts w:eastAsia="Times New Roman" w:cs="Times New Roman"/>
          <w:szCs w:val="24"/>
        </w:rPr>
        <w:t xml:space="preserve">ι δημόσιο έργο και η μονάδα των Τρικάλων και της Καρδίτσας. </w:t>
      </w:r>
    </w:p>
    <w:p w14:paraId="1416A37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Άρα θα έχουμε έργο επεξεργασίας απορριμμάτων με την ευρωπαϊκή λογική και στην </w:t>
      </w:r>
      <w:r>
        <w:rPr>
          <w:rFonts w:eastAsia="Times New Roman" w:cs="Times New Roman"/>
          <w:szCs w:val="24"/>
        </w:rPr>
        <w:t>π</w:t>
      </w:r>
      <w:r>
        <w:rPr>
          <w:rFonts w:eastAsia="Times New Roman" w:cs="Times New Roman"/>
          <w:szCs w:val="24"/>
        </w:rPr>
        <w:t>εριφέρειά σας. Μην ανησυχείτε, λοιπόν, έχουμε προλάβει και έχουμε σκεφτεί πριν από εσάς για εσάς.</w:t>
      </w:r>
    </w:p>
    <w:p w14:paraId="1416A37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ΚΩΝΣΤΑΝΤΙΝΟΣ ΣΚΡΕΚ</w:t>
      </w:r>
      <w:r>
        <w:rPr>
          <w:rFonts w:eastAsia="Times New Roman" w:cs="Times New Roman"/>
          <w:b/>
          <w:szCs w:val="24"/>
        </w:rPr>
        <w:t xml:space="preserve">ΑΣ: </w:t>
      </w:r>
      <w:r>
        <w:rPr>
          <w:rFonts w:eastAsia="Times New Roman" w:cs="Times New Roman"/>
          <w:szCs w:val="24"/>
        </w:rPr>
        <w:t>Στη δυτική Μακεδονία το εγκαινιάσατε;</w:t>
      </w:r>
    </w:p>
    <w:p w14:paraId="1416A37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Να πω εδώ</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ότι υπάρχει και μια στεναχώρια για την Αθήνα επιπλέον. Να πω ότι ήδη έχει εγκριθεί το πράσινο σημείο και η τοπική διαχείριση απορ</w:t>
      </w:r>
      <w:r>
        <w:rPr>
          <w:rFonts w:eastAsia="Times New Roman" w:cs="Times New Roman"/>
          <w:szCs w:val="24"/>
        </w:rPr>
        <w:lastRenderedPageBreak/>
        <w:t>ριμμάτων στη Γλυφάδα, το πράσινο σημείο και η διαχείριση απορριμμάτων στο Αιγάλεω. Επίσης, ξέρω ότι εντός του 2017 θα εγκριθού</w:t>
      </w:r>
      <w:r>
        <w:rPr>
          <w:rFonts w:eastAsia="Times New Roman" w:cs="Times New Roman"/>
          <w:szCs w:val="24"/>
        </w:rPr>
        <w:t>ν τα έργα στο Περιστέρι, στη Νέα Σμύρνη, στη Νίκαια, στο</w:t>
      </w:r>
      <w:r>
        <w:rPr>
          <w:rFonts w:eastAsia="Times New Roman" w:cs="Times New Roman"/>
          <w:szCs w:val="24"/>
        </w:rPr>
        <w:t>υ</w:t>
      </w:r>
      <w:r>
        <w:rPr>
          <w:rFonts w:eastAsia="Times New Roman" w:cs="Times New Roman"/>
          <w:szCs w:val="24"/>
        </w:rPr>
        <w:t xml:space="preserve"> Ρέντη. Σας λέω μεγάλους δήμους. Τα λέω αυτά γιατί ρωτούν τι γίνεται στην Αττική.</w:t>
      </w:r>
    </w:p>
    <w:p w14:paraId="1416A37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Όλα αυτά θα είναι εγκεκριμένα, δημόσια έργα, με ευρωπαϊκούς πόρους, με την ευρωπαϊκή λογική και με την ανακύκλωση σε πρώτο πλάνο. Αυτά δεν υπήρχαν μέχρι τώρα. </w:t>
      </w:r>
    </w:p>
    <w:p w14:paraId="1416A37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Αυτό, λοιπόν, πρέπει να ομολογήσουμε, ότι με το που φύγατε, ξαφνικά άρχισαν τα έργα, με το που φ</w:t>
      </w:r>
      <w:r>
        <w:rPr>
          <w:rFonts w:eastAsia="Times New Roman" w:cs="Times New Roman"/>
          <w:szCs w:val="24"/>
        </w:rPr>
        <w:t>ύγατε, η ευρωπαϊκή στρατηγική εφαρμόστηκε και στη διαχείριση των απορριμμάτων, γιατί δεν τα καταφέρατε. Και γιατί δεν τα καταφέρατε; Διότι, με αυτή την Κυβέρνηση μπήκε στον εθνικό σχεδιασμό η χωριστή συλλογή οργανικού, που μας ρωτάτε πού είναι. Μα, εμείς τ</w:t>
      </w:r>
      <w:r>
        <w:rPr>
          <w:rFonts w:eastAsia="Times New Roman" w:cs="Times New Roman"/>
          <w:szCs w:val="24"/>
        </w:rPr>
        <w:t xml:space="preserve">ο βάλαμε σε πράξη </w:t>
      </w:r>
      <w:r>
        <w:rPr>
          <w:rFonts w:eastAsia="Times New Roman" w:cs="Times New Roman"/>
          <w:szCs w:val="24"/>
        </w:rPr>
        <w:t>υπουργικού συμβουλίου</w:t>
      </w:r>
      <w:r>
        <w:rPr>
          <w:rFonts w:eastAsia="Times New Roman" w:cs="Times New Roman"/>
          <w:szCs w:val="24"/>
        </w:rPr>
        <w:t xml:space="preserve">. Γιατί δεν το είχατε κάνει εσείς; </w:t>
      </w:r>
    </w:p>
    <w:p w14:paraId="1416A37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Από την ώρα που φύγατε, μπήκε σε ένα</w:t>
      </w:r>
      <w:r>
        <w:rPr>
          <w:rFonts w:eastAsia="Times New Roman" w:cs="Times New Roman"/>
          <w:szCs w:val="24"/>
        </w:rPr>
        <w:t>ν</w:t>
      </w:r>
      <w:r>
        <w:rPr>
          <w:rFonts w:eastAsia="Times New Roman" w:cs="Times New Roman"/>
          <w:szCs w:val="24"/>
        </w:rPr>
        <w:t xml:space="preserve"> χρόνο η διαχείριση του οργανικού και η υποχρέωση για τις </w:t>
      </w:r>
      <w:proofErr w:type="spellStart"/>
      <w:r>
        <w:rPr>
          <w:rFonts w:eastAsia="Times New Roman" w:cs="Times New Roman"/>
          <w:szCs w:val="24"/>
        </w:rPr>
        <w:t>κομποστοποιήσεις</w:t>
      </w:r>
      <w:proofErr w:type="spellEnd"/>
      <w:r>
        <w:rPr>
          <w:rFonts w:eastAsia="Times New Roman" w:cs="Times New Roman"/>
          <w:szCs w:val="24"/>
        </w:rPr>
        <w:t xml:space="preserve"> και για όλα αυτά που έχουν μπει στα μέτρα </w:t>
      </w:r>
      <w:r>
        <w:rPr>
          <w:rFonts w:eastAsia="Times New Roman" w:cs="Times New Roman"/>
          <w:szCs w:val="24"/>
        </w:rPr>
        <w:t>«</w:t>
      </w:r>
      <w:r>
        <w:rPr>
          <w:rFonts w:eastAsia="Times New Roman" w:cs="Times New Roman"/>
          <w:szCs w:val="24"/>
        </w:rPr>
        <w:t>17</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18</w:t>
      </w:r>
      <w:r>
        <w:rPr>
          <w:rFonts w:eastAsia="Times New Roman" w:cs="Times New Roman"/>
          <w:szCs w:val="24"/>
        </w:rPr>
        <w:t>»</w:t>
      </w:r>
      <w:r>
        <w:rPr>
          <w:rFonts w:eastAsia="Times New Roman" w:cs="Times New Roman"/>
          <w:szCs w:val="24"/>
        </w:rPr>
        <w:t xml:space="preserve"> του ΕΠΠΕΡΑΑ. </w:t>
      </w:r>
      <w:r>
        <w:rPr>
          <w:rFonts w:eastAsia="Times New Roman" w:cs="Times New Roman"/>
          <w:szCs w:val="24"/>
        </w:rPr>
        <w:t>Αυτές είναι οι αλλαγές που έγιναν ήδη. Και θα γίνουν και στο θεσμικό πλαίσιο -το φρόντισα για το επόμενο νομοσχέδιο, το οποίο έρχεται- και τα έχουμε ήδη ανακοινώσει.</w:t>
      </w:r>
    </w:p>
    <w:p w14:paraId="1416A37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Όμως, δεν είναι όλα θέματα συνδικαλισμού. Συμφωνώ, οι δήμοι είναι κρίσιμο θέμα. Ο δήμος, π</w:t>
      </w:r>
      <w:r>
        <w:rPr>
          <w:rFonts w:eastAsia="Times New Roman" w:cs="Times New Roman"/>
          <w:szCs w:val="24"/>
        </w:rPr>
        <w:t>αρά το ότι έχει περιθώριο σχεδιασμού, απόλυτα -δεν του το παίρνει κανείς και το λέω για εσάς, επειδή αναρωτηθήκατε στην τοποθέτησή σας- πρέπει να πάρει ουσιαστικές αποφάσεις για την αναβάθμιση της διαχείρισης απορριμμάτων, χωρίς να χρειαστεί έγκριση από το</w:t>
      </w:r>
      <w:r>
        <w:rPr>
          <w:rFonts w:eastAsia="Times New Roman" w:cs="Times New Roman"/>
          <w:szCs w:val="24"/>
        </w:rPr>
        <w:t xml:space="preserve">ν ΕΟΑΝ. Γιατί όταν συνεργάζονται συστήματα, δεν χρειάζεται έγκριση. Γιατί κάποιος είπε ότι είναι υποχρεωτικό για τους δήμους να παίρνουν έγκριση από τον ΕΟΑΝ. </w:t>
      </w:r>
    </w:p>
    <w:p w14:paraId="1416A37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Όχι, δεν έχουν διαχειριστικό βάρος. Έχουν διαχειριστικό βάρος μόνο όταν αναλάβουν το ποσοστό της</w:t>
      </w:r>
      <w:r>
        <w:rPr>
          <w:rFonts w:eastAsia="Times New Roman" w:cs="Times New Roman"/>
          <w:szCs w:val="24"/>
        </w:rPr>
        <w:t xml:space="preserve"> εθνικής ευθύνης στην περιοχή τους. Τότε θα πρέπει να κάνουν μία πρόταση, εάν δεν συνεργάζονται με συστήματα, πώς θα αναλαμβάνουν την ευθύνη στον τόπο τους. </w:t>
      </w:r>
    </w:p>
    <w:p w14:paraId="1416A37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Είναι αρμοδιότητά μας, λοιπόν και επιλογή μας να είναι δυνατή η </w:t>
      </w:r>
      <w:r>
        <w:rPr>
          <w:rFonts w:eastAsia="Times New Roman" w:cs="Times New Roman"/>
          <w:szCs w:val="24"/>
        </w:rPr>
        <w:t>α</w:t>
      </w:r>
      <w:r>
        <w:rPr>
          <w:rFonts w:eastAsia="Times New Roman" w:cs="Times New Roman"/>
          <w:szCs w:val="24"/>
        </w:rPr>
        <w:t>υτοδιοίκηση. Δεν πετάμε το μπαλάκ</w:t>
      </w:r>
      <w:r>
        <w:rPr>
          <w:rFonts w:eastAsia="Times New Roman" w:cs="Times New Roman"/>
          <w:szCs w:val="24"/>
        </w:rPr>
        <w:t xml:space="preserve">ι. Μιλάμε σοβαρά. Δεν θα αλλάξει η διαχείριση των απορριμμάτων, εάν δεν πάρουν τη διαχείριση αυτή στην πλάτη τους και οι δήμοι, όπως και εάν δεν αλλάξει η λειτουργία των πολιτών και των επιχειρήσεων. </w:t>
      </w:r>
    </w:p>
    <w:p w14:paraId="1416A37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δεν έχουμε αφαιρέσει υποχρεώσεις από άλλα προϊόντ</w:t>
      </w:r>
      <w:r>
        <w:rPr>
          <w:rFonts w:eastAsia="Times New Roman" w:cs="Times New Roman"/>
          <w:szCs w:val="24"/>
        </w:rPr>
        <w:t>α, γιατί και αυτό ακούστηκε, το είπε και ο κ. Καρράς προηγουμένως. Πρέπει να σας πω ότι έχουμε συστήματα και για τα μη οικιακά, όπου έχουμε ηλεκτρικό εξοπλισμό επιχειρήσεων, τα λάστιχα, τις μπαταρίες, τους συσσωρευτές, τα λιπαντικά και τα έλαια, τα οχήματα</w:t>
      </w:r>
      <w:r>
        <w:rPr>
          <w:rFonts w:eastAsia="Times New Roman" w:cs="Times New Roman"/>
          <w:szCs w:val="24"/>
        </w:rPr>
        <w:t xml:space="preserve"> </w:t>
      </w:r>
      <w:r>
        <w:rPr>
          <w:rFonts w:eastAsia="Times New Roman" w:cs="Times New Roman"/>
          <w:szCs w:val="24"/>
        </w:rPr>
        <w:lastRenderedPageBreak/>
        <w:t>τέλους κύκλου ζωής και τα ΑΕΚ</w:t>
      </w:r>
      <w:r>
        <w:rPr>
          <w:rFonts w:eastAsia="Times New Roman" w:cs="Times New Roman"/>
          <w:szCs w:val="24"/>
        </w:rPr>
        <w:t>Κ, δηλαδή</w:t>
      </w:r>
      <w:r>
        <w:rPr>
          <w:rFonts w:eastAsia="Times New Roman" w:cs="Times New Roman"/>
          <w:szCs w:val="24"/>
        </w:rPr>
        <w:t xml:space="preserve"> </w:t>
      </w:r>
      <w:r>
        <w:rPr>
          <w:rFonts w:eastAsia="Times New Roman" w:cs="Times New Roman"/>
          <w:szCs w:val="24"/>
        </w:rPr>
        <w:t>τα απόβλητα εκσκαφών, κατασκευών και κατεδαφίσεων</w:t>
      </w:r>
      <w:r>
        <w:rPr>
          <w:rFonts w:eastAsia="Times New Roman" w:cs="Times New Roman"/>
          <w:szCs w:val="24"/>
        </w:rPr>
        <w:t xml:space="preserve">. </w:t>
      </w:r>
    </w:p>
    <w:p w14:paraId="1416A37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μέσα στο πλαίσιο και σε αυτόν το</w:t>
      </w:r>
      <w:r>
        <w:rPr>
          <w:rFonts w:eastAsia="Times New Roman" w:cs="Times New Roman"/>
          <w:szCs w:val="24"/>
        </w:rPr>
        <w:t>ν</w:t>
      </w:r>
      <w:r>
        <w:rPr>
          <w:rFonts w:eastAsia="Times New Roman" w:cs="Times New Roman"/>
          <w:szCs w:val="24"/>
        </w:rPr>
        <w:t xml:space="preserve"> νόμο, όπως είναι επιπλέον και η κοινωνική οικονομία. Και σήμερα, επειδή είναι μία επετειακή μέρα που ξεκινά και η έκθεση για</w:t>
      </w:r>
      <w:r>
        <w:rPr>
          <w:rFonts w:eastAsia="Times New Roman" w:cs="Times New Roman"/>
          <w:szCs w:val="24"/>
        </w:rPr>
        <w:t xml:space="preserve"> την κοινωνική και αλληλέγγυα οικονομία, μία δική μας πρωτοβουλία, πρέπει να το πούμε</w:t>
      </w:r>
      <w:r>
        <w:rPr>
          <w:rFonts w:eastAsia="Times New Roman" w:cs="Times New Roman"/>
          <w:szCs w:val="24"/>
        </w:rPr>
        <w:t>, υ</w:t>
      </w:r>
      <w:r>
        <w:rPr>
          <w:rFonts w:eastAsia="Times New Roman" w:cs="Times New Roman"/>
          <w:szCs w:val="24"/>
        </w:rPr>
        <w:t>πάρχει θέμα με την πλαστική σακούλα</w:t>
      </w:r>
      <w:r>
        <w:rPr>
          <w:rFonts w:eastAsia="Times New Roman" w:cs="Times New Roman"/>
          <w:szCs w:val="24"/>
        </w:rPr>
        <w:t>. Ν</w:t>
      </w:r>
      <w:r>
        <w:rPr>
          <w:rFonts w:eastAsia="Times New Roman" w:cs="Times New Roman"/>
          <w:szCs w:val="24"/>
        </w:rPr>
        <w:t xml:space="preserve">α το ξεκαθαρίσουμε και αυτό. Υπάρχει πολύ μεγάλο ζήτημα. Κανονικά θα έπρεπε </w:t>
      </w:r>
      <w:r>
        <w:rPr>
          <w:rFonts w:eastAsia="Times New Roman" w:cs="Times New Roman"/>
          <w:szCs w:val="24"/>
        </w:rPr>
        <w:t xml:space="preserve">η απαγόρευση χρήσης της να ήταν </w:t>
      </w:r>
      <w:r>
        <w:rPr>
          <w:rFonts w:eastAsia="Times New Roman" w:cs="Times New Roman"/>
          <w:szCs w:val="24"/>
        </w:rPr>
        <w:t>πολιτική επιλογή. Όμως</w:t>
      </w:r>
      <w:r>
        <w:rPr>
          <w:rFonts w:eastAsia="Times New Roman" w:cs="Times New Roman"/>
          <w:szCs w:val="24"/>
        </w:rPr>
        <w:t>, δεν μπορούμε να κάνουμε μία τέτοια αλλαγή, χωρίς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την οικονομία και τη λειτουργία της κοινωνίας μας. Σήμερα</w:t>
      </w:r>
      <w:r>
        <w:rPr>
          <w:rFonts w:eastAsia="Times New Roman" w:cs="Times New Roman"/>
          <w:szCs w:val="24"/>
        </w:rPr>
        <w:t xml:space="preserve"> </w:t>
      </w:r>
      <w:r>
        <w:rPr>
          <w:rFonts w:eastAsia="Times New Roman" w:cs="Times New Roman"/>
          <w:szCs w:val="24"/>
        </w:rPr>
        <w:t>έχουμε τετρακόσια τεμάχια περίπου μέσο όρο ανά κάτοικο το</w:t>
      </w:r>
      <w:r>
        <w:rPr>
          <w:rFonts w:eastAsia="Times New Roman" w:cs="Times New Roman"/>
          <w:szCs w:val="24"/>
        </w:rPr>
        <w:t>ν</w:t>
      </w:r>
      <w:r>
        <w:rPr>
          <w:rFonts w:eastAsia="Times New Roman" w:cs="Times New Roman"/>
          <w:szCs w:val="24"/>
        </w:rPr>
        <w:t xml:space="preserve"> χρόνο </w:t>
      </w:r>
      <w:r>
        <w:rPr>
          <w:rFonts w:eastAsia="Times New Roman" w:cs="Times New Roman"/>
          <w:szCs w:val="24"/>
        </w:rPr>
        <w:t>αναφορικά με τη χρήση</w:t>
      </w:r>
      <w:r>
        <w:rPr>
          <w:rFonts w:eastAsia="Times New Roman" w:cs="Times New Roman"/>
          <w:szCs w:val="24"/>
        </w:rPr>
        <w:t xml:space="preserve"> πλαστική</w:t>
      </w:r>
      <w:r>
        <w:rPr>
          <w:rFonts w:eastAsia="Times New Roman" w:cs="Times New Roman"/>
          <w:szCs w:val="24"/>
        </w:rPr>
        <w:t>ς</w:t>
      </w:r>
      <w:r>
        <w:rPr>
          <w:rFonts w:eastAsia="Times New Roman" w:cs="Times New Roman"/>
          <w:szCs w:val="24"/>
        </w:rPr>
        <w:t xml:space="preserve"> σακούλα</w:t>
      </w:r>
      <w:r>
        <w:rPr>
          <w:rFonts w:eastAsia="Times New Roman" w:cs="Times New Roman"/>
          <w:szCs w:val="24"/>
        </w:rPr>
        <w:t>ς</w:t>
      </w:r>
      <w:r>
        <w:rPr>
          <w:rFonts w:eastAsia="Times New Roman" w:cs="Times New Roman"/>
          <w:szCs w:val="24"/>
        </w:rPr>
        <w:t>. Αυτό είναι τεράσ</w:t>
      </w:r>
      <w:r>
        <w:rPr>
          <w:rFonts w:eastAsia="Times New Roman" w:cs="Times New Roman"/>
          <w:szCs w:val="24"/>
        </w:rPr>
        <w:t>τιο νούμερο. Θα πρέπει να φθάσουμε στα ενενήντα</w:t>
      </w:r>
      <w:r>
        <w:rPr>
          <w:rFonts w:eastAsia="Times New Roman" w:cs="Times New Roman"/>
          <w:szCs w:val="24"/>
        </w:rPr>
        <w:t xml:space="preserve"> τεμάχια</w:t>
      </w:r>
      <w:r>
        <w:rPr>
          <w:rFonts w:eastAsia="Times New Roman" w:cs="Times New Roman"/>
          <w:szCs w:val="24"/>
        </w:rPr>
        <w:t xml:space="preserve">. </w:t>
      </w:r>
    </w:p>
    <w:p w14:paraId="1416A37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Πρέπει να το κάνουμε, λοιπόν, αυτό, επειδή έχουμε πολύ μεγάλο αρνητικό περιβαλλοντικό αποτύπωμα στις ακτές μας. Το βλέπουμε παντού. Βλέπουμε παντού πλαστικές σακούλες, στα μονοπάτια των βουνών, στου</w:t>
      </w:r>
      <w:r>
        <w:rPr>
          <w:rFonts w:eastAsia="Times New Roman" w:cs="Times New Roman"/>
          <w:szCs w:val="24"/>
        </w:rPr>
        <w:t xml:space="preserve">ς βυθούς των ελληνικών θαλασσών. Πρέπει να πάμε σε μία διαδικασία που </w:t>
      </w:r>
      <w:r>
        <w:rPr>
          <w:rFonts w:eastAsia="Times New Roman" w:cs="Times New Roman"/>
          <w:szCs w:val="24"/>
        </w:rPr>
        <w:t>στο τέλος της</w:t>
      </w:r>
      <w:r>
        <w:rPr>
          <w:rFonts w:eastAsia="Times New Roman" w:cs="Times New Roman"/>
          <w:szCs w:val="24"/>
        </w:rPr>
        <w:t xml:space="preserve"> διαδρομής </w:t>
      </w:r>
      <w:r>
        <w:rPr>
          <w:rFonts w:eastAsia="Times New Roman" w:cs="Times New Roman"/>
          <w:szCs w:val="24"/>
        </w:rPr>
        <w:t xml:space="preserve">θα </w:t>
      </w:r>
      <w:r>
        <w:rPr>
          <w:rFonts w:eastAsia="Times New Roman" w:cs="Times New Roman"/>
          <w:szCs w:val="24"/>
        </w:rPr>
        <w:t>οδηγεί σε</w:t>
      </w:r>
      <w:r>
        <w:rPr>
          <w:rFonts w:eastAsia="Times New Roman" w:cs="Times New Roman"/>
          <w:szCs w:val="24"/>
        </w:rPr>
        <w:t xml:space="preserve"> αποτροπή</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αποτροπή της χρήσης της πλαστικής σακούλας. </w:t>
      </w:r>
    </w:p>
    <w:p w14:paraId="1416A38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 αυτό κάναμε εκτεταμένη διαβούλευση για την εφαρμογή, ώστε να μην πληγεί η παραγωγή, να</w:t>
      </w:r>
      <w:r>
        <w:rPr>
          <w:rFonts w:eastAsia="Times New Roman" w:cs="Times New Roman"/>
          <w:szCs w:val="24"/>
        </w:rPr>
        <w:t xml:space="preserve"> ενταχθούν προδιαγραφές στην παραγωγή και να μετατραπεί η ελληνική παραγωγή και η επιχειρηματικότητα αυτή των χιλίων εργαζόμενων, ώστε…</w:t>
      </w:r>
    </w:p>
    <w:p w14:paraId="1416A38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Είναι δώδεκα χιλιάδες... </w:t>
      </w:r>
    </w:p>
    <w:p w14:paraId="1416A38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Ναι, </w:t>
      </w:r>
      <w:r>
        <w:rPr>
          <w:rFonts w:eastAsia="Times New Roman" w:cs="Times New Roman"/>
          <w:szCs w:val="24"/>
        </w:rPr>
        <w:t xml:space="preserve">έχετε δίκιο, των επιχειρήσεων είναι μάλλον αυτό. </w:t>
      </w:r>
    </w:p>
    <w:p w14:paraId="1416A38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Πρέπει να γίνει αυτό ώστε να ενισχυθεί η Ελλάδα και να μην τροποποιηθεί και η εμπορία και να μην επιβαρυνθεί και η διαδικασία της εμπορίας για τον καταναλωτή. </w:t>
      </w:r>
    </w:p>
    <w:p w14:paraId="1416A38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Άρα, λοιπόν, εμείς τι είπαμε; Ότι όποιο τέλος </w:t>
      </w:r>
      <w:r>
        <w:rPr>
          <w:rFonts w:eastAsia="Times New Roman" w:cs="Times New Roman"/>
          <w:szCs w:val="24"/>
        </w:rPr>
        <w:t>εισαχθεί, θα πρέπει να επιστρέψει στον πολίτη. Ο πολίτης θα πρέπει να καταλάβει ότι δεν υπάρχει κα</w:t>
      </w:r>
      <w:r>
        <w:rPr>
          <w:rFonts w:eastAsia="Times New Roman" w:cs="Times New Roman"/>
          <w:szCs w:val="24"/>
        </w:rPr>
        <w:t>μ</w:t>
      </w:r>
      <w:r>
        <w:rPr>
          <w:rFonts w:eastAsia="Times New Roman" w:cs="Times New Roman"/>
          <w:szCs w:val="24"/>
        </w:rPr>
        <w:t xml:space="preserve">μία φορολογία σε αυτή τη διαδικασία. Και θα πρέπει ταυτόχρονα να μην επιβαρυνθούν οι παραγωγοί, αλλά η εργασία των δώδεκα χιλιάδων να παραμείνει στην Ελλάδα </w:t>
      </w:r>
      <w:r>
        <w:rPr>
          <w:rFonts w:eastAsia="Times New Roman" w:cs="Times New Roman"/>
          <w:szCs w:val="24"/>
        </w:rPr>
        <w:t xml:space="preserve">ανταγωνιστική. </w:t>
      </w:r>
    </w:p>
    <w:p w14:paraId="1416A38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Τι κάνουμε λοιπόν; Πρώτα απ’ όλα, εισάγουμε τη διαδικασία της ονομασίας προέλευσης της σακούλας, αυτό που λέμε να μπαίνει το </w:t>
      </w:r>
      <w:r>
        <w:rPr>
          <w:rFonts w:eastAsia="Times New Roman" w:cs="Times New Roman"/>
          <w:szCs w:val="24"/>
          <w:lang w:val="en-US"/>
        </w:rPr>
        <w:t>barcode</w:t>
      </w:r>
      <w:r>
        <w:rPr>
          <w:rFonts w:eastAsia="Times New Roman" w:cs="Times New Roman"/>
          <w:szCs w:val="24"/>
        </w:rPr>
        <w:t xml:space="preserve"> επάνω. Αυτό το ζήτησαν οι Έλληνες βιομήχανοι και οι Έλληνες παραγωγοί, γιατί λέτε ότι δεν τους λάβαμε υπ</w:t>
      </w:r>
      <w:r>
        <w:rPr>
          <w:rFonts w:eastAsia="Times New Roman" w:cs="Times New Roman"/>
          <w:szCs w:val="24"/>
        </w:rPr>
        <w:t xml:space="preserve">’ </w:t>
      </w:r>
      <w:proofErr w:type="spellStart"/>
      <w:r>
        <w:rPr>
          <w:rFonts w:eastAsia="Times New Roman" w:cs="Times New Roman"/>
          <w:szCs w:val="24"/>
        </w:rPr>
        <w:t>ό</w:t>
      </w:r>
      <w:r>
        <w:rPr>
          <w:rFonts w:eastAsia="Times New Roman" w:cs="Times New Roman"/>
          <w:szCs w:val="24"/>
        </w:rPr>
        <w:t>ψ</w:t>
      </w:r>
      <w:r>
        <w:rPr>
          <w:rFonts w:eastAsia="Times New Roman" w:cs="Times New Roman"/>
          <w:szCs w:val="24"/>
        </w:rPr>
        <w:t>ιν</w:t>
      </w:r>
      <w:proofErr w:type="spellEnd"/>
      <w:r>
        <w:rPr>
          <w:rFonts w:eastAsia="Times New Roman" w:cs="Times New Roman"/>
          <w:szCs w:val="24"/>
        </w:rPr>
        <w:t>.</w:t>
      </w:r>
    </w:p>
    <w:p w14:paraId="1416A38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είπαμε αυτό, κύριε Υπουργέ. </w:t>
      </w:r>
    </w:p>
    <w:p w14:paraId="1416A38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Αυτούς λάβαμε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w:t>
      </w:r>
    </w:p>
    <w:p w14:paraId="1416A38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Ενισχύεται, λοιπόν, η ανταγωνιστικότητα, διότι όλα τα </w:t>
      </w:r>
      <w:r>
        <w:rPr>
          <w:rFonts w:eastAsia="Times New Roman" w:cs="Times New Roman"/>
          <w:szCs w:val="24"/>
          <w:lang w:val="en-US"/>
        </w:rPr>
        <w:t>no</w:t>
      </w:r>
      <w:r>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προϊόντα, τα οποία έρχονταν απ</w:t>
      </w:r>
      <w:r>
        <w:rPr>
          <w:rFonts w:eastAsia="Times New Roman" w:cs="Times New Roman"/>
          <w:szCs w:val="24"/>
        </w:rPr>
        <w:t xml:space="preserve">’ </w:t>
      </w:r>
      <w:r>
        <w:rPr>
          <w:rFonts w:eastAsia="Times New Roman" w:cs="Times New Roman"/>
          <w:szCs w:val="24"/>
        </w:rPr>
        <w:t xml:space="preserve">έξω και το </w:t>
      </w:r>
      <w:r>
        <w:rPr>
          <w:rFonts w:eastAsia="Times New Roman" w:cs="Times New Roman"/>
          <w:szCs w:val="24"/>
        </w:rPr>
        <w:t xml:space="preserve">χαμηλής ποιότητας πλαστικό, πλέον έχουν ταυτότητα. </w:t>
      </w:r>
      <w:r>
        <w:rPr>
          <w:rFonts w:eastAsia="Times New Roman" w:cs="Times New Roman"/>
          <w:szCs w:val="24"/>
        </w:rPr>
        <w:lastRenderedPageBreak/>
        <w:t xml:space="preserve">Και ξέρουμε και από πού έρχονται και ποιος θα πληρώνει το τέλος ανακύκλωσης. Δεν γινόταν αυτό μέχρι τώρα. </w:t>
      </w:r>
    </w:p>
    <w:p w14:paraId="1416A38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Άρα επιβαρύνεται, εάν θέλετε, ο μη συνεπής, μέχρι τώρα και εάν υπήρχε κάποιος εισαγόμενος λαθραίος</w:t>
      </w:r>
      <w:r>
        <w:rPr>
          <w:rFonts w:eastAsia="Times New Roman" w:cs="Times New Roman"/>
          <w:szCs w:val="24"/>
        </w:rPr>
        <w:t xml:space="preserve"> ανταγωνισμός και έτσι επιβραβεύεται και ενισχύεται η ελληνική επιχείρηση. Γίνεται ακριβώς το αντίθετο με αυτό που είπε προηγουμένως ο εισηγητής της Νέας Δημοκρατίας. Ενισχύονται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οι ελληνικές επιχειρήσεις έναντι ενός ανταγωνισμού, ο οποίος ήταν εκ</w:t>
      </w:r>
      <w:r>
        <w:rPr>
          <w:rFonts w:eastAsia="Times New Roman" w:cs="Times New Roman"/>
          <w:szCs w:val="24"/>
        </w:rPr>
        <w:t xml:space="preserve">τός προδιαγραφών ή εκτός ορίων. </w:t>
      </w:r>
    </w:p>
    <w:p w14:paraId="1416A38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 η όποια χρηματική εισφορά υπόχρεου, που έπρεπε να μπαίνει μέχρι τώρα στην παραγωγή και δεν έμπαινε, δεν είναι 3% με 4% του κόστους, γιατί δεν υπάρχει ακόμα τιμοκατάλογος. Κινδυνολογείτε χωρίς λόγο.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 xml:space="preserve"> όταν είχαν έρθει οι παραγωγοί πλαστικής σακούλας, το γνώριζαν αυτό. </w:t>
      </w:r>
    </w:p>
    <w:p w14:paraId="1416A38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Οι παραγωγοί το λένε αυτό, όχι </w:t>
      </w:r>
      <w:r>
        <w:rPr>
          <w:rFonts w:eastAsia="Times New Roman" w:cs="Times New Roman"/>
          <w:szCs w:val="24"/>
        </w:rPr>
        <w:t>η Νέα Δημοκρατία</w:t>
      </w:r>
      <w:r>
        <w:rPr>
          <w:rFonts w:eastAsia="Times New Roman" w:cs="Times New Roman"/>
          <w:szCs w:val="24"/>
        </w:rPr>
        <w:t xml:space="preserve">. </w:t>
      </w:r>
    </w:p>
    <w:p w14:paraId="1416A38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Και για τους παραγωγούς -οι οποίοι λέτε ότι το λένε- πρέπει να σας πω ότι αυτό περιλαμβάνεται στην υπουργική απόφαση του Αυγούστου. Και μετά την υπουργική απόφαση του Αυγούστου, υπήρχε δελτίο </w:t>
      </w:r>
      <w:r>
        <w:rPr>
          <w:rFonts w:eastAsia="Times New Roman" w:cs="Times New Roman"/>
          <w:szCs w:val="24"/>
        </w:rPr>
        <w:t>Τ</w:t>
      </w:r>
      <w:r>
        <w:rPr>
          <w:rFonts w:eastAsia="Times New Roman" w:cs="Times New Roman"/>
          <w:szCs w:val="24"/>
        </w:rPr>
        <w:t>ύπου, διθυραμβικό εκ μέρους των βιομηχανιών πλαστικού, το οποίο</w:t>
      </w:r>
      <w:r>
        <w:rPr>
          <w:rFonts w:eastAsia="Times New Roman" w:cs="Times New Roman"/>
          <w:szCs w:val="24"/>
        </w:rPr>
        <w:t xml:space="preserve"> σας κατέθεσα και στην </w:t>
      </w:r>
      <w:r>
        <w:rPr>
          <w:rFonts w:eastAsia="Times New Roman" w:cs="Times New Roman"/>
          <w:szCs w:val="24"/>
        </w:rPr>
        <w:t>ε</w:t>
      </w:r>
      <w:r>
        <w:rPr>
          <w:rFonts w:eastAsia="Times New Roman" w:cs="Times New Roman"/>
          <w:szCs w:val="24"/>
        </w:rPr>
        <w:t xml:space="preserve">πιτροπή και σας το έχω δώσει. </w:t>
      </w:r>
    </w:p>
    <w:p w14:paraId="1416A38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Όχι για το κόστος. Διαστρεβλώνετε τα πάντα. </w:t>
      </w:r>
    </w:p>
    <w:p w14:paraId="1416A38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Άρα μη δημιουργούμε μια ψευδή εικόνα! Εμείς βελτιώνουμε τον ανταγων</w:t>
      </w:r>
      <w:r>
        <w:rPr>
          <w:rFonts w:eastAsia="Times New Roman" w:cs="Times New Roman"/>
          <w:szCs w:val="24"/>
        </w:rPr>
        <w:t>ισμό για τις ελληνικές επιχειρήσεις και τις βοηθάμε να τροποποιήσουν το παραγωγικό τους αντικείμενο, έτσι ώστε να μην μπει στους παραγωγούς, πρώτα απ’ όλα το περιβαλλοντικό τέλος της αποτροπής, γιατί οι παραγωγοί ζήτησαν να μπει στο λιανεμπόριο. Άρα καλό κ</w:t>
      </w:r>
      <w:r>
        <w:rPr>
          <w:rFonts w:eastAsia="Times New Roman" w:cs="Times New Roman"/>
          <w:szCs w:val="24"/>
        </w:rPr>
        <w:t>άναμε στους παραγωγούς, γιατί μπήκε στον τελικό χρήστη, στα σο</w:t>
      </w:r>
      <w:r>
        <w:rPr>
          <w:rFonts w:eastAsia="Times New Roman" w:cs="Times New Roman"/>
          <w:szCs w:val="24"/>
        </w:rPr>
        <w:t>υ</w:t>
      </w:r>
      <w:r>
        <w:rPr>
          <w:rFonts w:eastAsia="Times New Roman" w:cs="Times New Roman"/>
          <w:szCs w:val="24"/>
        </w:rPr>
        <w:t>περμάρκετ και στο λιανεμπόριο αυτό το τέλος αποτροπής, ενώ βοηθ</w:t>
      </w:r>
      <w:r>
        <w:rPr>
          <w:rFonts w:eastAsia="Times New Roman" w:cs="Times New Roman"/>
          <w:szCs w:val="24"/>
        </w:rPr>
        <w:t>ι</w:t>
      </w:r>
      <w:r>
        <w:rPr>
          <w:rFonts w:eastAsia="Times New Roman" w:cs="Times New Roman"/>
          <w:szCs w:val="24"/>
        </w:rPr>
        <w:t xml:space="preserve">ούνται οι παραγωγοί και έναντι του ανταγωνισμού. </w:t>
      </w:r>
    </w:p>
    <w:p w14:paraId="1416A38F"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Όμως, πρέπει να προσέξουμε. Άκουσα προηγουμένως από την τοποθέτηση της Νέας Δημ</w:t>
      </w:r>
      <w:r>
        <w:rPr>
          <w:rFonts w:eastAsia="Times New Roman" w:cs="Times New Roman"/>
          <w:szCs w:val="24"/>
        </w:rPr>
        <w:t xml:space="preserve">οκρατίας ότι το νομοσχέδιο είναι υπερφίαλο για όσα λέμε για την ανακύκλωση. </w:t>
      </w:r>
    </w:p>
    <w:p w14:paraId="1416A390"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Συγχωρήστε με, αλλά δεν είναι υπερφίαλο το να προσεγγίσουμε το ευρωπαϊκό κεκτημένο. Δεν είναι υπερφίαλο το να κάνουμε καλύτερο το περιβάλλον στη χώρα μας. Δεν είναι υπερφίαλο το να αποφύγουμε τα πρόστιμα. Δεν είναι υπερφίαλο το να διεκδικήσουμε μια καλύτερ</w:t>
      </w:r>
      <w:r>
        <w:rPr>
          <w:rFonts w:eastAsia="Times New Roman" w:cs="Times New Roman"/>
          <w:szCs w:val="24"/>
        </w:rPr>
        <w:t xml:space="preserve">η ζωή για τα παιδιά της Ελλάδας. Αυτό που γινόταν μέχρι τώρα στην Ελλάδα ήταν αρνητικό σε όλους τους τομείς και στον τομέα του περιβάλλοντος. </w:t>
      </w:r>
    </w:p>
    <w:p w14:paraId="1416A391"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Θεωρώ ότι υπάρχουν καλές προτάσεις από τη συζήτηση. Εγώ θα δεχθώ προτάσεις που έγιναν από τον εισηγητή της Δημοκρ</w:t>
      </w:r>
      <w:r>
        <w:rPr>
          <w:rFonts w:eastAsia="Times New Roman" w:cs="Times New Roman"/>
          <w:szCs w:val="24"/>
        </w:rPr>
        <w:t xml:space="preserve">ατικής Συμπαράταξης. Πρώτα απ’ όλα, θα δεχθώ τη συμμετοχή εργαζομένων στην Επιτροπή Διαβούλευσης. Το εισηγηθήκατε. Θα γίνει νομοτεχνική. </w:t>
      </w:r>
    </w:p>
    <w:p w14:paraId="1416A392"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Επίσης, θα περιορίσουμε τη δυνατότητα διόρθωσης του επιχειρηματικού σχεδίου εκ των υστέρων για να είναι ξεκάθαροι οι κ</w:t>
      </w:r>
      <w:r>
        <w:rPr>
          <w:rFonts w:eastAsia="Times New Roman" w:cs="Times New Roman"/>
          <w:szCs w:val="24"/>
        </w:rPr>
        <w:t xml:space="preserve">ανόνες, αλλά να είναι ξεκάθαρη και η </w:t>
      </w:r>
      <w:proofErr w:type="spellStart"/>
      <w:r>
        <w:rPr>
          <w:rFonts w:eastAsia="Times New Roman" w:cs="Times New Roman"/>
          <w:szCs w:val="24"/>
        </w:rPr>
        <w:t>αδειοδότηση</w:t>
      </w:r>
      <w:proofErr w:type="spellEnd"/>
      <w:r>
        <w:rPr>
          <w:rFonts w:eastAsia="Times New Roman" w:cs="Times New Roman"/>
          <w:szCs w:val="24"/>
        </w:rPr>
        <w:t xml:space="preserve"> του επιχειρησιακού σχεδίου. Αυτά τα δύο τα είχε πει και ο κ. </w:t>
      </w:r>
      <w:proofErr w:type="spellStart"/>
      <w:r>
        <w:rPr>
          <w:rFonts w:eastAsia="Times New Roman" w:cs="Times New Roman"/>
          <w:szCs w:val="24"/>
        </w:rPr>
        <w:t>Δανέλλης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τα είπε και ο κ. </w:t>
      </w:r>
      <w:proofErr w:type="spellStart"/>
      <w:r>
        <w:rPr>
          <w:rFonts w:eastAsia="Times New Roman" w:cs="Times New Roman"/>
          <w:szCs w:val="24"/>
        </w:rPr>
        <w:t>Αρβανιτίδης</w:t>
      </w:r>
      <w:proofErr w:type="spellEnd"/>
      <w:r>
        <w:rPr>
          <w:rFonts w:eastAsia="Times New Roman" w:cs="Times New Roman"/>
          <w:szCs w:val="24"/>
        </w:rPr>
        <w:t xml:space="preserve"> νωρίτερα. Θα γίνουν νομοτεχνικές μέχρι το τέλος. </w:t>
      </w:r>
    </w:p>
    <w:p w14:paraId="1416A393" w14:textId="77777777" w:rsidR="002F1EDC" w:rsidRDefault="00F01CE6">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w:t>
      </w:r>
      <w:r>
        <w:rPr>
          <w:rFonts w:eastAsia="Times New Roman"/>
          <w:bCs/>
        </w:rPr>
        <w:t xml:space="preserve"> του χρόνου ομιλίας του κυρίου Αναπληρωτή Υπουργού)</w:t>
      </w:r>
    </w:p>
    <w:p w14:paraId="1416A394"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Κυρία Πρόεδρε, συγχωρήστε με, αλλά θα πρέπει να αναφερθώ στις τροπολογίες πολύ σύντομα.</w:t>
      </w:r>
    </w:p>
    <w:p w14:paraId="1416A395"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Όσον αφορά το θέμα της δασικής τροπολογίας, θα πω δύο πράγματα απλά. Το πρώτο είναι ότι επιτρέπουμε, αν θέλετε, τη ν</w:t>
      </w:r>
      <w:r>
        <w:rPr>
          <w:rFonts w:eastAsia="Times New Roman" w:cs="Times New Roman"/>
          <w:szCs w:val="24"/>
        </w:rPr>
        <w:t>ομιμοποίηση εγκαταστάσεων υφιστάμενων κατασκηνώσεων, όχι μόνο όπως υπήρχε μέχρι τώρα σε προστατευτικά δάση αλλά και σε δασικές εκτάσεις. Θα το βρείτε. Είναι επέκταση ισχύοντος νόμου που έχει μια παράταση για κατασκηνώσεις που λειτουργούν.</w:t>
      </w:r>
    </w:p>
    <w:p w14:paraId="1416A396"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Το δεύτερο αφορά </w:t>
      </w:r>
      <w:r>
        <w:rPr>
          <w:rFonts w:eastAsia="Times New Roman" w:cs="Times New Roman"/>
          <w:szCs w:val="24"/>
        </w:rPr>
        <w:t xml:space="preserve">την κύρωση των δασικών χαρτών, το οποίο είναι αρκετά σημαντικό. Μας ενδιαφέρει όλους, γιατί είναι μία προσπάθεια που γίνεται όλο τον χρόνο. Η προθεσμία αντιρρήσεων έληγε στις 25 Σεπτεμβρίου. Εμείς τώρα δίνουμε λίγο περισσότερο χρόνο στις υπηρεσίες. </w:t>
      </w:r>
    </w:p>
    <w:p w14:paraId="1416A397"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Αντί ν</w:t>
      </w:r>
      <w:r>
        <w:rPr>
          <w:rFonts w:eastAsia="Times New Roman" w:cs="Times New Roman"/>
          <w:szCs w:val="24"/>
        </w:rPr>
        <w:t>α κυρωθούν οι χάρτες αυτοί για να εξεταστούν τα πρόδηλα σφάλματα και οι αιτήσεις εξαγοράς στις 20 Νοεμβρίου, πάει για τις 20 Δεκεμβρίου. Δίνουμε, δηλαδή, έναν μήνα στις υπηρεσίες για να προλάβουν να δουν όλο</w:t>
      </w:r>
      <w:r>
        <w:rPr>
          <w:rFonts w:eastAsia="Times New Roman" w:cs="Times New Roman"/>
          <w:szCs w:val="24"/>
        </w:rPr>
        <w:t>ν</w:t>
      </w:r>
      <w:r>
        <w:rPr>
          <w:rFonts w:eastAsia="Times New Roman" w:cs="Times New Roman"/>
          <w:szCs w:val="24"/>
        </w:rPr>
        <w:t xml:space="preserve"> αυτό</w:t>
      </w:r>
      <w:r>
        <w:rPr>
          <w:rFonts w:eastAsia="Times New Roman" w:cs="Times New Roman"/>
          <w:szCs w:val="24"/>
        </w:rPr>
        <w:t>ν</w:t>
      </w:r>
      <w:r>
        <w:rPr>
          <w:rFonts w:eastAsia="Times New Roman" w:cs="Times New Roman"/>
          <w:szCs w:val="24"/>
        </w:rPr>
        <w:t xml:space="preserve"> τον όγκο, ο οποίος έχει κατατεθεί. Είναι </w:t>
      </w:r>
      <w:r>
        <w:rPr>
          <w:rFonts w:eastAsia="Times New Roman" w:cs="Times New Roman"/>
          <w:szCs w:val="24"/>
        </w:rPr>
        <w:t xml:space="preserve">πολύ σημαντικό νομίζω και πρέπει να το δούμε. </w:t>
      </w:r>
    </w:p>
    <w:p w14:paraId="1416A398"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Η δεύτερη τροπολογία αφορά την εγκατάσταση μονάδων βιομάζας, βιοαερίου ή </w:t>
      </w:r>
      <w:proofErr w:type="spellStart"/>
      <w:r>
        <w:rPr>
          <w:rFonts w:eastAsia="Times New Roman" w:cs="Times New Roman"/>
          <w:szCs w:val="24"/>
        </w:rPr>
        <w:t>βιορευστών</w:t>
      </w:r>
      <w:proofErr w:type="spellEnd"/>
      <w:r>
        <w:rPr>
          <w:rFonts w:eastAsia="Times New Roman" w:cs="Times New Roman"/>
          <w:szCs w:val="24"/>
        </w:rPr>
        <w:t>. Είναι μία κρίσιμη διαδικασία για τον αγροτικό χώρο, εφόσον μπορεί να συμβάλει στην ανάπτυξή του, όταν όμως αφορά τον αγροτικ</w:t>
      </w:r>
      <w:r>
        <w:rPr>
          <w:rFonts w:eastAsia="Times New Roman" w:cs="Times New Roman"/>
          <w:szCs w:val="24"/>
        </w:rPr>
        <w:t xml:space="preserve">ό χώρο. Το πρόβλημα είναι ότι πολλές φορές στην Ελλάδα επιδιώκεται η </w:t>
      </w:r>
      <w:proofErr w:type="spellStart"/>
      <w:r>
        <w:rPr>
          <w:rFonts w:eastAsia="Times New Roman" w:cs="Times New Roman"/>
          <w:szCs w:val="24"/>
        </w:rPr>
        <w:t>χωροθέτηση</w:t>
      </w:r>
      <w:proofErr w:type="spellEnd"/>
      <w:r>
        <w:rPr>
          <w:rFonts w:eastAsia="Times New Roman" w:cs="Times New Roman"/>
          <w:szCs w:val="24"/>
        </w:rPr>
        <w:t xml:space="preserve"> μονάδων βιομάζας ή </w:t>
      </w:r>
      <w:proofErr w:type="spellStart"/>
      <w:r>
        <w:rPr>
          <w:rFonts w:eastAsia="Times New Roman" w:cs="Times New Roman"/>
          <w:szCs w:val="24"/>
        </w:rPr>
        <w:t>βιορευστών</w:t>
      </w:r>
      <w:proofErr w:type="spellEnd"/>
      <w:r>
        <w:rPr>
          <w:rFonts w:eastAsia="Times New Roman" w:cs="Times New Roman"/>
          <w:szCs w:val="24"/>
        </w:rPr>
        <w:t xml:space="preserve"> σε περιοχές που δεν συνδέονται με το αγροτικό προϊόν, δηλαδή δεν ωφελούν την τοπική παραγωγή, αλλά μπαίνουν σε γη υψηλής παραγωγικότητας. </w:t>
      </w:r>
    </w:p>
    <w:p w14:paraId="1416A399"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Αυτό πο</w:t>
      </w:r>
      <w:r>
        <w:rPr>
          <w:rFonts w:eastAsia="Times New Roman" w:cs="Times New Roman"/>
          <w:szCs w:val="24"/>
        </w:rPr>
        <w:t xml:space="preserve">υ εμείς πολύ απλά λέμε είναι ότι οι μονάδες βιομάζας ή </w:t>
      </w:r>
      <w:proofErr w:type="spellStart"/>
      <w:r>
        <w:rPr>
          <w:rFonts w:eastAsia="Times New Roman" w:cs="Times New Roman"/>
          <w:szCs w:val="24"/>
        </w:rPr>
        <w:t>βιορευστών</w:t>
      </w:r>
      <w:proofErr w:type="spellEnd"/>
      <w:r>
        <w:rPr>
          <w:rFonts w:eastAsia="Times New Roman" w:cs="Times New Roman"/>
          <w:szCs w:val="24"/>
        </w:rPr>
        <w:t xml:space="preserve"> μπορούν να μπαίνουν σε γη υψηλής παραγωγικότητας, αρκεί να ικανοποιούν το τοπικό προϊόν σε μια ακτίνα </w:t>
      </w:r>
      <w:r>
        <w:rPr>
          <w:rFonts w:eastAsia="Times New Roman" w:cs="Times New Roman"/>
          <w:szCs w:val="24"/>
        </w:rPr>
        <w:t>τριάντα</w:t>
      </w:r>
      <w:r>
        <w:rPr>
          <w:rFonts w:eastAsia="Times New Roman" w:cs="Times New Roman"/>
          <w:szCs w:val="24"/>
        </w:rPr>
        <w:t xml:space="preserve"> χιλιομέτρων, για να μη γίνεται αλλαγή χρήσης γης στον αγροτικό τομέα με μια εισα</w:t>
      </w:r>
      <w:r>
        <w:rPr>
          <w:rFonts w:eastAsia="Times New Roman" w:cs="Times New Roman"/>
          <w:szCs w:val="24"/>
        </w:rPr>
        <w:t xml:space="preserve">γόμενη και ξένη προς την υψηλή παραγωγικότητα δραστηριότητα. Να γίνεται βιοτεχνική η χρήση για ενεργειακή αξιοποίηση, αλλά μόνο </w:t>
      </w:r>
      <w:r>
        <w:rPr>
          <w:rFonts w:eastAsia="Times New Roman" w:cs="Times New Roman"/>
          <w:szCs w:val="24"/>
        </w:rPr>
        <w:lastRenderedPageBreak/>
        <w:t xml:space="preserve">αν ανταποκρίνεται στις ανάγκες των τοπικών παραγωγών και συνδέεται με αυτούς. Αυτή είναι η δεύτερη τροπολογία. </w:t>
      </w:r>
    </w:p>
    <w:p w14:paraId="1416A39A"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Η τρίτη τροπολογ</w:t>
      </w:r>
      <w:r>
        <w:rPr>
          <w:rFonts w:eastAsia="Times New Roman" w:cs="Times New Roman"/>
          <w:szCs w:val="24"/>
        </w:rPr>
        <w:t>ία αφορά τους εργαζόμενους και τον φορέα του Πάρκου Τρίτση. Εδώ το θέμα είναι αρκετά τεχνικό. Είναι βέβαια και ουσιαστικό θέμα όσον αφορά τους μισθούς και τις εισφορές των εργαζομένων. Απλά λέμε ότι αυτή η υποχρέωση του φορέα ισχύει από τη δημοσίευση του ν</w:t>
      </w:r>
      <w:r>
        <w:rPr>
          <w:rFonts w:eastAsia="Times New Roman" w:cs="Times New Roman"/>
          <w:szCs w:val="24"/>
        </w:rPr>
        <w:t xml:space="preserve">όμου για τη σύσταση του φορέα σε ΦΕΚ και όχι από την ημέρα που πήρε ΑΦΜ ο φορέας, γιατί υπάρχει ένα κενό στις εισφορές και στα ασφαλιστικά των εργαζομένων. Νομίζω ότι πρέπει να το καλύψουμε. </w:t>
      </w:r>
    </w:p>
    <w:p w14:paraId="1416A39B"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Το τελευταίο έχει να κάνει με τη στελέχωση του Εθνικού Κέντρου Π</w:t>
      </w:r>
      <w:r>
        <w:rPr>
          <w:rFonts w:eastAsia="Times New Roman" w:cs="Times New Roman"/>
          <w:szCs w:val="24"/>
        </w:rPr>
        <w:t xml:space="preserve">εριβάλλοντος και Αειφόρου Ανάπτυξης. Εδώ προέβλεπε ότι η στελέχωση αυτού του </w:t>
      </w:r>
      <w:r>
        <w:rPr>
          <w:rFonts w:eastAsia="Times New Roman" w:cs="Times New Roman"/>
          <w:szCs w:val="24"/>
        </w:rPr>
        <w:t>κ</w:t>
      </w:r>
      <w:r>
        <w:rPr>
          <w:rFonts w:eastAsia="Times New Roman" w:cs="Times New Roman"/>
          <w:szCs w:val="24"/>
        </w:rPr>
        <w:t>έντρου θα γίνεται μόνο από θέσεις ειδικού επιστημονικού προσωπικού. Αυτό δεν μας έδινε τη δυνατότητα με την κινητικότητα να μεταφέρουμε και εργαζόμενους, ΠΕ πάλι, σε αυτές τις θέ</w:t>
      </w:r>
      <w:r>
        <w:rPr>
          <w:rFonts w:eastAsia="Times New Roman" w:cs="Times New Roman"/>
          <w:szCs w:val="24"/>
        </w:rPr>
        <w:t>σεις. Άρα από τις δεκαπέντε που είχαμε για ειδικό επιστημονικό προσωπικό, λέμε ότι οι πέντε μένουν για ειδικό επιστημονικό προσωπικό και οι υπόλοιπες γίνονται οκτώ ΠΕ Μηχανικών, πέντε ΠΕ Περιβάλλοντος και δύο ΠΕ Γεωτεχνικών. Έτσι, μπορούμε να αξιοποιήσουμε</w:t>
      </w:r>
      <w:r>
        <w:rPr>
          <w:rFonts w:eastAsia="Times New Roman" w:cs="Times New Roman"/>
          <w:szCs w:val="24"/>
        </w:rPr>
        <w:t xml:space="preserve"> τους νόμους κινητικότητας πάλι για στελέχη ΠΕ, μιας και είναι πολύ περιορισμένος ο χώρος που μπορούμε να βρούμε το ειδικό επιστημονικό προσωπικό.</w:t>
      </w:r>
    </w:p>
    <w:p w14:paraId="1416A39C"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Τελείωσα με τις τροπολογίες. Αν θέλετε κάτι, έχω τη δυνατότητα μετά να σας εξηγήσω. Νομίζω ότι οφείλω να </w:t>
      </w:r>
      <w:r>
        <w:rPr>
          <w:rFonts w:eastAsia="Times New Roman" w:cs="Times New Roman"/>
          <w:szCs w:val="24"/>
        </w:rPr>
        <w:t>κλείσω πάλι με την ανακύκλωση.</w:t>
      </w:r>
    </w:p>
    <w:p w14:paraId="1416A39D"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Η ανακύκλωση είναι μια αδιαμφισβήτητη αξία και αρχή στη ζωή μας. Είμαστε αρκετά πίσω και πρέπει να ενισχύσουμε πάρα πολλές δραστηριότητες. Εξάλλου, θέλουμε να είμαστε κοινωνία της ανακύκλωσης. Η κυριαρχία της ταφής είναι συντ</w:t>
      </w:r>
      <w:r>
        <w:rPr>
          <w:rFonts w:eastAsia="Times New Roman" w:cs="Times New Roman"/>
          <w:szCs w:val="24"/>
        </w:rPr>
        <w:t xml:space="preserve">ριπτική. Δεν πρέπει να θάβονται τόσοι πολλοί πόροι από την εθνική οικονομία. Δεν πρέπει να προσβάλλουμε το περιβάλλον, το υπέδαφος, τους εδαφικούς πόρους, τους </w:t>
      </w:r>
      <w:proofErr w:type="spellStart"/>
      <w:r>
        <w:rPr>
          <w:rFonts w:eastAsia="Times New Roman" w:cs="Times New Roman"/>
          <w:szCs w:val="24"/>
        </w:rPr>
        <w:t>υδροφορείς</w:t>
      </w:r>
      <w:proofErr w:type="spellEnd"/>
      <w:r>
        <w:rPr>
          <w:rFonts w:eastAsia="Times New Roman" w:cs="Times New Roman"/>
          <w:szCs w:val="24"/>
        </w:rPr>
        <w:t>, αλλά και το περιβάλλον που θίγεται από την εκπομπή αερίων του θερμοκηπίου από την τα</w:t>
      </w:r>
      <w:r>
        <w:rPr>
          <w:rFonts w:eastAsia="Times New Roman" w:cs="Times New Roman"/>
          <w:szCs w:val="24"/>
        </w:rPr>
        <w:t xml:space="preserve">φή. </w:t>
      </w:r>
    </w:p>
    <w:p w14:paraId="1416A39E" w14:textId="77777777" w:rsidR="002F1EDC" w:rsidRDefault="00F01CE6">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Υπάρχουν καλά παραδείγματα, όμως έχουμε μια πολύ μεγάλη καθυστέρηση που ήταν και ευθύνη πολιτική. Δεν θέλουμε να παραπέμψουμε κρίσιμες αποφάσεις στο μέλλον. Νομίζουμε ότι ήρθε ο χρόνος για τη χώρα μας να παρθούν τώρα οι αποφάσεις και δεν θέλουμε να υπ</w:t>
      </w:r>
      <w:r>
        <w:rPr>
          <w:rFonts w:eastAsia="Times New Roman" w:cs="Times New Roman"/>
          <w:szCs w:val="24"/>
        </w:rPr>
        <w:t>άρχουν μικροκομματικά οφέλη από τη διαχείριση αυτή. Αντί, λοιπόν, να πληρώνουμε πρόστιμα για χωματερές, μπορούμε να επενδύσουμε στο περιβάλλον. Και η επένδυση αυτή θα δώσει άμεσα και πρώτες ύλες και εργασία με υπεραξία και κυκλική οικονομία και ποιότητα πε</w:t>
      </w:r>
      <w:r>
        <w:rPr>
          <w:rFonts w:eastAsia="Times New Roman" w:cs="Times New Roman"/>
          <w:szCs w:val="24"/>
        </w:rPr>
        <w:t xml:space="preserve">ριβάλλοντος και αποτελέσματα θετικά και στον τουρισμό και στη γεωργία και στην κτηνοτροφία. </w:t>
      </w:r>
    </w:p>
    <w:p w14:paraId="1416A39F"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Το νέο θεσμικό πλαίσιο που σήμερα θα συζητήσουμε και θα ψηφίσουμε ενισχύει τη χρηματοδότηση της ανακύκλωσης, γιατί οι εισφορές είναι λεφτά όλων μας και πρέπει να π</w:t>
      </w:r>
      <w:r>
        <w:rPr>
          <w:rFonts w:eastAsia="Times New Roman"/>
          <w:szCs w:val="24"/>
        </w:rPr>
        <w:t>ιάσουν τόπο, να πάνε στην ανακύκλωση. Αναβαθμίζει την ευθύνη της αυτοδιοίκησης και συνδέεται με πολλές καινοτομίες, όπως είναι το Ηλεκτρονικό Μη</w:t>
      </w:r>
      <w:r>
        <w:rPr>
          <w:rFonts w:eastAsia="Times New Roman"/>
          <w:szCs w:val="24"/>
        </w:rPr>
        <w:lastRenderedPageBreak/>
        <w:t xml:space="preserve">τρώο Αποβλήτων, το Εθνικό Μητρώο Παραγωγών, </w:t>
      </w:r>
      <w:r>
        <w:rPr>
          <w:rFonts w:eastAsia="Times New Roman"/>
          <w:szCs w:val="24"/>
        </w:rPr>
        <w:t xml:space="preserve">που </w:t>
      </w:r>
      <w:r>
        <w:rPr>
          <w:rFonts w:eastAsia="Times New Roman"/>
          <w:szCs w:val="24"/>
        </w:rPr>
        <w:t>είναι πραγματικά καινοτ</w:t>
      </w:r>
      <w:r>
        <w:rPr>
          <w:rFonts w:eastAsia="Times New Roman"/>
          <w:szCs w:val="24"/>
        </w:rPr>
        <w:t>ομίες</w:t>
      </w:r>
      <w:r>
        <w:rPr>
          <w:rFonts w:eastAsia="Times New Roman"/>
          <w:szCs w:val="24"/>
        </w:rPr>
        <w:t xml:space="preserve"> και για την Ευρώπη και υπερηφανευόμ</w:t>
      </w:r>
      <w:r>
        <w:rPr>
          <w:rFonts w:eastAsia="Times New Roman"/>
          <w:szCs w:val="24"/>
        </w:rPr>
        <w:t>αστε γι</w:t>
      </w:r>
      <w:r>
        <w:rPr>
          <w:rFonts w:eastAsia="Times New Roman"/>
          <w:szCs w:val="24"/>
        </w:rPr>
        <w:t>’</w:t>
      </w:r>
      <w:r>
        <w:rPr>
          <w:rFonts w:eastAsia="Times New Roman"/>
          <w:szCs w:val="24"/>
        </w:rPr>
        <w:t xml:space="preserve"> αυτά που γίνονται. Η αύξηση, όμως, των πόρων της ανακύκλωσης και η βελτίωση της απόδοσής τους με διαφάνεια ενισχύουν πρώτα απ’ όλα και πάνω απ’ όλα την αυτοδιοίκηση και την κοινωνία, ενισχύουν τον πολίτη.</w:t>
      </w:r>
    </w:p>
    <w:p w14:paraId="1416A3A0"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Εκεί στοχεύει το παρόν νομοσχέδιο, στην αν</w:t>
      </w:r>
      <w:r>
        <w:rPr>
          <w:rFonts w:eastAsia="Times New Roman"/>
          <w:szCs w:val="24"/>
        </w:rPr>
        <w:t>αβάθμιση του ρόλου και του πολίτη, του υπεύθυνου πολίτη για το περιβάλλον, στην αναβάθμιση του ρόλου και των ΟΤΑ. Πρέπει να ξεφύγουμε, πλέον, από την απαγγελία συνθημάτων. Νομίζω ότι έχουμε συμφωνήσει όλοι για το τι είναι η ανακύκλωση. Είναι η ώρα, από σήμ</w:t>
      </w:r>
      <w:r>
        <w:rPr>
          <w:rFonts w:eastAsia="Times New Roman"/>
          <w:szCs w:val="24"/>
        </w:rPr>
        <w:t>ερα και μετά, να το κάνουμε πράξη, τα καλά παραδείγματα του παρελθόντος να τα αξιοποιήσουμε, να κάνουμε ένα διαφανές σύστημα ανακύκλωσης, να έχουμε περισσότερους πόρους. Γιατί αυτό δεν είναι μόνο βάρος στα δημοτικά τέλη. Είναι και η εργασία -ας μην το υποτ</w:t>
      </w:r>
      <w:r>
        <w:rPr>
          <w:rFonts w:eastAsia="Times New Roman"/>
          <w:szCs w:val="24"/>
        </w:rPr>
        <w:t>ιμούμε- και η ανταγωνιστική εργασία με υπεραξία επιστημόνων της χώρα μας και πρέπει να στηριχτούμε σ’ αυτό στο μέλλον.</w:t>
      </w:r>
    </w:p>
    <w:p w14:paraId="1416A3A1"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Σας ευχαριστώ πολύ.</w:t>
      </w:r>
    </w:p>
    <w:p w14:paraId="1416A3A2" w14:textId="77777777" w:rsidR="002F1EDC" w:rsidRDefault="00F01CE6">
      <w:pPr>
        <w:tabs>
          <w:tab w:val="left" w:pos="1130"/>
        </w:tabs>
        <w:spacing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1416A3A3"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w:t>
      </w:r>
      <w:r>
        <w:rPr>
          <w:rFonts w:eastAsia="Times New Roman"/>
          <w:szCs w:val="24"/>
        </w:rPr>
        <w:t>υρί</w:t>
      </w:r>
      <w:r>
        <w:rPr>
          <w:rFonts w:eastAsia="Times New Roman"/>
          <w:szCs w:val="24"/>
        </w:rPr>
        <w:t xml:space="preserve">α Πρόεδρε, θα ήθελα τον λόγο επί </w:t>
      </w:r>
      <w:r>
        <w:rPr>
          <w:rFonts w:eastAsia="Times New Roman"/>
          <w:szCs w:val="24"/>
        </w:rPr>
        <w:t>προσωπικού, επειδή ο κύριος Υπουργός αναφέρθηκε στα λεγόμενά μου με μια τάση να τα διαστρεβλώσει.</w:t>
      </w:r>
    </w:p>
    <w:p w14:paraId="1416A3A4"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Σας ακούμε, κύριε Σκρέκα. </w:t>
      </w:r>
    </w:p>
    <w:p w14:paraId="1416A3A5"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Ορίστε, έχετε τον λόγο για ένα λεπτό.</w:t>
      </w:r>
    </w:p>
    <w:p w14:paraId="1416A3A6"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Θα είμαι πολύ σύντομος.</w:t>
      </w:r>
    </w:p>
    <w:p w14:paraId="1416A3A7"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 xml:space="preserve">Άκουσα τον κύριο Υπουργό να μιλάει για πολλά πράγματα. Φυσικά, δεν συμφωνώ με τα περισσότερα απ’ αυτά. Δεν είπε, όμως, τίποτα -και διαστρέβλωσε αυτό που εγώ ανέφερα- για τα απορρίμματα στην Αττική. </w:t>
      </w:r>
    </w:p>
    <w:p w14:paraId="1416A3A8"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Μας ανέφερε ότι ένα εργοστάσιο στο Σχιστό είναι ήδη σε μι</w:t>
      </w:r>
      <w:r>
        <w:rPr>
          <w:rFonts w:eastAsia="Times New Roman"/>
          <w:szCs w:val="24"/>
        </w:rPr>
        <w:t xml:space="preserve">α φάση </w:t>
      </w:r>
      <w:proofErr w:type="spellStart"/>
      <w:r>
        <w:rPr>
          <w:rFonts w:eastAsia="Times New Roman"/>
          <w:szCs w:val="24"/>
        </w:rPr>
        <w:t>αδειοδότησης</w:t>
      </w:r>
      <w:proofErr w:type="spellEnd"/>
      <w:r>
        <w:rPr>
          <w:rFonts w:eastAsia="Times New Roman"/>
          <w:szCs w:val="24"/>
        </w:rPr>
        <w:t xml:space="preserve">. Αυτό το εργοστάσιο έχει δυναμικότητα </w:t>
      </w:r>
      <w:proofErr w:type="spellStart"/>
      <w:r>
        <w:rPr>
          <w:rFonts w:eastAsia="Times New Roman"/>
          <w:szCs w:val="24"/>
        </w:rPr>
        <w:t>εκατόν</w:t>
      </w:r>
      <w:proofErr w:type="spellEnd"/>
      <w:r>
        <w:rPr>
          <w:rFonts w:eastAsia="Times New Roman"/>
          <w:szCs w:val="24"/>
        </w:rPr>
        <w:t xml:space="preserve"> ογδόντα χιλιάδων</w:t>
      </w:r>
      <w:r>
        <w:rPr>
          <w:rFonts w:eastAsia="Times New Roman"/>
          <w:szCs w:val="24"/>
        </w:rPr>
        <w:t xml:space="preserve"> τόν</w:t>
      </w:r>
      <w:r>
        <w:rPr>
          <w:rFonts w:eastAsia="Times New Roman"/>
          <w:szCs w:val="24"/>
        </w:rPr>
        <w:t>ων</w:t>
      </w:r>
      <w:r>
        <w:rPr>
          <w:rFonts w:eastAsia="Times New Roman"/>
          <w:szCs w:val="24"/>
        </w:rPr>
        <w:t xml:space="preserve"> σκουπιδιών, απορριμμάτων τον χρόνο. Η Αττική παράγει περίπου </w:t>
      </w:r>
      <w:r>
        <w:rPr>
          <w:rFonts w:eastAsia="Times New Roman"/>
          <w:szCs w:val="24"/>
        </w:rPr>
        <w:t>ένα εκατομμύριο τόνους</w:t>
      </w:r>
      <w:r>
        <w:rPr>
          <w:rFonts w:eastAsia="Times New Roman"/>
          <w:szCs w:val="24"/>
        </w:rPr>
        <w:t>.</w:t>
      </w:r>
    </w:p>
    <w:p w14:paraId="1416A3A9"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Εγώ ρώτησα κάτι συγκεκριμένο: Σε ενάμισ</w:t>
      </w:r>
      <w:r>
        <w:rPr>
          <w:rFonts w:eastAsia="Times New Roman"/>
          <w:szCs w:val="24"/>
        </w:rPr>
        <w:t>η</w:t>
      </w:r>
      <w:r>
        <w:rPr>
          <w:rFonts w:eastAsia="Times New Roman"/>
          <w:szCs w:val="24"/>
        </w:rPr>
        <w:t xml:space="preserve"> χρόνο ο ΧΥΤΑ Φυλής κλείνει. Πού θα πάνε τα</w:t>
      </w:r>
      <w:r>
        <w:rPr>
          <w:rFonts w:eastAsia="Times New Roman"/>
          <w:szCs w:val="24"/>
        </w:rPr>
        <w:t xml:space="preserve"> σκουπίδια της Αττικής, από τη στιγμή που δεν θα έχει γίνει τίποτα μέχρι τότε; Ακόμα κι αυτό το εργοστάσιο μέχρι τότε ούτε καν θα έχει δημοπρατηθεί, γιατί αυτή τη στιγμή δεν έχει </w:t>
      </w:r>
      <w:proofErr w:type="spellStart"/>
      <w:r>
        <w:rPr>
          <w:rFonts w:eastAsia="Times New Roman"/>
          <w:szCs w:val="24"/>
        </w:rPr>
        <w:t>αδειοδοτηθεί</w:t>
      </w:r>
      <w:proofErr w:type="spellEnd"/>
      <w:r>
        <w:rPr>
          <w:rFonts w:eastAsia="Times New Roman"/>
          <w:szCs w:val="24"/>
        </w:rPr>
        <w:t xml:space="preserve">, δεν υπάρχει μελέτη περιβαλλοντικών επιπτώσεων και δεν έχει </w:t>
      </w:r>
      <w:proofErr w:type="spellStart"/>
      <w:r>
        <w:rPr>
          <w:rFonts w:eastAsia="Times New Roman"/>
          <w:szCs w:val="24"/>
        </w:rPr>
        <w:t>χωρο</w:t>
      </w:r>
      <w:r>
        <w:rPr>
          <w:rFonts w:eastAsia="Times New Roman"/>
          <w:szCs w:val="24"/>
        </w:rPr>
        <w:t>θετηθεί</w:t>
      </w:r>
      <w:proofErr w:type="spellEnd"/>
      <w:r>
        <w:rPr>
          <w:rFonts w:eastAsia="Times New Roman"/>
          <w:szCs w:val="24"/>
        </w:rPr>
        <w:t xml:space="preserve">. </w:t>
      </w:r>
    </w:p>
    <w:p w14:paraId="1416A3AA"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Άρα εγώ δεν θέλω να συνεχίσει η Κυβέρνηση να εμπαίζει τον αθηναϊκό λαό. Θα πρέπει σήμερα να πει, σε ενάμισ</w:t>
      </w:r>
      <w:r>
        <w:rPr>
          <w:rFonts w:eastAsia="Times New Roman"/>
          <w:szCs w:val="24"/>
        </w:rPr>
        <w:t>η</w:t>
      </w:r>
      <w:r>
        <w:rPr>
          <w:rFonts w:eastAsia="Times New Roman"/>
          <w:szCs w:val="24"/>
        </w:rPr>
        <w:t xml:space="preserve"> χρόνο που κλείνει ο ΧΥΤΑ της Φυλής, πού θα πάτε, κύριε Υπουργέ</w:t>
      </w:r>
      <w:r>
        <w:rPr>
          <w:rFonts w:eastAsia="Times New Roman"/>
          <w:szCs w:val="24"/>
        </w:rPr>
        <w:t>,</w:t>
      </w:r>
      <w:r>
        <w:rPr>
          <w:rFonts w:eastAsia="Times New Roman"/>
          <w:szCs w:val="24"/>
        </w:rPr>
        <w:t xml:space="preserve"> τα σκουπίδια της Αττικής. Πού θα τα πάτε;</w:t>
      </w:r>
    </w:p>
    <w:p w14:paraId="1416A3AB"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lastRenderedPageBreak/>
        <w:t>Ευχαριστώ πολύ.</w:t>
      </w:r>
    </w:p>
    <w:p w14:paraId="1416A3AC"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b/>
          <w:szCs w:val="24"/>
        </w:rPr>
        <w:t>:</w:t>
      </w:r>
      <w:r>
        <w:rPr>
          <w:rFonts w:eastAsia="Times New Roman"/>
          <w:szCs w:val="24"/>
        </w:rPr>
        <w:t xml:space="preserve"> Κυρία Πρόεδρε, θα ήθελα και εγώ τον λόγο. </w:t>
      </w:r>
    </w:p>
    <w:p w14:paraId="1416A3AD"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Εσείς τι θέλετε, κύριε Λοβέρδο;</w:t>
      </w:r>
    </w:p>
    <w:p w14:paraId="1416A3AE"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Κυρία Πρόεδρε, ήμουν στη Διάσκεψη των Προέδρων όταν μίλησε ο κ. Παππάς.</w:t>
      </w:r>
    </w:p>
    <w:p w14:paraId="1416A3AF"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w:t>
      </w:r>
      <w:r>
        <w:rPr>
          <w:rFonts w:eastAsia="Times New Roman"/>
          <w:szCs w:val="24"/>
        </w:rPr>
        <w:t>α, τώρα δεν γίνεται αυτό. Απάντησε ο Κοινοβουλευτικός σας Εκπρόσωπος.</w:t>
      </w:r>
    </w:p>
    <w:p w14:paraId="1416A3B0"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Όχι δεν θέλω να του απαντήσω, ούτε προσωπικά ούτε πολιτικά. Έχουν λεχθεί αυτά.</w:t>
      </w:r>
    </w:p>
    <w:p w14:paraId="1416A3B1"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Τότε, τι θέλετε;</w:t>
      </w:r>
    </w:p>
    <w:p w14:paraId="1416A3B2"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Επειδή πρέπει να ψηφίσουμε…</w:t>
      </w:r>
    </w:p>
    <w:p w14:paraId="1416A3B3"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Πότε να ψηφίσουμε; Έχουμε καιρό.</w:t>
      </w:r>
    </w:p>
    <w:p w14:paraId="1416A3B4"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Έχουμε καιρό, αλλά όταν θα ψηφίσουμε -και πρέπει να υπάρχει χρόνος στην Κυβέρνηση- θέλω να πω στον Υπουργό, που μόλις κατήλθε από το</w:t>
      </w:r>
      <w:r>
        <w:rPr>
          <w:rFonts w:eastAsia="Times New Roman"/>
          <w:szCs w:val="24"/>
        </w:rPr>
        <w:t xml:space="preserve"> Βήμα μια πρόταση δική </w:t>
      </w:r>
      <w:r>
        <w:rPr>
          <w:rFonts w:eastAsia="Times New Roman"/>
          <w:szCs w:val="24"/>
        </w:rPr>
        <w:t>μας,</w:t>
      </w:r>
      <w:r>
        <w:rPr>
          <w:rFonts w:eastAsia="Times New Roman"/>
          <w:szCs w:val="24"/>
        </w:rPr>
        <w:t xml:space="preserve"> για να τη συζητήσει με τον κ. Παππά. Εάν υιοθετηθεί, εμείς θα ψηφίσουμε. Σας παρακαλώ, μισό λεπτό θα μιλήσω.</w:t>
      </w:r>
    </w:p>
    <w:p w14:paraId="1416A3B5"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Ορίστε, κύριε Λοβέρδο, έχετε τον λόγο.</w:t>
      </w:r>
    </w:p>
    <w:p w14:paraId="1416A3B6"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Κύριε </w:t>
      </w:r>
      <w:proofErr w:type="spellStart"/>
      <w:r>
        <w:rPr>
          <w:rFonts w:eastAsia="Times New Roman"/>
          <w:szCs w:val="24"/>
        </w:rPr>
        <w:t>Φάμελλε</w:t>
      </w:r>
      <w:proofErr w:type="spellEnd"/>
      <w:r>
        <w:rPr>
          <w:rFonts w:eastAsia="Times New Roman"/>
          <w:szCs w:val="24"/>
        </w:rPr>
        <w:t>, συν</w:t>
      </w:r>
      <w:r>
        <w:rPr>
          <w:rFonts w:eastAsia="Times New Roman"/>
          <w:szCs w:val="24"/>
        </w:rPr>
        <w:t xml:space="preserve">εννοηθείτε με τον συνάδελφό σας. Έφερε σήμερα είκοσι αλλαγές στον νόμο του. Δεν τις κάνει είκοσι δύο; </w:t>
      </w:r>
    </w:p>
    <w:p w14:paraId="1416A3B7"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 xml:space="preserve">Έχουμε δύο προσθήκες, με επιχειρήματα όχι </w:t>
      </w:r>
      <w:proofErr w:type="spellStart"/>
      <w:r>
        <w:rPr>
          <w:rFonts w:eastAsia="Times New Roman"/>
          <w:szCs w:val="24"/>
        </w:rPr>
        <w:t>οψιγενή</w:t>
      </w:r>
      <w:proofErr w:type="spellEnd"/>
      <w:r>
        <w:rPr>
          <w:rFonts w:eastAsia="Times New Roman"/>
          <w:szCs w:val="24"/>
        </w:rPr>
        <w:t xml:space="preserve">, επιχειρήματα που έχουμε καταθέσει από το 2015 και που αναδείχθηκαν κρίσιμα στην πράξη και επίμαχα. Το </w:t>
      </w:r>
      <w:r>
        <w:rPr>
          <w:rFonts w:eastAsia="Times New Roman"/>
          <w:szCs w:val="24"/>
        </w:rPr>
        <w:t>«πόθεν έσχες» γιατί να κατατίθεται μετά τον διαγωνισμό ή στην πορεία; Το «πόθεν έσχες» πρέπει να κατατίθεται μαζί με τις υπόλοιπες προϋποθέσεις συμμετοχής στον διαγωνισμό. Ένα το κρατούμενο. Το λέγαμε, κυρία Πρόεδρε, και στην ψήφιση του νόμου κι όταν γινότ</w:t>
      </w:r>
      <w:r>
        <w:rPr>
          <w:rFonts w:eastAsia="Times New Roman"/>
          <w:szCs w:val="24"/>
        </w:rPr>
        <w:t>αν εκείνος ο «διαγωνισμός».</w:t>
      </w:r>
    </w:p>
    <w:p w14:paraId="1416A3B8"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 xml:space="preserve">Δεύτερον, κύριε </w:t>
      </w:r>
      <w:proofErr w:type="spellStart"/>
      <w:r>
        <w:rPr>
          <w:rFonts w:eastAsia="Times New Roman"/>
          <w:szCs w:val="24"/>
        </w:rPr>
        <w:t>Φάμελλε</w:t>
      </w:r>
      <w:proofErr w:type="spellEnd"/>
      <w:r>
        <w:rPr>
          <w:rFonts w:eastAsia="Times New Roman"/>
          <w:szCs w:val="24"/>
        </w:rPr>
        <w:t>, έχουμε όλοι ως δεδομένο ότι πρέπει οι συμμετέχοντες να καταθέτουν και μια εγγύηση καλής εφαρμογής. Με κριτήριο την εμπειρία, δεν είναι σωστό αυτός που την υπογράφει να είναι αχυράνθρωπος. Δεν είναι σωστό</w:t>
      </w:r>
      <w:r>
        <w:rPr>
          <w:rFonts w:eastAsia="Times New Roman"/>
          <w:szCs w:val="24"/>
        </w:rPr>
        <w:t xml:space="preserve"> αυτό. </w:t>
      </w:r>
    </w:p>
    <w:p w14:paraId="1416A3B9" w14:textId="77777777" w:rsidR="002F1EDC" w:rsidRDefault="00F01CE6">
      <w:pPr>
        <w:tabs>
          <w:tab w:val="left" w:pos="1130"/>
        </w:tabs>
        <w:spacing w:line="600" w:lineRule="auto"/>
        <w:ind w:firstLine="720"/>
        <w:jc w:val="both"/>
        <w:rPr>
          <w:rFonts w:eastAsia="Times New Roman"/>
          <w:szCs w:val="24"/>
        </w:rPr>
      </w:pPr>
      <w:r>
        <w:rPr>
          <w:rFonts w:eastAsia="Times New Roman"/>
          <w:szCs w:val="24"/>
        </w:rPr>
        <w:t xml:space="preserve">Σωστό είναι κι αυτή εκ των προτέρων, για όλο το ποσό της εγγύησης, να κατατίθενται με όρους οι οποίοι αποδεικνύουν πραγματικό επιχειρηματία κι όχι αχυράνθρωπο. Εάν αυτά τα δύο τα κάνετε δεκτά, εμείς θα </w:t>
      </w:r>
      <w:r>
        <w:rPr>
          <w:rFonts w:eastAsia="Times New Roman"/>
          <w:szCs w:val="24"/>
        </w:rPr>
        <w:t>συναινέσουμε</w:t>
      </w:r>
      <w:r>
        <w:rPr>
          <w:rFonts w:eastAsia="Times New Roman"/>
          <w:szCs w:val="24"/>
        </w:rPr>
        <w:t xml:space="preserve">. Εάν δεν τα κάνετε δεκτά, δεν θα </w:t>
      </w:r>
      <w:r>
        <w:rPr>
          <w:rFonts w:eastAsia="Times New Roman"/>
          <w:szCs w:val="24"/>
        </w:rPr>
        <w:t>στηρίξουμε την επιλογή σας.</w:t>
      </w:r>
    </w:p>
    <w:p w14:paraId="1416A3BA"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Κύριε Λοβέρδο, οι διατάξεις περί «πόθεν έσχες» είναι σαφείς. Δεν υπάρχει για υποψηφίους «πόθεν έσχες». Σας τα είχα πει και στη Διάσκεψη των Προέδρων και στην Επιτροπή Θεσμών και Διαφάν</w:t>
      </w:r>
      <w:r>
        <w:rPr>
          <w:rFonts w:eastAsia="Times New Roman"/>
          <w:szCs w:val="24"/>
        </w:rPr>
        <w:t>ειας κ.λπ.</w:t>
      </w:r>
      <w:r>
        <w:rPr>
          <w:rFonts w:eastAsia="Times New Roman"/>
          <w:szCs w:val="24"/>
        </w:rPr>
        <w:t>.</w:t>
      </w:r>
      <w:r>
        <w:rPr>
          <w:rFonts w:eastAsia="Times New Roman"/>
          <w:szCs w:val="24"/>
        </w:rPr>
        <w:t xml:space="preserve"> Δεν μπορεί να τροποποιήσει αυτή τη στιγμή τον νόμο για να βάλει ειδικές διατάξεις. Το «πόθεν έσχες» το ελέγχουν συγκεκριμένοι φορείς, ανάλογα με την ιδιότητα του ελεγχόμενου. Δεν λέμε ό,τι θέλουμε εδώ.</w:t>
      </w:r>
    </w:p>
    <w:p w14:paraId="1416A3BB"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Υπάρχει απάντηση σ’ αυτό</w:t>
      </w:r>
      <w:r>
        <w:rPr>
          <w:rFonts w:eastAsia="Times New Roman"/>
          <w:szCs w:val="24"/>
        </w:rPr>
        <w:t>.</w:t>
      </w:r>
    </w:p>
    <w:p w14:paraId="1416A3BC" w14:textId="77777777" w:rsidR="002F1EDC" w:rsidRDefault="00F01CE6">
      <w:pPr>
        <w:tabs>
          <w:tab w:val="left" w:pos="1130"/>
        </w:tabs>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Αυτό σας λέω. Τώρα, για τα υπόλοιπα, δεν τα ξέρω.</w:t>
      </w:r>
    </w:p>
    <w:p w14:paraId="1416A3B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Πρόεδρε, θα ήθελα τον λόγο. </w:t>
      </w:r>
    </w:p>
    <w:p w14:paraId="1416A3B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Τι θέλετε εσείς τώρα, κύριε </w:t>
      </w:r>
      <w:proofErr w:type="spellStart"/>
      <w:r>
        <w:rPr>
          <w:rFonts w:eastAsia="Times New Roman" w:cs="Times New Roman"/>
          <w:szCs w:val="24"/>
        </w:rPr>
        <w:t>Αμυρά</w:t>
      </w:r>
      <w:proofErr w:type="spellEnd"/>
      <w:r>
        <w:rPr>
          <w:rFonts w:eastAsia="Times New Roman" w:cs="Times New Roman"/>
          <w:szCs w:val="24"/>
        </w:rPr>
        <w:t xml:space="preserve">; Μη χάνουμε χρόνο. </w:t>
      </w:r>
    </w:p>
    <w:p w14:paraId="1416A3B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w:t>
      </w:r>
      <w:r>
        <w:rPr>
          <w:rFonts w:eastAsia="Times New Roman" w:cs="Times New Roman"/>
          <w:b/>
          <w:szCs w:val="24"/>
        </w:rPr>
        <w:t>ΜΥΡΑΣ:</w:t>
      </w:r>
      <w:r>
        <w:rPr>
          <w:rFonts w:eastAsia="Times New Roman" w:cs="Times New Roman"/>
          <w:szCs w:val="24"/>
        </w:rPr>
        <w:t xml:space="preserve"> Ίσα-ίσα κερδίζουμε χρόνο. Και θα σας το εξηγήσω.</w:t>
      </w:r>
    </w:p>
    <w:p w14:paraId="1416A3C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Είχα θέσει στην </w:t>
      </w:r>
      <w:proofErr w:type="spellStart"/>
      <w:r>
        <w:rPr>
          <w:rFonts w:eastAsia="Times New Roman" w:cs="Times New Roman"/>
          <w:szCs w:val="24"/>
        </w:rPr>
        <w:t>πρωτομιλία</w:t>
      </w:r>
      <w:proofErr w:type="spellEnd"/>
      <w:r>
        <w:rPr>
          <w:rFonts w:eastAsia="Times New Roman" w:cs="Times New Roman"/>
          <w:szCs w:val="24"/>
        </w:rPr>
        <w:t xml:space="preserve"> μου το ζήτημα που ανέφερε κι ο κ. Λοβέρδος πριν, για το «πόθεν έσχες» και είχα πει στον κ. Παππά ότι εμείς θα τοποθετηθούμε σε σχέση με την ψήφο μας γι’ αυτή την τροπολογία </w:t>
      </w:r>
      <w:r>
        <w:rPr>
          <w:rFonts w:eastAsia="Times New Roman" w:cs="Times New Roman"/>
          <w:szCs w:val="24"/>
        </w:rPr>
        <w:t>για τους διαγωνισμούς για τα κανάλια -να το πω έτσι απλά- σε συνάρτηση με δ</w:t>
      </w:r>
      <w:r>
        <w:rPr>
          <w:rFonts w:eastAsia="Times New Roman" w:cs="Times New Roman"/>
          <w:szCs w:val="24"/>
        </w:rPr>
        <w:t>ύ</w:t>
      </w:r>
      <w:r>
        <w:rPr>
          <w:rFonts w:eastAsia="Times New Roman" w:cs="Times New Roman"/>
          <w:szCs w:val="24"/>
        </w:rPr>
        <w:t xml:space="preserve">ο θέματα. </w:t>
      </w:r>
    </w:p>
    <w:p w14:paraId="1416A3C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Το πρώτο είναι ο έλεγχος του «πόθεν έσχες» προ της εξέλιξης του διαγωνισμού. Διότι δεν μπορεί για τον οποιονδήποτε τελευταίο στην ιεραρχία δημόσιο υπάλληλο να ζητείται «</w:t>
      </w:r>
      <w:r>
        <w:rPr>
          <w:rFonts w:eastAsia="Times New Roman" w:cs="Times New Roman"/>
          <w:szCs w:val="24"/>
        </w:rPr>
        <w:t>πόθεν έσχες»…</w:t>
      </w:r>
    </w:p>
    <w:p w14:paraId="1416A3C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Αυτός εισπράττει, κύριε, από το </w:t>
      </w:r>
      <w:r>
        <w:rPr>
          <w:rFonts w:eastAsia="Times New Roman" w:cs="Times New Roman"/>
          <w:szCs w:val="24"/>
        </w:rPr>
        <w:t>δ</w:t>
      </w:r>
      <w:r>
        <w:rPr>
          <w:rFonts w:eastAsia="Times New Roman" w:cs="Times New Roman"/>
          <w:szCs w:val="24"/>
        </w:rPr>
        <w:t xml:space="preserve">ημόσιο και ελέγχουμε το μαύρο χρήμα. Εδώ τι σχέση έχει; </w:t>
      </w:r>
    </w:p>
    <w:p w14:paraId="1416A3C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Πρόεδρε, θυμάστε όταν έγινε από τον κ. Παππά και την Κυβέρνησή του η απόπειρα της προ</w:t>
      </w:r>
      <w:r>
        <w:rPr>
          <w:rFonts w:eastAsia="Times New Roman" w:cs="Times New Roman"/>
          <w:szCs w:val="24"/>
        </w:rPr>
        <w:t xml:space="preserve">κήρυξης του διαγωνισμού, που εμφανίστηκαν κάποιοι </w:t>
      </w:r>
      <w:proofErr w:type="spellStart"/>
      <w:r>
        <w:rPr>
          <w:rFonts w:eastAsia="Times New Roman" w:cs="Times New Roman"/>
          <w:szCs w:val="24"/>
        </w:rPr>
        <w:t>καναλάρχες</w:t>
      </w:r>
      <w:proofErr w:type="spellEnd"/>
      <w:r>
        <w:rPr>
          <w:rFonts w:eastAsia="Times New Roman" w:cs="Times New Roman"/>
          <w:szCs w:val="24"/>
        </w:rPr>
        <w:t xml:space="preserve"> που δεν είχαν «πόθεν έσχες», που </w:t>
      </w:r>
      <w:r>
        <w:rPr>
          <w:rFonts w:eastAsia="Times New Roman" w:cs="Times New Roman"/>
          <w:szCs w:val="24"/>
        </w:rPr>
        <w:t xml:space="preserve">το «πόθεν έσχες» </w:t>
      </w:r>
      <w:r>
        <w:rPr>
          <w:rFonts w:eastAsia="Times New Roman" w:cs="Times New Roman"/>
          <w:szCs w:val="24"/>
        </w:rPr>
        <w:t xml:space="preserve">του ενός είχε μέσα βοσκοτόπια, του άλλου είχε κατσίκια και δεν ξέρω κι εγώ τι; Αυτά να πάμε να προλάβουμε.  </w:t>
      </w:r>
    </w:p>
    <w:p w14:paraId="1416A3C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w:t>
      </w:r>
      <w:r>
        <w:rPr>
          <w:rFonts w:eastAsia="Times New Roman" w:cs="Times New Roman"/>
          <w:b/>
          <w:szCs w:val="24"/>
        </w:rPr>
        <w:t>ούλου):</w:t>
      </w:r>
      <w:r>
        <w:rPr>
          <w:rFonts w:eastAsia="Times New Roman" w:cs="Times New Roman"/>
          <w:szCs w:val="24"/>
        </w:rPr>
        <w:t xml:space="preserve"> Αυτό που είπατε δεν είναι αλήθεια. Τέλος πάντων. </w:t>
      </w:r>
    </w:p>
    <w:p w14:paraId="1416A3C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Άρα</w:t>
      </w:r>
      <w:r>
        <w:rPr>
          <w:rFonts w:eastAsia="Times New Roman" w:cs="Times New Roman"/>
          <w:szCs w:val="24"/>
        </w:rPr>
        <w:t xml:space="preserve"> </w:t>
      </w:r>
      <w:r>
        <w:rPr>
          <w:rFonts w:eastAsia="Times New Roman" w:cs="Times New Roman"/>
          <w:szCs w:val="24"/>
        </w:rPr>
        <w:t>το ένα ζήτημα είναι αυτό.</w:t>
      </w:r>
    </w:p>
    <w:p w14:paraId="1416A3C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Εμείς θέλουμε πριν την έναρξη της διαδικασίας της εφαρμογής του διαγωνισμού…</w:t>
      </w:r>
    </w:p>
    <w:p w14:paraId="1416A3C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τι λέτε, ότι το Ραδιοτηλεοπτικό Συμβούλιο αυτό δεν το σκέφτηκε; Το σκέφτηκε η Δημοκρατική Συμπαράταξη κι εσείς; </w:t>
      </w:r>
    </w:p>
    <w:p w14:paraId="1416A3C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Εδώ είναι Κοινοβούλιο. Δεν είναι Ραδιοτηλεοπτικό Συμβούλιο. Κι αν έπρεπε η Κυβέρνηση να σκέφτεται…</w:t>
      </w:r>
    </w:p>
    <w:p w14:paraId="1416A3C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w:t>
      </w:r>
      <w:r>
        <w:rPr>
          <w:rFonts w:eastAsia="Times New Roman" w:cs="Times New Roman"/>
          <w:b/>
          <w:szCs w:val="24"/>
        </w:rPr>
        <w:t>σία Χριστοδουλοπούλου):</w:t>
      </w:r>
      <w:r>
        <w:rPr>
          <w:rFonts w:eastAsia="Times New Roman" w:cs="Times New Roman"/>
          <w:szCs w:val="24"/>
        </w:rPr>
        <w:t xml:space="preserve"> Μα, αυτά είναι προτάσεις του ΕΣΡ. </w:t>
      </w:r>
    </w:p>
    <w:p w14:paraId="1416A3C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Κυρία Πρόεδρε, αφήστε με να σας απαντήσω. </w:t>
      </w:r>
    </w:p>
    <w:p w14:paraId="1416A3C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Πείτε μου εσείς, στην προηγούμενη προσπάθεια της Κυβέρνησής σας να νομοθετήσει για τον διαγωνισμό των καναλιών γιατί δεν έλαβε υπ’ </w:t>
      </w:r>
      <w:proofErr w:type="spellStart"/>
      <w:r>
        <w:rPr>
          <w:rFonts w:eastAsia="Times New Roman" w:cs="Times New Roman"/>
          <w:szCs w:val="24"/>
        </w:rPr>
        <w:t>όψιν</w:t>
      </w:r>
      <w:proofErr w:type="spellEnd"/>
      <w:r>
        <w:rPr>
          <w:rFonts w:eastAsia="Times New Roman" w:cs="Times New Roman"/>
          <w:szCs w:val="24"/>
        </w:rPr>
        <w:t xml:space="preserve"> τ</w:t>
      </w:r>
      <w:r>
        <w:rPr>
          <w:rFonts w:eastAsia="Times New Roman" w:cs="Times New Roman"/>
          <w:szCs w:val="24"/>
        </w:rPr>
        <w:t xml:space="preserve">ο ΕΣΡ; Γιατί σου έλεγε δεν είχε νόμιμη σύνθεση και έκανε ό,τι ήθελε. </w:t>
      </w:r>
    </w:p>
    <w:p w14:paraId="1416A3C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κύριε, δεν υπήρχε ΕΣΡ. Θα ξαναρχίσουμε τη συζήτηση; Σας παρακαλώ. Δεν κάνουμε τώρα διάλογο. </w:t>
      </w:r>
    </w:p>
    <w:p w14:paraId="1416A3C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Μπήκε τελικά ο γάιδαρος μ</w:t>
      </w:r>
      <w:r>
        <w:rPr>
          <w:rFonts w:eastAsia="Times New Roman" w:cs="Times New Roman"/>
          <w:szCs w:val="24"/>
        </w:rPr>
        <w:t>προστά από το κάρο…</w:t>
      </w:r>
    </w:p>
    <w:p w14:paraId="1416A3C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Δεν υπήρχε ΕΣΡ και σπεύσατε να συνεργήσετε για να βγει</w:t>
      </w:r>
      <w:r>
        <w:rPr>
          <w:rFonts w:eastAsia="Times New Roman" w:cs="Times New Roman"/>
          <w:szCs w:val="24"/>
        </w:rPr>
        <w:t>,</w:t>
      </w:r>
      <w:r>
        <w:rPr>
          <w:rFonts w:eastAsia="Times New Roman" w:cs="Times New Roman"/>
          <w:szCs w:val="24"/>
        </w:rPr>
        <w:t xml:space="preserve"> για να τελειώνουμε. Τώρα υπάρχει</w:t>
      </w:r>
      <w:r>
        <w:rPr>
          <w:rFonts w:eastAsia="Times New Roman" w:cs="Times New Roman"/>
          <w:szCs w:val="24"/>
        </w:rPr>
        <w:t>,</w:t>
      </w:r>
      <w:r>
        <w:rPr>
          <w:rFonts w:eastAsia="Times New Roman" w:cs="Times New Roman"/>
          <w:szCs w:val="24"/>
        </w:rPr>
        <w:t xml:space="preserve"> και οφείλουμε όλοι να υπακούμε στο ΕΣΡ. </w:t>
      </w:r>
    </w:p>
    <w:p w14:paraId="1416A3C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Μη μιλάμε ταυτόχρονα, δεν έχει νόημα. </w:t>
      </w:r>
    </w:p>
    <w:p w14:paraId="1416A3D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Μπήκε</w:t>
      </w:r>
      <w:r>
        <w:rPr>
          <w:rFonts w:eastAsia="Times New Roman" w:cs="Times New Roman"/>
          <w:szCs w:val="24"/>
        </w:rPr>
        <w:t xml:space="preserve"> ο γάιδαρος μπροστά από το κάρο και τσούλησε το κάρο και φθάσαμε στη σημερινή σύνθεση</w:t>
      </w:r>
      <w:r>
        <w:rPr>
          <w:rFonts w:eastAsia="Times New Roman" w:cs="Times New Roman"/>
          <w:szCs w:val="24"/>
        </w:rPr>
        <w:t>!</w:t>
      </w:r>
      <w:r>
        <w:rPr>
          <w:rFonts w:eastAsia="Times New Roman" w:cs="Times New Roman"/>
          <w:szCs w:val="24"/>
        </w:rPr>
        <w:t xml:space="preserve">  </w:t>
      </w:r>
    </w:p>
    <w:p w14:paraId="1416A3D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Είναι καλό να διαβάσετε τους νόμους για το «πόθεν έσχες», για να μην επανέρχεστε κάθε φορά. </w:t>
      </w:r>
    </w:p>
    <w:p w14:paraId="1416A3D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Τους διαβάζω,</w:t>
      </w:r>
      <w:r>
        <w:rPr>
          <w:rFonts w:eastAsia="Times New Roman" w:cs="Times New Roman"/>
          <w:szCs w:val="24"/>
        </w:rPr>
        <w:t xml:space="preserve"> αλλά αφήστε με να διατυπώσω και τη δική μας πολιτική πρόταση. </w:t>
      </w:r>
    </w:p>
    <w:p w14:paraId="1416A3D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Ξέρετε ότι τους ξέρω πολύ καλά.</w:t>
      </w:r>
    </w:p>
    <w:p w14:paraId="1416A3D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Πρώτα απ’ όλα, γιατί τοποθετείστε εσείς και όχι η Κυβέρνηση; </w:t>
      </w:r>
    </w:p>
    <w:p w14:paraId="1416A3D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w:t>
      </w:r>
      <w:r>
        <w:rPr>
          <w:rFonts w:eastAsia="Times New Roman" w:cs="Times New Roman"/>
          <w:b/>
          <w:szCs w:val="24"/>
        </w:rPr>
        <w:t>ύλου):</w:t>
      </w:r>
      <w:r>
        <w:rPr>
          <w:rFonts w:eastAsia="Times New Roman" w:cs="Times New Roman"/>
          <w:szCs w:val="24"/>
        </w:rPr>
        <w:t xml:space="preserve"> Εγώ απαντάω γιατί ακούω. Δεν μπορώ να είμαι κουφή ενώ μιλάτε</w:t>
      </w:r>
      <w:r>
        <w:rPr>
          <w:rFonts w:eastAsia="Times New Roman" w:cs="Times New Roman"/>
          <w:szCs w:val="24"/>
        </w:rPr>
        <w:t>!</w:t>
      </w:r>
      <w:r>
        <w:rPr>
          <w:rFonts w:eastAsia="Times New Roman" w:cs="Times New Roman"/>
          <w:szCs w:val="24"/>
        </w:rPr>
        <w:t xml:space="preserve"> </w:t>
      </w:r>
    </w:p>
    <w:p w14:paraId="1416A3D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Πώς απαντάτε; Ως τι απαντάτε; Ως Κυβέρνηση απαντάτε; </w:t>
      </w:r>
    </w:p>
    <w:p w14:paraId="1416A3D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Όχι. Μιλάω ως Πρόεδρος που παρακολουθεί τη συζήτηση. Δεν έχετε μόνο εσε</w:t>
      </w:r>
      <w:r>
        <w:rPr>
          <w:rFonts w:eastAsia="Times New Roman" w:cs="Times New Roman"/>
          <w:szCs w:val="24"/>
        </w:rPr>
        <w:t>ίς δικαιώματα.</w:t>
      </w:r>
    </w:p>
    <w:p w14:paraId="1416A3D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Παρακαλώ, περιοριστείτε στα καθήκοντα που η Έδρα σάς ορίζει. </w:t>
      </w:r>
    </w:p>
    <w:p w14:paraId="1416A3D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Λέω λοιπόν: Το πρώτο που εμείς ζητάμε είναι «πόθεν έσχες» των </w:t>
      </w:r>
      <w:proofErr w:type="spellStart"/>
      <w:r>
        <w:rPr>
          <w:rFonts w:eastAsia="Times New Roman" w:cs="Times New Roman"/>
          <w:szCs w:val="24"/>
        </w:rPr>
        <w:t>καναλαρχών</w:t>
      </w:r>
      <w:proofErr w:type="spellEnd"/>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την αρχή της διαδικασίας και όχι στο τέλος. </w:t>
      </w:r>
    </w:p>
    <w:p w14:paraId="1416A3D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w:t>
      </w:r>
      <w:r>
        <w:rPr>
          <w:rFonts w:eastAsia="Times New Roman" w:cs="Times New Roman"/>
          <w:b/>
          <w:szCs w:val="24"/>
        </w:rPr>
        <w:t>υ):</w:t>
      </w:r>
      <w:r>
        <w:rPr>
          <w:rFonts w:eastAsia="Times New Roman" w:cs="Times New Roman"/>
          <w:szCs w:val="24"/>
        </w:rPr>
        <w:t xml:space="preserve"> Ζητήστε το, εντάξει. </w:t>
      </w:r>
    </w:p>
    <w:p w14:paraId="1416A3D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οι </w:t>
      </w:r>
      <w:proofErr w:type="spellStart"/>
      <w:r>
        <w:rPr>
          <w:rFonts w:eastAsia="Times New Roman" w:cs="Times New Roman"/>
          <w:szCs w:val="24"/>
        </w:rPr>
        <w:t>καναλάρχες</w:t>
      </w:r>
      <w:proofErr w:type="spellEnd"/>
      <w:r>
        <w:rPr>
          <w:rFonts w:eastAsia="Times New Roman" w:cs="Times New Roman"/>
          <w:szCs w:val="24"/>
        </w:rPr>
        <w:t xml:space="preserve"> «πόθεν έσχες» γιοκ</w:t>
      </w:r>
      <w:r>
        <w:rPr>
          <w:rFonts w:eastAsia="Times New Roman" w:cs="Times New Roman"/>
          <w:szCs w:val="24"/>
        </w:rPr>
        <w:t>!</w:t>
      </w:r>
    </w:p>
    <w:p w14:paraId="1416A3D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 κατά δεύτερον…</w:t>
      </w:r>
    </w:p>
    <w:p w14:paraId="1416A3D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Πού θα το υποβάλλουν, κύριε; Σε ποια </w:t>
      </w:r>
      <w:r>
        <w:rPr>
          <w:rFonts w:eastAsia="Times New Roman" w:cs="Times New Roman"/>
          <w:szCs w:val="24"/>
        </w:rPr>
        <w:t>α</w:t>
      </w:r>
      <w:r>
        <w:rPr>
          <w:rFonts w:eastAsia="Times New Roman" w:cs="Times New Roman"/>
          <w:szCs w:val="24"/>
        </w:rPr>
        <w:t xml:space="preserve">ρχή; </w:t>
      </w:r>
    </w:p>
    <w:p w14:paraId="1416A3D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Αφήστε με να μιλήσω, κυρία Πρόεδρε. </w:t>
      </w:r>
    </w:p>
    <w:p w14:paraId="1416A3D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ΠΡΟΕΔΡΕΥΟΥΣΑ </w:t>
      </w:r>
      <w:r>
        <w:rPr>
          <w:rFonts w:eastAsia="Times New Roman" w:cs="Times New Roman"/>
          <w:b/>
          <w:szCs w:val="24"/>
        </w:rPr>
        <w:t>(Αναστασία Χριστοδουλοπούλου):</w:t>
      </w:r>
      <w:r>
        <w:rPr>
          <w:rFonts w:eastAsia="Times New Roman" w:cs="Times New Roman"/>
          <w:szCs w:val="24"/>
        </w:rPr>
        <w:t xml:space="preserve"> Μα, τι να μιλήσετε; Αφού δεν λέτε τα στοιχειώδη. </w:t>
      </w:r>
    </w:p>
    <w:p w14:paraId="1416A3E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Ας μου τα πει η Κυβέρνηση, ας μου τα πει ο αρμόδιος Υπουργός. Γιατί δεν μου τα λέει ο αρμόδιος Υπουργός και μου τα λέτε εσείς;</w:t>
      </w:r>
    </w:p>
    <w:p w14:paraId="1416A3E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w:t>
      </w:r>
      <w:r>
        <w:rPr>
          <w:rFonts w:eastAsia="Times New Roman" w:cs="Times New Roman"/>
          <w:b/>
          <w:szCs w:val="24"/>
        </w:rPr>
        <w:t>ουλοπούλου):</w:t>
      </w:r>
      <w:r>
        <w:rPr>
          <w:rFonts w:eastAsia="Times New Roman" w:cs="Times New Roman"/>
          <w:szCs w:val="24"/>
        </w:rPr>
        <w:t xml:space="preserve"> Σε ποια </w:t>
      </w:r>
      <w:r>
        <w:rPr>
          <w:rFonts w:eastAsia="Times New Roman" w:cs="Times New Roman"/>
          <w:szCs w:val="24"/>
        </w:rPr>
        <w:t>α</w:t>
      </w:r>
      <w:r>
        <w:rPr>
          <w:rFonts w:eastAsia="Times New Roman" w:cs="Times New Roman"/>
          <w:szCs w:val="24"/>
        </w:rPr>
        <w:t xml:space="preserve">ρχή θα το υποβάλλουν; Υπάρχουν νόμοι για το «πόθεν έσχες». Το έχετε καταλάβει; </w:t>
      </w:r>
    </w:p>
    <w:p w14:paraId="1416A3E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μου τα λέτε εσείς; </w:t>
      </w:r>
    </w:p>
    <w:p w14:paraId="1416A3E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Μη δημιουργείτε εντυπώσεις τώρα. </w:t>
      </w:r>
    </w:p>
    <w:p w14:paraId="1416A3E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το δεύτερο, </w:t>
      </w:r>
      <w:r>
        <w:rPr>
          <w:rFonts w:eastAsia="Times New Roman" w:cs="Times New Roman"/>
          <w:szCs w:val="24"/>
        </w:rPr>
        <w:t>να υπάρχει αυτή η εγγυοδοσία για την καλή εφαρμογή…</w:t>
      </w:r>
    </w:p>
    <w:p w14:paraId="1416A3E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Ωραία, τα είπατε. </w:t>
      </w:r>
    </w:p>
    <w:p w14:paraId="1416A3E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Λιβανίου</w:t>
      </w:r>
      <w:proofErr w:type="spellEnd"/>
      <w:r>
        <w:rPr>
          <w:rFonts w:eastAsia="Times New Roman" w:cs="Times New Roman"/>
          <w:szCs w:val="24"/>
        </w:rPr>
        <w:t xml:space="preserve"> έχει τον λόγο. </w:t>
      </w:r>
    </w:p>
    <w:p w14:paraId="1416A3E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Μισό λεπτό, κυρία Πρόεδρε. Μου αφαιρείτε τον λόγο; </w:t>
      </w:r>
    </w:p>
    <w:p w14:paraId="1416A3E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Μα, είναι δυνατόν να αφήνω τον καθένα να υποβάλλει προτάσεις; Ας τις κάνετε γραπτές. </w:t>
      </w:r>
    </w:p>
    <w:p w14:paraId="1416A3E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Αντιπαρατίθεστε μαζί μου ως </w:t>
      </w:r>
      <w:proofErr w:type="spellStart"/>
      <w:r>
        <w:rPr>
          <w:rFonts w:eastAsia="Times New Roman" w:cs="Times New Roman"/>
          <w:szCs w:val="24"/>
        </w:rPr>
        <w:t>Προεδρεύουσα</w:t>
      </w:r>
      <w:proofErr w:type="spellEnd"/>
      <w:r>
        <w:rPr>
          <w:rFonts w:eastAsia="Times New Roman" w:cs="Times New Roman"/>
          <w:szCs w:val="24"/>
        </w:rPr>
        <w:t xml:space="preserve"> και μου αφαιρείτε τον λόγο; </w:t>
      </w:r>
    </w:p>
    <w:p w14:paraId="1416A3E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Σας έδωσα εγώ τον λόγο να υποβάλετε π</w:t>
      </w:r>
      <w:r>
        <w:rPr>
          <w:rFonts w:eastAsia="Times New Roman" w:cs="Times New Roman"/>
          <w:szCs w:val="24"/>
        </w:rPr>
        <w:t xml:space="preserve">ροτάσεις; </w:t>
      </w:r>
    </w:p>
    <w:p w14:paraId="1416A3E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 σας ζήτησα τον λόγο και μου τον δώσατε. </w:t>
      </w:r>
    </w:p>
    <w:p w14:paraId="1416A3E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αλλά μιλάτε τόση ώρα για να πείτε τι; Κάντε την πρόταση γραπτ</w:t>
      </w:r>
      <w:r>
        <w:rPr>
          <w:rFonts w:eastAsia="Times New Roman" w:cs="Times New Roman"/>
          <w:szCs w:val="24"/>
        </w:rPr>
        <w:t>ώς</w:t>
      </w:r>
      <w:r>
        <w:rPr>
          <w:rFonts w:eastAsia="Times New Roman" w:cs="Times New Roman"/>
          <w:szCs w:val="24"/>
        </w:rPr>
        <w:t xml:space="preserve">. </w:t>
      </w:r>
    </w:p>
    <w:p w14:paraId="1416A3E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Μα, θα το ακούγατε αν δεν μιλ</w:t>
      </w:r>
      <w:r>
        <w:rPr>
          <w:rFonts w:eastAsia="Times New Roman" w:cs="Times New Roman"/>
          <w:szCs w:val="24"/>
        </w:rPr>
        <w:t>ούσατε</w:t>
      </w:r>
      <w:r>
        <w:rPr>
          <w:rFonts w:eastAsia="Times New Roman" w:cs="Times New Roman"/>
          <w:szCs w:val="24"/>
        </w:rPr>
        <w:t xml:space="preserve"> συνέχεια πάνω σ</w:t>
      </w:r>
      <w:r>
        <w:rPr>
          <w:rFonts w:eastAsia="Times New Roman" w:cs="Times New Roman"/>
          <w:szCs w:val="24"/>
        </w:rPr>
        <w:t xml:space="preserve">τα λόγια μου. </w:t>
      </w:r>
    </w:p>
    <w:p w14:paraId="1416A3E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Τα άκουσα πολύ καλά. </w:t>
      </w:r>
    </w:p>
    <w:p w14:paraId="1416A3E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Κι αν ήσασταν στην αρχή της συνεδρίασης θα βλέπατε ότι τα είχαμε πει αυτά στον κ. Παππά, αλλά απάντηση δεν πήραμε. </w:t>
      </w:r>
    </w:p>
    <w:p w14:paraId="1416A3F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Και τι σημαίνει αυτό; </w:t>
      </w:r>
    </w:p>
    <w:p w14:paraId="1416A3F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 αυτό πήρα τον λόγο. </w:t>
      </w:r>
    </w:p>
    <w:p w14:paraId="1416A3F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η ψήφος μας θα είναι θετική, αν η Κυβέρνηση λάβει υπ’ </w:t>
      </w:r>
      <w:proofErr w:type="spellStart"/>
      <w:r>
        <w:rPr>
          <w:rFonts w:eastAsia="Times New Roman" w:cs="Times New Roman"/>
          <w:szCs w:val="24"/>
        </w:rPr>
        <w:t>όψιν</w:t>
      </w:r>
      <w:proofErr w:type="spellEnd"/>
      <w:r>
        <w:rPr>
          <w:rFonts w:eastAsia="Times New Roman" w:cs="Times New Roman"/>
          <w:szCs w:val="24"/>
        </w:rPr>
        <w:t xml:space="preserve"> αυτά τα δ</w:t>
      </w:r>
      <w:r>
        <w:rPr>
          <w:rFonts w:eastAsia="Times New Roman" w:cs="Times New Roman"/>
          <w:szCs w:val="24"/>
        </w:rPr>
        <w:t>ύ</w:t>
      </w:r>
      <w:r>
        <w:rPr>
          <w:rFonts w:eastAsia="Times New Roman" w:cs="Times New Roman"/>
          <w:szCs w:val="24"/>
        </w:rPr>
        <w:t>ο σημαντικά θέματα, και θα πάμε στο «</w:t>
      </w:r>
      <w:r>
        <w:rPr>
          <w:rFonts w:eastAsia="Times New Roman" w:cs="Times New Roman"/>
          <w:szCs w:val="24"/>
        </w:rPr>
        <w:t>παρών</w:t>
      </w:r>
      <w:r>
        <w:rPr>
          <w:rFonts w:eastAsia="Times New Roman" w:cs="Times New Roman"/>
          <w:szCs w:val="24"/>
        </w:rPr>
        <w:t xml:space="preserve">» αν δεν το κάνει. </w:t>
      </w:r>
    </w:p>
    <w:p w14:paraId="1416A3F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w:t>
      </w:r>
      <w:r>
        <w:rPr>
          <w:rFonts w:eastAsia="Times New Roman" w:cs="Times New Roman"/>
          <w:b/>
          <w:szCs w:val="24"/>
        </w:rPr>
        <w:t>Χριστοδουλοπούλου):</w:t>
      </w:r>
      <w:r>
        <w:rPr>
          <w:rFonts w:eastAsia="Times New Roman" w:cs="Times New Roman"/>
          <w:szCs w:val="24"/>
        </w:rPr>
        <w:t xml:space="preserve"> Υπό όρους. Εντάξει. </w:t>
      </w:r>
    </w:p>
    <w:p w14:paraId="1416A3F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κάτι τελευταίο.</w:t>
      </w:r>
    </w:p>
    <w:p w14:paraId="1416A3F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Εσείς νομίζετε ότι εγώ διάκειμαι αρνητικά στην τροπολογία; Αυτό έχετε πάρει χαμπάρι; Ίσα-ίσα που αυτή η τροπολογία στην ουσία απογυμνώνει την προηγούμενη προσπάθεια αυτής της Κυβ</w:t>
      </w:r>
      <w:r>
        <w:rPr>
          <w:rFonts w:eastAsia="Times New Roman" w:cs="Times New Roman"/>
          <w:szCs w:val="24"/>
        </w:rPr>
        <w:t>έρνησης με τον νόμο Παππά και την ξαναβάζει σε…</w:t>
      </w:r>
    </w:p>
    <w:p w14:paraId="1416A3F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Αυτό τώρα δεν είναι επί της τροπολογίας. Θέλετε να φιλολογήσετε.</w:t>
      </w:r>
    </w:p>
    <w:p w14:paraId="1416A3F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Ελάτε, κυρία </w:t>
      </w:r>
      <w:proofErr w:type="spellStart"/>
      <w:r>
        <w:rPr>
          <w:rFonts w:eastAsia="Times New Roman" w:cs="Times New Roman"/>
          <w:szCs w:val="24"/>
        </w:rPr>
        <w:t>Λιβανίου</w:t>
      </w:r>
      <w:proofErr w:type="spellEnd"/>
      <w:r>
        <w:rPr>
          <w:rFonts w:eastAsia="Times New Roman" w:cs="Times New Roman"/>
          <w:szCs w:val="24"/>
        </w:rPr>
        <w:t xml:space="preserve">, έχετε τον λόγο.  </w:t>
      </w:r>
    </w:p>
    <w:p w14:paraId="1416A3F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Τι είπατε; Δεν άκουσα.</w:t>
      </w:r>
    </w:p>
    <w:p w14:paraId="1416A3F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Θέλετε να φιλολογήσετε, λέω, τώρα. </w:t>
      </w:r>
    </w:p>
    <w:p w14:paraId="1416A3F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Α, μισό λεπτό, κυρία Πρόεδρε. Επί προσωπικού θα ήθελα τον λόγο τώρα. </w:t>
      </w:r>
    </w:p>
    <w:p w14:paraId="1416A3F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Σε μένα;</w:t>
      </w:r>
    </w:p>
    <w:p w14:paraId="1416A3F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Βεβαίως. </w:t>
      </w:r>
    </w:p>
    <w:p w14:paraId="1416A3F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w:t>
      </w:r>
      <w:r>
        <w:rPr>
          <w:rFonts w:eastAsia="Times New Roman" w:cs="Times New Roman"/>
          <w:b/>
          <w:szCs w:val="24"/>
        </w:rPr>
        <w:t>ΥΣΑ (Αναστασία Χριστοδουλοπούλου):</w:t>
      </w:r>
      <w:r>
        <w:rPr>
          <w:rFonts w:eastAsia="Times New Roman" w:cs="Times New Roman"/>
          <w:szCs w:val="24"/>
        </w:rPr>
        <w:t xml:space="preserve"> Ε, βέβαια. Όταν λέτε ότι αποδείχθηκε ότι ο προηγούμενος νόμος…Τι νόημα έχει;  </w:t>
      </w:r>
    </w:p>
    <w:p w14:paraId="1416A3F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μιλάτε συνέχεια; </w:t>
      </w:r>
    </w:p>
    <w:p w14:paraId="1416A3F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Γιατί θέλω να ολοκληρώσουμε τη συζήτηση. </w:t>
      </w:r>
    </w:p>
    <w:p w14:paraId="1416A40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w:t>
      </w:r>
      <w:r>
        <w:rPr>
          <w:rFonts w:eastAsia="Times New Roman" w:cs="Times New Roman"/>
          <w:szCs w:val="24"/>
        </w:rPr>
        <w:t xml:space="preserve"> Γιατί μιλάτε συνέχεια και γιατί βάζετε στη συζήτηση κρίσεις και χαρακτηρισμούς;</w:t>
      </w:r>
    </w:p>
    <w:p w14:paraId="1416A40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Εσείς μιλάτε συνέχεια. Ζητάτε τον λόγο και μιλάτε χωρίς λόγο, χωρίς να διαβάζετε τους νόμους, χωρίς να ξέρετε το νομικό πλαίσιο. Ο</w:t>
      </w:r>
      <w:r>
        <w:rPr>
          <w:rFonts w:eastAsia="Times New Roman" w:cs="Times New Roman"/>
          <w:szCs w:val="24"/>
        </w:rPr>
        <w:t>φείλω να το πω</w:t>
      </w:r>
      <w:r>
        <w:rPr>
          <w:rFonts w:eastAsia="Times New Roman" w:cs="Times New Roman"/>
          <w:szCs w:val="24"/>
        </w:rPr>
        <w:t>,</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διευθύνω τη συζήτηση. </w:t>
      </w:r>
    </w:p>
    <w:p w14:paraId="1416A40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Ζήτησα τον λόγο. Μου τον δώσατε. Και σας έχει πιάσει μια λογοδιάρροια και μάλιστα όχι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καθηκόντων σας, αλλά μιλάτε σαν μια Υπουργός ή κυβερνητική Βουλευτίνα</w:t>
      </w:r>
      <w:r>
        <w:rPr>
          <w:rFonts w:eastAsia="Times New Roman" w:cs="Times New Roman"/>
          <w:szCs w:val="24"/>
        </w:rPr>
        <w:t>!</w:t>
      </w:r>
      <w:r>
        <w:rPr>
          <w:rFonts w:eastAsia="Times New Roman" w:cs="Times New Roman"/>
          <w:szCs w:val="24"/>
        </w:rPr>
        <w:t xml:space="preserve"> </w:t>
      </w:r>
    </w:p>
    <w:p w14:paraId="1416A40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w:t>
      </w:r>
      <w:r>
        <w:rPr>
          <w:rFonts w:eastAsia="Times New Roman" w:cs="Times New Roman"/>
          <w:b/>
          <w:szCs w:val="24"/>
        </w:rPr>
        <w:t>ασία Χριστοδουλοπούλου):</w:t>
      </w:r>
      <w:r>
        <w:rPr>
          <w:rFonts w:eastAsia="Times New Roman" w:cs="Times New Roman"/>
          <w:szCs w:val="24"/>
        </w:rPr>
        <w:t xml:space="preserve"> Δεν είμαι Υπουργός. Διευθύνω τη συζήτηση. </w:t>
      </w:r>
    </w:p>
    <w:p w14:paraId="1416A40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τη διευθύνετε. Όχι όμως, παρακαλώ, χαρακτηρισμούς. Αν θέλετε να χαρακτηρίσετε</w:t>
      </w:r>
      <w:r>
        <w:rPr>
          <w:rFonts w:eastAsia="Times New Roman" w:cs="Times New Roman"/>
          <w:szCs w:val="24"/>
        </w:rPr>
        <w:t>,</w:t>
      </w:r>
      <w:r>
        <w:rPr>
          <w:rFonts w:eastAsia="Times New Roman" w:cs="Times New Roman"/>
          <w:szCs w:val="24"/>
        </w:rPr>
        <w:t xml:space="preserve"> κατεβείτε από την Έδρα και πάρτε τον λόγο ως απλή Βουλευτής, όπως λέει ο Κανονισμός, να α</w:t>
      </w:r>
      <w:r>
        <w:rPr>
          <w:rFonts w:eastAsia="Times New Roman" w:cs="Times New Roman"/>
          <w:szCs w:val="24"/>
        </w:rPr>
        <w:t xml:space="preserve">ντιπαρατεθείτε μαζί μου. </w:t>
      </w:r>
    </w:p>
    <w:p w14:paraId="1416A4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40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Ναι, αυτή τη δουλειά θα κάνουμε</w:t>
      </w:r>
      <w:r>
        <w:rPr>
          <w:rFonts w:eastAsia="Times New Roman" w:cs="Times New Roman"/>
          <w:szCs w:val="24"/>
        </w:rPr>
        <w:t>!</w:t>
      </w:r>
    </w:p>
    <w:p w14:paraId="1416A407" w14:textId="77777777" w:rsidR="002F1EDC" w:rsidRDefault="00F01CE6">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Να απαντήσω, κυρία Πρόεδρε, στον κ. Σκρέκα;</w:t>
      </w:r>
    </w:p>
    <w:p w14:paraId="1416A408" w14:textId="77777777" w:rsidR="002F1EDC" w:rsidRDefault="00F01CE6">
      <w:pPr>
        <w:spacing w:line="600" w:lineRule="auto"/>
        <w:ind w:firstLine="720"/>
        <w:jc w:val="both"/>
        <w:rPr>
          <w:rFonts w:eastAsia="Times New Roman"/>
          <w:szCs w:val="24"/>
        </w:rPr>
      </w:pPr>
      <w:r>
        <w:rPr>
          <w:rFonts w:eastAsia="Times New Roman"/>
          <w:b/>
          <w:szCs w:val="24"/>
        </w:rPr>
        <w:t xml:space="preserve">ΠΡΟΕΔΡΕΥΟΥΣΑ (Αναστασία </w:t>
      </w:r>
      <w:r>
        <w:rPr>
          <w:rFonts w:eastAsia="Times New Roman"/>
          <w:b/>
          <w:szCs w:val="24"/>
        </w:rPr>
        <w:t>Χριστοδουλοπούλου):</w:t>
      </w:r>
      <w:r>
        <w:rPr>
          <w:rFonts w:eastAsia="Times New Roman"/>
          <w:szCs w:val="24"/>
        </w:rPr>
        <w:t xml:space="preserve"> Απαντήστε κι εσείς, να δούμε.</w:t>
      </w:r>
    </w:p>
    <w:p w14:paraId="1416A409" w14:textId="77777777" w:rsidR="002F1EDC" w:rsidRDefault="00F01CE6">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Εγώ θέλω απλά να πω ότι δεν είναι καθόλου πρέπον κοινοβουλευτικά </w:t>
      </w:r>
      <w:r>
        <w:rPr>
          <w:rFonts w:eastAsia="Times New Roman"/>
          <w:szCs w:val="24"/>
        </w:rPr>
        <w:lastRenderedPageBreak/>
        <w:t xml:space="preserve">να παίρνει τον λόγο επί προσωπικού κάποιος συνάδελφος, να βάζει ζήτημα </w:t>
      </w:r>
      <w:r>
        <w:rPr>
          <w:rFonts w:eastAsia="Times New Roman"/>
          <w:szCs w:val="24"/>
        </w:rPr>
        <w:t xml:space="preserve">πολιτικής, το οποίο απαντήθηκε και να μην περιμένει καν να απαντήσω. Μιλάω για τον κ. Σκρέκα, ο οποίος είπε κάτι και έφυγε. </w:t>
      </w:r>
    </w:p>
    <w:p w14:paraId="1416A40A" w14:textId="77777777" w:rsidR="002F1EDC" w:rsidRDefault="00F01CE6">
      <w:pPr>
        <w:spacing w:line="600" w:lineRule="auto"/>
        <w:ind w:firstLine="720"/>
        <w:jc w:val="both"/>
        <w:rPr>
          <w:rFonts w:eastAsia="Times New Roman"/>
          <w:szCs w:val="24"/>
        </w:rPr>
      </w:pPr>
      <w:r>
        <w:rPr>
          <w:rFonts w:eastAsia="Times New Roman"/>
          <w:szCs w:val="24"/>
        </w:rPr>
        <w:t>Όταν οι κινήσεις αυτές είναι καθαρά κινήσεις εντυπωσιασμού, νομίζω ότι είναι ξεκάθαρο γιατί μαζευόντουσαν παλιά σκουπίδια στους δρό</w:t>
      </w:r>
      <w:r>
        <w:rPr>
          <w:rFonts w:eastAsia="Times New Roman"/>
          <w:szCs w:val="24"/>
        </w:rPr>
        <w:t>μους. Γιατί η πολιτική ήταν σε επίπεδο εντυπωσιασμού. Εγώ σας ανέφερα δέκα έργα για την Αττική, τα οποία είναι για την ανακύκλωση, είναι για την ορθή διαχείριση και είναι σύμφωνα με την ευρωπαϊκή στρατηγική. Αν θέλετε να κάνετε συνδικαλισμό, να κάνετε τοπο</w:t>
      </w:r>
      <w:r>
        <w:rPr>
          <w:rFonts w:eastAsia="Times New Roman"/>
          <w:szCs w:val="24"/>
        </w:rPr>
        <w:t>θέτηση επί προσωπικού και να φεύγετε, νομίζω ότι αυτό δεν είναι καν σύμφωνο με τα κοινοβουλευτικά ήθη τα οποία διαχρονικά υπάρχουν σε αυτή τη χώρα.</w:t>
      </w:r>
    </w:p>
    <w:p w14:paraId="1416A40B" w14:textId="77777777" w:rsidR="002F1EDC" w:rsidRDefault="00F01CE6">
      <w:pPr>
        <w:spacing w:line="600" w:lineRule="auto"/>
        <w:ind w:firstLine="720"/>
        <w:jc w:val="both"/>
        <w:rPr>
          <w:rFonts w:eastAsia="Times New Roman"/>
          <w:szCs w:val="24"/>
        </w:rPr>
      </w:pPr>
      <w:r>
        <w:rPr>
          <w:rFonts w:eastAsia="Times New Roman"/>
          <w:szCs w:val="24"/>
        </w:rPr>
        <w:t>Ευχαριστώ πολύ.</w:t>
      </w:r>
    </w:p>
    <w:p w14:paraId="1416A40C" w14:textId="77777777" w:rsidR="002F1EDC" w:rsidRDefault="00F01CE6">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Τον λόγο έχει τώρα η Βουλευτής του ΣΥΡΙΖΑ κ. </w:t>
      </w:r>
      <w:proofErr w:type="spellStart"/>
      <w:r>
        <w:rPr>
          <w:rFonts w:eastAsia="Times New Roman"/>
          <w:szCs w:val="24"/>
        </w:rPr>
        <w:t>Λιβ</w:t>
      </w:r>
      <w:r>
        <w:rPr>
          <w:rFonts w:eastAsia="Times New Roman"/>
          <w:szCs w:val="24"/>
        </w:rPr>
        <w:t>ανίου</w:t>
      </w:r>
      <w:proofErr w:type="spellEnd"/>
      <w:r>
        <w:rPr>
          <w:rFonts w:eastAsia="Times New Roman"/>
          <w:szCs w:val="24"/>
        </w:rPr>
        <w:t xml:space="preserve">. </w:t>
      </w:r>
    </w:p>
    <w:p w14:paraId="1416A40D" w14:textId="77777777" w:rsidR="002F1EDC" w:rsidRDefault="00F01CE6">
      <w:pPr>
        <w:spacing w:line="600" w:lineRule="auto"/>
        <w:ind w:firstLine="720"/>
        <w:jc w:val="both"/>
        <w:rPr>
          <w:rFonts w:eastAsia="Times New Roman"/>
          <w:szCs w:val="24"/>
        </w:rPr>
      </w:pPr>
      <w:r>
        <w:rPr>
          <w:rFonts w:eastAsia="Times New Roman"/>
          <w:b/>
          <w:szCs w:val="24"/>
        </w:rPr>
        <w:t>ΖΩΗ ΛΙΒΑΝΙΟΥ:</w:t>
      </w:r>
      <w:r>
        <w:rPr>
          <w:rFonts w:eastAsia="Times New Roman"/>
          <w:szCs w:val="24"/>
        </w:rPr>
        <w:t xml:space="preserve"> Ευχαριστώ, κυρία Πρόεδρε.</w:t>
      </w:r>
    </w:p>
    <w:p w14:paraId="1416A40E" w14:textId="77777777" w:rsidR="002F1EDC" w:rsidRDefault="00F01CE6">
      <w:pPr>
        <w:spacing w:line="600" w:lineRule="auto"/>
        <w:ind w:firstLine="720"/>
        <w:jc w:val="both"/>
        <w:rPr>
          <w:rFonts w:eastAsia="Times New Roman"/>
          <w:szCs w:val="24"/>
        </w:rPr>
      </w:pPr>
      <w:r>
        <w:rPr>
          <w:rFonts w:eastAsia="Times New Roman"/>
          <w:szCs w:val="24"/>
        </w:rPr>
        <w:t>Κυρίες και κύριοι συνάδελφοι, κύριοι Υπουργοί, τις τελευταίες δεκαετίες μπορούμε να αποδεχθούμε όλοι ότι η ευαισθητοποίηση γύρω από τα ζητήματα της προστασίας του περιβάλλοντος έχει πολλαπλασιαστεί. Σε αυτό α</w:t>
      </w:r>
      <w:r>
        <w:rPr>
          <w:rFonts w:eastAsia="Times New Roman"/>
          <w:szCs w:val="24"/>
        </w:rPr>
        <w:t xml:space="preserve">ναμφίβολα συνέβαλαν οι δράσεις που αναπτύχθηκαν σε εθελοντικό επίπεδο από πολλές περιβαλλοντικές οργανώσεις, η αύξηση της ενημέρωσης και η περιβαλλοντική εκπαίδευση. </w:t>
      </w:r>
    </w:p>
    <w:p w14:paraId="1416A40F" w14:textId="77777777" w:rsidR="002F1EDC" w:rsidRDefault="00F01CE6">
      <w:pPr>
        <w:spacing w:line="600" w:lineRule="auto"/>
        <w:ind w:firstLine="720"/>
        <w:jc w:val="both"/>
        <w:rPr>
          <w:rFonts w:eastAsia="Times New Roman"/>
          <w:szCs w:val="24"/>
        </w:rPr>
      </w:pPr>
      <w:r>
        <w:rPr>
          <w:rFonts w:eastAsia="Times New Roman"/>
          <w:szCs w:val="24"/>
        </w:rPr>
        <w:lastRenderedPageBreak/>
        <w:t>Οι μαθητές που μυήθηκαν στην ανακύκλωση μέσα από το παιχνίδι στα σχολεία, ανεξαρτήτως της</w:t>
      </w:r>
      <w:r>
        <w:rPr>
          <w:rFonts w:eastAsia="Times New Roman"/>
          <w:szCs w:val="24"/>
        </w:rPr>
        <w:t xml:space="preserve"> συχνότητας που εφαρμόζονταν προγράμματα περιβαλλοντικής εκπαίδευσης, είναι σήμερα ως ενήλικες πιο υπεύθυνοι περιβαλλοντικά πολίτες. Έχουν επηρεάσει πολλούς περισσότερους, αλλά ζητούν πληροφορίες και σε ορισμένες περιπτώσεις, χάρη και στην παρουσία περιβαλ</w:t>
      </w:r>
      <w:r>
        <w:rPr>
          <w:rFonts w:eastAsia="Times New Roman"/>
          <w:szCs w:val="24"/>
        </w:rPr>
        <w:t>λοντικά υπεύθυνων στους δήμους, έχουν πετύχει πολλά περισσότερα στο ζήτημα της περιβαλλοντικής διαχείρισης από όσα προέβλεπε μέχρι σήμερα το ρυθμιστικό πλαίσιο. Ένας καινούργιος οικονομικός κόσμος ανοίγεται μπροστά μας και υπάρχουν έτοιμες οι κοινωνικές δυ</w:t>
      </w:r>
      <w:r>
        <w:rPr>
          <w:rFonts w:eastAsia="Times New Roman"/>
          <w:szCs w:val="24"/>
        </w:rPr>
        <w:t xml:space="preserve">νάμεις που προετοιμάζονται να αξιοποιήσουν τα νέα δεδομένα που διαμορφώνονται. </w:t>
      </w:r>
    </w:p>
    <w:p w14:paraId="1416A410" w14:textId="77777777" w:rsidR="002F1EDC" w:rsidRDefault="00F01CE6">
      <w:pPr>
        <w:spacing w:line="600" w:lineRule="auto"/>
        <w:ind w:firstLine="720"/>
        <w:jc w:val="both"/>
        <w:rPr>
          <w:rFonts w:eastAsia="Times New Roman"/>
          <w:szCs w:val="24"/>
        </w:rPr>
      </w:pPr>
      <w:r>
        <w:rPr>
          <w:rFonts w:eastAsia="Times New Roman"/>
          <w:szCs w:val="24"/>
        </w:rPr>
        <w:t>Σήμερα μπορούμε με ασφάλεια να αξιοποιήσουμε τα δεδομένα και την εμπειρία που έχει συσσωρευτεί από τις χώρες που πρωτοπόρησαν στην ορθή περιβαλλοντική διαχείριση των απορριμμάτ</w:t>
      </w:r>
      <w:r>
        <w:rPr>
          <w:rFonts w:eastAsia="Times New Roman"/>
          <w:szCs w:val="24"/>
        </w:rPr>
        <w:t xml:space="preserve">ων τους. </w:t>
      </w:r>
    </w:p>
    <w:p w14:paraId="1416A411" w14:textId="77777777" w:rsidR="002F1EDC" w:rsidRDefault="00F01CE6">
      <w:pPr>
        <w:spacing w:line="600" w:lineRule="auto"/>
        <w:ind w:firstLine="720"/>
        <w:jc w:val="both"/>
        <w:rPr>
          <w:rFonts w:eastAsia="Times New Roman"/>
          <w:szCs w:val="24"/>
        </w:rPr>
      </w:pPr>
      <w:r>
        <w:rPr>
          <w:rFonts w:eastAsia="Times New Roman"/>
          <w:szCs w:val="24"/>
        </w:rPr>
        <w:t>Ο νόμος του 2001 έβαλε στη χώρα μας την ανακύκλωση. Σε ορισμένα σημεία λειτούργησε εξαιρετικά και με πολύ καλά αποτελέσματα. Συχνά μιλάμε για τα ζητήματα που δεν μας αρέσουν στην ευρωπαϊκή μας συνύπαρξη και ξεχνούμε τα θετικά. Η εξέλιξη της ανακύ</w:t>
      </w:r>
      <w:r>
        <w:rPr>
          <w:rFonts w:eastAsia="Times New Roman"/>
          <w:szCs w:val="24"/>
        </w:rPr>
        <w:t xml:space="preserve">κλωσης, η υιοθέτηση μεθόδων ανάκτησης, επαναχρησιμοποίησης και αξιοποίησης πόρων που έχουμε ως χώρα και μέχρι σήμερα απορρίπτουμε χωρίς δεύτερη σκέψη, είναι ένα από τα πλέον θετικά στοιχεία της ευρωπαϊκής μας πορείας. </w:t>
      </w:r>
    </w:p>
    <w:p w14:paraId="1416A412" w14:textId="77777777" w:rsidR="002F1EDC" w:rsidRDefault="00F01CE6">
      <w:pPr>
        <w:spacing w:line="600" w:lineRule="auto"/>
        <w:ind w:firstLine="720"/>
        <w:jc w:val="both"/>
        <w:rPr>
          <w:rFonts w:eastAsia="Times New Roman"/>
          <w:szCs w:val="24"/>
        </w:rPr>
      </w:pPr>
      <w:r>
        <w:rPr>
          <w:rFonts w:eastAsia="Times New Roman"/>
          <w:szCs w:val="24"/>
        </w:rPr>
        <w:lastRenderedPageBreak/>
        <w:t>Ως χώρα δεν διαθέτουμε τον πλούτο που</w:t>
      </w:r>
      <w:r>
        <w:rPr>
          <w:rFonts w:eastAsia="Times New Roman"/>
          <w:szCs w:val="24"/>
        </w:rPr>
        <w:t xml:space="preserve"> διαθέτουν άλλες χώρες σε πρώτες ύλες. Το γεγονός αυτό μας κατατάσσει σε πολλές περιπτώσεις αυτομάτως στην κατηγορία των καταναλωτών, σε αντιδιαστολή με τις χώρες παραγωγούς. Η ανακύκλωση στα επίπεδα που έχει φτάσει μπορεί να αντιστρέψει σε σημαντικό βαθμό</w:t>
      </w:r>
      <w:r>
        <w:rPr>
          <w:rFonts w:eastAsia="Times New Roman"/>
          <w:szCs w:val="24"/>
        </w:rPr>
        <w:t xml:space="preserve"> αυτή την πραγματικότητα. </w:t>
      </w:r>
    </w:p>
    <w:p w14:paraId="1416A413" w14:textId="77777777" w:rsidR="002F1EDC" w:rsidRDefault="00F01CE6">
      <w:pPr>
        <w:spacing w:line="600" w:lineRule="auto"/>
        <w:ind w:firstLine="720"/>
        <w:jc w:val="both"/>
        <w:rPr>
          <w:rFonts w:eastAsia="Times New Roman"/>
          <w:szCs w:val="24"/>
        </w:rPr>
      </w:pPr>
      <w:r>
        <w:rPr>
          <w:rFonts w:eastAsia="Times New Roman"/>
          <w:szCs w:val="24"/>
        </w:rPr>
        <w:t>Αν, για παράδειγμα, μειωθεί ο όγκος των πρώτων υλών που εισάγουμε μόνο για τα εντός της χώρας προϊόντα συσκευασίας, θα είναι μια σημαντική οικονομική εξέλιξη. Αν καταφέρουμε να αξιοποιούμε οργανικά υπολείμματα στη γεωργική χρήση,</w:t>
      </w:r>
      <w:r>
        <w:rPr>
          <w:rFonts w:eastAsia="Times New Roman"/>
          <w:szCs w:val="24"/>
        </w:rPr>
        <w:t xml:space="preserve"> θα έχουμε σημαντική εξοικονόμηση πόρων. Αν μειώσουμε το περιβαλλοντικό μας αποτύπωμα από τις καθημερινές μας συνήθειες, όπως είναι η χρήση πλαστικής σακούλας για τη μεταφορά και του πιο μικρού αντικειμένου, θα έχουμε κάνει ένα σημαντικό βήμα για την περιβ</w:t>
      </w:r>
      <w:r>
        <w:rPr>
          <w:rFonts w:eastAsia="Times New Roman"/>
          <w:szCs w:val="24"/>
        </w:rPr>
        <w:t>αλλοντική ισορροπία.</w:t>
      </w:r>
    </w:p>
    <w:p w14:paraId="1416A414" w14:textId="77777777" w:rsidR="002F1EDC" w:rsidRDefault="00F01CE6">
      <w:pPr>
        <w:spacing w:line="600" w:lineRule="auto"/>
        <w:ind w:firstLine="720"/>
        <w:jc w:val="both"/>
        <w:rPr>
          <w:rFonts w:eastAsia="Times New Roman"/>
          <w:szCs w:val="24"/>
        </w:rPr>
      </w:pPr>
      <w:r>
        <w:rPr>
          <w:rFonts w:eastAsia="Times New Roman"/>
          <w:szCs w:val="24"/>
        </w:rPr>
        <w:t>Η σημερινή πρωτοβουλία της Κυβέρνησης έρχεται να ρυθμίσει συγκεκριμένα οργανωτικά και λειτουργικά προβλήματα που προέκυψαν στην πράξη. Ο τρόπος οργάνωσης και λειτουργίας της συνολικής διαδικασίας διαχείρισης απορριμμάτων είναι σίγουρα σημαντικός, είναι ακό</w:t>
      </w:r>
      <w:r>
        <w:rPr>
          <w:rFonts w:eastAsia="Times New Roman"/>
          <w:szCs w:val="24"/>
        </w:rPr>
        <w:t xml:space="preserve">μα πιο σημαντική όμως η ενεργός συμμετοχή του συνόλου της κοινωνίας και του συνόλου της οικονομίας. </w:t>
      </w:r>
    </w:p>
    <w:p w14:paraId="1416A415" w14:textId="77777777" w:rsidR="002F1EDC" w:rsidRDefault="00F01CE6">
      <w:pPr>
        <w:spacing w:line="600" w:lineRule="auto"/>
        <w:ind w:firstLine="720"/>
        <w:jc w:val="both"/>
        <w:rPr>
          <w:rFonts w:eastAsia="Times New Roman"/>
          <w:szCs w:val="24"/>
        </w:rPr>
      </w:pPr>
      <w:r>
        <w:rPr>
          <w:rFonts w:eastAsia="Times New Roman"/>
          <w:szCs w:val="24"/>
        </w:rPr>
        <w:t>Θα μπορούσε κάποιος να χαρακτηρίσει ορισμένους στόχους ιδιαίτερα δύσκολο</w:t>
      </w:r>
      <w:r>
        <w:rPr>
          <w:rFonts w:eastAsia="Times New Roman"/>
          <w:szCs w:val="24"/>
        </w:rPr>
        <w:t>υς στο</w:t>
      </w:r>
      <w:r>
        <w:rPr>
          <w:rFonts w:eastAsia="Times New Roman"/>
          <w:szCs w:val="24"/>
        </w:rPr>
        <w:t xml:space="preserve"> να επιτευχθούν ή σε κάποιους να φαντάζει απίθανο η χώρα μας να φτάσει </w:t>
      </w:r>
      <w:r>
        <w:rPr>
          <w:rFonts w:eastAsia="Times New Roman"/>
          <w:szCs w:val="24"/>
        </w:rPr>
        <w:lastRenderedPageBreak/>
        <w:t>σε τέτ</w:t>
      </w:r>
      <w:r>
        <w:rPr>
          <w:rFonts w:eastAsia="Times New Roman"/>
          <w:szCs w:val="24"/>
        </w:rPr>
        <w:t>οιο επίπεδο οργάνωσης</w:t>
      </w:r>
      <w:r>
        <w:rPr>
          <w:rFonts w:eastAsia="Times New Roman"/>
          <w:szCs w:val="24"/>
        </w:rPr>
        <w:t>,</w:t>
      </w:r>
      <w:r>
        <w:rPr>
          <w:rFonts w:eastAsia="Times New Roman"/>
          <w:szCs w:val="24"/>
        </w:rPr>
        <w:t xml:space="preserve"> ώστε να επιτυγχάνει τους στόχους που τίθενται σήμερα από την Ευρωπαϊκή Ένωση και από την Κυβέρνηση για την ανακύκλωση. Είναι όμως εφικτό, αν δώσουμε την αναγκαία πίστωση χρόνου, αν δώσουμε τα κατάλληλα εργαλεία στους δήμους, αν είμασ</w:t>
      </w:r>
      <w:r>
        <w:rPr>
          <w:rFonts w:eastAsia="Times New Roman"/>
          <w:szCs w:val="24"/>
        </w:rPr>
        <w:t>τε αποφασισμένοι να ελέγξουμε κάθε στάδιο, χωρίς εκπτώσεις, αν κινητοποιήσουμε συνολικά την κοινωνία. Είναι σημαντικό, για να πετύχουμε να δώσουμε το κατάλληλο μείγμα κινήτρων και αντικινήτρων στο σύνολο της κοινωνίας. Δεν αρκεί μόνο ένα πλαίσιο επιβολής τ</w:t>
      </w:r>
      <w:r>
        <w:rPr>
          <w:rFonts w:eastAsia="Times New Roman"/>
          <w:szCs w:val="24"/>
        </w:rPr>
        <w:t>ελών και προστίμων, πρέπει να υπάρχει και το σύστημα της ανταμοιβής, πρέπει να υπάρχει και το σύστημα της μείωσης του κόστους της καθημερινότητας.</w:t>
      </w:r>
    </w:p>
    <w:p w14:paraId="1416A41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είναι εύκολο ούτε για τις επιχειρήσεις ούτε για τους καταναλωτές να ακολουθήσουν μια υπεύθυνη περιβαλλοντ</w:t>
      </w:r>
      <w:r>
        <w:rPr>
          <w:rFonts w:eastAsia="Times New Roman" w:cs="Times New Roman"/>
          <w:szCs w:val="24"/>
        </w:rPr>
        <w:t>ικά στάση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εά</w:t>
      </w:r>
      <w:r>
        <w:rPr>
          <w:rFonts w:eastAsia="Times New Roman" w:cs="Times New Roman"/>
          <w:szCs w:val="24"/>
        </w:rPr>
        <w:t>ν αυτή συνεπάγεται αύξηση του κόστους ζωής, ειδικά σήμερα. Είναι σημαντικό, πέρα από το πλαίσιο που εκσυγχρονίζεται, να προκύπτει άμεσο όφελος προς τον πολίτη που καταναλώνει και διαχειρίζεται περιβαλλοντικά υπεύθυνα κάθε υλικό που δεν χρειάζε</w:t>
      </w:r>
      <w:r>
        <w:rPr>
          <w:rFonts w:eastAsia="Times New Roman" w:cs="Times New Roman"/>
          <w:szCs w:val="24"/>
        </w:rPr>
        <w:t>ται.</w:t>
      </w:r>
    </w:p>
    <w:p w14:paraId="1416A41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Στόχος δεν είναι να επιβαρύνουμε τον πολίτη με νέα οικονομικά βάρη -στόχος </w:t>
      </w:r>
      <w:r>
        <w:rPr>
          <w:rFonts w:eastAsia="Times New Roman" w:cs="Times New Roman"/>
          <w:szCs w:val="24"/>
        </w:rPr>
        <w:t xml:space="preserve">δεν </w:t>
      </w:r>
      <w:r>
        <w:rPr>
          <w:rFonts w:eastAsia="Times New Roman" w:cs="Times New Roman"/>
          <w:szCs w:val="24"/>
        </w:rPr>
        <w:t>είναι η μεταφορά του κόστους της σακούλας από την επιχείρηση στον καταναλωτή- ούτε βέβαια η περαιτέρω αύξηση του κόστους των προϊόντων. Στόχος είναι η δημιουργία βιώσιμων κ</w:t>
      </w:r>
      <w:r>
        <w:rPr>
          <w:rFonts w:eastAsia="Times New Roman" w:cs="Times New Roman"/>
          <w:szCs w:val="24"/>
        </w:rPr>
        <w:t>ύκλων οικονομικής διαχείρισης, κύκλων που πρέπει να περιλαμβάνουν τους άμεσα και οικονομικά ωφέλιμους από το σύνολο των πολιτών που θα συνδράμουν σε αυτή την προσπάθεια.</w:t>
      </w:r>
    </w:p>
    <w:p w14:paraId="1416A41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Αυτό μπορεί να γίνει μόνο μέσω των ΟΤΑ, με τη μείωση των δημοτικών τελών και τη μείωση</w:t>
      </w:r>
      <w:r>
        <w:rPr>
          <w:rFonts w:eastAsia="Times New Roman" w:cs="Times New Roman"/>
          <w:szCs w:val="24"/>
        </w:rPr>
        <w:t xml:space="preserve"> του κόστους που συνεπάγεται η διαχείριση των απορριμμάτων όταν δεν διαχωρίζονται στην πηγή. Αυτό πρέπει να τονιστεί ιδιαίτερα σήμερα, καθώς τα οργανωτικά και λειτουργικά ζητήματα που ρυθμίζει το νομοσχέδιο δεν προσελκύουν το σύνολο της προσοχής της κοινής</w:t>
      </w:r>
      <w:r>
        <w:rPr>
          <w:rFonts w:eastAsia="Times New Roman" w:cs="Times New Roman"/>
          <w:szCs w:val="24"/>
        </w:rPr>
        <w:t xml:space="preserve"> γνώμης. Η εξοικονόμηση που μπορεί να προκύψει για κάθε οικογένεια ξεχωριστά μπορεί να είναι ιδιαίτερα σημαντική, αν αναπτυχθούν ορθολογικά τα συστήματα διαλογής και μειωθεί το λειτουργικό κόστος των ΟΤΑ. Για να γίνει αυτό απαιτείται η επανασχεδίαση του τρ</w:t>
      </w:r>
      <w:r>
        <w:rPr>
          <w:rFonts w:eastAsia="Times New Roman" w:cs="Times New Roman"/>
          <w:szCs w:val="24"/>
        </w:rPr>
        <w:t>όπου συλλογής των απορριμμάτων στο σύνολο της χώρας και σε αυτό το επίπεδο η πλειο</w:t>
      </w:r>
      <w:r>
        <w:rPr>
          <w:rFonts w:eastAsia="Times New Roman" w:cs="Times New Roman"/>
          <w:szCs w:val="24"/>
        </w:rPr>
        <w:t>νότητα</w:t>
      </w:r>
      <w:r>
        <w:rPr>
          <w:rFonts w:eastAsia="Times New Roman" w:cs="Times New Roman"/>
          <w:szCs w:val="24"/>
        </w:rPr>
        <w:t xml:space="preserve"> των δήμων θα χρειαστεί τη συνδρομή των φορέων που ιδρύονται. </w:t>
      </w:r>
    </w:p>
    <w:p w14:paraId="1416A41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Στα ζητήματα που άπτονται του περιβάλλοντος πρέπει να επιδεικνύουμε τη μέγιστη δυνατή σύμπνοια. Όταν η αν</w:t>
      </w:r>
      <w:r>
        <w:rPr>
          <w:rFonts w:eastAsia="Times New Roman" w:cs="Times New Roman"/>
          <w:szCs w:val="24"/>
        </w:rPr>
        <w:t>άληψη δράσεων υπέρ του περιβάλλοντος συνεπάγεται εξοικονόμηση πόρων αλλά και άνοιγμα νέων πεδίων οικονομικής δραστηριότητας, δεν μιλάμε για επιχειρηματική δραστηριότητα μόνο. Η πρόβλεψη δραστηριοποίησης των κοινωνικών επιχειρήσεων στα ζητήματα της ανακύκλω</w:t>
      </w:r>
      <w:r>
        <w:rPr>
          <w:rFonts w:eastAsia="Times New Roman" w:cs="Times New Roman"/>
          <w:szCs w:val="24"/>
        </w:rPr>
        <w:t xml:space="preserve">σης μπορεί να δημιουργήσει βιώσιμες και καλά αμειβόμενες θέσεις εργασίας. Το σημερινό νομοσχέδιο αποδεικνύει ότι υπάρχουν πολλά πεδία στα οποία οφείλουμε να παρέμβουμε, να τα ρυθμίσουμε ως οργανωμένη </w:t>
      </w:r>
      <w:r>
        <w:rPr>
          <w:rFonts w:eastAsia="Times New Roman" w:cs="Times New Roman"/>
          <w:szCs w:val="24"/>
        </w:rPr>
        <w:t>π</w:t>
      </w:r>
      <w:r>
        <w:rPr>
          <w:rFonts w:eastAsia="Times New Roman" w:cs="Times New Roman"/>
          <w:szCs w:val="24"/>
        </w:rPr>
        <w:t>ολιτεία.</w:t>
      </w:r>
    </w:p>
    <w:p w14:paraId="1416A41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Όταν καλούμαστε να αποφασίσουμε για θέματα που</w:t>
      </w:r>
      <w:r>
        <w:rPr>
          <w:rFonts w:eastAsia="Times New Roman" w:cs="Times New Roman"/>
          <w:szCs w:val="24"/>
        </w:rPr>
        <w:t xml:space="preserve"> άπτονται του περιβάλλοντος οφείλουμε να θυμόμαστε ότι αυτό που αποφασίζουμε σήμερα θα επηρεάσει καταλυτικά τις επόμενες γενιές. Άλλωστε, δεν πρέπει να ξεχνάμε πως είναι δανεικός ο τόπος που ζούμε.</w:t>
      </w:r>
    </w:p>
    <w:p w14:paraId="1416A41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Κλείνοντας, αναφορικά με την τροπολογία που κατατέθηκε για</w:t>
      </w:r>
      <w:r>
        <w:rPr>
          <w:rFonts w:eastAsia="Times New Roman" w:cs="Times New Roman"/>
          <w:szCs w:val="24"/>
        </w:rPr>
        <w:t xml:space="preserve"> τις τηλεοπτικές άδειες, θέλω να πω το εξής: με διάφορους τρόπους πολλοί, συμπεριλαμβανομένων και πολιτικών δυνάμεων, επιχείρησαν, επιχειρούν και θα επιχειρήσουν και το επόμενο διάστημα να μην εφαρμοστεί ο ν.4339. Η Κυβέρνηση όμως, σε πλήρη σύμπνοια και με</w:t>
      </w:r>
      <w:r>
        <w:rPr>
          <w:rFonts w:eastAsia="Times New Roman" w:cs="Times New Roman"/>
          <w:szCs w:val="24"/>
        </w:rPr>
        <w:t xml:space="preserve"> τη στήριξη του ελληνικού λαού, θα κάνει όλες τις αναγκαίες ενέργειες για να εφαρμοστεί και να πληρώσουν αυτό που πρέπει</w:t>
      </w:r>
      <w:r>
        <w:rPr>
          <w:rFonts w:eastAsia="Times New Roman" w:cs="Times New Roman"/>
          <w:szCs w:val="24"/>
        </w:rPr>
        <w:t xml:space="preserve">, για </w:t>
      </w:r>
      <w:r>
        <w:rPr>
          <w:rFonts w:eastAsia="Times New Roman" w:cs="Times New Roman"/>
          <w:szCs w:val="24"/>
        </w:rPr>
        <w:t>να σταματήσει η «αεροπειρατεία» που εγκαθιδρύθηκε για δεκαετίες στη χώρα μας.</w:t>
      </w:r>
    </w:p>
    <w:p w14:paraId="1416A41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416A41D"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w:t>
      </w:r>
      <w:r>
        <w:rPr>
          <w:rFonts w:eastAsia="Times New Roman" w:cs="Times New Roman"/>
          <w:szCs w:val="24"/>
        </w:rPr>
        <w:t xml:space="preserve"> του ΣΥΡΙΖΑ)</w:t>
      </w:r>
    </w:p>
    <w:p w14:paraId="1416A41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κι εμείς.</w:t>
      </w:r>
    </w:p>
    <w:p w14:paraId="1416A41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στη Βουλευτή της Νέας Δημοκρατίας κ. Ασημακοπούλου, μετά στον Κοινοβουλευτικό Εκπρόσωπο του Ποταμιού κ. </w:t>
      </w:r>
      <w:proofErr w:type="spellStart"/>
      <w:r>
        <w:rPr>
          <w:rFonts w:eastAsia="Times New Roman" w:cs="Times New Roman"/>
          <w:szCs w:val="24"/>
        </w:rPr>
        <w:t>Δανέλλη</w:t>
      </w:r>
      <w:proofErr w:type="spellEnd"/>
      <w:r>
        <w:rPr>
          <w:rFonts w:eastAsia="Times New Roman" w:cs="Times New Roman"/>
          <w:szCs w:val="24"/>
        </w:rPr>
        <w:t xml:space="preserve"> και στη συνέχεια στον Υπουργό κ. Τσιρώνη, </w:t>
      </w:r>
      <w:r>
        <w:rPr>
          <w:rFonts w:eastAsia="Times New Roman" w:cs="Times New Roman"/>
          <w:szCs w:val="24"/>
        </w:rPr>
        <w:t xml:space="preserve">για να μιλήσει για πέντε λεπτά για μια τροπολογία που έχει συνυπογράψει με τον κ. Αποστόλου, τον κ. </w:t>
      </w:r>
      <w:proofErr w:type="spellStart"/>
      <w:r>
        <w:rPr>
          <w:rFonts w:eastAsia="Times New Roman" w:cs="Times New Roman"/>
          <w:szCs w:val="24"/>
        </w:rPr>
        <w:t>Φάμελλο</w:t>
      </w:r>
      <w:proofErr w:type="spellEnd"/>
      <w:r>
        <w:rPr>
          <w:rFonts w:eastAsia="Times New Roman" w:cs="Times New Roman"/>
          <w:szCs w:val="24"/>
        </w:rPr>
        <w:t xml:space="preserve"> και τον κ. Σταθάκη.</w:t>
      </w:r>
    </w:p>
    <w:p w14:paraId="1416A42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ΙΩΑΝΝΗΣ ΤΣΙΡΩΝΗΣ (Αναπληρωτής Υπουργός Αγροτικής Ανάπτυξης και Τροφίμων):</w:t>
      </w:r>
      <w:r>
        <w:rPr>
          <w:rFonts w:eastAsia="Times New Roman" w:cs="Times New Roman"/>
          <w:szCs w:val="24"/>
        </w:rPr>
        <w:t xml:space="preserve"> Θα μιλήσω επί του νομοσχεδίου, κυρία Πρόεδρε.</w:t>
      </w:r>
    </w:p>
    <w:p w14:paraId="1416A42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ΟΥΣΑ (Αναστασία Χριστοδουλοπούλου):</w:t>
      </w:r>
      <w:r>
        <w:rPr>
          <w:rFonts w:eastAsia="Times New Roman" w:cs="Times New Roman"/>
          <w:szCs w:val="24"/>
        </w:rPr>
        <w:t xml:space="preserve"> Ναι, επί του νομοσχεδίου γενικά. Μιλάτε ως Υπουργός, εκτός σειράς δηλαδή, οπότε πέντε λεπτά νομίζω ότι επαρκούν.</w:t>
      </w:r>
    </w:p>
    <w:p w14:paraId="1416A42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Μετά θα μπούμε ξανά στον κατάλογο.</w:t>
      </w:r>
    </w:p>
    <w:p w14:paraId="1416A42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Κυρία Ασημακοπούλου, έχετε τον λόγο.</w:t>
      </w:r>
    </w:p>
    <w:p w14:paraId="1416A42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ΑΝΝΑ - ΜΙΣΕΛ ΑΣΗΜΑΚΟΠΟΥΛΟΥ:</w:t>
      </w:r>
      <w:r>
        <w:rPr>
          <w:rFonts w:eastAsia="Times New Roman" w:cs="Times New Roman"/>
          <w:szCs w:val="24"/>
        </w:rPr>
        <w:t xml:space="preserve"> Ευχαρισ</w:t>
      </w:r>
      <w:r>
        <w:rPr>
          <w:rFonts w:eastAsia="Times New Roman" w:cs="Times New Roman"/>
          <w:szCs w:val="24"/>
        </w:rPr>
        <w:t>τώ, κυρία Πρόεδρε.</w:t>
      </w:r>
    </w:p>
    <w:p w14:paraId="1416A425" w14:textId="77777777" w:rsidR="002F1EDC" w:rsidRDefault="00F01CE6">
      <w:pPr>
        <w:spacing w:line="600" w:lineRule="auto"/>
        <w:ind w:firstLine="720"/>
        <w:jc w:val="both"/>
        <w:rPr>
          <w:rFonts w:eastAsia="Times New Roman"/>
          <w:szCs w:val="24"/>
        </w:rPr>
      </w:pPr>
      <w:r>
        <w:rPr>
          <w:rFonts w:eastAsia="Times New Roman" w:cs="Times New Roman"/>
          <w:szCs w:val="24"/>
        </w:rPr>
        <w:t xml:space="preserve">Εγώ, κύριε Πρόεδρε, σήμερα θα μιλήσω για την τροπολογία στον ν.4339/2015, τον περίφημο «νόμο Παππά» για την </w:t>
      </w:r>
      <w:proofErr w:type="spellStart"/>
      <w:r>
        <w:rPr>
          <w:rFonts w:eastAsia="Times New Roman" w:cs="Times New Roman"/>
          <w:szCs w:val="24"/>
        </w:rPr>
        <w:t>αδειοδότηση</w:t>
      </w:r>
      <w:proofErr w:type="spellEnd"/>
      <w:r>
        <w:rPr>
          <w:rFonts w:eastAsia="Times New Roman" w:cs="Times New Roman"/>
          <w:szCs w:val="24"/>
        </w:rPr>
        <w:t xml:space="preserve"> των τηλεοπτικών καναλιών. Αξίζει, πριν μπω στην ουσία της συζητήσεως, να κάνουμε μία σύντομη ιστορική αναδρομή, γιατί</w:t>
      </w:r>
      <w:r>
        <w:rPr>
          <w:rFonts w:eastAsia="Times New Roman" w:cs="Times New Roman"/>
          <w:szCs w:val="24"/>
        </w:rPr>
        <w:t xml:space="preserve">, </w:t>
      </w:r>
      <w:r>
        <w:rPr>
          <w:rFonts w:eastAsia="Times New Roman" w:cs="Times New Roman"/>
          <w:szCs w:val="24"/>
        </w:rPr>
        <w:t>όπως λένε</w:t>
      </w:r>
      <w:r>
        <w:rPr>
          <w:rFonts w:eastAsia="Times New Roman" w:cs="Times New Roman"/>
          <w:szCs w:val="24"/>
        </w:rPr>
        <w:t>,</w:t>
      </w:r>
      <w:r>
        <w:rPr>
          <w:rFonts w:eastAsia="Times New Roman" w:cs="Times New Roman"/>
          <w:szCs w:val="24"/>
        </w:rPr>
        <w:t xml:space="preserve"> κρατάει δύο χρόνια αυτή η κολόνια με τη νομοθέτηση για τις τηλεοπτικές άδειες από πλευράς του κ. Παππά. </w:t>
      </w:r>
      <w:r>
        <w:rPr>
          <w:rFonts w:eastAsia="Times New Roman"/>
          <w:szCs w:val="24"/>
        </w:rPr>
        <w:t>Σ</w:t>
      </w:r>
      <w:r>
        <w:rPr>
          <w:rFonts w:eastAsia="Times New Roman"/>
          <w:szCs w:val="24"/>
        </w:rPr>
        <w:t xml:space="preserve">υγκεκριμένα, </w:t>
      </w:r>
      <w:r>
        <w:rPr>
          <w:rFonts w:eastAsia="Times New Roman"/>
          <w:szCs w:val="24"/>
        </w:rPr>
        <w:t xml:space="preserve">ξεκίνησε </w:t>
      </w:r>
      <w:r>
        <w:rPr>
          <w:rFonts w:eastAsia="Times New Roman"/>
          <w:szCs w:val="24"/>
        </w:rPr>
        <w:t>στις 24</w:t>
      </w:r>
      <w:r>
        <w:rPr>
          <w:rFonts w:eastAsia="Times New Roman"/>
          <w:szCs w:val="24"/>
        </w:rPr>
        <w:t>-</w:t>
      </w:r>
      <w:r>
        <w:rPr>
          <w:rFonts w:eastAsia="Times New Roman"/>
          <w:szCs w:val="24"/>
        </w:rPr>
        <w:t>10</w:t>
      </w:r>
      <w:r>
        <w:rPr>
          <w:rFonts w:eastAsia="Times New Roman"/>
          <w:szCs w:val="24"/>
        </w:rPr>
        <w:t>-</w:t>
      </w:r>
      <w:r>
        <w:rPr>
          <w:rFonts w:eastAsia="Times New Roman"/>
          <w:szCs w:val="24"/>
        </w:rPr>
        <w:t>2015, πριν από περισσότερο από δύο χρόνια. Ξεκίνησε με έναν νόμο στον οποίο οριζόταν ότι ο Υπουργός θα απ</w:t>
      </w:r>
      <w:r>
        <w:rPr>
          <w:rFonts w:eastAsia="Times New Roman"/>
          <w:szCs w:val="24"/>
        </w:rPr>
        <w:t>οφάσιζε για τον αριθμό των αδειών, ο Υπουργός θα καθόριζε την τιμή εκκίνησης.</w:t>
      </w:r>
    </w:p>
    <w:p w14:paraId="1416A426" w14:textId="77777777" w:rsidR="002F1EDC" w:rsidRDefault="00F01CE6">
      <w:pPr>
        <w:spacing w:line="600" w:lineRule="auto"/>
        <w:ind w:firstLine="720"/>
        <w:jc w:val="both"/>
        <w:rPr>
          <w:rFonts w:eastAsia="Times New Roman"/>
          <w:szCs w:val="24"/>
        </w:rPr>
      </w:pPr>
      <w:r>
        <w:rPr>
          <w:rFonts w:eastAsia="Times New Roman"/>
          <w:szCs w:val="24"/>
        </w:rPr>
        <w:t>Πάμε, λοιπόν, στον Ιανουάριο του 2016. Ψηφίζεται το άρθρο 279 του ν.4364/2016, το οποίο προστέθηκε στον νόμο Παππά. Σύμφωνα με αυτό, ο αριθμός των αδειών θα καθοριστεί με νόμο. Π</w:t>
      </w:r>
      <w:r>
        <w:rPr>
          <w:rFonts w:eastAsia="Times New Roman"/>
          <w:szCs w:val="24"/>
        </w:rPr>
        <w:t>ερνάει, λοιπόν, ένας μήνας περίπου και στις 11</w:t>
      </w:r>
      <w:r>
        <w:rPr>
          <w:rFonts w:eastAsia="Times New Roman"/>
          <w:szCs w:val="24"/>
        </w:rPr>
        <w:t>-</w:t>
      </w:r>
      <w:r>
        <w:rPr>
          <w:rFonts w:eastAsia="Times New Roman"/>
          <w:szCs w:val="24"/>
        </w:rPr>
        <w:lastRenderedPageBreak/>
        <w:t>2</w:t>
      </w:r>
      <w:r>
        <w:rPr>
          <w:rFonts w:eastAsia="Times New Roman"/>
          <w:szCs w:val="24"/>
        </w:rPr>
        <w:t>-</w:t>
      </w:r>
      <w:r>
        <w:rPr>
          <w:rFonts w:eastAsia="Times New Roman"/>
          <w:szCs w:val="24"/>
        </w:rPr>
        <w:t>2016 έρχεται το περίφημο άρθρο 2Α του νόμου, με το οποίο ο κ. Παππάς καθόρισε ότι οι άδειες θα είναι τέσσερις. Πάει αυτό τώρα. Τώρα είναι επτά οι άδειες.</w:t>
      </w:r>
    </w:p>
    <w:p w14:paraId="1416A427" w14:textId="77777777" w:rsidR="002F1EDC" w:rsidRDefault="00F01CE6">
      <w:pPr>
        <w:spacing w:line="600" w:lineRule="auto"/>
        <w:ind w:firstLine="720"/>
        <w:jc w:val="both"/>
        <w:rPr>
          <w:rFonts w:eastAsia="Times New Roman"/>
          <w:szCs w:val="24"/>
        </w:rPr>
      </w:pPr>
      <w:r>
        <w:rPr>
          <w:rFonts w:eastAsia="Times New Roman"/>
          <w:szCs w:val="24"/>
        </w:rPr>
        <w:t>Στις 3</w:t>
      </w:r>
      <w:r>
        <w:rPr>
          <w:rFonts w:eastAsia="Times New Roman"/>
          <w:szCs w:val="24"/>
        </w:rPr>
        <w:t>-</w:t>
      </w:r>
      <w:r>
        <w:rPr>
          <w:rFonts w:eastAsia="Times New Roman"/>
          <w:szCs w:val="24"/>
        </w:rPr>
        <w:t>11</w:t>
      </w:r>
      <w:r>
        <w:rPr>
          <w:rFonts w:eastAsia="Times New Roman"/>
          <w:szCs w:val="24"/>
        </w:rPr>
        <w:t>-</w:t>
      </w:r>
      <w:r>
        <w:rPr>
          <w:rFonts w:eastAsia="Times New Roman"/>
          <w:szCs w:val="24"/>
        </w:rPr>
        <w:t>2016</w:t>
      </w:r>
      <w:r>
        <w:rPr>
          <w:rFonts w:eastAsia="Times New Roman"/>
          <w:szCs w:val="24"/>
        </w:rPr>
        <w:t xml:space="preserve"> -</w:t>
      </w:r>
      <w:r>
        <w:rPr>
          <w:rFonts w:eastAsia="Times New Roman"/>
          <w:szCs w:val="24"/>
        </w:rPr>
        <w:t>ν.4431/2016</w:t>
      </w:r>
      <w:r>
        <w:rPr>
          <w:rFonts w:eastAsia="Times New Roman"/>
          <w:szCs w:val="24"/>
        </w:rPr>
        <w:t>-</w:t>
      </w:r>
      <w:r>
        <w:rPr>
          <w:rFonts w:eastAsia="Times New Roman"/>
          <w:szCs w:val="24"/>
        </w:rPr>
        <w:t xml:space="preserve"> αναστέλλεται το άρθρο 2Α</w:t>
      </w:r>
      <w:r>
        <w:rPr>
          <w:rFonts w:eastAsia="Times New Roman"/>
          <w:szCs w:val="24"/>
        </w:rPr>
        <w:t xml:space="preserve"> και</w:t>
      </w:r>
      <w:r>
        <w:rPr>
          <w:rFonts w:eastAsia="Times New Roman"/>
          <w:szCs w:val="24"/>
        </w:rPr>
        <w:t xml:space="preserve"> μετατρέπεται η αρχικώς προβλεπόμενη «αιτιολογική γνώμη» του ΕΣΡ σε «σύμφωνη γνώμη». Προβλέπεται η παροχή της προηγούμενης σύμφωνης γνώμης του ΕΣΡ κατά την έκδοση της ΚΥΑ περί καθορισμού της τιμής εκκίνησης. </w:t>
      </w:r>
    </w:p>
    <w:p w14:paraId="1416A428" w14:textId="77777777" w:rsidR="002F1EDC" w:rsidRDefault="00F01CE6">
      <w:pPr>
        <w:spacing w:line="600" w:lineRule="auto"/>
        <w:ind w:firstLine="720"/>
        <w:jc w:val="both"/>
        <w:rPr>
          <w:rFonts w:eastAsia="Times New Roman"/>
          <w:color w:val="000000" w:themeColor="text1"/>
          <w:szCs w:val="24"/>
        </w:rPr>
      </w:pPr>
      <w:r w:rsidRPr="00307E4F">
        <w:rPr>
          <w:rFonts w:eastAsia="Times New Roman"/>
          <w:color w:val="000000" w:themeColor="text1"/>
          <w:szCs w:val="24"/>
        </w:rPr>
        <w:t xml:space="preserve">Προχωράμε. Τον Ιούνιο του 2017 ψηφίζεται η </w:t>
      </w:r>
      <w:r w:rsidRPr="00307E4F">
        <w:rPr>
          <w:rFonts w:eastAsia="Times New Roman"/>
          <w:color w:val="000000" w:themeColor="text1"/>
          <w:szCs w:val="24"/>
        </w:rPr>
        <w:t xml:space="preserve">κατάργηση του άρθρου 2Α. </w:t>
      </w:r>
      <w:r w:rsidRPr="00307E4F">
        <w:rPr>
          <w:rFonts w:eastAsia="Times New Roman"/>
          <w:color w:val="000000" w:themeColor="text1"/>
          <w:szCs w:val="24"/>
        </w:rPr>
        <w:t>Ε</w:t>
      </w:r>
      <w:r w:rsidRPr="00307E4F">
        <w:rPr>
          <w:rFonts w:eastAsia="Times New Roman"/>
          <w:color w:val="000000" w:themeColor="text1"/>
          <w:szCs w:val="24"/>
        </w:rPr>
        <w:t xml:space="preserve">ίναι αυτό που είχε νομοθετηθεί, μετά είχε γίνει αναστολή </w:t>
      </w:r>
      <w:r w:rsidRPr="00307E4F">
        <w:rPr>
          <w:rFonts w:eastAsia="Times New Roman"/>
          <w:color w:val="000000" w:themeColor="text1"/>
          <w:szCs w:val="24"/>
        </w:rPr>
        <w:t xml:space="preserve">του </w:t>
      </w:r>
      <w:r w:rsidRPr="00307E4F">
        <w:rPr>
          <w:rFonts w:eastAsia="Times New Roman"/>
          <w:color w:val="000000" w:themeColor="text1"/>
          <w:szCs w:val="24"/>
        </w:rPr>
        <w:t xml:space="preserve">και τώρα καταργείται. </w:t>
      </w:r>
    </w:p>
    <w:p w14:paraId="1416A429" w14:textId="77777777" w:rsidR="002F1EDC" w:rsidRDefault="00F01CE6">
      <w:pPr>
        <w:spacing w:line="600" w:lineRule="auto"/>
        <w:ind w:firstLine="720"/>
        <w:jc w:val="both"/>
        <w:rPr>
          <w:rFonts w:eastAsia="Times New Roman"/>
          <w:color w:val="000000" w:themeColor="text1"/>
          <w:szCs w:val="24"/>
        </w:rPr>
      </w:pPr>
      <w:r w:rsidRPr="00307E4F">
        <w:rPr>
          <w:rFonts w:eastAsia="Times New Roman"/>
          <w:color w:val="000000" w:themeColor="text1"/>
          <w:szCs w:val="24"/>
        </w:rPr>
        <w:t>Στις 4</w:t>
      </w:r>
      <w:r w:rsidRPr="00307E4F">
        <w:rPr>
          <w:rFonts w:eastAsia="Times New Roman"/>
          <w:color w:val="000000" w:themeColor="text1"/>
          <w:szCs w:val="24"/>
        </w:rPr>
        <w:t>-</w:t>
      </w:r>
      <w:r w:rsidRPr="00307E4F">
        <w:rPr>
          <w:rFonts w:eastAsia="Times New Roman"/>
          <w:color w:val="000000" w:themeColor="text1"/>
          <w:szCs w:val="24"/>
        </w:rPr>
        <w:t>8</w:t>
      </w:r>
      <w:r w:rsidRPr="00307E4F">
        <w:rPr>
          <w:rFonts w:eastAsia="Times New Roman"/>
          <w:color w:val="000000" w:themeColor="text1"/>
          <w:szCs w:val="24"/>
        </w:rPr>
        <w:t>-</w:t>
      </w:r>
      <w:r w:rsidRPr="00307E4F">
        <w:rPr>
          <w:rFonts w:eastAsia="Times New Roman"/>
          <w:color w:val="000000" w:themeColor="text1"/>
          <w:szCs w:val="24"/>
        </w:rPr>
        <w:t>2017 έρχεται άλλη τροπολογία</w:t>
      </w:r>
      <w:r w:rsidRPr="00307E4F">
        <w:rPr>
          <w:rFonts w:eastAsia="Times New Roman"/>
          <w:color w:val="000000" w:themeColor="text1"/>
          <w:szCs w:val="24"/>
        </w:rPr>
        <w:t>,</w:t>
      </w:r>
      <w:r w:rsidRPr="00307E4F">
        <w:rPr>
          <w:rFonts w:eastAsia="Times New Roman"/>
          <w:color w:val="000000" w:themeColor="text1"/>
          <w:szCs w:val="24"/>
        </w:rPr>
        <w:t xml:space="preserve"> σύμφωνα με την οποία επανακαθορίστηκε η διαδικασία </w:t>
      </w:r>
      <w:proofErr w:type="spellStart"/>
      <w:r w:rsidRPr="00307E4F">
        <w:rPr>
          <w:rFonts w:eastAsia="Times New Roman"/>
          <w:color w:val="000000" w:themeColor="text1"/>
          <w:szCs w:val="24"/>
        </w:rPr>
        <w:t>αδειοδότησης</w:t>
      </w:r>
      <w:proofErr w:type="spellEnd"/>
      <w:r w:rsidRPr="00307E4F">
        <w:rPr>
          <w:rFonts w:eastAsia="Times New Roman"/>
          <w:color w:val="000000" w:themeColor="text1"/>
          <w:szCs w:val="24"/>
        </w:rPr>
        <w:t xml:space="preserve"> γενικότερα.</w:t>
      </w:r>
    </w:p>
    <w:p w14:paraId="1416A42A" w14:textId="77777777" w:rsidR="002F1EDC" w:rsidRDefault="00F01CE6">
      <w:pPr>
        <w:spacing w:line="600" w:lineRule="auto"/>
        <w:ind w:firstLine="720"/>
        <w:jc w:val="both"/>
        <w:rPr>
          <w:rFonts w:eastAsia="Times New Roman"/>
          <w:szCs w:val="24"/>
        </w:rPr>
      </w:pPr>
      <w:r w:rsidRPr="00201FB0">
        <w:rPr>
          <w:rFonts w:eastAsia="Times New Roman"/>
          <w:szCs w:val="24"/>
        </w:rPr>
        <w:t xml:space="preserve">Θέλω να πω, κυρίες και κύριοι </w:t>
      </w:r>
      <w:r w:rsidRPr="00201FB0">
        <w:rPr>
          <w:rFonts w:eastAsia="Times New Roman"/>
          <w:szCs w:val="24"/>
        </w:rPr>
        <w:t xml:space="preserve">συνάδελφοι και κυρία Πρόεδρε, όπως ξέρει πάρα πολύ καλά ο κ. Παππάς, ότι αν κοιτάξει κανείς τον περίφημο «νόμο Παππά» έχουμε συνολικά, για να καταλαβαίνουμε, δεκαπέντε άρθρα που αφορούν στην </w:t>
      </w:r>
      <w:proofErr w:type="spellStart"/>
      <w:r w:rsidRPr="00201FB0">
        <w:rPr>
          <w:rFonts w:eastAsia="Times New Roman"/>
          <w:szCs w:val="24"/>
        </w:rPr>
        <w:t>αδειοδότηση</w:t>
      </w:r>
      <w:proofErr w:type="spellEnd"/>
      <w:r w:rsidRPr="00201FB0">
        <w:rPr>
          <w:rFonts w:eastAsia="Times New Roman"/>
          <w:szCs w:val="24"/>
        </w:rPr>
        <w:t>,</w:t>
      </w:r>
      <w:r w:rsidRPr="00201FB0">
        <w:rPr>
          <w:rFonts w:eastAsia="Times New Roman"/>
          <w:szCs w:val="24"/>
        </w:rPr>
        <w:t xml:space="preserve"> εκ των οποίων μόνο τρία δεν έχουν τροποποιηθεί, τα ο</w:t>
      </w:r>
      <w:r w:rsidRPr="00201FB0">
        <w:rPr>
          <w:rFonts w:eastAsia="Times New Roman"/>
          <w:szCs w:val="24"/>
        </w:rPr>
        <w:t>ποία είναι οι ορισμοί και κάποια βασικά πράγματα</w:t>
      </w:r>
      <w:r w:rsidRPr="00201FB0">
        <w:rPr>
          <w:rFonts w:eastAsia="Times New Roman"/>
          <w:szCs w:val="24"/>
        </w:rPr>
        <w:t>,</w:t>
      </w:r>
      <w:r w:rsidRPr="00201FB0">
        <w:rPr>
          <w:rFonts w:eastAsia="Times New Roman"/>
          <w:szCs w:val="24"/>
        </w:rPr>
        <w:t xml:space="preserve"> τα οποία συνήθως δεν τροποποιούνται στα νομοσχέδια.</w:t>
      </w:r>
    </w:p>
    <w:p w14:paraId="1416A42B" w14:textId="77777777" w:rsidR="002F1EDC" w:rsidRDefault="00F01CE6">
      <w:pPr>
        <w:spacing w:line="600" w:lineRule="auto"/>
        <w:ind w:firstLine="720"/>
        <w:jc w:val="both"/>
        <w:rPr>
          <w:rFonts w:eastAsia="Times New Roman"/>
          <w:szCs w:val="24"/>
        </w:rPr>
      </w:pPr>
      <w:r>
        <w:rPr>
          <w:rFonts w:eastAsia="Times New Roman"/>
          <w:szCs w:val="24"/>
        </w:rPr>
        <w:t>Το άρθρο 2 έχει δεχθεί έξι τροποποιήσεις, το άρθρο 5 οκτώ τροποποιήσεις, το άρθρο 9 εννιά τροποποιήσεις, το άρθρο 13 δέκα τροποποιήσεις και το άρθρο 2</w:t>
      </w:r>
      <w:r>
        <w:rPr>
          <w:rFonts w:eastAsia="Times New Roman"/>
          <w:szCs w:val="24"/>
        </w:rPr>
        <w:t>α</w:t>
      </w:r>
      <w:r>
        <w:rPr>
          <w:rFonts w:eastAsia="Times New Roman"/>
          <w:szCs w:val="24"/>
        </w:rPr>
        <w:t xml:space="preserve"> στ</w:t>
      </w:r>
      <w:r>
        <w:rPr>
          <w:rFonts w:eastAsia="Times New Roman"/>
          <w:szCs w:val="24"/>
        </w:rPr>
        <w:t xml:space="preserve">ην αρχή προστέθηκε, μετά είχε ανασταλεί και μετά καταργήθηκε. </w:t>
      </w:r>
    </w:p>
    <w:p w14:paraId="1416A42C" w14:textId="77777777" w:rsidR="002F1EDC" w:rsidRDefault="00F01CE6">
      <w:pPr>
        <w:spacing w:line="600" w:lineRule="auto"/>
        <w:ind w:firstLine="720"/>
        <w:jc w:val="both"/>
        <w:rPr>
          <w:rFonts w:eastAsia="Times New Roman"/>
          <w:szCs w:val="24"/>
        </w:rPr>
      </w:pPr>
      <w:r>
        <w:rPr>
          <w:rFonts w:eastAsia="Times New Roman"/>
          <w:szCs w:val="24"/>
        </w:rPr>
        <w:lastRenderedPageBreak/>
        <w:t>Έρχεται, λοιπόν, σήμερα ο κύριος Υπουργός και φέρνει μια καινούργια τροπολογία με νομοτεχνικές βελτιώσεις</w:t>
      </w:r>
      <w:r>
        <w:rPr>
          <w:rFonts w:eastAsia="Times New Roman"/>
          <w:szCs w:val="24"/>
        </w:rPr>
        <w:t>,</w:t>
      </w:r>
      <w:r>
        <w:rPr>
          <w:rFonts w:eastAsia="Times New Roman"/>
          <w:szCs w:val="24"/>
        </w:rPr>
        <w:t xml:space="preserve"> οι οποίες όπως κατέθεσε στα Πρακτικά, προκύπτουν από εισηγήσεις της Ανεξάρτητης Αρχής,</w:t>
      </w:r>
      <w:r>
        <w:rPr>
          <w:rFonts w:eastAsia="Times New Roman"/>
          <w:szCs w:val="24"/>
        </w:rPr>
        <w:t xml:space="preserve"> του Εθνικού Συμβουλίου Ραδιοτηλεόρασης. Μάλιστα. </w:t>
      </w:r>
    </w:p>
    <w:p w14:paraId="1416A42D" w14:textId="77777777" w:rsidR="002F1EDC" w:rsidRDefault="00F01CE6">
      <w:pPr>
        <w:spacing w:line="600" w:lineRule="auto"/>
        <w:ind w:firstLine="720"/>
        <w:jc w:val="both"/>
        <w:rPr>
          <w:rFonts w:eastAsia="Times New Roman"/>
          <w:szCs w:val="24"/>
        </w:rPr>
      </w:pPr>
      <w:r>
        <w:rPr>
          <w:rFonts w:eastAsia="Times New Roman"/>
          <w:szCs w:val="24"/>
        </w:rPr>
        <w:t xml:space="preserve">Προφανώς είναι σεβαστή η άποψη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 xml:space="preserve">ρχής. Ποτέ εμείς δεν την αμφισβητήσαμε </w:t>
      </w:r>
      <w:r>
        <w:rPr>
          <w:rFonts w:eastAsia="Times New Roman"/>
          <w:szCs w:val="24"/>
        </w:rPr>
        <w:t>κ</w:t>
      </w:r>
      <w:r>
        <w:rPr>
          <w:rFonts w:eastAsia="Times New Roman"/>
          <w:szCs w:val="24"/>
        </w:rPr>
        <w:t>αι υπό άλλες συνθήκες ενδεχομένως θα μπορούσαμε και να συζητήσουμε</w:t>
      </w:r>
      <w:r>
        <w:rPr>
          <w:rFonts w:eastAsia="Times New Roman"/>
          <w:szCs w:val="24"/>
        </w:rPr>
        <w:t>,</w:t>
      </w:r>
      <w:r>
        <w:rPr>
          <w:rFonts w:eastAsia="Times New Roman"/>
          <w:szCs w:val="24"/>
        </w:rPr>
        <w:t xml:space="preserve"> με μια συναινετική διάθεση</w:t>
      </w:r>
      <w:r>
        <w:rPr>
          <w:rFonts w:eastAsia="Times New Roman"/>
          <w:szCs w:val="24"/>
        </w:rPr>
        <w:t>,</w:t>
      </w:r>
      <w:r>
        <w:rPr>
          <w:rFonts w:eastAsia="Times New Roman"/>
          <w:szCs w:val="24"/>
        </w:rPr>
        <w:t xml:space="preserve"> για κάποιες διατάξεις</w:t>
      </w:r>
      <w:r>
        <w:rPr>
          <w:rFonts w:eastAsia="Times New Roman"/>
          <w:szCs w:val="24"/>
        </w:rPr>
        <w:t xml:space="preserve"> οι οποίες είναι αυτονόητες, οι οποίες είναι βελτιωτικές, οι οποίες είναι σωστές. </w:t>
      </w:r>
    </w:p>
    <w:p w14:paraId="1416A42E" w14:textId="77777777" w:rsidR="002F1EDC" w:rsidRDefault="00F01CE6">
      <w:pPr>
        <w:spacing w:line="600" w:lineRule="auto"/>
        <w:ind w:firstLine="720"/>
        <w:jc w:val="both"/>
        <w:rPr>
          <w:rFonts w:eastAsia="Times New Roman"/>
          <w:szCs w:val="24"/>
        </w:rPr>
      </w:pPr>
      <w:r>
        <w:rPr>
          <w:rFonts w:eastAsia="Times New Roman"/>
          <w:szCs w:val="24"/>
        </w:rPr>
        <w:t xml:space="preserve">Επειδή ακούστηκε για το θέμα του «πόθεν έσχες», σημειώνω εδώ παρενθετικά -χωρίς να θέλω να αντιπαρατεθώ μαζί σας, κυρία Πρόεδρε, επειδή ενεπλάκητε σε μια συζήτηση, δεν </w:t>
      </w:r>
      <w:r>
        <w:rPr>
          <w:rFonts w:eastAsia="Times New Roman"/>
          <w:szCs w:val="24"/>
        </w:rPr>
        <w:t>ασχολούμαι με αυτό- ότι με το άρθρο 13 του νομοσχεδίου και με την τροπολογία 1226/11 που ψηφίστηκε στις 3</w:t>
      </w:r>
      <w:r>
        <w:rPr>
          <w:rFonts w:eastAsia="Times New Roman"/>
          <w:szCs w:val="24"/>
        </w:rPr>
        <w:t>-</w:t>
      </w:r>
      <w:r>
        <w:rPr>
          <w:rFonts w:eastAsia="Times New Roman"/>
          <w:szCs w:val="24"/>
        </w:rPr>
        <w:t>8</w:t>
      </w:r>
      <w:r>
        <w:rPr>
          <w:rFonts w:eastAsia="Times New Roman"/>
          <w:szCs w:val="24"/>
        </w:rPr>
        <w:t>-</w:t>
      </w:r>
      <w:r>
        <w:rPr>
          <w:rFonts w:eastAsia="Times New Roman"/>
          <w:szCs w:val="24"/>
        </w:rPr>
        <w:t xml:space="preserve">2017, το άρθρο 13 ήδη προβλέπει ότι γίνεται ένας έλεγχος του «πόθεν έσχες» και των οικονομικών στοιχείων για τη λειτουργία του καναλιού </w:t>
      </w:r>
      <w:r>
        <w:rPr>
          <w:rFonts w:eastAsia="Times New Roman"/>
          <w:szCs w:val="24"/>
        </w:rPr>
        <w:t>κ</w:t>
      </w:r>
      <w:r>
        <w:rPr>
          <w:rFonts w:eastAsia="Times New Roman"/>
          <w:szCs w:val="24"/>
        </w:rPr>
        <w:t>αι από το ά</w:t>
      </w:r>
      <w:r>
        <w:rPr>
          <w:rFonts w:eastAsia="Times New Roman"/>
          <w:szCs w:val="24"/>
        </w:rPr>
        <w:t>ρθρο 6 προβλέπεται και από το άρθρο 13 ότι γίνεται αυτός ο έλεγχος του «πόθεν έσχες». Μάλιστα με την τροπολογία έχει προστεθεί ότι ζητείται και η τεχνική συνδρομή της Αρχής Καταπολέμησης της Νομιμοποίησης Εσόδων από Εγκληματική Ενέργεια, για να συνδράμει τ</w:t>
      </w:r>
      <w:r>
        <w:rPr>
          <w:rFonts w:eastAsia="Times New Roman"/>
          <w:szCs w:val="24"/>
        </w:rPr>
        <w:t xml:space="preserve">ο ΕΣΡ σε αυτόν τον έλεγχο. Άρα αυτό ήδη προβλέπεται. </w:t>
      </w:r>
    </w:p>
    <w:p w14:paraId="1416A42F" w14:textId="77777777" w:rsidR="002F1EDC" w:rsidRDefault="00F01CE6">
      <w:pPr>
        <w:spacing w:line="600" w:lineRule="auto"/>
        <w:ind w:firstLine="720"/>
        <w:jc w:val="both"/>
        <w:rPr>
          <w:rFonts w:eastAsia="Times New Roman"/>
          <w:szCs w:val="24"/>
        </w:rPr>
      </w:pPr>
      <w:r>
        <w:rPr>
          <w:rFonts w:eastAsia="Times New Roman"/>
          <w:szCs w:val="24"/>
        </w:rPr>
        <w:t xml:space="preserve">Αυτό το οποίο λέμε -και πολύ σωστά-, με βάση την εμπειρία από τον προηγούμενο διαγωνισμό και το υποστηρίζουμε και εμείς </w:t>
      </w:r>
      <w:r>
        <w:rPr>
          <w:rFonts w:eastAsia="Times New Roman"/>
          <w:szCs w:val="24"/>
        </w:rPr>
        <w:t xml:space="preserve">ως </w:t>
      </w:r>
      <w:r>
        <w:rPr>
          <w:rFonts w:eastAsia="Times New Roman"/>
          <w:szCs w:val="24"/>
        </w:rPr>
        <w:t xml:space="preserve">Αξιωματική Αντιπολίτευση, </w:t>
      </w:r>
      <w:r>
        <w:rPr>
          <w:rFonts w:eastAsia="Times New Roman"/>
          <w:szCs w:val="24"/>
        </w:rPr>
        <w:lastRenderedPageBreak/>
        <w:t>είναι ότι ο έλεγχος αυτός θα πρέπει να είναι όσο το δ</w:t>
      </w:r>
      <w:r>
        <w:rPr>
          <w:rFonts w:eastAsia="Times New Roman"/>
          <w:szCs w:val="24"/>
        </w:rPr>
        <w:t>υνατόν πιο προληπτικός γίνεται. Αυτό πρέπει να νομοθετηθεί, εκτός από το να προβλεφθεί και στην προκήρυξη που αναφέρεται στη συγκεκριμένη τροπολογία στο άρθρο 13. Πρέπει να ξέρουμε από πού προέρχονται τα χρήματα νωρίς στη διαδικασία, για να αποφύγουμε φαιν</w:t>
      </w:r>
      <w:r>
        <w:rPr>
          <w:rFonts w:eastAsia="Times New Roman"/>
          <w:szCs w:val="24"/>
        </w:rPr>
        <w:t>όμενα όπως «βοσκοτόπια», για να αποφύγουμε φαινόμενα «λαγών» και υψηλότερου τιμήματος</w:t>
      </w:r>
      <w:r>
        <w:rPr>
          <w:rFonts w:eastAsia="Times New Roman"/>
          <w:szCs w:val="24"/>
        </w:rPr>
        <w:t>,</w:t>
      </w:r>
      <w:r>
        <w:rPr>
          <w:rFonts w:eastAsia="Times New Roman"/>
          <w:szCs w:val="24"/>
        </w:rPr>
        <w:t xml:space="preserve"> χωρίς να υπάρχει η πραγματική πρόθεση να καταβληθεί από τους συμμετέχοντες.</w:t>
      </w:r>
    </w:p>
    <w:p w14:paraId="1416A430" w14:textId="77777777" w:rsidR="002F1EDC" w:rsidRDefault="00F01CE6">
      <w:pPr>
        <w:spacing w:line="600" w:lineRule="auto"/>
        <w:ind w:firstLine="720"/>
        <w:jc w:val="both"/>
        <w:rPr>
          <w:rFonts w:eastAsia="Times New Roman"/>
          <w:szCs w:val="24"/>
        </w:rPr>
      </w:pPr>
      <w:r>
        <w:rPr>
          <w:rFonts w:eastAsia="Times New Roman"/>
          <w:szCs w:val="24"/>
        </w:rPr>
        <w:t>Αυτό ζητάμε το οποίο θα πρέπει να γίνει και αν γίνει αυτό</w:t>
      </w:r>
      <w:r>
        <w:rPr>
          <w:rFonts w:eastAsia="Times New Roman"/>
          <w:szCs w:val="24"/>
        </w:rPr>
        <w:t>,</w:t>
      </w:r>
      <w:r>
        <w:rPr>
          <w:rFonts w:eastAsia="Times New Roman"/>
          <w:szCs w:val="24"/>
        </w:rPr>
        <w:t xml:space="preserve"> μπορούμε να συζητήσουμε και άλλες </w:t>
      </w:r>
      <w:r>
        <w:rPr>
          <w:rFonts w:eastAsia="Times New Roman"/>
          <w:szCs w:val="24"/>
        </w:rPr>
        <w:t xml:space="preserve">αλλαγές. Δεν βλέπω, όμως, καμμία διάθεση να υπάρχει </w:t>
      </w:r>
      <w:r>
        <w:rPr>
          <w:rFonts w:eastAsia="Times New Roman"/>
          <w:szCs w:val="24"/>
        </w:rPr>
        <w:t xml:space="preserve">προς </w:t>
      </w:r>
      <w:r>
        <w:rPr>
          <w:rFonts w:eastAsia="Times New Roman"/>
          <w:szCs w:val="24"/>
        </w:rPr>
        <w:t xml:space="preserve">αυτή την κατεύθυνση. Μάλιστα βλέπω ακριβώς το αντίθετο. Λέει ο κύριος Υπουργός ότι ζητάει συναίνεση. </w:t>
      </w:r>
    </w:p>
    <w:p w14:paraId="1416A431" w14:textId="77777777" w:rsidR="002F1EDC" w:rsidRDefault="00F01CE6">
      <w:pPr>
        <w:spacing w:line="600" w:lineRule="auto"/>
        <w:ind w:firstLine="720"/>
        <w:jc w:val="both"/>
        <w:rPr>
          <w:rFonts w:eastAsia="Times New Roman"/>
          <w:szCs w:val="24"/>
        </w:rPr>
      </w:pPr>
      <w:r>
        <w:rPr>
          <w:rFonts w:eastAsia="Times New Roman"/>
          <w:szCs w:val="24"/>
        </w:rPr>
        <w:t xml:space="preserve">Εμείς, κυρία Πρόεδρε, έχουμε αποδείξει </w:t>
      </w:r>
      <w:r>
        <w:rPr>
          <w:rFonts w:eastAsia="Times New Roman"/>
          <w:szCs w:val="24"/>
        </w:rPr>
        <w:t xml:space="preserve">ως </w:t>
      </w:r>
      <w:r>
        <w:rPr>
          <w:rFonts w:eastAsia="Times New Roman"/>
          <w:szCs w:val="24"/>
        </w:rPr>
        <w:t xml:space="preserve">Αξιωματική Αντιπολίτευση, σε αντίθεση με την πρακτική που είχε η σημερινή Πλειοψηφία όταν ήταν </w:t>
      </w:r>
      <w:r>
        <w:rPr>
          <w:rFonts w:eastAsia="Times New Roman"/>
          <w:szCs w:val="24"/>
        </w:rPr>
        <w:t>α</w:t>
      </w:r>
      <w:r>
        <w:rPr>
          <w:rFonts w:eastAsia="Times New Roman"/>
          <w:szCs w:val="24"/>
        </w:rPr>
        <w:t>ντιπολίτευση, ότι έχουμε το πολιτικό ανάστημα και έχουμε και το θάρρος</w:t>
      </w:r>
      <w:r>
        <w:rPr>
          <w:rFonts w:eastAsia="Times New Roman"/>
          <w:szCs w:val="24"/>
        </w:rPr>
        <w:t>,</w:t>
      </w:r>
      <w:r>
        <w:rPr>
          <w:rFonts w:eastAsia="Times New Roman"/>
          <w:szCs w:val="24"/>
        </w:rPr>
        <w:t xml:space="preserve"> όταν υπάρχουν πράγματα τα οποία θεωρούμε ότι είναι σωστά να τα υπερψηφίζουμε.</w:t>
      </w:r>
    </w:p>
    <w:p w14:paraId="1416A432" w14:textId="77777777" w:rsidR="002F1EDC" w:rsidRDefault="00F01CE6">
      <w:pPr>
        <w:spacing w:line="600" w:lineRule="auto"/>
        <w:ind w:firstLine="720"/>
        <w:jc w:val="both"/>
        <w:rPr>
          <w:rFonts w:eastAsia="Times New Roman" w:cs="Times New Roman"/>
          <w:szCs w:val="24"/>
        </w:rPr>
      </w:pPr>
      <w:proofErr w:type="spellStart"/>
      <w:r>
        <w:rPr>
          <w:rFonts w:eastAsia="Times New Roman" w:cs="Times New Roman"/>
          <w:szCs w:val="24"/>
        </w:rPr>
        <w:t>Πολλώ</w:t>
      </w:r>
      <w:proofErr w:type="spellEnd"/>
      <w:r>
        <w:rPr>
          <w:rFonts w:eastAsia="Times New Roman" w:cs="Times New Roman"/>
          <w:szCs w:val="24"/>
        </w:rPr>
        <w:t xml:space="preserve"> δε μ</w:t>
      </w:r>
      <w:r>
        <w:rPr>
          <w:rFonts w:eastAsia="Times New Roman" w:cs="Times New Roman"/>
          <w:szCs w:val="24"/>
        </w:rPr>
        <w:t>άλλον όταν προέρχονται από την εποχή της διακυβέρνησης Σαμαρά, όπως είναι ας πούμε το Ε</w:t>
      </w:r>
      <w:r>
        <w:rPr>
          <w:rFonts w:eastAsia="Times New Roman" w:cs="Times New Roman"/>
          <w:szCs w:val="24"/>
        </w:rPr>
        <w:t>λληνικό</w:t>
      </w:r>
      <w:r>
        <w:rPr>
          <w:rFonts w:eastAsia="Times New Roman" w:cs="Times New Roman"/>
          <w:szCs w:val="24"/>
        </w:rPr>
        <w:t xml:space="preserve">, όπως είναι τα αεροδρόμια, όπως είναι το ελάχιστο εγγυημένο εισόδημα, το οποίο λοιδορούσατε και τώρα πανηγυρίζετε. Τα ψηφίζουμε όταν είναι στη σωστή κατεύθυνση. </w:t>
      </w:r>
      <w:r>
        <w:rPr>
          <w:rFonts w:eastAsia="Times New Roman" w:cs="Times New Roman"/>
          <w:szCs w:val="24"/>
        </w:rPr>
        <w:t>Αυτό που θέλει μάλλον ο κ. Παππάς</w:t>
      </w:r>
      <w:r>
        <w:rPr>
          <w:rFonts w:eastAsia="Times New Roman" w:cs="Times New Roman"/>
          <w:szCs w:val="24"/>
        </w:rPr>
        <w:t>,</w:t>
      </w:r>
      <w:r>
        <w:rPr>
          <w:rFonts w:eastAsia="Times New Roman" w:cs="Times New Roman"/>
          <w:szCs w:val="24"/>
        </w:rPr>
        <w:t xml:space="preserve"> είναι να μην κάνουμε και καθόλου κριτική, παρ</w:t>
      </w:r>
      <w:r>
        <w:rPr>
          <w:rFonts w:eastAsia="Times New Roman" w:cs="Times New Roman"/>
          <w:szCs w:val="24"/>
        </w:rPr>
        <w:t xml:space="preserve">’ </w:t>
      </w:r>
      <w:r>
        <w:rPr>
          <w:rFonts w:eastAsia="Times New Roman" w:cs="Times New Roman"/>
          <w:szCs w:val="24"/>
        </w:rPr>
        <w:t>ότι είναι ο θεσμικός μας ρόλος. Διότι ακόμα κι αν υπερψηφίζουμε, όταν κάνουμε κριτική αυτό ο κ. Παππάς το ονομάζει -</w:t>
      </w:r>
      <w:r>
        <w:rPr>
          <w:rFonts w:eastAsia="Times New Roman" w:cs="Times New Roman"/>
          <w:szCs w:val="24"/>
        </w:rPr>
        <w:lastRenderedPageBreak/>
        <w:t>πώς το είπατε, κύριε Υπουργέ;- «βρίζω και ψηφίζω», την επι</w:t>
      </w:r>
      <w:r>
        <w:rPr>
          <w:rFonts w:eastAsia="Times New Roman" w:cs="Times New Roman"/>
          <w:szCs w:val="24"/>
        </w:rPr>
        <w:t>χειρηματολογία</w:t>
      </w:r>
      <w:r>
        <w:rPr>
          <w:rFonts w:eastAsia="Times New Roman" w:cs="Times New Roman"/>
          <w:szCs w:val="24"/>
        </w:rPr>
        <w:t>,</w:t>
      </w:r>
      <w:r>
        <w:rPr>
          <w:rFonts w:eastAsia="Times New Roman" w:cs="Times New Roman"/>
          <w:szCs w:val="24"/>
        </w:rPr>
        <w:t xml:space="preserve"> δηλαδή, την κριτική που σας κάνουμε για τις παλινωδίες, για τις πρωτοφανείς κυβιστήσεις, για την κακή νομοθέτηση, για την κακή πρακτική νομοθέτησης, όπως αυτή που περιέγραψα εδώ, που έχει γίνει «σουρωτήρι» ο νόμος. Το ίδιο έγινε, κύριε Παππ</w:t>
      </w:r>
      <w:r>
        <w:rPr>
          <w:rFonts w:eastAsia="Times New Roman" w:cs="Times New Roman"/>
          <w:szCs w:val="24"/>
        </w:rPr>
        <w:t xml:space="preserve">ά, και στον νόμο για τη διαφήμιση που είχε δώδεκα άρθρα και φέρατε είκοσι δύο νομοτεχνικές βελτιώσεις. Ποιος νόμος; Δεν έμεινε τίποτα όρθιο. </w:t>
      </w:r>
    </w:p>
    <w:p w14:paraId="1416A43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Εσείς, λοιπόν, αφού έχετε και τη διάθεση της ρίμας σήμερα, τι κάνετε; Ψηφίζετε και </w:t>
      </w:r>
      <w:proofErr w:type="spellStart"/>
      <w:r>
        <w:rPr>
          <w:rFonts w:eastAsia="Times New Roman" w:cs="Times New Roman"/>
          <w:szCs w:val="24"/>
        </w:rPr>
        <w:t>ξεψηφίζετε</w:t>
      </w:r>
      <w:proofErr w:type="spellEnd"/>
      <w:r>
        <w:rPr>
          <w:rFonts w:eastAsia="Times New Roman" w:cs="Times New Roman"/>
          <w:szCs w:val="24"/>
        </w:rPr>
        <w:t>. Τροποποιείτε τον νό</w:t>
      </w:r>
      <w:r>
        <w:rPr>
          <w:rFonts w:eastAsia="Times New Roman" w:cs="Times New Roman"/>
          <w:szCs w:val="24"/>
        </w:rPr>
        <w:t>μο και δεν μετανοείτε. Ξηλώνετε και δεν μετανιώνετε. Ας ακουστεί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μια κουβέντα προς αυτή την κατεύθυνση. </w:t>
      </w:r>
    </w:p>
    <w:p w14:paraId="1416A43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να κλείσω, κυρία Πρόεδρε, επειδή μας λέει ότι βρίζουμε και ψηφίζουμε ή στην προκειμένη περίπτωση βρίζουμε και δεν ψηφίζουμε, εν πάση </w:t>
      </w:r>
      <w:proofErr w:type="spellStart"/>
      <w:r>
        <w:rPr>
          <w:rFonts w:eastAsia="Times New Roman" w:cs="Times New Roman"/>
          <w:szCs w:val="24"/>
        </w:rPr>
        <w:t>περιπτώσει</w:t>
      </w:r>
      <w:proofErr w:type="spellEnd"/>
      <w:r>
        <w:rPr>
          <w:rFonts w:eastAsia="Times New Roman" w:cs="Times New Roman"/>
          <w:szCs w:val="24"/>
        </w:rPr>
        <w:t>, στη διάθεση αυτή που έδειξε ο Υπουργός, το πραγματικό πρόβλημα</w:t>
      </w:r>
      <w:r>
        <w:rPr>
          <w:rFonts w:eastAsia="Times New Roman" w:cs="Times New Roman"/>
          <w:szCs w:val="24"/>
        </w:rPr>
        <w:t>,</w:t>
      </w:r>
      <w:r>
        <w:rPr>
          <w:rFonts w:eastAsia="Times New Roman" w:cs="Times New Roman"/>
          <w:szCs w:val="24"/>
        </w:rPr>
        <w:t xml:space="preserve"> κύριε Υπουργέ, δεν είναι αν οι άλλοι Βουλευτές ή οι άλλες παρατάξεις ή τα άλλα κόμματα βρίζουν και ψηφίζουν ή βρίζουν και δεν ψηφίζουν. Το πραγματικό πρόβλημα είναι ότι ο κόσμος πο</w:t>
      </w:r>
      <w:r>
        <w:rPr>
          <w:rFonts w:eastAsia="Times New Roman" w:cs="Times New Roman"/>
          <w:szCs w:val="24"/>
        </w:rPr>
        <w:t>υ σας ψήφισε</w:t>
      </w:r>
      <w:r>
        <w:rPr>
          <w:rFonts w:eastAsia="Times New Roman" w:cs="Times New Roman"/>
          <w:szCs w:val="24"/>
        </w:rPr>
        <w:t>,</w:t>
      </w:r>
      <w:r>
        <w:rPr>
          <w:rFonts w:eastAsia="Times New Roman" w:cs="Times New Roman"/>
          <w:szCs w:val="24"/>
        </w:rPr>
        <w:t xml:space="preserve"> βρίζει για την πραγματικότητα την οποία ζει και σίγουρα δεν σας ξαναψηφίζει. Αυτό είναι το πραγματικό σας πρόβλημα. </w:t>
      </w:r>
    </w:p>
    <w:p w14:paraId="1416A43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416A436"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16A43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ΠΡΟΕΔΡΕΥΟΥΣΑ (Αναστασία Χριστοδουλοπούλου):</w:t>
      </w:r>
      <w:r>
        <w:rPr>
          <w:rFonts w:eastAsia="Times New Roman" w:cs="Times New Roman"/>
          <w:szCs w:val="24"/>
        </w:rPr>
        <w:t xml:space="preserve"> Τον λόγο έ</w:t>
      </w:r>
      <w:r>
        <w:rPr>
          <w:rFonts w:eastAsia="Times New Roman" w:cs="Times New Roman"/>
          <w:szCs w:val="24"/>
        </w:rPr>
        <w:t xml:space="preserve">χει ο Κοινοβουλευτικός Εκπρόσωπος του Ποταμιού κ. Σπυρίδων </w:t>
      </w:r>
      <w:proofErr w:type="spellStart"/>
      <w:r>
        <w:rPr>
          <w:rFonts w:eastAsia="Times New Roman" w:cs="Times New Roman"/>
          <w:szCs w:val="24"/>
        </w:rPr>
        <w:t>Δανέλλης</w:t>
      </w:r>
      <w:proofErr w:type="spellEnd"/>
      <w:r>
        <w:rPr>
          <w:rFonts w:eastAsia="Times New Roman" w:cs="Times New Roman"/>
          <w:szCs w:val="24"/>
        </w:rPr>
        <w:t xml:space="preserve">. </w:t>
      </w:r>
    </w:p>
    <w:p w14:paraId="1416A43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βλέπω ότι έχετε μιλήσει ένα λεπτό. Θα μιλήσετε δώδεκα λεπτά;</w:t>
      </w:r>
    </w:p>
    <w:p w14:paraId="1416A43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Όχι δεν έχω μιλήσει καθόλου.</w:t>
      </w:r>
    </w:p>
    <w:p w14:paraId="1416A43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Έτσι έχει σημειώσε</w:t>
      </w:r>
      <w:r>
        <w:rPr>
          <w:rFonts w:eastAsia="Times New Roman" w:cs="Times New Roman"/>
          <w:szCs w:val="24"/>
        </w:rPr>
        <w:t xml:space="preserve">ι ο προηγούμενος Πρόεδρος. </w:t>
      </w:r>
    </w:p>
    <w:p w14:paraId="1416A43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Δεν πρόλαβα. Παίρνω τον λόγο τώρα. </w:t>
      </w:r>
    </w:p>
    <w:p w14:paraId="1416A43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Εντάξει. Δώδεκα λεπτά</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θα μιλήσετε;</w:t>
      </w:r>
    </w:p>
    <w:p w14:paraId="1416A43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Μάλιστα, κυρία Πρόεδρε. </w:t>
      </w:r>
    </w:p>
    <w:p w14:paraId="1416A43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b/>
          <w:szCs w:val="24"/>
        </w:rPr>
        <w:t>):</w:t>
      </w:r>
      <w:r>
        <w:rPr>
          <w:rFonts w:eastAsia="Times New Roman" w:cs="Times New Roman"/>
          <w:szCs w:val="24"/>
        </w:rPr>
        <w:t xml:space="preserve"> Ορίστε, έχετε τον λόγο. </w:t>
      </w:r>
    </w:p>
    <w:p w14:paraId="1416A43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πολύ. </w:t>
      </w:r>
    </w:p>
    <w:p w14:paraId="1416A44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εικόνα εξαθλίωσης στα ταμεία των σταθμών της ΣΤΑΣΥ είναι αδιανόητη για ένα ευρωπαϊκό κράτος του 21</w:t>
      </w:r>
      <w:r>
        <w:rPr>
          <w:rFonts w:eastAsia="Times New Roman" w:cs="Times New Roman"/>
          <w:szCs w:val="24"/>
          <w:vertAlign w:val="superscript"/>
        </w:rPr>
        <w:t>ου</w:t>
      </w:r>
      <w:r>
        <w:rPr>
          <w:rFonts w:eastAsia="Times New Roman" w:cs="Times New Roman"/>
          <w:szCs w:val="24"/>
        </w:rPr>
        <w:t xml:space="preserve"> αιώνα. Κύριε </w:t>
      </w:r>
      <w:proofErr w:type="spellStart"/>
      <w:r>
        <w:rPr>
          <w:rFonts w:eastAsia="Times New Roman" w:cs="Times New Roman"/>
          <w:szCs w:val="24"/>
        </w:rPr>
        <w:t>Σπίρτζη</w:t>
      </w:r>
      <w:proofErr w:type="spellEnd"/>
      <w:r>
        <w:rPr>
          <w:rFonts w:eastAsia="Times New Roman" w:cs="Times New Roman"/>
          <w:szCs w:val="24"/>
        </w:rPr>
        <w:t>, όταν άλλοι «τρέχουν» την τέταρτη βιομηχανική επανάσταση, δεν είναι δυνατόν οι υπηρεσίες που εσείς εποπτεύετε</w:t>
      </w:r>
      <w:r>
        <w:rPr>
          <w:rFonts w:eastAsia="Times New Roman" w:cs="Times New Roman"/>
          <w:szCs w:val="24"/>
        </w:rPr>
        <w:t>,</w:t>
      </w:r>
      <w:r>
        <w:rPr>
          <w:rFonts w:eastAsia="Times New Roman" w:cs="Times New Roman"/>
          <w:szCs w:val="24"/>
        </w:rPr>
        <w:t xml:space="preserve"> να μην μπορούν να διαχειριστούν τη μετάβαση στο ηλεκτρονικό εισιτήριο. Η πληροφορική κάνει πιο εύκολη τη ζωή των ανθρώπων, </w:t>
      </w:r>
      <w:r>
        <w:rPr>
          <w:rFonts w:eastAsia="Times New Roman" w:cs="Times New Roman"/>
          <w:szCs w:val="24"/>
        </w:rPr>
        <w:t xml:space="preserve">δεν </w:t>
      </w:r>
      <w:r>
        <w:rPr>
          <w:rFonts w:eastAsia="Times New Roman" w:cs="Times New Roman"/>
          <w:szCs w:val="24"/>
        </w:rPr>
        <w:lastRenderedPageBreak/>
        <w:t>τη δυναστεύει. Δώστε, λοιπόν, τώρα λύση. Σταματήστε τις εικόνες της ντροπής τώρα. Αυτό απαιτεί μια κοινωνία ως ελάχιστο.</w:t>
      </w:r>
    </w:p>
    <w:p w14:paraId="1416A44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άκρως σημαντικό νομοσχέδιο που αφορά την ανακύκλωση, η οποία</w:t>
      </w:r>
      <w:r>
        <w:rPr>
          <w:rFonts w:eastAsia="Times New Roman" w:cs="Times New Roman"/>
          <w:szCs w:val="24"/>
        </w:rPr>
        <w:t>,</w:t>
      </w:r>
      <w:r>
        <w:rPr>
          <w:rFonts w:eastAsia="Times New Roman" w:cs="Times New Roman"/>
          <w:szCs w:val="24"/>
        </w:rPr>
        <w:t xml:space="preserve"> δυστυχώς στη χώρα </w:t>
      </w:r>
      <w:r>
        <w:rPr>
          <w:rFonts w:eastAsia="Times New Roman" w:cs="Times New Roman"/>
          <w:szCs w:val="24"/>
        </w:rPr>
        <w:t>μας έχει μείνει εν πολλοίς στη δεκαετία του ’90 κι εδώ όχι εξαιτίας της κρίσης αλλά λόγω της αναβλητικότητας και αναποτελεσματικότητας των εμπλεκομένων, λόγω της μη ύπαρξης πολιτικής βούλησης. Κι όμως η διαχείριση των απορριμμάτων δεν είναι ζήτημα πολυτέλε</w:t>
      </w:r>
      <w:r>
        <w:rPr>
          <w:rFonts w:eastAsia="Times New Roman" w:cs="Times New Roman"/>
          <w:szCs w:val="24"/>
        </w:rPr>
        <w:t>ιας και εστέτ περιβαλλοντικών αναζητήσεων. Στην πραγματικότητα αντανακλά το επίπεδο πολιτισμού μιας κοινωνίας, γιατί τα σκουπίδια είναι προϊόντα του ανθρώπινου πολιτισμού, δεν υπάρχουν στη φύση. Μόλις τον τελευταίο αιώνα της τεχνολογικής προόδου δημιουργήσ</w:t>
      </w:r>
      <w:r>
        <w:rPr>
          <w:rFonts w:eastAsia="Times New Roman" w:cs="Times New Roman"/>
          <w:szCs w:val="24"/>
        </w:rPr>
        <w:t xml:space="preserve">αμε πλήθος υλικών και χημικών ουσιών, όπως το πλαστικό, που δεν </w:t>
      </w:r>
      <w:proofErr w:type="spellStart"/>
      <w:r>
        <w:rPr>
          <w:rFonts w:eastAsia="Times New Roman" w:cs="Times New Roman"/>
          <w:szCs w:val="24"/>
        </w:rPr>
        <w:t>αποδομούνται</w:t>
      </w:r>
      <w:proofErr w:type="spellEnd"/>
      <w:r>
        <w:rPr>
          <w:rFonts w:eastAsia="Times New Roman" w:cs="Times New Roman"/>
          <w:szCs w:val="24"/>
        </w:rPr>
        <w:t xml:space="preserve"> γρήγορα ή δεν αφομοιώνονται ποτέ. Η ευμάρεια και ο άκρατος καταναλωτισμός των σύγχρονων κοινωνιών στις ανεπτυγμένες χώρες αύξησε δραματικά τον ρυθμό και τις ποσότητες σκουπιδιών π</w:t>
      </w:r>
      <w:r>
        <w:rPr>
          <w:rFonts w:eastAsia="Times New Roman" w:cs="Times New Roman"/>
          <w:szCs w:val="24"/>
        </w:rPr>
        <w:t xml:space="preserve">ου παράγουμε. </w:t>
      </w:r>
    </w:p>
    <w:p w14:paraId="1416A44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η απόφαση για το τι θα κάνουμε με τα σκουπίδια είναι κρίσιμη, γιατί σε μεγάλο βαθμό επιδρά στη δημόσια υγεία και την ποιότητα ζωής των κατοίκων τόσο άμεσα όσο και μακροπρόθεσμα. </w:t>
      </w:r>
      <w:r>
        <w:rPr>
          <w:rFonts w:eastAsia="Times New Roman" w:cs="Times New Roman"/>
          <w:szCs w:val="24"/>
        </w:rPr>
        <w:t>Ε</w:t>
      </w:r>
      <w:r>
        <w:rPr>
          <w:rFonts w:eastAsia="Times New Roman" w:cs="Times New Roman"/>
          <w:szCs w:val="24"/>
        </w:rPr>
        <w:t>ίναι και κομβική, γιατί η διαχείριση απορριμμάτων συνιστά</w:t>
      </w:r>
      <w:r>
        <w:rPr>
          <w:rFonts w:eastAsia="Times New Roman" w:cs="Times New Roman"/>
          <w:szCs w:val="24"/>
        </w:rPr>
        <w:t xml:space="preserve"> βασικό χαρακτηριστικό του τρόπου ζωής και οργάνωσης της κάθε κοινωνίας. Στην Ευρώπη δοκιμάστηκαν πολλοί τρόποι και τεχνολογίες διαχείρισης απορ</w:t>
      </w:r>
      <w:r>
        <w:rPr>
          <w:rFonts w:eastAsia="Times New Roman" w:cs="Times New Roman"/>
          <w:szCs w:val="24"/>
        </w:rPr>
        <w:lastRenderedPageBreak/>
        <w:t>ριμμάτων. Σήμερα μετά από πολυετή πολιτική και επιστημονική συζήτηση αναγνωρίζουμε ότι δεν υπάρχει μαγική λύση κ</w:t>
      </w:r>
      <w:r>
        <w:rPr>
          <w:rFonts w:eastAsia="Times New Roman" w:cs="Times New Roman"/>
          <w:szCs w:val="24"/>
        </w:rPr>
        <w:t xml:space="preserve">αι χρειάζεται να επαναπροσδιορίσουμε τον τρόπο αντίληψης της προόδου στις δυτικές κοινωνίες, δεδομένου ότι την είχαμε συνδέσει με την άκριτη και αλόγιστη υπερκατανάλωση. </w:t>
      </w:r>
    </w:p>
    <w:p w14:paraId="1416A4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Σκεφτείτε ότι στην Ευρωπαϊκή Ένωση των είκοσι επτά κρατών-μελών</w:t>
      </w:r>
      <w:r>
        <w:rPr>
          <w:rFonts w:eastAsia="Times New Roman" w:cs="Times New Roman"/>
          <w:szCs w:val="24"/>
        </w:rPr>
        <w:t>,</w:t>
      </w:r>
      <w:r>
        <w:rPr>
          <w:rFonts w:eastAsia="Times New Roman" w:cs="Times New Roman"/>
          <w:szCs w:val="24"/>
        </w:rPr>
        <w:t xml:space="preserve"> ο μέσος πολίτης πετά</w:t>
      </w:r>
      <w:r>
        <w:rPr>
          <w:rFonts w:eastAsia="Times New Roman" w:cs="Times New Roman"/>
          <w:szCs w:val="24"/>
        </w:rPr>
        <w:t xml:space="preserve"> κάθε χρόνο στα σκουπίδια </w:t>
      </w:r>
      <w:proofErr w:type="spellStart"/>
      <w:r>
        <w:rPr>
          <w:rFonts w:eastAsia="Times New Roman" w:cs="Times New Roman"/>
          <w:szCs w:val="24"/>
        </w:rPr>
        <w:t>εκατόν</w:t>
      </w:r>
      <w:proofErr w:type="spellEnd"/>
      <w:r>
        <w:rPr>
          <w:rFonts w:eastAsia="Times New Roman" w:cs="Times New Roman"/>
          <w:szCs w:val="24"/>
        </w:rPr>
        <w:t xml:space="preserve"> εβδομήντα εννιά κιλά τροφής απολύτως κατάλληλης προς βρώση, όταν άλλοι λιμοκτονούν στον πλανήτη. Μόνο στη Μεγάλη Βρετανία η αξία της πεταμένης τροφής υπολογίζεται περίπου στα 12 δισεκατομμύρια ευρώ ετησίως. </w:t>
      </w:r>
    </w:p>
    <w:p w14:paraId="1416A44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Δεν είναι τυχαί</w:t>
      </w:r>
      <w:r>
        <w:rPr>
          <w:rFonts w:eastAsia="Times New Roman" w:cs="Times New Roman"/>
          <w:szCs w:val="24"/>
        </w:rPr>
        <w:t>ο ότι η πρόληψη για λιγότερα απορρίμματα και η επαναχρησιμοποίηση των υλικών</w:t>
      </w:r>
      <w:r>
        <w:rPr>
          <w:rFonts w:eastAsia="Times New Roman" w:cs="Times New Roman"/>
          <w:szCs w:val="24"/>
        </w:rPr>
        <w:t>,</w:t>
      </w:r>
      <w:r>
        <w:rPr>
          <w:rFonts w:eastAsia="Times New Roman" w:cs="Times New Roman"/>
          <w:szCs w:val="24"/>
        </w:rPr>
        <w:t xml:space="preserve"> είναι οι πρώτες προτεραιότητες. Παραμένουν, όμως, σε μεγάλο βαθμό προσωπικές επιλογές κοινωνικής και περιβαλλοντικής ευαισθησίας. </w:t>
      </w:r>
    </w:p>
    <w:p w14:paraId="1416A44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Η ανακύκλωση, σε κάθε περίπτωση, είναι πολιτική</w:t>
      </w:r>
      <w:r>
        <w:rPr>
          <w:rFonts w:eastAsia="Times New Roman" w:cs="Times New Roman"/>
          <w:szCs w:val="24"/>
        </w:rPr>
        <w:t xml:space="preserve"> απόφαση που προϋποθέτει συλλογική δράση και προς το παρόν μόνο οι ανεπτυγμένες κοινωνίες την υποδέχονται θετικά. </w:t>
      </w:r>
    </w:p>
    <w:p w14:paraId="1416A44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Δεν είναι τυχαίο πως στη χώρα μας ο προϋπολογισμός, του οποίου η συζήτηση του προσχεδίου ξεκίνησε μία ώρα πριν, εντάσσει σε ετήσια βάση κονδύ</w:t>
      </w:r>
      <w:r>
        <w:rPr>
          <w:rFonts w:eastAsia="Times New Roman" w:cs="Times New Roman"/>
          <w:szCs w:val="24"/>
        </w:rPr>
        <w:t xml:space="preserve">λι αποθεματικού για την αντιμετώπιση έκτακτων και επειγουσών αναγκών, όπου ως έκτακτη λογίζεται, μεταξύ άλλων, και η καταβολή περιβαλλοντικών προστίμων. </w:t>
      </w:r>
      <w:r>
        <w:rPr>
          <w:rFonts w:eastAsia="Times New Roman" w:cs="Times New Roman"/>
          <w:szCs w:val="24"/>
        </w:rPr>
        <w:t>Α</w:t>
      </w:r>
      <w:r>
        <w:rPr>
          <w:rFonts w:eastAsia="Times New Roman" w:cs="Times New Roman"/>
          <w:szCs w:val="24"/>
        </w:rPr>
        <w:t xml:space="preserve">υτό λόγω μη συμμόρφωσης της Ελλάδας σε ό,τι αφορά τη συνέχιση της λειτουργίας </w:t>
      </w:r>
      <w:r>
        <w:rPr>
          <w:rFonts w:eastAsia="Times New Roman" w:cs="Times New Roman"/>
          <w:szCs w:val="24"/>
        </w:rPr>
        <w:lastRenderedPageBreak/>
        <w:t xml:space="preserve">ΧΑΔΑ, </w:t>
      </w:r>
      <w:r>
        <w:rPr>
          <w:rFonts w:eastAsia="Times New Roman" w:cs="Times New Roman"/>
          <w:szCs w:val="24"/>
        </w:rPr>
        <w:t>χ</w:t>
      </w:r>
      <w:r>
        <w:rPr>
          <w:rFonts w:eastAsia="Times New Roman" w:cs="Times New Roman"/>
          <w:szCs w:val="24"/>
        </w:rPr>
        <w:t xml:space="preserve">ώρων </w:t>
      </w:r>
      <w:r>
        <w:rPr>
          <w:rFonts w:eastAsia="Times New Roman" w:cs="Times New Roman"/>
          <w:szCs w:val="24"/>
        </w:rPr>
        <w:t>α</w:t>
      </w:r>
      <w:r>
        <w:rPr>
          <w:rFonts w:eastAsia="Times New Roman" w:cs="Times New Roman"/>
          <w:szCs w:val="24"/>
        </w:rPr>
        <w:t>νεξέλεγκτης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ιάθεσης </w:t>
      </w:r>
      <w:r>
        <w:rPr>
          <w:rFonts w:eastAsia="Times New Roman" w:cs="Times New Roman"/>
          <w:szCs w:val="24"/>
        </w:rPr>
        <w:t>α</w:t>
      </w:r>
      <w:r>
        <w:rPr>
          <w:rFonts w:eastAsia="Times New Roman" w:cs="Times New Roman"/>
          <w:szCs w:val="24"/>
        </w:rPr>
        <w:t xml:space="preserve">ποβλήτων καθώς και την αδιανόητη έλλειψη συστημάτων επεξεργασίας των υγρών λυμάτων σε αστικές καθώς και σε παραθαλάσσιες περιοχές. </w:t>
      </w:r>
    </w:p>
    <w:p w14:paraId="1416A44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Αν είναι δυνατόν εν </w:t>
      </w:r>
      <w:proofErr w:type="spellStart"/>
      <w:r>
        <w:rPr>
          <w:rFonts w:eastAsia="Times New Roman" w:cs="Times New Roman"/>
          <w:szCs w:val="24"/>
        </w:rPr>
        <w:t>έτει</w:t>
      </w:r>
      <w:proofErr w:type="spellEnd"/>
      <w:r>
        <w:rPr>
          <w:rFonts w:eastAsia="Times New Roman" w:cs="Times New Roman"/>
          <w:szCs w:val="24"/>
        </w:rPr>
        <w:t xml:space="preserve"> 2017</w:t>
      </w:r>
      <w:r>
        <w:rPr>
          <w:rFonts w:eastAsia="Times New Roman" w:cs="Times New Roman"/>
          <w:szCs w:val="24"/>
        </w:rPr>
        <w:t>,</w:t>
      </w:r>
      <w:r>
        <w:rPr>
          <w:rFonts w:eastAsia="Times New Roman" w:cs="Times New Roman"/>
          <w:szCs w:val="24"/>
        </w:rPr>
        <w:t xml:space="preserve"> μία χώρα του σκληρού πυρήνα της Ευρωπαϊκής Ένωσης να συνεχίζει να πληρώνει πρόστιμα για τέτοιες δήθεν έκτακτες και επείγουσες ανάγκες, αντί να διαθέτει ένα ολοκληρωμένο σύστημα διαχείρισης των αποβλήτων! </w:t>
      </w:r>
    </w:p>
    <w:p w14:paraId="1416A44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Κύριες και κύριοι συνάδελφοι, θα μιλήσω τώρα επί τ</w:t>
      </w:r>
      <w:r>
        <w:rPr>
          <w:rFonts w:eastAsia="Times New Roman" w:cs="Times New Roman"/>
          <w:szCs w:val="24"/>
        </w:rPr>
        <w:t xml:space="preserve">ου νομοσχεδίου, που είναι ένα θετικό νομοσχέδιο και το οποίο όπως και ο εισηγητής μας είπε, εμείς το υπερψηφίζουμε. </w:t>
      </w:r>
    </w:p>
    <w:p w14:paraId="1416A44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Οργανώσεις που δραστηριοποιούνται στον τομέα της ανακύκλωσης</w:t>
      </w:r>
      <w:r>
        <w:rPr>
          <w:rFonts w:eastAsia="Times New Roman" w:cs="Times New Roman"/>
          <w:szCs w:val="24"/>
        </w:rPr>
        <w:t>,</w:t>
      </w:r>
      <w:r>
        <w:rPr>
          <w:rFonts w:eastAsia="Times New Roman" w:cs="Times New Roman"/>
          <w:szCs w:val="24"/>
        </w:rPr>
        <w:t xml:space="preserve"> έχουν εντοπίσει συγκεκριμένα προβλήματα και ελλείψεις στο σχέδιο νόμου που συ</w:t>
      </w:r>
      <w:r>
        <w:rPr>
          <w:rFonts w:eastAsia="Times New Roman" w:cs="Times New Roman"/>
          <w:szCs w:val="24"/>
        </w:rPr>
        <w:t xml:space="preserve">ζητάμε. </w:t>
      </w:r>
    </w:p>
    <w:p w14:paraId="1416A44A"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Επιγραμματικά, κύριε Υπουργέ, όπως γνωρίζετε, ανησυχούν για τη μεταφορά όλης της ευθύνης της επίτευξης των στόχων της ανακύκλωσης στα συστήματα εναλλακτικά διαχείρισης, που συνοδεύεται παράλληλα από πολύ αυστηρές διοικητικές και ποινικές κυρώσεις </w:t>
      </w:r>
      <w:r>
        <w:rPr>
          <w:rFonts w:eastAsia="Times New Roman" w:cs="Times New Roman"/>
          <w:szCs w:val="24"/>
        </w:rPr>
        <w:t xml:space="preserve">στην περίπτωση της μη επίτευξης των στόχων. </w:t>
      </w:r>
    </w:p>
    <w:p w14:paraId="1416A44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Την ίδια στιγμή αγνοείται η ευθύνη των υπολοίπων </w:t>
      </w:r>
      <w:proofErr w:type="spellStart"/>
      <w:r>
        <w:rPr>
          <w:rFonts w:eastAsia="Times New Roman" w:cs="Times New Roman"/>
          <w:szCs w:val="24"/>
        </w:rPr>
        <w:t>συνεμπλεκομένων</w:t>
      </w:r>
      <w:proofErr w:type="spellEnd"/>
      <w:r>
        <w:rPr>
          <w:rFonts w:eastAsia="Times New Roman" w:cs="Times New Roman"/>
          <w:szCs w:val="24"/>
        </w:rPr>
        <w:t xml:space="preserve">, όπως του Υπουργείου Περιβάλλοντος και Ενέργειας, με τις συγκεκριμένες </w:t>
      </w:r>
      <w:r>
        <w:rPr>
          <w:rFonts w:eastAsia="Times New Roman" w:cs="Times New Roman"/>
          <w:szCs w:val="24"/>
        </w:rPr>
        <w:t>υ</w:t>
      </w:r>
      <w:r>
        <w:rPr>
          <w:rFonts w:eastAsia="Times New Roman" w:cs="Times New Roman"/>
          <w:szCs w:val="24"/>
        </w:rPr>
        <w:t>πηρεσίες του του Ελληνικού Οργανισμού Ανακύκλωσης αλλά και κυρίως της τοπι</w:t>
      </w:r>
      <w:r>
        <w:rPr>
          <w:rFonts w:eastAsia="Times New Roman" w:cs="Times New Roman"/>
          <w:szCs w:val="24"/>
        </w:rPr>
        <w:t xml:space="preserve">κής αυτοδιοίκησης. </w:t>
      </w:r>
    </w:p>
    <w:p w14:paraId="1416A44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Πάντως σε κάθε περίπτωση ο ν.2939/2001 όπως ισχύει σήμερα, μετά από τη δεκαπενταετή εφαρμογή του, έχει καταστεί πλέον αναχρονιστικός και πρέπει να εκσυγχρονιστεί, να αλλάξει ριζικά. Αυτό, μεταξύ άλλων, και γιατί δεν υιοθετεί τις βασικές</w:t>
      </w:r>
      <w:r>
        <w:rPr>
          <w:rFonts w:eastAsia="Times New Roman" w:cs="Times New Roman"/>
          <w:szCs w:val="24"/>
        </w:rPr>
        <w:t xml:space="preserve"> αρχές της </w:t>
      </w:r>
      <w:r>
        <w:rPr>
          <w:rFonts w:eastAsia="Times New Roman" w:cs="Times New Roman"/>
          <w:szCs w:val="24"/>
        </w:rPr>
        <w:t>ο</w:t>
      </w:r>
      <w:r>
        <w:rPr>
          <w:rFonts w:eastAsia="Times New Roman" w:cs="Times New Roman"/>
          <w:szCs w:val="24"/>
        </w:rPr>
        <w:t xml:space="preserve">δηγίας 2008/98/ΕΕ για τη διαχείριση των αποβλήτων ούτε, βεβαίως, την πρόσφατη </w:t>
      </w:r>
      <w:r>
        <w:rPr>
          <w:rFonts w:eastAsia="Times New Roman" w:cs="Times New Roman"/>
          <w:szCs w:val="24"/>
        </w:rPr>
        <w:t>ο</w:t>
      </w:r>
      <w:r>
        <w:rPr>
          <w:rFonts w:eastAsia="Times New Roman" w:cs="Times New Roman"/>
          <w:szCs w:val="24"/>
        </w:rPr>
        <w:t xml:space="preserve">δηγία 2015/720/ΕΕ για τη μείωση της χρήσης πλαστικής σακούλας. </w:t>
      </w:r>
    </w:p>
    <w:p w14:paraId="1416A44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Άλλωστε στην περίπτωσή μας θα έλεγε κανείς</w:t>
      </w:r>
      <w:r>
        <w:rPr>
          <w:rFonts w:eastAsia="Times New Roman" w:cs="Times New Roman"/>
          <w:szCs w:val="24"/>
        </w:rPr>
        <w:t>,</w:t>
      </w:r>
      <w:r>
        <w:rPr>
          <w:rFonts w:eastAsia="Times New Roman" w:cs="Times New Roman"/>
          <w:szCs w:val="24"/>
        </w:rPr>
        <w:t xml:space="preserve"> πως ακόμα και η </w:t>
      </w:r>
      <w:r>
        <w:rPr>
          <w:rFonts w:eastAsia="Times New Roman" w:cs="Times New Roman"/>
          <w:szCs w:val="24"/>
        </w:rPr>
        <w:t>ο</w:t>
      </w:r>
      <w:r>
        <w:rPr>
          <w:rFonts w:eastAsia="Times New Roman" w:cs="Times New Roman"/>
          <w:szCs w:val="24"/>
        </w:rPr>
        <w:t xml:space="preserve">δηγία </w:t>
      </w:r>
      <w:r>
        <w:rPr>
          <w:rFonts w:eastAsia="Times New Roman" w:cs="Times New Roman"/>
          <w:szCs w:val="24"/>
        </w:rPr>
        <w:t>π</w:t>
      </w:r>
      <w:r>
        <w:rPr>
          <w:rFonts w:eastAsia="Times New Roman" w:cs="Times New Roman"/>
          <w:szCs w:val="24"/>
        </w:rPr>
        <w:t>λαίσιο 2008/98/ΕΕ που αποτελεί κα</w:t>
      </w:r>
      <w:r>
        <w:rPr>
          <w:rFonts w:eastAsia="Times New Roman" w:cs="Times New Roman"/>
          <w:szCs w:val="24"/>
        </w:rPr>
        <w:t xml:space="preserve">ι τον μπούσουλα στη διαχείριση των απορριμμάτων, δέκα περίπου χρόνια μετά την υιοθέτησή της είναι πλημμελώς υιοθετημένη. </w:t>
      </w:r>
    </w:p>
    <w:p w14:paraId="1416A44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Θυμίζω ότι το πνεύμα της </w:t>
      </w:r>
      <w:r>
        <w:rPr>
          <w:rFonts w:eastAsia="Times New Roman" w:cs="Times New Roman"/>
          <w:szCs w:val="24"/>
        </w:rPr>
        <w:t>ο</w:t>
      </w:r>
      <w:r>
        <w:rPr>
          <w:rFonts w:eastAsia="Times New Roman" w:cs="Times New Roman"/>
          <w:szCs w:val="24"/>
        </w:rPr>
        <w:t xml:space="preserve">δηγίας </w:t>
      </w:r>
      <w:r>
        <w:rPr>
          <w:rFonts w:eastAsia="Times New Roman" w:cs="Times New Roman"/>
          <w:szCs w:val="24"/>
        </w:rPr>
        <w:t>αυτής,</w:t>
      </w:r>
      <w:r>
        <w:rPr>
          <w:rFonts w:eastAsia="Times New Roman" w:cs="Times New Roman"/>
          <w:szCs w:val="24"/>
        </w:rPr>
        <w:t xml:space="preserve"> το διέπει η περίφημη Πυραμίδα Μεθοδολογιών Διαχείρισης Απορριμμάτων. Η εν λόγω </w:t>
      </w:r>
      <w:r>
        <w:rPr>
          <w:rFonts w:eastAsia="Times New Roman" w:cs="Times New Roman"/>
          <w:szCs w:val="24"/>
        </w:rPr>
        <w:t>π</w:t>
      </w:r>
      <w:r>
        <w:rPr>
          <w:rFonts w:eastAsia="Times New Roman" w:cs="Times New Roman"/>
          <w:szCs w:val="24"/>
        </w:rPr>
        <w:t>υραμίδα έχει σ</w:t>
      </w:r>
      <w:r>
        <w:rPr>
          <w:rFonts w:eastAsia="Times New Roman" w:cs="Times New Roman"/>
          <w:szCs w:val="24"/>
        </w:rPr>
        <w:t xml:space="preserve">τη βάση της την πρόληψη, λίγο πιο πάνω την </w:t>
      </w:r>
      <w:proofErr w:type="spellStart"/>
      <w:r>
        <w:rPr>
          <w:rFonts w:eastAsia="Times New Roman" w:cs="Times New Roman"/>
          <w:szCs w:val="24"/>
        </w:rPr>
        <w:t>επανάχρηση</w:t>
      </w:r>
      <w:proofErr w:type="spellEnd"/>
      <w:r>
        <w:rPr>
          <w:rFonts w:eastAsia="Times New Roman" w:cs="Times New Roman"/>
          <w:szCs w:val="24"/>
        </w:rPr>
        <w:t xml:space="preserve">, την ανακύκλωση, την ανάκτηση ενέργειας και τέλος την ασφαλή διάθεση στους ΧΥΤΥ. </w:t>
      </w:r>
    </w:p>
    <w:p w14:paraId="1416A44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Στη χώρα μας δέκα χρόνια μετά η πυραμίδα είναι εντελώς ανεστραμμένη, με τη βάση της να αποτελεί ακόμα η διάθεση απορριμμ</w:t>
      </w:r>
      <w:r>
        <w:rPr>
          <w:rFonts w:eastAsia="Times New Roman" w:cs="Times New Roman"/>
          <w:szCs w:val="24"/>
        </w:rPr>
        <w:t xml:space="preserve">άτων σε ΧΥΤΑ και χωματερές, διότι, δυστυχώς, ΧΥΤΥ προς το παρόν δεν έχουμε. </w:t>
      </w:r>
    </w:p>
    <w:p w14:paraId="1416A45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Έστω και με μεγάλη καθυστέρηση αντιλαμβανόμαστε ότι, αν δεν αναβαθμίσουμε ποιοτικά την ανακύκλωση</w:t>
      </w:r>
      <w:r>
        <w:rPr>
          <w:rFonts w:eastAsia="Times New Roman" w:cs="Times New Roman"/>
          <w:szCs w:val="24"/>
        </w:rPr>
        <w:t>,</w:t>
      </w:r>
      <w:r>
        <w:rPr>
          <w:rFonts w:eastAsia="Times New Roman" w:cs="Times New Roman"/>
          <w:szCs w:val="24"/>
        </w:rPr>
        <w:t xml:space="preserve"> υιοθετώντας τη διαλογή στην πηγή, είναι αδύνατο να προσεγγίσουμε τους στόχους πο</w:t>
      </w:r>
      <w:r>
        <w:rPr>
          <w:rFonts w:eastAsia="Times New Roman" w:cs="Times New Roman"/>
          <w:szCs w:val="24"/>
        </w:rPr>
        <w:t>υ αποτελούν ευρωπαϊκή μας υποχρέωση, αλλά και να δημιουργήσουμε προϋποθέσεις οικονομικής βιωσιμότητας</w:t>
      </w:r>
      <w:r>
        <w:rPr>
          <w:rFonts w:eastAsia="Times New Roman" w:cs="Times New Roman"/>
          <w:szCs w:val="24"/>
        </w:rPr>
        <w:t>,</w:t>
      </w:r>
      <w:r>
        <w:rPr>
          <w:rFonts w:eastAsia="Times New Roman" w:cs="Times New Roman"/>
          <w:szCs w:val="24"/>
        </w:rPr>
        <w:t xml:space="preserve"> με την αξιοποίηση όσο πιο καθαρού προϊόντος γίνεται. </w:t>
      </w:r>
    </w:p>
    <w:p w14:paraId="1416A45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Ας έχουμε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ότι με την προχθεσινή απόφασή της η Κίνα αλλάζει τα δεδομένα. Μία χώρα που αποτελεί τον μεγάλο αγοραστή και εισαγωγέα προϊόντων ανακύκλωσης, δεδομένου ότι απορροφά παγκοσμίως σχεδόν τη μισή ποσότητα παραγωγής, με το να μειώσει δραματικά τις εισαγωγές </w:t>
      </w:r>
      <w:r>
        <w:rPr>
          <w:rFonts w:eastAsia="Times New Roman" w:cs="Times New Roman"/>
          <w:szCs w:val="24"/>
        </w:rPr>
        <w:t>της αυτές</w:t>
      </w:r>
      <w:r>
        <w:rPr>
          <w:rFonts w:eastAsia="Times New Roman" w:cs="Times New Roman"/>
          <w:szCs w:val="24"/>
        </w:rPr>
        <w:t>,</w:t>
      </w:r>
      <w:r>
        <w:rPr>
          <w:rFonts w:eastAsia="Times New Roman" w:cs="Times New Roman"/>
          <w:szCs w:val="24"/>
        </w:rPr>
        <w:t xml:space="preserve"> δημιουργεί νέα δεδομένα στη αγορά, δεδομένα που μας αναγκάζουν</w:t>
      </w:r>
      <w:r>
        <w:rPr>
          <w:rFonts w:eastAsia="Times New Roman" w:cs="Times New Roman"/>
          <w:szCs w:val="24"/>
        </w:rPr>
        <w:t>,</w:t>
      </w:r>
      <w:r>
        <w:rPr>
          <w:rFonts w:eastAsia="Times New Roman" w:cs="Times New Roman"/>
          <w:szCs w:val="24"/>
        </w:rPr>
        <w:t xml:space="preserve"> να βελτιώσουμε την ποιότητα των προϊόντων της ανακύκλωσης στη χώρα μας, αν θέλουμε, βεβαίως, να έχουμε μερίδιο σε αυτή τη νέα αγορά. </w:t>
      </w:r>
    </w:p>
    <w:p w14:paraId="1416A45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Ερχόμαστε έτσι στο άρθρο 4</w:t>
      </w:r>
      <w:r>
        <w:rPr>
          <w:rFonts w:eastAsia="Times New Roman" w:cs="Times New Roman"/>
          <w:szCs w:val="24"/>
        </w:rPr>
        <w:t>α</w:t>
      </w:r>
      <w:r>
        <w:rPr>
          <w:rFonts w:eastAsia="Times New Roman" w:cs="Times New Roman"/>
          <w:szCs w:val="24"/>
        </w:rPr>
        <w:t>, με το οποίο διαφων</w:t>
      </w:r>
      <w:r>
        <w:rPr>
          <w:rFonts w:eastAsia="Times New Roman" w:cs="Times New Roman"/>
          <w:szCs w:val="24"/>
        </w:rPr>
        <w:t xml:space="preserve">ούμε, γιατί προάγει έναν προστατευτισμό, ο οποίος θεωρούμε ότι δεν ευνοεί τον ανταγωνισμό και κατά συνέπεια την ποιοτικότερη παραγωγή ανακυκλώσιμων προϊόντων. Θεωρώ ότι δεν θα έπρεπε να υπάρχει αυτός ο </w:t>
      </w:r>
      <w:proofErr w:type="spellStart"/>
      <w:r>
        <w:rPr>
          <w:rFonts w:eastAsia="Times New Roman" w:cs="Times New Roman"/>
          <w:szCs w:val="24"/>
        </w:rPr>
        <w:t>υπερπροστατευτισμός</w:t>
      </w:r>
      <w:proofErr w:type="spellEnd"/>
      <w:r>
        <w:rPr>
          <w:rFonts w:eastAsia="Times New Roman" w:cs="Times New Roman"/>
          <w:szCs w:val="24"/>
        </w:rPr>
        <w:t xml:space="preserve"> και αυτή η υπερβολική κεντρική επο</w:t>
      </w:r>
      <w:r>
        <w:rPr>
          <w:rFonts w:eastAsia="Times New Roman" w:cs="Times New Roman"/>
          <w:szCs w:val="24"/>
        </w:rPr>
        <w:t xml:space="preserve">πτεία. </w:t>
      </w:r>
    </w:p>
    <w:p w14:paraId="1416A45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 θέλουμε να είμαστε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ρεαλιστές, το ουσιαστικότερο εργαλείο που έχουμε στη διάθεσή μας για πραγματική μείωση των απορριμμάτων, με ταυτόχρονη θεαματική βελτίωση των ποσοστών </w:t>
      </w:r>
      <w:proofErr w:type="spellStart"/>
      <w:r>
        <w:rPr>
          <w:rFonts w:eastAsia="Times New Roman" w:cs="Times New Roman"/>
          <w:szCs w:val="24"/>
        </w:rPr>
        <w:t>επανάχρησης</w:t>
      </w:r>
      <w:proofErr w:type="spellEnd"/>
      <w:r>
        <w:rPr>
          <w:rFonts w:eastAsia="Times New Roman" w:cs="Times New Roman"/>
          <w:szCs w:val="24"/>
        </w:rPr>
        <w:t xml:space="preserve"> και ανακύκλωσης, δεν</w:t>
      </w:r>
      <w:r>
        <w:rPr>
          <w:rFonts w:eastAsia="Times New Roman" w:cs="Times New Roman"/>
          <w:szCs w:val="24"/>
        </w:rPr>
        <w:t xml:space="preserve"> είναι άλλο από την υιοθέτηση του μοντέλου «πληρώνω όσο πετώ». </w:t>
      </w:r>
    </w:p>
    <w:p w14:paraId="1416A454" w14:textId="77777777" w:rsidR="002F1EDC" w:rsidRDefault="00F01CE6">
      <w:pPr>
        <w:spacing w:line="600" w:lineRule="auto"/>
        <w:ind w:firstLine="720"/>
        <w:jc w:val="both"/>
        <w:rPr>
          <w:rFonts w:eastAsia="Times New Roman"/>
          <w:szCs w:val="24"/>
        </w:rPr>
      </w:pPr>
      <w:r>
        <w:rPr>
          <w:rFonts w:eastAsia="Times New Roman"/>
          <w:szCs w:val="24"/>
        </w:rPr>
        <w:t>Κλείνοντας, θέλω να πω δυο λόγια για την κατάργηση της πλαστικής σακούλας. Είναι ένα ζήτημα</w:t>
      </w:r>
      <w:r>
        <w:rPr>
          <w:rFonts w:eastAsia="Times New Roman"/>
          <w:szCs w:val="24"/>
        </w:rPr>
        <w:t>,</w:t>
      </w:r>
      <w:r>
        <w:rPr>
          <w:rFonts w:eastAsia="Times New Roman"/>
          <w:szCs w:val="24"/>
        </w:rPr>
        <w:t xml:space="preserve"> για το οποίο κατά κόρον έχουμε μιλήσει στο παρελθόν και είχα και την ευκαιρία να ασχοληθώ κατά τη θ</w:t>
      </w:r>
      <w:r>
        <w:rPr>
          <w:rFonts w:eastAsia="Times New Roman"/>
          <w:szCs w:val="24"/>
        </w:rPr>
        <w:t xml:space="preserve">ητεία μου στην Ευρωβουλή και τη συμμετοχή </w:t>
      </w:r>
      <w:r>
        <w:rPr>
          <w:rFonts w:eastAsia="Times New Roman"/>
          <w:szCs w:val="24"/>
        </w:rPr>
        <w:lastRenderedPageBreak/>
        <w:t>μου στην Επιτροπή Περιβάλλοντος. Ήταν μια μεγάλη επανάσταση αυτό που πετύχαμε, γιατί</w:t>
      </w:r>
      <w:r>
        <w:rPr>
          <w:rFonts w:eastAsia="Times New Roman"/>
          <w:szCs w:val="24"/>
        </w:rPr>
        <w:t>,</w:t>
      </w:r>
      <w:r>
        <w:rPr>
          <w:rFonts w:eastAsia="Times New Roman"/>
          <w:szCs w:val="24"/>
        </w:rPr>
        <w:t xml:space="preserve"> ουσιαστικά</w:t>
      </w:r>
      <w:r>
        <w:rPr>
          <w:rFonts w:eastAsia="Times New Roman"/>
          <w:szCs w:val="24"/>
        </w:rPr>
        <w:t>,</w:t>
      </w:r>
      <w:r>
        <w:rPr>
          <w:rFonts w:eastAsia="Times New Roman"/>
          <w:szCs w:val="24"/>
        </w:rPr>
        <w:t xml:space="preserve"> έπρεπε να αντιμετωπίσει πολύ μεγάλα και οργανωμένα συμφέροντα στον χώρο της βιομηχανίας.</w:t>
      </w:r>
    </w:p>
    <w:p w14:paraId="1416A455" w14:textId="77777777" w:rsidR="002F1EDC" w:rsidRDefault="00F01CE6">
      <w:pPr>
        <w:spacing w:line="600" w:lineRule="auto"/>
        <w:ind w:firstLine="720"/>
        <w:jc w:val="both"/>
        <w:rPr>
          <w:rFonts w:eastAsia="Times New Roman"/>
          <w:szCs w:val="24"/>
        </w:rPr>
      </w:pPr>
      <w:r>
        <w:rPr>
          <w:rFonts w:eastAsia="Times New Roman"/>
          <w:szCs w:val="24"/>
        </w:rPr>
        <w:t>Χρειάζεται να είμαστε τολμη</w:t>
      </w:r>
      <w:r>
        <w:rPr>
          <w:rFonts w:eastAsia="Times New Roman"/>
          <w:szCs w:val="24"/>
        </w:rPr>
        <w:t>ροί και να στοχεύσουμε στην οριστική κατάργηση της πλαστικής σακούλας. Γιατί η πλαστική σακούλα που δεν έχει τιμή σήμερα στα σουπερμάρκετ, έχει κόστος μεγάλο και κρυφό. Έχει κόστος για τα οικοσυστήματα και το περιβάλλον, κόστος στη διαχείριση των απορριμμά</w:t>
      </w:r>
      <w:r>
        <w:rPr>
          <w:rFonts w:eastAsia="Times New Roman"/>
          <w:szCs w:val="24"/>
        </w:rPr>
        <w:t xml:space="preserve">των, κόστος ενεργειακό αλλά και αισθητικό, με ό,τι αυτό συνεπάγεται για την ποιότητα της καθημερινής ζωής μας. Έχει, όμως, και κόστος οικονομικό για τον καταναλωτή, καθώς η τιμή της ενσωματώνεται κρυφά στο προϊόν. </w:t>
      </w:r>
    </w:p>
    <w:p w14:paraId="1416A456" w14:textId="77777777" w:rsidR="002F1EDC" w:rsidRDefault="00F01CE6">
      <w:pPr>
        <w:spacing w:line="600" w:lineRule="auto"/>
        <w:ind w:firstLine="720"/>
        <w:jc w:val="both"/>
        <w:rPr>
          <w:rFonts w:eastAsia="Times New Roman"/>
          <w:szCs w:val="24"/>
        </w:rPr>
      </w:pPr>
      <w:r>
        <w:rPr>
          <w:rFonts w:eastAsia="Times New Roman"/>
          <w:szCs w:val="24"/>
        </w:rPr>
        <w:t>Στη χώρα μας καταναλώνουμε δέκα δισεκατομ</w:t>
      </w:r>
      <w:r>
        <w:rPr>
          <w:rFonts w:eastAsia="Times New Roman"/>
          <w:szCs w:val="24"/>
        </w:rPr>
        <w:t>μύρια πλαστικές σακούλες κάθε χρόνο χίλιες σακούλες ανά κάτοικο τον χρόνο. Υπάρχουν εναλλακτικές λύσεις, προκειμένου να μειώσουμε αυτό το τρομακτικό νούμερο; Υπάρχουν πολλές, όπως χάρτινες σακούλες, βιοδιασπώμενες σακούλες, οι πραγματικά βιοδιασπώμενες σακ</w:t>
      </w:r>
      <w:r>
        <w:rPr>
          <w:rFonts w:eastAsia="Times New Roman"/>
          <w:szCs w:val="24"/>
        </w:rPr>
        <w:t>ούλες που δεν είναι όλες. Δημιουργούν, όμως, κι αυτές με τη σειρά τους μεγάλα προβλήματα, που</w:t>
      </w:r>
      <w:r>
        <w:rPr>
          <w:rFonts w:eastAsia="Times New Roman"/>
          <w:szCs w:val="24"/>
        </w:rPr>
        <w:t>,</w:t>
      </w:r>
      <w:r>
        <w:rPr>
          <w:rFonts w:eastAsia="Times New Roman"/>
          <w:szCs w:val="24"/>
        </w:rPr>
        <w:t xml:space="preserve"> βεβαίως, δεν είναι της στιγμής να εξετάσουμε.</w:t>
      </w:r>
    </w:p>
    <w:p w14:paraId="1416A457" w14:textId="77777777" w:rsidR="002F1EDC" w:rsidRDefault="00F01CE6">
      <w:pPr>
        <w:spacing w:line="600" w:lineRule="auto"/>
        <w:ind w:firstLine="720"/>
        <w:jc w:val="both"/>
        <w:rPr>
          <w:rFonts w:eastAsia="Times New Roman"/>
          <w:szCs w:val="24"/>
        </w:rPr>
      </w:pPr>
      <w:r>
        <w:rPr>
          <w:rFonts w:eastAsia="Times New Roman"/>
          <w:szCs w:val="24"/>
        </w:rPr>
        <w:t>Η λύση έγκειται μονάχα στην τσάντα πολλαπλών χρήσεων. Πρέπει να την βάλουμε στη ζωή μας, όπως την είχαν βάλει δυο-τ</w:t>
      </w:r>
      <w:r>
        <w:rPr>
          <w:rFonts w:eastAsia="Times New Roman"/>
          <w:szCs w:val="24"/>
        </w:rPr>
        <w:t>ρεις γενιές πριν οι προκάτοχοί μας. Υπάρχουν συγκεκριμένα κίνητρα και αντικίνητρα</w:t>
      </w:r>
      <w:r>
        <w:rPr>
          <w:rFonts w:eastAsia="Times New Roman"/>
          <w:szCs w:val="24"/>
        </w:rPr>
        <w:t>,</w:t>
      </w:r>
      <w:r>
        <w:rPr>
          <w:rFonts w:eastAsia="Times New Roman"/>
          <w:szCs w:val="24"/>
        </w:rPr>
        <w:t xml:space="preserve"> προκειμένου να υιοθετηθεί πλήρως.</w:t>
      </w:r>
    </w:p>
    <w:p w14:paraId="1416A458" w14:textId="77777777" w:rsidR="002F1EDC" w:rsidRDefault="00F01CE6">
      <w:pPr>
        <w:spacing w:line="600" w:lineRule="auto"/>
        <w:ind w:firstLine="720"/>
        <w:jc w:val="both"/>
        <w:rPr>
          <w:rFonts w:eastAsia="Times New Roman"/>
          <w:szCs w:val="24"/>
        </w:rPr>
      </w:pPr>
      <w:r>
        <w:rPr>
          <w:rFonts w:eastAsia="Times New Roman"/>
          <w:szCs w:val="24"/>
        </w:rPr>
        <w:lastRenderedPageBreak/>
        <w:t>Θα ήθελα να καταθέσω για τα Πρακτικά ένα φυλλάδιο αυτής της αντίληψης και αυτής της λογικής.</w:t>
      </w:r>
    </w:p>
    <w:p w14:paraId="1416A459" w14:textId="77777777" w:rsidR="002F1EDC" w:rsidRDefault="00F01CE6">
      <w:pPr>
        <w:spacing w:line="600" w:lineRule="auto"/>
        <w:ind w:firstLine="720"/>
        <w:jc w:val="both"/>
        <w:rPr>
          <w:rFonts w:eastAsia="Times New Roman"/>
          <w:szCs w:val="24"/>
        </w:rPr>
      </w:pPr>
      <w:r>
        <w:rPr>
          <w:rFonts w:eastAsia="Times New Roman"/>
          <w:szCs w:val="24"/>
        </w:rPr>
        <w:t xml:space="preserve">(Στο σημείο αυτό ο Βουλευτής κ. Σπυρίδων </w:t>
      </w:r>
      <w:proofErr w:type="spellStart"/>
      <w:r>
        <w:rPr>
          <w:rFonts w:eastAsia="Times New Roman"/>
          <w:szCs w:val="24"/>
        </w:rPr>
        <w:t>Δανέλ</w:t>
      </w:r>
      <w:r>
        <w:rPr>
          <w:rFonts w:eastAsia="Times New Roman"/>
          <w:szCs w:val="24"/>
        </w:rPr>
        <w:t>λης</w:t>
      </w:r>
      <w:proofErr w:type="spellEnd"/>
      <w:r>
        <w:rPr>
          <w:rFonts w:eastAsia="Times New Roman"/>
          <w:szCs w:val="24"/>
        </w:rPr>
        <w:t xml:space="preserve"> καταθέτει για τα Πρακτικά το προαναφερθέν φυλλάδιο,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416A45A" w14:textId="77777777" w:rsidR="002F1EDC" w:rsidRDefault="00F01CE6">
      <w:pPr>
        <w:spacing w:line="600" w:lineRule="auto"/>
        <w:ind w:firstLine="720"/>
        <w:jc w:val="both"/>
        <w:rPr>
          <w:rFonts w:eastAsia="Times New Roman"/>
          <w:szCs w:val="24"/>
        </w:rPr>
      </w:pPr>
      <w:r>
        <w:rPr>
          <w:rFonts w:eastAsia="Times New Roman"/>
          <w:szCs w:val="24"/>
        </w:rPr>
        <w:t>Κυρίες και κύριοι συνάδελφοι, η ολοκληρωμένη διαχείριση απορριμμάτων δεν αφορά μονάχα τις υ</w:t>
      </w:r>
      <w:r>
        <w:rPr>
          <w:rFonts w:eastAsia="Times New Roman"/>
          <w:szCs w:val="24"/>
        </w:rPr>
        <w:t>ποχρεώσεις μας να είμαστε συνεπείς στους δείκτες και στα ποσοστά, τα οποία υποχρεούμαστε να έχουμε από την ευρωπαϊκή νομοθεσία μέσα σε συγκεκριμένους χρονικούς ορίζοντες. Νομίζω ότι όλοι συμμεριζόμαστε πλέον ότι αποτελεί θέμα ποιότητας της καθημερινής ζωής</w:t>
      </w:r>
      <w:r>
        <w:rPr>
          <w:rFonts w:eastAsia="Times New Roman"/>
          <w:szCs w:val="24"/>
        </w:rPr>
        <w:t xml:space="preserve"> του κάθε πολίτη, των επισκεπτών της χώρας και, βεβαίως, ποιότητας του περιβάλλοντος αλλά και απόδοσης της εθνικής μας οικονομίας. </w:t>
      </w:r>
    </w:p>
    <w:p w14:paraId="1416A45B" w14:textId="77777777" w:rsidR="002F1EDC" w:rsidRDefault="00F01CE6">
      <w:pPr>
        <w:spacing w:line="600" w:lineRule="auto"/>
        <w:ind w:firstLine="720"/>
        <w:jc w:val="both"/>
        <w:rPr>
          <w:rFonts w:eastAsia="Times New Roman"/>
          <w:szCs w:val="24"/>
        </w:rPr>
      </w:pPr>
      <w:r>
        <w:rPr>
          <w:rFonts w:eastAsia="Times New Roman"/>
          <w:szCs w:val="24"/>
        </w:rPr>
        <w:t>Για όλους αυτούς τους λόγους θα πρέπει πολύ γρήγορα να αναθεωρήσουμε ό,τι έχει να κάνει με την ορθολογική διαχείριση και την</w:t>
      </w:r>
      <w:r>
        <w:rPr>
          <w:rFonts w:eastAsia="Times New Roman"/>
          <w:szCs w:val="24"/>
        </w:rPr>
        <w:t xml:space="preserve"> ολοκληρωμένη εναλλακτική διαχείριση απορριμμάτων, να οργανώσουμε το νομοθετικό πλαίσιο που </w:t>
      </w:r>
      <w:proofErr w:type="spellStart"/>
      <w:r>
        <w:rPr>
          <w:rFonts w:eastAsia="Times New Roman"/>
          <w:szCs w:val="24"/>
        </w:rPr>
        <w:t>αυτοαπαιτείται</w:t>
      </w:r>
      <w:proofErr w:type="spellEnd"/>
      <w:r>
        <w:rPr>
          <w:rFonts w:eastAsia="Times New Roman"/>
          <w:szCs w:val="24"/>
        </w:rPr>
        <w:t xml:space="preserve"> και να δώσουμε στους Έλληνες πολίτες να καταλάβουν ότι η ορθή διαχείριση απορριμμάτων</w:t>
      </w:r>
      <w:r>
        <w:rPr>
          <w:rFonts w:eastAsia="Times New Roman"/>
          <w:szCs w:val="24"/>
        </w:rPr>
        <w:t>,</w:t>
      </w:r>
      <w:r>
        <w:rPr>
          <w:rFonts w:eastAsia="Times New Roman"/>
          <w:szCs w:val="24"/>
        </w:rPr>
        <w:t xml:space="preserve"> αφορά τον καθένα μας ξεχωριστά. Είναι στάση ζωής, στάση προσωπ</w:t>
      </w:r>
      <w:r>
        <w:rPr>
          <w:rFonts w:eastAsia="Times New Roman"/>
          <w:szCs w:val="24"/>
        </w:rPr>
        <w:t xml:space="preserve">ικής ζωής του καθενός μας. </w:t>
      </w:r>
    </w:p>
    <w:p w14:paraId="1416A45C"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Θυμάμαι ότι ως Δήμαρχος Χερσονήσου, του τουριστικότερου δήμου της Κρήτης και άρα παραγωγού μεγάλων ποσοτήτων απορριμμάτων, προσπάθησα πάρα πολύ τότε, στο μακρινό 2003-2004, να πείσω την Ελληνική Εταιρεία Αξιοποίησης Ανακύκλωσης </w:t>
      </w:r>
      <w:r>
        <w:rPr>
          <w:rFonts w:eastAsia="Times New Roman"/>
          <w:szCs w:val="24"/>
        </w:rPr>
        <w:t>ότι έπρεπε ο Δήμος Χερσονήσου να ενταχθεί στο πρόγραμμα. Συνάντησα τεράστιες δυσκολίες. Ευτυχώς αυτά ανήκουν στο παρελθόν και οι θεσμικές αλλαγές που φέρνετε</w:t>
      </w:r>
      <w:r>
        <w:rPr>
          <w:rFonts w:eastAsia="Times New Roman"/>
          <w:szCs w:val="24"/>
        </w:rPr>
        <w:t>,</w:t>
      </w:r>
      <w:r>
        <w:rPr>
          <w:rFonts w:eastAsia="Times New Roman"/>
          <w:szCs w:val="24"/>
        </w:rPr>
        <w:t xml:space="preserve"> είμαι βέβαιος ότι θα βελτιώσουν αυτή την πραγματικότητα.  </w:t>
      </w:r>
    </w:p>
    <w:p w14:paraId="1416A45D" w14:textId="77777777" w:rsidR="002F1EDC" w:rsidRDefault="00F01CE6">
      <w:pPr>
        <w:spacing w:line="600" w:lineRule="auto"/>
        <w:ind w:firstLine="720"/>
        <w:jc w:val="both"/>
        <w:rPr>
          <w:rFonts w:eastAsia="Times New Roman"/>
          <w:szCs w:val="24"/>
        </w:rPr>
      </w:pPr>
      <w:r>
        <w:rPr>
          <w:rFonts w:eastAsia="Times New Roman"/>
          <w:szCs w:val="24"/>
        </w:rPr>
        <w:t>Θυμάμαι, επίσης, από εκείνη την εμπειρ</w:t>
      </w:r>
      <w:r>
        <w:rPr>
          <w:rFonts w:eastAsia="Times New Roman"/>
          <w:szCs w:val="24"/>
        </w:rPr>
        <w:t>ία μου ότι ο πραγματικός συμπαραστάτης στην υιοθέτηση της λογικής της ανακύκλωσης από την τοπική κοινωνία ήταν τα παιδιά του σχολείου και κυρίως του δημοτικού σχολείου, που ήταν οι μεταφορείς αυτής της υποχρέωσης προς τους γονείς</w:t>
      </w:r>
      <w:r>
        <w:rPr>
          <w:rFonts w:eastAsia="Times New Roman"/>
          <w:szCs w:val="24"/>
        </w:rPr>
        <w:t>,</w:t>
      </w:r>
      <w:r>
        <w:rPr>
          <w:rFonts w:eastAsia="Times New Roman"/>
          <w:szCs w:val="24"/>
        </w:rPr>
        <w:t xml:space="preserve"> να ανακυκλώνουν από εδώ κ</w:t>
      </w:r>
      <w:r>
        <w:rPr>
          <w:rFonts w:eastAsia="Times New Roman"/>
          <w:szCs w:val="24"/>
        </w:rPr>
        <w:t xml:space="preserve">αι μπρος. </w:t>
      </w:r>
    </w:p>
    <w:p w14:paraId="1416A45E" w14:textId="77777777" w:rsidR="002F1EDC" w:rsidRDefault="00F01CE6">
      <w:pPr>
        <w:spacing w:line="600" w:lineRule="auto"/>
        <w:ind w:firstLine="720"/>
        <w:jc w:val="both"/>
        <w:rPr>
          <w:rFonts w:eastAsia="Times New Roman"/>
          <w:szCs w:val="24"/>
        </w:rPr>
      </w:pPr>
      <w:r>
        <w:rPr>
          <w:rFonts w:eastAsia="Times New Roman"/>
          <w:szCs w:val="24"/>
        </w:rPr>
        <w:t>Έτσι, λοιπόν, πρέπει να έχουμε κατά νου ότι οι προϋποθέσεις επιτυχίας του εγχειρήματος και της προσπάθειας που τώρα καταβάλλεται με αυτό το νομοσχέδιο, δεν είναι παρά η διαρκής ευαισθητοποίηση των πολιτών και, βεβαίως, η αξιοπιστία του συστήματο</w:t>
      </w:r>
      <w:r>
        <w:rPr>
          <w:rFonts w:eastAsia="Times New Roman"/>
          <w:szCs w:val="24"/>
        </w:rPr>
        <w:t xml:space="preserve">ς. Διότι ένα παράπτωμα στη λειτουργία τους συστήματος πάει πίσω επί χρόνια την προσπάθεια πειθούς προς την κοινωνία ότι το σύστημα είναι αξιόπιστο και δεν εξαρτάται μονάχα από την καλή θέληση των ίδιων των καταναλωτών. </w:t>
      </w:r>
    </w:p>
    <w:p w14:paraId="1416A45F" w14:textId="77777777" w:rsidR="002F1EDC" w:rsidRDefault="00F01CE6">
      <w:pPr>
        <w:spacing w:line="600" w:lineRule="auto"/>
        <w:ind w:firstLine="720"/>
        <w:jc w:val="both"/>
        <w:rPr>
          <w:rFonts w:eastAsia="Times New Roman"/>
          <w:szCs w:val="24"/>
        </w:rPr>
      </w:pPr>
      <w:r>
        <w:rPr>
          <w:rFonts w:eastAsia="Times New Roman"/>
          <w:szCs w:val="24"/>
        </w:rPr>
        <w:t>Σας ευχαριστώ.</w:t>
      </w:r>
    </w:p>
    <w:p w14:paraId="1416A460" w14:textId="77777777" w:rsidR="002F1EDC" w:rsidRDefault="00F01CE6">
      <w:pPr>
        <w:spacing w:line="600" w:lineRule="auto"/>
        <w:ind w:firstLine="720"/>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Ευχαριστούμε κι εμείς, κύριε </w:t>
      </w:r>
      <w:proofErr w:type="spellStart"/>
      <w:r>
        <w:rPr>
          <w:rFonts w:eastAsia="Times New Roman"/>
          <w:szCs w:val="24"/>
        </w:rPr>
        <w:t>Δανέλλη</w:t>
      </w:r>
      <w:proofErr w:type="spellEnd"/>
      <w:r>
        <w:rPr>
          <w:rFonts w:eastAsia="Times New Roman"/>
          <w:szCs w:val="24"/>
        </w:rPr>
        <w:t>, και για την ακρίβεια στον χρόνο.</w:t>
      </w:r>
    </w:p>
    <w:p w14:paraId="1416A461" w14:textId="77777777" w:rsidR="002F1EDC" w:rsidRDefault="00F01CE6">
      <w:pPr>
        <w:spacing w:line="600" w:lineRule="auto"/>
        <w:ind w:firstLine="720"/>
        <w:jc w:val="both"/>
        <w:rPr>
          <w:rFonts w:eastAsia="Times New Roman"/>
          <w:szCs w:val="24"/>
        </w:rPr>
      </w:pPr>
      <w:r>
        <w:rPr>
          <w:rFonts w:eastAsia="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w:t>
      </w:r>
      <w:r>
        <w:rPr>
          <w:rFonts w:eastAsia="Times New Roman"/>
          <w:szCs w:val="24"/>
        </w:rPr>
        <w:t xml:space="preserve">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μαθήτριες και μαθητές και τρεις εκπαιδευτικοί συνοδοί τους από το Γενικό Λύκειο </w:t>
      </w:r>
      <w:proofErr w:type="spellStart"/>
      <w:r>
        <w:rPr>
          <w:rFonts w:eastAsia="Times New Roman"/>
          <w:szCs w:val="24"/>
        </w:rPr>
        <w:t>Χιλιομοδίου</w:t>
      </w:r>
      <w:proofErr w:type="spellEnd"/>
      <w:r>
        <w:rPr>
          <w:rFonts w:eastAsia="Times New Roman"/>
          <w:szCs w:val="24"/>
        </w:rPr>
        <w:t xml:space="preserve"> Κ</w:t>
      </w:r>
      <w:r>
        <w:rPr>
          <w:rFonts w:eastAsia="Times New Roman"/>
          <w:szCs w:val="24"/>
        </w:rPr>
        <w:t>ορινθίας.</w:t>
      </w:r>
    </w:p>
    <w:p w14:paraId="1416A462" w14:textId="77777777" w:rsidR="002F1EDC" w:rsidRDefault="00F01CE6">
      <w:pPr>
        <w:spacing w:line="600" w:lineRule="auto"/>
        <w:ind w:firstLine="720"/>
        <w:rPr>
          <w:rFonts w:eastAsia="Times New Roman"/>
          <w:szCs w:val="24"/>
        </w:rPr>
      </w:pPr>
      <w:r>
        <w:rPr>
          <w:rFonts w:eastAsia="Times New Roman"/>
          <w:szCs w:val="24"/>
        </w:rPr>
        <w:t>Η Βουλή τούς καλωσορίζει.</w:t>
      </w:r>
    </w:p>
    <w:p w14:paraId="1416A463" w14:textId="77777777" w:rsidR="002F1EDC" w:rsidRDefault="00F01CE6">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1416A464" w14:textId="77777777" w:rsidR="002F1EDC" w:rsidRDefault="00F01CE6">
      <w:pPr>
        <w:spacing w:line="600" w:lineRule="auto"/>
        <w:ind w:firstLine="720"/>
        <w:jc w:val="both"/>
        <w:rPr>
          <w:rFonts w:eastAsia="Times New Roman"/>
          <w:szCs w:val="24"/>
        </w:rPr>
      </w:pPr>
      <w:r>
        <w:rPr>
          <w:rFonts w:eastAsia="Times New Roman"/>
          <w:szCs w:val="24"/>
        </w:rPr>
        <w:t>Τον λόγο έχει ο Αναπληρωτής Υπουργός Αγροτικής Ανάπτυξης κ. Τσιρώνης</w:t>
      </w:r>
      <w:r>
        <w:rPr>
          <w:rFonts w:eastAsia="Times New Roman"/>
          <w:szCs w:val="24"/>
        </w:rPr>
        <w:t>,</w:t>
      </w:r>
      <w:r>
        <w:rPr>
          <w:rFonts w:eastAsia="Times New Roman"/>
          <w:szCs w:val="24"/>
        </w:rPr>
        <w:t xml:space="preserve"> για πέντε λεπτά.</w:t>
      </w:r>
    </w:p>
    <w:p w14:paraId="1416A465" w14:textId="77777777" w:rsidR="002F1EDC" w:rsidRDefault="00F01CE6">
      <w:pPr>
        <w:spacing w:line="600" w:lineRule="auto"/>
        <w:ind w:firstLine="720"/>
        <w:jc w:val="both"/>
        <w:rPr>
          <w:rFonts w:eastAsia="Times New Roman"/>
          <w:szCs w:val="24"/>
        </w:rPr>
      </w:pPr>
      <w:r>
        <w:rPr>
          <w:rFonts w:eastAsia="Times New Roman"/>
          <w:b/>
          <w:szCs w:val="24"/>
        </w:rPr>
        <w:t>ΙΩΑΝΝΗΣ ΤΣΙΡΩΝΗΣ (Αναπληρωτής Υπουργός Αγροτικής Ανάπτυξης και Τροφίμων):</w:t>
      </w:r>
      <w:r>
        <w:rPr>
          <w:rFonts w:eastAsia="Times New Roman"/>
          <w:szCs w:val="24"/>
        </w:rPr>
        <w:t xml:space="preserve"> Ευχαριστώ, κυρία Πρόεδρε.</w:t>
      </w:r>
    </w:p>
    <w:p w14:paraId="1416A466" w14:textId="77777777" w:rsidR="002F1EDC" w:rsidRDefault="00F01CE6">
      <w:pPr>
        <w:spacing w:line="600" w:lineRule="auto"/>
        <w:ind w:firstLine="720"/>
        <w:jc w:val="both"/>
        <w:rPr>
          <w:rFonts w:eastAsia="Times New Roman"/>
          <w:szCs w:val="24"/>
        </w:rPr>
      </w:pPr>
      <w:r>
        <w:rPr>
          <w:rFonts w:eastAsia="Times New Roman"/>
          <w:szCs w:val="24"/>
        </w:rPr>
        <w:t>Ήμουν παρών στη Βουλή πριν από λίγες μέρες</w:t>
      </w:r>
      <w:r>
        <w:rPr>
          <w:rFonts w:eastAsia="Times New Roman"/>
          <w:szCs w:val="24"/>
        </w:rPr>
        <w:t>,</w:t>
      </w:r>
      <w:r>
        <w:rPr>
          <w:rFonts w:eastAsia="Times New Roman"/>
          <w:szCs w:val="24"/>
        </w:rPr>
        <w:t xml:space="preserve"> την ώρα που ανακοινώθηκε ο δραματικός θάνατος του δικηγόρου Ζαφειρόπουλου. Πριν από λίγες ώρες ο κακοποιός, ο ένας από τους δύο δράστες, ομολόγησε. </w:t>
      </w:r>
      <w:r>
        <w:rPr>
          <w:rFonts w:eastAsia="Times New Roman"/>
          <w:szCs w:val="24"/>
        </w:rPr>
        <w:t>Α</w:t>
      </w:r>
      <w:r>
        <w:rPr>
          <w:rFonts w:eastAsia="Times New Roman"/>
          <w:szCs w:val="24"/>
        </w:rPr>
        <w:t>ναφέρομαι σε αυτό το γεγονός</w:t>
      </w:r>
      <w:r>
        <w:rPr>
          <w:rFonts w:eastAsia="Times New Roman"/>
          <w:szCs w:val="24"/>
        </w:rPr>
        <w:t>,</w:t>
      </w:r>
      <w:r>
        <w:rPr>
          <w:rFonts w:eastAsia="Times New Roman"/>
          <w:szCs w:val="24"/>
        </w:rPr>
        <w:t xml:space="preserve"> γιατί </w:t>
      </w:r>
      <w:r>
        <w:rPr>
          <w:rFonts w:eastAsia="Times New Roman"/>
          <w:szCs w:val="24"/>
        </w:rPr>
        <w:t>την ίδια στιγμή του δραματικού συμβάντος από τα έδρανα της Αξιωματικής Αντιπολίτευσης επιχειρήθηκε με πολύ άκομψο τρόπο –και ο οποίος φαίνεται σήμερα πόσο ανεύθυνος ήταν- να πολιτικοποιηθεί αυτό το δραματικό γεγονός και</w:t>
      </w:r>
      <w:r>
        <w:rPr>
          <w:rFonts w:eastAsia="Times New Roman"/>
          <w:szCs w:val="24"/>
        </w:rPr>
        <w:t>,</w:t>
      </w:r>
      <w:r>
        <w:rPr>
          <w:rFonts w:eastAsia="Times New Roman"/>
          <w:szCs w:val="24"/>
        </w:rPr>
        <w:t xml:space="preserve"> μάλιστα</w:t>
      </w:r>
      <w:r>
        <w:rPr>
          <w:rFonts w:eastAsia="Times New Roman"/>
          <w:szCs w:val="24"/>
        </w:rPr>
        <w:t>,</w:t>
      </w:r>
      <w:r>
        <w:rPr>
          <w:rFonts w:eastAsia="Times New Roman"/>
          <w:szCs w:val="24"/>
        </w:rPr>
        <w:t xml:space="preserve"> να θεωρηθεί ότι η δολοφονί</w:t>
      </w:r>
      <w:r>
        <w:rPr>
          <w:rFonts w:eastAsia="Times New Roman"/>
          <w:szCs w:val="24"/>
        </w:rPr>
        <w:t>α έχει πολιτικά χαρακτηριστικά.</w:t>
      </w:r>
    </w:p>
    <w:p w14:paraId="1416A467" w14:textId="77777777" w:rsidR="002F1EDC" w:rsidRDefault="00F01CE6">
      <w:pPr>
        <w:spacing w:line="600" w:lineRule="auto"/>
        <w:ind w:firstLine="720"/>
        <w:jc w:val="both"/>
        <w:rPr>
          <w:rFonts w:eastAsia="Times New Roman"/>
          <w:szCs w:val="24"/>
        </w:rPr>
      </w:pPr>
      <w:r>
        <w:rPr>
          <w:rFonts w:eastAsia="Times New Roman"/>
          <w:szCs w:val="24"/>
        </w:rPr>
        <w:lastRenderedPageBreak/>
        <w:t>Το λέω όχι τυχαία γι’ αυτό το νομοσχέδιο, γιατί αυτή η έλλειψη σοβαρότητας</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ώρες </w:t>
      </w:r>
      <w:proofErr w:type="spellStart"/>
      <w:r>
        <w:rPr>
          <w:rFonts w:eastAsia="Times New Roman"/>
          <w:szCs w:val="24"/>
        </w:rPr>
        <w:t>ώρες</w:t>
      </w:r>
      <w:proofErr w:type="spellEnd"/>
      <w:r>
        <w:rPr>
          <w:rFonts w:eastAsia="Times New Roman"/>
          <w:szCs w:val="24"/>
        </w:rPr>
        <w:t xml:space="preserve"> τρομάζει. </w:t>
      </w:r>
      <w:r>
        <w:rPr>
          <w:rFonts w:eastAsia="Times New Roman"/>
          <w:szCs w:val="24"/>
        </w:rPr>
        <w:t>Ε</w:t>
      </w:r>
      <w:r>
        <w:rPr>
          <w:rFonts w:eastAsia="Times New Roman"/>
          <w:szCs w:val="24"/>
        </w:rPr>
        <w:t>δώ όσο</w:t>
      </w:r>
      <w:r>
        <w:rPr>
          <w:rFonts w:eastAsia="Times New Roman"/>
          <w:szCs w:val="24"/>
        </w:rPr>
        <w:t>ν</w:t>
      </w:r>
      <w:r>
        <w:rPr>
          <w:rFonts w:eastAsia="Times New Roman"/>
          <w:szCs w:val="24"/>
        </w:rPr>
        <w:t xml:space="preserve"> αφορά την ανακύκλωση</w:t>
      </w:r>
      <w:r>
        <w:rPr>
          <w:rFonts w:eastAsia="Times New Roman"/>
          <w:szCs w:val="24"/>
        </w:rPr>
        <w:t>,</w:t>
      </w:r>
      <w:r>
        <w:rPr>
          <w:rFonts w:eastAsia="Times New Roman"/>
          <w:szCs w:val="24"/>
        </w:rPr>
        <w:t xml:space="preserve"> θα αναφερθώ πάλι σε αγορητή της Αξιωματικής Αντιπολίτευσης, που είπε χαρακτηριστικά τ</w:t>
      </w:r>
      <w:r>
        <w:rPr>
          <w:rFonts w:eastAsia="Times New Roman"/>
          <w:szCs w:val="24"/>
        </w:rPr>
        <w:t>η φράση: «</w:t>
      </w:r>
      <w:r>
        <w:rPr>
          <w:rFonts w:eastAsia="Times New Roman"/>
          <w:szCs w:val="24"/>
        </w:rPr>
        <w:t>κ</w:t>
      </w:r>
      <w:r>
        <w:rPr>
          <w:rFonts w:eastAsia="Times New Roman"/>
          <w:szCs w:val="24"/>
        </w:rPr>
        <w:t xml:space="preserve">ρατάει δύο χρόνια αυτή η </w:t>
      </w:r>
      <w:proofErr w:type="spellStart"/>
      <w:r>
        <w:rPr>
          <w:rFonts w:eastAsia="Times New Roman"/>
          <w:szCs w:val="24"/>
        </w:rPr>
        <w:t>κολώνια</w:t>
      </w:r>
      <w:proofErr w:type="spellEnd"/>
      <w:r>
        <w:rPr>
          <w:rFonts w:eastAsia="Times New Roman"/>
          <w:szCs w:val="24"/>
        </w:rPr>
        <w:t>».</w:t>
      </w:r>
    </w:p>
    <w:p w14:paraId="1416A468" w14:textId="77777777" w:rsidR="002F1EDC" w:rsidRDefault="00F01CE6">
      <w:pPr>
        <w:spacing w:line="600" w:lineRule="auto"/>
        <w:ind w:firstLine="720"/>
        <w:jc w:val="both"/>
        <w:rPr>
          <w:rFonts w:eastAsia="Times New Roman"/>
          <w:szCs w:val="24"/>
        </w:rPr>
      </w:pPr>
      <w:r>
        <w:rPr>
          <w:rFonts w:eastAsia="Times New Roman"/>
          <w:szCs w:val="24"/>
        </w:rPr>
        <w:t>Δυστυχώς δεν κρατάει δύο χρόνια</w:t>
      </w:r>
      <w:r>
        <w:rPr>
          <w:rFonts w:eastAsia="Times New Roman"/>
          <w:szCs w:val="24"/>
        </w:rPr>
        <w:t>,</w:t>
      </w:r>
      <w:r>
        <w:rPr>
          <w:rFonts w:eastAsia="Times New Roman"/>
          <w:szCs w:val="24"/>
        </w:rPr>
        <w:t xml:space="preserve"> όσο</w:t>
      </w:r>
      <w:r>
        <w:rPr>
          <w:rFonts w:eastAsia="Times New Roman"/>
          <w:szCs w:val="24"/>
        </w:rPr>
        <w:t>ν</w:t>
      </w:r>
      <w:r>
        <w:rPr>
          <w:rFonts w:eastAsia="Times New Roman"/>
          <w:szCs w:val="24"/>
        </w:rPr>
        <w:t xml:space="preserve"> αφορά την ανομία στις τηλεοπτικές άδειες και πολύ περισσότερο όσο</w:t>
      </w:r>
      <w:r>
        <w:rPr>
          <w:rFonts w:eastAsia="Times New Roman"/>
          <w:szCs w:val="24"/>
        </w:rPr>
        <w:t>ν</w:t>
      </w:r>
      <w:r>
        <w:rPr>
          <w:rFonts w:eastAsia="Times New Roman"/>
          <w:szCs w:val="24"/>
        </w:rPr>
        <w:t xml:space="preserve"> αφορά την ανομία στην ανακύκλωση. Κρατάει δεκαετίες αυτή η </w:t>
      </w:r>
      <w:proofErr w:type="spellStart"/>
      <w:r>
        <w:rPr>
          <w:rFonts w:eastAsia="Times New Roman"/>
          <w:szCs w:val="24"/>
        </w:rPr>
        <w:t>κολώνια</w:t>
      </w:r>
      <w:proofErr w:type="spellEnd"/>
      <w:r>
        <w:rPr>
          <w:rFonts w:eastAsia="Times New Roman"/>
          <w:szCs w:val="24"/>
        </w:rPr>
        <w:t>. Κρατάει δεκαετίες η απόλυτη ανευθυνότ</w:t>
      </w:r>
      <w:r>
        <w:rPr>
          <w:rFonts w:eastAsia="Times New Roman"/>
          <w:szCs w:val="24"/>
        </w:rPr>
        <w:t xml:space="preserve">ητα και η συστηματική αντίσταση σε κάθε μεταρρύθμιση. </w:t>
      </w:r>
    </w:p>
    <w:p w14:paraId="1416A469" w14:textId="77777777" w:rsidR="002F1EDC" w:rsidRDefault="00F01CE6">
      <w:pPr>
        <w:spacing w:line="600" w:lineRule="auto"/>
        <w:ind w:firstLine="720"/>
        <w:jc w:val="both"/>
        <w:rPr>
          <w:rFonts w:eastAsia="Times New Roman"/>
          <w:szCs w:val="24"/>
        </w:rPr>
      </w:pPr>
      <w:r>
        <w:rPr>
          <w:rFonts w:eastAsia="Times New Roman"/>
          <w:szCs w:val="24"/>
        </w:rPr>
        <w:t xml:space="preserve">Μπορεί να ακούσουμε πολλά σήμερα, όπως ότι το νομοσχέδιο είναι πρόχειρο. Αυτή τη λέξη την ακούμε συχνά τελευταία. Δεν μπορούμε να πούμε τίποτα άλλο και λέμε ότι είναι πρόχειρο. Γιατί, λοιπόν, αφού από </w:t>
      </w:r>
      <w:r>
        <w:rPr>
          <w:rFonts w:eastAsia="Times New Roman"/>
          <w:szCs w:val="24"/>
        </w:rPr>
        <w:t xml:space="preserve">το 2008 υπάρχει η </w:t>
      </w:r>
      <w:r>
        <w:rPr>
          <w:rFonts w:eastAsia="Times New Roman"/>
          <w:szCs w:val="24"/>
        </w:rPr>
        <w:t>ε</w:t>
      </w:r>
      <w:r>
        <w:rPr>
          <w:rFonts w:eastAsia="Times New Roman"/>
          <w:szCs w:val="24"/>
        </w:rPr>
        <w:t xml:space="preserve">υρωπαϊκή </w:t>
      </w:r>
      <w:r>
        <w:rPr>
          <w:rFonts w:eastAsia="Times New Roman"/>
          <w:szCs w:val="24"/>
        </w:rPr>
        <w:t>ο</w:t>
      </w:r>
      <w:r>
        <w:rPr>
          <w:rFonts w:eastAsia="Times New Roman"/>
          <w:szCs w:val="24"/>
        </w:rPr>
        <w:t>δηγία, τουλάχιστον για τις τέσσερις ροές, δεν ενσωματώθηκε ποτέ από τους προκατόχους μας αυτή η πραγματικότητα, που περιλαμβάνει φυσικά και τη βιομάζα;</w:t>
      </w:r>
    </w:p>
    <w:p w14:paraId="1416A46A" w14:textId="77777777" w:rsidR="002F1EDC" w:rsidRDefault="00F01CE6">
      <w:pPr>
        <w:spacing w:line="600" w:lineRule="auto"/>
        <w:ind w:firstLine="720"/>
        <w:jc w:val="both"/>
        <w:rPr>
          <w:rFonts w:eastAsia="Times New Roman"/>
          <w:szCs w:val="24"/>
        </w:rPr>
      </w:pPr>
      <w:r>
        <w:rPr>
          <w:rFonts w:eastAsia="Times New Roman"/>
          <w:szCs w:val="24"/>
        </w:rPr>
        <w:t>Ρ</w:t>
      </w:r>
      <w:r>
        <w:rPr>
          <w:rFonts w:eastAsia="Times New Roman"/>
          <w:szCs w:val="24"/>
        </w:rPr>
        <w:t>ωτάω, λοιπόν, εδώ, αφού έχουμε και κάποια νούμερα για το οικονομικό έγκλημ</w:t>
      </w:r>
      <w:r>
        <w:rPr>
          <w:rFonts w:eastAsia="Times New Roman"/>
          <w:szCs w:val="24"/>
        </w:rPr>
        <w:t xml:space="preserve">α που διενεργείται. Έχουμε στην Ελλάδα περίπου </w:t>
      </w:r>
      <w:r>
        <w:rPr>
          <w:rFonts w:eastAsia="Times New Roman"/>
          <w:szCs w:val="24"/>
        </w:rPr>
        <w:t>πέντε</w:t>
      </w:r>
      <w:r>
        <w:rPr>
          <w:rFonts w:eastAsia="Times New Roman"/>
          <w:szCs w:val="24"/>
        </w:rPr>
        <w:t xml:space="preserve"> εκατομμύρια τόνους σκουπίδια –έτσι τα λένε «σκουπίδια»- απόβλητα στερεά αστικά και απ’ αυτά έχουμε περίπου </w:t>
      </w:r>
      <w:r>
        <w:rPr>
          <w:rFonts w:eastAsia="Times New Roman"/>
          <w:szCs w:val="24"/>
        </w:rPr>
        <w:t>δυόμισι</w:t>
      </w:r>
      <w:r>
        <w:rPr>
          <w:rFonts w:eastAsia="Times New Roman"/>
          <w:szCs w:val="24"/>
        </w:rPr>
        <w:t xml:space="preserve"> εκατομμύρια τόνους υλικά πέρα από τα οργανικά. Απ’ αυτά τα υλικά, για παράδειγμα, το χαρ</w:t>
      </w:r>
      <w:r>
        <w:rPr>
          <w:rFonts w:eastAsia="Times New Roman"/>
          <w:szCs w:val="24"/>
        </w:rPr>
        <w:t xml:space="preserve">τί αξίζει 80 ευρώ τον τόνο, το γυαλί και το πλαστικό αξίζουν 200 ευρώ, το αλουμίνιο αξίζει 600 ευρώ. Εγώ, εάν σας το κάνω στρογγυλό, θα </w:t>
      </w:r>
      <w:r>
        <w:rPr>
          <w:rFonts w:eastAsia="Times New Roman"/>
          <w:szCs w:val="24"/>
        </w:rPr>
        <w:lastRenderedPageBreak/>
        <w:t xml:space="preserve">πω ότι </w:t>
      </w:r>
      <w:proofErr w:type="spellStart"/>
      <w:r>
        <w:rPr>
          <w:rFonts w:eastAsia="Times New Roman"/>
          <w:szCs w:val="24"/>
        </w:rPr>
        <w:t>μεσοσταθμικά</w:t>
      </w:r>
      <w:proofErr w:type="spellEnd"/>
      <w:r>
        <w:rPr>
          <w:rFonts w:eastAsia="Times New Roman"/>
          <w:szCs w:val="24"/>
        </w:rPr>
        <w:t xml:space="preserve"> ο τόνος αξίζει 100 ευρώ και χάνονται πάνω από 300 εκατομμύρια από την ελληνική οικονομία, επειδή τα </w:t>
      </w:r>
      <w:r>
        <w:rPr>
          <w:rFonts w:eastAsia="Times New Roman"/>
          <w:szCs w:val="24"/>
        </w:rPr>
        <w:t xml:space="preserve">πετάμε. Τουλάχιστον άλλα 100 με 200 εκατομμύρια χάνονται από το οργανικό. Εισάγουμε στην Ελλάδα </w:t>
      </w:r>
      <w:proofErr w:type="spellStart"/>
      <w:r>
        <w:rPr>
          <w:rFonts w:eastAsia="Times New Roman"/>
          <w:szCs w:val="24"/>
        </w:rPr>
        <w:t>κομπόστ</w:t>
      </w:r>
      <w:proofErr w:type="spellEnd"/>
      <w:r>
        <w:rPr>
          <w:rFonts w:eastAsia="Times New Roman"/>
          <w:szCs w:val="24"/>
        </w:rPr>
        <w:t xml:space="preserve"> –πηγαίνετε σε οποιοδήποτε ανθοπωλείο- από την Αυστρία, την Ολλανδία, που είναι τα οργανικά τους σκουπίδια. Μας τα πουλάνε. Τα αγοράζουμε εμείς κάθε χρόν</w:t>
      </w:r>
      <w:r>
        <w:rPr>
          <w:rFonts w:eastAsia="Times New Roman"/>
          <w:szCs w:val="24"/>
        </w:rPr>
        <w:t xml:space="preserve">ο </w:t>
      </w:r>
      <w:r>
        <w:rPr>
          <w:rFonts w:eastAsia="Times New Roman"/>
          <w:szCs w:val="24"/>
        </w:rPr>
        <w:t>κ</w:t>
      </w:r>
      <w:r>
        <w:rPr>
          <w:rFonts w:eastAsia="Times New Roman"/>
          <w:szCs w:val="24"/>
        </w:rPr>
        <w:t>αι περίπου άλλα 200 με 500 εκατομμύρια ξοδεύουμε, για να τα θάψουμε. Άρα μιλάμε για ένα οικονομικό έγκλημα.</w:t>
      </w:r>
    </w:p>
    <w:p w14:paraId="1416A46B" w14:textId="77777777" w:rsidR="002F1EDC" w:rsidRDefault="00F01CE6">
      <w:pPr>
        <w:spacing w:line="600" w:lineRule="auto"/>
        <w:ind w:firstLine="720"/>
        <w:jc w:val="both"/>
        <w:rPr>
          <w:rFonts w:eastAsia="Times New Roman"/>
          <w:szCs w:val="24"/>
        </w:rPr>
      </w:pPr>
      <w:r>
        <w:rPr>
          <w:rFonts w:eastAsia="Times New Roman"/>
          <w:szCs w:val="24"/>
        </w:rPr>
        <w:t>Πάω σε έναν άλλο τομέα. Γιατί αναφέρθηκαν κάποιοι ότι μιλάμε μόνο για τα αστικά. Δεν είναι μόνο τα αστικά. Όλες και όλοι γνωρίζουμε ότι ο μόλυβδο</w:t>
      </w:r>
      <w:r>
        <w:rPr>
          <w:rFonts w:eastAsia="Times New Roman"/>
          <w:szCs w:val="24"/>
        </w:rPr>
        <w:t>ς είναι ένα πολύτιμο υλικό</w:t>
      </w:r>
      <w:r>
        <w:rPr>
          <w:rFonts w:eastAsia="Times New Roman"/>
          <w:szCs w:val="24"/>
        </w:rPr>
        <w:t>,</w:t>
      </w:r>
      <w:r>
        <w:rPr>
          <w:rFonts w:eastAsia="Times New Roman"/>
          <w:szCs w:val="24"/>
        </w:rPr>
        <w:t xml:space="preserve"> -το μέταλλο που παίρνουμε </w:t>
      </w:r>
      <w:r>
        <w:rPr>
          <w:rFonts w:eastAsia="Times New Roman"/>
          <w:szCs w:val="24"/>
        </w:rPr>
        <w:t xml:space="preserve">από </w:t>
      </w:r>
      <w:r>
        <w:rPr>
          <w:rFonts w:eastAsia="Times New Roman"/>
          <w:szCs w:val="24"/>
        </w:rPr>
        <w:t>τις μπαταρίες αυτοκινήτων- και όλοι γνωρίζουμε ότι ανακυκλώνεται σε ποσοστό άνω του 99%. Υπάρχει, όμως, μία μικρή λεπτομέρεια</w:t>
      </w:r>
      <w:r>
        <w:rPr>
          <w:rFonts w:eastAsia="Times New Roman"/>
          <w:szCs w:val="24"/>
        </w:rPr>
        <w:t>.</w:t>
      </w:r>
      <w:r>
        <w:rPr>
          <w:rFonts w:eastAsia="Times New Roman"/>
          <w:szCs w:val="24"/>
        </w:rPr>
        <w:t xml:space="preserve"> Στα συστήματα ανακύκλωσης εμφανίζεται κάτω από το 50% δηλαδή λίγο πάνω </w:t>
      </w:r>
      <w:r>
        <w:rPr>
          <w:rFonts w:eastAsia="Times New Roman"/>
          <w:szCs w:val="24"/>
        </w:rPr>
        <w:t xml:space="preserve">από το 40%, -αν θυμάμαι- αυτής της ανακύκλωσης. Όλο το υπόλοιπο ανακυκλώνεται λαθραία από αεριτζήδες. Τα τοξικά στερεά απόβλητα πάνε στα σκουπίδια, τα υγρά στο χώμα, τα αέρια στον καθαρό ουρανό </w:t>
      </w:r>
      <w:r>
        <w:rPr>
          <w:rFonts w:eastAsia="Times New Roman"/>
          <w:szCs w:val="24"/>
        </w:rPr>
        <w:t>κ</w:t>
      </w:r>
      <w:r>
        <w:rPr>
          <w:rFonts w:eastAsia="Times New Roman"/>
          <w:szCs w:val="24"/>
        </w:rPr>
        <w:t xml:space="preserve">αι οι υγιείς επιχειρηματίες του κλάδου απειλούν και λένε ότι </w:t>
      </w:r>
      <w:r>
        <w:rPr>
          <w:rFonts w:eastAsia="Times New Roman"/>
          <w:szCs w:val="24"/>
        </w:rPr>
        <w:t xml:space="preserve">κινδυνεύουν από τους αεριτζήδες, γιατί φυσικά σπάνε την αγορά, καταστρέφουν τις τιμές. Είναι ένα οικονομικό έγκλημα πάλι. </w:t>
      </w:r>
      <w:r>
        <w:rPr>
          <w:rFonts w:eastAsia="Times New Roman"/>
          <w:szCs w:val="24"/>
        </w:rPr>
        <w:t>κ</w:t>
      </w:r>
      <w:r>
        <w:rPr>
          <w:rFonts w:eastAsia="Times New Roman"/>
          <w:szCs w:val="24"/>
        </w:rPr>
        <w:t>αι οι υγιείς επιχειρήσεις απειλούνται με κλείσιμο, επειδή κανείς δεν φρόντισε αυτό το πράγμα να λήξει.</w:t>
      </w:r>
    </w:p>
    <w:p w14:paraId="1416A46C" w14:textId="77777777" w:rsidR="002F1EDC" w:rsidRDefault="00F01CE6">
      <w:pPr>
        <w:spacing w:line="600" w:lineRule="auto"/>
        <w:ind w:firstLine="720"/>
        <w:jc w:val="both"/>
        <w:rPr>
          <w:rFonts w:eastAsia="Times New Roman"/>
          <w:szCs w:val="24"/>
        </w:rPr>
      </w:pPr>
      <w:r>
        <w:rPr>
          <w:rFonts w:eastAsia="Times New Roman"/>
          <w:szCs w:val="24"/>
        </w:rPr>
        <w:lastRenderedPageBreak/>
        <w:t>Π</w:t>
      </w:r>
      <w:r>
        <w:rPr>
          <w:rFonts w:eastAsia="Times New Roman"/>
          <w:szCs w:val="24"/>
        </w:rPr>
        <w:t xml:space="preserve">άμε εδώ στον έλεγχο. </w:t>
      </w:r>
      <w:proofErr w:type="spellStart"/>
      <w:r>
        <w:rPr>
          <w:rFonts w:eastAsia="Times New Roman"/>
          <w:szCs w:val="24"/>
        </w:rPr>
        <w:t>Ελέχθη</w:t>
      </w:r>
      <w:proofErr w:type="spellEnd"/>
      <w:r>
        <w:rPr>
          <w:rFonts w:eastAsia="Times New Roman"/>
          <w:szCs w:val="24"/>
        </w:rPr>
        <w:t xml:space="preserve"> ό</w:t>
      </w:r>
      <w:r>
        <w:rPr>
          <w:rFonts w:eastAsia="Times New Roman"/>
          <w:szCs w:val="24"/>
        </w:rPr>
        <w:t>τι φτιάχνουμε ένα υπερφίαλο οργανισμό</w:t>
      </w:r>
      <w:r>
        <w:rPr>
          <w:rFonts w:eastAsia="Times New Roman"/>
          <w:szCs w:val="24"/>
        </w:rPr>
        <w:t>,</w:t>
      </w:r>
      <w:r>
        <w:rPr>
          <w:rFonts w:eastAsia="Times New Roman"/>
          <w:szCs w:val="24"/>
        </w:rPr>
        <w:t xml:space="preserve"> προσέξτε είναι πενήντα δύο ανθρώπων</w:t>
      </w:r>
      <w:r>
        <w:rPr>
          <w:rFonts w:eastAsia="Times New Roman"/>
          <w:szCs w:val="24"/>
        </w:rPr>
        <w:t>,</w:t>
      </w:r>
      <w:r>
        <w:rPr>
          <w:rFonts w:eastAsia="Times New Roman"/>
          <w:szCs w:val="24"/>
        </w:rPr>
        <w:t xml:space="preserve"> έναν φαραωνικό οργανισμό για έναν στοιχειώδη έλεγχο. Αυτό το ζητάει η επιχειρηματικότητα. </w:t>
      </w:r>
    </w:p>
    <w:p w14:paraId="1416A46D" w14:textId="77777777" w:rsidR="002F1EDC" w:rsidRDefault="00F01CE6">
      <w:pPr>
        <w:spacing w:line="600" w:lineRule="auto"/>
        <w:ind w:firstLine="720"/>
        <w:jc w:val="both"/>
        <w:rPr>
          <w:rFonts w:eastAsia="Times New Roman"/>
          <w:szCs w:val="24"/>
        </w:rPr>
      </w:pPr>
      <w:r>
        <w:rPr>
          <w:rFonts w:eastAsia="Times New Roman"/>
          <w:szCs w:val="24"/>
        </w:rPr>
        <w:t xml:space="preserve">Το έγκλημα, κυρίες και κύριοι συνάδελφοι, είναι διαρκές. Ακούστηκε και κάτι άλλο ότι δεν </w:t>
      </w:r>
      <w:r>
        <w:rPr>
          <w:rFonts w:eastAsia="Times New Roman"/>
          <w:szCs w:val="24"/>
        </w:rPr>
        <w:t xml:space="preserve">έχουν κάποια </w:t>
      </w:r>
      <w:proofErr w:type="spellStart"/>
      <w:r>
        <w:rPr>
          <w:rFonts w:eastAsia="Times New Roman"/>
          <w:szCs w:val="24"/>
        </w:rPr>
        <w:t>ενδικοφανή</w:t>
      </w:r>
      <w:proofErr w:type="spellEnd"/>
      <w:r>
        <w:rPr>
          <w:rFonts w:eastAsia="Times New Roman"/>
          <w:szCs w:val="24"/>
        </w:rPr>
        <w:t xml:space="preserve"> μέσα. </w:t>
      </w:r>
    </w:p>
    <w:p w14:paraId="1416A46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Εγώ νομικός δεν είμαι, αλλά θα σας πω, όμως, μια πραγματικότητα. Το ΚΔΑΥ Ασπροπύργου</w:t>
      </w:r>
      <w:r>
        <w:rPr>
          <w:rFonts w:eastAsia="Times New Roman" w:cs="Times New Roman"/>
          <w:szCs w:val="24"/>
        </w:rPr>
        <w:t xml:space="preserve"> αυτό το ευαγές ίδρυμα που πριν από δύο χρόνια κάηκε, καιγόταν και ήταν άντρο ανομίας, ενώ αυτοί οι λιγοστοί επιθεωρητές περιβάλλοντος που έχουμε</w:t>
      </w:r>
      <w:r>
        <w:rPr>
          <w:rFonts w:eastAsia="Times New Roman" w:cs="Times New Roman"/>
          <w:szCs w:val="24"/>
        </w:rPr>
        <w:t>,</w:t>
      </w:r>
      <w:r>
        <w:rPr>
          <w:rFonts w:eastAsia="Times New Roman" w:cs="Times New Roman"/>
          <w:szCs w:val="24"/>
        </w:rPr>
        <w:t xml:space="preserve"> το είχαν καταγγείλει. Επανειλημμένα είχαν πάει τα πρόστιμα, τα οποία με διάφορα τέτοια δικονομικά τερτίπια αι</w:t>
      </w:r>
      <w:r>
        <w:rPr>
          <w:rFonts w:eastAsia="Times New Roman" w:cs="Times New Roman"/>
          <w:szCs w:val="24"/>
        </w:rPr>
        <w:t xml:space="preserve">τήσεις θεραπείας </w:t>
      </w:r>
      <w:proofErr w:type="spellStart"/>
      <w:r>
        <w:rPr>
          <w:rFonts w:eastAsia="Times New Roman" w:cs="Times New Roman"/>
          <w:szCs w:val="24"/>
        </w:rPr>
        <w:t>ενδικοφανείς</w:t>
      </w:r>
      <w:proofErr w:type="spellEnd"/>
      <w:r>
        <w:rPr>
          <w:rFonts w:eastAsia="Times New Roman" w:cs="Times New Roman"/>
          <w:szCs w:val="24"/>
        </w:rPr>
        <w:t xml:space="preserve"> ουδέποτε είχαν </w:t>
      </w:r>
      <w:proofErr w:type="spellStart"/>
      <w:r>
        <w:rPr>
          <w:rFonts w:eastAsia="Times New Roman" w:cs="Times New Roman"/>
          <w:szCs w:val="24"/>
        </w:rPr>
        <w:t>τελεσιδικήσει</w:t>
      </w:r>
      <w:proofErr w:type="spellEnd"/>
      <w:r>
        <w:rPr>
          <w:rFonts w:eastAsia="Times New Roman" w:cs="Times New Roman"/>
          <w:szCs w:val="24"/>
        </w:rPr>
        <w:t xml:space="preserve"> επί χρόνια και όχι μονάχα αυτός ο εγκληματίας δεν είχε κλείσει αυτή την επιχείρηση, αλλά αντίθετα πήρε ταυτόχρονα και δύο παρατάσεις από το προηγούμενο καθεστώς. Γιατί πάντα όταν γίνεται περιβαλλον</w:t>
      </w:r>
      <w:r>
        <w:rPr>
          <w:rFonts w:eastAsia="Times New Roman" w:cs="Times New Roman"/>
          <w:szCs w:val="24"/>
        </w:rPr>
        <w:t xml:space="preserve">τικό έγκλημα, αυτό πηγαίνει στις καλένδες. </w:t>
      </w:r>
    </w:p>
    <w:p w14:paraId="1416A46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Ρ</w:t>
      </w:r>
      <w:r>
        <w:rPr>
          <w:rFonts w:eastAsia="Times New Roman" w:cs="Times New Roman"/>
          <w:szCs w:val="24"/>
        </w:rPr>
        <w:t>ωτάω, λοιπόν, το Σώμα</w:t>
      </w:r>
      <w:r>
        <w:rPr>
          <w:rFonts w:eastAsia="Times New Roman" w:cs="Times New Roman"/>
          <w:szCs w:val="24"/>
        </w:rPr>
        <w:t>.</w:t>
      </w:r>
      <w:r>
        <w:rPr>
          <w:rFonts w:eastAsia="Times New Roman" w:cs="Times New Roman"/>
          <w:szCs w:val="24"/>
        </w:rPr>
        <w:t xml:space="preserve"> Αν πάρουμε αντίστοιχα το οικονομικό έγκλημα, θα υπήρχε ποτέ πάταξη της φοροδιαφυγής; Εάν το ΣΔΟΕ βρει έναν επιχειρηματία ο οποίος </w:t>
      </w:r>
      <w:proofErr w:type="spellStart"/>
      <w:r>
        <w:rPr>
          <w:rFonts w:eastAsia="Times New Roman" w:cs="Times New Roman"/>
          <w:szCs w:val="24"/>
        </w:rPr>
        <w:t>παραβατεί</w:t>
      </w:r>
      <w:proofErr w:type="spellEnd"/>
      <w:r>
        <w:rPr>
          <w:rFonts w:eastAsia="Times New Roman" w:cs="Times New Roman"/>
          <w:szCs w:val="24"/>
        </w:rPr>
        <w:t xml:space="preserve"> κατάφωρα και δεν τον κλείσει επί τόπου, εάν δεν </w:t>
      </w:r>
      <w:r>
        <w:rPr>
          <w:rFonts w:eastAsia="Times New Roman" w:cs="Times New Roman"/>
          <w:szCs w:val="24"/>
        </w:rPr>
        <w:t xml:space="preserve">του επιβάλει επί τόπου το πρόστιμο, αλλά αυτό το πρόστιμο πάει πέντε και δέκα χρόνια μετά, ποτέ δεν θα παταχθεί. Αυτό, λοιπόν, κάνατε τόσα χρόνια στο περιβαλλοντικό έγκλημα. Ποτέ </w:t>
      </w:r>
      <w:r>
        <w:rPr>
          <w:rFonts w:eastAsia="Times New Roman" w:cs="Times New Roman"/>
          <w:szCs w:val="24"/>
        </w:rPr>
        <w:lastRenderedPageBreak/>
        <w:t xml:space="preserve">δεν το πατάξατε, πάντα το κουκουλώσατε, πάντα το αφήσατε ανεξέλεγκτο και για </w:t>
      </w:r>
      <w:r>
        <w:rPr>
          <w:rFonts w:eastAsia="Times New Roman" w:cs="Times New Roman"/>
          <w:szCs w:val="24"/>
        </w:rPr>
        <w:t>αυτό είμαστε στη σημερινή κατάσταση.</w:t>
      </w:r>
    </w:p>
    <w:p w14:paraId="1416A47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Επομένως, και κλείνω με αυτό, οι οικολογικές κορώνες που ακούσαμε σήμερα από ορισμένες και ορισμένους</w:t>
      </w:r>
      <w:r>
        <w:rPr>
          <w:rFonts w:eastAsia="Times New Roman" w:cs="Times New Roman"/>
          <w:szCs w:val="24"/>
        </w:rPr>
        <w:t>,</w:t>
      </w:r>
      <w:r>
        <w:rPr>
          <w:rFonts w:eastAsia="Times New Roman" w:cs="Times New Roman"/>
          <w:szCs w:val="24"/>
        </w:rPr>
        <w:t xml:space="preserve"> δεν αίρουν το τεράστιο πρόβλημα, το ότι στην Ελλάδα στην πράξη δεν γίνεται ανακύκλωση και αυτό έχει ένα τεράστιο οικ</w:t>
      </w:r>
      <w:r>
        <w:rPr>
          <w:rFonts w:eastAsia="Times New Roman" w:cs="Times New Roman"/>
          <w:szCs w:val="24"/>
        </w:rPr>
        <w:t xml:space="preserve">ονομικό και περιβαλλοντικό αποτύπωμα. </w:t>
      </w:r>
    </w:p>
    <w:p w14:paraId="1416A47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Άρα σας καλώ την ύστατη στιγμή, κυρίες και κύριοι της </w:t>
      </w:r>
      <w:r>
        <w:rPr>
          <w:rFonts w:eastAsia="Times New Roman" w:cs="Times New Roman"/>
          <w:szCs w:val="24"/>
        </w:rPr>
        <w:t>Α</w:t>
      </w:r>
      <w:r>
        <w:rPr>
          <w:rFonts w:eastAsia="Times New Roman" w:cs="Times New Roman"/>
          <w:szCs w:val="24"/>
        </w:rPr>
        <w:t xml:space="preserve">ντιπολίτευσης, όσοι τουλάχιστον δηλώσατε να ψηφίσετε αυτό το νομοσχέδιο, γιατί αν δεν το ψηφίσετε, η χώρα θα κάνει μία ακόμα πολύ μεγάλη μεταρρύθμιση με εσάς απ’ </w:t>
      </w:r>
      <w:r>
        <w:rPr>
          <w:rFonts w:eastAsia="Times New Roman" w:cs="Times New Roman"/>
          <w:szCs w:val="24"/>
        </w:rPr>
        <w:t>έξω. Εσείς χάνετε από αυτό.</w:t>
      </w:r>
    </w:p>
    <w:p w14:paraId="1416A47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473"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16A47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τον κ. Τσιρώνη. Τώρα ξαναγυρίζουμε στον κατάλογο.</w:t>
      </w:r>
    </w:p>
    <w:p w14:paraId="1416A47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Τον λόγο έχει ο κ. Ακριώτης.</w:t>
      </w:r>
    </w:p>
    <w:p w14:paraId="1416A47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ΑΚΡΙΩΤΗΣ:</w:t>
      </w:r>
      <w:r>
        <w:rPr>
          <w:rFonts w:eastAsia="Times New Roman" w:cs="Times New Roman"/>
          <w:szCs w:val="24"/>
        </w:rPr>
        <w:t xml:space="preserve"> Ευχαριστώ, κύριε Π</w:t>
      </w:r>
      <w:r>
        <w:rPr>
          <w:rFonts w:eastAsia="Times New Roman" w:cs="Times New Roman"/>
          <w:szCs w:val="24"/>
        </w:rPr>
        <w:t>ρόεδρε.</w:t>
      </w:r>
    </w:p>
    <w:p w14:paraId="1416A47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Αγαπητοί συνάδελφοι, καλούμαστε να συζητήσουμε και να ψηφίσουμε σήμερα</w:t>
      </w:r>
      <w:r>
        <w:rPr>
          <w:rFonts w:eastAsia="Times New Roman" w:cs="Times New Roman"/>
          <w:szCs w:val="24"/>
        </w:rPr>
        <w:t>,</w:t>
      </w:r>
      <w:r>
        <w:rPr>
          <w:rFonts w:eastAsia="Times New Roman" w:cs="Times New Roman"/>
          <w:szCs w:val="24"/>
        </w:rPr>
        <w:t xml:space="preserve"> το σχέδιο νόμου που αφορά την ανακύκλωση, τον ΕΟΑΝ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το νομοσχέδιο, προφανώς, έχει ρυθμιστικό χαρακτήρα απέναντι σε στρεβλώσεις και παραλείψεις του παρελθόντος, όμως </w:t>
      </w:r>
      <w:r>
        <w:rPr>
          <w:rFonts w:eastAsia="Times New Roman" w:cs="Times New Roman"/>
          <w:szCs w:val="24"/>
        </w:rPr>
        <w:t xml:space="preserve">η πραγματική του αξία δεν περιορίζεται στις νομοθετήσεις και στις </w:t>
      </w:r>
      <w:r>
        <w:rPr>
          <w:rFonts w:eastAsia="Times New Roman" w:cs="Times New Roman"/>
          <w:szCs w:val="24"/>
        </w:rPr>
        <w:t>ο</w:t>
      </w:r>
      <w:r>
        <w:rPr>
          <w:rFonts w:eastAsia="Times New Roman" w:cs="Times New Roman"/>
          <w:szCs w:val="24"/>
        </w:rPr>
        <w:t>δηγίες. Αυτό το νομοσχέδιο είναι σοβαρό βήμα</w:t>
      </w:r>
      <w:r>
        <w:rPr>
          <w:rFonts w:eastAsia="Times New Roman" w:cs="Times New Roman"/>
          <w:szCs w:val="24"/>
        </w:rPr>
        <w:t>,</w:t>
      </w:r>
      <w:r>
        <w:rPr>
          <w:rFonts w:eastAsia="Times New Roman" w:cs="Times New Roman"/>
          <w:szCs w:val="24"/>
        </w:rPr>
        <w:t xml:space="preserve"> για την πραγμάτωση όσων η Κυβέρνησή μας προτάσσει για τη βιώσιμη ανάπτυξη της χώρας, μέσα από την οποία διασφαλίζεται η προστασία του περιβάλλο</w:t>
      </w:r>
      <w:r>
        <w:rPr>
          <w:rFonts w:eastAsia="Times New Roman" w:cs="Times New Roman"/>
          <w:szCs w:val="24"/>
        </w:rPr>
        <w:t>ντος, η υγεία και η ευημερία των πολιτών.</w:t>
      </w:r>
    </w:p>
    <w:p w14:paraId="1416A47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το σημερινό νομοσχέδιο γίνεται ακόμα μία σοβαρή προσπάθεια</w:t>
      </w:r>
      <w:r>
        <w:rPr>
          <w:rFonts w:eastAsia="Times New Roman" w:cs="Times New Roman"/>
          <w:szCs w:val="24"/>
        </w:rPr>
        <w:t>,</w:t>
      </w:r>
      <w:r>
        <w:rPr>
          <w:rFonts w:eastAsia="Times New Roman" w:cs="Times New Roman"/>
          <w:szCs w:val="24"/>
        </w:rPr>
        <w:t xml:space="preserve"> για την αλλαγή του αποτυχημένου παραγωγικού μοντέλου που εφαρμόσατε όλα τα προηγούμενα χρόνια. Η αποτυχία σας είναι αδιαμφησβήτητη, κύριοι της Νέας Δημ</w:t>
      </w:r>
      <w:r>
        <w:rPr>
          <w:rFonts w:eastAsia="Times New Roman" w:cs="Times New Roman"/>
          <w:szCs w:val="24"/>
        </w:rPr>
        <w:t>οκρατίας και του ΠΑΣΟΚ, και αυτό το δείχνει το αποτέλεσμα. Δεν είναι ζήτημα πολιτικής αντιπαράθεσης, αλλά πραγματικότητα που έρχεται να κατατάξει την Ελλάδα ουραγό</w:t>
      </w:r>
      <w:r>
        <w:rPr>
          <w:rFonts w:eastAsia="Times New Roman" w:cs="Times New Roman"/>
          <w:szCs w:val="24"/>
        </w:rPr>
        <w:t>,</w:t>
      </w:r>
      <w:r>
        <w:rPr>
          <w:rFonts w:eastAsia="Times New Roman" w:cs="Times New Roman"/>
          <w:szCs w:val="24"/>
        </w:rPr>
        <w:t xml:space="preserve"> σε ό,τι αφορά την ανακύκλωση και εν γένει τη διαχείριση και εκμετάλλευση φυσικών πόρων. </w:t>
      </w:r>
    </w:p>
    <w:p w14:paraId="1416A47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θα επαναλάβω αυτά τα στοιχεία τα οποία αναφέρθηκαν από αρκετούς εδώ, αλλά είναι χαρακτηριστικά για το πόσο πίσω έχουμε μείνει σε σχέση με την Ευρωπαϊκή Ένωση. Όλα αυτά την ίδια ώρα που η Ευρώπη στοχεύει μέχρι το 2030</w:t>
      </w:r>
      <w:r>
        <w:rPr>
          <w:rFonts w:eastAsia="Times New Roman" w:cs="Times New Roman"/>
          <w:szCs w:val="24"/>
        </w:rPr>
        <w:t>,</w:t>
      </w:r>
      <w:r>
        <w:rPr>
          <w:rFonts w:eastAsia="Times New Roman" w:cs="Times New Roman"/>
          <w:szCs w:val="24"/>
        </w:rPr>
        <w:t xml:space="preserve"> να θέσει πίσω της τους ΧΥΤΑ, να πε</w:t>
      </w:r>
      <w:r>
        <w:rPr>
          <w:rFonts w:eastAsia="Times New Roman" w:cs="Times New Roman"/>
          <w:szCs w:val="24"/>
        </w:rPr>
        <w:t xml:space="preserve">ράσει η ανακύκλωση αποβλήτων άνω του 70%. Όταν την ίδια ώρα στη Γερμανία μόνο το 1% των οικιακών απορριμμάτων καταλήγει </w:t>
      </w:r>
      <w:r>
        <w:rPr>
          <w:rFonts w:eastAsia="Times New Roman" w:cs="Times New Roman"/>
          <w:szCs w:val="24"/>
        </w:rPr>
        <w:lastRenderedPageBreak/>
        <w:t>σε ΧΥΤΑ, ενώ ταυτόχρονα ανακυκλώνει το 100% των μπαταριών της και λιπαντικών αυτοκινήτων. Όταν την ίδια ώρα η Γαλλία ηλεκτροδότησε ένα ε</w:t>
      </w:r>
      <w:r>
        <w:rPr>
          <w:rFonts w:eastAsia="Times New Roman" w:cs="Times New Roman"/>
          <w:szCs w:val="24"/>
        </w:rPr>
        <w:t>κατομμύριο σπίτια από την καύση σκουπιδιών. Όταν η Ιαπωνία που ανακυκλώνει το 98% των μετάλλων της, θα κατασκευάσει τα πέντε χιλιάδες ολυμπιακά μετάλλια για τους Ολυμπιακούς Αγώνες του Τόκιο το 2020 από αυτά τα ανακυκλωμένα μέταλλα. Ας μη συνεχίσουμε τις κ</w:t>
      </w:r>
      <w:r>
        <w:rPr>
          <w:rFonts w:eastAsia="Times New Roman" w:cs="Times New Roman"/>
          <w:szCs w:val="24"/>
        </w:rPr>
        <w:t>αλές πρακτικές των άλλων χωρών, γιατί η σύγκριση είναι απογοητευτική. Αυτό καταφέρατε: να ντρεπόμαστε και να απολογούμαστε.</w:t>
      </w:r>
    </w:p>
    <w:p w14:paraId="1416A47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Είναι, όμως, οι υπόλοιποι Ευρωπαίοι πιο ευαίσθητοι περιβαλλοντικά; Έκαναν οι πολίτες σεμινάρια για το οικολογικό αποτύπωμά τους; </w:t>
      </w:r>
    </w:p>
    <w:p w14:paraId="1416A47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Όχ</w:t>
      </w:r>
      <w:r>
        <w:rPr>
          <w:rFonts w:eastAsia="Times New Roman" w:cs="Times New Roman"/>
          <w:szCs w:val="24"/>
        </w:rPr>
        <w:t>ι απλώς οι κυβερνήσεις τους και τα θεσμικά τους όργανα κατανόησαν έγκαιρα</w:t>
      </w:r>
      <w:r>
        <w:rPr>
          <w:rFonts w:eastAsia="Times New Roman" w:cs="Times New Roman"/>
          <w:szCs w:val="24"/>
        </w:rPr>
        <w:t>,</w:t>
      </w:r>
      <w:r>
        <w:rPr>
          <w:rFonts w:eastAsia="Times New Roman" w:cs="Times New Roman"/>
          <w:szCs w:val="24"/>
        </w:rPr>
        <w:t xml:space="preserve"> πως διαχείριση απορριμμάτων σημαίνει αξιοποίηση και αποδοτικότητα των φυσικών πόρων, σημαίνει βελτίωση της οικονομίας, σημαίνει ανάπτυξη και μάλιστα βιώσιμη και αειφόρα. Υπολογίζετα</w:t>
      </w:r>
      <w:r>
        <w:rPr>
          <w:rFonts w:eastAsia="Times New Roman" w:cs="Times New Roman"/>
          <w:szCs w:val="24"/>
        </w:rPr>
        <w:t>ι ότι στην Ευρωπαϊκή Ένωση με ορίζοντα το 2020 θα δημιουργηθούν τριακόσιες είκοσι δύο χιλιάδες θέσεις εργασίας και περισσότερες από διακόσιες σαράντα χιλιάδες έμμεσα θα είναι στον τομέα της ανακύκλωσης.</w:t>
      </w:r>
    </w:p>
    <w:p w14:paraId="1416A47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κάνατε οι προηγούμενοι για όλα αυτά; Τίποτα. Ολιγω</w:t>
      </w:r>
      <w:r>
        <w:rPr>
          <w:rFonts w:eastAsia="Times New Roman" w:cs="Times New Roman"/>
          <w:szCs w:val="24"/>
        </w:rPr>
        <w:t>ρήσατε, δεν νομοθετήσατε τίποτε αποτελεσματικά, δεν δώσατε κανένα κίνητρο ούτε στους ΟΤΑ ούτε στους πολίτες. Δεν συμμορφωθήκατε με τις ευρωπαϊκές προτάσεις και ούτε καν μεριμνήσατε, ώστε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υπάρχει μηχανισμός καταγραφής στοιχείων σχετικά με τ</w:t>
      </w:r>
      <w:r>
        <w:rPr>
          <w:rFonts w:eastAsia="Times New Roman" w:cs="Times New Roman"/>
          <w:szCs w:val="24"/>
        </w:rPr>
        <w:t xml:space="preserve">ην παραγωγή στερεών αποβλήτων και την ανακύκλωση. </w:t>
      </w:r>
    </w:p>
    <w:p w14:paraId="1416A47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Όμως ας δούμε τι κάνουμε σήμερα εμείς. Κατ’ αρχ</w:t>
      </w:r>
      <w:r>
        <w:rPr>
          <w:rFonts w:eastAsia="Times New Roman" w:cs="Times New Roman"/>
          <w:szCs w:val="24"/>
        </w:rPr>
        <w:t>άς</w:t>
      </w:r>
      <w:r>
        <w:rPr>
          <w:rFonts w:eastAsia="Times New Roman" w:cs="Times New Roman"/>
          <w:szCs w:val="24"/>
        </w:rPr>
        <w:t xml:space="preserve"> το παρόν νομοσχέδιο είναι προϊόν πολύμηνης επεξεργασίας και εντατικής διαβούλευσης με όλους τους εμπλεκόμενους φορείς, της αυτοδιοίκησης, της επιστημονικής</w:t>
      </w:r>
      <w:r>
        <w:rPr>
          <w:rFonts w:eastAsia="Times New Roman" w:cs="Times New Roman"/>
          <w:szCs w:val="24"/>
        </w:rPr>
        <w:t xml:space="preserve"> κοινότητας και των οικολογικών και κοινωνικών οργανώσεων. Στην πλειοψηφία τους οι φορείς συμφώνησαν με τις προτεινόμενες ρυθμίσεις</w:t>
      </w:r>
      <w:r>
        <w:rPr>
          <w:rFonts w:eastAsia="Times New Roman" w:cs="Times New Roman"/>
          <w:szCs w:val="24"/>
        </w:rPr>
        <w:t>,</w:t>
      </w:r>
      <w:r>
        <w:rPr>
          <w:rFonts w:eastAsia="Times New Roman" w:cs="Times New Roman"/>
          <w:szCs w:val="24"/>
        </w:rPr>
        <w:t xml:space="preserve"> που ενσωματώνονται με το </w:t>
      </w:r>
      <w:proofErr w:type="spellStart"/>
      <w:r>
        <w:rPr>
          <w:rFonts w:eastAsia="Times New Roman" w:cs="Times New Roman"/>
          <w:szCs w:val="24"/>
        </w:rPr>
        <w:t>Ε</w:t>
      </w:r>
      <w:r>
        <w:rPr>
          <w:rFonts w:eastAsia="Times New Roman" w:cs="Times New Roman"/>
          <w:szCs w:val="24"/>
        </w:rPr>
        <w:t>νωσιακό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 και</w:t>
      </w:r>
      <w:r>
        <w:rPr>
          <w:rFonts w:eastAsia="Times New Roman" w:cs="Times New Roman"/>
          <w:szCs w:val="24"/>
        </w:rPr>
        <w:t>,</w:t>
      </w:r>
      <w:r>
        <w:rPr>
          <w:rFonts w:eastAsia="Times New Roman" w:cs="Times New Roman"/>
          <w:szCs w:val="24"/>
        </w:rPr>
        <w:t xml:space="preserve"> παράλληλα</w:t>
      </w:r>
      <w:r>
        <w:rPr>
          <w:rFonts w:eastAsia="Times New Roman" w:cs="Times New Roman"/>
          <w:szCs w:val="24"/>
        </w:rPr>
        <w:t>,</w:t>
      </w:r>
      <w:r>
        <w:rPr>
          <w:rFonts w:eastAsia="Times New Roman" w:cs="Times New Roman"/>
          <w:szCs w:val="24"/>
        </w:rPr>
        <w:t xml:space="preserve"> με τις βασικές αρχές του νέου ΕΣΔΑ όπως διαμορφώθηκαν με εξαίρεση </w:t>
      </w:r>
      <w:r>
        <w:rPr>
          <w:rFonts w:eastAsia="Times New Roman" w:cs="Times New Roman"/>
          <w:szCs w:val="24"/>
        </w:rPr>
        <w:t xml:space="preserve">την ακατανόητη στάση των ΠΟΕ-ΟΤΑ. </w:t>
      </w:r>
    </w:p>
    <w:p w14:paraId="1416A47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Συνοπτικά με το παρόν νομοσχέδιο πρώτον, διαμορφώνουμε και </w:t>
      </w:r>
      <w:proofErr w:type="spellStart"/>
      <w:r>
        <w:rPr>
          <w:rFonts w:eastAsia="Times New Roman" w:cs="Times New Roman"/>
          <w:szCs w:val="24"/>
        </w:rPr>
        <w:t>επικαιροποιούμε</w:t>
      </w:r>
      <w:proofErr w:type="spellEnd"/>
      <w:r>
        <w:rPr>
          <w:rFonts w:eastAsia="Times New Roman" w:cs="Times New Roman"/>
          <w:szCs w:val="24"/>
        </w:rPr>
        <w:t xml:space="preserve"> τον ν.2939/2001, καθώς είναι </w:t>
      </w:r>
      <w:proofErr w:type="spellStart"/>
      <w:r>
        <w:rPr>
          <w:rFonts w:eastAsia="Times New Roman" w:cs="Times New Roman"/>
          <w:szCs w:val="24"/>
        </w:rPr>
        <w:t>αναντίστοιχος</w:t>
      </w:r>
      <w:proofErr w:type="spellEnd"/>
      <w:r>
        <w:rPr>
          <w:rFonts w:eastAsia="Times New Roman" w:cs="Times New Roman"/>
          <w:szCs w:val="24"/>
        </w:rPr>
        <w:t xml:space="preserve"> με τις απαιτήσεις και τους στόχους του ΕΣΔΑ αλλά και ανεπαρκής ως προς την </w:t>
      </w:r>
      <w:r>
        <w:rPr>
          <w:rFonts w:eastAsia="Times New Roman" w:cs="Times New Roman"/>
          <w:szCs w:val="24"/>
        </w:rPr>
        <w:t>ο</w:t>
      </w:r>
      <w:r>
        <w:rPr>
          <w:rFonts w:eastAsia="Times New Roman" w:cs="Times New Roman"/>
          <w:szCs w:val="24"/>
        </w:rPr>
        <w:t xml:space="preserve">δηγία 1998/2008/ΕΕ. </w:t>
      </w:r>
    </w:p>
    <w:p w14:paraId="1416A47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Ρυθμίζουμε το βασικό θεσμικό πλαίσιο για την οργάνωση της διαλογής στην πηγή και της ανακύκλωσης. Με αυτόν τον τρόπο ξεκαθαρίζει ο καθοριστικός ρόλος των ΟΤΑ και καθιερώνονται τα κίνητρα και τα αντικίνητρα τόσο για τους ΟΤΑ όσο και για τους δημότες </w:t>
      </w:r>
      <w:r>
        <w:rPr>
          <w:rFonts w:eastAsia="Times New Roman" w:cs="Times New Roman"/>
          <w:szCs w:val="24"/>
        </w:rPr>
        <w:t>όπως,</w:t>
      </w:r>
      <w:r>
        <w:rPr>
          <w:rFonts w:eastAsia="Times New Roman" w:cs="Times New Roman"/>
          <w:szCs w:val="24"/>
        </w:rPr>
        <w:t xml:space="preserve"> λ</w:t>
      </w:r>
      <w:r>
        <w:rPr>
          <w:rFonts w:eastAsia="Times New Roman" w:cs="Times New Roman"/>
          <w:szCs w:val="24"/>
        </w:rPr>
        <w:t>όγου χάρ</w:t>
      </w:r>
      <w:r>
        <w:rPr>
          <w:rFonts w:eastAsia="Times New Roman" w:cs="Times New Roman"/>
          <w:szCs w:val="24"/>
        </w:rPr>
        <w:t>ιν</w:t>
      </w:r>
      <w:r>
        <w:rPr>
          <w:rFonts w:eastAsia="Times New Roman" w:cs="Times New Roman"/>
          <w:szCs w:val="24"/>
        </w:rPr>
        <w:t>,</w:t>
      </w:r>
      <w:r>
        <w:rPr>
          <w:rFonts w:eastAsia="Times New Roman" w:cs="Times New Roman"/>
          <w:szCs w:val="24"/>
        </w:rPr>
        <w:t xml:space="preserve"> η διασύνδεση τιμολογιακής πολιτικής των ΦΟΔΣΑ- Δήμων.</w:t>
      </w:r>
    </w:p>
    <w:p w14:paraId="1416A48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Ενισχύουμε τον ρόλο και την ευθύνη του Ελληνικού Οργανισμού Ανακύκλωσης, ο οποίος μέχρι σήμερα παρέμεινε </w:t>
      </w:r>
      <w:proofErr w:type="spellStart"/>
      <w:r>
        <w:rPr>
          <w:rFonts w:eastAsia="Times New Roman" w:cs="Times New Roman"/>
          <w:szCs w:val="24"/>
        </w:rPr>
        <w:t>υποστελεχωμένος</w:t>
      </w:r>
      <w:proofErr w:type="spellEnd"/>
      <w:r>
        <w:rPr>
          <w:rFonts w:eastAsia="Times New Roman" w:cs="Times New Roman"/>
          <w:szCs w:val="24"/>
        </w:rPr>
        <w:t xml:space="preserve">, αδυνατώντας να ανταποκριθεί ενεργά στον ρόλο του. Να σκεφθεί κανείς </w:t>
      </w:r>
      <w:r>
        <w:rPr>
          <w:rFonts w:eastAsia="Times New Roman" w:cs="Times New Roman"/>
          <w:szCs w:val="24"/>
        </w:rPr>
        <w:t>ότι μέχρι σήμερα δεν έχουμε επίσημα δεδομένα για την ανακύκλωση και την παραγωγή στερεών αποβλήτων, ενώ για δρά</w:t>
      </w:r>
      <w:r>
        <w:rPr>
          <w:rFonts w:eastAsia="Times New Roman" w:cs="Times New Roman"/>
          <w:szCs w:val="24"/>
        </w:rPr>
        <w:lastRenderedPageBreak/>
        <w:t xml:space="preserve">σεις εκπαίδευσης και ευαισθητοποίησης ούτε λόγος. Επιπλέον με την προσθήκη Διεύθυνσης Επιθεωρήσεων και Ελέγχων ενισχύεται ο ρόλος ως συλλεκτικού </w:t>
      </w:r>
      <w:r>
        <w:rPr>
          <w:rFonts w:eastAsia="Times New Roman" w:cs="Times New Roman"/>
          <w:szCs w:val="24"/>
        </w:rPr>
        <w:t>φορέα, ώστε να μπορεί να συμβά</w:t>
      </w:r>
      <w:r>
        <w:rPr>
          <w:rFonts w:eastAsia="Times New Roman" w:cs="Times New Roman"/>
          <w:szCs w:val="24"/>
        </w:rPr>
        <w:t>λ</w:t>
      </w:r>
      <w:r>
        <w:rPr>
          <w:rFonts w:eastAsia="Times New Roman" w:cs="Times New Roman"/>
          <w:szCs w:val="24"/>
        </w:rPr>
        <w:t>λει καθοριστικά στην παρακολούθηση και τον έλεγχο της λειτουργίας των ΣΣΕΔ.</w:t>
      </w:r>
    </w:p>
    <w:p w14:paraId="1416A48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Προσαρμόζουμε την </w:t>
      </w:r>
      <w:r>
        <w:rPr>
          <w:rFonts w:eastAsia="Times New Roman" w:cs="Times New Roman"/>
          <w:szCs w:val="24"/>
        </w:rPr>
        <w:t>ο</w:t>
      </w:r>
      <w:r>
        <w:rPr>
          <w:rFonts w:eastAsia="Times New Roman" w:cs="Times New Roman"/>
          <w:szCs w:val="24"/>
        </w:rPr>
        <w:t xml:space="preserve">δηγία 2015/720/ΕΕ, που προβλέπει τη λήψη μέτρων μείωσης της χρήσης της πλαστικής σακούλας. </w:t>
      </w:r>
      <w:proofErr w:type="spellStart"/>
      <w:r>
        <w:rPr>
          <w:rFonts w:eastAsia="Times New Roman" w:cs="Times New Roman"/>
          <w:szCs w:val="24"/>
        </w:rPr>
        <w:t>Σημειωτέον</w:t>
      </w:r>
      <w:proofErr w:type="spellEnd"/>
      <w:r>
        <w:rPr>
          <w:rFonts w:eastAsia="Times New Roman" w:cs="Times New Roman"/>
          <w:szCs w:val="24"/>
        </w:rPr>
        <w:t xml:space="preserve"> ότι είμαι αυτός, που συνέταξ</w:t>
      </w:r>
      <w:r>
        <w:rPr>
          <w:rFonts w:eastAsia="Times New Roman" w:cs="Times New Roman"/>
          <w:szCs w:val="24"/>
        </w:rPr>
        <w:t xml:space="preserve">ε και εισηγήθηκε την έκθεση για την πλαστική σακούλα στην Επιτροπή Περιβάλλοντος, και πιστεύουμε ότι είχαμε συμβολή στην κατάθεση και προσαρμογή της </w:t>
      </w:r>
      <w:r>
        <w:rPr>
          <w:rFonts w:eastAsia="Times New Roman" w:cs="Times New Roman"/>
          <w:szCs w:val="24"/>
        </w:rPr>
        <w:t>ο</w:t>
      </w:r>
      <w:r>
        <w:rPr>
          <w:rFonts w:eastAsia="Times New Roman" w:cs="Times New Roman"/>
          <w:szCs w:val="24"/>
        </w:rPr>
        <w:t xml:space="preserve">δηγίας 2015/720/ΕΕ για τη χώρα μας. </w:t>
      </w:r>
    </w:p>
    <w:p w14:paraId="1416A48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θα ήθελα να τονίσω τη σημασία που έχουν τα άρθρα 12 και 14 ανα</w:t>
      </w:r>
      <w:r>
        <w:rPr>
          <w:rFonts w:eastAsia="Times New Roman" w:cs="Times New Roman"/>
          <w:szCs w:val="24"/>
        </w:rPr>
        <w:t>φορικά με την εισφοροδιαφυγή. Χαρακτηριστικά αναφέρω ότι όποιος παραγωγός δεν είναι φορέας ατομικού συστήματος διαχείρισης ή δεν έχει ενταχθεί σε σύστημα συλλογικής εναλλακτικής διαχείρισης και δεν είναι εγγεγραμμένος στο Εθνικό Μητρώο Παραγωγών Αποβλήτων,</w:t>
      </w:r>
      <w:r>
        <w:rPr>
          <w:rFonts w:eastAsia="Times New Roman" w:cs="Times New Roman"/>
          <w:szCs w:val="24"/>
        </w:rPr>
        <w:t xml:space="preserve"> δεν θα μπορεί να διακινήσει τα προϊόντα του.</w:t>
      </w:r>
    </w:p>
    <w:p w14:paraId="1416A48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Αγαπητοί συνάδελφοι, με αυτό το νομοσχέδιο στοχεύουμε να περάσουμε σε μια οικονομία που είναι φιλική στο περιβάλλον και χρησιμοποιεί με αποδοτικό τρόπο τους πόρους που διαθέτει, δίνοντας την ευκαιρία να υπάρξει</w:t>
      </w:r>
      <w:r>
        <w:rPr>
          <w:rFonts w:eastAsia="Times New Roman" w:cs="Times New Roman"/>
          <w:szCs w:val="24"/>
        </w:rPr>
        <w:t xml:space="preserve"> ανάπτυξη</w:t>
      </w:r>
      <w:r>
        <w:rPr>
          <w:rFonts w:eastAsia="Times New Roman" w:cs="Times New Roman"/>
          <w:szCs w:val="24"/>
        </w:rPr>
        <w:t>,</w:t>
      </w:r>
      <w:r>
        <w:rPr>
          <w:rFonts w:eastAsia="Times New Roman" w:cs="Times New Roman"/>
          <w:szCs w:val="24"/>
        </w:rPr>
        <w:t xml:space="preserve"> από αυτό που μέχρι εχθές ονομάζαμε απόβλητο. Να περάσουμε αυτό το ξεπερασμένο γραμμικό μοντέλο προμήθεια-παραγωγή-κατανάλωση-απόρριψη στο σύγχρονο, κυκλικό </w:t>
      </w:r>
      <w:r>
        <w:rPr>
          <w:rFonts w:eastAsia="Times New Roman" w:cs="Times New Roman"/>
          <w:szCs w:val="24"/>
        </w:rPr>
        <w:lastRenderedPageBreak/>
        <w:t>μοντέλο οικονομίας με έμφαση τη μείωση, επαναχρησιμοποίηση, επισκευή, ανακύκλωση, ανάκτησ</w:t>
      </w:r>
      <w:r>
        <w:rPr>
          <w:rFonts w:eastAsia="Times New Roman" w:cs="Times New Roman"/>
          <w:szCs w:val="24"/>
        </w:rPr>
        <w:t>η.</w:t>
      </w:r>
    </w:p>
    <w:p w14:paraId="1416A48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Στόχος μας δεν είναι μια </w:t>
      </w:r>
      <w:proofErr w:type="spellStart"/>
      <w:r>
        <w:rPr>
          <w:rFonts w:eastAsia="Times New Roman" w:cs="Times New Roman"/>
          <w:szCs w:val="24"/>
        </w:rPr>
        <w:t>ψευδοφιλοεπενδυτική</w:t>
      </w:r>
      <w:proofErr w:type="spellEnd"/>
      <w:r>
        <w:rPr>
          <w:rFonts w:eastAsia="Times New Roman" w:cs="Times New Roman"/>
          <w:szCs w:val="24"/>
        </w:rPr>
        <w:t xml:space="preserve"> πολιτική, που θα εξυπηρετεί λίγους και εκλεκτούς. Στόχος μας είναι η παραγωγική ανασυγκρότηση της χώρας σε υγιή θεμέλια και με ανταγωνιστικούς όρους.</w:t>
      </w:r>
    </w:p>
    <w:p w14:paraId="1416A48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Κύριοι συνάδελφοι, καλείστε, οι Βουλευτές όλων των κομμάτω</w:t>
      </w:r>
      <w:r>
        <w:rPr>
          <w:rFonts w:eastAsia="Times New Roman" w:cs="Times New Roman"/>
          <w:szCs w:val="24"/>
        </w:rPr>
        <w:t>ν, να υπερψηφίσετε το νομοσχέδιο, ιδιαίτερα οι συνάδελφοι των κομμάτων των κυβερνήσεων που έχουν την ευθύνη, για το γεγονός ότι όλα αυτά τα χρόνια έκαναν ελάχιστα για την ανακύκλωση.</w:t>
      </w:r>
    </w:p>
    <w:p w14:paraId="1416A48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Ήταν αποκαλυπτική η κριτική από τους εισηγητές της Νέας Δημοκρατίας και τ</w:t>
      </w:r>
      <w:r>
        <w:rPr>
          <w:rFonts w:eastAsia="Times New Roman" w:cs="Times New Roman"/>
          <w:szCs w:val="24"/>
        </w:rPr>
        <w:t>ου ΔΗΣΥ</w:t>
      </w:r>
      <w:r>
        <w:rPr>
          <w:rFonts w:eastAsia="Times New Roman" w:cs="Times New Roman"/>
          <w:szCs w:val="24"/>
        </w:rPr>
        <w:t>,</w:t>
      </w:r>
      <w:r>
        <w:rPr>
          <w:rFonts w:eastAsia="Times New Roman" w:cs="Times New Roman"/>
          <w:szCs w:val="24"/>
        </w:rPr>
        <w:t xml:space="preserve"> γιατί εμείς</w:t>
      </w:r>
      <w:r>
        <w:rPr>
          <w:rFonts w:eastAsia="Times New Roman" w:cs="Times New Roman"/>
          <w:szCs w:val="24"/>
        </w:rPr>
        <w:t>,</w:t>
      </w:r>
      <w:r>
        <w:rPr>
          <w:rFonts w:eastAsia="Times New Roman" w:cs="Times New Roman"/>
          <w:szCs w:val="24"/>
        </w:rPr>
        <w:t xml:space="preserve"> των δυόμισι χρόνων</w:t>
      </w:r>
      <w:r>
        <w:rPr>
          <w:rFonts w:eastAsia="Times New Roman" w:cs="Times New Roman"/>
          <w:szCs w:val="24"/>
        </w:rPr>
        <w:t>,</w:t>
      </w:r>
      <w:r>
        <w:rPr>
          <w:rFonts w:eastAsia="Times New Roman" w:cs="Times New Roman"/>
          <w:szCs w:val="24"/>
        </w:rPr>
        <w:t xml:space="preserve"> κάναμε αυτά</w:t>
      </w:r>
      <w:r>
        <w:rPr>
          <w:rFonts w:eastAsia="Times New Roman" w:cs="Times New Roman"/>
          <w:szCs w:val="24"/>
        </w:rPr>
        <w:t>,</w:t>
      </w:r>
      <w:r>
        <w:rPr>
          <w:rFonts w:eastAsia="Times New Roman" w:cs="Times New Roman"/>
          <w:szCs w:val="24"/>
        </w:rPr>
        <w:t xml:space="preserve"> που δεν έκαναν </w:t>
      </w:r>
      <w:r>
        <w:rPr>
          <w:rFonts w:eastAsia="Times New Roman" w:cs="Times New Roman"/>
          <w:szCs w:val="24"/>
        </w:rPr>
        <w:t xml:space="preserve">εκείνοι </w:t>
      </w:r>
      <w:r>
        <w:rPr>
          <w:rFonts w:eastAsia="Times New Roman" w:cs="Times New Roman"/>
          <w:szCs w:val="24"/>
        </w:rPr>
        <w:t>όλα τα προηγούμενα χρόνια.</w:t>
      </w:r>
    </w:p>
    <w:p w14:paraId="1416A48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Σας καλώ να σταθείτε στο ύψος των περιστάσεων, βάζοντας ένα όριο στον ζόφο και στον πανικό που θέλετε να σπείρετε. Η χώρα μας δεν είναι Άγρια Δύση ούτε</w:t>
      </w:r>
      <w:r>
        <w:rPr>
          <w:rFonts w:eastAsia="Times New Roman" w:cs="Times New Roman"/>
          <w:szCs w:val="24"/>
        </w:rPr>
        <w:t xml:space="preserve"> οι άνθρωποι πεθαίνουν από την χολέρα. Η χώρα πραγματοποιεί ένα ποιοτικό άλμα μετά από χρόνια παρατεταμένης ύφεσης.</w:t>
      </w:r>
    </w:p>
    <w:p w14:paraId="1416A48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Όσα διαγράμματα κι αν αναποδογυρίσετε, μια είναι η πραγματικότητα. Η φυγή προς τα εμπρός είναι γεγονός και έχει ξεκινήσει.</w:t>
      </w:r>
    </w:p>
    <w:p w14:paraId="1416A48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48A"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lastRenderedPageBreak/>
        <w:t>(Χειρο</w:t>
      </w:r>
      <w:r>
        <w:rPr>
          <w:rFonts w:eastAsia="Times New Roman" w:cs="Times New Roman"/>
          <w:szCs w:val="24"/>
        </w:rPr>
        <w:t>κροτήματα από την πτέρυγα του ΣΥΡΙΖΑ)</w:t>
      </w:r>
    </w:p>
    <w:p w14:paraId="1416A48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τώρα η κ. </w:t>
      </w:r>
      <w:proofErr w:type="spellStart"/>
      <w:r>
        <w:rPr>
          <w:rFonts w:eastAsia="Times New Roman" w:cs="Times New Roman"/>
          <w:szCs w:val="24"/>
        </w:rPr>
        <w:t>Μεγαλοοικονόμου</w:t>
      </w:r>
      <w:proofErr w:type="spellEnd"/>
      <w:r>
        <w:rPr>
          <w:rFonts w:eastAsia="Times New Roman" w:cs="Times New Roman"/>
          <w:szCs w:val="24"/>
        </w:rPr>
        <w:t>, Ανεξάρτητη Βουλευτής.</w:t>
      </w:r>
    </w:p>
    <w:p w14:paraId="1416A48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ΘΕΟΔΩΡΑ ΜΕΓΑΛΟΟΙΚΟΝΟΜΟΥ: </w:t>
      </w:r>
      <w:r>
        <w:rPr>
          <w:rFonts w:eastAsia="Times New Roman" w:cs="Times New Roman"/>
          <w:szCs w:val="24"/>
        </w:rPr>
        <w:t>Ευχαριστώ, κυρία Πρόεδρε.</w:t>
      </w:r>
    </w:p>
    <w:p w14:paraId="1416A48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με το παρόν νομ</w:t>
      </w:r>
      <w:r>
        <w:rPr>
          <w:rFonts w:eastAsia="Times New Roman" w:cs="Times New Roman"/>
          <w:szCs w:val="24"/>
        </w:rPr>
        <w:t>οσχέδιο επιτυγχάνεται η απαιτούμενη τροποποίηση του ν</w:t>
      </w:r>
      <w:r>
        <w:rPr>
          <w:rFonts w:eastAsia="Times New Roman" w:cs="Times New Roman"/>
          <w:szCs w:val="24"/>
        </w:rPr>
        <w:t>.</w:t>
      </w:r>
      <w:r>
        <w:rPr>
          <w:rFonts w:eastAsia="Times New Roman" w:cs="Times New Roman"/>
          <w:szCs w:val="24"/>
        </w:rPr>
        <w:t xml:space="preserve">2939/2001 περί εναλλακτικής διαχείρισης των συσκευασιών και λοιπών προϊόντων με στόχο την προσαρμογή στην </w:t>
      </w:r>
      <w:r>
        <w:rPr>
          <w:rFonts w:eastAsia="Times New Roman" w:cs="Times New Roman"/>
          <w:szCs w:val="24"/>
        </w:rPr>
        <w:t>ε</w:t>
      </w:r>
      <w:r>
        <w:rPr>
          <w:rFonts w:eastAsia="Times New Roman" w:cs="Times New Roman"/>
          <w:szCs w:val="24"/>
        </w:rPr>
        <w:t xml:space="preserve">υρωπαϊκή </w:t>
      </w:r>
      <w:r>
        <w:rPr>
          <w:rFonts w:eastAsia="Times New Roman" w:cs="Times New Roman"/>
          <w:szCs w:val="24"/>
        </w:rPr>
        <w:t>ο</w:t>
      </w:r>
      <w:r>
        <w:rPr>
          <w:rFonts w:eastAsia="Times New Roman" w:cs="Times New Roman"/>
          <w:szCs w:val="24"/>
        </w:rPr>
        <w:t>δηγία 215/720.</w:t>
      </w:r>
    </w:p>
    <w:p w14:paraId="1416A48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εναρμόνιση της χώρας μας με τις εκάστοτε ευρωπαϊκές οδηγίες είναι επ</w:t>
      </w:r>
      <w:r>
        <w:rPr>
          <w:rFonts w:eastAsia="Times New Roman" w:cs="Times New Roman"/>
          <w:szCs w:val="24"/>
        </w:rPr>
        <w:t>ιτακτική, καθώς μόνο μέσω της αποτελεσματικής εφαρμογής αυτών μπορεί να αποφευχθεί η επιβολή προστίμων από την Ευρωπαϊκή Ένωση, που εξακολουθεί να αποτελεί ένα μείζον θέμα με σοβαρό αντίκτυπο στον κρατικό υπολογισμό. Έτσι για μια ακόμη φορά διατυπώνουμε ότ</w:t>
      </w:r>
      <w:r>
        <w:rPr>
          <w:rFonts w:eastAsia="Times New Roman" w:cs="Times New Roman"/>
          <w:szCs w:val="24"/>
        </w:rPr>
        <w:t xml:space="preserve">ι βρισκόμαστε πίσω σε πολύ μεγάλα θέματα ανακύκλωσης και οικολογικής συνείδησης και ερχόμαστε να νομοθετήσουμε υπό την πίεση της Ευρωπαϊκής Ένωσης. </w:t>
      </w:r>
    </w:p>
    <w:p w14:paraId="1416A48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ώρα σας ερωτώ</w:t>
      </w:r>
      <w:r>
        <w:rPr>
          <w:rFonts w:eastAsia="Times New Roman" w:cs="Times New Roman"/>
          <w:szCs w:val="24"/>
        </w:rPr>
        <w:t>.</w:t>
      </w:r>
      <w:r>
        <w:rPr>
          <w:rFonts w:eastAsia="Times New Roman" w:cs="Times New Roman"/>
          <w:szCs w:val="24"/>
        </w:rPr>
        <w:t xml:space="preserve"> Πώς θα λύσει η Κυβέρνηση για άλλη μια φορά αυτό το πρόβλημα; Φυσικά με τον γνωστό τρόπο. Κα</w:t>
      </w:r>
      <w:r>
        <w:rPr>
          <w:rFonts w:eastAsia="Times New Roman" w:cs="Times New Roman"/>
          <w:szCs w:val="24"/>
        </w:rPr>
        <w:t>ι με τι άλλο; Με νέες προσλήψεις οι οποίες δεν διαφαίν</w:t>
      </w:r>
      <w:r>
        <w:rPr>
          <w:rFonts w:eastAsia="Times New Roman" w:cs="Times New Roman"/>
          <w:szCs w:val="24"/>
        </w:rPr>
        <w:t>ον</w:t>
      </w:r>
      <w:r>
        <w:rPr>
          <w:rFonts w:eastAsia="Times New Roman" w:cs="Times New Roman"/>
          <w:szCs w:val="24"/>
        </w:rPr>
        <w:t xml:space="preserve">ται από το πνεύμα του νομοσχεδίου, αν και κατά πόσο είναι πραγματικά </w:t>
      </w:r>
      <w:r>
        <w:rPr>
          <w:rFonts w:eastAsia="Times New Roman" w:cs="Times New Roman"/>
          <w:szCs w:val="24"/>
        </w:rPr>
        <w:lastRenderedPageBreak/>
        <w:t xml:space="preserve">αναγκαίες, για να δώσουν λύσεις στις ελλείψεις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Ο</w:t>
      </w:r>
      <w:r>
        <w:rPr>
          <w:rFonts w:eastAsia="Times New Roman" w:cs="Times New Roman"/>
          <w:szCs w:val="24"/>
        </w:rPr>
        <w:t xml:space="preserve">ργανισμού </w:t>
      </w:r>
      <w:r>
        <w:rPr>
          <w:rFonts w:eastAsia="Times New Roman" w:cs="Times New Roman"/>
          <w:szCs w:val="24"/>
        </w:rPr>
        <w:t>α</w:t>
      </w:r>
      <w:r>
        <w:rPr>
          <w:rFonts w:eastAsia="Times New Roman" w:cs="Times New Roman"/>
          <w:szCs w:val="24"/>
        </w:rPr>
        <w:t xml:space="preserve">νακύκλωσης. Δεν το άκουσα να το αναφέρει κανένας </w:t>
      </w:r>
      <w:r>
        <w:rPr>
          <w:rFonts w:eastAsia="Times New Roman" w:cs="Times New Roman"/>
          <w:szCs w:val="24"/>
        </w:rPr>
        <w:t xml:space="preserve">συνάδελφος. Έτσι κατά την προσφιλή συνήθεια της Κυβέρνησης αυξάνεται το ανθρώπινο δυναμικό του οργανισμού ανακύκλωσης με τη δημιουργία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συνολικά νέων θέσεων. Είκοσι μία θέσεις διοικητικού προσωπικού, μια θέση νομικού συμβούλου και μια θέση δικη</w:t>
      </w:r>
      <w:r>
        <w:rPr>
          <w:rFonts w:eastAsia="Times New Roman" w:cs="Times New Roman"/>
          <w:szCs w:val="24"/>
        </w:rPr>
        <w:t xml:space="preserve">γόρου. Αν αυτές οι θέσεις έχουν αποφασιστεί να καλυφθούν με νέες προσλήψεις, θα υπάρξει επιπλέον επιβάρυνση, κύριε Υπουργέ, από τον κρατικό προϋπολογισμό, κατά 450 εκατομμύρια ευρώ τον χρόνο, όπως ορίζει το Γενικό Λογιστήριο του Κράτους. </w:t>
      </w:r>
    </w:p>
    <w:p w14:paraId="1416A49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Ένα, επίσης, προβ</w:t>
      </w:r>
      <w:r>
        <w:rPr>
          <w:rFonts w:eastAsia="Times New Roman" w:cs="Times New Roman"/>
          <w:szCs w:val="24"/>
        </w:rPr>
        <w:t>ληματικό άρθρο είναι το 24Ι</w:t>
      </w:r>
      <w:r>
        <w:rPr>
          <w:rFonts w:eastAsia="Times New Roman" w:cs="Times New Roman"/>
          <w:szCs w:val="24"/>
        </w:rPr>
        <w:t>θ</w:t>
      </w:r>
      <w:r>
        <w:rPr>
          <w:rFonts w:eastAsia="Times New Roman" w:cs="Times New Roman"/>
          <w:szCs w:val="24"/>
        </w:rPr>
        <w:t xml:space="preserve"> περί σύστασης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οργανικών θέσεων τακτικού προσωπικού του οργανισμού, όπου γίνεται λόγος για κάλυψη των εν λόγω θέσεων, μέσω προκήρυξης, είτε με τη διαδικασία του ΑΣΕΠ όπως λέτε, είτε με τη διαδικασία της κινητικότητ</w:t>
      </w:r>
      <w:r>
        <w:rPr>
          <w:rFonts w:eastAsia="Times New Roman" w:cs="Times New Roman"/>
          <w:szCs w:val="24"/>
        </w:rPr>
        <w:t>ας.</w:t>
      </w:r>
    </w:p>
    <w:p w14:paraId="1416A49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Εδώ δημιουργείται ένα άλλο πρόσθετο θέμα. Προβλέπει το νομοσχέδιο να προηγηθεί η διαδικασία της κινητικότητας και εάν δεν καλυφθούν οι θέσεις με αυτόν τον τρόπο, τότε και μόνο τότε να πάμε στην πρόσληψη μέσω ΑΣΕΠ, αν δεν καλυφθούν. Συμφωνείτε; Διαφορετ</w:t>
      </w:r>
      <w:r>
        <w:rPr>
          <w:rFonts w:eastAsia="Times New Roman" w:cs="Times New Roman"/>
          <w:szCs w:val="24"/>
        </w:rPr>
        <w:t xml:space="preserve">ικά μπορούμε να συμπεράνουμε ότι στοχεύετε μόνο και μόνο στο βόλεμα «ημετέρων». Διότι αν καλυφθούν με την κινητικότητα, γιατί να προκηρύξετε θέσεις με ΑΣΕΠ; Δεν θα υπάρχει ουσία και περιεχόμενο. Γιατί αν προκηρύξετε και νέες θέσεις, θα επιβαρύνετε κι άλλο </w:t>
      </w:r>
      <w:r>
        <w:rPr>
          <w:rFonts w:eastAsia="Times New Roman" w:cs="Times New Roman"/>
          <w:szCs w:val="24"/>
        </w:rPr>
        <w:t xml:space="preserve">τον προϋπολογισμό. Ήδη θα τον έχετε επιβαρύνει </w:t>
      </w:r>
      <w:r>
        <w:rPr>
          <w:rFonts w:eastAsia="Times New Roman" w:cs="Times New Roman"/>
          <w:szCs w:val="24"/>
        </w:rPr>
        <w:t xml:space="preserve">με </w:t>
      </w:r>
      <w:r>
        <w:rPr>
          <w:rFonts w:eastAsia="Times New Roman" w:cs="Times New Roman"/>
          <w:szCs w:val="24"/>
        </w:rPr>
        <w:t>450 εκατομμύρια.</w:t>
      </w:r>
    </w:p>
    <w:p w14:paraId="1416A49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Ένα άλλο ερώτημα που δημιουργείται. Δεν υφίσταται αντίστοιχη πρόβλεψη για τις αποδοχές του πρόεδρου του </w:t>
      </w:r>
      <w:proofErr w:type="spellStart"/>
      <w:r>
        <w:rPr>
          <w:rFonts w:eastAsia="Times New Roman" w:cs="Times New Roman"/>
          <w:szCs w:val="24"/>
        </w:rPr>
        <w:t>δ.σ</w:t>
      </w:r>
      <w:r>
        <w:rPr>
          <w:rFonts w:eastAsia="Times New Roman" w:cs="Times New Roman"/>
          <w:szCs w:val="24"/>
        </w:rPr>
        <w:t>.</w:t>
      </w:r>
      <w:proofErr w:type="spellEnd"/>
      <w:r>
        <w:rPr>
          <w:rFonts w:eastAsia="Times New Roman" w:cs="Times New Roman"/>
          <w:szCs w:val="24"/>
        </w:rPr>
        <w:t xml:space="preserve"> και του διευθύνοντα συμβούλου. Αποδοχές που μένουν σε εκκρεμότητα. Λέτε η έκδοση</w:t>
      </w:r>
      <w:r>
        <w:rPr>
          <w:rFonts w:eastAsia="Times New Roman" w:cs="Times New Roman"/>
          <w:szCs w:val="24"/>
        </w:rPr>
        <w:t xml:space="preserve"> της κοινής υπουργικής απόφασης. Κατ’ αυτόν τον τρόπο δεν έχουμε καμία ιδέα ποιο θα είναι το βάρος του κρατικού προϋπολογισμού. Εμένα δεν με ενδιέφεραν τώρα τι είπαν οι άλλοι συνάδελφοι, πού θα πηγαίνουν τα ΧΥΤΑ, πού θα τα θάψουμε κ.λπ.</w:t>
      </w:r>
      <w:r>
        <w:rPr>
          <w:rFonts w:eastAsia="Times New Roman" w:cs="Times New Roman"/>
          <w:szCs w:val="24"/>
        </w:rPr>
        <w:t>.</w:t>
      </w:r>
      <w:r>
        <w:rPr>
          <w:rFonts w:eastAsia="Times New Roman" w:cs="Times New Roman"/>
          <w:szCs w:val="24"/>
        </w:rPr>
        <w:t xml:space="preserve"> Εμένα με ενδιαφέρε</w:t>
      </w:r>
      <w:r>
        <w:rPr>
          <w:rFonts w:eastAsia="Times New Roman" w:cs="Times New Roman"/>
          <w:szCs w:val="24"/>
        </w:rPr>
        <w:t xml:space="preserve">ι ο κρατικός προϋπολογισμός. Εκεί είναι η ουσία, κύριε Υπουργέ. Οι πολίτες υποφέρουν. Αν θα είναι η σακούλα πλαστική, πού θα τη θάψουμε, τι θα την κάνουμε, είναι κάτι που δεν ενδιαφέρει καθόλου τον πολίτη. </w:t>
      </w:r>
    </w:p>
    <w:p w14:paraId="1416A49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Κατ’ αυτόν τον τρόπο δεν υπάρχει κα</w:t>
      </w:r>
      <w:r>
        <w:rPr>
          <w:rFonts w:eastAsia="Times New Roman" w:cs="Times New Roman"/>
          <w:szCs w:val="24"/>
        </w:rPr>
        <w:t>μ</w:t>
      </w:r>
      <w:r>
        <w:rPr>
          <w:rFonts w:eastAsia="Times New Roman" w:cs="Times New Roman"/>
          <w:szCs w:val="24"/>
        </w:rPr>
        <w:t xml:space="preserve">μία ιδέα για </w:t>
      </w:r>
      <w:r>
        <w:rPr>
          <w:rFonts w:eastAsia="Times New Roman" w:cs="Times New Roman"/>
          <w:szCs w:val="24"/>
        </w:rPr>
        <w:t>τη δαπάνη στον κρατικό προϋπολογισμό. Έτσι αυτό το νομοσχέδιο δεν έχει πρόβλεψη ανώτατου μισθολογίου για αυτές τις θέσεις. Μάλιστα υπάρχει η περίεργη διατύπωση στο άρθρο ότι δεν μπορεί να προβλεφθεί το ύψος για τον πρόεδρο και για τον διευθύνοντα σύμβουλο.</w:t>
      </w:r>
      <w:r>
        <w:rPr>
          <w:rFonts w:eastAsia="Times New Roman" w:cs="Times New Roman"/>
          <w:szCs w:val="24"/>
        </w:rPr>
        <w:t xml:space="preserve"> Θα είναι το ίδιο; Θα είναι μειωμένο ή θα είναι αυξημένο σε σχέση με το ήδη υπάρχον; Θα αφεθεί, για να πάρει απόφαση ο Υπουργός. </w:t>
      </w:r>
      <w:r>
        <w:rPr>
          <w:rFonts w:eastAsia="Times New Roman" w:cs="Times New Roman"/>
          <w:szCs w:val="24"/>
        </w:rPr>
        <w:t>Σ</w:t>
      </w:r>
      <w:r>
        <w:rPr>
          <w:rFonts w:eastAsia="Times New Roman" w:cs="Times New Roman"/>
          <w:szCs w:val="24"/>
        </w:rPr>
        <w:t>ας ερωτώ, κύριε Υπουργέ</w:t>
      </w:r>
      <w:r>
        <w:rPr>
          <w:rFonts w:eastAsia="Times New Roman" w:cs="Times New Roman"/>
          <w:szCs w:val="24"/>
        </w:rPr>
        <w:t>.</w:t>
      </w:r>
      <w:r>
        <w:rPr>
          <w:rFonts w:eastAsia="Times New Roman" w:cs="Times New Roman"/>
          <w:szCs w:val="24"/>
        </w:rPr>
        <w:t xml:space="preserve"> Με ποια κριτήρια θα είναι οι απολαβές αυτών των δύο θέσεων; </w:t>
      </w:r>
    </w:p>
    <w:p w14:paraId="1416A49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το νομοσχέδιο είναι τελείως ασαφέ</w:t>
      </w:r>
      <w:r>
        <w:rPr>
          <w:rFonts w:eastAsia="Times New Roman" w:cs="Times New Roman"/>
          <w:szCs w:val="24"/>
        </w:rPr>
        <w:t>ς</w:t>
      </w:r>
      <w:r>
        <w:rPr>
          <w:rFonts w:eastAsia="Times New Roman" w:cs="Times New Roman"/>
          <w:szCs w:val="24"/>
        </w:rPr>
        <w:t>,</w:t>
      </w:r>
      <w:r>
        <w:rPr>
          <w:rFonts w:eastAsia="Times New Roman" w:cs="Times New Roman"/>
          <w:szCs w:val="24"/>
        </w:rPr>
        <w:t xml:space="preserve"> σε σχέση με την απαιτούμενη εμπειρία και τις γνώσεις που θα έχουν αυτά τα δυο μέλη στο διοικητικό συμβούλιο.</w:t>
      </w:r>
    </w:p>
    <w:p w14:paraId="1416A49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Πρώτη ερώτηση που θέλω να σας κάνω, κύριε Υπουργέ</w:t>
      </w:r>
      <w:r>
        <w:rPr>
          <w:rFonts w:eastAsia="Times New Roman" w:cs="Times New Roman"/>
          <w:szCs w:val="24"/>
        </w:rPr>
        <w:t>.</w:t>
      </w:r>
      <w:r>
        <w:rPr>
          <w:rFonts w:eastAsia="Times New Roman" w:cs="Times New Roman"/>
          <w:szCs w:val="24"/>
        </w:rPr>
        <w:t xml:space="preserve"> Πώς θα γίνει αντιληπτή η εμπειρία του αντικειμένου που θα έχουν ο πρόεδρος και ο διευθύνων σύ</w:t>
      </w:r>
      <w:r>
        <w:rPr>
          <w:rFonts w:eastAsia="Times New Roman" w:cs="Times New Roman"/>
          <w:szCs w:val="24"/>
        </w:rPr>
        <w:t>μβουλος; Με βάση ποια αντικειμενικά κριτήρια θα κρίνετε ότι είναι έμπειροι για αυτή τη θέση ο πρόεδρος και ο διευθύνων σύμβουλος ή άπειροι για να τους απορρίψετε; Ποια θα είναι τα αντικειμενικά σας κριτήρια; Θα είναι χημικός; Με ποια κριτήρια θα κρίνετε εά</w:t>
      </w:r>
      <w:r>
        <w:rPr>
          <w:rFonts w:eastAsia="Times New Roman" w:cs="Times New Roman"/>
          <w:szCs w:val="24"/>
        </w:rPr>
        <w:t>ν είναι έμπειρος ή άπειρος;</w:t>
      </w:r>
    </w:p>
    <w:p w14:paraId="1416A49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τελείως γενική και αφηρημένη η διατύπωση που υπάρχει στο νομοσχέδιο. Έτσι αφήνετε πολύ διευρυμένες ερμηνείες των όρων και εάν προσεγγίσουμε τα θέματα, θεωρώ ότι είναι πονηρά και σκιώδη. Υπάρχει μια αοριστία στη διατύπωση π</w:t>
      </w:r>
      <w:r>
        <w:rPr>
          <w:rFonts w:eastAsia="Times New Roman" w:cs="Times New Roman"/>
          <w:szCs w:val="24"/>
        </w:rPr>
        <w:t xml:space="preserve">ου έχει τεθεί, ίσως επίτηδες, για να εξυπηρετήσει συγκεκριμένες πολιτικές σκοπιμότητες. </w:t>
      </w:r>
    </w:p>
    <w:p w14:paraId="1416A49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Ξεκάθαρα σας λέω ότι είναι απαραίτητη η πληρέστερη διατύπωση αυτής της διάταξης. Σας καλώ, λοιπόν, να θέσετε αντικειμενικά κριτήρια απόδειξης της εμπειρίας και των απα</w:t>
      </w:r>
      <w:r>
        <w:rPr>
          <w:rFonts w:eastAsia="Times New Roman" w:cs="Times New Roman"/>
          <w:szCs w:val="24"/>
        </w:rPr>
        <w:t>ιτούμενων γνώσεων για την κάλυψη αυτών των δυο θέσεων. Είναι σημαντικές αυτές οι δυο θέσεις και θα είναι πάρα πολύ επιβαρυντική η μισθοδοσία τους για τον κρατικό προϋπολογισμό.</w:t>
      </w:r>
    </w:p>
    <w:p w14:paraId="1416A49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Τέλος, θα ήθελα να αναφερθώ στην τελευταία τροπολογία που έφερε ο Υπουργός Ψηφι</w:t>
      </w:r>
      <w:r>
        <w:rPr>
          <w:rFonts w:eastAsia="Times New Roman" w:cs="Times New Roman"/>
          <w:szCs w:val="24"/>
        </w:rPr>
        <w:t>ακής Πολιτικής, ο κ. Παππάς</w:t>
      </w:r>
      <w:r>
        <w:rPr>
          <w:rFonts w:eastAsia="Times New Roman" w:cs="Times New Roman"/>
          <w:szCs w:val="24"/>
        </w:rPr>
        <w:t>,</w:t>
      </w:r>
      <w:r>
        <w:rPr>
          <w:rFonts w:eastAsia="Times New Roman" w:cs="Times New Roman"/>
          <w:szCs w:val="24"/>
        </w:rPr>
        <w:t xml:space="preserve"> και αφορά τις τηλεοπτικές άδειες.</w:t>
      </w:r>
    </w:p>
    <w:p w14:paraId="1416A49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 θα ήθελα να θυμίσω στον κύριο Υπουργό ότι για την όποια καθυστέρηση στη διάθεση των τηλεοπτικών αδειών</w:t>
      </w:r>
      <w:r>
        <w:rPr>
          <w:rFonts w:eastAsia="Times New Roman" w:cs="Times New Roman"/>
          <w:szCs w:val="24"/>
        </w:rPr>
        <w:t>,</w:t>
      </w:r>
      <w:r>
        <w:rPr>
          <w:rFonts w:eastAsia="Times New Roman" w:cs="Times New Roman"/>
          <w:szCs w:val="24"/>
        </w:rPr>
        <w:t xml:space="preserve"> ευθύνεται η Κυβέρνηση, η οποία έφερε τις αλλαγές στη διαδικασία που κρίθηκε πα</w:t>
      </w:r>
      <w:r>
        <w:rPr>
          <w:rFonts w:eastAsia="Times New Roman" w:cs="Times New Roman"/>
          <w:szCs w:val="24"/>
        </w:rPr>
        <w:t xml:space="preserve">ράνομη. </w:t>
      </w:r>
    </w:p>
    <w:p w14:paraId="1416A49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Σε σχέση, λοιπόν, με τη σημερινή τροπολογία θα ήθελα να τονίσω ότι είναι απολύτως εύλογη η προσθήκη που γίνεται και απαιτεί να γνωρίζουμε με απόλυτη βεβαιότητα τα φυσικά πρόσωπα που βρίσκονται πίσω από την ιδιοκτησία ενός τηλεοπτικού καναλιού. Μέχ</w:t>
      </w:r>
      <w:r>
        <w:rPr>
          <w:rFonts w:eastAsia="Times New Roman" w:cs="Times New Roman"/>
          <w:szCs w:val="24"/>
        </w:rPr>
        <w:t xml:space="preserve">ρι σήμερα έχουμε όλοι μας ταυτίσει τα κανάλια με τεραστίων διαστάσεων διαπλοκές και ύποπτες συναλλαγές μεταξύ επιχειρηματιών και πολιτικού κόσμου. Αυτό πρέπει, επιτέλους, να τελειώσει, για να μπορούμε να πούμε ότι ανήκουμε σε μια πολιτισμένη χώρα, όπου το </w:t>
      </w:r>
      <w:r>
        <w:rPr>
          <w:rFonts w:eastAsia="Times New Roman" w:cs="Times New Roman"/>
          <w:szCs w:val="24"/>
        </w:rPr>
        <w:t>σύνολο των εκλεγμένων Βουλευτών και της Κυβέρνησης δεν εξαρτάται και δεν δέχεται πιέσεις από μεγαλοϊδιοκτήτες καναλιών.</w:t>
      </w:r>
    </w:p>
    <w:p w14:paraId="1416A49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Τελειώνω, κυρίες και κύριοι συνάδελφοι, με το </w:t>
      </w:r>
      <w:proofErr w:type="spellStart"/>
      <w:r>
        <w:rPr>
          <w:rFonts w:eastAsia="Times New Roman" w:cs="Times New Roman"/>
          <w:szCs w:val="24"/>
        </w:rPr>
        <w:t>εξής:</w:t>
      </w:r>
      <w:r>
        <w:rPr>
          <w:rFonts w:eastAsia="Times New Roman" w:cs="Times New Roman"/>
          <w:szCs w:val="24"/>
        </w:rPr>
        <w:t>.</w:t>
      </w:r>
      <w:r>
        <w:rPr>
          <w:rFonts w:eastAsia="Times New Roman" w:cs="Times New Roman"/>
          <w:szCs w:val="24"/>
        </w:rPr>
        <w:t>Ας</w:t>
      </w:r>
      <w:proofErr w:type="spellEnd"/>
      <w:r>
        <w:rPr>
          <w:rFonts w:eastAsia="Times New Roman" w:cs="Times New Roman"/>
          <w:szCs w:val="24"/>
        </w:rPr>
        <w:t xml:space="preserve"> είμαστε αυστηροί και αδιάλλακτοι σε όλα τα κακώς κείμενα που μας έφεραν να βρισκό</w:t>
      </w:r>
      <w:r>
        <w:rPr>
          <w:rFonts w:eastAsia="Times New Roman" w:cs="Times New Roman"/>
          <w:szCs w:val="24"/>
        </w:rPr>
        <w:t xml:space="preserve">μαστε σήμερα αντιμέτωποι με ένα κράτος που έχει απέναντί του τον πολίτη, γιατί το μόνο που εξυπηρετεί είναι τα οικονομικά και τα ίδια συμφέροντα της </w:t>
      </w:r>
      <w:proofErr w:type="spellStart"/>
      <w:r>
        <w:rPr>
          <w:rFonts w:eastAsia="Times New Roman" w:cs="Times New Roman"/>
          <w:szCs w:val="24"/>
        </w:rPr>
        <w:t>μεγαλοδιαπλοκής</w:t>
      </w:r>
      <w:proofErr w:type="spellEnd"/>
      <w:r>
        <w:rPr>
          <w:rFonts w:eastAsia="Times New Roman" w:cs="Times New Roman"/>
          <w:szCs w:val="24"/>
        </w:rPr>
        <w:t>. Ο ελληνικός λαός δεν θα δείξει κα</w:t>
      </w:r>
      <w:r>
        <w:rPr>
          <w:rFonts w:eastAsia="Times New Roman" w:cs="Times New Roman"/>
          <w:szCs w:val="24"/>
        </w:rPr>
        <w:t>μ</w:t>
      </w:r>
      <w:r>
        <w:rPr>
          <w:rFonts w:eastAsia="Times New Roman" w:cs="Times New Roman"/>
          <w:szCs w:val="24"/>
        </w:rPr>
        <w:t>μιά ανοχή πλέον σε φαινόμενα διαφθοράς</w:t>
      </w:r>
      <w:r>
        <w:rPr>
          <w:rFonts w:eastAsia="Times New Roman" w:cs="Times New Roman"/>
          <w:szCs w:val="24"/>
        </w:rPr>
        <w:t>,</w:t>
      </w:r>
      <w:r>
        <w:rPr>
          <w:rFonts w:eastAsia="Times New Roman" w:cs="Times New Roman"/>
          <w:szCs w:val="24"/>
        </w:rPr>
        <w:t xml:space="preserve"> που μας υπερχρέω</w:t>
      </w:r>
      <w:r>
        <w:rPr>
          <w:rFonts w:eastAsia="Times New Roman" w:cs="Times New Roman"/>
          <w:szCs w:val="24"/>
        </w:rPr>
        <w:t xml:space="preserve">σαν  όλες </w:t>
      </w:r>
      <w:r>
        <w:rPr>
          <w:rFonts w:eastAsia="Times New Roman" w:cs="Times New Roman"/>
          <w:szCs w:val="24"/>
        </w:rPr>
        <w:t xml:space="preserve">οι </w:t>
      </w:r>
      <w:r>
        <w:rPr>
          <w:rFonts w:eastAsia="Times New Roman" w:cs="Times New Roman"/>
          <w:szCs w:val="24"/>
        </w:rPr>
        <w:t xml:space="preserve">προηγούμενες κυβερνήσεις και μας κατέστρεψαν. </w:t>
      </w:r>
    </w:p>
    <w:p w14:paraId="1416A49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αυτό ήθελα να τελειώσω την ομιλία μου και σας ευχαριστώ.</w:t>
      </w:r>
    </w:p>
    <w:p w14:paraId="1416A49D" w14:textId="77777777" w:rsidR="002F1EDC" w:rsidRDefault="00F01CE6">
      <w:pPr>
        <w:spacing w:line="600" w:lineRule="auto"/>
        <w:ind w:firstLine="720"/>
        <w:jc w:val="center"/>
        <w:rPr>
          <w:rFonts w:eastAsia="Times New Roman"/>
          <w:bCs/>
        </w:rPr>
      </w:pPr>
      <w:r>
        <w:rPr>
          <w:rFonts w:eastAsia="Times New Roman"/>
          <w:bCs/>
        </w:rPr>
        <w:lastRenderedPageBreak/>
        <w:t>(Χειροκροτήματα)</w:t>
      </w:r>
    </w:p>
    <w:p w14:paraId="1416A49E" w14:textId="77777777" w:rsidR="002F1EDC" w:rsidRDefault="00F01CE6">
      <w:pPr>
        <w:spacing w:line="600" w:lineRule="auto"/>
        <w:ind w:firstLine="720"/>
        <w:jc w:val="both"/>
        <w:rPr>
          <w:rFonts w:eastAsia="Times New Roman" w:cs="Times New Roman"/>
        </w:rPr>
      </w:pPr>
      <w:r>
        <w:rPr>
          <w:rFonts w:eastAsia="Times New Roman"/>
          <w:b/>
          <w:bCs/>
        </w:rPr>
        <w:t>ΠΡΟΕΔΡΕΥΟΥΣΑ (Αναστασία Χριστοδουλοπούλου):</w:t>
      </w:r>
      <w:r>
        <w:rPr>
          <w:rFonts w:eastAsia="Times New Roman"/>
          <w:bCs/>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είκοσι έξι μαθητές και μαθήτριες και τρεις εκπαιδευτικοί συνοδοί τους από το 3ο Γυμνάσιο Σπάρτης. </w:t>
      </w:r>
    </w:p>
    <w:p w14:paraId="1416A49F" w14:textId="77777777" w:rsidR="002F1EDC" w:rsidRDefault="00F01CE6">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416A4A0" w14:textId="77777777" w:rsidR="002F1EDC" w:rsidRDefault="00F01CE6">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416A4A1" w14:textId="77777777" w:rsidR="002F1EDC" w:rsidRDefault="00F01CE6">
      <w:pPr>
        <w:spacing w:line="600" w:lineRule="auto"/>
        <w:ind w:firstLine="720"/>
        <w:jc w:val="both"/>
        <w:rPr>
          <w:rFonts w:eastAsia="Times New Roman" w:cs="Times New Roman"/>
        </w:rPr>
      </w:pPr>
      <w:r>
        <w:rPr>
          <w:rFonts w:eastAsia="Times New Roman" w:cs="Times New Roman"/>
        </w:rPr>
        <w:t>Τον λόγο έχει ο κ. Κεφαλογιάννης</w:t>
      </w:r>
      <w:r>
        <w:rPr>
          <w:rFonts w:eastAsia="Times New Roman" w:cs="Times New Roman"/>
        </w:rPr>
        <w:t xml:space="preserve">, Κοινοβουλευτικός Εκπρόσωπος της Νέας Δημοκρατίας, για δώδεκα λεπτά. </w:t>
      </w:r>
      <w:r>
        <w:rPr>
          <w:rFonts w:eastAsia="Times New Roman" w:cs="Times New Roman"/>
          <w:szCs w:val="24"/>
        </w:rPr>
        <w:t xml:space="preserve"> </w:t>
      </w:r>
    </w:p>
    <w:p w14:paraId="1416A4A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Ευχαριστώ, κυρία Πρόεδρε. </w:t>
      </w:r>
    </w:p>
    <w:p w14:paraId="1416A4A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ξεκινήσω, κατ</w:t>
      </w:r>
      <w:r>
        <w:rPr>
          <w:rFonts w:eastAsia="Times New Roman" w:cs="Times New Roman"/>
          <w:szCs w:val="24"/>
        </w:rPr>
        <w:t xml:space="preserve">’ </w:t>
      </w:r>
      <w:r>
        <w:rPr>
          <w:rFonts w:eastAsia="Times New Roman" w:cs="Times New Roman"/>
          <w:szCs w:val="24"/>
        </w:rPr>
        <w:t xml:space="preserve">αρχάς, με ένα σχόλιο, το οποίο άκουσα από τον κύριο Υπουργό, σχετικά με μία κριτική η </w:t>
      </w:r>
      <w:r>
        <w:rPr>
          <w:rFonts w:eastAsia="Times New Roman" w:cs="Times New Roman"/>
          <w:szCs w:val="24"/>
        </w:rPr>
        <w:t>οποία ασκήθηκε από τον εισηγητή μας όσο και από άλλους συναδέλφους. Είναι κακό</w:t>
      </w:r>
      <w:r>
        <w:rPr>
          <w:rFonts w:eastAsia="Times New Roman" w:cs="Times New Roman"/>
          <w:szCs w:val="24"/>
        </w:rPr>
        <w:t>,</w:t>
      </w:r>
      <w:r>
        <w:rPr>
          <w:rFonts w:eastAsia="Times New Roman" w:cs="Times New Roman"/>
          <w:szCs w:val="24"/>
        </w:rPr>
        <w:t xml:space="preserve"> το να εκλαμβάνει η Κυβέρνηση το ότι εμείς ασκούμε το θεσμικό μας ρόλο ως Αξιωματική Αντιπολίτευση, ασκώντας κριτική ως συνδικαλισμό. </w:t>
      </w:r>
    </w:p>
    <w:p w14:paraId="1416A4A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Θα ήθελα, λοιπόν, να πω στον κύριο Υπουργό</w:t>
      </w:r>
      <w:r>
        <w:rPr>
          <w:rFonts w:eastAsia="Times New Roman" w:cs="Times New Roman"/>
          <w:szCs w:val="24"/>
        </w:rPr>
        <w:t xml:space="preserve"> ότι ως Βουλευτές είμαστε εκπρόσωποι του έθνους και όχι συνδικαλιστές. </w:t>
      </w:r>
      <w:r>
        <w:rPr>
          <w:rFonts w:eastAsia="Times New Roman" w:cs="Times New Roman"/>
          <w:szCs w:val="24"/>
        </w:rPr>
        <w:t>Θ</w:t>
      </w:r>
      <w:r>
        <w:rPr>
          <w:rFonts w:eastAsia="Times New Roman" w:cs="Times New Roman"/>
          <w:szCs w:val="24"/>
        </w:rPr>
        <w:t>έλω να ελπίζω, τουλάχιστον</w:t>
      </w:r>
      <w:r>
        <w:rPr>
          <w:rFonts w:eastAsia="Times New Roman" w:cs="Times New Roman"/>
          <w:szCs w:val="24"/>
        </w:rPr>
        <w:t>,</w:t>
      </w:r>
      <w:r>
        <w:rPr>
          <w:rFonts w:eastAsia="Times New Roman" w:cs="Times New Roman"/>
          <w:szCs w:val="24"/>
        </w:rPr>
        <w:t xml:space="preserve"> για τον ίδιο και την παράταξή του ότι δεν της επιφυλάσσει το ρόλο του συνδικάτου, αλλά ως ένα κοινοβουλευτικό κόμμα το οποίο θα πρέπει να δρα με βάση τους κ</w:t>
      </w:r>
      <w:r>
        <w:rPr>
          <w:rFonts w:eastAsia="Times New Roman" w:cs="Times New Roman"/>
          <w:szCs w:val="24"/>
        </w:rPr>
        <w:t xml:space="preserve">οινοβουλευτικούς κανόνες. </w:t>
      </w:r>
    </w:p>
    <w:p w14:paraId="1416A4A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Νομίζω, κύριε Υπουργέ, θα συμφωνήσουμε –και νομίζω κανείς δεν θα διαφωνήσει- ότι η ανακύκλωση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το κλειδί για ένα σύγχρονο μοντέλο διαχείρισης των αποβλήτων. Νομίζω, δεν υπάρχει κα</w:t>
      </w:r>
      <w:r>
        <w:rPr>
          <w:rFonts w:eastAsia="Times New Roman" w:cs="Times New Roman"/>
          <w:szCs w:val="24"/>
        </w:rPr>
        <w:t>μ</w:t>
      </w:r>
      <w:r>
        <w:rPr>
          <w:rFonts w:eastAsia="Times New Roman" w:cs="Times New Roman"/>
          <w:szCs w:val="24"/>
        </w:rPr>
        <w:t>μ</w:t>
      </w:r>
      <w:r>
        <w:rPr>
          <w:rFonts w:eastAsia="Times New Roman" w:cs="Times New Roman"/>
          <w:szCs w:val="24"/>
        </w:rPr>
        <w:t>ιά</w:t>
      </w:r>
      <w:r>
        <w:rPr>
          <w:rFonts w:eastAsia="Times New Roman" w:cs="Times New Roman"/>
          <w:szCs w:val="24"/>
        </w:rPr>
        <w:t xml:space="preserve"> αμφιβολία ότι προς αυτή την κ</w:t>
      </w:r>
      <w:r>
        <w:rPr>
          <w:rFonts w:eastAsia="Times New Roman" w:cs="Times New Roman"/>
          <w:szCs w:val="24"/>
        </w:rPr>
        <w:t xml:space="preserve">ατεύθυνση το υφιστάμενο νομοθετικό πλαίσιο, πράγματι, χρήζει </w:t>
      </w:r>
      <w:proofErr w:type="spellStart"/>
      <w:r>
        <w:rPr>
          <w:rFonts w:eastAsia="Times New Roman" w:cs="Times New Roman"/>
          <w:szCs w:val="24"/>
        </w:rPr>
        <w:t>επικαιροποίησης</w:t>
      </w:r>
      <w:proofErr w:type="spellEnd"/>
      <w:r>
        <w:rPr>
          <w:rFonts w:eastAsia="Times New Roman" w:cs="Times New Roman"/>
          <w:szCs w:val="24"/>
        </w:rPr>
        <w:t>. Εξάλλου αυτό είναι κάτι το οποίο ως παράταξη διαχρονικά έχουμε επιχειρηματολογήσει και έχουμε στηρίξει. Νομίζω ότι στο χώρο της οικολογίας αλλά γενικότερα στο χώρο των ανθρώπων ο</w:t>
      </w:r>
      <w:r>
        <w:rPr>
          <w:rFonts w:eastAsia="Times New Roman" w:cs="Times New Roman"/>
          <w:szCs w:val="24"/>
        </w:rPr>
        <w:t>ι οποίοι ασχολούνται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με περιβαλλοντικά ζητήματα, οι απόψεις της Νέας Δημοκρατίας βρίσκουν πολύ γόνιμο έδαφος. </w:t>
      </w:r>
    </w:p>
    <w:p w14:paraId="1416A4A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Μάλιστα στα τέλη του 2014 η τότε </w:t>
      </w:r>
      <w:r>
        <w:rPr>
          <w:rFonts w:eastAsia="Times New Roman" w:cs="Times New Roman"/>
          <w:szCs w:val="24"/>
        </w:rPr>
        <w:t>κ</w:t>
      </w:r>
      <w:r>
        <w:rPr>
          <w:rFonts w:eastAsia="Times New Roman" w:cs="Times New Roman"/>
          <w:szCs w:val="24"/>
        </w:rPr>
        <w:t>υβέρνηση της Νέας Δημοκρατίας είχε προτείνει στη Βουλή ένα αντίστοιχο νομοσχέδιο, προκειμένου να δοθ</w:t>
      </w:r>
      <w:r>
        <w:rPr>
          <w:rFonts w:eastAsia="Times New Roman" w:cs="Times New Roman"/>
          <w:szCs w:val="24"/>
        </w:rPr>
        <w:t>εί περαιτέρω ώθηση στην ανακύκλωση, ώστε αφ</w:t>
      </w:r>
      <w:r>
        <w:rPr>
          <w:rFonts w:eastAsia="Times New Roman" w:cs="Times New Roman"/>
          <w:szCs w:val="24"/>
        </w:rPr>
        <w:t xml:space="preserve">’ </w:t>
      </w:r>
      <w:r>
        <w:rPr>
          <w:rFonts w:eastAsia="Times New Roman" w:cs="Times New Roman"/>
          <w:szCs w:val="24"/>
        </w:rPr>
        <w:t xml:space="preserve">ενός να επιτευχθούν οι ευρωπαϊκό στόχοι αλλά </w:t>
      </w:r>
      <w:r>
        <w:rPr>
          <w:rFonts w:eastAsia="Times New Roman" w:cs="Times New Roman"/>
          <w:szCs w:val="24"/>
        </w:rPr>
        <w:t xml:space="preserve">και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ετέρου να μειωθεί ο όγκος των αποβλήτων</w:t>
      </w:r>
      <w:r>
        <w:rPr>
          <w:rFonts w:eastAsia="Times New Roman" w:cs="Times New Roman"/>
          <w:szCs w:val="24"/>
        </w:rPr>
        <w:t>,</w:t>
      </w:r>
      <w:r>
        <w:rPr>
          <w:rFonts w:eastAsia="Times New Roman" w:cs="Times New Roman"/>
          <w:szCs w:val="24"/>
        </w:rPr>
        <w:t xml:space="preserve"> που καταλήγει στην υγειονομική ταφή. </w:t>
      </w:r>
    </w:p>
    <w:p w14:paraId="1416A4A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Βεβαίως δεν χρειάζεται να θυμίσω</w:t>
      </w:r>
      <w:r>
        <w:rPr>
          <w:rFonts w:eastAsia="Times New Roman" w:cs="Times New Roman"/>
          <w:szCs w:val="24"/>
        </w:rPr>
        <w:t>,</w:t>
      </w:r>
      <w:r>
        <w:rPr>
          <w:rFonts w:eastAsia="Times New Roman" w:cs="Times New Roman"/>
          <w:szCs w:val="24"/>
        </w:rPr>
        <w:t xml:space="preserve"> ποια ήταν τότε η στάση της Αντιπολίτευσης, εν</w:t>
      </w:r>
      <w:r>
        <w:rPr>
          <w:rFonts w:eastAsia="Times New Roman" w:cs="Times New Roman"/>
          <w:szCs w:val="24"/>
        </w:rPr>
        <w:t xml:space="preserve">νοώ του ΣΥΡΙΖΑ. Ως συνήθως, δυστυχώς, οι τότε συνάδελφοι ήταν λάβροι κατά τούτου του νομοσχεδίου. </w:t>
      </w:r>
    </w:p>
    <w:p w14:paraId="1416A4A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Προφανώς, όμως, σήμερα ξεχνούν ότι αυτό το νομοσχέδιο, που συζητούμε σήμερα, στο κομμάτι τουλάχιστον που αφορά την ανακύκλωση και όχι τόσο στην αναδιοργάνωση</w:t>
      </w:r>
      <w:r>
        <w:rPr>
          <w:rFonts w:eastAsia="Times New Roman" w:cs="Times New Roman"/>
          <w:szCs w:val="24"/>
        </w:rPr>
        <w:t xml:space="preserve"> του ΕΟΑΝ, βασίζεται εν πολλοίς σε εκείνο ακριβώς το νομοσχέδιο, τουλάχιστον στο βαθμό στον οποίο περιλάμβανε την αναθεώρηση της </w:t>
      </w:r>
      <w:r>
        <w:rPr>
          <w:rFonts w:eastAsia="Times New Roman" w:cs="Times New Roman"/>
          <w:szCs w:val="24"/>
        </w:rPr>
        <w:t>ε</w:t>
      </w:r>
      <w:r>
        <w:rPr>
          <w:rFonts w:eastAsia="Times New Roman" w:cs="Times New Roman"/>
          <w:szCs w:val="24"/>
        </w:rPr>
        <w:t xml:space="preserve">υρωπαϊκής </w:t>
      </w:r>
      <w:r>
        <w:rPr>
          <w:rFonts w:eastAsia="Times New Roman" w:cs="Times New Roman"/>
          <w:szCs w:val="24"/>
        </w:rPr>
        <w:t>ο</w:t>
      </w:r>
      <w:r>
        <w:rPr>
          <w:rFonts w:eastAsia="Times New Roman" w:cs="Times New Roman"/>
          <w:szCs w:val="24"/>
        </w:rPr>
        <w:t xml:space="preserve">δηγίας για την ανακύκλωση. </w:t>
      </w:r>
    </w:p>
    <w:p w14:paraId="1416A4A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Προφανώς στις τοποθετήσεις τους οι συνάδελφοι από το</w:t>
      </w:r>
      <w:r>
        <w:rPr>
          <w:rFonts w:eastAsia="Times New Roman" w:cs="Times New Roman"/>
          <w:szCs w:val="24"/>
        </w:rPr>
        <w:t>ν</w:t>
      </w:r>
      <w:r>
        <w:rPr>
          <w:rFonts w:eastAsia="Times New Roman" w:cs="Times New Roman"/>
          <w:szCs w:val="24"/>
        </w:rPr>
        <w:t xml:space="preserve"> ΣΥΡΙΖΑ παραβλέπουν ότι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χάθηκαν τρία χρόνια, όσον αφορά στο ζήτημα της διαχείρισης των απορριμμάτων χωρίς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κανένα λόγο, προκειμένου η Κυβέρνηση ΣΥΡΙΖΑ και Ανεξαρτήτων Ελλήνων να συμβιβάσει τις ιδεοληψίες της με την πραγματικότητα. Δηλαδή από τα τέλη του 2014 που ήταν</w:t>
      </w:r>
      <w:r>
        <w:rPr>
          <w:rFonts w:eastAsia="Times New Roman" w:cs="Times New Roman"/>
          <w:szCs w:val="24"/>
        </w:rPr>
        <w:t xml:space="preserve"> ένα κατατεθειμένο νομοσχέδιο</w:t>
      </w:r>
      <w:r>
        <w:rPr>
          <w:rFonts w:eastAsia="Times New Roman" w:cs="Times New Roman"/>
          <w:szCs w:val="24"/>
        </w:rPr>
        <w:t>,</w:t>
      </w:r>
      <w:r>
        <w:rPr>
          <w:rFonts w:eastAsia="Times New Roman" w:cs="Times New Roman"/>
          <w:szCs w:val="24"/>
        </w:rPr>
        <w:t xml:space="preserve"> εν πολλοίς με τις διατάξεις που αφορ</w:t>
      </w:r>
      <w:r>
        <w:rPr>
          <w:rFonts w:eastAsia="Times New Roman" w:cs="Times New Roman"/>
          <w:szCs w:val="24"/>
        </w:rPr>
        <w:t>ούν</w:t>
      </w:r>
      <w:r>
        <w:rPr>
          <w:rFonts w:eastAsia="Times New Roman" w:cs="Times New Roman"/>
          <w:szCs w:val="24"/>
        </w:rPr>
        <w:t xml:space="preserve"> τη σημερινή </w:t>
      </w:r>
      <w:r>
        <w:rPr>
          <w:rFonts w:eastAsia="Times New Roman" w:cs="Times New Roman"/>
          <w:szCs w:val="24"/>
        </w:rPr>
        <w:t>ο</w:t>
      </w:r>
      <w:r>
        <w:rPr>
          <w:rFonts w:eastAsia="Times New Roman" w:cs="Times New Roman"/>
          <w:szCs w:val="24"/>
        </w:rPr>
        <w:t xml:space="preserve">δηγία μέχρι σήμερα, κύριε Υπουργέ, χάθηκαν τρία χρόνια. </w:t>
      </w:r>
      <w:r>
        <w:rPr>
          <w:rFonts w:eastAsia="Times New Roman" w:cs="Times New Roman"/>
          <w:szCs w:val="24"/>
        </w:rPr>
        <w:t xml:space="preserve">Γι’ αυτό </w:t>
      </w:r>
      <w:r>
        <w:rPr>
          <w:rFonts w:eastAsia="Times New Roman" w:cs="Times New Roman"/>
          <w:szCs w:val="24"/>
        </w:rPr>
        <w:t xml:space="preserve">σας εγκαλούμε και σας κάνουμε και πολιτική –όχι προσωπική- κριτική. </w:t>
      </w:r>
    </w:p>
    <w:p w14:paraId="1416A4A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Ακριβώς</w:t>
      </w:r>
      <w:r>
        <w:rPr>
          <w:rFonts w:eastAsia="Times New Roman" w:cs="Times New Roman"/>
          <w:szCs w:val="24"/>
        </w:rPr>
        <w:t>,</w:t>
      </w:r>
      <w:r>
        <w:rPr>
          <w:rFonts w:eastAsia="Times New Roman" w:cs="Times New Roman"/>
          <w:szCs w:val="24"/>
        </w:rPr>
        <w:t xml:space="preserve"> όμως, επειδή πρόκειται για έναν συμβιβασμό ιδεοληψιών με το πραγματικό πρόβλημα, υπάρχει και μια πολύ σημαντική διαφορά σε σχέση με το νομοσχέδιο του 2014. Το σημερινό νομοσχέδιο παραλείπει και ίσως υπολείπεται σε </w:t>
      </w:r>
      <w:r>
        <w:rPr>
          <w:rFonts w:eastAsia="Times New Roman" w:cs="Times New Roman"/>
          <w:szCs w:val="24"/>
        </w:rPr>
        <w:lastRenderedPageBreak/>
        <w:t>τόλμη, ως προς τις παρεμβάσεις του, σε πά</w:t>
      </w:r>
      <w:r>
        <w:rPr>
          <w:rFonts w:eastAsia="Times New Roman" w:cs="Times New Roman"/>
          <w:szCs w:val="24"/>
        </w:rPr>
        <w:t xml:space="preserve">ρα πολλά κρίσιμα ζητήματα, θέτοντας τελικά εν αμφιβόλω την αποτελεσματικότητα των διατάξεων, που σήμερα συζητάμε. </w:t>
      </w:r>
    </w:p>
    <w:p w14:paraId="1416A4A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για να θέσουμε το εύρος της νομοθετικής πρωτοβουλίας της Κυβέρνησης στην πραγματική του διάσταση, θα πρέπει να πούμε ότι το φυσικό</w:t>
      </w:r>
      <w:r>
        <w:rPr>
          <w:rFonts w:eastAsia="Times New Roman" w:cs="Times New Roman"/>
          <w:szCs w:val="24"/>
        </w:rPr>
        <w:t xml:space="preserve"> αντικείμενο του σημερινού νομοσχεδίου είναι πάρα πολύ περιορισμένο </w:t>
      </w:r>
      <w:r>
        <w:rPr>
          <w:rFonts w:eastAsia="Times New Roman" w:cs="Times New Roman"/>
          <w:szCs w:val="24"/>
        </w:rPr>
        <w:t>κ</w:t>
      </w:r>
      <w:r>
        <w:rPr>
          <w:rFonts w:eastAsia="Times New Roman" w:cs="Times New Roman"/>
          <w:szCs w:val="24"/>
        </w:rPr>
        <w:t xml:space="preserve">αι αυτό γιατί σύμφωνα με τα επίσημα στοιχεία </w:t>
      </w:r>
      <w:r>
        <w:rPr>
          <w:rFonts w:eastAsia="Times New Roman" w:cs="Times New Roman"/>
          <w:szCs w:val="24"/>
        </w:rPr>
        <w:t xml:space="preserve">ίσως αναφέρεται σε </w:t>
      </w:r>
      <w:r>
        <w:rPr>
          <w:rFonts w:eastAsia="Times New Roman" w:cs="Times New Roman"/>
          <w:szCs w:val="24"/>
        </w:rPr>
        <w:t>μόλις 750 χιλιάδες τόνο</w:t>
      </w:r>
      <w:r>
        <w:rPr>
          <w:rFonts w:eastAsia="Times New Roman" w:cs="Times New Roman"/>
          <w:szCs w:val="24"/>
        </w:rPr>
        <w:t>υς</w:t>
      </w:r>
      <w:r>
        <w:rPr>
          <w:rFonts w:eastAsia="Times New Roman" w:cs="Times New Roman"/>
          <w:szCs w:val="24"/>
        </w:rPr>
        <w:t xml:space="preserve"> σε σύνολο 5,7 εκατομμυρίων τόνων αστικών αποβλήτων στο συγκεκριμένο νομοσχέδιο. Το νομοσχέδιο, δη</w:t>
      </w:r>
      <w:r>
        <w:rPr>
          <w:rFonts w:eastAsia="Times New Roman" w:cs="Times New Roman"/>
          <w:szCs w:val="24"/>
        </w:rPr>
        <w:t>λαδή, αφορά στην ουσία μόνο το 20% των απορριμμάτων της χώρας, καθώς το οργανικό ή το ζυμώσιμο κλάσμα δεν αφορά υλικά συσκευασίας. Επίσης αυτό δεν είναι αντικείμενο της Ελληνικής Εταιρείας Αξιοποίηση</w:t>
      </w:r>
      <w:r>
        <w:rPr>
          <w:rFonts w:eastAsia="Times New Roman" w:cs="Times New Roman"/>
          <w:szCs w:val="24"/>
        </w:rPr>
        <w:t>ς</w:t>
      </w:r>
      <w:r>
        <w:rPr>
          <w:rFonts w:eastAsia="Times New Roman" w:cs="Times New Roman"/>
          <w:szCs w:val="24"/>
        </w:rPr>
        <w:t xml:space="preserve"> Ανακύκλωσης ή των συστημάτων εναλλακτικής διαχείρισης. </w:t>
      </w:r>
    </w:p>
    <w:p w14:paraId="1416A4A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Αυτά</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τα στοιχεία, κυρίες και κύριοι συνάδελφοι της Συμπολίτευσης, επιλέξατε να τα αποσιωπήσετε τόσο στις παρεμβάσεις σας στην </w:t>
      </w:r>
      <w:r>
        <w:rPr>
          <w:rFonts w:eastAsia="Times New Roman" w:cs="Times New Roman"/>
          <w:szCs w:val="24"/>
        </w:rPr>
        <w:t>ε</w:t>
      </w:r>
      <w:r>
        <w:rPr>
          <w:rFonts w:eastAsia="Times New Roman" w:cs="Times New Roman"/>
          <w:szCs w:val="24"/>
        </w:rPr>
        <w:t xml:space="preserve">πιτροπή αλλά και στην Ολομέλεια αλλά κυρίως στα συνοδευτικά κείμενα του νομοσχεδίου. </w:t>
      </w:r>
    </w:p>
    <w:p w14:paraId="1416A4A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Την ίδια στιγμή</w:t>
      </w:r>
      <w:r>
        <w:rPr>
          <w:rFonts w:eastAsia="Times New Roman" w:cs="Times New Roman"/>
          <w:szCs w:val="24"/>
        </w:rPr>
        <w:t>,</w:t>
      </w:r>
      <w:r>
        <w:rPr>
          <w:rFonts w:eastAsia="Times New Roman" w:cs="Times New Roman"/>
          <w:szCs w:val="24"/>
        </w:rPr>
        <w:t xml:space="preserve"> όμως, έρχεστε εδώ και χρησιμοποιείτε ως αιτιολογική βάση για την αναγκαιότητα της παρέμβασής σας το χαμηλό ποσοστό ανακύκλωσης του συνόλου των αστικών αποβλήτων, χωρίς όμως να λέτε ότι στην ουσία η χαμηλή ανακύκλωση –το ποσοστό δηλαδή- οφείλεται στην ουσί</w:t>
      </w:r>
      <w:r>
        <w:rPr>
          <w:rFonts w:eastAsia="Times New Roman" w:cs="Times New Roman"/>
          <w:szCs w:val="24"/>
        </w:rPr>
        <w:t>α στη μη αξιοποίηση του οργανικού κλάσματος</w:t>
      </w:r>
      <w:r>
        <w:rPr>
          <w:rFonts w:eastAsia="Times New Roman" w:cs="Times New Roman"/>
          <w:szCs w:val="24"/>
        </w:rPr>
        <w:t>,</w:t>
      </w:r>
      <w:r>
        <w:rPr>
          <w:rFonts w:eastAsia="Times New Roman" w:cs="Times New Roman"/>
          <w:szCs w:val="24"/>
        </w:rPr>
        <w:t xml:space="preserve"> για το οποίο</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ευθύνη δεν φέρουν ούτε τα συστήματα </w:t>
      </w:r>
      <w:r>
        <w:rPr>
          <w:rFonts w:eastAsia="Times New Roman" w:cs="Times New Roman"/>
          <w:szCs w:val="24"/>
        </w:rPr>
        <w:lastRenderedPageBreak/>
        <w:t xml:space="preserve">ούτε οι παραγωγοί των συσκευασιών αλλά η πολιτεία, δηλαδή στην ουσία η Κυβέρνηση άρα εσείς. Αναφέρομαι στα χρόνια της δικής σας διακυβέρνησης. </w:t>
      </w:r>
    </w:p>
    <w:p w14:paraId="1416A4A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ραγματικά</w:t>
      </w:r>
      <w:r>
        <w:rPr>
          <w:rFonts w:eastAsia="Times New Roman" w:cs="Times New Roman"/>
          <w:szCs w:val="24"/>
        </w:rPr>
        <w:t>,</w:t>
      </w:r>
      <w:r>
        <w:rPr>
          <w:rFonts w:eastAsia="Times New Roman" w:cs="Times New Roman"/>
          <w:szCs w:val="24"/>
        </w:rPr>
        <w:t xml:space="preserve"> εντυπωσιακό αλλά και θλιβερό συνάμα ότι μετά από τρία ολόκληρα χρόνια, στα οποία είστε Κυβέρνηση, μετά από τόσες κοινωνικές συγκρούσεις </w:t>
      </w:r>
      <w:r>
        <w:rPr>
          <w:rFonts w:eastAsia="Times New Roman" w:cs="Times New Roman"/>
          <w:szCs w:val="24"/>
        </w:rPr>
        <w:t>-</w:t>
      </w:r>
      <w:r>
        <w:rPr>
          <w:rFonts w:eastAsia="Times New Roman" w:cs="Times New Roman"/>
          <w:szCs w:val="24"/>
        </w:rPr>
        <w:t>που είχατε υποδαυλίσει σε όλη την Ελλάδα γύρω από τα ζητήματα της διαχείρισης των αποβλήτων και των απορριμμ</w:t>
      </w:r>
      <w:r>
        <w:rPr>
          <w:rFonts w:eastAsia="Times New Roman" w:cs="Times New Roman"/>
          <w:szCs w:val="24"/>
        </w:rPr>
        <w:t>άτων</w:t>
      </w:r>
      <w:r>
        <w:rPr>
          <w:rFonts w:eastAsia="Times New Roman" w:cs="Times New Roman"/>
          <w:szCs w:val="24"/>
        </w:rPr>
        <w:t>-</w:t>
      </w:r>
      <w:r>
        <w:rPr>
          <w:rFonts w:eastAsia="Times New Roman" w:cs="Times New Roman"/>
          <w:szCs w:val="24"/>
        </w:rPr>
        <w:t xml:space="preserve"> δεν βρήκατε έστω μία ρύθμιση –ούτε καν μία αναφορά- για την ενεργειακή ανάκτηση ή ακόμα, την </w:t>
      </w:r>
      <w:proofErr w:type="spellStart"/>
      <w:r>
        <w:rPr>
          <w:rFonts w:eastAsia="Times New Roman" w:cs="Times New Roman"/>
          <w:szCs w:val="24"/>
        </w:rPr>
        <w:t>κομποστοποίηση</w:t>
      </w:r>
      <w:proofErr w:type="spellEnd"/>
      <w:r>
        <w:rPr>
          <w:rFonts w:eastAsia="Times New Roman" w:cs="Times New Roman"/>
          <w:szCs w:val="24"/>
        </w:rPr>
        <w:t xml:space="preserve"> του οργανικού κλάσματος, δηλαδή στην ουσία του 80% των αστικών αποβλήτων της χώρας. </w:t>
      </w:r>
    </w:p>
    <w:p w14:paraId="1416A4A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Στην Ευρώπη του 2017, κύριε Υπουργέ, υπάρχουν και λειτουρ</w:t>
      </w:r>
      <w:r>
        <w:rPr>
          <w:rFonts w:eastAsia="Times New Roman" w:cs="Times New Roman"/>
          <w:szCs w:val="24"/>
        </w:rPr>
        <w:t xml:space="preserve">γούν μέχρι σήμερα γύρω στα πεντακόσια εβδομήντα εργοστάσια μηχανικής και βιολογικής επεξεργασίας αποβλήτων και σ’ αυτά θα πρέπει να προσθέσετε, επίσης, άλλα τριακόσια ενενήντα εργοστάσια ενεργειακής αξιοποίησης των αποβλήτων. </w:t>
      </w:r>
    </w:p>
    <w:p w14:paraId="1416A4B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Άρα, κύριε Υπουργέ, είμαστε ή</w:t>
      </w:r>
      <w:r>
        <w:rPr>
          <w:rFonts w:eastAsia="Times New Roman" w:cs="Times New Roman"/>
          <w:szCs w:val="24"/>
        </w:rPr>
        <w:t xml:space="preserve"> δεν είμαστε ουραγοί της Ευρώπης στις υποδομές εργοστασίων διαχείρισης απορριμμάτων; </w:t>
      </w:r>
      <w:r>
        <w:rPr>
          <w:rFonts w:eastAsia="Times New Roman" w:cs="Times New Roman"/>
          <w:szCs w:val="24"/>
        </w:rPr>
        <w:t>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ένα διαχρονικό πρόβλημα, αλλά εδώ σας λέω να μου πείτε τι κάνατε σ’ αυτό το θέμα τα τελευταία τρία χρόνια. Μην πάμε στο τι έγινε πίσω. Αυτό νομίζω έχει κρ</w:t>
      </w:r>
      <w:r>
        <w:rPr>
          <w:rFonts w:eastAsia="Times New Roman" w:cs="Times New Roman"/>
          <w:szCs w:val="24"/>
        </w:rPr>
        <w:t>ιθεί. Το είπε εξάλλου και ο εισηγητής της παράταξής σας ότι είμαστε οι ουραγοί της Ευρώπης</w:t>
      </w:r>
      <w:r>
        <w:rPr>
          <w:rFonts w:eastAsia="Times New Roman" w:cs="Times New Roman"/>
          <w:szCs w:val="24"/>
        </w:rPr>
        <w:t>,</w:t>
      </w:r>
      <w:r>
        <w:rPr>
          <w:rFonts w:eastAsia="Times New Roman" w:cs="Times New Roman"/>
          <w:szCs w:val="24"/>
        </w:rPr>
        <w:t xml:space="preserve"> στα θέματα στα οποία έχω ήδη αναφερθεί. </w:t>
      </w:r>
    </w:p>
    <w:p w14:paraId="1416A4B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ή δεν έχει η δική σας </w:t>
      </w:r>
      <w:r>
        <w:rPr>
          <w:rFonts w:eastAsia="Times New Roman" w:cs="Times New Roman"/>
          <w:szCs w:val="24"/>
        </w:rPr>
        <w:t>Κ</w:t>
      </w:r>
      <w:r>
        <w:rPr>
          <w:rFonts w:eastAsia="Times New Roman" w:cs="Times New Roman"/>
          <w:szCs w:val="24"/>
        </w:rPr>
        <w:t>υβέρνηση την ευθύνη</w:t>
      </w:r>
      <w:r>
        <w:rPr>
          <w:rFonts w:eastAsia="Times New Roman" w:cs="Times New Roman"/>
          <w:szCs w:val="24"/>
        </w:rPr>
        <w:t>,</w:t>
      </w:r>
      <w:r>
        <w:rPr>
          <w:rFonts w:eastAsia="Times New Roman" w:cs="Times New Roman"/>
          <w:szCs w:val="24"/>
        </w:rPr>
        <w:t xml:space="preserve"> μέσω της οποίας </w:t>
      </w:r>
      <w:proofErr w:type="spellStart"/>
      <w:r>
        <w:rPr>
          <w:rFonts w:eastAsia="Times New Roman" w:cs="Times New Roman"/>
          <w:szCs w:val="24"/>
        </w:rPr>
        <w:t>δαιμονοποίησε</w:t>
      </w:r>
      <w:proofErr w:type="spellEnd"/>
      <w:r>
        <w:rPr>
          <w:rFonts w:eastAsia="Times New Roman" w:cs="Times New Roman"/>
          <w:szCs w:val="24"/>
        </w:rPr>
        <w:t xml:space="preserve"> τις εταιρείες που ενδιαφέρονται να επενδύσου</w:t>
      </w:r>
      <w:r>
        <w:rPr>
          <w:rFonts w:eastAsia="Times New Roman" w:cs="Times New Roman"/>
          <w:szCs w:val="24"/>
        </w:rPr>
        <w:t xml:space="preserve">ν σ’ αυτόν τον τομέα; Πέταξε ή όχι η Κυβέρνησή σας στο καλάθι των </w:t>
      </w:r>
      <w:proofErr w:type="spellStart"/>
      <w:r>
        <w:rPr>
          <w:rFonts w:eastAsia="Times New Roman" w:cs="Times New Roman"/>
          <w:szCs w:val="24"/>
        </w:rPr>
        <w:t>αχρήστων</w:t>
      </w:r>
      <w:proofErr w:type="spellEnd"/>
      <w:r>
        <w:rPr>
          <w:rFonts w:eastAsia="Times New Roman" w:cs="Times New Roman"/>
          <w:szCs w:val="24"/>
        </w:rPr>
        <w:t>,</w:t>
      </w:r>
      <w:r>
        <w:rPr>
          <w:rFonts w:eastAsia="Times New Roman" w:cs="Times New Roman"/>
          <w:szCs w:val="24"/>
        </w:rPr>
        <w:t xml:space="preserve"> σημαντικά ποσά που δαπανήθηκαν τα προηγούμενα χρόνια για μελέτες, προκειμένου να κατασκευαστούν εργοστάσια επεξεργασίας απορριμμάτων; Ανέτρεψε ή όχι η παρούσα Κυβέρνηση τον προηγού</w:t>
      </w:r>
      <w:r>
        <w:rPr>
          <w:rFonts w:eastAsia="Times New Roman" w:cs="Times New Roman"/>
          <w:szCs w:val="24"/>
        </w:rPr>
        <w:t xml:space="preserve">μενο σχεδιασμό, ειδικά στην Αττική που αναφερόμαστε στο περίπου 50% των απορριμμάτων; </w:t>
      </w:r>
    </w:p>
    <w:p w14:paraId="1416A4B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Παραλάβατε στην Αττική ένα ΠΕΣΔΑ</w:t>
      </w:r>
      <w:r>
        <w:rPr>
          <w:rFonts w:eastAsia="Times New Roman" w:cs="Times New Roman"/>
          <w:szCs w:val="24"/>
        </w:rPr>
        <w:t>,</w:t>
      </w:r>
      <w:r>
        <w:rPr>
          <w:rFonts w:eastAsia="Times New Roman" w:cs="Times New Roman"/>
          <w:szCs w:val="24"/>
        </w:rPr>
        <w:t xml:space="preserve"> που είχε </w:t>
      </w:r>
      <w:proofErr w:type="spellStart"/>
      <w:r>
        <w:rPr>
          <w:rFonts w:eastAsia="Times New Roman" w:cs="Times New Roman"/>
          <w:szCs w:val="24"/>
        </w:rPr>
        <w:t>χωροθετημένες</w:t>
      </w:r>
      <w:proofErr w:type="spellEnd"/>
      <w:r>
        <w:rPr>
          <w:rFonts w:eastAsia="Times New Roman" w:cs="Times New Roman"/>
          <w:szCs w:val="24"/>
        </w:rPr>
        <w:t xml:space="preserve">, </w:t>
      </w:r>
      <w:proofErr w:type="spellStart"/>
      <w:r>
        <w:rPr>
          <w:rFonts w:eastAsia="Times New Roman" w:cs="Times New Roman"/>
          <w:szCs w:val="24"/>
        </w:rPr>
        <w:t>αδειοδοτημένες</w:t>
      </w:r>
      <w:proofErr w:type="spellEnd"/>
      <w:r>
        <w:rPr>
          <w:rFonts w:eastAsia="Times New Roman" w:cs="Times New Roman"/>
          <w:szCs w:val="24"/>
        </w:rPr>
        <w:t xml:space="preserve"> και χρηματοδοτημένες τέσσερις έτοιμες προς δημοπράτηση μονάδες και δυστυχώς το ακυρώσατε. Εγκρίν</w:t>
      </w:r>
      <w:r>
        <w:rPr>
          <w:rFonts w:eastAsia="Times New Roman" w:cs="Times New Roman"/>
          <w:szCs w:val="24"/>
        </w:rPr>
        <w:t xml:space="preserve">ατε ένα αναθεωρημένο ΠΕΣΔΑ, το οποίο επαναφέρει πέντε μονάδες, εκ των οποίων η μια πρέπει να ανακατασκευαστεί και να επεκταθεί και οι άλλες τέσσερις πρέπει να </w:t>
      </w:r>
      <w:proofErr w:type="spellStart"/>
      <w:r>
        <w:rPr>
          <w:rFonts w:eastAsia="Times New Roman" w:cs="Times New Roman"/>
          <w:szCs w:val="24"/>
        </w:rPr>
        <w:t>χωροθετηθούν</w:t>
      </w:r>
      <w:proofErr w:type="spellEnd"/>
      <w:r>
        <w:rPr>
          <w:rFonts w:eastAsia="Times New Roman" w:cs="Times New Roman"/>
          <w:szCs w:val="24"/>
        </w:rPr>
        <w:t xml:space="preserve">, </w:t>
      </w:r>
      <w:proofErr w:type="spellStart"/>
      <w:r>
        <w:rPr>
          <w:rFonts w:eastAsia="Times New Roman" w:cs="Times New Roman"/>
          <w:szCs w:val="24"/>
        </w:rPr>
        <w:t>αδειοδοτηθούν</w:t>
      </w:r>
      <w:proofErr w:type="spellEnd"/>
      <w:r>
        <w:rPr>
          <w:rFonts w:eastAsia="Times New Roman" w:cs="Times New Roman"/>
          <w:szCs w:val="24"/>
        </w:rPr>
        <w:t>, χρηματοδοτηθούν και δημοπρατηθούν εκ νέου. Δηλαδή έχουμε νέες καθυστ</w:t>
      </w:r>
      <w:r>
        <w:rPr>
          <w:rFonts w:eastAsia="Times New Roman" w:cs="Times New Roman"/>
          <w:szCs w:val="24"/>
        </w:rPr>
        <w:t>ερήσεις</w:t>
      </w:r>
      <w:r>
        <w:rPr>
          <w:rFonts w:eastAsia="Times New Roman" w:cs="Times New Roman"/>
          <w:szCs w:val="24"/>
        </w:rPr>
        <w:t>,</w:t>
      </w:r>
      <w:r>
        <w:rPr>
          <w:rFonts w:eastAsia="Times New Roman" w:cs="Times New Roman"/>
          <w:szCs w:val="24"/>
        </w:rPr>
        <w:t xml:space="preserve"> μέχρι η Κυβέρνηση ΣΥΡΙΖΑ και Ανεξαρτήτων Ελλήνων να προσγειωθεί στην πραγματικότητα. </w:t>
      </w:r>
    </w:p>
    <w:p w14:paraId="1416A4B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Κύριε Υπουργέ, πόσο θα διαρκέσει αυτή η διαδικασία; Νομίζω στην καλύτερη των περιπτώσεων περίπου δυο έτη. </w:t>
      </w:r>
      <w:r>
        <w:rPr>
          <w:rFonts w:eastAsia="Times New Roman" w:cs="Times New Roman"/>
          <w:szCs w:val="24"/>
        </w:rPr>
        <w:t>Α</w:t>
      </w:r>
      <w:r>
        <w:rPr>
          <w:rFonts w:eastAsia="Times New Roman" w:cs="Times New Roman"/>
          <w:szCs w:val="24"/>
        </w:rPr>
        <w:t>ν προστεθούν αυτά στα τρία έτη των καθυστερήσεων, μιλά</w:t>
      </w:r>
      <w:r>
        <w:rPr>
          <w:rFonts w:eastAsia="Times New Roman" w:cs="Times New Roman"/>
          <w:szCs w:val="24"/>
        </w:rPr>
        <w:t>με για περίπου πέντε έτη καθυστερήσεων. Γι’ αυτό σας εγκάλεσε και ο συνάδελφος κ. Σκρέκας προηγουμένως, για τις καθυστερήσεις που έχει η παρούσα Κυβέρνηση.</w:t>
      </w:r>
    </w:p>
    <w:p w14:paraId="1416A4B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Δυστυχώς</w:t>
      </w:r>
      <w:r>
        <w:rPr>
          <w:rFonts w:eastAsia="Times New Roman" w:cs="Times New Roman"/>
          <w:szCs w:val="24"/>
        </w:rPr>
        <w:t xml:space="preserve"> τι καταφέρατε; Να πιέσετε περιβαλλοντικά τη λειτουργία του ΧΥΤΑ στη Φυλή τουλάχιστον για δυο ακόμα χρόνια και να </w:t>
      </w:r>
      <w:r>
        <w:rPr>
          <w:rFonts w:eastAsia="Times New Roman" w:cs="Times New Roman"/>
          <w:szCs w:val="24"/>
        </w:rPr>
        <w:t>οδηγούμαστε,</w:t>
      </w:r>
      <w:r w:rsidDel="00F613CC">
        <w:rPr>
          <w:rFonts w:eastAsia="Times New Roman" w:cs="Times New Roman"/>
          <w:szCs w:val="24"/>
        </w:rPr>
        <w:t xml:space="preserve"> </w:t>
      </w:r>
      <w:r>
        <w:rPr>
          <w:rFonts w:eastAsia="Times New Roman" w:cs="Times New Roman"/>
          <w:szCs w:val="24"/>
        </w:rPr>
        <w:t xml:space="preserve">δυστυχώς, </w:t>
      </w:r>
      <w:r>
        <w:rPr>
          <w:rFonts w:eastAsia="Times New Roman" w:cs="Times New Roman"/>
          <w:szCs w:val="24"/>
        </w:rPr>
        <w:t xml:space="preserve">μαθηματικά </w:t>
      </w:r>
      <w:r>
        <w:rPr>
          <w:rFonts w:eastAsia="Times New Roman" w:cs="Times New Roman"/>
          <w:szCs w:val="24"/>
        </w:rPr>
        <w:t>στην περαιτέρω επέκταση της χωρητικότητάς του. Καλό είναι να γίνει μια συζήτηση</w:t>
      </w:r>
      <w:r>
        <w:rPr>
          <w:rFonts w:eastAsia="Times New Roman" w:cs="Times New Roman"/>
          <w:szCs w:val="24"/>
        </w:rPr>
        <w:t>,</w:t>
      </w:r>
      <w:r>
        <w:rPr>
          <w:rFonts w:eastAsia="Times New Roman" w:cs="Times New Roman"/>
          <w:szCs w:val="24"/>
        </w:rPr>
        <w:t xml:space="preserve"> για το τι θα γίνει τα επόμε</w:t>
      </w:r>
      <w:r>
        <w:rPr>
          <w:rFonts w:eastAsia="Times New Roman" w:cs="Times New Roman"/>
          <w:szCs w:val="24"/>
        </w:rPr>
        <w:t>να χρόνια, γιατί</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θα βρισκόμαστε πάλι σ’ αυτή την Αίθουσα, όσοι θα είμαστε εκείνη την περίοδο και θα συζητάμε</w:t>
      </w:r>
      <w:r>
        <w:rPr>
          <w:rFonts w:eastAsia="Times New Roman" w:cs="Times New Roman"/>
          <w:szCs w:val="24"/>
        </w:rPr>
        <w:t>,</w:t>
      </w:r>
      <w:r>
        <w:rPr>
          <w:rFonts w:eastAsia="Times New Roman" w:cs="Times New Roman"/>
          <w:szCs w:val="24"/>
        </w:rPr>
        <w:t xml:space="preserve"> δυστυχώς </w:t>
      </w:r>
      <w:r>
        <w:rPr>
          <w:rFonts w:eastAsia="Times New Roman" w:cs="Times New Roman"/>
          <w:szCs w:val="24"/>
        </w:rPr>
        <w:t>,</w:t>
      </w:r>
      <w:r>
        <w:rPr>
          <w:rFonts w:eastAsia="Times New Roman" w:cs="Times New Roman"/>
          <w:szCs w:val="24"/>
        </w:rPr>
        <w:t xml:space="preserve">για προβλήματα που θα βρούμε μπροστά μας. </w:t>
      </w:r>
    </w:p>
    <w:p w14:paraId="1416A4B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 προσθέσετε δε και την οικολογική καταστροφή από την πετρελαιοκηλίδα στο θαλάσσι</w:t>
      </w:r>
      <w:r>
        <w:rPr>
          <w:rFonts w:eastAsia="Times New Roman" w:cs="Times New Roman"/>
          <w:szCs w:val="24"/>
        </w:rPr>
        <w:t>ο οικοσύστημα στον Σαρωνικό και</w:t>
      </w:r>
      <w:r>
        <w:rPr>
          <w:rFonts w:eastAsia="Times New Roman" w:cs="Times New Roman"/>
          <w:szCs w:val="24"/>
        </w:rPr>
        <w:t>,</w:t>
      </w:r>
      <w:r>
        <w:rPr>
          <w:rFonts w:eastAsia="Times New Roman" w:cs="Times New Roman"/>
          <w:szCs w:val="24"/>
        </w:rPr>
        <w:t xml:space="preserve"> δυστυχώς, τον καταστρεπτικό τρόπο με τον οποίον η Κυβέρνησή σας το διαχειρίστηκε, δυστυχώς, έχουμε όλοι μια πολύ καλή εικόνα σχηματοποιημένη, ποιο είναι το οικολογικό αποτύπωμα της Αριστεράς στην Αττική. </w:t>
      </w:r>
    </w:p>
    <w:p w14:paraId="1416A4B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ήθελα, όμως, να</w:t>
      </w:r>
      <w:r>
        <w:rPr>
          <w:rFonts w:eastAsia="Times New Roman" w:cs="Times New Roman"/>
          <w:szCs w:val="24"/>
        </w:rPr>
        <w:t xml:space="preserve"> εξηγήσω περισσότερο</w:t>
      </w:r>
      <w:r>
        <w:rPr>
          <w:rFonts w:eastAsia="Times New Roman" w:cs="Times New Roman"/>
          <w:szCs w:val="24"/>
        </w:rPr>
        <w:t>,</w:t>
      </w:r>
      <w:r>
        <w:rPr>
          <w:rFonts w:eastAsia="Times New Roman" w:cs="Times New Roman"/>
          <w:szCs w:val="24"/>
        </w:rPr>
        <w:t xml:space="preserve"> γιατί το νομοσχέδιο το οποίο σήμερα συζητάμε</w:t>
      </w:r>
      <w:r>
        <w:rPr>
          <w:rFonts w:eastAsia="Times New Roman" w:cs="Times New Roman"/>
          <w:szCs w:val="24"/>
        </w:rPr>
        <w:t>,</w:t>
      </w:r>
      <w:r>
        <w:rPr>
          <w:rFonts w:eastAsia="Times New Roman" w:cs="Times New Roman"/>
          <w:szCs w:val="24"/>
        </w:rPr>
        <w:t xml:space="preserve"> δεν είναι ούτε τολμηρό αλλά εν πολλοίς ούτε αποτελεσματικό. Στο νομοσχέδιο του 2014 υπήρχε πρόβλεψη για κατάργηση της άδειας συλλογής και μεταφοράς υλικών συσκευασίας και αντικατάσταση από</w:t>
      </w:r>
      <w:r>
        <w:rPr>
          <w:rFonts w:eastAsia="Times New Roman" w:cs="Times New Roman"/>
          <w:szCs w:val="24"/>
        </w:rPr>
        <w:t xml:space="preserve"> μια απλή εγγραφή σε ένα ηλεκτρονικό μητρώο. Δυστυχώς δεν την υιοθετήσατε. Υπήρχε, επίσης, πρόβλεψη για διπλασιασμό του στόχου χωριστής συλλογής </w:t>
      </w:r>
      <w:proofErr w:type="spellStart"/>
      <w:r>
        <w:rPr>
          <w:rFonts w:eastAsia="Times New Roman" w:cs="Times New Roman"/>
          <w:szCs w:val="24"/>
        </w:rPr>
        <w:t>βιοαποβλήτων</w:t>
      </w:r>
      <w:proofErr w:type="spellEnd"/>
      <w:r>
        <w:rPr>
          <w:rFonts w:eastAsia="Times New Roman" w:cs="Times New Roman"/>
          <w:szCs w:val="24"/>
        </w:rPr>
        <w:t xml:space="preserve"> από 10% σε 20% για το 2020. Θα ήθελα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σας ρωτήσω</w:t>
      </w:r>
      <w:r>
        <w:rPr>
          <w:rFonts w:eastAsia="Times New Roman" w:cs="Times New Roman"/>
          <w:szCs w:val="24"/>
        </w:rPr>
        <w:t>.</w:t>
      </w:r>
      <w:r>
        <w:rPr>
          <w:rFonts w:eastAsia="Times New Roman" w:cs="Times New Roman"/>
          <w:szCs w:val="24"/>
        </w:rPr>
        <w:t xml:space="preserve"> Ο δικός σας στόχος, κύριε Υπουργέ</w:t>
      </w:r>
      <w:r>
        <w:rPr>
          <w:rFonts w:eastAsia="Times New Roman" w:cs="Times New Roman"/>
          <w:szCs w:val="24"/>
        </w:rPr>
        <w:t xml:space="preserve">, ποιος είναι; Νομίζω ότι η Ολομέλεια περιμένει μια απάντηση από εσάς. </w:t>
      </w:r>
    </w:p>
    <w:p w14:paraId="1416A4B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Η πιο προβληματική, όμως, διάταξη και ενδεικτική της αναποτελεσματικότητας της παρούσας Κυβέρνησης είναι η παράγραφος 3 του άρθρου 4γ΄. Προβλέπετε τη δημιουργία ενός εποπτικού οργάνου </w:t>
      </w:r>
      <w:r>
        <w:rPr>
          <w:rFonts w:eastAsia="Times New Roman" w:cs="Times New Roman"/>
          <w:szCs w:val="24"/>
        </w:rPr>
        <w:t>του ΣΣΕΔ που απαρτίζεται από υπόχρεους, δηλαδή από ανθρώπους που διαθέτουν καμ</w:t>
      </w:r>
      <w:r>
        <w:rPr>
          <w:rFonts w:eastAsia="Times New Roman" w:cs="Times New Roman"/>
          <w:szCs w:val="24"/>
        </w:rPr>
        <w:t>μιά</w:t>
      </w:r>
      <w:r>
        <w:rPr>
          <w:rFonts w:eastAsia="Times New Roman" w:cs="Times New Roman"/>
          <w:szCs w:val="24"/>
        </w:rPr>
        <w:t xml:space="preserve"> ειδική γνώση</w:t>
      </w:r>
      <w:r>
        <w:rPr>
          <w:rFonts w:eastAsia="Times New Roman" w:cs="Times New Roman"/>
          <w:szCs w:val="24"/>
        </w:rPr>
        <w:t>,</w:t>
      </w:r>
      <w:r>
        <w:rPr>
          <w:rFonts w:eastAsia="Times New Roman" w:cs="Times New Roman"/>
          <w:szCs w:val="24"/>
        </w:rPr>
        <w:t xml:space="preserve"> για να ελέγξουν τη μόνιμη λειτουργία του ΣΣΕΔ. </w:t>
      </w:r>
      <w:proofErr w:type="spellStart"/>
      <w:r>
        <w:rPr>
          <w:rFonts w:eastAsia="Times New Roman" w:cs="Times New Roman"/>
          <w:szCs w:val="24"/>
        </w:rPr>
        <w:t>Ε</w:t>
      </w:r>
      <w:r>
        <w:rPr>
          <w:rFonts w:eastAsia="Times New Roman" w:cs="Times New Roman"/>
          <w:szCs w:val="24"/>
        </w:rPr>
        <w:t>ρωτώ:</w:t>
      </w:r>
      <w:r>
        <w:rPr>
          <w:rFonts w:eastAsia="Times New Roman" w:cs="Times New Roman"/>
          <w:szCs w:val="24"/>
        </w:rPr>
        <w:t>.</w:t>
      </w:r>
      <w:r>
        <w:rPr>
          <w:rFonts w:eastAsia="Times New Roman" w:cs="Times New Roman"/>
          <w:szCs w:val="24"/>
        </w:rPr>
        <w:t>Δεν</w:t>
      </w:r>
      <w:proofErr w:type="spellEnd"/>
      <w:r>
        <w:rPr>
          <w:rFonts w:eastAsia="Times New Roman" w:cs="Times New Roman"/>
          <w:szCs w:val="24"/>
        </w:rPr>
        <w:t xml:space="preserve"> θα ήταν πιο απλό αλλά και πιο αποτελεσματικό</w:t>
      </w:r>
      <w:r>
        <w:rPr>
          <w:rFonts w:eastAsia="Times New Roman" w:cs="Times New Roman"/>
          <w:szCs w:val="24"/>
        </w:rPr>
        <w:t>,</w:t>
      </w:r>
      <w:r>
        <w:rPr>
          <w:rFonts w:eastAsia="Times New Roman" w:cs="Times New Roman"/>
          <w:szCs w:val="24"/>
        </w:rPr>
        <w:t xml:space="preserve"> να θεσπίζεται μια ρητή υποχρέωση ετήσιου ελέγχου των ΣΣΕ</w:t>
      </w:r>
      <w:r>
        <w:rPr>
          <w:rFonts w:eastAsia="Times New Roman" w:cs="Times New Roman"/>
          <w:szCs w:val="24"/>
        </w:rPr>
        <w:t xml:space="preserve">Δ από ορκωτούς λογιστές, όπως γίνεται για παράδειγμα στα νομικά πρόσωπα ιδιωτικού δικαίου; </w:t>
      </w:r>
    </w:p>
    <w:p w14:paraId="1416A4B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 θέμα της εισφοροδιαφυγής είναι ζήτημα </w:t>
      </w:r>
      <w:proofErr w:type="spellStart"/>
      <w:r>
        <w:rPr>
          <w:rFonts w:eastAsia="Times New Roman" w:cs="Times New Roman"/>
          <w:szCs w:val="24"/>
        </w:rPr>
        <w:t>αυστηροποίησης</w:t>
      </w:r>
      <w:proofErr w:type="spellEnd"/>
      <w:r>
        <w:rPr>
          <w:rFonts w:eastAsia="Times New Roman" w:cs="Times New Roman"/>
          <w:szCs w:val="24"/>
        </w:rPr>
        <w:t xml:space="preserve"> των προστίμων ή έλλειψης πολιτικής βούλησης για την επιβολή τους; Υπολογίζεται ότι η εισφοροδιαφυγή στο συγκ</w:t>
      </w:r>
      <w:r>
        <w:rPr>
          <w:rFonts w:eastAsia="Times New Roman" w:cs="Times New Roman"/>
          <w:szCs w:val="24"/>
        </w:rPr>
        <w:t>εκριμένο ζήτημα</w:t>
      </w:r>
      <w:r>
        <w:rPr>
          <w:rFonts w:eastAsia="Times New Roman" w:cs="Times New Roman"/>
          <w:szCs w:val="24"/>
        </w:rPr>
        <w:t>,</w:t>
      </w:r>
      <w:r>
        <w:rPr>
          <w:rFonts w:eastAsia="Times New Roman" w:cs="Times New Roman"/>
          <w:szCs w:val="24"/>
        </w:rPr>
        <w:t xml:space="preserve"> μπορεί να αγγίζει ίσως και το 45%. Πόσες καταγγελίες προς τον ΕΟΑΝ που αφορούν εισφοροδιαφυγή</w:t>
      </w:r>
      <w:r>
        <w:rPr>
          <w:rFonts w:eastAsia="Times New Roman" w:cs="Times New Roman"/>
          <w:szCs w:val="24"/>
        </w:rPr>
        <w:t>,</w:t>
      </w:r>
      <w:r>
        <w:rPr>
          <w:rFonts w:eastAsia="Times New Roman" w:cs="Times New Roman"/>
          <w:szCs w:val="24"/>
        </w:rPr>
        <w:t xml:space="preserve"> έχουν εξεταστεί και διεκπεραιωθεί; </w:t>
      </w:r>
    </w:p>
    <w:p w14:paraId="1416A4B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σας ερωτώ συγκεκριμένα</w:t>
      </w:r>
      <w:r>
        <w:rPr>
          <w:rFonts w:eastAsia="Times New Roman" w:cs="Times New Roman"/>
          <w:szCs w:val="24"/>
        </w:rPr>
        <w:t>.</w:t>
      </w:r>
      <w:r>
        <w:rPr>
          <w:rFonts w:eastAsia="Times New Roman" w:cs="Times New Roman"/>
          <w:szCs w:val="24"/>
        </w:rPr>
        <w:t xml:space="preserve"> Υπάρχουν καταγγελίες που εκκρεμούν τα τελευταία τέσσερα και πέντε χρό</w:t>
      </w:r>
      <w:r>
        <w:rPr>
          <w:rFonts w:eastAsia="Times New Roman" w:cs="Times New Roman"/>
          <w:szCs w:val="24"/>
        </w:rPr>
        <w:t>νια και οι αρμόδιες αρχές, δυστυχώς, δεν έχουν προβεί σε καμ</w:t>
      </w:r>
      <w:r>
        <w:rPr>
          <w:rFonts w:eastAsia="Times New Roman" w:cs="Times New Roman"/>
          <w:szCs w:val="24"/>
        </w:rPr>
        <w:t>μιά</w:t>
      </w:r>
      <w:r>
        <w:rPr>
          <w:rFonts w:eastAsia="Times New Roman" w:cs="Times New Roman"/>
          <w:szCs w:val="24"/>
        </w:rPr>
        <w:t xml:space="preserve"> ουσιαστική κίνηση; Θα ήθελα μια απάντηση σ’ αυτό. Μη μου πείτε πάλι τι έκαναν οι προηγούμενοι. Τι κάνατε εσείς τα τελευταία τρία χρόνια σ’ αυτό το ζήτημα; Υπάρχουν καταγγελίες που είναι από το</w:t>
      </w:r>
      <w:r>
        <w:rPr>
          <w:rFonts w:eastAsia="Times New Roman" w:cs="Times New Roman"/>
          <w:szCs w:val="24"/>
        </w:rPr>
        <w:t xml:space="preserve"> 2011. Αυτά τα ζητήματα θα μπορούσαν και ίσως θα έπρεπε να αντιμετωπιστούν από το υφιστάμενο νομικό πλαίσιο, εάν υπήρχε η πολιτική βούληση και η αποφασιστικότητα των αρμοδίων αρχών να ασκήσουν αποτελεσματικά το ρόλο τους. </w:t>
      </w:r>
    </w:p>
    <w:p w14:paraId="1416A4B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w:t>
      </w:r>
      <w:r>
        <w:rPr>
          <w:rFonts w:eastAsia="Times New Roman" w:cs="Times New Roman"/>
          <w:szCs w:val="24"/>
        </w:rPr>
        <w:t>ρα καταλαμβάνει ο Ζ</w:t>
      </w:r>
      <w:r>
        <w:rPr>
          <w:rFonts w:eastAsia="Times New Roman" w:cs="Times New Roman"/>
          <w:szCs w:val="24"/>
        </w:rPr>
        <w:t xml:space="preserve">΄ </w:t>
      </w:r>
      <w:r>
        <w:rPr>
          <w:rFonts w:eastAsia="Times New Roman" w:cs="Times New Roman"/>
          <w:szCs w:val="24"/>
        </w:rPr>
        <w:t xml:space="preserve">Αντιπρόεδρος της Βουλής κ. </w:t>
      </w:r>
      <w:r w:rsidRPr="00F613CC">
        <w:rPr>
          <w:rFonts w:eastAsia="Times New Roman" w:cs="Times New Roman"/>
          <w:b/>
          <w:szCs w:val="24"/>
        </w:rPr>
        <w:t>ΣΠΥΡΙΔΩΝ ΛΥΚΟΥΔΗΣ</w:t>
      </w:r>
      <w:r>
        <w:rPr>
          <w:rFonts w:eastAsia="Times New Roman" w:cs="Times New Roman"/>
          <w:szCs w:val="24"/>
        </w:rPr>
        <w:t>)</w:t>
      </w:r>
    </w:p>
    <w:p w14:paraId="1416A4B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θέμα του ΕΟΑΝ, το μισό νομοσχέδιο αφορά στον Ελληνικό Οργανισμό Ανακύκλωσης. Ουσιαστικά τον διπλασιάζετε σε μέγεθος. Θέλετε να πιστέψουμε ότι η αποτελεσματική λειτουργία του Ελληνικού Ο</w:t>
      </w:r>
      <w:r>
        <w:rPr>
          <w:rFonts w:eastAsia="Times New Roman" w:cs="Times New Roman"/>
          <w:szCs w:val="24"/>
        </w:rPr>
        <w:t>ργανισμού Ανακύκλωσης οφείλεται στο μικρό του μέγεθος και στη δομή του και δεν σχετίζεται με την ποιότητα της στελέχωσης και κυρίως με την αναποτελεσματική διοίκησή του;</w:t>
      </w:r>
    </w:p>
    <w:p w14:paraId="1416A4B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Τι εμπόδιζε μέχρι τώρα τον ΕΟΑΝ να εξετάζει εγκαίρως την αναθεώρηση των φακέλων των Συ</w:t>
      </w:r>
      <w:r>
        <w:rPr>
          <w:rFonts w:eastAsia="Times New Roman" w:cs="Times New Roman"/>
          <w:szCs w:val="24"/>
        </w:rPr>
        <w:t xml:space="preserve">στημάτων Εναλλακτικής Διαχείρισης; Αναφέρω συγκεκριμένο παράδειγμα: Υπάρχει αίτημα μείωσης εισφοράς συγκεκριμένου ΣΣΕΔ σε εφαρμογή προηγούμενης απόφασης έγκρισης μείωσης των τιμών που είχε εκδοθεί από τον Απρίλιο του 2015. </w:t>
      </w:r>
    </w:p>
    <w:p w14:paraId="1416A4B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Μπορείτε, κύριε Υπουργέ, να μας </w:t>
      </w:r>
      <w:r>
        <w:rPr>
          <w:rFonts w:eastAsia="Times New Roman" w:cs="Times New Roman"/>
          <w:szCs w:val="24"/>
        </w:rPr>
        <w:t xml:space="preserve">δώσετε μία εξήγηση, γιατί ενώ το αίτημα έχει κατατεθεί από τον Νοέμβριο του 2015, πριν από δύο χρόνια, δεν έχει ακόμη εξετασθεί; Όλοι καταλαβαίνουμε, λοιπόν, για ποιον λόγο γιγαντώνετε τον ΕΟΑΝ. </w:t>
      </w:r>
    </w:p>
    <w:p w14:paraId="1416A4B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Όμως, αντί να ορίζετε τα επτά από τα έντεκα μέλη του Διοικητ</w:t>
      </w:r>
      <w:r>
        <w:rPr>
          <w:rFonts w:eastAsia="Times New Roman" w:cs="Times New Roman"/>
          <w:szCs w:val="24"/>
        </w:rPr>
        <w:t>ικού Συμβουλίου, δεν δίνετε καλύτερα την εποπτεία της εναλλακτικής διαχείρισης κατευθείαν στις υπηρεσίες του Υπουργείου; Νομίζω ότι έτσι η Κυβέρνηση θα γλιτώσει πολύτιμο χρόνο, όσον αφορά στη διεκπεραίωση αιτημάτων, τα οποία –θα μου επιτρέψετε να σας πω- έ</w:t>
      </w:r>
      <w:r>
        <w:rPr>
          <w:rFonts w:eastAsia="Times New Roman" w:cs="Times New Roman"/>
          <w:szCs w:val="24"/>
        </w:rPr>
        <w:t>χουν ρουσφετολογικό χαρακτήρα.</w:t>
      </w:r>
    </w:p>
    <w:p w14:paraId="1416A4B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ο νέος ΕΟΑΝ, από ό,τι δείχνουν τα πράγματα, θα διαχειριστεί ένα πάρα πολύ μεγάλο κονδύλι, τα έσοδα από το τέλος για τη μείωση της χρήσης της πλαστικής σακούλας. </w:t>
      </w:r>
    </w:p>
    <w:p w14:paraId="1416A4C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Είστε σε θέση, κύριε Υπουργέ, να μας πείτε σε τι ύψος</w:t>
      </w:r>
      <w:r>
        <w:rPr>
          <w:rFonts w:eastAsia="Times New Roman" w:cs="Times New Roman"/>
          <w:szCs w:val="24"/>
        </w:rPr>
        <w:t xml:space="preserve"> περίπου υπολογίζετε αυτό το τέλος; Κάποιοι μιλάνε για ένα κονδύλι του ύψους περίπου των 50 εκατομμυρίων ευρώ, με βάση τουλάχιστον την κατανάλωση που γίνεται αυτή τη στιγμή. </w:t>
      </w:r>
    </w:p>
    <w:p w14:paraId="1416A4C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Εάν είναι έτσι, το ποσό αυτό ξεπερνά κατά πολύ τα έσοδα που έχουν όλοι οι ΣΣΕΔ μα</w:t>
      </w:r>
      <w:r>
        <w:rPr>
          <w:rFonts w:eastAsia="Times New Roman" w:cs="Times New Roman"/>
          <w:szCs w:val="24"/>
        </w:rPr>
        <w:t>ζί, δηλαδή τον ετήσιο τζίρο της «</w:t>
      </w:r>
      <w:r>
        <w:rPr>
          <w:rFonts w:eastAsia="Times New Roman" w:cs="Times New Roman"/>
          <w:szCs w:val="24"/>
          <w:lang w:val="en-US"/>
        </w:rPr>
        <w:t>T</w:t>
      </w:r>
      <w:r>
        <w:rPr>
          <w:rFonts w:eastAsia="Times New Roman" w:cs="Times New Roman"/>
          <w:szCs w:val="24"/>
          <w:lang w:val="en-US"/>
        </w:rPr>
        <w:t>ETRA</w:t>
      </w:r>
      <w:r>
        <w:rPr>
          <w:rFonts w:eastAsia="Times New Roman" w:cs="Times New Roman"/>
          <w:szCs w:val="24"/>
        </w:rPr>
        <w:t xml:space="preserve"> </w:t>
      </w:r>
      <w:r>
        <w:rPr>
          <w:rFonts w:eastAsia="Times New Roman" w:cs="Times New Roman"/>
          <w:szCs w:val="24"/>
          <w:lang w:val="en-US"/>
        </w:rPr>
        <w:t>P</w:t>
      </w:r>
      <w:r>
        <w:rPr>
          <w:rFonts w:eastAsia="Times New Roman" w:cs="Times New Roman"/>
          <w:szCs w:val="24"/>
          <w:lang w:val="en-US"/>
        </w:rPr>
        <w:t>AK</w:t>
      </w:r>
      <w:r>
        <w:rPr>
          <w:rFonts w:eastAsia="Times New Roman" w:cs="Times New Roman"/>
          <w:szCs w:val="24"/>
        </w:rPr>
        <w:t xml:space="preserve">». Και σας ερωτώ, κύριε Υπουργέ: Πού θα κατανεμηθεί αυτό το κονδύλιο, ποιος θα το διαχειριστεί και με ποιο τρόπο; Δεν νομίζετε ότι πρέπει να μας πείτε σήμερα κάτι παραπάνω σε αυτή την Αίθουσα, αντί να παραπέμπετε </w:t>
      </w:r>
      <w:r>
        <w:rPr>
          <w:rFonts w:eastAsia="Times New Roman" w:cs="Times New Roman"/>
          <w:szCs w:val="24"/>
        </w:rPr>
        <w:t>το ζήτημα στο μέλλον με μία εξουσιοδοτική διάταξη;</w:t>
      </w:r>
    </w:p>
    <w:p w14:paraId="1416A4C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Δυστυχώς, έχω την εντύπωση -και μακάρι να με διαψεύσετε με στοιχεία ή με δημόσιες δεσμεύσεις σας- ότι δεν είναι στις προθέσεις σας να επιβαρύνετε τις μικρομεσαίες ελληνικές επιχειρήσεις, οι οποίες καλούντα</w:t>
      </w:r>
      <w:r>
        <w:rPr>
          <w:rFonts w:eastAsia="Times New Roman" w:cs="Times New Roman"/>
          <w:szCs w:val="24"/>
        </w:rPr>
        <w:t xml:space="preserve">ι να </w:t>
      </w:r>
      <w:proofErr w:type="spellStart"/>
      <w:r>
        <w:rPr>
          <w:rFonts w:eastAsia="Times New Roman" w:cs="Times New Roman"/>
          <w:szCs w:val="24"/>
        </w:rPr>
        <w:t>αντεπεξέλθουν</w:t>
      </w:r>
      <w:proofErr w:type="spellEnd"/>
      <w:r>
        <w:rPr>
          <w:rFonts w:eastAsia="Times New Roman" w:cs="Times New Roman"/>
          <w:szCs w:val="24"/>
        </w:rPr>
        <w:t xml:space="preserve"> </w:t>
      </w:r>
      <w:r>
        <w:rPr>
          <w:rFonts w:eastAsia="Times New Roman" w:cs="Times New Roman"/>
          <w:szCs w:val="24"/>
        </w:rPr>
        <w:t xml:space="preserve">σε εντονότατο διεθνή ανταγωνισμό και μέσα σε ένα περιβάλλον με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έλλειψη ρευστότητας. </w:t>
      </w:r>
    </w:p>
    <w:p w14:paraId="1416A4C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Και όλα αυτά, για να στελεχώσετε έναν κυβερνητικά ελεγχόμενο οργανισμό, που δυστυχώς θα μετατραπεί σε πηγή χρηματοδότησης καθαρά ρο</w:t>
      </w:r>
      <w:r>
        <w:rPr>
          <w:rFonts w:eastAsia="Times New Roman" w:cs="Times New Roman"/>
          <w:szCs w:val="24"/>
        </w:rPr>
        <w:t xml:space="preserve">υσφετολογικών πολιτικών επιλογών. </w:t>
      </w:r>
    </w:p>
    <w:p w14:paraId="1416A4C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1416A4C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Ολοκληρώνω πολύ σύντομα, κύριε Πρόεδρε, με τις τροπολογίες και θα ξεκινήσω με ένα σχόλιο για το νέο ξήλωμα του νόμου Παππά του 2015, δηλα</w:t>
      </w:r>
      <w:r>
        <w:rPr>
          <w:rFonts w:eastAsia="Times New Roman" w:cs="Times New Roman"/>
          <w:szCs w:val="24"/>
        </w:rPr>
        <w:t xml:space="preserve">δή την τροπολογία που αφορά στην </w:t>
      </w:r>
      <w:proofErr w:type="spellStart"/>
      <w:r>
        <w:rPr>
          <w:rFonts w:eastAsia="Times New Roman" w:cs="Times New Roman"/>
          <w:szCs w:val="24"/>
        </w:rPr>
        <w:t>αδειοδότηση</w:t>
      </w:r>
      <w:proofErr w:type="spellEnd"/>
      <w:r>
        <w:rPr>
          <w:rFonts w:eastAsia="Times New Roman" w:cs="Times New Roman"/>
          <w:szCs w:val="24"/>
        </w:rPr>
        <w:t xml:space="preserve"> των ψηφιακών τηλεοπτικών σταθμών, η οποία αλλοιώνει για άλλη μία φορά σε τέτοιο βαθμό το κείμενο του νόμου του 2015, που μόνο κατ’ όνομα παραμένει. </w:t>
      </w:r>
    </w:p>
    <w:p w14:paraId="1416A4C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Νομίζω ότι κακώς πλέον σε αυτή την Αίθουσα πρέπει να αναφερόμα</w:t>
      </w:r>
      <w:r>
        <w:rPr>
          <w:rFonts w:eastAsia="Times New Roman" w:cs="Times New Roman"/>
          <w:szCs w:val="24"/>
        </w:rPr>
        <w:t xml:space="preserve">στε στον νόμο Παππά. Ίσως θα έπρεπε να μιλάμε για </w:t>
      </w:r>
      <w:r>
        <w:rPr>
          <w:rFonts w:eastAsia="Times New Roman" w:cs="Times New Roman"/>
          <w:szCs w:val="24"/>
        </w:rPr>
        <w:t>«</w:t>
      </w:r>
      <w:r>
        <w:rPr>
          <w:rFonts w:eastAsia="Times New Roman" w:cs="Times New Roman"/>
          <w:szCs w:val="24"/>
        </w:rPr>
        <w:t>νόμο ΕΣΡ</w:t>
      </w:r>
      <w:r>
        <w:rPr>
          <w:rFonts w:eastAsia="Times New Roman" w:cs="Times New Roman"/>
          <w:szCs w:val="24"/>
        </w:rPr>
        <w:t>»</w:t>
      </w:r>
      <w:r>
        <w:rPr>
          <w:rFonts w:eastAsia="Times New Roman" w:cs="Times New Roman"/>
          <w:szCs w:val="24"/>
        </w:rPr>
        <w:t xml:space="preserve"> ή </w:t>
      </w:r>
      <w:r>
        <w:rPr>
          <w:rFonts w:eastAsia="Times New Roman" w:cs="Times New Roman"/>
          <w:szCs w:val="24"/>
        </w:rPr>
        <w:t>«</w:t>
      </w:r>
      <w:r>
        <w:rPr>
          <w:rFonts w:eastAsia="Times New Roman" w:cs="Times New Roman"/>
          <w:szCs w:val="24"/>
        </w:rPr>
        <w:t>νόμο του Συμβουλίου της Επικρατείας». Πάντως, σίγουρα εάν δείτε όλες τις διατάξεις που έχουν αναθεωρηθεί ή τροποποιηθεί από την Κυβέρνηση καθ’ υπόδειξη είτε του Συμβουλίου της Επικρατείας είτε</w:t>
      </w:r>
      <w:r>
        <w:rPr>
          <w:rFonts w:eastAsia="Times New Roman" w:cs="Times New Roman"/>
          <w:szCs w:val="24"/>
        </w:rPr>
        <w:t xml:space="preserve"> του ΕΣΡ, θα καταλάβετε ότι σίγουρα δεν έχει κα</w:t>
      </w:r>
      <w:r>
        <w:rPr>
          <w:rFonts w:eastAsia="Times New Roman" w:cs="Times New Roman"/>
          <w:szCs w:val="24"/>
        </w:rPr>
        <w:t>μ</w:t>
      </w:r>
      <w:r>
        <w:rPr>
          <w:rFonts w:eastAsia="Times New Roman" w:cs="Times New Roman"/>
          <w:szCs w:val="24"/>
        </w:rPr>
        <w:t xml:space="preserve">μία σχέση με τον νόμο που είχε ψηφιστεί πριν από δύο χρόνια. </w:t>
      </w:r>
    </w:p>
    <w:p w14:paraId="1416A4C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Πρόκειται για έναν νόμο που –να μην ξεχνιόμαστε- οδήγησε σε έναν διαγωνισμό-παρωδία το 2016, έναν νόμο που η βασική του φιλοσοφία κρίθηκε αντισυνταγματική από το Συμβούλιο της Επικρατείας και σας ανάγκασε, όπως είπα προηγουμένως, να τροποποιήσετε μία σειρά</w:t>
      </w:r>
      <w:r>
        <w:rPr>
          <w:rFonts w:eastAsia="Times New Roman" w:cs="Times New Roman"/>
          <w:szCs w:val="24"/>
        </w:rPr>
        <w:t xml:space="preserve"> από διατάξεις. </w:t>
      </w:r>
    </w:p>
    <w:p w14:paraId="1416A4C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Όμως, με την τροπολογία που έρχεται σήμερα, δυστυχώς προκαλείτε για άλλη μία φορά τους Έλληνες. Για την ταμπακιέρα ο κύριος Υπουργός δεν μίλησε. Στην ουσία δεν λέει τίποτα. </w:t>
      </w:r>
    </w:p>
    <w:p w14:paraId="1416A4C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απαντήσετε πολύ σύντομα σε κάποια ερωτήματα: Θα είστ</w:t>
      </w:r>
      <w:r>
        <w:rPr>
          <w:rFonts w:eastAsia="Times New Roman" w:cs="Times New Roman"/>
          <w:szCs w:val="24"/>
        </w:rPr>
        <w:t>ε με τη νομιμότητα ή θα είστε με τα βοσκοτόπια και τους περίφημους τύπους σαν τον κ. Καλογρίτσα; Θα είστε με τη διαφάνεια ή με αυτούς τους επιχειρηματίες, οι οποίοι δημόσια λένε ότι ήταν «λαγοί» στη διαγωνιστική διαδικασία; Θα είστε με την τήρηση του Συντά</w:t>
      </w:r>
      <w:r>
        <w:rPr>
          <w:rFonts w:eastAsia="Times New Roman" w:cs="Times New Roman"/>
          <w:szCs w:val="24"/>
        </w:rPr>
        <w:t xml:space="preserve">γματος ή θα είστε με τις μεθοδεύσεις της Κυβέρνησης ΣΥΡΙΖΑ; Θα είστε με τη συμμόρφωση στην απόφαση του Συμβουλίου της Επικρατείας ή θα εξακολουθείτε να έχετε τους αριστερούς </w:t>
      </w:r>
      <w:proofErr w:type="spellStart"/>
      <w:r>
        <w:rPr>
          <w:rFonts w:eastAsia="Times New Roman" w:cs="Times New Roman"/>
          <w:szCs w:val="24"/>
        </w:rPr>
        <w:t>τακτικισμούς</w:t>
      </w:r>
      <w:proofErr w:type="spellEnd"/>
      <w:r>
        <w:rPr>
          <w:rFonts w:eastAsia="Times New Roman" w:cs="Times New Roman"/>
          <w:szCs w:val="24"/>
        </w:rPr>
        <w:t>;</w:t>
      </w:r>
    </w:p>
    <w:p w14:paraId="1416A4CA"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Είτε θα προσκομίσετε, κύριοι της Κυβέρνησης, θεσμικές εγγυήσεις διαφ</w:t>
      </w:r>
      <w:r>
        <w:rPr>
          <w:rFonts w:eastAsia="Times New Roman" w:cs="Times New Roman"/>
          <w:szCs w:val="24"/>
        </w:rPr>
        <w:t xml:space="preserve">άνειας, εγγυήσεις για τη νομιμότητα της προέλευσης των χρημάτων, ουσιαστικό έλεγχο του πόθεν έσχες των συμμετεχόντων στον διαγωνισμό, αλλιώς η Νέα Δημοκρατία δεν πρόκειται να συμφωνήσει στον τρόπο διεξαγωγής του διαγωνισμού. </w:t>
      </w:r>
      <w:r>
        <w:rPr>
          <w:rFonts w:eastAsia="Times New Roman" w:cs="Times New Roman"/>
          <w:szCs w:val="24"/>
        </w:rPr>
        <w:t>«</w:t>
      </w:r>
      <w:r>
        <w:rPr>
          <w:rFonts w:eastAsia="Times New Roman" w:cs="Times New Roman"/>
          <w:szCs w:val="24"/>
        </w:rPr>
        <w:t xml:space="preserve">ΣΥΡΙΖΑ </w:t>
      </w:r>
      <w:r>
        <w:rPr>
          <w:rFonts w:eastAsia="Times New Roman" w:cs="Times New Roman"/>
          <w:szCs w:val="24"/>
          <w:lang w:val="en-US"/>
        </w:rPr>
        <w:t>bank</w:t>
      </w:r>
      <w:r>
        <w:rPr>
          <w:rFonts w:eastAsia="Times New Roman" w:cs="Times New Roman"/>
          <w:szCs w:val="24"/>
        </w:rPr>
        <w:t>»</w:t>
      </w:r>
      <w:r>
        <w:rPr>
          <w:rFonts w:eastAsia="Times New Roman" w:cs="Times New Roman"/>
          <w:szCs w:val="24"/>
        </w:rPr>
        <w:t>, βοσκοτόπια και λ</w:t>
      </w:r>
      <w:r>
        <w:rPr>
          <w:rFonts w:eastAsia="Times New Roman" w:cs="Times New Roman"/>
          <w:szCs w:val="24"/>
        </w:rPr>
        <w:t xml:space="preserve">αγούς, πραγματικούς ή μεταμφιεσμένους, δεν πρόκειται να ανεχθούμε. </w:t>
      </w:r>
    </w:p>
    <w:p w14:paraId="1416A4C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1416A4CC" w14:textId="77777777" w:rsidR="002F1EDC" w:rsidRDefault="00F01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16A4CD"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1416A4C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Η συνάδελφος κ. Χαρά Καφαντάρη, έχει τον λόγο. </w:t>
      </w:r>
    </w:p>
    <w:p w14:paraId="1416A4CF"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ΧΑΡΟΥΛΑ (</w:t>
      </w:r>
      <w:r>
        <w:rPr>
          <w:rFonts w:eastAsia="Times New Roman" w:cs="Times New Roman"/>
          <w:b/>
          <w:szCs w:val="24"/>
        </w:rPr>
        <w:t>ΧΑΡΑ) ΚΑΦΑΝΤΑΡΗ</w:t>
      </w:r>
      <w:r>
        <w:rPr>
          <w:rFonts w:eastAsia="Times New Roman" w:cs="Times New Roman"/>
          <w:szCs w:val="24"/>
        </w:rPr>
        <w:t xml:space="preserve">: Ευχαριστώ, κύριε Πρόεδρε. </w:t>
      </w:r>
    </w:p>
    <w:p w14:paraId="1416A4D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Καλησπέρα σας. </w:t>
      </w:r>
    </w:p>
    <w:p w14:paraId="1416A4D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Σαφώς και η διαχείριση των απορριμμάτων είναι μία δημόσια υπόθεση. Για τον λόγο αυτό, εδώ και χρόνια, πάνω από μία δεκαετία έχει ξεκινήσει ένας υπεύθυνος δημόσιος διάλογος, πολιτικός, επιστημονικό</w:t>
      </w:r>
      <w:r>
        <w:rPr>
          <w:rFonts w:eastAsia="Times New Roman" w:cs="Times New Roman"/>
          <w:szCs w:val="24"/>
        </w:rPr>
        <w:t xml:space="preserve">ς, παράλληλα με δράσεις κινημάτων πολιτών και φορέων για το μεγάλο αυτό ζήτημα. </w:t>
      </w:r>
    </w:p>
    <w:p w14:paraId="1416A4D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Τα απορρίμματα αποτελούν εν δυνάμει ένα σημαντικό πόρο υλικών και ενέργειας και η ορθολογική διαχείρισή τους μπορεί να εξασφαλίσει θέσεις εργασίας και σημαντικούς πόρους. </w:t>
      </w:r>
    </w:p>
    <w:p w14:paraId="1416A4D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Η ε</w:t>
      </w:r>
      <w:r>
        <w:rPr>
          <w:rFonts w:eastAsia="Times New Roman" w:cs="Times New Roman"/>
          <w:szCs w:val="24"/>
        </w:rPr>
        <w:t>υρωπαϊκή στρατηγική για τη διαχείριση των στερεών αποβλήτων υπακούει στην ιεράρχηση της διαχείρισης, σύμφωνα με την ευρωπαϊκή οδηγία 98/2008, που όλοι ξέρουμε ότι θέτει σε προτεραιότητα την πρόληψη, τη μείωση, την επαναχρησιμοποίηση, την ανακύκλωση, την αν</w:t>
      </w:r>
      <w:r>
        <w:rPr>
          <w:rFonts w:eastAsia="Times New Roman" w:cs="Times New Roman"/>
          <w:szCs w:val="24"/>
        </w:rPr>
        <w:t xml:space="preserve">άκτηση, την ασφαλή διάθεση. </w:t>
      </w:r>
    </w:p>
    <w:p w14:paraId="1416A4D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αναφερθώ, όμως, τώρα σε αυτό που είπε ο Κοινοβουλευτικός Εκπρόσωπος της Νέας Δημοκρατίας προηγουμένως, ο οποίος μας εγκάλεσε ως Κυβέρνηση ουσιαστικά για τα ζητήματα της νομοθέτησης, λέγοντας ότι υπήρχαν έτοιμα σχέδια πριν απ</w:t>
      </w:r>
      <w:r>
        <w:rPr>
          <w:rFonts w:eastAsia="Times New Roman" w:cs="Times New Roman"/>
          <w:szCs w:val="24"/>
        </w:rPr>
        <w:t xml:space="preserve">ό δύο χρόνια κ.λπ. και δεν έγινε τίποτα. </w:t>
      </w:r>
    </w:p>
    <w:p w14:paraId="1416A4D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έλεγα ότι οι πολιτικές οι οποίες ακολουθήθηκαν από τις προηγούμενες κυβερνήσεις της Νέας Δημοκρατίας και του ΠΑΣΟΚ ουσιαστικά και επικράτησαν στη χώρα μας ήταν κοντόφθαλμες, επιζήμιες, χωρίς μελλοντικό σχεδιασμό</w:t>
      </w:r>
      <w:r>
        <w:rPr>
          <w:rFonts w:eastAsia="Times New Roman" w:cs="Times New Roman"/>
          <w:szCs w:val="24"/>
        </w:rPr>
        <w:t xml:space="preserve"> και βασίστηκαν στην ανεξέλεγκτη –ήδη τα πρόστιμα τα πληρώνουμε τώρα- λειτουργία χωματε</w:t>
      </w:r>
      <w:r>
        <w:rPr>
          <w:rFonts w:eastAsia="Times New Roman" w:cs="Times New Roman"/>
          <w:szCs w:val="24"/>
        </w:rPr>
        <w:lastRenderedPageBreak/>
        <w:t xml:space="preserve">ρών. Με επίκληση της οικονομικής κρίσης και του αδιεξόδου στο θέμα της διαχείρισης και με την επιβολή των προστίμων οι προηγούμενες κυβερνήσεις της Νέας Δημοκρατίας και </w:t>
      </w:r>
      <w:r>
        <w:rPr>
          <w:rFonts w:eastAsia="Times New Roman" w:cs="Times New Roman"/>
          <w:szCs w:val="24"/>
        </w:rPr>
        <w:t>του ΠΑΣΟΚ προχώρησαν με επείγουσες διαδικασίες σε εθνικό επίπεδο το σχέδιο ιδιωτικών επενδύσεων, σχέδιο που αφορά την κατασκευή, τη λειτουργία, την εκμετάλλευση των μονάδων επεξεργασίας σύμμεικτων –το τονίζω, κυρίες και κύριοι Βουλευτές, το «σύμμεικτων»- α</w:t>
      </w:r>
      <w:r>
        <w:rPr>
          <w:rFonts w:eastAsia="Times New Roman" w:cs="Times New Roman"/>
          <w:szCs w:val="24"/>
        </w:rPr>
        <w:t xml:space="preserve">πορριμμάτων. </w:t>
      </w:r>
    </w:p>
    <w:p w14:paraId="1416A4D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Κύριος σκοπός η ενεργειακή αξιοποίηση, ενώ άνοιγε παράλληλα ο δρόμος για την καύση, μετατρέποντας την τοπική αυτοδιοίκηση σε εργαλείο εφαρμογής αυτής της πολιτικής, μια τοπική αυτοδιοίκηση – εισπρακτικό μηχανισμό στην υπηρεσία επιχειρηματικών</w:t>
      </w:r>
      <w:r>
        <w:rPr>
          <w:rFonts w:eastAsia="Times New Roman" w:cs="Times New Roman"/>
          <w:szCs w:val="24"/>
        </w:rPr>
        <w:t xml:space="preserve"> συμφερόντων, που ετοιμάζονταν να λεηλατήσουν δημόσιο πλούτο, λαϊκά εισοδήματα και με τη διαχείριση των απορριμμάτων να εκτοξεύονται τα δημοτικά τέλη στα ύψη. </w:t>
      </w:r>
    </w:p>
    <w:p w14:paraId="1416A4D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εφαρμογή αυτών των σχεδίων της προηγούμενης </w:t>
      </w:r>
      <w:r>
        <w:rPr>
          <w:rFonts w:eastAsia="Times New Roman" w:cs="Times New Roman"/>
          <w:szCs w:val="24"/>
        </w:rPr>
        <w:t xml:space="preserve">κυβέρνησης </w:t>
      </w:r>
      <w:r>
        <w:rPr>
          <w:rFonts w:eastAsia="Times New Roman" w:cs="Times New Roman"/>
          <w:szCs w:val="24"/>
        </w:rPr>
        <w:t>στις μεγάλες μονάδες επεξεργασίας σύμμεικτων απορριμμάτων υπέσκαπτε αυτή τη λογική της δράσης ανακύκλωσης σε τοπικό επίπεδο και το κόστος δεν ήταν μόνο περιβαλλοντικό, ήταν κοινωνικό, οικονομικό, από τη στιγμή που εμποδιζόταν η ανάπτυξη δραστηριοτήτων μικρ</w:t>
      </w:r>
      <w:r>
        <w:rPr>
          <w:rFonts w:eastAsia="Times New Roman" w:cs="Times New Roman"/>
          <w:szCs w:val="24"/>
        </w:rPr>
        <w:t xml:space="preserve">ής και μεσαίας κλίμακας, φιλικών στο περιβάλλον, ήπιας τεχνολογίας, που θα μπορούσαν να συμβάλουν στη δημιουργία θέσεων εργασίας και αξιοποίηση του εγχώριου δυναμικού. </w:t>
      </w:r>
    </w:p>
    <w:p w14:paraId="1416A4D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Έρχομαι, λοιπόν, τώρα στην Αττική, η οποία ακούστηκε πάρα πολύ σήμερα από την Αντιπολίτ</w:t>
      </w:r>
      <w:r>
        <w:rPr>
          <w:rFonts w:eastAsia="Times New Roman" w:cs="Times New Roman"/>
          <w:szCs w:val="24"/>
        </w:rPr>
        <w:t xml:space="preserve">ευση και δη την Αξιωματική. </w:t>
      </w:r>
    </w:p>
    <w:p w14:paraId="1416A4D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εξής: Ο περιφερειακός σχεδιασμός στην Αττική, όπως ανέφερα πριν, προέβλεπε μεγάλες εγκαταστάσεις επεξεργασίας σύμμεικτων απορριμμάτων. </w:t>
      </w:r>
    </w:p>
    <w:p w14:paraId="1416A4D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περιφερειακός σχεδιασμός της Αττικής που παραδώσατε, κυρίες και κύριοι </w:t>
      </w:r>
      <w:r>
        <w:rPr>
          <w:rFonts w:eastAsia="Times New Roman" w:cs="Times New Roman"/>
          <w:szCs w:val="24"/>
        </w:rPr>
        <w:t>της Νέας Δημοκρατίας και του ΠΑΣΟΚ, προϋπέθετε ανακύκλωση στο 8%. Μην το ξεχνάμε αυτό, γιατί μιλούσαμε για επεξεργασία σύμμεικτων απορριμμάτων.</w:t>
      </w:r>
    </w:p>
    <w:p w14:paraId="1416A4D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Δεύτερον, ποιος δεν θυμάται τα σκουπίδια στη Φυλή, όταν έρχεστε εσείς και λέτε για το τι γίνεται στη Φυλή απ’ όλ</w:t>
      </w:r>
      <w:r>
        <w:rPr>
          <w:rFonts w:eastAsia="Times New Roman" w:cs="Times New Roman"/>
          <w:szCs w:val="24"/>
        </w:rPr>
        <w:t>η την Ελλάδα, από την Πελοπόννησο, μια συγκεκριμένη χρονική περίοδο επειδή ήταν σε αδιέξοδο; Μιλάτε και κρίνετε αυτήν την Κυβέρνηση που επί της θητείας της, πέραν του εθνικού σχεδιασμού που ψηφίστηκε το 2015, έχουμε τους περιφερειακούς σχεδιασμούς, οι οποί</w:t>
      </w:r>
      <w:r>
        <w:rPr>
          <w:rFonts w:eastAsia="Times New Roman" w:cs="Times New Roman"/>
          <w:szCs w:val="24"/>
        </w:rPr>
        <w:t>οι ψηφίστηκαν το 2016, με τη λογική ενίσχυσης ουσιαστικά της ανακύκλωσης και αυτής της διαδικασίας.</w:t>
      </w:r>
    </w:p>
    <w:p w14:paraId="1416A4D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Όσον αφορά δε την Αττική 150 εκατομμύρια ευρώ από το ΕΠΠΕΡΑΑ δίνονται για </w:t>
      </w:r>
      <w:r>
        <w:rPr>
          <w:rFonts w:eastAsia="Times New Roman" w:cs="Times New Roman"/>
          <w:szCs w:val="24"/>
        </w:rPr>
        <w:t>μεγάλα έργα.</w:t>
      </w:r>
      <w:r>
        <w:rPr>
          <w:rFonts w:eastAsia="Times New Roman" w:cs="Times New Roman"/>
          <w:szCs w:val="24"/>
        </w:rPr>
        <w:t xml:space="preserve"> Ήδη είναι έτοιμα </w:t>
      </w:r>
      <w:r>
        <w:rPr>
          <w:rFonts w:eastAsia="Times New Roman" w:cs="Times New Roman"/>
          <w:szCs w:val="24"/>
        </w:rPr>
        <w:t>εξήντα τέσσερα</w:t>
      </w:r>
      <w:r>
        <w:rPr>
          <w:rFonts w:eastAsia="Times New Roman" w:cs="Times New Roman"/>
          <w:szCs w:val="24"/>
        </w:rPr>
        <w:t xml:space="preserve"> τοπικά σχέδια στην Αττική και λειτουρ</w:t>
      </w:r>
      <w:r>
        <w:rPr>
          <w:rFonts w:eastAsia="Times New Roman" w:cs="Times New Roman"/>
          <w:szCs w:val="24"/>
        </w:rPr>
        <w:t xml:space="preserve">γούν, όπως επίσης είναι έτοιμες μελέτες και για άλλα ολοκληρωμένα τοπικά σχέδια. </w:t>
      </w:r>
    </w:p>
    <w:p w14:paraId="1416A4D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μιλάμε για εστίαση στην ανακύκλωση στην πηγή. Αυτό κάνει και το εν λόγω νομοσχέδιο που τροποποιεί το πλαίσιο εναλλακτικής διαχείρισης στη χώρα μας. Εναρμονιζόμαστε με </w:t>
      </w:r>
      <w:r>
        <w:rPr>
          <w:rFonts w:eastAsia="Times New Roman" w:cs="Times New Roman"/>
          <w:szCs w:val="24"/>
        </w:rPr>
        <w:t>την ευρωπαϊκή οδηγία σχετικά με την πλαστική σακούλα -ήδη έγιναν βήματα από τον Αύγουστο- και τη μείωσή της. Δίνεται η δυνατότητα στους ΟΤΑ για δημιουργία και οργάνωση εναλλακτικής διαχείρισης δημοτικών αποβλήτων. Δίνονται κίνητρα στους δήμους για διαχείρι</w:t>
      </w:r>
      <w:r>
        <w:rPr>
          <w:rFonts w:eastAsia="Times New Roman" w:cs="Times New Roman"/>
          <w:szCs w:val="24"/>
        </w:rPr>
        <w:t>ση αποβλήτων. Δίνεται η δυνατότητα να προσλαμβάνεται στην ανακύκλωση προσωπικό στο τοπικό σύστημα και να διαθέτουν τα ανακυκλώσιμα υλικά.</w:t>
      </w:r>
    </w:p>
    <w:p w14:paraId="1416A4D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πολύ σημαντικό, όμως, κυρίες και κύριοι Βουλευτές, είναι ότι αυτό το νομοσχέδιο αποτελεί ένα σημαντικό βήμα προς τη</w:t>
      </w:r>
      <w:r>
        <w:rPr>
          <w:rFonts w:eastAsia="Times New Roman" w:cs="Times New Roman"/>
          <w:szCs w:val="24"/>
        </w:rPr>
        <w:t>ν κυκλική οικονομία. Τι είναι η κυκλική οικονομία; Είναι η επιμήκυνση του κύκλου ζωής των προϊόντων συγχρόνως με εξοικονόμηση μη ανανεώσιμων φυσικών πόρων, με περισσότερη επαναχρησιμοποίηση, ανακύκλωση και ανάκτηση ενέργειας και υλικών.</w:t>
      </w:r>
    </w:p>
    <w:p w14:paraId="1416A4DF" w14:textId="77777777" w:rsidR="002F1EDC" w:rsidRDefault="00F01CE6">
      <w:pPr>
        <w:spacing w:line="600" w:lineRule="auto"/>
        <w:ind w:firstLine="709"/>
        <w:jc w:val="both"/>
        <w:rPr>
          <w:rFonts w:eastAsia="Times New Roman" w:cs="Times New Roman"/>
          <w:szCs w:val="24"/>
        </w:rPr>
      </w:pPr>
      <w:r>
        <w:rPr>
          <w:rFonts w:eastAsia="Times New Roman" w:cs="Times New Roman"/>
          <w:szCs w:val="24"/>
        </w:rPr>
        <w:t xml:space="preserve">Είναι η μεταστροφή από το γραμμικό μοντέλο προμήθεια-παραγωγή-κατανάλωση-απόρριψη, </w:t>
      </w:r>
      <w:r>
        <w:rPr>
          <w:rFonts w:eastAsia="Times New Roman" w:cs="Times New Roman"/>
          <w:szCs w:val="24"/>
          <w:lang w:val="en-US"/>
        </w:rPr>
        <w:t>take</w:t>
      </w:r>
      <w:r>
        <w:rPr>
          <w:rFonts w:eastAsia="Times New Roman" w:cs="Times New Roman"/>
          <w:szCs w:val="24"/>
        </w:rPr>
        <w:t>-</w:t>
      </w:r>
      <w:r>
        <w:rPr>
          <w:rFonts w:eastAsia="Times New Roman" w:cs="Times New Roman"/>
          <w:szCs w:val="24"/>
          <w:lang w:val="en-US"/>
        </w:rPr>
        <w:t>make</w:t>
      </w:r>
      <w:r>
        <w:rPr>
          <w:rFonts w:eastAsia="Times New Roman" w:cs="Times New Roman"/>
          <w:szCs w:val="24"/>
        </w:rPr>
        <w:t>-</w:t>
      </w:r>
      <w:r>
        <w:rPr>
          <w:rFonts w:eastAsia="Times New Roman" w:cs="Times New Roman"/>
          <w:szCs w:val="24"/>
          <w:lang w:val="en-US"/>
        </w:rPr>
        <w:t>consume</w:t>
      </w:r>
      <w:r>
        <w:rPr>
          <w:rFonts w:eastAsia="Times New Roman" w:cs="Times New Roman"/>
          <w:szCs w:val="24"/>
        </w:rPr>
        <w:t>-</w:t>
      </w:r>
      <w:r>
        <w:rPr>
          <w:rFonts w:eastAsia="Times New Roman" w:cs="Times New Roman"/>
          <w:szCs w:val="24"/>
          <w:lang w:val="en-US"/>
        </w:rPr>
        <w:t>dispose</w:t>
      </w:r>
      <w:r>
        <w:rPr>
          <w:rFonts w:eastAsia="Times New Roman" w:cs="Times New Roman"/>
          <w:szCs w:val="24"/>
        </w:rPr>
        <w:t>, σε ένα νέο μοντέλο που δίνει έμφαση στη μείωση-επαναχρησιμοποίηση-επισκευή-ανακύκλωση-ανάκτηση. Μιλάμε, δηλαδή, για ένα άλλο αναπτυξιακό μοντέλο.</w:t>
      </w:r>
    </w:p>
    <w:p w14:paraId="1416A4E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εξέλιξη της οικονομίας από το μοντέλο παίρνω-φτιάχνω-διαθέτω, που περιορίζεται όλο και περισσότερο από τους πόρους, σε ένα κυκλικό και αναγεννητικό μοντέλο, δημιουργεί μια τεράστια ευκαιρία για επιχειρηματική καινοτομία. Σύμφωνα, </w:t>
      </w:r>
      <w:r>
        <w:rPr>
          <w:rFonts w:eastAsia="Times New Roman" w:cs="Times New Roman"/>
          <w:szCs w:val="24"/>
        </w:rPr>
        <w:lastRenderedPageBreak/>
        <w:t>μάλιστα, με μια πρόσφατη</w:t>
      </w:r>
      <w:r>
        <w:rPr>
          <w:rFonts w:eastAsia="Times New Roman" w:cs="Times New Roman"/>
          <w:szCs w:val="24"/>
        </w:rPr>
        <w:t xml:space="preserve"> μελέτη, υπολογίζεται ότι με την κυκλική οικονομία η Ευρωπαϊκή Ένωση μπορεί να εξοικονομήσει από 340 έως 630 δισεκατομμύρια δολάρια τον χρόνο σε υλικές δαπάνες, περίπου το 3% του ΑΕΠ της Ευρώπης.</w:t>
      </w:r>
    </w:p>
    <w:p w14:paraId="1416A4E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 2017 είναι το έτος κυκλικής οικονομίας για την Ευρωπαϊκή </w:t>
      </w:r>
      <w:r>
        <w:rPr>
          <w:rFonts w:eastAsia="Times New Roman" w:cs="Times New Roman"/>
          <w:szCs w:val="24"/>
        </w:rPr>
        <w:t>Ένωση. Η Ευρωπαϊκή Ένωση ετοιμάζει σχετικές ντιρεκτίβες σε σχέση με την κυκλική οικονομία, παρουσιάζει συγκεκριμένη δέσμη μέτρων και δράσεων που θα συμβάλουν στο κλείσιμο του κύκλου ζωής προϊόντων μέσω περισσότερης ανακύκλωσης-επαναχρησιμοποίησης, που θα φ</w:t>
      </w:r>
      <w:r>
        <w:rPr>
          <w:rFonts w:eastAsia="Times New Roman" w:cs="Times New Roman"/>
          <w:szCs w:val="24"/>
        </w:rPr>
        <w:t>έρουν οφέλη στο περιβάλλον, την οικονομία, τη μείωση των εκπομπών αερίων του θερμοκηπίου.</w:t>
      </w:r>
    </w:p>
    <w:p w14:paraId="1416A4E2" w14:textId="77777777" w:rsidR="002F1EDC" w:rsidRDefault="00F01CE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της κυρίας Βουλευτού)</w:t>
      </w:r>
    </w:p>
    <w:p w14:paraId="1416A4E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Ένα λεπτό, κύριε Πρόεδρε, παρακαλώ.</w:t>
      </w:r>
    </w:p>
    <w:p w14:paraId="1416A4E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πακέτο κυκλικής οικονομίας είναι ύψους 1,6</w:t>
      </w:r>
      <w:r>
        <w:rPr>
          <w:rFonts w:eastAsia="Times New Roman" w:cs="Times New Roman"/>
          <w:szCs w:val="24"/>
        </w:rPr>
        <w:t xml:space="preserve"> </w:t>
      </w:r>
      <w:r>
        <w:rPr>
          <w:rFonts w:eastAsia="Times New Roman" w:cs="Times New Roman"/>
          <w:szCs w:val="24"/>
        </w:rPr>
        <w:t xml:space="preserve">δισεκατομμυρίου </w:t>
      </w:r>
      <w:r>
        <w:rPr>
          <w:rFonts w:eastAsia="Times New Roman" w:cs="Times New Roman"/>
          <w:szCs w:val="24"/>
        </w:rPr>
        <w:t>ευρώ. Σύμφωνα με τις προβλέψεις της Ε</w:t>
      </w:r>
      <w:r>
        <w:rPr>
          <w:rFonts w:eastAsia="Times New Roman" w:cs="Times New Roman"/>
          <w:szCs w:val="24"/>
        </w:rPr>
        <w:t>υρωπα</w:t>
      </w:r>
      <w:r>
        <w:rPr>
          <w:rFonts w:eastAsia="Times New Roman" w:cs="Times New Roman"/>
          <w:szCs w:val="24"/>
        </w:rPr>
        <w:t>ϊ</w:t>
      </w:r>
      <w:r>
        <w:rPr>
          <w:rFonts w:eastAsia="Times New Roman" w:cs="Times New Roman"/>
          <w:szCs w:val="24"/>
        </w:rPr>
        <w:t>κής</w:t>
      </w:r>
      <w:r>
        <w:rPr>
          <w:rFonts w:eastAsia="Times New Roman" w:cs="Times New Roman"/>
          <w:szCs w:val="24"/>
        </w:rPr>
        <w:t xml:space="preserve"> Ένωσης</w:t>
      </w:r>
      <w:r>
        <w:rPr>
          <w:rFonts w:eastAsia="Times New Roman" w:cs="Times New Roman"/>
          <w:szCs w:val="24"/>
        </w:rPr>
        <w:t>, η κυκλική οικονομία μπορεί να δημιουργήσει στην Ευρώπη δύο εκατομμύρια νέες θέσεις εργασίας. Παίρνουμε παράδειγμα από πολλές χώρες που εφαρμόζουν το κυκλικό μοντέλο. Βέβαια, οι εταιρεί</w:t>
      </w:r>
      <w:r>
        <w:rPr>
          <w:rFonts w:eastAsia="Times New Roman" w:cs="Times New Roman"/>
          <w:szCs w:val="24"/>
        </w:rPr>
        <w:t>ες που θα συμμετάσχουν στη διαδικασία μπορεί να έχουν αρχικά σημαντικά κόστη, στη φάση όμως της μετάβασης αυτό.</w:t>
      </w:r>
    </w:p>
    <w:p w14:paraId="1416A4E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Όμως, η κυκλική οικονομία είναι μια ευκαιρία για την καινοτομία και την επιχειρηματικότητα. Ειδικά σε μια χρονική στιγμή που το κόστος των πρώτω</w:t>
      </w:r>
      <w:r>
        <w:rPr>
          <w:rFonts w:eastAsia="Times New Roman" w:cs="Times New Roman"/>
          <w:szCs w:val="24"/>
        </w:rPr>
        <w:t xml:space="preserve">ν υλών αυξάνεται, είναι φθηνότερο να δημιουργούνται υποδομές για τη μεταποίηση παλαιότερων προϊόντων, όπως παραδείγματος </w:t>
      </w:r>
      <w:r>
        <w:rPr>
          <w:rFonts w:eastAsia="Times New Roman" w:cs="Times New Roman"/>
          <w:szCs w:val="24"/>
        </w:rPr>
        <w:t xml:space="preserve">χάριν </w:t>
      </w:r>
      <w:r>
        <w:rPr>
          <w:rFonts w:eastAsia="Times New Roman" w:cs="Times New Roman"/>
          <w:szCs w:val="24"/>
        </w:rPr>
        <w:t>κάνει πλέον για τα νέα μοντέλα της η βρετανική αυτοκινητοβιομηχανία, που χρησιμοποιεί σε ποσοστό 50% ανακυκλώσιμο αλουμίνιο.</w:t>
      </w:r>
    </w:p>
    <w:p w14:paraId="1416A4E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Στη </w:t>
      </w:r>
      <w:r>
        <w:rPr>
          <w:rFonts w:eastAsia="Times New Roman" w:cs="Times New Roman"/>
          <w:szCs w:val="24"/>
        </w:rPr>
        <w:t xml:space="preserve">χώρα μας, πέραν αυτών τα οποία ανέφερα, θέλω να πω ότι υπάρχει και εισαγωγή προδιαγραφών προμηθειών του δημοσίου, που λαμβάνουν υπ’ </w:t>
      </w:r>
      <w:proofErr w:type="spellStart"/>
      <w:r>
        <w:rPr>
          <w:rFonts w:eastAsia="Times New Roman" w:cs="Times New Roman"/>
          <w:szCs w:val="24"/>
        </w:rPr>
        <w:t>όψιν</w:t>
      </w:r>
      <w:proofErr w:type="spellEnd"/>
      <w:r>
        <w:rPr>
          <w:rFonts w:eastAsia="Times New Roman" w:cs="Times New Roman"/>
          <w:szCs w:val="24"/>
        </w:rPr>
        <w:t xml:space="preserve"> το οικολογικό αποτύπωμα. Δεν θα επαναλάβω για την πλαστική σακούλα, για το </w:t>
      </w:r>
      <w:r>
        <w:rPr>
          <w:rFonts w:eastAsia="Times New Roman" w:cs="Times New Roman"/>
          <w:szCs w:val="24"/>
        </w:rPr>
        <w:t xml:space="preserve">ηλεκτρονικό </w:t>
      </w:r>
      <w:r>
        <w:rPr>
          <w:rFonts w:eastAsia="Times New Roman" w:cs="Times New Roman"/>
          <w:szCs w:val="24"/>
        </w:rPr>
        <w:t>μητρώο</w:t>
      </w:r>
      <w:r>
        <w:rPr>
          <w:rFonts w:eastAsia="Times New Roman" w:cs="Times New Roman"/>
          <w:szCs w:val="24"/>
        </w:rPr>
        <w:t xml:space="preserve">, για τα ελαιουργεία και </w:t>
      </w:r>
      <w:r>
        <w:rPr>
          <w:rFonts w:eastAsia="Times New Roman" w:cs="Times New Roman"/>
          <w:szCs w:val="24"/>
        </w:rPr>
        <w:t>όλα αυτά τα οποία έγιναν.</w:t>
      </w:r>
    </w:p>
    <w:p w14:paraId="1416A4E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Κλείνοντας, θεωρώ υποχρέωσή μου να πω μια κουβέντα ενημερωτικά. Ίσως πολλοί το ξέρετε, αλλά δεν είναι κατάλληλα ενημερωμένος -νομίζω- ο κόσμος για τα πολλαπλά οφέλη της χρήσης του βιοαερίου, που αφορούν και την εν λόγω τροπολογία </w:t>
      </w:r>
      <w:r>
        <w:rPr>
          <w:rFonts w:eastAsia="Times New Roman" w:cs="Times New Roman"/>
          <w:szCs w:val="24"/>
        </w:rPr>
        <w:t xml:space="preserve">η οποία έρχεται. Λόγω της κλιματικής αλλαγής έχουμε εστιάσει κύρια στα </w:t>
      </w:r>
      <w:r>
        <w:rPr>
          <w:rFonts w:eastAsia="Times New Roman" w:cs="Times New Roman"/>
          <w:szCs w:val="24"/>
          <w:lang w:val="en-US"/>
        </w:rPr>
        <w:t>NOx</w:t>
      </w:r>
      <w:r>
        <w:rPr>
          <w:rFonts w:eastAsia="Times New Roman" w:cs="Times New Roman"/>
          <w:szCs w:val="24"/>
        </w:rPr>
        <w:t>, στο διοξείδιο του άνθρακα.</w:t>
      </w:r>
    </w:p>
    <w:p w14:paraId="1416A4E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μεθάνιο, όμως, κυρίες και κύριοι Βουλευτές, είναι το πιο επικίνδυνο αέριο του θερμοκηπίου.</w:t>
      </w:r>
    </w:p>
    <w:p w14:paraId="1416A4E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lang w:val="en-US"/>
        </w:rPr>
        <w:lastRenderedPageBreak/>
        <w:t>M</w:t>
      </w:r>
      <w:r>
        <w:rPr>
          <w:rFonts w:eastAsia="Times New Roman" w:cs="Times New Roman"/>
          <w:szCs w:val="24"/>
        </w:rPr>
        <w:t xml:space="preserve">ε τις εγκαταστάσεις παραγωγής βιοαερίου, χρήσης αγροτικών </w:t>
      </w:r>
      <w:r>
        <w:rPr>
          <w:rFonts w:eastAsia="Times New Roman" w:cs="Times New Roman"/>
          <w:szCs w:val="24"/>
        </w:rPr>
        <w:t xml:space="preserve">υπολειμμάτων όλων των ειδών και οργανικών ουσιαστικά παράγεται βιοαέριο πλούσιο σε μεθάνιο, έχει χρήσεις παρόμοιες με το φυσικό αέριο, μπορεί να χρησιμοποιηθεί για παραγωγή θερμικής και ηλεκτρικής ενέργειας. Επίσης, αποτελεί ανανεώσιμη πηγή ενέργειας, ΑΠΕ </w:t>
      </w:r>
      <w:r>
        <w:rPr>
          <w:rFonts w:eastAsia="Times New Roman" w:cs="Times New Roman"/>
          <w:szCs w:val="24"/>
        </w:rPr>
        <w:t>-που είναι και μέσα στους στόχους μας, άλλωστε- η οποία αποθηκεύεται σε αντίθεση με άλλες ΑΠΕ και το σημαντικό είναι ότι μπορεί να καταναλωθεί εκεί που παράγεται, γεγονός που αποφέρει μακροοικονομικά οφέλη. Μιλώ τώρα για τον αγροτικό τομέα που εισάγεται κα</w:t>
      </w:r>
      <w:r>
        <w:rPr>
          <w:rFonts w:eastAsia="Times New Roman" w:cs="Times New Roman"/>
          <w:szCs w:val="24"/>
        </w:rPr>
        <w:t>ι η εν λόγω τροπολογία.</w:t>
      </w:r>
    </w:p>
    <w:p w14:paraId="1416A4E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ολοκληρώστε, παρακαλώ.</w:t>
      </w:r>
    </w:p>
    <w:p w14:paraId="1416A4E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ΧΑΡΟΥΛΑ </w:t>
      </w:r>
      <w:r>
        <w:rPr>
          <w:rFonts w:eastAsia="Times New Roman" w:cs="Times New Roman"/>
          <w:b/>
          <w:szCs w:val="24"/>
        </w:rPr>
        <w:t xml:space="preserve">(ΧΑΡΑ) </w:t>
      </w:r>
      <w:r>
        <w:rPr>
          <w:rFonts w:eastAsia="Times New Roman" w:cs="Times New Roman"/>
          <w:b/>
          <w:szCs w:val="24"/>
        </w:rPr>
        <w:t>ΚΑΦΑΝΤΑΡΗ:</w:t>
      </w:r>
      <w:r>
        <w:rPr>
          <w:rFonts w:eastAsia="Times New Roman" w:cs="Times New Roman"/>
          <w:szCs w:val="24"/>
        </w:rPr>
        <w:t xml:space="preserve"> Τελειώνω, κύριε Πρόεδρε.</w:t>
      </w:r>
    </w:p>
    <w:p w14:paraId="1416A4E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χρήση του φέρει περιβαλλοντικά οφέλη στο έδαφος, στα νερά, στον αέρα, λόγω μείωσης εκπομπών μεθανίου, αλλά </w:t>
      </w:r>
      <w:r>
        <w:rPr>
          <w:rFonts w:eastAsia="Times New Roman" w:cs="Times New Roman"/>
          <w:szCs w:val="24"/>
        </w:rPr>
        <w:t>και στην ξυλώδη βλάστηση, μείωση της υλοτομίας, που σήμερα, την περίοδο της κρίσης, ίσως αναπτύσσεται αρκετά. Να πω ότι στη Σκανδιναβία, σε πολλές μεγάλες πόλεις λειτουργούν λεωφορεία με τη χρήση βιοαερίου. Στη Δανία υπάρχει κεντρικό σύστημα χώνευσης με χρ</w:t>
      </w:r>
      <w:r>
        <w:rPr>
          <w:rFonts w:eastAsia="Times New Roman" w:cs="Times New Roman"/>
          <w:szCs w:val="24"/>
        </w:rPr>
        <w:t>ήση αγροτικών υπολειμμάτων και να πω ότι με στοιχεία του 2012 -δυστυχώς, τα στοιχεία που έχω είναι παλιά- υπήρχαν σε όλη την Ευρώπη δύο χιλιάδες εγκαταστάσεις παραγωγής βιοαερίου.</w:t>
      </w:r>
    </w:p>
    <w:p w14:paraId="1416A4E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1416A4E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Κι εμείς ευχαριστούμε.</w:t>
      </w:r>
    </w:p>
    <w:p w14:paraId="1416A4E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 κύριος Υ</w:t>
      </w:r>
      <w:r>
        <w:rPr>
          <w:rFonts w:eastAsia="Times New Roman" w:cs="Times New Roman"/>
          <w:szCs w:val="24"/>
        </w:rPr>
        <w:t>πουργός έχει τον λόγο, για να καταθέσει κάποιες νομοτεχνικές βελτιώσεις.</w:t>
      </w:r>
    </w:p>
    <w:p w14:paraId="1416A4F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Ευχαριστώ, κύριε Πρόεδρε.</w:t>
      </w:r>
    </w:p>
    <w:p w14:paraId="1416A4F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Πήρα τον λόγο για να καταθέσω τις νομοτεχνικές βελτιώσεις. Πριν σας τις δώσω, θα ήθελα </w:t>
      </w:r>
      <w:r>
        <w:rPr>
          <w:rFonts w:eastAsia="Times New Roman" w:cs="Times New Roman"/>
          <w:szCs w:val="24"/>
        </w:rPr>
        <w:t xml:space="preserve">να πω δυο λόγια. Οι δύο απ’ αυτές είναι προτάσεις του κ. </w:t>
      </w:r>
      <w:proofErr w:type="spellStart"/>
      <w:r>
        <w:rPr>
          <w:rFonts w:eastAsia="Times New Roman" w:cs="Times New Roman"/>
          <w:szCs w:val="24"/>
        </w:rPr>
        <w:t>Αρβανιτίδη</w:t>
      </w:r>
      <w:proofErr w:type="spellEnd"/>
      <w:r>
        <w:rPr>
          <w:rFonts w:eastAsia="Times New Roman" w:cs="Times New Roman"/>
          <w:szCs w:val="24"/>
        </w:rPr>
        <w:t>, οι οποίες έγιναν νωρίτερα. Το πρώτο είναι ότι τροποποιούμε την Επιτροπή Διαβούλευσης και εισάγουμε έναν εκπρόσωπο των εργαζομένων των ΟΤΑ και έναν εκπρόσωπο των Εργαζομένων Ανακύκλωσης κα</w:t>
      </w:r>
      <w:r>
        <w:rPr>
          <w:rFonts w:eastAsia="Times New Roman" w:cs="Times New Roman"/>
          <w:szCs w:val="24"/>
        </w:rPr>
        <w:t xml:space="preserve">ι Διαχείρισης Αποβλήτων και έξω από τον δημοτικό χώρο. </w:t>
      </w:r>
    </w:p>
    <w:p w14:paraId="1416A4F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δεύτερο είναι το εξής: Ο λόγος για τον οποίο μπορεί μόνο στα επιχειρησιακά σχέδια να επανέλθει μετά την προθεσμία ο ΕΟΑΝ, είναι να έρθει σε αντίθεση με τους στόχους του νόμου. Δηλαδή, αν προκύψει μ</w:t>
      </w:r>
      <w:r>
        <w:rPr>
          <w:rFonts w:eastAsia="Times New Roman" w:cs="Times New Roman"/>
          <w:szCs w:val="24"/>
        </w:rPr>
        <w:t>ία αντίθεση με τους στόχους ανακύκλωσης της χώρας, γι’ αυτό πρέπει να επανέλθει. Δεν θα διακόψουμε ένα σχέδιο μετά την πάροδο των τεσσάρων μηνών που έχουμε στη διάθεσή μας για να το εγκρίνουμε.</w:t>
      </w:r>
    </w:p>
    <w:p w14:paraId="1416A4F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Επίσης, ενημερώνω την Ολομέλεια ότι μια ακόμα νομοτεχνική βελτ</w:t>
      </w:r>
      <w:r>
        <w:rPr>
          <w:rFonts w:eastAsia="Times New Roman" w:cs="Times New Roman"/>
          <w:szCs w:val="24"/>
        </w:rPr>
        <w:t>ίωση είναι ότι διοικητικές παραβάσεις που είχαν διαπιστωθεί με τον ν</w:t>
      </w:r>
      <w:r>
        <w:rPr>
          <w:rFonts w:eastAsia="Times New Roman" w:cs="Times New Roman"/>
          <w:szCs w:val="24"/>
        </w:rPr>
        <w:t>.</w:t>
      </w:r>
      <w:r>
        <w:rPr>
          <w:rFonts w:eastAsia="Times New Roman" w:cs="Times New Roman"/>
          <w:szCs w:val="24"/>
        </w:rPr>
        <w:t>2939/2001 και δεν ολοκληρώθηκε η εξέτασή τους, με τον νέο νόμο εξετάζονται από τον ΕΟΑΝ. Άρα, κλείνουμε ένα μεταβατικό κενό για το ποιος εξετάζει αυτές τις διατάξεις.</w:t>
      </w:r>
    </w:p>
    <w:p w14:paraId="1416A4F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Καταθέτω για τα Πρακ</w:t>
      </w:r>
      <w:r>
        <w:rPr>
          <w:rFonts w:eastAsia="Times New Roman" w:cs="Times New Roman"/>
          <w:szCs w:val="24"/>
        </w:rPr>
        <w:t>τικά τις νομοτεχνικές βελτιώσεις.</w:t>
      </w:r>
    </w:p>
    <w:p w14:paraId="1416A4F5" w14:textId="77777777" w:rsidR="002F1EDC" w:rsidRDefault="00F01CE6">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Αναπληρωτής Υπουργός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w:t>
      </w:r>
    </w:p>
    <w:p w14:paraId="1416A4F6" w14:textId="77777777" w:rsidR="002F1EDC" w:rsidRDefault="00F01CE6">
      <w:pPr>
        <w:jc w:val="center"/>
        <w:rPr>
          <w:rFonts w:eastAsia="Times New Roman" w:cs="Times New Roman"/>
          <w:color w:val="FF0000"/>
          <w:szCs w:val="24"/>
        </w:rPr>
      </w:pPr>
      <w:r w:rsidRPr="00695415">
        <w:rPr>
          <w:rFonts w:eastAsia="Times New Roman" w:cs="Times New Roman"/>
          <w:color w:val="FF0000"/>
          <w:szCs w:val="24"/>
        </w:rPr>
        <w:t>(ΑΛΛΑΓΗ ΣΕΛΙΔΑΣ</w:t>
      </w:r>
      <w:r w:rsidRPr="00695415">
        <w:rPr>
          <w:rFonts w:eastAsia="Times New Roman" w:cs="Times New Roman"/>
          <w:color w:val="FF0000"/>
          <w:szCs w:val="24"/>
        </w:rPr>
        <w:t>)</w:t>
      </w:r>
    </w:p>
    <w:p w14:paraId="1416A4F7" w14:textId="77777777" w:rsidR="002F1EDC" w:rsidRDefault="00F01CE6">
      <w:pPr>
        <w:jc w:val="center"/>
        <w:rPr>
          <w:rFonts w:eastAsia="Times New Roman" w:cs="Times New Roman"/>
          <w:color w:val="FF0000"/>
          <w:szCs w:val="24"/>
        </w:rPr>
      </w:pPr>
      <w:r w:rsidRPr="00695415">
        <w:rPr>
          <w:rFonts w:eastAsia="Times New Roman" w:cs="Times New Roman"/>
          <w:color w:val="FF0000"/>
          <w:szCs w:val="24"/>
        </w:rPr>
        <w:t>(ΝΑ ΜΠΟΥΝ ΟΙ ΣΕΛΙΔΕΣ</w:t>
      </w:r>
      <w:r w:rsidRPr="00695415">
        <w:rPr>
          <w:rFonts w:eastAsia="Times New Roman" w:cs="Times New Roman"/>
          <w:color w:val="FF0000"/>
          <w:szCs w:val="24"/>
        </w:rPr>
        <w:t xml:space="preserve"> 253-255</w:t>
      </w:r>
      <w:r w:rsidRPr="00695415">
        <w:rPr>
          <w:rFonts w:eastAsia="Times New Roman" w:cs="Times New Roman"/>
          <w:color w:val="FF0000"/>
          <w:szCs w:val="24"/>
        </w:rPr>
        <w:t>)</w:t>
      </w:r>
    </w:p>
    <w:p w14:paraId="1416A4F8" w14:textId="77777777" w:rsidR="002F1EDC" w:rsidRDefault="00F01CE6">
      <w:pPr>
        <w:jc w:val="center"/>
        <w:rPr>
          <w:rFonts w:eastAsia="Times New Roman" w:cs="Times New Roman"/>
          <w:color w:val="FF0000"/>
          <w:szCs w:val="24"/>
        </w:rPr>
      </w:pPr>
      <w:r w:rsidRPr="00695415">
        <w:rPr>
          <w:rFonts w:eastAsia="Times New Roman" w:cs="Times New Roman"/>
          <w:color w:val="FF0000"/>
          <w:szCs w:val="24"/>
        </w:rPr>
        <w:t>(ΑΛΛΑΓΗ ΣΕΛΙΔΑΣ)</w:t>
      </w:r>
    </w:p>
    <w:p w14:paraId="1416A4F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Όσον αφορά τις δύο τροπολογίες που έχουν κατατεθεί από Βουλευτές, είναι αρμοδιότητας άλλων Υπουργών και δεν μπορούν να γίνουν αποδεκτές από εμένα. Έχουν κατατεθεί στους Υπουργούς για πιθ</w:t>
      </w:r>
      <w:r>
        <w:rPr>
          <w:rFonts w:eastAsia="Times New Roman" w:cs="Times New Roman"/>
          <w:szCs w:val="24"/>
        </w:rPr>
        <w:t>ανά επόμενα νομοσχέδια.</w:t>
      </w:r>
    </w:p>
    <w:p w14:paraId="1416A4F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4F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Υπουργέ.</w:t>
      </w:r>
    </w:p>
    <w:p w14:paraId="1416A4F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κ. </w:t>
      </w:r>
      <w:proofErr w:type="spellStart"/>
      <w:r>
        <w:rPr>
          <w:rFonts w:eastAsia="Times New Roman" w:cs="Times New Roman"/>
          <w:szCs w:val="24"/>
        </w:rPr>
        <w:t>Βαγιωνάκη</w:t>
      </w:r>
      <w:proofErr w:type="spellEnd"/>
      <w:r>
        <w:rPr>
          <w:rFonts w:eastAsia="Times New Roman" w:cs="Times New Roman"/>
          <w:szCs w:val="24"/>
        </w:rPr>
        <w:t xml:space="preserve"> Ευαγγελία έχει τον λόγο.</w:t>
      </w:r>
    </w:p>
    <w:p w14:paraId="1416A4F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ΕΥΑΓΓΕΛΙΑ </w:t>
      </w:r>
      <w:r>
        <w:rPr>
          <w:rFonts w:eastAsia="Times New Roman" w:cs="Times New Roman"/>
          <w:b/>
          <w:szCs w:val="24"/>
        </w:rPr>
        <w:t>(ΒΑΛΙΑ)</w:t>
      </w:r>
      <w:r>
        <w:rPr>
          <w:rFonts w:eastAsia="Times New Roman" w:cs="Times New Roman"/>
          <w:b/>
          <w:szCs w:val="24"/>
        </w:rPr>
        <w:t xml:space="preserve"> ΒΑΓΙΩΝΑΚΗ: </w:t>
      </w:r>
      <w:r>
        <w:rPr>
          <w:rFonts w:eastAsia="Times New Roman" w:cs="Times New Roman"/>
          <w:szCs w:val="24"/>
        </w:rPr>
        <w:t>Η χώρα μας, δυστυχώς, αποτελεί χαρακτηριστικό παράδειγμα ενός μοντέλου ανεξέλεγκτης κατανάλ</w:t>
      </w:r>
      <w:r>
        <w:rPr>
          <w:rFonts w:eastAsia="Times New Roman" w:cs="Times New Roman"/>
          <w:szCs w:val="24"/>
        </w:rPr>
        <w:t xml:space="preserve">ωσης που αδιαφορεί για τους φυσικούς πόρους και την </w:t>
      </w:r>
      <w:proofErr w:type="spellStart"/>
      <w:r>
        <w:rPr>
          <w:rFonts w:eastAsia="Times New Roman" w:cs="Times New Roman"/>
          <w:szCs w:val="24"/>
        </w:rPr>
        <w:t>αειφορία</w:t>
      </w:r>
      <w:proofErr w:type="spellEnd"/>
      <w:r>
        <w:rPr>
          <w:rFonts w:eastAsia="Times New Roman" w:cs="Times New Roman"/>
          <w:szCs w:val="24"/>
        </w:rPr>
        <w:t>. Με βάση τα νούμερα που έχουμε, είμαστε εικοστή δεύτερη χειρότερη επίδοση στην ανακύκλωση υλικών στο σύνολο των είκοσι οκτώ ευρωπαϊκών κρατών. Θυμίζω δε ότι παρά το γεγονός ότι οι ευρωπαϊκές οδηγ</w:t>
      </w:r>
      <w:r>
        <w:rPr>
          <w:rFonts w:eastAsia="Times New Roman" w:cs="Times New Roman"/>
          <w:szCs w:val="24"/>
        </w:rPr>
        <w:t>ίες θέτουν σαν ευρωπαϊκό στόχο την ανακύκλωση του 50% των παραγόμενων υλικών ανακύκλωσης μέχρι το 2020, είμαστε μία από τις επτά χώρες που έχουμε ζητήσει την παράταση για την επίτευξη του στόχου το 2025. Μιλάμε για έναν στόχο που αν δεν αναβαθμίσουμε το θε</w:t>
      </w:r>
      <w:r>
        <w:rPr>
          <w:rFonts w:eastAsia="Times New Roman" w:cs="Times New Roman"/>
          <w:szCs w:val="24"/>
        </w:rPr>
        <w:t>σμικό πλαίσιο, αλλά κυρίως αν δεν προσπαθήσουμε όλοι μαζί να το εφαρμόσουμε, θα είναι δύσκολο και τότε να τον πιάσουμε.</w:t>
      </w:r>
    </w:p>
    <w:p w14:paraId="1416A4F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Τέλος, μην ξεχνάμε ότι πέρα από τις προφανείς συνέπειες για το περιβάλλον μας, κάθε χρόνο πληρώνουμε για πρόστιμα στην Ευρωπαϊκή Ένωση π</w:t>
      </w:r>
      <w:r>
        <w:rPr>
          <w:rFonts w:eastAsia="Times New Roman" w:cs="Times New Roman"/>
          <w:szCs w:val="24"/>
        </w:rPr>
        <w:t>ερίπου 50 εκατομμύρια ευρώ για παράνομες πρακτικές σε σχέση με περιβαλλοντική διαχείριση, την ίδια στιγμή μάλιστα που είμαστε τουριστική χώρα με ξεχωριστό φυσικό πλούτο που πρέπει να δείχνει καθαρή και τακτοποιημένη.</w:t>
      </w:r>
    </w:p>
    <w:p w14:paraId="1416A4F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Ως εκ τούτου πρέπει να επιταχύνουμε τις</w:t>
      </w:r>
      <w:r>
        <w:rPr>
          <w:rFonts w:eastAsia="Times New Roman" w:cs="Times New Roman"/>
          <w:szCs w:val="24"/>
        </w:rPr>
        <w:t xml:space="preserve"> διαδικασίες εξοικονόμησης και ορθής διαχείρισης των φυσικών πόρων, αφομοιώνοντας σταδιακά τη λογική της </w:t>
      </w:r>
      <w:proofErr w:type="spellStart"/>
      <w:r>
        <w:rPr>
          <w:rFonts w:eastAsia="Times New Roman" w:cs="Times New Roman"/>
          <w:szCs w:val="24"/>
        </w:rPr>
        <w:t>αειφορίας</w:t>
      </w:r>
      <w:proofErr w:type="spellEnd"/>
      <w:r>
        <w:rPr>
          <w:rFonts w:eastAsia="Times New Roman" w:cs="Times New Roman"/>
          <w:szCs w:val="24"/>
        </w:rPr>
        <w:t xml:space="preserve"> και οικοδομώντας ταυτόχρονα την κυκλική οικονομία, γιατί δεν πρέπει να ξε</w:t>
      </w:r>
      <w:r>
        <w:rPr>
          <w:rFonts w:eastAsia="Times New Roman" w:cs="Times New Roman"/>
          <w:szCs w:val="24"/>
        </w:rPr>
        <w:lastRenderedPageBreak/>
        <w:t>χνάμε ότι τα παραπάνω δεν έχουν μόνο ηθική χρησιμότητα σε μια περί τ</w:t>
      </w:r>
      <w:r>
        <w:rPr>
          <w:rFonts w:eastAsia="Times New Roman" w:cs="Times New Roman"/>
          <w:szCs w:val="24"/>
        </w:rPr>
        <w:t>ου περιβάλλοντος συζήτηση, αλλά η ανακύκλωση παράγει οικονομία, θέσεις εργασίας, ΑΕΠ, υπεραξία και πλούτο για πολλούς από τους κλάδους που ασχολούνται μ’ αυτήν.</w:t>
      </w:r>
    </w:p>
    <w:p w14:paraId="1416A50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Συνεπώς με βάση τα παραπάνω σχεδιάσαμε ένα σημαντικό νομοσχέδιο, το οποίο έγινε ακόμα πιο ενδια</w:t>
      </w:r>
      <w:r>
        <w:rPr>
          <w:rFonts w:eastAsia="Times New Roman" w:cs="Times New Roman"/>
          <w:szCs w:val="24"/>
        </w:rPr>
        <w:t>φέρον μέσα από τη συζήτηση με τους φορείς, από τους οποίους κατατέθηκαν ένα σωρό νομοθετικές βελτιώσεις.</w:t>
      </w:r>
    </w:p>
    <w:p w14:paraId="1416A50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παρόν νομοσχέδιο στοχεύει στη σταδιακή επίτευξη των νέων εθνικών και ευρωπαϊκών στόχων για μείωση των αποβλήτων που καταλήγουν στην υγειονομική ταφή</w:t>
      </w:r>
      <w:r>
        <w:rPr>
          <w:rFonts w:eastAsia="Times New Roman" w:cs="Times New Roman"/>
          <w:szCs w:val="24"/>
        </w:rPr>
        <w:t xml:space="preserve">. Στοχεύει στην ποιοτική αναβάθμιση της ανακύκλωσης, γιατί στόχος μας δεν είναι μόνο περισσότερη ανακύκλωση, αλλά και καλύτερη ανακύκλωση. </w:t>
      </w:r>
    </w:p>
    <w:p w14:paraId="1416A50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 αυτό μπορούν και πρέπει να συμβάλουν οι </w:t>
      </w:r>
      <w:r>
        <w:rPr>
          <w:rFonts w:eastAsia="Times New Roman" w:cs="Times New Roman"/>
          <w:szCs w:val="24"/>
        </w:rPr>
        <w:t xml:space="preserve">οργανισμοί </w:t>
      </w:r>
      <w:r>
        <w:rPr>
          <w:rFonts w:eastAsia="Times New Roman" w:cs="Times New Roman"/>
          <w:szCs w:val="24"/>
        </w:rPr>
        <w:t>τοπικής αυτοδιοίκησης</w:t>
      </w:r>
      <w:r>
        <w:rPr>
          <w:rFonts w:eastAsia="Times New Roman" w:cs="Times New Roman"/>
          <w:szCs w:val="24"/>
        </w:rPr>
        <w:t xml:space="preserve"> πρώτου βαθμού, στους οποίους δίνονται κί</w:t>
      </w:r>
      <w:r>
        <w:rPr>
          <w:rFonts w:eastAsia="Times New Roman" w:cs="Times New Roman"/>
          <w:szCs w:val="24"/>
        </w:rPr>
        <w:t xml:space="preserve">νητρα, αλλά και αντικίνητρα, μέσω του Κανονισμού Τιμολόγησης για την επεξεργασία των σύμμεικτων, αλλά και την καθιέρωση σαφέστερου πλαισίου συμβάσεων των </w:t>
      </w:r>
      <w:r>
        <w:rPr>
          <w:rFonts w:eastAsia="Times New Roman" w:cs="Times New Roman"/>
          <w:szCs w:val="24"/>
        </w:rPr>
        <w:t>οργανισμών τοπικής</w:t>
      </w:r>
      <w:r>
        <w:rPr>
          <w:rFonts w:eastAsia="Times New Roman" w:cs="Times New Roman"/>
          <w:szCs w:val="24"/>
        </w:rPr>
        <w:t xml:space="preserve"> </w:t>
      </w:r>
      <w:r>
        <w:rPr>
          <w:rFonts w:eastAsia="Times New Roman" w:cs="Times New Roman"/>
          <w:szCs w:val="24"/>
        </w:rPr>
        <w:t xml:space="preserve">αυτοδιοίκησης </w:t>
      </w:r>
      <w:r>
        <w:rPr>
          <w:rFonts w:eastAsia="Times New Roman" w:cs="Times New Roman"/>
          <w:szCs w:val="24"/>
        </w:rPr>
        <w:t>με τα ΣΣΕΔ, δηλαδή τα Συστήματα Εναλλακτικής Διαχείρισης και πρόβλεψη</w:t>
      </w:r>
      <w:r>
        <w:rPr>
          <w:rFonts w:eastAsia="Times New Roman" w:cs="Times New Roman"/>
          <w:szCs w:val="24"/>
        </w:rPr>
        <w:t xml:space="preserve"> για χρηματικό αντίτιμο για πρώτη φορά.</w:t>
      </w:r>
    </w:p>
    <w:p w14:paraId="1416A50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νομοσχέδιο στοχεύει, επίσης, στη δημιουργία κινήτρων για τους πολίτες προκειμένου να συμμετάσχουν στην ανακύκλωση και να έχουν μια ανταπόδοση. Στοχεύει στην ενθάρρυνση πρωτοβουλιών, στην ανακύκλωση από την κοινωνι</w:t>
      </w:r>
      <w:r>
        <w:rPr>
          <w:rFonts w:eastAsia="Times New Roman" w:cs="Times New Roman"/>
          <w:szCs w:val="24"/>
        </w:rPr>
        <w:t xml:space="preserve">κή και </w:t>
      </w:r>
      <w:r>
        <w:rPr>
          <w:rFonts w:eastAsia="Times New Roman" w:cs="Times New Roman"/>
          <w:szCs w:val="24"/>
        </w:rPr>
        <w:lastRenderedPageBreak/>
        <w:t xml:space="preserve">αλληλέγγυα οικονομία, στην πάταξη της εισφοροδιαφυγής των παραγωγών σε σχέση με το τέλος ανακύκλωσης. </w:t>
      </w:r>
    </w:p>
    <w:p w14:paraId="1416A50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Στοχεύει στην απαγόρευση διακίνησης προϊόντων παραγωγών που δεν έχουν τηρήσει την υποχρέωση συμμετοχής σε ΣΣΕΔ και δεν έχουν εγγραφεί στο Εθνικό Μ</w:t>
      </w:r>
      <w:r>
        <w:rPr>
          <w:rFonts w:eastAsia="Times New Roman" w:cs="Times New Roman"/>
          <w:szCs w:val="24"/>
        </w:rPr>
        <w:t>ητρώο Παραγωγών, το λεγόμενο «ΕΜΠΑ».</w:t>
      </w:r>
    </w:p>
    <w:p w14:paraId="1416A5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Προβλέπει εντατικοποίηση των ελέγχων. Προβλέπει αυστηρότερα πρόστιμα για τους ΟΤΑ, παραγωγούς ή διαχειριστές ανακυκλώσιμων υλικών και συστήματα εναλλακτικής διαχείρισης.</w:t>
      </w:r>
    </w:p>
    <w:p w14:paraId="1416A50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Στοχεύει, τέλος, στην πρόβλεψη για εθνικό σύστημα</w:t>
      </w:r>
      <w:r>
        <w:rPr>
          <w:rFonts w:eastAsia="Times New Roman" w:cs="Times New Roman"/>
          <w:szCs w:val="24"/>
        </w:rPr>
        <w:t xml:space="preserve"> πληροφόρησης του κοινού, στην πρόβλεψη ειδικών μέτρων για τη μείωση της χρήσης της πλαστικής σακούλας και στην ενίσχυση του Ελληνικού Οργανισμού Ανακύκλωσης, ΕΟΑΝ, σε ανθρώπινο δυναμικό και οργανωτική διάρθρωση, ώστε να μπορέσει να ανταποκριθεί πλήρως στο</w:t>
      </w:r>
      <w:r>
        <w:rPr>
          <w:rFonts w:eastAsia="Times New Roman" w:cs="Times New Roman"/>
          <w:szCs w:val="24"/>
        </w:rPr>
        <w:t xml:space="preserve">ν πολύ σημαντικό ρόλο που καλείται να διαδραματίσει. </w:t>
      </w:r>
    </w:p>
    <w:p w14:paraId="1416A50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Φυσικά, όπως είπα και πριν, μια νομοθέτηση δεν λύνει όλα τα προβλήματα. Αντίθετα, αυτά μένει να λυθούν στην πράξη στο διάστημα που θα ακολουθήσει και μόνο μέσα από την εντατικοποίηση της προσπάθειας, </w:t>
      </w:r>
      <w:r>
        <w:rPr>
          <w:rFonts w:eastAsia="Times New Roman"/>
          <w:bCs/>
        </w:rPr>
        <w:t>πρ</w:t>
      </w:r>
      <w:r>
        <w:rPr>
          <w:rFonts w:eastAsia="Times New Roman"/>
          <w:bCs/>
        </w:rPr>
        <w:t>οκειμένου να</w:t>
      </w:r>
      <w:r>
        <w:rPr>
          <w:rFonts w:eastAsia="Times New Roman" w:cs="Times New Roman"/>
          <w:szCs w:val="24"/>
        </w:rPr>
        <w:t xml:space="preserve"> εφαρμοστούν στην πράξη όλα τα προβλεπόμενα. Γι’ αυτό απαιτείται το κράτος να έχει έναν ισχυρό ρυθμιστικό ρόλο, διασφαλίζοντας την ορθή λειτουργία του συστήματος, τη διαφάνεια και την υιοθέτηση των βέλτιστων ευρωπαϊκών πρακτικών.</w:t>
      </w:r>
    </w:p>
    <w:p w14:paraId="1416A50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Με αυτά τα θεσ</w:t>
      </w:r>
      <w:r>
        <w:rPr>
          <w:rFonts w:eastAsia="Times New Roman" w:cs="Times New Roman"/>
          <w:szCs w:val="24"/>
        </w:rPr>
        <w:t xml:space="preserve">μικά μέτρα και με ενίσχυση της περιβαλλοντικής εκπαίδευσης μπορούμε να πετύχουμε τους στόχους του εθνικού σχεδιασμού. </w:t>
      </w:r>
    </w:p>
    <w:p w14:paraId="1416A50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Είναι στοίχημα και ζητούμενο, επίσης, να πειστούν οι παραγωγοί ότι η ανακύκλωση και η επεξεργασία των σκουπιδιών τους μπορεί να οδηγήσει </w:t>
      </w:r>
      <w:r>
        <w:rPr>
          <w:rFonts w:eastAsia="Times New Roman" w:cs="Times New Roman"/>
          <w:szCs w:val="24"/>
        </w:rPr>
        <w:t>σε προστιθέμενη αξία τα οικονομικά της επιχείρησής τους.</w:t>
      </w:r>
    </w:p>
    <w:p w14:paraId="1416A50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Τέλος, χρειάζεται και αλλαγή του τρόπου που προσεγγίζουν την ανακύκλωση οι ίδιοι οι φορείς, με διαφάνεια, ενεργές επενδύσεις και μεταφορά πόρων στον πολίτη και στους δήμους. </w:t>
      </w:r>
    </w:p>
    <w:p w14:paraId="1416A50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Όλα τα παραπάνω έχουν εφ</w:t>
      </w:r>
      <w:r>
        <w:rPr>
          <w:rFonts w:eastAsia="Times New Roman" w:cs="Times New Roman"/>
          <w:szCs w:val="24"/>
        </w:rPr>
        <w:t>αρμοστεί με επιτυχία στην πλειοψηφία των ευρωπαϊκών χωρών. Δεν ανακαλύπτουμε τον τροχό. Αντίθετα, οι λύσεις είναι ήδη γνωστές και εφαρμόζονται γύρω μας, όσο εμείς μείναμε πίσω ακολουθώντας ένα στρεβλό, αντιπαραγωγικό και καταστροφικό για το περιβάλλον μοντ</w:t>
      </w:r>
      <w:r>
        <w:rPr>
          <w:rFonts w:eastAsia="Times New Roman" w:cs="Times New Roman"/>
          <w:szCs w:val="24"/>
        </w:rPr>
        <w:t>έλο.</w:t>
      </w:r>
    </w:p>
    <w:p w14:paraId="1416A50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Με το νομοσχέδιο αυτό που ψηφίζεται σήμερα, το νομοθετικό πλαίσιο εκσυγχρονίζεται και οι πρακτικές στην ανακύκλωση θα βελτιωθούν, αντιγράφοντας τις ενδεδειγμένες λύσεις. Η ταχύτητα και ο βαθμός επιτυχίας, όμως, εξαρτάται από εμάς και μόνο. Είναι ένα α</w:t>
      </w:r>
      <w:r>
        <w:rPr>
          <w:rFonts w:eastAsia="Times New Roman" w:cs="Times New Roman"/>
          <w:szCs w:val="24"/>
        </w:rPr>
        <w:t xml:space="preserve">κόμα συλλογικό εθνικό στοίχημα το οποίο απαγορεύεται να χάσουμε. </w:t>
      </w:r>
    </w:p>
    <w:p w14:paraId="1416A50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της κυρίας Βουλευτού)</w:t>
      </w:r>
    </w:p>
    <w:p w14:paraId="1416A50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όπως και σε πολλά άλλα αντίστοιχα ζητήματα τα τελευταία χρόνια, έχουμε αποδείξει </w:t>
      </w:r>
      <w:r>
        <w:rPr>
          <w:rFonts w:eastAsia="Times New Roman" w:cs="Times New Roman"/>
          <w:szCs w:val="24"/>
        </w:rPr>
        <w:t>ότι μπορούμε να καταφέρουμε και πιστεύω ότι θα τα καταφέρουμε.</w:t>
      </w:r>
    </w:p>
    <w:p w14:paraId="1416A50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ολοκληρώσω με δύο τροπολογίες. Θα ήθελα να στηρίξω την </w:t>
      </w:r>
      <w:r>
        <w:rPr>
          <w:rFonts w:eastAsia="Times New Roman" w:cs="Times New Roman"/>
          <w:bCs/>
          <w:szCs w:val="24"/>
        </w:rPr>
        <w:t>τροπολογία</w:t>
      </w:r>
      <w:r>
        <w:rPr>
          <w:rFonts w:eastAsia="Times New Roman" w:cs="Times New Roman"/>
          <w:szCs w:val="24"/>
        </w:rPr>
        <w:t xml:space="preserve"> που κατέθεσε το ΚΚΕ και αφορά την επαναφορά της ατέλειας στις επαρχιακές εφημερίδες. Εξάλλου για το θέμα αυτό είχαμε καταθέσ</w:t>
      </w:r>
      <w:r>
        <w:rPr>
          <w:rFonts w:eastAsia="Times New Roman" w:cs="Times New Roman"/>
          <w:szCs w:val="24"/>
        </w:rPr>
        <w:t xml:space="preserve">ει με τον κ. </w:t>
      </w:r>
      <w:proofErr w:type="spellStart"/>
      <w:r>
        <w:rPr>
          <w:rFonts w:eastAsia="Times New Roman" w:cs="Times New Roman"/>
          <w:szCs w:val="24"/>
        </w:rPr>
        <w:t>Μπαλωμενάκη</w:t>
      </w:r>
      <w:proofErr w:type="spellEnd"/>
      <w:r>
        <w:rPr>
          <w:rFonts w:eastAsia="Times New Roman" w:cs="Times New Roman"/>
          <w:szCs w:val="24"/>
        </w:rPr>
        <w:t xml:space="preserve"> σχετική αναφορά.</w:t>
      </w:r>
    </w:p>
    <w:p w14:paraId="1416A51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Τέλος, ήθελα να πω για την </w:t>
      </w:r>
      <w:r>
        <w:rPr>
          <w:rFonts w:eastAsia="Times New Roman" w:cs="Times New Roman"/>
          <w:bCs/>
          <w:szCs w:val="24"/>
        </w:rPr>
        <w:t>τροπολογία</w:t>
      </w:r>
      <w:r>
        <w:rPr>
          <w:rFonts w:eastAsia="Times New Roman" w:cs="Times New Roman"/>
          <w:szCs w:val="24"/>
        </w:rPr>
        <w:t xml:space="preserve"> του Υπουργείου Ψηφιακής Πολιτικής ότι στην ουσία πρόκειται για μια ρύθμιση που θωρακίζει και διασφαλίζει τη διεξαγωγή του διαγωνισμού, πράγμα απαραίτητο </w:t>
      </w:r>
      <w:r>
        <w:rPr>
          <w:rFonts w:eastAsia="Times New Roman"/>
          <w:bCs/>
        </w:rPr>
        <w:t>προκειμένου το ΕΣΡ να π</w:t>
      </w:r>
      <w:r>
        <w:rPr>
          <w:rFonts w:eastAsia="Times New Roman"/>
          <w:bCs/>
        </w:rPr>
        <w:t xml:space="preserve">ροχωρήσει, επιτέλους, στον διαγωνισμό για τις τηλεοπτικές άδειες. </w:t>
      </w:r>
      <w:r>
        <w:rPr>
          <w:rFonts w:eastAsia="Times New Roman" w:cs="Times New Roman"/>
          <w:szCs w:val="24"/>
        </w:rPr>
        <w:t>Στην ουσία δηλαδή υιοθετούνται οι νομοτεχνικές βελτιώσεις που προτάθηκαν από το ΕΣΡ.</w:t>
      </w:r>
    </w:p>
    <w:p w14:paraId="1416A511" w14:textId="77777777" w:rsidR="002F1EDC" w:rsidRDefault="00F01CE6">
      <w:pPr>
        <w:spacing w:line="600" w:lineRule="auto"/>
        <w:ind w:firstLine="720"/>
        <w:jc w:val="center"/>
        <w:rPr>
          <w:rFonts w:eastAsia="Times New Roman"/>
          <w:bCs/>
        </w:rPr>
      </w:pPr>
      <w:r>
        <w:rPr>
          <w:rFonts w:eastAsia="Times New Roman"/>
          <w:bCs/>
        </w:rPr>
        <w:t>(</w:t>
      </w:r>
      <w:r>
        <w:rPr>
          <w:rFonts w:eastAsia="Times New Roman"/>
          <w:bCs/>
        </w:rPr>
        <w:t>Χειροκροτήματα από την πτέρυγα του ΣΥΡΙΖΑ)</w:t>
      </w:r>
    </w:p>
    <w:p w14:paraId="1416A51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κυρία συνάδελφε.</w:t>
      </w:r>
    </w:p>
    <w:p w14:paraId="1416A51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Αθανάσιος Θεοχαρόπουλος για δώδεκα λεπτά.</w:t>
      </w:r>
    </w:p>
    <w:p w14:paraId="1416A51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Κυρίες και κύριοι Βουλευτές, συζητούμε σήμερα ένα νομοσχέδιο για την ανακύκλωση συσκευασιών και άλλων προϊόντων, μέσα σε ένα ευρύτερο περιβάλλον διαρκούς ανακύ</w:t>
      </w:r>
      <w:r>
        <w:rPr>
          <w:rFonts w:eastAsia="Times New Roman" w:cs="Times New Roman"/>
          <w:szCs w:val="24"/>
        </w:rPr>
        <w:t>κλωσης φτώχ</w:t>
      </w:r>
      <w:r>
        <w:rPr>
          <w:rFonts w:eastAsia="Times New Roman" w:cs="Times New Roman"/>
          <w:szCs w:val="24"/>
        </w:rPr>
        <w:t>ε</w:t>
      </w:r>
      <w:r>
        <w:rPr>
          <w:rFonts w:eastAsia="Times New Roman" w:cs="Times New Roman"/>
          <w:szCs w:val="24"/>
        </w:rPr>
        <w:t>ιας, ανεκπλήρωτων υποσχέσεων και επικοινωνιακών τεχνασμάτων. Όμως, θα μιλήσουμε για αυτά στη συνέχεια και σε πολλά άλλα νομοσχέδια.</w:t>
      </w:r>
    </w:p>
    <w:p w14:paraId="1416A51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Να περάσω στο σημερινό νομοσχέδιο και στην ανακύκλωση. Είναι γνωστό το ζήτημα. Είναι διαχρονικό. Έχει ταλαιπωρήσ</w:t>
      </w:r>
      <w:r>
        <w:rPr>
          <w:rFonts w:eastAsia="Times New Roman" w:cs="Times New Roman"/>
          <w:szCs w:val="24"/>
        </w:rPr>
        <w:t xml:space="preserve">ει τη χώρα οικονομικά, πολιτικά και κοινωνικά. </w:t>
      </w:r>
    </w:p>
    <w:p w14:paraId="1416A51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τα οφέλη της ανακύκλωσης ή ευρύτερα, της εναλλακτικής διαχείρισης των αποβλήτων είναι γνωστά και πλήρως τεκμηριωμένα. Η ανακύκλωση συμβάλλει στη βιώσιμη ανάπτυξη, από την οικονομική, περιβαλλοντική κα</w:t>
      </w:r>
      <w:r>
        <w:rPr>
          <w:rFonts w:eastAsia="Times New Roman" w:cs="Times New Roman"/>
          <w:szCs w:val="24"/>
        </w:rPr>
        <w:t>ι κοινωνική πλευρά της. Αποτελεί την πιο ολοκληρωμένη προσέγγιση για τη διαχείριση των αποβλήτων, γιατί επιτυγχάνει οικονομικά οφέλη, συμβάλλει στην αντιμετώπιση των περιβαλλοντικών ζητημάτων και διασφαλίζει κοινωνική ισότητα και θέσεις εργασίας.</w:t>
      </w:r>
    </w:p>
    <w:p w14:paraId="1416A51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 xml:space="preserve"> κύριε Υπουργέ, επί της αρχής η Δημοκρατική Συμπαράταξη θα ψηφίσει το συγκεκριμένο νομοσχέδιο, παρά το γεγονός ότι έχουμε ορισμένους -και θα τους πω και στην ομιλία μου- εναλλακτικούς τρόπους αντιμετώπισης αρκετών ζητημάτων ή, εν πάση </w:t>
      </w:r>
      <w:proofErr w:type="spellStart"/>
      <w:r>
        <w:rPr>
          <w:rFonts w:eastAsia="Times New Roman" w:cs="Times New Roman"/>
          <w:szCs w:val="24"/>
        </w:rPr>
        <w:t>περιπτώσει</w:t>
      </w:r>
      <w:proofErr w:type="spellEnd"/>
      <w:r>
        <w:rPr>
          <w:rFonts w:eastAsia="Times New Roman" w:cs="Times New Roman"/>
          <w:szCs w:val="24"/>
        </w:rPr>
        <w:t>, ανάγκης ε</w:t>
      </w:r>
      <w:r>
        <w:rPr>
          <w:rFonts w:eastAsia="Times New Roman" w:cs="Times New Roman"/>
          <w:szCs w:val="24"/>
        </w:rPr>
        <w:t>νός ευρύτερου σχεδιασμού, στον οποίο θα πρέπει επιτέλους να συμφωνήσει η πολιτεία γιατί αυτά τα θέματα είναι μακροπρόθεσμα.</w:t>
      </w:r>
    </w:p>
    <w:p w14:paraId="1416A51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προγραμματική αντιπολίτευση την οποία κάνουμε σημαίνει ότι σας καταθέτουμε συγκεκριμένες προτάσεις. Είναι θετικό ότι δεχθήκατε πρι</w:t>
      </w:r>
      <w:r>
        <w:rPr>
          <w:rFonts w:eastAsia="Times New Roman" w:cs="Times New Roman"/>
          <w:szCs w:val="24"/>
        </w:rPr>
        <w:t xml:space="preserve">ν από λίγο δυο συγκεκριμένες </w:t>
      </w:r>
      <w:r>
        <w:rPr>
          <w:rFonts w:eastAsia="Times New Roman" w:cs="Times New Roman"/>
          <w:szCs w:val="24"/>
        </w:rPr>
        <w:t>αλλαγές</w:t>
      </w:r>
      <w:r>
        <w:rPr>
          <w:rFonts w:eastAsia="Times New Roman" w:cs="Times New Roman"/>
          <w:szCs w:val="24"/>
        </w:rPr>
        <w:t>. Βέβαια σε άλλες περιπτώσεις δεν το έχετε πράξει. Θα σας πω στη συνέχεια για μια τροπολογία</w:t>
      </w:r>
      <w:r>
        <w:rPr>
          <w:rFonts w:eastAsia="Times New Roman" w:cs="Times New Roman"/>
          <w:szCs w:val="24"/>
        </w:rPr>
        <w:t>,</w:t>
      </w:r>
      <w:r>
        <w:rPr>
          <w:rFonts w:eastAsia="Times New Roman" w:cs="Times New Roman"/>
          <w:szCs w:val="24"/>
        </w:rPr>
        <w:t xml:space="preserve"> όπου δεν το είχατε πράξει το προηγούμενο χρονικό </w:t>
      </w:r>
      <w:r>
        <w:rPr>
          <w:rFonts w:eastAsia="Times New Roman" w:cs="Times New Roman"/>
          <w:szCs w:val="24"/>
        </w:rPr>
        <w:lastRenderedPageBreak/>
        <w:t>διάστημα και θα πρέπει να απαντήσετε για ποιον λόγο δεν το πράξατε</w:t>
      </w:r>
      <w:r>
        <w:rPr>
          <w:rFonts w:eastAsia="Times New Roman" w:cs="Times New Roman"/>
          <w:szCs w:val="24"/>
        </w:rPr>
        <w:t>,</w:t>
      </w:r>
      <w:r>
        <w:rPr>
          <w:rFonts w:eastAsia="Times New Roman" w:cs="Times New Roman"/>
          <w:szCs w:val="24"/>
        </w:rPr>
        <w:t xml:space="preserve"> τους δασι</w:t>
      </w:r>
      <w:r>
        <w:rPr>
          <w:rFonts w:eastAsia="Times New Roman" w:cs="Times New Roman"/>
          <w:szCs w:val="24"/>
        </w:rPr>
        <w:t>κούς χάρτες εννοώ, για να γίνει κατανοητό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αναφέρομαι </w:t>
      </w:r>
      <w:r>
        <w:rPr>
          <w:rFonts w:eastAsia="Times New Roman" w:cs="Times New Roman"/>
          <w:szCs w:val="24"/>
        </w:rPr>
        <w:t>στη μετατόπιση της ημερομηνίας.</w:t>
      </w:r>
    </w:p>
    <w:p w14:paraId="1416A51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Μάλλον δεν έχετε καταλάβει. </w:t>
      </w:r>
    </w:p>
    <w:p w14:paraId="1416A51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Θα σας πω</w:t>
      </w:r>
      <w:r>
        <w:rPr>
          <w:rFonts w:eastAsia="Times New Roman" w:cs="Times New Roman"/>
          <w:szCs w:val="24"/>
        </w:rPr>
        <w:t xml:space="preserve"> στη συνέχεια</w:t>
      </w:r>
      <w:r>
        <w:rPr>
          <w:rFonts w:eastAsia="Times New Roman" w:cs="Times New Roman"/>
          <w:szCs w:val="24"/>
        </w:rPr>
        <w:t>,</w:t>
      </w:r>
      <w:r>
        <w:rPr>
          <w:rFonts w:eastAsia="Times New Roman" w:cs="Times New Roman"/>
          <w:szCs w:val="24"/>
        </w:rPr>
        <w:t xml:space="preserve"> μη προτρέχετε. </w:t>
      </w:r>
    </w:p>
    <w:p w14:paraId="1416A51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να</w:t>
      </w:r>
      <w:r>
        <w:rPr>
          <w:rFonts w:eastAsia="Times New Roman" w:cs="Times New Roman"/>
          <w:szCs w:val="24"/>
        </w:rPr>
        <w:t xml:space="preserve"> λειτουργήσει, λοιπόν, το προτεινόμενο σύστημα θα πρέπει να αποκλείει την όποια διαιώνιση του προβλήματος από εδώ και πέρα. Και το ερώτημα είναι, εάν το κάνουμε αυτό, χρειάζεται ορθολογική υποδομή, συντονισμός και συνεργασία μεταξύ των εμπλεκόμενων φορέων,</w:t>
      </w:r>
      <w:r>
        <w:rPr>
          <w:rFonts w:eastAsia="Times New Roman" w:cs="Times New Roman"/>
          <w:szCs w:val="24"/>
        </w:rPr>
        <w:t xml:space="preserve"> καθώς και αντιμετώπιση και άλλων παθογενειών της δημόσιας διοίκησης. Διαφαίνεται κάτι τέτοιο; Πρέπει να βάζουμε συγκεκριμένα χρονοδιαγράμματα; Γιατί δεν βάζουμε σε πολλές περιπτώσεις;</w:t>
      </w:r>
    </w:p>
    <w:p w14:paraId="1416A51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πρόβλημα της διαχείρισης αποβλήτων αποτελεί ένα από τα τρία σημαντικ</w:t>
      </w:r>
      <w:r>
        <w:rPr>
          <w:rFonts w:eastAsia="Times New Roman" w:cs="Times New Roman"/>
          <w:szCs w:val="24"/>
        </w:rPr>
        <w:t xml:space="preserve">ότερα προβλήματα παγκοσμίως, μαζί με την έλλειψη νερού και την κλιματική αλλαγή. </w:t>
      </w:r>
      <w:r>
        <w:rPr>
          <w:rFonts w:eastAsia="Times New Roman" w:cs="Times New Roman"/>
          <w:szCs w:val="24"/>
        </w:rPr>
        <w:t>Καθώς</w:t>
      </w:r>
      <w:r>
        <w:rPr>
          <w:rFonts w:eastAsia="Times New Roman" w:cs="Times New Roman"/>
          <w:szCs w:val="24"/>
        </w:rPr>
        <w:t xml:space="preserve"> λέμε για κλιματική αλλαγή και για περιβαλλοντικά προβλήματα, κύριε Υπουργέ, ο Πρωθυπουργός προσφάτως στην επίσκεψή του στις Ηνωμένες Πολιτείες δεν ανέφερε τίποτα στον κ.</w:t>
      </w:r>
      <w:r>
        <w:rPr>
          <w:rFonts w:eastAsia="Times New Roman" w:cs="Times New Roman"/>
          <w:szCs w:val="24"/>
        </w:rPr>
        <w:t xml:space="preserve"> </w:t>
      </w:r>
      <w:proofErr w:type="spellStart"/>
      <w:r>
        <w:rPr>
          <w:rFonts w:eastAsia="Times New Roman" w:cs="Times New Roman"/>
          <w:szCs w:val="24"/>
        </w:rPr>
        <w:t>Τραμπ</w:t>
      </w:r>
      <w:proofErr w:type="spellEnd"/>
      <w:r>
        <w:rPr>
          <w:rFonts w:eastAsia="Times New Roman" w:cs="Times New Roman"/>
          <w:szCs w:val="24"/>
        </w:rPr>
        <w:t xml:space="preserve"> για όλα αυτά τα ζητήματα της χώρας μας, έστω για τις θέσεις της χώρας μας. Γιατί το λέω; Γιατί θα συμφωνήσετε ότι η πολιτική της νέας κυβέρνησης των Ηνωμένων Πολιτειών στα συγκεκριμένα ζητήματα είναι απέναντι στα θέματα τα οποία έχουν τεθεί παγκοσμί</w:t>
      </w:r>
      <w:r>
        <w:rPr>
          <w:rFonts w:eastAsia="Times New Roman" w:cs="Times New Roman"/>
          <w:szCs w:val="24"/>
        </w:rPr>
        <w:t xml:space="preserve">ως στην κλιματική αλλαγή, στο </w:t>
      </w:r>
      <w:r>
        <w:rPr>
          <w:rFonts w:eastAsia="Times New Roman" w:cs="Times New Roman"/>
          <w:szCs w:val="24"/>
        </w:rPr>
        <w:lastRenderedPageBreak/>
        <w:t xml:space="preserve">περιβάλλον και στην προστασία του περιβάλλοντος. Συνεπώς δεν είναι </w:t>
      </w:r>
      <w:r>
        <w:rPr>
          <w:rFonts w:eastAsia="Times New Roman" w:cs="Times New Roman"/>
          <w:szCs w:val="24"/>
        </w:rPr>
        <w:t>ορθή</w:t>
      </w:r>
      <w:r>
        <w:rPr>
          <w:rFonts w:eastAsia="Times New Roman" w:cs="Times New Roman"/>
          <w:szCs w:val="24"/>
        </w:rPr>
        <w:t xml:space="preserve"> στάση της </w:t>
      </w:r>
      <w:r>
        <w:rPr>
          <w:rFonts w:eastAsia="Times New Roman" w:cs="Times New Roman"/>
          <w:szCs w:val="24"/>
        </w:rPr>
        <w:t xml:space="preserve">ελληνικής </w:t>
      </w:r>
      <w:r>
        <w:rPr>
          <w:rFonts w:eastAsia="Times New Roman" w:cs="Times New Roman"/>
          <w:szCs w:val="24"/>
        </w:rPr>
        <w:t xml:space="preserve">Κυβέρνησης, να μην θέτει πουθενά αυτά τα ζητήματα. </w:t>
      </w:r>
    </w:p>
    <w:p w14:paraId="1416A51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Αυτά τα προβλήματα, λοιπόν, τείνουν να ενωθούν σε μια ενιαία αντιμετώπιση, γι’ αυτ</w:t>
      </w:r>
      <w:r>
        <w:rPr>
          <w:rFonts w:eastAsia="Times New Roman" w:cs="Times New Roman"/>
          <w:szCs w:val="24"/>
        </w:rPr>
        <w:t>ό απαιτεί και μια ενιαία πολιτική. Οι αρχές της Ευρωπαϊκής Ένωσης για την διαχείριση των αποβλήτων αφορούν την πρόληψη παραγωγής, την μέγιστη ανακύκλωση στερεών αποβλήτων και την ενεργειακή χρήση των περισσευμάτων. Αυτές οι αρχές υλοποιούνται με το παρόν ν</w:t>
      </w:r>
      <w:r>
        <w:rPr>
          <w:rFonts w:eastAsia="Times New Roman" w:cs="Times New Roman"/>
          <w:szCs w:val="24"/>
        </w:rPr>
        <w:t xml:space="preserve">ομοσχέδιο; </w:t>
      </w:r>
    </w:p>
    <w:p w14:paraId="1416A51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Για να λυθεί το πρόβλημα, χρειάζεται μια αλλαγή του καταναλωτικού και παραγωγικού μοντέλου, μια αλλαγή δηλαδή στη συμπεριφορά του καταναλωτή και στην βιομηχανία αντίστοιχα, καθώς και τα σχετικά κίνητρα. Διαφαίνεται μια τέτοια αλλαγή νοοτροπίας,</w:t>
      </w:r>
      <w:r>
        <w:rPr>
          <w:rFonts w:eastAsia="Times New Roman" w:cs="Times New Roman"/>
          <w:szCs w:val="24"/>
        </w:rPr>
        <w:t xml:space="preserve"> που να μπορέσουμε και νομοθετικά να την βοηθήσουμε; Το πρόβλημα της αλλαγής διαχείρισης αποβλήτων είναι περισσότερο κοινωνικό παρά τεχνικό ζήτημα. Τεχνικά υπάρχουν τρόποι. Είναι, όμως και θέμα οικονομίας, κοινωνίας, κοινωνικών δομών και κατανάλωσης και πρ</w:t>
      </w:r>
      <w:r>
        <w:rPr>
          <w:rFonts w:eastAsia="Times New Roman" w:cs="Times New Roman"/>
          <w:szCs w:val="24"/>
        </w:rPr>
        <w:t>οϋποθέτει και ένα προετοιμασμένο και εκπαιδευμένο κοινό. Ο τομέας της ανακύκλωσης παρουσιάζει μεγάλη δυνατότητα επενδύσεων. Το ερώτημα είναι εάν διευκολύνονται με κάποιον τρόπο αυτές οι επενδύσεις και με το υφιστάμενο νομοσχέδιο.</w:t>
      </w:r>
    </w:p>
    <w:p w14:paraId="1416A51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Βουλευτέ</w:t>
      </w:r>
      <w:r>
        <w:rPr>
          <w:rFonts w:eastAsia="Times New Roman" w:cs="Times New Roman"/>
          <w:szCs w:val="24"/>
        </w:rPr>
        <w:t>ς, παρά τις όποιες θετικές διατάξεις</w:t>
      </w:r>
      <w:r>
        <w:rPr>
          <w:rFonts w:eastAsia="Times New Roman" w:cs="Times New Roman"/>
          <w:szCs w:val="24"/>
        </w:rPr>
        <w:t>,</w:t>
      </w:r>
      <w:r>
        <w:rPr>
          <w:rFonts w:eastAsia="Times New Roman" w:cs="Times New Roman"/>
          <w:szCs w:val="24"/>
        </w:rPr>
        <w:t xml:space="preserve"> το νομοσχέδιο αυτό και πάλι έρχεται προς ψήφιση με μεγάλη καθυστέρηση, δεδομένου ότι η διαβού</w:t>
      </w:r>
      <w:r>
        <w:rPr>
          <w:rFonts w:eastAsia="Times New Roman" w:cs="Times New Roman"/>
          <w:szCs w:val="24"/>
        </w:rPr>
        <w:lastRenderedPageBreak/>
        <w:t>λευση έληξε στις 21 Νοεμβρίου του 2016, το δε εθνικό σχέδιο διαχείρισης, του οποίου οι στόχοι αποτυπώνονται στο νομοσχέδιο, ε</w:t>
      </w:r>
      <w:r>
        <w:rPr>
          <w:rFonts w:eastAsia="Times New Roman" w:cs="Times New Roman"/>
          <w:szCs w:val="24"/>
        </w:rPr>
        <w:t>ίναι του 2015 και αφορά κυρίως την ανακύκλωση συσκευασιών, δεν παρέχει κριτήρια περιβαλλοντικά, τεχνικά, οικονομικά, έτσι ώστε οι ΟΤΑ πρώτου βαθμού να επιλέξουν το κατάλληλο και αποδεκτό μοντέλο συλλογής. Και γενικότερα το πρόβλημα είναι ότι δεν πείθουμε γ</w:t>
      </w:r>
      <w:r>
        <w:rPr>
          <w:rFonts w:eastAsia="Times New Roman" w:cs="Times New Roman"/>
          <w:szCs w:val="24"/>
        </w:rPr>
        <w:t>ια την μακροχρόνια και ουσιαστική αποδοτικότητα αυτών των κινήτρων. Αυτό είναι το κύριο ζήτημα. Για την υλοποίηση του χρειάζονται επτά ΚΥΑ, δυο υπουργικές αποφάσεις, ένα προεδρικό διάταγμα, μια απόφαση του Διοικητικού Συμβουλίου του Εθνικού Οργανισμού Ανακ</w:t>
      </w:r>
      <w:r>
        <w:rPr>
          <w:rFonts w:eastAsia="Times New Roman" w:cs="Times New Roman"/>
          <w:szCs w:val="24"/>
        </w:rPr>
        <w:t xml:space="preserve">ύκλωσης, που δεν γνωρίζουμε πότε και εάν θα προλάβουν να εκδοθούν. Και άντε και πάλι από την αρχή, το ίδιο πρόβλημα να αναπαράγεται συνεχώς. </w:t>
      </w:r>
    </w:p>
    <w:p w14:paraId="1416A52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Έχουμε και μια επισήμανση σε αυτό το θέμα της έκθεσης της Επιστημονικής Υπηρεσίας της Βουλής, κύριε Υπουργέ, η οπο</w:t>
      </w:r>
      <w:r>
        <w:rPr>
          <w:rFonts w:eastAsia="Times New Roman" w:cs="Times New Roman"/>
          <w:szCs w:val="24"/>
        </w:rPr>
        <w:t>ία λέει ότι προβληματισμός θα μπορούσε να γεννηθεί ως προς το άρθρο 6 παράγραφος 2, εδάφιο, στοιχείο του νομοσχεδίου παρεχόμενη σε άλλον πλην του Προέδρου της Δημοκρατίας όργανο της διοίκησης, εξουσιοδότηση προς ρύθμιση γενικώς θεμάτων, όπως αυτά της δυνατ</w:t>
      </w:r>
      <w:r>
        <w:rPr>
          <w:rFonts w:eastAsia="Times New Roman" w:cs="Times New Roman"/>
          <w:szCs w:val="24"/>
        </w:rPr>
        <w:t xml:space="preserve">ότητας επιβολής πρόσθετων περιορισμών, εμπορίας ή της απαγόρευσης εμπορίας χωρίς περαιτέρω διευκρίνιση. Συμφωνείτε με αυτή την επισήμανση και εάν ναι, γιατί είναι αναγκαία να γίνεται έτσι σε αυτό το νομοσχέδιο; </w:t>
      </w:r>
    </w:p>
    <w:p w14:paraId="1416A52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Επιχειρείτε ενσωμάτωση ευρωπαϊκής </w:t>
      </w:r>
      <w:r>
        <w:rPr>
          <w:rFonts w:eastAsia="Times New Roman" w:cs="Times New Roman"/>
          <w:szCs w:val="24"/>
        </w:rPr>
        <w:t xml:space="preserve">οδηγίας </w:t>
      </w:r>
      <w:r>
        <w:rPr>
          <w:rFonts w:eastAsia="Times New Roman" w:cs="Times New Roman"/>
          <w:szCs w:val="24"/>
        </w:rPr>
        <w:t>χω</w:t>
      </w:r>
      <w:r>
        <w:rPr>
          <w:rFonts w:eastAsia="Times New Roman" w:cs="Times New Roman"/>
          <w:szCs w:val="24"/>
        </w:rPr>
        <w:t xml:space="preserve">ρίς, όμως, να προσδιορίζετε τα άρθρα που ενσωματώνονται. Γνωρίζουμε δε ότι η ευρωπαϊκή νομοθεσία επί </w:t>
      </w:r>
      <w:r>
        <w:rPr>
          <w:rFonts w:eastAsia="Times New Roman" w:cs="Times New Roman"/>
          <w:szCs w:val="24"/>
        </w:rPr>
        <w:lastRenderedPageBreak/>
        <w:t xml:space="preserve">του θέματος είναι σε στάδιο αναθεώρησης, οπότε μέχρι να εφαρμοστεί η παρούσα </w:t>
      </w:r>
      <w:r>
        <w:rPr>
          <w:rFonts w:eastAsia="Times New Roman" w:cs="Times New Roman"/>
          <w:szCs w:val="24"/>
        </w:rPr>
        <w:t>οδηγία</w:t>
      </w:r>
      <w:r>
        <w:rPr>
          <w:rFonts w:eastAsia="Times New Roman" w:cs="Times New Roman"/>
          <w:szCs w:val="24"/>
        </w:rPr>
        <w:t>, θα έχει ψηφιστεί σε ευρωπαϊκό επίπεδο μια άλλη. Σχεδόν το μισό νομοσχέ</w:t>
      </w:r>
      <w:r>
        <w:rPr>
          <w:rFonts w:eastAsia="Times New Roman" w:cs="Times New Roman"/>
          <w:szCs w:val="24"/>
        </w:rPr>
        <w:t xml:space="preserve">διο αφορά τον Εθνικό Οργανισμό Ανακύκλωσης, του οποίου ο ρόλος ενισχύεται υπερβολικά σε σημείο δημιουργίας ενός υπερτροφικού φορέα, ενώ παράλληλα η στελέχωσή του επαφίεται στην </w:t>
      </w:r>
      <w:proofErr w:type="spellStart"/>
      <w:r>
        <w:rPr>
          <w:rFonts w:eastAsia="Times New Roman" w:cs="Times New Roman"/>
          <w:szCs w:val="24"/>
        </w:rPr>
        <w:t>ενδοκινητικότητα</w:t>
      </w:r>
      <w:proofErr w:type="spellEnd"/>
      <w:r>
        <w:rPr>
          <w:rFonts w:eastAsia="Times New Roman" w:cs="Times New Roman"/>
          <w:szCs w:val="24"/>
        </w:rPr>
        <w:t xml:space="preserve"> και δεν εξασφαλίζονται οι αναγκαίοι πόροι, σε περίπτωση που δε</w:t>
      </w:r>
      <w:r>
        <w:rPr>
          <w:rFonts w:eastAsia="Times New Roman" w:cs="Times New Roman"/>
          <w:szCs w:val="24"/>
        </w:rPr>
        <w:t>ν μπορέσει αυτή να λειτουργήσει.</w:t>
      </w:r>
    </w:p>
    <w:p w14:paraId="1416A522" w14:textId="77777777" w:rsidR="002F1EDC" w:rsidRDefault="00F01CE6">
      <w:pPr>
        <w:spacing w:line="600" w:lineRule="auto"/>
        <w:ind w:firstLine="720"/>
        <w:jc w:val="both"/>
        <w:rPr>
          <w:rFonts w:eastAsia="Times New Roman"/>
          <w:szCs w:val="24"/>
        </w:rPr>
      </w:pPr>
      <w:r>
        <w:rPr>
          <w:rFonts w:eastAsia="Times New Roman"/>
          <w:szCs w:val="24"/>
        </w:rPr>
        <w:t xml:space="preserve">Παρ’ όλα αυτά, σας έχουμε καλωσορίσει, σας καλωσορίζω ξανά στον κόσμο της κινητικότητας, στην αναγκαιότητα της κινητικότητας, την οποία είχατε πολεμήσει ως Αξιωματική Αντιπολίτευση και τώρα την αποδέχεστε ως μέσο βελτίωσης </w:t>
      </w:r>
      <w:r>
        <w:rPr>
          <w:rFonts w:eastAsia="Times New Roman"/>
          <w:szCs w:val="24"/>
        </w:rPr>
        <w:t>της κατανομής του δυναμικού.</w:t>
      </w:r>
    </w:p>
    <w:p w14:paraId="1416A523" w14:textId="77777777" w:rsidR="002F1EDC" w:rsidRDefault="00F01CE6">
      <w:pPr>
        <w:spacing w:line="600" w:lineRule="auto"/>
        <w:ind w:firstLine="720"/>
        <w:jc w:val="both"/>
        <w:rPr>
          <w:rFonts w:eastAsia="Times New Roman"/>
          <w:szCs w:val="24"/>
        </w:rPr>
      </w:pPr>
      <w:r>
        <w:rPr>
          <w:rFonts w:eastAsia="Times New Roman"/>
          <w:szCs w:val="24"/>
        </w:rPr>
        <w:t>Δεν προβλέπει συγκεκριμένους δείκτες για την αξιολόγηση των συστημάτων εναλλακτικής διαχείρισης. Το διοικητικό συμβούλιο του Οργανισμού καθορίζει τα πρόστιμα –στο άρθρο 18 αναφέρομαι-, αλλά δεν μας παρέχεται ένας μαθηματικός τύ</w:t>
      </w:r>
      <w:r>
        <w:rPr>
          <w:rFonts w:eastAsia="Times New Roman"/>
          <w:szCs w:val="24"/>
        </w:rPr>
        <w:t>πος, ένας αλγόριθμος συγκεκριμένος γι’ αυτό. Εντύπωση, δε, προκαλεί το γεγονός ότι παρότι ο οργανισμός, πριν επιβάλλει το πρόστιμο, οφείλει να καλέσει σε απολογία, πουθενά στον νόμο δεν προβλέπεται στάδιο προσφυγής κατά της απόφασης επιβολής προστίμου, όπω</w:t>
      </w:r>
      <w:r>
        <w:rPr>
          <w:rFonts w:eastAsia="Times New Roman"/>
          <w:szCs w:val="24"/>
        </w:rPr>
        <w:t>ς συμβαίνει συνήθως στον δημόσιο τομέα.</w:t>
      </w:r>
    </w:p>
    <w:p w14:paraId="1416A524" w14:textId="77777777" w:rsidR="002F1EDC" w:rsidRDefault="00F01CE6">
      <w:pPr>
        <w:spacing w:line="600" w:lineRule="auto"/>
        <w:ind w:firstLine="720"/>
        <w:jc w:val="both"/>
        <w:rPr>
          <w:rFonts w:eastAsia="Times New Roman"/>
          <w:szCs w:val="24"/>
        </w:rPr>
      </w:pPr>
      <w:r>
        <w:rPr>
          <w:rFonts w:eastAsia="Times New Roman"/>
          <w:szCs w:val="24"/>
        </w:rPr>
        <w:t xml:space="preserve">Έχουμε να κάνουμε, δηλαδή, με ένα νομοσχέδιο το οποίο ανακυκλώνει παλαιότερες διατάξεις, χωρίς όμως να τις βελτιώνει μακροπρόθεσμα. Παρουσιάζει κενά </w:t>
      </w:r>
      <w:r>
        <w:rPr>
          <w:rFonts w:eastAsia="Times New Roman"/>
          <w:szCs w:val="24"/>
        </w:rPr>
        <w:lastRenderedPageBreak/>
        <w:t>στον στόχο της αποκέντρωσης και καταλήγει να είναι εισπρακτικού χαρ</w:t>
      </w:r>
      <w:r>
        <w:rPr>
          <w:rFonts w:eastAsia="Times New Roman"/>
          <w:szCs w:val="24"/>
        </w:rPr>
        <w:t xml:space="preserve">ακτήρα, καθώς η έμφαση δίνεται στα πρόστιμα, τα οποία καθορίζονται με τρόπο μάλλον αυθαίρετο, δεν παρέχει εγγυήσεις για τη χρηματοδότησή του, με αποτέλεσμα να κινδυνεύει να μην εφαρμοστεί, καθώς δεν υπάρχουν και συγκεκριμένα χρονοδιαγράμματα. Επιπρόσθετα, </w:t>
      </w:r>
      <w:r>
        <w:rPr>
          <w:rFonts w:eastAsia="Times New Roman"/>
          <w:szCs w:val="24"/>
        </w:rPr>
        <w:t>δεν αναφέρεται σε μια ολοκληρωμένη και ενιαία πολιτική. Γιατί στόχος πρέπει να είναι η αλλαγή του καταναλωτικού και παραγωγικού μοντέλου και βέβαια, δεν διαφαίνεται ο τρόπος με τον οποίο θα διασφαλίσει, εκτός από την αντιμετώπιση των περιβαλλοντικών προβλη</w:t>
      </w:r>
      <w:r>
        <w:rPr>
          <w:rFonts w:eastAsia="Times New Roman"/>
          <w:szCs w:val="24"/>
        </w:rPr>
        <w:t>μάτων, την κοινωνική ισότητα και θέσεις εργασίας.</w:t>
      </w:r>
    </w:p>
    <w:p w14:paraId="1416A525" w14:textId="77777777" w:rsidR="002F1EDC" w:rsidRDefault="00F01CE6">
      <w:pPr>
        <w:spacing w:line="600" w:lineRule="auto"/>
        <w:ind w:firstLine="720"/>
        <w:jc w:val="both"/>
        <w:rPr>
          <w:rFonts w:eastAsia="Times New Roman"/>
          <w:szCs w:val="24"/>
        </w:rPr>
      </w:pPr>
      <w:r>
        <w:rPr>
          <w:rFonts w:eastAsia="Times New Roman"/>
          <w:szCs w:val="24"/>
        </w:rPr>
        <w:t>Με άλλα λόγια, ψηφίζουμε προθέσεις. Και βεβαίως, λέμε ότι χρειάζεται επί της αρχής μια τέτοια λογική, αλλά είναι προθέσεις. Αυτή είναι η κριτική την οποία σας κάνουμε.</w:t>
      </w:r>
    </w:p>
    <w:p w14:paraId="1416A526" w14:textId="77777777" w:rsidR="002F1EDC" w:rsidRDefault="00F01CE6">
      <w:pPr>
        <w:spacing w:line="600" w:lineRule="auto"/>
        <w:ind w:firstLine="720"/>
        <w:jc w:val="both"/>
        <w:rPr>
          <w:rFonts w:eastAsia="Times New Roman"/>
          <w:szCs w:val="24"/>
        </w:rPr>
      </w:pPr>
      <w:r>
        <w:rPr>
          <w:rFonts w:eastAsia="Times New Roman"/>
          <w:szCs w:val="24"/>
        </w:rPr>
        <w:t xml:space="preserve">Κύριε Υπουργέ, ειλικρινά δεν μπορώ να </w:t>
      </w:r>
      <w:r>
        <w:rPr>
          <w:rFonts w:eastAsia="Times New Roman"/>
          <w:szCs w:val="24"/>
        </w:rPr>
        <w:t xml:space="preserve">διακρίνω εάν έχετε κάποια άλλη οπτική στην πράξη, σε σχέση με το συγκριμένο ζήτημα. Στην πράξη λέω, γιατί χρειάζεται μια άλλη οπτική. Απ’ αυτήν την </w:t>
      </w:r>
      <w:r>
        <w:rPr>
          <w:rFonts w:eastAsia="Times New Roman"/>
          <w:szCs w:val="24"/>
        </w:rPr>
        <w:t>σκοπιά</w:t>
      </w:r>
      <w:r>
        <w:rPr>
          <w:rFonts w:eastAsia="Times New Roman"/>
          <w:szCs w:val="24"/>
        </w:rPr>
        <w:t xml:space="preserve"> σας μιλάω. Εμείς το είπαμε και το επισημάναμε. Έχετε κάνει, όμως, μια τομή σ’ αυτό το ζήτημα, στο πώς</w:t>
      </w:r>
      <w:r>
        <w:rPr>
          <w:rFonts w:eastAsia="Times New Roman"/>
          <w:szCs w:val="24"/>
        </w:rPr>
        <w:t xml:space="preserve"> διαχειριζόμαστε την ανακύκλωση δηλαδή; Δεν την καταλάβαμε αυτήν την τομή και στην ομιλία σας.</w:t>
      </w:r>
    </w:p>
    <w:p w14:paraId="1416A527" w14:textId="77777777" w:rsidR="002F1EDC" w:rsidRDefault="00F01CE6">
      <w:pPr>
        <w:spacing w:line="600" w:lineRule="auto"/>
        <w:ind w:firstLine="720"/>
        <w:jc w:val="both"/>
        <w:rPr>
          <w:rFonts w:eastAsia="Times New Roman"/>
          <w:b/>
          <w:szCs w:val="24"/>
        </w:rPr>
      </w:pPr>
      <w:r>
        <w:rPr>
          <w:rFonts w:eastAsia="Times New Roman"/>
          <w:szCs w:val="24"/>
        </w:rPr>
        <w:t xml:space="preserve">Το πρόβλημα είναι ότι όπως και στις </w:t>
      </w:r>
      <w:r>
        <w:rPr>
          <w:rFonts w:eastAsia="Times New Roman"/>
          <w:szCs w:val="24"/>
        </w:rPr>
        <w:t>ανανεώσιμες πηγές ενέργειας</w:t>
      </w:r>
      <w:r>
        <w:rPr>
          <w:rFonts w:eastAsia="Times New Roman"/>
          <w:szCs w:val="24"/>
        </w:rPr>
        <w:t>, έτσι και γενικότερα στην προστασία του περιβάλλοντος δεν υπάρχει διάθεση για τομές. Η οι</w:t>
      </w:r>
      <w:r>
        <w:rPr>
          <w:rFonts w:eastAsia="Times New Roman"/>
          <w:szCs w:val="24"/>
        </w:rPr>
        <w:lastRenderedPageBreak/>
        <w:t>κονομική</w:t>
      </w:r>
      <w:r>
        <w:rPr>
          <w:rFonts w:eastAsia="Times New Roman"/>
          <w:szCs w:val="24"/>
        </w:rPr>
        <w:t xml:space="preserve"> κρίση δεν μπορεί να συνεχίζει να αποτελεί δικαιολογία, για το ότι έχει ατονήσει εξαιρετικά ο διάλογος για τα μεγάλα περιβαλλοντικά ζητήματα και ιδιαίτερα για τις ελλείψεις και τις εκκρεμότητες του θεσμικού μας πλαισίου.</w:t>
      </w:r>
    </w:p>
    <w:p w14:paraId="1416A528" w14:textId="77777777" w:rsidR="002F1EDC" w:rsidRDefault="00F01CE6">
      <w:pPr>
        <w:spacing w:line="600" w:lineRule="auto"/>
        <w:ind w:firstLine="720"/>
        <w:jc w:val="both"/>
        <w:rPr>
          <w:rFonts w:eastAsia="Times New Roman"/>
          <w:szCs w:val="24"/>
        </w:rPr>
      </w:pPr>
      <w:r>
        <w:rPr>
          <w:rFonts w:eastAsia="Times New Roman"/>
          <w:szCs w:val="24"/>
        </w:rPr>
        <w:t>Επιπλέον, η οικονομική κρίση δεν απ</w:t>
      </w:r>
      <w:r>
        <w:rPr>
          <w:rFonts w:eastAsia="Times New Roman"/>
          <w:szCs w:val="24"/>
        </w:rPr>
        <w:t>οτελεί δικαιολογία ούτε για τον τρόπο που νομοθετείτε ούτε για τον τρόπο που στελεχώνετε τους διάφορους οργανισμούς ούτε για τις τομές που δεν κάνετε. Περιορίζεστε σε πρόστιμα και κυρώσεις. Εντάξει, αλλά αυτά θα έπρεπε να λειτουργούν μόνο συμπληρωματικά. Σ</w:t>
      </w:r>
      <w:r>
        <w:rPr>
          <w:rFonts w:eastAsia="Times New Roman"/>
          <w:szCs w:val="24"/>
        </w:rPr>
        <w:t>’ αυτό να συμφωνήσουμε. Μόνο συμπληρωματικά. Εσείς ρίχνετε όλο το βάρος στα πρόστιμα.</w:t>
      </w:r>
    </w:p>
    <w:p w14:paraId="1416A529"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Πείτε μας μία τομή.</w:t>
      </w:r>
    </w:p>
    <w:p w14:paraId="1416A52A" w14:textId="77777777" w:rsidR="002F1EDC" w:rsidRDefault="00F01CE6">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 xml:space="preserve">Μιλάτε για κυκλική οικονομία, για θέσεις εργασίας. Κι εμείς μαζί σας στην κυκλική οικονομία για θέσεις </w:t>
      </w:r>
      <w:r>
        <w:rPr>
          <w:rFonts w:eastAsia="Times New Roman"/>
          <w:szCs w:val="24"/>
        </w:rPr>
        <w:t>εργασίας, αλλά δεν το βλέπουμε πώς ακριβώς θα γίνει αυτό. Παραπέμπετε, όπως σας είπα, σε κοινές υπουργικές αποφάσεις ή απλές υπουργικές αποφάσεις, την ουσία του νομοσχεδίου. Πόσο σίγουροι μπορεί να αισθανόμαστε γι’ αυτό; Και η ευαισθητοποίηση και εκπαίδευσ</w:t>
      </w:r>
      <w:r>
        <w:rPr>
          <w:rFonts w:eastAsia="Times New Roman"/>
          <w:szCs w:val="24"/>
        </w:rPr>
        <w:t>η του κοινού; Τι κάνετε γι’ αυτό;</w:t>
      </w:r>
    </w:p>
    <w:p w14:paraId="1416A52B" w14:textId="77777777" w:rsidR="002F1EDC" w:rsidRDefault="00F01CE6">
      <w:pPr>
        <w:spacing w:line="600" w:lineRule="auto"/>
        <w:ind w:firstLine="720"/>
        <w:jc w:val="both"/>
        <w:rPr>
          <w:rFonts w:eastAsia="Times New Roman"/>
          <w:szCs w:val="24"/>
        </w:rPr>
      </w:pPr>
      <w:r>
        <w:rPr>
          <w:rFonts w:eastAsia="Times New Roman"/>
          <w:szCs w:val="24"/>
        </w:rPr>
        <w:t xml:space="preserve">Ρωτάει ο συνάδελφος για τομές. Τομές στην ευαισθητοποίηση, στην εκπαίδευση του κοινού, για να γίνει η περιβαλλοντική προστασία κτήμα της κοινωνίας. Όσα νομοσχέδια και να φέρουμε με τεχνικά ζητήματα, δεν θα προχωρήσουμε </w:t>
      </w:r>
      <w:r>
        <w:rPr>
          <w:rFonts w:eastAsia="Times New Roman"/>
          <w:szCs w:val="24"/>
        </w:rPr>
        <w:t xml:space="preserve">ποτέ, για να </w:t>
      </w:r>
      <w:r>
        <w:rPr>
          <w:rFonts w:eastAsia="Times New Roman"/>
          <w:szCs w:val="24"/>
        </w:rPr>
        <w:lastRenderedPageBreak/>
        <w:t>σας δώσω μια απάντηση στο πού πρέπει να κατευθυνθεί μια τομή, για να μπορέσει να γίνει και συζήτηση επί της ουσίας.</w:t>
      </w:r>
    </w:p>
    <w:p w14:paraId="1416A52C" w14:textId="77777777" w:rsidR="002F1EDC" w:rsidRDefault="00F01CE6">
      <w:pPr>
        <w:spacing w:line="600" w:lineRule="auto"/>
        <w:ind w:firstLine="720"/>
        <w:jc w:val="both"/>
        <w:rPr>
          <w:rFonts w:eastAsia="Times New Roman"/>
          <w:szCs w:val="24"/>
        </w:rPr>
      </w:pPr>
      <w:r>
        <w:rPr>
          <w:rFonts w:eastAsia="Times New Roman"/>
          <w:szCs w:val="24"/>
        </w:rPr>
        <w:t>Και σ’ αυτόν τον τομέα η Κυβέρνηση εφαρμόζει μια πολιτική χωρίς ρεαλιστικό και ολοκληρωμένο σχέδιο, δηλαδή, εντός της Κυβέρνηση</w:t>
      </w:r>
      <w:r>
        <w:rPr>
          <w:rFonts w:eastAsia="Times New Roman"/>
          <w:szCs w:val="24"/>
        </w:rPr>
        <w:t>ς –δεν είναι θέμα μόνο ενός Υπουργείου, ξέρετε, κύριε Υπουργέ, και το ξέρετε καλά το θέμα του περιβάλλοντος, είναι θέμα ευρύτερο- με αποτέλεσμα να συμβαίνουν τα ίδια όπως και σε άλλους τομείς της πολιτικής.</w:t>
      </w:r>
    </w:p>
    <w:p w14:paraId="1416A52D" w14:textId="77777777" w:rsidR="002F1EDC" w:rsidRDefault="00F01CE6">
      <w:pPr>
        <w:spacing w:line="600" w:lineRule="auto"/>
        <w:ind w:firstLine="720"/>
        <w:jc w:val="both"/>
        <w:rPr>
          <w:rFonts w:eastAsia="Times New Roman"/>
          <w:szCs w:val="24"/>
        </w:rPr>
      </w:pPr>
      <w:r>
        <w:rPr>
          <w:rFonts w:eastAsia="Times New Roman"/>
          <w:szCs w:val="24"/>
        </w:rPr>
        <w:t>Η πορεία της ανακύκλωσης στη χώρα μας δεν ήταν πο</w:t>
      </w:r>
      <w:r>
        <w:rPr>
          <w:rFonts w:eastAsia="Times New Roman"/>
          <w:szCs w:val="24"/>
        </w:rPr>
        <w:t>τέ εύκολη υπόθεση. Τα τελευταία χρόνια έχουν γίνει κάποια σημαντικά βήματα, τα οποία θα πρέπει να επιταχυνθούν. Το θέμα του περιβάλλοντος δεν πρέπει να συνδέεται με οποιαδήποτε πολιτικά παιχνίδια, δεν πρέπει να περιορίζεται σε ευκαιριακές λύσεις και σε απο</w:t>
      </w:r>
      <w:r>
        <w:rPr>
          <w:rFonts w:eastAsia="Times New Roman"/>
          <w:szCs w:val="24"/>
        </w:rPr>
        <w:t>σπασματικές ενέργειες. Απαιτεί ολοκληρωμένη και ενιαία πολιτική. Έχουμε ήδη αργήσει. Δεν υπάρχει χρονικό περιθώριο για άλλα λάθη.</w:t>
      </w:r>
    </w:p>
    <w:p w14:paraId="1416A52E" w14:textId="77777777" w:rsidR="002F1EDC" w:rsidRDefault="00F01CE6">
      <w:pPr>
        <w:spacing w:line="600" w:lineRule="auto"/>
        <w:ind w:firstLine="720"/>
        <w:jc w:val="both"/>
        <w:rPr>
          <w:rFonts w:eastAsia="Times New Roman"/>
          <w:szCs w:val="24"/>
        </w:rPr>
      </w:pPr>
      <w:r>
        <w:rPr>
          <w:rFonts w:eastAsia="Times New Roman"/>
          <w:szCs w:val="24"/>
        </w:rPr>
        <w:t>Δυστυχώς, αυτή η Κυβέρνηση ανακυκλώνει τα λάθη της σε πολλούς τομείς. Είναι εξαιρετικά αποτελεσματική σε αυτό. Σας είχαμε κατα</w:t>
      </w:r>
      <w:r>
        <w:rPr>
          <w:rFonts w:eastAsia="Times New Roman"/>
          <w:szCs w:val="24"/>
        </w:rPr>
        <w:t>θέσει κάποια χρονική στιγμή μία τροπολογία -και μίλησα γι’ αυτήν, κύριε Υπουργέ- στην οποία ζητούσαμε, αν θυμάστε καλά, τον προηγούμενο μήνα παράταση συγκεκριμένη. Ζητούσαμε να πάει μέχρι 31 Δεκεμβρίου η παράταση της προθεσμίας για την παράγραφο 1 του άρθρ</w:t>
      </w:r>
      <w:r>
        <w:rPr>
          <w:rFonts w:eastAsia="Times New Roman"/>
          <w:szCs w:val="24"/>
        </w:rPr>
        <w:t xml:space="preserve">ου 15. Ζητούσαμε να πάει μέχρι τον Δεκέμβριο. Τη θεωρούσαμε και τη θεωρούμε </w:t>
      </w:r>
      <w:r>
        <w:rPr>
          <w:rFonts w:eastAsia="Times New Roman"/>
          <w:szCs w:val="24"/>
        </w:rPr>
        <w:lastRenderedPageBreak/>
        <w:t>απαραίτητη. Και μας είχατε απαντήσει τότε ότι «δεν μπορεί να γίνει αυτό», «δεν μπορούμε να δώσουμε παράταση»</w:t>
      </w:r>
      <w:r>
        <w:rPr>
          <w:rFonts w:eastAsia="Times New Roman"/>
          <w:szCs w:val="24"/>
        </w:rPr>
        <w:t>.</w:t>
      </w:r>
    </w:p>
    <w:p w14:paraId="1416A52F" w14:textId="77777777" w:rsidR="002F1EDC" w:rsidRDefault="00F01CE6">
      <w:pPr>
        <w:spacing w:line="600" w:lineRule="auto"/>
        <w:ind w:firstLine="720"/>
        <w:jc w:val="both"/>
        <w:rPr>
          <w:rFonts w:eastAsia="Times New Roman"/>
          <w:szCs w:val="24"/>
        </w:rPr>
      </w:pPr>
      <w:r>
        <w:rPr>
          <w:rFonts w:eastAsia="Times New Roman"/>
          <w:b/>
          <w:szCs w:val="24"/>
        </w:rPr>
        <w:t>ΣΩΚΡΑΤΗΣ ΦΑΜΕΛΛΟΣ (</w:t>
      </w:r>
      <w:r>
        <w:rPr>
          <w:rFonts w:eastAsia="Times New Roman"/>
          <w:b/>
          <w:szCs w:val="24"/>
        </w:rPr>
        <w:t xml:space="preserve">Αναπληρωτής </w:t>
      </w:r>
      <w:r>
        <w:rPr>
          <w:rFonts w:eastAsia="Times New Roman"/>
          <w:b/>
          <w:szCs w:val="24"/>
        </w:rPr>
        <w:t>Υπουργός Περιβάλλοντος και Ενέργειας):</w:t>
      </w:r>
      <w:r>
        <w:rPr>
          <w:rFonts w:eastAsia="Times New Roman"/>
          <w:szCs w:val="24"/>
        </w:rPr>
        <w:t xml:space="preserve"> </w:t>
      </w:r>
      <w:r>
        <w:rPr>
          <w:rFonts w:eastAsia="Times New Roman"/>
          <w:szCs w:val="24"/>
        </w:rPr>
        <w:t>Μα, δεν δίνουμε παράταση. Ποιος σας είπε ότι δίνουμε παράταση;</w:t>
      </w:r>
    </w:p>
    <w:p w14:paraId="1416A530" w14:textId="77777777" w:rsidR="002F1EDC" w:rsidRDefault="00F01CE6">
      <w:pPr>
        <w:spacing w:line="600" w:lineRule="auto"/>
        <w:ind w:firstLine="720"/>
        <w:jc w:val="both"/>
        <w:rPr>
          <w:rFonts w:eastAsia="Times New Roman"/>
          <w:color w:val="000000" w:themeColor="text1"/>
          <w:szCs w:val="24"/>
        </w:rPr>
      </w:pPr>
      <w:r>
        <w:rPr>
          <w:rFonts w:eastAsia="Times New Roman"/>
          <w:b/>
          <w:szCs w:val="24"/>
        </w:rPr>
        <w:t>ΑΘΑΝΑΣΙΟΣ ΘΕΟΧΑΡΟΠΟΥΛΟΣ:</w:t>
      </w:r>
      <w:r>
        <w:rPr>
          <w:rFonts w:eastAsia="Times New Roman"/>
          <w:szCs w:val="24"/>
        </w:rPr>
        <w:t xml:space="preserve"> Δεν σας λέω αυτό. Σας λέω γιατί δεν δίνουμε παράταση σε αυτό. Η ερώτηση που σας κάνω, κύριε Υπουργέ, είναι γιατί δεν δίνετε παράταση μέχρι τον Δεκέμβρη, σε κάτι το οποί</w:t>
      </w:r>
      <w:r>
        <w:rPr>
          <w:rFonts w:eastAsia="Times New Roman"/>
          <w:szCs w:val="24"/>
        </w:rPr>
        <w:t>ο το ζητούν αυτή τη στιγμή, για να μπορέσει να προχωρήσει το σύστημα</w:t>
      </w:r>
      <w:r>
        <w:rPr>
          <w:rFonts w:eastAsia="Times New Roman"/>
          <w:color w:val="000000" w:themeColor="text1"/>
          <w:szCs w:val="24"/>
        </w:rPr>
        <w:t>.</w:t>
      </w:r>
    </w:p>
    <w:p w14:paraId="1416A531" w14:textId="77777777" w:rsidR="002F1EDC" w:rsidRDefault="00F01CE6">
      <w:pPr>
        <w:spacing w:line="600" w:lineRule="auto"/>
        <w:ind w:firstLine="720"/>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Στο νομοσχέδιο της δόμησης σας απάντησα, όμως.</w:t>
      </w:r>
    </w:p>
    <w:p w14:paraId="1416A532" w14:textId="77777777" w:rsidR="002F1EDC" w:rsidRDefault="00F01CE6">
      <w:pPr>
        <w:spacing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Θα μου απαντήσετε. Σας μιλάω για αυτήν την τ</w:t>
      </w:r>
      <w:r>
        <w:rPr>
          <w:rFonts w:eastAsia="Times New Roman"/>
          <w:szCs w:val="24"/>
        </w:rPr>
        <w:t xml:space="preserve">ροπολογία που είχαμε ζητήσει. Δεν είναι στόχος να την </w:t>
      </w:r>
      <w:proofErr w:type="spellStart"/>
      <w:r>
        <w:rPr>
          <w:rFonts w:eastAsia="Times New Roman"/>
          <w:szCs w:val="24"/>
        </w:rPr>
        <w:t>επανακαταθέτουμε</w:t>
      </w:r>
      <w:proofErr w:type="spellEnd"/>
      <w:r>
        <w:rPr>
          <w:rFonts w:eastAsia="Times New Roman"/>
          <w:szCs w:val="24"/>
        </w:rPr>
        <w:t xml:space="preserve"> σε κάθε νομοσχέδιο. Γιατί δεν δίνετε παράταση στο συγκεκριμένο για να μπορέσει να προχωρήσει ένα ζήτημα; </w:t>
      </w:r>
    </w:p>
    <w:p w14:paraId="1416A533" w14:textId="77777777" w:rsidR="002F1EDC" w:rsidRDefault="00F01CE6">
      <w:pPr>
        <w:spacing w:line="600" w:lineRule="auto"/>
        <w:ind w:firstLine="720"/>
        <w:jc w:val="both"/>
        <w:rPr>
          <w:rFonts w:eastAsia="Times New Roman"/>
          <w:szCs w:val="24"/>
        </w:rPr>
      </w:pPr>
      <w:r>
        <w:rPr>
          <w:rFonts w:eastAsia="Times New Roman"/>
          <w:szCs w:val="24"/>
        </w:rPr>
        <w:t>Β</w:t>
      </w:r>
      <w:r>
        <w:rPr>
          <w:rFonts w:eastAsia="Times New Roman"/>
          <w:szCs w:val="24"/>
        </w:rPr>
        <w:t>εβαίως, ολοκληρώνοντας, στο θέμα το οποίο νομίζω εξαντλήθηκε στην αρχή, τουλάχ</w:t>
      </w:r>
      <w:r>
        <w:rPr>
          <w:rFonts w:eastAsia="Times New Roman"/>
          <w:szCs w:val="24"/>
        </w:rPr>
        <w:t xml:space="preserve">ιστον από πλευράς Δημοκρατικής Συμπαράταξης και με την τοποθέτηση τη δική μου στον κ. Παππά, εμείς ασκούμε συγκεκριμένη, υπεύθυνη αντιπολίτευση στο θέμα των αδειών από την πρώτη στιγμή. Δεν ασκούμε στείρα αντιπολίτευση. </w:t>
      </w:r>
    </w:p>
    <w:p w14:paraId="1416A534" w14:textId="77777777" w:rsidR="002F1EDC" w:rsidRDefault="00F01CE6">
      <w:pPr>
        <w:spacing w:line="600" w:lineRule="auto"/>
        <w:ind w:firstLine="720"/>
        <w:jc w:val="both"/>
        <w:rPr>
          <w:rFonts w:eastAsia="Times New Roman"/>
          <w:szCs w:val="24"/>
        </w:rPr>
      </w:pPr>
      <w:r>
        <w:rPr>
          <w:rFonts w:eastAsia="Times New Roman"/>
          <w:szCs w:val="24"/>
        </w:rPr>
        <w:lastRenderedPageBreak/>
        <w:t>Φέρνετε μια τροπολογία ολόκληρο σχέ</w:t>
      </w:r>
      <w:r>
        <w:rPr>
          <w:rFonts w:eastAsia="Times New Roman"/>
          <w:szCs w:val="24"/>
        </w:rPr>
        <w:t>διο νόμου με είκοσι αλλαγές. Σας ζητήσαμε λοιπόν και περιμέναμε να έρθει εδώ ο Υπουργός για να πει αν αποδέχεται ή όχι δύο προϋποθέσεις, δύο αλλαγές στην τροπολογία: η πρώτη είναι η εγγύηση καλής εκτέλεσης να κατατίθεται εκ των προτέρων και όχι εκ των υστέ</w:t>
      </w:r>
      <w:r>
        <w:rPr>
          <w:rFonts w:eastAsia="Times New Roman"/>
          <w:szCs w:val="24"/>
        </w:rPr>
        <w:t>ρων και η δεύτερη, το πόθεν έσχες να κατατίθεται μαζί με τις άλλες προϋποθέσεις. Πρόκειται για δύο αλλαγές συγκεκριμένες, οι οποίες θεωρούμε θα διευκόλυναν το συγκεκριμένο ζήτημα για να μην παρουσιαστούν τα λάθη τα οποία είχαν παρουσιαστεί πριν ένα, δύο χρ</w:t>
      </w:r>
      <w:r>
        <w:rPr>
          <w:rFonts w:eastAsia="Times New Roman"/>
          <w:szCs w:val="24"/>
        </w:rPr>
        <w:t xml:space="preserve">όνια. </w:t>
      </w:r>
    </w:p>
    <w:p w14:paraId="1416A535" w14:textId="77777777" w:rsidR="002F1EDC" w:rsidRDefault="00F01CE6">
      <w:pPr>
        <w:spacing w:line="600" w:lineRule="auto"/>
        <w:ind w:firstLine="720"/>
        <w:jc w:val="both"/>
        <w:rPr>
          <w:rFonts w:eastAsia="Times New Roman"/>
          <w:szCs w:val="24"/>
        </w:rPr>
      </w:pPr>
      <w:r>
        <w:rPr>
          <w:rFonts w:eastAsia="Times New Roman"/>
          <w:szCs w:val="24"/>
        </w:rPr>
        <w:t>Σ</w:t>
      </w:r>
      <w:r>
        <w:rPr>
          <w:rFonts w:eastAsia="Times New Roman"/>
          <w:szCs w:val="24"/>
        </w:rPr>
        <w:t>ας λέμε, λοιπόν ότι δεν έχει έρθει μέχρι στιγμής ο Υπουργός Επικρατείας να απαντήσει ούτε θετικά ούτε αρνητικά στις δύο συγκεκριμένες αλλαγές που ζητήσαμε. Αν γίνουν αποδεκτές, εμείς θα ψηφίσουμε την τροπολογία την οποία έχει φέρει. Αν δεν γίνουν α</w:t>
      </w:r>
      <w:r>
        <w:rPr>
          <w:rFonts w:eastAsia="Times New Roman"/>
          <w:szCs w:val="24"/>
        </w:rPr>
        <w:t>ποδεκτές αυτές οι τροποποιήσεις, θα ψηφίσουμε «παρών» στη συγκεκριμένη τροπολογία. Αυτή είναι η υπεύθυνη στάση μας, να ζητούμε συγκεκριμένες αλλαγές. Έτσι έγινε Εθνικό Συμβούλιο Ραδιοτηλεόρασης, όταν στη Διάσκεψη των Προέδρων θέσαμε συγκεκριμένες προϋποθέσ</w:t>
      </w:r>
      <w:r>
        <w:rPr>
          <w:rFonts w:eastAsia="Times New Roman"/>
          <w:szCs w:val="24"/>
        </w:rPr>
        <w:t>εις και αλλαγές, έγιναν δεκτές, συγκροτήθηκε το Εθνικό Συμβούλιο Ραδιοτηλεόρασης και μπορούμε σήμερα να προχωρούμε προς τα μπροστά.</w:t>
      </w:r>
    </w:p>
    <w:p w14:paraId="1416A536" w14:textId="77777777" w:rsidR="002F1EDC" w:rsidRDefault="00F01CE6">
      <w:pPr>
        <w:spacing w:line="600" w:lineRule="auto"/>
        <w:ind w:firstLine="720"/>
        <w:jc w:val="both"/>
        <w:rPr>
          <w:rFonts w:eastAsia="Times New Roman"/>
          <w:szCs w:val="24"/>
        </w:rPr>
      </w:pPr>
      <w:r>
        <w:rPr>
          <w:rFonts w:eastAsia="Times New Roman"/>
          <w:szCs w:val="24"/>
        </w:rPr>
        <w:t>Επιτέλους, στο θέμα των τηλεοπτικών αδειών, όπου απαιτείται, κύριε Υπουργέ, τάξη σε ένα άναρχο τηλεοπτικό τοπίο το οποίο υπή</w:t>
      </w:r>
      <w:r>
        <w:rPr>
          <w:rFonts w:eastAsia="Times New Roman"/>
          <w:szCs w:val="24"/>
        </w:rPr>
        <w:t xml:space="preserve">ρχε όλα τα προηγούμενα χρόνια, εδώ και δυόμισι, τρία χρόνια τώρα δεν μπαίνει αυτή η τάξη. Το Εθνικό Συμβούλιο Ραδιοτηλεόρασης τώρα υπάρχει και μπορεί να προχωρήσει. Αλλά επιτέλους </w:t>
      </w:r>
      <w:r>
        <w:rPr>
          <w:rFonts w:eastAsia="Times New Roman"/>
          <w:szCs w:val="24"/>
        </w:rPr>
        <w:lastRenderedPageBreak/>
        <w:t>οι αλλαγές να γίνονται μέσα από μια συζήτηση, όπως εσείς δεχθήκατε ορισμένες</w:t>
      </w:r>
      <w:r>
        <w:rPr>
          <w:rFonts w:eastAsia="Times New Roman"/>
          <w:szCs w:val="24"/>
        </w:rPr>
        <w:t xml:space="preserve"> αλλαγές πριν από λίγο. </w:t>
      </w:r>
    </w:p>
    <w:p w14:paraId="1416A537" w14:textId="77777777" w:rsidR="002F1EDC" w:rsidRDefault="00F01CE6">
      <w:pPr>
        <w:spacing w:line="600" w:lineRule="auto"/>
        <w:ind w:firstLine="720"/>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ο Υπουργός Επικρατείας μέχρι τώρα δεν έχει καν απαντήσει –απαξιοί να απαντήσει- για ποιον λόγο τις κάνει ή δεν τις κάνει αποδεκτές τις συγκεκριμένες αλλαγές που ζήτησε η Δημοκρατική Συμπαράταξη. </w:t>
      </w:r>
    </w:p>
    <w:p w14:paraId="1416A538" w14:textId="77777777" w:rsidR="002F1EDC" w:rsidRDefault="00F01CE6">
      <w:pPr>
        <w:spacing w:line="600" w:lineRule="auto"/>
        <w:ind w:firstLine="720"/>
        <w:jc w:val="both"/>
        <w:rPr>
          <w:rFonts w:eastAsia="Times New Roman"/>
          <w:szCs w:val="24"/>
        </w:rPr>
      </w:pPr>
      <w:r>
        <w:rPr>
          <w:rFonts w:eastAsia="Times New Roman"/>
          <w:szCs w:val="24"/>
        </w:rPr>
        <w:t>Σας ευχαριστώ.</w:t>
      </w:r>
    </w:p>
    <w:p w14:paraId="1416A539"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1416A53A" w14:textId="77777777" w:rsidR="002F1EDC" w:rsidRDefault="00F01CE6">
      <w:pPr>
        <w:spacing w:line="600" w:lineRule="auto"/>
        <w:ind w:firstLine="720"/>
        <w:jc w:val="both"/>
        <w:rPr>
          <w:rFonts w:eastAsia="Times New Roman"/>
          <w:szCs w:val="24"/>
        </w:rPr>
      </w:pPr>
      <w:r>
        <w:rPr>
          <w:rFonts w:eastAsia="Times New Roman"/>
          <w:szCs w:val="24"/>
        </w:rPr>
        <w:t>Ο συνάδελφος κ. Κωνσταντίνος Κατσαφάδος έχει τώρα τον λόγο.</w:t>
      </w:r>
    </w:p>
    <w:p w14:paraId="1416A53B" w14:textId="77777777" w:rsidR="002F1EDC" w:rsidRDefault="00F01CE6">
      <w:pPr>
        <w:spacing w:line="600" w:lineRule="auto"/>
        <w:ind w:firstLine="720"/>
        <w:jc w:val="both"/>
        <w:rPr>
          <w:rFonts w:eastAsia="Times New Roman"/>
          <w:szCs w:val="24"/>
        </w:rPr>
      </w:pPr>
      <w:r>
        <w:rPr>
          <w:rFonts w:eastAsia="Times New Roman"/>
          <w:b/>
          <w:szCs w:val="24"/>
        </w:rPr>
        <w:t>ΚΩΝΣΤΑΝΤΙΝΟΣ ΚΑΤΣΑΦΑΔΟΣ:</w:t>
      </w:r>
      <w:r>
        <w:rPr>
          <w:rFonts w:eastAsia="Times New Roman"/>
          <w:szCs w:val="24"/>
        </w:rPr>
        <w:t xml:space="preserve"> Ευχαριστώ πολύ, κύριε Πρόεδρε.</w:t>
      </w:r>
    </w:p>
    <w:p w14:paraId="1416A53C" w14:textId="77777777" w:rsidR="002F1EDC" w:rsidRDefault="00F01CE6">
      <w:pPr>
        <w:spacing w:line="600" w:lineRule="auto"/>
        <w:ind w:firstLine="720"/>
        <w:jc w:val="both"/>
        <w:rPr>
          <w:rFonts w:eastAsia="Times New Roman"/>
          <w:szCs w:val="24"/>
        </w:rPr>
      </w:pPr>
      <w:r>
        <w:rPr>
          <w:rFonts w:eastAsia="Times New Roman"/>
          <w:szCs w:val="24"/>
        </w:rPr>
        <w:t>Κυρίες και κύριοι συνάδελφοι, ένα ζήτημα το οποίο θα μπορούσε και μπορεί να α</w:t>
      </w:r>
      <w:r>
        <w:rPr>
          <w:rFonts w:eastAsia="Times New Roman"/>
          <w:szCs w:val="24"/>
        </w:rPr>
        <w:t xml:space="preserve">ποτελέσει πεδίο σύγκλισης και συνεννόησης, είναι η επέκταση και η εφαρμογή των μηχανισμών ανακύκλωσης. </w:t>
      </w:r>
    </w:p>
    <w:p w14:paraId="1416A53D" w14:textId="77777777" w:rsidR="002F1EDC" w:rsidRDefault="00F01CE6">
      <w:pPr>
        <w:spacing w:line="600" w:lineRule="auto"/>
        <w:ind w:firstLine="720"/>
        <w:jc w:val="both"/>
        <w:rPr>
          <w:rFonts w:eastAsia="Times New Roman"/>
          <w:szCs w:val="24"/>
        </w:rPr>
      </w:pPr>
      <w:r>
        <w:rPr>
          <w:rFonts w:eastAsia="Times New Roman"/>
          <w:szCs w:val="24"/>
        </w:rPr>
        <w:t>Δυστυχώς, όμως, κύριε Υπουργέ, με την προσωπική σας στάση, με την προσωπική σας ρητορική, τόσο στις επιτροπές όσο και σήμερα στη διαδικασία της Ολομέλει</w:t>
      </w:r>
      <w:r>
        <w:rPr>
          <w:rFonts w:eastAsia="Times New Roman"/>
          <w:szCs w:val="24"/>
        </w:rPr>
        <w:t>ας, θέλοντας να δυναμιτίσετε και να απαξιώσετε κάθε τι το οποίο είχαν κάνει οι προηγούμενες κυβερνήσεις, με αυτόν τον εκπαιδευτικό ρόλο τον οποίο διεκδικείτε στο να μας νουθετήσετε και να μας δείξετε ποιοι είναι οι βέλτιστοι τρόποι για να προστατεύσουμε το</w:t>
      </w:r>
      <w:r>
        <w:rPr>
          <w:rFonts w:eastAsia="Times New Roman"/>
          <w:szCs w:val="24"/>
        </w:rPr>
        <w:t xml:space="preserve"> περιβάλλον, θέλοντας να ιδιωτικοποιήσετε και να έχετε στη δική σας </w:t>
      </w:r>
      <w:r>
        <w:rPr>
          <w:rFonts w:eastAsia="Times New Roman"/>
          <w:szCs w:val="24"/>
        </w:rPr>
        <w:lastRenderedPageBreak/>
        <w:t>κατοχή την απόλυτη ευαισθησία για το περιβάλλον -λες κι εμείς, τα παιδιά μας, οι οικογένειές μας, οι επόμενες γενιές δεν ζούμε στο ίδιο περιβάλλον και αδιαφορούμε για το περιβάλλον της χώρ</w:t>
      </w:r>
      <w:r>
        <w:rPr>
          <w:rFonts w:eastAsia="Times New Roman"/>
          <w:szCs w:val="24"/>
        </w:rPr>
        <w:t>ας- δυναμιτίσατε αυτήν την κατάσταση. Απορρίψατε οποιαδήποτε νομοτεχνική πρόταση έγινε από πλευράς του κόμματος της Αξιωματικής Αντιπολίτευσης και φέρετε ακέραια την ευθύνη για το ότι σε αυτό το νομοσχέδιο, ενώ θα μπορούσαν να υπήρχαν κάποιες σοβαρές συγκλ</w:t>
      </w:r>
      <w:r>
        <w:rPr>
          <w:rFonts w:eastAsia="Times New Roman"/>
          <w:szCs w:val="24"/>
        </w:rPr>
        <w:t xml:space="preserve">ίσεις, δυστυχώς, θα οδηγηθούμε σε αυτό το αποτέλεσμα της ψηφοφορίας. </w:t>
      </w:r>
    </w:p>
    <w:p w14:paraId="1416A53E" w14:textId="77777777" w:rsidR="002F1EDC" w:rsidRDefault="00F01CE6">
      <w:pPr>
        <w:spacing w:line="600" w:lineRule="auto"/>
        <w:ind w:firstLine="720"/>
        <w:jc w:val="both"/>
        <w:rPr>
          <w:rFonts w:eastAsia="Times New Roman"/>
          <w:szCs w:val="24"/>
        </w:rPr>
      </w:pPr>
      <w:r>
        <w:rPr>
          <w:rFonts w:eastAsia="Times New Roman"/>
          <w:szCs w:val="24"/>
        </w:rPr>
        <w:t>Κυρίες και κύριοι συνάδελφοι, ας μιλήσουμε όμως για το νομοσχέδιο. Δυστυχώς, αυτήν τη στιγμή που μιλάμε, οι επιδόσεις της χώρας μας σε ό,τι έχει να κάνει με την ανακύκλωση, είναι απογοητ</w:t>
      </w:r>
      <w:r>
        <w:rPr>
          <w:rFonts w:eastAsia="Times New Roman"/>
          <w:szCs w:val="24"/>
        </w:rPr>
        <w:t>ευτικές. Ενημερωτικά αναφέρω ότι το ποσοστό ανακύκλωσης και ανάκτησης απορριμμάτων στη χώρα μας κινείται οριακά στο 16%, όταν ο ευρωπαϊκός μέσος όρος είναι στο 70%.</w:t>
      </w:r>
    </w:p>
    <w:p w14:paraId="1416A53F" w14:textId="77777777" w:rsidR="002F1EDC" w:rsidRDefault="00F01CE6">
      <w:pPr>
        <w:spacing w:line="600" w:lineRule="auto"/>
        <w:ind w:firstLine="720"/>
        <w:jc w:val="both"/>
        <w:rPr>
          <w:rFonts w:eastAsia="Times New Roman"/>
          <w:szCs w:val="24"/>
        </w:rPr>
      </w:pPr>
      <w:r>
        <w:rPr>
          <w:rFonts w:eastAsia="Times New Roman"/>
          <w:szCs w:val="24"/>
        </w:rPr>
        <w:t>Συγκεκριμένα στην Ελλάδα, ανακυκλώνονται 15,81 κιλά απορριμμάτων ανά κάτοικο, όταν ο ευρωπα</w:t>
      </w:r>
      <w:r>
        <w:rPr>
          <w:rFonts w:eastAsia="Times New Roman"/>
          <w:szCs w:val="24"/>
        </w:rPr>
        <w:t xml:space="preserve">ϊκός μέσος όρος είναι στα </w:t>
      </w:r>
      <w:proofErr w:type="spellStart"/>
      <w:r>
        <w:rPr>
          <w:rFonts w:eastAsia="Times New Roman"/>
          <w:szCs w:val="24"/>
        </w:rPr>
        <w:t>εκατόν</w:t>
      </w:r>
      <w:proofErr w:type="spellEnd"/>
      <w:r>
        <w:rPr>
          <w:rFonts w:eastAsia="Times New Roman"/>
          <w:szCs w:val="24"/>
        </w:rPr>
        <w:t xml:space="preserve"> δέκα </w:t>
      </w:r>
      <w:r>
        <w:rPr>
          <w:rFonts w:eastAsia="Times New Roman"/>
          <w:szCs w:val="24"/>
        </w:rPr>
        <w:t>κιλά. Η χώρα μας, όπως είπε και η προηγούμενη συνάδελφος από τον ΣΥΡΙΖΑ -και πρέπει να το τονίσω αυτό, γι’ αυτό το ξαναλέω- βρίσκεται στην 22</w:t>
      </w:r>
      <w:r>
        <w:rPr>
          <w:rFonts w:eastAsia="Times New Roman"/>
          <w:szCs w:val="24"/>
          <w:vertAlign w:val="superscript"/>
        </w:rPr>
        <w:t>η</w:t>
      </w:r>
      <w:r>
        <w:rPr>
          <w:rFonts w:eastAsia="Times New Roman"/>
          <w:szCs w:val="24"/>
        </w:rPr>
        <w:t xml:space="preserve"> θέση επί συνόλου </w:t>
      </w:r>
      <w:r>
        <w:rPr>
          <w:rFonts w:eastAsia="Times New Roman"/>
          <w:szCs w:val="24"/>
        </w:rPr>
        <w:t>είκοσι οκτώ</w:t>
      </w:r>
      <w:r>
        <w:rPr>
          <w:rFonts w:eastAsia="Times New Roman"/>
          <w:szCs w:val="24"/>
        </w:rPr>
        <w:t xml:space="preserve"> χωρών της Ευρωπαϊκής Ένωσης. Αρνητική θέση, αρ</w:t>
      </w:r>
      <w:r>
        <w:rPr>
          <w:rFonts w:eastAsia="Times New Roman"/>
          <w:szCs w:val="24"/>
        </w:rPr>
        <w:t xml:space="preserve">νητικό ρεκόρ. </w:t>
      </w:r>
    </w:p>
    <w:p w14:paraId="1416A540"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Είναι χαρακτηριστικό ότι το συλλογικό σύστημα εναλλακτικής διαχείρισης συσκευασιών δραστηριοποιείται στο πεδίο της ανακύκλωσης των αποβλήτων των συσκευασιών, που όμως αντιπροσωπεύουν το 20% περίπου του παραγόμενου όγκου απορριμμάτων. </w:t>
      </w:r>
    </w:p>
    <w:p w14:paraId="1416A541" w14:textId="77777777" w:rsidR="002F1EDC" w:rsidRDefault="00F01CE6">
      <w:pPr>
        <w:spacing w:line="600" w:lineRule="auto"/>
        <w:ind w:firstLine="720"/>
        <w:jc w:val="both"/>
        <w:rPr>
          <w:rFonts w:eastAsia="Times New Roman"/>
          <w:szCs w:val="24"/>
        </w:rPr>
      </w:pPr>
      <w:r>
        <w:rPr>
          <w:rFonts w:eastAsia="Times New Roman"/>
          <w:szCs w:val="24"/>
        </w:rPr>
        <w:t xml:space="preserve">Είναι σαφές, λοιπόν, ότι δεν χρειάζεται μόνο βελτίωση των επιδόσεών μας, αλλά και αναμόρφωση του κανονιστικού και λειτουργικού πλαισίου για να ενισχυθούν οι υποδομές ανακύκλωσης και να καλύπτουν όλες τις ανάγκες. </w:t>
      </w:r>
    </w:p>
    <w:p w14:paraId="1416A542" w14:textId="77777777" w:rsidR="002F1EDC" w:rsidRDefault="00F01CE6">
      <w:pPr>
        <w:spacing w:line="600" w:lineRule="auto"/>
        <w:ind w:firstLine="720"/>
        <w:jc w:val="both"/>
        <w:rPr>
          <w:rFonts w:eastAsia="Times New Roman"/>
          <w:szCs w:val="24"/>
        </w:rPr>
      </w:pPr>
      <w:r>
        <w:rPr>
          <w:rFonts w:eastAsia="Times New Roman"/>
          <w:szCs w:val="24"/>
        </w:rPr>
        <w:t>Τ</w:t>
      </w:r>
      <w:r>
        <w:rPr>
          <w:rFonts w:eastAsia="Times New Roman"/>
          <w:szCs w:val="24"/>
        </w:rPr>
        <w:t>ο λέω αυτό, κυρίες και κύριοι συνάδελφοι,</w:t>
      </w:r>
      <w:r>
        <w:rPr>
          <w:rFonts w:eastAsia="Times New Roman"/>
          <w:szCs w:val="24"/>
        </w:rPr>
        <w:t xml:space="preserve"> γιατί σήμερα υπάρχει ένα ατελές πλαίσιο, είναι γεγονός. Οι ατέλειες όμως και οι αδυναμίες αυτού του πλαισίου, δυστυχώς, δεν αντιμετωπίζονται με το νομοσχέδιο που συζητάμε σήμερα.</w:t>
      </w:r>
    </w:p>
    <w:p w14:paraId="1416A5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Να επισημάνω μόνο ότι λειτουργούν διάσπαρτες, χωρίς άδειες και χωρίς έλεγχο,</w:t>
      </w:r>
      <w:r>
        <w:rPr>
          <w:rFonts w:eastAsia="Times New Roman" w:cs="Times New Roman"/>
          <w:szCs w:val="24"/>
        </w:rPr>
        <w:t xml:space="preserve"> εταιρείες ανακύκλωσης που δεν τηρούν τους κανόνες, δεν σέβονται το περιβάλλον και δημιουργούν συνθήκες αθέμητου ανταγωνισμού. </w:t>
      </w:r>
    </w:p>
    <w:p w14:paraId="1416A54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Κυβέρνηση έρχεται και αλλάζει το κανονιστικό και λειτουργικό πλαίσιο για το συλλογικό σύστημα εναλλακτικής διαχείρισης συσκευα</w:t>
      </w:r>
      <w:r>
        <w:rPr>
          <w:rFonts w:eastAsia="Times New Roman" w:cs="Times New Roman"/>
          <w:szCs w:val="24"/>
        </w:rPr>
        <w:t xml:space="preserve">σιών. Πόσο όμως ενισχύεται η βιωσιμότητα και η λειτουργία τους, κύριε Υπουργέ, όταν θεσπίζεται η υποχρεωτική διατήρηση αποθεματικού της τάξης του 35%; Δεν γνωρίζετε ότι η χώρα βρίσκεται σε καθεστώς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που η δική σας Κυβέρνηση έφερε; Δεν γνωρί</w:t>
      </w:r>
      <w:r>
        <w:rPr>
          <w:rFonts w:eastAsia="Times New Roman" w:cs="Times New Roman"/>
          <w:szCs w:val="24"/>
        </w:rPr>
        <w:t xml:space="preserve">ζετε ότι </w:t>
      </w:r>
      <w:r>
        <w:rPr>
          <w:rFonts w:eastAsia="Times New Roman" w:cs="Times New Roman"/>
          <w:szCs w:val="24"/>
        </w:rPr>
        <w:lastRenderedPageBreak/>
        <w:t xml:space="preserve">όλη αυτή η </w:t>
      </w:r>
      <w:proofErr w:type="spellStart"/>
      <w:r>
        <w:rPr>
          <w:rFonts w:eastAsia="Times New Roman" w:cs="Times New Roman"/>
          <w:szCs w:val="24"/>
        </w:rPr>
        <w:t>υπερφορολόγηση</w:t>
      </w:r>
      <w:proofErr w:type="spellEnd"/>
      <w:r>
        <w:rPr>
          <w:rFonts w:eastAsia="Times New Roman" w:cs="Times New Roman"/>
          <w:szCs w:val="24"/>
        </w:rPr>
        <w:t xml:space="preserve"> έχει δημιουργήσει ασφυξία στο </w:t>
      </w:r>
      <w:proofErr w:type="spellStart"/>
      <w:r>
        <w:rPr>
          <w:rFonts w:eastAsia="Times New Roman" w:cs="Times New Roman"/>
          <w:szCs w:val="24"/>
        </w:rPr>
        <w:t>επιχειρείν</w:t>
      </w:r>
      <w:proofErr w:type="spellEnd"/>
      <w:r>
        <w:rPr>
          <w:rFonts w:eastAsia="Times New Roman" w:cs="Times New Roman"/>
          <w:szCs w:val="24"/>
        </w:rPr>
        <w:t xml:space="preserve"> και αδυνατούν οι εταιρείες και οι επιχειρήσεις να αποπληρώσουν τις υποχρεώσεις τους;</w:t>
      </w:r>
    </w:p>
    <w:p w14:paraId="1416A54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Πάμε, όμως, και στο ζήτημα της ουσιαστικής και αποδοτικής εμπλοκής της αυτοδιοίκησης Α΄ βαθμού </w:t>
      </w:r>
      <w:r>
        <w:rPr>
          <w:rFonts w:eastAsia="Times New Roman" w:cs="Times New Roman"/>
          <w:szCs w:val="24"/>
        </w:rPr>
        <w:t>στην ανακύκλωση. Μιλάμε για τοπικά σχέδια διαχείρισης και ορθώς μιλάμε, μόνο που τα τοπικά αυτά σχέδια θα πρέπει να εδράζονται σε ρεαλιστικές βάσεις, να θέτουν ρεαλιστικούς στόχους και κυρίως να αντιμετωπίζουν τις τοπικές ιδιαιτερότητες.</w:t>
      </w:r>
    </w:p>
    <w:p w14:paraId="1416A54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ήθελα, λοιπόν, </w:t>
      </w:r>
      <w:r>
        <w:rPr>
          <w:rFonts w:eastAsia="Times New Roman" w:cs="Times New Roman"/>
          <w:szCs w:val="24"/>
        </w:rPr>
        <w:t>να αναφερθώ στις νησιωτικές περιοχές, εκεί που δεν είναι μεγάλος ο παραγόμενος όγκος ανακυκλώσιμων απορριμμάτων και υπάρχει σαφές ζήτημα κόστους, τεχνικές δυσκολίες για τη δημιουργία υποδομών αλλά και προβλήματα στη μεταφορά, που και αυτά συνδυάζονται με τ</w:t>
      </w:r>
      <w:r>
        <w:rPr>
          <w:rFonts w:eastAsia="Times New Roman" w:cs="Times New Roman"/>
          <w:szCs w:val="24"/>
        </w:rPr>
        <w:t>ο κόστος. Αυτά τα ζητήματα, ειδικά για τις νησιωτικές περιοχές, δεν αντιμετωπίζονται με το συγκεκριμένο νομοσχέδιο. Νησιωτικός δήμος και νησιωτική περιοχή σημαίνει κάτι εντελώς διαφορετικό, αφού έχουν τελείως διαφορετικές συνθήκες.</w:t>
      </w:r>
    </w:p>
    <w:p w14:paraId="1416A54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Δεν μπορεί να υπάρχει </w:t>
      </w:r>
      <w:r>
        <w:rPr>
          <w:rFonts w:eastAsia="Times New Roman" w:cs="Times New Roman"/>
          <w:szCs w:val="24"/>
        </w:rPr>
        <w:t>οριζόντια αντιμετώπιση, λοιπόν, κυρίες και κύριοι συνάδελφοι, να αντιμετωπίζουμε αυτούς τους δήμους με τον ίδιο τρόπο που αντιμετωπίζουμε έναν αστικό ή έναν ηπειρωτικό δήμο. Επίσης, απουσιάζουν ρυθμίσεις που θα έδιναν κίνητρα για διαδημοτική συνεργασία μετ</w:t>
      </w:r>
      <w:r>
        <w:rPr>
          <w:rFonts w:eastAsia="Times New Roman" w:cs="Times New Roman"/>
          <w:szCs w:val="24"/>
        </w:rPr>
        <w:t>αξύ των δήμων, αλλά και κίνητρα για ειδικές ρυθμίσεις για διαδημοτικές συνεργασίες μεταξύ των νησιωτικών δήμων σε ό,τι έχει να κάνει με την ανακύκλωση.</w:t>
      </w:r>
    </w:p>
    <w:p w14:paraId="1416A54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w:t>
      </w:r>
      <w:r>
        <w:rPr>
          <w:rFonts w:eastAsia="Times New Roman" w:cs="Times New Roman"/>
          <w:szCs w:val="24"/>
        </w:rPr>
        <w:t xml:space="preserve">μως, </w:t>
      </w:r>
      <w:r>
        <w:rPr>
          <w:rFonts w:eastAsia="Times New Roman" w:cs="Times New Roman"/>
          <w:szCs w:val="24"/>
        </w:rPr>
        <w:t>κυρίες</w:t>
      </w:r>
      <w:r>
        <w:rPr>
          <w:rFonts w:eastAsia="Times New Roman" w:cs="Times New Roman"/>
          <w:szCs w:val="24"/>
        </w:rPr>
        <w:t xml:space="preserve"> και κύριοι συνάδελφοι, εκεί θα έπρεπε να ρίξουμε ακόμη περισσότερο το βάρος μας, γιατί το π</w:t>
      </w:r>
      <w:r>
        <w:rPr>
          <w:rFonts w:eastAsia="Times New Roman" w:cs="Times New Roman"/>
          <w:szCs w:val="24"/>
        </w:rPr>
        <w:t>αιχνίδι για την εφαρμογή και την επέκταση της ανακύκλωσης κερδίζεται ή χάνεται στα μικρά σύνολα, στο τοπικό επίπεδο, στο επίπεδο των δήμων.</w:t>
      </w:r>
    </w:p>
    <w:p w14:paraId="1416A54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Μπορεί μέχρι σήμερα οι δήμοι να είχαν περιοριστεί στο πεδίο της συλλογής απορριμμάτων για την ανακύκλωση και τώρα με</w:t>
      </w:r>
      <w:r>
        <w:rPr>
          <w:rFonts w:eastAsia="Times New Roman" w:cs="Times New Roman"/>
          <w:szCs w:val="24"/>
        </w:rPr>
        <w:t xml:space="preserve"> το νομοσχέδιο να τους δίνεται η δυνατότητα να εμπλακούν στον τομέα της διαχείρισης, αλλά δεν είναι βέβαιο ότι αυτό μπορεί να γίνει χωρίς να επιληφθούν δεδομένα χωροταξικά προβλήματα, χωρίς να δοθούν  κίνητρα και χωρίς να αντιμετωπιστούν οι ιδιαιτερότητες </w:t>
      </w:r>
      <w:r>
        <w:rPr>
          <w:rFonts w:eastAsia="Times New Roman" w:cs="Times New Roman"/>
          <w:szCs w:val="24"/>
        </w:rPr>
        <w:t>που υπάρχουν, όπως αυτές που προανέφερα.</w:t>
      </w:r>
    </w:p>
    <w:p w14:paraId="1416A54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αντιλαμβάνομαι φυσικά, κύριε Υπουργέ, από πού πηγάζει η αισιοδοξία και η βεβαιότητά σας ότι με την εφαρμογή αυτού του νομοσχεδίου θα μειωθούν τα δημοτικά τέλη κατά 50%.</w:t>
      </w:r>
    </w:p>
    <w:p w14:paraId="1416A54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Επισημαίνω, επίσης, ότι είναι φύσιν αδύνατ</w:t>
      </w:r>
      <w:r>
        <w:rPr>
          <w:rFonts w:eastAsia="Times New Roman" w:cs="Times New Roman"/>
          <w:szCs w:val="24"/>
        </w:rPr>
        <w:t>ο να έχει την εποπτεία και τον έλεγχο της εναλλακτικής ανακύκλωσης σε ολόκληρη τη χώρα ο Εθνικός Οργανισμός Ανακύκλωσης. Πιστεύω ότι θα πρέπει να υπάρξει εκχώρηση αρμοδιοτήτων και στην τοπική αυτοδιοίκηση.</w:t>
      </w:r>
    </w:p>
    <w:p w14:paraId="1416A54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Σε ό,τι αφορά τώρα το άρθρο 6, για τον περιορισμό </w:t>
      </w:r>
      <w:r>
        <w:rPr>
          <w:rFonts w:eastAsia="Times New Roman" w:cs="Times New Roman"/>
          <w:szCs w:val="24"/>
        </w:rPr>
        <w:t>της χρήση</w:t>
      </w:r>
      <w:r>
        <w:rPr>
          <w:rFonts w:eastAsia="Times New Roman" w:cs="Times New Roman"/>
          <w:szCs w:val="24"/>
        </w:rPr>
        <w:t>ς</w:t>
      </w:r>
      <w:r>
        <w:rPr>
          <w:rFonts w:eastAsia="Times New Roman" w:cs="Times New Roman"/>
          <w:szCs w:val="24"/>
        </w:rPr>
        <w:t xml:space="preserve"> της πλαστικής σακούλας, φυσικά και όλοι μέσα σε αυτήν την Αίθουσα είμαστε σύμφωνοι ως προς </w:t>
      </w:r>
      <w:r>
        <w:rPr>
          <w:rFonts w:eastAsia="Times New Roman" w:cs="Times New Roman"/>
          <w:szCs w:val="24"/>
        </w:rPr>
        <w:lastRenderedPageBreak/>
        <w:t>αυτόν τον στόχο. Χρειάζεται, όμως, ένας ορθολογισμός στον υπολογισμό της επιβολής του τέλους διαχείρισης σε εταιρείες οι οποίες παράγουν αυτές τις πλαστικ</w:t>
      </w:r>
      <w:r>
        <w:rPr>
          <w:rFonts w:eastAsia="Times New Roman" w:cs="Times New Roman"/>
          <w:szCs w:val="24"/>
        </w:rPr>
        <w:t>ές σακούλες.</w:t>
      </w:r>
    </w:p>
    <w:p w14:paraId="1416A54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ελληνικές εταιρείες, κυρίες και κύριοι συνάδελφοι, οι οποίες λειτουργούν ανταγωνιστικά ακόμα και απέναντι σε κινέζικες εταιρ</w:t>
      </w:r>
      <w:r>
        <w:rPr>
          <w:rFonts w:eastAsia="Times New Roman" w:cs="Times New Roman"/>
          <w:szCs w:val="24"/>
        </w:rPr>
        <w:t>ε</w:t>
      </w:r>
      <w:r>
        <w:rPr>
          <w:rFonts w:eastAsia="Times New Roman" w:cs="Times New Roman"/>
          <w:szCs w:val="24"/>
        </w:rPr>
        <w:t>ίες. Προσφέρουν δουλειά σε δώδεκα χιλιάδες τουλάχιστον Έλληνες πολίτες και η επιβολή 4% επί του τζίρου θα οδηγήσ</w:t>
      </w:r>
      <w:r>
        <w:rPr>
          <w:rFonts w:eastAsia="Times New Roman" w:cs="Times New Roman"/>
          <w:szCs w:val="24"/>
        </w:rPr>
        <w:t>ει σε κλείσιμο και σε χιλιάδες ανθρώπους να βρίσκονται στο κατώφλι της ανεργίας. Κανείς δεν λέει ότι δεν πρέπει να υπάρχει ένα τέλος. Το τέλος, όμως, αυτό θα πρέπει να μειωθεί στο 1% του τζίρου, με δεδομένο ότι το περιθώριο κέρδους αυτών των εταιρειών είνα</w:t>
      </w:r>
      <w:r>
        <w:rPr>
          <w:rFonts w:eastAsia="Times New Roman" w:cs="Times New Roman"/>
          <w:szCs w:val="24"/>
        </w:rPr>
        <w:t>ι πραγματικά πολύ μικρό.</w:t>
      </w:r>
    </w:p>
    <w:p w14:paraId="1416A54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Μία αναφορά, κύριε Πρόεδρε, και στον Εθνικό Οργανισμό Ανακύκλωσης</w:t>
      </w:r>
      <w:r>
        <w:rPr>
          <w:rFonts w:eastAsia="Times New Roman" w:cs="Times New Roman"/>
          <w:szCs w:val="24"/>
        </w:rPr>
        <w:t>,</w:t>
      </w:r>
      <w:r>
        <w:rPr>
          <w:rFonts w:eastAsia="Times New Roman" w:cs="Times New Roman"/>
          <w:szCs w:val="24"/>
        </w:rPr>
        <w:t xml:space="preserve"> ο οποίος αναβαθμίζεται.</w:t>
      </w:r>
    </w:p>
    <w:p w14:paraId="1416A54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του ΣΥΡΙΖΑ, εσείς βεβαίως</w:t>
      </w:r>
      <w:r>
        <w:rPr>
          <w:rFonts w:eastAsia="Times New Roman" w:cs="Times New Roman"/>
          <w:szCs w:val="24"/>
        </w:rPr>
        <w:t>,</w:t>
      </w:r>
      <w:r>
        <w:rPr>
          <w:rFonts w:eastAsia="Times New Roman" w:cs="Times New Roman"/>
          <w:szCs w:val="24"/>
        </w:rPr>
        <w:t xml:space="preserve"> νομίζετε ότι αναβαθμίζετε τον συγκεκριμένο </w:t>
      </w:r>
      <w:r>
        <w:rPr>
          <w:rFonts w:eastAsia="Times New Roman" w:cs="Times New Roman"/>
          <w:szCs w:val="24"/>
        </w:rPr>
        <w:t>ο</w:t>
      </w:r>
      <w:r>
        <w:rPr>
          <w:rFonts w:eastAsia="Times New Roman" w:cs="Times New Roman"/>
          <w:szCs w:val="24"/>
        </w:rPr>
        <w:t>ργανισμό</w:t>
      </w:r>
      <w:r>
        <w:rPr>
          <w:rFonts w:eastAsia="Times New Roman" w:cs="Times New Roman"/>
          <w:szCs w:val="24"/>
        </w:rPr>
        <w:t>,</w:t>
      </w:r>
      <w:r>
        <w:rPr>
          <w:rFonts w:eastAsia="Times New Roman" w:cs="Times New Roman"/>
          <w:szCs w:val="24"/>
        </w:rPr>
        <w:t xml:space="preserve"> με την τροποποίηση του οργανογράμματός το</w:t>
      </w:r>
      <w:r>
        <w:rPr>
          <w:rFonts w:eastAsia="Times New Roman" w:cs="Times New Roman"/>
          <w:szCs w:val="24"/>
        </w:rPr>
        <w:t>υ και τη σύσταση πενήντα ενός θέσεων.</w:t>
      </w:r>
    </w:p>
    <w:p w14:paraId="1416A55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Εμείς θεωρούμε ότι οι τριάντα μία θέσεις</w:t>
      </w:r>
      <w:r>
        <w:rPr>
          <w:rFonts w:eastAsia="Times New Roman" w:cs="Times New Roman"/>
          <w:szCs w:val="24"/>
        </w:rPr>
        <w:t>,</w:t>
      </w:r>
      <w:r>
        <w:rPr>
          <w:rFonts w:eastAsia="Times New Roman" w:cs="Times New Roman"/>
          <w:szCs w:val="24"/>
        </w:rPr>
        <w:t xml:space="preserve"> που υπάρχουν στο οργανόγραμμα είναι επαρκείς, αρκεί να καλυφθούν και να στελεχωθούν, αφού σήμερα ο </w:t>
      </w:r>
      <w:r>
        <w:rPr>
          <w:rFonts w:eastAsia="Times New Roman" w:cs="Times New Roman"/>
          <w:szCs w:val="24"/>
        </w:rPr>
        <w:t>ο</w:t>
      </w:r>
      <w:r>
        <w:rPr>
          <w:rFonts w:eastAsia="Times New Roman" w:cs="Times New Roman"/>
          <w:szCs w:val="24"/>
        </w:rPr>
        <w:t xml:space="preserve">ργανισμός είναι </w:t>
      </w:r>
      <w:proofErr w:type="spellStart"/>
      <w:r>
        <w:rPr>
          <w:rFonts w:eastAsia="Times New Roman" w:cs="Times New Roman"/>
          <w:szCs w:val="24"/>
        </w:rPr>
        <w:t>υποστελεχωμένος</w:t>
      </w:r>
      <w:proofErr w:type="spellEnd"/>
      <w:r>
        <w:rPr>
          <w:rFonts w:eastAsia="Times New Roman" w:cs="Times New Roman"/>
          <w:szCs w:val="24"/>
        </w:rPr>
        <w:t>. Είναι θετική η ρύθμιση που προβλέπει ότι τα</w:t>
      </w:r>
      <w:r>
        <w:rPr>
          <w:rFonts w:eastAsia="Times New Roman" w:cs="Times New Roman"/>
          <w:szCs w:val="24"/>
        </w:rPr>
        <w:t xml:space="preserve"> πρόστιμα που θα επιβάλλονται από τον </w:t>
      </w:r>
      <w:r>
        <w:rPr>
          <w:rFonts w:eastAsia="Times New Roman" w:cs="Times New Roman"/>
          <w:szCs w:val="24"/>
        </w:rPr>
        <w:t>ο</w:t>
      </w:r>
      <w:r>
        <w:rPr>
          <w:rFonts w:eastAsia="Times New Roman" w:cs="Times New Roman"/>
          <w:szCs w:val="24"/>
        </w:rPr>
        <w:t xml:space="preserve">ργανισμό για την περιβαλλοντική επιβάρυνση από τη μη </w:t>
      </w:r>
      <w:r>
        <w:rPr>
          <w:rFonts w:eastAsia="Times New Roman" w:cs="Times New Roman"/>
          <w:szCs w:val="24"/>
        </w:rPr>
        <w:lastRenderedPageBreak/>
        <w:t>τήρηση των κανόνων ανακύκλωσης θα εισπράττονται από την εφορία και σύμφωνα τον Κώδικα Είσπραξης Δημοσίων Εσόδων.</w:t>
      </w:r>
    </w:p>
    <w:p w14:paraId="1416A55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Έτσι πιστεύουμε κι εμείς ότι θα αυξηθεί η </w:t>
      </w:r>
      <w:proofErr w:type="spellStart"/>
      <w:r>
        <w:rPr>
          <w:rFonts w:eastAsia="Times New Roman" w:cs="Times New Roman"/>
          <w:szCs w:val="24"/>
        </w:rPr>
        <w:t>εισπραξιμότητα</w:t>
      </w:r>
      <w:proofErr w:type="spellEnd"/>
      <w:r>
        <w:rPr>
          <w:rFonts w:eastAsia="Times New Roman" w:cs="Times New Roman"/>
          <w:szCs w:val="24"/>
        </w:rPr>
        <w:t xml:space="preserve"> των προστίμων. Το ερώτημα, όμως, είναι ποιος μπορεί να μας διαβεβαιώσει ότι τα χρήματα αυτά θα αποδίδονται στον Εθνικό Οργανισμό Ανακύκλωσης, με δεδομένο ότι υπάρχει το μεσοπρόθεσμο. Ποιος μας διαβεβ</w:t>
      </w:r>
      <w:r>
        <w:rPr>
          <w:rFonts w:eastAsia="Times New Roman" w:cs="Times New Roman"/>
          <w:szCs w:val="24"/>
        </w:rPr>
        <w:t>αιώνει δηλαδή ότι τα χρήματα αυτά δεν θα πηγαίνουν για να κλείσουμε τις μαύρες τρύπες του προϋπολογισμού και την αστοχία των εσόδων</w:t>
      </w:r>
      <w:r>
        <w:rPr>
          <w:rFonts w:eastAsia="Times New Roman" w:cs="Times New Roman"/>
          <w:szCs w:val="24"/>
        </w:rPr>
        <w:t>,</w:t>
      </w:r>
      <w:r>
        <w:rPr>
          <w:rFonts w:eastAsia="Times New Roman" w:cs="Times New Roman"/>
          <w:szCs w:val="24"/>
        </w:rPr>
        <w:t xml:space="preserve"> που έχετε.</w:t>
      </w:r>
    </w:p>
    <w:p w14:paraId="1416A55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πω ότι η χώρα δεν πάσχει τόσο σε επίπεδο θεσμικών παρεμβάσεων, αλλά στο ζ</w:t>
      </w:r>
      <w:r>
        <w:rPr>
          <w:rFonts w:eastAsia="Times New Roman" w:cs="Times New Roman"/>
          <w:szCs w:val="24"/>
        </w:rPr>
        <w:t xml:space="preserve">ήτημα της εφαρμογής αυτών των παρεμβάσεων. Περιμένω, λοιπόν, από την Κυβέρνηση σαφείς δεσμεύσεις για τον χρόνο έκδοσης όλων αυτών των υπουργικών αποφάσεων, προκειμένου να εφαρμοστεί ο νόμος ο οποίος θα ψηφιστεί. </w:t>
      </w:r>
    </w:p>
    <w:p w14:paraId="1416A553" w14:textId="77777777" w:rsidR="002F1EDC" w:rsidRDefault="00F01CE6">
      <w:pPr>
        <w:spacing w:line="600" w:lineRule="auto"/>
        <w:ind w:firstLine="720"/>
        <w:jc w:val="both"/>
        <w:rPr>
          <w:rFonts w:eastAsia="Times New Roman"/>
          <w:szCs w:val="24"/>
        </w:rPr>
      </w:pPr>
      <w:r>
        <w:rPr>
          <w:rFonts w:eastAsia="Times New Roman"/>
          <w:szCs w:val="24"/>
        </w:rPr>
        <w:t>Δυστυχώς, δεν περίμενα αυτήν την αντιμετώπι</w:t>
      </w:r>
      <w:r>
        <w:rPr>
          <w:rFonts w:eastAsia="Times New Roman"/>
          <w:szCs w:val="24"/>
        </w:rPr>
        <w:t xml:space="preserve">ση από τον Υπουργό, όπως είπα και στην αρχή της τοποθέτησής μου, για όλες αυτές τις προτάσεις τις οποίες έκανε η Νέα Δημοκρατία στις επιτροπές. </w:t>
      </w:r>
    </w:p>
    <w:p w14:paraId="1416A554" w14:textId="77777777" w:rsidR="002F1EDC" w:rsidRDefault="00F01CE6">
      <w:pPr>
        <w:spacing w:line="600" w:lineRule="auto"/>
        <w:ind w:firstLine="720"/>
        <w:jc w:val="both"/>
        <w:rPr>
          <w:rFonts w:eastAsia="Times New Roman"/>
          <w:szCs w:val="24"/>
        </w:rPr>
      </w:pPr>
      <w:r>
        <w:rPr>
          <w:rFonts w:eastAsia="Times New Roman"/>
          <w:szCs w:val="24"/>
        </w:rPr>
        <w:t xml:space="preserve">Οφείλουμε, όμως, κυρίες και κύριοι συνάδελφοι, να καταλάβουμε όλοι ότι το περιβάλλον δεν έχει χρώμα, δεν είναι </w:t>
      </w:r>
      <w:r>
        <w:rPr>
          <w:rFonts w:eastAsia="Times New Roman"/>
          <w:szCs w:val="24"/>
        </w:rPr>
        <w:t>μπλε, πράσινο, κίτρινο, μαύρο. Το περιβάλλον είναι η κληρονομιά</w:t>
      </w:r>
      <w:r>
        <w:rPr>
          <w:rFonts w:eastAsia="Times New Roman"/>
          <w:szCs w:val="24"/>
        </w:rPr>
        <w:t>,</w:t>
      </w:r>
      <w:r>
        <w:rPr>
          <w:rFonts w:eastAsia="Times New Roman"/>
          <w:szCs w:val="24"/>
        </w:rPr>
        <w:t xml:space="preserve"> την οποία εμείς παραλάβαμε από τις προηγούμενες γενιές και </w:t>
      </w:r>
      <w:r>
        <w:rPr>
          <w:rFonts w:eastAsia="Times New Roman"/>
          <w:szCs w:val="24"/>
        </w:rPr>
        <w:lastRenderedPageBreak/>
        <w:t>πρέπει να την παραδώσουμε στις επόμενες σε μια ακόμα καλύτερη κατάσταση. Και σε αυτό θα πρέπει να δουλέψουμε όλοι μαζί, χώρια από τι</w:t>
      </w:r>
      <w:r>
        <w:rPr>
          <w:rFonts w:eastAsia="Times New Roman"/>
          <w:szCs w:val="24"/>
        </w:rPr>
        <w:t>ς ιδεοληψίες μας.</w:t>
      </w:r>
    </w:p>
    <w:p w14:paraId="1416A555" w14:textId="77777777" w:rsidR="002F1EDC" w:rsidRDefault="00F01CE6">
      <w:pPr>
        <w:spacing w:line="600" w:lineRule="auto"/>
        <w:ind w:firstLine="720"/>
        <w:jc w:val="both"/>
        <w:rPr>
          <w:rFonts w:eastAsia="Times New Roman"/>
          <w:szCs w:val="24"/>
        </w:rPr>
      </w:pPr>
      <w:r>
        <w:rPr>
          <w:rFonts w:eastAsia="Times New Roman"/>
          <w:szCs w:val="24"/>
        </w:rPr>
        <w:t>Σας ευχαριστώ πολύ.</w:t>
      </w:r>
    </w:p>
    <w:p w14:paraId="1416A556" w14:textId="77777777" w:rsidR="002F1EDC" w:rsidRDefault="00F01CE6">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14:paraId="1416A557" w14:textId="77777777" w:rsidR="002F1EDC" w:rsidRDefault="00F01CE6">
      <w:pPr>
        <w:spacing w:line="600" w:lineRule="auto"/>
        <w:ind w:firstLine="720"/>
        <w:jc w:val="both"/>
        <w:rPr>
          <w:rFonts w:eastAsia="Times New Roman" w:cs="Times New Roman"/>
          <w:bCs/>
          <w:szCs w:val="24"/>
        </w:rPr>
      </w:pPr>
      <w:r>
        <w:rPr>
          <w:rFonts w:eastAsia="Times New Roman" w:cs="Times New Roman"/>
          <w:b/>
          <w:bCs/>
          <w:szCs w:val="24"/>
        </w:rPr>
        <w:t xml:space="preserve">ΠΡΟΕΔΡΕΥΩΝ (Σπυρίδων Λυκούδης): </w:t>
      </w:r>
      <w:r>
        <w:rPr>
          <w:rFonts w:eastAsia="Times New Roman" w:cs="Times New Roman"/>
          <w:bCs/>
          <w:szCs w:val="24"/>
        </w:rPr>
        <w:t>Σας ευχαριστώ, κύριε συνάδελφε.</w:t>
      </w:r>
    </w:p>
    <w:p w14:paraId="1416A558" w14:textId="77777777" w:rsidR="002F1EDC" w:rsidRDefault="00F01CE6">
      <w:pPr>
        <w:spacing w:line="600" w:lineRule="auto"/>
        <w:ind w:firstLine="720"/>
        <w:jc w:val="both"/>
        <w:rPr>
          <w:rFonts w:eastAsia="Times New Roman"/>
          <w:szCs w:val="24"/>
        </w:rPr>
      </w:pPr>
      <w:r>
        <w:rPr>
          <w:rFonts w:eastAsia="Times New Roman" w:cs="Times New Roman"/>
          <w:bCs/>
          <w:szCs w:val="24"/>
        </w:rPr>
        <w:t xml:space="preserve">Ο συνάδελφος κ. Νικόλαος </w:t>
      </w:r>
      <w:proofErr w:type="spellStart"/>
      <w:r>
        <w:rPr>
          <w:rFonts w:eastAsia="Times New Roman" w:cs="Times New Roman"/>
          <w:bCs/>
          <w:szCs w:val="24"/>
        </w:rPr>
        <w:t>Ξυδάκης</w:t>
      </w:r>
      <w:proofErr w:type="spellEnd"/>
      <w:r>
        <w:rPr>
          <w:rFonts w:eastAsia="Times New Roman" w:cs="Times New Roman"/>
          <w:bCs/>
          <w:szCs w:val="24"/>
        </w:rPr>
        <w:t xml:space="preserve"> έχει τον λόγο για δώδεκα λεπτά.</w:t>
      </w:r>
    </w:p>
    <w:p w14:paraId="1416A559" w14:textId="77777777" w:rsidR="002F1EDC" w:rsidRDefault="00F01CE6">
      <w:pPr>
        <w:spacing w:line="600" w:lineRule="auto"/>
        <w:ind w:firstLine="720"/>
        <w:jc w:val="both"/>
        <w:rPr>
          <w:rFonts w:eastAsia="Times New Roman"/>
          <w:szCs w:val="24"/>
        </w:rPr>
      </w:pPr>
      <w:r>
        <w:rPr>
          <w:rFonts w:eastAsia="Times New Roman"/>
          <w:b/>
          <w:szCs w:val="24"/>
        </w:rPr>
        <w:t xml:space="preserve">ΝΙΚΟΛΑΟΣ ΞΥΔΑΚΗΣ: </w:t>
      </w:r>
      <w:r>
        <w:rPr>
          <w:rFonts w:eastAsia="Times New Roman"/>
          <w:szCs w:val="24"/>
        </w:rPr>
        <w:t xml:space="preserve">Ευχαριστώ, κύριε </w:t>
      </w:r>
      <w:r>
        <w:rPr>
          <w:rFonts w:eastAsia="Times New Roman"/>
          <w:szCs w:val="24"/>
        </w:rPr>
        <w:t>Πρόεδρε.</w:t>
      </w:r>
    </w:p>
    <w:p w14:paraId="1416A55A" w14:textId="77777777" w:rsidR="002F1EDC" w:rsidRDefault="00F01CE6">
      <w:pPr>
        <w:spacing w:line="600" w:lineRule="auto"/>
        <w:ind w:firstLine="720"/>
        <w:jc w:val="both"/>
        <w:rPr>
          <w:rFonts w:eastAsia="Times New Roman"/>
          <w:szCs w:val="24"/>
        </w:rPr>
      </w:pPr>
      <w:r>
        <w:rPr>
          <w:rFonts w:eastAsia="Times New Roman"/>
          <w:szCs w:val="24"/>
        </w:rPr>
        <w:t xml:space="preserve">Αγαπητές </w:t>
      </w:r>
      <w:proofErr w:type="spellStart"/>
      <w:r>
        <w:rPr>
          <w:rFonts w:eastAsia="Times New Roman"/>
          <w:szCs w:val="24"/>
        </w:rPr>
        <w:t>συναδέλφισσες</w:t>
      </w:r>
      <w:proofErr w:type="spellEnd"/>
      <w:r>
        <w:rPr>
          <w:rFonts w:eastAsia="Times New Roman"/>
          <w:szCs w:val="24"/>
        </w:rPr>
        <w:t xml:space="preserve"> και αγαπητοί συνάδελφοι, σήμερα ολοκληρώνουμε την ψήφιση ενός νομοσχεδίου για το οποίο έγινε εκτενής συζήτηση και ακούστηκαν από πολλές πλευρές -και από τους φορείς που ήρθαν και τους ακούσαμε και από τα πολιτικά κόμματα- πο</w:t>
      </w:r>
      <w:r>
        <w:rPr>
          <w:rFonts w:eastAsia="Times New Roman"/>
          <w:szCs w:val="24"/>
        </w:rPr>
        <w:t>λλά πράγματα.</w:t>
      </w:r>
    </w:p>
    <w:p w14:paraId="1416A55B" w14:textId="77777777" w:rsidR="002F1EDC" w:rsidRDefault="00F01CE6">
      <w:pPr>
        <w:spacing w:line="600" w:lineRule="auto"/>
        <w:ind w:firstLine="720"/>
        <w:jc w:val="both"/>
        <w:rPr>
          <w:rFonts w:eastAsia="Times New Roman"/>
          <w:szCs w:val="24"/>
        </w:rPr>
      </w:pPr>
      <w:r>
        <w:rPr>
          <w:rFonts w:eastAsia="Times New Roman"/>
          <w:szCs w:val="24"/>
        </w:rPr>
        <w:t>Η δική μου αίσθηση είναι ότι</w:t>
      </w:r>
      <w:r>
        <w:rPr>
          <w:rFonts w:eastAsia="Times New Roman"/>
          <w:szCs w:val="24"/>
        </w:rPr>
        <w:t>,</w:t>
      </w:r>
      <w:r>
        <w:rPr>
          <w:rFonts w:eastAsia="Times New Roman"/>
          <w:szCs w:val="24"/>
        </w:rPr>
        <w:t xml:space="preserve"> παρά την επιμέρους κριτική που ασκείται</w:t>
      </w:r>
      <w:r>
        <w:rPr>
          <w:rFonts w:eastAsia="Times New Roman"/>
          <w:szCs w:val="24"/>
        </w:rPr>
        <w:t>,</w:t>
      </w:r>
      <w:r>
        <w:rPr>
          <w:rFonts w:eastAsia="Times New Roman"/>
          <w:szCs w:val="24"/>
        </w:rPr>
        <w:t xml:space="preserve"> υπάρχει γενική συμφωνία και πάμε σε μια ψήφιση</w:t>
      </w:r>
      <w:r>
        <w:rPr>
          <w:rFonts w:eastAsia="Times New Roman"/>
          <w:szCs w:val="24"/>
        </w:rPr>
        <w:t>,</w:t>
      </w:r>
      <w:r>
        <w:rPr>
          <w:rFonts w:eastAsia="Times New Roman"/>
          <w:szCs w:val="24"/>
        </w:rPr>
        <w:t xml:space="preserve"> με τη σύμφωνη γνώμη πολλών Βουλευτών. Αυτό δείχνει ότι αντιλαμβανόμαστε, τουλάχιστον το 2017, την τεράστια οικονομική, κοιν</w:t>
      </w:r>
      <w:r>
        <w:rPr>
          <w:rFonts w:eastAsia="Times New Roman"/>
          <w:szCs w:val="24"/>
        </w:rPr>
        <w:t xml:space="preserve">ωνική και πολιτική σημασία του πώς διαχειριζόμαστε τα απορρίμματα και το πώς κάνουμε ανακύκλωση. </w:t>
      </w:r>
    </w:p>
    <w:p w14:paraId="1416A55C" w14:textId="77777777" w:rsidR="002F1EDC" w:rsidRDefault="00F01CE6">
      <w:pPr>
        <w:spacing w:line="600" w:lineRule="auto"/>
        <w:ind w:firstLine="720"/>
        <w:jc w:val="both"/>
        <w:rPr>
          <w:rFonts w:eastAsia="Times New Roman"/>
          <w:szCs w:val="24"/>
        </w:rPr>
      </w:pPr>
      <w:r>
        <w:rPr>
          <w:rFonts w:eastAsia="Times New Roman"/>
          <w:szCs w:val="24"/>
        </w:rPr>
        <w:lastRenderedPageBreak/>
        <w:t>Χρειαζόμαστε ακόμη μερικά βήματα, μερικά βήματα τόλμης. Και οι ολίγες παρατηρήσεις που θα κάνω επιλεκτικά, είναι περισσότερο παραινέσεις και εκκλήσεις στην πο</w:t>
      </w:r>
      <w:r>
        <w:rPr>
          <w:rFonts w:eastAsia="Times New Roman"/>
          <w:szCs w:val="24"/>
        </w:rPr>
        <w:t>λιτική ηγεσία του Υπουργείου να γίνει πολύ περισσότερο τολμηρή.</w:t>
      </w:r>
    </w:p>
    <w:p w14:paraId="1416A55D" w14:textId="77777777" w:rsidR="002F1EDC" w:rsidRDefault="00F01CE6">
      <w:pPr>
        <w:spacing w:line="600" w:lineRule="auto"/>
        <w:ind w:firstLine="720"/>
        <w:jc w:val="both"/>
        <w:rPr>
          <w:rFonts w:eastAsia="Times New Roman"/>
          <w:szCs w:val="24"/>
        </w:rPr>
      </w:pPr>
      <w:r>
        <w:rPr>
          <w:rFonts w:eastAsia="Times New Roman"/>
          <w:szCs w:val="24"/>
        </w:rPr>
        <w:t>Πρώτη παρατήρηση, που αφορά όλους μας, είναι η διαχείριση των στερεών αστικών αποβλήτων και όχι τόσο των υλικών συσκευασίας, για τα οποία έχουμε πετύχει ένα αξιοπρεπές ποσοστό -είμαστε κοντά σ</w:t>
      </w:r>
      <w:r>
        <w:rPr>
          <w:rFonts w:eastAsia="Times New Roman"/>
          <w:szCs w:val="24"/>
        </w:rPr>
        <w:t>τον ευρωπαϊκό μέσο όρο- τα στερεά αστικά απόβλητα και τα οργανικά απόβλητα, τα οποία εξακολουθούμε να τα θάβουμε στους ΧΥΤΑ και στις χωματερές σε ποσοστό 80%.</w:t>
      </w:r>
    </w:p>
    <w:p w14:paraId="1416A55E" w14:textId="77777777" w:rsidR="002F1EDC" w:rsidRDefault="00F01CE6">
      <w:pPr>
        <w:spacing w:line="600" w:lineRule="auto"/>
        <w:ind w:firstLine="720"/>
        <w:jc w:val="both"/>
        <w:rPr>
          <w:rFonts w:eastAsia="Times New Roman"/>
          <w:szCs w:val="24"/>
        </w:rPr>
      </w:pPr>
      <w:r>
        <w:rPr>
          <w:rFonts w:eastAsia="Times New Roman"/>
          <w:szCs w:val="24"/>
        </w:rPr>
        <w:t>Είναι ένα ποσοστό, το οποίο δεν μας τιμά και σαν οικονομία χειμαζόμενη και σαν κοινωνία</w:t>
      </w:r>
      <w:r>
        <w:rPr>
          <w:rFonts w:eastAsia="Times New Roman"/>
          <w:szCs w:val="24"/>
        </w:rPr>
        <w:t>,</w:t>
      </w:r>
      <w:r>
        <w:rPr>
          <w:rFonts w:eastAsia="Times New Roman"/>
          <w:szCs w:val="24"/>
        </w:rPr>
        <w:t xml:space="preserve"> που θέλε</w:t>
      </w:r>
      <w:r>
        <w:rPr>
          <w:rFonts w:eastAsia="Times New Roman"/>
          <w:szCs w:val="24"/>
        </w:rPr>
        <w:t>ι να βλέπει μπροστά. Και δεν μας τιμά, επίσης, γιατί πληρώνουμε εκατομμύρια ευρώ κατ’ έτος για να θάβουμε απόβλητα, τα οποία δεν είναι άχρηστα. Πληρώνουμε εκατομμύρια ευρώ πρόστιμο κάθε χρόνο στις ευρωπαϊκές αρχές για τις παράνομες χωματερές.</w:t>
      </w:r>
    </w:p>
    <w:p w14:paraId="1416A55F" w14:textId="77777777" w:rsidR="002F1EDC" w:rsidRDefault="00F01CE6">
      <w:pPr>
        <w:spacing w:line="600" w:lineRule="auto"/>
        <w:ind w:firstLine="720"/>
        <w:jc w:val="both"/>
        <w:rPr>
          <w:rFonts w:eastAsia="Times New Roman"/>
          <w:szCs w:val="24"/>
        </w:rPr>
      </w:pPr>
      <w:r>
        <w:rPr>
          <w:rFonts w:eastAsia="Times New Roman"/>
          <w:szCs w:val="24"/>
        </w:rPr>
        <w:t>Αυτό, λοιπόν,</w:t>
      </w:r>
      <w:r>
        <w:rPr>
          <w:rFonts w:eastAsia="Times New Roman"/>
          <w:szCs w:val="24"/>
        </w:rPr>
        <w:t xml:space="preserve"> το οποίο είναι έκκληση και προς την Κυβέρνηση της Αριστεράς που έχει περιβαλλοντική συνείδηση και προς τους Βουλευτές</w:t>
      </w:r>
      <w:r>
        <w:rPr>
          <w:rFonts w:eastAsia="Times New Roman"/>
          <w:szCs w:val="24"/>
        </w:rPr>
        <w:t>,</w:t>
      </w:r>
      <w:r>
        <w:rPr>
          <w:rFonts w:eastAsia="Times New Roman"/>
          <w:szCs w:val="24"/>
        </w:rPr>
        <w:t xml:space="preserve"> που αντιλαμβάνονται προς τα πού θα πρέπει να κινηθεί η Ελλάδα μετά την κρίση, είναι να ζητήσουμε επειγόντως από το Υπουργείο Περιβάλλοντ</w:t>
      </w:r>
      <w:r>
        <w:rPr>
          <w:rFonts w:eastAsia="Times New Roman"/>
          <w:szCs w:val="24"/>
        </w:rPr>
        <w:t>ος το στρατηγικό σχέδιο ανάπτυξης των οργανικών αποβλήτων για τα χρόνια</w:t>
      </w:r>
      <w:r>
        <w:rPr>
          <w:rFonts w:eastAsia="Times New Roman"/>
          <w:szCs w:val="24"/>
        </w:rPr>
        <w:t>,</w:t>
      </w:r>
      <w:r>
        <w:rPr>
          <w:rFonts w:eastAsia="Times New Roman"/>
          <w:szCs w:val="24"/>
        </w:rPr>
        <w:t xml:space="preserve"> που μας έρχονται και πώς θα γίνει μια </w:t>
      </w:r>
      <w:proofErr w:type="spellStart"/>
      <w:r>
        <w:rPr>
          <w:rFonts w:eastAsia="Times New Roman"/>
          <w:szCs w:val="24"/>
        </w:rPr>
        <w:t>συστράτευση</w:t>
      </w:r>
      <w:proofErr w:type="spellEnd"/>
      <w:r>
        <w:rPr>
          <w:rFonts w:eastAsia="Times New Roman"/>
          <w:szCs w:val="24"/>
        </w:rPr>
        <w:t xml:space="preserve"> όλης της κοινωνίας, ποιο είναι το σχέδιο του λεγόμενου </w:t>
      </w:r>
      <w:r>
        <w:rPr>
          <w:rFonts w:eastAsia="Times New Roman"/>
          <w:szCs w:val="24"/>
        </w:rPr>
        <w:t>«</w:t>
      </w:r>
      <w:r>
        <w:rPr>
          <w:rFonts w:eastAsia="Times New Roman"/>
          <w:szCs w:val="24"/>
        </w:rPr>
        <w:t>καφέ κάδου</w:t>
      </w:r>
      <w:r>
        <w:rPr>
          <w:rFonts w:eastAsia="Times New Roman"/>
          <w:szCs w:val="24"/>
        </w:rPr>
        <w:t>»</w:t>
      </w:r>
      <w:r>
        <w:rPr>
          <w:rFonts w:eastAsia="Times New Roman"/>
          <w:szCs w:val="24"/>
        </w:rPr>
        <w:t xml:space="preserve">. Αυτό πρέπει να ζητάμε και αυτό θα πρέπει να είναι η επόμενη μας </w:t>
      </w:r>
      <w:r>
        <w:rPr>
          <w:rFonts w:eastAsia="Times New Roman"/>
          <w:szCs w:val="24"/>
        </w:rPr>
        <w:t>συζήτηση.</w:t>
      </w:r>
    </w:p>
    <w:p w14:paraId="1416A560" w14:textId="77777777" w:rsidR="002F1EDC" w:rsidRDefault="00F01CE6">
      <w:pPr>
        <w:spacing w:line="600" w:lineRule="auto"/>
        <w:ind w:firstLine="720"/>
        <w:jc w:val="both"/>
        <w:rPr>
          <w:rFonts w:eastAsia="Times New Roman"/>
          <w:szCs w:val="24"/>
        </w:rPr>
      </w:pPr>
      <w:r>
        <w:rPr>
          <w:rFonts w:eastAsia="Times New Roman"/>
          <w:szCs w:val="24"/>
        </w:rPr>
        <w:lastRenderedPageBreak/>
        <w:t>Δεύτερη παρατήρηση. Η νομοθεσία για την ανακύκλωση είναι σε ισχύ πάνω από μια δεκαετία. Ενσωμάτωσε μια ευρωπαϊκή οδηγία, η οποία γενικά λειτούργησε καλά σε όλη την Ευρώπη και την ανακύκλωση στα υλικά συσκευασίας, την έκανε ευθύνη των παραγωγών κα</w:t>
      </w:r>
      <w:r>
        <w:rPr>
          <w:rFonts w:eastAsia="Times New Roman"/>
          <w:szCs w:val="24"/>
        </w:rPr>
        <w:t>ι των εισαγωγέων, αυτών που διαθέτουν προϊόν. Φαίνεται ότι λειτούργησε η βασική αντίληψη, δεν επιβάρυνε το δημόσιο και πέτυχε κάποια σχετικά ικανοποιητικά ποσοστά ανακύκλωσης.</w:t>
      </w:r>
    </w:p>
    <w:p w14:paraId="1416A561" w14:textId="77777777" w:rsidR="002F1EDC" w:rsidRDefault="00F01CE6">
      <w:pPr>
        <w:spacing w:line="600" w:lineRule="auto"/>
        <w:ind w:firstLine="720"/>
        <w:jc w:val="both"/>
        <w:rPr>
          <w:rFonts w:eastAsia="Times New Roman"/>
          <w:szCs w:val="24"/>
        </w:rPr>
      </w:pPr>
      <w:r>
        <w:rPr>
          <w:rFonts w:eastAsia="Times New Roman"/>
          <w:szCs w:val="24"/>
        </w:rPr>
        <w:t>Ωστόσο, έχουμε κάποιες παρατηρήσεις</w:t>
      </w:r>
      <w:r>
        <w:rPr>
          <w:rFonts w:eastAsia="Times New Roman"/>
          <w:szCs w:val="24"/>
        </w:rPr>
        <w:t>,</w:t>
      </w:r>
      <w:r>
        <w:rPr>
          <w:rFonts w:eastAsia="Times New Roman"/>
          <w:szCs w:val="24"/>
        </w:rPr>
        <w:t xml:space="preserve"> που ακούσαμε από τα συλλογικά συστήματα</w:t>
      </w:r>
      <w:r>
        <w:rPr>
          <w:rFonts w:eastAsia="Times New Roman"/>
          <w:szCs w:val="24"/>
        </w:rPr>
        <w:t>,</w:t>
      </w:r>
      <w:r>
        <w:rPr>
          <w:rFonts w:eastAsia="Times New Roman"/>
          <w:szCs w:val="24"/>
        </w:rPr>
        <w:t xml:space="preserve"> που φέρουν κυρίως το βάρος της υλοποίησης αυτής της ανακύκλωσης. Μια παρατήρηση, η οποία ακούστηκε και εδώ, είναι ότι ο νόμος επιβάλει ένα πλαφόν στο αποθεματικό, να είναι έως 10% το κόστος διοικητικής λειτουργίας. Αυτό γενικά</w:t>
      </w:r>
      <w:r>
        <w:rPr>
          <w:rFonts w:eastAsia="Times New Roman"/>
          <w:szCs w:val="24"/>
        </w:rPr>
        <w:t>,</w:t>
      </w:r>
      <w:r>
        <w:rPr>
          <w:rFonts w:eastAsia="Times New Roman"/>
          <w:szCs w:val="24"/>
        </w:rPr>
        <w:t xml:space="preserve"> είναι σωστό και είναι καταν</w:t>
      </w:r>
      <w:r>
        <w:rPr>
          <w:rFonts w:eastAsia="Times New Roman"/>
          <w:szCs w:val="24"/>
        </w:rPr>
        <w:t xml:space="preserve">οητό το κίνητρο του Υπουργείου. </w:t>
      </w:r>
    </w:p>
    <w:p w14:paraId="1416A562" w14:textId="77777777" w:rsidR="002F1EDC" w:rsidRDefault="00F01CE6">
      <w:pPr>
        <w:spacing w:line="600" w:lineRule="auto"/>
        <w:ind w:firstLine="720"/>
        <w:jc w:val="both"/>
        <w:rPr>
          <w:rFonts w:eastAsia="Times New Roman"/>
          <w:szCs w:val="24"/>
        </w:rPr>
      </w:pPr>
      <w:r>
        <w:rPr>
          <w:rFonts w:eastAsia="Times New Roman"/>
          <w:szCs w:val="24"/>
        </w:rPr>
        <w:t>Ωστόσο, στα έξοδα λειτουργίας</w:t>
      </w:r>
      <w:r>
        <w:rPr>
          <w:rFonts w:eastAsia="Times New Roman"/>
          <w:szCs w:val="24"/>
        </w:rPr>
        <w:t>,</w:t>
      </w:r>
      <w:r>
        <w:rPr>
          <w:rFonts w:eastAsia="Times New Roman"/>
          <w:szCs w:val="24"/>
        </w:rPr>
        <w:t xml:space="preserve"> δεν μπορείς να έχεις ένα οριζόντιο κριτήριο. Το έχουμε δει και σε άλλους νόμους αυτό. Σε έναν οργανισμό που έχει 3,4 εκατομμύρια έσοδα οι 300.000 είναι </w:t>
      </w:r>
      <w:proofErr w:type="spellStart"/>
      <w:r>
        <w:rPr>
          <w:rFonts w:eastAsia="Times New Roman"/>
          <w:szCs w:val="24"/>
        </w:rPr>
        <w:t>υπερ</w:t>
      </w:r>
      <w:proofErr w:type="spellEnd"/>
      <w:r>
        <w:rPr>
          <w:rFonts w:eastAsia="Times New Roman"/>
          <w:szCs w:val="24"/>
        </w:rPr>
        <w:t>-αρκετές. Σε έναν οργανισμό μικρό, έ</w:t>
      </w:r>
      <w:r>
        <w:rPr>
          <w:rFonts w:eastAsia="Times New Roman"/>
          <w:szCs w:val="24"/>
        </w:rPr>
        <w:t>να μικρό συλλογικό σύστημα που έχει 300.000 έσοδα, με 30.000 δεν μπορεί να πληρώσει ούτε τρεις υπαλλήλους ούτε ρεύμα ούτε ενοίκιο ούτε άλλα λειτουργικά.</w:t>
      </w:r>
    </w:p>
    <w:p w14:paraId="1416A56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Νομίζω ότι θα ζητηθούν εξαιρέσεις από τον ΕΟΑΝ, τον εποπτεύοντα οργανισμό, αλλά καλό θα είναι σε κάποια</w:t>
      </w:r>
      <w:r>
        <w:rPr>
          <w:rFonts w:eastAsia="Times New Roman" w:cs="Times New Roman"/>
          <w:szCs w:val="24"/>
        </w:rPr>
        <w:t xml:space="preserve"> μελλοντική σκέψη</w:t>
      </w:r>
      <w:r>
        <w:rPr>
          <w:rFonts w:eastAsia="Times New Roman" w:cs="Times New Roman"/>
          <w:szCs w:val="24"/>
        </w:rPr>
        <w:t>,</w:t>
      </w:r>
      <w:r>
        <w:rPr>
          <w:rFonts w:eastAsia="Times New Roman" w:cs="Times New Roman"/>
          <w:szCs w:val="24"/>
        </w:rPr>
        <w:t xml:space="preserve"> να το δούμε αυτό πιο ελαστικά. </w:t>
      </w:r>
    </w:p>
    <w:p w14:paraId="1416A56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Ο ΕΟΑΝ είναι ένα άλλο ζήτημα. Ο νόμος προβλέπει την ενίσχυσή του. Είναι </w:t>
      </w:r>
      <w:proofErr w:type="spellStart"/>
      <w:r>
        <w:rPr>
          <w:rFonts w:eastAsia="Times New Roman" w:cs="Times New Roman"/>
          <w:szCs w:val="24"/>
        </w:rPr>
        <w:t>υποστελεχωμένος</w:t>
      </w:r>
      <w:proofErr w:type="spellEnd"/>
      <w:r>
        <w:rPr>
          <w:rFonts w:eastAsia="Times New Roman" w:cs="Times New Roman"/>
          <w:szCs w:val="24"/>
        </w:rPr>
        <w:t>, λειτουργεί ακόμα με παλιές ταχύτητες, αργές. Επικαλέστηκε ο Υπουργός την έκθεση του 2016. Δεν είναι δημοσιευμένη, δε</w:t>
      </w:r>
      <w:r>
        <w:rPr>
          <w:rFonts w:eastAsia="Times New Roman" w:cs="Times New Roman"/>
          <w:szCs w:val="24"/>
        </w:rPr>
        <w:t xml:space="preserve">ν είναι αναρτημένη στο </w:t>
      </w:r>
      <w:r>
        <w:rPr>
          <w:rFonts w:eastAsia="Times New Roman" w:cs="Times New Roman"/>
          <w:szCs w:val="24"/>
          <w:lang w:val="en-US"/>
        </w:rPr>
        <w:t>site</w:t>
      </w:r>
      <w:r>
        <w:rPr>
          <w:rFonts w:eastAsia="Times New Roman" w:cs="Times New Roman"/>
          <w:szCs w:val="24"/>
        </w:rPr>
        <w:t xml:space="preserve">, κύριε Υπουργέ. Την αναζήτησα. Δεν έχουν εγκριθεί ούτε του 2015 ούτε του 2016 από το </w:t>
      </w:r>
      <w:r>
        <w:rPr>
          <w:rFonts w:eastAsia="Times New Roman" w:cs="Times New Roman"/>
          <w:szCs w:val="24"/>
        </w:rPr>
        <w:t>δ</w:t>
      </w:r>
      <w:r>
        <w:rPr>
          <w:rFonts w:eastAsia="Times New Roman" w:cs="Times New Roman"/>
          <w:szCs w:val="24"/>
        </w:rPr>
        <w:t xml:space="preserve">ιοικητικό </w:t>
      </w:r>
      <w:r>
        <w:rPr>
          <w:rFonts w:eastAsia="Times New Roman" w:cs="Times New Roman"/>
          <w:szCs w:val="24"/>
        </w:rPr>
        <w:t>συμβούλιο</w:t>
      </w:r>
      <w:r>
        <w:rPr>
          <w:rFonts w:eastAsia="Times New Roman" w:cs="Times New Roman"/>
          <w:szCs w:val="24"/>
        </w:rPr>
        <w:t>. Δεν έχουν δημοσιευθεί. Δεν υπάρχουν στη διάθεση του κάθε πολίτη. Οι εκθέσεις του 2015 και του 2016 είναι πολύτιμα δημόσια</w:t>
      </w:r>
      <w:r>
        <w:rPr>
          <w:rFonts w:eastAsia="Times New Roman" w:cs="Times New Roman"/>
          <w:szCs w:val="24"/>
        </w:rPr>
        <w:t xml:space="preserve"> στοιχεία, τα οποία προβάλουν και υποστηρίζουν το εποπτικό έργο της πολιτείας. Θα έπρεπε να είναι στη διάθεσή μας. Είναι ολιγωρία αυτή, η οποία δεν δικαιολογείται. Διότι εδώ χρησιμοποιούμε αυτά τα στοιχεία. Μας τα δίνει το Υπουργείο. </w:t>
      </w:r>
    </w:p>
    <w:p w14:paraId="1416A56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πρέπει, λοιπόν, με</w:t>
      </w:r>
      <w:r>
        <w:rPr>
          <w:rFonts w:eastAsia="Times New Roman" w:cs="Times New Roman"/>
          <w:szCs w:val="24"/>
        </w:rPr>
        <w:t xml:space="preserve"> όλη αυτή την ενίσχυση που προβλέπει ο νόμος και την εκφρασμένη πολιτική βούληση του Υπουργείου, ο ΕΟΑΝ, ο εποπτεύων οργανισμός</w:t>
      </w:r>
      <w:r>
        <w:rPr>
          <w:rFonts w:eastAsia="Times New Roman" w:cs="Times New Roman"/>
          <w:szCs w:val="24"/>
        </w:rPr>
        <w:t>,</w:t>
      </w:r>
      <w:r>
        <w:rPr>
          <w:rFonts w:eastAsia="Times New Roman" w:cs="Times New Roman"/>
          <w:szCs w:val="24"/>
        </w:rPr>
        <w:t xml:space="preserve"> ο οποίος έχει αποφασιστικές αρμοδιότητες και ελέγχου και κυρώσεων, να παίξει έναν αποφασιστικό ρόλο. </w:t>
      </w:r>
    </w:p>
    <w:p w14:paraId="1416A56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Πληροφορηθήκαμε, επίσης, </w:t>
      </w:r>
      <w:r>
        <w:rPr>
          <w:rFonts w:eastAsia="Times New Roman" w:cs="Times New Roman"/>
          <w:szCs w:val="24"/>
        </w:rPr>
        <w:t>από τους φορείς ότι υπάρχει ένα πολύ μεγάλο ποσοστό εισφοροδιαφυγής, ένα ποσοστό περίπου 40% με 45%, το οποίο φρενάρει την ανακύκλωση. Έχουμε και μια μείωση της κατανάλωσης και έτσι φρενάρεται η ανακύκλωση, η ανάπτυξη δηλαδή των μηχανισμών. Αν δηλαδή οι μι</w:t>
      </w:r>
      <w:r>
        <w:rPr>
          <w:rFonts w:eastAsia="Times New Roman" w:cs="Times New Roman"/>
          <w:szCs w:val="24"/>
        </w:rPr>
        <w:t xml:space="preserve">σοί υπόχρεοι καταβολής εισφοράς στο συλλογικό σύστημα συσκευασίας δεν καταβάλουν και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διαθέτουν τα προϊόντα </w:t>
      </w:r>
      <w:r>
        <w:rPr>
          <w:rFonts w:eastAsia="Times New Roman" w:cs="Times New Roman"/>
          <w:szCs w:val="24"/>
        </w:rPr>
        <w:t>τους,</w:t>
      </w:r>
      <w:r>
        <w:rPr>
          <w:rFonts w:eastAsia="Times New Roman" w:cs="Times New Roman"/>
          <w:szCs w:val="24"/>
        </w:rPr>
        <w:t xml:space="preserve"> έχουμε σοβαρό δομικό πρόβλημα. </w:t>
      </w:r>
    </w:p>
    <w:p w14:paraId="1416A56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ο εποπτεύων οργανισμός να κινηθεί γρήγορα και με κυρωτικές διαδικασίες, γιατί ε</w:t>
      </w:r>
      <w:r>
        <w:rPr>
          <w:rFonts w:eastAsia="Times New Roman" w:cs="Times New Roman"/>
          <w:szCs w:val="24"/>
        </w:rPr>
        <w:t>ίναι αθέμιτος ανταγωνισμός. Υπάρχει παραγωγός σοβαρός, ο οποίος καταβάλει την εισφορά του και μετέχει στα συστήματα και υπάρχουν και παραγωγοί, όπως αυτοί που κάνουν μπανάνες. Στη συσκευασία της μπανάνας δεν πληρώνουν τίποτα, σε συνεννόηση με τους τρεις, τ</w:t>
      </w:r>
      <w:r>
        <w:rPr>
          <w:rFonts w:eastAsia="Times New Roman" w:cs="Times New Roman"/>
          <w:szCs w:val="24"/>
        </w:rPr>
        <w:t xml:space="preserve">έσσερις μεγάλους λιανοπωλητές ας πούμε, έχει βρεθεί. Τέτοια είναι τα ζητήματα, διότι ψηφίζουμε τους καλύτερους νόμους και δυστυχώς, από αδράνεια, ολιγωρία ή άλλες αδυναμίες της διοίκησης, οι νόμοι μένουν στα χαρτιά. </w:t>
      </w:r>
    </w:p>
    <w:p w14:paraId="1416A56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στις αρμοδιότητες του ΕΟΑΝ, τον</w:t>
      </w:r>
      <w:r>
        <w:rPr>
          <w:rFonts w:eastAsia="Times New Roman" w:cs="Times New Roman"/>
          <w:szCs w:val="24"/>
        </w:rPr>
        <w:t xml:space="preserve"> οποίο ενισχύουμε, είναι να παρακολουθεί και να ελέγχει την ορθή λειτουργία των συλλογικών συστημάτων. Θα θέλαμε να μάθουμε σε κάποιον εύλογο χρόνο αν υπάρχουν συλλογικά συστήματα που έχουν ελεγχθεί, έχουν βρεθεί ότι δεν πληρούν τους όρους λειτουργίας και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όλα</w:t>
      </w:r>
      <w:proofErr w:type="spellEnd"/>
      <w:r>
        <w:rPr>
          <w:rFonts w:eastAsia="Times New Roman" w:cs="Times New Roman"/>
          <w:szCs w:val="24"/>
        </w:rPr>
        <w:t xml:space="preserve"> αυτά λειτουργούν. Υπάρχουν τέτοια;</w:t>
      </w:r>
    </w:p>
    <w:p w14:paraId="1416A56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Από την όλη συζήτηση που έγινε</w:t>
      </w:r>
      <w:r>
        <w:rPr>
          <w:rFonts w:eastAsia="Times New Roman" w:cs="Times New Roman"/>
          <w:szCs w:val="24"/>
        </w:rPr>
        <w:t>,</w:t>
      </w:r>
      <w:r>
        <w:rPr>
          <w:rFonts w:eastAsia="Times New Roman" w:cs="Times New Roman"/>
          <w:szCs w:val="24"/>
        </w:rPr>
        <w:t xml:space="preserve"> φάνηκε ότι όλη αυτή η βιομηχανία ανακύκλωσης</w:t>
      </w:r>
      <w:r>
        <w:rPr>
          <w:rFonts w:eastAsia="Times New Roman" w:cs="Times New Roman"/>
          <w:szCs w:val="24"/>
        </w:rPr>
        <w:t>,</w:t>
      </w:r>
      <w:r>
        <w:rPr>
          <w:rFonts w:eastAsia="Times New Roman" w:cs="Times New Roman"/>
          <w:szCs w:val="24"/>
        </w:rPr>
        <w:t xml:space="preserve"> που έχει στηθεί, είναι μια βιομηχανία</w:t>
      </w:r>
      <w:r>
        <w:rPr>
          <w:rFonts w:eastAsia="Times New Roman" w:cs="Times New Roman"/>
          <w:szCs w:val="24"/>
        </w:rPr>
        <w:t>,</w:t>
      </w:r>
      <w:r>
        <w:rPr>
          <w:rFonts w:eastAsia="Times New Roman" w:cs="Times New Roman"/>
          <w:szCs w:val="24"/>
        </w:rPr>
        <w:t xml:space="preserve"> η οποία παρουσιάζει υγιή οικονομική εικόνα, υγιή στοιχεία, δημιουργεί πλούτο, ανοίγει πολλές θέσ</w:t>
      </w:r>
      <w:r>
        <w:rPr>
          <w:rFonts w:eastAsia="Times New Roman" w:cs="Times New Roman"/>
          <w:szCs w:val="24"/>
        </w:rPr>
        <w:t>εις εργασίας, με χιλιάδες εργαζόμενους κι έχει και ανοδική πορεία</w:t>
      </w:r>
      <w:r>
        <w:rPr>
          <w:rFonts w:eastAsia="Times New Roman" w:cs="Times New Roman"/>
          <w:szCs w:val="24"/>
        </w:rPr>
        <w:t>,</w:t>
      </w:r>
      <w:r>
        <w:rPr>
          <w:rFonts w:eastAsia="Times New Roman" w:cs="Times New Roman"/>
          <w:szCs w:val="24"/>
        </w:rPr>
        <w:t xml:space="preserve"> παρά τον περιορισμό της κατανάλωσης τα χρόνια της κρίσης. Είναι μια κερδοφόρος βιομηχανία. </w:t>
      </w:r>
    </w:p>
    <w:p w14:paraId="1416A56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Αυτό που πρέπει να δούμε, είναι</w:t>
      </w:r>
      <w:r>
        <w:rPr>
          <w:rFonts w:eastAsia="Times New Roman" w:cs="Times New Roman"/>
          <w:szCs w:val="24"/>
        </w:rPr>
        <w:t>,</w:t>
      </w:r>
      <w:r>
        <w:rPr>
          <w:rFonts w:eastAsia="Times New Roman" w:cs="Times New Roman"/>
          <w:szCs w:val="24"/>
        </w:rPr>
        <w:t xml:space="preserve"> μαζί με αυτήν την υγιή βιομηχανία</w:t>
      </w:r>
      <w:r>
        <w:rPr>
          <w:rFonts w:eastAsia="Times New Roman" w:cs="Times New Roman"/>
          <w:szCs w:val="24"/>
        </w:rPr>
        <w:t>,</w:t>
      </w:r>
      <w:r>
        <w:rPr>
          <w:rFonts w:eastAsia="Times New Roman" w:cs="Times New Roman"/>
          <w:szCs w:val="24"/>
        </w:rPr>
        <w:t xml:space="preserve"> πώς θα στηρίξουμε περαιτέρω τ</w:t>
      </w:r>
      <w:r>
        <w:rPr>
          <w:rFonts w:eastAsia="Times New Roman" w:cs="Times New Roman"/>
          <w:szCs w:val="24"/>
        </w:rPr>
        <w:t>ην επιχειρηματικότητα, την κοινωνική και αλληλέγγυα επιχειρηματικότητα, πώς θα δώσουμε νέες ευκαιρίες, κυρίως σε συνδυασμό με ένα φιλόδοξο και τολμηρό πρόγραμμα περιβαλλοντικής εκπαίδευσης</w:t>
      </w:r>
      <w:r>
        <w:rPr>
          <w:rFonts w:eastAsia="Times New Roman" w:cs="Times New Roman"/>
          <w:szCs w:val="24"/>
        </w:rPr>
        <w:t>,</w:t>
      </w:r>
      <w:r>
        <w:rPr>
          <w:rFonts w:eastAsia="Times New Roman" w:cs="Times New Roman"/>
          <w:szCs w:val="24"/>
        </w:rPr>
        <w:t xml:space="preserve"> πώς θα δημιουργήσουμε εμείς, η Κυβέρνηση των μεταρρυθμίσεων της Αρ</w:t>
      </w:r>
      <w:r>
        <w:rPr>
          <w:rFonts w:eastAsia="Times New Roman" w:cs="Times New Roman"/>
          <w:szCs w:val="24"/>
        </w:rPr>
        <w:t>ιστεράς, μια νέα περιβαλλοντική συνείδηση, ενεργό συνείδηση, με αποτύπωμα στην οικονομία και την καθημερινή ζωή, όχι ευχολόγια. Δεν είναι γενικώς και αορίστως μια οικολογία για χαριτωμένους. Είναι οικονομία, είναι πλούτος, είναι οργάνωση της καθημερινής ζω</w:t>
      </w:r>
      <w:r>
        <w:rPr>
          <w:rFonts w:eastAsia="Times New Roman" w:cs="Times New Roman"/>
          <w:szCs w:val="24"/>
        </w:rPr>
        <w:t xml:space="preserve">ής. </w:t>
      </w:r>
    </w:p>
    <w:p w14:paraId="1416A56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σας πω δύο παραδείγματα και θα τελειώσω με αυτά. Άκουσα μια ομιλία του </w:t>
      </w:r>
      <w:proofErr w:type="spellStart"/>
      <w:r>
        <w:rPr>
          <w:rFonts w:eastAsia="Times New Roman" w:cs="Times New Roman"/>
          <w:szCs w:val="24"/>
        </w:rPr>
        <w:t>Αντιπεριφερειάρχη</w:t>
      </w:r>
      <w:proofErr w:type="spellEnd"/>
      <w:r>
        <w:rPr>
          <w:rFonts w:eastAsia="Times New Roman" w:cs="Times New Roman"/>
          <w:szCs w:val="24"/>
        </w:rPr>
        <w:t xml:space="preserve"> Κεντρικής Μακεδονίας, του κ. </w:t>
      </w:r>
      <w:proofErr w:type="spellStart"/>
      <w:r>
        <w:rPr>
          <w:rFonts w:eastAsia="Times New Roman" w:cs="Times New Roman"/>
          <w:szCs w:val="24"/>
        </w:rPr>
        <w:t>Γιουτίκα</w:t>
      </w:r>
      <w:proofErr w:type="spellEnd"/>
      <w:r>
        <w:rPr>
          <w:rFonts w:eastAsia="Times New Roman" w:cs="Times New Roman"/>
          <w:szCs w:val="24"/>
        </w:rPr>
        <w:t>, ο οποίος μίλησε για τα επικίνδυνα βιομηχανικά απόβλητα. Ήταν τριάντα τέσσερις χιλιάδες τόνοι το 2011 και το 2020 με προβ</w:t>
      </w:r>
      <w:r>
        <w:rPr>
          <w:rFonts w:eastAsia="Times New Roman" w:cs="Times New Roman"/>
          <w:szCs w:val="24"/>
        </w:rPr>
        <w:t>ολές, σύμφωνα με τα σημερινά στοιχεία, θα πάνε στις δεκατρείς χιλιάδες. Είναι μόνο η μείωση της βιομηχανικής παραγωγής ή έχουμε διοχέτευση επικίνδυνων βιομηχανικών απορριμμάτων σε κρυφή απόρριψη, σε τυχαία απόρριψη εκτός συστήματος, είτε εξαγωγής στο εξωτε</w:t>
      </w:r>
      <w:r>
        <w:rPr>
          <w:rFonts w:eastAsia="Times New Roman" w:cs="Times New Roman"/>
          <w:szCs w:val="24"/>
        </w:rPr>
        <w:t>ρικό;</w:t>
      </w:r>
      <w:r w:rsidDel="005C648F">
        <w:rPr>
          <w:rFonts w:eastAsia="Times New Roman" w:cs="Times New Roman"/>
          <w:szCs w:val="24"/>
        </w:rPr>
        <w:t xml:space="preserve"> </w:t>
      </w:r>
      <w:r>
        <w:rPr>
          <w:rFonts w:eastAsia="Times New Roman" w:cs="Times New Roman"/>
          <w:szCs w:val="24"/>
        </w:rPr>
        <w:t>Είναι τέτοια πράγματα</w:t>
      </w:r>
      <w:r>
        <w:rPr>
          <w:rFonts w:eastAsia="Times New Roman" w:cs="Times New Roman"/>
          <w:szCs w:val="24"/>
        </w:rPr>
        <w:t>,</w:t>
      </w:r>
      <w:r>
        <w:rPr>
          <w:rFonts w:eastAsia="Times New Roman" w:cs="Times New Roman"/>
          <w:szCs w:val="24"/>
        </w:rPr>
        <w:t xml:space="preserve"> τα οποία θα πρέπει να ελέγξουν οι αρμόδιες εποπτικές αρχές. </w:t>
      </w:r>
    </w:p>
    <w:p w14:paraId="1416A56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Θέλω να αναφέρω δύο παραδείγματα και να κάνω δύο εκκλήσεις προς το Υπουργείο Περιβάλλοντος. Είμαι νησιώτης και ταξιδεύω πολλές φορές τον χρόνο. Κάθε ημέρα μία μεσαίου πληθυσμού ελληνική πόλη βρίσκεται στα πλοία, περίπου </w:t>
      </w:r>
      <w:r>
        <w:rPr>
          <w:rFonts w:eastAsia="Times New Roman" w:cs="Times New Roman"/>
          <w:szCs w:val="24"/>
        </w:rPr>
        <w:lastRenderedPageBreak/>
        <w:t>σαράντα χιλιάδες άνθρωποι. Δεν έχω δ</w:t>
      </w:r>
      <w:r>
        <w:rPr>
          <w:rFonts w:eastAsia="Times New Roman" w:cs="Times New Roman"/>
          <w:szCs w:val="24"/>
        </w:rPr>
        <w:t xml:space="preserve">ει ποτέ σύστημα ανακύκλωσης πάνω στα πλοία. </w:t>
      </w:r>
    </w:p>
    <w:p w14:paraId="1416A56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Μπορούμε να δώσουμε ένα παιδαγωγικό παράδειγμα προς τους Έλληνες πολίτες ότι</w:t>
      </w:r>
      <w:r>
        <w:rPr>
          <w:rFonts w:eastAsia="Times New Roman" w:cs="Times New Roman"/>
          <w:szCs w:val="24"/>
        </w:rPr>
        <w:t>,</w:t>
      </w:r>
      <w:r>
        <w:rPr>
          <w:rFonts w:eastAsia="Times New Roman" w:cs="Times New Roman"/>
          <w:szCs w:val="24"/>
        </w:rPr>
        <w:t xml:space="preserve"> σε αυτόν τον εύκολο, περιορισμένο χώρο γίνεται ανακύκλωση συσκευασίας; Μπορούμε να δώσουμε και ένα μάθημα αγωγής προς τους τουρίστες</w:t>
      </w:r>
      <w:r>
        <w:rPr>
          <w:rFonts w:eastAsia="Times New Roman" w:cs="Times New Roman"/>
          <w:szCs w:val="24"/>
        </w:rPr>
        <w:t>,</w:t>
      </w:r>
      <w:r>
        <w:rPr>
          <w:rFonts w:eastAsia="Times New Roman" w:cs="Times New Roman"/>
          <w:szCs w:val="24"/>
        </w:rPr>
        <w:t xml:space="preserve"> που ταξιδεύουν να σέβονται τη χώρα που τους φιλοξενεί; </w:t>
      </w:r>
    </w:p>
    <w:p w14:paraId="1416A56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Δεύτερο ζήτημα. Μιλήσατε αναλυτικά για τη νάιλον σακούλα. Είπατε ότι θα έπρεπε να τολμήσουμε. Ίσως είναι λίγο νωρίς ακόμη. Δίνουμε ένα περιθώριο. Γνώμη μου είναι ότι θα πρέπει να τολμήσουμε να καταργ</w:t>
      </w:r>
      <w:r>
        <w:rPr>
          <w:rFonts w:eastAsia="Times New Roman" w:cs="Times New Roman"/>
          <w:szCs w:val="24"/>
        </w:rPr>
        <w:t>ήσουμε τη νάιλον σακούλα</w:t>
      </w:r>
      <w:r>
        <w:rPr>
          <w:rFonts w:eastAsia="Times New Roman" w:cs="Times New Roman"/>
          <w:szCs w:val="24"/>
        </w:rPr>
        <w:t>,</w:t>
      </w:r>
      <w:r>
        <w:rPr>
          <w:rFonts w:eastAsia="Times New Roman" w:cs="Times New Roman"/>
          <w:szCs w:val="24"/>
        </w:rPr>
        <w:t xml:space="preserve"> έστω και από τώρα. Θα πρέπει να είμαστε τολμηροί και να ζητήσουμε πράγματα. </w:t>
      </w:r>
    </w:p>
    <w:p w14:paraId="1416A56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Η νάιλον σακούλα δεν είναι απλώς μια διευκόλυνση στον πελάτη του σούπερ </w:t>
      </w:r>
      <w:proofErr w:type="spellStart"/>
      <w:r>
        <w:rPr>
          <w:rFonts w:eastAsia="Times New Roman" w:cs="Times New Roman"/>
          <w:szCs w:val="24"/>
        </w:rPr>
        <w:t>μάρκετ</w:t>
      </w:r>
      <w:proofErr w:type="spellEnd"/>
      <w:r>
        <w:rPr>
          <w:rFonts w:eastAsia="Times New Roman" w:cs="Times New Roman"/>
          <w:szCs w:val="24"/>
        </w:rPr>
        <w:t>. Είναι καταστροφή του πολυτιμότερου πόρου που έχουμε για ανάταξη της πληγω</w:t>
      </w:r>
      <w:r>
        <w:rPr>
          <w:rFonts w:eastAsia="Times New Roman" w:cs="Times New Roman"/>
          <w:szCs w:val="24"/>
        </w:rPr>
        <w:t>μένης ελληνικής οικονομίας. Όταν υπολογίζουμε ότι ο τουρισμός είναι 20% του ΑΕΠ και ο Έλληνας και ξένος τουρίστας βλέπει στο δάσος, στη ρεματιά, στην παραλία, τη νάιλον σακούλα</w:t>
      </w:r>
      <w:r>
        <w:rPr>
          <w:rFonts w:eastAsia="Times New Roman" w:cs="Times New Roman"/>
          <w:szCs w:val="24"/>
        </w:rPr>
        <w:t>,</w:t>
      </w:r>
      <w:r>
        <w:rPr>
          <w:rFonts w:eastAsia="Times New Roman" w:cs="Times New Roman"/>
          <w:szCs w:val="24"/>
        </w:rPr>
        <w:t xml:space="preserve"> την οποία καταπίνουν τα ψάρια και ότι όλη η</w:t>
      </w:r>
      <w:r>
        <w:rPr>
          <w:rFonts w:eastAsia="Times New Roman" w:cs="Times New Roman"/>
          <w:szCs w:val="24"/>
        </w:rPr>
        <w:t>,</w:t>
      </w:r>
      <w:r>
        <w:rPr>
          <w:rFonts w:eastAsia="Times New Roman" w:cs="Times New Roman"/>
          <w:szCs w:val="24"/>
        </w:rPr>
        <w:t xml:space="preserve"> σε κίνδυνο</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ιχθυοχλωρίδα</w:t>
      </w:r>
      <w:proofErr w:type="spellEnd"/>
      <w:r>
        <w:rPr>
          <w:rFonts w:eastAsia="Times New Roman" w:cs="Times New Roman"/>
          <w:szCs w:val="24"/>
        </w:rPr>
        <w:t xml:space="preserve"> του Αιγα</w:t>
      </w:r>
      <w:r>
        <w:rPr>
          <w:rFonts w:eastAsia="Times New Roman" w:cs="Times New Roman"/>
          <w:szCs w:val="24"/>
        </w:rPr>
        <w:t xml:space="preserve">ίου τρώει σακούλα, εμείς τι περιμένουμε; Να μην στενοχωρηθεί ο πελάτης του σούπερ </w:t>
      </w:r>
      <w:proofErr w:type="spellStart"/>
      <w:r>
        <w:rPr>
          <w:rFonts w:eastAsia="Times New Roman" w:cs="Times New Roman"/>
          <w:szCs w:val="24"/>
        </w:rPr>
        <w:t>μάρκετ</w:t>
      </w:r>
      <w:proofErr w:type="spellEnd"/>
      <w:r>
        <w:rPr>
          <w:rFonts w:eastAsia="Times New Roman" w:cs="Times New Roman"/>
          <w:szCs w:val="24"/>
        </w:rPr>
        <w:t xml:space="preserve">; Να τολμήσουμε. Γι’ αυτό είμαστε εδώ. Γι’ αυτό είμαστε η Κυβέρνηση της Αριστεράς μέσα στην κρίση, για να τολμήσουμε σε τέτοια πράγματα, να προχωρήσουμε με τη σακούλα, </w:t>
      </w:r>
      <w:r>
        <w:rPr>
          <w:rFonts w:eastAsia="Times New Roman" w:cs="Times New Roman"/>
          <w:szCs w:val="24"/>
        </w:rPr>
        <w:t xml:space="preserve">να προχωρήσουμε σε τέτοια </w:t>
      </w:r>
      <w:r>
        <w:rPr>
          <w:rFonts w:eastAsia="Times New Roman" w:cs="Times New Roman"/>
          <w:szCs w:val="24"/>
        </w:rPr>
        <w:lastRenderedPageBreak/>
        <w:t xml:space="preserve">πράγματα, που εκτός από ουσιαστικό περιβαλλοντικό αποτύπωμα έχουν οικονομικό κέρδος και τεράστιο μήνυμα πολιτικής αγωγής προς τον ελληνικό λαό. </w:t>
      </w:r>
    </w:p>
    <w:p w14:paraId="1416A57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416A571" w14:textId="77777777" w:rsidR="002F1EDC" w:rsidRDefault="00F01CE6">
      <w:pPr>
        <w:spacing w:after="0"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14:paraId="1416A572"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w:t>
      </w:r>
      <w:r>
        <w:rPr>
          <w:rFonts w:eastAsia="Times New Roman" w:cs="Times New Roman"/>
          <w:b/>
          <w:szCs w:val="24"/>
        </w:rPr>
        <w:t>ρίδων Λυκούδης):</w:t>
      </w:r>
      <w:r>
        <w:rPr>
          <w:rFonts w:eastAsia="Times New Roman" w:cs="Times New Roman"/>
          <w:szCs w:val="24"/>
        </w:rPr>
        <w:t xml:space="preserve"> Και εμείς ευχαριστούμε, κύριε συνάδελφε. </w:t>
      </w:r>
    </w:p>
    <w:p w14:paraId="1416A57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Το λόγο έχει ο συνάδελφος κ. </w:t>
      </w:r>
      <w:proofErr w:type="spellStart"/>
      <w:r>
        <w:rPr>
          <w:rFonts w:eastAsia="Times New Roman" w:cs="Times New Roman"/>
          <w:szCs w:val="24"/>
        </w:rPr>
        <w:t>Συρμαλένιος</w:t>
      </w:r>
      <w:proofErr w:type="spellEnd"/>
      <w:r>
        <w:rPr>
          <w:rFonts w:eastAsia="Times New Roman" w:cs="Times New Roman"/>
          <w:szCs w:val="24"/>
        </w:rPr>
        <w:t xml:space="preserve"> Νικόλαος. </w:t>
      </w:r>
    </w:p>
    <w:p w14:paraId="1416A574"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Αγαπητοί συνάδελφοι, κύριε Υπουργέ, πραγματικά νομίζω ότι το παρόν νομοσχέδιο το οποίο συζητάμε σήμερα αποτελεί ένα νομοσχέ</w:t>
      </w:r>
      <w:r>
        <w:rPr>
          <w:rFonts w:eastAsia="Times New Roman" w:cs="Times New Roman"/>
          <w:szCs w:val="24"/>
        </w:rPr>
        <w:t xml:space="preserve">διο μακράς πνοής, που, βεβαίως, μπορεί να βελτιωθεί και θα βελτιώνεται όσο περνάει ο καιρός. Συμφωνώ και με πολλές από τις παρατηρήσεις του συναδέλφου </w:t>
      </w:r>
      <w:r>
        <w:rPr>
          <w:rFonts w:eastAsia="Times New Roman" w:cs="Times New Roman"/>
          <w:szCs w:val="24"/>
        </w:rPr>
        <w:t xml:space="preserve">κ. </w:t>
      </w:r>
      <w:r>
        <w:rPr>
          <w:rFonts w:eastAsia="Times New Roman" w:cs="Times New Roman"/>
          <w:szCs w:val="24"/>
        </w:rPr>
        <w:t xml:space="preserve">Νίκου </w:t>
      </w:r>
      <w:proofErr w:type="spellStart"/>
      <w:r>
        <w:rPr>
          <w:rFonts w:eastAsia="Times New Roman" w:cs="Times New Roman"/>
          <w:szCs w:val="24"/>
        </w:rPr>
        <w:t>Ξυδάκη</w:t>
      </w:r>
      <w:proofErr w:type="spellEnd"/>
      <w:r>
        <w:rPr>
          <w:rFonts w:eastAsia="Times New Roman" w:cs="Times New Roman"/>
          <w:szCs w:val="24"/>
        </w:rPr>
        <w:t xml:space="preserve">. </w:t>
      </w:r>
    </w:p>
    <w:p w14:paraId="1416A57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Θέλω να πω ότι αυτό το νομοσχέδιο αποτελεί πραγματικά τομή, διότι εντάσσεται πλήρως σε </w:t>
      </w:r>
      <w:r>
        <w:rPr>
          <w:rFonts w:eastAsia="Times New Roman" w:cs="Times New Roman"/>
          <w:szCs w:val="24"/>
        </w:rPr>
        <w:t>ένα νέο αναπτυξιακό σχέδιο, το οποίο ξεπερνάει αυτό το αναπτυξιακό μοντέλο</w:t>
      </w:r>
      <w:r>
        <w:rPr>
          <w:rFonts w:eastAsia="Times New Roman" w:cs="Times New Roman"/>
          <w:szCs w:val="24"/>
        </w:rPr>
        <w:t>,</w:t>
      </w:r>
      <w:r>
        <w:rPr>
          <w:rFonts w:eastAsia="Times New Roman" w:cs="Times New Roman"/>
          <w:szCs w:val="24"/>
        </w:rPr>
        <w:t xml:space="preserve"> που ζήσαμε τις προηγούμενες δεκαετίες και το οποίο μας έφερε στη χρεωκοπία το 2010. Είναι ένα νομοσχέδιο που εντάσσεται απολύτως στη λογική της βιώσιμης ανάπτυξης, μιας ανάπτυξης μ</w:t>
      </w:r>
      <w:r>
        <w:rPr>
          <w:rFonts w:eastAsia="Times New Roman" w:cs="Times New Roman"/>
          <w:szCs w:val="24"/>
        </w:rPr>
        <w:t xml:space="preserve">ε κοινωνικό και οικολογικό πρόσημο και έτσι πρέπει να το βλέπουμε. </w:t>
      </w:r>
    </w:p>
    <w:p w14:paraId="1416A57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δεν είναι απλώς ένα νομοσχέδιο εφαρμογής μιας ευρωπαϊκής </w:t>
      </w:r>
      <w:r>
        <w:rPr>
          <w:rFonts w:eastAsia="Times New Roman" w:cs="Times New Roman"/>
          <w:szCs w:val="24"/>
        </w:rPr>
        <w:t>ο</w:t>
      </w:r>
      <w:r>
        <w:rPr>
          <w:rFonts w:eastAsia="Times New Roman" w:cs="Times New Roman"/>
          <w:szCs w:val="24"/>
        </w:rPr>
        <w:t>δηγίας ή αναθεώρησης ενός πλαισίου, το οποίο υπήρξε από το 2001, αλλά στην ουσία δεν εφαρμόστηκε. Και δεν εφαρμόστηκε με</w:t>
      </w:r>
      <w:r>
        <w:rPr>
          <w:rFonts w:eastAsia="Times New Roman" w:cs="Times New Roman"/>
          <w:szCs w:val="24"/>
        </w:rPr>
        <w:t xml:space="preserve"> </w:t>
      </w:r>
      <w:proofErr w:type="spellStart"/>
      <w:r>
        <w:rPr>
          <w:rFonts w:eastAsia="Times New Roman" w:cs="Times New Roman"/>
          <w:szCs w:val="24"/>
        </w:rPr>
        <w:t>συνευθύνη</w:t>
      </w:r>
      <w:proofErr w:type="spellEnd"/>
      <w:r>
        <w:rPr>
          <w:rFonts w:eastAsia="Times New Roman" w:cs="Times New Roman"/>
          <w:szCs w:val="24"/>
        </w:rPr>
        <w:t xml:space="preserve"> και των κεντρικών κυβερνήσεων, αλλά και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Α΄ και Β΄ βαθμού, που όφειλαν να έχουν προχωρήσει πολύ πιο συγκεκριμένα και με πολύ πιο γοργά βήματα σε αυτό που λέμε «εναλλακτική διαχείριση των απορριμμάτων». </w:t>
      </w:r>
    </w:p>
    <w:p w14:paraId="1416A57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Στον τ</w:t>
      </w:r>
      <w:r>
        <w:rPr>
          <w:rFonts w:eastAsia="Times New Roman" w:cs="Times New Roman"/>
          <w:szCs w:val="24"/>
        </w:rPr>
        <w:t>ομέα, λοιπόν, της εναλλακτικής διαχείρισης, παρά το ότι υπήρξε από το 2001 το νομοθετικό πλαίσιο, ελάχιστα πράγματα έγιναν. Το 16% ποσοστό της ανακύκλωσης τα λέει όλα, όπως και το 85%</w:t>
      </w:r>
      <w:r>
        <w:rPr>
          <w:rFonts w:eastAsia="Times New Roman" w:cs="Times New Roman"/>
          <w:szCs w:val="24"/>
        </w:rPr>
        <w:t>,</w:t>
      </w:r>
      <w:r>
        <w:rPr>
          <w:rFonts w:eastAsia="Times New Roman" w:cs="Times New Roman"/>
          <w:szCs w:val="24"/>
        </w:rPr>
        <w:t xml:space="preserve"> που φτάνει στους ΧΥΤΑ, όπου υπάρχουν ΧΥΤΑ, γιατί δεν υπάρχουν παντού ακ</w:t>
      </w:r>
      <w:r>
        <w:rPr>
          <w:rFonts w:eastAsia="Times New Roman" w:cs="Times New Roman"/>
          <w:szCs w:val="24"/>
        </w:rPr>
        <w:t xml:space="preserve">όμα. </w:t>
      </w:r>
    </w:p>
    <w:p w14:paraId="1416A57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Γι’ αυτόν ακριβώς τον λόγο και για την εφαρμογή του παρόντος νομοσχεδίου, αλλά και για το τι θα γίνει γενικώς στη συνέχεια, ο ρόλος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είναι πάρα πολύ κρίσιμος. </w:t>
      </w:r>
    </w:p>
    <w:p w14:paraId="1416A579" w14:textId="77777777" w:rsidR="002F1EDC" w:rsidRDefault="00F01CE6">
      <w:pPr>
        <w:spacing w:line="600" w:lineRule="auto"/>
        <w:ind w:firstLine="720"/>
        <w:jc w:val="both"/>
        <w:rPr>
          <w:rFonts w:eastAsia="Times New Roman"/>
          <w:szCs w:val="24"/>
        </w:rPr>
      </w:pPr>
      <w:r>
        <w:rPr>
          <w:rFonts w:eastAsia="Times New Roman"/>
          <w:szCs w:val="24"/>
        </w:rPr>
        <w:t>Είναι κρίσιμος και για την υλοποίηση και τη διαχείριση του εθνικού σχεδιασμού, των περιφερειακών σχεδιασμών, αλλά και των τοπικών σχεδίων διαχείρισης, που έχουν ψηφιστεί στη λογική μιας ολοκληρωμένης διαχείρισης από τη διαλογή στην πηγή, στην ανακύκλωση, σ</w:t>
      </w:r>
      <w:r>
        <w:rPr>
          <w:rFonts w:eastAsia="Times New Roman"/>
          <w:szCs w:val="24"/>
        </w:rPr>
        <w:t xml:space="preserve">την </w:t>
      </w:r>
      <w:proofErr w:type="spellStart"/>
      <w:r>
        <w:rPr>
          <w:rFonts w:eastAsia="Times New Roman"/>
          <w:szCs w:val="24"/>
        </w:rPr>
        <w:t>κομποστοποίηση</w:t>
      </w:r>
      <w:proofErr w:type="spellEnd"/>
      <w:r>
        <w:rPr>
          <w:rFonts w:eastAsia="Times New Roman"/>
          <w:szCs w:val="24"/>
        </w:rPr>
        <w:t xml:space="preserve">, στην επαναχρησιμοποίηση, στη λειτουργία των χώρων απόθεσης των υπολειμμάτων, που πρέπει να ελαχιστοποιηθούν κι όχι να είναι το 85%, αλλά το 15% σε μια προοπτική. </w:t>
      </w:r>
    </w:p>
    <w:p w14:paraId="1416A57A"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Επίσης, είναι κρίσιμος ο ρόλος των ΟΤΑ και του ΕΟΑΝ, του Ελληνικού </w:t>
      </w:r>
      <w:r>
        <w:rPr>
          <w:rFonts w:eastAsia="Times New Roman"/>
          <w:szCs w:val="24"/>
        </w:rPr>
        <w:t>Οργανισμού Ανακύκλωσης, για τη διάδοση, διαφήμιση, διαπαιδαγώγηση των πολιτών και των τοπικών κοινωνιών, δηλαδή για τη διαμόρφωση μιας νέας κοινωνικής συνείδησης και συμπεριφοράς, έτσι ώστε οι πολίτες να καταστούν συνυπεύθυνοι</w:t>
      </w:r>
      <w:r>
        <w:rPr>
          <w:rFonts w:eastAsia="Times New Roman"/>
          <w:szCs w:val="24"/>
        </w:rPr>
        <w:t>,</w:t>
      </w:r>
      <w:r>
        <w:rPr>
          <w:rFonts w:eastAsia="Times New Roman"/>
          <w:szCs w:val="24"/>
        </w:rPr>
        <w:t xml:space="preserve"> τόσο για την καθημερινότητα </w:t>
      </w:r>
      <w:r>
        <w:rPr>
          <w:rFonts w:eastAsia="Times New Roman"/>
          <w:szCs w:val="24"/>
        </w:rPr>
        <w:t xml:space="preserve">διαχείρισης των σκουπιδιών, </w:t>
      </w:r>
      <w:r>
        <w:rPr>
          <w:rFonts w:eastAsia="Times New Roman"/>
          <w:szCs w:val="24"/>
        </w:rPr>
        <w:t>που πετάμε</w:t>
      </w:r>
      <w:r>
        <w:rPr>
          <w:rFonts w:eastAsia="Times New Roman"/>
          <w:szCs w:val="24"/>
        </w:rPr>
        <w:t>, αλλά τελικά και ως συμμέτοχοι οι πολίτες σε ένα άλλο μοντέλο ανάπτυξης</w:t>
      </w:r>
      <w:r>
        <w:rPr>
          <w:rFonts w:eastAsia="Times New Roman"/>
          <w:szCs w:val="24"/>
        </w:rPr>
        <w:t>,</w:t>
      </w:r>
      <w:r>
        <w:rPr>
          <w:rFonts w:eastAsia="Times New Roman"/>
          <w:szCs w:val="24"/>
        </w:rPr>
        <w:t xml:space="preserve"> που θα ανεβάσει τη συμβολή της χώρας στη διάσωση του πλανήτη. Διότι περί αυτού πρόκειται και νομίζω ότι ο </w:t>
      </w:r>
      <w:r>
        <w:rPr>
          <w:rFonts w:eastAsia="Times New Roman"/>
          <w:szCs w:val="24"/>
        </w:rPr>
        <w:t>ε</w:t>
      </w:r>
      <w:r>
        <w:rPr>
          <w:rFonts w:eastAsia="Times New Roman"/>
          <w:szCs w:val="24"/>
        </w:rPr>
        <w:t xml:space="preserve">ισηγητής μας </w:t>
      </w:r>
      <w:r>
        <w:rPr>
          <w:rFonts w:eastAsia="Times New Roman"/>
          <w:szCs w:val="24"/>
        </w:rPr>
        <w:t xml:space="preserve">κ. </w:t>
      </w:r>
      <w:r>
        <w:rPr>
          <w:rFonts w:eastAsia="Times New Roman"/>
          <w:szCs w:val="24"/>
        </w:rPr>
        <w:t>Γιώργος Δημαράς ανέδε</w:t>
      </w:r>
      <w:r>
        <w:rPr>
          <w:rFonts w:eastAsia="Times New Roman"/>
          <w:szCs w:val="24"/>
        </w:rPr>
        <w:t xml:space="preserve">ιξε αυτά τα ζητήματα στην </w:t>
      </w:r>
      <w:proofErr w:type="spellStart"/>
      <w:r>
        <w:rPr>
          <w:rFonts w:eastAsia="Times New Roman"/>
          <w:szCs w:val="24"/>
        </w:rPr>
        <w:t>πρωτολογία</w:t>
      </w:r>
      <w:proofErr w:type="spellEnd"/>
      <w:r>
        <w:rPr>
          <w:rFonts w:eastAsia="Times New Roman"/>
          <w:szCs w:val="24"/>
        </w:rPr>
        <w:t xml:space="preserve"> του. </w:t>
      </w:r>
    </w:p>
    <w:p w14:paraId="1416A57B" w14:textId="77777777" w:rsidR="002F1EDC" w:rsidRDefault="00F01CE6">
      <w:pPr>
        <w:spacing w:line="600" w:lineRule="auto"/>
        <w:ind w:firstLine="720"/>
        <w:jc w:val="both"/>
        <w:rPr>
          <w:rFonts w:eastAsia="Times New Roman"/>
          <w:szCs w:val="24"/>
        </w:rPr>
      </w:pPr>
      <w:r>
        <w:rPr>
          <w:rFonts w:eastAsia="Times New Roman"/>
          <w:szCs w:val="24"/>
        </w:rPr>
        <w:t>Μίλησα, λοιπόν, για τον κρίσιμο ρόλο των ΟΤΑ και ιδιαίτερα στα νησιά</w:t>
      </w:r>
      <w:r>
        <w:rPr>
          <w:rFonts w:eastAsia="Times New Roman"/>
          <w:szCs w:val="24"/>
        </w:rPr>
        <w:t>,</w:t>
      </w:r>
      <w:r>
        <w:rPr>
          <w:rFonts w:eastAsia="Times New Roman"/>
          <w:szCs w:val="24"/>
        </w:rPr>
        <w:t xml:space="preserve"> τα οποία συνδέονται με ραγδαία τουριστική ανάπτυξη. Υπάρχουν ακόμα το 2017 σοβαρά προβλήματα. Υπάρχουν ακόμα χώροι ανεξέλεγκτης διαχείρισης απο</w:t>
      </w:r>
      <w:r>
        <w:rPr>
          <w:rFonts w:eastAsia="Times New Roman"/>
          <w:szCs w:val="24"/>
        </w:rPr>
        <w:t>ρριμμάτων</w:t>
      </w:r>
      <w:r>
        <w:rPr>
          <w:rFonts w:eastAsia="Times New Roman"/>
          <w:szCs w:val="24"/>
        </w:rPr>
        <w:t>,</w:t>
      </w:r>
      <w:r>
        <w:rPr>
          <w:rFonts w:eastAsia="Times New Roman"/>
          <w:szCs w:val="24"/>
        </w:rPr>
        <w:t xml:space="preserve"> για τους οποίους πληρώνουμε πρόστιμα -ο Υπουργός είπε περίπου 50 εκατομμύρια- υπάρχει πρόβλημα </w:t>
      </w:r>
      <w:proofErr w:type="spellStart"/>
      <w:r>
        <w:rPr>
          <w:rFonts w:eastAsia="Times New Roman"/>
          <w:szCs w:val="24"/>
        </w:rPr>
        <w:t>χωροθέτησης</w:t>
      </w:r>
      <w:proofErr w:type="spellEnd"/>
      <w:r>
        <w:rPr>
          <w:rFonts w:eastAsia="Times New Roman"/>
          <w:szCs w:val="24"/>
        </w:rPr>
        <w:t xml:space="preserve"> ακόμα και </w:t>
      </w:r>
      <w:r>
        <w:rPr>
          <w:rFonts w:eastAsia="Times New Roman"/>
          <w:szCs w:val="24"/>
        </w:rPr>
        <w:t>χ</w:t>
      </w:r>
      <w:r>
        <w:rPr>
          <w:rFonts w:eastAsia="Times New Roman"/>
          <w:szCs w:val="24"/>
        </w:rPr>
        <w:t xml:space="preserve">ώρων </w:t>
      </w:r>
      <w:r>
        <w:rPr>
          <w:rFonts w:eastAsia="Times New Roman"/>
          <w:szCs w:val="24"/>
        </w:rPr>
        <w:t>υ</w:t>
      </w:r>
      <w:r>
        <w:rPr>
          <w:rFonts w:eastAsia="Times New Roman"/>
          <w:szCs w:val="24"/>
        </w:rPr>
        <w:t xml:space="preserve">γειονομικής </w:t>
      </w:r>
      <w:r>
        <w:rPr>
          <w:rFonts w:eastAsia="Times New Roman"/>
          <w:szCs w:val="24"/>
        </w:rPr>
        <w:t xml:space="preserve">ταφής υπολειμμάτων </w:t>
      </w:r>
      <w:r>
        <w:rPr>
          <w:rFonts w:eastAsia="Times New Roman"/>
          <w:szCs w:val="24"/>
        </w:rPr>
        <w:t xml:space="preserve">και συνεχιζόμενων συγκρούσεων για την τελική επιλογή της </w:t>
      </w:r>
      <w:proofErr w:type="spellStart"/>
      <w:r>
        <w:rPr>
          <w:rFonts w:eastAsia="Times New Roman"/>
          <w:szCs w:val="24"/>
        </w:rPr>
        <w:t>χωροθέτησης</w:t>
      </w:r>
      <w:proofErr w:type="spellEnd"/>
      <w:r>
        <w:rPr>
          <w:rFonts w:eastAsia="Times New Roman"/>
          <w:szCs w:val="24"/>
        </w:rPr>
        <w:t xml:space="preserve">, υπάρχει πρόβλημα </w:t>
      </w:r>
      <w:proofErr w:type="spellStart"/>
      <w:r>
        <w:rPr>
          <w:rFonts w:eastAsia="Times New Roman"/>
          <w:szCs w:val="24"/>
        </w:rPr>
        <w:t>χωρ</w:t>
      </w:r>
      <w:r>
        <w:rPr>
          <w:rFonts w:eastAsia="Times New Roman"/>
          <w:szCs w:val="24"/>
        </w:rPr>
        <w:t>οθέτησης</w:t>
      </w:r>
      <w:proofErr w:type="spellEnd"/>
      <w:r>
        <w:rPr>
          <w:rFonts w:eastAsia="Times New Roman"/>
          <w:szCs w:val="24"/>
        </w:rPr>
        <w:t xml:space="preserve"> των </w:t>
      </w:r>
      <w:r>
        <w:rPr>
          <w:rFonts w:eastAsia="Times New Roman"/>
          <w:szCs w:val="24"/>
        </w:rPr>
        <w:t>κ</w:t>
      </w:r>
      <w:r>
        <w:rPr>
          <w:rFonts w:eastAsia="Times New Roman"/>
          <w:szCs w:val="24"/>
        </w:rPr>
        <w:t xml:space="preserve">έντρων </w:t>
      </w:r>
      <w:r>
        <w:rPr>
          <w:rFonts w:eastAsia="Times New Roman"/>
          <w:szCs w:val="24"/>
        </w:rPr>
        <w:t>δ</w:t>
      </w:r>
      <w:r>
        <w:rPr>
          <w:rFonts w:eastAsia="Times New Roman"/>
          <w:szCs w:val="24"/>
        </w:rPr>
        <w:t xml:space="preserve">ιαλογής, υπάρχει ζήτημα μεταφοράς. Όλα αυτά τα ζητήματα δεν έχουν λυθεί ακόμα σε πολλά από τα νησιά και μάλιστα, σε πολλά από τα τουριστικά ανεπτυγμένα νησιά.  </w:t>
      </w:r>
    </w:p>
    <w:p w14:paraId="1416A57C" w14:textId="77777777" w:rsidR="002F1EDC" w:rsidRDefault="00F01CE6">
      <w:pPr>
        <w:spacing w:line="600" w:lineRule="auto"/>
        <w:ind w:firstLine="720"/>
        <w:jc w:val="both"/>
        <w:rPr>
          <w:rFonts w:eastAsia="Times New Roman"/>
          <w:szCs w:val="24"/>
        </w:rPr>
      </w:pPr>
      <w:r>
        <w:rPr>
          <w:rFonts w:eastAsia="Times New Roman"/>
          <w:szCs w:val="24"/>
        </w:rPr>
        <w:t xml:space="preserve">Υπάρχει, επίσης, και ένα έλλειμμα, στα </w:t>
      </w:r>
      <w:r>
        <w:rPr>
          <w:rFonts w:eastAsia="Times New Roman"/>
          <w:szCs w:val="24"/>
        </w:rPr>
        <w:t>συλλογικά συστήματα διαχείρισης</w:t>
      </w:r>
      <w:r>
        <w:rPr>
          <w:rFonts w:eastAsia="Times New Roman"/>
          <w:szCs w:val="24"/>
        </w:rPr>
        <w:t>, τ</w:t>
      </w:r>
      <w:r>
        <w:rPr>
          <w:rFonts w:eastAsia="Times New Roman"/>
          <w:szCs w:val="24"/>
        </w:rPr>
        <w:t>ο οποίο δεν το άκουσα. Είναι το έλλειμμα επεξεργασίας των υπολειμμάτων της μεταλ</w:t>
      </w:r>
      <w:r>
        <w:rPr>
          <w:rFonts w:eastAsia="Times New Roman"/>
          <w:szCs w:val="24"/>
        </w:rPr>
        <w:lastRenderedPageBreak/>
        <w:t xml:space="preserve">λουργίας και ιδιαίτερα σε ό,τι αφορά εμάς και στη Σύρο, της </w:t>
      </w:r>
      <w:proofErr w:type="spellStart"/>
      <w:r>
        <w:rPr>
          <w:rFonts w:eastAsia="Times New Roman"/>
          <w:szCs w:val="24"/>
        </w:rPr>
        <w:t>ναυπηγοεπισκευής</w:t>
      </w:r>
      <w:proofErr w:type="spellEnd"/>
      <w:r>
        <w:rPr>
          <w:rFonts w:eastAsia="Times New Roman"/>
          <w:szCs w:val="24"/>
        </w:rPr>
        <w:t xml:space="preserve"> ζώνης</w:t>
      </w:r>
      <w:r>
        <w:rPr>
          <w:rFonts w:eastAsia="Times New Roman"/>
          <w:szCs w:val="24"/>
        </w:rPr>
        <w:t xml:space="preserve">, όπου </w:t>
      </w:r>
      <w:r>
        <w:rPr>
          <w:rFonts w:eastAsia="Times New Roman"/>
          <w:szCs w:val="24"/>
        </w:rPr>
        <w:t>για παράδειγμα, δεν έχει λυθεί το θέμα: τα</w:t>
      </w:r>
      <w:r>
        <w:rPr>
          <w:rFonts w:eastAsia="Times New Roman"/>
          <w:szCs w:val="24"/>
        </w:rPr>
        <w:t xml:space="preserve"> υπολείμματα της διαδικασίας της αμμοβολής, π</w:t>
      </w:r>
      <w:r>
        <w:rPr>
          <w:rFonts w:eastAsia="Times New Roman"/>
          <w:szCs w:val="24"/>
        </w:rPr>
        <w:t xml:space="preserve">ώς θα αντιμετωπιστούν και πού θα πηγαίνουν. </w:t>
      </w:r>
    </w:p>
    <w:p w14:paraId="1416A57D" w14:textId="77777777" w:rsidR="002F1EDC" w:rsidRDefault="00F01CE6">
      <w:pPr>
        <w:spacing w:line="600" w:lineRule="auto"/>
        <w:ind w:firstLine="720"/>
        <w:jc w:val="both"/>
        <w:rPr>
          <w:rFonts w:eastAsia="Times New Roman"/>
          <w:szCs w:val="24"/>
        </w:rPr>
      </w:pPr>
      <w:r>
        <w:rPr>
          <w:rFonts w:eastAsia="Times New Roman"/>
          <w:szCs w:val="24"/>
        </w:rPr>
        <w:t>Επανερχόμενος</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στους ΟΤΑ, θέλω να πω ότι είναι σημαντικό ότι στα άρθρα 8 και 9, ιδιαίτερα για τα νησιά, υπάρχουν κίνητρα, όπως υπάρχουν και πρόστιμα στα άρθρα 17 και 18. </w:t>
      </w:r>
      <w:r>
        <w:rPr>
          <w:rFonts w:eastAsia="Times New Roman"/>
          <w:szCs w:val="24"/>
        </w:rPr>
        <w:t>Β</w:t>
      </w:r>
      <w:r>
        <w:rPr>
          <w:rFonts w:eastAsia="Times New Roman"/>
          <w:szCs w:val="24"/>
        </w:rPr>
        <w:t>εβαίως, είναι σημαντικό ότι μαζί</w:t>
      </w:r>
      <w:r>
        <w:rPr>
          <w:rFonts w:eastAsia="Times New Roman"/>
          <w:szCs w:val="24"/>
        </w:rPr>
        <w:t xml:space="preserve"> με τους ΟΤΑ</w:t>
      </w:r>
      <w:r>
        <w:rPr>
          <w:rFonts w:eastAsia="Times New Roman"/>
          <w:szCs w:val="24"/>
        </w:rPr>
        <w:t>,</w:t>
      </w:r>
      <w:r>
        <w:rPr>
          <w:rFonts w:eastAsia="Times New Roman"/>
          <w:szCs w:val="24"/>
        </w:rPr>
        <w:t xml:space="preserve"> εναποτίθεται και στους φορείς κοινωνικής και αλληλέγγυας οικονομίας ένας σημαντικός ρόλος.</w:t>
      </w:r>
    </w:p>
    <w:p w14:paraId="1416A57E" w14:textId="77777777" w:rsidR="002F1EDC" w:rsidRDefault="00F01CE6">
      <w:pPr>
        <w:spacing w:line="600" w:lineRule="auto"/>
        <w:ind w:firstLine="720"/>
        <w:jc w:val="both"/>
        <w:rPr>
          <w:rFonts w:eastAsia="Times New Roman"/>
          <w:szCs w:val="24"/>
        </w:rPr>
      </w:pPr>
      <w:r>
        <w:rPr>
          <w:rFonts w:eastAsia="Times New Roman"/>
          <w:szCs w:val="24"/>
        </w:rPr>
        <w:t>Θα μιλήσω, επίσης, για την τροπολογία παραγωγής ηλεκτρικής ενέργειας από βιοαέριο και βιομάζα, η οποία είναι πολύ σημαντική. Εκτός των άλλων, ικανοποιε</w:t>
      </w:r>
      <w:r>
        <w:rPr>
          <w:rFonts w:eastAsia="Times New Roman"/>
          <w:szCs w:val="24"/>
        </w:rPr>
        <w:t xml:space="preserve">ί και το αίτημα της Ένωσης Αγροτικών Συνεταιρισμών Νάξου, για το οποίο έγινε, δυστυχώς, μεγάλη σπέκουλα. Διαχωρίστηκαν οι Βουλευτές του ΣΥΡΙΖΑ -κατά την ηγεσία της ΕΑΣ- και η Οργάνωση του ΣΥΡΙΖΑ σε φίλους και εχθρούς των αγροτών και της ΕΑΣ Νάξου. </w:t>
      </w:r>
    </w:p>
    <w:p w14:paraId="1416A57F" w14:textId="77777777" w:rsidR="002F1EDC" w:rsidRDefault="00F01CE6">
      <w:pPr>
        <w:spacing w:line="600" w:lineRule="auto"/>
        <w:ind w:firstLine="720"/>
        <w:jc w:val="both"/>
        <w:rPr>
          <w:rFonts w:eastAsia="Times New Roman"/>
          <w:szCs w:val="24"/>
        </w:rPr>
      </w:pPr>
      <w:r>
        <w:rPr>
          <w:rFonts w:eastAsia="Times New Roman"/>
          <w:szCs w:val="24"/>
        </w:rPr>
        <w:t>Θέλω να</w:t>
      </w:r>
      <w:r>
        <w:rPr>
          <w:rFonts w:eastAsia="Times New Roman"/>
          <w:szCs w:val="24"/>
        </w:rPr>
        <w:t xml:space="preserve"> διαβεβαιώσω ότι και με τη σημερινή ψήφιση αποδεικνύεται ότι δεν υπάρχουν εχθροί ούτε της αγροτικής παραγωγής της Νάξου ούτε των αγροτών της Νάξου. Υπάρχουν μόνο φίλοι, οι οποίοι υλοποιούν σήμερα αυτό το αίτημα</w:t>
      </w:r>
      <w:r>
        <w:rPr>
          <w:rFonts w:eastAsia="Times New Roman"/>
          <w:szCs w:val="24"/>
        </w:rPr>
        <w:t>,</w:t>
      </w:r>
      <w:r>
        <w:rPr>
          <w:rFonts w:eastAsia="Times New Roman"/>
          <w:szCs w:val="24"/>
        </w:rPr>
        <w:t xml:space="preserve"> στο οποίο δεν περιλαμβάνονταν η πρότασή τους</w:t>
      </w:r>
      <w:r>
        <w:rPr>
          <w:rFonts w:eastAsia="Times New Roman"/>
          <w:szCs w:val="24"/>
        </w:rPr>
        <w:t>, η μονάδα αυτή παραγωγής ηλεκτρικής ενέρ</w:t>
      </w:r>
      <w:r>
        <w:rPr>
          <w:rFonts w:eastAsia="Times New Roman"/>
          <w:szCs w:val="24"/>
        </w:rPr>
        <w:lastRenderedPageBreak/>
        <w:t xml:space="preserve">γεια από βιοαέριο και βιομάζα να αποτελεί επέκταση </w:t>
      </w:r>
      <w:proofErr w:type="spellStart"/>
      <w:r>
        <w:rPr>
          <w:rFonts w:eastAsia="Times New Roman"/>
          <w:szCs w:val="24"/>
        </w:rPr>
        <w:t>αδειοδοτημένων</w:t>
      </w:r>
      <w:proofErr w:type="spellEnd"/>
      <w:r>
        <w:rPr>
          <w:rFonts w:eastAsia="Times New Roman"/>
          <w:szCs w:val="24"/>
        </w:rPr>
        <w:t xml:space="preserve"> </w:t>
      </w:r>
      <w:proofErr w:type="spellStart"/>
      <w:r>
        <w:rPr>
          <w:rFonts w:eastAsia="Times New Roman"/>
          <w:szCs w:val="24"/>
        </w:rPr>
        <w:t>αγροτοκτηνοτροφικών</w:t>
      </w:r>
      <w:proofErr w:type="spellEnd"/>
      <w:r>
        <w:rPr>
          <w:rFonts w:eastAsia="Times New Roman"/>
          <w:szCs w:val="24"/>
        </w:rPr>
        <w:t xml:space="preserve"> εγκαταστάσεων σε περιοχή πρώτης αγροτικής, παραγωγικής χρήσης και όχι άλλες μονάδες</w:t>
      </w:r>
      <w:r>
        <w:rPr>
          <w:rFonts w:eastAsia="Times New Roman"/>
          <w:szCs w:val="24"/>
        </w:rPr>
        <w:t>,</w:t>
      </w:r>
      <w:r>
        <w:rPr>
          <w:rFonts w:eastAsia="Times New Roman"/>
          <w:szCs w:val="24"/>
        </w:rPr>
        <w:t xml:space="preserve"> οι οποίες δεν συνδέονται με την </w:t>
      </w:r>
      <w:proofErr w:type="spellStart"/>
      <w:r>
        <w:rPr>
          <w:rFonts w:eastAsia="Times New Roman"/>
          <w:szCs w:val="24"/>
        </w:rPr>
        <w:t>αγροτοκτηνοτ</w:t>
      </w:r>
      <w:r>
        <w:rPr>
          <w:rFonts w:eastAsia="Times New Roman"/>
          <w:szCs w:val="24"/>
        </w:rPr>
        <w:t>ροφική</w:t>
      </w:r>
      <w:proofErr w:type="spellEnd"/>
      <w:r>
        <w:rPr>
          <w:rFonts w:eastAsia="Times New Roman"/>
          <w:szCs w:val="24"/>
        </w:rPr>
        <w:t xml:space="preserve"> παραγωγή.    </w:t>
      </w:r>
    </w:p>
    <w:p w14:paraId="1416A580" w14:textId="77777777" w:rsidR="002F1EDC" w:rsidRDefault="00F01CE6">
      <w:pPr>
        <w:spacing w:line="600" w:lineRule="auto"/>
        <w:ind w:firstLine="720"/>
        <w:jc w:val="both"/>
        <w:rPr>
          <w:rFonts w:eastAsia="Times New Roman"/>
          <w:szCs w:val="24"/>
        </w:rPr>
      </w:pPr>
      <w:r>
        <w:rPr>
          <w:rFonts w:eastAsia="Times New Roman"/>
          <w:szCs w:val="24"/>
        </w:rPr>
        <w:t xml:space="preserve">Κλείνοντας, θέλω να κάνω μια παρατήρηση για τη στάση της Νέας Δημοκρατίας. Δυστυχώς, αυτή η </w:t>
      </w:r>
      <w:proofErr w:type="spellStart"/>
      <w:r>
        <w:rPr>
          <w:rFonts w:eastAsia="Times New Roman"/>
          <w:szCs w:val="24"/>
        </w:rPr>
        <w:t>οβιδιακή</w:t>
      </w:r>
      <w:proofErr w:type="spellEnd"/>
      <w:r>
        <w:rPr>
          <w:rFonts w:eastAsia="Times New Roman"/>
          <w:szCs w:val="24"/>
        </w:rPr>
        <w:t xml:space="preserve"> μεταστροφή της στάσης της από το «</w:t>
      </w:r>
      <w:r>
        <w:rPr>
          <w:rFonts w:eastAsia="Times New Roman"/>
          <w:szCs w:val="24"/>
        </w:rPr>
        <w:t>ν</w:t>
      </w:r>
      <w:r>
        <w:rPr>
          <w:rFonts w:eastAsia="Times New Roman"/>
          <w:szCs w:val="24"/>
        </w:rPr>
        <w:t>αι» στις επιτροπές στο σημερινό «</w:t>
      </w:r>
      <w:r>
        <w:rPr>
          <w:rFonts w:eastAsia="Times New Roman"/>
          <w:szCs w:val="24"/>
        </w:rPr>
        <w:t>ό</w:t>
      </w:r>
      <w:r>
        <w:rPr>
          <w:rFonts w:eastAsia="Times New Roman"/>
          <w:szCs w:val="24"/>
        </w:rPr>
        <w:t>χι», δείχνει ότι επικράτησε</w:t>
      </w:r>
      <w:r>
        <w:rPr>
          <w:rFonts w:eastAsia="Times New Roman"/>
          <w:szCs w:val="24"/>
        </w:rPr>
        <w:t>,</w:t>
      </w:r>
      <w:r>
        <w:rPr>
          <w:rFonts w:eastAsia="Times New Roman"/>
          <w:szCs w:val="24"/>
        </w:rPr>
        <w:t xml:space="preserve"> για άλλη μία φορά</w:t>
      </w:r>
      <w:r>
        <w:rPr>
          <w:rFonts w:eastAsia="Times New Roman"/>
          <w:szCs w:val="24"/>
        </w:rPr>
        <w:t>,</w:t>
      </w:r>
      <w:r>
        <w:rPr>
          <w:rFonts w:eastAsia="Times New Roman"/>
          <w:szCs w:val="24"/>
        </w:rPr>
        <w:t xml:space="preserve"> η μικροκομματική </w:t>
      </w:r>
      <w:r>
        <w:rPr>
          <w:rFonts w:eastAsia="Times New Roman"/>
          <w:szCs w:val="24"/>
        </w:rPr>
        <w:t xml:space="preserve">αντίληψη της σημερινής ηγεσίας της Νέας Δημοκρατίας, που αποδεικνύεται και σε αυτό το θέμα μη σοβαρή και επιφανειακή. </w:t>
      </w:r>
    </w:p>
    <w:p w14:paraId="1416A581" w14:textId="77777777" w:rsidR="002F1EDC" w:rsidRDefault="00F01CE6">
      <w:pPr>
        <w:spacing w:line="600" w:lineRule="auto"/>
        <w:ind w:firstLine="720"/>
        <w:jc w:val="both"/>
        <w:rPr>
          <w:rFonts w:eastAsia="Times New Roman"/>
          <w:szCs w:val="24"/>
        </w:rPr>
      </w:pPr>
      <w:r>
        <w:rPr>
          <w:rFonts w:eastAsia="Times New Roman"/>
          <w:szCs w:val="24"/>
        </w:rPr>
        <w:t>Είναι, όμως, φανερό ότι ο λαός δεν πρόκειται να ακολουθήσει αυτές τις τακτικές και σίγουρα, αγαπητοί συνάδελφοι, θα σας γυρίσει την πλάτη</w:t>
      </w:r>
      <w:r>
        <w:rPr>
          <w:rFonts w:eastAsia="Times New Roman"/>
          <w:szCs w:val="24"/>
        </w:rPr>
        <w:t>.</w:t>
      </w:r>
    </w:p>
    <w:p w14:paraId="1416A582" w14:textId="77777777" w:rsidR="002F1EDC" w:rsidRDefault="00F01CE6">
      <w:pPr>
        <w:spacing w:line="600" w:lineRule="auto"/>
        <w:ind w:firstLine="720"/>
        <w:jc w:val="both"/>
        <w:rPr>
          <w:rFonts w:eastAsia="Times New Roman"/>
          <w:szCs w:val="24"/>
        </w:rPr>
      </w:pPr>
      <w:r>
        <w:rPr>
          <w:rFonts w:eastAsia="Times New Roman"/>
          <w:szCs w:val="24"/>
        </w:rPr>
        <w:t>Ευχαριστώ πολύ.</w:t>
      </w:r>
    </w:p>
    <w:p w14:paraId="1416A583" w14:textId="77777777" w:rsidR="002F1EDC" w:rsidRDefault="00F01CE6">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416A584"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Ευχαριστούμε, κύριε συνάδελφε.</w:t>
      </w:r>
    </w:p>
    <w:p w14:paraId="1416A585" w14:textId="77777777" w:rsidR="002F1EDC" w:rsidRDefault="00F01CE6">
      <w:pPr>
        <w:spacing w:line="600" w:lineRule="auto"/>
        <w:ind w:firstLine="720"/>
        <w:jc w:val="both"/>
        <w:rPr>
          <w:rFonts w:eastAsia="Times New Roman"/>
          <w:bCs/>
          <w:szCs w:val="24"/>
        </w:rPr>
      </w:pPr>
      <w:r>
        <w:rPr>
          <w:rFonts w:eastAsia="Times New Roman"/>
          <w:bCs/>
          <w:szCs w:val="24"/>
        </w:rPr>
        <w:t xml:space="preserve">Τον λόγο έχει ο κ. Αθανάσιος </w:t>
      </w:r>
      <w:proofErr w:type="spellStart"/>
      <w:r>
        <w:rPr>
          <w:rFonts w:eastAsia="Times New Roman"/>
          <w:bCs/>
          <w:szCs w:val="24"/>
        </w:rPr>
        <w:t>Παπαχριστόπουλος</w:t>
      </w:r>
      <w:proofErr w:type="spellEnd"/>
      <w:r>
        <w:rPr>
          <w:rFonts w:eastAsia="Times New Roman"/>
          <w:bCs/>
          <w:szCs w:val="24"/>
        </w:rPr>
        <w:t>.</w:t>
      </w:r>
    </w:p>
    <w:p w14:paraId="1416A586" w14:textId="77777777" w:rsidR="002F1EDC" w:rsidRDefault="00F01CE6">
      <w:pPr>
        <w:spacing w:line="600" w:lineRule="auto"/>
        <w:ind w:firstLine="720"/>
        <w:jc w:val="both"/>
        <w:rPr>
          <w:rFonts w:eastAsia="Times New Roman"/>
          <w:bCs/>
          <w:szCs w:val="24"/>
        </w:rPr>
      </w:pPr>
      <w:r>
        <w:rPr>
          <w:rFonts w:eastAsia="Times New Roman"/>
          <w:b/>
          <w:bCs/>
          <w:szCs w:val="24"/>
        </w:rPr>
        <w:t>ΑΘΑΝΑΣΙΟΣ ΠΑΠΑΧΡΙΣΤΟΠΟΥΛΟΣ:</w:t>
      </w:r>
      <w:r>
        <w:rPr>
          <w:rFonts w:eastAsia="Times New Roman"/>
          <w:bCs/>
          <w:szCs w:val="24"/>
        </w:rPr>
        <w:t xml:space="preserve"> Συγχωρείστε μου μια μικρή παρένθεση</w:t>
      </w:r>
      <w:r>
        <w:rPr>
          <w:rFonts w:eastAsia="Times New Roman"/>
          <w:bCs/>
          <w:szCs w:val="24"/>
        </w:rPr>
        <w:t>,</w:t>
      </w:r>
      <w:r>
        <w:rPr>
          <w:rFonts w:eastAsia="Times New Roman"/>
          <w:bCs/>
          <w:szCs w:val="24"/>
        </w:rPr>
        <w:t xml:space="preserve"> που δεν έχει καμ</w:t>
      </w:r>
      <w:r>
        <w:rPr>
          <w:rFonts w:eastAsia="Times New Roman"/>
          <w:bCs/>
          <w:szCs w:val="24"/>
        </w:rPr>
        <w:t>μ</w:t>
      </w:r>
      <w:r>
        <w:rPr>
          <w:rFonts w:eastAsia="Times New Roman"/>
          <w:bCs/>
          <w:szCs w:val="24"/>
        </w:rPr>
        <w:t>ία</w:t>
      </w:r>
      <w:r>
        <w:rPr>
          <w:rFonts w:eastAsia="Times New Roman"/>
          <w:bCs/>
          <w:szCs w:val="24"/>
        </w:rPr>
        <w:t xml:space="preserve"> σχέση με το σημερινό νομοσχέδιο. Δεν έχουν περάσει ούτε δύο εβδομάδες όταν εμβρόντητοι -ήμουν παρών εγώ, ο Νίκος </w:t>
      </w:r>
      <w:proofErr w:type="spellStart"/>
      <w:r>
        <w:rPr>
          <w:rFonts w:eastAsia="Times New Roman"/>
          <w:bCs/>
          <w:szCs w:val="24"/>
        </w:rPr>
        <w:t>Ξυδάκης</w:t>
      </w:r>
      <w:proofErr w:type="spellEnd"/>
      <w:r>
        <w:rPr>
          <w:rFonts w:eastAsia="Times New Roman"/>
          <w:bCs/>
          <w:szCs w:val="24"/>
        </w:rPr>
        <w:t xml:space="preserve"> και άλλοι συνάδελφοι- είδαμε τον Κοινοβουλευτικό Εκπρόσωπο της Νέας Δημοκρατίας -δεν </w:t>
      </w:r>
      <w:r>
        <w:rPr>
          <w:rFonts w:eastAsia="Times New Roman"/>
          <w:bCs/>
          <w:szCs w:val="24"/>
        </w:rPr>
        <w:lastRenderedPageBreak/>
        <w:t>θέλω να πιστεύω κακοπροαίρετα- να αποδίδει πολιτι</w:t>
      </w:r>
      <w:r>
        <w:rPr>
          <w:rFonts w:eastAsia="Times New Roman"/>
          <w:bCs/>
          <w:szCs w:val="24"/>
        </w:rPr>
        <w:t>κές ευθύνες στη δολοφονία Ζαφειρόπουλου.</w:t>
      </w:r>
    </w:p>
    <w:p w14:paraId="1416A587" w14:textId="77777777" w:rsidR="002F1EDC" w:rsidRDefault="00F01CE6">
      <w:pPr>
        <w:spacing w:line="600" w:lineRule="auto"/>
        <w:ind w:firstLine="720"/>
        <w:jc w:val="both"/>
        <w:rPr>
          <w:rFonts w:eastAsia="Times New Roman"/>
          <w:bCs/>
          <w:szCs w:val="24"/>
        </w:rPr>
      </w:pPr>
      <w:r>
        <w:rPr>
          <w:rFonts w:eastAsia="Times New Roman"/>
          <w:bCs/>
          <w:szCs w:val="24"/>
        </w:rPr>
        <w:t>Σήμερα έχει βρεθεί ο ένοχος και έχει ομολογήσει αυτή τη δολοφονία και δεν έχει κα</w:t>
      </w:r>
      <w:r>
        <w:rPr>
          <w:rFonts w:eastAsia="Times New Roman"/>
          <w:bCs/>
          <w:szCs w:val="24"/>
        </w:rPr>
        <w:t>μ</w:t>
      </w:r>
      <w:r>
        <w:rPr>
          <w:rFonts w:eastAsia="Times New Roman"/>
          <w:bCs/>
          <w:szCs w:val="24"/>
        </w:rPr>
        <w:t>μία σχέση</w:t>
      </w:r>
      <w:r>
        <w:rPr>
          <w:rFonts w:eastAsia="Times New Roman"/>
          <w:bCs/>
          <w:szCs w:val="24"/>
        </w:rPr>
        <w:t>,</w:t>
      </w:r>
      <w:r>
        <w:rPr>
          <w:rFonts w:eastAsia="Times New Roman"/>
          <w:bCs/>
          <w:szCs w:val="24"/>
        </w:rPr>
        <w:t xml:space="preserve"> βέβαια</w:t>
      </w:r>
      <w:r>
        <w:rPr>
          <w:rFonts w:eastAsia="Times New Roman"/>
          <w:bCs/>
          <w:szCs w:val="24"/>
        </w:rPr>
        <w:t>,</w:t>
      </w:r>
      <w:r>
        <w:rPr>
          <w:rFonts w:eastAsia="Times New Roman"/>
          <w:bCs/>
          <w:szCs w:val="24"/>
        </w:rPr>
        <w:t xml:space="preserve"> με πολιτικά κίνητρα. Οι αρχαίοι έλεγαν: «Μην </w:t>
      </w:r>
      <w:proofErr w:type="spellStart"/>
      <w:r>
        <w:rPr>
          <w:rFonts w:eastAsia="Times New Roman"/>
          <w:bCs/>
          <w:szCs w:val="24"/>
        </w:rPr>
        <w:t>προτρεχέτω</w:t>
      </w:r>
      <w:proofErr w:type="spellEnd"/>
      <w:r>
        <w:rPr>
          <w:rFonts w:eastAsia="Times New Roman"/>
          <w:bCs/>
          <w:szCs w:val="24"/>
        </w:rPr>
        <w:t xml:space="preserve"> η </w:t>
      </w:r>
      <w:proofErr w:type="spellStart"/>
      <w:r>
        <w:rPr>
          <w:rFonts w:eastAsia="Times New Roman"/>
          <w:bCs/>
          <w:szCs w:val="24"/>
        </w:rPr>
        <w:t>γλώττα</w:t>
      </w:r>
      <w:proofErr w:type="spellEnd"/>
      <w:r>
        <w:rPr>
          <w:rFonts w:eastAsia="Times New Roman"/>
          <w:bCs/>
          <w:szCs w:val="24"/>
        </w:rPr>
        <w:t xml:space="preserve"> της διανοίας». Και σταματάω εδώ, γιατί έχουμε δει</w:t>
      </w:r>
      <w:r>
        <w:rPr>
          <w:rFonts w:eastAsia="Times New Roman"/>
          <w:bCs/>
          <w:szCs w:val="24"/>
        </w:rPr>
        <w:t xml:space="preserve"> πάρα πολλές τέτοιου είδους κορώνες τον τελευταίο καιρό. </w:t>
      </w:r>
    </w:p>
    <w:p w14:paraId="1416A588" w14:textId="77777777" w:rsidR="002F1EDC" w:rsidRDefault="00F01CE6">
      <w:pPr>
        <w:spacing w:line="600" w:lineRule="auto"/>
        <w:ind w:firstLine="720"/>
        <w:jc w:val="both"/>
        <w:rPr>
          <w:rFonts w:eastAsia="Times New Roman"/>
          <w:bCs/>
          <w:szCs w:val="24"/>
        </w:rPr>
      </w:pPr>
      <w:r>
        <w:rPr>
          <w:rFonts w:eastAsia="Times New Roman"/>
          <w:bCs/>
          <w:szCs w:val="24"/>
        </w:rPr>
        <w:t>Στο θέμα μας τώρα. Εγώ θέλω να πάω πολύ πίσω και να θυμίσω κάτι πολύ σημαντικό</w:t>
      </w:r>
      <w:r>
        <w:rPr>
          <w:rFonts w:eastAsia="Times New Roman"/>
          <w:bCs/>
          <w:szCs w:val="24"/>
        </w:rPr>
        <w:t>,</w:t>
      </w:r>
      <w:r>
        <w:rPr>
          <w:rFonts w:eastAsia="Times New Roman"/>
          <w:bCs/>
          <w:szCs w:val="24"/>
        </w:rPr>
        <w:t xml:space="preserve"> που έλεγε στο «Κοινωνικό Συμβόλαιο» ο Ρουσσώ: «Η φύση εκδικείται αυτούς που παραβιάζουν τους κανόνες της». Κάποιοι τότ</w:t>
      </w:r>
      <w:r>
        <w:rPr>
          <w:rFonts w:eastAsia="Times New Roman"/>
          <w:bCs/>
          <w:szCs w:val="24"/>
        </w:rPr>
        <w:t>ε επιπόλαια έλεγαν, έλα μωρέ ένας φιλόσοφος είναι τώρα και κάτι μας λέει. Όχι, καθόλου έτσι δεν είναι.</w:t>
      </w:r>
    </w:p>
    <w:p w14:paraId="1416A589" w14:textId="77777777" w:rsidR="002F1EDC" w:rsidRDefault="00F01CE6">
      <w:pPr>
        <w:spacing w:line="600" w:lineRule="auto"/>
        <w:ind w:firstLine="720"/>
        <w:jc w:val="both"/>
        <w:rPr>
          <w:rFonts w:eastAsia="Times New Roman"/>
          <w:bCs/>
          <w:szCs w:val="24"/>
        </w:rPr>
      </w:pPr>
      <w:r>
        <w:rPr>
          <w:rFonts w:eastAsia="Times New Roman"/>
          <w:bCs/>
          <w:szCs w:val="24"/>
        </w:rPr>
        <w:t>Χρειάστηκαν πολλά χρόνια, πάνω από πενήντα χρόνια -θα έλεγα- για να δούμε στην πράξη τι ακριβώς εννοούσε τότε ο Ρουσσώ. Και εξηγούμαι. Στο βωμό του κέρδο</w:t>
      </w:r>
      <w:r>
        <w:rPr>
          <w:rFonts w:eastAsia="Times New Roman"/>
          <w:bCs/>
          <w:szCs w:val="24"/>
        </w:rPr>
        <w:t>υς θυσιάστηκε και θυσιάζεται καθημερινά το περιβάλλον. Κάποτε</w:t>
      </w:r>
      <w:r>
        <w:rPr>
          <w:rFonts w:eastAsia="Times New Roman"/>
          <w:bCs/>
          <w:szCs w:val="24"/>
        </w:rPr>
        <w:t>,</w:t>
      </w:r>
      <w:r>
        <w:rPr>
          <w:rFonts w:eastAsia="Times New Roman"/>
          <w:bCs/>
          <w:szCs w:val="24"/>
        </w:rPr>
        <w:t xml:space="preserve"> έτσι επιπόλαια βλέπαμε κάποιους αξούριστους, περίεργους, με κάτι αμπέχονα</w:t>
      </w:r>
      <w:r>
        <w:rPr>
          <w:rFonts w:eastAsia="Times New Roman"/>
          <w:bCs/>
          <w:szCs w:val="24"/>
        </w:rPr>
        <w:t>,</w:t>
      </w:r>
      <w:r>
        <w:rPr>
          <w:rFonts w:eastAsia="Times New Roman"/>
          <w:bCs/>
          <w:szCs w:val="24"/>
        </w:rPr>
        <w:t xml:space="preserve"> που είχαν προβλέψει σχεδόν με μαθηματική ακρίβεια τι θα γίνει στον πλανήτη γη.</w:t>
      </w:r>
    </w:p>
    <w:p w14:paraId="1416A58A" w14:textId="77777777" w:rsidR="002F1EDC" w:rsidRDefault="00F01CE6">
      <w:pPr>
        <w:spacing w:line="600" w:lineRule="auto"/>
        <w:ind w:firstLine="720"/>
        <w:jc w:val="both"/>
        <w:rPr>
          <w:rFonts w:eastAsia="Times New Roman"/>
          <w:bCs/>
          <w:szCs w:val="24"/>
        </w:rPr>
      </w:pPr>
      <w:r>
        <w:rPr>
          <w:rFonts w:eastAsia="Times New Roman"/>
          <w:bCs/>
          <w:szCs w:val="24"/>
        </w:rPr>
        <w:t>Σήμερα</w:t>
      </w:r>
      <w:r>
        <w:rPr>
          <w:rFonts w:eastAsia="Times New Roman"/>
          <w:bCs/>
          <w:szCs w:val="24"/>
        </w:rPr>
        <w:t>,</w:t>
      </w:r>
      <w:r>
        <w:rPr>
          <w:rFonts w:eastAsia="Times New Roman"/>
          <w:bCs/>
          <w:szCs w:val="24"/>
        </w:rPr>
        <w:t xml:space="preserve"> με μαθηματική ακρίβεια</w:t>
      </w:r>
      <w:r>
        <w:rPr>
          <w:rFonts w:eastAsia="Times New Roman"/>
          <w:bCs/>
          <w:szCs w:val="24"/>
        </w:rPr>
        <w:t>,</w:t>
      </w:r>
      <w:r>
        <w:rPr>
          <w:rFonts w:eastAsia="Times New Roman"/>
          <w:bCs/>
          <w:szCs w:val="24"/>
        </w:rPr>
        <w:t xml:space="preserve"> εισπράτ</w:t>
      </w:r>
      <w:r>
        <w:rPr>
          <w:rFonts w:eastAsia="Times New Roman"/>
          <w:bCs/>
          <w:szCs w:val="24"/>
        </w:rPr>
        <w:t>τουμε αυτά που δεν ακολουθήσαμε. Το δάσος του Αμαζονίου, που είναι το 1/5 του πνεύμονα του πλανήτη, έχει μείνει σχεδόν το μισό και κάτι λιγότερο. Βλέπουμε αυτά τα περίεργα της κλιματικής αλλαγής -</w:t>
      </w:r>
      <w:r>
        <w:rPr>
          <w:rFonts w:eastAsia="Times New Roman"/>
          <w:bCs/>
          <w:szCs w:val="24"/>
        </w:rPr>
        <w:lastRenderedPageBreak/>
        <w:t>και δεν είναι ένα και δύο τα παραδείγματα, αλλά είναι δεκάδε</w:t>
      </w:r>
      <w:r>
        <w:rPr>
          <w:rFonts w:eastAsia="Times New Roman"/>
          <w:bCs/>
          <w:szCs w:val="24"/>
        </w:rPr>
        <w:t>ς για να μην πω εκατοντάδες- και τα κοιτάμε έτσι και λέμε ότι είναι φυσικό φαινόμενο. Όχι δεν είναι!</w:t>
      </w:r>
    </w:p>
    <w:p w14:paraId="1416A58B" w14:textId="77777777" w:rsidR="002F1EDC" w:rsidRDefault="00F01CE6">
      <w:pPr>
        <w:spacing w:line="600" w:lineRule="auto"/>
        <w:ind w:firstLine="720"/>
        <w:jc w:val="both"/>
        <w:rPr>
          <w:rFonts w:eastAsia="Times New Roman"/>
          <w:bCs/>
          <w:szCs w:val="24"/>
        </w:rPr>
      </w:pPr>
      <w:r>
        <w:rPr>
          <w:rFonts w:eastAsia="Times New Roman"/>
          <w:bCs/>
          <w:szCs w:val="24"/>
        </w:rPr>
        <w:t>Και είδαμε</w:t>
      </w:r>
      <w:r>
        <w:rPr>
          <w:rFonts w:eastAsia="Times New Roman"/>
          <w:bCs/>
          <w:szCs w:val="24"/>
        </w:rPr>
        <w:t>,</w:t>
      </w:r>
      <w:r>
        <w:rPr>
          <w:rFonts w:eastAsia="Times New Roman"/>
          <w:bCs/>
          <w:szCs w:val="24"/>
        </w:rPr>
        <w:t xml:space="preserve"> μάλιστα</w:t>
      </w:r>
      <w:r>
        <w:rPr>
          <w:rFonts w:eastAsia="Times New Roman"/>
          <w:bCs/>
          <w:szCs w:val="24"/>
        </w:rPr>
        <w:t>,</w:t>
      </w:r>
      <w:r>
        <w:rPr>
          <w:rFonts w:eastAsia="Times New Roman"/>
          <w:bCs/>
          <w:szCs w:val="24"/>
        </w:rPr>
        <w:t xml:space="preserve"> με απίστευτη επιμονή τον Πρόεδρο των Ηνωμένων Πολιτειών να αμφισβητεί στη Σύνοδο του Παρισιού την καθυστερημένη ευαισθησία των Ευρωπαί</w:t>
      </w:r>
      <w:r>
        <w:rPr>
          <w:rFonts w:eastAsia="Times New Roman"/>
          <w:bCs/>
          <w:szCs w:val="24"/>
        </w:rPr>
        <w:t>ων για την κλιματική αλλαγή και ξεσηκώθηκαν πλέον οι ίδιοι οι άνθρωποι</w:t>
      </w:r>
      <w:r>
        <w:rPr>
          <w:rFonts w:eastAsia="Times New Roman"/>
          <w:bCs/>
          <w:szCs w:val="24"/>
        </w:rPr>
        <w:t>,</w:t>
      </w:r>
      <w:r>
        <w:rPr>
          <w:rFonts w:eastAsia="Times New Roman"/>
          <w:bCs/>
          <w:szCs w:val="24"/>
        </w:rPr>
        <w:t xml:space="preserve"> που είχαν βάλει το χεράκι τους και του είπαν</w:t>
      </w:r>
      <w:r>
        <w:rPr>
          <w:rFonts w:eastAsia="Times New Roman"/>
          <w:bCs/>
          <w:szCs w:val="24"/>
        </w:rPr>
        <w:t xml:space="preserve">, </w:t>
      </w:r>
      <w:r>
        <w:rPr>
          <w:rFonts w:eastAsia="Times New Roman"/>
          <w:bCs/>
          <w:szCs w:val="24"/>
        </w:rPr>
        <w:t>τι είναι αυτά που λες;.</w:t>
      </w:r>
    </w:p>
    <w:p w14:paraId="1416A58C" w14:textId="77777777" w:rsidR="002F1EDC" w:rsidRDefault="00F01CE6">
      <w:pPr>
        <w:spacing w:line="600" w:lineRule="auto"/>
        <w:ind w:firstLine="720"/>
        <w:jc w:val="both"/>
        <w:rPr>
          <w:rFonts w:eastAsia="Times New Roman"/>
          <w:bCs/>
          <w:szCs w:val="24"/>
        </w:rPr>
      </w:pPr>
      <w:r>
        <w:rPr>
          <w:rFonts w:eastAsia="Times New Roman"/>
          <w:bCs/>
          <w:szCs w:val="24"/>
        </w:rPr>
        <w:t>Έχουν σχέση αυτά με το νομοσχέδιο; Εγώ λέω ότι έχουν πολύ μεγάλη. Η Ευρωπαϊκή Ένωση -οφείλουμε να το πούμε αυτό- ε</w:t>
      </w:r>
      <w:r>
        <w:rPr>
          <w:rFonts w:eastAsia="Times New Roman"/>
          <w:bCs/>
          <w:szCs w:val="24"/>
        </w:rPr>
        <w:t>ίχε μια ευαισθησία, ήταν πρωτοπόρος σε θέματα περιβάλλοντος. Πραγματικά</w:t>
      </w:r>
      <w:r>
        <w:rPr>
          <w:rFonts w:eastAsia="Times New Roman"/>
          <w:bCs/>
          <w:szCs w:val="24"/>
        </w:rPr>
        <w:t>,</w:t>
      </w:r>
      <w:r>
        <w:rPr>
          <w:rFonts w:eastAsia="Times New Roman"/>
          <w:bCs/>
          <w:szCs w:val="24"/>
        </w:rPr>
        <w:t xml:space="preserve"> ήταν πρωτοπόρος. Και δεν νοείται αυτή τη στιγμή σύγχρονη κοινωνία, κατά τη γνώμη μου, εάν η βιώσιμη ανάπτυξη και η ανακύκλωση δεν είναι κομμάτι αυτής της κοινωνίας. Δεν νοείται σύγχρο</w:t>
      </w:r>
      <w:r>
        <w:rPr>
          <w:rFonts w:eastAsia="Times New Roman"/>
          <w:bCs/>
          <w:szCs w:val="24"/>
        </w:rPr>
        <w:t>νη κοινωνία</w:t>
      </w:r>
      <w:r>
        <w:rPr>
          <w:rFonts w:eastAsia="Times New Roman"/>
          <w:bCs/>
          <w:szCs w:val="24"/>
        </w:rPr>
        <w:t>,</w:t>
      </w:r>
      <w:r>
        <w:rPr>
          <w:rFonts w:eastAsia="Times New Roman"/>
          <w:bCs/>
          <w:szCs w:val="24"/>
        </w:rPr>
        <w:t xml:space="preserve"> όπου η εκπαίδευση για το περιβάλλον να είναι κύριο μάθημα, βασικό μάθημα.</w:t>
      </w:r>
    </w:p>
    <w:p w14:paraId="1416A58D" w14:textId="77777777" w:rsidR="002F1EDC" w:rsidRDefault="00F01CE6">
      <w:pPr>
        <w:spacing w:line="600" w:lineRule="auto"/>
        <w:ind w:firstLine="720"/>
        <w:jc w:val="both"/>
        <w:rPr>
          <w:rFonts w:eastAsia="Times New Roman"/>
          <w:bCs/>
          <w:szCs w:val="24"/>
        </w:rPr>
      </w:pPr>
      <w:r>
        <w:rPr>
          <w:rFonts w:eastAsia="Times New Roman"/>
          <w:bCs/>
          <w:szCs w:val="24"/>
        </w:rPr>
        <w:t>Χ</w:t>
      </w:r>
      <w:r>
        <w:rPr>
          <w:rFonts w:eastAsia="Times New Roman"/>
          <w:bCs/>
          <w:szCs w:val="24"/>
        </w:rPr>
        <w:t>άρηκα γιατί άκουσα και τον ίδιο τον Υπουργό να λέει</w:t>
      </w:r>
      <w:r>
        <w:rPr>
          <w:rFonts w:eastAsia="Times New Roman"/>
          <w:bCs/>
          <w:szCs w:val="24"/>
        </w:rPr>
        <w:t xml:space="preserve">: </w:t>
      </w:r>
      <w:r>
        <w:rPr>
          <w:rFonts w:eastAsia="Times New Roman"/>
          <w:bCs/>
          <w:szCs w:val="24"/>
        </w:rPr>
        <w:t>εμείς σαν χώρα, τι έχουμε κάνει;. Έχουμε κάνει ελάχιστα και πρέπει να έχουμε την ειλικρίνεια να το αναγνωρίζουμε.</w:t>
      </w:r>
    </w:p>
    <w:p w14:paraId="1416A58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ίδα πριν από λίγη ώρα, γιατί έχω την υπομονή να παρακολουθώ τους πάντες, τον κ. Σκρέκα να κάνει δήθεν προκλητική ερώτηση στον Υπουργό: «Τι θα κάνετε σε ενάμιση χρόνο; Δεν θα υπάρχει…» κ.λπ.</w:t>
      </w:r>
      <w:r>
        <w:rPr>
          <w:rFonts w:eastAsia="Times New Roman" w:cs="Times New Roman"/>
          <w:szCs w:val="24"/>
        </w:rPr>
        <w:t>.</w:t>
      </w:r>
      <w:r>
        <w:rPr>
          <w:rFonts w:eastAsia="Times New Roman" w:cs="Times New Roman"/>
          <w:szCs w:val="24"/>
        </w:rPr>
        <w:t xml:space="preserve"> Μια παλιά παροιμία λέει «στου κρεμασμένου το σπίτι δεν μιλάνε για σκοινί».</w:t>
      </w:r>
    </w:p>
    <w:p w14:paraId="1416A58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Ξέρουμε όλοι ότι πράγματι</w:t>
      </w:r>
      <w:r>
        <w:rPr>
          <w:rFonts w:eastAsia="Times New Roman" w:cs="Times New Roman"/>
          <w:szCs w:val="24"/>
        </w:rPr>
        <w:t>,</w:t>
      </w:r>
      <w:r>
        <w:rPr>
          <w:rFonts w:eastAsia="Times New Roman" w:cs="Times New Roman"/>
          <w:szCs w:val="24"/>
        </w:rPr>
        <w:t xml:space="preserve"> τον </w:t>
      </w:r>
      <w:r>
        <w:rPr>
          <w:rFonts w:eastAsia="Times New Roman" w:cs="Times New Roman"/>
          <w:szCs w:val="24"/>
        </w:rPr>
        <w:t>εικοστό</w:t>
      </w:r>
      <w:r>
        <w:rPr>
          <w:rFonts w:eastAsia="Times New Roman" w:cs="Times New Roman"/>
          <w:szCs w:val="24"/>
        </w:rPr>
        <w:t xml:space="preserve"> αιώνα η αλόγιστη χρήση των φυσικών πόρων και η υπερκατανάλωση ήταν σήμα κατατεθέν. Όχι πια! Και οφείλουμε να το ομολογήσουμε. Η μεταπολεμική </w:t>
      </w:r>
      <w:r>
        <w:rPr>
          <w:rFonts w:eastAsia="Times New Roman" w:cs="Times New Roman"/>
          <w:szCs w:val="24"/>
        </w:rPr>
        <w:t xml:space="preserve">Ευρώπη έχει αλλάξει, έχει υιοθετήσει σχεδόν όλες τις απόψεις των περιβαλλοντικών κινημάτων. </w:t>
      </w:r>
    </w:p>
    <w:p w14:paraId="1416A59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Πριν από πέντε ημέρες η </w:t>
      </w:r>
      <w:r>
        <w:rPr>
          <w:rFonts w:eastAsia="Times New Roman" w:cs="Times New Roman"/>
          <w:szCs w:val="24"/>
          <w:lang w:val="en-US"/>
        </w:rPr>
        <w:t>WWF</w:t>
      </w:r>
      <w:r>
        <w:rPr>
          <w:rFonts w:eastAsia="Times New Roman" w:cs="Times New Roman"/>
          <w:szCs w:val="24"/>
        </w:rPr>
        <w:t xml:space="preserve"> έκανε έναν υπολογισμό στο πνευματικό κέντρο του Δήμου Αθηναίων. Ήταν πραγματικά</w:t>
      </w:r>
      <w:r>
        <w:rPr>
          <w:rFonts w:eastAsia="Times New Roman" w:cs="Times New Roman"/>
          <w:szCs w:val="24"/>
        </w:rPr>
        <w:t>,</w:t>
      </w:r>
      <w:r>
        <w:rPr>
          <w:rFonts w:eastAsia="Times New Roman" w:cs="Times New Roman"/>
          <w:szCs w:val="24"/>
        </w:rPr>
        <w:t xml:space="preserve"> συγκλονιστικά τα στοιχεία και χάρηκα αυτά τα παιδιά</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ου σχεδόν έχουν δικαιωθεί, αν όχι σε όλα, στα περισσότερα απ’ αυτά είχαν πει. </w:t>
      </w:r>
    </w:p>
    <w:p w14:paraId="1416A59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θέλω να πω; Ένα βήμα είναι. Δεν σημαίνει ότι το νομοσχέδιο λύνει όλα τα προβλήματα. Για όνομα του Θεού! Είναι ένα βήμα, όμως, που δυστυχώς κανείς δεν ενδιαφερόταν για δεκαετί</w:t>
      </w:r>
      <w:r>
        <w:rPr>
          <w:rFonts w:eastAsia="Times New Roman" w:cs="Times New Roman"/>
          <w:szCs w:val="24"/>
        </w:rPr>
        <w:t>ες να το κάνει, γιατί το πολιτικό κόστος ήταν μεγάλο. Κανείς δεν επένδυε τότε ούτε στη γνώση ούτε στην τεχνολογία με μακροπρόθεσμη προοπτική. Η ανακύκλωση υπήρξε θύμα αυτής της νοοτροπίας και χάρηκα σε μια συνέντευξη που ο Υπουργός έχει μιλήσει αυτήν τη γλ</w:t>
      </w:r>
      <w:r>
        <w:rPr>
          <w:rFonts w:eastAsia="Times New Roman" w:cs="Times New Roman"/>
          <w:szCs w:val="24"/>
        </w:rPr>
        <w:t xml:space="preserve">ώσσα. </w:t>
      </w:r>
    </w:p>
    <w:p w14:paraId="1416A59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σημαίνει ανακύκλωση</w:t>
      </w:r>
      <w:r>
        <w:rPr>
          <w:rFonts w:eastAsia="Times New Roman" w:cs="Times New Roman"/>
          <w:szCs w:val="24"/>
        </w:rPr>
        <w:t>,</w:t>
      </w:r>
      <w:r>
        <w:rPr>
          <w:rFonts w:eastAsia="Times New Roman" w:cs="Times New Roman"/>
          <w:szCs w:val="24"/>
        </w:rPr>
        <w:t xml:space="preserve"> έτσι με απλά ελληνικά; Πέρα από τις πρώτες ύλες, την εργασία, την υπεραξία, την ποιότητα ζωής, την ποιότητα στο περιβάλλον εμείς είμαστε τουριστική χώρα. Ποια είναι η βαριά βιομηχανία; Ο τουρισμός, η γεωργία, η κτηνοτροφία. Ά</w:t>
      </w:r>
      <w:r>
        <w:rPr>
          <w:rFonts w:eastAsia="Times New Roman" w:cs="Times New Roman"/>
          <w:szCs w:val="24"/>
        </w:rPr>
        <w:t xml:space="preserve">μεση, αμεσότατη σχέση! </w:t>
      </w:r>
    </w:p>
    <w:p w14:paraId="1416A59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με πολύ σεβασμό και τον κ. </w:t>
      </w:r>
      <w:proofErr w:type="spellStart"/>
      <w:r>
        <w:rPr>
          <w:rFonts w:eastAsia="Times New Roman" w:cs="Times New Roman"/>
          <w:szCs w:val="24"/>
        </w:rPr>
        <w:t>Αμυρά</w:t>
      </w:r>
      <w:proofErr w:type="spellEnd"/>
      <w:r>
        <w:rPr>
          <w:rFonts w:eastAsia="Times New Roman" w:cs="Times New Roman"/>
          <w:szCs w:val="24"/>
        </w:rPr>
        <w:t xml:space="preserve"> και τον Εκπρόσωπο της Δημοκρατικής Συμπαράταξης, ακόμα όμως και μια Βουλευτίνα της Νέας Δημοκρατίας, που ξέρω ότι έχει ευαισθησίες, την κ. Ράπτη, και χάρηκα. Όλοι μαζί μπορούμε να συμβάλουμε. </w:t>
      </w:r>
      <w:r>
        <w:rPr>
          <w:rFonts w:eastAsia="Times New Roman" w:cs="Times New Roman"/>
          <w:szCs w:val="24"/>
        </w:rPr>
        <w:t xml:space="preserve">Δεν παίρνει άλλη αναβολή. </w:t>
      </w:r>
    </w:p>
    <w:p w14:paraId="1416A59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 δεν είναι καθόλου πολυτέλεια τα πενήντα τέσσερα άτομα. Κύριε Υπουργέ, έπρεπε να είναι παραπάνω. Είναι λίγα. Είναι θέμα ζωής από εδώ και πέρα.</w:t>
      </w:r>
    </w:p>
    <w:p w14:paraId="1416A59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έλω, επίσης, εδώ να πω το εξής: Κάποιοι</w:t>
      </w:r>
      <w:r>
        <w:rPr>
          <w:rFonts w:eastAsia="Times New Roman" w:cs="Times New Roman"/>
          <w:szCs w:val="24"/>
        </w:rPr>
        <w:t>,</w:t>
      </w:r>
      <w:r>
        <w:rPr>
          <w:rFonts w:eastAsia="Times New Roman" w:cs="Times New Roman"/>
          <w:szCs w:val="24"/>
        </w:rPr>
        <w:t xml:space="preserve"> στον βωμό του κέρδους</w:t>
      </w:r>
      <w:r>
        <w:rPr>
          <w:rFonts w:eastAsia="Times New Roman" w:cs="Times New Roman"/>
          <w:szCs w:val="24"/>
        </w:rPr>
        <w:t>,</w:t>
      </w:r>
      <w:r>
        <w:rPr>
          <w:rFonts w:eastAsia="Times New Roman" w:cs="Times New Roman"/>
          <w:szCs w:val="24"/>
        </w:rPr>
        <w:t xml:space="preserve"> περιφρονούν σχεδόν τα πάντα. Έχετε προσέξει στους σταθμούς του </w:t>
      </w:r>
      <w:r>
        <w:rPr>
          <w:rFonts w:eastAsia="Times New Roman" w:cs="Times New Roman"/>
          <w:szCs w:val="24"/>
        </w:rPr>
        <w:t xml:space="preserve">μετρό </w:t>
      </w:r>
      <w:r>
        <w:rPr>
          <w:rFonts w:eastAsia="Times New Roman" w:cs="Times New Roman"/>
          <w:szCs w:val="24"/>
        </w:rPr>
        <w:t xml:space="preserve">πόσο ωραία συνυπάρχει κάτι το αρχαίο με ένα σύγχρονο έργο. Όπως τα αρχαία, για παράδειγμα, στο θέμα του Ελληνικού. Ναι, πολύ καλά έκανε το Υπουργείο Πολιτισμού και στήλωσε τα πόδια. Από </w:t>
      </w:r>
      <w:r>
        <w:rPr>
          <w:rFonts w:eastAsia="Times New Roman" w:cs="Times New Roman"/>
          <w:szCs w:val="24"/>
        </w:rPr>
        <w:t xml:space="preserve">τα </w:t>
      </w:r>
      <w:r>
        <w:rPr>
          <w:rFonts w:eastAsia="Times New Roman" w:cs="Times New Roman"/>
          <w:szCs w:val="24"/>
        </w:rPr>
        <w:t>έξι χιλιάδες τριακόσια,</w:t>
      </w:r>
      <w:r>
        <w:rPr>
          <w:rFonts w:eastAsia="Times New Roman" w:cs="Times New Roman"/>
          <w:szCs w:val="24"/>
        </w:rPr>
        <w:t xml:space="preserve"> περίπου τα </w:t>
      </w:r>
      <w:r>
        <w:rPr>
          <w:rFonts w:eastAsia="Times New Roman" w:cs="Times New Roman"/>
          <w:szCs w:val="24"/>
        </w:rPr>
        <w:t>τριακόσια</w:t>
      </w:r>
      <w:r>
        <w:rPr>
          <w:rFonts w:eastAsia="Times New Roman" w:cs="Times New Roman"/>
          <w:szCs w:val="24"/>
        </w:rPr>
        <w:t xml:space="preserve"> θα αναδείξουν και την επένδυση. Πού είναι το πρόβλημα; </w:t>
      </w:r>
    </w:p>
    <w:p w14:paraId="1416A59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Τελειώνοντας, γιατί εγώ δεν θα χρησιμοποιήσω όλον τον χρόνο μου, θέλω να αναδείξω ένα σημείο</w:t>
      </w:r>
      <w:r>
        <w:rPr>
          <w:rFonts w:eastAsia="Times New Roman" w:cs="Times New Roman"/>
          <w:szCs w:val="24"/>
        </w:rPr>
        <w:t>,</w:t>
      </w:r>
      <w:r>
        <w:rPr>
          <w:rFonts w:eastAsia="Times New Roman" w:cs="Times New Roman"/>
          <w:szCs w:val="24"/>
        </w:rPr>
        <w:t xml:space="preserve"> που δείχνει ότι κάτι αλλάζει σε αυτήν τη χώρα. Αυτό είναι </w:t>
      </w:r>
      <w:r>
        <w:rPr>
          <w:rFonts w:eastAsia="Times New Roman" w:cs="Times New Roman"/>
          <w:szCs w:val="24"/>
        </w:rPr>
        <w:t xml:space="preserve">το Ηλεκτρονικό Μητρώο Αποβλήτων. Χαίρομαι πολύ που το είδα. </w:t>
      </w:r>
    </w:p>
    <w:p w14:paraId="1416A59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Για κάποιους </w:t>
      </w:r>
      <w:r>
        <w:rPr>
          <w:rFonts w:eastAsia="Times New Roman" w:cs="Times New Roman"/>
          <w:szCs w:val="24"/>
        </w:rPr>
        <w:t>,</w:t>
      </w:r>
      <w:r>
        <w:rPr>
          <w:rFonts w:eastAsia="Times New Roman" w:cs="Times New Roman"/>
          <w:szCs w:val="24"/>
        </w:rPr>
        <w:t>αυτά μοιάζουν σανσκριτικά. Τι είναι αυτό; Πριν από μερικές ημέρες</w:t>
      </w:r>
      <w:r>
        <w:rPr>
          <w:rFonts w:eastAsia="Times New Roman" w:cs="Times New Roman"/>
          <w:szCs w:val="24"/>
        </w:rPr>
        <w:t>,</w:t>
      </w:r>
      <w:r>
        <w:rPr>
          <w:rFonts w:eastAsia="Times New Roman" w:cs="Times New Roman"/>
          <w:szCs w:val="24"/>
        </w:rPr>
        <w:t xml:space="preserve"> σε ένα άλλο νομοσχέδιο για τα αυθαίρετα</w:t>
      </w:r>
      <w:r>
        <w:rPr>
          <w:rFonts w:eastAsia="Times New Roman" w:cs="Times New Roman"/>
          <w:szCs w:val="24"/>
        </w:rPr>
        <w:t>,</w:t>
      </w:r>
      <w:r>
        <w:rPr>
          <w:rFonts w:eastAsia="Times New Roman" w:cs="Times New Roman"/>
          <w:szCs w:val="24"/>
        </w:rPr>
        <w:t xml:space="preserve"> είδαμε την Ηλεκτρονική Ταυτότητα Κτηρίων, σανσκριτική γραφή. Πριν λίγο κα</w:t>
      </w:r>
      <w:r>
        <w:rPr>
          <w:rFonts w:eastAsia="Times New Roman" w:cs="Times New Roman"/>
          <w:szCs w:val="24"/>
        </w:rPr>
        <w:t>ιρό η Όλ</w:t>
      </w:r>
      <w:r>
        <w:rPr>
          <w:rFonts w:eastAsia="Times New Roman" w:cs="Times New Roman"/>
          <w:szCs w:val="24"/>
        </w:rPr>
        <w:t>γ</w:t>
      </w:r>
      <w:r>
        <w:rPr>
          <w:rFonts w:eastAsia="Times New Roman" w:cs="Times New Roman"/>
          <w:szCs w:val="24"/>
        </w:rPr>
        <w:t xml:space="preserve">α </w:t>
      </w:r>
      <w:proofErr w:type="spellStart"/>
      <w:r>
        <w:rPr>
          <w:rFonts w:eastAsia="Times New Roman" w:cs="Times New Roman"/>
          <w:szCs w:val="24"/>
        </w:rPr>
        <w:t>Γεροβασίλη</w:t>
      </w:r>
      <w:proofErr w:type="spellEnd"/>
      <w:r>
        <w:rPr>
          <w:rFonts w:eastAsia="Times New Roman" w:cs="Times New Roman"/>
          <w:szCs w:val="24"/>
        </w:rPr>
        <w:t xml:space="preserve"> πέρναγε την ηλεκτρονική υπογραφή, πέρναγε τον ηλεκτρονικό τρόπο να πληρωνόμαστε, το πλαστικό </w:t>
      </w:r>
      <w:r>
        <w:rPr>
          <w:rFonts w:eastAsia="Times New Roman" w:cs="Times New Roman"/>
          <w:szCs w:val="24"/>
        </w:rPr>
        <w:lastRenderedPageBreak/>
        <w:t>χρήμα, όπως και την ηλεκτρονική πλέον καθιέρωση της Υπηρεσίας μιας Στάσης. Χρειαζόμασταν έξι μήνες και τριακόσιες υπογραφές, ενώ στην Εσθονία</w:t>
      </w:r>
      <w:r>
        <w:rPr>
          <w:rFonts w:eastAsia="Times New Roman" w:cs="Times New Roman"/>
          <w:szCs w:val="24"/>
        </w:rPr>
        <w:t xml:space="preserve"> μέσα σε δεκαοκτώ λεπτά δημιουργείται μια εταιρεία. Και έπεται συνέχεια.</w:t>
      </w:r>
    </w:p>
    <w:p w14:paraId="1416A59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Γίνεται θόρυβος</w:t>
      </w:r>
      <w:r>
        <w:rPr>
          <w:rFonts w:eastAsia="Times New Roman" w:cs="Times New Roman"/>
          <w:szCs w:val="24"/>
        </w:rPr>
        <w:t>,</w:t>
      </w:r>
      <w:r>
        <w:rPr>
          <w:rFonts w:eastAsia="Times New Roman" w:cs="Times New Roman"/>
          <w:szCs w:val="24"/>
        </w:rPr>
        <w:t xml:space="preserve"> μεγάλος μάλιστα</w:t>
      </w:r>
      <w:r>
        <w:rPr>
          <w:rFonts w:eastAsia="Times New Roman" w:cs="Times New Roman"/>
          <w:szCs w:val="24"/>
        </w:rPr>
        <w:t>,</w:t>
      </w:r>
      <w:r>
        <w:rPr>
          <w:rFonts w:eastAsia="Times New Roman" w:cs="Times New Roman"/>
          <w:szCs w:val="24"/>
        </w:rPr>
        <w:t xml:space="preserve"> τις τελευταίες ημέρες για το ηλεκτρονικό εισιτήριο. Δεν έπρεπε να γίνει; Τι να κάνουμε; Κάθε αλλαγή, που κάποιοι </w:t>
      </w:r>
      <w:r>
        <w:rPr>
          <w:rFonts w:eastAsia="Times New Roman" w:cs="Times New Roman"/>
          <w:szCs w:val="24"/>
        </w:rPr>
        <w:t xml:space="preserve">δεν έκαναν, </w:t>
      </w:r>
      <w:r>
        <w:rPr>
          <w:rFonts w:eastAsia="Times New Roman" w:cs="Times New Roman"/>
          <w:szCs w:val="24"/>
        </w:rPr>
        <w:t>για το πολιτικό κόστος ή</w:t>
      </w:r>
      <w:r>
        <w:rPr>
          <w:rFonts w:eastAsia="Times New Roman" w:cs="Times New Roman"/>
          <w:szCs w:val="24"/>
        </w:rPr>
        <w:t xml:space="preserve"> για άλλους λόγους -δεν με ενδιαφέρει- είναι θέμα κριτικής. Τι έγινε; Γιατί κάνουμε κριτική; Μπορούσε να το αντιμετωπίσει ο </w:t>
      </w:r>
      <w:proofErr w:type="spellStart"/>
      <w:r>
        <w:rPr>
          <w:rFonts w:eastAsia="Times New Roman" w:cs="Times New Roman"/>
          <w:szCs w:val="24"/>
        </w:rPr>
        <w:t>Σπίρτζης</w:t>
      </w:r>
      <w:proofErr w:type="spellEnd"/>
      <w:r>
        <w:rPr>
          <w:rFonts w:eastAsia="Times New Roman" w:cs="Times New Roman"/>
          <w:szCs w:val="24"/>
        </w:rPr>
        <w:t xml:space="preserve"> με τη μία; Όχι. Έπεσαν απάνω. </w:t>
      </w:r>
    </w:p>
    <w:p w14:paraId="1416A59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ερώτηση είναι στον κ. Σκρέκα και σε πολλούς άλλους: Ρε παιδιά, είχατε σαράντα-πενήντα χρόν</w:t>
      </w:r>
      <w:r>
        <w:rPr>
          <w:rFonts w:eastAsia="Times New Roman" w:cs="Times New Roman"/>
          <w:szCs w:val="24"/>
        </w:rPr>
        <w:t>ια. Τα πιο πολλά από αυτά είναι κατακτήσεις…</w:t>
      </w:r>
    </w:p>
    <w:p w14:paraId="1416A59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Εσείς πού ήσασταν;</w:t>
      </w:r>
    </w:p>
    <w:p w14:paraId="1416A59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Μη με διακόπτετε. Αδικείτε τον εαυτό σας, όταν με διακόπτετε. Εγώ δεν έχω διακόψει ποτέ κανέναν τρία, τρ</w:t>
      </w:r>
      <w:r>
        <w:rPr>
          <w:rFonts w:eastAsia="Times New Roman" w:cs="Times New Roman"/>
          <w:szCs w:val="24"/>
        </w:rPr>
        <w:t>ιά</w:t>
      </w:r>
      <w:r>
        <w:rPr>
          <w:rFonts w:eastAsia="Times New Roman" w:cs="Times New Roman"/>
          <w:szCs w:val="24"/>
        </w:rPr>
        <w:t xml:space="preserve">μισι χρόνια, </w:t>
      </w:r>
      <w:r>
        <w:rPr>
          <w:rFonts w:eastAsia="Times New Roman" w:cs="Times New Roman"/>
          <w:szCs w:val="24"/>
        </w:rPr>
        <w:t xml:space="preserve">που </w:t>
      </w:r>
      <w:r>
        <w:rPr>
          <w:rFonts w:eastAsia="Times New Roman" w:cs="Times New Roman"/>
          <w:szCs w:val="24"/>
        </w:rPr>
        <w:t xml:space="preserve">είμαι στη Βουλή. </w:t>
      </w:r>
    </w:p>
    <w:p w14:paraId="1416A59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Πού </w:t>
      </w:r>
      <w:r>
        <w:rPr>
          <w:rFonts w:eastAsia="Times New Roman" w:cs="Times New Roman"/>
          <w:szCs w:val="24"/>
        </w:rPr>
        <w:t>ήσασταν; Τι σας εμπόδιζε να κάνετε το πλαστικό χρήμα; Τι σας εμπόδιζε να μπείτε στην ανακύκλωση; Τι σας εμπόδιζε να κάνετε κάτι</w:t>
      </w:r>
      <w:r>
        <w:rPr>
          <w:rFonts w:eastAsia="Times New Roman" w:cs="Times New Roman"/>
          <w:szCs w:val="24"/>
        </w:rPr>
        <w:t>,</w:t>
      </w:r>
      <w:r>
        <w:rPr>
          <w:rFonts w:eastAsia="Times New Roman" w:cs="Times New Roman"/>
          <w:szCs w:val="24"/>
        </w:rPr>
        <w:t xml:space="preserve"> για να φύγει η χώρα μπροστά, παρά δουλεύατε μόνο για διακόσιες οικογένειες; Αυτές έχουν μεταφέρει 800 δισεκατομμύρια -θα το λέω</w:t>
      </w:r>
      <w:r>
        <w:rPr>
          <w:rFonts w:eastAsia="Times New Roman" w:cs="Times New Roman"/>
          <w:szCs w:val="24"/>
        </w:rPr>
        <w:t xml:space="preserve"> συνέχεια!- στο εξωτερικό! Είναι 800 δισεκατομμύρια! </w:t>
      </w:r>
      <w:r>
        <w:rPr>
          <w:rFonts w:eastAsia="Times New Roman" w:cs="Times New Roman"/>
          <w:szCs w:val="24"/>
        </w:rPr>
        <w:lastRenderedPageBreak/>
        <w:t>Διαβάστε τι γράφει η «</w:t>
      </w:r>
      <w:r>
        <w:rPr>
          <w:rFonts w:eastAsia="Times New Roman" w:cs="Times New Roman"/>
          <w:szCs w:val="24"/>
          <w:lang w:val="en-US"/>
        </w:rPr>
        <w:t>D</w:t>
      </w:r>
      <w:r>
        <w:rPr>
          <w:rFonts w:eastAsia="Times New Roman" w:cs="Times New Roman"/>
          <w:szCs w:val="24"/>
          <w:lang w:val="en-GB"/>
        </w:rPr>
        <w:t>IE</w:t>
      </w:r>
      <w:r>
        <w:rPr>
          <w:rFonts w:eastAsia="Times New Roman" w:cs="Times New Roman"/>
          <w:szCs w:val="24"/>
        </w:rPr>
        <w:t xml:space="preserve"> </w:t>
      </w:r>
      <w:r>
        <w:rPr>
          <w:rFonts w:eastAsia="Times New Roman" w:cs="Times New Roman"/>
          <w:szCs w:val="24"/>
          <w:lang w:val="en-GB"/>
        </w:rPr>
        <w:t>WELT</w:t>
      </w:r>
      <w:r>
        <w:rPr>
          <w:rFonts w:eastAsia="Times New Roman" w:cs="Times New Roman"/>
          <w:szCs w:val="24"/>
        </w:rPr>
        <w:t xml:space="preserve">» -το έχω μαζί μου-, σε ποιους οικονομικούς παραδείσους είναι τα 800 δισεκατομμύρια, σε ποιες </w:t>
      </w:r>
      <w:r>
        <w:rPr>
          <w:rFonts w:eastAsia="Times New Roman" w:cs="Times New Roman"/>
          <w:szCs w:val="24"/>
          <w:lang w:val="en-GB"/>
        </w:rPr>
        <w:t>offshore</w:t>
      </w:r>
      <w:r>
        <w:rPr>
          <w:rFonts w:eastAsia="Times New Roman" w:cs="Times New Roman"/>
          <w:szCs w:val="24"/>
        </w:rPr>
        <w:t xml:space="preserve">, σε τι </w:t>
      </w:r>
      <w:r>
        <w:rPr>
          <w:rFonts w:eastAsia="Times New Roman" w:cs="Times New Roman"/>
          <w:szCs w:val="24"/>
          <w:lang w:val="en-GB"/>
        </w:rPr>
        <w:t>Panama</w:t>
      </w:r>
      <w:r>
        <w:rPr>
          <w:rFonts w:eastAsia="Times New Roman" w:cs="Times New Roman"/>
          <w:szCs w:val="24"/>
        </w:rPr>
        <w:t xml:space="preserve"> </w:t>
      </w:r>
      <w:r>
        <w:rPr>
          <w:rFonts w:eastAsia="Times New Roman" w:cs="Times New Roman"/>
          <w:szCs w:val="24"/>
          <w:lang w:val="en-US"/>
        </w:rPr>
        <w:t>p</w:t>
      </w:r>
      <w:proofErr w:type="spellStart"/>
      <w:r>
        <w:rPr>
          <w:rFonts w:eastAsia="Times New Roman" w:cs="Times New Roman"/>
          <w:szCs w:val="24"/>
          <w:lang w:val="en-GB"/>
        </w:rPr>
        <w:t>aper</w:t>
      </w:r>
      <w:proofErr w:type="spellEnd"/>
      <w:r>
        <w:rPr>
          <w:rFonts w:eastAsia="Times New Roman" w:cs="Times New Roman"/>
          <w:szCs w:val="24"/>
          <w:lang w:val="en-US"/>
        </w:rPr>
        <w:t>s</w:t>
      </w:r>
      <w:r>
        <w:rPr>
          <w:rFonts w:eastAsia="Times New Roman" w:cs="Times New Roman"/>
          <w:szCs w:val="24"/>
        </w:rPr>
        <w:t xml:space="preserve">! </w:t>
      </w:r>
    </w:p>
    <w:p w14:paraId="1416A59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Μια παρένθεση: Κάποια δημοσιογράφος, που έκανε </w:t>
      </w:r>
      <w:r>
        <w:rPr>
          <w:rFonts w:eastAsia="Times New Roman" w:cs="Times New Roman"/>
          <w:szCs w:val="24"/>
        </w:rPr>
        <w:t xml:space="preserve">πραγματική δημοσιογραφία και έφαγε τη λάσπη του αιώνα, δολοφονήθηκε πρόσφατα. Μήπως σας θυμίζει κάτι αυτό; </w:t>
      </w:r>
    </w:p>
    <w:p w14:paraId="1416A59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Αντ’ αυτού, τι βλέπουμε τον τελευταίο καιρό; Μήπως είδατε τι δήλωσε η κ</w:t>
      </w:r>
      <w:r w:rsidRPr="006C6ED8">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Τσακάλου</w:t>
      </w:r>
      <w:proofErr w:type="spellEnd"/>
      <w:r>
        <w:rPr>
          <w:rFonts w:eastAsia="Times New Roman" w:cs="Times New Roman"/>
          <w:szCs w:val="24"/>
        </w:rPr>
        <w:t xml:space="preserve"> τώρα που εκδικάζεται η </w:t>
      </w:r>
      <w:r>
        <w:rPr>
          <w:rFonts w:eastAsia="Times New Roman" w:cs="Times New Roman"/>
          <w:szCs w:val="24"/>
        </w:rPr>
        <w:t>υπόθεση της «</w:t>
      </w:r>
      <w:r w:rsidRPr="006C6ED8">
        <w:rPr>
          <w:rFonts w:eastAsia="Times New Roman" w:cs="Times New Roman"/>
          <w:sz w:val="22"/>
          <w:szCs w:val="24"/>
          <w:lang w:val="en-GB"/>
        </w:rPr>
        <w:t>SIEMENS</w:t>
      </w:r>
      <w:r>
        <w:rPr>
          <w:rFonts w:eastAsia="Times New Roman" w:cs="Times New Roman"/>
          <w:sz w:val="22"/>
          <w:szCs w:val="24"/>
        </w:rPr>
        <w:t>»</w:t>
      </w:r>
      <w:r>
        <w:rPr>
          <w:rFonts w:eastAsia="Times New Roman" w:cs="Times New Roman"/>
          <w:szCs w:val="24"/>
        </w:rPr>
        <w:t xml:space="preserve">; Εγώ δεν θέλω να σας </w:t>
      </w:r>
      <w:r>
        <w:rPr>
          <w:rFonts w:eastAsia="Times New Roman" w:cs="Times New Roman"/>
          <w:szCs w:val="24"/>
        </w:rPr>
        <w:t xml:space="preserve">τα θυμίσω, γιατί θα γίνω κακός. Πώς κυβερνιόταν η χώρα αυτή; </w:t>
      </w:r>
    </w:p>
    <w:p w14:paraId="1416A59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Να φύγουμε, λοιπόν, όλοι μαζί μπροστά. Η ηλεκτρονική διακυβέρνηση μας περιμένει. Η Εσθονία έχει δώσει τον τόνο. Μια χώρα, που δεν ήταν καν χώρα πριν είκοσι πέντε χρόνια, αυτή τη στιγμή έχει οικο</w:t>
      </w:r>
      <w:r>
        <w:rPr>
          <w:rFonts w:eastAsia="Times New Roman" w:cs="Times New Roman"/>
          <w:szCs w:val="24"/>
        </w:rPr>
        <w:t>νομικούς δείκτες</w:t>
      </w:r>
      <w:r>
        <w:rPr>
          <w:rFonts w:eastAsia="Times New Roman" w:cs="Times New Roman"/>
          <w:szCs w:val="24"/>
        </w:rPr>
        <w:t>,</w:t>
      </w:r>
      <w:r>
        <w:rPr>
          <w:rFonts w:eastAsia="Times New Roman" w:cs="Times New Roman"/>
          <w:szCs w:val="24"/>
        </w:rPr>
        <w:t xml:space="preserve"> που τους ζηλεύουν οι Γερμανοί, οι Γάλλοι, οι Εγγλέζοι και οι Αμερικάνοι.</w:t>
      </w:r>
    </w:p>
    <w:p w14:paraId="1416A5A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 κάνει αυτή η Κυβέρνηση; Ναι, το κάνει. Αν ψάξετε όλα τα νομοσχέδια, κάτι καινούργιο θα δείτε. Ελάτε να βοηθήσουμε όλοι μαζί. Δεν έχουμε την πολυτέλεια</w:t>
      </w:r>
      <w:r>
        <w:rPr>
          <w:rFonts w:eastAsia="Times New Roman" w:cs="Times New Roman"/>
          <w:szCs w:val="24"/>
        </w:rPr>
        <w:t>, ως</w:t>
      </w:r>
      <w:r>
        <w:rPr>
          <w:rFonts w:eastAsia="Times New Roman" w:cs="Times New Roman"/>
          <w:szCs w:val="24"/>
        </w:rPr>
        <w:t xml:space="preserve"> χώρα</w:t>
      </w:r>
      <w:r>
        <w:rPr>
          <w:rFonts w:eastAsia="Times New Roman" w:cs="Times New Roman"/>
          <w:szCs w:val="24"/>
        </w:rPr>
        <w:t>,</w:t>
      </w:r>
      <w:r>
        <w:rPr>
          <w:rFonts w:eastAsia="Times New Roman" w:cs="Times New Roman"/>
          <w:szCs w:val="24"/>
        </w:rPr>
        <w:t xml:space="preserve"> να τσακωνόμαστε άλλο. Ας ανεβάζω τους τόνους της φωνής, είμαι ο πρώτος που θα αναγνωρίσω το καλό στον αντίπαλό μου. Και το έχω κάνει. </w:t>
      </w:r>
    </w:p>
    <w:p w14:paraId="1416A5A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Για παράδειγμα, μου άρεσε η δήλωση του Κυριάκου Μητσοτάκη, όταν συμβούλευε τον </w:t>
      </w:r>
      <w:proofErr w:type="spellStart"/>
      <w:r>
        <w:rPr>
          <w:rFonts w:eastAsia="Times New Roman" w:cs="Times New Roman"/>
          <w:szCs w:val="24"/>
        </w:rPr>
        <w:t>Κουρτς</w:t>
      </w:r>
      <w:proofErr w:type="spellEnd"/>
      <w:r>
        <w:rPr>
          <w:rFonts w:eastAsia="Times New Roman" w:cs="Times New Roman"/>
          <w:szCs w:val="24"/>
        </w:rPr>
        <w:t xml:space="preserve"> να μην συνεργάζεται με τους ακροδε</w:t>
      </w:r>
      <w:r>
        <w:rPr>
          <w:rFonts w:eastAsia="Times New Roman" w:cs="Times New Roman"/>
          <w:szCs w:val="24"/>
        </w:rPr>
        <w:t xml:space="preserve">ξιούς. Εγώ αυτή τη δήλωση </w:t>
      </w:r>
      <w:r>
        <w:rPr>
          <w:rFonts w:eastAsia="Times New Roman" w:cs="Times New Roman"/>
          <w:szCs w:val="24"/>
        </w:rPr>
        <w:lastRenderedPageBreak/>
        <w:t>τη θεωρώ θετική και δεν έχω κανένα πρόβλημα να το πω, όπως και άλλα πολλά θετικά</w:t>
      </w:r>
      <w:r>
        <w:rPr>
          <w:rFonts w:eastAsia="Times New Roman" w:cs="Times New Roman"/>
          <w:szCs w:val="24"/>
        </w:rPr>
        <w:t>,</w:t>
      </w:r>
      <w:r>
        <w:rPr>
          <w:rFonts w:eastAsia="Times New Roman" w:cs="Times New Roman"/>
          <w:szCs w:val="24"/>
        </w:rPr>
        <w:t xml:space="preserve"> που έχουν πει αντίπαλοί μας. Και σήμερα</w:t>
      </w:r>
      <w:r>
        <w:rPr>
          <w:rFonts w:eastAsia="Times New Roman" w:cs="Times New Roman"/>
          <w:szCs w:val="24"/>
        </w:rPr>
        <w:t>,</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άκουσα τον Γιώργο </w:t>
      </w:r>
      <w:proofErr w:type="spellStart"/>
      <w:r>
        <w:rPr>
          <w:rFonts w:eastAsia="Times New Roman" w:cs="Times New Roman"/>
          <w:szCs w:val="24"/>
        </w:rPr>
        <w:t>Αμυρά</w:t>
      </w:r>
      <w:proofErr w:type="spellEnd"/>
      <w:r>
        <w:rPr>
          <w:rFonts w:eastAsia="Times New Roman" w:cs="Times New Roman"/>
          <w:szCs w:val="24"/>
        </w:rPr>
        <w:t>, τον φίλο μου, που έκανε ωραίες και σωστές προτάσεις. Πιστεύω ότι ο Υπουργός έ</w:t>
      </w:r>
      <w:r>
        <w:rPr>
          <w:rFonts w:eastAsia="Times New Roman" w:cs="Times New Roman"/>
          <w:szCs w:val="24"/>
        </w:rPr>
        <w:t>χει αυτιά να τα ακούσει. Δεν έχουμε άλλο την πολυτέλεια να αφήσουμε αυτή τη χώρα σε διακόσιες οικογένειες. Για να μην σας θυμίσω και άλλα δυσάρεστα και γίνω κακός.</w:t>
      </w:r>
    </w:p>
    <w:p w14:paraId="1416A5A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5A3"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w:t>
      </w:r>
      <w:r>
        <w:rPr>
          <w:rFonts w:eastAsia="Times New Roman" w:cs="Times New Roman"/>
          <w:szCs w:val="24"/>
        </w:rPr>
        <w:t>Ε</w:t>
      </w:r>
      <w:r>
        <w:rPr>
          <w:rFonts w:eastAsia="Times New Roman" w:cs="Times New Roman"/>
          <w:szCs w:val="24"/>
        </w:rPr>
        <w:t>Λ</w:t>
      </w:r>
      <w:r>
        <w:rPr>
          <w:rFonts w:eastAsia="Times New Roman" w:cs="Times New Roman"/>
          <w:szCs w:val="24"/>
        </w:rPr>
        <w:t>)</w:t>
      </w:r>
    </w:p>
    <w:p w14:paraId="1416A5A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w:t>
      </w:r>
      <w:r>
        <w:rPr>
          <w:rFonts w:eastAsia="Times New Roman" w:cs="Times New Roman"/>
          <w:b/>
          <w:szCs w:val="24"/>
        </w:rPr>
        <w:t>κούδης):</w:t>
      </w:r>
      <w:r>
        <w:rPr>
          <w:rFonts w:eastAsia="Times New Roman" w:cs="Times New Roman"/>
          <w:szCs w:val="24"/>
        </w:rPr>
        <w:t xml:space="preserve"> Ευχαριστούμε, κύριε συνάδελφε.</w:t>
      </w:r>
    </w:p>
    <w:p w14:paraId="1416A5A5" w14:textId="77777777" w:rsidR="002F1EDC" w:rsidRDefault="00F01CE6">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w:t>
      </w:r>
      <w:r>
        <w:rPr>
          <w:rFonts w:eastAsia="Times New Roman" w:cs="Times New Roman"/>
        </w:rPr>
        <w:t>ρώθηκαν για την ιστορία του κτηρίου και τον τρόπο οργάνωσης και λειτουργίας της Βουλής, πενήντα μαθητές και μαθήτριες και πέντε εκπαιδευτικοί συνοδοί τους από το 2</w:t>
      </w:r>
      <w:r>
        <w:rPr>
          <w:rFonts w:eastAsia="Times New Roman" w:cs="Times New Roman"/>
          <w:vertAlign w:val="superscript"/>
        </w:rPr>
        <w:t>ο</w:t>
      </w:r>
      <w:r>
        <w:rPr>
          <w:rFonts w:eastAsia="Times New Roman" w:cs="Times New Roman"/>
        </w:rPr>
        <w:t xml:space="preserve"> Γυμνάσιο Αλμυρού Μαγνησίας. </w:t>
      </w:r>
    </w:p>
    <w:p w14:paraId="1416A5A6" w14:textId="77777777" w:rsidR="002F1EDC" w:rsidRDefault="00F01CE6">
      <w:pPr>
        <w:spacing w:line="600" w:lineRule="auto"/>
        <w:ind w:firstLine="720"/>
        <w:jc w:val="both"/>
        <w:rPr>
          <w:rFonts w:eastAsia="Times New Roman" w:cs="Times New Roman"/>
        </w:rPr>
      </w:pPr>
      <w:r>
        <w:rPr>
          <w:rFonts w:eastAsia="Times New Roman" w:cs="Times New Roman"/>
        </w:rPr>
        <w:t xml:space="preserve">Η Βουλή σάς καλωσορίζει. </w:t>
      </w:r>
    </w:p>
    <w:p w14:paraId="1416A5A7" w14:textId="77777777" w:rsidR="002F1EDC" w:rsidRDefault="00F01CE6">
      <w:pPr>
        <w:spacing w:line="600" w:lineRule="auto"/>
        <w:ind w:firstLine="720"/>
        <w:jc w:val="center"/>
        <w:rPr>
          <w:rFonts w:eastAsia="Times New Roman" w:cs="Times New Roman"/>
        </w:rPr>
      </w:pPr>
      <w:r>
        <w:rPr>
          <w:rFonts w:eastAsia="Times New Roman" w:cs="Times New Roman"/>
        </w:rPr>
        <w:t>(Χειροκροτήματα απ’ όλες τις πτέρυγε</w:t>
      </w:r>
      <w:r>
        <w:rPr>
          <w:rFonts w:eastAsia="Times New Roman" w:cs="Times New Roman"/>
        </w:rPr>
        <w:t>ς της Βουλής)</w:t>
      </w:r>
    </w:p>
    <w:p w14:paraId="1416A5A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Επίσης, κύριοι συνάδελφοι, θα ήθελα να κάνω άλλη μια ανακοίνωση προς το Σώμα: Οι Υπουργοί Ναυτιλίας και Νησιωτικής Πολιτικής, Εσωτερικών, Οικονομίας </w:t>
      </w:r>
      <w:r>
        <w:rPr>
          <w:rFonts w:eastAsia="Times New Roman" w:cs="Times New Roman"/>
          <w:szCs w:val="24"/>
        </w:rPr>
        <w:lastRenderedPageBreak/>
        <w:t xml:space="preserve">και Ανάπτυξης, Ψηφιακής Πολιτικής, Τηλεπικοινωνιών και Ενημέρωσης, Εθνικής Άμυνας, Παιδείας, </w:t>
      </w:r>
      <w:r>
        <w:rPr>
          <w:rFonts w:eastAsia="Times New Roman" w:cs="Times New Roman"/>
          <w:szCs w:val="24"/>
        </w:rPr>
        <w:t>Έρευνας και Θρησκευμάτων, Εργασίας, Κοινωνικής Ασφάλισης και Κοινωνικής Αλληλεγγύης, Εξωτερικών, Δικαιοσύνης, Διαφάνειας και Ανθρωπίνων Δικαιωμάτων, Οικονομικών, Υγείας, Διοικητικής Ανασυγκρότησης, Περιβάλλοντος και Ενέργειας, Υποδομών και Μεταφορών και Το</w:t>
      </w:r>
      <w:r>
        <w:rPr>
          <w:rFonts w:eastAsia="Times New Roman" w:cs="Times New Roman"/>
          <w:szCs w:val="24"/>
        </w:rPr>
        <w:t>υρισμού, καθώς και οι Αναπληρωτές Υπουργοί Εσωτερικών, Οικονομίας και Ανάπτυξης και Εθνικής Άμυνας κατέθεσαν την 1</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σχέδιο νόμου με τίτλο: «Δια βίου εκπαίδευση προσωπικού Υπουργείου Ναυτιλίας και Νησιωτικής Πολιτικής, ενδυνάμωση της διαφάνειας και τ</w:t>
      </w:r>
      <w:r>
        <w:rPr>
          <w:rFonts w:eastAsia="Times New Roman" w:cs="Times New Roman"/>
          <w:szCs w:val="24"/>
        </w:rPr>
        <w:t>ης αξιοκρατίας σε θέματα αρμοδιότητας Υπουργείου Ναυτιλίας και Νησιωτικής Πολιτικής, ενίσχυση της κοινωνικής συμμετοχής στην ακτοπλοΐα, θέματα πολιτικού προσωπικού, συμπλήρωση διατάξεων για τα λιμενικά έργα και άλλες διατάξεις».</w:t>
      </w:r>
    </w:p>
    <w:p w14:paraId="1416A5A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w:t>
      </w:r>
      <w:r>
        <w:rPr>
          <w:rFonts w:eastAsia="Times New Roman" w:cs="Times New Roman"/>
          <w:szCs w:val="24"/>
        </w:rPr>
        <w:t>ιαρκή Επιτροπή.</w:t>
      </w:r>
    </w:p>
    <w:p w14:paraId="1416A5A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Τον λόγο έχει ο συνάδελφος κ. Αλέξανδρος Τριανταφυλλίδης για επτά λεπτά.</w:t>
      </w:r>
    </w:p>
    <w:p w14:paraId="1416A5A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416A5A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1416A5A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κύριοι συνάδελφοι, θα ήθελα να κάνω μια αναγκαία παρέ</w:t>
      </w:r>
      <w:r>
        <w:rPr>
          <w:rFonts w:eastAsia="Times New Roman" w:cs="Times New Roman"/>
          <w:szCs w:val="24"/>
        </w:rPr>
        <w:t>μβαση. Είχα σκοπό να μιλήσω μόνο για το θέμα της τροπολογίας, που από ότι φαίνεται</w:t>
      </w:r>
      <w:r>
        <w:rPr>
          <w:rFonts w:eastAsia="Times New Roman" w:cs="Times New Roman"/>
          <w:szCs w:val="24"/>
        </w:rPr>
        <w:t>,</w:t>
      </w:r>
      <w:r>
        <w:rPr>
          <w:rFonts w:eastAsia="Times New Roman" w:cs="Times New Roman"/>
          <w:szCs w:val="24"/>
        </w:rPr>
        <w:t xml:space="preserve"> θα απολαύσει τη μεγαλύτερη δυνατή -συντριπτική- πλειοψηφία, αυτή που αφορά </w:t>
      </w:r>
      <w:r>
        <w:rPr>
          <w:rFonts w:eastAsia="Times New Roman" w:cs="Times New Roman"/>
          <w:szCs w:val="24"/>
        </w:rPr>
        <w:lastRenderedPageBreak/>
        <w:t xml:space="preserve">τη δρομολόγηση των διαδικασιών, έτσι ώστε να αποκατασταθεί το καθεστώς στο ραδιοτηλεοπτικό τοπίο </w:t>
      </w:r>
      <w:r>
        <w:rPr>
          <w:rFonts w:eastAsia="Times New Roman" w:cs="Times New Roman"/>
          <w:szCs w:val="24"/>
        </w:rPr>
        <w:t>της ανομίας και της ασωτίας και επιτέλους</w:t>
      </w:r>
      <w:r>
        <w:rPr>
          <w:rFonts w:eastAsia="Times New Roman" w:cs="Times New Roman"/>
          <w:szCs w:val="24"/>
        </w:rPr>
        <w:t>,</w:t>
      </w:r>
      <w:r>
        <w:rPr>
          <w:rFonts w:eastAsia="Times New Roman" w:cs="Times New Roman"/>
          <w:szCs w:val="24"/>
        </w:rPr>
        <w:t xml:space="preserve"> να πληρωθούν αυτές οι άδειες, που αποτελούν δημόσια κτήση. Ωστόσο, αφού εκφράσω τη χαρά μου, γιατί διαδέχομαι στο Βήμα τον Θανάση </w:t>
      </w:r>
      <w:proofErr w:type="spellStart"/>
      <w:r>
        <w:rPr>
          <w:rFonts w:eastAsia="Times New Roman" w:cs="Times New Roman"/>
          <w:szCs w:val="24"/>
        </w:rPr>
        <w:t>Παπαχριστόπουλο</w:t>
      </w:r>
      <w:proofErr w:type="spellEnd"/>
      <w:r>
        <w:rPr>
          <w:rFonts w:eastAsia="Times New Roman" w:cs="Times New Roman"/>
          <w:szCs w:val="24"/>
        </w:rPr>
        <w:t xml:space="preserve">, θα κάνω μια αναγκαία παρέμβαση. </w:t>
      </w:r>
    </w:p>
    <w:p w14:paraId="1416A5A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Κύριε Πρόεδρε, θα μου το </w:t>
      </w:r>
      <w:r>
        <w:rPr>
          <w:rFonts w:eastAsia="Times New Roman" w:cs="Times New Roman"/>
          <w:szCs w:val="24"/>
        </w:rPr>
        <w:t>συγχωρήσετε και θα καταλάβετε γιατί</w:t>
      </w:r>
      <w:r>
        <w:rPr>
          <w:rFonts w:eastAsia="Times New Roman" w:cs="Times New Roman"/>
          <w:szCs w:val="24"/>
        </w:rPr>
        <w:t xml:space="preserve">. Διότι </w:t>
      </w:r>
      <w:r>
        <w:rPr>
          <w:rFonts w:eastAsia="Times New Roman" w:cs="Times New Roman"/>
          <w:szCs w:val="24"/>
        </w:rPr>
        <w:t>ήμουν έτοιμος να προσφύγω στην Επιτροπή Δεοντολογίας της Βουλής.</w:t>
      </w:r>
    </w:p>
    <w:p w14:paraId="1416A5AF"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Την αμέσως προηγούμενη φορά που βρισκόμουν στο Βήμα της Ολομέλειας, όταν συζητούσαμε το νομοσχέδιο του Βαγγέλη Αποστόλου για την τιμολόγηση των προϊ</w:t>
      </w:r>
      <w:r>
        <w:rPr>
          <w:rFonts w:eastAsia="Times New Roman" w:cs="Times New Roman"/>
          <w:szCs w:val="24"/>
        </w:rPr>
        <w:t>όντων που πληρώνονται μετά από επτά, δέκα μήνες με ανοικτά τιμολόγια 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 xml:space="preserve">–αφού κατήλθα από το Βήμα και εξήλθα από την Αίθουσα και άκουσα τον Γιώργο </w:t>
      </w:r>
      <w:proofErr w:type="spellStart"/>
      <w:r>
        <w:rPr>
          <w:rFonts w:eastAsia="Times New Roman" w:cs="Times New Roman"/>
          <w:szCs w:val="24"/>
        </w:rPr>
        <w:t>Αμυρά</w:t>
      </w:r>
      <w:proofErr w:type="spellEnd"/>
      <w:r>
        <w:rPr>
          <w:rFonts w:eastAsia="Times New Roman" w:cs="Times New Roman"/>
          <w:szCs w:val="24"/>
        </w:rPr>
        <w:t xml:space="preserve"> να ανακοινώνει το αποτρόπαιο γεγονός της δολοφονίας του αδικοχαμένου Μιχάλη Ζαφειρόπουλου- </w:t>
      </w:r>
      <w:r>
        <w:rPr>
          <w:rFonts w:eastAsia="Times New Roman" w:cs="Times New Roman"/>
          <w:szCs w:val="24"/>
        </w:rPr>
        <w:t xml:space="preserve">έγινα αποδέκτης </w:t>
      </w:r>
      <w:r>
        <w:rPr>
          <w:rFonts w:eastAsia="Times New Roman" w:cs="Times New Roman"/>
          <w:szCs w:val="24"/>
        </w:rPr>
        <w:t>των κατηγοριών από τον Κοινοβουλευτικό Εκπρόσωπο</w:t>
      </w:r>
      <w:r>
        <w:rPr>
          <w:rFonts w:eastAsia="Times New Roman" w:cs="Times New Roman"/>
          <w:szCs w:val="24"/>
        </w:rPr>
        <w:t xml:space="preserve"> </w:t>
      </w:r>
      <w:r>
        <w:rPr>
          <w:rFonts w:eastAsia="Times New Roman" w:cs="Times New Roman"/>
          <w:szCs w:val="24"/>
        </w:rPr>
        <w:t xml:space="preserve">κ. Κωνσταντίνο Τζαβάρα, εγώ προσωπικά, όσο και αν σας φαίνεται παράξενο αυτό. </w:t>
      </w:r>
    </w:p>
    <w:p w14:paraId="1416A5B0"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Δεν θα κάνω κανέναν απολύτως χαρακτηρισμό</w:t>
      </w:r>
      <w:r>
        <w:rPr>
          <w:rFonts w:eastAsia="Times New Roman" w:cs="Times New Roman"/>
          <w:szCs w:val="24"/>
        </w:rPr>
        <w:t>. Α</w:t>
      </w:r>
      <w:r>
        <w:rPr>
          <w:rFonts w:eastAsia="Times New Roman" w:cs="Times New Roman"/>
          <w:szCs w:val="24"/>
        </w:rPr>
        <w:t>πολύτως κανέναν. Θα διαβάσω μόνο για τα Πρακτικά, θα καταθέσω και θα</w:t>
      </w:r>
      <w:r>
        <w:rPr>
          <w:rFonts w:eastAsia="Times New Roman" w:cs="Times New Roman"/>
          <w:szCs w:val="24"/>
        </w:rPr>
        <w:t xml:space="preserve"> αιτηθώ. Διαβάζω από την ομιλία του</w:t>
      </w:r>
      <w:r>
        <w:rPr>
          <w:rFonts w:eastAsia="Times New Roman" w:cs="Times New Roman"/>
          <w:szCs w:val="24"/>
        </w:rPr>
        <w:t>,</w:t>
      </w:r>
      <w:r>
        <w:rPr>
          <w:rFonts w:eastAsia="Times New Roman" w:cs="Times New Roman"/>
          <w:szCs w:val="24"/>
        </w:rPr>
        <w:t xml:space="preserve"> που έγινε εν τη απουσία μου εδώ, μέσα στην ιερή Αίθουσα της </w:t>
      </w:r>
      <w:proofErr w:type="spellStart"/>
      <w:r>
        <w:rPr>
          <w:rFonts w:eastAsia="Times New Roman" w:cs="Times New Roman"/>
          <w:szCs w:val="24"/>
        </w:rPr>
        <w:t>Ολομελείας</w:t>
      </w:r>
      <w:proofErr w:type="spellEnd"/>
      <w:r>
        <w:rPr>
          <w:rFonts w:eastAsia="Times New Roman" w:cs="Times New Roman"/>
          <w:szCs w:val="24"/>
        </w:rPr>
        <w:t xml:space="preserve"> του Ελληνικού Κοινοβουλίου.</w:t>
      </w:r>
      <w:r>
        <w:rPr>
          <w:rFonts w:eastAsia="Times New Roman" w:cs="Times New Roman"/>
          <w:szCs w:val="24"/>
        </w:rPr>
        <w:t xml:space="preserve"> </w:t>
      </w:r>
      <w:r>
        <w:rPr>
          <w:rFonts w:eastAsia="Times New Roman" w:cs="Times New Roman"/>
          <w:szCs w:val="24"/>
        </w:rPr>
        <w:t>Λέει ο κ. Τζαβάρας «Άκουσα προηγουμένως έναν συνάδελφο που, απευθυνόμενος στη δική μας παράταξη, έλεγε ότι είμαστε το κό</w:t>
      </w:r>
      <w:r>
        <w:rPr>
          <w:rFonts w:eastAsia="Times New Roman" w:cs="Times New Roman"/>
          <w:szCs w:val="24"/>
        </w:rPr>
        <w:t xml:space="preserve">μμα των </w:t>
      </w:r>
      <w:r>
        <w:rPr>
          <w:rFonts w:eastAsia="Times New Roman" w:cs="Times New Roman"/>
          <w:szCs w:val="24"/>
        </w:rPr>
        <w:lastRenderedPageBreak/>
        <w:t>μεσαζόντων». Κάνω μια παρένθεση, ξέχασε να πει «και όχι των αγροτών και των κτηνοτρόφων». Ήταν μια καθαρά πολιτική εκτίμηση-αξιολόγηση.</w:t>
      </w:r>
    </w:p>
    <w:p w14:paraId="1416A5B1"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Συνεχίζω: «Αυτό δεν είναι πολιτικό επιχείρημα. Αυτό είναι ύβρις! Όποιος δεν έχει τα κότσια και όποιος δεν έχει τ</w:t>
      </w:r>
      <w:r>
        <w:rPr>
          <w:rFonts w:eastAsia="Times New Roman" w:cs="Times New Roman"/>
          <w:szCs w:val="24"/>
        </w:rPr>
        <w:t xml:space="preserve">η δύναμη της ψυχής, του μυαλού, αλλά και της επιστημονικής τεκμηρίωσης που απαιτεί μια τέτοια επίκληση και μια τέτοια </w:t>
      </w:r>
      <w:proofErr w:type="spellStart"/>
      <w:r>
        <w:rPr>
          <w:rFonts w:eastAsia="Times New Roman" w:cs="Times New Roman"/>
          <w:szCs w:val="24"/>
        </w:rPr>
        <w:t>απεύθυνση</w:t>
      </w:r>
      <w:proofErr w:type="spellEnd"/>
      <w:r>
        <w:rPr>
          <w:rFonts w:eastAsia="Times New Roman" w:cs="Times New Roman"/>
          <w:szCs w:val="24"/>
        </w:rPr>
        <w:t xml:space="preserve"> του λόγου προς τον αντίπαλό του, αυτός κυριολεκτικά κατευθύνει προς συγκεκριμένα πρόσωπα, προς συγκεκριμένους πολιτικούς ανθρώπο</w:t>
      </w:r>
      <w:r>
        <w:rPr>
          <w:rFonts w:eastAsia="Times New Roman" w:cs="Times New Roman"/>
          <w:szCs w:val="24"/>
        </w:rPr>
        <w:t>υς τα όπλα εκείνων</w:t>
      </w:r>
      <w:r>
        <w:rPr>
          <w:rFonts w:eastAsia="Times New Roman" w:cs="Times New Roman"/>
          <w:szCs w:val="24"/>
        </w:rPr>
        <w:t>,</w:t>
      </w:r>
      <w:r>
        <w:rPr>
          <w:rFonts w:eastAsia="Times New Roman" w:cs="Times New Roman"/>
          <w:szCs w:val="24"/>
        </w:rPr>
        <w:t xml:space="preserve"> οι οποίοι δεν καταλαβαίνουν από δημοκρατία.»</w:t>
      </w:r>
    </w:p>
    <w:p w14:paraId="1416A5B2"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Καταθέτω στα Πρακτικά την ομιλία του κ. Τζαβάρα.</w:t>
      </w:r>
    </w:p>
    <w:p w14:paraId="1416A5B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έγγραφο, το οποίο βρίσκεται στο αρχείο το</w:t>
      </w:r>
      <w:r>
        <w:rPr>
          <w:rFonts w:eastAsia="Times New Roman" w:cs="Times New Roman"/>
          <w:szCs w:val="24"/>
        </w:rPr>
        <w:t>υ Τμήματος Γραμματείας της Διεύθυνσης Στενογραφίας και Πρακτικών της Βουλής)</w:t>
      </w:r>
    </w:p>
    <w:p w14:paraId="1416A5B4"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Αμέσως μετά, ήλθαν τα Γραφεία Τύπου για αναπαραγωγή και βγήκε </w:t>
      </w:r>
      <w:r>
        <w:rPr>
          <w:rFonts w:eastAsia="Times New Roman" w:cs="Times New Roman"/>
          <w:szCs w:val="24"/>
        </w:rPr>
        <w:t>δ</w:t>
      </w:r>
      <w:r>
        <w:rPr>
          <w:rFonts w:eastAsia="Times New Roman" w:cs="Times New Roman"/>
          <w:szCs w:val="24"/>
        </w:rPr>
        <w:t xml:space="preserve">ελτίο Τύπου από τα </w:t>
      </w:r>
      <w:r>
        <w:rPr>
          <w:rFonts w:eastAsia="Times New Roman" w:cs="Times New Roman"/>
          <w:szCs w:val="24"/>
          <w:lang w:val="en-US"/>
        </w:rPr>
        <w:t>site</w:t>
      </w:r>
      <w:r>
        <w:rPr>
          <w:rFonts w:eastAsia="Times New Roman" w:cs="Times New Roman"/>
          <w:szCs w:val="24"/>
        </w:rPr>
        <w:t>. Έλεγαν «Συγκεκριμένα, ο γαλάζιος Βουλευτής κατηγόρησε ευθέως τον Βουλευτή του ΣΥΡΙΖΑ Αλέξαν</w:t>
      </w:r>
      <w:r>
        <w:rPr>
          <w:rFonts w:eastAsia="Times New Roman" w:cs="Times New Roman"/>
          <w:szCs w:val="24"/>
        </w:rPr>
        <w:t>δρο Τριανταφυλλίδη, που είχε χαρακτηρίσει νωρίτερα τη Νέα Δημοκρατία «κόμμα μεσαζόντων», ότι με τον λόγο του κατευθύνει το χέρια όσων δεν σέβονται τη Δημοκρατία κατά συγκεκριμένων πολιτικών προσώπων και κομμάτων».</w:t>
      </w:r>
    </w:p>
    <w:p w14:paraId="1416A5B5"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δημοσίευμα από το </w:t>
      </w:r>
      <w:r>
        <w:rPr>
          <w:rFonts w:eastAsia="Times New Roman" w:cs="Times New Roman"/>
          <w:szCs w:val="24"/>
        </w:rPr>
        <w:t>«</w:t>
      </w:r>
      <w:r>
        <w:rPr>
          <w:rFonts w:eastAsia="Times New Roman" w:cs="Times New Roman"/>
          <w:szCs w:val="24"/>
          <w:lang w:val="en-US"/>
        </w:rPr>
        <w:t>SKAI</w:t>
      </w:r>
      <w:r>
        <w:rPr>
          <w:rFonts w:eastAsia="Times New Roman" w:cs="Times New Roman"/>
          <w:szCs w:val="24"/>
        </w:rPr>
        <w:t>.</w:t>
      </w:r>
      <w:r>
        <w:rPr>
          <w:rFonts w:eastAsia="Times New Roman" w:cs="Times New Roman"/>
          <w:szCs w:val="24"/>
          <w:lang w:val="en-US"/>
        </w:rPr>
        <w:t>GR</w:t>
      </w:r>
      <w:r>
        <w:rPr>
          <w:rFonts w:eastAsia="Times New Roman" w:cs="Times New Roman"/>
          <w:szCs w:val="24"/>
        </w:rPr>
        <w:t>»</w:t>
      </w:r>
      <w:r>
        <w:rPr>
          <w:rFonts w:eastAsia="Times New Roman" w:cs="Times New Roman"/>
          <w:szCs w:val="24"/>
        </w:rPr>
        <w:t>, το</w:t>
      </w:r>
      <w:r>
        <w:rPr>
          <w:rFonts w:eastAsia="Times New Roman" w:cs="Times New Roman"/>
          <w:szCs w:val="24"/>
        </w:rPr>
        <w:t xml:space="preserve"> οποίο επίσης καταθέτω στα Πρακτικά. </w:t>
      </w:r>
    </w:p>
    <w:p w14:paraId="1416A5B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Αλέξανδρος Τριανταφυλλίδης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w:t>
      </w:r>
      <w:r>
        <w:rPr>
          <w:rFonts w:eastAsia="Times New Roman" w:cs="Times New Roman"/>
          <w:szCs w:val="24"/>
        </w:rPr>
        <w:t>λής)</w:t>
      </w:r>
    </w:p>
    <w:p w14:paraId="1416A5B7"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Όταν ρωτήθηκα την επόμενη μέρα στον τηλεοπτικό σταθμό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είπα: «Σέβομαι τη μνήμη του αδικοχαμένου Μιχάλη Ζαφειρόπουλου και η σιωπή μου αποτελεί το ελάχιστο σέβας στον πόνο της οικογένειάς του και δεν μιλώ. Ζήτησα από την Ελληνική Αστυνομία να σπ</w:t>
      </w:r>
      <w:r>
        <w:rPr>
          <w:rFonts w:eastAsia="Times New Roman" w:cs="Times New Roman"/>
          <w:szCs w:val="24"/>
        </w:rPr>
        <w:t xml:space="preserve">εύσει και να πράξει άμεσα το χρέος της». </w:t>
      </w:r>
    </w:p>
    <w:p w14:paraId="1416A5B8"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Σήμερα, μετά τις πρωινές ανακοινώσεις της Ελληνικής Αστυνομίας για τη σύλληψη και την ομολογία των ενόχων της δολοφονίας του Μιχάλη Ζαφειρόπουλου, απευθύνομαι στον Κοινοβουλευτικό Εκπρόσωπο της Νέας Δημοκρατίας, το</w:t>
      </w:r>
      <w:r>
        <w:rPr>
          <w:rFonts w:eastAsia="Times New Roman" w:cs="Times New Roman"/>
          <w:szCs w:val="24"/>
        </w:rPr>
        <w:t>ν συνάδελφό μου Κωνσταντίνο Τζαβάρα. Εάν θέλετε να λέτε σοβαρά ότι εκπροσωπείτε το ελάχιστο κοινοβουλευτικό ήθος, την ελάχιστη κοινοβουλευτική δεοντολογία, τον ελάχιστο παρονομαστή συμπεριφοράς και ήθους που, όπως είπατε, διδάσκουμε μέσα από την Αίθουσα το</w:t>
      </w:r>
      <w:r>
        <w:rPr>
          <w:rFonts w:eastAsia="Times New Roman" w:cs="Times New Roman"/>
          <w:szCs w:val="24"/>
        </w:rPr>
        <w:t>υ Κοινοβουλίου, τότε σας καλώ να ζητήσετε μια συγνώμη.</w:t>
      </w:r>
    </w:p>
    <w:p w14:paraId="1416A5B9"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καλώ, κύριε Τζαβάρα, και διά του Γραμματέα της Κοινοβουλευτικής Ομάδας</w:t>
      </w:r>
      <w:r>
        <w:rPr>
          <w:rFonts w:eastAsia="Times New Roman" w:cs="Times New Roman"/>
          <w:szCs w:val="24"/>
        </w:rPr>
        <w:t>,</w:t>
      </w:r>
      <w:r>
        <w:rPr>
          <w:rFonts w:eastAsia="Times New Roman" w:cs="Times New Roman"/>
          <w:szCs w:val="24"/>
        </w:rPr>
        <w:t xml:space="preserve"> που βλέπω μπροστά μου, του κ. Τσιάρα. Σας παρακαλώ να μεταφέρετε το αίτημά μας, το αίτημα της πραγματικότητας, δεκαοκτώ μέρες</w:t>
      </w:r>
      <w:r>
        <w:rPr>
          <w:rFonts w:eastAsia="Times New Roman" w:cs="Times New Roman"/>
          <w:szCs w:val="24"/>
        </w:rPr>
        <w:t xml:space="preserve"> μετά.</w:t>
      </w:r>
    </w:p>
    <w:p w14:paraId="1416A5BA"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Σιώπησα δεκαοκτώ ολόκληρες μέρες και δεν είπα κουβέντα. Και περίμενα αυτή τη στιγμή, από το Βήμα της Βουλής</w:t>
      </w:r>
      <w:r>
        <w:rPr>
          <w:rFonts w:eastAsia="Times New Roman" w:cs="Times New Roman"/>
          <w:szCs w:val="24"/>
        </w:rPr>
        <w:t>,</w:t>
      </w:r>
      <w:r>
        <w:rPr>
          <w:rFonts w:eastAsia="Times New Roman" w:cs="Times New Roman"/>
          <w:szCs w:val="24"/>
        </w:rPr>
        <w:t xml:space="preserve"> να καταθέσει ο κ. Τζαβάρας, ο συνάδελφός μας, μια συγ</w:t>
      </w:r>
      <w:r>
        <w:rPr>
          <w:rFonts w:eastAsia="Times New Roman" w:cs="Times New Roman"/>
          <w:szCs w:val="24"/>
        </w:rPr>
        <w:t>γ</w:t>
      </w:r>
      <w:r>
        <w:rPr>
          <w:rFonts w:eastAsia="Times New Roman" w:cs="Times New Roman"/>
          <w:szCs w:val="24"/>
        </w:rPr>
        <w:t xml:space="preserve">νώμη για το ατόπημά του να </w:t>
      </w:r>
      <w:proofErr w:type="spellStart"/>
      <w:r>
        <w:rPr>
          <w:rFonts w:eastAsia="Times New Roman" w:cs="Times New Roman"/>
          <w:szCs w:val="24"/>
        </w:rPr>
        <w:t>στοχοποιήσει</w:t>
      </w:r>
      <w:proofErr w:type="spellEnd"/>
      <w:r>
        <w:rPr>
          <w:rFonts w:eastAsia="Times New Roman" w:cs="Times New Roman"/>
          <w:szCs w:val="24"/>
        </w:rPr>
        <w:t xml:space="preserve"> έναν συνάδελφό του μέσα στην Αίθουσα του Κοινο</w:t>
      </w:r>
      <w:r>
        <w:rPr>
          <w:rFonts w:eastAsia="Times New Roman" w:cs="Times New Roman"/>
          <w:szCs w:val="24"/>
        </w:rPr>
        <w:t>βουλίου, να ενοχοποιήσει ευθέως, να πει δηλαδή ότι ο λόγος μου βάζει όπλα στα χέρια ανθρώπων. Είναι ένας άνθρωπος που</w:t>
      </w:r>
      <w:r>
        <w:rPr>
          <w:rFonts w:eastAsia="Times New Roman" w:cs="Times New Roman"/>
          <w:szCs w:val="24"/>
        </w:rPr>
        <w:t>,</w:t>
      </w:r>
      <w:r>
        <w:rPr>
          <w:rFonts w:eastAsia="Times New Roman" w:cs="Times New Roman"/>
          <w:szCs w:val="24"/>
        </w:rPr>
        <w:t xml:space="preserve"> μαζί με τη συντριπτική πλειοψηφία, το σύνολο των συναδέλφων, καταγγέλλει κάθε μορφή βίας, απ’ όπου και αν προέρχεται.</w:t>
      </w:r>
    </w:p>
    <w:p w14:paraId="1416A5BB"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Σας ευχαριστώ για τ</w:t>
      </w:r>
      <w:r>
        <w:rPr>
          <w:rFonts w:eastAsia="Times New Roman" w:cs="Times New Roman"/>
          <w:szCs w:val="24"/>
        </w:rPr>
        <w:t>ην κατανόησή σας, κύριε Πρόεδρε…</w:t>
      </w:r>
    </w:p>
    <w:p w14:paraId="1416A5BC"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πρέπει να συνεννοηθούμε. Εγώ με πολύ μεγάλο σεβασμό άκουσα την ανάγκη σας να αναφερθείτε σε αυτό το θέμα. Όμως έχετε μιλήσει ήδη πεντέμισι λεπτά. Τουλάχιστον στο άλλο θέμα</w:t>
      </w:r>
      <w:r>
        <w:rPr>
          <w:rFonts w:eastAsia="Times New Roman" w:cs="Times New Roman"/>
          <w:szCs w:val="24"/>
        </w:rPr>
        <w:t>,</w:t>
      </w:r>
      <w:r>
        <w:rPr>
          <w:rFonts w:eastAsia="Times New Roman" w:cs="Times New Roman"/>
          <w:szCs w:val="24"/>
        </w:rPr>
        <w:t xml:space="preserve"> ν</w:t>
      </w:r>
      <w:r>
        <w:rPr>
          <w:rFonts w:eastAsia="Times New Roman" w:cs="Times New Roman"/>
          <w:szCs w:val="24"/>
        </w:rPr>
        <w:t>α μην περάσετε τα τρία λεπτά, σας παρακαλώ πάρα πολύ.</w:t>
      </w:r>
    </w:p>
    <w:p w14:paraId="1416A5BD" w14:textId="77777777" w:rsidR="002F1EDC" w:rsidRDefault="00F01CE6">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Όχι, κύριε Πρόεδρε, θα κλείσω. Ήδη με τις τοποθετήσεις </w:t>
      </w:r>
      <w:r>
        <w:rPr>
          <w:rFonts w:eastAsia="Times New Roman" w:cs="Times New Roman"/>
          <w:szCs w:val="24"/>
        </w:rPr>
        <w:t>τους,</w:t>
      </w:r>
      <w:r>
        <w:rPr>
          <w:rFonts w:eastAsia="Times New Roman" w:cs="Times New Roman"/>
          <w:szCs w:val="24"/>
        </w:rPr>
        <w:t xml:space="preserve"> καταλαβαίνω την αναγκαιότητα της συντριπτικής πλειοψηφίας της Βουλής, δηλαδή του συνόλου σχεδόν των κομμάτων του Ελληνικού Κοινοβουλίου, να εξουσιοδοτήσει και να προικοδοτήσει το Εθνικό Ραδιοτηλεοπτικό Συμβούλιο με νομική, πολιτική, ηθική και επιστημονική</w:t>
      </w:r>
      <w:r>
        <w:rPr>
          <w:rFonts w:eastAsia="Times New Roman" w:cs="Times New Roman"/>
          <w:szCs w:val="24"/>
        </w:rPr>
        <w:t xml:space="preserve"> τεκμηρίωση και να στηρίξει τις επιλογές του. Η συγκεκριμένη τροπολογία δεν κάνει τίποτε άλλο από το να φέρει τις υποδείξεις αυτές</w:t>
      </w:r>
      <w:r>
        <w:rPr>
          <w:rFonts w:eastAsia="Times New Roman" w:cs="Times New Roman"/>
          <w:szCs w:val="24"/>
        </w:rPr>
        <w:t>,</w:t>
      </w:r>
      <w:r>
        <w:rPr>
          <w:rFonts w:eastAsia="Times New Roman" w:cs="Times New Roman"/>
          <w:szCs w:val="24"/>
        </w:rPr>
        <w:t xml:space="preserve"> που δεν είναι άλλες από ποιες, κύριοι συνάδελφοι;</w:t>
      </w:r>
      <w:r>
        <w:rPr>
          <w:rFonts w:eastAsia="Times New Roman" w:cs="Times New Roman"/>
          <w:szCs w:val="24"/>
        </w:rPr>
        <w:t xml:space="preserve"> </w:t>
      </w:r>
      <w:r>
        <w:rPr>
          <w:rFonts w:eastAsia="Times New Roman" w:cs="Times New Roman"/>
          <w:szCs w:val="24"/>
        </w:rPr>
        <w:t xml:space="preserve">Προβλέπεται </w:t>
      </w:r>
      <w:r>
        <w:rPr>
          <w:rFonts w:eastAsia="Times New Roman" w:cs="Times New Roman"/>
          <w:szCs w:val="24"/>
        </w:rPr>
        <w:lastRenderedPageBreak/>
        <w:t xml:space="preserve">ότι οι </w:t>
      </w:r>
      <w:proofErr w:type="spellStart"/>
      <w:r>
        <w:rPr>
          <w:rFonts w:eastAsia="Times New Roman" w:cs="Times New Roman"/>
          <w:szCs w:val="24"/>
        </w:rPr>
        <w:t>χορηγηθείσες</w:t>
      </w:r>
      <w:proofErr w:type="spellEnd"/>
      <w:r>
        <w:rPr>
          <w:rFonts w:eastAsia="Times New Roman" w:cs="Times New Roman"/>
          <w:szCs w:val="24"/>
        </w:rPr>
        <w:t xml:space="preserve"> άδειες ενημερωτικού προγράμματος θα είναι </w:t>
      </w:r>
      <w:r>
        <w:rPr>
          <w:rFonts w:eastAsia="Times New Roman" w:cs="Times New Roman"/>
          <w:szCs w:val="24"/>
        </w:rPr>
        <w:t>αποκλειστικά και μόνο γενικού περιεχομένου. Καταργείται εφεξής η υποκατηγορία θεματικού περιεχομένου. Αυτό προστατεύει τους ανθρώπους, οι οποίοι θα διεκδικήσουν και θα πάρουν την άδεια, δηλαδή δεν θα έχουν έναν αθέμιτο ανταγωνισμό.</w:t>
      </w:r>
    </w:p>
    <w:p w14:paraId="1416A5B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Δεύτερον, καθορίζεται σε</w:t>
      </w:r>
      <w:r>
        <w:rPr>
          <w:rFonts w:eastAsia="Times New Roman" w:cs="Times New Roman"/>
          <w:szCs w:val="24"/>
        </w:rPr>
        <w:t xml:space="preserve"> 50% από 30%, που ισχύει, το ποσοστό ενασχόλησης των δελτίων ειδήσεων με θέματα τοπικού ενδιαφέροντος. Ορίζεται ότι καταπίπτει και η τυχόν προβλεπόμενη από την προκήρυξη του Εθνικού Ραδιοτηλεοπτικού Συμβουλίου, εγγυητική επιστολή συμμετοχής στη διαγωνιστικ</w:t>
      </w:r>
      <w:r>
        <w:rPr>
          <w:rFonts w:eastAsia="Times New Roman" w:cs="Times New Roman"/>
          <w:szCs w:val="24"/>
        </w:rPr>
        <w:t xml:space="preserve">ή διαδικασία. Τίθενται μεταβατικές διατάξεις σχετικά με το καθεστώς λειτουργίας των ήδη </w:t>
      </w:r>
      <w:proofErr w:type="spellStart"/>
      <w:r>
        <w:rPr>
          <w:rFonts w:eastAsia="Times New Roman" w:cs="Times New Roman"/>
          <w:szCs w:val="24"/>
        </w:rPr>
        <w:t>λειτουργούντων</w:t>
      </w:r>
      <w:proofErr w:type="spellEnd"/>
      <w:r>
        <w:rPr>
          <w:rFonts w:eastAsia="Times New Roman" w:cs="Times New Roman"/>
          <w:szCs w:val="24"/>
        </w:rPr>
        <w:t xml:space="preserve"> </w:t>
      </w:r>
      <w:proofErr w:type="spellStart"/>
      <w:r>
        <w:rPr>
          <w:rFonts w:eastAsia="Times New Roman" w:cs="Times New Roman"/>
          <w:szCs w:val="24"/>
        </w:rPr>
        <w:t>παρόχων</w:t>
      </w:r>
      <w:proofErr w:type="spellEnd"/>
      <w:r>
        <w:rPr>
          <w:rFonts w:eastAsia="Times New Roman" w:cs="Times New Roman"/>
          <w:szCs w:val="24"/>
        </w:rPr>
        <w:t xml:space="preserve"> περιεχομένου.</w:t>
      </w:r>
    </w:p>
    <w:p w14:paraId="1416A5B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 αυτό, λοιπόν, το ζήτημα, σ’ αυτό το θέμα, νομίζω ότι θα υπάρξει η μέγιστη δυνατή πλειοψηφία, η οποία θα προικοδοτήσει το Εθνικό </w:t>
      </w:r>
      <w:r>
        <w:rPr>
          <w:rFonts w:eastAsia="Times New Roman" w:cs="Times New Roman"/>
          <w:szCs w:val="24"/>
        </w:rPr>
        <w:t>Ραδιοτηλεοπτικό Συμβούλιο με την αναγκαία πραγματικά δύναμη να αντιμετωπίσει όλα τα θέματα, γιατί πιστεύω ότι κανείς από εμάς δεν θέλει να συνεχιστεί αυτό το άναρχο και άσωτο τοπίο στα ραδιοτηλεοπτικά πράγματα.</w:t>
      </w:r>
    </w:p>
    <w:p w14:paraId="1416A5C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Επτά άδειες. Τις αποφάσισε το ΕΣΡ. Είναι 35 ε</w:t>
      </w:r>
      <w:r>
        <w:rPr>
          <w:rFonts w:eastAsia="Times New Roman" w:cs="Times New Roman"/>
          <w:szCs w:val="24"/>
        </w:rPr>
        <w:t>κατομμύρια το ελάχιστο έως 245 εκατομμύρια. Απόφαση του ΕΣΡ. Έτσι, στην τύχη; Όχι. Είναι και υπάρχει η τεκμηρίωση από τον προηγούμενο διαγωνισμό. Τετρακόσια άτομα ο ελάχιστος αριθμός εργαζομένων. Προστατεύονται οι εργασιακές σχέσεις.</w:t>
      </w:r>
    </w:p>
    <w:p w14:paraId="1416A5C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Είναι σαφές, όπως είπε</w:t>
      </w:r>
      <w:r>
        <w:rPr>
          <w:rFonts w:eastAsia="Times New Roman" w:cs="Times New Roman"/>
          <w:szCs w:val="24"/>
        </w:rPr>
        <w:t xml:space="preserve"> και ο Υπουργός το πρωί, μαζί βέβαια και με τη σωτήρια ρύθμιση για τον ΕΔΟΕΑΠ, ότι είναι ανάγκη</w:t>
      </w:r>
      <w:r>
        <w:rPr>
          <w:rFonts w:eastAsia="Times New Roman" w:cs="Times New Roman"/>
          <w:szCs w:val="24"/>
        </w:rPr>
        <w:t>,</w:t>
      </w:r>
      <w:r>
        <w:rPr>
          <w:rFonts w:eastAsia="Times New Roman" w:cs="Times New Roman"/>
          <w:szCs w:val="24"/>
        </w:rPr>
        <w:t xml:space="preserve"> ως πολιτικό σύστημα να ορθώσουμε, κύριε Κεφαλογιάννη, τείχος όλοι μαζί –το πιστεύω αυτό και εκφράζω την απόλυτη στήριξή μου- σ’ αυτή τη διαδικασία, έτσι ώστε ν</w:t>
      </w:r>
      <w:r>
        <w:rPr>
          <w:rFonts w:eastAsia="Times New Roman" w:cs="Times New Roman"/>
          <w:szCs w:val="24"/>
        </w:rPr>
        <w:t xml:space="preserve">α μην τεθεί ποτέ </w:t>
      </w:r>
      <w:r>
        <w:rPr>
          <w:rFonts w:eastAsia="Times New Roman" w:cs="Times New Roman"/>
          <w:szCs w:val="24"/>
        </w:rPr>
        <w:t xml:space="preserve">ξανά </w:t>
      </w:r>
      <w:r>
        <w:rPr>
          <w:rFonts w:eastAsia="Times New Roman" w:cs="Times New Roman"/>
          <w:szCs w:val="24"/>
        </w:rPr>
        <w:t xml:space="preserve">–με αυτό κλείνω, κύριε Πρόεδρε, και σας ευχαριστώ για την ανοχή σας- το δίλημμα: «Με τον λαό ή με τους νταβατζήδες;». </w:t>
      </w:r>
    </w:p>
    <w:p w14:paraId="1416A5C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416A5C3"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16A5C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w:t>
      </w:r>
      <w:r>
        <w:rPr>
          <w:rFonts w:eastAsia="Times New Roman" w:cs="Times New Roman"/>
          <w:szCs w:val="24"/>
        </w:rPr>
        <w:t>ριε συνάδελφε.</w:t>
      </w:r>
    </w:p>
    <w:p w14:paraId="1416A5C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w:t>
      </w:r>
      <w:r>
        <w:rPr>
          <w:rFonts w:eastAsia="Times New Roman" w:cs="Times New Roman"/>
          <w:szCs w:val="24"/>
        </w:rPr>
        <w:t xml:space="preserve">ου κτηρίου και τον τρόπο οργάνωσης και λειτουργίας της Βουλής, δεκατέσσερις Αμερικανοί φοιτητές και τρεις συνοδοί από το </w:t>
      </w:r>
      <w:r>
        <w:rPr>
          <w:rFonts w:eastAsia="Times New Roman" w:cs="Times New Roman"/>
          <w:szCs w:val="24"/>
          <w:lang w:val="en-US"/>
        </w:rPr>
        <w:t>Princeton</w:t>
      </w:r>
      <w:r>
        <w:rPr>
          <w:rFonts w:eastAsia="Times New Roman" w:cs="Times New Roman"/>
          <w:szCs w:val="24"/>
        </w:rPr>
        <w:t xml:space="preserve"> </w:t>
      </w:r>
      <w:r>
        <w:rPr>
          <w:rFonts w:eastAsia="Times New Roman" w:cs="Times New Roman"/>
          <w:szCs w:val="24"/>
          <w:lang w:val="en-US"/>
        </w:rPr>
        <w:t>University</w:t>
      </w:r>
      <w:r>
        <w:rPr>
          <w:rFonts w:eastAsia="Times New Roman" w:cs="Times New Roman"/>
          <w:szCs w:val="24"/>
        </w:rPr>
        <w:t>.</w:t>
      </w:r>
    </w:p>
    <w:p w14:paraId="1416A5C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416A5C7"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16A5C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συνάδελφος κ. Μεγαλομύστακας </w:t>
      </w:r>
      <w:r>
        <w:rPr>
          <w:rFonts w:eastAsia="Times New Roman" w:cs="Times New Roman"/>
          <w:szCs w:val="24"/>
        </w:rPr>
        <w:t>Αναστάσιος έχει τον λόγο για δώδεκα λεπτά.</w:t>
      </w:r>
    </w:p>
    <w:p w14:paraId="1416A5C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ΑΝΑΣΤΑΣΙΟΣ ΜΕΓΑΛΟΜΥΣΤΑΚΑΣ:</w:t>
      </w:r>
      <w:r>
        <w:rPr>
          <w:rFonts w:eastAsia="Times New Roman" w:cs="Times New Roman"/>
          <w:szCs w:val="24"/>
        </w:rPr>
        <w:t xml:space="preserve"> Κύριε Πρόεδρε, κυρία και κύριοι συνάδελφοι, θα ξεκινήσω την ομιλία μου με ένα</w:t>
      </w:r>
      <w:r>
        <w:rPr>
          <w:rFonts w:eastAsia="Times New Roman" w:cs="Times New Roman"/>
          <w:szCs w:val="24"/>
        </w:rPr>
        <w:t>,</w:t>
      </w:r>
      <w:r>
        <w:rPr>
          <w:rFonts w:eastAsia="Times New Roman" w:cs="Times New Roman"/>
          <w:szCs w:val="24"/>
        </w:rPr>
        <w:t xml:space="preserve"> όχι τόσο άσχετο με αυτό που συζητάμε</w:t>
      </w:r>
      <w:r>
        <w:rPr>
          <w:rFonts w:eastAsia="Times New Roman" w:cs="Times New Roman"/>
          <w:szCs w:val="24"/>
        </w:rPr>
        <w:t>,</w:t>
      </w:r>
      <w:r>
        <w:rPr>
          <w:rFonts w:eastAsia="Times New Roman" w:cs="Times New Roman"/>
          <w:szCs w:val="24"/>
        </w:rPr>
        <w:t xml:space="preserve"> θέμα, ωστόσο νομίζω ότι είναι σκόπιμο να το αναφέρω. </w:t>
      </w:r>
    </w:p>
    <w:p w14:paraId="1416A5C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Πριν από λίγη ώ</w:t>
      </w:r>
      <w:r>
        <w:rPr>
          <w:rFonts w:eastAsia="Times New Roman" w:cs="Times New Roman"/>
          <w:szCs w:val="24"/>
        </w:rPr>
        <w:t xml:space="preserve">ρα παρακολούθησα μια </w:t>
      </w:r>
      <w:r>
        <w:rPr>
          <w:rFonts w:eastAsia="Times New Roman" w:cs="Times New Roman"/>
          <w:szCs w:val="24"/>
        </w:rPr>
        <w:t xml:space="preserve">επιτροπή </w:t>
      </w:r>
      <w:r>
        <w:rPr>
          <w:rFonts w:eastAsia="Times New Roman" w:cs="Times New Roman"/>
          <w:szCs w:val="24"/>
        </w:rPr>
        <w:t>που έτρεχε παράλληλα με την Ολομέλεια, η οποία είχε τίτλο</w:t>
      </w:r>
      <w:r>
        <w:rPr>
          <w:rFonts w:eastAsia="Times New Roman" w:cs="Times New Roman"/>
          <w:szCs w:val="24"/>
        </w:rPr>
        <w:t>:</w:t>
      </w:r>
      <w:r>
        <w:rPr>
          <w:rFonts w:eastAsia="Times New Roman" w:cs="Times New Roman"/>
          <w:szCs w:val="24"/>
        </w:rPr>
        <w:t xml:space="preserve"> «Το διάστημα και οι εφαρμογές του: Μία αναπτυξιακή ευκαιρία για την Ελλάδα», όπου ο ομιλητής που μας ενημέρωνε σχετικά ήταν ο ακαδημαϊκός Δρ. Σταμάτιος </w:t>
      </w:r>
      <w:proofErr w:type="spellStart"/>
      <w:r>
        <w:rPr>
          <w:rFonts w:eastAsia="Times New Roman" w:cs="Times New Roman"/>
          <w:szCs w:val="24"/>
        </w:rPr>
        <w:t>Κριμιζής</w:t>
      </w:r>
      <w:proofErr w:type="spellEnd"/>
      <w:r>
        <w:rPr>
          <w:rFonts w:eastAsia="Times New Roman" w:cs="Times New Roman"/>
          <w:szCs w:val="24"/>
        </w:rPr>
        <w:t>. Αυτός</w:t>
      </w:r>
      <w:r>
        <w:rPr>
          <w:rFonts w:eastAsia="Times New Roman" w:cs="Times New Roman"/>
          <w:szCs w:val="24"/>
        </w:rPr>
        <w:t xml:space="preserve"> ο άνθρωπος μάς εξήγησε ποιες εφαρμογές μπορούμε</w:t>
      </w:r>
      <w:r>
        <w:rPr>
          <w:rFonts w:eastAsia="Times New Roman" w:cs="Times New Roman"/>
          <w:szCs w:val="24"/>
        </w:rPr>
        <w:t>,</w:t>
      </w:r>
      <w:r>
        <w:rPr>
          <w:rFonts w:eastAsia="Times New Roman" w:cs="Times New Roman"/>
          <w:szCs w:val="24"/>
        </w:rPr>
        <w:t xml:space="preserve"> μέσω του διαστήματος να έχουμε, για να κάνουμε πιο εύκολη τη ζωή μας. </w:t>
      </w:r>
    </w:p>
    <w:p w14:paraId="1416A5C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Άκουσα πάρα πολλούς ομιλητές -είτε της Κυβέρνησης είτε της Αντιπολίτευσης- να μιλούν για λειτουργία βάσης ηλεκτρονικών δεδομένων, για τ</w:t>
      </w:r>
      <w:r>
        <w:rPr>
          <w:rFonts w:eastAsia="Times New Roman" w:cs="Times New Roman"/>
          <w:szCs w:val="24"/>
        </w:rPr>
        <w:t>ο ηλεκτρονικό εισιτήριο. Έχουμε φθάσει στο 2017, που έχουμε σχεδόν κατακτήσει το διάστημα, που με δορυφόρους μπορούμε να διαβάζουμε ακόμη και τις πινακίδες των αυτοκινήτων και ερχόμαστε στην Ελλάδα να συζητήσουμε τα αυτονόητα, αυτά που έπρεπε να έχουν γίνε</w:t>
      </w:r>
      <w:r>
        <w:rPr>
          <w:rFonts w:eastAsia="Times New Roman" w:cs="Times New Roman"/>
          <w:szCs w:val="24"/>
        </w:rPr>
        <w:t xml:space="preserve">ι χθες. </w:t>
      </w:r>
    </w:p>
    <w:p w14:paraId="1416A5C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Και αυτό δεν είναι ένα «κατηγορώ» προς την Κυβέρνηση, αλλά σε όλο το πολιτικό σύστημα</w:t>
      </w:r>
      <w:r>
        <w:rPr>
          <w:rFonts w:eastAsia="Times New Roman" w:cs="Times New Roman"/>
          <w:szCs w:val="24"/>
        </w:rPr>
        <w:t>,</w:t>
      </w:r>
      <w:r>
        <w:rPr>
          <w:rFonts w:eastAsia="Times New Roman" w:cs="Times New Roman"/>
          <w:szCs w:val="24"/>
        </w:rPr>
        <w:t xml:space="preserve"> που διοικεί μέχρι σήμερα. Όταν, επομένως, κάνουμε τα αυτονόητα, δεν πρέπει να υπερηφανευόμαστε τόσο, αλλά κυρίως να ντρεπόμαστε για όλο το πολιτικό σύστημα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είχαμε μέχρι σήμερα στη χώρα μας.</w:t>
      </w:r>
    </w:p>
    <w:p w14:paraId="1416A5C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Έρχομαι τώρα στο σημερινό νομοσχέδιο, το οποίο αφορά ένα εξαιρετικά σημαντικό θέμα, τον τομέα την ανακύκλωσης, που είναι ένας τομέας στον οποίο η Ελλάδα είναι ουραγός ανάμεσα στους Ευρωπαίους εταίρους. Είμαστε ο φτωχός συ</w:t>
      </w:r>
      <w:r>
        <w:rPr>
          <w:rFonts w:eastAsia="Times New Roman" w:cs="Times New Roman"/>
          <w:szCs w:val="24"/>
        </w:rPr>
        <w:t>γγενής σ’ αυτή την ευρωπαϊκή οικογένεια, καθώς</w:t>
      </w:r>
      <w:r>
        <w:rPr>
          <w:rFonts w:eastAsia="Times New Roman" w:cs="Times New Roman"/>
          <w:szCs w:val="24"/>
        </w:rPr>
        <w:t>,</w:t>
      </w:r>
      <w:r>
        <w:rPr>
          <w:rFonts w:eastAsia="Times New Roman" w:cs="Times New Roman"/>
          <w:szCs w:val="24"/>
        </w:rPr>
        <w:t xml:space="preserve"> καμ</w:t>
      </w:r>
      <w:r>
        <w:rPr>
          <w:rFonts w:eastAsia="Times New Roman" w:cs="Times New Roman"/>
          <w:szCs w:val="24"/>
        </w:rPr>
        <w:t>μ</w:t>
      </w:r>
      <w:r>
        <w:rPr>
          <w:rFonts w:eastAsia="Times New Roman" w:cs="Times New Roman"/>
          <w:szCs w:val="24"/>
        </w:rPr>
        <w:t>ία από τις προηγούμενες κυβερνήσεις -και μέχρι τώρα ούτε η σημερινή- εξέτασαν αυτό το ζήτημα</w:t>
      </w:r>
      <w:r>
        <w:rPr>
          <w:rFonts w:eastAsia="Times New Roman" w:cs="Times New Roman"/>
          <w:szCs w:val="24"/>
        </w:rPr>
        <w:t>,</w:t>
      </w:r>
      <w:r>
        <w:rPr>
          <w:rFonts w:eastAsia="Times New Roman" w:cs="Times New Roman"/>
          <w:szCs w:val="24"/>
        </w:rPr>
        <w:t xml:space="preserve"> με την πρέπουσα σημασία. </w:t>
      </w:r>
    </w:p>
    <w:p w14:paraId="1416A5C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Κανένας δεν έδωσε τη σημασία που έπρεπε στην εκπαίδευση</w:t>
      </w:r>
      <w:r>
        <w:rPr>
          <w:rFonts w:eastAsia="Times New Roman" w:cs="Times New Roman"/>
          <w:szCs w:val="24"/>
        </w:rPr>
        <w:t>,</w:t>
      </w:r>
      <w:r>
        <w:rPr>
          <w:rFonts w:eastAsia="Times New Roman" w:cs="Times New Roman"/>
          <w:szCs w:val="24"/>
        </w:rPr>
        <w:t xml:space="preserve"> σχετικά με αυτό. Θα έπρεπε οι νέοι να εκπαιδευτούν και εν γένει οι πολίτες στο να σέβονται το περιβάλλον και να το προστατεύουν. Τίποτα τέτοιο δεν έγινε. </w:t>
      </w:r>
    </w:p>
    <w:p w14:paraId="1416A5C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Πόσοι από τους πολίτες σήμερα γνωρίζουν τι είναι η </w:t>
      </w:r>
      <w:proofErr w:type="spellStart"/>
      <w:r>
        <w:rPr>
          <w:rFonts w:eastAsia="Times New Roman" w:cs="Times New Roman"/>
          <w:szCs w:val="24"/>
        </w:rPr>
        <w:t>αειφορία</w:t>
      </w:r>
      <w:proofErr w:type="spellEnd"/>
      <w:r>
        <w:rPr>
          <w:rFonts w:eastAsia="Times New Roman" w:cs="Times New Roman"/>
          <w:szCs w:val="24"/>
        </w:rPr>
        <w:t xml:space="preserve"> ή κυκλική οικονομία; Ποιος γνωρίζει εάν </w:t>
      </w:r>
      <w:r>
        <w:rPr>
          <w:rFonts w:eastAsia="Times New Roman" w:cs="Times New Roman"/>
          <w:szCs w:val="24"/>
        </w:rPr>
        <w:t xml:space="preserve">στις γειτονιές υπάρχουν κάδη για όλα τα υλικά, για το πλαστικό, για το γυαλί, για το χαρτί; Ποιος γνωρίζει εάν τα </w:t>
      </w:r>
      <w:r>
        <w:rPr>
          <w:rFonts w:eastAsia="Times New Roman" w:cs="Times New Roman"/>
          <w:szCs w:val="24"/>
          <w:lang w:val="en-US"/>
        </w:rPr>
        <w:t>cd</w:t>
      </w:r>
      <w:r>
        <w:rPr>
          <w:rFonts w:eastAsia="Times New Roman" w:cs="Times New Roman"/>
          <w:szCs w:val="24"/>
        </w:rPr>
        <w:t xml:space="preserve"> ή οι σκληροί δίσκοι θα πρέπει να πετιούνται μέσα στον μπλε κάδο ανακύκλωσης; </w:t>
      </w:r>
    </w:p>
    <w:p w14:paraId="1416A5D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Σας καλώ όλους εδώ μέσα να κάνετε κάποιες επισκέψεις, ακόμη κ</w:t>
      </w:r>
      <w:r>
        <w:rPr>
          <w:rFonts w:eastAsia="Times New Roman" w:cs="Times New Roman"/>
          <w:szCs w:val="24"/>
        </w:rPr>
        <w:t>αι στους δήμους</w:t>
      </w:r>
      <w:r>
        <w:rPr>
          <w:rFonts w:eastAsia="Times New Roman" w:cs="Times New Roman"/>
          <w:szCs w:val="24"/>
        </w:rPr>
        <w:t>,</w:t>
      </w:r>
      <w:r>
        <w:rPr>
          <w:rFonts w:eastAsia="Times New Roman" w:cs="Times New Roman"/>
          <w:szCs w:val="24"/>
        </w:rPr>
        <w:t xml:space="preserve"> τους οποίους έχετε κοντά και να ρωτήσετε τους υπαλλήλους, που είναι υπεύθυνοι γι’ αυτό, σε ποιους κάδους πρέπει να πετάμε αυτά τα υλικά. Είμαι σίγουρος ότι θα αντικρίσετε αυτό που αντίκρισα κι εγώ, να υπάρχουν αντικρουόμενες απόψεις και έλ</w:t>
      </w:r>
      <w:r>
        <w:rPr>
          <w:rFonts w:eastAsia="Times New Roman" w:cs="Times New Roman"/>
          <w:szCs w:val="24"/>
        </w:rPr>
        <w:t xml:space="preserve">λειψη σχετικής γνώσης. </w:t>
      </w:r>
    </w:p>
    <w:p w14:paraId="1416A5D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μιλάμε για έλλειμα ενημέρωσης. Εκεί πρέπει να στοχεύσουμε. Πρέπει από το νηπιαγωγείο κιόλας μέχρι και τη </w:t>
      </w:r>
      <w:r>
        <w:rPr>
          <w:rFonts w:eastAsia="Times New Roman" w:cs="Times New Roman"/>
          <w:szCs w:val="24"/>
        </w:rPr>
        <w:t>δ</w:t>
      </w:r>
      <w:r>
        <w:rPr>
          <w:rFonts w:eastAsia="Times New Roman" w:cs="Times New Roman"/>
          <w:szCs w:val="24"/>
        </w:rPr>
        <w:t>ιοίκηση, σε όλους τους πολίτες είτε με τηλεοπτικά σποτ είτε με κάποιες πολύ προσεγμένες καμπάνιες και με άλλους χίλι</w:t>
      </w:r>
      <w:r>
        <w:rPr>
          <w:rFonts w:eastAsia="Times New Roman" w:cs="Times New Roman"/>
          <w:szCs w:val="24"/>
        </w:rPr>
        <w:t>ους τρόπους</w:t>
      </w:r>
      <w:r>
        <w:rPr>
          <w:rFonts w:eastAsia="Times New Roman" w:cs="Times New Roman"/>
          <w:szCs w:val="24"/>
        </w:rPr>
        <w:t>,</w:t>
      </w:r>
      <w:r>
        <w:rPr>
          <w:rFonts w:eastAsia="Times New Roman" w:cs="Times New Roman"/>
          <w:szCs w:val="24"/>
        </w:rPr>
        <w:t xml:space="preserve"> που μπορούμε να βρούμε, να καλλιεργήσουμε μια περιβαλλοντική συνείδηση κι επιτέλους</w:t>
      </w:r>
      <w:r>
        <w:rPr>
          <w:rFonts w:eastAsia="Times New Roman" w:cs="Times New Roman"/>
          <w:szCs w:val="24"/>
        </w:rPr>
        <w:t>,</w:t>
      </w:r>
      <w:r>
        <w:rPr>
          <w:rFonts w:eastAsia="Times New Roman" w:cs="Times New Roman"/>
          <w:szCs w:val="24"/>
        </w:rPr>
        <w:t xml:space="preserve"> να δούμε κάτι στην πράξη, να μη μένουμε μόνο στα λόγια. </w:t>
      </w:r>
    </w:p>
    <w:p w14:paraId="1416A5D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Είναι γνωστό και από </w:t>
      </w:r>
      <w:r>
        <w:rPr>
          <w:rFonts w:eastAsia="Times New Roman" w:cs="Times New Roman"/>
          <w:szCs w:val="24"/>
        </w:rPr>
        <w:t>ε</w:t>
      </w:r>
      <w:r>
        <w:rPr>
          <w:rFonts w:eastAsia="Times New Roman" w:cs="Times New Roman"/>
          <w:szCs w:val="24"/>
        </w:rPr>
        <w:t>πιτροπές, αλλά και από άλλες τοποθετήσεις μας στην Ολομέλεια</w:t>
      </w:r>
      <w:r>
        <w:rPr>
          <w:rFonts w:eastAsia="Times New Roman" w:cs="Times New Roman"/>
          <w:szCs w:val="24"/>
        </w:rPr>
        <w:t>,</w:t>
      </w:r>
      <w:r>
        <w:rPr>
          <w:rFonts w:eastAsia="Times New Roman" w:cs="Times New Roman"/>
          <w:szCs w:val="24"/>
        </w:rPr>
        <w:t xml:space="preserve"> ότι σημαία της Έν</w:t>
      </w:r>
      <w:r>
        <w:rPr>
          <w:rFonts w:eastAsia="Times New Roman" w:cs="Times New Roman"/>
          <w:szCs w:val="24"/>
        </w:rPr>
        <w:t>ωσης Κεντρώων είναι η ανάπτυξη παιδείας σε όλα τα θέματα. Ειδικά στο θέμα αυτό, πρέπει να υπάρξει παιδεία ανακύκλωσης. Επομένως, δεν θα μπορούσαμε</w:t>
      </w:r>
      <w:r>
        <w:rPr>
          <w:rFonts w:eastAsia="Times New Roman" w:cs="Times New Roman"/>
          <w:szCs w:val="24"/>
        </w:rPr>
        <w:t>,</w:t>
      </w:r>
      <w:r>
        <w:rPr>
          <w:rFonts w:eastAsia="Times New Roman" w:cs="Times New Roman"/>
          <w:szCs w:val="24"/>
        </w:rPr>
        <w:t xml:space="preserve"> σε καμ</w:t>
      </w:r>
      <w:r>
        <w:rPr>
          <w:rFonts w:eastAsia="Times New Roman" w:cs="Times New Roman"/>
          <w:szCs w:val="24"/>
        </w:rPr>
        <w:t>μ</w:t>
      </w:r>
      <w:r>
        <w:rPr>
          <w:rFonts w:eastAsia="Times New Roman" w:cs="Times New Roman"/>
          <w:szCs w:val="24"/>
        </w:rPr>
        <w:t>ία περίπτωση</w:t>
      </w:r>
      <w:r>
        <w:rPr>
          <w:rFonts w:eastAsia="Times New Roman" w:cs="Times New Roman"/>
          <w:szCs w:val="24"/>
        </w:rPr>
        <w:t>,</w:t>
      </w:r>
      <w:r>
        <w:rPr>
          <w:rFonts w:eastAsia="Times New Roman" w:cs="Times New Roman"/>
          <w:szCs w:val="24"/>
        </w:rPr>
        <w:t xml:space="preserve"> να ταχθούμε κατά των θεωρητικών αρχών</w:t>
      </w:r>
      <w:r>
        <w:rPr>
          <w:rFonts w:eastAsia="Times New Roman" w:cs="Times New Roman"/>
          <w:szCs w:val="24"/>
        </w:rPr>
        <w:t>,</w:t>
      </w:r>
      <w:r>
        <w:rPr>
          <w:rFonts w:eastAsia="Times New Roman" w:cs="Times New Roman"/>
          <w:szCs w:val="24"/>
        </w:rPr>
        <w:t xml:space="preserve"> που εισάγει αυτό το νομοσχέδιο. </w:t>
      </w:r>
    </w:p>
    <w:p w14:paraId="1416A5D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Ειδικότερα, είμ</w:t>
      </w:r>
      <w:r>
        <w:rPr>
          <w:rFonts w:eastAsia="Times New Roman" w:cs="Times New Roman"/>
          <w:szCs w:val="24"/>
        </w:rPr>
        <w:t xml:space="preserve">αστε πολύ θετικοί με το άρθρο 16, στο οποίο προβλέπεται οργάνωση από τον ΕΟΑΝ ενός εθνικού συστήματος πληροφόρησης κι ενημέρωσης για τους χρήστες και τους καταναλωτές. Είναι αυτό που χρειάζεται, αρκεί να λειτουργήσει σωστά. </w:t>
      </w:r>
    </w:p>
    <w:p w14:paraId="1416A5D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Ερχόμαστε, όμως, τώρα στις πικρ</w:t>
      </w:r>
      <w:r>
        <w:rPr>
          <w:rFonts w:eastAsia="Times New Roman" w:cs="Times New Roman"/>
          <w:szCs w:val="24"/>
        </w:rPr>
        <w:t>ές αλήθειες, που αντιμετωπίζει η κοινωνία μας. Από τον πρώτο ν.4042/2011 με τον οποίο εισήχθη στην ουσία στην ελληνική κοινωνία η έννοια της ανακύκλωσης, αλλά μέχρι τον τελευταίο νόμο του 2012 δεν μπορέσαμε –ή δεν μπόρεσαν οι μέχρι τώρα Κυβερνήσεις- να προ</w:t>
      </w:r>
      <w:r>
        <w:rPr>
          <w:rFonts w:eastAsia="Times New Roman" w:cs="Times New Roman"/>
          <w:szCs w:val="24"/>
        </w:rPr>
        <w:t xml:space="preserve">ωθήσουμε αποτελεσματικά την ανακύκλωση. </w:t>
      </w:r>
    </w:p>
    <w:p w14:paraId="1416A5D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Κανένας δεν πέτυχε τους στόχους. Κανένας δεν προσπάθησε ούτε καν προσπάθησε να προσαρμοστεί με τις ευρωπαϊκές </w:t>
      </w:r>
      <w:r>
        <w:rPr>
          <w:rFonts w:eastAsia="Times New Roman" w:cs="Times New Roman"/>
          <w:szCs w:val="24"/>
        </w:rPr>
        <w:t>ο</w:t>
      </w:r>
      <w:r>
        <w:rPr>
          <w:rFonts w:eastAsia="Times New Roman" w:cs="Times New Roman"/>
          <w:szCs w:val="24"/>
        </w:rPr>
        <w:t>δηγίες. Και αυτό νομίζω είναι ευθύνη όλων. Θα το λέω και θα το ξαναλέω, γιατί όλοι πρέπει να καταλάβουμε</w:t>
      </w:r>
      <w:r>
        <w:rPr>
          <w:rFonts w:eastAsia="Times New Roman" w:cs="Times New Roman"/>
          <w:szCs w:val="24"/>
        </w:rPr>
        <w:t xml:space="preserve"> τι σφάλματα έχουν γίνει στο παρελθόν. </w:t>
      </w:r>
    </w:p>
    <w:p w14:paraId="1416A5D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Διαβάζοντας το νομοσχέδιο, είχα την αίσθηση ότι αφορά κάποια άλλη χώρα. Άκουσα και τον Υπουργό πολύ προσεκτικά να λέει ότι είμαστε πολύ μπροστά και αυτό, ενδεχομένως, να αποτελέσει κι ένα μικρό πρόβλημα. Γιατί; Διότι</w:t>
      </w:r>
      <w:r>
        <w:rPr>
          <w:rFonts w:eastAsia="Times New Roman" w:cs="Times New Roman"/>
          <w:szCs w:val="24"/>
        </w:rPr>
        <w:t xml:space="preserve"> δεν έχουμε το επίπεδο που έχει η Σουηδία στα περιβαλλοντικά θέματα. Δεν έχουμε την ενημέρωση, όπως </w:t>
      </w:r>
      <w:proofErr w:type="spellStart"/>
      <w:r>
        <w:rPr>
          <w:rFonts w:eastAsia="Times New Roman" w:cs="Times New Roman"/>
          <w:szCs w:val="24"/>
        </w:rPr>
        <w:t>προείπα</w:t>
      </w:r>
      <w:proofErr w:type="spellEnd"/>
      <w:r>
        <w:rPr>
          <w:rFonts w:eastAsia="Times New Roman" w:cs="Times New Roman"/>
          <w:szCs w:val="24"/>
        </w:rPr>
        <w:t>. Δεν έχουμε τη σχετική παιδεία. Πολύ φοβάμαι ότι πολύ διαφορετικές συνθήκες</w:t>
      </w:r>
      <w:r>
        <w:rPr>
          <w:rFonts w:eastAsia="Times New Roman" w:cs="Times New Roman"/>
          <w:szCs w:val="24"/>
        </w:rPr>
        <w:t>,</w:t>
      </w:r>
      <w:r>
        <w:rPr>
          <w:rFonts w:eastAsia="Times New Roman" w:cs="Times New Roman"/>
          <w:szCs w:val="24"/>
        </w:rPr>
        <w:t xml:space="preserve"> που υπάρχουν στην Ελλάδα</w:t>
      </w:r>
      <w:r>
        <w:rPr>
          <w:rFonts w:eastAsia="Times New Roman" w:cs="Times New Roman"/>
          <w:szCs w:val="24"/>
        </w:rPr>
        <w:t>,</w:t>
      </w:r>
      <w:r>
        <w:rPr>
          <w:rFonts w:eastAsia="Times New Roman" w:cs="Times New Roman"/>
          <w:szCs w:val="24"/>
        </w:rPr>
        <w:t xml:space="preserve"> δεν θα μας επιτρέψουν να υλοποιήσουμε και να </w:t>
      </w:r>
      <w:r>
        <w:rPr>
          <w:rFonts w:eastAsia="Times New Roman" w:cs="Times New Roman"/>
          <w:szCs w:val="24"/>
        </w:rPr>
        <w:t xml:space="preserve">εφαρμόσουμε αυτούς τους νόμους που θα έπρεπε –επαναλαμβάνω- να έχουν ληφθεί εδώ και πολλά χρόνια. </w:t>
      </w:r>
    </w:p>
    <w:p w14:paraId="1416A5D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Ποιος δεν θα συμφωνούσε με όλους τους στόχους που έχουν τεθεί σε αυτό το νομοσχέδιο; Είμαστε υπέρ της υποστήριξης των ΟΤΑ. Ωστόσο, δεν ξέρουμε πώς αυτά τα 10</w:t>
      </w:r>
      <w:r>
        <w:rPr>
          <w:rFonts w:eastAsia="Times New Roman" w:cs="Times New Roman"/>
          <w:szCs w:val="24"/>
        </w:rPr>
        <w:t xml:space="preserve">.000.000 θα είναι αρκετά, ώστε να ανταπεξέλθουν οι ΟΤΑ στις αυξημένες υποχρεώσεις που δημιουργούνται. </w:t>
      </w:r>
    </w:p>
    <w:p w14:paraId="1416A5D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Όλοι γνωρίζουμε πολύ καλά ότι τα περισσότερα συστήματα ανακύκλωσης λειτουργούν κάτω από την επιτήρηση των ΟΤΑ, οι οποίοι στην ουσία</w:t>
      </w:r>
      <w:r>
        <w:rPr>
          <w:rFonts w:eastAsia="Times New Roman" w:cs="Times New Roman"/>
          <w:szCs w:val="24"/>
        </w:rPr>
        <w:t>,</w:t>
      </w:r>
      <w:r>
        <w:rPr>
          <w:rFonts w:eastAsia="Times New Roman" w:cs="Times New Roman"/>
          <w:szCs w:val="24"/>
        </w:rPr>
        <w:t xml:space="preserve"> διαχειρίζονται τη με</w:t>
      </w:r>
      <w:r>
        <w:rPr>
          <w:rFonts w:eastAsia="Times New Roman" w:cs="Times New Roman"/>
          <w:szCs w:val="24"/>
        </w:rPr>
        <w:t xml:space="preserve">γαλύτερη ποσότητα ανακυκλώσιμων υλικών. Ωστόσο, αντιμετωπίζουν σημαντικά </w:t>
      </w:r>
      <w:r>
        <w:rPr>
          <w:rFonts w:eastAsia="Times New Roman" w:cs="Times New Roman"/>
          <w:szCs w:val="24"/>
        </w:rPr>
        <w:lastRenderedPageBreak/>
        <w:t xml:space="preserve">οικονομικά και τεχνικά προβλήματα, καθώς δεν έχουν ούτε προσωπικό, αλλά ούτε τον κατάλληλο εξοπλισμό. </w:t>
      </w:r>
    </w:p>
    <w:p w14:paraId="1416A5D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Εννοείται πως τασσόμαστε υπέρ των κινήτρων για τους ΟΤΑ</w:t>
      </w:r>
      <w:r>
        <w:rPr>
          <w:rFonts w:eastAsia="Times New Roman" w:cs="Times New Roman"/>
          <w:szCs w:val="24"/>
        </w:rPr>
        <w:t>,</w:t>
      </w:r>
      <w:r>
        <w:rPr>
          <w:rFonts w:eastAsia="Times New Roman" w:cs="Times New Roman"/>
          <w:szCs w:val="24"/>
        </w:rPr>
        <w:t xml:space="preserve"> οι οποίοι επιτυγχάνουν </w:t>
      </w:r>
      <w:r>
        <w:rPr>
          <w:rFonts w:eastAsia="Times New Roman" w:cs="Times New Roman"/>
          <w:szCs w:val="24"/>
        </w:rPr>
        <w:t>υψηλούς στόχους ανακύκλωσης, που ορίζ</w:t>
      </w:r>
      <w:r>
        <w:rPr>
          <w:rFonts w:eastAsia="Times New Roman" w:cs="Times New Roman"/>
          <w:szCs w:val="24"/>
        </w:rPr>
        <w:t>ον</w:t>
      </w:r>
      <w:r>
        <w:rPr>
          <w:rFonts w:eastAsia="Times New Roman" w:cs="Times New Roman"/>
          <w:szCs w:val="24"/>
        </w:rPr>
        <w:t>ται με το άρθρο 9. Πρόκειται, όμως, για κίνητρα</w:t>
      </w:r>
      <w:r>
        <w:rPr>
          <w:rFonts w:eastAsia="Times New Roman" w:cs="Times New Roman"/>
          <w:szCs w:val="24"/>
        </w:rPr>
        <w:t>,</w:t>
      </w:r>
      <w:r>
        <w:rPr>
          <w:rFonts w:eastAsia="Times New Roman" w:cs="Times New Roman"/>
          <w:szCs w:val="24"/>
        </w:rPr>
        <w:t xml:space="preserve"> που δεν μπορούμε να αξιολογήσουμε και να κρίνουμε σε ικανοποιητικό βαθμό, καθώς αφήνετε πάρα πολλές καθοριστικές και κρίσιμες λεπτομέρειες να διαμορφωθούν για τα κίνητρ</w:t>
      </w:r>
      <w:r>
        <w:rPr>
          <w:rFonts w:eastAsia="Times New Roman" w:cs="Times New Roman"/>
          <w:szCs w:val="24"/>
        </w:rPr>
        <w:t>α με κοινή υπουργική απόφαση. Εσείς δηλαδή θέλετε να υποστηρίξουμε μια διάταξη «γουρούνι στο σακί». Λέτε</w:t>
      </w:r>
      <w:r>
        <w:rPr>
          <w:rFonts w:eastAsia="Times New Roman" w:cs="Times New Roman"/>
          <w:szCs w:val="24"/>
        </w:rPr>
        <w:t xml:space="preserve">, </w:t>
      </w:r>
      <w:r>
        <w:rPr>
          <w:rFonts w:eastAsia="Times New Roman" w:cs="Times New Roman"/>
          <w:szCs w:val="24"/>
        </w:rPr>
        <w:t>πάρτε την, ψηφίστε τη και θα δούμε εμείς πώς θα το κάνουμε». Πρέπει να είμαστε πολύ προσεκτικοί και με τα προεδρικά διατάγματα και με τις υπουργικές α</w:t>
      </w:r>
      <w:r>
        <w:rPr>
          <w:rFonts w:eastAsia="Times New Roman" w:cs="Times New Roman"/>
          <w:szCs w:val="24"/>
        </w:rPr>
        <w:t xml:space="preserve">ποφάσεις. </w:t>
      </w:r>
    </w:p>
    <w:p w14:paraId="1416A5D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Συνεχίζουμε για να δούμε ποιες άλλες είναι οι τραγικές εικόνες που αντιμετωπίζουμε σήμερα σε αυτόν το χώρο στην πατρίδα μας. Αυτή τη στιγμή</w:t>
      </w:r>
      <w:r>
        <w:rPr>
          <w:rFonts w:eastAsia="Times New Roman" w:cs="Times New Roman"/>
          <w:szCs w:val="24"/>
        </w:rPr>
        <w:t>,</w:t>
      </w:r>
      <w:r>
        <w:rPr>
          <w:rFonts w:eastAsia="Times New Roman" w:cs="Times New Roman"/>
          <w:szCs w:val="24"/>
        </w:rPr>
        <w:t xml:space="preserve"> συνεχίζουμε να στέλνουμε στον ΧΥΤΑ το 83% των αποβλήτων μας, όταν ο μέσος όρος στην Ευρώπη είναι 31%. </w:t>
      </w:r>
    </w:p>
    <w:p w14:paraId="1416A5D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παρά το γεγονός ότι οι ευρωπαϊκές οδηγίες μ</w:t>
      </w:r>
      <w:r>
        <w:rPr>
          <w:rFonts w:eastAsia="Times New Roman" w:cs="Times New Roman"/>
          <w:szCs w:val="24"/>
        </w:rPr>
        <w:t>ά</w:t>
      </w:r>
      <w:r>
        <w:rPr>
          <w:rFonts w:eastAsia="Times New Roman" w:cs="Times New Roman"/>
          <w:szCs w:val="24"/>
        </w:rPr>
        <w:t>ς λένε να ανακυκλώνουμε το 50% των υλικών μέχρι το 2020, εμείς ζητάμε να έχουμε παράταση ως το 2025. Ανήκουμε σε αυτή τη μικρή ομάδα των επτά χωρών</w:t>
      </w:r>
      <w:r>
        <w:rPr>
          <w:rFonts w:eastAsia="Times New Roman" w:cs="Times New Roman"/>
          <w:szCs w:val="24"/>
        </w:rPr>
        <w:t>,</w:t>
      </w:r>
      <w:r>
        <w:rPr>
          <w:rFonts w:eastAsia="Times New Roman" w:cs="Times New Roman"/>
          <w:szCs w:val="24"/>
        </w:rPr>
        <w:t xml:space="preserve"> που ζητάμε παράταση</w:t>
      </w:r>
      <w:r>
        <w:rPr>
          <w:rFonts w:eastAsia="Times New Roman" w:cs="Times New Roman"/>
          <w:szCs w:val="24"/>
        </w:rPr>
        <w:t>,</w:t>
      </w:r>
      <w:r>
        <w:rPr>
          <w:rFonts w:eastAsia="Times New Roman" w:cs="Times New Roman"/>
          <w:szCs w:val="24"/>
        </w:rPr>
        <w:t xml:space="preserve"> για να επιτύχουμε αυτόν τον στόχο.</w:t>
      </w:r>
    </w:p>
    <w:p w14:paraId="1416A5D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Επίσης, με άλλα στοιχεία, οι δήμοι ανακυκλώνουν μόνο το 4,7% των ανακυκλώσιμων υλικών, ενώ τα Συστήματα Εναλλακτικής Διαχείρισης ανακυκλώνουν μόνο το 16%. Είναι ένας πολύ μικρός αριθμός</w:t>
      </w:r>
      <w:r>
        <w:rPr>
          <w:rFonts w:eastAsia="Times New Roman" w:cs="Times New Roman"/>
          <w:szCs w:val="24"/>
        </w:rPr>
        <w:t xml:space="preserve">, </w:t>
      </w:r>
      <w:r>
        <w:rPr>
          <w:rFonts w:eastAsia="Times New Roman" w:cs="Times New Roman"/>
          <w:szCs w:val="24"/>
        </w:rPr>
        <w:t xml:space="preserve">σε σχέση με τον μέσο όρο που υπάρχει στην Ευρώπη. </w:t>
      </w:r>
    </w:p>
    <w:p w14:paraId="1416A5D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Από το 1980, δηλα</w:t>
      </w:r>
      <w:r>
        <w:rPr>
          <w:rFonts w:eastAsia="Times New Roman" w:cs="Times New Roman"/>
          <w:szCs w:val="24"/>
        </w:rPr>
        <w:t>δή, περίπου σαράντα χρόνια μέχρι σήμερα, κα</w:t>
      </w:r>
      <w:r>
        <w:rPr>
          <w:rFonts w:eastAsia="Times New Roman" w:cs="Times New Roman"/>
          <w:szCs w:val="24"/>
        </w:rPr>
        <w:t>μ</w:t>
      </w:r>
      <w:r>
        <w:rPr>
          <w:rFonts w:eastAsia="Times New Roman" w:cs="Times New Roman"/>
          <w:szCs w:val="24"/>
        </w:rPr>
        <w:t>μία κυβέρνηση δεν έθεσε ως προτεραιότητα την προστασία του περιβάλλοντος. Είναι τραγικό αυτό που συνέβη. Καμ</w:t>
      </w:r>
      <w:r>
        <w:rPr>
          <w:rFonts w:eastAsia="Times New Roman" w:cs="Times New Roman"/>
          <w:szCs w:val="24"/>
        </w:rPr>
        <w:t>μ</w:t>
      </w:r>
      <w:r>
        <w:rPr>
          <w:rFonts w:eastAsia="Times New Roman" w:cs="Times New Roman"/>
          <w:szCs w:val="24"/>
        </w:rPr>
        <w:t>ία κυβέρνηση δεν κατήρτισε έναν οδικό χάρτη πάνω στον οποίο να πορευτούμε και όχι αυτά τα σχέδια που δί</w:t>
      </w:r>
      <w:r>
        <w:rPr>
          <w:rFonts w:eastAsia="Times New Roman" w:cs="Times New Roman"/>
          <w:szCs w:val="24"/>
        </w:rPr>
        <w:t>ναμε στην Ευρώπη</w:t>
      </w:r>
      <w:r>
        <w:rPr>
          <w:rFonts w:eastAsia="Times New Roman" w:cs="Times New Roman"/>
          <w:szCs w:val="24"/>
        </w:rPr>
        <w:t>,</w:t>
      </w:r>
      <w:r>
        <w:rPr>
          <w:rFonts w:eastAsia="Times New Roman" w:cs="Times New Roman"/>
          <w:szCs w:val="24"/>
        </w:rPr>
        <w:t xml:space="preserve"> απλώς για να αποφύγουμε τα πρόστιμα, έτσι ώστε να μην υπάρχουν ΧΑΔΑ στην Ελλάδα. Είμαστε στο 2017, είπαμε και πριν ότι έχουμε κατακτήσει το διάστημα και εμείς ακόμη έχουμε χωματερές που έχουν κλείσει και δεν ξέρουμε πού πηγαίνουν τα απόβλ</w:t>
      </w:r>
      <w:r>
        <w:rPr>
          <w:rFonts w:eastAsia="Times New Roman" w:cs="Times New Roman"/>
          <w:szCs w:val="24"/>
        </w:rPr>
        <w:t>ητά τους. Υπάρχουν τέτοια παραδείγματα και στην Πελοπόννησο.</w:t>
      </w:r>
    </w:p>
    <w:p w14:paraId="1416A5D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Θέλω τώρα να καταθέσω στα Πρακτικά μία περίληψη της ετήσιας έκθεσης, καθώς και αποσπάσματα της </w:t>
      </w:r>
      <w:r>
        <w:rPr>
          <w:rFonts w:eastAsia="Times New Roman" w:cs="Times New Roman"/>
          <w:szCs w:val="24"/>
          <w:lang w:val="en-US"/>
        </w:rPr>
        <w:t>WWF</w:t>
      </w:r>
      <w:r>
        <w:rPr>
          <w:rFonts w:eastAsia="Times New Roman" w:cs="Times New Roman"/>
          <w:szCs w:val="24"/>
        </w:rPr>
        <w:t>,</w:t>
      </w:r>
      <w:r>
        <w:rPr>
          <w:rFonts w:eastAsia="Times New Roman" w:cs="Times New Roman"/>
          <w:szCs w:val="24"/>
        </w:rPr>
        <w:t xml:space="preserve"> που μας δείχνουν ποια είναι η κατάσταση στην Ελλάδα. </w:t>
      </w:r>
    </w:p>
    <w:p w14:paraId="1416A5DF" w14:textId="77777777" w:rsidR="002F1EDC" w:rsidRDefault="00F01CE6">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Βουλευτής Σερρών κ. </w:t>
      </w:r>
      <w:r>
        <w:rPr>
          <w:rFonts w:eastAsia="Times New Roman" w:cs="Times New Roman"/>
          <w:szCs w:val="24"/>
        </w:rPr>
        <w:t>Αναστάσιος Μεγαλομύστακας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16A5E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Η έκθεση εντοπίζει ως κορυφαίο πρόβλημα την παράνομη διάθεση αποβλή</w:t>
      </w:r>
      <w:r>
        <w:rPr>
          <w:rFonts w:eastAsia="Times New Roman" w:cs="Times New Roman"/>
          <w:szCs w:val="24"/>
        </w:rPr>
        <w:t>των. Στα στερεά απόβλητα το 2017 σηματοδοτείται από δύο καταδικαστικές αποφάσεις για την Ελλάδα από το Ευρωπαϊκό Δικαστήριο, οι οποίες αφορούν την έλλειψη σχεδιασμού για τα επικίνδυνα απόβλητα, που το δικαστήριο μας επέβαλε 10.000.000 ευρώ πρόστιμο και ποι</w:t>
      </w:r>
      <w:r>
        <w:rPr>
          <w:rFonts w:eastAsia="Times New Roman" w:cs="Times New Roman"/>
          <w:szCs w:val="24"/>
        </w:rPr>
        <w:t>νή 30.000 ευρώ για κάθε ημέρα</w:t>
      </w:r>
      <w:r>
        <w:rPr>
          <w:rFonts w:eastAsia="Times New Roman" w:cs="Times New Roman"/>
          <w:szCs w:val="24"/>
        </w:rPr>
        <w:t>,</w:t>
      </w:r>
      <w:r>
        <w:rPr>
          <w:rFonts w:eastAsia="Times New Roman" w:cs="Times New Roman"/>
          <w:szCs w:val="24"/>
        </w:rPr>
        <w:t xml:space="preserve"> που δεν προσαρμοζόμαστε και δεν συμμορφωνόμαστε με την απόφαση.</w:t>
      </w:r>
    </w:p>
    <w:p w14:paraId="1416A5E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Τα πρόστιμα η Ελλάδα τα έχει συνηθίσει βέβαια, γιατί τα τελευταία χρόνια έχουμε 40.000.000 ευρώ πρόστιμα για τέτοιου είδους υποθέσεις. Και δυσκολευόμαστε, κύριε </w:t>
      </w:r>
      <w:r>
        <w:rPr>
          <w:rFonts w:eastAsia="Times New Roman" w:cs="Times New Roman"/>
          <w:szCs w:val="24"/>
        </w:rPr>
        <w:t xml:space="preserve">Υπουργέ, -δε φταίτε μόνο εσείς- να βρούμε 1,5 εκατομμύριο για να συνεχίσουν οι εργασίες στο Τύμβο </w:t>
      </w:r>
      <w:proofErr w:type="spellStart"/>
      <w:r>
        <w:rPr>
          <w:rFonts w:eastAsia="Times New Roman" w:cs="Times New Roman"/>
          <w:szCs w:val="24"/>
        </w:rPr>
        <w:t>Καστά</w:t>
      </w:r>
      <w:proofErr w:type="spellEnd"/>
      <w:r>
        <w:rPr>
          <w:rFonts w:eastAsia="Times New Roman" w:cs="Times New Roman"/>
          <w:szCs w:val="24"/>
        </w:rPr>
        <w:t>. Είναι ένα πολύ-πολύ απλό παράδειγμα</w:t>
      </w:r>
      <w:r>
        <w:rPr>
          <w:rFonts w:eastAsia="Times New Roman" w:cs="Times New Roman"/>
          <w:szCs w:val="24"/>
        </w:rPr>
        <w:t>,</w:t>
      </w:r>
      <w:r>
        <w:rPr>
          <w:rFonts w:eastAsia="Times New Roman" w:cs="Times New Roman"/>
          <w:szCs w:val="24"/>
        </w:rPr>
        <w:t xml:space="preserve"> που μπορώ να αναφέρω εγώ από την καθημερινότητά μου, το να μην έχουμε λεφτά για να κάνουμε πολύ σημαντικά έργα και</w:t>
      </w:r>
      <w:r>
        <w:rPr>
          <w:rFonts w:eastAsia="Times New Roman" w:cs="Times New Roman"/>
          <w:szCs w:val="24"/>
        </w:rPr>
        <w:t xml:space="preserve"> να πληρώνουμε πρόστιμα.</w:t>
      </w:r>
    </w:p>
    <w:p w14:paraId="1416A5E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Κάποιες ακόμη από τις παθογένειες που υπάρχουν στον τομέα της ανακύκλωσης στον ελληνικό χώρο είναι τα χαμένα κονδύλια</w:t>
      </w:r>
      <w:r>
        <w:rPr>
          <w:rFonts w:eastAsia="Times New Roman" w:cs="Times New Roman"/>
          <w:szCs w:val="24"/>
        </w:rPr>
        <w:t>,</w:t>
      </w:r>
      <w:r>
        <w:rPr>
          <w:rFonts w:eastAsia="Times New Roman" w:cs="Times New Roman"/>
          <w:szCs w:val="24"/>
        </w:rPr>
        <w:t xml:space="preserve"> που δεν εκμεταλλευτήκαμε, είναι η έλλειψη σχεδιασμού, όπως είπα και πριν, αλλά και η παραοικονομία που υπάρχει σ</w:t>
      </w:r>
      <w:r>
        <w:rPr>
          <w:rFonts w:eastAsia="Times New Roman" w:cs="Times New Roman"/>
          <w:szCs w:val="24"/>
        </w:rPr>
        <w:t xml:space="preserve">τον χώρο της ανακύκλωσης. </w:t>
      </w:r>
    </w:p>
    <w:p w14:paraId="1416A5E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Πιστεύουμε -ελπίζουμε να μην επαληθευτούμε- ότι αυτό το νομοσχέδιο δεν προβλέπει καμ</w:t>
      </w:r>
      <w:r>
        <w:rPr>
          <w:rFonts w:eastAsia="Times New Roman" w:cs="Times New Roman"/>
          <w:szCs w:val="24"/>
        </w:rPr>
        <w:t>μ</w:t>
      </w:r>
      <w:r>
        <w:rPr>
          <w:rFonts w:eastAsia="Times New Roman" w:cs="Times New Roman"/>
          <w:szCs w:val="24"/>
        </w:rPr>
        <w:t>ία απολύτως λύση γι’ αυτό το πρόβλημα</w:t>
      </w:r>
      <w:r>
        <w:rPr>
          <w:rFonts w:eastAsia="Times New Roman" w:cs="Times New Roman"/>
          <w:szCs w:val="24"/>
        </w:rPr>
        <w:t>,</w:t>
      </w:r>
      <w:r>
        <w:rPr>
          <w:rFonts w:eastAsia="Times New Roman" w:cs="Times New Roman"/>
          <w:szCs w:val="24"/>
        </w:rPr>
        <w:t xml:space="preserve"> σύμφωνα με μελέτες. Στο 1 δισεκατομμύριο υπολογίζεται</w:t>
      </w:r>
      <w:r>
        <w:rPr>
          <w:rFonts w:eastAsia="Times New Roman" w:cs="Times New Roman"/>
          <w:szCs w:val="24"/>
        </w:rPr>
        <w:t>,</w:t>
      </w:r>
      <w:r>
        <w:rPr>
          <w:rFonts w:eastAsia="Times New Roman" w:cs="Times New Roman"/>
          <w:szCs w:val="24"/>
        </w:rPr>
        <w:t xml:space="preserve"> σύμφωνα με μελέτες</w:t>
      </w:r>
      <w:r>
        <w:rPr>
          <w:rFonts w:eastAsia="Times New Roman" w:cs="Times New Roman"/>
          <w:szCs w:val="24"/>
        </w:rPr>
        <w:t>,</w:t>
      </w:r>
      <w:r>
        <w:rPr>
          <w:rFonts w:eastAsia="Times New Roman" w:cs="Times New Roman"/>
          <w:szCs w:val="24"/>
        </w:rPr>
        <w:t xml:space="preserve"> ο τζίρος ο οποίος έχει να κάνε</w:t>
      </w:r>
      <w:r>
        <w:rPr>
          <w:rFonts w:eastAsia="Times New Roman" w:cs="Times New Roman"/>
          <w:szCs w:val="24"/>
        </w:rPr>
        <w:t xml:space="preserve">ι με την παραοικονομία στα ανακυκλώσιμα υλικά. </w:t>
      </w:r>
    </w:p>
    <w:p w14:paraId="1416A5E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Η Ένωση Κεντρώων έχει κάποιες βασικές θέσεις γι’ αυτόν τον χώρο. Είμαστε υπέρ της εγκατάστασης κάδων σε όλες τις γειτονιές για κάθε υλικό. Θέλουμε να δίνουμε κίνητρα στους πολίτες, αλλά και στους δήμους να συ</w:t>
      </w:r>
      <w:r>
        <w:rPr>
          <w:rFonts w:eastAsia="Times New Roman" w:cs="Times New Roman"/>
          <w:szCs w:val="24"/>
        </w:rPr>
        <w:t xml:space="preserve">μμετέχουν στην πρόληψη, δημιουργία, αλλά και στην ανακύκλωση απορριμμάτων. </w:t>
      </w:r>
    </w:p>
    <w:p w14:paraId="1416A5E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πιστεύουμε ότι κάθε δήμος θα έπρεπε να έχει αυτάρκεια στη διαχείριση των ανακυκλώσιμων υλικών και να μην υπάρχουν δήμοι πρώτης και δεύτερης κατηγορίας, ενώ ΧΥΤΑ να δημιουργ</w:t>
      </w:r>
      <w:r>
        <w:rPr>
          <w:rFonts w:eastAsia="Times New Roman" w:cs="Times New Roman"/>
          <w:szCs w:val="24"/>
        </w:rPr>
        <w:t>ούνται σε τοποθεσίες</w:t>
      </w:r>
      <w:r>
        <w:rPr>
          <w:rFonts w:eastAsia="Times New Roman" w:cs="Times New Roman"/>
          <w:szCs w:val="24"/>
        </w:rPr>
        <w:t>,</w:t>
      </w:r>
      <w:r>
        <w:rPr>
          <w:rFonts w:eastAsia="Times New Roman" w:cs="Times New Roman"/>
          <w:szCs w:val="24"/>
        </w:rPr>
        <w:t xml:space="preserve"> όπως σε παλαιά λατομεία, έτσι ώστε να μην ενοχλούνται και οι παρακείμενοι οικισμοί</w:t>
      </w:r>
      <w:r>
        <w:rPr>
          <w:rFonts w:eastAsia="Times New Roman" w:cs="Times New Roman"/>
          <w:szCs w:val="24"/>
        </w:rPr>
        <w:t>,</w:t>
      </w:r>
      <w:r>
        <w:rPr>
          <w:rFonts w:eastAsia="Times New Roman" w:cs="Times New Roman"/>
          <w:szCs w:val="24"/>
        </w:rPr>
        <w:t xml:space="preserve"> όπου σε αυτούς θα γίνεται όλη η διαδικασία </w:t>
      </w:r>
      <w:proofErr w:type="spellStart"/>
      <w:r>
        <w:rPr>
          <w:rFonts w:eastAsia="Times New Roman" w:cs="Times New Roman"/>
          <w:szCs w:val="24"/>
        </w:rPr>
        <w:t>κομποστοποίησης</w:t>
      </w:r>
      <w:proofErr w:type="spellEnd"/>
      <w:r>
        <w:rPr>
          <w:rFonts w:eastAsia="Times New Roman" w:cs="Times New Roman"/>
          <w:szCs w:val="24"/>
        </w:rPr>
        <w:t xml:space="preserve"> και επεξεργασίας των απορριμμάτων.</w:t>
      </w:r>
    </w:p>
    <w:p w14:paraId="1416A5E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Θεωρούμε πολύ σημαντική την προώθηση συνεργασίας μεταξύ </w:t>
      </w:r>
      <w:r>
        <w:rPr>
          <w:rFonts w:eastAsia="Times New Roman" w:cs="Times New Roman"/>
          <w:szCs w:val="24"/>
        </w:rPr>
        <w:t xml:space="preserve">των ΟΤΑ για την αποκομιδή των προϊόντων που προέρχονται από τη χημική βιομηχανία, καθώς και τον προγραμματισμό για δημιουργία ειδικών εργοστασίων που θα επεξεργάζονται αυτά τα επικίνδυνα απόβλητα. Δεν μπορούμε να στέλνουμε τα υλικά μας, τα επικίνδυνα αυτά </w:t>
      </w:r>
      <w:r>
        <w:rPr>
          <w:rFonts w:eastAsia="Times New Roman" w:cs="Times New Roman"/>
          <w:szCs w:val="24"/>
        </w:rPr>
        <w:t>απόβλητα στη Γερμανία για να τα διαχειρίζονται και μάλιστα να πληρώνουμε γι’ αυτό. Φτάνει!</w:t>
      </w:r>
    </w:p>
    <w:p w14:paraId="1416A5E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Ακόμη μία φορά, σας το είπα και πριν, βλέπουμε και σε αυτό το νομοσχέδιο να υπάρχουν πάρα πολλές υπουργικές αποφάσεις και να ρυθμίζονται θέματα με υπουργικές αποφάσε</w:t>
      </w:r>
      <w:r>
        <w:rPr>
          <w:rFonts w:eastAsia="Times New Roman" w:cs="Times New Roman"/>
          <w:szCs w:val="24"/>
        </w:rPr>
        <w:t xml:space="preserve">ις. Αυτό είναι απαράδεκτο για εμάς. Το τονίζουμε κάθε φορά που βλέπουμε κάτι τέτοιο στα νομοσχέδια που φέρνετε. </w:t>
      </w:r>
    </w:p>
    <w:p w14:paraId="1416A5E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επτά που έχουμε εντοπίσει στο άρθρο 2, στο άρθρο 5, στο άρθρο 6, στο άρθρο 9, στο άρθρο 17 και κυρίως στο άρθρο 21. Αυτή αποτελεί και </w:t>
      </w:r>
      <w:r>
        <w:rPr>
          <w:rFonts w:eastAsia="Times New Roman" w:cs="Times New Roman"/>
          <w:szCs w:val="24"/>
        </w:rPr>
        <w:t>αποκορύφωμα, καθώς όλα όσα αποφασίζετε με αυτό το άρθρο, δίνεται η δυνατότητα να αλλαχθούν με ένα προεδρικό διάταγμα. Αυτό δεν είναι κάτι που εμείς θέλουμε. Αυτό δεν είναι κάτι διαφορετικό από αυτά που τόσα χρόνια κατηγορούσατε εσείς.</w:t>
      </w:r>
    </w:p>
    <w:p w14:paraId="1416A5E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Επίσης, μας βρίσκει α</w:t>
      </w:r>
      <w:r>
        <w:rPr>
          <w:rFonts w:eastAsia="Times New Roman" w:cs="Times New Roman"/>
          <w:szCs w:val="24"/>
        </w:rPr>
        <w:t xml:space="preserve">ντίθετους και η διάταξη σε μία περίοδο κρίσης, με την οποία ενισχύετε και επεκτείνετε τον Ελληνικό Οργανισμό Ανακύκλωσης, όταν δεν μπορούμε να πληρώσουμε τις υφιστάμενες οργανικές θέσεις. </w:t>
      </w:r>
    </w:p>
    <w:p w14:paraId="1416A5EA"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κυρίου Βουλευτή)</w:t>
      </w:r>
    </w:p>
    <w:p w14:paraId="1416A5E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Κύριε Πρόεδρε, θα χρειαστώ πολύ λίγο χρόνο για να ολοκληρώσω!</w:t>
      </w:r>
    </w:p>
    <w:p w14:paraId="1416A5E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Είναι πολύ δύσκολο να το κατανοήσει ο απλός Έλληνας πολίτης, όταν δεν μπορούμε να ανταπεξέλθουμε σε αυτά που υπάρχουν ήδη, να δημιουργούμε και νέα. Δεν θέλουμε να πιστέψουμε ότι</w:t>
      </w:r>
      <w:r>
        <w:rPr>
          <w:rFonts w:eastAsia="Times New Roman" w:cs="Times New Roman"/>
          <w:szCs w:val="24"/>
        </w:rPr>
        <w:t xml:space="preserve"> το κάνετε για να δημιουργήσετε ένα πεδίο εξυπηρέτησης κομματικών συμφερόντων και να διογκώσετε το πελατειακό κράτος και γι’ αυτό θα είστε υπόλογοι. Δεν μπορούμε να καταλάβουμε γιατί προχωράτε σε μία τέτοια κίνηση, όταν στενεύετε ασφυκτικά το κοστούμι για </w:t>
      </w:r>
      <w:r>
        <w:rPr>
          <w:rFonts w:eastAsia="Times New Roman" w:cs="Times New Roman"/>
          <w:szCs w:val="24"/>
        </w:rPr>
        <w:t>τις ΣΣΕΔ και τις ΑΣΕΔ.</w:t>
      </w:r>
    </w:p>
    <w:p w14:paraId="1416A5E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υπογραμμίσω ότι επειδή το 80% του περιβαλλοντικού δικαίου που έχουμε αυτή τη στιγμή πηγάζει από την ευρωπαϊκή νομοθεσία, η σωστή </w:t>
      </w:r>
      <w:r>
        <w:rPr>
          <w:rFonts w:eastAsia="Times New Roman" w:cs="Times New Roman"/>
          <w:szCs w:val="24"/>
        </w:rPr>
        <w:lastRenderedPageBreak/>
        <w:t xml:space="preserve">μεταφορά για την εφαρμογή των σχετικών </w:t>
      </w:r>
      <w:r>
        <w:rPr>
          <w:rFonts w:eastAsia="Times New Roman" w:cs="Times New Roman"/>
          <w:szCs w:val="24"/>
        </w:rPr>
        <w:t>ο</w:t>
      </w:r>
      <w:r>
        <w:rPr>
          <w:rFonts w:eastAsia="Times New Roman" w:cs="Times New Roman"/>
          <w:szCs w:val="24"/>
        </w:rPr>
        <w:t xml:space="preserve">δηγιών και </w:t>
      </w:r>
      <w:r>
        <w:rPr>
          <w:rFonts w:eastAsia="Times New Roman" w:cs="Times New Roman"/>
          <w:szCs w:val="24"/>
        </w:rPr>
        <w:t>κ</w:t>
      </w:r>
      <w:r>
        <w:rPr>
          <w:rFonts w:eastAsia="Times New Roman" w:cs="Times New Roman"/>
          <w:szCs w:val="24"/>
        </w:rPr>
        <w:t>ανονισμών πρέπει να αντιμετωπιστ</w:t>
      </w:r>
      <w:r>
        <w:rPr>
          <w:rFonts w:eastAsia="Times New Roman" w:cs="Times New Roman"/>
          <w:szCs w:val="24"/>
        </w:rPr>
        <w:t xml:space="preserve">εί με ύψιστη προτεραιότητα. </w:t>
      </w:r>
    </w:p>
    <w:p w14:paraId="1416A5E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Δυστυχώς, η μέχρι τώρα πολιτική σας δεν το έχει δείξει αυτό, καθώς καταργήσατε ουσιαστικά το Γραφείο Διεθνών και Κοινοτικών Θεμάτων της Γενικής Γραμματείας της Κυβέρνησης, το οποίο ερχόταν και μας διόρθωνε από το να κάνουμε σφά</w:t>
      </w:r>
      <w:r>
        <w:rPr>
          <w:rFonts w:eastAsia="Times New Roman" w:cs="Times New Roman"/>
          <w:szCs w:val="24"/>
        </w:rPr>
        <w:t xml:space="preserve">λματα κατά τη διαδικασία εφαρμογής της φιλοευρωπαϊκής </w:t>
      </w:r>
      <w:r>
        <w:rPr>
          <w:rFonts w:eastAsia="Times New Roman" w:cs="Times New Roman"/>
          <w:szCs w:val="24"/>
        </w:rPr>
        <w:t>ο</w:t>
      </w:r>
      <w:r>
        <w:rPr>
          <w:rFonts w:eastAsia="Times New Roman" w:cs="Times New Roman"/>
          <w:szCs w:val="24"/>
        </w:rPr>
        <w:t xml:space="preserve">δηγίας. Αυτό το </w:t>
      </w:r>
      <w:r>
        <w:rPr>
          <w:rFonts w:eastAsia="Times New Roman" w:cs="Times New Roman"/>
          <w:szCs w:val="24"/>
        </w:rPr>
        <w:t>γ</w:t>
      </w:r>
      <w:r>
        <w:rPr>
          <w:rFonts w:eastAsia="Times New Roman" w:cs="Times New Roman"/>
          <w:szCs w:val="24"/>
        </w:rPr>
        <w:t>ραφείο μας γλίτωσε από 500 εκατομμύρια και μάλιστα βραβεύτηκε γι’ αυτό και εσείς ήρθατε και το καταργήσατε, όχι σήμερα, αλλά σε προηγούμενο νομοσχέδιο.</w:t>
      </w:r>
    </w:p>
    <w:p w14:paraId="1416A5E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Υπάρχουν πάρα πολλά πράγματα που</w:t>
      </w:r>
      <w:r>
        <w:rPr>
          <w:rFonts w:eastAsia="Times New Roman" w:cs="Times New Roman"/>
          <w:szCs w:val="24"/>
        </w:rPr>
        <w:t xml:space="preserve"> μπορούν να γίνουν στον χώρο της ανακύκλωσης γενικότερα και ειδικότερα στο πεδίο της προστασίας του περιβάλλοντος. Πρέπει να εκμεταλλευτούμε όλα τα ευρωπαϊκά κονδύλια, για να μην αφήσουμε κα</w:t>
      </w:r>
      <w:r>
        <w:rPr>
          <w:rFonts w:eastAsia="Times New Roman" w:cs="Times New Roman"/>
          <w:szCs w:val="24"/>
        </w:rPr>
        <w:t>μ</w:t>
      </w:r>
      <w:r>
        <w:rPr>
          <w:rFonts w:eastAsia="Times New Roman" w:cs="Times New Roman"/>
          <w:szCs w:val="24"/>
        </w:rPr>
        <w:t>μία τρύπα σε αυτόν τον χώρο στην Ελλάδα. Είμαστε πάρα πολύ πίσω κ</w:t>
      </w:r>
      <w:r>
        <w:rPr>
          <w:rFonts w:eastAsia="Times New Roman" w:cs="Times New Roman"/>
          <w:szCs w:val="24"/>
        </w:rPr>
        <w:t xml:space="preserve">αι δεν πρέπει να κωλυσιεργούμε άλλο. </w:t>
      </w:r>
    </w:p>
    <w:p w14:paraId="1416A5F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Μάλιστα, όλο αυτό πρέπει να το κάνουμε, λαμβάνοντας υπ’ </w:t>
      </w:r>
      <w:proofErr w:type="spellStart"/>
      <w:r>
        <w:rPr>
          <w:rFonts w:eastAsia="Times New Roman" w:cs="Times New Roman"/>
          <w:szCs w:val="24"/>
        </w:rPr>
        <w:t>όψιν</w:t>
      </w:r>
      <w:proofErr w:type="spellEnd"/>
      <w:r>
        <w:rPr>
          <w:rFonts w:eastAsia="Times New Roman" w:cs="Times New Roman"/>
          <w:szCs w:val="24"/>
        </w:rPr>
        <w:t xml:space="preserve"> ότι υπάρχουν και μικρές και μικρομεσαίες επιχειρήσεις, που μπορούν να δημιουργηθούν στη διαχείριση αυτών των απορριμμάτων. Δεν πρέπει να τις αφήσουμε αυτές α</w:t>
      </w:r>
      <w:r>
        <w:rPr>
          <w:rFonts w:eastAsia="Times New Roman" w:cs="Times New Roman"/>
          <w:szCs w:val="24"/>
        </w:rPr>
        <w:t xml:space="preserve">π’ έξω, δεν πρέπει όλο το οικονομικό όφελος να πάει σε μεγάλες πολυεθνικές και πρέπει να βασιστούμε σε αυτό. Θα ανοίξουν πάρα πολλές θέσεις εργασίας, θα υπάρχουν έσοδα για το κράτος από τη διαχείριση των σκουπιδιών ή των απορριμμάτων. </w:t>
      </w:r>
    </w:p>
    <w:p w14:paraId="1416A5F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Εμείς είμαστε υπέρ σ</w:t>
      </w:r>
      <w:r>
        <w:rPr>
          <w:rFonts w:eastAsia="Times New Roman" w:cs="Times New Roman"/>
          <w:szCs w:val="24"/>
        </w:rPr>
        <w:t xml:space="preserve">το να δημιουργηθούν τέτοιες δομές, είμαστε υπέρ νομοσχεδίων τα οποία θα βοηθήσουν στο να αφήσουμε μία κληρονομιά για τις επόμενες γενιές, γιατί εάν συνεχίσουμε με αυτόν τον τρόπο θα καταστραφούμε. </w:t>
      </w:r>
    </w:p>
    <w:p w14:paraId="1416A5F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Ωστόσο, αυτό που πρέπει να έχουμε όλοι στο μυαλό μας σε αυ</w:t>
      </w:r>
      <w:r>
        <w:rPr>
          <w:rFonts w:eastAsia="Times New Roman" w:cs="Times New Roman"/>
          <w:szCs w:val="24"/>
        </w:rPr>
        <w:t xml:space="preserve">τή την Αίθουσα είναι ότι όλα αυτά πρέπει να γίνονται με διαβούλευση, με ειλικρινή διάλογο και να παίρνουμε τις αποφάσεις σε τόσο σημαντικά θέματα όλοι μαζί. Δεν μπορούμε να υποστηρίζουμε ότι είμαστε σε δημοκρατία, εάν δεν υπάρχει ουσιαστικός διάλογος. </w:t>
      </w:r>
    </w:p>
    <w:p w14:paraId="1416A5F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ευχαριστώ πολύ. </w:t>
      </w:r>
    </w:p>
    <w:p w14:paraId="1416A5F4" w14:textId="77777777" w:rsidR="002F1EDC" w:rsidRDefault="00F01CE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416A5F5"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κύριε συνάδελφε. </w:t>
      </w:r>
    </w:p>
    <w:p w14:paraId="1416A5F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μιλήσετε τώρα;</w:t>
      </w:r>
    </w:p>
    <w:p w14:paraId="1416A5F7"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Να τοποθετηθώ μετά τις </w:t>
      </w:r>
      <w:proofErr w:type="spellStart"/>
      <w:r>
        <w:rPr>
          <w:rFonts w:eastAsia="Times New Roman" w:cs="Times New Roman"/>
          <w:szCs w:val="24"/>
        </w:rPr>
        <w:t>δευτερομιλίες</w:t>
      </w:r>
      <w:proofErr w:type="spellEnd"/>
      <w:r>
        <w:rPr>
          <w:rFonts w:eastAsia="Times New Roman" w:cs="Times New Roman"/>
          <w:szCs w:val="24"/>
        </w:rPr>
        <w:t xml:space="preserve">; </w:t>
      </w:r>
    </w:p>
    <w:p w14:paraId="1416A5F8"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Έχουμε τους ειδικούς αγορητές, οι οποίοι, εάν θέλουν, θα δευτερολογήσουν. </w:t>
      </w:r>
    </w:p>
    <w:p w14:paraId="1416A5F9"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Όποτε θέλετε εσείς.</w:t>
      </w:r>
    </w:p>
    <w:p w14:paraId="1416A5FA"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(Σπυρίδω</w:t>
      </w:r>
      <w:r>
        <w:rPr>
          <w:rFonts w:eastAsia="Times New Roman" w:cs="Times New Roman"/>
          <w:b/>
          <w:szCs w:val="24"/>
        </w:rPr>
        <w:t>ν Λυκούδης):</w:t>
      </w:r>
      <w:r>
        <w:rPr>
          <w:rFonts w:eastAsia="Times New Roman" w:cs="Times New Roman"/>
          <w:szCs w:val="24"/>
        </w:rPr>
        <w:t xml:space="preserve"> Κύριε Δημαρά, ξέρω ότι εκτός από εσάς και ο κ. </w:t>
      </w:r>
      <w:proofErr w:type="spellStart"/>
      <w:r>
        <w:rPr>
          <w:rFonts w:eastAsia="Times New Roman" w:cs="Times New Roman"/>
          <w:szCs w:val="24"/>
        </w:rPr>
        <w:t>Μπουκώρος</w:t>
      </w:r>
      <w:proofErr w:type="spellEnd"/>
      <w:r>
        <w:rPr>
          <w:rFonts w:eastAsia="Times New Roman" w:cs="Times New Roman"/>
          <w:szCs w:val="24"/>
        </w:rPr>
        <w:t xml:space="preserve"> θέλει να τοποθετηθεί. Είναι όλοι οι ειδικοί αγορητές εδώ. Δεν ξέρω εάν θέλουν όλοι να μιλήσουν. Θα πάμε με τη σειρά. </w:t>
      </w:r>
    </w:p>
    <w:p w14:paraId="1416A5F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Απλώς, παρακαλώ να συντομεύσετε λίγο τις δευτερολογίες, γιατί στις </w:t>
      </w:r>
      <w:proofErr w:type="spellStart"/>
      <w:r>
        <w:rPr>
          <w:rFonts w:eastAsia="Times New Roman" w:cs="Times New Roman"/>
          <w:szCs w:val="24"/>
        </w:rPr>
        <w:t>π</w:t>
      </w:r>
      <w:r>
        <w:rPr>
          <w:rFonts w:eastAsia="Times New Roman" w:cs="Times New Roman"/>
          <w:szCs w:val="24"/>
        </w:rPr>
        <w:t>ρωτολογίες</w:t>
      </w:r>
      <w:proofErr w:type="spellEnd"/>
      <w:r>
        <w:rPr>
          <w:rFonts w:eastAsia="Times New Roman" w:cs="Times New Roman"/>
          <w:szCs w:val="24"/>
        </w:rPr>
        <w:t xml:space="preserve"> υπήρχε υπέρβαση του χρόνου από όλους σχεδόν. Εκτός από τον κ. Λαζαρίδη, βλέπω ότι όλοι οι υπόλοιποι έχουν υπερβεί τον χρόνο.</w:t>
      </w:r>
    </w:p>
    <w:p w14:paraId="1416A5F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Ο κ. Δημαράς έχει τον λόγο. </w:t>
      </w:r>
    </w:p>
    <w:p w14:paraId="1416A5FD"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Κυρία και κύριοι συνάδελφοι, στην </w:t>
      </w:r>
      <w:proofErr w:type="spellStart"/>
      <w:r>
        <w:rPr>
          <w:rFonts w:eastAsia="Times New Roman" w:cs="Times New Roman"/>
          <w:szCs w:val="24"/>
        </w:rPr>
        <w:t>πρωτομιλία</w:t>
      </w:r>
      <w:proofErr w:type="spellEnd"/>
      <w:r>
        <w:rPr>
          <w:rFonts w:eastAsia="Times New Roman" w:cs="Times New Roman"/>
          <w:szCs w:val="24"/>
        </w:rPr>
        <w:t xml:space="preserve"> μου είπα ότι ο πλανήτης βρίσ</w:t>
      </w:r>
      <w:r>
        <w:rPr>
          <w:rFonts w:eastAsia="Times New Roman" w:cs="Times New Roman"/>
          <w:szCs w:val="24"/>
        </w:rPr>
        <w:t xml:space="preserve">κεται σε μία ιστορική, αλλά κρίσιμη και επικίνδυνη καμπή. Και είναι δύο τα στοιχεία που τη χαρακτηρίζουν. Το ένα είναι ο υπερπληθυσμός και το άλλο είναι ο υπερκαταναλωτισμός. </w:t>
      </w:r>
    </w:p>
    <w:p w14:paraId="1416A5F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Εάν δούμε τα διαγράμματα και στα δύο αυτά, είναι σαν να τρελαίνονται. Εκεί που π</w:t>
      </w:r>
      <w:r>
        <w:rPr>
          <w:rFonts w:eastAsia="Times New Roman" w:cs="Times New Roman"/>
          <w:szCs w:val="24"/>
        </w:rPr>
        <w:t>ηγαίνουν σχεδόν οριζόντια, ο υπερπληθυσμός και ο υπερκαταναλωτισμός, συνδυαζόμενα και τα δύο δημιουργούν αυτό που όλοι ξέρουμε, εκτάσεις ολόκληρες δασών να κόβονται. Κάποια χρόνια στον Αμαζόνιο κόβονταν δάση όσο η έκταση της χώρας μας. Δεν ξέρω εάν συνεχίζ</w:t>
      </w:r>
      <w:r>
        <w:rPr>
          <w:rFonts w:eastAsia="Times New Roman" w:cs="Times New Roman"/>
          <w:szCs w:val="24"/>
        </w:rPr>
        <w:t xml:space="preserve">εται αυτό, πιθανώς να έχει μειωθεί σε κάποιο βαθμό. </w:t>
      </w:r>
    </w:p>
    <w:p w14:paraId="1416A5F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Επίσης, βλέπουμε εκτάσεις που μετατρέπονται από γόνιμες σε άγονες, τα νερά υποβαθμίζονται ως υδροφόροι ορίζοντες από τις αρδεύσεις και ένα σωρό άλλα στοιχεία που κάνουν το φαινόμενο επικίνδυνο. </w:t>
      </w:r>
    </w:p>
    <w:p w14:paraId="1416A60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Είναι δε</w:t>
      </w:r>
      <w:r>
        <w:rPr>
          <w:rFonts w:eastAsia="Times New Roman" w:cs="Times New Roman"/>
          <w:szCs w:val="24"/>
        </w:rPr>
        <w:t xml:space="preserve">δομένο ότι δεν μπορούμε να συνεχίσουμε να ζούμε όπως ζούμε μέχρι τώρα. Πρέπει να κάνουμε ένα σωρό πράγματα και ένα από τα βασικά, το οποίο συζητάμε σήμερα, είναι το θέμα της ανακύκλωσης.  </w:t>
      </w:r>
    </w:p>
    <w:p w14:paraId="1416A60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Αυτό το νομοσχέδιο και αυτή η λογική της ανακύκλωσης είναι ένα λιθα</w:t>
      </w:r>
      <w:r>
        <w:rPr>
          <w:rFonts w:eastAsia="Times New Roman" w:cs="Times New Roman"/>
          <w:szCs w:val="24"/>
        </w:rPr>
        <w:t xml:space="preserve">ράκι στο θέμα της κυκλικής οικονομίας και η κυκλική οικονομία είναι μία παράμετρος σε αυτό που λέμε βιώσιμη οικονομία, που θέλει και άλλα στοιχεία. Δεν φτάνει μόνο η κυκλική οικονομία. </w:t>
      </w:r>
    </w:p>
    <w:p w14:paraId="1416A60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Περίμενα, κύριοι συνάδελφοι της Νέας Δημοκρατίας, όπως είχε διαμορφωθε</w:t>
      </w:r>
      <w:r>
        <w:rPr>
          <w:rFonts w:eastAsia="Times New Roman" w:cs="Times New Roman"/>
          <w:szCs w:val="24"/>
        </w:rPr>
        <w:t xml:space="preserve">ί και η εικόνα στις </w:t>
      </w:r>
      <w:r>
        <w:rPr>
          <w:rFonts w:eastAsia="Times New Roman" w:cs="Times New Roman"/>
          <w:szCs w:val="24"/>
        </w:rPr>
        <w:t>ε</w:t>
      </w:r>
      <w:r>
        <w:rPr>
          <w:rFonts w:eastAsia="Times New Roman" w:cs="Times New Roman"/>
          <w:szCs w:val="24"/>
        </w:rPr>
        <w:t xml:space="preserve">πιτροπές ότι θα υποστηρίζατε αυτό το νομοσχέδιο. Μπορεί να διαφωνούμε σε κάποια άρθρα κ.λπ., αλλά το νομοσχέδιο είναι προφανώς σε καλή κατεύθυνση και αυτό φάνηκε και από τα άλλα κόμματα της Αντιπολίτευσης. Ενώ δηλώσατε στις </w:t>
      </w:r>
      <w:r>
        <w:rPr>
          <w:rFonts w:eastAsia="Times New Roman" w:cs="Times New Roman"/>
          <w:szCs w:val="24"/>
        </w:rPr>
        <w:t>ε</w:t>
      </w:r>
      <w:r>
        <w:rPr>
          <w:rFonts w:eastAsia="Times New Roman" w:cs="Times New Roman"/>
          <w:szCs w:val="24"/>
        </w:rPr>
        <w:t xml:space="preserve">πιτροπές ότι θα το ψηφίζατε, έρχεστε σήμερα και λέτε ότι δεν το ψηφίζετε επί της αρχής. </w:t>
      </w:r>
    </w:p>
    <w:p w14:paraId="1416A60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νομοσχέδιο τίποτα δεν άλλαξε στην ουσία. Η δική σας θέση, κύριοι της Νέας Δημοκρατίας, άλλαξε. Εγώ νομίζω ότι δύο ερμηνείες υπάρχουν γι’ αυτό: </w:t>
      </w:r>
    </w:p>
    <w:p w14:paraId="1416A60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μία ερμηνεία είνα</w:t>
      </w:r>
      <w:r>
        <w:rPr>
          <w:rFonts w:eastAsia="Times New Roman" w:cs="Times New Roman"/>
          <w:szCs w:val="24"/>
        </w:rPr>
        <w:t>ι να είναι μία κεντρική πολιτική επιλογή ότι, παρ’ όλο που σε πολλά πράγματα συμφωνούμε, πρέπει να διαφωνούμε έτσι για τη διαφωνία. Αυτό, όμως, δεν βοηθάει τη λογική και την ηθική του κοινοβουλευτισμού.</w:t>
      </w:r>
    </w:p>
    <w:p w14:paraId="1416A6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Η δεύτερη ερμηνεία είναι να πάμε στην άλλη θεωρία που</w:t>
      </w:r>
      <w:r>
        <w:rPr>
          <w:rFonts w:eastAsia="Times New Roman" w:cs="Times New Roman"/>
          <w:szCs w:val="24"/>
        </w:rPr>
        <w:t xml:space="preserve"> είπα για τον </w:t>
      </w:r>
      <w:proofErr w:type="spellStart"/>
      <w:r>
        <w:rPr>
          <w:rFonts w:eastAsia="Times New Roman" w:cs="Times New Roman"/>
          <w:szCs w:val="24"/>
        </w:rPr>
        <w:t>Μπούχτσιν</w:t>
      </w:r>
      <w:proofErr w:type="spellEnd"/>
      <w:r>
        <w:rPr>
          <w:rFonts w:eastAsia="Times New Roman" w:cs="Times New Roman"/>
          <w:szCs w:val="24"/>
        </w:rPr>
        <w:t>, ότι το σύστημα το συγκεκριμένο το καπιταλιστικό δεν μπορεί να είναι οικολογικό ή θα είναι οικολογικό όσο ο κροκόδειλος μπορεί να μάθει να τρώει χόρτα ή το λιοντάρι να συζεί με τα πρόβατα.</w:t>
      </w:r>
    </w:p>
    <w:p w14:paraId="1416A60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Δεν ξέρω ποια από τις δύο ερμηνείες ισχύει,</w:t>
      </w:r>
      <w:r>
        <w:rPr>
          <w:rFonts w:eastAsia="Times New Roman" w:cs="Times New Roman"/>
          <w:szCs w:val="24"/>
        </w:rPr>
        <w:t xml:space="preserve"> αλλά θεωρώ αδικαιολόγητο το ότι αλλάξατε στάση και περίμενα στα ζητήματα που γενικά συμφωνούμε και να τα ψηφίζουμε και να τα υποστηρίζουμε στη συνέχεια. Θα είναι πολύ σημαντικό πλέον στα ζητήματα που είναι κοινής αποδοχής να μπορούμε να προχωράμε.</w:t>
      </w:r>
    </w:p>
    <w:p w14:paraId="1416A60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Αναγνωρ</w:t>
      </w:r>
      <w:r>
        <w:rPr>
          <w:rFonts w:eastAsia="Times New Roman" w:cs="Times New Roman"/>
          <w:szCs w:val="24"/>
        </w:rPr>
        <w:t xml:space="preserve">ίζω και τιμώ την έντιμη και λογική στάση των άλλων κομμάτων της Αντιπολίτευσης. </w:t>
      </w:r>
    </w:p>
    <w:p w14:paraId="1416A60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Επίσης, εκτιμώ, κατανοώ την άποψη του ΚΚΕ, παρ’ όλο που εμένα δεν με πείθει στο ότι μπορούμε να καταψηφίζουμε πράγματα τα οποία προφανώς στις σημερινές, στις δεδομένες συνθήκε</w:t>
      </w:r>
      <w:r>
        <w:rPr>
          <w:rFonts w:eastAsia="Times New Roman" w:cs="Times New Roman"/>
          <w:szCs w:val="24"/>
        </w:rPr>
        <w:t>ς ξέρουμε ότι βοηθάνε στην εξοικονόμηση των φυσικών πόρων, στην κυκλική οικονομία ή ακόμα και σε αυτό που λέμε κοινωνική οικονομία, που τελικά δεν είναι κοινωνική οικονομία οι κλασικές καπιταλιστικές επιχειρήσεις. Είναι συνεργασίες πολιτών με ειδικούς όρου</w:t>
      </w:r>
      <w:r>
        <w:rPr>
          <w:rFonts w:eastAsia="Times New Roman" w:cs="Times New Roman"/>
          <w:szCs w:val="24"/>
        </w:rPr>
        <w:t>ς που είναι σε άλλη, μία εναλλακτική λογική παραγωγής. Δεν είναι οι κλασικές καπιταλιστικές επιχειρήσεις.</w:t>
      </w:r>
    </w:p>
    <w:p w14:paraId="1416A60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Ο καπιταλισμός που είπατε προηγουμένως.</w:t>
      </w:r>
    </w:p>
    <w:p w14:paraId="1416A60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Το είπε ο </w:t>
      </w:r>
      <w:proofErr w:type="spellStart"/>
      <w:r>
        <w:rPr>
          <w:rFonts w:eastAsia="Times New Roman" w:cs="Times New Roman"/>
          <w:szCs w:val="24"/>
        </w:rPr>
        <w:t>Μπούχτσιν</w:t>
      </w:r>
      <w:proofErr w:type="spellEnd"/>
      <w:r>
        <w:rPr>
          <w:rFonts w:eastAsia="Times New Roman" w:cs="Times New Roman"/>
          <w:szCs w:val="24"/>
        </w:rPr>
        <w:t>.</w:t>
      </w:r>
    </w:p>
    <w:p w14:paraId="1416A60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Πώς, λοιπόν, να είναι κάποιος αντίθετος στο να βά</w:t>
      </w:r>
      <w:r>
        <w:rPr>
          <w:rFonts w:eastAsia="Times New Roman" w:cs="Times New Roman"/>
          <w:szCs w:val="24"/>
        </w:rPr>
        <w:t>ζουμε στόχους για να πλησιάσουμε τους ευρωπαϊκούς στόχους και τις επιτυχίες, στο ότι δίνουμε στους δήμους κίνητρα και αντικίνητρα για να πετύχουν τους στόχους, στο ότι τους δίνονται και οικονομικά δεδομένα για να κάνουν τα τοπικά σχέδια ανακύκλωσης, στο ότ</w:t>
      </w:r>
      <w:r>
        <w:rPr>
          <w:rFonts w:eastAsia="Times New Roman" w:cs="Times New Roman"/>
          <w:szCs w:val="24"/>
        </w:rPr>
        <w:t xml:space="preserve">ι ενισχύεται </w:t>
      </w:r>
      <w:r>
        <w:rPr>
          <w:rFonts w:eastAsia="Times New Roman" w:cs="Times New Roman"/>
          <w:szCs w:val="24"/>
        </w:rPr>
        <w:lastRenderedPageBreak/>
        <w:t>ο ΕΟΑΝ, που εκ των πραγμάτων -όλοι το καταλαβαίνουμε- με έντεκα ανθρώπους δεν μπορεί να κάνει τη δουλειά, να κάνει και τους ελέγχους και τον σχεδιασμό και να βοηθάει και την ανακύκλωση, στο ότι δημιουργείται -πώς θα καταγράψεις αν δεν δημιουργ</w:t>
      </w:r>
      <w:r>
        <w:rPr>
          <w:rFonts w:eastAsia="Times New Roman" w:cs="Times New Roman"/>
          <w:szCs w:val="24"/>
        </w:rPr>
        <w:t>ηθεί;- το Εθνικό Μητρώο Παραγωγών;</w:t>
      </w:r>
    </w:p>
    <w:p w14:paraId="1416A60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Λογικά πράγματα έρχονται με τον </w:t>
      </w:r>
      <w:proofErr w:type="spellStart"/>
      <w:r>
        <w:rPr>
          <w:rFonts w:eastAsia="Times New Roman" w:cs="Times New Roman"/>
          <w:szCs w:val="24"/>
        </w:rPr>
        <w:t>νόμο.Τίθενται</w:t>
      </w:r>
      <w:proofErr w:type="spellEnd"/>
      <w:r>
        <w:rPr>
          <w:rFonts w:eastAsia="Times New Roman" w:cs="Times New Roman"/>
          <w:szCs w:val="24"/>
        </w:rPr>
        <w:t xml:space="preserve"> ποιοτικοί στόχοι για αναβάθμιση της ανακύκλωσης με τα τέσσερα ρεύματα και στους κάδους. Θεσμοθετείται διαφάνεια στα ΣΣΕΔ και υποχρέωση δημοσιοποίησης των στοιχείων τους. Δίνον</w:t>
      </w:r>
      <w:r>
        <w:rPr>
          <w:rFonts w:eastAsia="Times New Roman" w:cs="Times New Roman"/>
          <w:szCs w:val="24"/>
        </w:rPr>
        <w:t xml:space="preserve">ται δικαιώματα και δυνατότητες στον ΕΟΑΝ να κάνει ελέγχους. </w:t>
      </w:r>
    </w:p>
    <w:p w14:paraId="1416A60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Έχει τόσα θετικά στοιχεία το νομοσχέδιο που θα περίμενα πραγματικά όλοι μαζί εδώ να τα ψηφίσουμε και να συνεργαστούμε για το παραπέρα, γιατί δεν φτάνει η ψήφιση του νόμου, όπως είπαν πάρα πολλοί </w:t>
      </w:r>
      <w:r>
        <w:rPr>
          <w:rFonts w:eastAsia="Times New Roman" w:cs="Times New Roman"/>
          <w:szCs w:val="24"/>
        </w:rPr>
        <w:t>ομιλητές. Ο νόμος αλλάζει πράγματα σε θετική κατεύθυνση. Πρέπει, όμως, να κινητοποιηθούμε όλοι, η κοινωνία και οι πολίτες σε αυτήν την κατεύθυνση, για ενημέρωση του πολίτη, για ενίσχυση της περιβαλλοντικής εκπαίδευσης. Χρειαζόμαστε πράγματι τόλμη και δράση</w:t>
      </w:r>
      <w:r>
        <w:rPr>
          <w:rFonts w:eastAsia="Times New Roman" w:cs="Times New Roman"/>
          <w:szCs w:val="24"/>
        </w:rPr>
        <w:t xml:space="preserve"> σε τοπικό επίπεδο, αλλά και σε γενικό, κεντρικό, κρατικό επίπεδο για να αλλάξουν τα πράγματα για τη χώρα μας, για το καλό των πολιτών και για το καλό του πλανήτη.</w:t>
      </w:r>
    </w:p>
    <w:p w14:paraId="1416A60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60F"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416A61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416A61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w:t>
      </w:r>
      <w:r>
        <w:rPr>
          <w:rFonts w:eastAsia="Times New Roman" w:cs="Times New Roman"/>
        </w:rPr>
        <w:t xml:space="preserve"> για την ιστορία του κτηρίου και τον τρόπο οργάνωσης και λειτουργίας της Βουλής, είκοσι επτά μαθητές και μαθήτριες και δύο εκπαιδευτικοί συνοδοί τους από το 3</w:t>
      </w:r>
      <w:r>
        <w:rPr>
          <w:rFonts w:eastAsia="Times New Roman" w:cs="Times New Roman"/>
          <w:vertAlign w:val="superscript"/>
        </w:rPr>
        <w:t>ο</w:t>
      </w:r>
      <w:r>
        <w:rPr>
          <w:rFonts w:eastAsia="Times New Roman" w:cs="Times New Roman"/>
        </w:rPr>
        <w:t xml:space="preserve"> Γυμνάσιο Σπάρτης (</w:t>
      </w:r>
      <w:r>
        <w:rPr>
          <w:rFonts w:eastAsia="Times New Roman" w:cs="Times New Roman"/>
        </w:rPr>
        <w:t>δεύτερο</w:t>
      </w:r>
      <w:r>
        <w:rPr>
          <w:rFonts w:eastAsia="Times New Roman" w:cs="Times New Roman"/>
        </w:rPr>
        <w:t xml:space="preserve"> </w:t>
      </w:r>
      <w:r>
        <w:rPr>
          <w:rFonts w:eastAsia="Times New Roman" w:cs="Times New Roman"/>
        </w:rPr>
        <w:t>τ</w:t>
      </w:r>
      <w:r>
        <w:rPr>
          <w:rFonts w:eastAsia="Times New Roman" w:cs="Times New Roman"/>
        </w:rPr>
        <w:t>μήμα).</w:t>
      </w:r>
    </w:p>
    <w:p w14:paraId="1416A612" w14:textId="77777777" w:rsidR="002F1EDC" w:rsidRDefault="00F01CE6">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1416A613" w14:textId="77777777" w:rsidR="002F1EDC" w:rsidRDefault="00F01CE6">
      <w:pPr>
        <w:spacing w:line="600" w:lineRule="auto"/>
        <w:ind w:firstLine="709"/>
        <w:jc w:val="center"/>
        <w:rPr>
          <w:rFonts w:eastAsia="Times New Roman" w:cs="Times New Roman"/>
        </w:rPr>
      </w:pPr>
      <w:r>
        <w:rPr>
          <w:rFonts w:eastAsia="Times New Roman" w:cs="Times New Roman"/>
        </w:rPr>
        <w:t>(Χειροκροτήματα απ’ όλες τις πτέρυγ</w:t>
      </w:r>
      <w:r>
        <w:rPr>
          <w:rFonts w:eastAsia="Times New Roman" w:cs="Times New Roman"/>
        </w:rPr>
        <w:t>ες της Βουλής)</w:t>
      </w:r>
    </w:p>
    <w:p w14:paraId="1416A614" w14:textId="77777777" w:rsidR="002F1EDC" w:rsidRDefault="00F01CE6">
      <w:pPr>
        <w:spacing w:line="600" w:lineRule="auto"/>
        <w:ind w:firstLine="709"/>
        <w:jc w:val="both"/>
        <w:rPr>
          <w:rFonts w:eastAsia="Times New Roman" w:cs="Times New Roman"/>
        </w:rPr>
      </w:pPr>
      <w:r>
        <w:rPr>
          <w:rFonts w:eastAsia="Times New Roman" w:cs="Times New Roman"/>
        </w:rPr>
        <w:t xml:space="preserve">Τον λόγο έχει ο συνάδελφος κ. </w:t>
      </w:r>
      <w:proofErr w:type="spellStart"/>
      <w:r>
        <w:rPr>
          <w:rFonts w:eastAsia="Times New Roman" w:cs="Times New Roman"/>
        </w:rPr>
        <w:t>Μπουκώρος</w:t>
      </w:r>
      <w:proofErr w:type="spellEnd"/>
      <w:r>
        <w:rPr>
          <w:rFonts w:eastAsia="Times New Roman" w:cs="Times New Roman"/>
        </w:rPr>
        <w:t>.</w:t>
      </w:r>
    </w:p>
    <w:p w14:paraId="1416A61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1416A61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Γενικά για το νομοσχέδιο θα ήθελα να επισημάνω ότι κανείς δεν είναι αντίθετος -το είπαμε και στις </w:t>
      </w:r>
      <w:r>
        <w:rPr>
          <w:rFonts w:eastAsia="Times New Roman" w:cs="Times New Roman"/>
          <w:szCs w:val="24"/>
        </w:rPr>
        <w:t>ε</w:t>
      </w:r>
      <w:r>
        <w:rPr>
          <w:rFonts w:eastAsia="Times New Roman" w:cs="Times New Roman"/>
          <w:szCs w:val="24"/>
        </w:rPr>
        <w:t xml:space="preserve">πιτροπές, το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με τη βελτίωσ</w:t>
      </w:r>
      <w:r>
        <w:rPr>
          <w:rFonts w:eastAsia="Times New Roman" w:cs="Times New Roman"/>
          <w:szCs w:val="24"/>
        </w:rPr>
        <w:t>η της ανακύκλωσης, με τη βελτίωση των αποτελεσμάτων της.</w:t>
      </w:r>
    </w:p>
    <w:p w14:paraId="1416A61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Απλώς αναδείχθηκε από τη συζήτηση ότι το νομοσχέδιο αυτό δεν θα είναι λειτουργικό</w:t>
      </w:r>
      <w:r>
        <w:rPr>
          <w:rFonts w:eastAsia="Times New Roman" w:cs="Times New Roman"/>
          <w:szCs w:val="24"/>
        </w:rPr>
        <w:t xml:space="preserve"> και</w:t>
      </w:r>
      <w:r>
        <w:rPr>
          <w:rFonts w:eastAsia="Times New Roman" w:cs="Times New Roman"/>
          <w:szCs w:val="24"/>
        </w:rPr>
        <w:t xml:space="preserve"> δεν θα πιάσει τους στόχους. Κατηγορήσαμε το νομοσχέδιο για </w:t>
      </w:r>
      <w:proofErr w:type="spellStart"/>
      <w:r>
        <w:rPr>
          <w:rFonts w:eastAsia="Times New Roman" w:cs="Times New Roman"/>
          <w:szCs w:val="24"/>
        </w:rPr>
        <w:t>υπερρύθμιση</w:t>
      </w:r>
      <w:proofErr w:type="spellEnd"/>
      <w:r>
        <w:rPr>
          <w:rFonts w:eastAsia="Times New Roman" w:cs="Times New Roman"/>
          <w:szCs w:val="24"/>
        </w:rPr>
        <w:t>, για μεγάλες κρατικές παρεμβάσεις, για ζητ</w:t>
      </w:r>
      <w:r>
        <w:rPr>
          <w:rFonts w:eastAsia="Times New Roman" w:cs="Times New Roman"/>
          <w:szCs w:val="24"/>
        </w:rPr>
        <w:t xml:space="preserve">ήματα τα οποία πιστεύουμε ότι δεν θα λειτουργήσουν. Το γεγονός ότι χρειάζονται επτά κοινές υπουργικές αποφάσεις, ένα προεδρικό διάταγμα, μία υπουργική απόφαση και μία εκτεταμένης σημασίας </w:t>
      </w:r>
      <w:r>
        <w:rPr>
          <w:rFonts w:eastAsia="Times New Roman" w:cs="Times New Roman"/>
          <w:szCs w:val="24"/>
        </w:rPr>
        <w:lastRenderedPageBreak/>
        <w:t xml:space="preserve">απόφαση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υμβουλίου του ΕΟΑΝ αποδεικνύει ότι απαιτείτ</w:t>
      </w:r>
      <w:r>
        <w:rPr>
          <w:rFonts w:eastAsia="Times New Roman" w:cs="Times New Roman"/>
          <w:szCs w:val="24"/>
        </w:rPr>
        <w:t>αι έτσι δευτερογενής παραγωγή νομοθετικού έργου που θα θέσει όλους τους στόχους εκτός χρονοδιαγραμμάτων. Αυτό, αν θέλετε, υπαγορεύει και την αλλαγή στάσης της Νέας Δημοκρατίας και όχι μόνο.</w:t>
      </w:r>
    </w:p>
    <w:p w14:paraId="1416A61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Επισκιάστηκε, κύριε Υπουργέ, σήμερα το νομοσχέδιό σας από δυο-τρία</w:t>
      </w:r>
      <w:r>
        <w:rPr>
          <w:rFonts w:eastAsia="Times New Roman" w:cs="Times New Roman"/>
          <w:szCs w:val="24"/>
        </w:rPr>
        <w:t xml:space="preserve"> πράγματα. Η επιχείρηση, αν θέλετε, εκμετάλλευσης -εντός ή εκτός εισαγωγικών η λέξη- της εξιχνίασης μιας δολοφονίας, την οποία όλοι καταδικάζουμε με τρόπο απερίφραστο, το ζήτημα του ΧΥΤΑ Φυλής, για το οποίο δεν </w:t>
      </w:r>
      <w:r>
        <w:rPr>
          <w:rFonts w:eastAsia="Times New Roman" w:cs="Times New Roman"/>
          <w:szCs w:val="24"/>
        </w:rPr>
        <w:t>δώσατε καμμία απάντηση</w:t>
      </w:r>
      <w:r>
        <w:rPr>
          <w:rFonts w:eastAsia="Times New Roman" w:cs="Times New Roman"/>
          <w:szCs w:val="24"/>
        </w:rPr>
        <w:t xml:space="preserve"> και η τροπολογία Παππά</w:t>
      </w:r>
      <w:r>
        <w:rPr>
          <w:rFonts w:eastAsia="Times New Roman" w:cs="Times New Roman"/>
          <w:szCs w:val="24"/>
        </w:rPr>
        <w:t xml:space="preserve"> για τις </w:t>
      </w:r>
      <w:proofErr w:type="spellStart"/>
      <w:r>
        <w:rPr>
          <w:rFonts w:eastAsia="Times New Roman" w:cs="Times New Roman"/>
          <w:szCs w:val="24"/>
        </w:rPr>
        <w:t>αδειοδοτήσεις</w:t>
      </w:r>
      <w:proofErr w:type="spellEnd"/>
      <w:r>
        <w:rPr>
          <w:rFonts w:eastAsia="Times New Roman" w:cs="Times New Roman"/>
          <w:szCs w:val="24"/>
        </w:rPr>
        <w:t xml:space="preserve"> των τηλεοπτικών σταθμών </w:t>
      </w:r>
      <w:r>
        <w:rPr>
          <w:rFonts w:eastAsia="Times New Roman" w:cs="Times New Roman"/>
          <w:szCs w:val="24"/>
        </w:rPr>
        <w:t xml:space="preserve">επισκιάζουν το </w:t>
      </w:r>
      <w:r>
        <w:rPr>
          <w:rFonts w:eastAsia="Times New Roman" w:cs="Times New Roman"/>
          <w:szCs w:val="24"/>
        </w:rPr>
        <w:t>νομοσχέδιο.</w:t>
      </w:r>
    </w:p>
    <w:p w14:paraId="1416A61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Όσον αφορά στην αλλαγή στάσης, δεν χρειάζεται να λέμε περισσότερα. Το 2020 θα δούμε αν </w:t>
      </w:r>
      <w:r>
        <w:rPr>
          <w:rFonts w:eastAsia="Times New Roman" w:cs="Times New Roman"/>
          <w:szCs w:val="24"/>
        </w:rPr>
        <w:t xml:space="preserve">θα </w:t>
      </w:r>
      <w:r>
        <w:rPr>
          <w:rFonts w:eastAsia="Times New Roman" w:cs="Times New Roman"/>
          <w:szCs w:val="24"/>
        </w:rPr>
        <w:t>επιβεβαι</w:t>
      </w:r>
      <w:r>
        <w:rPr>
          <w:rFonts w:eastAsia="Times New Roman" w:cs="Times New Roman"/>
          <w:szCs w:val="24"/>
        </w:rPr>
        <w:t>ωθεί</w:t>
      </w:r>
      <w:r>
        <w:rPr>
          <w:rFonts w:eastAsia="Times New Roman" w:cs="Times New Roman"/>
          <w:szCs w:val="24"/>
        </w:rPr>
        <w:t xml:space="preserve"> η στάση της Νέας Δημοκρατίας ή αν </w:t>
      </w:r>
      <w:r>
        <w:rPr>
          <w:rFonts w:eastAsia="Times New Roman" w:cs="Times New Roman"/>
          <w:szCs w:val="24"/>
        </w:rPr>
        <w:t xml:space="preserve">θα </w:t>
      </w:r>
      <w:r>
        <w:rPr>
          <w:rFonts w:eastAsia="Times New Roman" w:cs="Times New Roman"/>
          <w:szCs w:val="24"/>
        </w:rPr>
        <w:t>επιβεβαι</w:t>
      </w:r>
      <w:r>
        <w:rPr>
          <w:rFonts w:eastAsia="Times New Roman" w:cs="Times New Roman"/>
          <w:szCs w:val="24"/>
        </w:rPr>
        <w:t>ωθεί</w:t>
      </w:r>
      <w:r>
        <w:rPr>
          <w:rFonts w:eastAsia="Times New Roman" w:cs="Times New Roman"/>
          <w:szCs w:val="24"/>
        </w:rPr>
        <w:t xml:space="preserve"> το νομοσχέδιο που σήμερα εισηγείται η Κυβέρνηση.</w:t>
      </w:r>
    </w:p>
    <w:p w14:paraId="1416A61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Εν συνεχεία</w:t>
      </w:r>
      <w:r>
        <w:rPr>
          <w:rFonts w:eastAsia="Times New Roman" w:cs="Times New Roman"/>
          <w:szCs w:val="24"/>
        </w:rPr>
        <w:t xml:space="preserve">, κύριε Υπουργέ, δεν πήραμε απαντήσεις για τον ΧΥΤΑ Φυλής. </w:t>
      </w:r>
      <w:r>
        <w:rPr>
          <w:rFonts w:eastAsia="Times New Roman" w:cs="Times New Roman"/>
          <w:szCs w:val="24"/>
        </w:rPr>
        <w:t>Ασκήσατε</w:t>
      </w:r>
      <w:r>
        <w:rPr>
          <w:rFonts w:eastAsia="Times New Roman" w:cs="Times New Roman"/>
          <w:szCs w:val="24"/>
        </w:rPr>
        <w:t xml:space="preserve"> αντιπολίτευση στην Αντιπολίτευση και μάλιστα, σε έντονο τόνο, λέγοντας ότι σας κατηγορούμε για κάτι που θα συμβεί, </w:t>
      </w:r>
      <w:r>
        <w:rPr>
          <w:rFonts w:eastAsia="Times New Roman" w:cs="Times New Roman"/>
          <w:szCs w:val="24"/>
        </w:rPr>
        <w:t xml:space="preserve">σαν να </w:t>
      </w:r>
      <w:r>
        <w:rPr>
          <w:rFonts w:eastAsia="Times New Roman" w:cs="Times New Roman"/>
          <w:szCs w:val="24"/>
        </w:rPr>
        <w:t>είναι</w:t>
      </w:r>
      <w:r>
        <w:rPr>
          <w:rFonts w:eastAsia="Times New Roman" w:cs="Times New Roman"/>
          <w:szCs w:val="24"/>
        </w:rPr>
        <w:t xml:space="preserve"> ξένα τα στοιχεία της πρόβλεψης και του προγραμματισμού στην πολιτική διαδικασία.</w:t>
      </w:r>
    </w:p>
    <w:p w14:paraId="1416A61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Δηλαδή, τι εννοείτε, κύριε Υπουργέ; Ότι δεν θα παρέλθει το διάστημα των δεκαοκτώ μηνών, που είναι η διάρκεια του ΧΥΤΑ Φυλής ή θα πάψει η Αττική να παράγει </w:t>
      </w:r>
      <w:r>
        <w:rPr>
          <w:rFonts w:eastAsia="Times New Roman" w:cs="Times New Roman"/>
          <w:szCs w:val="24"/>
        </w:rPr>
        <w:lastRenderedPageBreak/>
        <w:t>απορρίμματα; Παράγε</w:t>
      </w:r>
      <w:r>
        <w:rPr>
          <w:rFonts w:eastAsia="Times New Roman" w:cs="Times New Roman"/>
          <w:szCs w:val="24"/>
        </w:rPr>
        <w:t>ι τα μισά απορρίμματα της χώρας. Με δεδομένο αυτό, δεν πρόκειται να συμβεί. Συμβαίνει τώρα και θα κληθούμε να το αντιμετωπίσουμε και θα είναι ίσως ένα από τα μεγαλύτερα ζητήματα των επόμενων δύο ετών.</w:t>
      </w:r>
    </w:p>
    <w:p w14:paraId="1416A61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Μας </w:t>
      </w:r>
      <w:r>
        <w:rPr>
          <w:rFonts w:eastAsia="Times New Roman" w:cs="Times New Roman"/>
          <w:szCs w:val="24"/>
        </w:rPr>
        <w:t>λέτε για ένα εργοστάσιο στο Σχιστό το οποίο βρίσκετ</w:t>
      </w:r>
      <w:r>
        <w:rPr>
          <w:rFonts w:eastAsia="Times New Roman" w:cs="Times New Roman"/>
          <w:szCs w:val="24"/>
        </w:rPr>
        <w:t xml:space="preserve">αι ακόμα και αυτό σε θεωρητικό επίπεδο, δεν έχει προχωρήσει τίποτε άλλο, καμιά </w:t>
      </w:r>
      <w:proofErr w:type="spellStart"/>
      <w:r>
        <w:rPr>
          <w:rFonts w:eastAsia="Times New Roman" w:cs="Times New Roman"/>
          <w:szCs w:val="24"/>
        </w:rPr>
        <w:t>χωροθέτηση</w:t>
      </w:r>
      <w:proofErr w:type="spellEnd"/>
      <w:r>
        <w:rPr>
          <w:rFonts w:eastAsia="Times New Roman" w:cs="Times New Roman"/>
          <w:szCs w:val="24"/>
        </w:rPr>
        <w:t xml:space="preserve">, καμιά μελέτη, για ένα εργοστάσιο που θα επεξεργάζεται </w:t>
      </w:r>
      <w:proofErr w:type="spellStart"/>
      <w:r>
        <w:rPr>
          <w:rFonts w:eastAsia="Times New Roman" w:cs="Times New Roman"/>
          <w:szCs w:val="24"/>
        </w:rPr>
        <w:t>εκατόν</w:t>
      </w:r>
      <w:proofErr w:type="spellEnd"/>
      <w:r>
        <w:rPr>
          <w:rFonts w:eastAsia="Times New Roman" w:cs="Times New Roman"/>
          <w:szCs w:val="24"/>
        </w:rPr>
        <w:t xml:space="preserve"> ογδόντα χιλιάδες τόνους απορριμμάτων, ελάχιστη ποσότητα, και μας λέτε να μην ανησυχούμε.</w:t>
      </w:r>
    </w:p>
    <w:p w14:paraId="1416A61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Ανησυχούμε, κύρ</w:t>
      </w:r>
      <w:r>
        <w:rPr>
          <w:rFonts w:eastAsia="Times New Roman" w:cs="Times New Roman"/>
          <w:szCs w:val="24"/>
        </w:rPr>
        <w:t>ιε Υπουργέ και προσπαθούμε να εμφυσήσουμε στην Κυβέρνηση έναν προβληματισμό για το μείζον αυτό ζήτημα της διαχείρισης των απορριμμάτων στο λεκανοπέδιο Αττικής. Είναι υπερβολικοί οι φόβοι μας, όταν στενεύει τόσο πολύ το χρονικό διάστημα που απαιτείται να αν</w:t>
      </w:r>
      <w:r>
        <w:rPr>
          <w:rFonts w:eastAsia="Times New Roman" w:cs="Times New Roman"/>
          <w:szCs w:val="24"/>
        </w:rPr>
        <w:t xml:space="preserve">τιμετωπιστεί το ζήτημα; Γι’ αυτό σας λέμε ότι και το νομοσχέδιο για την ανακύκλωση δεν θα λειτουργήσει και θα τεθεί εκτός χρονοδιαγραμμάτων. Νομίζω ότι είναι ξεκάθαρα αυτά που </w:t>
      </w:r>
      <w:r>
        <w:rPr>
          <w:rFonts w:eastAsia="Times New Roman" w:cs="Times New Roman"/>
          <w:szCs w:val="24"/>
        </w:rPr>
        <w:t>υποστηρίζουμε</w:t>
      </w:r>
      <w:r>
        <w:rPr>
          <w:rFonts w:eastAsia="Times New Roman" w:cs="Times New Roman"/>
          <w:szCs w:val="24"/>
        </w:rPr>
        <w:t>.</w:t>
      </w:r>
    </w:p>
    <w:p w14:paraId="1416A61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 θέλετε τη</w:t>
      </w:r>
      <w:r>
        <w:rPr>
          <w:rFonts w:eastAsia="Times New Roman" w:cs="Times New Roman"/>
          <w:szCs w:val="24"/>
        </w:rPr>
        <w:t xml:space="preserve"> φιλοδοξία </w:t>
      </w:r>
      <w:r>
        <w:rPr>
          <w:rFonts w:eastAsia="Times New Roman" w:cs="Times New Roman"/>
          <w:szCs w:val="24"/>
        </w:rPr>
        <w:t>μου, αυτή είναι να επιβεβαιωθείτε εσείς, α</w:t>
      </w:r>
      <w:r>
        <w:rPr>
          <w:rFonts w:eastAsia="Times New Roman" w:cs="Times New Roman"/>
          <w:szCs w:val="24"/>
        </w:rPr>
        <w:t xml:space="preserve">λλά δεν το </w:t>
      </w:r>
      <w:r>
        <w:rPr>
          <w:rFonts w:eastAsia="Times New Roman" w:cs="Times New Roman"/>
          <w:szCs w:val="24"/>
        </w:rPr>
        <w:t>θεωρούμε εφικτό</w:t>
      </w:r>
      <w:r>
        <w:rPr>
          <w:rFonts w:eastAsia="Times New Roman" w:cs="Times New Roman"/>
          <w:szCs w:val="24"/>
        </w:rPr>
        <w:t xml:space="preserve">, γι’ αυτό καταψηφίζουμε. Και δεν το </w:t>
      </w:r>
      <w:r>
        <w:rPr>
          <w:rFonts w:eastAsia="Times New Roman" w:cs="Times New Roman"/>
          <w:szCs w:val="24"/>
        </w:rPr>
        <w:t>θεωρούμε εφικτό</w:t>
      </w:r>
      <w:r>
        <w:rPr>
          <w:rFonts w:eastAsia="Times New Roman" w:cs="Times New Roman"/>
          <w:szCs w:val="24"/>
        </w:rPr>
        <w:t xml:space="preserve"> και στη μεγάλη εικόνα συνολικά της διαχείρισης των απορριμμάτων στην Αττική. Καθυστερείτε δραματικά, καθυστερείτε απελπιστικά, αυτό σας λέμε. Είναι αυτό πολιτική εκμετάλλευση; Ε</w:t>
      </w:r>
      <w:r>
        <w:rPr>
          <w:rFonts w:eastAsia="Times New Roman" w:cs="Times New Roman"/>
          <w:szCs w:val="24"/>
        </w:rPr>
        <w:t xml:space="preserve">κτός και αν πονηρά σκεπτόμενη η Κυβέρνηση, </w:t>
      </w:r>
      <w:r>
        <w:rPr>
          <w:rFonts w:eastAsia="Times New Roman" w:cs="Times New Roman"/>
          <w:szCs w:val="24"/>
        </w:rPr>
        <w:t xml:space="preserve">θεωρεί ότι </w:t>
      </w:r>
      <w:r>
        <w:rPr>
          <w:rFonts w:eastAsia="Times New Roman" w:cs="Times New Roman"/>
          <w:szCs w:val="24"/>
        </w:rPr>
        <w:t xml:space="preserve">«θα έρθει η Κυβέρνηση του Κυριάκου Μητσοτάκη και της Νέας Δημοκρατίας σε σύντομο χρονικό </w:t>
      </w:r>
      <w:r>
        <w:rPr>
          <w:rFonts w:eastAsia="Times New Roman" w:cs="Times New Roman"/>
          <w:szCs w:val="24"/>
        </w:rPr>
        <w:lastRenderedPageBreak/>
        <w:t>διάστημα και αυτή η βραδυφλεγής βόμβα θα σκάσει στα χέρια της». Αν αυτό συμβαίνει και αυτό το στηλιτεύουμε.</w:t>
      </w:r>
    </w:p>
    <w:p w14:paraId="1416A61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ήθ</w:t>
      </w:r>
      <w:r>
        <w:rPr>
          <w:rFonts w:eastAsia="Times New Roman" w:cs="Times New Roman"/>
          <w:szCs w:val="24"/>
        </w:rPr>
        <w:t xml:space="preserve">ελα τώρα να αναφερθώ σε ένα ζήτημα που ανέκυψε κατά τη διάρκεια της σημερινής συνεδρίασης, </w:t>
      </w:r>
      <w:r>
        <w:rPr>
          <w:rFonts w:eastAsia="Times New Roman" w:cs="Times New Roman"/>
          <w:szCs w:val="24"/>
        </w:rPr>
        <w:t xml:space="preserve">από τη στιγμή που </w:t>
      </w:r>
      <w:r>
        <w:rPr>
          <w:rFonts w:eastAsia="Times New Roman" w:cs="Times New Roman"/>
          <w:szCs w:val="24"/>
        </w:rPr>
        <w:t xml:space="preserve">περισσότεροι του ενός συνάδελφοι -για να μη θεωρηθεί προσωπικό- βρήκαν την ευκαιρία να ασκήσουν κριτική στον Κοινοβουλευτικό μας Εκπρόσωπο, τον κ. </w:t>
      </w:r>
      <w:r>
        <w:rPr>
          <w:rFonts w:eastAsia="Times New Roman" w:cs="Times New Roman"/>
          <w:szCs w:val="24"/>
        </w:rPr>
        <w:t>Τζαβάρα, για ένα σχόλιο που είχε κάνει την ημέρα της δολοφονίας του αείμνηστου Ζαφειρόπουλου. Ο Κοινοβουλευτικός μας Εκπρόσωπος έχει και την ευρυμάθεια και το κοινοβουλευτικό ήθος και την εμπειρία να μην κατηγορεί κανέναν συνάδελφο προσωπικά για τέτοιου εί</w:t>
      </w:r>
      <w:r>
        <w:rPr>
          <w:rFonts w:eastAsia="Times New Roman" w:cs="Times New Roman"/>
          <w:szCs w:val="24"/>
        </w:rPr>
        <w:t>δους ζητήματα.</w:t>
      </w:r>
    </w:p>
    <w:p w14:paraId="1416A62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πρέπει όλοι να αποδεχτούμε ότι η φραστική βία είναι γνώρισμα και του Κοινοβουλίου των τελευταίων ετών. Τι θέλετε να σας θυμίσω; Το «προδότες», «γερμανοτσολιάδες», «μεσάζοντες», «ή με τον λαό ή με τους νταβα</w:t>
      </w:r>
      <w:r>
        <w:rPr>
          <w:rFonts w:eastAsia="Times New Roman" w:cs="Times New Roman"/>
          <w:szCs w:val="24"/>
        </w:rPr>
        <w:t>τζήδες» και μυριάδες άλλες εκφράσεις που δηλητηριάζουν την πολιτική ζωή; Έχετε την εντύπωση ότι αυτή η φραστική βία δεν είναι το πρελούδιο μιας ωμής βίας που συνήθως την ακολουθεί είτε με πολιτικές δολοφονίες είτε με δολοφονίες του κοινού ποινικού δικαίου;</w:t>
      </w:r>
    </w:p>
    <w:p w14:paraId="1416A62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Ασφαλώς δεν ενοχοποιούμε κανέναν προσωπικά. Όμως όταν δηλητηριάζεται η ατμόσφαιρα, έχετε την εντύπωση ότι δεν έχουμε τέτοια οδυνηρά αποτελέσματα; Δεν συντελούμε όλοι μας;</w:t>
      </w:r>
    </w:p>
    <w:p w14:paraId="1416A62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Να σας πω και για τις συνολικές ευθύνες του πολιτικού συστήματος, και τις δικές μας,</w:t>
      </w:r>
      <w:r>
        <w:rPr>
          <w:rFonts w:eastAsia="Times New Roman" w:cs="Times New Roman"/>
          <w:szCs w:val="24"/>
        </w:rPr>
        <w:t xml:space="preserve"> αν θέλετε, αλλά και όλων των κυβερνήσεων και της σημερινής. Όταν σε τούτη εδώ τη χώρα, την κοιτίδα της δημοκρατίας, σχεδιάζονται δολοφονίες μέσα από σωφρονιστικά καταστήματα, υπάρχουν δολοφόνοι </w:t>
      </w:r>
      <w:r>
        <w:rPr>
          <w:rFonts w:eastAsia="Times New Roman" w:cs="Times New Roman"/>
          <w:szCs w:val="24"/>
        </w:rPr>
        <w:t>οι οποίοι</w:t>
      </w:r>
      <w:r>
        <w:rPr>
          <w:rFonts w:eastAsia="Times New Roman" w:cs="Times New Roman"/>
          <w:szCs w:val="24"/>
        </w:rPr>
        <w:t xml:space="preserve"> εκμεταλλεύονται ευεργετήματα νόμων που έχουμε συναπ</w:t>
      </w:r>
      <w:r>
        <w:rPr>
          <w:rFonts w:eastAsia="Times New Roman" w:cs="Times New Roman"/>
          <w:szCs w:val="24"/>
        </w:rPr>
        <w:t xml:space="preserve">οφασίσει ή όχι, αυτά δεν είναι γενικές πολιτικές ευθύνες; Μην </w:t>
      </w:r>
      <w:r>
        <w:rPr>
          <w:rFonts w:eastAsia="Times New Roman" w:cs="Times New Roman"/>
          <w:szCs w:val="24"/>
        </w:rPr>
        <w:t xml:space="preserve">προβαίνετε </w:t>
      </w:r>
      <w:r>
        <w:rPr>
          <w:rFonts w:eastAsia="Times New Roman" w:cs="Times New Roman"/>
          <w:szCs w:val="24"/>
        </w:rPr>
        <w:t xml:space="preserve">λοιπόν ορισμένοι, </w:t>
      </w:r>
      <w:proofErr w:type="spellStart"/>
      <w:r>
        <w:rPr>
          <w:rFonts w:eastAsia="Times New Roman" w:cs="Times New Roman"/>
          <w:szCs w:val="24"/>
        </w:rPr>
        <w:t>αυτοθυματοποιούμενοι</w:t>
      </w:r>
      <w:proofErr w:type="spellEnd"/>
      <w:r>
        <w:rPr>
          <w:rFonts w:eastAsia="Times New Roman" w:cs="Times New Roman"/>
          <w:szCs w:val="24"/>
        </w:rPr>
        <w:t>, τόσο διασταλτικές ερμηνείες ότι ο κ. Τζαβάρας κατηγόρησε κάποιον συγκεκριμένα.</w:t>
      </w:r>
    </w:p>
    <w:p w14:paraId="1416A62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θεωρώ</w:t>
      </w:r>
      <w:r>
        <w:rPr>
          <w:rFonts w:eastAsia="Times New Roman" w:cs="Times New Roman"/>
          <w:szCs w:val="24"/>
        </w:rPr>
        <w:t xml:space="preserve"> ότι εφ’ όσον καταδικάζουμε όλοι την ωμή βία, πρέπει ν</w:t>
      </w:r>
      <w:r>
        <w:rPr>
          <w:rFonts w:eastAsia="Times New Roman" w:cs="Times New Roman"/>
          <w:szCs w:val="24"/>
        </w:rPr>
        <w:t>α καταδικάζουμε και τη φραστική βία που είναι ο προθάλαμος που δηλητηριάζει την ατμόσφαιρα και πολλές φορές οδηγεί σε τέτοια οδυνηρά αποτελέσματα.</w:t>
      </w:r>
    </w:p>
    <w:p w14:paraId="1416A62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416A625" w14:textId="77777777" w:rsidR="002F1EDC" w:rsidRDefault="00F01CE6">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16A62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1416A62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συνάδελφος κ. Γεώργιος </w:t>
      </w:r>
      <w:proofErr w:type="spellStart"/>
      <w:r>
        <w:rPr>
          <w:rFonts w:eastAsia="Times New Roman" w:cs="Times New Roman"/>
          <w:szCs w:val="24"/>
        </w:rPr>
        <w:t>Αρβανιτίδης</w:t>
      </w:r>
      <w:proofErr w:type="spellEnd"/>
      <w:r>
        <w:rPr>
          <w:rFonts w:eastAsia="Times New Roman" w:cs="Times New Roman"/>
          <w:szCs w:val="24"/>
        </w:rPr>
        <w:t xml:space="preserve"> έχει τον λόγο.</w:t>
      </w:r>
    </w:p>
    <w:p w14:paraId="1416A62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ΑΡΒΑΝΙΤΙΔΗΣ: </w:t>
      </w:r>
      <w:r>
        <w:rPr>
          <w:rFonts w:eastAsia="Times New Roman" w:cs="Times New Roman"/>
          <w:szCs w:val="24"/>
        </w:rPr>
        <w:t>Κύριε Πρόεδρε, δεν θα δευτερολογήσω. Απλώς, θέλω να εκφράσω την ικανοποίησή μου όσον αφορά τις νομοτεχνικές βελτιώσεις που έκανε ο Υπουργός, για τις οπ</w:t>
      </w:r>
      <w:r>
        <w:rPr>
          <w:rFonts w:eastAsia="Times New Roman" w:cs="Times New Roman"/>
          <w:szCs w:val="24"/>
        </w:rPr>
        <w:t>οίες πιστεύω ότι είναι προς τη σωστή κατεύθυνση.</w:t>
      </w:r>
    </w:p>
    <w:p w14:paraId="1416A62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w:t>
      </w:r>
    </w:p>
    <w:p w14:paraId="1416A62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Ο συνάδελφος κ. Συντυχάκης έχει τον λόγο.</w:t>
      </w:r>
    </w:p>
    <w:p w14:paraId="1416A62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1416A62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ήθελα να κάνω ορισμένες παρατηρήσεις επί του νομοσχεδίου και για τα όσα</w:t>
      </w:r>
      <w:r>
        <w:rPr>
          <w:rFonts w:eastAsia="Times New Roman" w:cs="Times New Roman"/>
          <w:szCs w:val="24"/>
        </w:rPr>
        <w:t xml:space="preserve"> ειπώθηκαν. </w:t>
      </w:r>
    </w:p>
    <w:p w14:paraId="1416A62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κύριος Υπουργός έθεσε ορισμένα ζητήματα στην τοποθέτησή του, όπου πιο ξεκάθαρα αποτυπώνεται η πρόθεση της Κυβέρνησης για την πλήρη παράδοση της ανακύκλωσης στα μικρά και κυρίως στα μεγάλα συμφέροντα. Ομολόγησε ευθέως ότι με το σχέδιο νόμου ανοίγει πανιά </w:t>
      </w:r>
      <w:r>
        <w:rPr>
          <w:rFonts w:eastAsia="Times New Roman" w:cs="Times New Roman"/>
          <w:szCs w:val="24"/>
        </w:rPr>
        <w:t>στην επιχειρηματικότητα. Κάπως έτσι το ανέφερε. Γονυπετής, λοιπόν, η Κυβέρνηση εκλιπαρεί το ξένο κεφάλαιο για επενδύσεις στη διαχείριση των απορριμμάτων. Άλλωστε, σε χρόνο πιθανά ανύποπτο είχε πει ο κύριος Υπουργός ότι η εφαρμογή της ισχύουσας νομοθεσίας ε</w:t>
      </w:r>
      <w:r>
        <w:rPr>
          <w:rFonts w:eastAsia="Times New Roman" w:cs="Times New Roman"/>
          <w:szCs w:val="24"/>
        </w:rPr>
        <w:t xml:space="preserve">ίναι τόσο επαρκής που θα μπορούσε να αυξήσει τον ετήσιο κύκλο εργασιών κατά 1.675.000.000 ευρώ. Για ποιον; Για το λαϊκό νοικοκυριό ή για τους μονοπωλιακούς ομίλους; Προφανώς για τους δεύτερους. </w:t>
      </w:r>
    </w:p>
    <w:p w14:paraId="1416A62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Στην τοποθέτησή σας, δύο ή τρεις φορές είπατε ότι το σχέδιο ν</w:t>
      </w:r>
      <w:r>
        <w:rPr>
          <w:rFonts w:eastAsia="Times New Roman" w:cs="Times New Roman"/>
          <w:szCs w:val="24"/>
        </w:rPr>
        <w:t xml:space="preserve">όμου το επικροτούν οι βιομήχανοι, τα </w:t>
      </w:r>
      <w:r>
        <w:rPr>
          <w:rFonts w:eastAsia="Times New Roman" w:cs="Times New Roman"/>
          <w:szCs w:val="24"/>
        </w:rPr>
        <w:t>σ</w:t>
      </w:r>
      <w:r>
        <w:rPr>
          <w:rFonts w:eastAsia="Times New Roman" w:cs="Times New Roman"/>
          <w:szCs w:val="24"/>
        </w:rPr>
        <w:t xml:space="preserve">υστήματα </w:t>
      </w:r>
      <w:r>
        <w:rPr>
          <w:rFonts w:eastAsia="Times New Roman" w:cs="Times New Roman"/>
          <w:szCs w:val="24"/>
        </w:rPr>
        <w:t>δ</w:t>
      </w:r>
      <w:r>
        <w:rPr>
          <w:rFonts w:eastAsia="Times New Roman" w:cs="Times New Roman"/>
          <w:szCs w:val="24"/>
        </w:rPr>
        <w:t>ιαχείρισης και η ΕΕΑΑ. Είστε ειλικρινής. Είναι ένα νομοσχέδιο κατά παραγγελία των μονοπωλιακών ομίλων. Εδώ που τα λέμε, μά</w:t>
      </w:r>
      <w:r>
        <w:rPr>
          <w:rFonts w:eastAsia="Times New Roman" w:cs="Times New Roman"/>
          <w:szCs w:val="24"/>
        </w:rPr>
        <w:lastRenderedPageBreak/>
        <w:t>λιστα, ο ρόλος των δήμων θα είναι απλώς το προγεφύρωμα επί της ουσίας των επιχειρηματι</w:t>
      </w:r>
      <w:r>
        <w:rPr>
          <w:rFonts w:eastAsia="Times New Roman" w:cs="Times New Roman"/>
          <w:szCs w:val="24"/>
        </w:rPr>
        <w:t xml:space="preserve">κών ομίλων για τις επιδιώξεις τους και, ταυτόχρονα, ο συνδετικός κρίκος κράτους και ιδιωτών για τις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w:t>
      </w:r>
    </w:p>
    <w:p w14:paraId="1416A62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Νομίζω ότι όλα αυτά είναι αποκαλυπτικά και από την άποψη ότι κατά τη διάρκεια της διαβούλευσης, αλλά και κατά τη δ</w:t>
      </w:r>
      <w:r>
        <w:rPr>
          <w:rFonts w:eastAsia="Times New Roman" w:cs="Times New Roman"/>
          <w:szCs w:val="24"/>
        </w:rPr>
        <w:t xml:space="preserve">ιάρκεια της συζήτησης στην </w:t>
      </w:r>
      <w:r>
        <w:rPr>
          <w:rFonts w:eastAsia="Times New Roman" w:cs="Times New Roman"/>
          <w:szCs w:val="24"/>
        </w:rPr>
        <w:t>ε</w:t>
      </w:r>
      <w:r>
        <w:rPr>
          <w:rFonts w:eastAsia="Times New Roman" w:cs="Times New Roman"/>
          <w:szCs w:val="24"/>
        </w:rPr>
        <w:t xml:space="preserve">πιτροπή, επιλέξατε ως συνομιλητές το βιομηχανικό και εμπορικό κεφάλαιο, τους κατασκευαστικούς ομίλους, ενώ για τα όσα είπαν οι εργαζόμενοι στην ακρόαση των φορέων και για την απειλή που δέχονται από την εργοδοσία για τη δουλειά </w:t>
      </w:r>
      <w:r>
        <w:rPr>
          <w:rFonts w:eastAsia="Times New Roman" w:cs="Times New Roman"/>
          <w:szCs w:val="24"/>
        </w:rPr>
        <w:t>τους, για τα δικαιώματά τους, δεν κάνατε καμ</w:t>
      </w:r>
      <w:r>
        <w:rPr>
          <w:rFonts w:eastAsia="Times New Roman" w:cs="Times New Roman"/>
          <w:szCs w:val="24"/>
        </w:rPr>
        <w:t>μ</w:t>
      </w:r>
      <w:r>
        <w:rPr>
          <w:rFonts w:eastAsia="Times New Roman" w:cs="Times New Roman"/>
          <w:szCs w:val="24"/>
        </w:rPr>
        <w:t>ία απολύτως κουβέντα!</w:t>
      </w:r>
    </w:p>
    <w:p w14:paraId="1416A63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κατηγορείτε τη Νέα Δημοκρατία ότι προωθούσε τις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ομέα. Έτσι ακριβώς είναι. Είναι κατ’ εξοχήν κόμμα του κεφαλαίου. Εσείς λέτε ότι προωθείτε τ</w:t>
      </w:r>
      <w:r>
        <w:rPr>
          <w:rFonts w:eastAsia="Times New Roman" w:cs="Times New Roman"/>
          <w:szCs w:val="24"/>
        </w:rPr>
        <w:t xml:space="preserve">ις δημόσιες επενδύσεις. Όχι, κύριε Υπουργέ. Κάνετε ακριβώς το ίδιο που κάνει και η Νέα Δημοκρατία. Οι πάλαι ποτέ καταδικασμένες από τον ΣΥΡΙΖΑ </w:t>
      </w:r>
      <w:r>
        <w:rPr>
          <w:rFonts w:eastAsia="Times New Roman" w:cs="Times New Roman"/>
          <w:szCs w:val="24"/>
        </w:rPr>
        <w:t>σ</w:t>
      </w:r>
      <w:r>
        <w:rPr>
          <w:rFonts w:eastAsia="Times New Roman" w:cs="Times New Roman"/>
          <w:szCs w:val="24"/>
        </w:rPr>
        <w:t xml:space="preserve">υμπράξεις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 xml:space="preserve">ομέα αποτελούν τώρα τον σκληρό πυρήνα της πολιτικής. Υλοποιείτε τις πέντε </w:t>
      </w:r>
      <w:r>
        <w:rPr>
          <w:rFonts w:eastAsia="Times New Roman" w:cs="Times New Roman"/>
          <w:szCs w:val="24"/>
        </w:rPr>
        <w:t>σ</w:t>
      </w:r>
      <w:r>
        <w:rPr>
          <w:rFonts w:eastAsia="Times New Roman" w:cs="Times New Roman"/>
          <w:szCs w:val="24"/>
        </w:rPr>
        <w:t>υμπ</w:t>
      </w:r>
      <w:r>
        <w:rPr>
          <w:rFonts w:eastAsia="Times New Roman" w:cs="Times New Roman"/>
          <w:szCs w:val="24"/>
        </w:rPr>
        <w:t xml:space="preserve">ράξεις </w:t>
      </w:r>
      <w:r>
        <w:rPr>
          <w:rFonts w:eastAsia="Times New Roman" w:cs="Times New Roman"/>
          <w:szCs w:val="24"/>
        </w:rPr>
        <w:t>δ</w:t>
      </w:r>
      <w:r>
        <w:rPr>
          <w:rFonts w:eastAsia="Times New Roman" w:cs="Times New Roman"/>
          <w:szCs w:val="24"/>
        </w:rPr>
        <w:t xml:space="preserve">ημόσιου και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τ</w:t>
      </w:r>
      <w:r>
        <w:rPr>
          <w:rFonts w:eastAsia="Times New Roman" w:cs="Times New Roman"/>
          <w:szCs w:val="24"/>
        </w:rPr>
        <w:t>ομέα που πάσχιζαν να προωθήσουν το ΠΑΣΟΚ και η Νέα Δημοκρατία, όπως στη Δυτική Μακεδονία, στην Ήπειρο, στις Σέρρες, στην Ηλεία, στην Πελοπόννησο όπου έχει συναφθεί προγραμματική σύμβαση μεταξύ Φ</w:t>
      </w:r>
      <w:r>
        <w:rPr>
          <w:rFonts w:eastAsia="Times New Roman" w:cs="Times New Roman"/>
          <w:szCs w:val="24"/>
        </w:rPr>
        <w:t>Ο</w:t>
      </w:r>
      <w:r>
        <w:rPr>
          <w:rFonts w:eastAsia="Times New Roman" w:cs="Times New Roman"/>
          <w:szCs w:val="24"/>
        </w:rPr>
        <w:t>ΔΣΑ</w:t>
      </w:r>
      <w:r>
        <w:rPr>
          <w:rFonts w:eastAsia="Times New Roman"/>
          <w:color w:val="545454"/>
          <w:szCs w:val="24"/>
          <w:shd w:val="clear" w:color="auto" w:fill="FFFFFF"/>
        </w:rPr>
        <w:t xml:space="preserve"> </w:t>
      </w:r>
      <w:r>
        <w:rPr>
          <w:rFonts w:eastAsia="Times New Roman" w:cs="Times New Roman"/>
          <w:szCs w:val="24"/>
        </w:rPr>
        <w:t>και περιφέρειας. Έχει προκ</w:t>
      </w:r>
      <w:r>
        <w:rPr>
          <w:rFonts w:eastAsia="Times New Roman" w:cs="Times New Roman"/>
          <w:szCs w:val="24"/>
        </w:rPr>
        <w:t xml:space="preserve">ύψει και η έκτη ΣΔΙΤ για τη μονάδα στη Θήβα. Έχει ήδη υπογραφεί. </w:t>
      </w:r>
    </w:p>
    <w:p w14:paraId="1416A63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καύση, δεν είπατε κάτι. Εγώ το θέτω και θα σας πω γιατί. Σας λέγαμε στην </w:t>
      </w:r>
      <w:r>
        <w:rPr>
          <w:rFonts w:eastAsia="Times New Roman" w:cs="Times New Roman"/>
          <w:szCs w:val="24"/>
        </w:rPr>
        <w:t>ε</w:t>
      </w:r>
      <w:r>
        <w:rPr>
          <w:rFonts w:eastAsia="Times New Roman" w:cs="Times New Roman"/>
          <w:szCs w:val="24"/>
        </w:rPr>
        <w:t>πιτροπή, αλλά και σήμερα, ότι με το πρόσχημα μίας ψεύτικης επιφύλαξης ανοίγει διάπλατα ο δρόμος για τ</w:t>
      </w:r>
      <w:r>
        <w:rPr>
          <w:rFonts w:eastAsia="Times New Roman" w:cs="Times New Roman"/>
          <w:szCs w:val="24"/>
        </w:rPr>
        <w:t xml:space="preserve">ην καύση των </w:t>
      </w:r>
      <w:proofErr w:type="spellStart"/>
      <w:r>
        <w:rPr>
          <w:rFonts w:eastAsia="Times New Roman" w:cs="Times New Roman"/>
          <w:szCs w:val="24"/>
        </w:rPr>
        <w:t>απορριμματογενών</w:t>
      </w:r>
      <w:proofErr w:type="spellEnd"/>
      <w:r>
        <w:rPr>
          <w:rFonts w:eastAsia="Times New Roman" w:cs="Times New Roman"/>
          <w:szCs w:val="24"/>
        </w:rPr>
        <w:t xml:space="preserve"> καυσίμων, μαζί και των υπολειμμάτων από τις μονάδες επεξεργασίας των σύμμεικτων αποβλήτων. </w:t>
      </w:r>
    </w:p>
    <w:p w14:paraId="1416A63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Δεν θα σας πω για την ΑΓΕΤ στον Βόλο. Σας τα είπαμε στην </w:t>
      </w:r>
      <w:r>
        <w:rPr>
          <w:rFonts w:eastAsia="Times New Roman" w:cs="Times New Roman"/>
          <w:szCs w:val="24"/>
        </w:rPr>
        <w:t>ε</w:t>
      </w:r>
      <w:r>
        <w:rPr>
          <w:rFonts w:eastAsia="Times New Roman" w:cs="Times New Roman"/>
          <w:szCs w:val="24"/>
        </w:rPr>
        <w:t xml:space="preserve">πιτροπή. Ξεμπλοκάρατε την </w:t>
      </w:r>
      <w:proofErr w:type="spellStart"/>
      <w:r>
        <w:rPr>
          <w:rFonts w:eastAsia="Times New Roman" w:cs="Times New Roman"/>
          <w:szCs w:val="24"/>
        </w:rPr>
        <w:t>αδειοδότηση</w:t>
      </w:r>
      <w:proofErr w:type="spellEnd"/>
      <w:r>
        <w:rPr>
          <w:rFonts w:eastAsia="Times New Roman" w:cs="Times New Roman"/>
          <w:szCs w:val="24"/>
        </w:rPr>
        <w:t xml:space="preserve"> που αφορούσε τις λιμενικές εγκαταστάσε</w:t>
      </w:r>
      <w:r>
        <w:rPr>
          <w:rFonts w:eastAsia="Times New Roman" w:cs="Times New Roman"/>
          <w:szCs w:val="24"/>
        </w:rPr>
        <w:t xml:space="preserve">ις και δίνετε έτσι τη δυνατότητα στην «ΑΓΕΤ Ηρακλής» να καίει, σε πρώτη φάση, διακόσιες χιλιάδες </w:t>
      </w:r>
      <w:proofErr w:type="spellStart"/>
      <w:r>
        <w:rPr>
          <w:rFonts w:eastAsia="Times New Roman" w:cs="Times New Roman"/>
          <w:szCs w:val="24"/>
        </w:rPr>
        <w:t>απορριμματογενή</w:t>
      </w:r>
      <w:proofErr w:type="spellEnd"/>
      <w:r>
        <w:rPr>
          <w:rFonts w:eastAsia="Times New Roman" w:cs="Times New Roman"/>
          <w:szCs w:val="24"/>
        </w:rPr>
        <w:t xml:space="preserve"> καύσιμα και μάλιστα εισαγόμενα από την Ιταλία. </w:t>
      </w:r>
    </w:p>
    <w:p w14:paraId="1416A63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σας πω για την </w:t>
      </w:r>
      <w:r>
        <w:rPr>
          <w:rFonts w:eastAsia="Times New Roman" w:cs="Times New Roman"/>
          <w:bCs/>
          <w:szCs w:val="24"/>
        </w:rPr>
        <w:t>τροπολογία</w:t>
      </w:r>
      <w:r>
        <w:rPr>
          <w:rFonts w:eastAsia="Times New Roman" w:cs="Times New Roman"/>
          <w:szCs w:val="24"/>
        </w:rPr>
        <w:t xml:space="preserve"> για τη βιομάζα -ουσιαστικά πρόκειται για καύση της βιομάζας-, την </w:t>
      </w:r>
      <w:r>
        <w:rPr>
          <w:rFonts w:eastAsia="Times New Roman" w:cs="Times New Roman"/>
          <w:szCs w:val="24"/>
        </w:rPr>
        <w:t xml:space="preserve">οποία βέβαια και καταψηφίζουμε. Αποτελεί πρόκληση να προωθείται η ενεργειακή καύση γεωργοκτηνοτροφικών αποβλήτων σε ένα νομοσχέδιο που υποτίθεται ότι προτάσσει και προωθεί την ανακύκλωση, όπως εσείς λέτε. </w:t>
      </w:r>
    </w:p>
    <w:p w14:paraId="1416A63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Πράγματι, όπως ομολογείτε στην αιτιολογική έκθεση,</w:t>
      </w:r>
      <w:r>
        <w:rPr>
          <w:rFonts w:eastAsia="Times New Roman" w:cs="Times New Roman"/>
          <w:szCs w:val="24"/>
        </w:rPr>
        <w:t xml:space="preserve"> οι απαιτούμενες ποσότητες πρώτης ύλης προέρχονται από αγροτικές ή κτηνοτροφικές ή δασικές εκμεταλλεύσεις. Τι κάνετε; Με την 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bCs/>
          <w:szCs w:val="24"/>
        </w:rPr>
        <w:t>τροπολογία</w:t>
      </w:r>
      <w:r>
        <w:rPr>
          <w:rFonts w:eastAsia="Times New Roman" w:cs="Times New Roman"/>
          <w:szCs w:val="24"/>
        </w:rPr>
        <w:t xml:space="preserve"> επιτρέπεται σε περιοχές εκτός Αττικής η εγκατάσταση μονάδων ηλεκτρικής ενέργειας απεριόριστης εγκατεστημένης ισ</w:t>
      </w:r>
      <w:r>
        <w:rPr>
          <w:rFonts w:eastAsia="Times New Roman" w:cs="Times New Roman"/>
          <w:szCs w:val="24"/>
        </w:rPr>
        <w:t xml:space="preserve">χύος από βιομάζα, βιοαέριο ή </w:t>
      </w:r>
      <w:proofErr w:type="spellStart"/>
      <w:r>
        <w:rPr>
          <w:rFonts w:eastAsia="Times New Roman" w:cs="Times New Roman"/>
          <w:szCs w:val="24"/>
        </w:rPr>
        <w:t>βιορευστά</w:t>
      </w:r>
      <w:proofErr w:type="spellEnd"/>
      <w:r>
        <w:rPr>
          <w:rFonts w:eastAsia="Times New Roman" w:cs="Times New Roman"/>
          <w:szCs w:val="24"/>
        </w:rPr>
        <w:t>. Ο μόνος περιορισμός που τίθεται είναι ότι οι απαιτούμενες ποσότητες πρώτης ύλης πρέπει να προέρχονται από αγροτικές ή κτηνοτροφικές ή δασικές εκμεταλλεύσεις που βρίσκονται σε απόσταση μικρότερη των τριάντα χιλιομέτρω</w:t>
      </w:r>
      <w:r>
        <w:rPr>
          <w:rFonts w:eastAsia="Times New Roman" w:cs="Times New Roman"/>
          <w:szCs w:val="24"/>
        </w:rPr>
        <w:t xml:space="preserve">ν. Πρόκειται για μια έκταση </w:t>
      </w:r>
      <w:r>
        <w:rPr>
          <w:rFonts w:eastAsia="Times New Roman" w:cs="Times New Roman"/>
          <w:szCs w:val="24"/>
        </w:rPr>
        <w:t>δύο χιλιάδων οκτακοσίων είκοσι έξι</w:t>
      </w:r>
      <w:r>
        <w:rPr>
          <w:rFonts w:eastAsia="Times New Roman" w:cs="Times New Roman"/>
          <w:szCs w:val="24"/>
        </w:rPr>
        <w:t xml:space="preserve"> </w:t>
      </w:r>
      <w:r>
        <w:rPr>
          <w:rFonts w:eastAsia="Times New Roman" w:cs="Times New Roman"/>
          <w:szCs w:val="24"/>
        </w:rPr>
        <w:lastRenderedPageBreak/>
        <w:t xml:space="preserve">τετραγωνικών χιλιομέτρων, μεγαλύτερη και από αυτήν του Νομού Ηρακλείου που είναι </w:t>
      </w:r>
      <w:r>
        <w:rPr>
          <w:rFonts w:eastAsia="Times New Roman" w:cs="Times New Roman"/>
          <w:szCs w:val="24"/>
        </w:rPr>
        <w:t>δύο χιλιάδες εξακόσια σαράντα ένα</w:t>
      </w:r>
      <w:r>
        <w:rPr>
          <w:rFonts w:eastAsia="Times New Roman" w:cs="Times New Roman"/>
          <w:szCs w:val="24"/>
        </w:rPr>
        <w:t xml:space="preserve"> τετραγωνικά χιλιόμετρα. Δηλαδή οι επιχειρηματικοί όμιλοι θα τρίβουν τα χέρια τ</w:t>
      </w:r>
      <w:r>
        <w:rPr>
          <w:rFonts w:eastAsia="Times New Roman" w:cs="Times New Roman"/>
          <w:szCs w:val="24"/>
        </w:rPr>
        <w:t xml:space="preserve">ους. </w:t>
      </w:r>
    </w:p>
    <w:p w14:paraId="1416A63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Όταν αποκαλύπταμε με συγκεκριμένες αναφορές ότι και μέσα από το συγκεκριμένο νομοσχέδιο για την ανακύκλωση ο στόχος της Κυβέρνησης είναι να προωθήσει την καύση, ο κύριος Υπουργός έλεγε: «Όχι, δεν είναι έτσι. Είναι ψέματα». Με τη συγκεκριμένη </w:t>
      </w:r>
      <w:r>
        <w:rPr>
          <w:rFonts w:eastAsia="Times New Roman" w:cs="Times New Roman"/>
          <w:bCs/>
          <w:szCs w:val="24"/>
        </w:rPr>
        <w:t>τροπολογ</w:t>
      </w:r>
      <w:r>
        <w:rPr>
          <w:rFonts w:eastAsia="Times New Roman" w:cs="Times New Roman"/>
          <w:bCs/>
          <w:szCs w:val="24"/>
        </w:rPr>
        <w:t>ία</w:t>
      </w:r>
      <w:r>
        <w:rPr>
          <w:rFonts w:eastAsia="Times New Roman" w:cs="Times New Roman"/>
          <w:szCs w:val="24"/>
        </w:rPr>
        <w:t xml:space="preserve"> επιβεβαιώνεται ότι πρόκειται για μια καραμπινάτη αλήθεια. </w:t>
      </w:r>
    </w:p>
    <w:p w14:paraId="1416A63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416A63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Επιτρέψτε μου, κύριε Πρόεδρε, να χρησιμοποιήσω λίγο χρόνο παραπάνω, γιατί εδώ είναι </w:t>
      </w:r>
      <w:r>
        <w:rPr>
          <w:rFonts w:eastAsia="Times New Roman" w:cs="Times New Roman"/>
          <w:bCs/>
          <w:szCs w:val="24"/>
        </w:rPr>
        <w:t xml:space="preserve">τροπολογίες, είναι πάρα </w:t>
      </w:r>
      <w:r>
        <w:rPr>
          <w:rFonts w:eastAsia="Times New Roman" w:cs="Times New Roman"/>
          <w:bCs/>
          <w:szCs w:val="24"/>
        </w:rPr>
        <w:t>πολλά ζητήματα. Αντιλαμβάνεστε τώρα ότι σε πέντε λεπτά δεν μπορούν να ειπωθούν όλα αυτά τα ζητήματα.</w:t>
      </w:r>
    </w:p>
    <w:p w14:paraId="1416A638" w14:textId="77777777" w:rsidR="002F1EDC" w:rsidRDefault="00F01CE6">
      <w:pPr>
        <w:spacing w:line="600" w:lineRule="auto"/>
        <w:ind w:firstLine="720"/>
        <w:jc w:val="both"/>
        <w:rPr>
          <w:rFonts w:eastAsia="Times New Roman" w:cs="Times New Roman"/>
          <w:bCs/>
          <w:szCs w:val="24"/>
        </w:rPr>
      </w:pPr>
      <w:r>
        <w:rPr>
          <w:rFonts w:eastAsia="Times New Roman" w:cs="Times New Roman"/>
          <w:szCs w:val="24"/>
        </w:rPr>
        <w:t xml:space="preserve">Μιλήσατε για τα αντικίνητρα ως μέτρο πίεσης για την εφαρμογή της πολιτικής σας. </w:t>
      </w:r>
      <w:r>
        <w:rPr>
          <w:rFonts w:eastAsia="Times New Roman" w:cs="Times New Roman"/>
          <w:bCs/>
          <w:szCs w:val="24"/>
        </w:rPr>
        <w:t xml:space="preserve">Ας δούμε, λοιπόν, </w:t>
      </w:r>
      <w:r>
        <w:rPr>
          <w:rFonts w:eastAsia="Times New Roman" w:cs="Times New Roman"/>
          <w:szCs w:val="24"/>
        </w:rPr>
        <w:t xml:space="preserve">το ζήτημα </w:t>
      </w:r>
      <w:r>
        <w:rPr>
          <w:rFonts w:eastAsia="Times New Roman" w:cs="Times New Roman"/>
          <w:bCs/>
          <w:szCs w:val="24"/>
        </w:rPr>
        <w:t xml:space="preserve">της πλαστικής σακούλας. Ενσωματώνετε </w:t>
      </w:r>
      <w:r>
        <w:rPr>
          <w:rFonts w:eastAsia="Times New Roman" w:cs="Times New Roman"/>
          <w:bCs/>
          <w:szCs w:val="24"/>
        </w:rPr>
        <w:t>ο</w:t>
      </w:r>
      <w:r>
        <w:rPr>
          <w:rFonts w:eastAsia="Times New Roman" w:cs="Times New Roman"/>
          <w:bCs/>
          <w:szCs w:val="24"/>
        </w:rPr>
        <w:t>δηγία της</w:t>
      </w:r>
      <w:r>
        <w:rPr>
          <w:rFonts w:eastAsia="Times New Roman" w:cs="Times New Roman"/>
          <w:bCs/>
          <w:szCs w:val="24"/>
        </w:rPr>
        <w:t xml:space="preserve"> Ευρωπαϊκής Ένωσης και επιβάλλετε ένα χαράτσι στην πλαστική σακούλα, για να τροφοδοτούνται και τα έσοδα του ΕΟΑΝ με αυτόν τον τρόπο. </w:t>
      </w:r>
    </w:p>
    <w:p w14:paraId="1416A639" w14:textId="77777777" w:rsidR="002F1EDC" w:rsidRDefault="00F01CE6">
      <w:pPr>
        <w:spacing w:line="600" w:lineRule="auto"/>
        <w:ind w:firstLine="720"/>
        <w:jc w:val="both"/>
        <w:rPr>
          <w:rFonts w:eastAsia="Times New Roman" w:cs="Times New Roman"/>
          <w:bCs/>
          <w:szCs w:val="24"/>
        </w:rPr>
      </w:pPr>
      <w:r>
        <w:rPr>
          <w:rFonts w:eastAsia="Times New Roman" w:cs="Times New Roman"/>
          <w:bCs/>
          <w:szCs w:val="24"/>
        </w:rPr>
        <w:lastRenderedPageBreak/>
        <w:t>Το ΚΚΕ δεν είναι ούτε υπέρ της πλαστικής σακούλας, αλλά ούτε και θα συνηγορήσει στη λογική των αντικινήτρων, δηλαδή στο χα</w:t>
      </w:r>
      <w:r>
        <w:rPr>
          <w:rFonts w:eastAsia="Times New Roman" w:cs="Times New Roman"/>
          <w:bCs/>
          <w:szCs w:val="24"/>
        </w:rPr>
        <w:t xml:space="preserve">ράτσωμα του λαϊκού νοικοκυριού για την εξάλειψη της πλαστικής σακούλας </w:t>
      </w:r>
      <w:r>
        <w:rPr>
          <w:rFonts w:eastAsia="Times New Roman"/>
          <w:bCs/>
        </w:rPr>
        <w:t>προκειμένου να</w:t>
      </w:r>
      <w:r>
        <w:rPr>
          <w:rFonts w:eastAsia="Times New Roman" w:cs="Times New Roman"/>
          <w:bCs/>
          <w:szCs w:val="24"/>
        </w:rPr>
        <w:t xml:space="preserve"> προωθήσετε άλλη επιλογή, πανάκριβη, της μιας χρήσης τις βιοδιασπώμενες σακούλες.</w:t>
      </w:r>
    </w:p>
    <w:p w14:paraId="1416A63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Υπάρχουν, λοιπόν, πολλοί τρόποι να ξεπεραστεί αυτό. Σας κάναμε συγκεκριμένη πρόταση, σε σ</w:t>
      </w:r>
      <w:r>
        <w:rPr>
          <w:rFonts w:eastAsia="Times New Roman" w:cs="Times New Roman"/>
          <w:szCs w:val="24"/>
        </w:rPr>
        <w:t xml:space="preserve">χέση με το παραδοσιακό </w:t>
      </w:r>
      <w:proofErr w:type="spellStart"/>
      <w:r>
        <w:rPr>
          <w:rFonts w:eastAsia="Times New Roman" w:cs="Times New Roman"/>
          <w:szCs w:val="24"/>
        </w:rPr>
        <w:t>διχτάκι</w:t>
      </w:r>
      <w:proofErr w:type="spellEnd"/>
      <w:r>
        <w:rPr>
          <w:rFonts w:eastAsia="Times New Roman" w:cs="Times New Roman"/>
          <w:szCs w:val="24"/>
        </w:rPr>
        <w:t xml:space="preserve">, το οποίο μπορεί να παρέχεται δωρεάν σε σημεία πώλησης των προϊόντων. Δεν είπατε τίποτα. Τι κάνετε με αυτόν τον τρόπο; Αθωώνετε την καταστροφική για πολλά θαλάσσια είδη δράση του εφοπλιστικού κεφαλαίου. </w:t>
      </w:r>
    </w:p>
    <w:p w14:paraId="1416A63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Βγαίνει ο κ. </w:t>
      </w:r>
      <w:proofErr w:type="spellStart"/>
      <w:r>
        <w:rPr>
          <w:rFonts w:eastAsia="Times New Roman" w:cs="Times New Roman"/>
          <w:szCs w:val="24"/>
        </w:rPr>
        <w:t>Ξυδάκης</w:t>
      </w:r>
      <w:proofErr w:type="spellEnd"/>
      <w:r>
        <w:rPr>
          <w:rFonts w:eastAsia="Times New Roman" w:cs="Times New Roman"/>
          <w:szCs w:val="24"/>
        </w:rPr>
        <w:t xml:space="preserve"> </w:t>
      </w:r>
      <w:r>
        <w:rPr>
          <w:rFonts w:eastAsia="Times New Roman" w:cs="Times New Roman"/>
          <w:szCs w:val="24"/>
        </w:rPr>
        <w:t xml:space="preserve">και λέει: «Να τολμήσει η Αριστερά να το εφαρμόσει». Σιγά μη στάξει η ουρά του γαϊδάρου από </w:t>
      </w:r>
      <w:proofErr w:type="spellStart"/>
      <w:r>
        <w:rPr>
          <w:rFonts w:eastAsia="Times New Roman" w:cs="Times New Roman"/>
          <w:szCs w:val="24"/>
        </w:rPr>
        <w:t>αριστεροσύνη</w:t>
      </w:r>
      <w:proofErr w:type="spellEnd"/>
      <w:r>
        <w:rPr>
          <w:rFonts w:eastAsia="Times New Roman" w:cs="Times New Roman"/>
          <w:szCs w:val="24"/>
        </w:rPr>
        <w:t xml:space="preserve">! </w:t>
      </w:r>
    </w:p>
    <w:p w14:paraId="1416A63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Τι κάνετε με αυτόν τον τρόπο; Στην ουσία αθωώνετε, απαλλάσσετε το εφοπλιστικό κεφάλαιο, διότι η θάλασσα δεν καταστρέφεται μόνο από τις πλαστικές σακού</w:t>
      </w:r>
      <w:r>
        <w:rPr>
          <w:rFonts w:eastAsia="Times New Roman" w:cs="Times New Roman"/>
          <w:szCs w:val="24"/>
        </w:rPr>
        <w:t>λες. Αναδείξτε το γεγονός ότι το εφοπλιστικό κεφάλαιο δρα ασύδοτα και ρυπαίνει το θαλάσσιο περιβάλλον, όπως και οι βιομηχανίες ρυπαίνουν το επίγειο περιβάλλον.</w:t>
      </w:r>
    </w:p>
    <w:p w14:paraId="1416A63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Το ΚΚΕ ανέπτυξε την άποψή του σε σχέση με τα ζητήματα της ανακύκλωσης. </w:t>
      </w:r>
    </w:p>
    <w:p w14:paraId="1416A63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Να πω μόνο ότι σε σχέση </w:t>
      </w:r>
      <w:r>
        <w:rPr>
          <w:rFonts w:eastAsia="Times New Roman" w:cs="Times New Roman"/>
          <w:szCs w:val="24"/>
        </w:rPr>
        <w:t xml:space="preserve">με την </w:t>
      </w:r>
      <w:r>
        <w:rPr>
          <w:rFonts w:eastAsia="Times New Roman" w:cs="Times New Roman"/>
          <w:bCs/>
          <w:szCs w:val="24"/>
        </w:rPr>
        <w:t>τροπολογία</w:t>
      </w:r>
      <w:r>
        <w:rPr>
          <w:rFonts w:eastAsia="Times New Roman" w:cs="Times New Roman"/>
          <w:szCs w:val="24"/>
        </w:rPr>
        <w:t xml:space="preserve"> που κατέθεσε το ΚΚΕ, σχετικά με την επαναφορά ταχυδρομικής ατέλειας επαρχιακού Τύπου, ο κύριος Υπουργός δεν βρήκε να πει απολύτως τίποτα. Με το που τελείωσε την τοποθέτησή του, εγώ τον </w:t>
      </w:r>
      <w:r>
        <w:rPr>
          <w:rFonts w:eastAsia="Times New Roman" w:cs="Times New Roman"/>
          <w:szCs w:val="24"/>
        </w:rPr>
        <w:lastRenderedPageBreak/>
        <w:t>βρήκα τον Υπουργό, ο οποίος είπε: «Δεν μας το επιτρέπ</w:t>
      </w:r>
      <w:r>
        <w:rPr>
          <w:rFonts w:eastAsia="Times New Roman" w:cs="Times New Roman"/>
          <w:szCs w:val="24"/>
        </w:rPr>
        <w:t>ει ο ΟΟΣΑ». Δεν το επιτρέπει δηλαδή η εργαλειοθήκη του ΟΟΣΑ. Με αυτόν τον τρόπο δικαιολόγησε την άρνηση της επαναφοράς της ταχυδρομικής ατέλειας, ένα πολύ σοβαρό ζήτημα, και νομίζουμε ότι ουσιαστικά υποτάσσεται με αυτόν τον τρόπο στα κελεύσματα της Ευρωπαϊ</w:t>
      </w:r>
      <w:r>
        <w:rPr>
          <w:rFonts w:eastAsia="Times New Roman" w:cs="Times New Roman"/>
          <w:szCs w:val="24"/>
        </w:rPr>
        <w:t>κής Ένωσης και του ΟΟΣΑ, στο όνομα δήθεν της ενίσχυσης του υγιούς ανταγωνισμού και ανάπτυξης της υγιούς επιχειρηματικότητας.</w:t>
      </w:r>
    </w:p>
    <w:p w14:paraId="1416A63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bCs/>
        </w:rPr>
        <w:t>επανειλημμένα</w:t>
      </w:r>
      <w:r>
        <w:rPr>
          <w:rFonts w:eastAsia="Times New Roman" w:cs="Times New Roman"/>
          <w:szCs w:val="24"/>
        </w:rPr>
        <w:t xml:space="preserve"> το κουδούνι λήξεως του χρόνου ομιλίας του κυρίου Βουλευτή)</w:t>
      </w:r>
    </w:p>
    <w:p w14:paraId="1416A64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η Κυβέρνηση διατήρησε την ταχυδρομική έκπτωση μόνο για τις νομαρχιακές και τοπικές εφημερίδες. Γιατί; Για να εξυπηρετήσει τις καταχωρίσεις του </w:t>
      </w:r>
      <w:r>
        <w:rPr>
          <w:rFonts w:eastAsia="Times New Roman" w:cs="Times New Roman"/>
          <w:szCs w:val="24"/>
        </w:rPr>
        <w:t>δ</w:t>
      </w:r>
      <w:r>
        <w:rPr>
          <w:rFonts w:eastAsia="Times New Roman" w:cs="Times New Roman"/>
          <w:szCs w:val="24"/>
        </w:rPr>
        <w:t xml:space="preserve">ημοσίου και οργανισμών του ευρύτερου δημόσιου τομέα. Πρόκειται για μια άδικη και επιλεκτική </w:t>
      </w:r>
      <w:r>
        <w:rPr>
          <w:rFonts w:eastAsia="Times New Roman" w:cs="Times New Roman"/>
          <w:szCs w:val="24"/>
        </w:rPr>
        <w:t>ρύθμιση. Είναι καταστροφική για πολλές περιφερειακές και τοπικές εφημερίδες.</w:t>
      </w:r>
    </w:p>
    <w:p w14:paraId="1416A64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Ολοκληρώστε παρακαλώ, κύριε συνάδελφε. </w:t>
      </w:r>
    </w:p>
    <w:p w14:paraId="1416A64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w:t>
      </w:r>
    </w:p>
    <w:p w14:paraId="1416A6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Σε σχέση με την τροπολογία για το Πάρκο Τρίτση, θα συμφωνή</w:t>
      </w:r>
      <w:r>
        <w:rPr>
          <w:rFonts w:eastAsia="Times New Roman" w:cs="Times New Roman"/>
          <w:szCs w:val="24"/>
        </w:rPr>
        <w:t xml:space="preserve">σουμε να πληρωθούν οι εισφορές και τα δεδουλευμένα. Όμως να πούμε ότι είναι ένα πάρκο χιλίων διακοσίων στρεμμάτων με τρεις εργαζόμενους. Αντιλαμβάνεστε ότι δεν μπορούν ούτε </w:t>
      </w:r>
      <w:r>
        <w:rPr>
          <w:rFonts w:eastAsia="Times New Roman" w:cs="Times New Roman"/>
          <w:szCs w:val="24"/>
        </w:rPr>
        <w:lastRenderedPageBreak/>
        <w:t>να λειτουργήσουν, ούτε να συντηρήσουν, ούτε και να φυλάξουν το πάρκο, άρα χρειάζετα</w:t>
      </w:r>
      <w:r>
        <w:rPr>
          <w:rFonts w:eastAsia="Times New Roman" w:cs="Times New Roman"/>
          <w:szCs w:val="24"/>
        </w:rPr>
        <w:t xml:space="preserve">ι πρόσληψη μόνιμου προσωπικού με πλήρη εργασιακά δικαιώματα. </w:t>
      </w:r>
    </w:p>
    <w:p w14:paraId="1416A64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Ψηφίζουμε «</w:t>
      </w:r>
      <w:r>
        <w:rPr>
          <w:rFonts w:eastAsia="Times New Roman" w:cs="Times New Roman"/>
          <w:szCs w:val="24"/>
        </w:rPr>
        <w:t>παρών</w:t>
      </w:r>
      <w:r>
        <w:rPr>
          <w:rFonts w:eastAsia="Times New Roman" w:cs="Times New Roman"/>
          <w:szCs w:val="24"/>
        </w:rPr>
        <w:t>» για τη στελέχωση του ΕΚΠΑΑ, γιατί είμαστε αντίθετοι αφ</w:t>
      </w:r>
      <w:r>
        <w:rPr>
          <w:rFonts w:eastAsia="Times New Roman" w:cs="Times New Roman"/>
          <w:szCs w:val="24"/>
        </w:rPr>
        <w:t xml:space="preserve">’ </w:t>
      </w:r>
      <w:r>
        <w:rPr>
          <w:rFonts w:eastAsia="Times New Roman" w:cs="Times New Roman"/>
          <w:szCs w:val="24"/>
        </w:rPr>
        <w:t xml:space="preserve">ενός στην κινητικότητα, αλλά από την άλλη θεωρούμε ότι υπάρχει αυτή η αναγκαιότητα για το προσωπικό, που κατά την άποψή </w:t>
      </w:r>
      <w:r>
        <w:rPr>
          <w:rFonts w:eastAsia="Times New Roman" w:cs="Times New Roman"/>
          <w:szCs w:val="24"/>
        </w:rPr>
        <w:t xml:space="preserve">μας θα έπρεπε να ήταν με πρόσληψη για μόνιμη και σταθερή δουλειά. </w:t>
      </w:r>
    </w:p>
    <w:p w14:paraId="1416A64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Αυτά ήθελα να σας πω και σας ευχαριστώ πάρα πολύ. </w:t>
      </w:r>
    </w:p>
    <w:p w14:paraId="1416A64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συνάδελφε. </w:t>
      </w:r>
    </w:p>
    <w:p w14:paraId="1416A64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Ο συνάδελφος κ. Λαζαρίδης έχει τον λόγο.</w:t>
      </w:r>
    </w:p>
    <w:p w14:paraId="1416A64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w:t>
      </w:r>
      <w:r>
        <w:rPr>
          <w:rFonts w:eastAsia="Times New Roman" w:cs="Times New Roman"/>
          <w:szCs w:val="24"/>
        </w:rPr>
        <w:t>ιστώ, κύριε Πρόεδρε.</w:t>
      </w:r>
    </w:p>
    <w:p w14:paraId="1416A64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Όπως είπα προηγουμένως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οι Ανεξάρτητοι Έλληνες είμαστε θετικοί, γιατί το νομοσχέδιο σαφώς είναι θετικό, όπως είπαμε και στις </w:t>
      </w:r>
      <w:r>
        <w:rPr>
          <w:rFonts w:eastAsia="Times New Roman" w:cs="Times New Roman"/>
          <w:szCs w:val="24"/>
        </w:rPr>
        <w:t>ε</w:t>
      </w:r>
      <w:r>
        <w:rPr>
          <w:rFonts w:eastAsia="Times New Roman" w:cs="Times New Roman"/>
          <w:szCs w:val="24"/>
        </w:rPr>
        <w:t xml:space="preserve">πιτροπές και όπως τοποθετήθηκαν και οι φορείς. </w:t>
      </w:r>
    </w:p>
    <w:p w14:paraId="1416A64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Εκείνο που ήθελα να πω, μετά την ανάλ</w:t>
      </w:r>
      <w:r>
        <w:rPr>
          <w:rFonts w:eastAsia="Times New Roman" w:cs="Times New Roman"/>
          <w:szCs w:val="24"/>
        </w:rPr>
        <w:t xml:space="preserve">υση της τροπολογίας από πλευράς του Υπουργού κ. Παππά, είναι ότι ειπώθηκαν κάποια σχόλια από την Αντιπολίτευση και συγκεκριμένα από έναν συνάδελφο, ότι επιτέλους πρέπει να μπει κάποια τάξη </w:t>
      </w:r>
      <w:r>
        <w:rPr>
          <w:rFonts w:eastAsia="Times New Roman" w:cs="Times New Roman"/>
          <w:szCs w:val="24"/>
        </w:rPr>
        <w:lastRenderedPageBreak/>
        <w:t>στο ραδιοτηλεοπτικό τοπίο μετά από χρόνια κ.λπ. και πράγματι εξεπλά</w:t>
      </w:r>
      <w:r>
        <w:rPr>
          <w:rFonts w:eastAsia="Times New Roman" w:cs="Times New Roman"/>
          <w:szCs w:val="24"/>
        </w:rPr>
        <w:t xml:space="preserve">γην ακούγοντας αυτό το πράγμα. Για είκοσι πέντε χρόνια αυτή η Κυβέρνηση κυβερνούσε και δεν έβαζε σε τάξη το ραδιοτηλεοπτικό τοπίο; Πραγματικά, κύριοι συνάδελφοι, εξεπλάγην. </w:t>
      </w:r>
    </w:p>
    <w:p w14:paraId="1416A64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Αντιθέτως, αυτή η Κυβέρνηση εδώ και δύο, δυόμισι χρόνια προσπαθεί να βάλει σε τάξη το ραδιοτηλεοπτικό τοπίο και αυτοί οι οποίοι εμποδίζουν είναι τα κόμματα της Αντιπολίτευσης, της Αξιωματικής Αντιπολίτευσης, αλλά και της Ελάσσονος Αντιπολίτευσης, τα δύο κό</w:t>
      </w:r>
      <w:r>
        <w:rPr>
          <w:rFonts w:eastAsia="Times New Roman" w:cs="Times New Roman"/>
          <w:szCs w:val="24"/>
        </w:rPr>
        <w:t>μματα τα οποία κυβερνούσαν επί τόσα χρόνια τον τόπο και τελευταία συγκυβερνούσαν κιόλας, ήταν και συνέταιροι. Αυτοί εμπόδιζαν. Και τελευταία προέβαλαν πολλά εμπόδια. Μάλιστα, να μην ξεχνάμε ότι εμπόδιζαν και τη σύσταση του ΕΣΡ και το Συμβούλιο της Επικρατε</w:t>
      </w:r>
      <w:r>
        <w:rPr>
          <w:rFonts w:eastAsia="Times New Roman" w:cs="Times New Roman"/>
          <w:szCs w:val="24"/>
        </w:rPr>
        <w:t xml:space="preserve">ίας έκρινε αντισυνταγματική ακριβώς αυτή την παρεμπόδιση σύστασης του ΕΣΡ. </w:t>
      </w:r>
    </w:p>
    <w:p w14:paraId="1416A64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Κάτι άλλο που θα ήθελα να πω είναι το εξής. Πρόσφατα, πριν από μερικές μέρες κατέθεσε η γραμματέας του </w:t>
      </w:r>
      <w:proofErr w:type="spellStart"/>
      <w:r>
        <w:rPr>
          <w:rFonts w:eastAsia="Times New Roman" w:cs="Times New Roman"/>
          <w:szCs w:val="24"/>
        </w:rPr>
        <w:t>Χριστοφοράκου</w:t>
      </w:r>
      <w:proofErr w:type="spellEnd"/>
      <w:r>
        <w:rPr>
          <w:rFonts w:eastAsia="Times New Roman" w:cs="Times New Roman"/>
          <w:szCs w:val="24"/>
        </w:rPr>
        <w:t xml:space="preserve">. Τι είπε; Σημεία και τέρατα για τα δύο κόμματα που κυβερνούσαν </w:t>
      </w:r>
      <w:r>
        <w:rPr>
          <w:rFonts w:eastAsia="Times New Roman" w:cs="Times New Roman"/>
          <w:szCs w:val="24"/>
        </w:rPr>
        <w:t xml:space="preserve">και συγκυβερνούσαν στο τέλος. Μέχρι και προικιά για το σπίτι τους είχε φροντίσει ο </w:t>
      </w:r>
      <w:proofErr w:type="spellStart"/>
      <w:r>
        <w:rPr>
          <w:rFonts w:eastAsia="Times New Roman" w:cs="Times New Roman"/>
          <w:szCs w:val="24"/>
        </w:rPr>
        <w:t>Χριστοφοράκος</w:t>
      </w:r>
      <w:proofErr w:type="spellEnd"/>
      <w:r>
        <w:rPr>
          <w:rFonts w:eastAsia="Times New Roman" w:cs="Times New Roman"/>
          <w:szCs w:val="24"/>
        </w:rPr>
        <w:t xml:space="preserve"> να τους εξασφαλίσει, πέρα από το τι έδινε στα δύο κόμματα. Έδινε -λέει- 2% στο κόμμα που κυβερνούσε, για να του εξασφαλίζει δουλειές και 2% έδινε σε αυτό που ή</w:t>
      </w:r>
      <w:r>
        <w:rPr>
          <w:rFonts w:eastAsia="Times New Roman" w:cs="Times New Roman"/>
          <w:szCs w:val="24"/>
        </w:rPr>
        <w:t xml:space="preserve">ταν στην Αντιπολίτευση, για να μην παραπονιέται. Δηλαδή τόσο ωραία τακτοποιημένα τα είχαν! Και είπε πάρα πολλά, δεν θέλω να αναφέρω ονόματα, τα έγραψαν οι εφημερίδες. </w:t>
      </w:r>
    </w:p>
    <w:p w14:paraId="1416A64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εγώ ρωτάω τώρα. Με εξέπληξε το γεγονός ότι ο Τύπος, τα Μέσα, που κανονικά θα έπρεπε </w:t>
      </w:r>
      <w:r>
        <w:rPr>
          <w:rFonts w:eastAsia="Times New Roman" w:cs="Times New Roman"/>
          <w:szCs w:val="24"/>
        </w:rPr>
        <w:t>να βοούσαν όλες αυτές τις μέρες, τηρούν σιγή ιχθύος. Γιατί άραγε; Μα, γιατί τόσα χρόνια τους φρόντιζαν, τους χάιδευαν, τους εξασφάλιζαν με τα θαλασσοδάνεια κ.λπ</w:t>
      </w:r>
      <w:r>
        <w:rPr>
          <w:rFonts w:eastAsia="Times New Roman" w:cs="Times New Roman"/>
          <w:szCs w:val="24"/>
        </w:rPr>
        <w:t>.</w:t>
      </w:r>
      <w:r>
        <w:rPr>
          <w:rFonts w:eastAsia="Times New Roman" w:cs="Times New Roman"/>
          <w:szCs w:val="24"/>
        </w:rPr>
        <w:t xml:space="preserve">, που έχουμε πει τόσες φορές. </w:t>
      </w:r>
    </w:p>
    <w:p w14:paraId="1416A64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Μεθαύριο, την Παρασκευή θα συζητήσουμε την ερώτηση που κατέθεσε </w:t>
      </w:r>
      <w:r>
        <w:rPr>
          <w:rFonts w:eastAsia="Times New Roman" w:cs="Times New Roman"/>
          <w:szCs w:val="24"/>
        </w:rPr>
        <w:t xml:space="preserve">ο Αρχηγός της Αξιωματικής Αντιπολίτευσης. Βέβαια προβλέπεται άλλη μια πανωλεθρία για την Αξιωματική Αντιπολίτευση και για τον Αρχηγό της. Θα γίνει -λέει- συζήτηση για την αύξηση της εγκληματικότητας, γιατί –λέει- είχαμε αύξηση της εγκληματικότητας. </w:t>
      </w:r>
    </w:p>
    <w:p w14:paraId="1416A64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Εδώ έχ</w:t>
      </w:r>
      <w:r>
        <w:rPr>
          <w:rFonts w:eastAsia="Times New Roman" w:cs="Times New Roman"/>
          <w:szCs w:val="24"/>
        </w:rPr>
        <w:t xml:space="preserve">ω κάποια στοιχεία από την ΕΛΑΣ και την </w:t>
      </w:r>
      <w:r>
        <w:rPr>
          <w:rFonts w:eastAsia="Times New Roman" w:cs="Times New Roman"/>
          <w:szCs w:val="24"/>
          <w:lang w:val="en-US"/>
        </w:rPr>
        <w:t>Europol</w:t>
      </w:r>
      <w:r>
        <w:rPr>
          <w:rFonts w:eastAsia="Times New Roman" w:cs="Times New Roman"/>
          <w:szCs w:val="24"/>
        </w:rPr>
        <w:t xml:space="preserve"> και αξίζει να τα δούμε</w:t>
      </w:r>
      <w:r>
        <w:rPr>
          <w:rFonts w:eastAsia="Times New Roman" w:cs="Times New Roman"/>
          <w:szCs w:val="24"/>
        </w:rPr>
        <w:t>.</w:t>
      </w:r>
      <w:r>
        <w:rPr>
          <w:rFonts w:eastAsia="Times New Roman" w:cs="Times New Roman"/>
          <w:szCs w:val="24"/>
        </w:rPr>
        <w:t xml:space="preserve"> Ανθρωποκτονίες: Το 2008 ήταν </w:t>
      </w:r>
      <w:proofErr w:type="spellStart"/>
      <w:r>
        <w:rPr>
          <w:rFonts w:eastAsia="Times New Roman" w:cs="Times New Roman"/>
          <w:szCs w:val="24"/>
        </w:rPr>
        <w:t>εκατόν</w:t>
      </w:r>
      <w:proofErr w:type="spellEnd"/>
      <w:r>
        <w:rPr>
          <w:rFonts w:eastAsia="Times New Roman" w:cs="Times New Roman"/>
          <w:szCs w:val="24"/>
        </w:rPr>
        <w:t xml:space="preserve"> τριάντα εννέα. Το 2012 ήταν </w:t>
      </w:r>
      <w:proofErr w:type="spellStart"/>
      <w:r>
        <w:rPr>
          <w:rFonts w:eastAsia="Times New Roman" w:cs="Times New Roman"/>
          <w:szCs w:val="24"/>
        </w:rPr>
        <w:t>εκατόν</w:t>
      </w:r>
      <w:proofErr w:type="spellEnd"/>
      <w:r>
        <w:rPr>
          <w:rFonts w:eastAsia="Times New Roman" w:cs="Times New Roman"/>
          <w:szCs w:val="24"/>
        </w:rPr>
        <w:t xml:space="preserve"> εξήντα πέντε. Το 2016 ήταν ογδόντα μία. Να το επαναλάβω.  Το 2012 ήταν </w:t>
      </w:r>
      <w:proofErr w:type="spellStart"/>
      <w:r>
        <w:rPr>
          <w:rFonts w:eastAsia="Times New Roman" w:cs="Times New Roman"/>
          <w:szCs w:val="24"/>
        </w:rPr>
        <w:t>εκατόν</w:t>
      </w:r>
      <w:proofErr w:type="spellEnd"/>
      <w:r>
        <w:rPr>
          <w:rFonts w:eastAsia="Times New Roman" w:cs="Times New Roman"/>
          <w:szCs w:val="24"/>
        </w:rPr>
        <w:t xml:space="preserve"> εξήντα πέντε οι ανθρωποκτονίες και τ</w:t>
      </w:r>
      <w:r>
        <w:rPr>
          <w:rFonts w:eastAsia="Times New Roman" w:cs="Times New Roman"/>
          <w:szCs w:val="24"/>
        </w:rPr>
        <w:t xml:space="preserve">ο 2016 ήταν ογδόντα μία. </w:t>
      </w:r>
    </w:p>
    <w:p w14:paraId="1416A65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Ληστείες: Το 2008 ήταν τρεις χιλιάδες διακόσιες ενενήντα τρεις. Το 2012 ήταν πέντε χιλιάδες εννιακόσιες ενενήντα δύο. Το 2016 ήταν τέσσερις χιλιάδες επτακόσιες τριάντα οχτώ. </w:t>
      </w:r>
    </w:p>
    <w:p w14:paraId="1416A651" w14:textId="77777777" w:rsidR="002F1EDC" w:rsidRDefault="00F01CE6">
      <w:pPr>
        <w:spacing w:line="600" w:lineRule="auto"/>
        <w:ind w:firstLine="720"/>
        <w:jc w:val="both"/>
        <w:rPr>
          <w:rFonts w:eastAsia="Times New Roman"/>
          <w:szCs w:val="24"/>
        </w:rPr>
      </w:pPr>
      <w:r>
        <w:rPr>
          <w:rFonts w:eastAsia="Times New Roman"/>
          <w:szCs w:val="24"/>
        </w:rPr>
        <w:t>Κλοπές: Το 2008 έγιναν εξήντα επτά χιλιάδες τριακόσιες,</w:t>
      </w:r>
      <w:r>
        <w:rPr>
          <w:rFonts w:eastAsia="Times New Roman"/>
          <w:szCs w:val="24"/>
        </w:rPr>
        <w:t xml:space="preserve"> το 2012 ογδόντα επτά χιλιάδες εννιακόσιες δώδεκα και το 2016 εβδομήντα πέντε χιλιάδες ογδόντα τρεις. </w:t>
      </w:r>
    </w:p>
    <w:p w14:paraId="1416A652"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Βιασμοί: Το 2008 έγιναν διακόσιοι τριάντα δύο, το 2012 </w:t>
      </w:r>
      <w:proofErr w:type="spellStart"/>
      <w:r>
        <w:rPr>
          <w:rFonts w:eastAsia="Times New Roman"/>
          <w:szCs w:val="24"/>
        </w:rPr>
        <w:t>εκατόν</w:t>
      </w:r>
      <w:proofErr w:type="spellEnd"/>
      <w:r>
        <w:rPr>
          <w:rFonts w:eastAsia="Times New Roman"/>
          <w:szCs w:val="24"/>
        </w:rPr>
        <w:t xml:space="preserve"> εξήντα επτά και το 2016 </w:t>
      </w:r>
      <w:proofErr w:type="spellStart"/>
      <w:r>
        <w:rPr>
          <w:rFonts w:eastAsia="Times New Roman"/>
          <w:szCs w:val="24"/>
        </w:rPr>
        <w:t>εκατόν</w:t>
      </w:r>
      <w:proofErr w:type="spellEnd"/>
      <w:r>
        <w:rPr>
          <w:rFonts w:eastAsia="Times New Roman"/>
          <w:szCs w:val="24"/>
        </w:rPr>
        <w:t xml:space="preserve"> πενήντα πέντε. </w:t>
      </w:r>
    </w:p>
    <w:p w14:paraId="1416A653" w14:textId="77777777" w:rsidR="002F1EDC" w:rsidRDefault="00F01CE6">
      <w:pPr>
        <w:spacing w:line="600" w:lineRule="auto"/>
        <w:ind w:firstLine="720"/>
        <w:jc w:val="both"/>
        <w:rPr>
          <w:rFonts w:eastAsia="Times New Roman"/>
          <w:szCs w:val="24"/>
        </w:rPr>
      </w:pPr>
      <w:proofErr w:type="spellStart"/>
      <w:r>
        <w:rPr>
          <w:rFonts w:eastAsia="Times New Roman"/>
          <w:szCs w:val="24"/>
        </w:rPr>
        <w:t>Τράφικινγκ</w:t>
      </w:r>
      <w:proofErr w:type="spellEnd"/>
      <w:r>
        <w:rPr>
          <w:rFonts w:eastAsia="Times New Roman"/>
          <w:szCs w:val="24"/>
        </w:rPr>
        <w:t>: Το 2008 είχαμε τριακόσια ογδόντα</w:t>
      </w:r>
      <w:r>
        <w:rPr>
          <w:rFonts w:eastAsia="Times New Roman"/>
          <w:szCs w:val="24"/>
        </w:rPr>
        <w:t xml:space="preserve"> έξι, το 2012 πεντακόσια ενενήντα εννέα και το 2016 </w:t>
      </w:r>
      <w:proofErr w:type="spellStart"/>
      <w:r>
        <w:rPr>
          <w:rFonts w:eastAsia="Times New Roman"/>
          <w:szCs w:val="24"/>
        </w:rPr>
        <w:t>εκατόν</w:t>
      </w:r>
      <w:proofErr w:type="spellEnd"/>
      <w:r>
        <w:rPr>
          <w:rFonts w:eastAsia="Times New Roman"/>
          <w:szCs w:val="24"/>
        </w:rPr>
        <w:t xml:space="preserve"> εβδομήντα πέντε.</w:t>
      </w:r>
    </w:p>
    <w:p w14:paraId="1416A654" w14:textId="77777777" w:rsidR="002F1EDC" w:rsidRDefault="00F01CE6">
      <w:pPr>
        <w:spacing w:line="600" w:lineRule="auto"/>
        <w:ind w:firstLine="720"/>
        <w:jc w:val="both"/>
        <w:rPr>
          <w:rFonts w:eastAsia="Times New Roman"/>
          <w:szCs w:val="24"/>
        </w:rPr>
      </w:pPr>
      <w:r>
        <w:rPr>
          <w:rFonts w:eastAsia="Times New Roman"/>
          <w:szCs w:val="24"/>
        </w:rPr>
        <w:t>Από πού έχουμε αύξηση της εγκληματικότητας; Αντιθέτως, έχουμε μείωση της εγκληματικότητας κι όχι μόνο μείωση, αλλά έχει ανέβει και η αποτελεσματικότητα της αστυνομίας.</w:t>
      </w:r>
    </w:p>
    <w:p w14:paraId="1416A655" w14:textId="77777777" w:rsidR="002F1EDC" w:rsidRDefault="00F01CE6">
      <w:pPr>
        <w:spacing w:line="600" w:lineRule="auto"/>
        <w:ind w:firstLine="720"/>
        <w:jc w:val="both"/>
        <w:rPr>
          <w:rFonts w:eastAsia="Times New Roman"/>
          <w:szCs w:val="24"/>
        </w:rPr>
      </w:pPr>
      <w:r>
        <w:rPr>
          <w:rFonts w:eastAsia="Times New Roman"/>
          <w:szCs w:val="24"/>
        </w:rPr>
        <w:t xml:space="preserve">(Στο σημείο </w:t>
      </w:r>
      <w:r>
        <w:rPr>
          <w:rFonts w:eastAsia="Times New Roman"/>
          <w:szCs w:val="24"/>
        </w:rPr>
        <w:t xml:space="preserve">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1416A656" w14:textId="77777777" w:rsidR="002F1EDC" w:rsidRDefault="00F01CE6">
      <w:pPr>
        <w:spacing w:line="600" w:lineRule="auto"/>
        <w:ind w:firstLine="720"/>
        <w:jc w:val="both"/>
        <w:rPr>
          <w:rFonts w:eastAsia="Times New Roman"/>
          <w:szCs w:val="24"/>
        </w:rPr>
      </w:pPr>
      <w:r>
        <w:rPr>
          <w:rFonts w:eastAsia="Times New Roman"/>
          <w:szCs w:val="24"/>
        </w:rPr>
        <w:t>Βλέπουμε πως ό,τι εγκλήματα είχαμε, ειδικά πρόσφατα, τα οποία απασχόλησαν την κοινή γνώμη –τελειώνω σε λιγότερο από ένα λεπτό, κύριε Πρόεδρε-, όλα αυτά εξιχνιάστηκαν σε πολύ λίγο χρόνο</w:t>
      </w:r>
      <w:r>
        <w:rPr>
          <w:rFonts w:eastAsia="Times New Roman"/>
          <w:szCs w:val="24"/>
        </w:rPr>
        <w:t xml:space="preserve"> και συνελήφθησαν και οι δράστες. Είχαμε τελευταία και εξιχνίαση στην υπόθεση του μακαρίτη Ζαφειρόπουλου, όπου εδώ για άλλη μια φορά η Αξιωματική Αντιπολίτευση ανέβασε τους τόνους και βιάστηκε αμέσως να χρωματίσει πολιτικά το έγκλημα, ενώ δεν είχε καμμία σ</w:t>
      </w:r>
      <w:r>
        <w:rPr>
          <w:rFonts w:eastAsia="Times New Roman"/>
          <w:szCs w:val="24"/>
        </w:rPr>
        <w:t>χέση. Επρόκειτο για έγκλημα του κοινού Ποινικού Δικαίου, παρά το γεγονός ότι προσπάθησαν να το εκμεταλλευτούν κι αυτό πολιτικά. Έλεος! Και η Αντιπολίτευση πρέπει να έχει κάποιο συγκεκριμένο πλαίσιο, να έχει κάποια συγκεκριμένα όρια.</w:t>
      </w:r>
    </w:p>
    <w:p w14:paraId="1416A657" w14:textId="77777777" w:rsidR="002F1EDC" w:rsidRDefault="00F01CE6">
      <w:pPr>
        <w:spacing w:line="600" w:lineRule="auto"/>
        <w:ind w:firstLine="720"/>
        <w:jc w:val="both"/>
        <w:rPr>
          <w:rFonts w:eastAsia="Times New Roman"/>
          <w:szCs w:val="24"/>
        </w:rPr>
      </w:pPr>
      <w:r>
        <w:rPr>
          <w:rFonts w:eastAsia="Times New Roman"/>
          <w:szCs w:val="24"/>
        </w:rPr>
        <w:lastRenderedPageBreak/>
        <w:t>Εμείς το στηρίζουμε, όπ</w:t>
      </w:r>
      <w:r>
        <w:rPr>
          <w:rFonts w:eastAsia="Times New Roman"/>
          <w:szCs w:val="24"/>
        </w:rPr>
        <w:t>ως είπαμε κι όπως είπα και στην αρχή της τοποθέτησής μου, το νομοσχέδιο.</w:t>
      </w:r>
    </w:p>
    <w:p w14:paraId="1416A658" w14:textId="77777777" w:rsidR="002F1EDC" w:rsidRDefault="00F01CE6">
      <w:pPr>
        <w:spacing w:line="600" w:lineRule="auto"/>
        <w:ind w:firstLine="720"/>
        <w:jc w:val="both"/>
        <w:rPr>
          <w:rFonts w:eastAsia="Times New Roman"/>
          <w:szCs w:val="24"/>
        </w:rPr>
      </w:pPr>
      <w:r>
        <w:rPr>
          <w:rFonts w:eastAsia="Times New Roman"/>
          <w:szCs w:val="24"/>
        </w:rPr>
        <w:t>Σας ευχαριστώ.</w:t>
      </w:r>
    </w:p>
    <w:p w14:paraId="1416A659"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κι εμείς, κύριε συνάδελφε.</w:t>
      </w:r>
    </w:p>
    <w:p w14:paraId="1416A65A" w14:textId="77777777" w:rsidR="002F1EDC" w:rsidRDefault="00F01CE6">
      <w:pPr>
        <w:spacing w:line="600" w:lineRule="auto"/>
        <w:ind w:firstLine="720"/>
        <w:jc w:val="both"/>
        <w:rPr>
          <w:rFonts w:eastAsia="Times New Roman"/>
          <w:szCs w:val="24"/>
        </w:rPr>
      </w:pPr>
      <w:r>
        <w:rPr>
          <w:rFonts w:eastAsia="Times New Roman"/>
          <w:szCs w:val="24"/>
        </w:rPr>
        <w:t>Πάντως, επιτρέψτε μου με όλο τον σεβασμό που σας έχω προσωπικά, κύριε συνάδελφε -και το ξέρετε-,</w:t>
      </w:r>
      <w:r>
        <w:rPr>
          <w:rFonts w:eastAsia="Times New Roman"/>
          <w:szCs w:val="24"/>
        </w:rPr>
        <w:t xml:space="preserve"> να κάνω μια παρατήρηση ως </w:t>
      </w:r>
      <w:proofErr w:type="spellStart"/>
      <w:r>
        <w:rPr>
          <w:rFonts w:eastAsia="Times New Roman"/>
          <w:szCs w:val="24"/>
        </w:rPr>
        <w:t>Προεδρεύων</w:t>
      </w:r>
      <w:proofErr w:type="spellEnd"/>
      <w:r>
        <w:rPr>
          <w:rFonts w:eastAsia="Times New Roman"/>
          <w:szCs w:val="24"/>
        </w:rPr>
        <w:t xml:space="preserve">. Η δευτερολογία σας ήταν η μισή για τον </w:t>
      </w:r>
      <w:proofErr w:type="spellStart"/>
      <w:r>
        <w:rPr>
          <w:rFonts w:eastAsia="Times New Roman"/>
          <w:szCs w:val="24"/>
        </w:rPr>
        <w:t>Χριστοφοράκο</w:t>
      </w:r>
      <w:proofErr w:type="spellEnd"/>
      <w:r>
        <w:rPr>
          <w:rFonts w:eastAsia="Times New Roman"/>
          <w:szCs w:val="24"/>
        </w:rPr>
        <w:t xml:space="preserve"> και η άλλη μισή για την εγκληματικότητα. Κάποια στιγμή πρέπει να δείχνουμε…</w:t>
      </w:r>
    </w:p>
    <w:p w14:paraId="1416A65B"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Να σας απαντήσω από το μικρόφωνο, κύριε Πρόεδρε.</w:t>
      </w:r>
    </w:p>
    <w:p w14:paraId="1416A65C"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w:t>
      </w:r>
      <w:r>
        <w:rPr>
          <w:rFonts w:eastAsia="Times New Roman"/>
          <w:b/>
          <w:szCs w:val="24"/>
        </w:rPr>
        <w:t xml:space="preserve"> Λυκούδης):</w:t>
      </w:r>
      <w:r>
        <w:rPr>
          <w:rFonts w:eastAsia="Times New Roman"/>
          <w:szCs w:val="24"/>
        </w:rPr>
        <w:t xml:space="preserve"> Δεν είναι θέμα να μου απαντήσετε, διότι…</w:t>
      </w:r>
    </w:p>
    <w:p w14:paraId="1416A65D"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Όχι, θα σας απαντήσω από το μικρόφωνο, διότι από μικροφώνου μου κάνατε την παρατήρηση. Καταγράφεται η παρατήρησή σας και θα πρέπει να καταγραφεί και η δική μου απάντηση.</w:t>
      </w:r>
    </w:p>
    <w:p w14:paraId="1416A65E" w14:textId="77777777" w:rsidR="002F1EDC" w:rsidRDefault="00F01CE6">
      <w:pPr>
        <w:spacing w:line="600" w:lineRule="auto"/>
        <w:ind w:firstLine="720"/>
        <w:jc w:val="both"/>
        <w:rPr>
          <w:rFonts w:eastAsia="Times New Roman"/>
          <w:szCs w:val="24"/>
        </w:rPr>
      </w:pPr>
      <w:r>
        <w:rPr>
          <w:rFonts w:eastAsia="Times New Roman"/>
          <w:b/>
          <w:szCs w:val="24"/>
        </w:rPr>
        <w:lastRenderedPageBreak/>
        <w:t>ΠΡΟΕΔΡΕΥΩΝ (Σ</w:t>
      </w:r>
      <w:r>
        <w:rPr>
          <w:rFonts w:eastAsia="Times New Roman"/>
          <w:b/>
          <w:szCs w:val="24"/>
        </w:rPr>
        <w:t>πυρίδων Λυκούδης):</w:t>
      </w:r>
      <w:r>
        <w:rPr>
          <w:rFonts w:eastAsia="Times New Roman"/>
          <w:szCs w:val="24"/>
        </w:rPr>
        <w:t xml:space="preserve"> Ξέρετε ότι ο </w:t>
      </w:r>
      <w:proofErr w:type="spellStart"/>
      <w:r>
        <w:rPr>
          <w:rFonts w:eastAsia="Times New Roman"/>
          <w:szCs w:val="24"/>
        </w:rPr>
        <w:t>Προεδρεύων</w:t>
      </w:r>
      <w:proofErr w:type="spellEnd"/>
      <w:r>
        <w:rPr>
          <w:rFonts w:eastAsia="Times New Roman"/>
          <w:szCs w:val="24"/>
        </w:rPr>
        <w:t xml:space="preserve"> δεν είναι τροχονόμος. Δεν δίνει απλώς τον λόγο. Εγώ δεν διανοήθηκα ποτέ μου ούτε πρόκειται να το κάνω, εάν ξεφεύγει από το θέμα ένας ομιλητής, να τον διακόπτω. Αλλά θέλω ιδιαίτερα να ασχοληθείτε και λίγο με το θέμ</w:t>
      </w:r>
      <w:r>
        <w:rPr>
          <w:rFonts w:eastAsia="Times New Roman"/>
          <w:szCs w:val="24"/>
        </w:rPr>
        <w:t>α.</w:t>
      </w:r>
    </w:p>
    <w:p w14:paraId="1416A65F"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Βεβαίως. Θα σας απαντήσω. Κύριε Πρόεδρε, το πρωί ο </w:t>
      </w:r>
      <w:proofErr w:type="spellStart"/>
      <w:r>
        <w:rPr>
          <w:rFonts w:eastAsia="Times New Roman"/>
          <w:szCs w:val="24"/>
        </w:rPr>
        <w:t>Προεδρεύων</w:t>
      </w:r>
      <w:proofErr w:type="spellEnd"/>
      <w:r>
        <w:rPr>
          <w:rFonts w:eastAsia="Times New Roman"/>
          <w:szCs w:val="24"/>
        </w:rPr>
        <w:t xml:space="preserve"> -και εγώ τον σεβάστηκα τον κύριο Πρόεδρο, αλλά βλέπω ότι συνεχίζεται και τώρα- δεν έκανε κανένα σχόλιο σε Βουλευτές της Αντιπολίτευσης, οι οποίοι χρησιμοποιήσαν τα δύο τρί</w:t>
      </w:r>
      <w:r>
        <w:rPr>
          <w:rFonts w:eastAsia="Times New Roman"/>
          <w:szCs w:val="24"/>
        </w:rPr>
        <w:t>τα του χρόνου τους για να αντιπολιτευτούν την Κυβέρνηση και να αναπτύσσουν εδώ…</w:t>
      </w:r>
    </w:p>
    <w:p w14:paraId="1416A660" w14:textId="77777777" w:rsidR="002F1EDC" w:rsidRDefault="00F01CE6">
      <w:pPr>
        <w:spacing w:line="600" w:lineRule="auto"/>
        <w:ind w:firstLine="720"/>
        <w:jc w:val="both"/>
        <w:rPr>
          <w:rFonts w:eastAsia="Times New Roman"/>
          <w:szCs w:val="24"/>
        </w:rPr>
      </w:pPr>
      <w:r>
        <w:rPr>
          <w:rFonts w:eastAsia="Times New Roman"/>
          <w:b/>
          <w:szCs w:val="24"/>
        </w:rPr>
        <w:t xml:space="preserve">ΚΩΝΣΤΑΝΤΙΝΟΣ ΤΣΙΑΡΑΣ: </w:t>
      </w:r>
      <w:r>
        <w:rPr>
          <w:rFonts w:eastAsia="Times New Roman"/>
          <w:szCs w:val="24"/>
        </w:rPr>
        <w:t>Αυτό πρέπει να κάνουν. Μην μπερδεύεστε.</w:t>
      </w:r>
    </w:p>
    <w:p w14:paraId="1416A661"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Βεβαίως. Εγώ δεν τους κατηγόρησα. Κι εγώ δεν έχω δικαίωμα να απαντήσω σ’ αυτά τα σχόλια που έκ</w:t>
      </w:r>
      <w:r>
        <w:rPr>
          <w:rFonts w:eastAsia="Times New Roman"/>
          <w:szCs w:val="24"/>
        </w:rPr>
        <w:t xml:space="preserve">αναν οι συνάδελφοι; Έχω και δικαίωμα να πω, απευθυνόμενος στον </w:t>
      </w:r>
      <w:proofErr w:type="spellStart"/>
      <w:r>
        <w:rPr>
          <w:rFonts w:eastAsia="Times New Roman"/>
          <w:szCs w:val="24"/>
        </w:rPr>
        <w:t>Προεδρεύοντα</w:t>
      </w:r>
      <w:proofErr w:type="spellEnd"/>
      <w:r>
        <w:rPr>
          <w:rFonts w:eastAsia="Times New Roman"/>
          <w:szCs w:val="24"/>
        </w:rPr>
        <w:t xml:space="preserve">, ότι, εάν εμένα με παρατηρεί, γιατί μίλησα το πρωί για τις τράπεζες, το θέμα αυτό το είχε ανοίξει ο συνάδελφος, ο εισηγητής της Νέας Δημοκρατίας. Κι εγώ </w:t>
      </w:r>
      <w:proofErr w:type="spellStart"/>
      <w:r>
        <w:rPr>
          <w:rFonts w:eastAsia="Times New Roman"/>
          <w:szCs w:val="24"/>
        </w:rPr>
        <w:t>απήντησα</w:t>
      </w:r>
      <w:proofErr w:type="spellEnd"/>
      <w:r>
        <w:rPr>
          <w:rFonts w:eastAsia="Times New Roman"/>
          <w:szCs w:val="24"/>
        </w:rPr>
        <w:t>…</w:t>
      </w:r>
    </w:p>
    <w:p w14:paraId="1416A662"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b/>
          <w:szCs w:val="24"/>
        </w:rPr>
        <w:t>:</w:t>
      </w:r>
      <w:r>
        <w:rPr>
          <w:rFonts w:eastAsia="Times New Roman"/>
          <w:szCs w:val="24"/>
        </w:rPr>
        <w:t xml:space="preserve"> Εγώ; </w:t>
      </w:r>
    </w:p>
    <w:p w14:paraId="1416A663"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Βεβαίως. Μιλήσατε για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w:t>
      </w:r>
    </w:p>
    <w:p w14:paraId="1416A664"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Εσείς </w:t>
      </w:r>
      <w:r>
        <w:rPr>
          <w:rFonts w:eastAsia="Times New Roman"/>
          <w:szCs w:val="24"/>
        </w:rPr>
        <w:t>αναφερθήκατε στις</w:t>
      </w:r>
      <w:r>
        <w:rPr>
          <w:rFonts w:eastAsia="Times New Roman"/>
          <w:szCs w:val="24"/>
        </w:rPr>
        <w:t xml:space="preserve"> τράπεζες.</w:t>
      </w:r>
    </w:p>
    <w:p w14:paraId="1416A665" w14:textId="77777777" w:rsidR="002F1EDC" w:rsidRDefault="00F01CE6">
      <w:pPr>
        <w:spacing w:line="600" w:lineRule="auto"/>
        <w:ind w:firstLine="720"/>
        <w:jc w:val="both"/>
        <w:rPr>
          <w:rFonts w:eastAsia="Times New Roman"/>
          <w:szCs w:val="24"/>
        </w:rPr>
      </w:pPr>
      <w:r>
        <w:rPr>
          <w:rFonts w:eastAsia="Times New Roman"/>
          <w:b/>
          <w:szCs w:val="24"/>
        </w:rPr>
        <w:lastRenderedPageBreak/>
        <w:t>ΓΕΩΡΓΙΟΣ ΛΑΖΑΡΙΔΗΣ:</w:t>
      </w:r>
      <w:r>
        <w:rPr>
          <w:rFonts w:eastAsia="Times New Roman"/>
          <w:szCs w:val="24"/>
        </w:rPr>
        <w:t xml:space="preserve"> Εσείς μιλήσατε για </w:t>
      </w:r>
      <w:r>
        <w:rPr>
          <w:rFonts w:eastAsia="Times New Roman"/>
          <w:szCs w:val="24"/>
          <w:lang w:val="en-US"/>
        </w:rPr>
        <w:t>capital</w:t>
      </w:r>
      <w:r>
        <w:rPr>
          <w:rFonts w:eastAsia="Times New Roman"/>
          <w:szCs w:val="24"/>
        </w:rPr>
        <w:t xml:space="preserve"> </w:t>
      </w:r>
      <w:r>
        <w:rPr>
          <w:rFonts w:eastAsia="Times New Roman"/>
          <w:szCs w:val="24"/>
          <w:lang w:val="en-US"/>
        </w:rPr>
        <w:t>control</w:t>
      </w:r>
      <w:r>
        <w:rPr>
          <w:rFonts w:eastAsia="Times New Roman"/>
          <w:szCs w:val="24"/>
        </w:rPr>
        <w:t xml:space="preserve"> το πρωί, κάνατε μια σύγκριση του ελληνικού τραπεζικού συστήματος με την Ευρώπη κι εγώ σας είπα να μην κάνετε συγκρίσεις, γιατί καμμία ευρωπαϊκή χώρα δεν έκλεισε τρεις τράπεζες. Εσείς τις κλείσατε τις τράπεζες. Αυτό ενοχλεί, σαφώς. Η πραγματικότητα ενοχλεί</w:t>
      </w:r>
      <w:r>
        <w:rPr>
          <w:rFonts w:eastAsia="Times New Roman"/>
          <w:szCs w:val="24"/>
        </w:rPr>
        <w:t>.</w:t>
      </w:r>
    </w:p>
    <w:p w14:paraId="1416A666"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Μην επαναλαμβάνουμε τώρα την πρωινή συζήτηση. Να είμαστε </w:t>
      </w:r>
      <w:proofErr w:type="spellStart"/>
      <w:r>
        <w:rPr>
          <w:rFonts w:eastAsia="Times New Roman"/>
          <w:szCs w:val="24"/>
        </w:rPr>
        <w:t>συνεννοημένοι</w:t>
      </w:r>
      <w:proofErr w:type="spellEnd"/>
      <w:r>
        <w:rPr>
          <w:rFonts w:eastAsia="Times New Roman"/>
          <w:szCs w:val="24"/>
        </w:rPr>
        <w:t>.</w:t>
      </w:r>
    </w:p>
    <w:p w14:paraId="1416A667"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Και τώρα, βεβαίως, έκανα μια αναφορά, γιατί και ο κύριος συνάδελφος και μίλησε νωρίτερα για…</w:t>
      </w:r>
    </w:p>
    <w:p w14:paraId="1416A668"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w:t>
      </w:r>
      <w:r>
        <w:rPr>
          <w:rFonts w:eastAsia="Times New Roman"/>
          <w:szCs w:val="24"/>
        </w:rPr>
        <w:t xml:space="preserve"> συνάδελφε, εν πάση </w:t>
      </w:r>
      <w:proofErr w:type="spellStart"/>
      <w:r>
        <w:rPr>
          <w:rFonts w:eastAsia="Times New Roman"/>
          <w:szCs w:val="24"/>
        </w:rPr>
        <w:t>περιπτώσει</w:t>
      </w:r>
      <w:proofErr w:type="spellEnd"/>
      <w:r>
        <w:rPr>
          <w:rFonts w:eastAsia="Times New Roman"/>
          <w:szCs w:val="24"/>
        </w:rPr>
        <w:t>, δεν θα ξανακάνατε την αναφορά τώρα. Και δεν είναι θέμα συμπολίτευσης και αντιπολίτευσης.</w:t>
      </w:r>
    </w:p>
    <w:p w14:paraId="1416A669"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Όχι. Δεν θα με σχολιάζετε…</w:t>
      </w:r>
    </w:p>
    <w:p w14:paraId="1416A66A"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Ξέρετε ότι εάν ο </w:t>
      </w:r>
      <w:proofErr w:type="spellStart"/>
      <w:r>
        <w:rPr>
          <w:rFonts w:eastAsia="Times New Roman"/>
          <w:szCs w:val="24"/>
        </w:rPr>
        <w:t>Προεδρεύων</w:t>
      </w:r>
      <w:proofErr w:type="spellEnd"/>
      <w:r>
        <w:rPr>
          <w:rFonts w:eastAsia="Times New Roman"/>
          <w:szCs w:val="24"/>
        </w:rPr>
        <w:t xml:space="preserve"> εφαρμόσει τον Κανονισμό, τότ</w:t>
      </w:r>
      <w:r>
        <w:rPr>
          <w:rFonts w:eastAsia="Times New Roman"/>
          <w:szCs w:val="24"/>
        </w:rPr>
        <w:t>ε δεν πρέπει να ξεφεύγετε απ’ το θέμα.</w:t>
      </w:r>
    </w:p>
    <w:p w14:paraId="1416A66B"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Δεν μπορεί να υπάρχει λογοκρισία.</w:t>
      </w:r>
    </w:p>
    <w:p w14:paraId="1416A66C"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Ποτέ δεν έχει γίνει αυτό, διότι συνήθως, όλοι το καταλαβαίνουμε…</w:t>
      </w:r>
    </w:p>
    <w:p w14:paraId="1416A66D"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Και θα ξεκινήσετε από εμένα τη λογοκρισία;</w:t>
      </w:r>
    </w:p>
    <w:p w14:paraId="1416A66E" w14:textId="77777777" w:rsidR="002F1EDC" w:rsidRDefault="00F01CE6">
      <w:pPr>
        <w:spacing w:line="600" w:lineRule="auto"/>
        <w:ind w:firstLine="720"/>
        <w:jc w:val="both"/>
        <w:rPr>
          <w:rFonts w:eastAsia="Times New Roman"/>
          <w:szCs w:val="24"/>
        </w:rPr>
      </w:pPr>
      <w:r>
        <w:rPr>
          <w:rFonts w:eastAsia="Times New Roman"/>
          <w:b/>
          <w:szCs w:val="24"/>
        </w:rPr>
        <w:lastRenderedPageBreak/>
        <w:t>ΠΡΟ</w:t>
      </w:r>
      <w:r>
        <w:rPr>
          <w:rFonts w:eastAsia="Times New Roman"/>
          <w:b/>
          <w:szCs w:val="24"/>
        </w:rPr>
        <w:t>ΕΔΡΕΥΩΝ (Σπυρίδων Λυκούδης):</w:t>
      </w:r>
      <w:r>
        <w:rPr>
          <w:rFonts w:eastAsia="Times New Roman"/>
          <w:szCs w:val="24"/>
        </w:rPr>
        <w:t xml:space="preserve"> Αφήστε με να σας πω, κύριε συνάδελφε. Συνήθως, στη Βουλή συμβαίνει να γίνονται παρεκκλίσεις από το θέμα και να αναφέρονται και τρέχοντα ζητήματα. Όταν, όμως, μία ομιλία ενός συναδέλφου εξ ολοκλήρου δεν περιλαμβάνει το θέμα και </w:t>
      </w:r>
      <w:r>
        <w:rPr>
          <w:rFonts w:eastAsia="Times New Roman"/>
          <w:szCs w:val="24"/>
        </w:rPr>
        <w:t xml:space="preserve">αναφέρεται σε άλλα θέματα, έχει υποχρέωση ο </w:t>
      </w:r>
      <w:proofErr w:type="spellStart"/>
      <w:r>
        <w:rPr>
          <w:rFonts w:eastAsia="Times New Roman"/>
          <w:szCs w:val="24"/>
        </w:rPr>
        <w:t>Προεδρεύων</w:t>
      </w:r>
      <w:proofErr w:type="spellEnd"/>
      <w:r>
        <w:rPr>
          <w:rFonts w:eastAsia="Times New Roman"/>
          <w:szCs w:val="24"/>
        </w:rPr>
        <w:t xml:space="preserve"> με όλο τον σεβασμό –και το έκανα με όλον τον σεβασμό- να σας κάνει αυτήν την παρατήρηση. Σε τι ενοχληθήκατε, δεν μπορώ να καταλάβω.</w:t>
      </w:r>
    </w:p>
    <w:p w14:paraId="1416A66F"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Κι εγώ σας απαντώ με σεβασμό, κύριε Πρόεδρε, και </w:t>
      </w:r>
      <w:r>
        <w:rPr>
          <w:rFonts w:eastAsia="Times New Roman"/>
          <w:szCs w:val="24"/>
        </w:rPr>
        <w:t xml:space="preserve">σας λέω ότι εδώ είμαστε Βουλευτές και ασκούμε πολιτική. Στην </w:t>
      </w:r>
      <w:proofErr w:type="spellStart"/>
      <w:r>
        <w:rPr>
          <w:rFonts w:eastAsia="Times New Roman"/>
          <w:szCs w:val="24"/>
        </w:rPr>
        <w:t>πρωτολογία</w:t>
      </w:r>
      <w:proofErr w:type="spellEnd"/>
      <w:r>
        <w:rPr>
          <w:rFonts w:eastAsia="Times New Roman"/>
          <w:szCs w:val="24"/>
        </w:rPr>
        <w:t xml:space="preserve"> μου, βεβαίως, τοποθετήθηκα για το νομοσχέδιο, κύριε Πρόεδρε.</w:t>
      </w:r>
    </w:p>
    <w:p w14:paraId="1416A670"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Σύμφωνοι, απλώς, κύριε συνάδελφε, δεν καταργούμε τον Κανονισμό.</w:t>
      </w:r>
    </w:p>
    <w:p w14:paraId="1416A671"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Έχω δικ</w:t>
      </w:r>
      <w:r>
        <w:rPr>
          <w:rFonts w:eastAsia="Times New Roman"/>
          <w:szCs w:val="24"/>
        </w:rPr>
        <w:t>αίωμα να δώσω πολιτικές απαντήσεις.</w:t>
      </w:r>
    </w:p>
    <w:p w14:paraId="1416A672"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Ο Κανονισμός δεν καταργείται. Παρεκκλίσεις υπάρχουν, αλλά δεν τον καταργούμε.</w:t>
      </w:r>
    </w:p>
    <w:p w14:paraId="1416A673" w14:textId="77777777" w:rsidR="002F1EDC" w:rsidRDefault="00F01CE6">
      <w:pPr>
        <w:spacing w:line="600" w:lineRule="auto"/>
        <w:ind w:firstLine="720"/>
        <w:jc w:val="both"/>
        <w:rPr>
          <w:rFonts w:eastAsia="Times New Roman"/>
          <w:szCs w:val="24"/>
        </w:rPr>
      </w:pPr>
      <w:r>
        <w:rPr>
          <w:rFonts w:eastAsia="Times New Roman"/>
          <w:b/>
          <w:szCs w:val="24"/>
        </w:rPr>
        <w:t>ΓΕΩΡΓΙΟΣ ΛΑΖΑΡΙΔΗΣ:</w:t>
      </w:r>
      <w:r>
        <w:rPr>
          <w:rFonts w:eastAsia="Times New Roman"/>
          <w:szCs w:val="24"/>
        </w:rPr>
        <w:t xml:space="preserve"> Από εμένα καταργείται ο Κανονισμός, κύριε Πρόεδρε; Εγώ απαντώ.</w:t>
      </w:r>
    </w:p>
    <w:p w14:paraId="1416A674"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w:t>
      </w:r>
      <w:r>
        <w:rPr>
          <w:rFonts w:eastAsia="Times New Roman"/>
          <w:b/>
          <w:szCs w:val="24"/>
        </w:rPr>
        <w:t>ης):</w:t>
      </w:r>
      <w:r>
        <w:rPr>
          <w:rFonts w:eastAsia="Times New Roman"/>
          <w:szCs w:val="24"/>
        </w:rPr>
        <w:t xml:space="preserve"> Ο κ. </w:t>
      </w:r>
      <w:proofErr w:type="spellStart"/>
      <w:r>
        <w:rPr>
          <w:rFonts w:eastAsia="Times New Roman"/>
          <w:szCs w:val="24"/>
        </w:rPr>
        <w:t>Σαρίδης</w:t>
      </w:r>
      <w:proofErr w:type="spellEnd"/>
      <w:r>
        <w:rPr>
          <w:rFonts w:eastAsia="Times New Roman"/>
          <w:szCs w:val="24"/>
        </w:rPr>
        <w:t xml:space="preserve"> έχει τον λόγο.</w:t>
      </w:r>
    </w:p>
    <w:p w14:paraId="1416A675" w14:textId="77777777" w:rsidR="002F1EDC" w:rsidRDefault="00F01CE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Σαρίδη</w:t>
      </w:r>
      <w:proofErr w:type="spellEnd"/>
      <w:r>
        <w:rPr>
          <w:rFonts w:eastAsia="Times New Roman"/>
          <w:szCs w:val="24"/>
        </w:rPr>
        <w:t>, έχετε τον λόγο για πέντε λεπτά.</w:t>
      </w:r>
    </w:p>
    <w:p w14:paraId="1416A676" w14:textId="77777777" w:rsidR="002F1EDC" w:rsidRDefault="00F01CE6">
      <w:pPr>
        <w:spacing w:line="600" w:lineRule="auto"/>
        <w:ind w:firstLine="720"/>
        <w:jc w:val="both"/>
        <w:rPr>
          <w:rFonts w:eastAsia="Times New Roman"/>
          <w:szCs w:val="24"/>
        </w:rPr>
      </w:pPr>
      <w:r>
        <w:rPr>
          <w:rFonts w:eastAsia="Times New Roman"/>
          <w:b/>
          <w:szCs w:val="24"/>
        </w:rPr>
        <w:lastRenderedPageBreak/>
        <w:t>ΝΙΚΟΛΑΟΣ ΞΥΔΑΚΗΣ:</w:t>
      </w:r>
      <w:r>
        <w:rPr>
          <w:rFonts w:eastAsia="Times New Roman"/>
          <w:szCs w:val="24"/>
        </w:rPr>
        <w:t xml:space="preserve"> Κύριε Πρόεδρε, μου είχατε πει ότι θα μου δίνατε τον λόγο.</w:t>
      </w:r>
    </w:p>
    <w:p w14:paraId="1416A677"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Είπαμε στο τέλος των αγορητών, κύριε συνάδελφε. </w:t>
      </w:r>
    </w:p>
    <w:p w14:paraId="1416A678" w14:textId="77777777" w:rsidR="002F1EDC" w:rsidRDefault="00F01CE6">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Σαρίδης</w:t>
      </w:r>
      <w:proofErr w:type="spellEnd"/>
      <w:r>
        <w:rPr>
          <w:rFonts w:eastAsia="Times New Roman"/>
          <w:szCs w:val="24"/>
        </w:rPr>
        <w:t xml:space="preserve"> έχει μείνει και ο κ. </w:t>
      </w:r>
      <w:proofErr w:type="spellStart"/>
      <w:r>
        <w:rPr>
          <w:rFonts w:eastAsia="Times New Roman"/>
          <w:szCs w:val="24"/>
        </w:rPr>
        <w:t>Αμυράς</w:t>
      </w:r>
      <w:proofErr w:type="spellEnd"/>
      <w:r>
        <w:rPr>
          <w:rFonts w:eastAsia="Times New Roman"/>
          <w:szCs w:val="24"/>
        </w:rPr>
        <w:t xml:space="preserve">. </w:t>
      </w:r>
    </w:p>
    <w:p w14:paraId="1416A679" w14:textId="77777777" w:rsidR="002F1EDC" w:rsidRDefault="00F01CE6">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Μια μικρή παρέμβαση δύο λεπτών ζήτησα.</w:t>
      </w:r>
    </w:p>
    <w:p w14:paraId="1416A67A"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Σαρίδη</w:t>
      </w:r>
      <w:proofErr w:type="spellEnd"/>
      <w:r>
        <w:rPr>
          <w:rFonts w:eastAsia="Times New Roman"/>
          <w:szCs w:val="24"/>
        </w:rPr>
        <w:t xml:space="preserve">, επιτρέπετε στον κ. </w:t>
      </w:r>
      <w:proofErr w:type="spellStart"/>
      <w:r>
        <w:rPr>
          <w:rFonts w:eastAsia="Times New Roman"/>
          <w:szCs w:val="24"/>
        </w:rPr>
        <w:t>Ξυδάκη</w:t>
      </w:r>
      <w:proofErr w:type="spellEnd"/>
      <w:r>
        <w:rPr>
          <w:rFonts w:eastAsia="Times New Roman"/>
          <w:szCs w:val="24"/>
        </w:rPr>
        <w:t xml:space="preserve"> να κάνει μια παρέμβαση;</w:t>
      </w:r>
    </w:p>
    <w:p w14:paraId="1416A67B" w14:textId="77777777" w:rsidR="002F1EDC" w:rsidRDefault="00F01CE6">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Βεβαίως. </w:t>
      </w:r>
    </w:p>
    <w:p w14:paraId="1416A67C"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Κύριε </w:t>
      </w:r>
      <w:proofErr w:type="spellStart"/>
      <w:r>
        <w:rPr>
          <w:rFonts w:eastAsia="Times New Roman"/>
          <w:szCs w:val="24"/>
        </w:rPr>
        <w:t>Ξυδάκη</w:t>
      </w:r>
      <w:proofErr w:type="spellEnd"/>
      <w:r>
        <w:rPr>
          <w:rFonts w:eastAsia="Times New Roman"/>
          <w:szCs w:val="24"/>
        </w:rPr>
        <w:t>, έχετε τον λόγο, παρακαλώ, για ένα λεπτό.</w:t>
      </w:r>
    </w:p>
    <w:p w14:paraId="1416A67D" w14:textId="77777777" w:rsidR="002F1EDC" w:rsidRDefault="00F01CE6">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Δεν θέλω να δευτερολογήσω. Θέλω να σχολιάσω την παρέμβαση του εισηγητή κ. </w:t>
      </w:r>
      <w:proofErr w:type="spellStart"/>
      <w:r>
        <w:rPr>
          <w:rFonts w:eastAsia="Times New Roman"/>
          <w:szCs w:val="24"/>
        </w:rPr>
        <w:t>Μπουκώρου</w:t>
      </w:r>
      <w:proofErr w:type="spellEnd"/>
      <w:r>
        <w:rPr>
          <w:rFonts w:eastAsia="Times New Roman"/>
          <w:szCs w:val="24"/>
        </w:rPr>
        <w:t xml:space="preserve">. </w:t>
      </w:r>
    </w:p>
    <w:p w14:paraId="1416A67E" w14:textId="77777777" w:rsidR="002F1EDC" w:rsidRDefault="00F01CE6">
      <w:pPr>
        <w:spacing w:line="600" w:lineRule="auto"/>
        <w:ind w:firstLine="720"/>
        <w:jc w:val="both"/>
        <w:rPr>
          <w:rFonts w:eastAsia="Times New Roman"/>
          <w:szCs w:val="24"/>
        </w:rPr>
      </w:pPr>
      <w:r>
        <w:rPr>
          <w:rFonts w:eastAsia="Times New Roman"/>
          <w:szCs w:val="24"/>
        </w:rPr>
        <w:t>Ξαναγυρνάμε σε ένα θέμα το οποίο είχε κλείσει εκείνη τη βραδιά. Δεν πρέπει να ξαναγυρίσουμε. Τελ</w:t>
      </w:r>
      <w:r>
        <w:rPr>
          <w:rFonts w:eastAsia="Times New Roman"/>
          <w:szCs w:val="24"/>
        </w:rPr>
        <w:t xml:space="preserve">εί εν </w:t>
      </w:r>
      <w:proofErr w:type="spellStart"/>
      <w:r>
        <w:rPr>
          <w:rFonts w:eastAsia="Times New Roman"/>
          <w:szCs w:val="24"/>
        </w:rPr>
        <w:t>αδίκω</w:t>
      </w:r>
      <w:proofErr w:type="spellEnd"/>
      <w:r>
        <w:rPr>
          <w:rFonts w:eastAsia="Times New Roman"/>
          <w:szCs w:val="24"/>
        </w:rPr>
        <w:t xml:space="preserve"> η Αντιπολίτευση.</w:t>
      </w:r>
    </w:p>
    <w:p w14:paraId="1416A67F" w14:textId="77777777" w:rsidR="002F1EDC" w:rsidRDefault="00F01CE6">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Δεν ήσασταν εδώ, κύριε </w:t>
      </w:r>
      <w:proofErr w:type="spellStart"/>
      <w:r>
        <w:rPr>
          <w:rFonts w:eastAsia="Times New Roman"/>
          <w:szCs w:val="24"/>
        </w:rPr>
        <w:t>Ξυδάκη</w:t>
      </w:r>
      <w:proofErr w:type="spellEnd"/>
      <w:r>
        <w:rPr>
          <w:rFonts w:eastAsia="Times New Roman"/>
          <w:szCs w:val="24"/>
        </w:rPr>
        <w:t>;</w:t>
      </w:r>
    </w:p>
    <w:p w14:paraId="1416A680" w14:textId="77777777" w:rsidR="002F1EDC" w:rsidRDefault="00F01CE6">
      <w:pPr>
        <w:spacing w:line="600" w:lineRule="auto"/>
        <w:ind w:firstLine="720"/>
        <w:jc w:val="both"/>
        <w:rPr>
          <w:rFonts w:eastAsia="Times New Roman"/>
          <w:szCs w:val="24"/>
        </w:rPr>
      </w:pPr>
      <w:r>
        <w:rPr>
          <w:rFonts w:eastAsia="Times New Roman"/>
          <w:b/>
          <w:szCs w:val="24"/>
        </w:rPr>
        <w:lastRenderedPageBreak/>
        <w:t>ΝΙΚΟΛΑΟΣ ΞΥΔΑΚΗΣ:</w:t>
      </w:r>
      <w:r>
        <w:rPr>
          <w:rFonts w:eastAsia="Times New Roman"/>
          <w:szCs w:val="24"/>
        </w:rPr>
        <w:t xml:space="preserve"> Βεβαίως. Επειδή ήμουν εδώ και εγώ το χειρίστηκα, σας λέω: Μην επανέρχεστε. Μην μιλάτε για φραστική βία ως πρελούδιο άλλων πράξεων. Αυτά είναι θεωρία.</w:t>
      </w:r>
    </w:p>
    <w:p w14:paraId="1416A681" w14:textId="77777777" w:rsidR="002F1EDC" w:rsidRDefault="00F01CE6">
      <w:pPr>
        <w:spacing w:line="600" w:lineRule="auto"/>
        <w:ind w:firstLine="720"/>
        <w:jc w:val="both"/>
        <w:rPr>
          <w:rFonts w:eastAsia="Times New Roman"/>
          <w:szCs w:val="24"/>
        </w:rPr>
      </w:pPr>
      <w:r>
        <w:rPr>
          <w:rFonts w:eastAsia="Times New Roman"/>
          <w:b/>
          <w:szCs w:val="24"/>
        </w:rPr>
        <w:t>ΚΩΝΣΤΑ</w:t>
      </w:r>
      <w:r>
        <w:rPr>
          <w:rFonts w:eastAsia="Times New Roman"/>
          <w:b/>
          <w:szCs w:val="24"/>
        </w:rPr>
        <w:t>ΝΤΙΝΟΣ ΤΣΙΑΡΑΣ:</w:t>
      </w:r>
      <w:r>
        <w:rPr>
          <w:rFonts w:eastAsia="Times New Roman"/>
          <w:szCs w:val="24"/>
        </w:rPr>
        <w:t xml:space="preserve"> Συγγνώμη, ποιος το </w:t>
      </w:r>
      <w:proofErr w:type="spellStart"/>
      <w:r>
        <w:rPr>
          <w:rFonts w:eastAsia="Times New Roman"/>
          <w:szCs w:val="24"/>
        </w:rPr>
        <w:t>επανέφερε</w:t>
      </w:r>
      <w:proofErr w:type="spellEnd"/>
      <w:r>
        <w:rPr>
          <w:rFonts w:eastAsia="Times New Roman"/>
          <w:szCs w:val="24"/>
        </w:rPr>
        <w:t xml:space="preserve"> το θέμα; Δεν το </w:t>
      </w:r>
      <w:proofErr w:type="spellStart"/>
      <w:r>
        <w:rPr>
          <w:rFonts w:eastAsia="Times New Roman"/>
          <w:szCs w:val="24"/>
        </w:rPr>
        <w:t>επανέφερε</w:t>
      </w:r>
      <w:proofErr w:type="spellEnd"/>
      <w:r>
        <w:rPr>
          <w:rFonts w:eastAsia="Times New Roman"/>
          <w:szCs w:val="24"/>
        </w:rPr>
        <w:t xml:space="preserve"> ο κ. Τριανταφυλλίδης;</w:t>
      </w:r>
    </w:p>
    <w:p w14:paraId="1416A682" w14:textId="77777777" w:rsidR="002F1EDC" w:rsidRDefault="00F01CE6">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Σας παρακαλώ, κύριε Τσιάρα. Σας παρακαλώ!</w:t>
      </w:r>
    </w:p>
    <w:p w14:paraId="1416A683" w14:textId="77777777" w:rsidR="002F1EDC" w:rsidRDefault="00F01CE6">
      <w:pPr>
        <w:spacing w:line="600" w:lineRule="auto"/>
        <w:ind w:firstLine="720"/>
        <w:jc w:val="both"/>
        <w:rPr>
          <w:rFonts w:eastAsia="Times New Roman"/>
          <w:szCs w:val="24"/>
        </w:rPr>
      </w:pPr>
      <w:r>
        <w:rPr>
          <w:rFonts w:eastAsia="Times New Roman"/>
          <w:szCs w:val="24"/>
        </w:rPr>
        <w:t>Ήταν λάθος. Ήταν ατόπημα αυτό που είπε ο κ. Τζαβάρας. Τον τιμώ και τον υπολήπτομαι. Ήταν λάθος τραγικό.</w:t>
      </w:r>
      <w:r>
        <w:rPr>
          <w:rFonts w:eastAsia="Times New Roman"/>
          <w:szCs w:val="24"/>
        </w:rPr>
        <w:t xml:space="preserve"> Και γι’ αυτό με μεγάλη μετριοπάθεια και με μεγάλη σοβαρότητα χειριστήκαμε εκείνη τη βραδιά την παρέμβασή του. </w:t>
      </w:r>
    </w:p>
    <w:p w14:paraId="1416A684"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Με οξύτητα το έκανα εγώ;</w:t>
      </w:r>
    </w:p>
    <w:p w14:paraId="1416A685" w14:textId="77777777" w:rsidR="002F1EDC" w:rsidRDefault="00F01CE6">
      <w:pPr>
        <w:spacing w:line="600" w:lineRule="auto"/>
        <w:ind w:firstLine="720"/>
        <w:jc w:val="both"/>
        <w:rPr>
          <w:rFonts w:eastAsia="Times New Roman"/>
          <w:szCs w:val="24"/>
        </w:rPr>
      </w:pPr>
      <w:r>
        <w:rPr>
          <w:rFonts w:eastAsia="Times New Roman"/>
          <w:b/>
          <w:szCs w:val="24"/>
        </w:rPr>
        <w:t>ΝΙΚΟΛΑΟΣ ΞΥΔΑΚΗΣ:</w:t>
      </w:r>
      <w:r>
        <w:rPr>
          <w:rFonts w:eastAsia="Times New Roman"/>
          <w:szCs w:val="24"/>
        </w:rPr>
        <w:t xml:space="preserve"> Σας παρακαλώ. Δυο λεπτά. </w:t>
      </w:r>
    </w:p>
    <w:p w14:paraId="1416A686"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Κύριοι συνάδελφοι, δεν μ</w:t>
      </w:r>
      <w:r>
        <w:rPr>
          <w:rFonts w:eastAsia="Times New Roman"/>
          <w:szCs w:val="24"/>
        </w:rPr>
        <w:t xml:space="preserve">πορεί να γίνει έτσι ο διάλογος. </w:t>
      </w:r>
    </w:p>
    <w:p w14:paraId="1416A687" w14:textId="77777777" w:rsidR="002F1EDC" w:rsidRDefault="00F01CE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Μπουκώρο</w:t>
      </w:r>
      <w:proofErr w:type="spellEnd"/>
      <w:r>
        <w:rPr>
          <w:rFonts w:eastAsia="Times New Roman"/>
          <w:szCs w:val="24"/>
        </w:rPr>
        <w:t xml:space="preserve">, θα σας δώσω τον λόγο για ένα λεπτό μετά. Παρακαλώ αφήστε τον κ. </w:t>
      </w:r>
      <w:proofErr w:type="spellStart"/>
      <w:r>
        <w:rPr>
          <w:rFonts w:eastAsia="Times New Roman"/>
          <w:szCs w:val="24"/>
        </w:rPr>
        <w:t>Ξυδάκη</w:t>
      </w:r>
      <w:proofErr w:type="spellEnd"/>
      <w:r>
        <w:rPr>
          <w:rFonts w:eastAsia="Times New Roman"/>
          <w:szCs w:val="24"/>
        </w:rPr>
        <w:t xml:space="preserve"> να πει αυτό που θέλει.</w:t>
      </w:r>
    </w:p>
    <w:p w14:paraId="1416A688" w14:textId="77777777" w:rsidR="002F1EDC" w:rsidRDefault="00F01CE6">
      <w:pPr>
        <w:spacing w:line="600" w:lineRule="auto"/>
        <w:ind w:firstLine="720"/>
        <w:jc w:val="both"/>
        <w:rPr>
          <w:rFonts w:eastAsia="Times New Roman"/>
          <w:szCs w:val="24"/>
        </w:rPr>
      </w:pPr>
      <w:r>
        <w:rPr>
          <w:rFonts w:eastAsia="Times New Roman"/>
          <w:szCs w:val="24"/>
        </w:rPr>
        <w:t>Ευχαριστώ πολύ.</w:t>
      </w:r>
    </w:p>
    <w:p w14:paraId="1416A689" w14:textId="77777777" w:rsidR="002F1EDC" w:rsidRDefault="00F01CE6">
      <w:pPr>
        <w:spacing w:line="600" w:lineRule="auto"/>
        <w:ind w:firstLine="720"/>
        <w:jc w:val="both"/>
        <w:rPr>
          <w:rFonts w:eastAsia="Times New Roman"/>
          <w:szCs w:val="24"/>
        </w:rPr>
      </w:pPr>
      <w:r>
        <w:rPr>
          <w:rFonts w:eastAsia="Times New Roman"/>
          <w:b/>
          <w:szCs w:val="24"/>
        </w:rPr>
        <w:lastRenderedPageBreak/>
        <w:t>ΝΙΚΟΛΑΟΣ ΞΥΔΑΚΗΣ:</w:t>
      </w:r>
      <w:r>
        <w:rPr>
          <w:rFonts w:eastAsia="Times New Roman"/>
          <w:szCs w:val="24"/>
        </w:rPr>
        <w:t xml:space="preserve"> Ήταν λάθος, ήταν τουλάχιστον μια </w:t>
      </w:r>
      <w:proofErr w:type="spellStart"/>
      <w:r>
        <w:rPr>
          <w:rFonts w:eastAsia="Times New Roman"/>
          <w:szCs w:val="24"/>
        </w:rPr>
        <w:t>υπερερμηνεία</w:t>
      </w:r>
      <w:proofErr w:type="spellEnd"/>
      <w:r>
        <w:rPr>
          <w:rFonts w:eastAsia="Times New Roman"/>
          <w:szCs w:val="24"/>
        </w:rPr>
        <w:t>. Δυστυχώς, επειδή βλέπω συνεχώς τ</w:t>
      </w:r>
      <w:r>
        <w:rPr>
          <w:rFonts w:eastAsia="Times New Roman"/>
          <w:szCs w:val="24"/>
        </w:rPr>
        <w:t>ον λόγο τη</w:t>
      </w:r>
      <w:r>
        <w:rPr>
          <w:rFonts w:eastAsia="Times New Roman"/>
          <w:szCs w:val="24"/>
        </w:rPr>
        <w:t>ς</w:t>
      </w:r>
      <w:r>
        <w:rPr>
          <w:rFonts w:eastAsia="Times New Roman"/>
          <w:szCs w:val="24"/>
        </w:rPr>
        <w:t xml:space="preserve"> Αντιπολίτευσης περί εκρήξεως της ανομίας και περί μίας καταστάσεως η οποία ξεφεύγει από οποιαδήποτε πραγματικότητα, θέλω να πω κάτι. Ο κ. Λαζαρίδης προηγουμένως προσκόμισε κάποια στοιχεία. Τα έχετε μελετήσει;</w:t>
      </w:r>
    </w:p>
    <w:p w14:paraId="1416A68A" w14:textId="77777777" w:rsidR="002F1EDC" w:rsidRDefault="00F01CE6">
      <w:pPr>
        <w:spacing w:line="600" w:lineRule="auto"/>
        <w:ind w:firstLine="720"/>
        <w:jc w:val="both"/>
        <w:rPr>
          <w:rFonts w:eastAsia="Times New Roman"/>
          <w:szCs w:val="24"/>
        </w:rPr>
      </w:pPr>
      <w:r>
        <w:rPr>
          <w:rFonts w:eastAsia="Times New Roman"/>
          <w:b/>
          <w:szCs w:val="24"/>
        </w:rPr>
        <w:t>ΚΩΝΣΤΑΝΤΙΝΟΣ ΤΣΙΑΡΑΣ:</w:t>
      </w:r>
      <w:r>
        <w:rPr>
          <w:rFonts w:eastAsia="Times New Roman"/>
          <w:szCs w:val="24"/>
        </w:rPr>
        <w:t xml:space="preserve"> Βεβαίως.</w:t>
      </w:r>
    </w:p>
    <w:p w14:paraId="1416A68B" w14:textId="77777777" w:rsidR="002F1EDC" w:rsidRDefault="00F01CE6">
      <w:pPr>
        <w:spacing w:line="600" w:lineRule="auto"/>
        <w:ind w:firstLine="720"/>
        <w:jc w:val="both"/>
        <w:rPr>
          <w:rFonts w:eastAsia="Times New Roman"/>
          <w:szCs w:val="24"/>
        </w:rPr>
      </w:pPr>
      <w:r>
        <w:rPr>
          <w:rFonts w:eastAsia="Times New Roman"/>
          <w:b/>
          <w:szCs w:val="24"/>
        </w:rPr>
        <w:t>ΝΙΚΟ</w:t>
      </w:r>
      <w:r>
        <w:rPr>
          <w:rFonts w:eastAsia="Times New Roman"/>
          <w:b/>
          <w:szCs w:val="24"/>
        </w:rPr>
        <w:t>ΛΑΟΣ ΞΥΔΑΚΗΣ:</w:t>
      </w:r>
      <w:r>
        <w:rPr>
          <w:rFonts w:eastAsia="Times New Roman"/>
          <w:szCs w:val="24"/>
        </w:rPr>
        <w:t xml:space="preserve"> Από το 2010 έως σήμερα έχουν υποδιπλασιαστεί οι εγκληματικές πράξεις. Εγώ θα πάω ένα βήμα παραπέρα. Δεν λέω ότι, αν υποδιπλασιάστηκαν οι ανθρωποκτονίες, έγινε ξαφνικά παράδεισος η Ελλάδα. Μπορεί να έχουμε άλλες μορφές βίαιων συμπεριφορών, απε</w:t>
      </w:r>
      <w:r>
        <w:rPr>
          <w:rFonts w:eastAsia="Times New Roman"/>
          <w:szCs w:val="24"/>
        </w:rPr>
        <w:t>ιλών, λόγων να φοβάται ο κόσμος, αλλά αυτή η διαρκής δημαγωγική επίκληση κλίματος ανομίας από την Αξιωματική Αντιπολίτευση και μέρος της ελάσσονος αντιπολίτευσης, δεν ερείδεται σε κανένα στοιχείο, δεν ερείδεται σε πραγματικά περιστατικά και αυτό το οποίο γ</w:t>
      </w:r>
      <w:r>
        <w:rPr>
          <w:rFonts w:eastAsia="Times New Roman"/>
          <w:szCs w:val="24"/>
        </w:rPr>
        <w:t>ίνεται είναι μια διαρκής τροφοδότηση νοσηρής φοβίας στον πληθυσμό.</w:t>
      </w:r>
    </w:p>
    <w:p w14:paraId="1416A68C" w14:textId="77777777" w:rsidR="002F1EDC" w:rsidRDefault="00F01CE6">
      <w:pPr>
        <w:spacing w:line="600" w:lineRule="auto"/>
        <w:ind w:firstLine="720"/>
        <w:jc w:val="both"/>
        <w:rPr>
          <w:rFonts w:eastAsia="Times New Roman"/>
          <w:szCs w:val="24"/>
        </w:rPr>
      </w:pPr>
      <w:r>
        <w:rPr>
          <w:rFonts w:eastAsia="Times New Roman"/>
          <w:szCs w:val="24"/>
        </w:rPr>
        <w:t xml:space="preserve">Τροφοδοτείτε τον φόβο και τους μπαμπούλες, τα φαντάσματα. Δεν κάνετε πολιτική έτσι και δεν προσφέρετε καμμία υπηρεσία στον ελληνικό λαό και την κοινωνία. Σας παρακαλούμε να κατεβάσετε τους </w:t>
      </w:r>
      <w:r>
        <w:rPr>
          <w:rFonts w:eastAsia="Times New Roman"/>
          <w:szCs w:val="24"/>
        </w:rPr>
        <w:t>τόνους, όπως συμφωνήσαμε, να παραμείνουν χαμηλά από την πρώτη στιγμή. Σας παρακαλώ, μην το τραβάτε!</w:t>
      </w:r>
    </w:p>
    <w:p w14:paraId="1416A68D" w14:textId="77777777" w:rsidR="002F1EDC" w:rsidRDefault="00F01CE6">
      <w:pPr>
        <w:spacing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Κύριε </w:t>
      </w:r>
      <w:proofErr w:type="spellStart"/>
      <w:r>
        <w:rPr>
          <w:rFonts w:eastAsia="Times New Roman"/>
          <w:szCs w:val="24"/>
        </w:rPr>
        <w:t>Ξυδάκη</w:t>
      </w:r>
      <w:proofErr w:type="spellEnd"/>
      <w:r>
        <w:rPr>
          <w:rFonts w:eastAsia="Times New Roman"/>
          <w:szCs w:val="24"/>
        </w:rPr>
        <w:t>, σας ευχαριστούμε. Νομίζω ότι είπατε αυτό που θέλατε να πείτε. Θα κατεβούν οι τόνοι. Να είστε βέβαιος.</w:t>
      </w:r>
    </w:p>
    <w:p w14:paraId="1416A68E" w14:textId="77777777" w:rsidR="002F1EDC" w:rsidRDefault="00F01CE6">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w:t>
      </w:r>
      <w:r>
        <w:rPr>
          <w:rFonts w:eastAsia="Times New Roman"/>
          <w:szCs w:val="24"/>
        </w:rPr>
        <w:t>ουκώρο</w:t>
      </w:r>
      <w:proofErr w:type="spellEnd"/>
      <w:r>
        <w:rPr>
          <w:rFonts w:eastAsia="Times New Roman"/>
          <w:szCs w:val="24"/>
        </w:rPr>
        <w:t>, όσο πιο σύντομα μπορείτε.</w:t>
      </w:r>
    </w:p>
    <w:p w14:paraId="1416A68F" w14:textId="77777777" w:rsidR="002F1EDC" w:rsidRDefault="00F01CE6">
      <w:pPr>
        <w:spacing w:line="600" w:lineRule="auto"/>
        <w:ind w:firstLine="720"/>
        <w:jc w:val="both"/>
        <w:rPr>
          <w:rFonts w:eastAsia="Times New Roman"/>
          <w:szCs w:val="24"/>
        </w:rPr>
      </w:pPr>
      <w:r>
        <w:rPr>
          <w:rFonts w:eastAsia="Times New Roman"/>
          <w:szCs w:val="24"/>
        </w:rPr>
        <w:t>Ευχαριστώ πολύ.</w:t>
      </w:r>
    </w:p>
    <w:p w14:paraId="1416A690"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Κύριε Πρόεδρε, θα </w:t>
      </w:r>
      <w:r>
        <w:rPr>
          <w:rFonts w:eastAsia="Times New Roman"/>
          <w:szCs w:val="24"/>
        </w:rPr>
        <w:t>χρειαστώ</w:t>
      </w:r>
      <w:r>
        <w:rPr>
          <w:rFonts w:eastAsia="Times New Roman"/>
          <w:szCs w:val="24"/>
        </w:rPr>
        <w:t xml:space="preserve"> τον λόγο για ένα λεπτό. Ειλικρινά για ένα λεπτό. </w:t>
      </w:r>
    </w:p>
    <w:p w14:paraId="1416A691" w14:textId="77777777" w:rsidR="002F1EDC" w:rsidRDefault="00F01CE6">
      <w:pPr>
        <w:spacing w:line="600" w:lineRule="auto"/>
        <w:ind w:firstLine="720"/>
        <w:jc w:val="both"/>
        <w:rPr>
          <w:rFonts w:eastAsia="Times New Roman"/>
          <w:szCs w:val="24"/>
        </w:rPr>
      </w:pPr>
      <w:r>
        <w:rPr>
          <w:rFonts w:eastAsia="Times New Roman"/>
          <w:szCs w:val="24"/>
        </w:rPr>
        <w:t xml:space="preserve">Θεωρώ </w:t>
      </w:r>
      <w:r>
        <w:rPr>
          <w:rFonts w:eastAsia="Times New Roman"/>
          <w:szCs w:val="24"/>
        </w:rPr>
        <w:t xml:space="preserve">ότι προσέγγισα το όλο ζήτημα, επειδή αρκετοί συνάδελφοι έθεσαν το ζήτημα και </w:t>
      </w:r>
      <w:proofErr w:type="spellStart"/>
      <w:r>
        <w:rPr>
          <w:rFonts w:eastAsia="Times New Roman"/>
          <w:szCs w:val="24"/>
        </w:rPr>
        <w:t>επανέφεραν</w:t>
      </w:r>
      <w:proofErr w:type="spellEnd"/>
      <w:r>
        <w:rPr>
          <w:rFonts w:eastAsia="Times New Roman"/>
          <w:szCs w:val="24"/>
        </w:rPr>
        <w:t xml:space="preserve"> την υπόθεση την </w:t>
      </w:r>
      <w:r>
        <w:rPr>
          <w:rFonts w:eastAsia="Times New Roman"/>
          <w:szCs w:val="24"/>
        </w:rPr>
        <w:t xml:space="preserve">οποία ο κ. </w:t>
      </w:r>
      <w:proofErr w:type="spellStart"/>
      <w:r>
        <w:rPr>
          <w:rFonts w:eastAsia="Times New Roman"/>
          <w:szCs w:val="24"/>
        </w:rPr>
        <w:t>Ξυδάκης</w:t>
      </w:r>
      <w:proofErr w:type="spellEnd"/>
      <w:r>
        <w:rPr>
          <w:rFonts w:eastAsia="Times New Roman"/>
          <w:szCs w:val="24"/>
        </w:rPr>
        <w:t xml:space="preserve">, ο Κοινοβουλευτικός Εκπρόσωπος του ΣΥΡΙΖΑ, υποστήριξε ότι έπρεπε να έχει κλείσει. </w:t>
      </w:r>
    </w:p>
    <w:p w14:paraId="1416A692" w14:textId="77777777" w:rsidR="002F1EDC" w:rsidRDefault="00F01CE6">
      <w:pPr>
        <w:spacing w:line="600" w:lineRule="auto"/>
        <w:ind w:firstLine="720"/>
        <w:jc w:val="both"/>
        <w:rPr>
          <w:rFonts w:eastAsia="Times New Roman"/>
          <w:szCs w:val="24"/>
        </w:rPr>
      </w:pPr>
      <w:r>
        <w:rPr>
          <w:rFonts w:eastAsia="Times New Roman"/>
          <w:szCs w:val="24"/>
        </w:rPr>
        <w:t xml:space="preserve">Δεν την επαναφέραμε εμείς, κύριε </w:t>
      </w:r>
      <w:proofErr w:type="spellStart"/>
      <w:r>
        <w:rPr>
          <w:rFonts w:eastAsia="Times New Roman"/>
          <w:szCs w:val="24"/>
        </w:rPr>
        <w:t>Ξυδάκη</w:t>
      </w:r>
      <w:proofErr w:type="spellEnd"/>
      <w:r>
        <w:rPr>
          <w:rFonts w:eastAsia="Times New Roman"/>
          <w:szCs w:val="24"/>
        </w:rPr>
        <w:t>, αλλά νομίζω ότι κι εσείς συμφωνείτε ότι η φραστική βία και αυτό το δηλητήριο στην πολιτική ατμόσφαιρα δεν έχει πρ</w:t>
      </w:r>
      <w:r>
        <w:rPr>
          <w:rFonts w:eastAsia="Times New Roman"/>
          <w:szCs w:val="24"/>
        </w:rPr>
        <w:t xml:space="preserve">οσφέρει τίποτα καλό. Και γι’ αυτό δεν είμαστε υπεύθυνοι εμείς ως παράταξη, κύριε </w:t>
      </w:r>
      <w:proofErr w:type="spellStart"/>
      <w:r>
        <w:rPr>
          <w:rFonts w:eastAsia="Times New Roman"/>
          <w:szCs w:val="24"/>
        </w:rPr>
        <w:t>Ξυδάκη</w:t>
      </w:r>
      <w:proofErr w:type="spellEnd"/>
      <w:r>
        <w:rPr>
          <w:rFonts w:eastAsia="Times New Roman"/>
          <w:szCs w:val="24"/>
        </w:rPr>
        <w:t xml:space="preserve">. </w:t>
      </w:r>
    </w:p>
    <w:p w14:paraId="1416A693" w14:textId="77777777" w:rsidR="002F1EDC" w:rsidRDefault="00F01CE6">
      <w:pPr>
        <w:spacing w:line="600" w:lineRule="auto"/>
        <w:ind w:firstLine="720"/>
        <w:jc w:val="both"/>
        <w:rPr>
          <w:rFonts w:eastAsia="Times New Roman"/>
          <w:szCs w:val="24"/>
        </w:rPr>
      </w:pPr>
      <w:r>
        <w:rPr>
          <w:rFonts w:eastAsia="Times New Roman"/>
          <w:szCs w:val="24"/>
        </w:rPr>
        <w:t>Είναι υπερβολικό</w:t>
      </w:r>
      <w:r>
        <w:rPr>
          <w:rFonts w:eastAsia="Times New Roman"/>
          <w:szCs w:val="24"/>
        </w:rPr>
        <w:t>, κύριε Πρόεδρε, να μας κ</w:t>
      </w:r>
      <w:r>
        <w:rPr>
          <w:rFonts w:eastAsia="Times New Roman"/>
          <w:szCs w:val="24"/>
        </w:rPr>
        <w:t>ατηγορούν</w:t>
      </w:r>
      <w:r>
        <w:rPr>
          <w:rFonts w:eastAsia="Times New Roman"/>
          <w:szCs w:val="24"/>
        </w:rPr>
        <w:t xml:space="preserve"> εκπρόσωποι πολιτικών παρατάξεων που όλα τα προηγούμενα χρόνια χρησιμοποίησαν μια συγκεκριμένη τακτική και μια φρασεολογία και να μας ζητούν ηπιότητα αντιπολίτευσης. </w:t>
      </w:r>
      <w:r>
        <w:rPr>
          <w:rFonts w:eastAsia="Times New Roman"/>
          <w:szCs w:val="24"/>
        </w:rPr>
        <w:t>Είναι υπερβολικό</w:t>
      </w:r>
      <w:r>
        <w:rPr>
          <w:rFonts w:eastAsia="Times New Roman"/>
          <w:szCs w:val="24"/>
        </w:rPr>
        <w:t>! Όλοι γνωριζόμαστε.</w:t>
      </w:r>
    </w:p>
    <w:p w14:paraId="1416A694" w14:textId="77777777" w:rsidR="002F1EDC" w:rsidRDefault="00F01CE6">
      <w:pPr>
        <w:spacing w:line="600" w:lineRule="auto"/>
        <w:ind w:firstLine="720"/>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Ευχαριστώ.</w:t>
      </w:r>
    </w:p>
    <w:p w14:paraId="1416A695"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Κύριε </w:t>
      </w:r>
      <w:proofErr w:type="spellStart"/>
      <w:r>
        <w:rPr>
          <w:rFonts w:eastAsia="Times New Roman"/>
          <w:szCs w:val="24"/>
        </w:rPr>
        <w:t>Σαρί</w:t>
      </w:r>
      <w:r>
        <w:rPr>
          <w:rFonts w:eastAsia="Times New Roman"/>
          <w:szCs w:val="24"/>
        </w:rPr>
        <w:t>δη</w:t>
      </w:r>
      <w:proofErr w:type="spellEnd"/>
      <w:r>
        <w:rPr>
          <w:rFonts w:eastAsia="Times New Roman"/>
          <w:szCs w:val="24"/>
        </w:rPr>
        <w:t xml:space="preserve">, έχετε τον λόγο για πέντε λεπτά. </w:t>
      </w:r>
    </w:p>
    <w:p w14:paraId="1416A696" w14:textId="77777777" w:rsidR="002F1EDC" w:rsidRDefault="00F01CE6">
      <w:pPr>
        <w:spacing w:line="600" w:lineRule="auto"/>
        <w:ind w:firstLine="720"/>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 </w:t>
      </w:r>
    </w:p>
    <w:p w14:paraId="1416A697" w14:textId="77777777" w:rsidR="002F1EDC" w:rsidRDefault="00F01CE6">
      <w:pPr>
        <w:spacing w:line="600" w:lineRule="auto"/>
        <w:ind w:firstLine="720"/>
        <w:jc w:val="both"/>
        <w:rPr>
          <w:rFonts w:eastAsia="Times New Roman"/>
          <w:szCs w:val="24"/>
        </w:rPr>
      </w:pPr>
      <w:r>
        <w:rPr>
          <w:rFonts w:eastAsia="Times New Roman"/>
          <w:szCs w:val="24"/>
        </w:rPr>
        <w:t>Η Ένωση Κεντρώων έχει τοποθετηθεί ότι θα ψηφίσει «</w:t>
      </w:r>
      <w:r>
        <w:rPr>
          <w:rFonts w:eastAsia="Times New Roman"/>
          <w:szCs w:val="24"/>
        </w:rPr>
        <w:t>παρών</w:t>
      </w:r>
      <w:r>
        <w:rPr>
          <w:rFonts w:eastAsia="Times New Roman"/>
          <w:szCs w:val="24"/>
        </w:rPr>
        <w:t>» επί της αρχής στο συγκεκριμένο νομοσχέδιο. Θα στηρίξει όλα τα άρθρα εκείνα τα οποία ανοίγουν δρόμους για το μέλλο</w:t>
      </w:r>
      <w:r>
        <w:rPr>
          <w:rFonts w:eastAsia="Times New Roman"/>
          <w:szCs w:val="24"/>
        </w:rPr>
        <w:t>ν και θα δώσει την ανοχή της στα περισσότερα άρθρα του νομοσχεδίου ψηφίζοντας «</w:t>
      </w:r>
      <w:r>
        <w:rPr>
          <w:rFonts w:eastAsia="Times New Roman"/>
          <w:szCs w:val="24"/>
        </w:rPr>
        <w:t>παρών</w:t>
      </w:r>
      <w:r>
        <w:rPr>
          <w:rFonts w:eastAsia="Times New Roman"/>
          <w:szCs w:val="24"/>
        </w:rPr>
        <w:t xml:space="preserve">», την ανοχή για να δούμε την εξέλιξη και τη χρησιμότητα αυτών. </w:t>
      </w:r>
    </w:p>
    <w:p w14:paraId="1416A698" w14:textId="77777777" w:rsidR="002F1EDC" w:rsidRDefault="00F01CE6">
      <w:pPr>
        <w:spacing w:line="600" w:lineRule="auto"/>
        <w:ind w:firstLine="720"/>
        <w:jc w:val="both"/>
        <w:rPr>
          <w:rFonts w:eastAsia="Times New Roman"/>
          <w:szCs w:val="24"/>
        </w:rPr>
      </w:pPr>
      <w:r>
        <w:rPr>
          <w:rFonts w:eastAsia="Times New Roman"/>
          <w:szCs w:val="24"/>
        </w:rPr>
        <w:t xml:space="preserve">Θα εξαντλήσω τη δευτερολογία μου, λοιπόν, με τον σχολιασμό των πέντε υπουργικών τροπολογιών που εντάχθηκαν στο υπό ψήφιση νομοσχέδιο. </w:t>
      </w:r>
    </w:p>
    <w:p w14:paraId="1416A699" w14:textId="77777777" w:rsidR="002F1EDC" w:rsidRDefault="00F01CE6">
      <w:pPr>
        <w:spacing w:line="600" w:lineRule="auto"/>
        <w:ind w:firstLine="720"/>
        <w:jc w:val="both"/>
        <w:rPr>
          <w:rFonts w:eastAsia="Times New Roman"/>
          <w:szCs w:val="24"/>
        </w:rPr>
      </w:pPr>
      <w:r>
        <w:rPr>
          <w:rFonts w:eastAsia="Times New Roman"/>
          <w:szCs w:val="24"/>
        </w:rPr>
        <w:t>Θα ξεκινήσω από την τροπολογία με γενικό αριθμό 1323 του Υπουργείου Ψηφιακής Πολιτικής με την οποία ο αρμόδιος Υπουργός ο</w:t>
      </w:r>
      <w:r>
        <w:rPr>
          <w:rFonts w:eastAsia="Times New Roman"/>
          <w:szCs w:val="24"/>
        </w:rPr>
        <w:t xml:space="preserve"> κ. Παππάς εισηγείται την τροποποίηση του ν.4339/2015 σχετικά με τη διαδικασία </w:t>
      </w:r>
      <w:proofErr w:type="spellStart"/>
      <w:r>
        <w:rPr>
          <w:rFonts w:eastAsia="Times New Roman"/>
          <w:szCs w:val="24"/>
        </w:rPr>
        <w:t>αδειοδότησης</w:t>
      </w:r>
      <w:proofErr w:type="spellEnd"/>
      <w:r>
        <w:rPr>
          <w:rFonts w:eastAsia="Times New Roman"/>
          <w:szCs w:val="24"/>
        </w:rPr>
        <w:t xml:space="preserve"> των ιδιωτικών τηλεοπτικών σταθμών. </w:t>
      </w:r>
    </w:p>
    <w:p w14:paraId="1416A69A" w14:textId="77777777" w:rsidR="002F1EDC" w:rsidRDefault="00F01CE6">
      <w:pPr>
        <w:spacing w:line="600" w:lineRule="auto"/>
        <w:ind w:firstLine="720"/>
        <w:jc w:val="both"/>
        <w:rPr>
          <w:rFonts w:eastAsia="Times New Roman"/>
          <w:szCs w:val="24"/>
        </w:rPr>
      </w:pPr>
      <w:r>
        <w:rPr>
          <w:rFonts w:eastAsia="Times New Roman"/>
          <w:szCs w:val="24"/>
        </w:rPr>
        <w:t xml:space="preserve">Αντιλαμβάνομαι πως και οι είκοσι τροποποιήσεις που περιέχει αυτή η τροπολογία προτάθηκε από την ίδια την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από το</w:t>
      </w:r>
      <w:r>
        <w:rPr>
          <w:rFonts w:eastAsia="Times New Roman"/>
          <w:szCs w:val="24"/>
        </w:rPr>
        <w:t xml:space="preserve"> ίδιο το Εθνικό Συμβούλιο Ραδιοτηλεόρασης. Αν αυτό ισχύει, τότε με δεδομένο αυτό, πως δηλαδή η Βουλή καλείται να δείξει εμπιστοσύνη σε μια </w:t>
      </w:r>
      <w:r>
        <w:rPr>
          <w:rFonts w:eastAsia="Times New Roman"/>
          <w:szCs w:val="24"/>
        </w:rPr>
        <w:t>α</w:t>
      </w:r>
      <w:r>
        <w:rPr>
          <w:rFonts w:eastAsia="Times New Roman"/>
          <w:szCs w:val="24"/>
        </w:rPr>
        <w:t xml:space="preserve">νεξάρτητη </w:t>
      </w:r>
      <w:r>
        <w:rPr>
          <w:rFonts w:eastAsia="Times New Roman"/>
          <w:szCs w:val="24"/>
        </w:rPr>
        <w:t>α</w:t>
      </w:r>
      <w:r>
        <w:rPr>
          <w:rFonts w:eastAsia="Times New Roman"/>
          <w:szCs w:val="24"/>
        </w:rPr>
        <w:t>ρχή η οποία εξαιτίας ακριβώς του τρόπου που συγκροτήθηκε χαίρει ήδη –τουλάχιστον θεωρητικά- της εμπιστοσύ</w:t>
      </w:r>
      <w:r>
        <w:rPr>
          <w:rFonts w:eastAsia="Times New Roman"/>
          <w:szCs w:val="24"/>
        </w:rPr>
        <w:t xml:space="preserve">νης </w:t>
      </w:r>
      <w:r>
        <w:rPr>
          <w:rFonts w:eastAsia="Times New Roman"/>
          <w:szCs w:val="24"/>
        </w:rPr>
        <w:lastRenderedPageBreak/>
        <w:t xml:space="preserve">όλων μας, δεν μπορούμε παρά να αντιμετωπίσουμε με θετική προαίρεση και υποστηρικτική διάθεση την εν λόγω τροπολογία. </w:t>
      </w:r>
    </w:p>
    <w:p w14:paraId="1416A69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διαφωνούμε σε καμ</w:t>
      </w:r>
      <w:r>
        <w:rPr>
          <w:rFonts w:eastAsia="Times New Roman" w:cs="Times New Roman"/>
          <w:szCs w:val="24"/>
        </w:rPr>
        <w:t>μ</w:t>
      </w:r>
      <w:r>
        <w:rPr>
          <w:rFonts w:eastAsia="Times New Roman" w:cs="Times New Roman"/>
          <w:szCs w:val="24"/>
        </w:rPr>
        <w:t>ία συγκεκριμένη διάταξη. Θα ψηφίσουμε, όμως, «</w:t>
      </w:r>
      <w:r>
        <w:rPr>
          <w:rFonts w:eastAsia="Times New Roman" w:cs="Times New Roman"/>
          <w:szCs w:val="24"/>
        </w:rPr>
        <w:t>παρών</w:t>
      </w:r>
      <w:r>
        <w:rPr>
          <w:rFonts w:eastAsia="Times New Roman" w:cs="Times New Roman"/>
          <w:szCs w:val="24"/>
        </w:rPr>
        <w:t>», γιατί από τη μία πλευρά επιθυμούμε να μπει μια τάξη στο ρα</w:t>
      </w:r>
      <w:r>
        <w:rPr>
          <w:rFonts w:eastAsia="Times New Roman" w:cs="Times New Roman"/>
          <w:szCs w:val="24"/>
        </w:rPr>
        <w:t>διοτηλεοπτικό τοπίο, αλλά από την άλλη θέλουμε να καταδείξουμε την απογοήτευσή μας για το πόσο δύσκολο αποδεικνύεται πως είναι αυτό με την ευθύνη να βαραίνει αποκλειστικά το εγχώριο πολιτικό σύστημα.</w:t>
      </w:r>
    </w:p>
    <w:p w14:paraId="1416A69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Είναι αλήθεια πως η συγκρότηση και λειτουργία του ΕΣΡ απ</w:t>
      </w:r>
      <w:r>
        <w:rPr>
          <w:rFonts w:eastAsia="Times New Roman" w:cs="Times New Roman"/>
          <w:szCs w:val="24"/>
        </w:rPr>
        <w:t>οτέλεσε αντικείμενο μικροκομματικής εκμετάλλευσης και αιτία σφοδρών παραπολιτικών συγκρούσεων, δημιουργώντας την εντύπωση πως στη χώρα μας μαίνεται ένας αμείλικτος πόλεμος, πως συγκρούονται μεταξύ τους ισχυρά επιχειρηματικά συμφέροντα, αδιαφορώντας για την</w:t>
      </w:r>
      <w:r>
        <w:rPr>
          <w:rFonts w:eastAsia="Times New Roman" w:cs="Times New Roman"/>
          <w:szCs w:val="24"/>
        </w:rPr>
        <w:t xml:space="preserve"> ποιότητα της ενημέρωσης των πολιτών. Αυτό είναι μία πληγή της </w:t>
      </w:r>
      <w:r>
        <w:rPr>
          <w:rFonts w:eastAsia="Times New Roman" w:cs="Times New Roman"/>
          <w:szCs w:val="24"/>
        </w:rPr>
        <w:t>δ</w:t>
      </w:r>
      <w:r>
        <w:rPr>
          <w:rFonts w:eastAsia="Times New Roman" w:cs="Times New Roman"/>
          <w:szCs w:val="24"/>
        </w:rPr>
        <w:t>ημοκρατίας μας. Υπεύθυνοι πολίτες μπορεί να είναι μόνο οι ενημερωμένοι πολίτες. Και για να μπορούν να ενημερωθούν υπεύθυνα οι πολίτες, πρέπει να μπει μια τάξη στα κανάλια.</w:t>
      </w:r>
    </w:p>
    <w:p w14:paraId="1416A69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Θα το πετύχει αυτό η</w:t>
      </w:r>
      <w:r>
        <w:rPr>
          <w:rFonts w:eastAsia="Times New Roman" w:cs="Times New Roman"/>
          <w:szCs w:val="24"/>
        </w:rPr>
        <w:t xml:space="preserve"> συγκεκριμένη τροπολογία; Με την ψήφο όσων τη στηρίξουν και με την ανοχή της Ένωσης Κεντρώων η ευθύνη που συνοδεύει τις προτάσεις του ΕΣΡ μεταφέρεται σήμερα σε εμάς στο ελληνικό Κοινοβούλιο. Είμαστε συνυπεύθυνοι στην προσπάθεια να εξασφαλίσουμε στους Έλλην</w:t>
      </w:r>
      <w:r>
        <w:rPr>
          <w:rFonts w:eastAsia="Times New Roman" w:cs="Times New Roman"/>
          <w:szCs w:val="24"/>
        </w:rPr>
        <w:t xml:space="preserve">ες την ποιότητα στην ενημέρωση που τους αξίζει. Αυτό θα πρέπει να μας υποχρεώνει να συνεργαζόμαστε και </w:t>
      </w:r>
      <w:r>
        <w:rPr>
          <w:rFonts w:eastAsia="Times New Roman" w:cs="Times New Roman"/>
          <w:szCs w:val="24"/>
        </w:rPr>
        <w:lastRenderedPageBreak/>
        <w:t>όχι να ανταλλάσσουμε χαρακτηρισμούς και ειρωνείες, όπως ακούστηκαν σε αυτήν εδώ την Αίθουσα με δεδομένη τη συγκεκριμένη τροπολογία.</w:t>
      </w:r>
    </w:p>
    <w:p w14:paraId="1416A69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Προχωρώ στον σχολιασμ</w:t>
      </w:r>
      <w:r>
        <w:rPr>
          <w:rFonts w:eastAsia="Times New Roman" w:cs="Times New Roman"/>
          <w:szCs w:val="24"/>
        </w:rPr>
        <w:t>ό των υπολοίπων τροπολογιών. Στην τροπολογία με γενικό αριθμό 1321, που αφορά την παραγωγή ηλεκτρικής ενέργειας σε αγροτική γη υψηλής παραγωγικότητας με αξιοποίηση βιομάζας, βιοαερίου, θα ψηφίσουμε «</w:t>
      </w:r>
      <w:r>
        <w:rPr>
          <w:rFonts w:eastAsia="Times New Roman" w:cs="Times New Roman"/>
          <w:szCs w:val="24"/>
        </w:rPr>
        <w:t>παρών</w:t>
      </w:r>
      <w:r>
        <w:rPr>
          <w:rFonts w:eastAsia="Times New Roman" w:cs="Times New Roman"/>
          <w:szCs w:val="24"/>
        </w:rPr>
        <w:t>», περιμένοντας με αγωνία να δούμε την εξέλιξη αυτής</w:t>
      </w:r>
      <w:r>
        <w:rPr>
          <w:rFonts w:eastAsia="Times New Roman" w:cs="Times New Roman"/>
          <w:szCs w:val="24"/>
        </w:rPr>
        <w:t xml:space="preserve"> της πολύ σημαντικής προσπάθειας δηλώνοντας πάντα έτοιμοι να παρέμβουμε ασκώντας κοινοβουλευτικό έλεγχο, όποτε αυτό κρίνουμε ότι θα είναι χρήσιμο. </w:t>
      </w:r>
    </w:p>
    <w:p w14:paraId="1416A69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Δεν θα καταψηφίσουμε ούτε την τροπολογία με γενικό αριθμό 1322, που ρυθμίζει ζητήματα που αφορούν τους εργαζ</w:t>
      </w:r>
      <w:r>
        <w:rPr>
          <w:rFonts w:eastAsia="Times New Roman" w:cs="Times New Roman"/>
          <w:szCs w:val="24"/>
        </w:rPr>
        <w:t>όμενους στον φορέα διαχείρισης του Μητροπολιτικού Πάρκου «Αντώνης Τρίτσης». Θα δώσουμε ανοχή. Θα ψηφίσουμε κι εδώ «</w:t>
      </w:r>
      <w:r>
        <w:rPr>
          <w:rFonts w:eastAsia="Times New Roman" w:cs="Times New Roman"/>
          <w:szCs w:val="24"/>
        </w:rPr>
        <w:t>παρών</w:t>
      </w:r>
      <w:r>
        <w:rPr>
          <w:rFonts w:eastAsia="Times New Roman" w:cs="Times New Roman"/>
          <w:szCs w:val="24"/>
        </w:rPr>
        <w:t>», αλλά σας ενημερώνω πως σύντομα θα σας ζητήσουμε, κύριε Υπουργέ, να έρθετε να μας πείτε τις λεπτομέρειες, σε ποια κατάσταση δηλαδή βρί</w:t>
      </w:r>
      <w:r>
        <w:rPr>
          <w:rFonts w:eastAsia="Times New Roman" w:cs="Times New Roman"/>
          <w:szCs w:val="24"/>
        </w:rPr>
        <w:t>σκεται σήμερα το πάρκο Τρίτση και αν έχουν βελτιωθεί τα πράγματα. Τότε θα μάθουμε αν πράξαμε ορθά που δίνουμε ανοχή, κάτι που, σύμφωνα πάντα με την αντίληψη της Ένωσης Κεντρώων, μας καθιστά κι εμάς συνυπεύθυνους.</w:t>
      </w:r>
    </w:p>
    <w:p w14:paraId="1416A6A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Στην Ένωση Κεντρώων έχουμε την πλήρη επίγνω</w:t>
      </w:r>
      <w:r>
        <w:rPr>
          <w:rFonts w:eastAsia="Times New Roman" w:cs="Times New Roman"/>
          <w:szCs w:val="24"/>
        </w:rPr>
        <w:t>ση των ευθυνών μας και το θάρρος να τις αναλαμβάνουμε.</w:t>
      </w:r>
    </w:p>
    <w:p w14:paraId="1416A6A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άλλες δύο τροπολογίες, την τροπολογία με γενικό αριθμό 1324 και την τροπολογία με γενικό αριθμό 1326, η μια με το πρώτο της άρθρο τροποποιεί τον ν.4280/2014, ώστε να παραταθεί έως τον Αύ</w:t>
      </w:r>
      <w:r>
        <w:rPr>
          <w:rFonts w:eastAsia="Times New Roman" w:cs="Times New Roman"/>
          <w:szCs w:val="24"/>
        </w:rPr>
        <w:t>γουστο του 2018 η λειτουργία των κατασκηνώσεων που δεν πληρούν τις προϋποθέσεις της δασικής περιβαλλοντολογικής και πολεοδομικής νομοθεσίας, ενώ με το δεύτερο άρθρο δίνει παράταση μέχρι τις 11 του ερχόμενου Δεκέμβρη των προθεσμιών για την επεξεργασία των α</w:t>
      </w:r>
      <w:r>
        <w:rPr>
          <w:rFonts w:eastAsia="Times New Roman" w:cs="Times New Roman"/>
          <w:szCs w:val="24"/>
        </w:rPr>
        <w:t xml:space="preserve">ντιρρήσεων για την κύρωση των δασικών χαρτών και η άλλη, η τροπολογία με γενικό αριθμό 1326 τροποποιεί διατάξεις του σχετικού προεδρικού διατάγματος 325 σχετικά με την οργάνωση και λειτουργία του ΕΚΠΑΑ και επιχειρεί να λύσει προβλήματα </w:t>
      </w:r>
      <w:proofErr w:type="spellStart"/>
      <w:r>
        <w:rPr>
          <w:rFonts w:eastAsia="Times New Roman" w:cs="Times New Roman"/>
          <w:szCs w:val="24"/>
        </w:rPr>
        <w:t>υποστελέχωσης</w:t>
      </w:r>
      <w:proofErr w:type="spellEnd"/>
      <w:r>
        <w:rPr>
          <w:rFonts w:eastAsia="Times New Roman" w:cs="Times New Roman"/>
          <w:szCs w:val="24"/>
        </w:rPr>
        <w:t xml:space="preserve"> με διά</w:t>
      </w:r>
      <w:r>
        <w:rPr>
          <w:rFonts w:eastAsia="Times New Roman" w:cs="Times New Roman"/>
          <w:szCs w:val="24"/>
        </w:rPr>
        <w:t>φορους τρόπους. Και για αυτές τις δύο τροπολογίες η Ένωση Κεντρώων είναι θετική.</w:t>
      </w:r>
    </w:p>
    <w:p w14:paraId="1416A6A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1416A6A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συνάδελφε.</w:t>
      </w:r>
    </w:p>
    <w:p w14:paraId="1416A6A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1416A6A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θα μιλήσω, κύριε Πρόεδρε.</w:t>
      </w:r>
    </w:p>
    <w:p w14:paraId="1416A6A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w:t>
      </w:r>
      <w:r>
        <w:rPr>
          <w:rFonts w:eastAsia="Times New Roman" w:cs="Times New Roman"/>
          <w:b/>
          <w:szCs w:val="24"/>
        </w:rPr>
        <w:t>δων Λυκούδης):</w:t>
      </w:r>
      <w:r>
        <w:rPr>
          <w:rFonts w:eastAsia="Times New Roman" w:cs="Times New Roman"/>
          <w:szCs w:val="24"/>
        </w:rPr>
        <w:t xml:space="preserve"> Εντάξει, κύριε </w:t>
      </w:r>
      <w:proofErr w:type="spellStart"/>
      <w:r>
        <w:rPr>
          <w:rFonts w:eastAsia="Times New Roman" w:cs="Times New Roman"/>
          <w:szCs w:val="24"/>
        </w:rPr>
        <w:t>Αμυρά</w:t>
      </w:r>
      <w:proofErr w:type="spellEnd"/>
      <w:r>
        <w:rPr>
          <w:rFonts w:eastAsia="Times New Roman" w:cs="Times New Roman"/>
          <w:szCs w:val="24"/>
        </w:rPr>
        <w:t>.</w:t>
      </w:r>
    </w:p>
    <w:p w14:paraId="1416A6A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1416A6A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 (Αναπληρωτής Υπουργός Περιβάλλοντος και Ενέργειας):</w:t>
      </w:r>
      <w:r>
        <w:rPr>
          <w:rFonts w:eastAsia="Times New Roman" w:cs="Times New Roman"/>
          <w:szCs w:val="24"/>
        </w:rPr>
        <w:t xml:space="preserve"> Ευχαριστώ, κύριε Πρόεδρε.</w:t>
      </w:r>
    </w:p>
    <w:p w14:paraId="1416A6A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Θα απαντήσω μόνο σε ζητήματα που μπήκαν από τους Κοινοβουλευτικούς Εκπροσώπους και από τις </w:t>
      </w:r>
      <w:proofErr w:type="spellStart"/>
      <w:r>
        <w:rPr>
          <w:rFonts w:eastAsia="Times New Roman" w:cs="Times New Roman"/>
          <w:szCs w:val="24"/>
        </w:rPr>
        <w:t>δ</w:t>
      </w:r>
      <w:r>
        <w:rPr>
          <w:rFonts w:eastAsia="Times New Roman" w:cs="Times New Roman"/>
          <w:szCs w:val="24"/>
        </w:rPr>
        <w:t>ευτερομιλίες</w:t>
      </w:r>
      <w:proofErr w:type="spellEnd"/>
      <w:r>
        <w:rPr>
          <w:rFonts w:eastAsia="Times New Roman" w:cs="Times New Roman"/>
          <w:szCs w:val="24"/>
        </w:rPr>
        <w:t>. Δεν θα διευκρινίσω ζητήματα, δεν θέλω να μιλήσω πολύ.</w:t>
      </w:r>
    </w:p>
    <w:p w14:paraId="1416A6A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να σας ρωτήσω, πόσο χρόνο θέλετε;</w:t>
      </w:r>
    </w:p>
    <w:p w14:paraId="1416A6A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Πέντε λεπτά δώστε μου.</w:t>
      </w:r>
    </w:p>
    <w:p w14:paraId="1416A6A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w:t>
      </w:r>
      <w:r>
        <w:rPr>
          <w:rFonts w:eastAsia="Times New Roman" w:cs="Times New Roman"/>
          <w:b/>
          <w:szCs w:val="24"/>
        </w:rPr>
        <w:t>υρίδων Λυκούδης):</w:t>
      </w:r>
      <w:r>
        <w:rPr>
          <w:rFonts w:eastAsia="Times New Roman" w:cs="Times New Roman"/>
          <w:szCs w:val="24"/>
        </w:rPr>
        <w:t xml:space="preserve"> Εντάξει, κύριε Υπουργέ.</w:t>
      </w:r>
    </w:p>
    <w:p w14:paraId="1416A6A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w:t>
      </w:r>
      <w:r>
        <w:rPr>
          <w:rFonts w:eastAsia="Times New Roman" w:cs="Times New Roman"/>
          <w:szCs w:val="24"/>
        </w:rPr>
        <w:t>Θέλω να ξεκινήσω με το τι είναι τελικά συνδικαλισμός. Πρέπει να το ξεκαθαρίσουμε. Προφανώς δεν έχει κανένα κακό ο συνδικαλισμός και η εκπροσώπησ</w:t>
      </w:r>
      <w:r>
        <w:rPr>
          <w:rFonts w:eastAsia="Times New Roman" w:cs="Times New Roman"/>
          <w:szCs w:val="24"/>
        </w:rPr>
        <w:t>η σωματείων και εργατικών δικαιωμάτων. Ο συνδικαλισμός, όμως, -αναφέρθηκα προηγουμένως- είναι το να χρησιμοποιήσετε τα επιχειρήματα τα οποία δεν αντιστοιχούν στην πραγματικότητα, για να δημιουργήσετε μια εντύπωση, λαϊκίζοντας πιθανά ή φωνάζοντας δυνατά ή δ</w:t>
      </w:r>
      <w:r>
        <w:rPr>
          <w:rFonts w:eastAsia="Times New Roman" w:cs="Times New Roman"/>
          <w:szCs w:val="24"/>
        </w:rPr>
        <w:t>ημιουργώντας μια θεατρικότητα στην επιχειρηματολογία σας, χωρίς να αναφέρεστε στο νομοσχέδιο. Αυτό έκανε ο κ. Σκρέκας, σε αυτό αναφέρομαι και, αν έρθει, θα το πω και παρόντος αυτού.</w:t>
      </w:r>
    </w:p>
    <w:p w14:paraId="1416A6AE"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Είπατε, παραδείγματος χάριν, ότι χάθηκαν τρία χρόνια. Εγώ περιέγραψα ότι σ</w:t>
      </w:r>
      <w:r>
        <w:rPr>
          <w:rFonts w:eastAsia="Times New Roman" w:cs="Times New Roman"/>
          <w:szCs w:val="24"/>
        </w:rPr>
        <w:t xml:space="preserve">τα τρία χρόνια έγινε νέος εθνικός σχεδιασμός, γιατί ήταν εκτός </w:t>
      </w:r>
      <w:r>
        <w:rPr>
          <w:rFonts w:eastAsia="Times New Roman" w:cs="Times New Roman"/>
          <w:szCs w:val="24"/>
        </w:rPr>
        <w:t>ο</w:t>
      </w:r>
      <w:r>
        <w:rPr>
          <w:rFonts w:eastAsia="Times New Roman" w:cs="Times New Roman"/>
          <w:szCs w:val="24"/>
        </w:rPr>
        <w:t>δηγίας, όλοι οι περιφερειακοί σχεδιασμοί με τα ΦΕΚ τους και τις στρατηγικές μελέτες περιβαλλοντικών περιπτώσεων, εντάχθηκαν τουλάχιστον δέκα έργα ήδη σε δημόσια χρηματοδότηση, βγήκαν υπουργικές αποφάσεις για τα πράσινα σημεία, έχει γίνει ο νόμος της ανακύκ</w:t>
      </w:r>
      <w:r>
        <w:rPr>
          <w:rFonts w:eastAsia="Times New Roman" w:cs="Times New Roman"/>
          <w:szCs w:val="24"/>
        </w:rPr>
        <w:t>λωσης. Δεν τα λες και λίγα για τρία χρόνια, όταν τα προηγούμενα χρόνια είχαμε μόνον πρόστιμα και χωματερές.</w:t>
      </w:r>
    </w:p>
    <w:p w14:paraId="1416A6AF" w14:textId="77777777" w:rsidR="002F1EDC" w:rsidRDefault="00F01CE6">
      <w:pPr>
        <w:spacing w:line="600" w:lineRule="auto"/>
        <w:ind w:firstLine="720"/>
        <w:jc w:val="both"/>
        <w:rPr>
          <w:rFonts w:eastAsia="Times New Roman"/>
          <w:szCs w:val="24"/>
        </w:rPr>
      </w:pPr>
      <w:r>
        <w:rPr>
          <w:rFonts w:eastAsia="Times New Roman" w:cs="Times New Roman"/>
          <w:szCs w:val="24"/>
        </w:rPr>
        <w:t xml:space="preserve">Όμως, κύριε Κεφαλογιάννη, εγώ ήθελα ειλικρινά, και με την επιστημονική μου </w:t>
      </w:r>
      <w:r>
        <w:rPr>
          <w:rFonts w:eastAsia="Times New Roman" w:cs="Times New Roman"/>
          <w:szCs w:val="24"/>
        </w:rPr>
        <w:t xml:space="preserve">γνώση, αν θέλετε, να σας πω ότι κάνατε ένα τεράστιο λάθος. Είπατε -και πρέπει να το προσέξετε και ως κόμμα αυτό, το λέω πολιτικά- ότι το νομοσχέδιο αυτό αναφέρεται στο 20% των απορριμμάτων. Είναι πολύ μεγάλο λάθος. Η </w:t>
      </w:r>
      <w:r>
        <w:rPr>
          <w:rFonts w:eastAsia="Times New Roman" w:cs="Times New Roman"/>
          <w:szCs w:val="24"/>
        </w:rPr>
        <w:t>οδηγία</w:t>
      </w:r>
      <w:r>
        <w:rPr>
          <w:rFonts w:eastAsia="Times New Roman" w:cs="Times New Roman"/>
          <w:szCs w:val="24"/>
        </w:rPr>
        <w:t xml:space="preserve"> 2008/1998/ΕΕ έχει ξεκαθαρίσει ότ</w:t>
      </w:r>
      <w:r>
        <w:rPr>
          <w:rFonts w:eastAsia="Times New Roman" w:cs="Times New Roman"/>
          <w:szCs w:val="24"/>
        </w:rPr>
        <w:t>ι υπάρχει ιεραρχία στη διαχείριση απορριμμάτων με προτεραιότητα στην επαναχρησιμοποίηση και την ανακύκλωση. Η υποχρέωση του 50% ανακύκλωση με διαλογή στην πηγή και η ανάκτηση είναι ευρωπαϊκό πλαίσιο.</w:t>
      </w:r>
      <w:r>
        <w:rPr>
          <w:rFonts w:eastAsia="Times New Roman"/>
          <w:szCs w:val="24"/>
        </w:rPr>
        <w:t xml:space="preserve"> </w:t>
      </w:r>
      <w:r>
        <w:rPr>
          <w:rFonts w:eastAsia="Times New Roman"/>
          <w:szCs w:val="24"/>
        </w:rPr>
        <w:t xml:space="preserve">Δεν αναφερόμαστε επ’ </w:t>
      </w:r>
      <w:proofErr w:type="spellStart"/>
      <w:r>
        <w:rPr>
          <w:rFonts w:eastAsia="Times New Roman"/>
          <w:szCs w:val="24"/>
        </w:rPr>
        <w:t>ουδενί</w:t>
      </w:r>
      <w:proofErr w:type="spellEnd"/>
      <w:r>
        <w:rPr>
          <w:rFonts w:eastAsia="Times New Roman"/>
          <w:szCs w:val="24"/>
        </w:rPr>
        <w:t xml:space="preserve"> στο 20%. Αναφερόμαστε σε ένα</w:t>
      </w:r>
      <w:r>
        <w:rPr>
          <w:rFonts w:eastAsia="Times New Roman"/>
          <w:szCs w:val="24"/>
        </w:rPr>
        <w:t xml:space="preserve"> ποσοστό που, με βάση τον εθνικό σχεδιασμό, μπορεί να είναι και 70% και αυτός πρέπει να είναι ο στόχος της κοινωνίας μας. Εάν εσείς υποχωρείτε τόσο πολύ στους στόχους της ανακύκλωσης, στο τέλος θα επικυρώσετε ότι καλά κάνουμε και θάβουμε το 80%. Προσέξτε α</w:t>
      </w:r>
      <w:r>
        <w:rPr>
          <w:rFonts w:eastAsia="Times New Roman"/>
          <w:szCs w:val="24"/>
        </w:rPr>
        <w:t>υτό το μεγάλο τεχνικό και πολιτικό λάθος, το οποίο έχετε κάνει.</w:t>
      </w:r>
    </w:p>
    <w:p w14:paraId="1416A6B0" w14:textId="77777777" w:rsidR="002F1EDC" w:rsidRDefault="00F01CE6">
      <w:pPr>
        <w:spacing w:line="600" w:lineRule="auto"/>
        <w:ind w:firstLine="720"/>
        <w:jc w:val="both"/>
        <w:rPr>
          <w:rFonts w:eastAsia="Times New Roman"/>
          <w:szCs w:val="24"/>
        </w:rPr>
      </w:pPr>
      <w:r>
        <w:rPr>
          <w:rFonts w:eastAsia="Times New Roman"/>
          <w:szCs w:val="24"/>
        </w:rPr>
        <w:lastRenderedPageBreak/>
        <w:t xml:space="preserve">Ρωτήσατε, όμως, εάν κάναμε κάτι για την εισφοροδιαφυγή. Πρέπει, πράγματι, να απαντήσουμε. Κοιτάξτε. Το Εθνικό Μητρώο Παραγωγών, το οποίο έχουμε κάνει, είχε πεντακόσιες νέες εγγραφές παραγωγών </w:t>
      </w:r>
      <w:r>
        <w:rPr>
          <w:rFonts w:eastAsia="Times New Roman"/>
          <w:szCs w:val="24"/>
        </w:rPr>
        <w:t xml:space="preserve">που δεν ήταν εγγεγραμμένοι και το έκανε αυτή η Κυβέρνηση πριν ακόμα νομοθετηθεί η υποχρέωση της αναγραφής του </w:t>
      </w:r>
      <w:r>
        <w:rPr>
          <w:rFonts w:eastAsia="Times New Roman"/>
          <w:szCs w:val="24"/>
        </w:rPr>
        <w:t xml:space="preserve">μητρώου </w:t>
      </w:r>
      <w:r>
        <w:rPr>
          <w:rFonts w:eastAsia="Times New Roman"/>
          <w:szCs w:val="24"/>
        </w:rPr>
        <w:t>στα φορολογικά έγγραφα που το κάνουμε τώρα, πριν ακόμα νομοθετηθούν οι υποχρεώσεις στους διακινητές, που δεν μπορούν να διακινούν, εάν κάπ</w:t>
      </w:r>
      <w:r>
        <w:rPr>
          <w:rFonts w:eastAsia="Times New Roman"/>
          <w:szCs w:val="24"/>
        </w:rPr>
        <w:t xml:space="preserve">οιος δεν είναι στο </w:t>
      </w:r>
      <w:r>
        <w:rPr>
          <w:rFonts w:eastAsia="Times New Roman"/>
          <w:szCs w:val="24"/>
        </w:rPr>
        <w:t>μητρώο</w:t>
      </w:r>
      <w:r>
        <w:rPr>
          <w:rFonts w:eastAsia="Times New Roman"/>
          <w:szCs w:val="24"/>
        </w:rPr>
        <w:t xml:space="preserve">. </w:t>
      </w:r>
    </w:p>
    <w:p w14:paraId="1416A6B1" w14:textId="77777777" w:rsidR="002F1EDC" w:rsidRDefault="00F01CE6">
      <w:pPr>
        <w:spacing w:line="600" w:lineRule="auto"/>
        <w:ind w:firstLine="720"/>
        <w:jc w:val="both"/>
        <w:rPr>
          <w:rFonts w:eastAsia="Times New Roman"/>
          <w:szCs w:val="24"/>
        </w:rPr>
      </w:pPr>
      <w:r>
        <w:rPr>
          <w:rFonts w:eastAsia="Times New Roman"/>
          <w:szCs w:val="24"/>
        </w:rPr>
        <w:t xml:space="preserve">Με αυτήν την Κυβέρνηση τον τελευταίο χρόνο έχουμε πεντακόσιες εγγραφές στο ΕΜΠΑ, για να μην πω τις είκοσι τέσσερις χιλιάδες εγγραφές στο </w:t>
      </w:r>
      <w:r>
        <w:rPr>
          <w:rFonts w:eastAsia="Times New Roman"/>
          <w:szCs w:val="24"/>
        </w:rPr>
        <w:t>ηλεκτρονικό μητρώο αποβλήτων</w:t>
      </w:r>
      <w:r>
        <w:rPr>
          <w:rFonts w:eastAsia="Times New Roman"/>
          <w:szCs w:val="24"/>
        </w:rPr>
        <w:t xml:space="preserve">, που πλέον ελέγχουμε τις ροές αποβλήτων, κάτι που δεν γινόταν </w:t>
      </w:r>
      <w:r>
        <w:rPr>
          <w:rFonts w:eastAsia="Times New Roman"/>
          <w:szCs w:val="24"/>
        </w:rPr>
        <w:t xml:space="preserve">στο παρελθόν, γιατί καταγράφονται πλέον όλες οι ροές αποβλήτων. </w:t>
      </w:r>
    </w:p>
    <w:p w14:paraId="1416A6B2" w14:textId="77777777" w:rsidR="002F1EDC" w:rsidRDefault="00F01CE6">
      <w:pPr>
        <w:spacing w:line="600" w:lineRule="auto"/>
        <w:ind w:firstLine="720"/>
        <w:jc w:val="both"/>
        <w:rPr>
          <w:rFonts w:eastAsia="Times New Roman"/>
          <w:szCs w:val="24"/>
        </w:rPr>
      </w:pPr>
      <w:r>
        <w:rPr>
          <w:rFonts w:eastAsia="Times New Roman"/>
          <w:szCs w:val="24"/>
        </w:rPr>
        <w:t>Να μην αναφερθώ στο 13% αύξηση ανακύκλωσης το 2016, συμφωνώντας ότι πρέπει να αναρτηθούν προφανώς δημόσια και οι εκθέσεις που ήδη έχουν εγκριθεί στο διοικητικό συμβούλιο.</w:t>
      </w:r>
    </w:p>
    <w:p w14:paraId="1416A6B3" w14:textId="77777777" w:rsidR="002F1EDC" w:rsidRDefault="00F01CE6">
      <w:pPr>
        <w:spacing w:line="600" w:lineRule="auto"/>
        <w:ind w:firstLine="720"/>
        <w:jc w:val="both"/>
        <w:rPr>
          <w:rFonts w:eastAsia="Times New Roman"/>
          <w:szCs w:val="24"/>
        </w:rPr>
      </w:pPr>
      <w:r>
        <w:rPr>
          <w:rFonts w:eastAsia="Times New Roman"/>
          <w:szCs w:val="24"/>
        </w:rPr>
        <w:t>Να πω και κάτι ακόμα</w:t>
      </w:r>
      <w:r>
        <w:rPr>
          <w:rFonts w:eastAsia="Times New Roman"/>
          <w:szCs w:val="24"/>
        </w:rPr>
        <w:t>. Μας κατηγορήσατε ότι δεν λέμε τι γίνεται ο πόρος πλαστικής σακούλας. Εγώ θα σας παραπέμψω σε ΦΕΚ. Δηλαδή, εάν δεν έχετε διαβάσει το σχετικό ΦΕΚ του σημερινού νομοσχεδίου, το οποίο βγήκε τον Αύγουστο, δεν μπορώ εγώ να κάνω τον έξυπνο ή να σας πω κάτι παρα</w:t>
      </w:r>
      <w:r>
        <w:rPr>
          <w:rFonts w:eastAsia="Times New Roman"/>
          <w:szCs w:val="24"/>
        </w:rPr>
        <w:t xml:space="preserve">πάνω. Δεν μπορώ να πω κάτι διαφορετικό. </w:t>
      </w:r>
    </w:p>
    <w:p w14:paraId="1416A6B4" w14:textId="77777777" w:rsidR="002F1EDC" w:rsidRDefault="00F01CE6">
      <w:pPr>
        <w:spacing w:line="600" w:lineRule="auto"/>
        <w:ind w:firstLine="720"/>
        <w:jc w:val="both"/>
        <w:rPr>
          <w:rFonts w:eastAsia="Times New Roman"/>
          <w:szCs w:val="24"/>
        </w:rPr>
      </w:pPr>
      <w:r>
        <w:rPr>
          <w:rFonts w:eastAsia="Times New Roman"/>
          <w:szCs w:val="24"/>
        </w:rPr>
        <w:lastRenderedPageBreak/>
        <w:t>Σας λέω, λοιπόν, ότι στο άρθρο 3α του ΦΕΚ, που βγήκε για την ΚΥΑ της πλαστικής σακούλας φέτος τον Αύγουστο, λέει ότι όλοι οι πόροι πηγαίνουν για την προώθηση, τη δωρεάν διάθεση και την πριμοδότηση επαναχρησιμοποιούμ</w:t>
      </w:r>
      <w:r>
        <w:rPr>
          <w:rFonts w:eastAsia="Times New Roman"/>
          <w:szCs w:val="24"/>
        </w:rPr>
        <w:t xml:space="preserve">ενης σακούλας ή μέσου αποθήκευσης, που μπορεί να είναι και το </w:t>
      </w:r>
      <w:proofErr w:type="spellStart"/>
      <w:r>
        <w:rPr>
          <w:rFonts w:eastAsia="Times New Roman"/>
          <w:szCs w:val="24"/>
        </w:rPr>
        <w:t>διχτάκι</w:t>
      </w:r>
      <w:proofErr w:type="spellEnd"/>
      <w:r>
        <w:rPr>
          <w:rFonts w:eastAsia="Times New Roman"/>
          <w:szCs w:val="24"/>
        </w:rPr>
        <w:t xml:space="preserve"> που είπε προηγουμένως ο κ. Συντυχάκης. Το λέμε ρητά σε ΦΕΚ δημοσιευμένο. Μην αναρωτιέστε και με ρωτάτε ποιος θα είναι...</w:t>
      </w:r>
    </w:p>
    <w:p w14:paraId="1416A6B5" w14:textId="77777777" w:rsidR="002F1EDC" w:rsidRDefault="00F01CE6">
      <w:pPr>
        <w:spacing w:line="600" w:lineRule="auto"/>
        <w:ind w:firstLine="720"/>
        <w:jc w:val="both"/>
        <w:rPr>
          <w:rFonts w:eastAsia="Times New Roman"/>
          <w:szCs w:val="24"/>
        </w:rPr>
      </w:pPr>
      <w:r>
        <w:rPr>
          <w:rFonts w:eastAsia="Times New Roman"/>
          <w:b/>
          <w:szCs w:val="24"/>
        </w:rPr>
        <w:t>ΙΩΑΝΝΗΣ ΚΕΦΑΛΟΓΙΑΝΝΗΣ:</w:t>
      </w:r>
      <w:r>
        <w:rPr>
          <w:rFonts w:eastAsia="Times New Roman"/>
          <w:szCs w:val="24"/>
        </w:rPr>
        <w:t xml:space="preserve"> Πώς υπολογίζετε τους πόρους;</w:t>
      </w:r>
    </w:p>
    <w:p w14:paraId="1416A6B6" w14:textId="77777777" w:rsidR="002F1EDC" w:rsidRDefault="00F01CE6">
      <w:pPr>
        <w:spacing w:line="600" w:lineRule="auto"/>
        <w:ind w:firstLine="720"/>
        <w:jc w:val="both"/>
        <w:rPr>
          <w:rFonts w:eastAsia="Times New Roman"/>
          <w:szCs w:val="24"/>
        </w:rPr>
      </w:pPr>
      <w:r>
        <w:rPr>
          <w:rFonts w:eastAsia="Times New Roman"/>
          <w:b/>
          <w:szCs w:val="24"/>
        </w:rPr>
        <w:t>ΣΩΚΡΑΤΗΣ ΦΑΜΕ</w:t>
      </w:r>
      <w:r>
        <w:rPr>
          <w:rFonts w:eastAsia="Times New Roman"/>
          <w:b/>
          <w:szCs w:val="24"/>
        </w:rPr>
        <w:t xml:space="preserve">ΛΛΟΣ (Αναπληρωτής Υπουργός Περιβάλλοντος και Ενέργειας): </w:t>
      </w:r>
      <w:r>
        <w:rPr>
          <w:rFonts w:eastAsia="Times New Roman"/>
          <w:szCs w:val="24"/>
        </w:rPr>
        <w:t>Σας παρακαλώ, κύριε Κεφαλογιάννη, δεν σας διέκοψα.</w:t>
      </w:r>
    </w:p>
    <w:p w14:paraId="1416A6B7" w14:textId="77777777" w:rsidR="002F1EDC" w:rsidRDefault="00F01CE6">
      <w:pPr>
        <w:spacing w:line="600" w:lineRule="auto"/>
        <w:ind w:firstLine="720"/>
        <w:jc w:val="both"/>
        <w:rPr>
          <w:rFonts w:eastAsia="Times New Roman"/>
          <w:szCs w:val="24"/>
        </w:rPr>
      </w:pPr>
      <w:r>
        <w:rPr>
          <w:rFonts w:eastAsia="Times New Roman"/>
          <w:szCs w:val="24"/>
        </w:rPr>
        <w:t>Ρωτήσατε και με έναν θεατρικό τρόπο γιατί δεν λέει το Υπουργείο τι θα γίνει ο πόρος πλαστικής σακούλας. Είναι γραμμένο σε ΦΕΚ. Και προφανώς ο προϋπο</w:t>
      </w:r>
      <w:r>
        <w:rPr>
          <w:rFonts w:eastAsia="Times New Roman"/>
          <w:szCs w:val="24"/>
        </w:rPr>
        <w:t>λογισμός είναι από 40 έως 50 εκατομμύρια, παρ’ ότι, όμως, δεν γνωρίζουμε ακόμα πόσοι πολίτες θα αποτραπούν από τη χρήση της σακούλας, διότι εμάς ο στόχος μας είναι να είναι μηδέν, κύριε Κεφαλογιάννη. Ο δικός σας πείτε μας ποιος είναι. Εμείς ξέρουμε ποιος ε</w:t>
      </w:r>
      <w:r>
        <w:rPr>
          <w:rFonts w:eastAsia="Times New Roman"/>
          <w:szCs w:val="24"/>
        </w:rPr>
        <w:t>ίναι ο στόχος μας. Η ανακύκλωση και το περιβάλλον είναι ο δικός μας στόχος.</w:t>
      </w:r>
    </w:p>
    <w:p w14:paraId="1416A6B8" w14:textId="77777777" w:rsidR="002F1EDC" w:rsidRDefault="00F01CE6">
      <w:pPr>
        <w:spacing w:line="600" w:lineRule="auto"/>
        <w:ind w:firstLine="720"/>
        <w:jc w:val="both"/>
        <w:rPr>
          <w:rFonts w:eastAsia="Times New Roman"/>
          <w:szCs w:val="24"/>
        </w:rPr>
      </w:pPr>
      <w:r>
        <w:rPr>
          <w:rFonts w:eastAsia="Times New Roman"/>
          <w:szCs w:val="24"/>
        </w:rPr>
        <w:t xml:space="preserve">Τώρα από εκεί και μετά, όμως, ειλικρινά δεν μπορώ να καταλάβω ποιος σας έκανε παρατήρηση και αλλάξατε θέση. Εάν πάλι κάποιος </w:t>
      </w:r>
      <w:r>
        <w:rPr>
          <w:rFonts w:eastAsia="Times New Roman"/>
          <w:szCs w:val="24"/>
        </w:rPr>
        <w:t>αντιπρόεδρος</w:t>
      </w:r>
      <w:r>
        <w:rPr>
          <w:rFonts w:eastAsia="Times New Roman"/>
          <w:szCs w:val="24"/>
        </w:rPr>
        <w:t xml:space="preserve">, σκιώδης </w:t>
      </w:r>
      <w:r>
        <w:rPr>
          <w:rFonts w:eastAsia="Times New Roman"/>
          <w:szCs w:val="24"/>
        </w:rPr>
        <w:t>πρόεδρος</w:t>
      </w:r>
      <w:r>
        <w:rPr>
          <w:rFonts w:eastAsia="Times New Roman"/>
          <w:szCs w:val="24"/>
        </w:rPr>
        <w:t xml:space="preserve"> που κυκλοφορεί στα γραφε</w:t>
      </w:r>
      <w:r>
        <w:rPr>
          <w:rFonts w:eastAsia="Times New Roman"/>
          <w:szCs w:val="24"/>
        </w:rPr>
        <w:t xml:space="preserve">ία σας -από το ΛΑΟΣ, αν δεν κάνω λάθος-σας </w:t>
      </w:r>
      <w:r>
        <w:rPr>
          <w:rFonts w:eastAsia="Times New Roman"/>
          <w:szCs w:val="24"/>
        </w:rPr>
        <w:lastRenderedPageBreak/>
        <w:t>τράβηξε το αυτί και πάλι αλλάξατε θέση, δεν είναι συνεπές για ένα κόμμα που θέλει να γίνει κυβέρνηση, που τάχατες λέει ότι θα είναι κυβέρνηση μετά από τρία χρόνια να αλλάζει θέση μέσα σε μια εβδομάδα μέσα στο Κοιν</w:t>
      </w:r>
      <w:r>
        <w:rPr>
          <w:rFonts w:eastAsia="Times New Roman"/>
          <w:szCs w:val="24"/>
        </w:rPr>
        <w:t>οβούλιο.</w:t>
      </w:r>
    </w:p>
    <w:p w14:paraId="1416A6B9" w14:textId="77777777" w:rsidR="002F1EDC" w:rsidRDefault="00F01CE6">
      <w:pPr>
        <w:spacing w:line="600" w:lineRule="auto"/>
        <w:ind w:firstLine="720"/>
        <w:jc w:val="both"/>
        <w:rPr>
          <w:rFonts w:eastAsia="Times New Roman"/>
          <w:szCs w:val="24"/>
        </w:rPr>
      </w:pPr>
      <w:r>
        <w:rPr>
          <w:rFonts w:eastAsia="Times New Roman"/>
          <w:szCs w:val="24"/>
        </w:rPr>
        <w:t xml:space="preserve">Εσείς, όμως, ανακαλύψατε ένα απίθανο σενάριο, αυτό που ζήσατε εσείς εκπαιδευμένοι στις σακούλες στους δρόμους και στα σκουπίδια, για να κατηγορήσετε την Κυβέρνηση και να δικαιολογήσετε ότι γι’ αυτόν τον λόγο δεν ψηφίζετε τον νόμο της ανακύκλωσης. </w:t>
      </w:r>
    </w:p>
    <w:p w14:paraId="1416A6BA" w14:textId="77777777" w:rsidR="002F1EDC" w:rsidRDefault="00F01CE6">
      <w:pPr>
        <w:spacing w:line="600" w:lineRule="auto"/>
        <w:ind w:firstLine="720"/>
        <w:jc w:val="both"/>
        <w:rPr>
          <w:rFonts w:eastAsia="Times New Roman"/>
          <w:szCs w:val="24"/>
        </w:rPr>
      </w:pPr>
      <w:r>
        <w:rPr>
          <w:rFonts w:eastAsia="Times New Roman"/>
          <w:szCs w:val="24"/>
        </w:rPr>
        <w:t xml:space="preserve">Για την ανακύκλωση θα μας πείτε τι θέση παίρνετε; Για ένα υποθετικό σενάριο, που δεν στηρίζεται πουθενά, διότι εμείς λύνουμε το πρόβλημα και της Αττικής, σας απάντησα στην τοποθέτησή μου. Εσείς εξακολουθείτε να ανακυκλώνετε ένα σενάριο. </w:t>
      </w:r>
    </w:p>
    <w:p w14:paraId="1416A6BB" w14:textId="77777777" w:rsidR="002F1EDC" w:rsidRDefault="00F01CE6">
      <w:pPr>
        <w:spacing w:line="600" w:lineRule="auto"/>
        <w:ind w:firstLine="720"/>
        <w:jc w:val="both"/>
        <w:rPr>
          <w:rFonts w:eastAsia="Times New Roman"/>
          <w:szCs w:val="24"/>
        </w:rPr>
      </w:pPr>
      <w:r>
        <w:rPr>
          <w:rFonts w:eastAsia="Times New Roman"/>
          <w:szCs w:val="24"/>
        </w:rPr>
        <w:t xml:space="preserve">Μας είπε ο κ. </w:t>
      </w:r>
      <w:proofErr w:type="spellStart"/>
      <w:r>
        <w:rPr>
          <w:rFonts w:eastAsia="Times New Roman"/>
          <w:szCs w:val="24"/>
        </w:rPr>
        <w:t>Μπο</w:t>
      </w:r>
      <w:r>
        <w:rPr>
          <w:rFonts w:eastAsia="Times New Roman"/>
          <w:szCs w:val="24"/>
        </w:rPr>
        <w:t>υκώρος</w:t>
      </w:r>
      <w:proofErr w:type="spellEnd"/>
      <w:r>
        <w:rPr>
          <w:rFonts w:eastAsia="Times New Roman"/>
          <w:szCs w:val="24"/>
        </w:rPr>
        <w:t xml:space="preserve"> ότι διαφωνεί με την ορολογία «μεσάζοντα» για το κόμμα σας. Συγγνώμη, αλλά γιατί ακόμα το κόμμα σας δεν έχει απαντήσει για την εμπλοκή του κ. </w:t>
      </w:r>
      <w:proofErr w:type="spellStart"/>
      <w:r>
        <w:rPr>
          <w:rFonts w:eastAsia="Times New Roman"/>
          <w:szCs w:val="24"/>
        </w:rPr>
        <w:t>Αυγενάκη</w:t>
      </w:r>
      <w:proofErr w:type="spellEnd"/>
      <w:r>
        <w:rPr>
          <w:rFonts w:eastAsia="Times New Roman"/>
          <w:szCs w:val="24"/>
        </w:rPr>
        <w:t>, Γραμματέα της Νέας Δημοκρατίας, ο οποίος μπορεί να λειτούργησε και ως μεσάζοντας σε ένα εγκληματικ</w:t>
      </w:r>
      <w:r>
        <w:rPr>
          <w:rFonts w:eastAsia="Times New Roman"/>
          <w:szCs w:val="24"/>
        </w:rPr>
        <w:t xml:space="preserve">ό κύκλωμα εξυπηρέτησης ποινικών; Πείτε μου γιατί δεν πήρατε θέση ακόμα. </w:t>
      </w:r>
    </w:p>
    <w:p w14:paraId="1416A6BC" w14:textId="77777777" w:rsidR="002F1EDC" w:rsidRDefault="00F01CE6">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 xml:space="preserve">Με τα πληρωμένα </w:t>
      </w:r>
      <w:r>
        <w:rPr>
          <w:rFonts w:eastAsia="Times New Roman"/>
          <w:szCs w:val="24"/>
        </w:rPr>
        <w:t xml:space="preserve">όπλα </w:t>
      </w:r>
      <w:r>
        <w:rPr>
          <w:rFonts w:eastAsia="Times New Roman"/>
          <w:szCs w:val="24"/>
        </w:rPr>
        <w:t>ασχολείστε;</w:t>
      </w:r>
    </w:p>
    <w:p w14:paraId="1416A6BD" w14:textId="77777777" w:rsidR="002F1EDC" w:rsidRDefault="00F01CE6">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Περιβάλλοντος και Ενέργειας): </w:t>
      </w:r>
      <w:r>
        <w:rPr>
          <w:rFonts w:eastAsia="Times New Roman"/>
          <w:szCs w:val="24"/>
        </w:rPr>
        <w:t>Μήπως για τον ίδιο λόγο που δεν πήρατε θέση για τη δωρεάν χρη</w:t>
      </w:r>
      <w:r>
        <w:rPr>
          <w:rFonts w:eastAsia="Times New Roman"/>
          <w:szCs w:val="24"/>
        </w:rPr>
        <w:t xml:space="preserve">ματοδότηση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προς τη Νέα Δημοκρατία και το ΠΑΣΟΚ, για τον ίδιο λόγο. </w:t>
      </w:r>
      <w:r>
        <w:rPr>
          <w:rFonts w:eastAsia="Times New Roman"/>
          <w:szCs w:val="24"/>
        </w:rPr>
        <w:lastRenderedPageBreak/>
        <w:t>Φαίνεται ότι έχετε μια επιλεκτική σχέση με τη νομιμότητα. Αυτό κάνετε. Τη μια εβδομάδα το ένα, την άλλη εβδομάδα το άλλο. Δεν έχει καμμία σημασία. Εντυπώσεις να δημιουργούνται</w:t>
      </w:r>
      <w:r>
        <w:rPr>
          <w:rFonts w:eastAsia="Times New Roman"/>
          <w:szCs w:val="24"/>
        </w:rPr>
        <w:t xml:space="preserve"> και κάποιοι δικοί μας </w:t>
      </w:r>
      <w:proofErr w:type="spellStart"/>
      <w:r>
        <w:rPr>
          <w:rFonts w:eastAsia="Times New Roman"/>
          <w:szCs w:val="24"/>
        </w:rPr>
        <w:t>καναλάρχες</w:t>
      </w:r>
      <w:proofErr w:type="spellEnd"/>
      <w:r>
        <w:rPr>
          <w:rFonts w:eastAsia="Times New Roman"/>
          <w:szCs w:val="24"/>
        </w:rPr>
        <w:t xml:space="preserve"> να παίζουν τις ειδήσεις που μας ενδιαφέρουν.</w:t>
      </w:r>
    </w:p>
    <w:p w14:paraId="1416A6BE" w14:textId="77777777" w:rsidR="002F1EDC" w:rsidRDefault="00F01CE6">
      <w:pPr>
        <w:spacing w:line="600" w:lineRule="auto"/>
        <w:ind w:firstLine="720"/>
        <w:jc w:val="both"/>
        <w:rPr>
          <w:rFonts w:eastAsia="Times New Roman"/>
          <w:szCs w:val="24"/>
        </w:rPr>
      </w:pPr>
      <w:r>
        <w:rPr>
          <w:rFonts w:eastAsia="Times New Roman"/>
          <w:szCs w:val="24"/>
        </w:rPr>
        <w:t xml:space="preserve">Τώρα από εκεί και μετά ο κ. </w:t>
      </w:r>
      <w:proofErr w:type="spellStart"/>
      <w:r>
        <w:rPr>
          <w:rFonts w:eastAsia="Times New Roman"/>
          <w:szCs w:val="24"/>
        </w:rPr>
        <w:t>Δανέλλης</w:t>
      </w:r>
      <w:proofErr w:type="spellEnd"/>
      <w:r>
        <w:rPr>
          <w:rFonts w:eastAsia="Times New Roman"/>
          <w:szCs w:val="24"/>
        </w:rPr>
        <w:t xml:space="preserve"> είχε δίκιο. Μεταφέρουμε την ευθύνη στα συστήματα. Πράγματι, αυτοί που διαχειρίζονται τον δημόσιο κοινωνικό πόρο της ανακύκλωσης πρέπει να εί</w:t>
      </w:r>
      <w:r>
        <w:rPr>
          <w:rFonts w:eastAsia="Times New Roman"/>
          <w:szCs w:val="24"/>
        </w:rPr>
        <w:t xml:space="preserve">ναι υπεύθυνοι και για την απόδοση στον βαθμό των συμβολαίων που έχουν. Δεν υπάρχει, όμως, επιβάρυνση του κρατικού προϋπολογισμού, ιδιαίτερα από τη λειτουργία του ΕΟΑΝ και από το νέο οργανόγραμμα. </w:t>
      </w:r>
    </w:p>
    <w:p w14:paraId="1416A6BF" w14:textId="77777777" w:rsidR="002F1EDC" w:rsidRDefault="00F01CE6">
      <w:pPr>
        <w:spacing w:line="600" w:lineRule="auto"/>
        <w:ind w:firstLine="720"/>
        <w:jc w:val="both"/>
        <w:rPr>
          <w:rFonts w:eastAsia="Times New Roman"/>
          <w:szCs w:val="24"/>
        </w:rPr>
      </w:pPr>
      <w:r>
        <w:rPr>
          <w:rFonts w:eastAsia="Times New Roman"/>
          <w:szCs w:val="24"/>
        </w:rPr>
        <w:t xml:space="preserve">Αντιθέτως, εμείς δημιουργούμε κριτήρια για την πλήρωση των </w:t>
      </w:r>
      <w:r>
        <w:rPr>
          <w:rFonts w:eastAsia="Times New Roman"/>
          <w:szCs w:val="24"/>
        </w:rPr>
        <w:t xml:space="preserve">θέσεων, δηλαδή από το </w:t>
      </w:r>
      <w:r>
        <w:rPr>
          <w:rFonts w:eastAsia="Times New Roman"/>
          <w:szCs w:val="24"/>
        </w:rPr>
        <w:t xml:space="preserve">μητρώο στελεχών </w:t>
      </w:r>
      <w:r>
        <w:rPr>
          <w:rFonts w:eastAsia="Times New Roman"/>
          <w:szCs w:val="24"/>
        </w:rPr>
        <w:t xml:space="preserve">θα πληρωθούν οι θέσεις και θα πληρωθούν με βάση τα κριτήρια του </w:t>
      </w:r>
      <w:r>
        <w:rPr>
          <w:rFonts w:eastAsia="Times New Roman"/>
          <w:szCs w:val="24"/>
        </w:rPr>
        <w:t>μητρώου στελεχών</w:t>
      </w:r>
      <w:r>
        <w:rPr>
          <w:rFonts w:eastAsia="Times New Roman"/>
          <w:szCs w:val="24"/>
        </w:rPr>
        <w:t xml:space="preserve">. Αλίμονο, κάποιος είπε με τι κριτήρια θα γίνει κάποιος </w:t>
      </w:r>
      <w:r>
        <w:rPr>
          <w:rFonts w:eastAsia="Times New Roman"/>
          <w:szCs w:val="24"/>
        </w:rPr>
        <w:t xml:space="preserve">πρόεδρος </w:t>
      </w:r>
      <w:r>
        <w:rPr>
          <w:rFonts w:eastAsia="Times New Roman"/>
          <w:szCs w:val="24"/>
        </w:rPr>
        <w:t xml:space="preserve">ή διευθύνων σύμβουλος. Και βέβαια, από εκεί και μετά ο ΕΟΑΝ έπρεπε να </w:t>
      </w:r>
      <w:r>
        <w:rPr>
          <w:rFonts w:eastAsia="Times New Roman"/>
          <w:szCs w:val="24"/>
        </w:rPr>
        <w:t>ενισχυθεί στο κομμάτι του ελεγκτικού μηχανισμού και των ΟΤΑ. Θέλετε ή όχι να ενισχυθεί σε αυτούς τους δύο τομείς; Αυτά τα δύο θέλουμε να ενισχύσουμε μόνο. Το υπόλοιπο οργανόγραμμα παραμένει σχεδόν το ίδιο.</w:t>
      </w:r>
    </w:p>
    <w:p w14:paraId="1416A6C0" w14:textId="77777777" w:rsidR="002F1EDC" w:rsidRDefault="00F01CE6">
      <w:pPr>
        <w:spacing w:line="600" w:lineRule="auto"/>
        <w:ind w:firstLine="720"/>
        <w:jc w:val="both"/>
        <w:rPr>
          <w:rFonts w:eastAsia="Times New Roman" w:cs="Times New Roman"/>
          <w:szCs w:val="24"/>
        </w:rPr>
      </w:pPr>
      <w:r>
        <w:rPr>
          <w:rFonts w:eastAsia="Times New Roman"/>
          <w:szCs w:val="24"/>
        </w:rPr>
        <w:t>Τώρα όσον αφορά αυτά που έβαλε ο κ. Θεοχαρόπουλος.</w:t>
      </w:r>
      <w:r>
        <w:rPr>
          <w:rFonts w:eastAsia="Times New Roman"/>
          <w:szCs w:val="24"/>
        </w:rPr>
        <w:t xml:space="preserve"> Η επισήμανση της Επιστημονικής Επιτροπής της Βουλής λέει ότι θα μπορούσε να γεμίσει προβληματισμούς η δυνατότητα να επιλυθεί με υπουργική απόφαση περαιτέρω διευκρίνιση του </w:t>
      </w:r>
      <w:r>
        <w:rPr>
          <w:rFonts w:eastAsia="Times New Roman"/>
          <w:szCs w:val="24"/>
        </w:rPr>
        <w:lastRenderedPageBreak/>
        <w:t>θέματος της πλαστικής σακούλας. Δεν υπάρχει, όμως, τέτοιο ζήτημα, διότι ήδη η υπουρ</w:t>
      </w:r>
      <w:r>
        <w:rPr>
          <w:rFonts w:eastAsia="Times New Roman"/>
          <w:szCs w:val="24"/>
        </w:rPr>
        <w:t>γική απόφαση έχει δημοσιευτεί για την πλαστική σακούλα και το γνωρίζετε. Είναι αυτή η οποία ανέφερα προηγουμένως και στον κ. Κεφαλογιάννη. Υπάρχουν, όμως, δείκτες αξιολόγησης των ΣΣΕΔ και αυτά είναι τα σχέδια τους και ο ετήσιος απολογισμός, γιατί αναφερθήκ</w:t>
      </w:r>
      <w:r>
        <w:rPr>
          <w:rFonts w:eastAsia="Times New Roman"/>
          <w:szCs w:val="24"/>
        </w:rPr>
        <w:t>ατε σε αυτά.</w:t>
      </w:r>
      <w:r>
        <w:rPr>
          <w:rFonts w:eastAsia="Times New Roman" w:cs="Times New Roman"/>
          <w:szCs w:val="24"/>
        </w:rPr>
        <w:t xml:space="preserve"> </w:t>
      </w:r>
      <w:r>
        <w:rPr>
          <w:rFonts w:eastAsia="Times New Roman" w:cs="Times New Roman"/>
          <w:szCs w:val="24"/>
        </w:rPr>
        <w:t xml:space="preserve">Θα υπάρχει αλγόριθμος για να μην υπάρχει υποκειμενισμός στη διατύπωση του προστίμου κι αυτό είναι υποχρέωσή μας. Και εδώ θα ήθελα να πω αν υπάρχουν τελικά πολλές ΚΥΑ ή όχι, γιατί το βάλατε πολλές φορές. </w:t>
      </w:r>
    </w:p>
    <w:p w14:paraId="1416A6C1"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Κοιτάξτε, το να υπάρχει υπουργική απόφα</w:t>
      </w:r>
      <w:r>
        <w:rPr>
          <w:rFonts w:eastAsia="Times New Roman" w:cs="Times New Roman"/>
          <w:szCs w:val="24"/>
        </w:rPr>
        <w:t>ση, για να οριστούν τα μέλη της επιτροπής διαβούλευσης που προβλέπεται στο νομοσχέδιο, δεν είναι μία ΚΥΑ, η οποία -αν θέλετε- παραπέμπει σε υπουργική απόφαση κάτι σημαντικό. Όπως επίσης και η συγκρότηση του ΔΣ του ΕΟΑΝ, όταν στέλνουν τους εκπροσώπους στους</w:t>
      </w:r>
      <w:r>
        <w:rPr>
          <w:rFonts w:eastAsia="Times New Roman" w:cs="Times New Roman"/>
          <w:szCs w:val="24"/>
        </w:rPr>
        <w:t xml:space="preserve"> φορείς. Είναι τελείως πρακτικές υπουργικές αποφάσεις που δεν αναστέλλουν επ’ </w:t>
      </w:r>
      <w:proofErr w:type="spellStart"/>
      <w:r>
        <w:rPr>
          <w:rFonts w:eastAsia="Times New Roman" w:cs="Times New Roman"/>
          <w:szCs w:val="24"/>
        </w:rPr>
        <w:t>ουδενί</w:t>
      </w:r>
      <w:proofErr w:type="spellEnd"/>
      <w:r>
        <w:rPr>
          <w:rFonts w:eastAsia="Times New Roman" w:cs="Times New Roman"/>
          <w:szCs w:val="24"/>
        </w:rPr>
        <w:t xml:space="preserve"> τη λειτουργία της ανακύκλωσης. Όπως και ο καθορισμός αμοιβών, για παράδειγμα, του </w:t>
      </w:r>
      <w:r>
        <w:rPr>
          <w:rFonts w:eastAsia="Times New Roman" w:cs="Times New Roman"/>
          <w:szCs w:val="24"/>
        </w:rPr>
        <w:t xml:space="preserve">διοικητικού συμβουλίου </w:t>
      </w:r>
      <w:r>
        <w:rPr>
          <w:rFonts w:eastAsia="Times New Roman" w:cs="Times New Roman"/>
          <w:szCs w:val="24"/>
        </w:rPr>
        <w:t>του ΕΟΑΝ. Δεν είναι ζητήματα, δηλαδή, τα οποία επηρεάζουν το νομοσ</w:t>
      </w:r>
      <w:r>
        <w:rPr>
          <w:rFonts w:eastAsia="Times New Roman" w:cs="Times New Roman"/>
          <w:szCs w:val="24"/>
        </w:rPr>
        <w:t xml:space="preserve">χέδιο και την ανακύκλωση ή, αν θέλετε, η εφαρμογή προτύπων διαχείρισης στον Ελληνικό Οργανισμό Τυποποίησης. Αυτές είναι υπουργικές αποφάσεις. </w:t>
      </w:r>
    </w:p>
    <w:p w14:paraId="1416A6C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Ας μην </w:t>
      </w:r>
      <w:proofErr w:type="spellStart"/>
      <w:r>
        <w:rPr>
          <w:rFonts w:eastAsia="Times New Roman" w:cs="Times New Roman"/>
          <w:szCs w:val="24"/>
        </w:rPr>
        <w:t>κοροϊδευόμαστε</w:t>
      </w:r>
      <w:proofErr w:type="spellEnd"/>
      <w:r>
        <w:rPr>
          <w:rFonts w:eastAsia="Times New Roman" w:cs="Times New Roman"/>
          <w:szCs w:val="24"/>
        </w:rPr>
        <w:t>, κύριοι συνάδελφοι, κανένα ουσιαστικό θέμα της ανακύκλωσης δεν παραπέμπεται σε ΚΥΑ. Όσον αφ</w:t>
      </w:r>
      <w:r>
        <w:rPr>
          <w:rFonts w:eastAsia="Times New Roman" w:cs="Times New Roman"/>
          <w:szCs w:val="24"/>
        </w:rPr>
        <w:t xml:space="preserve">ορά για το προεδρικό διάταγμα, είναι </w:t>
      </w:r>
      <w:r>
        <w:rPr>
          <w:rFonts w:eastAsia="Times New Roman" w:cs="Times New Roman"/>
          <w:szCs w:val="24"/>
        </w:rPr>
        <w:lastRenderedPageBreak/>
        <w:t>στην πιθανότητα που επιλέξουμε να αλλάξουμε οργανωτική διάρθρωση και συγκρότηση οργάνων στο ΕΟΑΝ. Άρα, για τα υπηρεσιακά ζητήματα το στέλνουμε στον Πρόεδρο της Δημοκρατίας ως οφείλουμε και δεν το αποφασίζουμε με υπουργι</w:t>
      </w:r>
      <w:r>
        <w:rPr>
          <w:rFonts w:eastAsia="Times New Roman" w:cs="Times New Roman"/>
          <w:szCs w:val="24"/>
        </w:rPr>
        <w:t xml:space="preserve">κή απόφαση. Άρα, δεν αναστέλλεται, δεν καθυστερεί επ’ </w:t>
      </w:r>
      <w:proofErr w:type="spellStart"/>
      <w:r>
        <w:rPr>
          <w:rFonts w:eastAsia="Times New Roman" w:cs="Times New Roman"/>
          <w:szCs w:val="24"/>
        </w:rPr>
        <w:t>ουδενί</w:t>
      </w:r>
      <w:proofErr w:type="spellEnd"/>
      <w:r>
        <w:rPr>
          <w:rFonts w:eastAsia="Times New Roman" w:cs="Times New Roman"/>
          <w:szCs w:val="24"/>
        </w:rPr>
        <w:t xml:space="preserve"> η λειτουργία -αν θέλετε- της ανακύκλωσης από τις υπουργικές αποφάσεις ή από την προχειρότητα νομοσχεδίου, όπως κάποιος κατέθεσε. </w:t>
      </w:r>
    </w:p>
    <w:p w14:paraId="1416A6C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Υπάρχει, όμως, άλλη οπτική, κύριε Θεοχαρόπουλε -και θέλω να το πω</w:t>
      </w:r>
      <w:r>
        <w:rPr>
          <w:rFonts w:eastAsia="Times New Roman" w:cs="Times New Roman"/>
          <w:szCs w:val="24"/>
        </w:rPr>
        <w:t>- στη διαχείριση των απορριμμάτων. Η τομή που ζητήσατε είναι το εθνικό σχέδιο διαχείρισης και η πράξη υπουργικού συμβουλίου 2015. Εκεί είναι οι αλλαγές οι μεγάλες, που είναι πολύ πιο μπροστά κι από την ευρωπαϊκή στρατηγική, ως οφείλαμε ως χώρα να βάλουμε τ</w:t>
      </w:r>
      <w:r>
        <w:rPr>
          <w:rFonts w:eastAsia="Times New Roman" w:cs="Times New Roman"/>
          <w:szCs w:val="24"/>
        </w:rPr>
        <w:t xml:space="preserve">ον πήχη πιο ψηλά. Αυτή είναι η αλλαγή που κάνουμε που δεν τολμούσαν να κάνουν οι προηγούμενες κυβερνήσεις. </w:t>
      </w:r>
    </w:p>
    <w:p w14:paraId="1416A6C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Κι από εκεί και μετά εγώ θέλω να συμφωνήσω ότι το κρίσιμο, κύριε </w:t>
      </w:r>
      <w:proofErr w:type="spellStart"/>
      <w:r>
        <w:rPr>
          <w:rFonts w:eastAsia="Times New Roman" w:cs="Times New Roman"/>
          <w:szCs w:val="24"/>
        </w:rPr>
        <w:t>Ξυδάκη</w:t>
      </w:r>
      <w:proofErr w:type="spellEnd"/>
      <w:r>
        <w:rPr>
          <w:rFonts w:eastAsia="Times New Roman" w:cs="Times New Roman"/>
          <w:szCs w:val="24"/>
        </w:rPr>
        <w:t>, είναι το θέμα του οργανικού και η στρατηγική μας για το οργανικό. Έχουμε βά</w:t>
      </w:r>
      <w:r>
        <w:rPr>
          <w:rFonts w:eastAsia="Times New Roman" w:cs="Times New Roman"/>
          <w:szCs w:val="24"/>
        </w:rPr>
        <w:t>λει στους χώρους συνάθροισης κοινού και στα καράβια και στα λιμάνια την υποχρεωτική ανακύκλωση στα καθαρά ρεύματα, που το προτείνατε κι εσείς, και, βέβαια, είναι πάρα πολύ σημαντικό το εθνικό σχέδιο διαχείρισης επικινδύνων αποβλήτων -το ανέφερε, αν δεν κάν</w:t>
      </w:r>
      <w:r>
        <w:rPr>
          <w:rFonts w:eastAsia="Times New Roman" w:cs="Times New Roman"/>
          <w:szCs w:val="24"/>
        </w:rPr>
        <w:t xml:space="preserve">ω λάθος και ο κ. </w:t>
      </w:r>
      <w:proofErr w:type="spellStart"/>
      <w:r>
        <w:rPr>
          <w:rFonts w:eastAsia="Times New Roman" w:cs="Times New Roman"/>
          <w:szCs w:val="24"/>
        </w:rPr>
        <w:t>Συρμαλένιος</w:t>
      </w:r>
      <w:proofErr w:type="spellEnd"/>
      <w:r>
        <w:rPr>
          <w:rFonts w:eastAsia="Times New Roman" w:cs="Times New Roman"/>
          <w:szCs w:val="24"/>
        </w:rPr>
        <w:t xml:space="preserve">, το αναφέρατε κι εσείς- διότι και το υπόλειμμα της αμμοβολής, αλλά και τα επικίνδυνα, τα οποία διαπιστώσατε εσείς ότι μειώνονται -επί της ουσίας πεντακόσιοι πενήντα χιλιάδες τόνοι εσωτερικά απόβλητα επικίνδυνα </w:t>
      </w:r>
      <w:r>
        <w:rPr>
          <w:rFonts w:eastAsia="Times New Roman" w:cs="Times New Roman"/>
          <w:szCs w:val="24"/>
        </w:rPr>
        <w:lastRenderedPageBreak/>
        <w:t xml:space="preserve">έχει η χώρα μας- </w:t>
      </w:r>
      <w:r>
        <w:rPr>
          <w:rFonts w:eastAsia="Times New Roman" w:cs="Times New Roman"/>
          <w:szCs w:val="24"/>
        </w:rPr>
        <w:t xml:space="preserve">είναι ένα από τα κομμάτια του προστίμου που πληρώνει η χώρα μας στην Ευρωπαϊκή Επιτροπή και είναι εκεί που πρέπει και ο ιδιωτικός τομέας να αναλάβει τις πρωτοβουλίες για τις μονάδες διαχείρισης των επικινδύνων τους. </w:t>
      </w:r>
    </w:p>
    <w:p w14:paraId="1416A6C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Εμείς έχουμε δώσει περιθώριο μέχρι τέλο</w:t>
      </w:r>
      <w:r>
        <w:rPr>
          <w:rFonts w:eastAsia="Times New Roman" w:cs="Times New Roman"/>
          <w:szCs w:val="24"/>
        </w:rPr>
        <w:t xml:space="preserve">υς του χρόνου στις επιχειρήσεις που παράγουν επικίνδυνα. Δεν μπορούν να μην αναλάβουν την ευθύνη του παραγωγού, διότι εμείς δεν θα κάνουμε τώρα πια τα στραβά μάτια, όπως γινόταν τα προηγούμενα χρόνια κι επιβάρυνε και την επιχειρηματικότητα. </w:t>
      </w:r>
    </w:p>
    <w:p w14:paraId="1416A6C6"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Υπάρχουν πράγμ</w:t>
      </w:r>
      <w:r>
        <w:rPr>
          <w:rFonts w:eastAsia="Times New Roman" w:cs="Times New Roman"/>
          <w:szCs w:val="24"/>
        </w:rPr>
        <w:t>ατι έλεγχοι στα συστήματα, γιατί ρωτήσατε γι’ αυτό. Υπήρχαν ήδη παλαιότεροι έλεγχοι που είχαν οδηγήσει και σε πρόταση διακοπής λειτουργίας συστήματος. Έχουμε ήδη ολοκληρωμένους δύο ελέγχους. Έχουμε ήδη, όμως, παραγγείλει ελέγχους και σε όλα τα υπόλοιπα συσ</w:t>
      </w:r>
      <w:r>
        <w:rPr>
          <w:rFonts w:eastAsia="Times New Roman" w:cs="Times New Roman"/>
          <w:szCs w:val="24"/>
        </w:rPr>
        <w:t xml:space="preserve">τήματα, γιατί θέλω να είμαστε συνεπείς και με την κριτική η οποία μας γίνεται για το καλύτερο αποτέλεσμα. </w:t>
      </w:r>
    </w:p>
    <w:p w14:paraId="1416A6C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Όμως, εγώ θέλω να πω στον κ. Συντυχάκη ότι δεν υπάρχει κανένα θέμα ΣΔΙΤ στη Θήβα. Δεν ξέρω από πού το μάθατε, αλλά μάλλον είχατε λάθος πληροφόρηση. Ό</w:t>
      </w:r>
      <w:r>
        <w:rPr>
          <w:rFonts w:eastAsia="Times New Roman" w:cs="Times New Roman"/>
          <w:szCs w:val="24"/>
        </w:rPr>
        <w:t xml:space="preserve">πως επίσης ότι αυτή η Κυβέρνηση απαγόρευσε τη χρηματοδότηση από τον πόρο ανακύκλωσης του </w:t>
      </w:r>
      <w:r>
        <w:rPr>
          <w:rFonts w:eastAsia="Times New Roman" w:cs="Times New Roman"/>
          <w:szCs w:val="24"/>
          <w:lang w:val="en-US"/>
        </w:rPr>
        <w:t>RDF</w:t>
      </w:r>
      <w:r>
        <w:rPr>
          <w:rFonts w:eastAsia="Times New Roman" w:cs="Times New Roman"/>
          <w:szCs w:val="24"/>
        </w:rPr>
        <w:t xml:space="preserve">, άρα δεν χρηματοδοτείται η καύση από την ανακύκλωση. Το διαχωρίσαμε. </w:t>
      </w:r>
    </w:p>
    <w:p w14:paraId="1416A6C8"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την βιομάζα και τα </w:t>
      </w:r>
      <w:proofErr w:type="spellStart"/>
      <w:r>
        <w:rPr>
          <w:rFonts w:eastAsia="Times New Roman" w:cs="Times New Roman"/>
          <w:szCs w:val="24"/>
        </w:rPr>
        <w:t>βιορευστά</w:t>
      </w:r>
      <w:proofErr w:type="spellEnd"/>
      <w:r>
        <w:rPr>
          <w:rFonts w:eastAsia="Times New Roman" w:cs="Times New Roman"/>
          <w:szCs w:val="24"/>
        </w:rPr>
        <w:t xml:space="preserve"> -για να καταλάβουμε κάτι, γιατί μάλλον δεν κα</w:t>
      </w:r>
      <w:r>
        <w:rPr>
          <w:rFonts w:eastAsia="Times New Roman" w:cs="Times New Roman"/>
          <w:szCs w:val="24"/>
        </w:rPr>
        <w:t xml:space="preserve">ταλάβατε- εμείς περιορίσαμε τις εξαιρέσεις που είχε μέχρι τώρα η </w:t>
      </w:r>
      <w:r>
        <w:rPr>
          <w:rFonts w:eastAsia="Times New Roman" w:cs="Times New Roman"/>
          <w:szCs w:val="24"/>
        </w:rPr>
        <w:lastRenderedPageBreak/>
        <w:t xml:space="preserve">νομοθεσία. Δεν επιτρέψαμε. Περιορίζουμε εξαιρέσεις. Δηλαδή, υπήρχαν παραθυράκια για να </w:t>
      </w:r>
      <w:proofErr w:type="spellStart"/>
      <w:r>
        <w:rPr>
          <w:rFonts w:eastAsia="Times New Roman" w:cs="Times New Roman"/>
          <w:szCs w:val="24"/>
        </w:rPr>
        <w:t>χωροθετούνται</w:t>
      </w:r>
      <w:proofErr w:type="spellEnd"/>
      <w:r>
        <w:rPr>
          <w:rFonts w:eastAsia="Times New Roman" w:cs="Times New Roman"/>
          <w:szCs w:val="24"/>
        </w:rPr>
        <w:t xml:space="preserve"> οπουδήποτε, χωρίς άδεια λειτουργίας και χωρίς έλεγχο από το δημόσιο, μονάδες </w:t>
      </w:r>
      <w:proofErr w:type="spellStart"/>
      <w:r>
        <w:rPr>
          <w:rFonts w:eastAsia="Times New Roman" w:cs="Times New Roman"/>
          <w:szCs w:val="24"/>
        </w:rPr>
        <w:t>βιορευστών</w:t>
      </w:r>
      <w:proofErr w:type="spellEnd"/>
      <w:r>
        <w:rPr>
          <w:rFonts w:eastAsia="Times New Roman" w:cs="Times New Roman"/>
          <w:szCs w:val="24"/>
        </w:rPr>
        <w:t xml:space="preserve"> κα</w:t>
      </w:r>
      <w:r>
        <w:rPr>
          <w:rFonts w:eastAsia="Times New Roman" w:cs="Times New Roman"/>
          <w:szCs w:val="24"/>
        </w:rPr>
        <w:t xml:space="preserve">ι βιομάζας. Δικός σας Βουλευτής μού έχει ζητήσει να κάνω αυτήν την παρέμβαση για την Αιτωλοακαρνανία. Άρα, είναι προς όφελος και της δικής σας πρότασης. Θέλω να το διερευνήσετε. </w:t>
      </w:r>
    </w:p>
    <w:p w14:paraId="1416A6C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Περιορίζουμε, λοιπόν, τη δυνατότητα αγροτική γη να τροποποιείται σε βιοτεχνικ</w:t>
      </w:r>
      <w:r>
        <w:rPr>
          <w:rFonts w:eastAsia="Times New Roman" w:cs="Times New Roman"/>
          <w:szCs w:val="24"/>
        </w:rPr>
        <w:t>ή ή ενεργειακή γη ή χώρος υποδοχής, διότι δεν πρέπει παρά μόνο να ανταποκρίνεται στις τοπικές μονάδες. Κι ελέγξτε το παρακαλώ, διότι πρόσφατα το Υπουργείο Περιβάλλοντος σε επίσκεψή του και στη Δυτική Ελλάδα δεσμεύτηκε για να περιορίσει αυτήν την χωρίς κανό</w:t>
      </w:r>
      <w:r>
        <w:rPr>
          <w:rFonts w:eastAsia="Times New Roman" w:cs="Times New Roman"/>
          <w:szCs w:val="24"/>
        </w:rPr>
        <w:t xml:space="preserve">νες και χωρίς έλεγχο </w:t>
      </w:r>
      <w:proofErr w:type="spellStart"/>
      <w:r>
        <w:rPr>
          <w:rFonts w:eastAsia="Times New Roman" w:cs="Times New Roman"/>
          <w:szCs w:val="24"/>
        </w:rPr>
        <w:t>χωροθέτηση</w:t>
      </w:r>
      <w:proofErr w:type="spellEnd"/>
      <w:r>
        <w:rPr>
          <w:rFonts w:eastAsia="Times New Roman" w:cs="Times New Roman"/>
          <w:szCs w:val="24"/>
        </w:rPr>
        <w:t xml:space="preserve"> μονάδων </w:t>
      </w:r>
      <w:proofErr w:type="spellStart"/>
      <w:r>
        <w:rPr>
          <w:rFonts w:eastAsia="Times New Roman" w:cs="Times New Roman"/>
          <w:szCs w:val="24"/>
        </w:rPr>
        <w:t>βιορευστών</w:t>
      </w:r>
      <w:proofErr w:type="spellEnd"/>
      <w:r>
        <w:rPr>
          <w:rFonts w:eastAsia="Times New Roman" w:cs="Times New Roman"/>
          <w:szCs w:val="24"/>
        </w:rPr>
        <w:t xml:space="preserve"> σε όλη την Ελλάδα, παραθυράκι που αφέθηκε από προηγούμενες κυβερνήσεις. Περιορίζουμε εξαιρέσεις, λοιπόν, κύριε Συντυχάκη και το έχει ζητήσει και συνάδελφός σας από την Αιτωλοακαρνανία. </w:t>
      </w:r>
    </w:p>
    <w:p w14:paraId="1416A6C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Επίσης, θέλω να πω </w:t>
      </w:r>
      <w:r>
        <w:rPr>
          <w:rFonts w:eastAsia="Times New Roman" w:cs="Times New Roman"/>
          <w:szCs w:val="24"/>
        </w:rPr>
        <w:t>ότι το νομοσχέδιο αυτό δεν είναι μονοπωλιακό. Το να επιτρέπεται το «ανακυκλώνω» στην πηγή της Πάτρας μια ΚΟΙΝΣΕΠ με έναν εργαζόμενο να κάνει σωστά ανακύκλωση δεν είναι μονοπωλιακή πολιτική. Το να έχουν -το έχω επαναλάβει- μια μονάδα δύο εργαζομένων που, γι</w:t>
      </w:r>
      <w:r>
        <w:rPr>
          <w:rFonts w:eastAsia="Times New Roman" w:cs="Times New Roman"/>
          <w:szCs w:val="24"/>
        </w:rPr>
        <w:t xml:space="preserve">α παράδειγμα, στους </w:t>
      </w:r>
      <w:proofErr w:type="spellStart"/>
      <w:r>
        <w:rPr>
          <w:rFonts w:eastAsia="Times New Roman" w:cs="Times New Roman"/>
          <w:szCs w:val="24"/>
        </w:rPr>
        <w:t>Ταγαράδες</w:t>
      </w:r>
      <w:proofErr w:type="spellEnd"/>
      <w:r>
        <w:rPr>
          <w:rFonts w:eastAsia="Times New Roman" w:cs="Times New Roman"/>
          <w:szCs w:val="24"/>
        </w:rPr>
        <w:t xml:space="preserve"> διαχωρίζουν πλαστικό Θεσσαλονίκης και το δίνουν στη βιομηχανία δεν είναι μονοπώλιο. Το να έχουν τρεις χημικοί μηχανικοί μια μονάδα αξιοποίησης ενέργειας στη </w:t>
      </w:r>
      <w:r>
        <w:rPr>
          <w:rFonts w:eastAsia="Times New Roman" w:cs="Times New Roman"/>
          <w:szCs w:val="24"/>
        </w:rPr>
        <w:lastRenderedPageBreak/>
        <w:t>βιομηχανική περιοχή Ηρακλείου δεν είναι μονοπωλιακό. Το να είναι τέσσ</w:t>
      </w:r>
      <w:r>
        <w:rPr>
          <w:rFonts w:eastAsia="Times New Roman" w:cs="Times New Roman"/>
          <w:szCs w:val="24"/>
        </w:rPr>
        <w:t xml:space="preserve">ερις αγελαδοτρόφοι στην Κορώνεια της Θεσσαλονίκης και να έχουν την κοπριά τους και να την κάνουν ενέργεια δεν είναι μονοπωλιακό. </w:t>
      </w:r>
    </w:p>
    <w:p w14:paraId="1416A6C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Αυτά εσείς νομίζετε ότι είναι μονοπωλιακά; Μάλλον έχετε κάνει κάποιο μεγάλο λάθος στην πολιτική σας θεώρηση και σας καλούμε να βρούμε μια λύση προς όφελος της εργασίας και της μικρής και μεσαίας επαγγελματικής δραστηριότητας. </w:t>
      </w:r>
    </w:p>
    <w:p w14:paraId="1416A6CC"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Τέλος, νομίζω ότι απάντησα σε</w:t>
      </w:r>
      <w:r>
        <w:rPr>
          <w:rFonts w:eastAsia="Times New Roman" w:cs="Times New Roman"/>
          <w:szCs w:val="24"/>
        </w:rPr>
        <w:t xml:space="preserve"> όσα τουλάχιστον πρόλαβα να σημειώσω, ξεκαθαρίζοντας ότι, για εμάς, το ζήτημα είναι να βρούμε έναν κοινό δρόμο για την ανακύκλωση. Όμως, θα μου επιτρέψετε να πω κάτι που περιμένει η Δημοκρατική Συμπαράταξη και για την τροπολογία του κ. Παππά. </w:t>
      </w:r>
    </w:p>
    <w:p w14:paraId="1416A6CD"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Δύο ζητήματα</w:t>
      </w:r>
      <w:r>
        <w:rPr>
          <w:rFonts w:eastAsia="Times New Roman" w:cs="Times New Roman"/>
          <w:szCs w:val="24"/>
        </w:rPr>
        <w:t xml:space="preserve"> υπάρχουν, τα οποία έχουν μπει κατά την άποψή σας. Το ένα είναι το «πόθεν έσχες» και το άλλο είναι η εγγυητική συμμετοχής. Πολύ απλά να σας πω ότι από κάποια έρευνα που κάναμε και με στοιχεία που μου έδωσε ο συνάδελφος Υπουργός υπάρχουν δύο έλεγχοι του «πό</w:t>
      </w:r>
      <w:r>
        <w:rPr>
          <w:rFonts w:eastAsia="Times New Roman" w:cs="Times New Roman"/>
          <w:szCs w:val="24"/>
        </w:rPr>
        <w:t xml:space="preserve">θεν έσχες» στην υφιστάμενη πλέον νομοθεσία. </w:t>
      </w:r>
    </w:p>
    <w:p w14:paraId="1416A6CE"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Το ένα είναι όσον αφορά την κάλυψη του μετοχικού κεφαλαίου, διότι είναι προϋπόθεση στη συμμετοχή στον διαγωνισμό. Αυτό προβλέπεται στο άρθρο 6 του ν. 4339. </w:t>
      </w:r>
    </w:p>
    <w:p w14:paraId="1416A6CF"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δεύτερο είναι ότι μετά την ανακήρυξη υπερθεματιστή </w:t>
      </w:r>
      <w:r>
        <w:rPr>
          <w:rFonts w:eastAsia="Times New Roman" w:cs="Times New Roman"/>
          <w:szCs w:val="24"/>
        </w:rPr>
        <w:t xml:space="preserve">για την κάλυψη του ποσού της προσφοράς, στο άρθρο 13, εφαρμόζεται για δεύτερη φορά το «πόθεν έσχες», όπως προβλέπει και η νομοθεσία, γιατί δεν μπορείς να προβλέψεις υποθετικό «πόθεν έσχες» επί γενικής ερωτήσεως. </w:t>
      </w:r>
    </w:p>
    <w:p w14:paraId="1416A6D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Το ένα είναι, λοιπόν, για το μετοχικό κεφάλ</w:t>
      </w:r>
      <w:r>
        <w:rPr>
          <w:rFonts w:eastAsia="Times New Roman" w:cs="Times New Roman"/>
          <w:szCs w:val="24"/>
        </w:rPr>
        <w:t xml:space="preserve">αιο και το δεύτερο είναι για την προσφορά του υπερθεματιστή. Άρα, διπλά καλύπτεται το θέμα του «πόθεν έσχες». Αυτή είναι και η πρόταση του ΕΣΡ εξάλλου. </w:t>
      </w:r>
    </w:p>
    <w:p w14:paraId="1416A6D1"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Τέλος, όσον αφορά την εγγυητική, ο νόμος εξουσιοδοτεί την προκήρυξη να βάλει τις προϋποθέσεις συμμετοχή</w:t>
      </w:r>
      <w:r>
        <w:rPr>
          <w:rFonts w:eastAsia="Times New Roman" w:cs="Times New Roman"/>
          <w:szCs w:val="24"/>
        </w:rPr>
        <w:t xml:space="preserve">ς, άρα και την εγγυητική συμμετοχής. Στο άρθρο 11, λοιπόν, δίνουν τη δυνατότητα στο ΕΣΡ να βάλει την εγγυητική συμμετοχής στις προϋποθέσεις της διακήρυξης και του διαγωνισμού. Προβλέπεται και αυτό στο νόμο και υφίσταται το άρθρο 11 του </w:t>
      </w:r>
      <w:r>
        <w:rPr>
          <w:rFonts w:eastAsia="Times New Roman" w:cs="Times New Roman"/>
          <w:szCs w:val="24"/>
        </w:rPr>
        <w:t>ν</w:t>
      </w:r>
      <w:r>
        <w:rPr>
          <w:rFonts w:eastAsia="Times New Roman" w:cs="Times New Roman"/>
          <w:szCs w:val="24"/>
        </w:rPr>
        <w:t xml:space="preserve">.4339. Άρα, και τα </w:t>
      </w:r>
      <w:r>
        <w:rPr>
          <w:rFonts w:eastAsia="Times New Roman" w:cs="Times New Roman"/>
          <w:szCs w:val="24"/>
        </w:rPr>
        <w:t xml:space="preserve">δύο ζητήματα που ζητήσατε, επειδή το ζητήσαμε και με τον Κοινοβουλευτικό Εκπρόσωπο του ΣΥΡΙΖΑ, διερεύνησε το αρμόδιο Υπουργείο ότι </w:t>
      </w:r>
      <w:proofErr w:type="spellStart"/>
      <w:r>
        <w:rPr>
          <w:rFonts w:eastAsia="Times New Roman" w:cs="Times New Roman"/>
          <w:szCs w:val="24"/>
        </w:rPr>
        <w:t>αναταποκρίνεται</w:t>
      </w:r>
      <w:proofErr w:type="spellEnd"/>
      <w:r>
        <w:rPr>
          <w:rFonts w:eastAsia="Times New Roman" w:cs="Times New Roman"/>
          <w:szCs w:val="24"/>
        </w:rPr>
        <w:t xml:space="preserve"> στις κατευθύνσεις που έχει ήδη ο νόμος και δεν περιορίζεται επ’ </w:t>
      </w:r>
      <w:proofErr w:type="spellStart"/>
      <w:r>
        <w:rPr>
          <w:rFonts w:eastAsia="Times New Roman" w:cs="Times New Roman"/>
          <w:szCs w:val="24"/>
        </w:rPr>
        <w:t>ουδενί</w:t>
      </w:r>
      <w:proofErr w:type="spellEnd"/>
      <w:r>
        <w:rPr>
          <w:rFonts w:eastAsia="Times New Roman" w:cs="Times New Roman"/>
          <w:szCs w:val="24"/>
        </w:rPr>
        <w:t xml:space="preserve"> το ζήτημα της ευρύτερης αποδοχής της τ</w:t>
      </w:r>
      <w:r>
        <w:rPr>
          <w:rFonts w:eastAsia="Times New Roman" w:cs="Times New Roman"/>
          <w:szCs w:val="24"/>
        </w:rPr>
        <w:t xml:space="preserve">ροπολογίας που βάλαμε σήμερα. </w:t>
      </w:r>
    </w:p>
    <w:p w14:paraId="1416A6D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Τέλος, κλείνω με τους δασικούς χάρτες.</w:t>
      </w:r>
    </w:p>
    <w:p w14:paraId="1416A6D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συγχωρήστε με, αλλά υπάρχει ένα δημοσίευμα που μπορεί να παραπλανήσει τον κόσμο. Δεν δίνεται κα</w:t>
      </w:r>
      <w:r>
        <w:rPr>
          <w:rFonts w:eastAsia="Times New Roman" w:cs="Times New Roman"/>
          <w:szCs w:val="24"/>
        </w:rPr>
        <w:t>μ</w:t>
      </w:r>
      <w:r>
        <w:rPr>
          <w:rFonts w:eastAsia="Times New Roman" w:cs="Times New Roman"/>
          <w:szCs w:val="24"/>
        </w:rPr>
        <w:t>μία παράταση με τη σημερινή τροπολογία στην ανάρτηση δασικών χαρτών, που τε</w:t>
      </w:r>
      <w:r>
        <w:rPr>
          <w:rFonts w:eastAsia="Times New Roman" w:cs="Times New Roman"/>
          <w:szCs w:val="24"/>
        </w:rPr>
        <w:t xml:space="preserve">λείωσε στις 25 Σεπτεμβρίου, και κακώς, κατά την άποψή μου, η Δημοκρατική Συμπαράταξη τότε το αιτήθηκε. </w:t>
      </w:r>
    </w:p>
    <w:p w14:paraId="1416A6D4"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Επειδή μου ζητήσατε να απαντήσω γιατί αρνηθήκαμε αυτή την τροπολογία, το έκανα στο νομοσχέδιο της δόμησης. Θα το ξαναπώ σήμερα. Να σας πω ένα παράδειγμα</w:t>
      </w:r>
      <w:r>
        <w:rPr>
          <w:rFonts w:eastAsia="Times New Roman" w:cs="Times New Roman"/>
          <w:szCs w:val="24"/>
        </w:rPr>
        <w:t xml:space="preserve">. Ζητάτε, παραδείγματος </w:t>
      </w:r>
      <w:r>
        <w:rPr>
          <w:rFonts w:eastAsia="Times New Roman" w:cs="Times New Roman"/>
          <w:szCs w:val="24"/>
        </w:rPr>
        <w:t>χάριν</w:t>
      </w:r>
      <w:r>
        <w:rPr>
          <w:rFonts w:eastAsia="Times New Roman" w:cs="Times New Roman"/>
          <w:szCs w:val="24"/>
        </w:rPr>
        <w:t xml:space="preserve">, να υπάρχει παράταση δασικών χαρτών για κάτι που έχει κλείσει, η ανάρτησή τους, δηλαδή, στις 25 Σεπτεμβρίου. Καταλαβαίνετε ότι δεν μπορεί να γίνει παράταση για κάτι που έχει σταματήσει. </w:t>
      </w:r>
    </w:p>
    <w:p w14:paraId="1416A6D5"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Δεύτερον, αν το κάνουμε, δεν θα έχουμε </w:t>
      </w:r>
      <w:r>
        <w:rPr>
          <w:rFonts w:eastAsia="Times New Roman" w:cs="Times New Roman"/>
          <w:szCs w:val="24"/>
        </w:rPr>
        <w:t xml:space="preserve">κύρωση δασικών χαρτών και δεν θα ξεκινήσει η διαδικασία έκδοσης αδειών δόμησης, οι βεβαιώσεις επί τοπογραφικού των μηχανικών για να μην πηγαίνουν κάποιοι δασαρχεία. Δεν θα ξεκολλήσει η αναπτυξιακή διαδικασία. </w:t>
      </w:r>
    </w:p>
    <w:p w14:paraId="1416A6D6"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Τρίτον, το ζητάτε γιατί τάχατε οι δήμοι δεν έχ</w:t>
      </w:r>
      <w:r>
        <w:rPr>
          <w:rFonts w:eastAsia="Times New Roman" w:cs="Times New Roman"/>
          <w:szCs w:val="24"/>
        </w:rPr>
        <w:t xml:space="preserve">ουν στείλει στοιχεία. Το γράφετε στην τροπολογία σας. Ανακοίνωσα ήδη ότι και οι </w:t>
      </w:r>
      <w:proofErr w:type="spellStart"/>
      <w:r>
        <w:rPr>
          <w:rFonts w:eastAsia="Times New Roman" w:cs="Times New Roman"/>
          <w:szCs w:val="24"/>
        </w:rPr>
        <w:t>εκατό</w:t>
      </w:r>
      <w:r>
        <w:rPr>
          <w:rFonts w:eastAsia="Times New Roman" w:cs="Times New Roman"/>
          <w:szCs w:val="24"/>
        </w:rPr>
        <w:t>ν</w:t>
      </w:r>
      <w:proofErr w:type="spellEnd"/>
      <w:r>
        <w:rPr>
          <w:rFonts w:eastAsia="Times New Roman" w:cs="Times New Roman"/>
          <w:szCs w:val="24"/>
        </w:rPr>
        <w:t xml:space="preserve"> είκοσι δήμοι που εντάσσονται στους πρώτους δασικούς χάρτες έστειλαν στοιχεία. </w:t>
      </w:r>
    </w:p>
    <w:p w14:paraId="1416A6D7"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Άρα, εφόσον δόθηκαν </w:t>
      </w:r>
      <w:proofErr w:type="spellStart"/>
      <w:r>
        <w:rPr>
          <w:rFonts w:eastAsia="Times New Roman" w:cs="Times New Roman"/>
          <w:szCs w:val="24"/>
        </w:rPr>
        <w:t>οκτώμισι</w:t>
      </w:r>
      <w:proofErr w:type="spellEnd"/>
      <w:r>
        <w:rPr>
          <w:rFonts w:eastAsia="Times New Roman" w:cs="Times New Roman"/>
          <w:szCs w:val="24"/>
        </w:rPr>
        <w:t xml:space="preserve"> μήνες, με προσωπική ενημέρωση όλων των παραγωγών αγροτών με </w:t>
      </w:r>
      <w:proofErr w:type="spellStart"/>
      <w:r>
        <w:rPr>
          <w:rFonts w:eastAsia="Times New Roman" w:cs="Times New Roman"/>
          <w:szCs w:val="24"/>
          <w:lang w:val="en-US"/>
        </w:rPr>
        <w:t>s</w:t>
      </w:r>
      <w:r>
        <w:rPr>
          <w:rFonts w:eastAsia="Times New Roman" w:cs="Times New Roman"/>
          <w:szCs w:val="24"/>
          <w:lang w:val="en-US"/>
        </w:rPr>
        <w:t>ms</w:t>
      </w:r>
      <w:proofErr w:type="spellEnd"/>
      <w:r>
        <w:rPr>
          <w:rFonts w:eastAsia="Times New Roman" w:cs="Times New Roman"/>
          <w:szCs w:val="24"/>
        </w:rPr>
        <w:t xml:space="preserve"> από τον Ιούνιο, με </w:t>
      </w:r>
      <w:proofErr w:type="spellStart"/>
      <w:r>
        <w:rPr>
          <w:rFonts w:eastAsia="Times New Roman" w:cs="Times New Roman"/>
          <w:szCs w:val="24"/>
        </w:rPr>
        <w:t>οκτώμισι</w:t>
      </w:r>
      <w:proofErr w:type="spellEnd"/>
      <w:r>
        <w:rPr>
          <w:rFonts w:eastAsia="Times New Roman" w:cs="Times New Roman"/>
          <w:szCs w:val="24"/>
        </w:rPr>
        <w:t xml:space="preserve"> μήνες παράταση της ανάρτησης, να δοθεί παράταση για κάτι που καθυστερεί την ανάπτυξη; </w:t>
      </w:r>
    </w:p>
    <w:p w14:paraId="1416A6D8"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δίνουμε σήμερα; Δεν δίνουμε παράταση στην ανάρτηση δασικών χαρτών, γιατί γράφτηκε σε ένα </w:t>
      </w:r>
      <w:r>
        <w:rPr>
          <w:rFonts w:eastAsia="Times New Roman" w:cs="Times New Roman"/>
          <w:szCs w:val="24"/>
          <w:lang w:val="en-US"/>
        </w:rPr>
        <w:t>site</w:t>
      </w:r>
      <w:r>
        <w:rPr>
          <w:rFonts w:eastAsia="Times New Roman" w:cs="Times New Roman"/>
          <w:szCs w:val="24"/>
        </w:rPr>
        <w:t xml:space="preserve"> και μπορεί κάποιοι να </w:t>
      </w:r>
      <w:proofErr w:type="spellStart"/>
      <w:r>
        <w:rPr>
          <w:rFonts w:eastAsia="Times New Roman" w:cs="Times New Roman"/>
          <w:szCs w:val="24"/>
        </w:rPr>
        <w:t>παραπλανηθούν</w:t>
      </w:r>
      <w:proofErr w:type="spellEnd"/>
      <w:r>
        <w:rPr>
          <w:rFonts w:eastAsia="Times New Roman" w:cs="Times New Roman"/>
          <w:szCs w:val="24"/>
        </w:rPr>
        <w:t>. Δίνο</w:t>
      </w:r>
      <w:r>
        <w:rPr>
          <w:rFonts w:eastAsia="Times New Roman" w:cs="Times New Roman"/>
          <w:szCs w:val="24"/>
        </w:rPr>
        <w:t>υμε παράταση ενός μήνα στις υπηρεσίες για να αξιολογήσουν και να εξετάσουν τις αιτήσεις, ώστε η μερική κύρωση που θα γίνει να είναι πλήρης. Διότι θέλουμε μέχρι τέλος του χρόνου η χώρα μας να έχει για πρώτη φορά το 35% της έκτασής της κυρωμένο σε χάρτη, πλη</w:t>
      </w:r>
      <w:r>
        <w:rPr>
          <w:rFonts w:eastAsia="Times New Roman" w:cs="Times New Roman"/>
          <w:szCs w:val="24"/>
        </w:rPr>
        <w:t xml:space="preserve">ν προφανώς των αντιρρήσεων που θέλουν εξάμηνη εξέταση. </w:t>
      </w:r>
    </w:p>
    <w:p w14:paraId="1416A6D9"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Άρα, ο ένας μήνας που δίνουμε παράταση σήμερα αφορά μόνο την εξέταση των πρόδηλων σφαλμάτων, των λαθών της διοίκησης και των αιτήσεων εξαγοράς που γίνονται για τους αγρότες, για να εξασφαλιστούν οι επ</w:t>
      </w:r>
      <w:r>
        <w:rPr>
          <w:rFonts w:eastAsia="Times New Roman" w:cs="Times New Roman"/>
          <w:szCs w:val="24"/>
        </w:rPr>
        <w:t xml:space="preserve">ιδοτήσεις τους, που εμείς το δημιουργήσαμε ως θεσμικό πλαίσιο. </w:t>
      </w:r>
    </w:p>
    <w:p w14:paraId="1416A6DA"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Αυτό θα δώσει τη δυνατότητα μέχρι το τέλος του Δεκεμβρίου να έχουν τελειώσει όλες οι διαδικασίες εντός των υπηρεσιών. Δεν μπορεί ο πολίτης πλέον για τις ήδη αναρτημένες περιοχές να υποβάλλει α</w:t>
      </w:r>
      <w:r>
        <w:rPr>
          <w:rFonts w:eastAsia="Times New Roman" w:cs="Times New Roman"/>
          <w:szCs w:val="24"/>
        </w:rPr>
        <w:t xml:space="preserve">ντίρρηση. Έχει κλείσει 25 Σεπτέμβρη. </w:t>
      </w:r>
    </w:p>
    <w:p w14:paraId="1416A6DB"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Ξεκινήσαμε ήδη αυτή την εβδομάδα. Σηκώθηκαν νέες περιοχές, νέοι χάρτες αρχίζουν να εξετάζονται. Εδώ τώρα στρέφεται το ενδιαφέρον μας, στις νέες περιοχές. Άρα, δεν υπήρχε κα</w:t>
      </w:r>
      <w:r>
        <w:rPr>
          <w:rFonts w:eastAsia="Times New Roman" w:cs="Times New Roman"/>
          <w:szCs w:val="24"/>
        </w:rPr>
        <w:t>μ</w:t>
      </w:r>
      <w:r>
        <w:rPr>
          <w:rFonts w:eastAsia="Times New Roman" w:cs="Times New Roman"/>
          <w:szCs w:val="24"/>
        </w:rPr>
        <w:t xml:space="preserve">μία σκοπιμότητα ούτε κανένας δήμος το ήθελε. </w:t>
      </w:r>
      <w:r>
        <w:rPr>
          <w:rFonts w:eastAsia="Times New Roman" w:cs="Times New Roman"/>
          <w:szCs w:val="24"/>
        </w:rPr>
        <w:t>Δεν υπήρχε λόγος για εκείνη την τροπολογία που υποβάλατε, πέρα του ότι έχει λήξει από 25 Σεπτέμβρη.</w:t>
      </w:r>
    </w:p>
    <w:p w14:paraId="1416A6DC"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1416A6DD"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Και εμείς ευχαριστούμε.</w:t>
      </w:r>
    </w:p>
    <w:p w14:paraId="1416A6DE"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w:t>
      </w:r>
      <w:r>
        <w:rPr>
          <w:rFonts w:eastAsia="Times New Roman" w:cs="Times New Roman"/>
          <w:szCs w:val="24"/>
        </w:rPr>
        <w:t xml:space="preserve"> Κύριε Πρόεδρε, θα ήθελα το</w:t>
      </w:r>
      <w:r>
        <w:rPr>
          <w:rFonts w:eastAsia="Times New Roman" w:cs="Times New Roman"/>
          <w:szCs w:val="24"/>
        </w:rPr>
        <w:t>ν</w:t>
      </w:r>
      <w:r>
        <w:rPr>
          <w:rFonts w:eastAsia="Times New Roman" w:cs="Times New Roman"/>
          <w:szCs w:val="24"/>
        </w:rPr>
        <w:t xml:space="preserve"> λόγο για να απαντήσω στον Υπουργό ως </w:t>
      </w:r>
      <w:r>
        <w:rPr>
          <w:rFonts w:eastAsia="Times New Roman" w:cs="Times New Roman"/>
          <w:szCs w:val="24"/>
        </w:rPr>
        <w:t xml:space="preserve">Κοινοβουλευτικός Εκπρόσωπος. Δεν έχω πάρει τη δευτερολογία μου εξάλλου. Θα είμαι πολύ σύντομος. </w:t>
      </w:r>
    </w:p>
    <w:p w14:paraId="1416A6DF"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Έχουμε ολοκληρώσει και μπαίνουμε στην ψηφοφορία. </w:t>
      </w:r>
    </w:p>
    <w:p w14:paraId="1416A6E0"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w:t>
      </w:r>
    </w:p>
    <w:p w14:paraId="1416A6E1" w14:textId="77777777" w:rsidR="002F1EDC" w:rsidRDefault="00F01CE6">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Ήμουν πολύ προσεκ</w:t>
      </w:r>
      <w:r>
        <w:rPr>
          <w:rFonts w:eastAsia="Times New Roman" w:cs="Times New Roman"/>
          <w:szCs w:val="24"/>
        </w:rPr>
        <w:t>τικός στην τοποθέτησή μου. Όταν σας μίλησα για το 20%, κύριε Υπουργέ, αναφέρθηκα στο ότι τα υλικά συσκευασίας –μάλιστα, χρησιμοποίησα πληροφορίες που έρχονται από το δικό σας Υπουργείο- αφορούν κυρίως επτακόσιες πενήντα χιλιάδες τόνους σε σύνολο 5,7 εκατομ</w:t>
      </w:r>
      <w:r>
        <w:rPr>
          <w:rFonts w:eastAsia="Times New Roman" w:cs="Times New Roman"/>
          <w:szCs w:val="24"/>
        </w:rPr>
        <w:t xml:space="preserve">μυρίων τόνων, που αφορά το σύνολο των αστικών αποβλήτων. Γι’ αυτό είπα ότι στην ουσία το νομοσχέδιο αφορά μόνο το 20%. Δεν αναφέρθηκα καθόλου στο οργανικό ή στο ζυμώσιμο κλάσμα. </w:t>
      </w:r>
    </w:p>
    <w:p w14:paraId="1416A6E2"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Σας έθεσα, βέβαια, και μία σειρά από ερωτήματα, στα οποία, βεβαίως, δεν έλαβα</w:t>
      </w:r>
      <w:r>
        <w:rPr>
          <w:rFonts w:eastAsia="Times New Roman" w:cs="Times New Roman"/>
          <w:szCs w:val="24"/>
        </w:rPr>
        <w:t xml:space="preserve"> απάντηση. Για παράδειγμα, για τη θέση σας για τα εργοστάσια μηχανικής και βιολογικής επεξεργασίας των αποβλήτων ή για τα εργοστάσια ενεργειακής αξιοποίησης των αποβλήτων. </w:t>
      </w:r>
    </w:p>
    <w:p w14:paraId="1416A6E3" w14:textId="77777777" w:rsidR="002F1EDC" w:rsidRDefault="00F01CE6">
      <w:pPr>
        <w:spacing w:after="0" w:line="600" w:lineRule="auto"/>
        <w:ind w:firstLine="720"/>
        <w:jc w:val="both"/>
        <w:rPr>
          <w:rFonts w:eastAsia="Times New Roman" w:cs="Times New Roman"/>
          <w:szCs w:val="24"/>
        </w:rPr>
      </w:pPr>
      <w:r>
        <w:rPr>
          <w:rFonts w:eastAsia="Times New Roman" w:cs="Times New Roman"/>
          <w:szCs w:val="24"/>
        </w:rPr>
        <w:t>Βεβαίως, δεν έλαβα κα</w:t>
      </w:r>
      <w:r>
        <w:rPr>
          <w:rFonts w:eastAsia="Times New Roman" w:cs="Times New Roman"/>
          <w:szCs w:val="24"/>
        </w:rPr>
        <w:t>μ</w:t>
      </w:r>
      <w:r>
        <w:rPr>
          <w:rFonts w:eastAsia="Times New Roman" w:cs="Times New Roman"/>
          <w:szCs w:val="24"/>
        </w:rPr>
        <w:t>μία απάντηση όσον αφορά τον σχεδιασμό διαχείρισης των αποβλήτ</w:t>
      </w:r>
      <w:r>
        <w:rPr>
          <w:rFonts w:eastAsia="Times New Roman" w:cs="Times New Roman"/>
          <w:szCs w:val="24"/>
        </w:rPr>
        <w:t xml:space="preserve">ων στην Αττική, που, όπως όλοι γνωρίζουμε σε αυτή την Αίθουσα, αφορά το 50% των απορριμμάτων. </w:t>
      </w:r>
    </w:p>
    <w:p w14:paraId="1416A6E4" w14:textId="77777777" w:rsidR="002F1EDC" w:rsidRDefault="00F01CE6">
      <w:pPr>
        <w:spacing w:line="600" w:lineRule="auto"/>
        <w:ind w:firstLine="720"/>
        <w:jc w:val="both"/>
        <w:rPr>
          <w:rFonts w:eastAsia="Times New Roman"/>
          <w:szCs w:val="24"/>
        </w:rPr>
      </w:pPr>
      <w:r>
        <w:rPr>
          <w:rFonts w:eastAsia="Times New Roman"/>
          <w:szCs w:val="24"/>
        </w:rPr>
        <w:lastRenderedPageBreak/>
        <w:t>Κα</w:t>
      </w:r>
      <w:r>
        <w:rPr>
          <w:rFonts w:eastAsia="Times New Roman"/>
          <w:szCs w:val="24"/>
        </w:rPr>
        <w:t>μ</w:t>
      </w:r>
      <w:r>
        <w:rPr>
          <w:rFonts w:eastAsia="Times New Roman"/>
          <w:szCs w:val="24"/>
        </w:rPr>
        <w:t>μία, βεβαίως, απάντηση δεν έλαβα από εσάς για τις καταγγελίες που υπάρχουν στην ΕΟΑΝ ήδη από το 2012</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2013 και επόμενα έτη, όπου, δυστυχώς, καθυστερούν οι δι</w:t>
      </w:r>
      <w:r>
        <w:rPr>
          <w:rFonts w:eastAsia="Times New Roman"/>
          <w:szCs w:val="24"/>
        </w:rPr>
        <w:t xml:space="preserve">αδικασίες. Όπως σας είπα προηγουμένως, δεν αφορά την στελέχωση ή την </w:t>
      </w:r>
      <w:proofErr w:type="spellStart"/>
      <w:r>
        <w:rPr>
          <w:rFonts w:eastAsia="Times New Roman"/>
          <w:szCs w:val="24"/>
        </w:rPr>
        <w:t>υποστελέχωση</w:t>
      </w:r>
      <w:proofErr w:type="spellEnd"/>
      <w:r>
        <w:rPr>
          <w:rFonts w:eastAsia="Times New Roman"/>
          <w:szCs w:val="24"/>
        </w:rPr>
        <w:t xml:space="preserve"> του συγκεκριμένου φορέα, αλλά αφορά την κακή λειτουργία του συγκεκριμένου.</w:t>
      </w:r>
    </w:p>
    <w:p w14:paraId="1416A6E5" w14:textId="77777777" w:rsidR="002F1EDC" w:rsidRDefault="00F01CE6">
      <w:pPr>
        <w:spacing w:line="600" w:lineRule="auto"/>
        <w:ind w:firstLine="720"/>
        <w:jc w:val="both"/>
        <w:rPr>
          <w:rFonts w:eastAsia="Times New Roman"/>
          <w:szCs w:val="24"/>
        </w:rPr>
      </w:pPr>
      <w:r>
        <w:rPr>
          <w:rFonts w:eastAsia="Times New Roman"/>
          <w:szCs w:val="24"/>
        </w:rPr>
        <w:t>Επίσης, όσον αφορά το ΦΕΚ το οποίο επικαλείστε, που αναφέρεται στο πώς θα διαχειριστείτε σαν Υπουργείο τα χρήματα που θα προέλθουν από τις πλαστικές σακούλες, δυστυχώς, η απάντησή σας μου επιβεβαίωσε τους χειρότερούς μου φόβους ότι δυστυχώς, δεν υπάρχει κα</w:t>
      </w:r>
      <w:r>
        <w:rPr>
          <w:rFonts w:eastAsia="Times New Roman"/>
          <w:szCs w:val="24"/>
        </w:rPr>
        <w:t>νένα σχέδιο. Μου επιβεβαιώσατε μεν το ύψος του ποσού, ότι μπορεί να είναι μεταξύ 40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50 εκατομμυρίων, αλλά δυστυχώς δεν υπάρχει κανένας σχεδιασμός. Η επίκληση του ΦΕΚ από μόνη της δεν δείχνει ότι υπάρχει κάποιος σχεδιασμός.</w:t>
      </w:r>
    </w:p>
    <w:p w14:paraId="1416A6E6" w14:textId="77777777" w:rsidR="002F1EDC" w:rsidRDefault="00F01CE6">
      <w:pPr>
        <w:spacing w:line="600" w:lineRule="auto"/>
        <w:ind w:firstLine="720"/>
        <w:jc w:val="both"/>
        <w:rPr>
          <w:rFonts w:eastAsia="Times New Roman"/>
          <w:szCs w:val="24"/>
        </w:rPr>
      </w:pPr>
      <w:r>
        <w:rPr>
          <w:rFonts w:eastAsia="Times New Roman"/>
          <w:szCs w:val="24"/>
        </w:rPr>
        <w:t>Και κλείνω με μία φράση. Μπήκατ</w:t>
      </w:r>
      <w:r>
        <w:rPr>
          <w:rFonts w:eastAsia="Times New Roman"/>
          <w:szCs w:val="24"/>
        </w:rPr>
        <w:t>ε στον πειρασμό, κύριε Υπουργέ, και λυπάμαι που το κάνατε αυτό, και αναφερθήκατε σε θέματα άσχετα για το νομοσχέδιο, που τουλάχιστον εγώ προσωπικά, αλλά νομίζω και κανένας από την παράταξη δεν τα έθιξε. Αναφερθήκατε στα δημοσιεύματα μιας κυριακάτικης εφημε</w:t>
      </w:r>
      <w:r>
        <w:rPr>
          <w:rFonts w:eastAsia="Times New Roman"/>
          <w:szCs w:val="24"/>
        </w:rPr>
        <w:t xml:space="preserve">ρίδας. Δυστυχώς, μέχρι πρότινος ξέραμε ότι ο κ. </w:t>
      </w:r>
      <w:proofErr w:type="spellStart"/>
      <w:r>
        <w:rPr>
          <w:rFonts w:eastAsia="Times New Roman"/>
          <w:szCs w:val="24"/>
        </w:rPr>
        <w:t>Βαξεβάνης</w:t>
      </w:r>
      <w:proofErr w:type="spellEnd"/>
      <w:r>
        <w:rPr>
          <w:rFonts w:eastAsia="Times New Roman"/>
          <w:szCs w:val="24"/>
        </w:rPr>
        <w:t xml:space="preserve"> εμφανιζόταν ως, σχεδόν, </w:t>
      </w:r>
      <w:r>
        <w:rPr>
          <w:rFonts w:eastAsia="Times New Roman"/>
          <w:szCs w:val="24"/>
        </w:rPr>
        <w:t xml:space="preserve">εκπρόσωπος </w:t>
      </w:r>
      <w:r>
        <w:rPr>
          <w:rFonts w:eastAsia="Times New Roman"/>
          <w:szCs w:val="24"/>
        </w:rPr>
        <w:t xml:space="preserve">Τύπου του ΣΥΡΙΖΑ. Σήμερα διαπιστώσαμε ότι ο ΣΥΡΙΖΑ εμφανίζεται ως </w:t>
      </w:r>
      <w:r>
        <w:rPr>
          <w:rFonts w:eastAsia="Times New Roman"/>
          <w:szCs w:val="24"/>
        </w:rPr>
        <w:t xml:space="preserve">εκπρόσωπος </w:t>
      </w:r>
      <w:r>
        <w:rPr>
          <w:rFonts w:eastAsia="Times New Roman"/>
          <w:szCs w:val="24"/>
        </w:rPr>
        <w:t xml:space="preserve">Τύπου του κ. </w:t>
      </w:r>
      <w:proofErr w:type="spellStart"/>
      <w:r>
        <w:rPr>
          <w:rFonts w:eastAsia="Times New Roman"/>
          <w:szCs w:val="24"/>
        </w:rPr>
        <w:t>Βαξεβάνη</w:t>
      </w:r>
      <w:proofErr w:type="spellEnd"/>
      <w:r>
        <w:rPr>
          <w:rFonts w:eastAsia="Times New Roman"/>
          <w:szCs w:val="24"/>
        </w:rPr>
        <w:t xml:space="preserve">. </w:t>
      </w:r>
    </w:p>
    <w:p w14:paraId="1416A6E7" w14:textId="77777777" w:rsidR="002F1EDC" w:rsidRDefault="00F01CE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συνάδελφε. </w:t>
      </w:r>
    </w:p>
    <w:p w14:paraId="1416A6E8" w14:textId="77777777" w:rsidR="002F1EDC" w:rsidRDefault="00F01CE6">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 xml:space="preserve">ύριε Υπουργέ, έχετε τον λόγο. </w:t>
      </w:r>
    </w:p>
    <w:p w14:paraId="1416A6E9" w14:textId="77777777" w:rsidR="002F1EDC" w:rsidRDefault="00F01CE6">
      <w:pPr>
        <w:spacing w:line="600" w:lineRule="auto"/>
        <w:ind w:firstLine="720"/>
        <w:jc w:val="both"/>
        <w:rPr>
          <w:rFonts w:eastAsia="Times New Roman"/>
          <w:szCs w:val="24"/>
        </w:rPr>
      </w:pPr>
      <w:r>
        <w:rPr>
          <w:rFonts w:eastAsia="Times New Roman"/>
          <w:b/>
          <w:szCs w:val="24"/>
        </w:rPr>
        <w:t xml:space="preserve">ΣΩΚΡΑΤΗΣ ΦΑΜΕΛΛΟΣ (Αναπληρωτής Υπουργός </w:t>
      </w:r>
      <w:r>
        <w:rPr>
          <w:rFonts w:eastAsia="Times New Roman"/>
          <w:b/>
          <w:szCs w:val="24"/>
        </w:rPr>
        <w:t xml:space="preserve">Περιβάλλοντος </w:t>
      </w:r>
      <w:r>
        <w:rPr>
          <w:rFonts w:eastAsia="Times New Roman"/>
          <w:b/>
          <w:szCs w:val="24"/>
        </w:rPr>
        <w:t xml:space="preserve">και </w:t>
      </w:r>
      <w:r>
        <w:rPr>
          <w:rFonts w:eastAsia="Times New Roman"/>
          <w:b/>
          <w:szCs w:val="24"/>
        </w:rPr>
        <w:t>Ενέργειας</w:t>
      </w:r>
      <w:r>
        <w:rPr>
          <w:rFonts w:eastAsia="Times New Roman"/>
          <w:b/>
          <w:szCs w:val="24"/>
        </w:rPr>
        <w:t xml:space="preserve">): </w:t>
      </w:r>
      <w:r>
        <w:rPr>
          <w:rFonts w:eastAsia="Times New Roman"/>
          <w:szCs w:val="24"/>
        </w:rPr>
        <w:t>Παρ’ ότι, προφανώς, εγώ δεν μπορώ να σας αλλάξω άποψη και θεωρώ ότι έχω απαντήσει για όλα τα ζητήματα που βάλατε και, προφανώς, επειδή τα υπόλοιπα θέματα έ</w:t>
      </w:r>
      <w:r>
        <w:rPr>
          <w:rFonts w:eastAsia="Times New Roman"/>
          <w:szCs w:val="24"/>
        </w:rPr>
        <w:t xml:space="preserve">χουν μπει και από τον Κυβερνητικό Εκπρόσωπο, τον κ. </w:t>
      </w:r>
      <w:proofErr w:type="spellStart"/>
      <w:r>
        <w:rPr>
          <w:rFonts w:eastAsia="Times New Roman"/>
          <w:szCs w:val="24"/>
        </w:rPr>
        <w:t>Τζανακόπουλο</w:t>
      </w:r>
      <w:proofErr w:type="spellEnd"/>
      <w:r>
        <w:rPr>
          <w:rFonts w:eastAsia="Times New Roman"/>
          <w:szCs w:val="24"/>
        </w:rPr>
        <w:t xml:space="preserve">, για την εμπλοκή του κ. </w:t>
      </w:r>
      <w:proofErr w:type="spellStart"/>
      <w:r>
        <w:rPr>
          <w:rFonts w:eastAsia="Times New Roman"/>
          <w:szCs w:val="24"/>
        </w:rPr>
        <w:t>Αυγενάκη</w:t>
      </w:r>
      <w:proofErr w:type="spellEnd"/>
      <w:r>
        <w:rPr>
          <w:rFonts w:eastAsia="Times New Roman"/>
          <w:szCs w:val="24"/>
        </w:rPr>
        <w:t xml:space="preserve">, αλλά πάλι δεν πήρατε θέση ακόμα και τώρα, γιατί δεν τολμάτε να πάρετε θέση, το καλύτερο θα ήταν, αφού μας κατηγορήσατε για </w:t>
      </w:r>
      <w:r>
        <w:rPr>
          <w:rFonts w:eastAsia="Times New Roman"/>
          <w:szCs w:val="24"/>
        </w:rPr>
        <w:t xml:space="preserve">εκπρόσωπο </w:t>
      </w:r>
      <w:r>
        <w:rPr>
          <w:rFonts w:eastAsia="Times New Roman"/>
          <w:szCs w:val="24"/>
        </w:rPr>
        <w:t xml:space="preserve">Τύπου του κ. </w:t>
      </w:r>
      <w:proofErr w:type="spellStart"/>
      <w:r>
        <w:rPr>
          <w:rFonts w:eastAsia="Times New Roman"/>
          <w:szCs w:val="24"/>
        </w:rPr>
        <w:t>Βαξεβάνη</w:t>
      </w:r>
      <w:proofErr w:type="spellEnd"/>
      <w:r>
        <w:rPr>
          <w:rFonts w:eastAsia="Times New Roman"/>
          <w:szCs w:val="24"/>
        </w:rPr>
        <w:t>, ν</w:t>
      </w:r>
      <w:r>
        <w:rPr>
          <w:rFonts w:eastAsia="Times New Roman"/>
          <w:szCs w:val="24"/>
        </w:rPr>
        <w:t xml:space="preserve">α μας πείτε και τι έχει κάνει ο κ. </w:t>
      </w:r>
      <w:proofErr w:type="spellStart"/>
      <w:r>
        <w:rPr>
          <w:rFonts w:eastAsia="Times New Roman"/>
          <w:szCs w:val="24"/>
        </w:rPr>
        <w:t>Αυγενάκης</w:t>
      </w:r>
      <w:proofErr w:type="spellEnd"/>
      <w:r>
        <w:rPr>
          <w:rFonts w:eastAsia="Times New Roman"/>
          <w:szCs w:val="24"/>
        </w:rPr>
        <w:t xml:space="preserve">. Δεν πήρατε θέση ούτε γι’ αυτό, ούτε για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Ωραία. Εγώ, λοιπόν, θα τα αφήσω αυτά για την Παρασκευή. </w:t>
      </w:r>
    </w:p>
    <w:p w14:paraId="1416A6EA" w14:textId="77777777" w:rsidR="002F1EDC" w:rsidRDefault="00F01CE6">
      <w:pPr>
        <w:spacing w:line="600" w:lineRule="auto"/>
        <w:ind w:firstLine="720"/>
        <w:jc w:val="both"/>
        <w:rPr>
          <w:rFonts w:eastAsia="Times New Roman"/>
          <w:szCs w:val="24"/>
        </w:rPr>
      </w:pPr>
      <w:r>
        <w:rPr>
          <w:rFonts w:eastAsia="Times New Roman"/>
          <w:szCs w:val="24"/>
        </w:rPr>
        <w:t xml:space="preserve">Επειδή, όμως, οφείλω κοινοβουλευτικά να απαντήσω για τις τροπολογίες –γι’ αυτό πήρα τον λόγο, κύριε Πρόεδρε- θέλω να πω ότι η μία τροπολογία, έτσι κι αλλιώς, που αφορά τα θέματα επαρχιακού Τύπου είναι αρμοδιότητα του κ. Παππά και δεν μπορώ να την κάνω εγώ </w:t>
      </w:r>
      <w:r>
        <w:rPr>
          <w:rFonts w:eastAsia="Times New Roman"/>
          <w:szCs w:val="24"/>
        </w:rPr>
        <w:t xml:space="preserve">αποδεκτή. Αν θέλει, να επανέλθει το Κομμουνιστικό Κόμμα, ο κ. Συντυχάκης, σε άλλη διαδικασία. Είπε κι ο ίδιος για μία συνομιλία ιδιωτική που είχε με τον Υπουργό. </w:t>
      </w:r>
    </w:p>
    <w:p w14:paraId="1416A6EB" w14:textId="77777777" w:rsidR="002F1EDC" w:rsidRDefault="00F01CE6">
      <w:pPr>
        <w:spacing w:line="600" w:lineRule="auto"/>
        <w:ind w:firstLine="720"/>
        <w:jc w:val="both"/>
        <w:rPr>
          <w:rFonts w:eastAsia="Times New Roman"/>
          <w:szCs w:val="24"/>
        </w:rPr>
      </w:pPr>
      <w:r>
        <w:rPr>
          <w:rFonts w:eastAsia="Times New Roman"/>
          <w:szCs w:val="24"/>
        </w:rPr>
        <w:t>Θέλω να αναφερθώ στην τροπολογία του κ. Λαζαρίδη που αφορά τα θέματα των ζώων και τους χώρους</w:t>
      </w:r>
      <w:r>
        <w:rPr>
          <w:rFonts w:eastAsia="Times New Roman"/>
          <w:szCs w:val="24"/>
        </w:rPr>
        <w:t xml:space="preserve"> φιλοξενίας των ζώων συντροφιάς ή των αδέσποτων. Υπάρχει και μία άλλη πρόταση τροπολογίας. Έχω ζητήσει αυτή η πρόταση να έρθει σε </w:t>
      </w:r>
      <w:r>
        <w:rPr>
          <w:rFonts w:eastAsia="Times New Roman"/>
          <w:szCs w:val="24"/>
        </w:rPr>
        <w:lastRenderedPageBreak/>
        <w:t>επόμενο νομοσχέδιο που θα είναι για τις περιοχές NATURA. Εκεί θα παρακαλούσα να δούμε και το δικό σας θέμα, γιατί αφορά τη Γεν</w:t>
      </w:r>
      <w:r>
        <w:rPr>
          <w:rFonts w:eastAsia="Times New Roman"/>
          <w:szCs w:val="24"/>
        </w:rPr>
        <w:t xml:space="preserve">ική Διεύθυνση Πολεοδομίας και άλλα ζητήματα που δεν άπτονται των δικών </w:t>
      </w:r>
      <w:r>
        <w:rPr>
          <w:rFonts w:eastAsia="Times New Roman"/>
          <w:szCs w:val="24"/>
        </w:rPr>
        <w:t>μ</w:t>
      </w:r>
      <w:r>
        <w:rPr>
          <w:rFonts w:eastAsia="Times New Roman"/>
          <w:szCs w:val="24"/>
        </w:rPr>
        <w:t xml:space="preserve">ου αρμοδιοτήτων. </w:t>
      </w:r>
    </w:p>
    <w:p w14:paraId="1416A6EC" w14:textId="77777777" w:rsidR="002F1EDC" w:rsidRDefault="00F01CE6">
      <w:pPr>
        <w:spacing w:line="600" w:lineRule="auto"/>
        <w:ind w:firstLine="720"/>
        <w:jc w:val="both"/>
        <w:rPr>
          <w:rFonts w:eastAsia="Times New Roman"/>
          <w:szCs w:val="24"/>
        </w:rPr>
      </w:pPr>
      <w:r>
        <w:rPr>
          <w:rFonts w:eastAsia="Times New Roman"/>
          <w:szCs w:val="24"/>
        </w:rPr>
        <w:t>Δεσμεύομαι, λοιπόν, ότι θα εξετάσουμε τη δική σας πρόταση γιατί αφορά ένα σημαντικό θέμα που μπορεί να λύσει ζητήματα χώρων φιλοξενίας ζώων συντροφιάς. Να το δούμε μα</w:t>
      </w:r>
      <w:r>
        <w:rPr>
          <w:rFonts w:eastAsia="Times New Roman"/>
          <w:szCs w:val="24"/>
        </w:rPr>
        <w:t xml:space="preserve">ζί με τον χώρο φιλοξενίας αδέσποτων ζώων. Είναι μια ρύθμιση που πρέπει να γίνει, αλλά να την δούμε με βάση και τη γνώμη της υπηρεσίας. Δεν προλαβαίνω σήμερα να έχω την κατάλληλη επεξεργασία. </w:t>
      </w:r>
    </w:p>
    <w:p w14:paraId="1416A6ED" w14:textId="77777777" w:rsidR="002F1EDC" w:rsidRDefault="00F01CE6">
      <w:pPr>
        <w:spacing w:line="600" w:lineRule="auto"/>
        <w:ind w:firstLine="720"/>
        <w:jc w:val="both"/>
        <w:rPr>
          <w:rFonts w:eastAsia="Times New Roman"/>
          <w:szCs w:val="24"/>
        </w:rPr>
      </w:pPr>
      <w:r>
        <w:rPr>
          <w:rFonts w:eastAsia="Times New Roman"/>
          <w:szCs w:val="24"/>
        </w:rPr>
        <w:t xml:space="preserve">Ευχαριστώ πολύ, κύριε Πρόεδρε. </w:t>
      </w:r>
    </w:p>
    <w:p w14:paraId="1416A6EE" w14:textId="77777777" w:rsidR="002F1EDC" w:rsidRDefault="00F01CE6">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Ευχαριστώ, κύριε Υπουργέ. </w:t>
      </w:r>
    </w:p>
    <w:p w14:paraId="1416A6E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συζήτηση επί της αρχής, των άρθρων, των τροπολογιών και του συνόλου του νομοσχεδίου του Υπουργείου Περιβάλλοντος και Ενέργειας</w:t>
      </w:r>
      <w:r>
        <w:rPr>
          <w:rFonts w:eastAsia="Times New Roman" w:cs="Times New Roman"/>
          <w:szCs w:val="24"/>
        </w:rPr>
        <w:t>:</w:t>
      </w:r>
      <w:r>
        <w:rPr>
          <w:rFonts w:eastAsia="Times New Roman" w:cs="Times New Roman"/>
          <w:szCs w:val="24"/>
        </w:rPr>
        <w:t xml:space="preserve"> «Τροποποίηση του ν.2939/2001 για την εναλλακτικ</w:t>
      </w:r>
      <w:r>
        <w:rPr>
          <w:rFonts w:eastAsia="Times New Roman" w:cs="Times New Roman"/>
          <w:szCs w:val="24"/>
        </w:rPr>
        <w:t xml:space="preserve">ή διαχείριση των συσκευασιών και άλλων προϊόντων, προσαρμογή στην Οδηγία 2015/720/ΕΕ, ρύθμιση θεμάτων του Ελληνικού Οργανισμού Ανακύκλωσης και άλλες διατάξεις». </w:t>
      </w:r>
    </w:p>
    <w:p w14:paraId="1416A6F0"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14:paraId="1416A6F1"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6F2" w14:textId="77777777" w:rsidR="002F1EDC" w:rsidRDefault="00F01CE6">
      <w:pPr>
        <w:spacing w:line="600" w:lineRule="auto"/>
        <w:ind w:firstLine="720"/>
        <w:jc w:val="both"/>
        <w:rPr>
          <w:rFonts w:eastAsia="Times New Roman"/>
          <w:szCs w:val="24"/>
        </w:rPr>
      </w:pPr>
      <w:r>
        <w:rPr>
          <w:rFonts w:eastAsia="Times New Roman"/>
          <w:b/>
          <w:szCs w:val="24"/>
        </w:rPr>
        <w:lastRenderedPageBreak/>
        <w:t>ΧΡΗΣΤΟΣ Μ</w:t>
      </w:r>
      <w:r>
        <w:rPr>
          <w:rFonts w:eastAsia="Times New Roman"/>
          <w:b/>
          <w:szCs w:val="24"/>
        </w:rPr>
        <w:t xml:space="preserve">ΠΟΥΚΩΡΟΣ: </w:t>
      </w:r>
      <w:r>
        <w:rPr>
          <w:rFonts w:eastAsia="Times New Roman"/>
          <w:szCs w:val="24"/>
        </w:rPr>
        <w:t xml:space="preserve">Όχι. </w:t>
      </w:r>
    </w:p>
    <w:p w14:paraId="1416A6F3"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6F4"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6F5"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6F6"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6F7" w14:textId="77777777" w:rsidR="002F1EDC" w:rsidRDefault="00F01CE6">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416A6F8"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6F9"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Συνεπώς το σχέδιο νόμου </w:t>
      </w:r>
      <w:r>
        <w:rPr>
          <w:rFonts w:eastAsia="Times New Roman" w:cs="Times New Roman"/>
          <w:szCs w:val="24"/>
        </w:rPr>
        <w:t>του Υπουργείου Περιβάλλοντος και Ενέργειας</w:t>
      </w:r>
      <w:r>
        <w:rPr>
          <w:rFonts w:eastAsia="Times New Roman" w:cs="Times New Roman"/>
          <w:szCs w:val="24"/>
        </w:rPr>
        <w:t>:</w:t>
      </w:r>
      <w:r>
        <w:rPr>
          <w:rFonts w:eastAsia="Times New Roman" w:cs="Times New Roman"/>
          <w:szCs w:val="24"/>
        </w:rPr>
        <w:t xml:space="preserve"> «Τροποποίηση </w:t>
      </w:r>
      <w:r>
        <w:rPr>
          <w:rFonts w:eastAsia="Times New Roman" w:cs="Times New Roman"/>
          <w:szCs w:val="24"/>
        </w:rPr>
        <w:t xml:space="preserve">του </w:t>
      </w:r>
      <w:r>
        <w:rPr>
          <w:rFonts w:eastAsia="Times New Roman" w:cs="Times New Roman"/>
          <w:szCs w:val="24"/>
        </w:rPr>
        <w:t xml:space="preserve">ν.2939/2001 για την εναλλακτική διαχείριση των συσκευασιών και άλλων προϊόντων, προσαρμογή στην </w:t>
      </w:r>
      <w:r>
        <w:rPr>
          <w:rFonts w:eastAsia="Times New Roman" w:cs="Times New Roman"/>
          <w:szCs w:val="24"/>
        </w:rPr>
        <w:t>Ο</w:t>
      </w:r>
      <w:r>
        <w:rPr>
          <w:rFonts w:eastAsia="Times New Roman" w:cs="Times New Roman"/>
          <w:szCs w:val="24"/>
        </w:rPr>
        <w:t>δηγία 2015/720/ΕΕ, ρύθμιση θεμάτων του Ελληνικού Οργανισμού Ανακύκλωσης και άλλες διατάξεις», έγιν</w:t>
      </w:r>
      <w:r>
        <w:rPr>
          <w:rFonts w:eastAsia="Times New Roman" w:cs="Times New Roman"/>
          <w:szCs w:val="24"/>
        </w:rPr>
        <w:t>ε δεκτό επί της αρχής κατά πλειοψηφία.</w:t>
      </w:r>
    </w:p>
    <w:p w14:paraId="1416A6FA"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των άρθρων και η ψήφισή τους θα γίνει χωριστά. </w:t>
      </w:r>
    </w:p>
    <w:p w14:paraId="1416A6FB"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όπως τροποποιήθηκε από τον κύριο Υπουργό;</w:t>
      </w:r>
    </w:p>
    <w:p w14:paraId="1416A6FC"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6FD" w14:textId="77777777" w:rsidR="002F1EDC" w:rsidRDefault="00F01CE6">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 xml:space="preserve">Ναι. </w:t>
      </w:r>
    </w:p>
    <w:p w14:paraId="1416A6FE" w14:textId="77777777" w:rsidR="002F1EDC" w:rsidRDefault="00F01CE6">
      <w:pPr>
        <w:spacing w:line="600" w:lineRule="auto"/>
        <w:ind w:firstLine="720"/>
        <w:jc w:val="both"/>
        <w:rPr>
          <w:rFonts w:eastAsia="Times New Roman"/>
          <w:szCs w:val="24"/>
        </w:rPr>
      </w:pPr>
      <w:r>
        <w:rPr>
          <w:rFonts w:eastAsia="Times New Roman"/>
          <w:b/>
          <w:szCs w:val="24"/>
        </w:rPr>
        <w:lastRenderedPageBreak/>
        <w:t xml:space="preserve">ΓΕΩΡΓΙΟΣ ΑΡΒΑΝΙΤΙΔΗΣ: </w:t>
      </w:r>
      <w:r>
        <w:rPr>
          <w:rFonts w:eastAsia="Times New Roman"/>
          <w:szCs w:val="24"/>
        </w:rPr>
        <w:t>Ναι.</w:t>
      </w:r>
    </w:p>
    <w:p w14:paraId="1416A6FF"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700"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701"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702" w14:textId="77777777" w:rsidR="002F1EDC" w:rsidRDefault="00F01CE6">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Ναι.</w:t>
      </w:r>
    </w:p>
    <w:p w14:paraId="1416A703"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704"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1 έγινε δεκτό, όπως τροποποιήθηκε από τον κύριο Υπουργό, κατά πλειοψηφία. </w:t>
      </w:r>
    </w:p>
    <w:p w14:paraId="1416A70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όπως τροποποιήθηκε από τον κύριο Υπουργό;</w:t>
      </w:r>
    </w:p>
    <w:p w14:paraId="1416A706"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707" w14:textId="77777777" w:rsidR="002F1EDC" w:rsidRDefault="00F01CE6">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 xml:space="preserve">Ναι. </w:t>
      </w:r>
    </w:p>
    <w:p w14:paraId="1416A708"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709" w14:textId="77777777" w:rsidR="002F1EDC" w:rsidRDefault="00F01CE6">
      <w:pPr>
        <w:spacing w:line="600" w:lineRule="auto"/>
        <w:ind w:firstLine="720"/>
        <w:jc w:val="both"/>
        <w:rPr>
          <w:rFonts w:eastAsia="Times New Roman"/>
          <w:szCs w:val="24"/>
        </w:rPr>
      </w:pPr>
      <w:r>
        <w:rPr>
          <w:rFonts w:eastAsia="Times New Roman"/>
          <w:b/>
          <w:bCs/>
        </w:rPr>
        <w:t>ΠΡΟΕΔΡΕΥΩΝ</w:t>
      </w:r>
      <w:r>
        <w:rPr>
          <w:rFonts w:eastAsia="Times New Roman"/>
          <w:b/>
          <w:bCs/>
        </w:rPr>
        <w:t xml:space="preserve">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70A"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70B"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70C" w14:textId="77777777" w:rsidR="002F1EDC" w:rsidRDefault="00F01CE6">
      <w:pPr>
        <w:spacing w:line="600" w:lineRule="auto"/>
        <w:ind w:firstLine="720"/>
        <w:jc w:val="both"/>
        <w:rPr>
          <w:rFonts w:eastAsia="Times New Roman"/>
          <w:b/>
          <w:szCs w:val="24"/>
        </w:rPr>
      </w:pPr>
      <w:r>
        <w:rPr>
          <w:rFonts w:eastAsia="Times New Roman"/>
          <w:b/>
          <w:szCs w:val="24"/>
        </w:rPr>
        <w:lastRenderedPageBreak/>
        <w:t xml:space="preserve">ΙΩΑΝΝΗΣ ΣΑΡΙΔΗΣ: </w:t>
      </w:r>
      <w:r>
        <w:rPr>
          <w:rFonts w:eastAsia="Times New Roman"/>
          <w:szCs w:val="24"/>
        </w:rPr>
        <w:t>Ναι.</w:t>
      </w:r>
    </w:p>
    <w:p w14:paraId="1416A70D"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70E"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Συνεπώς το άρθρο 2 έγινε δεκτό, όπως τροποποιήθηκε από τον κύριο Υπουργό, κατά </w:t>
      </w:r>
      <w:r>
        <w:rPr>
          <w:rFonts w:eastAsia="Times New Roman" w:cs="Times New Roman"/>
          <w:szCs w:val="24"/>
        </w:rPr>
        <w:t xml:space="preserve">πλειοψηφία. </w:t>
      </w:r>
    </w:p>
    <w:p w14:paraId="1416A70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ως έχει;</w:t>
      </w:r>
    </w:p>
    <w:p w14:paraId="1416A710"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711" w14:textId="77777777" w:rsidR="002F1EDC" w:rsidRDefault="00F01CE6">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 xml:space="preserve">Ναι. </w:t>
      </w:r>
    </w:p>
    <w:p w14:paraId="1416A712"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713"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714"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715"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716" w14:textId="77777777" w:rsidR="002F1EDC" w:rsidRDefault="00F01CE6">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1416A717"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718"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Συνεπώς το άρθρο 3 έγινε δεκτό ως έχει κατά πλειοψηφία. </w:t>
      </w:r>
    </w:p>
    <w:p w14:paraId="1416A71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 όπως τροποποιήθηκε από τον κύριο Υπουργό;</w:t>
      </w:r>
    </w:p>
    <w:p w14:paraId="1416A71A"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71B" w14:textId="77777777" w:rsidR="002F1EDC" w:rsidRDefault="00F01CE6">
      <w:pPr>
        <w:spacing w:line="600" w:lineRule="auto"/>
        <w:ind w:firstLine="720"/>
        <w:jc w:val="both"/>
        <w:rPr>
          <w:rFonts w:eastAsia="Times New Roman"/>
          <w:b/>
          <w:szCs w:val="24"/>
        </w:rPr>
      </w:pPr>
      <w:r>
        <w:rPr>
          <w:rFonts w:eastAsia="Times New Roman"/>
          <w:b/>
          <w:szCs w:val="24"/>
        </w:rPr>
        <w:t>ΧΡΗΣΤΟΣ ΜΠΟΥ</w:t>
      </w:r>
      <w:r>
        <w:rPr>
          <w:rFonts w:eastAsia="Times New Roman"/>
          <w:b/>
          <w:szCs w:val="24"/>
        </w:rPr>
        <w:t xml:space="preserve">ΚΩΡΟΣ: </w:t>
      </w:r>
      <w:r>
        <w:rPr>
          <w:rFonts w:eastAsia="Times New Roman"/>
          <w:szCs w:val="24"/>
        </w:rPr>
        <w:t xml:space="preserve">Όχι. </w:t>
      </w:r>
    </w:p>
    <w:p w14:paraId="1416A71C"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 xml:space="preserve">Παρών. </w:t>
      </w:r>
    </w:p>
    <w:p w14:paraId="1416A71D"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71E"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71F"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720" w14:textId="77777777" w:rsidR="002F1EDC" w:rsidRDefault="00F01CE6">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 xml:space="preserve">Παρών. </w:t>
      </w:r>
    </w:p>
    <w:p w14:paraId="1416A721"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Όχι.</w:t>
      </w:r>
    </w:p>
    <w:p w14:paraId="1416A722"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4 έγινε δεκτό, όπως τροποποιήθηκε από τον κύριο Υπουργό, κατά πλειοψηφία. </w:t>
      </w:r>
    </w:p>
    <w:p w14:paraId="1416A72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ως έχει;</w:t>
      </w:r>
    </w:p>
    <w:p w14:paraId="1416A724"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725" w14:textId="77777777" w:rsidR="002F1EDC" w:rsidRDefault="00F01CE6">
      <w:pPr>
        <w:spacing w:line="600" w:lineRule="auto"/>
        <w:ind w:firstLine="720"/>
        <w:jc w:val="both"/>
        <w:rPr>
          <w:rFonts w:eastAsia="Times New Roman"/>
          <w:b/>
          <w:szCs w:val="24"/>
        </w:rPr>
      </w:pPr>
      <w:r>
        <w:rPr>
          <w:rFonts w:eastAsia="Times New Roman"/>
          <w:b/>
          <w:szCs w:val="24"/>
        </w:rPr>
        <w:t xml:space="preserve">ΧΡΗΣΤΟΣ ΜΠΟΥΚΩΡΟΣ: </w:t>
      </w:r>
      <w:r>
        <w:rPr>
          <w:rFonts w:eastAsia="Times New Roman"/>
          <w:szCs w:val="24"/>
        </w:rPr>
        <w:t xml:space="preserve">Όχι. </w:t>
      </w:r>
    </w:p>
    <w:p w14:paraId="1416A726"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727" w14:textId="77777777" w:rsidR="002F1EDC" w:rsidRDefault="00F01CE6">
      <w:pPr>
        <w:spacing w:line="600" w:lineRule="auto"/>
        <w:ind w:firstLine="720"/>
        <w:jc w:val="both"/>
        <w:rPr>
          <w:rFonts w:eastAsia="Times New Roman"/>
          <w:szCs w:val="24"/>
        </w:rPr>
      </w:pPr>
      <w:r>
        <w:rPr>
          <w:rFonts w:eastAsia="Times New Roman"/>
          <w:b/>
          <w:bCs/>
        </w:rPr>
        <w:lastRenderedPageBreak/>
        <w:t>ΠΡΟΕΔΡΕΥΩΝ (Σπυρίδων Λυκούδης)</w:t>
      </w:r>
      <w:r>
        <w:rPr>
          <w:rFonts w:eastAsia="Times New Roman" w:cs="Times New Roman"/>
          <w:b/>
          <w:szCs w:val="24"/>
        </w:rPr>
        <w:t xml:space="preserve">: </w:t>
      </w:r>
      <w:r>
        <w:rPr>
          <w:rFonts w:eastAsia="Times New Roman" w:cs="Times New Roman"/>
          <w:szCs w:val="24"/>
        </w:rPr>
        <w:t>Η Χρυσή Αυγή</w:t>
      </w:r>
      <w:r>
        <w:rPr>
          <w:rFonts w:eastAsia="Times New Roman" w:cs="Times New Roman"/>
          <w:szCs w:val="24"/>
        </w:rPr>
        <w:t xml:space="preserve"> είναι απούσα.</w:t>
      </w:r>
    </w:p>
    <w:p w14:paraId="1416A728"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729"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1416A72A" w14:textId="77777777" w:rsidR="002F1EDC" w:rsidRDefault="00F01CE6">
      <w:pPr>
        <w:spacing w:line="600" w:lineRule="auto"/>
        <w:ind w:firstLine="720"/>
        <w:jc w:val="both"/>
        <w:rPr>
          <w:rFonts w:eastAsia="Times New Roman"/>
          <w:b/>
          <w:szCs w:val="24"/>
        </w:rPr>
      </w:pPr>
      <w:r>
        <w:rPr>
          <w:rFonts w:eastAsia="Times New Roman"/>
          <w:b/>
          <w:szCs w:val="24"/>
        </w:rPr>
        <w:t xml:space="preserve">ΙΩΑΝΝΗΣ ΣΑΡΙΔΗΣ: </w:t>
      </w:r>
      <w:r>
        <w:rPr>
          <w:rFonts w:eastAsia="Times New Roman"/>
          <w:szCs w:val="24"/>
        </w:rPr>
        <w:t>Παρών.</w:t>
      </w:r>
    </w:p>
    <w:p w14:paraId="1416A72B"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72C" w14:textId="77777777" w:rsidR="002F1EDC" w:rsidRDefault="00F01CE6">
      <w:pPr>
        <w:spacing w:line="600" w:lineRule="auto"/>
        <w:ind w:firstLine="720"/>
        <w:jc w:val="both"/>
        <w:rPr>
          <w:rFonts w:eastAsia="Times New Roman"/>
          <w:b/>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 xml:space="preserve">Συνεπώς το άρθρο 5 έγινε δεκτό ως έχει κατά πλειοψηφία. </w:t>
      </w:r>
    </w:p>
    <w:p w14:paraId="1416A72D"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6, όπως τροπο</w:t>
      </w:r>
      <w:r>
        <w:rPr>
          <w:rFonts w:eastAsia="Times New Roman"/>
          <w:szCs w:val="24"/>
        </w:rPr>
        <w:t>ποιήθηκε από τον κύριο Υπουργό;</w:t>
      </w:r>
    </w:p>
    <w:p w14:paraId="1416A72E"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2F"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Ναι.</w:t>
      </w:r>
    </w:p>
    <w:p w14:paraId="1416A730"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31"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32"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33"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34"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35" w14:textId="77777777" w:rsidR="002F1EDC" w:rsidRDefault="00F01CE6">
      <w:pPr>
        <w:spacing w:line="600" w:lineRule="auto"/>
        <w:ind w:firstLine="720"/>
        <w:jc w:val="both"/>
        <w:rPr>
          <w:rFonts w:eastAsia="Times New Roman"/>
          <w:b/>
          <w:bCs/>
          <w:szCs w:val="24"/>
        </w:rPr>
      </w:pPr>
      <w:r>
        <w:rPr>
          <w:rFonts w:eastAsia="Times New Roman"/>
          <w:b/>
          <w:bCs/>
          <w:szCs w:val="24"/>
        </w:rPr>
        <w:lastRenderedPageBreak/>
        <w:t xml:space="preserve">ΓΕΩΡΓΙΟΣ ΑΜΥΡΑΣ: </w:t>
      </w:r>
      <w:r>
        <w:rPr>
          <w:rFonts w:eastAsia="Times New Roman"/>
          <w:szCs w:val="24"/>
        </w:rPr>
        <w:t>Ναι.</w:t>
      </w:r>
    </w:p>
    <w:p w14:paraId="1416A736"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άρθρο 6 έγινε δεκτό, </w:t>
      </w:r>
      <w:r>
        <w:rPr>
          <w:rFonts w:eastAsia="Times New Roman"/>
          <w:szCs w:val="24"/>
        </w:rPr>
        <w:t>όπως τροποποιήθηκε από τον κύριο Υπουργό,</w:t>
      </w:r>
      <w:r>
        <w:rPr>
          <w:rFonts w:eastAsia="Times New Roman"/>
          <w:bCs/>
          <w:szCs w:val="24"/>
        </w:rPr>
        <w:t xml:space="preserve"> κατά πλειοψηφία.</w:t>
      </w:r>
    </w:p>
    <w:p w14:paraId="1416A737"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7, όπως τροποποιήθηκε από τον κύριο Υπουργό;</w:t>
      </w:r>
    </w:p>
    <w:p w14:paraId="1416A738"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39"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3A"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3B"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3C"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3D"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3E"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3F"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40"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w:t>
      </w:r>
      <w:r>
        <w:rPr>
          <w:rFonts w:eastAsia="Times New Roman"/>
          <w:bCs/>
          <w:szCs w:val="24"/>
        </w:rPr>
        <w:t xml:space="preserve"> 7 έγινε δεκτό, </w:t>
      </w:r>
      <w:r>
        <w:rPr>
          <w:rFonts w:eastAsia="Times New Roman"/>
          <w:szCs w:val="24"/>
        </w:rPr>
        <w:t>όπως τροποποιήθηκε από τον κύριο Υπουργό,</w:t>
      </w:r>
      <w:r>
        <w:rPr>
          <w:rFonts w:eastAsia="Times New Roman"/>
          <w:bCs/>
          <w:szCs w:val="24"/>
        </w:rPr>
        <w:t xml:space="preserve"> κατά πλειοψηφία.</w:t>
      </w:r>
    </w:p>
    <w:p w14:paraId="1416A741"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8, όπως τροποποιήθηκε από τον κύριο Υπουργό;</w:t>
      </w:r>
    </w:p>
    <w:p w14:paraId="1416A742" w14:textId="77777777" w:rsidR="002F1EDC" w:rsidRDefault="00F01CE6">
      <w:pPr>
        <w:spacing w:line="600" w:lineRule="auto"/>
        <w:ind w:firstLine="720"/>
        <w:jc w:val="both"/>
        <w:rPr>
          <w:rFonts w:eastAsia="Times New Roman"/>
          <w:szCs w:val="24"/>
        </w:rPr>
      </w:pPr>
      <w:r>
        <w:rPr>
          <w:rFonts w:eastAsia="Times New Roman"/>
          <w:b/>
          <w:szCs w:val="24"/>
        </w:rPr>
        <w:lastRenderedPageBreak/>
        <w:t>ΓΕΩΡΓΙΟΣ ΔΗΜΑΡΑΣ:</w:t>
      </w:r>
      <w:r>
        <w:rPr>
          <w:rFonts w:eastAsia="Times New Roman"/>
          <w:szCs w:val="24"/>
        </w:rPr>
        <w:t xml:space="preserve"> Ναι.</w:t>
      </w:r>
    </w:p>
    <w:p w14:paraId="1416A743"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44"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45"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w:t>
      </w:r>
      <w:r>
        <w:rPr>
          <w:rFonts w:eastAsia="Times New Roman"/>
          <w:b/>
          <w:bCs/>
          <w:szCs w:val="24"/>
        </w:rPr>
        <w:t>Λυκούδης):</w:t>
      </w:r>
      <w:r>
        <w:rPr>
          <w:rFonts w:eastAsia="Times New Roman"/>
          <w:bCs/>
          <w:szCs w:val="24"/>
        </w:rPr>
        <w:t xml:space="preserve"> Η Χρυσή Αυγή είναι απούσα.</w:t>
      </w:r>
    </w:p>
    <w:p w14:paraId="1416A746"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47"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48"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Ναι.</w:t>
      </w:r>
    </w:p>
    <w:p w14:paraId="1416A749"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4A"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άρθρο 8 έγινε δεκτό, </w:t>
      </w:r>
      <w:r>
        <w:rPr>
          <w:rFonts w:eastAsia="Times New Roman"/>
          <w:szCs w:val="24"/>
        </w:rPr>
        <w:t>όπως τροποποιήθηκε από τον κύριο Υπουργό,</w:t>
      </w:r>
      <w:r>
        <w:rPr>
          <w:rFonts w:eastAsia="Times New Roman"/>
          <w:bCs/>
          <w:szCs w:val="24"/>
        </w:rPr>
        <w:t xml:space="preserve"> κατά πλειοψηφία.</w:t>
      </w:r>
    </w:p>
    <w:p w14:paraId="1416A74B"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9 ως έχει;</w:t>
      </w:r>
    </w:p>
    <w:p w14:paraId="1416A74C"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4D"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4E"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4F"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50"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51"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ΓΕΩΡΓΙΟΣ ΛΑΖΑΡΙΔΗΣ:</w:t>
      </w:r>
      <w:r>
        <w:rPr>
          <w:rFonts w:eastAsia="Times New Roman"/>
          <w:bCs/>
          <w:szCs w:val="24"/>
        </w:rPr>
        <w:t xml:space="preserve"> Ναι.</w:t>
      </w:r>
    </w:p>
    <w:p w14:paraId="1416A752"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w:t>
      </w:r>
      <w:r>
        <w:rPr>
          <w:rFonts w:eastAsia="Times New Roman"/>
          <w:bCs/>
          <w:szCs w:val="24"/>
        </w:rPr>
        <w:t>αρών.</w:t>
      </w:r>
    </w:p>
    <w:p w14:paraId="1416A753"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54"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9 έγινε δεκτό ως έχει κατά πλειοψηφία.</w:t>
      </w:r>
    </w:p>
    <w:p w14:paraId="1416A755"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10 ως έχει;</w:t>
      </w:r>
    </w:p>
    <w:p w14:paraId="1416A756"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57"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58"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59"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w:t>
      </w:r>
      <w:r>
        <w:rPr>
          <w:rFonts w:eastAsia="Times New Roman"/>
          <w:b/>
          <w:bCs/>
          <w:szCs w:val="24"/>
        </w:rPr>
        <w:t>(Σπυρίδων Λυκούδης):</w:t>
      </w:r>
      <w:r>
        <w:rPr>
          <w:rFonts w:eastAsia="Times New Roman"/>
          <w:bCs/>
          <w:szCs w:val="24"/>
        </w:rPr>
        <w:t xml:space="preserve"> Η Χρυσή Αυγή είναι απούσα.</w:t>
      </w:r>
    </w:p>
    <w:p w14:paraId="1416A75A"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5B"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5C"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5D"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5E"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10 έγινε δεκτό ως έχει κατά πλειοψηφία.</w:t>
      </w:r>
    </w:p>
    <w:p w14:paraId="1416A75F" w14:textId="77777777" w:rsidR="002F1EDC" w:rsidRDefault="00F01CE6">
      <w:pPr>
        <w:spacing w:line="600" w:lineRule="auto"/>
        <w:ind w:firstLine="720"/>
        <w:jc w:val="both"/>
        <w:rPr>
          <w:rFonts w:eastAsia="Times New Roman"/>
          <w:szCs w:val="24"/>
        </w:rPr>
      </w:pPr>
      <w:r>
        <w:rPr>
          <w:rFonts w:eastAsia="Times New Roman"/>
          <w:szCs w:val="24"/>
        </w:rPr>
        <w:lastRenderedPageBreak/>
        <w:t>Ερωτάται το Σώμα: Γίν</w:t>
      </w:r>
      <w:r>
        <w:rPr>
          <w:rFonts w:eastAsia="Times New Roman"/>
          <w:szCs w:val="24"/>
        </w:rPr>
        <w:t>εται δεκτό το άρθρο 11 ως έχει;</w:t>
      </w:r>
    </w:p>
    <w:p w14:paraId="1416A760"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61"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62"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63"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64"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w:t>
      </w:r>
      <w:r>
        <w:rPr>
          <w:rFonts w:eastAsia="Times New Roman"/>
          <w:szCs w:val="24"/>
        </w:rPr>
        <w:t>Ναι.</w:t>
      </w:r>
    </w:p>
    <w:p w14:paraId="1416A765"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66"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Ναι.</w:t>
      </w:r>
    </w:p>
    <w:p w14:paraId="1416A767"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68"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11 έγινε δεκτό ως έχει κατά πλειοψηφία.</w:t>
      </w:r>
    </w:p>
    <w:p w14:paraId="1416A769"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12 ως έχει;</w:t>
      </w:r>
    </w:p>
    <w:p w14:paraId="1416A76A"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6B"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6C"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6D"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w:t>
      </w:r>
      <w:r>
        <w:rPr>
          <w:rFonts w:eastAsia="Times New Roman"/>
          <w:bCs/>
          <w:szCs w:val="24"/>
        </w:rPr>
        <w:t>ρυσή Αυγή είναι απούσα.</w:t>
      </w:r>
    </w:p>
    <w:p w14:paraId="1416A76E"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ΕΜΜΑΝΟΥΗΛ ΣΥΝΤΥΧΑΚΗΣ:</w:t>
      </w:r>
      <w:r>
        <w:rPr>
          <w:rFonts w:eastAsia="Times New Roman"/>
          <w:bCs/>
          <w:szCs w:val="24"/>
        </w:rPr>
        <w:t xml:space="preserve"> Παρών.</w:t>
      </w:r>
    </w:p>
    <w:p w14:paraId="1416A76F"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70"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Ναι.</w:t>
      </w:r>
    </w:p>
    <w:p w14:paraId="1416A771"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72"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12 έγινε δεκτό ως έχει κατά πλειοψηφία.</w:t>
      </w:r>
    </w:p>
    <w:p w14:paraId="1416A773" w14:textId="77777777" w:rsidR="002F1EDC" w:rsidRDefault="00F01CE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13 </w:t>
      </w:r>
      <w:r>
        <w:rPr>
          <w:rFonts w:eastAsia="Times New Roman"/>
          <w:szCs w:val="24"/>
        </w:rPr>
        <w:t>ως έχει;</w:t>
      </w:r>
    </w:p>
    <w:p w14:paraId="1416A774"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75"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76"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77"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78"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79"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7A"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7B"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7C"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ΠΡΟΕΔΡΕΥΩΝ (Σπυρ</w:t>
      </w:r>
      <w:r>
        <w:rPr>
          <w:rFonts w:eastAsia="Times New Roman"/>
          <w:b/>
          <w:bCs/>
          <w:szCs w:val="24"/>
        </w:rPr>
        <w:t xml:space="preserve">ίδων Λυκούδης): </w:t>
      </w:r>
      <w:r>
        <w:rPr>
          <w:rFonts w:eastAsia="Times New Roman"/>
          <w:bCs/>
          <w:szCs w:val="24"/>
        </w:rPr>
        <w:t>Συνεπώς το άρθρο 13 έγινε δεκτό ως έχει κατά πλειοψηφία.</w:t>
      </w:r>
    </w:p>
    <w:p w14:paraId="1416A77D"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14 ως έχει;</w:t>
      </w:r>
    </w:p>
    <w:p w14:paraId="1416A77E"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7F"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80"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81"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82"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83"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84"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85"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Όχι.</w:t>
      </w:r>
    </w:p>
    <w:p w14:paraId="1416A786"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14 έγινε δεκτό ως έχει κατά πλειοψηφία.</w:t>
      </w:r>
    </w:p>
    <w:p w14:paraId="1416A787" w14:textId="77777777" w:rsidR="002F1EDC" w:rsidRDefault="00F01CE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15 ως έχει;</w:t>
      </w:r>
    </w:p>
    <w:p w14:paraId="1416A788"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89"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8A" w14:textId="77777777" w:rsidR="002F1EDC" w:rsidRDefault="00F01CE6">
      <w:pPr>
        <w:spacing w:line="600" w:lineRule="auto"/>
        <w:ind w:firstLine="720"/>
        <w:jc w:val="both"/>
        <w:rPr>
          <w:rFonts w:eastAsia="Times New Roman"/>
          <w:szCs w:val="24"/>
        </w:rPr>
      </w:pPr>
      <w:r>
        <w:rPr>
          <w:rFonts w:eastAsia="Times New Roman"/>
          <w:b/>
          <w:szCs w:val="24"/>
        </w:rPr>
        <w:lastRenderedPageBreak/>
        <w:t>ΓΕΩΡΓΙΟΣ ΑΡΒΑΝΙΤΙΔΗΣ:</w:t>
      </w:r>
      <w:r>
        <w:rPr>
          <w:rFonts w:eastAsia="Times New Roman"/>
          <w:szCs w:val="24"/>
        </w:rPr>
        <w:t xml:space="preserve"> Ναι.</w:t>
      </w:r>
    </w:p>
    <w:p w14:paraId="1416A78B"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8C"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8D"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8E"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8F"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90"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15 έγινε δεκτό ως έχει κατά πλειοψηφία.</w:t>
      </w:r>
    </w:p>
    <w:p w14:paraId="1416A791"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16 ως έχει;</w:t>
      </w:r>
    </w:p>
    <w:p w14:paraId="1416A792"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93"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94"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95"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w:t>
      </w:r>
      <w:r>
        <w:rPr>
          <w:rFonts w:eastAsia="Times New Roman"/>
          <w:bCs/>
          <w:szCs w:val="24"/>
        </w:rPr>
        <w:t>Αυγή είναι απούσα.</w:t>
      </w:r>
    </w:p>
    <w:p w14:paraId="1416A796"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Παρών.</w:t>
      </w:r>
    </w:p>
    <w:p w14:paraId="1416A797"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98"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Ναι.</w:t>
      </w:r>
    </w:p>
    <w:p w14:paraId="1416A799" w14:textId="77777777" w:rsidR="002F1EDC" w:rsidRDefault="00F01CE6">
      <w:pPr>
        <w:spacing w:line="600" w:lineRule="auto"/>
        <w:ind w:firstLine="720"/>
        <w:jc w:val="both"/>
        <w:rPr>
          <w:rFonts w:eastAsia="Times New Roman"/>
          <w:b/>
          <w:bCs/>
          <w:szCs w:val="24"/>
        </w:rPr>
      </w:pPr>
      <w:r>
        <w:rPr>
          <w:rFonts w:eastAsia="Times New Roman"/>
          <w:b/>
          <w:bCs/>
          <w:szCs w:val="24"/>
        </w:rPr>
        <w:lastRenderedPageBreak/>
        <w:t xml:space="preserve">ΓΕΩΡΓΙΟΣ ΑΜΥΡΑΣ: </w:t>
      </w:r>
      <w:r>
        <w:rPr>
          <w:rFonts w:eastAsia="Times New Roman"/>
          <w:szCs w:val="24"/>
        </w:rPr>
        <w:t>Ναι.</w:t>
      </w:r>
    </w:p>
    <w:p w14:paraId="1416A79A"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16 έγινε δεκτό ως έχει κατά πλειοψηφία.</w:t>
      </w:r>
    </w:p>
    <w:p w14:paraId="1416A79B" w14:textId="77777777" w:rsidR="002F1EDC" w:rsidRDefault="00F01CE6">
      <w:pPr>
        <w:spacing w:line="600" w:lineRule="auto"/>
        <w:ind w:firstLine="720"/>
        <w:jc w:val="both"/>
        <w:rPr>
          <w:rFonts w:eastAsia="Times New Roman"/>
          <w:szCs w:val="24"/>
        </w:rPr>
      </w:pPr>
      <w:r>
        <w:rPr>
          <w:rFonts w:eastAsia="Times New Roman"/>
          <w:szCs w:val="24"/>
        </w:rPr>
        <w:t xml:space="preserve">Ερωτάται το Σώμα: Γίνεται δεκτό το άρθρο 17 ως </w:t>
      </w:r>
      <w:r>
        <w:rPr>
          <w:rFonts w:eastAsia="Times New Roman"/>
          <w:szCs w:val="24"/>
        </w:rPr>
        <w:t>έχει;</w:t>
      </w:r>
    </w:p>
    <w:p w14:paraId="1416A79C"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9D"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9E"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9F"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A0"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A1"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A2"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Ναι.</w:t>
      </w:r>
    </w:p>
    <w:p w14:paraId="1416A7A3"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A4"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w:t>
      </w:r>
      <w:r>
        <w:rPr>
          <w:rFonts w:eastAsia="Times New Roman"/>
          <w:b/>
          <w:bCs/>
          <w:szCs w:val="24"/>
        </w:rPr>
        <w:t xml:space="preserve">Λυκούδης): </w:t>
      </w:r>
      <w:r>
        <w:rPr>
          <w:rFonts w:eastAsia="Times New Roman"/>
          <w:bCs/>
          <w:szCs w:val="24"/>
        </w:rPr>
        <w:t>Συνεπώς το άρθρο 17 έγινε δεκτό ως έχει κατά πλειοψηφία.</w:t>
      </w:r>
    </w:p>
    <w:p w14:paraId="1416A7A5"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18 ως έχει;</w:t>
      </w:r>
    </w:p>
    <w:p w14:paraId="1416A7A6"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A7" w14:textId="77777777" w:rsidR="002F1EDC" w:rsidRDefault="00F01CE6">
      <w:pPr>
        <w:spacing w:line="600" w:lineRule="auto"/>
        <w:ind w:firstLine="720"/>
        <w:jc w:val="both"/>
        <w:rPr>
          <w:rFonts w:eastAsia="Times New Roman"/>
          <w:szCs w:val="24"/>
        </w:rPr>
      </w:pPr>
      <w:r>
        <w:rPr>
          <w:rFonts w:eastAsia="Times New Roman"/>
          <w:b/>
          <w:szCs w:val="24"/>
        </w:rPr>
        <w:lastRenderedPageBreak/>
        <w:t>ΧΡΗΣΤΟΣ ΜΠΟΥΚΩΡΟΣ:</w:t>
      </w:r>
      <w:r>
        <w:rPr>
          <w:rFonts w:eastAsia="Times New Roman"/>
          <w:szCs w:val="24"/>
        </w:rPr>
        <w:t xml:space="preserve"> Όχι.</w:t>
      </w:r>
    </w:p>
    <w:p w14:paraId="1416A7A8"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w:t>
      </w:r>
      <w:r>
        <w:rPr>
          <w:rFonts w:eastAsia="Times New Roman"/>
          <w:bCs/>
          <w:szCs w:val="24"/>
        </w:rPr>
        <w:t>Παρών.</w:t>
      </w:r>
    </w:p>
    <w:p w14:paraId="1416A7A9"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AA"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Παρών.</w:t>
      </w:r>
    </w:p>
    <w:p w14:paraId="1416A7AB"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AC"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Όχι.</w:t>
      </w:r>
    </w:p>
    <w:p w14:paraId="1416A7AD"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AE"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18 έγινε δεκτό ως έχει κατά πλειοψηφία.</w:t>
      </w:r>
    </w:p>
    <w:p w14:paraId="1416A7AF"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19, όπως τροποποιήθηκε από τ</w:t>
      </w:r>
      <w:r>
        <w:rPr>
          <w:rFonts w:eastAsia="Times New Roman"/>
          <w:szCs w:val="24"/>
        </w:rPr>
        <w:t>ον κύριο Υπουργό;</w:t>
      </w:r>
    </w:p>
    <w:p w14:paraId="1416A7B0"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B1"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B2"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B3"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B4"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B5"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ΓΕΩΡΓΙΟΣ ΛΑΖΑΡΙΔΗΣ:</w:t>
      </w:r>
      <w:r>
        <w:rPr>
          <w:rFonts w:eastAsia="Times New Roman"/>
          <w:bCs/>
          <w:szCs w:val="24"/>
        </w:rPr>
        <w:t xml:space="preserve"> Ναι.</w:t>
      </w:r>
    </w:p>
    <w:p w14:paraId="1416A7B6"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Όχι.</w:t>
      </w:r>
    </w:p>
    <w:p w14:paraId="1416A7B7"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B8"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άρθρο 19 έγινε δεκτό, </w:t>
      </w:r>
      <w:r>
        <w:rPr>
          <w:rFonts w:eastAsia="Times New Roman"/>
          <w:szCs w:val="24"/>
        </w:rPr>
        <w:t>όπως τροποποιήθηκε από τον κύριο Υπουργό,</w:t>
      </w:r>
      <w:r>
        <w:rPr>
          <w:rFonts w:eastAsia="Times New Roman"/>
          <w:bCs/>
          <w:szCs w:val="24"/>
        </w:rPr>
        <w:t xml:space="preserve"> κατά πλειοψηφία.</w:t>
      </w:r>
    </w:p>
    <w:p w14:paraId="1416A7B9"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20, όπως τροποποιήθηκε από τον κύριο Υπουργό;</w:t>
      </w:r>
    </w:p>
    <w:p w14:paraId="1416A7BA"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BB"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r>
        <w:rPr>
          <w:rFonts w:eastAsia="Times New Roman"/>
          <w:szCs w:val="24"/>
        </w:rPr>
        <w:t>.</w:t>
      </w:r>
    </w:p>
    <w:p w14:paraId="1416A7BC"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BD"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BE"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BF"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C0"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w:t>
      </w:r>
      <w:r>
        <w:rPr>
          <w:rFonts w:eastAsia="Times New Roman"/>
          <w:szCs w:val="24"/>
        </w:rPr>
        <w:t>Όχι.</w:t>
      </w:r>
    </w:p>
    <w:p w14:paraId="1416A7C1"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C2"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 xml:space="preserve">ΠΡΟΕΔΡΕΥΩΝ (Σπυρίδων Λυκούδης): </w:t>
      </w:r>
      <w:r>
        <w:rPr>
          <w:rFonts w:eastAsia="Times New Roman"/>
          <w:bCs/>
          <w:szCs w:val="24"/>
        </w:rPr>
        <w:t xml:space="preserve">Συνεπώς το άρθρο 20 έγινε δεκτό, </w:t>
      </w:r>
      <w:r>
        <w:rPr>
          <w:rFonts w:eastAsia="Times New Roman"/>
          <w:szCs w:val="24"/>
        </w:rPr>
        <w:t>όπως τρ</w:t>
      </w:r>
      <w:r>
        <w:rPr>
          <w:rFonts w:eastAsia="Times New Roman"/>
          <w:szCs w:val="24"/>
        </w:rPr>
        <w:t>οποποιήθηκε από τον κύριο Υπουργό,</w:t>
      </w:r>
      <w:r>
        <w:rPr>
          <w:rFonts w:eastAsia="Times New Roman"/>
          <w:bCs/>
          <w:szCs w:val="24"/>
        </w:rPr>
        <w:t xml:space="preserve"> κατά πλειοψηφία.</w:t>
      </w:r>
    </w:p>
    <w:p w14:paraId="1416A7C3"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21 ως έχει;</w:t>
      </w:r>
    </w:p>
    <w:p w14:paraId="1416A7C4"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C5"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C6"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w:t>
      </w:r>
      <w:r>
        <w:rPr>
          <w:rFonts w:eastAsia="Times New Roman"/>
          <w:bCs/>
          <w:szCs w:val="24"/>
        </w:rPr>
        <w:t>Παρών.</w:t>
      </w:r>
    </w:p>
    <w:p w14:paraId="1416A7C7"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C8" w14:textId="77777777" w:rsidR="002F1EDC" w:rsidRDefault="00F01CE6">
      <w:pPr>
        <w:spacing w:line="600" w:lineRule="auto"/>
        <w:ind w:firstLine="720"/>
        <w:jc w:val="both"/>
        <w:rPr>
          <w:rFonts w:eastAsia="Times New Roman"/>
          <w:bCs/>
          <w:szCs w:val="24"/>
        </w:rPr>
      </w:pPr>
      <w:r>
        <w:rPr>
          <w:rFonts w:eastAsia="Times New Roman"/>
          <w:b/>
          <w:bCs/>
          <w:szCs w:val="24"/>
        </w:rPr>
        <w:t xml:space="preserve">ΕΜΜΑΝΟΥΗΛ </w:t>
      </w:r>
      <w:r>
        <w:rPr>
          <w:rFonts w:eastAsia="Times New Roman"/>
          <w:b/>
          <w:bCs/>
          <w:szCs w:val="24"/>
        </w:rPr>
        <w:t>ΣΥΝΤΥΧΑΚΗΣ:</w:t>
      </w:r>
      <w:r>
        <w:rPr>
          <w:rFonts w:eastAsia="Times New Roman"/>
          <w:bCs/>
          <w:szCs w:val="24"/>
        </w:rPr>
        <w:t xml:space="preserve"> Όχι.</w:t>
      </w:r>
    </w:p>
    <w:p w14:paraId="1416A7C9"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CA"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CB"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CC"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21 έγινε δεκτό ως έχει κατά πλειοψηφία.</w:t>
      </w:r>
    </w:p>
    <w:p w14:paraId="1416A7CD"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22 ως έχει;</w:t>
      </w:r>
    </w:p>
    <w:p w14:paraId="1416A7CE"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CF"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D0" w14:textId="77777777" w:rsidR="002F1EDC" w:rsidRDefault="00F01CE6">
      <w:pPr>
        <w:spacing w:line="600" w:lineRule="auto"/>
        <w:ind w:firstLine="720"/>
        <w:jc w:val="both"/>
        <w:rPr>
          <w:rFonts w:eastAsia="Times New Roman"/>
          <w:szCs w:val="24"/>
        </w:rPr>
      </w:pPr>
      <w:r>
        <w:rPr>
          <w:rFonts w:eastAsia="Times New Roman"/>
          <w:b/>
          <w:szCs w:val="24"/>
        </w:rPr>
        <w:lastRenderedPageBreak/>
        <w:t>ΓΕΩΡΓΙΟΣ ΑΡΒΑΝΙΤΙΔΗΣ:</w:t>
      </w:r>
      <w:r>
        <w:rPr>
          <w:rFonts w:eastAsia="Times New Roman"/>
          <w:szCs w:val="24"/>
        </w:rPr>
        <w:t xml:space="preserve"> Ναι.</w:t>
      </w:r>
    </w:p>
    <w:p w14:paraId="1416A7D1"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D2"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Παρών.</w:t>
      </w:r>
    </w:p>
    <w:p w14:paraId="1416A7D3"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D4"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D5"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D6"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w:t>
      </w:r>
      <w:r>
        <w:rPr>
          <w:rFonts w:eastAsia="Times New Roman"/>
          <w:bCs/>
          <w:szCs w:val="24"/>
        </w:rPr>
        <w:t>ρο 22 έγινε δεκτό ως έχει κατά πλειοψηφία.</w:t>
      </w:r>
    </w:p>
    <w:p w14:paraId="1416A7D7"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23, όπως τροποποιήθηκε από τον κύριο Υπουργό;</w:t>
      </w:r>
    </w:p>
    <w:p w14:paraId="1416A7D8"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D9"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DA"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DB"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w:t>
      </w:r>
      <w:r>
        <w:rPr>
          <w:rFonts w:eastAsia="Times New Roman"/>
          <w:bCs/>
          <w:szCs w:val="24"/>
        </w:rPr>
        <w:t>πούσα.</w:t>
      </w:r>
    </w:p>
    <w:p w14:paraId="1416A7DC"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DD"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DE" w14:textId="77777777" w:rsidR="002F1EDC" w:rsidRDefault="00F01CE6">
      <w:pPr>
        <w:spacing w:line="600" w:lineRule="auto"/>
        <w:ind w:firstLine="720"/>
        <w:jc w:val="both"/>
        <w:rPr>
          <w:rFonts w:eastAsia="Times New Roman"/>
          <w:bCs/>
          <w:szCs w:val="24"/>
        </w:rPr>
      </w:pPr>
      <w:r>
        <w:rPr>
          <w:rFonts w:eastAsia="Times New Roman"/>
          <w:b/>
          <w:bCs/>
          <w:szCs w:val="24"/>
        </w:rPr>
        <w:lastRenderedPageBreak/>
        <w:t>ΙΩΑΝΝΗΣ ΣΑΡΙΔΗΣ:</w:t>
      </w:r>
      <w:r>
        <w:rPr>
          <w:rFonts w:eastAsia="Times New Roman"/>
          <w:bCs/>
          <w:szCs w:val="24"/>
        </w:rPr>
        <w:t xml:space="preserve"> </w:t>
      </w:r>
      <w:r>
        <w:rPr>
          <w:rFonts w:eastAsia="Times New Roman"/>
          <w:szCs w:val="24"/>
        </w:rPr>
        <w:t>Όχι.</w:t>
      </w:r>
    </w:p>
    <w:p w14:paraId="1416A7DF"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E0"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 xml:space="preserve">Συνεπώς το άρθρο 23 έγινε δεκτό, </w:t>
      </w:r>
      <w:r>
        <w:rPr>
          <w:rFonts w:eastAsia="Times New Roman"/>
          <w:szCs w:val="24"/>
        </w:rPr>
        <w:t>όπως τροποποιήθηκε από τον κύριο Υπουργό,</w:t>
      </w:r>
      <w:r>
        <w:rPr>
          <w:rFonts w:eastAsia="Times New Roman"/>
          <w:bCs/>
          <w:szCs w:val="24"/>
        </w:rPr>
        <w:t xml:space="preserve"> κατά πλειοψηφία.</w:t>
      </w:r>
    </w:p>
    <w:p w14:paraId="1416A7E1" w14:textId="77777777" w:rsidR="002F1EDC" w:rsidRDefault="00F01CE6">
      <w:pPr>
        <w:spacing w:line="600" w:lineRule="auto"/>
        <w:ind w:firstLine="720"/>
        <w:jc w:val="both"/>
        <w:rPr>
          <w:rFonts w:eastAsia="Times New Roman"/>
          <w:szCs w:val="24"/>
        </w:rPr>
      </w:pPr>
      <w:r>
        <w:rPr>
          <w:rFonts w:eastAsia="Times New Roman"/>
          <w:szCs w:val="24"/>
        </w:rPr>
        <w:t xml:space="preserve">Ερωτάται το Σώμα: Γίνεται </w:t>
      </w:r>
      <w:r>
        <w:rPr>
          <w:rFonts w:eastAsia="Times New Roman"/>
          <w:szCs w:val="24"/>
        </w:rPr>
        <w:t>δεκτό το άρθρο 24 ως έχει;</w:t>
      </w:r>
    </w:p>
    <w:p w14:paraId="1416A7E2" w14:textId="77777777" w:rsidR="002F1EDC" w:rsidRDefault="00F01CE6">
      <w:pPr>
        <w:spacing w:line="600" w:lineRule="auto"/>
        <w:ind w:firstLine="720"/>
        <w:jc w:val="both"/>
        <w:rPr>
          <w:rFonts w:eastAsia="Times New Roman"/>
          <w:szCs w:val="24"/>
        </w:rPr>
      </w:pPr>
      <w:r>
        <w:rPr>
          <w:rFonts w:eastAsia="Times New Roman"/>
          <w:b/>
          <w:szCs w:val="24"/>
        </w:rPr>
        <w:t>ΓΕΩΡΓΙΟΣ ΔΗΜΑΡΑΣ:</w:t>
      </w:r>
      <w:r>
        <w:rPr>
          <w:rFonts w:eastAsia="Times New Roman"/>
          <w:szCs w:val="24"/>
        </w:rPr>
        <w:t xml:space="preserve"> Ναι.</w:t>
      </w:r>
    </w:p>
    <w:p w14:paraId="1416A7E3"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E4"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Ναι.</w:t>
      </w:r>
    </w:p>
    <w:p w14:paraId="1416A7E5"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 Χρυσή Αυγή είναι απούσα.</w:t>
      </w:r>
    </w:p>
    <w:p w14:paraId="1416A7E6"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Παρών.</w:t>
      </w:r>
    </w:p>
    <w:p w14:paraId="1416A7E7"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E8"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E9"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EA"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24 έγινε δεκτό ως έχει κατά πλειοψηφία.</w:t>
      </w:r>
    </w:p>
    <w:p w14:paraId="1416A7EB" w14:textId="77777777" w:rsidR="002F1EDC" w:rsidRDefault="00F01CE6">
      <w:pPr>
        <w:spacing w:line="600" w:lineRule="auto"/>
        <w:ind w:firstLine="720"/>
        <w:jc w:val="both"/>
        <w:rPr>
          <w:rFonts w:eastAsia="Times New Roman"/>
          <w:szCs w:val="24"/>
        </w:rPr>
      </w:pPr>
      <w:r>
        <w:rPr>
          <w:rFonts w:eastAsia="Times New Roman"/>
          <w:szCs w:val="24"/>
        </w:rPr>
        <w:t>Ερωτάται το Σώμα: Γίνεται δεκτό το άρθρο 25 ως έχει;</w:t>
      </w:r>
    </w:p>
    <w:p w14:paraId="1416A7EC" w14:textId="77777777" w:rsidR="002F1EDC" w:rsidRDefault="00F01CE6">
      <w:pPr>
        <w:spacing w:line="600" w:lineRule="auto"/>
        <w:ind w:firstLine="720"/>
        <w:jc w:val="both"/>
        <w:rPr>
          <w:rFonts w:eastAsia="Times New Roman"/>
          <w:szCs w:val="24"/>
        </w:rPr>
      </w:pPr>
      <w:r>
        <w:rPr>
          <w:rFonts w:eastAsia="Times New Roman"/>
          <w:b/>
          <w:szCs w:val="24"/>
        </w:rPr>
        <w:lastRenderedPageBreak/>
        <w:t>ΓΕΩΡΓΙΟΣ ΔΗΜΑΡΑΣ:</w:t>
      </w:r>
      <w:r>
        <w:rPr>
          <w:rFonts w:eastAsia="Times New Roman"/>
          <w:szCs w:val="24"/>
        </w:rPr>
        <w:t xml:space="preserve"> Ναι.</w:t>
      </w:r>
    </w:p>
    <w:p w14:paraId="1416A7ED" w14:textId="77777777" w:rsidR="002F1EDC" w:rsidRDefault="00F01CE6">
      <w:pPr>
        <w:spacing w:line="600" w:lineRule="auto"/>
        <w:ind w:firstLine="720"/>
        <w:jc w:val="both"/>
        <w:rPr>
          <w:rFonts w:eastAsia="Times New Roman"/>
          <w:szCs w:val="24"/>
        </w:rPr>
      </w:pPr>
      <w:r>
        <w:rPr>
          <w:rFonts w:eastAsia="Times New Roman"/>
          <w:b/>
          <w:szCs w:val="24"/>
        </w:rPr>
        <w:t>ΧΡΗΣΤΟΣ ΜΠΟΥΚΩΡΟΣ:</w:t>
      </w:r>
      <w:r>
        <w:rPr>
          <w:rFonts w:eastAsia="Times New Roman"/>
          <w:szCs w:val="24"/>
        </w:rPr>
        <w:t xml:space="preserve"> Όχι.</w:t>
      </w:r>
    </w:p>
    <w:p w14:paraId="1416A7EE" w14:textId="77777777" w:rsidR="002F1EDC" w:rsidRDefault="00F01CE6">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w:t>
      </w:r>
      <w:r>
        <w:rPr>
          <w:rFonts w:eastAsia="Times New Roman"/>
          <w:bCs/>
          <w:szCs w:val="24"/>
        </w:rPr>
        <w:t>Παρών.</w:t>
      </w:r>
    </w:p>
    <w:p w14:paraId="1416A7EF" w14:textId="77777777" w:rsidR="002F1EDC" w:rsidRDefault="00F01CE6">
      <w:pPr>
        <w:spacing w:line="600" w:lineRule="auto"/>
        <w:ind w:firstLine="720"/>
        <w:jc w:val="both"/>
        <w:rPr>
          <w:rFonts w:eastAsia="Times New Roman"/>
          <w:bCs/>
          <w:szCs w:val="24"/>
        </w:rPr>
      </w:pPr>
      <w:r>
        <w:rPr>
          <w:rFonts w:eastAsia="Times New Roman"/>
          <w:b/>
          <w:bCs/>
          <w:szCs w:val="24"/>
        </w:rPr>
        <w:t>ΠΡΟΕΔΡΕΥΩΝ (Σπυρίδων Λυκούδης):</w:t>
      </w:r>
      <w:r>
        <w:rPr>
          <w:rFonts w:eastAsia="Times New Roman"/>
          <w:bCs/>
          <w:szCs w:val="24"/>
        </w:rPr>
        <w:t xml:space="preserve"> Η</w:t>
      </w:r>
      <w:r>
        <w:rPr>
          <w:rFonts w:eastAsia="Times New Roman"/>
          <w:bCs/>
          <w:szCs w:val="24"/>
        </w:rPr>
        <w:t xml:space="preserve"> Χρυσή Αυγή είναι απούσα.</w:t>
      </w:r>
    </w:p>
    <w:p w14:paraId="1416A7F0" w14:textId="77777777" w:rsidR="002F1EDC" w:rsidRDefault="00F01CE6">
      <w:pPr>
        <w:spacing w:line="600" w:lineRule="auto"/>
        <w:ind w:firstLine="720"/>
        <w:jc w:val="both"/>
        <w:rPr>
          <w:rFonts w:eastAsia="Times New Roman"/>
          <w:bCs/>
          <w:szCs w:val="24"/>
        </w:rPr>
      </w:pPr>
      <w:r>
        <w:rPr>
          <w:rFonts w:eastAsia="Times New Roman"/>
          <w:b/>
          <w:bCs/>
          <w:szCs w:val="24"/>
        </w:rPr>
        <w:t>ΕΜΜΑΝΟΥΗΛ ΣΥΝΤΥΧΑΚΗΣ:</w:t>
      </w:r>
      <w:r>
        <w:rPr>
          <w:rFonts w:eastAsia="Times New Roman"/>
          <w:bCs/>
          <w:szCs w:val="24"/>
        </w:rPr>
        <w:t xml:space="preserve"> Όχι.</w:t>
      </w:r>
    </w:p>
    <w:p w14:paraId="1416A7F1" w14:textId="77777777" w:rsidR="002F1EDC" w:rsidRDefault="00F01CE6">
      <w:pPr>
        <w:spacing w:line="600" w:lineRule="auto"/>
        <w:ind w:firstLine="720"/>
        <w:jc w:val="both"/>
        <w:rPr>
          <w:rFonts w:eastAsia="Times New Roman"/>
          <w:bCs/>
          <w:szCs w:val="24"/>
        </w:rPr>
      </w:pPr>
      <w:r>
        <w:rPr>
          <w:rFonts w:eastAsia="Times New Roman"/>
          <w:b/>
          <w:bCs/>
          <w:szCs w:val="24"/>
        </w:rPr>
        <w:t>ΓΕΩΡΓΙΟΣ ΛΑΖΑΡΙΔΗΣ:</w:t>
      </w:r>
      <w:r>
        <w:rPr>
          <w:rFonts w:eastAsia="Times New Roman"/>
          <w:bCs/>
          <w:szCs w:val="24"/>
        </w:rPr>
        <w:t xml:space="preserve"> Ναι.</w:t>
      </w:r>
    </w:p>
    <w:p w14:paraId="1416A7F2" w14:textId="77777777" w:rsidR="002F1EDC" w:rsidRDefault="00F01CE6">
      <w:pPr>
        <w:spacing w:line="600" w:lineRule="auto"/>
        <w:ind w:firstLine="720"/>
        <w:jc w:val="both"/>
        <w:rPr>
          <w:rFonts w:eastAsia="Times New Roman"/>
          <w:bCs/>
          <w:szCs w:val="24"/>
        </w:rPr>
      </w:pPr>
      <w:r>
        <w:rPr>
          <w:rFonts w:eastAsia="Times New Roman"/>
          <w:b/>
          <w:bCs/>
          <w:szCs w:val="24"/>
        </w:rPr>
        <w:t>ΙΩΑΝΝΗΣ ΣΑΡΙΔΗΣ:</w:t>
      </w:r>
      <w:r>
        <w:rPr>
          <w:rFonts w:eastAsia="Times New Roman"/>
          <w:bCs/>
          <w:szCs w:val="24"/>
        </w:rPr>
        <w:t xml:space="preserve"> Παρών.</w:t>
      </w:r>
    </w:p>
    <w:p w14:paraId="1416A7F3" w14:textId="77777777" w:rsidR="002F1EDC" w:rsidRDefault="00F01CE6">
      <w:pPr>
        <w:spacing w:line="600" w:lineRule="auto"/>
        <w:ind w:firstLine="720"/>
        <w:jc w:val="both"/>
        <w:rPr>
          <w:rFonts w:eastAsia="Times New Roman"/>
          <w:b/>
          <w:bCs/>
          <w:szCs w:val="24"/>
        </w:rPr>
      </w:pPr>
      <w:r>
        <w:rPr>
          <w:rFonts w:eastAsia="Times New Roman"/>
          <w:b/>
          <w:bCs/>
          <w:szCs w:val="24"/>
        </w:rPr>
        <w:t xml:space="preserve">ΓΕΩΡΓΙΟΣ ΑΜΥΡΑΣ: </w:t>
      </w:r>
      <w:r>
        <w:rPr>
          <w:rFonts w:eastAsia="Times New Roman"/>
          <w:szCs w:val="24"/>
        </w:rPr>
        <w:t>Ναι.</w:t>
      </w:r>
    </w:p>
    <w:p w14:paraId="1416A7F4" w14:textId="77777777" w:rsidR="002F1EDC" w:rsidRDefault="00F01CE6">
      <w:pPr>
        <w:spacing w:line="600" w:lineRule="auto"/>
        <w:ind w:firstLine="720"/>
        <w:jc w:val="both"/>
        <w:rPr>
          <w:rFonts w:eastAsia="Times New Roman"/>
          <w:bCs/>
          <w:szCs w:val="24"/>
        </w:rPr>
      </w:pPr>
      <w:r>
        <w:rPr>
          <w:rFonts w:eastAsia="Times New Roman"/>
          <w:b/>
          <w:bCs/>
          <w:szCs w:val="24"/>
        </w:rPr>
        <w:t xml:space="preserve">ΠΡΟΕΔΡΕΥΩΝ (Σπυρίδων Λυκούδης): </w:t>
      </w:r>
      <w:r>
        <w:rPr>
          <w:rFonts w:eastAsia="Times New Roman"/>
          <w:bCs/>
          <w:szCs w:val="24"/>
        </w:rPr>
        <w:t>Συνεπώς το άρθρο 25 έγινε δεκτό ως έχει κατά πλειοψηφία.</w:t>
      </w:r>
    </w:p>
    <w:p w14:paraId="1416A7F5"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w:t>
      </w:r>
      <w:r>
        <w:rPr>
          <w:rFonts w:eastAsia="Times New Roman" w:cs="Times New Roman"/>
          <w:szCs w:val="24"/>
        </w:rPr>
        <w:t>α με γενικό αριθμό 1321 και ειδικό 156 ως έχει;</w:t>
      </w:r>
    </w:p>
    <w:p w14:paraId="1416A7F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w:t>
      </w:r>
    </w:p>
    <w:p w14:paraId="1416A7F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Ναι.</w:t>
      </w:r>
    </w:p>
    <w:p w14:paraId="1416A7F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Ναι.</w:t>
      </w:r>
    </w:p>
    <w:p w14:paraId="1416A7F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lang w:val="en-US"/>
        </w:rPr>
        <w:t>H</w:t>
      </w:r>
      <w:r>
        <w:rPr>
          <w:rFonts w:eastAsia="Times New Roman" w:cs="Times New Roman"/>
          <w:szCs w:val="24"/>
        </w:rPr>
        <w:t xml:space="preserve"> Χρυσή Αυγή είναι απούσα.</w:t>
      </w:r>
    </w:p>
    <w:p w14:paraId="1416A7F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Όχι.</w:t>
      </w:r>
    </w:p>
    <w:p w14:paraId="1416A7F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416A7F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416A7F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1416A7F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η τροπολογία με γενικό αριθμό 1321 και ειδικό156 έγινε δεκτή ως έχει κατά πλειοψηφία και εντάσσεται στο νομοσχέδιο ως ίδιο άρθρο.</w:t>
      </w:r>
    </w:p>
    <w:p w14:paraId="1416A7FF"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τροπολογία με γενικό αριθμό </w:t>
      </w:r>
      <w:r>
        <w:rPr>
          <w:rFonts w:eastAsia="Times New Roman" w:cs="Times New Roman"/>
          <w:szCs w:val="24"/>
        </w:rPr>
        <w:t>1322 και ειδικό 157 ως έχει;</w:t>
      </w:r>
    </w:p>
    <w:p w14:paraId="1416A80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w:t>
      </w:r>
    </w:p>
    <w:p w14:paraId="1416A80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w:t>
      </w:r>
    </w:p>
    <w:p w14:paraId="1416A80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1416A80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Χρυσή Αυγή είναι απούσα.</w:t>
      </w:r>
    </w:p>
    <w:p w14:paraId="1416A80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1416A80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416A80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416A80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w:t>
      </w:r>
    </w:p>
    <w:p w14:paraId="1416A80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Συνεπώς η τροπολογία με γενικό αριθμό 1322 και ειδικό157 έγινε δεκτή ως έχει κατά πλειοψηφία και εντάσσεται στο νομοσχέδιο ως ίδιο άρθρο.</w:t>
      </w:r>
    </w:p>
    <w:p w14:paraId="1416A809"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1323 και ειδικό 15</w:t>
      </w:r>
      <w:r>
        <w:rPr>
          <w:rFonts w:eastAsia="Times New Roman" w:cs="Times New Roman"/>
          <w:szCs w:val="24"/>
        </w:rPr>
        <w:t>8 ως έχει;</w:t>
      </w:r>
    </w:p>
    <w:p w14:paraId="1416A80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Ναι.</w:t>
      </w:r>
    </w:p>
    <w:p w14:paraId="1416A80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w:t>
      </w:r>
    </w:p>
    <w:p w14:paraId="1416A80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1416A80D"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Χρυσή Αυγή είναι απούσα.</w:t>
      </w:r>
    </w:p>
    <w:p w14:paraId="1416A80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1416A80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416A81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416A81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1416A81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(Σπυρίδων Λυκούδης):</w:t>
      </w:r>
      <w:r>
        <w:rPr>
          <w:rFonts w:eastAsia="Times New Roman" w:cs="Times New Roman"/>
          <w:szCs w:val="24"/>
        </w:rPr>
        <w:t xml:space="preserve"> Συνεπώς η τροπολογία με γενικό αριθμό 1323 και ειδικό 158 έγινε δεκτή ως έχει κατά πλειοψηφία και εντάσσεται στο νομοσχέδιο ως ίδιο άρθρο.</w:t>
      </w:r>
    </w:p>
    <w:p w14:paraId="1416A81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δεκτή η τροπολογία με γενικό αριθμό 1324 και ειδικό 159 ως έχει;</w:t>
      </w:r>
    </w:p>
    <w:p w14:paraId="1416A81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w:t>
      </w:r>
      <w:r>
        <w:rPr>
          <w:rFonts w:eastAsia="Times New Roman" w:cs="Times New Roman"/>
          <w:b/>
          <w:szCs w:val="24"/>
        </w:rPr>
        <w:t>ΓΙΟΣ ΔΗΜΑΡΑΣ:</w:t>
      </w:r>
      <w:r>
        <w:rPr>
          <w:rFonts w:eastAsia="Times New Roman" w:cs="Times New Roman"/>
          <w:szCs w:val="24"/>
        </w:rPr>
        <w:t xml:space="preserve"> Ναι.</w:t>
      </w:r>
    </w:p>
    <w:p w14:paraId="1416A81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Παρών.</w:t>
      </w:r>
    </w:p>
    <w:p w14:paraId="1416A81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Παρών.</w:t>
      </w:r>
    </w:p>
    <w:p w14:paraId="1416A817"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Χρυσή Αυγή είναι απούσα.</w:t>
      </w:r>
    </w:p>
    <w:p w14:paraId="1416A818"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1416A819"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416A81A"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1416A81B"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Παρών.</w:t>
      </w:r>
    </w:p>
    <w:p w14:paraId="1416A81C"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Λυκούδης):</w:t>
      </w:r>
      <w:r>
        <w:rPr>
          <w:rFonts w:eastAsia="Times New Roman" w:cs="Times New Roman"/>
          <w:szCs w:val="24"/>
        </w:rPr>
        <w:t xml:space="preserve"> Συνεπώς η τροπολογία με γενικό αριθμό 1324 και ειδικό 159 έγινε δεκτή ως έχει κατά πλειοψηφία και εντάσσεται στο νομοσχέδιο ως ίδια </w:t>
      </w:r>
      <w:r>
        <w:rPr>
          <w:rFonts w:eastAsia="Times New Roman" w:cs="Times New Roman"/>
          <w:szCs w:val="24"/>
        </w:rPr>
        <w:t>άρθρα</w:t>
      </w:r>
      <w:r>
        <w:rPr>
          <w:rFonts w:eastAsia="Times New Roman" w:cs="Times New Roman"/>
          <w:szCs w:val="24"/>
        </w:rPr>
        <w:t>.</w:t>
      </w:r>
    </w:p>
    <w:p w14:paraId="1416A81D"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1326 και ειδικό 161 ως έχει;</w:t>
      </w:r>
    </w:p>
    <w:p w14:paraId="1416A81E"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ΔΗΜΑΡΑΣ:</w:t>
      </w:r>
      <w:r>
        <w:rPr>
          <w:rFonts w:eastAsia="Times New Roman" w:cs="Times New Roman"/>
          <w:szCs w:val="24"/>
        </w:rPr>
        <w:t xml:space="preserve"> Ναι.</w:t>
      </w:r>
    </w:p>
    <w:p w14:paraId="1416A81F"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Όχι.</w:t>
      </w:r>
    </w:p>
    <w:p w14:paraId="1416A820"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lastRenderedPageBreak/>
        <w:t>ΓΕΩΡΓΙΟΣ ΑΡΒΑΝΙΤΙΔΗΣ:</w:t>
      </w:r>
      <w:r>
        <w:rPr>
          <w:rFonts w:eastAsia="Times New Roman" w:cs="Times New Roman"/>
          <w:szCs w:val="24"/>
        </w:rPr>
        <w:t xml:space="preserve"> Ναι.</w:t>
      </w:r>
    </w:p>
    <w:p w14:paraId="1416A82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Η Χρυσή Αυγή είναι απούσα.</w:t>
      </w:r>
    </w:p>
    <w:p w14:paraId="1416A822"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1416A823"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w:t>
      </w:r>
    </w:p>
    <w:p w14:paraId="1416A824"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w:t>
      </w:r>
    </w:p>
    <w:p w14:paraId="1416A825"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Ναι.</w:t>
      </w:r>
    </w:p>
    <w:p w14:paraId="1416A826"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Συ</w:t>
      </w:r>
      <w:r>
        <w:rPr>
          <w:rFonts w:eastAsia="Times New Roman" w:cs="Times New Roman"/>
          <w:szCs w:val="24"/>
        </w:rPr>
        <w:t>νεπώς η τροπολογία με γενικό αριθμό 1326 και ειδικό αριθμό 161 έγινε δεκτή ως έχει κατά πλειοψηφία και εντάσσεται στο νομοσχέδιο ως ίδιο άρθρο.</w:t>
      </w:r>
    </w:p>
    <w:p w14:paraId="1416A827"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14:paraId="1416A828" w14:textId="77777777" w:rsidR="002F1EDC" w:rsidRDefault="00F01CE6">
      <w:pPr>
        <w:spacing w:line="600" w:lineRule="auto"/>
        <w:ind w:firstLine="720"/>
        <w:rPr>
          <w:rFonts w:eastAsia="Times New Roman" w:cs="Times New Roman"/>
          <w:szCs w:val="24"/>
        </w:rPr>
      </w:pPr>
      <w:r>
        <w:rPr>
          <w:rFonts w:eastAsia="Times New Roman" w:cs="Times New Roman"/>
          <w:szCs w:val="24"/>
        </w:rPr>
        <w:t>Ερωτάται το Σώμα: Γίνεται δεκτό το ακροτελεύτιο άρθρο;</w:t>
      </w:r>
    </w:p>
    <w:p w14:paraId="1416A829" w14:textId="77777777" w:rsidR="002F1EDC" w:rsidRDefault="00F01CE6">
      <w:pPr>
        <w:spacing w:line="600" w:lineRule="auto"/>
        <w:ind w:firstLine="720"/>
        <w:jc w:val="both"/>
        <w:rPr>
          <w:rFonts w:eastAsia="Times New Roman"/>
          <w:b/>
          <w:szCs w:val="24"/>
        </w:rPr>
      </w:pPr>
      <w:r>
        <w:rPr>
          <w:rFonts w:eastAsia="Times New Roman"/>
          <w:b/>
          <w:szCs w:val="24"/>
        </w:rPr>
        <w:t>ΓΕΩΡΓΙ</w:t>
      </w:r>
      <w:r>
        <w:rPr>
          <w:rFonts w:eastAsia="Times New Roman"/>
          <w:b/>
          <w:szCs w:val="24"/>
        </w:rPr>
        <w:t>ΟΣ ΔΗΜΑΡΑΣ:</w:t>
      </w:r>
      <w:r>
        <w:rPr>
          <w:rFonts w:eastAsia="Times New Roman"/>
          <w:szCs w:val="24"/>
        </w:rPr>
        <w:t xml:space="preserve"> Ναι.</w:t>
      </w:r>
    </w:p>
    <w:p w14:paraId="1416A82A" w14:textId="77777777" w:rsidR="002F1EDC" w:rsidRDefault="00F01CE6">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Όχι. </w:t>
      </w:r>
    </w:p>
    <w:p w14:paraId="1416A82B"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82C"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82D"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82E" w14:textId="77777777" w:rsidR="002F1EDC" w:rsidRDefault="00F01CE6">
      <w:pPr>
        <w:spacing w:line="600" w:lineRule="auto"/>
        <w:ind w:firstLine="720"/>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Ναι.</w:t>
      </w:r>
    </w:p>
    <w:p w14:paraId="1416A82F" w14:textId="77777777" w:rsidR="002F1EDC" w:rsidRDefault="00F01CE6">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416A830"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831" w14:textId="77777777" w:rsidR="002F1EDC" w:rsidRDefault="00F01CE6">
      <w:pPr>
        <w:spacing w:line="600" w:lineRule="auto"/>
        <w:ind w:firstLine="720"/>
        <w:jc w:val="both"/>
        <w:rPr>
          <w:rFonts w:eastAsia="Times New Roman" w:cs="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Το ακροτελεύτιο άρθρο έγινε δεκτό κατά πλειοψηφία.</w:t>
      </w:r>
    </w:p>
    <w:p w14:paraId="1416A832"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w:t>
      </w:r>
      <w:r>
        <w:rPr>
          <w:rFonts w:eastAsia="Times New Roman"/>
          <w:szCs w:val="24"/>
        </w:rPr>
        <w:t>του Υπουργείου Περιβάλλοντος και Ενέργειας: «</w:t>
      </w:r>
      <w:r>
        <w:rPr>
          <w:rFonts w:eastAsia="Times New Roman" w:cs="Times New Roman"/>
          <w:szCs w:val="24"/>
        </w:rPr>
        <w:t xml:space="preserve">Τροποποίηση </w:t>
      </w:r>
      <w:r>
        <w:rPr>
          <w:rFonts w:eastAsia="Times New Roman" w:cs="Times New Roman"/>
          <w:szCs w:val="24"/>
        </w:rPr>
        <w:t xml:space="preserve">του </w:t>
      </w:r>
      <w:r>
        <w:rPr>
          <w:rFonts w:eastAsia="Times New Roman" w:cs="Times New Roman"/>
          <w:szCs w:val="24"/>
        </w:rPr>
        <w:t xml:space="preserve">ν.2939/2001 για την εναλλακτική διαχείριση των συσκευασιών και άλλων προϊόντων, προσαρμογή στην </w:t>
      </w:r>
      <w:r>
        <w:rPr>
          <w:rFonts w:eastAsia="Times New Roman" w:cs="Times New Roman"/>
          <w:szCs w:val="24"/>
        </w:rPr>
        <w:t xml:space="preserve">Οδηγία </w:t>
      </w:r>
      <w:r>
        <w:rPr>
          <w:rFonts w:eastAsia="Times New Roman" w:cs="Times New Roman"/>
          <w:szCs w:val="24"/>
        </w:rPr>
        <w:t xml:space="preserve">2015/720/ΕΕ, </w:t>
      </w:r>
      <w:r>
        <w:rPr>
          <w:rFonts w:eastAsia="Times New Roman" w:cs="Times New Roman"/>
          <w:szCs w:val="24"/>
        </w:rPr>
        <w:t>ρύθμιση θεμάτων του Ελληνικού Οργανισμού Ανακύκλωσης και άλλες διατάξεις</w:t>
      </w:r>
      <w:r>
        <w:rPr>
          <w:rFonts w:eastAsia="Times New Roman"/>
          <w:szCs w:val="24"/>
        </w:rPr>
        <w:t xml:space="preserve">» </w:t>
      </w:r>
      <w:r>
        <w:rPr>
          <w:rFonts w:eastAsia="Times New Roman" w:cs="Times New Roman"/>
          <w:szCs w:val="24"/>
        </w:rPr>
        <w:t xml:space="preserve">έγινε δεκτό επί της αρχής και επί των άρθρων. </w:t>
      </w:r>
    </w:p>
    <w:p w14:paraId="1416A83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14:paraId="1416A834"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14:paraId="1416A835" w14:textId="77777777" w:rsidR="002F1EDC" w:rsidRDefault="00F01CE6">
      <w:pPr>
        <w:spacing w:line="600" w:lineRule="auto"/>
        <w:ind w:firstLine="720"/>
        <w:jc w:val="both"/>
        <w:rPr>
          <w:rFonts w:eastAsia="Times New Roman"/>
          <w:b/>
          <w:szCs w:val="24"/>
        </w:rPr>
      </w:pPr>
      <w:r>
        <w:rPr>
          <w:rFonts w:eastAsia="Times New Roman"/>
          <w:b/>
          <w:szCs w:val="24"/>
        </w:rPr>
        <w:t>ΓΕΩΡΓΙΟΣ ΔΗΜΑΡΑΣ:</w:t>
      </w:r>
      <w:r>
        <w:rPr>
          <w:rFonts w:eastAsia="Times New Roman"/>
          <w:szCs w:val="24"/>
        </w:rPr>
        <w:t xml:space="preserve"> Ναι.</w:t>
      </w:r>
    </w:p>
    <w:p w14:paraId="1416A836" w14:textId="77777777" w:rsidR="002F1EDC" w:rsidRDefault="00F01CE6">
      <w:pPr>
        <w:spacing w:line="600" w:lineRule="auto"/>
        <w:ind w:firstLine="720"/>
        <w:jc w:val="both"/>
        <w:rPr>
          <w:rFonts w:eastAsia="Times New Roman"/>
          <w:szCs w:val="24"/>
        </w:rPr>
      </w:pPr>
      <w:r>
        <w:rPr>
          <w:rFonts w:eastAsia="Times New Roman"/>
          <w:b/>
          <w:szCs w:val="24"/>
        </w:rPr>
        <w:t xml:space="preserve">ΧΡΗΣΤΟΣ ΜΠΟΥΚΩΡΟΣ: </w:t>
      </w:r>
      <w:r>
        <w:rPr>
          <w:rFonts w:eastAsia="Times New Roman"/>
          <w:szCs w:val="24"/>
        </w:rPr>
        <w:t xml:space="preserve">Όχι. </w:t>
      </w:r>
    </w:p>
    <w:p w14:paraId="1416A837"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1416A838" w14:textId="77777777" w:rsidR="002F1EDC" w:rsidRDefault="00F01CE6">
      <w:pPr>
        <w:spacing w:line="600" w:lineRule="auto"/>
        <w:ind w:firstLine="720"/>
        <w:jc w:val="both"/>
        <w:rPr>
          <w:rFonts w:eastAsia="Times New Roman"/>
          <w:szCs w:val="24"/>
        </w:rPr>
      </w:pPr>
      <w:r>
        <w:rPr>
          <w:rFonts w:eastAsia="Times New Roman"/>
          <w:b/>
          <w:bCs/>
        </w:rPr>
        <w:t>ΠΡΟΕΔΡΕΥΩΝ (Σπυρίδων Λυκούδης)</w:t>
      </w:r>
      <w:r>
        <w:rPr>
          <w:rFonts w:eastAsia="Times New Roman" w:cs="Times New Roman"/>
          <w:b/>
          <w:szCs w:val="24"/>
        </w:rPr>
        <w:t xml:space="preserve">: </w:t>
      </w:r>
      <w:r>
        <w:rPr>
          <w:rFonts w:eastAsia="Times New Roman" w:cs="Times New Roman"/>
          <w:szCs w:val="24"/>
        </w:rPr>
        <w:t>Η Χρυσή Αυγή είναι απούσα.</w:t>
      </w:r>
    </w:p>
    <w:p w14:paraId="1416A839" w14:textId="77777777" w:rsidR="002F1EDC" w:rsidRDefault="00F01CE6">
      <w:pPr>
        <w:spacing w:line="600" w:lineRule="auto"/>
        <w:ind w:firstLine="720"/>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14:paraId="1416A83A" w14:textId="77777777" w:rsidR="002F1EDC" w:rsidRDefault="00F01CE6">
      <w:pPr>
        <w:spacing w:line="600" w:lineRule="auto"/>
        <w:ind w:firstLine="720"/>
        <w:jc w:val="both"/>
        <w:rPr>
          <w:rFonts w:eastAsia="Times New Roman"/>
          <w:szCs w:val="24"/>
        </w:rPr>
      </w:pPr>
      <w:r>
        <w:rPr>
          <w:rFonts w:eastAsia="Times New Roman"/>
          <w:b/>
          <w:szCs w:val="24"/>
        </w:rPr>
        <w:lastRenderedPageBreak/>
        <w:t xml:space="preserve">ΓΕΩΡΓΙΟΣ ΛΑΖΑΡΙΔΗΣ: </w:t>
      </w:r>
      <w:r>
        <w:rPr>
          <w:rFonts w:eastAsia="Times New Roman"/>
          <w:szCs w:val="24"/>
        </w:rPr>
        <w:t>Ναι.</w:t>
      </w:r>
    </w:p>
    <w:p w14:paraId="1416A83B" w14:textId="77777777" w:rsidR="002F1EDC" w:rsidRDefault="00F01CE6">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1416A83C" w14:textId="77777777" w:rsidR="002F1EDC" w:rsidRDefault="00F01CE6">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Ναι.</w:t>
      </w:r>
    </w:p>
    <w:p w14:paraId="1416A83D" w14:textId="77777777" w:rsidR="002F1EDC" w:rsidRDefault="00F01CE6">
      <w:pPr>
        <w:spacing w:line="600" w:lineRule="auto"/>
        <w:ind w:firstLine="720"/>
        <w:rPr>
          <w:rFonts w:eastAsia="Times New Roman"/>
          <w:bCs/>
        </w:rPr>
      </w:pPr>
      <w:r>
        <w:rPr>
          <w:rFonts w:eastAsia="Times New Roman"/>
          <w:b/>
          <w:bCs/>
        </w:rPr>
        <w:t>ΠΡΟΕΔΡΕΥΩΝ (Σπυρίδων Λυκούδης)</w:t>
      </w:r>
      <w:r>
        <w:rPr>
          <w:rFonts w:eastAsia="Times New Roman" w:cs="Times New Roman"/>
          <w:b/>
          <w:szCs w:val="24"/>
        </w:rPr>
        <w:t xml:space="preserve">: </w:t>
      </w:r>
      <w:r>
        <w:rPr>
          <w:rFonts w:eastAsia="Times New Roman"/>
          <w:bCs/>
        </w:rPr>
        <w:t>Το νομοσχ</w:t>
      </w:r>
      <w:r>
        <w:rPr>
          <w:rFonts w:eastAsia="Times New Roman"/>
          <w:bCs/>
        </w:rPr>
        <w:t xml:space="preserve">έδιο έγινε δεκτό και στο σύνολο κατά πλειοψηφία. </w:t>
      </w:r>
    </w:p>
    <w:p w14:paraId="1416A83E" w14:textId="77777777" w:rsidR="002F1EDC" w:rsidRDefault="00F01CE6">
      <w:pPr>
        <w:spacing w:line="600" w:lineRule="auto"/>
        <w:ind w:firstLine="720"/>
        <w:jc w:val="both"/>
        <w:rPr>
          <w:rFonts w:eastAsia="Times New Roman"/>
          <w:szCs w:val="24"/>
        </w:rPr>
      </w:pPr>
      <w:r>
        <w:rPr>
          <w:rFonts w:eastAsia="Times New Roman"/>
          <w:szCs w:val="24"/>
        </w:rPr>
        <w:t>Συνεπώς το νομοσχέδιο του Υπουργείου Περιβάλλοντος και Ενέργειας: «</w:t>
      </w:r>
      <w:r>
        <w:rPr>
          <w:rFonts w:eastAsia="Times New Roman" w:cs="Times New Roman"/>
          <w:szCs w:val="24"/>
        </w:rPr>
        <w:t xml:space="preserve">Τροποποίηση </w:t>
      </w:r>
      <w:r>
        <w:rPr>
          <w:rFonts w:eastAsia="Times New Roman" w:cs="Times New Roman"/>
          <w:szCs w:val="24"/>
        </w:rPr>
        <w:t xml:space="preserve">του </w:t>
      </w:r>
      <w:r>
        <w:rPr>
          <w:rFonts w:eastAsia="Times New Roman" w:cs="Times New Roman"/>
          <w:szCs w:val="24"/>
        </w:rPr>
        <w:t xml:space="preserve">ν.2939/2001 για την εναλλακτική διαχείριση των συσκευασιών και άλλων προϊόντων, προσαρμογή στην </w:t>
      </w:r>
      <w:r>
        <w:rPr>
          <w:rFonts w:eastAsia="Times New Roman" w:cs="Times New Roman"/>
          <w:szCs w:val="24"/>
        </w:rPr>
        <w:t xml:space="preserve">Οδηγία </w:t>
      </w:r>
      <w:r>
        <w:rPr>
          <w:rFonts w:eastAsia="Times New Roman" w:cs="Times New Roman"/>
          <w:szCs w:val="24"/>
        </w:rPr>
        <w:t>2015/720/ΕΕ, ρύθμιση</w:t>
      </w:r>
      <w:r>
        <w:rPr>
          <w:rFonts w:eastAsia="Times New Roman" w:cs="Times New Roman"/>
          <w:szCs w:val="24"/>
        </w:rPr>
        <w:t xml:space="preserve"> θεμάτων του Ελληνικού Οργανισμού Ανακύκλωσης και άλλες διατάξεις</w:t>
      </w:r>
      <w:r>
        <w:rPr>
          <w:rFonts w:eastAsia="Times New Roman"/>
          <w:szCs w:val="24"/>
        </w:rPr>
        <w:t>»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1416A83F" w14:textId="77777777" w:rsidR="002F1EDC" w:rsidRDefault="00F01CE6">
      <w:pPr>
        <w:widowControl w:val="0"/>
        <w:autoSpaceDE w:val="0"/>
        <w:autoSpaceDN w:val="0"/>
        <w:adjustRightInd w:val="0"/>
        <w:spacing w:line="600" w:lineRule="auto"/>
        <w:ind w:firstLine="720"/>
        <w:jc w:val="center"/>
        <w:rPr>
          <w:rFonts w:eastAsia="Times New Roman"/>
          <w:color w:val="FF0000"/>
          <w:szCs w:val="24"/>
        </w:rPr>
      </w:pPr>
      <w:r w:rsidRPr="00F5033E">
        <w:rPr>
          <w:rFonts w:eastAsia="Times New Roman"/>
          <w:color w:val="FF0000"/>
          <w:szCs w:val="24"/>
        </w:rPr>
        <w:t>(Να καταχωριστεί το κείμενο του νομοσχεδίου</w:t>
      </w:r>
      <w:r w:rsidRPr="00F5033E">
        <w:rPr>
          <w:rFonts w:eastAsia="Times New Roman"/>
          <w:color w:val="FF0000"/>
          <w:szCs w:val="24"/>
        </w:rPr>
        <w:t xml:space="preserve"> σελ. 398α)</w:t>
      </w:r>
    </w:p>
    <w:p w14:paraId="1416A840" w14:textId="77777777" w:rsidR="002F1EDC" w:rsidRDefault="00F01CE6">
      <w:pPr>
        <w:spacing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1416A841" w14:textId="77777777" w:rsidR="002F1EDC" w:rsidRDefault="00F01CE6">
      <w:pPr>
        <w:spacing w:line="600" w:lineRule="auto"/>
        <w:ind w:firstLine="720"/>
        <w:jc w:val="both"/>
        <w:rPr>
          <w:rFonts w:eastAsia="Times New Roman" w:cs="Times New Roman"/>
          <w:szCs w:val="24"/>
        </w:rPr>
      </w:pPr>
      <w:r>
        <w:rPr>
          <w:rFonts w:eastAsia="Times New Roman" w:cs="Times New Roman"/>
          <w:b/>
          <w:szCs w:val="24"/>
        </w:rPr>
        <w:t xml:space="preserve">ΟΛΟΙ ΟΙ </w:t>
      </w:r>
      <w:r>
        <w:rPr>
          <w:rFonts w:eastAsia="Times New Roman" w:cs="Times New Roman"/>
          <w:b/>
          <w:szCs w:val="24"/>
        </w:rPr>
        <w:t>ΒΟΥΛΕΥΤΕΣ:</w:t>
      </w:r>
      <w:r>
        <w:rPr>
          <w:rFonts w:eastAsia="Times New Roman" w:cs="Times New Roman"/>
          <w:szCs w:val="24"/>
        </w:rPr>
        <w:t xml:space="preserve"> Μάλιστα, μάλιστα.</w:t>
      </w:r>
    </w:p>
    <w:p w14:paraId="1416A842" w14:textId="77777777" w:rsidR="002F1EDC" w:rsidRDefault="00F01CE6">
      <w:pPr>
        <w:spacing w:line="600" w:lineRule="auto"/>
        <w:ind w:firstLine="720"/>
        <w:jc w:val="both"/>
        <w:rPr>
          <w:rFonts w:eastAsia="Times New Roman" w:cs="Times New Roman"/>
          <w:szCs w:val="24"/>
        </w:rPr>
      </w:pPr>
      <w:r>
        <w:rPr>
          <w:rFonts w:eastAsia="Times New Roman"/>
          <w:b/>
          <w:bCs/>
        </w:rPr>
        <w:t>ΠΡΟΕΔ</w:t>
      </w:r>
      <w:r>
        <w:rPr>
          <w:rFonts w:eastAsia="Times New Roman"/>
          <w:b/>
          <w:bCs/>
        </w:rPr>
        <w:t xml:space="preserve">ΡΕΥΩΝ (Σπυρίδων Λυκούδης): </w:t>
      </w:r>
      <w:r>
        <w:rPr>
          <w:rFonts w:eastAsia="Times New Roman" w:cs="Times New Roman"/>
          <w:szCs w:val="24"/>
        </w:rPr>
        <w:t>Συνεπώς τ</w:t>
      </w:r>
      <w:r>
        <w:rPr>
          <w:rFonts w:eastAsia="Times New Roman" w:cs="Times New Roman"/>
          <w:szCs w:val="24"/>
        </w:rPr>
        <w:t>ο Σώμα παρέσχε τη ζητηθείσα εξουσιοδότηση.</w:t>
      </w:r>
    </w:p>
    <w:p w14:paraId="1416A843" w14:textId="77777777" w:rsidR="002F1EDC" w:rsidRDefault="00F01CE6">
      <w:pPr>
        <w:spacing w:line="600" w:lineRule="auto"/>
        <w:ind w:firstLine="720"/>
        <w:jc w:val="both"/>
        <w:rPr>
          <w:rFonts w:eastAsia="Times New Roman" w:cs="Times New Roman"/>
          <w:szCs w:val="24"/>
        </w:rPr>
      </w:pPr>
      <w:r>
        <w:rPr>
          <w:rFonts w:eastAsia="Times New Roman" w:cs="Times New Roman"/>
          <w:szCs w:val="24"/>
        </w:rPr>
        <w:lastRenderedPageBreak/>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416A844" w14:textId="77777777" w:rsidR="002F1EDC" w:rsidRDefault="00F01CE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416A845" w14:textId="77777777" w:rsidR="002F1EDC" w:rsidRDefault="00F01CE6">
      <w:pPr>
        <w:spacing w:line="600" w:lineRule="auto"/>
        <w:ind w:firstLine="720"/>
        <w:jc w:val="both"/>
        <w:rPr>
          <w:rFonts w:eastAsia="Times New Roman" w:cs="Times New Roman"/>
          <w:szCs w:val="24"/>
        </w:rPr>
      </w:pPr>
      <w:r>
        <w:rPr>
          <w:rFonts w:eastAsia="Times New Roman"/>
          <w:b/>
          <w:bCs/>
        </w:rPr>
        <w:t xml:space="preserve">ΠΡΟΕΔΡΕΥΩΝ (Σπυρίδων Λυκούδης): </w:t>
      </w:r>
      <w:r>
        <w:rPr>
          <w:rFonts w:eastAsia="Times New Roman" w:cs="Times New Roman"/>
          <w:szCs w:val="24"/>
        </w:rPr>
        <w:t xml:space="preserve">Με τη συναίνεση του Σώματος </w:t>
      </w:r>
      <w:r>
        <w:rPr>
          <w:rFonts w:eastAsia="Times New Roman" w:cs="Times New Roman"/>
          <w:szCs w:val="24"/>
        </w:rPr>
        <w:t xml:space="preserve">και ώρα 18.00΄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 Νοεμβρίου 2017 και ώρα 9.30΄, με αντικείμενο εργασιών του Σώματος: κοινοβουλευτικό έλεγχο, συζήτηση επικαίρων ερωτήσεων. </w:t>
      </w:r>
    </w:p>
    <w:p w14:paraId="1416A846" w14:textId="77777777" w:rsidR="002F1EDC" w:rsidRDefault="00F01CE6">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 ΓΡΑΜΜΑΤΕΙΣ</w:t>
      </w:r>
      <w:r>
        <w:rPr>
          <w:rFonts w:eastAsia="Times New Roman" w:cs="Times New Roman"/>
          <w:szCs w:val="24"/>
        </w:rPr>
        <w:t xml:space="preserve">  </w:t>
      </w:r>
    </w:p>
    <w:sectPr w:rsidR="002F1ED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N3CSNdpCYAyya9ZyoHGlivGNiI=" w:salt="pZkJ3iN++3PSW6TTF9to5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DC"/>
    <w:rsid w:val="002E76FF"/>
    <w:rsid w:val="002F1EDC"/>
    <w:rsid w:val="00F01CE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6A11F"/>
  <w15:docId w15:val="{C2003F98-710D-4185-890F-9C2E009D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8D301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8D3017"/>
    <w:rPr>
      <w:rFonts w:ascii="Segoe UI" w:hAnsi="Segoe UI" w:cs="Segoe UI"/>
      <w:sz w:val="18"/>
      <w:szCs w:val="18"/>
    </w:rPr>
  </w:style>
  <w:style w:type="paragraph" w:styleId="a4">
    <w:name w:val="Revision"/>
    <w:hidden/>
    <w:uiPriority w:val="99"/>
    <w:semiHidden/>
    <w:rsid w:val="008F19B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534</MetadataID>
    <Session xmlns="641f345b-441b-4b81-9152-adc2e73ba5e1">Γ´</Session>
    <Date xmlns="641f345b-441b-4b81-9152-adc2e73ba5e1">2017-10-31T22:00:00+00:00</Date>
    <Status xmlns="641f345b-441b-4b81-9152-adc2e73ba5e1">
      <Url>http://srv-sp1/praktika/Lists/Incoming_Metadata/EditForm.aspx?ID=534&amp;Source=/praktika/Recordings_Library/Forms/AllItems.aspx</Url>
      <Description>Δημοσιεύτηκε</Description>
    </Status>
    <Meeting xmlns="641f345b-441b-4b81-9152-adc2e73ba5e1">Κ´</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C0EC99-FC94-4E33-814F-9B34EBB03E7A}">
  <ds:schemaRefs>
    <ds:schemaRef ds:uri="http://purl.org/dc/terms/"/>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schemas.microsoft.com/office/2006/documentManagement/types"/>
    <ds:schemaRef ds:uri="http://purl.org/dc/dcmitype/"/>
    <ds:schemaRef ds:uri="641f345b-441b-4b81-9152-adc2e73ba5e1"/>
    <ds:schemaRef ds:uri="http://www.w3.org/XML/1998/namespace"/>
  </ds:schemaRefs>
</ds:datastoreItem>
</file>

<file path=customXml/itemProps2.xml><?xml version="1.0" encoding="utf-8"?>
<ds:datastoreItem xmlns:ds="http://schemas.openxmlformats.org/officeDocument/2006/customXml" ds:itemID="{69FDD9E5-78E2-4527-818A-E4C837F5D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1B910E-BEAA-4AB2-91AC-6E7A2DA32A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378</Pages>
  <Words>68094</Words>
  <Characters>367708</Characters>
  <Application>Microsoft Office Word</Application>
  <DocSecurity>0</DocSecurity>
  <Lines>3064</Lines>
  <Paragraphs>869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2017-11-06T09:49:00Z</dcterms:created>
  <dcterms:modified xsi:type="dcterms:W3CDTF">2017-11-06T09:49:00Z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