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8E769" w14:textId="77777777" w:rsidR="00BD3F98" w:rsidRPr="00BD3F98" w:rsidRDefault="00BD3F98" w:rsidP="00BD3F98">
      <w:pPr>
        <w:spacing w:after="200" w:line="360" w:lineRule="auto"/>
        <w:rPr>
          <w:ins w:id="0" w:author="Φλούδα Χριστίνα" w:date="2018-10-08T12:56:00Z"/>
          <w:rFonts w:eastAsia="Times New Roman"/>
          <w:szCs w:val="24"/>
          <w:lang w:eastAsia="en-US"/>
        </w:rPr>
      </w:pPr>
      <w:bookmarkStart w:id="1" w:name="_GoBack"/>
      <w:bookmarkEnd w:id="1"/>
      <w:ins w:id="2" w:author="Φλούδα Χριστίνα" w:date="2018-10-08T12:56:00Z">
        <w:r w:rsidRPr="00BD3F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FB29390" w14:textId="77777777" w:rsidR="00BD3F98" w:rsidRPr="00BD3F98" w:rsidRDefault="00BD3F98" w:rsidP="00BD3F98">
      <w:pPr>
        <w:spacing w:after="200" w:line="360" w:lineRule="auto"/>
        <w:rPr>
          <w:ins w:id="3" w:author="Φλούδα Χριστίνα" w:date="2018-10-08T12:56:00Z"/>
          <w:rFonts w:eastAsia="Times New Roman"/>
          <w:szCs w:val="24"/>
          <w:lang w:eastAsia="en-US"/>
        </w:rPr>
      </w:pPr>
    </w:p>
    <w:p w14:paraId="30D3F526" w14:textId="77777777" w:rsidR="00BD3F98" w:rsidRPr="00BD3F98" w:rsidRDefault="00BD3F98" w:rsidP="00BD3F98">
      <w:pPr>
        <w:spacing w:after="200" w:line="360" w:lineRule="auto"/>
        <w:rPr>
          <w:ins w:id="4" w:author="Φλούδα Χριστίνα" w:date="2018-10-08T12:56:00Z"/>
          <w:rFonts w:eastAsia="Times New Roman"/>
          <w:szCs w:val="24"/>
          <w:lang w:eastAsia="en-US"/>
        </w:rPr>
      </w:pPr>
      <w:ins w:id="5" w:author="Φλούδα Χριστίνα" w:date="2018-10-08T12:56:00Z">
        <w:r w:rsidRPr="00BD3F98">
          <w:rPr>
            <w:rFonts w:eastAsia="Times New Roman"/>
            <w:szCs w:val="24"/>
            <w:lang w:eastAsia="en-US"/>
          </w:rPr>
          <w:t>ΠΙΝΑΚΑΣ ΠΕΡΙΕΧΟΜΕΝΩΝ</w:t>
        </w:r>
      </w:ins>
    </w:p>
    <w:p w14:paraId="4E7073C4" w14:textId="77777777" w:rsidR="00BD3F98" w:rsidRPr="00BD3F98" w:rsidRDefault="00BD3F98" w:rsidP="00BD3F98">
      <w:pPr>
        <w:spacing w:after="200" w:line="360" w:lineRule="auto"/>
        <w:rPr>
          <w:ins w:id="6" w:author="Φλούδα Χριστίνα" w:date="2018-10-08T12:56:00Z"/>
          <w:rFonts w:eastAsia="Times New Roman"/>
          <w:szCs w:val="24"/>
          <w:lang w:eastAsia="en-US"/>
        </w:rPr>
      </w:pPr>
      <w:ins w:id="7" w:author="Φλούδα Χριστίνα" w:date="2018-10-08T12:56:00Z">
        <w:r w:rsidRPr="00BD3F98">
          <w:rPr>
            <w:rFonts w:eastAsia="Times New Roman"/>
            <w:szCs w:val="24"/>
            <w:lang w:eastAsia="en-US"/>
          </w:rPr>
          <w:t xml:space="preserve">ΙΖ’ ΠΕΡΙΟΔΟΣ </w:t>
        </w:r>
      </w:ins>
    </w:p>
    <w:p w14:paraId="4B16128D" w14:textId="77777777" w:rsidR="00BD3F98" w:rsidRPr="00BD3F98" w:rsidRDefault="00BD3F98" w:rsidP="00BD3F98">
      <w:pPr>
        <w:spacing w:after="200" w:line="360" w:lineRule="auto"/>
        <w:rPr>
          <w:ins w:id="8" w:author="Φλούδα Χριστίνα" w:date="2018-10-08T12:56:00Z"/>
          <w:rFonts w:eastAsia="Times New Roman"/>
          <w:szCs w:val="24"/>
          <w:lang w:eastAsia="en-US"/>
        </w:rPr>
      </w:pPr>
      <w:ins w:id="9" w:author="Φλούδα Χριστίνα" w:date="2018-10-08T12:56:00Z">
        <w:r w:rsidRPr="00BD3F98">
          <w:rPr>
            <w:rFonts w:eastAsia="Times New Roman"/>
            <w:szCs w:val="24"/>
            <w:lang w:eastAsia="en-US"/>
          </w:rPr>
          <w:t>ΠΡΟΕΔΡΕΥΟΜΕΝΗΣ ΚΟΙΝΟΒΟΥΛΕΥΤΙΚΗΣ ΔΗΜΟΚΡΑΤΙΑΣ</w:t>
        </w:r>
      </w:ins>
    </w:p>
    <w:p w14:paraId="28D277BA" w14:textId="77777777" w:rsidR="00BD3F98" w:rsidRPr="00BD3F98" w:rsidRDefault="00BD3F98" w:rsidP="00BD3F98">
      <w:pPr>
        <w:spacing w:after="200" w:line="360" w:lineRule="auto"/>
        <w:rPr>
          <w:ins w:id="10" w:author="Φλούδα Χριστίνα" w:date="2018-10-08T12:56:00Z"/>
          <w:rFonts w:eastAsia="Times New Roman"/>
          <w:szCs w:val="24"/>
          <w:lang w:eastAsia="en-US"/>
        </w:rPr>
      </w:pPr>
      <w:ins w:id="11" w:author="Φλούδα Χριστίνα" w:date="2018-10-08T12:56:00Z">
        <w:r w:rsidRPr="00BD3F98">
          <w:rPr>
            <w:rFonts w:eastAsia="Times New Roman"/>
            <w:szCs w:val="24"/>
            <w:lang w:eastAsia="en-US"/>
          </w:rPr>
          <w:t>ΣΥΝΟΔΟΣ Δ΄</w:t>
        </w:r>
      </w:ins>
    </w:p>
    <w:p w14:paraId="2D47DF81" w14:textId="77777777" w:rsidR="00BD3F98" w:rsidRPr="00BD3F98" w:rsidRDefault="00BD3F98" w:rsidP="00BD3F98">
      <w:pPr>
        <w:spacing w:after="200" w:line="360" w:lineRule="auto"/>
        <w:rPr>
          <w:ins w:id="12" w:author="Φλούδα Χριστίνα" w:date="2018-10-08T12:56:00Z"/>
          <w:rFonts w:eastAsia="Times New Roman"/>
          <w:szCs w:val="24"/>
          <w:lang w:eastAsia="en-US"/>
        </w:rPr>
      </w:pPr>
    </w:p>
    <w:p w14:paraId="395635E6" w14:textId="77777777" w:rsidR="00BD3F98" w:rsidRPr="00BD3F98" w:rsidRDefault="00BD3F98" w:rsidP="00BD3F98">
      <w:pPr>
        <w:spacing w:after="200" w:line="360" w:lineRule="auto"/>
        <w:rPr>
          <w:ins w:id="13" w:author="Φλούδα Χριστίνα" w:date="2018-10-08T12:56:00Z"/>
          <w:rFonts w:eastAsia="Times New Roman"/>
          <w:szCs w:val="24"/>
          <w:lang w:eastAsia="en-US"/>
        </w:rPr>
      </w:pPr>
      <w:ins w:id="14" w:author="Φλούδα Χριστίνα" w:date="2018-10-08T12:56:00Z">
        <w:r w:rsidRPr="00BD3F98">
          <w:rPr>
            <w:rFonts w:eastAsia="Times New Roman"/>
            <w:szCs w:val="24"/>
            <w:lang w:eastAsia="en-US"/>
          </w:rPr>
          <w:t>ΣΥΝΕΔΡΙΑΣΗ Β΄</w:t>
        </w:r>
      </w:ins>
    </w:p>
    <w:p w14:paraId="3B5E90D2" w14:textId="77777777" w:rsidR="00BD3F98" w:rsidRPr="00BD3F98" w:rsidRDefault="00BD3F98" w:rsidP="00BD3F98">
      <w:pPr>
        <w:spacing w:after="200" w:line="360" w:lineRule="auto"/>
        <w:rPr>
          <w:ins w:id="15" w:author="Φλούδα Χριστίνα" w:date="2018-10-08T12:56:00Z"/>
          <w:rFonts w:eastAsia="Times New Roman"/>
          <w:szCs w:val="24"/>
          <w:lang w:eastAsia="en-US"/>
        </w:rPr>
      </w:pPr>
      <w:ins w:id="16" w:author="Φλούδα Χριστίνα" w:date="2018-10-08T12:56:00Z">
        <w:r w:rsidRPr="00BD3F98">
          <w:rPr>
            <w:rFonts w:eastAsia="Times New Roman"/>
            <w:szCs w:val="24"/>
            <w:lang w:eastAsia="en-US"/>
          </w:rPr>
          <w:t>Δευτέρα  1 Οκτωβρίου 2018</w:t>
        </w:r>
      </w:ins>
    </w:p>
    <w:p w14:paraId="35E6A114" w14:textId="77777777" w:rsidR="00BD3F98" w:rsidRPr="00BD3F98" w:rsidRDefault="00BD3F98" w:rsidP="00BD3F98">
      <w:pPr>
        <w:spacing w:after="200" w:line="360" w:lineRule="auto"/>
        <w:rPr>
          <w:ins w:id="17" w:author="Φλούδα Χριστίνα" w:date="2018-10-08T12:56:00Z"/>
          <w:rFonts w:eastAsia="Times New Roman"/>
          <w:szCs w:val="24"/>
          <w:lang w:eastAsia="en-US"/>
        </w:rPr>
      </w:pPr>
    </w:p>
    <w:p w14:paraId="6BBE5F78" w14:textId="77777777" w:rsidR="00BD3F98" w:rsidRPr="00BD3F98" w:rsidRDefault="00BD3F98" w:rsidP="00BD3F98">
      <w:pPr>
        <w:spacing w:after="200" w:line="360" w:lineRule="auto"/>
        <w:rPr>
          <w:ins w:id="18" w:author="Φλούδα Χριστίνα" w:date="2018-10-08T12:56:00Z"/>
          <w:rFonts w:eastAsia="Times New Roman"/>
          <w:szCs w:val="24"/>
          <w:lang w:eastAsia="en-US"/>
        </w:rPr>
      </w:pPr>
      <w:ins w:id="19" w:author="Φλούδα Χριστίνα" w:date="2018-10-08T12:56:00Z">
        <w:r w:rsidRPr="00BD3F98">
          <w:rPr>
            <w:rFonts w:eastAsia="Times New Roman"/>
            <w:szCs w:val="24"/>
            <w:lang w:eastAsia="en-US"/>
          </w:rPr>
          <w:t>ΘΕΜΑΤΑ</w:t>
        </w:r>
      </w:ins>
    </w:p>
    <w:p w14:paraId="01616B52" w14:textId="77777777" w:rsidR="00BD3F98" w:rsidRPr="00BD3F98" w:rsidRDefault="00BD3F98" w:rsidP="00BD3F98">
      <w:pPr>
        <w:spacing w:after="0" w:line="360" w:lineRule="auto"/>
        <w:rPr>
          <w:ins w:id="20" w:author="Φλούδα Χριστίνα" w:date="2018-10-08T12:56:00Z"/>
          <w:rFonts w:eastAsia="Times New Roman"/>
          <w:szCs w:val="24"/>
          <w:lang w:eastAsia="en-US"/>
        </w:rPr>
      </w:pPr>
      <w:ins w:id="21" w:author="Φλούδα Χριστίνα" w:date="2018-10-08T12:56:00Z">
        <w:r w:rsidRPr="00BD3F98">
          <w:rPr>
            <w:rFonts w:eastAsia="Times New Roman"/>
            <w:szCs w:val="24"/>
            <w:lang w:eastAsia="en-US"/>
          </w:rPr>
          <w:t>Α. ΕΙΔΙΚΑ ΘΕΜΑΤΑ</w:t>
        </w:r>
      </w:ins>
    </w:p>
    <w:p w14:paraId="115ECB7C" w14:textId="77777777" w:rsidR="00BD3F98" w:rsidRPr="00BD3F98" w:rsidRDefault="00BD3F98" w:rsidP="00BD3F98">
      <w:pPr>
        <w:spacing w:after="0" w:line="360" w:lineRule="auto"/>
        <w:rPr>
          <w:ins w:id="22" w:author="Φλούδα Χριστίνα" w:date="2018-10-08T12:56:00Z"/>
          <w:rFonts w:eastAsia="Times New Roman"/>
          <w:szCs w:val="24"/>
          <w:lang w:eastAsia="en-US"/>
        </w:rPr>
      </w:pPr>
      <w:ins w:id="23" w:author="Φλούδα Χριστίνα" w:date="2018-10-08T12:56:00Z">
        <w:r w:rsidRPr="00BD3F98">
          <w:rPr>
            <w:rFonts w:eastAsia="Times New Roman"/>
            <w:szCs w:val="24"/>
            <w:lang w:eastAsia="en-US"/>
          </w:rPr>
          <w:t xml:space="preserve">1. Επικύρωση Πρακτικών, σελ. </w:t>
        </w:r>
      </w:ins>
    </w:p>
    <w:p w14:paraId="7CB10B57" w14:textId="77777777" w:rsidR="00BD3F98" w:rsidRPr="00BD3F98" w:rsidRDefault="00BD3F98" w:rsidP="00BD3F98">
      <w:pPr>
        <w:spacing w:after="0" w:line="360" w:lineRule="auto"/>
        <w:rPr>
          <w:ins w:id="24" w:author="Φλούδα Χριστίνα" w:date="2018-10-08T12:56:00Z"/>
          <w:rFonts w:eastAsia="Times New Roman"/>
          <w:szCs w:val="24"/>
          <w:lang w:eastAsia="en-US"/>
        </w:rPr>
      </w:pPr>
      <w:ins w:id="25" w:author="Φλούδα Χριστίνα" w:date="2018-10-08T12:56:00Z">
        <w:r w:rsidRPr="00BD3F98">
          <w:rPr>
            <w:rFonts w:eastAsia="Times New Roman"/>
            <w:szCs w:val="24"/>
            <w:lang w:eastAsia="en-US"/>
          </w:rPr>
          <w:t xml:space="preserve">2. Ειδική Ημερήσια Διάταξη: </w:t>
        </w:r>
      </w:ins>
    </w:p>
    <w:p w14:paraId="2F0D1642" w14:textId="77777777" w:rsidR="00BD3F98" w:rsidRPr="00BD3F98" w:rsidRDefault="00BD3F98" w:rsidP="00BD3F98">
      <w:pPr>
        <w:spacing w:after="0" w:line="360" w:lineRule="auto"/>
        <w:rPr>
          <w:ins w:id="26" w:author="Φλούδα Χριστίνα" w:date="2018-10-08T12:56:00Z"/>
          <w:rFonts w:eastAsia="Times New Roman"/>
          <w:szCs w:val="24"/>
          <w:lang w:eastAsia="en-US"/>
        </w:rPr>
      </w:pPr>
      <w:ins w:id="27" w:author="Φλούδα Χριστίνα" w:date="2018-10-08T12:56:00Z">
        <w:r w:rsidRPr="00BD3F98">
          <w:rPr>
            <w:rFonts w:eastAsia="Times New Roman"/>
            <w:szCs w:val="24"/>
            <w:lang w:eastAsia="en-US"/>
          </w:rPr>
          <w:t>Εκλογή Κοσμητόρων και Γραμματέων της Βουλής, σύμφωνα με τα άρθρα 6 και 8 του Κανονισμού της Βουλής, όπως τροποποιήθηκαν με το ΦΕΚ 92</w:t>
        </w:r>
        <w:r w:rsidRPr="00BD3F98">
          <w:rPr>
            <w:rFonts w:eastAsia="Times New Roman"/>
            <w:szCs w:val="24"/>
            <w:vertAlign w:val="superscript"/>
            <w:lang w:eastAsia="en-US"/>
          </w:rPr>
          <w:t xml:space="preserve"> </w:t>
        </w:r>
        <w:r w:rsidRPr="00BD3F98">
          <w:rPr>
            <w:rFonts w:eastAsia="Times New Roman"/>
            <w:szCs w:val="24"/>
            <w:lang w:eastAsia="en-US"/>
          </w:rPr>
          <w:t>Α/26-6-2017, σελ.</w:t>
        </w:r>
      </w:ins>
    </w:p>
    <w:p w14:paraId="241BB7C6" w14:textId="77777777" w:rsidR="00BD3F98" w:rsidRPr="00BD3F98" w:rsidRDefault="00BD3F98" w:rsidP="00BD3F98">
      <w:pPr>
        <w:spacing w:after="0" w:line="360" w:lineRule="auto"/>
        <w:rPr>
          <w:ins w:id="28" w:author="Φλούδα Χριστίνα" w:date="2018-10-08T12:56:00Z"/>
          <w:rFonts w:eastAsia="Times New Roman"/>
          <w:szCs w:val="24"/>
          <w:lang w:eastAsia="en-US"/>
        </w:rPr>
      </w:pPr>
      <w:ins w:id="29" w:author="Φλούδα Χριστίνα" w:date="2018-10-08T12:56:00Z">
        <w:r w:rsidRPr="00BD3F98">
          <w:rPr>
            <w:rFonts w:eastAsia="Times New Roman"/>
            <w:szCs w:val="24"/>
            <w:lang w:eastAsia="en-US"/>
          </w:rPr>
          <w:t xml:space="preserve">3. Ονομαστική ψηφοφορία για την εκλογή Κοσμητόρων και Γραμματέων της Βουλής, σελ. </w:t>
        </w:r>
      </w:ins>
    </w:p>
    <w:p w14:paraId="5665D995" w14:textId="77777777" w:rsidR="00BD3F98" w:rsidRPr="00BD3F98" w:rsidRDefault="00BD3F98" w:rsidP="00BD3F98">
      <w:pPr>
        <w:spacing w:after="0" w:line="360" w:lineRule="auto"/>
        <w:rPr>
          <w:ins w:id="30" w:author="Φλούδα Χριστίνα" w:date="2018-10-08T12:56:00Z"/>
          <w:rFonts w:eastAsia="Times New Roman"/>
          <w:szCs w:val="24"/>
          <w:lang w:eastAsia="en-US"/>
        </w:rPr>
      </w:pPr>
      <w:ins w:id="31" w:author="Φλούδα Χριστίνα" w:date="2018-10-08T12:56:00Z">
        <w:r w:rsidRPr="00BD3F98">
          <w:rPr>
            <w:rFonts w:eastAsia="Times New Roman"/>
            <w:szCs w:val="24"/>
            <w:lang w:eastAsia="en-US"/>
          </w:rPr>
          <w:t>4. Επιστολικές ψήφοι για την εκλογή Κοσμητόρων και Γραμματέων της Βουλής, σελ.</w:t>
        </w:r>
      </w:ins>
    </w:p>
    <w:p w14:paraId="1C58FAE1" w14:textId="77777777" w:rsidR="00BD3F98" w:rsidRPr="00BD3F98" w:rsidRDefault="00BD3F98" w:rsidP="00BD3F98">
      <w:pPr>
        <w:spacing w:after="0" w:line="360" w:lineRule="auto"/>
        <w:rPr>
          <w:ins w:id="32" w:author="Φλούδα Χριστίνα" w:date="2018-10-08T12:56:00Z"/>
          <w:rFonts w:eastAsia="Times New Roman"/>
          <w:szCs w:val="24"/>
          <w:lang w:eastAsia="en-US"/>
        </w:rPr>
      </w:pPr>
      <w:ins w:id="33" w:author="Φλούδα Χριστίνα" w:date="2018-10-08T12:56:00Z">
        <w:r w:rsidRPr="00BD3F98">
          <w:rPr>
            <w:rFonts w:eastAsia="Times New Roman"/>
            <w:szCs w:val="24"/>
            <w:lang w:eastAsia="en-US"/>
          </w:rPr>
          <w:t xml:space="preserve">5. Επί διαδικαστικού θέματος, σελ. </w:t>
        </w:r>
      </w:ins>
    </w:p>
    <w:p w14:paraId="1C9D43BC" w14:textId="77777777" w:rsidR="00BD3F98" w:rsidRPr="00BD3F98" w:rsidRDefault="00BD3F98" w:rsidP="00BD3F98">
      <w:pPr>
        <w:spacing w:after="0" w:line="360" w:lineRule="auto"/>
        <w:rPr>
          <w:ins w:id="34" w:author="Φλούδα Χριστίνα" w:date="2018-10-08T12:56:00Z"/>
          <w:rFonts w:eastAsia="Times New Roman"/>
          <w:szCs w:val="24"/>
          <w:lang w:eastAsia="en-US"/>
        </w:rPr>
      </w:pPr>
    </w:p>
    <w:p w14:paraId="583C4D66" w14:textId="77777777" w:rsidR="00BD3F98" w:rsidRPr="00BD3F98" w:rsidRDefault="00BD3F98" w:rsidP="00BD3F98">
      <w:pPr>
        <w:spacing w:after="0" w:line="360" w:lineRule="auto"/>
        <w:rPr>
          <w:ins w:id="35" w:author="Φλούδα Χριστίνα" w:date="2018-10-08T12:56:00Z"/>
          <w:rFonts w:eastAsia="Times New Roman"/>
          <w:szCs w:val="24"/>
          <w:lang w:eastAsia="en-US"/>
        </w:rPr>
      </w:pPr>
    </w:p>
    <w:p w14:paraId="1C72348C" w14:textId="77777777" w:rsidR="00BD3F98" w:rsidRPr="00BD3F98" w:rsidRDefault="00BD3F98" w:rsidP="00BD3F98">
      <w:pPr>
        <w:spacing w:after="0" w:line="360" w:lineRule="auto"/>
        <w:rPr>
          <w:ins w:id="36" w:author="Φλούδα Χριστίνα" w:date="2018-10-08T12:56:00Z"/>
          <w:rFonts w:eastAsia="Times New Roman"/>
          <w:szCs w:val="24"/>
          <w:lang w:eastAsia="en-US"/>
        </w:rPr>
      </w:pPr>
      <w:ins w:id="37" w:author="Φλούδα Χριστίνα" w:date="2018-10-08T12:56:00Z">
        <w:r w:rsidRPr="00BD3F98">
          <w:rPr>
            <w:rFonts w:eastAsia="Times New Roman"/>
            <w:szCs w:val="24"/>
            <w:lang w:eastAsia="en-US"/>
          </w:rPr>
          <w:t xml:space="preserve">ΠΡΟΕΔΡΕΥΩΝ </w:t>
        </w:r>
      </w:ins>
    </w:p>
    <w:p w14:paraId="6456A750" w14:textId="77777777" w:rsidR="00BD3F98" w:rsidRPr="00BD3F98" w:rsidRDefault="00BD3F98" w:rsidP="00BD3F98">
      <w:pPr>
        <w:spacing w:after="0" w:line="360" w:lineRule="auto"/>
        <w:rPr>
          <w:ins w:id="38" w:author="Φλούδα Χριστίνα" w:date="2018-10-08T12:56:00Z"/>
          <w:rFonts w:eastAsia="Times New Roman"/>
          <w:szCs w:val="24"/>
          <w:lang w:eastAsia="en-US"/>
        </w:rPr>
      </w:pPr>
      <w:ins w:id="39" w:author="Φλούδα Χριστίνα" w:date="2018-10-08T12:56:00Z">
        <w:r w:rsidRPr="00BD3F98">
          <w:rPr>
            <w:rFonts w:eastAsia="Times New Roman"/>
            <w:szCs w:val="24"/>
            <w:lang w:eastAsia="en-US"/>
          </w:rPr>
          <w:t>ΚΟΥΡΑΚΗΣ Α., σελ.</w:t>
        </w:r>
      </w:ins>
    </w:p>
    <w:p w14:paraId="6B5D9AB3" w14:textId="77777777" w:rsidR="00BD3F98" w:rsidRPr="00BD3F98" w:rsidRDefault="00BD3F98" w:rsidP="00BD3F98">
      <w:pPr>
        <w:spacing w:after="0" w:line="360" w:lineRule="auto"/>
        <w:rPr>
          <w:ins w:id="40" w:author="Φλούδα Χριστίνα" w:date="2018-10-08T12:56:00Z"/>
          <w:rFonts w:eastAsia="Times New Roman"/>
          <w:szCs w:val="24"/>
          <w:lang w:eastAsia="en-US"/>
        </w:rPr>
      </w:pPr>
    </w:p>
    <w:p w14:paraId="0104C1CA" w14:textId="77777777" w:rsidR="00BD3F98" w:rsidRPr="00BD3F98" w:rsidRDefault="00BD3F98" w:rsidP="00BD3F98">
      <w:pPr>
        <w:spacing w:after="0" w:line="360" w:lineRule="auto"/>
        <w:rPr>
          <w:ins w:id="41" w:author="Φλούδα Χριστίνα" w:date="2018-10-08T12:56:00Z"/>
          <w:rFonts w:eastAsia="Times New Roman"/>
          <w:szCs w:val="24"/>
          <w:lang w:eastAsia="en-US"/>
        </w:rPr>
      </w:pPr>
      <w:ins w:id="42" w:author="Φλούδα Χριστίνα" w:date="2018-10-08T12:56:00Z">
        <w:r w:rsidRPr="00BD3F98">
          <w:rPr>
            <w:rFonts w:eastAsia="Times New Roman"/>
            <w:szCs w:val="24"/>
            <w:lang w:eastAsia="en-US"/>
          </w:rPr>
          <w:t>ΟΜΙΛΗΤΕΣ</w:t>
        </w:r>
      </w:ins>
    </w:p>
    <w:p w14:paraId="2E8B0021" w14:textId="77777777" w:rsidR="00BD3F98" w:rsidRPr="00BD3F98" w:rsidRDefault="00BD3F98" w:rsidP="00BD3F98">
      <w:pPr>
        <w:spacing w:after="0" w:line="360" w:lineRule="auto"/>
        <w:rPr>
          <w:ins w:id="43" w:author="Φλούδα Χριστίνα" w:date="2018-10-08T12:56:00Z"/>
          <w:rFonts w:eastAsia="Times New Roman"/>
          <w:szCs w:val="24"/>
          <w:lang w:eastAsia="en-US"/>
        </w:rPr>
      </w:pPr>
    </w:p>
    <w:p w14:paraId="2590D01A" w14:textId="77777777" w:rsidR="00BD3F98" w:rsidRPr="00BD3F98" w:rsidRDefault="00BD3F98" w:rsidP="00BD3F98">
      <w:pPr>
        <w:spacing w:after="0" w:line="360" w:lineRule="auto"/>
        <w:rPr>
          <w:ins w:id="44" w:author="Φλούδα Χριστίνα" w:date="2018-10-08T12:56:00Z"/>
          <w:rFonts w:eastAsia="Times New Roman"/>
          <w:szCs w:val="24"/>
          <w:lang w:eastAsia="en-US"/>
        </w:rPr>
      </w:pPr>
      <w:ins w:id="45" w:author="Φλούδα Χριστίνα" w:date="2018-10-08T12:56:00Z">
        <w:r w:rsidRPr="00BD3F98">
          <w:rPr>
            <w:rFonts w:eastAsia="Times New Roman"/>
            <w:szCs w:val="24"/>
            <w:lang w:eastAsia="en-US"/>
          </w:rPr>
          <w:t>Επί διαδικαστικού θέματος:</w:t>
        </w:r>
      </w:ins>
    </w:p>
    <w:p w14:paraId="3F8C39D1" w14:textId="77777777" w:rsidR="00BD3F98" w:rsidRPr="00BD3F98" w:rsidRDefault="00BD3F98" w:rsidP="00BD3F98">
      <w:pPr>
        <w:spacing w:after="0" w:line="360" w:lineRule="auto"/>
        <w:rPr>
          <w:ins w:id="46" w:author="Φλούδα Χριστίνα" w:date="2018-10-08T12:56:00Z"/>
          <w:rFonts w:eastAsia="Times New Roman"/>
          <w:szCs w:val="24"/>
          <w:lang w:eastAsia="en-US"/>
        </w:rPr>
      </w:pPr>
      <w:ins w:id="47" w:author="Φλούδα Χριστίνα" w:date="2018-10-08T12:56:00Z">
        <w:r w:rsidRPr="00BD3F98">
          <w:rPr>
            <w:rFonts w:eastAsia="Times New Roman"/>
            <w:szCs w:val="24"/>
            <w:lang w:eastAsia="en-US"/>
          </w:rPr>
          <w:t>ΚΟΥΡΑΚΗΣ Α., σελ.</w:t>
        </w:r>
      </w:ins>
    </w:p>
    <w:p w14:paraId="2281B006" w14:textId="77777777" w:rsidR="00BD3F98" w:rsidRDefault="00BD3F98">
      <w:pPr>
        <w:autoSpaceDE w:val="0"/>
        <w:autoSpaceDN w:val="0"/>
        <w:adjustRightInd w:val="0"/>
        <w:spacing w:after="0" w:line="600" w:lineRule="auto"/>
        <w:ind w:firstLine="720"/>
        <w:contextualSpacing/>
        <w:jc w:val="center"/>
        <w:rPr>
          <w:ins w:id="48" w:author="Φλούδα Χριστίνα" w:date="2018-10-08T12:56:00Z"/>
          <w:rFonts w:eastAsia="Times New Roman" w:cs="Times New Roman"/>
          <w:bCs/>
          <w:szCs w:val="24"/>
        </w:rPr>
      </w:pPr>
    </w:p>
    <w:p w14:paraId="64555943" w14:textId="58DC9D0C" w:rsidR="004D0E83" w:rsidRDefault="00BD3F98">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ΠΡΑΚΤΙΚΑ ΒΟΥΛΗΣ</w:t>
      </w:r>
    </w:p>
    <w:p w14:paraId="64555944" w14:textId="77777777" w:rsidR="004D0E83" w:rsidRDefault="00BD3F98">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Ι</w:t>
      </w:r>
      <w:r>
        <w:rPr>
          <w:rFonts w:eastAsia="Times New Roman" w:cs="Times New Roman"/>
          <w:bCs/>
          <w:szCs w:val="24"/>
        </w:rPr>
        <w:t>Ζ΄ ΠΕΡΙΟΔΟΣ</w:t>
      </w:r>
    </w:p>
    <w:p w14:paraId="64555945" w14:textId="77777777" w:rsidR="004D0E83" w:rsidRDefault="00BD3F98">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64555946" w14:textId="77777777" w:rsidR="004D0E83" w:rsidRDefault="00BD3F98">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ΣΥΝΟΔΟΣ Δ΄</w:t>
      </w:r>
    </w:p>
    <w:p w14:paraId="64555947" w14:textId="77777777" w:rsidR="004D0E83" w:rsidRDefault="00BD3F98">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ΣΥΝΕΔΡΙΑΣΗ B΄</w:t>
      </w:r>
    </w:p>
    <w:p w14:paraId="64555948" w14:textId="77777777" w:rsidR="004D0E83" w:rsidRDefault="00BD3F98">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Δευτέρα 1 Οκτωβρίου 2018</w:t>
      </w:r>
      <w:r>
        <w:rPr>
          <w:rFonts w:eastAsia="Times New Roman" w:cs="Times New Roman"/>
          <w:bCs/>
          <w:szCs w:val="24"/>
        </w:rPr>
        <w:t xml:space="preserve"> (μεσημέρι)</w:t>
      </w:r>
    </w:p>
    <w:p w14:paraId="64555949" w14:textId="77777777" w:rsidR="004D0E83" w:rsidRDefault="00BD3F98">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Αθήνα, σήμερα την 1</w:t>
      </w:r>
      <w:r w:rsidRPr="00244200">
        <w:rPr>
          <w:rFonts w:eastAsia="Times New Roman" w:cs="Times New Roman"/>
          <w:szCs w:val="24"/>
          <w:vertAlign w:val="superscript"/>
        </w:rPr>
        <w:t>η</w:t>
      </w:r>
      <w:r>
        <w:rPr>
          <w:rFonts w:eastAsia="Times New Roman" w:cs="Times New Roman"/>
          <w:szCs w:val="24"/>
        </w:rPr>
        <w:t xml:space="preserve"> Οκτωβρίου</w:t>
      </w:r>
      <w:r>
        <w:rPr>
          <w:rFonts w:eastAsia="Times New Roman" w:cs="Times New Roman"/>
          <w:szCs w:val="24"/>
        </w:rPr>
        <w:t xml:space="preserve"> 2018</w:t>
      </w:r>
      <w:r>
        <w:rPr>
          <w:rFonts w:eastAsia="Times New Roman" w:cs="Times New Roman"/>
          <w:szCs w:val="24"/>
        </w:rPr>
        <w:t>, ημέρα Δευτέρα και ώρα 12.20΄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D54A8A">
        <w:rPr>
          <w:rFonts w:eastAsia="Times New Roman" w:cs="Times New Roman"/>
          <w:b/>
          <w:szCs w:val="24"/>
        </w:rPr>
        <w:t>ΑΝΑΣΤΑΣΙΟΥ ΚΟΥΡΑΚΗ</w:t>
      </w:r>
      <w:r>
        <w:rPr>
          <w:rFonts w:eastAsia="Times New Roman" w:cs="Times New Roman"/>
          <w:szCs w:val="24"/>
        </w:rPr>
        <w:t xml:space="preserve">. </w:t>
      </w:r>
    </w:p>
    <w:p w14:paraId="6455594A"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Κυρίες και κύριοι συνάδελφοι, αρχίζει η συνεδρίαση. </w:t>
      </w:r>
    </w:p>
    <w:p w14:paraId="6455594B"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Πριν ε</w:t>
      </w:r>
      <w:r>
        <w:rPr>
          <w:rFonts w:eastAsia="Times New Roman" w:cs="Times New Roman"/>
          <w:szCs w:val="24"/>
        </w:rPr>
        <w:t xml:space="preserve">ισέλθουμε στην ειδική ημερήσια διάταξη της Ολομέλειας της Βουλής με αντικείμενο την εκλογή Κοσμητόρων και Γραμματέων, θα ήθελα να σας ενημερώσω ότι εντός της ημέρας θα κατατεθεί το προσχέδιο του </w:t>
      </w:r>
      <w:r>
        <w:rPr>
          <w:rFonts w:eastAsia="Times New Roman" w:cs="Times New Roman"/>
          <w:szCs w:val="24"/>
        </w:rPr>
        <w:t xml:space="preserve">κρατικού προϋπολογισμού </w:t>
      </w:r>
      <w:r>
        <w:rPr>
          <w:rFonts w:eastAsia="Times New Roman" w:cs="Times New Roman"/>
          <w:szCs w:val="24"/>
        </w:rPr>
        <w:t xml:space="preserve">του έτους 2019. </w:t>
      </w:r>
    </w:p>
    <w:p w14:paraId="6455594C"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Το προσχέδιο θα αναρ</w:t>
      </w:r>
      <w:r>
        <w:rPr>
          <w:rFonts w:eastAsia="Times New Roman" w:cs="Times New Roman"/>
          <w:szCs w:val="24"/>
        </w:rPr>
        <w:t xml:space="preserve">τηθεί στην ιστοσελίδα της Βουλής. </w:t>
      </w:r>
    </w:p>
    <w:p w14:paraId="6455594D" w14:textId="77777777" w:rsidR="004D0E83" w:rsidRDefault="00BD3F98">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 xml:space="preserve">ισερχόμαστε στην </w:t>
      </w:r>
    </w:p>
    <w:p w14:paraId="6455594E" w14:textId="77777777" w:rsidR="004D0E83" w:rsidRDefault="00BD3F98">
      <w:pPr>
        <w:autoSpaceDE w:val="0"/>
        <w:autoSpaceDN w:val="0"/>
        <w:adjustRightInd w:val="0"/>
        <w:spacing w:after="0"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6455594F" w14:textId="77777777" w:rsidR="004D0E83" w:rsidRDefault="00BD3F98">
      <w:pPr>
        <w:autoSpaceDE w:val="0"/>
        <w:autoSpaceDN w:val="0"/>
        <w:adjustRightInd w:val="0"/>
        <w:spacing w:after="0" w:line="600" w:lineRule="auto"/>
        <w:ind w:firstLine="720"/>
        <w:contextualSpacing/>
        <w:jc w:val="both"/>
        <w:rPr>
          <w:rFonts w:eastAsia="Times New Roman" w:cs="Times New Roman"/>
          <w:szCs w:val="24"/>
        </w:rPr>
      </w:pPr>
      <w:r w:rsidRPr="00B56320">
        <w:rPr>
          <w:rFonts w:eastAsia="Times New Roman" w:cs="Times New Roman"/>
          <w:szCs w:val="24"/>
        </w:rPr>
        <w:lastRenderedPageBreak/>
        <w:t xml:space="preserve">Εκλογή Κοσμητόρων </w:t>
      </w:r>
      <w:r>
        <w:rPr>
          <w:rFonts w:eastAsia="Times New Roman" w:cs="Times New Roman"/>
          <w:szCs w:val="24"/>
        </w:rPr>
        <w:t xml:space="preserve">και Γραμματέων, σύμφωνα με τα άρθρα 6 και </w:t>
      </w:r>
      <w:r>
        <w:rPr>
          <w:rFonts w:eastAsia="Times New Roman" w:cs="Times New Roman"/>
          <w:szCs w:val="24"/>
        </w:rPr>
        <w:t xml:space="preserve">8 </w:t>
      </w:r>
      <w:r>
        <w:rPr>
          <w:rFonts w:eastAsia="Times New Roman" w:cs="Times New Roman"/>
          <w:szCs w:val="24"/>
        </w:rPr>
        <w:t>του Κανονισμού της Βουλής</w:t>
      </w:r>
      <w:r>
        <w:rPr>
          <w:rFonts w:eastAsia="Times New Roman" w:cs="Times New Roman"/>
          <w:szCs w:val="24"/>
        </w:rPr>
        <w:t>.</w:t>
      </w:r>
    </w:p>
    <w:p w14:paraId="64555950"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 xml:space="preserve">Σύμφωνα με τα ανωτέρω άρθρα, </w:t>
      </w:r>
      <w:r>
        <w:rPr>
          <w:rFonts w:eastAsia="Times New Roman" w:cs="Times New Roman"/>
          <w:szCs w:val="24"/>
        </w:rPr>
        <w:t xml:space="preserve">όπως τροποποιήθηκαν με το ΦΕΚ 92Α/26-6-2017, </w:t>
      </w:r>
      <w:r>
        <w:rPr>
          <w:rFonts w:eastAsia="Times New Roman" w:cs="Times New Roman"/>
          <w:szCs w:val="24"/>
        </w:rPr>
        <w:t xml:space="preserve">θα διεξαχθεί η εκλογή τριών </w:t>
      </w:r>
      <w:r>
        <w:rPr>
          <w:rFonts w:eastAsia="Times New Roman" w:cs="Times New Roman"/>
          <w:szCs w:val="24"/>
          <w:lang w:val="en-US"/>
        </w:rPr>
        <w:t>K</w:t>
      </w:r>
      <w:proofErr w:type="spellStart"/>
      <w:r>
        <w:rPr>
          <w:rFonts w:eastAsia="Times New Roman" w:cs="Times New Roman"/>
          <w:szCs w:val="24"/>
        </w:rPr>
        <w:t>οσμητόρων</w:t>
      </w:r>
      <w:proofErr w:type="spellEnd"/>
      <w:r>
        <w:rPr>
          <w:rFonts w:eastAsia="Times New Roman" w:cs="Times New Roman"/>
          <w:szCs w:val="24"/>
        </w:rPr>
        <w:t>, δύο από την πρώτη σε δύναμη Κοινοβουλευτική Ομάδα και ενός από τη δεύτερη σε δύναμη Κοινοβουλευτική Ομάδα, καθώς και έξι Γραμματέων, τεσσάρων από την πρώτη σε δύναμη Κοινο</w:t>
      </w:r>
      <w:r>
        <w:rPr>
          <w:rFonts w:eastAsia="Times New Roman" w:cs="Times New Roman"/>
          <w:szCs w:val="24"/>
        </w:rPr>
        <w:t>βουλευτική Ομάδα, ενός από τη δεύτερη σε δύναμη Κοινοβουλευτική Ομάδα και ενός από την τρίτη σε δύναμη Κοινοβουλευτική Ομάδα.</w:t>
      </w:r>
    </w:p>
    <w:p w14:paraId="64555951"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Από την πρώτη σε δύναμη Κοινοβουλευτική Ομάδα</w:t>
      </w:r>
      <w:r>
        <w:rPr>
          <w:rFonts w:eastAsia="Times New Roman" w:cs="Times New Roman"/>
          <w:szCs w:val="24"/>
        </w:rPr>
        <w:t>,</w:t>
      </w:r>
      <w:r>
        <w:rPr>
          <w:rFonts w:eastAsia="Times New Roman" w:cs="Times New Roman"/>
          <w:szCs w:val="24"/>
        </w:rPr>
        <w:t xml:space="preserve"> του Συνασπισμού Ριζοσπαστικής Αριστεράς</w:t>
      </w:r>
      <w:r>
        <w:rPr>
          <w:rFonts w:eastAsia="Times New Roman" w:cs="Times New Roman"/>
          <w:szCs w:val="24"/>
        </w:rPr>
        <w:t>,</w:t>
      </w:r>
      <w:r>
        <w:rPr>
          <w:rFonts w:eastAsia="Times New Roman" w:cs="Times New Roman"/>
          <w:szCs w:val="24"/>
        </w:rPr>
        <w:t xml:space="preserve"> προτείνονται για τις θέσεις των Κοσμητόρων</w:t>
      </w:r>
      <w:r>
        <w:rPr>
          <w:rFonts w:eastAsia="Times New Roman" w:cs="Times New Roman"/>
          <w:szCs w:val="24"/>
        </w:rPr>
        <w:t xml:space="preserve"> οι κ</w:t>
      </w:r>
      <w:r>
        <w:rPr>
          <w:rFonts w:eastAsia="Times New Roman" w:cs="Times New Roman"/>
          <w:szCs w:val="24"/>
        </w:rPr>
        <w:t>ύριοι</w:t>
      </w:r>
      <w:r>
        <w:rPr>
          <w:rFonts w:eastAsia="Times New Roman" w:cs="Times New Roman"/>
          <w:szCs w:val="24"/>
        </w:rPr>
        <w:t xml:space="preserve"> Αθανάσιος (Νάσος) Αθανασίου και Γεώργιος </w:t>
      </w:r>
      <w:proofErr w:type="spellStart"/>
      <w:r>
        <w:rPr>
          <w:rFonts w:eastAsia="Times New Roman" w:cs="Times New Roman"/>
          <w:szCs w:val="24"/>
        </w:rPr>
        <w:t>Πάντζας</w:t>
      </w:r>
      <w:proofErr w:type="spellEnd"/>
      <w:r>
        <w:rPr>
          <w:rFonts w:eastAsia="Times New Roman" w:cs="Times New Roman"/>
          <w:szCs w:val="24"/>
        </w:rPr>
        <w:t xml:space="preserve"> και για τις θέσεις των Γραμματέων οι κ.κ. Αναστασία </w:t>
      </w:r>
      <w:proofErr w:type="spellStart"/>
      <w:r>
        <w:rPr>
          <w:rFonts w:eastAsia="Times New Roman" w:cs="Times New Roman"/>
          <w:szCs w:val="24"/>
        </w:rPr>
        <w:t>Γκαρά</w:t>
      </w:r>
      <w:proofErr w:type="spellEnd"/>
      <w:r>
        <w:rPr>
          <w:rFonts w:eastAsia="Times New Roman" w:cs="Times New Roman"/>
          <w:szCs w:val="24"/>
        </w:rPr>
        <w:t xml:space="preserve">, Μάριος </w:t>
      </w:r>
      <w:proofErr w:type="spellStart"/>
      <w:r>
        <w:rPr>
          <w:rFonts w:eastAsia="Times New Roman" w:cs="Times New Roman"/>
          <w:szCs w:val="24"/>
        </w:rPr>
        <w:t>Κάτσης</w:t>
      </w:r>
      <w:proofErr w:type="spellEnd"/>
      <w:r>
        <w:rPr>
          <w:rFonts w:eastAsia="Times New Roman" w:cs="Times New Roman"/>
          <w:szCs w:val="24"/>
        </w:rPr>
        <w:t xml:space="preserve">, Ιωάννης </w:t>
      </w:r>
      <w:proofErr w:type="spellStart"/>
      <w:r>
        <w:rPr>
          <w:rFonts w:eastAsia="Times New Roman" w:cs="Times New Roman"/>
          <w:szCs w:val="24"/>
        </w:rPr>
        <w:t>Σαρακιώτης</w:t>
      </w:r>
      <w:proofErr w:type="spellEnd"/>
      <w:r>
        <w:rPr>
          <w:rFonts w:eastAsia="Times New Roman" w:cs="Times New Roman"/>
          <w:szCs w:val="24"/>
        </w:rPr>
        <w:t xml:space="preserve"> και Γεώργιος Ψυχογιός. </w:t>
      </w:r>
    </w:p>
    <w:p w14:paraId="64555952"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Από τη δεύτερη σε δύναμη Κοινοβουλευτική Ομάδα</w:t>
      </w:r>
      <w:r>
        <w:rPr>
          <w:rFonts w:eastAsia="Times New Roman" w:cs="Times New Roman"/>
          <w:szCs w:val="24"/>
        </w:rPr>
        <w:t>,</w:t>
      </w:r>
      <w:r>
        <w:rPr>
          <w:rFonts w:eastAsia="Times New Roman" w:cs="Times New Roman"/>
          <w:szCs w:val="24"/>
        </w:rPr>
        <w:t xml:space="preserve"> της Νέας Δημοκρατίας</w:t>
      </w:r>
      <w:r>
        <w:rPr>
          <w:rFonts w:eastAsia="Times New Roman" w:cs="Times New Roman"/>
          <w:szCs w:val="24"/>
        </w:rPr>
        <w:t>,</w:t>
      </w:r>
      <w:r>
        <w:rPr>
          <w:rFonts w:eastAsia="Times New Roman" w:cs="Times New Roman"/>
          <w:szCs w:val="24"/>
        </w:rPr>
        <w:t xml:space="preserve"> προτείνετ</w:t>
      </w:r>
      <w:r>
        <w:rPr>
          <w:rFonts w:eastAsia="Times New Roman" w:cs="Times New Roman"/>
          <w:szCs w:val="24"/>
        </w:rPr>
        <w:t>αι για τη θέση του Κοσμήτορα ο κ. Κωνσταντίνος Κουκοδήμος και για τη θέση του Γραμματέα ο κ. Ιωάννης Κεφαλογιάννης.</w:t>
      </w:r>
    </w:p>
    <w:p w14:paraId="64555953"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Από την τρίτη σε δύναμη Κοινοβουλευτική Ομάδα</w:t>
      </w:r>
      <w:r>
        <w:rPr>
          <w:rFonts w:eastAsia="Times New Roman" w:cs="Times New Roman"/>
          <w:szCs w:val="24"/>
        </w:rPr>
        <w:t>,</w:t>
      </w:r>
      <w:r>
        <w:rPr>
          <w:rFonts w:eastAsia="Times New Roman" w:cs="Times New Roman"/>
          <w:szCs w:val="24"/>
        </w:rPr>
        <w:t xml:space="preserve">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szCs w:val="24"/>
        </w:rPr>
        <w:t>,</w:t>
      </w:r>
      <w:r>
        <w:rPr>
          <w:rFonts w:eastAsia="Times New Roman" w:cs="Times New Roman"/>
          <w:szCs w:val="24"/>
        </w:rPr>
        <w:t xml:space="preserve"> προτείνεται για τη θέση του Γραμματέα η κ. </w:t>
      </w:r>
      <w:r>
        <w:rPr>
          <w:rFonts w:eastAsia="Times New Roman" w:cs="Times New Roman"/>
          <w:szCs w:val="24"/>
        </w:rPr>
        <w:t>Χαρού</w:t>
      </w:r>
      <w:r>
        <w:rPr>
          <w:rFonts w:eastAsia="Times New Roman" w:cs="Times New Roman"/>
          <w:szCs w:val="24"/>
        </w:rPr>
        <w:t>λα (</w:t>
      </w:r>
      <w:r>
        <w:rPr>
          <w:rFonts w:eastAsia="Times New Roman" w:cs="Times New Roman"/>
          <w:szCs w:val="24"/>
        </w:rPr>
        <w:t>Χαρά</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64555954"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λίγο την προσοχή </w:t>
      </w:r>
      <w:r>
        <w:rPr>
          <w:rFonts w:eastAsia="Times New Roman" w:cs="Times New Roman"/>
          <w:szCs w:val="24"/>
        </w:rPr>
        <w:t>σας,</w:t>
      </w:r>
      <w:r>
        <w:rPr>
          <w:rFonts w:eastAsia="Times New Roman" w:cs="Times New Roman"/>
          <w:szCs w:val="24"/>
        </w:rPr>
        <w:t xml:space="preserve"> παρακαλώ. </w:t>
      </w:r>
    </w:p>
    <w:p w14:paraId="64555955"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Οι δύο ψηφοφορίες είναι ονομαστικές, θα διεξαχθούν ηλεκτρονικά και οι συνάδελφοι Βουλευτές παρακαλούνται να ψηφίσουν «</w:t>
      </w:r>
      <w:r>
        <w:rPr>
          <w:rFonts w:eastAsia="Times New Roman" w:cs="Times New Roman"/>
          <w:szCs w:val="24"/>
        </w:rPr>
        <w:t>ναι</w:t>
      </w:r>
      <w:r>
        <w:rPr>
          <w:rFonts w:eastAsia="Times New Roman" w:cs="Times New Roman"/>
          <w:szCs w:val="24"/>
        </w:rPr>
        <w:t>» ή «</w:t>
      </w:r>
      <w:r>
        <w:rPr>
          <w:rFonts w:eastAsia="Times New Roman" w:cs="Times New Roman"/>
          <w:szCs w:val="24"/>
        </w:rPr>
        <w:t>παρών</w:t>
      </w:r>
      <w:r>
        <w:rPr>
          <w:rFonts w:eastAsia="Times New Roman" w:cs="Times New Roman"/>
          <w:szCs w:val="24"/>
        </w:rPr>
        <w:t>». Επίσης, παρακαλούμε να παραμείνετε με</w:t>
      </w:r>
      <w:r>
        <w:rPr>
          <w:rFonts w:eastAsia="Times New Roman" w:cs="Times New Roman"/>
          <w:szCs w:val="24"/>
        </w:rPr>
        <w:t xml:space="preserve">τά το τέλος της πρώτης ψηφοφορίας, καθώς θα ακολουθήσει αμέσως η επόμενη. </w:t>
      </w:r>
    </w:p>
    <w:p w14:paraId="64555956"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πρώτα για την εκλογή των Κοσμητόρων. </w:t>
      </w:r>
    </w:p>
    <w:p w14:paraId="64555957" w14:textId="77777777" w:rsidR="004D0E83" w:rsidRDefault="00BD3F98">
      <w:pPr>
        <w:spacing w:after="0" w:line="600" w:lineRule="auto"/>
        <w:ind w:firstLine="720"/>
        <w:contextualSpacing/>
        <w:jc w:val="center"/>
        <w:rPr>
          <w:rFonts w:eastAsia="Times New Roman" w:cs="Times New Roman"/>
          <w:szCs w:val="24"/>
        </w:rPr>
      </w:pPr>
      <w:r>
        <w:rPr>
          <w:rFonts w:eastAsia="Times New Roman" w:cs="Times New Roman"/>
          <w:szCs w:val="24"/>
        </w:rPr>
        <w:t>(ΨΗΦΟΦΟΡΙΑ)</w:t>
      </w:r>
    </w:p>
    <w:p w14:paraId="64555958" w14:textId="77777777" w:rsidR="004D0E83" w:rsidRDefault="00BD3F98">
      <w:pPr>
        <w:spacing w:after="0" w:line="600" w:lineRule="auto"/>
        <w:ind w:firstLine="709"/>
        <w:contextualSpacing/>
        <w:jc w:val="both"/>
        <w:rPr>
          <w:rFonts w:eastAsia="Times New Roman"/>
          <w:szCs w:val="24"/>
        </w:rPr>
      </w:pPr>
      <w:r>
        <w:rPr>
          <w:rFonts w:eastAsia="Times New Roman"/>
          <w:szCs w:val="24"/>
        </w:rPr>
        <w:t xml:space="preserve">Κυρίες και κύριοι συνάδελφοι, καθώς διεξάγεται η ψηφοφορία </w:t>
      </w:r>
      <w:r>
        <w:rPr>
          <w:rFonts w:eastAsia="Times New Roman"/>
          <w:szCs w:val="24"/>
        </w:rPr>
        <w:t>θ</w:t>
      </w:r>
      <w:r>
        <w:rPr>
          <w:rFonts w:eastAsia="Times New Roman"/>
          <w:szCs w:val="24"/>
        </w:rPr>
        <w:t xml:space="preserve">α ήθελα να </w:t>
      </w:r>
      <w:r>
        <w:rPr>
          <w:rFonts w:eastAsia="Times New Roman"/>
          <w:szCs w:val="24"/>
        </w:rPr>
        <w:t>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w:t>
      </w:r>
      <w:r>
        <w:rPr>
          <w:rFonts w:eastAsia="Times New Roman"/>
          <w:szCs w:val="24"/>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 </w:t>
      </w:r>
    </w:p>
    <w:p w14:paraId="64555959" w14:textId="77777777" w:rsidR="004D0E83" w:rsidRDefault="00BD3F98">
      <w:pPr>
        <w:spacing w:after="0" w:line="600" w:lineRule="auto"/>
        <w:ind w:firstLine="567"/>
        <w:contextualSpacing/>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w:t>
      </w:r>
      <w:r>
        <w:rPr>
          <w:rFonts w:eastAsia="Times New Roman"/>
          <w:szCs w:val="24"/>
        </w:rPr>
        <w:t xml:space="preserve">ρο 70Α του Κανονισμού της Βουλής, </w:t>
      </w:r>
      <w:r>
        <w:rPr>
          <w:rFonts w:eastAsia="Times New Roman"/>
          <w:szCs w:val="24"/>
        </w:rPr>
        <w:t>θα καταχωριστούν στα</w:t>
      </w:r>
      <w:r>
        <w:rPr>
          <w:rFonts w:eastAsia="Times New Roman"/>
          <w:szCs w:val="24"/>
        </w:rPr>
        <w:t xml:space="preserve"> Πρακτικά</w:t>
      </w:r>
      <w:r>
        <w:rPr>
          <w:rFonts w:eastAsia="Times New Roman"/>
          <w:szCs w:val="24"/>
        </w:rPr>
        <w:t xml:space="preserve"> της σημερινής συνεδρίασης</w:t>
      </w:r>
      <w:r>
        <w:rPr>
          <w:rFonts w:eastAsia="Times New Roman"/>
          <w:szCs w:val="24"/>
        </w:rPr>
        <w:t>.</w:t>
      </w:r>
    </w:p>
    <w:p w14:paraId="6455595A" w14:textId="77777777" w:rsidR="004D0E83" w:rsidRDefault="00BD3F98">
      <w:pPr>
        <w:spacing w:after="0" w:line="600" w:lineRule="auto"/>
        <w:ind w:firstLine="709"/>
        <w:contextualSpacing/>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w:t>
      </w:r>
      <w:r>
        <w:rPr>
          <w:rFonts w:eastAsia="Times New Roman"/>
          <w:szCs w:val="24"/>
        </w:rPr>
        <w:t xml:space="preserve">Πρακτικά και </w:t>
      </w:r>
      <w:r>
        <w:rPr>
          <w:rFonts w:eastAsia="Times New Roman"/>
          <w:szCs w:val="24"/>
        </w:rPr>
        <w:t xml:space="preserve">έχουν ως εξής: </w:t>
      </w:r>
    </w:p>
    <w:p w14:paraId="6455595B" w14:textId="77777777" w:rsidR="004D0E83" w:rsidRDefault="00BD3F98">
      <w:pPr>
        <w:spacing w:after="0" w:line="600" w:lineRule="auto"/>
        <w:contextualSpacing/>
        <w:jc w:val="center"/>
        <w:rPr>
          <w:rFonts w:eastAsia="Times New Roman"/>
          <w:color w:val="FF0000"/>
          <w:szCs w:val="24"/>
        </w:rPr>
      </w:pPr>
      <w:r w:rsidRPr="00806F21">
        <w:rPr>
          <w:rFonts w:eastAsia="Times New Roman"/>
          <w:color w:val="FF0000"/>
          <w:szCs w:val="24"/>
        </w:rPr>
        <w:t>(ΑΛΛΑΓΗ ΣΕΛΙΔΑΣ)</w:t>
      </w:r>
    </w:p>
    <w:p w14:paraId="6455595C" w14:textId="77777777" w:rsidR="004D0E83" w:rsidRDefault="00BD3F98">
      <w:pPr>
        <w:spacing w:after="0" w:line="600" w:lineRule="auto"/>
        <w:contextualSpacing/>
        <w:jc w:val="center"/>
        <w:rPr>
          <w:rFonts w:eastAsia="Times New Roman"/>
          <w:color w:val="FF0000"/>
          <w:szCs w:val="24"/>
        </w:rPr>
      </w:pPr>
      <w:r w:rsidRPr="00806F21">
        <w:rPr>
          <w:rFonts w:eastAsia="Times New Roman"/>
          <w:color w:val="FF0000"/>
          <w:szCs w:val="24"/>
        </w:rPr>
        <w:lastRenderedPageBreak/>
        <w:t>(ΝΑ ΜΠΟΥΝ ΟΙ ΣΕΛΙΔΕΣ 5 έως 8)</w:t>
      </w:r>
    </w:p>
    <w:p w14:paraId="6455595D" w14:textId="77777777" w:rsidR="004D0E83" w:rsidRDefault="00BD3F98">
      <w:pPr>
        <w:spacing w:after="0" w:line="600" w:lineRule="auto"/>
        <w:contextualSpacing/>
        <w:jc w:val="center"/>
        <w:rPr>
          <w:rFonts w:eastAsia="Times New Roman"/>
          <w:color w:val="FF0000"/>
          <w:szCs w:val="24"/>
        </w:rPr>
      </w:pPr>
      <w:r w:rsidRPr="00806F21">
        <w:rPr>
          <w:rFonts w:eastAsia="Times New Roman"/>
          <w:color w:val="FF0000"/>
          <w:szCs w:val="24"/>
        </w:rPr>
        <w:t>(ΑΛΛΑΓΗ ΣΕΛΙΔΑΣ)</w:t>
      </w:r>
    </w:p>
    <w:p w14:paraId="6455595E" w14:textId="77777777" w:rsidR="004D0E83" w:rsidRDefault="00BD3F98">
      <w:pPr>
        <w:spacing w:after="0" w:line="600" w:lineRule="auto"/>
        <w:ind w:firstLine="709"/>
        <w:contextualSpacing/>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Παρακαλώ να κλείσει το σύστημα της ηλεκτρονικής ψηφοφορίας.</w:t>
      </w:r>
    </w:p>
    <w:p w14:paraId="6455595F" w14:textId="77777777" w:rsidR="004D0E83" w:rsidRDefault="00BD3F98">
      <w:pPr>
        <w:spacing w:after="0" w:line="600" w:lineRule="auto"/>
        <w:contextualSpacing/>
        <w:jc w:val="center"/>
        <w:rPr>
          <w:rFonts w:eastAsia="Times New Roman"/>
          <w:szCs w:val="24"/>
        </w:rPr>
      </w:pPr>
      <w:r>
        <w:rPr>
          <w:rFonts w:eastAsia="Times New Roman"/>
          <w:szCs w:val="24"/>
        </w:rPr>
        <w:t>(ΗΛΕΚΤΡΟΝΙΚΗ ΚΑΤΑΜΕΤΡΗΣΗ)</w:t>
      </w:r>
    </w:p>
    <w:p w14:paraId="64555960" w14:textId="77777777" w:rsidR="004D0E83" w:rsidRDefault="00BD3F98">
      <w:pPr>
        <w:tabs>
          <w:tab w:val="left" w:pos="720"/>
          <w:tab w:val="left" w:pos="1440"/>
          <w:tab w:val="left" w:pos="2160"/>
          <w:tab w:val="left" w:pos="2880"/>
          <w:tab w:val="left" w:pos="3600"/>
          <w:tab w:val="center" w:pos="4753"/>
        </w:tabs>
        <w:spacing w:after="0" w:line="600" w:lineRule="auto"/>
        <w:contextualSpacing/>
        <w:jc w:val="center"/>
        <w:rPr>
          <w:rFonts w:eastAsia="Times New Roman"/>
          <w:szCs w:val="24"/>
        </w:rPr>
      </w:pPr>
      <w:r>
        <w:rPr>
          <w:rFonts w:eastAsia="Times New Roman"/>
          <w:szCs w:val="24"/>
        </w:rPr>
        <w:t>(ΜΕΤΑ ΤΗΝ ΗΛΕΚΤΡΟΝΙΚΗ ΚΑΤΑΜΕΤΡΗΣΗ)</w:t>
      </w:r>
    </w:p>
    <w:p w14:paraId="64555961"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sidRPr="00B91081">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το αποτέλεσμα της διεξαχ</w:t>
      </w:r>
      <w:r>
        <w:rPr>
          <w:rFonts w:eastAsia="Times New Roman"/>
          <w:szCs w:val="24"/>
        </w:rPr>
        <w:t>θείσης ονομαστικής ψηφοφορίας για την εκλογή των Κοσμητόρων του Σώματος.</w:t>
      </w:r>
    </w:p>
    <w:p w14:paraId="64555962"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Για το αξίωμα των Κοσμητόρων από την πρώτη σε δύναμη Κοινοβουλευτική Ομάδα έλαβαν:</w:t>
      </w:r>
      <w:r w:rsidRPr="00932011">
        <w:rPr>
          <w:rFonts w:eastAsia="Times New Roman"/>
          <w:szCs w:val="24"/>
        </w:rPr>
        <w:t xml:space="preserve"> </w:t>
      </w:r>
      <w:r>
        <w:rPr>
          <w:rFonts w:eastAsia="Times New Roman"/>
          <w:szCs w:val="24"/>
        </w:rPr>
        <w:t>Ο κ. Αθανάσιος (Νάσος) Αθανασίου 177</w:t>
      </w:r>
      <w:r w:rsidRPr="00932011">
        <w:rPr>
          <w:rFonts w:eastAsia="Times New Roman"/>
          <w:szCs w:val="24"/>
        </w:rPr>
        <w:t xml:space="preserve"> </w:t>
      </w:r>
      <w:r>
        <w:rPr>
          <w:rFonts w:eastAsia="Times New Roman"/>
          <w:szCs w:val="24"/>
        </w:rPr>
        <w:t>ψήφους και 3 «Π</w:t>
      </w:r>
      <w:r>
        <w:rPr>
          <w:rFonts w:eastAsia="Times New Roman"/>
          <w:szCs w:val="24"/>
        </w:rPr>
        <w:t>ΑΡΩΝ</w:t>
      </w:r>
      <w:r>
        <w:rPr>
          <w:rFonts w:eastAsia="Times New Roman"/>
          <w:szCs w:val="24"/>
        </w:rPr>
        <w:t xml:space="preserve">». Ο κ. Γεώργιος </w:t>
      </w:r>
      <w:proofErr w:type="spellStart"/>
      <w:r>
        <w:rPr>
          <w:rFonts w:eastAsia="Times New Roman"/>
          <w:szCs w:val="24"/>
        </w:rPr>
        <w:t>Πάντζας</w:t>
      </w:r>
      <w:proofErr w:type="spellEnd"/>
      <w:r>
        <w:rPr>
          <w:rFonts w:eastAsia="Times New Roman"/>
          <w:szCs w:val="24"/>
        </w:rPr>
        <w:t xml:space="preserve"> 161 ψήφους και 10 «</w:t>
      </w:r>
      <w:r>
        <w:rPr>
          <w:rFonts w:eastAsia="Times New Roman"/>
          <w:szCs w:val="24"/>
        </w:rPr>
        <w:t>Π</w:t>
      </w:r>
      <w:r>
        <w:rPr>
          <w:rFonts w:eastAsia="Times New Roman"/>
          <w:szCs w:val="24"/>
        </w:rPr>
        <w:t>ΑΡΩΝ</w:t>
      </w:r>
      <w:r>
        <w:rPr>
          <w:rFonts w:eastAsia="Times New Roman"/>
          <w:szCs w:val="24"/>
        </w:rPr>
        <w:t>».</w:t>
      </w:r>
    </w:p>
    <w:p w14:paraId="64555963"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Για το αξίωμα του Κοσμήτορα από τη δεύτερη σε δύναμη Κοινοβουλευτική Ομάδα ο κ. Κωνσταντίνος Κουκοδήμος έλαβε 182 ψήφους και 1 «Π</w:t>
      </w:r>
      <w:r>
        <w:rPr>
          <w:rFonts w:eastAsia="Times New Roman"/>
          <w:szCs w:val="24"/>
        </w:rPr>
        <w:t>ΑΡΩΝ</w:t>
      </w:r>
      <w:r>
        <w:rPr>
          <w:rFonts w:eastAsia="Times New Roman"/>
          <w:szCs w:val="24"/>
        </w:rPr>
        <w:t>».</w:t>
      </w:r>
    </w:p>
    <w:p w14:paraId="64555964"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center"/>
        <w:rPr>
          <w:rFonts w:eastAsia="Times New Roman"/>
          <w:szCs w:val="24"/>
        </w:rPr>
      </w:pPr>
      <w:r>
        <w:rPr>
          <w:rFonts w:eastAsia="Times New Roman"/>
          <w:szCs w:val="24"/>
        </w:rPr>
        <w:t>(Χειροκροτήματα)</w:t>
      </w:r>
    </w:p>
    <w:p w14:paraId="64555965"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Συγχαρητήρια στους συναδέλφους που καταλαμβάνουν το αξίωμα των Κοσμητόρων. Καλή δύναμη. </w:t>
      </w:r>
    </w:p>
    <w:p w14:paraId="64555966"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lastRenderedPageBreak/>
        <w:t>Οι θέσ</w:t>
      </w:r>
      <w:r>
        <w:rPr>
          <w:rFonts w:eastAsia="Times New Roman"/>
          <w:szCs w:val="24"/>
        </w:rPr>
        <w:t>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tbl>
      <w:tblPr>
        <w:tblW w:w="24640" w:type="dxa"/>
        <w:tblInd w:w="-3" w:type="dxa"/>
        <w:tblCellMar>
          <w:left w:w="10" w:type="dxa"/>
          <w:right w:w="10" w:type="dxa"/>
        </w:tblCellMar>
        <w:tblLook w:val="04A0" w:firstRow="1" w:lastRow="0" w:firstColumn="1" w:lastColumn="0" w:noHBand="0" w:noVBand="1"/>
      </w:tblPr>
      <w:tblGrid>
        <w:gridCol w:w="6160"/>
        <w:gridCol w:w="6160"/>
        <w:gridCol w:w="6160"/>
        <w:gridCol w:w="6160"/>
      </w:tblGrid>
      <w:tr w:rsidR="004D0E83" w14:paraId="6455596B" w14:textId="77777777">
        <w:trPr>
          <w:trHeight w:val="300"/>
        </w:trPr>
        <w:tc>
          <w:tcPr>
            <w:tcW w:w="61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555967"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Ονοματεπώνυμο</w:t>
            </w:r>
          </w:p>
        </w:tc>
        <w:tc>
          <w:tcPr>
            <w:tcW w:w="6160" w:type="dxa"/>
            <w:tcBorders>
              <w:top w:val="single" w:sz="4" w:space="0" w:color="000000"/>
              <w:left w:val="nil"/>
              <w:bottom w:val="single" w:sz="4" w:space="0" w:color="000000"/>
              <w:right w:val="single" w:sz="4" w:space="0" w:color="000000"/>
            </w:tcBorders>
            <w:shd w:val="clear" w:color="auto" w:fill="auto"/>
            <w:noWrap/>
            <w:vAlign w:val="center"/>
            <w:hideMark/>
          </w:tcPr>
          <w:p w14:paraId="64555968"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Κ.Ο</w:t>
            </w:r>
          </w:p>
        </w:tc>
        <w:tc>
          <w:tcPr>
            <w:tcW w:w="6160" w:type="dxa"/>
            <w:tcBorders>
              <w:top w:val="single" w:sz="4" w:space="0" w:color="000000"/>
              <w:left w:val="nil"/>
              <w:bottom w:val="single" w:sz="4" w:space="0" w:color="000000"/>
              <w:right w:val="single" w:sz="4" w:space="0" w:color="000000"/>
            </w:tcBorders>
            <w:shd w:val="clear" w:color="auto" w:fill="auto"/>
            <w:noWrap/>
            <w:vAlign w:val="center"/>
            <w:hideMark/>
          </w:tcPr>
          <w:p w14:paraId="64555969" w14:textId="77777777" w:rsidR="00130D49" w:rsidRPr="0065442E" w:rsidRDefault="00BD3F98">
            <w:pPr>
              <w:spacing w:after="0"/>
              <w:contextualSpacing/>
              <w:rPr>
                <w:rFonts w:ascii="Segoe UI" w:eastAsia="Times New Roman" w:hAnsi="Segoe UI" w:cs="Segoe UI"/>
                <w:sz w:val="18"/>
                <w:szCs w:val="18"/>
              </w:rPr>
            </w:pPr>
            <w:proofErr w:type="spellStart"/>
            <w:r w:rsidRPr="0065442E">
              <w:rPr>
                <w:rFonts w:ascii="Segoe UI" w:eastAsia="Times New Roman" w:hAnsi="Segoe UI" w:cs="Segoe UI"/>
                <w:sz w:val="18"/>
                <w:szCs w:val="18"/>
              </w:rPr>
              <w:t>Εκλ</w:t>
            </w:r>
            <w:proofErr w:type="spellEnd"/>
            <w:r w:rsidRPr="0065442E">
              <w:rPr>
                <w:rFonts w:ascii="Segoe UI" w:eastAsia="Times New Roman" w:hAnsi="Segoe UI" w:cs="Segoe UI"/>
                <w:sz w:val="18"/>
                <w:szCs w:val="18"/>
              </w:rPr>
              <w:t>. Περιφέρεια</w:t>
            </w:r>
          </w:p>
        </w:tc>
        <w:tc>
          <w:tcPr>
            <w:tcW w:w="6160" w:type="dxa"/>
            <w:tcBorders>
              <w:top w:val="single" w:sz="4" w:space="0" w:color="000000"/>
              <w:left w:val="nil"/>
              <w:bottom w:val="single" w:sz="4" w:space="0" w:color="000000"/>
              <w:right w:val="single" w:sz="4" w:space="0" w:color="000000"/>
            </w:tcBorders>
            <w:shd w:val="clear" w:color="auto" w:fill="auto"/>
            <w:noWrap/>
            <w:vAlign w:val="center"/>
            <w:hideMark/>
          </w:tcPr>
          <w:p w14:paraId="6455596A"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Ψήφος</w:t>
            </w:r>
          </w:p>
        </w:tc>
      </w:tr>
      <w:tr w:rsidR="004D0E83" w14:paraId="64555970" w14:textId="77777777">
        <w:trPr>
          <w:trHeight w:val="48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596C"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xml:space="preserve">Άρθρο: ΑΘΑΝΑΣΙΟΣ (ΝΑΣΟΣ) ΑΘΑΝΑΣΙΟΥ (ΣΥΝΟΛΙΚΑ ΨΗΦΟΙ: NAI:177, </w:t>
            </w:r>
            <w:r w:rsidRPr="0065442E">
              <w:rPr>
                <w:rFonts w:ascii="Segoe UI" w:eastAsia="Times New Roman" w:hAnsi="Segoe UI" w:cs="Segoe UI"/>
                <w:sz w:val="18"/>
                <w:szCs w:val="18"/>
              </w:rPr>
              <w:t>ΠΡΝ:3)</w:t>
            </w:r>
          </w:p>
        </w:tc>
        <w:tc>
          <w:tcPr>
            <w:tcW w:w="6160" w:type="dxa"/>
            <w:tcBorders>
              <w:top w:val="nil"/>
              <w:left w:val="nil"/>
              <w:bottom w:val="single" w:sz="4" w:space="0" w:color="000000"/>
              <w:right w:val="single" w:sz="4" w:space="0" w:color="000000"/>
            </w:tcBorders>
            <w:shd w:val="clear" w:color="auto" w:fill="auto"/>
            <w:vAlign w:val="center"/>
            <w:hideMark/>
          </w:tcPr>
          <w:p w14:paraId="6455596D"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596E"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596F"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r>
      <w:tr w:rsidR="004D0E83" w14:paraId="645559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9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ΑΧΜΕΤ </w:t>
            </w:r>
            <w:r w:rsidRPr="0065442E">
              <w:rPr>
                <w:rFonts w:ascii="Segoe UI" w:eastAsia="Times New Roman" w:hAnsi="Segoe UI" w:cs="Segoe UI"/>
                <w:sz w:val="18"/>
                <w:szCs w:val="18"/>
              </w:rPr>
              <w:t>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9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ΒΑΓΙΩΝΑΣ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9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9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9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ΒΟΥΛΤΕΨΗ </w:t>
            </w:r>
            <w:r w:rsidRPr="0065442E">
              <w:rPr>
                <w:rFonts w:ascii="Segoe UI" w:eastAsia="Times New Roman" w:hAnsi="Segoe UI" w:cs="Segoe UI"/>
                <w:sz w:val="18"/>
                <w:szCs w:val="18"/>
              </w:rPr>
              <w:t>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9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9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9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A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ΔΕΝΔΙΑΣ </w:t>
            </w:r>
            <w:r w:rsidRPr="0065442E">
              <w:rPr>
                <w:rFonts w:ascii="Segoe UI" w:eastAsia="Times New Roman" w:hAnsi="Segoe UI" w:cs="Segoe UI"/>
                <w:sz w:val="18"/>
                <w:szCs w:val="18"/>
              </w:rPr>
              <w:t>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A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A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ΚΕΓΚΕΡΟΓΛΟΥ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A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A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ΚΟΥΜΟΥΤΣΑΚΟΣ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ΚΟΥΡΑΚΗΣ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B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B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ΜΑΡΚΟΥ </w:t>
            </w:r>
            <w:r w:rsidRPr="0065442E">
              <w:rPr>
                <w:rFonts w:ascii="Segoe UI" w:eastAsia="Times New Roman" w:hAnsi="Segoe UI" w:cs="Segoe UI"/>
                <w:sz w:val="18"/>
                <w:szCs w:val="18"/>
              </w:rPr>
              <w:t>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ΜΟΥΣΤΑΦΑ </w:t>
            </w:r>
            <w:proofErr w:type="spellStart"/>
            <w:r w:rsidRPr="0065442E">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5B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ΜΠΑΡΓΙΩΤΑΣ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B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B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B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B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C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C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C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ΡΙΖΟΥΛΗΣ </w:t>
            </w:r>
            <w:r w:rsidRPr="0065442E">
              <w:rPr>
                <w:rFonts w:ascii="Segoe UI" w:eastAsia="Times New Roman" w:hAnsi="Segoe UI" w:cs="Segoe UI"/>
                <w:sz w:val="18"/>
                <w:szCs w:val="18"/>
              </w:rPr>
              <w:t>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ΣΚΟΥΡΛΕΤΗΣ </w:t>
            </w:r>
            <w:r w:rsidRPr="0065442E">
              <w:rPr>
                <w:rFonts w:ascii="Segoe UI" w:eastAsia="Times New Roman" w:hAnsi="Segoe UI" w:cs="Segoe UI"/>
                <w:sz w:val="18"/>
                <w:szCs w:val="18"/>
              </w:rPr>
              <w:t>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C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ΤΣΑΚΑΛΩΤΟΣ </w:t>
            </w:r>
            <w:r w:rsidRPr="0065442E">
              <w:rPr>
                <w:rFonts w:ascii="Segoe UI" w:eastAsia="Times New Roman" w:hAnsi="Segoe UI" w:cs="Segoe UI"/>
                <w:sz w:val="18"/>
                <w:szCs w:val="18"/>
              </w:rPr>
              <w:t>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C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C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C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ΧΑΡΑΚΟΠΟΥΛΟΣ ΜΑΞΙΜΟΣ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ΧΑΤΖΗΔΑΚΗΣ 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5D13"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Άρθρο: ΓΕΩΡΓΙΟΣ ΠΑΝΤΖΑΣ (ΣΥΝΟΛΙΚΑ ΨΗΦΟΙ: NAI:161, ΠΡΝ:10)</w:t>
            </w:r>
          </w:p>
        </w:tc>
        <w:tc>
          <w:tcPr>
            <w:tcW w:w="6160" w:type="dxa"/>
            <w:tcBorders>
              <w:top w:val="nil"/>
              <w:left w:val="nil"/>
              <w:bottom w:val="single" w:sz="4" w:space="0" w:color="000000"/>
              <w:right w:val="single" w:sz="4" w:space="0" w:color="000000"/>
            </w:tcBorders>
            <w:shd w:val="clear" w:color="auto" w:fill="auto"/>
            <w:vAlign w:val="center"/>
            <w:hideMark/>
          </w:tcPr>
          <w:p w14:paraId="64555D14"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5D15"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5D16"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r>
      <w:tr w:rsidR="004D0E83" w14:paraId="64555D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D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ΒΑΓΙΩΝΑΣ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D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D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ΒΙΤΣΑΣ </w:t>
            </w:r>
            <w:r w:rsidRPr="0065442E">
              <w:rPr>
                <w:rFonts w:ascii="Segoe UI" w:eastAsia="Times New Roman" w:hAnsi="Segoe UI" w:cs="Segoe UI"/>
                <w:sz w:val="18"/>
                <w:szCs w:val="18"/>
              </w:rPr>
              <w:t>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D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D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D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D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ΔΡΙΤΣΕΛΗ </w:t>
            </w:r>
            <w:r w:rsidRPr="0065442E">
              <w:rPr>
                <w:rFonts w:ascii="Segoe UI" w:eastAsia="Times New Roman" w:hAnsi="Segoe UI" w:cs="Segoe UI"/>
                <w:sz w:val="18"/>
                <w:szCs w:val="18"/>
              </w:rPr>
              <w:t>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D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D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E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E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ΘΕΟΦΥΛΑΚΤΟΣ</w:t>
            </w:r>
            <w:r w:rsidRPr="0065442E">
              <w:rPr>
                <w:rFonts w:ascii="Segoe UI" w:eastAsia="Times New Roman" w:hAnsi="Segoe UI" w:cs="Segoe UI"/>
                <w:sz w:val="18"/>
                <w:szCs w:val="18"/>
              </w:rPr>
              <w:t xml:space="preserve">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ΚΑΪΣΑΣ </w:t>
            </w:r>
            <w:r w:rsidRPr="0065442E">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ΚΟΥΜΟΥΤΣΑΚΟΣ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ΚΟΥΡΑΚΗΣ </w:t>
            </w:r>
            <w:r w:rsidRPr="0065442E">
              <w:rPr>
                <w:rFonts w:ascii="Segoe UI" w:eastAsia="Times New Roman" w:hAnsi="Segoe UI" w:cs="Segoe UI"/>
                <w:sz w:val="18"/>
                <w:szCs w:val="18"/>
              </w:rPr>
              <w:t>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E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E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E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E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E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F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F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ΜΟΥΣΤΑΦΑ </w:t>
            </w:r>
            <w:proofErr w:type="spellStart"/>
            <w:r w:rsidRPr="0065442E">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5F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ΜΠΑΡΓΙΩΤΑΣ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ΝΤΖΙΜΑΝΗΣ </w:t>
            </w:r>
            <w:r w:rsidRPr="0065442E">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F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F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5F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5F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ΠΑΠΑΝΑΤΣΙΟΥ </w:t>
            </w:r>
            <w:r w:rsidRPr="0065442E">
              <w:rPr>
                <w:rFonts w:ascii="Segoe UI" w:eastAsia="Times New Roman" w:hAnsi="Segoe UI" w:cs="Segoe UI"/>
                <w:sz w:val="18"/>
                <w:szCs w:val="18"/>
              </w:rPr>
              <w:t>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ΣΕΛΤΣΑΣ </w:t>
            </w:r>
            <w:r w:rsidRPr="0065442E">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5F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5F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5F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60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ΤΡΑΓΑΚΗΣ </w:t>
            </w:r>
            <w:r w:rsidRPr="0065442E">
              <w:rPr>
                <w:rFonts w:ascii="Segoe UI" w:eastAsia="Times New Roman" w:hAnsi="Segoe UI" w:cs="Segoe UI"/>
                <w:sz w:val="18"/>
                <w:szCs w:val="18"/>
              </w:rPr>
              <w:t>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ΧΑΡΑΚΟΠΟΥΛΟΣ ΜΑΞΙΜΟΣ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ΧΑΤΖΗΔΑΚΗΣ 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91" w14:textId="77777777">
        <w:trPr>
          <w:trHeight w:val="48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608D"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xml:space="preserve">Άρθρο: </w:t>
            </w:r>
            <w:r w:rsidRPr="0065442E">
              <w:rPr>
                <w:rFonts w:ascii="Segoe UI" w:eastAsia="Times New Roman" w:hAnsi="Segoe UI" w:cs="Segoe UI"/>
                <w:sz w:val="18"/>
                <w:szCs w:val="18"/>
              </w:rPr>
              <w:t>ΚΩΝΣΤΑΝΤΙΝΟΣ ΚΟΥΚΟΔΗΜΟΣ (ΣΥΝΟΛΙΚΑ ΨΗΦΟΙ: NAI:182, ΠΡΝ:1)</w:t>
            </w:r>
          </w:p>
        </w:tc>
        <w:tc>
          <w:tcPr>
            <w:tcW w:w="6160" w:type="dxa"/>
            <w:tcBorders>
              <w:top w:val="nil"/>
              <w:left w:val="nil"/>
              <w:bottom w:val="single" w:sz="4" w:space="0" w:color="000000"/>
              <w:right w:val="single" w:sz="4" w:space="0" w:color="000000"/>
            </w:tcBorders>
            <w:shd w:val="clear" w:color="auto" w:fill="auto"/>
            <w:vAlign w:val="center"/>
            <w:hideMark/>
          </w:tcPr>
          <w:p w14:paraId="6455608E"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08F"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090" w14:textId="77777777" w:rsidR="00130D49" w:rsidRPr="0065442E" w:rsidRDefault="00BD3F98">
            <w:pPr>
              <w:spacing w:after="0"/>
              <w:contextualSpacing/>
              <w:rPr>
                <w:rFonts w:ascii="Segoe UI" w:eastAsia="Times New Roman" w:hAnsi="Segoe UI" w:cs="Segoe UI"/>
                <w:sz w:val="18"/>
                <w:szCs w:val="18"/>
              </w:rPr>
            </w:pPr>
            <w:r w:rsidRPr="0065442E">
              <w:rPr>
                <w:rFonts w:ascii="Segoe UI" w:eastAsia="Times New Roman" w:hAnsi="Segoe UI" w:cs="Segoe UI"/>
                <w:sz w:val="18"/>
                <w:szCs w:val="18"/>
              </w:rPr>
              <w:t> </w:t>
            </w:r>
          </w:p>
        </w:tc>
      </w:tr>
      <w:tr w:rsidR="004D0E83" w14:paraId="645560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ΒΑΓΙΩΝΑΣ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60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Β' </w:t>
            </w:r>
            <w:r w:rsidRPr="0065442E">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0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0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0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0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ΓΕΩΡΓΙΑΔΗΣ 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ΓΙΑΝΝΑΚΗΣ </w:t>
            </w:r>
            <w:r w:rsidRPr="0065442E">
              <w:rPr>
                <w:rFonts w:ascii="Segoe UI" w:eastAsia="Times New Roman" w:hAnsi="Segoe UI" w:cs="Segoe UI"/>
                <w:sz w:val="18"/>
                <w:szCs w:val="18"/>
              </w:rPr>
              <w:t>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ΠΡΝ</w:t>
            </w:r>
          </w:p>
        </w:tc>
      </w:tr>
      <w:tr w:rsidR="004D0E83" w14:paraId="645561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1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1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1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1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ΚΑΤΣΩΤΗΣ </w:t>
            </w:r>
            <w:r w:rsidRPr="0065442E">
              <w:rPr>
                <w:rFonts w:ascii="Segoe UI" w:eastAsia="Times New Roman" w:hAnsi="Segoe UI" w:cs="Segoe UI"/>
                <w:sz w:val="18"/>
                <w:szCs w:val="18"/>
              </w:rPr>
              <w:t>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ΚΕΓΚΕΡΟΓΛΟΥ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3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4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ΚΟΥΜΟΥΤΣΑΚΟΣ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ΚΟΥΡΑΚΗΣ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7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8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62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9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ΜΑΡΚΟΥ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C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2D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E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ΜΟΥΣΤΑΦΑ </w:t>
            </w:r>
            <w:proofErr w:type="spellStart"/>
            <w:r w:rsidRPr="0065442E">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62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2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2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2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ΜΠΑΡΓΙΩΤΑΣ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1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63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2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3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3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4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4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4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4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5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5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5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35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63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6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ΠΑΠΑΝΑΤΣΙΟΥ </w:t>
            </w:r>
            <w:r w:rsidRPr="0065442E">
              <w:rPr>
                <w:rFonts w:ascii="Segoe UI" w:eastAsia="Times New Roman" w:hAnsi="Segoe UI" w:cs="Segoe UI"/>
                <w:sz w:val="18"/>
                <w:szCs w:val="18"/>
              </w:rPr>
              <w:t>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6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6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6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7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7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7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7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8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8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8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8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8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9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9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9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ΣΕΛΤΣΑΣ </w:t>
            </w:r>
            <w:r w:rsidRPr="0065442E">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9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A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A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A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A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B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B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B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B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C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C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C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C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D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D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D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D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w:t>
            </w:r>
          </w:p>
        </w:tc>
      </w:tr>
      <w:tr w:rsidR="004D0E83" w14:paraId="645563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D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E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E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E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E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F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3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F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3F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3F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0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0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0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0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1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1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1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1E"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2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3"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2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8"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2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ΧΑΡΑΚΟΠΟΥΛΟΣ ΜΑΞΙΜΟΣ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2D"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2F"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lastRenderedPageBreak/>
              <w:t>ΧΑΤΖΗΔΑΚΗΣ 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0"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1"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2"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34"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5"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6"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7"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r w:rsidR="004D0E83" w14:paraId="645564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39"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 xml:space="preserve">ΨΥΧΟΓΙΟΣ </w:t>
            </w:r>
            <w:r w:rsidRPr="0065442E">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A"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B"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3C" w14:textId="77777777" w:rsidR="00130D49" w:rsidRPr="0065442E" w:rsidRDefault="00BD3F98">
            <w:pPr>
              <w:spacing w:after="0"/>
              <w:contextualSpacing/>
              <w:outlineLvl w:val="0"/>
              <w:rPr>
                <w:rFonts w:ascii="Segoe UI" w:eastAsia="Times New Roman" w:hAnsi="Segoe UI" w:cs="Segoe UI"/>
                <w:sz w:val="18"/>
                <w:szCs w:val="18"/>
              </w:rPr>
            </w:pPr>
            <w:r w:rsidRPr="0065442E">
              <w:rPr>
                <w:rFonts w:ascii="Segoe UI" w:eastAsia="Times New Roman" w:hAnsi="Segoe UI" w:cs="Segoe UI"/>
                <w:sz w:val="18"/>
                <w:szCs w:val="18"/>
              </w:rPr>
              <w:t>ΝΑΙ</w:t>
            </w:r>
          </w:p>
        </w:tc>
      </w:tr>
    </w:tbl>
    <w:p w14:paraId="6455643E"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center"/>
        <w:rPr>
          <w:rFonts w:eastAsia="Times New Roman"/>
          <w:szCs w:val="24"/>
        </w:rPr>
      </w:pPr>
      <w:r w:rsidRPr="00A279E8">
        <w:rPr>
          <w:rFonts w:eastAsia="Times New Roman"/>
          <w:color w:val="FF0000"/>
          <w:szCs w:val="24"/>
        </w:rPr>
        <w:t>(ΑΛΛΑΓΗ ΣΕΛΙΔΑΣ)</w:t>
      </w:r>
    </w:p>
    <w:p w14:paraId="6455643F"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sidRPr="00B14891">
        <w:rPr>
          <w:rFonts w:eastAsia="Times New Roman"/>
          <w:b/>
          <w:szCs w:val="24"/>
        </w:rPr>
        <w:t>ΠΡΟΕΔΡΕΥΩΝ (Αναστάσιος Κουράκης):</w:t>
      </w:r>
      <w:r>
        <w:rPr>
          <w:rFonts w:eastAsia="Times New Roman"/>
          <w:szCs w:val="24"/>
        </w:rPr>
        <w:t xml:space="preserve"> Παρακαλώ να ανοίξει το σύστημα της ηλεκτρονικής ψηφοφορίας για την εκλογή των Γραμματέων.</w:t>
      </w:r>
    </w:p>
    <w:p w14:paraId="64556440"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Κυρίες και κύριοι συνάδελφοι, να επαναλάβω ότι και για τους Γραμματείς ψηφίζουμε «</w:t>
      </w:r>
      <w:r>
        <w:rPr>
          <w:rFonts w:eastAsia="Times New Roman"/>
          <w:szCs w:val="24"/>
        </w:rPr>
        <w:t>ναι</w:t>
      </w:r>
      <w:r>
        <w:rPr>
          <w:rFonts w:eastAsia="Times New Roman"/>
          <w:szCs w:val="24"/>
        </w:rPr>
        <w:t>» ή «</w:t>
      </w:r>
      <w:r>
        <w:rPr>
          <w:rFonts w:eastAsia="Times New Roman"/>
          <w:szCs w:val="24"/>
        </w:rPr>
        <w:t>παρών</w:t>
      </w:r>
      <w:r>
        <w:rPr>
          <w:rFonts w:eastAsia="Times New Roman"/>
          <w:szCs w:val="24"/>
        </w:rPr>
        <w:t xml:space="preserve">». </w:t>
      </w:r>
    </w:p>
    <w:p w14:paraId="64556441"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Κυρίες και κύριοι συνάδελφοι, στα έδρανά σας υπάρχουν κάποιες οδηγίες για το σύστημα της ηλεκτρονικής ψηφοφορίας. Όσοι θέλετε μπορείτε να τις πάρετε μαζί σας και να τις μελετήσετε, ώστε να είμαστε έτοιμοι και πιο διαβασμένοι την άλλη φορά.</w:t>
      </w:r>
    </w:p>
    <w:p w14:paraId="64556442"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center"/>
        <w:rPr>
          <w:rFonts w:eastAsia="Times New Roman"/>
          <w:szCs w:val="24"/>
        </w:rPr>
      </w:pPr>
      <w:r>
        <w:rPr>
          <w:rFonts w:eastAsia="Times New Roman"/>
          <w:szCs w:val="24"/>
        </w:rPr>
        <w:t xml:space="preserve">(ΨΗΦΟΦΟΡΙΑ) </w:t>
      </w:r>
    </w:p>
    <w:p w14:paraId="64556443"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sidRPr="00B14891">
        <w:rPr>
          <w:rFonts w:eastAsia="Times New Roman"/>
          <w:b/>
          <w:szCs w:val="24"/>
        </w:rPr>
        <w:t>ΠΡΟΕΔΡΕΥΩΝ (Αναστάσιος Κουράκης):</w:t>
      </w:r>
      <w:r>
        <w:rPr>
          <w:rFonts w:eastAsia="Times New Roman"/>
          <w:szCs w:val="24"/>
        </w:rPr>
        <w:t xml:space="preserve"> Παρακαλώ να κλείσει το σύστημα της ηλεκτρονικής ψηφοφορίας.</w:t>
      </w:r>
    </w:p>
    <w:p w14:paraId="64556444"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center"/>
        <w:rPr>
          <w:rFonts w:eastAsia="Times New Roman"/>
          <w:szCs w:val="24"/>
        </w:rPr>
      </w:pPr>
      <w:r>
        <w:rPr>
          <w:rFonts w:eastAsia="Times New Roman"/>
          <w:szCs w:val="24"/>
        </w:rPr>
        <w:t>(ΗΛΕΚΤΡΟΝΙΚΗ ΚΑΤΑΜΕΤΡΗΣΗ)</w:t>
      </w:r>
    </w:p>
    <w:p w14:paraId="64556445"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center"/>
        <w:rPr>
          <w:rFonts w:eastAsia="Times New Roman"/>
          <w:szCs w:val="24"/>
        </w:rPr>
      </w:pPr>
      <w:r>
        <w:rPr>
          <w:rFonts w:eastAsia="Times New Roman"/>
          <w:szCs w:val="24"/>
        </w:rPr>
        <w:t>(</w:t>
      </w:r>
      <w:r>
        <w:rPr>
          <w:rFonts w:eastAsia="Times New Roman"/>
          <w:szCs w:val="24"/>
        </w:rPr>
        <w:t>ΜΕΤΑ ΤΗΝ ΗΛΕΚΤΡΟΝΙΚΗ ΚΑΤΑΜΕΤΡΗΣΗ)</w:t>
      </w:r>
    </w:p>
    <w:p w14:paraId="64556446"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w:t>
      </w:r>
      <w:r>
        <w:rPr>
          <w:rFonts w:eastAsia="Times New Roman"/>
          <w:szCs w:val="24"/>
        </w:rPr>
        <w:t>ώσω στο Σώμα το αποτέλεσμα της διεξαχθείσης ονομαστικής ψηφοφορίας για την εκλογή των Γραμματέων του Σώματος.</w:t>
      </w:r>
    </w:p>
    <w:p w14:paraId="64556447"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lastRenderedPageBreak/>
        <w:t xml:space="preserve">Για το αξίωμα των Γραμματέων από την πρώτη σε δύναμη Κοινοβουλευτική Ομάδα έλαβαν: Η </w:t>
      </w:r>
      <w:r>
        <w:rPr>
          <w:rFonts w:eastAsia="Times New Roman"/>
          <w:szCs w:val="24"/>
        </w:rPr>
        <w:t xml:space="preserve">κ. </w:t>
      </w:r>
      <w:r>
        <w:rPr>
          <w:rFonts w:eastAsia="Times New Roman"/>
          <w:szCs w:val="24"/>
        </w:rPr>
        <w:t xml:space="preserve">Αναστασία </w:t>
      </w:r>
      <w:proofErr w:type="spellStart"/>
      <w:r>
        <w:rPr>
          <w:rFonts w:eastAsia="Times New Roman"/>
          <w:szCs w:val="24"/>
        </w:rPr>
        <w:t>Γκαρά</w:t>
      </w:r>
      <w:proofErr w:type="spellEnd"/>
      <w:r>
        <w:rPr>
          <w:rFonts w:eastAsia="Times New Roman"/>
          <w:szCs w:val="24"/>
        </w:rPr>
        <w:t xml:space="preserve"> έλαβε 185 ψήφους και 7 «Π</w:t>
      </w:r>
      <w:r>
        <w:rPr>
          <w:rFonts w:eastAsia="Times New Roman"/>
          <w:szCs w:val="24"/>
        </w:rPr>
        <w:t>ΑΡΩΝ</w:t>
      </w:r>
      <w:r>
        <w:rPr>
          <w:rFonts w:eastAsia="Times New Roman"/>
          <w:szCs w:val="24"/>
        </w:rPr>
        <w:t xml:space="preserve">». Ο κ. </w:t>
      </w:r>
      <w:r>
        <w:rPr>
          <w:rFonts w:eastAsia="Times New Roman"/>
          <w:szCs w:val="24"/>
        </w:rPr>
        <w:t xml:space="preserve">Μάριος </w:t>
      </w:r>
      <w:proofErr w:type="spellStart"/>
      <w:r>
        <w:rPr>
          <w:rFonts w:eastAsia="Times New Roman"/>
          <w:szCs w:val="24"/>
        </w:rPr>
        <w:t>Κάτσης</w:t>
      </w:r>
      <w:proofErr w:type="spellEnd"/>
      <w:r>
        <w:rPr>
          <w:rFonts w:eastAsia="Times New Roman"/>
          <w:szCs w:val="24"/>
        </w:rPr>
        <w:t xml:space="preserve"> έλαβε 182 ψήφους και 10 «Π</w:t>
      </w:r>
      <w:r>
        <w:rPr>
          <w:rFonts w:eastAsia="Times New Roman"/>
          <w:szCs w:val="24"/>
        </w:rPr>
        <w:t>ΑΡΩΝ</w:t>
      </w:r>
      <w:r>
        <w:rPr>
          <w:rFonts w:eastAsia="Times New Roman"/>
          <w:szCs w:val="24"/>
        </w:rPr>
        <w:t xml:space="preserve">». Ο κ. Ιωάννης </w:t>
      </w:r>
      <w:proofErr w:type="spellStart"/>
      <w:r>
        <w:rPr>
          <w:rFonts w:eastAsia="Times New Roman"/>
          <w:szCs w:val="24"/>
        </w:rPr>
        <w:t>Σαρακιώτης</w:t>
      </w:r>
      <w:proofErr w:type="spellEnd"/>
      <w:r>
        <w:rPr>
          <w:rFonts w:eastAsia="Times New Roman"/>
          <w:szCs w:val="24"/>
        </w:rPr>
        <w:t xml:space="preserve"> έλαβε 182 ψήφους και 11 «Π</w:t>
      </w:r>
      <w:r>
        <w:rPr>
          <w:rFonts w:eastAsia="Times New Roman"/>
          <w:szCs w:val="24"/>
        </w:rPr>
        <w:t>ΑΡΩΝ</w:t>
      </w:r>
      <w:r>
        <w:rPr>
          <w:rFonts w:eastAsia="Times New Roman"/>
          <w:szCs w:val="24"/>
        </w:rPr>
        <w:t>». Ο κ. Γεώργιος Ψυχογιός έλαβε 182 ψήφους και 11 «Π</w:t>
      </w:r>
      <w:r>
        <w:rPr>
          <w:rFonts w:eastAsia="Times New Roman"/>
          <w:szCs w:val="24"/>
        </w:rPr>
        <w:t>ΑΡΩΝ</w:t>
      </w:r>
      <w:r>
        <w:rPr>
          <w:rFonts w:eastAsia="Times New Roman"/>
          <w:szCs w:val="24"/>
        </w:rPr>
        <w:t xml:space="preserve">». </w:t>
      </w:r>
    </w:p>
    <w:p w14:paraId="64556448"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Για το αξίωμα του Γραμματέα από τη δεύτερη σε δύναμη Κοινοβουλευτική Ομάδα ο κ. Ιωάννης Κεφαλογ</w:t>
      </w:r>
      <w:r>
        <w:rPr>
          <w:rFonts w:eastAsia="Times New Roman"/>
          <w:szCs w:val="24"/>
        </w:rPr>
        <w:t>ιάννης έλαβε 168 ψήφους και 7 «Π</w:t>
      </w:r>
      <w:r>
        <w:rPr>
          <w:rFonts w:eastAsia="Times New Roman"/>
          <w:szCs w:val="24"/>
        </w:rPr>
        <w:t>ΑΡΩΝ</w:t>
      </w:r>
      <w:r>
        <w:rPr>
          <w:rFonts w:eastAsia="Times New Roman"/>
          <w:szCs w:val="24"/>
        </w:rPr>
        <w:t xml:space="preserve">». </w:t>
      </w:r>
    </w:p>
    <w:p w14:paraId="64556449"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Για το αξίωμα του Γραμματέα από την τρίτη σε δύναμη Κοινοβουλευτική Ομάδα η κ</w:t>
      </w:r>
      <w:r>
        <w:rPr>
          <w:rFonts w:eastAsia="Times New Roman"/>
          <w:szCs w:val="24"/>
        </w:rPr>
        <w:t>.</w:t>
      </w:r>
      <w:r>
        <w:rPr>
          <w:rFonts w:eastAsia="Times New Roman"/>
          <w:szCs w:val="24"/>
        </w:rPr>
        <w:t xml:space="preserve"> Χαρά </w:t>
      </w:r>
      <w:proofErr w:type="spellStart"/>
      <w:r>
        <w:rPr>
          <w:rFonts w:eastAsia="Times New Roman"/>
          <w:szCs w:val="24"/>
        </w:rPr>
        <w:t>Κεφαλίδου</w:t>
      </w:r>
      <w:proofErr w:type="spellEnd"/>
      <w:r>
        <w:rPr>
          <w:rFonts w:eastAsia="Times New Roman"/>
          <w:szCs w:val="24"/>
        </w:rPr>
        <w:t xml:space="preserve"> έλαβε 171 ψήφους και 4 «Π</w:t>
      </w:r>
      <w:r>
        <w:rPr>
          <w:rFonts w:eastAsia="Times New Roman"/>
          <w:szCs w:val="24"/>
        </w:rPr>
        <w:t>ΑΡΩΝ</w:t>
      </w:r>
      <w:r>
        <w:rPr>
          <w:rFonts w:eastAsia="Times New Roman"/>
          <w:szCs w:val="24"/>
        </w:rPr>
        <w:t>».</w:t>
      </w:r>
    </w:p>
    <w:p w14:paraId="6455644A"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Επομένως, σύμφωνα με το Σύνταγμα και τον Κανονισμό της Βουλής, εκλέγονται άπαντες οι </w:t>
      </w:r>
      <w:proofErr w:type="spellStart"/>
      <w:r>
        <w:rPr>
          <w:rFonts w:eastAsia="Times New Roman"/>
          <w:szCs w:val="24"/>
        </w:rPr>
        <w:t>προτα</w:t>
      </w:r>
      <w:r>
        <w:rPr>
          <w:rFonts w:eastAsia="Times New Roman"/>
          <w:szCs w:val="24"/>
        </w:rPr>
        <w:t>θέντες</w:t>
      </w:r>
      <w:proofErr w:type="spellEnd"/>
      <w:r>
        <w:rPr>
          <w:rFonts w:eastAsia="Times New Roman"/>
          <w:szCs w:val="24"/>
        </w:rPr>
        <w:t xml:space="preserve"> ως υποψήφιοι για τα αξιώματα των Κοσμητόρων και Γραμματέων.</w:t>
      </w:r>
    </w:p>
    <w:p w14:paraId="6455644B" w14:textId="77777777" w:rsidR="004D0E83" w:rsidRDefault="00BD3F98">
      <w:pPr>
        <w:tabs>
          <w:tab w:val="left" w:pos="720"/>
          <w:tab w:val="left" w:pos="1440"/>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tbl>
      <w:tblPr>
        <w:tblW w:w="24640" w:type="dxa"/>
        <w:tblInd w:w="-3" w:type="dxa"/>
        <w:tblCellMar>
          <w:left w:w="10" w:type="dxa"/>
          <w:right w:w="10" w:type="dxa"/>
        </w:tblCellMar>
        <w:tblLook w:val="04A0" w:firstRow="1" w:lastRow="0" w:firstColumn="1" w:lastColumn="0" w:noHBand="0" w:noVBand="1"/>
      </w:tblPr>
      <w:tblGrid>
        <w:gridCol w:w="6160"/>
        <w:gridCol w:w="6160"/>
        <w:gridCol w:w="6160"/>
        <w:gridCol w:w="6160"/>
      </w:tblGrid>
      <w:tr w:rsidR="004D0E83" w14:paraId="64556450" w14:textId="77777777">
        <w:trPr>
          <w:trHeight w:val="300"/>
        </w:trPr>
        <w:tc>
          <w:tcPr>
            <w:tcW w:w="61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55644C"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Ονοματεπώνυμο</w:t>
            </w:r>
          </w:p>
        </w:tc>
        <w:tc>
          <w:tcPr>
            <w:tcW w:w="6160" w:type="dxa"/>
            <w:tcBorders>
              <w:top w:val="single" w:sz="4" w:space="0" w:color="000000"/>
              <w:left w:val="nil"/>
              <w:bottom w:val="single" w:sz="4" w:space="0" w:color="000000"/>
              <w:right w:val="single" w:sz="4" w:space="0" w:color="000000"/>
            </w:tcBorders>
            <w:shd w:val="clear" w:color="auto" w:fill="auto"/>
            <w:noWrap/>
            <w:vAlign w:val="center"/>
            <w:hideMark/>
          </w:tcPr>
          <w:p w14:paraId="6455644D"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Κ.Ο</w:t>
            </w:r>
          </w:p>
        </w:tc>
        <w:tc>
          <w:tcPr>
            <w:tcW w:w="6160" w:type="dxa"/>
            <w:tcBorders>
              <w:top w:val="single" w:sz="4" w:space="0" w:color="000000"/>
              <w:left w:val="nil"/>
              <w:bottom w:val="single" w:sz="4" w:space="0" w:color="000000"/>
              <w:right w:val="single" w:sz="4" w:space="0" w:color="000000"/>
            </w:tcBorders>
            <w:shd w:val="clear" w:color="auto" w:fill="auto"/>
            <w:noWrap/>
            <w:vAlign w:val="center"/>
            <w:hideMark/>
          </w:tcPr>
          <w:p w14:paraId="6455644E" w14:textId="77777777" w:rsidR="00130D49" w:rsidRPr="00B91081" w:rsidRDefault="00BD3F98">
            <w:pPr>
              <w:spacing w:after="0"/>
              <w:contextualSpacing/>
              <w:rPr>
                <w:rFonts w:ascii="Segoe UI" w:eastAsia="Times New Roman" w:hAnsi="Segoe UI" w:cs="Segoe UI"/>
                <w:sz w:val="18"/>
                <w:szCs w:val="18"/>
              </w:rPr>
            </w:pPr>
            <w:proofErr w:type="spellStart"/>
            <w:r w:rsidRPr="00B91081">
              <w:rPr>
                <w:rFonts w:ascii="Segoe UI" w:eastAsia="Times New Roman" w:hAnsi="Segoe UI" w:cs="Segoe UI"/>
                <w:sz w:val="18"/>
                <w:szCs w:val="18"/>
              </w:rPr>
              <w:t>Εκλ</w:t>
            </w:r>
            <w:proofErr w:type="spellEnd"/>
            <w:r w:rsidRPr="00B91081">
              <w:rPr>
                <w:rFonts w:ascii="Segoe UI" w:eastAsia="Times New Roman" w:hAnsi="Segoe UI" w:cs="Segoe UI"/>
                <w:sz w:val="18"/>
                <w:szCs w:val="18"/>
              </w:rPr>
              <w:t>. Περιφέρ</w:t>
            </w:r>
            <w:r w:rsidRPr="00B91081">
              <w:rPr>
                <w:rFonts w:ascii="Segoe UI" w:eastAsia="Times New Roman" w:hAnsi="Segoe UI" w:cs="Segoe UI"/>
                <w:sz w:val="18"/>
                <w:szCs w:val="18"/>
              </w:rPr>
              <w:t>εια</w:t>
            </w:r>
          </w:p>
        </w:tc>
        <w:tc>
          <w:tcPr>
            <w:tcW w:w="6160" w:type="dxa"/>
            <w:tcBorders>
              <w:top w:val="single" w:sz="4" w:space="0" w:color="000000"/>
              <w:left w:val="nil"/>
              <w:bottom w:val="single" w:sz="4" w:space="0" w:color="000000"/>
              <w:right w:val="single" w:sz="4" w:space="0" w:color="000000"/>
            </w:tcBorders>
            <w:shd w:val="clear" w:color="auto" w:fill="auto"/>
            <w:noWrap/>
            <w:vAlign w:val="center"/>
            <w:hideMark/>
          </w:tcPr>
          <w:p w14:paraId="6455644F"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Ψήφος</w:t>
            </w:r>
          </w:p>
        </w:tc>
      </w:tr>
      <w:tr w:rsidR="004D0E83" w14:paraId="645564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6451"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Άρθρο: ΑΝΑΣΤΑΣΙΑ ΓΚΑΡΑ (ΣΥΝΟΛΙΚΑ ΨΗΦΟΙ: NAI:185, ΠΡΝ:7)</w:t>
            </w:r>
          </w:p>
        </w:tc>
        <w:tc>
          <w:tcPr>
            <w:tcW w:w="6160" w:type="dxa"/>
            <w:tcBorders>
              <w:top w:val="nil"/>
              <w:left w:val="nil"/>
              <w:bottom w:val="single" w:sz="4" w:space="0" w:color="000000"/>
              <w:right w:val="single" w:sz="4" w:space="0" w:color="000000"/>
            </w:tcBorders>
            <w:shd w:val="clear" w:color="auto" w:fill="auto"/>
            <w:vAlign w:val="center"/>
            <w:hideMark/>
          </w:tcPr>
          <w:p w14:paraId="64556452"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453"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454"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r>
      <w:tr w:rsidR="004D0E83" w14:paraId="645564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ΧΑΡΑΛΑΜΠΟΣ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ΑΜΥΡΑΣ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ΑΝΤΩΝΙΟΥ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4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ΒΑΓΙΩΝΑΣ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4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4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4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4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4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ΓΕΡΟΒΑΣΙΛΗ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4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ΓΕΩΡΓΙΑΔΗΣ </w:t>
            </w:r>
            <w:r w:rsidRPr="00B91081">
              <w:rPr>
                <w:rFonts w:ascii="Segoe UI" w:eastAsia="Times New Roman" w:hAnsi="Segoe UI" w:cs="Segoe UI"/>
                <w:sz w:val="18"/>
                <w:szCs w:val="18"/>
              </w:rPr>
              <w:t>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5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5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ΘΕΛΕΡΙΤΗ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5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ΚΕΓΚΕΡΟΓΛΟΥ </w:t>
            </w:r>
            <w:r w:rsidRPr="00B91081">
              <w:rPr>
                <w:rFonts w:ascii="Segoe UI" w:eastAsia="Times New Roman" w:hAnsi="Segoe UI" w:cs="Segoe UI"/>
                <w:sz w:val="18"/>
                <w:szCs w:val="18"/>
              </w:rPr>
              <w:t>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5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6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5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6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6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ΚΟΥΡΑΚΗΣ </w:t>
            </w:r>
            <w:r w:rsidRPr="00B91081">
              <w:rPr>
                <w:rFonts w:ascii="Segoe UI" w:eastAsia="Times New Roman" w:hAnsi="Segoe UI" w:cs="Segoe UI"/>
                <w:sz w:val="18"/>
                <w:szCs w:val="18"/>
              </w:rPr>
              <w:t>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6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ΚΩΝΣΤΑΝΤΙΝΕΑΣ ΠΕΤΡΟΣ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6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ΜΗΤΑΡΑΚΗΣ </w:t>
            </w:r>
            <w:r w:rsidRPr="00B91081">
              <w:rPr>
                <w:rFonts w:ascii="Segoe UI" w:eastAsia="Times New Roman" w:hAnsi="Segoe UI" w:cs="Segoe UI"/>
                <w:sz w:val="18"/>
                <w:szCs w:val="18"/>
              </w:rPr>
              <w:t>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ΜΟΥΣΤΑΦΑ </w:t>
            </w:r>
            <w:proofErr w:type="spellStart"/>
            <w:r w:rsidRPr="00B91081">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66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ΜΠΑΛΑΟΥΡΑΣ ΓΕΡΑΣΙΜΟΣ(ΜΑΚΗΣ)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ΜΠΑΛΤΑΣ ΑΡΙΣΤΕΙΔΗΣ-ΝΙΚΟΛΑΟΣ-ΔΗΜΗΤΡΙΟΣ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ΜΠΑΡΓΙΩΤΑΣ </w:t>
            </w:r>
            <w:r w:rsidRPr="00B91081">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6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6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6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7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7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ΣΚΟΥΦΑ ΕΛΙΣΣΑΒΕΤ</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ΣΠΙΡΤΖΗΣ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7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7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7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7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ΦΛΑΜΠΟΥΡΑΡΗΣ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ΧΑΤΖΗΔΑΚΗΣ </w:t>
            </w:r>
            <w:r w:rsidRPr="00B91081">
              <w:rPr>
                <w:rFonts w:ascii="Segoe UI" w:eastAsia="Times New Roman" w:hAnsi="Segoe UI" w:cs="Segoe UI"/>
                <w:sz w:val="18"/>
                <w:szCs w:val="18"/>
              </w:rPr>
              <w:t>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8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682A"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Άρθρο: ΓΕΩΡΓΙΟΣ ΨΥΧΟΓΙΟΣ (ΣΥΝΟΛΙΚΑ ΨΗΦΟΙ: NAI:182, ΠΡΝ:11)</w:t>
            </w:r>
          </w:p>
        </w:tc>
        <w:tc>
          <w:tcPr>
            <w:tcW w:w="6160" w:type="dxa"/>
            <w:tcBorders>
              <w:top w:val="nil"/>
              <w:left w:val="nil"/>
              <w:bottom w:val="single" w:sz="4" w:space="0" w:color="000000"/>
              <w:right w:val="single" w:sz="4" w:space="0" w:color="000000"/>
            </w:tcBorders>
            <w:shd w:val="clear" w:color="auto" w:fill="auto"/>
            <w:vAlign w:val="center"/>
            <w:hideMark/>
          </w:tcPr>
          <w:p w14:paraId="6455682B"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82C"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82D"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r>
      <w:tr w:rsidR="004D0E83" w14:paraId="645568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ΑΘΑΝΑΣΙΟΥ </w:t>
            </w:r>
            <w:r w:rsidRPr="00B91081">
              <w:rPr>
                <w:rFonts w:ascii="Segoe UI" w:eastAsia="Times New Roman" w:hAnsi="Segoe UI" w:cs="Segoe UI"/>
                <w:sz w:val="18"/>
                <w:szCs w:val="18"/>
              </w:rPr>
              <w:t>ΧΑΡΑΛΑΜΠΟΣ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8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8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8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ΓΕΡΟΒΑΣΙΛΗ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8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8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8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8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9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9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ΘΕΛΕΡΙΤΗ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9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9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ΚΑΡΑΣΑΡΛΙΔΟΥ </w:t>
            </w:r>
            <w:r w:rsidRPr="00B91081">
              <w:rPr>
                <w:rFonts w:ascii="Segoe UI" w:eastAsia="Times New Roman" w:hAnsi="Segoe UI" w:cs="Segoe UI"/>
                <w:sz w:val="18"/>
                <w:szCs w:val="18"/>
              </w:rPr>
              <w:t>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 </w:t>
            </w:r>
            <w:r w:rsidRPr="00B91081">
              <w:rPr>
                <w:rFonts w:ascii="Segoe UI" w:eastAsia="Times New Roman" w:hAnsi="Segoe UI" w:cs="Segoe UI"/>
                <w:sz w:val="18"/>
                <w:szCs w:val="18"/>
              </w:rPr>
              <w:t>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ΚΕΓΚΕΡΟΓΛΟΥ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9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9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9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9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9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A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ΚΩΝΣΤΑΝΤΙΝΕΑΣ ΠΕΤΡΟΣ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ΜΟΥΣΤΑΦΑ </w:t>
            </w:r>
            <w:proofErr w:type="spellStart"/>
            <w:r w:rsidRPr="00B91081">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6A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ΜΠΑΛΑΟΥΡΑΣ ΓΕΡΑΣΙΜΟΣ(ΜΑΚΗΣ)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ΜΠΑΛΤΑΣ ΑΡΙΣΤΕΙΔΗΣ-ΝΙΚΟΛΑΟΣ-ΔΗΜΗΤΡΙΟΣ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ΜΠΑΡΓΙΩΤΑΣ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A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A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A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A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A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A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B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ΣΚΟΥΦΑ ΕΛΙΣΣΑΒΕΤ</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ΣΠΙΡΤΖΗΣ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ΤΑΣΟΥΛΑΣ </w:t>
            </w:r>
            <w:r w:rsidRPr="00B91081">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B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ΦΑΜΕΛΛΟΣ </w:t>
            </w:r>
            <w:r w:rsidRPr="00B91081">
              <w:rPr>
                <w:rFonts w:ascii="Segoe UI" w:eastAsia="Times New Roman" w:hAnsi="Segoe UI" w:cs="Segoe UI"/>
                <w:sz w:val="18"/>
                <w:szCs w:val="18"/>
              </w:rPr>
              <w:t>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ΦΛΑΜΠΟΥΡΑΡΗΣ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ΧΑΤΖΗΔΑΚΗΣ 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B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B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B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6C03"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Άρθρο: ΙΩΑΝΝΗΣ ΚΕΦΑΛΟΓΙΑΝΝΗΣ (ΣΥΝΟΛΙΚΑ ΨΗΦΟΙ: NAI:168, ΠΡΝ:7)</w:t>
            </w:r>
          </w:p>
        </w:tc>
        <w:tc>
          <w:tcPr>
            <w:tcW w:w="6160" w:type="dxa"/>
            <w:tcBorders>
              <w:top w:val="nil"/>
              <w:left w:val="nil"/>
              <w:bottom w:val="single" w:sz="4" w:space="0" w:color="000000"/>
              <w:right w:val="single" w:sz="4" w:space="0" w:color="000000"/>
            </w:tcBorders>
            <w:shd w:val="clear" w:color="auto" w:fill="auto"/>
            <w:vAlign w:val="center"/>
            <w:hideMark/>
          </w:tcPr>
          <w:p w14:paraId="64556C04"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C05"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C06"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r>
      <w:tr w:rsidR="004D0E83" w14:paraId="64556C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ΧΑΡΑΛΑΜΠΟΣ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ΒΑΓΙΩΝΑΣ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C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ΓΑΚΗΣ </w:t>
            </w:r>
            <w:r w:rsidRPr="00B91081">
              <w:rPr>
                <w:rFonts w:ascii="Segoe UI" w:eastAsia="Times New Roman" w:hAnsi="Segoe UI" w:cs="Segoe UI"/>
                <w:sz w:val="18"/>
                <w:szCs w:val="18"/>
              </w:rPr>
              <w:t>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ΓΕΡΟΒΑΣΙΛΗ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C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C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C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C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C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ΔΗΜΑΡΑΣ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C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D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ΗΓΟΥΜΕΝΙΔΗΣ </w:t>
            </w:r>
            <w:r w:rsidRPr="00B91081">
              <w:rPr>
                <w:rFonts w:ascii="Segoe UI" w:eastAsia="Times New Roman" w:hAnsi="Segoe UI" w:cs="Segoe UI"/>
                <w:sz w:val="18"/>
                <w:szCs w:val="18"/>
              </w:rPr>
              <w:t>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ΘΕΛΕΡΙΤΗ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D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ΘΡΑΨΑΝΙΩΤΗΣ </w:t>
            </w:r>
            <w:r w:rsidRPr="00B91081">
              <w:rPr>
                <w:rFonts w:ascii="Segoe UI" w:eastAsia="Times New Roman" w:hAnsi="Segoe UI" w:cs="Segoe UI"/>
                <w:sz w:val="18"/>
                <w:szCs w:val="18"/>
              </w:rPr>
              <w:t>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ΚΑΡΑΓΙΑΝΝΗΣ</w:t>
            </w:r>
            <w:r w:rsidRPr="00B91081">
              <w:rPr>
                <w:rFonts w:ascii="Segoe UI" w:eastAsia="Times New Roman" w:hAnsi="Segoe UI" w:cs="Segoe UI"/>
                <w:sz w:val="18"/>
                <w:szCs w:val="18"/>
              </w:rPr>
              <w:t xml:space="preserve">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D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D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ΚΕΓΚΕΡΟΓΛΟΥ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D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D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D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D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D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E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D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D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ΚΩΝΣΤΑΝΤΙΝΕΑΣ ΠΕΤΡΟΣ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ΛΑΠΠΑΣ </w:t>
            </w:r>
            <w:r w:rsidRPr="00B91081">
              <w:rPr>
                <w:rFonts w:ascii="Segoe UI" w:eastAsia="Times New Roman" w:hAnsi="Segoe UI" w:cs="Segoe UI"/>
                <w:sz w:val="18"/>
                <w:szCs w:val="18"/>
              </w:rPr>
              <w:t>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ΜΑΡΚΟΥ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E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ΜΟΥΣΤΑΦΑ </w:t>
            </w:r>
            <w:proofErr w:type="spellStart"/>
            <w:r w:rsidRPr="00B91081">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6E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ΜΠΑΛΑΟΥΡΑΣ ΓΕΡΑΣΙΜΟΣ(ΜΑΚΗΣ)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ΜΠΑΛΤΑΣ ΑΡΙΣΤΕΙΔΗΣ-ΝΙΚΟΛΑΟΣ-ΔΗΜΗΤΡΙΟΣ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ΜΠΑΡΓΙΩΤΑΣ </w:t>
            </w:r>
            <w:r w:rsidRPr="00B91081">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E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E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E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E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E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F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F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F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F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F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F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ΣΚΟΥΦΑ ΕΛΙΣΣΑΒΕΤ</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ΣΠΙΡΤΖΗΣ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ΣΤΥΛΙΟΣ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F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6F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6F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ΤΣΙΑΡΑΣ </w:t>
            </w:r>
            <w:r w:rsidRPr="00B91081">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ΦΛΑΜΠΟΥΡΑΡΗΣ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ΧΑΤΖΗΔΑΚΗΣ </w:t>
            </w:r>
            <w:r w:rsidRPr="00B91081">
              <w:rPr>
                <w:rFonts w:ascii="Segoe UI" w:eastAsia="Times New Roman" w:hAnsi="Segoe UI" w:cs="Segoe UI"/>
                <w:sz w:val="18"/>
                <w:szCs w:val="18"/>
              </w:rPr>
              <w:t>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6FE1"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Άρθρο: ΙΩΑΝΝΗΣ ΣΑΡΑΚΙΩΤΗΣ (ΣΥΝΟΛΙΚΑ ΨΗΦΟΙ: NAI:182, ΠΡΝ:11)</w:t>
            </w:r>
          </w:p>
        </w:tc>
        <w:tc>
          <w:tcPr>
            <w:tcW w:w="6160" w:type="dxa"/>
            <w:tcBorders>
              <w:top w:val="nil"/>
              <w:left w:val="nil"/>
              <w:bottom w:val="single" w:sz="4" w:space="0" w:color="000000"/>
              <w:right w:val="single" w:sz="4" w:space="0" w:color="000000"/>
            </w:tcBorders>
            <w:shd w:val="clear" w:color="auto" w:fill="auto"/>
            <w:vAlign w:val="center"/>
            <w:hideMark/>
          </w:tcPr>
          <w:p w14:paraId="64556FE2"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FE3"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6FE4"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r>
      <w:tr w:rsidR="004D0E83" w14:paraId="64556F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ΑΘΑΝΑΣΙΟΥ </w:t>
            </w:r>
            <w:r w:rsidRPr="00B91081">
              <w:rPr>
                <w:rFonts w:ascii="Segoe UI" w:eastAsia="Times New Roman" w:hAnsi="Segoe UI" w:cs="Segoe UI"/>
                <w:sz w:val="18"/>
                <w:szCs w:val="18"/>
              </w:rPr>
              <w:t>ΧΑΡΑΛΑΜΠΟΣ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6F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6F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6F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6F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6F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0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0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0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ΓΕΡΟΒΑΣΙΛΗ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0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0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0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0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0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ΘΕΛΕΡΙΤΗ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0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1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ΚΑΡΑΣΑΡΛΙΔΟΥ </w:t>
            </w:r>
            <w:r w:rsidRPr="00B91081">
              <w:rPr>
                <w:rFonts w:ascii="Segoe UI" w:eastAsia="Times New Roman" w:hAnsi="Segoe UI" w:cs="Segoe UI"/>
                <w:sz w:val="18"/>
                <w:szCs w:val="18"/>
              </w:rPr>
              <w:t>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 </w:t>
            </w:r>
            <w:r w:rsidRPr="00B91081">
              <w:rPr>
                <w:rFonts w:ascii="Segoe UI" w:eastAsia="Times New Roman" w:hAnsi="Segoe UI" w:cs="Segoe UI"/>
                <w:sz w:val="18"/>
                <w:szCs w:val="18"/>
              </w:rPr>
              <w:t>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ΚΕΓΚΕΡΟΓΛΟΥ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1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1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1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1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ΚΩΝΣΤΑΝΤΙΝΕΑΣ ΠΕΤΡΟΣ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1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1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1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ΜΟΥΣΤΑΦΑ </w:t>
            </w:r>
            <w:proofErr w:type="spellStart"/>
            <w:r w:rsidRPr="00B91081">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72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ΜΠΑΛΑΟΥΡΑΣ ΓΕΡΑΣΙΜΟΣ(ΜΑΚΗΣ)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ΜΠΑΛΤΑΣ ΑΡΙΣΤΕΙΔΗΣ-ΝΙΚΟΛΑΟΣ-ΔΗΜΗΤΡΙΟΣ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ΜΠΑΡΓΙΩΤΑΣ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2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2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2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2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2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2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ΣΚΟΥΦΑ ΕΛΙΣΣΑΒΕΤ</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ΣΠΙΡΤΖΗΣ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ΤΑΣΟΥΛΑΣ </w:t>
            </w:r>
            <w:r w:rsidRPr="00B91081">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3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ΦΑΜΕΛΛΟΣ </w:t>
            </w:r>
            <w:r w:rsidRPr="00B91081">
              <w:rPr>
                <w:rFonts w:ascii="Segoe UI" w:eastAsia="Times New Roman" w:hAnsi="Segoe UI" w:cs="Segoe UI"/>
                <w:sz w:val="18"/>
                <w:szCs w:val="18"/>
              </w:rPr>
              <w:t>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ΦΛΑΜΠΟΥΡΑΡΗΣ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ΧΑΤΖΗΔΑΚΗΣ 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3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73BA"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Άρθρο: ΜΑΡΙΟΣ ΚΑΤΣΗΣ (ΣΥΝΟΛΙΚΑ ΨΗΦΟΙ: NAI:182, ΠΡΝ:10)</w:t>
            </w:r>
          </w:p>
        </w:tc>
        <w:tc>
          <w:tcPr>
            <w:tcW w:w="6160" w:type="dxa"/>
            <w:tcBorders>
              <w:top w:val="nil"/>
              <w:left w:val="nil"/>
              <w:bottom w:val="single" w:sz="4" w:space="0" w:color="000000"/>
              <w:right w:val="single" w:sz="4" w:space="0" w:color="000000"/>
            </w:tcBorders>
            <w:shd w:val="clear" w:color="auto" w:fill="auto"/>
            <w:vAlign w:val="center"/>
            <w:hideMark/>
          </w:tcPr>
          <w:p w14:paraId="645573BB"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73BC"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73BD"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r>
      <w:tr w:rsidR="004D0E83" w14:paraId="645573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ΧΑΡΑΛΑΜΠΟΣ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ΑΜΥΡΑΣ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3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3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3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3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ΒΑΓΙΩΝΑΣ </w:t>
            </w:r>
            <w:r w:rsidRPr="00B91081">
              <w:rPr>
                <w:rFonts w:ascii="Segoe UI" w:eastAsia="Times New Roman" w:hAnsi="Segoe UI" w:cs="Segoe UI"/>
                <w:sz w:val="18"/>
                <w:szCs w:val="18"/>
              </w:rPr>
              <w:t>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4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4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4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ΓΕΡΟΒΑΣΙΛΗ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ΓΕΩΡΓΙΑΔΗΣ </w:t>
            </w:r>
            <w:r w:rsidRPr="00B91081">
              <w:rPr>
                <w:rFonts w:ascii="Segoe UI" w:eastAsia="Times New Roman" w:hAnsi="Segoe UI" w:cs="Segoe UI"/>
                <w:sz w:val="18"/>
                <w:szCs w:val="18"/>
              </w:rPr>
              <w:t>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4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4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ΔΑΝΕΛΛΗΣ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4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ΔΡΙΤΣΕΛΗ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ΘΕΛΕΡΙΤΗ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4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4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4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4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ΚΑΡΑΘΑΝΑΣΟΠΟΥΛΟΣ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5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ΚΕΓΚΕΡΟΓΛΟΥ </w:t>
            </w:r>
            <w:r w:rsidRPr="00B91081">
              <w:rPr>
                <w:rFonts w:ascii="Segoe UI" w:eastAsia="Times New Roman" w:hAnsi="Segoe UI" w:cs="Segoe UI"/>
                <w:sz w:val="18"/>
                <w:szCs w:val="18"/>
              </w:rPr>
              <w:t>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5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5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ΚΟΥΡΑΚΗΣ </w:t>
            </w:r>
            <w:r w:rsidRPr="00B91081">
              <w:rPr>
                <w:rFonts w:ascii="Segoe UI" w:eastAsia="Times New Roman" w:hAnsi="Segoe UI" w:cs="Segoe UI"/>
                <w:sz w:val="18"/>
                <w:szCs w:val="18"/>
              </w:rPr>
              <w:t>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5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ΚΩΝΣΤΑΝΤΙΝΕΑΣ ΠΕΤΡΟΣ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ΚΩΝΣΤΑΝΤΟΠΟΥΛΟΣ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5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5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5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lastRenderedPageBreak/>
              <w:t xml:space="preserve">ΜΗΤΑΡΑΚΗΣ </w:t>
            </w:r>
            <w:r w:rsidRPr="00B91081">
              <w:rPr>
                <w:rFonts w:ascii="Segoe UI" w:eastAsia="Times New Roman" w:hAnsi="Segoe UI" w:cs="Segoe UI"/>
                <w:sz w:val="18"/>
                <w:szCs w:val="18"/>
              </w:rPr>
              <w:t>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ΜΟΥΣΤΑΦΑ </w:t>
            </w:r>
            <w:proofErr w:type="spellStart"/>
            <w:r w:rsidRPr="00B91081">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76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ΜΠΑΛΑΟΥΡΑΣ ΓΕΡΑΣΙΜΟΣ(ΜΑΚΗΣ)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ΜΠΑΛΤΑΣ ΑΡΙΣΤΕΙΔΗΣ-ΝΙΚΟΛΑΟΣ-ΔΗΜΗΤΡΙΟΣ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ΜΠΑΡΓΙΩΤΑΣ </w:t>
            </w:r>
            <w:r w:rsidRPr="00B91081">
              <w:rPr>
                <w:rFonts w:ascii="Segoe UI" w:eastAsia="Times New Roman" w:hAnsi="Segoe UI" w:cs="Segoe UI"/>
                <w:sz w:val="18"/>
                <w:szCs w:val="18"/>
              </w:rPr>
              <w:t>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ΜΠΟΥΚΩΡΟΣ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6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6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6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6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6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ΣΚΟΥΦΑ ΕΛΙΣΣΑΒΕΤ</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ΣΠΙΡΤΖΗΣ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7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ΦΛΑΜΠΟΥΡΑΡΗΣ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ΧΑΤΖΗΔΑΚΗΣ </w:t>
            </w:r>
            <w:r w:rsidRPr="00B91081">
              <w:rPr>
                <w:rFonts w:ascii="Segoe UI" w:eastAsia="Times New Roman" w:hAnsi="Segoe UI" w:cs="Segoe UI"/>
                <w:sz w:val="18"/>
                <w:szCs w:val="18"/>
              </w:rPr>
              <w:t>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64557793"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Άρθρο: ΧΑΡΑ ΚΕΦΑΛΙΔΟΥ (ΣΥΝΟΛΙΚΑ ΨΗΦΟΙ: NAI:171, ΠΡΝ:4)</w:t>
            </w:r>
          </w:p>
        </w:tc>
        <w:tc>
          <w:tcPr>
            <w:tcW w:w="6160" w:type="dxa"/>
            <w:tcBorders>
              <w:top w:val="nil"/>
              <w:left w:val="nil"/>
              <w:bottom w:val="single" w:sz="4" w:space="0" w:color="000000"/>
              <w:right w:val="single" w:sz="4" w:space="0" w:color="000000"/>
            </w:tcBorders>
            <w:shd w:val="clear" w:color="auto" w:fill="auto"/>
            <w:vAlign w:val="center"/>
            <w:hideMark/>
          </w:tcPr>
          <w:p w14:paraId="64557794"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7795"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c>
          <w:tcPr>
            <w:tcW w:w="6160" w:type="dxa"/>
            <w:tcBorders>
              <w:top w:val="nil"/>
              <w:left w:val="nil"/>
              <w:bottom w:val="single" w:sz="4" w:space="0" w:color="000000"/>
              <w:right w:val="single" w:sz="4" w:space="0" w:color="000000"/>
            </w:tcBorders>
            <w:shd w:val="clear" w:color="auto" w:fill="auto"/>
            <w:vAlign w:val="center"/>
            <w:hideMark/>
          </w:tcPr>
          <w:p w14:paraId="64557796" w14:textId="77777777" w:rsidR="00130D49" w:rsidRPr="00B91081" w:rsidRDefault="00BD3F98">
            <w:pPr>
              <w:spacing w:after="0"/>
              <w:contextualSpacing/>
              <w:rPr>
                <w:rFonts w:ascii="Segoe UI" w:eastAsia="Times New Roman" w:hAnsi="Segoe UI" w:cs="Segoe UI"/>
                <w:sz w:val="18"/>
                <w:szCs w:val="18"/>
              </w:rPr>
            </w:pPr>
            <w:r w:rsidRPr="00B91081">
              <w:rPr>
                <w:rFonts w:ascii="Segoe UI" w:eastAsia="Times New Roman" w:hAnsi="Segoe UI" w:cs="Segoe UI"/>
                <w:sz w:val="18"/>
                <w:szCs w:val="18"/>
              </w:rPr>
              <w:t> </w:t>
            </w:r>
          </w:p>
        </w:tc>
      </w:tr>
      <w:tr w:rsidR="004D0E83" w14:paraId="645577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ΑΘΑΝΑΣΙΟΥ ΑΘΑΝΑΣΙΟΣ(ΝΑΣΟΣ)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ΑΘΑΝΑΣΙΟΥ </w:t>
            </w:r>
            <w:r w:rsidRPr="00B91081">
              <w:rPr>
                <w:rFonts w:ascii="Segoe UI" w:eastAsia="Times New Roman" w:hAnsi="Segoe UI" w:cs="Segoe UI"/>
                <w:sz w:val="18"/>
                <w:szCs w:val="18"/>
              </w:rPr>
              <w:t>ΧΑΡΑΛΑΜΠΟΣ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ΑΚΡΙΩΤΗΣ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ΑΜΑΝΑΤΙΔΗΣ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ΑΜΥΡΑΣ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ΑΝΑΣΤΑΣΙΑΔΗΣ ΣΑΒΒΑΣ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ΑΝΔΡΙΑΝΟΣ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ΑΝΤΩΝΙΑΔΗΣ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ΑΝΤΩΝΙΟΥ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ΑΡΑΜΠΑΤΖΗ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ΑΡΑΧΩΒΙΤΗΣ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ΑΡΒΑΝΙΤΙΔΗΣ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ΑΥΛΩΝΙΤΟΥ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ΑΧΜΕΤ ΙΛΧΑΝ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ΒΑΓΕΝΑ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ΒΑΓΙΩΝΑΚΗ ΕΥΑΓΓΕΛΙΑ(ΒΑΛΙΑ)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ΧΑΝΙΩΝ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ΒΑΓΙΩΝΑΣ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ΧΑΛΚΙΔΙΚΗΣ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ΒΑΚΗ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7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ΒΑΡΒΙΤΣΙΩΤΗΣ ΜΙΛΤΙΑΔΗΣ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7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ΒΑΡΔΑΚΗΣ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7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ΒΕΡΝΑΡΔΑΚΗΣ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8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ΒΕΣΥΡΟΠΟΥΛΟΣ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ΒΙΤΣΑΣ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ΒΛΑΣΗΣ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ΒΛΑΧΟΣ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8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ΒΟΡΙΔΗΣ ΜΑΥΡΟΥΔΗΣ(ΜΑΚΗΣ)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ΒΟΥΛΤΕΨΗ ΣΟΦΙΑ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ΒΟΥΤΣΗΣ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ΒΡΑΝΤΖΑ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ΓΑΚΗΣ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ΓΕΝΗΜΑΤΑ ΦΩΤΕΙΝΗ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ΓΕΝΝΙΑ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ΓΕΡΟΒΑΣΙΛΗ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8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ΓΕΩΡΓΑΝΤΑΣ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ΜΑΡΙΟΣ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ΓΕΩΡΓΙΑΔΗΣ ΣΠΥΡΙΔΩΝ-ΑΔΩΝΙΣ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8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ΓΕΩΡΓΟΠΟΥΛΟΥ-ΣΑΛΤΑΡΗ ΕΥΣΤΑΘΙΑ(ΕΦΗ)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ΓΙΑΚΟΥΜΑΤΟΣ ΓΕΡΑΣΙΜΟΣ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ΓΙΑΝΝΑΚΗΣ ΣΤΕΡΓΙΟΣ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ΓΙΑΝΝΑΚΙΔΗΣ ΕΥΣΤΑΘΙΟΣ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ΓΙΟΓΙΑΚΑΣ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ΘΕΣΠΡΩΤΙΑΣ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ΓΚΑΡΑ ΑΝΑΣΤΑΣΙΑ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ΓΚΙΟΛΑΣ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ΓΡΗΓΟΡΑΚΟΣ ΛΕΩΝΙΔΑΣ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ΔΑΒΑΚΗΣ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ΛΑΚΩΝΙΑΣ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ΔΑΝΕΛΛΗΣ </w:t>
            </w:r>
            <w:r w:rsidRPr="00B91081">
              <w:rPr>
                <w:rFonts w:ascii="Segoe UI" w:eastAsia="Times New Roman" w:hAnsi="Segoe UI" w:cs="Segoe UI"/>
                <w:sz w:val="18"/>
                <w:szCs w:val="18"/>
              </w:rPr>
              <w:t>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ΔΕΔΕΣ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ΔΕΝΔΙΑΣ ΝΙΚΟΛΑΟΣ-ΓΕΩΡΓΙΟΣ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ΔΗΜΑΡΑΣ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ΔΗΜΟΣΧΑΚΗΣ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ΔΟΥΖΙΝΑΣ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ΔΡΙΤΣΕΛΗ </w:t>
            </w:r>
            <w:r w:rsidRPr="00B91081">
              <w:rPr>
                <w:rFonts w:ascii="Segoe UI" w:eastAsia="Times New Roman" w:hAnsi="Segoe UI" w:cs="Segoe UI"/>
                <w:sz w:val="18"/>
                <w:szCs w:val="18"/>
              </w:rPr>
              <w:t>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ΕΜΜΑΝΟΥΗΛΙΔΗΣ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8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ΖΕΪΜΠΕΚ ΧΟΥΣΕΪΝ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ΞΑΝΘΗΣ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ΗΓΟΥΜΕΝΙΔΗΣ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ΘΕΛΕΡΙΤΗ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ΘΕΟΔΩΡΑΚΗΣ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ΘΕΟΠΕΦΤΑΤΟΥ ΑΦΡΟΔΙΤΗ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ΚΕΦΑΛΛΗΝΙΑΣ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ΘΕΟΦΥΛΑΚΤΟΣ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ΘΗΒΑΙΟΣ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8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ΘΡΑΨΑΝΙΩΤΗΣ ΕΜΜΑΝΟΥΗΛ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ΚΑΒΑΔΕΛΛΑΣ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ΕΝ. ΚΕΝΤΡΩΩΝ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ΛΕΥΚΑΔΟΣ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ΚΑΒΒΑΔΙΑ ΙΩΑΝΝΕΤΑ(ΑΝΝΕΤΑ)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ΚΑΪΣΑΣ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ΚΑΝΕΛΛΗ ΓΑΡΥΦΑΛΛΙΑ(ΛΙΑΝΑ)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ΚΑΡΑΓΙΑΝΝΙΔΗΣ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ΚΑΡΑΓΚΟΥΝΗΣ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ΚΑΡΑΘΑΝΑΣΟΠΟΥΛΟΣ </w:t>
            </w:r>
            <w:r w:rsidRPr="00B91081">
              <w:rPr>
                <w:rFonts w:ascii="Segoe UI" w:eastAsia="Times New Roman" w:hAnsi="Segoe UI" w:cs="Segoe UI"/>
                <w:sz w:val="18"/>
                <w:szCs w:val="18"/>
              </w:rPr>
              <w:t>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8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8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ΚΑΡΑΚΩΣΤΑ ΕΥΑΓΓΕΛΙΑ(ΕΥΗ)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8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 ΑΝΝΑ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ΚΑΡΑΜΑΝΛΗΣ ΚΩΝ/ΝΟΣ τ ΑΧΙΛ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ΚΑΡΑΝΑΣΤΑΣΗΣ ΑΠΟΣΤΟΛΟΣ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ΚΑΡΑΣΑΡΛΙΔΟΥ ΕΥΦΡΟΣΥΝΗ(ΦΡΟΣΩ)</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ΚΑΡΑΣΜΑΝΗΣ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ΚΑΡΡΑΣ ΓΕΩΡΓΙΟΣ-ΔΗΜΗΤΡΙΟΣ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ΚΑΤΡΟΥΓΚΑΛΟΣ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ΚΑΤΣΑΒΡΙΑ-ΣΙΩΡΟΠΟΥΛΟΥ ΧΡΥΣΟΥΛΑ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9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ΚΑΤΣΑΦΑΔΟΣ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ΚΑΤΣΙΑΝΤΩΝΗΣ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9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ΚΑΤΣΩΤΗΣ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ΚΑΦΑΝΤΑΡΗ ΧΑΡΟΥΛΑ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ΚΕΓΚΕΡΟΓΛΟΥ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ΗΡΑΚΛΕΙΟΥ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ΚΕΡΑΜΕΩΣ ΝΙΚΗ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ΚΕΦΑΛΙΔΟΥ ΧΑΡΟΥΛΑ(ΧΑΡΑ)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 ΟΛΓΑ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9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ΚΕΦΑΛΟΓΙΑΝΝΗΣ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ΡΕΘΥΜΝΗΣ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ΚΙΚΙΛΙΑΣ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ΚΟΖΟΜΠΟΛΗ-ΑΜΑΝΑΤΙΔΗ ΠΑΝΑΓΙΩΤΑ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9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ΚΟΛΛΙΑ-ΤΣΑΡΟΥΧΑ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ΚΟΝΣΟΛΑΣ ΕΜΜΑΝΟΥΗΛ(ΜΑΝΟΣ)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9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ΚΟΝΤΟΓΕΩΡΓΟΣ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ΕΥΡΥΤΑΝΙΑΣ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ΚΟΤΖΙΑΣ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ΚΟΥΚΟΔΗΜΟΣ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ΚΟΥΡΑΚΗΣ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ΚΟΥΡΟΥΜΠΛΗΣ ΠΑΝΑΓΙΩΤΗΣ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ΚΟΥΤΣΟΥΚΟΣ ΓΙΑΝΝΗΣ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ΚΟΥΤΣΟΥΜΠΑΣ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ΒΟΙΩΤΙΑΣ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9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ΚΡΕΜΑΣΤΙΝΟΣ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8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ΚΥΡΙΑΖΙΔΗΣ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ΔΡΑΜΑΣ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ΚΥΡΙΤΣΗΣ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ΚΩΝΣΤΑΝΤΙΝΕΑΣ ΠΕΤΡΟΣ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ΜΕΣΣΗΝΙΑΣ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9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ΚΩΝΣΤΑΝΤΙΝΟΠΟΥΛΟΣ ΟΔΥΣΣΕΑΣ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ΚΩΝΣΤΑΝΤΟΠΟΥΛΟΣ </w:t>
            </w:r>
            <w:r w:rsidRPr="00B91081">
              <w:rPr>
                <w:rFonts w:ascii="Segoe UI" w:eastAsia="Times New Roman" w:hAnsi="Segoe UI" w:cs="Segoe UI"/>
                <w:sz w:val="18"/>
                <w:szCs w:val="18"/>
              </w:rPr>
              <w:t>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ΚΩΣΤΟΠΑΝΑΓΙΩΤΟΥ ΗΛΙΑΣ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ΦΩΚΙΔΟΣ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A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ΛΑΜΠΡΟΥΛΗΣ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ΛΑΠΠΑΣ ΣΠΥΡΙΔΩΝΑΣ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ΛΙΒΑΝΙΟΥ ΖΩΗ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ΛΥΚΟΥΔΗΣ ΣΠΥΡΙΔΩΝ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ΜΑΝΙΑΤΗΣ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ΑΡΓΟΛΙΔΟΣ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ΜΑΝΤΑΣ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ΜΑΝΩΛΑΚΟΥ ΔΙΑΜΑΝΤΩ</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ΜΑΡΚΟΥ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9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ΜΑΡΤΙΝΟΥ ΓΕΩΡΓΙΑ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D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ΜΑΥΡΩΤΑΣ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ΠΟΤΑΜΙ</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ΜΕΓΑΛΟΟΙΚΟΝΟΜΟΥ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ΜΕΪΚΟΠΟΥΛΟΣ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E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ΜΕΪΜΑΡΑΚΗΣ ΕΥΑΓΓΕΛΟΣ-ΒΑΣΙΛΕΙΟΣ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9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ΜΗΤΑΡΑΚΗΣ ΠΑΝΑΓΙΩΤΗΣ(ΝΟΤΗΣ)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9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ΜΗΤΑΦΙΔΗΣ ΤΡΙΑΝΤΑΦΥΛΛΟΣ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9F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9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ΜΙΧΕΛΗΣ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ΜΟΡΦΙΔΗΣ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ΜΟΥΜΟΥΛΙΔΗΣ ΘΕΜΙΣΤΟΚΛΗΣ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0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ΜΟΥΣΤΑΦΑ </w:t>
            </w:r>
            <w:proofErr w:type="spellStart"/>
            <w:r w:rsidRPr="00B91081">
              <w:rPr>
                <w:rFonts w:ascii="Segoe UI" w:eastAsia="Times New Roman" w:hAnsi="Segoe UI" w:cs="Segoe UI"/>
                <w:sz w:val="18"/>
                <w:szCs w:val="18"/>
              </w:rPr>
              <w:t>ΜΟΥΣΤΑΦΑ</w:t>
            </w:r>
            <w:proofErr w:type="spellEnd"/>
          </w:p>
        </w:tc>
        <w:tc>
          <w:tcPr>
            <w:tcW w:w="6160" w:type="dxa"/>
            <w:tcBorders>
              <w:top w:val="nil"/>
              <w:left w:val="nil"/>
              <w:bottom w:val="single" w:sz="4" w:space="0" w:color="000000"/>
              <w:right w:val="single" w:sz="4" w:space="0" w:color="000000"/>
            </w:tcBorders>
            <w:shd w:val="clear" w:color="auto" w:fill="auto"/>
            <w:noWrap/>
            <w:vAlign w:val="center"/>
            <w:hideMark/>
          </w:tcPr>
          <w:p w14:paraId="64557A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ΡΟΔΟΠΗΣ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ΜΠΑΚΟΓΙΑΝΝΗ ΘΕΟΔΩΡΑ(ΝΤΟΡΑ)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ΜΠΑΛΑΟΥΡΑΣ ΓΕΡΑΣΙΜΟΣ(ΜΑΚΗΣ)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ΗΛΕΙΑΣ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ΜΠΑΛΑΦΑΣ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ΜΠΑΛΛΗΣ ΣΥΜΕΩΝ(ΜΑΚΗΣ)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ΜΠΑΛΤΑΣ ΑΡΙΣΤΕΙΔΗΣ-ΝΙΚΟΛΑΟΣ-ΔΗΜΗΤΡΙΟΣ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ΜΠΑΡΓΙΩΤΑΣ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2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ΜΠΑΡΚΑΣ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ΠΡΕΒΕΖΗΣ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ΜΠΓΙΑΛΑΣ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ΓΡΕΒΕΝΩΝ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ΜΠΟΥΚΩΡΟΣ </w:t>
            </w:r>
            <w:r w:rsidRPr="00B91081">
              <w:rPr>
                <w:rFonts w:ascii="Segoe UI" w:eastAsia="Times New Roman" w:hAnsi="Segoe UI" w:cs="Segoe UI"/>
                <w:sz w:val="18"/>
                <w:szCs w:val="18"/>
              </w:rPr>
              <w:t>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3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ΜΠΟΥΡΑΣ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ΝΤΖΙΜΑΝΗΣ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ΚΟΖΑΝΗΣ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ΞΥΔΑΚΗΣ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4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ΟΙΚΟΝΟΜΟΥ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ΕΠΙΚΡΑΤΕΙΑΣ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ΟΥΡΣΟΥΖΙΔΗΣ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ΗΜΑΘΙΑΣ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ΠΑΛΛΗΣ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ΠΑΝΑΓΙΩΤΟΠΟΥΛΟΣ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ΠΑΝΑΓΟΥΛΗΣ ΕΥΣΤΑΘΙΟΣ(ΣΤΑΘΗΣ)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ΠΑΝΤΖΑΣ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ΑΘΑΝΑΣΙΟΣ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7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ΛΑΡΙΣΗΣ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A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7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ΠΑΠΑΔΟΠΟΥΛΟΣ ΧΡΙΣΤΟΦΟΡΟΣ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7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ΠΑΠΑΗΛΙΟΥ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ΑΡΚΑΔΙΑΣ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7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8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ΠΑΠΑΘΕΟΔΩΡΟΥ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8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ΠΑΠΑΚΩΣΤΑ-ΣΙΔΗΡΟΠΟΥΛΟΥ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ΑΝΕΞ.</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8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ΠΑΠΑΝΑΤΣΙΟΥ ΑΙΚΑΤΕΡΙΝΗ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ΜΑΓΝΗΣΙΑΣ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8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9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ΠΑΠΑΦΙΛΙΠΠΟΥ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ΚΑΒΑΛΑΣ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9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ΠΑΡΑΣΚΕΥΟΠΟΥΛΟΣ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9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ΠΑΡΑΣΤΑΤΙΔΗΣ ΘΕΟΔΩΡΟΣ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ΚΙΛΚΙΣ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9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9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ΠΑΥΛΙΔΗΣ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ΚΕΡΚΥΡΑΣ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A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ΠΛΑΚΙΩΤΑΚΗΣ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ΛΑΣΙΘΙΟΥ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A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ΠΡΑΤΣΟΛΗΣ ΑΝΑΣΤΑΣΙΟΣ(ΤΑΣΟΣ)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ΕΥΒΟΙΑΣ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A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ΡΑΠΤΗ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AA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B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ΡΙΖΟΣ ΔΗΜΗΤΡΙΟΣ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ΕΒΡΟΥ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B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ΡΙΖΟΥΛΗΣ ΑΝΔΡΕΑΣ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ΠΡΝ</w:t>
            </w:r>
          </w:p>
        </w:tc>
      </w:tr>
      <w:tr w:rsidR="004D0E83" w14:paraId="64557A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B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ΣΑΝΤΟΡΙΝΙΟΣ ΝΕΚΤΑΡΙΟΣ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B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ΔΩΔΕΚΑΝΗΣΟΥ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C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ΣΑΡΑΚΙΩΤΗΣ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C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ΣΕΛΤΣΑΣ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ΦΛΩΡΙΝΗΣ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A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C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ΣΗΦΑΚΗΣ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C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D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ΣΚΑΝΔΑΛΙΔΗΣ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D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ΣΚΟΥΡΛΕΤΗΣ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D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ΣΚΟΥΡΟΛΙΑΚΟΣ ΠΑΝΑΓΙΩΤΗΣ(ΠΑΝΟΣ)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D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E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ΣΚΟΥΦΑ ΕΛΙΣΣΑΒΕΤ</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ΠΙΕΡΙΑΣ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E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ΣΚΡΕΚΑΣ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ΤΡΙΚΑΛΩΝ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E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ΣΠΑΡΤΙΝΟΣ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ΑΧΑΪΑΣ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E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E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ΣΠΙΡΤΖΗΣ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F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ΣΤΑΪΚΟΥΡΑΣ ΧΡΗΣΤΟΣ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ΦΘΙΩΤΙΔΟΣ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A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F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ΣΤΑΜΑΤΑΚΗ ΕΛΕΝΗ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AF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ΣΤΕΦΟΣ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AF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0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ΣΤΥΛΙΟΣ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0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ΣΥΡΙΓΟΣ ΑΝΤΩΝΙΟΣ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0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ΣΥΡΜΑΛΕΝΙΟΣ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0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ΚΥΚΛΑΔΩΝ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1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ΤΑΣΟΥΛΑΣ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1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ΤΑΣΣΟΣ ΣΤΑΥΡΟΣ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Κ.Κ.Ε</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ΛΕΣΒΟΥ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1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ΤΕΛΙΓΙΟΡΙΔΟΥ ΟΛΥΜΠΙΑ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ΚΑΣΤΟΡΙΑΣ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1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2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ΤΖΑΚΡΗ ΘΕΟΔΩΡΑ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ΠΕΛΛΗΣ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B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2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ΤΖΕΛΕΠΗΣ ΜΙΧΑΗΛ</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ΣΕΡΡΩΝ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2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ΤΖΟΥΦΗ ΜΕΡΟΠΗ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ΙΩΑΝΝΙΝΩΝ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2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3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ΤΟΣΚΑΣ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w:t>
            </w:r>
          </w:p>
        </w:tc>
      </w:tr>
      <w:tr w:rsidR="004D0E83" w14:paraId="64557B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3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ΤΡΑΓΑΚΗΣ ΙΩΑΝΝΗΣ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ΠΕΙΡΑΙΩΣ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3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ΤΡΙΑΝΤΑΦΥΛΛΟΥ ΜΑΡΙΑ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ΑΙΤΩΛΟΑΚΑΡΝΑΝΙΑΣ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3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3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ΤΣΑΚΑΛΩΤΟΣ ΕΥΚΛΕΙΔΗΣ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4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ΤΣΙΑΡΑΣ ΚΩΝΣΤΑΝΤΙΝΟΣ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ΚΑΡΔΙΤΣΗΣ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4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ΤΣΙΡΚΑΣ ΒΑΣΙΛΕΙΟΣ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ΑΡΤΗΣ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4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ΤΣΟΓΚΑΣ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4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1"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5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ΦΑΜΕΛΛΟΣ ΣΩΚΡΑΤΗΣ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 xml:space="preserve">Β' </w:t>
            </w:r>
            <w:r w:rsidRPr="00B91081">
              <w:rPr>
                <w:rFonts w:ascii="Segoe UI" w:eastAsia="Times New Roman" w:hAnsi="Segoe UI" w:cs="Segoe UI"/>
                <w:sz w:val="18"/>
                <w:szCs w:val="18"/>
              </w:rPr>
              <w:t>ΘΕΣΣΑΛΟΝΙΚΗΣ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6"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5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ΦΙΛΗΣ ΝΙΚΟΛΑΟΣ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B"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5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ΦΛΑΜΠΟΥΡΑΡΗΣ ΑΛΕΞΑΝΔΡΟΣ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5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0"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62"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ΧΑΤΖΗΔΑΚΗΣ ΚΩΝΣΤΑΝΤΙΝΟΣ(ΚΩΣΤΗΣ)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3"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Ν.Δ.</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4"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Β' ΑΘΗΝΩΝ</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5"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67"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ΧΡΙΣΤΟΦΙΛΟΠΟΥΛΟΥ ΠΑΡΑΣΚΕΥΗ(ΕΥΗ)</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8"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ΔΗ.ΣΥ</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9"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ΑΤΤΙΚΗΣ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A"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r w:rsidR="004D0E83" w14:paraId="64557B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64557B6C"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ΨΥΧΟΓΙΟΣ ΓΕΩΡΓΙΟΣ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D"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ΣΥΡΙΖΑ</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E"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ΚΟΡΙΝΘΙΑΣ</w:t>
            </w:r>
          </w:p>
        </w:tc>
        <w:tc>
          <w:tcPr>
            <w:tcW w:w="6160" w:type="dxa"/>
            <w:tcBorders>
              <w:top w:val="nil"/>
              <w:left w:val="nil"/>
              <w:bottom w:val="single" w:sz="4" w:space="0" w:color="000000"/>
              <w:right w:val="single" w:sz="4" w:space="0" w:color="000000"/>
            </w:tcBorders>
            <w:shd w:val="clear" w:color="auto" w:fill="auto"/>
            <w:noWrap/>
            <w:vAlign w:val="center"/>
            <w:hideMark/>
          </w:tcPr>
          <w:p w14:paraId="64557B6F" w14:textId="77777777" w:rsidR="00130D49" w:rsidRPr="00B91081" w:rsidRDefault="00BD3F98">
            <w:pPr>
              <w:spacing w:after="0"/>
              <w:contextualSpacing/>
              <w:outlineLvl w:val="0"/>
              <w:rPr>
                <w:rFonts w:ascii="Segoe UI" w:eastAsia="Times New Roman" w:hAnsi="Segoe UI" w:cs="Segoe UI"/>
                <w:sz w:val="18"/>
                <w:szCs w:val="18"/>
              </w:rPr>
            </w:pPr>
            <w:r w:rsidRPr="00B91081">
              <w:rPr>
                <w:rFonts w:ascii="Segoe UI" w:eastAsia="Times New Roman" w:hAnsi="Segoe UI" w:cs="Segoe UI"/>
                <w:sz w:val="18"/>
                <w:szCs w:val="18"/>
              </w:rPr>
              <w:t>ΝΑΙ</w:t>
            </w:r>
          </w:p>
        </w:tc>
      </w:tr>
    </w:tbl>
    <w:p w14:paraId="64557B71" w14:textId="77777777" w:rsidR="004D0E83" w:rsidRDefault="00BD3F98">
      <w:pPr>
        <w:spacing w:after="0" w:line="600" w:lineRule="auto"/>
        <w:ind w:firstLine="720"/>
        <w:contextualSpacing/>
        <w:jc w:val="center"/>
        <w:rPr>
          <w:rFonts w:eastAsia="Times New Roman" w:cs="Times New Roman"/>
          <w:b/>
          <w:color w:val="FF0000"/>
          <w:szCs w:val="24"/>
        </w:rPr>
      </w:pPr>
      <w:r w:rsidRPr="008E07E6">
        <w:rPr>
          <w:rFonts w:eastAsia="Times New Roman"/>
          <w:color w:val="FF0000"/>
          <w:szCs w:val="24"/>
        </w:rPr>
        <w:t xml:space="preserve">(ΑΛΛΑΓΗ </w:t>
      </w:r>
      <w:r w:rsidRPr="008E07E6">
        <w:rPr>
          <w:rFonts w:eastAsia="Times New Roman"/>
          <w:color w:val="FF0000"/>
          <w:szCs w:val="24"/>
        </w:rPr>
        <w:t>ΣΕΛΙΔΑΣ)</w:t>
      </w:r>
    </w:p>
    <w:p w14:paraId="64557B72" w14:textId="77777777" w:rsidR="004D0E83" w:rsidRDefault="00BD3F98">
      <w:pPr>
        <w:spacing w:after="0" w:line="600" w:lineRule="auto"/>
        <w:ind w:firstLine="720"/>
        <w:contextualSpacing/>
        <w:jc w:val="both"/>
        <w:rPr>
          <w:rFonts w:eastAsia="Times New Roman"/>
          <w:szCs w:val="24"/>
        </w:rPr>
      </w:pPr>
      <w:r>
        <w:rPr>
          <w:rFonts w:eastAsia="Times New Roman" w:cs="Times New Roman"/>
          <w:b/>
          <w:szCs w:val="24"/>
        </w:rPr>
        <w:t>ΠΡΟΕΔΡΕΥΩΝ (Αναστάσιος Κουράκης):</w:t>
      </w:r>
      <w:r w:rsidRPr="00375207">
        <w:rPr>
          <w:rFonts w:eastAsia="Times New Roman" w:cs="Times New Roman"/>
          <w:b/>
          <w:szCs w:val="24"/>
        </w:rPr>
        <w:t xml:space="preserve">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όσον αφορά την εκλογή των Κοσμητόρων και των Γραμματέων του Σώ</w:t>
      </w:r>
      <w:r>
        <w:rPr>
          <w:rFonts w:eastAsia="Times New Roman"/>
          <w:szCs w:val="24"/>
        </w:rPr>
        <w:t>ματος.</w:t>
      </w:r>
    </w:p>
    <w:p w14:paraId="64557B73" w14:textId="77777777" w:rsidR="004D0E83" w:rsidRDefault="00BD3F98">
      <w:pPr>
        <w:spacing w:after="0"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64557B74" w14:textId="77777777" w:rsidR="004D0E83" w:rsidRDefault="00BD3F98">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Σώμα παρέσχε</w:t>
      </w:r>
      <w:r w:rsidRPr="00C00816">
        <w:rPr>
          <w:rFonts w:eastAsia="Times New Roman" w:cs="Times New Roman"/>
          <w:szCs w:val="24"/>
        </w:rPr>
        <w:t xml:space="preserve"> </w:t>
      </w:r>
      <w:r>
        <w:rPr>
          <w:rFonts w:eastAsia="Times New Roman" w:cs="Times New Roman"/>
          <w:szCs w:val="24"/>
        </w:rPr>
        <w:t>τ</w:t>
      </w:r>
      <w:r w:rsidRPr="00C00816">
        <w:rPr>
          <w:rFonts w:eastAsia="Times New Roman" w:cs="Times New Roman"/>
          <w:szCs w:val="24"/>
        </w:rPr>
        <w:t>η ζητηθείσα εξουσιοδότηση.</w:t>
      </w:r>
    </w:p>
    <w:p w14:paraId="64557B75" w14:textId="77777777" w:rsidR="004D0E83" w:rsidRDefault="00BD3F98">
      <w:pPr>
        <w:spacing w:after="0"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64557B76" w14:textId="77777777" w:rsidR="004D0E83" w:rsidRDefault="00BD3F98">
      <w:pPr>
        <w:spacing w:after="0"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64557B77" w14:textId="77777777" w:rsidR="004D0E83" w:rsidRDefault="00BD3F98">
      <w:pPr>
        <w:spacing w:after="0" w:line="600" w:lineRule="auto"/>
        <w:ind w:firstLine="720"/>
        <w:contextualSpacing/>
        <w:jc w:val="both"/>
        <w:rPr>
          <w:rFonts w:eastAsia="Times New Roman" w:cs="Times New Roman"/>
          <w:szCs w:val="24"/>
        </w:rPr>
      </w:pPr>
      <w:r w:rsidRPr="00D41756">
        <w:rPr>
          <w:rFonts w:eastAsia="Times New Roman" w:cs="Times New Roman"/>
          <w:b/>
          <w:szCs w:val="24"/>
        </w:rPr>
        <w:t>ΠΡΟΕΔΡΕΥΩΝ (Αναστάσιος Κουράκης):</w:t>
      </w:r>
      <w:r w:rsidRPr="00D41756">
        <w:rPr>
          <w:rFonts w:eastAsia="Times New Roman" w:cs="Times New Roman"/>
          <w:szCs w:val="24"/>
        </w:rPr>
        <w:t xml:space="preserve"> </w:t>
      </w:r>
      <w:r w:rsidRPr="00C76C56">
        <w:rPr>
          <w:rFonts w:eastAsia="Times New Roman" w:cs="Times New Roman"/>
          <w:szCs w:val="24"/>
        </w:rPr>
        <w:t>Με τη συν</w:t>
      </w:r>
      <w:r>
        <w:rPr>
          <w:rFonts w:eastAsia="Times New Roman" w:cs="Times New Roman"/>
          <w:szCs w:val="24"/>
        </w:rPr>
        <w:t>αίνεση του Σώματος και ώρα 12.</w:t>
      </w:r>
      <w:r w:rsidRPr="00626282">
        <w:rPr>
          <w:rFonts w:eastAsia="Times New Roman" w:cs="Times New Roman"/>
          <w:szCs w:val="24"/>
        </w:rPr>
        <w:t>42</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Τρίτη 2 Οκτωβρίου</w:t>
      </w:r>
      <w:r w:rsidRPr="00C76C56">
        <w:rPr>
          <w:rFonts w:eastAsia="Times New Roman" w:cs="Times New Roman"/>
          <w:szCs w:val="24"/>
        </w:rPr>
        <w:t xml:space="preserve"> </w:t>
      </w:r>
      <w:r>
        <w:rPr>
          <w:rFonts w:eastAsia="Times New Roman" w:cs="Times New Roman"/>
          <w:szCs w:val="24"/>
        </w:rPr>
        <w:t>2018 και ώρα 18</w:t>
      </w:r>
      <w:r w:rsidRPr="00C76C56">
        <w:rPr>
          <w:rFonts w:eastAsia="Times New Roman" w:cs="Times New Roman"/>
          <w:szCs w:val="24"/>
        </w:rPr>
        <w:t>.00΄,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xml:space="preserve">: μόνη συζήτηση </w:t>
      </w:r>
      <w:r w:rsidRPr="006F3617">
        <w:rPr>
          <w:rFonts w:eastAsia="Times New Roman" w:cs="Times New Roman"/>
          <w:szCs w:val="24"/>
        </w:rPr>
        <w:t>και ψήφιση επί της αρχής, των άρθ</w:t>
      </w:r>
      <w:r w:rsidRPr="006F3617">
        <w:rPr>
          <w:rFonts w:eastAsia="Times New Roman" w:cs="Times New Roman"/>
          <w:szCs w:val="24"/>
        </w:rPr>
        <w:t>ρων και του συνόλου του σχεδίου νόμου</w:t>
      </w:r>
      <w:r>
        <w:rPr>
          <w:rFonts w:eastAsia="Times New Roman" w:cs="Times New Roman"/>
          <w:szCs w:val="24"/>
        </w:rPr>
        <w:t xml:space="preserve"> του Υπουργείου Τουρισμού</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του Παγκόσμιου Οργανισμού Τουρισμού (ΠΟΤ) για τη διοργάνωση της 8ης Διεθνούς Συνάντησης του ΠΟΤ για τον Τουρισμό στον </w:t>
      </w:r>
      <w:r>
        <w:rPr>
          <w:rFonts w:eastAsia="Times New Roman" w:cs="Times New Roman"/>
          <w:szCs w:val="24"/>
        </w:rPr>
        <w:t>Δρόμο του Μεταξιού».</w:t>
      </w:r>
    </w:p>
    <w:p w14:paraId="64557B78" w14:textId="77777777" w:rsidR="004D0E83" w:rsidRDefault="00BD3F98">
      <w:pPr>
        <w:spacing w:after="0"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4D0E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5lcbONFg8TM6OFrvqGqP2tuFy0o=" w:salt="FjQZr8CAWn3Vn2KIO3wP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83"/>
    <w:rsid w:val="004D0E83"/>
    <w:rsid w:val="00BD3F98"/>
    <w:rsid w:val="00D83F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5943"/>
  <w15:docId w15:val="{8E0EEF92-49B5-42F4-B9CA-8C85AA80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474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64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0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694</MetadataID>
    <Session xmlns="641f345b-441b-4b81-9152-adc2e73ba5e1">Δ´</Session>
    <Date xmlns="641f345b-441b-4b81-9152-adc2e73ba5e1">2018-09-30T21:00:00+00:00</Date>
    <Status xmlns="641f345b-441b-4b81-9152-adc2e73ba5e1">
      <Url>http://srv-sp1/praktika/Lists/Incoming_Metadata/EditForm.aspx?ID=694&amp;Source=/praktika/Recordings_Library/Forms/AllItems.aspx</Url>
      <Description>Δημοσιεύτηκε</Description>
    </Status>
    <Meeting xmlns="641f345b-441b-4b81-9152-adc2e73ba5e1">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7D75C5-C528-4818-8103-44EC14AE8B7D}">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A0E3FA63-94C6-40BF-B01C-673FC15BA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982D6-15F1-4181-8FC2-A8F25F08E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12522</Words>
  <Characters>67619</Characters>
  <Application>Microsoft Office Word</Application>
  <DocSecurity>0</DocSecurity>
  <Lines>563</Lines>
  <Paragraphs>159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2018-10-08T09:56:00Z</dcterms:created>
  <dcterms:modified xsi:type="dcterms:W3CDTF">2018-10-08T09:56:00Z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