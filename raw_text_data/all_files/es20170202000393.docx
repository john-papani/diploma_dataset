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5487F" w14:textId="77777777" w:rsidR="003808CD" w:rsidRPr="003808CD" w:rsidRDefault="003808CD" w:rsidP="003808CD">
      <w:pPr>
        <w:spacing w:after="0" w:line="360" w:lineRule="auto"/>
        <w:rPr>
          <w:ins w:id="0" w:author="Φλούδα Χριστίνα" w:date="2017-02-14T12:20:00Z"/>
          <w:rFonts w:eastAsia="Times New Roman"/>
          <w:szCs w:val="24"/>
          <w:lang w:eastAsia="en-US"/>
        </w:rPr>
      </w:pPr>
      <w:bookmarkStart w:id="1" w:name="_GoBack"/>
      <w:bookmarkEnd w:id="1"/>
      <w:ins w:id="2" w:author="Φλούδα Χριστίνα" w:date="2017-02-14T12:20:00Z">
        <w:r w:rsidRPr="003808C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39AF752" w14:textId="77777777" w:rsidR="003808CD" w:rsidRPr="003808CD" w:rsidRDefault="003808CD" w:rsidP="003808CD">
      <w:pPr>
        <w:spacing w:after="0" w:line="360" w:lineRule="auto"/>
        <w:rPr>
          <w:ins w:id="3" w:author="Φλούδα Χριστίνα" w:date="2017-02-14T12:20:00Z"/>
          <w:rFonts w:eastAsia="Times New Roman"/>
          <w:szCs w:val="24"/>
          <w:lang w:eastAsia="en-US"/>
        </w:rPr>
      </w:pPr>
    </w:p>
    <w:p w14:paraId="0B0ECDB3" w14:textId="77777777" w:rsidR="003808CD" w:rsidRPr="003808CD" w:rsidRDefault="003808CD" w:rsidP="003808CD">
      <w:pPr>
        <w:spacing w:after="0" w:line="360" w:lineRule="auto"/>
        <w:rPr>
          <w:ins w:id="4" w:author="Φλούδα Χριστίνα" w:date="2017-02-14T12:20:00Z"/>
          <w:rFonts w:eastAsia="Times New Roman"/>
          <w:szCs w:val="24"/>
          <w:lang w:eastAsia="en-US"/>
        </w:rPr>
      </w:pPr>
      <w:ins w:id="5" w:author="Φλούδα Χριστίνα" w:date="2017-02-14T12:20:00Z">
        <w:r w:rsidRPr="003808CD">
          <w:rPr>
            <w:rFonts w:eastAsia="Times New Roman"/>
            <w:szCs w:val="24"/>
            <w:lang w:eastAsia="en-US"/>
          </w:rPr>
          <w:t>ΠΙΝΑΚΑΣ ΠΕΡΙΕΧΟΜΕΝΩΝ</w:t>
        </w:r>
      </w:ins>
    </w:p>
    <w:p w14:paraId="51F5F563" w14:textId="77777777" w:rsidR="003808CD" w:rsidRPr="003808CD" w:rsidRDefault="003808CD" w:rsidP="003808CD">
      <w:pPr>
        <w:spacing w:after="0" w:line="360" w:lineRule="auto"/>
        <w:rPr>
          <w:ins w:id="6" w:author="Φλούδα Χριστίνα" w:date="2017-02-14T12:20:00Z"/>
          <w:rFonts w:eastAsia="Times New Roman"/>
          <w:szCs w:val="24"/>
          <w:lang w:eastAsia="en-US"/>
        </w:rPr>
      </w:pPr>
      <w:ins w:id="7" w:author="Φλούδα Χριστίνα" w:date="2017-02-14T12:20:00Z">
        <w:r w:rsidRPr="003808CD">
          <w:rPr>
            <w:rFonts w:eastAsia="Times New Roman"/>
            <w:szCs w:val="24"/>
            <w:lang w:eastAsia="en-US"/>
          </w:rPr>
          <w:t xml:space="preserve">ΙΖ΄ ΠΕΡΙΟΔΟΣ </w:t>
        </w:r>
      </w:ins>
    </w:p>
    <w:p w14:paraId="63D3BAFE" w14:textId="77777777" w:rsidR="003808CD" w:rsidRPr="003808CD" w:rsidRDefault="003808CD" w:rsidP="003808CD">
      <w:pPr>
        <w:spacing w:after="0" w:line="360" w:lineRule="auto"/>
        <w:rPr>
          <w:ins w:id="8" w:author="Φλούδα Χριστίνα" w:date="2017-02-14T12:20:00Z"/>
          <w:rFonts w:eastAsia="Times New Roman"/>
          <w:szCs w:val="24"/>
          <w:lang w:eastAsia="en-US"/>
        </w:rPr>
      </w:pPr>
      <w:ins w:id="9" w:author="Φλούδα Χριστίνα" w:date="2017-02-14T12:20:00Z">
        <w:r w:rsidRPr="003808CD">
          <w:rPr>
            <w:rFonts w:eastAsia="Times New Roman"/>
            <w:szCs w:val="24"/>
            <w:lang w:eastAsia="en-US"/>
          </w:rPr>
          <w:t>ΠΡΟΕΔΡΕΥΟΜΕΝΗΣ ΚΟΙΝΟΒΟΥΛΕΥΤΙΚΗΣ ΔΗΜΟΚΡΑΤΙΑΣ</w:t>
        </w:r>
      </w:ins>
    </w:p>
    <w:p w14:paraId="4CB98EEB" w14:textId="77777777" w:rsidR="003808CD" w:rsidRPr="003808CD" w:rsidRDefault="003808CD" w:rsidP="003808CD">
      <w:pPr>
        <w:spacing w:after="0" w:line="360" w:lineRule="auto"/>
        <w:rPr>
          <w:ins w:id="10" w:author="Φλούδα Χριστίνα" w:date="2017-02-14T12:20:00Z"/>
          <w:rFonts w:eastAsia="Times New Roman"/>
          <w:szCs w:val="24"/>
          <w:lang w:eastAsia="en-US"/>
        </w:rPr>
      </w:pPr>
      <w:ins w:id="11" w:author="Φλούδα Χριστίνα" w:date="2017-02-14T12:20:00Z">
        <w:r w:rsidRPr="003808CD">
          <w:rPr>
            <w:rFonts w:eastAsia="Times New Roman"/>
            <w:szCs w:val="24"/>
            <w:lang w:eastAsia="en-US"/>
          </w:rPr>
          <w:t>ΣΥΝΟΔΟΣ Β΄</w:t>
        </w:r>
      </w:ins>
    </w:p>
    <w:p w14:paraId="05ACB5C0" w14:textId="77777777" w:rsidR="003808CD" w:rsidRPr="003808CD" w:rsidRDefault="003808CD" w:rsidP="003808CD">
      <w:pPr>
        <w:spacing w:after="0" w:line="360" w:lineRule="auto"/>
        <w:rPr>
          <w:ins w:id="12" w:author="Φλούδα Χριστίνα" w:date="2017-02-14T12:20:00Z"/>
          <w:rFonts w:eastAsia="Times New Roman"/>
          <w:szCs w:val="24"/>
          <w:lang w:eastAsia="en-US"/>
        </w:rPr>
      </w:pPr>
    </w:p>
    <w:p w14:paraId="4DC53B33" w14:textId="77777777" w:rsidR="003808CD" w:rsidRPr="003808CD" w:rsidRDefault="003808CD" w:rsidP="003808CD">
      <w:pPr>
        <w:spacing w:after="0" w:line="360" w:lineRule="auto"/>
        <w:rPr>
          <w:ins w:id="13" w:author="Φλούδα Χριστίνα" w:date="2017-02-14T12:20:00Z"/>
          <w:rFonts w:eastAsia="Times New Roman"/>
          <w:szCs w:val="24"/>
          <w:lang w:eastAsia="en-US"/>
        </w:rPr>
      </w:pPr>
      <w:ins w:id="14" w:author="Φλούδα Χριστίνα" w:date="2017-02-14T12:20:00Z">
        <w:r w:rsidRPr="003808CD">
          <w:rPr>
            <w:rFonts w:eastAsia="Times New Roman"/>
            <w:szCs w:val="24"/>
            <w:lang w:eastAsia="en-US"/>
          </w:rPr>
          <w:t>ΣΥΝΕΔΡΙΑΣΗ ΞΖ΄</w:t>
        </w:r>
      </w:ins>
    </w:p>
    <w:p w14:paraId="227CF310" w14:textId="77777777" w:rsidR="003808CD" w:rsidRPr="003808CD" w:rsidRDefault="003808CD" w:rsidP="003808CD">
      <w:pPr>
        <w:spacing w:after="0" w:line="360" w:lineRule="auto"/>
        <w:rPr>
          <w:ins w:id="15" w:author="Φλούδα Χριστίνα" w:date="2017-02-14T12:20:00Z"/>
          <w:rFonts w:eastAsia="Times New Roman"/>
          <w:szCs w:val="24"/>
          <w:lang w:eastAsia="en-US"/>
        </w:rPr>
      </w:pPr>
      <w:ins w:id="16" w:author="Φλούδα Χριστίνα" w:date="2017-02-14T12:20:00Z">
        <w:r w:rsidRPr="003808CD">
          <w:rPr>
            <w:rFonts w:eastAsia="Times New Roman"/>
            <w:szCs w:val="24"/>
            <w:lang w:eastAsia="en-US"/>
          </w:rPr>
          <w:t>Πέμπτη  2 Φεβρουαρίου 2017</w:t>
        </w:r>
      </w:ins>
    </w:p>
    <w:p w14:paraId="2E8576FE" w14:textId="77777777" w:rsidR="003808CD" w:rsidRPr="003808CD" w:rsidRDefault="003808CD" w:rsidP="003808CD">
      <w:pPr>
        <w:spacing w:after="0" w:line="360" w:lineRule="auto"/>
        <w:rPr>
          <w:ins w:id="17" w:author="Φλούδα Χριστίνα" w:date="2017-02-14T12:20:00Z"/>
          <w:rFonts w:eastAsia="Times New Roman"/>
          <w:szCs w:val="24"/>
          <w:lang w:eastAsia="en-US"/>
        </w:rPr>
      </w:pPr>
    </w:p>
    <w:p w14:paraId="5132C15E" w14:textId="77777777" w:rsidR="003808CD" w:rsidRPr="003808CD" w:rsidRDefault="003808CD" w:rsidP="003808CD">
      <w:pPr>
        <w:spacing w:after="0" w:line="360" w:lineRule="auto"/>
        <w:rPr>
          <w:ins w:id="18" w:author="Φλούδα Χριστίνα" w:date="2017-02-14T12:20:00Z"/>
          <w:rFonts w:eastAsia="Times New Roman"/>
          <w:szCs w:val="24"/>
          <w:lang w:eastAsia="en-US"/>
        </w:rPr>
      </w:pPr>
      <w:ins w:id="19" w:author="Φλούδα Χριστίνα" w:date="2017-02-14T12:20:00Z">
        <w:r w:rsidRPr="003808CD">
          <w:rPr>
            <w:rFonts w:eastAsia="Times New Roman"/>
            <w:szCs w:val="24"/>
            <w:lang w:eastAsia="en-US"/>
          </w:rPr>
          <w:t>ΘΕΜΑΤΑ</w:t>
        </w:r>
      </w:ins>
    </w:p>
    <w:p w14:paraId="23311DD9" w14:textId="77777777" w:rsidR="003808CD" w:rsidRPr="003808CD" w:rsidRDefault="003808CD" w:rsidP="003808CD">
      <w:pPr>
        <w:spacing w:after="0" w:line="360" w:lineRule="auto"/>
        <w:rPr>
          <w:ins w:id="20" w:author="Φλούδα Χριστίνα" w:date="2017-02-14T12:20:00Z"/>
          <w:rFonts w:eastAsia="Times New Roman"/>
          <w:szCs w:val="24"/>
          <w:lang w:eastAsia="en-US"/>
        </w:rPr>
      </w:pPr>
      <w:ins w:id="21" w:author="Φλούδα Χριστίνα" w:date="2017-02-14T12:20:00Z">
        <w:r w:rsidRPr="003808CD">
          <w:rPr>
            <w:rFonts w:eastAsia="Times New Roman"/>
            <w:szCs w:val="24"/>
            <w:lang w:eastAsia="en-US"/>
          </w:rPr>
          <w:t xml:space="preserve"> </w:t>
        </w:r>
        <w:r w:rsidRPr="003808CD">
          <w:rPr>
            <w:rFonts w:eastAsia="Times New Roman"/>
            <w:szCs w:val="24"/>
            <w:lang w:eastAsia="en-US"/>
          </w:rPr>
          <w:br/>
          <w:t xml:space="preserve">Α. ΕΙΔΙΚΑ ΘΕΜΑΤΑ </w:t>
        </w:r>
        <w:r w:rsidRPr="003808CD">
          <w:rPr>
            <w:rFonts w:eastAsia="Times New Roman"/>
            <w:szCs w:val="24"/>
            <w:lang w:eastAsia="en-US"/>
          </w:rPr>
          <w:br/>
          <w:t xml:space="preserve">1.  Άδεια απουσίας των Βουλευτών κ.κ. Ν. </w:t>
        </w:r>
        <w:proofErr w:type="spellStart"/>
        <w:r w:rsidRPr="003808CD">
          <w:rPr>
            <w:rFonts w:eastAsia="Times New Roman"/>
            <w:szCs w:val="24"/>
            <w:lang w:eastAsia="en-US"/>
          </w:rPr>
          <w:t>Μηταράκη</w:t>
        </w:r>
        <w:proofErr w:type="spellEnd"/>
        <w:r w:rsidRPr="003808CD">
          <w:rPr>
            <w:rFonts w:eastAsia="Times New Roman"/>
            <w:szCs w:val="24"/>
            <w:lang w:eastAsia="en-US"/>
          </w:rPr>
          <w:t xml:space="preserve"> και Ν. </w:t>
        </w:r>
        <w:proofErr w:type="spellStart"/>
        <w:r w:rsidRPr="003808CD">
          <w:rPr>
            <w:rFonts w:eastAsia="Times New Roman"/>
            <w:szCs w:val="24"/>
            <w:lang w:eastAsia="en-US"/>
          </w:rPr>
          <w:t>Δένδια</w:t>
        </w:r>
        <w:proofErr w:type="spellEnd"/>
        <w:r w:rsidRPr="003808CD">
          <w:rPr>
            <w:rFonts w:eastAsia="Times New Roman"/>
            <w:szCs w:val="24"/>
            <w:lang w:eastAsia="en-US"/>
          </w:rPr>
          <w:t xml:space="preserve">, σελ. </w:t>
        </w:r>
        <w:r w:rsidRPr="003808CD">
          <w:rPr>
            <w:rFonts w:eastAsia="Times New Roman"/>
            <w:szCs w:val="24"/>
            <w:lang w:eastAsia="en-US"/>
          </w:rPr>
          <w:br/>
          <w:t xml:space="preserve">2. Ανακοινώνεται ότι τη συνεδρίαση παρακολουθούν μαθητές από το 6ο Δημοτικό Σχολείο Βύρωνα και το 18ο Γυμνάσιο Αθήνας, σελ. </w:t>
        </w:r>
        <w:r w:rsidRPr="003808CD">
          <w:rPr>
            <w:rFonts w:eastAsia="Times New Roman"/>
            <w:szCs w:val="24"/>
            <w:lang w:eastAsia="en-US"/>
          </w:rPr>
          <w:br/>
          <w:t xml:space="preserve">3. Επί διαδικαστικού θέματος, σελ. </w:t>
        </w:r>
        <w:r w:rsidRPr="003808CD">
          <w:rPr>
            <w:rFonts w:eastAsia="Times New Roman"/>
            <w:szCs w:val="24"/>
            <w:lang w:eastAsia="en-US"/>
          </w:rPr>
          <w:br/>
          <w:t xml:space="preserve"> </w:t>
        </w:r>
        <w:r w:rsidRPr="003808CD">
          <w:rPr>
            <w:rFonts w:eastAsia="Times New Roman"/>
            <w:szCs w:val="24"/>
            <w:lang w:eastAsia="en-US"/>
          </w:rPr>
          <w:br/>
          <w:t xml:space="preserve">Β. ΚΟΙΝΟΒΟΥΛΕΥΤΙΚΟΣ ΕΛΕΓΧΟΣ </w:t>
        </w:r>
        <w:r w:rsidRPr="003808CD">
          <w:rPr>
            <w:rFonts w:eastAsia="Times New Roman"/>
            <w:szCs w:val="24"/>
            <w:lang w:eastAsia="en-US"/>
          </w:rPr>
          <w:br/>
          <w:t xml:space="preserve">1. Ανακοίνωση του δελτίου επικαίρων ερωτήσεων της Παρασκευής 3 Φεβρουαρίου 2017, σελ. </w:t>
        </w:r>
        <w:r w:rsidRPr="003808CD">
          <w:rPr>
            <w:rFonts w:eastAsia="Times New Roman"/>
            <w:szCs w:val="24"/>
            <w:lang w:eastAsia="en-US"/>
          </w:rPr>
          <w:br/>
          <w:t>2. Συζήτηση επικαίρων ερωτήσεων:</w:t>
        </w:r>
        <w:r w:rsidRPr="003808CD">
          <w:rPr>
            <w:rFonts w:eastAsia="Times New Roman"/>
            <w:szCs w:val="24"/>
            <w:lang w:eastAsia="en-US"/>
          </w:rPr>
          <w:br/>
          <w:t xml:space="preserve">    α) Προς τον Υπουργό Περιβάλλοντος και Ενέργειας:</w:t>
        </w:r>
        <w:r w:rsidRPr="003808CD">
          <w:rPr>
            <w:rFonts w:eastAsia="Times New Roman"/>
            <w:szCs w:val="24"/>
            <w:lang w:eastAsia="en-US"/>
          </w:rPr>
          <w:br/>
          <w:t xml:space="preserve">        i. σχετικά με την αποκατάσταση της αδικίας στην παραγωγή ηλεκτρικού ρεύματος από οικιακά </w:t>
        </w:r>
        <w:proofErr w:type="spellStart"/>
        <w:r w:rsidRPr="003808CD">
          <w:rPr>
            <w:rFonts w:eastAsia="Times New Roman"/>
            <w:szCs w:val="24"/>
            <w:lang w:eastAsia="en-US"/>
          </w:rPr>
          <w:t>φωτοβολταϊκά</w:t>
        </w:r>
        <w:proofErr w:type="spellEnd"/>
        <w:r w:rsidRPr="003808CD">
          <w:rPr>
            <w:rFonts w:eastAsia="Times New Roman"/>
            <w:szCs w:val="24"/>
            <w:lang w:eastAsia="en-US"/>
          </w:rPr>
          <w:t xml:space="preserve"> συστήματα, σελ. </w:t>
        </w:r>
        <w:r w:rsidRPr="003808CD">
          <w:rPr>
            <w:rFonts w:eastAsia="Times New Roman"/>
            <w:szCs w:val="24"/>
            <w:lang w:eastAsia="en-US"/>
          </w:rPr>
          <w:br/>
          <w:t xml:space="preserve">        </w:t>
        </w:r>
        <w:proofErr w:type="spellStart"/>
        <w:r w:rsidRPr="003808CD">
          <w:rPr>
            <w:rFonts w:eastAsia="Times New Roman"/>
            <w:szCs w:val="24"/>
            <w:lang w:eastAsia="en-US"/>
          </w:rPr>
          <w:t>ii</w:t>
        </w:r>
        <w:proofErr w:type="spellEnd"/>
        <w:r w:rsidRPr="003808CD">
          <w:rPr>
            <w:rFonts w:eastAsia="Times New Roman"/>
            <w:szCs w:val="24"/>
            <w:lang w:eastAsia="en-US"/>
          </w:rPr>
          <w:t xml:space="preserve">. σχετικά με το διαχωρισμό περιπτώσεων της πραγματικής </w:t>
        </w:r>
        <w:proofErr w:type="spellStart"/>
        <w:r w:rsidRPr="003808CD">
          <w:rPr>
            <w:rFonts w:eastAsia="Times New Roman"/>
            <w:szCs w:val="24"/>
            <w:lang w:eastAsia="en-US"/>
          </w:rPr>
          <w:t>ρευματοκλοπής</w:t>
        </w:r>
        <w:proofErr w:type="spellEnd"/>
        <w:r w:rsidRPr="003808CD">
          <w:rPr>
            <w:rFonts w:eastAsia="Times New Roman"/>
            <w:szCs w:val="24"/>
            <w:lang w:eastAsia="en-US"/>
          </w:rPr>
          <w:t xml:space="preserve"> και της εκτίμησης για πιθανή μη </w:t>
        </w:r>
        <w:proofErr w:type="spellStart"/>
        <w:r w:rsidRPr="003808CD">
          <w:rPr>
            <w:rFonts w:eastAsia="Times New Roman"/>
            <w:szCs w:val="24"/>
            <w:lang w:eastAsia="en-US"/>
          </w:rPr>
          <w:t>καταγραφείσα</w:t>
        </w:r>
        <w:proofErr w:type="spellEnd"/>
        <w:r w:rsidRPr="003808CD">
          <w:rPr>
            <w:rFonts w:eastAsia="Times New Roman"/>
            <w:szCs w:val="24"/>
            <w:lang w:eastAsia="en-US"/>
          </w:rPr>
          <w:t xml:space="preserve"> κατανάλωση και ένταξη στο διακανονισμό των 36 δόσεων της ΔΕΗ όλων των κατηγοριών οφειλών των καταναλωτών, σελ. </w:t>
        </w:r>
        <w:r w:rsidRPr="003808CD">
          <w:rPr>
            <w:rFonts w:eastAsia="Times New Roman"/>
            <w:szCs w:val="24"/>
            <w:lang w:eastAsia="en-US"/>
          </w:rPr>
          <w:br/>
          <w:t xml:space="preserve">     β) Προς την Υπουργό Πολιτισμού και Αθλητισμού, σχετικά με την κατάσταση στον «Οργανισμό Μεγάρου Μουσικής Αθηνών», σελ. </w:t>
        </w:r>
        <w:r w:rsidRPr="003808CD">
          <w:rPr>
            <w:rFonts w:eastAsia="Times New Roman"/>
            <w:szCs w:val="24"/>
            <w:lang w:eastAsia="en-US"/>
          </w:rPr>
          <w:br/>
        </w:r>
      </w:ins>
    </w:p>
    <w:p w14:paraId="2E52DA7C" w14:textId="77777777" w:rsidR="003808CD" w:rsidRPr="003808CD" w:rsidRDefault="003808CD" w:rsidP="003808CD">
      <w:pPr>
        <w:spacing w:after="0" w:line="360" w:lineRule="auto"/>
        <w:rPr>
          <w:ins w:id="22" w:author="Φλούδα Χριστίνα" w:date="2017-02-14T12:20:00Z"/>
          <w:rFonts w:eastAsia="Times New Roman"/>
          <w:szCs w:val="24"/>
          <w:lang w:eastAsia="en-US"/>
        </w:rPr>
      </w:pPr>
    </w:p>
    <w:p w14:paraId="3B9499EB" w14:textId="77777777" w:rsidR="003808CD" w:rsidRPr="003808CD" w:rsidRDefault="003808CD" w:rsidP="003808CD">
      <w:pPr>
        <w:spacing w:after="0" w:line="360" w:lineRule="auto"/>
        <w:rPr>
          <w:ins w:id="23" w:author="Φλούδα Χριστίνα" w:date="2017-02-14T12:20:00Z"/>
          <w:rFonts w:eastAsia="Times New Roman"/>
          <w:szCs w:val="24"/>
          <w:lang w:eastAsia="en-US"/>
        </w:rPr>
      </w:pPr>
      <w:ins w:id="24" w:author="Φλούδα Χριστίνα" w:date="2017-02-14T12:20:00Z">
        <w:r w:rsidRPr="003808CD">
          <w:rPr>
            <w:rFonts w:eastAsia="Times New Roman"/>
            <w:szCs w:val="24"/>
            <w:lang w:eastAsia="en-US"/>
          </w:rPr>
          <w:t>ΠΡΟΕΔΡΕΥΟΥΣΑ</w:t>
        </w:r>
      </w:ins>
    </w:p>
    <w:p w14:paraId="4EE1A22A" w14:textId="77777777" w:rsidR="003808CD" w:rsidRPr="003808CD" w:rsidRDefault="003808CD" w:rsidP="003808CD">
      <w:pPr>
        <w:spacing w:after="0" w:line="360" w:lineRule="auto"/>
        <w:rPr>
          <w:ins w:id="25" w:author="Φλούδα Χριστίνα" w:date="2017-02-14T12:20:00Z"/>
          <w:rFonts w:eastAsia="Times New Roman"/>
          <w:szCs w:val="24"/>
          <w:lang w:eastAsia="en-US"/>
        </w:rPr>
      </w:pPr>
    </w:p>
    <w:p w14:paraId="4116FE46" w14:textId="77777777" w:rsidR="003808CD" w:rsidRPr="003808CD" w:rsidRDefault="003808CD" w:rsidP="003808CD">
      <w:pPr>
        <w:spacing w:after="0" w:line="360" w:lineRule="auto"/>
        <w:rPr>
          <w:ins w:id="26" w:author="Φλούδα Χριστίνα" w:date="2017-02-14T12:20:00Z"/>
          <w:rFonts w:eastAsia="Times New Roman"/>
          <w:szCs w:val="24"/>
          <w:lang w:eastAsia="en-US"/>
        </w:rPr>
      </w:pPr>
      <w:ins w:id="27" w:author="Φλούδα Χριστίνα" w:date="2017-02-14T12:20:00Z">
        <w:r w:rsidRPr="003808CD">
          <w:rPr>
            <w:rFonts w:eastAsia="Times New Roman"/>
            <w:szCs w:val="24"/>
            <w:lang w:eastAsia="en-US"/>
          </w:rPr>
          <w:t>ΧΡΙΣΤΟΔΟΥΛΟΠΟΥΛΟΥ Α. , σελ.</w:t>
        </w:r>
        <w:r w:rsidRPr="003808CD">
          <w:rPr>
            <w:rFonts w:eastAsia="Times New Roman"/>
            <w:szCs w:val="24"/>
            <w:lang w:eastAsia="en-US"/>
          </w:rPr>
          <w:br/>
          <w:t xml:space="preserve"> </w:t>
        </w:r>
      </w:ins>
    </w:p>
    <w:p w14:paraId="2A25952E" w14:textId="77777777" w:rsidR="003808CD" w:rsidRPr="003808CD" w:rsidRDefault="003808CD" w:rsidP="003808CD">
      <w:pPr>
        <w:spacing w:after="0" w:line="360" w:lineRule="auto"/>
        <w:rPr>
          <w:ins w:id="28" w:author="Φλούδα Χριστίνα" w:date="2017-02-14T12:20:00Z"/>
          <w:rFonts w:eastAsia="Times New Roman"/>
          <w:szCs w:val="24"/>
          <w:lang w:eastAsia="en-US"/>
        </w:rPr>
      </w:pPr>
    </w:p>
    <w:p w14:paraId="7ED8BFB4" w14:textId="77777777" w:rsidR="003808CD" w:rsidRPr="003808CD" w:rsidRDefault="003808CD" w:rsidP="003808CD">
      <w:pPr>
        <w:spacing w:after="0" w:line="360" w:lineRule="auto"/>
        <w:rPr>
          <w:ins w:id="29" w:author="Φλούδα Χριστίνα" w:date="2017-02-14T12:20:00Z"/>
          <w:rFonts w:eastAsia="Times New Roman"/>
          <w:szCs w:val="24"/>
          <w:lang w:eastAsia="en-US"/>
        </w:rPr>
      </w:pPr>
      <w:ins w:id="30" w:author="Φλούδα Χριστίνα" w:date="2017-02-14T12:20:00Z">
        <w:r w:rsidRPr="003808CD">
          <w:rPr>
            <w:rFonts w:eastAsia="Times New Roman"/>
            <w:szCs w:val="24"/>
            <w:lang w:eastAsia="en-US"/>
          </w:rPr>
          <w:t>ΟΜΙΛΗΤΕΣ</w:t>
        </w:r>
      </w:ins>
    </w:p>
    <w:p w14:paraId="3428D16F" w14:textId="5C3F4CDB" w:rsidR="003808CD" w:rsidRDefault="003808CD" w:rsidP="003808CD">
      <w:pPr>
        <w:spacing w:line="600" w:lineRule="auto"/>
        <w:ind w:firstLine="720"/>
        <w:contextualSpacing/>
        <w:jc w:val="both"/>
        <w:rPr>
          <w:ins w:id="31" w:author="Φλούδα Χριστίνα" w:date="2017-02-14T12:20:00Z"/>
          <w:rFonts w:eastAsia="Times New Roman"/>
          <w:szCs w:val="24"/>
        </w:rPr>
        <w:pPrChange w:id="32" w:author="Φλούδα Χριστίνα" w:date="2017-02-14T12:20:00Z">
          <w:pPr>
            <w:spacing w:line="600" w:lineRule="auto"/>
            <w:ind w:firstLine="720"/>
            <w:contextualSpacing/>
            <w:jc w:val="center"/>
          </w:pPr>
        </w:pPrChange>
      </w:pPr>
      <w:ins w:id="33" w:author="Φλούδα Χριστίνα" w:date="2017-02-14T12:20:00Z">
        <w:r w:rsidRPr="003808CD">
          <w:rPr>
            <w:rFonts w:eastAsia="Times New Roman"/>
            <w:szCs w:val="24"/>
            <w:lang w:eastAsia="en-US"/>
          </w:rPr>
          <w:br/>
          <w:t>Α. Επί διαδικαστικού θέματος:</w:t>
        </w:r>
        <w:r w:rsidRPr="003808CD">
          <w:rPr>
            <w:rFonts w:eastAsia="Times New Roman"/>
            <w:szCs w:val="24"/>
            <w:lang w:eastAsia="en-US"/>
          </w:rPr>
          <w:br/>
          <w:t>ΖΑΡΟΥΛΙΑ Ε. , σελ.</w:t>
        </w:r>
        <w:r w:rsidRPr="003808CD">
          <w:rPr>
            <w:rFonts w:eastAsia="Times New Roman"/>
            <w:szCs w:val="24"/>
            <w:lang w:eastAsia="en-US"/>
          </w:rPr>
          <w:br/>
          <w:t>ΧΡΙΣΤΟΔΟΥΛΟΠΟΥΛΟΥ Α. , σελ.</w:t>
        </w:r>
        <w:r w:rsidRPr="003808CD">
          <w:rPr>
            <w:rFonts w:eastAsia="Times New Roman"/>
            <w:szCs w:val="24"/>
            <w:lang w:eastAsia="en-US"/>
          </w:rPr>
          <w:br/>
        </w:r>
        <w:r w:rsidRPr="003808CD">
          <w:rPr>
            <w:rFonts w:eastAsia="Times New Roman"/>
            <w:szCs w:val="24"/>
            <w:lang w:eastAsia="en-US"/>
          </w:rPr>
          <w:br/>
          <w:t>Β. Επί των επικαίρων ερωτήσεων:</w:t>
        </w:r>
        <w:r w:rsidRPr="003808CD">
          <w:rPr>
            <w:rFonts w:eastAsia="Times New Roman"/>
            <w:szCs w:val="24"/>
            <w:lang w:eastAsia="en-US"/>
          </w:rPr>
          <w:br/>
          <w:t>ΚΕΓΚΕΡΟΓΛΟΥ Β. , σελ.</w:t>
        </w:r>
        <w:r w:rsidRPr="003808CD">
          <w:rPr>
            <w:rFonts w:eastAsia="Times New Roman"/>
            <w:szCs w:val="24"/>
            <w:lang w:eastAsia="en-US"/>
          </w:rPr>
          <w:br/>
          <w:t>ΚΟΝΙΟΡΔΟΥ Λ. , σελ.</w:t>
        </w:r>
        <w:r w:rsidRPr="003808CD">
          <w:rPr>
            <w:rFonts w:eastAsia="Times New Roman"/>
            <w:szCs w:val="24"/>
            <w:lang w:eastAsia="en-US"/>
          </w:rPr>
          <w:br/>
          <w:t>ΛΟΒΕΡΔΟΣ Α. , σελ.</w:t>
        </w:r>
        <w:r w:rsidRPr="003808CD">
          <w:rPr>
            <w:rFonts w:eastAsia="Times New Roman"/>
            <w:szCs w:val="24"/>
            <w:lang w:eastAsia="en-US"/>
          </w:rPr>
          <w:br/>
          <w:t>ΣΑΡΙΔΗΣ Ι. , σελ.</w:t>
        </w:r>
        <w:r w:rsidRPr="003808CD">
          <w:rPr>
            <w:rFonts w:eastAsia="Times New Roman"/>
            <w:szCs w:val="24"/>
            <w:lang w:eastAsia="en-US"/>
          </w:rPr>
          <w:br/>
          <w:t>ΣΤΑΘΑΚΗΣ Γ. , σελ.</w:t>
        </w:r>
      </w:ins>
    </w:p>
    <w:p w14:paraId="75A2F62D" w14:textId="77777777" w:rsidR="00CB15B1" w:rsidRDefault="003808CD">
      <w:pPr>
        <w:spacing w:line="600" w:lineRule="auto"/>
        <w:ind w:firstLine="720"/>
        <w:contextualSpacing/>
        <w:jc w:val="center"/>
        <w:rPr>
          <w:rFonts w:eastAsia="Times New Roman"/>
          <w:szCs w:val="24"/>
        </w:rPr>
      </w:pPr>
      <w:r>
        <w:rPr>
          <w:rFonts w:eastAsia="Times New Roman"/>
          <w:szCs w:val="24"/>
        </w:rPr>
        <w:t>ΠΡΑΚΤΙΚΑ ΒΟΥΛΗΣ</w:t>
      </w:r>
    </w:p>
    <w:p w14:paraId="75A2F62E" w14:textId="77777777" w:rsidR="00CB15B1" w:rsidRDefault="003808CD">
      <w:pPr>
        <w:spacing w:line="600" w:lineRule="auto"/>
        <w:ind w:firstLine="720"/>
        <w:jc w:val="center"/>
        <w:rPr>
          <w:rFonts w:eastAsia="Times New Roman"/>
          <w:szCs w:val="24"/>
        </w:rPr>
      </w:pPr>
      <w:r>
        <w:rPr>
          <w:rFonts w:eastAsia="Times New Roman"/>
          <w:szCs w:val="24"/>
        </w:rPr>
        <w:t xml:space="preserve">ΙΖ΄ ΠΕΡΙΟΔΟΣ </w:t>
      </w:r>
    </w:p>
    <w:p w14:paraId="75A2F62F" w14:textId="77777777" w:rsidR="00CB15B1" w:rsidRDefault="003808C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5A2F630" w14:textId="77777777" w:rsidR="00CB15B1" w:rsidRDefault="003808CD">
      <w:pPr>
        <w:spacing w:line="600" w:lineRule="auto"/>
        <w:ind w:firstLine="720"/>
        <w:jc w:val="center"/>
        <w:rPr>
          <w:rFonts w:eastAsia="Times New Roman"/>
          <w:szCs w:val="24"/>
        </w:rPr>
      </w:pPr>
      <w:r>
        <w:rPr>
          <w:rFonts w:eastAsia="Times New Roman"/>
          <w:szCs w:val="24"/>
        </w:rPr>
        <w:t>ΣΥΝΟΔΟΣ Β΄</w:t>
      </w:r>
    </w:p>
    <w:p w14:paraId="75A2F631" w14:textId="77777777" w:rsidR="00CB15B1" w:rsidRDefault="003808CD">
      <w:pPr>
        <w:spacing w:line="600" w:lineRule="auto"/>
        <w:ind w:firstLine="720"/>
        <w:jc w:val="center"/>
        <w:rPr>
          <w:rFonts w:eastAsia="Times New Roman"/>
          <w:szCs w:val="24"/>
        </w:rPr>
      </w:pPr>
      <w:r>
        <w:rPr>
          <w:rFonts w:eastAsia="Times New Roman"/>
          <w:szCs w:val="24"/>
        </w:rPr>
        <w:t>ΣΥΝΕΔΡΙΑΣΗ ΞΖ΄</w:t>
      </w:r>
    </w:p>
    <w:p w14:paraId="75A2F632" w14:textId="77777777" w:rsidR="00CB15B1" w:rsidRDefault="003808CD">
      <w:pPr>
        <w:spacing w:line="600" w:lineRule="auto"/>
        <w:ind w:firstLine="720"/>
        <w:jc w:val="center"/>
        <w:rPr>
          <w:rFonts w:eastAsia="Times New Roman"/>
          <w:szCs w:val="24"/>
        </w:rPr>
      </w:pPr>
      <w:r>
        <w:rPr>
          <w:rFonts w:eastAsia="Times New Roman"/>
          <w:szCs w:val="24"/>
        </w:rPr>
        <w:t>Πέμπτη 2 Φεβρουαρίου 2017</w:t>
      </w:r>
    </w:p>
    <w:p w14:paraId="75A2F633" w14:textId="77777777" w:rsidR="00CB15B1" w:rsidRDefault="003808CD">
      <w:pPr>
        <w:spacing w:line="600" w:lineRule="auto"/>
        <w:ind w:firstLine="720"/>
        <w:jc w:val="both"/>
        <w:rPr>
          <w:rFonts w:eastAsia="Times New Roman"/>
          <w:szCs w:val="24"/>
        </w:rPr>
      </w:pPr>
      <w:r>
        <w:rPr>
          <w:rFonts w:eastAsia="Times New Roman"/>
          <w:szCs w:val="24"/>
        </w:rPr>
        <w:t>Αθήνα, σήμερα στις 2 Φεβρουαρίου 2017, ημέρα Πέμπτη και ώρα 9.31΄</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886282">
        <w:rPr>
          <w:rFonts w:eastAsia="Times New Roman"/>
          <w:b/>
          <w:szCs w:val="24"/>
        </w:rPr>
        <w:t>ΑΝΑΣΤΑΣΙΑΣ ΧΡΙΣΤΟΔΟΥΛΟΠΟΥΛΟΥ</w:t>
      </w:r>
      <w:r>
        <w:rPr>
          <w:rFonts w:eastAsia="Times New Roman"/>
          <w:szCs w:val="24"/>
        </w:rPr>
        <w:t>.</w:t>
      </w:r>
    </w:p>
    <w:p w14:paraId="75A2F634" w14:textId="77777777" w:rsidR="00CB15B1" w:rsidRDefault="003808CD">
      <w:pPr>
        <w:spacing w:line="600" w:lineRule="auto"/>
        <w:ind w:firstLine="720"/>
        <w:jc w:val="both"/>
        <w:rPr>
          <w:rFonts w:eastAsia="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szCs w:val="24"/>
        </w:rPr>
        <w:t xml:space="preserve">Κυρίες και κύριοι συνάδελφοι, αρχίζει η </w:t>
      </w:r>
      <w:r>
        <w:rPr>
          <w:rFonts w:eastAsia="Times New Roman"/>
          <w:szCs w:val="24"/>
        </w:rPr>
        <w:t>συνεδρίαση.</w:t>
      </w:r>
    </w:p>
    <w:p w14:paraId="75A2F635" w14:textId="77777777" w:rsidR="00CB15B1" w:rsidRDefault="003808CD">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επικαίρων ερωτήσεων της Παρασκευής 3 Φεβρουαρίου 2017.</w:t>
      </w:r>
    </w:p>
    <w:p w14:paraId="75A2F636" w14:textId="77777777" w:rsidR="00CB15B1" w:rsidRDefault="003808CD">
      <w:pPr>
        <w:spacing w:line="600" w:lineRule="auto"/>
        <w:ind w:firstLine="720"/>
        <w:jc w:val="both"/>
        <w:rPr>
          <w:rFonts w:eastAsia="Times New Roman"/>
          <w:color w:val="000000"/>
          <w:szCs w:val="24"/>
        </w:rPr>
      </w:pPr>
      <w:r>
        <w:rPr>
          <w:rFonts w:eastAsia="Times New Roman"/>
          <w:bCs/>
          <w:color w:val="000000"/>
          <w:szCs w:val="24"/>
        </w:rPr>
        <w:t xml:space="preserve">Α. </w:t>
      </w:r>
      <w:r>
        <w:rPr>
          <w:rFonts w:eastAsia="Times New Roman"/>
          <w:bCs/>
          <w:color w:val="000000"/>
          <w:szCs w:val="24"/>
        </w:rPr>
        <w:t>ΕΠΙΚΑΙΡΕΣ ΕΡΩΤΗΣΕΙΣ Π</w:t>
      </w:r>
      <w:r>
        <w:rPr>
          <w:rFonts w:eastAsia="Times New Roman"/>
          <w:bCs/>
          <w:color w:val="000000"/>
          <w:szCs w:val="24"/>
        </w:rPr>
        <w:t xml:space="preserve">ρώτου </w:t>
      </w:r>
      <w:r>
        <w:rPr>
          <w:rFonts w:eastAsia="Times New Roman"/>
          <w:bCs/>
          <w:color w:val="000000"/>
          <w:szCs w:val="24"/>
        </w:rPr>
        <w:t>Κ</w:t>
      </w:r>
      <w:r>
        <w:rPr>
          <w:rFonts w:eastAsia="Times New Roman"/>
          <w:bCs/>
          <w:color w:val="000000"/>
          <w:szCs w:val="24"/>
        </w:rPr>
        <w:t>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75A2F637"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lastRenderedPageBreak/>
        <w:t>1. Η με αριθμό 419/31-1-2017 επίκαιρη ερώτηση του</w:t>
      </w:r>
      <w:r>
        <w:rPr>
          <w:rFonts w:eastAsia="Times New Roman"/>
          <w:color w:val="000000"/>
          <w:szCs w:val="24"/>
        </w:rPr>
        <w:t xml:space="preserve"> Βουλευτή Δράμας του Συνασπισμού Ριζοσπαστικής Αριστεράς κ. </w:t>
      </w:r>
      <w:r>
        <w:rPr>
          <w:rFonts w:eastAsia="Times New Roman"/>
          <w:bCs/>
          <w:color w:val="000000"/>
          <w:szCs w:val="24"/>
        </w:rPr>
        <w:t>Χρήστου Καραγιαννίδη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Δικαιοσύνης, Διαφάνειας και Ανθρωπίνων Δικαιωμάτων,</w:t>
      </w:r>
      <w:r>
        <w:rPr>
          <w:rFonts w:eastAsia="Times New Roman"/>
          <w:b/>
          <w:bCs/>
          <w:color w:val="000000"/>
          <w:szCs w:val="24"/>
        </w:rPr>
        <w:t xml:space="preserve"> </w:t>
      </w:r>
      <w:r>
        <w:rPr>
          <w:rFonts w:eastAsia="Times New Roman"/>
          <w:color w:val="000000"/>
          <w:szCs w:val="24"/>
        </w:rPr>
        <w:t xml:space="preserve">σχετικά με τη δράση της οργάνωσης «Ελλήνων </w:t>
      </w:r>
      <w:proofErr w:type="spellStart"/>
      <w:r>
        <w:rPr>
          <w:rFonts w:eastAsia="Times New Roman"/>
          <w:color w:val="000000"/>
          <w:szCs w:val="24"/>
        </w:rPr>
        <w:t>Συνέλευσις</w:t>
      </w:r>
      <w:proofErr w:type="spellEnd"/>
      <w:r>
        <w:rPr>
          <w:rFonts w:eastAsia="Times New Roman"/>
          <w:color w:val="000000"/>
          <w:szCs w:val="24"/>
        </w:rPr>
        <w:t xml:space="preserve">» και τον ιδρυτή της, Αρτέμη </w:t>
      </w:r>
      <w:proofErr w:type="spellStart"/>
      <w:r>
        <w:rPr>
          <w:rFonts w:eastAsia="Times New Roman"/>
          <w:color w:val="000000"/>
          <w:szCs w:val="24"/>
        </w:rPr>
        <w:t>Σώρρα</w:t>
      </w:r>
      <w:proofErr w:type="spellEnd"/>
      <w:r>
        <w:rPr>
          <w:rFonts w:eastAsia="Times New Roman"/>
          <w:color w:val="000000"/>
          <w:szCs w:val="24"/>
        </w:rPr>
        <w:t>.</w:t>
      </w:r>
    </w:p>
    <w:p w14:paraId="75A2F638"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2. Η με αριθμό 41</w:t>
      </w:r>
      <w:r>
        <w:rPr>
          <w:rFonts w:eastAsia="Times New Roman"/>
          <w:color w:val="000000"/>
          <w:szCs w:val="24"/>
        </w:rPr>
        <w:t xml:space="preserve">0/30-1-2017 επίκαιρη ερώτηση του Βουλευτή Αττικής της Νέας Δημοκρατίας κ. </w:t>
      </w:r>
      <w:r>
        <w:rPr>
          <w:rFonts w:eastAsia="Times New Roman"/>
          <w:bCs/>
          <w:color w:val="000000"/>
          <w:szCs w:val="24"/>
        </w:rPr>
        <w:t>Γεωργίου Βλάχου</w:t>
      </w:r>
      <w:r>
        <w:rPr>
          <w:rFonts w:eastAsia="Times New Roman"/>
          <w:color w:val="000000"/>
          <w:szCs w:val="24"/>
        </w:rPr>
        <w:t xml:space="preserve"> προς τον Υπουργό </w:t>
      </w:r>
      <w:r>
        <w:rPr>
          <w:rFonts w:eastAsia="Times New Roman"/>
          <w:bCs/>
          <w:color w:val="000000"/>
          <w:szCs w:val="24"/>
        </w:rPr>
        <w:t>Μεταναστευτικής Πολιτικής,</w:t>
      </w:r>
      <w:r>
        <w:rPr>
          <w:rFonts w:eastAsia="Times New Roman"/>
          <w:color w:val="000000"/>
          <w:szCs w:val="24"/>
        </w:rPr>
        <w:t xml:space="preserve"> σχετικά με τη χρηματοδότηση των δράσεων των ΜΚΟ, στη διαδικασία υποδοχής και περίθαλψης προσφύγων και υπηκόων τρίτων χωρών</w:t>
      </w:r>
      <w:r>
        <w:rPr>
          <w:rFonts w:eastAsia="Times New Roman"/>
          <w:color w:val="000000"/>
          <w:szCs w:val="24"/>
        </w:rPr>
        <w:t xml:space="preserve"> εισερχομένων στην Ελλάδα.</w:t>
      </w:r>
    </w:p>
    <w:p w14:paraId="75A2F639"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 xml:space="preserve">3. Η με αριθμό 420/31-1-2017 επίκαιρη ερώτηση του Βουλευτή Μαγνησίας του Λαϊκού Συνδέσμου – Χρυσή Αυγή κ. </w:t>
      </w:r>
      <w:r>
        <w:rPr>
          <w:rFonts w:eastAsia="Times New Roman"/>
          <w:bCs/>
          <w:color w:val="000000"/>
          <w:szCs w:val="24"/>
        </w:rPr>
        <w:t>Παναγιώτη Ηλιόπουλου</w:t>
      </w:r>
      <w:r>
        <w:rPr>
          <w:rFonts w:eastAsia="Times New Roman"/>
          <w:color w:val="000000"/>
          <w:szCs w:val="24"/>
        </w:rPr>
        <w:t xml:space="preserve"> προς τον Υπουργό </w:t>
      </w:r>
      <w:r>
        <w:rPr>
          <w:rFonts w:eastAsia="Times New Roman"/>
          <w:bCs/>
          <w:color w:val="000000"/>
          <w:szCs w:val="24"/>
        </w:rPr>
        <w:t xml:space="preserve">Οικονομικών, </w:t>
      </w:r>
      <w:r>
        <w:rPr>
          <w:rFonts w:eastAsia="Times New Roman"/>
          <w:color w:val="000000"/>
          <w:szCs w:val="24"/>
        </w:rPr>
        <w:t xml:space="preserve">σχετικά με τις ληξιπρόθεσμες οφειλές του </w:t>
      </w:r>
      <w:r>
        <w:rPr>
          <w:rFonts w:eastAsia="Times New Roman"/>
          <w:color w:val="000000"/>
          <w:szCs w:val="24"/>
        </w:rPr>
        <w:t>δ</w:t>
      </w:r>
      <w:r>
        <w:rPr>
          <w:rFonts w:eastAsia="Times New Roman"/>
          <w:color w:val="000000"/>
          <w:szCs w:val="24"/>
        </w:rPr>
        <w:t>ημοσίου προς τους ιδιώτες.</w:t>
      </w:r>
    </w:p>
    <w:p w14:paraId="75A2F63A"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 xml:space="preserve">4. Η με αριθμό 414/30-1-2017 επίκαιρη ερώτηση του Βουλευτή Αρκαδίας της Δημοκρατικής Συμπαράταξης ΠΑΣΟΚ – ΔΗΜΑΡ κ. </w:t>
      </w:r>
      <w:r>
        <w:rPr>
          <w:rFonts w:eastAsia="Times New Roman"/>
          <w:bCs/>
          <w:color w:val="000000"/>
          <w:szCs w:val="24"/>
        </w:rPr>
        <w:t>Οδυσσέα Κωνσταντινόπουλου</w:t>
      </w:r>
      <w:r>
        <w:rPr>
          <w:rFonts w:eastAsia="Times New Roman"/>
          <w:color w:val="000000"/>
          <w:szCs w:val="24"/>
        </w:rPr>
        <w:t xml:space="preserve"> προς τον Υπουργό </w:t>
      </w:r>
      <w:r>
        <w:rPr>
          <w:rFonts w:eastAsia="Times New Roman"/>
          <w:bCs/>
          <w:color w:val="000000"/>
          <w:szCs w:val="24"/>
        </w:rPr>
        <w:t xml:space="preserve">Οικονομικών, </w:t>
      </w:r>
      <w:r>
        <w:rPr>
          <w:rFonts w:eastAsia="Times New Roman"/>
          <w:color w:val="000000"/>
          <w:szCs w:val="24"/>
        </w:rPr>
        <w:t xml:space="preserve">σχετικά με την ενημέρωση για το στάδιο που βρίσκεται </w:t>
      </w:r>
      <w:r>
        <w:rPr>
          <w:rFonts w:eastAsia="Times New Roman"/>
          <w:color w:val="000000"/>
          <w:szCs w:val="24"/>
        </w:rPr>
        <w:lastRenderedPageBreak/>
        <w:t>η διαδικασία υλοποίησης της επέν</w:t>
      </w:r>
      <w:r>
        <w:rPr>
          <w:rFonts w:eastAsia="Times New Roman"/>
          <w:color w:val="000000"/>
          <w:szCs w:val="24"/>
        </w:rPr>
        <w:t>δυσης στο πρώην αεροδρόμιο του Ελληνικού.</w:t>
      </w:r>
    </w:p>
    <w:p w14:paraId="75A2F63B"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5. Η με αριθμό 426/31-1-2017 επίκαιρη ερώτηση του Βουλευτή Α΄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Ιωάννη Δελή</w:t>
      </w:r>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color w:val="000000"/>
          <w:szCs w:val="24"/>
        </w:rPr>
        <w:t xml:space="preserve"> σχετικά με τη φοίτηση των μαθητών στ</w:t>
      </w:r>
      <w:r>
        <w:rPr>
          <w:rFonts w:eastAsia="Times New Roman"/>
          <w:color w:val="000000"/>
          <w:szCs w:val="24"/>
        </w:rPr>
        <w:t xml:space="preserve">α </w:t>
      </w:r>
      <w:r>
        <w:rPr>
          <w:rFonts w:eastAsia="Times New Roman"/>
          <w:color w:val="000000"/>
          <w:szCs w:val="24"/>
        </w:rPr>
        <w:t>ν</w:t>
      </w:r>
      <w:r>
        <w:rPr>
          <w:rFonts w:eastAsia="Times New Roman"/>
          <w:color w:val="000000"/>
          <w:szCs w:val="24"/>
        </w:rPr>
        <w:t xml:space="preserve">αυτικά </w:t>
      </w:r>
      <w:r>
        <w:rPr>
          <w:rFonts w:eastAsia="Times New Roman"/>
          <w:color w:val="000000"/>
          <w:szCs w:val="24"/>
        </w:rPr>
        <w:t>ε</w:t>
      </w:r>
      <w:r>
        <w:rPr>
          <w:rFonts w:eastAsia="Times New Roman"/>
          <w:color w:val="000000"/>
          <w:szCs w:val="24"/>
        </w:rPr>
        <w:t xml:space="preserve">παγγελματικά </w:t>
      </w:r>
      <w:r>
        <w:rPr>
          <w:rFonts w:eastAsia="Times New Roman"/>
          <w:color w:val="000000"/>
          <w:szCs w:val="24"/>
        </w:rPr>
        <w:t>λ</w:t>
      </w:r>
      <w:r>
        <w:rPr>
          <w:rFonts w:eastAsia="Times New Roman"/>
          <w:color w:val="000000"/>
          <w:szCs w:val="24"/>
        </w:rPr>
        <w:t>ύκεια.</w:t>
      </w:r>
    </w:p>
    <w:p w14:paraId="75A2F63C" w14:textId="77777777" w:rsidR="00CB15B1" w:rsidRDefault="003808CD">
      <w:pPr>
        <w:spacing w:line="600" w:lineRule="auto"/>
        <w:ind w:firstLine="720"/>
        <w:jc w:val="both"/>
        <w:rPr>
          <w:rFonts w:eastAsia="Times New Roman"/>
          <w:color w:val="000000"/>
          <w:szCs w:val="24"/>
        </w:rPr>
      </w:pPr>
      <w:r>
        <w:rPr>
          <w:rFonts w:eastAsia="Times New Roman"/>
          <w:bCs/>
          <w:color w:val="000000"/>
          <w:szCs w:val="24"/>
        </w:rPr>
        <w:t xml:space="preserve">Β. </w:t>
      </w:r>
      <w:r>
        <w:rPr>
          <w:rFonts w:eastAsia="Times New Roman"/>
          <w:bCs/>
          <w:color w:val="000000"/>
          <w:szCs w:val="24"/>
        </w:rPr>
        <w:t>ΕΠΙΚΑΙΡΕΣ ΕΡΩΤΗΣΕΙΣ Δ</w:t>
      </w:r>
      <w:r>
        <w:rPr>
          <w:rFonts w:eastAsia="Times New Roman"/>
          <w:bCs/>
          <w:color w:val="000000"/>
          <w:szCs w:val="24"/>
        </w:rPr>
        <w:t xml:space="preserve">εύτερου </w:t>
      </w:r>
      <w:r>
        <w:rPr>
          <w:rFonts w:eastAsia="Times New Roman"/>
          <w:bCs/>
          <w:color w:val="000000"/>
          <w:szCs w:val="24"/>
        </w:rPr>
        <w:t>Κ</w:t>
      </w:r>
      <w:r>
        <w:rPr>
          <w:rFonts w:eastAsia="Times New Roman"/>
          <w:bCs/>
          <w:color w:val="000000"/>
          <w:szCs w:val="24"/>
        </w:rPr>
        <w:t>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75A2F63D"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 xml:space="preserve">1. Η με αριθμό 411/30-1-2017 επίκαιρη ερώτηση του Βουλευτή Αργολίδας της Νέας Δημοκρατίας κ. </w:t>
      </w:r>
      <w:r>
        <w:rPr>
          <w:rFonts w:eastAsia="Times New Roman"/>
          <w:bCs/>
          <w:color w:val="000000"/>
          <w:szCs w:val="24"/>
        </w:rPr>
        <w:t>Ιωάννη Ανδριανού</w:t>
      </w:r>
      <w:r>
        <w:rPr>
          <w:rFonts w:eastAsia="Times New Roman"/>
          <w:color w:val="000000"/>
          <w:szCs w:val="24"/>
        </w:rPr>
        <w:t xml:space="preserve"> προς τον Υπουργό </w:t>
      </w:r>
      <w:r>
        <w:rPr>
          <w:rFonts w:eastAsia="Times New Roman"/>
          <w:bCs/>
          <w:color w:val="000000"/>
          <w:szCs w:val="24"/>
        </w:rPr>
        <w:t>Α</w:t>
      </w:r>
      <w:r>
        <w:rPr>
          <w:rFonts w:eastAsia="Times New Roman"/>
          <w:bCs/>
          <w:color w:val="000000"/>
          <w:szCs w:val="24"/>
        </w:rPr>
        <w:t>γροτικής Ανάπτυξης και Τροφίμων,</w:t>
      </w:r>
      <w:r>
        <w:rPr>
          <w:rFonts w:eastAsia="Times New Roman"/>
          <w:color w:val="000000"/>
          <w:szCs w:val="24"/>
        </w:rPr>
        <w:t xml:space="preserve"> σχετικά με την ανάγκη άμεσης αποζημίωσης των ελαιοπαραγωγών και παραγωγών μανταρινιών ποικιλίας «</w:t>
      </w:r>
      <w:proofErr w:type="spellStart"/>
      <w:r>
        <w:rPr>
          <w:rFonts w:eastAsia="Times New Roman"/>
          <w:color w:val="000000"/>
          <w:szCs w:val="24"/>
        </w:rPr>
        <w:t>κλημεντίνη</w:t>
      </w:r>
      <w:proofErr w:type="spellEnd"/>
      <w:r>
        <w:rPr>
          <w:rFonts w:eastAsia="Times New Roman"/>
          <w:color w:val="000000"/>
          <w:szCs w:val="24"/>
        </w:rPr>
        <w:t>» στην Αργολίδα.</w:t>
      </w:r>
    </w:p>
    <w:p w14:paraId="75A2F63E"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2. Η με αριθμό 421/31-1-2017 επίκαιρη ερώτηση του Βουλευτή Β΄ Αθηνών του Λαϊκού Συνδέσμου – Χρυσή Α</w:t>
      </w:r>
      <w:r>
        <w:rPr>
          <w:rFonts w:eastAsia="Times New Roman"/>
          <w:color w:val="000000"/>
          <w:szCs w:val="24"/>
        </w:rPr>
        <w:t xml:space="preserve">υγή κ. </w:t>
      </w:r>
      <w:r>
        <w:rPr>
          <w:rFonts w:eastAsia="Times New Roman"/>
          <w:bCs/>
          <w:color w:val="000000"/>
          <w:szCs w:val="24"/>
        </w:rPr>
        <w:t xml:space="preserve">Ηλία </w:t>
      </w:r>
      <w:proofErr w:type="spellStart"/>
      <w:r>
        <w:rPr>
          <w:rFonts w:eastAsia="Times New Roman"/>
          <w:bCs/>
          <w:color w:val="000000"/>
          <w:szCs w:val="24"/>
        </w:rPr>
        <w:t>Παναγιώταρου</w:t>
      </w:r>
      <w:proofErr w:type="spellEnd"/>
      <w:r>
        <w:rPr>
          <w:rFonts w:eastAsia="Times New Roman"/>
          <w:color w:val="000000"/>
          <w:szCs w:val="24"/>
        </w:rPr>
        <w:t xml:space="preserve"> προς τον Υπουργό </w:t>
      </w:r>
      <w:r>
        <w:rPr>
          <w:rFonts w:eastAsia="Times New Roman"/>
          <w:bCs/>
          <w:color w:val="000000"/>
          <w:szCs w:val="24"/>
        </w:rPr>
        <w:t xml:space="preserve">Εσωτερικών, </w:t>
      </w:r>
      <w:r>
        <w:rPr>
          <w:rFonts w:eastAsia="Times New Roman"/>
          <w:color w:val="000000"/>
          <w:szCs w:val="24"/>
        </w:rPr>
        <w:t xml:space="preserve">σχετικά με την </w:t>
      </w:r>
      <w:r>
        <w:rPr>
          <w:rFonts w:eastAsia="Times New Roman"/>
          <w:color w:val="000000"/>
          <w:szCs w:val="24"/>
        </w:rPr>
        <w:lastRenderedPageBreak/>
        <w:t>ανθελληνική δράση Τούρκων πρακτόρων και εκπροσώπων τους στη Θράκη.</w:t>
      </w:r>
    </w:p>
    <w:p w14:paraId="75A2F63F"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 xml:space="preserve">3. Η με αριθμό 415/31-1-2017 επίκαιρη ερώτηση του Βουλευτή Ηρακλείου της Δημοκρατικής Συμπαράταξης ΠΑΣΟΚ – ΔΗΜΑΡ κ. </w:t>
      </w:r>
      <w:r>
        <w:rPr>
          <w:rFonts w:eastAsia="Times New Roman"/>
          <w:bCs/>
          <w:color w:val="000000"/>
          <w:szCs w:val="24"/>
        </w:rPr>
        <w:t>Βασι</w:t>
      </w:r>
      <w:r>
        <w:rPr>
          <w:rFonts w:eastAsia="Times New Roman"/>
          <w:bCs/>
          <w:color w:val="000000"/>
          <w:szCs w:val="24"/>
        </w:rPr>
        <w:t>λείου</w:t>
      </w:r>
      <w:r>
        <w:rPr>
          <w:rFonts w:eastAsia="Times New Roman"/>
          <w:b/>
          <w:bCs/>
          <w:color w:val="000000"/>
          <w:szCs w:val="24"/>
        </w:rPr>
        <w:t xml:space="preserve"> </w:t>
      </w:r>
      <w:proofErr w:type="spellStart"/>
      <w:r>
        <w:rPr>
          <w:rFonts w:eastAsia="Times New Roman"/>
          <w:bCs/>
          <w:color w:val="000000"/>
          <w:szCs w:val="24"/>
        </w:rPr>
        <w:t>Κεγκέρογλου</w:t>
      </w:r>
      <w:proofErr w:type="spellEnd"/>
      <w:r>
        <w:rPr>
          <w:rFonts w:eastAsia="Times New Roman"/>
          <w:color w:val="000000"/>
          <w:szCs w:val="24"/>
        </w:rPr>
        <w:t xml:space="preserve"> προς τον Υπουργό </w:t>
      </w:r>
      <w:r>
        <w:rPr>
          <w:rFonts w:eastAsia="Times New Roman"/>
          <w:bCs/>
          <w:color w:val="000000"/>
          <w:szCs w:val="24"/>
        </w:rPr>
        <w:t>Αγροτικής Ανάπτυξης και Τροφίμων,</w:t>
      </w:r>
      <w:r>
        <w:rPr>
          <w:rFonts w:eastAsia="Times New Roman"/>
          <w:color w:val="000000"/>
          <w:szCs w:val="24"/>
        </w:rPr>
        <w:t xml:space="preserve"> σχετικά με την αναβολή των προκηρύξεων του Προγράμματος Αγροτικής Ανάπτυξης.</w:t>
      </w:r>
    </w:p>
    <w:p w14:paraId="75A2F640"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4. Η με αριθμό 427/31-1-2017 επίκαιρη ερώτηση του Βουλευτή Λέσβου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Σταύρου</w:t>
      </w:r>
      <w:r>
        <w:rPr>
          <w:rFonts w:eastAsia="Times New Roman"/>
          <w:b/>
          <w:bCs/>
          <w:color w:val="000000"/>
          <w:szCs w:val="24"/>
        </w:rPr>
        <w:t xml:space="preserve"> </w:t>
      </w:r>
      <w:r>
        <w:rPr>
          <w:rFonts w:eastAsia="Times New Roman"/>
          <w:bCs/>
          <w:color w:val="000000"/>
          <w:szCs w:val="24"/>
        </w:rPr>
        <w:t>Τάσσου</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την ένταξη της Ογκολογικής – Αιματολογικής Μονάδας Ημερήσιας Νοσηλείας στον Οργανισμό του Νοσοκομείου Μυτιλήνης.</w:t>
      </w:r>
    </w:p>
    <w:p w14:paraId="75A2F641"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 xml:space="preserve">5. Η με αριθμό 416/31-1-2017 επίκαιρη ερώτηση του Ανεξάρτητου Βουλευτή Αχαΐας κ. </w:t>
      </w:r>
      <w:r>
        <w:rPr>
          <w:rFonts w:eastAsia="Times New Roman"/>
          <w:bCs/>
          <w:color w:val="000000"/>
          <w:szCs w:val="24"/>
        </w:rPr>
        <w:t>Νικολάου Νι</w:t>
      </w:r>
      <w:r>
        <w:rPr>
          <w:rFonts w:eastAsia="Times New Roman"/>
          <w:bCs/>
          <w:color w:val="000000"/>
          <w:szCs w:val="24"/>
        </w:rPr>
        <w:t>κολόπουλου</w:t>
      </w:r>
      <w:r>
        <w:rPr>
          <w:rFonts w:eastAsia="Times New Roman"/>
          <w:color w:val="000000"/>
          <w:szCs w:val="24"/>
        </w:rPr>
        <w:t xml:space="preserve"> προς τον Υπουργό </w:t>
      </w:r>
      <w:r>
        <w:rPr>
          <w:rFonts w:eastAsia="Times New Roman"/>
          <w:bCs/>
          <w:color w:val="000000"/>
          <w:szCs w:val="24"/>
        </w:rPr>
        <w:t>Δικαιοσύνης, Διαφάνειας και Ανθρωπίνων Δικαιωμάτων,</w:t>
      </w:r>
      <w:r>
        <w:rPr>
          <w:rFonts w:eastAsia="Times New Roman"/>
          <w:b/>
          <w:bCs/>
          <w:color w:val="000000"/>
          <w:szCs w:val="24"/>
        </w:rPr>
        <w:t xml:space="preserve"> </w:t>
      </w:r>
      <w:r>
        <w:rPr>
          <w:rFonts w:eastAsia="Times New Roman"/>
          <w:color w:val="000000"/>
          <w:szCs w:val="24"/>
        </w:rPr>
        <w:t>σχετικά με την υπόθεση της μπύρας και αν υπάρχουν επίορκοι στην επιτροπή ανταγωνισμού.</w:t>
      </w:r>
    </w:p>
    <w:p w14:paraId="75A2F642"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 xml:space="preserve">6. Η με αριθμό 390/24-1-2017 επίκαιρη ερώτηση του Ανεξάρτητου Βουλευτή Αχαΐας κ. </w:t>
      </w:r>
      <w:r>
        <w:rPr>
          <w:rFonts w:eastAsia="Times New Roman"/>
          <w:bCs/>
          <w:color w:val="000000"/>
          <w:szCs w:val="24"/>
        </w:rPr>
        <w:t>Νικολάου</w:t>
      </w:r>
      <w:r>
        <w:rPr>
          <w:rFonts w:eastAsia="Times New Roman"/>
          <w:bCs/>
          <w:color w:val="000000"/>
          <w:szCs w:val="24"/>
        </w:rPr>
        <w:t xml:space="preserve"> Νικολόπουλου</w:t>
      </w:r>
      <w:r>
        <w:rPr>
          <w:rFonts w:eastAsia="Times New Roman"/>
          <w:color w:val="000000"/>
          <w:szCs w:val="24"/>
        </w:rPr>
        <w:t xml:space="preserve"> προς τον </w:t>
      </w:r>
      <w:r>
        <w:rPr>
          <w:rFonts w:eastAsia="Times New Roman"/>
          <w:color w:val="000000"/>
          <w:szCs w:val="24"/>
        </w:rPr>
        <w:lastRenderedPageBreak/>
        <w:t xml:space="preserve">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τη μείωση δαπανών στην ειδική αγωγή για την εξειδικευμένη εκπαίδευση – θεραπεία.</w:t>
      </w:r>
    </w:p>
    <w:p w14:paraId="75A2F643"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 xml:space="preserve">7. Η με αριθμό 344/16-1-2017 επίκαιρη ερώτηση της Βουλευτού Β΄ Αθηνών της Νέας Δημοκρατίας κ. </w:t>
      </w:r>
      <w:r>
        <w:rPr>
          <w:rFonts w:eastAsia="Times New Roman"/>
          <w:bCs/>
          <w:color w:val="000000"/>
          <w:szCs w:val="24"/>
        </w:rPr>
        <w:t>Αικατερίνης Παπακώστα – Σιδηροπ</w:t>
      </w:r>
      <w:r>
        <w:rPr>
          <w:rFonts w:eastAsia="Times New Roman"/>
          <w:bCs/>
          <w:color w:val="000000"/>
          <w:szCs w:val="24"/>
        </w:rPr>
        <w:t>ούλου</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τη δυσαρέσκεια των πολιτών με τον ΕΟΠΥΥ και τη δημόσια φροντίδα υγείας.</w:t>
      </w:r>
    </w:p>
    <w:p w14:paraId="75A2F644"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8. Η με αριθμό 358/17-1-2017 επίκαιρη ερώτηση του Βουλευτή Ηρακλείου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Εμμανουήλ Συντυχάκη</w:t>
      </w:r>
      <w:r>
        <w:rPr>
          <w:rFonts w:eastAsia="Times New Roman"/>
          <w:color w:val="000000"/>
          <w:szCs w:val="24"/>
        </w:rPr>
        <w:t xml:space="preserve"> προς τον Υπουρ</w:t>
      </w:r>
      <w:r>
        <w:rPr>
          <w:rFonts w:eastAsia="Times New Roman"/>
          <w:color w:val="000000"/>
          <w:szCs w:val="24"/>
        </w:rPr>
        <w:t>γό</w:t>
      </w:r>
      <w:r>
        <w:rPr>
          <w:rFonts w:eastAsia="Times New Roman"/>
          <w:b/>
          <w:bCs/>
          <w:color w:val="000000"/>
          <w:szCs w:val="24"/>
        </w:rPr>
        <w:t xml:space="preserve">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σχετικά με τη λήψη μέτρων για τις καταστροφές σε αγροτικές καλλιέργειες σε περιοχές της Κρήτης λόγω των χιονοπτώσεων και του παγετού.</w:t>
      </w:r>
    </w:p>
    <w:p w14:paraId="75A2F645"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9. Η με αριθμό 351/16-1-2017 επίκαιρη ερώτηση του Βουλευτή Μεσσηνίας του Λαϊκού Συνδέ</w:t>
      </w:r>
      <w:r>
        <w:rPr>
          <w:rFonts w:eastAsia="Times New Roman"/>
          <w:color w:val="000000"/>
          <w:szCs w:val="24"/>
        </w:rPr>
        <w:t xml:space="preserve">σμου – Χρυσή Αυγή κ. </w:t>
      </w:r>
      <w:r>
        <w:rPr>
          <w:rFonts w:eastAsia="Times New Roman"/>
          <w:bCs/>
          <w:color w:val="000000"/>
          <w:szCs w:val="24"/>
        </w:rPr>
        <w:t xml:space="preserve">Δημητρίου </w:t>
      </w:r>
      <w:proofErr w:type="spellStart"/>
      <w:r>
        <w:rPr>
          <w:rFonts w:eastAsia="Times New Roman"/>
          <w:bCs/>
          <w:color w:val="000000"/>
          <w:szCs w:val="24"/>
        </w:rPr>
        <w:t>Κουκούτση</w:t>
      </w:r>
      <w:proofErr w:type="spellEnd"/>
      <w:r>
        <w:rPr>
          <w:rFonts w:eastAsia="Times New Roman"/>
          <w:color w:val="000000"/>
          <w:szCs w:val="24"/>
        </w:rPr>
        <w:t xml:space="preserve"> προς τον Υπουργό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σχετικά με την κατάργηση της ΠΟΠ ελιάς Καλαμάτας.</w:t>
      </w:r>
    </w:p>
    <w:p w14:paraId="75A2F646"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 xml:space="preserve">10. Η με αριθμό 348/16-1-2017 επίκαιρη ερώτηση του Βουλευτή Αργολίδας της Δημοκρατικής Συμπαράταξης ΠΑΣΟΚ </w:t>
      </w:r>
      <w:r>
        <w:rPr>
          <w:rFonts w:eastAsia="Times New Roman"/>
          <w:color w:val="000000"/>
          <w:szCs w:val="24"/>
        </w:rPr>
        <w:lastRenderedPageBreak/>
        <w:t xml:space="preserve">– ΔΗΜΑΡ κ. </w:t>
      </w:r>
      <w:r>
        <w:rPr>
          <w:rFonts w:eastAsia="Times New Roman"/>
          <w:bCs/>
          <w:color w:val="000000"/>
          <w:szCs w:val="24"/>
        </w:rPr>
        <w:t>Ιωάννη Μανιάτη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 xml:space="preserve">σχετικά με την επανάληψη της παράτασης του σχεδίου διαχείρισης για τη </w:t>
      </w:r>
      <w:proofErr w:type="spellStart"/>
      <w:r>
        <w:rPr>
          <w:rFonts w:eastAsia="Times New Roman"/>
          <w:color w:val="000000"/>
          <w:szCs w:val="24"/>
        </w:rPr>
        <w:t>βιν</w:t>
      </w:r>
      <w:r>
        <w:rPr>
          <w:rFonts w:eastAsia="Times New Roman"/>
          <w:color w:val="000000"/>
          <w:szCs w:val="24"/>
        </w:rPr>
        <w:t>τζότρατα</w:t>
      </w:r>
      <w:proofErr w:type="spellEnd"/>
      <w:r>
        <w:rPr>
          <w:rFonts w:eastAsia="Times New Roman"/>
          <w:color w:val="000000"/>
          <w:szCs w:val="24"/>
        </w:rPr>
        <w:t xml:space="preserve"> που θέτει σε άμεσο κίνδυνο τη βιωσιμότητα των ελληνικών θαλασσών.</w:t>
      </w:r>
    </w:p>
    <w:p w14:paraId="75A2F647"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11. Η με αριθμό 328/10-1-2017 επίκαιρη ερώτηση του Βουλευτή Α΄ Θεσσαλονίκης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Ιωάννη Δελή</w:t>
      </w:r>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color w:val="000000"/>
          <w:szCs w:val="24"/>
        </w:rPr>
        <w:t xml:space="preserve"> σχ</w:t>
      </w:r>
      <w:r>
        <w:rPr>
          <w:rFonts w:eastAsia="Times New Roman"/>
          <w:color w:val="000000"/>
          <w:szCs w:val="24"/>
        </w:rPr>
        <w:t>ετικά με την εκπαίδευση των προσφυγόπουλων.</w:t>
      </w:r>
    </w:p>
    <w:p w14:paraId="75A2F648" w14:textId="77777777" w:rsidR="00CB15B1" w:rsidRDefault="003808CD">
      <w:pPr>
        <w:spacing w:line="600" w:lineRule="auto"/>
        <w:ind w:firstLine="720"/>
        <w:jc w:val="both"/>
        <w:rPr>
          <w:rFonts w:eastAsia="Times New Roman"/>
          <w:color w:val="000000"/>
          <w:szCs w:val="24"/>
        </w:rPr>
      </w:pPr>
      <w:r>
        <w:rPr>
          <w:rFonts w:eastAsia="Times New Roman"/>
          <w:bCs/>
          <w:color w:val="000000"/>
          <w:szCs w:val="24"/>
        </w:rPr>
        <w:t>Αναφορές – Ερωτήσεις (Άρθρο 130 παρ</w:t>
      </w:r>
      <w:r>
        <w:rPr>
          <w:rFonts w:eastAsia="Times New Roman"/>
          <w:bCs/>
          <w:color w:val="000000"/>
          <w:szCs w:val="24"/>
        </w:rPr>
        <w:t>άγραφος</w:t>
      </w:r>
      <w:r>
        <w:rPr>
          <w:rFonts w:eastAsia="Times New Roman"/>
          <w:bCs/>
          <w:color w:val="000000"/>
          <w:szCs w:val="24"/>
        </w:rPr>
        <w:t xml:space="preserve"> 5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75A2F649" w14:textId="77777777" w:rsidR="00CB15B1" w:rsidRDefault="003808CD">
      <w:pPr>
        <w:spacing w:line="600" w:lineRule="auto"/>
        <w:ind w:firstLine="720"/>
        <w:jc w:val="both"/>
        <w:rPr>
          <w:rFonts w:eastAsia="Times New Roman"/>
          <w:color w:val="000000"/>
          <w:szCs w:val="24"/>
        </w:rPr>
      </w:pPr>
      <w:r>
        <w:rPr>
          <w:rFonts w:eastAsia="Times New Roman"/>
          <w:color w:val="000000"/>
          <w:szCs w:val="24"/>
        </w:rPr>
        <w:t xml:space="preserve">1. Η με αριθμό 2149/20-12-2016 ερώτηση του Βουλευτή Λακωνίας της Νέας Δημοκρατίας κ. </w:t>
      </w:r>
      <w:r>
        <w:rPr>
          <w:rFonts w:eastAsia="Times New Roman"/>
          <w:bCs/>
          <w:color w:val="000000"/>
          <w:szCs w:val="24"/>
        </w:rPr>
        <w:t>Αθανασίου Δαβάκη</w:t>
      </w:r>
      <w:r>
        <w:rPr>
          <w:rFonts w:eastAsia="Times New Roman"/>
          <w:color w:val="000000"/>
          <w:szCs w:val="24"/>
        </w:rPr>
        <w:t xml:space="preserve"> προς την Υπουργό </w:t>
      </w:r>
      <w:r>
        <w:rPr>
          <w:rFonts w:eastAsia="Times New Roman"/>
          <w:bCs/>
          <w:color w:val="000000"/>
          <w:szCs w:val="24"/>
        </w:rPr>
        <w:t xml:space="preserve">Εργασίας, Κοινωνικής </w:t>
      </w:r>
      <w:r>
        <w:rPr>
          <w:rFonts w:eastAsia="Times New Roman"/>
          <w:bCs/>
          <w:color w:val="000000"/>
          <w:szCs w:val="24"/>
        </w:rPr>
        <w:t>Ασφάλισης και Κοινωνικής Αλληλεγγύης,</w:t>
      </w:r>
      <w:r>
        <w:rPr>
          <w:rFonts w:eastAsia="Times New Roman"/>
          <w:b/>
          <w:bCs/>
          <w:color w:val="000000"/>
          <w:szCs w:val="24"/>
        </w:rPr>
        <w:t xml:space="preserve"> </w:t>
      </w:r>
      <w:r>
        <w:rPr>
          <w:rFonts w:eastAsia="Times New Roman"/>
          <w:color w:val="000000"/>
          <w:szCs w:val="24"/>
        </w:rPr>
        <w:t xml:space="preserve">σχετικά με τη δυνατότητα τροποποίησης της συγκεκριμένης διάταξης (άρθρο 12 του ν.4387/2016) που πλήττει ιδιαιτέρως τις περιπτώσεις που η σύζυγος του </w:t>
      </w:r>
      <w:proofErr w:type="spellStart"/>
      <w:r>
        <w:rPr>
          <w:rFonts w:eastAsia="Times New Roman"/>
          <w:color w:val="000000"/>
          <w:szCs w:val="24"/>
        </w:rPr>
        <w:t>θανόντος</w:t>
      </w:r>
      <w:proofErr w:type="spellEnd"/>
      <w:r>
        <w:rPr>
          <w:rFonts w:eastAsia="Times New Roman"/>
          <w:color w:val="000000"/>
          <w:szCs w:val="24"/>
        </w:rPr>
        <w:t xml:space="preserve"> δεν εργάζεται.</w:t>
      </w:r>
    </w:p>
    <w:p w14:paraId="75A2F64A" w14:textId="77777777" w:rsidR="00CB15B1" w:rsidRDefault="003808CD">
      <w:pPr>
        <w:spacing w:line="600" w:lineRule="auto"/>
        <w:ind w:firstLine="720"/>
        <w:jc w:val="both"/>
        <w:rPr>
          <w:rFonts w:eastAsia="Times New Roman"/>
          <w:szCs w:val="24"/>
        </w:rPr>
      </w:pPr>
      <w:r>
        <w:rPr>
          <w:rFonts w:eastAsia="Times New Roman"/>
          <w:szCs w:val="24"/>
        </w:rPr>
        <w:lastRenderedPageBreak/>
        <w:t>Κύριοι συνάδελφοι, μια και ξεκινάμε εγκαίρως,</w:t>
      </w:r>
      <w:r>
        <w:rPr>
          <w:rFonts w:eastAsia="Times New Roman"/>
          <w:szCs w:val="24"/>
        </w:rPr>
        <w:t xml:space="preserve"> θα διαβάσω πρώτα τις επίκαιρες ερωτήσεις που δεν θα συζητηθούν. </w:t>
      </w:r>
    </w:p>
    <w:p w14:paraId="75A2F64B" w14:textId="77777777" w:rsidR="00CB15B1" w:rsidRDefault="003808CD">
      <w:pPr>
        <w:spacing w:line="600" w:lineRule="auto"/>
        <w:ind w:firstLine="720"/>
        <w:jc w:val="both"/>
        <w:rPr>
          <w:rFonts w:eastAsia="Times New Roman"/>
          <w:szCs w:val="24"/>
        </w:rPr>
      </w:pPr>
      <w:r>
        <w:rPr>
          <w:rFonts w:eastAsia="Times New Roman"/>
          <w:szCs w:val="24"/>
        </w:rPr>
        <w:t>Η δεύτερη με αριθμό 398/27</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επίκαιρη ερώτηση πρώτου κύκλου του Βουλευτή Δωδεκανήσου της Νέας Δημοκρατίας κ. Εμμανουήλ </w:t>
      </w:r>
      <w:proofErr w:type="spellStart"/>
      <w:r>
        <w:rPr>
          <w:rFonts w:eastAsia="Times New Roman"/>
          <w:szCs w:val="24"/>
        </w:rPr>
        <w:t>Κόνσολα</w:t>
      </w:r>
      <w:proofErr w:type="spellEnd"/>
      <w:r>
        <w:rPr>
          <w:rFonts w:eastAsia="Times New Roman"/>
          <w:szCs w:val="24"/>
        </w:rPr>
        <w:t xml:space="preserve"> προς την Υπουργό Τουρισμού κ. Έλενα Κουντουρά, σχετικά με </w:t>
      </w:r>
      <w:r>
        <w:rPr>
          <w:rFonts w:eastAsia="Times New Roman"/>
          <w:szCs w:val="24"/>
        </w:rPr>
        <w:t xml:space="preserve">την έλλειψη δευτερογενούς και εξειδικευμένης επεξεργασίας των στοιχείων των αφίξεων, που δημιουργεί ψευδή και ανακριβή εικόνα για τον τουρισμό μας δεν θα συζητηθεί. </w:t>
      </w:r>
    </w:p>
    <w:p w14:paraId="75A2F64C" w14:textId="77777777" w:rsidR="00CB15B1" w:rsidRDefault="003808CD">
      <w:pPr>
        <w:spacing w:line="600" w:lineRule="auto"/>
        <w:ind w:firstLine="720"/>
        <w:jc w:val="both"/>
        <w:rPr>
          <w:rFonts w:eastAsia="Times New Roman"/>
          <w:szCs w:val="24"/>
        </w:rPr>
      </w:pPr>
      <w:r>
        <w:rPr>
          <w:rFonts w:eastAsia="Times New Roman"/>
          <w:szCs w:val="24"/>
        </w:rPr>
        <w:t xml:space="preserve">Επίσης, δεν θα συζητηθούν λόγω κωλύματος των αρμοδίων Υπουργών και θα επαναπροσδιοριστούν </w:t>
      </w:r>
      <w:r>
        <w:rPr>
          <w:rFonts w:eastAsia="Times New Roman"/>
          <w:szCs w:val="24"/>
        </w:rPr>
        <w:t>για συζήτηση οι ακόλουθες ερωτήσεις:</w:t>
      </w:r>
    </w:p>
    <w:p w14:paraId="75A2F64D" w14:textId="77777777" w:rsidR="00CB15B1" w:rsidRDefault="003808CD">
      <w:pPr>
        <w:spacing w:line="600" w:lineRule="auto"/>
        <w:ind w:firstLine="720"/>
        <w:jc w:val="both"/>
        <w:rPr>
          <w:rFonts w:eastAsia="Times New Roman"/>
          <w:szCs w:val="24"/>
        </w:rPr>
      </w:pPr>
      <w:r>
        <w:rPr>
          <w:rFonts w:eastAsia="Times New Roman"/>
          <w:szCs w:val="24"/>
        </w:rPr>
        <w:t>Η πρώτη με αριθμό 405/30</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επίκαιρη ερώτηση δεύτερου κύκλου του Βουλευτή Γρεβενών του ΣΥΡΙΖΑ κ. Χρήστου </w:t>
      </w:r>
      <w:proofErr w:type="spellStart"/>
      <w:r>
        <w:rPr>
          <w:rFonts w:eastAsia="Times New Roman"/>
          <w:szCs w:val="24"/>
        </w:rPr>
        <w:t>Μ</w:t>
      </w:r>
      <w:r>
        <w:rPr>
          <w:rFonts w:eastAsia="Times New Roman"/>
          <w:szCs w:val="24"/>
        </w:rPr>
        <w:t>π</w:t>
      </w:r>
      <w:r>
        <w:rPr>
          <w:rFonts w:eastAsia="Times New Roman"/>
          <w:szCs w:val="24"/>
        </w:rPr>
        <w:t>γιάλα</w:t>
      </w:r>
      <w:proofErr w:type="spellEnd"/>
      <w:r>
        <w:rPr>
          <w:rFonts w:eastAsia="Times New Roman"/>
          <w:szCs w:val="24"/>
        </w:rPr>
        <w:t xml:space="preserve">, σχετικά με τη μετάβαση στο ψηφιακό σήμα για μεγάλα τμήματα της επαρχίας δεν θα συζητηθεί λόγω </w:t>
      </w:r>
      <w:r>
        <w:rPr>
          <w:rFonts w:eastAsia="Times New Roman"/>
          <w:szCs w:val="24"/>
        </w:rPr>
        <w:t>ανειλημ</w:t>
      </w:r>
      <w:r>
        <w:rPr>
          <w:rFonts w:eastAsia="Times New Roman"/>
          <w:szCs w:val="24"/>
        </w:rPr>
        <w:t xml:space="preserve">μένων υποχρεώσεων </w:t>
      </w:r>
      <w:r>
        <w:rPr>
          <w:rFonts w:eastAsia="Times New Roman"/>
          <w:szCs w:val="24"/>
        </w:rPr>
        <w:t>του Υπουργού Ψηφιακής Πολιτικής</w:t>
      </w:r>
      <w:r>
        <w:rPr>
          <w:rFonts w:eastAsia="Times New Roman"/>
          <w:szCs w:val="24"/>
        </w:rPr>
        <w:t xml:space="preserve">, Τηλεπικοινωνιών και Ενημέρωσης, </w:t>
      </w:r>
      <w:r>
        <w:rPr>
          <w:rFonts w:eastAsia="Times New Roman"/>
          <w:szCs w:val="24"/>
        </w:rPr>
        <w:t>κ. Νικολάου Παππά.</w:t>
      </w:r>
    </w:p>
    <w:p w14:paraId="75A2F64E" w14:textId="77777777" w:rsidR="00CB15B1" w:rsidRDefault="003808CD">
      <w:pPr>
        <w:spacing w:line="600" w:lineRule="auto"/>
        <w:ind w:firstLine="720"/>
        <w:jc w:val="both"/>
        <w:rPr>
          <w:rFonts w:eastAsia="Times New Roman"/>
          <w:szCs w:val="24"/>
        </w:rPr>
      </w:pPr>
      <w:r>
        <w:rPr>
          <w:rFonts w:eastAsia="Times New Roman"/>
          <w:szCs w:val="24"/>
        </w:rPr>
        <w:lastRenderedPageBreak/>
        <w:t>Η ενδέκατη με αριθμό 333/12.01.2017 επίκαιρη ερώτηση δεύτερου κύκλου του Βουλευτή Αχαΐας της Δημοκρατικής Συμπαράταξης ΠΑΣΟΚ</w:t>
      </w:r>
      <w:r>
        <w:rPr>
          <w:rFonts w:eastAsia="Times New Roman"/>
          <w:szCs w:val="24"/>
        </w:rPr>
        <w:t xml:space="preserve"> </w:t>
      </w:r>
      <w:r>
        <w:rPr>
          <w:rFonts w:eastAsia="Times New Roman"/>
          <w:szCs w:val="24"/>
        </w:rPr>
        <w:t>-ΔΗΜΑΡ κ. Θεοδώρου Παπαθεοδώρ</w:t>
      </w:r>
      <w:r>
        <w:rPr>
          <w:rFonts w:eastAsia="Times New Roman"/>
          <w:szCs w:val="24"/>
        </w:rPr>
        <w:t>ου, σχετικά με τη χρηματοδότηση δημοσιογράφων και ιστοσελίδων, δεν θα συζητηθεί λόγω κωλύματος του Υπουργού Ψηφιακής Πολιτικής</w:t>
      </w:r>
      <w:r>
        <w:rPr>
          <w:rFonts w:eastAsia="Times New Roman"/>
          <w:szCs w:val="24"/>
        </w:rPr>
        <w:t>, Τηλεπικοινωνιών και Ενημέρωσης,</w:t>
      </w:r>
      <w:r>
        <w:rPr>
          <w:rFonts w:eastAsia="Times New Roman"/>
          <w:szCs w:val="24"/>
        </w:rPr>
        <w:t xml:space="preserve"> κ. Νικολάου Παππά.</w:t>
      </w:r>
    </w:p>
    <w:p w14:paraId="75A2F64F" w14:textId="77777777" w:rsidR="00CB15B1" w:rsidRDefault="003808CD">
      <w:pPr>
        <w:spacing w:line="600" w:lineRule="auto"/>
        <w:ind w:firstLine="720"/>
        <w:jc w:val="both"/>
        <w:rPr>
          <w:rFonts w:eastAsia="Times New Roman"/>
          <w:szCs w:val="24"/>
        </w:rPr>
      </w:pPr>
      <w:r>
        <w:rPr>
          <w:rFonts w:eastAsia="Times New Roman"/>
          <w:szCs w:val="24"/>
        </w:rPr>
        <w:t>Η πρώτη με αριθμό 404/30</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επίκαιρη ερώτηση πρώτου κύκλου της Βουλευτού </w:t>
      </w:r>
      <w:r>
        <w:rPr>
          <w:rFonts w:eastAsia="Times New Roman"/>
          <w:szCs w:val="24"/>
        </w:rPr>
        <w:t xml:space="preserve">Καρδίτσας του Συνασπισμού Ριζοσπαστικής Αριστεράς κ. Χρυσούλας </w:t>
      </w:r>
      <w:proofErr w:type="spellStart"/>
      <w:r>
        <w:rPr>
          <w:rFonts w:eastAsia="Times New Roman"/>
          <w:szCs w:val="24"/>
        </w:rPr>
        <w:t>Κατσαβριά</w:t>
      </w:r>
      <w:proofErr w:type="spellEnd"/>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Σιωροπούλου</w:t>
      </w:r>
      <w:proofErr w:type="spellEnd"/>
      <w:r>
        <w:rPr>
          <w:rFonts w:eastAsia="Times New Roman"/>
          <w:szCs w:val="24"/>
        </w:rPr>
        <w:t>, σχετικά με τη σύνταξη εθνικού σχεδίου για τη στήριξη της βαμβακοκαλλιέργειας, δεν θα συζητηθεί λόγω κωλύματος του Υφυπουργού Αγροτικής Ανάπτυξης και Τροφίμων</w:t>
      </w:r>
      <w:r>
        <w:rPr>
          <w:rFonts w:eastAsia="Times New Roman"/>
          <w:szCs w:val="24"/>
        </w:rPr>
        <w:t>,</w:t>
      </w:r>
      <w:r>
        <w:rPr>
          <w:rFonts w:eastAsia="Times New Roman"/>
          <w:szCs w:val="24"/>
        </w:rPr>
        <w:t xml:space="preserve"> κ. Βασιλείου Κόκκαλη.</w:t>
      </w:r>
    </w:p>
    <w:p w14:paraId="75A2F650" w14:textId="77777777" w:rsidR="00CB15B1" w:rsidRDefault="003808CD">
      <w:pPr>
        <w:spacing w:line="600" w:lineRule="auto"/>
        <w:ind w:firstLine="720"/>
        <w:jc w:val="both"/>
        <w:rPr>
          <w:rFonts w:eastAsia="Times New Roman"/>
          <w:szCs w:val="24"/>
        </w:rPr>
      </w:pPr>
      <w:r>
        <w:rPr>
          <w:rFonts w:eastAsia="Times New Roman"/>
          <w:szCs w:val="24"/>
        </w:rPr>
        <w:t>Επίσης, η δεύτερη με αριθμό 399/27</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επίκαιρη ερώτηση δεύτερου κύκλου του Βουλευτή Αχαΐας της Νέας Δημοκρατίας κ. </w:t>
      </w:r>
      <w:proofErr w:type="spellStart"/>
      <w:r>
        <w:rPr>
          <w:rFonts w:eastAsia="Times New Roman"/>
          <w:szCs w:val="24"/>
        </w:rPr>
        <w:t>Ιάσονος</w:t>
      </w:r>
      <w:proofErr w:type="spellEnd"/>
      <w:r>
        <w:rPr>
          <w:rFonts w:eastAsia="Times New Roman"/>
          <w:szCs w:val="24"/>
        </w:rPr>
        <w:t xml:space="preserve"> Φωτήλα, σχετικά με την καθυστέρηση του έργου επέκτασης της διώρυγας του ποταμού Πηνειού στη </w:t>
      </w:r>
      <w:r>
        <w:rPr>
          <w:rFonts w:eastAsia="Times New Roman"/>
          <w:szCs w:val="24"/>
        </w:rPr>
        <w:t>δ</w:t>
      </w:r>
      <w:r>
        <w:rPr>
          <w:rFonts w:eastAsia="Times New Roman"/>
          <w:szCs w:val="24"/>
        </w:rPr>
        <w:t xml:space="preserve">υτική Αχαΐα, </w:t>
      </w:r>
      <w:r>
        <w:rPr>
          <w:rFonts w:eastAsia="Times New Roman"/>
          <w:szCs w:val="24"/>
        </w:rPr>
        <w:t>δεν θα συζητηθεί λόγω κωλύματος του Υφυπουργού Αγροτικής Ανάπτυξης και Τροφίμων</w:t>
      </w:r>
      <w:r>
        <w:rPr>
          <w:rFonts w:eastAsia="Times New Roman"/>
          <w:szCs w:val="24"/>
        </w:rPr>
        <w:t>,</w:t>
      </w:r>
      <w:r>
        <w:rPr>
          <w:rFonts w:eastAsia="Times New Roman"/>
          <w:szCs w:val="24"/>
        </w:rPr>
        <w:t xml:space="preserve"> κ. Βασιλείου Κόκκαλη.</w:t>
      </w:r>
    </w:p>
    <w:p w14:paraId="75A2F651" w14:textId="77777777" w:rsidR="00CB15B1" w:rsidRDefault="003808CD">
      <w:pPr>
        <w:spacing w:line="600" w:lineRule="auto"/>
        <w:ind w:firstLine="720"/>
        <w:jc w:val="both"/>
        <w:rPr>
          <w:rFonts w:eastAsia="Times New Roman"/>
          <w:szCs w:val="24"/>
        </w:rPr>
      </w:pPr>
      <w:r>
        <w:rPr>
          <w:rFonts w:eastAsia="Times New Roman"/>
          <w:szCs w:val="24"/>
        </w:rPr>
        <w:lastRenderedPageBreak/>
        <w:t>Ομοίως, η έβδομη με αριθμό 402/27</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επίκαιρη ερώτηση πρώτου κύκλου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σχετικά με τη </w:t>
      </w:r>
      <w:r>
        <w:rPr>
          <w:rFonts w:eastAsia="Times New Roman"/>
          <w:szCs w:val="24"/>
        </w:rPr>
        <w:t>μείωση του κόστους των διαγνωστικών εξετάσεων για τον καρκίνο του μαστού, δεν θα συζητηθεί λόγω κωλύματος του Αναπληρωτή Υπουργού Υγείας</w:t>
      </w:r>
      <w:r>
        <w:rPr>
          <w:rFonts w:eastAsia="Times New Roman"/>
          <w:szCs w:val="24"/>
        </w:rPr>
        <w:t>,</w:t>
      </w:r>
      <w:r>
        <w:rPr>
          <w:rFonts w:eastAsia="Times New Roman"/>
          <w:szCs w:val="24"/>
        </w:rPr>
        <w:t xml:space="preserve"> κ. Παύλου </w:t>
      </w:r>
      <w:proofErr w:type="spellStart"/>
      <w:r>
        <w:rPr>
          <w:rFonts w:eastAsia="Times New Roman"/>
          <w:szCs w:val="24"/>
        </w:rPr>
        <w:t>Πολάκη</w:t>
      </w:r>
      <w:proofErr w:type="spellEnd"/>
      <w:r>
        <w:rPr>
          <w:rFonts w:eastAsia="Times New Roman"/>
          <w:szCs w:val="24"/>
        </w:rPr>
        <w:t xml:space="preserve">. </w:t>
      </w:r>
    </w:p>
    <w:p w14:paraId="75A2F652" w14:textId="77777777" w:rsidR="00CB15B1" w:rsidRDefault="003808CD">
      <w:pPr>
        <w:spacing w:line="600" w:lineRule="auto"/>
        <w:ind w:firstLine="720"/>
        <w:jc w:val="both"/>
        <w:rPr>
          <w:rFonts w:eastAsia="Times New Roman"/>
          <w:szCs w:val="24"/>
        </w:rPr>
      </w:pPr>
      <w:r>
        <w:rPr>
          <w:rFonts w:eastAsia="Times New Roman"/>
          <w:szCs w:val="24"/>
        </w:rPr>
        <w:t>Η πέμπτη με αριθμό 408/30</w:t>
      </w:r>
      <w:r>
        <w:rPr>
          <w:rFonts w:eastAsia="Times New Roman"/>
          <w:szCs w:val="24"/>
        </w:rPr>
        <w:t>-</w:t>
      </w:r>
      <w:r>
        <w:rPr>
          <w:rFonts w:eastAsia="Times New Roman"/>
          <w:szCs w:val="24"/>
        </w:rPr>
        <w:t>1</w:t>
      </w:r>
      <w:r>
        <w:rPr>
          <w:rFonts w:eastAsia="Times New Roman"/>
          <w:szCs w:val="24"/>
        </w:rPr>
        <w:t>-</w:t>
      </w:r>
      <w:r>
        <w:rPr>
          <w:rFonts w:eastAsia="Times New Roman"/>
          <w:szCs w:val="24"/>
        </w:rPr>
        <w:t>2017 επίκαιρη ερώτηση δεύτερου κύκλου του Βουλευτή Αττικής του Κομμουνι</w:t>
      </w:r>
      <w:r>
        <w:rPr>
          <w:rFonts w:eastAsia="Times New Roman"/>
          <w:szCs w:val="24"/>
        </w:rPr>
        <w:t>στικού Κόμματος Ελλάδ</w:t>
      </w:r>
      <w:r>
        <w:rPr>
          <w:rFonts w:eastAsia="Times New Roman"/>
          <w:szCs w:val="24"/>
        </w:rPr>
        <w:t>α</w:t>
      </w:r>
      <w:r>
        <w:rPr>
          <w:rFonts w:eastAsia="Times New Roman"/>
          <w:szCs w:val="24"/>
        </w:rPr>
        <w:t xml:space="preserve">ς κ. Ιωάννη Γκιόκα, σχετικά με τα σοβαρά προβλήματα των οικογενειών και των εργαζομένων στις υπηρεσίες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γωγής δεν θα συζητηθεί λόγω κωλύματος του Αναπληρωτή Υπουργού Υγείας</w:t>
      </w:r>
      <w:r>
        <w:rPr>
          <w:rFonts w:eastAsia="Times New Roman"/>
          <w:szCs w:val="24"/>
        </w:rPr>
        <w:t>,</w:t>
      </w:r>
      <w:r>
        <w:rPr>
          <w:rFonts w:eastAsia="Times New Roman"/>
          <w:szCs w:val="24"/>
        </w:rPr>
        <w:t xml:space="preserve"> κ. Παύλου </w:t>
      </w:r>
      <w:proofErr w:type="spellStart"/>
      <w:r>
        <w:rPr>
          <w:rFonts w:eastAsia="Times New Roman"/>
          <w:szCs w:val="24"/>
        </w:rPr>
        <w:t>Πολάκη</w:t>
      </w:r>
      <w:proofErr w:type="spellEnd"/>
      <w:r>
        <w:rPr>
          <w:rFonts w:eastAsia="Times New Roman"/>
          <w:szCs w:val="24"/>
        </w:rPr>
        <w:t>.</w:t>
      </w:r>
    </w:p>
    <w:p w14:paraId="75A2F653" w14:textId="77777777" w:rsidR="00CB15B1" w:rsidRDefault="003808CD">
      <w:pPr>
        <w:spacing w:line="600" w:lineRule="auto"/>
        <w:ind w:firstLine="720"/>
        <w:jc w:val="both"/>
        <w:rPr>
          <w:rFonts w:eastAsia="Times New Roman" w:cs="Times New Roman"/>
          <w:szCs w:val="24"/>
        </w:rPr>
      </w:pPr>
      <w:r>
        <w:rPr>
          <w:rFonts w:eastAsia="Times New Roman"/>
          <w:szCs w:val="24"/>
        </w:rPr>
        <w:t xml:space="preserve">Η δέκατη με αριθμό </w:t>
      </w:r>
      <w:r>
        <w:rPr>
          <w:rFonts w:eastAsia="Times New Roman" w:cs="Times New Roman"/>
          <w:szCs w:val="24"/>
        </w:rPr>
        <w:t>337/13</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ε</w:t>
      </w:r>
      <w:r>
        <w:rPr>
          <w:rFonts w:eastAsia="Times New Roman" w:cs="Times New Roman"/>
          <w:szCs w:val="24"/>
        </w:rPr>
        <w:t xml:space="preserve">πίκαιρη ερώτηση δεύτερου κύκλου του Ε΄ Αντιπροέδρου της Βουλής και Βουλευτή Δωδεκανήσου της Δημοκρατικής Συμπαράταξης ΠΑΣΟΚ - 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b/>
          <w:bCs/>
          <w:szCs w:val="24"/>
        </w:rPr>
        <w:t>,</w:t>
      </w:r>
      <w:r>
        <w:rPr>
          <w:rFonts w:eastAsia="Times New Roman" w:cs="Times New Roman"/>
          <w:szCs w:val="24"/>
        </w:rPr>
        <w:t xml:space="preserve"> σχετικά με το εύρος εφαρμογής της τηλεϊατρικής στην Ελλάδα, δεν θα συζητηθεί λόγω κωλύματος του</w:t>
      </w:r>
      <w:r>
        <w:rPr>
          <w:rFonts w:eastAsia="Times New Roman" w:cs="Times New Roman"/>
          <w:szCs w:val="24"/>
        </w:rPr>
        <w:t xml:space="preserve"> Αν</w:t>
      </w:r>
      <w:r>
        <w:rPr>
          <w:rFonts w:eastAsia="Times New Roman" w:cs="Times New Roman"/>
          <w:szCs w:val="24"/>
        </w:rPr>
        <w:t xml:space="preserve">απληρωτή Υπουργού Υγείας, </w:t>
      </w:r>
      <w:r>
        <w:rPr>
          <w:rFonts w:eastAsia="Times New Roman" w:cs="Times New Roman"/>
          <w:szCs w:val="24"/>
        </w:rPr>
        <w:t xml:space="preserve"> κ. Παύλου </w:t>
      </w:r>
      <w:proofErr w:type="spellStart"/>
      <w:r>
        <w:rPr>
          <w:rFonts w:eastAsia="Times New Roman" w:cs="Times New Roman"/>
          <w:szCs w:val="24"/>
        </w:rPr>
        <w:t>Πολάκη</w:t>
      </w:r>
      <w:proofErr w:type="spellEnd"/>
      <w:r>
        <w:rPr>
          <w:rFonts w:eastAsia="Times New Roman" w:cs="Times New Roman"/>
          <w:szCs w:val="24"/>
        </w:rPr>
        <w:t xml:space="preserve">. </w:t>
      </w:r>
    </w:p>
    <w:p w14:paraId="75A2F654" w14:textId="77777777" w:rsidR="00CB15B1" w:rsidRDefault="003808CD">
      <w:pPr>
        <w:spacing w:line="600" w:lineRule="auto"/>
        <w:ind w:firstLine="720"/>
        <w:jc w:val="both"/>
        <w:rPr>
          <w:rFonts w:eastAsia="Times New Roman" w:cs="Times New Roman"/>
          <w:szCs w:val="24"/>
        </w:rPr>
      </w:pPr>
      <w:r>
        <w:rPr>
          <w:rFonts w:eastAsia="Times New Roman" w:cs="Times New Roman"/>
          <w:szCs w:val="24"/>
          <w:lang w:val="en-US"/>
        </w:rPr>
        <w:lastRenderedPageBreak/>
        <w:t>H</w:t>
      </w:r>
      <w:r>
        <w:rPr>
          <w:rFonts w:eastAsia="Times New Roman" w:cs="Times New Roman"/>
          <w:szCs w:val="24"/>
        </w:rPr>
        <w:t xml:space="preserve"> δωδέκατη με αριθμό 313/5-1-2017 επίκαιρη ερώτηση δεύτερου κύκλου της Βουλευτού Β΄ Πειραι</w:t>
      </w:r>
      <w:r>
        <w:rPr>
          <w:rFonts w:eastAsia="Times New Roman" w:cs="Times New Roman"/>
          <w:szCs w:val="24"/>
        </w:rPr>
        <w:t>ώς</w:t>
      </w:r>
      <w:r>
        <w:rPr>
          <w:rFonts w:eastAsia="Times New Roman" w:cs="Times New Roman"/>
          <w:szCs w:val="24"/>
        </w:rPr>
        <w:t xml:space="preserve"> της Ένωσης Κεντρώων κ.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τον κίνδυνο να μείνουν χωρίς θερα</w:t>
      </w:r>
      <w:r>
        <w:rPr>
          <w:rFonts w:eastAsia="Times New Roman" w:cs="Times New Roman"/>
          <w:szCs w:val="24"/>
        </w:rPr>
        <w:t xml:space="preserve">πείες τα παιδιά και οι έφηβοι της ειδικής αγωγής, δεν θα συζητηθεί λόγω κωλύματος του </w:t>
      </w:r>
      <w:r>
        <w:rPr>
          <w:rFonts w:eastAsia="Times New Roman" w:cs="Times New Roman"/>
          <w:szCs w:val="24"/>
        </w:rPr>
        <w:t xml:space="preserve">Αναπληρωτή Υπουργού Υγείας, </w:t>
      </w:r>
      <w:r>
        <w:rPr>
          <w:rFonts w:eastAsia="Times New Roman" w:cs="Times New Roman"/>
          <w:szCs w:val="24"/>
        </w:rPr>
        <w:t xml:space="preserve">κ. </w:t>
      </w:r>
      <w:r>
        <w:rPr>
          <w:rFonts w:eastAsia="Times New Roman" w:cs="Times New Roman"/>
          <w:szCs w:val="24"/>
        </w:rPr>
        <w:t xml:space="preserve">Παύλου </w:t>
      </w:r>
      <w:proofErr w:type="spellStart"/>
      <w:r>
        <w:rPr>
          <w:rFonts w:eastAsia="Times New Roman" w:cs="Times New Roman"/>
          <w:szCs w:val="24"/>
        </w:rPr>
        <w:t>Πολάκη</w:t>
      </w:r>
      <w:proofErr w:type="spellEnd"/>
      <w:r>
        <w:rPr>
          <w:rFonts w:eastAsia="Times New Roman" w:cs="Times New Roman"/>
          <w:szCs w:val="24"/>
        </w:rPr>
        <w:t xml:space="preserve">. </w:t>
      </w:r>
    </w:p>
    <w:p w14:paraId="75A2F655"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Επίσης, η δεύτερη με αριθμό 89/5-10-2016 ερώτηση του Βουλευτή Δωδεκανήσου της Νέας Δημοκρατίας κ. </w:t>
      </w:r>
      <w:r>
        <w:rPr>
          <w:rFonts w:eastAsia="Times New Roman" w:cs="Times New Roman"/>
          <w:bCs/>
          <w:szCs w:val="24"/>
        </w:rPr>
        <w:t xml:space="preserve">Εμμανουήλ </w:t>
      </w:r>
      <w:proofErr w:type="spellStart"/>
      <w:r>
        <w:rPr>
          <w:rFonts w:eastAsia="Times New Roman" w:cs="Times New Roman"/>
          <w:bCs/>
          <w:szCs w:val="24"/>
        </w:rPr>
        <w:t>Κόνσολα</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ολοκλήρωση και αυτονόμηση του </w:t>
      </w:r>
      <w:r>
        <w:rPr>
          <w:rFonts w:eastAsia="Times New Roman" w:cs="Times New Roman"/>
          <w:szCs w:val="24"/>
        </w:rPr>
        <w:t>Ο</w:t>
      </w:r>
      <w:r>
        <w:rPr>
          <w:rFonts w:eastAsia="Times New Roman" w:cs="Times New Roman"/>
          <w:szCs w:val="24"/>
        </w:rPr>
        <w:t xml:space="preserve">γκολογικού </w:t>
      </w:r>
      <w:r>
        <w:rPr>
          <w:rFonts w:eastAsia="Times New Roman" w:cs="Times New Roman"/>
          <w:szCs w:val="24"/>
        </w:rPr>
        <w:t>Τ</w:t>
      </w:r>
      <w:r>
        <w:rPr>
          <w:rFonts w:eastAsia="Times New Roman" w:cs="Times New Roman"/>
          <w:szCs w:val="24"/>
        </w:rPr>
        <w:t>μήματος του Νοσοκομείου Ρόδου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w:t>
      </w:r>
    </w:p>
    <w:p w14:paraId="75A2F656"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η τρίτη με αριθμό 89/5-10-2016 ερώτηση του Ε΄ Αντι</w:t>
      </w:r>
      <w:r>
        <w:rPr>
          <w:rFonts w:eastAsia="Times New Roman" w:cs="Times New Roman"/>
          <w:szCs w:val="24"/>
        </w:rPr>
        <w:t>προέδρου της Βουλής και Βουλευτή Δωδεκανήσου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ολοκλήρωση και αυτονόμηση του Ογκολογικού Τμήματος του Νοσοκομείου Ρόδου, δεν θα συζητη</w:t>
      </w:r>
      <w:r>
        <w:rPr>
          <w:rFonts w:eastAsia="Times New Roman" w:cs="Times New Roman"/>
          <w:szCs w:val="24"/>
        </w:rPr>
        <w:t>θεί</w:t>
      </w:r>
      <w:r>
        <w:rPr>
          <w:rFonts w:eastAsia="Times New Roman" w:cs="Times New Roman"/>
          <w:szCs w:val="24"/>
        </w:rPr>
        <w:t xml:space="preserve"> λόγω κωλύμα</w:t>
      </w:r>
      <w:r>
        <w:rPr>
          <w:rFonts w:eastAsia="Times New Roman" w:cs="Times New Roman"/>
          <w:szCs w:val="24"/>
        </w:rPr>
        <w:t xml:space="preserve">τος του </w:t>
      </w:r>
      <w:r>
        <w:rPr>
          <w:rFonts w:eastAsia="Times New Roman" w:cs="Times New Roman"/>
          <w:szCs w:val="24"/>
        </w:rPr>
        <w:t xml:space="preserve">Αναπληρωτή Υπουργού Υγείας, </w:t>
      </w:r>
      <w:r>
        <w:rPr>
          <w:rFonts w:eastAsia="Times New Roman" w:cs="Times New Roman"/>
          <w:szCs w:val="24"/>
        </w:rPr>
        <w:t xml:space="preserve">κ. </w:t>
      </w:r>
      <w:r>
        <w:rPr>
          <w:rFonts w:eastAsia="Times New Roman" w:cs="Times New Roman"/>
          <w:szCs w:val="24"/>
        </w:rPr>
        <w:t xml:space="preserve">Παύλου </w:t>
      </w:r>
      <w:proofErr w:type="spellStart"/>
      <w:r>
        <w:rPr>
          <w:rFonts w:eastAsia="Times New Roman" w:cs="Times New Roman"/>
          <w:szCs w:val="24"/>
        </w:rPr>
        <w:t>Πολάκη</w:t>
      </w:r>
      <w:proofErr w:type="spellEnd"/>
      <w:r>
        <w:rPr>
          <w:rFonts w:eastAsia="Times New Roman" w:cs="Times New Roman"/>
          <w:szCs w:val="24"/>
        </w:rPr>
        <w:t xml:space="preserve">. </w:t>
      </w:r>
    </w:p>
    <w:p w14:paraId="75A2F657"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lastRenderedPageBreak/>
        <w:t>Υπάρχει, βέβαια, και το σχετικό δελτίο, που στέλνει πάντα με φροντίδα η Γενική Γραμματεία της Κυβέρνησης και ο Γενικός Γραμματέας, με τις επίκαιρες ερωτήσεις που θα συζητηθούν και που δεν θα συζητηθούν</w:t>
      </w:r>
      <w:r>
        <w:rPr>
          <w:rFonts w:eastAsia="Times New Roman" w:cs="Times New Roman"/>
          <w:szCs w:val="24"/>
        </w:rPr>
        <w:t xml:space="preserve">. </w:t>
      </w:r>
    </w:p>
    <w:p w14:paraId="75A2F658"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συζητηθεί η έβδομη με αριθμό 366/20-1-2017 επίκαιρη ερώτηση δεύτερου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την αποκατάσταση της αδικίας στην παραγωγή ηλεκτρικ</w:t>
      </w:r>
      <w:r>
        <w:rPr>
          <w:rFonts w:eastAsia="Times New Roman" w:cs="Times New Roman"/>
          <w:szCs w:val="24"/>
        </w:rPr>
        <w:t xml:space="preserve">ού ρεύματος από οικιακά </w:t>
      </w:r>
      <w:proofErr w:type="spellStart"/>
      <w:r>
        <w:rPr>
          <w:rFonts w:eastAsia="Times New Roman" w:cs="Times New Roman"/>
          <w:szCs w:val="24"/>
        </w:rPr>
        <w:t>φωτοβολταϊκά</w:t>
      </w:r>
      <w:proofErr w:type="spellEnd"/>
      <w:r>
        <w:rPr>
          <w:rFonts w:eastAsia="Times New Roman" w:cs="Times New Roman"/>
          <w:szCs w:val="24"/>
        </w:rPr>
        <w:t xml:space="preserve"> συστήματα. Στην ερώτηση θα απαντήσει ο Υπουργός Περιβάλλοντος και Ενέργειας</w:t>
      </w:r>
      <w:r>
        <w:rPr>
          <w:rFonts w:eastAsia="Times New Roman" w:cs="Times New Roman"/>
          <w:szCs w:val="24"/>
        </w:rPr>
        <w:t>,</w:t>
      </w:r>
      <w:r>
        <w:rPr>
          <w:rFonts w:eastAsia="Times New Roman" w:cs="Times New Roman"/>
          <w:szCs w:val="24"/>
        </w:rPr>
        <w:t xml:space="preserve"> κ. Γεώργιος Σταθάκης.</w:t>
      </w:r>
    </w:p>
    <w:p w14:paraId="75A2F659"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 για δύο λεπτά, για να εισηγηθείτε την ερώτησή σας.</w:t>
      </w:r>
    </w:p>
    <w:p w14:paraId="75A2F65A" w14:textId="77777777" w:rsidR="00CB15B1" w:rsidRDefault="003808CD">
      <w:pPr>
        <w:spacing w:line="600" w:lineRule="auto"/>
        <w:ind w:firstLine="720"/>
        <w:jc w:val="both"/>
        <w:rPr>
          <w:rFonts w:eastAsia="Times New Roman"/>
          <w:bCs/>
        </w:rPr>
      </w:pPr>
      <w:r>
        <w:rPr>
          <w:rFonts w:eastAsia="Times New Roman" w:cs="Times New Roman"/>
          <w:b/>
          <w:szCs w:val="24"/>
        </w:rPr>
        <w:t>ΙΩΑΝΝΗΣ ΣΑΡΙΔΗΣ:</w:t>
      </w:r>
      <w:r>
        <w:rPr>
          <w:rFonts w:eastAsia="Times New Roman" w:cs="Times New Roman"/>
          <w:szCs w:val="24"/>
        </w:rPr>
        <w:t xml:space="preserve"> Ευχαριστώ πολύ, </w:t>
      </w:r>
      <w:r>
        <w:rPr>
          <w:rFonts w:eastAsia="Times New Roman"/>
          <w:bCs/>
        </w:rPr>
        <w:t>κυρία Π</w:t>
      </w:r>
      <w:r>
        <w:rPr>
          <w:rFonts w:eastAsia="Times New Roman"/>
          <w:bCs/>
        </w:rPr>
        <w:t>ρόεδρε.</w:t>
      </w:r>
    </w:p>
    <w:p w14:paraId="75A2F65B" w14:textId="77777777" w:rsidR="00CB15B1" w:rsidRDefault="003808CD">
      <w:pPr>
        <w:spacing w:line="600" w:lineRule="auto"/>
        <w:ind w:firstLine="720"/>
        <w:jc w:val="both"/>
        <w:rPr>
          <w:rFonts w:eastAsia="Times New Roman"/>
          <w:bCs/>
        </w:rPr>
      </w:pPr>
      <w:r>
        <w:rPr>
          <w:rFonts w:eastAsia="Times New Roman"/>
          <w:bCs/>
        </w:rPr>
        <w:t xml:space="preserve">Κύριε Υπουργέ, όπως γνωρίζετε, η εφαρμογή των διατάξεων του ν.4254/2014 έχει επιφέρει τεράστια και σημαντική μείωση στην εγγυημένη τιμή του ηλεκτρικού ρεύματος κατά 42%, το </w:t>
      </w:r>
      <w:r>
        <w:rPr>
          <w:rFonts w:eastAsia="Times New Roman"/>
          <w:bCs/>
        </w:rPr>
        <w:lastRenderedPageBreak/>
        <w:t>ρεύμα το οποίο παράγεται στις στέγες σαράντα δύο χιλιάδων περίπου νοικοκυρι</w:t>
      </w:r>
      <w:r>
        <w:rPr>
          <w:rFonts w:eastAsia="Times New Roman"/>
          <w:bCs/>
        </w:rPr>
        <w:t xml:space="preserve">ών που έχουν εγκαταστήσει </w:t>
      </w:r>
      <w:proofErr w:type="spellStart"/>
      <w:r>
        <w:rPr>
          <w:rFonts w:eastAsia="Times New Roman"/>
          <w:bCs/>
        </w:rPr>
        <w:t>φωτοβολταϊκά</w:t>
      </w:r>
      <w:proofErr w:type="spellEnd"/>
      <w:r>
        <w:rPr>
          <w:rFonts w:eastAsia="Times New Roman"/>
          <w:bCs/>
        </w:rPr>
        <w:t xml:space="preserve"> συστήματα ισχύς ως δέκα κιλοβάτ.</w:t>
      </w:r>
    </w:p>
    <w:p w14:paraId="75A2F65C" w14:textId="77777777" w:rsidR="00CB15B1" w:rsidRDefault="003808CD">
      <w:pPr>
        <w:spacing w:line="600" w:lineRule="auto"/>
        <w:ind w:firstLine="720"/>
        <w:jc w:val="both"/>
        <w:rPr>
          <w:rFonts w:eastAsia="Times New Roman"/>
          <w:bCs/>
        </w:rPr>
      </w:pPr>
      <w:r>
        <w:rPr>
          <w:rFonts w:eastAsia="Times New Roman"/>
          <w:bCs/>
        </w:rPr>
        <w:t xml:space="preserve">Η άδικη αυτή κατάσταση, όπως παραπάνω </w:t>
      </w:r>
      <w:proofErr w:type="spellStart"/>
      <w:r>
        <w:rPr>
          <w:rFonts w:eastAsia="Times New Roman"/>
          <w:bCs/>
        </w:rPr>
        <w:t>περιγράφηκε</w:t>
      </w:r>
      <w:proofErr w:type="spellEnd"/>
      <w:r>
        <w:rPr>
          <w:rFonts w:eastAsia="Times New Roman"/>
          <w:bCs/>
        </w:rPr>
        <w:t>, έχει δημιουργήσει, εκτός από την ηθική και τη νομική της υπόσταση, τεράστια οικονομικά προβλήματα στους παραγωγούς ηλεκτρικής ενέργει</w:t>
      </w:r>
      <w:r>
        <w:rPr>
          <w:rFonts w:eastAsia="Times New Roman"/>
          <w:bCs/>
        </w:rPr>
        <w:t>ας, έχει ζημιώσει την εθνική οικονομία και αντίκειται ουσιαστικά και στις εξαγγελίες της Κυβέρνησης και του Πρωθυπουργού για μια ανάπτυξη με ένα δίκαιο και κοινωνικό πρόσημο, απαλλαγμένη από τις στρεβλώσεις του παρελθόντος, ενώ πλήττει ουσιαστικά και την π</w:t>
      </w:r>
      <w:r>
        <w:rPr>
          <w:rFonts w:eastAsia="Times New Roman"/>
          <w:bCs/>
        </w:rPr>
        <w:t>ροσπάθεια παραγωγής ενέργειας με όσο το δυνατόν χωροταξικά διεσπαρμένες και φιλικές προς το περιβάλλον μεθόδους.</w:t>
      </w:r>
    </w:p>
    <w:p w14:paraId="75A2F65D" w14:textId="77777777" w:rsidR="00CB15B1" w:rsidRDefault="003808CD">
      <w:pPr>
        <w:spacing w:line="600" w:lineRule="auto"/>
        <w:ind w:firstLine="720"/>
        <w:jc w:val="both"/>
        <w:rPr>
          <w:rFonts w:eastAsia="Times New Roman"/>
          <w:bCs/>
        </w:rPr>
      </w:pPr>
      <w:r>
        <w:rPr>
          <w:rFonts w:eastAsia="Times New Roman"/>
          <w:bCs/>
        </w:rPr>
        <w:t>Υπενθυμίζεται ότι ο κύριος Πρωθυπουργός έχει δηλώσει στο κοντινό παρελθόν ότι καμμιά ανάπτυξη και καμμιά παραγωγική ανασυγκρότηση δεν μπορεί να</w:t>
      </w:r>
      <w:r>
        <w:rPr>
          <w:rFonts w:eastAsia="Times New Roman"/>
          <w:bCs/>
        </w:rPr>
        <w:t xml:space="preserve"> βασιστεί πάνω σε κοινωνικά ερείπια και ότι η δύναμη αυτής της Κυβέρνησης είναι η εμπιστοσύνη του ελληνικού λαού και η σχέση τιμής που έχει η Κυβέρνηση αυτή μαζί του.</w:t>
      </w:r>
    </w:p>
    <w:p w14:paraId="75A2F65E" w14:textId="77777777" w:rsidR="00CB15B1" w:rsidRDefault="003808CD">
      <w:pPr>
        <w:spacing w:line="600" w:lineRule="auto"/>
        <w:ind w:firstLine="720"/>
        <w:jc w:val="both"/>
        <w:rPr>
          <w:rFonts w:eastAsia="Times New Roman"/>
          <w:bCs/>
        </w:rPr>
      </w:pPr>
      <w:r>
        <w:rPr>
          <w:rFonts w:eastAsia="Times New Roman"/>
          <w:bCs/>
        </w:rPr>
        <w:lastRenderedPageBreak/>
        <w:t>Κατόπιν τούτου, κύριε Υπουργέ, ερωτάσθε: Αναγνωρίζετε την παραπάνω προβληματική και άδικη</w:t>
      </w:r>
      <w:r>
        <w:rPr>
          <w:rFonts w:eastAsia="Times New Roman"/>
          <w:bCs/>
        </w:rPr>
        <w:t xml:space="preserve"> κατάσταση; Και αν ναι, ποιος είναι ο σχεδιασμός του Υπουργείου Περιβάλλοντος και Ενέργειας για  την επίλυση του προβλήματος και ποιος ο χρονικός προγραμματισμός των πρωτοβουλιών που σχεδιάζετε να πάρετε; </w:t>
      </w:r>
    </w:p>
    <w:p w14:paraId="75A2F65F" w14:textId="77777777" w:rsidR="00CB15B1" w:rsidRDefault="003808CD">
      <w:pPr>
        <w:spacing w:line="600" w:lineRule="auto"/>
        <w:ind w:firstLine="720"/>
        <w:jc w:val="both"/>
        <w:rPr>
          <w:rFonts w:eastAsia="Times New Roman"/>
          <w:bCs/>
        </w:rPr>
      </w:pPr>
      <w:r>
        <w:rPr>
          <w:rFonts w:eastAsia="Times New Roman"/>
          <w:bCs/>
        </w:rPr>
        <w:t>Ευχαριστώ πολύ, κύριε Υπουργέ.</w:t>
      </w:r>
    </w:p>
    <w:p w14:paraId="75A2F660" w14:textId="77777777" w:rsidR="00CB15B1" w:rsidRDefault="003808CD">
      <w:pPr>
        <w:spacing w:line="600" w:lineRule="auto"/>
        <w:ind w:firstLine="720"/>
        <w:jc w:val="both"/>
        <w:rPr>
          <w:rFonts w:eastAsia="Times New Roman"/>
          <w:szCs w:val="24"/>
        </w:rPr>
      </w:pPr>
      <w:r>
        <w:rPr>
          <w:rFonts w:eastAsia="Times New Roman"/>
          <w:b/>
          <w:bCs/>
        </w:rPr>
        <w:t xml:space="preserve">ΠΡΟΕΔΡΕΥΟΥΣΑ </w:t>
      </w:r>
      <w:r>
        <w:rPr>
          <w:rFonts w:eastAsia="Times New Roman"/>
          <w:b/>
          <w:bCs/>
        </w:rPr>
        <w:t>(Αναστασία Χριστοδουλοπούλου):</w:t>
      </w:r>
      <w:r>
        <w:rPr>
          <w:rFonts w:eastAsia="Times New Roman"/>
          <w:szCs w:val="24"/>
        </w:rPr>
        <w:t xml:space="preserve"> </w:t>
      </w:r>
      <w:r>
        <w:rPr>
          <w:rFonts w:eastAsia="Times New Roman"/>
          <w:bCs/>
        </w:rPr>
        <w:t>Κύριε Υπουργέ,</w:t>
      </w:r>
      <w:r>
        <w:rPr>
          <w:rFonts w:eastAsia="Times New Roman"/>
          <w:szCs w:val="24"/>
        </w:rPr>
        <w:t xml:space="preserve"> έχετε τον  λόγο για τρία λεπτά.</w:t>
      </w:r>
    </w:p>
    <w:p w14:paraId="75A2F661" w14:textId="77777777" w:rsidR="00CB15B1" w:rsidRDefault="003808CD">
      <w:pPr>
        <w:spacing w:line="600" w:lineRule="auto"/>
        <w:ind w:firstLine="720"/>
        <w:jc w:val="both"/>
        <w:rPr>
          <w:rFonts w:eastAsia="Times New Roman"/>
          <w:b/>
          <w:bCs/>
        </w:rPr>
      </w:pPr>
      <w:r>
        <w:rPr>
          <w:rFonts w:eastAsia="Times New Roman"/>
          <w:b/>
          <w:bCs/>
        </w:rPr>
        <w:t>ΓΕΩΡΓΙΟΣ ΣΤΑΘΑΚΗΣ (Υπουργός Περιβάλλοντος και Ενέργειας):</w:t>
      </w:r>
      <w:r>
        <w:rPr>
          <w:rFonts w:eastAsia="Times New Roman"/>
          <w:bCs/>
        </w:rPr>
        <w:t xml:space="preserve"> Όπως γνωρίζετε, η Ελλάδα ακολουθεί τους στόχους της Ευρωπαϊκής Ένωσης για την ανάπτυξη των ΑΠΕ και έχει συμφωνήσει με το</w:t>
      </w:r>
      <w:r>
        <w:rPr>
          <w:rFonts w:eastAsia="Times New Roman"/>
          <w:bCs/>
        </w:rPr>
        <w:t>υς δύο στόχους: το 2020 να παράγουμε το 20% της ενέργειας και το 2030 το 30% της ενέργειας.</w:t>
      </w:r>
    </w:p>
    <w:p w14:paraId="75A2F662"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Τον πρώτο στόχο του 2020 τον έχουμε πετύχει σχεδόν ήδη από τώρα, είμαστε στο 18% με 19%. Αυτό επιτεύχθηκε με μια μεγάλη ανάπτυξη των ανανεώσιμων πηγών ενέργειας τα </w:t>
      </w:r>
      <w:r>
        <w:rPr>
          <w:rFonts w:eastAsia="Times New Roman" w:cs="Times New Roman"/>
          <w:szCs w:val="24"/>
        </w:rPr>
        <w:t>προηγούμενα χρόνια, έχοντας όμως ως αφετηρία μια υπερβολική υ</w:t>
      </w:r>
      <w:r>
        <w:rPr>
          <w:rFonts w:eastAsia="Times New Roman" w:cs="Times New Roman"/>
          <w:szCs w:val="24"/>
        </w:rPr>
        <w:lastRenderedPageBreak/>
        <w:t>πόσχεση από την πλευρά των τότε κυβερνήσεων περί αποδόσεων των επενδύσεων στις ΑΠΕ που θα ξεπερνούσαν το 25% ετησίως, κοινώς ότι θα υπήρχε απόσβεση των επενδύσεων αυτών σε τέσσερα χρόνια.</w:t>
      </w:r>
    </w:p>
    <w:p w14:paraId="75A2F663"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Αυτό στ</w:t>
      </w:r>
      <w:r>
        <w:rPr>
          <w:rFonts w:eastAsia="Times New Roman" w:cs="Times New Roman"/>
          <w:szCs w:val="24"/>
        </w:rPr>
        <w:t>ην πορεία άλλαξε για αντικειμενικούς λόγους, πρώτον, διότι αυτό το κόστος το πληρώνουν οι καταναλωτές και σύμφωνα με τα δεδομένα, οι ΑΠΕ παραμένουν η πιο ακριβή μορφή ενέργειας και το μ</w:t>
      </w:r>
      <w:r>
        <w:rPr>
          <w:rFonts w:eastAsia="Times New Roman" w:cs="Times New Roman"/>
          <w:szCs w:val="24"/>
        </w:rPr>
        <w:t>ε</w:t>
      </w:r>
      <w:r>
        <w:rPr>
          <w:rFonts w:eastAsia="Times New Roman" w:cs="Times New Roman"/>
          <w:szCs w:val="24"/>
        </w:rPr>
        <w:t>ίγμα, η σχέση δηλαδή με τη φθηνότερη παραγωγή του λιγνίτη και του νερο</w:t>
      </w:r>
      <w:r>
        <w:rPr>
          <w:rFonts w:eastAsia="Times New Roman" w:cs="Times New Roman"/>
          <w:szCs w:val="24"/>
        </w:rPr>
        <w:t>ύ και αερίου που ήταν ενδιάμεσα, καθορίζει και τη μέση τιμή που πληρώνει ο καταναλωτής.</w:t>
      </w:r>
    </w:p>
    <w:p w14:paraId="75A2F664"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Συνεπώς, εκ των πραγμάτων, η μια διάσταση ήταν ότι έπρεπε να γίνει ένας </w:t>
      </w:r>
      <w:proofErr w:type="spellStart"/>
      <w:r>
        <w:rPr>
          <w:rFonts w:eastAsia="Times New Roman" w:cs="Times New Roman"/>
          <w:szCs w:val="24"/>
        </w:rPr>
        <w:t>εξορθολογισμός</w:t>
      </w:r>
      <w:proofErr w:type="spellEnd"/>
      <w:r>
        <w:rPr>
          <w:rFonts w:eastAsia="Times New Roman" w:cs="Times New Roman"/>
          <w:szCs w:val="24"/>
        </w:rPr>
        <w:t>. Αυτός έγινε με τον ν.4254/2014, που υπήρξε μια μεγάλη συμφωνία για όλες τις κατη</w:t>
      </w:r>
      <w:r>
        <w:rPr>
          <w:rFonts w:eastAsia="Times New Roman" w:cs="Times New Roman"/>
          <w:szCs w:val="24"/>
        </w:rPr>
        <w:t xml:space="preserve">γορίες των παραγωγών με νέες </w:t>
      </w:r>
      <w:proofErr w:type="spellStart"/>
      <w:r>
        <w:rPr>
          <w:rFonts w:eastAsia="Times New Roman" w:cs="Times New Roman"/>
          <w:szCs w:val="24"/>
        </w:rPr>
        <w:t>μεσοσταθμικές</w:t>
      </w:r>
      <w:proofErr w:type="spellEnd"/>
      <w:r>
        <w:rPr>
          <w:rFonts w:eastAsia="Times New Roman" w:cs="Times New Roman"/>
          <w:szCs w:val="24"/>
        </w:rPr>
        <w:t xml:space="preserve"> τιμές αποζημίωσης που να εξασφαλίζουν κατά το δυνατόν ομοιόμορφη κατανομή των βαρών για όλους τους υφιστάμενους </w:t>
      </w:r>
      <w:proofErr w:type="spellStart"/>
      <w:r>
        <w:rPr>
          <w:rFonts w:eastAsia="Times New Roman" w:cs="Times New Roman"/>
          <w:szCs w:val="24"/>
        </w:rPr>
        <w:t>φωτοβολταϊκούς</w:t>
      </w:r>
      <w:proofErr w:type="spellEnd"/>
      <w:r>
        <w:rPr>
          <w:rFonts w:eastAsia="Times New Roman" w:cs="Times New Roman"/>
          <w:szCs w:val="24"/>
        </w:rPr>
        <w:t xml:space="preserve"> σταθμούς,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παραμέτρους, όπως την τεχνολογία κατασκευής, το κόσ</w:t>
      </w:r>
      <w:r>
        <w:rPr>
          <w:rFonts w:eastAsia="Times New Roman" w:cs="Times New Roman"/>
          <w:szCs w:val="24"/>
        </w:rPr>
        <w:t>τος προμήθειας, την εγκατάσταση εξοπλισμού, το μέγεθος των εγκαταστάσεων και το χρονικό διάστημα λειτουργίας της επένδυσης.</w:t>
      </w:r>
    </w:p>
    <w:p w14:paraId="75A2F665"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lastRenderedPageBreak/>
        <w:t>Όσον αφορά στις εγκαταστάσεις αυτές -εννοώ στη στέγη- η οικονομική τους απόδοση με βάση τα δεδομένα του ν.4254 παραμένει 18,5% με 20</w:t>
      </w:r>
      <w:r>
        <w:rPr>
          <w:rFonts w:eastAsia="Times New Roman" w:cs="Times New Roman"/>
          <w:szCs w:val="24"/>
        </w:rPr>
        <w:t xml:space="preserve">%, πολύ πάνω από τον μέσο όρο, που είναι το 13,5%. Άρα η ετήσια απόδοση των </w:t>
      </w:r>
      <w:proofErr w:type="spellStart"/>
      <w:r>
        <w:rPr>
          <w:rFonts w:eastAsia="Times New Roman" w:cs="Times New Roman"/>
          <w:szCs w:val="24"/>
        </w:rPr>
        <w:t>φωτοβολταϊκών</w:t>
      </w:r>
      <w:proofErr w:type="spellEnd"/>
      <w:r>
        <w:rPr>
          <w:rFonts w:eastAsia="Times New Roman" w:cs="Times New Roman"/>
          <w:szCs w:val="24"/>
        </w:rPr>
        <w:t xml:space="preserve"> στέγης έχει μια υψηλότερη απόδοση ακριβώς επειδή δεν είναι εμπορική δραστηριότητα και δόθηκε, επίσης, με υπουργική απόφαση στο τέλος του 2014 η δυνατότητα συμψηφισμού</w:t>
      </w:r>
      <w:r>
        <w:rPr>
          <w:rFonts w:eastAsia="Times New Roman" w:cs="Times New Roman"/>
          <w:szCs w:val="24"/>
        </w:rPr>
        <w:t xml:space="preserve"> για την κάλυψη των ιδίων αναγκών των παραγωγών.</w:t>
      </w:r>
    </w:p>
    <w:p w14:paraId="75A2F666"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Σήμερα από τα ενημερωτικά δελτία του ειδικού λογαριασμού των ΑΠΕ, τα </w:t>
      </w:r>
      <w:proofErr w:type="spellStart"/>
      <w:r>
        <w:rPr>
          <w:rFonts w:eastAsia="Times New Roman" w:cs="Times New Roman"/>
          <w:szCs w:val="24"/>
        </w:rPr>
        <w:t>φωτοβολταϊκά</w:t>
      </w:r>
      <w:proofErr w:type="spellEnd"/>
      <w:r>
        <w:rPr>
          <w:rFonts w:eastAsia="Times New Roman" w:cs="Times New Roman"/>
          <w:szCs w:val="24"/>
        </w:rPr>
        <w:t xml:space="preserve"> συστήματα στις στέγες το 2003 είχαν αμοιβή 514,8 ευρώ η </w:t>
      </w:r>
      <w:r>
        <w:rPr>
          <w:rFonts w:eastAsia="Times New Roman" w:cs="Times New Roman"/>
          <w:szCs w:val="24"/>
          <w:lang w:val="en-US"/>
        </w:rPr>
        <w:t>MWh</w:t>
      </w:r>
      <w:r>
        <w:rPr>
          <w:rFonts w:eastAsia="Times New Roman" w:cs="Times New Roman"/>
          <w:szCs w:val="24"/>
        </w:rPr>
        <w:t>. Σήμερα η τιμή είναι 397 ευρώ, σχεδόν 400 ευρώ. Είναι κοινά αποδε</w:t>
      </w:r>
      <w:r>
        <w:rPr>
          <w:rFonts w:eastAsia="Times New Roman" w:cs="Times New Roman"/>
          <w:szCs w:val="24"/>
        </w:rPr>
        <w:t>κτό ότι η εγγυημένη τιμή αποζημίωσης παραμένει σε ικανοποιητικά επίπεδα.</w:t>
      </w:r>
    </w:p>
    <w:p w14:paraId="75A2F667"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Υπενθυμίζω ότι για να καταστεί δυνατή η αποζημίωση της παραγωγής ενέργειας από ΑΠΕ, επιβλήθηκε η χρέωση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τ</w:t>
      </w:r>
      <w:r>
        <w:rPr>
          <w:rFonts w:eastAsia="Times New Roman" w:cs="Times New Roman"/>
          <w:szCs w:val="24"/>
        </w:rPr>
        <w:t xml:space="preserve">έλους </w:t>
      </w:r>
      <w:r>
        <w:rPr>
          <w:rFonts w:eastAsia="Times New Roman" w:cs="Times New Roman"/>
          <w:szCs w:val="24"/>
        </w:rPr>
        <w:t>μ</w:t>
      </w:r>
      <w:r>
        <w:rPr>
          <w:rFonts w:eastAsia="Times New Roman" w:cs="Times New Roman"/>
          <w:szCs w:val="24"/>
        </w:rPr>
        <w:t xml:space="preserve">είωσης </w:t>
      </w:r>
      <w:r>
        <w:rPr>
          <w:rFonts w:eastAsia="Times New Roman" w:cs="Times New Roman"/>
          <w:szCs w:val="24"/>
        </w:rPr>
        <w:t>ε</w:t>
      </w:r>
      <w:r>
        <w:rPr>
          <w:rFonts w:eastAsia="Times New Roman" w:cs="Times New Roman"/>
          <w:szCs w:val="24"/>
        </w:rPr>
        <w:t xml:space="preserve">κπομπών </w:t>
      </w:r>
      <w:r>
        <w:rPr>
          <w:rFonts w:eastAsia="Times New Roman" w:cs="Times New Roman"/>
          <w:szCs w:val="24"/>
        </w:rPr>
        <w:t>α</w:t>
      </w:r>
      <w:r>
        <w:rPr>
          <w:rFonts w:eastAsia="Times New Roman" w:cs="Times New Roman"/>
          <w:szCs w:val="24"/>
        </w:rPr>
        <w:t xml:space="preserve">ερίων </w:t>
      </w:r>
      <w:r>
        <w:rPr>
          <w:rFonts w:eastAsia="Times New Roman" w:cs="Times New Roman"/>
          <w:szCs w:val="24"/>
        </w:rPr>
        <w:t>ρ</w:t>
      </w:r>
      <w:r>
        <w:rPr>
          <w:rFonts w:eastAsia="Times New Roman" w:cs="Times New Roman"/>
          <w:szCs w:val="24"/>
        </w:rPr>
        <w:t>ύπων, το ΕΤΜΕΑΡ, το οποίο ανάμεσα σ</w:t>
      </w:r>
      <w:r>
        <w:rPr>
          <w:rFonts w:eastAsia="Times New Roman" w:cs="Times New Roman"/>
          <w:szCs w:val="24"/>
        </w:rPr>
        <w:t>το 2010 και 2016 έχει αυξηθεί 6.000%. Το ΕΤΜΕΑΡ είναι σημαντική συνιστώσα επιβάρυνσης στον λογαριασμό ρεύματος και συνεπώς ισορροπεί ανάμεσα στους παραγω</w:t>
      </w:r>
      <w:r>
        <w:rPr>
          <w:rFonts w:eastAsia="Times New Roman" w:cs="Times New Roman"/>
          <w:szCs w:val="24"/>
        </w:rPr>
        <w:lastRenderedPageBreak/>
        <w:t>γούς και στους καταναλωτές. Αποτελεί μόνιμη έγνοια της σημερινής πολιτικής ηγεσίας του ΥΠΕ, μαζί με την</w:t>
      </w:r>
      <w:r>
        <w:rPr>
          <w:rFonts w:eastAsia="Times New Roman" w:cs="Times New Roman"/>
          <w:szCs w:val="24"/>
        </w:rPr>
        <w:t xml:space="preserve"> ίση μεταχείριση των διαφόρων ιδιοκτητών </w:t>
      </w:r>
      <w:proofErr w:type="spellStart"/>
      <w:r>
        <w:rPr>
          <w:rFonts w:eastAsia="Times New Roman" w:cs="Times New Roman"/>
          <w:szCs w:val="24"/>
        </w:rPr>
        <w:t>φωτοβολταϊκών</w:t>
      </w:r>
      <w:proofErr w:type="spellEnd"/>
      <w:r>
        <w:rPr>
          <w:rFonts w:eastAsia="Times New Roman" w:cs="Times New Roman"/>
          <w:szCs w:val="24"/>
        </w:rPr>
        <w:t xml:space="preserve"> και την άρση των στρεβλώσεων, στις οποίες αναφερθήκατε και οι οποίες παραμένουν αποκλειστική ευθύνη των προηγούμενων κυβερνήσεων.</w:t>
      </w:r>
    </w:p>
    <w:p w14:paraId="75A2F668"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Τούτων δοθέντων, υπάρχει και μια δεύτερη ευρωπαϊκή διάσταση. Η ευρωπαϊκ</w:t>
      </w:r>
      <w:r>
        <w:rPr>
          <w:rFonts w:eastAsia="Times New Roman" w:cs="Times New Roman"/>
          <w:szCs w:val="24"/>
        </w:rPr>
        <w:t>ή διάσταση λέει ότι το καθεστώς των εγγυημένων τιμών παραγωγής ΑΠΕ μεταφέρεται σταδιακά σε ένα καθεστώς που και οι ΑΠΕ θα λειτουργούν με τους κανόνες της αγοράς.</w:t>
      </w:r>
    </w:p>
    <w:p w14:paraId="75A2F669"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Ως προς αυτό το ευρωπαϊκό πλαίσιο και την ευρωπαϊκή </w:t>
      </w:r>
      <w:r>
        <w:rPr>
          <w:rFonts w:eastAsia="Times New Roman" w:cs="Times New Roman"/>
          <w:szCs w:val="24"/>
        </w:rPr>
        <w:t>ο</w:t>
      </w:r>
      <w:r>
        <w:rPr>
          <w:rFonts w:eastAsia="Times New Roman" w:cs="Times New Roman"/>
          <w:szCs w:val="24"/>
        </w:rPr>
        <w:t>δηγία, σε αυτή τη μεταβατική διάσταση εμε</w:t>
      </w:r>
      <w:r>
        <w:rPr>
          <w:rFonts w:eastAsia="Times New Roman" w:cs="Times New Roman"/>
          <w:szCs w:val="24"/>
        </w:rPr>
        <w:t xml:space="preserve">ίς με υπουργική απόφαση το 2015 διασφαλίσαμε ότι το μεταβατικό τέλος ασφαλείας εφοδιασμού, για την κατηγορία ειδικά των </w:t>
      </w:r>
      <w:proofErr w:type="spellStart"/>
      <w:r>
        <w:rPr>
          <w:rFonts w:eastAsia="Times New Roman" w:cs="Times New Roman"/>
          <w:szCs w:val="24"/>
        </w:rPr>
        <w:t>φωτοβολταϊκών</w:t>
      </w:r>
      <w:proofErr w:type="spellEnd"/>
      <w:r>
        <w:rPr>
          <w:rFonts w:eastAsia="Times New Roman" w:cs="Times New Roman"/>
          <w:szCs w:val="24"/>
        </w:rPr>
        <w:t xml:space="preserve"> στεγών, είναι μηδενικό. Άρα δώσαμε μια προνομιακή μεταχείριση σε σχέση με τις άλλες κατηγορίες ΑΠΕ που θα ενταχθούν στο σύ</w:t>
      </w:r>
      <w:r>
        <w:rPr>
          <w:rFonts w:eastAsia="Times New Roman" w:cs="Times New Roman"/>
          <w:szCs w:val="24"/>
        </w:rPr>
        <w:t>στημα των αγορών και θα λειτουργήσουν περίπου έναν με ενάμιση χρόνο από τώρα.</w:t>
      </w:r>
    </w:p>
    <w:p w14:paraId="75A2F66A"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ν κατακλείδι, το ΥΠΕ αυτό που προσπαθεί να κάνει είναι δύο πράγματα: Πρώτον, σταδιακά να μεταφερθούμε και να συνεχίσουμε να αναπτύσσουμε τις ΑΠΕ.</w:t>
      </w:r>
    </w:p>
    <w:p w14:paraId="75A2F66B"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Επαναλαμβάνω ότι έχουμε πετύχει</w:t>
      </w:r>
      <w:r>
        <w:rPr>
          <w:rFonts w:eastAsia="Times New Roman" w:cs="Times New Roman"/>
          <w:szCs w:val="24"/>
        </w:rPr>
        <w:t xml:space="preserve"> τον στόχο του 2020 με τον νέο μεγάλο κύκλο επενδύσεων στα αιολικά. Μπορούμε να πούμε ότι θα πετύχουμε και τον στόχο του 2030 πολύ σύντομα. Άρα αναπτύσσονται οι ΑΠΕ. </w:t>
      </w:r>
    </w:p>
    <w:p w14:paraId="75A2F66C"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Δεύτερον, θέλουμε μια ισορροπία στις τιμές. Ακολουθώντας το ευρωπαϊκό σύστημα, προσπαθούμ</w:t>
      </w:r>
      <w:r>
        <w:rPr>
          <w:rFonts w:eastAsia="Times New Roman" w:cs="Times New Roman"/>
          <w:szCs w:val="24"/>
        </w:rPr>
        <w:t xml:space="preserve">ε να εισάγουμε πιο ανταγωνιστικούς κανόνες αγοράς στους ηλεκτροπαραγωγούς ΑΠΕ. </w:t>
      </w:r>
    </w:p>
    <w:p w14:paraId="75A2F66D"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Τρίτον, χρειάζεται να τηρούμε την ισορροπία με τους καταναλωτές, διότι τελικά οι καταναλωτές πληρώνουν την παραγωγή ηλεκτρικής ενέργειας. </w:t>
      </w:r>
    </w:p>
    <w:p w14:paraId="75A2F66E"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Με αυτές τις τρεις μέριμνες και με δε</w:t>
      </w:r>
      <w:r>
        <w:rPr>
          <w:rFonts w:eastAsia="Times New Roman" w:cs="Times New Roman"/>
          <w:szCs w:val="24"/>
        </w:rPr>
        <w:t>δομένη την ίση μεταχείριση των ηλεκτροπαραγωγών, είμαστε ανοι</w:t>
      </w:r>
      <w:r>
        <w:rPr>
          <w:rFonts w:eastAsia="Times New Roman" w:cs="Times New Roman"/>
          <w:szCs w:val="24"/>
        </w:rPr>
        <w:t>κ</w:t>
      </w:r>
      <w:r>
        <w:rPr>
          <w:rFonts w:eastAsia="Times New Roman" w:cs="Times New Roman"/>
          <w:szCs w:val="24"/>
        </w:rPr>
        <w:t xml:space="preserve">τοί σε διάλογο για διαπιστωμένες στρεβλώσεις. Θεωρούμε, όμως, ότι οι σημερινές αποδόσεις, τουλάχιστον όπως έχουν διαμορφωθεί ανάμεσα στο 13%, με δεδομένη τη μείωση του κόστους των ΑΠΕ, και στο </w:t>
      </w:r>
      <w:r>
        <w:rPr>
          <w:rFonts w:eastAsia="Times New Roman" w:cs="Times New Roman"/>
          <w:szCs w:val="24"/>
        </w:rPr>
        <w:lastRenderedPageBreak/>
        <w:t>1</w:t>
      </w:r>
      <w:r>
        <w:rPr>
          <w:rFonts w:eastAsia="Times New Roman" w:cs="Times New Roman"/>
          <w:szCs w:val="24"/>
        </w:rPr>
        <w:t>8,5% με 20% που απολαμβάνουν ορισμένες κατηγορίες -και σωστά-, είναι μια ισορροπημένη προσέγγιση.</w:t>
      </w:r>
    </w:p>
    <w:p w14:paraId="75A2F66F"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έχετε τον λόγο για τρία λεπτά.</w:t>
      </w:r>
    </w:p>
    <w:p w14:paraId="75A2F670"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olor w:val="000000"/>
          <w:szCs w:val="24"/>
        </w:rPr>
        <w:t>Ευχαριστώ πολύ, κυρία Πρόεδρε.</w:t>
      </w:r>
      <w:r>
        <w:rPr>
          <w:rFonts w:eastAsia="Times New Roman" w:cs="Times New Roman"/>
          <w:szCs w:val="24"/>
        </w:rPr>
        <w:t xml:space="preserve"> </w:t>
      </w:r>
    </w:p>
    <w:p w14:paraId="75A2F671"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Κύριε Υπουργέ, τον </w:t>
      </w:r>
      <w:r>
        <w:rPr>
          <w:rFonts w:eastAsia="Times New Roman" w:cs="Times New Roman"/>
          <w:szCs w:val="24"/>
        </w:rPr>
        <w:t>ν.4254/2014 ο ΣΥΡΙΖΑ δεν τον είχε στηρίξει, όταν είχε παρουσιαστεί στην ελληνική Βουλή, και μάλιστα τον είχε κατακεραυνώσει.</w:t>
      </w:r>
    </w:p>
    <w:p w14:paraId="75A2F672"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Αυτό τώρα το οποίο μου λέτε εσείς να θεωρήσω ότι είναι και η απάντηση η οποία θα μεταφερθεί στον Πανελλήνιο Σύλλογο </w:t>
      </w:r>
      <w:proofErr w:type="spellStart"/>
      <w:r>
        <w:rPr>
          <w:rFonts w:eastAsia="Times New Roman" w:cs="Times New Roman"/>
          <w:szCs w:val="24"/>
        </w:rPr>
        <w:t>Φωτοβολταϊκών</w:t>
      </w:r>
      <w:proofErr w:type="spellEnd"/>
      <w:r>
        <w:rPr>
          <w:rFonts w:eastAsia="Times New Roman" w:cs="Times New Roman"/>
          <w:szCs w:val="24"/>
        </w:rPr>
        <w:t xml:space="preserve"> Σ</w:t>
      </w:r>
      <w:r>
        <w:rPr>
          <w:rFonts w:eastAsia="Times New Roman" w:cs="Times New Roman"/>
          <w:szCs w:val="24"/>
        </w:rPr>
        <w:t>τέγης, με τον οποίο ενδεχομένως θα έχετε μέσα στις αρχές αυτού του μήνα, όπως τους έχετε υποσχεθεί, μια συνάντηση εργασίας.</w:t>
      </w:r>
    </w:p>
    <w:p w14:paraId="75A2F673"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Είναι μια απάντηση η οποία σαφώς και δεν ικανοποιεί τους ανθρώπους εκείνους </w:t>
      </w:r>
      <w:r>
        <w:rPr>
          <w:rFonts w:eastAsia="Times New Roman"/>
          <w:szCs w:val="24"/>
        </w:rPr>
        <w:t>οι οποίοι</w:t>
      </w:r>
      <w:r>
        <w:rPr>
          <w:rFonts w:eastAsia="Times New Roman" w:cs="Times New Roman"/>
          <w:szCs w:val="24"/>
        </w:rPr>
        <w:t xml:space="preserve"> εμπιστεύθηκαν την ελληνική πολιτεία. Δεν έχει </w:t>
      </w:r>
      <w:r>
        <w:rPr>
          <w:rFonts w:eastAsia="Times New Roman" w:cs="Times New Roman"/>
          <w:szCs w:val="24"/>
        </w:rPr>
        <w:t xml:space="preserve">καμμία σημασία αν την εμπιστεύθηκαν φέτος ή αν την εμπιστεύθηκαν πριν από τρία χρόνια, την εμπιστεύθηκαν </w:t>
      </w:r>
      <w:r>
        <w:rPr>
          <w:rFonts w:eastAsia="Times New Roman" w:cs="Times New Roman"/>
          <w:szCs w:val="24"/>
        </w:rPr>
        <w:lastRenderedPageBreak/>
        <w:t xml:space="preserve">όμως, υπόγραψαν μαζί της και ξεκίνησαν μια προσπάθεια, η οποία είχε εμφανιστεί ότι θα έκανε καλό στην ελληνική οικονομία και στο κλίμα. </w:t>
      </w:r>
    </w:p>
    <w:p w14:paraId="75A2F674"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Πριν από λίγες</w:t>
      </w:r>
      <w:r>
        <w:rPr>
          <w:rFonts w:eastAsia="Times New Roman" w:cs="Times New Roman"/>
          <w:szCs w:val="24"/>
        </w:rPr>
        <w:t xml:space="preserve"> ημέρες εδώ είχατε μια συνάντηση εργασίας με τον Επίτροπο της Ευρωπαϊκής Ένωσης και συζητήσατε για τα θετικά αποτελέσματα που έχουν οι ανανεώσιμες πηγές ενέργειας και στην εθνική οικονομία και στο κλίμα. Μάλιστα, ο κ. </w:t>
      </w:r>
      <w:proofErr w:type="spellStart"/>
      <w:r>
        <w:rPr>
          <w:rFonts w:eastAsia="Times New Roman" w:cs="Times New Roman"/>
          <w:szCs w:val="24"/>
        </w:rPr>
        <w:t>Κανιέτε</w:t>
      </w:r>
      <w:proofErr w:type="spellEnd"/>
      <w:r>
        <w:rPr>
          <w:rFonts w:eastAsia="Times New Roman" w:cs="Times New Roman"/>
          <w:szCs w:val="24"/>
        </w:rPr>
        <w:t xml:space="preserve"> ενημέρωσε και τις </w:t>
      </w:r>
      <w:r>
        <w:rPr>
          <w:rFonts w:eastAsia="Times New Roman" w:cs="Times New Roman"/>
          <w:szCs w:val="24"/>
        </w:rPr>
        <w:t>ε</w:t>
      </w:r>
      <w:r>
        <w:rPr>
          <w:rFonts w:eastAsia="Times New Roman" w:cs="Times New Roman"/>
          <w:szCs w:val="24"/>
        </w:rPr>
        <w:t>πιτροπές πά</w:t>
      </w:r>
      <w:r>
        <w:rPr>
          <w:rFonts w:eastAsia="Times New Roman" w:cs="Times New Roman"/>
          <w:szCs w:val="24"/>
        </w:rPr>
        <w:t xml:space="preserve">νω σε αυτό. Στις συνεδριάσεις αυτές αποτέλεσε κοινή παραδοχή το πώς θα έπρεπε να κινηθούμε. Τα </w:t>
      </w:r>
      <w:proofErr w:type="spellStart"/>
      <w:r>
        <w:rPr>
          <w:rFonts w:eastAsia="Times New Roman" w:cs="Times New Roman"/>
          <w:szCs w:val="24"/>
        </w:rPr>
        <w:t>φωτοβολταϊκά</w:t>
      </w:r>
      <w:proofErr w:type="spellEnd"/>
      <w:r>
        <w:rPr>
          <w:rFonts w:eastAsia="Times New Roman" w:cs="Times New Roman"/>
          <w:szCs w:val="24"/>
        </w:rPr>
        <w:t xml:space="preserve"> στέγης, ξέρετε, αποτελούν την πρώτη γραμμή για να κινηθούμε αυτής της προσπάθειας, η οποία πρέπει να γίνει για την επόμενη μέρα.  </w:t>
      </w:r>
    </w:p>
    <w:p w14:paraId="75A2F675"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Η Κυβέρνηση με τη</w:t>
      </w:r>
      <w:r>
        <w:rPr>
          <w:rFonts w:eastAsia="Times New Roman" w:cs="Times New Roman"/>
          <w:szCs w:val="24"/>
        </w:rPr>
        <w:t xml:space="preserve"> σημερινή της στάση, κύριε Υπουργέ, δεν δείχνει ότι αντιλαμβάνεται τι ζημιά έχουν πάθει σαράντα δύο χιλιάδες νοικοκυριά, τα οποία εμπιστεύθηκαν, έστω -να το αποδεχθώ αυτό-, την Κυβέρνηση η οποία έχει παρέλθει.</w:t>
      </w:r>
    </w:p>
    <w:p w14:paraId="75A2F676"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Από εκεί και πέρα, εσείς όμως τι κάνετε; Εσείς</w:t>
      </w:r>
      <w:r>
        <w:rPr>
          <w:rFonts w:eastAsia="Times New Roman" w:cs="Times New Roman"/>
          <w:szCs w:val="24"/>
        </w:rPr>
        <w:t xml:space="preserve"> δεν είστε εδώ για να δημιουργήσετε κοινωνικά ερείπια, κύριε Υπουργέ. Είσαστε για να δώσετε λύσεις και για να κάνετε διάλογο. </w:t>
      </w:r>
    </w:p>
    <w:p w14:paraId="75A2F677"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ανεξάρτητα από τη στάση την οποία θα δείξει το Υπουργείο, εμείς από τη δική μας την πλευρά θα παρακολουθήσουμε</w:t>
      </w:r>
      <w:r>
        <w:rPr>
          <w:rFonts w:eastAsia="Times New Roman" w:cs="Times New Roman"/>
          <w:szCs w:val="24"/>
        </w:rPr>
        <w:t xml:space="preserve"> τον συγκεκριμένο διάλογο και τη στάση του Υπουργείου και θα επανέλθουμε.</w:t>
      </w:r>
    </w:p>
    <w:p w14:paraId="75A2F678" w14:textId="77777777" w:rsidR="00CB15B1" w:rsidRDefault="003808CD">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75A2F679"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Σταθάκη, έχετε τον λόγο για τη δευτερολογία σας.</w:t>
      </w:r>
    </w:p>
    <w:p w14:paraId="75A2F67A"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Κατ’ αρχ</w:t>
      </w:r>
      <w:r>
        <w:rPr>
          <w:rFonts w:eastAsia="Times New Roman" w:cs="Times New Roman"/>
          <w:szCs w:val="24"/>
        </w:rPr>
        <w:t xml:space="preserve">άς, έχω συναντήσει τον </w:t>
      </w:r>
      <w:r>
        <w:rPr>
          <w:rFonts w:eastAsia="Times New Roman" w:cs="Times New Roman"/>
          <w:szCs w:val="24"/>
        </w:rPr>
        <w:t>σ</w:t>
      </w:r>
      <w:r>
        <w:rPr>
          <w:rFonts w:eastAsia="Times New Roman" w:cs="Times New Roman"/>
          <w:szCs w:val="24"/>
        </w:rPr>
        <w:t>ύλλογο. Όμως, να συμφωνήσετε μαζί μου για ορισμένες καταστατικές αρχές.</w:t>
      </w:r>
    </w:p>
    <w:p w14:paraId="75A2F67B"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Αν υποσχέθηκε κάποια στιγμή η προηγούμενη </w:t>
      </w:r>
      <w:r>
        <w:rPr>
          <w:rFonts w:eastAsia="Times New Roman" w:cs="Times New Roman"/>
          <w:szCs w:val="24"/>
        </w:rPr>
        <w:t>κ</w:t>
      </w:r>
      <w:r>
        <w:rPr>
          <w:rFonts w:eastAsia="Times New Roman" w:cs="Times New Roman"/>
          <w:szCs w:val="24"/>
        </w:rPr>
        <w:t>υβέρνηση ότι θα είχαν αποδόσεις 30% και 35% ετησίως και θα έκαναν απόδοση σε τρία χρόνια και για τα επόμενα είκοσι πέ</w:t>
      </w:r>
      <w:r>
        <w:rPr>
          <w:rFonts w:eastAsia="Times New Roman" w:cs="Times New Roman"/>
          <w:szCs w:val="24"/>
        </w:rPr>
        <w:t xml:space="preserve">ντε χρόνια, καταλαβαίνετε ότι στην Ελλάδα της κρίσης δεν μπορούμε να επικαλεστούμε ότι η απάντηση είναι «σας διαμορφώνω μια επένδυση, επιθυμητή μεν, θα την αποσβένετε σε τρία χρόνια και επί είκοσι πέντε χρόνια θα την απολαμβάνατε». </w:t>
      </w:r>
    </w:p>
    <w:p w14:paraId="75A2F67C"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lastRenderedPageBreak/>
        <w:t>Αυτά ήταν υποσχέσεις πο</w:t>
      </w:r>
      <w:r>
        <w:rPr>
          <w:rFonts w:eastAsia="Times New Roman" w:cs="Times New Roman"/>
          <w:szCs w:val="24"/>
        </w:rPr>
        <w:t xml:space="preserve">υ δόθηκαν από κυβερνήσεις </w:t>
      </w:r>
      <w:r>
        <w:rPr>
          <w:rFonts w:eastAsia="Times New Roman"/>
          <w:szCs w:val="24"/>
        </w:rPr>
        <w:t>οι οποίες</w:t>
      </w:r>
      <w:r>
        <w:rPr>
          <w:rFonts w:eastAsia="Times New Roman" w:cs="Times New Roman"/>
          <w:szCs w:val="24"/>
        </w:rPr>
        <w:t xml:space="preserve"> δεν είχαν λογική. Λογική έχει το σύστημα και συζητάμε και με βάση τις ευρωπαϊκές εξελίξεις, όπως γίνονται στον χώρο των ΑΠΕ.</w:t>
      </w:r>
    </w:p>
    <w:p w14:paraId="75A2F67D"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Επαναλαμβάνω επακριβώς τα νούμερα και πείτε μου αν είναι τόσο άδικη μεταχείριση. Τα νούμερα λέν</w:t>
      </w:r>
      <w:r>
        <w:rPr>
          <w:rFonts w:eastAsia="Times New Roman" w:cs="Times New Roman"/>
          <w:szCs w:val="24"/>
        </w:rPr>
        <w:t xml:space="preserve">ε ότι σήμερα αμείβονται με 397 ευρώ, έναντι 512 ευρώ, που ήταν η εγγυημένη τιμή τότε, στην εποχή της κ. </w:t>
      </w:r>
      <w:proofErr w:type="spellStart"/>
      <w:r>
        <w:rPr>
          <w:rFonts w:eastAsia="Times New Roman" w:cs="Times New Roman"/>
          <w:szCs w:val="24"/>
        </w:rPr>
        <w:t>Μπιρμπίλη</w:t>
      </w:r>
      <w:proofErr w:type="spellEnd"/>
      <w:r>
        <w:rPr>
          <w:rFonts w:eastAsia="Times New Roman" w:cs="Times New Roman"/>
          <w:szCs w:val="24"/>
        </w:rPr>
        <w:t xml:space="preserve"> δηλαδή, που υποσχέθηκε λαγούς με πετραχήλια, προφανώς! Και είμαστε εδώ για διορθώσουμε. Έχει απόδοση 18,5% με 20% ετήσια και άρα αποσβένουν σε</w:t>
      </w:r>
      <w:r>
        <w:rPr>
          <w:rFonts w:eastAsia="Times New Roman" w:cs="Times New Roman"/>
          <w:szCs w:val="24"/>
        </w:rPr>
        <w:t xml:space="preserve"> τέσσερα χρόνια. Αν έχουν πάρει δάνειο, σημαίνει απόσβεση σε πέντε και αν δεχθώ και κάτι παραπάνω, σημαίνει απόσβεση σε έξι.</w:t>
      </w:r>
    </w:p>
    <w:p w14:paraId="75A2F67E"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Όμως, αυτά είναι τα οικονομικά δεδομένα. Και, επαναλαμβάνω, ότι σήμερα ο μέσος όρος απόσβεσης των ΑΠΕ, η απόδοση των κεφαλαίων στις ΑΠΕ, που εγγράφεται στα συστήματα υπολογισμού, όπως τα κάνουμε στα διάφορα επίπεδα, οι </w:t>
      </w:r>
      <w:r>
        <w:rPr>
          <w:rFonts w:eastAsia="Times New Roman" w:cs="Times New Roman"/>
          <w:szCs w:val="24"/>
        </w:rPr>
        <w:t>ρ</w:t>
      </w:r>
      <w:r>
        <w:rPr>
          <w:rFonts w:eastAsia="Times New Roman" w:cs="Times New Roman"/>
          <w:szCs w:val="24"/>
        </w:rPr>
        <w:t xml:space="preserve">υθμιστικές </w:t>
      </w:r>
      <w:r>
        <w:rPr>
          <w:rFonts w:eastAsia="Times New Roman" w:cs="Times New Roman"/>
          <w:szCs w:val="24"/>
        </w:rPr>
        <w:t>α</w:t>
      </w:r>
      <w:r>
        <w:rPr>
          <w:rFonts w:eastAsia="Times New Roman" w:cs="Times New Roman"/>
          <w:szCs w:val="24"/>
        </w:rPr>
        <w:t>ρχές, είναι κατά μέσο όρ</w:t>
      </w:r>
      <w:r>
        <w:rPr>
          <w:rFonts w:eastAsia="Times New Roman" w:cs="Times New Roman"/>
          <w:szCs w:val="24"/>
        </w:rPr>
        <w:t xml:space="preserve">ο 13%. </w:t>
      </w:r>
    </w:p>
    <w:p w14:paraId="75A2F67F"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lastRenderedPageBreak/>
        <w:t xml:space="preserve">Άρα υπάρχει ένα μέτρο. Τα έχω πει στο </w:t>
      </w:r>
      <w:r>
        <w:rPr>
          <w:rFonts w:eastAsia="Times New Roman" w:cs="Times New Roman"/>
          <w:szCs w:val="24"/>
        </w:rPr>
        <w:t>σ</w:t>
      </w:r>
      <w:r>
        <w:rPr>
          <w:rFonts w:eastAsia="Times New Roman" w:cs="Times New Roman"/>
          <w:szCs w:val="24"/>
        </w:rPr>
        <w:t>ύλλογο αυτά. Υπάρχουν κάποια θέματα επιμέρους, στα οποία μπορεί να υπάρχουν κάποιες μικροδιορθώσεις σε σχέση με τον νόμο που επικαλεστήκατε τότε. Όμως, αυτά είναι εφικτά. Επί της αρχής, όμως, και επί της ουσία</w:t>
      </w:r>
      <w:r>
        <w:rPr>
          <w:rFonts w:eastAsia="Times New Roman" w:cs="Times New Roman"/>
          <w:szCs w:val="24"/>
        </w:rPr>
        <w:t>ς, δεν νομίζω ότι υπάρχουν πάρα πολλά περιθώρια να αλλάξουμε αυτά τα δεδομένα.</w:t>
      </w:r>
    </w:p>
    <w:p w14:paraId="75A2F680"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Συνεχίζουμε με  την με αριθμό 1735/5-12-2016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το</w:t>
      </w:r>
      <w:r>
        <w:rPr>
          <w:rFonts w:eastAsia="Times New Roman" w:cs="Times New Roman"/>
          <w:szCs w:val="24"/>
        </w:rPr>
        <w:t>ν</w:t>
      </w:r>
      <w:r>
        <w:rPr>
          <w:rFonts w:eastAsia="Times New Roman" w:cs="Times New Roman"/>
          <w:szCs w:val="24"/>
        </w:rPr>
        <w:t xml:space="preserve"> διαχωρισμό περιπτώσεων της πραγματικής </w:t>
      </w:r>
      <w:proofErr w:type="spellStart"/>
      <w:r>
        <w:rPr>
          <w:rFonts w:eastAsia="Times New Roman" w:cs="Times New Roman"/>
          <w:szCs w:val="24"/>
        </w:rPr>
        <w:t>ρευματοκλοπής</w:t>
      </w:r>
      <w:proofErr w:type="spellEnd"/>
      <w:r>
        <w:rPr>
          <w:rFonts w:eastAsia="Times New Roman" w:cs="Times New Roman"/>
          <w:szCs w:val="24"/>
        </w:rPr>
        <w:t xml:space="preserve"> και της εκτίμησης για πιθανή μη </w:t>
      </w:r>
      <w:proofErr w:type="spellStart"/>
      <w:r>
        <w:rPr>
          <w:rFonts w:eastAsia="Times New Roman" w:cs="Times New Roman"/>
          <w:szCs w:val="24"/>
        </w:rPr>
        <w:t>καταγραφείσα</w:t>
      </w:r>
      <w:proofErr w:type="spellEnd"/>
      <w:r>
        <w:rPr>
          <w:rFonts w:eastAsia="Times New Roman" w:cs="Times New Roman"/>
          <w:szCs w:val="24"/>
        </w:rPr>
        <w:t xml:space="preserve"> κατανάλωση και ένταξη στο διακανονισμό των </w:t>
      </w:r>
      <w:r>
        <w:rPr>
          <w:rFonts w:eastAsia="Times New Roman" w:cs="Times New Roman"/>
          <w:szCs w:val="24"/>
        </w:rPr>
        <w:t>τριάντα έξι</w:t>
      </w:r>
      <w:r>
        <w:rPr>
          <w:rFonts w:eastAsia="Times New Roman" w:cs="Times New Roman"/>
          <w:szCs w:val="24"/>
        </w:rPr>
        <w:t xml:space="preserve"> δόσεων της ΔΕΗ όλων των κατηγοριών οφειλών των καταναλωτών. </w:t>
      </w:r>
    </w:p>
    <w:p w14:paraId="75A2F681"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14:paraId="75A2F682"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14:paraId="75A2F683"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στις 5 Δεκεμβρίου που κατατέθηκε η ερώτηση, δεν είχαν ανακοινωθεί οι ρυθμίσεις οι</w:t>
      </w:r>
      <w:r>
        <w:rPr>
          <w:rFonts w:eastAsia="Times New Roman" w:cs="Times New Roman"/>
          <w:szCs w:val="24"/>
        </w:rPr>
        <w:t xml:space="preserve"> οποίες αποφασίστηκαν από τη διοίκηση για τις περιπτώσεις ληξιπρόθεσμων οφειλών για το ηλεκτρικό ρεύμα. </w:t>
      </w:r>
    </w:p>
    <w:p w14:paraId="75A2F684"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Όμως, το πρόβλημα παραμένει σε ορισμένες πτυχές και ιδιαίτερα για το θέμα που θέτω. Υπάρχει πράγματι θέμα με την </w:t>
      </w:r>
      <w:proofErr w:type="spellStart"/>
      <w:r>
        <w:rPr>
          <w:rFonts w:eastAsia="Times New Roman" w:cs="Times New Roman"/>
          <w:szCs w:val="24"/>
        </w:rPr>
        <w:t>ρευματοκλοπή</w:t>
      </w:r>
      <w:proofErr w:type="spellEnd"/>
      <w:r>
        <w:rPr>
          <w:rFonts w:eastAsia="Times New Roman" w:cs="Times New Roman"/>
          <w:szCs w:val="24"/>
        </w:rPr>
        <w:t xml:space="preserve">. Όμως, από την ενημέρωση </w:t>
      </w:r>
      <w:r>
        <w:rPr>
          <w:rFonts w:eastAsia="Times New Roman" w:cs="Times New Roman"/>
          <w:szCs w:val="24"/>
        </w:rPr>
        <w:t xml:space="preserve">που έχω, ο τρόπος με τον οποίο διαπιστώνεται </w:t>
      </w:r>
      <w:proofErr w:type="spellStart"/>
      <w:r>
        <w:rPr>
          <w:rFonts w:eastAsia="Times New Roman" w:cs="Times New Roman"/>
          <w:szCs w:val="24"/>
        </w:rPr>
        <w:t>ρευματοκλοπή</w:t>
      </w:r>
      <w:proofErr w:type="spellEnd"/>
      <w:r>
        <w:rPr>
          <w:rFonts w:eastAsia="Times New Roman" w:cs="Times New Roman"/>
          <w:szCs w:val="24"/>
        </w:rPr>
        <w:t xml:space="preserve"> ή μη, δεν είναι ολοκληρωμένος. Έτσι, για τις περιπτώσεις που οι άνθρωποι λείπουν για σημαντικό διάστημα από το σπίτι για οποιονδήποτε λόγο -σπίτια κλειστά λόγω του ότι έληξε το ενοικιοστάσιο ή για π</w:t>
      </w:r>
      <w:r>
        <w:rPr>
          <w:rFonts w:eastAsia="Times New Roman" w:cs="Times New Roman"/>
          <w:szCs w:val="24"/>
        </w:rPr>
        <w:t xml:space="preserve">ιθανή ανακαίνιση- δεν είναι σίγουρο ότι γίνεται επιτόπου η πιστοποίηση και η διαπίστωση εάν υπάρχει </w:t>
      </w:r>
      <w:proofErr w:type="spellStart"/>
      <w:r>
        <w:rPr>
          <w:rFonts w:eastAsia="Times New Roman" w:cs="Times New Roman"/>
          <w:szCs w:val="24"/>
        </w:rPr>
        <w:t>ρευματοκλοπή</w:t>
      </w:r>
      <w:proofErr w:type="spellEnd"/>
      <w:r>
        <w:rPr>
          <w:rFonts w:eastAsia="Times New Roman" w:cs="Times New Roman"/>
          <w:szCs w:val="24"/>
        </w:rPr>
        <w:t xml:space="preserve"> ή είναι μία από αυτές τις περιπτώσεις.</w:t>
      </w:r>
    </w:p>
    <w:p w14:paraId="75A2F685"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Ήρθε στο γραφείο μου -και με αφορμή αυτό ερεύνησα το θέμα και έκανα ερώτηση- μία </w:t>
      </w:r>
      <w:proofErr w:type="spellStart"/>
      <w:r>
        <w:rPr>
          <w:rFonts w:eastAsia="Times New Roman" w:cs="Times New Roman"/>
          <w:szCs w:val="24"/>
        </w:rPr>
        <w:t>ογδοντατριάχρονη</w:t>
      </w:r>
      <w:proofErr w:type="spellEnd"/>
      <w:r>
        <w:rPr>
          <w:rFonts w:eastAsia="Times New Roman" w:cs="Times New Roman"/>
          <w:szCs w:val="24"/>
        </w:rPr>
        <w:t xml:space="preserve"> </w:t>
      </w:r>
      <w:proofErr w:type="spellStart"/>
      <w:r>
        <w:rPr>
          <w:rFonts w:eastAsia="Times New Roman" w:cs="Times New Roman"/>
          <w:szCs w:val="24"/>
        </w:rPr>
        <w:t>κυριού</w:t>
      </w:r>
      <w:r>
        <w:rPr>
          <w:rFonts w:eastAsia="Times New Roman" w:cs="Times New Roman"/>
          <w:szCs w:val="24"/>
        </w:rPr>
        <w:t>λα</w:t>
      </w:r>
      <w:proofErr w:type="spellEnd"/>
      <w:r>
        <w:rPr>
          <w:rFonts w:eastAsia="Times New Roman" w:cs="Times New Roman"/>
          <w:szCs w:val="24"/>
        </w:rPr>
        <w:t>, η οποία έλειπε έξι μήνες και πάνω στην Αθήνα, στην κόρη της, και όταν επέστρεψε χαρακτηρίστηκε «</w:t>
      </w:r>
      <w:proofErr w:type="spellStart"/>
      <w:r>
        <w:rPr>
          <w:rFonts w:eastAsia="Times New Roman" w:cs="Times New Roman"/>
          <w:szCs w:val="24"/>
        </w:rPr>
        <w:t>ρευματοκλέπτρια</w:t>
      </w:r>
      <w:proofErr w:type="spellEnd"/>
      <w:r>
        <w:rPr>
          <w:rFonts w:eastAsia="Times New Roman" w:cs="Times New Roman"/>
          <w:szCs w:val="24"/>
        </w:rPr>
        <w:t>». Δεν υπήρχε η δυνατότητα -και δεν νομίζω ότι μπορεί να υπάρξει η δυ</w:t>
      </w:r>
      <w:r>
        <w:rPr>
          <w:rFonts w:eastAsia="Times New Roman" w:cs="Times New Roman"/>
          <w:szCs w:val="24"/>
        </w:rPr>
        <w:lastRenderedPageBreak/>
        <w:t xml:space="preserve">νατότητα για τη συγκεκριμένη- να υπάρξει αυτό. Όμως, γίνεται λογιστικά. </w:t>
      </w:r>
      <w:r>
        <w:rPr>
          <w:rFonts w:eastAsia="Times New Roman" w:cs="Times New Roman"/>
          <w:szCs w:val="24"/>
        </w:rPr>
        <w:t xml:space="preserve">Όταν, δηλαδή, στο κομπιούτερ φανεί από ένα ποσοστό και πάνω διαφορά, αμέσως μπαίνει στην πιθανή </w:t>
      </w:r>
      <w:proofErr w:type="spellStart"/>
      <w:r>
        <w:rPr>
          <w:rFonts w:eastAsia="Times New Roman" w:cs="Times New Roman"/>
          <w:szCs w:val="24"/>
        </w:rPr>
        <w:t>ρευματοκλοπή</w:t>
      </w:r>
      <w:proofErr w:type="spellEnd"/>
      <w:r>
        <w:rPr>
          <w:rFonts w:eastAsia="Times New Roman" w:cs="Times New Roman"/>
          <w:szCs w:val="24"/>
        </w:rPr>
        <w:t>. Θα πρέπει, όμως, να γίνεται και μία επιτόπια εξέταση</w:t>
      </w:r>
      <w:r>
        <w:rPr>
          <w:rFonts w:eastAsia="Times New Roman" w:cs="Times New Roman"/>
          <w:szCs w:val="24"/>
        </w:rPr>
        <w:t>,</w:t>
      </w:r>
      <w:r>
        <w:rPr>
          <w:rFonts w:eastAsia="Times New Roman" w:cs="Times New Roman"/>
          <w:szCs w:val="24"/>
        </w:rPr>
        <w:t xml:space="preserve"> εάν συντρέχει μία από τις περιπτώσεις που σας αναφέρω. Αυτό είναι το πρώτο θέμα.</w:t>
      </w:r>
    </w:p>
    <w:p w14:paraId="75A2F686"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κτυπάει το κουδούνι λήξεως του χρόνου ομιλίας του κυρίου Βουλευτή) </w:t>
      </w:r>
    </w:p>
    <w:p w14:paraId="75A2F687"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Το δεύτερο θέμα είναι ότι ακόμη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νέου διακανονισμού που αποφάσισε η ΔΕΗ, που διευκολύνει πάρα πολλές περιπτώσεις, υπάρχουν ορισμένα αντιφατικά, τα οποία θα πρέπει </w:t>
      </w:r>
      <w:r>
        <w:rPr>
          <w:rFonts w:eastAsia="Times New Roman" w:cs="Times New Roman"/>
          <w:szCs w:val="24"/>
        </w:rPr>
        <w:t>πιθανόν να τα δει άμεσα και πριν λήξει αυτή η διαδικασία η διοίκηση, ούτως ώστε να αντιμετωπιστούν. Τα θεωρώ στρεβλώσεις. Δηλαδή, βλέπω εδώ στην περίπτωση που κάνει την ρύθμιση για έως 500 ευρώ και ενώ παρέχει έκπτωση, παρακάτω λέει ότι το ποσό αυτό θα τοκ</w:t>
      </w:r>
      <w:r>
        <w:rPr>
          <w:rFonts w:eastAsia="Times New Roman" w:cs="Times New Roman"/>
          <w:szCs w:val="24"/>
        </w:rPr>
        <w:t xml:space="preserve">ιστεί για το διάστημα του ενός έτους, δεν θα είναι απαλλαγμένο από τόκους. Αυτά τα δύο είναι αντιφατικά ή, τουλάχιστον, φαίνονται αντιφατικά. Υπάρχουν και οι περιπτώσεις που όταν έχουμε μη </w:t>
      </w:r>
      <w:proofErr w:type="spellStart"/>
      <w:r>
        <w:rPr>
          <w:rFonts w:eastAsia="Times New Roman" w:cs="Times New Roman"/>
          <w:szCs w:val="24"/>
        </w:rPr>
        <w:t>καταγραφείσα</w:t>
      </w:r>
      <w:proofErr w:type="spellEnd"/>
      <w:r>
        <w:rPr>
          <w:rFonts w:eastAsia="Times New Roman" w:cs="Times New Roman"/>
          <w:szCs w:val="24"/>
        </w:rPr>
        <w:t xml:space="preserve"> κατανάλωση, δεν σου κάνουν παραπάνω από τέσσερις δόσει</w:t>
      </w:r>
      <w:r>
        <w:rPr>
          <w:rFonts w:eastAsia="Times New Roman" w:cs="Times New Roman"/>
          <w:szCs w:val="24"/>
        </w:rPr>
        <w:t xml:space="preserve">ς. Αυτό όμως, </w:t>
      </w:r>
      <w:r>
        <w:rPr>
          <w:rFonts w:eastAsia="Times New Roman" w:cs="Times New Roman"/>
          <w:szCs w:val="24"/>
        </w:rPr>
        <w:lastRenderedPageBreak/>
        <w:t xml:space="preserve">πρέπει να ισχύει για τις περιπτώσεις όπου είναι </w:t>
      </w:r>
      <w:proofErr w:type="spellStart"/>
      <w:r>
        <w:rPr>
          <w:rFonts w:eastAsia="Times New Roman" w:cs="Times New Roman"/>
          <w:szCs w:val="24"/>
        </w:rPr>
        <w:t>ρευματοκλοπή</w:t>
      </w:r>
      <w:proofErr w:type="spellEnd"/>
      <w:r>
        <w:rPr>
          <w:rFonts w:eastAsia="Times New Roman" w:cs="Times New Roman"/>
          <w:szCs w:val="24"/>
        </w:rPr>
        <w:t xml:space="preserve"> διαπιστωμένη, όχι μη </w:t>
      </w:r>
      <w:proofErr w:type="spellStart"/>
      <w:r>
        <w:rPr>
          <w:rFonts w:eastAsia="Times New Roman" w:cs="Times New Roman"/>
          <w:szCs w:val="24"/>
        </w:rPr>
        <w:t>καταγραφείσα</w:t>
      </w:r>
      <w:proofErr w:type="spellEnd"/>
      <w:r>
        <w:rPr>
          <w:rFonts w:eastAsia="Times New Roman" w:cs="Times New Roman"/>
          <w:szCs w:val="24"/>
        </w:rPr>
        <w:t>.</w:t>
      </w:r>
    </w:p>
    <w:p w14:paraId="75A2F688"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Τελευταία είναι η περίπτωση κατά την οποία έχουμε διακοπή λόγω οφειλής, που σημαίνει ότι δεν έχει την δυνατότητα να πληρώσει. Εκεί έρχεται και του</w:t>
      </w:r>
      <w:r>
        <w:rPr>
          <w:rFonts w:eastAsia="Times New Roman" w:cs="Times New Roman"/>
          <w:szCs w:val="24"/>
        </w:rPr>
        <w:t xml:space="preserve"> λέει σε δώδεκα δόσεις και όχι σε τριάντα έξι. Μα, εάν είχε τη δυνατότητα να πληρώσει, θα πλήρωνε και δεν θα χρειαζόταν ούτε τις δώδεκα δόσεις. Αυτό, ίσως χρειάζεται μία διόρθωση.</w:t>
      </w:r>
    </w:p>
    <w:p w14:paraId="75A2F689"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14:paraId="75A2F68A" w14:textId="77777777" w:rsidR="00CB15B1" w:rsidRDefault="003808CD">
      <w:pPr>
        <w:spacing w:line="600" w:lineRule="auto"/>
        <w:ind w:firstLine="720"/>
        <w:jc w:val="both"/>
        <w:rPr>
          <w:rFonts w:eastAsia="Times New Roman" w:cs="Times New Roman"/>
          <w:szCs w:val="24"/>
        </w:rPr>
      </w:pPr>
      <w:r w:rsidRPr="001C57DC">
        <w:rPr>
          <w:rFonts w:eastAsia="Times New Roman" w:cs="Times New Roman"/>
          <w:b/>
          <w:szCs w:val="24"/>
        </w:rPr>
        <w:t xml:space="preserve">ΠΡΟΕΔΡΕΥΟΥΣΑ (Αναστασία Χριστοδουλοπούλου): </w:t>
      </w:r>
      <w:r w:rsidRPr="001C57DC">
        <w:rPr>
          <w:rFonts w:eastAsia="Times New Roman" w:cs="Times New Roman"/>
          <w:szCs w:val="24"/>
        </w:rPr>
        <w:t>Κι</w:t>
      </w:r>
      <w:r w:rsidRPr="001C57DC">
        <w:rPr>
          <w:rFonts w:eastAsia="Times New Roman" w:cs="Times New Roman"/>
          <w:szCs w:val="24"/>
        </w:rPr>
        <w:t xml:space="preserve"> εγώ ευχαριστώ.</w:t>
      </w:r>
    </w:p>
    <w:p w14:paraId="75A2F68B" w14:textId="77777777" w:rsidR="00CB15B1" w:rsidRDefault="003808CD">
      <w:pPr>
        <w:spacing w:line="600" w:lineRule="auto"/>
        <w:ind w:firstLine="720"/>
        <w:jc w:val="both"/>
        <w:rPr>
          <w:rFonts w:eastAsia="Times New Roman" w:cs="Times New Roman"/>
          <w:szCs w:val="24"/>
        </w:rPr>
      </w:pPr>
      <w:r w:rsidRPr="001C57DC">
        <w:rPr>
          <w:rFonts w:eastAsia="Times New Roman" w:cs="Times New Roman"/>
          <w:szCs w:val="24"/>
        </w:rPr>
        <w:t>Κύριε Υπουργέ, έχετε τον λόγο για τρία λεπτά.</w:t>
      </w:r>
    </w:p>
    <w:p w14:paraId="75A2F68C"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Ευχαριστώ, κυρία Πρόεδρε.</w:t>
      </w:r>
    </w:p>
    <w:p w14:paraId="75A2F68D"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Κύριε συνάδελφε, υπάρχει ένα θέμα το οποίο συμμερίζεστε κι εσείς. Συνιστά μία αγωνία και για τη ΔΕΗ και για το</w:t>
      </w:r>
      <w:r>
        <w:rPr>
          <w:rFonts w:eastAsia="Times New Roman" w:cs="Times New Roman"/>
          <w:szCs w:val="24"/>
        </w:rPr>
        <w:t xml:space="preserve"> περιβάλλον ότι η </w:t>
      </w:r>
      <w:proofErr w:type="spellStart"/>
      <w:r>
        <w:rPr>
          <w:rFonts w:eastAsia="Times New Roman" w:cs="Times New Roman"/>
          <w:szCs w:val="24"/>
        </w:rPr>
        <w:t>ρευματοκλοπή</w:t>
      </w:r>
      <w:proofErr w:type="spellEnd"/>
      <w:r>
        <w:rPr>
          <w:rFonts w:eastAsia="Times New Roman" w:cs="Times New Roman"/>
          <w:szCs w:val="24"/>
        </w:rPr>
        <w:t xml:space="preserve"> είναι στο 5%. Είναι πολύ υψηλός ο συντελεστής. Είναι μεγάλο το πρόβλημα. Όλοι καταλαβαίνουμε ότι η οικονομική πίεση μπορεί να οδηγεί σε ακραίες καταστάσεις, </w:t>
      </w:r>
      <w:r>
        <w:rPr>
          <w:rFonts w:eastAsia="Times New Roman" w:cs="Times New Roman"/>
          <w:szCs w:val="24"/>
        </w:rPr>
        <w:lastRenderedPageBreak/>
        <w:t xml:space="preserve">αλλά δεν δικαιολογεί υπό οιεσδήποτε συνθήκες και με δεδομένο όλο το </w:t>
      </w:r>
      <w:r>
        <w:rPr>
          <w:rFonts w:eastAsia="Times New Roman" w:cs="Times New Roman"/>
          <w:szCs w:val="24"/>
        </w:rPr>
        <w:t xml:space="preserve">θεσμικό πλαίσιο την προσφυγή στη </w:t>
      </w:r>
      <w:proofErr w:type="spellStart"/>
      <w:r>
        <w:rPr>
          <w:rFonts w:eastAsia="Times New Roman" w:cs="Times New Roman"/>
          <w:szCs w:val="24"/>
        </w:rPr>
        <w:t>ρευματοκλοπή</w:t>
      </w:r>
      <w:proofErr w:type="spellEnd"/>
      <w:r>
        <w:rPr>
          <w:rFonts w:eastAsia="Times New Roman" w:cs="Times New Roman"/>
          <w:szCs w:val="24"/>
        </w:rPr>
        <w:t xml:space="preserve">. </w:t>
      </w:r>
    </w:p>
    <w:p w14:paraId="75A2F68E"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Τις μετρήσεις τις κάνει ο ΔΕΔΔΗΕ και όχι η ΔΕΗ. Ο ΔΕΔΔΗΕ παρακολουθεί και μεταφέρει τα στοιχεία. Αν στο ιστορικό υπάρχουν πολύ μεγάλες αποκλίσεις, ο ΔΕΔΔΗΕ πιστοποιεί τη </w:t>
      </w:r>
      <w:proofErr w:type="spellStart"/>
      <w:r>
        <w:rPr>
          <w:rFonts w:eastAsia="Times New Roman" w:cs="Times New Roman"/>
          <w:szCs w:val="24"/>
        </w:rPr>
        <w:t>ρευματοκλοπή</w:t>
      </w:r>
      <w:proofErr w:type="spellEnd"/>
      <w:r>
        <w:rPr>
          <w:rFonts w:eastAsia="Times New Roman" w:cs="Times New Roman"/>
          <w:szCs w:val="24"/>
        </w:rPr>
        <w:t>. Η ΔΕΗ από την πλευρά της</w:t>
      </w:r>
      <w:r>
        <w:rPr>
          <w:rFonts w:eastAsia="Times New Roman" w:cs="Times New Roman"/>
          <w:szCs w:val="24"/>
        </w:rPr>
        <w:t xml:space="preserve"> έχει ένα αυτόματο σύστημα, με το οποίο αν θεσμοθετείται με πολύ μεγάλη απόκλιση για κάποιο χρονικό διάστημα -δεν γίνεται αυτόματα- τότε προκύπτουν ενδείξεις ότι τιμολογείται πλέον διαφορετικά, ακριβώς όπως προβλέπεται η περίπτωση </w:t>
      </w:r>
      <w:proofErr w:type="spellStart"/>
      <w:r>
        <w:rPr>
          <w:rFonts w:eastAsia="Times New Roman" w:cs="Times New Roman"/>
          <w:szCs w:val="24"/>
        </w:rPr>
        <w:t>ρευματοκλοπής</w:t>
      </w:r>
      <w:proofErr w:type="spellEnd"/>
      <w:r>
        <w:rPr>
          <w:rFonts w:eastAsia="Times New Roman" w:cs="Times New Roman"/>
          <w:szCs w:val="24"/>
        </w:rPr>
        <w:t xml:space="preserve">. </w:t>
      </w:r>
    </w:p>
    <w:p w14:paraId="75A2F68F"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Σε κάθε π</w:t>
      </w:r>
      <w:r>
        <w:rPr>
          <w:rFonts w:eastAsia="Times New Roman" w:cs="Times New Roman"/>
          <w:szCs w:val="24"/>
        </w:rPr>
        <w:t>ερίπτωση, προφανώς, αν συμβεί κάτι τέτοιο υπάρχει η διαδικασία των ενστάσεων, η οποία ενεργοποιείται και η οποία οδηγεί σε αυτό που επικαλεστήκατε στην αρχή, στην ανάγκη, δηλαδή, ο ΔΕΔΔΗΕ επιτόπου να προβεί σε επανέλεγχο και επανεξέταση. Στην περίπτωση που</w:t>
      </w:r>
      <w:r>
        <w:rPr>
          <w:rFonts w:eastAsia="Times New Roman" w:cs="Times New Roman"/>
          <w:szCs w:val="24"/>
        </w:rPr>
        <w:t xml:space="preserve"> ο ΔΕΔΔΗΕ πιστοποιεί ότι παρ</w:t>
      </w:r>
      <w:r>
        <w:rPr>
          <w:rFonts w:eastAsia="Times New Roman" w:cs="Times New Roman"/>
          <w:szCs w:val="24"/>
        </w:rPr>
        <w:t xml:space="preserve">’ </w:t>
      </w:r>
      <w:r>
        <w:rPr>
          <w:rFonts w:eastAsia="Times New Roman" w:cs="Times New Roman"/>
          <w:szCs w:val="24"/>
        </w:rPr>
        <w:t xml:space="preserve">όλο που υπήρχε αυτή η πολύ μεγάλη απόκλιση δεν αποτελούσε </w:t>
      </w:r>
      <w:proofErr w:type="spellStart"/>
      <w:r>
        <w:rPr>
          <w:rFonts w:eastAsia="Times New Roman" w:cs="Times New Roman"/>
          <w:szCs w:val="24"/>
        </w:rPr>
        <w:t>ρευματοκλοπή</w:t>
      </w:r>
      <w:proofErr w:type="spellEnd"/>
      <w:r>
        <w:rPr>
          <w:rFonts w:eastAsia="Times New Roman" w:cs="Times New Roman"/>
          <w:szCs w:val="24"/>
        </w:rPr>
        <w:t>, η ΔΕΗ ακυρώνει την επιπλέον χρέωση και ο πελάτης αντιμετωπίζεται με τα συμφωνηθέντα.</w:t>
      </w:r>
    </w:p>
    <w:p w14:paraId="75A2F690"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lastRenderedPageBreak/>
        <w:t>Τελευταίο σημείο και σημαντικό</w:t>
      </w:r>
      <w:r>
        <w:rPr>
          <w:rFonts w:eastAsia="Times New Roman" w:cs="Times New Roman"/>
          <w:szCs w:val="24"/>
        </w:rPr>
        <w:t>.</w:t>
      </w:r>
      <w:r>
        <w:rPr>
          <w:rFonts w:eastAsia="Times New Roman" w:cs="Times New Roman"/>
          <w:szCs w:val="24"/>
        </w:rPr>
        <w:t xml:space="preserve"> Η ΔΕΗ προσφέρει το πακέτο ρυθμίσεων κ</w:t>
      </w:r>
      <w:r>
        <w:rPr>
          <w:rFonts w:eastAsia="Times New Roman" w:cs="Times New Roman"/>
          <w:szCs w:val="24"/>
        </w:rPr>
        <w:t xml:space="preserve">αι γι’ αυτούς που έχουν υποπέσει στη </w:t>
      </w:r>
      <w:proofErr w:type="spellStart"/>
      <w:r>
        <w:rPr>
          <w:rFonts w:eastAsia="Times New Roman" w:cs="Times New Roman"/>
          <w:szCs w:val="24"/>
        </w:rPr>
        <w:t>ρευματοκλοπή</w:t>
      </w:r>
      <w:proofErr w:type="spellEnd"/>
      <w:r>
        <w:rPr>
          <w:rFonts w:eastAsia="Times New Roman" w:cs="Times New Roman"/>
          <w:szCs w:val="24"/>
        </w:rPr>
        <w:t>. Προφανώς οι ρυθμίσεις δεν μπορεί να είναι εξίσου ευνοϊκές με αυτές των ανθρώπων που είχαν αδυναμία πληρωμής και οι οποίες εντάσσονται σε ένα λίγο πιο ευνοϊκό σύστημα ρυθμίσεων. Η εξίσωση προφανώς δεν μπορε</w:t>
      </w:r>
      <w:r>
        <w:rPr>
          <w:rFonts w:eastAsia="Times New Roman" w:cs="Times New Roman"/>
          <w:szCs w:val="24"/>
        </w:rPr>
        <w:t xml:space="preserve">ί να γίνει, διότι άλλο θέμα είναι η αδυναμία πληρωμής, στην οποία περίπτωση γίνεται μια προσπάθεια να υπάρξει ένα σύστημα ρυθμίσεων που να διευκολύνει τους καταναλωτές, και άλλο φυσικά η </w:t>
      </w:r>
      <w:proofErr w:type="spellStart"/>
      <w:r>
        <w:rPr>
          <w:rFonts w:eastAsia="Times New Roman" w:cs="Times New Roman"/>
          <w:szCs w:val="24"/>
        </w:rPr>
        <w:t>ρευματοκλοπή</w:t>
      </w:r>
      <w:proofErr w:type="spellEnd"/>
      <w:r>
        <w:rPr>
          <w:rFonts w:eastAsia="Times New Roman" w:cs="Times New Roman"/>
          <w:szCs w:val="24"/>
        </w:rPr>
        <w:t>. Επαναλαμβάνω ότι και στην περίπτωση αυτή το σύστημα ρυθ</w:t>
      </w:r>
      <w:r>
        <w:rPr>
          <w:rFonts w:eastAsia="Times New Roman" w:cs="Times New Roman"/>
          <w:szCs w:val="24"/>
        </w:rPr>
        <w:t>μίσεων της ΔΕΗ, όπως έχει διαμορφωθεί, είναι πολύ ικανοποιητικό.</w:t>
      </w:r>
    </w:p>
    <w:p w14:paraId="75A2F691"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Ευχαριστώ.</w:t>
      </w:r>
    </w:p>
    <w:p w14:paraId="75A2F692"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75A2F693"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14:paraId="75A2F694"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lastRenderedPageBreak/>
        <w:t>Έμμεσα πήραμε απάντηση γιατί γίνεται αυτό το αλαλούμ</w:t>
      </w:r>
      <w:r>
        <w:rPr>
          <w:rFonts w:eastAsia="Times New Roman" w:cs="Times New Roman"/>
          <w:szCs w:val="24"/>
        </w:rPr>
        <w:t xml:space="preserve"> με τη </w:t>
      </w:r>
      <w:proofErr w:type="spellStart"/>
      <w:r>
        <w:rPr>
          <w:rFonts w:eastAsia="Times New Roman" w:cs="Times New Roman"/>
          <w:szCs w:val="24"/>
        </w:rPr>
        <w:t>ρευματοκλοπή</w:t>
      </w:r>
      <w:proofErr w:type="spellEnd"/>
      <w:r>
        <w:rPr>
          <w:rFonts w:eastAsia="Times New Roman" w:cs="Times New Roman"/>
          <w:szCs w:val="24"/>
        </w:rPr>
        <w:t xml:space="preserve"> ή την πιθανή μη </w:t>
      </w:r>
      <w:proofErr w:type="spellStart"/>
      <w:r>
        <w:rPr>
          <w:rFonts w:eastAsia="Times New Roman" w:cs="Times New Roman"/>
          <w:szCs w:val="24"/>
        </w:rPr>
        <w:t>καταγραφείσα</w:t>
      </w:r>
      <w:proofErr w:type="spellEnd"/>
      <w:r>
        <w:rPr>
          <w:rFonts w:eastAsia="Times New Roman" w:cs="Times New Roman"/>
          <w:szCs w:val="24"/>
        </w:rPr>
        <w:t>, που οφείλεται σε άλλους λόγους. Είναι άλλος ο φορέας.</w:t>
      </w:r>
    </w:p>
    <w:p w14:paraId="75A2F695"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Η συγκεκριμένη κυρία πάει, λοιπόν, στη ΔΕΗ και λέει στον υπάλληλο: «Και τι κάνουμε τώρα παιδί μου;» «Θα κάνουμε ρύθμιση, κυρία μου». Αφού έχουμε οφειλή,</w:t>
      </w:r>
      <w:r>
        <w:rPr>
          <w:rFonts w:eastAsia="Times New Roman" w:cs="Times New Roman"/>
          <w:szCs w:val="24"/>
        </w:rPr>
        <w:t xml:space="preserve"> κάνει τη ρύθμιση και πληρώνει την πρώτη δόση. Στη συνέχεια όταν κατάλαβε ότι την κατηγορούσαν ότι έκλεβε το ρεύμα ενώ δεν ίσχυε, δεν μπορούσε να κάνει τίποτε, γιατί με τη ρύθμιση και την πληρωμή της πρώτης δόσης αποδέχθηκε ότι ήταν σε αυτό το καθεστώς. Συ</w:t>
      </w:r>
      <w:r>
        <w:rPr>
          <w:rFonts w:eastAsia="Times New Roman" w:cs="Times New Roman"/>
          <w:szCs w:val="24"/>
        </w:rPr>
        <w:t xml:space="preserve">νεπώς δεν μπορούσε να κάνει ένσταση. </w:t>
      </w:r>
    </w:p>
    <w:p w14:paraId="75A2F696"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Υπάρχει εδώ ένα θέμα. Δείτε το. Εγώ το θέτω. Υπάρχει πάρα πολύς κόσμος που το αντιμετωπίζει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πρέπει να το διαχωρίσουμε. Γι’ αυτούς που κάνουν </w:t>
      </w:r>
      <w:proofErr w:type="spellStart"/>
      <w:r>
        <w:rPr>
          <w:rFonts w:eastAsia="Times New Roman" w:cs="Times New Roman"/>
          <w:szCs w:val="24"/>
        </w:rPr>
        <w:t>ρευματοκλοπή</w:t>
      </w:r>
      <w:proofErr w:type="spellEnd"/>
      <w:r>
        <w:rPr>
          <w:rFonts w:eastAsia="Times New Roman" w:cs="Times New Roman"/>
          <w:szCs w:val="24"/>
        </w:rPr>
        <w:t>, πρέπει να είναι αυστηρότερο το σύστημα, όχι, ό</w:t>
      </w:r>
      <w:r>
        <w:rPr>
          <w:rFonts w:eastAsia="Times New Roman" w:cs="Times New Roman"/>
          <w:szCs w:val="24"/>
        </w:rPr>
        <w:t xml:space="preserve">μως, για τους υπόλοιπους. Προς </w:t>
      </w:r>
      <w:r>
        <w:rPr>
          <w:rFonts w:eastAsia="Times New Roman" w:cs="Times New Roman"/>
          <w:szCs w:val="24"/>
        </w:rPr>
        <w:t>θ</w:t>
      </w:r>
      <w:r>
        <w:rPr>
          <w:rFonts w:eastAsia="Times New Roman" w:cs="Times New Roman"/>
          <w:szCs w:val="24"/>
        </w:rPr>
        <w:t>εού! Λογιστικά δεν γίνεται. Αλλιώς να αλλάξει σύστημα. Πάντως στον ΔΕΔΔΗΕ,</w:t>
      </w:r>
      <w:r>
        <w:rPr>
          <w:rFonts w:eastAsia="Times New Roman" w:cs="Times New Roman"/>
          <w:szCs w:val="24"/>
        </w:rPr>
        <w:t xml:space="preserve"> </w:t>
      </w:r>
      <w:r>
        <w:rPr>
          <w:rFonts w:eastAsia="Times New Roman" w:cs="Times New Roman"/>
          <w:szCs w:val="24"/>
        </w:rPr>
        <w:t xml:space="preserve">στη ΔΕΗ και μέχρι να δούμε τι γίνεται, υπάρχει απ’ ό,τι φαίνεται ένα κενό. </w:t>
      </w:r>
    </w:p>
    <w:p w14:paraId="75A2F697"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Στις ρυθμίσεις που αποφασίστηκαν, νομίζω, στις αρχές Ιανουαρίου, υπάρχουν</w:t>
      </w:r>
      <w:r>
        <w:rPr>
          <w:rFonts w:eastAsia="Times New Roman" w:cs="Times New Roman"/>
          <w:szCs w:val="24"/>
        </w:rPr>
        <w:t xml:space="preserve"> δυο-τρία κενά τα οποία σας επεσήμανα και </w:t>
      </w:r>
      <w:r>
        <w:rPr>
          <w:rFonts w:eastAsia="Times New Roman" w:cs="Times New Roman"/>
          <w:szCs w:val="24"/>
        </w:rPr>
        <w:lastRenderedPageBreak/>
        <w:t>τα οποία μπορούν να βελτιωθούν για να έχουμε καλύτερη απόδοση. Γιατί εκτός από την αγωνία και το ενδιαφέρον που υπάρχει για την αδυναμία των καταναλωτών και ιδιαίτερα των ευάλωτων, υποθέτω ότι υπάρχει και ένα μεγάλ</w:t>
      </w:r>
      <w:r>
        <w:rPr>
          <w:rFonts w:eastAsia="Times New Roman" w:cs="Times New Roman"/>
          <w:szCs w:val="24"/>
        </w:rPr>
        <w:t xml:space="preserve">ο κενό με έσοδα στην πλευρά του </w:t>
      </w:r>
      <w:r>
        <w:rPr>
          <w:rFonts w:eastAsia="Times New Roman" w:cs="Times New Roman"/>
          <w:szCs w:val="24"/>
        </w:rPr>
        <w:t>ο</w:t>
      </w:r>
      <w:r>
        <w:rPr>
          <w:rFonts w:eastAsia="Times New Roman" w:cs="Times New Roman"/>
          <w:szCs w:val="24"/>
        </w:rPr>
        <w:t xml:space="preserve">ργανισμού. Είναι, λοιπόν, σημαντικό να δούμε πώς αυτό βελτιώνεται. </w:t>
      </w:r>
    </w:p>
    <w:p w14:paraId="75A2F698"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Έτσι, λοιπόν, επισημαίνω ξανά την αντίφαση</w:t>
      </w:r>
      <w:r>
        <w:rPr>
          <w:rFonts w:eastAsia="Times New Roman" w:cs="Times New Roman"/>
          <w:szCs w:val="24"/>
        </w:rPr>
        <w:t>,</w:t>
      </w:r>
      <w:r>
        <w:rPr>
          <w:rFonts w:eastAsia="Times New Roman" w:cs="Times New Roman"/>
          <w:szCs w:val="24"/>
        </w:rPr>
        <w:t xml:space="preserve"> ότι ενώ δίνει τη δυνατότητα για έκπτωση 10% στην περίπτωση που είναι μέχρι 500 ευρώ για όλον τον χρόνο, την ίδι</w:t>
      </w:r>
      <w:r>
        <w:rPr>
          <w:rFonts w:eastAsia="Times New Roman" w:cs="Times New Roman"/>
          <w:szCs w:val="24"/>
        </w:rPr>
        <w:t>α ώρα λέει ότι αυτό θα είναι έντοκο.</w:t>
      </w:r>
    </w:p>
    <w:p w14:paraId="75A2F699"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Το δεύτερο που νομίζω ότι πρέπει να αναθεωρηθεί</w:t>
      </w:r>
      <w:r>
        <w:rPr>
          <w:rFonts w:eastAsia="Times New Roman" w:cs="Times New Roman"/>
          <w:szCs w:val="24"/>
        </w:rPr>
        <w:t>,</w:t>
      </w:r>
      <w:r>
        <w:rPr>
          <w:rFonts w:eastAsia="Times New Roman" w:cs="Times New Roman"/>
          <w:szCs w:val="24"/>
        </w:rPr>
        <w:t xml:space="preserve"> είναι πως όταν γίνεται διακοπή λόγω οφειλής, θα πρέπει να γίνεται και εκεί σε τριάντα έξι δόσεις. Δεν υπάρχει λόγος. Οικονομική αδυναμία έχει και απλώς είναι παραπάνω από</w:t>
      </w:r>
      <w:r>
        <w:rPr>
          <w:rFonts w:eastAsia="Times New Roman" w:cs="Times New Roman"/>
          <w:szCs w:val="24"/>
        </w:rPr>
        <w:t xml:space="preserve"> το εύλογο διάστημα που αφήνει -πιστεύω- χωρίς να διακόψει και διακόπτεται για την ίδια αιτία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υπάρχει για πολλές χιλιάδες καταναλωτές, δηλαδή αδυναμία να καταβληθεί η οφειλή. Όχι, πάντως, δώδεκα. Αυτό είναι δεδομένο. Τα άλλα κριτήρια, ανάλ</w:t>
      </w:r>
      <w:r>
        <w:rPr>
          <w:rFonts w:eastAsia="Times New Roman" w:cs="Times New Roman"/>
          <w:szCs w:val="24"/>
        </w:rPr>
        <w:t>ογα με το ύψος, που έχουν τεθεί στις προηγούμενες κατηγορίες, θα μπο</w:t>
      </w:r>
      <w:r>
        <w:rPr>
          <w:rFonts w:eastAsia="Times New Roman" w:cs="Times New Roman"/>
          <w:szCs w:val="24"/>
        </w:rPr>
        <w:lastRenderedPageBreak/>
        <w:t>ρούσε να πει κανείς ότι είναι ακριβοδίκαια. Όμως στην περίπτωση αυτή από τη στιγμή που έχει αδυναμία και γι’ αυτό του κόβουν το ρεύμα και του λένε, «Όχι εσύ θα πληρώσεις σε δώδεκα δόσεις»,</w:t>
      </w:r>
      <w:r>
        <w:rPr>
          <w:rFonts w:eastAsia="Times New Roman" w:cs="Times New Roman"/>
          <w:szCs w:val="24"/>
        </w:rPr>
        <w:t xml:space="preserve"> είναι νομίζω αντιφατικό. </w:t>
      </w:r>
    </w:p>
    <w:p w14:paraId="75A2F69A"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Κλείνοντας θέλω να πω το εξής: Μπορεί να υπάρχει η δυνατότητα ένστασης</w:t>
      </w:r>
      <w:r>
        <w:rPr>
          <w:rFonts w:eastAsia="Times New Roman" w:cs="Times New Roman"/>
          <w:szCs w:val="24"/>
        </w:rPr>
        <w:t>,</w:t>
      </w:r>
      <w:r>
        <w:rPr>
          <w:rFonts w:eastAsia="Times New Roman" w:cs="Times New Roman"/>
          <w:szCs w:val="24"/>
        </w:rPr>
        <w:t xml:space="preserve"> για να διαπιστωθεί επιτόπου αν είναι </w:t>
      </w:r>
      <w:proofErr w:type="spellStart"/>
      <w:r>
        <w:rPr>
          <w:rFonts w:eastAsia="Times New Roman" w:cs="Times New Roman"/>
          <w:szCs w:val="24"/>
        </w:rPr>
        <w:t>ρευματοκλοπή</w:t>
      </w:r>
      <w:proofErr w:type="spellEnd"/>
      <w:r>
        <w:rPr>
          <w:rFonts w:eastAsia="Times New Roman" w:cs="Times New Roman"/>
          <w:szCs w:val="24"/>
        </w:rPr>
        <w:t xml:space="preserve"> ή απλώς λογιστικό που οφείλεται σε άλλους λόγους, όπως είναι η απουσία από το σπίτι, η διακοπή του ενοικιοστασίου ή η ανακαίνιση του σπιτιού -έβαλα τρεις περιπτώσεις στην ερώτησή μου- πρέπει, όμως, να υπάρ</w:t>
      </w:r>
      <w:r>
        <w:rPr>
          <w:rFonts w:eastAsia="Times New Roman" w:cs="Times New Roman"/>
          <w:szCs w:val="24"/>
        </w:rPr>
        <w:t>χει διαδικασία ένστασης και μετά από πιθανή αίτηση διακανονισμού ο οποίος μπορεί να τρέχει, για να μπορεί να βρει το δίκιο του ο άνθρωπος ο οποίος αντιλαμβάνεται εκ των υστέρων ότι είναι κατηγορούμενος για κάτι το οποίο δεν έκανε.</w:t>
      </w:r>
    </w:p>
    <w:p w14:paraId="75A2F69B"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Ευχαριστώ.</w:t>
      </w:r>
    </w:p>
    <w:p w14:paraId="75A2F69C"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ΠΡΟΕΔΡΕΥΟΥΣΑ (</w:t>
      </w:r>
      <w:r>
        <w:rPr>
          <w:rFonts w:eastAsia="Times New Roman" w:cs="Times New Roman"/>
          <w:b/>
          <w:szCs w:val="24"/>
        </w:rPr>
        <w:t>Αναστασία Χριστοδουλοπούλου):</w:t>
      </w:r>
      <w:r>
        <w:rPr>
          <w:rFonts w:eastAsia="Times New Roman" w:cs="Times New Roman"/>
          <w:szCs w:val="24"/>
        </w:rPr>
        <w:t xml:space="preserve"> Ευχαριστούμε.</w:t>
      </w:r>
    </w:p>
    <w:p w14:paraId="75A2F69D"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Κύριε Υπουργέ, θέλετε να δευτερολογήσετε;</w:t>
      </w:r>
    </w:p>
    <w:p w14:paraId="75A2F69E"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Ενέργειας</w:t>
      </w:r>
      <w:r>
        <w:rPr>
          <w:rFonts w:eastAsia="Times New Roman" w:cs="Times New Roman"/>
          <w:szCs w:val="24"/>
        </w:rPr>
        <w:t>): Όχι, κυρία Πρόεδρε.</w:t>
      </w:r>
    </w:p>
    <w:p w14:paraId="75A2F69F"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75A2F6A0"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w:t>
      </w:r>
      <w:r>
        <w:rPr>
          <w:rFonts w:eastAsia="Times New Roman" w:cs="Times New Roman"/>
          <w:szCs w:val="24"/>
        </w:rPr>
        <w:t>να σας κάνω κάποιες ανακοινώσεις.</w:t>
      </w:r>
    </w:p>
    <w:p w14:paraId="75A2F6A1"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Έχουμε δύο αιτήσεις άδειας για μετάβαση στο εξωτερικό, σύμφωνα με το άρθρο 76 του Κανονισμού της Βουλής, οι οποίες έχουν ως εξής:</w:t>
      </w:r>
    </w:p>
    <w:p w14:paraId="75A2F6A2"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1. «Αξιότιμε κύριε Πρόεδρε, αιτούμαι άδεια για μετάβαση στην Αγγλία από την Κυριακή 26 Φεβρο</w:t>
      </w:r>
      <w:r>
        <w:rPr>
          <w:rFonts w:eastAsia="Times New Roman" w:cs="Times New Roman"/>
          <w:szCs w:val="24"/>
        </w:rPr>
        <w:t xml:space="preserve">υαρίου μέχρι την Πέμπτη 2 Μαρτίου. Με εκτίμηση, Νότης </w:t>
      </w:r>
      <w:proofErr w:type="spellStart"/>
      <w:r>
        <w:rPr>
          <w:rFonts w:eastAsia="Times New Roman" w:cs="Times New Roman"/>
          <w:szCs w:val="24"/>
        </w:rPr>
        <w:t>Μηταράκης</w:t>
      </w:r>
      <w:proofErr w:type="spellEnd"/>
      <w:r>
        <w:rPr>
          <w:rFonts w:eastAsia="Times New Roman" w:cs="Times New Roman"/>
          <w:szCs w:val="24"/>
        </w:rPr>
        <w:t>.».</w:t>
      </w:r>
    </w:p>
    <w:p w14:paraId="75A2F6A3"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2. «Παρακαλώ όπως μου χορηγηθεί άδεια απουσίας στο εξωτερικό από 6 έως 9 Φεβρουαρίου 2017 για προσωπικούς λόγους. Με εκτίμηση, Νίκος </w:t>
      </w:r>
      <w:proofErr w:type="spellStart"/>
      <w:r>
        <w:rPr>
          <w:rFonts w:eastAsia="Times New Roman" w:cs="Times New Roman"/>
          <w:szCs w:val="24"/>
        </w:rPr>
        <w:t>Δένδιας</w:t>
      </w:r>
      <w:proofErr w:type="spellEnd"/>
      <w:r>
        <w:rPr>
          <w:rFonts w:eastAsia="Times New Roman" w:cs="Times New Roman"/>
          <w:szCs w:val="24"/>
        </w:rPr>
        <w:t>.».</w:t>
      </w:r>
    </w:p>
    <w:p w14:paraId="75A2F6A4"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75A2F6A5"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w:t>
      </w:r>
      <w:r>
        <w:rPr>
          <w:rFonts w:eastAsia="Times New Roman" w:cs="Times New Roman"/>
          <w:szCs w:val="24"/>
        </w:rPr>
        <w:t xml:space="preserve"> μάλιστα.</w:t>
      </w:r>
    </w:p>
    <w:p w14:paraId="75A2F6A6"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w:t>
      </w:r>
      <w:r>
        <w:rPr>
          <w:rFonts w:eastAsia="Times New Roman" w:cs="Times New Roman"/>
          <w:szCs w:val="24"/>
        </w:rPr>
        <w:t xml:space="preserve">τις </w:t>
      </w:r>
      <w:r>
        <w:rPr>
          <w:rFonts w:eastAsia="Times New Roman" w:cs="Times New Roman"/>
          <w:szCs w:val="24"/>
        </w:rPr>
        <w:t>ζητηθείσ</w:t>
      </w:r>
      <w:r>
        <w:rPr>
          <w:rFonts w:eastAsia="Times New Roman" w:cs="Times New Roman"/>
          <w:szCs w:val="24"/>
        </w:rPr>
        <w:t>ες</w:t>
      </w:r>
      <w:r>
        <w:rPr>
          <w:rFonts w:eastAsia="Times New Roman" w:cs="Times New Roman"/>
          <w:szCs w:val="24"/>
        </w:rPr>
        <w:t xml:space="preserve"> άδει</w:t>
      </w:r>
      <w:r>
        <w:rPr>
          <w:rFonts w:eastAsia="Times New Roman" w:cs="Times New Roman"/>
          <w:szCs w:val="24"/>
        </w:rPr>
        <w:t>ες</w:t>
      </w:r>
      <w:r>
        <w:rPr>
          <w:rFonts w:eastAsia="Times New Roman" w:cs="Times New Roman"/>
          <w:szCs w:val="24"/>
        </w:rPr>
        <w:t>.</w:t>
      </w:r>
    </w:p>
    <w:p w14:paraId="75A2F6A7"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Θα συνεχίσω με τις </w:t>
      </w:r>
      <w:r>
        <w:rPr>
          <w:rFonts w:eastAsia="Times New Roman" w:cs="Times New Roman"/>
          <w:szCs w:val="24"/>
        </w:rPr>
        <w:t xml:space="preserve">επίκαιρες </w:t>
      </w:r>
      <w:r>
        <w:rPr>
          <w:rFonts w:eastAsia="Times New Roman" w:cs="Times New Roman"/>
          <w:szCs w:val="24"/>
        </w:rPr>
        <w:t>ερωτήσεις που δεν θα συζητηθούν</w:t>
      </w:r>
      <w:r>
        <w:rPr>
          <w:rFonts w:eastAsia="Times New Roman" w:cs="Times New Roman"/>
          <w:szCs w:val="24"/>
        </w:rPr>
        <w:t>.</w:t>
      </w:r>
    </w:p>
    <w:p w14:paraId="75A2F6A8"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Η τρίτη με αριθμό 394/24-1-2017 επίκαιρη ερώτηση δεύτερου </w:t>
      </w:r>
      <w:r>
        <w:rPr>
          <w:rFonts w:eastAsia="Times New Roman" w:cs="Times New Roman"/>
          <w:szCs w:val="24"/>
        </w:rPr>
        <w:t xml:space="preserve">κύκλου </w:t>
      </w:r>
      <w:r>
        <w:rPr>
          <w:rFonts w:eastAsia="Times New Roman" w:cs="Times New Roman"/>
          <w:szCs w:val="24"/>
        </w:rPr>
        <w:t>του Βουλευτή Αιτωλοακαρνανί</w:t>
      </w:r>
      <w:r>
        <w:rPr>
          <w:rFonts w:eastAsia="Times New Roman" w:cs="Times New Roman"/>
          <w:szCs w:val="24"/>
        </w:rPr>
        <w:t xml:space="preserve">ας του Λαϊκού Συνδέσμου - Χρυσή Αυγή κ. </w:t>
      </w:r>
      <w:r>
        <w:rPr>
          <w:rFonts w:eastAsia="Times New Roman" w:cs="Times New Roman"/>
          <w:bCs/>
          <w:szCs w:val="24"/>
        </w:rPr>
        <w:t xml:space="preserve">Κωνσταντίνου </w:t>
      </w:r>
      <w:proofErr w:type="spellStart"/>
      <w:r>
        <w:rPr>
          <w:rFonts w:eastAsia="Times New Roman" w:cs="Times New Roman"/>
          <w:bCs/>
          <w:szCs w:val="24"/>
        </w:rPr>
        <w:t>Μπαρμπαρούση</w:t>
      </w:r>
      <w:proofErr w:type="spellEnd"/>
      <w:r>
        <w:rPr>
          <w:rFonts w:eastAsia="Times New Roman" w:cs="Times New Roman"/>
          <w:szCs w:val="24"/>
        </w:rPr>
        <w:t xml:space="preserve"> προς τον Υπουργό </w:t>
      </w:r>
      <w:r>
        <w:rPr>
          <w:rFonts w:eastAsia="Times New Roman" w:cs="Times New Roman"/>
          <w:bCs/>
          <w:szCs w:val="24"/>
        </w:rPr>
        <w:t xml:space="preserve">Εσωτερικών, </w:t>
      </w:r>
      <w:r>
        <w:rPr>
          <w:rFonts w:eastAsia="Times New Roman" w:cs="Times New Roman"/>
          <w:szCs w:val="24"/>
        </w:rPr>
        <w:t xml:space="preserve">σχετικά με τη λήψη μέτρων για τον εκσυγχρονισμό του δικτύου ύδρευσης στην πόλη του Αιτωλικού, προκειμένου να προστατευθεί η δημόσια υγεία και η υγεία των </w:t>
      </w:r>
      <w:r>
        <w:rPr>
          <w:rFonts w:eastAsia="Times New Roman" w:cs="Times New Roman"/>
          <w:szCs w:val="24"/>
        </w:rPr>
        <w:t>κατοίκων της περιοχής.</w:t>
      </w:r>
    </w:p>
    <w:p w14:paraId="75A2F6A9"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συζητηθεί η έκτη με αριθμό 367/20-1-2017 επίκαιρη ερώτηση δεύτερου κύκλου του Βουλευτή Εύβοιας 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απαράδεκτη εκτόπιση </w:t>
      </w:r>
      <w:r>
        <w:rPr>
          <w:rFonts w:eastAsia="Times New Roman" w:cs="Times New Roman"/>
          <w:szCs w:val="24"/>
        </w:rPr>
        <w:t xml:space="preserve">τριάντα </w:t>
      </w:r>
      <w:r>
        <w:rPr>
          <w:rFonts w:eastAsia="Times New Roman" w:cs="Times New Roman"/>
          <w:szCs w:val="24"/>
        </w:rPr>
        <w:t>έξι χιλιάδων επτακοσίων εξήντα εννέα</w:t>
      </w:r>
      <w:r>
        <w:rPr>
          <w:rFonts w:eastAsia="Times New Roman" w:cs="Times New Roman"/>
          <w:szCs w:val="24"/>
        </w:rPr>
        <w:t xml:space="preserve"> τέκνων Ελλήνων από τους βρεφονηπιακούς σταθμούς.</w:t>
      </w:r>
    </w:p>
    <w:p w14:paraId="75A2F6AA"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θα συζητηθεί η όγδοη με αριθμό 365/20-1-2017 επίκαιρη ερώτηση δεύτερου κύκλου του Βουλευτή Αχαΐας της Νέας </w:t>
      </w:r>
      <w:r>
        <w:rPr>
          <w:rFonts w:eastAsia="Times New Roman" w:cs="Times New Roman"/>
          <w:szCs w:val="24"/>
        </w:rPr>
        <w:lastRenderedPageBreak/>
        <w:t xml:space="preserve">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szCs w:val="24"/>
        </w:rPr>
        <w:t xml:space="preserve"> προς τον Υπουργό </w:t>
      </w:r>
      <w:r>
        <w:rPr>
          <w:rFonts w:eastAsia="Times New Roman" w:cs="Times New Roman"/>
          <w:bCs/>
          <w:szCs w:val="24"/>
        </w:rPr>
        <w:t>Παιδείας,</w:t>
      </w:r>
      <w:r>
        <w:rPr>
          <w:rFonts w:eastAsia="Times New Roman" w:cs="Times New Roman"/>
          <w:bCs/>
          <w:szCs w:val="24"/>
        </w:rPr>
        <w:t xml:space="preserve"> Έρευνας και Θρησκευμάτων,</w:t>
      </w:r>
      <w:r>
        <w:rPr>
          <w:rFonts w:eastAsia="Times New Roman" w:cs="Times New Roman"/>
          <w:b/>
          <w:bCs/>
          <w:szCs w:val="24"/>
        </w:rPr>
        <w:t xml:space="preserve"> </w:t>
      </w:r>
      <w:r>
        <w:rPr>
          <w:rFonts w:eastAsia="Times New Roman" w:cs="Times New Roman"/>
          <w:szCs w:val="24"/>
        </w:rPr>
        <w:t>σχετικά με την επαναλειτουργία μεταβατικών τμημάτων του ΤΕΙ Δυτικής Ελλάδας</w:t>
      </w:r>
      <w:r>
        <w:rPr>
          <w:rFonts w:eastAsia="Times New Roman" w:cs="Times New Roman"/>
          <w:szCs w:val="24"/>
        </w:rPr>
        <w:t>,</w:t>
      </w:r>
      <w:r w:rsidRPr="00222171">
        <w:rPr>
          <w:rFonts w:eastAsia="Times New Roman" w:cs="Times New Roman"/>
          <w:szCs w:val="24"/>
        </w:rPr>
        <w:t xml:space="preserve"> </w:t>
      </w:r>
      <w:r>
        <w:rPr>
          <w:rFonts w:eastAsia="Times New Roman" w:cs="Times New Roman"/>
          <w:szCs w:val="24"/>
        </w:rPr>
        <w:t xml:space="preserve">λόγω κωλύματος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 Αιτία</w:t>
      </w:r>
      <w:r>
        <w:rPr>
          <w:rFonts w:eastAsia="Times New Roman" w:cs="Times New Roman"/>
          <w:szCs w:val="24"/>
        </w:rPr>
        <w:t>:</w:t>
      </w:r>
      <w:r>
        <w:rPr>
          <w:rFonts w:eastAsia="Times New Roman" w:cs="Times New Roman"/>
          <w:szCs w:val="24"/>
        </w:rPr>
        <w:t xml:space="preserve"> Φόρτος εργασίας</w:t>
      </w:r>
      <w:r>
        <w:rPr>
          <w:rFonts w:eastAsia="Times New Roman" w:cs="Times New Roman"/>
          <w:szCs w:val="24"/>
        </w:rPr>
        <w:t>.</w:t>
      </w:r>
    </w:p>
    <w:p w14:paraId="75A2F6AB"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Επίσης δεν θα συζητηθεί η ένατη με αρι</w:t>
      </w:r>
      <w:r>
        <w:rPr>
          <w:rFonts w:eastAsia="Times New Roman" w:cs="Times New Roman"/>
          <w:szCs w:val="24"/>
        </w:rPr>
        <w:t xml:space="preserve">θμό 338/13-1-2017 επίκαιρη ερώτηση δεύτερου κύκλου του Βουλευτή Α΄ Πειραιώς του Λαϊκού Συνδέσμου - Χρυσή Αυγή κ. </w:t>
      </w:r>
      <w:r>
        <w:rPr>
          <w:rFonts w:eastAsia="Times New Roman" w:cs="Times New Roman"/>
          <w:bCs/>
          <w:szCs w:val="24"/>
        </w:rPr>
        <w:t xml:space="preserve">Νικολάου </w:t>
      </w:r>
      <w:proofErr w:type="spellStart"/>
      <w:r>
        <w:rPr>
          <w:rFonts w:eastAsia="Times New Roman" w:cs="Times New Roman"/>
          <w:bCs/>
          <w:szCs w:val="24"/>
        </w:rPr>
        <w:t>Κούζηλου</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 xml:space="preserve">σχετικά με την προοπτική κατοικήσεως των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οκτώ</w:t>
      </w:r>
      <w:r>
        <w:rPr>
          <w:rFonts w:eastAsia="Times New Roman" w:cs="Times New Roman"/>
          <w:szCs w:val="24"/>
        </w:rPr>
        <w:t xml:space="preserve"> νησιών που αναβαθμί</w:t>
      </w:r>
      <w:r>
        <w:rPr>
          <w:rFonts w:eastAsia="Times New Roman" w:cs="Times New Roman"/>
          <w:szCs w:val="24"/>
        </w:rPr>
        <w:t>ζει την εθνική ελληνική κυριαρχία και ενισχύει τα κυριαρχικά δικαιώματα της χώρας</w:t>
      </w:r>
      <w:r>
        <w:rPr>
          <w:rFonts w:eastAsia="Times New Roman" w:cs="Times New Roman"/>
          <w:szCs w:val="24"/>
        </w:rPr>
        <w:t>,</w:t>
      </w:r>
      <w:r w:rsidRPr="004938F7">
        <w:rPr>
          <w:rFonts w:eastAsia="Times New Roman" w:cs="Times New Roman"/>
          <w:szCs w:val="24"/>
        </w:rPr>
        <w:t xml:space="preserve"> </w:t>
      </w:r>
      <w:r>
        <w:rPr>
          <w:rFonts w:eastAsia="Times New Roman" w:cs="Times New Roman"/>
          <w:szCs w:val="24"/>
        </w:rPr>
        <w:t xml:space="preserve">λόγω κωλύματος του Υφυπουργού Ναυτιλίας και Νησιωτικής Πολιτικής κ. Νεκτάριου </w:t>
      </w:r>
      <w:proofErr w:type="spellStart"/>
      <w:r>
        <w:rPr>
          <w:rFonts w:eastAsia="Times New Roman" w:cs="Times New Roman"/>
          <w:szCs w:val="24"/>
        </w:rPr>
        <w:t>Σαντορηνιού</w:t>
      </w:r>
      <w:proofErr w:type="spellEnd"/>
      <w:r>
        <w:rPr>
          <w:rFonts w:eastAsia="Times New Roman" w:cs="Times New Roman"/>
          <w:szCs w:val="24"/>
        </w:rPr>
        <w:t>. Αιτία</w:t>
      </w:r>
      <w:r>
        <w:rPr>
          <w:rFonts w:eastAsia="Times New Roman" w:cs="Times New Roman"/>
          <w:szCs w:val="24"/>
        </w:rPr>
        <w:t>:</w:t>
      </w:r>
      <w:r>
        <w:rPr>
          <w:rFonts w:eastAsia="Times New Roman" w:cs="Times New Roman"/>
          <w:szCs w:val="24"/>
        </w:rPr>
        <w:t xml:space="preserve"> Ανειλημμένες υποχρεώσεις.</w:t>
      </w:r>
    </w:p>
    <w:p w14:paraId="75A2F6AC"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Επίσης δεν θα συζητηθεί η τρίτη με αριθμό 393/24-</w:t>
      </w:r>
      <w:r>
        <w:rPr>
          <w:rFonts w:eastAsia="Times New Roman" w:cs="Times New Roman"/>
          <w:szCs w:val="24"/>
        </w:rPr>
        <w:t xml:space="preserve">1-2017 επίκαιρη ερώτηση πρώτου κύκλου της Βουλευτού Β΄ Αθηνών του Λαϊκού Συνδέσμου - Χρυσή Αυγή 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τον διορισμό υπόδικης </w:t>
      </w:r>
      <w:r>
        <w:rPr>
          <w:rFonts w:eastAsia="Times New Roman" w:cs="Times New Roman"/>
          <w:szCs w:val="24"/>
        </w:rPr>
        <w:lastRenderedPageBreak/>
        <w:t xml:space="preserve">στη </w:t>
      </w:r>
      <w:r>
        <w:rPr>
          <w:rFonts w:eastAsia="Times New Roman" w:cs="Times New Roman"/>
          <w:szCs w:val="24"/>
        </w:rPr>
        <w:t>δ</w:t>
      </w:r>
      <w:r>
        <w:rPr>
          <w:rFonts w:eastAsia="Times New Roman" w:cs="Times New Roman"/>
          <w:szCs w:val="24"/>
        </w:rPr>
        <w:t xml:space="preserve">ιοίκηση του </w:t>
      </w:r>
      <w:proofErr w:type="spellStart"/>
      <w:r>
        <w:rPr>
          <w:rFonts w:eastAsia="Times New Roman" w:cs="Times New Roman"/>
          <w:szCs w:val="24"/>
        </w:rPr>
        <w:t>Υπερταμείου</w:t>
      </w:r>
      <w:proofErr w:type="spellEnd"/>
      <w:r>
        <w:rPr>
          <w:rFonts w:eastAsia="Times New Roman" w:cs="Times New Roman"/>
          <w:szCs w:val="24"/>
        </w:rPr>
        <w:t xml:space="preserve"> Αποκρατικοποιήσεων</w:t>
      </w:r>
      <w:r>
        <w:rPr>
          <w:rFonts w:eastAsia="Times New Roman" w:cs="Times New Roman"/>
          <w:szCs w:val="24"/>
        </w:rPr>
        <w:t>,</w:t>
      </w:r>
      <w:r w:rsidRPr="004938F7">
        <w:rPr>
          <w:rFonts w:eastAsia="Times New Roman" w:cs="Times New Roman"/>
          <w:szCs w:val="24"/>
        </w:rPr>
        <w:t xml:space="preserve"> </w:t>
      </w:r>
      <w:r>
        <w:rPr>
          <w:rFonts w:eastAsia="Times New Roman" w:cs="Times New Roman"/>
          <w:szCs w:val="24"/>
        </w:rPr>
        <w:t>λόγω κωλύματος του Υπουργού Ο</w:t>
      </w:r>
      <w:r>
        <w:rPr>
          <w:rFonts w:eastAsia="Times New Roman" w:cs="Times New Roman"/>
          <w:szCs w:val="24"/>
        </w:rPr>
        <w:t xml:space="preserve">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Αιτία</w:t>
      </w:r>
      <w:r>
        <w:rPr>
          <w:rFonts w:eastAsia="Times New Roman" w:cs="Times New Roman"/>
          <w:szCs w:val="24"/>
        </w:rPr>
        <w:t>:</w:t>
      </w:r>
      <w:r>
        <w:rPr>
          <w:rFonts w:eastAsia="Times New Roman" w:cs="Times New Roman"/>
          <w:szCs w:val="24"/>
        </w:rPr>
        <w:t xml:space="preserve"> Φόρτος εργασίας.</w:t>
      </w:r>
    </w:p>
    <w:p w14:paraId="75A2F6AD" w14:textId="77777777" w:rsidR="00CB15B1" w:rsidRDefault="003808C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Κυρία Πρόεδρε, μπορώ να έχω τον λόγο;</w:t>
      </w:r>
    </w:p>
    <w:p w14:paraId="75A2F6AE" w14:textId="77777777" w:rsidR="00CB15B1" w:rsidRDefault="003808C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κυρία </w:t>
      </w:r>
      <w:proofErr w:type="spellStart"/>
      <w:r>
        <w:rPr>
          <w:rFonts w:eastAsia="Times New Roman"/>
          <w:szCs w:val="24"/>
        </w:rPr>
        <w:t>Ζαρούλια</w:t>
      </w:r>
      <w:proofErr w:type="spellEnd"/>
      <w:r>
        <w:rPr>
          <w:rFonts w:eastAsia="Times New Roman"/>
          <w:szCs w:val="24"/>
        </w:rPr>
        <w:t>.</w:t>
      </w:r>
    </w:p>
    <w:p w14:paraId="75A2F6AF" w14:textId="77777777" w:rsidR="00CB15B1" w:rsidRDefault="003808C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Αξιότιμη κυρία Πρόεδρε, η σημερινή επίκαιρη ερώτηση</w:t>
      </w:r>
      <w:r>
        <w:rPr>
          <w:rFonts w:eastAsia="Times New Roman"/>
          <w:szCs w:val="24"/>
        </w:rPr>
        <w:t xml:space="preserve"> που δεν θα απαντηθεί, αφορά τον διορισμό της κόρης της κ. Ασημίνας </w:t>
      </w:r>
      <w:proofErr w:type="spellStart"/>
      <w:r>
        <w:rPr>
          <w:rFonts w:eastAsia="Times New Roman"/>
          <w:szCs w:val="24"/>
        </w:rPr>
        <w:t>Ξηροτύρη-Αικατερινάρη</w:t>
      </w:r>
      <w:proofErr w:type="spellEnd"/>
      <w:r>
        <w:rPr>
          <w:rFonts w:eastAsia="Times New Roman"/>
          <w:szCs w:val="24"/>
        </w:rPr>
        <w:t xml:space="preserve">, πρώην Βουλευτού του ΣΥΡΙΖΑ και πρώην Βουλευτού της ΔΗΜΑΡ στο </w:t>
      </w:r>
      <w:proofErr w:type="spellStart"/>
      <w:r>
        <w:rPr>
          <w:rFonts w:eastAsia="Times New Roman"/>
          <w:szCs w:val="24"/>
        </w:rPr>
        <w:t>Υπερταμείο</w:t>
      </w:r>
      <w:proofErr w:type="spellEnd"/>
      <w:r>
        <w:rPr>
          <w:rFonts w:eastAsia="Times New Roman"/>
          <w:szCs w:val="24"/>
        </w:rPr>
        <w:t xml:space="preserve"> Αποκρατικοποιήσεων. Αυτή, λοιπόν –όπως </w:t>
      </w:r>
      <w:proofErr w:type="spellStart"/>
      <w:r>
        <w:rPr>
          <w:rFonts w:eastAsia="Times New Roman"/>
          <w:szCs w:val="24"/>
        </w:rPr>
        <w:t>πληροφορούμεθα</w:t>
      </w:r>
      <w:proofErr w:type="spellEnd"/>
      <w:r>
        <w:rPr>
          <w:rFonts w:eastAsia="Times New Roman"/>
          <w:szCs w:val="24"/>
        </w:rPr>
        <w:t xml:space="preserve"> από πλείστα δημοσιεύματα τα οποία θα κα</w:t>
      </w:r>
      <w:r>
        <w:rPr>
          <w:rFonts w:eastAsia="Times New Roman"/>
          <w:szCs w:val="24"/>
        </w:rPr>
        <w:t>ταθέσω σε λίγο- είναι στα δικαστήρια κατηγορούμενη σε βαθμό κακουργήματος για απιστία για τη γνωστή υπόθεση χρηματοδότησης της ΓΕΝΟΠ-ΔΕΗ και για ένα εργοστάσιο στην κυριολεξία φάντασμα της ΔΕΗ στη Ρόδο, για το οποίο δαπανήθηκαν 75 εκατομμύρια ευρώ. Παρ’ όλ</w:t>
      </w:r>
      <w:r>
        <w:rPr>
          <w:rFonts w:eastAsia="Times New Roman"/>
          <w:szCs w:val="24"/>
        </w:rPr>
        <w:t>α αυτά ο ΣΥΡΙΖΑ της ανέθεσε τη διαχείριση της δημόσιας περιουσίας της χώρας.</w:t>
      </w:r>
    </w:p>
    <w:p w14:paraId="75A2F6B0" w14:textId="77777777" w:rsidR="00CB15B1" w:rsidRDefault="003808CD">
      <w:pPr>
        <w:spacing w:line="600" w:lineRule="auto"/>
        <w:ind w:firstLine="720"/>
        <w:jc w:val="both"/>
        <w:rPr>
          <w:rFonts w:eastAsia="Times New Roman"/>
          <w:szCs w:val="24"/>
        </w:rPr>
      </w:pPr>
      <w:r>
        <w:rPr>
          <w:rFonts w:eastAsia="Times New Roman"/>
          <w:szCs w:val="24"/>
        </w:rPr>
        <w:lastRenderedPageBreak/>
        <w:t>Εδώ, λοιπόν, τίθεται το ερώτημα</w:t>
      </w:r>
      <w:r>
        <w:rPr>
          <w:rFonts w:eastAsia="Times New Roman"/>
          <w:szCs w:val="24"/>
        </w:rPr>
        <w:t>,</w:t>
      </w:r>
      <w:r>
        <w:rPr>
          <w:rFonts w:eastAsia="Times New Roman"/>
          <w:szCs w:val="24"/>
        </w:rPr>
        <w:t xml:space="preserve"> με ποιο</w:t>
      </w:r>
      <w:r>
        <w:rPr>
          <w:rFonts w:eastAsia="Times New Roman"/>
          <w:szCs w:val="24"/>
        </w:rPr>
        <w:t>ν</w:t>
      </w:r>
      <w:r>
        <w:rPr>
          <w:rFonts w:eastAsia="Times New Roman"/>
          <w:szCs w:val="24"/>
        </w:rPr>
        <w:t xml:space="preserve"> σκοπό επελέγη η κυρία αυτή, η κ. </w:t>
      </w:r>
      <w:proofErr w:type="spellStart"/>
      <w:r>
        <w:rPr>
          <w:rFonts w:eastAsia="Times New Roman"/>
          <w:szCs w:val="24"/>
        </w:rPr>
        <w:t>Αικατερινάρη</w:t>
      </w:r>
      <w:proofErr w:type="spellEnd"/>
      <w:r>
        <w:rPr>
          <w:rFonts w:eastAsia="Times New Roman"/>
          <w:szCs w:val="24"/>
        </w:rPr>
        <w:t xml:space="preserve">, για τη συγκεκριμένη θέση της Διευθύνουσας Συμβούλου στην Ελληνική Εταιρεία Συμμετοχών και </w:t>
      </w:r>
      <w:r>
        <w:rPr>
          <w:rFonts w:eastAsia="Times New Roman"/>
          <w:szCs w:val="24"/>
        </w:rPr>
        <w:t>Περιουσίας. Είναι υπόδικη. Αυτή τη στιγμή είναι στα δικαστήρια. Αντιμετωπίζει κατηγορία σε βαθμό κακουργήματος.</w:t>
      </w:r>
    </w:p>
    <w:p w14:paraId="75A2F6B1" w14:textId="77777777" w:rsidR="00CB15B1" w:rsidRDefault="003808C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Κυρία </w:t>
      </w:r>
      <w:proofErr w:type="spellStart"/>
      <w:r>
        <w:rPr>
          <w:rFonts w:eastAsia="Times New Roman"/>
          <w:szCs w:val="24"/>
        </w:rPr>
        <w:t>Ζαρούλια</w:t>
      </w:r>
      <w:proofErr w:type="spellEnd"/>
      <w:r>
        <w:rPr>
          <w:rFonts w:eastAsia="Times New Roman"/>
          <w:szCs w:val="24"/>
        </w:rPr>
        <w:t>, κατ’ αρχ</w:t>
      </w:r>
      <w:r>
        <w:rPr>
          <w:rFonts w:eastAsia="Times New Roman"/>
          <w:szCs w:val="24"/>
        </w:rPr>
        <w:t>άς</w:t>
      </w:r>
      <w:r>
        <w:rPr>
          <w:rFonts w:eastAsia="Times New Roman"/>
          <w:szCs w:val="24"/>
        </w:rPr>
        <w:t xml:space="preserve"> δεν υπάρχει ο Υπουργός για να σας απαντήσει …</w:t>
      </w:r>
    </w:p>
    <w:p w14:paraId="75A2F6B2" w14:textId="77777777" w:rsidR="00CB15B1" w:rsidRDefault="003808C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Όχι, αλλά μ</w:t>
      </w:r>
      <w:r>
        <w:rPr>
          <w:rFonts w:eastAsia="Times New Roman"/>
          <w:szCs w:val="24"/>
        </w:rPr>
        <w:t>ισό λεπτό, κυρία Πρόεδρε.</w:t>
      </w:r>
    </w:p>
    <w:p w14:paraId="75A2F6B3" w14:textId="77777777" w:rsidR="00CB15B1" w:rsidRDefault="003808C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Άρα πού απευθύνεται η ερώτηση;</w:t>
      </w:r>
    </w:p>
    <w:p w14:paraId="75A2F6B4" w14:textId="77777777" w:rsidR="00CB15B1" w:rsidRDefault="003808C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Βλέπουμε ότι στη δημοκρατία στην οποία εσείς πιστεύετ</w:t>
      </w:r>
      <w:r>
        <w:rPr>
          <w:rFonts w:eastAsia="Times New Roman"/>
          <w:szCs w:val="24"/>
        </w:rPr>
        <w:t>ε</w:t>
      </w:r>
      <w:r>
        <w:rPr>
          <w:rFonts w:eastAsia="Times New Roman"/>
          <w:szCs w:val="24"/>
        </w:rPr>
        <w:t>, ότι υπάρχουν δύο μέτρα και δύο σταθμά. Σαφώς και οι πολίτες δεν είναι ίσοι, όπως επ</w:t>
      </w:r>
      <w:r>
        <w:rPr>
          <w:rFonts w:eastAsia="Times New Roman"/>
          <w:szCs w:val="24"/>
        </w:rPr>
        <w:t xml:space="preserve">ιβάλλει το Σύνταγμα των Ελλήνων. Στέρηση της κρατικής επιχορηγήσεως σε ένα εκλεγμένο από τον λαό κόμμα, το οποίο δεν χρωστάει σε καμμία τράπεζα ούτε έχει καταχραστεί δημόσιο χρήμα αλλά έχει συρθεί </w:t>
      </w:r>
      <w:r>
        <w:rPr>
          <w:rFonts w:eastAsia="Times New Roman"/>
          <w:szCs w:val="24"/>
        </w:rPr>
        <w:lastRenderedPageBreak/>
        <w:t>στα δικαστήρια κατόπιν μιας πολιτικής πλεκτάνης και εσείς ο</w:t>
      </w:r>
      <w:r>
        <w:rPr>
          <w:rFonts w:eastAsia="Times New Roman"/>
          <w:szCs w:val="24"/>
        </w:rPr>
        <w:t>ι άμεμπτοι του ΣΥΡΙΖΑ…</w:t>
      </w:r>
    </w:p>
    <w:p w14:paraId="75A2F6B5" w14:textId="77777777" w:rsidR="00CB15B1" w:rsidRDefault="003808C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Κυρία </w:t>
      </w:r>
      <w:proofErr w:type="spellStart"/>
      <w:r>
        <w:rPr>
          <w:rFonts w:eastAsia="Times New Roman"/>
          <w:szCs w:val="24"/>
        </w:rPr>
        <w:t>Ζαρούλια</w:t>
      </w:r>
      <w:proofErr w:type="spellEnd"/>
      <w:r>
        <w:rPr>
          <w:rFonts w:eastAsia="Times New Roman"/>
          <w:szCs w:val="24"/>
        </w:rPr>
        <w:t>, νομίζω ότι δεν υπάρχει λόγος να συνεχίσουμε. Αν είναι να συνεχίσουμε εδώ…</w:t>
      </w:r>
    </w:p>
    <w:p w14:paraId="75A2F6B6" w14:textId="77777777" w:rsidR="00CB15B1" w:rsidRDefault="003808C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…δεν συνομιλείτε μαζί μας</w:t>
      </w:r>
      <w:r>
        <w:rPr>
          <w:rFonts w:eastAsia="Times New Roman"/>
          <w:szCs w:val="24"/>
        </w:rPr>
        <w:t xml:space="preserve"> γιατί είμαστε υπόδικοι. Υπόδικη είναι κι αυτή η κυρία. Αυτή δεν έχει εκλεγεί…</w:t>
      </w:r>
    </w:p>
    <w:p w14:paraId="75A2F6B7" w14:textId="77777777" w:rsidR="00CB15B1" w:rsidRDefault="003808C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Κυρία </w:t>
      </w:r>
      <w:proofErr w:type="spellStart"/>
      <w:r>
        <w:rPr>
          <w:rFonts w:eastAsia="Times New Roman"/>
          <w:szCs w:val="24"/>
        </w:rPr>
        <w:t>Ζαρούλια</w:t>
      </w:r>
      <w:proofErr w:type="spellEnd"/>
      <w:r>
        <w:rPr>
          <w:rFonts w:eastAsia="Times New Roman"/>
          <w:szCs w:val="24"/>
        </w:rPr>
        <w:t>, κι εσείς είστε υπόδικοι και μιλάτε μέσα στη Βουλή όπως βλέπετε.</w:t>
      </w:r>
    </w:p>
    <w:p w14:paraId="75A2F6B8" w14:textId="77777777" w:rsidR="00CB15B1" w:rsidRDefault="003808C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Με ακούτε; Δεν έχει εκλεγεί από τον λ</w:t>
      </w:r>
      <w:r>
        <w:rPr>
          <w:rFonts w:eastAsia="Times New Roman"/>
          <w:szCs w:val="24"/>
        </w:rPr>
        <w:t>αό. Εσείς την έχετε διορίσει.</w:t>
      </w:r>
    </w:p>
    <w:p w14:paraId="75A2F6B9" w14:textId="77777777" w:rsidR="00CB15B1" w:rsidRDefault="003808C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Εσείς, λέω, είστε υπόδικοι και μιλάτε στη Βουλή. Δεν υπάρχει κώλυμα για τον διορισμό σε αυτή τη θέση</w:t>
      </w:r>
      <w:r>
        <w:rPr>
          <w:rFonts w:eastAsia="Times New Roman"/>
          <w:szCs w:val="24"/>
        </w:rPr>
        <w:t>,</w:t>
      </w:r>
      <w:r>
        <w:rPr>
          <w:rFonts w:eastAsia="Times New Roman"/>
          <w:szCs w:val="24"/>
        </w:rPr>
        <w:t xml:space="preserve"> με το ότι εκκρεμεί σε βάρος της ποινική δίωξη.</w:t>
      </w:r>
    </w:p>
    <w:p w14:paraId="75A2F6BA" w14:textId="77777777" w:rsidR="00CB15B1" w:rsidRDefault="003808CD">
      <w:pPr>
        <w:spacing w:line="600" w:lineRule="auto"/>
        <w:ind w:firstLine="720"/>
        <w:jc w:val="both"/>
        <w:rPr>
          <w:rFonts w:eastAsia="Times New Roman"/>
          <w:szCs w:val="24"/>
        </w:rPr>
      </w:pPr>
      <w:r>
        <w:rPr>
          <w:rFonts w:eastAsia="Times New Roman"/>
          <w:b/>
          <w:szCs w:val="24"/>
        </w:rPr>
        <w:lastRenderedPageBreak/>
        <w:t>ΕΛΕΝΗ ΖΑΡΟΥΛΙΑ:</w:t>
      </w:r>
      <w:r>
        <w:rPr>
          <w:rFonts w:eastAsia="Times New Roman"/>
          <w:szCs w:val="24"/>
        </w:rPr>
        <w:t xml:space="preserve"> Σοβαρά, ε; Αυτή έ</w:t>
      </w:r>
      <w:r>
        <w:rPr>
          <w:rFonts w:eastAsia="Times New Roman"/>
          <w:szCs w:val="24"/>
        </w:rPr>
        <w:t>χει το τεκμήριο της αθωότητας.</w:t>
      </w:r>
    </w:p>
    <w:p w14:paraId="75A2F6BB" w14:textId="77777777" w:rsidR="00CB15B1" w:rsidRDefault="003808C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 ναι. Αυτό λέει ο νόμος.</w:t>
      </w:r>
    </w:p>
    <w:p w14:paraId="75A2F6BC" w14:textId="77777777" w:rsidR="00CB15B1" w:rsidRDefault="003808C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Σε εμάς δεν μας το αναγνωρίζετε.</w:t>
      </w:r>
    </w:p>
    <w:p w14:paraId="75A2F6BD" w14:textId="77777777" w:rsidR="00CB15B1" w:rsidRDefault="003808C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Αυτό λέει ο νόμος. </w:t>
      </w:r>
    </w:p>
    <w:p w14:paraId="75A2F6BE" w14:textId="77777777" w:rsidR="00CB15B1" w:rsidRDefault="003808CD">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θα σας απαντήσει ο αρμ</w:t>
      </w:r>
      <w:r>
        <w:rPr>
          <w:rFonts w:eastAsia="Times New Roman"/>
          <w:szCs w:val="24"/>
        </w:rPr>
        <w:t>όδιος Υπουργός. Τώρα δεν θα υποκαταστήσουμε…</w:t>
      </w:r>
    </w:p>
    <w:p w14:paraId="75A2F6BF" w14:textId="77777777" w:rsidR="00CB15B1" w:rsidRDefault="003808C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Αν έρθει.</w:t>
      </w:r>
    </w:p>
    <w:p w14:paraId="75A2F6C0" w14:textId="77777777" w:rsidR="00CB15B1" w:rsidRDefault="003808C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Πώς δεν θα έρθει; Γιατί δεν θα έρθει;</w:t>
      </w:r>
    </w:p>
    <w:p w14:paraId="75A2F6C1" w14:textId="77777777" w:rsidR="00CB15B1" w:rsidRDefault="003808C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Δεν έρχεται.</w:t>
      </w:r>
    </w:p>
    <w:p w14:paraId="75A2F6C2" w14:textId="77777777" w:rsidR="00CB15B1" w:rsidRDefault="003808C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Έχετε τέτοιο δείγμα;</w:t>
      </w:r>
    </w:p>
    <w:p w14:paraId="75A2F6C3" w14:textId="77777777" w:rsidR="00CB15B1" w:rsidRDefault="003808CD">
      <w:pPr>
        <w:spacing w:line="600" w:lineRule="auto"/>
        <w:ind w:firstLine="720"/>
        <w:jc w:val="both"/>
        <w:rPr>
          <w:rFonts w:eastAsia="Times New Roman"/>
          <w:szCs w:val="24"/>
        </w:rPr>
      </w:pPr>
      <w:r>
        <w:rPr>
          <w:rFonts w:eastAsia="Times New Roman"/>
          <w:b/>
          <w:szCs w:val="24"/>
        </w:rPr>
        <w:t>ΕΛΕΝΗ ΖΑΡ</w:t>
      </w:r>
      <w:r>
        <w:rPr>
          <w:rFonts w:eastAsia="Times New Roman"/>
          <w:b/>
          <w:szCs w:val="24"/>
        </w:rPr>
        <w:t>ΟΥΛΙΑ:</w:t>
      </w:r>
      <w:r>
        <w:rPr>
          <w:rFonts w:eastAsia="Times New Roman"/>
          <w:szCs w:val="24"/>
        </w:rPr>
        <w:t xml:space="preserve"> Βεβαίως.</w:t>
      </w:r>
    </w:p>
    <w:p w14:paraId="75A2F6C4" w14:textId="77777777" w:rsidR="00CB15B1" w:rsidRDefault="003808CD">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Στις 24 Ιανουαρίου την έχετε καταθέσει. Σας παρακαλώ, τώρα. Μη δημιουργούμε εντυπώσεις.</w:t>
      </w:r>
    </w:p>
    <w:p w14:paraId="75A2F6C5" w14:textId="77777777" w:rsidR="00CB15B1" w:rsidRDefault="003808C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Αν περάσει, δεν θα είναι επίκαιρη κυρία μου.</w:t>
      </w:r>
    </w:p>
    <w:p w14:paraId="75A2F6C6" w14:textId="77777777" w:rsidR="00CB15B1" w:rsidRDefault="003808CD">
      <w:pPr>
        <w:spacing w:line="600" w:lineRule="auto"/>
        <w:ind w:firstLine="720"/>
        <w:jc w:val="both"/>
        <w:rPr>
          <w:rFonts w:eastAsia="Times New Roman"/>
          <w:szCs w:val="24"/>
        </w:rPr>
      </w:pPr>
      <w:r>
        <w:rPr>
          <w:rFonts w:eastAsia="Times New Roman"/>
          <w:szCs w:val="24"/>
        </w:rPr>
        <w:t xml:space="preserve">(Στο σημείο αυτό η Βουλευτής κ. Ελένη </w:t>
      </w:r>
      <w:proofErr w:type="spellStart"/>
      <w:r>
        <w:rPr>
          <w:rFonts w:eastAsia="Times New Roman"/>
          <w:szCs w:val="24"/>
        </w:rPr>
        <w:t>Ζαρούλια</w:t>
      </w:r>
      <w:proofErr w:type="spellEnd"/>
      <w:r>
        <w:rPr>
          <w:rFonts w:eastAsia="Times New Roman"/>
          <w:szCs w:val="24"/>
        </w:rPr>
        <w:t xml:space="preserve"> </w:t>
      </w:r>
      <w:r>
        <w:rPr>
          <w:rFonts w:eastAsia="Times New Roman"/>
          <w:szCs w:val="24"/>
        </w:rPr>
        <w:t xml:space="preserve">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5A2F6C7" w14:textId="77777777" w:rsidR="00CB15B1" w:rsidRDefault="003808C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Λοιπόν, συνεχίζουμε. </w:t>
      </w:r>
    </w:p>
    <w:p w14:paraId="75A2F6C8" w14:textId="77777777" w:rsidR="00CB15B1" w:rsidRDefault="003808CD">
      <w:pPr>
        <w:spacing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συνάδελφοι, δεν θα συζητηθούν οι εξής επίκαιρες ερωτήσεις:</w:t>
      </w:r>
    </w:p>
    <w:p w14:paraId="75A2F6C9" w14:textId="77777777" w:rsidR="00CB15B1" w:rsidRDefault="003808CD">
      <w:pPr>
        <w:spacing w:line="600" w:lineRule="auto"/>
        <w:ind w:firstLine="720"/>
        <w:jc w:val="both"/>
        <w:rPr>
          <w:rFonts w:eastAsia="Times New Roman"/>
          <w:szCs w:val="24"/>
        </w:rPr>
      </w:pPr>
      <w:r>
        <w:rPr>
          <w:rFonts w:eastAsia="Times New Roman"/>
          <w:szCs w:val="24"/>
        </w:rPr>
        <w:t xml:space="preserve">Η πέμπτη με αριθμό 409/30-1-2017 επίκαιρη ερώτηση πρώτου κύκλου του Βουλευτή Β΄ Αθηνών του Κομμουνιστικού Κόμματος </w:t>
      </w:r>
      <w:r>
        <w:rPr>
          <w:rFonts w:eastAsia="Times New Roman"/>
          <w:szCs w:val="24"/>
        </w:rPr>
        <w:t xml:space="preserve">Ελλάδας </w:t>
      </w:r>
      <w:r>
        <w:rPr>
          <w:rFonts w:eastAsia="Times New Roman"/>
          <w:szCs w:val="24"/>
        </w:rPr>
        <w:t xml:space="preserve">κ. Χρήστου </w:t>
      </w:r>
      <w:proofErr w:type="spellStart"/>
      <w:r>
        <w:rPr>
          <w:rFonts w:eastAsia="Times New Roman"/>
          <w:szCs w:val="24"/>
        </w:rPr>
        <w:t>Κατσώτη</w:t>
      </w:r>
      <w:proofErr w:type="spellEnd"/>
      <w:r>
        <w:rPr>
          <w:rFonts w:eastAsia="Times New Roman"/>
          <w:szCs w:val="24"/>
        </w:rPr>
        <w:t xml:space="preserve"> προς τον Υπουργό Οικονομικών, σχετικά με την πώληση της</w:t>
      </w:r>
      <w:r>
        <w:rPr>
          <w:rFonts w:eastAsia="Times New Roman"/>
          <w:szCs w:val="24"/>
        </w:rPr>
        <w:t xml:space="preserve"> «Εθνικής Ασφαλιστικής».</w:t>
      </w:r>
    </w:p>
    <w:p w14:paraId="75A2F6CA" w14:textId="77777777" w:rsidR="00CB15B1" w:rsidRDefault="003808CD">
      <w:pPr>
        <w:spacing w:line="600" w:lineRule="auto"/>
        <w:ind w:firstLine="720"/>
        <w:jc w:val="both"/>
        <w:rPr>
          <w:rFonts w:eastAsia="Times New Roman"/>
          <w:szCs w:val="24"/>
        </w:rPr>
      </w:pPr>
      <w:r>
        <w:rPr>
          <w:rFonts w:eastAsia="Times New Roman"/>
          <w:szCs w:val="24"/>
        </w:rPr>
        <w:lastRenderedPageBreak/>
        <w:t>Η έκτη με αριθμό 406/30-1-2017 επίκαιρη ερώτηση πρώτου κύκλου του Βουλευτή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 μεταφορά χρηστών της ΔΕΗ σε εταιρείες εναλλακτικών </w:t>
      </w:r>
      <w:proofErr w:type="spellStart"/>
      <w:r>
        <w:rPr>
          <w:rFonts w:eastAsia="Times New Roman"/>
          <w:szCs w:val="24"/>
        </w:rPr>
        <w:t>παρ</w:t>
      </w:r>
      <w:r>
        <w:rPr>
          <w:rFonts w:eastAsia="Times New Roman"/>
          <w:szCs w:val="24"/>
        </w:rPr>
        <w:t>όχων</w:t>
      </w:r>
      <w:proofErr w:type="spellEnd"/>
      <w:r>
        <w:rPr>
          <w:rFonts w:eastAsia="Times New Roman"/>
          <w:szCs w:val="24"/>
        </w:rPr>
        <w:t xml:space="preserve"> ηλεκτρικής ενέργειας.</w:t>
      </w:r>
    </w:p>
    <w:p w14:paraId="75A2F6CB" w14:textId="77777777" w:rsidR="00CB15B1" w:rsidRDefault="003808CD">
      <w:pPr>
        <w:spacing w:line="600" w:lineRule="auto"/>
        <w:ind w:firstLine="720"/>
        <w:jc w:val="both"/>
        <w:rPr>
          <w:rFonts w:eastAsia="Times New Roman"/>
          <w:szCs w:val="24"/>
        </w:rPr>
      </w:pPr>
      <w:r>
        <w:rPr>
          <w:rFonts w:eastAsia="Times New Roman"/>
          <w:szCs w:val="24"/>
        </w:rPr>
        <w:t xml:space="preserve">Η όγδοη με αριθμό 400/27-1-2017 επίκαιρη ερώτηση πρώτου κύκλου του Ζ΄ Αντιπροέδρου της Βουλής και Βουλευτή Α΄ Αθηνών του Ποταμιού κ. </w:t>
      </w:r>
      <w:r>
        <w:rPr>
          <w:rFonts w:eastAsia="Times New Roman"/>
          <w:bCs/>
          <w:szCs w:val="24"/>
        </w:rPr>
        <w:t>Σπυρίδωνος Λυκούδη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τα αναξιοποίητα ακίνητα για τα οποία</w:t>
      </w:r>
      <w:r>
        <w:rPr>
          <w:rFonts w:eastAsia="Times New Roman"/>
          <w:szCs w:val="24"/>
        </w:rPr>
        <w:t xml:space="preserve"> το </w:t>
      </w:r>
      <w:r>
        <w:rPr>
          <w:rFonts w:eastAsia="Times New Roman"/>
          <w:szCs w:val="24"/>
        </w:rPr>
        <w:t>δ</w:t>
      </w:r>
      <w:r>
        <w:rPr>
          <w:rFonts w:eastAsia="Times New Roman"/>
          <w:szCs w:val="24"/>
        </w:rPr>
        <w:t>ημόσιο πληρώνει υψηλά ενοίκια.</w:t>
      </w:r>
    </w:p>
    <w:p w14:paraId="75A2F6CC" w14:textId="77777777" w:rsidR="00CB15B1" w:rsidRDefault="003808CD">
      <w:pPr>
        <w:spacing w:line="600" w:lineRule="auto"/>
        <w:ind w:firstLine="720"/>
        <w:jc w:val="both"/>
        <w:rPr>
          <w:rFonts w:eastAsia="Times New Roman"/>
          <w:szCs w:val="24"/>
        </w:rPr>
      </w:pPr>
      <w:r>
        <w:rPr>
          <w:rFonts w:eastAsia="Times New Roman"/>
          <w:szCs w:val="24"/>
        </w:rPr>
        <w:t>H δέκατη τρίτη με αριθμό 345/16-1-2017 επίκαιρη ερώτηση δε</w:t>
      </w:r>
      <w:r>
        <w:rPr>
          <w:rFonts w:eastAsia="Times New Roman"/>
          <w:szCs w:val="24"/>
        </w:rPr>
        <w:t>ύτε</w:t>
      </w:r>
      <w:r>
        <w:rPr>
          <w:rFonts w:eastAsia="Times New Roman"/>
          <w:szCs w:val="24"/>
        </w:rPr>
        <w:t xml:space="preserve">ρου κύκλου του Βουλευτή Β΄ Αθηνών της Νέας Δημοκρατίας κ. </w:t>
      </w:r>
      <w:r>
        <w:rPr>
          <w:rFonts w:eastAsia="Times New Roman"/>
          <w:bCs/>
          <w:szCs w:val="24"/>
        </w:rPr>
        <w:t>Σπυρίδωνος-</w:t>
      </w:r>
      <w:proofErr w:type="spellStart"/>
      <w:r>
        <w:rPr>
          <w:rFonts w:eastAsia="Times New Roman"/>
          <w:bCs/>
          <w:szCs w:val="24"/>
        </w:rPr>
        <w:t>Άδωνι</w:t>
      </w:r>
      <w:r>
        <w:rPr>
          <w:rFonts w:eastAsia="Times New Roman"/>
          <w:bCs/>
          <w:szCs w:val="24"/>
        </w:rPr>
        <w:t>δος</w:t>
      </w:r>
      <w:proofErr w:type="spellEnd"/>
      <w:r>
        <w:rPr>
          <w:rFonts w:eastAsia="Times New Roman"/>
          <w:bCs/>
          <w:szCs w:val="24"/>
        </w:rPr>
        <w:t xml:space="preserve"> Γεωργιάδη</w:t>
      </w:r>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τα ζητήματα κακοδιαχείρισης στ</w:t>
      </w:r>
      <w:r>
        <w:rPr>
          <w:rFonts w:eastAsia="Times New Roman"/>
          <w:szCs w:val="24"/>
        </w:rPr>
        <w:t>α Ελληνικά Αμυντικά Συστήματα (ΕΑΣ).</w:t>
      </w:r>
    </w:p>
    <w:p w14:paraId="75A2F6CD" w14:textId="77777777" w:rsidR="00CB15B1" w:rsidRDefault="003808CD">
      <w:pPr>
        <w:spacing w:line="600" w:lineRule="auto"/>
        <w:ind w:firstLine="720"/>
        <w:jc w:val="both"/>
        <w:rPr>
          <w:rFonts w:eastAsia="Times New Roman"/>
          <w:szCs w:val="24"/>
        </w:rPr>
      </w:pPr>
      <w:r>
        <w:rPr>
          <w:rFonts w:eastAsia="Times New Roman"/>
          <w:szCs w:val="24"/>
        </w:rPr>
        <w:t xml:space="preserve">Επίσης δεν θα συζητηθεί η τέταρτη με αριθμό 2117/100/19-12-2016 ερώτηση και </w:t>
      </w:r>
      <w:r>
        <w:rPr>
          <w:rFonts w:eastAsia="Times New Roman"/>
          <w:szCs w:val="24"/>
        </w:rPr>
        <w:t>α</w:t>
      </w:r>
      <w:r>
        <w:rPr>
          <w:rFonts w:eastAsia="Times New Roman"/>
          <w:szCs w:val="24"/>
        </w:rPr>
        <w:t xml:space="preserve">ίτηση </w:t>
      </w:r>
      <w:r>
        <w:rPr>
          <w:rFonts w:eastAsia="Times New Roman"/>
          <w:szCs w:val="24"/>
        </w:rPr>
        <w:t>κ</w:t>
      </w:r>
      <w:r>
        <w:rPr>
          <w:rFonts w:eastAsia="Times New Roman"/>
          <w:szCs w:val="24"/>
        </w:rPr>
        <w:t xml:space="preserve">ατάθεσης </w:t>
      </w:r>
      <w:r>
        <w:rPr>
          <w:rFonts w:eastAsia="Times New Roman"/>
          <w:szCs w:val="24"/>
        </w:rPr>
        <w:t>ε</w:t>
      </w:r>
      <w:r>
        <w:rPr>
          <w:rFonts w:eastAsia="Times New Roman"/>
          <w:szCs w:val="24"/>
        </w:rPr>
        <w:t xml:space="preserve">γγράφων του Βουλευτή Ηρακλείου της Δημοκρατικής Συμπαράταξης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Υ</w:t>
      </w:r>
      <w:r>
        <w:rPr>
          <w:rFonts w:eastAsia="Times New Roman"/>
          <w:bCs/>
          <w:szCs w:val="24"/>
        </w:rPr>
        <w:lastRenderedPageBreak/>
        <w:t>ποδομών κ</w:t>
      </w:r>
      <w:r>
        <w:rPr>
          <w:rFonts w:eastAsia="Times New Roman"/>
          <w:bCs/>
          <w:szCs w:val="24"/>
        </w:rPr>
        <w:t>αι Μεταφορών,</w:t>
      </w:r>
      <w:r>
        <w:rPr>
          <w:rFonts w:eastAsia="Times New Roman"/>
          <w:b/>
          <w:bCs/>
          <w:szCs w:val="24"/>
        </w:rPr>
        <w:t xml:space="preserve"> </w:t>
      </w:r>
      <w:r>
        <w:rPr>
          <w:rFonts w:eastAsia="Times New Roman"/>
          <w:szCs w:val="24"/>
        </w:rPr>
        <w:t>σχετικά με την καθυστέρηση της ολοκλήρωσης του έργου «Πάνορμο-</w:t>
      </w:r>
      <w:proofErr w:type="spellStart"/>
      <w:r>
        <w:rPr>
          <w:rFonts w:eastAsia="Times New Roman"/>
          <w:szCs w:val="24"/>
        </w:rPr>
        <w:t>Εξάντη</w:t>
      </w:r>
      <w:proofErr w:type="spellEnd"/>
      <w:r>
        <w:rPr>
          <w:rFonts w:eastAsia="Times New Roman"/>
          <w:szCs w:val="24"/>
        </w:rPr>
        <w:t>»</w:t>
      </w:r>
      <w:r>
        <w:rPr>
          <w:rFonts w:eastAsia="Times New Roman"/>
          <w:szCs w:val="24"/>
        </w:rPr>
        <w:t>,</w:t>
      </w:r>
      <w:r w:rsidRPr="00825CDF">
        <w:rPr>
          <w:rFonts w:eastAsia="Times New Roman"/>
          <w:szCs w:val="24"/>
        </w:rPr>
        <w:t xml:space="preserve"> </w:t>
      </w:r>
      <w:r>
        <w:rPr>
          <w:rFonts w:eastAsia="Times New Roman"/>
          <w:szCs w:val="24"/>
        </w:rPr>
        <w:t xml:space="preserve">λόγω κωλύματος του Υπουργού Υποδομών και Μεταφορών κ. Χρήστου </w:t>
      </w:r>
      <w:proofErr w:type="spellStart"/>
      <w:r>
        <w:rPr>
          <w:rFonts w:eastAsia="Times New Roman"/>
          <w:szCs w:val="24"/>
        </w:rPr>
        <w:t>Σπίρτζη</w:t>
      </w:r>
      <w:proofErr w:type="spellEnd"/>
      <w:r>
        <w:rPr>
          <w:rFonts w:eastAsia="Times New Roman"/>
          <w:szCs w:val="24"/>
        </w:rPr>
        <w:t>, γιατί βρίσκεται εκτός Αθηνών.</w:t>
      </w:r>
    </w:p>
    <w:p w14:paraId="75A2F6CE" w14:textId="77777777" w:rsidR="00CB15B1" w:rsidRDefault="003808CD">
      <w:pPr>
        <w:spacing w:line="600" w:lineRule="auto"/>
        <w:ind w:firstLine="720"/>
        <w:jc w:val="both"/>
        <w:rPr>
          <w:rFonts w:eastAsia="Times New Roman"/>
        </w:rPr>
      </w:pPr>
      <w:r>
        <w:rPr>
          <w:rFonts w:eastAsia="Times New Roman"/>
        </w:rPr>
        <w:t xml:space="preserve">Κυρίες και κύριοι συνάδελφοι, έχω την τιμή να ανακοινώσω στο Σώμα ότι </w:t>
      </w:r>
      <w:r>
        <w:rPr>
          <w:rFonts w:eastAsia="Times New Roman"/>
        </w:rPr>
        <w:t>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w:t>
      </w:r>
      <w:r>
        <w:rPr>
          <w:rFonts w:eastAsia="Times New Roman"/>
        </w:rPr>
        <w:t>ές και μαθήτριες και τέσσερις εκπαιδευτικοί συνοδοί τους από το 6</w:t>
      </w:r>
      <w:r>
        <w:rPr>
          <w:rFonts w:eastAsia="Times New Roman"/>
          <w:vertAlign w:val="superscript"/>
        </w:rPr>
        <w:t>ο</w:t>
      </w:r>
      <w:r>
        <w:rPr>
          <w:rFonts w:eastAsia="Times New Roman"/>
        </w:rPr>
        <w:t xml:space="preserve"> Δημοτικό Σχολείο Βύρωνα.</w:t>
      </w:r>
    </w:p>
    <w:p w14:paraId="75A2F6CF" w14:textId="77777777" w:rsidR="00CB15B1" w:rsidRDefault="003808CD">
      <w:pPr>
        <w:spacing w:line="600" w:lineRule="auto"/>
        <w:ind w:left="360" w:firstLine="360"/>
        <w:jc w:val="both"/>
        <w:rPr>
          <w:rFonts w:eastAsia="Times New Roman"/>
        </w:rPr>
      </w:pPr>
      <w:r>
        <w:rPr>
          <w:rFonts w:eastAsia="Times New Roman"/>
        </w:rPr>
        <w:t xml:space="preserve">Η Βουλή τούς καλωσορίζει. </w:t>
      </w:r>
    </w:p>
    <w:p w14:paraId="75A2F6D0" w14:textId="77777777" w:rsidR="00CB15B1" w:rsidRDefault="003808CD">
      <w:pPr>
        <w:spacing w:line="600" w:lineRule="auto"/>
        <w:ind w:left="360"/>
        <w:jc w:val="center"/>
        <w:rPr>
          <w:rFonts w:eastAsia="Times New Roman"/>
        </w:rPr>
      </w:pPr>
      <w:r>
        <w:rPr>
          <w:rFonts w:eastAsia="Times New Roman"/>
        </w:rPr>
        <w:t>(Χειροκροτήματα απ’ όλες τις πτέρυγες της Βουλής)</w:t>
      </w:r>
    </w:p>
    <w:p w14:paraId="75A2F6D1" w14:textId="77777777" w:rsidR="00CB15B1" w:rsidRDefault="003808CD">
      <w:pPr>
        <w:spacing w:line="600" w:lineRule="auto"/>
        <w:ind w:firstLine="720"/>
        <w:jc w:val="both"/>
        <w:rPr>
          <w:rFonts w:eastAsia="Times New Roman"/>
          <w:szCs w:val="24"/>
        </w:rPr>
      </w:pPr>
      <w:r>
        <w:rPr>
          <w:rFonts w:eastAsia="Times New Roman"/>
          <w:szCs w:val="24"/>
        </w:rPr>
        <w:t xml:space="preserve">Όπως ακούσατε, δεν θα συζητηθεί σήμερα σχεδόν η πλειοψηφία των ερωτήσεων. Γι’ αυτό δεν υπάρχει συμμετοχή. </w:t>
      </w:r>
    </w:p>
    <w:p w14:paraId="75A2F6D2" w14:textId="77777777" w:rsidR="00CB15B1" w:rsidRDefault="003808CD">
      <w:pPr>
        <w:spacing w:line="600" w:lineRule="auto"/>
        <w:ind w:firstLine="720"/>
        <w:jc w:val="both"/>
        <w:rPr>
          <w:rFonts w:eastAsia="Times New Roman"/>
          <w:szCs w:val="24"/>
        </w:rPr>
      </w:pPr>
      <w:r>
        <w:rPr>
          <w:rFonts w:eastAsia="Times New Roman"/>
          <w:szCs w:val="24"/>
        </w:rPr>
        <w:t xml:space="preserve">Επίσης η τέταρτη με αριθμό 392/24-1-2017 επίκαιρη ερώτηση πρώτου κύκλου της Βουλευτού Αττικής της Δημοκρατικής </w:t>
      </w:r>
      <w:r>
        <w:rPr>
          <w:rFonts w:eastAsia="Times New Roman"/>
          <w:szCs w:val="24"/>
        </w:rPr>
        <w:lastRenderedPageBreak/>
        <w:t xml:space="preserve">Συμπαράταξης ΠΑΣΟΚ-ΔΗΜΑΡ κ. </w:t>
      </w:r>
      <w:r>
        <w:rPr>
          <w:rFonts w:eastAsia="Times New Roman"/>
          <w:bCs/>
          <w:szCs w:val="24"/>
        </w:rPr>
        <w:t>Παρασκευής</w:t>
      </w:r>
      <w:r>
        <w:rPr>
          <w:rFonts w:eastAsia="Times New Roman"/>
          <w:b/>
          <w:szCs w:val="24"/>
        </w:rPr>
        <w:t xml:space="preserve"> </w:t>
      </w:r>
      <w:r>
        <w:rPr>
          <w:rFonts w:eastAsia="Times New Roman"/>
          <w:bCs/>
          <w:szCs w:val="24"/>
        </w:rPr>
        <w:t xml:space="preserve">(Εύης) </w:t>
      </w:r>
      <w:proofErr w:type="spellStart"/>
      <w:r>
        <w:rPr>
          <w:rFonts w:eastAsia="Times New Roman"/>
          <w:bCs/>
          <w:szCs w:val="24"/>
        </w:rPr>
        <w:t>Χριστοφιλοπούλου</w:t>
      </w:r>
      <w:proofErr w:type="spellEnd"/>
      <w:r>
        <w:rPr>
          <w:rFonts w:eastAsia="Times New Roman"/>
          <w:szCs w:val="24"/>
        </w:rPr>
        <w:t xml:space="preserve"> προς την Υπουργό </w:t>
      </w:r>
      <w:r>
        <w:rPr>
          <w:rFonts w:eastAsia="Times New Roman"/>
          <w:bCs/>
          <w:szCs w:val="24"/>
        </w:rPr>
        <w:t>Εργασίας, Κοινωνικής Ασφάλισης και Κοινωνικής Αλληλεγγύης,</w:t>
      </w:r>
      <w:r>
        <w:rPr>
          <w:rFonts w:eastAsia="Times New Roman"/>
          <w:b/>
          <w:bCs/>
          <w:szCs w:val="24"/>
        </w:rPr>
        <w:t xml:space="preserve"> </w:t>
      </w:r>
      <w:r>
        <w:rPr>
          <w:rFonts w:eastAsia="Times New Roman"/>
          <w:szCs w:val="24"/>
        </w:rPr>
        <w:t>σχετικά με τη μη συμμετοχή εκπροσώπων των ασφαλισμένων στο ΔΣ του Ενιαίου Φορέα Κοινωνικής Ασφάλισης (ΕΦΚΑ), δεν θα συζητηθεί λόγω έκτακτου κωλύματος της Β</w:t>
      </w:r>
      <w:r>
        <w:rPr>
          <w:rFonts w:eastAsia="Times New Roman"/>
          <w:szCs w:val="24"/>
        </w:rPr>
        <w:t>ουλευτού.</w:t>
      </w:r>
    </w:p>
    <w:p w14:paraId="75A2F6D3" w14:textId="77777777" w:rsidR="00CB15B1" w:rsidRDefault="003808CD">
      <w:pPr>
        <w:spacing w:line="600" w:lineRule="auto"/>
        <w:ind w:firstLine="720"/>
        <w:jc w:val="both"/>
        <w:rPr>
          <w:rFonts w:eastAsia="Times New Roman"/>
          <w:szCs w:val="24"/>
        </w:rPr>
      </w:pPr>
      <w:r>
        <w:rPr>
          <w:rFonts w:eastAsia="Times New Roman"/>
          <w:szCs w:val="24"/>
        </w:rPr>
        <w:t xml:space="preserve">Είναι προγραμματισμένη να συζητηθεί άλλη μια ερώτηση, στην οποία θα απαντήσει η Υπουργός Πολιτισμού κ. Λυδία </w:t>
      </w:r>
      <w:proofErr w:type="spellStart"/>
      <w:r>
        <w:rPr>
          <w:rFonts w:eastAsia="Times New Roman"/>
          <w:szCs w:val="24"/>
        </w:rPr>
        <w:t>Κονιόρδου</w:t>
      </w:r>
      <w:proofErr w:type="spellEnd"/>
      <w:r>
        <w:rPr>
          <w:rFonts w:eastAsia="Times New Roman"/>
          <w:szCs w:val="24"/>
        </w:rPr>
        <w:t>. Επειδή ο Βουλευτής έχει κάποιο κώλυμα</w:t>
      </w:r>
      <w:r>
        <w:rPr>
          <w:rFonts w:eastAsia="Times New Roman"/>
          <w:szCs w:val="24"/>
        </w:rPr>
        <w:t xml:space="preserve"> αλλά θα έλθει σε τρία λεπτά, προτείνω να κάνουμε ένα μικρό διάλειμμα. Δεν συνηθίζεται, αλλά εφόσον είχαμε τόσες λίγες ερωτήσεις σήμερα, ας κάνουμε αυτή την εξυπηρέτηση, για να συζητήσουμε κι αυτή την ερώτηση.</w:t>
      </w:r>
    </w:p>
    <w:p w14:paraId="75A2F6D4" w14:textId="77777777" w:rsidR="00CB15B1" w:rsidRDefault="003808CD">
      <w:pPr>
        <w:spacing w:line="600" w:lineRule="auto"/>
        <w:ind w:firstLine="720"/>
        <w:jc w:val="both"/>
        <w:rPr>
          <w:rFonts w:eastAsia="Times New Roman"/>
          <w:szCs w:val="24"/>
        </w:rPr>
      </w:pPr>
      <w:r>
        <w:rPr>
          <w:rFonts w:eastAsia="Times New Roman"/>
          <w:szCs w:val="24"/>
        </w:rPr>
        <w:t xml:space="preserve">Διακόπτουμε, λοιπόν, για πέντε </w:t>
      </w:r>
      <w:r>
        <w:rPr>
          <w:rFonts w:eastAsia="Times New Roman"/>
          <w:szCs w:val="24"/>
        </w:rPr>
        <w:t>(5</w:t>
      </w:r>
      <w:r>
        <w:rPr>
          <w:rFonts w:eastAsia="Times New Roman"/>
          <w:szCs w:val="24"/>
        </w:rPr>
        <w:t>΄</w:t>
      </w:r>
      <w:r>
        <w:rPr>
          <w:rFonts w:eastAsia="Times New Roman"/>
          <w:szCs w:val="24"/>
        </w:rPr>
        <w:t xml:space="preserve">) </w:t>
      </w:r>
      <w:r>
        <w:rPr>
          <w:rFonts w:eastAsia="Times New Roman"/>
          <w:szCs w:val="24"/>
        </w:rPr>
        <w:t>λεπτά.</w:t>
      </w:r>
    </w:p>
    <w:p w14:paraId="75A2F6D5" w14:textId="77777777" w:rsidR="00CB15B1" w:rsidRDefault="003808CD">
      <w:pPr>
        <w:spacing w:line="600" w:lineRule="auto"/>
        <w:ind w:firstLine="720"/>
        <w:jc w:val="center"/>
        <w:rPr>
          <w:rFonts w:eastAsia="Times New Roman"/>
          <w:szCs w:val="24"/>
        </w:rPr>
      </w:pPr>
      <w:r>
        <w:rPr>
          <w:rFonts w:eastAsia="Times New Roman"/>
          <w:szCs w:val="24"/>
        </w:rPr>
        <w:t>(ΔΙ</w:t>
      </w:r>
      <w:r>
        <w:rPr>
          <w:rFonts w:eastAsia="Times New Roman"/>
          <w:szCs w:val="24"/>
        </w:rPr>
        <w:t>ΑΚΟΠΗ)</w:t>
      </w:r>
    </w:p>
    <w:p w14:paraId="75A2F6D6" w14:textId="77777777" w:rsidR="00CB15B1" w:rsidRDefault="003808CD">
      <w:pPr>
        <w:spacing w:line="600" w:lineRule="auto"/>
        <w:ind w:firstLine="720"/>
        <w:jc w:val="center"/>
        <w:rPr>
          <w:rFonts w:eastAsia="Times New Roman"/>
          <w:szCs w:val="24"/>
        </w:rPr>
      </w:pPr>
      <w:r>
        <w:rPr>
          <w:rFonts w:eastAsia="Times New Roman"/>
          <w:szCs w:val="24"/>
        </w:rPr>
        <w:t>(ΜΕΤΑ ΤΗ ΔΙΑΚΟΠΗ)</w:t>
      </w:r>
    </w:p>
    <w:p w14:paraId="75A2F6D7" w14:textId="77777777" w:rsidR="00CB15B1" w:rsidRDefault="003808CD">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w:t>
      </w:r>
      <w:r>
        <w:rPr>
          <w:rFonts w:eastAsia="Times New Roman"/>
          <w:szCs w:val="24"/>
        </w:rPr>
        <w:t xml:space="preserve">συνεχίζουμε τη </w:t>
      </w:r>
      <w:r>
        <w:rPr>
          <w:rFonts w:eastAsia="Times New Roman"/>
          <w:szCs w:val="24"/>
        </w:rPr>
        <w:t>συνεδρίαση.</w:t>
      </w:r>
    </w:p>
    <w:p w14:paraId="75A2F6D8" w14:textId="77777777" w:rsidR="00CB15B1" w:rsidRDefault="003808CD">
      <w:pPr>
        <w:spacing w:line="600" w:lineRule="auto"/>
        <w:ind w:firstLine="720"/>
        <w:jc w:val="both"/>
        <w:rPr>
          <w:rFonts w:eastAsia="Times New Roman"/>
          <w:szCs w:val="24"/>
        </w:rPr>
      </w:pPr>
      <w:r>
        <w:rPr>
          <w:rFonts w:eastAsia="Times New Roman"/>
          <w:szCs w:val="24"/>
        </w:rPr>
        <w:lastRenderedPageBreak/>
        <w:t xml:space="preserve">Θα συζητηθεί η </w:t>
      </w:r>
      <w:r>
        <w:rPr>
          <w:rFonts w:eastAsia="Times New Roman"/>
          <w:szCs w:val="24"/>
        </w:rPr>
        <w:t xml:space="preserve">τέταρτη </w:t>
      </w:r>
      <w:r>
        <w:rPr>
          <w:rFonts w:eastAsia="Times New Roman"/>
          <w:szCs w:val="24"/>
        </w:rPr>
        <w:t xml:space="preserve">με αριθμό 396/25-1-2017 επίκαιρη ερώτηση </w:t>
      </w:r>
      <w:r>
        <w:rPr>
          <w:rFonts w:eastAsia="Times New Roman"/>
          <w:szCs w:val="24"/>
        </w:rPr>
        <w:t xml:space="preserve">δεύτερου κύκλου </w:t>
      </w:r>
      <w:r>
        <w:rPr>
          <w:rFonts w:eastAsia="Times New Roman"/>
          <w:szCs w:val="24"/>
        </w:rPr>
        <w:t>του Βουλευτή Β΄ Αθηνών της Δημοκρατικής Συμπαράταξ</w:t>
      </w:r>
      <w:r>
        <w:rPr>
          <w:rFonts w:eastAsia="Times New Roman"/>
          <w:szCs w:val="24"/>
        </w:rPr>
        <w:t>ης ΠΑΣΟΚ-ΔΗΜΑΡ κ. Ανδρέα Λοβέρδου προς την Υπουργό Πολιτισμού και Αθλητισμού, σχετικά με την κατάσταση στον «Οργανισμό Μεγάρου Μουσικής Αθηνών».</w:t>
      </w:r>
    </w:p>
    <w:p w14:paraId="75A2F6D9" w14:textId="77777777" w:rsidR="00CB15B1" w:rsidRDefault="003808CD">
      <w:pPr>
        <w:spacing w:line="600" w:lineRule="auto"/>
        <w:ind w:firstLine="720"/>
        <w:jc w:val="both"/>
        <w:rPr>
          <w:rFonts w:eastAsia="Times New Roman"/>
          <w:szCs w:val="24"/>
        </w:rPr>
      </w:pPr>
      <w:r>
        <w:rPr>
          <w:rFonts w:eastAsia="Times New Roman"/>
          <w:szCs w:val="24"/>
        </w:rPr>
        <w:t>Τον λόγο έχει ο κ. Λοβέρδος για δύο λεπτά</w:t>
      </w:r>
      <w:r>
        <w:rPr>
          <w:rFonts w:eastAsia="Times New Roman"/>
          <w:szCs w:val="24"/>
        </w:rPr>
        <w:t xml:space="preserve"> για να αναπτύξει την επίκαιρη ερώτηση.</w:t>
      </w:r>
    </w:p>
    <w:p w14:paraId="75A2F6DA" w14:textId="77777777" w:rsidR="00CB15B1" w:rsidRDefault="003808CD">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Κυρία Υπουργ</w:t>
      </w:r>
      <w:r>
        <w:rPr>
          <w:rFonts w:eastAsia="Times New Roman"/>
          <w:szCs w:val="24"/>
        </w:rPr>
        <w:t xml:space="preserve">έ, μιλώ στην Υπουργό Πολιτισμού Κυβέρνησης που το 2015 κατήργησε από την τρίτη λυκείου τη διδασκαλία του «Επιτάφιου» του </w:t>
      </w:r>
      <w:proofErr w:type="spellStart"/>
      <w:r>
        <w:rPr>
          <w:rFonts w:eastAsia="Times New Roman"/>
          <w:szCs w:val="24"/>
        </w:rPr>
        <w:t>Περικλέους</w:t>
      </w:r>
      <w:proofErr w:type="spellEnd"/>
      <w:r>
        <w:rPr>
          <w:rFonts w:eastAsia="Times New Roman"/>
          <w:szCs w:val="24"/>
        </w:rPr>
        <w:t xml:space="preserve"> -κατήργησε το Θουκυδίδη- και που τώρα το Ινστιτούτο Εκπαιδευτικής Πολιτικής κάνει προτάσεις να καταργηθεί η διδασκαλία της «</w:t>
      </w:r>
      <w:r>
        <w:rPr>
          <w:rFonts w:eastAsia="Times New Roman"/>
          <w:szCs w:val="24"/>
        </w:rPr>
        <w:t xml:space="preserve">Αντιγόνης». Άρα, δεν περιμένω πολλά. </w:t>
      </w:r>
    </w:p>
    <w:p w14:paraId="75A2F6DB" w14:textId="77777777" w:rsidR="00CB15B1" w:rsidRDefault="003808CD">
      <w:pPr>
        <w:spacing w:line="600" w:lineRule="auto"/>
        <w:ind w:firstLine="720"/>
        <w:jc w:val="both"/>
        <w:rPr>
          <w:rFonts w:eastAsia="Times New Roman"/>
          <w:szCs w:val="24"/>
        </w:rPr>
      </w:pPr>
      <w:r>
        <w:rPr>
          <w:rFonts w:eastAsia="Times New Roman"/>
          <w:szCs w:val="24"/>
        </w:rPr>
        <w:t>Ωστόσο, στην πρώτη σας ομιλία ως Υπουργός Πολιτισμού σάς παρακολούθησα. Μου έκανε εντύπωση μία φράση. Μετά από μία επίσκεψή σας στην Κίνα είπατε πως είδατε την Ελλάδα σαν ένα μικρό καράβι σε μια ατέλειωτη θάλασσα. Ίσως</w:t>
      </w:r>
      <w:r>
        <w:rPr>
          <w:rFonts w:eastAsia="Times New Roman"/>
          <w:szCs w:val="24"/>
        </w:rPr>
        <w:t xml:space="preserve"> το είπατε και πιο καλά, αλλά κάπως έτσι το έχω συγκρατήσει. Έτσι είναι, αλλά αυτό το μικρό καράβι επιπλέει και πλέει τόσα χρόνια </w:t>
      </w:r>
      <w:r>
        <w:rPr>
          <w:rFonts w:eastAsia="Times New Roman"/>
          <w:szCs w:val="24"/>
        </w:rPr>
        <w:lastRenderedPageBreak/>
        <w:t xml:space="preserve">επειδή έχει τον πολιτισμό που έχει, επειδή έχει το όνομα που έχει, επειδή έχει τις παραδόσεις που έχει. </w:t>
      </w:r>
    </w:p>
    <w:p w14:paraId="75A2F6DC" w14:textId="77777777" w:rsidR="00CB15B1" w:rsidRDefault="003808CD">
      <w:pPr>
        <w:spacing w:line="600" w:lineRule="auto"/>
        <w:ind w:firstLine="720"/>
        <w:jc w:val="both"/>
        <w:rPr>
          <w:rFonts w:eastAsia="Times New Roman"/>
          <w:szCs w:val="24"/>
        </w:rPr>
      </w:pPr>
      <w:r>
        <w:rPr>
          <w:rFonts w:eastAsia="Times New Roman"/>
          <w:szCs w:val="24"/>
        </w:rPr>
        <w:t>Είστε Υπουργός Πολιτι</w:t>
      </w:r>
      <w:r>
        <w:rPr>
          <w:rFonts w:eastAsia="Times New Roman"/>
          <w:szCs w:val="24"/>
        </w:rPr>
        <w:t xml:space="preserve">σμού. Δεν μπορώ να σας διαχωρίσω από τον κ. Μπαλτά και από τον κ. </w:t>
      </w:r>
      <w:proofErr w:type="spellStart"/>
      <w:r>
        <w:rPr>
          <w:rFonts w:eastAsia="Times New Roman"/>
          <w:szCs w:val="24"/>
        </w:rPr>
        <w:t>Ξυδάκη</w:t>
      </w:r>
      <w:proofErr w:type="spellEnd"/>
      <w:r>
        <w:rPr>
          <w:rFonts w:eastAsia="Times New Roman"/>
          <w:szCs w:val="24"/>
        </w:rPr>
        <w:t xml:space="preserve"> υπό την έννοια του χρόνου. Είστε δύο χρόνια Κυβέρνηση. </w:t>
      </w:r>
    </w:p>
    <w:p w14:paraId="75A2F6DD"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Σε σχέση με το ερώτημα που έχω θέσει, μην παραξενεύεστε που είναι η πρώτη μου ερώτηση προς εσάς. Εγώ ως Βουλευτής της Αντιπολίτ</w:t>
      </w:r>
      <w:r>
        <w:rPr>
          <w:rFonts w:eastAsia="Times New Roman" w:cs="Times New Roman"/>
          <w:szCs w:val="24"/>
        </w:rPr>
        <w:t xml:space="preserve">ευσης έχω την τακτική λίγα θέματα, αλλά με διαρκή παρακολούθηση. Ό,τι απευθύνω σε ερώτημα στο Υπουργείο Πολιτισμού για το Μέγαρο στις 12 Μαΐου πριν από έξι μήνες περίπου πάλι –τρίτη φορά σήμερα- το κάνω σε όλους τους τομείς που έχω επιλέξει. </w:t>
      </w:r>
    </w:p>
    <w:p w14:paraId="75A2F6DE"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Σας έχω κάνει</w:t>
      </w:r>
      <w:r>
        <w:rPr>
          <w:rFonts w:eastAsia="Times New Roman" w:cs="Times New Roman"/>
          <w:szCs w:val="24"/>
        </w:rPr>
        <w:t xml:space="preserve"> δύο πάρα πολύ συγκεκριμένα ερωτήματα. Τι θα κάνετε με τη συνολική ρύθμιση που αφορά τη φορολογική εικόνα του Μεγάρου και εάν προτίθεστε να βοηθήσετε το Μέγαρο με περαιτέρω χρηματοδότηση. </w:t>
      </w:r>
    </w:p>
    <w:p w14:paraId="75A2F6DF"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πω περισσότερα. </w:t>
      </w:r>
    </w:p>
    <w:p w14:paraId="75A2F6E0"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w:t>
      </w:r>
      <w:r>
        <w:rPr>
          <w:rFonts w:eastAsia="Times New Roman" w:cs="Times New Roman"/>
          <w:b/>
          <w:szCs w:val="24"/>
        </w:rPr>
        <w:t xml:space="preserve">ιστοδουλοπούλου): </w:t>
      </w:r>
      <w:r>
        <w:rPr>
          <w:rFonts w:eastAsia="Times New Roman" w:cs="Times New Roman"/>
          <w:szCs w:val="24"/>
        </w:rPr>
        <w:t xml:space="preserve">Κυρία Υπουργέ, έχετε τον λόγο για τρία λεπτά. </w:t>
      </w:r>
    </w:p>
    <w:p w14:paraId="75A2F6E1"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lastRenderedPageBreak/>
        <w:t xml:space="preserve">ΛΥΔΙΑ ΚΟΝΙΟΡΔΟΥ (Υπουργός Πολιτισμού και Αθλητισμού): </w:t>
      </w:r>
      <w:r>
        <w:rPr>
          <w:rFonts w:eastAsia="Times New Roman" w:cs="Times New Roman"/>
          <w:szCs w:val="24"/>
        </w:rPr>
        <w:t>Κύριε Λοβέρδο, ίσως δεν θυμάστε αυτήν την παρατήρηση που έκανα, που εντόπισα τη διαφορά κλίμακας ανάμεσα στο μικρό καράβι της Ελλάδας. Μά</w:t>
      </w:r>
      <w:r>
        <w:rPr>
          <w:rFonts w:eastAsia="Times New Roman" w:cs="Times New Roman"/>
          <w:szCs w:val="24"/>
        </w:rPr>
        <w:t>λιστα ανέφερα η μικρή βάρκα, αλλά πολύτιμη βάρκα που κουβαλάει έναν τεράστιο θησαυρό, ένα πολύ σπουδαίο διαμάντι, που διαρκεί το φως του μέσα στους αιώνες. Αυτό ίσως απομονώνοντας μόνο μια φράση των λεγομένων μου μειώνει το γενικότερο πνεύμα με το οποίο εί</w:t>
      </w:r>
      <w:r>
        <w:rPr>
          <w:rFonts w:eastAsia="Times New Roman" w:cs="Times New Roman"/>
          <w:szCs w:val="24"/>
        </w:rPr>
        <w:t xml:space="preserve">χε διατυπωθεί αυτή η φράση. </w:t>
      </w:r>
    </w:p>
    <w:p w14:paraId="75A2F6E2"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Τώρα προχωράμε για το θέμα του Οργανισμού Μεγάρου Μουσικής Αθηνών. Είναι πολιτική απόφαση, όχι μόνο της δικής μου υπουργίας αλλά και προηγούμενα, να στηριχτεί και να λυθούν προβλήματα που χρονίζουν στον Οργανισμό Μεγάρου Μουσικ</w:t>
      </w:r>
      <w:r>
        <w:rPr>
          <w:rFonts w:eastAsia="Times New Roman" w:cs="Times New Roman"/>
          <w:szCs w:val="24"/>
        </w:rPr>
        <w:t>ής που δυστυχώς στη διάρκεια των προηγούμενων διοικήσεων του Μεγάρου και των προηγούμενων κυβερνήσεων δεν λύθηκαν, παρ</w:t>
      </w:r>
      <w:r>
        <w:rPr>
          <w:rFonts w:eastAsia="Times New Roman" w:cs="Times New Roman"/>
          <w:szCs w:val="24"/>
        </w:rPr>
        <w:t xml:space="preserve">’ </w:t>
      </w:r>
      <w:r>
        <w:rPr>
          <w:rFonts w:eastAsia="Times New Roman" w:cs="Times New Roman"/>
          <w:szCs w:val="24"/>
        </w:rPr>
        <w:t>ό</w:t>
      </w:r>
      <w:r>
        <w:rPr>
          <w:rFonts w:eastAsia="Times New Roman" w:cs="Times New Roman"/>
          <w:szCs w:val="24"/>
        </w:rPr>
        <w:t>λ</w:t>
      </w:r>
      <w:r>
        <w:rPr>
          <w:rFonts w:eastAsia="Times New Roman" w:cs="Times New Roman"/>
          <w:szCs w:val="24"/>
        </w:rPr>
        <w:t xml:space="preserve">ο που υπήρχε πολύ λιγότερο ασφυκτικό δημοσιονομικό καθεστώς από σήμερα. </w:t>
      </w:r>
    </w:p>
    <w:p w14:paraId="75A2F6E3"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Σχετικά με το ύψος της επιχορήγησης, η ελληνική Κυβέρνηση κατ</w:t>
      </w:r>
      <w:r>
        <w:rPr>
          <w:rFonts w:eastAsia="Times New Roman" w:cs="Times New Roman"/>
          <w:szCs w:val="24"/>
        </w:rPr>
        <w:t xml:space="preserve">’ εξαίρεση ενέκρινε ποσό 14.387.000 ευρώ από το τακτικό αποθεματικό του προϋπολογισμού του έτους 2016 για να </w:t>
      </w:r>
      <w:r>
        <w:rPr>
          <w:rFonts w:eastAsia="Times New Roman" w:cs="Times New Roman"/>
          <w:szCs w:val="24"/>
        </w:rPr>
        <w:lastRenderedPageBreak/>
        <w:t>εξοφληθούν οι πιστοποιημένες λειτουργικές ληξιπρόθεσμες οφειλές που είχαν γεννηθεί μέχρι τις 31-12-2015. Αύξησε, δε, εκτάκτως κατά 1 εκατομμύριο ευ</w:t>
      </w:r>
      <w:r>
        <w:rPr>
          <w:rFonts w:eastAsia="Times New Roman" w:cs="Times New Roman"/>
          <w:szCs w:val="24"/>
        </w:rPr>
        <w:t xml:space="preserve">ρώ την επιχορήγηση του έτους 2016. Με τον </w:t>
      </w:r>
      <w:r>
        <w:rPr>
          <w:rFonts w:eastAsia="Times New Roman" w:cs="Times New Roman"/>
          <w:szCs w:val="24"/>
        </w:rPr>
        <w:t>ν.</w:t>
      </w:r>
      <w:r>
        <w:rPr>
          <w:rFonts w:eastAsia="Times New Roman" w:cs="Times New Roman"/>
          <w:szCs w:val="24"/>
        </w:rPr>
        <w:t xml:space="preserve">4366/2016 εντάχθηκε το προσωπικό του Μεγάρου Μουσικής στο ενιαίο μισθολόγιο με διατήρηση μέρους της προσωπικής διαφοράς, έτσι ώστε να μειωθεί η σχετική λειτουργική δαπάνη. </w:t>
      </w:r>
    </w:p>
    <w:p w14:paraId="75A2F6E4"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Η νέα διοίκηση του Οργανισμού Μεγάρου </w:t>
      </w:r>
      <w:r>
        <w:rPr>
          <w:rFonts w:eastAsia="Times New Roman" w:cs="Times New Roman"/>
          <w:szCs w:val="24"/>
        </w:rPr>
        <w:t>Μουσικής, με την οποία έχουμε άριστη σχέση και πολύ στενή συνεργασία για να λύνουμε μαζί τα προβλήματα, έχει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της στον καλλιτεχνικό της προγραμματισμό την ανάγκη να μην δημιουργηθούν νέες ληξιπρόθεσμες οφειλές και εκπονεί νέο επιχειρηματικό σ</w:t>
      </w:r>
      <w:r>
        <w:rPr>
          <w:rFonts w:eastAsia="Times New Roman" w:cs="Times New Roman"/>
          <w:szCs w:val="24"/>
        </w:rPr>
        <w:t xml:space="preserve">χέδιο προκειμένου να αυξήσει τα σχετικά έσοδα από εμπορικές δραστηριότητες, κυρίως συνέδρια, εκμισθώσεις αιθουσών που θα αντισταθμίσουν και θα υπερακοντίσουν την επίπτωση της </w:t>
      </w:r>
      <w:proofErr w:type="spellStart"/>
      <w:r>
        <w:rPr>
          <w:rFonts w:eastAsia="Times New Roman" w:cs="Times New Roman"/>
          <w:szCs w:val="24"/>
        </w:rPr>
        <w:t>σοβούσας</w:t>
      </w:r>
      <w:proofErr w:type="spellEnd"/>
      <w:r>
        <w:rPr>
          <w:rFonts w:eastAsia="Times New Roman" w:cs="Times New Roman"/>
          <w:szCs w:val="24"/>
        </w:rPr>
        <w:t xml:space="preserve"> οικονομικής κρίσης στο ύψος των χορηγιών και στα έσοδα από παραστάσεις. </w:t>
      </w:r>
    </w:p>
    <w:p w14:paraId="75A2F6E5"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Ακόμα, από τη συνολική οφειλή του Μεγάρου Μουσικής προς τη ΔΟΥ ύψος 104 εκατομμυρίων ευρώ έγινε εφικτή με τον </w:t>
      </w:r>
      <w:r>
        <w:rPr>
          <w:rFonts w:eastAsia="Times New Roman" w:cs="Times New Roman"/>
          <w:szCs w:val="24"/>
        </w:rPr>
        <w:lastRenderedPageBreak/>
        <w:t>ν.</w:t>
      </w:r>
      <w:r>
        <w:rPr>
          <w:rFonts w:eastAsia="Times New Roman" w:cs="Times New Roman"/>
          <w:szCs w:val="24"/>
        </w:rPr>
        <w:t xml:space="preserve">4366/2016 η </w:t>
      </w:r>
      <w:proofErr w:type="spellStart"/>
      <w:r>
        <w:rPr>
          <w:rFonts w:eastAsia="Times New Roman" w:cs="Times New Roman"/>
          <w:szCs w:val="24"/>
        </w:rPr>
        <w:t>απομείωσή</w:t>
      </w:r>
      <w:proofErr w:type="spellEnd"/>
      <w:r>
        <w:rPr>
          <w:rFonts w:eastAsia="Times New Roman" w:cs="Times New Roman"/>
          <w:szCs w:val="24"/>
        </w:rPr>
        <w:t xml:space="preserve"> της κατά 53 εκατομμύρια ευρώ. Βεβαίως, τα προβλήματα δεν λύνονται όλα, αλλά θεωρούμε ότι οι προσπάθειες που έχουν γίνει ξ</w:t>
      </w:r>
      <w:r>
        <w:rPr>
          <w:rFonts w:eastAsia="Times New Roman" w:cs="Times New Roman"/>
          <w:szCs w:val="24"/>
        </w:rPr>
        <w:t xml:space="preserve">επερνούν κατά πολύ τις προσπάθειες που γίνανε στο παρελθόν. </w:t>
      </w:r>
    </w:p>
    <w:p w14:paraId="75A2F6E6"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Για το 2017 η τακτική επιχορήγηση από το Υπουργείο Πολιτισμού και Αθλητισμού είναι της τάξεως των 3 εκατομμυρίων. Κάνουμε, δε, προσπάθεια αυτό να αυξηθεί. </w:t>
      </w:r>
    </w:p>
    <w:p w14:paraId="75A2F6E7"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Ακόμα, επισημαίνουμε ότι λόγω του ύψους</w:t>
      </w:r>
      <w:r>
        <w:rPr>
          <w:rFonts w:eastAsia="Times New Roman" w:cs="Times New Roman"/>
          <w:szCs w:val="24"/>
        </w:rPr>
        <w:t xml:space="preserve"> των οφειλών του Μεγάρου Μουσικής έχει απαλλαγεί από προσκόμιση ασφαλιστικής και φορολογικής ενημερότητας για αρκετές περιόδους με τελευταία την περίοδο από 28-11-2016 έως 28-2-2017 για να μπορέσει να έχει ασφαλιστική και φορολογική ενημερότητα για να μπορ</w:t>
      </w:r>
      <w:r>
        <w:rPr>
          <w:rFonts w:eastAsia="Times New Roman" w:cs="Times New Roman"/>
          <w:szCs w:val="24"/>
        </w:rPr>
        <w:t xml:space="preserve">εί να εισπράττει την επιχορήγηση. </w:t>
      </w:r>
    </w:p>
    <w:p w14:paraId="75A2F6E8"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Κάνουμε δε προσπάθειες να μπορέσει να υπάρξει η δυνατότητα να απορροφήσει κάποια προγράμματα για να ενισχύσει τη συντήρηση και την ανανέωση της υποδομής, που είναι πάρα πολύ σημαντική, όπως ξέρετε.</w:t>
      </w:r>
    </w:p>
    <w:p w14:paraId="75A2F6E9"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Λοβέρδο, έχετε τον λόγο για τρία λεπτά. </w:t>
      </w:r>
    </w:p>
    <w:p w14:paraId="75A2F6EA"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Δεν καταλάβατε ίσως τη γενίκευσή μου. Εγώ συμφώνησα. Είπα ότι μου άρεσε πολύ αυτό που είπατε. Αλλά όταν χτυπάς σε καίρια σημεία αυτό που λέγεται ισ</w:t>
      </w:r>
      <w:r>
        <w:rPr>
          <w:rFonts w:eastAsia="Times New Roman" w:cs="Times New Roman"/>
          <w:szCs w:val="24"/>
        </w:rPr>
        <w:t xml:space="preserve">τορία, παράδοση, πολιτισμός, όπως η κατάργηση της διδασκαλίας του </w:t>
      </w:r>
      <w:r>
        <w:rPr>
          <w:rFonts w:eastAsia="Times New Roman" w:cs="Times New Roman"/>
          <w:szCs w:val="24"/>
        </w:rPr>
        <w:t>«</w:t>
      </w:r>
      <w:r>
        <w:rPr>
          <w:rFonts w:eastAsia="Times New Roman" w:cs="Times New Roman"/>
          <w:szCs w:val="24"/>
        </w:rPr>
        <w:t>Επιτάφιου</w:t>
      </w:r>
      <w:r>
        <w:rPr>
          <w:rFonts w:eastAsia="Times New Roman" w:cs="Times New Roman"/>
          <w:szCs w:val="24"/>
        </w:rPr>
        <w:t>»</w:t>
      </w:r>
      <w:r>
        <w:rPr>
          <w:rFonts w:eastAsia="Times New Roman" w:cs="Times New Roman"/>
          <w:szCs w:val="24"/>
        </w:rPr>
        <w:t xml:space="preserve"> του </w:t>
      </w:r>
      <w:proofErr w:type="spellStart"/>
      <w:r>
        <w:rPr>
          <w:rFonts w:eastAsia="Times New Roman" w:cs="Times New Roman"/>
          <w:szCs w:val="24"/>
        </w:rPr>
        <w:t>Περικλέους</w:t>
      </w:r>
      <w:proofErr w:type="spellEnd"/>
      <w:r>
        <w:rPr>
          <w:rFonts w:eastAsia="Times New Roman" w:cs="Times New Roman"/>
          <w:szCs w:val="24"/>
        </w:rPr>
        <w:t>, ανοίγεις τρύπες στη βάρκα και θα μπει νερό. Γενικότερα, ο πολιτισμός, παρ’ όλη την κρίση, πρέπει να τύχει σεβασμού.</w:t>
      </w:r>
    </w:p>
    <w:p w14:paraId="75A2F6EB"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Πάμε στα συγκεκριμένα τώρα, κυρία Υπουργέ.</w:t>
      </w:r>
    </w:p>
    <w:p w14:paraId="75A2F6EC"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αλάβατε ως Κυβέρνηση τον Οργανισμό του Μεγάρου </w:t>
      </w:r>
      <w:r>
        <w:rPr>
          <w:rFonts w:eastAsia="Times New Roman" w:cs="Times New Roman"/>
          <w:szCs w:val="24"/>
        </w:rPr>
        <w:t xml:space="preserve">Μουσικής </w:t>
      </w:r>
      <w:r>
        <w:rPr>
          <w:rFonts w:eastAsia="Times New Roman" w:cs="Times New Roman"/>
          <w:szCs w:val="24"/>
        </w:rPr>
        <w:t xml:space="preserve">Αθηνών με πάρα πολλά προβλήματα. Τον κρατήσαμε όρθιο με μια σειρά τροπολογιών, γιατί υποτίθεται ότι ετοιμαζόταν μια συνολική νομοθετική μεταρρύθμιση. Έπεσε η </w:t>
      </w:r>
      <w:r>
        <w:rPr>
          <w:rFonts w:eastAsia="Times New Roman" w:cs="Times New Roman"/>
          <w:szCs w:val="24"/>
        </w:rPr>
        <w:t>κυβέρνηση</w:t>
      </w:r>
      <w:r>
        <w:rPr>
          <w:rFonts w:eastAsia="Times New Roman" w:cs="Times New Roman"/>
          <w:szCs w:val="24"/>
        </w:rPr>
        <w:t xml:space="preserve"> Σαμαρά-Βενιζέλου. Συνέχισε ο κ. </w:t>
      </w:r>
      <w:proofErr w:type="spellStart"/>
      <w:r>
        <w:rPr>
          <w:rFonts w:eastAsia="Times New Roman" w:cs="Times New Roman"/>
          <w:szCs w:val="24"/>
        </w:rPr>
        <w:t>Ξυδάκης</w:t>
      </w:r>
      <w:proofErr w:type="spellEnd"/>
      <w:r>
        <w:rPr>
          <w:rFonts w:eastAsia="Times New Roman" w:cs="Times New Roman"/>
          <w:szCs w:val="24"/>
        </w:rPr>
        <w:t xml:space="preserve"> αυτή την προσπάθεια και την έφερε στη Βουλή ο κ. Μπαλτάς. Το ψηφίσαμε. Ο εταίρος σας δεν το ψήφισε. Εμείς στηρίξαμε. Ο εταίρος σας πήγε αλλού. Μετά προέκυψε πρόβλημα με το Γενικό Λογιστήριο του Κράτους, ενώ εμείς ψηφίσαμε να υπάρχει συνολική φορολο</w:t>
      </w:r>
      <w:r>
        <w:rPr>
          <w:rFonts w:eastAsia="Times New Roman" w:cs="Times New Roman"/>
          <w:szCs w:val="24"/>
        </w:rPr>
        <w:t xml:space="preserve">γική διευθέτηση, να υπάρχει μια εικόνα καθαρή για το Μέγαρο. Δηλαδή, παίρνει το δημόσιο ένα δισεκατομμύριο κτήρια; Να αναλάβει και τις σχετικές </w:t>
      </w:r>
      <w:r>
        <w:rPr>
          <w:rFonts w:eastAsia="Times New Roman" w:cs="Times New Roman"/>
          <w:szCs w:val="24"/>
        </w:rPr>
        <w:lastRenderedPageBreak/>
        <w:t xml:space="preserve">φορολογικές υποχρεώσεις. Το Γενικό Λογιστήριο του Κράτους </w:t>
      </w:r>
      <w:proofErr w:type="spellStart"/>
      <w:r>
        <w:rPr>
          <w:rFonts w:eastAsia="Times New Roman" w:cs="Times New Roman"/>
          <w:szCs w:val="24"/>
        </w:rPr>
        <w:t>απεδέχθη</w:t>
      </w:r>
      <w:proofErr w:type="spellEnd"/>
      <w:r>
        <w:rPr>
          <w:rFonts w:eastAsia="Times New Roman" w:cs="Times New Roman"/>
          <w:szCs w:val="24"/>
        </w:rPr>
        <w:t xml:space="preserve"> τα μισά με ερμηνεία. </w:t>
      </w:r>
    </w:p>
    <w:p w14:paraId="75A2F6ED"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Όταν την είχατε φέρει ε</w:t>
      </w:r>
      <w:r>
        <w:rPr>
          <w:rFonts w:eastAsia="Times New Roman" w:cs="Times New Roman"/>
          <w:szCs w:val="24"/>
        </w:rPr>
        <w:t xml:space="preserve">δώ, δεν ήσασταν εδώ για να την υποστηρίξετε. Είπατε κάτι και φύγατε. Μετά όμως αγόρευσα και είπα -ήλπιζα κάποιος σύμβουλός σας να σας το είχε πει- «φέρτε τροπολογία γι’ αυτό, γιατί πέρυσι με τον </w:t>
      </w:r>
      <w:r>
        <w:rPr>
          <w:rFonts w:eastAsia="Times New Roman" w:cs="Times New Roman"/>
          <w:szCs w:val="24"/>
        </w:rPr>
        <w:t>ν.</w:t>
      </w:r>
      <w:r>
        <w:rPr>
          <w:rFonts w:eastAsia="Times New Roman" w:cs="Times New Roman"/>
          <w:szCs w:val="24"/>
        </w:rPr>
        <w:t>4366/2016 η Βουλή ψήφισε συνολική ρύθμιση». Και οι δικοί σα</w:t>
      </w:r>
      <w:r>
        <w:rPr>
          <w:rFonts w:eastAsia="Times New Roman" w:cs="Times New Roman"/>
          <w:szCs w:val="24"/>
        </w:rPr>
        <w:t>ς Βουλευτές και εμείς. Αντ’ αυτού φέρατε τροπολογία. Εντάξει είπα. Μια τροπολογία που τελειώνει τον Φεβρουάριο. Σε λίγες μέρες θα χρειαστεί πάλι να έρθετε στη Βουλή. Φέρτε την συνολική τροπολογία. Θα σας στηρίξουμε. Αλλά αν το πηγαίνετε μήνα-μήνα, εμείς εξ</w:t>
      </w:r>
      <w:r>
        <w:rPr>
          <w:rFonts w:eastAsia="Times New Roman" w:cs="Times New Roman"/>
          <w:szCs w:val="24"/>
        </w:rPr>
        <w:t>αντλούμαστε. Θα πάτε μόνοι σας μετά. Κι αν έχετε την πλειοψηφία, ψηφίστε τα.</w:t>
      </w:r>
    </w:p>
    <w:p w14:paraId="75A2F6EE"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Κι ακόμη δεν μπορεί να λέτε τα περί φορολογικής ενημερότητας. Ρωτήστε τον κ. </w:t>
      </w:r>
      <w:proofErr w:type="spellStart"/>
      <w:r>
        <w:rPr>
          <w:rFonts w:eastAsia="Times New Roman" w:cs="Times New Roman"/>
          <w:szCs w:val="24"/>
        </w:rPr>
        <w:t>Θεοχαράκη</w:t>
      </w:r>
      <w:proofErr w:type="spellEnd"/>
      <w:r>
        <w:rPr>
          <w:rFonts w:eastAsia="Times New Roman" w:cs="Times New Roman"/>
          <w:szCs w:val="24"/>
        </w:rPr>
        <w:t>. Του έχουν δεσμεύσει τους λογαριασμούς για χρέη στο ΙΚΑ. Του έχουν δεσμεύσει τους προσωπικού</w:t>
      </w:r>
      <w:r>
        <w:rPr>
          <w:rFonts w:eastAsia="Times New Roman" w:cs="Times New Roman"/>
          <w:szCs w:val="24"/>
        </w:rPr>
        <w:t>ς λογαριασμούς. Εγώ τον είχα προειδοποιήσει. Όπως, επίσης, είχα πει στον κ. Μπαλτά ότι πολύ κακώς άλλαξε τον κ. Μάνο σε τόσο δύσκολη στιγμή, γιατί ο καινούρ</w:t>
      </w:r>
      <w:r>
        <w:rPr>
          <w:rFonts w:eastAsia="Times New Roman" w:cs="Times New Roman"/>
          <w:szCs w:val="24"/>
        </w:rPr>
        <w:t>γ</w:t>
      </w:r>
      <w:r>
        <w:rPr>
          <w:rFonts w:eastAsia="Times New Roman" w:cs="Times New Roman"/>
          <w:szCs w:val="24"/>
        </w:rPr>
        <w:t xml:space="preserve">ιος θέλει χρόνο να μάθει. Έτσι κάνουν οι άνθρωποι. Δεν τα ξέρουν όλα. Δεν ξέρω </w:t>
      </w:r>
      <w:r>
        <w:rPr>
          <w:rFonts w:eastAsia="Times New Roman" w:cs="Times New Roman"/>
          <w:szCs w:val="24"/>
        </w:rPr>
        <w:lastRenderedPageBreak/>
        <w:t>αν έχει ή δεν έχει ι</w:t>
      </w:r>
      <w:r>
        <w:rPr>
          <w:rFonts w:eastAsia="Times New Roman" w:cs="Times New Roman"/>
          <w:szCs w:val="24"/>
        </w:rPr>
        <w:t xml:space="preserve">κανότητες ο νυν. Είναι ένα άλλο θέμα. Ξέρω όμως ότι κι αυτός, όπως όλοι οι άνθρωποι χρειάζεται χρόνο. Κάνατε αλλαγή πάνω εκεί που έβραζε το σίδερο. Και τώρα ο νέος θέλει χρόνο. Πήρε χρόνο. Δεν παίρνει χρόνο όμως το πρόβλημα. Έχει κάνει, κυρία Υπουργέ, την </w:t>
      </w:r>
      <w:r>
        <w:rPr>
          <w:rFonts w:eastAsia="Times New Roman" w:cs="Times New Roman"/>
          <w:szCs w:val="24"/>
        </w:rPr>
        <w:t xml:space="preserve">τριετή σύμβαση με το δημόσιο, ούτως ώστε να ξέρει τα έσοδά του; Δεν έχει κάνει ακόμα ούτε πρόγραμμα. </w:t>
      </w:r>
    </w:p>
    <w:p w14:paraId="75A2F6EF"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Για πρώτη φορά το πρόγραμμα παρουσιάστηκε Δεκέμβριο, παρουσία σας, έμαθα. Τα προγράμματα παρουσιάζονται το φθινόπωρο, όχι τον χειμώνα. Δεν υπάρχει πολίτης</w:t>
      </w:r>
      <w:r>
        <w:rPr>
          <w:rFonts w:eastAsia="Times New Roman" w:cs="Times New Roman"/>
          <w:szCs w:val="24"/>
        </w:rPr>
        <w:t xml:space="preserve"> που να μπορεί αυτή</w:t>
      </w:r>
      <w:r>
        <w:rPr>
          <w:rFonts w:eastAsia="Times New Roman" w:cs="Times New Roman"/>
          <w:szCs w:val="24"/>
        </w:rPr>
        <w:t>ν</w:t>
      </w:r>
      <w:r>
        <w:rPr>
          <w:rFonts w:eastAsia="Times New Roman" w:cs="Times New Roman"/>
          <w:szCs w:val="24"/>
        </w:rPr>
        <w:t xml:space="preserve"> τη στιγμή να πάρει ένα έντυπο και να δει ποιο είναι το πρόγραμμα του Μεγάρου, γιατί όλα είναι </w:t>
      </w:r>
      <w:r>
        <w:rPr>
          <w:rFonts w:eastAsia="Times New Roman" w:cs="Times New Roman"/>
          <w:szCs w:val="24"/>
        </w:rPr>
        <w:t xml:space="preserve">στα </w:t>
      </w:r>
      <w:r>
        <w:rPr>
          <w:rFonts w:eastAsia="Times New Roman" w:cs="Times New Roman"/>
          <w:szCs w:val="24"/>
        </w:rPr>
        <w:t xml:space="preserve">κουτουρού. </w:t>
      </w:r>
    </w:p>
    <w:p w14:paraId="75A2F6F0"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Κυρία Πρόεδρε, υπάρχει εντύπωση ότι στο Μέγαρο πάνε οι πλούσιοι. Εγώ το αγαπάω, παρ’ όλα τα προβλήματα που έχει. Δέχομαι τα π</w:t>
      </w:r>
      <w:r>
        <w:rPr>
          <w:rFonts w:eastAsia="Times New Roman" w:cs="Times New Roman"/>
          <w:szCs w:val="24"/>
        </w:rPr>
        <w:t>ροβλήματα και την κριτική που κάνετε. Όποιος όμως το παρακολουθεί και μια εκδήλωσή του τελειώνει, θα δει ότι πολύς κόσμος φεύγει με το μετρό, με το λεωφορείο και το τρόλεϊ. Είναι κανονικοί άνθρωποι της Αθήνας και εκτός Αθήνας που κάτι βρίσκουν εκεί. Μας κά</w:t>
      </w:r>
      <w:r>
        <w:rPr>
          <w:rFonts w:eastAsia="Times New Roman" w:cs="Times New Roman"/>
          <w:szCs w:val="24"/>
        </w:rPr>
        <w:t xml:space="preserve">νει περήφανους ο χώρος αυτός ως χώρος </w:t>
      </w:r>
      <w:r>
        <w:rPr>
          <w:rFonts w:eastAsia="Times New Roman" w:cs="Times New Roman"/>
          <w:szCs w:val="24"/>
        </w:rPr>
        <w:lastRenderedPageBreak/>
        <w:t>πολιτισμού, όπως πιστεύω και στο Ίδρυμα Νιάρχου θα νιώθουμε τα ίδια.</w:t>
      </w:r>
    </w:p>
    <w:p w14:paraId="75A2F6F1"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Ακούστε. Αν έχετε πάρει απόφαση χωρίς να μας το λέτε να το κλείσετε, πρέπει να εξομολογηθείτε. Δεν μπορεί να δέχεστε εσείς, ως μια Υπουργός που δεν έ</w:t>
      </w:r>
      <w:r>
        <w:rPr>
          <w:rFonts w:eastAsia="Times New Roman" w:cs="Times New Roman"/>
          <w:szCs w:val="24"/>
        </w:rPr>
        <w:t xml:space="preserve">χει στις πλάτες του βάρη, ότι τελικά από τη συνολική ρύθμιση, κυρία </w:t>
      </w:r>
      <w:proofErr w:type="spellStart"/>
      <w:r>
        <w:rPr>
          <w:rFonts w:eastAsia="Times New Roman" w:cs="Times New Roman"/>
          <w:szCs w:val="24"/>
        </w:rPr>
        <w:t>Κονιόρδου</w:t>
      </w:r>
      <w:proofErr w:type="spellEnd"/>
      <w:r>
        <w:rPr>
          <w:rFonts w:eastAsia="Times New Roman" w:cs="Times New Roman"/>
          <w:szCs w:val="24"/>
        </w:rPr>
        <w:t xml:space="preserve">, το μόνο που έγινε είναι η περικοπή των εισοδημάτων των εργαζομένων. Τίποτα άλλο δεν έχει γίνει. </w:t>
      </w:r>
    </w:p>
    <w:p w14:paraId="75A2F6F2"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Τα παρακολουθούμε μέρα-μέρα. Και ξέρετε γιατί; Γιατί έχουμε και την ευθύνη της σ</w:t>
      </w:r>
      <w:r>
        <w:rPr>
          <w:rFonts w:eastAsia="Times New Roman" w:cs="Times New Roman"/>
          <w:szCs w:val="24"/>
        </w:rPr>
        <w:t xml:space="preserve">υμμετοχής σε εκείνη την ψηφοφορία για τον </w:t>
      </w:r>
      <w:r>
        <w:rPr>
          <w:rFonts w:eastAsia="Times New Roman" w:cs="Times New Roman"/>
          <w:szCs w:val="24"/>
        </w:rPr>
        <w:t>ν.</w:t>
      </w:r>
      <w:r>
        <w:rPr>
          <w:rFonts w:eastAsia="Times New Roman" w:cs="Times New Roman"/>
          <w:szCs w:val="24"/>
        </w:rPr>
        <w:t>4366/2016. Μάλιστα αγόρευα εγώ. Επειδή έχουμε την ευθύνη, αισθανόμαστε κι απέναντι στους δικούς μας συναδέλφους και συντρόφους ότι δεν έπρεπε να κάναμε την υπέρβαση να ψηφίζουμε μαζί σας, όπως την έχουμε κάνει σε</w:t>
      </w:r>
      <w:r>
        <w:rPr>
          <w:rFonts w:eastAsia="Times New Roman" w:cs="Times New Roman"/>
          <w:szCs w:val="24"/>
        </w:rPr>
        <w:t xml:space="preserve"> άλλα θέματα που αφορούν δικαιώματα -ενώ τούτοι εδώ δεν ψηφίζουν- και παράλληλα να βρεθούμε και χαμένοι γιατί κάναμε κάτι το οποίο η Κυβέρνηση έφερε για να κοροϊδέψει. </w:t>
      </w:r>
    </w:p>
    <w:p w14:paraId="75A2F6F3" w14:textId="77777777" w:rsidR="00CB15B1" w:rsidRDefault="003808CD">
      <w:pPr>
        <w:spacing w:line="600" w:lineRule="auto"/>
        <w:ind w:firstLine="720"/>
        <w:jc w:val="both"/>
        <w:rPr>
          <w:rFonts w:eastAsia="Times New Roman"/>
          <w:szCs w:val="24"/>
        </w:rPr>
      </w:pPr>
      <w:r>
        <w:rPr>
          <w:rFonts w:eastAsia="Times New Roman"/>
          <w:szCs w:val="24"/>
        </w:rPr>
        <w:t>Σας παρακαλώ πάρα πολύ. Δεν έχω κα</w:t>
      </w:r>
      <w:r>
        <w:rPr>
          <w:rFonts w:eastAsia="Times New Roman"/>
          <w:szCs w:val="24"/>
        </w:rPr>
        <w:t>μ</w:t>
      </w:r>
      <w:r>
        <w:rPr>
          <w:rFonts w:eastAsia="Times New Roman"/>
          <w:szCs w:val="24"/>
        </w:rPr>
        <w:t xml:space="preserve">μία διάθεση σε αυτά τα θέματα, όπως και στα θέματα παιδείας, εξωτερικής πολιτικής και άμυνας, να κάνω την αντιπολίτευση που κάνουμε για το </w:t>
      </w:r>
      <w:r>
        <w:rPr>
          <w:rFonts w:eastAsia="Times New Roman"/>
          <w:szCs w:val="24"/>
        </w:rPr>
        <w:lastRenderedPageBreak/>
        <w:t xml:space="preserve">κοινωνικό κράτος και την οικονομία. Είμαστε συνεργάσιμοι, αλλά πέραν από αυτά που σας λένε οι συνεργάτες σας, –γιατί </w:t>
      </w:r>
      <w:r>
        <w:rPr>
          <w:rFonts w:eastAsia="Times New Roman"/>
          <w:szCs w:val="24"/>
        </w:rPr>
        <w:t xml:space="preserve">κι εσείς είστε καινούργια, είστε όμως τρεις-τέσσερεις μήνες- προσέξτε τι είναι αυτά που λέτε εσείς. Και σας παρακαλώ πάρα πολύ, πάρτε μια καλύτερη ενημέρωση. </w:t>
      </w:r>
    </w:p>
    <w:p w14:paraId="75A2F6F4" w14:textId="77777777" w:rsidR="00CB15B1" w:rsidRDefault="003808CD">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Κυρία Υπουργέ, έχετε τον λόγο για τη δευτερολογία σας</w:t>
      </w:r>
      <w:r>
        <w:rPr>
          <w:rFonts w:eastAsia="Times New Roman"/>
          <w:szCs w:val="24"/>
        </w:rPr>
        <w:t xml:space="preserve">. </w:t>
      </w:r>
    </w:p>
    <w:p w14:paraId="75A2F6F5" w14:textId="77777777" w:rsidR="00CB15B1" w:rsidRDefault="003808CD">
      <w:pPr>
        <w:spacing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Θα ήθελα να εξομολογηθώ το εξής. Θαυμάζω τη ρητορική σας δεινότητα, κύριε Λοβέρδο. Έχετε πολύ μεγάλη κοινοβουλευτική εμπειρία, σε αντίθεση με τη δική μου, που είναι, όπως είπατε, πολύ μικρή. Εγώ είμα</w:t>
      </w:r>
      <w:r>
        <w:rPr>
          <w:rFonts w:eastAsia="Times New Roman"/>
          <w:szCs w:val="24"/>
        </w:rPr>
        <w:t>ι μία ταπεινή δούλη της αλήθειας, της δικαιοσύνης, της αξιοκρατίας και της ανιδιοτέλειας, κύριε Λοβέρδο.</w:t>
      </w:r>
    </w:p>
    <w:p w14:paraId="75A2F6F6" w14:textId="77777777" w:rsidR="00CB15B1" w:rsidRDefault="003808CD">
      <w:pPr>
        <w:spacing w:line="600" w:lineRule="auto"/>
        <w:ind w:firstLine="720"/>
        <w:jc w:val="both"/>
        <w:rPr>
          <w:rFonts w:eastAsia="Times New Roman"/>
          <w:szCs w:val="24"/>
        </w:rPr>
      </w:pPr>
      <w:r>
        <w:rPr>
          <w:rFonts w:eastAsia="Times New Roman"/>
          <w:szCs w:val="24"/>
        </w:rPr>
        <w:t>Αυτά που λέω δεν μου τα έχουν πει άλλοι, τα έχουμε ζήσει σαν πολίτες χρόνια τώρα, όταν βλέπαμε το Μέγαρο Μουσικής να του επιτρέπεται από τις προηγούμεν</w:t>
      </w:r>
      <w:r>
        <w:rPr>
          <w:rFonts w:eastAsia="Times New Roman"/>
          <w:szCs w:val="24"/>
        </w:rPr>
        <w:t>ες κυβερνήσεις να διογκώ</w:t>
      </w:r>
      <w:r>
        <w:rPr>
          <w:rFonts w:eastAsia="Times New Roman"/>
          <w:szCs w:val="24"/>
        </w:rPr>
        <w:lastRenderedPageBreak/>
        <w:t>νεται, με τρόπο που δεν υπήρχε περίπτωση ποτέ να εξασφαλιστεί η βιωσιμότητά του. Ναι, το κρατήσατε ανοιχτό, αλλά δεν κάνατε τίποτα για να εξασφαλιστεί η βιωσιμότητά του.</w:t>
      </w:r>
    </w:p>
    <w:p w14:paraId="75A2F6F7" w14:textId="77777777" w:rsidR="00CB15B1" w:rsidRDefault="003808CD">
      <w:pPr>
        <w:spacing w:line="600" w:lineRule="auto"/>
        <w:ind w:firstLine="720"/>
        <w:jc w:val="both"/>
        <w:rPr>
          <w:rFonts w:eastAsia="Times New Roman"/>
          <w:szCs w:val="24"/>
        </w:rPr>
      </w:pPr>
      <w:r>
        <w:rPr>
          <w:rFonts w:eastAsia="Times New Roman"/>
          <w:szCs w:val="24"/>
        </w:rPr>
        <w:t>Εμείς, κάνουμε προσπάθειες, κύριε Λοβέρδο. Κι έχουν γίνει προσ</w:t>
      </w:r>
      <w:r>
        <w:rPr>
          <w:rFonts w:eastAsia="Times New Roman"/>
          <w:szCs w:val="24"/>
        </w:rPr>
        <w:t>πάθειες και τώρα γίνονται προσπάθειες. Το ότι δεν καλύφθηκε το πλήρες χρέος, το οποίο εσείς είχατε αφήσει να δημιουργηθεί, προς τις τράπεζες, αυτό συνδέεται με τη δυνατότητα της Κυβέρνησης να δίνει από τον τακτικό προϋπολογισμό επιπλέον χρήματα. Ωστόσο, κύ</w:t>
      </w:r>
      <w:r>
        <w:rPr>
          <w:rFonts w:eastAsia="Times New Roman"/>
          <w:szCs w:val="24"/>
        </w:rPr>
        <w:t>ριε Λοβέρδο, χάθηκε το μέτρο τα προηγούμενα χρόνια. Και η ύβρις τιμωρείται. Εμείς αυτό προσπαθούμε να θεραπεύσουμε, βήμα</w:t>
      </w:r>
      <w:r>
        <w:rPr>
          <w:rFonts w:eastAsia="Times New Roman"/>
          <w:szCs w:val="24"/>
        </w:rPr>
        <w:t>-</w:t>
      </w:r>
      <w:r>
        <w:rPr>
          <w:rFonts w:eastAsia="Times New Roman"/>
          <w:szCs w:val="24"/>
        </w:rPr>
        <w:t xml:space="preserve">βήμα, σε στενή συνεργασία. </w:t>
      </w:r>
    </w:p>
    <w:p w14:paraId="75A2F6F8" w14:textId="77777777" w:rsidR="00CB15B1" w:rsidRDefault="003808CD">
      <w:pPr>
        <w:spacing w:line="600" w:lineRule="auto"/>
        <w:ind w:firstLine="720"/>
        <w:jc w:val="both"/>
        <w:rPr>
          <w:rFonts w:eastAsia="Times New Roman"/>
          <w:szCs w:val="24"/>
        </w:rPr>
      </w:pPr>
      <w:r>
        <w:rPr>
          <w:rFonts w:eastAsia="Times New Roman"/>
          <w:szCs w:val="24"/>
        </w:rPr>
        <w:t xml:space="preserve">Το Μέγαρο Μουσικής, όπως εντοπίσατε πολύ σωστά, δεν είναι μόνο το </w:t>
      </w:r>
      <w:r>
        <w:rPr>
          <w:rFonts w:eastAsia="Times New Roman"/>
          <w:szCs w:val="24"/>
        </w:rPr>
        <w:t>κτήριο</w:t>
      </w:r>
      <w:r>
        <w:rPr>
          <w:rFonts w:eastAsia="Times New Roman"/>
          <w:szCs w:val="24"/>
        </w:rPr>
        <w:t>, δεν είναι μόνο τα μάρμαρα, οι διά</w:t>
      </w:r>
      <w:r>
        <w:rPr>
          <w:rFonts w:eastAsia="Times New Roman"/>
          <w:szCs w:val="24"/>
        </w:rPr>
        <w:t xml:space="preserve">δρομοι και οι αίθουσες. Είναι οι άνθρωποι! Η προσπάθεια που γίνεται είναι αυτοί οι άνθρωποι να μην χάσουν τη δουλειά τους. Η μείωση των μισθών έγινε όπως έγινε σε όλη την επικράτεια και μάλιστα με ιδιαίτερη μέριμνα γι’ αυτούς τους ανθρώπους. </w:t>
      </w:r>
    </w:p>
    <w:p w14:paraId="75A2F6F9" w14:textId="77777777" w:rsidR="00CB15B1" w:rsidRDefault="003808CD">
      <w:pPr>
        <w:spacing w:line="600" w:lineRule="auto"/>
        <w:ind w:firstLine="720"/>
        <w:jc w:val="both"/>
        <w:rPr>
          <w:rFonts w:eastAsia="Times New Roman"/>
          <w:szCs w:val="24"/>
        </w:rPr>
      </w:pPr>
      <w:r>
        <w:rPr>
          <w:rFonts w:eastAsia="Times New Roman"/>
          <w:szCs w:val="24"/>
        </w:rPr>
        <w:t>Επομένως, μην</w:t>
      </w:r>
      <w:r>
        <w:rPr>
          <w:rFonts w:eastAsia="Times New Roman"/>
          <w:szCs w:val="24"/>
        </w:rPr>
        <w:t xml:space="preserve"> μας λέτε ότι δεν ενδιαφερόμαστε για τους ανθρώπους. Η πρώτη μας μέριμνα είναι για το προσωπικό, για τους καλλιτέχνες που θα βρουν εκεί δουλειά και θα εκφράσουν </w:t>
      </w:r>
      <w:r>
        <w:rPr>
          <w:rFonts w:eastAsia="Times New Roman"/>
          <w:szCs w:val="24"/>
        </w:rPr>
        <w:lastRenderedPageBreak/>
        <w:t>την τέχνη τους. Όχι, όμως, μόνο αυτό. Πέρα από το αξιόλογο πρόγραμμα το οποίο παρουσιάστηκε, –η</w:t>
      </w:r>
      <w:r>
        <w:rPr>
          <w:rFonts w:eastAsia="Times New Roman"/>
          <w:szCs w:val="24"/>
        </w:rPr>
        <w:t xml:space="preserve"> καθυστέρηση ήταν λόγω του ανασχηματισμού- και είναι στα χέρια όλων των πολιτών, γίνεται μια πολύ ωραία παρουσίαση μεγάλης ποικιλίας και με συνεργασίες, υπάρχει φιλοξενία φορέων που είναι άστεγοι και που εκεί μπορούν να κάνουν τις πρόβες τους και να παρουσ</w:t>
      </w:r>
      <w:r>
        <w:rPr>
          <w:rFonts w:eastAsia="Times New Roman"/>
          <w:szCs w:val="24"/>
        </w:rPr>
        <w:t xml:space="preserve">ιάσουν το έργο τους. </w:t>
      </w:r>
    </w:p>
    <w:p w14:paraId="75A2F6FA" w14:textId="77777777" w:rsidR="00CB15B1" w:rsidRDefault="003808CD">
      <w:pPr>
        <w:spacing w:line="600" w:lineRule="auto"/>
        <w:ind w:firstLine="720"/>
        <w:jc w:val="both"/>
        <w:rPr>
          <w:rFonts w:eastAsia="Times New Roman"/>
          <w:szCs w:val="24"/>
        </w:rPr>
      </w:pPr>
      <w:r>
        <w:rPr>
          <w:rFonts w:eastAsia="Times New Roman"/>
          <w:szCs w:val="24"/>
        </w:rPr>
        <w:t xml:space="preserve">Επίσης, σε συνεργασία με τον Μίλτο </w:t>
      </w:r>
      <w:proofErr w:type="spellStart"/>
      <w:r>
        <w:rPr>
          <w:rFonts w:eastAsia="Times New Roman"/>
          <w:szCs w:val="24"/>
        </w:rPr>
        <w:t>Λογιάδη</w:t>
      </w:r>
      <w:proofErr w:type="spellEnd"/>
      <w:r>
        <w:rPr>
          <w:rFonts w:eastAsia="Times New Roman"/>
          <w:szCs w:val="24"/>
        </w:rPr>
        <w:t>, αυτή</w:t>
      </w:r>
      <w:r>
        <w:rPr>
          <w:rFonts w:eastAsia="Times New Roman"/>
          <w:szCs w:val="24"/>
        </w:rPr>
        <w:t>ν</w:t>
      </w:r>
      <w:r>
        <w:rPr>
          <w:rFonts w:eastAsia="Times New Roman"/>
          <w:szCs w:val="24"/>
        </w:rPr>
        <w:t xml:space="preserve"> τη στιγμή ανοίγει το Μέγαρο στους νέους δημιουργούς, κάτι που δεν συνέβαινε ποτέ στο παρελθόν. Πάντα το Μέγαρο Μουσικής αξιοποιούσε τις ικανότητες των ήδη καταξιωμένων καλλιτεχνών. Αυτ</w:t>
      </w:r>
      <w:r>
        <w:rPr>
          <w:rFonts w:eastAsia="Times New Roman"/>
          <w:szCs w:val="24"/>
        </w:rPr>
        <w:t>ή</w:t>
      </w:r>
      <w:r>
        <w:rPr>
          <w:rFonts w:eastAsia="Times New Roman"/>
          <w:szCs w:val="24"/>
        </w:rPr>
        <w:t>ν</w:t>
      </w:r>
      <w:r>
        <w:rPr>
          <w:rFonts w:eastAsia="Times New Roman"/>
          <w:szCs w:val="24"/>
        </w:rPr>
        <w:t xml:space="preserve"> τη στιγμή το Μέγαρο μετατρέπεται σε φυτώριο μουσικών, φυτώριο χορευτών, φυτώριο ηθοποιών. </w:t>
      </w:r>
    </w:p>
    <w:p w14:paraId="75A2F6FB" w14:textId="77777777" w:rsidR="00CB15B1" w:rsidRDefault="003808CD">
      <w:pPr>
        <w:spacing w:line="600" w:lineRule="auto"/>
        <w:ind w:firstLine="720"/>
        <w:jc w:val="both"/>
        <w:rPr>
          <w:rFonts w:eastAsia="Times New Roman"/>
          <w:szCs w:val="24"/>
        </w:rPr>
      </w:pPr>
      <w:r>
        <w:rPr>
          <w:rFonts w:eastAsia="Times New Roman"/>
          <w:szCs w:val="24"/>
        </w:rPr>
        <w:t>Αυτό είναι μια πολύ μεγάλη αλλαγή στο πώς βλέπουμε το Μέγαρο Μουσικής. Επιθυμούμε αυτός ο χώρος να δοθεί στους πολίτες της Αθήνας και όχι μόνο σε αυτούς που παραδ</w:t>
      </w:r>
      <w:r>
        <w:rPr>
          <w:rFonts w:eastAsia="Times New Roman"/>
          <w:szCs w:val="24"/>
        </w:rPr>
        <w:t xml:space="preserve">οσιακά παρακολουθούν την κλασσική μουσική ή είναι οι πιο καλλιεργημένοι συμπολίτες μας. </w:t>
      </w:r>
    </w:p>
    <w:p w14:paraId="75A2F6FC" w14:textId="77777777" w:rsidR="00CB15B1" w:rsidRDefault="003808CD">
      <w:pPr>
        <w:spacing w:line="600" w:lineRule="auto"/>
        <w:ind w:firstLine="720"/>
        <w:jc w:val="both"/>
        <w:rPr>
          <w:rFonts w:eastAsia="Times New Roman"/>
          <w:szCs w:val="24"/>
        </w:rPr>
      </w:pPr>
      <w:r>
        <w:rPr>
          <w:rFonts w:eastAsia="Times New Roman"/>
          <w:szCs w:val="24"/>
        </w:rPr>
        <w:lastRenderedPageBreak/>
        <w:t>Όσον αφορά το θέμα της τραγωδίας, επειδή ξέρετε ότι με αφορά ιδιαίτερα, επί χρόνια ολόκληρα όλος ο χώρος που ασχολείται με το αρχαίο δράμα, απορούσαμε γιατί δεν διδάσκ</w:t>
      </w:r>
      <w:r>
        <w:rPr>
          <w:rFonts w:eastAsia="Times New Roman"/>
          <w:szCs w:val="24"/>
        </w:rPr>
        <w:t>εται η «Αντιγόνη» στα σχολεία, αλλά διδάσκεται από όλα τα έργα των αρχαίων τραγωδιών η «Ελένη». Αυτό σας το λέω γιατί το θέμα του περιεχομένου των σπουδών μάς αφορά πάρα πολύ. Ωστόσο, ας μην ξεχνάμε και πράγματα που έχουν γίνει λάθος τα προηγούμενα χρόνια.</w:t>
      </w:r>
      <w:r>
        <w:rPr>
          <w:rFonts w:eastAsia="Times New Roman"/>
          <w:szCs w:val="24"/>
        </w:rPr>
        <w:t xml:space="preserve"> </w:t>
      </w:r>
    </w:p>
    <w:p w14:paraId="75A2F6FD" w14:textId="77777777" w:rsidR="00CB15B1" w:rsidRDefault="003808CD">
      <w:pPr>
        <w:spacing w:line="600" w:lineRule="auto"/>
        <w:ind w:firstLine="720"/>
        <w:jc w:val="both"/>
        <w:rPr>
          <w:rFonts w:eastAsia="Times New Roman"/>
          <w:szCs w:val="24"/>
        </w:rPr>
      </w:pPr>
      <w:r>
        <w:rPr>
          <w:rFonts w:eastAsia="Times New Roman"/>
          <w:szCs w:val="24"/>
        </w:rPr>
        <w:t>Σας ευχαριστώ.</w:t>
      </w:r>
      <w:r>
        <w:rPr>
          <w:rFonts w:eastAsia="Times New Roman"/>
          <w:b/>
          <w:szCs w:val="24"/>
        </w:rPr>
        <w:t xml:space="preserve"> </w:t>
      </w:r>
    </w:p>
    <w:p w14:paraId="75A2F6FE"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πολύ.</w:t>
      </w:r>
    </w:p>
    <w:p w14:paraId="75A2F6FF" w14:textId="77777777" w:rsidR="00CB15B1" w:rsidRDefault="003808CD">
      <w:pPr>
        <w:spacing w:line="600" w:lineRule="auto"/>
        <w:ind w:left="-181" w:firstLine="720"/>
        <w:jc w:val="both"/>
        <w:rPr>
          <w:rFonts w:eastAsia="Times New Roman"/>
          <w:szCs w:val="24"/>
        </w:rPr>
      </w:pPr>
      <w:r>
        <w:rPr>
          <w:rFonts w:eastAsia="Times New Roman" w:cs="Times New Roman"/>
          <w:szCs w:val="24"/>
        </w:rPr>
        <w:t>Κυρίες και κύριοι συνάδελφοι</w:t>
      </w:r>
      <w:r>
        <w:rPr>
          <w:rFonts w:eastAsia="Times New Roman" w:cs="Times New Roman"/>
          <w:szCs w:val="24"/>
        </w:rPr>
        <w:t>,</w:t>
      </w:r>
      <w:r>
        <w:rPr>
          <w:rFonts w:eastAsia="Times New Roman" w:cs="Times New Roman"/>
          <w:szCs w:val="24"/>
        </w:rPr>
        <w:t xml:space="preserve">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 αφού ενημερώθηκαν για την ιστορία του κτηρίου και τον τρόπ</w:t>
      </w:r>
      <w:r>
        <w:rPr>
          <w:rFonts w:eastAsia="Times New Roman"/>
          <w:szCs w:val="24"/>
        </w:rPr>
        <w:t xml:space="preserve">ο οργάνωσης και λειτουργίας της Βουλής και ξεναγήθηκαν στην έκθεση της </w:t>
      </w:r>
      <w:r>
        <w:rPr>
          <w:rFonts w:eastAsia="Times New Roman"/>
          <w:szCs w:val="24"/>
        </w:rPr>
        <w:t xml:space="preserve">αίθουσας </w:t>
      </w:r>
      <w:r>
        <w:rPr>
          <w:rFonts w:eastAsia="Times New Roman"/>
          <w:szCs w:val="24"/>
        </w:rPr>
        <w:t>«ΕΛΕΥΘΕΡΙΟΣ ΒΕΝΙΖΕΛΟΣ», τριάντα τέσσερις μαθήτριες και μαθητές και δύο συνοδοί εκπαιδευτικοί από το 18</w:t>
      </w:r>
      <w:r w:rsidRPr="004C1B61">
        <w:rPr>
          <w:rFonts w:eastAsia="Times New Roman"/>
          <w:szCs w:val="24"/>
          <w:vertAlign w:val="superscript"/>
        </w:rPr>
        <w:t xml:space="preserve">ο </w:t>
      </w:r>
      <w:r>
        <w:rPr>
          <w:rFonts w:eastAsia="Times New Roman"/>
          <w:szCs w:val="24"/>
        </w:rPr>
        <w:t>Γυμνάσιο Αθήνας.</w:t>
      </w:r>
    </w:p>
    <w:p w14:paraId="75A2F700" w14:textId="77777777" w:rsidR="00CB15B1" w:rsidRDefault="003808CD">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75A2F701" w14:textId="77777777" w:rsidR="00CB15B1" w:rsidRDefault="003808C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w:t>
      </w:r>
      <w:r>
        <w:rPr>
          <w:rFonts w:eastAsia="Times New Roman" w:cs="Times New Roman"/>
          <w:szCs w:val="24"/>
        </w:rPr>
        <w:t xml:space="preserve"> πτέρυγες της Βουλής)</w:t>
      </w:r>
    </w:p>
    <w:p w14:paraId="75A2F702"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Παιδιά, σήμερα παρακολουθείτε την τελευταία ερώτηση μιας διαδικασίας που λέγεται κοινοβουλευτικός έλεγχος. Δηλαδή, ο Βουλευτής κάνει ερώτηση σε έναν Υπουργό για κάποιο συγκεκριμένο θέμα που τον ενδιαφέρει και ο Υπουργός απαντάει. Σήμε</w:t>
      </w:r>
      <w:r>
        <w:rPr>
          <w:rFonts w:eastAsia="Times New Roman" w:cs="Times New Roman"/>
          <w:szCs w:val="24"/>
        </w:rPr>
        <w:t xml:space="preserve">ρα –όπως ακούσατε- το θέμα ήταν το Μέγαρο Μουσικής και η τύχη του, δεδομένου ότι </w:t>
      </w:r>
      <w:r>
        <w:rPr>
          <w:rFonts w:eastAsia="Times New Roman" w:cs="Times New Roman"/>
          <w:szCs w:val="24"/>
        </w:rPr>
        <w:t xml:space="preserve">βρίσκονται </w:t>
      </w:r>
      <w:r>
        <w:rPr>
          <w:rFonts w:eastAsia="Times New Roman" w:cs="Times New Roman"/>
          <w:szCs w:val="24"/>
        </w:rPr>
        <w:t>σε κρίση εδώ και καιρό, τα οικονομικά του και γενικότερα το μέλλον του.</w:t>
      </w:r>
    </w:p>
    <w:p w14:paraId="75A2F703"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 xml:space="preserve">Σας ευχαριστούμε και εσάς και τους καθηγητές σας που έρχεστε επίσκεψη στη Βουλή. Είναι πολύ </w:t>
      </w:r>
      <w:r>
        <w:rPr>
          <w:rFonts w:eastAsia="Times New Roman" w:cs="Times New Roman"/>
          <w:szCs w:val="24"/>
        </w:rPr>
        <w:t>σημαντικό.</w:t>
      </w:r>
    </w:p>
    <w:p w14:paraId="75A2F704"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Ολοκληρώθηκε, λοιπόν, η συζήτηση των επικαίρων ερωτήσεων.</w:t>
      </w:r>
    </w:p>
    <w:p w14:paraId="75A2F705" w14:textId="77777777" w:rsidR="00CB15B1" w:rsidRDefault="003808CD">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5A2F706" w14:textId="77777777" w:rsidR="00CB15B1" w:rsidRDefault="003808CD">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μάλιστα. </w:t>
      </w:r>
    </w:p>
    <w:p w14:paraId="75A2F707" w14:textId="77777777" w:rsidR="00CB15B1" w:rsidRDefault="003808CD">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Με τη συναίνεση του Σώματ</w:t>
      </w:r>
      <w:r>
        <w:rPr>
          <w:rFonts w:eastAsia="Times New Roman" w:cs="Times New Roman"/>
          <w:szCs w:val="24"/>
        </w:rPr>
        <w:t>ος και ώρα 10.</w:t>
      </w:r>
      <w:r>
        <w:rPr>
          <w:rFonts w:eastAsia="Times New Roman" w:cs="Times New Roman"/>
          <w:szCs w:val="24"/>
        </w:rPr>
        <w:t xml:space="preserve">36΄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ημέρα </w:t>
      </w:r>
      <w:r>
        <w:rPr>
          <w:rFonts w:eastAsia="Times New Roman" w:cs="Times New Roman"/>
          <w:szCs w:val="24"/>
        </w:rPr>
        <w:t xml:space="preserve">Παρασκευή 3 Φεβρουαρίου 2017 και ώρα </w:t>
      </w:r>
      <w:r>
        <w:rPr>
          <w:rFonts w:eastAsia="Times New Roman" w:cs="Times New Roman"/>
          <w:szCs w:val="24"/>
        </w:rPr>
        <w:lastRenderedPageBreak/>
        <w:t>10.00΄, με αντικείμενο εργασιών του Σώματος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p>
    <w:p w14:paraId="75A2F708" w14:textId="77777777" w:rsidR="00CB15B1" w:rsidRDefault="003808CD">
      <w:pPr>
        <w:spacing w:line="600" w:lineRule="auto"/>
        <w:ind w:firstLine="720"/>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p>
    <w:p w14:paraId="75A2F709" w14:textId="77777777" w:rsidR="00CB15B1" w:rsidRDefault="00CB15B1">
      <w:pPr>
        <w:spacing w:line="600" w:lineRule="auto"/>
        <w:ind w:firstLine="720"/>
        <w:jc w:val="center"/>
        <w:rPr>
          <w:rFonts w:eastAsia="Times New Roman" w:cs="Times New Roman"/>
          <w:szCs w:val="24"/>
        </w:rPr>
      </w:pPr>
    </w:p>
    <w:sectPr w:rsidR="00CB15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sFzpG7+2l/97MMwwlL7cquRTcwI=" w:salt="230DMCSSnSDm1wHwQqIo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B1"/>
    <w:rsid w:val="003808CD"/>
    <w:rsid w:val="00CB15B1"/>
    <w:rsid w:val="00CD67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F62D"/>
  <w15:docId w15:val="{687824C1-B656-4139-A934-40B5D97A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163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716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393</MetadataID>
    <Session xmlns="641f345b-441b-4b81-9152-adc2e73ba5e1">Β´</Session>
    <Date xmlns="641f345b-441b-4b81-9152-adc2e73ba5e1">2017-02-01T22:00:00+00:00</Date>
    <Status xmlns="641f345b-441b-4b81-9152-adc2e73ba5e1">
      <Url>http://srv-sp1/praktika/Lists/Incoming_Metadata/EditForm.aspx?ID=393&amp;Source=/praktika/Recordings_Library/Forms/AllItems.aspx</Url>
      <Description>Δημοσιεύτηκε</Description>
    </Status>
    <Meeting xmlns="641f345b-441b-4b81-9152-adc2e73ba5e1">ΞΖ´</Meeting>
  </documentManagement>
</p:properties>
</file>

<file path=customXml/itemProps1.xml><?xml version="1.0" encoding="utf-8"?>
<ds:datastoreItem xmlns:ds="http://schemas.openxmlformats.org/officeDocument/2006/customXml" ds:itemID="{A67898B6-D14B-42C8-A161-9D25B9014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9A062F-8F07-42F8-9991-67D495109FDE}">
  <ds:schemaRefs>
    <ds:schemaRef ds:uri="http://schemas.microsoft.com/sharepoint/v3/contenttype/forms"/>
  </ds:schemaRefs>
</ds:datastoreItem>
</file>

<file path=customXml/itemProps3.xml><?xml version="1.0" encoding="utf-8"?>
<ds:datastoreItem xmlns:ds="http://schemas.openxmlformats.org/officeDocument/2006/customXml" ds:itemID="{EFB5223A-FAB8-4191-9C55-94D580B6EE49}">
  <ds:schemaRefs>
    <ds:schemaRef ds:uri="641f345b-441b-4b81-9152-adc2e73ba5e1"/>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http://purl.org/dc/elements/1.1/"/>
    <ds:schemaRef ds:uri="http://purl.org/dc/dcmitype/"/>
    <ds:schemaRef ds:uri="http://schemas.microsoft.com/office/2006/documentManagement/typ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8419</Words>
  <Characters>45467</Characters>
  <Application>Microsoft Office Word</Application>
  <DocSecurity>0</DocSecurity>
  <Lines>378</Lines>
  <Paragraphs>107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2017-02-14T10:21:00Z</dcterms:created>
  <dcterms:modified xsi:type="dcterms:W3CDTF">2017-02-14T10:21:00Z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