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360FB" w14:textId="77777777" w:rsidR="00E051D5" w:rsidRPr="00E051D5" w:rsidRDefault="00E051D5" w:rsidP="00E051D5">
      <w:pPr>
        <w:spacing w:after="0" w:line="360" w:lineRule="auto"/>
        <w:rPr>
          <w:ins w:id="0" w:author="Φλούδα Χριστίνα" w:date="2016-04-01T14:38:00Z"/>
          <w:rFonts w:eastAsia="Times New Roman"/>
          <w:szCs w:val="24"/>
          <w:lang w:eastAsia="en-US"/>
        </w:rPr>
      </w:pPr>
      <w:ins w:id="1" w:author="Φλούδα Χριστίνα" w:date="2016-04-01T14:38:00Z">
        <w:r w:rsidRPr="00E051D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2EC4198" w14:textId="77777777" w:rsidR="00E051D5" w:rsidRPr="00E051D5" w:rsidRDefault="00E051D5" w:rsidP="00E051D5">
      <w:pPr>
        <w:spacing w:after="0" w:line="360" w:lineRule="auto"/>
        <w:rPr>
          <w:ins w:id="2" w:author="Φλούδα Χριστίνα" w:date="2016-04-01T14:38:00Z"/>
          <w:rFonts w:eastAsia="Times New Roman"/>
          <w:szCs w:val="24"/>
          <w:lang w:eastAsia="en-US"/>
        </w:rPr>
      </w:pPr>
    </w:p>
    <w:p w14:paraId="4C9D37D7" w14:textId="77777777" w:rsidR="00E051D5" w:rsidRPr="00E051D5" w:rsidRDefault="00E051D5" w:rsidP="00E051D5">
      <w:pPr>
        <w:spacing w:after="0" w:line="360" w:lineRule="auto"/>
        <w:rPr>
          <w:ins w:id="3" w:author="Φλούδα Χριστίνα" w:date="2016-04-01T14:38:00Z"/>
          <w:rFonts w:eastAsia="Times New Roman"/>
          <w:szCs w:val="24"/>
          <w:lang w:eastAsia="en-US"/>
        </w:rPr>
      </w:pPr>
      <w:ins w:id="4" w:author="Φλούδα Χριστίνα" w:date="2016-04-01T14:38:00Z">
        <w:r w:rsidRPr="00E051D5">
          <w:rPr>
            <w:rFonts w:eastAsia="Times New Roman"/>
            <w:szCs w:val="24"/>
            <w:lang w:eastAsia="en-US"/>
          </w:rPr>
          <w:t>ΠΙΝΑΚΑΣ ΠΕΡΙΕΧΟΜΕΝΩΝ</w:t>
        </w:r>
      </w:ins>
    </w:p>
    <w:p w14:paraId="467401DB" w14:textId="77777777" w:rsidR="00E051D5" w:rsidRPr="00E051D5" w:rsidRDefault="00E051D5" w:rsidP="00E051D5">
      <w:pPr>
        <w:spacing w:after="0" w:line="360" w:lineRule="auto"/>
        <w:rPr>
          <w:ins w:id="5" w:author="Φλούδα Χριστίνα" w:date="2016-04-01T14:38:00Z"/>
          <w:rFonts w:eastAsia="Times New Roman"/>
          <w:szCs w:val="24"/>
          <w:lang w:eastAsia="en-US"/>
        </w:rPr>
      </w:pPr>
      <w:ins w:id="6" w:author="Φλούδα Χριστίνα" w:date="2016-04-01T14:38:00Z">
        <w:r w:rsidRPr="00E051D5">
          <w:rPr>
            <w:rFonts w:eastAsia="Times New Roman"/>
            <w:szCs w:val="24"/>
            <w:lang w:eastAsia="en-US"/>
          </w:rPr>
          <w:t xml:space="preserve">ΙΖ΄ ΠΕΡΙΟΔΟΣ </w:t>
        </w:r>
      </w:ins>
    </w:p>
    <w:p w14:paraId="6B7804B9" w14:textId="77777777" w:rsidR="00E051D5" w:rsidRPr="00E051D5" w:rsidRDefault="00E051D5" w:rsidP="00E051D5">
      <w:pPr>
        <w:spacing w:after="0" w:line="360" w:lineRule="auto"/>
        <w:rPr>
          <w:ins w:id="7" w:author="Φλούδα Χριστίνα" w:date="2016-04-01T14:38:00Z"/>
          <w:rFonts w:eastAsia="Times New Roman"/>
          <w:szCs w:val="24"/>
          <w:lang w:eastAsia="en-US"/>
        </w:rPr>
      </w:pPr>
      <w:ins w:id="8" w:author="Φλούδα Χριστίνα" w:date="2016-04-01T14:38:00Z">
        <w:r w:rsidRPr="00E051D5">
          <w:rPr>
            <w:rFonts w:eastAsia="Times New Roman"/>
            <w:szCs w:val="24"/>
            <w:lang w:eastAsia="en-US"/>
          </w:rPr>
          <w:t>ΠΡΟΕΔΡΕΥΟΜΕΝΗΣ ΚΟΙΝΟΒΟΥΛΕΥΤΙΚΗΣ ΔΗΜΟΚΡΑΤΙΑΣ</w:t>
        </w:r>
      </w:ins>
    </w:p>
    <w:p w14:paraId="765A290F" w14:textId="77777777" w:rsidR="00E051D5" w:rsidRPr="00E051D5" w:rsidRDefault="00E051D5" w:rsidP="00E051D5">
      <w:pPr>
        <w:spacing w:after="0" w:line="360" w:lineRule="auto"/>
        <w:rPr>
          <w:ins w:id="9" w:author="Φλούδα Χριστίνα" w:date="2016-04-01T14:38:00Z"/>
          <w:rFonts w:eastAsia="Times New Roman"/>
          <w:szCs w:val="24"/>
          <w:lang w:eastAsia="en-US"/>
        </w:rPr>
      </w:pPr>
      <w:ins w:id="10" w:author="Φλούδα Χριστίνα" w:date="2016-04-01T14:38:00Z">
        <w:r w:rsidRPr="00E051D5">
          <w:rPr>
            <w:rFonts w:eastAsia="Times New Roman"/>
            <w:szCs w:val="24"/>
            <w:lang w:eastAsia="en-US"/>
          </w:rPr>
          <w:t>ΣΥΝΟΔΟΣ Α΄</w:t>
        </w:r>
      </w:ins>
    </w:p>
    <w:p w14:paraId="7BE62E64" w14:textId="77777777" w:rsidR="00E051D5" w:rsidRPr="00E051D5" w:rsidRDefault="00E051D5" w:rsidP="00E051D5">
      <w:pPr>
        <w:spacing w:after="0" w:line="360" w:lineRule="auto"/>
        <w:rPr>
          <w:ins w:id="11" w:author="Φλούδα Χριστίνα" w:date="2016-04-01T14:38:00Z"/>
          <w:rFonts w:eastAsia="Times New Roman"/>
          <w:szCs w:val="24"/>
          <w:lang w:eastAsia="en-US"/>
        </w:rPr>
      </w:pPr>
    </w:p>
    <w:p w14:paraId="488E9B9A" w14:textId="77777777" w:rsidR="00E051D5" w:rsidRPr="00E051D5" w:rsidRDefault="00E051D5" w:rsidP="00E051D5">
      <w:pPr>
        <w:spacing w:after="0" w:line="360" w:lineRule="auto"/>
        <w:rPr>
          <w:ins w:id="12" w:author="Φλούδα Χριστίνα" w:date="2016-04-01T14:38:00Z"/>
          <w:rFonts w:eastAsia="Times New Roman"/>
          <w:szCs w:val="24"/>
          <w:lang w:eastAsia="en-US"/>
        </w:rPr>
      </w:pPr>
      <w:ins w:id="13" w:author="Φλούδα Χριστίνα" w:date="2016-04-01T14:38:00Z">
        <w:r w:rsidRPr="00E051D5">
          <w:rPr>
            <w:rFonts w:eastAsia="Times New Roman"/>
            <w:szCs w:val="24"/>
            <w:lang w:eastAsia="en-US"/>
          </w:rPr>
          <w:t xml:space="preserve">ΣΥΝΕΔΡΙΑΣΗ </w:t>
        </w:r>
        <w:r w:rsidRPr="00E051D5">
          <w:rPr>
            <w:rFonts w:ascii="Lucida Sans Unicode" w:eastAsia="Times New Roman" w:hAnsi="Lucida Sans Unicode" w:cs="Lucida Sans Unicode"/>
            <w:sz w:val="22"/>
            <w:szCs w:val="24"/>
            <w:lang w:eastAsia="en-US"/>
          </w:rPr>
          <w:t>Ϟ</w:t>
        </w:r>
        <w:r w:rsidRPr="00E051D5">
          <w:rPr>
            <w:rFonts w:eastAsia="Times New Roman"/>
            <w:szCs w:val="24"/>
            <w:lang w:eastAsia="en-US"/>
          </w:rPr>
          <w:t>Ζ΄</w:t>
        </w:r>
      </w:ins>
    </w:p>
    <w:p w14:paraId="21F444BB" w14:textId="77777777" w:rsidR="00E051D5" w:rsidRPr="00E051D5" w:rsidRDefault="00E051D5" w:rsidP="00E051D5">
      <w:pPr>
        <w:spacing w:after="0" w:line="360" w:lineRule="auto"/>
        <w:rPr>
          <w:ins w:id="14" w:author="Φλούδα Χριστίνα" w:date="2016-04-01T14:38:00Z"/>
          <w:rFonts w:eastAsia="Times New Roman"/>
          <w:szCs w:val="24"/>
          <w:lang w:eastAsia="en-US"/>
        </w:rPr>
      </w:pPr>
      <w:ins w:id="15" w:author="Φλούδα Χριστίνα" w:date="2016-04-01T14:38:00Z">
        <w:r w:rsidRPr="00E051D5">
          <w:rPr>
            <w:rFonts w:eastAsia="Times New Roman"/>
            <w:szCs w:val="24"/>
            <w:lang w:eastAsia="en-US"/>
          </w:rPr>
          <w:t>Δευτέρα  28 Μαρτίου 2016</w:t>
        </w:r>
      </w:ins>
    </w:p>
    <w:p w14:paraId="32FD6EFC" w14:textId="77777777" w:rsidR="00E051D5" w:rsidRPr="00E051D5" w:rsidRDefault="00E051D5" w:rsidP="00E051D5">
      <w:pPr>
        <w:spacing w:after="0" w:line="360" w:lineRule="auto"/>
        <w:rPr>
          <w:ins w:id="16" w:author="Φλούδα Χριστίνα" w:date="2016-04-01T14:38:00Z"/>
          <w:rFonts w:eastAsia="Times New Roman"/>
          <w:szCs w:val="24"/>
          <w:lang w:eastAsia="en-US"/>
        </w:rPr>
      </w:pPr>
    </w:p>
    <w:p w14:paraId="3F97841A" w14:textId="77777777" w:rsidR="00E051D5" w:rsidRPr="00E051D5" w:rsidRDefault="00E051D5" w:rsidP="00E051D5">
      <w:pPr>
        <w:spacing w:after="0" w:line="360" w:lineRule="auto"/>
        <w:rPr>
          <w:ins w:id="17" w:author="Φλούδα Χριστίνα" w:date="2016-04-01T14:38:00Z"/>
          <w:rFonts w:eastAsia="Times New Roman"/>
          <w:szCs w:val="24"/>
          <w:lang w:eastAsia="en-US"/>
        </w:rPr>
      </w:pPr>
      <w:ins w:id="18" w:author="Φλούδα Χριστίνα" w:date="2016-04-01T14:38:00Z">
        <w:r w:rsidRPr="00E051D5">
          <w:rPr>
            <w:rFonts w:eastAsia="Times New Roman"/>
            <w:szCs w:val="24"/>
            <w:lang w:eastAsia="en-US"/>
          </w:rPr>
          <w:t>ΘΕΜΑΤΑ</w:t>
        </w:r>
      </w:ins>
    </w:p>
    <w:p w14:paraId="32B3A905" w14:textId="77777777" w:rsidR="00E051D5" w:rsidRPr="00E051D5" w:rsidRDefault="00E051D5" w:rsidP="00E051D5">
      <w:pPr>
        <w:spacing w:after="0" w:line="360" w:lineRule="auto"/>
        <w:rPr>
          <w:ins w:id="19" w:author="Φλούδα Χριστίνα" w:date="2016-04-01T14:38:00Z"/>
          <w:rFonts w:eastAsia="Times New Roman"/>
          <w:szCs w:val="24"/>
          <w:lang w:eastAsia="en-US"/>
        </w:rPr>
      </w:pPr>
      <w:ins w:id="20" w:author="Φλούδα Χριστίνα" w:date="2016-04-01T14:38:00Z">
        <w:r w:rsidRPr="00E051D5">
          <w:rPr>
            <w:rFonts w:eastAsia="Times New Roman"/>
            <w:szCs w:val="24"/>
            <w:lang w:eastAsia="en-US"/>
          </w:rPr>
          <w:t xml:space="preserve"> </w:t>
        </w:r>
        <w:r w:rsidRPr="00E051D5">
          <w:rPr>
            <w:rFonts w:eastAsia="Times New Roman"/>
            <w:szCs w:val="24"/>
            <w:lang w:eastAsia="en-US"/>
          </w:rPr>
          <w:br/>
          <w:t xml:space="preserve">Α. ΕΙΔΙΚΑ ΘΕΜΑΤΑ </w:t>
        </w:r>
        <w:r w:rsidRPr="00E051D5">
          <w:rPr>
            <w:rFonts w:eastAsia="Times New Roman"/>
            <w:szCs w:val="24"/>
            <w:lang w:eastAsia="en-US"/>
          </w:rPr>
          <w:br/>
          <w:t>1. Ανακοινώνεται ότι τη συνεδρίαση παρακολουθούν μαθητές από το 2ο Δημοτικό Σχολείο Αρχαγγέλου Ρόδου και το 2</w:t>
        </w:r>
        <w:r w:rsidRPr="00E051D5">
          <w:rPr>
            <w:rFonts w:eastAsia="Times New Roman"/>
            <w:szCs w:val="24"/>
            <w:vertAlign w:val="superscript"/>
            <w:lang w:eastAsia="en-US"/>
          </w:rPr>
          <w:t>ο</w:t>
        </w:r>
        <w:r w:rsidRPr="00E051D5">
          <w:rPr>
            <w:rFonts w:eastAsia="Times New Roman"/>
            <w:szCs w:val="24"/>
            <w:lang w:eastAsia="en-US"/>
          </w:rPr>
          <w:t xml:space="preserve"> και 3ο Δημοτικό Σχολείο </w:t>
        </w:r>
        <w:proofErr w:type="spellStart"/>
        <w:r w:rsidRPr="00E051D5">
          <w:rPr>
            <w:rFonts w:eastAsia="Times New Roman"/>
            <w:szCs w:val="24"/>
            <w:lang w:eastAsia="en-US"/>
          </w:rPr>
          <w:t>Αφάντου</w:t>
        </w:r>
        <w:proofErr w:type="spellEnd"/>
        <w:r w:rsidRPr="00E051D5">
          <w:rPr>
            <w:rFonts w:eastAsia="Times New Roman"/>
            <w:szCs w:val="24"/>
            <w:lang w:eastAsia="en-US"/>
          </w:rPr>
          <w:t xml:space="preserve"> Ρόδου, σελ. </w:t>
        </w:r>
        <w:r w:rsidRPr="00E051D5">
          <w:rPr>
            <w:rFonts w:eastAsia="Times New Roman"/>
            <w:szCs w:val="24"/>
            <w:lang w:eastAsia="en-US"/>
          </w:rPr>
          <w:br/>
          <w:t xml:space="preserve">2. Επί διαδικαστικού θέματος, σελ. </w:t>
        </w:r>
        <w:r w:rsidRPr="00E051D5">
          <w:rPr>
            <w:rFonts w:eastAsia="Times New Roman"/>
            <w:szCs w:val="24"/>
            <w:lang w:eastAsia="en-US"/>
          </w:rPr>
          <w:br/>
          <w:t xml:space="preserve">3. Επί προσωπικού θέματος, σελ. </w:t>
        </w:r>
        <w:r w:rsidRPr="00E051D5">
          <w:rPr>
            <w:rFonts w:eastAsia="Times New Roman"/>
            <w:szCs w:val="24"/>
            <w:lang w:eastAsia="en-US"/>
          </w:rPr>
          <w:br/>
          <w:t xml:space="preserve"> </w:t>
        </w:r>
        <w:r w:rsidRPr="00E051D5">
          <w:rPr>
            <w:rFonts w:eastAsia="Times New Roman"/>
            <w:szCs w:val="24"/>
            <w:lang w:eastAsia="en-US"/>
          </w:rPr>
          <w:br/>
          <w:t xml:space="preserve">Β. ΚΟΙΝΟΒΟΥΛΕΥΤΙΚΟΣ ΕΛΕΓΧΟΣ </w:t>
        </w:r>
        <w:r w:rsidRPr="00E051D5">
          <w:rPr>
            <w:rFonts w:eastAsia="Times New Roman"/>
            <w:szCs w:val="24"/>
            <w:lang w:eastAsia="en-US"/>
          </w:rPr>
          <w:br/>
          <w:t xml:space="preserve">1. Κατάθεση αναφορών, σελ. </w:t>
        </w:r>
        <w:r w:rsidRPr="00E051D5">
          <w:rPr>
            <w:rFonts w:eastAsia="Times New Roman"/>
            <w:szCs w:val="24"/>
            <w:lang w:eastAsia="en-US"/>
          </w:rPr>
          <w:br/>
          <w:t>2. Συζήτηση επικαίρων ερωτήσεων:</w:t>
        </w:r>
        <w:r w:rsidRPr="00E051D5">
          <w:rPr>
            <w:rFonts w:eastAsia="Times New Roman"/>
            <w:szCs w:val="24"/>
            <w:lang w:eastAsia="en-US"/>
          </w:rPr>
          <w:br/>
          <w:t xml:space="preserve">    α) Προς τον Υπουργό  Εθνικής  Άμυνας, σχετικά με τα Ελληνικά Αμυντικά Συστήματα (ΕΑΣ), σελ. </w:t>
        </w:r>
        <w:r w:rsidRPr="00E051D5">
          <w:rPr>
            <w:rFonts w:eastAsia="Times New Roman"/>
            <w:szCs w:val="24"/>
            <w:lang w:eastAsia="en-US"/>
          </w:rPr>
          <w:br/>
          <w:t xml:space="preserve">    β) Προς τον Υπουργό Οικονομικών:</w:t>
        </w:r>
        <w:r w:rsidRPr="00E051D5">
          <w:rPr>
            <w:rFonts w:eastAsia="Times New Roman"/>
            <w:szCs w:val="24"/>
            <w:lang w:eastAsia="en-US"/>
          </w:rPr>
          <w:br/>
          <w:t xml:space="preserve">        i. σχετικά με την παραμονή του κ. Κιμ Γκλεν ως συμβούλου της Κυβέρνησης, σελ. </w:t>
        </w:r>
        <w:r w:rsidRPr="00E051D5">
          <w:rPr>
            <w:rFonts w:eastAsia="Times New Roman"/>
            <w:szCs w:val="24"/>
            <w:lang w:eastAsia="en-US"/>
          </w:rPr>
          <w:br/>
          <w:t xml:space="preserve">        </w:t>
        </w:r>
        <w:proofErr w:type="spellStart"/>
        <w:r w:rsidRPr="00E051D5">
          <w:rPr>
            <w:rFonts w:eastAsia="Times New Roman"/>
            <w:szCs w:val="24"/>
            <w:lang w:eastAsia="en-US"/>
          </w:rPr>
          <w:t>ii</w:t>
        </w:r>
        <w:proofErr w:type="spellEnd"/>
        <w:r w:rsidRPr="00E051D5">
          <w:rPr>
            <w:rFonts w:eastAsia="Times New Roman"/>
            <w:szCs w:val="24"/>
            <w:lang w:eastAsia="en-US"/>
          </w:rPr>
          <w:t xml:space="preserve">. σχετικά με την επίλυση του προβλήματος του Ομίλου «ΑΣΠΙΣ» και τον προσδιορισμό του χρονοδιαγράμματος της καταβολής των αποζημιώσεων των δικαιούχων ασφαλισμένων, σελ. </w:t>
        </w:r>
        <w:r w:rsidRPr="00E051D5">
          <w:rPr>
            <w:rFonts w:eastAsia="Times New Roman"/>
            <w:szCs w:val="24"/>
            <w:lang w:eastAsia="en-US"/>
          </w:rPr>
          <w:br/>
          <w:t xml:space="preserve">        </w:t>
        </w:r>
        <w:proofErr w:type="spellStart"/>
        <w:r w:rsidRPr="00E051D5">
          <w:rPr>
            <w:rFonts w:eastAsia="Times New Roman"/>
            <w:szCs w:val="24"/>
            <w:lang w:eastAsia="en-US"/>
          </w:rPr>
          <w:t>iii</w:t>
        </w:r>
        <w:proofErr w:type="spellEnd"/>
        <w:r w:rsidRPr="00E051D5">
          <w:rPr>
            <w:rFonts w:eastAsia="Times New Roman"/>
            <w:szCs w:val="24"/>
            <w:lang w:eastAsia="en-US"/>
          </w:rPr>
          <w:t xml:space="preserve">. σχετικά με την πρόοδο των έργων αξιοποίησης του πρώην αεροδρομίου του Ελληνικού, σελ. </w:t>
        </w:r>
        <w:r w:rsidRPr="00E051D5">
          <w:rPr>
            <w:rFonts w:eastAsia="Times New Roman"/>
            <w:szCs w:val="24"/>
            <w:lang w:eastAsia="en-US"/>
          </w:rPr>
          <w:br/>
          <w:t xml:space="preserve">        </w:t>
        </w:r>
        <w:proofErr w:type="spellStart"/>
        <w:r w:rsidRPr="00E051D5">
          <w:rPr>
            <w:rFonts w:eastAsia="Times New Roman"/>
            <w:szCs w:val="24"/>
            <w:lang w:eastAsia="en-US"/>
          </w:rPr>
          <w:t>iv</w:t>
        </w:r>
        <w:proofErr w:type="spellEnd"/>
        <w:r w:rsidRPr="00E051D5">
          <w:rPr>
            <w:rFonts w:eastAsia="Times New Roman"/>
            <w:szCs w:val="24"/>
            <w:lang w:eastAsia="en-US"/>
          </w:rPr>
          <w:t>. σχετικά με τη μείωση των χρεώσεων στη χρήση πλαστικού χρήματος και συναλλαγών μέσω e-</w:t>
        </w:r>
        <w:proofErr w:type="spellStart"/>
        <w:r w:rsidRPr="00E051D5">
          <w:rPr>
            <w:rFonts w:eastAsia="Times New Roman"/>
            <w:szCs w:val="24"/>
            <w:lang w:eastAsia="en-US"/>
          </w:rPr>
          <w:t>banking</w:t>
        </w:r>
        <w:proofErr w:type="spellEnd"/>
        <w:r w:rsidRPr="00E051D5">
          <w:rPr>
            <w:rFonts w:eastAsia="Times New Roman"/>
            <w:szCs w:val="24"/>
            <w:lang w:eastAsia="en-US"/>
          </w:rPr>
          <w:t xml:space="preserve">, σελ. </w:t>
        </w:r>
        <w:r w:rsidRPr="00E051D5">
          <w:rPr>
            <w:rFonts w:eastAsia="Times New Roman"/>
            <w:szCs w:val="24"/>
            <w:lang w:eastAsia="en-US"/>
          </w:rPr>
          <w:br/>
          <w:t xml:space="preserve">    γ) Προς τον Υπουργό Περιβάλλοντος και Ενέργειας, σχετικά με την ορθή διαχείριση, τιμολόγηση και αξιοποίηση υδάτινων πόρων των λιμνών Πλαστήρα και </w:t>
        </w:r>
        <w:proofErr w:type="spellStart"/>
        <w:r w:rsidRPr="00E051D5">
          <w:rPr>
            <w:rFonts w:eastAsia="Times New Roman"/>
            <w:szCs w:val="24"/>
            <w:lang w:eastAsia="en-US"/>
          </w:rPr>
          <w:t>Σμοκόβου</w:t>
        </w:r>
        <w:proofErr w:type="spellEnd"/>
        <w:r w:rsidRPr="00E051D5">
          <w:rPr>
            <w:rFonts w:eastAsia="Times New Roman"/>
            <w:szCs w:val="24"/>
            <w:lang w:eastAsia="en-US"/>
          </w:rPr>
          <w:t xml:space="preserve">, σελ. </w:t>
        </w:r>
        <w:r w:rsidRPr="00E051D5">
          <w:rPr>
            <w:rFonts w:eastAsia="Times New Roman"/>
            <w:szCs w:val="24"/>
            <w:lang w:eastAsia="en-US"/>
          </w:rPr>
          <w:br/>
          <w:t xml:space="preserve">    δ) Προς τον Υπουργό Εργασίας, Κοινωνικής Ασφάλισης και Κοινωνικής Αλληλεγγύης:</w:t>
        </w:r>
        <w:r w:rsidRPr="00E051D5">
          <w:rPr>
            <w:rFonts w:eastAsia="Times New Roman"/>
            <w:szCs w:val="24"/>
            <w:lang w:eastAsia="en-US"/>
          </w:rPr>
          <w:br/>
          <w:t xml:space="preserve">        i. σχετικά με τη διατήρηση των είκοσι επτά εργαζομένων των Κοινωνικών Δομών της Χαλκίδας, σελ. </w:t>
        </w:r>
        <w:r w:rsidRPr="00E051D5">
          <w:rPr>
            <w:rFonts w:eastAsia="Times New Roman"/>
            <w:szCs w:val="24"/>
            <w:lang w:eastAsia="en-US"/>
          </w:rPr>
          <w:br/>
          <w:t xml:space="preserve">        </w:t>
        </w:r>
        <w:proofErr w:type="spellStart"/>
        <w:r w:rsidRPr="00E051D5">
          <w:rPr>
            <w:rFonts w:eastAsia="Times New Roman"/>
            <w:szCs w:val="24"/>
            <w:lang w:eastAsia="en-US"/>
          </w:rPr>
          <w:t>ii</w:t>
        </w:r>
        <w:proofErr w:type="spellEnd"/>
        <w:r w:rsidRPr="00E051D5">
          <w:rPr>
            <w:rFonts w:eastAsia="Times New Roman"/>
            <w:szCs w:val="24"/>
            <w:lang w:eastAsia="en-US"/>
          </w:rPr>
          <w:t>. σχετικά με τη διασφάλιση της ομαλής λειτουργίας των Παιδικών, Βρεφικών και Βρεφονηπιακών σταθμών, καθώς και των Κέντρων Δημιουργικής Απασχόλησης Παιδιών (ΚΔΑΠ) και Παιδιών με Αναπηρία (</w:t>
        </w:r>
        <w:proofErr w:type="spellStart"/>
        <w:r w:rsidRPr="00E051D5">
          <w:rPr>
            <w:rFonts w:eastAsia="Times New Roman"/>
            <w:szCs w:val="24"/>
            <w:lang w:eastAsia="en-US"/>
          </w:rPr>
          <w:t>ΚΔΑΠμεΑ</w:t>
        </w:r>
        <w:proofErr w:type="spellEnd"/>
        <w:r w:rsidRPr="00E051D5">
          <w:rPr>
            <w:rFonts w:eastAsia="Times New Roman"/>
            <w:szCs w:val="24"/>
            <w:lang w:eastAsia="en-US"/>
          </w:rPr>
          <w:t xml:space="preserve">), σελ. </w:t>
        </w:r>
        <w:r w:rsidRPr="00E051D5">
          <w:rPr>
            <w:rFonts w:eastAsia="Times New Roman"/>
            <w:szCs w:val="24"/>
            <w:lang w:eastAsia="en-US"/>
          </w:rPr>
          <w:br/>
          <w:t xml:space="preserve">        </w:t>
        </w:r>
        <w:proofErr w:type="spellStart"/>
        <w:r w:rsidRPr="00E051D5">
          <w:rPr>
            <w:rFonts w:eastAsia="Times New Roman"/>
            <w:szCs w:val="24"/>
            <w:lang w:eastAsia="en-US"/>
          </w:rPr>
          <w:t>iii</w:t>
        </w:r>
        <w:proofErr w:type="spellEnd"/>
        <w:r w:rsidRPr="00E051D5">
          <w:rPr>
            <w:rFonts w:eastAsia="Times New Roman"/>
            <w:szCs w:val="24"/>
            <w:lang w:eastAsia="en-US"/>
          </w:rPr>
          <w:t xml:space="preserve">. σχετικά με την ανασύσταση των Οργανισμών Εργατικής Κατοικίας και Εργατικής Εστίας, σελ. </w:t>
        </w:r>
        <w:r w:rsidRPr="00E051D5">
          <w:rPr>
            <w:rFonts w:eastAsia="Times New Roman"/>
            <w:szCs w:val="24"/>
            <w:lang w:eastAsia="en-US"/>
          </w:rPr>
          <w:br/>
          <w:t xml:space="preserve">    ε) Προς τον Υπουργό Υγείας, σχετικά με την ανάγκη υγειονομικού ελέγχου των μεταναστών και των προσφύγων που εισέρχονται στη χώρα μας, σελ. </w:t>
        </w:r>
        <w:r w:rsidRPr="00E051D5">
          <w:rPr>
            <w:rFonts w:eastAsia="Times New Roman"/>
            <w:szCs w:val="24"/>
            <w:lang w:eastAsia="en-US"/>
          </w:rPr>
          <w:br/>
          <w:t xml:space="preserve"> </w:t>
        </w:r>
        <w:r w:rsidRPr="00E051D5">
          <w:rPr>
            <w:rFonts w:eastAsia="Times New Roman"/>
            <w:szCs w:val="24"/>
            <w:lang w:eastAsia="en-US"/>
          </w:rPr>
          <w:br/>
          <w:t xml:space="preserve">Γ. ΝΟΜΟΘΕΤΙΚΗ ΕΡΓΑΣΙΑ </w:t>
        </w:r>
        <w:r w:rsidRPr="00E051D5">
          <w:rPr>
            <w:rFonts w:eastAsia="Times New Roman"/>
            <w:szCs w:val="24"/>
            <w:lang w:eastAsia="en-US"/>
          </w:rPr>
          <w:br/>
          <w:t>Κατάθεση πρότασης νόμου:</w:t>
        </w:r>
      </w:ins>
    </w:p>
    <w:p w14:paraId="3167FAE9" w14:textId="77777777" w:rsidR="00E051D5" w:rsidRPr="00E051D5" w:rsidRDefault="00E051D5" w:rsidP="00E051D5">
      <w:pPr>
        <w:spacing w:after="0" w:line="360" w:lineRule="auto"/>
        <w:rPr>
          <w:ins w:id="21" w:author="Φλούδα Χριστίνα" w:date="2016-04-01T14:38:00Z"/>
          <w:rFonts w:eastAsia="Times New Roman"/>
          <w:szCs w:val="24"/>
          <w:lang w:eastAsia="en-US"/>
        </w:rPr>
      </w:pPr>
      <w:ins w:id="22" w:author="Φλούδα Χριστίνα" w:date="2016-04-01T14:38:00Z">
        <w:r w:rsidRPr="00E051D5">
          <w:rPr>
            <w:rFonts w:eastAsia="Times New Roman"/>
            <w:szCs w:val="24"/>
            <w:lang w:eastAsia="en-US"/>
          </w:rPr>
          <w:t xml:space="preserve">Ανακοινώνεται ότι ο Πρόεδρος της Κοινοβουλευτικής Ομάδας του Λαϊκού Συνδέσμου Χρυσή Αυγή κ. Νικόλαος  </w:t>
        </w:r>
        <w:proofErr w:type="spellStart"/>
        <w:r w:rsidRPr="00E051D5">
          <w:rPr>
            <w:rFonts w:eastAsia="Times New Roman"/>
            <w:szCs w:val="24"/>
            <w:lang w:eastAsia="en-US"/>
          </w:rPr>
          <w:t>Μιχαλολιάκος</w:t>
        </w:r>
        <w:proofErr w:type="spellEnd"/>
        <w:r w:rsidRPr="00E051D5">
          <w:rPr>
            <w:rFonts w:eastAsia="Times New Roman"/>
            <w:szCs w:val="24"/>
            <w:lang w:eastAsia="en-US"/>
          </w:rPr>
          <w:t xml:space="preserve">  και  οι  Βουλευτές  του κόμματός του κατέθεσαν στις 24-3-2016 πρόταση νόμου: «Πάταξη της λαθρομετανάστευσης», σελ. </w:t>
        </w:r>
        <w:r w:rsidRPr="00E051D5">
          <w:rPr>
            <w:rFonts w:eastAsia="Times New Roman"/>
            <w:szCs w:val="24"/>
            <w:lang w:eastAsia="en-US"/>
          </w:rPr>
          <w:br/>
        </w:r>
      </w:ins>
    </w:p>
    <w:p w14:paraId="7D118B2A" w14:textId="77777777" w:rsidR="00E051D5" w:rsidRPr="00E051D5" w:rsidRDefault="00E051D5" w:rsidP="00E051D5">
      <w:pPr>
        <w:spacing w:after="0" w:line="360" w:lineRule="auto"/>
        <w:rPr>
          <w:ins w:id="23" w:author="Φλούδα Χριστίνα" w:date="2016-04-01T14:38:00Z"/>
          <w:rFonts w:eastAsia="Times New Roman"/>
          <w:szCs w:val="24"/>
          <w:lang w:eastAsia="en-US"/>
        </w:rPr>
      </w:pPr>
    </w:p>
    <w:p w14:paraId="2514D840" w14:textId="77777777" w:rsidR="00E051D5" w:rsidRPr="00E051D5" w:rsidRDefault="00E051D5" w:rsidP="00E051D5">
      <w:pPr>
        <w:spacing w:after="0" w:line="360" w:lineRule="auto"/>
        <w:rPr>
          <w:ins w:id="24" w:author="Φλούδα Χριστίνα" w:date="2016-04-01T14:38:00Z"/>
          <w:rFonts w:eastAsia="Times New Roman"/>
          <w:szCs w:val="24"/>
          <w:lang w:eastAsia="en-US"/>
        </w:rPr>
      </w:pPr>
      <w:ins w:id="25" w:author="Φλούδα Χριστίνα" w:date="2016-04-01T14:38:00Z">
        <w:r w:rsidRPr="00E051D5">
          <w:rPr>
            <w:rFonts w:eastAsia="Times New Roman"/>
            <w:szCs w:val="24"/>
            <w:lang w:eastAsia="en-US"/>
          </w:rPr>
          <w:t>ΠΡΟΕΔΡΕΥΩΝ</w:t>
        </w:r>
      </w:ins>
    </w:p>
    <w:p w14:paraId="2BB8CAD2" w14:textId="77777777" w:rsidR="00E051D5" w:rsidRPr="00E051D5" w:rsidRDefault="00E051D5" w:rsidP="00E051D5">
      <w:pPr>
        <w:spacing w:after="0" w:line="360" w:lineRule="auto"/>
        <w:rPr>
          <w:ins w:id="26" w:author="Φλούδα Χριστίνα" w:date="2016-04-01T14:38:00Z"/>
          <w:rFonts w:eastAsia="Times New Roman"/>
          <w:szCs w:val="24"/>
          <w:lang w:eastAsia="en-US"/>
        </w:rPr>
      </w:pPr>
    </w:p>
    <w:p w14:paraId="6B499D46" w14:textId="77777777" w:rsidR="00E051D5" w:rsidRPr="00E051D5" w:rsidRDefault="00E051D5" w:rsidP="00E051D5">
      <w:pPr>
        <w:spacing w:after="0" w:line="360" w:lineRule="auto"/>
        <w:rPr>
          <w:ins w:id="27" w:author="Φλούδα Χριστίνα" w:date="2016-04-01T14:38:00Z"/>
          <w:rFonts w:eastAsia="Times New Roman"/>
          <w:szCs w:val="24"/>
          <w:lang w:eastAsia="en-US"/>
        </w:rPr>
      </w:pPr>
      <w:ins w:id="28" w:author="Φλούδα Χριστίνα" w:date="2016-04-01T14:38:00Z">
        <w:r w:rsidRPr="00E051D5">
          <w:rPr>
            <w:rFonts w:eastAsia="Times New Roman"/>
            <w:szCs w:val="24"/>
            <w:lang w:eastAsia="en-US"/>
          </w:rPr>
          <w:t>ΒΑΡΕΜΕΝΟΣ Γ. , σελ.</w:t>
        </w:r>
        <w:r w:rsidRPr="00E051D5">
          <w:rPr>
            <w:rFonts w:eastAsia="Times New Roman"/>
            <w:szCs w:val="24"/>
            <w:lang w:eastAsia="en-US"/>
          </w:rPr>
          <w:br/>
        </w:r>
      </w:ins>
    </w:p>
    <w:p w14:paraId="02236F1C" w14:textId="77777777" w:rsidR="00E051D5" w:rsidRPr="00E051D5" w:rsidRDefault="00E051D5" w:rsidP="00E051D5">
      <w:pPr>
        <w:spacing w:after="0" w:line="360" w:lineRule="auto"/>
        <w:rPr>
          <w:ins w:id="29" w:author="Φλούδα Χριστίνα" w:date="2016-04-01T14:38:00Z"/>
          <w:rFonts w:eastAsia="Times New Roman"/>
          <w:szCs w:val="24"/>
          <w:lang w:eastAsia="en-US"/>
        </w:rPr>
      </w:pPr>
    </w:p>
    <w:p w14:paraId="246A2F35" w14:textId="77777777" w:rsidR="00E051D5" w:rsidRPr="00E051D5" w:rsidRDefault="00E051D5" w:rsidP="00E051D5">
      <w:pPr>
        <w:spacing w:after="0" w:line="360" w:lineRule="auto"/>
        <w:rPr>
          <w:ins w:id="30" w:author="Φλούδα Χριστίνα" w:date="2016-04-01T14:38:00Z"/>
          <w:rFonts w:eastAsia="Times New Roman"/>
          <w:szCs w:val="24"/>
          <w:lang w:eastAsia="en-US"/>
        </w:rPr>
      </w:pPr>
      <w:ins w:id="31" w:author="Φλούδα Χριστίνα" w:date="2016-04-01T14:38:00Z">
        <w:r w:rsidRPr="00E051D5">
          <w:rPr>
            <w:rFonts w:eastAsia="Times New Roman"/>
            <w:szCs w:val="24"/>
            <w:lang w:eastAsia="en-US"/>
          </w:rPr>
          <w:t>ΟΜΙΛΗΤΕΣ</w:t>
        </w:r>
      </w:ins>
    </w:p>
    <w:p w14:paraId="397DD439" w14:textId="18A1DA47" w:rsidR="00E051D5" w:rsidRDefault="00E051D5" w:rsidP="00E051D5">
      <w:pPr>
        <w:spacing w:line="600" w:lineRule="auto"/>
        <w:ind w:firstLine="720"/>
        <w:jc w:val="both"/>
        <w:rPr>
          <w:ins w:id="32" w:author="Φλούδα Χριστίνα" w:date="2016-04-01T14:38:00Z"/>
          <w:rFonts w:eastAsia="Times New Roman" w:cs="Times New Roman"/>
          <w:szCs w:val="24"/>
        </w:rPr>
        <w:pPrChange w:id="33" w:author="Φλούδα Χριστίνα" w:date="2016-04-01T14:38:00Z">
          <w:pPr>
            <w:spacing w:line="600" w:lineRule="auto"/>
            <w:ind w:firstLine="720"/>
            <w:jc w:val="center"/>
          </w:pPr>
        </w:pPrChange>
      </w:pPr>
      <w:ins w:id="34" w:author="Φλούδα Χριστίνα" w:date="2016-04-01T14:38:00Z">
        <w:r w:rsidRPr="00E051D5">
          <w:rPr>
            <w:rFonts w:eastAsia="Times New Roman"/>
            <w:szCs w:val="24"/>
            <w:lang w:eastAsia="en-US"/>
          </w:rPr>
          <w:br/>
          <w:t>Α. Επί διαδικαστικού θέματος:</w:t>
        </w:r>
        <w:r w:rsidRPr="00E051D5">
          <w:rPr>
            <w:rFonts w:eastAsia="Times New Roman"/>
            <w:szCs w:val="24"/>
            <w:lang w:eastAsia="en-US"/>
          </w:rPr>
          <w:br/>
          <w:t>ΒΑΡΕΜΕΝΟΣ Γ. , σελ.</w:t>
        </w:r>
        <w:r w:rsidRPr="00E051D5">
          <w:rPr>
            <w:rFonts w:eastAsia="Times New Roman"/>
            <w:szCs w:val="24"/>
            <w:lang w:eastAsia="en-US"/>
          </w:rPr>
          <w:br/>
          <w:t>ΒΙΤΣΑΣ Δ. , σελ.</w:t>
        </w:r>
        <w:r w:rsidRPr="00E051D5">
          <w:rPr>
            <w:rFonts w:eastAsia="Times New Roman"/>
            <w:szCs w:val="24"/>
            <w:lang w:eastAsia="en-US"/>
          </w:rPr>
          <w:br/>
          <w:t>ΚΑΚΛΑΜΑΝΗΣ Ν. , σελ.</w:t>
        </w:r>
        <w:r w:rsidRPr="00E051D5">
          <w:rPr>
            <w:rFonts w:eastAsia="Times New Roman"/>
            <w:szCs w:val="24"/>
            <w:lang w:eastAsia="en-US"/>
          </w:rPr>
          <w:br/>
          <w:t>ΚΕΓΚΕΡΟΓΛΟΥ Β. , σελ.</w:t>
        </w:r>
        <w:r w:rsidRPr="00E051D5">
          <w:rPr>
            <w:rFonts w:eastAsia="Times New Roman"/>
            <w:szCs w:val="24"/>
            <w:lang w:eastAsia="en-US"/>
          </w:rPr>
          <w:br/>
          <w:t>ΛΟΒΕΡΔΟΣ Α. , σελ.</w:t>
        </w:r>
        <w:r w:rsidRPr="00E051D5">
          <w:rPr>
            <w:rFonts w:eastAsia="Times New Roman"/>
            <w:szCs w:val="24"/>
            <w:lang w:eastAsia="en-US"/>
          </w:rPr>
          <w:br/>
          <w:t>ΤΖΕΛΕΠΗΣ Μ. , σελ.</w:t>
        </w:r>
        <w:r w:rsidRPr="00E051D5">
          <w:rPr>
            <w:rFonts w:eastAsia="Times New Roman"/>
            <w:szCs w:val="24"/>
            <w:lang w:eastAsia="en-US"/>
          </w:rPr>
          <w:br/>
          <w:t>ΤΣΑΚΑΛΩΤΟΣ Ε. , σελ.</w:t>
        </w:r>
        <w:r w:rsidRPr="00E051D5">
          <w:rPr>
            <w:rFonts w:eastAsia="Times New Roman"/>
            <w:szCs w:val="24"/>
            <w:lang w:eastAsia="en-US"/>
          </w:rPr>
          <w:br/>
          <w:t>ΦΩΤΙΟΥ Θ. , σελ.</w:t>
        </w:r>
        <w:r w:rsidRPr="00E051D5">
          <w:rPr>
            <w:rFonts w:eastAsia="Times New Roman"/>
            <w:szCs w:val="24"/>
            <w:lang w:eastAsia="en-US"/>
          </w:rPr>
          <w:br/>
        </w:r>
        <w:r w:rsidRPr="00E051D5">
          <w:rPr>
            <w:rFonts w:eastAsia="Times New Roman"/>
            <w:szCs w:val="24"/>
            <w:lang w:eastAsia="en-US"/>
          </w:rPr>
          <w:br/>
          <w:t>Β. Επί προσωπικού θέματος:</w:t>
        </w:r>
        <w:r w:rsidRPr="00E051D5">
          <w:rPr>
            <w:rFonts w:eastAsia="Times New Roman"/>
            <w:szCs w:val="24"/>
            <w:lang w:eastAsia="en-US"/>
          </w:rPr>
          <w:br/>
          <w:t>ΒΑΡΕΜΕΝΟΣ Γ. , σελ.</w:t>
        </w:r>
        <w:r w:rsidRPr="00E051D5">
          <w:rPr>
            <w:rFonts w:eastAsia="Times New Roman"/>
            <w:szCs w:val="24"/>
            <w:lang w:eastAsia="en-US"/>
          </w:rPr>
          <w:br/>
          <w:t>ΚΕΓΚΕΡΟΓΛΟΥ Β. , σελ.</w:t>
        </w:r>
        <w:r w:rsidRPr="00E051D5">
          <w:rPr>
            <w:rFonts w:eastAsia="Times New Roman"/>
            <w:szCs w:val="24"/>
            <w:lang w:eastAsia="en-US"/>
          </w:rPr>
          <w:br/>
          <w:t>ΦΩΤΙΟΥ Θ. , σελ.</w:t>
        </w:r>
        <w:r w:rsidRPr="00E051D5">
          <w:rPr>
            <w:rFonts w:eastAsia="Times New Roman"/>
            <w:szCs w:val="24"/>
            <w:lang w:eastAsia="en-US"/>
          </w:rPr>
          <w:br/>
        </w:r>
        <w:r w:rsidRPr="00E051D5">
          <w:rPr>
            <w:rFonts w:eastAsia="Times New Roman"/>
            <w:szCs w:val="24"/>
            <w:lang w:eastAsia="en-US"/>
          </w:rPr>
          <w:br/>
          <w:t>Γ. Επί των επικαίρων ερωτήσεων:</w:t>
        </w:r>
        <w:r w:rsidRPr="00E051D5">
          <w:rPr>
            <w:rFonts w:eastAsia="Times New Roman"/>
            <w:szCs w:val="24"/>
            <w:lang w:eastAsia="en-US"/>
          </w:rPr>
          <w:br/>
          <w:t>ΑΝΤΩΝΟΠΟΥΛΟΥ Ο. , σελ.</w:t>
        </w:r>
        <w:r w:rsidRPr="00E051D5">
          <w:rPr>
            <w:rFonts w:eastAsia="Times New Roman"/>
            <w:szCs w:val="24"/>
            <w:lang w:eastAsia="en-US"/>
          </w:rPr>
          <w:br/>
          <w:t>ΒΑΡΕΜΕΝΟΣ Γ. , σελ.</w:t>
        </w:r>
        <w:r w:rsidRPr="00E051D5">
          <w:rPr>
            <w:rFonts w:eastAsia="Times New Roman"/>
            <w:szCs w:val="24"/>
            <w:lang w:eastAsia="en-US"/>
          </w:rPr>
          <w:br/>
          <w:t>ΒΙΤΣΑΣ Δ. , σελ.</w:t>
        </w:r>
        <w:r w:rsidRPr="00E051D5">
          <w:rPr>
            <w:rFonts w:eastAsia="Times New Roman"/>
            <w:szCs w:val="24"/>
            <w:lang w:eastAsia="en-US"/>
          </w:rPr>
          <w:br/>
          <w:t>ΘΕΟΧΑΡΗΣ Θ. , σελ.</w:t>
        </w:r>
        <w:r w:rsidRPr="00E051D5">
          <w:rPr>
            <w:rFonts w:eastAsia="Times New Roman"/>
            <w:szCs w:val="24"/>
            <w:lang w:eastAsia="en-US"/>
          </w:rPr>
          <w:br/>
          <w:t>ΚΑΚΛΑΜΑΝΗΣ Ν. , σελ.</w:t>
        </w:r>
        <w:r w:rsidRPr="00E051D5">
          <w:rPr>
            <w:rFonts w:eastAsia="Times New Roman"/>
            <w:szCs w:val="24"/>
            <w:lang w:eastAsia="en-US"/>
          </w:rPr>
          <w:br/>
          <w:t>ΚΑΤΣΑΒΡΙΑ - ΣΙΩΡΟΠΟΥΛΟΥ Χ. , σελ.</w:t>
        </w:r>
        <w:r w:rsidRPr="00E051D5">
          <w:rPr>
            <w:rFonts w:eastAsia="Times New Roman"/>
            <w:szCs w:val="24"/>
            <w:lang w:eastAsia="en-US"/>
          </w:rPr>
          <w:br/>
          <w:t>ΚΑΤΣΑΦΑΔΟΣ Κ. , σελ.</w:t>
        </w:r>
        <w:r w:rsidRPr="00E051D5">
          <w:rPr>
            <w:rFonts w:eastAsia="Times New Roman"/>
            <w:szCs w:val="24"/>
            <w:lang w:eastAsia="en-US"/>
          </w:rPr>
          <w:br/>
          <w:t>ΚΑΤΣΩΤΗΣ Χ. , σελ.</w:t>
        </w:r>
        <w:r w:rsidRPr="00E051D5">
          <w:rPr>
            <w:rFonts w:eastAsia="Times New Roman"/>
            <w:szCs w:val="24"/>
            <w:lang w:eastAsia="en-US"/>
          </w:rPr>
          <w:br/>
          <w:t>ΚΕΓΚΕΡΟΓΛΟΥ Β. , σελ.</w:t>
        </w:r>
        <w:r w:rsidRPr="00E051D5">
          <w:rPr>
            <w:rFonts w:eastAsia="Times New Roman"/>
            <w:szCs w:val="24"/>
            <w:lang w:eastAsia="en-US"/>
          </w:rPr>
          <w:br/>
          <w:t>ΚΟΚΚΑΛΗΣ Β. , σελ.</w:t>
        </w:r>
        <w:r w:rsidRPr="00E051D5">
          <w:rPr>
            <w:rFonts w:eastAsia="Times New Roman"/>
            <w:szCs w:val="24"/>
            <w:lang w:eastAsia="en-US"/>
          </w:rPr>
          <w:br/>
          <w:t>ΚΩΝΣΤΑΝΤΙΝΟΠΟΥΛΟΣ Ο. , σελ.</w:t>
        </w:r>
        <w:r w:rsidRPr="00E051D5">
          <w:rPr>
            <w:rFonts w:eastAsia="Times New Roman"/>
            <w:szCs w:val="24"/>
            <w:lang w:eastAsia="en-US"/>
          </w:rPr>
          <w:br/>
          <w:t>ΛΟΒΕΡΔΟΣ Α. , σελ.</w:t>
        </w:r>
        <w:r w:rsidRPr="00E051D5">
          <w:rPr>
            <w:rFonts w:eastAsia="Times New Roman"/>
            <w:szCs w:val="24"/>
            <w:lang w:eastAsia="en-US"/>
          </w:rPr>
          <w:br/>
          <w:t>ΞΑΝΘΟΣ Α. , σελ.</w:t>
        </w:r>
        <w:r w:rsidRPr="00E051D5">
          <w:rPr>
            <w:rFonts w:eastAsia="Times New Roman"/>
            <w:szCs w:val="24"/>
            <w:lang w:eastAsia="en-US"/>
          </w:rPr>
          <w:br/>
          <w:t>ΤΖΕΛΕΠΗΣ Μ. , σελ.</w:t>
        </w:r>
        <w:r w:rsidRPr="00E051D5">
          <w:rPr>
            <w:rFonts w:eastAsia="Times New Roman"/>
            <w:szCs w:val="24"/>
            <w:lang w:eastAsia="en-US"/>
          </w:rPr>
          <w:br/>
          <w:t>ΤΣΑΚΑΛΩΤΟΣ Ε. , σελ.</w:t>
        </w:r>
        <w:r w:rsidRPr="00E051D5">
          <w:rPr>
            <w:rFonts w:eastAsia="Times New Roman"/>
            <w:szCs w:val="24"/>
            <w:lang w:eastAsia="en-US"/>
          </w:rPr>
          <w:br/>
          <w:t>ΤΣΙΡΩΝΗΣ Ι. , σελ.</w:t>
        </w:r>
        <w:r w:rsidRPr="00E051D5">
          <w:rPr>
            <w:rFonts w:eastAsia="Times New Roman"/>
            <w:szCs w:val="24"/>
            <w:lang w:eastAsia="en-US"/>
          </w:rPr>
          <w:br/>
          <w:t>ΦΩΤΙΟΥ Θ. , σελ.</w:t>
        </w:r>
        <w:r w:rsidRPr="00E051D5">
          <w:rPr>
            <w:rFonts w:eastAsia="Times New Roman"/>
            <w:szCs w:val="24"/>
            <w:lang w:eastAsia="en-US"/>
          </w:rPr>
          <w:br/>
        </w:r>
        <w:bookmarkStart w:id="35" w:name="_GoBack"/>
        <w:bookmarkEnd w:id="35"/>
      </w:ins>
    </w:p>
    <w:p w14:paraId="4E2B3D84" w14:textId="77777777" w:rsidR="00E21D74" w:rsidRDefault="00E051D5">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4E2B3D85" w14:textId="77777777" w:rsidR="00E21D74" w:rsidRDefault="00E051D5">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4E2B3D86" w14:textId="77777777" w:rsidR="00E21D74" w:rsidRDefault="00E051D5">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E2B3D87" w14:textId="77777777" w:rsidR="00E21D74" w:rsidRDefault="00E051D5">
      <w:pPr>
        <w:spacing w:line="600" w:lineRule="auto"/>
        <w:ind w:firstLine="720"/>
        <w:jc w:val="center"/>
        <w:rPr>
          <w:rFonts w:eastAsia="Times New Roman" w:cs="Times New Roman"/>
          <w:szCs w:val="24"/>
        </w:rPr>
      </w:pPr>
      <w:r>
        <w:rPr>
          <w:rFonts w:eastAsia="Times New Roman" w:cs="Times New Roman"/>
          <w:szCs w:val="24"/>
        </w:rPr>
        <w:t>ΣΥΝΟΔΟΣ Α΄</w:t>
      </w:r>
    </w:p>
    <w:p w14:paraId="4E2B3D88" w14:textId="77777777" w:rsidR="00E21D74" w:rsidRDefault="00E051D5">
      <w:pPr>
        <w:spacing w:line="600" w:lineRule="auto"/>
        <w:jc w:val="center"/>
        <w:rPr>
          <w:rFonts w:ascii="Lucida Sans Unicode" w:eastAsia="Times New Roman" w:hAnsi="Lucida Sans Unicode" w:cs="Lucida Sans Unicode"/>
          <w:szCs w:val="24"/>
        </w:rPr>
      </w:pPr>
      <w:r>
        <w:rPr>
          <w:rFonts w:eastAsia="Times New Roman" w:cs="Times New Roman"/>
          <w:szCs w:val="24"/>
        </w:rPr>
        <w:t xml:space="preserve">        ΣΥΝΕΔΡΙΑΣΗ </w:t>
      </w:r>
      <w:r>
        <w:rPr>
          <w:rFonts w:ascii="Lucida Sans Unicode" w:eastAsia="Times New Roman" w:hAnsi="Lucida Sans Unicode" w:cs="Lucida Sans Unicode"/>
          <w:szCs w:val="24"/>
        </w:rPr>
        <w:t>Ϟ</w:t>
      </w:r>
      <w:r>
        <w:rPr>
          <w:rFonts w:eastAsia="Times New Roman" w:cs="Times New Roman"/>
          <w:szCs w:val="24"/>
        </w:rPr>
        <w:t>Ζ΄</w:t>
      </w:r>
    </w:p>
    <w:p w14:paraId="4E2B3D89" w14:textId="77777777" w:rsidR="00E21D74" w:rsidRDefault="00E051D5">
      <w:pPr>
        <w:spacing w:line="600" w:lineRule="auto"/>
        <w:ind w:firstLine="720"/>
        <w:jc w:val="center"/>
        <w:rPr>
          <w:rFonts w:eastAsia="Times New Roman" w:cs="Times New Roman"/>
          <w:szCs w:val="24"/>
        </w:rPr>
      </w:pPr>
      <w:r>
        <w:rPr>
          <w:rFonts w:eastAsia="Times New Roman" w:cs="Times New Roman"/>
          <w:szCs w:val="24"/>
        </w:rPr>
        <w:t>Δευτέρα 28 Μαρτίου 2016</w:t>
      </w:r>
    </w:p>
    <w:p w14:paraId="4E2B3D8A" w14:textId="77777777" w:rsidR="00E21D74" w:rsidRDefault="00E051D5">
      <w:pPr>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 xml:space="preserve">Αθήνα, σήμερα στις 28 Μαρτίου 2016, ημέρα Δευτέρα και ώρα 18.04΄ συνήλθε στην Αίθουσα των συνεδριάσεων του Βουλευτηρίου η Βουλή σε ολομέλεια για να συνεδριάσει υπό την προεδρία του Β΄ Αντιπροέδρου αυτής κ. </w:t>
      </w:r>
      <w:r w:rsidRPr="006D0F4C">
        <w:rPr>
          <w:rFonts w:eastAsia="Times New Roman" w:cs="Times New Roman"/>
          <w:b/>
          <w:szCs w:val="24"/>
        </w:rPr>
        <w:t>ΓΕΩΡΓΙΟΥ ΒΑΡΕΜΕΝΟΥ</w:t>
      </w:r>
      <w:r>
        <w:rPr>
          <w:rFonts w:eastAsia="Times New Roman" w:cs="Times New Roman"/>
          <w:szCs w:val="24"/>
        </w:rPr>
        <w:t>.</w:t>
      </w:r>
    </w:p>
    <w:p w14:paraId="4E2B3D8B" w14:textId="77777777" w:rsidR="00E21D74" w:rsidRDefault="00E051D5">
      <w:pPr>
        <w:spacing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cs="Times New Roman"/>
          <w:b/>
          <w:szCs w:val="24"/>
        </w:rPr>
        <w:t>):</w:t>
      </w:r>
      <w:r>
        <w:rPr>
          <w:rFonts w:eastAsia="Times New Roman" w:cs="Times New Roman"/>
          <w:b/>
          <w:bCs/>
          <w:szCs w:val="24"/>
        </w:rPr>
        <w:t xml:space="preserve"> </w:t>
      </w:r>
      <w:r>
        <w:rPr>
          <w:rFonts w:eastAsia="Times New Roman"/>
          <w:szCs w:val="24"/>
        </w:rPr>
        <w:t xml:space="preserve">Κυρίες και κύριοι συνάδελφοι, αρχίζει η συνεδρίαση. </w:t>
      </w:r>
    </w:p>
    <w:p w14:paraId="4E2B3D8C"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lastRenderedPageBreak/>
        <w:t>Παρακαλείται η κυρία Γραμματέας να ανακοινώσει τις αναφορές προς το Σώμα.</w:t>
      </w:r>
    </w:p>
    <w:p w14:paraId="4E2B3D8D"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t>(Ανακοινώνονται προς το Σώμα από τη Γραμματέα της Βουλής κ</w:t>
      </w:r>
      <w:r>
        <w:rPr>
          <w:rFonts w:eastAsia="Times New Roman"/>
          <w:szCs w:val="24"/>
        </w:rPr>
        <w:t>.</w:t>
      </w:r>
      <w:r>
        <w:rPr>
          <w:rFonts w:eastAsia="Times New Roman"/>
          <w:szCs w:val="24"/>
        </w:rPr>
        <w:t xml:space="preserve"> Αναστασία </w:t>
      </w:r>
      <w:proofErr w:type="spellStart"/>
      <w:r>
        <w:rPr>
          <w:rFonts w:eastAsia="Times New Roman"/>
          <w:szCs w:val="24"/>
        </w:rPr>
        <w:t>Γκαρά</w:t>
      </w:r>
      <w:proofErr w:type="spellEnd"/>
      <w:r>
        <w:rPr>
          <w:rFonts w:eastAsia="Times New Roman"/>
          <w:szCs w:val="24"/>
        </w:rPr>
        <w:t>, Βουλευτή Έβρου</w:t>
      </w:r>
      <w:r>
        <w:rPr>
          <w:rFonts w:eastAsia="Times New Roman"/>
          <w:szCs w:val="24"/>
        </w:rPr>
        <w:t>,</w:t>
      </w:r>
      <w:r>
        <w:rPr>
          <w:rFonts w:eastAsia="Times New Roman"/>
          <w:szCs w:val="24"/>
        </w:rPr>
        <w:t xml:space="preserve"> τα ακόλουθα:</w:t>
      </w:r>
    </w:p>
    <w:p w14:paraId="4E2B3D8E" w14:textId="77777777" w:rsidR="00E21D74" w:rsidRDefault="00E051D5">
      <w:pPr>
        <w:spacing w:line="600" w:lineRule="auto"/>
        <w:ind w:firstLine="720"/>
        <w:jc w:val="center"/>
        <w:rPr>
          <w:rFonts w:eastAsia="Times New Roman"/>
          <w:szCs w:val="24"/>
        </w:rPr>
      </w:pPr>
      <w:r w:rsidRPr="009F32AF">
        <w:rPr>
          <w:rFonts w:eastAsia="Times New Roman"/>
          <w:szCs w:val="24"/>
        </w:rPr>
        <w:t>Α. ΚΑΤΑΘΕΣΗ ΑΝΑΦΟΡΩΝ</w:t>
      </w:r>
    </w:p>
    <w:p w14:paraId="4E2B3D8F" w14:textId="77777777" w:rsidR="00E21D74" w:rsidRDefault="00E051D5">
      <w:pPr>
        <w:spacing w:line="600" w:lineRule="auto"/>
        <w:ind w:firstLine="720"/>
        <w:jc w:val="center"/>
        <w:rPr>
          <w:rFonts w:eastAsia="Times New Roman"/>
          <w:szCs w:val="24"/>
        </w:rPr>
      </w:pPr>
      <w:r w:rsidRPr="009F32AF">
        <w:rPr>
          <w:rFonts w:eastAsia="Times New Roman"/>
          <w:szCs w:val="24"/>
        </w:rPr>
        <w:t xml:space="preserve">(Να μπει η σελίδα </w:t>
      </w:r>
      <w:r>
        <w:rPr>
          <w:rFonts w:eastAsia="Times New Roman"/>
          <w:szCs w:val="24"/>
        </w:rPr>
        <w:t>1</w:t>
      </w:r>
      <w:r w:rsidRPr="009F32AF">
        <w:rPr>
          <w:rFonts w:eastAsia="Times New Roman"/>
          <w:szCs w:val="24"/>
        </w:rPr>
        <w:t>α)</w:t>
      </w:r>
    </w:p>
    <w:p w14:paraId="4E2B3D90" w14:textId="77777777" w:rsidR="00E21D74" w:rsidRDefault="00E051D5">
      <w:pPr>
        <w:spacing w:line="600" w:lineRule="auto"/>
        <w:ind w:firstLine="720"/>
        <w:jc w:val="center"/>
        <w:rPr>
          <w:rFonts w:eastAsia="Times New Roman"/>
          <w:szCs w:val="24"/>
        </w:rPr>
      </w:pPr>
      <w:r w:rsidRPr="009F32AF">
        <w:rPr>
          <w:rFonts w:eastAsia="Times New Roman"/>
          <w:szCs w:val="24"/>
        </w:rPr>
        <w:t>Β. ΑΠΑΝΤΗΣΕΙΣ ΥΠΟΥΡΓΩΝ ΣΕ ΕΡΩΤΗΣΕΙΣ ΒΟΥΛΕΥΤΩΝ</w:t>
      </w:r>
    </w:p>
    <w:p w14:paraId="4E2B3D91" w14:textId="77777777" w:rsidR="00E21D74" w:rsidRDefault="00E051D5">
      <w:pPr>
        <w:spacing w:line="600" w:lineRule="auto"/>
        <w:ind w:firstLine="720"/>
        <w:jc w:val="center"/>
        <w:rPr>
          <w:rFonts w:eastAsia="Times New Roman"/>
          <w:szCs w:val="24"/>
        </w:rPr>
      </w:pPr>
      <w:r w:rsidRPr="009F32AF">
        <w:rPr>
          <w:rFonts w:eastAsia="Times New Roman"/>
          <w:szCs w:val="24"/>
        </w:rPr>
        <w:t xml:space="preserve">(Να μπει η σελίδα </w:t>
      </w:r>
      <w:r>
        <w:rPr>
          <w:rFonts w:eastAsia="Times New Roman"/>
          <w:szCs w:val="24"/>
        </w:rPr>
        <w:t>1</w:t>
      </w:r>
      <w:r w:rsidRPr="009F32AF">
        <w:rPr>
          <w:rFonts w:eastAsia="Times New Roman"/>
          <w:szCs w:val="24"/>
        </w:rPr>
        <w:t>β)</w:t>
      </w:r>
    </w:p>
    <w:p w14:paraId="4E2B3D92" w14:textId="77777777" w:rsidR="00E21D74" w:rsidRDefault="00E051D5">
      <w:pPr>
        <w:spacing w:line="600" w:lineRule="auto"/>
        <w:ind w:firstLine="720"/>
        <w:jc w:val="both"/>
        <w:rPr>
          <w:rFonts w:eastAsia="UB-Helvetica" w:cs="Times New Roman"/>
          <w:szCs w:val="24"/>
        </w:rPr>
      </w:pPr>
      <w:r>
        <w:rPr>
          <w:rFonts w:eastAsia="UB-Helvetica" w:cs="Times New Roman"/>
          <w:szCs w:val="24"/>
        </w:rPr>
        <w:t xml:space="preserve">                </w:t>
      </w:r>
      <w:r w:rsidRPr="00F83965">
        <w:rPr>
          <w:rFonts w:eastAsia="UB-Helvetica" w:cs="Times New Roman"/>
          <w:color w:val="FF0000"/>
          <w:szCs w:val="24"/>
        </w:rPr>
        <w:t>(ΑΛΛΑΓΗ ΣΕΛΙΔΑΣ ΛΟΓΩ ΑΛΛΑΓΗΣ ΘΕΜΑΤΟΣ)</w:t>
      </w:r>
    </w:p>
    <w:p w14:paraId="4E2B3D93" w14:textId="77777777" w:rsidR="00E21D74" w:rsidRDefault="00E051D5">
      <w:pPr>
        <w:spacing w:after="0" w:line="600" w:lineRule="auto"/>
        <w:jc w:val="both"/>
        <w:rPr>
          <w:rFonts w:eastAsia="Times New Roman" w:cs="Times New Roman"/>
          <w:szCs w:val="24"/>
        </w:rPr>
      </w:pPr>
      <w:r>
        <w:rPr>
          <w:rFonts w:eastAsia="UB-Helvetica" w:cs="Times New Roman"/>
          <w:color w:val="FF0000"/>
          <w:szCs w:val="24"/>
        </w:rPr>
        <w:tab/>
      </w: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εισερχόμαστε στη συζήτηση των </w:t>
      </w:r>
    </w:p>
    <w:p w14:paraId="4E2B3D94" w14:textId="77777777" w:rsidR="00E21D74" w:rsidRDefault="00E051D5">
      <w:pPr>
        <w:spacing w:after="0" w:line="600" w:lineRule="auto"/>
        <w:ind w:firstLine="720"/>
        <w:jc w:val="center"/>
        <w:rPr>
          <w:rFonts w:eastAsia="Times New Roman" w:cs="Times New Roman"/>
          <w:b/>
          <w:szCs w:val="24"/>
        </w:rPr>
      </w:pPr>
      <w:r>
        <w:rPr>
          <w:rFonts w:eastAsia="Times New Roman" w:cs="Times New Roman"/>
          <w:b/>
          <w:szCs w:val="24"/>
        </w:rPr>
        <w:lastRenderedPageBreak/>
        <w:t xml:space="preserve">ΕΠΙΚΑΙΡΩΝ </w:t>
      </w:r>
      <w:r>
        <w:rPr>
          <w:rFonts w:eastAsia="Times New Roman" w:cs="Times New Roman"/>
          <w:b/>
          <w:szCs w:val="24"/>
        </w:rPr>
        <w:t>ΕΡΩΤΗΣΕΩΝ</w:t>
      </w:r>
    </w:p>
    <w:p w14:paraId="4E2B3D95" w14:textId="77777777" w:rsidR="00E21D74" w:rsidRDefault="00E051D5">
      <w:pPr>
        <w:spacing w:after="0" w:line="600" w:lineRule="auto"/>
        <w:ind w:firstLine="720"/>
        <w:jc w:val="both"/>
        <w:rPr>
          <w:rFonts w:eastAsia="Times New Roman"/>
          <w:color w:val="000000"/>
          <w:szCs w:val="24"/>
        </w:rPr>
      </w:pPr>
      <w:r>
        <w:rPr>
          <w:rFonts w:eastAsia="Times New Roman"/>
          <w:szCs w:val="24"/>
        </w:rPr>
        <w:t>Θ</w:t>
      </w:r>
      <w:r>
        <w:rPr>
          <w:rFonts w:eastAsia="Times New Roman"/>
          <w:szCs w:val="24"/>
        </w:rPr>
        <w:t xml:space="preserve">α συζητηθεί η έβδομη με αριθμό </w:t>
      </w:r>
      <w:r>
        <w:rPr>
          <w:rFonts w:eastAsia="Times New Roman"/>
          <w:color w:val="000000"/>
          <w:szCs w:val="24"/>
        </w:rPr>
        <w:t>640/10-3-2016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ρου κύκλου του Βουλευτή Β΄ Αθηνών της Δημοκρατικής Συμπαράταξης ΠΑΣΟΚ-ΔΗΜΑΡ κ.</w:t>
      </w:r>
      <w:r>
        <w:rPr>
          <w:rFonts w:eastAsia="Times New Roman"/>
          <w:color w:val="000000"/>
          <w:szCs w:val="24"/>
        </w:rPr>
        <w:t xml:space="preserve"> </w:t>
      </w:r>
      <w:r>
        <w:rPr>
          <w:rFonts w:eastAsia="Times New Roman"/>
          <w:bCs/>
          <w:color w:val="000000"/>
          <w:szCs w:val="24"/>
        </w:rPr>
        <w:t xml:space="preserve">Ανδρέα Λοβέρδου </w:t>
      </w:r>
      <w:r>
        <w:rPr>
          <w:rFonts w:eastAsia="Times New Roman"/>
          <w:color w:val="000000"/>
          <w:szCs w:val="24"/>
        </w:rPr>
        <w:t xml:space="preserve">προς τον Υπουργό </w:t>
      </w:r>
      <w:r>
        <w:rPr>
          <w:rFonts w:eastAsia="Times New Roman"/>
          <w:bCs/>
          <w:color w:val="000000"/>
          <w:szCs w:val="24"/>
        </w:rPr>
        <w:t xml:space="preserve">Εθνικής </w:t>
      </w:r>
      <w:proofErr w:type="spellStart"/>
      <w:r>
        <w:rPr>
          <w:rFonts w:eastAsia="Times New Roman"/>
          <w:bCs/>
          <w:color w:val="000000"/>
          <w:szCs w:val="24"/>
        </w:rPr>
        <w:t>Άμυνας,</w:t>
      </w:r>
      <w:r>
        <w:rPr>
          <w:rFonts w:eastAsia="Times New Roman"/>
          <w:color w:val="000000"/>
          <w:szCs w:val="24"/>
        </w:rPr>
        <w:t>σχετικά</w:t>
      </w:r>
      <w:proofErr w:type="spellEnd"/>
      <w:r>
        <w:rPr>
          <w:rFonts w:eastAsia="Times New Roman"/>
          <w:color w:val="000000"/>
          <w:szCs w:val="24"/>
        </w:rPr>
        <w:t xml:space="preserve"> με τα Ελληνικά Αμυντικά Συστήματα (ΕΑΣ).</w:t>
      </w:r>
    </w:p>
    <w:p w14:paraId="4E2B3D96"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 xml:space="preserve">Θα απαντήσει ο Αναπληρωτής Υπουργός Εθνικής Άμυνας, κ. Δημήτριος Βίτσας. </w:t>
      </w:r>
    </w:p>
    <w:p w14:paraId="4E2B3D97"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 xml:space="preserve">Κύριε Λοβέρδο, έχετε τον λόγο για δύο λεπτά. </w:t>
      </w:r>
    </w:p>
    <w:p w14:paraId="4E2B3D98" w14:textId="77777777" w:rsidR="00E21D74" w:rsidRDefault="00E051D5">
      <w:pPr>
        <w:spacing w:after="0" w:line="600" w:lineRule="auto"/>
        <w:ind w:firstLine="720"/>
        <w:jc w:val="both"/>
        <w:rPr>
          <w:rFonts w:eastAsia="Times New Roman"/>
          <w:color w:val="000000"/>
          <w:szCs w:val="24"/>
        </w:rPr>
      </w:pPr>
      <w:r>
        <w:rPr>
          <w:rFonts w:eastAsia="Times New Roman"/>
          <w:b/>
          <w:color w:val="000000"/>
          <w:szCs w:val="24"/>
        </w:rPr>
        <w:t>ΑΝΔΡΕΑΣ ΛΟΒΕΡΔΟΣ:</w:t>
      </w:r>
      <w:r>
        <w:rPr>
          <w:rFonts w:eastAsia="Times New Roman"/>
          <w:color w:val="000000"/>
          <w:szCs w:val="24"/>
        </w:rPr>
        <w:t xml:space="preserve"> Κύριε Υπουργέ, έχετε συναδέλφους, που θεωρούν τιμή τους τις εικόνες στην </w:t>
      </w:r>
      <w:proofErr w:type="spellStart"/>
      <w:r>
        <w:rPr>
          <w:rFonts w:eastAsia="Times New Roman"/>
          <w:color w:val="000000"/>
          <w:szCs w:val="24"/>
        </w:rPr>
        <w:t>Ειδομένη</w:t>
      </w:r>
      <w:proofErr w:type="spellEnd"/>
      <w:r>
        <w:rPr>
          <w:rFonts w:eastAsia="Times New Roman"/>
          <w:color w:val="000000"/>
          <w:szCs w:val="24"/>
        </w:rPr>
        <w:t xml:space="preserve">. </w:t>
      </w:r>
    </w:p>
    <w:p w14:paraId="4E2B3D99"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 xml:space="preserve"> Είχατε συναδέλφους, που έκαναν δι</w:t>
      </w:r>
      <w:r>
        <w:rPr>
          <w:rFonts w:eastAsia="Times New Roman"/>
          <w:color w:val="000000"/>
          <w:szCs w:val="24"/>
        </w:rPr>
        <w:t>αλέξεις για την «ηλιοθεραπεία» των μεταναστών και των προσφύγων.</w:t>
      </w:r>
    </w:p>
    <w:p w14:paraId="4E2B3D9A"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 xml:space="preserve">Έχετε συναδέλφους, που θα έκαναν Νταβός στη Μεσόγειο. </w:t>
      </w:r>
    </w:p>
    <w:p w14:paraId="4E2B3D9B"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 xml:space="preserve">Έχετε συναδέλφους, οι οποίοι βρήκαν ότι το 1821 </w:t>
      </w:r>
      <w:proofErr w:type="spellStart"/>
      <w:r>
        <w:rPr>
          <w:rFonts w:eastAsia="Times New Roman"/>
          <w:color w:val="000000"/>
          <w:szCs w:val="24"/>
        </w:rPr>
        <w:t>άρχεται</w:t>
      </w:r>
      <w:proofErr w:type="spellEnd"/>
      <w:r>
        <w:rPr>
          <w:rFonts w:eastAsia="Times New Roman"/>
          <w:color w:val="000000"/>
          <w:szCs w:val="24"/>
        </w:rPr>
        <w:t xml:space="preserve"> η συγκρότηση του ελληνικού έθνους. </w:t>
      </w:r>
    </w:p>
    <w:p w14:paraId="4E2B3D9C"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lastRenderedPageBreak/>
        <w:t>Δεν είναι Κυβέρνηση αυτή, κύριε Πρόεδρε, είν</w:t>
      </w:r>
      <w:r>
        <w:rPr>
          <w:rFonts w:eastAsia="Times New Roman"/>
          <w:color w:val="000000"/>
          <w:szCs w:val="24"/>
        </w:rPr>
        <w:t>αι «</w:t>
      </w:r>
      <w:r>
        <w:rPr>
          <w:rFonts w:eastAsia="Times New Roman"/>
          <w:color w:val="000000"/>
          <w:szCs w:val="24"/>
          <w:lang w:val="en-US"/>
        </w:rPr>
        <w:t>dream</w:t>
      </w:r>
      <w:r>
        <w:rPr>
          <w:rFonts w:eastAsia="Times New Roman"/>
          <w:color w:val="000000"/>
          <w:szCs w:val="24"/>
        </w:rPr>
        <w:t xml:space="preserve"> </w:t>
      </w:r>
      <w:r>
        <w:rPr>
          <w:rFonts w:eastAsia="Times New Roman"/>
          <w:color w:val="000000"/>
          <w:szCs w:val="24"/>
          <w:lang w:val="en-US"/>
        </w:rPr>
        <w:t>team</w:t>
      </w:r>
      <w:r>
        <w:rPr>
          <w:rFonts w:eastAsia="Times New Roman"/>
          <w:color w:val="000000"/>
          <w:szCs w:val="24"/>
        </w:rPr>
        <w:t xml:space="preserve"> της κουταμάρας». Όμως σ</w:t>
      </w:r>
      <w:r>
        <w:rPr>
          <w:rFonts w:eastAsia="Times New Roman"/>
          <w:color w:val="000000"/>
          <w:szCs w:val="24"/>
        </w:rPr>
        <w:t>’</w:t>
      </w:r>
      <w:r>
        <w:rPr>
          <w:rFonts w:eastAsia="Times New Roman"/>
          <w:color w:val="000000"/>
          <w:szCs w:val="24"/>
        </w:rPr>
        <w:t xml:space="preserve"> αυτή</w:t>
      </w:r>
      <w:r>
        <w:rPr>
          <w:rFonts w:eastAsia="Times New Roman"/>
          <w:color w:val="000000"/>
          <w:szCs w:val="24"/>
        </w:rPr>
        <w:t>ν</w:t>
      </w:r>
      <w:r>
        <w:rPr>
          <w:rFonts w:eastAsia="Times New Roman"/>
          <w:color w:val="000000"/>
          <w:szCs w:val="24"/>
        </w:rPr>
        <w:t xml:space="preserve"> την «</w:t>
      </w:r>
      <w:r>
        <w:rPr>
          <w:rFonts w:eastAsia="Times New Roman"/>
          <w:color w:val="000000"/>
          <w:szCs w:val="24"/>
          <w:lang w:val="en-US"/>
        </w:rPr>
        <w:t>dream</w:t>
      </w:r>
      <w:r>
        <w:rPr>
          <w:rFonts w:eastAsia="Times New Roman"/>
          <w:color w:val="000000"/>
          <w:szCs w:val="24"/>
        </w:rPr>
        <w:t xml:space="preserve"> </w:t>
      </w:r>
      <w:r>
        <w:rPr>
          <w:rFonts w:eastAsia="Times New Roman"/>
          <w:color w:val="000000"/>
          <w:szCs w:val="24"/>
          <w:lang w:val="en-US"/>
        </w:rPr>
        <w:t>team</w:t>
      </w:r>
      <w:r>
        <w:rPr>
          <w:rFonts w:eastAsia="Times New Roman"/>
          <w:color w:val="000000"/>
          <w:szCs w:val="24"/>
        </w:rPr>
        <w:t xml:space="preserve"> της κουταμάρας» δεν έχετε συγκαταλεγεί. </w:t>
      </w:r>
    </w:p>
    <w:p w14:paraId="4E2B3D9D"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 xml:space="preserve">Είστε μετριοπαθής και έχετε διαχωρίσει τη θέση σας, τουλάχιστον κατά τη διάρκεια των πολιτικών εξελίξεων από τους πρωταθλητές της κουταμάρας. Πρώτος σε </w:t>
      </w:r>
      <w:r>
        <w:rPr>
          <w:rFonts w:eastAsia="Times New Roman"/>
          <w:color w:val="000000"/>
          <w:szCs w:val="24"/>
        </w:rPr>
        <w:t>αυτό</w:t>
      </w:r>
      <w:r>
        <w:rPr>
          <w:rFonts w:eastAsia="Times New Roman"/>
          <w:color w:val="000000"/>
          <w:szCs w:val="24"/>
        </w:rPr>
        <w:t xml:space="preserve"> το</w:t>
      </w:r>
      <w:r>
        <w:rPr>
          <w:rFonts w:eastAsia="Times New Roman"/>
          <w:color w:val="000000"/>
          <w:szCs w:val="24"/>
        </w:rPr>
        <w:t xml:space="preserve"> ράλι έρχεται ο Υφυπουργός Εξωτερικών</w:t>
      </w:r>
      <w:r>
        <w:rPr>
          <w:rFonts w:eastAsia="Times New Roman"/>
          <w:color w:val="000000"/>
          <w:szCs w:val="24"/>
        </w:rPr>
        <w:t>,</w:t>
      </w:r>
      <w:r>
        <w:rPr>
          <w:rFonts w:eastAsia="Times New Roman"/>
          <w:color w:val="000000"/>
          <w:szCs w:val="24"/>
        </w:rPr>
        <w:t xml:space="preserve"> με τα όσα είπε εχθές με τους «επενδυτές» ή ενδεχόμενους «επενδυτές» από πρόσφυγες και μετανάστες! </w:t>
      </w:r>
    </w:p>
    <w:p w14:paraId="4E2B3D9E"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Σεις, οπωσδήποτε, δεν αναζητήσατε επενδυτές για τα ΕΑΣ από πρόσφυγες και μετανάστες. Όμως, κύριε Υπουργέ, κάναμ</w:t>
      </w:r>
      <w:r>
        <w:rPr>
          <w:rFonts w:eastAsia="Times New Roman"/>
          <w:color w:val="000000"/>
          <w:szCs w:val="24"/>
        </w:rPr>
        <w:t>ε μια συζήτηση σε πολύ χαμηλούς τόνους με πολύ ουσιαστικά επιχειρήματα πριν από περίπου έναν μήνα εδώ και από τα πολλά σημεία των δικών σας απαντήσεων προκύπτει ότι θα τα χαρακτήριζε κανείς εύστοχα, εάν έ</w:t>
      </w:r>
      <w:r>
        <w:rPr>
          <w:rFonts w:eastAsia="Times New Roman"/>
          <w:color w:val="000000"/>
          <w:szCs w:val="24"/>
        </w:rPr>
        <w:t>δινε</w:t>
      </w:r>
      <w:r>
        <w:rPr>
          <w:rFonts w:eastAsia="Times New Roman"/>
          <w:color w:val="000000"/>
          <w:szCs w:val="24"/>
        </w:rPr>
        <w:t xml:space="preserve"> απαντήσεις σε τρία «α»</w:t>
      </w:r>
      <w:r>
        <w:rPr>
          <w:rFonts w:eastAsia="Times New Roman"/>
          <w:color w:val="000000"/>
          <w:szCs w:val="24"/>
        </w:rPr>
        <w:t>.</w:t>
      </w:r>
      <w:r>
        <w:rPr>
          <w:rFonts w:eastAsia="Times New Roman"/>
          <w:color w:val="000000"/>
          <w:szCs w:val="24"/>
        </w:rPr>
        <w:t xml:space="preserve"> </w:t>
      </w:r>
      <w:r>
        <w:rPr>
          <w:rFonts w:eastAsia="Times New Roman"/>
          <w:color w:val="000000"/>
          <w:szCs w:val="24"/>
        </w:rPr>
        <w:t>Α</w:t>
      </w:r>
      <w:r>
        <w:rPr>
          <w:rFonts w:eastAsia="Times New Roman"/>
          <w:color w:val="000000"/>
          <w:szCs w:val="24"/>
        </w:rPr>
        <w:t>νακρίβειες, αναλήθειες</w:t>
      </w:r>
      <w:r>
        <w:rPr>
          <w:rFonts w:eastAsia="Times New Roman"/>
          <w:color w:val="000000"/>
          <w:szCs w:val="24"/>
        </w:rPr>
        <w:t xml:space="preserve">, ασάφειες. </w:t>
      </w:r>
    </w:p>
    <w:p w14:paraId="4E2B3D9F"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lastRenderedPageBreak/>
        <w:t>Και επειδή δεν θέλω η δική μας αντιπαράθεση</w:t>
      </w:r>
      <w:r>
        <w:rPr>
          <w:rFonts w:eastAsia="Times New Roman"/>
          <w:color w:val="000000"/>
          <w:szCs w:val="24"/>
        </w:rPr>
        <w:t>,</w:t>
      </w:r>
      <w:r>
        <w:rPr>
          <w:rFonts w:eastAsia="Times New Roman"/>
          <w:color w:val="000000"/>
          <w:szCs w:val="24"/>
        </w:rPr>
        <w:t xml:space="preserve"> να προσλάβει τη μορφή χαρακτηρισμών, θα σας παρακαλούσα πάρα πολύ</w:t>
      </w:r>
      <w:r>
        <w:rPr>
          <w:rFonts w:eastAsia="Times New Roman"/>
          <w:color w:val="000000"/>
          <w:szCs w:val="24"/>
        </w:rPr>
        <w:t>,</w:t>
      </w:r>
      <w:r>
        <w:rPr>
          <w:rFonts w:eastAsia="Times New Roman"/>
          <w:color w:val="000000"/>
          <w:szCs w:val="24"/>
        </w:rPr>
        <w:t xml:space="preserve"> να είστε πιο συγκεκριμένος σήμερα και να καταθέσετε αυτό που υποσχεθήκατε και σε εμένα και στον κ. </w:t>
      </w:r>
      <w:proofErr w:type="spellStart"/>
      <w:r>
        <w:rPr>
          <w:rFonts w:eastAsia="Times New Roman"/>
          <w:color w:val="000000"/>
          <w:szCs w:val="24"/>
        </w:rPr>
        <w:t>Λαμπρούλη</w:t>
      </w:r>
      <w:proofErr w:type="spellEnd"/>
      <w:r>
        <w:rPr>
          <w:rFonts w:eastAsia="Times New Roman"/>
          <w:color w:val="000000"/>
          <w:szCs w:val="24"/>
        </w:rPr>
        <w:t>,</w:t>
      </w:r>
      <w:r>
        <w:rPr>
          <w:rFonts w:eastAsia="Times New Roman"/>
          <w:color w:val="000000"/>
          <w:szCs w:val="24"/>
        </w:rPr>
        <w:t xml:space="preserve"> που </w:t>
      </w:r>
      <w:proofErr w:type="spellStart"/>
      <w:r>
        <w:rPr>
          <w:rFonts w:eastAsia="Times New Roman"/>
          <w:color w:val="000000"/>
          <w:szCs w:val="24"/>
        </w:rPr>
        <w:t>προήδρευε</w:t>
      </w:r>
      <w:proofErr w:type="spellEnd"/>
      <w:r>
        <w:rPr>
          <w:rFonts w:eastAsia="Times New Roman"/>
          <w:color w:val="000000"/>
          <w:szCs w:val="24"/>
        </w:rPr>
        <w:t xml:space="preserve"> εκείνη </w:t>
      </w:r>
      <w:r>
        <w:rPr>
          <w:rFonts w:eastAsia="Times New Roman"/>
          <w:color w:val="000000"/>
          <w:szCs w:val="24"/>
        </w:rPr>
        <w:t>την ημέρα</w:t>
      </w:r>
      <w:r>
        <w:rPr>
          <w:rFonts w:eastAsia="Times New Roman"/>
          <w:color w:val="000000"/>
          <w:szCs w:val="24"/>
        </w:rPr>
        <w:t>,</w:t>
      </w:r>
      <w:r>
        <w:rPr>
          <w:rFonts w:eastAsia="Times New Roman"/>
          <w:color w:val="000000"/>
          <w:szCs w:val="24"/>
        </w:rPr>
        <w:t xml:space="preserve"> έναν κατάλογο των συμβάσεων των ΕΑΣ, για το ποιες από αυτές προχωρούν, πώς προχωρούν. Δηλαδή αυτά τα οποία προφορικώς είπατε και είχαν αστοχίες, ανακρίβειες –σας ξαναλέω- και ασάφειες, να τα έχουμε σ</w:t>
      </w:r>
      <w:r>
        <w:rPr>
          <w:rFonts w:eastAsia="Times New Roman"/>
          <w:color w:val="000000"/>
          <w:szCs w:val="24"/>
        </w:rPr>
        <w:t>’</w:t>
      </w:r>
      <w:r>
        <w:rPr>
          <w:rFonts w:eastAsia="Times New Roman"/>
          <w:color w:val="000000"/>
          <w:szCs w:val="24"/>
        </w:rPr>
        <w:t xml:space="preserve"> ένα</w:t>
      </w:r>
      <w:r>
        <w:rPr>
          <w:rFonts w:eastAsia="Times New Roman"/>
          <w:color w:val="000000"/>
          <w:szCs w:val="24"/>
        </w:rPr>
        <w:t>ν</w:t>
      </w:r>
      <w:r>
        <w:rPr>
          <w:rFonts w:eastAsia="Times New Roman"/>
          <w:color w:val="000000"/>
          <w:szCs w:val="24"/>
        </w:rPr>
        <w:t xml:space="preserve"> κατάλογο για να δούμε την αλήθεια των λ</w:t>
      </w:r>
      <w:r>
        <w:rPr>
          <w:rFonts w:eastAsia="Times New Roman"/>
          <w:color w:val="000000"/>
          <w:szCs w:val="24"/>
        </w:rPr>
        <w:t>εγομένων σας και να μην καταφεύγουμε στο</w:t>
      </w:r>
      <w:r>
        <w:rPr>
          <w:rFonts w:eastAsia="Times New Roman"/>
          <w:color w:val="000000"/>
          <w:szCs w:val="24"/>
        </w:rPr>
        <w:t>ν</w:t>
      </w:r>
      <w:r>
        <w:rPr>
          <w:rFonts w:eastAsia="Times New Roman"/>
          <w:color w:val="000000"/>
          <w:szCs w:val="24"/>
        </w:rPr>
        <w:t xml:space="preserve"> θεσμό των επίκαιρων ερωτήσεων αλλά να κάνουμε κοινοβουλευτικό έλεγχο με τον θεσμό των γραπτών ερωτήσεων. </w:t>
      </w:r>
    </w:p>
    <w:p w14:paraId="4E2B3DA0"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 xml:space="preserve">Σας κάλεσα και εγώ και ο κ. </w:t>
      </w:r>
      <w:proofErr w:type="spellStart"/>
      <w:r>
        <w:rPr>
          <w:rFonts w:eastAsia="Times New Roman"/>
          <w:color w:val="000000"/>
          <w:szCs w:val="24"/>
        </w:rPr>
        <w:t>Λαμπρούλης</w:t>
      </w:r>
      <w:proofErr w:type="spellEnd"/>
      <w:r>
        <w:rPr>
          <w:rFonts w:eastAsia="Times New Roman"/>
          <w:color w:val="000000"/>
          <w:szCs w:val="24"/>
        </w:rPr>
        <w:t xml:space="preserve"> να το κάνετε και υποσχεθήκατε –έχω τα Πρακτικά από την απάντησή σας- </w:t>
      </w:r>
      <w:r>
        <w:rPr>
          <w:rFonts w:eastAsia="Times New Roman"/>
          <w:color w:val="000000"/>
          <w:szCs w:val="24"/>
        </w:rPr>
        <w:t xml:space="preserve">πως θα τα καταθέσετε αυτά εντός των επομένων ημερών στη Βουλή ή θα μας τα αποστείλετε. Δεν κάνατε ούτε το ένα ούτε το άλλο. </w:t>
      </w:r>
    </w:p>
    <w:p w14:paraId="4E2B3DA1"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 xml:space="preserve">Θα τα πω με πιο ειδικό τρόπο στη δευτερολογία μου. Ωστόσο στην </w:t>
      </w:r>
      <w:proofErr w:type="spellStart"/>
      <w:r>
        <w:rPr>
          <w:rFonts w:eastAsia="Times New Roman"/>
          <w:color w:val="000000"/>
          <w:szCs w:val="24"/>
        </w:rPr>
        <w:t>πρωτολογία</w:t>
      </w:r>
      <w:proofErr w:type="spellEnd"/>
      <w:r>
        <w:rPr>
          <w:rFonts w:eastAsia="Times New Roman"/>
          <w:color w:val="000000"/>
          <w:szCs w:val="24"/>
        </w:rPr>
        <w:t xml:space="preserve"> σας πείτε, πώς έγινε το μαγικό και άλλαξε ο προϋπολογισμό</w:t>
      </w:r>
      <w:r>
        <w:rPr>
          <w:rFonts w:eastAsia="Times New Roman"/>
          <w:color w:val="000000"/>
          <w:szCs w:val="24"/>
        </w:rPr>
        <w:t xml:space="preserve">ς σας του 2016. Στείλατε έναν προϋπολογισμό στο Υπουργείο </w:t>
      </w:r>
      <w:r>
        <w:rPr>
          <w:rFonts w:eastAsia="Times New Roman"/>
          <w:color w:val="000000"/>
          <w:szCs w:val="24"/>
        </w:rPr>
        <w:lastRenderedPageBreak/>
        <w:t>Οικονομικών ελλειμματικό, σας έκανα παρατήρηση ότι πρέπει να τον στείλετε πλεονασματικό και σε λίγες ημέρες τον ξαναστείλατε πλεονασματικό.</w:t>
      </w:r>
    </w:p>
    <w:p w14:paraId="4E2B3DA2"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 xml:space="preserve">Με ποιον μαγικό τρόπο το καταφέρατε αυτό; Και εν πάση </w:t>
      </w:r>
      <w:proofErr w:type="spellStart"/>
      <w:r>
        <w:rPr>
          <w:rFonts w:eastAsia="Times New Roman"/>
          <w:color w:val="000000"/>
          <w:szCs w:val="24"/>
        </w:rPr>
        <w:t>περι</w:t>
      </w:r>
      <w:r>
        <w:rPr>
          <w:rFonts w:eastAsia="Times New Roman"/>
          <w:color w:val="000000"/>
          <w:szCs w:val="24"/>
        </w:rPr>
        <w:t>πτώσει</w:t>
      </w:r>
      <w:proofErr w:type="spellEnd"/>
      <w:r>
        <w:rPr>
          <w:rFonts w:eastAsia="Times New Roman"/>
          <w:color w:val="000000"/>
          <w:szCs w:val="24"/>
        </w:rPr>
        <w:t>, δώστε μας το κλείσιμο της εταιρ</w:t>
      </w:r>
      <w:r>
        <w:rPr>
          <w:rFonts w:eastAsia="Times New Roman"/>
          <w:color w:val="000000"/>
          <w:szCs w:val="24"/>
        </w:rPr>
        <w:t>ε</w:t>
      </w:r>
      <w:r>
        <w:rPr>
          <w:rFonts w:eastAsia="Times New Roman"/>
          <w:color w:val="000000"/>
          <w:szCs w:val="24"/>
        </w:rPr>
        <w:t xml:space="preserve">ίας του έτους 2015 και την έκθεση απολογισμού για το πρώτο τρίμηνο του 2016, ούτως ώστε να συνεννοηθούμε στην Αίθουσα αυτή με πολύ ακριβείς όρους. </w:t>
      </w:r>
    </w:p>
    <w:p w14:paraId="4E2B3DA3" w14:textId="77777777" w:rsidR="00E21D74" w:rsidRDefault="00E051D5">
      <w:pPr>
        <w:spacing w:after="0" w:line="600" w:lineRule="auto"/>
        <w:ind w:firstLine="720"/>
        <w:jc w:val="both"/>
        <w:rPr>
          <w:rFonts w:eastAsia="Times New Roman"/>
          <w:color w:val="000000"/>
          <w:szCs w:val="24"/>
        </w:rPr>
      </w:pPr>
      <w:r>
        <w:rPr>
          <w:rFonts w:eastAsia="Times New Roman"/>
          <w:color w:val="000000"/>
          <w:szCs w:val="24"/>
        </w:rPr>
        <w:t xml:space="preserve">Στα υπόλοιπα θα αναφερθώ στη δευτερολογία μου. </w:t>
      </w:r>
    </w:p>
    <w:p w14:paraId="4E2B3DA4" w14:textId="77777777" w:rsidR="00E21D74" w:rsidRDefault="00E051D5">
      <w:pPr>
        <w:spacing w:after="0"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w:t>
      </w:r>
      <w:r>
        <w:rPr>
          <w:rFonts w:eastAsia="Times New Roman" w:cs="Times New Roman"/>
          <w:szCs w:val="24"/>
        </w:rPr>
        <w:t xml:space="preserve"> Κύριε Υπουργέ, έχετε τον λόγο για τρία λεπτά. </w:t>
      </w:r>
    </w:p>
    <w:p w14:paraId="4E2B3DA5" w14:textId="77777777" w:rsidR="00E21D74" w:rsidRDefault="00E051D5">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Κατ’ αρχάς θέλω να ευχαριστήσω τον κ</w:t>
      </w:r>
      <w:r>
        <w:rPr>
          <w:rFonts w:eastAsia="Times New Roman" w:cs="Times New Roman"/>
          <w:szCs w:val="24"/>
        </w:rPr>
        <w:t>.</w:t>
      </w:r>
      <w:r>
        <w:rPr>
          <w:rFonts w:eastAsia="Times New Roman" w:cs="Times New Roman"/>
          <w:szCs w:val="24"/>
        </w:rPr>
        <w:t xml:space="preserve"> Λοβέρδο, ο οποίος </w:t>
      </w:r>
      <w:proofErr w:type="spellStart"/>
      <w:r>
        <w:rPr>
          <w:rFonts w:eastAsia="Times New Roman" w:cs="Times New Roman"/>
          <w:szCs w:val="24"/>
        </w:rPr>
        <w:t>επανακατέθεσε</w:t>
      </w:r>
      <w:proofErr w:type="spellEnd"/>
      <w:r>
        <w:rPr>
          <w:rFonts w:eastAsia="Times New Roman" w:cs="Times New Roman"/>
          <w:szCs w:val="24"/>
        </w:rPr>
        <w:t xml:space="preserve"> την ερώτησή του σε σχέση με τα ΕΑΣ και επανήλθε και αφήνω λίγο πίσω όσ</w:t>
      </w:r>
      <w:r>
        <w:rPr>
          <w:rFonts w:eastAsia="Times New Roman" w:cs="Times New Roman"/>
          <w:szCs w:val="24"/>
        </w:rPr>
        <w:t xml:space="preserve">α είπε εκείνη την ημέρα. </w:t>
      </w:r>
    </w:p>
    <w:p w14:paraId="4E2B3DA6"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lastRenderedPageBreak/>
        <w:t>Όπως καταλαβαίνετε, χρειάζεται μια μεγαλύτερη συνεργασία, γιατί δεν είναι δυνατόν ένας Υπουργός -ο οποιοσδήποτε Υπουργός- από εδώ και πέρα να κλείσει όλες τις Δευτέρες και όλες τις Παρασκευές, μήπως τυχόν του έρθει κάποια επίκαιρη</w:t>
      </w:r>
      <w:r>
        <w:rPr>
          <w:rFonts w:eastAsia="Times New Roman" w:cs="Times New Roman"/>
          <w:szCs w:val="24"/>
        </w:rPr>
        <w:t xml:space="preserve"> ερώτηση. Και δεν αφορά εσάς αυτό το θέμα. </w:t>
      </w:r>
    </w:p>
    <w:p w14:paraId="4E2B3DA7"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t xml:space="preserve">Δεύτερον, καταλαβαίνω ότι υπάρχουν απόψεις ή κάτι που πρέπει να πούμε, που το φέρνουμε από το σπίτι. Δηλαδή η </w:t>
      </w:r>
      <w:proofErr w:type="spellStart"/>
      <w:r>
        <w:rPr>
          <w:rFonts w:eastAsia="Times New Roman" w:cs="Times New Roman"/>
          <w:szCs w:val="24"/>
        </w:rPr>
        <w:t>πρωτολογία</w:t>
      </w:r>
      <w:proofErr w:type="spellEnd"/>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δεν έχει σχέση με όσα ρωτάτε </w:t>
      </w:r>
      <w:r w:rsidRPr="002A598D">
        <w:rPr>
          <w:rFonts w:eastAsia="Times New Roman" w:cs="Times New Roman"/>
          <w:szCs w:val="24"/>
        </w:rPr>
        <w:t xml:space="preserve">στη συγκεκριμένη ερώτηση. </w:t>
      </w:r>
    </w:p>
    <w:p w14:paraId="4E2B3DA8" w14:textId="77777777" w:rsidR="00E21D74" w:rsidRDefault="00E051D5">
      <w:pPr>
        <w:spacing w:line="600" w:lineRule="auto"/>
        <w:jc w:val="both"/>
        <w:rPr>
          <w:rFonts w:eastAsia="Times New Roman" w:cs="Times New Roman"/>
          <w:szCs w:val="24"/>
        </w:rPr>
      </w:pPr>
      <w:r>
        <w:rPr>
          <w:rFonts w:eastAsia="Times New Roman" w:cs="Times New Roman"/>
          <w:szCs w:val="24"/>
        </w:rPr>
        <w:tab/>
        <w:t>Τρίτον, θέλω να σας πω ότι αυ</w:t>
      </w:r>
      <w:r>
        <w:rPr>
          <w:rFonts w:eastAsia="Times New Roman" w:cs="Times New Roman"/>
          <w:szCs w:val="24"/>
        </w:rPr>
        <w:t>τά που είπατε περί συναδέλφων μου και λοιπά…</w:t>
      </w:r>
    </w:p>
    <w:p w14:paraId="4E2B3DA9"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Η εισαγωγή μου ήταν αυτή.</w:t>
      </w:r>
    </w:p>
    <w:p w14:paraId="4E2B3DAA"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Η εισαγωγή σας!</w:t>
      </w:r>
    </w:p>
    <w:p w14:paraId="4E2B3DA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Πρέπει να σας πω, κύριε Λοβέρδο, ότι σε ορισμένα ζητήματα έχετε δίκιο. Μάλιστα έχετε τόσο δίκιο</w:t>
      </w:r>
      <w:r>
        <w:rPr>
          <w:rFonts w:eastAsia="Times New Roman" w:cs="Times New Roman"/>
          <w:szCs w:val="24"/>
        </w:rPr>
        <w:t xml:space="preserve">, που κάνετε δύο ερωτήσεις και πετύχατε τρία! Δηλαδή πραγματικά δεν ήταν έντεκα οι δικηγόροι των ΕΑΣ. </w:t>
      </w:r>
      <w:r>
        <w:rPr>
          <w:rFonts w:eastAsia="Times New Roman" w:cs="Times New Roman"/>
          <w:szCs w:val="24"/>
        </w:rPr>
        <w:lastRenderedPageBreak/>
        <w:t>Ήταν δέκα. Τώρα το πόση σημασία έχει αυτό, ο αριθμός έντεκα ή δέκα σε σχέση με τη δική μου ομιλία, φαντάζομαι ότι θα μπορέσετε να μας το εξηγήσετε.</w:t>
      </w:r>
    </w:p>
    <w:p w14:paraId="4E2B3DA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Τέταρτ</w:t>
      </w:r>
      <w:r>
        <w:rPr>
          <w:rFonts w:eastAsia="Times New Roman" w:cs="Times New Roman"/>
          <w:szCs w:val="24"/>
        </w:rPr>
        <w:t xml:space="preserve">ον, πραγματικά και ο κ. Βενιζέλος και η κ. </w:t>
      </w:r>
      <w:proofErr w:type="spellStart"/>
      <w:r>
        <w:rPr>
          <w:rFonts w:eastAsia="Times New Roman" w:cs="Times New Roman"/>
          <w:szCs w:val="24"/>
        </w:rPr>
        <w:t>Γενηματά</w:t>
      </w:r>
      <w:proofErr w:type="spellEnd"/>
      <w:r>
        <w:rPr>
          <w:rFonts w:eastAsia="Times New Roman" w:cs="Times New Roman"/>
          <w:szCs w:val="24"/>
        </w:rPr>
        <w:t xml:space="preserve"> έκαναν τη δουλειά τους. Όμως, στη δική μου την απάντηση –και να μην αρχίσουμε και δίνουμε συγχαρητήρια σε κάποιον που έκανε τη δουλειά του, δηλαδή πήγε σε μία έκθεση αμυντικών συστημάτων ή υπέγραψε μία πρ</w:t>
      </w:r>
      <w:r>
        <w:rPr>
          <w:rFonts w:eastAsia="Times New Roman" w:cs="Times New Roman"/>
          <w:szCs w:val="24"/>
        </w:rPr>
        <w:t xml:space="preserve">ογραμματική σύμβαση- δεν αναφερόμουν σε εκείνες τις συμβάσεις, συγκεκριμένα με την ΑΤΚ. Μιλάμε για </w:t>
      </w:r>
      <w:r>
        <w:rPr>
          <w:rFonts w:eastAsia="Times New Roman" w:cs="Times New Roman"/>
          <w:szCs w:val="24"/>
        </w:rPr>
        <w:t>καινούρ</w:t>
      </w:r>
      <w:r>
        <w:rPr>
          <w:rFonts w:eastAsia="Times New Roman" w:cs="Times New Roman"/>
          <w:szCs w:val="24"/>
        </w:rPr>
        <w:t>γ</w:t>
      </w:r>
      <w:r>
        <w:rPr>
          <w:rFonts w:eastAsia="Times New Roman" w:cs="Times New Roman"/>
          <w:szCs w:val="24"/>
        </w:rPr>
        <w:t>ιες</w:t>
      </w:r>
      <w:r>
        <w:rPr>
          <w:rFonts w:eastAsia="Times New Roman" w:cs="Times New Roman"/>
          <w:szCs w:val="24"/>
        </w:rPr>
        <w:t xml:space="preserve"> συμβάσεις και για </w:t>
      </w:r>
      <w:r>
        <w:rPr>
          <w:rFonts w:eastAsia="Times New Roman" w:cs="Times New Roman"/>
          <w:szCs w:val="24"/>
        </w:rPr>
        <w:t>καινούρ</w:t>
      </w:r>
      <w:r>
        <w:rPr>
          <w:rFonts w:eastAsia="Times New Roman" w:cs="Times New Roman"/>
          <w:szCs w:val="24"/>
        </w:rPr>
        <w:t>γ</w:t>
      </w:r>
      <w:r>
        <w:rPr>
          <w:rFonts w:eastAsia="Times New Roman" w:cs="Times New Roman"/>
          <w:szCs w:val="24"/>
        </w:rPr>
        <w:t>ιες</w:t>
      </w:r>
      <w:r>
        <w:rPr>
          <w:rFonts w:eastAsia="Times New Roman" w:cs="Times New Roman"/>
          <w:szCs w:val="24"/>
        </w:rPr>
        <w:t xml:space="preserve"> δουλειές τις οποίες προσπαθούμε να κάνουμε με την Ινδία. </w:t>
      </w:r>
    </w:p>
    <w:p w14:paraId="4E2B3DAD"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Μου δίνετε, όμως, και μια ευκαιρία να κάνουμε μια ουσιαστ</w:t>
      </w:r>
      <w:r>
        <w:rPr>
          <w:rFonts w:eastAsia="Times New Roman" w:cs="Times New Roman"/>
          <w:szCs w:val="24"/>
        </w:rPr>
        <w:t>ική κουβέντα όσον αφορά το τι έγινε σε σχέση με τα Ελληνικά Αμυντικά Συστήματα. Και νομίζω ότι είσαστε εδώ για να ακούσετε ουσιαστικές απαντήσεις.</w:t>
      </w:r>
    </w:p>
    <w:p w14:paraId="4E2B3DA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Θα ξεκινήσω από το δεύτερο ερώτημά σας, πώς θα αποφύγουμε αυτό που η δική σας κυβέρνηση συμφώνησε, την περαιτ</w:t>
      </w:r>
      <w:r>
        <w:rPr>
          <w:rFonts w:eastAsia="Times New Roman" w:cs="Times New Roman"/>
          <w:szCs w:val="24"/>
        </w:rPr>
        <w:t xml:space="preserve">έρω συρρίκνωση των ΕΑΣ σε δύο εργοστάσια και τριακόσιους δεκαοκτώ εργαζομένους, αν δεν επιτευχθούν οι εξαιρετικά φιλόδοξοι οικονομικοί στόχοι. </w:t>
      </w:r>
    </w:p>
    <w:p w14:paraId="4E2B3DA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Είχαμε μία συμφωνία στα τέλη του 2013. Προσλήφθηκαν για τη διαπραγμάτευση και την υλοποίησή της τέσσερις ιδιωτικές εταιρείες. Πήραν την αμοιβή τους οι άνθρωποι, περίπου 1 εκατομμύριο ευρώ. </w:t>
      </w:r>
    </w:p>
    <w:p w14:paraId="4E2B3DB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Για ποιο ζήτημα, όμως, συζητάμε; Δεν συζητάμε εάν έκαναν καλά τη δ</w:t>
      </w:r>
      <w:r>
        <w:rPr>
          <w:rFonts w:eastAsia="Times New Roman" w:cs="Times New Roman"/>
          <w:szCs w:val="24"/>
        </w:rPr>
        <w:t xml:space="preserve">ουλειά τους ή όχι –θα καταθέσω έγγραφα σε σχέση με αυτό- ούτε θα την κρίνω. Καλά την έκαναν τη δουλειά τους. Η κεντρική ιδέα του νομοσχεδίου τότε δεν ήταν κάτι πρωτότυπο. Χώρισαν την </w:t>
      </w:r>
      <w:r>
        <w:rPr>
          <w:rFonts w:eastAsia="Times New Roman" w:cs="Times New Roman"/>
          <w:szCs w:val="24"/>
        </w:rPr>
        <w:t>«</w:t>
      </w:r>
      <w:r>
        <w:rPr>
          <w:rFonts w:eastAsia="Times New Roman" w:cs="Times New Roman"/>
          <w:szCs w:val="24"/>
        </w:rPr>
        <w:t>ΕΑΣ Α.Ε</w:t>
      </w:r>
      <w:r>
        <w:rPr>
          <w:rFonts w:eastAsia="Times New Roman" w:cs="Times New Roman"/>
          <w:szCs w:val="24"/>
        </w:rPr>
        <w:t>.</w:t>
      </w:r>
      <w:r>
        <w:rPr>
          <w:rFonts w:eastAsia="Times New Roman" w:cs="Times New Roman"/>
          <w:szCs w:val="24"/>
        </w:rPr>
        <w:t>»</w:t>
      </w:r>
      <w:r>
        <w:rPr>
          <w:rFonts w:eastAsia="Times New Roman" w:cs="Times New Roman"/>
          <w:szCs w:val="24"/>
        </w:rPr>
        <w:t xml:space="preserve"> σε στρατιωτικό τμήμα, σε καλή και σε κακή. Και μάλιστα εδώ υπά</w:t>
      </w:r>
      <w:r>
        <w:rPr>
          <w:rFonts w:eastAsia="Times New Roman" w:cs="Times New Roman"/>
          <w:szCs w:val="24"/>
        </w:rPr>
        <w:t xml:space="preserve">ρχει το ζήτημα το αναπτυξιακό. Ενώ λένε «στην κακή θα μεταφέρουμε τα βάρη», τι κάνουν στην πραγματικότητα; Μεταφέρουν στην καλή τα βάρη. Από τη μια μεριά, δηλαδή </w:t>
      </w:r>
      <w:r>
        <w:rPr>
          <w:rFonts w:eastAsia="Times New Roman" w:cs="Times New Roman"/>
          <w:szCs w:val="24"/>
        </w:rPr>
        <w:lastRenderedPageBreak/>
        <w:t>διαλύουν, τη μία εταιρεία και βάζουν τη βόμβα στην άλλη εταιρεία, για να κλείσει. Τι ακόμα συμ</w:t>
      </w:r>
      <w:r>
        <w:rPr>
          <w:rFonts w:eastAsia="Times New Roman" w:cs="Times New Roman"/>
          <w:szCs w:val="24"/>
        </w:rPr>
        <w:t xml:space="preserve">φωνούν; Να κλείσει το εργοστάσιο και της Μάνδρας και της Ελευσίνας. </w:t>
      </w:r>
    </w:p>
    <w:p w14:paraId="4E2B3DB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Να σας πω τι κάναμε εμείς και να σας πω και για τα ζητήματα του προϋπολογισμού που θέσατε. Όταν ανέλαβα Αναπληρωτής Υπουργός, το πρώτο πράγμα που ρώτησα ήταν πού είναι ο προϋπολογισμός το</w:t>
      </w:r>
      <w:r>
        <w:rPr>
          <w:rFonts w:eastAsia="Times New Roman" w:cs="Times New Roman"/>
          <w:szCs w:val="24"/>
        </w:rPr>
        <w:t xml:space="preserve">υ 2015. Επίσημη απάντηση από τα ΕΑΣ: Προϋπολογισμός του 2015 –που όπως ξέρετε έπρεπε να έχει συνταχθεί το 2014- δεν υπήρχε. Μια εταιρεία λειτουργούσε, δηλαδή, χωρίς προϋπολογισμό. </w:t>
      </w:r>
    </w:p>
    <w:p w14:paraId="4E2B3DB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Δεύτερον, ρωτήσαμε επίσης τι έχουν κάνει αυτές οι εταιρείες; Αυτές οι εταιρ</w:t>
      </w:r>
      <w:r>
        <w:rPr>
          <w:rFonts w:eastAsia="Times New Roman" w:cs="Times New Roman"/>
          <w:szCs w:val="24"/>
        </w:rPr>
        <w:t>είες, λοιπόν, που έκαναν την πολύ καλή δουλειά, εγώ σας λέω ότι, ενώ έλεγαν για ανάκτηση των κρατικών ενισχύσεων από την εκκαθάριση του πολιτικού σκέλους, στο τέλος συμφωνήσατε –όλα αυτά τα καταθέτω- στον ισολογισμό διάσπασης, στην αντιστοιχία μετοχής παλα</w:t>
      </w:r>
      <w:r>
        <w:rPr>
          <w:rFonts w:eastAsia="Times New Roman" w:cs="Times New Roman"/>
          <w:szCs w:val="24"/>
        </w:rPr>
        <w:t>ιάς εταιρείας με τη μετοχή του στρατιωτικού σκέλους, δηλαδή μεταφέραν το σύνολο στην ουσία των χρημάτων και των απαιτήσεων στο στρατιωτικό σκέλος.</w:t>
      </w:r>
    </w:p>
    <w:p w14:paraId="4E2B3DB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κάνουμε και τι κάνουμε εμείς; </w:t>
      </w:r>
    </w:p>
    <w:p w14:paraId="4E2B3DB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Εμείς τιμήσαμε την υπογραφή σας. Κάναμε</w:t>
      </w:r>
      <w:r w:rsidRPr="00A93B93">
        <w:rPr>
          <w:rFonts w:eastAsia="Times New Roman" w:cs="Times New Roman"/>
          <w:szCs w:val="24"/>
        </w:rPr>
        <w:t>,</w:t>
      </w:r>
      <w:r>
        <w:rPr>
          <w:rFonts w:eastAsia="Times New Roman" w:cs="Times New Roman"/>
          <w:szCs w:val="24"/>
        </w:rPr>
        <w:t xml:space="preserve"> δηλαδή</w:t>
      </w:r>
      <w:r w:rsidRPr="00A93B93">
        <w:rPr>
          <w:rFonts w:eastAsia="Times New Roman" w:cs="Times New Roman"/>
          <w:szCs w:val="24"/>
        </w:rPr>
        <w:t>,</w:t>
      </w:r>
      <w:r>
        <w:rPr>
          <w:rFonts w:eastAsia="Times New Roman" w:cs="Times New Roman"/>
          <w:szCs w:val="24"/>
        </w:rPr>
        <w:t xml:space="preserve"> μία προσπάθεια. Κλείσαμε το εργοστάσιο της Ελευσίνας χωρίς να απολυθεί κανένας εργαζόμενος και συγχρόνως προχωράμε στην ενσωμάτωση της Εριουργίας. </w:t>
      </w:r>
    </w:p>
    <w:p w14:paraId="4E2B3DB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4E2B3DB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Σε σχέση με </w:t>
      </w:r>
      <w:r>
        <w:rPr>
          <w:rFonts w:eastAsia="Times New Roman" w:cs="Times New Roman"/>
          <w:szCs w:val="24"/>
        </w:rPr>
        <w:t>το ερώτημα για την πρόσληψη να σας πω ότι είναι διαφορετικό πράγμα να έχεις δέκα και να τους κάνεις επτά και διαφορετικό να προσλαμβάνεις έναν μόνο για την Εριουργία με σύμβαση ορισμένου χρόνου, για έξι μήνες με 625 ευρώ. Κάντε τον πολλαπλασιασμό 6</w:t>
      </w:r>
      <w:r>
        <w:rPr>
          <w:rFonts w:eastAsia="Times New Roman" w:cs="Times New Roman"/>
          <w:szCs w:val="24"/>
          <w:lang w:val="en-US"/>
        </w:rPr>
        <w:t>x</w:t>
      </w:r>
      <w:r>
        <w:rPr>
          <w:rFonts w:eastAsia="Times New Roman" w:cs="Times New Roman"/>
          <w:szCs w:val="24"/>
        </w:rPr>
        <w:t>625 και</w:t>
      </w:r>
      <w:r>
        <w:rPr>
          <w:rFonts w:eastAsia="Times New Roman" w:cs="Times New Roman"/>
          <w:szCs w:val="24"/>
        </w:rPr>
        <w:t xml:space="preserve"> αναλογιστείτε τους τρεις επί το συνολικό ποσό.</w:t>
      </w:r>
    </w:p>
    <w:p w14:paraId="4E2B3DB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ακόμα να σας πω ότι στο πολιτικό σκέλος ακόμα περιλάβατε τη Μεταλλουργική Βιομηχανία Ηπείρου. Μέσα σε εννέα μήνες, μια εταιρεία, η οποία έπιανε το 50% του συνολικού κόστους της, έχει ξεπεράσει ήδη –μέσα </w:t>
      </w:r>
      <w:r>
        <w:rPr>
          <w:rFonts w:eastAsia="Times New Roman" w:cs="Times New Roman"/>
          <w:szCs w:val="24"/>
        </w:rPr>
        <w:t xml:space="preserve">στο 2016- </w:t>
      </w:r>
      <w:proofErr w:type="spellStart"/>
      <w:r>
        <w:rPr>
          <w:rFonts w:eastAsia="Times New Roman" w:cs="Times New Roman"/>
          <w:szCs w:val="24"/>
        </w:rPr>
        <w:t>συμβασιοποιημένα</w:t>
      </w:r>
      <w:proofErr w:type="spellEnd"/>
      <w:r>
        <w:rPr>
          <w:rFonts w:eastAsia="Times New Roman" w:cs="Times New Roman"/>
          <w:szCs w:val="24"/>
        </w:rPr>
        <w:t xml:space="preserve"> το συνολικό της κόστος και κερδίζει.</w:t>
      </w:r>
    </w:p>
    <w:p w14:paraId="4E2B3DB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εμείς προχωρούμε σ’ αυτό που λέμε το πολιτικό ΕΑΣ. Το βάζουμε, δηλαδή, σε ειδική εκκαθάριση, την οποία δεν κάνατε, ενώ το είχατε συμφωνήσει και με πολύ καλύτερες προοπτικές και με μεγ</w:t>
      </w:r>
      <w:r>
        <w:rPr>
          <w:rFonts w:eastAsia="Times New Roman" w:cs="Times New Roman"/>
          <w:szCs w:val="24"/>
        </w:rPr>
        <w:t>αλύτερα κέρδη για το δημόσιο.</w:t>
      </w:r>
    </w:p>
    <w:p w14:paraId="4E2B3DB9"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αφήνατε και κάτι για τη δευτερολογία σας, κύριε Υπουργέ; </w:t>
      </w:r>
    </w:p>
    <w:p w14:paraId="4E2B3DBA" w14:textId="77777777" w:rsidR="00E21D74" w:rsidRDefault="00E051D5">
      <w:pPr>
        <w:spacing w:line="600" w:lineRule="auto"/>
        <w:ind w:firstLine="720"/>
        <w:jc w:val="both"/>
        <w:rPr>
          <w:rFonts w:eastAsia="Times New Roman" w:cs="Times New Roman"/>
          <w:szCs w:val="24"/>
        </w:rPr>
      </w:pPr>
      <w:r>
        <w:rPr>
          <w:rFonts w:eastAsia="Times New Roman"/>
          <w:b/>
          <w:bCs/>
          <w:color w:val="242424"/>
          <w:szCs w:val="24"/>
        </w:rPr>
        <w:t>ΔΗΜΗΤΡΙΟΣ ΒΙΤΣΑΣ (Αναπληρωτής Υπουργός Εθνικής Άμυνας):</w:t>
      </w:r>
      <w:r>
        <w:rPr>
          <w:rFonts w:eastAsia="Times New Roman" w:cs="Times New Roman"/>
          <w:szCs w:val="24"/>
        </w:rPr>
        <w:t xml:space="preserve"> Τελειώνω, κύριε Πρόεδρε. </w:t>
      </w:r>
    </w:p>
    <w:p w14:paraId="4E2B3DB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Καταθέτω τον </w:t>
      </w:r>
      <w:r>
        <w:rPr>
          <w:rFonts w:eastAsia="Times New Roman" w:cs="Times New Roman"/>
          <w:szCs w:val="24"/>
        </w:rPr>
        <w:t xml:space="preserve">ισολογισμό </w:t>
      </w:r>
      <w:r>
        <w:rPr>
          <w:rFonts w:eastAsia="Times New Roman" w:cs="Times New Roman"/>
          <w:szCs w:val="24"/>
        </w:rPr>
        <w:t>διάσπασης με σημειωμένη τη</w:t>
      </w:r>
      <w:r>
        <w:rPr>
          <w:rFonts w:eastAsia="Times New Roman" w:cs="Times New Roman"/>
          <w:szCs w:val="24"/>
        </w:rPr>
        <w:t xml:space="preserve">ν έγκριση προϋπολογισμού του φορέα «Ελληνικά Αμυντικά Συστήματα» του έτους 2016. Θα σας μιλήσω γι’ αυτό στη δευτερολογία μου. </w:t>
      </w:r>
    </w:p>
    <w:p w14:paraId="4E2B3DB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Καταθέτω επίσης τη σύσκεψη για τη βιωσιμότητα της ΕΑΣ ΑΒΕΕ, δηλαδή την επιστολή των τεσσάρων εταιρειών προς τον κ. Ήσυχο –που ήτα</w:t>
      </w:r>
      <w:r>
        <w:rPr>
          <w:rFonts w:eastAsia="Times New Roman" w:cs="Times New Roman"/>
          <w:szCs w:val="24"/>
        </w:rPr>
        <w:t>ν τότε Αναπληρωτής Υπουργός- και την απάντηση των ΕΑΣ για το εάν υπήρχε εγκεκριμένος προϋπολογισμός για το 2015.</w:t>
      </w:r>
    </w:p>
    <w:p w14:paraId="4E2B3DBD" w14:textId="77777777" w:rsidR="00E21D74" w:rsidRDefault="00E051D5">
      <w:pPr>
        <w:spacing w:line="600" w:lineRule="auto"/>
        <w:ind w:firstLine="720"/>
        <w:jc w:val="both"/>
        <w:rPr>
          <w:rFonts w:eastAsia="Times New Roman" w:cs="Times New Roman"/>
        </w:rPr>
      </w:pPr>
      <w:r>
        <w:rPr>
          <w:rFonts w:eastAsia="Times New Roman" w:cs="Times New Roman"/>
        </w:rPr>
        <w:t>(Στο σημείο αυτό ο Αναπληρωτής Υπουργός Εθνικής Άμυνας κ. Δημήτριος Βίτσας καταθέτει για τα Πρακτικά τα προαναφερθέντα έγγραφα, τα οποία βρίσκο</w:t>
      </w:r>
      <w:r>
        <w:rPr>
          <w:rFonts w:eastAsia="Times New Roman" w:cs="Times New Roman"/>
        </w:rPr>
        <w:t>νται στο αρχείο του Τμήματος Γραμματείας της Διεύθυνσης Στενογραφίας και Πρακτικών της Βουλής)</w:t>
      </w:r>
    </w:p>
    <w:p w14:paraId="4E2B3DBE"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έχετε τον λόγο για τη δευτερολογία σας. </w:t>
      </w:r>
    </w:p>
    <w:p w14:paraId="4E2B3DBF"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δεν έγινα σοφότερος. Θα δω βέβαια τα γρ</w:t>
      </w:r>
      <w:r>
        <w:rPr>
          <w:rFonts w:eastAsia="Times New Roman" w:cs="Times New Roman"/>
          <w:szCs w:val="24"/>
        </w:rPr>
        <w:t xml:space="preserve">απτά που καταθέτετε, των οποίων αντίγραφο ζητώ και θα επανέλθω με γραπτή ερώτηση σε σχέση με όσα καινούργια δω να αναφέρονται εκεί. </w:t>
      </w:r>
    </w:p>
    <w:p w14:paraId="4E2B3DC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να θυμίσω –κρίμα που ξαναλέμε τα ίδια, αλλά τα παρακάμπτετε και έτσι χρειάζεται- ότι τα ΕΑΣ πήγαιναν για κλε</w:t>
      </w:r>
      <w:r>
        <w:rPr>
          <w:rFonts w:eastAsia="Times New Roman" w:cs="Times New Roman"/>
          <w:szCs w:val="24"/>
        </w:rPr>
        <w:t>ίσιμο. Τώρα που ζείτε την καθημερινότητα της συνεργασίας με τους δανειστές, σας ενημερώνω –θα το έχετε ακούσει- ότι πήγαιναν για βέβαιο κλείσιμο. Κρατήθηκαν, επειδή παρουσίασαν συμβάσεις με χώρες και με εταιρείες χωρών του εξωτερικού και μάλιστα όχι τυχαίε</w:t>
      </w:r>
      <w:r>
        <w:rPr>
          <w:rFonts w:eastAsia="Times New Roman" w:cs="Times New Roman"/>
          <w:szCs w:val="24"/>
        </w:rPr>
        <w:t>ς, των οποίων οι πρεσβείες βεβαίωναν τους ελεγκτές των δανειστών, ότι πρόκειται περί αληθών συμβάσεων, καθώς και συμβάσεις που είχαν να κάνουν με το εσωτερικό της χώρας.</w:t>
      </w:r>
    </w:p>
    <w:p w14:paraId="4E2B3DC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Αυτού του είδους οι ενέργειες σε συνδυασμό με τον εσωτερικό </w:t>
      </w:r>
      <w:proofErr w:type="spellStart"/>
      <w:r>
        <w:rPr>
          <w:rFonts w:eastAsia="Times New Roman" w:cs="Times New Roman"/>
          <w:szCs w:val="24"/>
        </w:rPr>
        <w:t>εξορθολογισμό</w:t>
      </w:r>
      <w:proofErr w:type="spellEnd"/>
      <w:r>
        <w:rPr>
          <w:rFonts w:eastAsia="Times New Roman" w:cs="Times New Roman"/>
          <w:szCs w:val="24"/>
        </w:rPr>
        <w:t xml:space="preserve"> των ΕΑΣ, εμφ</w:t>
      </w:r>
      <w:r>
        <w:rPr>
          <w:rFonts w:eastAsia="Times New Roman" w:cs="Times New Roman"/>
          <w:szCs w:val="24"/>
        </w:rPr>
        <w:t xml:space="preserve">άνισαν τα ΕΑΣ βιώσιμα και ήταν απολύτως έτσι. Βέβαια, τα πάντα </w:t>
      </w:r>
      <w:proofErr w:type="spellStart"/>
      <w:r>
        <w:rPr>
          <w:rFonts w:eastAsia="Times New Roman" w:cs="Times New Roman"/>
          <w:szCs w:val="24"/>
        </w:rPr>
        <w:t>εξαρτώνταν</w:t>
      </w:r>
      <w:proofErr w:type="spellEnd"/>
      <w:r>
        <w:rPr>
          <w:rFonts w:eastAsia="Times New Roman" w:cs="Times New Roman"/>
          <w:szCs w:val="24"/>
        </w:rPr>
        <w:t xml:space="preserve"> από το έτος 2015 και το τρέχον έτος 2016 σε ό,τι αφορά την αλήθεια των ισχυρισμών για τις ικανότητες της εταιρείας να υλοποιήσει τις συμβάσεις, να εφαρμόσει πιστά αυτά που υπέγραψε.</w:t>
      </w:r>
    </w:p>
    <w:p w14:paraId="4E2B3DC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 xml:space="preserve">γινε η κυβερνητική μεταβολή. Σας θυμίζω ότι υπήρχε και άλλος Υπουργός πριν από εσάς </w:t>
      </w:r>
      <w:proofErr w:type="spellStart"/>
      <w:r>
        <w:rPr>
          <w:rFonts w:eastAsia="Times New Roman" w:cs="Times New Roman"/>
          <w:szCs w:val="24"/>
        </w:rPr>
        <w:t>ονόματι</w:t>
      </w:r>
      <w:proofErr w:type="spellEnd"/>
      <w:r>
        <w:rPr>
          <w:rFonts w:eastAsia="Times New Roman" w:cs="Times New Roman"/>
          <w:szCs w:val="24"/>
        </w:rPr>
        <w:t xml:space="preserve"> Ήσυχος, με άλλου είδους στοχεύσεις και στο μυαλό του με άλλα πράγματα για την τρόικα, για το δανεισμό της χώρας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w:t>
      </w:r>
    </w:p>
    <w:p w14:paraId="4E2B3DC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Υπάρχει ένα έτος 2015, που κατά τη δική μα</w:t>
      </w:r>
      <w:r>
        <w:rPr>
          <w:rFonts w:eastAsia="Times New Roman" w:cs="Times New Roman"/>
          <w:szCs w:val="24"/>
        </w:rPr>
        <w:t xml:space="preserve">ς πληροφόρηση τα αμυντικά συστήματα πάνε από το κακό στο χειρότερο. Μακάρι, εσείς να έχετε δίκιο και να μην πάνε. Όμως, αν δεν έχετε δίκιο, ο </w:t>
      </w:r>
      <w:proofErr w:type="spellStart"/>
      <w:r>
        <w:rPr>
          <w:rFonts w:eastAsia="Times New Roman" w:cs="Times New Roman"/>
          <w:szCs w:val="24"/>
        </w:rPr>
        <w:t>παρακαθήμενος</w:t>
      </w:r>
      <w:proofErr w:type="spellEnd"/>
      <w:r>
        <w:rPr>
          <w:rFonts w:eastAsia="Times New Roman" w:cs="Times New Roman"/>
          <w:szCs w:val="24"/>
        </w:rPr>
        <w:t xml:space="preserve"> Υπουργός Οικονομικών θα αντιμετωπίσει στον κατάλογο των θεμάτων και αυτό σε βάρος των εργαζομένων κα</w:t>
      </w:r>
      <w:r>
        <w:rPr>
          <w:rFonts w:eastAsia="Times New Roman" w:cs="Times New Roman"/>
          <w:szCs w:val="24"/>
        </w:rPr>
        <w:t xml:space="preserve">ι των αμυντικών θεμάτων της χώρας. Γιατί έτσι βλέπουμε τα ΕΑΣ, από διπλή σκοπιά και γι’ αυτό παλέψαμε να μείνουν όρθια. Σας ζήτησα να μου πείτε πώς έκλεισε το 2015 και το πρώτο τρίμηνο του 2016. Το περιμένω. </w:t>
      </w:r>
    </w:p>
    <w:p w14:paraId="4E2B3DC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Δεύτερον, σε ό,τι αφορά τη συρρίκνωση –ποια συρ</w:t>
      </w:r>
      <w:r>
        <w:rPr>
          <w:rFonts w:eastAsia="Times New Roman" w:cs="Times New Roman"/>
          <w:szCs w:val="24"/>
        </w:rPr>
        <w:t xml:space="preserve">ρίκνωση;- προβλέφθηκε ο θεσμός της εθελούσιας εξόδου και όλα πήγαν ήρεμα σε πλαίσιο εργασιακής ειρήνης, με εσάς </w:t>
      </w:r>
      <w:r>
        <w:rPr>
          <w:rFonts w:eastAsia="Times New Roman" w:cs="Times New Roman"/>
          <w:szCs w:val="24"/>
        </w:rPr>
        <w:t>α</w:t>
      </w:r>
      <w:r>
        <w:rPr>
          <w:rFonts w:eastAsia="Times New Roman" w:cs="Times New Roman"/>
          <w:szCs w:val="24"/>
        </w:rPr>
        <w:t xml:space="preserve">ντιπολίτευση, κύριε Υπουργέ. Σπάνιο, πραγματικότητα όμως. </w:t>
      </w:r>
    </w:p>
    <w:p w14:paraId="4E2B3DC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Προβλέπεται ότι, αν το 2015 και το 2016 η εταιρεία δεν ανταποκριθεί στις υποχρεώσεις</w:t>
      </w:r>
      <w:r>
        <w:rPr>
          <w:rFonts w:eastAsia="Times New Roman" w:cs="Times New Roman"/>
          <w:szCs w:val="24"/>
        </w:rPr>
        <w:t xml:space="preserve"> της, πρέπει να συρρικνωθεί περαιτέρω. Τι μου λέτε εσείς εδώ; Μου απαντήσατε πριν από λίγο καιρό εδώ ότι και τα τέσσερα εργοστάσια θα έχουν δουλειές. Τι δουλειές να έχουν; Κοιτάξτε στα πρακτικά της απάντησής σας, όπου είπατε ότι θα έχουν δουλειές. Τι δουλε</w:t>
      </w:r>
      <w:r>
        <w:rPr>
          <w:rFonts w:eastAsia="Times New Roman" w:cs="Times New Roman"/>
          <w:szCs w:val="24"/>
        </w:rPr>
        <w:t xml:space="preserve">ιές θα έχουν; Δεν προκύπτει από συγκεκριμένα στοιχεία αυτό που λέτε. </w:t>
      </w:r>
    </w:p>
    <w:p w14:paraId="4E2B3DC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Μου είπατε, επίσης, ότι είχαμε έντεκα δικηγόρους στα ΕΑΣ και απολύσατε τους τρεις. Τώρα λέτε ότι ήταν δέκα και όχι έντεκα. Πολλοί είναι και οι δέκα. Αληθεύει, όμως, ότι προσλάβατε ένα </w:t>
      </w:r>
      <w:r>
        <w:rPr>
          <w:rFonts w:eastAsia="Times New Roman" w:cs="Times New Roman"/>
          <w:szCs w:val="24"/>
        </w:rPr>
        <w:t>νομικό σύμβουλο; Γιατί, αν αληθεύει, είναι αλλιώς το επιχείρημα και αλλιώς, αν δεν αληθεύει, κύριε Υπουργέ.</w:t>
      </w:r>
    </w:p>
    <w:p w14:paraId="4E2B3DC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Επίσης, μου είπατε ότι για τις έξι απολύσεις ανθρώπων σε κρίσιμες θέσεις της εταιρείας, το ξανασυζητάτε. Η πληροφόρηση που έχουμε εμείς, είναι ότι δ</w:t>
      </w:r>
      <w:r>
        <w:rPr>
          <w:rFonts w:eastAsia="Times New Roman" w:cs="Times New Roman"/>
          <w:szCs w:val="24"/>
        </w:rPr>
        <w:t xml:space="preserve">εν έχετε κάνει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σχετική επαφή. </w:t>
      </w:r>
    </w:p>
    <w:p w14:paraId="4E2B3DC8" w14:textId="77777777" w:rsidR="00E21D74" w:rsidRDefault="00E051D5">
      <w:pPr>
        <w:spacing w:line="600" w:lineRule="auto"/>
        <w:jc w:val="both"/>
        <w:rPr>
          <w:rFonts w:eastAsia="Times New Roman" w:cs="Times New Roman"/>
          <w:szCs w:val="24"/>
        </w:rPr>
      </w:pPr>
      <w:r>
        <w:rPr>
          <w:rFonts w:eastAsia="Times New Roman" w:cs="Times New Roman"/>
          <w:szCs w:val="24"/>
        </w:rPr>
        <w:tab/>
        <w:t xml:space="preserve">Μου είπατε, επίσης, ότι ουδέν πρόγραμμα </w:t>
      </w:r>
      <w:proofErr w:type="spellStart"/>
      <w:r>
        <w:rPr>
          <w:rFonts w:eastAsia="Times New Roman" w:cs="Times New Roman"/>
          <w:szCs w:val="24"/>
        </w:rPr>
        <w:t>συμβασιοποιήθηκε</w:t>
      </w:r>
      <w:proofErr w:type="spellEnd"/>
      <w:r>
        <w:rPr>
          <w:rFonts w:eastAsia="Times New Roman" w:cs="Times New Roman"/>
          <w:szCs w:val="24"/>
        </w:rPr>
        <w:t xml:space="preserve"> από την προηγούμενη </w:t>
      </w:r>
      <w:r>
        <w:rPr>
          <w:rFonts w:eastAsia="Times New Roman" w:cs="Times New Roman"/>
          <w:szCs w:val="24"/>
        </w:rPr>
        <w:t xml:space="preserve">κυβέρνηση </w:t>
      </w:r>
      <w:r>
        <w:rPr>
          <w:rFonts w:eastAsia="Times New Roman" w:cs="Times New Roman"/>
          <w:szCs w:val="24"/>
        </w:rPr>
        <w:t>και ότι κακώς τα ισχυρίζομαι εγώ εδώ. Σήμερα αλλάξατε γραμμή πλεύσης. Έχω κι εγώ να σας πω, από τη μελέτη που έκανα, για προγράμμα</w:t>
      </w:r>
      <w:r>
        <w:rPr>
          <w:rFonts w:eastAsia="Times New Roman" w:cs="Times New Roman"/>
          <w:szCs w:val="24"/>
        </w:rPr>
        <w:t xml:space="preserve">τα που είχαν </w:t>
      </w:r>
      <w:proofErr w:type="spellStart"/>
      <w:r>
        <w:rPr>
          <w:rFonts w:eastAsia="Times New Roman" w:cs="Times New Roman"/>
          <w:szCs w:val="24"/>
        </w:rPr>
        <w:t>συμβασιοποιηθεί</w:t>
      </w:r>
      <w:proofErr w:type="spellEnd"/>
      <w:r>
        <w:rPr>
          <w:rFonts w:eastAsia="Times New Roman" w:cs="Times New Roman"/>
          <w:szCs w:val="24"/>
        </w:rPr>
        <w:t xml:space="preserve"> επί της περιόδου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Γενηματά</w:t>
      </w:r>
      <w:proofErr w:type="spellEnd"/>
      <w:r>
        <w:rPr>
          <w:rFonts w:eastAsia="Times New Roman" w:cs="Times New Roman"/>
          <w:szCs w:val="24"/>
        </w:rPr>
        <w:t xml:space="preserve">. Αναφέρομαι στα </w:t>
      </w:r>
      <w:proofErr w:type="spellStart"/>
      <w:r>
        <w:rPr>
          <w:rFonts w:eastAsia="Times New Roman" w:cs="Times New Roman"/>
          <w:szCs w:val="24"/>
        </w:rPr>
        <w:t>πυρομαχικά</w:t>
      </w:r>
      <w:proofErr w:type="spellEnd"/>
      <w:r>
        <w:rPr>
          <w:rFonts w:eastAsia="Times New Roman" w:cs="Times New Roman"/>
          <w:szCs w:val="24"/>
        </w:rPr>
        <w:t xml:space="preserve"> 050 και 40</w:t>
      </w:r>
      <w:r>
        <w:rPr>
          <w:rFonts w:eastAsia="Times New Roman" w:cs="Times New Roman"/>
          <w:szCs w:val="24"/>
          <w:lang w:val="en-US"/>
        </w:rPr>
        <w:t>L</w:t>
      </w:r>
      <w:r>
        <w:rPr>
          <w:rFonts w:eastAsia="Times New Roman" w:cs="Times New Roman"/>
          <w:szCs w:val="24"/>
        </w:rPr>
        <w:t>60, όπως και σε αρκετές ακόμη συμβάσεις-πλαίσιο. Θα προλάβω να αναφερθώ σε κάποιες από αυτές, αν έχω ακόμη ένα λεπτό, κύριε Πρόεδρε.</w:t>
      </w:r>
    </w:p>
    <w:p w14:paraId="4E2B3DC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Μου προβάλατε ως πρωτοτ</w:t>
      </w:r>
      <w:r>
        <w:rPr>
          <w:rFonts w:eastAsia="Times New Roman" w:cs="Times New Roman"/>
          <w:szCs w:val="24"/>
        </w:rPr>
        <w:t>υπία τη βιομηχανική συμμετοχή επί των ημερών σας. Σας ενημερώνω, όπως ενημερώνομαι, ότι πάντα έτσι ήταν. Πάντα προβλεπόταν η βιομηχανική συμμετοχή. Μου προβάλατε ότι σε σχέση με ελληνικές εταιρείες ουδέποτε υπήρχε συμμετοχή. Η ενημέρωση που έχω εγώ είναι ό</w:t>
      </w:r>
      <w:r>
        <w:rPr>
          <w:rFonts w:eastAsia="Times New Roman" w:cs="Times New Roman"/>
          <w:szCs w:val="24"/>
        </w:rPr>
        <w:t xml:space="preserve">τι ακριβώς το αντίθετο συνέβαινε. Πάντα υπήρχαν συμμετοχές. Και αν δώσετε συγκεκριμένα στοιχεία, </w:t>
      </w:r>
      <w:r>
        <w:rPr>
          <w:rFonts w:eastAsia="Times New Roman" w:cs="Times New Roman"/>
          <w:szCs w:val="24"/>
        </w:rPr>
        <w:lastRenderedPageBreak/>
        <w:t>αυτό θα προκύψει και θα φανεί. Αναφέρεστε σε εταιρείες με τις οποίες είτε έγινε σύμβαση επί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Γενηματά</w:t>
      </w:r>
      <w:proofErr w:type="spellEnd"/>
      <w:r>
        <w:rPr>
          <w:rFonts w:eastAsia="Times New Roman" w:cs="Times New Roman"/>
          <w:szCs w:val="24"/>
        </w:rPr>
        <w:t xml:space="preserve"> –προσθέτω την </w:t>
      </w:r>
      <w:r>
        <w:rPr>
          <w:rFonts w:eastAsia="Times New Roman" w:cs="Times New Roman"/>
          <w:szCs w:val="24"/>
        </w:rPr>
        <w:t>«</w:t>
      </w:r>
      <w:r>
        <w:rPr>
          <w:rFonts w:eastAsia="Times New Roman" w:cs="Times New Roman"/>
          <w:szCs w:val="24"/>
          <w:lang w:val="en-US"/>
        </w:rPr>
        <w:t>HK</w:t>
      </w:r>
      <w:r>
        <w:rPr>
          <w:rFonts w:eastAsia="Times New Roman" w:cs="Times New Roman"/>
          <w:szCs w:val="24"/>
        </w:rPr>
        <w:t xml:space="preserve"> </w:t>
      </w:r>
      <w:r>
        <w:rPr>
          <w:rFonts w:eastAsia="Times New Roman" w:cs="Times New Roman"/>
          <w:szCs w:val="24"/>
          <w:lang w:val="en-US"/>
        </w:rPr>
        <w:t>FRANCE</w:t>
      </w:r>
      <w:r>
        <w:rPr>
          <w:rFonts w:eastAsia="Times New Roman" w:cs="Times New Roman"/>
          <w:szCs w:val="24"/>
        </w:rPr>
        <w:t>»</w:t>
      </w:r>
      <w:r>
        <w:rPr>
          <w:rFonts w:eastAsia="Times New Roman" w:cs="Times New Roman"/>
          <w:szCs w:val="24"/>
        </w:rPr>
        <w:t>- είτε εταιρείες που δεν υπάρχ</w:t>
      </w:r>
      <w:r>
        <w:rPr>
          <w:rFonts w:eastAsia="Times New Roman" w:cs="Times New Roman"/>
          <w:szCs w:val="24"/>
        </w:rPr>
        <w:t xml:space="preserve">ουν σε αυτό τον χώρο, όπως τη </w:t>
      </w:r>
      <w:r>
        <w:rPr>
          <w:rFonts w:eastAsia="Times New Roman" w:cs="Times New Roman"/>
          <w:szCs w:val="24"/>
        </w:rPr>
        <w:t>«</w:t>
      </w:r>
      <w:r>
        <w:rPr>
          <w:rFonts w:eastAsia="Times New Roman" w:cs="Times New Roman"/>
          <w:szCs w:val="24"/>
          <w:lang w:val="en-US"/>
        </w:rPr>
        <w:t>L</w:t>
      </w:r>
      <w:r>
        <w:rPr>
          <w:rFonts w:eastAsia="Times New Roman" w:cs="Times New Roman"/>
          <w:szCs w:val="24"/>
          <w:lang w:val="en-US"/>
        </w:rPr>
        <w:t>IOYD</w:t>
      </w:r>
      <w:r>
        <w:rPr>
          <w:rFonts w:eastAsia="Times New Roman" w:cs="Times New Roman"/>
          <w:szCs w:val="24"/>
        </w:rPr>
        <w:t>»</w:t>
      </w:r>
      <w:r>
        <w:rPr>
          <w:rFonts w:eastAsia="Times New Roman" w:cs="Times New Roman"/>
          <w:szCs w:val="24"/>
        </w:rPr>
        <w:t xml:space="preserve">. </w:t>
      </w:r>
    </w:p>
    <w:p w14:paraId="4E2B3DC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Επίσης, αναφέρεστε σε μια κάποια σύμβαση, η οποία, λέει, θα δώσει στην εταιρεία το 2016 δέκα εκατομμύρια.</w:t>
      </w:r>
    </w:p>
    <w:p w14:paraId="4E2B3DCB" w14:textId="77777777" w:rsidR="00E21D74" w:rsidRDefault="00E051D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Ολοκληρώστε, κύριε Λοβέρδο.</w:t>
      </w:r>
    </w:p>
    <w:p w14:paraId="4E2B3DCC"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Ολοκληρώνω.</w:t>
      </w:r>
    </w:p>
    <w:p w14:paraId="4E2B3DCD"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Δεν αναφέρατε στην ομιλία σας -και τότε δεν το είχα συγκρατήσει- ποια εταιρεία είναι αυτή. Δείτε τον εαυτό σας και θα τα δείτε αυτά. </w:t>
      </w:r>
    </w:p>
    <w:p w14:paraId="4E2B3DC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Όπως επίσης, αναφερθήκατε σε μια συμφωνία με την Κένυα, την οποία εμείς δεν μπορούμε να εντοπίσουμε. Και άλλα.</w:t>
      </w:r>
    </w:p>
    <w:p w14:paraId="4E2B3DC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Με πιέζετε,</w:t>
      </w:r>
      <w:r>
        <w:rPr>
          <w:rFonts w:eastAsia="Times New Roman" w:cs="Times New Roman"/>
          <w:szCs w:val="24"/>
        </w:rPr>
        <w:t xml:space="preserve"> κύριε Πρόεδρε.</w:t>
      </w:r>
    </w:p>
    <w:p w14:paraId="4E2B3DD0" w14:textId="77777777" w:rsidR="00E21D74" w:rsidRDefault="00E051D5">
      <w:pPr>
        <w:spacing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Δεν σας πιέζω. Έχει περάσει διπλάσιος χρόνος ήδη και περιμένει και ο κ. Κωνσταντινόπουλος, που δεν πίστευε ότι θα απαντηθεί η ερώτησή του.</w:t>
      </w:r>
    </w:p>
    <w:p w14:paraId="4E2B3DD1"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συμβουλεύω, όχι με την έννοια της πολιτικής συ</w:t>
      </w:r>
      <w:r>
        <w:rPr>
          <w:rFonts w:eastAsia="Times New Roman" w:cs="Times New Roman"/>
          <w:szCs w:val="24"/>
        </w:rPr>
        <w:t xml:space="preserve">μβουλής, καθώς δεν είμαι σε θέση και ούτε και θέλω να κάνω κάτι τέτοιο, αλλά πιστεύω ότι για την κοινοβουλευτική μας συνεργασία </w:t>
      </w:r>
      <w:proofErr w:type="spellStart"/>
      <w:r>
        <w:rPr>
          <w:rFonts w:eastAsia="Times New Roman" w:cs="Times New Roman"/>
          <w:szCs w:val="24"/>
        </w:rPr>
        <w:t>δοκιμότερο</w:t>
      </w:r>
      <w:proofErr w:type="spellEnd"/>
      <w:r>
        <w:rPr>
          <w:rFonts w:eastAsia="Times New Roman" w:cs="Times New Roman"/>
          <w:szCs w:val="24"/>
        </w:rPr>
        <w:t xml:space="preserve"> είναι να πάρετε 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ομιλία</w:t>
      </w:r>
      <w:r>
        <w:rPr>
          <w:rFonts w:eastAsia="Times New Roman" w:cs="Times New Roman"/>
          <w:szCs w:val="24"/>
        </w:rPr>
        <w:t xml:space="preserve"> σας από τα Πρακτικά της Βουλής πριν από περίπου είκοσι πέντε ημέρες και να δείτε τι μου </w:t>
      </w:r>
      <w:r>
        <w:rPr>
          <w:rFonts w:eastAsia="Times New Roman" w:cs="Times New Roman"/>
          <w:szCs w:val="24"/>
        </w:rPr>
        <w:t>είπατε και να μου στείλετε, καταθέτοντάς τα στη Βουλή, όχι σ’ εμένα -αν θέλετε και σ’ εμένα, πολύ ευχαρίστως- ένα προς ένα τα επιχειρήματά σας με τα αντίστοιχα τεκμήρια.</w:t>
      </w:r>
    </w:p>
    <w:p w14:paraId="4E2B3DD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2B3DD3" w14:textId="77777777" w:rsidR="00E21D74" w:rsidRDefault="00E051D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λόγο, όχι όμ</w:t>
      </w:r>
      <w:r>
        <w:rPr>
          <w:rFonts w:eastAsia="Times New Roman" w:cs="Times New Roman"/>
          <w:szCs w:val="24"/>
        </w:rPr>
        <w:t>ως για διπλάσιο χρόνο, γιατί κάνουν και οι ερωτώντες το ίδιο.</w:t>
      </w:r>
    </w:p>
    <w:p w14:paraId="4E2B3DD4"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Όχι, πολύ σύντομα.</w:t>
      </w:r>
    </w:p>
    <w:p w14:paraId="4E2B3DD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Δεν ξέρω γιατί δεν το ακούσατε, κύριε Λοβέρδο, ίσως να σκεφτόσασταν κάτι άλλο εκείνη τη στιγμή, αλλά όσον αφορά την ερώ</w:t>
      </w:r>
      <w:r>
        <w:rPr>
          <w:rFonts w:eastAsia="Times New Roman" w:cs="Times New Roman"/>
          <w:szCs w:val="24"/>
        </w:rPr>
        <w:t>τησή σας για την πρόσληψη και νέου δικηγόρου η απάντηση που σας έδωσα ήταν ότι πρόσληψη δικηγόρου με σύμβαση αορίστου χρόνου δεν υπάρχει.</w:t>
      </w:r>
    </w:p>
    <w:p w14:paraId="4E2B3DD6"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600 ευρώ.</w:t>
      </w:r>
    </w:p>
    <w:p w14:paraId="4E2B3DD7"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Υπάρχει σύμβαση παροχής δικηγορ</w:t>
      </w:r>
      <w:r>
        <w:rPr>
          <w:rFonts w:eastAsia="Times New Roman" w:cs="Times New Roman"/>
          <w:szCs w:val="24"/>
        </w:rPr>
        <w:t>ικού έργου για χρονικό διάστημα έξι μηνών και με αμοιβή 625 ευρώ τον μήνα.</w:t>
      </w:r>
    </w:p>
    <w:p w14:paraId="4E2B3DD8"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Τι αλλάζει;</w:t>
      </w:r>
    </w:p>
    <w:p w14:paraId="4E2B3DD9"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Και με αυτή</w:t>
      </w:r>
      <w:r>
        <w:rPr>
          <w:rFonts w:eastAsia="Times New Roman" w:cs="Times New Roman"/>
          <w:szCs w:val="24"/>
        </w:rPr>
        <w:t>ν</w:t>
      </w:r>
      <w:r>
        <w:rPr>
          <w:rFonts w:eastAsia="Times New Roman" w:cs="Times New Roman"/>
          <w:szCs w:val="24"/>
        </w:rPr>
        <w:t xml:space="preserve"> τη λογική σας είπα να μετρήσετε τρεις δικηγόρους σε μία εταιρεία για το ζήτημα της</w:t>
      </w:r>
      <w:r>
        <w:rPr>
          <w:rFonts w:eastAsia="Times New Roman" w:cs="Times New Roman"/>
          <w:szCs w:val="24"/>
        </w:rPr>
        <w:t xml:space="preserve"> Εριουργίας και το κόστος και την αμοιβή για να τελειώσει αυτή η ιστορία της συγχώνευσης της Εριουργίας. </w:t>
      </w:r>
      <w:r>
        <w:rPr>
          <w:rFonts w:eastAsia="Times New Roman" w:cs="Times New Roman"/>
          <w:szCs w:val="24"/>
        </w:rPr>
        <w:t xml:space="preserve">Το πρώτο </w:t>
      </w:r>
      <w:r>
        <w:rPr>
          <w:rFonts w:eastAsia="Times New Roman" w:cs="Times New Roman"/>
          <w:szCs w:val="24"/>
        </w:rPr>
        <w:t>είναι αυτό.</w:t>
      </w:r>
    </w:p>
    <w:p w14:paraId="4E2B3DD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Δεύτερο ζήτημα, για να μη χειραγωγείστε από κάποια εσωτερική πληροφόρηση, είναι το εξής. Τι καταθέσατε; Καταθέσατε ένα πρώτο σχέδι</w:t>
      </w:r>
      <w:r>
        <w:rPr>
          <w:rFonts w:eastAsia="Times New Roman" w:cs="Times New Roman"/>
          <w:szCs w:val="24"/>
        </w:rPr>
        <w:t xml:space="preserve">ο, το οποίο σας εξήγησα ότι ζήτησα εγώ και ποτέ δεν ήρθε επισήμως στο γραφείο μου, γιατί δεν υπήρχε προϋπολογισμός του 2015. </w:t>
      </w:r>
    </w:p>
    <w:p w14:paraId="4E2B3DD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Και προσθέτω, αν διαβάσατε καλά το τι σας απάντησα εκείνη την ημέρα της πρώτης ερώτησης, ότι μίλησα σε σχέση με αυτά που υποσχόταν</w:t>
      </w:r>
      <w:r>
        <w:rPr>
          <w:rFonts w:eastAsia="Times New Roman" w:cs="Times New Roman"/>
          <w:szCs w:val="24"/>
        </w:rPr>
        <w:t xml:space="preserve"> η προηγούμενη διοίκηση και τα οποία δεν είχαν ποτέ </w:t>
      </w:r>
      <w:proofErr w:type="spellStart"/>
      <w:r>
        <w:rPr>
          <w:rFonts w:eastAsia="Times New Roman" w:cs="Times New Roman"/>
          <w:szCs w:val="24"/>
        </w:rPr>
        <w:t>συμβασιοποιηθεί</w:t>
      </w:r>
      <w:proofErr w:type="spellEnd"/>
      <w:r>
        <w:rPr>
          <w:rFonts w:eastAsia="Times New Roman" w:cs="Times New Roman"/>
          <w:szCs w:val="24"/>
        </w:rPr>
        <w:t>. Ποτέ δεν έθεσα εγώ ζήτημα. Αν θέλετε να το κάνουμε με το πώς δουλεύει ο κ. Βίτσας, πώς δούλευε η κ. Γεννηματά και πώς δούλευε ο κ. Βενιζέλος, είναι ένα άλλο ζήτημα.</w:t>
      </w:r>
    </w:p>
    <w:p w14:paraId="4E2B3DD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Γι’ αυτό το πράγμα σας</w:t>
      </w:r>
      <w:r>
        <w:rPr>
          <w:rFonts w:eastAsia="Times New Roman" w:cs="Times New Roman"/>
          <w:szCs w:val="24"/>
        </w:rPr>
        <w:t xml:space="preserve"> λέω ότι εμείς παίρνουμε όλα τα θετικά στοιχεία και θα σας τα στείλω πραγματικά, γιατί φαντάζομαι ότι δεν περιμένετε να σας πω μία </w:t>
      </w:r>
      <w:proofErr w:type="spellStart"/>
      <w:r>
        <w:rPr>
          <w:rFonts w:eastAsia="Times New Roman" w:cs="Times New Roman"/>
          <w:szCs w:val="24"/>
        </w:rPr>
        <w:t>μία</w:t>
      </w:r>
      <w:proofErr w:type="spellEnd"/>
      <w:r>
        <w:rPr>
          <w:rFonts w:eastAsia="Times New Roman" w:cs="Times New Roman"/>
          <w:szCs w:val="24"/>
        </w:rPr>
        <w:t xml:space="preserve"> τις συμβάσεις. Και δεν είναι</w:t>
      </w:r>
      <w:r w:rsidRPr="0068260E">
        <w:rPr>
          <w:rFonts w:eastAsia="Times New Roman" w:cs="Times New Roman"/>
          <w:szCs w:val="24"/>
        </w:rPr>
        <w:t xml:space="preserve"> </w:t>
      </w:r>
      <w:r>
        <w:rPr>
          <w:rFonts w:eastAsia="Times New Roman" w:cs="Times New Roman"/>
          <w:szCs w:val="24"/>
        </w:rPr>
        <w:t>πολύ σωστό</w:t>
      </w:r>
      <w:r w:rsidRPr="0068260E">
        <w:rPr>
          <w:rFonts w:eastAsia="Times New Roman" w:cs="Times New Roman"/>
          <w:szCs w:val="24"/>
        </w:rPr>
        <w:t>,</w:t>
      </w:r>
      <w:r>
        <w:rPr>
          <w:rFonts w:eastAsia="Times New Roman" w:cs="Times New Roman"/>
          <w:szCs w:val="24"/>
        </w:rPr>
        <w:t xml:space="preserve"> στις αρχές του 2016 να προβλέπετε τι θα γίνει</w:t>
      </w:r>
      <w:r w:rsidRPr="0068260E">
        <w:rPr>
          <w:rFonts w:eastAsia="Times New Roman" w:cs="Times New Roman"/>
          <w:szCs w:val="24"/>
        </w:rPr>
        <w:t>,</w:t>
      </w:r>
      <w:r>
        <w:rPr>
          <w:rFonts w:eastAsia="Times New Roman" w:cs="Times New Roman"/>
          <w:szCs w:val="24"/>
        </w:rPr>
        <w:t xml:space="preserve"> σε σχέση με μια σύμβαση που για τ</w:t>
      </w:r>
      <w:r>
        <w:rPr>
          <w:rFonts w:eastAsia="Times New Roman" w:cs="Times New Roman"/>
          <w:szCs w:val="24"/>
        </w:rPr>
        <w:t xml:space="preserve">υπικούς λόγους ως </w:t>
      </w:r>
      <w:r>
        <w:rPr>
          <w:rFonts w:eastAsia="Times New Roman" w:cs="Times New Roman"/>
          <w:szCs w:val="24"/>
        </w:rPr>
        <w:lastRenderedPageBreak/>
        <w:t xml:space="preserve">τώρα έχει απορριφθεί, όχι για ουσιαστικούς λόγους, και η οποία θα </w:t>
      </w:r>
      <w:proofErr w:type="spellStart"/>
      <w:r>
        <w:rPr>
          <w:rFonts w:eastAsia="Times New Roman" w:cs="Times New Roman"/>
          <w:szCs w:val="24"/>
        </w:rPr>
        <w:t>συμβασιοποιηθεί</w:t>
      </w:r>
      <w:proofErr w:type="spellEnd"/>
      <w:r>
        <w:rPr>
          <w:rFonts w:eastAsia="Times New Roman" w:cs="Times New Roman"/>
          <w:szCs w:val="24"/>
        </w:rPr>
        <w:t xml:space="preserve">. Μιλάω για την </w:t>
      </w:r>
      <w:r>
        <w:rPr>
          <w:rFonts w:eastAsia="Times New Roman" w:cs="Times New Roman"/>
          <w:szCs w:val="24"/>
          <w:lang w:val="en-US"/>
        </w:rPr>
        <w:t>OTO</w:t>
      </w:r>
      <w:r>
        <w:rPr>
          <w:rFonts w:eastAsia="Times New Roman" w:cs="Times New Roman"/>
          <w:szCs w:val="24"/>
        </w:rPr>
        <w:t xml:space="preserve"> </w:t>
      </w:r>
      <w:proofErr w:type="spellStart"/>
      <w:r>
        <w:rPr>
          <w:rFonts w:eastAsia="Times New Roman" w:cs="Times New Roman"/>
          <w:szCs w:val="24"/>
          <w:lang w:val="en-US"/>
        </w:rPr>
        <w:t>M</w:t>
      </w:r>
      <w:r>
        <w:rPr>
          <w:rFonts w:eastAsia="Times New Roman" w:cs="Times New Roman"/>
          <w:szCs w:val="24"/>
          <w:lang w:val="en-US"/>
        </w:rPr>
        <w:t>elara</w:t>
      </w:r>
      <w:proofErr w:type="spellEnd"/>
      <w:r>
        <w:rPr>
          <w:rFonts w:eastAsia="Times New Roman" w:cs="Times New Roman"/>
          <w:szCs w:val="24"/>
        </w:rPr>
        <w:t>, για να το κλείσουμε εδώ.</w:t>
      </w:r>
    </w:p>
    <w:p w14:paraId="4E2B3DDD"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Άρα, εμείς και με νέες συμβάσεις που δρομολογούνται και έχουν δρομολογηθεί και με διαπραγμάτευση με το κ</w:t>
      </w:r>
      <w:r>
        <w:rPr>
          <w:rFonts w:eastAsia="Times New Roman" w:cs="Times New Roman"/>
          <w:szCs w:val="24"/>
        </w:rPr>
        <w:t xml:space="preserve">ουαρτέτο, αν σας αρέσει, με όλους αυτούς τους τρόπους, όχι απλώς θα την καταστήσουμε βιώσιμη, αλλά και κερδοφόρα. </w:t>
      </w:r>
    </w:p>
    <w:p w14:paraId="4E2B3DD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Αυτό που σας εξήγησα και δεν απαντήσατε είναι ότι δεν έγινε η διάσπαση των ΕΑΣ για να παραμείνουν ζωντανά τα ΕΑΣ, αλλά για να τελειώσει το πο</w:t>
      </w:r>
      <w:r>
        <w:rPr>
          <w:rFonts w:eastAsia="Times New Roman" w:cs="Times New Roman"/>
          <w:szCs w:val="24"/>
        </w:rPr>
        <w:t>λιτικό μέρος των ΕΑΣ και για να κλείσουν μετά από λίγο χρονικό διάστημα τα ΕΑΣ.</w:t>
      </w:r>
    </w:p>
    <w:p w14:paraId="4E2B3DD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Γι’ αυτό</w:t>
      </w:r>
      <w:r w:rsidRPr="0068260E">
        <w:rPr>
          <w:rFonts w:eastAsia="Times New Roman" w:cs="Times New Roman"/>
          <w:szCs w:val="24"/>
        </w:rPr>
        <w:t>,</w:t>
      </w:r>
      <w:r>
        <w:rPr>
          <w:rFonts w:eastAsia="Times New Roman" w:cs="Times New Roman"/>
          <w:szCs w:val="24"/>
        </w:rPr>
        <w:t xml:space="preserve"> ποτέ δεν </w:t>
      </w:r>
      <w:proofErr w:type="spellStart"/>
      <w:r>
        <w:rPr>
          <w:rFonts w:eastAsia="Times New Roman" w:cs="Times New Roman"/>
          <w:szCs w:val="24"/>
        </w:rPr>
        <w:t>ανακεφαλαιοποιήσατε</w:t>
      </w:r>
      <w:proofErr w:type="spellEnd"/>
      <w:r>
        <w:rPr>
          <w:rFonts w:eastAsia="Times New Roman" w:cs="Times New Roman"/>
          <w:szCs w:val="24"/>
        </w:rPr>
        <w:t xml:space="preserve"> τα χρέη, γι’ αυτό μεταφέρατε στο στρατιωτικό σκέλος των ΕΑΣ το μεγάλο κομμάτι των απαιτήσεων από τη συμβολή ή αν θέλετε τις κρατικές επιχ</w:t>
      </w:r>
      <w:r>
        <w:rPr>
          <w:rFonts w:eastAsia="Times New Roman" w:cs="Times New Roman"/>
          <w:szCs w:val="24"/>
        </w:rPr>
        <w:t xml:space="preserve">ορηγήσεις και με </w:t>
      </w:r>
      <w:r>
        <w:rPr>
          <w:rFonts w:eastAsia="Times New Roman" w:cs="Times New Roman"/>
          <w:szCs w:val="24"/>
        </w:rPr>
        <w:lastRenderedPageBreak/>
        <w:t xml:space="preserve">αυτόν τον τρόπο –δεν λέω ότι το κάνατε ηθελημένα, σας πίεζε και η τρόικα- βάλατε μια βόμβα και στα ίδια τα ΕΑΣ. Περιμένω και τις γραπτές ερωτήσεις. </w:t>
      </w:r>
    </w:p>
    <w:p w14:paraId="4E2B3DE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Πέραν αυτών, καταθέτω και την αιτιολογική έκθεση του νόμου περί ΕΑΣ –την τροπολογία δηλαδή</w:t>
      </w:r>
      <w:r>
        <w:rPr>
          <w:rFonts w:eastAsia="Times New Roman" w:cs="Times New Roman"/>
          <w:szCs w:val="24"/>
        </w:rPr>
        <w:t xml:space="preserve"> που είχατε καταθέσει και είχατε ψηφίσει τότε- για να δείτε σε τι ζητήματα αναφέρομαι. </w:t>
      </w:r>
    </w:p>
    <w:p w14:paraId="4E2B3DE1" w14:textId="77777777" w:rsidR="00E21D74" w:rsidRDefault="00E051D5">
      <w:pPr>
        <w:spacing w:line="600" w:lineRule="auto"/>
        <w:ind w:firstLine="720"/>
        <w:jc w:val="both"/>
        <w:rPr>
          <w:rFonts w:eastAsia="Times New Roman"/>
        </w:rPr>
      </w:pPr>
      <w:r>
        <w:rPr>
          <w:rFonts w:eastAsia="Times New Roman" w:cs="Times New Roman"/>
          <w:szCs w:val="24"/>
        </w:rPr>
        <w:t xml:space="preserve">(Στο σημείο αυτό ο Αναπληρωτής Υπουργός Εθνικής Άμυνας κ. Δημήτριος Βίτσας </w:t>
      </w:r>
      <w:r>
        <w:rPr>
          <w:rFonts w:eastAsia="Times New Roman"/>
        </w:rPr>
        <w:t xml:space="preserve">καταθέτει για τα Πρακτικά </w:t>
      </w:r>
      <w:r>
        <w:rPr>
          <w:rFonts w:eastAsia="Times New Roman" w:cs="Times New Roman"/>
          <w:szCs w:val="24"/>
        </w:rPr>
        <w:t>τα προαναφερθέντα έγγραφα, τα οποία βρίσκονται</w:t>
      </w:r>
      <w:r>
        <w:rPr>
          <w:rFonts w:eastAsia="Times New Roman"/>
        </w:rPr>
        <w:t xml:space="preserve"> στο αρχείο του Τμήματος Γραμματείας της Διεύθυνσης Στενογραφίας και  Πρακτικών της Βουλής)</w:t>
      </w:r>
    </w:p>
    <w:p w14:paraId="4E2B3DE2"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Υπουργέ.</w:t>
      </w:r>
    </w:p>
    <w:p w14:paraId="4E2B3DE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w:t>
      </w:r>
      <w:r>
        <w:rPr>
          <w:rFonts w:eastAsia="Times New Roman" w:cs="Times New Roman"/>
          <w:szCs w:val="24"/>
        </w:rPr>
        <w:t>σ</w:t>
      </w:r>
      <w:r>
        <w:rPr>
          <w:rFonts w:eastAsia="Times New Roman" w:cs="Times New Roman"/>
          <w:szCs w:val="24"/>
        </w:rPr>
        <w:t>το Σώμα ότι ο Πρόεδρος της Κοινοβουλευτικής</w:t>
      </w:r>
      <w:r>
        <w:rPr>
          <w:rFonts w:eastAsia="Times New Roman" w:cs="Times New Roman"/>
          <w:szCs w:val="24"/>
        </w:rPr>
        <w:t xml:space="preserve"> Ομάδας του Λαϊκού Συνδέσμου</w:t>
      </w:r>
      <w:r>
        <w:rPr>
          <w:rFonts w:eastAsia="Times New Roman" w:cs="Times New Roman"/>
          <w:szCs w:val="24"/>
        </w:rPr>
        <w:t xml:space="preserve"> -</w:t>
      </w:r>
      <w:r>
        <w:rPr>
          <w:rFonts w:eastAsia="Times New Roman" w:cs="Times New Roman"/>
          <w:szCs w:val="24"/>
        </w:rPr>
        <w:t xml:space="preserve"> Χρυσή Αυγή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και  οι  Βουλευτές  του κόμματός του κατέθεσαν στις 24-3-2016 πρόταση νόμου</w:t>
      </w:r>
      <w:r>
        <w:rPr>
          <w:rFonts w:eastAsia="Times New Roman" w:cs="Times New Roman"/>
          <w:szCs w:val="24"/>
        </w:rPr>
        <w:t>:</w:t>
      </w:r>
      <w:r>
        <w:rPr>
          <w:rFonts w:eastAsia="Times New Roman" w:cs="Times New Roman"/>
          <w:szCs w:val="24"/>
        </w:rPr>
        <w:t xml:space="preserve"> «Πάταξη της λαθρομετανάστευσης». </w:t>
      </w:r>
    </w:p>
    <w:p w14:paraId="4E2B3DE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Περνάμε στη δεύτερη με αριθμό 745/38/2-11-2015 ερώτηση-αίτηση κατάθεσης εγγρ</w:t>
      </w:r>
      <w:r>
        <w:rPr>
          <w:rFonts w:eastAsia="Times New Roman" w:cs="Times New Roman"/>
          <w:szCs w:val="24"/>
        </w:rPr>
        <w:t xml:space="preserve">άφων του Δ’ Αντιπροέδρου της Βουλής και Βουλευτή </w:t>
      </w:r>
      <w:r>
        <w:rPr>
          <w:rFonts w:eastAsia="Times New Roman" w:cs="Times New Roman"/>
          <w:caps/>
          <w:szCs w:val="24"/>
        </w:rPr>
        <w:t xml:space="preserve">Α’ </w:t>
      </w:r>
      <w:r>
        <w:rPr>
          <w:rFonts w:eastAsia="Times New Roman" w:cs="Times New Roman"/>
          <w:szCs w:val="24"/>
        </w:rPr>
        <w:t xml:space="preserve">Αθηνών της Νέας Δημοκρατίας κ. Νικήτα Κακλαμάνη προς τον Υπουργό Οικονομικών, σχετικά με την παραμονή του κ. Κιμ Γκλεν ως συμβούλου της Κυβέρνησης. </w:t>
      </w:r>
    </w:p>
    <w:p w14:paraId="4E2B3DE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Ο κ. Κακλαμάνης έχει το λόγο για δύο λεπτά.</w:t>
      </w:r>
    </w:p>
    <w:p w14:paraId="4E2B3DE6"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ΝΙΚΗΤΑΣ </w:t>
      </w:r>
      <w:r>
        <w:rPr>
          <w:rFonts w:eastAsia="Times New Roman" w:cs="Times New Roman"/>
          <w:b/>
          <w:szCs w:val="24"/>
        </w:rPr>
        <w:t>ΚΑΚΛΑΜΑΝΗΣ (Δ’ Αντιπρόεδρος της Βουλής):</w:t>
      </w:r>
      <w:r>
        <w:rPr>
          <w:rFonts w:eastAsia="Times New Roman" w:cs="Times New Roman"/>
          <w:szCs w:val="24"/>
        </w:rPr>
        <w:t xml:space="preserve"> Κύριε Υπουργέ, ο κ. Κιμ Γκλεν υπήρξε ένας από τους πολλούς ξένους συμβούλους που έφερε στην Ελλάδα ο κ. </w:t>
      </w:r>
      <w:proofErr w:type="spellStart"/>
      <w:r>
        <w:rPr>
          <w:rFonts w:eastAsia="Times New Roman" w:cs="Times New Roman"/>
          <w:szCs w:val="24"/>
        </w:rPr>
        <w:t>Γιάνης</w:t>
      </w:r>
      <w:proofErr w:type="spellEnd"/>
      <w:r>
        <w:rPr>
          <w:rFonts w:eastAsia="Times New Roman" w:cs="Times New Roman"/>
          <w:szCs w:val="24"/>
        </w:rPr>
        <w:t xml:space="preserve"> –με ένα ν</w:t>
      </w:r>
      <w:r>
        <w:rPr>
          <w:rFonts w:eastAsia="Times New Roman" w:cs="Times New Roman"/>
          <w:szCs w:val="24"/>
        </w:rPr>
        <w:t>ι</w:t>
      </w:r>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που παραμένει όμως μέχρι σήμερα στενός συνεργάτης του Πρωθυπουργού και δικός σας</w:t>
      </w:r>
      <w:r>
        <w:rPr>
          <w:rFonts w:eastAsia="Times New Roman" w:cs="Times New Roman"/>
          <w:szCs w:val="24"/>
        </w:rPr>
        <w:t>. Όμως, μέχρι σήμερα δεν έχει υπάρξει καμ</w:t>
      </w:r>
      <w:r>
        <w:rPr>
          <w:rFonts w:eastAsia="Times New Roman" w:cs="Times New Roman"/>
          <w:szCs w:val="24"/>
        </w:rPr>
        <w:t>μ</w:t>
      </w:r>
      <w:r>
        <w:rPr>
          <w:rFonts w:eastAsia="Times New Roman" w:cs="Times New Roman"/>
          <w:szCs w:val="24"/>
        </w:rPr>
        <w:t>ιά σχετική ανακοίνωση για την ιδιότητά του</w:t>
      </w:r>
      <w:r>
        <w:rPr>
          <w:rFonts w:eastAsia="Times New Roman" w:cs="Times New Roman"/>
          <w:szCs w:val="24"/>
        </w:rPr>
        <w:t>,</w:t>
      </w:r>
      <w:r>
        <w:rPr>
          <w:rFonts w:eastAsia="Times New Roman" w:cs="Times New Roman"/>
          <w:szCs w:val="24"/>
        </w:rPr>
        <w:t xml:space="preserve"> με την οποία χειρίζεται κρίσιμα ζητήματα της ελληνικής οικονομίας. Μάλιστα, έχει ήδη συμπληρωθεί ένας χρόνος από την ημέρα που έφερα το ζήτημα στη Βουλή, χωρίς ούτε εσείς</w:t>
      </w:r>
      <w:r>
        <w:rPr>
          <w:rFonts w:eastAsia="Times New Roman" w:cs="Times New Roman"/>
          <w:szCs w:val="24"/>
        </w:rPr>
        <w:t xml:space="preserve"> ούτε ο τότε Υπουργός κ. </w:t>
      </w:r>
      <w:proofErr w:type="spellStart"/>
      <w:r>
        <w:rPr>
          <w:rFonts w:eastAsia="Times New Roman" w:cs="Times New Roman"/>
          <w:szCs w:val="24"/>
        </w:rPr>
        <w:t>Βαρουφάκης</w:t>
      </w:r>
      <w:proofErr w:type="spellEnd"/>
      <w:r>
        <w:rPr>
          <w:rFonts w:eastAsia="Times New Roman" w:cs="Times New Roman"/>
          <w:szCs w:val="24"/>
        </w:rPr>
        <w:t xml:space="preserve"> να έχετε ουσιαστικά απαντήσει.</w:t>
      </w:r>
    </w:p>
    <w:p w14:paraId="4E2B3DE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Σε προηγούμενη γραπτή ερώτησή μου –πριν ένα χρόνο- ο προκάτοχός σας παραδέχθηκε, μεταξύ άλλων, πως ο κ. Κιμ Γκλεν συνόδευσε τον Υπουργό Οικονομικών κ.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με την ιδιότητα του ιδ</w:t>
      </w:r>
      <w:r>
        <w:rPr>
          <w:rFonts w:eastAsia="Times New Roman" w:cs="Times New Roman"/>
          <w:szCs w:val="24"/>
        </w:rPr>
        <w:t>ιώτη, με την οποία εντάχθηκε στην ελληνική αποστολή υπό τον Υπουργό. Μέχρι σήμερα</w:t>
      </w:r>
      <w:r>
        <w:rPr>
          <w:rFonts w:eastAsia="Times New Roman" w:cs="Times New Roman"/>
          <w:szCs w:val="24"/>
        </w:rPr>
        <w:t>,</w:t>
      </w:r>
      <w:r>
        <w:rPr>
          <w:rFonts w:eastAsia="Times New Roman" w:cs="Times New Roman"/>
          <w:szCs w:val="24"/>
        </w:rPr>
        <w:t xml:space="preserve"> ο συγκεκριμένος ιδιώτης έχει συμμετάσχει μαζί σας, όπως ενδεικτικά σας αναφέρω, στην κρίσιμη Σύνοδο Κορυφής της 12</w:t>
      </w:r>
      <w:r>
        <w:rPr>
          <w:rFonts w:eastAsia="Times New Roman" w:cs="Times New Roman"/>
          <w:szCs w:val="24"/>
          <w:vertAlign w:val="superscript"/>
        </w:rPr>
        <w:t>ης</w:t>
      </w:r>
      <w:r>
        <w:rPr>
          <w:rFonts w:eastAsia="Times New Roman" w:cs="Times New Roman"/>
          <w:szCs w:val="24"/>
        </w:rPr>
        <w:t xml:space="preserve"> Ιουλίου που οδήγησε στο τρίτο μνημόνιο, σε συνεδρίαση το</w:t>
      </w:r>
      <w:r>
        <w:rPr>
          <w:rFonts w:eastAsia="Times New Roman" w:cs="Times New Roman"/>
          <w:szCs w:val="24"/>
        </w:rPr>
        <w:t xml:space="preserve">υ Κυβερνητικού Συμβουλίου Οικονομικής Πολιτικής, στη σύσκεψη των τεχνικών κλιμακίων σε ξενοδοχείο της Αθήνας, σε συνάντηση με εσάς στις 30 Σεπτεμβρίου και τον Αντιπρόεδρο της Κυβέρνησης στις 14 Οκτωβρίου, σε συνάντηση δική σας με τους κ.κ. Σόιμπλε και </w:t>
      </w:r>
      <w:proofErr w:type="spellStart"/>
      <w:r>
        <w:rPr>
          <w:rFonts w:eastAsia="Times New Roman" w:cs="Times New Roman"/>
          <w:szCs w:val="24"/>
        </w:rPr>
        <w:t>Ντάι</w:t>
      </w:r>
      <w:r>
        <w:rPr>
          <w:rFonts w:eastAsia="Times New Roman" w:cs="Times New Roman"/>
          <w:szCs w:val="24"/>
        </w:rPr>
        <w:t>σελμπλουμ</w:t>
      </w:r>
      <w:proofErr w:type="spellEnd"/>
      <w:r>
        <w:rPr>
          <w:rFonts w:eastAsia="Times New Roman" w:cs="Times New Roman"/>
          <w:szCs w:val="24"/>
        </w:rPr>
        <w:t xml:space="preserve">. </w:t>
      </w:r>
    </w:p>
    <w:p w14:paraId="4E2B3DE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Ωστόσο, μέχρι σήμερα δεν έχει απαντηθεί επίσημα από την Ελληνική Κυβέρνηση εάν ο συγκεκριμένος κύριος συνδέεται θεσμικά με την Ελληνική Κυβέρνηση ως σύμβουλός της και εάν καταβάλλεται αμοιβή και ποιο το ύψος αυτής.</w:t>
      </w:r>
    </w:p>
    <w:p w14:paraId="4E2B3DE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προαναφερόμενη απάντηση </w:t>
      </w:r>
      <w:r>
        <w:rPr>
          <w:rFonts w:eastAsia="Times New Roman" w:cs="Times New Roman"/>
          <w:szCs w:val="24"/>
        </w:rPr>
        <w:t xml:space="preserve">του κ. </w:t>
      </w:r>
      <w:proofErr w:type="spellStart"/>
      <w:r>
        <w:rPr>
          <w:rFonts w:eastAsia="Times New Roman" w:cs="Times New Roman"/>
          <w:szCs w:val="24"/>
        </w:rPr>
        <w:t>Βαρουφάκη</w:t>
      </w:r>
      <w:proofErr w:type="spellEnd"/>
      <w:r>
        <w:rPr>
          <w:rFonts w:eastAsia="Times New Roman" w:cs="Times New Roman"/>
          <w:szCs w:val="24"/>
        </w:rPr>
        <w:t xml:space="preserve"> σ’ εμένα πριν από ένα χρόνο –γραπτώς εννοώ- δεν γίνεται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αναφορά στο ζήτημα της αμοιβής του. Παρ’ όλα αυτά, αμέσως μόλις έφυγε ο κ. </w:t>
      </w:r>
      <w:proofErr w:type="spellStart"/>
      <w:r>
        <w:rPr>
          <w:rFonts w:eastAsia="Times New Roman" w:cs="Times New Roman"/>
          <w:szCs w:val="24"/>
        </w:rPr>
        <w:t>Βαρουφάκης</w:t>
      </w:r>
      <w:proofErr w:type="spellEnd"/>
      <w:r>
        <w:rPr>
          <w:rFonts w:eastAsia="Times New Roman" w:cs="Times New Roman"/>
          <w:szCs w:val="24"/>
        </w:rPr>
        <w:t>, ήρθαν στο φως της δημοσιότητας δημοσιεύματα που τόνιζαν ότι ο συγκεκριμένος ιδιώτης-σύμβο</w:t>
      </w:r>
      <w:r>
        <w:rPr>
          <w:rFonts w:eastAsia="Times New Roman" w:cs="Times New Roman"/>
          <w:szCs w:val="24"/>
        </w:rPr>
        <w:t>υλος απαίτησε από το Υπουργείο Οικονομικών 375.000 ευρώ για τις υπηρεσίες του και παραμένει μέχρι σήμερα άγνωστο…</w:t>
      </w:r>
    </w:p>
    <w:p w14:paraId="4E2B3DE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Αντιπροέδρου)</w:t>
      </w:r>
    </w:p>
    <w:p w14:paraId="4E2B3DE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Τριάντα δεύτερα, κύριε Πρόεδρε.</w:t>
      </w:r>
    </w:p>
    <w:p w14:paraId="4E2B3DE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…εάν του έχουν καταβλη</w:t>
      </w:r>
      <w:r>
        <w:rPr>
          <w:rFonts w:eastAsia="Times New Roman" w:cs="Times New Roman"/>
          <w:szCs w:val="24"/>
        </w:rPr>
        <w:t xml:space="preserve">θεί τα παραπάνω χρήματα ή κάποιο άλλο ποσό, εάν τα δημοσιεύματα είναι αληθή. Δεν το γνωρίζω. </w:t>
      </w:r>
    </w:p>
    <w:p w14:paraId="4E2B3DED"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στις 18 Ιανουαρίου 2016 εγκρίθηκαν από τον Γενικό Γραμματέα του Υπουργείου σας 800.000 ευρώ για την ανάθεση σε διακεκριμένους εμπειρογνώμονες του συμβουλε</w:t>
      </w:r>
      <w:r>
        <w:rPr>
          <w:rFonts w:eastAsia="Times New Roman" w:cs="Times New Roman"/>
          <w:szCs w:val="24"/>
        </w:rPr>
        <w:t>υτικού έργου της Κυβέρνησης</w:t>
      </w:r>
      <w:r>
        <w:rPr>
          <w:rFonts w:eastAsia="Times New Roman" w:cs="Times New Roman"/>
          <w:szCs w:val="24"/>
        </w:rPr>
        <w:t>,</w:t>
      </w:r>
      <w:r>
        <w:rPr>
          <w:rFonts w:eastAsia="Times New Roman" w:cs="Times New Roman"/>
          <w:szCs w:val="24"/>
        </w:rPr>
        <w:t xml:space="preserve"> στη διαπραγμάτευση της χώρας με τους εταίρους. </w:t>
      </w:r>
    </w:p>
    <w:p w14:paraId="4E2B3DEE"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t>Κατά συνέπεια, τα ερωτήματα τα οποία σας βάζω, κύριε Υπουργέ, είναι:</w:t>
      </w:r>
    </w:p>
    <w:p w14:paraId="4E2B3DEF"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t xml:space="preserve">Αληθεύουν αυτά τα δημοσιεύματα; Έχει κάποιου είδους επίσημη σχέση με την Κυβέρνηση ή το Υπουργείο Οικονομικών </w:t>
      </w:r>
      <w:r>
        <w:rPr>
          <w:rFonts w:eastAsia="Times New Roman" w:cs="Times New Roman"/>
          <w:szCs w:val="24"/>
        </w:rPr>
        <w:t xml:space="preserve">με σύμβαση ή κάτι άλλο ο κ. Κιμ Γκλεν; Εάν ναι, παρακαλώ να τα καταθέσετε στα Πρακτικά. Εάν όχι, για ποιο το ελληνικό </w:t>
      </w:r>
      <w:r>
        <w:rPr>
          <w:rFonts w:eastAsia="Times New Roman" w:cs="Times New Roman"/>
          <w:szCs w:val="24"/>
        </w:rPr>
        <w:t xml:space="preserve">δημόσιο </w:t>
      </w:r>
      <w:r>
        <w:rPr>
          <w:rFonts w:eastAsia="Times New Roman" w:cs="Times New Roman"/>
          <w:szCs w:val="24"/>
        </w:rPr>
        <w:t>εμφανίζεται να του καταβάλλει έξοδα ημερήσιας αποζημίωσης, ξενοδοχείου και αεροπορικών εισιτηρίων; Πόσα χρήματα έχουν καταβληθεί α</w:t>
      </w:r>
      <w:r>
        <w:rPr>
          <w:rFonts w:eastAsia="Times New Roman" w:cs="Times New Roman"/>
          <w:szCs w:val="24"/>
        </w:rPr>
        <w:t xml:space="preserve">πό το ελληνικό </w:t>
      </w:r>
      <w:r>
        <w:rPr>
          <w:rFonts w:eastAsia="Times New Roman" w:cs="Times New Roman"/>
          <w:szCs w:val="24"/>
        </w:rPr>
        <w:t xml:space="preserve">δημόσιο </w:t>
      </w:r>
      <w:r>
        <w:rPr>
          <w:rFonts w:eastAsia="Times New Roman" w:cs="Times New Roman"/>
          <w:szCs w:val="24"/>
        </w:rPr>
        <w:t>προς τον κ. Κιμ Γκλεν συνολικά, αλλά και κατ’ είδος από την 25</w:t>
      </w:r>
      <w:r>
        <w:rPr>
          <w:rFonts w:eastAsia="Times New Roman" w:cs="Times New Roman"/>
          <w:szCs w:val="24"/>
          <w:vertAlign w:val="superscript"/>
        </w:rPr>
        <w:t>η</w:t>
      </w:r>
      <w:r>
        <w:rPr>
          <w:rFonts w:eastAsia="Times New Roman" w:cs="Times New Roman"/>
          <w:szCs w:val="24"/>
        </w:rPr>
        <w:t xml:space="preserve"> Ιανουαρίου μέχρι σήμερα; Ποια θέματα χειρίζεται ως ιδιώτης που συνοδεύει τον Υπουργό Οικονομικών και τον Πρωθυπουργό; Υπάρχει έστω και κάποια σύμβαση ή ρήτρα εμπιστευτικ</w:t>
      </w:r>
      <w:r>
        <w:rPr>
          <w:rFonts w:eastAsia="Times New Roman" w:cs="Times New Roman"/>
          <w:szCs w:val="24"/>
        </w:rPr>
        <w:t xml:space="preserve">ότητας και εχεμύθειας για τα ιδιαιτέρως ευαίσθητα θέματα του ελληνικού </w:t>
      </w:r>
      <w:r>
        <w:rPr>
          <w:rFonts w:eastAsia="Times New Roman" w:cs="Times New Roman"/>
          <w:szCs w:val="24"/>
        </w:rPr>
        <w:t xml:space="preserve">δημοσίου </w:t>
      </w:r>
      <w:r>
        <w:rPr>
          <w:rFonts w:eastAsia="Times New Roman" w:cs="Times New Roman"/>
          <w:szCs w:val="24"/>
        </w:rPr>
        <w:t>που χειρίζεται;</w:t>
      </w:r>
    </w:p>
    <w:p w14:paraId="4E2B3DF0"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-και ευχαριστώ, κύριε Πρόεδρε, για την ανοχή σας- πώς διασφαλίζεται ότι ένας ξένος ιδιώτης εργάζεται για τα συμφέροντα του ελληνικού </w:t>
      </w:r>
      <w:r>
        <w:rPr>
          <w:rFonts w:eastAsia="Times New Roman" w:cs="Times New Roman"/>
          <w:szCs w:val="24"/>
        </w:rPr>
        <w:t>δημοσίου</w:t>
      </w:r>
      <w:r>
        <w:rPr>
          <w:rFonts w:eastAsia="Times New Roman" w:cs="Times New Roman"/>
          <w:szCs w:val="24"/>
        </w:rPr>
        <w:t xml:space="preserve">, ενώ είναι βέβαιον πως ο συγκεκριμένος κύριος έχει και παράλληλες εργασίες και δραστηριότητες, που δεν τις ξέρουμε, αλλά τις έχει; Έχουν αντικρουόμενα συμφέροντα ή όχι με τα συμφέροντα του ελληνικού </w:t>
      </w:r>
      <w:r>
        <w:rPr>
          <w:rFonts w:eastAsia="Times New Roman" w:cs="Times New Roman"/>
          <w:szCs w:val="24"/>
        </w:rPr>
        <w:t>δημοσίου</w:t>
      </w:r>
      <w:r>
        <w:rPr>
          <w:rFonts w:eastAsia="Times New Roman" w:cs="Times New Roman"/>
          <w:szCs w:val="24"/>
        </w:rPr>
        <w:t>;</w:t>
      </w:r>
    </w:p>
    <w:p w14:paraId="4E2B3DF1"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w:t>
      </w:r>
      <w:r>
        <w:rPr>
          <w:rFonts w:eastAsia="Times New Roman" w:cs="Times New Roman"/>
          <w:szCs w:val="24"/>
        </w:rPr>
        <w:t>, έχετε τον λόγο.</w:t>
      </w:r>
    </w:p>
    <w:p w14:paraId="4E2B3DF2"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Σας ευχαριστώ, κύριε συνάδελφε.</w:t>
      </w:r>
    </w:p>
    <w:p w14:paraId="4E2B3DF3"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t>Θέλω να σας πω ότι ήταν πάρα πολλές οι ερωτήσεις</w:t>
      </w:r>
      <w:r>
        <w:rPr>
          <w:rFonts w:eastAsia="Times New Roman" w:cs="Times New Roman"/>
          <w:szCs w:val="24"/>
        </w:rPr>
        <w:t>,</w:t>
      </w:r>
      <w:r>
        <w:rPr>
          <w:rFonts w:eastAsia="Times New Roman" w:cs="Times New Roman"/>
          <w:szCs w:val="24"/>
        </w:rPr>
        <w:t xml:space="preserve"> για να απαντήσω σε τρία λεπτά, οπότε θα χρησιμοποιήσω και τη δευτερολογία μου, αν δεν προλάβω να απαντήσω σε όλ</w:t>
      </w:r>
      <w:r>
        <w:rPr>
          <w:rFonts w:eastAsia="Times New Roman" w:cs="Times New Roman"/>
          <w:szCs w:val="24"/>
        </w:rPr>
        <w:t>α.</w:t>
      </w:r>
    </w:p>
    <w:p w14:paraId="4E2B3DF4"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αυτή η Ελληνική Κυβέρνηση έχει μεγάλη εμπιστοσύνη στο </w:t>
      </w:r>
      <w:r>
        <w:rPr>
          <w:rFonts w:eastAsia="Times New Roman" w:cs="Times New Roman"/>
          <w:szCs w:val="24"/>
        </w:rPr>
        <w:t xml:space="preserve">δημόσιο </w:t>
      </w:r>
      <w:r>
        <w:rPr>
          <w:rFonts w:eastAsia="Times New Roman" w:cs="Times New Roman"/>
          <w:szCs w:val="24"/>
        </w:rPr>
        <w:t>και στους δημόσιους υπαλλήλους. Αν ο κόσμος που μας ακούει</w:t>
      </w:r>
      <w:r>
        <w:rPr>
          <w:rFonts w:eastAsia="Times New Roman" w:cs="Times New Roman"/>
          <w:szCs w:val="24"/>
        </w:rPr>
        <w:t>,</w:t>
      </w:r>
      <w:r>
        <w:rPr>
          <w:rFonts w:eastAsia="Times New Roman" w:cs="Times New Roman"/>
          <w:szCs w:val="24"/>
        </w:rPr>
        <w:t xml:space="preserve"> έβλεπε πόσοι υπηρεσιακοί είναι στο δικό μου γραφείο και πόσο σκληρά δουλεύουν, και νομικοί και οικονομολόγοι κ</w:t>
      </w:r>
      <w:r>
        <w:rPr>
          <w:rFonts w:eastAsia="Times New Roman" w:cs="Times New Roman"/>
          <w:szCs w:val="24"/>
        </w:rPr>
        <w:t>αι άλλοι, θα ήταν εντυπωσιασμένος και ίσως θα άλλαζε τη γνώμη που υπάρχει για τον δημόσιο τομέα.</w:t>
      </w:r>
    </w:p>
    <w:p w14:paraId="4E2B3DF5"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lastRenderedPageBreak/>
        <w:t>Παρ’ όλα αυτά, υπάρχουν πολλά θέματα -οικονομικά, νομικά, χρηματοοικονομικά- που χρειάζεται οποιαδήποτε κυβέρνηση πιο εξειδικευμένες γνώσεις και γι’ αυτό χρειά</w:t>
      </w:r>
      <w:r>
        <w:rPr>
          <w:rFonts w:eastAsia="Times New Roman" w:cs="Times New Roman"/>
          <w:szCs w:val="24"/>
        </w:rPr>
        <w:t>ζεται να έχουμε και εμείς συμβούλους. Η διαφορά σε αυτή την Κυβέρνηση είναι ότι το καλοκαίρι υπήρχε μια ΠΝΠ που έβαζε ένα πλαίσιο που μπορούσε το ΚΥΣΟΙΠ να αναθέσει έργα που είναι ή εμπιστευτικά ή έκτακτα, που χρειάζονται εξειδικευμένες γνώσεις για τις αγο</w:t>
      </w:r>
      <w:r>
        <w:rPr>
          <w:rFonts w:eastAsia="Times New Roman" w:cs="Times New Roman"/>
          <w:szCs w:val="24"/>
        </w:rPr>
        <w:t xml:space="preserve">ρές, για τα νομικά, για τα οικονομικά ζητήματα, που είχαν σχέση με την υποστήριξη της διαπραγμάτευσης, που οι δαπάνες θα καλύπτονταν από τον </w:t>
      </w:r>
      <w:r>
        <w:rPr>
          <w:rFonts w:eastAsia="Times New Roman" w:cs="Times New Roman"/>
          <w:szCs w:val="24"/>
        </w:rPr>
        <w:t>προϋπολογισμό</w:t>
      </w:r>
      <w:r>
        <w:rPr>
          <w:rFonts w:eastAsia="Times New Roman" w:cs="Times New Roman"/>
          <w:szCs w:val="24"/>
        </w:rPr>
        <w:t>.</w:t>
      </w:r>
    </w:p>
    <w:p w14:paraId="4E2B3DF6"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t>Όπως θα ξέρετε, την προηγούμενη εβδομάδα υπήρχε μια τροπολογία που έκανε πιο ξεκάθαρες αυτές τις δια</w:t>
      </w:r>
      <w:r>
        <w:rPr>
          <w:rFonts w:eastAsia="Times New Roman" w:cs="Times New Roman"/>
          <w:szCs w:val="24"/>
        </w:rPr>
        <w:t xml:space="preserve">τάξεις. Με μεγάλη διαφάνεια λέει ότι θα αναθέτουμε στο μέλλον με την απόφαση του ΚΥΣΟΙΠ, με τη δική μου υπογραφή και βεβαίως του Αντιπροέδρου της Κυβέρνησης και του Προέδρου του ΚΥΣΟΙΠ και του αρμοδίου Υπουργού, κάποιο έργο που χρειάζεται. Νομίζω ότι αυτό </w:t>
      </w:r>
      <w:r>
        <w:rPr>
          <w:rFonts w:eastAsia="Times New Roman" w:cs="Times New Roman"/>
          <w:szCs w:val="24"/>
        </w:rPr>
        <w:t>είναι σημαντικό.</w:t>
      </w:r>
    </w:p>
    <w:p w14:paraId="4E2B3DF7"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θα σας κάνω, αν θέλετε, συγκρίσεις πώς δούλευαν και τι έργα ανέθεταν οι προηγούμενες κυβερνήσεις. Θέλω να πω ως προς την πρώτη ερώτηση ότι δεν έχουμε αναθέσει στον Γκλεν </w:t>
      </w:r>
      <w:r>
        <w:rPr>
          <w:rFonts w:eastAsia="Times New Roman" w:cs="Times New Roman"/>
          <w:szCs w:val="24"/>
        </w:rPr>
        <w:lastRenderedPageBreak/>
        <w:t>Κιμ ως πρόσωπο, αλλά στο γραφείο που έχει. Δηλαδή, μ</w:t>
      </w:r>
      <w:r>
        <w:rPr>
          <w:rFonts w:eastAsia="Times New Roman" w:cs="Times New Roman"/>
          <w:szCs w:val="24"/>
        </w:rPr>
        <w:t>αζί με αυτή την ΠΝΠ έχει σύμβαση μετά από το καλοκαίρι. Το αναθέτουμε στο γραφείο του. Ο κ. Γκλεν Κιμ έχει μια τεράστια εμπειρία και σε χώρες της Ασίας και στην Ισλανδία σε πάρα πολλά ζητήματα στις κεφαλαιαγορές. Είναι η γνώση του συγκεκριμένη.</w:t>
      </w:r>
    </w:p>
    <w:p w14:paraId="4E2B3DF8" w14:textId="77777777" w:rsidR="00E21D74" w:rsidRDefault="00E051D5">
      <w:pPr>
        <w:spacing w:line="600" w:lineRule="auto"/>
        <w:ind w:firstLine="720"/>
        <w:jc w:val="both"/>
        <w:rPr>
          <w:rFonts w:eastAsia="Times New Roman"/>
          <w:bCs/>
        </w:rPr>
      </w:pPr>
      <w:r>
        <w:rPr>
          <w:rFonts w:eastAsia="Times New Roman"/>
          <w:bCs/>
        </w:rPr>
        <w:t>(Στο σημείο</w:t>
      </w:r>
      <w:r>
        <w:rPr>
          <w:rFonts w:eastAsia="Times New Roman"/>
          <w:bCs/>
        </w:rPr>
        <w:t xml:space="preserve"> αυτό κτυπάει το κουδούνι λήξεως του χρόνου ομιλίας του κυρίου Υπουργού)</w:t>
      </w:r>
    </w:p>
    <w:p w14:paraId="4E2B3DF9"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t>Δώστε μου και εμένα ένα λεπτό, κύριε Πρόεδρε.</w:t>
      </w:r>
    </w:p>
    <w:p w14:paraId="4E2B3DFA"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t xml:space="preserve">Εδώ υπάρχει μια συζήτηση αν έπρεπε να γίνει ανά έργο, όπως θα χρειαστεί στο μέλλον, να γίνονται αναθέσεις </w:t>
      </w:r>
      <w:r>
        <w:rPr>
          <w:rFonts w:eastAsia="Times New Roman" w:cs="Times New Roman"/>
          <w:szCs w:val="24"/>
        </w:rPr>
        <w:t>–</w:t>
      </w:r>
      <w:r w:rsidRPr="00B776CB">
        <w:rPr>
          <w:rFonts w:eastAsia="Times New Roman" w:cs="Times New Roman"/>
          <w:szCs w:val="24"/>
        </w:rPr>
        <w:t>“</w:t>
      </w:r>
      <w:r>
        <w:rPr>
          <w:rFonts w:eastAsia="Times New Roman" w:cs="Times New Roman"/>
          <w:szCs w:val="24"/>
          <w:lang w:val="en-US"/>
        </w:rPr>
        <w:t>P</w:t>
      </w:r>
      <w:r>
        <w:rPr>
          <w:rFonts w:eastAsia="Times New Roman" w:cs="Times New Roman"/>
          <w:szCs w:val="24"/>
          <w:lang w:val="en-US"/>
        </w:rPr>
        <w:t>RICE</w:t>
      </w:r>
      <w:r>
        <w:rPr>
          <w:rFonts w:eastAsia="Times New Roman" w:cs="Times New Roman"/>
          <w:szCs w:val="24"/>
        </w:rPr>
        <w:t xml:space="preserve"> </w:t>
      </w:r>
      <w:r>
        <w:rPr>
          <w:rFonts w:eastAsia="Times New Roman" w:cs="Times New Roman"/>
          <w:szCs w:val="24"/>
          <w:lang w:val="en-US"/>
        </w:rPr>
        <w:t>W</w:t>
      </w:r>
      <w:r>
        <w:rPr>
          <w:rFonts w:eastAsia="Times New Roman" w:cs="Times New Roman"/>
          <w:szCs w:val="24"/>
        </w:rPr>
        <w:t>ΑΤ</w:t>
      </w:r>
      <w:r>
        <w:rPr>
          <w:rFonts w:eastAsia="Times New Roman" w:cs="Times New Roman"/>
          <w:szCs w:val="24"/>
          <w:lang w:val="en-US"/>
        </w:rPr>
        <w:t>ERHOUSE</w:t>
      </w:r>
      <w:r w:rsidRPr="00383150">
        <w:rPr>
          <w:rFonts w:eastAsia="Times New Roman" w:cs="Times New Roman"/>
          <w:szCs w:val="24"/>
        </w:rPr>
        <w:t>”</w:t>
      </w:r>
      <w:r>
        <w:rPr>
          <w:rFonts w:eastAsia="Times New Roman" w:cs="Times New Roman"/>
          <w:szCs w:val="24"/>
        </w:rPr>
        <w:t xml:space="preserve">, </w:t>
      </w:r>
      <w:r w:rsidRPr="00B776CB">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OUCHE</w:t>
      </w:r>
      <w:r w:rsidRPr="00B776CB">
        <w:rPr>
          <w:rFonts w:eastAsia="Times New Roman" w:cs="Times New Roman"/>
          <w:szCs w:val="24"/>
        </w:rPr>
        <w:t>”</w:t>
      </w:r>
      <w:r>
        <w:rPr>
          <w:rFonts w:eastAsia="Times New Roman" w:cs="Times New Roman"/>
          <w:szCs w:val="24"/>
        </w:rPr>
        <w:t xml:space="preserve">, </w:t>
      </w:r>
      <w:r w:rsidRPr="00B776CB">
        <w:rPr>
          <w:rFonts w:eastAsia="Times New Roman" w:cs="Times New Roman"/>
          <w:szCs w:val="24"/>
        </w:rPr>
        <w:t>“</w:t>
      </w:r>
      <w:r>
        <w:rPr>
          <w:rFonts w:eastAsia="Times New Roman" w:cs="Times New Roman"/>
          <w:szCs w:val="24"/>
          <w:lang w:val="en-US"/>
        </w:rPr>
        <w:t>E</w:t>
      </w:r>
      <w:r>
        <w:rPr>
          <w:rFonts w:eastAsia="Times New Roman" w:cs="Times New Roman"/>
          <w:szCs w:val="24"/>
          <w:lang w:val="en-US"/>
        </w:rPr>
        <w:t>RNST</w:t>
      </w:r>
      <w:r>
        <w:rPr>
          <w:rFonts w:eastAsia="Times New Roman" w:cs="Times New Roman"/>
          <w:szCs w:val="24"/>
        </w:rPr>
        <w:t xml:space="preserve"> &amp; </w:t>
      </w:r>
      <w:r>
        <w:rPr>
          <w:rFonts w:eastAsia="Times New Roman" w:cs="Times New Roman"/>
          <w:szCs w:val="24"/>
          <w:lang w:val="en-US"/>
        </w:rPr>
        <w:t>Y</w:t>
      </w:r>
      <w:r>
        <w:rPr>
          <w:rFonts w:eastAsia="Times New Roman" w:cs="Times New Roman"/>
          <w:szCs w:val="24"/>
          <w:lang w:val="en-US"/>
        </w:rPr>
        <w:t>OUNG</w:t>
      </w:r>
      <w:r w:rsidRPr="00B776CB">
        <w:rPr>
          <w:rFonts w:eastAsia="Times New Roman" w:cs="Times New Roman"/>
          <w:szCs w:val="24"/>
        </w:rPr>
        <w:t>”</w:t>
      </w:r>
      <w:r>
        <w:rPr>
          <w:rFonts w:eastAsia="Times New Roman" w:cs="Times New Roman"/>
          <w:szCs w:val="24"/>
        </w:rPr>
        <w:t>- και να πάρεις ένα πακέτο</w:t>
      </w:r>
      <w:r w:rsidRPr="00B776CB">
        <w:rPr>
          <w:rFonts w:eastAsia="Times New Roman" w:cs="Times New Roman"/>
          <w:szCs w:val="24"/>
        </w:rPr>
        <w:t>,</w:t>
      </w:r>
      <w:r>
        <w:rPr>
          <w:rFonts w:eastAsia="Times New Roman" w:cs="Times New Roman"/>
          <w:szCs w:val="24"/>
        </w:rPr>
        <w:t xml:space="preserve"> που συνήθως είναι αρκετά ακριβοπληρωμένο ή αν είναι καλύτερο να έχεις ένα τέτοιο γραφείο</w:t>
      </w:r>
      <w:r w:rsidRPr="00E74981">
        <w:rPr>
          <w:rFonts w:eastAsia="Times New Roman" w:cs="Times New Roman"/>
          <w:szCs w:val="24"/>
        </w:rPr>
        <w:t>,</w:t>
      </w:r>
      <w:r>
        <w:rPr>
          <w:rFonts w:eastAsia="Times New Roman" w:cs="Times New Roman"/>
          <w:szCs w:val="24"/>
        </w:rPr>
        <w:t xml:space="preserve"> που ανά πάσα στιγμή, εκτός από το παραδοτέο σε μορφή έκθεσης γι’ αυτό ή για εκείνο το θέμα, να μπορείς να έχεις κάποιον που</w:t>
      </w:r>
      <w:r>
        <w:rPr>
          <w:rFonts w:eastAsia="Times New Roman" w:cs="Times New Roman"/>
          <w:szCs w:val="24"/>
        </w:rPr>
        <w:t xml:space="preserve"> να μπορεί να σε συμβουλεύει σε πάρα πολύ δύσκολα πράγματα, από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μέχρι τα κόκκινα δάνεια, μέχρι τη διαπραγμάτευση για το χρέος, μέχρι τη διαπραγμάτευση για πολλά άλλα ζητήματα.</w:t>
      </w:r>
    </w:p>
    <w:p w14:paraId="4E2B3DFB" w14:textId="77777777" w:rsidR="00E21D74" w:rsidRDefault="00E051D5">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έχουμε κάνει μια πολύ καλή επιλογή</w:t>
      </w:r>
      <w:r>
        <w:rPr>
          <w:rFonts w:eastAsia="Times New Roman" w:cs="Times New Roman"/>
          <w:szCs w:val="24"/>
        </w:rPr>
        <w:t>. Ο τρόπος που το κάνουμε έχει πολύ μεγαλύτερη διαφάνεια και θα σας εξηγήσω σε σχέση με το πώς γινόταν στο παρελθόν. Νομίζω ότι, αν ήθελα κάτι να σας πω και να σας μιλήσω με ειλικρίνεια, θα ήταν ότι ένα από τα αγαπημένα μου αστυνομικά μυθιστορήματα είναι τ</w:t>
      </w:r>
      <w:r>
        <w:rPr>
          <w:rFonts w:eastAsia="Times New Roman" w:cs="Times New Roman"/>
          <w:szCs w:val="24"/>
        </w:rPr>
        <w:t xml:space="preserve">ου Αμερικανού </w:t>
      </w:r>
      <w:proofErr w:type="spellStart"/>
      <w:r>
        <w:rPr>
          <w:rFonts w:eastAsia="Times New Roman" w:cs="Times New Roman"/>
          <w:szCs w:val="24"/>
        </w:rPr>
        <w:t>Μόσλευ</w:t>
      </w:r>
      <w:proofErr w:type="spellEnd"/>
      <w:r>
        <w:rPr>
          <w:rFonts w:eastAsia="Times New Roman" w:cs="Times New Roman"/>
          <w:szCs w:val="24"/>
        </w:rPr>
        <w:t>, το «</w:t>
      </w:r>
      <w:r>
        <w:rPr>
          <w:rFonts w:eastAsia="Times New Roman" w:cs="Times New Roman"/>
          <w:szCs w:val="24"/>
          <w:lang w:val="en-US"/>
        </w:rPr>
        <w:t>Always</w:t>
      </w:r>
      <w:r>
        <w:rPr>
          <w:rFonts w:eastAsia="Times New Roman" w:cs="Times New Roman"/>
          <w:szCs w:val="24"/>
        </w:rPr>
        <w:t xml:space="preserve"> </w:t>
      </w:r>
      <w:r>
        <w:rPr>
          <w:rFonts w:eastAsia="Times New Roman" w:cs="Times New Roman"/>
          <w:szCs w:val="24"/>
          <w:lang w:val="en-US"/>
        </w:rPr>
        <w:t>Outnumbered</w:t>
      </w:r>
      <w:r>
        <w:rPr>
          <w:rFonts w:eastAsia="Times New Roman" w:cs="Times New Roman"/>
          <w:szCs w:val="24"/>
        </w:rPr>
        <w:t xml:space="preserve">, </w:t>
      </w:r>
      <w:r>
        <w:rPr>
          <w:rFonts w:eastAsia="Times New Roman" w:cs="Times New Roman"/>
          <w:szCs w:val="24"/>
          <w:lang w:val="en-US"/>
        </w:rPr>
        <w:t>Always</w:t>
      </w:r>
      <w:r>
        <w:rPr>
          <w:rFonts w:eastAsia="Times New Roman" w:cs="Times New Roman"/>
          <w:szCs w:val="24"/>
        </w:rPr>
        <w:t xml:space="preserve"> </w:t>
      </w:r>
      <w:r>
        <w:rPr>
          <w:rFonts w:eastAsia="Times New Roman" w:cs="Times New Roman"/>
          <w:szCs w:val="24"/>
          <w:lang w:val="en-US"/>
        </w:rPr>
        <w:t>Out</w:t>
      </w:r>
      <w:proofErr w:type="spellStart"/>
      <w:r>
        <w:rPr>
          <w:rFonts w:eastAsia="Times New Roman" w:cs="Times New Roman"/>
          <w:szCs w:val="24"/>
        </w:rPr>
        <w:t>gunned</w:t>
      </w:r>
      <w:proofErr w:type="spellEnd"/>
      <w:r>
        <w:rPr>
          <w:rFonts w:eastAsia="Times New Roman" w:cs="Times New Roman"/>
          <w:szCs w:val="24"/>
        </w:rPr>
        <w:t>», που σημαίνει στα ελληνικά ότι αισθάνομαι πολλές φορές ότι απέναντί μου έχω ανθρώπους που είναι πιο πολλοί και με περισσότερα όπλα.</w:t>
      </w:r>
    </w:p>
    <w:p w14:paraId="4E2B3DF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Πρέπει να σας πω ότι η εικόνα που έχω εγώ, παρ’ όλες τις καλ</w:t>
      </w:r>
      <w:r>
        <w:rPr>
          <w:rFonts w:eastAsia="Times New Roman" w:cs="Times New Roman"/>
          <w:szCs w:val="24"/>
        </w:rPr>
        <w:t>ές κουβέντες που έχω πει και που τις πιστεύω για τον δημόσιο τομέα, είναι ότι πολλές φορές στη διαπραγμάτευση, για παράδειγμα, με το ΔΝΤ, τα όπλα και οι άνθρωποι που έχουν ανά πάσα στιγμή για τη διαπραγμάτευση είναι περισσότερα. Το πρόβλημα της Ελληνικής Κ</w:t>
      </w:r>
      <w:r>
        <w:rPr>
          <w:rFonts w:eastAsia="Times New Roman" w:cs="Times New Roman"/>
          <w:szCs w:val="24"/>
        </w:rPr>
        <w:t xml:space="preserve">υβέρνησης, παρ’ όλο που προσπαθεί να κάνει μεγάλες οικονομίες και να μην αναθέτει έργα σε μεγάλους οίκους χωρίς σοβαρό λόγο, είναι ότι πολλές φορές, όπως το έχω αισθανθεί </w:t>
      </w:r>
      <w:r>
        <w:rPr>
          <w:rFonts w:eastAsia="Times New Roman" w:cs="Times New Roman"/>
          <w:szCs w:val="24"/>
        </w:rPr>
        <w:lastRenderedPageBreak/>
        <w:t>στη διαπραγμάτευση, η απέναντι μεριά είχε περισσότερα όπλα και περισσότερα πρόσωπα γι</w:t>
      </w:r>
      <w:r>
        <w:rPr>
          <w:rFonts w:eastAsia="Times New Roman" w:cs="Times New Roman"/>
          <w:szCs w:val="24"/>
        </w:rPr>
        <w:t>’ αυτή τη διαπραγμάτευση.</w:t>
      </w:r>
    </w:p>
    <w:p w14:paraId="4E2B3DFD"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τον λόγο, κύριε Κακλαμάνη.</w:t>
      </w:r>
    </w:p>
    <w:p w14:paraId="4E2B3DFE"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Κύριε Πρόεδρε, εάν δεν ήμουν μέσα σε αυτή την Αίθουσα από το 1990 και αν δεν ήμουν Αντιπρόεδρος της Βουλής -δύο πρά</w:t>
      </w:r>
      <w:r>
        <w:rPr>
          <w:rFonts w:eastAsia="Times New Roman" w:cs="Times New Roman"/>
          <w:szCs w:val="24"/>
        </w:rPr>
        <w:t>γματα που μου επιβάλλουν να σέβομαι τον θεσμό- και για λόγους ευγενείας απέναντι στο πρόσωπο του κυρίου Υπουργού, λογικά θα έπρεπε αυτή τη στιγμή να αποχωρήσω της Αιθούσης.</w:t>
      </w:r>
    </w:p>
    <w:p w14:paraId="4E2B3DF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Μετά από οκτώ αναβολές –γιατί οκτώ αναβολές έγιναν επί Υπουργίας του κ. </w:t>
      </w:r>
      <w:proofErr w:type="spellStart"/>
      <w:r>
        <w:rPr>
          <w:rFonts w:eastAsia="Times New Roman" w:cs="Times New Roman"/>
          <w:szCs w:val="24"/>
        </w:rPr>
        <w:t>Τσακαλώτου</w:t>
      </w:r>
      <w:proofErr w:type="spellEnd"/>
      <w:r>
        <w:rPr>
          <w:rFonts w:eastAsia="Times New Roman" w:cs="Times New Roman"/>
          <w:szCs w:val="24"/>
        </w:rPr>
        <w:t xml:space="preserve"> </w:t>
      </w:r>
      <w:r>
        <w:rPr>
          <w:rFonts w:eastAsia="Times New Roman" w:cs="Times New Roman"/>
          <w:szCs w:val="24"/>
        </w:rPr>
        <w:t xml:space="preserve">μέχρι να έρθει η σημερινή ημέρα για να μην μου απαντήσει- δεν μου απαντήσατε, κύριε Υπουργέ, σε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ερώτηση. </w:t>
      </w:r>
    </w:p>
    <w:p w14:paraId="4E2B3E0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Εγώ δεν σας εγκάλεσα ότι κάνατε αδιαφανή σύμπραξη. Ειδικά σε εσάς δεν θα το έλεγα ποτέ αυτό. Ούτε σας είπα αν εμπιστεύεστε ή δεν εμπιστεύεστε τους υπαλλήλους του ελληνικού </w:t>
      </w:r>
      <w:r>
        <w:rPr>
          <w:rFonts w:eastAsia="Times New Roman" w:cs="Times New Roman"/>
          <w:szCs w:val="24"/>
        </w:rPr>
        <w:t>δημοσίου</w:t>
      </w:r>
      <w:r>
        <w:rPr>
          <w:rFonts w:eastAsia="Times New Roman" w:cs="Times New Roman"/>
          <w:szCs w:val="24"/>
        </w:rPr>
        <w:t>. Εγώ σας έκανα επτά πολύ συγκεκριμένα ερωτήματα. Δεν μου απαντήσατε σε κανέ</w:t>
      </w:r>
      <w:r>
        <w:rPr>
          <w:rFonts w:eastAsia="Times New Roman" w:cs="Times New Roman"/>
          <w:szCs w:val="24"/>
        </w:rPr>
        <w:t xml:space="preserve">να, ούτε σε ένα. Σας ζήτησα αριθμούς. Σας ζήτησα ποσά. Σας είπα να τα καταθέσετε στα Πρακτικά. Κάνετε σαν να μην ακούσατε τι σας ρώτησα. </w:t>
      </w:r>
    </w:p>
    <w:p w14:paraId="4E2B3E0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Το μόνο </w:t>
      </w:r>
      <w:r>
        <w:rPr>
          <w:rFonts w:eastAsia="Times New Roman" w:cs="Times New Roman"/>
          <w:szCs w:val="24"/>
        </w:rPr>
        <w:t>συγκεκριμένο</w:t>
      </w:r>
      <w:r>
        <w:rPr>
          <w:rFonts w:eastAsia="Times New Roman" w:cs="Times New Roman"/>
          <w:szCs w:val="24"/>
        </w:rPr>
        <w:t xml:space="preserve"> που είπατε, αλλά που επιβεβαιώνει, δυστυχώς, τους φόβους μου, είναι για την Πράξη -όπως είπατε, τ</w:t>
      </w:r>
      <w:r>
        <w:rPr>
          <w:rFonts w:eastAsia="Times New Roman" w:cs="Times New Roman"/>
          <w:szCs w:val="24"/>
        </w:rPr>
        <w:t>ην ΠΝΠ- της 31</w:t>
      </w:r>
      <w:r>
        <w:rPr>
          <w:rFonts w:eastAsia="Times New Roman" w:cs="Times New Roman"/>
          <w:szCs w:val="24"/>
          <w:vertAlign w:val="superscript"/>
        </w:rPr>
        <w:t>ης</w:t>
      </w:r>
      <w:r>
        <w:rPr>
          <w:rFonts w:eastAsia="Times New Roman" w:cs="Times New Roman"/>
          <w:szCs w:val="24"/>
        </w:rPr>
        <w:t xml:space="preserve"> Ιουλίου, την οποία προσφάτως τροποποιήσατε εν μέρει. Είπατε ότι με βάση αυτή την ΠΝΠ της 31</w:t>
      </w:r>
      <w:r>
        <w:rPr>
          <w:rFonts w:eastAsia="Times New Roman" w:cs="Times New Roman"/>
          <w:szCs w:val="24"/>
          <w:vertAlign w:val="superscript"/>
        </w:rPr>
        <w:t>ης</w:t>
      </w:r>
      <w:r>
        <w:rPr>
          <w:rFonts w:eastAsia="Times New Roman" w:cs="Times New Roman"/>
          <w:szCs w:val="24"/>
        </w:rPr>
        <w:t xml:space="preserve"> Ιουλίου υπογράψατε σύμβαση με το γραφείο του κ. Κιμ Γκλεν. Παρακαλώ, καταθέστε τη σύμβαση στα Πρακτικά</w:t>
      </w:r>
      <w:r>
        <w:rPr>
          <w:rFonts w:eastAsia="Times New Roman" w:cs="Times New Roman"/>
          <w:szCs w:val="24"/>
        </w:rPr>
        <w:t>,</w:t>
      </w:r>
      <w:r>
        <w:rPr>
          <w:rFonts w:eastAsia="Times New Roman" w:cs="Times New Roman"/>
          <w:szCs w:val="24"/>
        </w:rPr>
        <w:t xml:space="preserve"> για να δούμε με τι ποσό. Αυτό σας ζήταγα.</w:t>
      </w:r>
      <w:r>
        <w:rPr>
          <w:rFonts w:eastAsia="Times New Roman" w:cs="Times New Roman"/>
          <w:szCs w:val="24"/>
        </w:rPr>
        <w:t xml:space="preserve"> </w:t>
      </w:r>
    </w:p>
    <w:p w14:paraId="4E2B3E0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Όμως, θέλετε να μου πείτε ότι από τον Ιανουάριο μέχρι την 31</w:t>
      </w:r>
      <w:r>
        <w:rPr>
          <w:rFonts w:eastAsia="Times New Roman" w:cs="Times New Roman"/>
          <w:szCs w:val="24"/>
          <w:vertAlign w:val="superscript"/>
        </w:rPr>
        <w:t>η</w:t>
      </w:r>
      <w:r>
        <w:rPr>
          <w:rFonts w:eastAsia="Times New Roman" w:cs="Times New Roman"/>
          <w:szCs w:val="24"/>
        </w:rPr>
        <w:t xml:space="preserve"> Ιουλίου, που υπογράψατε τη σύμβαση με το γραφείο του κ. Κιμ Γκλεν, αυτός ο </w:t>
      </w:r>
      <w:proofErr w:type="spellStart"/>
      <w:r>
        <w:rPr>
          <w:rFonts w:eastAsia="Times New Roman" w:cs="Times New Roman"/>
          <w:szCs w:val="24"/>
        </w:rPr>
        <w:t>φιλέλλην</w:t>
      </w:r>
      <w:proofErr w:type="spellEnd"/>
      <w:r>
        <w:rPr>
          <w:rFonts w:eastAsia="Times New Roman" w:cs="Times New Roman"/>
          <w:szCs w:val="24"/>
        </w:rPr>
        <w:t xml:space="preserve"> και το γραφείο του </w:t>
      </w:r>
      <w:proofErr w:type="spellStart"/>
      <w:r>
        <w:rPr>
          <w:rFonts w:eastAsia="Times New Roman" w:cs="Times New Roman"/>
          <w:szCs w:val="24"/>
        </w:rPr>
        <w:t>εδούλευαν</w:t>
      </w:r>
      <w:proofErr w:type="spellEnd"/>
      <w:r>
        <w:rPr>
          <w:rFonts w:eastAsia="Times New Roman" w:cs="Times New Roman"/>
          <w:szCs w:val="24"/>
        </w:rPr>
        <w:t xml:space="preserve"> δωρεάν για το ελληνικό </w:t>
      </w:r>
      <w:r>
        <w:rPr>
          <w:rFonts w:eastAsia="Times New Roman" w:cs="Times New Roman"/>
          <w:szCs w:val="24"/>
        </w:rPr>
        <w:lastRenderedPageBreak/>
        <w:t>δημόσιο</w:t>
      </w:r>
      <w:r>
        <w:rPr>
          <w:rFonts w:eastAsia="Times New Roman" w:cs="Times New Roman"/>
          <w:szCs w:val="24"/>
        </w:rPr>
        <w:t>; Αυτό θέλετε να μας πείτε; Εάν είναι έτσι, εγώ α</w:t>
      </w:r>
      <w:r>
        <w:rPr>
          <w:rFonts w:eastAsia="Times New Roman" w:cs="Times New Roman"/>
          <w:szCs w:val="24"/>
        </w:rPr>
        <w:t>πό τη στιγμή που θα μου το πείτε εσείς θα το πιστέψω και θα το δεχτώ. Όμως, μου φαίνεται εξαιρετικά περίεργο επί οκτώ μήνες να δουλεύει ένα ολόκληρο γραφείο, δίδοντάς σας μάλιστα τόσο πολύτιμες συμβουλές, όπως είπατε, τζάμπα, δωρεάν. Ε, τότε αυτόν να τον χ</w:t>
      </w:r>
      <w:r>
        <w:rPr>
          <w:rFonts w:eastAsia="Times New Roman" w:cs="Times New Roman"/>
          <w:szCs w:val="24"/>
        </w:rPr>
        <w:t xml:space="preserve">ρησιμοποιήσουν και άλλα Υπουργεία, αφού αγαπάει τόσο πολύ τη χώρα </w:t>
      </w:r>
      <w:r>
        <w:rPr>
          <w:rFonts w:eastAsia="Times New Roman" w:cs="Times New Roman"/>
          <w:szCs w:val="24"/>
        </w:rPr>
        <w:t>μας. Θ</w:t>
      </w:r>
      <w:r>
        <w:rPr>
          <w:rFonts w:eastAsia="Times New Roman" w:cs="Times New Roman"/>
          <w:szCs w:val="24"/>
        </w:rPr>
        <w:t xml:space="preserve">α κερδίσουμε πολλά λεφτά. </w:t>
      </w:r>
    </w:p>
    <w:p w14:paraId="4E2B3E0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Παρακαλώ, λοιπόν, πάρα πολύ στη δευτερολογία σας, πρώτον, να μου καταθέσετε ό,τι έχετε στα χέρια σας και κυρίως τη σύμβαση που είπατε ότι υπογράψατε μετά την</w:t>
      </w:r>
      <w:r>
        <w:rPr>
          <w:rFonts w:eastAsia="Times New Roman" w:cs="Times New Roman"/>
          <w:szCs w:val="24"/>
        </w:rPr>
        <w:t xml:space="preserve"> 31</w:t>
      </w:r>
      <w:r>
        <w:rPr>
          <w:rFonts w:eastAsia="Times New Roman" w:cs="Times New Roman"/>
          <w:szCs w:val="24"/>
          <w:vertAlign w:val="superscript"/>
        </w:rPr>
        <w:t>η</w:t>
      </w:r>
      <w:r>
        <w:rPr>
          <w:rFonts w:eastAsia="Times New Roman" w:cs="Times New Roman"/>
          <w:szCs w:val="24"/>
        </w:rPr>
        <w:t xml:space="preserve"> Ιουλίου, με βάση την πρώτη ΠΝΠ που τροποποιήθηκε, όπως είπαμε, και ό,τι άλλα παραστατικά έχει αυτός ο κύριος. Διότι τότε μου είπε ψέματα ο κ. </w:t>
      </w:r>
      <w:proofErr w:type="spellStart"/>
      <w:r>
        <w:rPr>
          <w:rFonts w:eastAsia="Times New Roman" w:cs="Times New Roman"/>
          <w:szCs w:val="24"/>
        </w:rPr>
        <w:t>Βαρουφάκης</w:t>
      </w:r>
      <w:proofErr w:type="spellEnd"/>
      <w:r>
        <w:rPr>
          <w:rFonts w:eastAsia="Times New Roman" w:cs="Times New Roman"/>
          <w:szCs w:val="24"/>
        </w:rPr>
        <w:t>, ο οποίος μου είπε ότι πληρωνόταν τα ημερήσια έξοδά του, τα ξενοδοχεία του και όλα αυτά. Τα θέλουμε. Τ</w:t>
      </w:r>
      <w:r>
        <w:rPr>
          <w:rFonts w:eastAsia="Times New Roman" w:cs="Times New Roman"/>
          <w:szCs w:val="24"/>
        </w:rPr>
        <w:t>α αναρτήσατε στη «ΔΙΑΥΓΕΙΑ», χωρίς ποσά όμως δίπλα. Γιατί δεν βάλατε ποσά για να δω που έμενε; Στο «</w:t>
      </w:r>
      <w:r>
        <w:rPr>
          <w:rFonts w:eastAsia="Times New Roman" w:cs="Times New Roman"/>
          <w:szCs w:val="24"/>
          <w:lang w:val="en-US"/>
        </w:rPr>
        <w:t>Four</w:t>
      </w:r>
      <w:r>
        <w:rPr>
          <w:rFonts w:eastAsia="Times New Roman" w:cs="Times New Roman"/>
          <w:szCs w:val="24"/>
        </w:rPr>
        <w:t xml:space="preserve"> </w:t>
      </w:r>
      <w:r>
        <w:rPr>
          <w:rFonts w:eastAsia="Times New Roman" w:cs="Times New Roman"/>
          <w:szCs w:val="24"/>
          <w:lang w:val="en-US"/>
        </w:rPr>
        <w:t>Seasons</w:t>
      </w:r>
      <w:r>
        <w:rPr>
          <w:rFonts w:eastAsia="Times New Roman" w:cs="Times New Roman"/>
          <w:szCs w:val="24"/>
        </w:rPr>
        <w:t xml:space="preserve">» έμενε ο κ. Κιμ Γκλεν; Πήγαινε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class</w:t>
      </w:r>
      <w:r>
        <w:rPr>
          <w:rFonts w:eastAsia="Times New Roman" w:cs="Times New Roman"/>
          <w:szCs w:val="24"/>
        </w:rPr>
        <w:t xml:space="preserve">; Πόσα είναι </w:t>
      </w:r>
      <w:r>
        <w:rPr>
          <w:rFonts w:eastAsia="Times New Roman" w:cs="Times New Roman"/>
          <w:szCs w:val="24"/>
        </w:rPr>
        <w:lastRenderedPageBreak/>
        <w:t>αυτά τα ποσά, έστω και αυτά που δεν είναι αμοιβή; Αυτά σας ζητάω εδώ και έναν χρόνο κ</w:t>
      </w:r>
      <w:r>
        <w:rPr>
          <w:rFonts w:eastAsia="Times New Roman" w:cs="Times New Roman"/>
          <w:szCs w:val="24"/>
        </w:rPr>
        <w:t xml:space="preserve">αι δεν τα φέρνετε στη Βουλή. </w:t>
      </w:r>
    </w:p>
    <w:p w14:paraId="4E2B3E0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Σας παρακαλώ πάρα πολύ, γιατί από εσάς έχω </w:t>
      </w:r>
      <w:proofErr w:type="spellStart"/>
      <w:r>
        <w:rPr>
          <w:rFonts w:eastAsia="Times New Roman" w:cs="Times New Roman"/>
          <w:szCs w:val="24"/>
        </w:rPr>
        <w:t>ηυξημένες</w:t>
      </w:r>
      <w:proofErr w:type="spellEnd"/>
      <w:r>
        <w:rPr>
          <w:rFonts w:eastAsia="Times New Roman" w:cs="Times New Roman"/>
          <w:szCs w:val="24"/>
        </w:rPr>
        <w:t xml:space="preserve"> απαιτήσεις</w:t>
      </w:r>
      <w:r>
        <w:rPr>
          <w:rFonts w:eastAsia="Times New Roman" w:cs="Times New Roman"/>
          <w:szCs w:val="24"/>
        </w:rPr>
        <w:t>,</w:t>
      </w:r>
      <w:r>
        <w:rPr>
          <w:rFonts w:eastAsia="Times New Roman" w:cs="Times New Roman"/>
          <w:szCs w:val="24"/>
        </w:rPr>
        <w:t xml:space="preserve"> λόγω σεβασμού προς το πρόσωπό σας. Θέλω</w:t>
      </w:r>
      <w:r>
        <w:rPr>
          <w:rFonts w:eastAsia="Times New Roman" w:cs="Times New Roman"/>
          <w:szCs w:val="24"/>
        </w:rPr>
        <w:t>, σε</w:t>
      </w:r>
      <w:r>
        <w:rPr>
          <w:rFonts w:eastAsia="Times New Roman" w:cs="Times New Roman"/>
          <w:szCs w:val="24"/>
        </w:rPr>
        <w:t xml:space="preserve"> ό,τι είστε σήμερα πρόχειρος να μου απαντήσετε</w:t>
      </w:r>
      <w:r>
        <w:rPr>
          <w:rFonts w:eastAsia="Times New Roman" w:cs="Times New Roman"/>
          <w:szCs w:val="24"/>
        </w:rPr>
        <w:t>,</w:t>
      </w:r>
      <w:r>
        <w:rPr>
          <w:rFonts w:eastAsia="Times New Roman" w:cs="Times New Roman"/>
          <w:szCs w:val="24"/>
        </w:rPr>
        <w:t xml:space="preserve"> να το απαντήσετε και να δεσμευθείτε ότι μέχρι την Παρασκευή θα στείλετ</w:t>
      </w:r>
      <w:r>
        <w:rPr>
          <w:rFonts w:eastAsia="Times New Roman" w:cs="Times New Roman"/>
          <w:szCs w:val="24"/>
        </w:rPr>
        <w:t>ε στα Πρακτικά της Βουλής και τη σύμβαση και ό,τι άλλα παραστατικά έχετε.</w:t>
      </w:r>
    </w:p>
    <w:p w14:paraId="4E2B3E05"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4E2B3E06"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Νομίζω, κύριε συνάδελφε, ότι αδικήσατε και εμένα και τον κ. Κιμ. Αδικήσατ</w:t>
      </w:r>
      <w:r>
        <w:rPr>
          <w:rFonts w:eastAsia="Times New Roman" w:cs="Times New Roman"/>
          <w:szCs w:val="24"/>
        </w:rPr>
        <w:t>ε εμένα</w:t>
      </w:r>
      <w:r>
        <w:rPr>
          <w:rFonts w:eastAsia="Times New Roman" w:cs="Times New Roman"/>
          <w:szCs w:val="24"/>
        </w:rPr>
        <w:t>,</w:t>
      </w:r>
      <w:r>
        <w:rPr>
          <w:rFonts w:eastAsia="Times New Roman" w:cs="Times New Roman"/>
          <w:szCs w:val="24"/>
        </w:rPr>
        <w:t xml:space="preserve"> γιατί απάντησα σε συγκεκριμένες ερωτήσεις. Είπα ότι είναι σύμβουλος και είναι δικός μου, όχι του Πρωθυπουργού, ούτε κάποιου άλλου. Έχει βοηθήσει βέβαια μέσω </w:t>
      </w:r>
      <w:r>
        <w:rPr>
          <w:rFonts w:eastAsia="Times New Roman" w:cs="Times New Roman"/>
          <w:szCs w:val="24"/>
        </w:rPr>
        <w:lastRenderedPageBreak/>
        <w:t>εμού και άλλους Υπουργούς. Απάντησα για τον συγκεκριμένο τρόπο με τον οποίο υπάρχει η σύμβ</w:t>
      </w:r>
      <w:r>
        <w:rPr>
          <w:rFonts w:eastAsia="Times New Roman" w:cs="Times New Roman"/>
          <w:szCs w:val="24"/>
        </w:rPr>
        <w:t xml:space="preserve">αση. Απάντησα για ποια θέματα ασχολείται, που είναι μέσα στις ερωτήσεις σας. </w:t>
      </w:r>
    </w:p>
    <w:p w14:paraId="4E2B3E0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Άρα με αδικείτε με το σαρκασμό και την ειρωνεία σας ότι είναι τόσο φιλέλληνας. Πρέπει να σας πω ότι δεν είναι σπάνια πρακτική οι άνθρωποι να δουλεύουν </w:t>
      </w:r>
      <w:r>
        <w:rPr>
          <w:rFonts w:eastAsia="Times New Roman" w:cs="Times New Roman"/>
          <w:szCs w:val="24"/>
          <w:lang w:val="en-US"/>
        </w:rPr>
        <w:t>pro</w:t>
      </w:r>
      <w:r>
        <w:rPr>
          <w:rFonts w:eastAsia="Times New Roman" w:cs="Times New Roman"/>
          <w:szCs w:val="24"/>
        </w:rPr>
        <w:t xml:space="preserve"> </w:t>
      </w:r>
      <w:r>
        <w:rPr>
          <w:rFonts w:eastAsia="Times New Roman" w:cs="Times New Roman"/>
          <w:szCs w:val="24"/>
          <w:lang w:val="en-US"/>
        </w:rPr>
        <w:t>bono</w:t>
      </w:r>
      <w:r>
        <w:rPr>
          <w:rFonts w:eastAsia="Times New Roman" w:cs="Times New Roman"/>
          <w:szCs w:val="24"/>
        </w:rPr>
        <w:t xml:space="preserve"> και μετά, επειδή δ</w:t>
      </w:r>
      <w:r>
        <w:rPr>
          <w:rFonts w:eastAsia="Times New Roman" w:cs="Times New Roman"/>
          <w:szCs w:val="24"/>
        </w:rPr>
        <w:t>είχνουν ένα ενδιαφέρον, να παίρνουν και μ</w:t>
      </w:r>
      <w:r>
        <w:rPr>
          <w:rFonts w:eastAsia="Times New Roman" w:cs="Times New Roman"/>
          <w:szCs w:val="24"/>
        </w:rPr>
        <w:t>ί</w:t>
      </w:r>
      <w:r>
        <w:rPr>
          <w:rFonts w:eastAsia="Times New Roman" w:cs="Times New Roman"/>
          <w:szCs w:val="24"/>
        </w:rPr>
        <w:t xml:space="preserve">α σύμβαση. Δεν είναι σπάνιο πράγμα. Πρέπει να σας πω ότι είναι και συνηθισμένη πρακτική. </w:t>
      </w:r>
    </w:p>
    <w:p w14:paraId="4E2B3E08"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Τι ποσό αναφέρει η σύμβαση; </w:t>
      </w:r>
    </w:p>
    <w:p w14:paraId="4E2B3E09" w14:textId="77777777" w:rsidR="00E21D74" w:rsidRDefault="00E051D5">
      <w:pPr>
        <w:spacing w:line="600" w:lineRule="auto"/>
        <w:ind w:firstLine="720"/>
        <w:jc w:val="both"/>
        <w:rPr>
          <w:rFonts w:eastAsia="Times New Roman" w:cs="Times New Roman"/>
          <w:szCs w:val="24"/>
        </w:rPr>
      </w:pPr>
      <w:r>
        <w:rPr>
          <w:rFonts w:eastAsia="Times New Roman"/>
          <w:b/>
          <w:szCs w:val="24"/>
        </w:rPr>
        <w:t>ΕΥΚΛΕΙΔΗΣ ΤΣΑΚΑΛΩΤΟΣ (Υπουργός Οικονομικών):</w:t>
      </w:r>
      <w:r>
        <w:rPr>
          <w:rFonts w:eastAsia="Times New Roman"/>
          <w:szCs w:val="24"/>
        </w:rPr>
        <w:t xml:space="preserve"> </w:t>
      </w:r>
      <w:r>
        <w:rPr>
          <w:rFonts w:eastAsia="Times New Roman" w:cs="Times New Roman"/>
          <w:szCs w:val="24"/>
        </w:rPr>
        <w:t>Κ</w:t>
      </w:r>
      <w:r>
        <w:rPr>
          <w:rFonts w:eastAsia="Times New Roman" w:cs="Times New Roman"/>
          <w:szCs w:val="24"/>
        </w:rPr>
        <w:t>αι δεν είναι και σπάνιο πράγμα κάποιος να αγαπάει μια χώρα και να θέλει να τη βοηθήσει. Δεν είναι τόσο σπάνιο!</w:t>
      </w:r>
    </w:p>
    <w:p w14:paraId="4E2B3E0A"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Μάλιστα!</w:t>
      </w:r>
    </w:p>
    <w:p w14:paraId="4E2B3E0B" w14:textId="77777777" w:rsidR="00E21D74" w:rsidRDefault="00E051D5">
      <w:pPr>
        <w:spacing w:line="600" w:lineRule="auto"/>
        <w:ind w:firstLine="720"/>
        <w:jc w:val="both"/>
        <w:rPr>
          <w:rFonts w:eastAsia="Times New Roman" w:cs="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w:t>
      </w:r>
      <w:r>
        <w:rPr>
          <w:rFonts w:eastAsia="Times New Roman" w:cs="Times New Roman"/>
          <w:szCs w:val="24"/>
        </w:rPr>
        <w:t xml:space="preserve">Ας μην έχουμε αυτήν την </w:t>
      </w:r>
      <w:proofErr w:type="spellStart"/>
      <w:r>
        <w:rPr>
          <w:rFonts w:eastAsia="Times New Roman" w:cs="Times New Roman"/>
          <w:szCs w:val="24"/>
        </w:rPr>
        <w:t>απαξιωτική</w:t>
      </w:r>
      <w:proofErr w:type="spellEnd"/>
      <w:r>
        <w:rPr>
          <w:rFonts w:eastAsia="Times New Roman" w:cs="Times New Roman"/>
          <w:szCs w:val="24"/>
        </w:rPr>
        <w:t xml:space="preserve"> </w:t>
      </w:r>
      <w:proofErr w:type="spellStart"/>
      <w:r>
        <w:rPr>
          <w:rFonts w:eastAsia="Times New Roman" w:cs="Times New Roman"/>
          <w:szCs w:val="24"/>
        </w:rPr>
        <w:t>αξιακή</w:t>
      </w:r>
      <w:proofErr w:type="spellEnd"/>
      <w:r>
        <w:rPr>
          <w:rFonts w:eastAsia="Times New Roman" w:cs="Times New Roman"/>
          <w:szCs w:val="24"/>
        </w:rPr>
        <w:t xml:space="preserve"> </w:t>
      </w:r>
      <w:r>
        <w:rPr>
          <w:rFonts w:eastAsia="Times New Roman" w:cs="Times New Roman"/>
          <w:szCs w:val="24"/>
        </w:rPr>
        <w:t>θέση, γιατί μας ακούνε και νέοι άνθρωποι και θα θεωρούν ότι υπάρχουν μόνο συμβάσεις που είναι με χρηματικό ποσό. Υπάρχει τώρα αυτή η σχέση. Το ΚΥΣΟΙΠ το έκανε πολύ ξεκάθαρο. Και αυτό ψηφίσαμε, ότι δηλαδή υπάρχουν συμβάσεις που για λόγους έκτακτης ανάγκης ή</w:t>
      </w:r>
      <w:r>
        <w:rPr>
          <w:rFonts w:eastAsia="Times New Roman" w:cs="Times New Roman"/>
          <w:szCs w:val="24"/>
        </w:rPr>
        <w:t xml:space="preserve"> εμπιστευτικότητας μπορεί να τις αναθέσει το ΚΥΣΟΙΠ. Μ</w:t>
      </w:r>
      <w:r>
        <w:rPr>
          <w:rFonts w:eastAsia="Times New Roman" w:cs="Times New Roman"/>
          <w:szCs w:val="24"/>
        </w:rPr>
        <w:t>ε</w:t>
      </w:r>
      <w:r>
        <w:rPr>
          <w:rFonts w:eastAsia="Times New Roman" w:cs="Times New Roman"/>
          <w:szCs w:val="24"/>
        </w:rPr>
        <w:t xml:space="preserve"> αυτόν τον τρόπο έγινε. Δεν νομίζω ότι είναι κάτι τρομερό. </w:t>
      </w:r>
    </w:p>
    <w:p w14:paraId="4E2B3E0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Σε σχέση μ</w:t>
      </w:r>
      <w:r>
        <w:rPr>
          <w:rFonts w:eastAsia="Times New Roman" w:cs="Times New Roman"/>
          <w:szCs w:val="24"/>
        </w:rPr>
        <w:t>ε</w:t>
      </w:r>
      <w:r>
        <w:rPr>
          <w:rFonts w:eastAsia="Times New Roman" w:cs="Times New Roman"/>
          <w:szCs w:val="24"/>
        </w:rPr>
        <w:t xml:space="preserve"> αυτό που λέτε, ότι δηλαδή έχετε αυτήν την ιστορία ως Πρόεδρος -την οποία και εγώ σέβομαι-, πρέπει να σας πω ότι δεν είδα να υπάρχ</w:t>
      </w:r>
      <w:r>
        <w:rPr>
          <w:rFonts w:eastAsia="Times New Roman" w:cs="Times New Roman"/>
          <w:szCs w:val="24"/>
        </w:rPr>
        <w:t xml:space="preserve">ουν όλες αυτές οι συμβάσεις. Ξέρετε για πόσα εκατομμύρια μιλάμε για το </w:t>
      </w:r>
      <w:r>
        <w:rPr>
          <w:rFonts w:eastAsia="Times New Roman" w:cs="Times New Roman"/>
          <w:szCs w:val="24"/>
          <w:lang w:val="en-US"/>
        </w:rPr>
        <w:t>PSI</w:t>
      </w:r>
      <w:r>
        <w:rPr>
          <w:rFonts w:eastAsia="Times New Roman" w:cs="Times New Roman"/>
          <w:szCs w:val="24"/>
        </w:rPr>
        <w:t xml:space="preserve"> και σε πόσους οίκους; Τις έχετε δει αυτές; Είναι στα Πρακτικά της Βουλής; </w:t>
      </w:r>
    </w:p>
    <w:p w14:paraId="4E2B3E0D"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Έκανα αυστηρότερο έλεγχο τότε! </w:t>
      </w:r>
    </w:p>
    <w:p w14:paraId="4E2B3E0E" w14:textId="77777777" w:rsidR="00E21D74" w:rsidRDefault="00E051D5">
      <w:pPr>
        <w:spacing w:line="600" w:lineRule="auto"/>
        <w:ind w:firstLine="720"/>
        <w:jc w:val="both"/>
        <w:rPr>
          <w:rFonts w:eastAsia="Times New Roman" w:cs="Times New Roman"/>
          <w:szCs w:val="24"/>
        </w:rPr>
      </w:pPr>
      <w:r>
        <w:rPr>
          <w:rFonts w:eastAsia="Times New Roman"/>
          <w:b/>
          <w:szCs w:val="24"/>
        </w:rPr>
        <w:t>ΕΥΚΛΕΙΔΗΣ ΤΣΑΚΑΛΩΤΟΣ (Υπο</w:t>
      </w:r>
      <w:r>
        <w:rPr>
          <w:rFonts w:eastAsia="Times New Roman"/>
          <w:b/>
          <w:szCs w:val="24"/>
        </w:rPr>
        <w:t>υργός Οικονομικών):</w:t>
      </w:r>
      <w:r>
        <w:rPr>
          <w:rFonts w:eastAsia="Times New Roman"/>
          <w:szCs w:val="24"/>
        </w:rPr>
        <w:t xml:space="preserve"> Ξέρετε ότι σ</w:t>
      </w:r>
      <w:r>
        <w:rPr>
          <w:rFonts w:eastAsia="Times New Roman" w:cs="Times New Roman"/>
          <w:szCs w:val="24"/>
        </w:rPr>
        <w:t xml:space="preserve">τις τράπεζες το 2014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είχαμε δαπάνες 14,4 εκατομμύρια και εμείς το 2015 είχαμε 1 εκατομμύριο; Το ξέρετε </w:t>
      </w:r>
      <w:r>
        <w:rPr>
          <w:rFonts w:eastAsia="Times New Roman" w:cs="Times New Roman"/>
          <w:szCs w:val="24"/>
        </w:rPr>
        <w:lastRenderedPageBreak/>
        <w:t>ότι μέσα από το ΤΑΙΠΕΔ Υπουργοί αποφάσιζαν για συγκεκριμένους συμβούλους και μετά σε κάθε ιδιωτικο</w:t>
      </w:r>
      <w:r>
        <w:rPr>
          <w:rFonts w:eastAsia="Times New Roman" w:cs="Times New Roman"/>
          <w:szCs w:val="24"/>
        </w:rPr>
        <w:t xml:space="preserve">ποίηση πληρωνόντουσαν εκ των υστέρων μέσα από τα χρήματα του ΤΑΙΠΕΔ; </w:t>
      </w:r>
    </w:p>
    <w:p w14:paraId="4E2B3E0F"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αλλά εγώ θα φύγω. Εγώ ήρθα και ρώτησα άλλα πράγματα. </w:t>
      </w:r>
    </w:p>
    <w:p w14:paraId="4E2B3E10" w14:textId="77777777" w:rsidR="00E21D74" w:rsidRDefault="00E051D5">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Γιατί να φύγετε; Τώρα που απαντάται η ερώτηση θα φύγετε; </w:t>
      </w:r>
    </w:p>
    <w:p w14:paraId="4E2B3E11" w14:textId="77777777" w:rsidR="00E21D74" w:rsidRDefault="00E051D5">
      <w:pPr>
        <w:spacing w:line="600" w:lineRule="auto"/>
        <w:ind w:firstLine="720"/>
        <w:jc w:val="both"/>
        <w:rPr>
          <w:rFonts w:eastAsia="Times New Roman" w:cs="Times New Roman"/>
          <w:szCs w:val="24"/>
        </w:rPr>
      </w:pPr>
      <w:r>
        <w:rPr>
          <w:rFonts w:eastAsia="Times New Roman"/>
          <w:b/>
          <w:szCs w:val="24"/>
        </w:rPr>
        <w:t>ΕΥΚΛΕΙΔΗΣ ΤΣΑΚΑΛΩΤΟΣ (Υπουργός Οικονομικών):</w:t>
      </w:r>
      <w:r>
        <w:rPr>
          <w:rFonts w:eastAsia="Times New Roman"/>
          <w:szCs w:val="24"/>
        </w:rPr>
        <w:t xml:space="preserve"> </w:t>
      </w:r>
      <w:r>
        <w:rPr>
          <w:rFonts w:eastAsia="Times New Roman" w:cs="Times New Roman"/>
          <w:szCs w:val="24"/>
        </w:rPr>
        <w:t>Όχι, κύριε Πρόεδρε, απαντάω συγκεκριμένα….</w:t>
      </w:r>
    </w:p>
    <w:p w14:paraId="4E2B3E12"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Υποτιμάει τη νοημοσύνη μου ο κύριος Υπουργός. Εγώ δεν ρώτησα </w:t>
      </w:r>
      <w:r>
        <w:rPr>
          <w:rFonts w:eastAsia="Times New Roman" w:cs="Times New Roman"/>
          <w:szCs w:val="24"/>
        </w:rPr>
        <w:t xml:space="preserve">να μου απαντήσει σ’ αυτά που μου λέει τώρα. Μπορείτε να καταθέσετε τη σύμβαση; </w:t>
      </w:r>
    </w:p>
    <w:p w14:paraId="4E2B3E13" w14:textId="77777777" w:rsidR="00E21D74" w:rsidRDefault="00E051D5">
      <w:pPr>
        <w:spacing w:line="600" w:lineRule="auto"/>
        <w:ind w:firstLine="720"/>
        <w:jc w:val="both"/>
        <w:rPr>
          <w:rFonts w:eastAsia="Times New Roman" w:cs="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Αυτό λέω! </w:t>
      </w:r>
      <w:r>
        <w:rPr>
          <w:rFonts w:eastAsia="Times New Roman" w:cs="Times New Roman"/>
          <w:szCs w:val="24"/>
        </w:rPr>
        <w:t xml:space="preserve">Αυτό δεν είναι ερώτηση. Αυτό είναι κάτι που ζητάτε! </w:t>
      </w:r>
    </w:p>
    <w:p w14:paraId="4E2B3E14"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Δεν είναι κάτι που </w:t>
      </w:r>
      <w:r>
        <w:rPr>
          <w:rFonts w:eastAsia="Times New Roman" w:cs="Times New Roman"/>
          <w:szCs w:val="24"/>
        </w:rPr>
        <w:t>ζητώ. Το ανέγνωσε ο Πρόεδρος! Είναι ερώτηση και αίτηση κατάθεσης εγγράφων!</w:t>
      </w:r>
    </w:p>
    <w:p w14:paraId="4E2B3E15" w14:textId="77777777" w:rsidR="00E21D74" w:rsidRDefault="00E051D5">
      <w:pPr>
        <w:spacing w:line="600" w:lineRule="auto"/>
        <w:ind w:firstLine="720"/>
        <w:jc w:val="both"/>
        <w:rPr>
          <w:rFonts w:eastAsia="Times New Roman" w:cs="Times New Roman"/>
          <w:szCs w:val="24"/>
        </w:rPr>
      </w:pPr>
      <w:r>
        <w:rPr>
          <w:rFonts w:eastAsia="Times New Roman"/>
          <w:b/>
          <w:szCs w:val="24"/>
        </w:rPr>
        <w:t>ΕΥΚΛΕΙΔΗΣ ΤΣΑΚΑΛΩΤΟΣ (Υπουργός Οικονομικών):</w:t>
      </w:r>
      <w:r>
        <w:rPr>
          <w:rFonts w:eastAsia="Times New Roman"/>
          <w:szCs w:val="24"/>
        </w:rPr>
        <w:t xml:space="preserve"> </w:t>
      </w:r>
      <w:r>
        <w:rPr>
          <w:rFonts w:eastAsia="Times New Roman" w:cs="Times New Roman"/>
          <w:szCs w:val="24"/>
        </w:rPr>
        <w:t>Σας απάντησα!</w:t>
      </w:r>
    </w:p>
    <w:p w14:paraId="4E2B3E16"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Παρακαλώ, λοιπόν, να καταθέσετε τη σύμβαση!</w:t>
      </w:r>
    </w:p>
    <w:p w14:paraId="4E2B3E17" w14:textId="77777777" w:rsidR="00E21D74" w:rsidRDefault="00E051D5">
      <w:pPr>
        <w:spacing w:line="600" w:lineRule="auto"/>
        <w:ind w:firstLine="720"/>
        <w:jc w:val="both"/>
        <w:rPr>
          <w:rFonts w:eastAsia="Times New Roman" w:cs="Times New Roman"/>
          <w:szCs w:val="24"/>
        </w:rPr>
      </w:pPr>
      <w:r>
        <w:rPr>
          <w:rFonts w:eastAsia="Times New Roman"/>
          <w:b/>
          <w:szCs w:val="24"/>
        </w:rPr>
        <w:t>ΕΥΚΛΕΙΔΗΣ ΤΣΑΚΑΛΩΤΟΣ (Υπουργό</w:t>
      </w:r>
      <w:r>
        <w:rPr>
          <w:rFonts w:eastAsia="Times New Roman"/>
          <w:b/>
          <w:szCs w:val="24"/>
        </w:rPr>
        <w:t>ς Οικονομικών):</w:t>
      </w:r>
      <w:r>
        <w:rPr>
          <w:rFonts w:eastAsia="Times New Roman"/>
          <w:szCs w:val="24"/>
        </w:rPr>
        <w:t xml:space="preserve"> </w:t>
      </w:r>
      <w:r>
        <w:rPr>
          <w:rFonts w:eastAsia="Times New Roman" w:cs="Times New Roman"/>
          <w:szCs w:val="24"/>
        </w:rPr>
        <w:t xml:space="preserve">Εάν θέλετε να κάνουμε έναν ήρεμο διάλογο, να τον κάνουμε. </w:t>
      </w:r>
    </w:p>
    <w:p w14:paraId="4E2B3E18"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Με δουλεύετε τώρα; </w:t>
      </w:r>
    </w:p>
    <w:p w14:paraId="4E2B3E19" w14:textId="77777777" w:rsidR="00E21D74" w:rsidRDefault="00E051D5">
      <w:pPr>
        <w:spacing w:line="600" w:lineRule="auto"/>
        <w:ind w:firstLine="720"/>
        <w:jc w:val="both"/>
        <w:rPr>
          <w:rFonts w:eastAsia="Times New Roman" w:cs="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w:t>
      </w:r>
      <w:r>
        <w:rPr>
          <w:rFonts w:eastAsia="Times New Roman" w:cs="Times New Roman"/>
          <w:szCs w:val="24"/>
        </w:rPr>
        <w:t>Νομίζω ότι είπα ό,τι χρειάζεται να πω!</w:t>
      </w:r>
    </w:p>
    <w:p w14:paraId="4E2B3E1A"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w:t>
      </w:r>
      <w:r>
        <w:rPr>
          <w:rFonts w:eastAsia="Times New Roman" w:cs="Times New Roman"/>
          <w:b/>
          <w:szCs w:val="24"/>
        </w:rPr>
        <w:t>ρόεδρος της Βουλής):</w:t>
      </w:r>
      <w:r>
        <w:rPr>
          <w:rFonts w:eastAsia="Times New Roman" w:cs="Times New Roman"/>
          <w:szCs w:val="24"/>
        </w:rPr>
        <w:t xml:space="preserve"> Εντάξει!</w:t>
      </w:r>
    </w:p>
    <w:p w14:paraId="4E2B3E1B" w14:textId="77777777" w:rsidR="00E21D74" w:rsidRDefault="00E051D5">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Κύριε Υπουργέ, τελειώσατε; </w:t>
      </w:r>
    </w:p>
    <w:p w14:paraId="4E2B3E1C" w14:textId="77777777" w:rsidR="00E21D74" w:rsidRDefault="00E051D5">
      <w:pPr>
        <w:spacing w:line="600" w:lineRule="auto"/>
        <w:ind w:firstLine="720"/>
        <w:jc w:val="both"/>
        <w:rPr>
          <w:rFonts w:eastAsia="Times New Roman" w:cs="Times New Roman"/>
          <w:szCs w:val="24"/>
        </w:rPr>
      </w:pPr>
      <w:r>
        <w:rPr>
          <w:rFonts w:eastAsia="Times New Roman"/>
          <w:b/>
          <w:szCs w:val="24"/>
        </w:rPr>
        <w:t>ΕΥΚΛΕΙΔΗΣ ΤΣΑΚΑΛΩΤΟΣ (Υπουργός Οικονομικών):</w:t>
      </w:r>
      <w:r>
        <w:rPr>
          <w:rFonts w:eastAsia="Times New Roman"/>
          <w:szCs w:val="24"/>
        </w:rPr>
        <w:t xml:space="preserve"> Ε, ναι! </w:t>
      </w:r>
      <w:r>
        <w:rPr>
          <w:rFonts w:eastAsia="Times New Roman" w:cs="Times New Roman"/>
          <w:szCs w:val="24"/>
        </w:rPr>
        <w:t xml:space="preserve">Απαντάω με τον ίδιο τρόπο που μου μιλάει! Και λυπάμαι γι’ αυτό!  </w:t>
      </w:r>
    </w:p>
    <w:p w14:paraId="4E2B3E1D" w14:textId="77777777" w:rsidR="00E21D74" w:rsidRDefault="00E051D5">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Σας ευχαριστώ. </w:t>
      </w:r>
    </w:p>
    <w:p w14:paraId="4E2B3E1E"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Εντάξει! Θα απευθυνθώ με εισαγγελική εντολή για να πάρω τη σύμβαση. </w:t>
      </w:r>
    </w:p>
    <w:p w14:paraId="4E2B3E1F" w14:textId="77777777" w:rsidR="00E21D74" w:rsidRDefault="00E051D5">
      <w:pPr>
        <w:spacing w:line="600" w:lineRule="auto"/>
        <w:ind w:firstLine="720"/>
        <w:jc w:val="both"/>
        <w:rPr>
          <w:rFonts w:eastAsia="Times New Roman" w:cs="Times New Roman"/>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w:t>
      </w:r>
      <w:r>
        <w:rPr>
          <w:rFonts w:eastAsia="Times New Roman" w:cs="Times New Roman"/>
        </w:rPr>
        <w:t>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w:t>
      </w:r>
      <w:r>
        <w:rPr>
          <w:rFonts w:eastAsia="Times New Roman" w:cs="Times New Roman"/>
        </w:rPr>
        <w:t>τές και πέντε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Αρχαγγέλου Ρόδου και το 3</w:t>
      </w:r>
      <w:r>
        <w:rPr>
          <w:rFonts w:eastAsia="Times New Roman" w:cs="Times New Roman"/>
          <w:vertAlign w:val="superscript"/>
        </w:rPr>
        <w:t>ο</w:t>
      </w:r>
      <w:r>
        <w:rPr>
          <w:rFonts w:eastAsia="Times New Roman" w:cs="Times New Roman"/>
        </w:rPr>
        <w:t xml:space="preserve"> Δημοτικό Σχολείο </w:t>
      </w:r>
      <w:proofErr w:type="spellStart"/>
      <w:r>
        <w:rPr>
          <w:rFonts w:eastAsia="Times New Roman" w:cs="Times New Roman"/>
        </w:rPr>
        <w:t>Αφάντου</w:t>
      </w:r>
      <w:proofErr w:type="spellEnd"/>
      <w:r>
        <w:rPr>
          <w:rFonts w:eastAsia="Times New Roman" w:cs="Times New Roman"/>
        </w:rPr>
        <w:t xml:space="preserve"> Ρόδου. </w:t>
      </w:r>
    </w:p>
    <w:p w14:paraId="4E2B3E20" w14:textId="77777777" w:rsidR="00E21D74" w:rsidRDefault="00E051D5">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4E2B3E21" w14:textId="77777777" w:rsidR="00E21D74" w:rsidRDefault="00E051D5">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E2B3E2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Και τώρα προχωράμε στην </w:t>
      </w:r>
      <w:r>
        <w:rPr>
          <w:rFonts w:eastAsia="Times New Roman" w:cs="Times New Roman"/>
          <w:szCs w:val="24"/>
        </w:rPr>
        <w:t>ενδέκατη με</w:t>
      </w:r>
      <w:r>
        <w:rPr>
          <w:rFonts w:eastAsia="Times New Roman" w:cs="Times New Roman"/>
          <w:szCs w:val="24"/>
        </w:rPr>
        <w:t xml:space="preserve"> αριθμό 429/19-1-</w:t>
      </w:r>
      <w:r>
        <w:rPr>
          <w:rFonts w:eastAsia="Times New Roman" w:cs="Times New Roman"/>
          <w:szCs w:val="24"/>
        </w:rPr>
        <w:t xml:space="preserve">2016 επίκαιρη ερώτηση δεύτερου κύκλου του Βουλευτή Β΄ Αθηνών του Ποταμιού κ. Θεοχάρη </w:t>
      </w:r>
      <w:proofErr w:type="spellStart"/>
      <w:r>
        <w:rPr>
          <w:rFonts w:eastAsia="Times New Roman" w:cs="Times New Roman"/>
          <w:szCs w:val="24"/>
        </w:rPr>
        <w:t>Θεοχάρη</w:t>
      </w:r>
      <w:proofErr w:type="spellEnd"/>
      <w:r>
        <w:rPr>
          <w:rFonts w:eastAsia="Times New Roman" w:cs="Times New Roman"/>
          <w:szCs w:val="24"/>
        </w:rPr>
        <w:t xml:space="preserve"> προς τον Υπουργό Οικονομικών, σχετικά </w:t>
      </w:r>
      <w:r>
        <w:rPr>
          <w:rFonts w:eastAsia="Times New Roman" w:cs="Times New Roman"/>
          <w:szCs w:val="24"/>
        </w:rPr>
        <w:lastRenderedPageBreak/>
        <w:t>με την επίλυση του προβλήματος του Ομίλου «ΑΣΠΙΣ» και τον προσδιορισμό του χρονοδιαγράμματος της καταβολής των αποζημιώσεων τ</w:t>
      </w:r>
      <w:r>
        <w:rPr>
          <w:rFonts w:eastAsia="Times New Roman" w:cs="Times New Roman"/>
          <w:szCs w:val="24"/>
        </w:rPr>
        <w:t xml:space="preserve">ων δικαιούχων ασφαλισμένων. </w:t>
      </w:r>
    </w:p>
    <w:p w14:paraId="4E2B3E2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Κύριε Θεοχάρη, έχετε τον λόγο και σας παρακαλώ να δώσετε το παράδειγμα μιας άψογης τήρησης του χρόνου. </w:t>
      </w:r>
    </w:p>
    <w:p w14:paraId="4E2B3E24" w14:textId="77777777" w:rsidR="00E21D74" w:rsidRDefault="00E051D5">
      <w:pPr>
        <w:spacing w:line="600" w:lineRule="auto"/>
        <w:ind w:firstLine="720"/>
        <w:jc w:val="both"/>
        <w:rPr>
          <w:rFonts w:eastAsia="Times New Roman" w:cs="Times New Roman"/>
          <w:b/>
          <w:szCs w:val="24"/>
        </w:rPr>
      </w:pPr>
      <w:r>
        <w:rPr>
          <w:rFonts w:eastAsia="Times New Roman" w:cs="Times New Roman"/>
          <w:b/>
          <w:szCs w:val="24"/>
        </w:rPr>
        <w:t>ΘΕΟΧΑΡΗΣ (ΧΑΡΗΣ) ΘΕΟΧΑΡΗΣ:</w:t>
      </w:r>
      <w:r>
        <w:rPr>
          <w:rFonts w:eastAsia="Times New Roman" w:cs="Times New Roman"/>
          <w:szCs w:val="24"/>
        </w:rPr>
        <w:t xml:space="preserve"> Σας ευχαριστώ, κύριε Πρόεδρε. Θα προσπαθήσω, αν και ερχόμαστε να συζητήσουμε μια επίκαιρη ερώτηση η οποία δεν είναι πια επίκαιρη. Δυστυχώς! Έχει πάψει από καιρό να είναι επίκαιρη. Προσπαθήσαμε να σεβαστούμε την υποχρέωση για διαπραγμάτευση, αλλά θα πρέπει</w:t>
      </w:r>
      <w:r>
        <w:rPr>
          <w:rFonts w:eastAsia="Times New Roman" w:cs="Times New Roman"/>
          <w:szCs w:val="24"/>
        </w:rPr>
        <w:t xml:space="preserve"> να υπάρχει και λίγος σεβασμός στην κοινοβουλευτική διαδικασία.</w:t>
      </w:r>
    </w:p>
    <w:p w14:paraId="4E2B3E2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Κάναμε μια ερώτηση για τα θέματα της «ΑΣΠΙΣ», γιατί έχουν περάσει επτά χρόνια από το 2009, οπότε και ανακλήθηκε η άδεια λειτουργίας της. Πάνω από διακόσιες χιλιάδες οικογένειες βρίσκονται ουσι</w:t>
      </w:r>
      <w:r>
        <w:rPr>
          <w:rFonts w:eastAsia="Times New Roman" w:cs="Times New Roman"/>
          <w:szCs w:val="24"/>
        </w:rPr>
        <w:t xml:space="preserve">αστικά σε ομηρία, περιμένοντας τι θα γίνει τελικά με τις ασφαλισμένες αποταμιεύεις τους και αν, τέλος πάντων, θα αποζημιωθούν κάποια στιγμή. </w:t>
      </w:r>
    </w:p>
    <w:p w14:paraId="4E2B3E2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Η ερώτησή μου αφορούσε τις ενέργειες στις οποίες προτίθεται να προβεί το Υπουργείο, προκειμένου να ανακληθεί η ισχ</w:t>
      </w:r>
      <w:r>
        <w:rPr>
          <w:rFonts w:eastAsia="Times New Roman" w:cs="Times New Roman"/>
          <w:szCs w:val="24"/>
        </w:rPr>
        <w:t>ύς του πίνακα των δικαιούχων. Ωστόσο, η ερώτηση είναι παντελώς άκαιρη, κύριε Πρόεδρε, καθότι από τις 18 Ιανουαρίου 2016 και με τις συνεχείς αναβολές</w:t>
      </w:r>
      <w:r>
        <w:rPr>
          <w:rFonts w:eastAsia="Times New Roman" w:cs="Times New Roman"/>
          <w:szCs w:val="24"/>
        </w:rPr>
        <w:t>,</w:t>
      </w:r>
      <w:r>
        <w:rPr>
          <w:rFonts w:eastAsia="Times New Roman" w:cs="Times New Roman"/>
          <w:szCs w:val="24"/>
        </w:rPr>
        <w:t xml:space="preserve"> έχει ήδη λήξει η προθεσμία για ανακοπή κατά του πίνακα των δικαιούχων. Δεν μπορεί να συζητάμε επίκαιρες ερ</w:t>
      </w:r>
      <w:r>
        <w:rPr>
          <w:rFonts w:eastAsia="Times New Roman" w:cs="Times New Roman"/>
          <w:szCs w:val="24"/>
        </w:rPr>
        <w:t xml:space="preserve">ωτήσεις για πράγματα που δεν ισχύουν. </w:t>
      </w:r>
    </w:p>
    <w:p w14:paraId="4E2B3E2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Να θυμίσω, λοιπόν, ότι ο πίνακας έχει συμπεριλάβει σαράντα χιλιάδες από τα συνολικά διακόσιες είκοσι χιλιάδες συμβόλαια, αφήνοντας το 80% των ανθρώπων εκτός. Πρόκειται για ένα σοβαρό ζήτημα και δεν μπορούσε και κανένα</w:t>
      </w:r>
      <w:r>
        <w:rPr>
          <w:rFonts w:eastAsia="Times New Roman" w:cs="Times New Roman"/>
          <w:szCs w:val="24"/>
        </w:rPr>
        <w:t xml:space="preserve">ς να προσβάλει αυτόν τον πίνακα. </w:t>
      </w:r>
    </w:p>
    <w:p w14:paraId="4E2B3E28" w14:textId="77777777" w:rsidR="00E21D74" w:rsidRDefault="00E051D5">
      <w:pPr>
        <w:spacing w:line="600" w:lineRule="auto"/>
        <w:ind w:firstLine="720"/>
        <w:jc w:val="both"/>
        <w:rPr>
          <w:rFonts w:eastAsia="Times New Roman"/>
          <w:szCs w:val="24"/>
        </w:rPr>
      </w:pPr>
      <w:r>
        <w:rPr>
          <w:rFonts w:eastAsia="Times New Roman" w:cs="Times New Roman"/>
          <w:szCs w:val="24"/>
        </w:rPr>
        <w:t xml:space="preserve">Καταλαβαίνετε, λοιπόν, ότι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άνθρωποι είναι σε δυσκολία, γιατί είδαν τις αποταμιεύσεις τους να χάνονται και δεν μπορούν να επωμιστούν το κόστος αυτής της </w:t>
      </w:r>
      <w:r>
        <w:rPr>
          <w:rFonts w:eastAsia="Times New Roman"/>
          <w:szCs w:val="24"/>
        </w:rPr>
        <w:t>διαδικασίας, όπως βέβαια και το χρονικό διάστη</w:t>
      </w:r>
      <w:r>
        <w:rPr>
          <w:rFonts w:eastAsia="Times New Roman"/>
          <w:szCs w:val="24"/>
        </w:rPr>
        <w:t xml:space="preserve">μα των σαράντα πέντε ημερών για να γίνουν όλες αυτές οι διαδικασίες από τους δικηγόρους, οι οποίοι κατά τεκμήριο παίρνουν πολλές υποθέσεις μαζί. </w:t>
      </w:r>
    </w:p>
    <w:p w14:paraId="4E2B3E29"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t>Οι δικαιούχοι, λοιπόν, των απαιτήσεων από τα συμβόλαια της «ΑΣΠΙΣ ΠΡΟΝΟΙΑ» βρίσκονται στον έβδομο χρόνο της αβ</w:t>
      </w:r>
      <w:r>
        <w:rPr>
          <w:rFonts w:eastAsia="Times New Roman" w:cs="Times New Roman"/>
          <w:szCs w:val="24"/>
        </w:rPr>
        <w:t xml:space="preserve">εβαιότητας και η λύση πρέπει πλέον να δοθεί άμεσα. </w:t>
      </w:r>
    </w:p>
    <w:p w14:paraId="4E2B3E2A"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lastRenderedPageBreak/>
        <w:t>Ρωτάμε, λοιπόν, τον κύριο Υπουργό, σε ποιες ενέργειες προτίθεστε να προχωρήσετε ως Υπουργείο, προκειμένου να συνδράμετε στην επίλυση του Ομίλου «ΑΣΠΙΣ ΠΡΟΝΟΙΑ»; Όπως σας είπα, πολλά πράγματα έχουν παρέλθε</w:t>
      </w:r>
      <w:r>
        <w:rPr>
          <w:rFonts w:eastAsia="Times New Roman" w:cs="Times New Roman"/>
          <w:szCs w:val="24"/>
        </w:rPr>
        <w:t>ι, πράγμα το οποίο όμως, εδώ και έξι πλέον χρόνια έχει ταλαιπωρήσει εκατοντάδες χιλιάδες οικογένειες πλήττοντας τον κλάδο της ιδιωτικής ασφάλισης και τους επαγγελματίες του, αλλά και την ελληνική οικονομία, με δεδομένη ιδίως την παρέλευση προθεσμίας ανακοπ</w:t>
      </w:r>
      <w:r>
        <w:rPr>
          <w:rFonts w:eastAsia="Times New Roman" w:cs="Times New Roman"/>
          <w:szCs w:val="24"/>
        </w:rPr>
        <w:t>ής.</w:t>
      </w:r>
    </w:p>
    <w:p w14:paraId="4E2B3E2B" w14:textId="77777777" w:rsidR="00E21D74" w:rsidRDefault="00E051D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E2B3E2C"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t xml:space="preserve">Τελειώνω, κύριε Πρόεδρε. </w:t>
      </w:r>
    </w:p>
    <w:p w14:paraId="4E2B3E2D"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t>Ποιες ενέργειες έχουν προσδιορισθεί και ποιο είναι το χρονοδιάγραμμα της καταβολής των αποζημιώσεων των δικαιούχων από την περιουσία των υπό ε</w:t>
      </w:r>
      <w:r>
        <w:rPr>
          <w:rFonts w:eastAsia="Times New Roman" w:cs="Times New Roman"/>
          <w:szCs w:val="24"/>
        </w:rPr>
        <w:t>κκαθάριση εταιρειών, αλλά και από το εγγυητικό κεφάλαιο ζωής βάσει του ν.3867/2010;</w:t>
      </w:r>
    </w:p>
    <w:p w14:paraId="4E2B3E2E"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t>Σας ευχαριστώ.</w:t>
      </w:r>
    </w:p>
    <w:p w14:paraId="4E2B3E2F" w14:textId="77777777" w:rsidR="00E21D74" w:rsidRDefault="00E051D5">
      <w:pPr>
        <w:spacing w:line="600" w:lineRule="auto"/>
        <w:ind w:firstLine="567"/>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Κι εμείς ευχαριστούμε. </w:t>
      </w:r>
    </w:p>
    <w:p w14:paraId="4E2B3E30"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t xml:space="preserve">Ορίστε, κύριε Υπουργέ, έχετε τον λόγο για τρία λεπτά. </w:t>
      </w:r>
    </w:p>
    <w:p w14:paraId="4E2B3E31" w14:textId="77777777" w:rsidR="00E21D74" w:rsidRDefault="00E051D5">
      <w:pPr>
        <w:spacing w:line="600" w:lineRule="auto"/>
        <w:ind w:firstLine="567"/>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w:t>
      </w:r>
      <w:r>
        <w:rPr>
          <w:rFonts w:eastAsia="Times New Roman" w:cs="Times New Roman"/>
          <w:szCs w:val="24"/>
        </w:rPr>
        <w:t>Κύριε Θεοχάρη, έχω εδώ τον πίνακα από τον εκκαθαριστή. Οι αριθμοί είναι λίγο διαφορετικοί απ’ αυτούς που λέτε -δεν έχει τεράστια σημασία- και θα το καταθέσω και στα Πρακτικά, πιο πολύ για να εξηγήσω τη σύνθεση των αριθμών, πιο πολύ από τους απόλυτους αριθμ</w:t>
      </w:r>
      <w:r>
        <w:rPr>
          <w:rFonts w:eastAsia="Times New Roman" w:cs="Times New Roman"/>
          <w:szCs w:val="24"/>
        </w:rPr>
        <w:t>ούς και πόσα μη αναγγελθέντα συμβόλαια είχαμε. Πολύ μεγάλο ποσοστό -που δεν είναι 80%, είναι λίγο λιγότερο, αλλά δεν είναι αυτή η ουσία- είναι για πολύ μικρά ποσά. Προφανώς ότι οι άνθρωποι δεν πήγαν να πουν «και εγώ θέλω να μετέχω σ’ αυτό», γιατί ήταν μικρ</w:t>
      </w:r>
      <w:r>
        <w:rPr>
          <w:rFonts w:eastAsia="Times New Roman" w:cs="Times New Roman"/>
          <w:szCs w:val="24"/>
        </w:rPr>
        <w:t xml:space="preserve">ό το ποσό και εάν βάλεις τα δικαστικά έξοδα μέσα, ίσως δεν άξιζε το κόπο. </w:t>
      </w:r>
    </w:p>
    <w:p w14:paraId="4E2B3E32"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lastRenderedPageBreak/>
        <w:t xml:space="preserve">Ένα πράγμα για το οποίο με ρωτάτε, δηλαδή τι μπορούμε να κάνουμε σ’ αυτήν την περίπτωση αλλά και σε άλλες περιπτώσεις, είναι να δούμε αυτό το ποσό, τα δικαστικά έξοδα, που ίσως για </w:t>
      </w:r>
      <w:r>
        <w:rPr>
          <w:rFonts w:eastAsia="Times New Roman" w:cs="Times New Roman"/>
          <w:szCs w:val="24"/>
        </w:rPr>
        <w:t xml:space="preserve">μικρά ποσά δεν αξίζει τον κόπο να μπεις σ’ αυτή τη διαδικασία. </w:t>
      </w:r>
    </w:p>
    <w:p w14:paraId="4E2B3E33"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t>Τώρα, για τα συμβόλαια που αναγγέλθηκαν και δεν περιλαμβάνονται στον πίνακα, πρέπει να σας πω ότι ο εκκαθαριστής ισχυρίζεται ότι πολλά απ’ αυτά είναι επενδυτικά κεφάλαια, οπότε θα μπορούν να έχουν συμμετοχή όταν θα γίνει η κοινή εκκαθάριση και όχι η ασφαλι</w:t>
      </w:r>
      <w:r>
        <w:rPr>
          <w:rFonts w:eastAsia="Times New Roman" w:cs="Times New Roman"/>
          <w:szCs w:val="24"/>
        </w:rPr>
        <w:t xml:space="preserve">στική εκκαθάριση, άρα αυτά είναι στο δεύτερο. </w:t>
      </w:r>
    </w:p>
    <w:p w14:paraId="4E2B3E34"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t>Θεωρώ ότι δεν ήταν πολλά τα πράγματα που θα μπορούσαμε να κάνουμε. Νομίζω ότι όλα έγιναν με βάση τον νόμο. Δεν έχω -ούτε καταλαβαίνω από την ερώτησή σας ότι υπάρχει- κάποια κριτική ότι δεν έγινε με το</w:t>
      </w:r>
      <w:r>
        <w:rPr>
          <w:rFonts w:eastAsia="Times New Roman" w:cs="Times New Roman"/>
          <w:szCs w:val="24"/>
        </w:rPr>
        <w:t>ν</w:t>
      </w:r>
      <w:r>
        <w:rPr>
          <w:rFonts w:eastAsia="Times New Roman" w:cs="Times New Roman"/>
          <w:szCs w:val="24"/>
        </w:rPr>
        <w:t xml:space="preserve"> σωστό τ</w:t>
      </w:r>
      <w:r>
        <w:rPr>
          <w:rFonts w:eastAsia="Times New Roman" w:cs="Times New Roman"/>
          <w:szCs w:val="24"/>
        </w:rPr>
        <w:t xml:space="preserve">ρόπο όλη αυτή η διαδικασία, που ο καθένας είχε χρόνο να πει ότι θέλει να συμμετέχει και ότι έχει κι αυτός απαιτήσεις από τον εκκαθαριστή. </w:t>
      </w:r>
    </w:p>
    <w:p w14:paraId="4E2B3E35"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lastRenderedPageBreak/>
        <w:t>Πρέπει να σας πω ότι το μόνο ζήτημα που θα μπορούσαμε να ξανασκεφθούμε είναι γι’ αυτόν που έχει τελειώσει η υπόθεσή τ</w:t>
      </w:r>
      <w:r>
        <w:rPr>
          <w:rFonts w:eastAsia="Times New Roman" w:cs="Times New Roman"/>
          <w:szCs w:val="24"/>
        </w:rPr>
        <w:t xml:space="preserve">ου, αν θα μπορούσε να πάρει τα χρήματα πιο μπροστά. Όπως καταλαβαίνετε, όμως, αυτή η διαδικασία έχει μια δυσκολία, γιατί εάν είναι υποθέσεις που δεν έχουν τελειώσει, δεν ξέρεις πόσα λεφτά θα χρειαστούν, οπότε δεν είναι εύκολο να πληρώσω εσάς, εάν δεν ξέρω </w:t>
      </w:r>
      <w:r>
        <w:rPr>
          <w:rFonts w:eastAsia="Times New Roman" w:cs="Times New Roman"/>
          <w:szCs w:val="24"/>
        </w:rPr>
        <w:t xml:space="preserve">τι θα μου βγάλει ο εκκαθαριστής από όλες τις άλλες υποθέσεις. Εκεί, όμως, υπάρχει ένα ζήτημα που μπορούμε να κοιτάξουμε. Άρα κοιτάμε και το θέμα των δικαστικών εξόδων που χρειάζεται κάποιος για να συμμετέχει σε μια τέτοια διαδικασία. </w:t>
      </w:r>
    </w:p>
    <w:p w14:paraId="4E2B3E36"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t>Κοιτάζουμε κι αυτό, τ</w:t>
      </w:r>
      <w:r>
        <w:rPr>
          <w:rFonts w:eastAsia="Times New Roman" w:cs="Times New Roman"/>
          <w:szCs w:val="24"/>
        </w:rPr>
        <w:t>ο εάν μπορεί να είναι πιο γρήγορη η διαδικασία γι’ αυτούς που έχει αποφασισθεί πόσο ποσό δικαιούνται, αλλά πέρα απ’ αυτό, δεν μπορώ να σας πω ότι είδα και ενημερώθηκα ότι έπρεπε να ξεκινήσουμε από την αρχή σε κάτι στη διαδικασία, γιατί θα δημιουργούσε πάρα</w:t>
      </w:r>
      <w:r>
        <w:rPr>
          <w:rFonts w:eastAsia="Times New Roman" w:cs="Times New Roman"/>
          <w:szCs w:val="24"/>
        </w:rPr>
        <w:t xml:space="preserve"> πολλά προβλήματα και πάρα πολλές καθυστερήσεις για τους ανθρώπους που έβαλαν το όνομά τους και είπαν «και εγώ χρειάζεται να συμμετέχω σ’ αυτή τη διαδικασία». </w:t>
      </w:r>
    </w:p>
    <w:p w14:paraId="4E2B3E37" w14:textId="77777777" w:rsidR="00E21D74" w:rsidRDefault="00E051D5">
      <w:pPr>
        <w:spacing w:line="600" w:lineRule="auto"/>
        <w:ind w:firstLine="567"/>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Ορίστε, κύριε Θεοχάρη, έχετε τον λόγο.</w:t>
      </w:r>
    </w:p>
    <w:p w14:paraId="4E2B3E38" w14:textId="77777777" w:rsidR="00E21D74" w:rsidRDefault="00E051D5">
      <w:pPr>
        <w:spacing w:line="600" w:lineRule="auto"/>
        <w:ind w:firstLine="567"/>
        <w:jc w:val="both"/>
        <w:rPr>
          <w:rFonts w:eastAsia="Times New Roman" w:cs="Times New Roman"/>
          <w:szCs w:val="24"/>
        </w:rPr>
      </w:pPr>
      <w:r>
        <w:rPr>
          <w:rFonts w:eastAsia="Times New Roman" w:cs="Times New Roman"/>
          <w:b/>
          <w:szCs w:val="24"/>
        </w:rPr>
        <w:t>ΘΕΟΧΑΡΗΣ (ΧΑΡΗΣ) ΘΕΟΧΑΡΗ</w:t>
      </w:r>
      <w:r>
        <w:rPr>
          <w:rFonts w:eastAsia="Times New Roman" w:cs="Times New Roman"/>
          <w:b/>
          <w:szCs w:val="24"/>
        </w:rPr>
        <w:t xml:space="preserve">Σ: </w:t>
      </w:r>
      <w:r>
        <w:rPr>
          <w:rFonts w:eastAsia="Times New Roman" w:cs="Times New Roman"/>
          <w:szCs w:val="24"/>
        </w:rPr>
        <w:t xml:space="preserve">Κύριε Πρόεδρε, σας ευχαριστώ. </w:t>
      </w:r>
    </w:p>
    <w:p w14:paraId="4E2B3E39"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t>Κύριε Υπουργέ, το πρόβλημα είναι πολύπλοκο. Θεωρώ ότι είναι κυνισμός να βλέπουμε, να συζητάμε και να λέμε</w:t>
      </w:r>
      <w:r>
        <w:rPr>
          <w:rFonts w:eastAsia="Times New Roman" w:cs="Times New Roman"/>
          <w:szCs w:val="24"/>
        </w:rPr>
        <w:t>:</w:t>
      </w:r>
      <w:r>
        <w:rPr>
          <w:rFonts w:eastAsia="Times New Roman" w:cs="Times New Roman"/>
          <w:szCs w:val="24"/>
        </w:rPr>
        <w:t xml:space="preserve"> «Τι να κάνουμε; Αυτοί οι άνθρωποι είχαν μικρά ποσά και δεν μπορούν να κινήσουν τις διαδικασίες, γιατί μόνο τα κόστη</w:t>
      </w:r>
      <w:r>
        <w:rPr>
          <w:rFonts w:eastAsia="Times New Roman" w:cs="Times New Roman"/>
          <w:szCs w:val="24"/>
        </w:rPr>
        <w:t xml:space="preserve"> θα τους είναι πολύ μεγάλα». Εδώ πρέπει να δώσουμε λύση με γνώμονα αυτούς τους ανθρώπους, οι οποίοι έχουν βάλει έστω κι αυτά τα ποσά και έχουν ανάγκη την αποζημίωση. Δεν θα είμαι εγώ που θα σας κάνω μάθημα –το ξέρετε πολύ καλύτερα από μένα- σε τι κατάσταση</w:t>
      </w:r>
      <w:r>
        <w:rPr>
          <w:rFonts w:eastAsia="Times New Roman" w:cs="Times New Roman"/>
          <w:szCs w:val="24"/>
        </w:rPr>
        <w:t xml:space="preserve"> βρίσκεται ο ελληνικός λαός και πώς αυτά τα ποσά μπορεί να είναι σημαντικά γι’ αυτούς τους ανθρώπους. </w:t>
      </w:r>
    </w:p>
    <w:p w14:paraId="4E2B3E3A" w14:textId="77777777" w:rsidR="00E21D74" w:rsidRDefault="00E051D5">
      <w:pPr>
        <w:spacing w:line="600" w:lineRule="auto"/>
        <w:ind w:firstLine="567"/>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όμως, μιλάμε για ανθρώπους στους οποίους –και αναγνωρίζω ότι δεν είναι πρόβλημα που το δημιουργήσατε εσείς, είναι διαχρονικό το πρόβλημα</w:t>
      </w:r>
      <w:r>
        <w:rPr>
          <w:rFonts w:eastAsia="Times New Roman" w:cs="Times New Roman"/>
          <w:szCs w:val="24"/>
        </w:rPr>
        <w:t xml:space="preserve"> της ιδιωτικής ασφάλισης, αλλά είστε </w:t>
      </w:r>
      <w:r>
        <w:rPr>
          <w:rFonts w:eastAsia="Times New Roman" w:cs="Times New Roman"/>
          <w:szCs w:val="24"/>
        </w:rPr>
        <w:lastRenderedPageBreak/>
        <w:t xml:space="preserve">ο αρμόδιος Υπουργός αυτή τη στιγμή και έχετε μπροστά σας αυτό το ζήτημα- πουλήθηκαν ως ασφαλιστικά αυτά τα προϊόντα. </w:t>
      </w:r>
    </w:p>
    <w:p w14:paraId="4E2B3E3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Αυτοί οι άνθρωποι δεν κατάλαβαν ότι έχουν επενδυτικά προϊόντα. Δεν μπορούμε να δεχόμαστε έτσι, αβρόχο</w:t>
      </w:r>
      <w:r>
        <w:rPr>
          <w:rFonts w:eastAsia="Times New Roman" w:cs="Times New Roman"/>
          <w:szCs w:val="24"/>
        </w:rPr>
        <w:t xml:space="preserve">ις </w:t>
      </w:r>
      <w:proofErr w:type="spellStart"/>
      <w:r>
        <w:rPr>
          <w:rFonts w:eastAsia="Times New Roman" w:cs="Times New Roman"/>
          <w:szCs w:val="24"/>
        </w:rPr>
        <w:t>ποσί</w:t>
      </w:r>
      <w:proofErr w:type="spellEnd"/>
      <w:r>
        <w:rPr>
          <w:rFonts w:eastAsia="Times New Roman" w:cs="Times New Roman"/>
          <w:szCs w:val="24"/>
        </w:rPr>
        <w:t>, αυτό που λέει ο εκκαθαριστής ότι μιλάμε δηλαδή για επενδυτικά προϊόντα. Και τίποτα δεν θα πάρουν, γιατί σας λέω εγώ ότι όταν πάμε στην κοινή εκκαθάριση δεν θα υπάρχει ούτε ένα ευρώ, γιατί τα χρήματα δεν φτάνουν ούτε για την ασφαλιστική εκκαθάριση.</w:t>
      </w:r>
      <w:r>
        <w:rPr>
          <w:rFonts w:eastAsia="Times New Roman" w:cs="Times New Roman"/>
          <w:szCs w:val="24"/>
        </w:rPr>
        <w:t xml:space="preserve"> Συνεπώς, αυτοί οι άνθρωποι σας λέω ότι θα πάρουν μηδέν, κατά τη διαδικασία της κοινής εκκαθάρισης.</w:t>
      </w:r>
    </w:p>
    <w:p w14:paraId="4E2B3E3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Άρα εδώ τίθεται ένα ζήτημα εποπτείας της πολιτείας και κοροϊδίας αυτών των ανθρώπων. Πρέπει να κάτσετε στο ίδιο τραπέζι εσείς από το Υπουργείο, η Τράπεζα τη</w:t>
      </w:r>
      <w:r>
        <w:rPr>
          <w:rFonts w:eastAsia="Times New Roman" w:cs="Times New Roman"/>
          <w:szCs w:val="24"/>
        </w:rPr>
        <w:t>ς Ελλάδος με τη ΔΕΙΑ, η Ένωση Ελληνικών Ασφαλιστικών Εταιρειών, οι εκκαθαριστές και να βρείτε μια διαδικασία με την οποία θα μπορέσετε να λύσετε αυτό το πρόβλημα.</w:t>
      </w:r>
    </w:p>
    <w:p w14:paraId="4E2B3E3D"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Το ουσιαστικό ζήτημα –αν θέλετε- για να μπορέσουμε να ενεργοποιήσουμε επιτέλους και τον ν.386</w:t>
      </w:r>
      <w:r>
        <w:rPr>
          <w:rFonts w:eastAsia="Times New Roman" w:cs="Times New Roman"/>
          <w:szCs w:val="24"/>
        </w:rPr>
        <w:t>7/2010 για το εγγυητικό κεφάλαιο και να υπάρξει έστω και μερική αποζημίωση σε τέτοιου είδους περιπτώσεις, για να πάω και λίγο στο γενικότερο ζήτημα, είναι η εύρεση χρηματοδότησης του εγγυητικού κεφαλαίου. Η χρηματοδότηση αυτή με έκδοση ομολόγων μέχρι του π</w:t>
      </w:r>
      <w:r>
        <w:rPr>
          <w:rFonts w:eastAsia="Times New Roman" w:cs="Times New Roman"/>
          <w:szCs w:val="24"/>
        </w:rPr>
        <w:t>οσού των 200 εκατομμυρίων, η οποία είναι θεωρητικά δυνατή, σκοντάφτει στο γεγονός ότι από τις υποχρεώσεις μας δεν μπορεί το Δημόσιο να μπει εγγυητής.</w:t>
      </w:r>
    </w:p>
    <w:p w14:paraId="4E2B3E3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Συνεπώς, πρέπει και πάλι να καλέσετε τις ασφαλιστικές εταιρείες να δείτε μήπως</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μπορούν αυτές να εγγυηθούν να πάει το εγγυητικό κεφάλαιο σε ένα τραπεζικό δανεισμό, για να μπορέσει να ξεκινήσει και μια διαδικασία αποζημίωσης κάποιων ανθρώπων αυτήν τη στιγμή. Διότι, βλέπουμε ότι έχουμε εγκλωβισμένους ανθρώπους με τις αποταμιεύσεις μιας</w:t>
      </w:r>
      <w:r>
        <w:rPr>
          <w:rFonts w:eastAsia="Times New Roman" w:cs="Times New Roman"/>
          <w:szCs w:val="24"/>
        </w:rPr>
        <w:t xml:space="preserve"> ζωής.</w:t>
      </w:r>
    </w:p>
    <w:p w14:paraId="4E2B3E3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πρέπει να καταλάβετε ότι μιλάμε για ανθρώπους </w:t>
      </w:r>
      <w:r>
        <w:rPr>
          <w:rFonts w:eastAsia="Times New Roman" w:cs="Times New Roman"/>
          <w:szCs w:val="24"/>
        </w:rPr>
        <w:t>των οποίων</w:t>
      </w:r>
      <w:r>
        <w:rPr>
          <w:rFonts w:eastAsia="Times New Roman" w:cs="Times New Roman"/>
          <w:szCs w:val="24"/>
        </w:rPr>
        <w:t xml:space="preserve"> οι αποταμιεύσεις μιας ζωής πήγαν στράφι και κάτι πρέπει να πούμε σε αυτούς τους ανθρώπους. Δεν μπορούμε να τους κλείνουμε, να τους μεταφέρουμε μεταξύ Άννα και Καϊάφα και να νίπτ</w:t>
      </w:r>
      <w:r>
        <w:rPr>
          <w:rFonts w:eastAsia="Times New Roman" w:cs="Times New Roman"/>
          <w:szCs w:val="24"/>
        </w:rPr>
        <w:t>ουμε τας χείρας μας ως Πόντιοι Πιλάτοι, λέγοντας «εμείς τι να κάνουμε; Ακολουθήθηκε ο νόμος και οι διαδικασίες». Το πρόβλημά τους είναι υπαρκτό. Είναι οικογένειες με προβλήματα και οικογένειες</w:t>
      </w:r>
      <w:r>
        <w:rPr>
          <w:rFonts w:eastAsia="Times New Roman" w:cs="Times New Roman"/>
          <w:szCs w:val="24"/>
        </w:rPr>
        <w:t>,</w:t>
      </w:r>
      <w:r>
        <w:rPr>
          <w:rFonts w:eastAsia="Times New Roman" w:cs="Times New Roman"/>
          <w:szCs w:val="24"/>
        </w:rPr>
        <w:t xml:space="preserve"> οι οποίες είναι στη δύση της ζωής τους, που δεν έχουν τρόπο αν</w:t>
      </w:r>
      <w:r>
        <w:rPr>
          <w:rFonts w:eastAsia="Times New Roman" w:cs="Times New Roman"/>
          <w:szCs w:val="24"/>
        </w:rPr>
        <w:t>τιμετώπισης αυτού του ζητήματος. Πρέπει να το δείτε πιο θετικά.</w:t>
      </w:r>
    </w:p>
    <w:p w14:paraId="4E2B3E4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Ευχαριστώ.</w:t>
      </w:r>
    </w:p>
    <w:p w14:paraId="4E2B3E41"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4E2B3E4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4E2B3E43"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Ευχαριστώ, κύριε Πρόεδρε.</w:t>
      </w:r>
    </w:p>
    <w:p w14:paraId="4E2B3E4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Νομίζω ότι το είπα, α</w:t>
      </w:r>
      <w:r>
        <w:rPr>
          <w:rFonts w:eastAsia="Times New Roman" w:cs="Times New Roman"/>
          <w:szCs w:val="24"/>
        </w:rPr>
        <w:t>λλά για να είμαι και πάλι ξεκάθαρος, δεν είναι ο Υπουργός Οικονομικών που λέει αν είναι επενδυτικό προϊόν ή όχι, είναι ο εκκαθαριστής. Άρα, δεν μπορώ εγώ να κάνω κάποια παρέμβαση σε αυτό το σκέλος και να πω «όχι, αυτά δεν είναι επενδυτικά».</w:t>
      </w:r>
    </w:p>
    <w:p w14:paraId="4E2B3E4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Σε σχέση με το </w:t>
      </w:r>
      <w:r>
        <w:rPr>
          <w:rFonts w:eastAsia="Times New Roman" w:cs="Times New Roman"/>
          <w:szCs w:val="24"/>
        </w:rPr>
        <w:t>σκέλος του ερωτήματος που αφορά το εγγυητικό κεφάλαιο ζωής, θέλω να πω ότι ο νόμος ως έχει προβλέπει ότι μετά τη λήξη της ασφαλιστικής εκκαθάρισης, αφού ρευστοποιηθεί το σύνολο της περιουσίας της επιχείρησης, ικανοποιούνται σύμμετρα οι ασφαλισμένοι. Στην π</w:t>
      </w:r>
      <w:r>
        <w:rPr>
          <w:rFonts w:eastAsia="Times New Roman" w:cs="Times New Roman"/>
          <w:szCs w:val="24"/>
        </w:rPr>
        <w:t xml:space="preserve">ερίπτωση που η περιουσία δεν είναι επαρκής για την ικανοποίηση των απαιτήσεων στο 100% από το εναπομείναν υπόλοιπο, θα καταβάλει το 70% το εγγυητικό κεφάλαιο ζωής. </w:t>
      </w:r>
    </w:p>
    <w:p w14:paraId="4E2B3E4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Εξάλλου, αν δεν κάνω λάθος, επειδή ήσασταν και ο εισηγητής από τη μεριά του Ποταμιού στο «</w:t>
      </w:r>
      <w:r>
        <w:rPr>
          <w:rFonts w:eastAsia="Times New Roman" w:cs="Times New Roman"/>
          <w:szCs w:val="24"/>
          <w:lang w:val="en-US"/>
        </w:rPr>
        <w:t>S</w:t>
      </w:r>
      <w:r>
        <w:rPr>
          <w:rFonts w:eastAsia="Times New Roman" w:cs="Times New Roman"/>
          <w:szCs w:val="24"/>
          <w:lang w:val="en-US"/>
        </w:rPr>
        <w:t>olvency</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κάνουμε μεγάλες προσπάθειες για να μην ξαναφτάσουμε σε αυτήν την περίπτωση. Έτσι δεν είναι; Το ξέρετε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έχουμε τη μείωση του κινδύνου για μια ασφαλιστική να μην μπορεί να </w:t>
      </w:r>
      <w:r>
        <w:rPr>
          <w:rFonts w:eastAsia="Times New Roman" w:cs="Times New Roman"/>
          <w:szCs w:val="24"/>
        </w:rPr>
        <w:lastRenderedPageBreak/>
        <w:t>ανταποκριθεί στις υποχρεώσεις της; Έχουμε διάφορα πράγματα πο</w:t>
      </w:r>
      <w:r>
        <w:rPr>
          <w:rFonts w:eastAsia="Times New Roman" w:cs="Times New Roman"/>
          <w:szCs w:val="24"/>
        </w:rPr>
        <w:t xml:space="preserve">υ –δεν θυμάμαι κιόλας- αλλά νομίζω ότι τα ψηφίσατε και εσείς. Κάναμε διάφορα πράγματα για να μην φτάσουμε σε αυτήν την περίπτωση. </w:t>
      </w:r>
    </w:p>
    <w:p w14:paraId="4E2B3E47"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ΘΕΟΧΑΡΗΣ </w:t>
      </w:r>
      <w:r>
        <w:rPr>
          <w:rFonts w:eastAsia="Times New Roman" w:cs="Times New Roman"/>
          <w:b/>
          <w:szCs w:val="24"/>
        </w:rPr>
        <w:t xml:space="preserve">(ΧΑΡΗΣ) </w:t>
      </w:r>
      <w:r>
        <w:rPr>
          <w:rFonts w:eastAsia="Times New Roman" w:cs="Times New Roman"/>
          <w:b/>
          <w:szCs w:val="24"/>
        </w:rPr>
        <w:t>ΘΕΟΧΑΡΗΣ:</w:t>
      </w:r>
      <w:r>
        <w:rPr>
          <w:rFonts w:eastAsia="Times New Roman" w:cs="Times New Roman"/>
          <w:szCs w:val="24"/>
        </w:rPr>
        <w:t xml:space="preserve"> Από εδώ και πέρα.</w:t>
      </w:r>
    </w:p>
    <w:p w14:paraId="4E2B3E48"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Ό,τι πρέπει το Υπουργείο Οικονομικώ</w:t>
      </w:r>
      <w:r>
        <w:rPr>
          <w:rFonts w:eastAsia="Times New Roman" w:cs="Times New Roman"/>
          <w:szCs w:val="24"/>
        </w:rPr>
        <w:t>ν να ακούσει, όποια αιτήματα και για ποιους λόγους δεν έκαναν την αίτηση, εμείς να το κάνουμε, αλλά να ξέρετε ότι δεν μπορεί ο Υπουργός Οικονομικών να πάει πάνω και να πει στον εκκαθαριστή «κάνε εκείνο και τούτο», όταν έχει ακολουθήσει όλες τις νόμιμες δια</w:t>
      </w:r>
      <w:r>
        <w:rPr>
          <w:rFonts w:eastAsia="Times New Roman" w:cs="Times New Roman"/>
          <w:szCs w:val="24"/>
        </w:rPr>
        <w:t>δικασίες.</w:t>
      </w:r>
    </w:p>
    <w:p w14:paraId="4E2B3E4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Ευχαριστώ.</w:t>
      </w:r>
    </w:p>
    <w:p w14:paraId="4E2B3E4A"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4E2B3E4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Θα συζητηθεί η</w:t>
      </w:r>
      <w:r>
        <w:rPr>
          <w:rFonts w:eastAsia="Times New Roman" w:cs="Times New Roman"/>
          <w:szCs w:val="24"/>
        </w:rPr>
        <w:t xml:space="preserve"> </w:t>
      </w:r>
      <w:r>
        <w:rPr>
          <w:rFonts w:eastAsia="Times New Roman" w:cs="Times New Roman"/>
          <w:szCs w:val="24"/>
        </w:rPr>
        <w:t>δέκατη</w:t>
      </w:r>
      <w:r>
        <w:rPr>
          <w:rFonts w:eastAsia="Times New Roman" w:cs="Times New Roman"/>
          <w:szCs w:val="24"/>
        </w:rPr>
        <w:t xml:space="preserve"> με αριθμό 408/18-1-2016 επίκαιρη ερώτηση δεύτερου κύκλου του Βουλευτή Αρκαδίας της Δημοκρατικής Συμπαράταξης ΠΑΣΟΚ – ΔΗΜΑΡ κ.</w:t>
      </w:r>
      <w:r>
        <w:rPr>
          <w:rFonts w:eastAsia="Times New Roman" w:cs="Times New Roman"/>
          <w:szCs w:val="24"/>
        </w:rPr>
        <w:t xml:space="preserve"> </w:t>
      </w:r>
      <w:r>
        <w:rPr>
          <w:rFonts w:eastAsia="Times New Roman" w:cs="Times New Roman"/>
          <w:bCs/>
          <w:szCs w:val="24"/>
        </w:rPr>
        <w:t>Οδυσσέα Κωνσταντινόπουλου</w:t>
      </w:r>
      <w:r>
        <w:rPr>
          <w:rFonts w:eastAsia="Times New Roman" w:cs="Times New Roman"/>
          <w:szCs w:val="24"/>
        </w:rPr>
        <w:t xml:space="preserve"> προς </w:t>
      </w:r>
      <w:r>
        <w:rPr>
          <w:rFonts w:eastAsia="Times New Roman" w:cs="Times New Roman"/>
          <w:szCs w:val="24"/>
        </w:rPr>
        <w:lastRenderedPageBreak/>
        <w:t xml:space="preserve">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πρόοδο των έργων αξιοποίησης του πρώην αεροδρομίου του Ελληνικού. </w:t>
      </w:r>
    </w:p>
    <w:p w14:paraId="4E2B3E4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w:t>
      </w:r>
    </w:p>
    <w:p w14:paraId="4E2B3E4D"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4E2B3E4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Έχουμε συναντηθεί πολλές φορές οι δυο μας, χωρίς τον </w:t>
      </w:r>
      <w:r>
        <w:rPr>
          <w:rFonts w:eastAsia="Times New Roman" w:cs="Times New Roman"/>
          <w:szCs w:val="24"/>
        </w:rPr>
        <w:t>Υπουργό, αλλά τέλος καλό, όλα καλά. Ελπίζω ο Υπουργός σήμερα να μας δώσει απαντήσεις για το θέμα της αξιοποίησης του Ελληνικού.</w:t>
      </w:r>
    </w:p>
    <w:p w14:paraId="4E2B3E4F" w14:textId="77777777" w:rsidR="00E21D74" w:rsidRDefault="00E051D5">
      <w:pPr>
        <w:spacing w:line="600" w:lineRule="auto"/>
        <w:ind w:firstLine="720"/>
        <w:jc w:val="both"/>
        <w:rPr>
          <w:rFonts w:eastAsia="Times New Roman"/>
          <w:szCs w:val="24"/>
        </w:rPr>
      </w:pPr>
      <w:r>
        <w:rPr>
          <w:rFonts w:eastAsia="Times New Roman" w:cs="Times New Roman"/>
          <w:szCs w:val="24"/>
        </w:rPr>
        <w:t>Αρχίζω με την απάντηση που έδωσε λίγες ημέρες πριν ο ίδιος ο Υπουργός, στέλνοντας απάντηση στους Βουλευτές του ΣΥΡΙΖΑ, στις 24-1</w:t>
      </w:r>
      <w:r>
        <w:rPr>
          <w:rFonts w:eastAsia="Times New Roman" w:cs="Times New Roman"/>
          <w:szCs w:val="24"/>
        </w:rPr>
        <w:t xml:space="preserve">1-2015. </w:t>
      </w:r>
      <w:r>
        <w:rPr>
          <w:rFonts w:eastAsia="Times New Roman"/>
          <w:szCs w:val="24"/>
        </w:rPr>
        <w:t>Είναι η απάντηση που στέλνει προς τους Βουλευτές του ΣΥΡΙΖΑ για το θέμα του Ελληνικού. Στις 11 του μηνός είχα καταθέσει πρώτη φορά την επίκαιρη ερώτηση, κύριε Υπουργέ. Έχουμε 28 σήμερα.</w:t>
      </w:r>
    </w:p>
    <w:p w14:paraId="4E2B3E50" w14:textId="77777777" w:rsidR="00E21D74" w:rsidRDefault="00E051D5">
      <w:pPr>
        <w:spacing w:line="600" w:lineRule="auto"/>
        <w:ind w:firstLine="720"/>
        <w:jc w:val="both"/>
        <w:rPr>
          <w:rFonts w:eastAsia="Times New Roman"/>
          <w:szCs w:val="24"/>
        </w:rPr>
      </w:pPr>
      <w:r>
        <w:rPr>
          <w:rFonts w:eastAsia="Times New Roman"/>
          <w:szCs w:val="24"/>
        </w:rPr>
        <w:lastRenderedPageBreak/>
        <w:t xml:space="preserve">Λέτε ότι διενεργεί το Ελεγκτικό Συνέδριο </w:t>
      </w:r>
      <w:r>
        <w:rPr>
          <w:rFonts w:eastAsia="Times New Roman"/>
          <w:szCs w:val="24"/>
        </w:rPr>
        <w:t>προ συμβατικό</w:t>
      </w:r>
      <w:r>
        <w:rPr>
          <w:rFonts w:eastAsia="Times New Roman"/>
          <w:szCs w:val="24"/>
        </w:rPr>
        <w:t xml:space="preserve"> έλεγχο </w:t>
      </w:r>
      <w:r>
        <w:rPr>
          <w:rFonts w:eastAsia="Times New Roman"/>
          <w:szCs w:val="24"/>
        </w:rPr>
        <w:t>νομιμότητας σε όλες τις συμβάσεις αξιοποίησης του ΤΑΙΠΕΔ. Για την περίπτωση του διαγωνισμού αξιοποίησης του Ελληνικού εκδόθηκε η απόφαση 308/7-11-2014, η οποία ήταν θετική απ’ ό,τι καταλαβαίνω, κύριε Υπουργέ, όπως το γράφετε.</w:t>
      </w:r>
    </w:p>
    <w:p w14:paraId="4E2B3E51" w14:textId="77777777" w:rsidR="00E21D74" w:rsidRDefault="00E051D5">
      <w:pPr>
        <w:spacing w:line="600" w:lineRule="auto"/>
        <w:ind w:firstLine="720"/>
        <w:jc w:val="both"/>
        <w:rPr>
          <w:rFonts w:eastAsia="Times New Roman"/>
          <w:szCs w:val="24"/>
        </w:rPr>
      </w:pPr>
      <w:r>
        <w:rPr>
          <w:rFonts w:eastAsia="Times New Roman"/>
          <w:szCs w:val="24"/>
        </w:rPr>
        <w:t>Άρα, σε πρώτη φάση στις 24</w:t>
      </w:r>
      <w:r>
        <w:rPr>
          <w:rFonts w:eastAsia="Times New Roman"/>
          <w:szCs w:val="24"/>
        </w:rPr>
        <w:t>-</w:t>
      </w:r>
      <w:r>
        <w:rPr>
          <w:rFonts w:eastAsia="Times New Roman"/>
          <w:szCs w:val="24"/>
        </w:rPr>
        <w:t>11</w:t>
      </w:r>
      <w:r>
        <w:rPr>
          <w:rFonts w:eastAsia="Times New Roman"/>
          <w:szCs w:val="24"/>
        </w:rPr>
        <w:t>-</w:t>
      </w:r>
      <w:r>
        <w:rPr>
          <w:rFonts w:eastAsia="Times New Roman"/>
          <w:szCs w:val="24"/>
        </w:rPr>
        <w:t>2015</w:t>
      </w:r>
      <w:r>
        <w:rPr>
          <w:rFonts w:eastAsia="Times New Roman"/>
          <w:szCs w:val="24"/>
        </w:rPr>
        <w:t xml:space="preserve"> μας λέτε ότι η διαδικασία αυτή έχει προχωρήσει κι έχει περάσει από το Ελεγκτικό Συνέδριο και παράλληλα, ενημερώνετε ότι η τελική σύμβαση πώλησης των μετοχών του ΤΑΙΠΕΔ και της </w:t>
      </w:r>
      <w:r>
        <w:rPr>
          <w:rFonts w:eastAsia="Times New Roman"/>
          <w:szCs w:val="24"/>
        </w:rPr>
        <w:t>«</w:t>
      </w:r>
      <w:r>
        <w:rPr>
          <w:rFonts w:eastAsia="Times New Roman"/>
          <w:szCs w:val="24"/>
          <w:lang w:val="en-US"/>
        </w:rPr>
        <w:t>LAMDA</w:t>
      </w:r>
      <w:r>
        <w:rPr>
          <w:rFonts w:eastAsia="Times New Roman"/>
          <w:szCs w:val="24"/>
        </w:rPr>
        <w:t xml:space="preserve"> </w:t>
      </w:r>
      <w:r>
        <w:rPr>
          <w:rFonts w:eastAsia="Times New Roman"/>
          <w:szCs w:val="24"/>
          <w:lang w:val="en-US"/>
        </w:rPr>
        <w:t>DEVELOPMENT</w:t>
      </w:r>
      <w:r>
        <w:rPr>
          <w:rFonts w:eastAsia="Times New Roman"/>
          <w:szCs w:val="24"/>
        </w:rPr>
        <w:t xml:space="preserve"> ΑΕ</w:t>
      </w:r>
      <w:r>
        <w:rPr>
          <w:rFonts w:eastAsia="Times New Roman"/>
          <w:szCs w:val="24"/>
        </w:rPr>
        <w:t>»</w:t>
      </w:r>
      <w:r>
        <w:rPr>
          <w:rFonts w:eastAsia="Times New Roman"/>
          <w:szCs w:val="24"/>
        </w:rPr>
        <w:t xml:space="preserve"> πρόκειται να έρθει προς επικύρωση στη Βουλή.</w:t>
      </w:r>
    </w:p>
    <w:p w14:paraId="4E2B3E52" w14:textId="77777777" w:rsidR="00E21D74" w:rsidRDefault="00E051D5">
      <w:pPr>
        <w:spacing w:line="600" w:lineRule="auto"/>
        <w:ind w:firstLine="720"/>
        <w:jc w:val="both"/>
        <w:rPr>
          <w:rFonts w:eastAsia="Times New Roman"/>
          <w:szCs w:val="24"/>
        </w:rPr>
      </w:pPr>
      <w:r>
        <w:rPr>
          <w:rFonts w:eastAsia="Times New Roman"/>
          <w:szCs w:val="24"/>
        </w:rPr>
        <w:t>Πρώτο ε</w:t>
      </w:r>
      <w:r>
        <w:rPr>
          <w:rFonts w:eastAsia="Times New Roman"/>
          <w:szCs w:val="24"/>
        </w:rPr>
        <w:t>ρώτημα, κύριε Υπουργέ, καθαρό ερώτημα: Έχουν περάσει τρεις μήνες από τότε, όσο από την ερώτησή μου. Θα φέρετε άμεσα τη σύμβαση αυτή στη Βουλή; Και γιατί το λέω αυτό; Κατά την άποψή μου, αλλά κι απ’ ό,τι ακούω κι από την Κυβέρνηση, θέλετε να προχωρήσετε τις</w:t>
      </w:r>
      <w:r>
        <w:rPr>
          <w:rFonts w:eastAsia="Times New Roman"/>
          <w:szCs w:val="24"/>
        </w:rPr>
        <w:t xml:space="preserve"> επενδύσεις. </w:t>
      </w:r>
    </w:p>
    <w:p w14:paraId="4E2B3E53" w14:textId="77777777" w:rsidR="00E21D74" w:rsidRDefault="00E051D5">
      <w:pPr>
        <w:spacing w:line="600" w:lineRule="auto"/>
        <w:ind w:firstLine="720"/>
        <w:jc w:val="both"/>
        <w:rPr>
          <w:rFonts w:eastAsia="Times New Roman"/>
          <w:szCs w:val="24"/>
        </w:rPr>
      </w:pPr>
      <w:r>
        <w:rPr>
          <w:rFonts w:eastAsia="Times New Roman"/>
          <w:szCs w:val="24"/>
        </w:rPr>
        <w:t xml:space="preserve">Για την επένδυση του Ελληνικού, με βάση όχι τι λέει η εταιρεία, αλλά τι λέει ο ΙΟΒΕ, τον οποίο κι εσείς τώρα τελευταία απ’ ό,τι ξέρω χρησιμοποιείτε, θα ήθελα να σας πω μερικά στοιχεία. </w:t>
      </w:r>
    </w:p>
    <w:p w14:paraId="4E2B3E54" w14:textId="77777777" w:rsidR="00E21D74" w:rsidRDefault="00E051D5">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w:t>
      </w:r>
      <w:r>
        <w:rPr>
          <w:rFonts w:eastAsia="Times New Roman"/>
          <w:szCs w:val="24"/>
        </w:rPr>
        <w:t>μιλίας του κυρίου Βουλευτή)</w:t>
      </w:r>
    </w:p>
    <w:p w14:paraId="4E2B3E55" w14:textId="77777777" w:rsidR="00E21D74" w:rsidRDefault="00E051D5">
      <w:pPr>
        <w:spacing w:line="600" w:lineRule="auto"/>
        <w:ind w:firstLine="720"/>
        <w:jc w:val="both"/>
        <w:rPr>
          <w:rFonts w:eastAsia="Times New Roman"/>
          <w:szCs w:val="24"/>
        </w:rPr>
      </w:pPr>
      <w:r>
        <w:rPr>
          <w:rFonts w:eastAsia="Times New Roman"/>
          <w:szCs w:val="24"/>
        </w:rPr>
        <w:t>Πρώτον, η συμβολή στο ΑΕΠ της χώρας, με βάση της σχετική μελέτη του ΙΟΒΕ, θα ανέλθει στο 2%. Θα δημιουργηθούν άμεσα δέκα χιλιάδες νέες θέσεις εργασίας, κατά την πρώτη πενταετία όπου θα πραγματοποιούνται οι κατασκευαστικές εργασί</w:t>
      </w:r>
      <w:r>
        <w:rPr>
          <w:rFonts w:eastAsia="Times New Roman"/>
          <w:szCs w:val="24"/>
        </w:rPr>
        <w:t xml:space="preserve">ες και θα προστίθενται δύο χιλιάδες κάθε χρόνο. Λέει ο ΙΟΒΕ για εβδομήντα χιλιάδες περίπου άμεσες νέες θέσεις εργασίας. Θα έχουμε έσοδα για τα ασφαλιστικά ταμεία και για το ελληνικό δημόσιο. </w:t>
      </w:r>
    </w:p>
    <w:p w14:paraId="4E2B3E56" w14:textId="77777777" w:rsidR="00E21D74" w:rsidRDefault="00E051D5">
      <w:pPr>
        <w:spacing w:line="600" w:lineRule="auto"/>
        <w:ind w:firstLine="720"/>
        <w:jc w:val="both"/>
        <w:rPr>
          <w:rFonts w:eastAsia="Times New Roman"/>
          <w:szCs w:val="24"/>
        </w:rPr>
      </w:pPr>
      <w:r>
        <w:rPr>
          <w:rFonts w:eastAsia="Times New Roman"/>
          <w:szCs w:val="24"/>
        </w:rPr>
        <w:t>Πραγματικά πιστεύω ότι αυτή η κίνηση θα είναι ο κράχτης των ξένω</w:t>
      </w:r>
      <w:r>
        <w:rPr>
          <w:rFonts w:eastAsia="Times New Roman"/>
          <w:szCs w:val="24"/>
        </w:rPr>
        <w:t>ν επενδύσεων, γιατί η χώρα θα προχωρήσει σε μια πολύ μεγάλη επένδυση, στην οποία δεν έχουμε μόνο ελληνικά κεφάλαια αλλά και ξένα κεφάλαια.</w:t>
      </w:r>
    </w:p>
    <w:p w14:paraId="4E2B3E57" w14:textId="77777777" w:rsidR="00E21D74" w:rsidRDefault="00E051D5">
      <w:pPr>
        <w:spacing w:line="600" w:lineRule="auto"/>
        <w:ind w:firstLine="720"/>
        <w:jc w:val="both"/>
        <w:rPr>
          <w:rFonts w:eastAsia="Times New Roman"/>
          <w:szCs w:val="24"/>
        </w:rPr>
      </w:pPr>
      <w:r>
        <w:rPr>
          <w:rFonts w:eastAsia="Times New Roman"/>
          <w:szCs w:val="24"/>
        </w:rPr>
        <w:t xml:space="preserve">Σας παρακαλώ να μου απαντήσετε εάν προτίθεται η Κυβέρνηση, όπως λέτε στην ερώτησή σας, να φέρει άμεσα τη σύμβαση στη </w:t>
      </w:r>
      <w:r>
        <w:rPr>
          <w:rFonts w:eastAsia="Times New Roman"/>
          <w:szCs w:val="24"/>
        </w:rPr>
        <w:t>Βουλή.</w:t>
      </w:r>
    </w:p>
    <w:p w14:paraId="4E2B3E58" w14:textId="77777777" w:rsidR="00E21D74" w:rsidRDefault="00E051D5">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Κύριε Υπουργέ, έχετε τον λόγο.</w:t>
      </w:r>
    </w:p>
    <w:p w14:paraId="4E2B3E59" w14:textId="77777777" w:rsidR="00E21D74" w:rsidRDefault="00E051D5">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Ευχαριστώ για την ερώτηση, κύριε συνάδελφε.</w:t>
      </w:r>
    </w:p>
    <w:p w14:paraId="4E2B3E5A" w14:textId="77777777" w:rsidR="00E21D74" w:rsidRDefault="00E051D5">
      <w:pPr>
        <w:spacing w:line="600" w:lineRule="auto"/>
        <w:ind w:firstLine="720"/>
        <w:jc w:val="both"/>
        <w:rPr>
          <w:rFonts w:eastAsia="Times New Roman"/>
          <w:szCs w:val="24"/>
        </w:rPr>
      </w:pPr>
      <w:r>
        <w:rPr>
          <w:rFonts w:eastAsia="Times New Roman"/>
          <w:szCs w:val="24"/>
        </w:rPr>
        <w:t xml:space="preserve">Έχουμε διάφορα </w:t>
      </w:r>
      <w:proofErr w:type="spellStart"/>
      <w:r>
        <w:rPr>
          <w:rFonts w:eastAsia="Times New Roman"/>
          <w:szCs w:val="24"/>
        </w:rPr>
        <w:t>προαπαιτούμενα</w:t>
      </w:r>
      <w:proofErr w:type="spellEnd"/>
      <w:r>
        <w:rPr>
          <w:rFonts w:eastAsia="Times New Roman"/>
          <w:szCs w:val="24"/>
        </w:rPr>
        <w:t xml:space="preserve"> από πλευράς ελληνικού δημοσίου για την ολοκλήρωση του έργου. Η σύμ</w:t>
      </w:r>
      <w:r>
        <w:rPr>
          <w:rFonts w:eastAsia="Times New Roman"/>
          <w:szCs w:val="24"/>
        </w:rPr>
        <w:t xml:space="preserve">βαση αναμένεται να έρθει προς κύρωση από τη Βουλή αμέσως μετά την ολοκλήρωση της διαδικασίας </w:t>
      </w:r>
      <w:proofErr w:type="spellStart"/>
      <w:r>
        <w:rPr>
          <w:rFonts w:eastAsia="Times New Roman"/>
          <w:szCs w:val="24"/>
        </w:rPr>
        <w:t>επικαιροποίησης</w:t>
      </w:r>
      <w:proofErr w:type="spellEnd"/>
      <w:r>
        <w:rPr>
          <w:rFonts w:eastAsia="Times New Roman"/>
          <w:szCs w:val="24"/>
        </w:rPr>
        <w:t xml:space="preserve"> </w:t>
      </w:r>
      <w:r>
        <w:rPr>
          <w:rFonts w:eastAsia="Times New Roman"/>
          <w:szCs w:val="24"/>
        </w:rPr>
        <w:t>της,</w:t>
      </w:r>
      <w:r>
        <w:rPr>
          <w:rFonts w:eastAsia="Times New Roman"/>
          <w:szCs w:val="24"/>
        </w:rPr>
        <w:t xml:space="preserve"> που είναι σε εξέλιξη. </w:t>
      </w:r>
    </w:p>
    <w:p w14:paraId="4E2B3E5B" w14:textId="77777777" w:rsidR="00E21D74" w:rsidRDefault="00E051D5">
      <w:pPr>
        <w:spacing w:line="600" w:lineRule="auto"/>
        <w:ind w:firstLine="720"/>
        <w:jc w:val="both"/>
        <w:rPr>
          <w:rFonts w:eastAsia="Times New Roman"/>
          <w:szCs w:val="24"/>
        </w:rPr>
      </w:pPr>
      <w:r>
        <w:rPr>
          <w:rFonts w:eastAsia="Times New Roman"/>
          <w:szCs w:val="24"/>
        </w:rPr>
        <w:t xml:space="preserve">Έχουμε την έγκριση του σχεδίου ολοκληρωμένης ανάπτυξης της περιοχής με προεδρικό διάταγμα. Αναμένεται από τον επενδυτή </w:t>
      </w:r>
      <w:r>
        <w:rPr>
          <w:rFonts w:eastAsia="Times New Roman"/>
          <w:szCs w:val="24"/>
        </w:rPr>
        <w:t xml:space="preserve">η κατάθεση των σχετικών σχεδίων και μελετών «Στρατηγική μελέτη περιβαλλοντικών επιπτώσεων» κ.λπ. και ακολούθως θα δρομολογηθεί η διαδικασία της έκδοσης του προεδρικού διατάγματος. </w:t>
      </w:r>
    </w:p>
    <w:p w14:paraId="4E2B3E5C" w14:textId="77777777" w:rsidR="00E21D74" w:rsidRDefault="00E051D5">
      <w:pPr>
        <w:spacing w:line="600" w:lineRule="auto"/>
        <w:ind w:firstLine="720"/>
        <w:jc w:val="both"/>
        <w:rPr>
          <w:rFonts w:eastAsia="Times New Roman"/>
          <w:szCs w:val="24"/>
        </w:rPr>
      </w:pPr>
      <w:r>
        <w:rPr>
          <w:rFonts w:eastAsia="Times New Roman"/>
          <w:szCs w:val="24"/>
        </w:rPr>
        <w:lastRenderedPageBreak/>
        <w:t>Χρειαζόμαστε τη θέσπιση νομοθετικού πλαισίου για τη χορήγηση αδειών λειτουρ</w:t>
      </w:r>
      <w:r>
        <w:rPr>
          <w:rFonts w:eastAsia="Times New Roman"/>
          <w:szCs w:val="24"/>
        </w:rPr>
        <w:t>γίας καζίνο και τη διενέργεια διαγωνισμού για τη χορήγηση άδειας λειτουργία καζίνο στην έκταση. Θα πρέπει το αμέσως προσεχές διάστημα να δρομολογηθεί η σχετική διαδικασία.</w:t>
      </w:r>
    </w:p>
    <w:p w14:paraId="4E2B3E5D" w14:textId="77777777" w:rsidR="00E21D74" w:rsidRDefault="00E051D5">
      <w:pPr>
        <w:spacing w:line="600" w:lineRule="auto"/>
        <w:ind w:firstLine="720"/>
        <w:jc w:val="both"/>
        <w:rPr>
          <w:rFonts w:eastAsia="Times New Roman"/>
          <w:szCs w:val="24"/>
        </w:rPr>
      </w:pPr>
      <w:r>
        <w:rPr>
          <w:rFonts w:eastAsia="Times New Roman"/>
          <w:szCs w:val="24"/>
        </w:rPr>
        <w:t xml:space="preserve">Η διαδικασία μεταβίβασης εμπραγμάτων δικαιωμάτων επί του ακινήτου από το </w:t>
      </w:r>
      <w:r>
        <w:rPr>
          <w:rFonts w:eastAsia="Times New Roman"/>
          <w:szCs w:val="24"/>
        </w:rPr>
        <w:t>ελληνικό δη</w:t>
      </w:r>
      <w:r>
        <w:rPr>
          <w:rFonts w:eastAsia="Times New Roman"/>
          <w:szCs w:val="24"/>
        </w:rPr>
        <w:t xml:space="preserve">μόσιο </w:t>
      </w:r>
      <w:r>
        <w:rPr>
          <w:rFonts w:eastAsia="Times New Roman"/>
          <w:szCs w:val="24"/>
        </w:rPr>
        <w:t>και το ΤΑΙΠΕΔ προς την «</w:t>
      </w:r>
      <w:r>
        <w:rPr>
          <w:rFonts w:eastAsia="Times New Roman"/>
          <w:szCs w:val="24"/>
        </w:rPr>
        <w:t>ΕΛΛΗΝΙΚΟ</w:t>
      </w:r>
      <w:r>
        <w:rPr>
          <w:rFonts w:eastAsia="Times New Roman"/>
          <w:szCs w:val="24"/>
        </w:rPr>
        <w:t xml:space="preserve"> ΑΕ» είναι ήδη σε εξέλιξη και θα ολοκληρωθεί μετά την έκδοση του προεδρικού διατάγματος που θα εγκρίνει το σχέδιο ανάπτυξης της έκτασης.</w:t>
      </w:r>
    </w:p>
    <w:p w14:paraId="4E2B3E5E" w14:textId="77777777" w:rsidR="00E21D74" w:rsidRDefault="00E051D5">
      <w:pPr>
        <w:spacing w:line="600" w:lineRule="auto"/>
        <w:ind w:firstLine="720"/>
        <w:jc w:val="both"/>
        <w:rPr>
          <w:rFonts w:eastAsia="Times New Roman"/>
          <w:szCs w:val="24"/>
        </w:rPr>
      </w:pPr>
      <w:r>
        <w:rPr>
          <w:rFonts w:eastAsia="Times New Roman"/>
          <w:szCs w:val="24"/>
        </w:rPr>
        <w:t>Τέλος, είναι η εκκένωση του ακινήτου απ’ όλους τους χρήστες, δημόσιους φορείς και</w:t>
      </w:r>
      <w:r>
        <w:rPr>
          <w:rFonts w:eastAsia="Times New Roman"/>
          <w:szCs w:val="24"/>
        </w:rPr>
        <w:t xml:space="preserve"> ιδιώτες. Από τους εξήντα εννέα χρήστες που ήταν εγκατεστημένοι στο ακίνητο -σαράντα τέσσερις δημόσιοι και είκοσι πέντε ιδιώτες- έχει απομακρυνθεί το μεγαλύτερο μέρος των ιδιωτών και μεγάλο μέρος των δημόσιων φορέων. Στο άμεσο προσεχές διάστημα αναμένεται </w:t>
      </w:r>
      <w:r>
        <w:rPr>
          <w:rFonts w:eastAsia="Times New Roman"/>
          <w:szCs w:val="24"/>
        </w:rPr>
        <w:t xml:space="preserve">να ολοκληρωθεί η απομάκρυνση και των υπόλοιπων </w:t>
      </w:r>
      <w:r>
        <w:rPr>
          <w:rFonts w:eastAsia="Times New Roman"/>
          <w:szCs w:val="24"/>
        </w:rPr>
        <w:lastRenderedPageBreak/>
        <w:t>ιδιωτών και παράλληλα θα πρέπει να δρομολογηθεί η διαδικασία μετεγκατάστασης και για τους εναπομείναντες δημόσιους φορείς.</w:t>
      </w:r>
    </w:p>
    <w:p w14:paraId="4E2B3E5F" w14:textId="77777777" w:rsidR="00E21D74" w:rsidRDefault="00E051D5">
      <w:pPr>
        <w:spacing w:line="600" w:lineRule="auto"/>
        <w:ind w:firstLine="720"/>
        <w:jc w:val="both"/>
        <w:rPr>
          <w:rFonts w:eastAsia="Times New Roman"/>
          <w:szCs w:val="24"/>
        </w:rPr>
      </w:pPr>
      <w:r>
        <w:rPr>
          <w:rFonts w:eastAsia="Times New Roman"/>
          <w:szCs w:val="24"/>
        </w:rPr>
        <w:t xml:space="preserve">Έχουμε κάνει διάφορες ενέργειες μετά από τον Νοέμβριο του 2015 μέχρι σήμερα. </w:t>
      </w:r>
    </w:p>
    <w:p w14:paraId="4E2B3E60" w14:textId="77777777" w:rsidR="00E21D74" w:rsidRDefault="00E051D5">
      <w:pPr>
        <w:spacing w:line="600" w:lineRule="auto"/>
        <w:ind w:firstLine="720"/>
        <w:jc w:val="both"/>
        <w:rPr>
          <w:rFonts w:eastAsia="Times New Roman"/>
          <w:szCs w:val="24"/>
        </w:rPr>
      </w:pPr>
      <w:r>
        <w:rPr>
          <w:rFonts w:eastAsia="Times New Roman"/>
          <w:szCs w:val="24"/>
        </w:rPr>
        <w:t>Στις 8 Ν</w:t>
      </w:r>
      <w:r>
        <w:rPr>
          <w:rFonts w:eastAsia="Times New Roman"/>
          <w:szCs w:val="24"/>
        </w:rPr>
        <w:t>οεμβρίου του 2015 ορίστηκε το νέο Διοικητικό Συμβούλιο της «</w:t>
      </w:r>
      <w:r>
        <w:rPr>
          <w:rFonts w:eastAsia="Times New Roman"/>
          <w:szCs w:val="24"/>
        </w:rPr>
        <w:t>ΕΛΛΗΝΙΚΟ</w:t>
      </w:r>
      <w:r>
        <w:rPr>
          <w:rFonts w:eastAsia="Times New Roman"/>
          <w:szCs w:val="24"/>
        </w:rPr>
        <w:t xml:space="preserve"> ΑΕ» και στις 16 Νοεμβρίου του 2015 ορίστηκε ο συντονιστής του έργου από πλευράς Κυβέρνησης. Έκτοτε το ΤΑΙΠΕΔ, η «</w:t>
      </w:r>
      <w:r>
        <w:rPr>
          <w:rFonts w:eastAsia="Times New Roman"/>
          <w:szCs w:val="24"/>
        </w:rPr>
        <w:t>ΕΛΛΗΝΙΚΟ</w:t>
      </w:r>
      <w:r>
        <w:rPr>
          <w:rFonts w:eastAsia="Times New Roman"/>
          <w:szCs w:val="24"/>
        </w:rPr>
        <w:t xml:space="preserve"> ΑΕ» και ο συντονιστής του έργου εργάζονται συστηματικά προς τον σ</w:t>
      </w:r>
      <w:r>
        <w:rPr>
          <w:rFonts w:eastAsia="Times New Roman"/>
          <w:szCs w:val="24"/>
        </w:rPr>
        <w:t xml:space="preserve">κοπό της υλοποίησης όλων των </w:t>
      </w:r>
      <w:proofErr w:type="spellStart"/>
      <w:r>
        <w:rPr>
          <w:rFonts w:eastAsia="Times New Roman"/>
          <w:szCs w:val="24"/>
        </w:rPr>
        <w:t>προαπαιτούμενων</w:t>
      </w:r>
      <w:proofErr w:type="spellEnd"/>
      <w:r>
        <w:rPr>
          <w:rFonts w:eastAsia="Times New Roman"/>
          <w:szCs w:val="24"/>
        </w:rPr>
        <w:t xml:space="preserve"> δράσεων του ελληνικού δημοσίου. Στο πλαίσιο αυτό, τους τελευταίους μήνες έχουν πραγματοποιηθεί οι ακόλουθες βασικές ενέργειες: Χάραξη στρατηγικής και χρονοδιαγράμματος για την υλοποίηση των προβλεπόμενων από τη </w:t>
      </w:r>
      <w:r>
        <w:rPr>
          <w:rFonts w:eastAsia="Times New Roman"/>
          <w:szCs w:val="24"/>
        </w:rPr>
        <w:t xml:space="preserve">σύμβαση </w:t>
      </w:r>
      <w:proofErr w:type="spellStart"/>
      <w:r>
        <w:rPr>
          <w:rFonts w:eastAsia="Times New Roman"/>
          <w:szCs w:val="24"/>
        </w:rPr>
        <w:t>προαπαιτουμένων</w:t>
      </w:r>
      <w:proofErr w:type="spellEnd"/>
      <w:r>
        <w:rPr>
          <w:rFonts w:eastAsia="Times New Roman"/>
          <w:szCs w:val="24"/>
        </w:rPr>
        <w:t>, ενεργοποίηση παρουσίας παρατηρητή από πλευράς του επενδυτή στις συνεδριάσεις του Δ</w:t>
      </w:r>
      <w:r>
        <w:rPr>
          <w:rFonts w:eastAsia="Times New Roman"/>
          <w:szCs w:val="24"/>
        </w:rPr>
        <w:t>.</w:t>
      </w:r>
      <w:r>
        <w:rPr>
          <w:rFonts w:eastAsia="Times New Roman"/>
          <w:szCs w:val="24"/>
        </w:rPr>
        <w:t>Σ</w:t>
      </w:r>
      <w:r>
        <w:rPr>
          <w:rFonts w:eastAsia="Times New Roman"/>
          <w:szCs w:val="24"/>
        </w:rPr>
        <w:t>.</w:t>
      </w:r>
      <w:r>
        <w:rPr>
          <w:rFonts w:eastAsia="Times New Roman"/>
          <w:szCs w:val="24"/>
        </w:rPr>
        <w:t xml:space="preserve"> της «</w:t>
      </w:r>
      <w:r>
        <w:rPr>
          <w:rFonts w:eastAsia="Times New Roman"/>
          <w:szCs w:val="24"/>
        </w:rPr>
        <w:t>ΕΛΛΗΝΙΚΟ</w:t>
      </w:r>
      <w:r>
        <w:rPr>
          <w:rFonts w:eastAsia="Times New Roman"/>
          <w:szCs w:val="24"/>
        </w:rPr>
        <w:t xml:space="preserve"> ΑΕ», ενεργοποίηση των διαδικασιών για την επίσπευση της μετεγκατάστασης των δημοσίων φορέων, παρουσιάσεις από τον </w:t>
      </w:r>
      <w:r>
        <w:rPr>
          <w:rFonts w:eastAsia="Times New Roman"/>
          <w:szCs w:val="24"/>
        </w:rPr>
        <w:lastRenderedPageBreak/>
        <w:t>επενδυτή του σχεδίου ανάπτυξης στους εμπλεκόμενους φορείς, επαφές με το επενδυτικό σχήμα για την οργάνωση των τεχνικών, νομικών και πολεοδομικών θεμάτων και εκκρεμοτήτων για την επένδυση. Έχουμε κάνει και άλλα. Δεν θα σας τα διαβάσω όλα. Νομίζω, δηλαδή, ότ</w:t>
      </w:r>
      <w:r>
        <w:rPr>
          <w:rFonts w:eastAsia="Times New Roman"/>
          <w:szCs w:val="24"/>
        </w:rPr>
        <w:t xml:space="preserve">ι έχουμε κάνει αρκετές ενέργειες για να μην έχετε άγχος γι’ αυτό το θέμα. </w:t>
      </w:r>
    </w:p>
    <w:p w14:paraId="4E2B3E61" w14:textId="77777777" w:rsidR="00E21D74" w:rsidRDefault="00E051D5">
      <w:pPr>
        <w:spacing w:line="600" w:lineRule="auto"/>
        <w:ind w:firstLine="720"/>
        <w:jc w:val="both"/>
        <w:rPr>
          <w:rFonts w:eastAsia="Times New Roman"/>
          <w:szCs w:val="24"/>
        </w:rPr>
      </w:pPr>
      <w:r>
        <w:rPr>
          <w:rFonts w:eastAsia="Times New Roman"/>
          <w:szCs w:val="24"/>
        </w:rPr>
        <w:t>Νομίζω ότι χρειάζεται μια αναδιαπραγμάτευση σε μερικά θέματα. Είναι προς όφελος και της ελληνικής Κυβέρνησης και της χώρας, αλλά και των τοπικών κοινωνιών σ’ αυτήν την περιοχή.</w:t>
      </w:r>
    </w:p>
    <w:p w14:paraId="4E2B3E62" w14:textId="77777777" w:rsidR="00E21D74" w:rsidRDefault="00E051D5">
      <w:pPr>
        <w:spacing w:after="0" w:line="600" w:lineRule="auto"/>
        <w:ind w:firstLine="720"/>
        <w:jc w:val="both"/>
        <w:rPr>
          <w:rFonts w:eastAsia="Times New Roman"/>
          <w:szCs w:val="24"/>
        </w:rPr>
      </w:pPr>
      <w:r>
        <w:rPr>
          <w:rFonts w:eastAsia="Times New Roman"/>
          <w:b/>
          <w:szCs w:val="24"/>
        </w:rPr>
        <w:t>ΠΡΟΕ</w:t>
      </w:r>
      <w:r>
        <w:rPr>
          <w:rFonts w:eastAsia="Times New Roman"/>
          <w:b/>
          <w:szCs w:val="24"/>
        </w:rPr>
        <w:t>ΔΡΕΥΩΝ (Γεώργιος Βαρεμένος):</w:t>
      </w:r>
      <w:r>
        <w:rPr>
          <w:rFonts w:eastAsia="Times New Roman"/>
          <w:szCs w:val="24"/>
        </w:rPr>
        <w:t xml:space="preserve"> Καλυφθήκατε, κύριε Κωνσταντινόπουλε; Ορίστε, έχετε τον λόγο.</w:t>
      </w:r>
    </w:p>
    <w:p w14:paraId="4E2B3E63" w14:textId="77777777" w:rsidR="00E21D74" w:rsidRDefault="00E051D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Πρώτα απ’ όλα, εγώ δεν έχω άγχος. Κανονικά άγχος πρέπει να έχει η Κυβέρνηση για να προχωρήσει η επένδυση με όλες τις προϋποθέσεις.</w:t>
      </w:r>
    </w:p>
    <w:p w14:paraId="4E2B3E64" w14:textId="77777777" w:rsidR="00E21D74" w:rsidRDefault="00E051D5">
      <w:pPr>
        <w:spacing w:after="0" w:line="600" w:lineRule="auto"/>
        <w:ind w:firstLine="720"/>
        <w:jc w:val="both"/>
        <w:rPr>
          <w:rFonts w:eastAsia="Times New Roman"/>
          <w:szCs w:val="24"/>
        </w:rPr>
      </w:pPr>
      <w:r>
        <w:rPr>
          <w:rFonts w:eastAsia="Times New Roman"/>
          <w:b/>
          <w:szCs w:val="24"/>
        </w:rPr>
        <w:t>ΕΥΚΛΕΙΔ</w:t>
      </w:r>
      <w:r>
        <w:rPr>
          <w:rFonts w:eastAsia="Times New Roman"/>
          <w:b/>
          <w:szCs w:val="24"/>
        </w:rPr>
        <w:t>ΗΣ ΤΣΑΚΑΛΩΤΟΣ (Υπουργός Οικονομικών):</w:t>
      </w:r>
      <w:r>
        <w:rPr>
          <w:rFonts w:eastAsia="Times New Roman"/>
          <w:szCs w:val="24"/>
        </w:rPr>
        <w:t xml:space="preserve"> Δεν το είπα </w:t>
      </w:r>
      <w:proofErr w:type="spellStart"/>
      <w:r>
        <w:rPr>
          <w:rFonts w:eastAsia="Times New Roman"/>
          <w:szCs w:val="24"/>
        </w:rPr>
        <w:t>απαξιωτικά</w:t>
      </w:r>
      <w:proofErr w:type="spellEnd"/>
      <w:r>
        <w:rPr>
          <w:rFonts w:eastAsia="Times New Roman"/>
          <w:szCs w:val="24"/>
        </w:rPr>
        <w:t>.</w:t>
      </w:r>
    </w:p>
    <w:p w14:paraId="4E2B3E65" w14:textId="77777777" w:rsidR="00E21D74" w:rsidRDefault="00E051D5">
      <w:pPr>
        <w:spacing w:after="0" w:line="600" w:lineRule="auto"/>
        <w:ind w:firstLine="720"/>
        <w:jc w:val="both"/>
        <w:rPr>
          <w:rFonts w:eastAsia="Times New Roman"/>
          <w:szCs w:val="24"/>
        </w:rPr>
      </w:pPr>
      <w:r>
        <w:rPr>
          <w:rFonts w:eastAsia="Times New Roman"/>
          <w:b/>
          <w:szCs w:val="24"/>
        </w:rPr>
        <w:lastRenderedPageBreak/>
        <w:t>ΟΔΥΣΣΕΑΣ ΚΩΝΣΤΑΝΤΙΝΟΠΟΥΛΟΣ:</w:t>
      </w:r>
      <w:r>
        <w:rPr>
          <w:rFonts w:eastAsia="Times New Roman"/>
          <w:szCs w:val="24"/>
        </w:rPr>
        <w:t xml:space="preserve"> Όχι, προς Θεού. Νομίζω ότι αυτή είναι και η δουλειά σας.</w:t>
      </w:r>
    </w:p>
    <w:p w14:paraId="4E2B3E66" w14:textId="77777777" w:rsidR="00E21D74" w:rsidRDefault="00E051D5">
      <w:pPr>
        <w:spacing w:after="0" w:line="600" w:lineRule="auto"/>
        <w:ind w:firstLine="720"/>
        <w:jc w:val="both"/>
        <w:rPr>
          <w:rFonts w:eastAsia="Times New Roman"/>
          <w:szCs w:val="24"/>
        </w:rPr>
      </w:pPr>
      <w:r>
        <w:rPr>
          <w:rFonts w:eastAsia="Times New Roman"/>
          <w:szCs w:val="24"/>
        </w:rPr>
        <w:t>Πρώτον, κατάλαβα ότι σας έστειλαν ένα χαρτί, αλλά δεν μου είπατε πολιτικά ποιο είναι το χρονοδιάγραμμά σας. Π</w:t>
      </w:r>
      <w:r>
        <w:rPr>
          <w:rFonts w:eastAsia="Times New Roman"/>
          <w:szCs w:val="24"/>
        </w:rPr>
        <w:t>οιο είναι το χρονοδιάγραμμα της Κυβέρνησης γι’ αυτήν την επένδυση; Καταλαβαίνω ότι πολιτικά η Κυβέρνηση θέλει να προχωρήσει η επένδυση. Αυτό το κατανοώ και χαίρομαι γι’ αυτό. Είναι πάρα πολύ σημαντικό. Είναι ένα νέο στοιχείο, μετά από δεκαέξι μήνες διακυβέ</w:t>
      </w:r>
      <w:r>
        <w:rPr>
          <w:rFonts w:eastAsia="Times New Roman"/>
          <w:szCs w:val="24"/>
        </w:rPr>
        <w:t xml:space="preserve">ρνησης, το ότι η Κυβέρνηση ΣΥΡΙΖΑ-ΑΝΕΛ θέλει να προχωρήσει την επένδυση του Ελληνικού με όλες τις προϋποθέσεις που βάλατε και με όλα αυτά. </w:t>
      </w:r>
    </w:p>
    <w:p w14:paraId="4E2B3E67" w14:textId="77777777" w:rsidR="00E21D74" w:rsidRDefault="00E051D5">
      <w:pPr>
        <w:spacing w:after="0" w:line="600" w:lineRule="auto"/>
        <w:ind w:firstLine="720"/>
        <w:jc w:val="both"/>
        <w:rPr>
          <w:rFonts w:eastAsia="Times New Roman"/>
          <w:szCs w:val="24"/>
        </w:rPr>
      </w:pPr>
      <w:r>
        <w:rPr>
          <w:rFonts w:eastAsia="Times New Roman"/>
          <w:szCs w:val="24"/>
        </w:rPr>
        <w:t>Το δεύτερο βασικό: Κύριε Υπουργέ, ως πολιτική ηγεσία, πέρα από το ΤΑΙΠΕΔ, μαζί με το ΤΑΙΠΕΔ, ποιο είναι το χρονοδιάγραμμα που έχετε θέσει εσείς για να προχωρήσει και να φέρετε προς κύρωση τη σύμβαση στη Βουλή; Θέλετε το επόμενο εξάμηνο; Θα το κάνετε τα επό</w:t>
      </w:r>
      <w:r>
        <w:rPr>
          <w:rFonts w:eastAsia="Times New Roman"/>
          <w:szCs w:val="24"/>
        </w:rPr>
        <w:t xml:space="preserve">μενα δύο χρόνια; Τα επόμενα πέντε χρόνια; Πότε; Ποιο είναι αυτό που βάζετε εσείς ως Υπουργός Οικονομικών; </w:t>
      </w:r>
    </w:p>
    <w:p w14:paraId="4E2B3E68" w14:textId="77777777" w:rsidR="00E21D74" w:rsidRDefault="00E051D5">
      <w:pPr>
        <w:spacing w:after="0" w:line="600" w:lineRule="auto"/>
        <w:ind w:firstLine="720"/>
        <w:jc w:val="both"/>
        <w:rPr>
          <w:rFonts w:eastAsia="Times New Roman"/>
          <w:szCs w:val="24"/>
        </w:rPr>
      </w:pPr>
      <w:r>
        <w:rPr>
          <w:rFonts w:eastAsia="Times New Roman"/>
          <w:szCs w:val="24"/>
        </w:rPr>
        <w:lastRenderedPageBreak/>
        <w:t>Μιλάω με βάση αυτά που λέτε, κύριε Υπουργέ. Από τη στιγμή που στείλατε την πρώτη απάντηση, τον Ιανουάριο, μέχρι σήμερα, έχουν περάσει τρεις μήνες. Έχ</w:t>
      </w:r>
      <w:r>
        <w:rPr>
          <w:rFonts w:eastAsia="Times New Roman"/>
          <w:szCs w:val="24"/>
        </w:rPr>
        <w:t>ουμε πρόοδο σ’ αυτά; Ποια είναι η πρόοδος σ’ αυτά; Σας παρακαλώ, αυτό το θέμα είναι πολιτικό. Πότε θα ολοκληρώσετε αυτήν τη διαδικασία; Λέτε ότι μετά από το τέλος του πρώτου εξαμήνου θα αρχίσει η ανάπτυξη στη χώρα. Έχετε βάλει μέσα σ’ αυτήν τη διαδικασία κ</w:t>
      </w:r>
      <w:r>
        <w:rPr>
          <w:rFonts w:eastAsia="Times New Roman"/>
          <w:szCs w:val="24"/>
        </w:rPr>
        <w:t>αι το επενδυτικό σχέδιο που αφορά το Ελληνικό;</w:t>
      </w:r>
    </w:p>
    <w:p w14:paraId="4E2B3E69" w14:textId="77777777" w:rsidR="00E21D74" w:rsidRDefault="00E051D5">
      <w:pPr>
        <w:spacing w:after="0" w:line="600" w:lineRule="auto"/>
        <w:ind w:firstLine="720"/>
        <w:jc w:val="both"/>
        <w:rPr>
          <w:rFonts w:eastAsia="Times New Roman"/>
          <w:szCs w:val="24"/>
        </w:rPr>
      </w:pPr>
      <w:r>
        <w:rPr>
          <w:rFonts w:eastAsia="Times New Roman"/>
          <w:szCs w:val="24"/>
        </w:rPr>
        <w:t>Σας ευχαριστώ.</w:t>
      </w:r>
    </w:p>
    <w:p w14:paraId="4E2B3E6A" w14:textId="77777777" w:rsidR="00E21D74" w:rsidRDefault="00E051D5">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4E2B3E6B" w14:textId="77777777" w:rsidR="00E21D74" w:rsidRDefault="00E051D5">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Υπουργέ, σας διάβασα διάφορα πράγματα που κάναμε μετά από την γραπτή απάντηση. </w:t>
      </w:r>
      <w:r>
        <w:rPr>
          <w:rFonts w:eastAsia="Times New Roman"/>
          <w:szCs w:val="24"/>
        </w:rPr>
        <w:t xml:space="preserve">Αυτά που σας διάβασα ήταν πράγματα που έγιναν μετά από την απάντηση που σας έδωσα. Είναι αυτά που διάβασα. Να μην τα ξαναπώ. </w:t>
      </w:r>
    </w:p>
    <w:p w14:paraId="4E2B3E6C" w14:textId="77777777" w:rsidR="00E21D74" w:rsidRDefault="00E051D5">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Θα τα καταθέσετε; Το κείμενο θα το καταθέσετε;</w:t>
      </w:r>
    </w:p>
    <w:p w14:paraId="4E2B3E6D" w14:textId="77777777" w:rsidR="00E21D74" w:rsidRDefault="00E051D5">
      <w:pPr>
        <w:spacing w:after="0" w:line="600" w:lineRule="auto"/>
        <w:ind w:firstLine="720"/>
        <w:jc w:val="both"/>
        <w:rPr>
          <w:rFonts w:eastAsia="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Ευχαρίστως</w:t>
      </w:r>
      <w:r>
        <w:rPr>
          <w:rFonts w:eastAsia="Times New Roman"/>
          <w:szCs w:val="24"/>
        </w:rPr>
        <w:t xml:space="preserve">. Είναι σε μορφή που δεν μπορώ να το καταθέσω τώρα. Είναι σημειώματα δικά μου, αλλά ευχαρίστως θα καταθέσω τις δράσεις που έχουμε κάνει τους τελευταίους τρεις-τέσσερις μήνες. </w:t>
      </w:r>
    </w:p>
    <w:p w14:paraId="4E2B3E6E" w14:textId="77777777" w:rsidR="00E21D74" w:rsidRDefault="00E051D5">
      <w:pPr>
        <w:spacing w:line="600" w:lineRule="auto"/>
        <w:ind w:firstLine="720"/>
        <w:jc w:val="both"/>
        <w:rPr>
          <w:rFonts w:eastAsia="Times New Roman"/>
          <w:szCs w:val="24"/>
        </w:rPr>
      </w:pPr>
      <w:r>
        <w:rPr>
          <w:rFonts w:eastAsia="Times New Roman"/>
          <w:szCs w:val="24"/>
        </w:rPr>
        <w:t>Ως προς το χρονοδιάγραμμα, νομίζω ότι ξέρετε ότι έχω μια ανησυχία ως οικονομολόγ</w:t>
      </w:r>
      <w:r>
        <w:rPr>
          <w:rFonts w:eastAsia="Times New Roman"/>
          <w:szCs w:val="24"/>
        </w:rPr>
        <w:t>ος να κάνω προβλέψεις για το πότε θα τελειώσει το έργο. Θα ξέρετε το παλιό αστείο ότι ένας οικονομολόγος είναι κάποιος που θα σου πει αύριο γιατί αυτό που προέβλεψε χθες δεν έγινε σήμερα. Δεν θέλω να το …</w:t>
      </w:r>
    </w:p>
    <w:p w14:paraId="4E2B3E6F" w14:textId="77777777" w:rsidR="00E21D74" w:rsidRDefault="00E051D5">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Πείτε το εσείς, όμως.</w:t>
      </w:r>
    </w:p>
    <w:p w14:paraId="4E2B3E70" w14:textId="77777777" w:rsidR="00E21D74" w:rsidRDefault="00E051D5">
      <w:pPr>
        <w:spacing w:after="0" w:line="600" w:lineRule="auto"/>
        <w:ind w:firstLine="720"/>
        <w:jc w:val="both"/>
        <w:rPr>
          <w:rFonts w:eastAsia="Times New Roman"/>
          <w:szCs w:val="24"/>
        </w:rPr>
      </w:pPr>
      <w:r>
        <w:rPr>
          <w:rFonts w:eastAsia="Times New Roman"/>
          <w:b/>
          <w:szCs w:val="24"/>
        </w:rPr>
        <w:t>Ε</w:t>
      </w:r>
      <w:r>
        <w:rPr>
          <w:rFonts w:eastAsia="Times New Roman"/>
          <w:b/>
          <w:szCs w:val="24"/>
        </w:rPr>
        <w:t>ΥΚΛΕΙΔΗΣ ΤΣΑΚΑΛΩΤΟΣ (Υπουργός Οικονομικών):</w:t>
      </w:r>
      <w:r>
        <w:rPr>
          <w:rFonts w:eastAsia="Times New Roman"/>
          <w:szCs w:val="24"/>
        </w:rPr>
        <w:t xml:space="preserve"> Θεωρώ ότι όλα αυτά που λέμε και οι συζητήσεις με τον επενδυτή πρέπει να έχουν τελειώσει μέχρι το φθινόπωρο. Θεωρώ, δηλαδή, ότι είναι ένας στόχος που είναι αρκετά κοντά και μπορούμε να τον πετύχουμε.</w:t>
      </w:r>
    </w:p>
    <w:p w14:paraId="4E2B3E71" w14:textId="77777777" w:rsidR="00E21D74" w:rsidRDefault="00E051D5">
      <w:pPr>
        <w:spacing w:after="0" w:line="600" w:lineRule="auto"/>
        <w:ind w:firstLine="720"/>
        <w:jc w:val="both"/>
        <w:rPr>
          <w:rFonts w:eastAsia="Times New Roman"/>
          <w:szCs w:val="24"/>
        </w:rPr>
      </w:pPr>
      <w:r>
        <w:rPr>
          <w:rFonts w:eastAsia="Times New Roman"/>
          <w:b/>
          <w:szCs w:val="24"/>
        </w:rPr>
        <w:t>ΟΔΥΣΣΕΑΣ ΚΩΝΣ</w:t>
      </w:r>
      <w:r>
        <w:rPr>
          <w:rFonts w:eastAsia="Times New Roman"/>
          <w:b/>
          <w:szCs w:val="24"/>
        </w:rPr>
        <w:t>ΤΑΝΤΙΝΟΠΟΥΛΟΣ:</w:t>
      </w:r>
      <w:r>
        <w:rPr>
          <w:rFonts w:eastAsia="Times New Roman"/>
          <w:szCs w:val="24"/>
        </w:rPr>
        <w:t xml:space="preserve"> Το φθινόπωρο του 2016, δηλαδή.</w:t>
      </w:r>
    </w:p>
    <w:p w14:paraId="4E2B3E72" w14:textId="77777777" w:rsidR="00E21D74" w:rsidRDefault="00E051D5">
      <w:pPr>
        <w:spacing w:after="0" w:line="600" w:lineRule="auto"/>
        <w:ind w:firstLine="720"/>
        <w:jc w:val="both"/>
        <w:rPr>
          <w:rFonts w:eastAsia="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Εννοείται. </w:t>
      </w:r>
    </w:p>
    <w:p w14:paraId="4E2B3E73"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Επόμενη είναι η </w:t>
      </w:r>
      <w:r>
        <w:rPr>
          <w:rFonts w:eastAsia="Times New Roman" w:cs="Times New Roman"/>
          <w:szCs w:val="24"/>
        </w:rPr>
        <w:t xml:space="preserve">τρίτη </w:t>
      </w:r>
      <w:r>
        <w:rPr>
          <w:rFonts w:eastAsia="Times New Roman" w:cs="Times New Roman"/>
          <w:szCs w:val="24"/>
        </w:rPr>
        <w:t>με αριθμό 1944/15-12-2015 ερώτηση του Βουλευτή Ηρακλείου της Δημοκρατικής Συμπαράταξης ΠΑΣΟΚ – ΔΗΜ</w:t>
      </w:r>
      <w:r>
        <w:rPr>
          <w:rFonts w:eastAsia="Times New Roman" w:cs="Times New Roman"/>
          <w:szCs w:val="24"/>
        </w:rPr>
        <w:t>ΑΡ κ. Βασ</w:t>
      </w:r>
      <w:r>
        <w:rPr>
          <w:rFonts w:eastAsia="Times New Roman" w:cs="Times New Roman"/>
          <w:szCs w:val="24"/>
        </w:rPr>
        <w:t>ι</w:t>
      </w:r>
      <w:r>
        <w:rPr>
          <w:rFonts w:eastAsia="Times New Roman" w:cs="Times New Roman"/>
          <w:szCs w:val="24"/>
        </w:rPr>
        <w:t>λε</w:t>
      </w:r>
      <w:r>
        <w:rPr>
          <w:rFonts w:eastAsia="Times New Roman" w:cs="Times New Roman"/>
          <w:szCs w:val="24"/>
        </w:rPr>
        <w:t>ί</w:t>
      </w:r>
      <w:r>
        <w:rPr>
          <w:rFonts w:eastAsia="Times New Roman" w:cs="Times New Roman"/>
          <w:szCs w:val="24"/>
        </w:rPr>
        <w:t xml:space="preserve">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σχετικά με τη μείωση των χρεώσεων στη χρήση πλαστικού χρήματος και συναλλαγών μέσω e-</w:t>
      </w:r>
      <w:proofErr w:type="spellStart"/>
      <w:r>
        <w:rPr>
          <w:rFonts w:eastAsia="Times New Roman" w:cs="Times New Roman"/>
          <w:szCs w:val="24"/>
        </w:rPr>
        <w:t>banking</w:t>
      </w:r>
      <w:proofErr w:type="spellEnd"/>
      <w:r>
        <w:rPr>
          <w:rFonts w:eastAsia="Times New Roman" w:cs="Times New Roman"/>
          <w:szCs w:val="24"/>
        </w:rPr>
        <w:t xml:space="preserve">. Είναι σοβαρό θέμα. </w:t>
      </w:r>
    </w:p>
    <w:p w14:paraId="4E2B3E7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4E2B3E75"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Υπουργέ, όπως είπε </w:t>
      </w:r>
      <w:r>
        <w:rPr>
          <w:rFonts w:eastAsia="Times New Roman" w:cs="Times New Roman"/>
          <w:szCs w:val="24"/>
        </w:rPr>
        <w:t>και ο Πρόεδρος, είναι σοβαρό θέμα. Πρώτα από όλα γιατί έχω την εντύπωση ότι η χώρα παραβαίνει την ευρωπαϊκή νομική τάξη. Ένας κανονισμός που έπρεπε να εφαρμόζεται από τις 9 Δεκεμβρίου. Δεν έχω την πληροφόρηση ότι έχει αρχίσει να εφαρμόζεται στη χώρα μας. Α</w:t>
      </w:r>
      <w:r>
        <w:rPr>
          <w:rFonts w:eastAsia="Times New Roman" w:cs="Times New Roman"/>
          <w:szCs w:val="24"/>
        </w:rPr>
        <w:t xml:space="preserve">φορά το πλαφόν στις ηλεκτρονικές συναλλαγές, στις συναλλαγές που διεξάγονται μέσω πιστωτικών και χρεωστικών καρτών. </w:t>
      </w:r>
    </w:p>
    <w:p w14:paraId="4E2B3E7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Το κόστος έχει αναλυθεί πάρα πολλές φορές και έχουν γραφτεί πάρα πολλά. Είναι πολύ μεγάλο και για τους καταναλωτές και βεβαίως για τις επιχ</w:t>
      </w:r>
      <w:r>
        <w:rPr>
          <w:rFonts w:eastAsia="Times New Roman" w:cs="Times New Roman"/>
          <w:szCs w:val="24"/>
        </w:rPr>
        <w:t>ειρήσεις, γιατί είναι και ο μηχανισμός που πρέπει να αγοραστεί, να εξασφαλιστεί. Βεβαίως, αυτό το κόστος γίνεται ακόμα μεγαλύτερο όταν έχουμε να κάνουμε με προϊόντα, αγορές, συναλλαγές που αφορούν μικρό ύψος και σε περιπτώσεις που έχουμε πάρα πολύ μικρό κέ</w:t>
      </w:r>
      <w:r>
        <w:rPr>
          <w:rFonts w:eastAsia="Times New Roman" w:cs="Times New Roman"/>
          <w:szCs w:val="24"/>
        </w:rPr>
        <w:t>ρδος, όπως είναι</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τα καύσιμα όπου οι συναλλαγές για μικρά ποσά και στα καύσιμα είναι εντελώς ασύμφορες για τον πρατηριούχο. Πρέπει να βάλει διπλή τιμή στη βενζίνη για να βγάλει το κόστος της συναλλαγής. </w:t>
      </w:r>
    </w:p>
    <w:p w14:paraId="4E2B3E7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Εκτός από αυτό</w:t>
      </w:r>
      <w:r>
        <w:rPr>
          <w:rFonts w:eastAsia="Times New Roman" w:cs="Times New Roman"/>
          <w:szCs w:val="24"/>
        </w:rPr>
        <w:t>,</w:t>
      </w:r>
      <w:r>
        <w:rPr>
          <w:rFonts w:eastAsia="Times New Roman" w:cs="Times New Roman"/>
          <w:szCs w:val="24"/>
        </w:rPr>
        <w:t xml:space="preserve"> θα πρέπει να προσθέσω την τεράστια κλοπή που γίνεται από τις τράπεζες ακριβώς όπως σας το λέω, κλοπή. Το Υπουργείο δεν πρέπει να συνεχίσει να κάνει πλάτες για να κλέβουν τους ανθρώπους, τους πολίτες για τις απλές διατραπεζικές συναλλαγές, δηλαδή</w:t>
      </w:r>
      <w:r>
        <w:rPr>
          <w:rFonts w:eastAsia="Times New Roman" w:cs="Times New Roman"/>
          <w:szCs w:val="24"/>
        </w:rPr>
        <w:t>,</w:t>
      </w:r>
      <w:r>
        <w:rPr>
          <w:rFonts w:eastAsia="Times New Roman" w:cs="Times New Roman"/>
          <w:szCs w:val="24"/>
        </w:rPr>
        <w:t xml:space="preserve"> τα απλά </w:t>
      </w:r>
      <w:r>
        <w:rPr>
          <w:rFonts w:eastAsia="Times New Roman" w:cs="Times New Roman"/>
          <w:szCs w:val="24"/>
        </w:rPr>
        <w:t xml:space="preserve">διατραπεζικά εμβάσματα. </w:t>
      </w:r>
    </w:p>
    <w:p w14:paraId="4E2B3E7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Ένα απλό διατραπεζικό έμβασμα 1000 ευρώ, το χρεώνουν 10 ευρώ. Στη γωνία, στη γειτονιά που είστε, </w:t>
      </w:r>
      <w:proofErr w:type="spellStart"/>
      <w:r>
        <w:rPr>
          <w:rFonts w:eastAsia="Times New Roman" w:cs="Times New Roman"/>
          <w:szCs w:val="24"/>
        </w:rPr>
        <w:t>Καραγιώργη</w:t>
      </w:r>
      <w:proofErr w:type="spellEnd"/>
      <w:r>
        <w:rPr>
          <w:rFonts w:eastAsia="Times New Roman" w:cs="Times New Roman"/>
          <w:szCs w:val="24"/>
        </w:rPr>
        <w:t xml:space="preserve"> Σερβίας και Σταδίου, είναι η Εθνική. Απέναντι είναι η Τράπεζα Πειραιώς. Για 1000 ευρώ που θα πάνε ηλεκτρονικά, θέλουν 10 ευ</w:t>
      </w:r>
      <w:r>
        <w:rPr>
          <w:rFonts w:eastAsia="Times New Roman" w:cs="Times New Roman"/>
          <w:szCs w:val="24"/>
        </w:rPr>
        <w:t xml:space="preserve">ρώ. Όταν δεν υπήρχαν οι περιορισμοί στην  κίνηση κεφαλαίου, αυτό το έκανες μόνος σου χωρίς κανένα κόστος. </w:t>
      </w:r>
    </w:p>
    <w:p w14:paraId="4E2B3E7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Σήμερα, λοιπόν, επειδή από τα πράγματα και από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έχει επιβληθεί αυτό το πράγμα, επειδή δεν δίνεται το δικαίωμα να ανοίξουν νέο λογα</w:t>
      </w:r>
      <w:r>
        <w:rPr>
          <w:rFonts w:eastAsia="Times New Roman" w:cs="Times New Roman"/>
          <w:szCs w:val="24"/>
        </w:rPr>
        <w:t>ριασμό για να είναι στην ίδια τράπεζα που είναι χωρίς κόστος, -αν είναι Εθνική-Εθνική, Πειραιώς-Πειραιώς δεν έχει κόστος- αυτοί οι άνθρωποι επιβαρύνονται ένα τεράστιο ποσό, που σημαίνει ότι εάν γίνει κάμποσες φορές αυτή η συναλλαγή για το ίδιο ποσό, το έχε</w:t>
      </w:r>
      <w:r>
        <w:rPr>
          <w:rFonts w:eastAsia="Times New Roman" w:cs="Times New Roman"/>
          <w:szCs w:val="24"/>
        </w:rPr>
        <w:t xml:space="preserve">ι πάρει η </w:t>
      </w:r>
      <w:r>
        <w:rPr>
          <w:rFonts w:eastAsia="Times New Roman" w:cs="Times New Roman"/>
          <w:szCs w:val="24"/>
        </w:rPr>
        <w:t>τ</w:t>
      </w:r>
      <w:r>
        <w:rPr>
          <w:rFonts w:eastAsia="Times New Roman" w:cs="Times New Roman"/>
          <w:szCs w:val="24"/>
        </w:rPr>
        <w:t>ράπεζα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w:t>
      </w:r>
      <w:r>
        <w:rPr>
          <w:rFonts w:eastAsia="Times New Roman" w:cs="Times New Roman"/>
          <w:szCs w:val="24"/>
        </w:rPr>
        <w:t>ι</w:t>
      </w:r>
      <w:proofErr w:type="spellEnd"/>
      <w:r>
        <w:rPr>
          <w:rFonts w:eastAsia="Times New Roman" w:cs="Times New Roman"/>
          <w:szCs w:val="24"/>
        </w:rPr>
        <w:t xml:space="preserve">-δάνειο» το λένε εκεί που παίζουν στα τεχνικά παίγνια. Αυτό το ρόλο παίζει η </w:t>
      </w:r>
      <w:r>
        <w:rPr>
          <w:rFonts w:eastAsia="Times New Roman" w:cs="Times New Roman"/>
          <w:szCs w:val="24"/>
        </w:rPr>
        <w:t>τ</w:t>
      </w:r>
      <w:r>
        <w:rPr>
          <w:rFonts w:eastAsia="Times New Roman" w:cs="Times New Roman"/>
          <w:szCs w:val="24"/>
        </w:rPr>
        <w:t xml:space="preserve">ράπεζα; Εμείς δεν πρέπει να το αφήσουμε. </w:t>
      </w:r>
    </w:p>
    <w:p w14:paraId="4E2B3E7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Άρα, η ερώτηση είναι συγκεκριμένη: Πότε θα αρχίσει να εφαρμόζεται στην Ελλάδα επιτέλους ο </w:t>
      </w:r>
      <w:r>
        <w:rPr>
          <w:rFonts w:eastAsia="Times New Roman" w:cs="Times New Roman"/>
          <w:szCs w:val="24"/>
        </w:rPr>
        <w:t>κ</w:t>
      </w:r>
      <w:r>
        <w:rPr>
          <w:rFonts w:eastAsia="Times New Roman" w:cs="Times New Roman"/>
          <w:szCs w:val="24"/>
        </w:rPr>
        <w:t xml:space="preserve">ανονισμός 751/2015 που </w:t>
      </w:r>
      <w:r>
        <w:rPr>
          <w:rFonts w:eastAsia="Times New Roman" w:cs="Times New Roman"/>
          <w:szCs w:val="24"/>
        </w:rPr>
        <w:t>αφορά το πλαφόν στις συναλλαγές και εάν το Υπουργείο προτίθεται να βάλει πλαφόν στα διατραπεζικά εμβάσματα</w:t>
      </w:r>
      <w:r>
        <w:rPr>
          <w:rFonts w:eastAsia="Times New Roman" w:cs="Times New Roman"/>
          <w:szCs w:val="24"/>
        </w:rPr>
        <w:t>,</w:t>
      </w:r>
      <w:r>
        <w:rPr>
          <w:rFonts w:eastAsia="Times New Roman" w:cs="Times New Roman"/>
          <w:szCs w:val="24"/>
        </w:rPr>
        <w:t xml:space="preserve"> με τα οποία γίνεται σήμερα κλοπή του χρήματος του καταναλωτή, της επιχείρησης, του ανθρώπου που θέλει να εκπληρώσει τις υποχρεώσεις του. </w:t>
      </w:r>
    </w:p>
    <w:p w14:paraId="4E2B3E7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κύριε Πρόεδρε. </w:t>
      </w:r>
    </w:p>
    <w:p w14:paraId="4E2B3E7C"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4E2B3E7D" w14:textId="77777777" w:rsidR="00E21D74" w:rsidRDefault="00E051D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Αυτό που τίθεται από εσάς, είναι ένα θέμα που απασχολεί πολύ την Κυβέρνηση. Όταν είχα αυτήν την ερώτηση και κάναμε μια έρευνα για </w:t>
      </w:r>
      <w:r>
        <w:rPr>
          <w:rFonts w:eastAsia="Times New Roman" w:cs="Times New Roman"/>
          <w:szCs w:val="24"/>
        </w:rPr>
        <w:t>αυτά που γράφονται στις εφημερίδες, δηλαδή</w:t>
      </w:r>
      <w:r>
        <w:rPr>
          <w:rFonts w:eastAsia="Times New Roman" w:cs="Times New Roman"/>
          <w:szCs w:val="24"/>
        </w:rPr>
        <w:t>,</w:t>
      </w:r>
      <w:r>
        <w:rPr>
          <w:rFonts w:eastAsia="Times New Roman" w:cs="Times New Roman"/>
          <w:szCs w:val="24"/>
        </w:rPr>
        <w:t xml:space="preserve"> πόσο είναι πραγματικά το κόστος σε διάφορες συναλλαγές, είχαμε καλά νέα και κακά νέα. Σε μερικές συναλλαγές είναι μεγάλο το ποσοστό που παίρνουν οι τράπεζες, σε μερικές περιπτώσεις δεν είναι τόσο μεγάλο και είμασ</w:t>
      </w:r>
      <w:r>
        <w:rPr>
          <w:rFonts w:eastAsia="Times New Roman" w:cs="Times New Roman"/>
          <w:szCs w:val="24"/>
        </w:rPr>
        <w:t xml:space="preserve">τε αρκετά κοντά στο μέσο όρο της Ευρωπαϊκής </w:t>
      </w:r>
      <w:r>
        <w:rPr>
          <w:rFonts w:eastAsia="Times New Roman" w:cs="Times New Roman"/>
          <w:szCs w:val="24"/>
        </w:rPr>
        <w:lastRenderedPageBreak/>
        <w:t xml:space="preserve">Ένωσης. Θα σας καταθέσω μετά τα νούμερα για να μην σας διαβάσω τώρα ένα μεγάλο κείμενο, σε ποιο μέσο όρο της Ευρωπαϊκής Ένωσης είμαστε κοντά και σε ποιο δεν είμαστε.  </w:t>
      </w:r>
    </w:p>
    <w:p w14:paraId="4E2B3E7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Αυτό, όπως ξέρετε, βρίσκεται πιο πολύ στην α</w:t>
      </w:r>
      <w:r>
        <w:rPr>
          <w:rFonts w:eastAsia="Times New Roman" w:cs="Times New Roman"/>
          <w:szCs w:val="24"/>
        </w:rPr>
        <w:t>ρμοδιότητα του Υπουργείου Οικονομίας που έχει τη Γενική Γραμματεία Εμπορίου που είναι υπεύθυνη για την προστασία του καταναλωτή. Πρέπει να σας πω ότι σε συνεργασία με το Υπουργείο Οικονομίας εισάγεται το Ηλεκτρονικό Παρατηρητήριο Τραπεζικών Χρεώσεων</w:t>
      </w:r>
      <w:r>
        <w:rPr>
          <w:rFonts w:eastAsia="Times New Roman" w:cs="Times New Roman"/>
          <w:szCs w:val="24"/>
        </w:rPr>
        <w:t>,</w:t>
      </w:r>
      <w:r>
        <w:rPr>
          <w:rFonts w:eastAsia="Times New Roman" w:cs="Times New Roman"/>
          <w:szCs w:val="24"/>
        </w:rPr>
        <w:t xml:space="preserve"> που θ</w:t>
      </w:r>
      <w:r>
        <w:rPr>
          <w:rFonts w:eastAsia="Times New Roman" w:cs="Times New Roman"/>
          <w:szCs w:val="24"/>
        </w:rPr>
        <w:t xml:space="preserve">α είναι στη Γενική Γραμματεία, το οποίο θα κοιτάει και θα ελέγχει αυτή την οδηγία, τον κανονισμό που είπατε εσείς. Εφαρμόζεται ο κανονισμός. Αν εφαρμόζεται κανονικά θα το δούμε μέσα απ’ αυτό το </w:t>
      </w:r>
      <w:r>
        <w:rPr>
          <w:rFonts w:eastAsia="Times New Roman" w:cs="Times New Roman"/>
          <w:szCs w:val="24"/>
        </w:rPr>
        <w:t>π</w:t>
      </w:r>
      <w:r>
        <w:rPr>
          <w:rFonts w:eastAsia="Times New Roman" w:cs="Times New Roman"/>
          <w:szCs w:val="24"/>
        </w:rPr>
        <w:t xml:space="preserve">αρατηρητήριο και αυτό είναι που θα μας πει. </w:t>
      </w:r>
    </w:p>
    <w:p w14:paraId="4E2B3E7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Η απάντησή μου είναι «ναι, εφαρμόζεται ο κανονισμός». Το αν εφαρμόζεται καλά και σωστά θα πρέπει να είναι η δουλειά αυτού του </w:t>
      </w:r>
      <w:r>
        <w:rPr>
          <w:rFonts w:eastAsia="Times New Roman" w:cs="Times New Roman"/>
          <w:szCs w:val="24"/>
        </w:rPr>
        <w:t>π</w:t>
      </w:r>
      <w:r>
        <w:rPr>
          <w:rFonts w:eastAsia="Times New Roman" w:cs="Times New Roman"/>
          <w:szCs w:val="24"/>
        </w:rPr>
        <w:t xml:space="preserve">αρατηρητηρίου για να ξέρουμε. Σε δυο-τρεις μήνες ίσως θα έχω καλύτερη απάντηση να σας δώσω. </w:t>
      </w:r>
    </w:p>
    <w:p w14:paraId="4E2B3E8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Το δεύτερο που θα σας έλεγα είναι</w:t>
      </w:r>
      <w:r>
        <w:rPr>
          <w:rFonts w:eastAsia="Times New Roman" w:cs="Times New Roman"/>
          <w:szCs w:val="24"/>
        </w:rPr>
        <w:t>,</w:t>
      </w:r>
      <w:r>
        <w:rPr>
          <w:rFonts w:eastAsia="Times New Roman" w:cs="Times New Roman"/>
          <w:szCs w:val="24"/>
        </w:rPr>
        <w:t xml:space="preserve"> ό</w:t>
      </w:r>
      <w:r>
        <w:rPr>
          <w:rFonts w:eastAsia="Times New Roman" w:cs="Times New Roman"/>
          <w:szCs w:val="24"/>
        </w:rPr>
        <w:t>τι ο τρόπος νομίζω με τον οποίον θα φτάσουμε σε καλύτερη ισορροπία σ’ αυτά τα πράγματα είναι να αυξηθεί ο όγκος των συναλλαγών. Δηλαδή, οι τράπεζες να μπορούν να μειώσουν αυτά που παίρνουν σε προμήθεια σε όλες τις συναλλαγές, όταν έχουν περισσότερο όγκο κα</w:t>
      </w:r>
      <w:r>
        <w:rPr>
          <w:rFonts w:eastAsia="Times New Roman" w:cs="Times New Roman"/>
          <w:szCs w:val="24"/>
        </w:rPr>
        <w:t>ι άρα μπορούν με πολύ μικρότερα ποσά να φτάνουν σ’ αυτό το κέρδος</w:t>
      </w:r>
      <w:r>
        <w:rPr>
          <w:rFonts w:eastAsia="Times New Roman" w:cs="Times New Roman"/>
          <w:szCs w:val="24"/>
        </w:rPr>
        <w:t>,</w:t>
      </w:r>
      <w:r>
        <w:rPr>
          <w:rFonts w:eastAsia="Times New Roman" w:cs="Times New Roman"/>
          <w:szCs w:val="24"/>
        </w:rPr>
        <w:t xml:space="preserve"> που χρειάζονται. Γι’ αυτό</w:t>
      </w:r>
      <w:r>
        <w:rPr>
          <w:rFonts w:eastAsia="Times New Roman" w:cs="Times New Roman"/>
          <w:szCs w:val="24"/>
        </w:rPr>
        <w:t>,</w:t>
      </w:r>
      <w:r>
        <w:rPr>
          <w:rFonts w:eastAsia="Times New Roman" w:cs="Times New Roman"/>
          <w:szCs w:val="24"/>
        </w:rPr>
        <w:t xml:space="preserve"> τις επόμενες δέκα μέρες</w:t>
      </w:r>
      <w:r>
        <w:rPr>
          <w:rFonts w:eastAsia="Times New Roman" w:cs="Times New Roman"/>
          <w:szCs w:val="24"/>
        </w:rPr>
        <w:t>,</w:t>
      </w:r>
      <w:r>
        <w:rPr>
          <w:rFonts w:eastAsia="Times New Roman" w:cs="Times New Roman"/>
          <w:szCs w:val="24"/>
        </w:rPr>
        <w:t xml:space="preserve"> θα κατατεθεί σχέδιο νόμου στη Βουλή για την επέκταση και τα κίνητρα για τις ηλεκτρονικές συναλλαγές. </w:t>
      </w:r>
    </w:p>
    <w:p w14:paraId="4E2B3E8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μας,</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είναι εξαιρετικά σημαντικό και για τη φοροδιαφυγή. Νομίζω ότι το πλαστικό χρήμα είναι ο βασικός τρόπος να αντιμετωπίσουμε τουλάχιστον ένα τμήμα της φοροδιαφυγής. Νομίζω θα έχει</w:t>
      </w:r>
      <w:r>
        <w:rPr>
          <w:rFonts w:eastAsia="Times New Roman" w:cs="Times New Roman"/>
          <w:szCs w:val="24"/>
        </w:rPr>
        <w:t>,</w:t>
      </w:r>
      <w:r>
        <w:rPr>
          <w:rFonts w:eastAsia="Times New Roman" w:cs="Times New Roman"/>
          <w:szCs w:val="24"/>
        </w:rPr>
        <w:t xml:space="preserve"> ως αποτέλεσμα</w:t>
      </w:r>
      <w:r>
        <w:rPr>
          <w:rFonts w:eastAsia="Times New Roman" w:cs="Times New Roman"/>
          <w:szCs w:val="24"/>
        </w:rPr>
        <w:t>,</w:t>
      </w:r>
      <w:r>
        <w:rPr>
          <w:rFonts w:eastAsia="Times New Roman" w:cs="Times New Roman"/>
          <w:szCs w:val="24"/>
        </w:rPr>
        <w:t xml:space="preserve"> θετικές επιπτώσεις σ’ αυτό</w:t>
      </w:r>
      <w:r>
        <w:rPr>
          <w:rFonts w:eastAsia="Times New Roman" w:cs="Times New Roman"/>
          <w:szCs w:val="24"/>
        </w:rPr>
        <w:t>,</w:t>
      </w:r>
      <w:r>
        <w:rPr>
          <w:rFonts w:eastAsia="Times New Roman" w:cs="Times New Roman"/>
          <w:szCs w:val="24"/>
        </w:rPr>
        <w:t xml:space="preserve"> που ανησυχεί εσάς σ’ αυτή την ερώτ</w:t>
      </w:r>
      <w:r>
        <w:rPr>
          <w:rFonts w:eastAsia="Times New Roman" w:cs="Times New Roman"/>
          <w:szCs w:val="24"/>
        </w:rPr>
        <w:t>ηση. Θα αυξηθεί ο όγκος των συναλλαγών και άρα δεν θα επιτρέπεται να έχουν σε εκείνους τους τομείς αυτά τα κόστη, που είναι πραγματικά πάνω από το μέσο όρο της Ευρωπαϊκής Ένωσης. Θα μειωθούν στο επίπεδο της Ευρωπαϊκής Ένωσης ή ακόμα περισσότερο. Γιατί να μ</w:t>
      </w:r>
      <w:r>
        <w:rPr>
          <w:rFonts w:eastAsia="Times New Roman" w:cs="Times New Roman"/>
          <w:szCs w:val="24"/>
        </w:rPr>
        <w:t xml:space="preserve">ην είναι και χαμηλότερο; </w:t>
      </w:r>
    </w:p>
    <w:p w14:paraId="4E2B3E82"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Δεν έχει πολλαπλασιαστεί ήδη ο όγκος των συναλλαγών; </w:t>
      </w:r>
    </w:p>
    <w:p w14:paraId="4E2B3E83"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Έχει, αλλά όπως καταλαβαίνετε, όχι όσο θέλουμε. </w:t>
      </w:r>
    </w:p>
    <w:p w14:paraId="4E2B3E84"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Κεγκέρογλ</w:t>
      </w:r>
      <w:r>
        <w:rPr>
          <w:rFonts w:eastAsia="Times New Roman" w:cs="Times New Roman"/>
          <w:szCs w:val="24"/>
        </w:rPr>
        <w:t>ου</w:t>
      </w:r>
      <w:proofErr w:type="spellEnd"/>
      <w:r>
        <w:rPr>
          <w:rFonts w:eastAsia="Times New Roman" w:cs="Times New Roman"/>
          <w:szCs w:val="24"/>
        </w:rPr>
        <w:t>, έχετε τον λόγο.</w:t>
      </w:r>
    </w:p>
    <w:p w14:paraId="4E2B3E85"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ευχαριστώ.</w:t>
      </w:r>
    </w:p>
    <w:p w14:paraId="4E2B3E8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Ξεκινώ από το τελευταίο που είπατε. Το Φεβρουάριο του 2012 καταθέσαμε μια καλά επεξεργασμένη πρόταση νόμου –ένας μεγάλος αριθμός Βουλευτών από την τότε κοινοβουλευτική ομάδα- η οποία είνα</w:t>
      </w:r>
      <w:r>
        <w:rPr>
          <w:rFonts w:eastAsia="Times New Roman" w:cs="Times New Roman"/>
          <w:szCs w:val="24"/>
        </w:rPr>
        <w:t>ι στα αρχεία της Βουλής. Στο θέμα των κινήτρων</w:t>
      </w:r>
      <w:r>
        <w:rPr>
          <w:rFonts w:eastAsia="Times New Roman" w:cs="Times New Roman"/>
          <w:szCs w:val="24"/>
        </w:rPr>
        <w:t>,</w:t>
      </w:r>
      <w:r>
        <w:rPr>
          <w:rFonts w:eastAsia="Times New Roman" w:cs="Times New Roman"/>
          <w:szCs w:val="24"/>
        </w:rPr>
        <w:t xml:space="preserve"> για την χρήση των ηλεκτρονικών συναλλαγών και την αντιμετώπιση της φοροδιαφυγής</w:t>
      </w:r>
      <w:r>
        <w:rPr>
          <w:rFonts w:eastAsia="Times New Roman" w:cs="Times New Roman"/>
          <w:szCs w:val="24"/>
        </w:rPr>
        <w:t>,</w:t>
      </w:r>
      <w:r>
        <w:rPr>
          <w:rFonts w:eastAsia="Times New Roman" w:cs="Times New Roman"/>
          <w:szCs w:val="24"/>
        </w:rPr>
        <w:t xml:space="preserve"> θα πάρετε πολλά χρήσιμα πράγματα μέσα απ’ αυτή την πρόταση νόμου, αν τη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w:t>
      </w:r>
    </w:p>
    <w:p w14:paraId="4E2B3E8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 τώρα και στο θέμ</w:t>
      </w:r>
      <w:r>
        <w:rPr>
          <w:rFonts w:eastAsia="Times New Roman" w:cs="Times New Roman"/>
          <w:szCs w:val="24"/>
        </w:rPr>
        <w:t>α που σας έθεσα. Δεν συμπεριλαμβάνεται στην οδηγία. Είναι το απλό έμβασμα από τράπεζα σε τράπεζα.</w:t>
      </w:r>
    </w:p>
    <w:p w14:paraId="4E2B3E8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Το απλό έμβασμα από τράπεζα σε τράπεζα</w:t>
      </w:r>
      <w:r>
        <w:rPr>
          <w:rFonts w:eastAsia="Times New Roman" w:cs="Times New Roman"/>
          <w:szCs w:val="24"/>
        </w:rPr>
        <w:t>,</w:t>
      </w:r>
      <w:r>
        <w:rPr>
          <w:rFonts w:eastAsia="Times New Roman" w:cs="Times New Roman"/>
          <w:szCs w:val="24"/>
        </w:rPr>
        <w:t xml:space="preserve"> που δεν συμπεριλαμβάνεται στην οδηγία, αυτή τη στιγμή -κατά την άποψή μου- χρησιμοποιείται ως όχημα για έσοδα από τις </w:t>
      </w:r>
      <w:r>
        <w:rPr>
          <w:rFonts w:eastAsia="Times New Roman" w:cs="Times New Roman"/>
          <w:szCs w:val="24"/>
        </w:rPr>
        <w:t>τράπεζες. Δεν μπορώ να την ονομάσω κερδοσκοπία. Την είπα κλοπή. Δεν είναι υπερβολή. Είναι κλοπή. Η τράπεζα που στέλνεις χρεώνει ένα ευρώ και η τράπεζα στην οποία βρίσκεται ο λογαριασμός του δικαιούχου χρεώνει 2, 3, 4, 5, 6, 7, 8, 10 ευρώ ανάλογα με το ποσό</w:t>
      </w:r>
      <w:r>
        <w:rPr>
          <w:rFonts w:eastAsia="Times New Roman" w:cs="Times New Roman"/>
          <w:szCs w:val="24"/>
        </w:rPr>
        <w:t xml:space="preserve">. </w:t>
      </w:r>
    </w:p>
    <w:p w14:paraId="4E2B3E8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Αυτό νομίζω ότι μπορεί με έναν τρόπο να ρυθμιστεί με 1+1 ευρώ στις διατραπεζικές συναλλαγές. Τέλος. Ένα συν ένα ευρώ στις διατραπεζικές συναλλαγές. Γιατί; Δεν έχουμε ελεύθερη οικονομία εδώ. Εσείς υποχρεώνετε τον άλλον να πάει μέσα από την τράπεζα. Εγώ δ</w:t>
      </w:r>
      <w:r>
        <w:rPr>
          <w:rFonts w:eastAsia="Times New Roman" w:cs="Times New Roman"/>
          <w:szCs w:val="24"/>
        </w:rPr>
        <w:t xml:space="preserve">εν  μπορώ να πάω στην </w:t>
      </w:r>
      <w:proofErr w:type="spellStart"/>
      <w:r>
        <w:rPr>
          <w:rFonts w:eastAsia="Times New Roman" w:cs="Times New Roman"/>
          <w:szCs w:val="24"/>
        </w:rPr>
        <w:t>Καραγιώργη</w:t>
      </w:r>
      <w:proofErr w:type="spellEnd"/>
      <w:r>
        <w:rPr>
          <w:rFonts w:eastAsia="Times New Roman" w:cs="Times New Roman"/>
          <w:szCs w:val="24"/>
        </w:rPr>
        <w:t xml:space="preserve"> Σερβίας στη γωνία να πάρω το χιλιάρικο και να το πάω απέναντι στην Πειραιώς να το βάλω. Μου το </w:t>
      </w:r>
      <w:r>
        <w:rPr>
          <w:rFonts w:eastAsia="Times New Roman" w:cs="Times New Roman"/>
          <w:szCs w:val="24"/>
        </w:rPr>
        <w:lastRenderedPageBreak/>
        <w:t xml:space="preserve">απαγορεύετε. Άρα, δικαιούστε ως κράτος να κάνετε ρυθμιστικό πλαίσιο για να βάλετε 1+1 ευρώ ή εν πάση </w:t>
      </w:r>
      <w:proofErr w:type="spellStart"/>
      <w:r>
        <w:rPr>
          <w:rFonts w:eastAsia="Times New Roman" w:cs="Times New Roman"/>
          <w:szCs w:val="24"/>
        </w:rPr>
        <w:t>περιπτώσει</w:t>
      </w:r>
      <w:proofErr w:type="spellEnd"/>
      <w:r>
        <w:rPr>
          <w:rFonts w:eastAsia="Times New Roman" w:cs="Times New Roman"/>
          <w:szCs w:val="24"/>
        </w:rPr>
        <w:t xml:space="preserve"> όποιο είναι το κ</w:t>
      </w:r>
      <w:r>
        <w:rPr>
          <w:rFonts w:eastAsia="Times New Roman" w:cs="Times New Roman"/>
          <w:szCs w:val="24"/>
        </w:rPr>
        <w:t xml:space="preserve">όστος. Δεν έχει σχέση αυτό με το ύψος των συναλλαγών στις αγορές. Είναι ένα άλλο θέμα ανεξάρτητο. </w:t>
      </w:r>
    </w:p>
    <w:p w14:paraId="4E2B3E8A"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Έχει μια μικρή σχέση. Τέλος πάντων. </w:t>
      </w:r>
    </w:p>
    <w:p w14:paraId="4E2B3E8B"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Εντάξει. Αν δεν βάλετε όμως, θα συνεχίσετε να κάνετ</w:t>
      </w:r>
      <w:r>
        <w:rPr>
          <w:rFonts w:eastAsia="Times New Roman" w:cs="Times New Roman"/>
          <w:szCs w:val="24"/>
        </w:rPr>
        <w:t xml:space="preserve">ε </w:t>
      </w:r>
      <w:r>
        <w:rPr>
          <w:rFonts w:eastAsia="Times New Roman" w:cs="Times New Roman"/>
          <w:szCs w:val="24"/>
        </w:rPr>
        <w:t>π</w:t>
      </w:r>
      <w:r>
        <w:rPr>
          <w:rFonts w:eastAsia="Times New Roman" w:cs="Times New Roman"/>
          <w:szCs w:val="24"/>
        </w:rPr>
        <w:t xml:space="preserve">αρατηρητήριο. </w:t>
      </w:r>
    </w:p>
    <w:p w14:paraId="4E2B3E8C"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t>Ελάτε να δείτε το εξής τώρα. Δεν μπορώ να μην το πω. Πριν από ένα μήνα είχα ερώτηση στον κ. Σταθάκη, ο οποίος μάλιστα δεν ήθελε να έρθει γιατί δεν είχε και πολλή αρμοδιότητα. Του εξήγησα ότι έχει αρμοδιότητα</w:t>
      </w:r>
      <w:r>
        <w:rPr>
          <w:rFonts w:eastAsia="Times New Roman" w:cs="Times New Roman"/>
          <w:szCs w:val="24"/>
        </w:rPr>
        <w:t>,</w:t>
      </w:r>
      <w:r>
        <w:rPr>
          <w:rFonts w:eastAsia="Times New Roman" w:cs="Times New Roman"/>
          <w:szCs w:val="24"/>
        </w:rPr>
        <w:t xml:space="preserve"> επειδή έχει τη Γενική Γραμματ</w:t>
      </w:r>
      <w:r>
        <w:rPr>
          <w:rFonts w:eastAsia="Times New Roman" w:cs="Times New Roman"/>
          <w:szCs w:val="24"/>
        </w:rPr>
        <w:t xml:space="preserve">εία Καταναλωτή. Ήρθε εδώ και αφού κατέθεσε στοιχεία με τις ίδιες διαπιστώσεις για τις υπερβολικές χρεώσεις στην ίδια ερώτηση, μας είπε ότι ο κ. </w:t>
      </w:r>
      <w:proofErr w:type="spellStart"/>
      <w:r>
        <w:rPr>
          <w:rFonts w:eastAsia="Times New Roman" w:cs="Times New Roman"/>
          <w:szCs w:val="24"/>
        </w:rPr>
        <w:t>Τσακαλώτος</w:t>
      </w:r>
      <w:proofErr w:type="spellEnd"/>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το Υπουργείο Οικονομικών, πρέπει να εκδώσει μια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προκειμένου μαζί με </w:t>
      </w:r>
      <w:r>
        <w:rPr>
          <w:rFonts w:eastAsia="Times New Roman" w:cs="Times New Roman"/>
          <w:szCs w:val="24"/>
        </w:rPr>
        <w:lastRenderedPageBreak/>
        <w:t>μια ο</w:t>
      </w:r>
      <w:r>
        <w:rPr>
          <w:rFonts w:eastAsia="Times New Roman" w:cs="Times New Roman"/>
          <w:szCs w:val="24"/>
        </w:rPr>
        <w:t xml:space="preserve">δηγία της Τράπεζας της Ελλάδος να ξεκινήσει η εφαρμογή του </w:t>
      </w:r>
      <w:r>
        <w:rPr>
          <w:rFonts w:eastAsia="Times New Roman" w:cs="Times New Roman"/>
          <w:szCs w:val="24"/>
        </w:rPr>
        <w:t>κ</w:t>
      </w:r>
      <w:r>
        <w:rPr>
          <w:rFonts w:eastAsia="Times New Roman" w:cs="Times New Roman"/>
          <w:szCs w:val="24"/>
        </w:rPr>
        <w:t xml:space="preserve">ανονισμού στην Ελλάδα. Αυτή είναι η επίσημη απάντηση του Υπουργείου Οικονομίας, το οποίο εσείς θεωρείται ότι είναι περισσότερο αρμόδιο. </w:t>
      </w:r>
    </w:p>
    <w:p w14:paraId="4E2B3E8D"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t>Εγώ σήμερα δεν θα πω τίποτα παραπάνω. Θα πω απλά «συνεννοηθ</w:t>
      </w:r>
      <w:r>
        <w:rPr>
          <w:rFonts w:eastAsia="Times New Roman" w:cs="Times New Roman"/>
          <w:szCs w:val="24"/>
        </w:rPr>
        <w:t xml:space="preserve">είτε», γιατί η όποια διαφοροποίηση στην αντιμετώπιση, η όποια δική σας ασυνεννοησία, δυστυχώς, επιβαρύνει κάθε μέρα εκατομμύρια κόσμου με τις εκατομμύρια συναλλαγές που γίνονται ηλεκτρονικά και διατραπεζικά. </w:t>
      </w:r>
    </w:p>
    <w:p w14:paraId="4E2B3E8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Θα σας παρακαλέσω πάρα πολύ -αν θέλετε να κάνου</w:t>
      </w:r>
      <w:r>
        <w:rPr>
          <w:rFonts w:eastAsia="Times New Roman" w:cs="Times New Roman"/>
          <w:szCs w:val="24"/>
        </w:rPr>
        <w:t xml:space="preserve">με και αίτηση κατάθεσης εγγράφων- να μας πείτε ποια είναι η οδηγία, ποια είναι η εγκύκλιος, ποια είναι η υπουργική απόφαση την οποία έχετε εκδώσει εσείς –ως είχατε υποχρέωση, σύμφωνα με τον κ. Σταθάκη-, προκειμένου να ξεκινήσει η εφαρμογή του </w:t>
      </w:r>
      <w:r>
        <w:rPr>
          <w:rFonts w:eastAsia="Times New Roman" w:cs="Times New Roman"/>
          <w:szCs w:val="24"/>
        </w:rPr>
        <w:t>κ</w:t>
      </w:r>
      <w:r>
        <w:rPr>
          <w:rFonts w:eastAsia="Times New Roman" w:cs="Times New Roman"/>
          <w:szCs w:val="24"/>
        </w:rPr>
        <w:t>ανονισμού 75</w:t>
      </w:r>
      <w:r>
        <w:rPr>
          <w:rFonts w:eastAsia="Times New Roman" w:cs="Times New Roman"/>
          <w:szCs w:val="24"/>
        </w:rPr>
        <w:t>1/2015 για το πλαφόν στις ηλεκτρονικές συναλλαγές.</w:t>
      </w:r>
    </w:p>
    <w:p w14:paraId="4E2B3E8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Θα σας πω τώρα -και κλείνω- ότι στις 25 Ιανουαρίου, δηλαδή</w:t>
      </w:r>
      <w:r>
        <w:rPr>
          <w:rFonts w:eastAsia="Times New Roman" w:cs="Times New Roman"/>
          <w:szCs w:val="24"/>
        </w:rPr>
        <w:t>,</w:t>
      </w:r>
      <w:r>
        <w:rPr>
          <w:rFonts w:eastAsia="Times New Roman" w:cs="Times New Roman"/>
          <w:szCs w:val="24"/>
        </w:rPr>
        <w:t xml:space="preserve"> σαράντα ημέρες αφού είχα υποβάλει την ερώτηση μου, στις 15 Δεκεμβρίου 2015 -μια ερώτηση στην οποία δεν απαντάτε-, μου επισυνάπτετε </w:t>
      </w:r>
      <w:r>
        <w:rPr>
          <w:rFonts w:eastAsia="Times New Roman" w:cs="Times New Roman"/>
          <w:szCs w:val="24"/>
        </w:rPr>
        <w:lastRenderedPageBreak/>
        <w:t>ένα έγγραφο τη</w:t>
      </w:r>
      <w:r>
        <w:rPr>
          <w:rFonts w:eastAsia="Times New Roman" w:cs="Times New Roman"/>
          <w:szCs w:val="24"/>
        </w:rPr>
        <w:t>ς Τράπεζας της Ελλάδος, που είναι απάντηση στις 8 Δεκεμβρίου, δηλαδή μια μέρα πριν την έναρξη της εφαρμογής. Γιατί</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μπορούσε να πει ο κύριος </w:t>
      </w:r>
      <w:r>
        <w:rPr>
          <w:rFonts w:eastAsia="Times New Roman" w:cs="Times New Roman"/>
          <w:szCs w:val="24"/>
        </w:rPr>
        <w:t>δ</w:t>
      </w:r>
      <w:r>
        <w:rPr>
          <w:rFonts w:eastAsia="Times New Roman" w:cs="Times New Roman"/>
          <w:szCs w:val="24"/>
        </w:rPr>
        <w:t xml:space="preserve">ιοικητής, κατά την άποψή μου, στις 25 Ιανουαρίου ότι εφαρμόζεται ο </w:t>
      </w:r>
      <w:r>
        <w:rPr>
          <w:rFonts w:eastAsia="Times New Roman" w:cs="Times New Roman"/>
          <w:szCs w:val="24"/>
        </w:rPr>
        <w:t>κ</w:t>
      </w:r>
      <w:r>
        <w:rPr>
          <w:rFonts w:eastAsia="Times New Roman" w:cs="Times New Roman"/>
          <w:szCs w:val="24"/>
        </w:rPr>
        <w:t xml:space="preserve">ανονισμός, από τη στιγμή που δεν εφαρμόζεται. </w:t>
      </w:r>
    </w:p>
    <w:p w14:paraId="4E2B3E9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Μου στείλατε, λοιπόν, ένα έγγραφο με ημερομηνία 8 Δεκεμβρίου, μια μέρα πριν. Είναι προσεκτικό για να μην εκτεθείτε από τα έγγραφα, το καταλαβαίνω. Όμως, δείτε επί της ουσίας το θέμα, διότι πραγματικά οι πολίτε</w:t>
      </w:r>
      <w:r>
        <w:rPr>
          <w:rFonts w:eastAsia="Times New Roman" w:cs="Times New Roman"/>
          <w:szCs w:val="24"/>
        </w:rPr>
        <w:t>ς διαμαρτύρονται. Δεν γράφονται στις εφημερίδες πολλά πράγματα</w:t>
      </w:r>
      <w:r>
        <w:rPr>
          <w:rFonts w:eastAsia="Times New Roman" w:cs="Times New Roman"/>
          <w:szCs w:val="24"/>
        </w:rPr>
        <w:t>,</w:t>
      </w:r>
      <w:r>
        <w:rPr>
          <w:rFonts w:eastAsia="Times New Roman" w:cs="Times New Roman"/>
          <w:szCs w:val="24"/>
        </w:rPr>
        <w:t xml:space="preserve"> για να ενημερωθείτε, διότι η μεγάλη χρηματοδότηση, τα μεγάλα ποσά που πέφτουν στις εφημερίδες από τις τράπεζες είναι γεγονός. Ναι; Υπάρχει κανένα μέσο που δεν παίρνει διαφήμιση από τις τράπεζε</w:t>
      </w:r>
      <w:r>
        <w:rPr>
          <w:rFonts w:eastAsia="Times New Roman" w:cs="Times New Roman"/>
          <w:szCs w:val="24"/>
        </w:rPr>
        <w:t>ς;</w:t>
      </w:r>
    </w:p>
    <w:p w14:paraId="4E2B3E91"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ολοκληρώστε ώστε να απαντήσει ο κύριος Υπουργός.</w:t>
      </w:r>
    </w:p>
    <w:p w14:paraId="4E2B3E92"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Από τους πολίτες θέλω να πω ότι δεν φθάνει σε </w:t>
      </w:r>
      <w:r>
        <w:rPr>
          <w:rFonts w:eastAsia="Times New Roman" w:cs="Times New Roman"/>
          <w:szCs w:val="24"/>
        </w:rPr>
        <w:t>σας,</w:t>
      </w:r>
      <w:r>
        <w:rPr>
          <w:rFonts w:eastAsia="Times New Roman" w:cs="Times New Roman"/>
          <w:szCs w:val="24"/>
        </w:rPr>
        <w:t xml:space="preserve"> μέσω των μέσων μαζικής επικοινωνίας, διότι λίγο και αυτοί το βάζουν «στα ψιλά»</w:t>
      </w:r>
      <w:r>
        <w:rPr>
          <w:rFonts w:eastAsia="Times New Roman" w:cs="Times New Roman"/>
          <w:szCs w:val="24"/>
        </w:rPr>
        <w:t>, αλλά είναι πολύ μεγάλο θέμα. Αυτό θέλω να σας πω.</w:t>
      </w:r>
    </w:p>
    <w:p w14:paraId="4E2B3E93"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4E2B3E94"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το ξέρω το τελευταίο που λέτε. Η δική μου παρατήρηση, όταν κάνω σύγκριση με την πραγματικότ</w:t>
      </w:r>
      <w:r>
        <w:rPr>
          <w:rFonts w:eastAsia="Times New Roman" w:cs="Times New Roman"/>
          <w:szCs w:val="24"/>
        </w:rPr>
        <w:t>ητα</w:t>
      </w:r>
      <w:r>
        <w:rPr>
          <w:rFonts w:eastAsia="Times New Roman" w:cs="Times New Roman"/>
          <w:szCs w:val="24"/>
        </w:rPr>
        <w:t>,</w:t>
      </w:r>
      <w:r>
        <w:rPr>
          <w:rFonts w:eastAsia="Times New Roman" w:cs="Times New Roman"/>
          <w:szCs w:val="24"/>
        </w:rPr>
        <w:t xml:space="preserve"> του τι κάνουν οι τράπεζες, είναι ότι οι εφημερίδες γράφουν πολύ μεγάλους αριθμούς, χωρίς να θέλω να υποστηρίξω τις τράπεζες. Δηλαδή, το αντίθετο, μπορεί αυτή να ήταν η πρόβλεψή μου, όπως είπατε εσείς. Όμως, δεν είναι αυτό από την εμπειρία μου. Γράφουν</w:t>
      </w:r>
      <w:r>
        <w:rPr>
          <w:rFonts w:eastAsia="Times New Roman" w:cs="Times New Roman"/>
          <w:szCs w:val="24"/>
        </w:rPr>
        <w:t xml:space="preserve"> για πολύ μεγάλους αριθμούς, που όταν τους τσεκάρουμε δεν βγαίνουν τόσο. </w:t>
      </w:r>
    </w:p>
    <w:p w14:paraId="4E2B3E9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Πρέπει να σας πω ότι, με ενημερώνουν κιόλας, ότι η έκδοση αυτής της οδηγίας γίνεται αυτόματα. Να κοιτάξω την απάντηση που σας έδωσε ο κ. Σταθάκης. Εγώ ήξερα ότι δεν χρειάζεται να κάν</w:t>
      </w:r>
      <w:r>
        <w:rPr>
          <w:rFonts w:eastAsia="Times New Roman" w:cs="Times New Roman"/>
          <w:szCs w:val="24"/>
        </w:rPr>
        <w:t xml:space="preserve">ω απολύτως </w:t>
      </w:r>
      <w:r>
        <w:rPr>
          <w:rFonts w:eastAsia="Times New Roman" w:cs="Times New Roman"/>
          <w:szCs w:val="24"/>
        </w:rPr>
        <w:lastRenderedPageBreak/>
        <w:t>τίποτα. Δεν χρειάζεται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μια υπουργική απόφαση ή κάτι παραπάνω από την οδηγία. Η οδηγία πρέπει να εφαρμόζεται κανονικά.</w:t>
      </w:r>
    </w:p>
    <w:p w14:paraId="4E2B3E96"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w:t>
      </w:r>
      <w:r>
        <w:rPr>
          <w:rFonts w:eastAsia="Times New Roman" w:cs="Times New Roman"/>
          <w:szCs w:val="24"/>
        </w:rPr>
        <w:t>κ</w:t>
      </w:r>
      <w:r>
        <w:rPr>
          <w:rFonts w:eastAsia="Times New Roman" w:cs="Times New Roman"/>
          <w:szCs w:val="24"/>
        </w:rPr>
        <w:t>ανονισμός.</w:t>
      </w:r>
    </w:p>
    <w:p w14:paraId="4E2B3E97"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Και σας απάντησα ότι το </w:t>
      </w:r>
      <w:r>
        <w:rPr>
          <w:rFonts w:eastAsia="Times New Roman" w:cs="Times New Roman"/>
          <w:szCs w:val="24"/>
        </w:rPr>
        <w:t>π</w:t>
      </w:r>
      <w:r>
        <w:rPr>
          <w:rFonts w:eastAsia="Times New Roman" w:cs="Times New Roman"/>
          <w:szCs w:val="24"/>
        </w:rPr>
        <w:t>αρατηρητήρι</w:t>
      </w:r>
      <w:r>
        <w:rPr>
          <w:rFonts w:eastAsia="Times New Roman" w:cs="Times New Roman"/>
          <w:szCs w:val="24"/>
        </w:rPr>
        <w:t xml:space="preserve">ο θα δει αν εφαρμόζεται καλά ή όχι. </w:t>
      </w:r>
    </w:p>
    <w:p w14:paraId="4E2B3E9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Βέβαια, έχουμε το εξής πρόβλημα. Αυτός ο </w:t>
      </w:r>
      <w:r>
        <w:rPr>
          <w:rFonts w:eastAsia="Times New Roman" w:cs="Times New Roman"/>
          <w:szCs w:val="24"/>
        </w:rPr>
        <w:t>κ</w:t>
      </w:r>
      <w:r>
        <w:rPr>
          <w:rFonts w:eastAsia="Times New Roman" w:cs="Times New Roman"/>
          <w:szCs w:val="24"/>
        </w:rPr>
        <w:t>ανονισμός</w:t>
      </w:r>
      <w:r>
        <w:rPr>
          <w:rFonts w:eastAsia="Times New Roman" w:cs="Times New Roman"/>
          <w:szCs w:val="24"/>
        </w:rPr>
        <w:t>,</w:t>
      </w:r>
      <w:r>
        <w:rPr>
          <w:rFonts w:eastAsia="Times New Roman" w:cs="Times New Roman"/>
          <w:szCs w:val="24"/>
        </w:rPr>
        <w:t xml:space="preserve"> στον οποίο αναφέρεστε</w:t>
      </w:r>
      <w:r>
        <w:rPr>
          <w:rFonts w:eastAsia="Times New Roman" w:cs="Times New Roman"/>
          <w:szCs w:val="24"/>
        </w:rPr>
        <w:t>,</w:t>
      </w:r>
      <w:r>
        <w:rPr>
          <w:rFonts w:eastAsia="Times New Roman" w:cs="Times New Roman"/>
          <w:szCs w:val="24"/>
        </w:rPr>
        <w:t xml:space="preserve"> είναι και για χρεωστικές κάρτες και για πιστωτικές κάρτες, αλλά δεν είναι για τα εμβάσματα που σας ανησυχούν. Αυτό είναι ένα άλλο θέμα. Οι αριθ</w:t>
      </w:r>
      <w:r>
        <w:rPr>
          <w:rFonts w:eastAsia="Times New Roman" w:cs="Times New Roman"/>
          <w:szCs w:val="24"/>
        </w:rPr>
        <w:t>μοί που είπατε μου φάνηκαν μεγάλοι. Να το τσεκάρω κι αυτό, διότι δεν είμαι προετοιμασμένος. Μου φαίνεται μεγάλος ο αριθμός, θα το κοιτάξω και θα επανέλθουμε, είτε κάντε μου μια γραπτή ερώτηση. Θα σας καταθέσω τα στοιχεία που έχω εδώ για τα μη εμβάσματα, γι</w:t>
      </w:r>
      <w:r>
        <w:rPr>
          <w:rFonts w:eastAsia="Times New Roman" w:cs="Times New Roman"/>
          <w:szCs w:val="24"/>
        </w:rPr>
        <w:t>α τις χρεωστικές κάρτες. Όμως, για τα εμβάσματα, ίσως πρέπει να κάνουμε μια άλλη συζήτηση.</w:t>
      </w:r>
    </w:p>
    <w:p w14:paraId="4E2B3E99"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Ευχαριστούμε τον κύριο Υπουργό.</w:t>
      </w:r>
    </w:p>
    <w:p w14:paraId="4E2B3E9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Να σας ενημερώσω σε αυτό το σημείο ότι λόγω κωλύματος ερωτώντων Βουλευτών δεν </w:t>
      </w:r>
      <w:r>
        <w:rPr>
          <w:rFonts w:eastAsia="Times New Roman" w:cs="Times New Roman"/>
          <w:szCs w:val="24"/>
        </w:rPr>
        <w:t>συζητείται</w:t>
      </w:r>
      <w:r>
        <w:rPr>
          <w:rFonts w:eastAsia="Times New Roman" w:cs="Times New Roman"/>
          <w:szCs w:val="24"/>
        </w:rPr>
        <w:t xml:space="preserve"> η δεύτερη με αριθμό 684/21-3-2016 επίκαιρη ερώτηση πρώτου κύκλου του Βουλευτή </w:t>
      </w:r>
      <w:r>
        <w:rPr>
          <w:rFonts w:eastAsia="Times New Roman" w:cs="Times New Roman"/>
          <w:szCs w:val="24"/>
        </w:rPr>
        <w:t xml:space="preserve">Ευβοίας </w:t>
      </w:r>
      <w:r>
        <w:rPr>
          <w:rFonts w:eastAsia="Times New Roman" w:cs="Times New Roman"/>
          <w:szCs w:val="24"/>
        </w:rPr>
        <w:t xml:space="preserve">της Νέας Δημοκρατίας κ. Συμεών </w:t>
      </w:r>
      <w:proofErr w:type="spellStart"/>
      <w:r>
        <w:rPr>
          <w:rFonts w:eastAsia="Times New Roman" w:cs="Times New Roman"/>
          <w:szCs w:val="24"/>
        </w:rPr>
        <w:t>Κεδίκογλου</w:t>
      </w:r>
      <w:proofErr w:type="spellEnd"/>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την αλλαγή του φορολογικού πλαισίου προς την κατεύθυνση επιβολή</w:t>
      </w:r>
      <w:r>
        <w:rPr>
          <w:rFonts w:eastAsia="Times New Roman" w:cs="Times New Roman"/>
          <w:szCs w:val="24"/>
        </w:rPr>
        <w:t>ς υψηλότερης φορολογίας στον κλάδο της ελληνικής ναυτιλίας.</w:t>
      </w:r>
    </w:p>
    <w:p w14:paraId="4E2B3E9B" w14:textId="77777777" w:rsidR="00E21D74" w:rsidRDefault="00E051D5">
      <w:pPr>
        <w:spacing w:line="600" w:lineRule="auto"/>
        <w:ind w:firstLine="709"/>
        <w:jc w:val="both"/>
        <w:rPr>
          <w:rFonts w:eastAsia="Times New Roman"/>
          <w:szCs w:val="24"/>
        </w:rPr>
      </w:pPr>
      <w:r>
        <w:rPr>
          <w:rFonts w:eastAsia="Times New Roman"/>
          <w:szCs w:val="24"/>
        </w:rPr>
        <w:t xml:space="preserve">Επίσης, δεν </w:t>
      </w:r>
      <w:r>
        <w:rPr>
          <w:rFonts w:eastAsia="Times New Roman"/>
          <w:szCs w:val="24"/>
        </w:rPr>
        <w:t>συζητείται</w:t>
      </w:r>
      <w:r>
        <w:rPr>
          <w:rFonts w:eastAsia="Times New Roman"/>
          <w:szCs w:val="24"/>
        </w:rPr>
        <w:t xml:space="preserve"> η τέταρτη με αριθμό 695/22-3-2016 επίκαιρη ερώτηση πρώτου κύκλου του Βουλευτή Αιτωλοακαρνανίας του Κομμουνιστικού Κόμματος Ελλάδας κ. Νικολάου Μωραΐτη προς τον Υπουργό </w:t>
      </w:r>
      <w:r>
        <w:rPr>
          <w:rFonts w:eastAsia="Times New Roman"/>
          <w:szCs w:val="24"/>
        </w:rPr>
        <w:t>Παιδείας, Έρευνας και Θρησκευμάτων, σχετικά με την αντιμετώπιση των προβλημάτων στη λειτουργία του ΤΕΙ Ηπείρου από την έλλειψη διδακτικού προσωπικού και εξοπλισμού.</w:t>
      </w:r>
    </w:p>
    <w:p w14:paraId="4E2B3E9C" w14:textId="77777777" w:rsidR="00E21D74" w:rsidRDefault="00E051D5">
      <w:pPr>
        <w:spacing w:line="600" w:lineRule="auto"/>
        <w:ind w:firstLine="720"/>
        <w:jc w:val="both"/>
        <w:rPr>
          <w:rFonts w:eastAsia="Times New Roman"/>
          <w:szCs w:val="24"/>
        </w:rPr>
      </w:pPr>
      <w:r>
        <w:rPr>
          <w:rFonts w:eastAsia="Times New Roman"/>
          <w:szCs w:val="24"/>
        </w:rPr>
        <w:lastRenderedPageBreak/>
        <w:t xml:space="preserve">Ακόμη, δεν </w:t>
      </w:r>
      <w:r>
        <w:rPr>
          <w:rFonts w:eastAsia="Times New Roman"/>
          <w:szCs w:val="24"/>
        </w:rPr>
        <w:t>συζητείται</w:t>
      </w:r>
      <w:r>
        <w:rPr>
          <w:rFonts w:eastAsia="Times New Roman"/>
          <w:szCs w:val="24"/>
        </w:rPr>
        <w:t xml:space="preserve"> η όγδοη με αριθμό 624/7-3-2016 επίκαιρη ερώτηση δεύτερου κύκλου του Β</w:t>
      </w:r>
      <w:r>
        <w:rPr>
          <w:rFonts w:eastAsia="Times New Roman"/>
          <w:szCs w:val="24"/>
        </w:rPr>
        <w:t xml:space="preserve">ουλευτή Β΄ Αθηνών του Κομμουνιστικού Κόμματος Ελλάδας κ. Αθανασίου </w:t>
      </w:r>
      <w:proofErr w:type="spellStart"/>
      <w:r>
        <w:rPr>
          <w:rFonts w:eastAsia="Times New Roman"/>
          <w:szCs w:val="24"/>
        </w:rPr>
        <w:t>Παφίλη</w:t>
      </w:r>
      <w:proofErr w:type="spellEnd"/>
      <w:r>
        <w:rPr>
          <w:rFonts w:eastAsia="Times New Roman"/>
          <w:szCs w:val="24"/>
        </w:rPr>
        <w:t xml:space="preserve"> προς τον Υπουργό Οικονομικών</w:t>
      </w:r>
      <w:r>
        <w:rPr>
          <w:rFonts w:eastAsia="Times New Roman"/>
          <w:szCs w:val="24"/>
        </w:rPr>
        <w:t>,</w:t>
      </w:r>
      <w:r>
        <w:rPr>
          <w:rFonts w:eastAsia="Times New Roman"/>
          <w:szCs w:val="24"/>
        </w:rPr>
        <w:t xml:space="preserve"> σχετικά με τα σχέδια ιδιωτικοποίησης της εταιρείας «ΛΑΡΚΟ» και τη διασφάλιση των θέσεων εργασίας των εργαζομένων της.</w:t>
      </w:r>
    </w:p>
    <w:p w14:paraId="4E2B3E9D" w14:textId="77777777" w:rsidR="00E21D74" w:rsidRDefault="00E051D5">
      <w:pPr>
        <w:spacing w:line="600" w:lineRule="auto"/>
        <w:ind w:firstLine="720"/>
        <w:jc w:val="both"/>
        <w:rPr>
          <w:rFonts w:eastAsia="Times New Roman"/>
          <w:szCs w:val="24"/>
        </w:rPr>
      </w:pPr>
      <w:r>
        <w:rPr>
          <w:rFonts w:eastAsia="Times New Roman"/>
          <w:szCs w:val="24"/>
        </w:rPr>
        <w:t xml:space="preserve">Τέλος, δεν </w:t>
      </w:r>
      <w:r>
        <w:rPr>
          <w:rFonts w:eastAsia="Times New Roman"/>
          <w:szCs w:val="24"/>
        </w:rPr>
        <w:t>συζητείται</w:t>
      </w:r>
      <w:r>
        <w:rPr>
          <w:rFonts w:eastAsia="Times New Roman"/>
          <w:szCs w:val="24"/>
        </w:rPr>
        <w:t xml:space="preserve"> η ένατη με α</w:t>
      </w:r>
      <w:r>
        <w:rPr>
          <w:rFonts w:eastAsia="Times New Roman"/>
          <w:szCs w:val="24"/>
        </w:rPr>
        <w:t>ριθμό 548/16-2-2016 επίκαιρη ερώτηση δεύτερου κύκλου του Βουλευτή Β΄ Αθηνών του Λαϊκού Συνδέσμου – Χρυσή Αυγή κ. Γεωργίου Γερμενή προς τον Υπουργό Οικονομικών, σχετικά με την «πώληση του Αστέρα Βουλιαγμένης από το ΤΑΙΠΕΔ».</w:t>
      </w:r>
    </w:p>
    <w:p w14:paraId="4E2B3E9E" w14:textId="77777777" w:rsidR="00E21D74" w:rsidRDefault="00E051D5">
      <w:pPr>
        <w:spacing w:line="600" w:lineRule="auto"/>
        <w:ind w:firstLine="720"/>
        <w:jc w:val="both"/>
        <w:rPr>
          <w:rFonts w:eastAsia="Times New Roman"/>
          <w:szCs w:val="24"/>
        </w:rPr>
      </w:pPr>
      <w:r>
        <w:rPr>
          <w:rFonts w:eastAsia="Times New Roman"/>
          <w:szCs w:val="24"/>
        </w:rPr>
        <w:t>Τώρα, θα συζητηθεί η πρώτη με αρι</w:t>
      </w:r>
      <w:r>
        <w:rPr>
          <w:rFonts w:eastAsia="Times New Roman"/>
          <w:szCs w:val="24"/>
        </w:rPr>
        <w:t xml:space="preserve">θμό 693/22-3-2016 επίκαιρη ερώτηση πρώτου κύκλου της Βουλευτού Καρδίτσας του Συνασπισμού Ριζοσπαστικής Αριστεράς κ. Χρυσούλας </w:t>
      </w:r>
      <w:proofErr w:type="spellStart"/>
      <w:r>
        <w:rPr>
          <w:rFonts w:eastAsia="Times New Roman"/>
          <w:szCs w:val="24"/>
        </w:rPr>
        <w:t>Κατσαβριά-Σιωροπούλου</w:t>
      </w:r>
      <w:proofErr w:type="spellEnd"/>
      <w:r>
        <w:rPr>
          <w:rFonts w:eastAsia="Times New Roman"/>
          <w:szCs w:val="24"/>
        </w:rPr>
        <w:t xml:space="preserve"> προς τον Υπουργό Περιβάλλοντος και Ενέργειας, σχετικά με την ορθή διαχείριση, τιμολόγηση και αξιοποίηση υδάτ</w:t>
      </w:r>
      <w:r>
        <w:rPr>
          <w:rFonts w:eastAsia="Times New Roman"/>
          <w:szCs w:val="24"/>
        </w:rPr>
        <w:t xml:space="preserve">ινων πόρων των λιμνών Πλαστήρα και </w:t>
      </w:r>
      <w:proofErr w:type="spellStart"/>
      <w:r>
        <w:rPr>
          <w:rFonts w:eastAsia="Times New Roman"/>
          <w:szCs w:val="24"/>
        </w:rPr>
        <w:t>Σμοκόβου</w:t>
      </w:r>
      <w:proofErr w:type="spellEnd"/>
      <w:r>
        <w:rPr>
          <w:rFonts w:eastAsia="Times New Roman"/>
          <w:szCs w:val="24"/>
        </w:rPr>
        <w:t xml:space="preserve">. </w:t>
      </w:r>
    </w:p>
    <w:p w14:paraId="4E2B3E9F" w14:textId="77777777" w:rsidR="00E21D74" w:rsidRDefault="00E051D5">
      <w:pPr>
        <w:spacing w:line="600" w:lineRule="auto"/>
        <w:ind w:firstLine="720"/>
        <w:jc w:val="both"/>
        <w:rPr>
          <w:rFonts w:eastAsia="Times New Roman"/>
          <w:szCs w:val="24"/>
        </w:rPr>
      </w:pPr>
      <w:r>
        <w:rPr>
          <w:rFonts w:eastAsia="Times New Roman"/>
          <w:szCs w:val="24"/>
        </w:rPr>
        <w:lastRenderedPageBreak/>
        <w:t xml:space="preserve">Κυρία </w:t>
      </w:r>
      <w:proofErr w:type="spellStart"/>
      <w:r>
        <w:rPr>
          <w:rFonts w:eastAsia="Times New Roman"/>
          <w:szCs w:val="24"/>
        </w:rPr>
        <w:t>Κατσαβριά</w:t>
      </w:r>
      <w:proofErr w:type="spellEnd"/>
      <w:r>
        <w:rPr>
          <w:rFonts w:eastAsia="Times New Roman"/>
          <w:szCs w:val="24"/>
        </w:rPr>
        <w:t xml:space="preserve">, έχετε τον λόγο για δύο λεπτά. </w:t>
      </w:r>
    </w:p>
    <w:p w14:paraId="4E2B3EA0" w14:textId="77777777" w:rsidR="00E21D74" w:rsidRDefault="00E051D5">
      <w:pPr>
        <w:spacing w:line="600" w:lineRule="auto"/>
        <w:ind w:firstLine="720"/>
        <w:jc w:val="both"/>
        <w:rPr>
          <w:rFonts w:eastAsia="Times New Roman"/>
          <w:szCs w:val="24"/>
        </w:rPr>
      </w:pPr>
      <w:r>
        <w:rPr>
          <w:rFonts w:eastAsia="Times New Roman"/>
          <w:b/>
          <w:szCs w:val="24"/>
        </w:rPr>
        <w:t>ΧΡΥΣΟΥΛΑ ΚΑΤΣΑΒΡΙΑ-ΣΙΩΡΟΠΟΥΛΟΥ:</w:t>
      </w:r>
      <w:r>
        <w:rPr>
          <w:rFonts w:eastAsia="Times New Roman"/>
          <w:szCs w:val="24"/>
        </w:rPr>
        <w:t xml:space="preserve"> Ευχαριστώ, κύριε Πρόεδρε. </w:t>
      </w:r>
    </w:p>
    <w:p w14:paraId="4E2B3EA1" w14:textId="77777777" w:rsidR="00E21D74" w:rsidRDefault="00E051D5">
      <w:pPr>
        <w:spacing w:line="600" w:lineRule="auto"/>
        <w:ind w:firstLine="720"/>
        <w:jc w:val="both"/>
        <w:rPr>
          <w:rFonts w:eastAsia="Times New Roman"/>
          <w:szCs w:val="24"/>
        </w:rPr>
      </w:pPr>
      <w:r>
        <w:rPr>
          <w:rFonts w:eastAsia="Times New Roman"/>
          <w:szCs w:val="24"/>
        </w:rPr>
        <w:t>Κύριε Υπουργέ, η παρούσα ερώτηση συζητείται μόλις λίγες ημέρες μετά από την παγκόσμια ημέρα για το νερό</w:t>
      </w:r>
      <w:r>
        <w:rPr>
          <w:rFonts w:eastAsia="Times New Roman"/>
          <w:szCs w:val="24"/>
        </w:rPr>
        <w:t xml:space="preserve">. Το νερό αποτελεί βασική προϋπόθεση της ζωής και απαραίτητη υποδομή για την ανάπτυξη και τον πολιτισμό. Επομένως, οφείλουμε να κάνουμε τα πάντα για την προστασία του. </w:t>
      </w:r>
    </w:p>
    <w:p w14:paraId="4E2B3EA2" w14:textId="77777777" w:rsidR="00E21D74" w:rsidRDefault="00E051D5">
      <w:pPr>
        <w:spacing w:line="600" w:lineRule="auto"/>
        <w:ind w:firstLine="720"/>
        <w:jc w:val="both"/>
        <w:rPr>
          <w:rFonts w:eastAsia="Times New Roman"/>
          <w:szCs w:val="24"/>
        </w:rPr>
      </w:pPr>
      <w:r>
        <w:rPr>
          <w:rFonts w:eastAsia="Times New Roman"/>
          <w:szCs w:val="24"/>
        </w:rPr>
        <w:t>Στην περιοχή της Καρδίτσας και στην ευρύτερη περιοχή της Θεσσαλίας, το υδατικό δυναμικό</w:t>
      </w:r>
      <w:r>
        <w:rPr>
          <w:rFonts w:eastAsia="Times New Roman"/>
          <w:szCs w:val="24"/>
        </w:rPr>
        <w:t xml:space="preserve"> δέχεται μεγάλη ανθρωπογενή πίεση για την κάλυψη των αρδευτικών αναγκών. Τα επί σειρά ετών αρνητικά υδατικά ισοζύγια έχουν οδηγήσει σε εξάντληση εκτός των ανανεώσιμων και μεγάλου μέρους ακόμη και των μόνιμων υδατικών αποθεμάτων. Αυτό σημαίνει πως πέρα από </w:t>
      </w:r>
      <w:r>
        <w:rPr>
          <w:rFonts w:eastAsia="Times New Roman"/>
          <w:szCs w:val="24"/>
        </w:rPr>
        <w:t xml:space="preserve">νέα έργα προσφοράς νερού που απαιτούνται, όπως μικρά φράγματα, </w:t>
      </w:r>
      <w:proofErr w:type="spellStart"/>
      <w:r>
        <w:rPr>
          <w:rFonts w:eastAsia="Times New Roman"/>
          <w:szCs w:val="24"/>
        </w:rPr>
        <w:t>λιμνοδεξαμενές</w:t>
      </w:r>
      <w:proofErr w:type="spellEnd"/>
      <w:r>
        <w:rPr>
          <w:rFonts w:eastAsia="Times New Roman"/>
          <w:szCs w:val="24"/>
        </w:rPr>
        <w:t xml:space="preserve"> και άλλα, πρέπει να υπάρξει σαφής μείωση της ζήτησης του </w:t>
      </w:r>
      <w:r>
        <w:rPr>
          <w:rFonts w:eastAsia="Times New Roman"/>
          <w:szCs w:val="24"/>
        </w:rPr>
        <w:lastRenderedPageBreak/>
        <w:t xml:space="preserve">νερού, επικεντρώνοντας βασικά στη μείωση της σπατάλης που γίνεται στη χρήση του και τη μεταφορά του, παραδείγματος χάριν </w:t>
      </w:r>
      <w:r>
        <w:rPr>
          <w:rFonts w:eastAsia="Times New Roman"/>
          <w:szCs w:val="24"/>
        </w:rPr>
        <w:t xml:space="preserve">με στάγδην άρδευση και με κλειστά δίκτυα διανομής του νερού. </w:t>
      </w:r>
    </w:p>
    <w:p w14:paraId="4E2B3EA3" w14:textId="77777777" w:rsidR="00E21D74" w:rsidRDefault="00E051D5">
      <w:pPr>
        <w:spacing w:line="600" w:lineRule="auto"/>
        <w:ind w:firstLine="720"/>
        <w:jc w:val="both"/>
        <w:rPr>
          <w:rFonts w:eastAsia="Times New Roman"/>
          <w:szCs w:val="24"/>
        </w:rPr>
      </w:pPr>
      <w:r>
        <w:rPr>
          <w:rFonts w:eastAsia="Times New Roman"/>
          <w:szCs w:val="24"/>
        </w:rPr>
        <w:t xml:space="preserve">Ταυτόχρονα, τουλάχιστον στην Καρδίτσα που γνωρίζω καλά, παρατηρείται μια κοινωνική και οικονομική σύγκρουση για τις αρδευόμενες εκτάσεις από νερά προερχόμενα από τους δύο ταμιευτήρες, </w:t>
      </w:r>
      <w:proofErr w:type="spellStart"/>
      <w:r>
        <w:rPr>
          <w:rFonts w:eastAsia="Times New Roman"/>
          <w:szCs w:val="24"/>
        </w:rPr>
        <w:t>Σμοκόβου</w:t>
      </w:r>
      <w:proofErr w:type="spellEnd"/>
      <w:r>
        <w:rPr>
          <w:rFonts w:eastAsia="Times New Roman"/>
          <w:szCs w:val="24"/>
        </w:rPr>
        <w:t xml:space="preserve"> κ</w:t>
      </w:r>
      <w:r>
        <w:rPr>
          <w:rFonts w:eastAsia="Times New Roman"/>
          <w:szCs w:val="24"/>
        </w:rPr>
        <w:t>αι Πλαστήρα, καθώς και από τις γεωτρήσεις. Η υφιστάμενη κατάσταση ως προς την οργάνωση και τη διαχείριση των υδατικών πόρων είναι χωρίς υπερβολή χαοτική. Οι εμπλεκόμενοι με τη διαχείριση φορείς είναι οι ΤΟΕΒ και οι δήμοι της περιοχής. Οι αγωγοί μεταφοράς ε</w:t>
      </w:r>
      <w:r>
        <w:rPr>
          <w:rFonts w:eastAsia="Times New Roman"/>
          <w:szCs w:val="24"/>
        </w:rPr>
        <w:t xml:space="preserve">ίναι τάφροι, διώρυγες και κλειστοί αγωγοί για τις </w:t>
      </w:r>
      <w:r>
        <w:rPr>
          <w:rFonts w:eastAsia="Times New Roman"/>
          <w:szCs w:val="24"/>
        </w:rPr>
        <w:t xml:space="preserve">εντός </w:t>
      </w:r>
      <w:r>
        <w:rPr>
          <w:rFonts w:eastAsia="Times New Roman"/>
          <w:szCs w:val="24"/>
        </w:rPr>
        <w:t>δικτύου αρδευόμενες εκτάσεις και αποστραγγιστικά κανάλια ή κοίτες χειμάρρων και ξεροπόταμων για τις εκτός δικτύων. Οι απώλειες από εξάτμιση και διαρροές είναι πολύ μεγάλη. Το κόστος νερού από τους δύο</w:t>
      </w:r>
      <w:r>
        <w:rPr>
          <w:rFonts w:eastAsia="Times New Roman"/>
          <w:szCs w:val="24"/>
        </w:rPr>
        <w:t xml:space="preserve"> ταμιευτήρες κυμαίνεται από 1 έως 18 ευρώ το στρέμμα, ενώ στα δίκτυα από γεωτρήσεις το κόστος άρδευσης κυμαίνεται από 40-60 ευρώ το στρέμμα. </w:t>
      </w:r>
    </w:p>
    <w:p w14:paraId="4E2B3EA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4E2B3EA5" w14:textId="77777777" w:rsidR="00E21D74" w:rsidRDefault="00E051D5">
      <w:pPr>
        <w:spacing w:line="600" w:lineRule="auto"/>
        <w:ind w:firstLine="720"/>
        <w:jc w:val="both"/>
        <w:rPr>
          <w:rFonts w:eastAsia="Times New Roman"/>
          <w:szCs w:val="24"/>
        </w:rPr>
      </w:pPr>
      <w:r>
        <w:rPr>
          <w:rFonts w:eastAsia="Times New Roman"/>
          <w:szCs w:val="24"/>
        </w:rPr>
        <w:t>Ένα λεπτό, κύριε Πρόεδρε.</w:t>
      </w:r>
    </w:p>
    <w:p w14:paraId="4E2B3EA6" w14:textId="77777777" w:rsidR="00E21D74" w:rsidRDefault="00E051D5">
      <w:pPr>
        <w:spacing w:line="600" w:lineRule="auto"/>
        <w:ind w:firstLine="720"/>
        <w:jc w:val="both"/>
        <w:rPr>
          <w:rFonts w:eastAsia="Times New Roman"/>
          <w:szCs w:val="24"/>
        </w:rPr>
      </w:pPr>
      <w:r>
        <w:rPr>
          <w:rFonts w:eastAsia="Times New Roman"/>
          <w:szCs w:val="24"/>
        </w:rPr>
        <w:t xml:space="preserve">Σε </w:t>
      </w:r>
      <w:r>
        <w:rPr>
          <w:rFonts w:eastAsia="Times New Roman"/>
          <w:szCs w:val="24"/>
        </w:rPr>
        <w:t>αυτές τις συνθήκες, η σπατάλη νερού είναι τεράστια, η κοστολόγηση είναι γρίφος και η κατανάλωση ξεπερνά τα 700 κυβικά μέτρα ανά στρέμμα. Αυτό έχει ως αποτέλεσμα τη μείωση των αρδευόμενων εκτάσεων, την εκτόξευση του κόστους άρδευσης και τη δραστική μείωση τ</w:t>
      </w:r>
      <w:r>
        <w:rPr>
          <w:rFonts w:eastAsia="Times New Roman"/>
          <w:szCs w:val="24"/>
        </w:rPr>
        <w:t xml:space="preserve">ων μόνιμων υδατικών αποθεμάτων λόγω άντλησης. Επιπλέον, δημιουργούνται μεγάλες αδικίες και ανισότητες μεταξύ των αγροτών λόγω της μεγάλης διαφοροποίησης του κόστους παραγωγής στην ίδια περιοχή. </w:t>
      </w:r>
    </w:p>
    <w:p w14:paraId="4E2B3EA7" w14:textId="77777777" w:rsidR="00E21D74" w:rsidRDefault="00E051D5">
      <w:pPr>
        <w:spacing w:line="600" w:lineRule="auto"/>
        <w:ind w:firstLine="720"/>
        <w:jc w:val="both"/>
        <w:rPr>
          <w:rFonts w:eastAsia="Times New Roman"/>
          <w:szCs w:val="24"/>
        </w:rPr>
      </w:pPr>
      <w:r>
        <w:rPr>
          <w:rFonts w:eastAsia="Times New Roman"/>
          <w:szCs w:val="24"/>
        </w:rPr>
        <w:t>Επειδή η ίδρυση φορέα διαχείρισης ανά λεκάνη απορροής συμβάλλ</w:t>
      </w:r>
      <w:r>
        <w:rPr>
          <w:rFonts w:eastAsia="Times New Roman"/>
          <w:szCs w:val="24"/>
        </w:rPr>
        <w:t xml:space="preserve">ει στην ορθολογική διαχείριση των υδάτινων πόρων και στην ενιαία τιμολόγηση του νερού και υπάρχει ήδη ολοκληρωμένη μελέτη για την ίδρυση φορέα διαχείρισης στην περιοχή της λίμνης </w:t>
      </w:r>
      <w:proofErr w:type="spellStart"/>
      <w:r>
        <w:rPr>
          <w:rFonts w:eastAsia="Times New Roman"/>
          <w:szCs w:val="24"/>
        </w:rPr>
        <w:t>Σμοκόβου</w:t>
      </w:r>
      <w:proofErr w:type="spellEnd"/>
      <w:r>
        <w:rPr>
          <w:rFonts w:eastAsia="Times New Roman"/>
          <w:szCs w:val="24"/>
        </w:rPr>
        <w:t xml:space="preserve">, σας ερωτώ, κύριε Υπουργέ τα εξής: </w:t>
      </w:r>
    </w:p>
    <w:p w14:paraId="4E2B3EA8" w14:textId="77777777" w:rsidR="00E21D74" w:rsidRDefault="00E051D5">
      <w:pPr>
        <w:spacing w:line="600" w:lineRule="auto"/>
        <w:ind w:firstLine="720"/>
        <w:jc w:val="both"/>
        <w:rPr>
          <w:rFonts w:eastAsia="Times New Roman"/>
          <w:szCs w:val="24"/>
        </w:rPr>
      </w:pPr>
      <w:r>
        <w:rPr>
          <w:rFonts w:eastAsia="Times New Roman"/>
          <w:szCs w:val="24"/>
        </w:rPr>
        <w:lastRenderedPageBreak/>
        <w:t xml:space="preserve">Σε ποιες ενέργειες θα προβεί το </w:t>
      </w:r>
      <w:r>
        <w:rPr>
          <w:rFonts w:eastAsia="Times New Roman"/>
          <w:szCs w:val="24"/>
        </w:rPr>
        <w:t xml:space="preserve">Υπουργείο σας ώστε να ιδρυθεί ένας φορέας διαχείρισης ανά λεκάνη απορροής ή να υπάρξει κάποια άλλη θεσμική παρέμβαση ενιαίας αντιμετώπισης; </w:t>
      </w:r>
    </w:p>
    <w:p w14:paraId="4E2B3EA9" w14:textId="77777777" w:rsidR="00E21D74" w:rsidRDefault="00E051D5">
      <w:pPr>
        <w:spacing w:line="600" w:lineRule="auto"/>
        <w:ind w:firstLine="720"/>
        <w:jc w:val="both"/>
        <w:rPr>
          <w:rFonts w:eastAsia="Times New Roman"/>
          <w:szCs w:val="24"/>
        </w:rPr>
      </w:pPr>
      <w:r>
        <w:rPr>
          <w:rFonts w:eastAsia="Times New Roman"/>
          <w:szCs w:val="24"/>
        </w:rPr>
        <w:t>Επίσης, πότε και πώς θα υπάρξει ενιαία τιμολόγηση των υδάτων άρδευσης, προκειμένου να αρθούν οι υφιστάμενες διαφορο</w:t>
      </w:r>
      <w:r>
        <w:rPr>
          <w:rFonts w:eastAsia="Times New Roman"/>
          <w:szCs w:val="24"/>
        </w:rPr>
        <w:t>ποιήσεις και αδικίες ως προς το κόστος παραγωγής;</w:t>
      </w:r>
    </w:p>
    <w:p w14:paraId="4E2B3EAA" w14:textId="77777777" w:rsidR="00E21D74" w:rsidRDefault="00E051D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Τσιρώνη, έχετε τον λόγο για τρία λεπτά για να απαντήσετε συγκεκριμένα και όχι για τη χρησιμότητα του νερού στη ζωή μας.</w:t>
      </w:r>
    </w:p>
    <w:p w14:paraId="4E2B3EAB" w14:textId="77777777" w:rsidR="00E21D74" w:rsidRDefault="00E051D5">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w:t>
      </w:r>
      <w:r>
        <w:rPr>
          <w:rFonts w:eastAsia="Times New Roman"/>
          <w:b/>
          <w:szCs w:val="24"/>
        </w:rPr>
        <w:t>οντος και Ενέργειας):</w:t>
      </w:r>
      <w:r>
        <w:rPr>
          <w:rFonts w:eastAsia="Times New Roman"/>
          <w:szCs w:val="24"/>
        </w:rPr>
        <w:t xml:space="preserve"> Ευχαριστώ, κύριε Πρόεδρε.</w:t>
      </w:r>
    </w:p>
    <w:p w14:paraId="4E2B3EAC" w14:textId="77777777" w:rsidR="00E21D74" w:rsidRDefault="00E051D5">
      <w:pPr>
        <w:spacing w:line="600" w:lineRule="auto"/>
        <w:ind w:firstLine="720"/>
        <w:jc w:val="both"/>
        <w:rPr>
          <w:rFonts w:eastAsia="Times New Roman" w:cs="Times New Roman"/>
          <w:szCs w:val="24"/>
        </w:rPr>
      </w:pPr>
      <w:r>
        <w:rPr>
          <w:rFonts w:eastAsia="Times New Roman"/>
          <w:szCs w:val="24"/>
        </w:rPr>
        <w:t>Η ερώτηση που μου κάνετε, κυρία Βουλευτή, είναι εξαιρετικά σημαντική γιατί το νερό είναι μια πολύ τρανή απόδειξη ότι τόσα χρόνια πηγαίναμε σε λάθος δρόμο. Θεωρούσαμε αέναους τους πόρους και ότι η οικονομία, π</w:t>
      </w:r>
      <w:r>
        <w:rPr>
          <w:rFonts w:eastAsia="Times New Roman"/>
          <w:szCs w:val="24"/>
        </w:rPr>
        <w:t xml:space="preserve">ου θα έχει μια αέναη ανάπτυξη, θα βρίσκει διαρκώς πόρους. Αυτό δεν συνέβη. </w:t>
      </w:r>
      <w:r>
        <w:rPr>
          <w:rFonts w:eastAsia="Times New Roman" w:cs="Times New Roman"/>
          <w:szCs w:val="24"/>
        </w:rPr>
        <w:t xml:space="preserve">Ειδικά στην </w:t>
      </w:r>
      <w:r>
        <w:rPr>
          <w:rFonts w:eastAsia="Times New Roman" w:cs="Times New Roman"/>
          <w:szCs w:val="24"/>
        </w:rPr>
        <w:lastRenderedPageBreak/>
        <w:t xml:space="preserve">Ελλάδα -γιατί αλλού το κατάλαβαν νωρίτερα- παραλάβαμε, δυστυχώς, μια άναρχη κατάσταση με καταστρεπτικές συνέπειες. </w:t>
      </w:r>
    </w:p>
    <w:p w14:paraId="4E2B3EAD"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Αναφέρω συγκεκριμένα: </w:t>
      </w:r>
      <w:proofErr w:type="spellStart"/>
      <w:r>
        <w:rPr>
          <w:rFonts w:eastAsia="Times New Roman" w:cs="Times New Roman"/>
          <w:szCs w:val="24"/>
        </w:rPr>
        <w:t>Υδροφορείς</w:t>
      </w:r>
      <w:proofErr w:type="spellEnd"/>
      <w:r>
        <w:rPr>
          <w:rFonts w:eastAsia="Times New Roman" w:cs="Times New Roman"/>
          <w:szCs w:val="24"/>
        </w:rPr>
        <w:t xml:space="preserve"> όπως της Θεσσαλίας, </w:t>
      </w:r>
      <w:r>
        <w:rPr>
          <w:rFonts w:eastAsia="Times New Roman" w:cs="Times New Roman"/>
          <w:szCs w:val="24"/>
        </w:rPr>
        <w:t>αλλά και αλλού, καταρρέουν κυριολεκτικά, με το νερό πια να αντλείται από πολλές εκατοντάδες μέτρα βάθους. Να μιλήσω για την απίστευτη σπατάλη την οποία συναντάμε, γιατί κυριολεκτικά κανείς δεν ξέρει πού ποτίζει, γιατί ποτίζει και τι ώρα ποτίζει. Να μιλήσου</w:t>
      </w:r>
      <w:r>
        <w:rPr>
          <w:rFonts w:eastAsia="Times New Roman" w:cs="Times New Roman"/>
          <w:szCs w:val="24"/>
        </w:rPr>
        <w:t xml:space="preserve">με για την </w:t>
      </w:r>
      <w:proofErr w:type="spellStart"/>
      <w:r>
        <w:rPr>
          <w:rFonts w:eastAsia="Times New Roman" w:cs="Times New Roman"/>
          <w:szCs w:val="24"/>
        </w:rPr>
        <w:t>υφαλμύρωση</w:t>
      </w:r>
      <w:proofErr w:type="spellEnd"/>
      <w:r>
        <w:rPr>
          <w:rFonts w:eastAsia="Times New Roman" w:cs="Times New Roman"/>
          <w:szCs w:val="24"/>
        </w:rPr>
        <w:t xml:space="preserve"> που μπορεί να καταστρέψει πολλαπλάσιες ποσότητες νερού απ</w:t>
      </w:r>
      <w:r>
        <w:rPr>
          <w:rFonts w:eastAsia="Times New Roman" w:cs="Times New Roman"/>
          <w:szCs w:val="24"/>
        </w:rPr>
        <w:t>ό</w:t>
      </w:r>
      <w:r>
        <w:rPr>
          <w:rFonts w:eastAsia="Times New Roman" w:cs="Times New Roman"/>
          <w:szCs w:val="24"/>
        </w:rPr>
        <w:t xml:space="preserve"> αυτές οι οποίες καταναλώνονται αυτήν τη στιγμή. Και φυσικά να μιλήσω και για το τελευταίο, ότι δεν έχουν καν καταγραφεί οι γεωτρήσεις στην Ελλάδα, γιατί υπήρξε μια ρύθμιση και</w:t>
      </w:r>
      <w:r>
        <w:rPr>
          <w:rFonts w:eastAsia="Times New Roman" w:cs="Times New Roman"/>
          <w:szCs w:val="24"/>
        </w:rPr>
        <w:t xml:space="preserve"> μια απειλή ενός επαχθέστατου προστίμου, το οποίο φυσικά κανένας δεν θα το πλήρωνε ούτε υπάρχει διαδικασία να πιάσουμε αυτούς που δεν έχουν δηλώσει τις γεωτρήσεις τους. </w:t>
      </w:r>
    </w:p>
    <w:p w14:paraId="4E2B3EA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Σε</w:t>
      </w:r>
      <w:r>
        <w:rPr>
          <w:rFonts w:eastAsia="Times New Roman" w:cs="Times New Roman"/>
          <w:szCs w:val="24"/>
        </w:rPr>
        <w:t xml:space="preserve"> αυτήν, λοιπόν, την κατάσταση υπήρχε και η </w:t>
      </w:r>
      <w:r>
        <w:rPr>
          <w:rFonts w:eastAsia="Times New Roman" w:cs="Times New Roman"/>
          <w:szCs w:val="24"/>
        </w:rPr>
        <w:t xml:space="preserve">οδηγία </w:t>
      </w:r>
      <w:r>
        <w:rPr>
          <w:rFonts w:eastAsia="Times New Roman" w:cs="Times New Roman"/>
          <w:szCs w:val="24"/>
        </w:rPr>
        <w:t xml:space="preserve">60/2000 </w:t>
      </w:r>
      <w:r>
        <w:rPr>
          <w:rFonts w:eastAsia="Times New Roman" w:cs="Times New Roman"/>
          <w:szCs w:val="24"/>
        </w:rPr>
        <w:t>όπου</w:t>
      </w:r>
      <w:r>
        <w:rPr>
          <w:rFonts w:eastAsia="Times New Roman" w:cs="Times New Roman"/>
          <w:szCs w:val="24"/>
        </w:rPr>
        <w:t xml:space="preserve"> υπάρχουν και </w:t>
      </w:r>
      <w:proofErr w:type="spellStart"/>
      <w:r>
        <w:rPr>
          <w:rFonts w:eastAsia="Times New Roman" w:cs="Times New Roman"/>
          <w:szCs w:val="24"/>
        </w:rPr>
        <w:t>αιρεσιμό</w:t>
      </w:r>
      <w:r>
        <w:rPr>
          <w:rFonts w:eastAsia="Times New Roman" w:cs="Times New Roman"/>
          <w:szCs w:val="24"/>
        </w:rPr>
        <w:t>τητες</w:t>
      </w:r>
      <w:proofErr w:type="spellEnd"/>
      <w:r>
        <w:rPr>
          <w:rFonts w:eastAsia="Times New Roman" w:cs="Times New Roman"/>
          <w:szCs w:val="24"/>
        </w:rPr>
        <w:t>, όπως για παράδειγμα να κάνουν τα διαχειριστικά σχέδια σε κάθε λεκάνη απορροής, αλλά και εκεί φυσικά βρήκα μια τεράστια καθυστέρηση. Ευτυχώς, με αγώνα δρόμου τελειώσαμε αυτά τα σχέδια που έπρεπε να έχουμε παραλάβει ήδη -αν θυμάμαι- από το 2011. Τα πα</w:t>
      </w:r>
      <w:r>
        <w:rPr>
          <w:rFonts w:eastAsia="Times New Roman" w:cs="Times New Roman"/>
          <w:szCs w:val="24"/>
        </w:rPr>
        <w:t xml:space="preserve">ραλάβαμε τουλάχιστον φέτος κι έτσι πάμε ταχύτατα -γιατί κι αυτό είναι </w:t>
      </w:r>
      <w:proofErr w:type="spellStart"/>
      <w:r>
        <w:rPr>
          <w:rFonts w:eastAsia="Times New Roman" w:cs="Times New Roman"/>
          <w:szCs w:val="24"/>
        </w:rPr>
        <w:t>αιρεσιμότητα</w:t>
      </w:r>
      <w:proofErr w:type="spellEnd"/>
      <w:r>
        <w:rPr>
          <w:rFonts w:eastAsia="Times New Roman" w:cs="Times New Roman"/>
          <w:szCs w:val="24"/>
        </w:rPr>
        <w:t xml:space="preserve">- να βρούμε τα νέα διαχειριστικά σχέδια. </w:t>
      </w:r>
    </w:p>
    <w:p w14:paraId="4E2B3EA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Τώρα –να αναφέρω ενδεικτικά να ακούνε και οι πολίτες- σε αυτήν τη διαδικασία τα σχέδια έχουν τα εξής πάρα πολύ σημαντικά ζητήματα: </w:t>
      </w:r>
      <w:r>
        <w:rPr>
          <w:rFonts w:eastAsia="Times New Roman" w:cs="Times New Roman"/>
          <w:szCs w:val="24"/>
        </w:rPr>
        <w:t>Γ</w:t>
      </w:r>
      <w:r>
        <w:rPr>
          <w:rFonts w:eastAsia="Times New Roman" w:cs="Times New Roman"/>
          <w:szCs w:val="24"/>
        </w:rPr>
        <w:t>ια τη διαχείριση της προσφοράς και για την ενίσχυση δράσεων περιορισμού</w:t>
      </w:r>
      <w:r>
        <w:rPr>
          <w:rFonts w:eastAsia="Times New Roman" w:cs="Times New Roman"/>
          <w:szCs w:val="24"/>
        </w:rPr>
        <w:t xml:space="preserve"> -</w:t>
      </w:r>
      <w:r>
        <w:rPr>
          <w:rFonts w:eastAsia="Times New Roman" w:cs="Times New Roman"/>
          <w:szCs w:val="24"/>
        </w:rPr>
        <w:t>όπως αυτά που αναφέρατε</w:t>
      </w:r>
      <w:r>
        <w:rPr>
          <w:rFonts w:eastAsia="Times New Roman" w:cs="Times New Roman"/>
          <w:szCs w:val="24"/>
        </w:rPr>
        <w:t>-</w:t>
      </w:r>
      <w:r>
        <w:rPr>
          <w:rFonts w:eastAsia="Times New Roman" w:cs="Times New Roman"/>
          <w:szCs w:val="24"/>
        </w:rPr>
        <w:t>, για την οικολογική αξιολόγηση, το αν αυτά που παίρνουμε έπρεπε να καταλήγουν στα ποτάμια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α ποτάμια θέλουν μια οριακή ποσότητα προφανώς, για να λειτουργούν </w:t>
      </w:r>
      <w:r>
        <w:rPr>
          <w:rFonts w:eastAsia="Times New Roman" w:cs="Times New Roman"/>
          <w:szCs w:val="24"/>
        </w:rPr>
        <w:t>ως οικοσυστήματα</w:t>
      </w:r>
      <w:r>
        <w:rPr>
          <w:rFonts w:eastAsia="Times New Roman" w:cs="Times New Roman"/>
          <w:szCs w:val="24"/>
        </w:rPr>
        <w:t>. Για</w:t>
      </w:r>
      <w:r>
        <w:rPr>
          <w:rFonts w:eastAsia="Times New Roman" w:cs="Times New Roman"/>
          <w:szCs w:val="24"/>
        </w:rPr>
        <w:t xml:space="preserve"> τη χημική ποιότητα των νερών -έχουμε απαντήσει πρόσφατα σε μια ερώτηση για τη </w:t>
      </w:r>
      <w:proofErr w:type="spellStart"/>
      <w:r>
        <w:rPr>
          <w:rFonts w:eastAsia="Times New Roman" w:cs="Times New Roman"/>
          <w:szCs w:val="24"/>
        </w:rPr>
        <w:t>νιτρορύπανση</w:t>
      </w:r>
      <w:proofErr w:type="spellEnd"/>
      <w:r>
        <w:rPr>
          <w:rFonts w:eastAsia="Times New Roman" w:cs="Times New Roman"/>
          <w:szCs w:val="24"/>
        </w:rPr>
        <w:t xml:space="preserve">- κι εδώ, λοιπόν, λέω ότι σε ταχύτατο χρονικό διάστημα προχωράμε σε νέα σχέδια. </w:t>
      </w:r>
    </w:p>
    <w:p w14:paraId="4E2B3EB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Για τους φορείς διαχείρισης έχω να πω κάτι. Είναι σαράντα τέσσε</w:t>
      </w:r>
      <w:r>
        <w:rPr>
          <w:rFonts w:eastAsia="Times New Roman" w:cs="Times New Roman"/>
          <w:szCs w:val="24"/>
        </w:rPr>
        <w:t>ρις οι λεκάνες απορροής. Είναι πάρα πολύ δύσκολο να υποσχεθώ αυτή</w:t>
      </w:r>
      <w:r>
        <w:rPr>
          <w:rFonts w:eastAsia="Times New Roman" w:cs="Times New Roman"/>
          <w:szCs w:val="24"/>
        </w:rPr>
        <w:t>ν</w:t>
      </w:r>
      <w:r>
        <w:rPr>
          <w:rFonts w:eastAsia="Times New Roman" w:cs="Times New Roman"/>
          <w:szCs w:val="24"/>
        </w:rPr>
        <w:t xml:space="preserve"> τη στιγμή ότι θα έχουμε σαράντα τέσσερις καινούργιους φορείς. Μπορούμε, ωστόσο, να χρησιμοποιήσουμε προς το παρόν τις διευθύνσεις υδάτων ως </w:t>
      </w:r>
      <w:proofErr w:type="spellStart"/>
      <w:r>
        <w:rPr>
          <w:rFonts w:eastAsia="Times New Roman" w:cs="Times New Roman"/>
          <w:szCs w:val="24"/>
        </w:rPr>
        <w:t>οιωνεί</w:t>
      </w:r>
      <w:proofErr w:type="spellEnd"/>
      <w:r>
        <w:rPr>
          <w:rFonts w:eastAsia="Times New Roman" w:cs="Times New Roman"/>
          <w:szCs w:val="24"/>
        </w:rPr>
        <w:t xml:space="preserve"> φορείς, αλλά πάντα </w:t>
      </w:r>
      <w:r>
        <w:rPr>
          <w:rFonts w:eastAsia="Times New Roman" w:cs="Times New Roman"/>
          <w:szCs w:val="24"/>
        </w:rPr>
        <w:t xml:space="preserve">προς την </w:t>
      </w:r>
      <w:r>
        <w:rPr>
          <w:rFonts w:eastAsia="Times New Roman" w:cs="Times New Roman"/>
          <w:szCs w:val="24"/>
        </w:rPr>
        <w:t xml:space="preserve">κατεύθυνση να </w:t>
      </w:r>
      <w:r>
        <w:rPr>
          <w:rFonts w:eastAsia="Times New Roman" w:cs="Times New Roman"/>
          <w:szCs w:val="24"/>
        </w:rPr>
        <w:t>συμμετέχουν σε αυτό και οι αγρότες</w:t>
      </w:r>
      <w:r w:rsidRPr="00924621">
        <w:rPr>
          <w:rFonts w:eastAsia="Times New Roman" w:cs="Times New Roman"/>
          <w:szCs w:val="24"/>
        </w:rPr>
        <w:t xml:space="preserve"> </w:t>
      </w:r>
      <w:r>
        <w:rPr>
          <w:rFonts w:eastAsia="Times New Roman" w:cs="Times New Roman"/>
          <w:szCs w:val="24"/>
        </w:rPr>
        <w:t>κάποια στιγμή</w:t>
      </w:r>
      <w:r>
        <w:rPr>
          <w:rFonts w:eastAsia="Times New Roman" w:cs="Times New Roman"/>
          <w:szCs w:val="24"/>
        </w:rPr>
        <w:t xml:space="preserve">. </w:t>
      </w:r>
    </w:p>
    <w:p w14:paraId="4E2B3EB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Τέλος, θα αναφέρω -για να μην κουράσω- τον πρώτο παράγοντα</w:t>
      </w:r>
      <w:r>
        <w:rPr>
          <w:rFonts w:eastAsia="Times New Roman" w:cs="Times New Roman"/>
          <w:szCs w:val="24"/>
        </w:rPr>
        <w:t>. Θ</w:t>
      </w:r>
      <w:r>
        <w:rPr>
          <w:rFonts w:eastAsia="Times New Roman" w:cs="Times New Roman"/>
          <w:szCs w:val="24"/>
        </w:rPr>
        <w:t>έλουμε όχι ενιαία τιμολόγηση –αυτό θα ήταν ίσως ανέφικτο-, θέλουμε ενιαίους κανόνες με κάποιους στόχους, όπως για παράδειγμα να υπάρχει αναλογία</w:t>
      </w:r>
      <w:r>
        <w:rPr>
          <w:rFonts w:eastAsia="Times New Roman" w:cs="Times New Roman"/>
          <w:szCs w:val="24"/>
        </w:rPr>
        <w:t xml:space="preserve"> κόστους-τιμής</w:t>
      </w:r>
      <w:r>
        <w:rPr>
          <w:rFonts w:eastAsia="Times New Roman" w:cs="Times New Roman"/>
          <w:szCs w:val="24"/>
        </w:rPr>
        <w:t xml:space="preserve">, </w:t>
      </w:r>
      <w:r>
        <w:rPr>
          <w:rFonts w:eastAsia="Times New Roman" w:cs="Times New Roman"/>
          <w:szCs w:val="24"/>
        </w:rPr>
        <w:t xml:space="preserve">είναι πάρα πολύ σημαντικό. Διότι σε άλλες περιοχές έχουμε πολύ νερό και σε άλλες έχουμε λίγο. </w:t>
      </w:r>
      <w:r>
        <w:rPr>
          <w:rFonts w:eastAsia="Times New Roman" w:cs="Times New Roman"/>
          <w:szCs w:val="24"/>
        </w:rPr>
        <w:t>Ακόμη</w:t>
      </w:r>
      <w:r>
        <w:rPr>
          <w:rFonts w:eastAsia="Times New Roman" w:cs="Times New Roman"/>
          <w:szCs w:val="24"/>
        </w:rPr>
        <w:t xml:space="preserve"> και στη Θεσσαλία, ξέρετε ότι βόρεια του Πηνειού, εκεί στον Τύρναβο έχουμε πάρα πολύ μεγάλες ποσότητες, νότια του Πηνειού έχουμε τεράστια προ</w:t>
      </w:r>
      <w:r>
        <w:rPr>
          <w:rFonts w:eastAsia="Times New Roman" w:cs="Times New Roman"/>
          <w:szCs w:val="24"/>
        </w:rPr>
        <w:t xml:space="preserve">βλήματα.  </w:t>
      </w:r>
    </w:p>
    <w:p w14:paraId="4E2B3EB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E2B3EB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4E2B3EB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Πρέπει να δούμε τις εξαιρέσεις: φτωχοί αγρότες, σημαντικές παραγωγικές στρατηγικές επενδύσεις και φυσικά το σπουδαιότερο, τη δυνατότητα πληρωμής αυτών των καταναλωτών. Δεν είναι απλό να συζητάμε για το νερό, αν δεν συζητήσουμε για την ποιότητα</w:t>
      </w:r>
      <w:r>
        <w:rPr>
          <w:rFonts w:eastAsia="Times New Roman" w:cs="Times New Roman"/>
          <w:szCs w:val="24"/>
        </w:rPr>
        <w:t xml:space="preserve"> και </w:t>
      </w:r>
      <w:r>
        <w:rPr>
          <w:rFonts w:eastAsia="Times New Roman" w:cs="Times New Roman"/>
          <w:szCs w:val="24"/>
        </w:rPr>
        <w:t>τη δυνατ</w:t>
      </w:r>
      <w:r>
        <w:rPr>
          <w:rFonts w:eastAsia="Times New Roman" w:cs="Times New Roman"/>
          <w:szCs w:val="24"/>
        </w:rPr>
        <w:t>ότητα πληρωμής των καταναλωτών</w:t>
      </w:r>
      <w:r>
        <w:rPr>
          <w:rFonts w:eastAsia="Times New Roman" w:cs="Times New Roman"/>
          <w:szCs w:val="24"/>
        </w:rPr>
        <w:t>,</w:t>
      </w:r>
      <w:r>
        <w:rPr>
          <w:rFonts w:eastAsia="Times New Roman" w:cs="Times New Roman"/>
          <w:szCs w:val="24"/>
        </w:rPr>
        <w:t xml:space="preserve"> πάντα με τα κοινωνικά κριτήρια. </w:t>
      </w:r>
    </w:p>
    <w:p w14:paraId="4E2B3EB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Σε αυτήν την κατεύθυνση προχωράμε και νομίζω ότι προχωράμε στο σωστό δρόμο, έστω και καθυστερημένα, με βάση </w:t>
      </w:r>
      <w:r>
        <w:rPr>
          <w:rFonts w:eastAsia="Times New Roman" w:cs="Times New Roman"/>
          <w:szCs w:val="24"/>
        </w:rPr>
        <w:t xml:space="preserve">την </w:t>
      </w:r>
      <w:r>
        <w:rPr>
          <w:rFonts w:eastAsia="Times New Roman" w:cs="Times New Roman"/>
          <w:szCs w:val="24"/>
        </w:rPr>
        <w:t xml:space="preserve">κατάσταση που παραλάβαμε. </w:t>
      </w:r>
    </w:p>
    <w:p w14:paraId="4E2B3EB6"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κ. </w:t>
      </w:r>
      <w:r>
        <w:rPr>
          <w:rFonts w:eastAsia="Times New Roman" w:cs="Times New Roman"/>
          <w:szCs w:val="24"/>
        </w:rPr>
        <w:t xml:space="preserve">Χρυσούλα </w:t>
      </w:r>
      <w:proofErr w:type="spellStart"/>
      <w:r>
        <w:rPr>
          <w:rFonts w:eastAsia="Times New Roman" w:cs="Times New Roman"/>
          <w:szCs w:val="24"/>
        </w:rPr>
        <w:t>Κατσαβρία-Σιωροπούλου</w:t>
      </w:r>
      <w:proofErr w:type="spellEnd"/>
      <w:r>
        <w:rPr>
          <w:rFonts w:eastAsia="Times New Roman" w:cs="Times New Roman"/>
          <w:szCs w:val="24"/>
        </w:rPr>
        <w:t>.</w:t>
      </w:r>
    </w:p>
    <w:p w14:paraId="4E2B3EB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ΧΡΥΣΟΥΛΑ ΚΑΤΣΑΒΡΙΑ - ΣΙΩΡΟΠΟΥΛΟΥ:</w:t>
      </w:r>
      <w:r>
        <w:rPr>
          <w:rFonts w:eastAsia="Times New Roman" w:cs="Times New Roman"/>
          <w:szCs w:val="24"/>
        </w:rPr>
        <w:t xml:space="preserve"> Ευχαριστώ, κύριε Πρόεδρε. </w:t>
      </w:r>
    </w:p>
    <w:p w14:paraId="4E2B3EB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Συμφωνώ ότι η διαχείριση των υδατικών πόρων πρέπει να γίνει ανά λεκάνη απορροής με την ίδρυση αντίστοιχου φορέα διαχείρισης. Σε αυτήν την κατεύθυνση, όσον αφορά τ</w:t>
      </w:r>
      <w:r>
        <w:rPr>
          <w:rFonts w:eastAsia="Times New Roman" w:cs="Times New Roman"/>
          <w:szCs w:val="24"/>
        </w:rPr>
        <w:t xml:space="preserve">η δική μας περιοχή, μπορεί να αξιοποιηθεί και η υπάρχουσα ολοκληρωμένη μελέτη όπως </w:t>
      </w:r>
      <w:proofErr w:type="spellStart"/>
      <w:r>
        <w:rPr>
          <w:rFonts w:eastAsia="Times New Roman" w:cs="Times New Roman"/>
          <w:szCs w:val="24"/>
        </w:rPr>
        <w:t>προείπα</w:t>
      </w:r>
      <w:proofErr w:type="spellEnd"/>
      <w:r>
        <w:rPr>
          <w:rFonts w:eastAsia="Times New Roman" w:cs="Times New Roman"/>
          <w:szCs w:val="24"/>
        </w:rPr>
        <w:t xml:space="preserve"> –και που μπορώ να καταθέσω- που </w:t>
      </w:r>
      <w:r>
        <w:rPr>
          <w:rFonts w:eastAsia="Times New Roman" w:cs="Times New Roman"/>
          <w:szCs w:val="24"/>
        </w:rPr>
        <w:lastRenderedPageBreak/>
        <w:t xml:space="preserve">αφορά τη Λίμνη του </w:t>
      </w:r>
      <w:proofErr w:type="spellStart"/>
      <w:r>
        <w:rPr>
          <w:rFonts w:eastAsia="Times New Roman" w:cs="Times New Roman"/>
          <w:szCs w:val="24"/>
        </w:rPr>
        <w:t>Σμοκόβου</w:t>
      </w:r>
      <w:proofErr w:type="spellEnd"/>
      <w:r>
        <w:rPr>
          <w:rFonts w:eastAsia="Times New Roman" w:cs="Times New Roman"/>
          <w:szCs w:val="24"/>
        </w:rPr>
        <w:t xml:space="preserve">. Η ίση μεταχείριση των αγροτών πρέπει ασφαλώς να αποτελεί προτεραιότητα, η οποία συνδέεται ευθέως με ένα </w:t>
      </w:r>
      <w:r>
        <w:rPr>
          <w:rFonts w:eastAsia="Times New Roman" w:cs="Times New Roman"/>
          <w:szCs w:val="24"/>
        </w:rPr>
        <w:t xml:space="preserve">σύστημα ενιαίας τιμολόγησης. </w:t>
      </w:r>
    </w:p>
    <w:p w14:paraId="4E2B3EB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Νομίζω ότι </w:t>
      </w:r>
      <w:r>
        <w:rPr>
          <w:rFonts w:eastAsia="Times New Roman" w:cs="Times New Roman"/>
          <w:szCs w:val="24"/>
        </w:rPr>
        <w:t xml:space="preserve">από </w:t>
      </w:r>
      <w:r>
        <w:rPr>
          <w:rFonts w:eastAsia="Times New Roman" w:cs="Times New Roman"/>
          <w:szCs w:val="24"/>
        </w:rPr>
        <w:t xml:space="preserve">αυτά που εξέθεσα προκύπτει και το είδος των απαιτούμενων παρεμβάσεων. Είναι κατά κύριο λόγο θεσμικές παρεμβάσεις, οι οποίες δεν προκαλούν δημοσιονομικό κόστος, αντίθετα, σίγουρα θα έχουν δημοσιονομικό όφελος. </w:t>
      </w:r>
    </w:p>
    <w:p w14:paraId="4E2B3EB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 δεδομένο, λοιπόν, το εξαιρετικά οξυμένο υδατικό πρόβλημα –και αναφέρομαι στην Καρδίτσα την περιοχή μου, αλλά και </w:t>
      </w:r>
      <w:r>
        <w:rPr>
          <w:rFonts w:eastAsia="Times New Roman" w:cs="Times New Roman"/>
          <w:szCs w:val="24"/>
        </w:rPr>
        <w:t xml:space="preserve">στη </w:t>
      </w:r>
      <w:r>
        <w:rPr>
          <w:rFonts w:eastAsia="Times New Roman" w:cs="Times New Roman"/>
          <w:szCs w:val="24"/>
        </w:rPr>
        <w:t>Θεσσαλία γενικότερα- οι δράσεις που πρέπει να αναδειχθούν και τα αντίστοιχα μέτρα θα πρέπει να κινούνται πάνω σε τέσσερις βασικούς άξονες</w:t>
      </w:r>
      <w:r>
        <w:rPr>
          <w:rFonts w:eastAsia="Times New Roman" w:cs="Times New Roman"/>
          <w:szCs w:val="24"/>
        </w:rPr>
        <w:t xml:space="preserve">: την εξοικονόμηση του χρησιμοποιούμενου νερού, τη βιώσιμη αξιοποίηση των αποθεμάτων, την αύξηση της αποδοτικότητας των υδραυλικών έργων και την αποκατάσταση της περιβαλλοντικής ζημιάς που έχει υποστεί το υδατικό περιβάλλον και το υδατικό σύστημα. </w:t>
      </w:r>
    </w:p>
    <w:p w14:paraId="4E2B3EB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Υπάρχει</w:t>
      </w:r>
      <w:r>
        <w:rPr>
          <w:rFonts w:eastAsia="Times New Roman" w:cs="Times New Roman"/>
          <w:szCs w:val="24"/>
        </w:rPr>
        <w:t xml:space="preserve"> βεβαίως και η ανάγκη κατασκευής έργων, τα οποία όμως θα εντάσσονται στο πλαίσιο της οριστικής επίλυσης των προβλημάτων ύδρευσης και άρδευσης έστω και σε βάθος χρόνου.</w:t>
      </w:r>
    </w:p>
    <w:p w14:paraId="4E2B3EBC" w14:textId="77777777" w:rsidR="00E21D74" w:rsidRDefault="00E051D5">
      <w:pPr>
        <w:spacing w:line="600" w:lineRule="auto"/>
        <w:ind w:firstLine="720"/>
        <w:jc w:val="both"/>
        <w:rPr>
          <w:rFonts w:eastAsia="Times New Roman"/>
          <w:szCs w:val="24"/>
        </w:rPr>
      </w:pPr>
      <w:r>
        <w:rPr>
          <w:rFonts w:eastAsia="Times New Roman"/>
          <w:szCs w:val="24"/>
        </w:rPr>
        <w:t>Κύριε Υπουργέ, είναι κοινός τόπος πια ότι το πρόβλημα του νερού στην Ελλάδα οφείλεται στ</w:t>
      </w:r>
      <w:r>
        <w:rPr>
          <w:rFonts w:eastAsia="Times New Roman"/>
          <w:szCs w:val="24"/>
        </w:rPr>
        <w:t xml:space="preserve">ο γεγονός ότι τα υδατικά ισοζύγια στις υδρολογικές λεκάνες της επικράτειας έχουν από καιρό διαταραχθεί, με αποτέλεσμα, εκτός των ανανεώσιμων, να καταναλώνεται εδώ και χρόνια κι ένα σημαντικό μέρος των μόνιμων υδατικών μας αποθεμάτων. </w:t>
      </w:r>
    </w:p>
    <w:p w14:paraId="4E2B3EBD" w14:textId="77777777" w:rsidR="00E21D74" w:rsidRDefault="00E051D5">
      <w:pPr>
        <w:spacing w:line="600" w:lineRule="auto"/>
        <w:ind w:firstLine="720"/>
        <w:jc w:val="both"/>
        <w:rPr>
          <w:rFonts w:eastAsia="Times New Roman"/>
          <w:szCs w:val="24"/>
        </w:rPr>
      </w:pPr>
      <w:r>
        <w:rPr>
          <w:rFonts w:eastAsia="Times New Roman"/>
          <w:szCs w:val="24"/>
        </w:rPr>
        <w:t>Το αδιέξοδο αυτό οφεί</w:t>
      </w:r>
      <w:r>
        <w:rPr>
          <w:rFonts w:eastAsia="Times New Roman"/>
          <w:szCs w:val="24"/>
        </w:rPr>
        <w:t xml:space="preserve">λεται σε πολύ μεγάλο βαθμό στη νεοφιλελεύθερη αντίληψη για την υδατική και γενικότερα για την περιβαλλοντική </w:t>
      </w:r>
      <w:proofErr w:type="spellStart"/>
      <w:r>
        <w:rPr>
          <w:rFonts w:eastAsia="Times New Roman"/>
          <w:szCs w:val="24"/>
        </w:rPr>
        <w:t>πολιτική</w:t>
      </w:r>
      <w:r>
        <w:rPr>
          <w:rFonts w:eastAsia="Times New Roman"/>
          <w:szCs w:val="24"/>
        </w:rPr>
        <w:t>.Σ</w:t>
      </w:r>
      <w:r>
        <w:rPr>
          <w:rFonts w:eastAsia="Times New Roman"/>
          <w:szCs w:val="24"/>
        </w:rPr>
        <w:t>την</w:t>
      </w:r>
      <w:proofErr w:type="spellEnd"/>
      <w:r>
        <w:rPr>
          <w:rFonts w:eastAsia="Times New Roman"/>
          <w:szCs w:val="24"/>
        </w:rPr>
        <w:t xml:space="preserve"> προσέγγιση δηλαδή εκείνη που αντιμετωπίζει τα φυσικά υδατικά συστήματα με νοοτροπία ιδιοκτήτη, χειραγωγώντας τον κύκλο του νερού σε ό</w:t>
      </w:r>
      <w:r>
        <w:rPr>
          <w:rFonts w:eastAsia="Times New Roman"/>
          <w:szCs w:val="24"/>
        </w:rPr>
        <w:t xml:space="preserve">ποιο βαθμό το επιτρέπει η τεχνολογία. </w:t>
      </w:r>
    </w:p>
    <w:p w14:paraId="4E2B3EBE" w14:textId="77777777" w:rsidR="00E21D74" w:rsidRDefault="00E051D5">
      <w:pPr>
        <w:spacing w:line="600" w:lineRule="auto"/>
        <w:ind w:firstLine="720"/>
        <w:jc w:val="both"/>
        <w:rPr>
          <w:rFonts w:eastAsia="Times New Roman"/>
          <w:szCs w:val="24"/>
        </w:rPr>
      </w:pPr>
      <w:r>
        <w:rPr>
          <w:rFonts w:eastAsia="Times New Roman"/>
          <w:szCs w:val="24"/>
        </w:rPr>
        <w:lastRenderedPageBreak/>
        <w:t xml:space="preserve">Στο σημείο αυτό θέλω να επισημάνω τις τεράστιες δυσκολίες που αντιμετωπίζει </w:t>
      </w:r>
      <w:r>
        <w:rPr>
          <w:rFonts w:eastAsia="Times New Roman"/>
          <w:szCs w:val="24"/>
        </w:rPr>
        <w:t>κάποιος</w:t>
      </w:r>
      <w:r>
        <w:rPr>
          <w:rFonts w:eastAsia="Times New Roman"/>
          <w:szCs w:val="24"/>
        </w:rPr>
        <w:t xml:space="preserve"> όταν επιχειρεί να προσεγγίσει θεσμικά και πολιτικά το πρόβλημα του νερού. Από την κατασκευή των υδραυλικών έργων μέχρι τη συντήρηση κ</w:t>
      </w:r>
      <w:r>
        <w:rPr>
          <w:rFonts w:eastAsia="Times New Roman"/>
          <w:szCs w:val="24"/>
        </w:rPr>
        <w:t xml:space="preserve">αι τη διαχείρισή τους, </w:t>
      </w:r>
      <w:r>
        <w:rPr>
          <w:rFonts w:eastAsia="Times New Roman"/>
          <w:szCs w:val="24"/>
        </w:rPr>
        <w:t xml:space="preserve">εμπλέκονται </w:t>
      </w:r>
      <w:r>
        <w:rPr>
          <w:rFonts w:eastAsia="Times New Roman"/>
          <w:szCs w:val="24"/>
        </w:rPr>
        <w:t xml:space="preserve">πολλά Υπουργεία, υπηρεσίες και φορείς. </w:t>
      </w:r>
    </w:p>
    <w:p w14:paraId="4E2B3EBF" w14:textId="77777777" w:rsidR="00E21D74" w:rsidRDefault="00E051D5">
      <w:pPr>
        <w:spacing w:line="600" w:lineRule="auto"/>
        <w:ind w:firstLine="720"/>
        <w:jc w:val="both"/>
        <w:rPr>
          <w:rFonts w:eastAsia="Times New Roman"/>
          <w:szCs w:val="24"/>
        </w:rPr>
      </w:pPr>
      <w:r>
        <w:rPr>
          <w:rFonts w:eastAsia="Times New Roman"/>
          <w:szCs w:val="24"/>
        </w:rPr>
        <w:t xml:space="preserve">Είναι, νομίζω, καιρός να μπει ένα τέρμα σε αυτό το χάος. Το Υπουργείο Περιβάλλοντος και Ενέργειας και το Εθνικό Συμβούλιο Υδάτων οφείλουν να αναλάβουν τις αναγκαίες πρωτοβουλίες για την άσκηση μιας σοβαρής, συνεκτικής και αποτελεσματικής πολιτικής. </w:t>
      </w:r>
    </w:p>
    <w:p w14:paraId="4E2B3EC0" w14:textId="77777777" w:rsidR="00E21D74" w:rsidRDefault="00E051D5">
      <w:pPr>
        <w:spacing w:line="600" w:lineRule="auto"/>
        <w:ind w:firstLine="720"/>
        <w:jc w:val="both"/>
        <w:rPr>
          <w:rFonts w:eastAsia="Times New Roman"/>
          <w:szCs w:val="24"/>
        </w:rPr>
      </w:pPr>
      <w:r>
        <w:rPr>
          <w:rFonts w:eastAsia="Times New Roman"/>
          <w:szCs w:val="24"/>
        </w:rPr>
        <w:t>Κλείνο</w:t>
      </w:r>
      <w:r>
        <w:rPr>
          <w:rFonts w:eastAsia="Times New Roman"/>
          <w:szCs w:val="24"/>
        </w:rPr>
        <w:t>ντας, θέλω να υπενθυμίσω το φετινό μήνυμα του ΟΗΕ για την Παγκόσμια Ημέρα Νερού «Καλύτερο νερό, καλύτερη απασχόληση». Με αυτό το μήνυμα ο ΟΗΕ δίνει το στίγμα του για την ικανή ποιότητα και ποσότητα του νερού που μπορεί να αλλάξει τη ζωή και τα μέσα διαβίωσ</w:t>
      </w:r>
      <w:r>
        <w:rPr>
          <w:rFonts w:eastAsia="Times New Roman"/>
          <w:szCs w:val="24"/>
        </w:rPr>
        <w:t xml:space="preserve">ης των ανθρώπων, που μπορεί ακόμη και να μετατρέψει τις κοινωνίες και τις οικονομίες. </w:t>
      </w:r>
    </w:p>
    <w:p w14:paraId="4E2B3EC1" w14:textId="77777777" w:rsidR="00E21D74" w:rsidRDefault="00E051D5">
      <w:pPr>
        <w:spacing w:line="600" w:lineRule="auto"/>
        <w:ind w:firstLine="720"/>
        <w:jc w:val="both"/>
        <w:rPr>
          <w:rFonts w:eastAsia="Times New Roman"/>
          <w:szCs w:val="24"/>
        </w:rPr>
      </w:pPr>
      <w:r>
        <w:rPr>
          <w:rFonts w:eastAsia="Times New Roman"/>
          <w:szCs w:val="24"/>
        </w:rPr>
        <w:t>Περιμένω με ενδιαφέρον, κύριε Υπουργέ, να ακούσω την απάντησή σας και τις δικές σας σκέψεις.</w:t>
      </w:r>
    </w:p>
    <w:p w14:paraId="4E2B3EC2" w14:textId="77777777" w:rsidR="00E21D74" w:rsidRDefault="00E051D5">
      <w:pPr>
        <w:spacing w:line="600" w:lineRule="auto"/>
        <w:ind w:firstLine="720"/>
        <w:jc w:val="both"/>
        <w:rPr>
          <w:rFonts w:eastAsia="Times New Roman"/>
          <w:szCs w:val="24"/>
        </w:rPr>
      </w:pPr>
      <w:r>
        <w:rPr>
          <w:rFonts w:eastAsia="Times New Roman"/>
          <w:szCs w:val="24"/>
        </w:rPr>
        <w:lastRenderedPageBreak/>
        <w:t xml:space="preserve">Σας ευχαριστώ. </w:t>
      </w:r>
    </w:p>
    <w:p w14:paraId="4E2B3EC3" w14:textId="77777777" w:rsidR="00E21D74" w:rsidRDefault="00E051D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έχετε τον λό</w:t>
      </w:r>
      <w:r>
        <w:rPr>
          <w:rFonts w:eastAsia="Times New Roman"/>
          <w:szCs w:val="24"/>
        </w:rPr>
        <w:t>γο.</w:t>
      </w:r>
    </w:p>
    <w:p w14:paraId="4E2B3EC4" w14:textId="77777777" w:rsidR="00E21D74" w:rsidRDefault="00E051D5">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 xml:space="preserve">Ευχαριστώ, κύριε Πρόεδρε. </w:t>
      </w:r>
    </w:p>
    <w:p w14:paraId="4E2B3EC5" w14:textId="77777777" w:rsidR="00E21D74" w:rsidRDefault="00E051D5">
      <w:pPr>
        <w:spacing w:line="600" w:lineRule="auto"/>
        <w:ind w:firstLine="720"/>
        <w:jc w:val="both"/>
        <w:rPr>
          <w:rFonts w:eastAsia="Times New Roman"/>
          <w:szCs w:val="24"/>
        </w:rPr>
      </w:pPr>
      <w:r>
        <w:rPr>
          <w:rFonts w:eastAsia="Times New Roman"/>
          <w:szCs w:val="24"/>
        </w:rPr>
        <w:t>Πραγματικά, θίξατε πολύ σημαντικά ζητήματα. Θέλω να επισημάνω ότι είναι σε φάση ολοκλήρωσης –έχουμε τελειώσει και τώρα μελετάμε τις τελευταίες πινελιές- η ο</w:t>
      </w:r>
      <w:r>
        <w:rPr>
          <w:rFonts w:eastAsia="Times New Roman"/>
          <w:szCs w:val="24"/>
        </w:rPr>
        <w:t xml:space="preserve">ικονομική ανάλυση κόστους των υπηρεσιών χρήσεως του νερού, που είναι και αυτό </w:t>
      </w:r>
      <w:proofErr w:type="spellStart"/>
      <w:r>
        <w:rPr>
          <w:rFonts w:eastAsia="Times New Roman"/>
          <w:szCs w:val="24"/>
        </w:rPr>
        <w:t>αιρεσιμότητα</w:t>
      </w:r>
      <w:proofErr w:type="spellEnd"/>
      <w:r>
        <w:rPr>
          <w:rFonts w:eastAsia="Times New Roman"/>
          <w:szCs w:val="24"/>
        </w:rPr>
        <w:t>, και θα το έχουμε έτοιμο σε λίγες μέρες. Γιατί, πραγματικά, αυτή η απόφαση είναι πυλώνας για να μπορέσουμε να ξέρουμε αυτή</w:t>
      </w:r>
      <w:r>
        <w:rPr>
          <w:rFonts w:eastAsia="Times New Roman"/>
          <w:szCs w:val="24"/>
        </w:rPr>
        <w:t>ν</w:t>
      </w:r>
      <w:r>
        <w:rPr>
          <w:rFonts w:eastAsia="Times New Roman"/>
          <w:szCs w:val="24"/>
        </w:rPr>
        <w:t xml:space="preserve"> τη στιγμή πόσο κοστίζει το νερό σε κάθε π</w:t>
      </w:r>
      <w:r>
        <w:rPr>
          <w:rFonts w:eastAsia="Times New Roman"/>
          <w:szCs w:val="24"/>
        </w:rPr>
        <w:t xml:space="preserve">εριφέρεια και να υπάρχουν συγκεκριμένες οδηγίες. </w:t>
      </w:r>
    </w:p>
    <w:p w14:paraId="4E2B3EC6" w14:textId="77777777" w:rsidR="00E21D74" w:rsidRDefault="00E051D5">
      <w:pPr>
        <w:spacing w:line="600" w:lineRule="auto"/>
        <w:ind w:firstLine="720"/>
        <w:jc w:val="both"/>
        <w:rPr>
          <w:rFonts w:eastAsia="Times New Roman"/>
          <w:szCs w:val="24"/>
        </w:rPr>
      </w:pPr>
      <w:r w:rsidRPr="00346680">
        <w:rPr>
          <w:rFonts w:eastAsia="Times New Roman"/>
          <w:szCs w:val="24"/>
        </w:rPr>
        <w:t>Αναφέρατε</w:t>
      </w:r>
      <w:r>
        <w:rPr>
          <w:rFonts w:eastAsia="Times New Roman"/>
          <w:szCs w:val="24"/>
        </w:rPr>
        <w:t xml:space="preserve"> ένα άλλο ζήτημα, το οποίο αφορά τα κόστη. Ενδεικτικά, αναφέρω ότι αυτή</w:t>
      </w:r>
      <w:r>
        <w:rPr>
          <w:rFonts w:eastAsia="Times New Roman"/>
          <w:szCs w:val="24"/>
        </w:rPr>
        <w:t>ν</w:t>
      </w:r>
      <w:r>
        <w:rPr>
          <w:rFonts w:eastAsia="Times New Roman"/>
          <w:szCs w:val="24"/>
        </w:rPr>
        <w:t xml:space="preserve"> τη στιγμή η κατανάλωση ξεπερνά τα 700 κυβικά ανά στρέμμα. Όταν βλέπω εδώ από τη μελέτη της </w:t>
      </w:r>
      <w:r>
        <w:rPr>
          <w:rFonts w:eastAsia="Times New Roman"/>
          <w:szCs w:val="24"/>
        </w:rPr>
        <w:t>δ</w:t>
      </w:r>
      <w:r>
        <w:rPr>
          <w:rFonts w:eastAsia="Times New Roman"/>
          <w:szCs w:val="24"/>
        </w:rPr>
        <w:t xml:space="preserve">ιαχείρισης ότι </w:t>
      </w:r>
      <w:r>
        <w:rPr>
          <w:rFonts w:eastAsia="Times New Roman"/>
          <w:szCs w:val="24"/>
        </w:rPr>
        <w:lastRenderedPageBreak/>
        <w:t>για παράδειγμα στ</w:t>
      </w:r>
      <w:r>
        <w:rPr>
          <w:rFonts w:eastAsia="Times New Roman"/>
          <w:szCs w:val="24"/>
        </w:rPr>
        <w:t xml:space="preserve">ο βαμβάκι, που θεωρείται κι από τις σχετικά </w:t>
      </w:r>
      <w:proofErr w:type="spellStart"/>
      <w:r>
        <w:rPr>
          <w:rFonts w:eastAsia="Times New Roman"/>
          <w:szCs w:val="24"/>
        </w:rPr>
        <w:t>υδροβόρες</w:t>
      </w:r>
      <w:proofErr w:type="spellEnd"/>
      <w:r>
        <w:rPr>
          <w:rFonts w:eastAsia="Times New Roman"/>
          <w:szCs w:val="24"/>
        </w:rPr>
        <w:t xml:space="preserve"> καλλιέργειες, τα απαιτούμενα κυβικά ανά στρέμμα είναι μόνο 379, η σπατάλη είναι τρομακτική και την καταλαβαίνουμε, αλλά ποτέ κανένας δεν ασχολήθηκε με αυτό. </w:t>
      </w:r>
    </w:p>
    <w:p w14:paraId="4E2B3EC7" w14:textId="77777777" w:rsidR="00E21D74" w:rsidRDefault="00E051D5">
      <w:pPr>
        <w:spacing w:line="600" w:lineRule="auto"/>
        <w:ind w:firstLine="720"/>
        <w:jc w:val="both"/>
        <w:rPr>
          <w:rFonts w:eastAsia="Times New Roman"/>
          <w:szCs w:val="24"/>
        </w:rPr>
      </w:pPr>
      <w:r>
        <w:rPr>
          <w:rFonts w:eastAsia="Times New Roman"/>
          <w:szCs w:val="24"/>
        </w:rPr>
        <w:t>Ένα κρίσιμο ζήτημα που θίξατε είναι το ποιος</w:t>
      </w:r>
      <w:r>
        <w:rPr>
          <w:rFonts w:eastAsia="Times New Roman"/>
          <w:szCs w:val="24"/>
        </w:rPr>
        <w:t xml:space="preserve"> αποφασίζει για όλα αυτά. Εδώ, πραγματικά, το δικό μας Υπουργείο είναι ένα Υπουργείο το οποίο, κυριολεκτικά, λειτουργεί ως η «ασώματος κεφαλή». Είμαστε υπεύθυνοι για τα δάση, αλλά τα δασαρχεία ανήκουν στην αποκεντρωμένη διοίκηση, σε άλλο Υπουργείο. Είμαστε</w:t>
      </w:r>
      <w:r>
        <w:rPr>
          <w:rFonts w:eastAsia="Times New Roman"/>
          <w:szCs w:val="24"/>
        </w:rPr>
        <w:t xml:space="preserve"> υπεύθυνοι για τις πολεοδομίες, αλλά οι πολεοδομίες ανήκουν στους δήμους. Είμαστε υπεύθυνοι για τα νερά, αλλά τα νερά δεν ανήκουν σε εμάς, πάλι ανήκουν στην αποκεντρωμένη διοίκηση. Θα μπορούσα να φέρω και δεκάδες άλλα παραδείγματα. </w:t>
      </w:r>
    </w:p>
    <w:p w14:paraId="4E2B3EC8" w14:textId="77777777" w:rsidR="00E21D74" w:rsidRDefault="00E051D5">
      <w:pPr>
        <w:spacing w:line="600" w:lineRule="auto"/>
        <w:ind w:firstLine="720"/>
        <w:jc w:val="both"/>
        <w:rPr>
          <w:rFonts w:eastAsia="Times New Roman"/>
          <w:szCs w:val="24"/>
        </w:rPr>
      </w:pPr>
      <w:r>
        <w:rPr>
          <w:rFonts w:eastAsia="Times New Roman"/>
          <w:szCs w:val="24"/>
        </w:rPr>
        <w:lastRenderedPageBreak/>
        <w:t xml:space="preserve">Αυτό δεν γίνεται σε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χώρα του κόσμου, να μην υπάρχει καθετοποίηση. Ήταν πάγιο αίτημα. Δυστυχώς, αυτό θέλει μεγάλες αλλαγές και αυτή</w:t>
      </w:r>
      <w:r>
        <w:rPr>
          <w:rFonts w:eastAsia="Times New Roman"/>
          <w:szCs w:val="24"/>
        </w:rPr>
        <w:t>ν</w:t>
      </w:r>
      <w:r>
        <w:rPr>
          <w:rFonts w:eastAsia="Times New Roman"/>
          <w:szCs w:val="24"/>
        </w:rPr>
        <w:t xml:space="preserve"> τη στιγμή ξέρω ότι υπάρχουν μεγαλύτερες προτεραιότητες, αλλά είναι από αυτά που πρέπει να γίνουν επιτέλους, να δούμε ποιος κυβερνά αυτόν τον</w:t>
      </w:r>
      <w:r>
        <w:rPr>
          <w:rFonts w:eastAsia="Times New Roman"/>
          <w:szCs w:val="24"/>
        </w:rPr>
        <w:t xml:space="preserve"> τόπο και πώς σχεδιάζουμε, εφαρμόζουμε και υλοποιούμε. </w:t>
      </w:r>
    </w:p>
    <w:p w14:paraId="4E2B3EC9" w14:textId="77777777" w:rsidR="00E21D74" w:rsidRDefault="00E051D5">
      <w:pPr>
        <w:spacing w:line="600" w:lineRule="auto"/>
        <w:ind w:firstLine="720"/>
        <w:jc w:val="both"/>
        <w:rPr>
          <w:rFonts w:eastAsia="Times New Roman"/>
          <w:szCs w:val="24"/>
        </w:rPr>
      </w:pPr>
      <w:r>
        <w:rPr>
          <w:rFonts w:eastAsia="Times New Roman"/>
          <w:szCs w:val="24"/>
        </w:rPr>
        <w:t xml:space="preserve">Θα αναφέρω κάτι εξαιρετικά σημαντικό. Ο κόσμος μπερδεύει δύο ζητήματα. Το ένα ζήτημα είναι ότι το νερό είναι κοινό αγαθό και κοινό σημαίνει ότι δεν ανήκει σε κανέναν. Το νερό είναι φυσικός πόρος όπως </w:t>
      </w:r>
      <w:r>
        <w:rPr>
          <w:rFonts w:eastAsia="Times New Roman"/>
          <w:szCs w:val="24"/>
        </w:rPr>
        <w:t>ο αέρας, είναι κοινό αγαθό, σε αντίθεση με τα δίκτυα, τα οποία όπως αναφέρατε αυτή</w:t>
      </w:r>
      <w:r>
        <w:rPr>
          <w:rFonts w:eastAsia="Times New Roman"/>
          <w:szCs w:val="24"/>
        </w:rPr>
        <w:t>ν</w:t>
      </w:r>
      <w:r>
        <w:rPr>
          <w:rFonts w:eastAsia="Times New Roman"/>
          <w:szCs w:val="24"/>
        </w:rPr>
        <w:t xml:space="preserve"> τη στιγμή βρίσκονται σε κακή κατάσταση, τα οποία είναι δημόσιο αγαθό. </w:t>
      </w:r>
    </w:p>
    <w:p w14:paraId="4E2B3ECA" w14:textId="77777777" w:rsidR="00E21D74" w:rsidRDefault="00E051D5">
      <w:pPr>
        <w:spacing w:line="600" w:lineRule="auto"/>
        <w:ind w:firstLine="720"/>
        <w:jc w:val="both"/>
        <w:rPr>
          <w:rFonts w:eastAsia="Times New Roman"/>
          <w:szCs w:val="24"/>
        </w:rPr>
      </w:pPr>
      <w:r>
        <w:rPr>
          <w:rFonts w:eastAsia="Times New Roman"/>
          <w:szCs w:val="24"/>
        </w:rPr>
        <w:t>Λέω δημόσιο αγαθό και</w:t>
      </w:r>
      <w:r>
        <w:rPr>
          <w:rFonts w:eastAsia="Times New Roman"/>
          <w:b/>
          <w:szCs w:val="24"/>
        </w:rPr>
        <w:t xml:space="preserve"> </w:t>
      </w:r>
      <w:r>
        <w:rPr>
          <w:rFonts w:eastAsia="Times New Roman"/>
          <w:szCs w:val="24"/>
        </w:rPr>
        <w:t>δεν μιλάω για ιδιωτικοποίηση -γιατί έχουν ακουστεί και αυτά, να ιδιωτικοποιηθού</w:t>
      </w:r>
      <w:r>
        <w:rPr>
          <w:rFonts w:eastAsia="Times New Roman"/>
          <w:szCs w:val="24"/>
        </w:rPr>
        <w:t xml:space="preserve">ν τα δίκτυα- για έναν πάρα πολύ απλό λόγο: </w:t>
      </w:r>
      <w:r>
        <w:rPr>
          <w:rFonts w:eastAsia="Times New Roman"/>
          <w:szCs w:val="24"/>
        </w:rPr>
        <w:t>θ</w:t>
      </w:r>
      <w:r>
        <w:rPr>
          <w:rFonts w:eastAsia="Times New Roman"/>
          <w:szCs w:val="24"/>
        </w:rPr>
        <w:t xml:space="preserve">α δεχόμουν μία συζήτηση τέτοια μόνο αν θα μπορούσα να διαλέξω δίκτυο από πολλά δίκτυα και να μην είναι μονοπωλιακό και μόνο εάν τα πάγια αυτά δεν τα </w:t>
      </w:r>
      <w:r>
        <w:rPr>
          <w:rFonts w:eastAsia="Times New Roman"/>
          <w:szCs w:val="24"/>
        </w:rPr>
        <w:lastRenderedPageBreak/>
        <w:t>έφτιαχνε το κράτος με τα λεφτά του πολίτη. Ξέρουμε όλοι ότι ο ι</w:t>
      </w:r>
      <w:r>
        <w:rPr>
          <w:rFonts w:eastAsia="Times New Roman"/>
          <w:szCs w:val="24"/>
        </w:rPr>
        <w:t xml:space="preserve">διώτης που θα έρθει, θα έρθει μόνο για να διαχειριστεί τις δικές μας αξίες. Αυτό αγγίζει τα όρια του παραλογισμού. </w:t>
      </w:r>
    </w:p>
    <w:p w14:paraId="4E2B3ECB" w14:textId="77777777" w:rsidR="00E21D74" w:rsidRDefault="00E051D5">
      <w:pPr>
        <w:spacing w:line="600" w:lineRule="auto"/>
        <w:ind w:firstLine="720"/>
        <w:jc w:val="both"/>
        <w:rPr>
          <w:rFonts w:eastAsia="Times New Roman"/>
          <w:b/>
          <w:szCs w:val="24"/>
        </w:rPr>
      </w:pPr>
      <w:r>
        <w:rPr>
          <w:rFonts w:eastAsia="Times New Roman"/>
          <w:szCs w:val="24"/>
        </w:rPr>
        <w:t xml:space="preserve">Όμως, πρέπει να είναι τα δίκτυα δημόσια και για έναν ακόμα λόγο. Πρέπει να είναι δημόσια γι’ αυτό ακριβώς που είπατε. Υπάρχουν δύο πράγματα </w:t>
      </w:r>
      <w:r>
        <w:rPr>
          <w:rFonts w:eastAsia="Times New Roman"/>
          <w:szCs w:val="24"/>
        </w:rPr>
        <w:t>που λέει η μελέτη μας. Λέει για κοστολόγηση-τιμολόγηση. Κοστολόγηση-τιμολόγηση σημαίνει ότι το κόστος, αν το πάρω με ιδιωτικά κριτήρια, πρέπει να το μετακυλήσω στην τιμή, στο τιμολόγιο. Όμως, αυτό πάρα πολύ απλά σημαίνει ότι πιθανότατα η Θεσσαλία να μην έπ</w:t>
      </w:r>
      <w:r>
        <w:rPr>
          <w:rFonts w:eastAsia="Times New Roman"/>
          <w:szCs w:val="24"/>
        </w:rPr>
        <w:t>ρεπε να παράγει αγαθά.</w:t>
      </w:r>
    </w:p>
    <w:p w14:paraId="4E2B3ECC" w14:textId="77777777" w:rsidR="00E21D74" w:rsidRDefault="00E051D5">
      <w:pPr>
        <w:spacing w:line="600" w:lineRule="auto"/>
        <w:ind w:firstLine="720"/>
        <w:jc w:val="both"/>
        <w:rPr>
          <w:rFonts w:eastAsia="Times New Roman"/>
          <w:szCs w:val="24"/>
        </w:rPr>
      </w:pPr>
      <w:r>
        <w:rPr>
          <w:rFonts w:eastAsia="Times New Roman"/>
          <w:szCs w:val="24"/>
        </w:rPr>
        <w:t xml:space="preserve">Γιατί θα ήταν τόσο ακριβό το κόστος του νερού, εάν θέλαμε να </w:t>
      </w:r>
      <w:proofErr w:type="spellStart"/>
      <w:r>
        <w:rPr>
          <w:rFonts w:eastAsia="Times New Roman"/>
          <w:szCs w:val="24"/>
        </w:rPr>
        <w:t>μετακυλίσουμε</w:t>
      </w:r>
      <w:proofErr w:type="spellEnd"/>
      <w:r>
        <w:rPr>
          <w:rFonts w:eastAsia="Times New Roman"/>
          <w:szCs w:val="24"/>
        </w:rPr>
        <w:t xml:space="preserve"> όλες τις πάγιες αξίες και εγκαταστάσεις στον αγρότη, που προφανώς θα έφτανε σε τέτοια τιμή το αγροτικό προϊόν, που δεν θα υπήρχε περίπτωση να το αγοράσουμε, μ</w:t>
      </w:r>
      <w:r>
        <w:rPr>
          <w:rFonts w:eastAsia="Times New Roman"/>
          <w:szCs w:val="24"/>
        </w:rPr>
        <w:t xml:space="preserve">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δυνατότητα, στην Ελλάδα.</w:t>
      </w:r>
    </w:p>
    <w:p w14:paraId="4E2B3ECD"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4E2B3EC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Άρα, λοιπόν, εδώ είναι πολιτική απόφαση το να μετακυλ</w:t>
      </w:r>
      <w:r>
        <w:rPr>
          <w:rFonts w:eastAsia="Times New Roman" w:cs="Times New Roman"/>
          <w:szCs w:val="24"/>
        </w:rPr>
        <w:t>ή</w:t>
      </w:r>
      <w:r>
        <w:rPr>
          <w:rFonts w:eastAsia="Times New Roman" w:cs="Times New Roman"/>
          <w:szCs w:val="24"/>
        </w:rPr>
        <w:t xml:space="preserve">σουμε και τι ποσοστό να </w:t>
      </w:r>
      <w:r>
        <w:rPr>
          <w:rFonts w:eastAsia="Times New Roman" w:cs="Times New Roman"/>
          <w:szCs w:val="24"/>
        </w:rPr>
        <w:t>μετακυλήσουμε</w:t>
      </w:r>
      <w:r>
        <w:rPr>
          <w:rFonts w:eastAsia="Times New Roman" w:cs="Times New Roman"/>
          <w:szCs w:val="24"/>
        </w:rPr>
        <w:t xml:space="preserve"> από το κόστος στην τιμή. Και για να</w:t>
      </w:r>
      <w:r>
        <w:rPr>
          <w:rFonts w:eastAsia="Times New Roman" w:cs="Times New Roman"/>
          <w:szCs w:val="24"/>
        </w:rPr>
        <w:t xml:space="preserve"> πάρουμε αυτή την απόφαση, πρέπει να έχουμε τα πραγματικά κόστη, να τα ελαχιστοποιήσουμε –και αυτό κάνει αυτή η μελέτη που έχουμε σχεδόν ετοιμάσει- και ταυτόχρονα να αποφασίζουμε πια ως πολιτεία: Θέλουμε να στηρίξουμε την αγροτική μας παραγωγή -αυτό είναι </w:t>
      </w:r>
      <w:r>
        <w:rPr>
          <w:rFonts w:eastAsia="Times New Roman" w:cs="Times New Roman"/>
          <w:szCs w:val="24"/>
        </w:rPr>
        <w:t xml:space="preserve">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 xml:space="preserve">ρόγραμμα- ή μονεταριστικά θα τους φορτώσουμε όλο το κόστος; Φυσικά όχι. </w:t>
      </w:r>
    </w:p>
    <w:p w14:paraId="4E2B3EC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Και αυτή η απόφαση πρέπει να παρθεί, γιατί πρέπει να στηρίξουμε την αγροτική παραγωγή, πρέπει να στηρίξουμε τις άνυδρες περιοχές και όχι να λέμε δεν πειράζει και ότι όσο</w:t>
      </w:r>
      <w:r>
        <w:rPr>
          <w:rFonts w:eastAsia="Times New Roman" w:cs="Times New Roman"/>
          <w:szCs w:val="24"/>
        </w:rPr>
        <w:t xml:space="preserve"> κοστίζει το νερό στη Σαντορίνη, τόσο πρέπει να πληρώνουν οι Σαντορινιοί ή όποιος έρχεται στο νησί ή οπουδήποτε αλλού.</w:t>
      </w:r>
    </w:p>
    <w:p w14:paraId="4E2B3ED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E2B3ED1" w14:textId="77777777" w:rsidR="00E21D74" w:rsidRDefault="00E051D5">
      <w:pPr>
        <w:spacing w:line="600" w:lineRule="auto"/>
        <w:ind w:firstLine="720"/>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Και εμείς ευχαριστούμε.</w:t>
      </w:r>
    </w:p>
    <w:p w14:paraId="4E2B3ED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Περνάμε στην πέμπτη με αριθμό 688/21-3-2016 επίκαιρη ερώτηση</w:t>
      </w:r>
      <w:r>
        <w:rPr>
          <w:rFonts w:eastAsia="Times New Roman" w:cs="Times New Roman"/>
          <w:szCs w:val="24"/>
        </w:rPr>
        <w:t xml:space="preserve"> πρώτου κύκλου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 διατήρηση των είκοσι επτά εργαζομένων των Κοινωνικών Δομών της Χαλκίδας.</w:t>
      </w:r>
    </w:p>
    <w:p w14:paraId="4E2B3ED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Τον λόγο έχε</w:t>
      </w:r>
      <w:r>
        <w:rPr>
          <w:rFonts w:eastAsia="Times New Roman" w:cs="Times New Roman"/>
          <w:szCs w:val="24"/>
        </w:rPr>
        <w:t>ι ο κ. Κόκκαλης για δύο λεπτά.</w:t>
      </w:r>
    </w:p>
    <w:p w14:paraId="4E2B3ED4"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4E2B3ED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Κυρία Υπουργέ, όπως πολύ καλά γνωρίζετε, οι βασικές προτεραιότητες αυτής της Κυβέρνησης ήταν η αντιμετώπιση της ανθρωπιστικής κρίσης, ήδη από τον Ιανουάριο του 2015, με το νομοσχέ</w:t>
      </w:r>
      <w:r>
        <w:rPr>
          <w:rFonts w:eastAsia="Times New Roman" w:cs="Times New Roman"/>
          <w:szCs w:val="24"/>
        </w:rPr>
        <w:t xml:space="preserve">διο για την ανθρωπιστική κρίση και εν συνεχεία με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w:t>
      </w:r>
    </w:p>
    <w:p w14:paraId="4E2B3ED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Μεγάλο έργο στην αντιμετώπιση της ανθρωπιστικής κρίσης παράγουν οι κοινωνικές δομές του Υπουργείου Εργασίας. Η Εύβοια και συγκεκριμένα η Χαλκίδα είναι από τις περιοχές οι οποίες επλή</w:t>
      </w:r>
      <w:r>
        <w:rPr>
          <w:rFonts w:eastAsia="Times New Roman" w:cs="Times New Roman"/>
          <w:szCs w:val="24"/>
        </w:rPr>
        <w:t>γησαν περισσότερο από τη φτώχεια και από την ανεργία. Στις Κοινωνικές Δομές της Χαλκίδας υπηρετούν είκοσι επτά εργαζόμενοι. Το έργο το οποίο έχουν επιτελέσει είναι αξιοθαύμαστο, καθώς πέτυχαν να είναι 500% πάνω από τους στόχους. Πλην όμως, ενώ λειτουργεί α</w:t>
      </w:r>
      <w:r>
        <w:rPr>
          <w:rFonts w:eastAsia="Times New Roman" w:cs="Times New Roman"/>
          <w:szCs w:val="24"/>
        </w:rPr>
        <w:t>πό το 2013, με δύο αλλεπάλληλες παρατάσεις είναι μέχρι και 30</w:t>
      </w:r>
      <w:r>
        <w:rPr>
          <w:rFonts w:eastAsia="Times New Roman" w:cs="Times New Roman"/>
          <w:szCs w:val="24"/>
        </w:rPr>
        <w:t>-</w:t>
      </w:r>
      <w:r>
        <w:rPr>
          <w:rFonts w:eastAsia="Times New Roman" w:cs="Times New Roman"/>
          <w:szCs w:val="24"/>
        </w:rPr>
        <w:t>06</w:t>
      </w:r>
      <w:r>
        <w:rPr>
          <w:rFonts w:eastAsia="Times New Roman" w:cs="Times New Roman"/>
          <w:szCs w:val="24"/>
        </w:rPr>
        <w:t>-</w:t>
      </w:r>
      <w:r>
        <w:rPr>
          <w:rFonts w:eastAsia="Times New Roman" w:cs="Times New Roman"/>
          <w:szCs w:val="24"/>
        </w:rPr>
        <w:t xml:space="preserve">2016. </w:t>
      </w:r>
    </w:p>
    <w:p w14:paraId="4E2B3ED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Ρωτάνε, λοιπόν, αυτοί οι εργαζόμενοι, αλλά και όλος ο λαός και ο κόσμος της Χαλκίδας: Θα συνεχίσουν αυτές οι Κοινωνικές Δομές; Θα πληρωθούν τα δεδουλευμένα τους οι εργαζόμενοι, που είν</w:t>
      </w:r>
      <w:r>
        <w:rPr>
          <w:rFonts w:eastAsia="Times New Roman" w:cs="Times New Roman"/>
          <w:szCs w:val="24"/>
        </w:rPr>
        <w:t>αι από τον Νοέμβριο 2015;</w:t>
      </w:r>
    </w:p>
    <w:p w14:paraId="4E2B3ED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Σας ευχαριστώ.</w:t>
      </w:r>
    </w:p>
    <w:p w14:paraId="4E2B3ED9" w14:textId="77777777" w:rsidR="00E21D74" w:rsidRDefault="00E051D5">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Τον λόγο έχει η κυρία Υπουργός.</w:t>
      </w:r>
    </w:p>
    <w:p w14:paraId="4E2B3EDA"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Κύριε Βουλευτά, σας ευχαριστώ για την ερώτησή σας.</w:t>
      </w:r>
    </w:p>
    <w:p w14:paraId="4E2B3ED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w:t>
      </w:r>
      <w:r>
        <w:rPr>
          <w:rFonts w:eastAsia="Times New Roman" w:cs="Times New Roman"/>
          <w:szCs w:val="24"/>
        </w:rPr>
        <w:t>άς</w:t>
      </w:r>
      <w:r>
        <w:rPr>
          <w:rFonts w:eastAsia="Times New Roman" w:cs="Times New Roman"/>
          <w:szCs w:val="24"/>
        </w:rPr>
        <w:t xml:space="preserve"> κάνατε δύο ερωτήσεις. Θα απαντήσω πρώτα για την πληρωμή των εργαζομένων. Διότι, βεβαίως, μας ενδιαφέρει να πληρωθούν οι είκοσι επτά εργαζόμενοι της Χαλκίδας και μετά θα σας εξηγήσω και για τη δεύτερη ερώτησή σας, εκτός και εάν θέλετε να πάρω τον χρ</w:t>
      </w:r>
      <w:r>
        <w:rPr>
          <w:rFonts w:eastAsia="Times New Roman" w:cs="Times New Roman"/>
          <w:szCs w:val="24"/>
        </w:rPr>
        <w:t>όνο και για τις δύο ερωτήσεις που κάνατε. Δεν ξέρω, κύριε Πρόεδρε.</w:t>
      </w:r>
    </w:p>
    <w:p w14:paraId="4E2B3EDC"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Δεν υπάρχει πρόβλημα.</w:t>
      </w:r>
    </w:p>
    <w:p w14:paraId="4E2B3EDD"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Θα απαντήσω μ</w:t>
      </w:r>
      <w:r>
        <w:rPr>
          <w:rFonts w:eastAsia="Times New Roman" w:cs="Times New Roman"/>
          <w:szCs w:val="24"/>
        </w:rPr>
        <w:t>ί</w:t>
      </w:r>
      <w:r>
        <w:rPr>
          <w:rFonts w:eastAsia="Times New Roman" w:cs="Times New Roman"/>
          <w:szCs w:val="24"/>
        </w:rPr>
        <w:t>α και έξω, όπως θέλετε.</w:t>
      </w:r>
    </w:p>
    <w:p w14:paraId="4E2B3ED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Πρώτα θα πω γ</w:t>
      </w:r>
      <w:r>
        <w:rPr>
          <w:rFonts w:eastAsia="Times New Roman" w:cs="Times New Roman"/>
          <w:szCs w:val="24"/>
        </w:rPr>
        <w:t xml:space="preserve">ια την εξόφληση των δεδουλευμένων. Όπως ξέρετε, ήταν ένα έργο ΕΣΠΑ –το είπατε-, το οποίο εντάχθηκε στο Πρόγραμμα Δημοσίων Επενδύσεων, δηλαδή στα κρατικά χρήματα, από τον </w:t>
      </w:r>
      <w:r>
        <w:rPr>
          <w:rFonts w:eastAsia="Times New Roman" w:cs="Times New Roman"/>
          <w:szCs w:val="24"/>
        </w:rPr>
        <w:lastRenderedPageBreak/>
        <w:t>Σεπτέμβριο μέχρι 31</w:t>
      </w:r>
      <w:r>
        <w:rPr>
          <w:rFonts w:eastAsia="Times New Roman" w:cs="Times New Roman"/>
          <w:szCs w:val="24"/>
        </w:rPr>
        <w:t>-</w:t>
      </w:r>
      <w:r>
        <w:rPr>
          <w:rFonts w:eastAsia="Times New Roman" w:cs="Times New Roman"/>
          <w:szCs w:val="24"/>
        </w:rPr>
        <w:t>12. Άρα πρώτα, πρώτα έπρεπε να γίνει αυτή η μεταφορά, δηλαδή η έντ</w:t>
      </w:r>
      <w:r>
        <w:rPr>
          <w:rFonts w:eastAsia="Times New Roman" w:cs="Times New Roman"/>
          <w:szCs w:val="24"/>
        </w:rPr>
        <w:t>αξη και η πληρωμή των εργαζομένων γι’ αυτήν την περίοδο.</w:t>
      </w:r>
    </w:p>
    <w:p w14:paraId="4E2B3EDF" w14:textId="77777777" w:rsidR="00E21D74" w:rsidRDefault="00E051D5">
      <w:pPr>
        <w:spacing w:line="600" w:lineRule="auto"/>
        <w:ind w:firstLine="720"/>
        <w:jc w:val="both"/>
        <w:rPr>
          <w:rFonts w:eastAsia="Times New Roman"/>
          <w:szCs w:val="24"/>
        </w:rPr>
      </w:pPr>
      <w:r>
        <w:rPr>
          <w:rFonts w:eastAsia="Times New Roman" w:cs="Times New Roman"/>
          <w:szCs w:val="24"/>
        </w:rPr>
        <w:t>Για όλες τις δομές φτώχειας –όπως έχω πει επανειλημμένα- από 31 Σεπτεμβρίου μέχρι 31</w:t>
      </w:r>
      <w:r>
        <w:rPr>
          <w:rFonts w:eastAsia="Times New Roman" w:cs="Times New Roman"/>
          <w:szCs w:val="24"/>
        </w:rPr>
        <w:t xml:space="preserve"> Δεκεμβρίου</w:t>
      </w:r>
      <w:r>
        <w:rPr>
          <w:rFonts w:eastAsia="Times New Roman" w:cs="Times New Roman"/>
          <w:szCs w:val="24"/>
        </w:rPr>
        <w:t xml:space="preserve"> εξασφαλίσαμε </w:t>
      </w:r>
      <w:r>
        <w:rPr>
          <w:rFonts w:eastAsia="Times New Roman" w:cs="Times New Roman"/>
          <w:szCs w:val="24"/>
        </w:rPr>
        <w:t>3</w:t>
      </w:r>
      <w:r>
        <w:rPr>
          <w:rFonts w:eastAsia="Times New Roman" w:cs="Times New Roman"/>
          <w:szCs w:val="24"/>
        </w:rPr>
        <w:t xml:space="preserve"> εκατομμύρια για να πληρωθούν οι εργαζόμενοί τους. Αυτή, όμως, είναι μια σύνθετη διαδικασία, δηλαδή όταν περνάει, αλλάζει ο τρόπος πληρωμής. Και επομένως ο τρόπος πληρωμής έπρεπε να γίνει ως εξής: Πρώτον στις 17</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ολοκληρώσαμε την ένταξη του έργου στ</w:t>
      </w:r>
      <w:r>
        <w:rPr>
          <w:rFonts w:eastAsia="Times New Roman" w:cs="Times New Roman"/>
          <w:szCs w:val="24"/>
        </w:rPr>
        <w:t>ο ΠΔΕ του 2015. Από εκεί και ύστερα συγχρόνως κάναμε και το εξής: Επειδή ξέραμε ότι μέχρι 30</w:t>
      </w:r>
      <w:r>
        <w:rPr>
          <w:rFonts w:eastAsia="Times New Roman" w:cs="Times New Roman"/>
          <w:szCs w:val="24"/>
        </w:rPr>
        <w:t>-</w:t>
      </w:r>
      <w:r>
        <w:rPr>
          <w:rFonts w:eastAsia="Times New Roman" w:cs="Times New Roman"/>
          <w:szCs w:val="24"/>
        </w:rPr>
        <w:t>06</w:t>
      </w:r>
      <w:r>
        <w:rPr>
          <w:rFonts w:eastAsia="Times New Roman" w:cs="Times New Roman"/>
          <w:szCs w:val="24"/>
        </w:rPr>
        <w:t>-</w:t>
      </w:r>
      <w:r>
        <w:rPr>
          <w:rFonts w:eastAsia="Times New Roman" w:cs="Times New Roman"/>
          <w:szCs w:val="24"/>
        </w:rPr>
        <w:t>2016 οι δομές αυτές θα συνεχίσουν να λειτουργούν και δεν θα έχουν ενταχθεί ακόμη στο νέο ΕΣΠΑ, επεκτείναμε με άλλα 6,5 εκατομμύρια πάλι από το Πρόγραμμα Δημοσίω</w:t>
      </w:r>
      <w:r>
        <w:rPr>
          <w:rFonts w:eastAsia="Times New Roman" w:cs="Times New Roman"/>
          <w:szCs w:val="24"/>
        </w:rPr>
        <w:t>ν Επενδύσεων τη λειτουργία τους.</w:t>
      </w:r>
    </w:p>
    <w:p w14:paraId="4E2B3EE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Τι έχει γίνει μέχρι σήμερα; Στις 5-2-2016 εντάχθηκε το αίτημα χρηματοδότησης στο Υπουργείο Οικονομίας για τη νέα περίοδο. Εδώ και δύο εβδομάδες έχει ξεκινήσει η καταβολή της πρώτης δόσης για το </w:t>
      </w:r>
      <w:r>
        <w:rPr>
          <w:rFonts w:eastAsia="Times New Roman" w:cs="Times New Roman"/>
          <w:szCs w:val="24"/>
        </w:rPr>
        <w:lastRenderedPageBreak/>
        <w:t xml:space="preserve">τρίμηνο Οκτωβρίου-Δεκεμβρίου </w:t>
      </w:r>
      <w:r>
        <w:rPr>
          <w:rFonts w:eastAsia="Times New Roman" w:cs="Times New Roman"/>
          <w:szCs w:val="24"/>
        </w:rPr>
        <w:t>2015. Αυτή η πρώτη δόση αφορά το 80% του συνολικού ποσού, δηλαδή των 2.293.000 ευρώ. Έχουν καταβληθεί τα χρήματα σε είκοσι μία από τις τριάντα έξι πράξεις, διότι οι ανάδοχοι είχαν φέρει τα δικαιολογητικά, και αναμένεται η ολοκλήρωση των πληρωμών το προσεχέ</w:t>
      </w:r>
      <w:r>
        <w:rPr>
          <w:rFonts w:eastAsia="Times New Roman" w:cs="Times New Roman"/>
          <w:szCs w:val="24"/>
        </w:rPr>
        <w:t>ς χρονικό διάστημα.</w:t>
      </w:r>
    </w:p>
    <w:p w14:paraId="4E2B3EE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4E2B3EE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Ένα δευτερόλεπτο ανοχή, κύριε Πρόεδρε.</w:t>
      </w:r>
    </w:p>
    <w:p w14:paraId="4E2B3EE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Μόνο μία πράξη από τις τριάντα επτά δεν έχει καταβάλει τα απαραίτητα δικαιολογητικά. </w:t>
      </w:r>
    </w:p>
    <w:p w14:paraId="4E2B3EE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Στη δομή στην οποία αναφέρε</w:t>
      </w:r>
      <w:r>
        <w:rPr>
          <w:rFonts w:eastAsia="Times New Roman" w:cs="Times New Roman"/>
          <w:szCs w:val="24"/>
        </w:rPr>
        <w:t xml:space="preserve">στε, με επωνυμία Εργατοϋπαλληλικό Κέντρο Ευβοίας, καταβλήθηκε το ποσό των 61.585 ήδη στις 15-3-2016 μέσω του λογαριασμού που τηρείται στην Τράπεζα της Ελλάδος με απευθείας μεταφορά του δικαιούμενου ποσού σε πίστωση τραπεζικού λογαριασμού. Μετά την ένταξη </w:t>
      </w:r>
      <w:r>
        <w:rPr>
          <w:rFonts w:eastAsia="Times New Roman" w:cs="Times New Roman"/>
          <w:szCs w:val="24"/>
        </w:rPr>
        <w:lastRenderedPageBreak/>
        <w:t>τ</w:t>
      </w:r>
      <w:r>
        <w:rPr>
          <w:rFonts w:eastAsia="Times New Roman" w:cs="Times New Roman"/>
          <w:szCs w:val="24"/>
        </w:rPr>
        <w:t>ου Εθνικού Δελτίου στο ΠΔΕ, στο Πρόγραμμα Δημοσίων Επενδύσεων του 2016, η υπηρεσία θα προβεί πάλι στο 80% των εκταμιεύσεων για το υπόλοιπο διάστημα μέχρι 30-6-2016.</w:t>
      </w:r>
    </w:p>
    <w:p w14:paraId="4E2B3EE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Επομένως, τον επόμενο μήνα, δηλαδή τώρα, μέσα στον Απρίλη θα πληρωθεί το 80% και του δεύτερ</w:t>
      </w:r>
      <w:r>
        <w:rPr>
          <w:rFonts w:eastAsia="Times New Roman" w:cs="Times New Roman"/>
          <w:szCs w:val="24"/>
        </w:rPr>
        <w:t>ου τριμήνου του 2016. Αυτή είναι, λοιπόν, η απάντησή μου ως προς την πληρωμή.</w:t>
      </w:r>
    </w:p>
    <w:p w14:paraId="4E2B3EE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Τώρα να απαντήσω και για τη δεύτερη ερώτηση.</w:t>
      </w:r>
    </w:p>
    <w:p w14:paraId="4E2B3EE7"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δευτερόλεπτο έγινε ενάμισι λεπτό.</w:t>
      </w:r>
    </w:p>
    <w:p w14:paraId="4E2B3EE8"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w:t>
      </w:r>
      <w:r>
        <w:rPr>
          <w:rFonts w:eastAsia="Times New Roman" w:cs="Times New Roman"/>
          <w:b/>
          <w:szCs w:val="24"/>
        </w:rPr>
        <w:t>σης και Κοινωνικής Αλληλεγγύης):</w:t>
      </w:r>
      <w:r>
        <w:rPr>
          <w:rFonts w:eastAsia="Times New Roman" w:cs="Times New Roman"/>
          <w:szCs w:val="24"/>
        </w:rPr>
        <w:t xml:space="preserve"> Τι να κάνω τώρα; Απαντώ και για τις δύο ερωτήσεις μ</w:t>
      </w:r>
      <w:r>
        <w:rPr>
          <w:rFonts w:eastAsia="Times New Roman" w:cs="Times New Roman"/>
          <w:szCs w:val="24"/>
        </w:rPr>
        <w:t>ί</w:t>
      </w:r>
      <w:r>
        <w:rPr>
          <w:rFonts w:eastAsia="Times New Roman" w:cs="Times New Roman"/>
          <w:szCs w:val="24"/>
        </w:rPr>
        <w:t>α και έξω.</w:t>
      </w:r>
    </w:p>
    <w:p w14:paraId="4E2B3EE9"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Δύο ερωτήσεις;</w:t>
      </w:r>
    </w:p>
    <w:p w14:paraId="4E2B3EEA"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Δεν παρακολουθήσ</w:t>
      </w:r>
      <w:r>
        <w:rPr>
          <w:rFonts w:eastAsia="Times New Roman" w:cs="Times New Roman"/>
          <w:szCs w:val="24"/>
        </w:rPr>
        <w:t>ατε.</w:t>
      </w:r>
    </w:p>
    <w:p w14:paraId="4E2B3EEB"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Είχε δύο σκέλη η ερώτησή μου.</w:t>
      </w:r>
    </w:p>
    <w:p w14:paraId="4E2B3EEC"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Δεν θα παρέμβει ο Βουλευτής άλλο, δεν θα κάνει δευτερολογία.</w:t>
      </w:r>
    </w:p>
    <w:p w14:paraId="4E2B3EED"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συνεχίστε. </w:t>
      </w:r>
    </w:p>
    <w:p w14:paraId="4E2B3EEE"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Όπως ξέρετε, κύριε Βουλευτά, στην Εύβοια υπήρχαν μόνο πέντε δομές με είκοσι επτά εργαζόμενους σε όλη την Εύβοια και αυτές στη Χαλκίδα.</w:t>
      </w:r>
    </w:p>
    <w:p w14:paraId="4E2B3EE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Εμ</w:t>
      </w:r>
      <w:r>
        <w:rPr>
          <w:rFonts w:eastAsia="Times New Roman" w:cs="Times New Roman"/>
          <w:szCs w:val="24"/>
        </w:rPr>
        <w:t xml:space="preserve">είς ξανασχεδιάσαμε όλο το πρόγραμμα για όλον τον </w:t>
      </w:r>
      <w:r>
        <w:rPr>
          <w:rFonts w:eastAsia="Times New Roman" w:cs="Times New Roman"/>
          <w:szCs w:val="24"/>
        </w:rPr>
        <w:t>ν</w:t>
      </w:r>
      <w:r>
        <w:rPr>
          <w:rFonts w:eastAsia="Times New Roman" w:cs="Times New Roman"/>
          <w:szCs w:val="24"/>
        </w:rPr>
        <w:t xml:space="preserve">ομό. Επομένως, από τους είκοσι επτά εργαζόμενους στη Χαλκίδα εμείς σχεδιάσαμε για μεν τη Χαλκίδα τρεις δομές με δεκαπέντε εργαζόμενους </w:t>
      </w:r>
      <w:r>
        <w:rPr>
          <w:rFonts w:eastAsia="Times New Roman" w:cs="Times New Roman"/>
          <w:szCs w:val="24"/>
        </w:rPr>
        <w:lastRenderedPageBreak/>
        <w:t xml:space="preserve">συνολικά. Όμως, στους διπλανούς Δήμους, όπως Κύμης, </w:t>
      </w:r>
      <w:proofErr w:type="spellStart"/>
      <w:r>
        <w:rPr>
          <w:rFonts w:eastAsia="Times New Roman" w:cs="Times New Roman"/>
          <w:szCs w:val="24"/>
        </w:rPr>
        <w:t>Αλιβερίου</w:t>
      </w:r>
      <w:proofErr w:type="spellEnd"/>
      <w:r>
        <w:rPr>
          <w:rFonts w:eastAsia="Times New Roman" w:cs="Times New Roman"/>
          <w:szCs w:val="24"/>
        </w:rPr>
        <w:t>, Ιστιαίας</w:t>
      </w:r>
      <w:r>
        <w:rPr>
          <w:rFonts w:eastAsia="Times New Roman" w:cs="Times New Roman"/>
          <w:szCs w:val="24"/>
        </w:rPr>
        <w:t xml:space="preserve">, Αιδηψού, </w:t>
      </w:r>
      <w:proofErr w:type="spellStart"/>
      <w:r>
        <w:rPr>
          <w:rFonts w:eastAsia="Times New Roman" w:cs="Times New Roman"/>
          <w:szCs w:val="24"/>
        </w:rPr>
        <w:t>Διρφύων-Μεσσαπίων</w:t>
      </w:r>
      <w:proofErr w:type="spellEnd"/>
      <w:r>
        <w:rPr>
          <w:rFonts w:eastAsia="Times New Roman" w:cs="Times New Roman"/>
          <w:szCs w:val="24"/>
        </w:rPr>
        <w:t xml:space="preserve">, Ερέτριας, Καρύστου, </w:t>
      </w:r>
      <w:proofErr w:type="spellStart"/>
      <w:r>
        <w:rPr>
          <w:rFonts w:eastAsia="Times New Roman" w:cs="Times New Roman"/>
          <w:szCs w:val="24"/>
        </w:rPr>
        <w:t>Μαντουδίου</w:t>
      </w:r>
      <w:proofErr w:type="spellEnd"/>
      <w:r>
        <w:rPr>
          <w:rFonts w:eastAsia="Times New Roman" w:cs="Times New Roman"/>
          <w:szCs w:val="24"/>
        </w:rPr>
        <w:t xml:space="preserve"> και Δήμου Σκύρου σχεδιάσαμε συνολικά δεκατρείς δομές, δηλαδή έξι Κέντρα Κοινότητας, που είναι καινούρ</w:t>
      </w:r>
      <w:r>
        <w:rPr>
          <w:rFonts w:eastAsia="Times New Roman" w:cs="Times New Roman"/>
          <w:szCs w:val="24"/>
        </w:rPr>
        <w:t>γ</w:t>
      </w:r>
      <w:r>
        <w:rPr>
          <w:rFonts w:eastAsia="Times New Roman" w:cs="Times New Roman"/>
          <w:szCs w:val="24"/>
        </w:rPr>
        <w:t>ιος θεσμός, και επτά δομές παροχής βασικών αγαθών, που συνολικά σημαίνει ότι σχεδιάσαμε επιπλ</w:t>
      </w:r>
      <w:r>
        <w:rPr>
          <w:rFonts w:eastAsia="Times New Roman" w:cs="Times New Roman"/>
          <w:szCs w:val="24"/>
        </w:rPr>
        <w:t>έον των τριών δομών άλλες δεκαέξι δομές με σαράντα έναν εργαζομένους. Επομένως, στους είκοσι επτά παλαιούς της Χαλκίδας προστίθενται συνολικά σαράντα ένας εργαζόμενοι και δομές καινούρ</w:t>
      </w:r>
      <w:r>
        <w:rPr>
          <w:rFonts w:eastAsia="Times New Roman" w:cs="Times New Roman"/>
          <w:szCs w:val="24"/>
        </w:rPr>
        <w:t>γ</w:t>
      </w:r>
      <w:r>
        <w:rPr>
          <w:rFonts w:eastAsia="Times New Roman" w:cs="Times New Roman"/>
          <w:szCs w:val="24"/>
        </w:rPr>
        <w:t xml:space="preserve">ιες για όλον τον </w:t>
      </w:r>
      <w:r>
        <w:rPr>
          <w:rFonts w:eastAsia="Times New Roman" w:cs="Times New Roman"/>
          <w:szCs w:val="24"/>
        </w:rPr>
        <w:t>ν</w:t>
      </w:r>
      <w:r>
        <w:rPr>
          <w:rFonts w:eastAsia="Times New Roman" w:cs="Times New Roman"/>
          <w:szCs w:val="24"/>
        </w:rPr>
        <w:t xml:space="preserve">ομό. </w:t>
      </w:r>
    </w:p>
    <w:p w14:paraId="4E2B3EF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Αυτή είναι η πολιτική μας, ότι δεν τα δίνουμε σ</w:t>
      </w:r>
      <w:r>
        <w:rPr>
          <w:rFonts w:eastAsia="Times New Roman" w:cs="Times New Roman"/>
          <w:szCs w:val="24"/>
        </w:rPr>
        <w:t xml:space="preserve">ε έναν δήμο και όλους τους άλλους τους αφήνουμε. Σχεδιάσαμε, σε συνεννόηση με τον Περιφερειάρχη, όλες αυτές τις δομές από την αρχή και κοιτάξαμε να τις </w:t>
      </w:r>
      <w:proofErr w:type="spellStart"/>
      <w:r>
        <w:rPr>
          <w:rFonts w:eastAsia="Times New Roman" w:cs="Times New Roman"/>
          <w:szCs w:val="24"/>
        </w:rPr>
        <w:t>ισοκατανείμουμε</w:t>
      </w:r>
      <w:proofErr w:type="spellEnd"/>
      <w:r>
        <w:rPr>
          <w:rFonts w:eastAsia="Times New Roman" w:cs="Times New Roman"/>
          <w:szCs w:val="24"/>
        </w:rPr>
        <w:t xml:space="preserve"> σε όλους τους δήμους της Εύβοιας. Αυτό είναι κοινωνική πολιτική, δεν είναι όποιος δήμος </w:t>
      </w:r>
      <w:r>
        <w:rPr>
          <w:rFonts w:eastAsia="Times New Roman" w:cs="Times New Roman"/>
          <w:szCs w:val="24"/>
        </w:rPr>
        <w:t xml:space="preserve">πρόλαβε αυτός τον Κύριο είδε. </w:t>
      </w:r>
    </w:p>
    <w:p w14:paraId="4E2B3EF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Με αυτήν την έννοια οι εργαζόμενοι όχι μόνο έχουν μ</w:t>
      </w:r>
      <w:r>
        <w:rPr>
          <w:rFonts w:eastAsia="Times New Roman" w:cs="Times New Roman"/>
          <w:szCs w:val="24"/>
        </w:rPr>
        <w:t>ί</w:t>
      </w:r>
      <w:r>
        <w:rPr>
          <w:rFonts w:eastAsia="Times New Roman" w:cs="Times New Roman"/>
          <w:szCs w:val="24"/>
        </w:rPr>
        <w:t xml:space="preserve">α προοπτική μεγαλύτερης δεξαμενής, για να υποβάλουν με το νέο ΕΣΠΑ τις αιτήσεις τους και τα προσόντα τους, αλλά συγχρόνως θα κοιτάξουμε να πριμοδοτηθούν για την προηγούμενή </w:t>
      </w:r>
      <w:r>
        <w:rPr>
          <w:rFonts w:eastAsia="Times New Roman" w:cs="Times New Roman"/>
          <w:szCs w:val="24"/>
        </w:rPr>
        <w:t>τους εργασία, έτσι ώστε στο νέο ΕΣΠΑ, το οποίο, όπως ξέρετε, γίνεται με ΑΣΕΠ, όπως πάντα γίνεται το νέο ΕΣΠΑ με ΑΣΕΠ, να έχουν μεγαλύτερες δυνατότητες να παρέχουν τις υπηρεσίες τους σε όλον τον Νομό της Εύβοιας, αλλά συγχρόνως όλος ο Νομός της Εύβοιας να α</w:t>
      </w:r>
      <w:r>
        <w:rPr>
          <w:rFonts w:eastAsia="Times New Roman" w:cs="Times New Roman"/>
          <w:szCs w:val="24"/>
        </w:rPr>
        <w:t>πολαύσει αυτές τις υπηρεσίες, που είναι απολύτως απαραίτητες για μια χειμαζόμενη κοινωνία.</w:t>
      </w:r>
    </w:p>
    <w:p w14:paraId="4E2B3EF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4E2B3EF3"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ευχαριστούμε.</w:t>
      </w:r>
    </w:p>
    <w:p w14:paraId="4E2B3EF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Θα συζητηθεί η πρώτη με αριθμό 3163/15-2-2016 ερώτηση του Βουλευτή Ηρακλείου της Δημ</w:t>
      </w:r>
      <w:r>
        <w:rPr>
          <w:rFonts w:eastAsia="Times New Roman" w:cs="Times New Roman"/>
          <w:szCs w:val="24"/>
        </w:rPr>
        <w:t>οκρατικής Συμπαράταξης ΠΑΣΟΚ-ΔΗΜΑΡ κ.</w:t>
      </w:r>
      <w:r>
        <w:rPr>
          <w:rFonts w:eastAsia="Times New Roman" w:cs="Times New Roman"/>
          <w:szCs w:val="24"/>
        </w:rPr>
        <w:t xml:space="preserve">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Εργασίας, Κοινωνι</w:t>
      </w:r>
      <w:r>
        <w:rPr>
          <w:rFonts w:eastAsia="Times New Roman" w:cs="Times New Roman"/>
          <w:bCs/>
          <w:szCs w:val="24"/>
        </w:rPr>
        <w:lastRenderedPageBreak/>
        <w:t>κής Ασφάλισης και Κοινωνικής Αλληλεγγύης,</w:t>
      </w:r>
      <w:r>
        <w:rPr>
          <w:rFonts w:eastAsia="Times New Roman" w:cs="Times New Roman"/>
          <w:szCs w:val="24"/>
        </w:rPr>
        <w:t xml:space="preserve"> </w:t>
      </w:r>
      <w:r>
        <w:rPr>
          <w:rFonts w:eastAsia="Times New Roman" w:cs="Times New Roman"/>
          <w:szCs w:val="24"/>
        </w:rPr>
        <w:t xml:space="preserve">σχετικά με τη διασφάλιση της ομαλής λειτουργίας των Παιδικών, Βρεφικών και Βρεφονηπιακών σταθμών, καθώς και των Κέντρων </w:t>
      </w:r>
      <w:r>
        <w:rPr>
          <w:rFonts w:eastAsia="Times New Roman" w:cs="Times New Roman"/>
          <w:szCs w:val="24"/>
        </w:rPr>
        <w:t>Δημιουργικής Απασχόλησης Παιδιών (ΚΔΑΠ) και Παιδιών με Αναπηρία (</w:t>
      </w:r>
      <w:proofErr w:type="spellStart"/>
      <w:r>
        <w:rPr>
          <w:rFonts w:eastAsia="Times New Roman" w:cs="Times New Roman"/>
          <w:szCs w:val="24"/>
        </w:rPr>
        <w:t>ΚΔΑΠμεΑ</w:t>
      </w:r>
      <w:proofErr w:type="spellEnd"/>
      <w:r>
        <w:rPr>
          <w:rFonts w:eastAsia="Times New Roman" w:cs="Times New Roman"/>
          <w:szCs w:val="24"/>
        </w:rPr>
        <w:t>). </w:t>
      </w:r>
    </w:p>
    <w:p w14:paraId="4E2B3EF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14:paraId="4E2B3EF6"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4E2B3EF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Κυρία Υπουργέ, είμαστε επτά μήνες μετά την έναρξη της σχολικής χρονιάς και τα προβ</w:t>
      </w:r>
      <w:r>
        <w:rPr>
          <w:rFonts w:eastAsia="Times New Roman" w:cs="Times New Roman"/>
          <w:szCs w:val="24"/>
        </w:rPr>
        <w:t>λήματα στους παιδικούς σταθμούς, στους βρεφονηπιακούς σταθμούς, στα ΚΔΑΠ και στα ΚΔΑΠ με παιδιά Α</w:t>
      </w:r>
      <w:r>
        <w:rPr>
          <w:rFonts w:eastAsia="Times New Roman" w:cs="Times New Roman"/>
          <w:szCs w:val="24"/>
        </w:rPr>
        <w:t>Μ</w:t>
      </w:r>
      <w:r>
        <w:rPr>
          <w:rFonts w:eastAsia="Times New Roman" w:cs="Times New Roman"/>
          <w:szCs w:val="24"/>
        </w:rPr>
        <w:t>ΕΑ έχουν συσσωρευτεί, κυρίως λόγω της μεγάλης καθυστέρησης στην καταβολή των χρηματοδοτήσεων από το συγκεκριμένο πρόγραμμα που χρηματοδοτούνται, το πρόγραμμα</w:t>
      </w:r>
      <w:r>
        <w:rPr>
          <w:rFonts w:eastAsia="Times New Roman" w:cs="Times New Roman"/>
          <w:szCs w:val="24"/>
        </w:rPr>
        <w:t>:</w:t>
      </w:r>
      <w:r>
        <w:rPr>
          <w:rFonts w:eastAsia="Times New Roman" w:cs="Times New Roman"/>
          <w:szCs w:val="24"/>
        </w:rPr>
        <w:t xml:space="preserve"> «Εναρμόνιση οικογενειακής και επαγγελματικής ζωής». </w:t>
      </w:r>
    </w:p>
    <w:p w14:paraId="4E2B3EF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Επτά μήνες είναι απλήρωτοι χιλιάδες εργαζόμενοι. Δεν καταβάλλονται ασφαλιστικές εισφορές από τους φορείς των δήμων και από τα νομικά τους πρόσωπα. Αυτό είναι το πρώτο πρόβλημα και ακολουθούν υψηλά πρόστ</w:t>
      </w:r>
      <w:r>
        <w:rPr>
          <w:rFonts w:eastAsia="Times New Roman" w:cs="Times New Roman"/>
          <w:szCs w:val="24"/>
        </w:rPr>
        <w:t xml:space="preserve">ιμα στους δήμους και στα νομικά </w:t>
      </w:r>
      <w:r w:rsidRPr="00346680">
        <w:rPr>
          <w:rFonts w:eastAsia="Times New Roman" w:cs="Times New Roman"/>
          <w:szCs w:val="24"/>
        </w:rPr>
        <w:t>πρόσωπα.</w:t>
      </w:r>
    </w:p>
    <w:p w14:paraId="4E2B3EF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Εμείς σας είχαμε επισημάνει από την αρχή του καλοκαιριού ότι ήταν λάθος ο όρος ο οποίος μπήκε, να έχουν εκτελέσει δηλαδή το 30% και μετά να πάρουν προκαταβολή ή πρώτη δόση. Αυτό είναι που δημιούργησε κυρίως τα προβλ</w:t>
      </w:r>
      <w:r>
        <w:rPr>
          <w:rFonts w:eastAsia="Times New Roman" w:cs="Times New Roman"/>
          <w:szCs w:val="24"/>
        </w:rPr>
        <w:t>ήματα.</w:t>
      </w:r>
    </w:p>
    <w:p w14:paraId="4E2B3EF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Σε πολλούς δήμους, όμως, θα πρέπει να δούμε ότι είναι αδύνατη η τήρηση του κανονισμού και ιδίως της σχέσης που προβλέπει ο κανονισμός λειτουργίας των παιδικών και βρεφονηπιακών σταθμών ανάμεσα στους παιδαγωγούς και τα παιδιά. Δεν τηρείται. Και δεν τ</w:t>
      </w:r>
      <w:r>
        <w:rPr>
          <w:rFonts w:eastAsia="Times New Roman" w:cs="Times New Roman"/>
          <w:szCs w:val="24"/>
        </w:rPr>
        <w:t>ηρείται για ποιο λόγο; Γιατί δεν έχετε δώσει την απαραίτητη χρηματοδότηση ή την έγκριση να δουλέψουν υπερωρίες οι παιδαγωγοί, λόγω της γνωστής μετατροπής του οκταώρου σε εξάωρο.</w:t>
      </w:r>
    </w:p>
    <w:p w14:paraId="4E2B3EF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Θα πρέπει, επιπλέον, να σας πω ότι ειδικά στα ΚΔΑΠ και στα ΚΔΑΠ παιδιών με ανα</w:t>
      </w:r>
      <w:r>
        <w:rPr>
          <w:rFonts w:eastAsia="Times New Roman" w:cs="Times New Roman"/>
          <w:szCs w:val="24"/>
        </w:rPr>
        <w:t>πηρία, που λειτουργούν με μεγάλη επιτυχία από το 1996 -είναι τετρακόσια εβδομήντα ένα τα Κέντρα Δημιουργικής Απασχόλησης και εξήντα επτά επιπλέον για τα παιδιά με αναπηρία- οι εργαζόμενοι νιώθουν μια ανασφάλεια και προτείνουν λύσεις. Έχουν απευθυνθεί σε εσ</w:t>
      </w:r>
      <w:r>
        <w:rPr>
          <w:rFonts w:eastAsia="Times New Roman" w:cs="Times New Roman"/>
          <w:szCs w:val="24"/>
        </w:rPr>
        <w:t>άς, με επιστολή τους, στις 24 του μήνα και ζητούν να λύσει επιτέλους το Υπουργείο ή τα συναρμόδια Υπουργεία το θέμα της σταθερής και απρόσκοπτης χρηματοδότησης, να υπάρξει νομοθετική ρύθμιση ή αποφάσεις στην κατεύθυνση σταθεροποίησης της εργασιακής τους σχ</w:t>
      </w:r>
      <w:r>
        <w:rPr>
          <w:rFonts w:eastAsia="Times New Roman" w:cs="Times New Roman"/>
          <w:szCs w:val="24"/>
        </w:rPr>
        <w:t>έσης και ενίσχυση γενικότερα των δομών.</w:t>
      </w:r>
    </w:p>
    <w:p w14:paraId="4E2B3EF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Υπάρχουν πολλά προβλήματα που συσσωρεύονται. Η συσσώρευση των προβλημάτων πραγματικά μας βάζει σε νέο φαύλο κύκλο. Θα σας πω ένα παράδειγμα.</w:t>
      </w:r>
    </w:p>
    <w:p w14:paraId="4E2B3EFD"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w:t>
      </w:r>
      <w:r>
        <w:rPr>
          <w:rFonts w:eastAsia="Times New Roman" w:cs="Times New Roman"/>
          <w:szCs w:val="24"/>
        </w:rPr>
        <w:t xml:space="preserve">λίας </w:t>
      </w:r>
      <w:r>
        <w:rPr>
          <w:rFonts w:eastAsia="Times New Roman" w:cs="Times New Roman"/>
          <w:szCs w:val="24"/>
        </w:rPr>
        <w:t>του κυρίου Β</w:t>
      </w:r>
      <w:r>
        <w:rPr>
          <w:rFonts w:eastAsia="Times New Roman" w:cs="Times New Roman"/>
          <w:szCs w:val="24"/>
        </w:rPr>
        <w:t>ουλευτή)</w:t>
      </w:r>
    </w:p>
    <w:p w14:paraId="4E2B3EFE"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και τη δευτερολογία σας.</w:t>
      </w:r>
    </w:p>
    <w:p w14:paraId="4E2B3EFF"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Κλείνω με αυτό, κύριε Πρόεδρε.</w:t>
      </w:r>
    </w:p>
    <w:p w14:paraId="4E2B3F0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Δώσατε μία παράταση στην ισχύ των αδειών των παιδικών και των βρεφονηπιακών σταθμών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Αυτό</w:t>
      </w:r>
      <w:r>
        <w:rPr>
          <w:rFonts w:eastAsia="Times New Roman" w:cs="Times New Roman"/>
          <w:szCs w:val="24"/>
        </w:rPr>
        <w:t xml:space="preserve"> είναι </w:t>
      </w:r>
      <w:proofErr w:type="spellStart"/>
      <w:r>
        <w:rPr>
          <w:rFonts w:eastAsia="Times New Roman" w:cs="Times New Roman"/>
          <w:szCs w:val="24"/>
        </w:rPr>
        <w:t>δώρον</w:t>
      </w:r>
      <w:proofErr w:type="spellEnd"/>
      <w:r>
        <w:rPr>
          <w:rFonts w:eastAsia="Times New Roman" w:cs="Times New Roman"/>
          <w:szCs w:val="24"/>
        </w:rPr>
        <w:t xml:space="preserve"> άδωρον. Είτε θα πρέπει να την δώσετε όσο διαρκεί η σχολική χρονιά είτε να μην την δώσετε καθόλου. Δεν ισχύει, διότι, όταν θα έρθουν το καλοκαίρι για να υποβάλουν αιτήσεις, δεν θα μπορούν.</w:t>
      </w:r>
    </w:p>
    <w:p w14:paraId="4E2B3F0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Κυρία Υπουργέ, εάν δεν λύσετε το θέμα των προστίμων που</w:t>
      </w:r>
      <w:r>
        <w:rPr>
          <w:rFonts w:eastAsia="Times New Roman" w:cs="Times New Roman"/>
          <w:szCs w:val="24"/>
        </w:rPr>
        <w:t xml:space="preserve"> μπήκαν από τα ασφαλιστικά ταμεία, από το ΙΚΑ συγκεκριμένα, στους δήμους και στα νομικά πρόσωπα, δεν θα έχουν στην επόμενη καταβολή φορολογική ενημερότητα για να εισπράξουν τα χρήματα. Είναι, δηλαδή, ένας φαύλος κύκλος και πρέπει να δοθεί λύση και στο θέμα</w:t>
      </w:r>
      <w:r>
        <w:rPr>
          <w:rFonts w:eastAsia="Times New Roman" w:cs="Times New Roman"/>
          <w:szCs w:val="24"/>
        </w:rPr>
        <w:t xml:space="preserve"> των προστίμων, σε συνεργασία βέβαια με τον αρμόδιο συνάδελφό σας στο Υπουργείο Εργασίας που έχει το ΙΚΑ.</w:t>
      </w:r>
    </w:p>
    <w:p w14:paraId="4E2B3F0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E2B3F03"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Κυρία Φωτίου, έχετε τον λόγο για τρία λεπτά.</w:t>
      </w:r>
    </w:p>
    <w:p w14:paraId="4E2B3F04"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w:t>
      </w:r>
      <w:r>
        <w:rPr>
          <w:rFonts w:eastAsia="Times New Roman" w:cs="Times New Roman"/>
          <w:b/>
          <w:szCs w:val="24"/>
        </w:rPr>
        <w:t xml:space="preserve">ίας, Κοινωνικής Ασφάλισης και Κοινωνικής Αλληλεγγύης): </w:t>
      </w:r>
      <w:r>
        <w:rPr>
          <w:rFonts w:eastAsia="Times New Roman" w:cs="Times New Roman"/>
          <w:szCs w:val="24"/>
        </w:rPr>
        <w:t>Σας ευχαριστώ, κύριε Πρόεδρε.</w:t>
      </w:r>
    </w:p>
    <w:p w14:paraId="4E2B3F0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είστε μάλλον ο καθ’ ύλην αρμόδιος εδώ μέσα Βουλευτής, για να ξέρετε καλά ότι άλλαξε το ΕΣΠΑ απ’ αυτό που εσείς διαχειριστήκατε την περασμένη περίοδο με </w:t>
      </w:r>
      <w:r>
        <w:rPr>
          <w:rFonts w:eastAsia="Times New Roman" w:cs="Times New Roman"/>
          <w:szCs w:val="24"/>
        </w:rPr>
        <w:t>το καινούρ</w:t>
      </w:r>
      <w:r>
        <w:rPr>
          <w:rFonts w:eastAsia="Times New Roman" w:cs="Times New Roman"/>
          <w:szCs w:val="24"/>
        </w:rPr>
        <w:t>γ</w:t>
      </w:r>
      <w:r>
        <w:rPr>
          <w:rFonts w:eastAsia="Times New Roman" w:cs="Times New Roman"/>
          <w:szCs w:val="24"/>
        </w:rPr>
        <w:t>ιο ΕΣΠΑ. Και ενώ στο παλιό η δράση, δηλαδή ο Θεματικός Στόχος 9, είχε όλα του τα χρήματα σ’ ένα τομεακό πρόγραμμα, αυτό άλλαξε και έγιναν είκοσι επτά προγράμματα. Πιο συγκεκριμένα, είναι δεκατρία στις περιφέρειες όσον αφορά τα άτομα για τα προγρ</w:t>
      </w:r>
      <w:r>
        <w:rPr>
          <w:rFonts w:eastAsia="Times New Roman" w:cs="Times New Roman"/>
          <w:szCs w:val="24"/>
        </w:rPr>
        <w:t>άμματα των Α</w:t>
      </w:r>
      <w:r>
        <w:rPr>
          <w:rFonts w:eastAsia="Times New Roman" w:cs="Times New Roman"/>
          <w:szCs w:val="24"/>
        </w:rPr>
        <w:t>Μ</w:t>
      </w:r>
      <w:r>
        <w:rPr>
          <w:rFonts w:eastAsia="Times New Roman" w:cs="Times New Roman"/>
          <w:szCs w:val="24"/>
        </w:rPr>
        <w:t>ΕΑ –αναφερθήκατε σ’ αυτά ήδη- άλλα δεκατρία για τους βρεφονηπιακούς σταθμούς και ένα επιπλέον από το ΕΠΑΝΑΔ.</w:t>
      </w:r>
    </w:p>
    <w:p w14:paraId="4E2B3F0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Εκεί, λοιπόν, που είχαμε να κάνουμε μία πράξη εντάξεως, όπως είχατε εσείς, τώρα έχουμε είκοσι επτά. Αυτό, λοιπόν, το νέο καθεστώς, το </w:t>
      </w:r>
      <w:r>
        <w:rPr>
          <w:rFonts w:eastAsia="Times New Roman" w:cs="Times New Roman"/>
          <w:szCs w:val="24"/>
        </w:rPr>
        <w:t xml:space="preserve">οποίο όριζε το ευρωπαϊκό πρόγραμμα, το Σύμφωνο Εταιρικής Σχέσης, το νέο ΕΣΠΑ δηλαδή, το ΣΕΣ, άλλαξε εντελώς το τοπίο. Αυτό ήταν το πρώτο. </w:t>
      </w:r>
    </w:p>
    <w:p w14:paraId="4E2B3F0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Πρέπει να σας πω ότι, ενώ εγκαίρως βρήκαμε τα χρήματα, τα οποία είναι συνολικά 176,5 εκατομμύρια –τα χρήματα από τις τρεις πηγές, όπως ξέρετε καλά, 49,2 εκατομμύρια από το ΕΠΑΝΑΔ, 74,5 από τα ΠΕΠ, από τις προηγούμενες αυτές δεκατρείς πράξεις που σας είπα κ</w:t>
      </w:r>
      <w:r>
        <w:rPr>
          <w:rFonts w:eastAsia="Times New Roman" w:cs="Times New Roman"/>
          <w:szCs w:val="24"/>
        </w:rPr>
        <w:t xml:space="preserve">αι το υπόλοιπο των 53 εκατομμυρίων από τους εθνικούς πόρους- αυτή τη στιγμή έπρεπε να γίνει </w:t>
      </w:r>
      <w:proofErr w:type="spellStart"/>
      <w:r>
        <w:rPr>
          <w:rFonts w:eastAsia="Times New Roman" w:cs="Times New Roman"/>
          <w:szCs w:val="24"/>
        </w:rPr>
        <w:t>προσυμβατικός</w:t>
      </w:r>
      <w:proofErr w:type="spellEnd"/>
      <w:r>
        <w:rPr>
          <w:rFonts w:eastAsia="Times New Roman" w:cs="Times New Roman"/>
          <w:szCs w:val="24"/>
        </w:rPr>
        <w:t xml:space="preserve"> έλεγχος από το Ελεγκτικό Συνέδριο για τρεις χιλιάδες εβδομήντα τέσσερις συνολικά συμβάσεις. Υπογράψαμε τρεις χιλιάδες εβδομήντα τέσσερις συνολικά συμβ</w:t>
      </w:r>
      <w:r>
        <w:rPr>
          <w:rFonts w:eastAsia="Times New Roman" w:cs="Times New Roman"/>
          <w:szCs w:val="24"/>
        </w:rPr>
        <w:t xml:space="preserve">άσεις, για τις οποίες έπρεπε να γίνει </w:t>
      </w:r>
      <w:proofErr w:type="spellStart"/>
      <w:r>
        <w:rPr>
          <w:rFonts w:eastAsia="Times New Roman" w:cs="Times New Roman"/>
          <w:szCs w:val="24"/>
        </w:rPr>
        <w:t>προσυμβατικός</w:t>
      </w:r>
      <w:proofErr w:type="spellEnd"/>
      <w:r>
        <w:rPr>
          <w:rFonts w:eastAsia="Times New Roman" w:cs="Times New Roman"/>
          <w:szCs w:val="24"/>
        </w:rPr>
        <w:t xml:space="preserve"> έλεγχος. Αυτός ολοκληρώθηκε τον Δεκέμβριο του 2015. Να μην αφήνουμε, δηλαδή, να εννοείται ότι όλα αυτά δεν δούλευαν ρολόι. Δούλεψαν ρολόι και έπρεπε να «τρέξουμε» τρομακτικά αυτό το νέο πρόγραμμα, το οποί</w:t>
      </w:r>
      <w:r>
        <w:rPr>
          <w:rFonts w:eastAsia="Times New Roman" w:cs="Times New Roman"/>
          <w:szCs w:val="24"/>
        </w:rPr>
        <w:t xml:space="preserve">ο το βρήκαμε μέσα στη μέση. </w:t>
      </w:r>
    </w:p>
    <w:p w14:paraId="4E2B3F0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Σας λέω, λοιπόν, ότι αυτή τη στιγμή ήταν όρος της Ευρωπαϊκής Ένωσης να εκταμιεύεται το 30% και να έχει ολοκληρωθεί το 30% της εργασίας όλων αυτών -και το ξέρετε- έναντι του 10% που είχατε στο προηγούμενο ΕΣΠΑ.</w:t>
      </w:r>
    </w:p>
    <w:p w14:paraId="4E2B3F0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κ</w:t>
      </w:r>
      <w:r>
        <w:rPr>
          <w:rFonts w:eastAsia="Times New Roman" w:cs="Times New Roman"/>
          <w:szCs w:val="24"/>
        </w:rPr>
        <w:t xml:space="preserve">τυπάει το κουδούνι λήξεως του χρόνου ομιλίας της κυρίας </w:t>
      </w:r>
      <w:r>
        <w:rPr>
          <w:rFonts w:eastAsia="Times New Roman" w:cs="Times New Roman"/>
          <w:szCs w:val="24"/>
        </w:rPr>
        <w:t xml:space="preserve">Αναπληρώτριας </w:t>
      </w:r>
      <w:r>
        <w:rPr>
          <w:rFonts w:eastAsia="Times New Roman" w:cs="Times New Roman"/>
          <w:szCs w:val="24"/>
        </w:rPr>
        <w:t>Υπουργού)</w:t>
      </w:r>
    </w:p>
    <w:p w14:paraId="4E2B3F0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Επομένως, για να καταβληθεί τον Ιανουάριο του 2016 η πρώτη δόση, θα έπρεπε όλο το προηγούμενο 30% του προγράμματος να είχε υλοποιηθεί. </w:t>
      </w:r>
    </w:p>
    <w:p w14:paraId="4E2B3F0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Υπήρξε μια μικρή καθυστέρηση, πράγματι, </w:t>
      </w:r>
      <w:r>
        <w:rPr>
          <w:rFonts w:eastAsia="Times New Roman" w:cs="Times New Roman"/>
          <w:szCs w:val="24"/>
        </w:rPr>
        <w:t>λόγω των πολλών πράξεων ένταξης. Όμως, αυτή τη στιγμή και μέσω της Τράπεζας της Ελλάδος έχουν αρχίσει –στις αρχές Μαρτίου ξεκίνησαν– οι πληρωμές. Έχει καταβληθεί η πρώτη δόση στους φορείς που έχουν αποστείλει δικαιολογητικά για το ΕΠΑΝΑΔ και έχει ξεκινήσει</w:t>
      </w:r>
      <w:r>
        <w:rPr>
          <w:rFonts w:eastAsia="Times New Roman" w:cs="Times New Roman"/>
          <w:szCs w:val="24"/>
        </w:rPr>
        <w:t xml:space="preserve"> η καταβολή της πρώτης δόσης των ΠΕΠ, του οποίου τα χρήματα έχουν ήδη πάει στην Τράπεζα της Ελλάδος. Επομένως, έχουν προγραμματιστεί και θα γίνουν οι αιτήσεις πληρωμής από τον </w:t>
      </w:r>
      <w:r>
        <w:rPr>
          <w:rFonts w:eastAsia="Times New Roman" w:cs="Times New Roman"/>
          <w:szCs w:val="24"/>
        </w:rPr>
        <w:lastRenderedPageBreak/>
        <w:t>φορέα υλοποίησης προς τα ΠΕΠ και στο ΕΠΑΝΑΔ και διενεργούνται όλες οι απαραίτητε</w:t>
      </w:r>
      <w:r>
        <w:rPr>
          <w:rFonts w:eastAsia="Times New Roman" w:cs="Times New Roman"/>
          <w:szCs w:val="24"/>
        </w:rPr>
        <w:t xml:space="preserve">ς ενέργειες για τη δεύτερη δόση. </w:t>
      </w:r>
    </w:p>
    <w:p w14:paraId="4E2B3F0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Για το υπόλοιπο, θα σας απαντήσω αμέσως μετά, εκτός και αν θέλετε να  απαντήσω και για τα δύο μια και έξω. </w:t>
      </w:r>
    </w:p>
    <w:p w14:paraId="4E2B3F0D"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Πριν δώσω τον λόγο στον κ. </w:t>
      </w:r>
      <w:proofErr w:type="spellStart"/>
      <w:r>
        <w:rPr>
          <w:rFonts w:eastAsia="Times New Roman" w:cs="Times New Roman"/>
          <w:szCs w:val="24"/>
        </w:rPr>
        <w:t>Κεγκέρογλου</w:t>
      </w:r>
      <w:proofErr w:type="spellEnd"/>
      <w:r>
        <w:rPr>
          <w:rFonts w:eastAsia="Times New Roman" w:cs="Times New Roman"/>
          <w:szCs w:val="24"/>
        </w:rPr>
        <w:t xml:space="preserve">, θέλω να ανακοινώσω </w:t>
      </w:r>
      <w:r>
        <w:rPr>
          <w:rFonts w:eastAsia="Times New Roman" w:cs="Times New Roman"/>
          <w:szCs w:val="24"/>
        </w:rPr>
        <w:t>σ</w:t>
      </w:r>
      <w:r>
        <w:rPr>
          <w:rFonts w:eastAsia="Times New Roman" w:cs="Times New Roman"/>
          <w:szCs w:val="24"/>
        </w:rPr>
        <w:t xml:space="preserve">το Σώμα ότι </w:t>
      </w:r>
      <w:r>
        <w:rPr>
          <w:rFonts w:eastAsia="Times New Roman" w:cs="Times New Roman"/>
          <w:szCs w:val="24"/>
        </w:rPr>
        <w:t>τη συνεδρ</w:t>
      </w:r>
      <w:r>
        <w:rPr>
          <w:rFonts w:eastAsia="Times New Roman" w:cs="Times New Roman"/>
          <w:szCs w:val="24"/>
        </w:rPr>
        <w:t xml:space="preserve">ίασή μας  παρακολουθούν </w:t>
      </w:r>
      <w:r>
        <w:rPr>
          <w:rFonts w:eastAsia="Times New Roman" w:cs="Times New Roman"/>
          <w:szCs w:val="24"/>
        </w:rPr>
        <w:t xml:space="preserve">από τα άνω δυτικά θεωρεία </w:t>
      </w:r>
      <w:r>
        <w:rPr>
          <w:rFonts w:eastAsia="Times New Roman" w:cs="Times New Roman"/>
          <w:szCs w:val="24"/>
        </w:rPr>
        <w:t>της Βουλής</w:t>
      </w:r>
      <w:r>
        <w:rPr>
          <w:rFonts w:eastAsia="Times New Roman" w:cs="Times New Roman"/>
          <w:szCs w:val="24"/>
        </w:rPr>
        <w:t xml:space="preserve">, αφού ενημερώθηκαν για την ιστορία του κτιρίου και τον τρόπο οργάνωσης και λειτουργίας της Βουλής και ξεναγήθηκαν στην έκθεση της αίθουσας «ΕΛΕΥΘΕΡΙΟΣ ΒΕΝΙΖΕΛΟΣ», δεκατρείς μαθήτριες και μαθητές </w:t>
      </w:r>
      <w:r>
        <w:rPr>
          <w:rFonts w:eastAsia="Times New Roman" w:cs="Times New Roman"/>
          <w:szCs w:val="24"/>
        </w:rPr>
        <w:t xml:space="preserve">και δύο συνοδοί εκπαιδευτικοί από το </w:t>
      </w:r>
      <w:r w:rsidRPr="004F0F63">
        <w:rPr>
          <w:rFonts w:eastAsia="Times New Roman" w:cs="Times New Roman"/>
          <w:szCs w:val="24"/>
        </w:rPr>
        <w:t>2</w:t>
      </w:r>
      <w:r w:rsidRPr="004F0F63">
        <w:rPr>
          <w:rFonts w:eastAsia="Times New Roman" w:cs="Times New Roman"/>
          <w:szCs w:val="24"/>
          <w:vertAlign w:val="superscript"/>
        </w:rPr>
        <w:t>0</w:t>
      </w:r>
      <w:r w:rsidRPr="004F0F63">
        <w:rPr>
          <w:rFonts w:eastAsia="Times New Roman" w:cs="Times New Roman"/>
          <w:szCs w:val="24"/>
          <w:vertAlign w:val="superscript"/>
        </w:rPr>
        <w:t xml:space="preserve"> </w:t>
      </w:r>
      <w:r>
        <w:rPr>
          <w:rFonts w:eastAsia="Times New Roman" w:cs="Times New Roman"/>
          <w:szCs w:val="24"/>
        </w:rPr>
        <w:t xml:space="preserve">Δημοτικό Σχολείο </w:t>
      </w:r>
      <w:proofErr w:type="spellStart"/>
      <w:r>
        <w:rPr>
          <w:rFonts w:eastAsia="Times New Roman" w:cs="Times New Roman"/>
          <w:szCs w:val="24"/>
        </w:rPr>
        <w:t>Αφάντου</w:t>
      </w:r>
      <w:proofErr w:type="spellEnd"/>
      <w:r>
        <w:rPr>
          <w:rFonts w:eastAsia="Times New Roman" w:cs="Times New Roman"/>
          <w:szCs w:val="24"/>
        </w:rPr>
        <w:t xml:space="preserve"> Ρόδου. </w:t>
      </w:r>
    </w:p>
    <w:p w14:paraId="4E2B3F0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4E2B3F0F" w14:textId="77777777" w:rsidR="00E21D74" w:rsidRDefault="00E051D5">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 )</w:t>
      </w:r>
    </w:p>
    <w:p w14:paraId="4E2B3F1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w:t>
      </w:r>
    </w:p>
    <w:p w14:paraId="4E2B3F1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Θα παρακαλέσω μόνο να μείνουμε στα χρονικά πλαίσια που ορίζει ο Κανονισμό</w:t>
      </w:r>
      <w:r>
        <w:rPr>
          <w:rFonts w:eastAsia="Times New Roman" w:cs="Times New Roman"/>
          <w:szCs w:val="24"/>
        </w:rPr>
        <w:t xml:space="preserve">ς. </w:t>
      </w:r>
    </w:p>
    <w:p w14:paraId="4E2B3F12"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4E2B3F1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Κυρία Υπουργέ, επειδή ακριβώς το πλαίσιο ήταν περισσότερο σύνθετο, θα έπρεπε να βρεθούν άλλες λύσεις για φέτος. Παραδείγματος χάρ</w:t>
      </w:r>
      <w:r>
        <w:rPr>
          <w:rFonts w:eastAsia="Times New Roman" w:cs="Times New Roman"/>
          <w:szCs w:val="24"/>
        </w:rPr>
        <w:t>ιν</w:t>
      </w:r>
      <w:r>
        <w:rPr>
          <w:rFonts w:eastAsia="Times New Roman" w:cs="Times New Roman"/>
          <w:szCs w:val="24"/>
        </w:rPr>
        <w:t>, μπορούσε να πληρωθεί από το Πρόγραμμα Δημοσίων Επενδύσεων; Θα μπορούσ</w:t>
      </w:r>
      <w:r>
        <w:rPr>
          <w:rFonts w:eastAsia="Times New Roman" w:cs="Times New Roman"/>
          <w:szCs w:val="24"/>
        </w:rPr>
        <w:t xml:space="preserve">ε να θεσπιστεί προκαταβολή από το Πρόγραμμα Δημοσίων Επενδύσεων; Θα μπορούσε. </w:t>
      </w:r>
    </w:p>
    <w:p w14:paraId="4E2B3F14"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Έχει θεσπιστεί. </w:t>
      </w:r>
    </w:p>
    <w:p w14:paraId="4E2B3F15"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Άρα, λοιπόν, τι θέλω να σας πω; Ότι αυτά </w:t>
      </w:r>
      <w:r>
        <w:rPr>
          <w:rFonts w:eastAsia="Times New Roman" w:cs="Times New Roman"/>
          <w:szCs w:val="24"/>
        </w:rPr>
        <w:t>που λέτε είναι πραγματικά γραφειοκρατικά θέματα, δεν το αρνούμαι, αλλά είναι και δικαιολογίες μεταξύ μας.</w:t>
      </w:r>
    </w:p>
    <w:p w14:paraId="4E2B3F1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Ο απλήρωτος εργαζόμενος και ο </w:t>
      </w:r>
      <w:r>
        <w:rPr>
          <w:rFonts w:eastAsia="Times New Roman" w:cs="Times New Roman"/>
          <w:szCs w:val="24"/>
        </w:rPr>
        <w:t>δ</w:t>
      </w:r>
      <w:r>
        <w:rPr>
          <w:rFonts w:eastAsia="Times New Roman" w:cs="Times New Roman"/>
          <w:szCs w:val="24"/>
        </w:rPr>
        <w:t>ήμος που έφαγε πρόστιμο, λόγω του ότι δεν πήγαν τα χρήματα έγκαιρα για να πληρώσει το ΙΚΑ, δεν τα καταλαβαίνει αυτά. Άρ</w:t>
      </w:r>
      <w:r>
        <w:rPr>
          <w:rFonts w:eastAsia="Times New Roman" w:cs="Times New Roman"/>
          <w:szCs w:val="24"/>
        </w:rPr>
        <w:t>α, λοιπόν, μπορούσε μέσα από το Πρόγραμμα Δημοσίων Επενδύσεων να προγραμματιστεί και προκαταβολή και πληρωμή. Βεβαίως και μπορούσε. Γι’ αυτό σας ρωτάμε: Γιατί δεν το πράξατε; Γιατί δεν το κάνατε –αυτή είναι η ερώτηση- ούτως ώστε να δώσετε λύση, με δεδομένο</w:t>
      </w:r>
      <w:r>
        <w:rPr>
          <w:rFonts w:eastAsia="Times New Roman" w:cs="Times New Roman"/>
          <w:szCs w:val="24"/>
        </w:rPr>
        <w:t xml:space="preserve"> ότι αυτά τα θέματα έχουν, όπως σας είπα, αλυσιδωτές επιπτώσεις;</w:t>
      </w:r>
    </w:p>
    <w:p w14:paraId="4E2B3F17"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Όλα θα τα απαντήσω...</w:t>
      </w:r>
    </w:p>
    <w:p w14:paraId="4E2B3F18"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Και βεβαίως, το ίδιο ισχύει και για άλλα προγράμμα</w:t>
      </w:r>
      <w:r>
        <w:rPr>
          <w:rFonts w:eastAsia="Times New Roman" w:cs="Times New Roman"/>
          <w:szCs w:val="24"/>
        </w:rPr>
        <w:t>τα. Εντάξει, για το θέμα που μου είπατε τώρα, ότι είναι πολλά –είναι αλήθεια- τα ΠΕΠ κ.λπ.</w:t>
      </w:r>
      <w:r>
        <w:rPr>
          <w:rFonts w:eastAsia="Times New Roman" w:cs="Times New Roman"/>
          <w:szCs w:val="24"/>
        </w:rPr>
        <w:t>.</w:t>
      </w:r>
      <w:r>
        <w:rPr>
          <w:rFonts w:eastAsia="Times New Roman" w:cs="Times New Roman"/>
          <w:szCs w:val="24"/>
        </w:rPr>
        <w:t xml:space="preserve"> Όμως, προηγουμένως στο θέμα των δομών αντιμετώπισης της φτώχειας, που συζητούσατε, που είναι από χρήματα εθνικά, γιατί έχουμε τόση πολλή καθυστέρηση και εκεί; Το </w:t>
      </w:r>
      <w:r>
        <w:rPr>
          <w:rFonts w:eastAsia="Times New Roman" w:cs="Times New Roman"/>
          <w:szCs w:val="24"/>
        </w:rPr>
        <w:t>άκουσα. Γιατί έχουμε τόσο μεγάλη καθυστέρηση;</w:t>
      </w:r>
    </w:p>
    <w:p w14:paraId="4E2B3F19"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Και γι</w:t>
      </w:r>
      <w:r>
        <w:rPr>
          <w:rFonts w:eastAsia="Times New Roman" w:cs="Times New Roman"/>
          <w:szCs w:val="24"/>
        </w:rPr>
        <w:t>’</w:t>
      </w:r>
      <w:r>
        <w:rPr>
          <w:rFonts w:eastAsia="Times New Roman" w:cs="Times New Roman"/>
          <w:szCs w:val="24"/>
        </w:rPr>
        <w:t xml:space="preserve"> αυτό θα απαντήσω; </w:t>
      </w:r>
    </w:p>
    <w:p w14:paraId="4E2B3F1A"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Θα απαντήσετε, κυρία Υπουργέ, σε μισό λεπτό.</w:t>
      </w:r>
    </w:p>
    <w:p w14:paraId="4E2B3F1B"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ΒΑΣΙΛΕΙΟΣ</w:t>
      </w:r>
      <w:r>
        <w:rPr>
          <w:rFonts w:eastAsia="Times New Roman" w:cs="Times New Roman"/>
          <w:b/>
          <w:szCs w:val="24"/>
        </w:rPr>
        <w:t xml:space="preserve"> ΚΕΓΚΕΡΟΓΛΟΥ: </w:t>
      </w:r>
      <w:r>
        <w:rPr>
          <w:rFonts w:eastAsia="Times New Roman" w:cs="Times New Roman"/>
          <w:szCs w:val="24"/>
        </w:rPr>
        <w:t xml:space="preserve">Γιατί δεν έχετε υπογράψει ακόμα; Αφού διαμαρτύρεστε θα πρέπει να σας πω ορισμένα πράγματα: Δεν τα τρέχετε στην ώρα τους. Είναι τώρα Μάρτιος και δεν έχει υπογραφεί ακόμα η προγραμματική σύμβαση για το «Βοήθεια στο Σπίτι». </w:t>
      </w:r>
    </w:p>
    <w:p w14:paraId="4E2B3F1C"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ΘΕΑΝΩ ΦΩΤΙΟΥ (Αναπλη</w:t>
      </w:r>
      <w:r>
        <w:rPr>
          <w:rFonts w:eastAsia="Times New Roman" w:cs="Times New Roman"/>
          <w:b/>
          <w:szCs w:val="24"/>
        </w:rPr>
        <w:t xml:space="preserve">ρώτρια Υπουργός Εργασίας, Κοινωνικής Ασφάλισης και Κοινωνικής Αλληλεγγύης): </w:t>
      </w:r>
      <w:r>
        <w:rPr>
          <w:rFonts w:eastAsia="Times New Roman" w:cs="Times New Roman"/>
          <w:szCs w:val="24"/>
        </w:rPr>
        <w:t>Τι είναι αυτά που λέτε;</w:t>
      </w:r>
    </w:p>
    <w:p w14:paraId="4E2B3F1D"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Βάλτε ένα ερωτηματικό. </w:t>
      </w:r>
    </w:p>
    <w:p w14:paraId="4E2B3F1E"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Με το δίκιο τους οι εργαζόμενοι, οι πεντέμισι χιλιάδες περίπου που είναι σε </w:t>
      </w:r>
      <w:r>
        <w:rPr>
          <w:rFonts w:eastAsia="Times New Roman" w:cs="Times New Roman"/>
          <w:szCs w:val="24"/>
        </w:rPr>
        <w:t>αυτές τις δομές που αναφέρθηκα, νιώθουν ανασφάλεια.</w:t>
      </w:r>
    </w:p>
    <w:p w14:paraId="4E2B3F1F"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Μα, δεν μπορεί να λέει ό,τι θέλει. Αυτό είναι άλλο πράγμα που λέει.</w:t>
      </w:r>
    </w:p>
    <w:p w14:paraId="4E2B3F20"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Κυρία Υπουργέ, έχ</w:t>
      </w:r>
      <w:r>
        <w:rPr>
          <w:rFonts w:eastAsia="Times New Roman" w:cs="Times New Roman"/>
          <w:szCs w:val="24"/>
        </w:rPr>
        <w:t>ετε έναν σχεδιασμό που εννοείται ότι είναι για άλλα προγράμματα. Όμως, αναφέρομαι συνολικά στα κοινωνικά προγράμματα, που με τον ίδιο τρόπο, δυστυχώς, της αδράνειας τα αντιμετωπίζετε. Αυτό είναι το θέμα μας. Ενεργοποιηθείτε παραπάνω και ασχοληθείτε. Οι εργ</w:t>
      </w:r>
      <w:r>
        <w:rPr>
          <w:rFonts w:eastAsia="Times New Roman" w:cs="Times New Roman"/>
          <w:szCs w:val="24"/>
        </w:rPr>
        <w:t>αζόμενοι έχουν το θέμα και της καθυστέρησης πληρωμής τους και της ανασφάλειας που νιώθουν με αυτά τα οποία ανακοινώνετε. Θα πρέπει να διασφαλίσετε ότι δεν θα χάσουν την εργασία τους. Δεν την έχασαν το προηγούμενο διάστημα με τις αυστηρότερες διαδικασίες πο</w:t>
      </w:r>
      <w:r>
        <w:rPr>
          <w:rFonts w:eastAsia="Times New Roman" w:cs="Times New Roman"/>
          <w:szCs w:val="24"/>
        </w:rPr>
        <w:t xml:space="preserve">υ υπήρχαν και δεν πρέπει να τη χάσουν ούτε τώρα. </w:t>
      </w:r>
    </w:p>
    <w:p w14:paraId="4E2B3F2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Είπατε ορισμένες σκέψεις πριν απαντώντας στον κύριο συνάδελφο…</w:t>
      </w:r>
    </w:p>
    <w:p w14:paraId="4E2B3F2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4E2B3F23"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Ωραία, κύριε </w:t>
      </w:r>
      <w:proofErr w:type="spellStart"/>
      <w:r>
        <w:rPr>
          <w:rFonts w:eastAsia="Times New Roman" w:cs="Times New Roman"/>
          <w:szCs w:val="24"/>
        </w:rPr>
        <w:t>Κεγκέρογλου</w:t>
      </w:r>
      <w:proofErr w:type="spellEnd"/>
      <w:r>
        <w:rPr>
          <w:rFonts w:eastAsia="Times New Roman" w:cs="Times New Roman"/>
          <w:szCs w:val="24"/>
        </w:rPr>
        <w:t xml:space="preserve">, ολοκληρώσατε. Βάλτε ένα ερωτηματικό. </w:t>
      </w:r>
    </w:p>
    <w:p w14:paraId="4E2B3F2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4E2B3F25"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…και ευελπιστώ ότι θα διευρύνετε όλες τις διαδικασίες, ούτως ώστε να μη χαθεί καμία θέση εργασίας και να μην μείνει κανείς εργαζόμενος χωρ</w:t>
      </w:r>
      <w:r>
        <w:rPr>
          <w:rFonts w:eastAsia="Times New Roman" w:cs="Times New Roman"/>
          <w:szCs w:val="24"/>
        </w:rPr>
        <w:t>ίς τη δουλειά του.</w:t>
      </w:r>
    </w:p>
    <w:p w14:paraId="4E2B3F26"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Υπουργέ, έχετε τον λόγο.</w:t>
      </w:r>
    </w:p>
    <w:p w14:paraId="4E2B3F27"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Κεγκέρολγου</w:t>
      </w:r>
      <w:proofErr w:type="spellEnd"/>
      <w:r>
        <w:rPr>
          <w:rFonts w:eastAsia="Times New Roman" w:cs="Times New Roman"/>
          <w:szCs w:val="24"/>
        </w:rPr>
        <w:t>, εγώ δεν αναφέρθηκα καθόλου στο γεγονός ότι η ερώτηση αυτή,</w:t>
      </w:r>
      <w:r>
        <w:rPr>
          <w:rFonts w:eastAsia="Times New Roman" w:cs="Times New Roman"/>
          <w:szCs w:val="24"/>
        </w:rPr>
        <w:t xml:space="preserve"> η οποία έγινε επίκαιρη, ενώ ήταν μια ερώτηση κανονική, την οποία υποβάλατε στο Υπουργείο Εσωτερικών και σας απαντήθηκε πλήρως, τη φέρατε σήμερα εδώ ως επίκαιρη, διότι ξέρετε πολύ καλά ότι αυτή η ερώτηση έχει απαντηθεί από άλλο Υπουργείο. </w:t>
      </w:r>
    </w:p>
    <w:p w14:paraId="4E2B3F28"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w:t>
      </w:r>
      <w:r>
        <w:rPr>
          <w:rFonts w:eastAsia="Times New Roman" w:cs="Times New Roman"/>
          <w:b/>
          <w:szCs w:val="24"/>
        </w:rPr>
        <w:t xml:space="preserve">ΟΓΛΟΥ: </w:t>
      </w:r>
      <w:r>
        <w:rPr>
          <w:rFonts w:eastAsia="Times New Roman" w:cs="Times New Roman"/>
          <w:szCs w:val="24"/>
        </w:rPr>
        <w:t>Δεν έχει απαντηθεί.</w:t>
      </w:r>
    </w:p>
    <w:p w14:paraId="4E2B3F29"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Την κάνατε σήμερα ξανά ακριβώς για λόγους εντυπωσιασμού. Οι εργαζόμενοι ξέρουν πολύ καλά ότι ποτέ δεν πληρώθηκαν στην ώρα τους. Όταν </w:t>
      </w:r>
      <w:r>
        <w:rPr>
          <w:rFonts w:eastAsia="Times New Roman" w:cs="Times New Roman"/>
          <w:szCs w:val="24"/>
        </w:rPr>
        <w:t>πήγα εγώ σε αυτό το Υπουργείο είχα χιλιάδες εργαζόμενους, που τους είχα παραλάβει προφανώς από τις δομές φτώχειας από σας, που δεν ήταν πληρωμένοι, όπως παραδείγματος χάριν οι εργαζόμενοι της «Παιδικής Στέγης». Πέρυσι τέτοια εποχή δεν ήταν πληρωμένοι. Άρα,</w:t>
      </w:r>
      <w:r>
        <w:rPr>
          <w:rFonts w:eastAsia="Times New Roman" w:cs="Times New Roman"/>
          <w:szCs w:val="24"/>
        </w:rPr>
        <w:t xml:space="preserve"> κάτι συμβαίνει, το οποίο ή το ξέρετε και αναγνωρίζετε τις διαδικασίες αυτές και το λέτε, ή απλά, κάνουμε σπέκουλα στην πλάτη των εργαζομένων. Δεν πειράζει. </w:t>
      </w:r>
    </w:p>
    <w:p w14:paraId="4E2B3F2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Όμως, εμείς σχεδιάσαμε ένα ΕΣΠΑ που δεν έδινε είκοσι επτά εργαζόμενους στο Δήμο της Χαλκίδας και κ</w:t>
      </w:r>
      <w:r>
        <w:rPr>
          <w:rFonts w:eastAsia="Times New Roman" w:cs="Times New Roman"/>
          <w:szCs w:val="24"/>
        </w:rPr>
        <w:t xml:space="preserve">ανέναν άλλο σε όλη την Εύβοια, όπως κάνατε εσείς. Μόλις προηγουμένως το ανέπτυξα. Και αυτό έχει τεράστια σημασία. Ξέρετε τι σημαίνει αυτό; Σημαίνει ότι σε κάθε δήμο υπάρχουν δομές πια κοινωνικής </w:t>
      </w:r>
      <w:r>
        <w:rPr>
          <w:rFonts w:eastAsia="Times New Roman" w:cs="Times New Roman"/>
          <w:szCs w:val="24"/>
        </w:rPr>
        <w:lastRenderedPageBreak/>
        <w:t>φτώχειας του νέου ΕΣΠΑ, σχεδιασμένο από εμάς, ενώ πριν ήταν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Ό</w:t>
      </w:r>
      <w:r>
        <w:rPr>
          <w:rFonts w:eastAsia="Times New Roman" w:cs="Times New Roman"/>
          <w:szCs w:val="24"/>
        </w:rPr>
        <w:t>ποιος προλάβαινε τον Κύριο έβλεπε».</w:t>
      </w:r>
    </w:p>
    <w:p w14:paraId="4E2B3F2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Αυτή ήταν η πολιτική μέχρι σήμερα,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σε αυτή την πολιτική εμείς το ανατρέψαμε εντελώς γιατί θεωρούμε ότι ωφελούμενοι υπάρχουν σε όλους τους δήμους και δεν ήταν μόνο σε αυτούς που προλάβαιναν. </w:t>
      </w:r>
    </w:p>
    <w:p w14:paraId="4E2B3F2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Επομ</w:t>
      </w:r>
      <w:r>
        <w:rPr>
          <w:rFonts w:eastAsia="Times New Roman" w:cs="Times New Roman"/>
          <w:szCs w:val="24"/>
        </w:rPr>
        <w:t xml:space="preserve">ένως, αφήστε το αν έχουμε σχεδιάσει, δεν έχουμε σχεδιάσει, πόσο καλά τα κάνουμε και πόσο γρήγορα. Και πιο γρήγοροι είμαστε από εσάς και διευρυμένοι και με ισονομία, ώστε όλοι να ωφεληθούν από τα χρήματα και όχι όποιος πρόλαβε. </w:t>
      </w:r>
    </w:p>
    <w:p w14:paraId="4E2B3F2D"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Αν βλέπατε την ανισομέρεια μ</w:t>
      </w:r>
      <w:r>
        <w:rPr>
          <w:rFonts w:eastAsia="Times New Roman" w:cs="Times New Roman"/>
          <w:szCs w:val="24"/>
        </w:rPr>
        <w:t xml:space="preserve">ε την οποία ήταν σχεδιασμένο το προηγούμενο ΕΣΠΑ, δηλαδή ένας δήμος είχε όλες τις δομές και ένας διπλανός και ο </w:t>
      </w:r>
      <w:proofErr w:type="spellStart"/>
      <w:r>
        <w:rPr>
          <w:rFonts w:eastAsia="Times New Roman" w:cs="Times New Roman"/>
          <w:szCs w:val="24"/>
        </w:rPr>
        <w:t>παραδιπλανός</w:t>
      </w:r>
      <w:proofErr w:type="spellEnd"/>
      <w:r>
        <w:rPr>
          <w:rFonts w:eastAsia="Times New Roman" w:cs="Times New Roman"/>
          <w:szCs w:val="24"/>
        </w:rPr>
        <w:t xml:space="preserve"> του τίποτα, απολύτως τίποτα, θα καταλαβαίνατε ποια είναι η διαφορά στο σχεδιασμό της κοινωνικής πολιτικής και κοινωνικής προστασίας</w:t>
      </w:r>
      <w:r>
        <w:rPr>
          <w:rFonts w:eastAsia="Times New Roman" w:cs="Times New Roman"/>
          <w:szCs w:val="24"/>
        </w:rPr>
        <w:t>.</w:t>
      </w:r>
    </w:p>
    <w:p w14:paraId="4E2B3F2E"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lastRenderedPageBreak/>
        <w:t>Εγώ λέω ότι οι εργαζόμενοι είναι διασφαλισμένοι και το ξέρουν. Πρώτη φορά γίνονται όλες αυτές οι διασφαλίσεις. Τώρα</w:t>
      </w:r>
      <w:r>
        <w:rPr>
          <w:rFonts w:eastAsia="Times New Roman"/>
          <w:szCs w:val="24"/>
        </w:rPr>
        <w:t>,</w:t>
      </w:r>
      <w:r>
        <w:rPr>
          <w:rFonts w:eastAsia="Times New Roman"/>
          <w:szCs w:val="24"/>
        </w:rPr>
        <w:t xml:space="preserve"> εκ των υστέρων</w:t>
      </w:r>
      <w:r>
        <w:rPr>
          <w:rFonts w:eastAsia="Times New Roman"/>
          <w:szCs w:val="24"/>
        </w:rPr>
        <w:t>,</w:t>
      </w:r>
      <w:r>
        <w:rPr>
          <w:rFonts w:eastAsia="Times New Roman"/>
          <w:szCs w:val="24"/>
        </w:rPr>
        <w:t xml:space="preserve"> τα κροκοδείλια δάκρυα δεν χρειάζονται, κατά την άποψή μου. Πραγματικά δεν χρειάζονται αυτή τη στιγμή, όταν ξέρουν, πρώτον</w:t>
      </w:r>
      <w:r>
        <w:rPr>
          <w:rFonts w:eastAsia="Times New Roman"/>
          <w:szCs w:val="24"/>
        </w:rPr>
        <w:t>,…</w:t>
      </w:r>
    </w:p>
    <w:p w14:paraId="4E2B3F2F"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επανειλημμένα το κουδούνι λήξεως του χρόνου ομιλίας της κυρίας Αναπληρώτριας Υπουργού)</w:t>
      </w:r>
    </w:p>
    <w:p w14:paraId="4E2B3F30"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βάλτε μια τελεία.</w:t>
      </w:r>
    </w:p>
    <w:p w14:paraId="4E2B3F31"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w:t>
      </w:r>
      <w:r>
        <w:rPr>
          <w:rFonts w:eastAsia="Times New Roman"/>
          <w:b/>
          <w:szCs w:val="24"/>
        </w:rPr>
        <w:t>Αλληλεγγύης):</w:t>
      </w:r>
      <w:r>
        <w:rPr>
          <w:rFonts w:eastAsia="Times New Roman"/>
          <w:szCs w:val="24"/>
        </w:rPr>
        <w:t xml:space="preserve"> Τελειώνω.</w:t>
      </w:r>
    </w:p>
    <w:p w14:paraId="4E2B3F32"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t xml:space="preserve">Πρώτον, </w:t>
      </w:r>
      <w:r>
        <w:rPr>
          <w:rFonts w:eastAsia="Times New Roman"/>
          <w:szCs w:val="24"/>
        </w:rPr>
        <w:t>λοιπόν</w:t>
      </w:r>
      <w:r>
        <w:rPr>
          <w:rFonts w:eastAsia="Times New Roman"/>
          <w:szCs w:val="24"/>
        </w:rPr>
        <w:t>, πληρώνονται αυτή τη στιγμή. Ξέρουν αναλυτικά όλοι οι εργαζόμενοι σε όλες τις δομές τι ακριβώς γίνεται. Όσο δε για τους εργαζόμενους στις δομές κατά της φτώχειας</w:t>
      </w:r>
      <w:r>
        <w:rPr>
          <w:rFonts w:eastAsia="Times New Roman"/>
          <w:szCs w:val="24"/>
        </w:rPr>
        <w:t>,</w:t>
      </w:r>
      <w:r>
        <w:rPr>
          <w:rFonts w:eastAsia="Times New Roman"/>
          <w:szCs w:val="24"/>
        </w:rPr>
        <w:t xml:space="preserve"> ξέρετε ότι είναι </w:t>
      </w:r>
      <w:r>
        <w:rPr>
          <w:rFonts w:eastAsia="Times New Roman"/>
          <w:szCs w:val="24"/>
        </w:rPr>
        <w:lastRenderedPageBreak/>
        <w:t>τρεις χιλιάδες, δεν χρειάζεται να του</w:t>
      </w:r>
      <w:r>
        <w:rPr>
          <w:rFonts w:eastAsia="Times New Roman"/>
          <w:szCs w:val="24"/>
        </w:rPr>
        <w:t xml:space="preserve">ς κάνετε πέντε, έτσι για να το ακούμε και να το λέμε. Για τους εργαζόμενους στο «Βοήθεια στο </w:t>
      </w:r>
      <w:r>
        <w:rPr>
          <w:rFonts w:eastAsia="Times New Roman"/>
          <w:szCs w:val="24"/>
        </w:rPr>
        <w:t>Σ</w:t>
      </w:r>
      <w:r>
        <w:rPr>
          <w:rFonts w:eastAsia="Times New Roman"/>
          <w:szCs w:val="24"/>
        </w:rPr>
        <w:t>πίτι»: όλοι οι άλλοι είναι εννιακόσιοι, αυτούς παραλάβαμε και αυτούς με το νέο ΕΣΠΑ θα τους κάνουμε χίλιους τετρακόσιους, αν σας λέει κάτι αυτό για διασφάλιση των</w:t>
      </w:r>
      <w:r>
        <w:rPr>
          <w:rFonts w:eastAsia="Times New Roman"/>
          <w:szCs w:val="24"/>
        </w:rPr>
        <w:t xml:space="preserve"> θέσεων, για περισσότερη δουλειά για όλους, για μεγαλύτερα νούμερα όσον αφορά στους ωφελούμενους.</w:t>
      </w:r>
    </w:p>
    <w:p w14:paraId="4E2B3F33"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4E2B3F34"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t xml:space="preserve">Ανακοινώνω στο Σώμα ότι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4E2B3F35"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 xml:space="preserve"> ΒΑΣΙΛΕΙΟΣ ΚΕΓΚΕΡΟΓΛΟΥ:</w:t>
      </w:r>
      <w:r>
        <w:rPr>
          <w:rFonts w:eastAsia="Times New Roman"/>
          <w:szCs w:val="24"/>
        </w:rPr>
        <w:t xml:space="preserve"> Κύριε Πρόεδρε, παρακαλώ τον λόγο.</w:t>
      </w:r>
    </w:p>
    <w:p w14:paraId="4E2B3F36" w14:textId="77777777" w:rsidR="00E21D74" w:rsidRDefault="00E051D5">
      <w:pPr>
        <w:tabs>
          <w:tab w:val="left" w:pos="2820"/>
        </w:tabs>
        <w:spacing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Τι θέλετε τώρα, κύριε </w:t>
      </w:r>
      <w:proofErr w:type="spellStart"/>
      <w:r>
        <w:rPr>
          <w:rFonts w:eastAsia="Times New Roman"/>
          <w:szCs w:val="24"/>
        </w:rPr>
        <w:t>Κεγκέρογλου</w:t>
      </w:r>
      <w:proofErr w:type="spellEnd"/>
      <w:r>
        <w:rPr>
          <w:rFonts w:eastAsia="Times New Roman"/>
          <w:szCs w:val="24"/>
        </w:rPr>
        <w:t>;</w:t>
      </w:r>
    </w:p>
    <w:p w14:paraId="4E2B3F37"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Τον λόγο επί προσωπικού.</w:t>
      </w:r>
    </w:p>
    <w:p w14:paraId="4E2B3F38" w14:textId="77777777" w:rsidR="00E21D74" w:rsidRDefault="00E051D5">
      <w:pPr>
        <w:tabs>
          <w:tab w:val="left" w:pos="2820"/>
        </w:tabs>
        <w:spacing w:line="600" w:lineRule="auto"/>
        <w:ind w:firstLine="720"/>
        <w:jc w:val="both"/>
        <w:rPr>
          <w:rFonts w:eastAsia="Times New Roman"/>
          <w:b/>
          <w:szCs w:val="24"/>
        </w:rPr>
      </w:pPr>
      <w:r>
        <w:rPr>
          <w:rFonts w:eastAsia="Times New Roman"/>
          <w:b/>
          <w:szCs w:val="24"/>
        </w:rPr>
        <w:lastRenderedPageBreak/>
        <w:t>ΠΡΟΕΔΡΕΥΩΝ (Γεώργιος Βαρεμένος):</w:t>
      </w:r>
      <w:r>
        <w:rPr>
          <w:rFonts w:eastAsia="Times New Roman"/>
          <w:szCs w:val="24"/>
        </w:rPr>
        <w:t xml:space="preserve"> Μα, δεν προβλέπεται αυτό τώρα.</w:t>
      </w:r>
    </w:p>
    <w:p w14:paraId="4E2B3F39"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Πώς δεν προβλέπετα</w:t>
      </w:r>
      <w:r>
        <w:rPr>
          <w:rFonts w:eastAsia="Times New Roman"/>
          <w:szCs w:val="24"/>
        </w:rPr>
        <w:t>ι;</w:t>
      </w:r>
    </w:p>
    <w:p w14:paraId="4E2B3F3A" w14:textId="77777777" w:rsidR="00E21D74" w:rsidRDefault="00E051D5">
      <w:pPr>
        <w:tabs>
          <w:tab w:val="left" w:pos="2820"/>
        </w:tabs>
        <w:spacing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Δεν προβλέπεται! Δεν προβλέπεται αυτό τώρα!</w:t>
      </w:r>
    </w:p>
    <w:p w14:paraId="4E2B3F3B"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Περιμένω να μου δώσετε τον λόγο</w:t>
      </w:r>
      <w:r>
        <w:rPr>
          <w:rFonts w:eastAsia="Times New Roman"/>
          <w:szCs w:val="24"/>
        </w:rPr>
        <w:t>,</w:t>
      </w:r>
      <w:r>
        <w:rPr>
          <w:rFonts w:eastAsia="Times New Roman"/>
          <w:szCs w:val="24"/>
        </w:rPr>
        <w:t xml:space="preserve"> για να τεκμηριώσω το προσωπικό ζήτημα.</w:t>
      </w:r>
    </w:p>
    <w:p w14:paraId="4E2B3F3C"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w:t>
      </w:r>
      <w:r>
        <w:rPr>
          <w:rFonts w:eastAsia="Times New Roman"/>
          <w:b/>
          <w:szCs w:val="24"/>
        </w:rPr>
        <w:t xml:space="preserve"> Αλληλεγγύης):</w:t>
      </w:r>
      <w:r>
        <w:rPr>
          <w:rFonts w:eastAsia="Times New Roman"/>
          <w:szCs w:val="24"/>
        </w:rPr>
        <w:t xml:space="preserve"> Είναι προσωπικό το θέμα της ερώτησης, κύριε Πρόεδρε; </w:t>
      </w:r>
    </w:p>
    <w:p w14:paraId="4E2B3F3D" w14:textId="77777777" w:rsidR="00E21D74" w:rsidRDefault="00E051D5">
      <w:pPr>
        <w:tabs>
          <w:tab w:val="left" w:pos="2820"/>
        </w:tabs>
        <w:spacing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Με αυτή την έννοια να σας πω, κύριε </w:t>
      </w:r>
      <w:proofErr w:type="spellStart"/>
      <w:r>
        <w:rPr>
          <w:rFonts w:eastAsia="Times New Roman"/>
          <w:szCs w:val="24"/>
        </w:rPr>
        <w:t>Κεγκέρογλου</w:t>
      </w:r>
      <w:proofErr w:type="spellEnd"/>
      <w:r>
        <w:rPr>
          <w:rFonts w:eastAsia="Times New Roman"/>
          <w:szCs w:val="24"/>
        </w:rPr>
        <w:t>, ο κάθε ερωτών θα μπορούσε να τεκμηριώσει προσωπικό πρόβλημα. Σεβαστείτε τώρα…</w:t>
      </w:r>
    </w:p>
    <w:p w14:paraId="4E2B3F3E"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Ο Κα</w:t>
      </w:r>
      <w:r>
        <w:rPr>
          <w:rFonts w:eastAsia="Times New Roman"/>
          <w:szCs w:val="24"/>
        </w:rPr>
        <w:t>νονισμός προβλέπει να μου δώσετε ένα λεπτό</w:t>
      </w:r>
      <w:r>
        <w:rPr>
          <w:rFonts w:eastAsia="Times New Roman"/>
          <w:szCs w:val="24"/>
        </w:rPr>
        <w:t>,</w:t>
      </w:r>
      <w:r>
        <w:rPr>
          <w:rFonts w:eastAsia="Times New Roman"/>
          <w:szCs w:val="24"/>
        </w:rPr>
        <w:t xml:space="preserve"> για να τεκμηριώσω το προσωπικό.</w:t>
      </w:r>
    </w:p>
    <w:p w14:paraId="4E2B3F3F"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Κι εγώ θα πρέπει να απαντήσω μετά, κύριε Πρόεδρε.</w:t>
      </w:r>
    </w:p>
    <w:p w14:paraId="4E2B3F40"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Λ</w:t>
      </w:r>
      <w:r>
        <w:rPr>
          <w:rFonts w:eastAsia="Times New Roman"/>
          <w:szCs w:val="24"/>
        </w:rPr>
        <w:t xml:space="preserve">έω, κύριε </w:t>
      </w:r>
      <w:proofErr w:type="spellStart"/>
      <w:r>
        <w:rPr>
          <w:rFonts w:eastAsia="Times New Roman"/>
          <w:szCs w:val="24"/>
        </w:rPr>
        <w:t>Κεγκέρογλου</w:t>
      </w:r>
      <w:proofErr w:type="spellEnd"/>
      <w:r>
        <w:rPr>
          <w:rFonts w:eastAsia="Times New Roman"/>
          <w:szCs w:val="24"/>
        </w:rPr>
        <w:t>, ότι με αυτή την έννοια ο κάθε ερωτών θα μπορούσε να τεκμηριώσει προσωπικό πρόβλημα, γιατί είναι αυτός που ερωτά.</w:t>
      </w:r>
    </w:p>
    <w:p w14:paraId="4E2B3F41" w14:textId="77777777" w:rsidR="00E21D74" w:rsidRDefault="00E051D5">
      <w:pPr>
        <w:tabs>
          <w:tab w:val="left" w:pos="2820"/>
        </w:tabs>
        <w:spacing w:line="600" w:lineRule="auto"/>
        <w:ind w:firstLine="720"/>
        <w:jc w:val="both"/>
        <w:rPr>
          <w:rFonts w:eastAsia="Times New Roman"/>
          <w:b/>
          <w:szCs w:val="24"/>
        </w:rPr>
      </w:pPr>
      <w:r>
        <w:rPr>
          <w:rFonts w:eastAsia="Times New Roman"/>
          <w:b/>
          <w:szCs w:val="24"/>
        </w:rPr>
        <w:t>ΒΑΣΙΛΕΙΟΣ ΚΕΓΚΕΡΟΓΛΟΥ:</w:t>
      </w:r>
      <w:r>
        <w:rPr>
          <w:rFonts w:eastAsia="Times New Roman"/>
          <w:szCs w:val="24"/>
        </w:rPr>
        <w:t xml:space="preserve"> Αν υπήρχε προσωπικό.</w:t>
      </w:r>
    </w:p>
    <w:p w14:paraId="4E2B3F42" w14:textId="77777777" w:rsidR="00E21D74" w:rsidRDefault="00E051D5">
      <w:pPr>
        <w:tabs>
          <w:tab w:val="left" w:pos="2820"/>
        </w:tabs>
        <w:spacing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Ορίστε, έχετε τον λόγο.</w:t>
      </w:r>
    </w:p>
    <w:p w14:paraId="4E2B3F43"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ΒΑΣΙΛΕΙΟΣ ΚΕΓΚΕΡΟΓΛ</w:t>
      </w:r>
      <w:r>
        <w:rPr>
          <w:rFonts w:eastAsia="Times New Roman"/>
          <w:b/>
          <w:szCs w:val="24"/>
        </w:rPr>
        <w:t>ΟΥ:</w:t>
      </w:r>
      <w:r>
        <w:rPr>
          <w:rFonts w:eastAsia="Times New Roman"/>
          <w:szCs w:val="24"/>
        </w:rPr>
        <w:t xml:space="preserve"> Το προσωπικό έγκειται στο γεγονός ότι η κυρία Υπουργός λέγοντας μη αλήθειες -για να της το πω ευγενικά- με κατηγόρησε ότι για λόγους εντυπωσιασμού έκανα την ερώτηση, ενώ είναι πληρωμένοι όλοι οι εργαζόμενοι και δεν υπάρχει κανένα θέμα. </w:t>
      </w:r>
    </w:p>
    <w:p w14:paraId="4E2B3F44"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lastRenderedPageBreak/>
        <w:t xml:space="preserve">Προσέξτε, είπε </w:t>
      </w:r>
      <w:r>
        <w:rPr>
          <w:rFonts w:eastAsia="Times New Roman"/>
          <w:szCs w:val="24"/>
        </w:rPr>
        <w:t>ότι το Υπουργείο Εσωτερικών έχει απαντήσει πλήρως στην ερώτηση. Σας παραπέμπω, λοιπόν, στην απάντηση του Υπουργείου Εσωτερικών</w:t>
      </w:r>
      <w:r>
        <w:rPr>
          <w:rFonts w:eastAsia="Times New Roman"/>
          <w:szCs w:val="24"/>
        </w:rPr>
        <w:t>,</w:t>
      </w:r>
      <w:r>
        <w:rPr>
          <w:rFonts w:eastAsia="Times New Roman"/>
          <w:szCs w:val="24"/>
        </w:rPr>
        <w:t xml:space="preserve"> που μου λέει ότι άλλο Υπουργείο είναι αρμόδιο. Αυτή είναι η απάντηση του Υπουργείου Εσωτερικών.</w:t>
      </w:r>
    </w:p>
    <w:p w14:paraId="4E2B3F45"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t>Επομένως θα πάρετε πίσω το ότι τ</w:t>
      </w:r>
      <w:r>
        <w:rPr>
          <w:rFonts w:eastAsia="Times New Roman"/>
          <w:szCs w:val="24"/>
        </w:rPr>
        <w:t>ην κάνω για λόγους…</w:t>
      </w:r>
    </w:p>
    <w:p w14:paraId="4E2B3F46"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Έχω την απάντηση του Υπουργείου Εσωτερικών και θα την καταθέσω τώρα. Δεν λέει τέτοιο πράγμα.</w:t>
      </w:r>
    </w:p>
    <w:p w14:paraId="4E2B3F47"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Άλλη είναι αυτή η ερώτηση.</w:t>
      </w:r>
    </w:p>
    <w:p w14:paraId="4E2B3F48"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Έχω την απάντηση. Θα την καταθέσω τώρα.</w:t>
      </w:r>
    </w:p>
    <w:p w14:paraId="4E2B3F49"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Εσείς, λοιπόν, κυρία Υπουργέ, ενώ είχατε υποχρέωση να έρθετε την προη</w:t>
      </w:r>
      <w:r>
        <w:rPr>
          <w:rFonts w:eastAsia="Times New Roman"/>
          <w:szCs w:val="24"/>
        </w:rPr>
        <w:t>γούμενη εβδομάδα, δεν ήρθατε πάλι.</w:t>
      </w:r>
    </w:p>
    <w:p w14:paraId="4E2B3F4A"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w:t>
      </w:r>
      <w:r>
        <w:rPr>
          <w:rFonts w:eastAsia="Times New Roman"/>
          <w:szCs w:val="24"/>
        </w:rPr>
        <w:t>Έ</w:t>
      </w:r>
      <w:r>
        <w:rPr>
          <w:rFonts w:eastAsia="Times New Roman"/>
          <w:szCs w:val="24"/>
        </w:rPr>
        <w:t>χω απαντήσει γιατί.</w:t>
      </w:r>
    </w:p>
    <w:p w14:paraId="4E2B3F4B" w14:textId="77777777" w:rsidR="00E21D74" w:rsidRDefault="00E051D5">
      <w:pPr>
        <w:tabs>
          <w:tab w:val="left" w:pos="2820"/>
        </w:tabs>
        <w:spacing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w:t>
      </w:r>
    </w:p>
    <w:p w14:paraId="4E2B3F4C"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Άρα η ερώτηση είναι πολύ παλ</w:t>
      </w:r>
      <w:r>
        <w:rPr>
          <w:rFonts w:eastAsia="Times New Roman"/>
          <w:szCs w:val="24"/>
        </w:rPr>
        <w:t>ιά.</w:t>
      </w:r>
    </w:p>
    <w:p w14:paraId="4E2B3F4D"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Έχω την απάντηση του Υπουργείου Εσωτερικών και θα την καταθέσω. Δεν λέει κάτι τέτοιο.</w:t>
      </w:r>
    </w:p>
    <w:p w14:paraId="4E2B3F4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Αναπληρώτρια Υπουργός Εργασίας, Κοινωνικής Ασφάλιση</w:t>
      </w:r>
      <w:r>
        <w:rPr>
          <w:rFonts w:eastAsia="Times New Roman" w:cs="Times New Roman"/>
          <w:szCs w:val="24"/>
        </w:rPr>
        <w:t>ς και Κοινωνικής Αλληλεγγύης κ. Θεανώ Φωτίου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E2B3F4F"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w:t>
      </w:r>
      <w:r>
        <w:rPr>
          <w:rFonts w:eastAsia="Times New Roman"/>
          <w:szCs w:val="24"/>
        </w:rPr>
        <w:t xml:space="preserve"> ακούστε με. </w:t>
      </w:r>
    </w:p>
    <w:p w14:paraId="4E2B3F50"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t>Είπε «έχει απαντηθεί», δεν είπε «πλήρως». Αυτό είπε. Σας καλύπτει αυτό.</w:t>
      </w:r>
    </w:p>
    <w:p w14:paraId="4E2B3F51"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t>Η δεύτερη με αριθμό 686/21-3-2016 επίκαιρη ερώτηση δεύτερου κύκλου του ΣΤ΄ Αντιπροέδρου της Βουλής και Βουλευτή Δωδεκανήσου της Δημοκρατικής Συμπαράταξης ΠΑΣΟΚ-ΔΗΜΑΡ κ. Δ</w:t>
      </w:r>
      <w:r>
        <w:rPr>
          <w:rFonts w:eastAsia="Times New Roman"/>
          <w:szCs w:val="24"/>
        </w:rPr>
        <w:t xml:space="preserve">ημητρίου </w:t>
      </w:r>
      <w:proofErr w:type="spellStart"/>
      <w:r>
        <w:rPr>
          <w:rFonts w:eastAsia="Times New Roman"/>
          <w:szCs w:val="24"/>
        </w:rPr>
        <w:t>Κρεμαστινού</w:t>
      </w:r>
      <w:proofErr w:type="spellEnd"/>
      <w:r>
        <w:rPr>
          <w:rFonts w:eastAsia="Times New Roman"/>
          <w:szCs w:val="24"/>
        </w:rPr>
        <w:t xml:space="preserve"> προς τον Υπουργό Υγείας, σχετικά με τα προβλήματα του Τμήματος Επειγόντων Περιστατικών του Νοσοκομείου Ρόδου, δεν </w:t>
      </w:r>
      <w:r>
        <w:rPr>
          <w:rFonts w:eastAsia="Times New Roman"/>
          <w:szCs w:val="24"/>
        </w:rPr>
        <w:t>συζητείται</w:t>
      </w:r>
      <w:r>
        <w:rPr>
          <w:rFonts w:eastAsia="Times New Roman"/>
          <w:szCs w:val="24"/>
        </w:rPr>
        <w:t xml:space="preserve">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4E2B3F52"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lastRenderedPageBreak/>
        <w:t>Επίσης, η τρίτη με αριθμό 660/15-3-2016 επίκαι</w:t>
      </w:r>
      <w:r>
        <w:rPr>
          <w:rFonts w:eastAsia="Times New Roman"/>
          <w:szCs w:val="24"/>
        </w:rPr>
        <w:t xml:space="preserve">ρη ερώτηση δεύτερου  κύκλου του Βουλευτή Καβάλας της Νέας Δημοκρατίας κ. </w:t>
      </w:r>
      <w:r>
        <w:rPr>
          <w:rFonts w:eastAsia="Times New Roman"/>
          <w:szCs w:val="24"/>
        </w:rPr>
        <w:t xml:space="preserve">Νικολάου </w:t>
      </w:r>
      <w:r>
        <w:rPr>
          <w:rFonts w:eastAsia="Times New Roman"/>
          <w:szCs w:val="24"/>
        </w:rPr>
        <w:t>Παναγιωτόπουλου προς τον Υπουργό Οικονομίας, Ανάπτυξης και Τουρισμού, σχετικά με την επαναφορά και αποκατάσταση της επιδότησης μισθολογικού κόστους βάσει ευρωπαϊκών κανονισμώ</w:t>
      </w:r>
      <w:r>
        <w:rPr>
          <w:rFonts w:eastAsia="Times New Roman"/>
          <w:szCs w:val="24"/>
        </w:rPr>
        <w:t xml:space="preserve">ν, δεν </w:t>
      </w:r>
      <w:r>
        <w:rPr>
          <w:rFonts w:eastAsia="Times New Roman"/>
          <w:szCs w:val="24"/>
        </w:rPr>
        <w:t>συζητείται</w:t>
      </w:r>
      <w:r>
        <w:rPr>
          <w:rFonts w:eastAsia="Times New Roman"/>
          <w:szCs w:val="24"/>
        </w:rPr>
        <w:t xml:space="preserve"> λόγω κωλύματος του Υπουργού κ. Σταθάκη.</w:t>
      </w:r>
    </w:p>
    <w:p w14:paraId="4E2B3F53" w14:textId="77777777" w:rsidR="00E21D74" w:rsidRDefault="00E051D5">
      <w:pPr>
        <w:tabs>
          <w:tab w:val="left" w:pos="2820"/>
        </w:tabs>
        <w:spacing w:line="600" w:lineRule="auto"/>
        <w:ind w:firstLine="720"/>
        <w:jc w:val="both"/>
        <w:rPr>
          <w:rFonts w:eastAsia="Times New Roman"/>
          <w:szCs w:val="24"/>
        </w:rPr>
      </w:pPr>
      <w:r>
        <w:rPr>
          <w:rFonts w:eastAsia="Times New Roman"/>
          <w:szCs w:val="24"/>
        </w:rPr>
        <w:t xml:space="preserve">Η έκτη με αριθμό 661/15-3-2016 επίκαιρη ερώτηση δεύτερου κύκλου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προς τον Υπουργό Οικονομίας, Ανάπτυξης και Τουρισμού, σχετικά με την ε</w:t>
      </w:r>
      <w:r>
        <w:rPr>
          <w:rFonts w:eastAsia="Times New Roman"/>
          <w:szCs w:val="24"/>
        </w:rPr>
        <w:t xml:space="preserve">παναφορά και αποκατάσταση μέτρου επιδότησης μισθολογικού κόστους βάσει ευρωπαϊκών κανονισμών, δεν </w:t>
      </w:r>
      <w:r>
        <w:rPr>
          <w:rFonts w:eastAsia="Times New Roman"/>
          <w:szCs w:val="24"/>
        </w:rPr>
        <w:t>συζητείται</w:t>
      </w:r>
      <w:r>
        <w:rPr>
          <w:rFonts w:eastAsia="Times New Roman"/>
          <w:szCs w:val="24"/>
        </w:rPr>
        <w:t xml:space="preserve"> λόγω κωλύματος του κυρίου Υπουργού. </w:t>
      </w:r>
    </w:p>
    <w:p w14:paraId="4E2B3F54" w14:textId="77777777" w:rsidR="00E21D74" w:rsidRDefault="00E051D5">
      <w:pPr>
        <w:tabs>
          <w:tab w:val="left" w:pos="2820"/>
        </w:tabs>
        <w:spacing w:line="600" w:lineRule="auto"/>
        <w:ind w:firstLine="720"/>
        <w:jc w:val="both"/>
        <w:rPr>
          <w:rFonts w:eastAsia="Times New Roman" w:cs="Times New Roman"/>
          <w:szCs w:val="24"/>
        </w:rPr>
      </w:pPr>
      <w:r>
        <w:rPr>
          <w:rFonts w:eastAsia="Times New Roman"/>
          <w:szCs w:val="24"/>
        </w:rPr>
        <w:t>Επίσης, η τέταρτη με αριθμό 639/10-3-2016 επίκαιρη ερώτηση δεύτερου κύκλου του Βουλευτή Σερρών της Δημοκρατική</w:t>
      </w:r>
      <w:r>
        <w:rPr>
          <w:rFonts w:eastAsia="Times New Roman"/>
          <w:szCs w:val="24"/>
        </w:rPr>
        <w:t xml:space="preserve">ς Συμπαράταξης ΠΑΣΟΚ-ΔΗΜΑΡ κ. Μιχαήλ Τζελέπη προς τον Υπουργό Αγροτικής </w:t>
      </w:r>
      <w:r>
        <w:rPr>
          <w:rFonts w:eastAsia="Times New Roman"/>
          <w:szCs w:val="24"/>
        </w:rPr>
        <w:lastRenderedPageBreak/>
        <w:t xml:space="preserve">Ανάπτυξης και Τροφίμων, σχετικά </w:t>
      </w:r>
      <w:r>
        <w:rPr>
          <w:rFonts w:eastAsia="Times New Roman" w:cs="Times New Roman"/>
          <w:szCs w:val="24"/>
        </w:rPr>
        <w:t xml:space="preserve">με την </w:t>
      </w:r>
      <w:r>
        <w:rPr>
          <w:rFonts w:eastAsia="Times New Roman" w:cs="Times New Roman"/>
          <w:szCs w:val="24"/>
        </w:rPr>
        <w:t>«</w:t>
      </w:r>
      <w:r>
        <w:rPr>
          <w:rFonts w:eastAsia="Times New Roman" w:cs="Times New Roman"/>
          <w:szCs w:val="24"/>
        </w:rPr>
        <w:t>Ελληνική Βιομηχανία Ζάχαρης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συζητείται</w:t>
      </w:r>
      <w:r>
        <w:rPr>
          <w:rFonts w:eastAsia="Times New Roman" w:cs="Times New Roman"/>
          <w:szCs w:val="24"/>
        </w:rPr>
        <w:t xml:space="preserve"> λόγω κωλύματος του Αναπληρωτή Υπουργού Αγροτικής Ανάπτυξης και Τροφίμων κ. Μάρκου </w:t>
      </w:r>
      <w:proofErr w:type="spellStart"/>
      <w:r>
        <w:rPr>
          <w:rFonts w:eastAsia="Times New Roman" w:cs="Times New Roman"/>
          <w:szCs w:val="24"/>
        </w:rPr>
        <w:t>Μπόλαρη</w:t>
      </w:r>
      <w:proofErr w:type="spellEnd"/>
      <w:r>
        <w:rPr>
          <w:rFonts w:eastAsia="Times New Roman" w:cs="Times New Roman"/>
          <w:szCs w:val="24"/>
        </w:rPr>
        <w:t xml:space="preserve">. </w:t>
      </w:r>
    </w:p>
    <w:p w14:paraId="4E2B3F55" w14:textId="77777777" w:rsidR="00E21D74" w:rsidRDefault="00E051D5">
      <w:pPr>
        <w:tabs>
          <w:tab w:val="left" w:pos="2820"/>
        </w:tabs>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για τον ίδιο λόγο</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συζητείται </w:t>
      </w:r>
      <w:r>
        <w:rPr>
          <w:rFonts w:eastAsia="Times New Roman" w:cs="Times New Roman"/>
          <w:szCs w:val="24"/>
        </w:rPr>
        <w:t>και η τρίτη με αριθμό 689/21-3-2016 επίκαιρη ερώτηση πρώτου κύκλου του Βουλευτή Σερρών της Δημοκρατικής Συμπαράταξης ΠΑΣΟΚ-ΔΗΜΑΡ κ. Μιχαήλ Τζελέπη π</w:t>
      </w:r>
      <w:r>
        <w:rPr>
          <w:rFonts w:eastAsia="Times New Roman"/>
          <w:szCs w:val="24"/>
        </w:rPr>
        <w:t xml:space="preserve">ρος τον Υπουργό Αγροτικής Ανάπτυξης και Τροφίμων, </w:t>
      </w:r>
      <w:r>
        <w:rPr>
          <w:rFonts w:eastAsia="Times New Roman" w:cs="Times New Roman"/>
          <w:szCs w:val="24"/>
        </w:rPr>
        <w:t>σχετικά με τις ανακτήσε</w:t>
      </w:r>
      <w:r>
        <w:rPr>
          <w:rFonts w:eastAsia="Times New Roman" w:cs="Times New Roman"/>
          <w:szCs w:val="24"/>
        </w:rPr>
        <w:t xml:space="preserve">ις </w:t>
      </w:r>
      <w:r>
        <w:rPr>
          <w:rFonts w:eastAsia="Times New Roman" w:cs="Times New Roman"/>
          <w:szCs w:val="24"/>
        </w:rPr>
        <w:t>α</w:t>
      </w:r>
      <w:r>
        <w:rPr>
          <w:rFonts w:eastAsia="Times New Roman" w:cs="Times New Roman"/>
          <w:szCs w:val="24"/>
        </w:rPr>
        <w:t xml:space="preserve">γροτικών </w:t>
      </w:r>
      <w:r>
        <w:rPr>
          <w:rFonts w:eastAsia="Times New Roman" w:cs="Times New Roman"/>
          <w:szCs w:val="24"/>
        </w:rPr>
        <w:t>ε</w:t>
      </w:r>
      <w:r>
        <w:rPr>
          <w:rFonts w:eastAsia="Times New Roman" w:cs="Times New Roman"/>
          <w:szCs w:val="24"/>
        </w:rPr>
        <w:t xml:space="preserve">νισχύσεων. </w:t>
      </w:r>
    </w:p>
    <w:p w14:paraId="4E2B3F56" w14:textId="77777777" w:rsidR="00E21D74" w:rsidRDefault="00E051D5">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Τον λόγο θα ήθελα, κύριε Πρόεδρε.</w:t>
      </w:r>
    </w:p>
    <w:p w14:paraId="4E2B3F57" w14:textId="77777777" w:rsidR="00E21D74" w:rsidRDefault="00E051D5">
      <w:pPr>
        <w:tabs>
          <w:tab w:val="left" w:pos="2820"/>
        </w:tabs>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Τι θέλετε, κύριε Τζελέπη;</w:t>
      </w:r>
    </w:p>
    <w:p w14:paraId="4E2B3F58"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Κύριε Πρόεδρε, θα ήθελα να συμπληρώσω στην ερώτηση η οποία συζητήθηκε μόλις πριν, ότι έκανα κατάθεση εγγράφου στα Πρακτικά, στο οποίο αποδεικνύεται ότι η συγκεκριμένη ερώτηση </w:t>
      </w:r>
      <w:r>
        <w:rPr>
          <w:rFonts w:eastAsia="Times New Roman"/>
          <w:szCs w:val="24"/>
        </w:rPr>
        <w:lastRenderedPageBreak/>
        <w:t>που υπέβαλαν οι τρεις Βουλευτές και μετά έγινε επίκαιρη</w:t>
      </w:r>
      <w:r>
        <w:rPr>
          <w:rFonts w:eastAsia="Times New Roman"/>
          <w:szCs w:val="24"/>
        </w:rPr>
        <w:t>,</w:t>
      </w:r>
      <w:r>
        <w:rPr>
          <w:rFonts w:eastAsia="Times New Roman"/>
          <w:szCs w:val="24"/>
        </w:rPr>
        <w:t xml:space="preserve"> επειδή -λέει- δεν την α</w:t>
      </w:r>
      <w:r>
        <w:rPr>
          <w:rFonts w:eastAsia="Times New Roman"/>
          <w:szCs w:val="24"/>
        </w:rPr>
        <w:t>πάντησα εγώ, έχει απαντηθεί από το Υπουργείο Εσωτερικών και δεν έχει απαντήσει ότι είναι αναρμόδιο.</w:t>
      </w:r>
    </w:p>
    <w:p w14:paraId="4E2B3F59"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ωραία.</w:t>
      </w:r>
    </w:p>
    <w:p w14:paraId="4E2B3F5A"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Στο τέλος η απάντηση λέει ότι είναι άλλο Υπουργείο αρμόδιο.</w:t>
      </w:r>
    </w:p>
    <w:p w14:paraId="4E2B3F5B" w14:textId="77777777" w:rsidR="00E21D74" w:rsidRDefault="00E051D5">
      <w:pPr>
        <w:tabs>
          <w:tab w:val="left" w:pos="2820"/>
        </w:tabs>
        <w:spacing w:line="600" w:lineRule="auto"/>
        <w:ind w:firstLine="720"/>
        <w:jc w:val="both"/>
        <w:rPr>
          <w:rFonts w:eastAsia="Times New Roman"/>
          <w:szCs w:val="24"/>
        </w:rPr>
      </w:pPr>
      <w:r>
        <w:rPr>
          <w:rFonts w:eastAsia="Times New Roman"/>
          <w:b/>
          <w:szCs w:val="24"/>
        </w:rPr>
        <w:t>ΠΡΟΕΔΡΕΥΩΝ (Γεώργιος Βαρεμ</w:t>
      </w:r>
      <w:r>
        <w:rPr>
          <w:rFonts w:eastAsia="Times New Roman"/>
          <w:b/>
          <w:szCs w:val="24"/>
        </w:rPr>
        <w:t>ένος):</w:t>
      </w:r>
      <w:r>
        <w:rPr>
          <w:rFonts w:eastAsia="Times New Roman"/>
          <w:szCs w:val="24"/>
        </w:rPr>
        <w:t xml:space="preserve"> Σας παρακαλώ, είναι διαδικασία αυτή; Είστε και παλιοί Βουλευτές. Σας παρακαλώ!</w:t>
      </w:r>
    </w:p>
    <w:p w14:paraId="4E2B3F5C" w14:textId="77777777" w:rsidR="00E21D74" w:rsidRDefault="00E051D5">
      <w:pPr>
        <w:spacing w:line="600" w:lineRule="auto"/>
        <w:ind w:firstLine="720"/>
        <w:jc w:val="both"/>
        <w:rPr>
          <w:rFonts w:eastAsia="UB-Helvetica" w:cs="Times New Roman"/>
          <w:szCs w:val="24"/>
          <w:lang w:eastAsia="en-US"/>
        </w:rPr>
      </w:pPr>
      <w:r>
        <w:rPr>
          <w:rFonts w:eastAsia="UB-Helvetica" w:cs="Times New Roman"/>
          <w:szCs w:val="24"/>
          <w:lang w:eastAsia="en-US"/>
        </w:rPr>
        <w:t>Κύριε Τζελέπη, έχετε τον λόγο μόνο για μερικά δευτερόλεπτα.</w:t>
      </w:r>
    </w:p>
    <w:p w14:paraId="4E2B3F5D" w14:textId="77777777" w:rsidR="00E21D74" w:rsidRDefault="00E051D5">
      <w:pPr>
        <w:spacing w:line="600" w:lineRule="auto"/>
        <w:ind w:firstLine="720"/>
        <w:jc w:val="both"/>
        <w:rPr>
          <w:rFonts w:eastAsia="UB-Helvetica" w:cs="Times New Roman"/>
          <w:szCs w:val="24"/>
          <w:lang w:eastAsia="en-US"/>
        </w:rPr>
      </w:pPr>
      <w:r>
        <w:rPr>
          <w:rFonts w:eastAsia="UB-Helvetica" w:cs="Times New Roman"/>
          <w:b/>
          <w:szCs w:val="24"/>
          <w:lang w:eastAsia="en-US"/>
        </w:rPr>
        <w:t xml:space="preserve">ΜΙΧΑΗΛ ΤΖΕΛΕΠΗΣ: </w:t>
      </w:r>
      <w:r>
        <w:rPr>
          <w:rFonts w:eastAsia="UB-Helvetica" w:cs="Times New Roman"/>
          <w:szCs w:val="24"/>
          <w:lang w:eastAsia="en-US"/>
        </w:rPr>
        <w:t>Τριάντα δευτερόλεπτα, μισό λεπτό θα χρειαστώ.</w:t>
      </w:r>
    </w:p>
    <w:p w14:paraId="4E2B3F5E" w14:textId="77777777" w:rsidR="00E21D74" w:rsidRDefault="00E051D5">
      <w:pPr>
        <w:spacing w:line="600" w:lineRule="auto"/>
        <w:ind w:firstLine="720"/>
        <w:jc w:val="both"/>
        <w:rPr>
          <w:rFonts w:eastAsia="UB-Helvetica" w:cs="Times New Roman"/>
          <w:szCs w:val="24"/>
          <w:lang w:eastAsia="en-US"/>
        </w:rPr>
      </w:pPr>
      <w:r>
        <w:rPr>
          <w:rFonts w:eastAsia="UB-Helvetica" w:cs="Times New Roman"/>
          <w:szCs w:val="24"/>
          <w:lang w:eastAsia="en-US"/>
        </w:rPr>
        <w:t>Δυστυχώς, η μη παρουσία της πολιτικής ηγεσίας τ</w:t>
      </w:r>
      <w:r>
        <w:rPr>
          <w:rFonts w:eastAsia="UB-Helvetica" w:cs="Times New Roman"/>
          <w:szCs w:val="24"/>
          <w:lang w:eastAsia="en-US"/>
        </w:rPr>
        <w:t xml:space="preserve">ου Υπουργείου Αγροτικής Ανάπτυξης για να απαντήσει στη διαδικασία των επίκαιρων ερωτήσεων δεν είναι κάτι το μεμονωμένο, αλλά είναι το σύνηθες </w:t>
      </w:r>
      <w:r>
        <w:rPr>
          <w:rFonts w:eastAsia="UB-Helvetica" w:cs="Times New Roman"/>
          <w:szCs w:val="24"/>
          <w:lang w:eastAsia="en-US"/>
        </w:rPr>
        <w:lastRenderedPageBreak/>
        <w:t>πλέον από την πλευρά του Υπουργείου Αγροτικής Ανάπτυξης και μάλιστα σε θέματα φλέγοντα και επίκαιρα, όπως προκρίνε</w:t>
      </w:r>
      <w:r>
        <w:rPr>
          <w:rFonts w:eastAsia="UB-Helvetica" w:cs="Times New Roman"/>
          <w:szCs w:val="24"/>
          <w:lang w:eastAsia="en-US"/>
        </w:rPr>
        <w:t xml:space="preserve">ι και η Διάσκεψη των Προέδρων για να συζητηθούν, όπως το μέλλον της </w:t>
      </w:r>
      <w:r>
        <w:rPr>
          <w:rFonts w:eastAsia="UB-Helvetica" w:cs="Times New Roman"/>
          <w:szCs w:val="24"/>
          <w:lang w:eastAsia="en-US"/>
        </w:rPr>
        <w:t>«</w:t>
      </w:r>
      <w:r>
        <w:rPr>
          <w:rFonts w:eastAsia="UB-Helvetica" w:cs="Times New Roman"/>
          <w:szCs w:val="24"/>
          <w:lang w:eastAsia="en-US"/>
        </w:rPr>
        <w:t>Ελληνικής Βιομηχανίας Ζάχαρης</w:t>
      </w:r>
      <w:r>
        <w:rPr>
          <w:rFonts w:eastAsia="UB-Helvetica" w:cs="Times New Roman"/>
          <w:szCs w:val="24"/>
          <w:lang w:eastAsia="en-US"/>
        </w:rPr>
        <w:t>»</w:t>
      </w:r>
      <w:r>
        <w:rPr>
          <w:rFonts w:eastAsia="UB-Helvetica" w:cs="Times New Roman"/>
          <w:szCs w:val="24"/>
          <w:lang w:eastAsia="en-US"/>
        </w:rPr>
        <w:t xml:space="preserve"> αλλά και οι ανακτήσεις των αγροτικών ενισχύσεων.</w:t>
      </w:r>
    </w:p>
    <w:p w14:paraId="4E2B3F5F" w14:textId="77777777" w:rsidR="00E21D74" w:rsidRDefault="00E051D5">
      <w:pPr>
        <w:spacing w:line="600" w:lineRule="auto"/>
        <w:ind w:firstLine="720"/>
        <w:jc w:val="both"/>
        <w:rPr>
          <w:rFonts w:eastAsia="UB-Helvetica" w:cs="Times New Roman"/>
          <w:szCs w:val="24"/>
          <w:lang w:eastAsia="en-US"/>
        </w:rPr>
      </w:pPr>
      <w:r>
        <w:rPr>
          <w:rFonts w:eastAsia="UB-Helvetica" w:cs="Times New Roman"/>
          <w:szCs w:val="24"/>
          <w:lang w:eastAsia="en-US"/>
        </w:rPr>
        <w:t>Εδώ θα ήθελα να πω -και ζητάω πραγματικά και την προστασία των Βουλευτών και της Βουλής και της διαδικασίας</w:t>
      </w:r>
      <w:r>
        <w:rPr>
          <w:rFonts w:eastAsia="UB-Helvetica" w:cs="Times New Roman"/>
          <w:szCs w:val="24"/>
          <w:lang w:eastAsia="en-US"/>
        </w:rPr>
        <w:t xml:space="preserve"> του κοινοβουλευτικού ελέγχου- ότι το Προεδρείο πρέπει να πάρει θέση. Δεν είναι δυνατόν σε μείζονα ζητήματα να υπάρχει μία περιφρόνηση απέναντι στους Έλληνες αγρότες, που ζητούν να ενημερωθούν μέσω αυτής της διαδικασίας. </w:t>
      </w:r>
    </w:p>
    <w:p w14:paraId="4E2B3F60" w14:textId="77777777" w:rsidR="00E21D74" w:rsidRDefault="00E051D5">
      <w:pPr>
        <w:spacing w:line="600" w:lineRule="auto"/>
        <w:ind w:firstLine="720"/>
        <w:jc w:val="both"/>
        <w:rPr>
          <w:rFonts w:eastAsia="UB-Helvetica" w:cs="Times New Roman"/>
          <w:szCs w:val="24"/>
          <w:lang w:eastAsia="en-US"/>
        </w:rPr>
      </w:pPr>
      <w:r>
        <w:rPr>
          <w:rFonts w:eastAsia="UB-Helvetica" w:cs="Times New Roman"/>
          <w:b/>
          <w:szCs w:val="24"/>
          <w:lang w:eastAsia="en-US"/>
        </w:rPr>
        <w:t>ΠΡΟΕΔΡΕΥΩΝ (Γεώργιος Βαρεμένος):</w:t>
      </w:r>
      <w:r>
        <w:rPr>
          <w:rFonts w:eastAsia="UB-Helvetica" w:cs="Times New Roman"/>
          <w:szCs w:val="24"/>
          <w:lang w:eastAsia="en-US"/>
        </w:rPr>
        <w:t xml:space="preserve"> Κ</w:t>
      </w:r>
      <w:r>
        <w:rPr>
          <w:rFonts w:eastAsia="UB-Helvetica" w:cs="Times New Roman"/>
          <w:szCs w:val="24"/>
          <w:lang w:eastAsia="en-US"/>
        </w:rPr>
        <w:t>ύριε Τζελέπη, σας άκουσα. Το Προεδρείο έχει πάρει επανειλημμένα θέση, ότι πρέπει να έρχονται οι Υπουργοί και οι αρμόδιοι Αναπληρωτές Υπουργοί να απαντούν.</w:t>
      </w:r>
    </w:p>
    <w:p w14:paraId="4E2B3F61" w14:textId="77777777" w:rsidR="00E21D74" w:rsidRDefault="00E051D5">
      <w:pPr>
        <w:spacing w:line="600" w:lineRule="auto"/>
        <w:ind w:firstLine="720"/>
        <w:jc w:val="both"/>
        <w:rPr>
          <w:rFonts w:eastAsia="UB-Helvetica" w:cs="Times New Roman"/>
          <w:szCs w:val="24"/>
          <w:lang w:eastAsia="en-US"/>
        </w:rPr>
      </w:pPr>
      <w:r>
        <w:rPr>
          <w:rFonts w:eastAsia="UB-Helvetica" w:cs="Times New Roman"/>
          <w:szCs w:val="24"/>
          <w:lang w:eastAsia="en-US"/>
        </w:rPr>
        <w:lastRenderedPageBreak/>
        <w:t>Με αυτήν την έννοια ο κάθε Βουλευτής του οποίου η ερώτηση δεν απαντάται θα έπαιρνε τον λόγο με τον ίδ</w:t>
      </w:r>
      <w:r>
        <w:rPr>
          <w:rFonts w:eastAsia="UB-Helvetica" w:cs="Times New Roman"/>
          <w:szCs w:val="24"/>
          <w:lang w:eastAsia="en-US"/>
        </w:rPr>
        <w:t xml:space="preserve">ιο χρόνο που θα είχε όταν θα </w:t>
      </w:r>
      <w:proofErr w:type="spellStart"/>
      <w:r>
        <w:rPr>
          <w:rFonts w:eastAsia="UB-Helvetica" w:cs="Times New Roman"/>
          <w:szCs w:val="24"/>
          <w:lang w:eastAsia="en-US"/>
        </w:rPr>
        <w:t>απαντιόταν</w:t>
      </w:r>
      <w:proofErr w:type="spellEnd"/>
      <w:r>
        <w:rPr>
          <w:rFonts w:eastAsia="UB-Helvetica" w:cs="Times New Roman"/>
          <w:szCs w:val="24"/>
          <w:lang w:eastAsia="en-US"/>
        </w:rPr>
        <w:t xml:space="preserve"> η ερώτησή του.</w:t>
      </w:r>
    </w:p>
    <w:p w14:paraId="4E2B3F62" w14:textId="77777777" w:rsidR="00E21D74" w:rsidRDefault="00E051D5">
      <w:pPr>
        <w:spacing w:line="600" w:lineRule="auto"/>
        <w:ind w:firstLine="720"/>
        <w:jc w:val="both"/>
        <w:rPr>
          <w:rFonts w:eastAsia="UB-Helvetica" w:cs="Times New Roman"/>
          <w:szCs w:val="24"/>
          <w:lang w:eastAsia="en-US"/>
        </w:rPr>
      </w:pPr>
      <w:r>
        <w:rPr>
          <w:rFonts w:eastAsia="UB-Helvetica" w:cs="Times New Roman"/>
          <w:b/>
          <w:szCs w:val="24"/>
          <w:lang w:eastAsia="en-US"/>
        </w:rPr>
        <w:t xml:space="preserve">ΜΙΧΑΗΛ ΤΖΕΛΕΠΗΣ: </w:t>
      </w:r>
      <w:r>
        <w:rPr>
          <w:rFonts w:eastAsia="UB-Helvetica" w:cs="Times New Roman"/>
          <w:szCs w:val="24"/>
          <w:lang w:eastAsia="en-US"/>
        </w:rPr>
        <w:t>Θέλω ένα δευτερόλεπτο</w:t>
      </w:r>
      <w:r>
        <w:rPr>
          <w:rFonts w:eastAsia="UB-Helvetica" w:cs="Times New Roman"/>
          <w:szCs w:val="24"/>
          <w:lang w:eastAsia="en-US"/>
        </w:rPr>
        <w:t>,</w:t>
      </w:r>
      <w:r>
        <w:rPr>
          <w:rFonts w:eastAsia="UB-Helvetica" w:cs="Times New Roman"/>
          <w:szCs w:val="24"/>
          <w:lang w:eastAsia="en-US"/>
        </w:rPr>
        <w:t xml:space="preserve"> για να σας δείξω το απαράδεκτο.</w:t>
      </w:r>
    </w:p>
    <w:p w14:paraId="4E2B3F63" w14:textId="77777777" w:rsidR="00E21D74" w:rsidRDefault="00E051D5">
      <w:pPr>
        <w:spacing w:line="600" w:lineRule="auto"/>
        <w:ind w:firstLine="720"/>
        <w:jc w:val="both"/>
        <w:rPr>
          <w:rFonts w:eastAsia="UB-Helvetica" w:cs="Times New Roman"/>
          <w:szCs w:val="24"/>
          <w:lang w:eastAsia="en-US"/>
        </w:rPr>
      </w:pPr>
      <w:r>
        <w:rPr>
          <w:rFonts w:eastAsia="UB-Helvetica" w:cs="Times New Roman"/>
          <w:szCs w:val="24"/>
          <w:lang w:eastAsia="en-US"/>
        </w:rPr>
        <w:t xml:space="preserve">Ενημερώθηκα τουλάχιστον την Πέμπτη για τη μία ερώτηση, ότι δεν θα συζητηθεί. </w:t>
      </w:r>
    </w:p>
    <w:p w14:paraId="4E2B3F64" w14:textId="77777777" w:rsidR="00E21D74" w:rsidRDefault="00E051D5">
      <w:pPr>
        <w:spacing w:line="600" w:lineRule="auto"/>
        <w:ind w:firstLine="720"/>
        <w:jc w:val="both"/>
        <w:rPr>
          <w:rFonts w:eastAsia="UB-Helvetica" w:cs="Times New Roman"/>
          <w:szCs w:val="24"/>
          <w:lang w:eastAsia="en-US"/>
        </w:rPr>
      </w:pPr>
      <w:r>
        <w:rPr>
          <w:rFonts w:eastAsia="UB-Helvetica" w:cs="Times New Roman"/>
          <w:szCs w:val="24"/>
          <w:lang w:eastAsia="en-US"/>
        </w:rPr>
        <w:t>Η άλλη ερώτηση</w:t>
      </w:r>
      <w:r>
        <w:rPr>
          <w:rFonts w:eastAsia="UB-Helvetica" w:cs="Times New Roman"/>
          <w:szCs w:val="24"/>
          <w:lang w:eastAsia="en-US"/>
        </w:rPr>
        <w:t>,</w:t>
      </w:r>
      <w:r>
        <w:rPr>
          <w:rFonts w:eastAsia="UB-Helvetica" w:cs="Times New Roman"/>
          <w:szCs w:val="24"/>
          <w:lang w:eastAsia="en-US"/>
        </w:rPr>
        <w:t xml:space="preserve"> για τις ανακτήσεις</w:t>
      </w:r>
      <w:r>
        <w:rPr>
          <w:rFonts w:eastAsia="UB-Helvetica" w:cs="Times New Roman"/>
          <w:szCs w:val="24"/>
          <w:lang w:eastAsia="en-US"/>
        </w:rPr>
        <w:t>,</w:t>
      </w:r>
      <w:r>
        <w:rPr>
          <w:rFonts w:eastAsia="UB-Helvetica" w:cs="Times New Roman"/>
          <w:szCs w:val="24"/>
          <w:lang w:eastAsia="en-US"/>
        </w:rPr>
        <w:t xml:space="preserve"> μο</w:t>
      </w:r>
      <w:r>
        <w:rPr>
          <w:rFonts w:eastAsia="UB-Helvetica" w:cs="Times New Roman"/>
          <w:szCs w:val="24"/>
          <w:lang w:eastAsia="en-US"/>
        </w:rPr>
        <w:t>υ</w:t>
      </w:r>
      <w:r>
        <w:rPr>
          <w:rFonts w:eastAsia="UB-Helvetica" w:cs="Times New Roman"/>
          <w:szCs w:val="24"/>
          <w:lang w:eastAsia="en-US"/>
        </w:rPr>
        <w:t xml:space="preserve"> είπαν ότι θα συζητιόταν. Και τρεις ώρες πριν από τη συζήτηση, ενώ ήρθα από τη βόρειο Ελλάδα -και δεν είχα άλλη κοινοβουλευτική εργασία- τιμώντας  το Κοινοβούλιο και αυτούς που με έστειλαν εδώ, διαπίστωσα ότι οι Υπουργοί απουσιάζουν. Ενημερώθηκα τρεις ώρες</w:t>
      </w:r>
      <w:r>
        <w:rPr>
          <w:rFonts w:eastAsia="UB-Helvetica" w:cs="Times New Roman"/>
          <w:szCs w:val="24"/>
          <w:lang w:eastAsia="en-US"/>
        </w:rPr>
        <w:t xml:space="preserve"> πριν! Τουλάχιστον, πρέπει να έχουν το φιλότιμο να ενημερώνουν τους Βουλευτές εκ των προτέρων. Μιλάνε για φόρτο εργασίας που προέκυψε στο παρά πέντε!</w:t>
      </w:r>
    </w:p>
    <w:p w14:paraId="4E2B3F65" w14:textId="77777777" w:rsidR="00E21D74" w:rsidRDefault="00E051D5">
      <w:pPr>
        <w:spacing w:line="600" w:lineRule="auto"/>
        <w:ind w:firstLine="720"/>
        <w:jc w:val="both"/>
        <w:rPr>
          <w:rFonts w:eastAsia="Times New Roman" w:cs="Times New Roman"/>
          <w:szCs w:val="24"/>
          <w:lang w:eastAsia="en-US"/>
        </w:rPr>
      </w:pPr>
      <w:r>
        <w:rPr>
          <w:rFonts w:eastAsia="UB-Helvetica" w:cs="Times New Roman"/>
          <w:b/>
          <w:szCs w:val="24"/>
          <w:lang w:eastAsia="en-US"/>
        </w:rPr>
        <w:t>ΠΡΟΕΔΡΕΥΩΝ (Γεώργιος Βαρεμένος):</w:t>
      </w:r>
      <w:r>
        <w:rPr>
          <w:rFonts w:eastAsia="UB-Helvetica" w:cs="Times New Roman"/>
          <w:szCs w:val="24"/>
          <w:lang w:eastAsia="en-US"/>
        </w:rPr>
        <w:t xml:space="preserve"> Θα συζητηθεί τώρα η πρώτη </w:t>
      </w:r>
      <w:r>
        <w:rPr>
          <w:rFonts w:eastAsia="Times New Roman" w:cs="Times New Roman"/>
          <w:szCs w:val="24"/>
          <w:lang w:eastAsia="en-US"/>
        </w:rPr>
        <w:t>με αριθμό 685/21-3-2016 επίκαιρη ερώτηση δεύτερ</w:t>
      </w:r>
      <w:r>
        <w:rPr>
          <w:rFonts w:eastAsia="Times New Roman" w:cs="Times New Roman"/>
          <w:szCs w:val="24"/>
          <w:lang w:eastAsia="en-US"/>
        </w:rPr>
        <w:t>ου κύκλου του Βουλευτή Α΄ Πειραι</w:t>
      </w:r>
      <w:r>
        <w:rPr>
          <w:rFonts w:eastAsia="Times New Roman" w:cs="Times New Roman"/>
          <w:szCs w:val="24"/>
          <w:lang w:eastAsia="en-US"/>
        </w:rPr>
        <w:t>ώς</w:t>
      </w:r>
      <w:r>
        <w:rPr>
          <w:rFonts w:eastAsia="Times New Roman" w:cs="Times New Roman"/>
          <w:szCs w:val="24"/>
          <w:lang w:eastAsia="en-US"/>
        </w:rPr>
        <w:t xml:space="preserve"> της Νέας Δημοκρατίας κ. </w:t>
      </w:r>
      <w:r>
        <w:rPr>
          <w:rFonts w:eastAsia="Times New Roman" w:cs="Times New Roman"/>
          <w:bCs/>
          <w:szCs w:val="24"/>
          <w:lang w:eastAsia="en-US"/>
        </w:rPr>
        <w:t xml:space="preserve">Κωνσταντίνου </w:t>
      </w:r>
      <w:r>
        <w:rPr>
          <w:rFonts w:eastAsia="Times New Roman" w:cs="Times New Roman"/>
          <w:bCs/>
          <w:szCs w:val="24"/>
          <w:lang w:eastAsia="en-US"/>
        </w:rPr>
        <w:lastRenderedPageBreak/>
        <w:t>Κατσαφάδου</w:t>
      </w:r>
      <w:r>
        <w:rPr>
          <w:rFonts w:eastAsia="Times New Roman" w:cs="Times New Roman"/>
          <w:b/>
          <w:szCs w:val="24"/>
          <w:lang w:eastAsia="en-US"/>
        </w:rPr>
        <w:t xml:space="preserve"> </w:t>
      </w:r>
      <w:r>
        <w:rPr>
          <w:rFonts w:eastAsia="Times New Roman" w:cs="Times New Roman"/>
          <w:szCs w:val="24"/>
          <w:lang w:eastAsia="en-US"/>
        </w:rPr>
        <w:t xml:space="preserve">προς τον Υπουργό </w:t>
      </w:r>
      <w:r>
        <w:rPr>
          <w:rFonts w:eastAsia="Times New Roman" w:cs="Times New Roman"/>
          <w:bCs/>
          <w:szCs w:val="24"/>
          <w:lang w:eastAsia="en-US"/>
        </w:rPr>
        <w:t>Υγείας,</w:t>
      </w:r>
      <w:r>
        <w:rPr>
          <w:rFonts w:eastAsia="Times New Roman" w:cs="Times New Roman"/>
          <w:b/>
          <w:bCs/>
          <w:szCs w:val="24"/>
          <w:lang w:eastAsia="en-US"/>
        </w:rPr>
        <w:t xml:space="preserve"> </w:t>
      </w:r>
      <w:r>
        <w:rPr>
          <w:rFonts w:eastAsia="Times New Roman" w:cs="Times New Roman"/>
          <w:szCs w:val="24"/>
          <w:lang w:eastAsia="en-US"/>
        </w:rPr>
        <w:t>σχετικά με την ανάγκη υγειονομικού ελέγχου των μεταναστών και των προσφύγων που εισέρχονται στη χώρα μας.</w:t>
      </w:r>
    </w:p>
    <w:p w14:paraId="4E2B3F66" w14:textId="77777777" w:rsidR="00E21D74" w:rsidRDefault="00E051D5">
      <w:pPr>
        <w:spacing w:line="600" w:lineRule="auto"/>
        <w:ind w:firstLine="720"/>
        <w:jc w:val="both"/>
        <w:rPr>
          <w:rFonts w:eastAsia="Times New Roman" w:cs="Times New Roman"/>
          <w:szCs w:val="24"/>
          <w:lang w:eastAsia="en-US"/>
        </w:rPr>
      </w:pPr>
      <w:r>
        <w:rPr>
          <w:rFonts w:eastAsia="Times New Roman" w:cs="Times New Roman"/>
          <w:szCs w:val="24"/>
          <w:lang w:eastAsia="en-US"/>
        </w:rPr>
        <w:t>Κύριε Κατσαφάδο, έχετε τον λόγο για δύο λε</w:t>
      </w:r>
      <w:r>
        <w:rPr>
          <w:rFonts w:eastAsia="Times New Roman" w:cs="Times New Roman"/>
          <w:szCs w:val="24"/>
          <w:lang w:eastAsia="en-US"/>
        </w:rPr>
        <w:t>πτά.</w:t>
      </w:r>
    </w:p>
    <w:p w14:paraId="4E2B3F67" w14:textId="77777777" w:rsidR="00E21D74" w:rsidRDefault="00E051D5">
      <w:pPr>
        <w:spacing w:line="600" w:lineRule="auto"/>
        <w:ind w:firstLine="720"/>
        <w:jc w:val="both"/>
        <w:rPr>
          <w:rFonts w:eastAsia="Times New Roman" w:cs="Times New Roman"/>
          <w:szCs w:val="24"/>
          <w:lang w:eastAsia="en-US"/>
        </w:rPr>
      </w:pPr>
      <w:r>
        <w:rPr>
          <w:rFonts w:eastAsia="Times New Roman" w:cs="Times New Roman"/>
          <w:b/>
          <w:szCs w:val="24"/>
          <w:lang w:eastAsia="en-US"/>
        </w:rPr>
        <w:t>ΚΩΝΣΤΑΝΤΙΝΟΣ ΚΑΤΣΑΦΑΔΟΣ</w:t>
      </w:r>
      <w:r>
        <w:rPr>
          <w:rFonts w:eastAsia="Times New Roman" w:cs="Times New Roman"/>
          <w:szCs w:val="24"/>
          <w:lang w:eastAsia="en-US"/>
        </w:rPr>
        <w:t>: Ευχαριστώ πολύ, κύριε Πρόεδρε.</w:t>
      </w:r>
    </w:p>
    <w:p w14:paraId="4E2B3F68" w14:textId="77777777" w:rsidR="00E21D74" w:rsidRDefault="00E051D5">
      <w:pPr>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Κύριε Υπουργέ, το </w:t>
      </w:r>
      <w:r>
        <w:rPr>
          <w:rFonts w:eastAsia="Times New Roman" w:cs="Times New Roman"/>
          <w:szCs w:val="24"/>
          <w:lang w:eastAsia="en-US"/>
        </w:rPr>
        <w:t>π</w:t>
      </w:r>
      <w:r>
        <w:rPr>
          <w:rFonts w:eastAsia="Times New Roman" w:cs="Times New Roman"/>
          <w:szCs w:val="24"/>
          <w:lang w:eastAsia="en-US"/>
        </w:rPr>
        <w:t xml:space="preserve">ροσφυγικό και </w:t>
      </w:r>
      <w:r>
        <w:rPr>
          <w:rFonts w:eastAsia="Times New Roman" w:cs="Times New Roman"/>
          <w:szCs w:val="24"/>
          <w:lang w:eastAsia="en-US"/>
        </w:rPr>
        <w:t>μ</w:t>
      </w:r>
      <w:r>
        <w:rPr>
          <w:rFonts w:eastAsia="Times New Roman" w:cs="Times New Roman"/>
          <w:szCs w:val="24"/>
          <w:lang w:eastAsia="en-US"/>
        </w:rPr>
        <w:t>εταναστευτικό είναι ένα πρόβλημα το οποίο θα απασχολήσει για αρκετό καιρό, απ’ ό,τι φαίνεται, την πατρίδα μας. Είναι ένα πρόβλημα το οποίο</w:t>
      </w:r>
      <w:r>
        <w:rPr>
          <w:rFonts w:eastAsia="Times New Roman" w:cs="Times New Roman"/>
          <w:szCs w:val="24"/>
          <w:lang w:eastAsia="en-US"/>
        </w:rPr>
        <w:t>,</w:t>
      </w:r>
      <w:r>
        <w:rPr>
          <w:rFonts w:eastAsia="Times New Roman" w:cs="Times New Roman"/>
          <w:szCs w:val="24"/>
          <w:lang w:eastAsia="en-US"/>
        </w:rPr>
        <w:t xml:space="preserve"> εκτός από κοινωνικές,</w:t>
      </w:r>
      <w:r>
        <w:rPr>
          <w:rFonts w:eastAsia="Times New Roman" w:cs="Times New Roman"/>
          <w:szCs w:val="24"/>
          <w:lang w:eastAsia="en-US"/>
        </w:rPr>
        <w:t xml:space="preserve"> οικονομικές και εθνικές προεκτάσεις, έχει και υγειονομικές προεκτάσεις.</w:t>
      </w:r>
    </w:p>
    <w:p w14:paraId="4E2B3F69" w14:textId="77777777" w:rsidR="00E21D74" w:rsidRDefault="00E051D5">
      <w:pPr>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Όπως ξέρετε, στον Πειραιά υπάρχουν δύο </w:t>
      </w:r>
      <w:r>
        <w:rPr>
          <w:rFonts w:eastAsia="Times New Roman" w:cs="Times New Roman"/>
          <w:szCs w:val="24"/>
          <w:lang w:val="en-US" w:eastAsia="en-US"/>
        </w:rPr>
        <w:t>hot</w:t>
      </w:r>
      <w:r>
        <w:rPr>
          <w:rFonts w:eastAsia="Times New Roman" w:cs="Times New Roman"/>
          <w:szCs w:val="24"/>
          <w:lang w:eastAsia="en-US"/>
        </w:rPr>
        <w:t xml:space="preserve"> </w:t>
      </w:r>
      <w:r>
        <w:rPr>
          <w:rFonts w:eastAsia="Times New Roman" w:cs="Times New Roman"/>
          <w:szCs w:val="24"/>
          <w:lang w:val="en-US" w:eastAsia="en-US"/>
        </w:rPr>
        <w:t>spots</w:t>
      </w:r>
      <w:r>
        <w:rPr>
          <w:rFonts w:eastAsia="Times New Roman" w:cs="Times New Roman"/>
          <w:szCs w:val="24"/>
          <w:lang w:eastAsia="en-US"/>
        </w:rPr>
        <w:t xml:space="preserve">. Το ένα είναι το πρόχειρα κατασκευασμένο </w:t>
      </w:r>
      <w:r>
        <w:rPr>
          <w:rFonts w:eastAsia="Times New Roman" w:cs="Times New Roman"/>
          <w:szCs w:val="24"/>
          <w:lang w:val="en-US" w:eastAsia="en-US"/>
        </w:rPr>
        <w:t>hot</w:t>
      </w:r>
      <w:r>
        <w:rPr>
          <w:rFonts w:eastAsia="Times New Roman" w:cs="Times New Roman"/>
          <w:szCs w:val="24"/>
          <w:lang w:eastAsia="en-US"/>
        </w:rPr>
        <w:t xml:space="preserve"> </w:t>
      </w:r>
      <w:r>
        <w:rPr>
          <w:rFonts w:eastAsia="Times New Roman" w:cs="Times New Roman"/>
          <w:szCs w:val="24"/>
          <w:lang w:val="en-US" w:eastAsia="en-US"/>
        </w:rPr>
        <w:t>spot</w:t>
      </w:r>
      <w:r>
        <w:rPr>
          <w:rFonts w:eastAsia="Times New Roman" w:cs="Times New Roman"/>
          <w:szCs w:val="24"/>
          <w:lang w:eastAsia="en-US"/>
        </w:rPr>
        <w:t xml:space="preserve"> από τις δομές τις οποίες είχε το ίδιο το λιμάνι του Πειραιά και υπάρχει και το </w:t>
      </w:r>
      <w:r>
        <w:rPr>
          <w:rFonts w:eastAsia="Times New Roman" w:cs="Times New Roman"/>
          <w:szCs w:val="24"/>
          <w:lang w:val="en-US" w:eastAsia="en-US"/>
        </w:rPr>
        <w:t>hot</w:t>
      </w:r>
      <w:r>
        <w:rPr>
          <w:rFonts w:eastAsia="Times New Roman" w:cs="Times New Roman"/>
          <w:szCs w:val="24"/>
          <w:lang w:eastAsia="en-US"/>
        </w:rPr>
        <w:t xml:space="preserve"> </w:t>
      </w:r>
      <w:r>
        <w:rPr>
          <w:rFonts w:eastAsia="Times New Roman" w:cs="Times New Roman"/>
          <w:szCs w:val="24"/>
          <w:lang w:val="en-US" w:eastAsia="en-US"/>
        </w:rPr>
        <w:t>s</w:t>
      </w:r>
      <w:r>
        <w:rPr>
          <w:rFonts w:eastAsia="Times New Roman" w:cs="Times New Roman"/>
          <w:szCs w:val="24"/>
          <w:lang w:val="en-US" w:eastAsia="en-US"/>
        </w:rPr>
        <w:t>pot</w:t>
      </w:r>
      <w:r>
        <w:rPr>
          <w:rFonts w:eastAsia="Times New Roman" w:cs="Times New Roman"/>
          <w:szCs w:val="24"/>
          <w:lang w:eastAsia="en-US"/>
        </w:rPr>
        <w:t xml:space="preserve"> στο Σχιστό.</w:t>
      </w:r>
    </w:p>
    <w:p w14:paraId="4E2B3F6A" w14:textId="77777777" w:rsidR="00E21D74" w:rsidRDefault="00E051D5">
      <w:pPr>
        <w:spacing w:line="600" w:lineRule="auto"/>
        <w:ind w:firstLine="720"/>
        <w:jc w:val="both"/>
        <w:rPr>
          <w:rFonts w:eastAsia="Times New Roman" w:cs="Times New Roman"/>
          <w:szCs w:val="24"/>
          <w:lang w:eastAsia="en-US"/>
        </w:rPr>
      </w:pPr>
      <w:proofErr w:type="spellStart"/>
      <w:r>
        <w:rPr>
          <w:rFonts w:eastAsia="Times New Roman" w:cs="Times New Roman"/>
          <w:szCs w:val="24"/>
          <w:lang w:eastAsia="en-US"/>
        </w:rPr>
        <w:t>Αφουγκραζόμενος</w:t>
      </w:r>
      <w:proofErr w:type="spellEnd"/>
      <w:r>
        <w:rPr>
          <w:rFonts w:eastAsia="Times New Roman" w:cs="Times New Roman"/>
          <w:szCs w:val="24"/>
          <w:lang w:eastAsia="en-US"/>
        </w:rPr>
        <w:t xml:space="preserve"> την αγωνία και την ανασφάλεια των συμπολιτών μου στον Πειραιά -αλλά αντιλαμβάνομαι ότι η ίδια αγωνία υπάρχει σε όλους τους Έλληνες πολίτες-</w:t>
      </w:r>
      <w:r>
        <w:rPr>
          <w:rFonts w:eastAsia="Times New Roman" w:cs="Times New Roman"/>
          <w:szCs w:val="24"/>
          <w:lang w:eastAsia="en-US"/>
        </w:rPr>
        <w:t>,</w:t>
      </w:r>
      <w:r>
        <w:rPr>
          <w:rFonts w:eastAsia="Times New Roman" w:cs="Times New Roman"/>
          <w:szCs w:val="24"/>
          <w:lang w:eastAsia="en-US"/>
        </w:rPr>
        <w:t xml:space="preserve"> ήθελα να σας ρωτήσω αν όλοι </w:t>
      </w:r>
      <w:r>
        <w:rPr>
          <w:rFonts w:eastAsia="Times New Roman" w:cs="Times New Roman"/>
          <w:szCs w:val="24"/>
          <w:lang w:eastAsia="en-US"/>
        </w:rPr>
        <w:lastRenderedPageBreak/>
        <w:t>αυτοί οι παράνομοι μετανάστες και οι πρόσφυγες, οι οποί</w:t>
      </w:r>
      <w:r>
        <w:rPr>
          <w:rFonts w:eastAsia="Times New Roman" w:cs="Times New Roman"/>
          <w:szCs w:val="24"/>
          <w:lang w:eastAsia="en-US"/>
        </w:rPr>
        <w:t>οι εισέρχονται στη χώρα μας, υπόκεινται σε κάποιον υγειονομικό έλεγχο σε ό,τι έχει να κάνει με μεταδιδόμενες ασθένειες, με επιδημίες</w:t>
      </w:r>
      <w:r>
        <w:rPr>
          <w:rFonts w:eastAsia="Times New Roman" w:cs="Times New Roman"/>
          <w:szCs w:val="24"/>
          <w:lang w:eastAsia="en-US"/>
        </w:rPr>
        <w:t>,</w:t>
      </w:r>
      <w:r>
        <w:rPr>
          <w:rFonts w:eastAsia="Times New Roman" w:cs="Times New Roman"/>
          <w:szCs w:val="24"/>
          <w:lang w:eastAsia="en-US"/>
        </w:rPr>
        <w:t xml:space="preserve"> δηλαδή</w:t>
      </w:r>
      <w:r>
        <w:rPr>
          <w:rFonts w:eastAsia="Times New Roman" w:cs="Times New Roman"/>
          <w:szCs w:val="24"/>
          <w:lang w:eastAsia="en-US"/>
        </w:rPr>
        <w:t>,</w:t>
      </w:r>
      <w:r>
        <w:rPr>
          <w:rFonts w:eastAsia="Times New Roman" w:cs="Times New Roman"/>
          <w:szCs w:val="24"/>
          <w:lang w:eastAsia="en-US"/>
        </w:rPr>
        <w:t xml:space="preserve"> και όλα αυτά, γιατί, απ’ ό,τι μας έχει πει το ΚΕΕΛΠΝΟ</w:t>
      </w:r>
      <w:r>
        <w:rPr>
          <w:rFonts w:eastAsia="Times New Roman" w:cs="Times New Roman"/>
          <w:szCs w:val="24"/>
          <w:lang w:eastAsia="en-US"/>
        </w:rPr>
        <w:t xml:space="preserve"> </w:t>
      </w:r>
      <w:r>
        <w:rPr>
          <w:rFonts w:eastAsia="Times New Roman" w:cs="Times New Roman"/>
          <w:szCs w:val="24"/>
          <w:lang w:eastAsia="en-US"/>
        </w:rPr>
        <w:t>-θα ήθελα να σας αναφέρω αυτό το οποίο έχει πει το ΚΕΕΛΠΝΟ-</w:t>
      </w:r>
      <w:r>
        <w:rPr>
          <w:rFonts w:eastAsia="Times New Roman" w:cs="Times New Roman"/>
          <w:szCs w:val="24"/>
          <w:lang w:eastAsia="en-US"/>
        </w:rPr>
        <w:t xml:space="preserve">, </w:t>
      </w:r>
      <w:r>
        <w:rPr>
          <w:rFonts w:eastAsia="Times New Roman" w:cs="Times New Roman"/>
          <w:szCs w:val="24"/>
          <w:lang w:eastAsia="en-US"/>
        </w:rPr>
        <w:t>οι κάτοικοι αυτών των χωρών, οι μετανάστες και οι πρόσφυγες οι οποίοι έρχονται από τη Συρία, το Ιράκ, το Μπαγκλαντές, το Αφγανιστάν, έχουν ένα επιδημιολογικό προφίλ λοιμώξεων</w:t>
      </w:r>
      <w:r>
        <w:rPr>
          <w:rFonts w:eastAsia="Times New Roman" w:cs="Times New Roman"/>
          <w:szCs w:val="24"/>
          <w:lang w:eastAsia="en-US"/>
        </w:rPr>
        <w:t>,</w:t>
      </w:r>
      <w:r>
        <w:rPr>
          <w:rFonts w:eastAsia="Times New Roman" w:cs="Times New Roman"/>
          <w:szCs w:val="24"/>
          <w:lang w:eastAsia="en-US"/>
        </w:rPr>
        <w:t xml:space="preserve"> το οποίο είναι τελείως διαφορετικό απ’ αυτό που έχουν οι Ευρωπαίοι και οι Έλλη</w:t>
      </w:r>
      <w:r>
        <w:rPr>
          <w:rFonts w:eastAsia="Times New Roman" w:cs="Times New Roman"/>
          <w:szCs w:val="24"/>
          <w:lang w:eastAsia="en-US"/>
        </w:rPr>
        <w:t>νες.</w:t>
      </w:r>
    </w:p>
    <w:p w14:paraId="4E2B3F6B" w14:textId="77777777" w:rsidR="00E21D74" w:rsidRDefault="00E051D5">
      <w:pPr>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Επίσης θα ήθελα να σας ενημερώσω ότι το Ευρωπαϊκό Κέντρο </w:t>
      </w:r>
      <w:r>
        <w:rPr>
          <w:rFonts w:eastAsia="Times New Roman" w:cs="Times New Roman"/>
          <w:szCs w:val="24"/>
          <w:lang w:eastAsia="en-US"/>
        </w:rPr>
        <w:t xml:space="preserve">Πρόληψης και </w:t>
      </w:r>
      <w:r>
        <w:rPr>
          <w:rFonts w:eastAsia="Times New Roman" w:cs="Times New Roman"/>
          <w:szCs w:val="24"/>
          <w:lang w:eastAsia="en-US"/>
        </w:rPr>
        <w:t xml:space="preserve">Ελέγχου Νοσημάτων, το </w:t>
      </w:r>
      <w:r>
        <w:rPr>
          <w:rFonts w:eastAsia="Times New Roman" w:cs="Times New Roman"/>
          <w:szCs w:val="24"/>
          <w:lang w:val="en-US" w:eastAsia="en-US"/>
        </w:rPr>
        <w:t>ECDC</w:t>
      </w:r>
      <w:r>
        <w:rPr>
          <w:rFonts w:eastAsia="Times New Roman" w:cs="Times New Roman"/>
          <w:szCs w:val="24"/>
          <w:lang w:eastAsia="en-US"/>
        </w:rPr>
        <w:t xml:space="preserve">, έχει μιλήσει εγκαίρως για φόβο εξάπλωσης νοσημάτων </w:t>
      </w:r>
      <w:r>
        <w:rPr>
          <w:rFonts w:eastAsia="Times New Roman" w:cs="Times New Roman"/>
          <w:szCs w:val="24"/>
          <w:lang w:eastAsia="en-US"/>
        </w:rPr>
        <w:t>–</w:t>
      </w:r>
      <w:r>
        <w:rPr>
          <w:rFonts w:eastAsia="Times New Roman" w:cs="Times New Roman"/>
          <w:szCs w:val="24"/>
          <w:lang w:eastAsia="en-US"/>
        </w:rPr>
        <w:t>όπως, παραδείγματος χάρ</w:t>
      </w:r>
      <w:r>
        <w:rPr>
          <w:rFonts w:eastAsia="Times New Roman" w:cs="Times New Roman"/>
          <w:szCs w:val="24"/>
          <w:lang w:eastAsia="en-US"/>
        </w:rPr>
        <w:t>ιν</w:t>
      </w:r>
      <w:r>
        <w:rPr>
          <w:rFonts w:eastAsia="Times New Roman" w:cs="Times New Roman"/>
          <w:szCs w:val="24"/>
          <w:lang w:eastAsia="en-US"/>
        </w:rPr>
        <w:t>, η ψώρα</w:t>
      </w:r>
      <w:r>
        <w:rPr>
          <w:rFonts w:eastAsia="Times New Roman" w:cs="Times New Roman"/>
          <w:szCs w:val="24"/>
          <w:lang w:eastAsia="en-US"/>
        </w:rPr>
        <w:t>–</w:t>
      </w:r>
      <w:r>
        <w:rPr>
          <w:rFonts w:eastAsia="Times New Roman" w:cs="Times New Roman"/>
          <w:szCs w:val="24"/>
          <w:lang w:eastAsia="en-US"/>
        </w:rPr>
        <w:t xml:space="preserve"> και νοσημάτων τα οποία μεταδίδονται με σταγονίδια ή </w:t>
      </w:r>
      <w:proofErr w:type="spellStart"/>
      <w:r>
        <w:rPr>
          <w:rFonts w:eastAsia="Times New Roman" w:cs="Times New Roman"/>
          <w:szCs w:val="24"/>
          <w:lang w:eastAsia="en-US"/>
        </w:rPr>
        <w:t>αερογενώς</w:t>
      </w:r>
      <w:proofErr w:type="spellEnd"/>
      <w:r>
        <w:rPr>
          <w:rFonts w:eastAsia="Times New Roman" w:cs="Times New Roman"/>
          <w:szCs w:val="24"/>
          <w:lang w:eastAsia="en-US"/>
        </w:rPr>
        <w:t>, λόγ</w:t>
      </w:r>
      <w:r>
        <w:rPr>
          <w:rFonts w:eastAsia="Times New Roman" w:cs="Times New Roman"/>
          <w:szCs w:val="24"/>
          <w:lang w:eastAsia="en-US"/>
        </w:rPr>
        <w:t xml:space="preserve">ω των κακών συνθηκών διαβίωσης και του </w:t>
      </w:r>
      <w:proofErr w:type="spellStart"/>
      <w:r>
        <w:rPr>
          <w:rFonts w:eastAsia="Times New Roman" w:cs="Times New Roman"/>
          <w:szCs w:val="24"/>
          <w:lang w:eastAsia="en-US"/>
        </w:rPr>
        <w:t>υπερσυνωστισμού</w:t>
      </w:r>
      <w:proofErr w:type="spellEnd"/>
      <w:r>
        <w:rPr>
          <w:rFonts w:eastAsia="Times New Roman" w:cs="Times New Roman"/>
          <w:szCs w:val="24"/>
          <w:lang w:eastAsia="en-US"/>
        </w:rPr>
        <w:t xml:space="preserve"> ο οποίος υπάρχει στα </w:t>
      </w:r>
      <w:r>
        <w:rPr>
          <w:rFonts w:eastAsia="Times New Roman" w:cs="Times New Roman"/>
          <w:szCs w:val="24"/>
          <w:lang w:val="en-US" w:eastAsia="en-US"/>
        </w:rPr>
        <w:t>hot</w:t>
      </w:r>
      <w:r>
        <w:rPr>
          <w:rFonts w:eastAsia="Times New Roman" w:cs="Times New Roman"/>
          <w:szCs w:val="24"/>
          <w:lang w:eastAsia="en-US"/>
        </w:rPr>
        <w:t xml:space="preserve"> </w:t>
      </w:r>
      <w:r>
        <w:rPr>
          <w:rFonts w:eastAsia="Times New Roman" w:cs="Times New Roman"/>
          <w:szCs w:val="24"/>
          <w:lang w:val="en-US" w:eastAsia="en-US"/>
        </w:rPr>
        <w:t>spots</w:t>
      </w:r>
      <w:r>
        <w:rPr>
          <w:rFonts w:eastAsia="Times New Roman" w:cs="Times New Roman"/>
          <w:szCs w:val="24"/>
          <w:lang w:eastAsia="en-US"/>
        </w:rPr>
        <w:t>.</w:t>
      </w:r>
    </w:p>
    <w:p w14:paraId="4E2B3F6C" w14:textId="77777777" w:rsidR="00E21D74" w:rsidRDefault="00E051D5">
      <w:pPr>
        <w:spacing w:line="600" w:lineRule="auto"/>
        <w:ind w:firstLine="720"/>
        <w:jc w:val="both"/>
        <w:rPr>
          <w:rFonts w:eastAsia="Times New Roman" w:cs="Times New Roman"/>
          <w:szCs w:val="24"/>
          <w:lang w:eastAsia="en-US"/>
        </w:rPr>
      </w:pPr>
      <w:r>
        <w:rPr>
          <w:rFonts w:eastAsia="Times New Roman" w:cs="Times New Roman"/>
          <w:szCs w:val="24"/>
          <w:lang w:eastAsia="en-US"/>
        </w:rPr>
        <w:lastRenderedPageBreak/>
        <w:t>Όμως και η Ελληνική Εταιρεία Λοιμώξεων σε πρόσφατη συνέντευξη Τύπου επεσήμανε ότι υπάρχει κίνδυνος αναζωπύρωσης της φυματίωσης</w:t>
      </w:r>
      <w:r>
        <w:rPr>
          <w:rFonts w:eastAsia="Times New Roman" w:cs="Times New Roman"/>
          <w:szCs w:val="24"/>
          <w:lang w:eastAsia="en-US"/>
        </w:rPr>
        <w:t>,</w:t>
      </w:r>
      <w:r>
        <w:rPr>
          <w:rFonts w:eastAsia="Times New Roman" w:cs="Times New Roman"/>
          <w:szCs w:val="24"/>
          <w:lang w:eastAsia="en-US"/>
        </w:rPr>
        <w:t xml:space="preserve"> λόγω των πολύ κακών συνθηκών διαβίωσης κα</w:t>
      </w:r>
      <w:r>
        <w:rPr>
          <w:rFonts w:eastAsia="Times New Roman" w:cs="Times New Roman"/>
          <w:szCs w:val="24"/>
          <w:lang w:eastAsia="en-US"/>
        </w:rPr>
        <w:t>ι υγιεινής όλων αυτών των ατόμων και της εύκολης μετάδοσης αυτού του ιού.</w:t>
      </w:r>
    </w:p>
    <w:p w14:paraId="4E2B3F6D" w14:textId="77777777" w:rsidR="00E21D74" w:rsidRDefault="00E051D5">
      <w:pPr>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Με αφορμή, λοιπόν, όλα αυτά τα οποία σας είπα πριν αλλά και </w:t>
      </w:r>
      <w:r>
        <w:rPr>
          <w:rFonts w:eastAsia="Times New Roman" w:cs="Times New Roman"/>
          <w:szCs w:val="24"/>
          <w:lang w:eastAsia="en-US"/>
        </w:rPr>
        <w:t xml:space="preserve">λαμβάνοντας υπ’ </w:t>
      </w:r>
      <w:proofErr w:type="spellStart"/>
      <w:r>
        <w:rPr>
          <w:rFonts w:eastAsia="Times New Roman" w:cs="Times New Roman"/>
          <w:szCs w:val="24"/>
          <w:lang w:eastAsia="en-US"/>
        </w:rPr>
        <w:t>όψιν</w:t>
      </w:r>
      <w:proofErr w:type="spellEnd"/>
      <w:r>
        <w:rPr>
          <w:rFonts w:eastAsia="Times New Roman" w:cs="Times New Roman"/>
          <w:szCs w:val="24"/>
          <w:lang w:eastAsia="en-US"/>
        </w:rPr>
        <w:t xml:space="preserve"> τις καιρικές συνθήκες, που θα είναι τελείως διαφορετικές καθώς έρχεται το καλοκαίρι, θα ήθελα μία απά</w:t>
      </w:r>
      <w:r>
        <w:rPr>
          <w:rFonts w:eastAsia="Times New Roman" w:cs="Times New Roman"/>
          <w:szCs w:val="24"/>
          <w:lang w:eastAsia="en-US"/>
        </w:rPr>
        <w:t>ντηση για το αν όλοι αυτοί οι μετανάστες και οι πρόσφυγες, οι οποίοι εισέρχονται στη χώρα μας, υπόκεινται σε κάποιον υγειονομικό έλεγχο ή αν υπάρχει ένα υγειονομικό προφίλ όλων αυτών, ούτως ώστε και οι πολίτες να αισθάνονται μεγαλύτερη ασφάλεια.</w:t>
      </w:r>
    </w:p>
    <w:p w14:paraId="4E2B3F6E" w14:textId="77777777" w:rsidR="00E21D74" w:rsidRDefault="00E051D5">
      <w:pPr>
        <w:spacing w:line="600" w:lineRule="auto"/>
        <w:ind w:firstLine="720"/>
        <w:jc w:val="both"/>
        <w:rPr>
          <w:rFonts w:eastAsia="Times New Roman" w:cs="Times New Roman"/>
          <w:szCs w:val="24"/>
          <w:lang w:eastAsia="en-US"/>
        </w:rPr>
      </w:pPr>
      <w:r>
        <w:rPr>
          <w:rFonts w:eastAsia="Times New Roman" w:cs="Times New Roman"/>
          <w:szCs w:val="24"/>
          <w:lang w:eastAsia="en-US"/>
        </w:rPr>
        <w:t>Σας ευχαρι</w:t>
      </w:r>
      <w:r>
        <w:rPr>
          <w:rFonts w:eastAsia="Times New Roman" w:cs="Times New Roman"/>
          <w:szCs w:val="24"/>
          <w:lang w:eastAsia="en-US"/>
        </w:rPr>
        <w:t>στώ πολύ.</w:t>
      </w:r>
    </w:p>
    <w:p w14:paraId="4E2B3F6F" w14:textId="77777777" w:rsidR="00E21D74" w:rsidRDefault="00E051D5">
      <w:pPr>
        <w:spacing w:line="600" w:lineRule="auto"/>
        <w:ind w:firstLine="720"/>
        <w:jc w:val="both"/>
        <w:rPr>
          <w:rFonts w:eastAsia="Times New Roman" w:cs="Times New Roman"/>
          <w:szCs w:val="24"/>
          <w:lang w:eastAsia="en-US"/>
        </w:rPr>
      </w:pPr>
      <w:r>
        <w:rPr>
          <w:rFonts w:eastAsia="Times New Roman" w:cs="Times New Roman"/>
          <w:b/>
          <w:szCs w:val="24"/>
          <w:lang w:eastAsia="en-US"/>
        </w:rPr>
        <w:t>ΠΡΟΕΔΡΕΥΩΝ (Γεώργιος Βαρεμένος):</w:t>
      </w:r>
      <w:r>
        <w:rPr>
          <w:rFonts w:eastAsia="Times New Roman" w:cs="Times New Roman"/>
          <w:szCs w:val="24"/>
          <w:lang w:eastAsia="en-US"/>
        </w:rPr>
        <w:t xml:space="preserve"> Κύριε Υπουργέ, έχετε τον λόγο.</w:t>
      </w:r>
    </w:p>
    <w:p w14:paraId="4E2B3F70" w14:textId="77777777" w:rsidR="00E21D74" w:rsidRDefault="00E051D5">
      <w:pPr>
        <w:spacing w:line="600" w:lineRule="auto"/>
        <w:ind w:firstLine="720"/>
        <w:jc w:val="both"/>
        <w:rPr>
          <w:rFonts w:eastAsia="Times New Roman" w:cs="Times New Roman"/>
          <w:szCs w:val="24"/>
          <w:lang w:eastAsia="en-US"/>
        </w:rPr>
      </w:pPr>
      <w:r>
        <w:rPr>
          <w:rFonts w:eastAsia="Times New Roman" w:cs="Times New Roman"/>
          <w:b/>
          <w:szCs w:val="24"/>
          <w:lang w:eastAsia="en-US"/>
        </w:rPr>
        <w:lastRenderedPageBreak/>
        <w:t>ΑΝΔΡΕΑΣ ΞΑΝΘΟΣ (Υπουργός Υγείας):</w:t>
      </w:r>
      <w:r>
        <w:rPr>
          <w:rFonts w:eastAsia="Times New Roman" w:cs="Times New Roman"/>
          <w:szCs w:val="24"/>
          <w:lang w:eastAsia="en-US"/>
        </w:rPr>
        <w:t xml:space="preserve"> Αγαπητέ συνάδελφε, αυτό το ερώτημα το οποίο τίθεται και από εσάς αλλά και από αρκετά </w:t>
      </w:r>
      <w:r>
        <w:rPr>
          <w:rFonts w:eastAsia="Times New Roman" w:cs="Times New Roman"/>
          <w:szCs w:val="24"/>
          <w:lang w:eastAsia="en-US"/>
        </w:rPr>
        <w:t>μ</w:t>
      </w:r>
      <w:r>
        <w:rPr>
          <w:rFonts w:eastAsia="Times New Roman" w:cs="Times New Roman"/>
          <w:szCs w:val="24"/>
          <w:lang w:eastAsia="en-US"/>
        </w:rPr>
        <w:t xml:space="preserve">έσα </w:t>
      </w:r>
      <w:r>
        <w:rPr>
          <w:rFonts w:eastAsia="Times New Roman" w:cs="Times New Roman"/>
          <w:szCs w:val="24"/>
          <w:lang w:eastAsia="en-US"/>
        </w:rPr>
        <w:t>ε</w:t>
      </w:r>
      <w:r>
        <w:rPr>
          <w:rFonts w:eastAsia="Times New Roman" w:cs="Times New Roman"/>
          <w:szCs w:val="24"/>
          <w:lang w:eastAsia="en-US"/>
        </w:rPr>
        <w:t xml:space="preserve">νημέρωσης αυτήν την περίοδο στη χώρα μας, σε μεγάλο βαθμό έχει απαντηθεί από τη διεθνή επιστημονική κοινότητα. Έχει τεκμηριωθεί και από τον Παγκόσμιο Οργανισμό Υγείας και από το </w:t>
      </w:r>
      <w:r>
        <w:rPr>
          <w:rFonts w:eastAsia="Times New Roman" w:cs="Times New Roman"/>
          <w:szCs w:val="24"/>
          <w:lang w:val="en-US" w:eastAsia="en-US"/>
        </w:rPr>
        <w:t>ECDC</w:t>
      </w:r>
      <w:r>
        <w:rPr>
          <w:rFonts w:eastAsia="Times New Roman" w:cs="Times New Roman"/>
          <w:szCs w:val="24"/>
          <w:lang w:eastAsia="en-US"/>
        </w:rPr>
        <w:t xml:space="preserve">, στο οποίο αναφερθήκατε, ότι το επιδημιολογικό προφίλ αυτής της περιόδου </w:t>
      </w:r>
      <w:r>
        <w:rPr>
          <w:rFonts w:eastAsia="Times New Roman" w:cs="Times New Roman"/>
          <w:szCs w:val="24"/>
          <w:lang w:eastAsia="en-US"/>
        </w:rPr>
        <w:t>των μεταναστευτικών και των προσφυγικών ροών είναι το προφίλ του υγιούς μετανάστη.</w:t>
      </w:r>
    </w:p>
    <w:p w14:paraId="4E2B3F71"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t xml:space="preserve">Δεν τεκμηριώνεται με κανέναν τρόπο η εικόνα μιας υγειονομικής βόμβας, η οποία απειλεί τη δημόσια υγεία στη χώρα μας ή σε οποιαδήποτε άλλη χώρα που υποδέχεται πρόσφυγες. </w:t>
      </w:r>
    </w:p>
    <w:p w14:paraId="4E2B3F72"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οί οι άνθρωποι είναι κατά βάση υγιής πληθυσμός. Βεβαίως είναι ταλαιπωρημένοι από το ταξίδι και από τις κακές συνθήκες διαβίωσης. Σήμερα η πλειονότητά τους, το 40% πλέον, είναι παιδιά και το 22% είναι γυναίκες. </w:t>
      </w:r>
    </w:p>
    <w:p w14:paraId="4E2B3F73"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lastRenderedPageBreak/>
        <w:t>Τα νοσήματα</w:t>
      </w:r>
      <w:r>
        <w:rPr>
          <w:rFonts w:eastAsia="Times New Roman" w:cs="Times New Roman"/>
          <w:szCs w:val="24"/>
        </w:rPr>
        <w:t>,</w:t>
      </w:r>
      <w:r>
        <w:rPr>
          <w:rFonts w:eastAsia="Times New Roman" w:cs="Times New Roman"/>
          <w:szCs w:val="24"/>
        </w:rPr>
        <w:t xml:space="preserve"> τα οποία εμφανίζουν στη διάρκεια της παραμονής τους στη χώρα</w:t>
      </w:r>
      <w:r>
        <w:rPr>
          <w:rFonts w:eastAsia="Times New Roman" w:cs="Times New Roman"/>
          <w:szCs w:val="24"/>
        </w:rPr>
        <w:t>,</w:t>
      </w:r>
      <w:r>
        <w:rPr>
          <w:rFonts w:eastAsia="Times New Roman" w:cs="Times New Roman"/>
          <w:szCs w:val="24"/>
        </w:rPr>
        <w:t xml:space="preserve"> είναι νοσήματα της κοινότητας. Επικρατούν λοιμώξεις του αναπνευστικού, υπάρχουν λοιμώξεις γαστρεντερικού, δερματολογικές παθήσεις και κακώσεις. Αυτές είναι οι κύριες κατηγορίες των νοσημάτων. </w:t>
      </w:r>
    </w:p>
    <w:p w14:paraId="4E2B3F74"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t xml:space="preserve">Φυσικά, υπάρχουν και πληθυσμοί με ειδικά προβλήματα, όπως είναι οι </w:t>
      </w:r>
      <w:proofErr w:type="spellStart"/>
      <w:r>
        <w:rPr>
          <w:rFonts w:eastAsia="Times New Roman" w:cs="Times New Roman"/>
          <w:szCs w:val="24"/>
        </w:rPr>
        <w:t>έγκυες</w:t>
      </w:r>
      <w:proofErr w:type="spellEnd"/>
      <w:r>
        <w:rPr>
          <w:rFonts w:eastAsia="Times New Roman" w:cs="Times New Roman"/>
          <w:szCs w:val="24"/>
        </w:rPr>
        <w:t xml:space="preserve"> και οι επίτοκες γυναίκες και κυρίως τα πολύ μικρά παιδιά, ακόμα και βρέφη και νεογνά</w:t>
      </w:r>
      <w:r>
        <w:rPr>
          <w:rFonts w:eastAsia="Times New Roman" w:cs="Times New Roman"/>
          <w:szCs w:val="24"/>
        </w:rPr>
        <w:t>,</w:t>
      </w:r>
      <w:r>
        <w:rPr>
          <w:rFonts w:eastAsia="Times New Roman" w:cs="Times New Roman"/>
          <w:szCs w:val="24"/>
        </w:rPr>
        <w:t xml:space="preserve"> τα οποία ζουν </w:t>
      </w:r>
      <w:r>
        <w:rPr>
          <w:rFonts w:eastAsia="Times New Roman" w:cs="Times New Roman"/>
          <w:szCs w:val="24"/>
        </w:rPr>
        <w:t>αυτήν</w:t>
      </w:r>
      <w:r>
        <w:rPr>
          <w:rFonts w:eastAsia="Times New Roman" w:cs="Times New Roman"/>
          <w:szCs w:val="24"/>
        </w:rPr>
        <w:t xml:space="preserve"> την περίοδο στη χώρα μας. </w:t>
      </w:r>
    </w:p>
    <w:p w14:paraId="4E2B3F75"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t>Θεωρώ ότι το μεγάλο πρόβλημα είναι οι κακές συνθή</w:t>
      </w:r>
      <w:r>
        <w:rPr>
          <w:rFonts w:eastAsia="Times New Roman" w:cs="Times New Roman"/>
          <w:szCs w:val="24"/>
        </w:rPr>
        <w:t xml:space="preserve">κες διαβίωσης, στέγης, διατροφής και βεβαίως ατομικής υγιεινής, που σε ορισμένες περιοχές όπου φιλοξενούνται αυτοί οι πρόσφυγες είναι προβληματικές, όπως είναι κυρίως στην </w:t>
      </w:r>
      <w:proofErr w:type="spellStart"/>
      <w:r>
        <w:rPr>
          <w:rFonts w:eastAsia="Times New Roman" w:cs="Times New Roman"/>
          <w:szCs w:val="24"/>
        </w:rPr>
        <w:t>Ειδομένη</w:t>
      </w:r>
      <w:proofErr w:type="spellEnd"/>
      <w:r>
        <w:rPr>
          <w:rFonts w:eastAsia="Times New Roman" w:cs="Times New Roman"/>
          <w:szCs w:val="24"/>
        </w:rPr>
        <w:t>. Σε άλλες δομές ανοικτής φιλοξενίας και σε άλλους καταυλισμούς είναι πολύ π</w:t>
      </w:r>
      <w:r>
        <w:rPr>
          <w:rFonts w:eastAsia="Times New Roman" w:cs="Times New Roman"/>
          <w:szCs w:val="24"/>
        </w:rPr>
        <w:t>ιο αξιοπρεπείς αυτές οι συνθήκες και θεωρώ ότι η προσπάθεια που πρέπει να γίνει και η επένδυση -εάν θέλετε- στη δημόσια υγεία είναι ακριβώς να βελτιώσουμε αυτές τις συνθήκες. Αυτός είναι ο πιο σημαντικός αποτρεπτικός μηχανισμός.</w:t>
      </w:r>
    </w:p>
    <w:p w14:paraId="4E2B3F76"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διάρκεια της παραμονής </w:t>
      </w:r>
      <w:r>
        <w:rPr>
          <w:rFonts w:eastAsia="Times New Roman" w:cs="Times New Roman"/>
          <w:szCs w:val="24"/>
        </w:rPr>
        <w:t>τους στη χώρα μας, υπάρχουν περιστατικά λοιμώξεων, στις οποίες αναφέρθηκα προηγουμένως, και σποραδικά κρούσματα μεταδοτικών νοσημάτων. Γι’ αυτά υπάρχει ένας μηχανισμός κυρίως από το ΚΕΕΛΠΝΟ, το οποίο έχει την ευθύνη της άμεσης παρέμβασης, της επιδημιολογικ</w:t>
      </w:r>
      <w:r>
        <w:rPr>
          <w:rFonts w:eastAsia="Times New Roman" w:cs="Times New Roman"/>
          <w:szCs w:val="24"/>
        </w:rPr>
        <w:t xml:space="preserve">ής επιτήρησης και της ενημέρωσης του Εθνικού Κέντρου Επιχειρήσεων Υγείας, του ΕΚΕΠΥ, το οποίο έχει και τον γενικό συντονισμό των υγειονομικών δράσεων σε όλη τη χώρα. </w:t>
      </w:r>
    </w:p>
    <w:p w14:paraId="4E2B3F77" w14:textId="77777777" w:rsidR="00E21D74" w:rsidRDefault="00E051D5">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4E2B3F78"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t xml:space="preserve"> Υπάρ</w:t>
      </w:r>
      <w:r>
        <w:rPr>
          <w:rFonts w:eastAsia="Times New Roman" w:cs="Times New Roman"/>
          <w:szCs w:val="24"/>
        </w:rPr>
        <w:t>χει ένας μηχανισμός που έχει στηθεί, με τη συνδρομή του ανθρώπινου δυναμικού των δημόσιων δομών υγείας και των κέντρων υγείας και των νοσοκομείων, ιδιαίτερα στα σημεία πρώτης εισόδου, αλλά και στις περιοχές που υπάρχουν καταυλισμοί οι οποίοι στεγάζουν χιλι</w:t>
      </w:r>
      <w:r>
        <w:rPr>
          <w:rFonts w:eastAsia="Times New Roman" w:cs="Times New Roman"/>
          <w:szCs w:val="24"/>
        </w:rPr>
        <w:t xml:space="preserve">άδες ανθρώπους, καθώς κάποιοι από αυτούς αναγκάζονται να διακομίζονται για μικρότερα ή σοβαρότερα προβλήματα υγείας στις γειτονικές δημόσιες δομές. </w:t>
      </w:r>
    </w:p>
    <w:p w14:paraId="4E2B3F79" w14:textId="77777777" w:rsidR="00E21D74" w:rsidRDefault="00E051D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και τη δευτερολογία σας.</w:t>
      </w:r>
    </w:p>
    <w:p w14:paraId="4E2B3F7A" w14:textId="77777777" w:rsidR="00E21D74" w:rsidRDefault="00E051D5">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w:t>
      </w:r>
      <w:r>
        <w:rPr>
          <w:rFonts w:eastAsia="Times New Roman" w:cs="Times New Roman"/>
          <w:b/>
          <w:szCs w:val="24"/>
        </w:rPr>
        <w:t>ίας):</w:t>
      </w:r>
      <w:r>
        <w:rPr>
          <w:rFonts w:eastAsia="Times New Roman" w:cs="Times New Roman"/>
          <w:szCs w:val="24"/>
        </w:rPr>
        <w:t xml:space="preserve"> Τελειώνω, κύριε Πρόεδρε. </w:t>
      </w:r>
    </w:p>
    <w:p w14:paraId="4E2B3F7B"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t xml:space="preserve">Επίσης, υπάρχει η συνδρομή του υγειονομικού προσωπικού των Ενόπλων Δυνάμεων, που παίζει καταλυτικό ρόλο στο να υπάρχει σταθερή υγειονομική φροντίδα στους καταυλισμούς, ιδιαίτερα στη βόρεια Ελλάδα. Υπάρχει η συνδρομή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ργανώσεων</w:t>
      </w:r>
      <w:r>
        <w:rPr>
          <w:rFonts w:eastAsia="Times New Roman" w:cs="Times New Roman"/>
          <w:szCs w:val="24"/>
        </w:rPr>
        <w:t>, των πιστοποιημένων ανθρωπιστικών οργανώσεων</w:t>
      </w:r>
      <w:r>
        <w:rPr>
          <w:rFonts w:eastAsia="Times New Roman" w:cs="Times New Roman"/>
          <w:szCs w:val="24"/>
        </w:rPr>
        <w:t>,</w:t>
      </w:r>
      <w:r>
        <w:rPr>
          <w:rFonts w:eastAsia="Times New Roman" w:cs="Times New Roman"/>
          <w:szCs w:val="24"/>
        </w:rPr>
        <w:t xml:space="preserve"> που δρουν στο πεδίο εδώ και πάρα πολύ μεγάλο διάστημα</w:t>
      </w:r>
      <w:r>
        <w:rPr>
          <w:rFonts w:eastAsia="Times New Roman" w:cs="Times New Roman"/>
          <w:szCs w:val="24"/>
        </w:rPr>
        <w:t>,</w:t>
      </w:r>
      <w:r>
        <w:rPr>
          <w:rFonts w:eastAsia="Times New Roman" w:cs="Times New Roman"/>
          <w:szCs w:val="24"/>
        </w:rPr>
        <w:t xml:space="preserve"> και φυσικά των αλληλέγγυων πολιτών, των ιατρικών και φαρμακευτικών συλλόγων που δραστηριοποιούνται, της κοινωνίας εν γένει, η οποία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περίοδο έχει εμφανίσει εξαιρετικά αντανακλαστικά ευαισθησίας και κοινωνικής αλληλεγγύης. </w:t>
      </w:r>
    </w:p>
    <w:p w14:paraId="4E2B3F7C"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t xml:space="preserve">Θεωρώ, λοιπόν, ότι το πρόβλημα της υγειονομικής φροντίδας των μεταναστών είναι </w:t>
      </w:r>
      <w:proofErr w:type="spellStart"/>
      <w:r>
        <w:rPr>
          <w:rFonts w:eastAsia="Times New Roman" w:cs="Times New Roman"/>
          <w:szCs w:val="24"/>
        </w:rPr>
        <w:t>διαχειρίσιμο</w:t>
      </w:r>
      <w:proofErr w:type="spellEnd"/>
      <w:r>
        <w:rPr>
          <w:rFonts w:eastAsia="Times New Roman" w:cs="Times New Roman"/>
          <w:szCs w:val="24"/>
        </w:rPr>
        <w:t xml:space="preserve"> και πραγματικά θέλουμε να πούμε στους πολίτες της χώρας μας ότι </w:t>
      </w:r>
      <w:r>
        <w:rPr>
          <w:rFonts w:eastAsia="Times New Roman" w:cs="Times New Roman"/>
          <w:szCs w:val="24"/>
        </w:rPr>
        <w:t xml:space="preserve">δεν υπάρχουν μείζονες παράγοντες κινδύνου για τη δημόσια υγεία. </w:t>
      </w:r>
    </w:p>
    <w:p w14:paraId="4E2B3F7D" w14:textId="77777777" w:rsidR="00E21D74" w:rsidRDefault="00E051D5">
      <w:pPr>
        <w:spacing w:after="0" w:line="600" w:lineRule="auto"/>
        <w:ind w:firstLine="720"/>
        <w:jc w:val="both"/>
        <w:rPr>
          <w:rFonts w:eastAsia="Times New Roman" w:cs="Times New Roman"/>
          <w:szCs w:val="24"/>
        </w:rPr>
      </w:pPr>
      <w:r>
        <w:rPr>
          <w:rFonts w:eastAsia="Times New Roman" w:cs="Times New Roman"/>
          <w:szCs w:val="24"/>
        </w:rPr>
        <w:lastRenderedPageBreak/>
        <w:t>Υπάρχουν προβλήματα, για τα οποία πρέπει να είμαστε σε εγρήγορση. Οι συνθήκες συγχρωτισμού χιλιάδων ανθρώπων πάντα δημιουργούν ευνοϊκό έδαφος για λοιμώδη νοσήματα. Θεωρώ, όμως, ότι με την εμπ</w:t>
      </w:r>
      <w:r>
        <w:rPr>
          <w:rFonts w:eastAsia="Times New Roman" w:cs="Times New Roman"/>
          <w:szCs w:val="24"/>
        </w:rPr>
        <w:t>ειρία που έχουμε και με τη διαρκή επιτήρηση των λοιμώξεων, που διενεργείται μέσω του ΚΕΕΛΠΝΟ, δεν υπάρχει τέτοιος κίνδυνος.</w:t>
      </w:r>
    </w:p>
    <w:p w14:paraId="4E2B3F7E" w14:textId="77777777" w:rsidR="00E21D74" w:rsidRDefault="00E051D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επιπλέον ερώτημα, κύριε Κατσαφάδο;</w:t>
      </w:r>
    </w:p>
    <w:p w14:paraId="4E2B3F7F"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Θέλω να δευτερολογήσω.</w:t>
      </w:r>
    </w:p>
    <w:p w14:paraId="4E2B3F8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Κύριε Υπου</w:t>
      </w:r>
      <w:r>
        <w:rPr>
          <w:rFonts w:eastAsia="Times New Roman" w:cs="Times New Roman"/>
          <w:szCs w:val="24"/>
        </w:rPr>
        <w:t xml:space="preserve">ργέ,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αφορμή για την ερώτησή μου δεν ήταν να σπείρω κλίμα πανικού στους συμπολίτες μας. Απλώς θέλω να προλάβουμε τυχόν καταστάσεις οι οποίες μπορεί να εξελιχθούν αρνητικά. </w:t>
      </w:r>
    </w:p>
    <w:p w14:paraId="4E2B3F8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Θα ήθελα να σας ενημερώσω ως προς το εξής: Βλέπω ότι τουλάχιστον</w:t>
      </w:r>
      <w:r>
        <w:rPr>
          <w:rFonts w:eastAsia="Times New Roman" w:cs="Times New Roman"/>
          <w:szCs w:val="24"/>
        </w:rPr>
        <w:t xml:space="preserve"> όσον αφορά τον Πειραιά</w:t>
      </w:r>
      <w:r>
        <w:rPr>
          <w:rFonts w:eastAsia="Times New Roman" w:cs="Times New Roman"/>
          <w:szCs w:val="24"/>
        </w:rPr>
        <w:t>,</w:t>
      </w:r>
      <w:r>
        <w:rPr>
          <w:rFonts w:eastAsia="Times New Roman" w:cs="Times New Roman"/>
          <w:szCs w:val="24"/>
        </w:rPr>
        <w:t xml:space="preserve"> το κράτος λάμπει διά της απουσίας του. Σήμερα βρίσκονται πέντε χιλιάδες τριακόσιοι ανθρώπους στον </w:t>
      </w:r>
      <w:r>
        <w:rPr>
          <w:rFonts w:eastAsia="Times New Roman" w:cs="Times New Roman"/>
          <w:szCs w:val="24"/>
        </w:rPr>
        <w:lastRenderedPageBreak/>
        <w:t>Πειραιά. Η παρουσία του ΚΕΕΛΠΝΟ εξαντλείται σε ένα βαν, με έναν παιδίατρο από τις 9.00΄ μέχρι τις 12.00΄ το πρωί. Επίσης, υπάρχει ένα</w:t>
      </w:r>
      <w:r>
        <w:rPr>
          <w:rFonts w:eastAsia="Times New Roman" w:cs="Times New Roman"/>
          <w:szCs w:val="24"/>
        </w:rPr>
        <w:t xml:space="preserve"> τροχόσπιτο της ΑΕΜΥ, με έναν γιατρό από τις 8.00΄ μέχρι τις 12.00</w:t>
      </w:r>
      <w:r>
        <w:rPr>
          <w:rFonts w:eastAsia="Times New Roman" w:cs="Times New Roman"/>
          <w:szCs w:val="24"/>
        </w:rPr>
        <w:t>’</w:t>
      </w:r>
      <w:r>
        <w:rPr>
          <w:rFonts w:eastAsia="Times New Roman" w:cs="Times New Roman"/>
          <w:szCs w:val="24"/>
        </w:rPr>
        <w:t>. Αυτή είναι η κρατική παρουσία.</w:t>
      </w:r>
    </w:p>
    <w:p w14:paraId="4E2B3F8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Από εκεί και πέρα, υπάρχει ένας γιατρός του Ερυθρού Σταυρού από τις 9.00΄ μέχρι τις 11.00΄, ένα τροχόσπιτο από το «Χαμόγελο του Παιδιού», με έναν γιατρό από</w:t>
      </w:r>
      <w:r>
        <w:rPr>
          <w:rFonts w:eastAsia="Times New Roman" w:cs="Times New Roman"/>
          <w:szCs w:val="24"/>
        </w:rPr>
        <w:t xml:space="preserve"> τις 9.00΄ μέχρι τις 10.00΄ και ένα τροχόσπιτο του Ιατρικού Συλλόγου Πειραιά με έναν γιατρό από τις 8.00΄ μέχρι τις </w:t>
      </w:r>
      <w:r>
        <w:rPr>
          <w:rFonts w:eastAsia="Times New Roman" w:cs="Times New Roman"/>
          <w:szCs w:val="24"/>
        </w:rPr>
        <w:t>20</w:t>
      </w:r>
      <w:r>
        <w:rPr>
          <w:rFonts w:eastAsia="Times New Roman" w:cs="Times New Roman"/>
          <w:szCs w:val="24"/>
        </w:rPr>
        <w:t xml:space="preserve">.00΄ και έναν γιατρό από τις </w:t>
      </w:r>
      <w:r>
        <w:rPr>
          <w:rFonts w:eastAsia="Times New Roman" w:cs="Times New Roman"/>
          <w:szCs w:val="24"/>
        </w:rPr>
        <w:t>20</w:t>
      </w:r>
      <w:r>
        <w:rPr>
          <w:rFonts w:eastAsia="Times New Roman" w:cs="Times New Roman"/>
          <w:szCs w:val="24"/>
        </w:rPr>
        <w:t xml:space="preserve">.00΄ μέχρι τις </w:t>
      </w:r>
      <w:r>
        <w:rPr>
          <w:rFonts w:eastAsia="Times New Roman" w:cs="Times New Roman"/>
          <w:szCs w:val="24"/>
        </w:rPr>
        <w:t>0</w:t>
      </w:r>
      <w:r>
        <w:rPr>
          <w:rFonts w:eastAsia="Times New Roman" w:cs="Times New Roman"/>
          <w:szCs w:val="24"/>
        </w:rPr>
        <w:t xml:space="preserve">.00΄ το βράδυ από τους </w:t>
      </w:r>
      <w:r>
        <w:rPr>
          <w:rFonts w:eastAsia="Times New Roman" w:cs="Times New Roman"/>
          <w:szCs w:val="24"/>
        </w:rPr>
        <w:t>«</w:t>
      </w:r>
      <w:r>
        <w:rPr>
          <w:rFonts w:eastAsia="Times New Roman" w:cs="Times New Roman"/>
          <w:szCs w:val="24"/>
        </w:rPr>
        <w:t>Γιατρούς του Κόσμου</w:t>
      </w:r>
      <w:r>
        <w:rPr>
          <w:rFonts w:eastAsia="Times New Roman" w:cs="Times New Roman"/>
          <w:szCs w:val="24"/>
        </w:rPr>
        <w:t>»</w:t>
      </w:r>
      <w:r>
        <w:rPr>
          <w:rFonts w:eastAsia="Times New Roman" w:cs="Times New Roman"/>
          <w:szCs w:val="24"/>
        </w:rPr>
        <w:t>.</w:t>
      </w:r>
    </w:p>
    <w:p w14:paraId="4E2B3F8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Να σας ενημερώσω, επίσης, ότι υπάρχουν μόνον δέκα τουαλέτες στην </w:t>
      </w:r>
      <w:r>
        <w:rPr>
          <w:rFonts w:eastAsia="Times New Roman" w:cs="Times New Roman"/>
          <w:szCs w:val="24"/>
        </w:rPr>
        <w:t>π</w:t>
      </w:r>
      <w:r>
        <w:rPr>
          <w:rFonts w:eastAsia="Times New Roman" w:cs="Times New Roman"/>
          <w:szCs w:val="24"/>
        </w:rPr>
        <w:t xml:space="preserve">έτρινη </w:t>
      </w:r>
      <w:r>
        <w:rPr>
          <w:rFonts w:eastAsia="Times New Roman" w:cs="Times New Roman"/>
          <w:szCs w:val="24"/>
        </w:rPr>
        <w:t>α</w:t>
      </w:r>
      <w:r>
        <w:rPr>
          <w:rFonts w:eastAsia="Times New Roman" w:cs="Times New Roman"/>
          <w:szCs w:val="24"/>
        </w:rPr>
        <w:t xml:space="preserve">ποθήκη και άλλες δέκα στην πύλη Ε2. Υπάρχουν, λοιπόν, συνολικά είκοσι τουαλέτες και πριν από μία εβδομάδα πήγαν άλλες τριάντα χημικές τουαλέτες. </w:t>
      </w:r>
    </w:p>
    <w:p w14:paraId="4E2B3F8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Καταλαβαίνετε, λοιπόν, ότι οι συνθήκ</w:t>
      </w:r>
      <w:r>
        <w:rPr>
          <w:rFonts w:eastAsia="Times New Roman" w:cs="Times New Roman"/>
          <w:szCs w:val="24"/>
        </w:rPr>
        <w:t>ες</w:t>
      </w:r>
      <w:r>
        <w:rPr>
          <w:rFonts w:eastAsia="Times New Roman" w:cs="Times New Roman"/>
          <w:szCs w:val="24"/>
        </w:rPr>
        <w:t>,</w:t>
      </w:r>
      <w:r>
        <w:rPr>
          <w:rFonts w:eastAsia="Times New Roman" w:cs="Times New Roman"/>
          <w:szCs w:val="24"/>
        </w:rPr>
        <w:t xml:space="preserve"> οι οποίες επικρατούν στον Πειραιά</w:t>
      </w:r>
      <w:r>
        <w:rPr>
          <w:rFonts w:eastAsia="Times New Roman" w:cs="Times New Roman"/>
          <w:szCs w:val="24"/>
        </w:rPr>
        <w:t>,</w:t>
      </w:r>
      <w:r>
        <w:rPr>
          <w:rFonts w:eastAsia="Times New Roman" w:cs="Times New Roman"/>
          <w:szCs w:val="24"/>
        </w:rPr>
        <w:t xml:space="preserve"> είναι πολύ ιδιαίτερες. </w:t>
      </w:r>
    </w:p>
    <w:p w14:paraId="4E2B3F8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ενημερώσω επίσης ότι υπάρχουν καταγγελίες ότι το 40% των Αφγανών στο Σχιστό -γιατί </w:t>
      </w:r>
      <w:r>
        <w:rPr>
          <w:rFonts w:eastAsia="Times New Roman" w:cs="Times New Roman"/>
          <w:szCs w:val="24"/>
        </w:rPr>
        <w:t>δυόμισι χιλιάδες</w:t>
      </w:r>
      <w:r>
        <w:rPr>
          <w:rFonts w:eastAsia="Times New Roman" w:cs="Times New Roman"/>
          <w:szCs w:val="24"/>
        </w:rPr>
        <w:t xml:space="preserve"> που βρίσκονται στο Σχιστό είναι στη συντριπτική τους πλειοψηφία Αφγανοί πολίτες- έχει </w:t>
      </w:r>
      <w:r>
        <w:rPr>
          <w:rFonts w:eastAsia="Times New Roman" w:cs="Times New Roman"/>
          <w:szCs w:val="24"/>
        </w:rPr>
        <w:t xml:space="preserve">ψώρα. </w:t>
      </w:r>
    </w:p>
    <w:p w14:paraId="4E2B3F8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Όλα αυτά, με ένα ανοιχτό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να μπορούν να γυρίζουν οι άνθρωποι τριγύρω και να υπάρχει ο σοβαρός κίνδυνος ξαφνικά να προκύψει μία επιδημία, δημιουργούν προβληματισμό στον κόσμο. </w:t>
      </w:r>
    </w:p>
    <w:p w14:paraId="4E2B3F8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Η παρουσία, λοιπόν, του κράτους δεν είναι η αναμενόμενη ή αυτή π</w:t>
      </w:r>
      <w:r>
        <w:rPr>
          <w:rFonts w:eastAsia="Times New Roman" w:cs="Times New Roman"/>
          <w:szCs w:val="24"/>
        </w:rPr>
        <w:t xml:space="preserve">ου θα έπρεπε, αλλά και των υπόλοιπων δομών. Ήμασταν μάρτυρες, είδαμε στην </w:t>
      </w:r>
      <w:proofErr w:type="spellStart"/>
      <w:r>
        <w:rPr>
          <w:rFonts w:eastAsia="Times New Roman" w:cs="Times New Roman"/>
          <w:szCs w:val="24"/>
        </w:rPr>
        <w:t>Ειδομένη</w:t>
      </w:r>
      <w:proofErr w:type="spellEnd"/>
      <w:r>
        <w:rPr>
          <w:rFonts w:eastAsia="Times New Roman" w:cs="Times New Roman"/>
          <w:szCs w:val="24"/>
        </w:rPr>
        <w:t xml:space="preserve"> ότι πρόσφατα γέννησε μία γυναίκα μέσα σε μία σκηνή. Εγώ δεν έρχομαι για να κατηγορήσω την Κυβέρνηση, κύριε Υπουργέ. Έρχομαι εδώ για να προλάβουμε καταστάσεις, όπως σας είπα,</w:t>
      </w:r>
      <w:r>
        <w:rPr>
          <w:rFonts w:eastAsia="Times New Roman" w:cs="Times New Roman"/>
          <w:szCs w:val="24"/>
        </w:rPr>
        <w:t xml:space="preserve"> και να δούμε πόσο πιο γρήγορα μπορούμε να δημιουργήσουμε ένα κλίμα και συνθήκες τέτοιες, ούτως ώστε να είναι ασφαλείς και οι πρόσφυγες και οι μετανάστες, αλλά και ο ελληνικός πληθυσμός ο οποίος ζει σε εκείνες τις περιοχές. </w:t>
      </w:r>
    </w:p>
    <w:p w14:paraId="4E2B3F8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Ειλικρινά, λοιπόν, σας λέω ότι </w:t>
      </w:r>
      <w:r>
        <w:rPr>
          <w:rFonts w:eastAsia="Times New Roman" w:cs="Times New Roman"/>
          <w:szCs w:val="24"/>
        </w:rPr>
        <w:t>η κατάσταση στον Πειραιά είναι άθλια γιατί, όπως καταλαβαίνετε, γίνεται μάχη για το ποιος θα μπει στις τουαλέτες. Το εάν θα κάνουν μπάνιο δεν το συζητάμε. Βουτάνε στη θάλασσα. Τα είδατε αυτά τα πράγματα.</w:t>
      </w:r>
    </w:p>
    <w:p w14:paraId="4E2B3F8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 Επειδή, λοιπόν, έρχεται το καλοκαίρι και ανεβαίνει και η θερμοκρασία είναι μεγαλύτερος ο κίνδυνος κάποιων επιδημιών. Σας εφιστώ, λοιπόν, την προσοχή και σας λέω ότι η παρουσία του κράτους σε ό,τι έχει να κάνει με το λιμάνι του Πειραιά εξαντλείται σε έναν </w:t>
      </w:r>
      <w:r>
        <w:rPr>
          <w:rFonts w:eastAsia="Times New Roman" w:cs="Times New Roman"/>
          <w:szCs w:val="24"/>
        </w:rPr>
        <w:t>παιδίατρο από το ΚΕΕΛΠΝΟ και σε έναν γιατρό από την ΑΕΜΥ ο οποίος βρίσκεται εκεί από τις 8.00΄ μέχρι τις 12.00΄</w:t>
      </w:r>
      <w:r>
        <w:rPr>
          <w:rFonts w:eastAsia="Times New Roman" w:cs="Times New Roman"/>
          <w:szCs w:val="24"/>
        </w:rPr>
        <w:t>.</w:t>
      </w:r>
      <w:r>
        <w:rPr>
          <w:rFonts w:eastAsia="Times New Roman" w:cs="Times New Roman"/>
          <w:szCs w:val="24"/>
        </w:rPr>
        <w:t xml:space="preserve"> </w:t>
      </w:r>
    </w:p>
    <w:p w14:paraId="4E2B3F8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Σας ευχαριστώ.</w:t>
      </w:r>
    </w:p>
    <w:p w14:paraId="4E2B3F8B"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 για τρία λεπτά.</w:t>
      </w:r>
    </w:p>
    <w:p w14:paraId="4E2B3F8C"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Αγαπητέ συνάδε</w:t>
      </w:r>
      <w:r>
        <w:rPr>
          <w:rFonts w:eastAsia="Times New Roman" w:cs="Times New Roman"/>
          <w:szCs w:val="24"/>
        </w:rPr>
        <w:t xml:space="preserve">λφε, για να έχουμε συνείδηση τού τι ακριβώς συμβαίνει στη χώρα μας, σημειώνω ότι έχουμε το μεγαλύτερο προσφυγικό και μεταναστευτικό </w:t>
      </w:r>
      <w:r>
        <w:rPr>
          <w:rFonts w:eastAsia="Times New Roman" w:cs="Times New Roman"/>
          <w:szCs w:val="24"/>
        </w:rPr>
        <w:lastRenderedPageBreak/>
        <w:t>κύμα μετά τον Β΄ Παγκόσμιο πόλεμο. Πέρ</w:t>
      </w:r>
      <w:r>
        <w:rPr>
          <w:rFonts w:eastAsia="Times New Roman" w:cs="Times New Roman"/>
          <w:szCs w:val="24"/>
        </w:rPr>
        <w:t>υ</w:t>
      </w:r>
      <w:r>
        <w:rPr>
          <w:rFonts w:eastAsia="Times New Roman" w:cs="Times New Roman"/>
          <w:szCs w:val="24"/>
        </w:rPr>
        <w:t>σι πέρασαν από τη χώρα μας οκτακόσιες πενήντα χιλιάδες άνθρωποι και φέτος έχουν έρθει</w:t>
      </w:r>
      <w:r>
        <w:rPr>
          <w:rFonts w:eastAsia="Times New Roman" w:cs="Times New Roman"/>
          <w:szCs w:val="24"/>
        </w:rPr>
        <w:t xml:space="preserve"> άλλες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από την 1-1-2016.</w:t>
      </w:r>
    </w:p>
    <w:p w14:paraId="4E2B3F8D"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 Πρόκειται για μια τεράστια πρόκληση, που προφανώς δεν μπορεί να τη διαχειριστεί μόνη της μια ευρωπαϊκή χώρα, όσο καλά οργανωμένη και αν είναι. Πάντα σε τέτοιες περιόδους μειζόνων ανθρωπιστικών κρίσεων τα κρ</w:t>
      </w:r>
      <w:r>
        <w:rPr>
          <w:rFonts w:eastAsia="Times New Roman" w:cs="Times New Roman"/>
          <w:szCs w:val="24"/>
        </w:rPr>
        <w:t xml:space="preserve">άτη, ακόμα και τα πιο οργανωμένα, εμφανίζονται ανεπαρκή και ελλειμματικά. Γι’ αυτό και χρειάζεται η συνδρομή όλων αυτών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των αλληλέγγυων ανθρώπων, η οποία είναι εξαιρετική. </w:t>
      </w:r>
    </w:p>
    <w:p w14:paraId="4E2B3F8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Έχουμε μια τεράστια προίκα ανθρωπιάς και αλληλεγγύη</w:t>
      </w:r>
      <w:r>
        <w:rPr>
          <w:rFonts w:eastAsia="Times New Roman" w:cs="Times New Roman"/>
          <w:szCs w:val="24"/>
        </w:rPr>
        <w:t>ς αυτήν την περίοδο στη χώρα μας. Είναι τιμητική η συμπεριφορά των απλών ανθρώπων, που έχουν ανοίξει τα σπίτια τους, έχουν περιθάλψει, έχουν φροντίσει και βεβαίως έχουν καλύψει, αν θέλετε, ανεπάρκειες που αναγκαστικά εμφανίζει και το κεντρικό κράτος.</w:t>
      </w:r>
    </w:p>
    <w:p w14:paraId="4E2B3F8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 xml:space="preserve">, λοιπόν, κατ’ αρχάς έχουμε ενισχύσει τις δημόσιες δομές στα νησιά πρώτης υποδοχής. Πήραμε ένα ευρωπαϊκό πρόγραμμα 3,3 εκατομμυρίων ευρώ. Προσλάβαμε </w:t>
      </w:r>
      <w:proofErr w:type="spellStart"/>
      <w:r>
        <w:rPr>
          <w:rFonts w:eastAsia="Times New Roman" w:cs="Times New Roman"/>
          <w:szCs w:val="24"/>
        </w:rPr>
        <w:t>εκατόν</w:t>
      </w:r>
      <w:proofErr w:type="spellEnd"/>
      <w:r>
        <w:rPr>
          <w:rFonts w:eastAsia="Times New Roman" w:cs="Times New Roman"/>
          <w:szCs w:val="24"/>
        </w:rPr>
        <w:t xml:space="preserve"> σαράντα έναν γιατρούς, </w:t>
      </w:r>
      <w:proofErr w:type="spellStart"/>
      <w:r>
        <w:rPr>
          <w:rFonts w:eastAsia="Times New Roman" w:cs="Times New Roman"/>
          <w:szCs w:val="24"/>
        </w:rPr>
        <w:t>διασώστες</w:t>
      </w:r>
      <w:proofErr w:type="spellEnd"/>
      <w:r>
        <w:rPr>
          <w:rFonts w:eastAsia="Times New Roman" w:cs="Times New Roman"/>
          <w:szCs w:val="24"/>
        </w:rPr>
        <w:t xml:space="preserve"> και νοσηλευτές. Έχουμε ενισχύσει τις δημόσιες δομές σε εννέα νησιά.</w:t>
      </w:r>
      <w:r>
        <w:rPr>
          <w:rFonts w:eastAsia="Times New Roman" w:cs="Times New Roman"/>
          <w:szCs w:val="24"/>
        </w:rPr>
        <w:t xml:space="preserve"> </w:t>
      </w:r>
    </w:p>
    <w:p w14:paraId="4E2B3F9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Αυτό οργανώνουμε τώρα, για να υπάρχει σταθερή υγειονομική παρουσία, κρατική, σε όλες τις δομές φιλοξενίας που αναπτύσσονται σε όλη την Ελλάδα. Αυτό έγινε μέσα σε πολύ σύντομο χρονικό διάστημα. Είναι κρίσιμη και καταλυτική η συμβολή των Ενόπλων Δυνάμεων, </w:t>
      </w:r>
      <w:r>
        <w:rPr>
          <w:rFonts w:eastAsia="Times New Roman" w:cs="Times New Roman"/>
          <w:szCs w:val="24"/>
        </w:rPr>
        <w:t>όπως, όμως, είναι κρίσιμη και καταλυτική κι η συνδρομή των δημόσιων δομών.</w:t>
      </w:r>
    </w:p>
    <w:p w14:paraId="4E2B3F9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Το ΕΚΑΒ, αγαπητέ συνάδελφε, είναι κρατική υπηρεσία και είναι παρόν σε όλες τις δημόσιες δομές. Διακομίζει όλα τα περιστατικά, έχει εικοσιτετράωρη παρουσία και στον Πειραιά και στο Ε</w:t>
      </w:r>
      <w:r>
        <w:rPr>
          <w:rFonts w:eastAsia="Times New Roman" w:cs="Times New Roman"/>
          <w:szCs w:val="24"/>
        </w:rPr>
        <w:t xml:space="preserve">λληνικό και στην </w:t>
      </w:r>
      <w:proofErr w:type="spellStart"/>
      <w:r>
        <w:rPr>
          <w:rFonts w:eastAsia="Times New Roman" w:cs="Times New Roman"/>
          <w:szCs w:val="24"/>
        </w:rPr>
        <w:t>Ειδομένη</w:t>
      </w:r>
      <w:proofErr w:type="spellEnd"/>
      <w:r>
        <w:rPr>
          <w:rFonts w:eastAsia="Times New Roman" w:cs="Times New Roman"/>
          <w:szCs w:val="24"/>
        </w:rPr>
        <w:t xml:space="preserve"> και σε όλα τα κέντρα που έχουν πολύ πληθυσμό, ιδιαίτερα στη </w:t>
      </w:r>
      <w:r>
        <w:rPr>
          <w:rFonts w:eastAsia="Times New Roman" w:cs="Times New Roman"/>
          <w:szCs w:val="24"/>
        </w:rPr>
        <w:t>β</w:t>
      </w:r>
      <w:r>
        <w:rPr>
          <w:rFonts w:eastAsia="Times New Roman" w:cs="Times New Roman"/>
          <w:szCs w:val="24"/>
        </w:rPr>
        <w:t xml:space="preserve">όρεια Ελλάδα. </w:t>
      </w:r>
    </w:p>
    <w:p w14:paraId="4E2B3F9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βεβαίως η ΑΕΜΥ, που είπατε σωστά ότι έχει παρουσία στον Πειραιά. Είναι μια </w:t>
      </w:r>
      <w:r>
        <w:rPr>
          <w:rFonts w:eastAsia="Times New Roman" w:cs="Times New Roman"/>
          <w:szCs w:val="24"/>
        </w:rPr>
        <w:t>Α</w:t>
      </w:r>
      <w:r>
        <w:rPr>
          <w:rFonts w:eastAsia="Times New Roman" w:cs="Times New Roman"/>
          <w:szCs w:val="24"/>
        </w:rPr>
        <w:t xml:space="preserve">νώνυμη Εταιρεία Μονάδων Υγείας του </w:t>
      </w:r>
      <w:r>
        <w:rPr>
          <w:rFonts w:eastAsia="Times New Roman" w:cs="Times New Roman"/>
          <w:szCs w:val="24"/>
        </w:rPr>
        <w:t>δ</w:t>
      </w:r>
      <w:r>
        <w:rPr>
          <w:rFonts w:eastAsia="Times New Roman" w:cs="Times New Roman"/>
          <w:szCs w:val="24"/>
        </w:rPr>
        <w:t xml:space="preserve">ημοσίου. Είναι επίσης το ΚΕΕΛΠΝΟ, που είναι ο επιδημιολογικός βραχίονας, αν θέλετε, του Υπουργείου και βεβαίως είναι το ΕΚΕΠΥ που έχει τον γενικό συντονισμό. Υπάρχουν και πάρα πολλοί εθελοντές από όλα τα στρώματα και από όλους τους φορείς του υγειονομικού </w:t>
      </w:r>
      <w:r>
        <w:rPr>
          <w:rFonts w:eastAsia="Times New Roman" w:cs="Times New Roman"/>
          <w:szCs w:val="24"/>
        </w:rPr>
        <w:t xml:space="preserve">χώρου, των οποίων η συμβολή είναι καταλυτική. </w:t>
      </w:r>
    </w:p>
    <w:p w14:paraId="4E2B3F9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Δεν λέω ότι είμαστε ευχαριστημένοι με την παρέμβαση αυτή, αλλά νομίζω ότι με τη συνέργεια -γιατί αυτό είναι το ζητούμενο- όλων αυτών των επιμέρους χώρων και με τον κεντρικό συντονισμό που επιβάλλεται, θεωρώ ότ</w:t>
      </w:r>
      <w:r>
        <w:rPr>
          <w:rFonts w:eastAsia="Times New Roman" w:cs="Times New Roman"/>
          <w:szCs w:val="24"/>
        </w:rPr>
        <w:t xml:space="preserve">ι μπορούμε να δώσουμε με ασφάλεια την αίσθηση ότι η υγειονομική πλευρά του προσφυγικού προβλήματος είναι η λιγότερο ανησυχητική πλευρά. </w:t>
      </w:r>
    </w:p>
    <w:p w14:paraId="4E2B3F9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Εκεί που πρέπει να δοθεί έμφαση είναι να βελτιώσουμε -και πολύ σωστά επιμένετε σ</w:t>
      </w:r>
      <w:r>
        <w:rPr>
          <w:rFonts w:eastAsia="Times New Roman" w:cs="Times New Roman"/>
          <w:szCs w:val="24"/>
        </w:rPr>
        <w:t>ε</w:t>
      </w:r>
      <w:r>
        <w:rPr>
          <w:rFonts w:eastAsia="Times New Roman" w:cs="Times New Roman"/>
          <w:szCs w:val="24"/>
        </w:rPr>
        <w:t xml:space="preserve"> αυτό- τους όρους ζωής, διαβίωσης, τρο</w:t>
      </w:r>
      <w:r>
        <w:rPr>
          <w:rFonts w:eastAsia="Times New Roman" w:cs="Times New Roman"/>
          <w:szCs w:val="24"/>
        </w:rPr>
        <w:t xml:space="preserve">φής και βεβαίως ατομικής υγιεινής αυτών των ανθρώπων. Αυτή είναι η καλύτερη παρέμβαση πρόληψης για οποιαδήποτε προβλήματα δημόσιας υγείας. </w:t>
      </w:r>
    </w:p>
    <w:p w14:paraId="4E2B3F9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Θεωρώ, λοιπόν, ότι σ</w:t>
      </w:r>
      <w:r>
        <w:rPr>
          <w:rFonts w:eastAsia="Times New Roman" w:cs="Times New Roman"/>
          <w:szCs w:val="24"/>
        </w:rPr>
        <w:t>ε</w:t>
      </w:r>
      <w:r>
        <w:rPr>
          <w:rFonts w:eastAsia="Times New Roman" w:cs="Times New Roman"/>
          <w:szCs w:val="24"/>
        </w:rPr>
        <w:t xml:space="preserve"> αυτό το κομμάτι χρειάζεται συνεχής παρακολούθηση. Δεν έχουμε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διάθεση να ωραιοποιήσουμε </w:t>
      </w:r>
      <w:r>
        <w:rPr>
          <w:rFonts w:eastAsia="Times New Roman" w:cs="Times New Roman"/>
          <w:szCs w:val="24"/>
        </w:rPr>
        <w:t xml:space="preserve">την κατάσταση. Το δημόσιο σύστημα υγείας και το ανθρώπινο δυναμικό του έχουν επιβαρυνθεί πάρα πολύ. </w:t>
      </w:r>
    </w:p>
    <w:p w14:paraId="4E2B3F9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Έχω και εγώ προσωπική εικόνα. Πρόσφατα είχα πάει στην </w:t>
      </w:r>
      <w:proofErr w:type="spellStart"/>
      <w:r>
        <w:rPr>
          <w:rFonts w:eastAsia="Times New Roman" w:cs="Times New Roman"/>
          <w:szCs w:val="24"/>
        </w:rPr>
        <w:t>Ειδομένη</w:t>
      </w:r>
      <w:proofErr w:type="spellEnd"/>
      <w:r>
        <w:rPr>
          <w:rFonts w:eastAsia="Times New Roman" w:cs="Times New Roman"/>
          <w:szCs w:val="24"/>
        </w:rPr>
        <w:t xml:space="preserve">. Επισκέφθηκα το Νοσοκομείο Κιλκίς, το Κέντρο Υγείας </w:t>
      </w:r>
      <w:proofErr w:type="spellStart"/>
      <w:r>
        <w:rPr>
          <w:rFonts w:eastAsia="Times New Roman" w:cs="Times New Roman"/>
          <w:szCs w:val="24"/>
        </w:rPr>
        <w:t>Πολυκάστρου</w:t>
      </w:r>
      <w:proofErr w:type="spellEnd"/>
      <w:r>
        <w:rPr>
          <w:rFonts w:eastAsia="Times New Roman" w:cs="Times New Roman"/>
          <w:szCs w:val="24"/>
        </w:rPr>
        <w:t>. Ξέρω πολύ καλά πόσο έχει πι</w:t>
      </w:r>
      <w:r>
        <w:rPr>
          <w:rFonts w:eastAsia="Times New Roman" w:cs="Times New Roman"/>
          <w:szCs w:val="24"/>
        </w:rPr>
        <w:t>εστεί το ανθρώπινο δυναμικό και πόσο έχει ανάγκη να υπάρχει ενίσχυση, στήριξη και βεβαίως βελτίωση της τροφοδοσίας των νοσοκομείων και της κάλυψής τους με υγειονομικό υλικό και φάρμακα. Προς αυτή</w:t>
      </w:r>
      <w:r>
        <w:rPr>
          <w:rFonts w:eastAsia="Times New Roman" w:cs="Times New Roman"/>
          <w:szCs w:val="24"/>
        </w:rPr>
        <w:t>ν</w:t>
      </w:r>
      <w:r>
        <w:rPr>
          <w:rFonts w:eastAsia="Times New Roman" w:cs="Times New Roman"/>
          <w:szCs w:val="24"/>
        </w:rPr>
        <w:t xml:space="preserve"> την κατεύθυνση κινούμαστε και θεωρώ ότι δεν θα υπάρξει κανέ</w:t>
      </w:r>
      <w:r>
        <w:rPr>
          <w:rFonts w:eastAsia="Times New Roman" w:cs="Times New Roman"/>
          <w:szCs w:val="24"/>
        </w:rPr>
        <w:t xml:space="preserve">να σοβαρό πρόβλημα, μη </w:t>
      </w:r>
      <w:proofErr w:type="spellStart"/>
      <w:r>
        <w:rPr>
          <w:rFonts w:eastAsia="Times New Roman" w:cs="Times New Roman"/>
          <w:szCs w:val="24"/>
        </w:rPr>
        <w:t>διαχειρίσιμο</w:t>
      </w:r>
      <w:proofErr w:type="spellEnd"/>
      <w:r>
        <w:rPr>
          <w:rFonts w:eastAsia="Times New Roman" w:cs="Times New Roman"/>
          <w:szCs w:val="24"/>
        </w:rPr>
        <w:t xml:space="preserve">, στο επόμενο διάστημα. </w:t>
      </w:r>
    </w:p>
    <w:p w14:paraId="4E2B3F97"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Ευχαριστούμε τον κύριο Υπουργό.</w:t>
      </w:r>
    </w:p>
    <w:p w14:paraId="4E2B3F9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Θα συζητηθεί</w:t>
      </w:r>
      <w:r>
        <w:rPr>
          <w:rFonts w:eastAsia="Times New Roman" w:cs="Times New Roman"/>
          <w:szCs w:val="24"/>
        </w:rPr>
        <w:t xml:space="preserve"> η πέμπτη με αριθμό 670/15-3-2016 επίκαιρη ερώτηση δεύτερου κύκλου του Βουλευτή Β΄ Αθηνών του Κομμουνιστικού Κόμματος Ε</w:t>
      </w:r>
      <w:r>
        <w:rPr>
          <w:rFonts w:eastAsia="Times New Roman" w:cs="Times New Roman"/>
          <w:szCs w:val="24"/>
        </w:rPr>
        <w:t>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την ανασύσταση των Οργανισμών Εργατικής Κατοικίας και Εργατικής Εστίας.</w:t>
      </w:r>
    </w:p>
    <w:p w14:paraId="4E2B3F9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δύο λεπτά.</w:t>
      </w:r>
    </w:p>
    <w:p w14:paraId="4E2B3F9A"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w:t>
      </w:r>
      <w:r>
        <w:rPr>
          <w:rFonts w:eastAsia="Times New Roman" w:cs="Times New Roman"/>
          <w:szCs w:val="24"/>
        </w:rPr>
        <w:t>ώ, κύριε Πρόεδρε.</w:t>
      </w:r>
    </w:p>
    <w:p w14:paraId="4E2B3F9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γνωστό ότι το 2012 με το δεύτερο μνημόνιο, μεταξύ των άλλων κατακτήσεων που καταργήθηκαν τότε, είχαμε και την κατάργηση του Οργανισμού Εργατικής Κατοικίας και Εργατικής Εστίας. </w:t>
      </w:r>
    </w:p>
    <w:p w14:paraId="4E2B3F9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Το κλείσιμο των Οργανισμών αποτέλεσε έν</w:t>
      </w:r>
      <w:r>
        <w:rPr>
          <w:rFonts w:eastAsia="Times New Roman" w:cs="Times New Roman"/>
          <w:szCs w:val="24"/>
        </w:rPr>
        <w:t>α βαρύ πλήγμα για τους δικαιούχους και τους εργαζόμενους, καθώς καταργήθηκαν και χάθηκαν μια σειρά από παροχές και κυρίως το κατασκευαστικό έργο, κύριε Υπουργέ, που ήταν το βασικότερο πρόγραμμα που μπορούσε να προσφέρει φθηνή και ποιοτική κατοικία στους ερ</w:t>
      </w:r>
      <w:r>
        <w:rPr>
          <w:rFonts w:eastAsia="Times New Roman" w:cs="Times New Roman"/>
          <w:szCs w:val="24"/>
        </w:rPr>
        <w:t>γαζόμενους και στις λαϊκές οικογένειες.</w:t>
      </w:r>
    </w:p>
    <w:p w14:paraId="4E2B3F9D"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Πιο συγκεκριμένα, καταργήθηκε βέβαια η χορήγηση άτοκων δανείων από κεφάλαια του ΟΕΚ για πολύτεκνους και άλλες κατηγορίες εργαζομένων. Επίσης, καταργήθηκαν τα δάνεια αποπεράτωσης και επισκευής των κατοικιών που ήταν ά</w:t>
      </w:r>
      <w:r>
        <w:rPr>
          <w:rFonts w:eastAsia="Times New Roman" w:cs="Times New Roman"/>
          <w:szCs w:val="24"/>
        </w:rPr>
        <w:t xml:space="preserve">τοκα και από κεφάλαια του ΟΕΚ, καθώς και η επιδότηση του ενοικίου. Επίσης καταργήθηκαν, κύριε Υπουργέ, αρκετές παροχές που έδινε ο Οργανισμός Εργατικής Εστίας, όπως δελτία θεάτρου, βιβλία και άλλα. </w:t>
      </w:r>
    </w:p>
    <w:p w14:paraId="4E2B3F9E"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Τα προγράμματα του κοινωνικού τουρισμού επανήλθαν δύο χρό</w:t>
      </w:r>
      <w:r>
        <w:rPr>
          <w:rFonts w:eastAsia="Times New Roman" w:cs="Times New Roman"/>
          <w:szCs w:val="24"/>
        </w:rPr>
        <w:t xml:space="preserve">νια αργότερα πετσοκομμένα σε δικαιούχους και σε ημέρες, αποκλείοντας χιλιάδες εργαζόμενους και συνταξιούχους. </w:t>
      </w:r>
    </w:p>
    <w:p w14:paraId="4E2B3F9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κύριε Υπουργέ, στους βρεφονηπιακούς σταθμούς της πρώην Εργατικής Εστίας καταγράφονται σημαντικά κενά και έλλειψη εργαζομένων, κυρίως </w:t>
      </w:r>
      <w:r>
        <w:rPr>
          <w:rFonts w:eastAsia="Times New Roman" w:cs="Times New Roman"/>
          <w:szCs w:val="24"/>
        </w:rPr>
        <w:t>παιδαγωγών, μειώνοντας κατά πολύ τις θέσεις βρεφών και νηπίων σε σχέση με την κτηριακή χωρητικότητα που υπάρχει. Θα γνωρίζετε πολύ καλά ότι οι θέσεις είναι αρκετές παρά τη μεγάλη ζήτηση που υπάρχει σήμερα για παιδικούς σταθμούς.</w:t>
      </w:r>
    </w:p>
    <w:p w14:paraId="4E2B3FA0" w14:textId="77777777" w:rsidR="00E21D74" w:rsidRDefault="00E051D5">
      <w:pPr>
        <w:spacing w:line="600" w:lineRule="auto"/>
        <w:ind w:firstLine="720"/>
        <w:jc w:val="both"/>
        <w:rPr>
          <w:rFonts w:eastAsia="Times New Roman" w:cs="Times New Roman"/>
          <w:szCs w:val="24"/>
        </w:rPr>
      </w:pPr>
      <w:r w:rsidRPr="00F17411">
        <w:rPr>
          <w:rFonts w:eastAsia="Times New Roman" w:cs="Times New Roman"/>
          <w:color w:val="000000" w:themeColor="text1"/>
          <w:szCs w:val="24"/>
        </w:rPr>
        <w:t xml:space="preserve">Σας ρωτάμε, κύριε Υπουργέ: </w:t>
      </w:r>
      <w:r w:rsidRPr="00F17411">
        <w:rPr>
          <w:rFonts w:eastAsia="Times New Roman" w:cs="Times New Roman"/>
          <w:color w:val="000000" w:themeColor="text1"/>
          <w:szCs w:val="24"/>
        </w:rPr>
        <w:t xml:space="preserve">Τι μέτρα θα πάρετε; Πράγματι η </w:t>
      </w:r>
      <w:r>
        <w:rPr>
          <w:rFonts w:eastAsia="Times New Roman" w:cs="Times New Roman"/>
          <w:szCs w:val="24"/>
        </w:rPr>
        <w:t xml:space="preserve">Κυβέρνησή σας εμμένει, όπως το 2012, στην ανασύσταση του Οργανισμού με το σύνολο των αρμοδιοτήτων του; </w:t>
      </w:r>
    </w:p>
    <w:p w14:paraId="4E2B3FA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Τι μέτρα θα πάρετε για να ξεκινήσει και να ενισχυθεί το κατασκευαστικό πρόγραμμα, να ξεκινήσουν όλα τα προγράμματα που κα</w:t>
      </w:r>
      <w:r>
        <w:rPr>
          <w:rFonts w:eastAsia="Times New Roman" w:cs="Times New Roman"/>
          <w:szCs w:val="24"/>
        </w:rPr>
        <w:t xml:space="preserve">ταργήθηκαν, να διευρυνθούν τα προγράμματα κοινωνικού τουρισμού, να καλυφθούν τα κενά στους βρεφονηπιακούς σταθμούς με την αντίστοιχη πρόβλεψη των εργαζομένων; Σ’ αυτά τα ερωτήματα θέλουμε τις απαντήσεις σας. </w:t>
      </w:r>
    </w:p>
    <w:p w14:paraId="4E2B3FA2" w14:textId="77777777" w:rsidR="00E21D74" w:rsidRDefault="00E051D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Ευχαριστούμε,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w:t>
      </w:r>
    </w:p>
    <w:p w14:paraId="4E2B3FA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Κυρία Αντωνοπούλου, έχετε τον λόγο, για τρία λεπτά.</w:t>
      </w:r>
    </w:p>
    <w:p w14:paraId="4E2B3FA4"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ευχαριστώ για την ερώτησή σας. Επειδή έχετε πολλά ερωτήματα, θα προσπα</w:t>
      </w:r>
      <w:r>
        <w:rPr>
          <w:rFonts w:eastAsia="Times New Roman" w:cs="Times New Roman"/>
          <w:szCs w:val="24"/>
        </w:rPr>
        <w:t>θήσω να τα απαντήσω μέσα στα επόμενα τρία λεπτά και ίσως χρειαστεί να συνεχίσω στη δευτερολογία.</w:t>
      </w:r>
    </w:p>
    <w:p w14:paraId="4E2B3FA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Πρώτον, για την ανασύσταση των </w:t>
      </w:r>
      <w:r>
        <w:rPr>
          <w:rFonts w:eastAsia="Times New Roman" w:cs="Times New Roman"/>
          <w:szCs w:val="24"/>
        </w:rPr>
        <w:t xml:space="preserve">Οργανισμών </w:t>
      </w:r>
      <w:r>
        <w:rPr>
          <w:rFonts w:eastAsia="Times New Roman" w:cs="Times New Roman"/>
          <w:szCs w:val="24"/>
        </w:rPr>
        <w:t>ΟΕΚ και της Εργατικής Εστίας, όπως γνωρίζετε, στις 18 Απριλίου 2013, με τον ν.</w:t>
      </w:r>
      <w:r>
        <w:rPr>
          <w:rFonts w:eastAsia="Times New Roman" w:cs="Times New Roman"/>
          <w:szCs w:val="24"/>
        </w:rPr>
        <w:t xml:space="preserve">4144 και ειδικότερα με το άρθρο 35, ο ΟΑΕΔ κατέστη καθολικός διάδοχος και του ανατέθηκαν όλα τα δικαιώματα και οι υποχρεώσεις των δύο </w:t>
      </w:r>
      <w:proofErr w:type="spellStart"/>
      <w:r>
        <w:rPr>
          <w:rFonts w:eastAsia="Times New Roman" w:cs="Times New Roman"/>
          <w:szCs w:val="24"/>
        </w:rPr>
        <w:t>καταργηθέντων</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ργανισμών. Συνεπώς υπάρχει μια συνέχεια -με ένα κενό, φυσικά, που δημιουργήθηκε- στο έργο που οι </w:t>
      </w:r>
      <w:r>
        <w:rPr>
          <w:rFonts w:eastAsia="Times New Roman" w:cs="Times New Roman"/>
          <w:szCs w:val="24"/>
        </w:rPr>
        <w:t>Οργανισμοί</w:t>
      </w:r>
      <w:r>
        <w:rPr>
          <w:rFonts w:eastAsia="Times New Roman" w:cs="Times New Roman"/>
          <w:szCs w:val="24"/>
        </w:rPr>
        <w:t xml:space="preserve"> </w:t>
      </w:r>
      <w:r>
        <w:rPr>
          <w:rFonts w:eastAsia="Times New Roman" w:cs="Times New Roman"/>
          <w:szCs w:val="24"/>
        </w:rPr>
        <w:t>επιτελούσαν και</w:t>
      </w:r>
      <w:r>
        <w:rPr>
          <w:rFonts w:eastAsia="Times New Roman" w:cs="Times New Roman"/>
          <w:szCs w:val="24"/>
        </w:rPr>
        <w:t>,</w:t>
      </w:r>
      <w:r>
        <w:rPr>
          <w:rFonts w:eastAsia="Times New Roman" w:cs="Times New Roman"/>
          <w:szCs w:val="24"/>
        </w:rPr>
        <w:t xml:space="preserve"> αυτή τη στιγμή που μιλάμε, δεν τίθεται θέμα ανασύστασής τους. Το έργο τους συνεχίζεται από τον ΟΑΕΔ.</w:t>
      </w:r>
    </w:p>
    <w:p w14:paraId="4E2B3FA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Να αναφερθώ τώρα στο νέο και παλιό κατασκευαστικό έργο του ΟΕΚ. Εδώ και περίπου τρία χρόνια ο ΟΑΕΔ ασκεί τις αρμοδιότητες, όπως προανέφερ</w:t>
      </w:r>
      <w:r>
        <w:rPr>
          <w:rFonts w:eastAsia="Times New Roman" w:cs="Times New Roman"/>
          <w:szCs w:val="24"/>
        </w:rPr>
        <w:t xml:space="preserve">α, των δύο </w:t>
      </w:r>
      <w:proofErr w:type="spellStart"/>
      <w:r>
        <w:rPr>
          <w:rFonts w:eastAsia="Times New Roman" w:cs="Times New Roman"/>
          <w:szCs w:val="24"/>
        </w:rPr>
        <w:t>καταργηθέντων</w:t>
      </w:r>
      <w:proofErr w:type="spellEnd"/>
      <w:r>
        <w:rPr>
          <w:rFonts w:eastAsia="Times New Roman" w:cs="Times New Roman"/>
          <w:szCs w:val="24"/>
        </w:rPr>
        <w:t xml:space="preserve"> </w:t>
      </w:r>
      <w:r>
        <w:rPr>
          <w:rFonts w:eastAsia="Times New Roman" w:cs="Times New Roman"/>
          <w:szCs w:val="24"/>
        </w:rPr>
        <w:t>Οργανισμών</w:t>
      </w:r>
      <w:r>
        <w:rPr>
          <w:rFonts w:eastAsia="Times New Roman" w:cs="Times New Roman"/>
          <w:szCs w:val="24"/>
        </w:rPr>
        <w:t xml:space="preserve">, εκτός από το νέο κατασκευαστικό έργο. Η εξαίρεση αυτή είναι </w:t>
      </w:r>
      <w:proofErr w:type="spellStart"/>
      <w:r>
        <w:rPr>
          <w:rFonts w:eastAsia="Times New Roman" w:cs="Times New Roman"/>
          <w:szCs w:val="24"/>
        </w:rPr>
        <w:t>μνημονιακή</w:t>
      </w:r>
      <w:proofErr w:type="spellEnd"/>
      <w:r>
        <w:rPr>
          <w:rFonts w:eastAsia="Times New Roman" w:cs="Times New Roman"/>
          <w:szCs w:val="24"/>
        </w:rPr>
        <w:t xml:space="preserve"> δέσμευση, όπως γνωρίζετε, και για την ώρα δεν είναι δυνατόν να αναιρεθεί. Είναι νομικά ενεργή αυτή η δέσμευση. </w:t>
      </w:r>
    </w:p>
    <w:p w14:paraId="4E2B3FA7"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Ωστόσο, να μην ξεχνάμε τα κάτωθι. Ο </w:t>
      </w:r>
      <w:r>
        <w:rPr>
          <w:rFonts w:eastAsia="Times New Roman" w:cs="Times New Roman"/>
          <w:szCs w:val="24"/>
        </w:rPr>
        <w:t xml:space="preserve">ΟΑΕΔ συνεχίζει το κατασκευαστικό έργο </w:t>
      </w:r>
      <w:r>
        <w:rPr>
          <w:rFonts w:eastAsia="Times New Roman" w:cs="Times New Roman"/>
          <w:szCs w:val="24"/>
        </w:rPr>
        <w:t>το</w:t>
      </w:r>
      <w:r>
        <w:rPr>
          <w:rFonts w:eastAsia="Times New Roman" w:cs="Times New Roman"/>
          <w:szCs w:val="24"/>
        </w:rPr>
        <w:t>ύ</w:t>
      </w:r>
      <w:r>
        <w:rPr>
          <w:rFonts w:eastAsia="Times New Roman" w:cs="Times New Roman"/>
          <w:szCs w:val="24"/>
        </w:rPr>
        <w:t xml:space="preserve"> τέως ΟΕΚ, που κατά τη διάρκεια της κατάργησής του είχε παραμείνει ημιτελές. Σε ορισμένες δε περιπτώσεις ήταν και εξόχως προβληματικό, όπως γνωρίζετε. Όταν κάνουμε λόγο για τη συνέχιση του κατασκευαστικού έργου του </w:t>
      </w:r>
      <w:r>
        <w:rPr>
          <w:rFonts w:eastAsia="Times New Roman" w:cs="Times New Roman"/>
          <w:szCs w:val="24"/>
        </w:rPr>
        <w:t>ΟΕΚ, ξέρουμε ότι αναφερόμαστε σε περίπου δεκαπέντε ημιτελή έργα σε φυσικό αντικείμενο, εκ των οποίων ο ΟΑΕΔ κατάφερε να ολοκληρώσει περίπου τα δέκα με ταχύτερους ρυθμούς απ’ ό,τι ο τέως ΟΕΚ.</w:t>
      </w:r>
    </w:p>
    <w:p w14:paraId="4E2B3FA8"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Να επισημάνω, επίσης, ότι για δικαιούχους του τέως ΟΕΚ, που είναι</w:t>
      </w:r>
      <w:r>
        <w:rPr>
          <w:rFonts w:eastAsia="Times New Roman" w:cs="Times New Roman"/>
          <w:szCs w:val="24"/>
        </w:rPr>
        <w:t xml:space="preserve"> άνεργοι και στους οποίους έχουν χορηγηθεί δάνεια για την αποπεράτωση, επέκταση και αναμόρφωση των χώρων, αυτή τη στιγμή </w:t>
      </w:r>
      <w:r>
        <w:rPr>
          <w:rFonts w:eastAsia="Times New Roman" w:cs="Times New Roman"/>
          <w:szCs w:val="24"/>
        </w:rPr>
        <w:lastRenderedPageBreak/>
        <w:t>προωθούμε ρύθμιση των ληξιπρόθεσμων οφειλών τους αναδρομικά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2011 και μετά τη διαγραφή των τόκων της υπερημερίας.</w:t>
      </w:r>
    </w:p>
    <w:p w14:paraId="4E2B3FA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 xml:space="preserve"> το πρόγραμμα κοινωνικού τουρισμού, όπως ξέρετε, προβλέπεται μια δαπάνη 10 εκατομμυρίων και ο προϋπολογισμός που θα συνεχιστεί να καταρτίζεται για τα έτος 2016-2017 δεν δύναται να υπερβεί αυτό το όριο, λόγω υποχρεώσεων από το Μεσοπρόθεσμο Πλαίσιο Δημοσιονο</w:t>
      </w:r>
      <w:r>
        <w:rPr>
          <w:rFonts w:eastAsia="Times New Roman" w:cs="Times New Roman"/>
          <w:szCs w:val="24"/>
        </w:rPr>
        <w:t>μικής Στρατηγικής 2013-2016.</w:t>
      </w:r>
    </w:p>
    <w:p w14:paraId="4E2B3FA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Να πω και να επισημάνω ότι σε νησιά</w:t>
      </w:r>
      <w:r>
        <w:rPr>
          <w:rFonts w:eastAsia="Times New Roman" w:cs="Times New Roman"/>
          <w:szCs w:val="24"/>
        </w:rPr>
        <w:t>,</w:t>
      </w:r>
      <w:r>
        <w:rPr>
          <w:rFonts w:eastAsia="Times New Roman" w:cs="Times New Roman"/>
          <w:szCs w:val="24"/>
        </w:rPr>
        <w:t xml:space="preserve"> που ίσως πληγεί η τουριστική κίνηση των βασικών σημείων λόγω της εισροής προσφυγικών κυμάτων, όπως είναι η Λέσβος, η Χίος, η Σάμος, η Λέρος και η Κως, κρίνεται αναγκαία η ενίσχυσή τους, μέσω</w:t>
      </w:r>
      <w:r>
        <w:rPr>
          <w:rFonts w:eastAsia="Times New Roman" w:cs="Times New Roman"/>
          <w:szCs w:val="24"/>
        </w:rPr>
        <w:t xml:space="preserve"> της διεύρυνσης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Κ</w:t>
      </w:r>
      <w:r>
        <w:rPr>
          <w:rFonts w:eastAsia="Times New Roman" w:cs="Times New Roman"/>
          <w:szCs w:val="24"/>
        </w:rPr>
        <w:t xml:space="preserve">οινωνικού </w:t>
      </w:r>
      <w:r>
        <w:rPr>
          <w:rFonts w:eastAsia="Times New Roman" w:cs="Times New Roman"/>
          <w:szCs w:val="24"/>
        </w:rPr>
        <w:t>Τ</w:t>
      </w:r>
      <w:r>
        <w:rPr>
          <w:rFonts w:eastAsia="Times New Roman" w:cs="Times New Roman"/>
          <w:szCs w:val="24"/>
        </w:rPr>
        <w:t>ουρισμού και προχωράμε σε αυτή την κατεύθυνση.</w:t>
      </w:r>
    </w:p>
    <w:p w14:paraId="4E2B3FA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απαντήσω πολύ σύντομα και για τους βρεφονηπιακούς σταθμούς, αν μου επιτρέπεται. Αυτό που θέλω να πω είναι ότι σήμερα υπάρχουν και μπορούν να φιλοξενηθούν </w:t>
      </w:r>
      <w:r>
        <w:rPr>
          <w:rFonts w:eastAsia="Times New Roman" w:cs="Times New Roman"/>
          <w:szCs w:val="24"/>
        </w:rPr>
        <w:t>-</w:t>
      </w:r>
      <w:r>
        <w:rPr>
          <w:rFonts w:eastAsia="Times New Roman" w:cs="Times New Roman"/>
          <w:szCs w:val="24"/>
        </w:rPr>
        <w:t>α</w:t>
      </w:r>
      <w:r>
        <w:rPr>
          <w:rFonts w:eastAsia="Times New Roman" w:cs="Times New Roman"/>
          <w:szCs w:val="24"/>
        </w:rPr>
        <w:t>πό κτηριακής πλευράς</w:t>
      </w:r>
      <w:r>
        <w:rPr>
          <w:rFonts w:eastAsia="Times New Roman" w:cs="Times New Roman"/>
          <w:szCs w:val="24"/>
        </w:rPr>
        <w:t>-</w:t>
      </w:r>
      <w:r>
        <w:rPr>
          <w:rFonts w:eastAsia="Times New Roman" w:cs="Times New Roman"/>
          <w:szCs w:val="24"/>
        </w:rPr>
        <w:t xml:space="preserve"> περίπου δύο χιλιάδες εξήντα βρέφη και νήπια, ενώ αυτή τη στιγμή φιλοξενούνται μόνο χίλια τριακόσια τριάντα. </w:t>
      </w:r>
    </w:p>
    <w:p w14:paraId="4E2B3FA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Όσον αφορά το ερώτημά </w:t>
      </w:r>
      <w:r>
        <w:rPr>
          <w:rFonts w:eastAsia="Times New Roman" w:cs="Times New Roman"/>
          <w:szCs w:val="24"/>
        </w:rPr>
        <w:t>σας,</w:t>
      </w:r>
      <w:r>
        <w:rPr>
          <w:rFonts w:eastAsia="Times New Roman" w:cs="Times New Roman"/>
          <w:szCs w:val="24"/>
        </w:rPr>
        <w:t xml:space="preserve"> για τον τρόπο που θα καλυφθούν τα κενά της έλλειψης προσωπικού, με στόχο την κάλυψη της κτηριακής </w:t>
      </w:r>
      <w:r>
        <w:rPr>
          <w:rFonts w:eastAsia="Times New Roman" w:cs="Times New Roman"/>
          <w:szCs w:val="24"/>
        </w:rPr>
        <w:t>δυναμικότητας των σταθμών, είμαστε ήδη σε διαδικασία εισήγησης νομοθετικής ρύθμισης για τη δυνατότητα πρόσληψης παιδαγωγικού προσωπικού με συμβάσεις εργασίας σύμφωνα με τις κείμενες διατάξεις.</w:t>
      </w:r>
    </w:p>
    <w:p w14:paraId="4E2B3FAD" w14:textId="77777777" w:rsidR="00E21D74" w:rsidRDefault="00E051D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4E2B3FAE"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Κυρία Υπουργέ, νομίζω ότι η απάντηση αυτή λυπεί ακόμη περισσότερο τον κόσμο της δουλειάς</w:t>
      </w:r>
      <w:r>
        <w:rPr>
          <w:rFonts w:eastAsia="Times New Roman" w:cs="Times New Roman"/>
          <w:szCs w:val="24"/>
        </w:rPr>
        <w:t>,</w:t>
      </w:r>
      <w:r>
        <w:rPr>
          <w:rFonts w:eastAsia="Times New Roman" w:cs="Times New Roman"/>
          <w:szCs w:val="24"/>
        </w:rPr>
        <w:t xml:space="preserve"> που συνεχίζει να πληρώνει την εισφορά του υπέρ του ΟΕΚ. Και πρόκειται για εισφορά μόνο του εργαζόμενου, καθώς έχουν απαλλαγεί οι εργοδότες. </w:t>
      </w:r>
    </w:p>
    <w:p w14:paraId="4E2B3FA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αυτή τη στιγμή</w:t>
      </w:r>
      <w:r>
        <w:rPr>
          <w:rFonts w:eastAsia="Times New Roman" w:cs="Times New Roman"/>
          <w:szCs w:val="24"/>
        </w:rPr>
        <w:t>,</w:t>
      </w:r>
      <w:r>
        <w:rPr>
          <w:rFonts w:eastAsia="Times New Roman" w:cs="Times New Roman"/>
          <w:szCs w:val="24"/>
        </w:rPr>
        <w:t xml:space="preserve"> είναι κατατεθειμένα, ανήκουν στον Οργανισμό 320 εκατομμύρια. Το κατασκευαστικό έργο έχει σταματήσει. Όπως είπατε και εσείς, δεν πρόκειται να συνεχίσει, παρά θα ολοκληρωθούν αυτά τα έργα που υπήρχαν από τον Οργανισμό πριν. Όμως, οι ανάγκες για λαϊκή κατοικ</w:t>
      </w:r>
      <w:r>
        <w:rPr>
          <w:rFonts w:eastAsia="Times New Roman" w:cs="Times New Roman"/>
          <w:szCs w:val="24"/>
        </w:rPr>
        <w:t xml:space="preserve">ία είναι πολύ μεγάλες. Δεν μπορεί, από τη μία μεριά, να λέτε ότι θα πρέπει να πάρει μπροστά η μηχανή της ανάπτυξης και από την άλλη πλευρά, εσείς, </w:t>
      </w:r>
      <w:r>
        <w:rPr>
          <w:rFonts w:eastAsia="Times New Roman" w:cs="Times New Roman"/>
          <w:szCs w:val="24"/>
        </w:rPr>
        <w:t xml:space="preserve">ως </w:t>
      </w:r>
      <w:r>
        <w:rPr>
          <w:rFonts w:eastAsia="Times New Roman" w:cs="Times New Roman"/>
          <w:szCs w:val="24"/>
        </w:rPr>
        <w:t>Κυβέρνηση, ως προς αυτόν τον τομέα της λαϊκής κατοικίας να συμφωνείτε να σταματήσει το κατασκευαστικό έργο</w:t>
      </w:r>
      <w:r>
        <w:rPr>
          <w:rFonts w:eastAsia="Times New Roman" w:cs="Times New Roman"/>
          <w:szCs w:val="24"/>
        </w:rPr>
        <w:t xml:space="preserve"> του Οργανισμού.</w:t>
      </w:r>
    </w:p>
    <w:p w14:paraId="4E2B3FB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Νομίζω ότι ο Οργανισμός διαθέτει εξειδικευμένο προσωπικό με πολύ μεγάλη πείρα. Διαθέτει οικόπεδα πέντε εκατομμυρίων τετραγωνικών μέτρων εντός και εκτός οικισμών. Πολλά από αυτά θεωρούνται </w:t>
      </w:r>
      <w:r>
        <w:rPr>
          <w:rFonts w:eastAsia="Times New Roman" w:cs="Times New Roman"/>
          <w:szCs w:val="24"/>
        </w:rPr>
        <w:lastRenderedPageBreak/>
        <w:t>«φιλέτα». Θα μπορούσε, πράγματι, εδώ να υπάρχει ένα</w:t>
      </w:r>
      <w:r>
        <w:rPr>
          <w:rFonts w:eastAsia="Times New Roman" w:cs="Times New Roman"/>
          <w:szCs w:val="24"/>
        </w:rPr>
        <w:t xml:space="preserve"> κατασκευαστικό έργο τέτοιο</w:t>
      </w:r>
      <w:r>
        <w:rPr>
          <w:rFonts w:eastAsia="Times New Roman" w:cs="Times New Roman"/>
          <w:szCs w:val="24"/>
        </w:rPr>
        <w:t>,</w:t>
      </w:r>
      <w:r>
        <w:rPr>
          <w:rFonts w:eastAsia="Times New Roman" w:cs="Times New Roman"/>
          <w:szCs w:val="24"/>
        </w:rPr>
        <w:t xml:space="preserve"> που θα παρέχει στους δικαιούχους λαϊκή κατοικία.</w:t>
      </w:r>
    </w:p>
    <w:p w14:paraId="4E2B3FB1"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Πέρα από αυτό, κυρία Υπουργέ, υπάρχουν σήμερα διακόσια είκοσι σπίτια του Οργανισμού αδιάθετα. Νομίζω ότι το γνωρίζετε και αυτό. Δεν μπορεί να υπάρχουν διακόσια είκοσι σπίτια</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 xml:space="preserve">οποία έχει πληρώσει η εργατική τάξη μέσα από τις εισφορές της και σήμερα να παραμένουν αδιάθετα. Ξέρετε πολύ καλά ότι χωρίς τη συντήρησή τους, χωρίς να είναι κάποιος μέσα, αυτά τα σπίτια </w:t>
      </w:r>
      <w:r>
        <w:rPr>
          <w:rFonts w:eastAsia="Times New Roman" w:cs="Times New Roman"/>
          <w:szCs w:val="24"/>
        </w:rPr>
        <w:t xml:space="preserve">θα </w:t>
      </w:r>
      <w:r>
        <w:rPr>
          <w:rFonts w:eastAsia="Times New Roman" w:cs="Times New Roman"/>
          <w:szCs w:val="24"/>
        </w:rPr>
        <w:t xml:space="preserve">έχουν </w:t>
      </w:r>
      <w:r>
        <w:rPr>
          <w:rFonts w:eastAsia="Times New Roman" w:cs="Times New Roman"/>
          <w:szCs w:val="24"/>
        </w:rPr>
        <w:t>υποστεί</w:t>
      </w:r>
      <w:r>
        <w:rPr>
          <w:rFonts w:eastAsia="Times New Roman" w:cs="Times New Roman"/>
          <w:szCs w:val="24"/>
        </w:rPr>
        <w:t xml:space="preserve"> </w:t>
      </w:r>
      <w:r>
        <w:rPr>
          <w:rFonts w:eastAsia="Times New Roman" w:cs="Times New Roman"/>
          <w:szCs w:val="24"/>
        </w:rPr>
        <w:t>φθορά.</w:t>
      </w:r>
    </w:p>
    <w:p w14:paraId="4E2B3FB2"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Κυρία Υπουργέ, είπατε για τους βρεφονηπιακούς</w:t>
      </w:r>
      <w:r>
        <w:rPr>
          <w:rFonts w:eastAsia="Times New Roman" w:cs="Times New Roman"/>
          <w:szCs w:val="24"/>
        </w:rPr>
        <w:t xml:space="preserve"> σταθμούς. Είναι είκοσι τέσσερις, πράγματι, οι βρεφονηπιακοί σταθμοί που σήμερα λειτουργούν. Όντως, σήμερα είναι χίλια τριακόσια παιδιά, ενώ θα μπορούσαν να ήταν δύο χιλιάδες εκατό. Δύο χιλιάδες εξήντα πέντε, είπατε εσείς. Δεν θα διαφωνήσουμε σε αυτό. Λέτε</w:t>
      </w:r>
      <w:r>
        <w:rPr>
          <w:rFonts w:eastAsia="Times New Roman" w:cs="Times New Roman"/>
          <w:szCs w:val="24"/>
        </w:rPr>
        <w:t xml:space="preserve"> ότι με νομοθετική ρύθμιση θα προσληφθούν εργαζόμενοι.</w:t>
      </w:r>
    </w:p>
    <w:p w14:paraId="4E2B3FB3"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Υπάρχει σήμερα ο τρόπος να προσληφθούν για έντεκα μήνες. Προβλέπεται και δεν το έχετε κάνει μέχρι τώρα και</w:t>
      </w:r>
      <w:r>
        <w:rPr>
          <w:rFonts w:eastAsia="Times New Roman" w:cs="Times New Roman"/>
          <w:szCs w:val="24"/>
        </w:rPr>
        <w:t>,</w:t>
      </w:r>
      <w:r>
        <w:rPr>
          <w:rFonts w:eastAsia="Times New Roman" w:cs="Times New Roman"/>
          <w:szCs w:val="24"/>
        </w:rPr>
        <w:t xml:space="preserve"> δυστυχώς, χίλια σχεδόν παιδιά σήμερα στερούνται παιδικού σταθμού, όπως βέβαια και οι εργαζόμε</w:t>
      </w:r>
      <w:r>
        <w:rPr>
          <w:rFonts w:eastAsia="Times New Roman" w:cs="Times New Roman"/>
          <w:szCs w:val="24"/>
        </w:rPr>
        <w:t>νοι που θα μπορούσαν να προσληφθούν, για να καλύψουν αυτές τις θέσεις αυτών των σταθμών που ήδη υπάρχουν.</w:t>
      </w:r>
    </w:p>
    <w:p w14:paraId="4E2B3FB4"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Επίσης, κυρία Υπουργέ, υπάρχουν τέσσερις έτοιμοι σταθμοί που δεν λειτουργούν. Και αυτοί έγιναν με τις εισφορές των εργαζομένων. Δεν λειτουργούν, γιατί</w:t>
      </w:r>
      <w:r>
        <w:rPr>
          <w:rFonts w:eastAsia="Times New Roman" w:cs="Times New Roman"/>
          <w:szCs w:val="24"/>
        </w:rPr>
        <w:t>, πράγματι, δεν υπάρχουν προσλήψεις προσωπικού.</w:t>
      </w:r>
    </w:p>
    <w:p w14:paraId="4E2B3FB5"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Τελειώνοντας, κυρία Υπουργέ,</w:t>
      </w:r>
      <w:r>
        <w:rPr>
          <w:rFonts w:eastAsia="Times New Roman" w:cs="Times New Roman"/>
          <w:szCs w:val="24"/>
        </w:rPr>
        <w:t xml:space="preserve"> </w:t>
      </w:r>
      <w:r>
        <w:rPr>
          <w:rFonts w:eastAsia="Times New Roman" w:cs="Times New Roman"/>
          <w:szCs w:val="24"/>
        </w:rPr>
        <w:t xml:space="preserve">θα θέλαμε να πούμε ότι εμείς διαφωνούμε ριζικά με την άποψή σας ότι δεν μπορούμε να ξεπεράσουμε τη </w:t>
      </w:r>
      <w:proofErr w:type="spellStart"/>
      <w:r>
        <w:rPr>
          <w:rFonts w:eastAsia="Times New Roman" w:cs="Times New Roman"/>
          <w:szCs w:val="24"/>
        </w:rPr>
        <w:t>μνημονιακή</w:t>
      </w:r>
      <w:proofErr w:type="spellEnd"/>
      <w:r>
        <w:rPr>
          <w:rFonts w:eastAsia="Times New Roman" w:cs="Times New Roman"/>
          <w:szCs w:val="24"/>
        </w:rPr>
        <w:t xml:space="preserve"> δέσμευση και να συνεχίσουμε το κατασκευαστικό έργο του Οργανισμού. Εί</w:t>
      </w:r>
      <w:r>
        <w:rPr>
          <w:rFonts w:eastAsia="Times New Roman" w:cs="Times New Roman"/>
          <w:szCs w:val="24"/>
        </w:rPr>
        <w:t xml:space="preserve">ναι το βασικότερο ζήτημα που αυτή τη στιγμή θα πρέπει να προχωρήσει. Πιστεύουμε ότι η εργατική τάξη μέσα στα αιτήματά της, μέσα στις διεκδικήσεις της θα βάλει με πιο έντονο τρόπο αυτό </w:t>
      </w:r>
      <w:r>
        <w:rPr>
          <w:rFonts w:eastAsia="Times New Roman" w:cs="Times New Roman"/>
          <w:szCs w:val="24"/>
        </w:rPr>
        <w:lastRenderedPageBreak/>
        <w:t xml:space="preserve">το ζήτημα, γιατί είναι ανάγκη. Όπως γνωρίζετε και </w:t>
      </w:r>
      <w:r>
        <w:rPr>
          <w:rFonts w:eastAsia="Times New Roman" w:cs="Times New Roman"/>
          <w:szCs w:val="24"/>
        </w:rPr>
        <w:t>εσείς,</w:t>
      </w:r>
      <w:r>
        <w:rPr>
          <w:rFonts w:eastAsia="Times New Roman" w:cs="Times New Roman"/>
          <w:szCs w:val="24"/>
        </w:rPr>
        <w:t xml:space="preserve"> με τα στοιχεία </w:t>
      </w:r>
      <w:r>
        <w:rPr>
          <w:rFonts w:eastAsia="Times New Roman" w:cs="Times New Roman"/>
          <w:szCs w:val="24"/>
        </w:rPr>
        <w:t>που διαθέτετε, έχουμε πάρα πολλούς άστεγους, έχουμε πάρα πολλούς που είναι στο ενοίκιο, πάρα πολλούς που δεν μπορούν σήμερα να ανταποκριθούν, αν θέλετε, στην κάλυψη της ίδιας της στέγασης. Πιστεύουμε ότι αυτός ο τομέας, ο κατασκευαστικός, θα πρέπει να προχ</w:t>
      </w:r>
      <w:r>
        <w:rPr>
          <w:rFonts w:eastAsia="Times New Roman" w:cs="Times New Roman"/>
          <w:szCs w:val="24"/>
        </w:rPr>
        <w:t>ωρήσει και η εργατική τάξη πρέπει να διεκδικήσει το κατασκευαστικό έργο, την ανασύσταση του Οργανισμού. Διότι λέτε ότι ο ΟΑΕΔ έχει πάρει τις αρμοδιότητες.</w:t>
      </w:r>
    </w:p>
    <w:p w14:paraId="4E2B3FB6"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Όμως, ο ΟΑΕΔ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από αυτές τις αρμοδιότητες δεν έχει μέχρι σήμερα προχωρήσει, κυρία Υπουργέ, πέρα </w:t>
      </w:r>
      <w:r>
        <w:rPr>
          <w:rFonts w:eastAsia="Times New Roman" w:cs="Times New Roman"/>
          <w:szCs w:val="24"/>
        </w:rPr>
        <w:t>από τα παραχωρητήρια που έχει δώσει σε αυτούς τους δικαιούχους, πέρα από την ολοκλήρωση κάποιων έργων. Τα υπόλοιπα</w:t>
      </w:r>
      <w:r>
        <w:rPr>
          <w:rFonts w:eastAsia="Times New Roman" w:cs="Times New Roman"/>
          <w:szCs w:val="24"/>
        </w:rPr>
        <w:t>,</w:t>
      </w:r>
      <w:r>
        <w:rPr>
          <w:rFonts w:eastAsia="Times New Roman" w:cs="Times New Roman"/>
          <w:szCs w:val="24"/>
        </w:rPr>
        <w:t xml:space="preserve"> που ήταν αρμοδιότητα των άλλων </w:t>
      </w:r>
      <w:r>
        <w:rPr>
          <w:rFonts w:eastAsia="Times New Roman" w:cs="Times New Roman"/>
          <w:szCs w:val="24"/>
        </w:rPr>
        <w:t>Ο</w:t>
      </w:r>
      <w:r>
        <w:rPr>
          <w:rFonts w:eastAsia="Times New Roman" w:cs="Times New Roman"/>
          <w:szCs w:val="24"/>
        </w:rPr>
        <w:t>ργανισμών, είναι εκτός της δραστηριότητας.</w:t>
      </w:r>
    </w:p>
    <w:p w14:paraId="4E2B3FB7"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Αντωνοπούλου, έχετε τον λό</w:t>
      </w:r>
      <w:r>
        <w:rPr>
          <w:rFonts w:eastAsia="Times New Roman" w:cs="Times New Roman"/>
          <w:szCs w:val="24"/>
        </w:rPr>
        <w:t>γο.</w:t>
      </w:r>
    </w:p>
    <w:p w14:paraId="4E2B3FB8"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Είναι κατανοητό, φαντάζομαι, ότι το θέμα της στεγαστικής πολιτικής γενικά και το ζήτημα της στέγασης αστέγων, η χρησιμοποίηση των υπαρχόντων αδιάθετ</w:t>
      </w:r>
      <w:r>
        <w:rPr>
          <w:rFonts w:eastAsia="Times New Roman" w:cs="Times New Roman"/>
          <w:szCs w:val="24"/>
        </w:rPr>
        <w:t>ων κτηρίων, σπιτιών κ.λπ.</w:t>
      </w:r>
      <w:r>
        <w:rPr>
          <w:rFonts w:eastAsia="Times New Roman" w:cs="Times New Roman"/>
          <w:szCs w:val="24"/>
        </w:rPr>
        <w:t>,</w:t>
      </w:r>
      <w:r>
        <w:rPr>
          <w:rFonts w:eastAsia="Times New Roman" w:cs="Times New Roman"/>
          <w:szCs w:val="24"/>
        </w:rPr>
        <w:t xml:space="preserve"> είναι πάρα πολύ σημαντικό και αφορά το Υπουργείο μας και τον ΟΑΕΔ. Φυσικά και είναι μέσα στα θέματα που παίρνουν προτεραιότητα για μας.</w:t>
      </w:r>
    </w:p>
    <w:p w14:paraId="4E2B3FB9"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Όμως, θέλω να πω ότι, όσον αφορά τα παραχωρητήρια, προχωρούμε. Όσον αφορά την ολοκλήρωση των </w:t>
      </w:r>
      <w:r>
        <w:rPr>
          <w:rFonts w:eastAsia="Times New Roman" w:cs="Times New Roman"/>
          <w:szCs w:val="24"/>
        </w:rPr>
        <w:t xml:space="preserve">κατοικιών αυτών -όπως είπα και πριν- οι οποίες εκκρεμούν, πριν ξεκινήσει ένας καινούργιος κύκλος και πέρα από τις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που έχουμε, πρέπει να ολοκληρωθούν αυτά που είχαν δρομολογηθεί και δεν έχουν ολοκληρωθεί. Άρα και σε αυτή την κατεύθυνσ</w:t>
      </w:r>
      <w:r>
        <w:rPr>
          <w:rFonts w:eastAsia="Times New Roman" w:cs="Times New Roman"/>
          <w:szCs w:val="24"/>
        </w:rPr>
        <w:t>η κινούμαστε.</w:t>
      </w:r>
    </w:p>
    <w:p w14:paraId="4E2B3FBA"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lastRenderedPageBreak/>
        <w:t>Όσον αφορά το θέμα που αναφέρατε για τους βρεφονηπιακούς σταθμούς, σας είπα και πριν ότι αυτό ρυθμίζεται ώστε να μπορούν να γίνουν προσλήψεις, σύμφωνα με τον νόμο, που να μην είναι απλώς προσωρινές.</w:t>
      </w:r>
    </w:p>
    <w:p w14:paraId="4E2B3FBB"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Κατά τα άλλα, θέλω να σας διαβεβαιώσω ότι τ</w:t>
      </w:r>
      <w:r>
        <w:rPr>
          <w:rFonts w:eastAsia="Times New Roman" w:cs="Times New Roman"/>
          <w:szCs w:val="24"/>
        </w:rPr>
        <w:t xml:space="preserve">ο σύστημα, το θέμα των υποχρεώσεων που έχει αναλάβει ο ΟΑΕΔ και για τους δύο αυτούς Οργανισμούς και η επιτάχυνση από πλευράς κυβερνητικού έργου των υποχρεώσεων αυτών που έχουν, εξακολουθούν να είναι </w:t>
      </w:r>
      <w:r>
        <w:rPr>
          <w:rFonts w:eastAsia="Times New Roman" w:cs="Times New Roman"/>
          <w:szCs w:val="24"/>
        </w:rPr>
        <w:t xml:space="preserve">σε </w:t>
      </w:r>
      <w:r>
        <w:rPr>
          <w:rFonts w:eastAsia="Times New Roman" w:cs="Times New Roman"/>
          <w:szCs w:val="24"/>
        </w:rPr>
        <w:t>προτεραιότητα για το Υπουργείο μας. Και όπως έχω πει κ</w:t>
      </w:r>
      <w:r>
        <w:rPr>
          <w:rFonts w:eastAsia="Times New Roman" w:cs="Times New Roman"/>
          <w:szCs w:val="24"/>
        </w:rPr>
        <w:t>αι σε προηγούμενη παρεμφερή ερώτηση, ολοκληρώνεται μ</w:t>
      </w:r>
      <w:r>
        <w:rPr>
          <w:rFonts w:eastAsia="Times New Roman" w:cs="Times New Roman"/>
          <w:szCs w:val="24"/>
        </w:rPr>
        <w:t>ι</w:t>
      </w:r>
      <w:r>
        <w:rPr>
          <w:rFonts w:eastAsia="Times New Roman" w:cs="Times New Roman"/>
          <w:szCs w:val="24"/>
        </w:rPr>
        <w:t>α επεξεργασία και μια συνολική πρόταση για τους δύο αυτούς Οργανισμούς -για τον ΟΕΚ τώρα, όπως ακριβώς τον έχει αναλάβει ο ΟΑΕΔ-, την οποία και θα καταθέσουμε για συζήτηση και διαβούλευση πολύ σύντομα.</w:t>
      </w:r>
    </w:p>
    <w:p w14:paraId="4E2B3FBC"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Ευχαριστώ.</w:t>
      </w:r>
    </w:p>
    <w:p w14:paraId="4E2B3FBD"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Πάντως, κατασκευαστικό φορέα στέγασης, κυρία Υπουργέ, μόνο η Ελλάδα και η Λετονία δεν έχει.</w:t>
      </w:r>
    </w:p>
    <w:p w14:paraId="4E2B3FBE" w14:textId="77777777" w:rsidR="00E21D74" w:rsidRDefault="00E051D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 την κυρία Υπουργό.</w:t>
      </w:r>
    </w:p>
    <w:p w14:paraId="4E2B3FBF"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4E2B3FC0" w14:textId="77777777" w:rsidR="00E21D74" w:rsidRDefault="00E051D5">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δ</w:t>
      </w:r>
      <w:r>
        <w:rPr>
          <w:rFonts w:eastAsia="Times New Roman" w:cs="Times New Roman"/>
          <w:szCs w:val="24"/>
        </w:rPr>
        <w:t>έχεστε στο σημείο αυτό να λύσουμε τη συνεδρίαση;</w:t>
      </w:r>
    </w:p>
    <w:p w14:paraId="4E2B3FC1" w14:textId="77777777" w:rsidR="00E21D74" w:rsidRDefault="00E051D5">
      <w:pPr>
        <w:spacing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4E2B3FC2" w14:textId="77777777" w:rsidR="00E21D74" w:rsidRDefault="00E051D5">
      <w:pPr>
        <w:spacing w:line="600" w:lineRule="auto"/>
        <w:ind w:firstLine="54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20.42΄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Τρίτη 29 Μαρτίου 2016 και ώρα 19.00΄, </w:t>
      </w:r>
      <w:r>
        <w:rPr>
          <w:rFonts w:eastAsia="Times New Roman"/>
          <w:szCs w:val="24"/>
        </w:rPr>
        <w:t>με αντικείμενο εργασιών του Σώματος</w:t>
      </w:r>
      <w:r>
        <w:rPr>
          <w:rFonts w:eastAsia="Times New Roman"/>
          <w:szCs w:val="24"/>
        </w:rPr>
        <w:t>:</w:t>
      </w:r>
      <w:r>
        <w:rPr>
          <w:rFonts w:eastAsia="Times New Roman"/>
          <w:szCs w:val="24"/>
        </w:rPr>
        <w:t xml:space="preserve"> </w:t>
      </w:r>
      <w:r>
        <w:rPr>
          <w:rFonts w:eastAsia="Times New Roman" w:cs="Times New Roman"/>
          <w:szCs w:val="24"/>
        </w:rPr>
        <w:t xml:space="preserve">συζήτηση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 xml:space="preserve">ιατάξεως, σύμφωνα με το άρθρο 143 του Κανονισμού της Βουλής, με πρωτοβουλία του Πρωθυπουργού κ. Αλέξη Τσίπρα, σε επίπεδο Αρχηγών </w:t>
      </w:r>
      <w:r>
        <w:rPr>
          <w:rFonts w:eastAsia="Times New Roman" w:cs="Times New Roman"/>
          <w:szCs w:val="24"/>
        </w:rPr>
        <w:t>κ</w:t>
      </w:r>
      <w:r>
        <w:rPr>
          <w:rFonts w:eastAsia="Times New Roman" w:cs="Times New Roman"/>
          <w:szCs w:val="24"/>
        </w:rPr>
        <w:t>ομμάτων, σχετικά με τις εξ</w:t>
      </w:r>
      <w:r>
        <w:rPr>
          <w:rFonts w:eastAsia="Times New Roman" w:cs="Times New Roman"/>
          <w:szCs w:val="24"/>
        </w:rPr>
        <w:t xml:space="preserve">ελίξεις στον χώρο της </w:t>
      </w:r>
      <w:r>
        <w:rPr>
          <w:rFonts w:eastAsia="Times New Roman" w:cs="Times New Roman"/>
          <w:szCs w:val="24"/>
        </w:rPr>
        <w:t>δ</w:t>
      </w:r>
      <w:r>
        <w:rPr>
          <w:rFonts w:eastAsia="Times New Roman" w:cs="Times New Roman"/>
          <w:szCs w:val="24"/>
        </w:rPr>
        <w:t>ικαιοσύνης, σύμφωνα με την ε</w:t>
      </w:r>
      <w:r>
        <w:rPr>
          <w:rFonts w:eastAsia="Times New Roman"/>
          <w:szCs w:val="24"/>
        </w:rPr>
        <w:t xml:space="preserve">ιδική </w:t>
      </w:r>
      <w:r>
        <w:rPr>
          <w:rFonts w:eastAsia="Times New Roman" w:cs="Times New Roman"/>
          <w:szCs w:val="24"/>
        </w:rPr>
        <w:t xml:space="preserve">ημερήσια διάταξη που έχει διανεμηθεί. </w:t>
      </w:r>
    </w:p>
    <w:p w14:paraId="4E2B3FC3" w14:textId="77777777" w:rsidR="00E21D74" w:rsidRDefault="00E21D74">
      <w:pPr>
        <w:spacing w:line="600" w:lineRule="auto"/>
        <w:ind w:firstLine="720"/>
        <w:jc w:val="both"/>
        <w:rPr>
          <w:rFonts w:eastAsia="Times New Roman" w:cs="Times New Roman"/>
          <w:szCs w:val="24"/>
        </w:rPr>
      </w:pPr>
    </w:p>
    <w:p w14:paraId="4E2B3FC4" w14:textId="77777777" w:rsidR="00E21D74" w:rsidRDefault="00E051D5">
      <w:pPr>
        <w:spacing w:line="600" w:lineRule="auto"/>
        <w:jc w:val="both"/>
        <w:rPr>
          <w:rFonts w:eastAsia="Times New Roman" w:cs="Times New Roman"/>
          <w:szCs w:val="24"/>
        </w:rPr>
      </w:pPr>
      <w:r>
        <w:rPr>
          <w:rFonts w:eastAsia="Times New Roman"/>
          <w:szCs w:val="24"/>
        </w:rPr>
        <w:t xml:space="preserve">            </w:t>
      </w:r>
      <w:r>
        <w:rPr>
          <w:rFonts w:eastAsia="Times New Roman"/>
          <w:szCs w:val="24"/>
        </w:rPr>
        <w:t xml:space="preserve"> </w:t>
      </w:r>
      <w:r>
        <w:rPr>
          <w:rFonts w:eastAsia="Times New Roman"/>
          <w:b/>
          <w:szCs w:val="24"/>
        </w:rPr>
        <w:t>Ο ΠΡΟΕΔΡΟΣ                                          ΟΙ ΓΡΑΜΜΑΤΕΙΣ</w:t>
      </w:r>
    </w:p>
    <w:sectPr w:rsidR="00E21D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cumentProtection w:edit="trackedChanges" w:enforcement="1" w:cryptProviderType="rsaFull" w:cryptAlgorithmClass="hash" w:cryptAlgorithmType="typeAny" w:cryptAlgorithmSid="4" w:cryptSpinCount="50000" w:hash="JnUn74JI/wBcHxR7V2Jmw6XwUF8=" w:salt="p17ZWZKOlWGCLaGzvFu1m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4"/>
    <w:rsid w:val="00E051D5"/>
    <w:rsid w:val="00E21D74"/>
    <w:rsid w:val="00FD55D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3D84"/>
  <w15:docId w15:val="{CE9DD0DE-34D2-458B-BDCF-6F622820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93B9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93B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206</MetadataID>
    <Session xmlns="641f345b-441b-4b81-9152-adc2e73ba5e1">Α´</Session>
    <Date xmlns="641f345b-441b-4b81-9152-adc2e73ba5e1">2016-03-27T21:00:00+00:00</Date>
    <Status xmlns="641f345b-441b-4b81-9152-adc2e73ba5e1">
      <Url>http://srv-sp1/praktika/Lists/Incoming_Metadata/EditForm.aspx?ID=206&amp;Source=/praktika/Recordings_Library/Forms/AllItems.aspx</Url>
      <Description>Δημοσιεύτηκε</Description>
    </Status>
    <Meeting xmlns="641f345b-441b-4b81-9152-adc2e73ba5e1">ϞΖ´</Meeting>
  </documentManagement>
</p:properties>
</file>

<file path=customXml/itemProps1.xml><?xml version="1.0" encoding="utf-8"?>
<ds:datastoreItem xmlns:ds="http://schemas.openxmlformats.org/officeDocument/2006/customXml" ds:itemID="{AA67FDC4-8AD7-4A14-8E97-F41EE618B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3F6AD1-B478-4589-9781-87CEA4A7B51B}">
  <ds:schemaRefs>
    <ds:schemaRef ds:uri="http://schemas.microsoft.com/sharepoint/v3/contenttype/forms"/>
  </ds:schemaRefs>
</ds:datastoreItem>
</file>

<file path=customXml/itemProps3.xml><?xml version="1.0" encoding="utf-8"?>
<ds:datastoreItem xmlns:ds="http://schemas.openxmlformats.org/officeDocument/2006/customXml" ds:itemID="{D1436027-93C2-415E-A26E-66BDDBEDFA9C}">
  <ds:schemaRefs>
    <ds:schemaRef ds:uri="http://www.w3.org/XML/1998/namespace"/>
    <ds:schemaRef ds:uri="http://purl.org/dc/terms/"/>
    <ds:schemaRef ds:uri="http://schemas.microsoft.com/office/2006/documentManagement/types"/>
    <ds:schemaRef ds:uri="http://purl.org/dc/elements/1.1/"/>
    <ds:schemaRef ds:uri="http://purl.org/dc/dcmitype/"/>
    <ds:schemaRef ds:uri="641f345b-441b-4b81-9152-adc2e73ba5e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123</Pages>
  <Words>21633</Words>
  <Characters>116822</Characters>
  <Application>Microsoft Office Word</Application>
  <DocSecurity>0</DocSecurity>
  <Lines>973</Lines>
  <Paragraphs>276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138179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2016-04-01T11:38:00Z</dcterms:created>
  <dcterms:modified xsi:type="dcterms:W3CDTF">2016-04-01T11:38:00Z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