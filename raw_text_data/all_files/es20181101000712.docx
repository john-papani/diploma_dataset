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D48EA2" w14:textId="77777777" w:rsidR="001D7A26" w:rsidRPr="001D7A26" w:rsidRDefault="001D7A26" w:rsidP="001D7A26">
      <w:pPr>
        <w:spacing w:after="0" w:line="360" w:lineRule="auto"/>
        <w:rPr>
          <w:ins w:id="0" w:author="Φλούδα Χριστίνα" w:date="2018-11-09T12:57:00Z"/>
          <w:rFonts w:eastAsia="Times New Roman"/>
          <w:szCs w:val="24"/>
          <w:lang w:eastAsia="en-US"/>
        </w:rPr>
      </w:pPr>
      <w:ins w:id="1" w:author="Φλούδα Χριστίνα" w:date="2018-11-09T12:57:00Z">
        <w:r w:rsidRPr="001D7A2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170BA71" w14:textId="77777777" w:rsidR="001D7A26" w:rsidRPr="001D7A26" w:rsidRDefault="001D7A26" w:rsidP="001D7A26">
      <w:pPr>
        <w:spacing w:after="0" w:line="360" w:lineRule="auto"/>
        <w:rPr>
          <w:ins w:id="2" w:author="Φλούδα Χριστίνα" w:date="2018-11-09T12:57:00Z"/>
          <w:rFonts w:eastAsia="Times New Roman"/>
          <w:szCs w:val="24"/>
          <w:lang w:eastAsia="en-US"/>
        </w:rPr>
      </w:pPr>
    </w:p>
    <w:p w14:paraId="2CAD2F82" w14:textId="77777777" w:rsidR="001D7A26" w:rsidRPr="001D7A26" w:rsidRDefault="001D7A26" w:rsidP="001D7A26">
      <w:pPr>
        <w:spacing w:after="0" w:line="360" w:lineRule="auto"/>
        <w:rPr>
          <w:ins w:id="3" w:author="Φλούδα Χριστίνα" w:date="2018-11-09T12:57:00Z"/>
          <w:rFonts w:eastAsia="Times New Roman"/>
          <w:szCs w:val="24"/>
          <w:lang w:eastAsia="en-US"/>
        </w:rPr>
      </w:pPr>
      <w:ins w:id="4" w:author="Φλούδα Χριστίνα" w:date="2018-11-09T12:57:00Z">
        <w:r w:rsidRPr="001D7A26">
          <w:rPr>
            <w:rFonts w:eastAsia="Times New Roman"/>
            <w:szCs w:val="24"/>
            <w:lang w:eastAsia="en-US"/>
          </w:rPr>
          <w:t>ΠΙΝΑΚΑΣ ΠΕΡΙΕΧΟΜΕΝΩΝ</w:t>
        </w:r>
      </w:ins>
    </w:p>
    <w:p w14:paraId="0B045962" w14:textId="77777777" w:rsidR="001D7A26" w:rsidRPr="001D7A26" w:rsidRDefault="001D7A26" w:rsidP="001D7A26">
      <w:pPr>
        <w:spacing w:after="0" w:line="360" w:lineRule="auto"/>
        <w:rPr>
          <w:ins w:id="5" w:author="Φλούδα Χριστίνα" w:date="2018-11-09T12:57:00Z"/>
          <w:rFonts w:eastAsia="Times New Roman"/>
          <w:szCs w:val="24"/>
          <w:lang w:eastAsia="en-US"/>
        </w:rPr>
      </w:pPr>
      <w:ins w:id="6" w:author="Φλούδα Χριστίνα" w:date="2018-11-09T12:57:00Z">
        <w:r w:rsidRPr="001D7A26">
          <w:rPr>
            <w:rFonts w:eastAsia="Times New Roman"/>
            <w:szCs w:val="24"/>
            <w:lang w:eastAsia="en-US"/>
          </w:rPr>
          <w:t xml:space="preserve">ΙΖ΄ ΠΕΡΙΟΔΟΣ </w:t>
        </w:r>
      </w:ins>
    </w:p>
    <w:p w14:paraId="40E5BF32" w14:textId="77777777" w:rsidR="001D7A26" w:rsidRPr="001D7A26" w:rsidRDefault="001D7A26" w:rsidP="001D7A26">
      <w:pPr>
        <w:spacing w:after="0" w:line="360" w:lineRule="auto"/>
        <w:rPr>
          <w:ins w:id="7" w:author="Φλούδα Χριστίνα" w:date="2018-11-09T12:57:00Z"/>
          <w:rFonts w:eastAsia="Times New Roman"/>
          <w:szCs w:val="24"/>
          <w:lang w:eastAsia="en-US"/>
        </w:rPr>
      </w:pPr>
      <w:ins w:id="8" w:author="Φλούδα Χριστίνα" w:date="2018-11-09T12:57:00Z">
        <w:r w:rsidRPr="001D7A26">
          <w:rPr>
            <w:rFonts w:eastAsia="Times New Roman"/>
            <w:szCs w:val="24"/>
            <w:lang w:eastAsia="en-US"/>
          </w:rPr>
          <w:t>ΠΡΟΕΔΡΕΥΟΜΕΝΗΣ ΚΟΙΝΟΒΟΥΛΕΥΤΙΚΗΣ ΔΗΜΟΚΡΑΤΙΑΣ</w:t>
        </w:r>
      </w:ins>
    </w:p>
    <w:p w14:paraId="48E4BCA7" w14:textId="77777777" w:rsidR="001D7A26" w:rsidRPr="001D7A26" w:rsidRDefault="001D7A26" w:rsidP="001D7A26">
      <w:pPr>
        <w:spacing w:after="0" w:line="360" w:lineRule="auto"/>
        <w:rPr>
          <w:ins w:id="9" w:author="Φλούδα Χριστίνα" w:date="2018-11-09T12:57:00Z"/>
          <w:rFonts w:eastAsia="Times New Roman"/>
          <w:szCs w:val="24"/>
          <w:lang w:eastAsia="en-US"/>
        </w:rPr>
      </w:pPr>
      <w:ins w:id="10" w:author="Φλούδα Χριστίνα" w:date="2018-11-09T12:57:00Z">
        <w:r w:rsidRPr="001D7A26">
          <w:rPr>
            <w:rFonts w:eastAsia="Times New Roman"/>
            <w:szCs w:val="24"/>
            <w:lang w:eastAsia="en-US"/>
          </w:rPr>
          <w:t>ΣΥΝΟΔΟΣ Δ΄</w:t>
        </w:r>
      </w:ins>
    </w:p>
    <w:p w14:paraId="0A262432" w14:textId="77777777" w:rsidR="001D7A26" w:rsidRPr="001D7A26" w:rsidRDefault="001D7A26" w:rsidP="001D7A26">
      <w:pPr>
        <w:spacing w:after="0" w:line="360" w:lineRule="auto"/>
        <w:rPr>
          <w:ins w:id="11" w:author="Φλούδα Χριστίνα" w:date="2018-11-09T12:57:00Z"/>
          <w:rFonts w:eastAsia="Times New Roman"/>
          <w:szCs w:val="24"/>
          <w:lang w:eastAsia="en-US"/>
        </w:rPr>
      </w:pPr>
    </w:p>
    <w:p w14:paraId="74473740" w14:textId="77777777" w:rsidR="001D7A26" w:rsidRPr="001D7A26" w:rsidRDefault="001D7A26" w:rsidP="001D7A26">
      <w:pPr>
        <w:spacing w:after="0" w:line="360" w:lineRule="auto"/>
        <w:rPr>
          <w:ins w:id="12" w:author="Φλούδα Χριστίνα" w:date="2018-11-09T12:57:00Z"/>
          <w:rFonts w:eastAsia="Times New Roman"/>
          <w:szCs w:val="24"/>
          <w:lang w:eastAsia="en-US"/>
        </w:rPr>
      </w:pPr>
      <w:ins w:id="13" w:author="Φλούδα Χριστίνα" w:date="2018-11-09T12:57:00Z">
        <w:r w:rsidRPr="001D7A26">
          <w:rPr>
            <w:rFonts w:eastAsia="Times New Roman"/>
            <w:szCs w:val="24"/>
            <w:lang w:eastAsia="en-US"/>
          </w:rPr>
          <w:t>ΣΥΝΕΔΡΙΑΣΗ K΄</w:t>
        </w:r>
      </w:ins>
    </w:p>
    <w:p w14:paraId="6B1F8F14" w14:textId="77777777" w:rsidR="001D7A26" w:rsidRPr="001D7A26" w:rsidRDefault="001D7A26" w:rsidP="001D7A26">
      <w:pPr>
        <w:spacing w:after="0" w:line="360" w:lineRule="auto"/>
        <w:rPr>
          <w:ins w:id="14" w:author="Φλούδα Χριστίνα" w:date="2018-11-09T12:57:00Z"/>
          <w:rFonts w:eastAsia="Times New Roman"/>
          <w:szCs w:val="24"/>
          <w:lang w:eastAsia="en-US"/>
        </w:rPr>
      </w:pPr>
      <w:ins w:id="15" w:author="Φλούδα Χριστίνα" w:date="2018-11-09T12:57:00Z">
        <w:r w:rsidRPr="001D7A26">
          <w:rPr>
            <w:rFonts w:eastAsia="Times New Roman"/>
            <w:szCs w:val="24"/>
            <w:lang w:eastAsia="en-US"/>
          </w:rPr>
          <w:t>Πέμπτη  1 Νοεμβρίου 2018</w:t>
        </w:r>
      </w:ins>
    </w:p>
    <w:p w14:paraId="34C0E3C8" w14:textId="77777777" w:rsidR="001D7A26" w:rsidRPr="001D7A26" w:rsidRDefault="001D7A26" w:rsidP="001D7A26">
      <w:pPr>
        <w:spacing w:after="0" w:line="360" w:lineRule="auto"/>
        <w:rPr>
          <w:ins w:id="16" w:author="Φλούδα Χριστίνα" w:date="2018-11-09T12:57:00Z"/>
          <w:rFonts w:eastAsia="Times New Roman"/>
          <w:szCs w:val="24"/>
          <w:lang w:eastAsia="en-US"/>
        </w:rPr>
      </w:pPr>
    </w:p>
    <w:p w14:paraId="66EF50B0" w14:textId="77777777" w:rsidR="001D7A26" w:rsidRPr="001D7A26" w:rsidRDefault="001D7A26" w:rsidP="001D7A26">
      <w:pPr>
        <w:spacing w:after="0" w:line="360" w:lineRule="auto"/>
        <w:rPr>
          <w:ins w:id="17" w:author="Φλούδα Χριστίνα" w:date="2018-11-09T12:57:00Z"/>
          <w:rFonts w:eastAsia="Times New Roman"/>
          <w:szCs w:val="24"/>
          <w:lang w:eastAsia="en-US"/>
        </w:rPr>
      </w:pPr>
      <w:ins w:id="18" w:author="Φλούδα Χριστίνα" w:date="2018-11-09T12:57:00Z">
        <w:r w:rsidRPr="001D7A26">
          <w:rPr>
            <w:rFonts w:eastAsia="Times New Roman"/>
            <w:szCs w:val="24"/>
            <w:lang w:eastAsia="en-US"/>
          </w:rPr>
          <w:t>ΘΕΜΑΤΑ</w:t>
        </w:r>
      </w:ins>
    </w:p>
    <w:p w14:paraId="05F75266" w14:textId="77777777" w:rsidR="001D7A26" w:rsidRPr="001D7A26" w:rsidRDefault="001D7A26" w:rsidP="001D7A26">
      <w:pPr>
        <w:spacing w:after="0" w:line="360" w:lineRule="auto"/>
        <w:rPr>
          <w:ins w:id="19" w:author="Φλούδα Χριστίνα" w:date="2018-11-09T12:57:00Z"/>
          <w:rFonts w:eastAsia="Times New Roman"/>
          <w:szCs w:val="24"/>
          <w:lang w:eastAsia="en-US"/>
        </w:rPr>
      </w:pPr>
      <w:ins w:id="20" w:author="Φλούδα Χριστίνα" w:date="2018-11-09T12:57:00Z">
        <w:r w:rsidRPr="001D7A26">
          <w:rPr>
            <w:rFonts w:eastAsia="Times New Roman"/>
            <w:szCs w:val="24"/>
            <w:lang w:eastAsia="en-US"/>
          </w:rPr>
          <w:t xml:space="preserve"> </w:t>
        </w:r>
        <w:r w:rsidRPr="001D7A26">
          <w:rPr>
            <w:rFonts w:eastAsia="Times New Roman"/>
            <w:szCs w:val="24"/>
            <w:lang w:eastAsia="en-US"/>
          </w:rPr>
          <w:br/>
          <w:t xml:space="preserve">Α. ΕΙΔΙΚΑ ΘΕΜΑΤΑ </w:t>
        </w:r>
        <w:r w:rsidRPr="001D7A26">
          <w:rPr>
            <w:rFonts w:eastAsia="Times New Roman"/>
            <w:szCs w:val="24"/>
            <w:lang w:eastAsia="en-US"/>
          </w:rPr>
          <w:br/>
          <w:t xml:space="preserve">1. Επικύρωση Πρακτικών, σελ. </w:t>
        </w:r>
        <w:r w:rsidRPr="001D7A26">
          <w:rPr>
            <w:rFonts w:eastAsia="Times New Roman"/>
            <w:szCs w:val="24"/>
            <w:lang w:eastAsia="en-US"/>
          </w:rPr>
          <w:br/>
          <w:t xml:space="preserve">2.  Άδεια απουσίας του Βουλευτή κ. Κ. Τσιάρα, σελ. </w:t>
        </w:r>
        <w:r w:rsidRPr="001D7A26">
          <w:rPr>
            <w:rFonts w:eastAsia="Times New Roman"/>
            <w:szCs w:val="24"/>
            <w:lang w:eastAsia="en-US"/>
          </w:rPr>
          <w:br/>
          <w:t xml:space="preserve">3. Ανακοινώνεται ότι τη συνεδρίαση παρακολουθούν μαθητές από το 23ο Γυμνάσιο Αθήνας, το 2ο Δημοτικό Σχολείο Γλυκών Νερών, το 1ο Γενικό Λύκειο Καλυβίων, το Δημοτικό Σχολείο Παραλίου  Άστρους Κυνουρίας, το Γυμνάσιο Καμαρών Αχαΐας  και φοιτητές από τη Νορβηγία, σελ. </w:t>
        </w:r>
        <w:r w:rsidRPr="001D7A26">
          <w:rPr>
            <w:rFonts w:eastAsia="Times New Roman"/>
            <w:szCs w:val="24"/>
            <w:lang w:eastAsia="en-US"/>
          </w:rPr>
          <w:br/>
          <w:t xml:space="preserve">4. Επί διαδικαστικού θέματος, σελ. </w:t>
        </w:r>
        <w:r w:rsidRPr="001D7A26">
          <w:rPr>
            <w:rFonts w:eastAsia="Times New Roman"/>
            <w:szCs w:val="24"/>
            <w:lang w:eastAsia="en-US"/>
          </w:rPr>
          <w:br/>
          <w:t xml:space="preserve">5. Επί προσωπικού θέματος, σελ. </w:t>
        </w:r>
        <w:r w:rsidRPr="001D7A26">
          <w:rPr>
            <w:rFonts w:eastAsia="Times New Roman"/>
            <w:szCs w:val="24"/>
            <w:lang w:eastAsia="en-US"/>
          </w:rPr>
          <w:br/>
          <w:t xml:space="preserve"> </w:t>
        </w:r>
        <w:r w:rsidRPr="001D7A26">
          <w:rPr>
            <w:rFonts w:eastAsia="Times New Roman"/>
            <w:szCs w:val="24"/>
            <w:lang w:eastAsia="en-US"/>
          </w:rPr>
          <w:br/>
          <w:t xml:space="preserve">Β. ΚΟΙΝΟΒΟΥΛΕΥΤΙΚΟΣ ΕΛΕΓΧΟΣ </w:t>
        </w:r>
        <w:r w:rsidRPr="001D7A26">
          <w:rPr>
            <w:rFonts w:eastAsia="Times New Roman"/>
            <w:szCs w:val="24"/>
            <w:lang w:eastAsia="en-US"/>
          </w:rPr>
          <w:br/>
          <w:t xml:space="preserve">1. Ανακοίνωση του δελτίου επικαίρων ερωτήσεων της Παρασκευής 2 Νοεμβρίου 2018, σελ. </w:t>
        </w:r>
        <w:r w:rsidRPr="001D7A26">
          <w:rPr>
            <w:rFonts w:eastAsia="Times New Roman"/>
            <w:szCs w:val="24"/>
            <w:lang w:eastAsia="en-US"/>
          </w:rPr>
          <w:br/>
          <w:t>2. Συζήτηση επικαίρων ερωτήσεων:</w:t>
        </w:r>
        <w:r w:rsidRPr="001D7A26">
          <w:rPr>
            <w:rFonts w:eastAsia="Times New Roman"/>
            <w:szCs w:val="24"/>
            <w:lang w:eastAsia="en-US"/>
          </w:rPr>
          <w:br/>
          <w:t xml:space="preserve">    α) Προς τον Υπουργό Αγροτικής Ανάπτυξης και Τροφίμων:</w:t>
        </w:r>
        <w:r w:rsidRPr="001D7A26">
          <w:rPr>
            <w:rFonts w:eastAsia="Times New Roman"/>
            <w:szCs w:val="24"/>
            <w:lang w:eastAsia="en-US"/>
          </w:rPr>
          <w:br/>
          <w:t xml:space="preserve">        i. με θέμα: «Για την ολοκλήρωση του έργου άρδευσης και αναδασμού στην πεδιάδα στις εκβολές του Μόρνου», σελ. </w:t>
        </w:r>
        <w:r w:rsidRPr="001D7A26">
          <w:rPr>
            <w:rFonts w:eastAsia="Times New Roman"/>
            <w:szCs w:val="24"/>
            <w:lang w:eastAsia="en-US"/>
          </w:rPr>
          <w:br/>
          <w:t xml:space="preserve">        </w:t>
        </w:r>
        <w:proofErr w:type="spellStart"/>
        <w:r w:rsidRPr="001D7A26">
          <w:rPr>
            <w:rFonts w:eastAsia="Times New Roman"/>
            <w:szCs w:val="24"/>
            <w:lang w:eastAsia="en-US"/>
          </w:rPr>
          <w:t>ii</w:t>
        </w:r>
        <w:proofErr w:type="spellEnd"/>
        <w:r w:rsidRPr="001D7A26">
          <w:rPr>
            <w:rFonts w:eastAsia="Times New Roman"/>
            <w:szCs w:val="24"/>
            <w:lang w:eastAsia="en-US"/>
          </w:rPr>
          <w:t xml:space="preserve">. με θέμα «Αντιμετώπιση σοβαρών προβλημάτων που προκύπτουν από την υιοθέτηση των νέων σχεδίων οριοθέτησης του χάρτη των μειονεκτικών περιοχών», σελ. </w:t>
        </w:r>
        <w:r w:rsidRPr="001D7A26">
          <w:rPr>
            <w:rFonts w:eastAsia="Times New Roman"/>
            <w:szCs w:val="24"/>
            <w:lang w:eastAsia="en-US"/>
          </w:rPr>
          <w:br/>
          <w:t xml:space="preserve">    β) Προς τον Υπουργό Υποδομών και Μεταφορών, με θέμα: « Έργο «Παράκαμψη Χαλκίδας - Ν. Λάμψακος - Ψαχνά»», σελ. </w:t>
        </w:r>
        <w:r w:rsidRPr="001D7A26">
          <w:rPr>
            <w:rFonts w:eastAsia="Times New Roman"/>
            <w:szCs w:val="24"/>
            <w:lang w:eastAsia="en-US"/>
          </w:rPr>
          <w:br/>
          <w:t xml:space="preserve"> </w:t>
        </w:r>
        <w:r w:rsidRPr="001D7A26">
          <w:rPr>
            <w:rFonts w:eastAsia="Times New Roman"/>
            <w:szCs w:val="24"/>
            <w:lang w:eastAsia="en-US"/>
          </w:rPr>
          <w:br/>
          <w:t xml:space="preserve">Γ. ΝΟΜΟΘΕΤΙΚΗ ΕΡΓΑΣΙΑ </w:t>
        </w:r>
        <w:r w:rsidRPr="001D7A26">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Υποδομών και Μεταφορών: «Κύρωση της Σύμβασης Παραχώρησης μεταξύ του Ελληνικού Δημοσίου και της εταιρείας «ΓΑΙΑΟΣΕ Α.Ε. ΑΝΩΝΥΜΗ ΕΤΑΙΡΕΙΑ ΔΙΑΧΕΙΡΙΣΗΣ ΣΙΔΗΡΟΔΡΟΜΙΚΗΣ ΠΕΡΙΟΥΣΙΑΣ», της εταιρείας «ΘΡΙΑΣΙΟ ΕΜΠΟΡΕΥΜΑΤΙΚΟ ΚΕΝΤΡΟ ΑΝΩΝΥΜΗ ΕΤΑΙΡΕΙΑ», της εταιρείας «ΕΤΒΑ ΒΙΟΜΗΧΑΝΙΚΕΣ ΠΕΡΙΟΧΕΣ ΑΝΩΝΥΜΗ ΕΤΑΙΡΕΙΑ» και της εταιρείας «ΓΚΟΛΝΤΑΙΡ ΚΑΡΓΚΟ ΕΤΑΙΡΕΙΑ ΔΙΕΘΝΩΝ ΜΕΤΑΦΟΡΩΝ ΚΑΙ LOGISTICS ΑΝΩΝΥΜΟΣ ΕΤΑΙΡΕΙΑ», για την «ΑΝΑΠΤΥΞΗ ΕΜΠΟΡΕΥΜΑΤΙΚΟΥ ΚΕΝΤΡΟΥ ΘΡΙΑΣΙΟΥ ΠΕΔΙΟΥ» και άλλες διατάξεις», σελ. </w:t>
        </w:r>
        <w:r w:rsidRPr="001D7A26">
          <w:rPr>
            <w:rFonts w:eastAsia="Times New Roman"/>
            <w:szCs w:val="24"/>
            <w:lang w:eastAsia="en-US"/>
          </w:rPr>
          <w:br/>
          <w:t xml:space="preserve">2. Κατάθεση Εκθέσεως Διαρκούς Επιτροπής: </w:t>
        </w:r>
      </w:ins>
    </w:p>
    <w:p w14:paraId="7C20BA17" w14:textId="77777777" w:rsidR="001D7A26" w:rsidRPr="001D7A26" w:rsidRDefault="001D7A26" w:rsidP="001D7A26">
      <w:pPr>
        <w:spacing w:after="0" w:line="360" w:lineRule="auto"/>
        <w:rPr>
          <w:ins w:id="21" w:author="Φλούδα Χριστίνα" w:date="2018-11-09T12:57:00Z"/>
          <w:rFonts w:eastAsia="Times New Roman"/>
          <w:szCs w:val="24"/>
          <w:lang w:eastAsia="en-US"/>
        </w:rPr>
      </w:pPr>
      <w:ins w:id="22" w:author="Φλούδα Χριστίνα" w:date="2018-11-09T12:57:00Z">
        <w:r w:rsidRPr="001D7A26">
          <w:rPr>
            <w:rFonts w:eastAsia="Times New Roman"/>
            <w:szCs w:val="24"/>
            <w:lang w:eastAsia="en-US"/>
          </w:rPr>
          <w:t xml:space="preserve">Η Διαρκής Επιτροπή Κοινωνικών Υποθέσεων καταθέτει την έκθεσή της στο σχέδιο νόμου του Υπουργείου Εργασίας, Κοινωνικής Ασφάλισης και Κοινωνικής Αλληλεγγύης: «Ενσωμάτωση στην ελληνική νομοθεσία της Οδηγίας 2014/50/ΕΕ του Ευρωπαϊκού Κοινοβουλίου και του Συμβουλίου της 16ης Απριλίου 2014, σχετικά με τις ελάχιστες προϋποθέσεις για την προαγωγή της κινητικότητας των εργαζομένων μεταξύ των κρατών-μελών με τη βελτίωση της απόκτησης και της διατήρησης δικαιωμάτων συμπληρωματικής συνταξιοδότησης (L128/1 της 30-04-2014), σελ. </w:t>
        </w:r>
        <w:r w:rsidRPr="001D7A26">
          <w:rPr>
            <w:rFonts w:eastAsia="Times New Roman"/>
            <w:szCs w:val="24"/>
            <w:lang w:eastAsia="en-US"/>
          </w:rPr>
          <w:br/>
        </w:r>
      </w:ins>
    </w:p>
    <w:p w14:paraId="0E8FF68D" w14:textId="77777777" w:rsidR="001D7A26" w:rsidRPr="001D7A26" w:rsidRDefault="001D7A26" w:rsidP="001D7A26">
      <w:pPr>
        <w:spacing w:after="0" w:line="360" w:lineRule="auto"/>
        <w:rPr>
          <w:ins w:id="23" w:author="Φλούδα Χριστίνα" w:date="2018-11-09T12:57:00Z"/>
          <w:rFonts w:eastAsia="Times New Roman"/>
          <w:szCs w:val="24"/>
          <w:lang w:eastAsia="en-US"/>
        </w:rPr>
      </w:pPr>
      <w:ins w:id="24" w:author="Φλούδα Χριστίνα" w:date="2018-11-09T12:57:00Z">
        <w:r w:rsidRPr="001D7A26">
          <w:rPr>
            <w:rFonts w:eastAsia="Times New Roman"/>
            <w:szCs w:val="24"/>
            <w:lang w:eastAsia="en-US"/>
          </w:rPr>
          <w:t>ΠΡΟΕΔΡΕΥΟΝΤΕΣ</w:t>
        </w:r>
      </w:ins>
    </w:p>
    <w:p w14:paraId="43F22BCE" w14:textId="77777777" w:rsidR="001D7A26" w:rsidRPr="001D7A26" w:rsidRDefault="001D7A26" w:rsidP="001D7A26">
      <w:pPr>
        <w:spacing w:after="0" w:line="360" w:lineRule="auto"/>
        <w:rPr>
          <w:ins w:id="25" w:author="Φλούδα Χριστίνα" w:date="2018-11-09T12:57:00Z"/>
          <w:rFonts w:eastAsia="Times New Roman"/>
          <w:szCs w:val="24"/>
          <w:lang w:eastAsia="en-US"/>
        </w:rPr>
      </w:pPr>
    </w:p>
    <w:p w14:paraId="3C875A99" w14:textId="77777777" w:rsidR="001D7A26" w:rsidRPr="001D7A26" w:rsidRDefault="001D7A26" w:rsidP="001D7A26">
      <w:pPr>
        <w:spacing w:after="0" w:line="360" w:lineRule="auto"/>
        <w:rPr>
          <w:ins w:id="26" w:author="Φλούδα Χριστίνα" w:date="2018-11-09T12:57:00Z"/>
          <w:rFonts w:eastAsia="Times New Roman"/>
          <w:szCs w:val="24"/>
          <w:lang w:eastAsia="en-US"/>
        </w:rPr>
      </w:pPr>
      <w:ins w:id="27" w:author="Φλούδα Χριστίνα" w:date="2018-11-09T12:57:00Z">
        <w:r w:rsidRPr="001D7A26">
          <w:rPr>
            <w:rFonts w:eastAsia="Times New Roman"/>
            <w:szCs w:val="24"/>
            <w:lang w:eastAsia="en-US"/>
          </w:rPr>
          <w:t>ΒΑΡΕΜΕΝΟΣ Γ. , σελ.</w:t>
        </w:r>
        <w:r w:rsidRPr="001D7A26">
          <w:rPr>
            <w:rFonts w:eastAsia="Times New Roman"/>
            <w:szCs w:val="24"/>
            <w:lang w:eastAsia="en-US"/>
          </w:rPr>
          <w:br/>
          <w:t>ΚΡΕΜΑΣΤΙΝΟΣ Δ. , σελ.</w:t>
        </w:r>
        <w:r w:rsidRPr="001D7A26">
          <w:rPr>
            <w:rFonts w:eastAsia="Times New Roman"/>
            <w:szCs w:val="24"/>
            <w:lang w:eastAsia="en-US"/>
          </w:rPr>
          <w:br/>
          <w:t>ΛΑΜΠΡΟΥΛΗΣ Γ. , σελ.</w:t>
        </w:r>
        <w:r w:rsidRPr="001D7A26">
          <w:rPr>
            <w:rFonts w:eastAsia="Times New Roman"/>
            <w:szCs w:val="24"/>
            <w:lang w:eastAsia="en-US"/>
          </w:rPr>
          <w:br/>
        </w:r>
      </w:ins>
    </w:p>
    <w:p w14:paraId="2FAB747A" w14:textId="77777777" w:rsidR="001D7A26" w:rsidRPr="001D7A26" w:rsidRDefault="001D7A26" w:rsidP="001D7A26">
      <w:pPr>
        <w:spacing w:after="0" w:line="360" w:lineRule="auto"/>
        <w:rPr>
          <w:ins w:id="28" w:author="Φλούδα Χριστίνα" w:date="2018-11-09T12:57:00Z"/>
          <w:rFonts w:eastAsia="Times New Roman"/>
          <w:szCs w:val="24"/>
          <w:lang w:eastAsia="en-US"/>
        </w:rPr>
      </w:pPr>
      <w:ins w:id="29" w:author="Φλούδα Χριστίνα" w:date="2018-11-09T12:57:00Z">
        <w:r w:rsidRPr="001D7A26">
          <w:rPr>
            <w:rFonts w:eastAsia="Times New Roman"/>
            <w:szCs w:val="24"/>
            <w:lang w:eastAsia="en-US"/>
          </w:rPr>
          <w:t>ΟΜΙΛΗΤΕΣ</w:t>
        </w:r>
      </w:ins>
    </w:p>
    <w:p w14:paraId="19AAE9B5" w14:textId="5FA03E71" w:rsidR="001D7A26" w:rsidRDefault="001D7A26" w:rsidP="001D7A26">
      <w:pPr>
        <w:spacing w:line="600" w:lineRule="auto"/>
        <w:ind w:firstLine="720"/>
        <w:jc w:val="center"/>
        <w:rPr>
          <w:ins w:id="30" w:author="Φλούδα Χριστίνα" w:date="2018-11-09T12:57:00Z"/>
          <w:rFonts w:eastAsia="Times New Roman"/>
          <w:szCs w:val="24"/>
        </w:rPr>
      </w:pPr>
      <w:ins w:id="31" w:author="Φλούδα Χριστίνα" w:date="2018-11-09T12:57:00Z">
        <w:r w:rsidRPr="001D7A26">
          <w:rPr>
            <w:rFonts w:eastAsia="Times New Roman"/>
            <w:szCs w:val="24"/>
            <w:lang w:eastAsia="en-US"/>
          </w:rPr>
          <w:br/>
          <w:t>Α. Επί διαδικαστικού θέματος:</w:t>
        </w:r>
        <w:r w:rsidRPr="001D7A26">
          <w:rPr>
            <w:rFonts w:eastAsia="Times New Roman"/>
            <w:szCs w:val="24"/>
            <w:lang w:eastAsia="en-US"/>
          </w:rPr>
          <w:br/>
          <w:t>ΒΑΡΕΜΕΝΟΣ Γ. , σελ.</w:t>
        </w:r>
        <w:r w:rsidRPr="001D7A26">
          <w:rPr>
            <w:rFonts w:eastAsia="Times New Roman"/>
            <w:szCs w:val="24"/>
            <w:lang w:eastAsia="en-US"/>
          </w:rPr>
          <w:br/>
          <w:t>ΓΕΩΡΓΙΑΔΗΣ Σ. , σελ.</w:t>
        </w:r>
        <w:r w:rsidRPr="001D7A26">
          <w:rPr>
            <w:rFonts w:eastAsia="Times New Roman"/>
            <w:szCs w:val="24"/>
            <w:lang w:eastAsia="en-US"/>
          </w:rPr>
          <w:br/>
          <w:t>ΚΑΦΑΝΤΑΡΗ Χ. , σελ.</w:t>
        </w:r>
        <w:r w:rsidRPr="001D7A26">
          <w:rPr>
            <w:rFonts w:eastAsia="Times New Roman"/>
            <w:szCs w:val="24"/>
            <w:lang w:eastAsia="en-US"/>
          </w:rPr>
          <w:br/>
          <w:t>ΚΡΕΜΑΣΤΙΝΟΣ Δ. , σελ.</w:t>
        </w:r>
        <w:r w:rsidRPr="001D7A26">
          <w:rPr>
            <w:rFonts w:eastAsia="Times New Roman"/>
            <w:szCs w:val="24"/>
            <w:lang w:eastAsia="en-US"/>
          </w:rPr>
          <w:br/>
          <w:t>ΛΑΜΠΡΟΥΛΗΣ Γ. , σελ.</w:t>
        </w:r>
        <w:r w:rsidRPr="001D7A26">
          <w:rPr>
            <w:rFonts w:eastAsia="Times New Roman"/>
            <w:szCs w:val="24"/>
            <w:lang w:eastAsia="en-US"/>
          </w:rPr>
          <w:br/>
          <w:t>ΜΠΟΥΚΩΡΟΣ Χ. , σελ.</w:t>
        </w:r>
        <w:r w:rsidRPr="001D7A26">
          <w:rPr>
            <w:rFonts w:eastAsia="Times New Roman"/>
            <w:szCs w:val="24"/>
            <w:lang w:eastAsia="en-US"/>
          </w:rPr>
          <w:br/>
          <w:t>ΣΠΙΡΤΖΗΣ Χ. , σελ.</w:t>
        </w:r>
        <w:r w:rsidRPr="001D7A26">
          <w:rPr>
            <w:rFonts w:eastAsia="Times New Roman"/>
            <w:szCs w:val="24"/>
            <w:lang w:eastAsia="en-US"/>
          </w:rPr>
          <w:br/>
        </w:r>
        <w:r w:rsidRPr="001D7A26">
          <w:rPr>
            <w:rFonts w:eastAsia="Times New Roman"/>
            <w:szCs w:val="24"/>
            <w:lang w:eastAsia="en-US"/>
          </w:rPr>
          <w:br/>
          <w:t>Β. Επί προσωπικού θέματος:</w:t>
        </w:r>
        <w:r w:rsidRPr="001D7A26">
          <w:rPr>
            <w:rFonts w:eastAsia="Times New Roman"/>
            <w:szCs w:val="24"/>
            <w:lang w:eastAsia="en-US"/>
          </w:rPr>
          <w:br/>
          <w:t>ΓΕΩΡΓΙΑΔΗΣ Σ. , σελ.</w:t>
        </w:r>
        <w:r w:rsidRPr="001D7A26">
          <w:rPr>
            <w:rFonts w:eastAsia="Times New Roman"/>
            <w:szCs w:val="24"/>
            <w:lang w:eastAsia="en-US"/>
          </w:rPr>
          <w:br/>
          <w:t>ΜΑΝΙΑΤΗΣ Ι. , σελ.</w:t>
        </w:r>
        <w:r w:rsidRPr="001D7A26">
          <w:rPr>
            <w:rFonts w:eastAsia="Times New Roman"/>
            <w:szCs w:val="24"/>
            <w:lang w:eastAsia="en-US"/>
          </w:rPr>
          <w:br/>
          <w:t>ΣΠΙΡΤΖΗΣ Χ. , σελ.</w:t>
        </w:r>
        <w:r w:rsidRPr="001D7A26">
          <w:rPr>
            <w:rFonts w:eastAsia="Times New Roman"/>
            <w:szCs w:val="24"/>
            <w:lang w:eastAsia="en-US"/>
          </w:rPr>
          <w:br/>
        </w:r>
        <w:r w:rsidRPr="001D7A26">
          <w:rPr>
            <w:rFonts w:eastAsia="Times New Roman"/>
            <w:szCs w:val="24"/>
            <w:lang w:eastAsia="en-US"/>
          </w:rPr>
          <w:br/>
          <w:t>Γ. Επί των επικαίρων ερωτήσεων:</w:t>
        </w:r>
        <w:r w:rsidRPr="001D7A26">
          <w:rPr>
            <w:rFonts w:eastAsia="Times New Roman"/>
            <w:szCs w:val="24"/>
            <w:lang w:eastAsia="en-US"/>
          </w:rPr>
          <w:br/>
          <w:t>ΑΡΑΧΩΒΙΤΗΣ Σ. , σελ.</w:t>
        </w:r>
        <w:r w:rsidRPr="001D7A26">
          <w:rPr>
            <w:rFonts w:eastAsia="Times New Roman"/>
            <w:szCs w:val="24"/>
            <w:lang w:eastAsia="en-US"/>
          </w:rPr>
          <w:br/>
          <w:t>ΚΕΓΚΕΡΟΓΛΟΥ Β. , σελ.</w:t>
        </w:r>
        <w:r w:rsidRPr="001D7A26">
          <w:rPr>
            <w:rFonts w:eastAsia="Times New Roman"/>
            <w:szCs w:val="24"/>
            <w:lang w:eastAsia="en-US"/>
          </w:rPr>
          <w:br/>
          <w:t>ΚΕΔΙΚΟΓΛΟΥ Σ. , σελ.</w:t>
        </w:r>
        <w:r w:rsidRPr="001D7A26">
          <w:rPr>
            <w:rFonts w:eastAsia="Times New Roman"/>
            <w:szCs w:val="24"/>
            <w:lang w:eastAsia="en-US"/>
          </w:rPr>
          <w:br/>
          <w:t>ΜΩΡΑΪΤΗΣ Ν. , σελ.</w:t>
        </w:r>
        <w:r w:rsidRPr="001D7A26">
          <w:rPr>
            <w:rFonts w:eastAsia="Times New Roman"/>
            <w:szCs w:val="24"/>
            <w:lang w:eastAsia="en-US"/>
          </w:rPr>
          <w:br/>
          <w:t>ΣΠΙΡΤΖΗΣ Χ. , σελ.</w:t>
        </w:r>
        <w:r w:rsidRPr="001D7A26">
          <w:rPr>
            <w:rFonts w:eastAsia="Times New Roman"/>
            <w:szCs w:val="24"/>
            <w:lang w:eastAsia="en-US"/>
          </w:rPr>
          <w:br/>
        </w:r>
        <w:r w:rsidRPr="001D7A26">
          <w:rPr>
            <w:rFonts w:eastAsia="Times New Roman"/>
            <w:szCs w:val="24"/>
            <w:lang w:eastAsia="en-US"/>
          </w:rPr>
          <w:br/>
          <w:t>Δ. Επί του σχεδίου νόμου του Υπουργείου Υποδομών και Μεταφορών:</w:t>
        </w:r>
        <w:r w:rsidRPr="001D7A26">
          <w:rPr>
            <w:rFonts w:eastAsia="Times New Roman"/>
            <w:szCs w:val="24"/>
            <w:lang w:eastAsia="en-US"/>
          </w:rPr>
          <w:br/>
          <w:t>ΑΜΥΡΑΣ Γ. , σελ.</w:t>
        </w:r>
        <w:r w:rsidRPr="001D7A26">
          <w:rPr>
            <w:rFonts w:eastAsia="Times New Roman"/>
            <w:szCs w:val="24"/>
            <w:lang w:eastAsia="en-US"/>
          </w:rPr>
          <w:br/>
          <w:t>ΑΥΓΕΝΑΚΗΣ Ε. , σελ.</w:t>
        </w:r>
        <w:r w:rsidRPr="001D7A26">
          <w:rPr>
            <w:rFonts w:eastAsia="Times New Roman"/>
            <w:szCs w:val="24"/>
            <w:lang w:eastAsia="en-US"/>
          </w:rPr>
          <w:br/>
          <w:t>ΒΟΥΛΤΕΨΗ Σ. , σελ.</w:t>
        </w:r>
        <w:r w:rsidRPr="001D7A26">
          <w:rPr>
            <w:rFonts w:eastAsia="Times New Roman"/>
            <w:szCs w:val="24"/>
            <w:lang w:eastAsia="en-US"/>
          </w:rPr>
          <w:br/>
          <w:t>ΓΑΒΡΟΓΛΟΥ Κ. , σελ.</w:t>
        </w:r>
        <w:r w:rsidRPr="001D7A26">
          <w:rPr>
            <w:rFonts w:eastAsia="Times New Roman"/>
            <w:szCs w:val="24"/>
            <w:lang w:eastAsia="en-US"/>
          </w:rPr>
          <w:br/>
          <w:t>ΓΕΩΡΓΑΝΤΑΣ Γ. , σελ.</w:t>
        </w:r>
        <w:r w:rsidRPr="001D7A26">
          <w:rPr>
            <w:rFonts w:eastAsia="Times New Roman"/>
            <w:szCs w:val="24"/>
            <w:lang w:eastAsia="en-US"/>
          </w:rPr>
          <w:br/>
          <w:t>ΓΕΩΡΓΙΑΔΗΣ Μ. , σελ.</w:t>
        </w:r>
        <w:r w:rsidRPr="001D7A26">
          <w:rPr>
            <w:rFonts w:eastAsia="Times New Roman"/>
            <w:szCs w:val="24"/>
            <w:lang w:eastAsia="en-US"/>
          </w:rPr>
          <w:br/>
          <w:t>ΓΕΩΡΓΙΑΔΗΣ Σ. , σελ.</w:t>
        </w:r>
        <w:r w:rsidRPr="001D7A26">
          <w:rPr>
            <w:rFonts w:eastAsia="Times New Roman"/>
            <w:szCs w:val="24"/>
            <w:lang w:eastAsia="en-US"/>
          </w:rPr>
          <w:br/>
          <w:t>ΓΙΟΓΙΑΚΑΣ Β. , σελ.</w:t>
        </w:r>
        <w:r w:rsidRPr="001D7A26">
          <w:rPr>
            <w:rFonts w:eastAsia="Times New Roman"/>
            <w:szCs w:val="24"/>
            <w:lang w:eastAsia="en-US"/>
          </w:rPr>
          <w:br/>
          <w:t>ΘΕΟΧΑΡΟΠΟΥΛΟΣ Α. , σελ.</w:t>
        </w:r>
        <w:r w:rsidRPr="001D7A26">
          <w:rPr>
            <w:rFonts w:eastAsia="Times New Roman"/>
            <w:szCs w:val="24"/>
            <w:lang w:eastAsia="en-US"/>
          </w:rPr>
          <w:br/>
          <w:t>ΚΑΡΑΜΑΝΛΗΣ Κ. του Αχ. , σελ.</w:t>
        </w:r>
        <w:r w:rsidRPr="001D7A26">
          <w:rPr>
            <w:rFonts w:eastAsia="Times New Roman"/>
            <w:szCs w:val="24"/>
            <w:lang w:eastAsia="en-US"/>
          </w:rPr>
          <w:br/>
          <w:t>ΚΑΡΑΝΑΣΤΑΣΗΣ Α. , σελ.</w:t>
        </w:r>
        <w:r w:rsidRPr="001D7A26">
          <w:rPr>
            <w:rFonts w:eastAsia="Times New Roman"/>
            <w:szCs w:val="24"/>
            <w:lang w:eastAsia="en-US"/>
          </w:rPr>
          <w:br/>
          <w:t>ΚΑΤΣΙΚΗΣ Κ. , σελ.</w:t>
        </w:r>
        <w:r w:rsidRPr="001D7A26">
          <w:rPr>
            <w:rFonts w:eastAsia="Times New Roman"/>
            <w:szCs w:val="24"/>
            <w:lang w:eastAsia="en-US"/>
          </w:rPr>
          <w:br/>
          <w:t>ΚΑΦΑΝΤΑΡΗ Χ. , σελ.</w:t>
        </w:r>
        <w:r w:rsidRPr="001D7A26">
          <w:rPr>
            <w:rFonts w:eastAsia="Times New Roman"/>
            <w:szCs w:val="24"/>
            <w:lang w:eastAsia="en-US"/>
          </w:rPr>
          <w:br/>
          <w:t>ΚΕΦΑΛΟΓΙΑΝΝΗΣ Ι. , σελ.</w:t>
        </w:r>
        <w:r w:rsidRPr="001D7A26">
          <w:rPr>
            <w:rFonts w:eastAsia="Times New Roman"/>
            <w:szCs w:val="24"/>
            <w:lang w:eastAsia="en-US"/>
          </w:rPr>
          <w:br/>
          <w:t>ΜΑΝΙΑΤΗΣ Ι. , σελ.</w:t>
        </w:r>
        <w:r w:rsidRPr="001D7A26">
          <w:rPr>
            <w:rFonts w:eastAsia="Times New Roman"/>
            <w:szCs w:val="24"/>
            <w:lang w:eastAsia="en-US"/>
          </w:rPr>
          <w:br/>
          <w:t>ΜΑΝΩΛΑΚΟΥ Δ. , σελ.</w:t>
        </w:r>
        <w:r w:rsidRPr="001D7A26">
          <w:rPr>
            <w:rFonts w:eastAsia="Times New Roman"/>
            <w:szCs w:val="24"/>
            <w:lang w:eastAsia="en-US"/>
          </w:rPr>
          <w:br/>
          <w:t>ΜΑΥΡΑΓΑΝΗΣ Ν. , σελ.</w:t>
        </w:r>
        <w:r w:rsidRPr="001D7A26">
          <w:rPr>
            <w:rFonts w:eastAsia="Times New Roman"/>
            <w:szCs w:val="24"/>
            <w:lang w:eastAsia="en-US"/>
          </w:rPr>
          <w:br/>
          <w:t>ΜΠΟΥΚΩΡΟΣ Χ. , σελ.</w:t>
        </w:r>
        <w:r w:rsidRPr="001D7A26">
          <w:rPr>
            <w:rFonts w:eastAsia="Times New Roman"/>
            <w:szCs w:val="24"/>
            <w:lang w:eastAsia="en-US"/>
          </w:rPr>
          <w:br/>
          <w:t>ΜΠΟΥΡΑΣ Α. , σελ.</w:t>
        </w:r>
        <w:r w:rsidRPr="001D7A26">
          <w:rPr>
            <w:rFonts w:eastAsia="Times New Roman"/>
            <w:szCs w:val="24"/>
            <w:lang w:eastAsia="en-US"/>
          </w:rPr>
          <w:br/>
          <w:t>ΞΑΝΘΟΣ Α. , σελ.</w:t>
        </w:r>
        <w:r w:rsidRPr="001D7A26">
          <w:rPr>
            <w:rFonts w:eastAsia="Times New Roman"/>
            <w:szCs w:val="24"/>
            <w:lang w:eastAsia="en-US"/>
          </w:rPr>
          <w:br/>
          <w:t>ΞΥΔΑΚΗΣ Ν. , σελ.</w:t>
        </w:r>
        <w:r w:rsidRPr="001D7A26">
          <w:rPr>
            <w:rFonts w:eastAsia="Times New Roman"/>
            <w:szCs w:val="24"/>
            <w:lang w:eastAsia="en-US"/>
          </w:rPr>
          <w:br/>
          <w:t>ΠΑΝΑΓΙΩΤΑΡΟΣ Η. , σελ.</w:t>
        </w:r>
        <w:r w:rsidRPr="001D7A26">
          <w:rPr>
            <w:rFonts w:eastAsia="Times New Roman"/>
            <w:szCs w:val="24"/>
            <w:lang w:eastAsia="en-US"/>
          </w:rPr>
          <w:br/>
          <w:t>ΠΑΠΑΝΑΤΣΙΟΥ Α. , σελ.</w:t>
        </w:r>
        <w:r w:rsidRPr="001D7A26">
          <w:rPr>
            <w:rFonts w:eastAsia="Times New Roman"/>
            <w:szCs w:val="24"/>
            <w:lang w:eastAsia="en-US"/>
          </w:rPr>
          <w:br/>
          <w:t>ΠΑΠΠΑΣ Χ. , σελ.</w:t>
        </w:r>
        <w:r w:rsidRPr="001D7A26">
          <w:rPr>
            <w:rFonts w:eastAsia="Times New Roman"/>
            <w:szCs w:val="24"/>
            <w:lang w:eastAsia="en-US"/>
          </w:rPr>
          <w:br/>
          <w:t>ΣΠΑΡΤΙΝΟΣ Κ. , σελ.</w:t>
        </w:r>
        <w:r w:rsidRPr="001D7A26">
          <w:rPr>
            <w:rFonts w:eastAsia="Times New Roman"/>
            <w:szCs w:val="24"/>
            <w:lang w:eastAsia="en-US"/>
          </w:rPr>
          <w:br/>
          <w:t>ΣΠΙΡΤΖΗΣ Χ. , σελ.</w:t>
        </w:r>
        <w:r w:rsidRPr="001D7A26">
          <w:rPr>
            <w:rFonts w:eastAsia="Times New Roman"/>
            <w:szCs w:val="24"/>
            <w:lang w:eastAsia="en-US"/>
          </w:rPr>
          <w:br/>
        </w:r>
        <w:bookmarkStart w:id="32" w:name="_GoBack"/>
        <w:bookmarkEnd w:id="32"/>
      </w:ins>
    </w:p>
    <w:p w14:paraId="7E512A35" w14:textId="440BF460" w:rsidR="00CD7DD0" w:rsidRDefault="001D7A26">
      <w:pPr>
        <w:spacing w:line="600" w:lineRule="auto"/>
        <w:ind w:firstLine="720"/>
        <w:jc w:val="center"/>
        <w:rPr>
          <w:rFonts w:eastAsia="Times New Roman"/>
          <w:szCs w:val="24"/>
        </w:rPr>
      </w:pPr>
      <w:r>
        <w:rPr>
          <w:rFonts w:eastAsia="Times New Roman"/>
          <w:szCs w:val="24"/>
        </w:rPr>
        <w:t>ΠΡΑΚΤΙΚΑ ΒΟΥΛΗΣ</w:t>
      </w:r>
    </w:p>
    <w:p w14:paraId="7E512A36" w14:textId="77777777" w:rsidR="00CD7DD0" w:rsidRDefault="001D7A26">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7E512A37" w14:textId="77777777" w:rsidR="00CD7DD0" w:rsidRDefault="001D7A26">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E512A38" w14:textId="77777777" w:rsidR="00CD7DD0" w:rsidRDefault="001D7A26">
      <w:pPr>
        <w:spacing w:line="600" w:lineRule="auto"/>
        <w:ind w:firstLine="720"/>
        <w:jc w:val="center"/>
        <w:rPr>
          <w:rFonts w:eastAsia="Times New Roman"/>
          <w:szCs w:val="24"/>
        </w:rPr>
      </w:pPr>
      <w:r>
        <w:rPr>
          <w:rFonts w:eastAsia="Times New Roman"/>
          <w:szCs w:val="24"/>
        </w:rPr>
        <w:t>ΣΥΝΟΔΟΣ Δ΄</w:t>
      </w:r>
    </w:p>
    <w:p w14:paraId="7E512A39" w14:textId="77777777" w:rsidR="00CD7DD0" w:rsidRDefault="001D7A26">
      <w:pPr>
        <w:spacing w:line="600" w:lineRule="auto"/>
        <w:ind w:firstLine="720"/>
        <w:jc w:val="center"/>
        <w:rPr>
          <w:rFonts w:eastAsia="Times New Roman"/>
          <w:szCs w:val="24"/>
        </w:rPr>
      </w:pPr>
      <w:r>
        <w:rPr>
          <w:rFonts w:eastAsia="Times New Roman"/>
          <w:szCs w:val="24"/>
        </w:rPr>
        <w:t>ΣΥΝΕΔΡΙΑΣΗ Κ΄</w:t>
      </w:r>
    </w:p>
    <w:p w14:paraId="7E512A3A" w14:textId="77777777" w:rsidR="00CD7DD0" w:rsidRDefault="001D7A26">
      <w:pPr>
        <w:spacing w:line="600" w:lineRule="auto"/>
        <w:ind w:firstLine="720"/>
        <w:jc w:val="center"/>
        <w:rPr>
          <w:rFonts w:eastAsia="Times New Roman"/>
          <w:szCs w:val="24"/>
        </w:rPr>
      </w:pPr>
      <w:r>
        <w:rPr>
          <w:rFonts w:eastAsia="Times New Roman"/>
          <w:szCs w:val="24"/>
        </w:rPr>
        <w:t>Πέμπτη 1 Νοεμβρίου 2018</w:t>
      </w:r>
    </w:p>
    <w:p w14:paraId="7E512A3B" w14:textId="77777777" w:rsidR="00CD7DD0" w:rsidRDefault="001D7A26">
      <w:pPr>
        <w:spacing w:line="600" w:lineRule="auto"/>
        <w:ind w:firstLine="720"/>
        <w:jc w:val="both"/>
        <w:rPr>
          <w:rFonts w:eastAsia="Times New Roman"/>
          <w:szCs w:val="24"/>
        </w:rPr>
      </w:pPr>
      <w:r>
        <w:rPr>
          <w:rFonts w:eastAsia="Times New Roman"/>
          <w:szCs w:val="24"/>
        </w:rPr>
        <w:t xml:space="preserve">Αθήνα, σήμερα </w:t>
      </w:r>
      <w:r>
        <w:rPr>
          <w:rFonts w:eastAsia="Times New Roman"/>
          <w:szCs w:val="24"/>
        </w:rPr>
        <w:t xml:space="preserve">την </w:t>
      </w:r>
      <w:r>
        <w:rPr>
          <w:rFonts w:eastAsia="Times New Roman"/>
          <w:szCs w:val="24"/>
        </w:rPr>
        <w:t>1</w:t>
      </w:r>
      <w:r w:rsidRPr="00413C13">
        <w:rPr>
          <w:rFonts w:eastAsia="Times New Roman"/>
          <w:szCs w:val="24"/>
          <w:vertAlign w:val="superscript"/>
        </w:rPr>
        <w:t>η</w:t>
      </w:r>
      <w:r>
        <w:rPr>
          <w:rFonts w:eastAsia="Times New Roman"/>
          <w:szCs w:val="24"/>
        </w:rPr>
        <w:t xml:space="preserve"> </w:t>
      </w:r>
      <w:r>
        <w:rPr>
          <w:rFonts w:eastAsia="Times New Roman"/>
          <w:szCs w:val="24"/>
        </w:rPr>
        <w:t xml:space="preserve">Νοεμβρίου 2018, ημέρα Πέμπτη και ώρα </w:t>
      </w:r>
      <w:r>
        <w:rPr>
          <w:rFonts w:eastAsia="Times New Roman"/>
          <w:szCs w:val="24"/>
        </w:rPr>
        <w:t xml:space="preserve">9.49΄, συνήλθε στην Αίθουσα των συνεδριάσεων του Βουλευτηρίου η Βουλή σε ολομέλεια για να συνεδριάσει υπό την προεδρία του Β΄ Αντιπροέδρου αυτής κ. </w:t>
      </w:r>
      <w:r w:rsidRPr="001A2825">
        <w:rPr>
          <w:rFonts w:eastAsia="Times New Roman"/>
          <w:b/>
          <w:szCs w:val="24"/>
        </w:rPr>
        <w:t>ΓΕΩΡΓΙΟΥ ΒΑΡΕΜΕΝΟΥ</w:t>
      </w:r>
      <w:r>
        <w:rPr>
          <w:rFonts w:eastAsia="Times New Roman"/>
          <w:szCs w:val="24"/>
        </w:rPr>
        <w:t xml:space="preserve">. </w:t>
      </w:r>
    </w:p>
    <w:p w14:paraId="7E512A3C" w14:textId="77777777" w:rsidR="00CD7DD0" w:rsidRDefault="001D7A26">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Κυρίες και κύριοι συνάδελφοι, αρχίζει η συνεδρίαση.</w:t>
      </w:r>
    </w:p>
    <w:p w14:paraId="7E512A3D" w14:textId="77777777" w:rsidR="00CD7DD0" w:rsidRDefault="001D7A26">
      <w:pPr>
        <w:spacing w:line="600" w:lineRule="auto"/>
        <w:ind w:firstLine="720"/>
        <w:jc w:val="both"/>
        <w:rPr>
          <w:rFonts w:eastAsia="Times New Roman"/>
          <w:szCs w:val="24"/>
        </w:rPr>
      </w:pPr>
      <w:r>
        <w:rPr>
          <w:rFonts w:eastAsia="Times New Roman"/>
          <w:szCs w:val="24"/>
        </w:rPr>
        <w:t>(Ε</w:t>
      </w:r>
      <w:r>
        <w:rPr>
          <w:rFonts w:eastAsia="Times New Roman"/>
          <w:szCs w:val="24"/>
        </w:rPr>
        <w:t>ΠΙΚΥΡΩΣΗ ΠΡΑΚΤΙΚΩΝ: Σύμφωνα με την από 31</w:t>
      </w:r>
      <w:r>
        <w:rPr>
          <w:rFonts w:eastAsia="Times New Roman"/>
          <w:szCs w:val="24"/>
        </w:rPr>
        <w:t>-</w:t>
      </w:r>
      <w:r>
        <w:rPr>
          <w:rFonts w:eastAsia="Times New Roman"/>
          <w:szCs w:val="24"/>
        </w:rPr>
        <w:t>10</w:t>
      </w:r>
      <w:r>
        <w:rPr>
          <w:rFonts w:eastAsia="Times New Roman"/>
          <w:szCs w:val="24"/>
        </w:rPr>
        <w:t>-</w:t>
      </w:r>
      <w:r>
        <w:rPr>
          <w:rFonts w:eastAsia="Times New Roman"/>
          <w:szCs w:val="24"/>
        </w:rPr>
        <w:t>2018 εξουσιοδότηση του Σώματος, επικυρώθηκαν με ευθύνη του Προεδρείου τα Πρακτικά της ΙΘ΄ συνεδριάσεώς του, της Τετάρτης 31 Οκτωβρίου 2018, σε ό,τι αφορά την ψήφιση στο σύνολο του σχεδίου νόμου</w:t>
      </w:r>
      <w:r>
        <w:rPr>
          <w:rFonts w:eastAsia="Times New Roman"/>
          <w:szCs w:val="24"/>
        </w:rPr>
        <w:t>:</w:t>
      </w:r>
      <w:r>
        <w:rPr>
          <w:rFonts w:eastAsia="Times New Roman"/>
          <w:szCs w:val="24"/>
        </w:rPr>
        <w:t xml:space="preserve"> </w:t>
      </w:r>
      <w:r w:rsidRPr="00F479A1">
        <w:rPr>
          <w:rFonts w:eastAsia="Times New Roman"/>
          <w:szCs w:val="24"/>
        </w:rPr>
        <w:t>«</w:t>
      </w:r>
      <w:r w:rsidRPr="00F479A1">
        <w:rPr>
          <w:rFonts w:eastAsia="Times New Roman"/>
          <w:color w:val="000000"/>
          <w:szCs w:val="24"/>
          <w:shd w:val="clear" w:color="auto" w:fill="FFFFFF"/>
        </w:rPr>
        <w:t>Κύρωση της απόφ</w:t>
      </w:r>
      <w:r w:rsidRPr="00F479A1">
        <w:rPr>
          <w:rFonts w:eastAsia="Times New Roman"/>
          <w:color w:val="000000"/>
          <w:szCs w:val="24"/>
          <w:shd w:val="clear" w:color="auto" w:fill="FFFFFF"/>
        </w:rPr>
        <w:t xml:space="preserve">ασης (ΕΕ, </w:t>
      </w:r>
      <w:proofErr w:type="spellStart"/>
      <w:r w:rsidRPr="00F479A1">
        <w:rPr>
          <w:rFonts w:eastAsia="Times New Roman"/>
          <w:color w:val="000000"/>
          <w:szCs w:val="24"/>
          <w:shd w:val="clear" w:color="auto" w:fill="FFFFFF"/>
        </w:rPr>
        <w:t>Ευρατόμ</w:t>
      </w:r>
      <w:proofErr w:type="spellEnd"/>
      <w:r w:rsidRPr="00F479A1">
        <w:rPr>
          <w:rFonts w:eastAsia="Times New Roman"/>
          <w:color w:val="000000"/>
          <w:szCs w:val="24"/>
          <w:shd w:val="clear" w:color="auto" w:fill="FFFFFF"/>
        </w:rPr>
        <w:t xml:space="preserve">) 2018/994 του Συμβουλίου της 13ης Ιουλίου 2018 για την τροποποίηση της πράξης περί εκλογής </w:t>
      </w:r>
      <w:r w:rsidRPr="00F479A1">
        <w:rPr>
          <w:rFonts w:eastAsia="Times New Roman"/>
          <w:color w:val="000000"/>
          <w:szCs w:val="24"/>
          <w:shd w:val="clear" w:color="auto" w:fill="FFFFFF"/>
        </w:rPr>
        <w:lastRenderedPageBreak/>
        <w:t xml:space="preserve">των μελών του Ευρωπαϊκού Κοινοβουλίου με άμεση και καθολική ψηφοφορία, που προσαρτάται στην απόφαση 76/787/ΕΚΑΧ, ΕΟΚ, </w:t>
      </w:r>
      <w:proofErr w:type="spellStart"/>
      <w:r w:rsidRPr="00F479A1">
        <w:rPr>
          <w:rFonts w:eastAsia="Times New Roman"/>
          <w:color w:val="000000"/>
          <w:szCs w:val="24"/>
          <w:shd w:val="clear" w:color="auto" w:fill="FFFFFF"/>
        </w:rPr>
        <w:t>Ευρατόμ</w:t>
      </w:r>
      <w:proofErr w:type="spellEnd"/>
      <w:r w:rsidRPr="00F479A1">
        <w:rPr>
          <w:rFonts w:eastAsia="Times New Roman"/>
          <w:color w:val="000000"/>
          <w:szCs w:val="24"/>
          <w:shd w:val="clear" w:color="auto" w:fill="FFFFFF"/>
        </w:rPr>
        <w:t xml:space="preserve"> της 20ής Σεπτεμβρίου </w:t>
      </w:r>
      <w:r w:rsidRPr="00F479A1">
        <w:rPr>
          <w:rFonts w:eastAsia="Times New Roman"/>
          <w:color w:val="000000"/>
          <w:szCs w:val="24"/>
          <w:shd w:val="clear" w:color="auto" w:fill="FFFFFF"/>
        </w:rPr>
        <w:t>1976 του Συμβουλίου.</w:t>
      </w:r>
      <w:r>
        <w:rPr>
          <w:rFonts w:eastAsia="Times New Roman"/>
          <w:color w:val="000000"/>
          <w:szCs w:val="24"/>
          <w:shd w:val="clear" w:color="auto" w:fill="FFFFFF"/>
        </w:rPr>
        <w:t>»)</w:t>
      </w:r>
    </w:p>
    <w:p w14:paraId="7E512A3E" w14:textId="77777777" w:rsidR="00CD7DD0" w:rsidRDefault="001D7A26">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το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ε</w:t>
      </w:r>
      <w:r>
        <w:rPr>
          <w:rFonts w:eastAsia="Times New Roman" w:cs="Times New Roman"/>
          <w:szCs w:val="24"/>
        </w:rPr>
        <w:t xml:space="preserve">πικαίρων </w:t>
      </w:r>
      <w:r>
        <w:rPr>
          <w:rFonts w:eastAsia="Times New Roman" w:cs="Times New Roman"/>
          <w:szCs w:val="24"/>
        </w:rPr>
        <w:t>ε</w:t>
      </w:r>
      <w:r>
        <w:rPr>
          <w:rFonts w:eastAsia="Times New Roman" w:cs="Times New Roman"/>
          <w:szCs w:val="24"/>
        </w:rPr>
        <w:t>ρωτήσεων της Παρασκευής 2 Νοεμβρίου 2018.</w:t>
      </w:r>
    </w:p>
    <w:p w14:paraId="7E512A3F" w14:textId="77777777" w:rsidR="00CD7DD0" w:rsidRDefault="001D7A26">
      <w:pPr>
        <w:spacing w:before="100" w:beforeAutospacing="1" w:after="100" w:afterAutospacing="1" w:line="600" w:lineRule="auto"/>
        <w:ind w:firstLine="720"/>
        <w:jc w:val="both"/>
        <w:rPr>
          <w:rFonts w:eastAsia="Times New Roman"/>
          <w:bCs/>
          <w:szCs w:val="24"/>
        </w:rPr>
      </w:pPr>
      <w:r w:rsidRPr="00D56022">
        <w:rPr>
          <w:rFonts w:eastAsia="Times New Roman"/>
          <w:bCs/>
          <w:szCs w:val="24"/>
        </w:rPr>
        <w:t>Α. ΕΠΙΚΑΙΡΕΣ ΕΡΩΤΗΣΕΙΣ Πρώτου Κύκλου (Άρθρο 130 παρ</w:t>
      </w:r>
      <w:r>
        <w:rPr>
          <w:rFonts w:eastAsia="Times New Roman"/>
          <w:bCs/>
          <w:szCs w:val="24"/>
        </w:rPr>
        <w:t>άγραφοι</w:t>
      </w:r>
      <w:r w:rsidRPr="00D56022">
        <w:rPr>
          <w:rFonts w:eastAsia="Times New Roman"/>
          <w:bCs/>
          <w:szCs w:val="24"/>
        </w:rPr>
        <w:t xml:space="preserve"> 2 και 3 </w:t>
      </w:r>
      <w:r>
        <w:rPr>
          <w:rFonts w:eastAsia="Times New Roman"/>
          <w:bCs/>
          <w:szCs w:val="24"/>
        </w:rPr>
        <w:t xml:space="preserve">του </w:t>
      </w:r>
      <w:r w:rsidRPr="00D56022">
        <w:rPr>
          <w:rFonts w:eastAsia="Times New Roman"/>
          <w:bCs/>
          <w:szCs w:val="24"/>
        </w:rPr>
        <w:t>Καν</w:t>
      </w:r>
      <w:r>
        <w:rPr>
          <w:rFonts w:eastAsia="Times New Roman"/>
          <w:bCs/>
          <w:szCs w:val="24"/>
        </w:rPr>
        <w:t>ονισμού της</w:t>
      </w:r>
      <w:r w:rsidRPr="00D56022">
        <w:rPr>
          <w:rFonts w:eastAsia="Times New Roman"/>
          <w:bCs/>
          <w:szCs w:val="24"/>
        </w:rPr>
        <w:t xml:space="preserve"> Βουλής)</w:t>
      </w:r>
    </w:p>
    <w:p w14:paraId="7E512A40" w14:textId="77777777" w:rsidR="00CD7DD0" w:rsidRDefault="001D7A26">
      <w:pPr>
        <w:spacing w:before="100" w:beforeAutospacing="1" w:after="100" w:afterAutospacing="1" w:line="600" w:lineRule="auto"/>
        <w:ind w:firstLine="720"/>
        <w:jc w:val="both"/>
        <w:rPr>
          <w:rFonts w:eastAsia="Times New Roman"/>
          <w:szCs w:val="24"/>
        </w:rPr>
      </w:pPr>
      <w:r w:rsidRPr="007B02B4">
        <w:rPr>
          <w:rFonts w:eastAsia="Times New Roman"/>
          <w:szCs w:val="24"/>
        </w:rPr>
        <w:t>1.</w:t>
      </w:r>
      <w:r>
        <w:rPr>
          <w:rFonts w:eastAsia="Times New Roman"/>
          <w:szCs w:val="24"/>
        </w:rPr>
        <w:t xml:space="preserve"> Η με αριθμό 107/29-10-2018 επίκαιρη ε</w:t>
      </w:r>
      <w:r w:rsidRPr="007B02B4">
        <w:rPr>
          <w:rFonts w:eastAsia="Times New Roman"/>
          <w:szCs w:val="24"/>
        </w:rPr>
        <w:t>ρώτηση του Βουλευτή Λάρισας της Νέας Δημοκρατίας κ.</w:t>
      </w:r>
      <w:r w:rsidRPr="007B02B4">
        <w:rPr>
          <w:rFonts w:eastAsia="Times New Roman"/>
          <w:b/>
          <w:bCs/>
          <w:szCs w:val="24"/>
        </w:rPr>
        <w:t xml:space="preserve"> </w:t>
      </w:r>
      <w:r w:rsidRPr="00D56022">
        <w:rPr>
          <w:rFonts w:eastAsia="Times New Roman"/>
          <w:bCs/>
          <w:szCs w:val="24"/>
        </w:rPr>
        <w:t xml:space="preserve">Χρήστου </w:t>
      </w:r>
      <w:proofErr w:type="spellStart"/>
      <w:r w:rsidRPr="00D56022">
        <w:rPr>
          <w:rFonts w:eastAsia="Times New Roman"/>
          <w:bCs/>
          <w:szCs w:val="24"/>
        </w:rPr>
        <w:t>Κέλλα</w:t>
      </w:r>
      <w:proofErr w:type="spellEnd"/>
      <w:r w:rsidRPr="007B02B4">
        <w:rPr>
          <w:rFonts w:eastAsia="Times New Roman"/>
          <w:b/>
          <w:bCs/>
          <w:szCs w:val="24"/>
        </w:rPr>
        <w:t xml:space="preserve"> </w:t>
      </w:r>
      <w:r w:rsidRPr="007B02B4">
        <w:rPr>
          <w:rFonts w:eastAsia="Times New Roman"/>
          <w:szCs w:val="24"/>
        </w:rPr>
        <w:t>προς τον Υπουργό</w:t>
      </w:r>
      <w:r w:rsidRPr="007B02B4">
        <w:rPr>
          <w:rFonts w:eastAsia="Times New Roman"/>
          <w:b/>
          <w:bCs/>
          <w:szCs w:val="24"/>
        </w:rPr>
        <w:t xml:space="preserve"> </w:t>
      </w:r>
      <w:r w:rsidRPr="00D56022">
        <w:rPr>
          <w:rFonts w:eastAsia="Times New Roman"/>
          <w:bCs/>
          <w:szCs w:val="24"/>
        </w:rPr>
        <w:t>Παιδείας, Έρευνας και Θρησκευμάτων,</w:t>
      </w:r>
      <w:r w:rsidRPr="007B02B4">
        <w:rPr>
          <w:rFonts w:eastAsia="Times New Roman"/>
          <w:szCs w:val="24"/>
        </w:rPr>
        <w:t xml:space="preserve"> με θέμα: «Τεράστια κενά σε Ειδική Αγωγή – Παράλληλη Στήριξη».</w:t>
      </w:r>
    </w:p>
    <w:p w14:paraId="7E512A41" w14:textId="77777777" w:rsidR="00CD7DD0" w:rsidRDefault="001D7A26">
      <w:pPr>
        <w:spacing w:before="100" w:beforeAutospacing="1" w:after="100" w:afterAutospacing="1" w:line="600" w:lineRule="auto"/>
        <w:ind w:firstLine="720"/>
        <w:jc w:val="both"/>
        <w:rPr>
          <w:rFonts w:eastAsia="Times New Roman"/>
          <w:szCs w:val="24"/>
        </w:rPr>
      </w:pPr>
      <w:r w:rsidRPr="007B02B4">
        <w:rPr>
          <w:rFonts w:eastAsia="Times New Roman"/>
          <w:szCs w:val="24"/>
        </w:rPr>
        <w:t xml:space="preserve">2. Η με αριθμό 102/26-10-2018 </w:t>
      </w:r>
      <w:r>
        <w:rPr>
          <w:rFonts w:eastAsia="Times New Roman"/>
          <w:szCs w:val="24"/>
        </w:rPr>
        <w:t>επίκαιρ</w:t>
      </w:r>
      <w:r>
        <w:rPr>
          <w:rFonts w:eastAsia="Times New Roman"/>
          <w:szCs w:val="24"/>
        </w:rPr>
        <w:t xml:space="preserve">η ερώτηση </w:t>
      </w:r>
      <w:r w:rsidRPr="007B02B4">
        <w:rPr>
          <w:rFonts w:eastAsia="Times New Roman"/>
          <w:szCs w:val="24"/>
        </w:rPr>
        <w:t>του Βουλευτή Αργολίδας της Δημοκρατικής Συμπαράταξης ΠΑΣΟΚ</w:t>
      </w:r>
      <w:r>
        <w:rPr>
          <w:rFonts w:eastAsia="Times New Roman"/>
          <w:szCs w:val="24"/>
        </w:rPr>
        <w:t xml:space="preserve"> </w:t>
      </w:r>
      <w:r w:rsidRPr="007B02B4">
        <w:rPr>
          <w:rFonts w:eastAsia="Times New Roman"/>
          <w:szCs w:val="24"/>
        </w:rPr>
        <w:t>–</w:t>
      </w:r>
      <w:r>
        <w:rPr>
          <w:rFonts w:eastAsia="Times New Roman"/>
          <w:szCs w:val="24"/>
        </w:rPr>
        <w:t xml:space="preserve"> </w:t>
      </w:r>
      <w:r w:rsidRPr="007B02B4">
        <w:rPr>
          <w:rFonts w:eastAsia="Times New Roman"/>
          <w:szCs w:val="24"/>
        </w:rPr>
        <w:t xml:space="preserve">ΔΗΜΑΡ κ. </w:t>
      </w:r>
      <w:r w:rsidRPr="00D56022">
        <w:rPr>
          <w:rFonts w:eastAsia="Times New Roman"/>
          <w:bCs/>
          <w:szCs w:val="24"/>
        </w:rPr>
        <w:t>Ιωάννη Μανιάτη</w:t>
      </w:r>
      <w:r w:rsidRPr="007B02B4">
        <w:rPr>
          <w:rFonts w:eastAsia="Times New Roman"/>
          <w:b/>
          <w:bCs/>
          <w:szCs w:val="24"/>
        </w:rPr>
        <w:t xml:space="preserve"> </w:t>
      </w:r>
      <w:r w:rsidRPr="007B02B4">
        <w:rPr>
          <w:rFonts w:eastAsia="Times New Roman"/>
          <w:szCs w:val="24"/>
        </w:rPr>
        <w:t xml:space="preserve">προς τον Υπουργό </w:t>
      </w:r>
      <w:r w:rsidRPr="00D56022">
        <w:rPr>
          <w:rFonts w:eastAsia="Times New Roman"/>
          <w:bCs/>
          <w:szCs w:val="24"/>
        </w:rPr>
        <w:t>Περιβάλλοντος και Ενέργειας,</w:t>
      </w:r>
      <w:r w:rsidRPr="007B02B4">
        <w:rPr>
          <w:rFonts w:eastAsia="Times New Roman"/>
          <w:b/>
          <w:bCs/>
          <w:szCs w:val="24"/>
        </w:rPr>
        <w:t xml:space="preserve"> </w:t>
      </w:r>
      <w:r w:rsidRPr="007B02B4">
        <w:rPr>
          <w:rFonts w:eastAsia="Times New Roman"/>
          <w:szCs w:val="24"/>
        </w:rPr>
        <w:t xml:space="preserve">με θέμα: «Να γίνει ρύθμιση </w:t>
      </w:r>
      <w:r>
        <w:rPr>
          <w:rFonts w:eastAsia="Times New Roman"/>
          <w:szCs w:val="24"/>
        </w:rPr>
        <w:t xml:space="preserve">πενήντα </w:t>
      </w:r>
      <w:r w:rsidRPr="007B02B4">
        <w:rPr>
          <w:rFonts w:eastAsia="Times New Roman"/>
          <w:szCs w:val="24"/>
        </w:rPr>
        <w:t xml:space="preserve">δόσεων από τη ΔΕΗ στους ΤΟΕΒ </w:t>
      </w:r>
      <w:proofErr w:type="spellStart"/>
      <w:r w:rsidRPr="007B02B4">
        <w:rPr>
          <w:rFonts w:eastAsia="Times New Roman"/>
          <w:szCs w:val="24"/>
        </w:rPr>
        <w:t>Ιρίων</w:t>
      </w:r>
      <w:proofErr w:type="spellEnd"/>
      <w:r>
        <w:rPr>
          <w:rFonts w:eastAsia="Times New Roman"/>
          <w:szCs w:val="24"/>
        </w:rPr>
        <w:t xml:space="preserve"> – </w:t>
      </w:r>
      <w:r w:rsidRPr="007B02B4">
        <w:rPr>
          <w:rFonts w:eastAsia="Times New Roman"/>
          <w:szCs w:val="24"/>
        </w:rPr>
        <w:t>Δρεπάνου</w:t>
      </w:r>
      <w:r>
        <w:rPr>
          <w:rFonts w:eastAsia="Times New Roman"/>
          <w:szCs w:val="24"/>
        </w:rPr>
        <w:t xml:space="preserve"> </w:t>
      </w:r>
      <w:r w:rsidRPr="007B02B4">
        <w:rPr>
          <w:rFonts w:eastAsia="Times New Roman"/>
          <w:szCs w:val="24"/>
        </w:rPr>
        <w:t>-</w:t>
      </w:r>
      <w:r>
        <w:rPr>
          <w:rFonts w:eastAsia="Times New Roman"/>
          <w:szCs w:val="24"/>
        </w:rPr>
        <w:t xml:space="preserve"> </w:t>
      </w:r>
      <w:r w:rsidRPr="007B02B4">
        <w:rPr>
          <w:rFonts w:eastAsia="Times New Roman"/>
          <w:szCs w:val="24"/>
        </w:rPr>
        <w:t>Ασίνης και τους άλλους ΤΟΕΒ».</w:t>
      </w:r>
    </w:p>
    <w:p w14:paraId="7E512A42" w14:textId="77777777" w:rsidR="00CD7DD0" w:rsidRDefault="001D7A26">
      <w:pPr>
        <w:spacing w:before="100" w:beforeAutospacing="1" w:after="100" w:afterAutospacing="1" w:line="600" w:lineRule="auto"/>
        <w:ind w:firstLine="720"/>
        <w:jc w:val="both"/>
        <w:rPr>
          <w:rFonts w:eastAsia="Times New Roman"/>
          <w:szCs w:val="24"/>
        </w:rPr>
      </w:pPr>
      <w:r w:rsidRPr="007B02B4">
        <w:rPr>
          <w:rFonts w:eastAsia="Times New Roman"/>
          <w:szCs w:val="24"/>
        </w:rPr>
        <w:t>3.</w:t>
      </w:r>
      <w:r w:rsidRPr="007B02B4">
        <w:rPr>
          <w:rFonts w:eastAsia="Times New Roman"/>
          <w:szCs w:val="24"/>
        </w:rPr>
        <w:t xml:space="preserve"> Η με αριθμό 114/30-10-2018 </w:t>
      </w:r>
      <w:r>
        <w:rPr>
          <w:rFonts w:eastAsia="Times New Roman"/>
          <w:szCs w:val="24"/>
        </w:rPr>
        <w:t xml:space="preserve">επίκαιρη ερώτηση </w:t>
      </w:r>
      <w:r w:rsidRPr="007B02B4">
        <w:rPr>
          <w:rFonts w:eastAsia="Times New Roman"/>
          <w:szCs w:val="24"/>
        </w:rPr>
        <w:t>του Βουλευτή Β΄ Αθηνών του Κομμουνιστικού Κόμματος Ελλάδ</w:t>
      </w:r>
      <w:r>
        <w:rPr>
          <w:rFonts w:eastAsia="Times New Roman"/>
          <w:szCs w:val="24"/>
        </w:rPr>
        <w:t>α</w:t>
      </w:r>
      <w:r w:rsidRPr="007B02B4">
        <w:rPr>
          <w:rFonts w:eastAsia="Times New Roman"/>
          <w:szCs w:val="24"/>
        </w:rPr>
        <w:t xml:space="preserve">ς κ. </w:t>
      </w:r>
      <w:r w:rsidRPr="00D56022">
        <w:rPr>
          <w:rFonts w:eastAsia="Times New Roman"/>
          <w:bCs/>
          <w:szCs w:val="24"/>
        </w:rPr>
        <w:t xml:space="preserve">Χρήστου </w:t>
      </w:r>
      <w:proofErr w:type="spellStart"/>
      <w:r w:rsidRPr="00D56022">
        <w:rPr>
          <w:rFonts w:eastAsia="Times New Roman"/>
          <w:bCs/>
          <w:szCs w:val="24"/>
        </w:rPr>
        <w:t>Κατσώτη</w:t>
      </w:r>
      <w:proofErr w:type="spellEnd"/>
      <w:r w:rsidRPr="007B02B4">
        <w:rPr>
          <w:rFonts w:eastAsia="Times New Roman"/>
          <w:b/>
          <w:bCs/>
          <w:szCs w:val="24"/>
        </w:rPr>
        <w:t xml:space="preserve"> </w:t>
      </w:r>
      <w:r w:rsidRPr="007B02B4">
        <w:rPr>
          <w:rFonts w:eastAsia="Times New Roman"/>
          <w:szCs w:val="24"/>
        </w:rPr>
        <w:t xml:space="preserve">προς τον Υπουργό </w:t>
      </w:r>
      <w:r w:rsidRPr="00D56022">
        <w:rPr>
          <w:rFonts w:eastAsia="Times New Roman"/>
          <w:bCs/>
          <w:szCs w:val="24"/>
        </w:rPr>
        <w:lastRenderedPageBreak/>
        <w:t>Περιβάλλοντος και Ενέργειας,</w:t>
      </w:r>
      <w:r w:rsidRPr="007B02B4">
        <w:rPr>
          <w:rFonts w:eastAsia="Times New Roman"/>
          <w:b/>
          <w:bCs/>
          <w:szCs w:val="24"/>
        </w:rPr>
        <w:t xml:space="preserve"> </w:t>
      </w:r>
      <w:r w:rsidRPr="007B02B4">
        <w:rPr>
          <w:rFonts w:eastAsia="Times New Roman"/>
          <w:szCs w:val="24"/>
        </w:rPr>
        <w:t xml:space="preserve">με θέμα: «Άμεση λήψη μέτρων προστασίας των </w:t>
      </w:r>
      <w:r>
        <w:rPr>
          <w:rFonts w:eastAsia="Times New Roman"/>
          <w:szCs w:val="24"/>
        </w:rPr>
        <w:t>εργαζομένων στο εργοστάσιο της «</w:t>
      </w:r>
      <w:r w:rsidRPr="007B02B4">
        <w:rPr>
          <w:rFonts w:eastAsia="Times New Roman"/>
          <w:szCs w:val="24"/>
        </w:rPr>
        <w:t>ΛΑΡΚ</w:t>
      </w:r>
      <w:r>
        <w:rPr>
          <w:rFonts w:eastAsia="Times New Roman"/>
          <w:szCs w:val="24"/>
        </w:rPr>
        <w:t>Ο»</w:t>
      </w:r>
      <w:r w:rsidRPr="007B02B4">
        <w:rPr>
          <w:rFonts w:eastAsia="Times New Roman"/>
          <w:szCs w:val="24"/>
        </w:rPr>
        <w:t xml:space="preserve"> στη Λ</w:t>
      </w:r>
      <w:r w:rsidRPr="007B02B4">
        <w:rPr>
          <w:rFonts w:eastAsia="Times New Roman"/>
          <w:szCs w:val="24"/>
        </w:rPr>
        <w:t>άρυμνα Φθιώτιδας για την αποφυγή εργατικών ατυχημάτων».</w:t>
      </w:r>
    </w:p>
    <w:p w14:paraId="7E512A43" w14:textId="77777777" w:rsidR="00CD7DD0" w:rsidRDefault="001D7A26">
      <w:pPr>
        <w:spacing w:before="100" w:beforeAutospacing="1" w:after="100" w:afterAutospacing="1" w:line="600" w:lineRule="auto"/>
        <w:ind w:firstLine="720"/>
        <w:jc w:val="both"/>
        <w:rPr>
          <w:rFonts w:eastAsia="Times New Roman"/>
          <w:bCs/>
          <w:szCs w:val="24"/>
        </w:rPr>
      </w:pPr>
      <w:r w:rsidRPr="00D56022">
        <w:rPr>
          <w:rFonts w:eastAsia="Times New Roman"/>
          <w:bCs/>
          <w:szCs w:val="24"/>
        </w:rPr>
        <w:t>Β. ΕΠΙΚΑΙΡΕΣ ΕΡΩΤΗΣΕΙΣ Δεύτερου Κύκλου (Άρθρο 130 παρ</w:t>
      </w:r>
      <w:r>
        <w:rPr>
          <w:rFonts w:eastAsia="Times New Roman"/>
          <w:bCs/>
          <w:szCs w:val="24"/>
        </w:rPr>
        <w:t>άγραφοι</w:t>
      </w:r>
      <w:r w:rsidRPr="00D56022">
        <w:rPr>
          <w:rFonts w:eastAsia="Times New Roman"/>
          <w:bCs/>
          <w:szCs w:val="24"/>
        </w:rPr>
        <w:t xml:space="preserve"> 2 και 3 </w:t>
      </w:r>
      <w:r>
        <w:rPr>
          <w:rFonts w:eastAsia="Times New Roman"/>
          <w:bCs/>
          <w:szCs w:val="24"/>
        </w:rPr>
        <w:t xml:space="preserve">του </w:t>
      </w:r>
      <w:r w:rsidRPr="00D56022">
        <w:rPr>
          <w:rFonts w:eastAsia="Times New Roman"/>
          <w:bCs/>
          <w:szCs w:val="24"/>
        </w:rPr>
        <w:t>Καν</w:t>
      </w:r>
      <w:r>
        <w:rPr>
          <w:rFonts w:eastAsia="Times New Roman"/>
          <w:bCs/>
          <w:szCs w:val="24"/>
        </w:rPr>
        <w:t>ονισμού</w:t>
      </w:r>
      <w:r w:rsidRPr="00D56022">
        <w:rPr>
          <w:rFonts w:eastAsia="Times New Roman"/>
          <w:bCs/>
          <w:szCs w:val="24"/>
        </w:rPr>
        <w:t xml:space="preserve"> </w:t>
      </w:r>
      <w:r>
        <w:rPr>
          <w:rFonts w:eastAsia="Times New Roman"/>
          <w:bCs/>
          <w:szCs w:val="24"/>
        </w:rPr>
        <w:t>της</w:t>
      </w:r>
      <w:r w:rsidRPr="00D56022">
        <w:rPr>
          <w:rFonts w:eastAsia="Times New Roman"/>
          <w:bCs/>
          <w:szCs w:val="24"/>
        </w:rPr>
        <w:t xml:space="preserve"> Βουλής)</w:t>
      </w:r>
      <w:r>
        <w:rPr>
          <w:rFonts w:eastAsia="Times New Roman"/>
          <w:bCs/>
          <w:szCs w:val="24"/>
        </w:rPr>
        <w:t xml:space="preserve"> </w:t>
      </w:r>
    </w:p>
    <w:p w14:paraId="7E512A44" w14:textId="77777777" w:rsidR="00CD7DD0" w:rsidRDefault="001D7A26">
      <w:pPr>
        <w:spacing w:before="100" w:beforeAutospacing="1" w:after="100" w:afterAutospacing="1" w:line="600" w:lineRule="auto"/>
        <w:ind w:firstLine="720"/>
        <w:jc w:val="both"/>
        <w:rPr>
          <w:rFonts w:eastAsia="Times New Roman"/>
          <w:szCs w:val="24"/>
        </w:rPr>
      </w:pPr>
      <w:r w:rsidRPr="007B02B4">
        <w:rPr>
          <w:rFonts w:eastAsia="Times New Roman"/>
          <w:szCs w:val="24"/>
        </w:rPr>
        <w:t xml:space="preserve">1. Η με αριθμό 108/29-10-2018 </w:t>
      </w:r>
      <w:r>
        <w:rPr>
          <w:rFonts w:eastAsia="Times New Roman"/>
          <w:szCs w:val="24"/>
        </w:rPr>
        <w:t xml:space="preserve">επίκαιρη ερώτηση </w:t>
      </w:r>
      <w:r w:rsidRPr="007B02B4">
        <w:rPr>
          <w:rFonts w:eastAsia="Times New Roman"/>
          <w:szCs w:val="24"/>
        </w:rPr>
        <w:t xml:space="preserve">του Βουλευτή </w:t>
      </w:r>
      <w:r>
        <w:rPr>
          <w:rFonts w:eastAsia="Times New Roman"/>
          <w:szCs w:val="24"/>
        </w:rPr>
        <w:t>Α΄</w:t>
      </w:r>
      <w:r>
        <w:rPr>
          <w:rFonts w:eastAsia="Times New Roman"/>
          <w:szCs w:val="24"/>
        </w:rPr>
        <w:t xml:space="preserve"> </w:t>
      </w:r>
      <w:r>
        <w:rPr>
          <w:rFonts w:eastAsia="Times New Roman"/>
          <w:szCs w:val="24"/>
        </w:rPr>
        <w:t xml:space="preserve">Πειραιώς </w:t>
      </w:r>
      <w:r w:rsidRPr="007B02B4">
        <w:rPr>
          <w:rFonts w:eastAsia="Times New Roman"/>
          <w:szCs w:val="24"/>
        </w:rPr>
        <w:t>της Νέας Δημοκρατίας κ.</w:t>
      </w:r>
      <w:r w:rsidRPr="007B02B4">
        <w:rPr>
          <w:rFonts w:eastAsia="Times New Roman"/>
          <w:b/>
          <w:bCs/>
          <w:szCs w:val="24"/>
        </w:rPr>
        <w:t xml:space="preserve"> </w:t>
      </w:r>
      <w:r w:rsidRPr="00D56022">
        <w:rPr>
          <w:rFonts w:eastAsia="Times New Roman"/>
          <w:bCs/>
          <w:szCs w:val="24"/>
        </w:rPr>
        <w:t>Κωνσταντίνου Κατσαφάδου</w:t>
      </w:r>
      <w:r w:rsidRPr="007B02B4">
        <w:rPr>
          <w:rFonts w:eastAsia="Times New Roman"/>
          <w:b/>
          <w:bCs/>
          <w:szCs w:val="24"/>
        </w:rPr>
        <w:t xml:space="preserve"> </w:t>
      </w:r>
      <w:r w:rsidRPr="007B02B4">
        <w:rPr>
          <w:rFonts w:eastAsia="Times New Roman"/>
          <w:szCs w:val="24"/>
        </w:rPr>
        <w:t>προς τον Υπουργό</w:t>
      </w:r>
      <w:r w:rsidRPr="007B02B4">
        <w:rPr>
          <w:rFonts w:eastAsia="Times New Roman"/>
          <w:b/>
          <w:bCs/>
          <w:szCs w:val="24"/>
        </w:rPr>
        <w:t xml:space="preserve"> </w:t>
      </w:r>
      <w:r w:rsidRPr="00D56022">
        <w:rPr>
          <w:rFonts w:eastAsia="Times New Roman"/>
          <w:bCs/>
          <w:szCs w:val="24"/>
        </w:rPr>
        <w:t>Περιβάλλοντος και Ενέργειας,</w:t>
      </w:r>
      <w:r w:rsidRPr="007B02B4">
        <w:rPr>
          <w:rFonts w:eastAsia="Times New Roman"/>
          <w:b/>
          <w:bCs/>
          <w:szCs w:val="24"/>
        </w:rPr>
        <w:t xml:space="preserve"> </w:t>
      </w:r>
      <w:r w:rsidRPr="007B02B4">
        <w:rPr>
          <w:rFonts w:eastAsia="Times New Roman"/>
          <w:szCs w:val="24"/>
        </w:rPr>
        <w:t>με θέμα: «Ηλεκτρονικό περιβαλλοντικό μητρώο… με χάρτινο φάκελο».</w:t>
      </w:r>
    </w:p>
    <w:p w14:paraId="7E512A45" w14:textId="77777777" w:rsidR="00CD7DD0" w:rsidRDefault="001D7A26">
      <w:pPr>
        <w:spacing w:before="100" w:beforeAutospacing="1" w:after="100" w:afterAutospacing="1" w:line="600" w:lineRule="auto"/>
        <w:ind w:firstLine="720"/>
        <w:jc w:val="both"/>
        <w:rPr>
          <w:rFonts w:eastAsia="Times New Roman"/>
          <w:szCs w:val="24"/>
        </w:rPr>
      </w:pPr>
      <w:r w:rsidRPr="007B02B4">
        <w:rPr>
          <w:rFonts w:eastAsia="Times New Roman"/>
          <w:szCs w:val="24"/>
        </w:rPr>
        <w:t xml:space="preserve">2. Η με αριθμό 104/29-10-2018 </w:t>
      </w:r>
      <w:r>
        <w:rPr>
          <w:rFonts w:eastAsia="Times New Roman"/>
          <w:szCs w:val="24"/>
        </w:rPr>
        <w:t xml:space="preserve">επίκαιρη ερώτηση </w:t>
      </w:r>
      <w:r w:rsidRPr="007B02B4">
        <w:rPr>
          <w:rFonts w:eastAsia="Times New Roman"/>
          <w:szCs w:val="24"/>
        </w:rPr>
        <w:t>του Βουλευτή Αχαΐας της Δημοκρατικής Συμπαράταξης ΠΑΣΟΚ</w:t>
      </w:r>
      <w:r>
        <w:rPr>
          <w:rFonts w:eastAsia="Times New Roman"/>
          <w:szCs w:val="24"/>
        </w:rPr>
        <w:t xml:space="preserve"> </w:t>
      </w:r>
      <w:r w:rsidRPr="007B02B4">
        <w:rPr>
          <w:rFonts w:eastAsia="Times New Roman"/>
          <w:szCs w:val="24"/>
        </w:rPr>
        <w:t>–</w:t>
      </w:r>
      <w:r>
        <w:rPr>
          <w:rFonts w:eastAsia="Times New Roman"/>
          <w:szCs w:val="24"/>
        </w:rPr>
        <w:t xml:space="preserve"> </w:t>
      </w:r>
      <w:r w:rsidRPr="007B02B4">
        <w:rPr>
          <w:rFonts w:eastAsia="Times New Roman"/>
          <w:szCs w:val="24"/>
        </w:rPr>
        <w:t xml:space="preserve">ΔΗΜΑΡ κ. </w:t>
      </w:r>
      <w:r w:rsidRPr="00D56022">
        <w:rPr>
          <w:rFonts w:eastAsia="Times New Roman"/>
          <w:bCs/>
          <w:szCs w:val="24"/>
        </w:rPr>
        <w:t>Θεόδωρο</w:t>
      </w:r>
      <w:r w:rsidRPr="00D56022">
        <w:rPr>
          <w:rFonts w:eastAsia="Times New Roman"/>
          <w:bCs/>
          <w:szCs w:val="24"/>
        </w:rPr>
        <w:t xml:space="preserve">υ Παπαθεοδώρου </w:t>
      </w:r>
      <w:r w:rsidRPr="007B02B4">
        <w:rPr>
          <w:rFonts w:eastAsia="Times New Roman"/>
          <w:szCs w:val="24"/>
        </w:rPr>
        <w:t xml:space="preserve">προς τον Υπουργό </w:t>
      </w:r>
      <w:r w:rsidRPr="00D56022">
        <w:rPr>
          <w:rFonts w:eastAsia="Times New Roman"/>
          <w:bCs/>
          <w:szCs w:val="24"/>
        </w:rPr>
        <w:t>Μεταναστευτικής Πολιτικής,</w:t>
      </w:r>
      <w:r w:rsidRPr="007B02B4">
        <w:rPr>
          <w:rFonts w:eastAsia="Times New Roman"/>
          <w:b/>
          <w:bCs/>
          <w:szCs w:val="24"/>
        </w:rPr>
        <w:t xml:space="preserve"> </w:t>
      </w:r>
      <w:r w:rsidRPr="007B02B4">
        <w:rPr>
          <w:rFonts w:eastAsia="Times New Roman"/>
          <w:szCs w:val="24"/>
        </w:rPr>
        <w:t>με θέμα: «</w:t>
      </w:r>
      <w:r w:rsidRPr="00EB1CD0">
        <w:rPr>
          <w:rFonts w:eastAsia="Times New Roman"/>
          <w:szCs w:val="24"/>
        </w:rPr>
        <w:t>“</w:t>
      </w:r>
      <w:r w:rsidRPr="007B02B4">
        <w:rPr>
          <w:rFonts w:eastAsia="Times New Roman"/>
          <w:szCs w:val="24"/>
        </w:rPr>
        <w:t>Χρυσά κλειδιά” και απευθείας αναθέσεις για τους πρόσφυγες».</w:t>
      </w:r>
    </w:p>
    <w:p w14:paraId="7E512A46" w14:textId="77777777" w:rsidR="00CD7DD0" w:rsidRDefault="001D7A26">
      <w:pPr>
        <w:spacing w:before="100" w:beforeAutospacing="1" w:after="100" w:afterAutospacing="1" w:line="600" w:lineRule="auto"/>
        <w:ind w:firstLine="720"/>
        <w:jc w:val="both"/>
        <w:rPr>
          <w:rFonts w:eastAsia="Times New Roman"/>
          <w:szCs w:val="24"/>
        </w:rPr>
      </w:pPr>
      <w:r w:rsidRPr="007B02B4">
        <w:rPr>
          <w:rFonts w:eastAsia="Times New Roman"/>
          <w:szCs w:val="24"/>
        </w:rPr>
        <w:t xml:space="preserve">3. Η με αριθμό 113/30-10-2018 </w:t>
      </w:r>
      <w:r>
        <w:rPr>
          <w:rFonts w:eastAsia="Times New Roman"/>
          <w:szCs w:val="24"/>
        </w:rPr>
        <w:t xml:space="preserve">επίκαιρη ερώτηση </w:t>
      </w:r>
      <w:r w:rsidRPr="007B02B4">
        <w:rPr>
          <w:rFonts w:eastAsia="Times New Roman"/>
          <w:szCs w:val="24"/>
        </w:rPr>
        <w:t>της Βουλευτού Β΄ Πειραιώς του Κομμουνιστικού Κόμματος Ελλάδ</w:t>
      </w:r>
      <w:r>
        <w:rPr>
          <w:rFonts w:eastAsia="Times New Roman"/>
          <w:szCs w:val="24"/>
        </w:rPr>
        <w:t>α</w:t>
      </w:r>
      <w:r w:rsidRPr="007B02B4">
        <w:rPr>
          <w:rFonts w:eastAsia="Times New Roman"/>
          <w:szCs w:val="24"/>
        </w:rPr>
        <w:t>ς κ</w:t>
      </w:r>
      <w:r>
        <w:rPr>
          <w:rFonts w:eastAsia="Times New Roman"/>
          <w:szCs w:val="24"/>
        </w:rPr>
        <w:t>.</w:t>
      </w:r>
      <w:r w:rsidRPr="007B02B4">
        <w:rPr>
          <w:rFonts w:eastAsia="Times New Roman"/>
          <w:szCs w:val="24"/>
        </w:rPr>
        <w:t xml:space="preserve"> </w:t>
      </w:r>
      <w:r w:rsidRPr="00D56022">
        <w:rPr>
          <w:rFonts w:eastAsia="Times New Roman"/>
          <w:bCs/>
          <w:szCs w:val="24"/>
        </w:rPr>
        <w:t xml:space="preserve">Διαμάντως </w:t>
      </w:r>
      <w:proofErr w:type="spellStart"/>
      <w:r w:rsidRPr="00D56022">
        <w:rPr>
          <w:rFonts w:eastAsia="Times New Roman"/>
          <w:bCs/>
          <w:szCs w:val="24"/>
        </w:rPr>
        <w:t>Μανω</w:t>
      </w:r>
      <w:r w:rsidRPr="00D56022">
        <w:rPr>
          <w:rFonts w:eastAsia="Times New Roman"/>
          <w:bCs/>
          <w:szCs w:val="24"/>
        </w:rPr>
        <w:t>λάκου</w:t>
      </w:r>
      <w:proofErr w:type="spellEnd"/>
      <w:r w:rsidRPr="00D56022">
        <w:rPr>
          <w:rFonts w:eastAsia="Times New Roman"/>
          <w:bCs/>
          <w:szCs w:val="24"/>
        </w:rPr>
        <w:t xml:space="preserve"> </w:t>
      </w:r>
      <w:r w:rsidRPr="007B02B4">
        <w:rPr>
          <w:rFonts w:eastAsia="Times New Roman"/>
          <w:szCs w:val="24"/>
        </w:rPr>
        <w:t>προς τον Υπουργό</w:t>
      </w:r>
      <w:r w:rsidRPr="007B02B4">
        <w:rPr>
          <w:rFonts w:eastAsia="Times New Roman"/>
          <w:b/>
          <w:bCs/>
          <w:szCs w:val="24"/>
        </w:rPr>
        <w:t xml:space="preserve"> </w:t>
      </w:r>
      <w:r w:rsidRPr="00D56022">
        <w:rPr>
          <w:rFonts w:eastAsia="Times New Roman"/>
          <w:bCs/>
          <w:szCs w:val="24"/>
        </w:rPr>
        <w:t>Παιδείας, Έρευνας και Θρησκευμάτων,</w:t>
      </w:r>
      <w:r w:rsidRPr="007B02B4">
        <w:rPr>
          <w:rFonts w:eastAsia="Times New Roman"/>
          <w:b/>
          <w:bCs/>
          <w:szCs w:val="24"/>
        </w:rPr>
        <w:t xml:space="preserve"> </w:t>
      </w:r>
      <w:r w:rsidRPr="007B02B4">
        <w:rPr>
          <w:rFonts w:eastAsia="Times New Roman"/>
          <w:szCs w:val="24"/>
        </w:rPr>
        <w:t xml:space="preserve">με θέμα: «Μεγάλες ελλείψεις διδακτικού προσωπικού στη </w:t>
      </w:r>
      <w:r>
        <w:rPr>
          <w:rFonts w:eastAsia="Times New Roman"/>
          <w:szCs w:val="24"/>
        </w:rPr>
        <w:t>δ</w:t>
      </w:r>
      <w:r w:rsidRPr="007B02B4">
        <w:rPr>
          <w:rFonts w:eastAsia="Times New Roman"/>
          <w:szCs w:val="24"/>
        </w:rPr>
        <w:t xml:space="preserve">ευτεροβάθμια </w:t>
      </w:r>
      <w:r>
        <w:rPr>
          <w:rFonts w:eastAsia="Times New Roman"/>
          <w:szCs w:val="24"/>
        </w:rPr>
        <w:t>ε</w:t>
      </w:r>
      <w:r w:rsidRPr="007B02B4">
        <w:rPr>
          <w:rFonts w:eastAsia="Times New Roman"/>
          <w:szCs w:val="24"/>
        </w:rPr>
        <w:t>κπαίδευση Πειραιά».</w:t>
      </w:r>
    </w:p>
    <w:p w14:paraId="7E512A47" w14:textId="77777777" w:rsidR="00CD7DD0" w:rsidRDefault="001D7A26">
      <w:pPr>
        <w:spacing w:before="100" w:beforeAutospacing="1" w:after="100" w:afterAutospacing="1" w:line="600" w:lineRule="auto"/>
        <w:ind w:firstLine="720"/>
        <w:jc w:val="both"/>
        <w:rPr>
          <w:rFonts w:eastAsia="Times New Roman"/>
          <w:szCs w:val="24"/>
        </w:rPr>
      </w:pPr>
      <w:r w:rsidRPr="007B02B4">
        <w:rPr>
          <w:rFonts w:eastAsia="Times New Roman"/>
          <w:szCs w:val="24"/>
        </w:rPr>
        <w:lastRenderedPageBreak/>
        <w:t xml:space="preserve">4. Η με αριθμό 90/23-10-2018 </w:t>
      </w:r>
      <w:r>
        <w:rPr>
          <w:rFonts w:eastAsia="Times New Roman"/>
          <w:szCs w:val="24"/>
        </w:rPr>
        <w:t xml:space="preserve">επίκαιρη ερώτηση </w:t>
      </w:r>
      <w:r w:rsidRPr="007B02B4">
        <w:rPr>
          <w:rFonts w:eastAsia="Times New Roman"/>
          <w:szCs w:val="24"/>
        </w:rPr>
        <w:t>της Βουλευτού Χαλκιδικής του Συνασπισμού Ριζοσπαστικής Αριστερ</w:t>
      </w:r>
      <w:r w:rsidRPr="007B02B4">
        <w:rPr>
          <w:rFonts w:eastAsia="Times New Roman"/>
          <w:szCs w:val="24"/>
        </w:rPr>
        <w:t>άς κ</w:t>
      </w:r>
      <w:r>
        <w:rPr>
          <w:rFonts w:eastAsia="Times New Roman"/>
          <w:szCs w:val="24"/>
        </w:rPr>
        <w:t>.</w:t>
      </w:r>
      <w:r w:rsidRPr="007B02B4">
        <w:rPr>
          <w:rFonts w:eastAsia="Times New Roman"/>
          <w:szCs w:val="24"/>
        </w:rPr>
        <w:t xml:space="preserve"> </w:t>
      </w:r>
      <w:r w:rsidRPr="00D56022">
        <w:rPr>
          <w:rFonts w:eastAsia="Times New Roman"/>
          <w:bCs/>
          <w:szCs w:val="24"/>
        </w:rPr>
        <w:t xml:space="preserve">Αικατερίνης </w:t>
      </w:r>
      <w:proofErr w:type="spellStart"/>
      <w:r w:rsidRPr="00D56022">
        <w:rPr>
          <w:rFonts w:eastAsia="Times New Roman"/>
          <w:bCs/>
          <w:szCs w:val="24"/>
        </w:rPr>
        <w:t>Ιγγλέζη</w:t>
      </w:r>
      <w:proofErr w:type="spellEnd"/>
      <w:r w:rsidRPr="007B02B4">
        <w:rPr>
          <w:rFonts w:eastAsia="Times New Roman"/>
          <w:szCs w:val="24"/>
        </w:rPr>
        <w:t xml:space="preserve"> προς τον Υπουργό </w:t>
      </w:r>
      <w:r w:rsidRPr="00D56022">
        <w:rPr>
          <w:rFonts w:eastAsia="Times New Roman"/>
          <w:bCs/>
          <w:szCs w:val="24"/>
        </w:rPr>
        <w:t>Παιδείας, Έρευνας και Θρησκευμάτων,</w:t>
      </w:r>
      <w:r w:rsidRPr="007B02B4">
        <w:rPr>
          <w:rFonts w:eastAsia="Times New Roman"/>
          <w:b/>
          <w:bCs/>
          <w:szCs w:val="24"/>
        </w:rPr>
        <w:t xml:space="preserve"> </w:t>
      </w:r>
      <w:r w:rsidRPr="007B02B4">
        <w:rPr>
          <w:rFonts w:eastAsia="Times New Roman"/>
          <w:szCs w:val="24"/>
        </w:rPr>
        <w:t xml:space="preserve">με θέμα: «Ελλείψεις σε διδακτικό προσωπικό στη </w:t>
      </w:r>
      <w:r>
        <w:rPr>
          <w:rFonts w:eastAsia="Times New Roman"/>
          <w:szCs w:val="24"/>
        </w:rPr>
        <w:t>δ</w:t>
      </w:r>
      <w:r w:rsidRPr="007B02B4">
        <w:rPr>
          <w:rFonts w:eastAsia="Times New Roman"/>
          <w:szCs w:val="24"/>
        </w:rPr>
        <w:t xml:space="preserve">ευτεροβάθμια </w:t>
      </w:r>
      <w:r>
        <w:rPr>
          <w:rFonts w:eastAsia="Times New Roman"/>
          <w:szCs w:val="24"/>
        </w:rPr>
        <w:t>ε</w:t>
      </w:r>
      <w:r w:rsidRPr="007B02B4">
        <w:rPr>
          <w:rFonts w:eastAsia="Times New Roman"/>
          <w:szCs w:val="24"/>
        </w:rPr>
        <w:t>κπαίδευση στο</w:t>
      </w:r>
      <w:r>
        <w:rPr>
          <w:rFonts w:eastAsia="Times New Roman"/>
          <w:szCs w:val="24"/>
        </w:rPr>
        <w:t>ν</w:t>
      </w:r>
      <w:r w:rsidRPr="007B02B4">
        <w:rPr>
          <w:rFonts w:eastAsia="Times New Roman"/>
          <w:szCs w:val="24"/>
        </w:rPr>
        <w:t xml:space="preserve"> Νομό Χαλκιδικής».</w:t>
      </w:r>
    </w:p>
    <w:p w14:paraId="7E512A48" w14:textId="77777777" w:rsidR="00CD7DD0" w:rsidRDefault="001D7A26">
      <w:pPr>
        <w:spacing w:before="100" w:beforeAutospacing="1" w:after="100" w:afterAutospacing="1" w:line="600" w:lineRule="auto"/>
        <w:ind w:firstLine="720"/>
        <w:jc w:val="both"/>
        <w:rPr>
          <w:rFonts w:eastAsia="Times New Roman"/>
          <w:szCs w:val="24"/>
        </w:rPr>
      </w:pPr>
      <w:r w:rsidRPr="007B02B4">
        <w:rPr>
          <w:rFonts w:eastAsia="Times New Roman"/>
          <w:szCs w:val="24"/>
        </w:rPr>
        <w:t xml:space="preserve">5. Η με αριθμό 74/16-10-2018 </w:t>
      </w:r>
      <w:r>
        <w:rPr>
          <w:rFonts w:eastAsia="Times New Roman"/>
          <w:szCs w:val="24"/>
        </w:rPr>
        <w:t xml:space="preserve">επίκαιρη ερώτηση </w:t>
      </w:r>
      <w:r w:rsidRPr="007B02B4">
        <w:rPr>
          <w:rFonts w:eastAsia="Times New Roman"/>
          <w:szCs w:val="24"/>
        </w:rPr>
        <w:t>του Βουλευτή Α΄ Πειραιώ</w:t>
      </w:r>
      <w:r>
        <w:rPr>
          <w:rFonts w:eastAsia="Times New Roman"/>
          <w:szCs w:val="24"/>
        </w:rPr>
        <w:t xml:space="preserve">ς του Λαϊκού </w:t>
      </w:r>
      <w:r>
        <w:rPr>
          <w:rFonts w:eastAsia="Times New Roman"/>
          <w:szCs w:val="24"/>
        </w:rPr>
        <w:t>Συνδέσμου – Χρυσή Αυγή</w:t>
      </w:r>
      <w:r w:rsidRPr="007B02B4">
        <w:rPr>
          <w:rFonts w:eastAsia="Times New Roman"/>
          <w:szCs w:val="24"/>
        </w:rPr>
        <w:t xml:space="preserve"> κ. </w:t>
      </w:r>
      <w:r w:rsidRPr="00D56022">
        <w:rPr>
          <w:rFonts w:eastAsia="Times New Roman"/>
          <w:bCs/>
          <w:szCs w:val="24"/>
        </w:rPr>
        <w:t xml:space="preserve">Νικολάου </w:t>
      </w:r>
      <w:proofErr w:type="spellStart"/>
      <w:r w:rsidRPr="00D56022">
        <w:rPr>
          <w:rFonts w:eastAsia="Times New Roman"/>
          <w:bCs/>
          <w:szCs w:val="24"/>
        </w:rPr>
        <w:t>Κούζηλου</w:t>
      </w:r>
      <w:proofErr w:type="spellEnd"/>
      <w:r w:rsidRPr="007B02B4">
        <w:rPr>
          <w:rFonts w:eastAsia="Times New Roman"/>
          <w:b/>
          <w:bCs/>
          <w:szCs w:val="24"/>
        </w:rPr>
        <w:t xml:space="preserve"> </w:t>
      </w:r>
      <w:r w:rsidRPr="007B02B4">
        <w:rPr>
          <w:rFonts w:eastAsia="Times New Roman"/>
          <w:szCs w:val="24"/>
        </w:rPr>
        <w:t>προς τον Υπουργό</w:t>
      </w:r>
      <w:r>
        <w:rPr>
          <w:rFonts w:eastAsia="Times New Roman"/>
          <w:szCs w:val="24"/>
        </w:rPr>
        <w:t xml:space="preserve"> </w:t>
      </w:r>
      <w:r w:rsidRPr="00D56022">
        <w:rPr>
          <w:rFonts w:eastAsia="Times New Roman"/>
          <w:bCs/>
          <w:szCs w:val="24"/>
        </w:rPr>
        <w:t>Ναυτιλίας και Νησιωτικής Πολιτικής,</w:t>
      </w:r>
      <w:r w:rsidRPr="007B02B4">
        <w:rPr>
          <w:rFonts w:eastAsia="Times New Roman"/>
          <w:szCs w:val="24"/>
        </w:rPr>
        <w:t xml:space="preserve"> με θέμα: «Ο σχεδιασμός για τη ναυτική εκπαίδευση».</w:t>
      </w:r>
    </w:p>
    <w:p w14:paraId="7E512A49" w14:textId="77777777" w:rsidR="00CD7DD0" w:rsidRDefault="001D7A26">
      <w:pPr>
        <w:spacing w:before="100" w:beforeAutospacing="1" w:after="100" w:afterAutospacing="1" w:line="600" w:lineRule="auto"/>
        <w:ind w:firstLine="720"/>
        <w:jc w:val="both"/>
        <w:rPr>
          <w:rFonts w:eastAsia="Times New Roman"/>
          <w:szCs w:val="24"/>
        </w:rPr>
      </w:pPr>
      <w:r w:rsidRPr="007B02B4">
        <w:rPr>
          <w:rFonts w:eastAsia="Times New Roman"/>
          <w:szCs w:val="24"/>
        </w:rPr>
        <w:t xml:space="preserve">6. Η με αριθμό 81/22-10-2018 </w:t>
      </w:r>
      <w:r>
        <w:rPr>
          <w:rFonts w:eastAsia="Times New Roman"/>
          <w:szCs w:val="24"/>
        </w:rPr>
        <w:t xml:space="preserve">επίκαιρη ερώτηση </w:t>
      </w:r>
      <w:r w:rsidRPr="007B02B4">
        <w:rPr>
          <w:rFonts w:eastAsia="Times New Roman"/>
          <w:szCs w:val="24"/>
        </w:rPr>
        <w:t>του Βουλευτή Σερρών της Δημοκρατικής Συμπαράταξης ΠΑΣΟΚ</w:t>
      </w:r>
      <w:r>
        <w:rPr>
          <w:rFonts w:eastAsia="Times New Roman"/>
          <w:szCs w:val="24"/>
        </w:rPr>
        <w:t xml:space="preserve"> </w:t>
      </w:r>
      <w:r w:rsidRPr="007B02B4">
        <w:rPr>
          <w:rFonts w:eastAsia="Times New Roman"/>
          <w:szCs w:val="24"/>
        </w:rPr>
        <w:t>–</w:t>
      </w:r>
      <w:r>
        <w:rPr>
          <w:rFonts w:eastAsia="Times New Roman"/>
          <w:szCs w:val="24"/>
        </w:rPr>
        <w:t xml:space="preserve"> </w:t>
      </w:r>
      <w:r w:rsidRPr="007B02B4">
        <w:rPr>
          <w:rFonts w:eastAsia="Times New Roman"/>
          <w:szCs w:val="24"/>
        </w:rPr>
        <w:t xml:space="preserve">ΔΗΜΑΡ κ. </w:t>
      </w:r>
      <w:r w:rsidRPr="00D56022">
        <w:rPr>
          <w:rFonts w:eastAsia="Times New Roman"/>
          <w:bCs/>
          <w:szCs w:val="24"/>
        </w:rPr>
        <w:t xml:space="preserve">Μιχαήλ Τζελέπη </w:t>
      </w:r>
      <w:r w:rsidRPr="007B02B4">
        <w:rPr>
          <w:rFonts w:eastAsia="Times New Roman"/>
          <w:szCs w:val="24"/>
        </w:rPr>
        <w:t xml:space="preserve">προς τον Υπουργό </w:t>
      </w:r>
      <w:r w:rsidRPr="00D56022">
        <w:rPr>
          <w:rFonts w:eastAsia="Times New Roman"/>
          <w:bCs/>
          <w:szCs w:val="24"/>
        </w:rPr>
        <w:t>Οικονομίας και Ανάπτυξης,</w:t>
      </w:r>
      <w:r w:rsidRPr="007B02B4">
        <w:rPr>
          <w:rFonts w:eastAsia="Times New Roman"/>
          <w:b/>
          <w:bCs/>
          <w:szCs w:val="24"/>
        </w:rPr>
        <w:t xml:space="preserve"> </w:t>
      </w:r>
      <w:r w:rsidRPr="007B02B4">
        <w:rPr>
          <w:rFonts w:eastAsia="Times New Roman"/>
          <w:szCs w:val="24"/>
        </w:rPr>
        <w:t>με θέμα: «Αδιέξοδη η κατάσταση της Ελληνικής Βιομηχανίας Ζάχαρης (ΕΒΖ)».</w:t>
      </w:r>
    </w:p>
    <w:p w14:paraId="7E512A4A" w14:textId="77777777" w:rsidR="00CD7DD0" w:rsidRDefault="001D7A26">
      <w:pPr>
        <w:spacing w:before="100" w:beforeAutospacing="1" w:after="100" w:afterAutospacing="1" w:line="600" w:lineRule="auto"/>
        <w:ind w:firstLine="720"/>
        <w:jc w:val="both"/>
        <w:rPr>
          <w:rFonts w:eastAsia="Times New Roman"/>
          <w:szCs w:val="24"/>
        </w:rPr>
      </w:pPr>
      <w:r w:rsidRPr="007B02B4">
        <w:rPr>
          <w:rFonts w:eastAsia="Times New Roman"/>
          <w:szCs w:val="24"/>
        </w:rPr>
        <w:t xml:space="preserve">7. Η με αριθμό 92/23-10-2018 </w:t>
      </w:r>
      <w:r>
        <w:rPr>
          <w:rFonts w:eastAsia="Times New Roman"/>
          <w:szCs w:val="24"/>
        </w:rPr>
        <w:t xml:space="preserve">επίκαιρη ερώτηση </w:t>
      </w:r>
      <w:r w:rsidRPr="007B02B4">
        <w:rPr>
          <w:rFonts w:eastAsia="Times New Roman"/>
          <w:szCs w:val="24"/>
        </w:rPr>
        <w:t xml:space="preserve">του Βουλευτή Β΄ Αθηνών της Δημοκρατικής Συμπαράταξης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sidRPr="007B02B4">
        <w:rPr>
          <w:rFonts w:eastAsia="Times New Roman"/>
          <w:szCs w:val="24"/>
        </w:rPr>
        <w:t xml:space="preserve"> κ. </w:t>
      </w:r>
      <w:r w:rsidRPr="00D56022">
        <w:rPr>
          <w:rFonts w:eastAsia="Times New Roman"/>
          <w:bCs/>
          <w:szCs w:val="24"/>
        </w:rPr>
        <w:t xml:space="preserve">Γεωργίου - Δημητρίου Καρρά </w:t>
      </w:r>
      <w:r w:rsidRPr="007B02B4">
        <w:rPr>
          <w:rFonts w:eastAsia="Times New Roman"/>
          <w:szCs w:val="24"/>
        </w:rPr>
        <w:t>προς τον Υπουργό</w:t>
      </w:r>
      <w:r w:rsidRPr="007B02B4">
        <w:rPr>
          <w:rFonts w:eastAsia="Times New Roman"/>
          <w:b/>
          <w:bCs/>
          <w:szCs w:val="24"/>
        </w:rPr>
        <w:t xml:space="preserve"> </w:t>
      </w:r>
      <w:r w:rsidRPr="00D56022">
        <w:rPr>
          <w:rFonts w:eastAsia="Times New Roman"/>
          <w:bCs/>
          <w:szCs w:val="24"/>
        </w:rPr>
        <w:t>Οικονομίας και Ανάπτυξης,</w:t>
      </w:r>
      <w:r w:rsidRPr="007B02B4">
        <w:rPr>
          <w:rFonts w:eastAsia="Times New Roman"/>
          <w:b/>
          <w:bCs/>
          <w:szCs w:val="24"/>
        </w:rPr>
        <w:t xml:space="preserve"> </w:t>
      </w:r>
      <w:r w:rsidRPr="007B02B4">
        <w:rPr>
          <w:rFonts w:eastAsia="Times New Roman"/>
          <w:szCs w:val="24"/>
        </w:rPr>
        <w:t>με θέμα: «Κυβερνητική παραπληροφόρηση, ότι προστατεύονται οι εγγυητές των υπερχρεωμένων νοικοκυριών».</w:t>
      </w:r>
    </w:p>
    <w:p w14:paraId="7E512A4B" w14:textId="77777777" w:rsidR="00CD7DD0" w:rsidRDefault="001D7A26">
      <w:pPr>
        <w:spacing w:before="100" w:beforeAutospacing="1" w:after="100" w:afterAutospacing="1" w:line="600" w:lineRule="auto"/>
        <w:ind w:firstLine="720"/>
        <w:jc w:val="both"/>
        <w:rPr>
          <w:rFonts w:eastAsia="Times New Roman"/>
          <w:szCs w:val="24"/>
        </w:rPr>
      </w:pPr>
      <w:r w:rsidRPr="007B02B4">
        <w:rPr>
          <w:rFonts w:eastAsia="Times New Roman"/>
          <w:szCs w:val="24"/>
        </w:rPr>
        <w:t xml:space="preserve">8. Η με αριθμό 53/11-10-2018 </w:t>
      </w:r>
      <w:r>
        <w:rPr>
          <w:rFonts w:eastAsia="Times New Roman"/>
          <w:szCs w:val="24"/>
        </w:rPr>
        <w:t xml:space="preserve">επίκαιρη ερώτηση </w:t>
      </w:r>
      <w:r w:rsidRPr="007B02B4">
        <w:rPr>
          <w:rFonts w:eastAsia="Times New Roman"/>
          <w:szCs w:val="24"/>
        </w:rPr>
        <w:t>του Βουλευτή Α΄ Πειρ</w:t>
      </w:r>
      <w:r>
        <w:rPr>
          <w:rFonts w:eastAsia="Times New Roman"/>
          <w:szCs w:val="24"/>
        </w:rPr>
        <w:t xml:space="preserve">αιώς του Λαϊκού </w:t>
      </w:r>
      <w:r>
        <w:rPr>
          <w:rFonts w:eastAsia="Times New Roman"/>
          <w:szCs w:val="24"/>
        </w:rPr>
        <w:t>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w:t>
      </w:r>
      <w:r w:rsidRPr="007B02B4">
        <w:rPr>
          <w:rFonts w:eastAsia="Times New Roman"/>
          <w:szCs w:val="24"/>
        </w:rPr>
        <w:t xml:space="preserve"> κ. </w:t>
      </w:r>
      <w:r w:rsidRPr="00D56022">
        <w:rPr>
          <w:rFonts w:eastAsia="Times New Roman"/>
          <w:bCs/>
          <w:szCs w:val="24"/>
        </w:rPr>
        <w:t xml:space="preserve">Νικολάου </w:t>
      </w:r>
      <w:proofErr w:type="spellStart"/>
      <w:r w:rsidRPr="00D56022">
        <w:rPr>
          <w:rFonts w:eastAsia="Times New Roman"/>
          <w:bCs/>
          <w:szCs w:val="24"/>
        </w:rPr>
        <w:t>Κούζηλου</w:t>
      </w:r>
      <w:proofErr w:type="spellEnd"/>
      <w:r w:rsidRPr="007B02B4">
        <w:rPr>
          <w:rFonts w:eastAsia="Times New Roman"/>
          <w:szCs w:val="24"/>
        </w:rPr>
        <w:t xml:space="preserve"> προς τον Υπουργό </w:t>
      </w:r>
      <w:r w:rsidRPr="00D56022">
        <w:rPr>
          <w:rFonts w:eastAsia="Times New Roman"/>
          <w:bCs/>
          <w:szCs w:val="24"/>
        </w:rPr>
        <w:lastRenderedPageBreak/>
        <w:t>Ναυτιλίας και Νησιωτικής Πολιτικής,</w:t>
      </w:r>
      <w:r w:rsidRPr="007B02B4">
        <w:rPr>
          <w:rFonts w:eastAsia="Times New Roman"/>
          <w:szCs w:val="24"/>
        </w:rPr>
        <w:t xml:space="preserve"> με θέμα: «Ενίσχυση του Λιμενικού Σώματος εν όψει θέσπισης ΑΟΖ και εξόρυξης υδρογονανθράκων και φυσικού αερίου».</w:t>
      </w:r>
    </w:p>
    <w:p w14:paraId="7E512A4C" w14:textId="77777777" w:rsidR="00CD7DD0" w:rsidRDefault="001D7A26">
      <w:pPr>
        <w:spacing w:before="100" w:beforeAutospacing="1" w:after="100" w:afterAutospacing="1" w:line="600" w:lineRule="auto"/>
        <w:ind w:firstLine="720"/>
        <w:jc w:val="both"/>
        <w:rPr>
          <w:rFonts w:eastAsia="Times New Roman"/>
          <w:szCs w:val="24"/>
        </w:rPr>
      </w:pPr>
      <w:r w:rsidRPr="007B02B4">
        <w:rPr>
          <w:rFonts w:eastAsia="Times New Roman"/>
          <w:szCs w:val="24"/>
        </w:rPr>
        <w:t xml:space="preserve">9. Η με αριθμό 20/3-10-2018  </w:t>
      </w:r>
      <w:r>
        <w:rPr>
          <w:rFonts w:eastAsia="Times New Roman"/>
          <w:szCs w:val="24"/>
        </w:rPr>
        <w:t xml:space="preserve">επίκαιρη ερώτηση </w:t>
      </w:r>
      <w:r w:rsidRPr="007B02B4">
        <w:rPr>
          <w:rFonts w:eastAsia="Times New Roman"/>
          <w:szCs w:val="24"/>
        </w:rPr>
        <w:t>τ</w:t>
      </w:r>
      <w:r w:rsidRPr="007B02B4">
        <w:rPr>
          <w:rFonts w:eastAsia="Times New Roman"/>
          <w:szCs w:val="24"/>
        </w:rPr>
        <w:t>ου Βουλευτή Α΄ Πειραιώς του Λαϊκού Συνδέσμου</w:t>
      </w:r>
      <w:r>
        <w:rPr>
          <w:rFonts w:eastAsia="Times New Roman"/>
          <w:szCs w:val="24"/>
        </w:rPr>
        <w:t xml:space="preserve"> </w:t>
      </w:r>
      <w:r w:rsidRPr="007B02B4">
        <w:rPr>
          <w:rFonts w:eastAsia="Times New Roman"/>
          <w:szCs w:val="24"/>
        </w:rPr>
        <w:t>-</w:t>
      </w:r>
      <w:r>
        <w:rPr>
          <w:rFonts w:eastAsia="Times New Roman"/>
          <w:szCs w:val="24"/>
        </w:rPr>
        <w:t xml:space="preserve"> </w:t>
      </w:r>
      <w:r w:rsidRPr="007B02B4">
        <w:rPr>
          <w:rFonts w:eastAsia="Times New Roman"/>
          <w:szCs w:val="24"/>
        </w:rPr>
        <w:t xml:space="preserve">Χρυσή Αυγή κ. </w:t>
      </w:r>
      <w:r w:rsidRPr="00D56022">
        <w:rPr>
          <w:rFonts w:eastAsia="Times New Roman"/>
          <w:bCs/>
          <w:szCs w:val="24"/>
        </w:rPr>
        <w:t xml:space="preserve">Νικολάου </w:t>
      </w:r>
      <w:proofErr w:type="spellStart"/>
      <w:r w:rsidRPr="00D56022">
        <w:rPr>
          <w:rFonts w:eastAsia="Times New Roman"/>
          <w:bCs/>
          <w:szCs w:val="24"/>
        </w:rPr>
        <w:t>Κούζηλου</w:t>
      </w:r>
      <w:proofErr w:type="spellEnd"/>
      <w:r w:rsidRPr="007B02B4">
        <w:rPr>
          <w:rFonts w:eastAsia="Times New Roman"/>
          <w:szCs w:val="24"/>
        </w:rPr>
        <w:t xml:space="preserve"> προς τον Υπουργό </w:t>
      </w:r>
      <w:r w:rsidRPr="00D56022">
        <w:rPr>
          <w:rFonts w:eastAsia="Times New Roman"/>
          <w:bCs/>
          <w:szCs w:val="24"/>
        </w:rPr>
        <w:t>Ναυτιλίας και Νησιωτικής Πολιτικής,</w:t>
      </w:r>
      <w:r w:rsidRPr="007B02B4">
        <w:rPr>
          <w:rFonts w:eastAsia="Times New Roman"/>
          <w:szCs w:val="24"/>
        </w:rPr>
        <w:t xml:space="preserve"> με θέμα: «Συνεχίζεται η τουρκική προκλητικότητα στο Αιγαίο.»</w:t>
      </w:r>
    </w:p>
    <w:p w14:paraId="7E512A4D" w14:textId="77777777" w:rsidR="00CD7DD0" w:rsidRDefault="001D7A26">
      <w:pPr>
        <w:spacing w:before="100" w:beforeAutospacing="1" w:after="100" w:afterAutospacing="1" w:line="600" w:lineRule="auto"/>
        <w:ind w:firstLine="720"/>
        <w:jc w:val="both"/>
        <w:rPr>
          <w:rFonts w:eastAsia="Times New Roman"/>
          <w:szCs w:val="24"/>
        </w:rPr>
      </w:pPr>
      <w:r w:rsidRPr="00D56022">
        <w:rPr>
          <w:rFonts w:eastAsia="Times New Roman"/>
          <w:bCs/>
          <w:szCs w:val="24"/>
        </w:rPr>
        <w:t>ΑΝΑΦΟΡΕΣ</w:t>
      </w:r>
      <w:r>
        <w:rPr>
          <w:rFonts w:eastAsia="Times New Roman"/>
          <w:bCs/>
          <w:szCs w:val="24"/>
        </w:rPr>
        <w:t xml:space="preserve"> </w:t>
      </w:r>
      <w:r w:rsidRPr="00D56022">
        <w:rPr>
          <w:rFonts w:eastAsia="Times New Roman"/>
          <w:bCs/>
          <w:szCs w:val="24"/>
        </w:rPr>
        <w:t>-</w:t>
      </w:r>
      <w:r>
        <w:rPr>
          <w:rFonts w:eastAsia="Times New Roman"/>
          <w:bCs/>
          <w:szCs w:val="24"/>
        </w:rPr>
        <w:t xml:space="preserve"> </w:t>
      </w:r>
      <w:r w:rsidRPr="00D56022">
        <w:rPr>
          <w:rFonts w:eastAsia="Times New Roman"/>
          <w:bCs/>
          <w:szCs w:val="24"/>
        </w:rPr>
        <w:t>ΕΡΩΤΗΣΕΙΣ (Άρθρο 130 παρ</w:t>
      </w:r>
      <w:r>
        <w:rPr>
          <w:rFonts w:eastAsia="Times New Roman"/>
          <w:bCs/>
          <w:szCs w:val="24"/>
        </w:rPr>
        <w:t>άγραφος</w:t>
      </w:r>
      <w:r w:rsidRPr="00D56022">
        <w:rPr>
          <w:rFonts w:eastAsia="Times New Roman"/>
          <w:bCs/>
          <w:szCs w:val="24"/>
        </w:rPr>
        <w:t xml:space="preserve"> 5 </w:t>
      </w:r>
      <w:r>
        <w:rPr>
          <w:rFonts w:eastAsia="Times New Roman"/>
          <w:bCs/>
          <w:szCs w:val="24"/>
        </w:rPr>
        <w:t xml:space="preserve">του </w:t>
      </w:r>
      <w:r w:rsidRPr="00D56022">
        <w:rPr>
          <w:rFonts w:eastAsia="Times New Roman"/>
          <w:bCs/>
          <w:szCs w:val="24"/>
        </w:rPr>
        <w:t>Καν</w:t>
      </w:r>
      <w:r>
        <w:rPr>
          <w:rFonts w:eastAsia="Times New Roman"/>
          <w:bCs/>
          <w:szCs w:val="24"/>
        </w:rPr>
        <w:t>ονισμού της</w:t>
      </w:r>
      <w:r w:rsidRPr="00D56022">
        <w:rPr>
          <w:rFonts w:eastAsia="Times New Roman"/>
          <w:bCs/>
          <w:szCs w:val="24"/>
        </w:rPr>
        <w:t xml:space="preserve"> Βουλής)</w:t>
      </w:r>
    </w:p>
    <w:p w14:paraId="7E512A4E" w14:textId="77777777" w:rsidR="00CD7DD0" w:rsidRDefault="001D7A26">
      <w:pPr>
        <w:spacing w:before="100" w:beforeAutospacing="1" w:after="100" w:afterAutospacing="1" w:line="600" w:lineRule="auto"/>
        <w:ind w:firstLine="720"/>
        <w:jc w:val="both"/>
        <w:rPr>
          <w:rFonts w:eastAsia="Times New Roman"/>
          <w:szCs w:val="24"/>
        </w:rPr>
      </w:pPr>
      <w:r w:rsidRPr="007B02B4">
        <w:rPr>
          <w:rFonts w:eastAsia="Times New Roman"/>
          <w:szCs w:val="24"/>
        </w:rPr>
        <w:t>1.</w:t>
      </w:r>
      <w:r>
        <w:rPr>
          <w:rFonts w:eastAsia="Times New Roman"/>
          <w:szCs w:val="24"/>
        </w:rPr>
        <w:t xml:space="preserve"> Η με αριθμό 798/20-8-2018 ε</w:t>
      </w:r>
      <w:r w:rsidRPr="007B02B4">
        <w:rPr>
          <w:rFonts w:eastAsia="Times New Roman"/>
          <w:szCs w:val="24"/>
        </w:rPr>
        <w:t>ρώτηση του Βουλευτή Λακωνίας της Νέας Δημοκρατίας κ.</w:t>
      </w:r>
      <w:r w:rsidRPr="007B02B4">
        <w:rPr>
          <w:rFonts w:eastAsia="Times New Roman"/>
          <w:b/>
          <w:bCs/>
          <w:szCs w:val="24"/>
        </w:rPr>
        <w:t xml:space="preserve"> </w:t>
      </w:r>
      <w:r w:rsidRPr="00D56022">
        <w:rPr>
          <w:rFonts w:eastAsia="Times New Roman"/>
          <w:bCs/>
          <w:szCs w:val="24"/>
        </w:rPr>
        <w:t>Αθανασίου Δαβάκη</w:t>
      </w:r>
      <w:r w:rsidRPr="007B02B4">
        <w:rPr>
          <w:rFonts w:eastAsia="Times New Roman"/>
          <w:b/>
          <w:bCs/>
          <w:szCs w:val="24"/>
        </w:rPr>
        <w:t xml:space="preserve"> </w:t>
      </w:r>
      <w:r w:rsidRPr="007B02B4">
        <w:rPr>
          <w:rFonts w:eastAsia="Times New Roman"/>
          <w:szCs w:val="24"/>
        </w:rPr>
        <w:t>προς τον Υπουργό</w:t>
      </w:r>
      <w:r w:rsidRPr="007B02B4">
        <w:rPr>
          <w:rFonts w:eastAsia="Times New Roman"/>
          <w:b/>
          <w:bCs/>
          <w:szCs w:val="24"/>
        </w:rPr>
        <w:t xml:space="preserve"> </w:t>
      </w:r>
      <w:r w:rsidRPr="00D56022">
        <w:rPr>
          <w:rFonts w:eastAsia="Times New Roman"/>
          <w:bCs/>
          <w:szCs w:val="24"/>
        </w:rPr>
        <w:t>Παιδείας, Έρευνας και Θρησκευμάτων,</w:t>
      </w:r>
      <w:r w:rsidRPr="007B02B4">
        <w:rPr>
          <w:rFonts w:eastAsia="Times New Roman"/>
          <w:b/>
          <w:bCs/>
          <w:szCs w:val="24"/>
        </w:rPr>
        <w:t xml:space="preserve"> </w:t>
      </w:r>
      <w:r w:rsidRPr="007B02B4">
        <w:rPr>
          <w:rFonts w:eastAsia="Times New Roman"/>
          <w:szCs w:val="24"/>
        </w:rPr>
        <w:t>με θέμα: «Παραμονή και αναβάθμιση της Νοσηλευτικής Σχολής του Πανεπιστημίου Πελοποννήσου στη Σ</w:t>
      </w:r>
      <w:r w:rsidRPr="007B02B4">
        <w:rPr>
          <w:rFonts w:eastAsia="Times New Roman"/>
          <w:szCs w:val="24"/>
        </w:rPr>
        <w:t>πάρτη».</w:t>
      </w:r>
    </w:p>
    <w:p w14:paraId="7E512A4F" w14:textId="77777777" w:rsidR="00CD7DD0" w:rsidRDefault="001D7A26">
      <w:pPr>
        <w:spacing w:before="100" w:beforeAutospacing="1" w:after="100" w:afterAutospacing="1" w:line="600" w:lineRule="auto"/>
        <w:ind w:firstLine="720"/>
        <w:jc w:val="both"/>
        <w:rPr>
          <w:rFonts w:eastAsia="Times New Roman"/>
          <w:szCs w:val="24"/>
        </w:rPr>
      </w:pPr>
      <w:r w:rsidRPr="007B02B4">
        <w:rPr>
          <w:rFonts w:eastAsia="Times New Roman"/>
          <w:szCs w:val="24"/>
        </w:rPr>
        <w:t>2.</w:t>
      </w:r>
      <w:r>
        <w:rPr>
          <w:rFonts w:eastAsia="Times New Roman"/>
          <w:szCs w:val="24"/>
        </w:rPr>
        <w:t xml:space="preserve"> Η με αριθμό 1326/6-9-2018 ε</w:t>
      </w:r>
      <w:r w:rsidRPr="007B02B4">
        <w:rPr>
          <w:rFonts w:eastAsia="Times New Roman"/>
          <w:szCs w:val="24"/>
        </w:rPr>
        <w:t xml:space="preserve">ρώτηση του Βουλευτή Β΄ Αθηνών της Δημοκρατικής Συμπαράταξης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w:t>
      </w:r>
      <w:r w:rsidRPr="007B02B4">
        <w:rPr>
          <w:rFonts w:eastAsia="Times New Roman"/>
          <w:szCs w:val="24"/>
        </w:rPr>
        <w:t xml:space="preserve">κ. </w:t>
      </w:r>
      <w:r w:rsidRPr="00D56022">
        <w:rPr>
          <w:rFonts w:eastAsia="Times New Roman"/>
          <w:bCs/>
          <w:szCs w:val="24"/>
        </w:rPr>
        <w:t xml:space="preserve">Γεωργίου - Δημητρίου Καρρά </w:t>
      </w:r>
      <w:r w:rsidRPr="007B02B4">
        <w:rPr>
          <w:rFonts w:eastAsia="Times New Roman"/>
          <w:szCs w:val="24"/>
        </w:rPr>
        <w:t>προς τον Υπουργό</w:t>
      </w:r>
      <w:r w:rsidRPr="007B02B4">
        <w:rPr>
          <w:rFonts w:eastAsia="Times New Roman"/>
          <w:b/>
          <w:bCs/>
          <w:szCs w:val="24"/>
        </w:rPr>
        <w:t xml:space="preserve"> </w:t>
      </w:r>
      <w:r w:rsidRPr="00D56022">
        <w:rPr>
          <w:rFonts w:eastAsia="Times New Roman"/>
          <w:bCs/>
          <w:szCs w:val="24"/>
        </w:rPr>
        <w:t>Περιβάλλοντος και Ενέργειας,</w:t>
      </w:r>
      <w:r w:rsidRPr="007B02B4">
        <w:rPr>
          <w:rFonts w:eastAsia="Times New Roman"/>
          <w:b/>
          <w:bCs/>
          <w:szCs w:val="24"/>
        </w:rPr>
        <w:t xml:space="preserve"> </w:t>
      </w:r>
      <w:r w:rsidRPr="007B02B4">
        <w:rPr>
          <w:rFonts w:eastAsia="Times New Roman"/>
          <w:szCs w:val="24"/>
        </w:rPr>
        <w:t xml:space="preserve">με θέμα: «Απίστευτη αναλγησία της ΔΕΗ σε βάρος καταναλωτών της, που </w:t>
      </w:r>
      <w:r w:rsidRPr="007B02B4">
        <w:rPr>
          <w:rFonts w:eastAsia="Times New Roman"/>
          <w:szCs w:val="24"/>
        </w:rPr>
        <w:t>συνοδεύεται και από αφάνταστη ταλαιπωρία τους στα καταστήματα της ΔΕΗ».</w:t>
      </w:r>
    </w:p>
    <w:p w14:paraId="7E512A50" w14:textId="77777777" w:rsidR="00CD7DD0" w:rsidRDefault="001D7A26">
      <w:pPr>
        <w:spacing w:before="100" w:beforeAutospacing="1" w:after="100" w:afterAutospacing="1" w:line="600" w:lineRule="auto"/>
        <w:ind w:firstLine="720"/>
        <w:jc w:val="both"/>
        <w:rPr>
          <w:rFonts w:eastAsia="Times New Roman"/>
          <w:szCs w:val="24"/>
        </w:rPr>
      </w:pPr>
      <w:r w:rsidRPr="007B02B4">
        <w:rPr>
          <w:rFonts w:eastAsia="Times New Roman"/>
          <w:szCs w:val="24"/>
        </w:rPr>
        <w:lastRenderedPageBreak/>
        <w:t>3. Η με αριθ</w:t>
      </w:r>
      <w:r>
        <w:rPr>
          <w:rFonts w:eastAsia="Times New Roman"/>
          <w:szCs w:val="24"/>
        </w:rPr>
        <w:t>μό 115/18-7-2018 ε</w:t>
      </w:r>
      <w:r w:rsidRPr="007B02B4">
        <w:rPr>
          <w:rFonts w:eastAsia="Times New Roman"/>
          <w:szCs w:val="24"/>
        </w:rPr>
        <w:t>ρώτηση της Βουλευτού Α΄ Αθηνών του Κομμουνιστικού Κόμματος Ελλάδ</w:t>
      </w:r>
      <w:r>
        <w:rPr>
          <w:rFonts w:eastAsia="Times New Roman"/>
          <w:szCs w:val="24"/>
        </w:rPr>
        <w:t>α</w:t>
      </w:r>
      <w:r w:rsidRPr="007B02B4">
        <w:rPr>
          <w:rFonts w:eastAsia="Times New Roman"/>
          <w:szCs w:val="24"/>
        </w:rPr>
        <w:t>ς κ</w:t>
      </w:r>
      <w:r>
        <w:rPr>
          <w:rFonts w:eastAsia="Times New Roman"/>
          <w:szCs w:val="24"/>
        </w:rPr>
        <w:t>.</w:t>
      </w:r>
      <w:r w:rsidRPr="007B02B4">
        <w:rPr>
          <w:rFonts w:eastAsia="Times New Roman"/>
          <w:szCs w:val="24"/>
        </w:rPr>
        <w:t xml:space="preserve"> </w:t>
      </w:r>
      <w:r w:rsidRPr="00D56022">
        <w:rPr>
          <w:rFonts w:eastAsia="Times New Roman"/>
          <w:bCs/>
          <w:szCs w:val="24"/>
        </w:rPr>
        <w:t>Λιάνας Κανέλλη</w:t>
      </w:r>
      <w:r w:rsidRPr="007B02B4">
        <w:rPr>
          <w:rFonts w:eastAsia="Times New Roman"/>
          <w:b/>
          <w:bCs/>
          <w:szCs w:val="24"/>
        </w:rPr>
        <w:t xml:space="preserve"> </w:t>
      </w:r>
      <w:r w:rsidRPr="007B02B4">
        <w:rPr>
          <w:rFonts w:eastAsia="Times New Roman"/>
          <w:szCs w:val="24"/>
        </w:rPr>
        <w:t>προς τον Υπουργό</w:t>
      </w:r>
      <w:r w:rsidRPr="007B02B4">
        <w:rPr>
          <w:rFonts w:eastAsia="Times New Roman"/>
          <w:b/>
          <w:bCs/>
          <w:szCs w:val="24"/>
        </w:rPr>
        <w:t xml:space="preserve"> </w:t>
      </w:r>
      <w:r w:rsidRPr="00D56022">
        <w:rPr>
          <w:rFonts w:eastAsia="Times New Roman"/>
          <w:bCs/>
          <w:szCs w:val="24"/>
        </w:rPr>
        <w:t xml:space="preserve">Περιβάλλοντος και Ενέργειας, </w:t>
      </w:r>
      <w:r w:rsidRPr="007B02B4">
        <w:rPr>
          <w:rFonts w:eastAsia="Times New Roman"/>
          <w:szCs w:val="24"/>
        </w:rPr>
        <w:t>με θέμα: «Σοβαρά προβλή</w:t>
      </w:r>
      <w:r w:rsidRPr="007B02B4">
        <w:rPr>
          <w:rFonts w:eastAsia="Times New Roman"/>
          <w:szCs w:val="24"/>
        </w:rPr>
        <w:t>ματα προκαλεί στους κατοίκους των Αγίων Θεοδώρων του Δήμου Ανδραβίδας – Κυλλήνης η λειτουργία μονάδας επεξεργασίας υποπροϊόντων κρέατος».</w:t>
      </w:r>
    </w:p>
    <w:p w14:paraId="7E512A51" w14:textId="77777777" w:rsidR="00CD7DD0" w:rsidRDefault="001D7A26">
      <w:pPr>
        <w:spacing w:before="100" w:beforeAutospacing="1" w:after="100" w:afterAutospacing="1" w:line="600" w:lineRule="auto"/>
        <w:ind w:firstLine="720"/>
        <w:jc w:val="both"/>
        <w:rPr>
          <w:rFonts w:eastAsia="Times New Roman"/>
          <w:szCs w:val="24"/>
        </w:rPr>
      </w:pPr>
      <w:r w:rsidRPr="007B02B4">
        <w:rPr>
          <w:rFonts w:eastAsia="Times New Roman"/>
          <w:szCs w:val="24"/>
        </w:rPr>
        <w:t>4.</w:t>
      </w:r>
      <w:r>
        <w:rPr>
          <w:rFonts w:eastAsia="Times New Roman"/>
          <w:szCs w:val="24"/>
        </w:rPr>
        <w:t xml:space="preserve"> Η με αριθμό 1048/30-8-2018 ε</w:t>
      </w:r>
      <w:r w:rsidRPr="007B02B4">
        <w:rPr>
          <w:rFonts w:eastAsia="Times New Roman"/>
          <w:szCs w:val="24"/>
        </w:rPr>
        <w:t xml:space="preserve">ρώτηση του Βουλευτή Ηρακλείου της Δημοκρατικής Συμπαράταξης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w:t>
      </w:r>
      <w:r w:rsidRPr="007B02B4">
        <w:rPr>
          <w:rFonts w:eastAsia="Times New Roman"/>
          <w:szCs w:val="24"/>
        </w:rPr>
        <w:t xml:space="preserve">κ. </w:t>
      </w:r>
      <w:r w:rsidRPr="00D56022">
        <w:rPr>
          <w:rFonts w:eastAsia="Times New Roman"/>
          <w:bCs/>
          <w:szCs w:val="24"/>
        </w:rPr>
        <w:t xml:space="preserve">Βασιλείου </w:t>
      </w:r>
      <w:proofErr w:type="spellStart"/>
      <w:r w:rsidRPr="00D56022">
        <w:rPr>
          <w:rFonts w:eastAsia="Times New Roman"/>
          <w:bCs/>
          <w:szCs w:val="24"/>
        </w:rPr>
        <w:t>Κεγκέρογλου</w:t>
      </w:r>
      <w:proofErr w:type="spellEnd"/>
      <w:r w:rsidRPr="007B02B4">
        <w:rPr>
          <w:rFonts w:eastAsia="Times New Roman"/>
          <w:szCs w:val="24"/>
        </w:rPr>
        <w:t xml:space="preserve"> προς τον Υπουργό</w:t>
      </w:r>
      <w:r w:rsidRPr="007B02B4">
        <w:rPr>
          <w:rFonts w:eastAsia="Times New Roman"/>
          <w:b/>
          <w:bCs/>
          <w:szCs w:val="24"/>
        </w:rPr>
        <w:t xml:space="preserve"> </w:t>
      </w:r>
      <w:r w:rsidRPr="00D56022">
        <w:rPr>
          <w:rFonts w:eastAsia="Times New Roman"/>
          <w:bCs/>
          <w:szCs w:val="24"/>
        </w:rPr>
        <w:t>Παιδείας, Έρευνας και Θρησκευμάτων,</w:t>
      </w:r>
      <w:r w:rsidRPr="007B02B4">
        <w:rPr>
          <w:rFonts w:eastAsia="Times New Roman"/>
          <w:szCs w:val="24"/>
        </w:rPr>
        <w:t xml:space="preserve"> με θέμα: «Να επιλυθεί το πρόβλημα που έχει προκύψει για τους επί </w:t>
      </w:r>
      <w:proofErr w:type="spellStart"/>
      <w:r w:rsidRPr="007B02B4">
        <w:rPr>
          <w:rFonts w:eastAsia="Times New Roman"/>
          <w:szCs w:val="24"/>
        </w:rPr>
        <w:t>πτυχίω</w:t>
      </w:r>
      <w:proofErr w:type="spellEnd"/>
      <w:r w:rsidRPr="007B02B4">
        <w:rPr>
          <w:rFonts w:eastAsia="Times New Roman"/>
          <w:szCs w:val="24"/>
        </w:rPr>
        <w:t xml:space="preserve"> φοιτητές του </w:t>
      </w:r>
      <w:r>
        <w:rPr>
          <w:rFonts w:eastAsia="Times New Roman"/>
          <w:szCs w:val="24"/>
        </w:rPr>
        <w:t>Τ</w:t>
      </w:r>
      <w:r w:rsidRPr="007B02B4">
        <w:rPr>
          <w:rFonts w:eastAsia="Times New Roman"/>
          <w:szCs w:val="24"/>
        </w:rPr>
        <w:t>μήματος Πολιτικών Δομικών Έργων της Σχολής Εφαρμογών του Τ.Ε.Ι. Κρήτης».</w:t>
      </w:r>
    </w:p>
    <w:p w14:paraId="7E512A52" w14:textId="77777777" w:rsidR="00CD7DD0" w:rsidRDefault="001D7A26">
      <w:pPr>
        <w:spacing w:line="600" w:lineRule="auto"/>
        <w:ind w:firstLine="720"/>
        <w:jc w:val="both"/>
        <w:rPr>
          <w:rFonts w:eastAsia="Times New Roman" w:cs="Times New Roman"/>
        </w:rPr>
      </w:pPr>
      <w:r w:rsidRPr="00732844">
        <w:rPr>
          <w:rFonts w:eastAsia="Times New Roman" w:cs="Times New Roman"/>
        </w:rPr>
        <w:t>Κυ</w:t>
      </w:r>
      <w:r>
        <w:rPr>
          <w:rFonts w:eastAsia="Times New Roman" w:cs="Times New Roman"/>
        </w:rPr>
        <w:t>ρίες και κύριοι συνάδελφοι, έχ</w:t>
      </w:r>
      <w:r>
        <w:rPr>
          <w:rFonts w:eastAsia="Times New Roman" w:cs="Times New Roman"/>
        </w:rPr>
        <w:t xml:space="preserve">ω, επίσης, </w:t>
      </w:r>
      <w:r w:rsidRPr="00732844">
        <w:rPr>
          <w:rFonts w:eastAsia="Times New Roman" w:cs="Times New Roman"/>
        </w:rPr>
        <w:t>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w:t>
      </w:r>
      <w:r>
        <w:rPr>
          <w:rFonts w:eastAsia="Times New Roman" w:cs="Times New Roman"/>
        </w:rPr>
        <w:t xml:space="preserve">ς και λειτουργίας της Βουλής, τριάντα μία μαθήτριες και μαθητές και δύο </w:t>
      </w:r>
      <w:r w:rsidRPr="00732844">
        <w:rPr>
          <w:rFonts w:eastAsia="Times New Roman" w:cs="Times New Roman"/>
        </w:rPr>
        <w:t xml:space="preserve">συνοδοί εκπαιδευτικοί </w:t>
      </w:r>
      <w:r>
        <w:rPr>
          <w:rFonts w:eastAsia="Times New Roman" w:cs="Times New Roman"/>
        </w:rPr>
        <w:t>από το 23</w:t>
      </w:r>
      <w:r w:rsidRPr="00263799">
        <w:rPr>
          <w:rFonts w:eastAsia="Times New Roman" w:cs="Times New Roman"/>
          <w:vertAlign w:val="superscript"/>
        </w:rPr>
        <w:t>ο</w:t>
      </w:r>
      <w:r>
        <w:rPr>
          <w:rFonts w:eastAsia="Times New Roman" w:cs="Times New Roman"/>
        </w:rPr>
        <w:t xml:space="preserve"> Γυμνάσιο της Αθήνας.</w:t>
      </w:r>
      <w:r w:rsidRPr="00732844">
        <w:rPr>
          <w:rFonts w:eastAsia="Times New Roman" w:cs="Times New Roman"/>
        </w:rPr>
        <w:t xml:space="preserve"> </w:t>
      </w:r>
    </w:p>
    <w:p w14:paraId="7E512A53" w14:textId="77777777" w:rsidR="00CD7DD0" w:rsidRDefault="001D7A26">
      <w:pPr>
        <w:spacing w:line="600" w:lineRule="auto"/>
        <w:ind w:firstLine="720"/>
        <w:jc w:val="both"/>
        <w:rPr>
          <w:rFonts w:eastAsia="Times New Roman" w:cs="Times New Roman"/>
        </w:rPr>
      </w:pPr>
      <w:r w:rsidRPr="00732844">
        <w:rPr>
          <w:rFonts w:eastAsia="Times New Roman" w:cs="Times New Roman"/>
        </w:rPr>
        <w:t xml:space="preserve">Η Βουλή τούς καλωσορίζει. </w:t>
      </w:r>
    </w:p>
    <w:p w14:paraId="7E512A54" w14:textId="77777777" w:rsidR="00CD7DD0" w:rsidRDefault="001D7A26">
      <w:pPr>
        <w:spacing w:line="600" w:lineRule="auto"/>
        <w:ind w:firstLine="709"/>
        <w:jc w:val="center"/>
        <w:rPr>
          <w:rFonts w:eastAsia="Times New Roman" w:cs="Times New Roman"/>
        </w:rPr>
      </w:pPr>
      <w:r w:rsidRPr="00732844">
        <w:rPr>
          <w:rFonts w:eastAsia="Times New Roman" w:cs="Times New Roman"/>
        </w:rPr>
        <w:t>(Χειροκροτήματα απ</w:t>
      </w:r>
      <w:r>
        <w:rPr>
          <w:rFonts w:eastAsia="Times New Roman" w:cs="Times New Roman"/>
        </w:rPr>
        <w:t>’</w:t>
      </w:r>
      <w:r w:rsidRPr="00732844">
        <w:rPr>
          <w:rFonts w:eastAsia="Times New Roman" w:cs="Times New Roman"/>
        </w:rPr>
        <w:t xml:space="preserve"> όλες τις πτέρυγες της Βουλής)</w:t>
      </w:r>
    </w:p>
    <w:p w14:paraId="7E512A55" w14:textId="77777777" w:rsidR="00CD7DD0" w:rsidRDefault="001D7A26">
      <w:pPr>
        <w:spacing w:line="600" w:lineRule="auto"/>
        <w:ind w:firstLine="709"/>
        <w:jc w:val="center"/>
        <w:rPr>
          <w:rFonts w:eastAsia="Times New Roman" w:cs="Times New Roman"/>
          <w:color w:val="C00000"/>
        </w:rPr>
      </w:pPr>
      <w:r>
        <w:rPr>
          <w:rFonts w:eastAsia="Times New Roman" w:cs="Times New Roman"/>
          <w:color w:val="C00000"/>
        </w:rPr>
        <w:t>(</w:t>
      </w:r>
      <w:r w:rsidRPr="005B3902">
        <w:rPr>
          <w:rFonts w:eastAsia="Times New Roman" w:cs="Times New Roman"/>
          <w:color w:val="C00000"/>
        </w:rPr>
        <w:t>ΑΛΛΑΓΗ ΣΕΛΙΔΑΣ ΛΟΓΩ ΑΛΛΑΓΗΣ ΘΕΜΑΤΟΣ</w:t>
      </w:r>
      <w:r>
        <w:rPr>
          <w:rFonts w:eastAsia="Times New Roman" w:cs="Times New Roman"/>
          <w:color w:val="C00000"/>
        </w:rPr>
        <w:t>)</w:t>
      </w:r>
    </w:p>
    <w:p w14:paraId="7E512A56" w14:textId="77777777" w:rsidR="00CD7DD0" w:rsidRDefault="001D7A26">
      <w:pPr>
        <w:spacing w:line="600" w:lineRule="auto"/>
        <w:ind w:left="357" w:firstLine="720"/>
        <w:jc w:val="both"/>
        <w:rPr>
          <w:rFonts w:eastAsia="Times New Roman" w:cs="Times New Roman"/>
        </w:rPr>
      </w:pPr>
      <w:r w:rsidRPr="00DF2D5F">
        <w:rPr>
          <w:rFonts w:eastAsia="Times New Roman" w:cs="Times New Roman"/>
          <w:b/>
          <w:color w:val="000000" w:themeColor="text1"/>
        </w:rPr>
        <w:lastRenderedPageBreak/>
        <w:t>ΠΡΟΕΔΡΕΥΩΝ (Γε</w:t>
      </w:r>
      <w:r w:rsidRPr="00DF2D5F">
        <w:rPr>
          <w:rFonts w:eastAsia="Times New Roman" w:cs="Times New Roman"/>
          <w:b/>
          <w:color w:val="000000" w:themeColor="text1"/>
        </w:rPr>
        <w:t>ώργιος Βαρεμένος</w:t>
      </w:r>
      <w:r w:rsidRPr="00FE798B">
        <w:rPr>
          <w:rFonts w:eastAsia="Times New Roman" w:cs="Times New Roman"/>
          <w:b/>
          <w:color w:val="000000" w:themeColor="text1"/>
        </w:rPr>
        <w:t>):</w:t>
      </w:r>
      <w:r w:rsidRPr="00DF2D5F">
        <w:rPr>
          <w:rFonts w:eastAsia="Times New Roman" w:cs="Times New Roman"/>
          <w:color w:val="000000" w:themeColor="text1"/>
        </w:rPr>
        <w:t xml:space="preserve"> </w:t>
      </w:r>
      <w:r>
        <w:rPr>
          <w:rFonts w:eastAsia="Times New Roman" w:cs="Times New Roman"/>
        </w:rPr>
        <w:t>Κυρίες και κύριοι συνάδελφοι, ε</w:t>
      </w:r>
      <w:r>
        <w:rPr>
          <w:rFonts w:eastAsia="Times New Roman" w:cs="Times New Roman"/>
        </w:rPr>
        <w:t xml:space="preserve">ισερχόμαστε στη συζήτηση των </w:t>
      </w:r>
    </w:p>
    <w:p w14:paraId="7E512A57" w14:textId="77777777" w:rsidR="00CD7DD0" w:rsidRDefault="001D7A26">
      <w:pPr>
        <w:spacing w:line="600" w:lineRule="auto"/>
        <w:ind w:firstLine="720"/>
        <w:jc w:val="center"/>
        <w:rPr>
          <w:rFonts w:eastAsia="Times New Roman" w:cs="Times New Roman"/>
          <w:b/>
        </w:rPr>
      </w:pPr>
      <w:r>
        <w:rPr>
          <w:rFonts w:eastAsia="Times New Roman" w:cs="Times New Roman"/>
          <w:b/>
        </w:rPr>
        <w:t>ΕΠΙΚΑΙΡΩΝ ΕΡΩΤΗΣΕΩΝ</w:t>
      </w:r>
    </w:p>
    <w:p w14:paraId="7E512A58" w14:textId="77777777" w:rsidR="00CD7DD0" w:rsidRDefault="001D7A26">
      <w:pPr>
        <w:spacing w:line="600" w:lineRule="auto"/>
        <w:ind w:firstLine="720"/>
        <w:jc w:val="both"/>
        <w:rPr>
          <w:rFonts w:eastAsia="Times New Roman" w:cs="Times New Roman"/>
          <w:szCs w:val="24"/>
        </w:rPr>
      </w:pPr>
      <w:r>
        <w:rPr>
          <w:rFonts w:eastAsia="Times New Roman" w:cs="Times New Roman"/>
        </w:rPr>
        <w:t>Θα αρχίσουμε με τ</w:t>
      </w:r>
      <w:r>
        <w:rPr>
          <w:rFonts w:eastAsia="Times New Roman" w:cs="Times New Roman"/>
        </w:rPr>
        <w:t xml:space="preserve">η τρίτη </w:t>
      </w:r>
      <w:r>
        <w:rPr>
          <w:rFonts w:eastAsia="Times New Roman" w:cs="Times New Roman"/>
          <w:szCs w:val="24"/>
        </w:rPr>
        <w:t>με αριθμό 112/30-10-2018 επίκαιρη ερώτηση πρώτου κύκλου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073053">
        <w:rPr>
          <w:rFonts w:eastAsia="Times New Roman" w:cs="Times New Roman"/>
          <w:bCs/>
          <w:szCs w:val="24"/>
        </w:rPr>
        <w:t>Νικολά</w:t>
      </w:r>
      <w:r w:rsidRPr="00073053">
        <w:rPr>
          <w:rFonts w:eastAsia="Times New Roman" w:cs="Times New Roman"/>
          <w:bCs/>
          <w:szCs w:val="24"/>
        </w:rPr>
        <w:t>ου Μωραΐτη</w:t>
      </w:r>
      <w:r>
        <w:rPr>
          <w:rFonts w:eastAsia="Times New Roman" w:cs="Times New Roman"/>
          <w:b/>
          <w:bCs/>
          <w:szCs w:val="24"/>
        </w:rPr>
        <w:t xml:space="preserve"> </w:t>
      </w:r>
      <w:r>
        <w:rPr>
          <w:rFonts w:eastAsia="Times New Roman" w:cs="Times New Roman"/>
          <w:szCs w:val="24"/>
        </w:rPr>
        <w:t xml:space="preserve">προς τον Υπουργό </w:t>
      </w:r>
      <w:r w:rsidRPr="00073053">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με θέμα: «Για την ολοκλήρωση του έργου άρδευσης και αναδασμού στην πεδιάδα στις εκβολές του Μόρνου».</w:t>
      </w:r>
    </w:p>
    <w:p w14:paraId="7E512A5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Ορίστε, κύριε Μωραΐτη, έχετε τον λόγο για δύο λεπτά.</w:t>
      </w:r>
    </w:p>
    <w:p w14:paraId="7E512A5A"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 xml:space="preserve">Κύριε Υπουργέ, για αυτό το έργο άρδευσης και αναδασμού στις εκβολές του Μόρνου στη Φωκίδα το ΚΚΕ έκανε πρώτη ερώτηση το 2005, φέρνοντας τότε στη Βουλή τις έντονες αντιδράσεις των κατοίκων και των αγροτών της περιοχής για τον τρόπο κατασκευής του έργου και </w:t>
      </w:r>
      <w:r>
        <w:rPr>
          <w:rFonts w:eastAsia="Times New Roman" w:cs="Times New Roman"/>
          <w:szCs w:val="24"/>
        </w:rPr>
        <w:t>τον αναγκαστικό αναδασμό. Από τότε κύλησε πολύ νερό στο αυλάκι, δεν κύλησε, όμως, σταγόνα στους αύλακες του συγκεκριμένου έργου, για να ποτίσουν τα χωράφια τους οι αγρότες. Γι’ αυτό και το έργο δικαιολογημένα χαρακτηρίζεται από τους αγρότες ως γεφύρι της Ά</w:t>
      </w:r>
      <w:r>
        <w:rPr>
          <w:rFonts w:eastAsia="Times New Roman" w:cs="Times New Roman"/>
          <w:szCs w:val="24"/>
        </w:rPr>
        <w:t xml:space="preserve">ρτας. </w:t>
      </w:r>
    </w:p>
    <w:p w14:paraId="7E512A5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έργο ξεκίνησε ως αντιστάθμισμα για τη μείωση της παροχής του νερού λόγω του </w:t>
      </w:r>
      <w:r>
        <w:rPr>
          <w:rFonts w:eastAsia="Times New Roman" w:cs="Times New Roman"/>
          <w:szCs w:val="24"/>
        </w:rPr>
        <w:t>φ</w:t>
      </w:r>
      <w:r>
        <w:rPr>
          <w:rFonts w:eastAsia="Times New Roman" w:cs="Times New Roman"/>
          <w:szCs w:val="24"/>
        </w:rPr>
        <w:t>ράγματος του Μόρνου. Αυτό το έργο έχει μείνει από το 2011 ανολοκλήρωτο και με κακοτεχνίες και με αμφισβητούμενες διοικητικές παραλαβές και αυτό είναι το πιο σημαντι</w:t>
      </w:r>
      <w:r>
        <w:rPr>
          <w:rFonts w:eastAsia="Times New Roman" w:cs="Times New Roman"/>
          <w:szCs w:val="24"/>
        </w:rPr>
        <w:t xml:space="preserve">κό. </w:t>
      </w:r>
    </w:p>
    <w:p w14:paraId="7E512A5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Όλα αυτά έχουν ως αποτέλεσμα οι παραγωγοί να αφήνουν χέρσα στην κυριολεξία, ακαλλιέργητα τα χωράφια τους  και έτσι να χάνουν εισοδήματα που για τους περισσότερους από αυτούς αποτελούν εισοδήματα επιβίωσης. </w:t>
      </w:r>
    </w:p>
    <w:p w14:paraId="7E512A5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Επίσης μειώνεται δραματικά το εισόδημά τους,</w:t>
      </w:r>
      <w:r>
        <w:rPr>
          <w:rFonts w:eastAsia="Times New Roman" w:cs="Times New Roman"/>
          <w:szCs w:val="24"/>
        </w:rPr>
        <w:t xml:space="preserve"> γιατί ιδιαίτερα μετά το 2010 δεν καταβάλλεται η αποζημίωση της </w:t>
      </w:r>
      <w:proofErr w:type="spellStart"/>
      <w:r>
        <w:rPr>
          <w:rFonts w:eastAsia="Times New Roman" w:cs="Times New Roman"/>
          <w:szCs w:val="24"/>
        </w:rPr>
        <w:t>ηρτημένης</w:t>
      </w:r>
      <w:proofErr w:type="spellEnd"/>
      <w:r>
        <w:rPr>
          <w:rFonts w:eastAsia="Times New Roman" w:cs="Times New Roman"/>
          <w:szCs w:val="24"/>
        </w:rPr>
        <w:t xml:space="preserve"> σοδειάς, η οποία δινόταν για το χρονικό διάστημα 2007-2010. </w:t>
      </w:r>
    </w:p>
    <w:p w14:paraId="7E512A5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Ένα άλλο σοβαρό ζήτημα είναι ότι οι αγροτικοί δρόμοι σε πολλές περιπτώσεις γίνονται αδιάβατοι λόγω της μη ύπαρξης αποστρα</w:t>
      </w:r>
      <w:r>
        <w:rPr>
          <w:rFonts w:eastAsia="Times New Roman" w:cs="Times New Roman"/>
          <w:szCs w:val="24"/>
        </w:rPr>
        <w:t xml:space="preserve">γγιστικών έργων που δεν έχουν ολοκληρωθεί, με αποτέλεσμα να έχουμε ακόμα και πλημμύρες, ενώ είναι έντονη η ανησυχία πως όσο δεν ολοκληρώνεται ο αναδασμός, οι ιδιοκτησίες βρίσκονται στον αέρα. </w:t>
      </w:r>
    </w:p>
    <w:p w14:paraId="7E512A5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Οι κάτοικοι και οι ιδιοκτήτες χρόνια τώρα, με όλες τις κυβερνήσ</w:t>
      </w:r>
      <w:r>
        <w:rPr>
          <w:rFonts w:eastAsia="Times New Roman" w:cs="Times New Roman"/>
          <w:szCs w:val="24"/>
        </w:rPr>
        <w:t xml:space="preserve">εις, ζουν τον εμπαιγμό και την κοροϊδία, υποσχέσεις επί υποσχέσεων από τις κυβερνήσεις, από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w:t>
      </w:r>
      <w:r>
        <w:rPr>
          <w:rFonts w:eastAsia="Times New Roman" w:cs="Times New Roman"/>
          <w:szCs w:val="24"/>
        </w:rPr>
        <w:t>α</w:t>
      </w:r>
      <w:r>
        <w:rPr>
          <w:rFonts w:eastAsia="Times New Roman" w:cs="Times New Roman"/>
          <w:szCs w:val="24"/>
        </w:rPr>
        <w:t xml:space="preserve">΄ και </w:t>
      </w:r>
      <w:r>
        <w:rPr>
          <w:rFonts w:eastAsia="Times New Roman" w:cs="Times New Roman"/>
          <w:szCs w:val="24"/>
        </w:rPr>
        <w:t>β</w:t>
      </w:r>
      <w:r>
        <w:rPr>
          <w:rFonts w:eastAsia="Times New Roman" w:cs="Times New Roman"/>
          <w:szCs w:val="24"/>
        </w:rPr>
        <w:t xml:space="preserve">΄ βαθμού, των δήμων δηλαδή και της Περιφέρειας </w:t>
      </w:r>
      <w:r>
        <w:rPr>
          <w:rFonts w:eastAsia="Times New Roman" w:cs="Times New Roman"/>
          <w:szCs w:val="24"/>
        </w:rPr>
        <w:lastRenderedPageBreak/>
        <w:t xml:space="preserve">Στερεάς Ελλάδας. Τους τάζουν χρόνια τώρα ότι το έργο ολοκληρώνεται, ότι έχουν βρεθεί </w:t>
      </w:r>
      <w:r>
        <w:rPr>
          <w:rFonts w:eastAsia="Times New Roman" w:cs="Times New Roman"/>
          <w:szCs w:val="24"/>
        </w:rPr>
        <w:t xml:space="preserve">χρήματα και ότι είναι θέμα χρόνου. </w:t>
      </w:r>
    </w:p>
    <w:p w14:paraId="7E512A6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Το ίδιο ακριβώς –και μην το επικαλεστείτε, κύριε Υπουργέ- έγινε και σε μία σύσκεψη που πραγματοποιήθηκε την περασμένη Δευτέρα από τον κ. Κασίμη. Και εκεί ειπώθηκε ότι θα δοθούν κάποια χρήματα, 20 εκατομμύρια ευρώ, στην Περιφέρεια Στερεάς Ελλάδας, που από α</w:t>
      </w:r>
      <w:r>
        <w:rPr>
          <w:rFonts w:eastAsia="Times New Roman" w:cs="Times New Roman"/>
          <w:szCs w:val="24"/>
        </w:rPr>
        <w:t xml:space="preserve">υτά τα χρήματα τα 5 εκατομμύρια ευρώ θα προοριστούν για το συγκεκριμένο έργο. </w:t>
      </w:r>
    </w:p>
    <w:p w14:paraId="7E512A6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Οι κάτοικοι, κατά τη γνώμη μας, πρέπει να βγάλουν συμπεράσματα για αυτό που ζουν χρόνια τώρα, που η κοροϊδία διαδέχεται η μία την άλλη, όπως και οι κυβερνήσεις διαδέχονται η μία</w:t>
      </w:r>
      <w:r>
        <w:rPr>
          <w:rFonts w:eastAsia="Times New Roman" w:cs="Times New Roman"/>
          <w:szCs w:val="24"/>
        </w:rPr>
        <w:t xml:space="preserve"> την άλλη. Και αυτοί παραμένουν στο ίδιο έργο θεατ</w:t>
      </w:r>
      <w:r>
        <w:rPr>
          <w:rFonts w:eastAsia="Times New Roman" w:cs="Times New Roman"/>
          <w:szCs w:val="24"/>
        </w:rPr>
        <w:t>ές</w:t>
      </w:r>
      <w:r>
        <w:rPr>
          <w:rFonts w:eastAsia="Times New Roman" w:cs="Times New Roman"/>
          <w:szCs w:val="24"/>
        </w:rPr>
        <w:t xml:space="preserve"> και δικαιολογημένα χαρακτηρίζουν αυτό το έργο ως γεφύρι της Άρτας. </w:t>
      </w:r>
    </w:p>
    <w:p w14:paraId="7E512A6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Κύριε Υπουργέ, είναι απόλυτα δικαιολογημένη η οργή και η αγανάκτηση των αγροτών και των κατοίκων της περιοχής για ένα διαχρονικό, δίκαι</w:t>
      </w:r>
      <w:r>
        <w:rPr>
          <w:rFonts w:eastAsia="Times New Roman" w:cs="Times New Roman"/>
          <w:szCs w:val="24"/>
        </w:rPr>
        <w:t xml:space="preserve">ο και σοβαρό αίτημά τους, που βλέπουν να μην υλοποιείται. </w:t>
      </w:r>
    </w:p>
    <w:p w14:paraId="7E512A6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Και σας ρωτάμε, κύριε Υπουργέ, συγκεκριμένα: Πρώτον, τι μέτρα θα πάρετε και πότε θα εξασφαλιστούν αυτά τα χρήματα, για να υπάρχει επαρκής χρηματοδότηση για την ολοκλήρωση του έργου; </w:t>
      </w:r>
    </w:p>
    <w:p w14:paraId="7E512A6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Δεύτερον, τι θ</w:t>
      </w:r>
      <w:r>
        <w:rPr>
          <w:rFonts w:eastAsia="Times New Roman" w:cs="Times New Roman"/>
          <w:szCs w:val="24"/>
        </w:rPr>
        <w:t xml:space="preserve">α κάνετε και αν είναι στις προθέσεις σας να δώσετε </w:t>
      </w:r>
      <w:proofErr w:type="spellStart"/>
      <w:r>
        <w:rPr>
          <w:rFonts w:eastAsia="Times New Roman" w:cs="Times New Roman"/>
          <w:szCs w:val="24"/>
        </w:rPr>
        <w:t>ηρτημένες</w:t>
      </w:r>
      <w:proofErr w:type="spellEnd"/>
      <w:r>
        <w:rPr>
          <w:rFonts w:eastAsia="Times New Roman" w:cs="Times New Roman"/>
          <w:szCs w:val="24"/>
        </w:rPr>
        <w:t xml:space="preserve"> αποζημιώσεις για τις σοδειές μετά το 2010, μέχρι να γίνει δηλαδή η οριστική παραγραφή του έργου; Αυτό, άλλωστε –και θα το πούμε και στη δευτερολογία- προβλέπεται από τους αναγκαστικούς αναδασμούς</w:t>
      </w:r>
      <w:r>
        <w:rPr>
          <w:rFonts w:eastAsia="Times New Roman" w:cs="Times New Roman"/>
          <w:szCs w:val="24"/>
        </w:rPr>
        <w:t xml:space="preserve">. </w:t>
      </w:r>
    </w:p>
    <w:p w14:paraId="7E512A6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Το κυριότερο από όλα, κύριε Υπουργέ, είναι ότι θέτουμε το εξής ερώτημα: Θα υπάρχουν τεράστιες ευθύνες και στη δική σας Κυβέρνηση, εάν το έργο θεωρηθεί συνεχιζόμενο. Εάν γίνει αυτό, είναι ξεκάθαρο ότι θα γίνει με στόχο κάποιοι να απαλλαγούν από τις ευθύν</w:t>
      </w:r>
      <w:r>
        <w:rPr>
          <w:rFonts w:eastAsia="Times New Roman" w:cs="Times New Roman"/>
          <w:szCs w:val="24"/>
        </w:rPr>
        <w:t>ες τους. Δηλαδή, ποιοι; Αυτοί που παρέλαβαν το έργο στο παρελθόν και έχουν σοβαρές ευθύνες. Και αν πάρουμε ως αποτέλεσμα και τη διαβίωση, που ενδεχομένως να πείτε ότι θα δοθούν οι αποζημιώσεις, είναι 700.000 ευρώ επί οκτώ χρόνια, δηλαδή είναι περίπου 5,5 ε</w:t>
      </w:r>
      <w:r>
        <w:rPr>
          <w:rFonts w:eastAsia="Times New Roman" w:cs="Times New Roman"/>
          <w:szCs w:val="24"/>
        </w:rPr>
        <w:t xml:space="preserve">κατομμύρια ευρώ. </w:t>
      </w:r>
    </w:p>
    <w:p w14:paraId="7E512A66"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Ποιος θα πληρώσει αυτά τα χρήματα, όταν αυτό το έργο έπρεπε να έχει ολοκληρωθεί εδώ και αρκετά χρόνια και κάποιοι έβαλαν φαρδιά – πλατιά την υπογραφή τους να παραληφθεί ένα έργο το οποίο σήμερα είναι ανενεργό.</w:t>
      </w:r>
    </w:p>
    <w:p w14:paraId="7E512A67"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sidRPr="004D0807">
        <w:rPr>
          <w:rFonts w:eastAsia="Times New Roman"/>
          <w:b/>
          <w:color w:val="000000"/>
          <w:szCs w:val="24"/>
          <w:shd w:val="clear" w:color="auto" w:fill="FFFFFF"/>
        </w:rPr>
        <w:t>ΠΡΟΕΔΡΕΥΩΝ (Γεώργιος Βαρεμέν</w:t>
      </w:r>
      <w:r w:rsidRPr="004D0807">
        <w:rPr>
          <w:rFonts w:eastAsia="Times New Roman"/>
          <w:b/>
          <w:color w:val="000000"/>
          <w:szCs w:val="24"/>
          <w:shd w:val="clear" w:color="auto" w:fill="FFFFFF"/>
        </w:rPr>
        <w:t>ος):</w:t>
      </w:r>
      <w:r>
        <w:rPr>
          <w:rFonts w:eastAsia="Times New Roman"/>
          <w:color w:val="000000"/>
          <w:szCs w:val="24"/>
          <w:shd w:val="clear" w:color="auto" w:fill="FFFFFF"/>
        </w:rPr>
        <w:t xml:space="preserve"> Κύριε Υπουργέ, έχετε τον λόγο.</w:t>
      </w:r>
    </w:p>
    <w:p w14:paraId="7E512A68"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sidRPr="004D0807">
        <w:rPr>
          <w:rFonts w:eastAsia="Times New Roman"/>
          <w:b/>
          <w:color w:val="000000"/>
          <w:szCs w:val="24"/>
          <w:shd w:val="clear" w:color="auto" w:fill="FFFFFF"/>
        </w:rPr>
        <w:t>ΣΤΑΥΡΟΣ ΑΡΑΧΩΒΙΤΗΣ (Υπουργός Αγροτικής Ανάπτυξης και Τροφίμων):</w:t>
      </w:r>
      <w:r>
        <w:rPr>
          <w:rFonts w:eastAsia="Times New Roman"/>
          <w:color w:val="000000"/>
          <w:szCs w:val="24"/>
          <w:shd w:val="clear" w:color="auto" w:fill="FFFFFF"/>
        </w:rPr>
        <w:t xml:space="preserve"> Ευχαριστώ πολύ, κύριε Πρόεδρε.</w:t>
      </w:r>
    </w:p>
    <w:p w14:paraId="7E512A69"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Κύριε συνάδελφε, για το θέμα που φέρνετε σήμερα στη Βουλή αξίζει να διευκρινιστούν ορισμένα θέματα.</w:t>
      </w:r>
    </w:p>
    <w:p w14:paraId="7E512A6A"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Από το 1992-</w:t>
      </w:r>
      <w:r>
        <w:rPr>
          <w:rFonts w:eastAsia="Times New Roman"/>
          <w:color w:val="000000"/>
          <w:szCs w:val="24"/>
          <w:shd w:val="clear" w:color="auto" w:fill="FFFFFF"/>
        </w:rPr>
        <w:t>1993, όταν η χώρα μας αντιμετώπισε πολύ μεγάλη ξηρασία και η Αθήνα είχε μεγάλο πρόβλημα στην ύδρευσή της, λήφθηκε η απόφαση για τη μεταφορά πόσιμου νερού από τον Μόρνο προς την Αθήνα. Ήταν ένα έργο μέγιστης προτεραιότητας και φυσικά έκτακτης ανάγκης την επ</w:t>
      </w:r>
      <w:r>
        <w:rPr>
          <w:rFonts w:eastAsia="Times New Roman"/>
          <w:color w:val="000000"/>
          <w:szCs w:val="24"/>
          <w:shd w:val="clear" w:color="auto" w:fill="FFFFFF"/>
        </w:rPr>
        <w:t xml:space="preserve">οχή εκείνη. </w:t>
      </w:r>
    </w:p>
    <w:p w14:paraId="7E512A6B"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Λόγω, λοιπόν, της κατασκευής του φράγματος και της εκτροπής του νερού για την ύδρευση της Αττικής μειώθηκε και η διαθεσιμότητα του νερού προς τους αγρότες για άρδευση. Αποφασίστηκε ως αντιστάθμισμα την εποχή εκείνη, πρώτον, η κατασκευή αρδευτι</w:t>
      </w:r>
      <w:r>
        <w:rPr>
          <w:rFonts w:eastAsia="Times New Roman"/>
          <w:color w:val="000000"/>
          <w:szCs w:val="24"/>
          <w:shd w:val="clear" w:color="auto" w:fill="FFFFFF"/>
        </w:rPr>
        <w:t xml:space="preserve">κού έργου στην πεδιάδα του Μόρνου και, δεύτερον, η καταβολή αποζημιώσεων </w:t>
      </w:r>
      <w:proofErr w:type="spellStart"/>
      <w:r>
        <w:rPr>
          <w:rFonts w:eastAsia="Times New Roman"/>
          <w:color w:val="000000"/>
          <w:szCs w:val="24"/>
          <w:shd w:val="clear" w:color="auto" w:fill="FFFFFF"/>
        </w:rPr>
        <w:t>ηρτημένης</w:t>
      </w:r>
      <w:proofErr w:type="spellEnd"/>
      <w:r>
        <w:rPr>
          <w:rFonts w:eastAsia="Times New Roman"/>
          <w:color w:val="000000"/>
          <w:szCs w:val="24"/>
          <w:shd w:val="clear" w:color="auto" w:fill="FFFFFF"/>
        </w:rPr>
        <w:t xml:space="preserve"> εσοδείας λόγω έλλειψης νερού στους αγρότες οι οποίοι δεν μπορούσαν πλέον να ποτίσουν τα χωράφια τους.</w:t>
      </w:r>
    </w:p>
    <w:p w14:paraId="7E512A6C"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Αντικείμενο του έργου αυτού ήταν η κατασκευή δικτύων μεταφοράς νερού, α</w:t>
      </w:r>
      <w:r>
        <w:rPr>
          <w:rFonts w:eastAsia="Times New Roman"/>
          <w:color w:val="000000"/>
          <w:szCs w:val="24"/>
          <w:shd w:val="clear" w:color="auto" w:fill="FFFFFF"/>
        </w:rPr>
        <w:t>ντλιοστασίων και δεξαμενής νερού, με σκοπό τη γεωργική αξιοποίηση. Συγκεκριμένα αποφασίστηκε η κατασκευή τριάντα πέντε χιλιομέτρων δικτύου διωρύγων από άοπλο σκυρόδεμα, αποστραγγιστικών χωμάτινων τάφρων, τρία αντλιοστάσια, δεξαμενή αναρρύθμισης του νερού κ</w:t>
      </w:r>
      <w:r>
        <w:rPr>
          <w:rFonts w:eastAsia="Times New Roman"/>
          <w:color w:val="000000"/>
          <w:szCs w:val="24"/>
          <w:shd w:val="clear" w:color="auto" w:fill="FFFFFF"/>
        </w:rPr>
        <w:t>αι αγροτικού οδικού δικτύου.</w:t>
      </w:r>
    </w:p>
    <w:p w14:paraId="7E512A6D"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Από αυτή την απόφαση και μετά, το 2003 έγινε διαγωνισμός για την κατασκευή του έργου και εγκρίθηκε το 2005, με απόφαση του Υπουργού Αγροτικής Ανάπτυξης κατ’ επιταγήν απόφασης του Συμβουλίου της Επικρατείας. Το έργο ονομάστηκε «</w:t>
      </w:r>
      <w:r>
        <w:rPr>
          <w:rFonts w:eastAsia="Times New Roman"/>
          <w:color w:val="000000"/>
          <w:szCs w:val="24"/>
          <w:shd w:val="clear" w:color="auto" w:fill="FFFFFF"/>
        </w:rPr>
        <w:t>Δίκτυο ανοικτών διωρύγων πεδιάδας Μόρνου Φωκίδος» και ο συνολικός προϋπολογισμός ήταν 9.241.466 ευρώ. Το 2006 ανατέθηκε η εκτέλεση εργασιών κατασκευής του έργου με δεύτερη φάση και προϋπολογισμό 12.956.610 ευρώ. Η προθεσμία αποπεράτωσης που δόθηκε τότε ήτα</w:t>
      </w:r>
      <w:r>
        <w:rPr>
          <w:rFonts w:eastAsia="Times New Roman"/>
          <w:color w:val="000000"/>
          <w:szCs w:val="24"/>
          <w:shd w:val="clear" w:color="auto" w:fill="FFFFFF"/>
        </w:rPr>
        <w:t>ν τριάντα μήνες.</w:t>
      </w:r>
    </w:p>
    <w:p w14:paraId="7E512A6E"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(Στο σημείο αυτό κτυπάει το κουδούνι λήξεως του χρόνου ομιλίας τους κυρίου Υπουργού)</w:t>
      </w:r>
    </w:p>
    <w:p w14:paraId="7E512A6F"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πρόβλημα, λοιπόν, του έργου αρχίζει όταν η περιοχή άρχισε να αλλάζει χρήσεις, να αξιοποιείται και τουριστικά. Φτάνουμε στο 2017, οπότε με απόφαση του Υ</w:t>
      </w:r>
      <w:r>
        <w:rPr>
          <w:rFonts w:eastAsia="Times New Roman"/>
          <w:color w:val="000000"/>
          <w:szCs w:val="24"/>
          <w:shd w:val="clear" w:color="auto" w:fill="FFFFFF"/>
        </w:rPr>
        <w:t xml:space="preserve">πουργού Αγροτικής Ανάπτυξης και Τροφίμων και κατ’ </w:t>
      </w:r>
      <w:proofErr w:type="spellStart"/>
      <w:r>
        <w:rPr>
          <w:rFonts w:eastAsia="Times New Roman"/>
          <w:color w:val="000000"/>
          <w:szCs w:val="24"/>
          <w:shd w:val="clear" w:color="auto" w:fill="FFFFFF"/>
        </w:rPr>
        <w:t>εφαρμογήν</w:t>
      </w:r>
      <w:proofErr w:type="spellEnd"/>
      <w:r>
        <w:rPr>
          <w:rFonts w:eastAsia="Times New Roman"/>
          <w:color w:val="000000"/>
          <w:szCs w:val="24"/>
          <w:shd w:val="clear" w:color="auto" w:fill="FFFFFF"/>
        </w:rPr>
        <w:t xml:space="preserve"> δικαστικής απόφασης οριζόταν η διάλυση της εργολαβικής σύμβασης. Αυτή η απόφαση ενέχει τη θέση βεβαίωσης περάτωσης του έργου. Στις 12 Οκτωβρίου του τρέχοντος έτους, πριν από λίγες ημέρες, με απόφα</w:t>
      </w:r>
      <w:r>
        <w:rPr>
          <w:rFonts w:eastAsia="Times New Roman"/>
          <w:color w:val="000000"/>
          <w:szCs w:val="24"/>
          <w:shd w:val="clear" w:color="auto" w:fill="FFFFFF"/>
        </w:rPr>
        <w:t>ση του Υπουργείου εγκρίθηκε η αναβολή ολοκλήρωσης της προσωρινής παραλαβής.</w:t>
      </w:r>
    </w:p>
    <w:p w14:paraId="7E512A70"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(Στο σημείο αυτό κτυπάει επανειλημμένα το κουδούνι λήξεως του χρόνου ομιλίας τους κυρίου Υπουργού)</w:t>
      </w:r>
    </w:p>
    <w:p w14:paraId="7E512A71"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Δώστε μου ένα λεπτό, κύριε Πρόεδρε.</w:t>
      </w:r>
    </w:p>
    <w:p w14:paraId="7E512A72"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Αυτό γίνεται, γιατί υπάρχει βούληση του Υπουρ</w:t>
      </w:r>
      <w:r>
        <w:rPr>
          <w:rFonts w:eastAsia="Times New Roman"/>
          <w:color w:val="000000"/>
          <w:szCs w:val="24"/>
          <w:shd w:val="clear" w:color="auto" w:fill="FFFFFF"/>
        </w:rPr>
        <w:t xml:space="preserve">γείου για την εκτέλεση συμπληρωματικών έργων όπως και εσείς αναφέρατε, ούτως ώστε το έργο να καταστεί λειτουργικό, κάτι που δεν έχει γίνει εδώ και δέκα χρόνια. Αυτό μας ενδιαφέρει. </w:t>
      </w:r>
    </w:p>
    <w:p w14:paraId="7E512A73"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χρηματοδότηση του έργου θα γίνει από εθνικούς πόρους, αφού προηγουμένως </w:t>
      </w:r>
      <w:r>
        <w:rPr>
          <w:rFonts w:eastAsia="Times New Roman"/>
          <w:color w:val="000000"/>
          <w:szCs w:val="24"/>
          <w:shd w:val="clear" w:color="auto" w:fill="FFFFFF"/>
        </w:rPr>
        <w:t>εκπονηθεί και εγκριθεί η σχετική μελέτη. Είναι ξεκάθαρο ότι τα χρήματα για την υλοποίηση της μελέτης θα δοθούν από εθνικούς πόρους πλέον. Γι’ αυτό και στις 12 Οκτωβρίου λήφθηκε αυτή η απόφαση της αναβολής ολοκλήρωσης της προσωρινής παραλαβής του έργου, για</w:t>
      </w:r>
      <w:r>
        <w:rPr>
          <w:rFonts w:eastAsia="Times New Roman"/>
          <w:color w:val="000000"/>
          <w:szCs w:val="24"/>
          <w:shd w:val="clear" w:color="auto" w:fill="FFFFFF"/>
        </w:rPr>
        <w:t xml:space="preserve"> να μπορέσουμε να συνεχίσουμε και να ολοκληρώσουμε το έργο.</w:t>
      </w:r>
    </w:p>
    <w:p w14:paraId="7E512A74"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Για το θέμα της </w:t>
      </w:r>
      <w:proofErr w:type="spellStart"/>
      <w:r>
        <w:rPr>
          <w:rFonts w:eastAsia="Times New Roman"/>
          <w:color w:val="000000"/>
          <w:szCs w:val="24"/>
          <w:shd w:val="clear" w:color="auto" w:fill="FFFFFF"/>
        </w:rPr>
        <w:t>ηρτημένης</w:t>
      </w:r>
      <w:proofErr w:type="spellEnd"/>
      <w:r>
        <w:rPr>
          <w:rFonts w:eastAsia="Times New Roman"/>
          <w:color w:val="000000"/>
          <w:szCs w:val="24"/>
          <w:shd w:val="clear" w:color="auto" w:fill="FFFFFF"/>
        </w:rPr>
        <w:t xml:space="preserve"> παραγωγής θα σας πω στη δευτερολογία μου.</w:t>
      </w:r>
    </w:p>
    <w:p w14:paraId="7E512A75"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sidRPr="004D0807">
        <w:rPr>
          <w:rFonts w:eastAsia="Times New Roman"/>
          <w:b/>
          <w:color w:val="000000"/>
          <w:szCs w:val="24"/>
          <w:shd w:val="clear" w:color="auto" w:fill="FFFFFF"/>
        </w:rPr>
        <w:t>ΠΡΟΕΔΡΕΥΩΝ (Γεώργιος Βαρεμένος):</w:t>
      </w:r>
      <w:r>
        <w:rPr>
          <w:rFonts w:eastAsia="Times New Roman"/>
          <w:color w:val="000000"/>
          <w:szCs w:val="24"/>
          <w:shd w:val="clear" w:color="auto" w:fill="FFFFFF"/>
        </w:rPr>
        <w:t xml:space="preserve"> Κύριε </w:t>
      </w:r>
      <w:proofErr w:type="spellStart"/>
      <w:r>
        <w:rPr>
          <w:rFonts w:eastAsia="Times New Roman"/>
          <w:color w:val="000000"/>
          <w:szCs w:val="24"/>
          <w:shd w:val="clear" w:color="auto" w:fill="FFFFFF"/>
        </w:rPr>
        <w:t>Μωραϊτη</w:t>
      </w:r>
      <w:proofErr w:type="spellEnd"/>
      <w:r>
        <w:rPr>
          <w:rFonts w:eastAsia="Times New Roman"/>
          <w:color w:val="000000"/>
          <w:szCs w:val="24"/>
          <w:shd w:val="clear" w:color="auto" w:fill="FFFFFF"/>
        </w:rPr>
        <w:t>, έχετε τον λόγο.</w:t>
      </w:r>
    </w:p>
    <w:p w14:paraId="7E512A76"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sidRPr="004D0807">
        <w:rPr>
          <w:rFonts w:eastAsia="Times New Roman"/>
          <w:b/>
          <w:color w:val="000000"/>
          <w:szCs w:val="24"/>
          <w:shd w:val="clear" w:color="auto" w:fill="FFFFFF"/>
        </w:rPr>
        <w:t>ΝΙΚΟΛΑΟΣ ΜΩΡΑΪΤΗΣ:</w:t>
      </w:r>
      <w:r>
        <w:rPr>
          <w:rFonts w:eastAsia="Times New Roman"/>
          <w:color w:val="000000"/>
          <w:szCs w:val="24"/>
          <w:shd w:val="clear" w:color="auto" w:fill="FFFFFF"/>
        </w:rPr>
        <w:t xml:space="preserve"> Κύριε Υπουργέ, περιγράψατε την όλη διαδρομή τ</w:t>
      </w:r>
      <w:r>
        <w:rPr>
          <w:rFonts w:eastAsia="Times New Roman"/>
          <w:color w:val="000000"/>
          <w:szCs w:val="24"/>
          <w:shd w:val="clear" w:color="auto" w:fill="FFFFFF"/>
        </w:rPr>
        <w:t>ου έργου. Εμείς δεν ρωτήσαμε αυτό ούτε αμφισβητούμε όλα αυτά που έχουν γίνει.</w:t>
      </w:r>
    </w:p>
    <w:p w14:paraId="7E512A77"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είπαμε καθαρά ότι από το 2005 μεταφέραμε εδώ στη Βουλή τη διαφωνία των κατοίκων. Πρώτον, ότι αυτό το έργο δεν θα εξυπηρετούσε τους φτωχούς αγρότες όπως και έγινε, και ιδιαίτε</w:t>
      </w:r>
      <w:r>
        <w:rPr>
          <w:rFonts w:eastAsia="Times New Roman"/>
          <w:color w:val="000000"/>
          <w:szCs w:val="24"/>
          <w:shd w:val="clear" w:color="auto" w:fill="FFFFFF"/>
        </w:rPr>
        <w:t xml:space="preserve">ρα το έργο του αναγκαστικού αναδασμού. Πότε, κύριε Υπουργέ, κάνουμε αναγκαστικό αναδασμό; Όταν έχουμε ιδιοκτησίες διάσπαρτες και </w:t>
      </w:r>
      <w:r>
        <w:rPr>
          <w:rFonts w:eastAsia="Times New Roman"/>
          <w:color w:val="000000"/>
          <w:szCs w:val="24"/>
          <w:shd w:val="clear" w:color="auto" w:fill="FFFFFF"/>
        </w:rPr>
        <w:lastRenderedPageBreak/>
        <w:t>θέλουμε να τις συγκεντρώσουμε σε ένα σημείο, για να πάρουν οι παραγωγοί που έχουν ιδιοκτησίες σε ένα και δύο και τρία σημεία κά</w:t>
      </w:r>
      <w:r>
        <w:rPr>
          <w:rFonts w:eastAsia="Times New Roman"/>
          <w:color w:val="000000"/>
          <w:szCs w:val="24"/>
          <w:shd w:val="clear" w:color="auto" w:fill="FFFFFF"/>
        </w:rPr>
        <w:t>ποιες ιδιοκτησίες σε ένα σημείο.</w:t>
      </w:r>
    </w:p>
    <w:p w14:paraId="7E512A7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Αυτό δεν συμβαίνει στη συγκεκριμένη περίπτωση, γι’ αυτό εμείς αναζητάμε ευθύνες. Για παράδειγμα, σχεδόν το 85% των ιδιοκτητών είναι μικροϊδιοκτήτες που έχουν πεντέμισι στρέμματα. Άλλον εξυπηρετούσε αυτό το έργο, τους εργολά</w:t>
      </w:r>
      <w:r>
        <w:rPr>
          <w:rFonts w:eastAsia="Times New Roman" w:cs="Times New Roman"/>
          <w:szCs w:val="24"/>
        </w:rPr>
        <w:t>βους που ροκάνιζαν τα χρήματα όλο αυτό το χρονικό διάστημα χωρίς να το ολοκληρώσουν, όπως επίσης και κάποια άλλα συμφέροντα που υπάρχουν στην περιοχή.</w:t>
      </w:r>
    </w:p>
    <w:p w14:paraId="7E512A7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Αυτό φαίνεται εδώ καθαρά και από την ολοκλήρωση του έργου. Κατ’ αρχάς, από μαρτυρίες των κατοίκων –των οπ</w:t>
      </w:r>
      <w:r>
        <w:rPr>
          <w:rFonts w:eastAsia="Times New Roman" w:cs="Times New Roman"/>
          <w:szCs w:val="24"/>
        </w:rPr>
        <w:t>οίων δεν ξέρω αν είστε γνώστης- η δεξαμενή, να το πω λαϊκά, είναι σουρωτήρι στην κυριολεξία. Έχει διαρροές, με αποτέλεσμα να μην υπάρχει πίεση του νερού για να ποτιστούν αυτά τα κτήματα, αν γίνει το έργο, με φυσική ροή. Παλιότερα το έργο είχε ανοικτούς αύλ</w:t>
      </w:r>
      <w:r>
        <w:rPr>
          <w:rFonts w:eastAsia="Times New Roman" w:cs="Times New Roman"/>
          <w:szCs w:val="24"/>
        </w:rPr>
        <w:t>ακες. Σήμερα λένε ότι θα γίνουν σωληνωτοί αύλακες. Γιατί αλλάζει η μελέτη; Ποιος έκανε την πρώτη μελέτη, η οποία δεν ανταποκρινόταν πραγματικά στις ανάγκες των κατοίκων;</w:t>
      </w:r>
    </w:p>
    <w:p w14:paraId="7E512A7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Σε ό,τι αφορά αυτό που είπαμε νωρίτερα, για το αν το έργο θεωρηθεί συνεχιζόμενο, θα </w:t>
      </w:r>
      <w:r>
        <w:rPr>
          <w:rFonts w:eastAsia="Times New Roman" w:cs="Times New Roman"/>
          <w:szCs w:val="24"/>
        </w:rPr>
        <w:t>πουν ότι όλα έγιναν καλά και δεν θα αναλάβει κανένας την ευθύνη από όλους αυτούς που έβαλαν την υπογραφή τους το προηγούμενο διάστημα.</w:t>
      </w:r>
    </w:p>
    <w:p w14:paraId="7E512A7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Εμείς θεωρούμε ότι αυτά που λέτε σήμερα, όπως κάνατε και στη σύσκεψη, είναι υποσχέσεις. Έχουμε χρέος να πούμε ότι οι κάτο</w:t>
      </w:r>
      <w:r>
        <w:rPr>
          <w:rFonts w:eastAsia="Times New Roman" w:cs="Times New Roman"/>
          <w:szCs w:val="24"/>
        </w:rPr>
        <w:t xml:space="preserve">ικοι πρέπει να βγάλουν συμπεράσματα από την πείρα τους και από αυτό που έγινε τα προηγούμενα χρόνια. Κατά τη γνώμη μας, δεν θα ολοκληρωθεί αυτό το έργο, γιατί δεν είναι το μόνο έργο που καρκινοβατεί σε όλη τη χώρα. Δυστυχώς πολλά από αυτά τα έργα είναι μη </w:t>
      </w:r>
      <w:r>
        <w:rPr>
          <w:rFonts w:eastAsia="Times New Roman" w:cs="Times New Roman"/>
          <w:szCs w:val="24"/>
        </w:rPr>
        <w:t>επιλέξιμα γιατί δεν αφήνουν κέρδη, δεν λειτουργούν ανταποδοτικά για τα επιχειρηματικά συμφέροντα.</w:t>
      </w:r>
    </w:p>
    <w:p w14:paraId="7E512A7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Κύριε Υπουργέ, ο προκάτοχός σας, ο κ. Αποστόλου, όταν είχε επισκεφτεί την περιοχή πριν από περίπου ενάμιση χρόνο, είχε διαβεβαιώσει κατηγορηματικά τους κατοίκ</w:t>
      </w:r>
      <w:r>
        <w:rPr>
          <w:rFonts w:eastAsia="Times New Roman" w:cs="Times New Roman"/>
          <w:szCs w:val="24"/>
        </w:rPr>
        <w:t>ους ότι εντός του 2018 θα λειτουργήσει αυτό το έργο. Εμείς πιστεύουμε ότι κάτι παρόμοιο είναι και οι σημερινές υποσχέσεις. Ρωτάμε καθαρά: Τα χρήματα αυτά, δηλαδή τα 5 εκατομμύρια περίπου,</w:t>
      </w:r>
      <w:r w:rsidRPr="00DF517A">
        <w:rPr>
          <w:rFonts w:eastAsia="Times New Roman" w:cs="Times New Roman"/>
          <w:szCs w:val="24"/>
        </w:rPr>
        <w:t xml:space="preserve"> </w:t>
      </w:r>
      <w:r>
        <w:rPr>
          <w:rFonts w:eastAsia="Times New Roman" w:cs="Times New Roman"/>
          <w:szCs w:val="24"/>
        </w:rPr>
        <w:t xml:space="preserve">είναι εξασφαλισμένα; </w:t>
      </w:r>
    </w:p>
    <w:p w14:paraId="7E512A7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Οι κάτοικοι μεταφέρουν και ένα άλλο ζήτημα, αν</w:t>
      </w:r>
      <w:r>
        <w:rPr>
          <w:rFonts w:eastAsia="Times New Roman" w:cs="Times New Roman"/>
          <w:szCs w:val="24"/>
        </w:rPr>
        <w:t xml:space="preserve"> το έργο θα γίνει με ευθύνη του Υπουργείου Αγροτικής Ανάπτυξης και Τροφίμων ή της Περιφέρειας ή του Υπουργείου Υποδομών.</w:t>
      </w:r>
    </w:p>
    <w:p w14:paraId="7E512A7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Αυτό που είναι σίγουρο, κύριε Υπουργέ, είναι ότι οι κάτοικοι βρίσκονται σε απόγνωση. Έχουν χάσει το εισόδημά τους όλα αυτά τα χρόνια. Σ</w:t>
      </w:r>
      <w:r>
        <w:rPr>
          <w:rFonts w:eastAsia="Times New Roman" w:cs="Times New Roman"/>
          <w:szCs w:val="24"/>
        </w:rPr>
        <w:t xml:space="preserve">το παρελθόν, έστω </w:t>
      </w:r>
      <w:r>
        <w:rPr>
          <w:rFonts w:eastAsia="Times New Roman" w:cs="Times New Roman"/>
          <w:szCs w:val="24"/>
        </w:rPr>
        <w:lastRenderedPageBreak/>
        <w:t>και με αυτόν τον παραδοσιακό τρόπο που πότιζαν στην περιοχή, υπήρχαν δυναμικές καλλιέργειες, όπως καλαμπόκι, τριφύλλι και άλλες καλλιέργειες, που άφηναν ένα εισόδημα στους κατοίκους της περιοχής.</w:t>
      </w:r>
    </w:p>
    <w:p w14:paraId="7E512A7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Σήμερα, στην κυριολεξία, έχει </w:t>
      </w:r>
      <w:proofErr w:type="spellStart"/>
      <w:r>
        <w:rPr>
          <w:rFonts w:eastAsia="Times New Roman" w:cs="Times New Roman"/>
          <w:szCs w:val="24"/>
        </w:rPr>
        <w:t>αχρηστευτεί</w:t>
      </w:r>
      <w:proofErr w:type="spellEnd"/>
      <w:r>
        <w:rPr>
          <w:rFonts w:eastAsia="Times New Roman" w:cs="Times New Roman"/>
          <w:szCs w:val="24"/>
        </w:rPr>
        <w:t xml:space="preserve"> </w:t>
      </w:r>
      <w:r>
        <w:rPr>
          <w:rFonts w:eastAsia="Times New Roman" w:cs="Times New Roman"/>
          <w:szCs w:val="24"/>
        </w:rPr>
        <w:t xml:space="preserve">ο κάμπος και μιλάμε για ένα κάμπο της τάξης των οκτώ χιλιάδων στρεμμάτων περίπου. Οι αγρότες δεν καλλιεργούν, γι’ αυτό είναι επιτακτική ανάγκη, όπως σας είπαμε, να δοθεί η </w:t>
      </w:r>
      <w:proofErr w:type="spellStart"/>
      <w:r>
        <w:rPr>
          <w:rFonts w:eastAsia="Times New Roman" w:cs="Times New Roman"/>
          <w:szCs w:val="24"/>
        </w:rPr>
        <w:t>ηρτημένη</w:t>
      </w:r>
      <w:proofErr w:type="spellEnd"/>
      <w:r>
        <w:rPr>
          <w:rFonts w:eastAsia="Times New Roman" w:cs="Times New Roman"/>
          <w:szCs w:val="24"/>
        </w:rPr>
        <w:t xml:space="preserve"> σοδειά όλα αυτά τα χρόνια που έχουν μεσολαβήσει στα οποία δεν μπορούν οι αγ</w:t>
      </w:r>
      <w:r>
        <w:rPr>
          <w:rFonts w:eastAsia="Times New Roman" w:cs="Times New Roman"/>
          <w:szCs w:val="24"/>
        </w:rPr>
        <w:t>ρότες να καλλιεργήσουν.</w:t>
      </w:r>
      <w:r w:rsidRPr="00FB3D1F">
        <w:rPr>
          <w:rFonts w:eastAsia="Times New Roman" w:cs="Times New Roman"/>
          <w:szCs w:val="24"/>
        </w:rPr>
        <w:t xml:space="preserve"> </w:t>
      </w:r>
    </w:p>
    <w:p w14:paraId="7E512A8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7E512A8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Ένα άλλο σοβαρό ζήτημα είναι τα </w:t>
      </w:r>
      <w:proofErr w:type="spellStart"/>
      <w:r>
        <w:rPr>
          <w:rFonts w:eastAsia="Times New Roman" w:cs="Times New Roman"/>
          <w:szCs w:val="24"/>
        </w:rPr>
        <w:t>πλημμυρικά</w:t>
      </w:r>
      <w:proofErr w:type="spellEnd"/>
      <w:r>
        <w:rPr>
          <w:rFonts w:eastAsia="Times New Roman" w:cs="Times New Roman"/>
          <w:szCs w:val="24"/>
        </w:rPr>
        <w:t xml:space="preserve"> φαινόμενα που θα εμφανιστούν. Αν δεν γίνουν αποστραγγιστικά έργα τώρα, θα υπάρξουν τέτοια φαινόμενα. </w:t>
      </w:r>
    </w:p>
    <w:p w14:paraId="7E512A82" w14:textId="77777777" w:rsidR="00CD7DD0" w:rsidRDefault="001D7A26">
      <w:pPr>
        <w:tabs>
          <w:tab w:val="left" w:pos="3642"/>
          <w:tab w:val="center" w:pos="4753"/>
          <w:tab w:val="left" w:pos="6214"/>
        </w:tabs>
        <w:spacing w:line="600" w:lineRule="auto"/>
        <w:ind w:firstLine="720"/>
        <w:jc w:val="both"/>
        <w:rPr>
          <w:rFonts w:eastAsia="Times New Roman" w:cs="Times New Roman"/>
          <w:szCs w:val="24"/>
        </w:rPr>
      </w:pPr>
      <w:r w:rsidRPr="00E601FE">
        <w:rPr>
          <w:rFonts w:eastAsia="Times New Roman" w:cs="Times New Roman"/>
          <w:b/>
          <w:szCs w:val="24"/>
        </w:rPr>
        <w:t>Π</w:t>
      </w:r>
      <w:r w:rsidRPr="00E601FE">
        <w:rPr>
          <w:rFonts w:eastAsia="Times New Roman" w:cs="Times New Roman"/>
          <w:b/>
          <w:szCs w:val="24"/>
        </w:rPr>
        <w:t>ΡΟΕΔΡΕΥΩΝ (Γεώργιος Βαρεμένος):</w:t>
      </w:r>
      <w:r>
        <w:rPr>
          <w:rFonts w:eastAsia="Times New Roman" w:cs="Times New Roman"/>
          <w:szCs w:val="24"/>
        </w:rPr>
        <w:t xml:space="preserve"> Ολοκληρώστε, κύριε συνάδελφε.</w:t>
      </w:r>
    </w:p>
    <w:p w14:paraId="7E512A83" w14:textId="77777777" w:rsidR="00CD7DD0" w:rsidRDefault="001D7A2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Ολοκληρώνω, κύριε Πρόεδρε.</w:t>
      </w:r>
    </w:p>
    <w:p w14:paraId="7E512A84" w14:textId="77777777" w:rsidR="00CD7DD0" w:rsidRDefault="001D7A2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Εμείς θεωρούμε ότι πρέπει να γίνει υπόθεση των κατοίκων της περιοχής γιατί, όπως σας είπα, ο εμπαιγμός καλά κρατεί αρκετά χρόνια. Φαίνεται καθαρά </w:t>
      </w:r>
      <w:r>
        <w:rPr>
          <w:rFonts w:eastAsia="Times New Roman" w:cs="Times New Roman"/>
          <w:szCs w:val="24"/>
        </w:rPr>
        <w:t xml:space="preserve">ότι δεν είναι στις προθέσεις και της σημερινής Κυβέρνησης να ολοκληρώσει αυτό το έργο. Ακόμα και αν το ολοκληρώσει, εμείς επιμένουμε στο εξής: Σπαταλήθηκαν χρήματα </w:t>
      </w:r>
      <w:r>
        <w:rPr>
          <w:rFonts w:eastAsia="Times New Roman" w:cs="Times New Roman"/>
          <w:szCs w:val="24"/>
        </w:rPr>
        <w:lastRenderedPageBreak/>
        <w:t>στο παρελθόν, γιατί για σπατάλη μιλάμε όταν αναφερόμαστε σε κάποια εκατομμύρια…</w:t>
      </w:r>
    </w:p>
    <w:p w14:paraId="7E512A85" w14:textId="77777777" w:rsidR="00CD7DD0" w:rsidRDefault="001D7A26">
      <w:pPr>
        <w:tabs>
          <w:tab w:val="left" w:pos="3642"/>
          <w:tab w:val="center" w:pos="4753"/>
          <w:tab w:val="left" w:pos="6214"/>
        </w:tabs>
        <w:spacing w:line="600" w:lineRule="auto"/>
        <w:ind w:firstLine="720"/>
        <w:jc w:val="both"/>
        <w:rPr>
          <w:rFonts w:eastAsia="Times New Roman" w:cs="Times New Roman"/>
          <w:szCs w:val="24"/>
        </w:rPr>
      </w:pPr>
      <w:r w:rsidRPr="00E601FE">
        <w:rPr>
          <w:rFonts w:eastAsia="Times New Roman" w:cs="Times New Roman"/>
          <w:b/>
          <w:szCs w:val="24"/>
        </w:rPr>
        <w:t>ΠΡΟΕΔΡΕΥΩΝ (</w:t>
      </w:r>
      <w:r w:rsidRPr="00E601FE">
        <w:rPr>
          <w:rFonts w:eastAsia="Times New Roman" w:cs="Times New Roman"/>
          <w:b/>
          <w:szCs w:val="24"/>
        </w:rPr>
        <w:t>Γεώργιος Βαρεμένος):</w:t>
      </w:r>
      <w:r>
        <w:rPr>
          <w:rFonts w:eastAsia="Times New Roman" w:cs="Times New Roman"/>
          <w:szCs w:val="24"/>
        </w:rPr>
        <w:t xml:space="preserve"> Ωραία, κύριε Μωραΐτη, να απαντήσει ο κύριος Υπουργός.</w:t>
      </w:r>
    </w:p>
    <w:p w14:paraId="7E512A86" w14:textId="77777777" w:rsidR="00CD7DD0" w:rsidRDefault="001D7A2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Πρέπει να δώσετε μια απάντηση. Οι κάτοικοι της περιοχής…</w:t>
      </w:r>
    </w:p>
    <w:p w14:paraId="7E512A87" w14:textId="77777777" w:rsidR="00CD7DD0" w:rsidRDefault="001D7A26">
      <w:pPr>
        <w:tabs>
          <w:tab w:val="left" w:pos="3642"/>
          <w:tab w:val="center" w:pos="4753"/>
          <w:tab w:val="left" w:pos="6214"/>
        </w:tabs>
        <w:spacing w:line="600" w:lineRule="auto"/>
        <w:ind w:firstLine="720"/>
        <w:jc w:val="both"/>
        <w:rPr>
          <w:rFonts w:eastAsia="Times New Roman" w:cs="Times New Roman"/>
          <w:szCs w:val="24"/>
        </w:rPr>
      </w:pPr>
      <w:r w:rsidRPr="00E601FE">
        <w:rPr>
          <w:rFonts w:eastAsia="Times New Roman" w:cs="Times New Roman"/>
          <w:b/>
          <w:szCs w:val="24"/>
        </w:rPr>
        <w:t>ΠΡΟΕΔΡΕΥΩΝ (Γεώργιος Βαρεμένος):</w:t>
      </w:r>
      <w:r>
        <w:rPr>
          <w:rFonts w:eastAsia="Times New Roman" w:cs="Times New Roman"/>
          <w:szCs w:val="24"/>
        </w:rPr>
        <w:t xml:space="preserve"> Να του δώσουμε τον λόγο όμως για να δώσει την απάντηση, την τελευταία έσ</w:t>
      </w:r>
      <w:r>
        <w:rPr>
          <w:rFonts w:eastAsia="Times New Roman" w:cs="Times New Roman"/>
          <w:szCs w:val="24"/>
        </w:rPr>
        <w:t>τω.</w:t>
      </w:r>
    </w:p>
    <w:p w14:paraId="7E512A88" w14:textId="77777777" w:rsidR="00CD7DD0" w:rsidRDefault="001D7A2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E512A89" w14:textId="77777777" w:rsidR="00CD7DD0" w:rsidRDefault="001D7A26">
      <w:pPr>
        <w:spacing w:line="600" w:lineRule="auto"/>
        <w:ind w:firstLine="720"/>
        <w:contextualSpacing/>
        <w:jc w:val="both"/>
        <w:rPr>
          <w:rFonts w:eastAsia="Times New Roman" w:cs="Times New Roman"/>
          <w:szCs w:val="24"/>
        </w:rPr>
      </w:pPr>
      <w:r w:rsidRPr="00CF0AEC">
        <w:rPr>
          <w:rFonts w:eastAsia="Times New Roman" w:cs="Times New Roman"/>
          <w:b/>
          <w:szCs w:val="24"/>
        </w:rPr>
        <w:t>ΣΤΑΥΡΟΣ ΑΡΑΧΩΒΙΤΗΣ (Υπουργός Αγροτικής Ανάπτυξης και Τροφίμων):</w:t>
      </w:r>
      <w:r w:rsidRPr="00CF0AEC">
        <w:rPr>
          <w:rFonts w:eastAsia="Times New Roman" w:cs="Times New Roman"/>
          <w:szCs w:val="24"/>
        </w:rPr>
        <w:t xml:space="preserve"> Κ</w:t>
      </w:r>
      <w:r>
        <w:rPr>
          <w:rFonts w:eastAsia="Times New Roman" w:cs="Times New Roman"/>
          <w:szCs w:val="24"/>
        </w:rPr>
        <w:t>ύριε συνάδελφε, απορώ από πού συνάγεται το ότι δεν είναι στις προθέσεις της σημερινής Κυβέρνησης να ολοκληρωθεί το έργο. Σας εξήγησα το ιστορικό μέχρι και σ</w:t>
      </w:r>
      <w:r>
        <w:rPr>
          <w:rFonts w:eastAsia="Times New Roman" w:cs="Times New Roman"/>
          <w:szCs w:val="24"/>
        </w:rPr>
        <w:t xml:space="preserve">ήμερα. Από αυτό συνάγεται ακριβώς ότι είναι απόλυτα στις προθέσεις μας να γίνει αυτό που δεν έγινε δέκα χρόνια τώρα, δηλαδή να γίνει το έργο λειτουργικό. Αυτό είναι που ενδιαφέρει τους κατοίκους και να είστε σίγουροι ότι οι κάτοικοι ξέρουν ότι δεν είμαστε </w:t>
      </w:r>
      <w:r>
        <w:rPr>
          <w:rFonts w:eastAsia="Times New Roman" w:cs="Times New Roman"/>
          <w:szCs w:val="24"/>
        </w:rPr>
        <w:t xml:space="preserve">όλοι ίδιοι. Αυτό είναι ξεκάθαρο. </w:t>
      </w:r>
    </w:p>
    <w:p w14:paraId="7E512A8A"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szCs w:val="24"/>
        </w:rPr>
        <w:t xml:space="preserve">Οφείλω να πληροφορήσω και εσάς και την Εθνική Αντιπροσωπεία ότι αυτό δεν είναι το μόνο έργο που έχει τελματώσει, είτε γιατί έχει δικαστικές εμπλοκές είτε </w:t>
      </w:r>
      <w:r>
        <w:rPr>
          <w:rFonts w:eastAsia="Times New Roman" w:cs="Times New Roman"/>
          <w:szCs w:val="24"/>
        </w:rPr>
        <w:lastRenderedPageBreak/>
        <w:t>γιατί έχει νομικά προβλήματα ή τεχνικά προβλήματα. Υπάρχει μια πλειά</w:t>
      </w:r>
      <w:r>
        <w:rPr>
          <w:rFonts w:eastAsia="Times New Roman" w:cs="Times New Roman"/>
          <w:szCs w:val="24"/>
        </w:rPr>
        <w:t>δα έργων που είναι τελματωμένα. Αυτά είναι απόλυτα βέβαιο ότι η Κυβέρνηση θα τα ολοκληρώσει, θα τα ξεμπερδέψει και τεχνικά και νομικά όπου χρειάζεται.</w:t>
      </w:r>
    </w:p>
    <w:p w14:paraId="7E512A8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Να είστε σίγουροι η Εθνική Αντιπροσωπεία, εσείς προσωπικά και οι κάτοικοι ότι δεν θα μείνει καμ</w:t>
      </w:r>
      <w:r>
        <w:rPr>
          <w:rFonts w:eastAsia="Times New Roman" w:cs="Times New Roman"/>
          <w:szCs w:val="24"/>
        </w:rPr>
        <w:t>μ</w:t>
      </w:r>
      <w:r>
        <w:rPr>
          <w:rFonts w:eastAsia="Times New Roman" w:cs="Times New Roman"/>
          <w:szCs w:val="24"/>
        </w:rPr>
        <w:t>ία σκιά κ</w:t>
      </w:r>
      <w:r>
        <w:rPr>
          <w:rFonts w:eastAsia="Times New Roman" w:cs="Times New Roman"/>
          <w:szCs w:val="24"/>
        </w:rPr>
        <w:t>αι για κανέναν. Να είναι σίγουροι όλοι όσοι εμπλέκονται και έχουν ευθύνες ότι αυτές οι ευθύνες θα αποδοθούν σε όλους. Κουκούλωμα δεν υπάρχει για κανέναν. Ασυλία δεν υπάρχει για κανέναν. Θα φανεί για όλα τα έργα –γιατί εδώ μιλάμε για προϋπολογισμούς που από</w:t>
      </w:r>
      <w:r>
        <w:rPr>
          <w:rFonts w:eastAsia="Times New Roman" w:cs="Times New Roman"/>
          <w:szCs w:val="24"/>
        </w:rPr>
        <w:t xml:space="preserve"> τον αρχικό έχουν </w:t>
      </w:r>
      <w:proofErr w:type="spellStart"/>
      <w:r>
        <w:rPr>
          <w:rFonts w:eastAsia="Times New Roman" w:cs="Times New Roman"/>
          <w:szCs w:val="24"/>
        </w:rPr>
        <w:t>υπερπολλαπλασιασθεί</w:t>
      </w:r>
      <w:proofErr w:type="spellEnd"/>
      <w:r>
        <w:rPr>
          <w:rFonts w:eastAsia="Times New Roman" w:cs="Times New Roman"/>
          <w:szCs w:val="24"/>
        </w:rPr>
        <w:t>- γιατί δεν ολοκληρώθηκαν και γιατί έφτασε ο προϋπολογισμός τους εκεί που έφτασε, μέχρι την τελευταία δεκάρα. Γι’ αυτό πρέπει να είναι σίγουρος ο ελληνικός λαός. Πρέπει να είναι σίγουρος ότι μόνο μ’ αυτή την Κυβέρνηση μ</w:t>
      </w:r>
      <w:r>
        <w:rPr>
          <w:rFonts w:eastAsia="Times New Roman" w:cs="Times New Roman"/>
          <w:szCs w:val="24"/>
        </w:rPr>
        <w:t xml:space="preserve">πορεί να γίνει αυτό. </w:t>
      </w:r>
    </w:p>
    <w:p w14:paraId="7E512A8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Τώρα, όσον αφορά την </w:t>
      </w:r>
      <w:proofErr w:type="spellStart"/>
      <w:r>
        <w:rPr>
          <w:rFonts w:eastAsia="Times New Roman" w:cs="Times New Roman"/>
          <w:szCs w:val="24"/>
        </w:rPr>
        <w:t>ηρτημένη</w:t>
      </w:r>
      <w:proofErr w:type="spellEnd"/>
      <w:r>
        <w:rPr>
          <w:rFonts w:eastAsia="Times New Roman" w:cs="Times New Roman"/>
          <w:szCs w:val="24"/>
        </w:rPr>
        <w:t xml:space="preserve"> παραγωγή, αυτό το έργο είχε ενταχθεί στο «ΠΑΑ 2007-2013», μέσα δηλαδή στην προηγούμενη </w:t>
      </w:r>
      <w:r>
        <w:rPr>
          <w:rFonts w:eastAsia="Times New Roman" w:cs="Times New Roman"/>
          <w:szCs w:val="24"/>
        </w:rPr>
        <w:t>π</w:t>
      </w:r>
      <w:r>
        <w:rPr>
          <w:rFonts w:eastAsia="Times New Roman" w:cs="Times New Roman"/>
          <w:szCs w:val="24"/>
        </w:rPr>
        <w:t xml:space="preserve">ρογραμματική </w:t>
      </w:r>
      <w:r>
        <w:rPr>
          <w:rFonts w:eastAsia="Times New Roman" w:cs="Times New Roman"/>
          <w:szCs w:val="24"/>
        </w:rPr>
        <w:t>π</w:t>
      </w:r>
      <w:r>
        <w:rPr>
          <w:rFonts w:eastAsia="Times New Roman" w:cs="Times New Roman"/>
          <w:szCs w:val="24"/>
        </w:rPr>
        <w:t xml:space="preserve">ερίοδο και μόνο. Μέσα σ’ αυτή την </w:t>
      </w:r>
      <w:r>
        <w:rPr>
          <w:rFonts w:eastAsia="Times New Roman" w:cs="Times New Roman"/>
          <w:szCs w:val="24"/>
        </w:rPr>
        <w:t>π</w:t>
      </w:r>
      <w:r>
        <w:rPr>
          <w:rFonts w:eastAsia="Times New Roman" w:cs="Times New Roman"/>
          <w:szCs w:val="24"/>
        </w:rPr>
        <w:t xml:space="preserve">ρογραμματική </w:t>
      </w:r>
      <w:r>
        <w:rPr>
          <w:rFonts w:eastAsia="Times New Roman" w:cs="Times New Roman"/>
          <w:szCs w:val="24"/>
        </w:rPr>
        <w:t>π</w:t>
      </w:r>
      <w:r>
        <w:rPr>
          <w:rFonts w:eastAsia="Times New Roman" w:cs="Times New Roman"/>
          <w:szCs w:val="24"/>
        </w:rPr>
        <w:t xml:space="preserve">ερίοδο ήρθε μόνο μια απόφαση δικαιούχων για το 2010, </w:t>
      </w:r>
      <w:r>
        <w:rPr>
          <w:rFonts w:eastAsia="Times New Roman" w:cs="Times New Roman"/>
          <w:szCs w:val="24"/>
        </w:rPr>
        <w:t>η οποία πληρώθηκε. Έκτοτε δεν έχει έρθει άλλη απόφαση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πρόταση πληρωμής για </w:t>
      </w:r>
      <w:proofErr w:type="spellStart"/>
      <w:r>
        <w:rPr>
          <w:rFonts w:eastAsia="Times New Roman" w:cs="Times New Roman"/>
          <w:szCs w:val="24"/>
        </w:rPr>
        <w:t>ηρτημένη</w:t>
      </w:r>
      <w:proofErr w:type="spellEnd"/>
      <w:r>
        <w:rPr>
          <w:rFonts w:eastAsia="Times New Roman" w:cs="Times New Roman"/>
          <w:szCs w:val="24"/>
        </w:rPr>
        <w:t xml:space="preserve"> παραγωγή στο Υπουργείο Αγροτικής Ανάπτυξης. Όπως γνωρίζετε καλά, αυτή είναι μια ενέργεια που την αποκλειστική αρμοδιότητα την έχει η </w:t>
      </w:r>
      <w:r>
        <w:rPr>
          <w:rFonts w:eastAsia="Times New Roman" w:cs="Times New Roman"/>
          <w:szCs w:val="24"/>
        </w:rPr>
        <w:t>π</w:t>
      </w:r>
      <w:r>
        <w:rPr>
          <w:rFonts w:eastAsia="Times New Roman" w:cs="Times New Roman"/>
          <w:szCs w:val="24"/>
        </w:rPr>
        <w:t xml:space="preserve">εριφέρεια. </w:t>
      </w:r>
    </w:p>
    <w:p w14:paraId="7E512A8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Όταν, λοιπόν, το μόνο αί</w:t>
      </w:r>
      <w:r>
        <w:rPr>
          <w:rFonts w:eastAsia="Times New Roman" w:cs="Times New Roman"/>
          <w:szCs w:val="24"/>
        </w:rPr>
        <w:t xml:space="preserve">τημα που έχει έρθει στο Υπουργείο στο πλαίσιο της </w:t>
      </w:r>
      <w:r>
        <w:rPr>
          <w:rFonts w:eastAsia="Times New Roman" w:cs="Times New Roman"/>
          <w:szCs w:val="24"/>
        </w:rPr>
        <w:t>π</w:t>
      </w:r>
      <w:r>
        <w:rPr>
          <w:rFonts w:eastAsia="Times New Roman" w:cs="Times New Roman"/>
          <w:szCs w:val="24"/>
        </w:rPr>
        <w:t xml:space="preserve">ρογραμματικής </w:t>
      </w:r>
      <w:r>
        <w:rPr>
          <w:rFonts w:eastAsia="Times New Roman" w:cs="Times New Roman"/>
          <w:szCs w:val="24"/>
        </w:rPr>
        <w:t>π</w:t>
      </w:r>
      <w:r>
        <w:rPr>
          <w:rFonts w:eastAsia="Times New Roman" w:cs="Times New Roman"/>
          <w:szCs w:val="24"/>
        </w:rPr>
        <w:t>εριόδου 2007-2013 ήταν το 2010, αυτή που ήρθε στο Υπουργείο αυτή πληρώθηκε. Έκτοτε δεν έχει γίνει κα</w:t>
      </w:r>
      <w:r>
        <w:rPr>
          <w:rFonts w:eastAsia="Times New Roman" w:cs="Times New Roman"/>
          <w:szCs w:val="24"/>
        </w:rPr>
        <w:t>μ</w:t>
      </w:r>
      <w:r>
        <w:rPr>
          <w:rFonts w:eastAsia="Times New Roman" w:cs="Times New Roman"/>
          <w:szCs w:val="24"/>
        </w:rPr>
        <w:t>μία άλλη κίνηση και, όπως καταλαβαίνετε, δεν μπορεί κάποιος να δώσει χρήματα, χωρίς να ακ</w:t>
      </w:r>
      <w:r>
        <w:rPr>
          <w:rFonts w:eastAsia="Times New Roman" w:cs="Times New Roman"/>
          <w:szCs w:val="24"/>
        </w:rPr>
        <w:t xml:space="preserve">ολουθηθούν οι δέουσες διαδικασίες. </w:t>
      </w:r>
    </w:p>
    <w:p w14:paraId="7E512A8E" w14:textId="77777777" w:rsidR="00CD7DD0" w:rsidRDefault="001D7A26">
      <w:pPr>
        <w:spacing w:line="600" w:lineRule="auto"/>
        <w:ind w:firstLine="720"/>
        <w:jc w:val="both"/>
        <w:rPr>
          <w:rFonts w:eastAsia="Times New Roman"/>
          <w:bCs/>
        </w:rPr>
      </w:pPr>
      <w:r w:rsidRPr="00F8084C">
        <w:rPr>
          <w:rFonts w:eastAsia="Times New Roman"/>
          <w:bCs/>
        </w:rPr>
        <w:t>(Στο σημείο αυτό κτυπάει το κουδούνι λήξεως του χρ</w:t>
      </w:r>
      <w:r>
        <w:rPr>
          <w:rFonts w:eastAsia="Times New Roman"/>
          <w:bCs/>
        </w:rPr>
        <w:t>όνου ομιλίας του κυρίου Υπουργού</w:t>
      </w:r>
      <w:r w:rsidRPr="00F8084C">
        <w:rPr>
          <w:rFonts w:eastAsia="Times New Roman"/>
          <w:bCs/>
        </w:rPr>
        <w:t>)</w:t>
      </w:r>
    </w:p>
    <w:p w14:paraId="7E512A8F" w14:textId="77777777" w:rsidR="00CD7DD0" w:rsidRDefault="001D7A26">
      <w:pPr>
        <w:spacing w:line="600" w:lineRule="auto"/>
        <w:ind w:firstLine="720"/>
        <w:jc w:val="both"/>
        <w:rPr>
          <w:rFonts w:eastAsia="Times New Roman"/>
          <w:bCs/>
        </w:rPr>
      </w:pPr>
      <w:r>
        <w:rPr>
          <w:rFonts w:eastAsia="Times New Roman"/>
          <w:bCs/>
        </w:rPr>
        <w:t xml:space="preserve">Κλείνοντας, θέλω να σας υπενθυμίσω ότι για το συγκεκριμένο έργο ήδη έχουμε δικαστική απόφαση, η οποία οδήγησε στην απόφαση του Υπουργού </w:t>
      </w:r>
      <w:r>
        <w:rPr>
          <w:rFonts w:eastAsia="Times New Roman"/>
          <w:bCs/>
        </w:rPr>
        <w:t>Αγροτικής Ανάπτυξης το 2017. Άρα, δεν συνάγεται από πουθενά ότι δεν θα ακολουθηθεί η νομιμότητα και δεν θα ολοκληρωθεί το έργο.</w:t>
      </w:r>
    </w:p>
    <w:p w14:paraId="7E512A90" w14:textId="77777777" w:rsidR="00CD7DD0" w:rsidRDefault="001D7A26">
      <w:pPr>
        <w:spacing w:line="600" w:lineRule="auto"/>
        <w:ind w:firstLine="720"/>
        <w:jc w:val="both"/>
        <w:rPr>
          <w:rFonts w:eastAsia="Times New Roman"/>
          <w:bCs/>
        </w:rPr>
      </w:pPr>
      <w:r>
        <w:rPr>
          <w:rFonts w:eastAsia="Times New Roman"/>
          <w:bCs/>
        </w:rPr>
        <w:t>Όσον αφορά τα χρήματα –και μ’ αυτό κλείνω- αυτά σαφώς είναι δεσμευμένα. Τα χρήματα για τη χρηματοδότηση τόσο της μελέτης όσο και</w:t>
      </w:r>
      <w:r>
        <w:rPr>
          <w:rFonts w:eastAsia="Times New Roman"/>
          <w:bCs/>
        </w:rPr>
        <w:t xml:space="preserve"> της κατασκευής της ολοκλήρωσης από εθνικούς πόρους, από το Πρόγραμμα Δημοσίων Επενδύσεων, είναι δεσμευμένα. Το έργο θα γίνει.</w:t>
      </w:r>
    </w:p>
    <w:p w14:paraId="7E512A91" w14:textId="77777777" w:rsidR="00CD7DD0" w:rsidRDefault="001D7A26">
      <w:pPr>
        <w:spacing w:line="600" w:lineRule="auto"/>
        <w:ind w:firstLine="720"/>
        <w:jc w:val="both"/>
        <w:rPr>
          <w:rFonts w:eastAsia="Times New Roman"/>
          <w:bCs/>
        </w:rPr>
      </w:pPr>
      <w:r>
        <w:rPr>
          <w:rFonts w:eastAsia="Times New Roman"/>
          <w:bCs/>
        </w:rPr>
        <w:t xml:space="preserve">Σας ευχαριστώ. </w:t>
      </w:r>
    </w:p>
    <w:p w14:paraId="7E512A92" w14:textId="77777777" w:rsidR="00CD7DD0" w:rsidRDefault="001D7A26">
      <w:pPr>
        <w:spacing w:line="600" w:lineRule="auto"/>
        <w:ind w:firstLine="720"/>
        <w:jc w:val="both"/>
        <w:rPr>
          <w:rFonts w:eastAsia="Times New Roman"/>
          <w:bCs/>
        </w:rPr>
      </w:pPr>
      <w:r w:rsidRPr="00755FC3">
        <w:rPr>
          <w:rFonts w:eastAsia="Times New Roman"/>
          <w:b/>
          <w:bCs/>
        </w:rPr>
        <w:t>ΠΡΟΕΔΡΕΥΩΝ (Γεώργιος Βαρεμένος):</w:t>
      </w:r>
      <w:r>
        <w:rPr>
          <w:rFonts w:eastAsia="Times New Roman"/>
          <w:bCs/>
        </w:rPr>
        <w:t xml:space="preserve"> Κι εμείς ευχαριστούμε. </w:t>
      </w:r>
    </w:p>
    <w:p w14:paraId="7E512A93" w14:textId="77777777" w:rsidR="00CD7DD0" w:rsidRDefault="001D7A26">
      <w:pPr>
        <w:spacing w:line="600" w:lineRule="auto"/>
        <w:ind w:firstLine="720"/>
        <w:jc w:val="both"/>
        <w:rPr>
          <w:rFonts w:eastAsia="Times New Roman"/>
          <w:color w:val="000000"/>
          <w:szCs w:val="24"/>
        </w:rPr>
      </w:pPr>
      <w:r>
        <w:rPr>
          <w:rFonts w:eastAsia="Times New Roman"/>
          <w:bCs/>
        </w:rPr>
        <w:lastRenderedPageBreak/>
        <w:t>Θα ήθελα να κάνω γνωστό στο Σώμα ότι η</w:t>
      </w:r>
      <w:r w:rsidRPr="00BD5458">
        <w:rPr>
          <w:rFonts w:eastAsia="Times New Roman"/>
          <w:color w:val="000000"/>
          <w:szCs w:val="24"/>
        </w:rPr>
        <w:t xml:space="preserve"> </w:t>
      </w:r>
      <w:r>
        <w:rPr>
          <w:rFonts w:eastAsia="Times New Roman"/>
          <w:color w:val="000000"/>
          <w:szCs w:val="24"/>
        </w:rPr>
        <w:t>τέταρτη</w:t>
      </w:r>
      <w:r w:rsidRPr="00BD5458">
        <w:rPr>
          <w:rFonts w:eastAsia="Times New Roman"/>
          <w:color w:val="000000"/>
          <w:szCs w:val="24"/>
        </w:rPr>
        <w:t xml:space="preserve"> με αριθμό 75/16-10-2018 </w:t>
      </w:r>
      <w:r>
        <w:rPr>
          <w:rFonts w:eastAsia="Times New Roman"/>
          <w:color w:val="000000"/>
          <w:szCs w:val="24"/>
        </w:rPr>
        <w:t>ε</w:t>
      </w:r>
      <w:r w:rsidRPr="00BD5458">
        <w:rPr>
          <w:rFonts w:eastAsia="Times New Roman"/>
          <w:color w:val="000000"/>
          <w:szCs w:val="24"/>
        </w:rPr>
        <w:t xml:space="preserve">πίκαιρη </w:t>
      </w:r>
      <w:r>
        <w:rPr>
          <w:rFonts w:eastAsia="Times New Roman"/>
          <w:color w:val="000000"/>
          <w:szCs w:val="24"/>
        </w:rPr>
        <w:t>ε</w:t>
      </w:r>
      <w:r w:rsidRPr="00BD5458">
        <w:rPr>
          <w:rFonts w:eastAsia="Times New Roman"/>
          <w:color w:val="000000"/>
          <w:szCs w:val="24"/>
        </w:rPr>
        <w:t>ρώτηση</w:t>
      </w:r>
      <w:r>
        <w:rPr>
          <w:rFonts w:eastAsia="Times New Roman"/>
          <w:color w:val="000000"/>
          <w:szCs w:val="24"/>
        </w:rPr>
        <w:t xml:space="preserve"> δεύτερου κύκλου του Βουλευτή Α΄ Πειραιώς του Λαϊκού Συνδέσμου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Χρυσή Αυγή</w:t>
      </w:r>
      <w:r w:rsidRPr="00BD5458">
        <w:rPr>
          <w:rFonts w:eastAsia="Times New Roman"/>
          <w:color w:val="000000"/>
          <w:szCs w:val="24"/>
        </w:rPr>
        <w:t xml:space="preserve"> κ.</w:t>
      </w:r>
      <w:r>
        <w:rPr>
          <w:rFonts w:eastAsia="Times New Roman"/>
          <w:color w:val="000000"/>
          <w:szCs w:val="24"/>
        </w:rPr>
        <w:t xml:space="preserve"> </w:t>
      </w:r>
      <w:r w:rsidRPr="002F7D70">
        <w:rPr>
          <w:rFonts w:eastAsia="Times New Roman"/>
          <w:bCs/>
          <w:color w:val="000000"/>
          <w:szCs w:val="24"/>
        </w:rPr>
        <w:t xml:space="preserve">Νικολάου </w:t>
      </w:r>
      <w:proofErr w:type="spellStart"/>
      <w:r w:rsidRPr="002F7D70">
        <w:rPr>
          <w:rFonts w:eastAsia="Times New Roman"/>
          <w:bCs/>
          <w:color w:val="000000"/>
          <w:szCs w:val="24"/>
        </w:rPr>
        <w:t>Κούζηλου</w:t>
      </w:r>
      <w:proofErr w:type="spellEnd"/>
      <w:r>
        <w:rPr>
          <w:rFonts w:eastAsia="Times New Roman"/>
          <w:bCs/>
          <w:color w:val="000000"/>
          <w:szCs w:val="24"/>
        </w:rPr>
        <w:t xml:space="preserve"> </w:t>
      </w:r>
      <w:r w:rsidRPr="00BD5458">
        <w:rPr>
          <w:rFonts w:eastAsia="Times New Roman"/>
          <w:color w:val="000000"/>
          <w:szCs w:val="24"/>
        </w:rPr>
        <w:t>προς την Υπουργό</w:t>
      </w:r>
      <w:r>
        <w:rPr>
          <w:rFonts w:eastAsia="Times New Roman"/>
          <w:color w:val="000000"/>
          <w:szCs w:val="24"/>
        </w:rPr>
        <w:t xml:space="preserve"> </w:t>
      </w:r>
      <w:r w:rsidRPr="002F7D70">
        <w:rPr>
          <w:rFonts w:eastAsia="Times New Roman"/>
          <w:bCs/>
          <w:color w:val="000000"/>
          <w:szCs w:val="24"/>
        </w:rPr>
        <w:t>Εργασίας, Κοινωνικής Ασφάλισης και Κοινωνικής Αλληλεγγύης,</w:t>
      </w:r>
      <w:r>
        <w:rPr>
          <w:rFonts w:eastAsia="Times New Roman"/>
          <w:color w:val="000000"/>
          <w:szCs w:val="24"/>
        </w:rPr>
        <w:t xml:space="preserve"> </w:t>
      </w:r>
      <w:r w:rsidRPr="00BD5458">
        <w:rPr>
          <w:rFonts w:eastAsia="Times New Roman"/>
          <w:color w:val="000000"/>
          <w:szCs w:val="24"/>
        </w:rPr>
        <w:t>με θέμα: «Προστασία πληρωμάτων από εγκατάλ</w:t>
      </w:r>
      <w:r w:rsidRPr="00BD5458">
        <w:rPr>
          <w:rFonts w:eastAsia="Times New Roman"/>
          <w:color w:val="000000"/>
          <w:szCs w:val="24"/>
        </w:rPr>
        <w:t xml:space="preserve">ειψη πλοίου εσωτερικών </w:t>
      </w:r>
      <w:proofErr w:type="spellStart"/>
      <w:r w:rsidRPr="00BD5458">
        <w:rPr>
          <w:rFonts w:eastAsia="Times New Roman"/>
          <w:color w:val="000000"/>
          <w:szCs w:val="24"/>
        </w:rPr>
        <w:t>πλόων</w:t>
      </w:r>
      <w:proofErr w:type="spellEnd"/>
      <w:r w:rsidRPr="00BD5458">
        <w:rPr>
          <w:rFonts w:eastAsia="Times New Roman"/>
          <w:color w:val="000000"/>
          <w:szCs w:val="24"/>
        </w:rPr>
        <w:t>»</w:t>
      </w:r>
      <w:r>
        <w:rPr>
          <w:rFonts w:eastAsia="Times New Roman"/>
          <w:color w:val="000000"/>
          <w:szCs w:val="24"/>
        </w:rPr>
        <w:t>,</w:t>
      </w:r>
      <w:r w:rsidRPr="00D91261">
        <w:rPr>
          <w:rFonts w:eastAsia="Times New Roman"/>
          <w:bCs/>
        </w:rPr>
        <w:t xml:space="preserve"> </w:t>
      </w:r>
      <w:r>
        <w:rPr>
          <w:rFonts w:eastAsia="Times New Roman"/>
          <w:bCs/>
        </w:rPr>
        <w:t>δεν θα συζητηθεί.</w:t>
      </w:r>
    </w:p>
    <w:p w14:paraId="7E512A94" w14:textId="77777777" w:rsidR="00CD7DD0" w:rsidRDefault="001D7A26">
      <w:pPr>
        <w:spacing w:after="0" w:line="600" w:lineRule="auto"/>
        <w:ind w:firstLine="720"/>
        <w:jc w:val="both"/>
        <w:rPr>
          <w:rFonts w:eastAsia="Times New Roman"/>
          <w:color w:val="000000"/>
          <w:szCs w:val="24"/>
        </w:rPr>
      </w:pPr>
      <w:r w:rsidRPr="002F7D70">
        <w:rPr>
          <w:rFonts w:eastAsia="Times New Roman"/>
          <w:bCs/>
        </w:rPr>
        <w:t>Επίσης η</w:t>
      </w:r>
      <w:r>
        <w:rPr>
          <w:rFonts w:eastAsia="Times New Roman"/>
          <w:bCs/>
        </w:rPr>
        <w:t xml:space="preserve"> </w:t>
      </w:r>
      <w:r>
        <w:rPr>
          <w:rFonts w:eastAsia="Times New Roman"/>
          <w:color w:val="000000"/>
          <w:szCs w:val="24"/>
        </w:rPr>
        <w:t>πέμπτη</w:t>
      </w:r>
      <w:r w:rsidRPr="00BD5458">
        <w:rPr>
          <w:rFonts w:eastAsia="Times New Roman"/>
          <w:color w:val="000000"/>
          <w:szCs w:val="24"/>
        </w:rPr>
        <w:t xml:space="preserve"> με αριθμό 1/1-10-2018 </w:t>
      </w:r>
      <w:r>
        <w:rPr>
          <w:rFonts w:eastAsia="Times New Roman"/>
          <w:color w:val="000000"/>
          <w:szCs w:val="24"/>
        </w:rPr>
        <w:t>ε</w:t>
      </w:r>
      <w:r w:rsidRPr="00BD5458">
        <w:rPr>
          <w:rFonts w:eastAsia="Times New Roman"/>
          <w:color w:val="000000"/>
          <w:szCs w:val="24"/>
        </w:rPr>
        <w:t xml:space="preserve">πίκαιρη </w:t>
      </w:r>
      <w:r>
        <w:rPr>
          <w:rFonts w:eastAsia="Times New Roman"/>
          <w:color w:val="000000"/>
          <w:szCs w:val="24"/>
        </w:rPr>
        <w:t>ε</w:t>
      </w:r>
      <w:r w:rsidRPr="00BD5458">
        <w:rPr>
          <w:rFonts w:eastAsia="Times New Roman"/>
          <w:color w:val="000000"/>
          <w:szCs w:val="24"/>
        </w:rPr>
        <w:t xml:space="preserve">ρώτηση </w:t>
      </w:r>
      <w:r>
        <w:rPr>
          <w:rFonts w:eastAsia="Times New Roman"/>
          <w:color w:val="000000"/>
          <w:szCs w:val="24"/>
        </w:rPr>
        <w:t xml:space="preserve">δεύτερου κύκλου </w:t>
      </w:r>
      <w:r w:rsidRPr="00BD5458">
        <w:rPr>
          <w:rFonts w:eastAsia="Times New Roman"/>
          <w:color w:val="000000"/>
          <w:szCs w:val="24"/>
        </w:rPr>
        <w:t>του Βουλευτή Α΄ Θεσσαλονίκ</w:t>
      </w:r>
      <w:r>
        <w:rPr>
          <w:rFonts w:eastAsia="Times New Roman"/>
          <w:color w:val="000000"/>
          <w:szCs w:val="24"/>
        </w:rPr>
        <w:t>ης του Λαϊκού Συνδέσμου – Χρυσή Αυγή</w:t>
      </w:r>
      <w:r w:rsidRPr="00BD5458">
        <w:rPr>
          <w:rFonts w:eastAsia="Times New Roman"/>
          <w:color w:val="000000"/>
          <w:szCs w:val="24"/>
        </w:rPr>
        <w:t xml:space="preserve"> κ.</w:t>
      </w:r>
      <w:r>
        <w:rPr>
          <w:rFonts w:eastAsia="Times New Roman"/>
          <w:color w:val="000000"/>
          <w:szCs w:val="24"/>
        </w:rPr>
        <w:t xml:space="preserve"> </w:t>
      </w:r>
      <w:r w:rsidRPr="002F7D70">
        <w:rPr>
          <w:rFonts w:eastAsia="Times New Roman"/>
          <w:bCs/>
          <w:color w:val="000000"/>
          <w:szCs w:val="24"/>
        </w:rPr>
        <w:t>Αντωνίου Γρέγου</w:t>
      </w:r>
      <w:r>
        <w:rPr>
          <w:rFonts w:eastAsia="Times New Roman"/>
          <w:bCs/>
          <w:color w:val="000000"/>
          <w:szCs w:val="24"/>
        </w:rPr>
        <w:t xml:space="preserve"> </w:t>
      </w:r>
      <w:r w:rsidRPr="00BD5458">
        <w:rPr>
          <w:rFonts w:eastAsia="Times New Roman"/>
          <w:color w:val="000000"/>
          <w:szCs w:val="24"/>
        </w:rPr>
        <w:t>προς την Υπουργό</w:t>
      </w:r>
      <w:r>
        <w:rPr>
          <w:rFonts w:eastAsia="Times New Roman"/>
          <w:color w:val="000000"/>
          <w:szCs w:val="24"/>
        </w:rPr>
        <w:t xml:space="preserve"> </w:t>
      </w:r>
      <w:r w:rsidRPr="002F7D70">
        <w:rPr>
          <w:rFonts w:eastAsia="Times New Roman"/>
          <w:bCs/>
          <w:color w:val="000000"/>
          <w:szCs w:val="24"/>
        </w:rPr>
        <w:t>Πολιτισμού και Αθλητισμού,</w:t>
      </w:r>
      <w:r>
        <w:rPr>
          <w:rFonts w:eastAsia="Times New Roman"/>
          <w:bCs/>
          <w:color w:val="000000"/>
          <w:szCs w:val="24"/>
        </w:rPr>
        <w:t xml:space="preserve"> </w:t>
      </w:r>
      <w:r w:rsidRPr="00BD5458">
        <w:rPr>
          <w:rFonts w:eastAsia="Times New Roman"/>
          <w:color w:val="000000"/>
          <w:szCs w:val="24"/>
        </w:rPr>
        <w:t>με θέμα: «</w:t>
      </w:r>
      <w:r w:rsidRPr="00BD5458">
        <w:rPr>
          <w:rFonts w:eastAsia="Times New Roman"/>
          <w:color w:val="000000"/>
          <w:szCs w:val="24"/>
        </w:rPr>
        <w:t>Περί του Μουσείου Μακεδονικού Αγώνα και λοιπών φορέων, συλλόγων και σωματείων της Μακεδονίας και του άρθρου 6 της συμφωνίας Ελλάδας - Σκοπίων»</w:t>
      </w:r>
      <w:r>
        <w:rPr>
          <w:rFonts w:eastAsia="Times New Roman"/>
          <w:color w:val="000000"/>
          <w:szCs w:val="24"/>
        </w:rPr>
        <w:t>,</w:t>
      </w:r>
      <w:r w:rsidRPr="00526086">
        <w:rPr>
          <w:rFonts w:eastAsia="Times New Roman"/>
          <w:bCs/>
        </w:rPr>
        <w:t xml:space="preserve"> </w:t>
      </w:r>
      <w:r w:rsidRPr="002F7D70">
        <w:rPr>
          <w:rFonts w:eastAsia="Times New Roman"/>
          <w:bCs/>
        </w:rPr>
        <w:t>δεν θα συζητηθεί</w:t>
      </w:r>
      <w:r>
        <w:rPr>
          <w:rFonts w:eastAsia="Times New Roman"/>
          <w:bCs/>
        </w:rPr>
        <w:t>.</w:t>
      </w:r>
    </w:p>
    <w:p w14:paraId="7E512A95" w14:textId="77777777" w:rsidR="00CD7DD0" w:rsidRDefault="001D7A26">
      <w:pPr>
        <w:spacing w:after="0" w:line="600" w:lineRule="auto"/>
        <w:ind w:firstLine="720"/>
        <w:jc w:val="both"/>
        <w:rPr>
          <w:rFonts w:eastAsia="Times New Roman"/>
          <w:color w:val="000000"/>
          <w:szCs w:val="24"/>
        </w:rPr>
      </w:pPr>
      <w:r>
        <w:rPr>
          <w:rFonts w:eastAsia="Times New Roman"/>
          <w:bCs/>
        </w:rPr>
        <w:t>Ακόμη</w:t>
      </w:r>
      <w:r>
        <w:rPr>
          <w:rFonts w:eastAsia="Times New Roman"/>
          <w:bCs/>
        </w:rPr>
        <w:t xml:space="preserve"> η</w:t>
      </w:r>
      <w:r w:rsidRPr="00BD5458">
        <w:rPr>
          <w:rFonts w:eastAsia="Times New Roman"/>
          <w:color w:val="000000"/>
          <w:szCs w:val="24"/>
        </w:rPr>
        <w:t xml:space="preserve"> </w:t>
      </w:r>
      <w:r>
        <w:rPr>
          <w:rFonts w:eastAsia="Times New Roman"/>
          <w:color w:val="000000"/>
          <w:szCs w:val="24"/>
        </w:rPr>
        <w:t>πρώτη</w:t>
      </w:r>
      <w:r w:rsidRPr="00BD5458">
        <w:rPr>
          <w:rFonts w:eastAsia="Times New Roman"/>
          <w:color w:val="000000"/>
          <w:szCs w:val="24"/>
        </w:rPr>
        <w:t xml:space="preserve"> με αριθμό 106/29-10-2018 </w:t>
      </w:r>
      <w:r>
        <w:rPr>
          <w:rFonts w:eastAsia="Times New Roman"/>
          <w:color w:val="000000"/>
          <w:szCs w:val="24"/>
        </w:rPr>
        <w:t>ε</w:t>
      </w:r>
      <w:r w:rsidRPr="00BD5458">
        <w:rPr>
          <w:rFonts w:eastAsia="Times New Roman"/>
          <w:color w:val="000000"/>
          <w:szCs w:val="24"/>
        </w:rPr>
        <w:t xml:space="preserve">πίκαιρη </w:t>
      </w:r>
      <w:r>
        <w:rPr>
          <w:rFonts w:eastAsia="Times New Roman"/>
          <w:color w:val="000000"/>
          <w:szCs w:val="24"/>
        </w:rPr>
        <w:t>ε</w:t>
      </w:r>
      <w:r w:rsidRPr="00BD5458">
        <w:rPr>
          <w:rFonts w:eastAsia="Times New Roman"/>
          <w:color w:val="000000"/>
          <w:szCs w:val="24"/>
        </w:rPr>
        <w:t xml:space="preserve">ρώτηση </w:t>
      </w:r>
      <w:r>
        <w:rPr>
          <w:rFonts w:eastAsia="Times New Roman"/>
          <w:color w:val="000000"/>
          <w:szCs w:val="24"/>
        </w:rPr>
        <w:t xml:space="preserve">του πρώτου κύκλου </w:t>
      </w:r>
      <w:r w:rsidRPr="00BD5458">
        <w:rPr>
          <w:rFonts w:eastAsia="Times New Roman"/>
          <w:color w:val="000000"/>
          <w:szCs w:val="24"/>
        </w:rPr>
        <w:t xml:space="preserve">του Βουλευτή Α΄ </w:t>
      </w:r>
      <w:r w:rsidRPr="00BD5458">
        <w:rPr>
          <w:rFonts w:eastAsia="Times New Roman"/>
          <w:color w:val="000000"/>
          <w:szCs w:val="24"/>
        </w:rPr>
        <w:t>Θεσσαλονίκης της Νέας Δημοκρατίας κ.</w:t>
      </w:r>
      <w:r>
        <w:rPr>
          <w:rFonts w:eastAsia="Times New Roman"/>
          <w:color w:val="000000"/>
          <w:szCs w:val="24"/>
        </w:rPr>
        <w:t xml:space="preserve"> </w:t>
      </w:r>
      <w:r w:rsidRPr="00CD0898">
        <w:rPr>
          <w:rFonts w:eastAsia="Times New Roman"/>
          <w:bCs/>
          <w:color w:val="000000"/>
          <w:szCs w:val="24"/>
        </w:rPr>
        <w:t>Σταύρου Καλαφάτη</w:t>
      </w:r>
      <w:r>
        <w:rPr>
          <w:rFonts w:eastAsia="Times New Roman"/>
          <w:color w:val="000000"/>
          <w:szCs w:val="24"/>
        </w:rPr>
        <w:t xml:space="preserve"> </w:t>
      </w:r>
      <w:r w:rsidRPr="00BD5458">
        <w:rPr>
          <w:rFonts w:eastAsia="Times New Roman"/>
          <w:color w:val="000000"/>
          <w:szCs w:val="24"/>
        </w:rPr>
        <w:t>προς τον Υπουργό</w:t>
      </w:r>
      <w:r>
        <w:rPr>
          <w:rFonts w:eastAsia="Times New Roman"/>
          <w:color w:val="000000"/>
          <w:szCs w:val="24"/>
        </w:rPr>
        <w:t xml:space="preserve"> </w:t>
      </w:r>
      <w:r w:rsidRPr="00CD0898">
        <w:rPr>
          <w:rFonts w:eastAsia="Times New Roman"/>
          <w:bCs/>
          <w:color w:val="000000"/>
          <w:szCs w:val="24"/>
        </w:rPr>
        <w:t>Εξωτερικών,</w:t>
      </w:r>
      <w:r>
        <w:rPr>
          <w:rFonts w:eastAsia="Times New Roman"/>
          <w:bCs/>
          <w:color w:val="000000"/>
          <w:szCs w:val="24"/>
        </w:rPr>
        <w:t xml:space="preserve"> </w:t>
      </w:r>
      <w:r w:rsidRPr="00BD5458">
        <w:rPr>
          <w:rFonts w:eastAsia="Times New Roman"/>
          <w:color w:val="000000"/>
          <w:szCs w:val="24"/>
        </w:rPr>
        <w:t>με θέμα: «Στις τελευταίες θέσεις στην Ευρωπαϊκή Ένωση η Ελλάδα στη φτ</w:t>
      </w:r>
      <w:r>
        <w:rPr>
          <w:rFonts w:eastAsia="Times New Roman"/>
          <w:color w:val="000000"/>
          <w:szCs w:val="24"/>
        </w:rPr>
        <w:t>ώχεια και στην παιδική φτώχεια»</w:t>
      </w:r>
      <w:r>
        <w:rPr>
          <w:rFonts w:eastAsia="Times New Roman"/>
          <w:color w:val="000000"/>
          <w:szCs w:val="24"/>
        </w:rPr>
        <w:t>,</w:t>
      </w:r>
      <w:r>
        <w:rPr>
          <w:rFonts w:eastAsia="Times New Roman"/>
          <w:color w:val="000000"/>
          <w:szCs w:val="24"/>
        </w:rPr>
        <w:t xml:space="preserve"> </w:t>
      </w:r>
      <w:r w:rsidRPr="002F7D70">
        <w:rPr>
          <w:rFonts w:eastAsia="Times New Roman"/>
          <w:bCs/>
        </w:rPr>
        <w:t>δεν θα συζητηθεί</w:t>
      </w:r>
      <w:r>
        <w:rPr>
          <w:rFonts w:eastAsia="Times New Roman"/>
          <w:color w:val="000000"/>
          <w:szCs w:val="24"/>
        </w:rPr>
        <w:t xml:space="preserve"> </w:t>
      </w:r>
      <w:r>
        <w:rPr>
          <w:rFonts w:eastAsia="Times New Roman"/>
          <w:bCs/>
        </w:rPr>
        <w:t>λ</w:t>
      </w:r>
      <w:r w:rsidRPr="002F7D70">
        <w:rPr>
          <w:rFonts w:eastAsia="Times New Roman"/>
          <w:bCs/>
        </w:rPr>
        <w:t>όγω αναρμοδιότητας</w:t>
      </w:r>
      <w:r>
        <w:rPr>
          <w:rFonts w:eastAsia="Times New Roman"/>
          <w:bCs/>
        </w:rPr>
        <w:t>.</w:t>
      </w:r>
      <w:r w:rsidRPr="002F7D70">
        <w:rPr>
          <w:rFonts w:eastAsia="Times New Roman"/>
          <w:bCs/>
        </w:rPr>
        <w:t xml:space="preserve"> </w:t>
      </w:r>
      <w:r>
        <w:rPr>
          <w:rFonts w:eastAsia="Times New Roman"/>
          <w:color w:val="000000"/>
          <w:szCs w:val="24"/>
        </w:rPr>
        <w:t>Αρμόδιο είναι το Υπουργείο Εργασί</w:t>
      </w:r>
      <w:r>
        <w:rPr>
          <w:rFonts w:eastAsia="Times New Roman"/>
          <w:color w:val="000000"/>
          <w:szCs w:val="24"/>
        </w:rPr>
        <w:t>ας, Κοινωνικής Ασφάλισης και Κοινωνικής Αλληλεγγύης.</w:t>
      </w:r>
    </w:p>
    <w:p w14:paraId="7E512A96" w14:textId="77777777" w:rsidR="00CD7DD0" w:rsidRDefault="001D7A26">
      <w:pPr>
        <w:spacing w:line="600" w:lineRule="auto"/>
        <w:ind w:firstLine="720"/>
        <w:jc w:val="both"/>
        <w:rPr>
          <w:rFonts w:eastAsia="Times New Roman"/>
          <w:color w:val="000000"/>
          <w:szCs w:val="24"/>
        </w:rPr>
      </w:pPr>
      <w:r>
        <w:rPr>
          <w:rFonts w:eastAsia="Times New Roman"/>
          <w:bCs/>
        </w:rPr>
        <w:t>Η</w:t>
      </w:r>
      <w:r>
        <w:rPr>
          <w:rFonts w:eastAsia="Times New Roman"/>
          <w:bCs/>
        </w:rPr>
        <w:t xml:space="preserve"> </w:t>
      </w:r>
      <w:r>
        <w:rPr>
          <w:rFonts w:eastAsia="Times New Roman"/>
          <w:color w:val="000000"/>
          <w:szCs w:val="24"/>
        </w:rPr>
        <w:t>δεύτερη</w:t>
      </w:r>
      <w:r>
        <w:rPr>
          <w:rFonts w:eastAsia="Times New Roman"/>
          <w:bCs/>
        </w:rPr>
        <w:t xml:space="preserve"> με</w:t>
      </w:r>
      <w:r w:rsidRPr="00BD5458">
        <w:rPr>
          <w:rFonts w:eastAsia="Times New Roman"/>
          <w:color w:val="000000"/>
          <w:szCs w:val="24"/>
        </w:rPr>
        <w:t xml:space="preserve"> αριθμό 97/23-10-2018 </w:t>
      </w:r>
      <w:r>
        <w:rPr>
          <w:rFonts w:eastAsia="Times New Roman"/>
          <w:color w:val="000000"/>
          <w:szCs w:val="24"/>
        </w:rPr>
        <w:t>ε</w:t>
      </w:r>
      <w:r w:rsidRPr="00BD5458">
        <w:rPr>
          <w:rFonts w:eastAsia="Times New Roman"/>
          <w:color w:val="000000"/>
          <w:szCs w:val="24"/>
        </w:rPr>
        <w:t xml:space="preserve">πίκαιρη </w:t>
      </w:r>
      <w:r>
        <w:rPr>
          <w:rFonts w:eastAsia="Times New Roman"/>
          <w:color w:val="000000"/>
          <w:szCs w:val="24"/>
        </w:rPr>
        <w:t>ε</w:t>
      </w:r>
      <w:r w:rsidRPr="00BD5458">
        <w:rPr>
          <w:rFonts w:eastAsia="Times New Roman"/>
          <w:color w:val="000000"/>
          <w:szCs w:val="24"/>
        </w:rPr>
        <w:t xml:space="preserve">ρώτηση </w:t>
      </w:r>
      <w:r>
        <w:rPr>
          <w:rFonts w:eastAsia="Times New Roman"/>
          <w:color w:val="000000"/>
          <w:szCs w:val="24"/>
        </w:rPr>
        <w:t xml:space="preserve">πρώτου κύκλου </w:t>
      </w:r>
      <w:r w:rsidRPr="00BD5458">
        <w:rPr>
          <w:rFonts w:eastAsia="Times New Roman"/>
          <w:color w:val="000000"/>
          <w:szCs w:val="24"/>
        </w:rPr>
        <w:t>του Βουλευτή Α΄ Πει</w:t>
      </w:r>
      <w:r>
        <w:rPr>
          <w:rFonts w:eastAsia="Times New Roman"/>
          <w:color w:val="000000"/>
          <w:szCs w:val="24"/>
        </w:rPr>
        <w:t>ραι</w:t>
      </w:r>
      <w:r>
        <w:rPr>
          <w:rFonts w:eastAsia="Times New Roman"/>
          <w:color w:val="000000"/>
          <w:szCs w:val="24"/>
        </w:rPr>
        <w:t>ώς</w:t>
      </w:r>
      <w:r>
        <w:rPr>
          <w:rFonts w:eastAsia="Times New Roman"/>
          <w:color w:val="000000"/>
          <w:szCs w:val="24"/>
        </w:rPr>
        <w:t xml:space="preserve"> του Λαϊκού Συνδέσμου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Χρυσή Αυγή</w:t>
      </w:r>
      <w:r w:rsidRPr="00BD5458">
        <w:rPr>
          <w:rFonts w:eastAsia="Times New Roman"/>
          <w:color w:val="000000"/>
          <w:szCs w:val="24"/>
        </w:rPr>
        <w:t xml:space="preserve"> κ.</w:t>
      </w:r>
      <w:r>
        <w:rPr>
          <w:rFonts w:eastAsia="Times New Roman"/>
          <w:color w:val="000000"/>
          <w:szCs w:val="24"/>
        </w:rPr>
        <w:t xml:space="preserve"> </w:t>
      </w:r>
      <w:r w:rsidRPr="00F357E0">
        <w:rPr>
          <w:rFonts w:eastAsia="Times New Roman"/>
          <w:bCs/>
          <w:color w:val="000000"/>
          <w:szCs w:val="24"/>
        </w:rPr>
        <w:t xml:space="preserve">Νικολάου </w:t>
      </w:r>
      <w:proofErr w:type="spellStart"/>
      <w:r w:rsidRPr="00F357E0">
        <w:rPr>
          <w:rFonts w:eastAsia="Times New Roman"/>
          <w:bCs/>
          <w:color w:val="000000"/>
          <w:szCs w:val="24"/>
        </w:rPr>
        <w:t>Κούζηλου</w:t>
      </w:r>
      <w:proofErr w:type="spellEnd"/>
      <w:r>
        <w:rPr>
          <w:rFonts w:eastAsia="Times New Roman"/>
          <w:bCs/>
          <w:color w:val="000000"/>
          <w:szCs w:val="24"/>
        </w:rPr>
        <w:t xml:space="preserve"> </w:t>
      </w:r>
      <w:r w:rsidRPr="00BD5458">
        <w:rPr>
          <w:rFonts w:eastAsia="Times New Roman"/>
          <w:color w:val="000000"/>
          <w:szCs w:val="24"/>
        </w:rPr>
        <w:lastRenderedPageBreak/>
        <w:t>προς τον Υπουργό</w:t>
      </w:r>
      <w:r>
        <w:rPr>
          <w:rFonts w:eastAsia="Times New Roman"/>
          <w:color w:val="000000"/>
          <w:szCs w:val="24"/>
        </w:rPr>
        <w:t xml:space="preserve"> </w:t>
      </w:r>
      <w:r w:rsidRPr="00F357E0">
        <w:rPr>
          <w:rFonts w:eastAsia="Times New Roman"/>
          <w:bCs/>
          <w:color w:val="000000"/>
          <w:szCs w:val="24"/>
        </w:rPr>
        <w:t>Εξωτερικών,</w:t>
      </w:r>
      <w:r>
        <w:rPr>
          <w:rFonts w:eastAsia="Times New Roman"/>
          <w:color w:val="000000"/>
          <w:szCs w:val="24"/>
        </w:rPr>
        <w:t xml:space="preserve"> </w:t>
      </w:r>
      <w:r w:rsidRPr="00BD5458">
        <w:rPr>
          <w:rFonts w:eastAsia="Times New Roman"/>
          <w:color w:val="000000"/>
          <w:szCs w:val="24"/>
        </w:rPr>
        <w:t xml:space="preserve">με θέμα: «Καζάνι έτοιμο να </w:t>
      </w:r>
      <w:r w:rsidRPr="00BD5458">
        <w:rPr>
          <w:rFonts w:eastAsia="Times New Roman"/>
          <w:color w:val="000000"/>
          <w:szCs w:val="24"/>
        </w:rPr>
        <w:t>εκραγεί το κρατίδιο των Σκοπίων»</w:t>
      </w:r>
      <w:r>
        <w:rPr>
          <w:rFonts w:eastAsia="Times New Roman"/>
          <w:color w:val="000000"/>
          <w:szCs w:val="24"/>
        </w:rPr>
        <w:t>,</w:t>
      </w:r>
      <w:r>
        <w:rPr>
          <w:rFonts w:eastAsia="Times New Roman"/>
          <w:color w:val="000000"/>
          <w:szCs w:val="24"/>
        </w:rPr>
        <w:t xml:space="preserve"> </w:t>
      </w:r>
      <w:r>
        <w:rPr>
          <w:rFonts w:eastAsia="Times New Roman"/>
          <w:bCs/>
        </w:rPr>
        <w:t>δεν θα συζητηθεί λόγω κωλύματος του αρμοδίου Υπουργού.</w:t>
      </w:r>
    </w:p>
    <w:p w14:paraId="7E512A97" w14:textId="77777777" w:rsidR="00CD7DD0" w:rsidRDefault="001D7A26">
      <w:pPr>
        <w:spacing w:line="600" w:lineRule="auto"/>
        <w:ind w:firstLine="720"/>
        <w:jc w:val="both"/>
        <w:rPr>
          <w:rFonts w:eastAsia="Times New Roman"/>
          <w:color w:val="000000"/>
          <w:szCs w:val="24"/>
          <w:shd w:val="clear" w:color="auto" w:fill="FFFFFF"/>
        </w:rPr>
      </w:pPr>
      <w:r>
        <w:rPr>
          <w:rFonts w:eastAsia="Times New Roman"/>
          <w:color w:val="000000"/>
          <w:szCs w:val="24"/>
        </w:rPr>
        <w:t>Το ίδιο ισχύει και για την</w:t>
      </w:r>
      <w:r w:rsidRPr="00BD5458">
        <w:rPr>
          <w:rFonts w:eastAsia="Times New Roman"/>
          <w:color w:val="000000"/>
          <w:szCs w:val="24"/>
          <w:shd w:val="clear" w:color="auto" w:fill="FFFFFF"/>
        </w:rPr>
        <w:t xml:space="preserve"> </w:t>
      </w:r>
      <w:r>
        <w:rPr>
          <w:rFonts w:eastAsia="Times New Roman"/>
          <w:color w:val="000000"/>
          <w:szCs w:val="24"/>
          <w:shd w:val="clear" w:color="auto" w:fill="FFFFFF"/>
        </w:rPr>
        <w:t>τρίτη</w:t>
      </w:r>
      <w:r w:rsidRPr="00BD5458">
        <w:rPr>
          <w:rFonts w:eastAsia="Times New Roman"/>
          <w:color w:val="000000"/>
          <w:szCs w:val="24"/>
          <w:shd w:val="clear" w:color="auto" w:fill="FFFFFF"/>
        </w:rPr>
        <w:t xml:space="preserve"> με αριθμό 98/24-10-2018</w:t>
      </w:r>
      <w:r>
        <w:rPr>
          <w:rFonts w:eastAsia="Times New Roman"/>
          <w:color w:val="000000"/>
          <w:szCs w:val="24"/>
          <w:shd w:val="clear" w:color="auto" w:fill="FFFFFF"/>
        </w:rPr>
        <w:t xml:space="preserve"> ε</w:t>
      </w:r>
      <w:r w:rsidRPr="00BD5458">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BD5458">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του δεύτερου κύκλου </w:t>
      </w:r>
      <w:r w:rsidRPr="00BD5458">
        <w:rPr>
          <w:rFonts w:eastAsia="Times New Roman"/>
          <w:color w:val="000000"/>
          <w:szCs w:val="24"/>
          <w:shd w:val="clear" w:color="auto" w:fill="FFFFFF"/>
        </w:rPr>
        <w:t>της Βουλευτού Β΄ Αθην</w:t>
      </w:r>
      <w:r>
        <w:rPr>
          <w:rFonts w:eastAsia="Times New Roman"/>
          <w:color w:val="000000"/>
          <w:szCs w:val="24"/>
          <w:shd w:val="clear" w:color="auto" w:fill="FFFFFF"/>
        </w:rPr>
        <w:t>ών του Λαϊκού Συνδέσμου - Χρυσή Αυγή</w:t>
      </w:r>
      <w:r w:rsidRPr="00BD5458">
        <w:rPr>
          <w:rFonts w:eastAsia="Times New Roman"/>
          <w:color w:val="000000"/>
          <w:szCs w:val="24"/>
          <w:shd w:val="clear" w:color="auto" w:fill="FFFFFF"/>
        </w:rPr>
        <w:t xml:space="preserve"> κ</w:t>
      </w:r>
      <w:r>
        <w:rPr>
          <w:rFonts w:eastAsia="Times New Roman"/>
          <w:color w:val="000000"/>
          <w:szCs w:val="24"/>
          <w:shd w:val="clear" w:color="auto" w:fill="FFFFFF"/>
        </w:rPr>
        <w:t>.</w:t>
      </w:r>
      <w:r>
        <w:rPr>
          <w:rFonts w:eastAsia="Times New Roman"/>
          <w:color w:val="000000"/>
          <w:szCs w:val="24"/>
          <w:shd w:val="clear" w:color="auto" w:fill="FFFFFF"/>
        </w:rPr>
        <w:t xml:space="preserve"> </w:t>
      </w:r>
      <w:r w:rsidRPr="00370FFC">
        <w:rPr>
          <w:rFonts w:eastAsia="Times New Roman"/>
          <w:bCs/>
          <w:color w:val="000000"/>
          <w:szCs w:val="24"/>
          <w:shd w:val="clear" w:color="auto" w:fill="FFFFFF"/>
        </w:rPr>
        <w:t xml:space="preserve">Ελένης </w:t>
      </w:r>
      <w:proofErr w:type="spellStart"/>
      <w:r w:rsidRPr="00370FFC">
        <w:rPr>
          <w:rFonts w:eastAsia="Times New Roman"/>
          <w:bCs/>
          <w:color w:val="000000"/>
          <w:szCs w:val="24"/>
          <w:shd w:val="clear" w:color="auto" w:fill="FFFFFF"/>
        </w:rPr>
        <w:t>Ζαρούλια</w:t>
      </w:r>
      <w:proofErr w:type="spellEnd"/>
      <w:r>
        <w:rPr>
          <w:rFonts w:eastAsia="Times New Roman"/>
          <w:bCs/>
          <w:color w:val="000000"/>
          <w:szCs w:val="24"/>
          <w:shd w:val="clear" w:color="auto" w:fill="FFFFFF"/>
        </w:rPr>
        <w:t xml:space="preserve"> </w:t>
      </w:r>
      <w:r w:rsidRPr="00BD5458">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370FFC">
        <w:rPr>
          <w:rFonts w:eastAsia="Times New Roman"/>
          <w:bCs/>
          <w:color w:val="000000"/>
          <w:szCs w:val="24"/>
          <w:shd w:val="clear" w:color="auto" w:fill="FFFFFF"/>
        </w:rPr>
        <w:t>Εξωτερικών,</w:t>
      </w:r>
      <w:r>
        <w:rPr>
          <w:rFonts w:eastAsia="Times New Roman"/>
          <w:b/>
          <w:bCs/>
          <w:color w:val="000000"/>
          <w:szCs w:val="24"/>
          <w:shd w:val="clear" w:color="auto" w:fill="FFFFFF"/>
        </w:rPr>
        <w:t xml:space="preserve"> </w:t>
      </w:r>
      <w:r w:rsidRPr="00BD5458">
        <w:rPr>
          <w:rFonts w:eastAsia="Times New Roman"/>
          <w:color w:val="000000"/>
          <w:szCs w:val="24"/>
          <w:shd w:val="clear" w:color="auto" w:fill="FFFFFF"/>
        </w:rPr>
        <w:t>με θέμα: «Συνεχίζεται το πογκρόμ κατά των Ελλήνων στη Χιμάρα».</w:t>
      </w:r>
    </w:p>
    <w:p w14:paraId="7E512A98" w14:textId="77777777" w:rsidR="00CD7DD0" w:rsidRDefault="001D7A26">
      <w:pPr>
        <w:spacing w:line="600" w:lineRule="auto"/>
        <w:ind w:firstLine="720"/>
        <w:jc w:val="both"/>
        <w:rPr>
          <w:rFonts w:eastAsia="Times New Roman"/>
          <w:bCs/>
        </w:rPr>
      </w:pPr>
      <w:r>
        <w:rPr>
          <w:rFonts w:eastAsia="Times New Roman"/>
          <w:bCs/>
        </w:rPr>
        <w:t>Τώρα θα συζητηθεί η δεύτερη με αριθμό 116/30-10-2018 επίκαιρη ερώτηση δεύτερου κύκλου του Βουλευτή Ηρακλείου της Δημοκρατικής 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 κ.</w:t>
      </w:r>
      <w:r>
        <w:rPr>
          <w:rFonts w:eastAsia="Times New Roman"/>
          <w:bCs/>
        </w:rPr>
        <w:t xml:space="preserve"> Βασιλείου </w:t>
      </w:r>
      <w:proofErr w:type="spellStart"/>
      <w:r>
        <w:rPr>
          <w:rFonts w:eastAsia="Times New Roman"/>
          <w:bCs/>
        </w:rPr>
        <w:t>Κεγκέρογλου</w:t>
      </w:r>
      <w:proofErr w:type="spellEnd"/>
      <w:r>
        <w:rPr>
          <w:rFonts w:eastAsia="Times New Roman"/>
          <w:bCs/>
        </w:rPr>
        <w:t xml:space="preserve"> προς τον Υπουργό Αγροτικής Ανάπτυξης και Τροφίμων, με θέμα «Αντιμετώπιση σοβαρών προβλημάτων που προκύπτουν από την υιοθέτηση των νέων σχεδίων οριοθέτησης του χάρτη των μειονεκτικών περιοχών». </w:t>
      </w:r>
    </w:p>
    <w:p w14:paraId="7E512A99" w14:textId="77777777" w:rsidR="00CD7DD0" w:rsidRDefault="001D7A26">
      <w:pPr>
        <w:spacing w:line="600" w:lineRule="auto"/>
        <w:ind w:firstLine="720"/>
        <w:jc w:val="both"/>
        <w:rPr>
          <w:rFonts w:eastAsia="Times New Roman"/>
          <w:bCs/>
        </w:rPr>
      </w:pPr>
      <w:r>
        <w:rPr>
          <w:rFonts w:eastAsia="Times New Roman"/>
          <w:bCs/>
        </w:rPr>
        <w:t xml:space="preserve">Ορίστε, κύριε </w:t>
      </w:r>
      <w:proofErr w:type="spellStart"/>
      <w:r>
        <w:rPr>
          <w:rFonts w:eastAsia="Times New Roman"/>
          <w:bCs/>
        </w:rPr>
        <w:t>Κεγκέρογλου</w:t>
      </w:r>
      <w:proofErr w:type="spellEnd"/>
      <w:r>
        <w:rPr>
          <w:rFonts w:eastAsia="Times New Roman"/>
          <w:bCs/>
        </w:rPr>
        <w:t>, έχετε τον λό</w:t>
      </w:r>
      <w:r>
        <w:rPr>
          <w:rFonts w:eastAsia="Times New Roman"/>
          <w:bCs/>
        </w:rPr>
        <w:t xml:space="preserve">γο για δυο λεπτά. </w:t>
      </w:r>
    </w:p>
    <w:p w14:paraId="7E512A9A" w14:textId="77777777" w:rsidR="00CD7DD0" w:rsidRDefault="001D7A26">
      <w:pPr>
        <w:spacing w:line="600" w:lineRule="auto"/>
        <w:ind w:firstLine="720"/>
        <w:jc w:val="both"/>
        <w:rPr>
          <w:rFonts w:eastAsia="Times New Roman" w:cs="Times New Roman"/>
          <w:szCs w:val="24"/>
        </w:rPr>
      </w:pPr>
      <w:r>
        <w:rPr>
          <w:rFonts w:eastAsia="Times New Roman"/>
          <w:b/>
          <w:bCs/>
        </w:rPr>
        <w:t>ΒΑΣΙΛΕΙΟΣ ΚΕΓΚΕΡΟΓΛΟΥ:</w:t>
      </w:r>
      <w:r>
        <w:rPr>
          <w:rFonts w:eastAsia="Times New Roman" w:cs="Times New Roman"/>
          <w:szCs w:val="24"/>
        </w:rPr>
        <w:t xml:space="preserve"> Ευχαριστώ, κύριε Πρόεδρε. </w:t>
      </w:r>
    </w:p>
    <w:p w14:paraId="7E512A9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Η ερώτηση, κύριε Υπουργέ, αφορά την αλλαγή των κριτηρίων και του χάρτη ουσιαστικά των περιοχών που χαρακτηρίζονται ως μειονεκτικές, ένα εργαλείο που πολλές δεκαετίες τώρα χρησίμευσε στην </w:t>
      </w:r>
      <w:r>
        <w:rPr>
          <w:rFonts w:eastAsia="Times New Roman" w:cs="Times New Roman"/>
          <w:szCs w:val="24"/>
        </w:rPr>
        <w:t xml:space="preserve">πολιτεία και στην Ευρωπαϊκή Ένωση για </w:t>
      </w:r>
      <w:r>
        <w:rPr>
          <w:rFonts w:eastAsia="Times New Roman" w:cs="Times New Roman"/>
          <w:szCs w:val="24"/>
        </w:rPr>
        <w:lastRenderedPageBreak/>
        <w:t xml:space="preserve">πολιτικές στήριξης των κατοίκων, αλλά ιδιαίτερα των παραγωγών κάθε κλάδου, προκειμένου να </w:t>
      </w:r>
      <w:proofErr w:type="spellStart"/>
      <w:r>
        <w:rPr>
          <w:rFonts w:eastAsia="Times New Roman" w:cs="Times New Roman"/>
          <w:szCs w:val="24"/>
        </w:rPr>
        <w:t>αντεπεξέλθουν</w:t>
      </w:r>
      <w:proofErr w:type="spellEnd"/>
      <w:r>
        <w:rPr>
          <w:rFonts w:eastAsia="Times New Roman" w:cs="Times New Roman"/>
          <w:szCs w:val="24"/>
        </w:rPr>
        <w:t xml:space="preserve"> στις αντίξοες συνθήκες κάτω από τις οποίες ζουν σ’ αυτές τις περιοχές και βέβαια κάτω από τις οποίες καλλιεργούν ή</w:t>
      </w:r>
      <w:r>
        <w:rPr>
          <w:rFonts w:eastAsia="Times New Roman" w:cs="Times New Roman"/>
          <w:szCs w:val="24"/>
        </w:rPr>
        <w:t xml:space="preserve"> εκτρέφουν. </w:t>
      </w:r>
    </w:p>
    <w:p w14:paraId="7E512A9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Θα ήθελα να ξεκαθαρίσω ότι η αλλαγή των κριτηρίων βάσει του Κανονισμού προβλέπεται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γιατί πολλοί αγρότες και κτηνοτρόφοι έχουν μια αγωνία για φέτος.</w:t>
      </w:r>
      <w:r>
        <w:rPr>
          <w:rFonts w:eastAsia="Times New Roman" w:cs="Times New Roman"/>
          <w:szCs w:val="24"/>
        </w:rPr>
        <w:t xml:space="preserve"> </w:t>
      </w:r>
      <w:r>
        <w:rPr>
          <w:rFonts w:eastAsia="Times New Roman" w:cs="Times New Roman"/>
          <w:szCs w:val="24"/>
        </w:rPr>
        <w:t>Φέτος δεν υπάρχουν αλλαγές, ισχύει το παλιό καθεστώς και υποθέτω ότι θα πληρωθούν</w:t>
      </w:r>
      <w:r>
        <w:rPr>
          <w:rFonts w:eastAsia="Times New Roman" w:cs="Times New Roman"/>
          <w:szCs w:val="24"/>
        </w:rPr>
        <w:t xml:space="preserve"> κανονικά. Θα μας το πείτε.</w:t>
      </w:r>
    </w:p>
    <w:p w14:paraId="7E512A9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Όμως, το πρόβλημα</w:t>
      </w:r>
      <w:r w:rsidRPr="00DD3463">
        <w:rPr>
          <w:rFonts w:eastAsia="Times New Roman" w:cs="Times New Roman"/>
          <w:szCs w:val="24"/>
        </w:rPr>
        <w:t xml:space="preserve"> </w:t>
      </w:r>
      <w:r>
        <w:rPr>
          <w:rFonts w:eastAsia="Times New Roman" w:cs="Times New Roman"/>
          <w:szCs w:val="24"/>
        </w:rPr>
        <w:t>από το πρότυπο του 2019 και ύστερα θα πρέπει να αντιμετωπιστεί τώρα, γιατί η μελέτη η οποία έγινε και η οποία δείχνει σε πολλές περιοχές της χώρας μείωση αυτών που χαρακτηρίζονται ως μειονεκτικές θα στερήσει τη</w:t>
      </w:r>
      <w:r>
        <w:rPr>
          <w:rFonts w:eastAsia="Times New Roman" w:cs="Times New Roman"/>
          <w:szCs w:val="24"/>
        </w:rPr>
        <w:t xml:space="preserve"> στήριξη από δεκάδες χιλιάδες παραγωγούς και αυτό δεν συνάδει με την πραγματική κατάσταση.</w:t>
      </w:r>
    </w:p>
    <w:p w14:paraId="7E512A9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Συγκεκριμένα για την Κρήτη, πρέπει να σας πω ότι πενήντα οκτώ περιοχές που εξαιρούνται δεν προχωρούν βάσει οποιασδήποτε ερμηνείας του ίδιου του κανονισμού. Μόνο με σ</w:t>
      </w:r>
      <w:r>
        <w:rPr>
          <w:rFonts w:eastAsia="Times New Roman" w:cs="Times New Roman"/>
          <w:szCs w:val="24"/>
        </w:rPr>
        <w:t>τρεβλή ερμηνεία θα μπορούσε να γίνει αυτό. Θεωρώ, βεβαίως, ότι η Κρήτη ούτως ή άλλως έπρεπε να είχε εξαιρεθεί για δύο λόγους:</w:t>
      </w:r>
    </w:p>
    <w:p w14:paraId="7E512A9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Ο πρώτος λόγος είναι να είχε εξαιρεθεί από τις μειώσεις στις μειονεκτικές περιοχές. Ο πρώτος λόγος είναι ότι είναι στην πρώτη γραμ</w:t>
      </w:r>
      <w:r>
        <w:rPr>
          <w:rFonts w:eastAsia="Times New Roman" w:cs="Times New Roman"/>
          <w:szCs w:val="24"/>
        </w:rPr>
        <w:t>μή λόγω της κλιματικής αλλαγής για ερημοποίηση. Αυτό το δείχνουν όλες οι μελέτες και τα σημάδια είναι εμφανή παντού.</w:t>
      </w:r>
    </w:p>
    <w:p w14:paraId="7E512AA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Ο δεύτερος λόγος είναι ότι είναι νησί και έχετε δηλώσει εδώ στο Κοινοβούλιο ότι όλα τα νησιά θα εξαιρεθούν από την αλλαγή κριτηρίων λόγω το</w:t>
      </w:r>
      <w:r>
        <w:rPr>
          <w:rFonts w:eastAsia="Times New Roman" w:cs="Times New Roman"/>
          <w:szCs w:val="24"/>
        </w:rPr>
        <w:t>υ νησιωτικού χαρακτήρα. Σε κάθε όμως περίπτωση, αυτό που ζητούμε είναι να γίνει ορθή εφαρμογή των κριτηρίων, να λάβετε υπόψη σας την πραγματική κατάσταση σε σχέση με τις συνθήκες και την κλιματική αλλαγή και όλες αυτές οι περιοχές να συνεχίσουν να είναι στ</w:t>
      </w:r>
      <w:r>
        <w:rPr>
          <w:rFonts w:eastAsia="Times New Roman" w:cs="Times New Roman"/>
          <w:szCs w:val="24"/>
        </w:rPr>
        <w:t>ις μειονεκτικές, ούτως ώστε να μη χάσουν την στήριξη και τις πολιτικές που η ελληνική πολιτεία και η Ευρωπαϊκή Ένωση έχει επεξεργαστεί γι’ αυτούς.</w:t>
      </w:r>
    </w:p>
    <w:p w14:paraId="7E512AA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Και θα ήθελα να ακούσουμε τις προθέσεις τις δικές σας και του Υπουργείου συνολικά γι’ αυτό το θέμα.</w:t>
      </w:r>
    </w:p>
    <w:p w14:paraId="7E512AA2" w14:textId="77777777" w:rsidR="00CD7DD0" w:rsidRDefault="001D7A26">
      <w:pPr>
        <w:spacing w:line="600" w:lineRule="auto"/>
        <w:ind w:firstLine="720"/>
        <w:jc w:val="both"/>
        <w:rPr>
          <w:rFonts w:eastAsia="Times New Roman" w:cs="Times New Roman"/>
          <w:szCs w:val="24"/>
        </w:rPr>
      </w:pPr>
      <w:r w:rsidRPr="00744B3F">
        <w:rPr>
          <w:rFonts w:eastAsia="Times New Roman" w:cs="Times New Roman"/>
          <w:b/>
          <w:szCs w:val="24"/>
        </w:rPr>
        <w:t>ΠΡΟΕΔΡΕΥΩ</w:t>
      </w:r>
      <w:r w:rsidRPr="00744B3F">
        <w:rPr>
          <w:rFonts w:eastAsia="Times New Roman" w:cs="Times New Roman"/>
          <w:b/>
          <w:szCs w:val="24"/>
        </w:rPr>
        <w:t xml:space="preserve">Ν (Γεώργιος Βαρεμένος): </w:t>
      </w:r>
      <w:r>
        <w:rPr>
          <w:rFonts w:eastAsia="Times New Roman" w:cs="Times New Roman"/>
          <w:szCs w:val="24"/>
        </w:rPr>
        <w:t>Ωραία.</w:t>
      </w:r>
    </w:p>
    <w:p w14:paraId="7E512AA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E512AA4" w14:textId="77777777" w:rsidR="00CD7DD0" w:rsidRDefault="001D7A26">
      <w:pPr>
        <w:spacing w:line="600" w:lineRule="auto"/>
        <w:ind w:firstLine="720"/>
        <w:jc w:val="both"/>
        <w:rPr>
          <w:rFonts w:eastAsia="Times New Roman" w:cs="Times New Roman"/>
          <w:szCs w:val="24"/>
        </w:rPr>
      </w:pPr>
      <w:r w:rsidRPr="009C3655">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Κύριε συνάδελφε, ειλικρινά σας ευχαριστώ για τη σημερινή ερώτηση γιατί μου δίνετε τη δυνατότητα να διευκρινίσουμε μερικά πράγματα:</w:t>
      </w:r>
    </w:p>
    <w:p w14:paraId="7E512AA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πρώτο είναι ότι σαφώς και φέτος θα πληρωθούν με το παλιό καθεστώς όλες οι περιοχές, αλλά και το 2019 και το 2020 με σταδιακή </w:t>
      </w:r>
      <w:proofErr w:type="spellStart"/>
      <w:r>
        <w:rPr>
          <w:rFonts w:eastAsia="Times New Roman" w:cs="Times New Roman"/>
          <w:szCs w:val="24"/>
        </w:rPr>
        <w:t>απομοίωση</w:t>
      </w:r>
      <w:proofErr w:type="spellEnd"/>
      <w:r>
        <w:rPr>
          <w:rFonts w:eastAsia="Times New Roman" w:cs="Times New Roman"/>
          <w:szCs w:val="24"/>
        </w:rPr>
        <w:t xml:space="preserve"> θα πληρωθούν όλες οι περιοχές οι οποίες ήταν μέχρι σήμερα. Από του χρόνου θα αρχίσουν να πληρώνονται και οι καινούργι</w:t>
      </w:r>
      <w:r>
        <w:rPr>
          <w:rFonts w:eastAsia="Times New Roman" w:cs="Times New Roman"/>
          <w:szCs w:val="24"/>
        </w:rPr>
        <w:t>ες περιοχές που θα ενταχθούν, γιατί δεν βγαίνουν μόνο οι περιοχές. Και αυτό δεν έχει γίνει κατανοητό. Κάποιες όπου άρθηκαν οι περιορισμοί που υπήρχαν από το 1980 -όταν ήταν ο πρώτος κανονισμός, ο πρώτος ορισμός για τις μειονεκτικές περιοχές- είναι αυτές πο</w:t>
      </w:r>
      <w:r>
        <w:rPr>
          <w:rFonts w:eastAsia="Times New Roman" w:cs="Times New Roman"/>
          <w:szCs w:val="24"/>
        </w:rPr>
        <w:t xml:space="preserve">υ βγαίνουν, αλλά άλλες όπου δημιουργήθηκαν προβλήματα, όπως περιγράφονται στα κριτήρια του </w:t>
      </w:r>
      <w:r>
        <w:rPr>
          <w:rFonts w:eastAsia="Times New Roman" w:cs="Times New Roman"/>
          <w:szCs w:val="24"/>
        </w:rPr>
        <w:t>κ</w:t>
      </w:r>
      <w:r>
        <w:rPr>
          <w:rFonts w:eastAsia="Times New Roman" w:cs="Times New Roman"/>
          <w:szCs w:val="24"/>
        </w:rPr>
        <w:t>ανονισμού 1305/2013 είναι αυτές που μπαίνουν. Προστίθενται περιοχές.</w:t>
      </w:r>
    </w:p>
    <w:p w14:paraId="7E512AA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Εγώ θέλω να τονίσω ότι θα προχωρήσουμε στη δίκαιη και αντικειμενική οριοθέτηση των περιοχών με </w:t>
      </w:r>
      <w:r>
        <w:rPr>
          <w:rFonts w:eastAsia="Times New Roman" w:cs="Times New Roman"/>
          <w:szCs w:val="24"/>
        </w:rPr>
        <w:t xml:space="preserve">μειονεκτήματα προκειμένου να διασφαλίσουμε τις επιδοτήσεις των αγροτών. Και αυτό θα γίνει έγκαιρα και θα γίνει και σωστά. </w:t>
      </w:r>
    </w:p>
    <w:p w14:paraId="7E512AA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Γνωρίζετε ότι τα νέα κριτήρια που έχουν τεθεί από τον </w:t>
      </w:r>
      <w:r>
        <w:rPr>
          <w:rFonts w:eastAsia="Times New Roman" w:cs="Times New Roman"/>
          <w:szCs w:val="24"/>
        </w:rPr>
        <w:t>κ</w:t>
      </w:r>
      <w:r>
        <w:rPr>
          <w:rFonts w:eastAsia="Times New Roman" w:cs="Times New Roman"/>
          <w:szCs w:val="24"/>
        </w:rPr>
        <w:t>ανονισμό 1305, αυτά τα κριτήρια είναι πολύ συγκεκριμένα και μέσα σε αυτά τα πλ</w:t>
      </w:r>
      <w:r>
        <w:rPr>
          <w:rFonts w:eastAsia="Times New Roman" w:cs="Times New Roman"/>
          <w:szCs w:val="24"/>
        </w:rPr>
        <w:t>αίσια πρέπει να κινηθούμε. Δεν μπορούμε να κινηθούμε διαφορετικά. Έχει δημιουργηθεί ένα πλαίσιο που μέσα σε αυτό θα κινηθούμε. Γιατί, ξέρετε κάτι; Εάν στείλουμε κάτι διαφορετικό και εκτός κριτηρίων στην επιτροπή, πολύ απλά θα απορριφθεί και θα γυρίσει πίσω</w:t>
      </w:r>
      <w:r>
        <w:rPr>
          <w:rFonts w:eastAsia="Times New Roman" w:cs="Times New Roman"/>
          <w:szCs w:val="24"/>
        </w:rPr>
        <w:t>. Δεν θέλουμε να κάνουμε μία κίνηση που να είναι μόνο κίνηση εντυπωσιασμού, αλλά θα πρέπει να γίνει κάτι που να είναι ουσίας.</w:t>
      </w:r>
    </w:p>
    <w:p w14:paraId="7E512AA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Γνωρίζετε, επίσης, ότι από τις αρχές της δεκαετίας του 1980 -αυτό που είπαμε- οι περιοχές έχουν αλλάξει, έχουν βελτιωθεί όσον αφορ</w:t>
      </w:r>
      <w:r>
        <w:rPr>
          <w:rFonts w:eastAsia="Times New Roman" w:cs="Times New Roman"/>
          <w:szCs w:val="24"/>
        </w:rPr>
        <w:t xml:space="preserve">ά τη δημιουργία αρδευτικών έργων που έχουν γίνει κατά καιρούς στην </w:t>
      </w:r>
      <w:r>
        <w:rPr>
          <w:rFonts w:eastAsia="Times New Roman" w:cs="Times New Roman"/>
          <w:szCs w:val="24"/>
        </w:rPr>
        <w:t>ε</w:t>
      </w:r>
      <w:r>
        <w:rPr>
          <w:rFonts w:eastAsia="Times New Roman" w:cs="Times New Roman"/>
          <w:szCs w:val="24"/>
        </w:rPr>
        <w:t>πικράτεια, έχουν αλλάξει και έχουν προσαρμοστεί καλλιέργειες, οπότε έχει αλλάξει και το οικονομικό δυναμικό της χώρας.</w:t>
      </w:r>
    </w:p>
    <w:p w14:paraId="7E512AA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Είχαμε μία διαδικασία διαβούλευσης. Σε αυτή τη διαδικασία διαβούλευση</w:t>
      </w:r>
      <w:r>
        <w:rPr>
          <w:rFonts w:eastAsia="Times New Roman" w:cs="Times New Roman"/>
          <w:szCs w:val="24"/>
        </w:rPr>
        <w:t xml:space="preserve">ς κατατέθηκαν πολύ σοβαρές προτάσεις, με τεκμηριωμένα όντως επιχειρήματα. Όλα αυτά έχουν ληφθεί υπ’ </w:t>
      </w:r>
      <w:proofErr w:type="spellStart"/>
      <w:r>
        <w:rPr>
          <w:rFonts w:eastAsia="Times New Roman" w:cs="Times New Roman"/>
          <w:szCs w:val="24"/>
        </w:rPr>
        <w:t>όψιν</w:t>
      </w:r>
      <w:proofErr w:type="spellEnd"/>
      <w:r>
        <w:rPr>
          <w:rFonts w:eastAsia="Times New Roman" w:cs="Times New Roman"/>
          <w:szCs w:val="24"/>
        </w:rPr>
        <w:t xml:space="preserve"> και στον βαθμό που είναι σύμφωνα με τα κριτήρια του </w:t>
      </w:r>
      <w:r>
        <w:rPr>
          <w:rFonts w:eastAsia="Times New Roman" w:cs="Times New Roman"/>
          <w:szCs w:val="24"/>
        </w:rPr>
        <w:t>κ</w:t>
      </w:r>
      <w:r>
        <w:rPr>
          <w:rFonts w:eastAsia="Times New Roman" w:cs="Times New Roman"/>
          <w:szCs w:val="24"/>
        </w:rPr>
        <w:t>ανονισμού 1305 έχουν ενταχθεί.</w:t>
      </w:r>
    </w:p>
    <w:p w14:paraId="7E512AA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Θα σας αναφέρω δύο χαρακτηριστικά: Διαπιστώσαμε ότι υπάρχουν περιοχ</w:t>
      </w:r>
      <w:r>
        <w:rPr>
          <w:rFonts w:eastAsia="Times New Roman" w:cs="Times New Roman"/>
          <w:szCs w:val="24"/>
        </w:rPr>
        <w:t xml:space="preserve">ές που έχουν βιοφυσικούς περιορισμούς. Αυτό είναι το βασικό για τον </w:t>
      </w:r>
      <w:r>
        <w:rPr>
          <w:rFonts w:eastAsia="Times New Roman" w:cs="Times New Roman"/>
          <w:szCs w:val="24"/>
        </w:rPr>
        <w:t>κ</w:t>
      </w:r>
      <w:r>
        <w:rPr>
          <w:rFonts w:eastAsia="Times New Roman" w:cs="Times New Roman"/>
          <w:szCs w:val="24"/>
        </w:rPr>
        <w:t>ανονισμό. Είναι το πρώτο σκαλί, αν θέλετε. Διαπιστώσαμε ότι μπορούμε να χρησιμοποιήσουμε και άλλα κριτήρια πάνω από αυτά, προκειμένου να εντάξουμε περισσότερες περιοχές. Δηλαδή όπου υπάρχ</w:t>
      </w:r>
      <w:r>
        <w:rPr>
          <w:rFonts w:eastAsia="Times New Roman" w:cs="Times New Roman"/>
          <w:szCs w:val="24"/>
        </w:rPr>
        <w:t>ει κτηνοτροφία, δίνεται μια προτεραιότητα στη διατήρησή της, κάτι που εμείς αξιοποιούμε στο έπακρο. Βάλαμε, λοιπόν, ως επιπλέον στη διεύρυνση κριτηρίων να ενσωματώσουμε τα δημοτικά διαμερίσματα στις ορεινές και στις μειονεκτικές περιοχές όπου υπάρχει σημαν</w:t>
      </w:r>
      <w:r>
        <w:rPr>
          <w:rFonts w:eastAsia="Times New Roman" w:cs="Times New Roman"/>
          <w:szCs w:val="24"/>
        </w:rPr>
        <w:t>τική έκταση βοσκοτόπων.</w:t>
      </w:r>
    </w:p>
    <w:p w14:paraId="7E512AA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Το δεύτερο κριτήριο είναι οι οικονομικές επιδόσεις σε επίπεδο νομού με βάση την τυπική απόδοση των καλλιεργειών και των εκτροφών. Δηλαδή, νομοί που παρουσιάζουν τυπική απόδοση μικρότερη του 100% του μέσου εθνικού όρου και υπάρχουν φ</w:t>
      </w:r>
      <w:r>
        <w:rPr>
          <w:rFonts w:eastAsia="Times New Roman" w:cs="Times New Roman"/>
          <w:szCs w:val="24"/>
        </w:rPr>
        <w:t>υσικοί περιορισμοί, θα πρέπει και αυτοί να ενταχθούν στις μειονεκτικές περιοχές. Επομένως ενσωματώσαμε και δημοτικά διαμερίσματα νομών που η παραγωγικότητά τους με βάση την τυπική απόδοση είναι χαμηλότερη του μέσου όρου. Άρα, καταλαβαίνετε ότι μόνο με αυτά</w:t>
      </w:r>
      <w:r>
        <w:rPr>
          <w:rFonts w:eastAsia="Times New Roman" w:cs="Times New Roman"/>
          <w:szCs w:val="24"/>
        </w:rPr>
        <w:t xml:space="preserve"> τα δύο κριτήρια έχουμε μια πολύ μεγάλη διεύρυνση των περιοχών που εντάσσονται πλέον στις μειονεκτικές περιοχές.</w:t>
      </w:r>
    </w:p>
    <w:p w14:paraId="7E512AA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Να ξεκαθαρίσουμε, όμως, από αυτό το σημείο ότι στο τέλος οι συνολικές εκτάσεις που θα μπουν με τα επιπλέον κριτήρια που μόλις σας ανέφερα θα είναι στα ίδια επίπεδα που ήταν μέχρι τώρα οι μειονεκτικές περιοχές στη χώρα, αφού οι ορεινές δεν αλλάζουν. Μιλάμε </w:t>
      </w:r>
      <w:r>
        <w:rPr>
          <w:rFonts w:eastAsia="Times New Roman" w:cs="Times New Roman"/>
          <w:szCs w:val="24"/>
        </w:rPr>
        <w:t>για τις μειονεκτικές. Θα είναι στα ίδια επίπεδα οι συνολικές εκτάσεις. Επίσης, ο συνολικός προϋπολογισμός θα είναι στα ίδια επίπεδα, έτσι ώστε να καλυφθούν και οι περιοχές οι νέες που εντάσσονται και οι περιοχές, οι οποίες δεν πληρούσαν κάποιο από τα κριτή</w:t>
      </w:r>
      <w:r>
        <w:rPr>
          <w:rFonts w:eastAsia="Times New Roman" w:cs="Times New Roman"/>
          <w:szCs w:val="24"/>
        </w:rPr>
        <w:t>ρια που έθετε ο Κανονισμός 1305.</w:t>
      </w:r>
    </w:p>
    <w:p w14:paraId="7E512AA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Για την Κρήτη θα σας μιλήσω στη δευτερολογία μου.</w:t>
      </w:r>
    </w:p>
    <w:p w14:paraId="7E512AAE" w14:textId="77777777" w:rsidR="00CD7DD0" w:rsidRDefault="001D7A26">
      <w:pPr>
        <w:spacing w:line="600" w:lineRule="auto"/>
        <w:ind w:firstLine="720"/>
        <w:jc w:val="both"/>
        <w:rPr>
          <w:rFonts w:eastAsia="Times New Roman" w:cs="Times New Roman"/>
          <w:szCs w:val="24"/>
        </w:rPr>
      </w:pPr>
      <w:r w:rsidRPr="00EC3C07">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Ευχαριστούμε, κύριε Υπουργέ.</w:t>
      </w:r>
    </w:p>
    <w:p w14:paraId="7E512AA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7E512AB0"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Ευχαριστώ, κύριε Πρόεδρε.</w:t>
      </w:r>
    </w:p>
    <w:p w14:paraId="7E512AB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Κύριε Υπουργέ, θα ήθελα να </w:t>
      </w:r>
      <w:r>
        <w:rPr>
          <w:rFonts w:eastAsia="Times New Roman" w:cs="Times New Roman"/>
          <w:szCs w:val="24"/>
        </w:rPr>
        <w:t xml:space="preserve">μου απαντήσετε γιατί ενώ έχετε πει εδώ, στη Βουλή, απαντώντας στον κ. Μωραΐτη, ότι οι νησιωτικές και παραμεθόριες περιοχές εντάσσονται όλες στις περιοχές με ειδικά μειονεκτήματα -άρα, και από εκεί διασφαλίζεται ότι δεν πρόκειται κανένας να αδικηθεί- γιατί </w:t>
      </w:r>
      <w:r>
        <w:rPr>
          <w:rFonts w:eastAsia="Times New Roman" w:cs="Times New Roman"/>
          <w:szCs w:val="24"/>
        </w:rPr>
        <w:t>δεν το κάνετε για την Κρήτη; Και βέβαια, δεν έχει λάβει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το Γεωπονικό Πανεπιστήμιο τον κίνδυνο της ερημοποίησης, της αλλαγής των συνθηκών. Διότι, ναι μεν βλέπει σε ποιες περιοχές αυξήθηκε η αρδευτική κάλυψη, παραδείγματος χάριν, η δυνατότητα άρ</w:t>
      </w:r>
      <w:r>
        <w:rPr>
          <w:rFonts w:eastAsia="Times New Roman" w:cs="Times New Roman"/>
          <w:szCs w:val="24"/>
        </w:rPr>
        <w:t xml:space="preserve">δευσης, αλλά δεν βλέπει ότι αυτή η δυνατότητα δίδεται, ώστε να εξισορροπήσει την αύξηση των μειονεκτημάτων που γίνεται. Γιατί δεν είναι στατικά τα μειονεκτήματα. Για την Κρήτη είναι αυξητικά λόγω της κλιματικής αλλαγής. Και αυτό δεν το έχουν λάβει </w:t>
      </w:r>
      <w:proofErr w:type="spellStart"/>
      <w:r>
        <w:rPr>
          <w:rFonts w:eastAsia="Times New Roman" w:cs="Times New Roman"/>
          <w:szCs w:val="24"/>
        </w:rPr>
        <w:t>υπ</w:t>
      </w:r>
      <w:r>
        <w:rPr>
          <w:rFonts w:eastAsia="Times New Roman" w:cs="Times New Roman"/>
          <w:szCs w:val="24"/>
        </w:rPr>
        <w:t>΄</w:t>
      </w:r>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τους στη μελέτη. Γι’ αυτό λέω ότι είναι στρεβλή η εφαρμογή των κριτηρίων.</w:t>
      </w:r>
    </w:p>
    <w:p w14:paraId="7E512AB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Είναι θετικό αυτό που είπατε για κάποια κριτήρια που θα μπουν. Όμως, σας άκουσα να λέτε για σταδιακή </w:t>
      </w:r>
      <w:proofErr w:type="spellStart"/>
      <w:r>
        <w:rPr>
          <w:rFonts w:eastAsia="Times New Roman" w:cs="Times New Roman"/>
          <w:szCs w:val="24"/>
        </w:rPr>
        <w:t>απομείωση</w:t>
      </w:r>
      <w:proofErr w:type="spellEnd"/>
      <w:r>
        <w:rPr>
          <w:rFonts w:eastAsia="Times New Roman" w:cs="Times New Roman"/>
          <w:szCs w:val="24"/>
        </w:rPr>
        <w:t xml:space="preserve"> το 2019 και το 2020. Μπαίνουν νέες περιοχές, είπατε. Θα ήθελα να ξέρω </w:t>
      </w:r>
      <w:r>
        <w:rPr>
          <w:rFonts w:eastAsia="Times New Roman" w:cs="Times New Roman"/>
          <w:szCs w:val="24"/>
        </w:rPr>
        <w:t xml:space="preserve">στην Κρήτη ποιες είναι, όχι μόνο εγώ, αλλά και οι κάτοικοι και οι παραγωγοί αυτών των περιοχών. Μπαίνουν, όμως, και νέοι δικαιούχοι. Και αυτό ανοίγει ένα επιπλέον θέμα. </w:t>
      </w:r>
    </w:p>
    <w:p w14:paraId="7E512AB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Ανοίγει το εξής θέμα, κύριε Υπουργέ: Για φέτος το ύψος για την εξουσιοδοτική, που είνα</w:t>
      </w:r>
      <w:r>
        <w:rPr>
          <w:rFonts w:eastAsia="Times New Roman" w:cs="Times New Roman"/>
          <w:szCs w:val="24"/>
        </w:rPr>
        <w:t>ι περίπου 1.100.000.000, αν γνωρίζω καλά, υπάρχει. Για το 2019 και το 2020 στα πλαίσια όλου του προγράμματος υπάρχει; Ή έχει προβλεφθεί ότι θα ζητήσουμε να δοθεί άδεια να μπει από εθνικούς πόρους, προκειμένου να μην θεωρηθούν κρατικές ενισχύσεις; Θα χρειασ</w:t>
      </w:r>
      <w:r>
        <w:rPr>
          <w:rFonts w:eastAsia="Times New Roman" w:cs="Times New Roman"/>
          <w:szCs w:val="24"/>
        </w:rPr>
        <w:t xml:space="preserve">τεί ο </w:t>
      </w:r>
      <w:r>
        <w:rPr>
          <w:rFonts w:eastAsia="Times New Roman" w:cs="Times New Roman"/>
          <w:szCs w:val="24"/>
        </w:rPr>
        <w:t>π</w:t>
      </w:r>
      <w:r>
        <w:rPr>
          <w:rFonts w:eastAsia="Times New Roman" w:cs="Times New Roman"/>
          <w:szCs w:val="24"/>
        </w:rPr>
        <w:t xml:space="preserve">ροϋπολογισμός του 2019 και του 2020 να αυξηθεί με την όποια εφαρμογή, λόγω του ότι περίπου ένα και κάτι υπάρχει στο ταμείο; Σε κάθε περίπτωση, να δούμε συγκεκριμένα για αυτά, τα οποία σας είπα για την Κρήτη. Ο κ. Μπούρας σας είχε απασχολήσει εκείνη </w:t>
      </w:r>
      <w:r>
        <w:rPr>
          <w:rFonts w:eastAsia="Times New Roman" w:cs="Times New Roman"/>
          <w:szCs w:val="24"/>
        </w:rPr>
        <w:t xml:space="preserve">την ώρα και ίσως δεν το ακούσατε. Αυτό είναι βασικό για εμάς, διότι συνεχώς μιλάμε για τα νησιά και όταν φτάνουμε στην Κρήτη λέτε «εδώ δεν μπορούμε να την εφαρμόσουμε». Γιατί; </w:t>
      </w:r>
    </w:p>
    <w:p w14:paraId="7E512AB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Κύριε Υπουργέ, θα ήμουν ευτυχής και εγώ και οι παραγωγοί της Κρήτης εάν είχαμε </w:t>
      </w:r>
      <w:r>
        <w:rPr>
          <w:rFonts w:eastAsia="Times New Roman" w:cs="Times New Roman"/>
          <w:szCs w:val="24"/>
        </w:rPr>
        <w:t>συγκεκριμένες απαντήσεις.</w:t>
      </w:r>
    </w:p>
    <w:p w14:paraId="7E512AB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E512AB6" w14:textId="77777777" w:rsidR="00CD7DD0" w:rsidRDefault="001D7A26">
      <w:pPr>
        <w:spacing w:line="600" w:lineRule="auto"/>
        <w:ind w:firstLine="720"/>
        <w:jc w:val="both"/>
        <w:rPr>
          <w:rFonts w:eastAsia="Times New Roman" w:cs="Times New Roman"/>
          <w:szCs w:val="24"/>
        </w:rPr>
      </w:pPr>
      <w:r w:rsidRPr="00E24F92">
        <w:rPr>
          <w:rFonts w:eastAsia="Times New Roman" w:cs="Times New Roman"/>
          <w:b/>
          <w:szCs w:val="24"/>
        </w:rPr>
        <w:t xml:space="preserve">ΠΡΟΕΔΡΕΥΩΝ (Γεώργιος Βαρεμένος): </w:t>
      </w:r>
      <w:r>
        <w:rPr>
          <w:rFonts w:eastAsia="Times New Roman" w:cs="Times New Roman"/>
          <w:szCs w:val="24"/>
        </w:rPr>
        <w:t>Κύριε Υπουργέ, παρακαλώ, έχετε τον λόγο.</w:t>
      </w:r>
    </w:p>
    <w:p w14:paraId="7E512AB7" w14:textId="77777777" w:rsidR="00CD7DD0" w:rsidRDefault="001D7A26">
      <w:pPr>
        <w:spacing w:line="600" w:lineRule="auto"/>
        <w:ind w:firstLine="720"/>
        <w:jc w:val="both"/>
        <w:rPr>
          <w:rFonts w:eastAsia="Times New Roman" w:cs="Times New Roman"/>
          <w:szCs w:val="24"/>
        </w:rPr>
      </w:pPr>
      <w:r w:rsidRPr="00501808">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Κύριε συνάδελφε, για τις νησιωτικές και τις παραμεθόριες περιοχές, θέλω να </w:t>
      </w:r>
      <w:r>
        <w:rPr>
          <w:rFonts w:eastAsia="Times New Roman" w:cs="Times New Roman"/>
          <w:szCs w:val="24"/>
        </w:rPr>
        <w:lastRenderedPageBreak/>
        <w:t>σας τ</w:t>
      </w:r>
      <w:r>
        <w:rPr>
          <w:rFonts w:eastAsia="Times New Roman" w:cs="Times New Roman"/>
          <w:szCs w:val="24"/>
        </w:rPr>
        <w:t>ονίσω ότι όλες εντάσσονται στο χάρτη των μειονεκτικών περιοχών, αλλά και των περιοχών με ειδικά μειονεκτήματα.</w:t>
      </w:r>
    </w:p>
    <w:p w14:paraId="7E512AB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Ωστόσο, με την Κρήτη -όπως γνωρίζετε πολύ καλά και από τη μεγάλη σας θητεία-, δεν μπορούν να εφαρμοστούν ακριβώς τα ίδια κριτήρια, γιατί δεν θα π</w:t>
      </w:r>
      <w:r>
        <w:rPr>
          <w:rFonts w:eastAsia="Times New Roman" w:cs="Times New Roman"/>
          <w:szCs w:val="24"/>
        </w:rPr>
        <w:t xml:space="preserve">εράσουν από την επιτροπή. Δεν μπορεί να θεωρηθούν η Κρήτη και η Εύβοια με τα ίδια κριτήρια της </w:t>
      </w:r>
      <w:proofErr w:type="spellStart"/>
      <w:r>
        <w:rPr>
          <w:rFonts w:eastAsia="Times New Roman" w:cs="Times New Roman"/>
          <w:szCs w:val="24"/>
        </w:rPr>
        <w:t>νησιωτικότητας</w:t>
      </w:r>
      <w:proofErr w:type="spellEnd"/>
      <w:r>
        <w:rPr>
          <w:rFonts w:eastAsia="Times New Roman" w:cs="Times New Roman"/>
          <w:szCs w:val="24"/>
        </w:rPr>
        <w:t>. Αυτό είναι ξεκάθαρο.</w:t>
      </w:r>
    </w:p>
    <w:p w14:paraId="7E512AB9" w14:textId="77777777" w:rsidR="00CD7DD0" w:rsidRDefault="001D7A26">
      <w:pPr>
        <w:spacing w:line="600" w:lineRule="auto"/>
        <w:ind w:firstLine="720"/>
        <w:jc w:val="both"/>
        <w:rPr>
          <w:rFonts w:eastAsia="Times New Roman" w:cs="Times New Roman"/>
          <w:szCs w:val="24"/>
        </w:rPr>
      </w:pPr>
      <w:r w:rsidRPr="00501808">
        <w:rPr>
          <w:rFonts w:eastAsia="Times New Roman" w:cs="Times New Roman"/>
          <w:b/>
          <w:szCs w:val="24"/>
        </w:rPr>
        <w:t>ΒΑΣΙΛΕΙΟΣ ΚΕΓΚΕΡΟΓΛΟΥ:</w:t>
      </w:r>
      <w:r>
        <w:rPr>
          <w:rFonts w:eastAsia="Times New Roman" w:cs="Times New Roman"/>
          <w:szCs w:val="24"/>
        </w:rPr>
        <w:t xml:space="preserve"> Η Εύβοια δεν είναι νησί. Έχει σταθερή σύνδεση.</w:t>
      </w:r>
    </w:p>
    <w:p w14:paraId="7E512ABA" w14:textId="77777777" w:rsidR="00CD7DD0" w:rsidRDefault="001D7A26">
      <w:pPr>
        <w:spacing w:line="600" w:lineRule="auto"/>
        <w:ind w:firstLine="720"/>
        <w:jc w:val="both"/>
        <w:rPr>
          <w:rFonts w:eastAsia="Times New Roman" w:cs="Times New Roman"/>
          <w:szCs w:val="24"/>
        </w:rPr>
      </w:pPr>
      <w:r w:rsidRPr="00501808">
        <w:rPr>
          <w:rFonts w:eastAsia="Times New Roman" w:cs="Times New Roman"/>
          <w:b/>
          <w:szCs w:val="24"/>
        </w:rPr>
        <w:t>ΣΙΜΟΣ ΚΕΔΙΚΟΓΛΟΥ:</w:t>
      </w:r>
      <w:r>
        <w:rPr>
          <w:rFonts w:eastAsia="Times New Roman" w:cs="Times New Roman"/>
          <w:szCs w:val="24"/>
        </w:rPr>
        <w:t xml:space="preserve"> Έχουμε τη γέφυρα που μας χαλάει τη μ</w:t>
      </w:r>
      <w:r>
        <w:rPr>
          <w:rFonts w:eastAsia="Times New Roman" w:cs="Times New Roman"/>
          <w:szCs w:val="24"/>
        </w:rPr>
        <w:t>ανέστρα!</w:t>
      </w:r>
    </w:p>
    <w:p w14:paraId="7E512ABB" w14:textId="77777777" w:rsidR="00CD7DD0" w:rsidRDefault="001D7A26">
      <w:pPr>
        <w:spacing w:line="600" w:lineRule="auto"/>
        <w:ind w:firstLine="720"/>
        <w:jc w:val="both"/>
        <w:rPr>
          <w:rFonts w:eastAsia="Times New Roman" w:cs="Times New Roman"/>
          <w:szCs w:val="24"/>
        </w:rPr>
      </w:pPr>
      <w:r w:rsidRPr="00501808">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Δεν μπορούν να εφαρμοστούν τα ίδια κριτήρια. Το λέω ξανά.</w:t>
      </w:r>
    </w:p>
    <w:p w14:paraId="7E512AB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Ωστόσο, σχετικά με την περιφέρεια της Κρήτης, αυτό που ενδιαφέρει περισσότερο την περιοχή σας: Ο Νομός Λασιθίου είναι σχεδόν </w:t>
      </w:r>
      <w:r>
        <w:rPr>
          <w:rFonts w:eastAsia="Times New Roman" w:cs="Times New Roman"/>
          <w:szCs w:val="24"/>
        </w:rPr>
        <w:t>εξ ολοκλήρου ορεινός νομός. Οπότε δεν τίθεται θέμα, ανήκει στις ορεινές περιοχές.</w:t>
      </w:r>
    </w:p>
    <w:p w14:paraId="7E512AB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Στον Νομό Ηρακλείου, με το κριτήριο των βοσκοτόπων -γιατί υπάρχει σοβαρή κτηνοτροφία-, εντάσσονται οι περισσότερες περιοχές. Όμως, υπάρχουν κάποιες περιοχές όπου η συνολική τ</w:t>
      </w:r>
      <w:r>
        <w:rPr>
          <w:rFonts w:eastAsia="Times New Roman" w:cs="Times New Roman"/>
          <w:szCs w:val="24"/>
        </w:rPr>
        <w:t xml:space="preserve">υπική απόδοση των καλλιεργειών -όπως ξέρετε, υπάρχουν δυναμικές περιοχές στον Νομό Ηρακλείου-, είναι μεγαλύτερου του εθνικού μέσου </w:t>
      </w:r>
      <w:r>
        <w:rPr>
          <w:rFonts w:eastAsia="Times New Roman" w:cs="Times New Roman"/>
          <w:szCs w:val="24"/>
        </w:rPr>
        <w:lastRenderedPageBreak/>
        <w:t>όρου και δεν υπάρχουν βοσκοτόπια. Αν υπήρχαν βοσκοτόπια, με το κριτήριο των βοσκοτόπων όπου υπάρχουν, αυτό το υπερβαίνει.</w:t>
      </w:r>
    </w:p>
    <w:p w14:paraId="7E512AB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ν Νομό Ρεθύμνου, οι οικονομικές επιδόσεις συνολικά του νομού υπολείπονται σημαντικά του μέσου όρου. Οπότε και εκεί επικρατεί το κριτήριο των οικονομικών επιδόσεων και έχουμε και εκεί ένταξη περιοχών.</w:t>
      </w:r>
    </w:p>
    <w:p w14:paraId="7E512AB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Στην περιοχή των Χανίων έχουμε και τα δύο κριτήρια. Έχου</w:t>
      </w:r>
      <w:r>
        <w:rPr>
          <w:rFonts w:eastAsia="Times New Roman" w:cs="Times New Roman"/>
          <w:szCs w:val="24"/>
        </w:rPr>
        <w:t xml:space="preserve">με και περιοχές όπου υπολείπονται του εθνικού μέσου όρου, αλλά και περιοχές που έχουν βοσκοτόπια. Οπότε και οι περισσότερες περιοχές του </w:t>
      </w:r>
      <w:r>
        <w:rPr>
          <w:rFonts w:eastAsia="Times New Roman" w:cs="Times New Roman"/>
          <w:szCs w:val="24"/>
        </w:rPr>
        <w:t>Ν</w:t>
      </w:r>
      <w:r>
        <w:rPr>
          <w:rFonts w:eastAsia="Times New Roman" w:cs="Times New Roman"/>
          <w:szCs w:val="24"/>
        </w:rPr>
        <w:t>ομού Χανίων, με αυτά τα δύο κριτήρια που εντάσσουμε προς εξέταση, είναι και εκεί καλυμμένες. Ωστόσο, υπάρχουν και εκεί</w:t>
      </w:r>
      <w:r>
        <w:rPr>
          <w:rFonts w:eastAsia="Times New Roman" w:cs="Times New Roman"/>
          <w:szCs w:val="24"/>
        </w:rPr>
        <w:t xml:space="preserve"> κάποιες περιοχές στις οποίες έχουν δημιουργηθεί πρόσφατα εγγειοβελτιωτικά έργα, επενδύσεις στην άρδευση δηλαδή, οι οποίες περιοχές, όπως καταλαβαίνετε, με τις νέες επενδύσεις δεν μπορούν να ενταχθούν.</w:t>
      </w:r>
    </w:p>
    <w:p w14:paraId="7E512AC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Σε κάθε περίπτωση,</w:t>
      </w:r>
      <w:r w:rsidRPr="00FA70B5">
        <w:rPr>
          <w:rFonts w:eastAsia="Times New Roman" w:cs="Times New Roman"/>
          <w:szCs w:val="24"/>
        </w:rPr>
        <w:t xml:space="preserve"> </w:t>
      </w:r>
      <w:r>
        <w:rPr>
          <w:rFonts w:eastAsia="Times New Roman" w:cs="Times New Roman"/>
          <w:szCs w:val="24"/>
        </w:rPr>
        <w:t>όμως, όλα αυτά είναι και υπό την αί</w:t>
      </w:r>
      <w:r>
        <w:rPr>
          <w:rFonts w:eastAsia="Times New Roman" w:cs="Times New Roman"/>
          <w:szCs w:val="24"/>
        </w:rPr>
        <w:t>ρεση της έγκρισης από την Ευρωπαϊκή Επιτροπή. Γι</w:t>
      </w:r>
      <w:r>
        <w:rPr>
          <w:rFonts w:eastAsia="Times New Roman" w:cs="Times New Roman"/>
          <w:szCs w:val="24"/>
        </w:rPr>
        <w:t>α</w:t>
      </w:r>
      <w:r>
        <w:rPr>
          <w:rFonts w:eastAsia="Times New Roman" w:cs="Times New Roman"/>
          <w:szCs w:val="24"/>
        </w:rPr>
        <w:t xml:space="preserve"> αυτό πρέπει να είμαστε απόλυτα προσεκτικοί και απόλυτα τεκμηριωμένοι σε αυτό που λέμε. Διότι, στόχος μας είναι στο τέλος του έτους να μην κινδυν</w:t>
      </w:r>
      <w:r>
        <w:rPr>
          <w:rFonts w:eastAsia="Times New Roman" w:cs="Times New Roman"/>
          <w:szCs w:val="24"/>
        </w:rPr>
        <w:t>εύσο</w:t>
      </w:r>
      <w:r>
        <w:rPr>
          <w:rFonts w:eastAsia="Times New Roman" w:cs="Times New Roman"/>
          <w:szCs w:val="24"/>
        </w:rPr>
        <w:t xml:space="preserve">υν ούτε επιδοτήσεις των αγροτών ούτε να έχουμε κάνει κάτι </w:t>
      </w:r>
      <w:r>
        <w:rPr>
          <w:rFonts w:eastAsia="Times New Roman" w:cs="Times New Roman"/>
          <w:szCs w:val="24"/>
        </w:rPr>
        <w:t>το οποίο θα μας γυρίσει πίσω και θα πρέπει να το μαζέψουμε. Σε κάθε περίπτωση, η πρότασ</w:t>
      </w:r>
      <w:r>
        <w:rPr>
          <w:rFonts w:eastAsia="Times New Roman" w:cs="Times New Roman"/>
          <w:szCs w:val="24"/>
        </w:rPr>
        <w:t>ή</w:t>
      </w:r>
      <w:r>
        <w:rPr>
          <w:rFonts w:eastAsia="Times New Roman" w:cs="Times New Roman"/>
          <w:szCs w:val="24"/>
        </w:rPr>
        <w:t xml:space="preserve"> μας θα πρέπει να είναι σύμφωνη με τα κριτήρια που θέτει ο κανονισμός. </w:t>
      </w:r>
      <w:r>
        <w:rPr>
          <w:rFonts w:eastAsia="Times New Roman" w:cs="Times New Roman"/>
          <w:szCs w:val="24"/>
        </w:rPr>
        <w:lastRenderedPageBreak/>
        <w:t>Αυτόν τον κανονισμό έχουμε, τον 1305/2013. Με αυτόν και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αυτού του κανονισμού πρέπει ν</w:t>
      </w:r>
      <w:r>
        <w:rPr>
          <w:rFonts w:eastAsia="Times New Roman" w:cs="Times New Roman"/>
          <w:szCs w:val="24"/>
        </w:rPr>
        <w:t>α κινηθούμε.</w:t>
      </w:r>
    </w:p>
    <w:p w14:paraId="7E512AC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E512AC2" w14:textId="77777777" w:rsidR="00CD7DD0" w:rsidRDefault="001D7A26">
      <w:pPr>
        <w:spacing w:line="600" w:lineRule="auto"/>
        <w:ind w:firstLine="720"/>
        <w:jc w:val="both"/>
        <w:rPr>
          <w:rFonts w:eastAsia="Times New Roman" w:cs="Times New Roman"/>
          <w:szCs w:val="24"/>
        </w:rPr>
      </w:pPr>
      <w:r w:rsidRPr="00FA70B5">
        <w:rPr>
          <w:rFonts w:eastAsia="Times New Roman" w:cs="Times New Roman"/>
          <w:b/>
          <w:szCs w:val="24"/>
        </w:rPr>
        <w:t xml:space="preserve">ΠΡΟΕΔΡΕΥΩΝ (Γεώργιος Βαρεμένος): </w:t>
      </w:r>
      <w:r>
        <w:rPr>
          <w:rFonts w:eastAsia="Times New Roman" w:cs="Times New Roman"/>
          <w:szCs w:val="24"/>
        </w:rPr>
        <w:t>Ευχαριστούμε πολύ.</w:t>
      </w:r>
    </w:p>
    <w:p w14:paraId="7E512AC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Θα συζητηθεί η πρώτη με αριθμό 105/29-10-2018 επίκαιρη ερώτηση πρώτου κύκλου του Βουλευτή Ευβοίας της Νέας Δημοκρατίας κ. </w:t>
      </w:r>
      <w:r w:rsidRPr="004F629D">
        <w:rPr>
          <w:rFonts w:eastAsia="Times New Roman" w:cs="Times New Roman"/>
          <w:bCs/>
          <w:szCs w:val="24"/>
        </w:rPr>
        <w:t xml:space="preserve">Σίμου </w:t>
      </w:r>
      <w:proofErr w:type="spellStart"/>
      <w:r w:rsidRPr="004F629D">
        <w:rPr>
          <w:rFonts w:eastAsia="Times New Roman" w:cs="Times New Roman"/>
          <w:bCs/>
          <w:szCs w:val="24"/>
        </w:rPr>
        <w:t>Κεδίκογλου</w:t>
      </w:r>
      <w:proofErr w:type="spellEnd"/>
      <w:r w:rsidRPr="004F629D">
        <w:rPr>
          <w:rFonts w:eastAsia="Times New Roman" w:cs="Times New Roman"/>
          <w:b/>
          <w:szCs w:val="24"/>
        </w:rPr>
        <w:t xml:space="preserve"> </w:t>
      </w:r>
      <w:r>
        <w:rPr>
          <w:rFonts w:eastAsia="Times New Roman" w:cs="Times New Roman"/>
          <w:szCs w:val="24"/>
        </w:rPr>
        <w:t xml:space="preserve">προς τον Υπουργό </w:t>
      </w:r>
      <w:r w:rsidRPr="004F629D">
        <w:rPr>
          <w:rFonts w:eastAsia="Times New Roman" w:cs="Times New Roman"/>
          <w:bCs/>
          <w:szCs w:val="24"/>
        </w:rPr>
        <w:t xml:space="preserve">Υποδομών και </w:t>
      </w:r>
      <w:r w:rsidRPr="004F629D">
        <w:rPr>
          <w:rFonts w:eastAsia="Times New Roman" w:cs="Times New Roman"/>
          <w:bCs/>
          <w:szCs w:val="24"/>
        </w:rPr>
        <w:t>Μεταφορών,</w:t>
      </w:r>
      <w:r>
        <w:rPr>
          <w:rFonts w:eastAsia="Times New Roman" w:cs="Times New Roman"/>
          <w:szCs w:val="24"/>
        </w:rPr>
        <w:t xml:space="preserve"> με θέμα: «Έργο “Παράκαμψη Χαλκίδας – Ν. Λάμψακος - Ψαχνά”».</w:t>
      </w:r>
    </w:p>
    <w:p w14:paraId="7E512AC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Κεδίκογλου</w:t>
      </w:r>
      <w:proofErr w:type="spellEnd"/>
      <w:r>
        <w:rPr>
          <w:rFonts w:eastAsia="Times New Roman" w:cs="Times New Roman"/>
          <w:szCs w:val="24"/>
        </w:rPr>
        <w:t>, έχετε τον λόγο για δύο λεπτά.</w:t>
      </w:r>
    </w:p>
    <w:p w14:paraId="7E512AC5" w14:textId="77777777" w:rsidR="00CD7DD0" w:rsidRDefault="001D7A26">
      <w:pPr>
        <w:spacing w:line="600" w:lineRule="auto"/>
        <w:ind w:firstLine="720"/>
        <w:jc w:val="both"/>
        <w:rPr>
          <w:rFonts w:eastAsia="Times New Roman" w:cs="Times New Roman"/>
          <w:szCs w:val="24"/>
        </w:rPr>
      </w:pPr>
      <w:r w:rsidRPr="00FA70B5">
        <w:rPr>
          <w:rFonts w:eastAsia="Times New Roman" w:cs="Times New Roman"/>
          <w:b/>
          <w:szCs w:val="24"/>
        </w:rPr>
        <w:t>ΣΙΜΟΣ ΚΕΔΙΚΟΓΛΟΥ:</w:t>
      </w:r>
      <w:r>
        <w:rPr>
          <w:rFonts w:eastAsia="Times New Roman" w:cs="Times New Roman"/>
          <w:szCs w:val="24"/>
        </w:rPr>
        <w:t xml:space="preserve"> Ευχαριστώ, κύριε Πρόεδρε.</w:t>
      </w:r>
    </w:p>
    <w:p w14:paraId="7E512AC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Κύριε Υπουργέ, να δούμε πότε θα τερματιστεί αυτή η αδικία εις βάρος της Εύβοιας. Μια αδικία π</w:t>
      </w:r>
      <w:r>
        <w:rPr>
          <w:rFonts w:eastAsia="Times New Roman" w:cs="Times New Roman"/>
          <w:szCs w:val="24"/>
        </w:rPr>
        <w:t xml:space="preserve">ου -γιατί πολλοί αναρωτιούνται γιατί η Εύβοια βρίσκεται τουλάχιστον είκοσι χρόνια πίσω από την υπόλοιπη Ελλάδα, σε ό,τι αφορά τα οδικά έργα- οφείλεται στον αποκλεισμό της Εύβοιας από τα διευρωπαϊκά δίκτυα και ξεκίνησε από την </w:t>
      </w:r>
      <w:r>
        <w:rPr>
          <w:rFonts w:eastAsia="Times New Roman" w:cs="Times New Roman"/>
          <w:szCs w:val="24"/>
        </w:rPr>
        <w:t>κ</w:t>
      </w:r>
      <w:r>
        <w:rPr>
          <w:rFonts w:eastAsia="Times New Roman" w:cs="Times New Roman"/>
          <w:szCs w:val="24"/>
        </w:rPr>
        <w:t>υβέρνηση Σημίτη το 2000. Όταν</w:t>
      </w:r>
      <w:r>
        <w:rPr>
          <w:rFonts w:eastAsia="Times New Roman" w:cs="Times New Roman"/>
          <w:szCs w:val="24"/>
        </w:rPr>
        <w:t xml:space="preserve"> σε όλη την υπόλοιπη Ελλάδα έβρεχε λεφτά για οδικά έργα, πάνω από την Εύβοια είχαν βάλει μια ομπρέλα.</w:t>
      </w:r>
    </w:p>
    <w:p w14:paraId="7E512AC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Το 2013 πετύχαμε την άρση αυτού του αποκλεισμού</w:t>
      </w:r>
      <w:r>
        <w:rPr>
          <w:rFonts w:eastAsia="Times New Roman" w:cs="Times New Roman"/>
          <w:szCs w:val="24"/>
        </w:rPr>
        <w:t>,</w:t>
      </w:r>
      <w:r>
        <w:rPr>
          <w:rFonts w:eastAsia="Times New Roman" w:cs="Times New Roman"/>
          <w:szCs w:val="24"/>
        </w:rPr>
        <w:t xml:space="preserve"> με τη βοήθεια του τότε Πρωθυπουργού Αντώνη Σαμαρά και εντάχθηκε η Εύβοια στα διευρωπαϊκά δίκτυα. Μπορέσαμ</w:t>
      </w:r>
      <w:r>
        <w:rPr>
          <w:rFonts w:eastAsia="Times New Roman" w:cs="Times New Roman"/>
          <w:szCs w:val="24"/>
        </w:rPr>
        <w:t xml:space="preserve">ε να προχωρήσουμε γρήγορα. </w:t>
      </w:r>
    </w:p>
    <w:p w14:paraId="7E512AC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Θέλω να σημειώσω -και να ευχαριστήσω, με την ευκαιρία- τη δουλειά που έκαναν όλο το διάστημα που δεν υπήρχαν χρηματοδοτήσεις οι άνθρωποι σας στη Διεύθυνση Μελετών του Υπουργείου. Έκαναν πάρα πολύ καλή δουλειά και ακριβώς επειδή </w:t>
      </w:r>
      <w:r>
        <w:rPr>
          <w:rFonts w:eastAsia="Times New Roman" w:cs="Times New Roman"/>
          <w:szCs w:val="24"/>
        </w:rPr>
        <w:t>είχαν έτοιμες τις μελέτες, όταν το 2013 πετύχαμε την ένταξη της Εύβοιας στα διευρωπαϊκά δίκτυα, όλα έτρεξαν πολύ γρήγορα.</w:t>
      </w:r>
    </w:p>
    <w:p w14:paraId="7E512AC9" w14:textId="77777777" w:rsidR="00CD7DD0" w:rsidRDefault="001D7A26">
      <w:pPr>
        <w:tabs>
          <w:tab w:val="center" w:pos="4753"/>
          <w:tab w:val="left" w:pos="6156"/>
        </w:tabs>
        <w:spacing w:line="600" w:lineRule="auto"/>
        <w:jc w:val="both"/>
        <w:rPr>
          <w:rFonts w:eastAsia="Times New Roman"/>
          <w:szCs w:val="24"/>
        </w:rPr>
      </w:pPr>
      <w:r>
        <w:rPr>
          <w:rFonts w:eastAsia="Times New Roman"/>
          <w:szCs w:val="24"/>
        </w:rPr>
        <w:t>Μέσα σε λιγότερο από ενάμιση</w:t>
      </w:r>
      <w:r w:rsidRPr="007C3513">
        <w:rPr>
          <w:rFonts w:eastAsia="Times New Roman"/>
          <w:szCs w:val="24"/>
        </w:rPr>
        <w:t xml:space="preserve"> χρόνο είχε ενταχθεί στο ΕΣΠΑ</w:t>
      </w:r>
      <w:r>
        <w:rPr>
          <w:rFonts w:eastAsia="Times New Roman"/>
          <w:szCs w:val="24"/>
        </w:rPr>
        <w:t>,</w:t>
      </w:r>
      <w:r w:rsidRPr="007C3513">
        <w:rPr>
          <w:rFonts w:eastAsia="Times New Roman"/>
          <w:szCs w:val="24"/>
        </w:rPr>
        <w:t xml:space="preserve"> είχε γίνει </w:t>
      </w:r>
      <w:r>
        <w:rPr>
          <w:rFonts w:eastAsia="Times New Roman"/>
          <w:szCs w:val="24"/>
        </w:rPr>
        <w:t>η εξαγγελία της</w:t>
      </w:r>
      <w:r w:rsidRPr="007C3513">
        <w:rPr>
          <w:rFonts w:eastAsia="Times New Roman"/>
          <w:szCs w:val="24"/>
        </w:rPr>
        <w:t xml:space="preserve"> δημοπράτησης στις αρχές του 2015</w:t>
      </w:r>
      <w:r>
        <w:rPr>
          <w:rFonts w:eastAsia="Times New Roman"/>
          <w:szCs w:val="24"/>
        </w:rPr>
        <w:t>, μετά ενέσκ</w:t>
      </w:r>
      <w:r w:rsidRPr="007C3513">
        <w:rPr>
          <w:rFonts w:eastAsia="Times New Roman"/>
          <w:szCs w:val="24"/>
        </w:rPr>
        <w:t xml:space="preserve">ηψε </w:t>
      </w:r>
      <w:r w:rsidRPr="007C3513">
        <w:rPr>
          <w:rFonts w:eastAsia="Times New Roman"/>
          <w:szCs w:val="24"/>
        </w:rPr>
        <w:t xml:space="preserve">η </w:t>
      </w:r>
      <w:r>
        <w:rPr>
          <w:rFonts w:eastAsia="Times New Roman"/>
          <w:szCs w:val="24"/>
        </w:rPr>
        <w:t>Κ</w:t>
      </w:r>
      <w:r w:rsidRPr="007C3513">
        <w:rPr>
          <w:rFonts w:eastAsia="Times New Roman"/>
          <w:szCs w:val="24"/>
        </w:rPr>
        <w:t>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w:t>
      </w:r>
      <w:r w:rsidRPr="007C3513">
        <w:rPr>
          <w:rFonts w:eastAsia="Times New Roman"/>
          <w:szCs w:val="24"/>
        </w:rPr>
        <w:t>ΝΕΛ</w:t>
      </w:r>
      <w:r>
        <w:rPr>
          <w:rFonts w:eastAsia="Times New Roman"/>
          <w:szCs w:val="24"/>
        </w:rPr>
        <w:t xml:space="preserve"> και</w:t>
      </w:r>
      <w:r w:rsidRPr="007C3513">
        <w:rPr>
          <w:rFonts w:eastAsia="Times New Roman"/>
          <w:szCs w:val="24"/>
        </w:rPr>
        <w:t xml:space="preserve"> </w:t>
      </w:r>
      <w:r>
        <w:rPr>
          <w:rFonts w:eastAsia="Times New Roman"/>
          <w:szCs w:val="24"/>
        </w:rPr>
        <w:t>α</w:t>
      </w:r>
      <w:r w:rsidRPr="007C3513">
        <w:rPr>
          <w:rFonts w:eastAsia="Times New Roman"/>
          <w:szCs w:val="24"/>
        </w:rPr>
        <w:t xml:space="preserve">πό </w:t>
      </w:r>
      <w:r>
        <w:rPr>
          <w:rFonts w:eastAsia="Times New Roman"/>
          <w:szCs w:val="24"/>
        </w:rPr>
        <w:t>ε</w:t>
      </w:r>
      <w:r w:rsidRPr="007C3513">
        <w:rPr>
          <w:rFonts w:eastAsia="Times New Roman"/>
          <w:szCs w:val="24"/>
        </w:rPr>
        <w:t>κεί αρχίζουν τα προβλήματα</w:t>
      </w:r>
      <w:r>
        <w:rPr>
          <w:rFonts w:eastAsia="Times New Roman"/>
          <w:szCs w:val="24"/>
        </w:rPr>
        <w:t>.</w:t>
      </w:r>
      <w:r w:rsidRPr="007C3513">
        <w:rPr>
          <w:rFonts w:eastAsia="Times New Roman"/>
          <w:szCs w:val="24"/>
        </w:rPr>
        <w:t xml:space="preserve"> </w:t>
      </w:r>
    </w:p>
    <w:p w14:paraId="7E512ACA" w14:textId="77777777" w:rsidR="00CD7DD0" w:rsidRDefault="001D7A26">
      <w:pPr>
        <w:tabs>
          <w:tab w:val="center" w:pos="4753"/>
          <w:tab w:val="left" w:pos="6156"/>
        </w:tabs>
        <w:spacing w:line="600" w:lineRule="auto"/>
        <w:ind w:firstLine="720"/>
        <w:jc w:val="both"/>
        <w:rPr>
          <w:rFonts w:eastAsia="Times New Roman"/>
          <w:szCs w:val="24"/>
        </w:rPr>
      </w:pPr>
      <w:r>
        <w:rPr>
          <w:rFonts w:eastAsia="Times New Roman"/>
          <w:szCs w:val="24"/>
        </w:rPr>
        <w:t>Μ</w:t>
      </w:r>
      <w:r w:rsidRPr="007C3513">
        <w:rPr>
          <w:rFonts w:eastAsia="Times New Roman"/>
          <w:szCs w:val="24"/>
        </w:rPr>
        <w:t xml:space="preserve">έχρι τις 23 Δεκεμβρίου του </w:t>
      </w:r>
      <w:r>
        <w:rPr>
          <w:rFonts w:eastAsia="Times New Roman"/>
          <w:szCs w:val="24"/>
        </w:rPr>
        <w:t>20</w:t>
      </w:r>
      <w:r w:rsidRPr="007C3513">
        <w:rPr>
          <w:rFonts w:eastAsia="Times New Roman"/>
          <w:szCs w:val="24"/>
        </w:rPr>
        <w:t>15 το έργο παραμένει εντός ΕΣΠΑ</w:t>
      </w:r>
      <w:r>
        <w:rPr>
          <w:rFonts w:eastAsia="Times New Roman"/>
          <w:szCs w:val="24"/>
        </w:rPr>
        <w:t>.</w:t>
      </w:r>
      <w:r w:rsidRPr="007C3513">
        <w:rPr>
          <w:rFonts w:eastAsia="Times New Roman"/>
          <w:szCs w:val="24"/>
        </w:rPr>
        <w:t xml:space="preserve"> </w:t>
      </w:r>
      <w:r>
        <w:rPr>
          <w:rFonts w:eastAsia="Times New Roman"/>
          <w:szCs w:val="24"/>
        </w:rPr>
        <w:t>Σ</w:t>
      </w:r>
      <w:r w:rsidRPr="007C3513">
        <w:rPr>
          <w:rFonts w:eastAsia="Times New Roman"/>
          <w:szCs w:val="24"/>
        </w:rPr>
        <w:t xml:space="preserve">ε τότε απάντηση της </w:t>
      </w:r>
      <w:r>
        <w:rPr>
          <w:rFonts w:eastAsia="Times New Roman"/>
          <w:szCs w:val="24"/>
        </w:rPr>
        <w:t>κ</w:t>
      </w:r>
      <w:r w:rsidRPr="007C3513">
        <w:rPr>
          <w:rFonts w:eastAsia="Times New Roman"/>
          <w:szCs w:val="24"/>
        </w:rPr>
        <w:t xml:space="preserve">υβέρνησής </w:t>
      </w:r>
      <w:r>
        <w:rPr>
          <w:rFonts w:eastAsia="Times New Roman"/>
          <w:szCs w:val="24"/>
        </w:rPr>
        <w:t>σας, το</w:t>
      </w:r>
      <w:r w:rsidRPr="007C3513">
        <w:rPr>
          <w:rFonts w:eastAsia="Times New Roman"/>
          <w:szCs w:val="24"/>
        </w:rPr>
        <w:t xml:space="preserve"> </w:t>
      </w:r>
      <w:r>
        <w:rPr>
          <w:rFonts w:eastAsia="Times New Roman"/>
          <w:szCs w:val="24"/>
        </w:rPr>
        <w:t>Υ</w:t>
      </w:r>
      <w:r w:rsidRPr="007C3513">
        <w:rPr>
          <w:rFonts w:eastAsia="Times New Roman"/>
          <w:szCs w:val="24"/>
        </w:rPr>
        <w:t xml:space="preserve">πουργείο </w:t>
      </w:r>
      <w:r>
        <w:rPr>
          <w:rFonts w:eastAsia="Times New Roman"/>
          <w:szCs w:val="24"/>
        </w:rPr>
        <w:t>Α</w:t>
      </w:r>
      <w:r w:rsidRPr="007C3513">
        <w:rPr>
          <w:rFonts w:eastAsia="Times New Roman"/>
          <w:szCs w:val="24"/>
        </w:rPr>
        <w:t xml:space="preserve">νάπτυξης έλεγε ότι το έργο οδικής κατασκευής </w:t>
      </w:r>
      <w:r>
        <w:rPr>
          <w:rFonts w:eastAsia="Times New Roman"/>
          <w:szCs w:val="24"/>
        </w:rPr>
        <w:t>«Π</w:t>
      </w:r>
      <w:r w:rsidRPr="007C3513">
        <w:rPr>
          <w:rFonts w:eastAsia="Times New Roman"/>
          <w:szCs w:val="24"/>
        </w:rPr>
        <w:t>αράκαμψη Χαλκίδας</w:t>
      </w:r>
      <w:r>
        <w:rPr>
          <w:rFonts w:eastAsia="Times New Roman"/>
          <w:szCs w:val="24"/>
        </w:rPr>
        <w:t>»</w:t>
      </w:r>
      <w:r w:rsidRPr="007C3513">
        <w:rPr>
          <w:rFonts w:eastAsia="Times New Roman"/>
          <w:szCs w:val="24"/>
        </w:rPr>
        <w:t xml:space="preserve"> είναι στο εγκεκριμένο επιχειρησιακό πρόγραμμα </w:t>
      </w:r>
      <w:r>
        <w:rPr>
          <w:rFonts w:eastAsia="Times New Roman"/>
          <w:szCs w:val="24"/>
        </w:rPr>
        <w:t>«Υ</w:t>
      </w:r>
      <w:r w:rsidRPr="007C3513">
        <w:rPr>
          <w:rFonts w:eastAsia="Times New Roman"/>
          <w:szCs w:val="24"/>
        </w:rPr>
        <w:t>ποδομές Μεταφορών</w:t>
      </w:r>
      <w:r>
        <w:rPr>
          <w:rFonts w:eastAsia="Times New Roman"/>
          <w:szCs w:val="24"/>
        </w:rPr>
        <w:t>»</w:t>
      </w:r>
      <w:r w:rsidRPr="007C3513">
        <w:rPr>
          <w:rFonts w:eastAsia="Times New Roman"/>
          <w:szCs w:val="24"/>
        </w:rPr>
        <w:t xml:space="preserve"> και έχει διασφαλιστεί η δυνατότητα σ</w:t>
      </w:r>
      <w:r>
        <w:rPr>
          <w:rFonts w:eastAsia="Times New Roman"/>
          <w:szCs w:val="24"/>
        </w:rPr>
        <w:t>υ</w:t>
      </w:r>
      <w:r w:rsidRPr="007C3513">
        <w:rPr>
          <w:rFonts w:eastAsia="Times New Roman"/>
          <w:szCs w:val="24"/>
        </w:rPr>
        <w:t>γχρηματοδότηση</w:t>
      </w:r>
      <w:r>
        <w:rPr>
          <w:rFonts w:eastAsia="Times New Roman"/>
          <w:szCs w:val="24"/>
        </w:rPr>
        <w:t>ς</w:t>
      </w:r>
      <w:r w:rsidRPr="007C3513">
        <w:rPr>
          <w:rFonts w:eastAsia="Times New Roman"/>
          <w:szCs w:val="24"/>
        </w:rPr>
        <w:t xml:space="preserve"> από το Ταμείο Συνοχής</w:t>
      </w:r>
      <w:r>
        <w:rPr>
          <w:rFonts w:eastAsia="Times New Roman"/>
          <w:szCs w:val="24"/>
        </w:rPr>
        <w:t>.</w:t>
      </w:r>
      <w:r w:rsidRPr="007C3513">
        <w:rPr>
          <w:rFonts w:eastAsia="Times New Roman"/>
          <w:szCs w:val="24"/>
        </w:rPr>
        <w:t xml:space="preserve"> Αυτά τα έλεγε το Υπουργείο Ανάπτυξης</w:t>
      </w:r>
      <w:r>
        <w:rPr>
          <w:rFonts w:eastAsia="Times New Roman"/>
          <w:szCs w:val="24"/>
        </w:rPr>
        <w:t>.</w:t>
      </w:r>
      <w:r w:rsidRPr="007C3513">
        <w:rPr>
          <w:rFonts w:eastAsia="Times New Roman"/>
          <w:szCs w:val="24"/>
        </w:rPr>
        <w:t xml:space="preserve"> </w:t>
      </w:r>
      <w:r>
        <w:rPr>
          <w:rFonts w:eastAsia="Times New Roman"/>
          <w:szCs w:val="24"/>
        </w:rPr>
        <w:t>Τ</w:t>
      </w:r>
      <w:r w:rsidRPr="007C3513">
        <w:rPr>
          <w:rFonts w:eastAsia="Times New Roman"/>
          <w:szCs w:val="24"/>
        </w:rPr>
        <w:t xml:space="preserve">ο δικό σας </w:t>
      </w:r>
      <w:r>
        <w:rPr>
          <w:rFonts w:eastAsia="Times New Roman"/>
          <w:szCs w:val="24"/>
        </w:rPr>
        <w:t>Υ</w:t>
      </w:r>
      <w:r w:rsidRPr="007C3513">
        <w:rPr>
          <w:rFonts w:eastAsia="Times New Roman"/>
          <w:szCs w:val="24"/>
        </w:rPr>
        <w:t xml:space="preserve">πουργείο έλεγε ότι το σύνολο των μελετών είναι έτοιμο </w:t>
      </w:r>
      <w:r>
        <w:rPr>
          <w:rFonts w:eastAsia="Times New Roman"/>
          <w:szCs w:val="24"/>
        </w:rPr>
        <w:t xml:space="preserve"> -</w:t>
      </w:r>
      <w:r w:rsidRPr="007C3513">
        <w:rPr>
          <w:rFonts w:eastAsia="Times New Roman"/>
          <w:szCs w:val="24"/>
        </w:rPr>
        <w:t xml:space="preserve">όπως </w:t>
      </w:r>
      <w:r>
        <w:rPr>
          <w:rFonts w:eastAsia="Times New Roman"/>
          <w:szCs w:val="24"/>
        </w:rPr>
        <w:t xml:space="preserve">σας είχα πει </w:t>
      </w:r>
      <w:r>
        <w:rPr>
          <w:rFonts w:eastAsia="Times New Roman"/>
          <w:szCs w:val="24"/>
        </w:rPr>
        <w:lastRenderedPageBreak/>
        <w:t>είχε</w:t>
      </w:r>
      <w:r w:rsidRPr="007C3513">
        <w:rPr>
          <w:rFonts w:eastAsia="Times New Roman"/>
          <w:szCs w:val="24"/>
        </w:rPr>
        <w:t xml:space="preserve"> γίνει καλή δουλειά</w:t>
      </w:r>
      <w:r>
        <w:rPr>
          <w:rFonts w:eastAsia="Times New Roman"/>
          <w:szCs w:val="24"/>
        </w:rPr>
        <w:t>-</w:t>
      </w:r>
      <w:r w:rsidRPr="007C3513">
        <w:rPr>
          <w:rFonts w:eastAsia="Times New Roman"/>
          <w:szCs w:val="24"/>
        </w:rPr>
        <w:t xml:space="preserve"> και ο αναγκαίος χρόνος για την κατασκευή του έργου είναι </w:t>
      </w:r>
      <w:r>
        <w:rPr>
          <w:rFonts w:eastAsia="Times New Roman"/>
          <w:szCs w:val="24"/>
        </w:rPr>
        <w:t>σαράντα</w:t>
      </w:r>
      <w:r w:rsidRPr="007C3513">
        <w:rPr>
          <w:rFonts w:eastAsia="Times New Roman"/>
          <w:szCs w:val="24"/>
        </w:rPr>
        <w:t xml:space="preserve"> μήνες</w:t>
      </w:r>
      <w:r>
        <w:rPr>
          <w:rFonts w:eastAsia="Times New Roman"/>
          <w:szCs w:val="24"/>
        </w:rPr>
        <w:t>.</w:t>
      </w:r>
      <w:r w:rsidRPr="007C3513">
        <w:rPr>
          <w:rFonts w:eastAsia="Times New Roman"/>
          <w:szCs w:val="24"/>
        </w:rPr>
        <w:t xml:space="preserve"> </w:t>
      </w:r>
      <w:r>
        <w:rPr>
          <w:rFonts w:eastAsia="Times New Roman"/>
          <w:szCs w:val="24"/>
        </w:rPr>
        <w:t>Μ</w:t>
      </w:r>
      <w:r w:rsidRPr="007C3513">
        <w:rPr>
          <w:rFonts w:eastAsia="Times New Roman"/>
          <w:szCs w:val="24"/>
        </w:rPr>
        <w:t>έχρι εκεί πάμε καλά</w:t>
      </w:r>
      <w:r>
        <w:rPr>
          <w:rFonts w:eastAsia="Times New Roman"/>
          <w:szCs w:val="24"/>
        </w:rPr>
        <w:t>.</w:t>
      </w:r>
      <w:r w:rsidRPr="007C3513">
        <w:rPr>
          <w:rFonts w:eastAsia="Times New Roman"/>
          <w:szCs w:val="24"/>
        </w:rPr>
        <w:t xml:space="preserve"> </w:t>
      </w:r>
    </w:p>
    <w:p w14:paraId="7E512ACB" w14:textId="77777777" w:rsidR="00CD7DD0" w:rsidRDefault="001D7A26">
      <w:pPr>
        <w:tabs>
          <w:tab w:val="center" w:pos="4753"/>
          <w:tab w:val="left" w:pos="6156"/>
        </w:tabs>
        <w:spacing w:line="600" w:lineRule="auto"/>
        <w:ind w:firstLine="720"/>
        <w:jc w:val="both"/>
        <w:rPr>
          <w:rFonts w:eastAsia="Times New Roman"/>
          <w:szCs w:val="24"/>
        </w:rPr>
      </w:pPr>
      <w:r>
        <w:rPr>
          <w:rFonts w:eastAsia="Times New Roman"/>
          <w:szCs w:val="24"/>
        </w:rPr>
        <w:t>Σ</w:t>
      </w:r>
      <w:r w:rsidRPr="007C3513">
        <w:rPr>
          <w:rFonts w:eastAsia="Times New Roman"/>
          <w:szCs w:val="24"/>
        </w:rPr>
        <w:t xml:space="preserve">τις 11 Μαρτίου του </w:t>
      </w:r>
      <w:r>
        <w:rPr>
          <w:rFonts w:eastAsia="Times New Roman"/>
          <w:szCs w:val="24"/>
        </w:rPr>
        <w:t>20</w:t>
      </w:r>
      <w:r w:rsidRPr="007C3513">
        <w:rPr>
          <w:rFonts w:eastAsia="Times New Roman"/>
          <w:szCs w:val="24"/>
        </w:rPr>
        <w:t>16 μαθαίνουμε ότι σπάει στα τρία το έργο</w:t>
      </w:r>
      <w:r>
        <w:rPr>
          <w:rFonts w:eastAsia="Times New Roman"/>
          <w:szCs w:val="24"/>
        </w:rPr>
        <w:t>,</w:t>
      </w:r>
      <w:r w:rsidRPr="007C3513">
        <w:rPr>
          <w:rFonts w:eastAsia="Times New Roman"/>
          <w:szCs w:val="24"/>
        </w:rPr>
        <w:t xml:space="preserve"> όμως </w:t>
      </w:r>
      <w:r>
        <w:rPr>
          <w:rFonts w:eastAsia="Times New Roman"/>
          <w:szCs w:val="24"/>
        </w:rPr>
        <w:t>π</w:t>
      </w:r>
      <w:r w:rsidRPr="007C3513">
        <w:rPr>
          <w:rFonts w:eastAsia="Times New Roman"/>
          <w:szCs w:val="24"/>
        </w:rPr>
        <w:t>αραμένει ε</w:t>
      </w:r>
      <w:r>
        <w:rPr>
          <w:rFonts w:eastAsia="Times New Roman"/>
          <w:szCs w:val="24"/>
        </w:rPr>
        <w:t>ν</w:t>
      </w:r>
      <w:r w:rsidRPr="007C3513">
        <w:rPr>
          <w:rFonts w:eastAsia="Times New Roman"/>
          <w:szCs w:val="24"/>
        </w:rPr>
        <w:t>τός ΕΣΠΑ</w:t>
      </w:r>
      <w:r>
        <w:rPr>
          <w:rFonts w:eastAsia="Times New Roman"/>
          <w:szCs w:val="24"/>
        </w:rPr>
        <w:t>.</w:t>
      </w:r>
      <w:r w:rsidRPr="007C3513">
        <w:rPr>
          <w:rFonts w:eastAsia="Times New Roman"/>
          <w:szCs w:val="24"/>
        </w:rPr>
        <w:t xml:space="preserve"> </w:t>
      </w:r>
    </w:p>
    <w:p w14:paraId="7E512ACC" w14:textId="77777777" w:rsidR="00CD7DD0" w:rsidRDefault="001D7A26">
      <w:pPr>
        <w:tabs>
          <w:tab w:val="center" w:pos="4753"/>
          <w:tab w:val="left" w:pos="6156"/>
        </w:tabs>
        <w:spacing w:line="600" w:lineRule="auto"/>
        <w:ind w:firstLine="720"/>
        <w:jc w:val="both"/>
        <w:rPr>
          <w:rFonts w:eastAsia="Times New Roman"/>
          <w:szCs w:val="24"/>
        </w:rPr>
      </w:pPr>
      <w:r w:rsidRPr="00AF3B92">
        <w:rPr>
          <w:rFonts w:eastAsia="Times New Roman"/>
          <w:szCs w:val="24"/>
        </w:rPr>
        <w:t>(Στο σημείο αυτό κτυπάει το κου</w:t>
      </w:r>
      <w:r w:rsidRPr="00AF3B92">
        <w:rPr>
          <w:rFonts w:eastAsia="Times New Roman"/>
          <w:szCs w:val="24"/>
        </w:rPr>
        <w:t>δούνι λήξεως του χρόνου ομιλίας του κυρίου Βουλευτή)</w:t>
      </w:r>
    </w:p>
    <w:p w14:paraId="7E512ACD" w14:textId="77777777" w:rsidR="00CD7DD0" w:rsidRDefault="001D7A26">
      <w:pPr>
        <w:tabs>
          <w:tab w:val="center" w:pos="4753"/>
          <w:tab w:val="left" w:pos="6156"/>
        </w:tabs>
        <w:spacing w:line="600" w:lineRule="auto"/>
        <w:ind w:firstLine="720"/>
        <w:jc w:val="both"/>
        <w:rPr>
          <w:rFonts w:eastAsia="Times New Roman"/>
          <w:szCs w:val="24"/>
        </w:rPr>
      </w:pPr>
      <w:r>
        <w:rPr>
          <w:rFonts w:eastAsia="Times New Roman"/>
          <w:szCs w:val="24"/>
        </w:rPr>
        <w:t xml:space="preserve">Θα ήθελα να πάρω λίγο χρόνο από τη δευτερολογία μου, κύριε Πρόεδρε. </w:t>
      </w:r>
    </w:p>
    <w:p w14:paraId="7E512ACE" w14:textId="77777777" w:rsidR="00CD7DD0" w:rsidRDefault="001D7A26">
      <w:pPr>
        <w:tabs>
          <w:tab w:val="center" w:pos="4753"/>
          <w:tab w:val="left" w:pos="6156"/>
        </w:tabs>
        <w:spacing w:line="600" w:lineRule="auto"/>
        <w:ind w:firstLine="720"/>
        <w:jc w:val="both"/>
        <w:rPr>
          <w:rFonts w:eastAsia="Times New Roman"/>
          <w:szCs w:val="24"/>
        </w:rPr>
      </w:pPr>
      <w:r>
        <w:rPr>
          <w:rFonts w:eastAsia="Times New Roman"/>
          <w:szCs w:val="24"/>
        </w:rPr>
        <w:t>Τότε το</w:t>
      </w:r>
      <w:r w:rsidRPr="002938C0">
        <w:rPr>
          <w:rFonts w:eastAsia="Times New Roman"/>
          <w:szCs w:val="24"/>
        </w:rPr>
        <w:t xml:space="preserve"> </w:t>
      </w:r>
      <w:r>
        <w:rPr>
          <w:rFonts w:eastAsia="Times New Roman"/>
          <w:szCs w:val="24"/>
          <w:lang w:val="en-US"/>
        </w:rPr>
        <w:t>site</w:t>
      </w:r>
      <w:r>
        <w:rPr>
          <w:rFonts w:eastAsia="Times New Roman"/>
          <w:szCs w:val="24"/>
        </w:rPr>
        <w:t xml:space="preserve"> </w:t>
      </w:r>
      <w:proofErr w:type="spellStart"/>
      <w:r>
        <w:rPr>
          <w:rFonts w:eastAsia="Times New Roman"/>
          <w:szCs w:val="24"/>
          <w:lang w:val="en-US"/>
        </w:rPr>
        <w:t>ypodomes</w:t>
      </w:r>
      <w:proofErr w:type="spellEnd"/>
      <w:r w:rsidRPr="002938C0">
        <w:rPr>
          <w:rFonts w:eastAsia="Times New Roman"/>
          <w:szCs w:val="24"/>
        </w:rPr>
        <w:t>.</w:t>
      </w:r>
      <w:r>
        <w:rPr>
          <w:rFonts w:eastAsia="Times New Roman"/>
          <w:szCs w:val="24"/>
          <w:lang w:val="en-US"/>
        </w:rPr>
        <w:t>gr</w:t>
      </w:r>
      <w:r w:rsidRPr="00A00644">
        <w:rPr>
          <w:rFonts w:eastAsia="Times New Roman"/>
          <w:szCs w:val="24"/>
        </w:rPr>
        <w:t>,</w:t>
      </w:r>
      <w:r>
        <w:rPr>
          <w:rFonts w:eastAsia="Times New Roman"/>
          <w:szCs w:val="24"/>
        </w:rPr>
        <w:t xml:space="preserve"> </w:t>
      </w:r>
      <w:r w:rsidRPr="007C3513">
        <w:rPr>
          <w:rFonts w:eastAsia="Times New Roman"/>
          <w:szCs w:val="24"/>
        </w:rPr>
        <w:t>επικαλούμενο πληροφορίες του Υπουργείου Υποδομών</w:t>
      </w:r>
      <w:r w:rsidRPr="00A00644">
        <w:rPr>
          <w:rFonts w:eastAsia="Times New Roman"/>
          <w:szCs w:val="24"/>
        </w:rPr>
        <w:t>,</w:t>
      </w:r>
      <w:r w:rsidRPr="007C3513">
        <w:rPr>
          <w:rFonts w:eastAsia="Times New Roman"/>
          <w:szCs w:val="24"/>
        </w:rPr>
        <w:t xml:space="preserve"> έλεγε ότι σπάει με</w:t>
      </w:r>
      <w:r>
        <w:rPr>
          <w:rFonts w:eastAsia="Times New Roman"/>
          <w:szCs w:val="24"/>
        </w:rPr>
        <w:t>ν</w:t>
      </w:r>
      <w:r w:rsidRPr="007C3513">
        <w:rPr>
          <w:rFonts w:eastAsia="Times New Roman"/>
          <w:szCs w:val="24"/>
        </w:rPr>
        <w:t xml:space="preserve"> το έργο </w:t>
      </w:r>
      <w:r>
        <w:rPr>
          <w:rFonts w:eastAsia="Times New Roman"/>
          <w:szCs w:val="24"/>
        </w:rPr>
        <w:t>σ</w:t>
      </w:r>
      <w:r w:rsidRPr="007C3513">
        <w:rPr>
          <w:rFonts w:eastAsia="Times New Roman"/>
          <w:szCs w:val="24"/>
        </w:rPr>
        <w:t xml:space="preserve">ε </w:t>
      </w:r>
      <w:r>
        <w:rPr>
          <w:rFonts w:eastAsia="Times New Roman"/>
          <w:szCs w:val="24"/>
        </w:rPr>
        <w:t>τ</w:t>
      </w:r>
      <w:r w:rsidRPr="007C3513">
        <w:rPr>
          <w:rFonts w:eastAsia="Times New Roman"/>
          <w:szCs w:val="24"/>
        </w:rPr>
        <w:t>ρία κομμάτια</w:t>
      </w:r>
      <w:r>
        <w:rPr>
          <w:rFonts w:eastAsia="Times New Roman"/>
          <w:szCs w:val="24"/>
        </w:rPr>
        <w:t xml:space="preserve">, </w:t>
      </w:r>
      <w:r w:rsidRPr="007C3513">
        <w:rPr>
          <w:rFonts w:eastAsia="Times New Roman"/>
          <w:szCs w:val="24"/>
        </w:rPr>
        <w:t>όπως έγινε κ</w:t>
      </w:r>
      <w:r w:rsidRPr="007C3513">
        <w:rPr>
          <w:rFonts w:eastAsia="Times New Roman"/>
          <w:szCs w:val="24"/>
        </w:rPr>
        <w:t xml:space="preserve">αι με το </w:t>
      </w:r>
      <w:r>
        <w:rPr>
          <w:rFonts w:eastAsia="Times New Roman"/>
          <w:szCs w:val="24"/>
        </w:rPr>
        <w:t>«</w:t>
      </w:r>
      <w:r w:rsidRPr="007C3513">
        <w:rPr>
          <w:rFonts w:eastAsia="Times New Roman"/>
          <w:szCs w:val="24"/>
        </w:rPr>
        <w:t>Πάτρα</w:t>
      </w:r>
      <w:r>
        <w:rPr>
          <w:rFonts w:eastAsia="Times New Roman"/>
          <w:szCs w:val="24"/>
        </w:rPr>
        <w:t xml:space="preserve"> – </w:t>
      </w:r>
      <w:r w:rsidRPr="007C3513">
        <w:rPr>
          <w:rFonts w:eastAsia="Times New Roman"/>
          <w:szCs w:val="24"/>
        </w:rPr>
        <w:t>Πύργος</w:t>
      </w:r>
      <w:r>
        <w:rPr>
          <w:rFonts w:eastAsia="Times New Roman"/>
          <w:szCs w:val="24"/>
        </w:rPr>
        <w:t>»</w:t>
      </w:r>
      <w:r>
        <w:rPr>
          <w:rFonts w:eastAsia="Times New Roman"/>
          <w:szCs w:val="24"/>
        </w:rPr>
        <w:t xml:space="preserve"> -</w:t>
      </w:r>
      <w:r w:rsidRPr="007C3513">
        <w:rPr>
          <w:rFonts w:eastAsia="Times New Roman"/>
          <w:szCs w:val="24"/>
        </w:rPr>
        <w:t>ένα σκεπτικό το οποίο το συζητάμε</w:t>
      </w:r>
      <w:r>
        <w:rPr>
          <w:rFonts w:eastAsia="Times New Roman"/>
          <w:szCs w:val="24"/>
        </w:rPr>
        <w:t>-,</w:t>
      </w:r>
      <w:r w:rsidRPr="007C3513">
        <w:rPr>
          <w:rFonts w:eastAsia="Times New Roman"/>
          <w:szCs w:val="24"/>
        </w:rPr>
        <w:t xml:space="preserve"> αλλά ότι περιλαμβάνεται στον προγραμματισμό του </w:t>
      </w:r>
      <w:r w:rsidRPr="006C42E1">
        <w:rPr>
          <w:rFonts w:eastAsia="Times New Roman"/>
          <w:szCs w:val="24"/>
        </w:rPr>
        <w:t xml:space="preserve">ΕΠ-ΥΜΕΠΕΡΑΑ </w:t>
      </w:r>
      <w:r w:rsidRPr="007C3513">
        <w:rPr>
          <w:rFonts w:eastAsia="Times New Roman"/>
          <w:szCs w:val="24"/>
        </w:rPr>
        <w:t xml:space="preserve">και </w:t>
      </w:r>
      <w:r>
        <w:rPr>
          <w:rFonts w:eastAsia="Times New Roman"/>
          <w:szCs w:val="24"/>
        </w:rPr>
        <w:t>έ</w:t>
      </w:r>
      <w:r w:rsidRPr="007C3513">
        <w:rPr>
          <w:rFonts w:eastAsia="Times New Roman"/>
          <w:szCs w:val="24"/>
        </w:rPr>
        <w:t>χει συγχρηματοδότηση από το Ταμείο Συνοχής</w:t>
      </w:r>
      <w:r>
        <w:rPr>
          <w:rFonts w:eastAsia="Times New Roman"/>
          <w:szCs w:val="24"/>
        </w:rPr>
        <w:t>.</w:t>
      </w:r>
      <w:r w:rsidRPr="007C3513">
        <w:rPr>
          <w:rFonts w:eastAsia="Times New Roman"/>
          <w:szCs w:val="24"/>
        </w:rPr>
        <w:t xml:space="preserve"> </w:t>
      </w:r>
      <w:r>
        <w:rPr>
          <w:rFonts w:eastAsia="Times New Roman"/>
          <w:szCs w:val="24"/>
        </w:rPr>
        <w:t>Μ</w:t>
      </w:r>
      <w:r w:rsidRPr="007C3513">
        <w:rPr>
          <w:rFonts w:eastAsia="Times New Roman"/>
          <w:szCs w:val="24"/>
        </w:rPr>
        <w:t xml:space="preserve">έχρι εκεί </w:t>
      </w:r>
      <w:r>
        <w:rPr>
          <w:rFonts w:eastAsia="Times New Roman"/>
          <w:szCs w:val="24"/>
        </w:rPr>
        <w:t>-</w:t>
      </w:r>
      <w:r w:rsidRPr="007C3513">
        <w:rPr>
          <w:rFonts w:eastAsia="Times New Roman"/>
          <w:szCs w:val="24"/>
        </w:rPr>
        <w:t>ας πούμε</w:t>
      </w:r>
      <w:r>
        <w:rPr>
          <w:rFonts w:eastAsia="Times New Roman"/>
          <w:szCs w:val="24"/>
        </w:rPr>
        <w:t>-</w:t>
      </w:r>
      <w:r w:rsidRPr="007C3513">
        <w:rPr>
          <w:rFonts w:eastAsia="Times New Roman"/>
          <w:szCs w:val="24"/>
        </w:rPr>
        <w:t xml:space="preserve"> πάμε καλά</w:t>
      </w:r>
      <w:r>
        <w:rPr>
          <w:rFonts w:eastAsia="Times New Roman"/>
          <w:szCs w:val="24"/>
        </w:rPr>
        <w:t>.</w:t>
      </w:r>
    </w:p>
    <w:p w14:paraId="7E512ACF" w14:textId="77777777" w:rsidR="00CD7DD0" w:rsidRDefault="001D7A26">
      <w:pPr>
        <w:tabs>
          <w:tab w:val="center" w:pos="4753"/>
          <w:tab w:val="left" w:pos="6156"/>
        </w:tabs>
        <w:spacing w:line="600" w:lineRule="auto"/>
        <w:ind w:firstLine="720"/>
        <w:jc w:val="both"/>
        <w:rPr>
          <w:rFonts w:eastAsia="Times New Roman"/>
          <w:szCs w:val="24"/>
        </w:rPr>
      </w:pPr>
      <w:r>
        <w:rPr>
          <w:rFonts w:eastAsia="Times New Roman"/>
          <w:szCs w:val="24"/>
        </w:rPr>
        <w:t>Έ</w:t>
      </w:r>
      <w:r w:rsidRPr="007C3513">
        <w:rPr>
          <w:rFonts w:eastAsia="Times New Roman"/>
          <w:szCs w:val="24"/>
        </w:rPr>
        <w:t>ρχεται ο Γενικός Γραμματέας</w:t>
      </w:r>
      <w:r>
        <w:rPr>
          <w:rFonts w:eastAsia="Times New Roman"/>
          <w:szCs w:val="24"/>
        </w:rPr>
        <w:t xml:space="preserve"> του</w:t>
      </w:r>
      <w:r w:rsidRPr="007C3513">
        <w:rPr>
          <w:rFonts w:eastAsia="Times New Roman"/>
          <w:szCs w:val="24"/>
        </w:rPr>
        <w:t xml:space="preserve"> ΕΣΠΑ στις 11 Οκτωβρίου του </w:t>
      </w:r>
      <w:r>
        <w:rPr>
          <w:rFonts w:eastAsia="Times New Roman"/>
          <w:szCs w:val="24"/>
        </w:rPr>
        <w:t>20</w:t>
      </w:r>
      <w:r w:rsidRPr="007C3513">
        <w:rPr>
          <w:rFonts w:eastAsia="Times New Roman"/>
          <w:szCs w:val="24"/>
        </w:rPr>
        <w:t xml:space="preserve">16 να πει ότι ναι μεν το έργο συμπεριλαμβάνεται στα μεγάλα έργα </w:t>
      </w:r>
      <w:r>
        <w:rPr>
          <w:rFonts w:eastAsia="Times New Roman"/>
          <w:szCs w:val="24"/>
        </w:rPr>
        <w:t>-</w:t>
      </w:r>
      <w:r w:rsidRPr="007C3513">
        <w:rPr>
          <w:rFonts w:eastAsia="Times New Roman"/>
          <w:szCs w:val="24"/>
        </w:rPr>
        <w:t>τα οποία εγκρίθηκαν το 2014</w:t>
      </w:r>
      <w:r>
        <w:rPr>
          <w:rFonts w:eastAsia="Times New Roman"/>
          <w:szCs w:val="24"/>
        </w:rPr>
        <w:t>-,</w:t>
      </w:r>
      <w:r w:rsidRPr="007C3513">
        <w:rPr>
          <w:rFonts w:eastAsia="Times New Roman"/>
          <w:szCs w:val="24"/>
        </w:rPr>
        <w:t xml:space="preserve"> αλλά </w:t>
      </w:r>
      <w:r>
        <w:rPr>
          <w:rFonts w:eastAsia="Times New Roman"/>
          <w:szCs w:val="24"/>
        </w:rPr>
        <w:t xml:space="preserve">ο </w:t>
      </w:r>
      <w:r w:rsidRPr="007C3513">
        <w:rPr>
          <w:rFonts w:eastAsia="Times New Roman"/>
          <w:szCs w:val="24"/>
        </w:rPr>
        <w:t>προϋπολογισμός υπερβαίνει κατά 50</w:t>
      </w:r>
      <w:r>
        <w:rPr>
          <w:rFonts w:eastAsia="Times New Roman"/>
          <w:szCs w:val="24"/>
        </w:rPr>
        <w:t xml:space="preserve">% </w:t>
      </w:r>
      <w:r w:rsidRPr="007C3513">
        <w:rPr>
          <w:rFonts w:eastAsia="Times New Roman"/>
          <w:szCs w:val="24"/>
        </w:rPr>
        <w:t>τ</w:t>
      </w:r>
      <w:r>
        <w:rPr>
          <w:rFonts w:eastAsia="Times New Roman"/>
          <w:szCs w:val="24"/>
        </w:rPr>
        <w:t>ον</w:t>
      </w:r>
      <w:r w:rsidRPr="007C3513">
        <w:rPr>
          <w:rFonts w:eastAsia="Times New Roman"/>
          <w:szCs w:val="24"/>
        </w:rPr>
        <w:t xml:space="preserve"> υπάρχοντα προϋπολογισμό</w:t>
      </w:r>
      <w:r>
        <w:rPr>
          <w:rFonts w:eastAsia="Times New Roman"/>
          <w:szCs w:val="24"/>
        </w:rPr>
        <w:t>.</w:t>
      </w:r>
      <w:r w:rsidRPr="007C3513">
        <w:rPr>
          <w:rFonts w:eastAsia="Times New Roman"/>
          <w:szCs w:val="24"/>
        </w:rPr>
        <w:t xml:space="preserve"> </w:t>
      </w:r>
      <w:r>
        <w:rPr>
          <w:rFonts w:eastAsia="Times New Roman"/>
          <w:szCs w:val="24"/>
        </w:rPr>
        <w:t>Ε</w:t>
      </w:r>
      <w:r w:rsidRPr="007C3513">
        <w:rPr>
          <w:rFonts w:eastAsia="Times New Roman"/>
          <w:szCs w:val="24"/>
        </w:rPr>
        <w:t>δώ αρχίζει η αδικία</w:t>
      </w:r>
      <w:r>
        <w:rPr>
          <w:rFonts w:eastAsia="Times New Roman"/>
          <w:szCs w:val="24"/>
        </w:rPr>
        <w:t>,</w:t>
      </w:r>
      <w:r w:rsidRPr="007C3513">
        <w:rPr>
          <w:rFonts w:eastAsia="Times New Roman"/>
          <w:szCs w:val="24"/>
        </w:rPr>
        <w:t xml:space="preserve"> </w:t>
      </w:r>
      <w:r>
        <w:rPr>
          <w:rFonts w:eastAsia="Times New Roman"/>
          <w:szCs w:val="24"/>
        </w:rPr>
        <w:t>γ</w:t>
      </w:r>
      <w:r w:rsidRPr="007C3513">
        <w:rPr>
          <w:rFonts w:eastAsia="Times New Roman"/>
          <w:szCs w:val="24"/>
        </w:rPr>
        <w:t xml:space="preserve">ιατί από τα </w:t>
      </w:r>
      <w:r>
        <w:rPr>
          <w:rFonts w:eastAsia="Times New Roman"/>
          <w:szCs w:val="24"/>
        </w:rPr>
        <w:t>δεκατέσσερα έργα που ήταν</w:t>
      </w:r>
      <w:r w:rsidRPr="007C3513">
        <w:rPr>
          <w:rFonts w:eastAsia="Times New Roman"/>
          <w:szCs w:val="24"/>
        </w:rPr>
        <w:t xml:space="preserve"> σε αυτόν τον κατάλογο</w:t>
      </w:r>
      <w:r>
        <w:rPr>
          <w:rFonts w:eastAsia="Times New Roman"/>
          <w:szCs w:val="24"/>
        </w:rPr>
        <w:t>,</w:t>
      </w:r>
      <w:r w:rsidRPr="007C3513">
        <w:rPr>
          <w:rFonts w:eastAsia="Times New Roman"/>
          <w:szCs w:val="24"/>
        </w:rPr>
        <w:t xml:space="preserve"> τα </w:t>
      </w:r>
      <w:r>
        <w:rPr>
          <w:rFonts w:eastAsia="Times New Roman"/>
          <w:szCs w:val="24"/>
        </w:rPr>
        <w:t>δεκατρία</w:t>
      </w:r>
      <w:r w:rsidRPr="007C3513">
        <w:rPr>
          <w:rFonts w:eastAsia="Times New Roman"/>
          <w:szCs w:val="24"/>
        </w:rPr>
        <w:t xml:space="preserve"> χρηματοδοτήθηκαν κανονικά</w:t>
      </w:r>
      <w:r>
        <w:rPr>
          <w:rFonts w:eastAsia="Times New Roman"/>
          <w:szCs w:val="24"/>
        </w:rPr>
        <w:t>.</w:t>
      </w:r>
      <w:r w:rsidRPr="007C3513">
        <w:rPr>
          <w:rFonts w:eastAsia="Times New Roman"/>
          <w:szCs w:val="24"/>
        </w:rPr>
        <w:t xml:space="preserve"> </w:t>
      </w:r>
      <w:r>
        <w:rPr>
          <w:rFonts w:eastAsia="Times New Roman"/>
          <w:szCs w:val="24"/>
        </w:rPr>
        <w:t>Μ</w:t>
      </w:r>
      <w:r w:rsidRPr="007C3513">
        <w:rPr>
          <w:rFonts w:eastAsia="Times New Roman"/>
          <w:szCs w:val="24"/>
        </w:rPr>
        <w:t xml:space="preserve">όνο για την </w:t>
      </w:r>
      <w:r>
        <w:rPr>
          <w:rFonts w:eastAsia="Times New Roman"/>
          <w:szCs w:val="24"/>
        </w:rPr>
        <w:t>«Π</w:t>
      </w:r>
      <w:r w:rsidRPr="007C3513">
        <w:rPr>
          <w:rFonts w:eastAsia="Times New Roman"/>
          <w:szCs w:val="24"/>
        </w:rPr>
        <w:t>αράκαμψη Χαλκίδας</w:t>
      </w:r>
      <w:r>
        <w:rPr>
          <w:rFonts w:eastAsia="Times New Roman"/>
          <w:szCs w:val="24"/>
        </w:rPr>
        <w:t>»</w:t>
      </w:r>
      <w:r>
        <w:rPr>
          <w:rFonts w:eastAsia="Times New Roman"/>
          <w:szCs w:val="24"/>
        </w:rPr>
        <w:t>,</w:t>
      </w:r>
      <w:r w:rsidRPr="007C3513">
        <w:rPr>
          <w:rFonts w:eastAsia="Times New Roman"/>
          <w:szCs w:val="24"/>
        </w:rPr>
        <w:t xml:space="preserve"> ο σχετικός κατάλογος του προγράμματος</w:t>
      </w:r>
      <w:r>
        <w:rPr>
          <w:rFonts w:eastAsia="Times New Roman"/>
          <w:szCs w:val="24"/>
        </w:rPr>
        <w:t xml:space="preserve"> έλεγε</w:t>
      </w:r>
      <w:r w:rsidRPr="007C3513">
        <w:rPr>
          <w:rFonts w:eastAsia="Times New Roman"/>
          <w:szCs w:val="24"/>
        </w:rPr>
        <w:t xml:space="preserve"> </w:t>
      </w:r>
      <w:r>
        <w:rPr>
          <w:rFonts w:eastAsia="Times New Roman"/>
          <w:szCs w:val="24"/>
        </w:rPr>
        <w:t>ότι τα δεκατρία ήταν σε</w:t>
      </w:r>
      <w:r w:rsidRPr="007C3513">
        <w:rPr>
          <w:rFonts w:eastAsia="Times New Roman"/>
          <w:szCs w:val="24"/>
        </w:rPr>
        <w:t xml:space="preserve"> </w:t>
      </w:r>
      <w:r w:rsidRPr="007C3513">
        <w:rPr>
          <w:rFonts w:eastAsia="Times New Roman"/>
          <w:szCs w:val="24"/>
        </w:rPr>
        <w:lastRenderedPageBreak/>
        <w:t>εξέλιξη</w:t>
      </w:r>
      <w:r>
        <w:rPr>
          <w:rFonts w:eastAsia="Times New Roman"/>
          <w:szCs w:val="24"/>
        </w:rPr>
        <w:t xml:space="preserve">, αλλά η </w:t>
      </w:r>
      <w:r>
        <w:rPr>
          <w:rFonts w:eastAsia="Times New Roman"/>
          <w:szCs w:val="24"/>
        </w:rPr>
        <w:t>«Π</w:t>
      </w:r>
      <w:r>
        <w:rPr>
          <w:rFonts w:eastAsia="Times New Roman"/>
          <w:szCs w:val="24"/>
        </w:rPr>
        <w:t xml:space="preserve">αράκαμψη </w:t>
      </w:r>
      <w:r w:rsidRPr="007C3513">
        <w:rPr>
          <w:rFonts w:eastAsia="Times New Roman"/>
          <w:szCs w:val="24"/>
        </w:rPr>
        <w:t>Χαλκίδας</w:t>
      </w:r>
      <w:r>
        <w:rPr>
          <w:rFonts w:eastAsia="Times New Roman"/>
          <w:szCs w:val="24"/>
        </w:rPr>
        <w:t>»</w:t>
      </w:r>
      <w:r w:rsidRPr="007C3513">
        <w:rPr>
          <w:rFonts w:eastAsia="Times New Roman"/>
          <w:szCs w:val="24"/>
        </w:rPr>
        <w:t xml:space="preserve"> θα προχωρήσει ανάλογα με τη διαθεσιμότητα των πόρων</w:t>
      </w:r>
      <w:r>
        <w:rPr>
          <w:rFonts w:eastAsia="Times New Roman"/>
          <w:szCs w:val="24"/>
        </w:rPr>
        <w:t>.</w:t>
      </w:r>
      <w:r w:rsidRPr="007C3513">
        <w:rPr>
          <w:rFonts w:eastAsia="Times New Roman"/>
          <w:szCs w:val="24"/>
        </w:rPr>
        <w:t xml:space="preserve"> </w:t>
      </w:r>
      <w:r w:rsidRPr="007C3513">
        <w:rPr>
          <w:rFonts w:eastAsia="Times New Roman"/>
          <w:szCs w:val="24"/>
        </w:rPr>
        <w:t xml:space="preserve">Και </w:t>
      </w:r>
      <w:r>
        <w:rPr>
          <w:rFonts w:eastAsia="Times New Roman"/>
          <w:szCs w:val="24"/>
        </w:rPr>
        <w:t>όμως,</w:t>
      </w:r>
      <w:r w:rsidRPr="007C3513">
        <w:rPr>
          <w:rFonts w:eastAsia="Times New Roman"/>
          <w:szCs w:val="24"/>
        </w:rPr>
        <w:t xml:space="preserve"> εκείνη την εποχή ήταν στην ίδια κατηγορία με το </w:t>
      </w:r>
      <w:r>
        <w:rPr>
          <w:rFonts w:eastAsia="Times New Roman"/>
          <w:szCs w:val="24"/>
        </w:rPr>
        <w:t>«</w:t>
      </w:r>
      <w:r w:rsidRPr="007C3513">
        <w:rPr>
          <w:rFonts w:eastAsia="Times New Roman"/>
          <w:szCs w:val="24"/>
        </w:rPr>
        <w:t>Πάτρα</w:t>
      </w:r>
      <w:r>
        <w:rPr>
          <w:rFonts w:eastAsia="Times New Roman"/>
          <w:szCs w:val="24"/>
        </w:rPr>
        <w:t xml:space="preserve"> – </w:t>
      </w:r>
      <w:r w:rsidRPr="007C3513">
        <w:rPr>
          <w:rFonts w:eastAsia="Times New Roman"/>
          <w:szCs w:val="24"/>
        </w:rPr>
        <w:t>Πύργος</w:t>
      </w:r>
      <w:r>
        <w:rPr>
          <w:rFonts w:eastAsia="Times New Roman"/>
          <w:szCs w:val="24"/>
        </w:rPr>
        <w:t>»</w:t>
      </w:r>
      <w:r w:rsidRPr="007C3513">
        <w:rPr>
          <w:rFonts w:eastAsia="Times New Roman"/>
          <w:szCs w:val="24"/>
        </w:rPr>
        <w:t xml:space="preserve"> </w:t>
      </w:r>
      <w:r>
        <w:rPr>
          <w:rFonts w:eastAsia="Times New Roman"/>
          <w:szCs w:val="24"/>
        </w:rPr>
        <w:t xml:space="preserve">–για την ακρίβεια ήταν πιο </w:t>
      </w:r>
      <w:r w:rsidRPr="007C3513">
        <w:rPr>
          <w:rFonts w:eastAsia="Times New Roman"/>
          <w:szCs w:val="24"/>
        </w:rPr>
        <w:t>έτοιμο</w:t>
      </w:r>
      <w:r>
        <w:rPr>
          <w:rFonts w:eastAsia="Times New Roman"/>
          <w:szCs w:val="24"/>
        </w:rPr>
        <w:t>,</w:t>
      </w:r>
      <w:r w:rsidRPr="007C3513">
        <w:rPr>
          <w:rFonts w:eastAsia="Times New Roman"/>
          <w:szCs w:val="24"/>
        </w:rPr>
        <w:t xml:space="preserve"> όπως ομολογήσα</w:t>
      </w:r>
      <w:r>
        <w:rPr>
          <w:rFonts w:eastAsia="Times New Roman"/>
          <w:szCs w:val="24"/>
        </w:rPr>
        <w:t>τε</w:t>
      </w:r>
      <w:r w:rsidRPr="007C3513">
        <w:rPr>
          <w:rFonts w:eastAsia="Times New Roman"/>
          <w:szCs w:val="24"/>
        </w:rPr>
        <w:t xml:space="preserve"> και εσείς στη συνέχεια</w:t>
      </w:r>
      <w:r>
        <w:rPr>
          <w:rFonts w:eastAsia="Times New Roman"/>
          <w:szCs w:val="24"/>
        </w:rPr>
        <w:t>-</w:t>
      </w:r>
      <w:r w:rsidRPr="007C3513">
        <w:rPr>
          <w:rFonts w:eastAsia="Times New Roman"/>
          <w:szCs w:val="24"/>
        </w:rPr>
        <w:t xml:space="preserve"> και έμεινε πίσω αυτό το έργο</w:t>
      </w:r>
      <w:r>
        <w:rPr>
          <w:rFonts w:eastAsia="Times New Roman"/>
          <w:szCs w:val="24"/>
        </w:rPr>
        <w:t>.</w:t>
      </w:r>
    </w:p>
    <w:p w14:paraId="7E512AD0" w14:textId="77777777" w:rsidR="00CD7DD0" w:rsidRDefault="001D7A26">
      <w:pPr>
        <w:tabs>
          <w:tab w:val="center" w:pos="4753"/>
          <w:tab w:val="left" w:pos="6156"/>
        </w:tabs>
        <w:spacing w:line="600" w:lineRule="auto"/>
        <w:ind w:firstLine="720"/>
        <w:jc w:val="both"/>
        <w:rPr>
          <w:rFonts w:eastAsia="Times New Roman"/>
          <w:szCs w:val="24"/>
        </w:rPr>
      </w:pPr>
      <w:r>
        <w:rPr>
          <w:rFonts w:eastAsia="Times New Roman"/>
          <w:szCs w:val="24"/>
        </w:rPr>
        <w:t>Στις 21 Φεβρουαρίου -</w:t>
      </w:r>
      <w:r w:rsidRPr="007C3513">
        <w:rPr>
          <w:rFonts w:eastAsia="Times New Roman"/>
          <w:szCs w:val="24"/>
        </w:rPr>
        <w:t xml:space="preserve">γιατί ακόμα δεν είχαμε επίσημη ενημέρωση από </w:t>
      </w:r>
      <w:r>
        <w:rPr>
          <w:rFonts w:eastAsia="Times New Roman"/>
          <w:szCs w:val="24"/>
        </w:rPr>
        <w:t>σας</w:t>
      </w:r>
      <w:r w:rsidRPr="007C3513">
        <w:rPr>
          <w:rFonts w:eastAsia="Times New Roman"/>
          <w:szCs w:val="24"/>
        </w:rPr>
        <w:t xml:space="preserve"> και σας ρώτησα και εγώ</w:t>
      </w:r>
      <w:r>
        <w:rPr>
          <w:rFonts w:eastAsia="Times New Roman"/>
          <w:szCs w:val="24"/>
        </w:rPr>
        <w:t>-</w:t>
      </w:r>
      <w:r w:rsidRPr="007C3513">
        <w:rPr>
          <w:rFonts w:eastAsia="Times New Roman"/>
          <w:szCs w:val="24"/>
        </w:rPr>
        <w:t xml:space="preserve"> μου αναγνωρίσ</w:t>
      </w:r>
      <w:r>
        <w:rPr>
          <w:rFonts w:eastAsia="Times New Roman"/>
          <w:szCs w:val="24"/>
        </w:rPr>
        <w:t>α</w:t>
      </w:r>
      <w:r w:rsidRPr="007C3513">
        <w:rPr>
          <w:rFonts w:eastAsia="Times New Roman"/>
          <w:szCs w:val="24"/>
        </w:rPr>
        <w:t xml:space="preserve">τε την αδικία που έχει γίνει εις βάρος </w:t>
      </w:r>
      <w:r>
        <w:rPr>
          <w:rFonts w:eastAsia="Times New Roman"/>
          <w:szCs w:val="24"/>
        </w:rPr>
        <w:t xml:space="preserve">της </w:t>
      </w:r>
      <w:r w:rsidRPr="007C3513">
        <w:rPr>
          <w:rFonts w:eastAsia="Times New Roman"/>
          <w:szCs w:val="24"/>
        </w:rPr>
        <w:t xml:space="preserve">Εύβοιας και μάλιστα </w:t>
      </w:r>
      <w:r>
        <w:rPr>
          <w:rFonts w:eastAsia="Times New Roman"/>
          <w:szCs w:val="24"/>
        </w:rPr>
        <w:t xml:space="preserve">μου </w:t>
      </w:r>
      <w:r w:rsidRPr="007C3513">
        <w:rPr>
          <w:rFonts w:eastAsia="Times New Roman"/>
          <w:szCs w:val="24"/>
        </w:rPr>
        <w:t xml:space="preserve">είπατε </w:t>
      </w:r>
      <w:r>
        <w:rPr>
          <w:rFonts w:eastAsia="Times New Roman"/>
          <w:szCs w:val="24"/>
        </w:rPr>
        <w:t>κάτι παραπάνω</w:t>
      </w:r>
      <w:r>
        <w:rPr>
          <w:rFonts w:eastAsia="Times New Roman"/>
          <w:szCs w:val="24"/>
        </w:rPr>
        <w:t>,</w:t>
      </w:r>
      <w:r>
        <w:rPr>
          <w:rFonts w:eastAsia="Times New Roman"/>
          <w:szCs w:val="24"/>
        </w:rPr>
        <w:t xml:space="preserve"> επειδή σας</w:t>
      </w:r>
      <w:r w:rsidRPr="007C3513">
        <w:rPr>
          <w:rFonts w:eastAsia="Times New Roman"/>
          <w:szCs w:val="24"/>
        </w:rPr>
        <w:t xml:space="preserve"> είχα πει ότι είναι ίδιας ωριμότητας με το </w:t>
      </w:r>
      <w:r>
        <w:rPr>
          <w:rFonts w:eastAsia="Times New Roman"/>
          <w:szCs w:val="24"/>
        </w:rPr>
        <w:t>«</w:t>
      </w:r>
      <w:r w:rsidRPr="007C3513">
        <w:rPr>
          <w:rFonts w:eastAsia="Times New Roman"/>
          <w:szCs w:val="24"/>
        </w:rPr>
        <w:t>Πάτρα</w:t>
      </w:r>
      <w:r>
        <w:rPr>
          <w:rFonts w:eastAsia="Times New Roman"/>
          <w:szCs w:val="24"/>
        </w:rPr>
        <w:t xml:space="preserve"> – </w:t>
      </w:r>
      <w:r>
        <w:rPr>
          <w:rFonts w:eastAsia="Times New Roman"/>
          <w:szCs w:val="24"/>
        </w:rPr>
        <w:t>Πύργος</w:t>
      </w:r>
      <w:r>
        <w:rPr>
          <w:rFonts w:eastAsia="Times New Roman"/>
          <w:szCs w:val="24"/>
        </w:rPr>
        <w:t>»</w:t>
      </w:r>
      <w:r>
        <w:rPr>
          <w:rFonts w:eastAsia="Times New Roman"/>
          <w:szCs w:val="24"/>
        </w:rPr>
        <w:t>: «</w:t>
      </w:r>
      <w:r w:rsidRPr="007C3513">
        <w:rPr>
          <w:rFonts w:eastAsia="Times New Roman"/>
          <w:szCs w:val="24"/>
        </w:rPr>
        <w:t>Όχι</w:t>
      </w:r>
      <w:r>
        <w:rPr>
          <w:rFonts w:eastAsia="Times New Roman"/>
          <w:szCs w:val="24"/>
        </w:rPr>
        <w:t>, ήταν</w:t>
      </w:r>
      <w:r w:rsidRPr="007C3513">
        <w:rPr>
          <w:rFonts w:eastAsia="Times New Roman"/>
          <w:szCs w:val="24"/>
        </w:rPr>
        <w:t xml:space="preserve"> πιο ώριμο από το </w:t>
      </w:r>
      <w:r w:rsidRPr="00F32E9A">
        <w:rPr>
          <w:rFonts w:eastAsia="Times New Roman"/>
          <w:szCs w:val="24"/>
        </w:rPr>
        <w:t>“</w:t>
      </w:r>
      <w:r w:rsidRPr="007C3513">
        <w:rPr>
          <w:rFonts w:eastAsia="Times New Roman"/>
          <w:szCs w:val="24"/>
        </w:rPr>
        <w:t>Πάτρα</w:t>
      </w:r>
      <w:r w:rsidRPr="00F32E9A">
        <w:rPr>
          <w:rFonts w:eastAsia="Times New Roman"/>
          <w:szCs w:val="24"/>
        </w:rPr>
        <w:t xml:space="preserve"> </w:t>
      </w:r>
      <w:r>
        <w:rPr>
          <w:rFonts w:eastAsia="Times New Roman"/>
          <w:szCs w:val="24"/>
        </w:rPr>
        <w:t>–</w:t>
      </w:r>
      <w:r w:rsidRPr="00F32E9A">
        <w:rPr>
          <w:rFonts w:eastAsia="Times New Roman"/>
          <w:szCs w:val="24"/>
        </w:rPr>
        <w:t xml:space="preserve"> </w:t>
      </w:r>
      <w:r w:rsidRPr="007C3513">
        <w:rPr>
          <w:rFonts w:eastAsia="Times New Roman"/>
          <w:szCs w:val="24"/>
        </w:rPr>
        <w:t>Πύργος</w:t>
      </w:r>
      <w:r w:rsidRPr="00F32E9A">
        <w:rPr>
          <w:rFonts w:eastAsia="Times New Roman"/>
          <w:szCs w:val="24"/>
        </w:rPr>
        <w:t>”</w:t>
      </w:r>
      <w:r>
        <w:rPr>
          <w:rFonts w:eastAsia="Times New Roman"/>
          <w:szCs w:val="24"/>
        </w:rPr>
        <w:t>».</w:t>
      </w:r>
      <w:r w:rsidRPr="007C3513">
        <w:rPr>
          <w:rFonts w:eastAsia="Times New Roman"/>
          <w:szCs w:val="24"/>
        </w:rPr>
        <w:t xml:space="preserve"> </w:t>
      </w:r>
      <w:r>
        <w:rPr>
          <w:rFonts w:eastAsia="Times New Roman"/>
          <w:szCs w:val="24"/>
        </w:rPr>
        <w:t>Κ</w:t>
      </w:r>
      <w:r w:rsidRPr="007C3513">
        <w:rPr>
          <w:rFonts w:eastAsia="Times New Roman"/>
          <w:szCs w:val="24"/>
        </w:rPr>
        <w:t>αι όμως η</w:t>
      </w:r>
      <w:r w:rsidRPr="007C3513">
        <w:rPr>
          <w:rFonts w:eastAsia="Times New Roman"/>
          <w:szCs w:val="24"/>
        </w:rPr>
        <w:t xml:space="preserve"> Χαλκίδα έμεινε εκτός</w:t>
      </w:r>
      <w:r>
        <w:rPr>
          <w:rFonts w:eastAsia="Times New Roman"/>
          <w:szCs w:val="24"/>
        </w:rPr>
        <w:t>.</w:t>
      </w:r>
    </w:p>
    <w:p w14:paraId="7E512AD1" w14:textId="77777777" w:rsidR="00CD7DD0" w:rsidRDefault="001D7A26">
      <w:pPr>
        <w:spacing w:line="600" w:lineRule="auto"/>
        <w:ind w:firstLine="720"/>
        <w:jc w:val="both"/>
        <w:rPr>
          <w:rFonts w:eastAsia="Times New Roman"/>
          <w:szCs w:val="24"/>
        </w:rPr>
      </w:pPr>
      <w:r w:rsidRPr="006D4AA9">
        <w:rPr>
          <w:rFonts w:eastAsia="Times New Roman" w:cs="Times New Roman"/>
          <w:b/>
          <w:szCs w:val="24"/>
        </w:rPr>
        <w:t xml:space="preserve">ΠΡΟΕΔΡΕΥΩΝ (Γεώργιος Βαρεμένος): </w:t>
      </w:r>
      <w:r>
        <w:rPr>
          <w:rFonts w:eastAsia="Times New Roman"/>
          <w:szCs w:val="24"/>
        </w:rPr>
        <w:t>Να απαντήσει ο κύριος Υπουργός.</w:t>
      </w:r>
    </w:p>
    <w:p w14:paraId="7E512AD2" w14:textId="77777777" w:rsidR="00CD7DD0" w:rsidRDefault="001D7A26">
      <w:pPr>
        <w:spacing w:line="600" w:lineRule="auto"/>
        <w:ind w:firstLine="720"/>
        <w:jc w:val="both"/>
        <w:rPr>
          <w:rFonts w:eastAsia="Times New Roman"/>
          <w:szCs w:val="24"/>
        </w:rPr>
      </w:pPr>
      <w:r w:rsidRPr="00892CC7">
        <w:rPr>
          <w:rFonts w:eastAsia="Times New Roman"/>
          <w:b/>
          <w:szCs w:val="24"/>
        </w:rPr>
        <w:t xml:space="preserve">ΣΙΜΟΣ ΚΕΔΙΚΟΓΛΟΥ: </w:t>
      </w:r>
      <w:r>
        <w:rPr>
          <w:rFonts w:eastAsia="Times New Roman"/>
          <w:szCs w:val="24"/>
        </w:rPr>
        <w:t xml:space="preserve">Σας παρακαλώ, κύριε Πρόεδρε, μισό λεπτό ακόμα. Γιατί είναι μια ιστορία που, όπως βλέπετε, τραβάει πέντε χρόνια. </w:t>
      </w:r>
    </w:p>
    <w:p w14:paraId="7E512AD3" w14:textId="77777777" w:rsidR="00CD7DD0" w:rsidRDefault="001D7A26">
      <w:pPr>
        <w:tabs>
          <w:tab w:val="center" w:pos="4753"/>
          <w:tab w:val="left" w:pos="6156"/>
        </w:tabs>
        <w:spacing w:line="600" w:lineRule="auto"/>
        <w:ind w:firstLine="720"/>
        <w:jc w:val="both"/>
        <w:rPr>
          <w:rFonts w:eastAsia="Times New Roman"/>
          <w:szCs w:val="24"/>
        </w:rPr>
      </w:pPr>
      <w:r>
        <w:rPr>
          <w:rFonts w:eastAsia="Times New Roman"/>
          <w:szCs w:val="24"/>
        </w:rPr>
        <w:t>Τον Μάρτιο του 20</w:t>
      </w:r>
      <w:r w:rsidRPr="007C3513">
        <w:rPr>
          <w:rFonts w:eastAsia="Times New Roman"/>
          <w:szCs w:val="24"/>
        </w:rPr>
        <w:t>17</w:t>
      </w:r>
      <w:r>
        <w:rPr>
          <w:rFonts w:eastAsia="Times New Roman"/>
          <w:szCs w:val="24"/>
        </w:rPr>
        <w:t xml:space="preserve"> μο</w:t>
      </w:r>
      <w:r>
        <w:rPr>
          <w:rFonts w:eastAsia="Times New Roman"/>
          <w:szCs w:val="24"/>
        </w:rPr>
        <w:t>ύ</w:t>
      </w:r>
      <w:r>
        <w:rPr>
          <w:rFonts w:eastAsia="Times New Roman"/>
          <w:szCs w:val="24"/>
        </w:rPr>
        <w:t xml:space="preserve"> είπατε </w:t>
      </w:r>
      <w:r w:rsidRPr="007C3513">
        <w:rPr>
          <w:rFonts w:eastAsia="Times New Roman"/>
          <w:szCs w:val="24"/>
        </w:rPr>
        <w:t>ότι εί</w:t>
      </w:r>
      <w:r w:rsidRPr="007C3513">
        <w:rPr>
          <w:rFonts w:eastAsia="Times New Roman"/>
          <w:szCs w:val="24"/>
        </w:rPr>
        <w:t xml:space="preserve">μαστε ένα βήμα </w:t>
      </w:r>
      <w:r>
        <w:rPr>
          <w:rFonts w:eastAsia="Times New Roman"/>
          <w:szCs w:val="24"/>
        </w:rPr>
        <w:t xml:space="preserve">πριν </w:t>
      </w:r>
      <w:r>
        <w:rPr>
          <w:rFonts w:eastAsia="Times New Roman"/>
          <w:szCs w:val="24"/>
        </w:rPr>
        <w:t xml:space="preserve">από </w:t>
      </w:r>
      <w:r>
        <w:rPr>
          <w:rFonts w:eastAsia="Times New Roman"/>
          <w:szCs w:val="24"/>
        </w:rPr>
        <w:t>την οριστική συμφωνία με την Ευρωπαϊκή Τράπεζα Επενδύσεων. Ε</w:t>
      </w:r>
      <w:r w:rsidRPr="007C3513">
        <w:rPr>
          <w:rFonts w:eastAsia="Times New Roman"/>
          <w:szCs w:val="24"/>
        </w:rPr>
        <w:t xml:space="preserve">ίχατε πει μάλιστα ότι είναι η μεγαλύτερη αδικία που έχει γίνει </w:t>
      </w:r>
      <w:r>
        <w:rPr>
          <w:rFonts w:eastAsia="Times New Roman"/>
          <w:szCs w:val="24"/>
        </w:rPr>
        <w:t>εις βάρος της Εύβοιας. Οι υπηρεσίες σας έλεγαν ότι η απόφαση της Ευρωπαϊκής Τράπεζας Επενδύσεων θα ληφθεί μετ</w:t>
      </w:r>
      <w:r>
        <w:rPr>
          <w:rFonts w:eastAsia="Times New Roman"/>
          <w:szCs w:val="24"/>
        </w:rPr>
        <w:t>ά την ολοκλήρωση της μελέτης κόστους-οφέλους</w:t>
      </w:r>
      <w:r>
        <w:rPr>
          <w:rFonts w:eastAsia="Times New Roman"/>
          <w:szCs w:val="24"/>
        </w:rPr>
        <w:t>,</w:t>
      </w:r>
      <w:r>
        <w:rPr>
          <w:rFonts w:eastAsia="Times New Roman"/>
          <w:szCs w:val="24"/>
        </w:rPr>
        <w:t xml:space="preserve"> η οποία θα έχει ολοκληρωθεί </w:t>
      </w:r>
      <w:r w:rsidRPr="007C3513">
        <w:rPr>
          <w:rFonts w:eastAsia="Times New Roman"/>
          <w:szCs w:val="24"/>
        </w:rPr>
        <w:t xml:space="preserve">μέχρι τον Οκτώβριο του </w:t>
      </w:r>
      <w:r>
        <w:rPr>
          <w:rFonts w:eastAsia="Times New Roman"/>
          <w:szCs w:val="24"/>
        </w:rPr>
        <w:t>20</w:t>
      </w:r>
      <w:r w:rsidRPr="007C3513">
        <w:rPr>
          <w:rFonts w:eastAsia="Times New Roman"/>
          <w:szCs w:val="24"/>
        </w:rPr>
        <w:t>17</w:t>
      </w:r>
      <w:r>
        <w:rPr>
          <w:rFonts w:eastAsia="Times New Roman"/>
          <w:szCs w:val="24"/>
        </w:rPr>
        <w:t>.</w:t>
      </w:r>
      <w:r w:rsidRPr="007C3513">
        <w:rPr>
          <w:rFonts w:eastAsia="Times New Roman"/>
          <w:szCs w:val="24"/>
        </w:rPr>
        <w:t xml:space="preserve"> </w:t>
      </w:r>
      <w:r>
        <w:rPr>
          <w:rFonts w:eastAsia="Times New Roman"/>
          <w:szCs w:val="24"/>
        </w:rPr>
        <w:t>Έ</w:t>
      </w:r>
      <w:r w:rsidRPr="007C3513">
        <w:rPr>
          <w:rFonts w:eastAsia="Times New Roman"/>
          <w:szCs w:val="24"/>
        </w:rPr>
        <w:t xml:space="preserve">χουμε φτάσει στον Οκτώβριο του </w:t>
      </w:r>
      <w:r>
        <w:rPr>
          <w:rFonts w:eastAsia="Times New Roman"/>
          <w:szCs w:val="24"/>
        </w:rPr>
        <w:t>2018. Σ</w:t>
      </w:r>
      <w:r w:rsidRPr="007C3513">
        <w:rPr>
          <w:rFonts w:eastAsia="Times New Roman"/>
          <w:szCs w:val="24"/>
        </w:rPr>
        <w:t xml:space="preserve">ας ξαναρωτάω τι σημαίνει </w:t>
      </w:r>
      <w:r w:rsidRPr="007C3513">
        <w:rPr>
          <w:rFonts w:eastAsia="Times New Roman"/>
          <w:szCs w:val="24"/>
        </w:rPr>
        <w:lastRenderedPageBreak/>
        <w:t xml:space="preserve">το </w:t>
      </w:r>
      <w:r>
        <w:rPr>
          <w:rFonts w:eastAsia="Times New Roman"/>
          <w:szCs w:val="24"/>
        </w:rPr>
        <w:t>«</w:t>
      </w:r>
      <w:r w:rsidRPr="007C3513">
        <w:rPr>
          <w:rFonts w:eastAsia="Times New Roman"/>
          <w:szCs w:val="24"/>
        </w:rPr>
        <w:t>ένα βήμα</w:t>
      </w:r>
      <w:r>
        <w:rPr>
          <w:rFonts w:eastAsia="Times New Roman"/>
          <w:szCs w:val="24"/>
        </w:rPr>
        <w:t>»</w:t>
      </w:r>
      <w:r w:rsidRPr="007C3513">
        <w:rPr>
          <w:rFonts w:eastAsia="Times New Roman"/>
          <w:szCs w:val="24"/>
        </w:rPr>
        <w:t xml:space="preserve"> </w:t>
      </w:r>
      <w:r>
        <w:rPr>
          <w:rFonts w:eastAsia="Times New Roman"/>
          <w:szCs w:val="24"/>
        </w:rPr>
        <w:t xml:space="preserve">και </w:t>
      </w:r>
      <w:r w:rsidRPr="007C3513">
        <w:rPr>
          <w:rFonts w:eastAsia="Times New Roman"/>
          <w:szCs w:val="24"/>
        </w:rPr>
        <w:t xml:space="preserve">μου λέτε </w:t>
      </w:r>
      <w:r>
        <w:rPr>
          <w:rFonts w:eastAsia="Times New Roman"/>
          <w:szCs w:val="24"/>
        </w:rPr>
        <w:t>«τον Οκτώβρη του 20</w:t>
      </w:r>
      <w:r w:rsidRPr="007C3513">
        <w:rPr>
          <w:rFonts w:eastAsia="Times New Roman"/>
          <w:szCs w:val="24"/>
        </w:rPr>
        <w:t>17</w:t>
      </w:r>
      <w:r>
        <w:rPr>
          <w:rFonts w:eastAsia="Times New Roman"/>
          <w:szCs w:val="24"/>
        </w:rPr>
        <w:t>».</w:t>
      </w:r>
      <w:r w:rsidRPr="007C3513">
        <w:rPr>
          <w:rFonts w:eastAsia="Times New Roman"/>
          <w:szCs w:val="24"/>
        </w:rPr>
        <w:t xml:space="preserve"> </w:t>
      </w:r>
      <w:r>
        <w:rPr>
          <w:rFonts w:eastAsia="Times New Roman"/>
          <w:szCs w:val="24"/>
        </w:rPr>
        <w:t>Ε</w:t>
      </w:r>
      <w:r w:rsidRPr="007C3513">
        <w:rPr>
          <w:rFonts w:eastAsia="Times New Roman"/>
          <w:szCs w:val="24"/>
        </w:rPr>
        <w:t>πανέρχομαι το</w:t>
      </w:r>
      <w:r>
        <w:rPr>
          <w:rFonts w:eastAsia="Times New Roman"/>
          <w:szCs w:val="24"/>
        </w:rPr>
        <w:t>ν</w:t>
      </w:r>
      <w:r w:rsidRPr="007C3513">
        <w:rPr>
          <w:rFonts w:eastAsia="Times New Roman"/>
          <w:szCs w:val="24"/>
        </w:rPr>
        <w:t xml:space="preserve"> Μάρτιο αυτής της </w:t>
      </w:r>
      <w:r w:rsidRPr="007C3513">
        <w:rPr>
          <w:rFonts w:eastAsia="Times New Roman"/>
          <w:szCs w:val="24"/>
        </w:rPr>
        <w:t>χρονιάς</w:t>
      </w:r>
      <w:r>
        <w:rPr>
          <w:rFonts w:eastAsia="Times New Roman"/>
          <w:szCs w:val="24"/>
        </w:rPr>
        <w:t>,</w:t>
      </w:r>
      <w:r w:rsidRPr="007C3513">
        <w:rPr>
          <w:rFonts w:eastAsia="Times New Roman"/>
          <w:szCs w:val="24"/>
        </w:rPr>
        <w:t xml:space="preserve"> γιατί είχε προηγηθεί και ένα αλαλούμ δηλώσεων</w:t>
      </w:r>
      <w:r>
        <w:rPr>
          <w:rFonts w:eastAsia="Times New Roman"/>
          <w:szCs w:val="24"/>
        </w:rPr>
        <w:t>.</w:t>
      </w:r>
      <w:r w:rsidRPr="007C3513">
        <w:rPr>
          <w:rFonts w:eastAsia="Times New Roman"/>
          <w:szCs w:val="24"/>
        </w:rPr>
        <w:t xml:space="preserve"> </w:t>
      </w:r>
      <w:r>
        <w:rPr>
          <w:rFonts w:eastAsia="Times New Roman"/>
          <w:szCs w:val="24"/>
        </w:rPr>
        <w:t>Ο</w:t>
      </w:r>
      <w:r w:rsidRPr="007C3513">
        <w:rPr>
          <w:rFonts w:eastAsia="Times New Roman"/>
          <w:szCs w:val="24"/>
        </w:rPr>
        <w:t xml:space="preserve"> συμπατριώτης μου και Υφυπουργός </w:t>
      </w:r>
      <w:r>
        <w:rPr>
          <w:rFonts w:eastAsia="Times New Roman"/>
          <w:szCs w:val="24"/>
        </w:rPr>
        <w:t>σας</w:t>
      </w:r>
      <w:r w:rsidRPr="007C3513">
        <w:rPr>
          <w:rFonts w:eastAsia="Times New Roman"/>
          <w:szCs w:val="24"/>
        </w:rPr>
        <w:t xml:space="preserve"> κ</w:t>
      </w:r>
      <w:r>
        <w:rPr>
          <w:rFonts w:eastAsia="Times New Roman"/>
          <w:szCs w:val="24"/>
        </w:rPr>
        <w:t>.</w:t>
      </w:r>
      <w:r w:rsidRPr="007C3513">
        <w:rPr>
          <w:rFonts w:eastAsia="Times New Roman"/>
          <w:szCs w:val="24"/>
        </w:rPr>
        <w:t xml:space="preserve"> Μαυραγάνης είχε πει ότι μέσα </w:t>
      </w:r>
      <w:r>
        <w:rPr>
          <w:rFonts w:eastAsia="Times New Roman"/>
          <w:szCs w:val="24"/>
        </w:rPr>
        <w:t>στους πρώτους έξι</w:t>
      </w:r>
      <w:r w:rsidRPr="007C3513">
        <w:rPr>
          <w:rFonts w:eastAsia="Times New Roman"/>
          <w:szCs w:val="24"/>
        </w:rPr>
        <w:t xml:space="preserve"> μήνες του 2018 θα έχει δημοπρατηθεί</w:t>
      </w:r>
      <w:r>
        <w:rPr>
          <w:rFonts w:eastAsia="Times New Roman"/>
          <w:szCs w:val="24"/>
        </w:rPr>
        <w:t>, ενώ</w:t>
      </w:r>
      <w:r w:rsidRPr="007C3513">
        <w:rPr>
          <w:rFonts w:eastAsia="Times New Roman"/>
          <w:szCs w:val="24"/>
        </w:rPr>
        <w:t xml:space="preserve"> </w:t>
      </w:r>
      <w:r>
        <w:rPr>
          <w:rFonts w:eastAsia="Times New Roman"/>
          <w:szCs w:val="24"/>
        </w:rPr>
        <w:t>εσείς,</w:t>
      </w:r>
      <w:r w:rsidRPr="007C3513">
        <w:rPr>
          <w:rFonts w:eastAsia="Times New Roman"/>
          <w:szCs w:val="24"/>
        </w:rPr>
        <w:t xml:space="preserve"> </w:t>
      </w:r>
      <w:r>
        <w:rPr>
          <w:rFonts w:eastAsia="Times New Roman"/>
          <w:szCs w:val="24"/>
        </w:rPr>
        <w:t>στη</w:t>
      </w:r>
      <w:r w:rsidRPr="007C3513">
        <w:rPr>
          <w:rFonts w:eastAsia="Times New Roman"/>
          <w:szCs w:val="24"/>
        </w:rPr>
        <w:t xml:space="preserve"> συζήτηση του προϋπολογισμού του </w:t>
      </w:r>
      <w:r>
        <w:rPr>
          <w:rFonts w:eastAsia="Times New Roman"/>
          <w:szCs w:val="24"/>
        </w:rPr>
        <w:t>20</w:t>
      </w:r>
      <w:r w:rsidRPr="007C3513">
        <w:rPr>
          <w:rFonts w:eastAsia="Times New Roman"/>
          <w:szCs w:val="24"/>
        </w:rPr>
        <w:t xml:space="preserve">18 στη </w:t>
      </w:r>
      <w:r>
        <w:rPr>
          <w:rFonts w:eastAsia="Times New Roman"/>
          <w:szCs w:val="24"/>
        </w:rPr>
        <w:t>Β</w:t>
      </w:r>
      <w:r w:rsidRPr="007C3513">
        <w:rPr>
          <w:rFonts w:eastAsia="Times New Roman"/>
          <w:szCs w:val="24"/>
        </w:rPr>
        <w:t>ουλή</w:t>
      </w:r>
      <w:r>
        <w:rPr>
          <w:rFonts w:eastAsia="Times New Roman"/>
          <w:szCs w:val="24"/>
        </w:rPr>
        <w:t>,</w:t>
      </w:r>
      <w:r w:rsidRPr="007C3513">
        <w:rPr>
          <w:rFonts w:eastAsia="Times New Roman"/>
          <w:szCs w:val="24"/>
        </w:rPr>
        <w:t xml:space="preserve"> είχατε πει </w:t>
      </w:r>
      <w:r>
        <w:rPr>
          <w:rFonts w:eastAsia="Times New Roman"/>
          <w:szCs w:val="24"/>
        </w:rPr>
        <w:t>ό</w:t>
      </w:r>
      <w:r>
        <w:rPr>
          <w:rFonts w:eastAsia="Times New Roman"/>
          <w:szCs w:val="24"/>
        </w:rPr>
        <w:t xml:space="preserve">τι θα δημοπρατηθεί </w:t>
      </w:r>
      <w:r w:rsidRPr="007C3513">
        <w:rPr>
          <w:rFonts w:eastAsia="Times New Roman"/>
          <w:szCs w:val="24"/>
        </w:rPr>
        <w:t xml:space="preserve">μέσα στο πρώτο δίμηνο του </w:t>
      </w:r>
      <w:r>
        <w:rPr>
          <w:rFonts w:eastAsia="Times New Roman"/>
          <w:szCs w:val="24"/>
        </w:rPr>
        <w:t>2018. Μου παρουσιάσατε την απάντηση που</w:t>
      </w:r>
      <w:r w:rsidRPr="007C3513">
        <w:rPr>
          <w:rFonts w:eastAsia="Times New Roman"/>
          <w:szCs w:val="24"/>
        </w:rPr>
        <w:t xml:space="preserve"> μου απεστάλη</w:t>
      </w:r>
      <w:r>
        <w:rPr>
          <w:rFonts w:eastAsia="Times New Roman"/>
          <w:szCs w:val="24"/>
        </w:rPr>
        <w:t xml:space="preserve"> και </w:t>
      </w:r>
      <w:r w:rsidRPr="007C3513">
        <w:rPr>
          <w:rFonts w:eastAsia="Times New Roman"/>
          <w:szCs w:val="24"/>
        </w:rPr>
        <w:t xml:space="preserve">η οποία έλεγε ότι αναμένεται η ολοκλήρωση της αξιολόγησης από την </w:t>
      </w:r>
      <w:r>
        <w:rPr>
          <w:rFonts w:eastAsia="Times New Roman"/>
          <w:szCs w:val="24"/>
        </w:rPr>
        <w:t>ΕΤΕΠ</w:t>
      </w:r>
      <w:r>
        <w:rPr>
          <w:rFonts w:eastAsia="Times New Roman"/>
          <w:szCs w:val="24"/>
        </w:rPr>
        <w:t>,</w:t>
      </w:r>
      <w:r w:rsidRPr="007C3513">
        <w:rPr>
          <w:rFonts w:eastAsia="Times New Roman"/>
          <w:szCs w:val="24"/>
        </w:rPr>
        <w:t xml:space="preserve"> </w:t>
      </w:r>
      <w:r>
        <w:rPr>
          <w:rFonts w:eastAsia="Times New Roman"/>
          <w:szCs w:val="24"/>
        </w:rPr>
        <w:t xml:space="preserve">για να υποβληθεί </w:t>
      </w:r>
      <w:r w:rsidRPr="007C3513">
        <w:rPr>
          <w:rFonts w:eastAsia="Times New Roman"/>
          <w:szCs w:val="24"/>
        </w:rPr>
        <w:t>το αίτημα χρηματοδότησης</w:t>
      </w:r>
      <w:r>
        <w:rPr>
          <w:rFonts w:eastAsia="Times New Roman"/>
          <w:szCs w:val="24"/>
        </w:rPr>
        <w:t>.</w:t>
      </w:r>
      <w:r w:rsidRPr="007C3513">
        <w:rPr>
          <w:rFonts w:eastAsia="Times New Roman"/>
          <w:szCs w:val="24"/>
        </w:rPr>
        <w:t xml:space="preserve"> </w:t>
      </w:r>
      <w:r>
        <w:rPr>
          <w:rFonts w:eastAsia="Times New Roman"/>
          <w:szCs w:val="24"/>
        </w:rPr>
        <w:t>Α</w:t>
      </w:r>
      <w:r w:rsidRPr="007C3513">
        <w:rPr>
          <w:rFonts w:eastAsia="Times New Roman"/>
          <w:szCs w:val="24"/>
        </w:rPr>
        <w:t>υτό το αίτημα</w:t>
      </w:r>
      <w:r>
        <w:rPr>
          <w:rFonts w:eastAsia="Times New Roman"/>
          <w:szCs w:val="24"/>
        </w:rPr>
        <w:t xml:space="preserve">, δηλαδή, δεν έχει </w:t>
      </w:r>
      <w:r w:rsidRPr="007C3513">
        <w:rPr>
          <w:rFonts w:eastAsia="Times New Roman"/>
          <w:szCs w:val="24"/>
        </w:rPr>
        <w:t xml:space="preserve">ακόμα </w:t>
      </w:r>
      <w:r>
        <w:rPr>
          <w:rFonts w:eastAsia="Times New Roman"/>
          <w:szCs w:val="24"/>
        </w:rPr>
        <w:t xml:space="preserve">καν </w:t>
      </w:r>
      <w:r w:rsidRPr="007C3513">
        <w:rPr>
          <w:rFonts w:eastAsia="Times New Roman"/>
          <w:szCs w:val="24"/>
        </w:rPr>
        <w:t>υποβληθεί</w:t>
      </w:r>
      <w:r>
        <w:rPr>
          <w:rFonts w:eastAsia="Times New Roman"/>
          <w:szCs w:val="24"/>
        </w:rPr>
        <w:t>.</w:t>
      </w:r>
    </w:p>
    <w:p w14:paraId="7E512AD4" w14:textId="77777777" w:rsidR="00CD7DD0" w:rsidRDefault="001D7A26">
      <w:pPr>
        <w:spacing w:line="600" w:lineRule="auto"/>
        <w:ind w:firstLine="720"/>
        <w:jc w:val="both"/>
        <w:rPr>
          <w:rFonts w:eastAsia="Times New Roman" w:cs="Times New Roman"/>
          <w:b/>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Κεδίκογλου</w:t>
      </w:r>
      <w:proofErr w:type="spellEnd"/>
      <w:r>
        <w:rPr>
          <w:rFonts w:eastAsia="Times New Roman" w:cs="Times New Roman"/>
          <w:szCs w:val="24"/>
        </w:rPr>
        <w:t>, σας παρακαλώ.</w:t>
      </w:r>
      <w:r w:rsidRPr="007C3513">
        <w:rPr>
          <w:rFonts w:eastAsia="Times New Roman"/>
          <w:szCs w:val="24"/>
        </w:rPr>
        <w:t xml:space="preserve"> </w:t>
      </w:r>
    </w:p>
    <w:p w14:paraId="7E512AD5" w14:textId="77777777" w:rsidR="00CD7DD0" w:rsidRDefault="001D7A26">
      <w:pPr>
        <w:tabs>
          <w:tab w:val="center" w:pos="4753"/>
          <w:tab w:val="left" w:pos="6156"/>
        </w:tabs>
        <w:spacing w:line="600" w:lineRule="auto"/>
        <w:ind w:firstLine="720"/>
        <w:jc w:val="both"/>
        <w:rPr>
          <w:rFonts w:eastAsia="Times New Roman"/>
          <w:szCs w:val="24"/>
        </w:rPr>
      </w:pPr>
      <w:r w:rsidRPr="00892CC7">
        <w:rPr>
          <w:rFonts w:eastAsia="Times New Roman"/>
          <w:b/>
          <w:szCs w:val="24"/>
        </w:rPr>
        <w:t xml:space="preserve">ΣΙΜΟΣ ΚΕΔΙΚΟΓΛΟΥ: </w:t>
      </w:r>
      <w:r>
        <w:rPr>
          <w:rFonts w:eastAsia="Times New Roman"/>
          <w:szCs w:val="24"/>
        </w:rPr>
        <w:t>Α</w:t>
      </w:r>
      <w:r w:rsidRPr="007C3513">
        <w:rPr>
          <w:rFonts w:eastAsia="Times New Roman"/>
          <w:szCs w:val="24"/>
        </w:rPr>
        <w:t>λλά θα ήθελα να μάθω</w:t>
      </w:r>
      <w:r>
        <w:rPr>
          <w:rFonts w:eastAsia="Times New Roman"/>
          <w:szCs w:val="24"/>
        </w:rPr>
        <w:t xml:space="preserve">, κύριε </w:t>
      </w:r>
      <w:r w:rsidRPr="007C3513">
        <w:rPr>
          <w:rFonts w:eastAsia="Times New Roman"/>
          <w:szCs w:val="24"/>
        </w:rPr>
        <w:t>Υπουργέ</w:t>
      </w:r>
      <w:r>
        <w:rPr>
          <w:rFonts w:eastAsia="Times New Roman"/>
          <w:szCs w:val="24"/>
        </w:rPr>
        <w:t>,</w:t>
      </w:r>
      <w:r w:rsidRPr="007C3513">
        <w:rPr>
          <w:rFonts w:eastAsia="Times New Roman"/>
          <w:szCs w:val="24"/>
        </w:rPr>
        <w:t xml:space="preserve"> τι στην ευχή</w:t>
      </w:r>
      <w:r>
        <w:rPr>
          <w:rFonts w:eastAsia="Times New Roman"/>
          <w:szCs w:val="24"/>
        </w:rPr>
        <w:t xml:space="preserve"> γίνεται; Πόσο χρόνια θα περιμένουμε; </w:t>
      </w:r>
    </w:p>
    <w:p w14:paraId="7E512AD6" w14:textId="77777777" w:rsidR="00CD7DD0" w:rsidRDefault="001D7A26">
      <w:pPr>
        <w:tabs>
          <w:tab w:val="center" w:pos="4753"/>
          <w:tab w:val="left" w:pos="6156"/>
        </w:tabs>
        <w:spacing w:line="600" w:lineRule="auto"/>
        <w:ind w:firstLine="720"/>
        <w:jc w:val="both"/>
        <w:rPr>
          <w:rFonts w:eastAsia="Times New Roman"/>
          <w:szCs w:val="24"/>
        </w:rPr>
      </w:pPr>
      <w:r w:rsidRPr="006D4AA9">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szCs w:val="24"/>
        </w:rPr>
        <w:t xml:space="preserve">Θα πρέπει να δώσουμε τον λόγο στον </w:t>
      </w:r>
      <w:r>
        <w:rPr>
          <w:rFonts w:eastAsia="Times New Roman"/>
          <w:szCs w:val="24"/>
        </w:rPr>
        <w:t xml:space="preserve">κύριο Υπουργό για να μάθετε, κύριε </w:t>
      </w:r>
      <w:proofErr w:type="spellStart"/>
      <w:r>
        <w:rPr>
          <w:rFonts w:eastAsia="Times New Roman"/>
          <w:szCs w:val="24"/>
        </w:rPr>
        <w:t>Κεδίκογλου</w:t>
      </w:r>
      <w:proofErr w:type="spellEnd"/>
      <w:r>
        <w:rPr>
          <w:rFonts w:eastAsia="Times New Roman"/>
          <w:szCs w:val="24"/>
        </w:rPr>
        <w:t>. Δεν γίνεται διαφορετικά.</w:t>
      </w:r>
    </w:p>
    <w:p w14:paraId="7E512AD7" w14:textId="77777777" w:rsidR="00CD7DD0" w:rsidRDefault="001D7A26">
      <w:pPr>
        <w:spacing w:line="600" w:lineRule="auto"/>
        <w:ind w:firstLine="720"/>
        <w:jc w:val="both"/>
        <w:rPr>
          <w:rFonts w:eastAsia="Times New Roman"/>
          <w:szCs w:val="24"/>
        </w:rPr>
      </w:pPr>
      <w:r w:rsidRPr="00AF3B92">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w:t>
      </w:r>
      <w:r>
        <w:rPr>
          <w:rFonts w:eastAsia="Times New Roman"/>
          <w:szCs w:val="24"/>
        </w:rPr>
        <w:t>είκοσι οκτώ</w:t>
      </w:r>
      <w:r w:rsidRPr="00AF3B92">
        <w:rPr>
          <w:rFonts w:eastAsia="Times New Roman"/>
          <w:szCs w:val="24"/>
        </w:rPr>
        <w:t xml:space="preserve"> μαθη</w:t>
      </w:r>
      <w:r w:rsidRPr="00AF3B92">
        <w:rPr>
          <w:rFonts w:eastAsia="Times New Roman"/>
          <w:szCs w:val="24"/>
        </w:rPr>
        <w:t xml:space="preserve">τές και μαθήτριες και </w:t>
      </w:r>
      <w:r>
        <w:rPr>
          <w:rFonts w:eastAsia="Times New Roman"/>
          <w:szCs w:val="24"/>
        </w:rPr>
        <w:t>δύο</w:t>
      </w:r>
      <w:r w:rsidRPr="00AF3B92">
        <w:rPr>
          <w:rFonts w:eastAsia="Times New Roman"/>
          <w:szCs w:val="24"/>
        </w:rPr>
        <w:t xml:space="preserve"> εκπαιδευτικοί συνοδοί τους από το </w:t>
      </w:r>
      <w:r>
        <w:rPr>
          <w:rFonts w:eastAsia="Times New Roman"/>
          <w:szCs w:val="24"/>
        </w:rPr>
        <w:t>23</w:t>
      </w:r>
      <w:r w:rsidRPr="00F27053">
        <w:rPr>
          <w:rFonts w:eastAsia="Times New Roman"/>
          <w:szCs w:val="24"/>
          <w:vertAlign w:val="superscript"/>
        </w:rPr>
        <w:t>ο</w:t>
      </w:r>
      <w:r>
        <w:rPr>
          <w:rFonts w:eastAsia="Times New Roman"/>
          <w:szCs w:val="24"/>
        </w:rPr>
        <w:t xml:space="preserve"> Γυμνάσιο Αθήνας </w:t>
      </w:r>
      <w:r>
        <w:rPr>
          <w:rFonts w:eastAsia="Times New Roman"/>
          <w:szCs w:val="24"/>
        </w:rPr>
        <w:t>(δεύτερο τ</w:t>
      </w:r>
      <w:r>
        <w:rPr>
          <w:rFonts w:eastAsia="Times New Roman"/>
          <w:szCs w:val="24"/>
        </w:rPr>
        <w:t>μήμα</w:t>
      </w:r>
      <w:r>
        <w:rPr>
          <w:rFonts w:eastAsia="Times New Roman"/>
          <w:szCs w:val="24"/>
        </w:rPr>
        <w:t>)</w:t>
      </w:r>
      <w:r w:rsidRPr="00AF3B92">
        <w:rPr>
          <w:rFonts w:eastAsia="Times New Roman"/>
          <w:szCs w:val="24"/>
        </w:rPr>
        <w:t>.</w:t>
      </w:r>
    </w:p>
    <w:p w14:paraId="7E512AD8" w14:textId="77777777" w:rsidR="00CD7DD0" w:rsidRDefault="001D7A26">
      <w:pPr>
        <w:spacing w:line="600" w:lineRule="auto"/>
        <w:ind w:firstLine="720"/>
        <w:jc w:val="both"/>
        <w:rPr>
          <w:rFonts w:eastAsia="Times New Roman"/>
          <w:szCs w:val="24"/>
        </w:rPr>
      </w:pPr>
      <w:r w:rsidRPr="00AF3B92">
        <w:rPr>
          <w:rFonts w:eastAsia="Times New Roman"/>
          <w:szCs w:val="24"/>
        </w:rPr>
        <w:lastRenderedPageBreak/>
        <w:t>Η Βουλή τούς καλωσορίζει.</w:t>
      </w:r>
    </w:p>
    <w:p w14:paraId="7E512AD9" w14:textId="77777777" w:rsidR="00CD7DD0" w:rsidRDefault="001D7A26">
      <w:pPr>
        <w:tabs>
          <w:tab w:val="center" w:pos="4753"/>
          <w:tab w:val="left" w:pos="6156"/>
        </w:tabs>
        <w:spacing w:line="600" w:lineRule="auto"/>
        <w:ind w:firstLine="720"/>
        <w:jc w:val="center"/>
        <w:rPr>
          <w:rFonts w:eastAsia="Times New Roman"/>
          <w:szCs w:val="24"/>
        </w:rPr>
      </w:pPr>
      <w:r w:rsidRPr="00AF3B92">
        <w:rPr>
          <w:rFonts w:eastAsia="Times New Roman"/>
          <w:szCs w:val="24"/>
        </w:rPr>
        <w:t>(Χειροκροτήματα απ’ όλες τις πτέρυγες της Βουλής)</w:t>
      </w:r>
    </w:p>
    <w:p w14:paraId="7E512ADA" w14:textId="77777777" w:rsidR="00CD7DD0" w:rsidRDefault="001D7A26">
      <w:pPr>
        <w:tabs>
          <w:tab w:val="left" w:pos="7375"/>
        </w:tabs>
        <w:spacing w:line="600" w:lineRule="auto"/>
        <w:ind w:firstLine="720"/>
        <w:contextualSpacing/>
        <w:rPr>
          <w:rFonts w:eastAsia="Times New Roman"/>
          <w:szCs w:val="24"/>
        </w:rPr>
      </w:pPr>
      <w:r>
        <w:rPr>
          <w:rFonts w:eastAsia="Times New Roman"/>
          <w:szCs w:val="24"/>
        </w:rPr>
        <w:t xml:space="preserve">Κύριε Υπουργέ, έχετε τον λόγο. </w:t>
      </w:r>
    </w:p>
    <w:p w14:paraId="7E512ADB" w14:textId="77777777" w:rsidR="00CD7DD0" w:rsidRDefault="001D7A26">
      <w:pPr>
        <w:tabs>
          <w:tab w:val="left" w:pos="7375"/>
        </w:tabs>
        <w:spacing w:line="600" w:lineRule="auto"/>
        <w:ind w:firstLine="720"/>
        <w:contextualSpacing/>
        <w:jc w:val="both"/>
        <w:rPr>
          <w:rFonts w:eastAsia="Times New Roman"/>
          <w:szCs w:val="24"/>
        </w:rPr>
      </w:pPr>
      <w:r w:rsidRPr="003469C3">
        <w:rPr>
          <w:rFonts w:eastAsia="Times New Roman"/>
          <w:b/>
          <w:szCs w:val="24"/>
        </w:rPr>
        <w:t>ΧΡΗΣΤΟΣ ΣΠΙΡΤΖΗΣ (Υπουργός Υποδομών και Μεταφορών):</w:t>
      </w:r>
      <w:r>
        <w:rPr>
          <w:rFonts w:eastAsia="Times New Roman"/>
          <w:szCs w:val="24"/>
        </w:rPr>
        <w:t xml:space="preserve"> Αγαπητέ κύριε συνάδελφε, όντως η Εύβοια έχει υποστεί μια τεράστια αδικία όλα αυτά τα χρόνια. Όχι μόνο στα οδικά έργα</w:t>
      </w:r>
      <w:r>
        <w:rPr>
          <w:rFonts w:eastAsia="Times New Roman"/>
          <w:szCs w:val="24"/>
        </w:rPr>
        <w:t>,</w:t>
      </w:r>
      <w:r>
        <w:rPr>
          <w:rFonts w:eastAsia="Times New Roman"/>
          <w:szCs w:val="24"/>
        </w:rPr>
        <w:t xml:space="preserve"> αλλά σε πλήθος έργων. Μπορεί να υπήρχε ο αποκλεισμός, όπως είπατε, από την κυβέρνηση Σημίτη το 2000. Όμως, και η κυβέρνηση Σαμαρά κατ’ όν</w:t>
      </w:r>
      <w:r>
        <w:rPr>
          <w:rFonts w:eastAsia="Times New Roman"/>
          <w:szCs w:val="24"/>
        </w:rPr>
        <w:t>ομα θα μου επιτρέψετε να πω ότι είχε εντάξει αυτά τα έργα. Το έργο «Παράκαμψη Χαλκίδας», ένα έργο μεγάλης αναπτυξιακής αξίας, έλεγε τότε το Υπουργείο επί κυβέρνησης Σαμαρά ότι τον Δεκέμβρη του 2014 ήταν έτοιμο να δημοπρατηθεί, ότι έχει εξασφαλιστεί και η χ</w:t>
      </w:r>
      <w:r>
        <w:rPr>
          <w:rFonts w:eastAsia="Times New Roman"/>
          <w:szCs w:val="24"/>
        </w:rPr>
        <w:t xml:space="preserve">ρηματοδότηση και όλα τα υπόλοιπα. </w:t>
      </w:r>
    </w:p>
    <w:p w14:paraId="7E512ADC" w14:textId="77777777" w:rsidR="00CD7DD0" w:rsidRDefault="001D7A26">
      <w:pPr>
        <w:spacing w:line="600" w:lineRule="auto"/>
        <w:ind w:firstLine="720"/>
        <w:jc w:val="both"/>
        <w:rPr>
          <w:rFonts w:eastAsia="Times New Roman"/>
          <w:szCs w:val="24"/>
        </w:rPr>
      </w:pPr>
      <w:r>
        <w:rPr>
          <w:rFonts w:eastAsia="Times New Roman"/>
          <w:szCs w:val="24"/>
        </w:rPr>
        <w:t xml:space="preserve">Να θυμίσω, λοιπόν, ότι υπήρχε </w:t>
      </w:r>
      <w:r>
        <w:rPr>
          <w:rFonts w:eastAsia="Times New Roman"/>
          <w:szCs w:val="24"/>
          <w:lang w:val="en-US"/>
        </w:rPr>
        <w:t>overbooking</w:t>
      </w:r>
      <w:r w:rsidRPr="00EC10D5">
        <w:rPr>
          <w:rFonts w:eastAsia="Times New Roman"/>
          <w:szCs w:val="24"/>
        </w:rPr>
        <w:t xml:space="preserve"> </w:t>
      </w:r>
      <w:r>
        <w:rPr>
          <w:rFonts w:eastAsia="Times New Roman"/>
          <w:szCs w:val="24"/>
        </w:rPr>
        <w:t>στα οδικά έργα 227% για τα διευρωπαϊκά δίκτυα. Επομένως το Υπουργείο Οικονομίας</w:t>
      </w:r>
      <w:r>
        <w:rPr>
          <w:rFonts w:eastAsia="Times New Roman"/>
          <w:szCs w:val="24"/>
        </w:rPr>
        <w:t>,</w:t>
      </w:r>
      <w:r>
        <w:rPr>
          <w:rFonts w:eastAsia="Times New Roman"/>
          <w:szCs w:val="24"/>
        </w:rPr>
        <w:t xml:space="preserve"> προφανώς, μετά τις οδηγίες που είχε από την Ευρωπαϊκή Επιτροπή, έπρεπε κάποια έργα απ’ αυτά που δή</w:t>
      </w:r>
      <w:r>
        <w:rPr>
          <w:rFonts w:eastAsia="Times New Roman"/>
          <w:szCs w:val="24"/>
        </w:rPr>
        <w:t xml:space="preserve">θεν είχαν ενταχθεί με </w:t>
      </w:r>
      <w:r>
        <w:rPr>
          <w:rFonts w:eastAsia="Times New Roman"/>
          <w:szCs w:val="24"/>
          <w:lang w:val="en-US"/>
        </w:rPr>
        <w:t>overbooking</w:t>
      </w:r>
      <w:r>
        <w:rPr>
          <w:rFonts w:eastAsia="Times New Roman"/>
          <w:szCs w:val="24"/>
        </w:rPr>
        <w:t xml:space="preserve"> 227% στα οδικά έργα να τα περιορίσει. </w:t>
      </w:r>
    </w:p>
    <w:p w14:paraId="7E512ADD" w14:textId="77777777" w:rsidR="00CD7DD0" w:rsidRDefault="001D7A26">
      <w:pPr>
        <w:spacing w:line="600" w:lineRule="auto"/>
        <w:ind w:firstLine="720"/>
        <w:jc w:val="both"/>
        <w:rPr>
          <w:rFonts w:eastAsia="Times New Roman"/>
          <w:szCs w:val="24"/>
        </w:rPr>
      </w:pPr>
      <w:r>
        <w:rPr>
          <w:rFonts w:eastAsia="Times New Roman"/>
          <w:szCs w:val="24"/>
        </w:rPr>
        <w:t xml:space="preserve">Το δεύτερο. Θυμάστε ότι η Νέα Δημοκρατία υπερψήφισε την αλλαγή του νόμου των δημόσιων συμβάσεων και των δημόσιων έργων, για να πάμε σε καθεστώς </w:t>
      </w:r>
      <w:r>
        <w:rPr>
          <w:rFonts w:eastAsia="Times New Roman"/>
          <w:szCs w:val="24"/>
        </w:rPr>
        <w:lastRenderedPageBreak/>
        <w:t>περαιτέρω διαφάνειας, να μην έχουμε τις</w:t>
      </w:r>
      <w:r>
        <w:rPr>
          <w:rFonts w:eastAsia="Times New Roman"/>
          <w:szCs w:val="24"/>
        </w:rPr>
        <w:t xml:space="preserve"> παθογένειες που είχαμε τα προηγούμενα χρόνια</w:t>
      </w:r>
      <w:r>
        <w:rPr>
          <w:rFonts w:eastAsia="Times New Roman"/>
          <w:szCs w:val="24"/>
        </w:rPr>
        <w:t>,</w:t>
      </w:r>
      <w:r>
        <w:rPr>
          <w:rFonts w:eastAsia="Times New Roman"/>
          <w:szCs w:val="24"/>
        </w:rPr>
        <w:t xml:space="preserve"> με καθυστερήσεις, αποζημιώσεις και όλα τα υπόλοιπα. </w:t>
      </w:r>
    </w:p>
    <w:p w14:paraId="7E512ADE" w14:textId="77777777" w:rsidR="00CD7DD0" w:rsidRDefault="001D7A26">
      <w:pPr>
        <w:spacing w:line="600" w:lineRule="auto"/>
        <w:ind w:firstLine="720"/>
        <w:jc w:val="both"/>
        <w:rPr>
          <w:rFonts w:eastAsia="Times New Roman"/>
          <w:szCs w:val="24"/>
        </w:rPr>
      </w:pPr>
      <w:r>
        <w:rPr>
          <w:rFonts w:eastAsia="Times New Roman"/>
          <w:szCs w:val="24"/>
        </w:rPr>
        <w:t>Αυτό μ</w:t>
      </w:r>
      <w:r>
        <w:rPr>
          <w:rFonts w:eastAsia="Times New Roman"/>
          <w:szCs w:val="24"/>
        </w:rPr>
        <w:t>ά</w:t>
      </w:r>
      <w:r>
        <w:rPr>
          <w:rFonts w:eastAsia="Times New Roman"/>
          <w:szCs w:val="24"/>
        </w:rPr>
        <w:t>ς οδήγησε, πρώτον, να εντάξουμε στη διαδικασία του άρθρου 7 για τις απαλλοτριώσεις του έργου, ώστε να επισπευσθεί η διαδικασία. Έγινε το 2017. Εντάχθ</w:t>
      </w:r>
      <w:r>
        <w:rPr>
          <w:rFonts w:eastAsia="Times New Roman"/>
          <w:szCs w:val="24"/>
        </w:rPr>
        <w:t xml:space="preserve">ηκε, δηλαδή, στα έργα εθνικής σημασίας με πράξη του </w:t>
      </w:r>
      <w:r>
        <w:rPr>
          <w:rFonts w:eastAsia="Times New Roman"/>
          <w:szCs w:val="24"/>
        </w:rPr>
        <w:t>Υ</w:t>
      </w:r>
      <w:r>
        <w:rPr>
          <w:rFonts w:eastAsia="Times New Roman"/>
          <w:szCs w:val="24"/>
        </w:rPr>
        <w:t>πουργικού Συμβουλίου του 2017. Αντιλαμβάνεστε, λοιπόν, ότι τον Δεκέμβρη του 2014 προφανώς δεν ήταν έτοιμο να δημοπρατηθεί το έργο</w:t>
      </w:r>
      <w:r>
        <w:rPr>
          <w:rFonts w:eastAsia="Times New Roman"/>
          <w:szCs w:val="24"/>
        </w:rPr>
        <w:t>,</w:t>
      </w:r>
      <w:r>
        <w:rPr>
          <w:rFonts w:eastAsia="Times New Roman"/>
          <w:szCs w:val="24"/>
        </w:rPr>
        <w:t xml:space="preserve"> από τη στιγμή που δεν είχαν γίνει ούτε οι αναγκαίες διαδικασίες για την </w:t>
      </w:r>
      <w:r>
        <w:rPr>
          <w:rFonts w:eastAsia="Times New Roman"/>
          <w:szCs w:val="24"/>
        </w:rPr>
        <w:t xml:space="preserve">απαλλοτρίωση. </w:t>
      </w:r>
    </w:p>
    <w:p w14:paraId="7E512ADF" w14:textId="77777777" w:rsidR="00CD7DD0" w:rsidRDefault="001D7A26">
      <w:pPr>
        <w:spacing w:line="600" w:lineRule="auto"/>
        <w:ind w:firstLine="720"/>
        <w:jc w:val="both"/>
        <w:rPr>
          <w:rFonts w:eastAsia="Times New Roman"/>
          <w:szCs w:val="24"/>
        </w:rPr>
      </w:pPr>
      <w:r>
        <w:rPr>
          <w:rFonts w:eastAsia="Times New Roman"/>
          <w:szCs w:val="24"/>
        </w:rPr>
        <w:t xml:space="preserve">Να θυμίσω, επίσης, ότι η έκθεση περιβαλλοντικών όρων του έργου που εκδίδεται από τον Υπουργό Περιβάλλοντος έγινε στις 2 Αυγούστου του 2016. </w:t>
      </w:r>
    </w:p>
    <w:p w14:paraId="7E512AE0" w14:textId="77777777" w:rsidR="00CD7DD0" w:rsidRDefault="001D7A26">
      <w:pPr>
        <w:spacing w:line="600" w:lineRule="auto"/>
        <w:ind w:firstLine="720"/>
        <w:jc w:val="both"/>
        <w:rPr>
          <w:rFonts w:eastAsia="Times New Roman"/>
          <w:szCs w:val="24"/>
        </w:rPr>
      </w:pPr>
      <w:r>
        <w:rPr>
          <w:rFonts w:eastAsia="Times New Roman"/>
          <w:szCs w:val="24"/>
        </w:rPr>
        <w:t>Να θυμίσω, επίσης, πιθανά να μην το ξέρετε</w:t>
      </w:r>
      <w:r>
        <w:rPr>
          <w:rFonts w:eastAsia="Times New Roman"/>
          <w:szCs w:val="24"/>
        </w:rPr>
        <w:t>,</w:t>
      </w:r>
      <w:r>
        <w:rPr>
          <w:rFonts w:eastAsia="Times New Roman"/>
          <w:szCs w:val="24"/>
        </w:rPr>
        <w:t xml:space="preserve"> ότι</w:t>
      </w:r>
      <w:r>
        <w:rPr>
          <w:rFonts w:eastAsia="Times New Roman"/>
          <w:szCs w:val="24"/>
        </w:rPr>
        <w:t>,</w:t>
      </w:r>
      <w:r>
        <w:rPr>
          <w:rFonts w:eastAsia="Times New Roman"/>
          <w:szCs w:val="24"/>
        </w:rPr>
        <w:t xml:space="preserve"> για να τρέξει αυτό το έργο</w:t>
      </w:r>
      <w:r>
        <w:rPr>
          <w:rFonts w:eastAsia="Times New Roman"/>
          <w:szCs w:val="24"/>
        </w:rPr>
        <w:t>,</w:t>
      </w:r>
      <w:r>
        <w:rPr>
          <w:rFonts w:eastAsia="Times New Roman"/>
          <w:szCs w:val="24"/>
        </w:rPr>
        <w:t xml:space="preserve"> απαιτείτο να γίνει αναθ</w:t>
      </w:r>
      <w:r>
        <w:rPr>
          <w:rFonts w:eastAsia="Times New Roman"/>
          <w:szCs w:val="24"/>
        </w:rPr>
        <w:t>εώρηση των εγκεκριμένου ρυμοτομικού σχεδίου Χαλκίδας για να συμφωνηθεί η χάραξη του δρόμου, η τελική λύση που είχε επιλεγεί, γιατί περνούσε μέσα από περιοχή που υπήρχε συγκεκριμένο ρυμοτομικό σχέδιο. Τώρα έγινε αυτό, στις 8 Οκτωβρίου του 2018. Σας τα καταθ</w:t>
      </w:r>
      <w:r>
        <w:rPr>
          <w:rFonts w:eastAsia="Times New Roman"/>
          <w:szCs w:val="24"/>
        </w:rPr>
        <w:t>έτω.</w:t>
      </w:r>
    </w:p>
    <w:p w14:paraId="7E512AE1" w14:textId="77777777" w:rsidR="00CD7DD0" w:rsidRDefault="001D7A26">
      <w:pPr>
        <w:spacing w:line="600" w:lineRule="auto"/>
        <w:ind w:firstLine="720"/>
        <w:jc w:val="both"/>
        <w:rPr>
          <w:rFonts w:eastAsia="Times New Roman"/>
          <w:szCs w:val="24"/>
        </w:rPr>
      </w:pPr>
      <w:r w:rsidRPr="00C453AA">
        <w:rPr>
          <w:rFonts w:eastAsia="Times New Roman"/>
          <w:szCs w:val="24"/>
        </w:rPr>
        <w:t xml:space="preserve">(Στο σημείο αυτό ο </w:t>
      </w:r>
      <w:r>
        <w:rPr>
          <w:rFonts w:eastAsia="Times New Roman"/>
          <w:szCs w:val="24"/>
        </w:rPr>
        <w:t>Υπουργός Υποδομών και Μεταφορών</w:t>
      </w:r>
      <w:r w:rsidRPr="00C453AA">
        <w:rPr>
          <w:rFonts w:eastAsia="Times New Roman"/>
          <w:szCs w:val="24"/>
        </w:rPr>
        <w:t xml:space="preserve"> κ.</w:t>
      </w:r>
      <w:r>
        <w:rPr>
          <w:rFonts w:eastAsia="Times New Roman"/>
          <w:szCs w:val="24"/>
        </w:rPr>
        <w:t xml:space="preserve"> Χρήστος </w:t>
      </w:r>
      <w:proofErr w:type="spellStart"/>
      <w:r>
        <w:rPr>
          <w:rFonts w:eastAsia="Times New Roman"/>
          <w:szCs w:val="24"/>
        </w:rPr>
        <w:t>Σπίρτζης</w:t>
      </w:r>
      <w:proofErr w:type="spellEnd"/>
      <w:r>
        <w:rPr>
          <w:rFonts w:eastAsia="Times New Roman"/>
          <w:szCs w:val="24"/>
        </w:rPr>
        <w:t xml:space="preserve"> </w:t>
      </w:r>
      <w:r w:rsidRPr="00C453AA">
        <w:rPr>
          <w:rFonts w:eastAsia="Times New Roman"/>
          <w:szCs w:val="24"/>
        </w:rPr>
        <w:t>καταθέτει για τα Πρα</w:t>
      </w:r>
      <w:r>
        <w:rPr>
          <w:rFonts w:eastAsia="Times New Roman"/>
          <w:szCs w:val="24"/>
        </w:rPr>
        <w:t>κτικά τα προαναφερθέντα έγγραφα</w:t>
      </w:r>
      <w:r w:rsidRPr="00C453AA">
        <w:rPr>
          <w:rFonts w:eastAsia="Times New Roman"/>
          <w:szCs w:val="24"/>
        </w:rPr>
        <w:t xml:space="preserve">, τα οποία βρίσκονται </w:t>
      </w:r>
      <w:r w:rsidRPr="00C453AA">
        <w:rPr>
          <w:rFonts w:eastAsia="Times New Roman"/>
          <w:szCs w:val="24"/>
        </w:rPr>
        <w:lastRenderedPageBreak/>
        <w:t>στο αρχείο του Τμήματος Γραμματείας της Διεύθυνσης Στενογραφίας και Πρακτικών της Βουλής)</w:t>
      </w:r>
    </w:p>
    <w:p w14:paraId="7E512AE2" w14:textId="77777777" w:rsidR="00CD7DD0" w:rsidRDefault="001D7A26">
      <w:pPr>
        <w:spacing w:line="600" w:lineRule="auto"/>
        <w:ind w:firstLine="720"/>
        <w:jc w:val="both"/>
        <w:rPr>
          <w:rFonts w:eastAsia="Times New Roman"/>
          <w:szCs w:val="24"/>
        </w:rPr>
      </w:pPr>
      <w:r>
        <w:rPr>
          <w:rFonts w:eastAsia="Times New Roman"/>
          <w:szCs w:val="24"/>
        </w:rPr>
        <w:t xml:space="preserve">Βέβαια δεν είχε </w:t>
      </w:r>
      <w:r>
        <w:rPr>
          <w:rFonts w:eastAsia="Times New Roman"/>
          <w:szCs w:val="24"/>
        </w:rPr>
        <w:t>γίνει ούτε μελέτη κόστους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οφέλους </w:t>
      </w:r>
      <w:r>
        <w:rPr>
          <w:rFonts w:eastAsia="Times New Roman"/>
          <w:szCs w:val="24"/>
        </w:rPr>
        <w:t>και, β</w:t>
      </w:r>
      <w:r>
        <w:rPr>
          <w:rFonts w:eastAsia="Times New Roman"/>
          <w:szCs w:val="24"/>
        </w:rPr>
        <w:t>έβαια, δεν είχε γίνει η κτηματολογική ολοκλήρωση. Δεν υπήρχαν οι απαραίτητες απαλλοτριώσεις που δημοσιεύθηκαν στις 8 Οκτωβρίου 2018.</w:t>
      </w:r>
    </w:p>
    <w:p w14:paraId="7E512AE3" w14:textId="77777777" w:rsidR="00CD7DD0" w:rsidRDefault="001D7A26">
      <w:pPr>
        <w:spacing w:line="600" w:lineRule="auto"/>
        <w:ind w:firstLine="720"/>
        <w:jc w:val="both"/>
        <w:rPr>
          <w:rFonts w:eastAsia="Times New Roman"/>
          <w:szCs w:val="24"/>
        </w:rPr>
      </w:pPr>
      <w:r>
        <w:rPr>
          <w:rFonts w:eastAsia="Times New Roman"/>
          <w:szCs w:val="24"/>
        </w:rPr>
        <w:t>Τι έχουμε κάνει εμείς; Ο αρχικός σχεδιασμός προέβλεπε τη δημοπράτηση του έργου γι</w:t>
      </w:r>
      <w:r>
        <w:rPr>
          <w:rFonts w:eastAsia="Times New Roman"/>
          <w:szCs w:val="24"/>
        </w:rPr>
        <w:t xml:space="preserve">α την </w:t>
      </w:r>
      <w:r>
        <w:rPr>
          <w:rFonts w:eastAsia="Times New Roman"/>
          <w:szCs w:val="24"/>
        </w:rPr>
        <w:t>«Π</w:t>
      </w:r>
      <w:r>
        <w:rPr>
          <w:rFonts w:eastAsia="Times New Roman"/>
          <w:szCs w:val="24"/>
        </w:rPr>
        <w:t>αράκαμψη Χαλκίδας</w:t>
      </w:r>
      <w:r>
        <w:rPr>
          <w:rFonts w:eastAsia="Times New Roman"/>
          <w:szCs w:val="24"/>
        </w:rPr>
        <w:t>»</w:t>
      </w:r>
      <w:r>
        <w:rPr>
          <w:rFonts w:eastAsia="Times New Roman"/>
          <w:szCs w:val="24"/>
        </w:rPr>
        <w:t>, το τμήμα Νέα Λάμψακος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Ψαχνά. Αυτό ήταν </w:t>
      </w:r>
      <w:proofErr w:type="spellStart"/>
      <w:r>
        <w:rPr>
          <w:rFonts w:eastAsia="Times New Roman"/>
          <w:szCs w:val="24"/>
        </w:rPr>
        <w:t>δεκαεξίμισι</w:t>
      </w:r>
      <w:proofErr w:type="spellEnd"/>
      <w:r>
        <w:rPr>
          <w:rFonts w:eastAsia="Times New Roman"/>
          <w:szCs w:val="24"/>
        </w:rPr>
        <w:t xml:space="preserve"> χιλιόμετρα και είχε προϋπολογισμό 165 εκατομμύρια ευρώ. Αποφασίσαμε να προωθήσουμε μια συνολική ολοκληρωμένη λύση</w:t>
      </w:r>
      <w:r>
        <w:rPr>
          <w:rFonts w:eastAsia="Times New Roman"/>
          <w:szCs w:val="24"/>
        </w:rPr>
        <w:t>,</w:t>
      </w:r>
      <w:r>
        <w:rPr>
          <w:rFonts w:eastAsia="Times New Roman"/>
          <w:szCs w:val="24"/>
        </w:rPr>
        <w:t xml:space="preserve"> που θα αφορά στα οδικά έργα από την </w:t>
      </w:r>
      <w:r>
        <w:rPr>
          <w:rFonts w:eastAsia="Times New Roman"/>
          <w:szCs w:val="24"/>
        </w:rPr>
        <w:t>Υ</w:t>
      </w:r>
      <w:r>
        <w:rPr>
          <w:rFonts w:eastAsia="Times New Roman"/>
          <w:szCs w:val="24"/>
        </w:rPr>
        <w:t xml:space="preserve">ψηλή </w:t>
      </w:r>
      <w:r>
        <w:rPr>
          <w:rFonts w:eastAsia="Times New Roman"/>
          <w:szCs w:val="24"/>
        </w:rPr>
        <w:t>Γ</w:t>
      </w:r>
      <w:r>
        <w:rPr>
          <w:rFonts w:eastAsia="Times New Roman"/>
          <w:szCs w:val="24"/>
        </w:rPr>
        <w:t>έφυρα της Χαλκίδα</w:t>
      </w:r>
      <w:r>
        <w:rPr>
          <w:rFonts w:eastAsia="Times New Roman"/>
          <w:szCs w:val="24"/>
        </w:rPr>
        <w:t xml:space="preserve">ς ως και την παράκαμψη Ψαχνών συνολικού μήκους </w:t>
      </w:r>
      <w:r>
        <w:rPr>
          <w:rFonts w:eastAsia="Times New Roman"/>
          <w:szCs w:val="24"/>
        </w:rPr>
        <w:t>είκοσι πέντε</w:t>
      </w:r>
      <w:r>
        <w:rPr>
          <w:rFonts w:eastAsia="Times New Roman"/>
          <w:szCs w:val="24"/>
        </w:rPr>
        <w:t xml:space="preserve"> χιλιομέτρων. Μετά από συνεννοήσεις από την ΕΤΕΠ και την αρμόδια διαχειριστική αρχή έγινε αποδεκτό να διευρυνθεί το έργο. Φαντάζομαι ότι συμφωνείτε κι εσείς μ’ αυτό. Δεν πρέπει να περιοριστεί στα </w:t>
      </w:r>
      <w:proofErr w:type="spellStart"/>
      <w:r>
        <w:rPr>
          <w:rFonts w:eastAsia="Times New Roman"/>
          <w:szCs w:val="24"/>
        </w:rPr>
        <w:t>δ</w:t>
      </w:r>
      <w:r>
        <w:rPr>
          <w:rFonts w:eastAsia="Times New Roman"/>
          <w:szCs w:val="24"/>
        </w:rPr>
        <w:t>εκαεξίμισι</w:t>
      </w:r>
      <w:proofErr w:type="spellEnd"/>
      <w:r>
        <w:rPr>
          <w:rFonts w:eastAsia="Times New Roman"/>
          <w:szCs w:val="24"/>
        </w:rPr>
        <w:t xml:space="preserve"> χιλιόμετρα και πρέπει να πάμε στα </w:t>
      </w:r>
      <w:r>
        <w:rPr>
          <w:rFonts w:eastAsia="Times New Roman"/>
          <w:szCs w:val="24"/>
        </w:rPr>
        <w:t>είκοσι πέντε</w:t>
      </w:r>
      <w:r>
        <w:rPr>
          <w:rFonts w:eastAsia="Times New Roman"/>
          <w:szCs w:val="24"/>
        </w:rPr>
        <w:t xml:space="preserve"> χιλιόμετρα. Έχουμε πρόσθετα </w:t>
      </w:r>
      <w:r>
        <w:rPr>
          <w:rFonts w:eastAsia="Times New Roman"/>
          <w:szCs w:val="24"/>
        </w:rPr>
        <w:t>τέσσερα</w:t>
      </w:r>
      <w:r>
        <w:rPr>
          <w:rFonts w:eastAsia="Times New Roman"/>
          <w:szCs w:val="24"/>
        </w:rPr>
        <w:t xml:space="preserve"> χιλιόμετρα από την </w:t>
      </w:r>
      <w:r>
        <w:rPr>
          <w:rFonts w:eastAsia="Times New Roman"/>
          <w:szCs w:val="24"/>
        </w:rPr>
        <w:t>Υ</w:t>
      </w:r>
      <w:r>
        <w:rPr>
          <w:rFonts w:eastAsia="Times New Roman"/>
          <w:szCs w:val="24"/>
        </w:rPr>
        <w:t xml:space="preserve">ψηλή </w:t>
      </w:r>
      <w:r>
        <w:rPr>
          <w:rFonts w:eastAsia="Times New Roman"/>
          <w:szCs w:val="24"/>
        </w:rPr>
        <w:t>Γ</w:t>
      </w:r>
      <w:r>
        <w:rPr>
          <w:rFonts w:eastAsia="Times New Roman"/>
          <w:szCs w:val="24"/>
        </w:rPr>
        <w:t>έφυρα Χαλκίδας μέχρι τη Νέα Λάμψακο</w:t>
      </w:r>
      <w:r>
        <w:rPr>
          <w:rFonts w:eastAsia="Times New Roman"/>
          <w:szCs w:val="24"/>
        </w:rPr>
        <w:t>,</w:t>
      </w:r>
      <w:r>
        <w:rPr>
          <w:rFonts w:eastAsia="Times New Roman"/>
          <w:szCs w:val="24"/>
        </w:rPr>
        <w:t xml:space="preserve"> που έχει έναν προϋπολογισμό της τάξης των 25 εκατομμυρίων και από το τμήμα της παράκαμψης Ψαχνών</w:t>
      </w:r>
      <w:r>
        <w:rPr>
          <w:rFonts w:eastAsia="Times New Roman"/>
          <w:szCs w:val="24"/>
        </w:rPr>
        <w:t>,</w:t>
      </w:r>
      <w:r>
        <w:rPr>
          <w:rFonts w:eastAsia="Times New Roman"/>
          <w:szCs w:val="24"/>
        </w:rPr>
        <w:t xml:space="preserve"> π</w:t>
      </w:r>
      <w:r>
        <w:rPr>
          <w:rFonts w:eastAsia="Times New Roman"/>
          <w:szCs w:val="24"/>
        </w:rPr>
        <w:t xml:space="preserve">ου είναι άλλα </w:t>
      </w:r>
      <w:r>
        <w:rPr>
          <w:rFonts w:eastAsia="Times New Roman"/>
          <w:szCs w:val="24"/>
        </w:rPr>
        <w:t xml:space="preserve">τεσσεράμισι </w:t>
      </w:r>
      <w:r>
        <w:rPr>
          <w:rFonts w:eastAsia="Times New Roman"/>
          <w:szCs w:val="24"/>
        </w:rPr>
        <w:t xml:space="preserve">χιλιόμετρα με προϋπολογισμό 10 εκατομμύρια. Τα συγκεκριμένα τμήματα έχουν περιβαλλοντική </w:t>
      </w:r>
      <w:proofErr w:type="spellStart"/>
      <w:r>
        <w:rPr>
          <w:rFonts w:eastAsia="Times New Roman"/>
          <w:szCs w:val="24"/>
        </w:rPr>
        <w:t>αδειοδότηση</w:t>
      </w:r>
      <w:proofErr w:type="spellEnd"/>
      <w:r>
        <w:rPr>
          <w:rFonts w:eastAsia="Times New Roman"/>
          <w:szCs w:val="24"/>
        </w:rPr>
        <w:t xml:space="preserve"> σήμερα. Άρα ο συνολικός προϋπολογισμός του έργου φτάνει τα 200 εκατομμύρια ευρώ. </w:t>
      </w:r>
    </w:p>
    <w:p w14:paraId="7E512AE4" w14:textId="77777777" w:rsidR="00CD7DD0" w:rsidRDefault="001D7A26">
      <w:pPr>
        <w:spacing w:line="600" w:lineRule="auto"/>
        <w:ind w:firstLine="720"/>
        <w:jc w:val="both"/>
        <w:rPr>
          <w:rFonts w:eastAsia="Times New Roman"/>
          <w:szCs w:val="24"/>
        </w:rPr>
      </w:pPr>
      <w:r>
        <w:rPr>
          <w:rFonts w:eastAsia="Times New Roman"/>
          <w:szCs w:val="24"/>
        </w:rPr>
        <w:lastRenderedPageBreak/>
        <w:t>Γνωρίζετε –το είπατε κι εσείς- για τις διαδικασ</w:t>
      </w:r>
      <w:r>
        <w:rPr>
          <w:rFonts w:eastAsia="Times New Roman"/>
          <w:szCs w:val="24"/>
        </w:rPr>
        <w:t xml:space="preserve">ίες που ζητάει η Ευρωπαϊκή Τράπεζα Επενδύσεων, για να τεκμηριωθούν οι φόρτοι. </w:t>
      </w:r>
    </w:p>
    <w:p w14:paraId="7E512AE5"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Επίσης, έγινε η έρευνα</w:t>
      </w:r>
      <w:r w:rsidRPr="00C539E1">
        <w:rPr>
          <w:rFonts w:eastAsia="Times New Roman"/>
          <w:szCs w:val="24"/>
        </w:rPr>
        <w:t>-</w:t>
      </w:r>
      <w:r>
        <w:rPr>
          <w:rFonts w:eastAsia="Times New Roman"/>
          <w:szCs w:val="24"/>
        </w:rPr>
        <w:t xml:space="preserve">μελέτη προέλευσης </w:t>
      </w:r>
      <w:r>
        <w:rPr>
          <w:rFonts w:eastAsia="Times New Roman"/>
          <w:szCs w:val="24"/>
        </w:rPr>
        <w:t xml:space="preserve">- </w:t>
      </w:r>
      <w:r>
        <w:rPr>
          <w:rFonts w:eastAsia="Times New Roman"/>
          <w:szCs w:val="24"/>
        </w:rPr>
        <w:t>προορισμού, συμπληρώθηκαν τα σχετικά ερωτηματολόγια κι έχουν σταλεί στην Ευρωπαϊκή Τράπεζα και στη συνέχεια απαιτήθηκε να γίνει έλεγχο</w:t>
      </w:r>
      <w:r>
        <w:rPr>
          <w:rFonts w:eastAsia="Times New Roman"/>
          <w:szCs w:val="24"/>
        </w:rPr>
        <w:t xml:space="preserve">ς των μελετών σε ό,τι αφορά την οδική ασφάλεια, </w:t>
      </w:r>
      <w:r w:rsidRPr="00177343">
        <w:rPr>
          <w:rFonts w:eastAsia="Times New Roman"/>
          <w:szCs w:val="24"/>
        </w:rPr>
        <w:t>α</w:t>
      </w:r>
      <w:r>
        <w:rPr>
          <w:rFonts w:eastAsia="Times New Roman"/>
          <w:szCs w:val="24"/>
        </w:rPr>
        <w:t xml:space="preserve">υτό που στην ορολογία της Ευρωπαϊκής Επιτροπής λέγεται </w:t>
      </w:r>
      <w:r>
        <w:rPr>
          <w:rFonts w:eastAsia="Times New Roman"/>
          <w:szCs w:val="24"/>
        </w:rPr>
        <w:t>«</w:t>
      </w:r>
      <w:r>
        <w:rPr>
          <w:rFonts w:eastAsia="Times New Roman"/>
          <w:szCs w:val="24"/>
          <w:lang w:val="en-US"/>
        </w:rPr>
        <w:t>safety</w:t>
      </w:r>
      <w:r w:rsidRPr="00DC6773">
        <w:rPr>
          <w:rFonts w:eastAsia="Times New Roman"/>
          <w:szCs w:val="24"/>
        </w:rPr>
        <w:t xml:space="preserve"> </w:t>
      </w:r>
      <w:r>
        <w:rPr>
          <w:rFonts w:eastAsia="Times New Roman"/>
          <w:szCs w:val="24"/>
          <w:lang w:val="en-US"/>
        </w:rPr>
        <w:t>audit</w:t>
      </w:r>
      <w:r>
        <w:rPr>
          <w:rFonts w:eastAsia="Times New Roman"/>
          <w:szCs w:val="24"/>
        </w:rPr>
        <w:t>»</w:t>
      </w:r>
      <w:r>
        <w:rPr>
          <w:rFonts w:eastAsia="Times New Roman"/>
          <w:szCs w:val="24"/>
        </w:rPr>
        <w:t xml:space="preserve"> και είναι απαραίτητο βάσει του π</w:t>
      </w:r>
      <w:r>
        <w:rPr>
          <w:rFonts w:eastAsia="Times New Roman"/>
          <w:szCs w:val="24"/>
        </w:rPr>
        <w:t>.δ.</w:t>
      </w:r>
      <w:r>
        <w:rPr>
          <w:rFonts w:eastAsia="Times New Roman"/>
          <w:szCs w:val="24"/>
        </w:rPr>
        <w:t xml:space="preserve">104/2011 για τα οδικά τμήματα που ανήκουν στο διευρωπαϊκό δίκτυο. </w:t>
      </w:r>
    </w:p>
    <w:p w14:paraId="7E512AE6"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Οι συγκεκριμένες μελέτες που σας αν</w:t>
      </w:r>
      <w:r>
        <w:rPr>
          <w:rFonts w:eastAsia="Times New Roman"/>
          <w:szCs w:val="24"/>
        </w:rPr>
        <w:t xml:space="preserve">αφέρω ολοκληρώνονται τον επόμενο μήνα, τέλος Νοέμβρη με αρχές Δεκέμβρη, έχουν ανατεθεί και ολοκληρώνονται τα τεύχη δημοπράτησης για τον διαγωνισμό του έργου. Σε συνεννόηση με την αρμόδια διαχειριστική αρχή συμφωνήθηκε ότι μέρος της δαπάνης για το συνολικό </w:t>
      </w:r>
      <w:r>
        <w:rPr>
          <w:rFonts w:eastAsia="Times New Roman"/>
          <w:szCs w:val="24"/>
        </w:rPr>
        <w:t>έργο θα χρηματοδοτηθεί από το ΕΣΠΑ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2020. Έχουμε ξεκινήσει τη διαδικασία με τον </w:t>
      </w:r>
      <w:r>
        <w:rPr>
          <w:rFonts w:eastAsia="Times New Roman"/>
          <w:szCs w:val="24"/>
        </w:rPr>
        <w:t>Σ</w:t>
      </w:r>
      <w:r>
        <w:rPr>
          <w:rFonts w:eastAsia="Times New Roman"/>
          <w:szCs w:val="24"/>
        </w:rPr>
        <w:t xml:space="preserve">ύμβουλο της Ευρωπαϊκής Επιτροπής, την ομάδα </w:t>
      </w:r>
      <w:r>
        <w:rPr>
          <w:rFonts w:eastAsia="Times New Roman"/>
          <w:szCs w:val="24"/>
          <w:lang w:val="en-US"/>
        </w:rPr>
        <w:t>JASPERS</w:t>
      </w:r>
      <w:r>
        <w:rPr>
          <w:rFonts w:eastAsia="Times New Roman"/>
          <w:szCs w:val="24"/>
        </w:rPr>
        <w:t>, προκειμένου να κατατεθεί η σχετική αίτηση χρηματοδότησης του έργου από το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2020, η οποία ολοκληρώνεται, και </w:t>
      </w:r>
      <w:r>
        <w:rPr>
          <w:rFonts w:eastAsia="Times New Roman"/>
          <w:szCs w:val="24"/>
        </w:rPr>
        <w:t>προφανώς όλο αυτό το υλικό</w:t>
      </w:r>
      <w:r>
        <w:rPr>
          <w:rFonts w:eastAsia="Times New Roman"/>
          <w:szCs w:val="24"/>
        </w:rPr>
        <w:t>,</w:t>
      </w:r>
      <w:r>
        <w:rPr>
          <w:rFonts w:eastAsia="Times New Roman"/>
          <w:szCs w:val="24"/>
        </w:rPr>
        <w:t xml:space="preserve"> που είναι οι μελέτες, οι έρευνες, όλα τα υπόλοιπα που έχει ζητήσει η Ευρωπαϊκή Τράπεζα, θα χρησιμοποιηθ</w:t>
      </w:r>
      <w:r>
        <w:rPr>
          <w:rFonts w:eastAsia="Times New Roman"/>
          <w:szCs w:val="24"/>
        </w:rPr>
        <w:t>εί</w:t>
      </w:r>
      <w:r>
        <w:rPr>
          <w:rFonts w:eastAsia="Times New Roman"/>
          <w:szCs w:val="24"/>
        </w:rPr>
        <w:t xml:space="preserve"> για την τεκμηρίωση αυτού του φακέλου.</w:t>
      </w:r>
    </w:p>
    <w:p w14:paraId="7E512AE7"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Άρα η χρηματοδότηση του έργου, που δεν ήταν εγγυημένη με </w:t>
      </w:r>
      <w:r>
        <w:rPr>
          <w:rFonts w:eastAsia="Times New Roman"/>
          <w:szCs w:val="24"/>
          <w:lang w:val="en-US"/>
        </w:rPr>
        <w:t>overbooking</w:t>
      </w:r>
      <w:r w:rsidRPr="00DE0430">
        <w:rPr>
          <w:rFonts w:eastAsia="Times New Roman"/>
          <w:szCs w:val="24"/>
        </w:rPr>
        <w:t xml:space="preserve"> </w:t>
      </w:r>
      <w:r>
        <w:rPr>
          <w:rFonts w:eastAsia="Times New Roman"/>
          <w:szCs w:val="24"/>
        </w:rPr>
        <w:t>227% όπως καταλ</w:t>
      </w:r>
      <w:r>
        <w:rPr>
          <w:rFonts w:eastAsia="Times New Roman"/>
          <w:szCs w:val="24"/>
        </w:rPr>
        <w:t>αβαίνετε, τελικά γίνεται ως εξής: Θα έχουμε χρηματοδότηση και από την Ευρωπαϊκή Τράπεζα Επενδύσεων και από το ΕΣΠΑ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2020 και από εθνικούς πόρους. Για να έχουμε μια εικόνα, ο προϋπολογισμός δημοπράτησης είναι περίπου 200 εκατομμύρια ευρώ, μαζί με τις </w:t>
      </w:r>
      <w:r>
        <w:rPr>
          <w:rFonts w:eastAsia="Times New Roman"/>
          <w:szCs w:val="24"/>
        </w:rPr>
        <w:t>προαιρέσεις που θα μπουν στον διαγωνισμό. Το ποσό θα είναι ανάλογα με τις εκπτώσεις που θα γίνουν. Για παράδειγμα, αν έχουμε μια έκπτωση της τάξης του 35%, το ποσό των συμβάσεων θα είναι 130 εκατομμύρια, η ΕΤΕΠ θα χρηματοδοτήσει με 50%, δηλαδή 65 εκατομμύρ</w:t>
      </w:r>
      <w:r>
        <w:rPr>
          <w:rFonts w:eastAsia="Times New Roman"/>
          <w:szCs w:val="24"/>
        </w:rPr>
        <w:t>ια ευρώ, από το ΕΣΠΑ η χρηματοδότηση θα είναι 85% του υπόλοιπου ποσού, δηλαδή 55 εκατομμύρια ευρώ και τα υπόλοιπα 10 εκατομμύρια ευρώ είναι από εθνικούς πόρους. Από το ΕΣΠΑ, επίσης, θα χρηματοδοτηθούν δαπάνες απαλλοτριώσεων</w:t>
      </w:r>
      <w:r>
        <w:rPr>
          <w:rFonts w:eastAsia="Times New Roman"/>
          <w:szCs w:val="24"/>
        </w:rPr>
        <w:t>,</w:t>
      </w:r>
      <w:r>
        <w:rPr>
          <w:rFonts w:eastAsia="Times New Roman"/>
          <w:szCs w:val="24"/>
        </w:rPr>
        <w:t xml:space="preserve"> που υπολογίζονται στα 14 εκατομ</w:t>
      </w:r>
      <w:r>
        <w:rPr>
          <w:rFonts w:eastAsia="Times New Roman"/>
          <w:szCs w:val="24"/>
        </w:rPr>
        <w:t xml:space="preserve">μύρια ευρώ. </w:t>
      </w:r>
    </w:p>
    <w:p w14:paraId="7E512AE8"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Για να μην υπάρχουν, λοιπόν, άλλες καθυστερήσεις, καθώς αναγνωρίζουμε πραγματικά τη σπουδαιότητα και την αναγκαιότητα του συγκεκριμένου έργου, αλλά και των αναγκών που έχει η Εύβοια και των έργων που έχουν μείνει πίσω με ευθύνη αυτών που είχαν</w:t>
      </w:r>
      <w:r>
        <w:rPr>
          <w:rFonts w:eastAsia="Times New Roman"/>
          <w:szCs w:val="24"/>
        </w:rPr>
        <w:t xml:space="preserve"> ελλείψεις στον σχεδιασμό ή στην υλοποίηση των έργων, εμείς δεσμευόμαστε για τη δημοπράτηση του έργου, για την ολοκλήρωση των αναγκαίων διαπραγματεύσεων και μελετών μέσα στη χρονιά και τη δημοπράτηση του έργου το αργότερο μέχρι τον Γενάρη του 2019.  </w:t>
      </w:r>
    </w:p>
    <w:p w14:paraId="7E512AE9"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D07860">
        <w:rPr>
          <w:rFonts w:eastAsia="Times New Roman"/>
          <w:b/>
          <w:szCs w:val="24"/>
        </w:rPr>
        <w:lastRenderedPageBreak/>
        <w:t>ΠΡΟΕΔ</w:t>
      </w:r>
      <w:r w:rsidRPr="00D07860">
        <w:rPr>
          <w:rFonts w:eastAsia="Times New Roman"/>
          <w:b/>
          <w:szCs w:val="24"/>
        </w:rPr>
        <w:t>ΡΕΥΩΝ (Γεώργιος Βαρεμένος):</w:t>
      </w:r>
      <w:r>
        <w:rPr>
          <w:rFonts w:eastAsia="Times New Roman"/>
          <w:szCs w:val="24"/>
        </w:rPr>
        <w:t xml:space="preserve"> Ωραία. </w:t>
      </w:r>
    </w:p>
    <w:p w14:paraId="7E512AEA"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Έχω την αίσθηση ότι σε όλη την έκταση καλύφθηκαν και οι ερωτήσεις και οι απαντήσεις. </w:t>
      </w:r>
    </w:p>
    <w:p w14:paraId="7E512AEB"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Όχι, κύριε Πρόεδρε. Συγγνώμη…</w:t>
      </w:r>
    </w:p>
    <w:p w14:paraId="7E512AEC"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Βάλτε ένα υστερόγραφο, όμως, κύριε </w:t>
      </w:r>
      <w:proofErr w:type="spellStart"/>
      <w:r>
        <w:rPr>
          <w:rFonts w:eastAsia="Times New Roman"/>
          <w:szCs w:val="24"/>
        </w:rPr>
        <w:t>Κεδίκογλου</w:t>
      </w:r>
      <w:proofErr w:type="spellEnd"/>
      <w:r>
        <w:rPr>
          <w:rFonts w:eastAsia="Times New Roman"/>
          <w:szCs w:val="24"/>
        </w:rPr>
        <w:t>, και εσ</w:t>
      </w:r>
      <w:r>
        <w:rPr>
          <w:rFonts w:eastAsia="Times New Roman"/>
          <w:szCs w:val="24"/>
        </w:rPr>
        <w:t xml:space="preserve">είς και ο Υπουργός. </w:t>
      </w:r>
    </w:p>
    <w:p w14:paraId="7E512AED"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 xml:space="preserve">Όποιος δεν θέλει να αλέσει, όλον τον χρόνο κοσκινίζει. </w:t>
      </w:r>
    </w:p>
    <w:p w14:paraId="7E512AEE"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Είναι η πρώτη φορά που βλέπω έργο να μπαινοβγαίνει στο ΕΣΠΑ. Ήταν στο ΕΣΠΑ, βγήκε από το ΕΣΠΑ, ξαναμπήκε στο ΕΣΠΑ. Είπατε ότι ήταν κατ’ όνομα έτοιμο το έργο. Από</w:t>
      </w:r>
      <w:r>
        <w:rPr>
          <w:rFonts w:eastAsia="Times New Roman"/>
          <w:szCs w:val="24"/>
        </w:rPr>
        <w:t xml:space="preserve"> τα δεκατέσσερα έργα, τα δεκατρία προχωρήσανε. Εσείς ο ίδιος είχατε ομολογήσει ότι η </w:t>
      </w:r>
      <w:r>
        <w:rPr>
          <w:rFonts w:eastAsia="Times New Roman"/>
          <w:szCs w:val="24"/>
        </w:rPr>
        <w:t>«Π</w:t>
      </w:r>
      <w:r>
        <w:rPr>
          <w:rFonts w:eastAsia="Times New Roman"/>
          <w:szCs w:val="24"/>
        </w:rPr>
        <w:t>αράκαμψη Χαλκίδας» ήταν πιο ώριμο έργο από το «Πάτρα - Πύργος» και όμως προχώρησε το «Πάτρα - Πύργος». Λοιπόν, ποιες οδηγίες της Ευρωπαϊκής Ένωσης; Αυτές είναι αποφάσεις</w:t>
      </w:r>
      <w:r>
        <w:rPr>
          <w:rFonts w:eastAsia="Times New Roman"/>
          <w:szCs w:val="24"/>
        </w:rPr>
        <w:t xml:space="preserve"> της Κυβέρνησης.</w:t>
      </w:r>
    </w:p>
    <w:p w14:paraId="7E512AEF"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Αλλά, να έρθουμε στο ζουμί, στη χρηματοδότηση. Να δεχθώ εγώ ότι το έργο μπαινοβγαίνει στο ΕΣΠΑ. Η Ευρωπαϊκή Τράπεζα Επενδύσεων, κύριε Υπουργέ, σύμφωνα με όσα μαθαίνουμε, είναι εξαιρετικά απρόθυμη να χρηματοδοτήσει οδικά </w:t>
      </w:r>
      <w:r>
        <w:rPr>
          <w:rFonts w:eastAsia="Times New Roman"/>
          <w:szCs w:val="24"/>
        </w:rPr>
        <w:lastRenderedPageBreak/>
        <w:t xml:space="preserve">έργα. Χρηματοδοτεί </w:t>
      </w:r>
      <w:r>
        <w:rPr>
          <w:rFonts w:eastAsia="Times New Roman"/>
          <w:szCs w:val="24"/>
        </w:rPr>
        <w:t xml:space="preserve">ενεργειακά έργα και έργα πληροφορικής. Ποια εγγύηση υπάρχει; </w:t>
      </w:r>
    </w:p>
    <w:p w14:paraId="7E512AF0"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Και θα μπορούσατε, αφού αναγνωρίζετε την αδικία εις βάρος της Εύβοιας, να δώσετε από το </w:t>
      </w:r>
      <w:r>
        <w:rPr>
          <w:rFonts w:eastAsia="Times New Roman"/>
          <w:szCs w:val="24"/>
        </w:rPr>
        <w:t>Π</w:t>
      </w:r>
      <w:r>
        <w:rPr>
          <w:rFonts w:eastAsia="Times New Roman"/>
          <w:szCs w:val="24"/>
        </w:rPr>
        <w:t xml:space="preserve">ρόγραμμα </w:t>
      </w:r>
      <w:r>
        <w:rPr>
          <w:rFonts w:eastAsia="Times New Roman"/>
          <w:szCs w:val="24"/>
        </w:rPr>
        <w:t>Δ</w:t>
      </w:r>
      <w:r>
        <w:rPr>
          <w:rFonts w:eastAsia="Times New Roman"/>
          <w:szCs w:val="24"/>
        </w:rPr>
        <w:t>ημοσίων</w:t>
      </w:r>
      <w:r>
        <w:rPr>
          <w:rFonts w:eastAsia="Times New Roman"/>
          <w:szCs w:val="24"/>
        </w:rPr>
        <w:t xml:space="preserve"> Ε</w:t>
      </w:r>
      <w:r>
        <w:rPr>
          <w:rFonts w:eastAsia="Times New Roman"/>
          <w:szCs w:val="24"/>
        </w:rPr>
        <w:t>πενδύσεων. Περισσεύει 1 δισεκατομμύριο ευρώ. Νομίζω ότι η Εύβοια δικαιούται αυτά που έ</w:t>
      </w:r>
      <w:r>
        <w:rPr>
          <w:rFonts w:eastAsia="Times New Roman"/>
          <w:szCs w:val="24"/>
        </w:rPr>
        <w:t xml:space="preserve">χει χάσει. </w:t>
      </w:r>
    </w:p>
    <w:p w14:paraId="7E512AF1"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Και σε ό,τι αφορά το σπάσιμο του έργου, έχω σοβαρές επιφυλάξεις, κύριε Υπουργέ, γιατί στο πρώτο κομμάτι του έργου που αναφέρετε ότι έχει σπάσει στα δύο, εκεί πρέπει να αφαιρεθούν χώματα, τα οποία θα χρειαστούν στο δεύτερο κομμάτι του έργου. Λοι</w:t>
      </w:r>
      <w:r>
        <w:rPr>
          <w:rFonts w:eastAsia="Times New Roman"/>
          <w:szCs w:val="24"/>
        </w:rPr>
        <w:t xml:space="preserve">πόν, αν δεν υπάρχει συνεννόηση των δύο εργολάβων, θα δημιουργήσει δυσλειτουργίες. </w:t>
      </w:r>
    </w:p>
    <w:p w14:paraId="7E512AF2"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Σε κάθε περίπτωση, επειδή</w:t>
      </w:r>
      <w:r>
        <w:rPr>
          <w:rFonts w:eastAsia="Times New Roman"/>
          <w:szCs w:val="24"/>
        </w:rPr>
        <w:t>,</w:t>
      </w:r>
      <w:r>
        <w:rPr>
          <w:rFonts w:eastAsia="Times New Roman"/>
          <w:szCs w:val="24"/>
        </w:rPr>
        <w:t xml:space="preserve"> όπως λένε, εν τη παλάμη και ούτω </w:t>
      </w:r>
      <w:proofErr w:type="spellStart"/>
      <w:r>
        <w:rPr>
          <w:rFonts w:eastAsia="Times New Roman"/>
          <w:szCs w:val="24"/>
        </w:rPr>
        <w:t>βοήσωμεν</w:t>
      </w:r>
      <w:proofErr w:type="spellEnd"/>
      <w:r>
        <w:rPr>
          <w:rFonts w:eastAsia="Times New Roman"/>
          <w:szCs w:val="24"/>
        </w:rPr>
        <w:t>, η χρηματοδότηση είναι το κύριο και από σας θέλω την απάντηση</w:t>
      </w:r>
      <w:r>
        <w:rPr>
          <w:rFonts w:eastAsia="Times New Roman"/>
          <w:szCs w:val="24"/>
        </w:rPr>
        <w:t xml:space="preserve"> όχι πότε θα γίνει η δημοπράτηση, αλλά πότε προβλέπεται η υπογραφή σύμβασης. </w:t>
      </w:r>
    </w:p>
    <w:p w14:paraId="7E512AF3" w14:textId="77777777" w:rsidR="00CD7DD0" w:rsidRDefault="001D7A26">
      <w:pPr>
        <w:spacing w:line="600" w:lineRule="auto"/>
        <w:ind w:firstLine="720"/>
        <w:jc w:val="both"/>
        <w:rPr>
          <w:rFonts w:eastAsia="Times New Roman" w:cs="Times New Roman"/>
          <w:szCs w:val="24"/>
        </w:rPr>
      </w:pPr>
      <w:r w:rsidRPr="002F0965">
        <w:rPr>
          <w:rFonts w:eastAsia="Times New Roman" w:cs="Times New Roman"/>
          <w:b/>
          <w:szCs w:val="24"/>
        </w:rPr>
        <w:t>ΠΡΟΕΔΡΕΥΩΝ (Γεώργιος Βαρεμένος):</w:t>
      </w:r>
      <w:r>
        <w:rPr>
          <w:rFonts w:eastAsia="Times New Roman" w:cs="Times New Roman"/>
          <w:szCs w:val="24"/>
        </w:rPr>
        <w:t xml:space="preserve"> Κύριε Υπουργέ, και το δικό σας υστερόγραφο.</w:t>
      </w:r>
    </w:p>
    <w:p w14:paraId="7E512AF4" w14:textId="77777777" w:rsidR="00CD7DD0" w:rsidRDefault="001D7A26">
      <w:pPr>
        <w:spacing w:line="600" w:lineRule="auto"/>
        <w:ind w:firstLine="720"/>
        <w:jc w:val="both"/>
        <w:rPr>
          <w:rFonts w:eastAsia="Times New Roman" w:cs="Times New Roman"/>
          <w:szCs w:val="24"/>
        </w:rPr>
      </w:pPr>
      <w:r w:rsidRPr="002F0965">
        <w:rPr>
          <w:rFonts w:eastAsia="Times New Roman" w:cs="Times New Roman"/>
          <w:b/>
          <w:szCs w:val="24"/>
        </w:rPr>
        <w:t>ΧΡΗΣΤΟΣ ΣΠΙΡΤΖΗΣ (Υπουργός Υποδομών και Μεταφορών):</w:t>
      </w:r>
      <w:r>
        <w:rPr>
          <w:rFonts w:eastAsia="Times New Roman" w:cs="Times New Roman"/>
          <w:szCs w:val="24"/>
        </w:rPr>
        <w:t xml:space="preserve"> Κύριε </w:t>
      </w:r>
      <w:proofErr w:type="spellStart"/>
      <w:r>
        <w:rPr>
          <w:rFonts w:eastAsia="Times New Roman" w:cs="Times New Roman"/>
          <w:szCs w:val="24"/>
        </w:rPr>
        <w:t>Κεδίκογλου</w:t>
      </w:r>
      <w:proofErr w:type="spellEnd"/>
      <w:r>
        <w:rPr>
          <w:rFonts w:eastAsia="Times New Roman" w:cs="Times New Roman"/>
          <w:szCs w:val="24"/>
        </w:rPr>
        <w:t>, κατ</w:t>
      </w:r>
      <w:r>
        <w:rPr>
          <w:rFonts w:eastAsia="Times New Roman" w:cs="Times New Roman"/>
          <w:szCs w:val="24"/>
        </w:rPr>
        <w:t xml:space="preserve">’ </w:t>
      </w:r>
      <w:r>
        <w:rPr>
          <w:rFonts w:eastAsia="Times New Roman" w:cs="Times New Roman"/>
          <w:szCs w:val="24"/>
        </w:rPr>
        <w:t xml:space="preserve">αρχάς, δεν αποφασίσαμε το </w:t>
      </w:r>
      <w:r>
        <w:rPr>
          <w:rFonts w:eastAsia="Times New Roman" w:cs="Times New Roman"/>
          <w:szCs w:val="24"/>
        </w:rPr>
        <w:t>σπάσιμο του έργου. Πού το βγάλατε αυτό το συμπέρασμα; Το ανάποδο ήταν.</w:t>
      </w:r>
    </w:p>
    <w:p w14:paraId="7E512AF5" w14:textId="77777777" w:rsidR="00CD7DD0" w:rsidRDefault="001D7A26">
      <w:pPr>
        <w:spacing w:line="600" w:lineRule="auto"/>
        <w:ind w:firstLine="720"/>
        <w:jc w:val="both"/>
        <w:rPr>
          <w:rFonts w:eastAsia="Times New Roman" w:cs="Times New Roman"/>
          <w:szCs w:val="24"/>
        </w:rPr>
      </w:pPr>
      <w:r w:rsidRPr="002F0965">
        <w:rPr>
          <w:rFonts w:eastAsia="Times New Roman" w:cs="Times New Roman"/>
          <w:b/>
          <w:szCs w:val="24"/>
        </w:rPr>
        <w:lastRenderedPageBreak/>
        <w:t>ΣΙΜΟΣ ΚΕΔΙΚΟΓΛΟΥ:</w:t>
      </w:r>
      <w:r>
        <w:rPr>
          <w:rFonts w:eastAsia="Times New Roman" w:cs="Times New Roman"/>
          <w:szCs w:val="24"/>
        </w:rPr>
        <w:t xml:space="preserve"> Είπατε δύο κομμάτια, </w:t>
      </w:r>
      <w:r>
        <w:rPr>
          <w:rFonts w:eastAsia="Times New Roman" w:cs="Times New Roman"/>
          <w:szCs w:val="24"/>
        </w:rPr>
        <w:t>Υψ</w:t>
      </w:r>
      <w:r>
        <w:rPr>
          <w:rFonts w:eastAsia="Times New Roman" w:cs="Times New Roman"/>
          <w:szCs w:val="24"/>
        </w:rPr>
        <w:t>ηλή Γέφυρα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Νέα Λάμψακος...</w:t>
      </w:r>
    </w:p>
    <w:p w14:paraId="7E512AF6"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Όχι, είπαμε ότι έχουμε προσθέσει στο τμήμα που ήταν από εσάς, α</w:t>
      </w:r>
      <w:r>
        <w:rPr>
          <w:rFonts w:eastAsia="Times New Roman" w:cs="Times New Roman"/>
          <w:szCs w:val="24"/>
        </w:rPr>
        <w:t>πό την προηγούμενη κυβέρνηση, εξαγγελμένο ότι θα δημοπρατηθεί δύο πρόσθετα τμήματα. Ένα από την Υψηλή Γέφυρα μέχρι τη Νέα Λάμψακο και ένα δεύτερο</w:t>
      </w:r>
      <w:r>
        <w:rPr>
          <w:rFonts w:eastAsia="Times New Roman" w:cs="Times New Roman"/>
          <w:szCs w:val="24"/>
        </w:rPr>
        <w:t>,</w:t>
      </w:r>
      <w:r>
        <w:rPr>
          <w:rFonts w:eastAsia="Times New Roman" w:cs="Times New Roman"/>
          <w:szCs w:val="24"/>
        </w:rPr>
        <w:t xml:space="preserve"> που είναι η παράκαμψη των Ψαχνών. Στο</w:t>
      </w:r>
      <w:r>
        <w:rPr>
          <w:rFonts w:eastAsia="Times New Roman" w:cs="Times New Roman"/>
          <w:szCs w:val="24"/>
        </w:rPr>
        <w:t>ν</w:t>
      </w:r>
      <w:r>
        <w:rPr>
          <w:rFonts w:eastAsia="Times New Roman" w:cs="Times New Roman"/>
          <w:szCs w:val="24"/>
        </w:rPr>
        <w:t xml:space="preserve"> ίδιο διαγωνισμό.</w:t>
      </w:r>
    </w:p>
    <w:p w14:paraId="7E512AF7"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Τ</w:t>
      </w:r>
      <w:r>
        <w:rPr>
          <w:rFonts w:eastAsia="Times New Roman" w:cs="Times New Roman"/>
          <w:szCs w:val="24"/>
        </w:rPr>
        <w:t>ο</w:t>
      </w:r>
      <w:r>
        <w:rPr>
          <w:rFonts w:eastAsia="Times New Roman" w:cs="Times New Roman"/>
          <w:szCs w:val="24"/>
        </w:rPr>
        <w:t xml:space="preserve"> πρώτο που είπατε ήταν ήδη μέσα, </w:t>
      </w:r>
      <w:r>
        <w:rPr>
          <w:rFonts w:eastAsia="Times New Roman" w:cs="Times New Roman"/>
          <w:szCs w:val="24"/>
        </w:rPr>
        <w:t xml:space="preserve">το δεύτερο προσθέσατε τώρα. </w:t>
      </w:r>
    </w:p>
    <w:p w14:paraId="7E512AF8"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Δεν ήταν ήδη μέσα. Κάνετε λάθος. Δεν ήταν και δεν ήταν </w:t>
      </w:r>
      <w:r w:rsidRPr="00A868F0">
        <w:rPr>
          <w:rFonts w:eastAsia="Times New Roman" w:cs="Times New Roman"/>
          <w:szCs w:val="24"/>
        </w:rPr>
        <w:t>ώριμο</w:t>
      </w:r>
      <w:r>
        <w:rPr>
          <w:rFonts w:eastAsia="Times New Roman" w:cs="Times New Roman"/>
          <w:szCs w:val="24"/>
        </w:rPr>
        <w:t xml:space="preserve">. Το δεύτερο είναι ότι η </w:t>
      </w:r>
      <w:r w:rsidRPr="00A868F0">
        <w:rPr>
          <w:rFonts w:eastAsia="Times New Roman" w:cs="Times New Roman"/>
          <w:szCs w:val="24"/>
        </w:rPr>
        <w:t>ΕΤΕΠ</w:t>
      </w:r>
      <w:r>
        <w:rPr>
          <w:rFonts w:eastAsia="Times New Roman" w:cs="Times New Roman"/>
          <w:szCs w:val="24"/>
        </w:rPr>
        <w:t xml:space="preserve"> δεν είναι απρόθυμη για τα οδικά έργα. Αν τα έργα αυτά είναι βιώσιμα και σύμφωνα με τι</w:t>
      </w:r>
      <w:r>
        <w:rPr>
          <w:rFonts w:eastAsia="Times New Roman" w:cs="Times New Roman"/>
          <w:szCs w:val="24"/>
        </w:rPr>
        <w:t xml:space="preserve">ς προδιαγραφές που έχει, είναι πάρα πολύ πρόθυμη. Αν είχε γίνει από το 2014 η μελέτη κόστους–οφέλους, θα είχατε διαπιστώσει κι εσείς ότι είναι πρόθυμη να χρηματοδοτήσει έργα που είναι βιώσιμα και όχι να κάνετε </w:t>
      </w:r>
      <w:r>
        <w:rPr>
          <w:rFonts w:eastAsia="Times New Roman" w:cs="Times New Roman"/>
          <w:szCs w:val="24"/>
          <w:lang w:val="en-US"/>
        </w:rPr>
        <w:t>overbooking</w:t>
      </w:r>
      <w:r w:rsidRPr="0014065B">
        <w:rPr>
          <w:rFonts w:eastAsia="Times New Roman" w:cs="Times New Roman"/>
          <w:szCs w:val="24"/>
        </w:rPr>
        <w:t xml:space="preserve"> </w:t>
      </w:r>
      <w:r>
        <w:rPr>
          <w:rFonts w:eastAsia="Times New Roman" w:cs="Times New Roman"/>
          <w:szCs w:val="24"/>
        </w:rPr>
        <w:t>της τάξης του 227%, δηλαδή για έργ</w:t>
      </w:r>
      <w:r>
        <w:rPr>
          <w:rFonts w:eastAsia="Times New Roman" w:cs="Times New Roman"/>
          <w:szCs w:val="24"/>
        </w:rPr>
        <w:t>α που δεν πρόκειται ποτέ να έχουν χρηματοδότηση. Όταν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έχεις έναν προϋπολογισμό εκατό και δεσμεύεις έργα προϋπολογισμού διακοσίων πενήντα, υπάρχει πρόβλημα. Αυτό είναι κοινή λογική.</w:t>
      </w:r>
    </w:p>
    <w:p w14:paraId="7E512AF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Να καταθέσω τον χάρτη που φαίνονται τα δύο τμήματα και να σας κατα</w:t>
      </w:r>
      <w:r>
        <w:rPr>
          <w:rFonts w:eastAsia="Times New Roman" w:cs="Times New Roman"/>
          <w:szCs w:val="24"/>
        </w:rPr>
        <w:t>θέσω, επίσης, την πράξη του Υπουργικού Συμβουλίου, πότε έγινε</w:t>
      </w:r>
      <w:r>
        <w:rPr>
          <w:rFonts w:eastAsia="Times New Roman" w:cs="Times New Roman"/>
          <w:szCs w:val="24"/>
        </w:rPr>
        <w:t>,</w:t>
      </w:r>
      <w:r>
        <w:rPr>
          <w:rFonts w:eastAsia="Times New Roman" w:cs="Times New Roman"/>
          <w:szCs w:val="24"/>
        </w:rPr>
        <w:t xml:space="preserve"> για να γίνουν γρήγορα οι απαλλοτριώσεις, να σας καταθέσω πότε εγκρίθηκαν οι </w:t>
      </w:r>
      <w:r w:rsidRPr="00A868F0">
        <w:rPr>
          <w:rFonts w:eastAsia="Times New Roman" w:cs="Times New Roman"/>
          <w:szCs w:val="24"/>
        </w:rPr>
        <w:t>περιβαλλοντικοί</w:t>
      </w:r>
      <w:r>
        <w:rPr>
          <w:rFonts w:eastAsia="Times New Roman" w:cs="Times New Roman"/>
          <w:szCs w:val="24"/>
        </w:rPr>
        <w:t xml:space="preserve"> όροι, το 2016, που δείχνει ότι δεν υπήρχε η πλήρης ωριμότητα του έργου.</w:t>
      </w:r>
    </w:p>
    <w:p w14:paraId="7E512AFA" w14:textId="77777777" w:rsidR="00CD7DD0" w:rsidRDefault="001D7A26">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κ</w:t>
      </w:r>
      <w:r>
        <w:rPr>
          <w:rFonts w:eastAsia="Times New Roman" w:cs="Times New Roman"/>
          <w:szCs w:val="24"/>
        </w:rPr>
        <w:t xml:space="preserve">. Χρήστος </w:t>
      </w:r>
      <w:proofErr w:type="spellStart"/>
      <w:r>
        <w:rPr>
          <w:rFonts w:eastAsia="Times New Roman" w:cs="Times New Roman"/>
          <w:szCs w:val="24"/>
        </w:rPr>
        <w:t>Σπίρτζης</w:t>
      </w:r>
      <w:proofErr w:type="spellEnd"/>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7E512AF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Μπορεί να ήταν ώριμες κάποιες τεχνικές μελέτες, αλλά ωριμότητα του έργου γ</w:t>
      </w:r>
      <w:r>
        <w:rPr>
          <w:rFonts w:eastAsia="Times New Roman" w:cs="Times New Roman"/>
          <w:szCs w:val="24"/>
        </w:rPr>
        <w:t xml:space="preserve">ια να δημοπρατηθεί δεν υπήρχε. Προφανώς δεν είχαν γίνει ούτε απαλλοτριώσεις ούτε σχεδιασμός ούτε χρήματα είχαν υπάρξει </w:t>
      </w:r>
      <w:r>
        <w:rPr>
          <w:rFonts w:eastAsia="Times New Roman" w:cs="Times New Roman"/>
          <w:szCs w:val="24"/>
        </w:rPr>
        <w:t>ή</w:t>
      </w:r>
      <w:r>
        <w:rPr>
          <w:rFonts w:eastAsia="Times New Roman" w:cs="Times New Roman"/>
          <w:szCs w:val="24"/>
        </w:rPr>
        <w:t xml:space="preserve"> είχαν προβλεφθεί για τις απαλλοτριώσεις.</w:t>
      </w:r>
    </w:p>
    <w:p w14:paraId="7E512AF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Θέλω, όμως, να πω κάτι. Η Εύβοια είναι αδικημένη διαχρονικά και από τις κυβερνήσεις αλλά και α</w:t>
      </w:r>
      <w:r>
        <w:rPr>
          <w:rFonts w:eastAsia="Times New Roman" w:cs="Times New Roman"/>
          <w:szCs w:val="24"/>
        </w:rPr>
        <w:t>πό τους τοπικούς φορείς. Κάποια στιγμή</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πρέπει να τελειώσει το έργο και ο δρόμος για την Κάρυστο. Είναι μερικές δεκαετίες εκεί που η </w:t>
      </w:r>
      <w:r>
        <w:rPr>
          <w:rFonts w:eastAsia="Times New Roman" w:cs="Times New Roman"/>
          <w:szCs w:val="24"/>
        </w:rPr>
        <w:t>π</w:t>
      </w:r>
      <w:r>
        <w:rPr>
          <w:rFonts w:eastAsia="Times New Roman" w:cs="Times New Roman"/>
          <w:szCs w:val="24"/>
        </w:rPr>
        <w:t>εριφέρεια...</w:t>
      </w:r>
    </w:p>
    <w:p w14:paraId="7E512AFD"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Αλλά έχουν εκπέσει πέντε εργολάβοι εκεί πέρα.</w:t>
      </w:r>
    </w:p>
    <w:p w14:paraId="7E512AFE"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w:t>
      </w:r>
      <w:r>
        <w:rPr>
          <w:rFonts w:eastAsia="Times New Roman" w:cs="Times New Roman"/>
          <w:b/>
          <w:szCs w:val="24"/>
        </w:rPr>
        <w:t>και Μεταφορών):</w:t>
      </w:r>
      <w:r>
        <w:rPr>
          <w:rFonts w:eastAsia="Times New Roman" w:cs="Times New Roman"/>
          <w:szCs w:val="24"/>
        </w:rPr>
        <w:t xml:space="preserve"> Έχουν εκπέσει πέντε εργολάβοι. Αυτό λέμε κι εμείς, ότι δεν κάνουμε έργα που να πηγαίνουν </w:t>
      </w:r>
      <w:r>
        <w:rPr>
          <w:rFonts w:eastAsia="Times New Roman" w:cs="Times New Roman"/>
          <w:szCs w:val="24"/>
        </w:rPr>
        <w:lastRenderedPageBreak/>
        <w:t>δεκαετίες έτσι μέσα στην ιστορία του χρόνου και να μην ολοκληρώνονται τα έργα. Πρέπει να υπάρχουν εκείνοι οι όροι και οι προϋποθέσεις που να διασφαλίζο</w:t>
      </w:r>
      <w:r>
        <w:rPr>
          <w:rFonts w:eastAsia="Times New Roman" w:cs="Times New Roman"/>
          <w:szCs w:val="24"/>
        </w:rPr>
        <w:t>υν ότι το έργο ξεκινάει και τελειώνει σε εύλογο χρονικό διάστημα, ακόμη και αν οι εργοληπτικές εταιρείες δεν είναι δυνατόν να ανταποκριθούν στις ανάγκες που έχουν.</w:t>
      </w:r>
    </w:p>
    <w:p w14:paraId="7E512AF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Αυτό κάνουμε τώρα. Το έργο, λοιπόν, θα δημοπρατηθεί τον Ιανουάριο. Είναι βέβαιο ότι θα έχουμ</w:t>
      </w:r>
      <w:r>
        <w:rPr>
          <w:rFonts w:eastAsia="Times New Roman" w:cs="Times New Roman"/>
          <w:szCs w:val="24"/>
        </w:rPr>
        <w:t xml:space="preserve">ε σύμβαση πριν </w:t>
      </w:r>
      <w:r>
        <w:rPr>
          <w:rFonts w:eastAsia="Times New Roman" w:cs="Times New Roman"/>
          <w:szCs w:val="24"/>
        </w:rPr>
        <w:t xml:space="preserve">από </w:t>
      </w:r>
      <w:r>
        <w:rPr>
          <w:rFonts w:eastAsia="Times New Roman" w:cs="Times New Roman"/>
          <w:szCs w:val="24"/>
        </w:rPr>
        <w:t>τις εκλογές.</w:t>
      </w:r>
    </w:p>
    <w:p w14:paraId="7E512B00"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Πότε θα γίνουν οι εκλογές;</w:t>
      </w:r>
    </w:p>
    <w:p w14:paraId="7E512B01"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Τον Οκτώβρη, στην ολοκλήρωση της τετραετίας. </w:t>
      </w:r>
    </w:p>
    <w:p w14:paraId="7E512B0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Και είναι βέβαιο, επίσης, και σας το λέω με κάθε καλή διάθεση, ότι το έργο θα ξεκ</w:t>
      </w:r>
      <w:r>
        <w:rPr>
          <w:rFonts w:eastAsia="Times New Roman" w:cs="Times New Roman"/>
          <w:szCs w:val="24"/>
        </w:rPr>
        <w:t xml:space="preserve">ινήσει και δεν θα έχει το παραμικρό πρόβλημα καθυστερήσεων, είτε αφορά τις περιβαλλοντικές </w:t>
      </w:r>
      <w:proofErr w:type="spellStart"/>
      <w:r>
        <w:rPr>
          <w:rFonts w:eastAsia="Times New Roman" w:cs="Times New Roman"/>
          <w:szCs w:val="24"/>
        </w:rPr>
        <w:t>αδειοδοτήσεις</w:t>
      </w:r>
      <w:proofErr w:type="spellEnd"/>
      <w:r>
        <w:rPr>
          <w:rFonts w:eastAsia="Times New Roman" w:cs="Times New Roman"/>
          <w:szCs w:val="24"/>
        </w:rPr>
        <w:t xml:space="preserve"> είτε αφορά τις τεχνικές μελέτες είτε αφορά τις απαλλοτριώσεις είτε οποιαδήποτε καθυστέρηση είχαμε μέχρι τώρα.</w:t>
      </w:r>
    </w:p>
    <w:p w14:paraId="7E512B0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Ευχαριστώ πολύ.</w:t>
      </w:r>
    </w:p>
    <w:p w14:paraId="7E512B04"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w:t>
      </w:r>
      <w:r>
        <w:rPr>
          <w:rFonts w:eastAsia="Times New Roman" w:cs="Times New Roman"/>
          <w:b/>
          <w:szCs w:val="24"/>
        </w:rPr>
        <w:t>μένος):</w:t>
      </w:r>
      <w:r>
        <w:rPr>
          <w:rFonts w:eastAsia="Times New Roman" w:cs="Times New Roman"/>
          <w:szCs w:val="24"/>
        </w:rPr>
        <w:t xml:space="preserve"> Με το καλό, κύριε </w:t>
      </w:r>
      <w:proofErr w:type="spellStart"/>
      <w:r>
        <w:rPr>
          <w:rFonts w:eastAsia="Times New Roman" w:cs="Times New Roman"/>
          <w:szCs w:val="24"/>
        </w:rPr>
        <w:t>Κεδίκογλου</w:t>
      </w:r>
      <w:proofErr w:type="spellEnd"/>
      <w:r>
        <w:rPr>
          <w:rFonts w:eastAsia="Times New Roman" w:cs="Times New Roman"/>
          <w:szCs w:val="24"/>
        </w:rPr>
        <w:t>, να ξεκινήσει το έργο.</w:t>
      </w:r>
    </w:p>
    <w:p w14:paraId="7E512B0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14:paraId="7E512B06" w14:textId="77777777" w:rsidR="00CD7DD0" w:rsidRDefault="001D7A26">
      <w:pPr>
        <w:spacing w:line="600" w:lineRule="auto"/>
        <w:ind w:firstLine="720"/>
        <w:jc w:val="center"/>
        <w:rPr>
          <w:rFonts w:eastAsia="Times New Roman" w:cs="Times New Roman"/>
          <w:color w:val="FF0000"/>
          <w:szCs w:val="24"/>
        </w:rPr>
      </w:pPr>
      <w:r>
        <w:rPr>
          <w:rFonts w:eastAsia="Times New Roman" w:cs="Times New Roman"/>
          <w:color w:val="FF0000"/>
          <w:szCs w:val="24"/>
        </w:rPr>
        <w:lastRenderedPageBreak/>
        <w:t>(</w:t>
      </w:r>
      <w:r w:rsidRPr="007F20B3">
        <w:rPr>
          <w:rFonts w:eastAsia="Times New Roman" w:cs="Times New Roman"/>
          <w:color w:val="FF0000"/>
          <w:szCs w:val="24"/>
        </w:rPr>
        <w:t>ΑΛΛΑΓΗ ΣΕΛΙΔΑΣ ΛΟΓΩ ΑΛΛΑΓΗΣ ΘΕΜΑΤΟΣ</w:t>
      </w:r>
      <w:r>
        <w:rPr>
          <w:rFonts w:eastAsia="Times New Roman" w:cs="Times New Roman"/>
          <w:color w:val="FF0000"/>
          <w:szCs w:val="24"/>
        </w:rPr>
        <w:t>)</w:t>
      </w:r>
    </w:p>
    <w:p w14:paraId="7E512B07" w14:textId="77777777" w:rsidR="00CD7DD0" w:rsidRDefault="001D7A26">
      <w:pPr>
        <w:spacing w:line="600" w:lineRule="auto"/>
        <w:ind w:firstLine="709"/>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εισερχόμ</w:t>
      </w:r>
      <w:r>
        <w:rPr>
          <w:rFonts w:eastAsia="Times New Roman" w:cs="Times New Roman"/>
          <w:szCs w:val="24"/>
        </w:rPr>
        <w:t>αστε</w:t>
      </w:r>
      <w:r>
        <w:rPr>
          <w:rFonts w:eastAsia="Times New Roman" w:cs="Times New Roman"/>
          <w:szCs w:val="24"/>
        </w:rPr>
        <w:t xml:space="preserve"> στη</w:t>
      </w:r>
      <w:r>
        <w:rPr>
          <w:rFonts w:eastAsia="Times New Roman" w:cs="Times New Roman"/>
          <w:szCs w:val="24"/>
        </w:rPr>
        <w:t xml:space="preserve">ν ημερήσια διάταξη της </w:t>
      </w:r>
    </w:p>
    <w:p w14:paraId="7E512B08" w14:textId="77777777" w:rsidR="00CD7DD0" w:rsidRDefault="001D7A26">
      <w:pPr>
        <w:spacing w:line="600" w:lineRule="auto"/>
        <w:ind w:firstLine="720"/>
        <w:jc w:val="center"/>
        <w:rPr>
          <w:rFonts w:eastAsia="Times New Roman" w:cs="Times New Roman"/>
          <w:b/>
          <w:szCs w:val="24"/>
        </w:rPr>
      </w:pPr>
      <w:r w:rsidRPr="00FD7110">
        <w:rPr>
          <w:rFonts w:eastAsia="Times New Roman" w:cs="Times New Roman"/>
          <w:b/>
          <w:szCs w:val="24"/>
        </w:rPr>
        <w:t>ΝΟΜΟΘΕΤΙΚΗΣ ΕΡΓΑΣΙΑΣ</w:t>
      </w:r>
    </w:p>
    <w:p w14:paraId="7E512B0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και του συνόλου του σχεδίου νόμου του Υπουργείου Υποδομών και Μεταφορών: «Κύρωση της Σύμβασης Παραχώρησης μεταξύ του Ελληνικού Δημοσίου και της εταιρείας "ΓΑΙΑΟΣΕ Α.Ε. ΑΝΩΝΥΜΗ ΕΤΑΙΡΕΙΑ ΔΙΑΧΕΙΡΙΣΗΣ ΣΙΔΗΡΟΔΡΟΜΙΚΗΣ ΠΕΡΙΟΥΣΙΑΣ", της εταιρείας "ΘΡΙΑΣΙΟ ΕΜΠΟΡΕΥ</w:t>
      </w:r>
      <w:r>
        <w:rPr>
          <w:rFonts w:eastAsia="Times New Roman" w:cs="Times New Roman"/>
          <w:szCs w:val="24"/>
        </w:rPr>
        <w:t>ΜΑΤΙΚΟ ΚΕΝΤΡΟ ΑΝΩΝΥΜΗ ΕΤΑΙΡΕΙΑ", της εταιρείας "ΕΤΒΑ ΒΙΟΜΗΧΑΝΙΚΕΣ ΠΕΡΙΟΧΕΣ ΑΝΩΝΥΜΗ ΕΤΑΙΡΕΙΑ" και της εταιρείας "ΓΚΟΛΝΤΑΙΡ ΚΑΡΓΚΟ ΕΤΑΙΡΕΙΑ ΔΙΕΘΝΩΝ ΜΕΤΑΦΟΡΩΝ ΚΑΙ LOGISTICS ΑΝΩΝΥΜΟΣ ΕΤΑΙΡΕΙΑ", για την "ΑΝΑΠΤΥΞΗ ΕΜΠΟΡΕΥΜΑΤΙΚΟΥ ΚΕΝΤΡΟΥ ΘΡΙΑΣΙΟΥ ΠΕΔΙΟΥ" και άλλε</w:t>
      </w:r>
      <w:r>
        <w:rPr>
          <w:rFonts w:eastAsia="Times New Roman" w:cs="Times New Roman"/>
          <w:szCs w:val="24"/>
        </w:rPr>
        <w:t>ς διατάξεις».</w:t>
      </w:r>
    </w:p>
    <w:p w14:paraId="7E512B0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Pr>
          <w:rFonts w:eastAsia="Times New Roman" w:cs="Times New Roman"/>
          <w:szCs w:val="24"/>
        </w:rPr>
        <w:t>στι</w:t>
      </w:r>
      <w:r>
        <w:rPr>
          <w:rFonts w:eastAsia="Times New Roman" w:cs="Times New Roman"/>
          <w:szCs w:val="24"/>
        </w:rPr>
        <w:t>ς 29 Οκτωβρίου 2018, η συζήτηση του νομοσχεδίου να γίνει σε μία συνεδρίαση ενιαία επί της αρχής, των άρθρων και των τροπολογιών.</w:t>
      </w:r>
      <w:r>
        <w:rPr>
          <w:rFonts w:eastAsia="Times New Roman" w:cs="Times New Roman"/>
          <w:szCs w:val="24"/>
        </w:rPr>
        <w:t xml:space="preserve"> Το Σώμα συμφωνεί;</w:t>
      </w:r>
    </w:p>
    <w:p w14:paraId="7E512B0B" w14:textId="77777777" w:rsidR="00CD7DD0" w:rsidRDefault="001D7A26">
      <w:pPr>
        <w:spacing w:line="600" w:lineRule="auto"/>
        <w:ind w:firstLine="720"/>
        <w:jc w:val="both"/>
        <w:rPr>
          <w:rFonts w:eastAsia="Times New Roman" w:cs="Times New Roman"/>
          <w:szCs w:val="24"/>
        </w:rPr>
      </w:pPr>
      <w:r w:rsidRPr="007F1904">
        <w:rPr>
          <w:rFonts w:eastAsia="Times New Roman" w:cs="Times New Roman"/>
          <w:b/>
          <w:szCs w:val="24"/>
        </w:rPr>
        <w:t>ΠΟΛΛΟΙ ΒΟΥΛΕΥΤΕΣ:</w:t>
      </w:r>
      <w:r>
        <w:rPr>
          <w:rFonts w:eastAsia="Times New Roman" w:cs="Times New Roman"/>
          <w:szCs w:val="24"/>
        </w:rPr>
        <w:t xml:space="preserve"> Μάλιστα, μάλιστα.</w:t>
      </w:r>
    </w:p>
    <w:p w14:paraId="7E512B0C"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Σώμα </w:t>
      </w:r>
      <w:proofErr w:type="spellStart"/>
      <w:r>
        <w:rPr>
          <w:rFonts w:eastAsia="Times New Roman" w:cs="Times New Roman"/>
          <w:szCs w:val="24"/>
        </w:rPr>
        <w:t>συνεφώνησε</w:t>
      </w:r>
      <w:proofErr w:type="spellEnd"/>
      <w:r>
        <w:rPr>
          <w:rFonts w:eastAsia="Times New Roman" w:cs="Times New Roman"/>
          <w:szCs w:val="24"/>
        </w:rPr>
        <w:t>.</w:t>
      </w:r>
    </w:p>
    <w:p w14:paraId="7E512B0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λοιπόν, έχει ο εισηγητής του ΣΥΡΙΖΑ κ. Κωνσταντίνος </w:t>
      </w:r>
      <w:proofErr w:type="spellStart"/>
      <w:r>
        <w:rPr>
          <w:rFonts w:eastAsia="Times New Roman" w:cs="Times New Roman"/>
          <w:szCs w:val="24"/>
        </w:rPr>
        <w:t>Σπαρτινός</w:t>
      </w:r>
      <w:proofErr w:type="spellEnd"/>
      <w:r>
        <w:rPr>
          <w:rFonts w:eastAsia="Times New Roman" w:cs="Times New Roman"/>
          <w:szCs w:val="24"/>
        </w:rPr>
        <w:t>, για δεκαπέντε λεπτά.</w:t>
      </w:r>
    </w:p>
    <w:p w14:paraId="7E512B0E" w14:textId="77777777" w:rsidR="00CD7DD0" w:rsidRDefault="001D7A26">
      <w:pPr>
        <w:spacing w:line="600" w:lineRule="auto"/>
        <w:ind w:firstLine="720"/>
        <w:jc w:val="both"/>
        <w:rPr>
          <w:rFonts w:eastAsia="Times New Roman"/>
          <w:szCs w:val="24"/>
        </w:rPr>
      </w:pPr>
      <w:r w:rsidRPr="00697998">
        <w:rPr>
          <w:rFonts w:eastAsia="Times New Roman"/>
          <w:b/>
          <w:szCs w:val="24"/>
        </w:rPr>
        <w:t xml:space="preserve">ΚΩΝΣΤΑΝΤΙΝΟΣ ΣΠΑΡΤΙΝΟΣ: </w:t>
      </w:r>
      <w:r w:rsidRPr="00697998">
        <w:rPr>
          <w:rFonts w:eastAsia="Times New Roman"/>
          <w:szCs w:val="24"/>
        </w:rPr>
        <w:t>Ευχαριστώ, κύριε Πρόεδρε.</w:t>
      </w:r>
    </w:p>
    <w:p w14:paraId="7E512B0F" w14:textId="77777777" w:rsidR="00CD7DD0" w:rsidRDefault="001D7A26">
      <w:pPr>
        <w:spacing w:line="600" w:lineRule="auto"/>
        <w:ind w:firstLine="720"/>
        <w:jc w:val="both"/>
        <w:rPr>
          <w:rFonts w:eastAsia="Times New Roman"/>
          <w:szCs w:val="24"/>
        </w:rPr>
      </w:pPr>
      <w:r w:rsidRPr="00697998">
        <w:rPr>
          <w:rFonts w:eastAsia="Times New Roman"/>
          <w:szCs w:val="24"/>
        </w:rPr>
        <w:t>Κύριε Υπουργέ, κυρίες και κύριοι συνάδελφοι</w:t>
      </w:r>
      <w:r>
        <w:rPr>
          <w:rFonts w:eastAsia="Times New Roman"/>
          <w:szCs w:val="24"/>
        </w:rPr>
        <w:t>, συζητάμε σήμερ</w:t>
      </w:r>
      <w:r>
        <w:rPr>
          <w:rFonts w:eastAsia="Times New Roman"/>
          <w:szCs w:val="24"/>
        </w:rPr>
        <w:t xml:space="preserve">α την </w:t>
      </w:r>
      <w:r>
        <w:rPr>
          <w:rFonts w:eastAsia="Times New Roman"/>
          <w:szCs w:val="24"/>
        </w:rPr>
        <w:t>κ</w:t>
      </w:r>
      <w:r>
        <w:rPr>
          <w:rFonts w:eastAsia="Times New Roman"/>
          <w:szCs w:val="24"/>
        </w:rPr>
        <w:t xml:space="preserve">ύρωση της </w:t>
      </w:r>
      <w:r>
        <w:rPr>
          <w:rFonts w:eastAsia="Times New Roman"/>
          <w:szCs w:val="24"/>
        </w:rPr>
        <w:t>σ</w:t>
      </w:r>
      <w:r>
        <w:rPr>
          <w:rFonts w:eastAsia="Times New Roman"/>
          <w:szCs w:val="24"/>
        </w:rPr>
        <w:t xml:space="preserve">ύμβασης </w:t>
      </w:r>
      <w:r>
        <w:rPr>
          <w:rFonts w:eastAsia="Times New Roman"/>
          <w:szCs w:val="24"/>
        </w:rPr>
        <w:t>π</w:t>
      </w:r>
      <w:r>
        <w:rPr>
          <w:rFonts w:eastAsia="Times New Roman"/>
          <w:szCs w:val="24"/>
        </w:rPr>
        <w:t>αραχώρησης μεταξύ αφ</w:t>
      </w:r>
      <w:r>
        <w:rPr>
          <w:rFonts w:eastAsia="Times New Roman"/>
          <w:szCs w:val="24"/>
        </w:rPr>
        <w:t xml:space="preserve">’ </w:t>
      </w:r>
      <w:r>
        <w:rPr>
          <w:rFonts w:eastAsia="Times New Roman"/>
          <w:szCs w:val="24"/>
        </w:rPr>
        <w:t xml:space="preserve">ενός του ελληνικού </w:t>
      </w:r>
      <w:r>
        <w:rPr>
          <w:rFonts w:eastAsia="Times New Roman"/>
          <w:szCs w:val="24"/>
        </w:rPr>
        <w:t>δ</w:t>
      </w:r>
      <w:r>
        <w:rPr>
          <w:rFonts w:eastAsia="Times New Roman"/>
          <w:szCs w:val="24"/>
        </w:rPr>
        <w:t>ημοσίου και της «ΓΑΙΟΣΕ» και αφ</w:t>
      </w:r>
      <w:r>
        <w:rPr>
          <w:rFonts w:eastAsia="Times New Roman"/>
          <w:szCs w:val="24"/>
        </w:rPr>
        <w:t xml:space="preserve">’ </w:t>
      </w:r>
      <w:r>
        <w:rPr>
          <w:rFonts w:eastAsia="Times New Roman"/>
          <w:szCs w:val="24"/>
        </w:rPr>
        <w:t>ετέρου της εταιρείας «ΘΡΙΑΣΙΟ ΕΜΠΟΡΕΥΜΑΤΙΚΟ ΚΕΝΤΡΟ» και των εταιρειών «ΕΤΒΑ» και «ΓΚΟΛΝΤΑΙΡ».</w:t>
      </w:r>
    </w:p>
    <w:p w14:paraId="7E512B10" w14:textId="77777777" w:rsidR="00CD7DD0" w:rsidRDefault="001D7A26">
      <w:pPr>
        <w:spacing w:line="600" w:lineRule="auto"/>
        <w:ind w:firstLine="720"/>
        <w:jc w:val="both"/>
        <w:rPr>
          <w:rFonts w:eastAsia="Times New Roman"/>
          <w:szCs w:val="24"/>
        </w:rPr>
      </w:pPr>
      <w:r>
        <w:rPr>
          <w:rFonts w:eastAsia="Times New Roman"/>
          <w:szCs w:val="24"/>
        </w:rPr>
        <w:t>Με την επικύρωση της σύμβασης αυτής προχωράει ένα έργο που ε</w:t>
      </w:r>
      <w:r>
        <w:rPr>
          <w:rFonts w:eastAsia="Times New Roman"/>
          <w:szCs w:val="24"/>
        </w:rPr>
        <w:t>πανειλημμένα από το 2004 είχαν προσπαθήσει οι προηγούμενες κυβερνήσεις να το ολοκληρώσουν με κατ’ επανάληψη αποτυχημένες προσπάθειες, ένα έργο για το οποίο οι απαλλοτριώσεις είχαν ξεκινήσει από το 1979. Σήμερα, αυτή η Κυβέρνηση πετυχαίνει εκεί που απέτυχαν</w:t>
      </w:r>
      <w:r>
        <w:rPr>
          <w:rFonts w:eastAsia="Times New Roman"/>
          <w:szCs w:val="24"/>
        </w:rPr>
        <w:t xml:space="preserve"> όλες οι προηγούμενες κυβερνήσεις. </w:t>
      </w:r>
    </w:p>
    <w:p w14:paraId="7E512B11" w14:textId="77777777" w:rsidR="00CD7DD0" w:rsidRDefault="001D7A26">
      <w:pPr>
        <w:spacing w:line="600" w:lineRule="auto"/>
        <w:ind w:firstLine="720"/>
        <w:jc w:val="both"/>
        <w:rPr>
          <w:rFonts w:eastAsia="Times New Roman"/>
          <w:szCs w:val="24"/>
        </w:rPr>
      </w:pPr>
      <w:r>
        <w:rPr>
          <w:rFonts w:eastAsia="Times New Roman"/>
          <w:szCs w:val="24"/>
        </w:rPr>
        <w:t>Προχθές, βέβαια, ακούσαμε άλλη μια φορά τον Πρόεδρο της Νέας Δημοκρατίας να προσπαθεί</w:t>
      </w:r>
      <w:r>
        <w:rPr>
          <w:rFonts w:eastAsia="Times New Roman"/>
          <w:szCs w:val="24"/>
        </w:rPr>
        <w:t>,</w:t>
      </w:r>
      <w:r>
        <w:rPr>
          <w:rFonts w:eastAsia="Times New Roman"/>
          <w:szCs w:val="24"/>
        </w:rPr>
        <w:t xml:space="preserve"> χωρίς περίσκεψη και ανενδοίαστα</w:t>
      </w:r>
      <w:r>
        <w:rPr>
          <w:rFonts w:eastAsia="Times New Roman"/>
          <w:szCs w:val="24"/>
        </w:rPr>
        <w:t>,</w:t>
      </w:r>
      <w:r>
        <w:rPr>
          <w:rFonts w:eastAsia="Times New Roman"/>
          <w:szCs w:val="24"/>
        </w:rPr>
        <w:t xml:space="preserve"> να υπονομεύσει κάθε επενδυτική αναπτυξιακή προσπάθεια της χώρας καλώντας Άραβες επενδυτές να επενδύσ</w:t>
      </w:r>
      <w:r>
        <w:rPr>
          <w:rFonts w:eastAsia="Times New Roman"/>
          <w:szCs w:val="24"/>
        </w:rPr>
        <w:t>ουν στη χώρα μας, αλλά μόνο όταν θα είναι αυτός Πρωθυπουργός, δηλαδή στο απώτατο και το άδηλο μέλλον. Και ευκαιρίας δοθείσης, βέβαια, ζήτησε για άλλη μια φορά εκλογές στην Ελλάδα μπροστά σε ένα ακροατήριο Αράβων επενδυτών.</w:t>
      </w:r>
    </w:p>
    <w:p w14:paraId="7E512B12" w14:textId="77777777" w:rsidR="00CD7DD0" w:rsidRDefault="001D7A26">
      <w:pPr>
        <w:spacing w:line="600" w:lineRule="auto"/>
        <w:ind w:firstLine="720"/>
        <w:jc w:val="both"/>
        <w:rPr>
          <w:rFonts w:eastAsia="Times New Roman"/>
          <w:szCs w:val="24"/>
        </w:rPr>
      </w:pPr>
      <w:r>
        <w:rPr>
          <w:rFonts w:eastAsia="Times New Roman"/>
          <w:szCs w:val="24"/>
        </w:rPr>
        <w:lastRenderedPageBreak/>
        <w:t>Σήμερα, λοιπόν, η Κυβέρνηση προτε</w:t>
      </w:r>
      <w:r>
        <w:rPr>
          <w:rFonts w:eastAsia="Times New Roman"/>
          <w:szCs w:val="24"/>
        </w:rPr>
        <w:t>ίνει -και η Βουλή είμαι σίγουρος ότι θα επικυρώσει- άλλη μια μεγάλη επένδυση, επένδυση που θα ξεπεράσει τα 200 εκατομμύρια ευρώ, θα δημιουργήσει σε βάθος δεκαετίας τρε</w:t>
      </w:r>
      <w:r>
        <w:rPr>
          <w:rFonts w:eastAsia="Times New Roman"/>
          <w:szCs w:val="24"/>
        </w:rPr>
        <w:t>ι</w:t>
      </w:r>
      <w:r>
        <w:rPr>
          <w:rFonts w:eastAsia="Times New Roman"/>
          <w:szCs w:val="24"/>
        </w:rPr>
        <w:t>ς με πέντε χιλιάδες νέες θέσεις εργασίας, θα δώσει μεγάλη προστιθέμενη αξία στον τομέα τ</w:t>
      </w:r>
      <w:r>
        <w:rPr>
          <w:rFonts w:eastAsia="Times New Roman"/>
          <w:szCs w:val="24"/>
        </w:rPr>
        <w:t>ων συνδυασμένων μεταφορών και θα κάνει την Ελλάδα έναν από τους σημαντικότερους κόμβους συνδυασμένων μεταφορών παγκοσμίως, μια επένδυση που</w:t>
      </w:r>
      <w:r>
        <w:rPr>
          <w:rFonts w:eastAsia="Times New Roman"/>
          <w:szCs w:val="24"/>
        </w:rPr>
        <w:t>,</w:t>
      </w:r>
      <w:r>
        <w:rPr>
          <w:rFonts w:eastAsia="Times New Roman"/>
          <w:szCs w:val="24"/>
        </w:rPr>
        <w:t xml:space="preserve"> σε συνδυασμό με συναφή, άλλη επένδυση των 300, περίπου, εκατομμυρίων ευρώ σε όμορο οικόπεδο ιδιοκτησίας της «ΟΣΕ Α.</w:t>
      </w:r>
      <w:r>
        <w:rPr>
          <w:rFonts w:eastAsia="Times New Roman"/>
          <w:szCs w:val="24"/>
        </w:rPr>
        <w:t>Ε.» θα δημιουργήσει ένα ολοκληρωμένο συγκρότημα σύγχρονου διαμετακομιστικού και εμπορευματικού σιδηροδρομικού κέντρου.</w:t>
      </w:r>
    </w:p>
    <w:p w14:paraId="7E512B13" w14:textId="77777777" w:rsidR="00CD7DD0" w:rsidRDefault="001D7A26">
      <w:pPr>
        <w:spacing w:line="600" w:lineRule="auto"/>
        <w:ind w:firstLine="720"/>
        <w:jc w:val="both"/>
        <w:rPr>
          <w:rFonts w:eastAsia="Times New Roman"/>
          <w:szCs w:val="24"/>
        </w:rPr>
      </w:pPr>
      <w:r>
        <w:rPr>
          <w:rFonts w:eastAsia="Times New Roman"/>
          <w:szCs w:val="24"/>
        </w:rPr>
        <w:t>Πρόκειται για επένδυση που θα αυξήσει κατακόρυφα και την αξία αυτής της όμορης ιδιοκτησίας και επένδυσης του ΟΣΕ, η οποία παραδίδεται αυτ</w:t>
      </w:r>
      <w:r>
        <w:rPr>
          <w:rFonts w:eastAsia="Times New Roman"/>
          <w:szCs w:val="24"/>
        </w:rPr>
        <w:t>ές τις ημέρες</w:t>
      </w:r>
      <w:r>
        <w:rPr>
          <w:rFonts w:eastAsia="Times New Roman"/>
          <w:szCs w:val="24"/>
        </w:rPr>
        <w:t>,</w:t>
      </w:r>
      <w:r>
        <w:rPr>
          <w:rFonts w:eastAsia="Times New Roman"/>
          <w:szCs w:val="24"/>
        </w:rPr>
        <w:t xml:space="preserve"> και βέβαια, επιπλέον, θα βοηθήσει στην ανάπτυξη και περιφερειακών υποστηρικτικών συμπληρωματικών δραστηριοτήτων από βιομηχανίες και βιοτεχνίες στην περιοχή, δηλαδή θα ενισχύσει και τη μικρομεσαία επιχειρηματικότητα.</w:t>
      </w:r>
    </w:p>
    <w:p w14:paraId="7E512B14" w14:textId="77777777" w:rsidR="00CD7DD0" w:rsidRDefault="001D7A26">
      <w:pPr>
        <w:spacing w:line="600" w:lineRule="auto"/>
        <w:ind w:firstLine="720"/>
        <w:jc w:val="both"/>
        <w:rPr>
          <w:rFonts w:eastAsia="Times New Roman"/>
          <w:szCs w:val="24"/>
        </w:rPr>
      </w:pPr>
      <w:r>
        <w:rPr>
          <w:rFonts w:eastAsia="Times New Roman"/>
          <w:szCs w:val="24"/>
        </w:rPr>
        <w:t>Αποδεικνύεται έτσι ότι ήτ</w:t>
      </w:r>
      <w:r>
        <w:rPr>
          <w:rFonts w:eastAsia="Times New Roman"/>
          <w:szCs w:val="24"/>
        </w:rPr>
        <w:t>αν σωστή επιλογή να μην παραχωρηθεί μαζί το σύνολο, δηλαδή αφ</w:t>
      </w:r>
      <w:r>
        <w:rPr>
          <w:rFonts w:eastAsia="Times New Roman"/>
          <w:szCs w:val="24"/>
        </w:rPr>
        <w:t xml:space="preserve">’ </w:t>
      </w:r>
      <w:r>
        <w:rPr>
          <w:rFonts w:eastAsia="Times New Roman"/>
          <w:szCs w:val="24"/>
        </w:rPr>
        <w:t>ενός των πεντακοσίων ογδόντα οκτώ στρεμμάτων της σύμβασης που συζητάμε και αφ</w:t>
      </w:r>
      <w:r>
        <w:rPr>
          <w:rFonts w:eastAsia="Times New Roman"/>
          <w:szCs w:val="24"/>
        </w:rPr>
        <w:t xml:space="preserve">’ </w:t>
      </w:r>
      <w:r>
        <w:rPr>
          <w:rFonts w:eastAsia="Times New Roman"/>
          <w:szCs w:val="24"/>
        </w:rPr>
        <w:t xml:space="preserve">ετέρου των χιλίων τετρακοσίων πενήντα, περίπου, στρεμμάτων, που είναι η όμορη ιδιοκτησία του ΟΣΕ, επιλογή που δεν </w:t>
      </w:r>
      <w:r>
        <w:rPr>
          <w:rFonts w:eastAsia="Times New Roman"/>
          <w:szCs w:val="24"/>
        </w:rPr>
        <w:t>άρεσε σε κάποιους</w:t>
      </w:r>
      <w:r>
        <w:rPr>
          <w:rFonts w:eastAsia="Times New Roman"/>
          <w:szCs w:val="24"/>
        </w:rPr>
        <w:t>,</w:t>
      </w:r>
      <w:r>
        <w:rPr>
          <w:rFonts w:eastAsia="Times New Roman"/>
          <w:szCs w:val="24"/>
        </w:rPr>
        <w:t xml:space="preserve"> προσπαθώντας να πείσουν ότι με τον τρόπο που προκηρύχθηκε δεν θα υπήρχε </w:t>
      </w:r>
      <w:r>
        <w:rPr>
          <w:rFonts w:eastAsia="Times New Roman"/>
          <w:szCs w:val="24"/>
        </w:rPr>
        <w:lastRenderedPageBreak/>
        <w:t xml:space="preserve">ενδιαφερόμενος επενδυτής. Επενδυτής υπήρξε, όπως υπήρξαν προσφερόμενοι επενδυτές και στον διαγωνισμό για το </w:t>
      </w:r>
      <w:r>
        <w:rPr>
          <w:rFonts w:eastAsia="Times New Roman"/>
          <w:szCs w:val="24"/>
        </w:rPr>
        <w:t>ε</w:t>
      </w:r>
      <w:r>
        <w:rPr>
          <w:rFonts w:eastAsia="Times New Roman"/>
          <w:szCs w:val="24"/>
        </w:rPr>
        <w:t xml:space="preserve">μπορευματικό </w:t>
      </w:r>
      <w:r>
        <w:rPr>
          <w:rFonts w:eastAsia="Times New Roman"/>
          <w:szCs w:val="24"/>
        </w:rPr>
        <w:t>κ</w:t>
      </w:r>
      <w:r>
        <w:rPr>
          <w:rFonts w:eastAsia="Times New Roman"/>
          <w:szCs w:val="24"/>
        </w:rPr>
        <w:t>έντρο Θεσσαλονίκης</w:t>
      </w:r>
      <w:r>
        <w:rPr>
          <w:rFonts w:eastAsia="Times New Roman"/>
          <w:szCs w:val="24"/>
        </w:rPr>
        <w:t>,</w:t>
      </w:r>
      <w:r>
        <w:rPr>
          <w:rFonts w:eastAsia="Times New Roman"/>
          <w:szCs w:val="24"/>
        </w:rPr>
        <w:t xml:space="preserve"> που εντάσσεται και αυτ</w:t>
      </w:r>
      <w:r>
        <w:rPr>
          <w:rFonts w:eastAsia="Times New Roman"/>
          <w:szCs w:val="24"/>
        </w:rPr>
        <w:t>ό στο</w:t>
      </w:r>
      <w:r>
        <w:rPr>
          <w:rFonts w:eastAsia="Times New Roman"/>
          <w:szCs w:val="24"/>
        </w:rPr>
        <w:t>ν</w:t>
      </w:r>
      <w:r>
        <w:rPr>
          <w:rFonts w:eastAsia="Times New Roman"/>
          <w:szCs w:val="24"/>
        </w:rPr>
        <w:t xml:space="preserve"> συνολικό σχεδιασμό για τα εμπορευματικά κέντρα που έχει κάνει η Κυβέρνηση και το αρμόδιο Υπουργείο όπου έχουμε τρεις προσφέροντες.</w:t>
      </w:r>
    </w:p>
    <w:p w14:paraId="7E512B15" w14:textId="77777777" w:rsidR="00CD7DD0" w:rsidRDefault="001D7A26">
      <w:pPr>
        <w:spacing w:line="600" w:lineRule="auto"/>
        <w:ind w:firstLine="720"/>
        <w:jc w:val="both"/>
        <w:rPr>
          <w:rFonts w:eastAsia="Times New Roman"/>
          <w:szCs w:val="24"/>
        </w:rPr>
      </w:pPr>
      <w:r>
        <w:rPr>
          <w:rFonts w:eastAsia="Times New Roman"/>
          <w:szCs w:val="24"/>
        </w:rPr>
        <w:t>Ίσως, λοιπόν, δεν πρέπει να εκπλήσσεται κανείς που κάποιες πολιτικές δυνάμεις, αλλά και άλλες μη πολιτικές, σε προφανή</w:t>
      </w:r>
      <w:r>
        <w:rPr>
          <w:rFonts w:eastAsia="Times New Roman"/>
          <w:szCs w:val="24"/>
        </w:rPr>
        <w:t xml:space="preserve"> </w:t>
      </w:r>
      <w:proofErr w:type="spellStart"/>
      <w:r>
        <w:rPr>
          <w:rFonts w:eastAsia="Times New Roman"/>
          <w:szCs w:val="24"/>
        </w:rPr>
        <w:t>συναντίληψη</w:t>
      </w:r>
      <w:proofErr w:type="spellEnd"/>
      <w:r>
        <w:rPr>
          <w:rFonts w:eastAsia="Times New Roman"/>
          <w:szCs w:val="24"/>
        </w:rPr>
        <w:t xml:space="preserve"> ενοχλήθηκαν πολύ με αυτή την εξέλιξη</w:t>
      </w:r>
      <w:r>
        <w:rPr>
          <w:rFonts w:eastAsia="Times New Roman"/>
          <w:szCs w:val="24"/>
        </w:rPr>
        <w:t>,</w:t>
      </w:r>
      <w:r>
        <w:rPr>
          <w:rFonts w:eastAsia="Times New Roman"/>
          <w:szCs w:val="24"/>
        </w:rPr>
        <w:t xml:space="preserve"> που, εκτός από τους οικονομικούς όρους που περιλαμβάνει η σύμβαση, έχει και άλλα έμμεσα, αλλά σαφή οφέλη για το </w:t>
      </w:r>
      <w:r>
        <w:rPr>
          <w:rFonts w:eastAsia="Times New Roman"/>
          <w:szCs w:val="24"/>
        </w:rPr>
        <w:t>δ</w:t>
      </w:r>
      <w:r>
        <w:rPr>
          <w:rFonts w:eastAsia="Times New Roman"/>
          <w:szCs w:val="24"/>
        </w:rPr>
        <w:t xml:space="preserve">ημόσιο μέσω της συμμετοχής ακριβώς του </w:t>
      </w:r>
      <w:r>
        <w:rPr>
          <w:rFonts w:eastAsia="Times New Roman"/>
          <w:szCs w:val="24"/>
        </w:rPr>
        <w:t>δ</w:t>
      </w:r>
      <w:r>
        <w:rPr>
          <w:rFonts w:eastAsia="Times New Roman"/>
          <w:szCs w:val="24"/>
        </w:rPr>
        <w:t xml:space="preserve">ημοσίου στην ΕΤΒΑ και στην </w:t>
      </w:r>
      <w:r>
        <w:rPr>
          <w:rFonts w:eastAsia="Times New Roman"/>
          <w:szCs w:val="24"/>
        </w:rPr>
        <w:t>Τ</w:t>
      </w:r>
      <w:r>
        <w:rPr>
          <w:rFonts w:eastAsia="Times New Roman"/>
          <w:szCs w:val="24"/>
        </w:rPr>
        <w:t>ράπεζα Πειραιώς.</w:t>
      </w:r>
    </w:p>
    <w:p w14:paraId="7E512B16" w14:textId="77777777" w:rsidR="00CD7DD0" w:rsidRDefault="001D7A26">
      <w:pPr>
        <w:spacing w:line="600" w:lineRule="auto"/>
        <w:ind w:firstLine="720"/>
        <w:jc w:val="both"/>
        <w:rPr>
          <w:rFonts w:eastAsia="Times New Roman"/>
          <w:szCs w:val="24"/>
        </w:rPr>
      </w:pPr>
      <w:r>
        <w:rPr>
          <w:rFonts w:eastAsia="Times New Roman"/>
          <w:szCs w:val="24"/>
        </w:rPr>
        <w:t xml:space="preserve">Κυρίες και κύριοι συνάδελφοι, οι εμπορευματικές μεταφορές αποτελούν έναν από τους πιο σημαντικούς παράγοντες οικονομικής ανάπτυξης μιας χώρας. Τα εμπορευματικά κέντρα </w:t>
      </w:r>
      <w:r>
        <w:rPr>
          <w:rFonts w:eastAsia="Times New Roman"/>
          <w:szCs w:val="24"/>
        </w:rPr>
        <w:t>εγκαθ</w:t>
      </w:r>
      <w:r>
        <w:rPr>
          <w:rFonts w:eastAsia="Times New Roman"/>
          <w:szCs w:val="24"/>
        </w:rPr>
        <w:t>ίστανται σε οριοθετημένες ζώνες παροχής υπηρεσιών συναφών με τις συνδυασμένες μεταφο</w:t>
      </w:r>
      <w:r>
        <w:rPr>
          <w:rFonts w:eastAsia="Times New Roman"/>
          <w:szCs w:val="24"/>
        </w:rPr>
        <w:t>ρές, καθώς και υπηρεσιών εφοδιαστικής αλυσίδας, όπου οι επιχειρήσεις μπορούν να εγκατασταθούν και να ασκήσουν τις δραστηριότητές τους.</w:t>
      </w:r>
    </w:p>
    <w:p w14:paraId="7E512B17" w14:textId="77777777" w:rsidR="00CD7DD0" w:rsidRDefault="001D7A26">
      <w:pPr>
        <w:spacing w:line="600" w:lineRule="auto"/>
        <w:ind w:firstLine="720"/>
        <w:jc w:val="both"/>
        <w:rPr>
          <w:rFonts w:eastAsia="Times New Roman"/>
          <w:szCs w:val="24"/>
        </w:rPr>
      </w:pPr>
      <w:r>
        <w:rPr>
          <w:rFonts w:eastAsia="Times New Roman"/>
          <w:szCs w:val="24"/>
        </w:rPr>
        <w:t>Οι κύριες λειτουργίες που αναπτύσσουν είναι η οργάνωση και συγκέντρωση φορτίων, η αναδιανομή και ομαδοποίησή τους από δια</w:t>
      </w:r>
      <w:r>
        <w:rPr>
          <w:rFonts w:eastAsia="Times New Roman"/>
          <w:szCs w:val="24"/>
        </w:rPr>
        <w:t xml:space="preserve">φορετικές προελεύσεις προς </w:t>
      </w:r>
      <w:r>
        <w:rPr>
          <w:rFonts w:eastAsia="Times New Roman"/>
          <w:szCs w:val="24"/>
        </w:rPr>
        <w:lastRenderedPageBreak/>
        <w:t xml:space="preserve">κοινούς προορισμούς, ο ευρύτερος συντονισμός αφίξεων και αναχωρήσεων εμπορευματικών ροών, η συμβατική και εξειδικευμένη αποθήκευση, η οργάνωση τελικής διανομής, η αλλαγή μέσων μεταφοράς, η συσκευασία και </w:t>
      </w:r>
      <w:proofErr w:type="spellStart"/>
      <w:r>
        <w:rPr>
          <w:rFonts w:eastAsia="Times New Roman"/>
          <w:szCs w:val="24"/>
        </w:rPr>
        <w:t>αποσυσκευασία</w:t>
      </w:r>
      <w:proofErr w:type="spellEnd"/>
      <w:r>
        <w:rPr>
          <w:rFonts w:eastAsia="Times New Roman"/>
          <w:szCs w:val="24"/>
        </w:rPr>
        <w:t xml:space="preserve"> προϊόντων, </w:t>
      </w:r>
      <w:r>
        <w:rPr>
          <w:rFonts w:eastAsia="Times New Roman"/>
          <w:szCs w:val="24"/>
        </w:rPr>
        <w:t>καθώς και άλλες ελαφρές μεταποιητικές δραστηριότητες.</w:t>
      </w:r>
    </w:p>
    <w:p w14:paraId="7E512B1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Όλες αυτές οι λειτουργίες, πέραν των απαραίτητων κτηριακών εγκαταστάσεων, απαιτούν σύγχρονο εξοπλισμό μεταφόρτωσης στα διάφορα μεταφορικά μέσα καθώς και υπηρεσίες πληροφορικής και τηλεματικής για την απ</w:t>
      </w:r>
      <w:r>
        <w:rPr>
          <w:rFonts w:eastAsia="Times New Roman" w:cs="Times New Roman"/>
          <w:szCs w:val="24"/>
        </w:rPr>
        <w:t>οτελεσματικότερη οργάνωση των μεταφορών.</w:t>
      </w:r>
    </w:p>
    <w:p w14:paraId="7E512B1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Η δημιουργία εμπορευματικών κέντρων συντελεί στον </w:t>
      </w:r>
      <w:proofErr w:type="spellStart"/>
      <w:r>
        <w:rPr>
          <w:rFonts w:eastAsia="Times New Roman" w:cs="Times New Roman"/>
          <w:szCs w:val="24"/>
        </w:rPr>
        <w:t>εξορθολογισμό</w:t>
      </w:r>
      <w:proofErr w:type="spellEnd"/>
      <w:r>
        <w:rPr>
          <w:rFonts w:eastAsia="Times New Roman" w:cs="Times New Roman"/>
          <w:szCs w:val="24"/>
        </w:rPr>
        <w:t xml:space="preserve"> του συστήματος των συνδυασμένων μεταφορών, στην καλύτερη οργάνωση των μεταφορικών συστημάτων, στην ελαχιστοποίηση του κόστους μεταφοράς των εμπορευμάτω</w:t>
      </w:r>
      <w:r>
        <w:rPr>
          <w:rFonts w:eastAsia="Times New Roman" w:cs="Times New Roman"/>
          <w:szCs w:val="24"/>
        </w:rPr>
        <w:t>ν από τον προμηθευτή στον τελικό αποδέκτη, στη βελτιστοποίηση των μεταφορικών αλυσίδων με την παράλληλη παροχή υψηλής ποιότητας υπηρεσιών ως προς την ασφάλεια και την αξιοπιστία.</w:t>
      </w:r>
    </w:p>
    <w:p w14:paraId="7E512B1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Η γεωγραφική θέση της Ελλάδας παρέχει ένα μοναδικό συγκριτικό πλεονέκτημα για</w:t>
      </w:r>
      <w:r>
        <w:rPr>
          <w:rFonts w:eastAsia="Times New Roman" w:cs="Times New Roman"/>
          <w:szCs w:val="24"/>
        </w:rPr>
        <w:t xml:space="preserve"> την ανάπτυξη τόσο του τομέα διαμετακόμισης εμπορευμάτων όσο και της λειτουργίας ως εμπορευματικής πύλης για τη μεταφορά εμπορευμάτων</w:t>
      </w:r>
      <w:r>
        <w:rPr>
          <w:rFonts w:eastAsia="Times New Roman" w:cs="Times New Roman"/>
          <w:szCs w:val="24"/>
        </w:rPr>
        <w:t>,</w:t>
      </w:r>
      <w:r>
        <w:rPr>
          <w:rFonts w:eastAsia="Times New Roman" w:cs="Times New Roman"/>
          <w:szCs w:val="24"/>
        </w:rPr>
        <w:t xml:space="preserve"> τόσο στην </w:t>
      </w:r>
      <w:r>
        <w:rPr>
          <w:rFonts w:eastAsia="Times New Roman" w:cs="Times New Roman"/>
          <w:szCs w:val="24"/>
        </w:rPr>
        <w:lastRenderedPageBreak/>
        <w:t>Κ</w:t>
      </w:r>
      <w:r>
        <w:rPr>
          <w:rFonts w:eastAsia="Times New Roman" w:cs="Times New Roman"/>
          <w:szCs w:val="24"/>
        </w:rPr>
        <w:t xml:space="preserve">εντρική Ευρώπη όσο και στις ταχύτατα αναπτυσσόμενες αγορές της </w:t>
      </w:r>
      <w:r>
        <w:rPr>
          <w:rFonts w:eastAsia="Times New Roman" w:cs="Times New Roman"/>
          <w:szCs w:val="24"/>
        </w:rPr>
        <w:t>Ν</w:t>
      </w:r>
      <w:r>
        <w:rPr>
          <w:rFonts w:eastAsia="Times New Roman" w:cs="Times New Roman"/>
          <w:szCs w:val="24"/>
        </w:rPr>
        <w:t xml:space="preserve">οτιοανατολικής Ευρώπης. </w:t>
      </w:r>
    </w:p>
    <w:p w14:paraId="7E512B1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Οι εμπορευματικές μετ</w:t>
      </w:r>
      <w:r>
        <w:rPr>
          <w:rFonts w:eastAsia="Times New Roman" w:cs="Times New Roman"/>
          <w:szCs w:val="24"/>
        </w:rPr>
        <w:t>αφορές την τελευταία πενταετία στην Ελλάδα έχουν παρουσιάσει μεγάλη άνοδο και αναμένεται στο άμεσο μέλλον και με την επένδυση αυτή να παρουσιάσουν ακόμα μεγαλύτερη. Στρατηγικό στόχο για την Κυβέρνηση αποτελεί η δημιουργία ενός εμπορευματικού κέντρου διεθνο</w:t>
      </w:r>
      <w:r>
        <w:rPr>
          <w:rFonts w:eastAsia="Times New Roman" w:cs="Times New Roman"/>
          <w:szCs w:val="24"/>
        </w:rPr>
        <w:t>ύς εμβέλειας, που θα συμβάλλει στην αύξηση των μεταφερόμενων εμπορευματικών φορτίων μέσω του σιδηροδρόμου</w:t>
      </w:r>
      <w:r>
        <w:rPr>
          <w:rFonts w:eastAsia="Times New Roman" w:cs="Times New Roman"/>
          <w:szCs w:val="24"/>
        </w:rPr>
        <w:t>,</w:t>
      </w:r>
      <w:r>
        <w:rPr>
          <w:rFonts w:eastAsia="Times New Roman" w:cs="Times New Roman"/>
          <w:szCs w:val="24"/>
        </w:rPr>
        <w:t xml:space="preserve"> καθώς και στην ανάδειξη της χώρας ως βασικής πύλης διακίνησης εμπορευμάτων στα διευρωπαϊκά δίκτυα μεταφορών.</w:t>
      </w:r>
    </w:p>
    <w:p w14:paraId="7E512B1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Σε αυτό το πλαίσιο οι στόχοι και οι επιδ</w:t>
      </w:r>
      <w:r>
        <w:rPr>
          <w:rFonts w:eastAsia="Times New Roman" w:cs="Times New Roman"/>
          <w:szCs w:val="24"/>
        </w:rPr>
        <w:t xml:space="preserve">ιώξεις της </w:t>
      </w:r>
      <w:r>
        <w:rPr>
          <w:rFonts w:eastAsia="Times New Roman" w:cs="Times New Roman"/>
          <w:szCs w:val="24"/>
        </w:rPr>
        <w:t>«</w:t>
      </w:r>
      <w:r>
        <w:rPr>
          <w:rFonts w:eastAsia="Times New Roman" w:cs="Times New Roman"/>
          <w:szCs w:val="24"/>
        </w:rPr>
        <w:t>ΓΑΙΑΟΣΕ</w:t>
      </w:r>
      <w:r>
        <w:rPr>
          <w:rFonts w:eastAsia="Times New Roman" w:cs="Times New Roman"/>
          <w:szCs w:val="24"/>
        </w:rPr>
        <w:t>»</w:t>
      </w:r>
      <w:r>
        <w:rPr>
          <w:rFonts w:eastAsia="Times New Roman" w:cs="Times New Roman"/>
          <w:szCs w:val="24"/>
        </w:rPr>
        <w:t xml:space="preserve"> με την παρούσα σύμβαση συνίστα</w:t>
      </w:r>
      <w:r>
        <w:rPr>
          <w:rFonts w:eastAsia="Times New Roman" w:cs="Times New Roman"/>
          <w:szCs w:val="24"/>
        </w:rPr>
        <w:t>ν</w:t>
      </w:r>
      <w:r>
        <w:rPr>
          <w:rFonts w:eastAsia="Times New Roman" w:cs="Times New Roman"/>
          <w:szCs w:val="24"/>
        </w:rPr>
        <w:t>ται στην ταχύτερη έναρξη λειτουργίας του κέντρου, στην κατασκευή σύγχρονων και λειτουργικών κτηριακών και άλλων εγκαταστάσεων και υποδομών, στην αξιοποίηση των δυνατοτήτων συνδυασμένων μεταφορών, στη διασ</w:t>
      </w:r>
      <w:r>
        <w:rPr>
          <w:rFonts w:eastAsia="Times New Roman" w:cs="Times New Roman"/>
          <w:szCs w:val="24"/>
        </w:rPr>
        <w:t>φάλιση της εξυπηρέτησης μέγιστου δυνατού αριθμού τελικών χρηστών, στην παροχή υψηλής ποιότητας υπηρεσιών προς τους χρήστες του κέντρου, στην ανάπτυξη των εμπορευματικών σιδηροδρομικών μεταφορών μέσω του ολοκληρωμένου σιδηροδρομικού κέντρου στο όμορο οικόπε</w:t>
      </w:r>
      <w:r>
        <w:rPr>
          <w:rFonts w:eastAsia="Times New Roman" w:cs="Times New Roman"/>
          <w:szCs w:val="24"/>
        </w:rPr>
        <w:t>δο του ΟΣΕ, στην πλήρη ανάπτυξη της δυναμικότητας του κέντρου και στη διασφάλιση επαρκούς χρηματοδότησης για την έγκαιρη κατασκευή, την ομαλή λειτουργία και τη μελλοντική συντήρηση του κέντρου.</w:t>
      </w:r>
    </w:p>
    <w:p w14:paraId="7E512B1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παρούσα σύμβαση εκχωρείται ακίνητο του οποίου η </w:t>
      </w:r>
      <w:r>
        <w:rPr>
          <w:rFonts w:eastAsia="Times New Roman" w:cs="Times New Roman"/>
          <w:szCs w:val="24"/>
        </w:rPr>
        <w:t>«</w:t>
      </w:r>
      <w:r>
        <w:rPr>
          <w:rFonts w:eastAsia="Times New Roman" w:cs="Times New Roman"/>
          <w:szCs w:val="24"/>
        </w:rPr>
        <w:t>ΓΑΙΑΟΣ</w:t>
      </w:r>
      <w:r>
        <w:rPr>
          <w:rFonts w:eastAsia="Times New Roman" w:cs="Times New Roman"/>
          <w:szCs w:val="24"/>
        </w:rPr>
        <w:t>Ε</w:t>
      </w:r>
      <w:r>
        <w:rPr>
          <w:rFonts w:eastAsia="Times New Roman" w:cs="Times New Roman"/>
          <w:szCs w:val="24"/>
        </w:rPr>
        <w:t>»</w:t>
      </w:r>
      <w:r>
        <w:rPr>
          <w:rFonts w:eastAsia="Times New Roman" w:cs="Times New Roman"/>
          <w:szCs w:val="24"/>
        </w:rPr>
        <w:t xml:space="preserve"> είναι ο αποκλειστικός κύριος νομέας και κάτοχος, το οποίο βρίσκεται στρατηγικά </w:t>
      </w:r>
      <w:proofErr w:type="spellStart"/>
      <w:r>
        <w:rPr>
          <w:rFonts w:eastAsia="Times New Roman" w:cs="Times New Roman"/>
          <w:szCs w:val="24"/>
        </w:rPr>
        <w:t>χωροθετημένο</w:t>
      </w:r>
      <w:proofErr w:type="spellEnd"/>
      <w:r>
        <w:rPr>
          <w:rFonts w:eastAsia="Times New Roman" w:cs="Times New Roman"/>
          <w:szCs w:val="24"/>
        </w:rPr>
        <w:t xml:space="preserve"> πλησίον της πρωτεύουσας και του λιμανιού του Πειραιά. Επιπροσθέτως, διαθέτει άμεση πρόσβαση στην Αττική Οδό και στο εθνικό οδικό δίκτυο, καθώς και άμεση προσβασι</w:t>
      </w:r>
      <w:r>
        <w:rPr>
          <w:rFonts w:eastAsia="Times New Roman" w:cs="Times New Roman"/>
          <w:szCs w:val="24"/>
        </w:rPr>
        <w:t>μότητα σε διευρωπαϊκό δίκτυο</w:t>
      </w:r>
      <w:r>
        <w:rPr>
          <w:rFonts w:eastAsia="Times New Roman" w:cs="Times New Roman"/>
          <w:szCs w:val="24"/>
        </w:rPr>
        <w:t>,</w:t>
      </w:r>
      <w:r>
        <w:rPr>
          <w:rFonts w:eastAsia="Times New Roman" w:cs="Times New Roman"/>
          <w:szCs w:val="24"/>
        </w:rPr>
        <w:t xml:space="preserve"> αλλά και σύνδεση με ολόκληρο το σιδηροδρομικό δίκτυο</w:t>
      </w:r>
      <w:r>
        <w:rPr>
          <w:rFonts w:eastAsia="Times New Roman" w:cs="Times New Roman"/>
          <w:szCs w:val="24"/>
        </w:rPr>
        <w:t>,</w:t>
      </w:r>
      <w:r>
        <w:rPr>
          <w:rFonts w:eastAsia="Times New Roman" w:cs="Times New Roman"/>
          <w:szCs w:val="24"/>
        </w:rPr>
        <w:t xml:space="preserve"> συμπεριλαμβανομένης της σιδηροδρομικής σύνδεσης με το λιμάνι του Νέου Ικονίου, όπου υπάρχει ήδη τερματικός σταθμός εμπορευματοκιβωτίων. </w:t>
      </w:r>
    </w:p>
    <w:p w14:paraId="7E512B1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Η πρόταση που κατατέθηκε με τη σύμπ</w:t>
      </w:r>
      <w:r>
        <w:rPr>
          <w:rFonts w:eastAsia="Times New Roman" w:cs="Times New Roman"/>
          <w:szCs w:val="24"/>
        </w:rPr>
        <w:t xml:space="preserve">ραξη της </w:t>
      </w:r>
      <w:r>
        <w:rPr>
          <w:rFonts w:eastAsia="Times New Roman" w:cs="Times New Roman"/>
          <w:szCs w:val="24"/>
        </w:rPr>
        <w:t>«</w:t>
      </w:r>
      <w:r>
        <w:rPr>
          <w:rFonts w:eastAsia="Times New Roman" w:cs="Times New Roman"/>
          <w:szCs w:val="24"/>
        </w:rPr>
        <w:t>ΕΤΒΑ-ΒΙΠΕ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αφ</w:t>
      </w:r>
      <w:r>
        <w:rPr>
          <w:rFonts w:eastAsia="Times New Roman" w:cs="Times New Roman"/>
          <w:szCs w:val="24"/>
        </w:rPr>
        <w:t xml:space="preserve">’ </w:t>
      </w:r>
      <w:r>
        <w:rPr>
          <w:rFonts w:eastAsia="Times New Roman" w:cs="Times New Roman"/>
          <w:szCs w:val="24"/>
        </w:rPr>
        <w:t xml:space="preserve">ενός και της </w:t>
      </w:r>
      <w:r>
        <w:rPr>
          <w:rFonts w:eastAsia="Times New Roman" w:cs="Times New Roman"/>
          <w:szCs w:val="24"/>
        </w:rPr>
        <w:t>«</w:t>
      </w:r>
      <w:r>
        <w:rPr>
          <w:rFonts w:eastAsia="Times New Roman" w:cs="Times New Roman"/>
          <w:szCs w:val="24"/>
          <w:lang w:val="en-US"/>
        </w:rPr>
        <w:t>GOLDAIR</w:t>
      </w:r>
      <w:r>
        <w:rPr>
          <w:rFonts w:eastAsia="Times New Roman" w:cs="Times New Roman"/>
          <w:szCs w:val="24"/>
        </w:rPr>
        <w:t>»</w:t>
      </w:r>
      <w:r>
        <w:rPr>
          <w:rFonts w:eastAsia="Times New Roman" w:cs="Times New Roman"/>
          <w:szCs w:val="24"/>
        </w:rPr>
        <w:t>, ενός από τους μεγαλύτερους και πλέον έμπειρους φορείς στον τομέα των μεταφορών στην Ελλάδα</w:t>
      </w:r>
      <w:r>
        <w:rPr>
          <w:rFonts w:eastAsia="Times New Roman" w:cs="Times New Roman"/>
          <w:szCs w:val="24"/>
        </w:rPr>
        <w:t>,</w:t>
      </w:r>
      <w:r>
        <w:rPr>
          <w:rFonts w:eastAsia="Times New Roman" w:cs="Times New Roman"/>
          <w:szCs w:val="24"/>
        </w:rPr>
        <w:t xml:space="preserve"> αφ</w:t>
      </w:r>
      <w:r>
        <w:rPr>
          <w:rFonts w:eastAsia="Times New Roman" w:cs="Times New Roman"/>
          <w:szCs w:val="24"/>
        </w:rPr>
        <w:t xml:space="preserve">’ </w:t>
      </w:r>
      <w:r>
        <w:rPr>
          <w:rFonts w:eastAsia="Times New Roman" w:cs="Times New Roman"/>
          <w:szCs w:val="24"/>
        </w:rPr>
        <w:t>ετέρου, εγγυάται κατά το μέγιστο δυνατό τη διαμόρφωση του κατάλληλου πλαισίου για την αποτελεσματικότερη κ</w:t>
      </w:r>
      <w:r>
        <w:rPr>
          <w:rFonts w:eastAsia="Times New Roman" w:cs="Times New Roman"/>
          <w:szCs w:val="24"/>
        </w:rPr>
        <w:t xml:space="preserve">αι ταχύτερη λειτουργία του έργου ανάπτυξης του εμπορευματικού κέντρου του </w:t>
      </w:r>
      <w:proofErr w:type="spellStart"/>
      <w:r>
        <w:rPr>
          <w:rFonts w:eastAsia="Times New Roman" w:cs="Times New Roman"/>
          <w:szCs w:val="24"/>
        </w:rPr>
        <w:t>Θριάσιου</w:t>
      </w:r>
      <w:proofErr w:type="spellEnd"/>
      <w:r>
        <w:rPr>
          <w:rFonts w:eastAsia="Times New Roman" w:cs="Times New Roman"/>
          <w:szCs w:val="24"/>
        </w:rPr>
        <w:t xml:space="preserve"> Πεδίου.</w:t>
      </w:r>
    </w:p>
    <w:p w14:paraId="7E512B1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Η ανάδοχος εταιρεία του διαγωνισμού καλείται να αναλάβει τη μελέτη, </w:t>
      </w:r>
      <w:r>
        <w:rPr>
          <w:rFonts w:eastAsia="Times New Roman" w:cs="Times New Roman"/>
          <w:szCs w:val="24"/>
        </w:rPr>
        <w:t xml:space="preserve">την </w:t>
      </w:r>
      <w:r>
        <w:rPr>
          <w:rFonts w:eastAsia="Times New Roman" w:cs="Times New Roman"/>
          <w:szCs w:val="24"/>
        </w:rPr>
        <w:t xml:space="preserve">ανέγερση, τη λειτουργία και τη συντήρηση του συγκροτήματος </w:t>
      </w:r>
      <w:r>
        <w:rPr>
          <w:rFonts w:eastAsia="Times New Roman" w:cs="Times New Roman"/>
          <w:szCs w:val="24"/>
        </w:rPr>
        <w:t>του</w:t>
      </w:r>
      <w:r>
        <w:rPr>
          <w:rFonts w:eastAsia="Times New Roman" w:cs="Times New Roman"/>
          <w:szCs w:val="24"/>
        </w:rPr>
        <w:t xml:space="preserve"> εμπορευματικού κέντρου για εξήντα έτη</w:t>
      </w:r>
      <w:r>
        <w:rPr>
          <w:rFonts w:eastAsia="Times New Roman" w:cs="Times New Roman"/>
          <w:szCs w:val="24"/>
        </w:rPr>
        <w:t>,</w:t>
      </w:r>
      <w:r>
        <w:rPr>
          <w:rFonts w:eastAsia="Times New Roman" w:cs="Times New Roman"/>
          <w:szCs w:val="24"/>
        </w:rPr>
        <w:t xml:space="preserve"> με όλες τις υποχρεώσεις και τα δικαιώματα που απορρέουν από τους όρους της σύμβασης, που ερχόμαστε σήμερα να συζητήσουμε και να επικυρώσουμε.</w:t>
      </w:r>
    </w:p>
    <w:p w14:paraId="7E512B2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υπό κύρωση σύμβαση παραχώρησης παρέχονται στον </w:t>
      </w:r>
      <w:proofErr w:type="spellStart"/>
      <w:r>
        <w:rPr>
          <w:rFonts w:eastAsia="Times New Roman" w:cs="Times New Roman"/>
          <w:szCs w:val="24"/>
        </w:rPr>
        <w:t>παραχωρησιούχο</w:t>
      </w:r>
      <w:proofErr w:type="spellEnd"/>
      <w:r>
        <w:rPr>
          <w:rFonts w:eastAsia="Times New Roman" w:cs="Times New Roman"/>
          <w:szCs w:val="24"/>
        </w:rPr>
        <w:t xml:space="preserve"> τα δι</w:t>
      </w:r>
      <w:r>
        <w:rPr>
          <w:rFonts w:eastAsia="Times New Roman" w:cs="Times New Roman"/>
          <w:szCs w:val="24"/>
        </w:rPr>
        <w:t xml:space="preserve">καιώματα αποκλειστικής εμπορικής εκμετάλλευσης και χρήσης του έργου και του ακινήτου, μελέτης, κατασκευής, χρηματοδότησης, λειτουργίας, εκμετάλλευσης και συντήρησης του κέντρου. </w:t>
      </w:r>
    </w:p>
    <w:p w14:paraId="7E512B2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Από την πλευρά του ο </w:t>
      </w:r>
      <w:proofErr w:type="spellStart"/>
      <w:r>
        <w:rPr>
          <w:rFonts w:eastAsia="Times New Roman" w:cs="Times New Roman"/>
          <w:szCs w:val="24"/>
        </w:rPr>
        <w:t>παραχωρησιούχος</w:t>
      </w:r>
      <w:proofErr w:type="spellEnd"/>
      <w:r>
        <w:rPr>
          <w:rFonts w:eastAsia="Times New Roman" w:cs="Times New Roman"/>
          <w:szCs w:val="24"/>
        </w:rPr>
        <w:t xml:space="preserve"> αναλαμβάνει την εκπόνηση των αναγκαίων γ</w:t>
      </w:r>
      <w:r>
        <w:rPr>
          <w:rFonts w:eastAsia="Times New Roman" w:cs="Times New Roman"/>
          <w:szCs w:val="24"/>
        </w:rPr>
        <w:t>ια την εκτέλεση του έργου μελετών καθώς και τους κινδύνους που σχετίζονται με τη μελέτη, την κατασκευή, τη συντήρηση, την ασφάλιση, λειτουργία, εκμετάλλευση και χρηματοδότηση του κέντρου, εξασφαλίζοντας το σύνολο των απαιτούμενων κεφαλαίων.</w:t>
      </w:r>
    </w:p>
    <w:p w14:paraId="7E512B2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Η ανάδοχος </w:t>
      </w:r>
      <w:r>
        <w:rPr>
          <w:rFonts w:eastAsia="Times New Roman" w:cs="Times New Roman"/>
          <w:szCs w:val="24"/>
        </w:rPr>
        <w:t xml:space="preserve">εταιρεία αναλαμβάνει να προχωρήσει στην ανάπτυξη του κέντρου, εξοπλίζοντάς το σύμφωνα με τις σύγχρονες και λειτουργικές κτηριακές και λοιπές εγκαταστάσεις και υποδομές, όπως σιδηροδρομικά και οδικά δίκτυα, δίκτυα αποχέτευσης </w:t>
      </w:r>
      <w:proofErr w:type="spellStart"/>
      <w:r>
        <w:rPr>
          <w:rFonts w:eastAsia="Times New Roman" w:cs="Times New Roman"/>
          <w:szCs w:val="24"/>
        </w:rPr>
        <w:t>ομβρίων</w:t>
      </w:r>
      <w:proofErr w:type="spellEnd"/>
      <w:r>
        <w:rPr>
          <w:rFonts w:eastAsia="Times New Roman" w:cs="Times New Roman"/>
          <w:szCs w:val="24"/>
        </w:rPr>
        <w:t xml:space="preserve"> υδάτων, δίκτυα ηλεκτροφ</w:t>
      </w:r>
      <w:r>
        <w:rPr>
          <w:rFonts w:eastAsia="Times New Roman" w:cs="Times New Roman"/>
          <w:szCs w:val="24"/>
        </w:rPr>
        <w:t xml:space="preserve">ωτισμού και επικοινωνιών, χώρους διοίκησης και υποστηρικτικών λειτουργιών με συστήματα τηλεματικής και πληροφορικής, διαμορφώνοντας τους </w:t>
      </w:r>
      <w:proofErr w:type="spellStart"/>
      <w:r>
        <w:rPr>
          <w:rFonts w:eastAsia="Times New Roman" w:cs="Times New Roman"/>
          <w:szCs w:val="24"/>
        </w:rPr>
        <w:t>περιβάλλοντες</w:t>
      </w:r>
      <w:proofErr w:type="spellEnd"/>
      <w:r>
        <w:rPr>
          <w:rFonts w:eastAsia="Times New Roman" w:cs="Times New Roman"/>
          <w:szCs w:val="24"/>
        </w:rPr>
        <w:t xml:space="preserve"> χώρους και ικανοποιώντας τους κανόνες ασφαλείας και την προστασία του περιβάλλοντος.</w:t>
      </w:r>
    </w:p>
    <w:p w14:paraId="7E512B2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Το ελληνικό δημόσιο </w:t>
      </w:r>
      <w:r>
        <w:rPr>
          <w:rFonts w:eastAsia="Times New Roman" w:cs="Times New Roman"/>
          <w:szCs w:val="24"/>
        </w:rPr>
        <w:t xml:space="preserve">συμβάλλεται εκ τρίτου προς τον σκοπό της παροχής εγγύησης υπέρ του κυρίου του έργου, δηλαδή της </w:t>
      </w:r>
      <w:r>
        <w:rPr>
          <w:rFonts w:eastAsia="Times New Roman" w:cs="Times New Roman"/>
          <w:szCs w:val="24"/>
        </w:rPr>
        <w:t>«</w:t>
      </w:r>
      <w:r>
        <w:rPr>
          <w:rFonts w:eastAsia="Times New Roman" w:cs="Times New Roman"/>
          <w:szCs w:val="24"/>
        </w:rPr>
        <w:t>ΓΑΙΑΟΣΕ</w:t>
      </w:r>
      <w:r>
        <w:rPr>
          <w:rFonts w:eastAsia="Times New Roman" w:cs="Times New Roman"/>
          <w:szCs w:val="24"/>
        </w:rPr>
        <w:t>»</w:t>
      </w:r>
      <w:r>
        <w:rPr>
          <w:rFonts w:eastAsia="Times New Roman" w:cs="Times New Roman"/>
          <w:szCs w:val="24"/>
        </w:rPr>
        <w:t xml:space="preserve">, για τις υποχρεώσεις </w:t>
      </w:r>
      <w:r>
        <w:rPr>
          <w:rFonts w:eastAsia="Times New Roman" w:cs="Times New Roman"/>
          <w:szCs w:val="24"/>
        </w:rPr>
        <w:lastRenderedPageBreak/>
        <w:t>που περιλαμβάνονται στο άρθρο 3 «Διαδικασία κύρωσης με νόμο της σύμβασης», στο άρθρο 9.4 «Εκχώρηση από τον κύριο του έργου στο δη</w:t>
      </w:r>
      <w:r>
        <w:rPr>
          <w:rFonts w:eastAsia="Times New Roman" w:cs="Times New Roman"/>
          <w:szCs w:val="24"/>
        </w:rPr>
        <w:t xml:space="preserve">μόσιο», στο άρθρο 24 «Συνδρομή γεγονότων ανωτέρας βίας», στο άρθρο 28 «Μεροληπτική μεταβολή νομοθεσίας», στο άρθρο 29 «Συνέπειες καταγγελίας εκ μέρους του κυρίου του έργου» και στο άρθρο 30 «Συνέπειες καταγγελίας εκ μέρους του </w:t>
      </w:r>
      <w:proofErr w:type="spellStart"/>
      <w:r>
        <w:rPr>
          <w:rFonts w:eastAsia="Times New Roman" w:cs="Times New Roman"/>
          <w:szCs w:val="24"/>
        </w:rPr>
        <w:t>παραχωρησιούχου</w:t>
      </w:r>
      <w:proofErr w:type="spellEnd"/>
      <w:r>
        <w:rPr>
          <w:rFonts w:eastAsia="Times New Roman" w:cs="Times New Roman"/>
          <w:szCs w:val="24"/>
        </w:rPr>
        <w:t xml:space="preserve"> της σύμβασης </w:t>
      </w:r>
      <w:r>
        <w:rPr>
          <w:rFonts w:eastAsia="Times New Roman" w:cs="Times New Roman"/>
          <w:szCs w:val="24"/>
        </w:rPr>
        <w:t>παραχώρησης».</w:t>
      </w:r>
    </w:p>
    <w:p w14:paraId="7E512B2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Σχετικά, τώρα, με τα προσδοκώμενα οφέλη, όπως αυτά απορρέουν από τους όρους της σύμβασης, προβλέπεται αρχικά εφάπαξ αντάλλαγμα παραχώρησης χρήσης ύψους 10 εκατομμυρίων ευρώ, ενώ, πέραν αυτών, η ανάδοχος εταιρεία οφείλει να καταβάλλει σε ετήσι</w:t>
      </w:r>
      <w:r>
        <w:rPr>
          <w:rFonts w:eastAsia="Times New Roman" w:cs="Times New Roman"/>
          <w:szCs w:val="24"/>
        </w:rPr>
        <w:t>α βάση και καθ’ όλη τη διάρκεια των εξήντα ετών ποσό που αντιστοιχεί σε ποσοστό 2,51% επί των ακαθάριστων ετησίων εσόδων της, εγγυώμενη παράλληλα και για ποσό ελάχιστης καταβολής που ξεκινά από 350.000 ευρώ κατ’ έτος και αυξάνεται με την πάροδο των ετών.</w:t>
      </w:r>
    </w:p>
    <w:p w14:paraId="7E512B2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ήθελα να θυμίσω, επειδή ακούστηκαν διάφορα για το μέρος ακριβώς αυτής της σύβασης, ότι το 2006, σε μια άλλη απόπειρα να υλοποιηθεί το έργο αυτό -σε μια εποχή</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που, όπως λένε, δένανε τα σκυλιά με τα λουκάνικα- είχαν προσφερθεί όχι 10 εκατομμύρια, </w:t>
      </w:r>
      <w:r>
        <w:rPr>
          <w:rFonts w:eastAsia="Times New Roman" w:cs="Times New Roman"/>
          <w:szCs w:val="24"/>
        </w:rPr>
        <w:t>αλλά 1,5 εκατομμύριο ευρώ και σήμερα ασκείται κριτική για αυτή τη συγκεκριμένη οικονομική συμφωνία από ορισμένους. Ας κρατή</w:t>
      </w:r>
      <w:r>
        <w:rPr>
          <w:rFonts w:eastAsia="Times New Roman" w:cs="Times New Roman"/>
          <w:szCs w:val="24"/>
        </w:rPr>
        <w:lastRenderedPageBreak/>
        <w:t xml:space="preserve">σουμε, όμως, αυτό: </w:t>
      </w:r>
      <w:r>
        <w:rPr>
          <w:rFonts w:eastAsia="Times New Roman" w:cs="Times New Roman"/>
          <w:szCs w:val="24"/>
        </w:rPr>
        <w:t>τ</w:t>
      </w:r>
      <w:r>
        <w:rPr>
          <w:rFonts w:eastAsia="Times New Roman" w:cs="Times New Roman"/>
          <w:szCs w:val="24"/>
        </w:rPr>
        <w:t xml:space="preserve">ο άθροισμα της παρούσας αξίας του ετήσιου εγγυημένου ανταλλάγματος είναι με τους οικονομικούς όρους της σύμβασης </w:t>
      </w:r>
      <w:r>
        <w:rPr>
          <w:rFonts w:eastAsia="Times New Roman" w:cs="Times New Roman"/>
          <w:szCs w:val="24"/>
        </w:rPr>
        <w:t>6.200.000 ευρώ. Με το ποσό αυτό ας γίνουν οι όποιες συγκρίσεις.</w:t>
      </w:r>
    </w:p>
    <w:p w14:paraId="7E512B2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Επίσης, η σύμβαση παραχώρησης επιβάλλει στον </w:t>
      </w:r>
      <w:proofErr w:type="spellStart"/>
      <w:r>
        <w:rPr>
          <w:rFonts w:eastAsia="Times New Roman" w:cs="Times New Roman"/>
          <w:szCs w:val="24"/>
        </w:rPr>
        <w:t>παραχωρησιούχο</w:t>
      </w:r>
      <w:proofErr w:type="spellEnd"/>
      <w:r>
        <w:rPr>
          <w:rFonts w:eastAsia="Times New Roman" w:cs="Times New Roman"/>
          <w:szCs w:val="24"/>
        </w:rPr>
        <w:t xml:space="preserve"> υποχρέωση υλοποίησης προγράμματος δεσμευτικής επένδυσης. Ο </w:t>
      </w:r>
      <w:proofErr w:type="spellStart"/>
      <w:r>
        <w:rPr>
          <w:rFonts w:eastAsia="Times New Roman" w:cs="Times New Roman"/>
          <w:szCs w:val="24"/>
        </w:rPr>
        <w:t>παραχωρησιούχος</w:t>
      </w:r>
      <w:proofErr w:type="spellEnd"/>
      <w:r>
        <w:rPr>
          <w:rFonts w:eastAsia="Times New Roman" w:cs="Times New Roman"/>
          <w:szCs w:val="24"/>
        </w:rPr>
        <w:t xml:space="preserve"> θα εκτελέσει και θα ολοκληρώσει τις κατασκευές της πρώτης</w:t>
      </w:r>
      <w:r>
        <w:rPr>
          <w:rFonts w:eastAsia="Times New Roman" w:cs="Times New Roman"/>
          <w:szCs w:val="24"/>
        </w:rPr>
        <w:t xml:space="preserve"> περιόδου Τ1 εντός είκοσι τεσσάρων μηνών από την ημερομηνία έναρξης ισχύος παραχώρησης, σύμφωνα με το χρονοδιάγραμμα εφαρμογής της περιόδου Τ1, και τις κατασκευές της περιόδου Τ2 εντός </w:t>
      </w:r>
      <w:proofErr w:type="spellStart"/>
      <w:r>
        <w:rPr>
          <w:rFonts w:eastAsia="Times New Roman" w:cs="Times New Roman"/>
          <w:szCs w:val="24"/>
        </w:rPr>
        <w:t>εκατόν</w:t>
      </w:r>
      <w:proofErr w:type="spellEnd"/>
      <w:r>
        <w:rPr>
          <w:rFonts w:eastAsia="Times New Roman" w:cs="Times New Roman"/>
          <w:szCs w:val="24"/>
        </w:rPr>
        <w:t xml:space="preserve"> είκοσι μηνών από την ημερομηνία έναρξης. Προς παρακολούθηση και </w:t>
      </w:r>
      <w:r>
        <w:rPr>
          <w:rFonts w:eastAsia="Times New Roman" w:cs="Times New Roman"/>
          <w:szCs w:val="24"/>
        </w:rPr>
        <w:t>εξασφάλιση της δεσμευτικής επένδυσης η σύμβαση παραχώρησης περιλαμβάνει μηχανισμούς διασφάλισης της υλοποίησης των υποχρεωτικών επενδύσεων που αναφέρθηκαν.</w:t>
      </w:r>
    </w:p>
    <w:p w14:paraId="7E512B2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Τέλος, προβλέπεται η συμμετοχή στο έργο ανεξάρτητου μηχανικού, ο οποίος θα έχει καθήκοντα ελέγχου, ε</w:t>
      </w:r>
      <w:r>
        <w:rPr>
          <w:rFonts w:eastAsia="Times New Roman" w:cs="Times New Roman"/>
          <w:szCs w:val="24"/>
        </w:rPr>
        <w:t>πίβλεψης εκτέλεσης των κατασκευών και έκδοσης των σχετικών βεβαιώσεων περάτωσης εργασιών. Το κόστος του μηχανικού</w:t>
      </w:r>
      <w:r>
        <w:rPr>
          <w:rFonts w:eastAsia="Times New Roman" w:cs="Times New Roman"/>
          <w:szCs w:val="24"/>
        </w:rPr>
        <w:t>,</w:t>
      </w:r>
      <w:r>
        <w:rPr>
          <w:rFonts w:eastAsia="Times New Roman" w:cs="Times New Roman"/>
          <w:szCs w:val="24"/>
        </w:rPr>
        <w:t xml:space="preserve"> με τις όποιες αμοιβές και έξοδα</w:t>
      </w:r>
      <w:r>
        <w:rPr>
          <w:rFonts w:eastAsia="Times New Roman" w:cs="Times New Roman"/>
          <w:szCs w:val="24"/>
        </w:rPr>
        <w:t>,</w:t>
      </w:r>
      <w:r>
        <w:rPr>
          <w:rFonts w:eastAsia="Times New Roman" w:cs="Times New Roman"/>
          <w:szCs w:val="24"/>
        </w:rPr>
        <w:t xml:space="preserve"> το αναλαμβάνει ο </w:t>
      </w:r>
      <w:proofErr w:type="spellStart"/>
      <w:r>
        <w:rPr>
          <w:rFonts w:eastAsia="Times New Roman" w:cs="Times New Roman"/>
          <w:szCs w:val="24"/>
        </w:rPr>
        <w:t>παραχωρησιούχος</w:t>
      </w:r>
      <w:proofErr w:type="spellEnd"/>
      <w:r>
        <w:rPr>
          <w:rFonts w:eastAsia="Times New Roman" w:cs="Times New Roman"/>
          <w:szCs w:val="24"/>
        </w:rPr>
        <w:t xml:space="preserve">, ο οποίος και υποχρεούται να του παραδίδει μηνιαίες εκθέσεις προόδου, όπως </w:t>
      </w:r>
      <w:r>
        <w:rPr>
          <w:rFonts w:eastAsia="Times New Roman" w:cs="Times New Roman"/>
          <w:szCs w:val="24"/>
        </w:rPr>
        <w:t>και στον κύριο του έργου, μέχρι την ολοκλήρωση της πρώτης περιόδου Τ1 της επένδυσης.</w:t>
      </w:r>
    </w:p>
    <w:p w14:paraId="7E512B2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εδώ ένα σύντομο σχόλιο. Υπήρξαν στις συνεδριάσεις της </w:t>
      </w:r>
      <w:r>
        <w:rPr>
          <w:rFonts w:eastAsia="Times New Roman" w:cs="Times New Roman"/>
          <w:szCs w:val="24"/>
        </w:rPr>
        <w:t>ε</w:t>
      </w:r>
      <w:r>
        <w:rPr>
          <w:rFonts w:eastAsia="Times New Roman" w:cs="Times New Roman"/>
          <w:szCs w:val="24"/>
        </w:rPr>
        <w:t>πιτροπής κάποιες αιχμές στην κριτική από συναδέλφους της Αντιπολίτευσης. Αναφέρονται ειδικότερα στην ε</w:t>
      </w:r>
      <w:r>
        <w:rPr>
          <w:rFonts w:eastAsia="Times New Roman" w:cs="Times New Roman"/>
          <w:szCs w:val="24"/>
        </w:rPr>
        <w:t>φαρμογή του ν.4530/2018, ο οποίος θεσπίζει σαφείς και διαφανείς όρους για όλα τα εμπορευματικά κέντρα, ενώ με το προηγούμενο καθεστώς της προκήρυξης, που δινόταν η δυνατότητα παρεκκλίσεων, οι παρεκκλίσεις αυτές ήταν αδιαφανείς, δεν ήταν δηλαδή δεδομένο από</w:t>
      </w:r>
      <w:r>
        <w:rPr>
          <w:rFonts w:eastAsia="Times New Roman" w:cs="Times New Roman"/>
          <w:szCs w:val="24"/>
        </w:rPr>
        <w:t xml:space="preserve"> τα πριν ποιες παρεκκλίσεις θα εφαρμοστούν στην πράξη. </w:t>
      </w:r>
    </w:p>
    <w:p w14:paraId="7E512B2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Κριτικάρετε, λοιπόν, μια απόφαση και μια ρύθμιση η οποία έχει απόλυτη διαφάνεια και βάζει εκ των προτέρων ίδιους όρους για όλα τα εμπορευματικά κέντρα</w:t>
      </w:r>
      <w:r>
        <w:rPr>
          <w:rFonts w:eastAsia="Times New Roman" w:cs="Times New Roman"/>
          <w:szCs w:val="24"/>
        </w:rPr>
        <w:t>,</w:t>
      </w:r>
      <w:r>
        <w:rPr>
          <w:rFonts w:eastAsia="Times New Roman" w:cs="Times New Roman"/>
          <w:szCs w:val="24"/>
        </w:rPr>
        <w:t xml:space="preserve"> εκτός του ότι επιταχύνει τις σχετικές διαδικασίε</w:t>
      </w:r>
      <w:r>
        <w:rPr>
          <w:rFonts w:eastAsia="Times New Roman" w:cs="Times New Roman"/>
          <w:szCs w:val="24"/>
        </w:rPr>
        <w:t>ς.</w:t>
      </w:r>
    </w:p>
    <w:p w14:paraId="7E512B2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Επίσης, έγινε ιδιαίτερη κριτική στην πρόβλεψη για τη δυνατότητα συνολικής επιτάχυνσης του έργου, το οποίο θα μπορούσε, εάν συμφωνήσει και ο </w:t>
      </w:r>
      <w:proofErr w:type="spellStart"/>
      <w:r>
        <w:rPr>
          <w:rFonts w:eastAsia="Times New Roman" w:cs="Times New Roman"/>
          <w:szCs w:val="24"/>
        </w:rPr>
        <w:t>παραχωρησιούχος</w:t>
      </w:r>
      <w:proofErr w:type="spellEnd"/>
      <w:r>
        <w:rPr>
          <w:rFonts w:eastAsia="Times New Roman" w:cs="Times New Roman"/>
          <w:szCs w:val="24"/>
        </w:rPr>
        <w:t>, να ολοκληρωθεί αντί σε δέκα έτη, σε έξι ή και σε τρία έτη, αναπτύσσοντας έτσι γρηγορότερα και τι</w:t>
      </w:r>
      <w:r>
        <w:rPr>
          <w:rFonts w:eastAsia="Times New Roman" w:cs="Times New Roman"/>
          <w:szCs w:val="24"/>
        </w:rPr>
        <w:t xml:space="preserve">ς θέσεις εργασίας και αυξάνοντας γρηγορότερα τα οφέλη για το </w:t>
      </w:r>
      <w:r>
        <w:rPr>
          <w:rFonts w:eastAsia="Times New Roman" w:cs="Times New Roman"/>
          <w:szCs w:val="24"/>
        </w:rPr>
        <w:t>δ</w:t>
      </w:r>
      <w:r>
        <w:rPr>
          <w:rFonts w:eastAsia="Times New Roman" w:cs="Times New Roman"/>
          <w:szCs w:val="24"/>
        </w:rPr>
        <w:t>ημόσιο.</w:t>
      </w:r>
    </w:p>
    <w:p w14:paraId="7E512B2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E512B2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Τελειώνω πολύ σύντομα, κύριε Πρόεδρε. </w:t>
      </w:r>
    </w:p>
    <w:p w14:paraId="7E512B2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Κλείνοντας, κύριε Υπουργέ, κυρίες και κύριοι συνάδελφοι, θα ήθε</w:t>
      </w:r>
      <w:r>
        <w:rPr>
          <w:rFonts w:eastAsia="Times New Roman" w:cs="Times New Roman"/>
          <w:szCs w:val="24"/>
        </w:rPr>
        <w:t xml:space="preserve">λα να υποστηρίξω κάτι που είχα πει και στη συνεδρίαση της </w:t>
      </w:r>
      <w:r>
        <w:rPr>
          <w:rFonts w:eastAsia="Times New Roman" w:cs="Times New Roman"/>
          <w:szCs w:val="24"/>
        </w:rPr>
        <w:t>ε</w:t>
      </w:r>
      <w:r>
        <w:rPr>
          <w:rFonts w:eastAsia="Times New Roman" w:cs="Times New Roman"/>
          <w:szCs w:val="24"/>
        </w:rPr>
        <w:t>πιτροπής, να γίνει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αποδεκτό το αίτημα της Πανελλήνιας Ομοσπονδίας Σιδηροδρομικών και στο άρθρο 3 να προστεθεί και εκείνη η κατηγορία των εργαζομένων στις κλινάμαξες. Είναι ένας μικρός αριθ</w:t>
      </w:r>
      <w:r>
        <w:rPr>
          <w:rFonts w:eastAsia="Times New Roman" w:cs="Times New Roman"/>
          <w:szCs w:val="24"/>
        </w:rPr>
        <w:t xml:space="preserve">μός, που και αυτοί είχαν αδικηθεί με εκείνες τις περιβόητες ρυθμίσεις της προηγούμενης </w:t>
      </w:r>
      <w:r>
        <w:rPr>
          <w:rFonts w:eastAsia="Times New Roman" w:cs="Times New Roman"/>
          <w:szCs w:val="24"/>
        </w:rPr>
        <w:t>κ</w:t>
      </w:r>
      <w:r>
        <w:rPr>
          <w:rFonts w:eastAsia="Times New Roman" w:cs="Times New Roman"/>
          <w:szCs w:val="24"/>
        </w:rPr>
        <w:t>υβέρνησης που είχαν διαλύσει προσωπικό του ΟΣΕ με ειδική εμπειρία.</w:t>
      </w:r>
    </w:p>
    <w:p w14:paraId="7E512B2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Να εξεταστούν, επίσης, κάποια ανταποδοτικά οφέλη που θα μπορούσαν να δοθούν στον Δήμο Ασπροπύργου, στ</w:t>
      </w:r>
      <w:r>
        <w:rPr>
          <w:rFonts w:eastAsia="Times New Roman" w:cs="Times New Roman"/>
          <w:szCs w:val="24"/>
        </w:rPr>
        <w:t>ον οποίο θα γίνει και θα λειτουργήσει το έργο, μαζί με την επιτάχυνση των έργων</w:t>
      </w:r>
      <w:r>
        <w:rPr>
          <w:rFonts w:eastAsia="Times New Roman" w:cs="Times New Roman"/>
          <w:szCs w:val="24"/>
        </w:rPr>
        <w:t>,</w:t>
      </w:r>
      <w:r>
        <w:rPr>
          <w:rFonts w:eastAsia="Times New Roman" w:cs="Times New Roman"/>
          <w:szCs w:val="24"/>
        </w:rPr>
        <w:t xml:space="preserve"> που έχουν ήδη αρχίσει πολλά απ’ αυτά στην ευρύτερη περιοχή και τα οποία εκκρεμούσαν για πολλές δεκαετίες. </w:t>
      </w:r>
    </w:p>
    <w:p w14:paraId="7E512B2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παρούσα </w:t>
      </w:r>
      <w:r>
        <w:rPr>
          <w:rFonts w:eastAsia="Times New Roman" w:cs="Times New Roman"/>
          <w:szCs w:val="24"/>
        </w:rPr>
        <w:t>σ</w:t>
      </w:r>
      <w:r>
        <w:rPr>
          <w:rFonts w:eastAsia="Times New Roman" w:cs="Times New Roman"/>
          <w:szCs w:val="24"/>
        </w:rPr>
        <w:t>ύμβαση έρχεται να συντελέσε</w:t>
      </w:r>
      <w:r>
        <w:rPr>
          <w:rFonts w:eastAsia="Times New Roman" w:cs="Times New Roman"/>
          <w:szCs w:val="24"/>
        </w:rPr>
        <w:t>ι στην ενίσχυση της θέσης της πατρίδας μας, μεταξύ άλλων, και ως πύλης εισόδου της Ανατολής προς τη Βόρεια Ευρώπη, μειώνοντας παράλληλα γεωγραφικές αποστάσεις και τον χρόνο σύνδεσης. Αποτελεί μέρος της υλοποίησης του στρατηγικού σχεδιασμού της Κυβέρνησης κ</w:t>
      </w:r>
      <w:r>
        <w:rPr>
          <w:rFonts w:eastAsia="Times New Roman" w:cs="Times New Roman"/>
          <w:szCs w:val="24"/>
        </w:rPr>
        <w:t>αι του Υπουργείου Μεταφορών και Υποδομών ειδικότερα</w:t>
      </w:r>
      <w:r w:rsidRPr="00D663C7">
        <w:rPr>
          <w:rFonts w:eastAsia="Times New Roman" w:cs="Times New Roman"/>
          <w:szCs w:val="24"/>
        </w:rPr>
        <w:t xml:space="preserve"> </w:t>
      </w:r>
      <w:r>
        <w:rPr>
          <w:rFonts w:eastAsia="Times New Roman" w:cs="Times New Roman"/>
          <w:szCs w:val="24"/>
        </w:rPr>
        <w:t>για τα εμπορευματικά κέντρα</w:t>
      </w:r>
      <w:r>
        <w:rPr>
          <w:rFonts w:eastAsia="Times New Roman" w:cs="Times New Roman"/>
          <w:szCs w:val="24"/>
        </w:rPr>
        <w:t xml:space="preserve">, που περιλαμβάνει, εκτός του </w:t>
      </w:r>
      <w:proofErr w:type="spellStart"/>
      <w:r>
        <w:rPr>
          <w:rFonts w:eastAsia="Times New Roman" w:cs="Times New Roman"/>
          <w:szCs w:val="24"/>
        </w:rPr>
        <w:t>Θριασίου</w:t>
      </w:r>
      <w:proofErr w:type="spellEnd"/>
      <w:r>
        <w:rPr>
          <w:rFonts w:eastAsia="Times New Roman" w:cs="Times New Roman"/>
          <w:szCs w:val="24"/>
        </w:rPr>
        <w:t xml:space="preserve">, και άλλο εμπορευματικό κέντρο στη Θεσσαλονίκη, όπως ήδη αναφέραμε πριν, στο Στρατόπεδο </w:t>
      </w:r>
      <w:r>
        <w:rPr>
          <w:rFonts w:eastAsia="Times New Roman" w:cs="Times New Roman"/>
          <w:szCs w:val="24"/>
        </w:rPr>
        <w:t>«</w:t>
      </w:r>
      <w:proofErr w:type="spellStart"/>
      <w:r>
        <w:rPr>
          <w:rFonts w:eastAsia="Times New Roman" w:cs="Times New Roman"/>
          <w:szCs w:val="24"/>
        </w:rPr>
        <w:t>Γκόνου</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ο διαγωνισμός βρίσκεται σε εξέλιξη για την ανάδειξη επενδυτή, </w:t>
      </w:r>
      <w:r>
        <w:rPr>
          <w:rFonts w:eastAsia="Times New Roman" w:cs="Times New Roman"/>
          <w:szCs w:val="24"/>
        </w:rPr>
        <w:lastRenderedPageBreak/>
        <w:t xml:space="preserve">ο οποίος θα κατασκευάσει και θα λειτουργήσει αυτό το εμπορευματικό κέντρο, με προγραμματισμό ο διαγωνισμός να ολοκληρωθεί μέσα στο 2018. </w:t>
      </w:r>
    </w:p>
    <w:p w14:paraId="7E512B3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Επίσης, μέσα στο πρώτο τετράμηνο του 2019 προβλέπετα</w:t>
      </w:r>
      <w:r>
        <w:rPr>
          <w:rFonts w:eastAsia="Times New Roman" w:cs="Times New Roman"/>
          <w:szCs w:val="24"/>
        </w:rPr>
        <w:t>ι να ξεκινήσει ο διαγωνισμός για την ανάδειξη επενδυτή για την κατασκευή και λειτουργία εμπορευματικού κέντρου και στην Αλεξανδρούπολη.</w:t>
      </w:r>
    </w:p>
    <w:p w14:paraId="7E512B3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Η χώρας μας πλέον επανέρχεται δυναμικά και με εξωστρέφεια στο διεθνές προσκήνιο ως κόμβος εμπορίου, με ό,τι αυτό συνεπάγ</w:t>
      </w:r>
      <w:r>
        <w:rPr>
          <w:rFonts w:eastAsia="Times New Roman" w:cs="Times New Roman"/>
          <w:szCs w:val="24"/>
        </w:rPr>
        <w:t>εται και σε γεωπολιτικό επίπεδο.</w:t>
      </w:r>
    </w:p>
    <w:p w14:paraId="7E512B3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Σας ευχαριστώ.</w:t>
      </w:r>
    </w:p>
    <w:p w14:paraId="7E512B33" w14:textId="77777777" w:rsidR="00CD7DD0" w:rsidRDefault="001D7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512B34"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sidRPr="0038307A">
        <w:rPr>
          <w:rFonts w:eastAsia="Times New Roman" w:cs="Times New Roman"/>
          <w:b/>
          <w:szCs w:val="24"/>
        </w:rPr>
        <w:t>:</w:t>
      </w:r>
      <w:r w:rsidRPr="0038307A">
        <w:rPr>
          <w:rFonts w:eastAsia="Times New Roman" w:cs="Times New Roman"/>
          <w:szCs w:val="24"/>
        </w:rPr>
        <w:t xml:space="preserve"> </w:t>
      </w:r>
      <w:r>
        <w:rPr>
          <w:rFonts w:eastAsia="Times New Roman" w:cs="Times New Roman"/>
          <w:szCs w:val="24"/>
        </w:rPr>
        <w:t>Και εμείς σας ευχαριστούμε.</w:t>
      </w:r>
    </w:p>
    <w:p w14:paraId="7E512B3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w:t>
      </w:r>
      <w:r>
        <w:rPr>
          <w:rFonts w:eastAsia="Times New Roman" w:cs="Times New Roman"/>
          <w:szCs w:val="24"/>
        </w:rPr>
        <w:t>πό τα άνω δυτικά θεωρεία, αφού προηγουμένως συμμετείχαν στο εκπαιδευτικό πρόγραμμα «Εργαστήρι Δημοκρατίας», που οργανώνει το Ίδρυμα της Βουλής των Ελλήνων, δεκαεννέα μαθήτριες και μαθητές και ένας συνοδός εκπαιδευτικός από το 2</w:t>
      </w:r>
      <w:r w:rsidRPr="004A5A6E">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Δημοτικό Σχολείο Γλυκών Νερ</w:t>
      </w:r>
      <w:r>
        <w:rPr>
          <w:rFonts w:eastAsia="Times New Roman" w:cs="Times New Roman"/>
          <w:szCs w:val="24"/>
        </w:rPr>
        <w:t xml:space="preserve">ών. </w:t>
      </w:r>
    </w:p>
    <w:p w14:paraId="7E512B3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Η Βουλή σ</w:t>
      </w:r>
      <w:r>
        <w:rPr>
          <w:rFonts w:eastAsia="Times New Roman" w:cs="Times New Roman"/>
          <w:szCs w:val="24"/>
        </w:rPr>
        <w:t>ά</w:t>
      </w:r>
      <w:r>
        <w:rPr>
          <w:rFonts w:eastAsia="Times New Roman" w:cs="Times New Roman"/>
          <w:szCs w:val="24"/>
        </w:rPr>
        <w:t>ς καλωσορίζει.</w:t>
      </w:r>
    </w:p>
    <w:p w14:paraId="7E512B37" w14:textId="77777777" w:rsidR="00CD7DD0" w:rsidRDefault="001D7A26">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7E512B3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Κωνσταντίνος Καραμανλής, </w:t>
      </w:r>
      <w:r>
        <w:rPr>
          <w:rFonts w:eastAsia="Times New Roman" w:cs="Times New Roman"/>
          <w:szCs w:val="24"/>
        </w:rPr>
        <w:t>ε</w:t>
      </w:r>
      <w:r>
        <w:rPr>
          <w:rFonts w:eastAsia="Times New Roman" w:cs="Times New Roman"/>
          <w:szCs w:val="24"/>
        </w:rPr>
        <w:t>ισηγητής της Νέας Δημοκρατίας.</w:t>
      </w:r>
    </w:p>
    <w:p w14:paraId="7E512B39"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sidRPr="0038307A">
        <w:rPr>
          <w:rFonts w:eastAsia="Times New Roman" w:cs="Times New Roman"/>
          <w:b/>
          <w:szCs w:val="24"/>
        </w:rPr>
        <w:t>:</w:t>
      </w:r>
      <w:r w:rsidRPr="0038307A">
        <w:rPr>
          <w:rFonts w:eastAsia="Times New Roman" w:cs="Times New Roman"/>
          <w:szCs w:val="24"/>
        </w:rPr>
        <w:t xml:space="preserve"> </w:t>
      </w:r>
      <w:r>
        <w:rPr>
          <w:rFonts w:eastAsia="Times New Roman" w:cs="Times New Roman"/>
          <w:szCs w:val="24"/>
        </w:rPr>
        <w:t>Σας ευχαριστώ.</w:t>
      </w:r>
    </w:p>
    <w:p w14:paraId="7E512B3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Κύριε Πρόεδρε, κύριοι Υπουργοί, κύριοι Βουλευτές, κατά τ</w:t>
      </w:r>
      <w:r>
        <w:rPr>
          <w:rFonts w:eastAsia="Times New Roman" w:cs="Times New Roman"/>
          <w:szCs w:val="24"/>
        </w:rPr>
        <w:t xml:space="preserve">η συζήτηση στην Επιτροπή Παραγωγής και Εμπορίου για το παρόν νομοσχέδιο, ακούστηκαν -η αλήθεια είναι- πρωτοφανή πράγματα και έγιναν σημαντικές αποκαλύψεις. Αποδείχθηκε πως αυτή η </w:t>
      </w:r>
      <w:r>
        <w:rPr>
          <w:rFonts w:eastAsia="Times New Roman" w:cs="Times New Roman"/>
          <w:szCs w:val="24"/>
        </w:rPr>
        <w:t>σ</w:t>
      </w:r>
      <w:r>
        <w:rPr>
          <w:rFonts w:eastAsia="Times New Roman" w:cs="Times New Roman"/>
          <w:szCs w:val="24"/>
        </w:rPr>
        <w:t>ύμβαση, την οποία φέρνετε σήμερα στη Βουλή, είναι εξόχως προβληματική, αντισ</w:t>
      </w:r>
      <w:r>
        <w:rPr>
          <w:rFonts w:eastAsia="Times New Roman" w:cs="Times New Roman"/>
          <w:szCs w:val="24"/>
        </w:rPr>
        <w:t>τρατεύεται το δημόσιο συμφέρον, περιλαμβάνει αντισυνταγματικές διατάξεις και αποτελεί αποτέλεσμα περίεργων αποφάσεων και ζυμώσεων, οι οποίες εγείρουν πολλά ερωτηματικά.</w:t>
      </w:r>
    </w:p>
    <w:p w14:paraId="7E512B3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Προτού, όμως, προχωρήσω επί της ουσίας στον σχολιασμό της </w:t>
      </w:r>
      <w:r>
        <w:rPr>
          <w:rFonts w:eastAsia="Times New Roman" w:cs="Times New Roman"/>
          <w:szCs w:val="24"/>
        </w:rPr>
        <w:t>σ</w:t>
      </w:r>
      <w:r>
        <w:rPr>
          <w:rFonts w:eastAsia="Times New Roman" w:cs="Times New Roman"/>
          <w:szCs w:val="24"/>
        </w:rPr>
        <w:t>ύμβασης, αφού, κύριε Υπουργέ</w:t>
      </w:r>
      <w:r>
        <w:rPr>
          <w:rFonts w:eastAsia="Times New Roman" w:cs="Times New Roman"/>
          <w:szCs w:val="24"/>
        </w:rPr>
        <w:t xml:space="preserve">, είχαμε την ευκαιρία να τα πούμε εκτενώς στην </w:t>
      </w:r>
      <w:r>
        <w:rPr>
          <w:rFonts w:eastAsia="Times New Roman" w:cs="Times New Roman"/>
          <w:szCs w:val="24"/>
        </w:rPr>
        <w:t>ε</w:t>
      </w:r>
      <w:r>
        <w:rPr>
          <w:rFonts w:eastAsia="Times New Roman" w:cs="Times New Roman"/>
          <w:szCs w:val="24"/>
        </w:rPr>
        <w:t>πιτροπή, επιτρέψτε μου, διότι δεν σας βρίσκουμε και πολύ συχνά στη Βουλή, να κάνω μια γενικότερη αναφορά, για να έχουν όλοι οι Έλληνες πολίτες και το Κοινοβούλιο μια πλήρη εικόνα για την πολιτική που ακολουθε</w:t>
      </w:r>
      <w:r>
        <w:rPr>
          <w:rFonts w:eastAsia="Times New Roman" w:cs="Times New Roman"/>
          <w:szCs w:val="24"/>
        </w:rPr>
        <w:t>ί το Υπουργείο σας, το Υπουργείο Υποδομών και Μεταφορών.</w:t>
      </w:r>
    </w:p>
    <w:p w14:paraId="7E512B3C" w14:textId="77777777" w:rsidR="00CD7DD0" w:rsidRDefault="001D7A26">
      <w:pPr>
        <w:spacing w:after="0" w:line="600" w:lineRule="auto"/>
        <w:ind w:firstLine="720"/>
        <w:jc w:val="both"/>
        <w:rPr>
          <w:rFonts w:eastAsia="Times New Roman" w:cs="Times New Roman"/>
          <w:color w:val="000000" w:themeColor="text1"/>
          <w:szCs w:val="24"/>
        </w:rPr>
      </w:pPr>
      <w:r w:rsidRPr="005C4A8C">
        <w:rPr>
          <w:rFonts w:eastAsia="Times New Roman" w:cs="Times New Roman"/>
          <w:color w:val="000000" w:themeColor="text1"/>
          <w:szCs w:val="24"/>
        </w:rPr>
        <w:lastRenderedPageBreak/>
        <w:t>Τι έχετε κάνει, λοιπόν, κύριε Υπουργέ, εδώ και τέσσερα χρόνια; Πρώτον, θεσμική παράλυση με τον ν.4412, με τον οποίο αλλάξατε όλη τη διαδικασία της ανάθεσης των δημοσίων έργων. Το κάνατε, όμως, με έναν τρόπο εξαιρετικά προβληματικό και ελλειμματικό, που οδή</w:t>
      </w:r>
      <w:r w:rsidRPr="005C4A8C">
        <w:rPr>
          <w:rFonts w:eastAsia="Times New Roman" w:cs="Times New Roman"/>
          <w:color w:val="000000" w:themeColor="text1"/>
          <w:szCs w:val="24"/>
        </w:rPr>
        <w:t xml:space="preserve">γησε σε πλήρες «πάγωμα» όλων των δημοπρατήσεων στο δεύτερο εξάμηνο του 2016 και στο πρώτο τρίμηνο του 2017. Μπλοκάρατε το ΕΣΠΑ για εννέα ολόκληρους μήνες και στην ουσία «πάγωσαν» όλα τα έργα στις </w:t>
      </w:r>
      <w:r w:rsidRPr="005C4A8C">
        <w:rPr>
          <w:rFonts w:eastAsia="Times New Roman" w:cs="Times New Roman"/>
          <w:color w:val="000000" w:themeColor="text1"/>
          <w:szCs w:val="24"/>
        </w:rPr>
        <w:t xml:space="preserve">περιφέρειες. </w:t>
      </w:r>
    </w:p>
    <w:p w14:paraId="7E512B3D" w14:textId="77777777" w:rsidR="00CD7DD0" w:rsidRDefault="001D7A26">
      <w:pPr>
        <w:spacing w:after="0" w:line="600" w:lineRule="auto"/>
        <w:ind w:firstLine="720"/>
        <w:jc w:val="both"/>
        <w:rPr>
          <w:rFonts w:eastAsia="Times New Roman" w:cs="Times New Roman"/>
          <w:szCs w:val="24"/>
        </w:rPr>
      </w:pPr>
      <w:r w:rsidRPr="005C4A8C">
        <w:rPr>
          <w:rFonts w:eastAsia="Times New Roman" w:cs="Times New Roman"/>
          <w:color w:val="000000" w:themeColor="text1"/>
          <w:szCs w:val="24"/>
        </w:rPr>
        <w:t>Δεύτερο χαρακτηριστικό της θητείας σας. Απέχθε</w:t>
      </w:r>
      <w:r w:rsidRPr="005C4A8C">
        <w:rPr>
          <w:rFonts w:eastAsia="Times New Roman" w:cs="Times New Roman"/>
          <w:color w:val="000000" w:themeColor="text1"/>
          <w:szCs w:val="24"/>
        </w:rPr>
        <w:t xml:space="preserve">ια προς τις </w:t>
      </w:r>
      <w:r>
        <w:rPr>
          <w:rFonts w:eastAsia="Times New Roman" w:cs="Times New Roman"/>
          <w:szCs w:val="24"/>
        </w:rPr>
        <w:t>ανεξάρτητες διοικητικές αρχές. Θυμίζω την περίφημη διαγωνιστική διαδικασία για τα κοντέινερ για τους μετανάστες, η οποία, όπως υπογράμμισε η Ανεξάρτητη Αρχή Δημοσίων Συμβάσεων, ήταν διάτρητη νομικά και παρ</w:t>
      </w:r>
      <w:r>
        <w:rPr>
          <w:rFonts w:eastAsia="Times New Roman" w:cs="Times New Roman"/>
          <w:szCs w:val="24"/>
        </w:rPr>
        <w:t xml:space="preserve">αβίαζε διατάξεις, τόσο του Εθνικού όσο </w:t>
      </w:r>
      <w:r>
        <w:rPr>
          <w:rFonts w:eastAsia="Times New Roman" w:cs="Times New Roman"/>
          <w:szCs w:val="24"/>
        </w:rPr>
        <w:t xml:space="preserve">και του </w:t>
      </w:r>
      <w:proofErr w:type="spellStart"/>
      <w:r>
        <w:rPr>
          <w:rFonts w:eastAsia="Times New Roman" w:cs="Times New Roman"/>
          <w:szCs w:val="24"/>
        </w:rPr>
        <w:t>Ενωσιακού</w:t>
      </w:r>
      <w:proofErr w:type="spellEnd"/>
      <w:r>
        <w:rPr>
          <w:rFonts w:eastAsia="Times New Roman" w:cs="Times New Roman"/>
          <w:szCs w:val="24"/>
        </w:rPr>
        <w:t xml:space="preserve"> Δ</w:t>
      </w:r>
      <w:r>
        <w:rPr>
          <w:rFonts w:eastAsia="Times New Roman" w:cs="Times New Roman"/>
          <w:szCs w:val="24"/>
        </w:rPr>
        <w:t xml:space="preserve">ικαίου. Και τότε εσείς τι λέγατε, κύριε Υπουργέ; Καταγγέλλατε τις ανεξάρτητες αρχές ότι είναι </w:t>
      </w:r>
      <w:r>
        <w:rPr>
          <w:rFonts w:eastAsia="Times New Roman" w:cs="Times New Roman"/>
          <w:szCs w:val="24"/>
        </w:rPr>
        <w:t>«οάσεις</w:t>
      </w:r>
      <w:r>
        <w:rPr>
          <w:rFonts w:eastAsia="Times New Roman" w:cs="Times New Roman"/>
          <w:szCs w:val="24"/>
        </w:rPr>
        <w:t xml:space="preserve"> σπατάλης και ανομίας</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απολογούνται μόνο στον θεό</w:t>
      </w:r>
      <w:r>
        <w:rPr>
          <w:rFonts w:eastAsia="Times New Roman" w:cs="Times New Roman"/>
          <w:szCs w:val="24"/>
        </w:rPr>
        <w:t>»</w:t>
      </w:r>
      <w:r w:rsidRPr="00093769">
        <w:rPr>
          <w:rFonts w:eastAsia="Times New Roman" w:cs="Times New Roman"/>
          <w:szCs w:val="24"/>
        </w:rPr>
        <w:t xml:space="preserve">, </w:t>
      </w:r>
      <w:r>
        <w:rPr>
          <w:rFonts w:eastAsia="Times New Roman" w:cs="Times New Roman"/>
          <w:szCs w:val="24"/>
        </w:rPr>
        <w:t xml:space="preserve">όταν όλοι γνωρίζουμε ότι στην Ευρωπαϊκή Ένωση οι ανεξάρτητες αρχές είναι ένα </w:t>
      </w:r>
      <w:r>
        <w:rPr>
          <w:rFonts w:eastAsia="Times New Roman" w:cs="Times New Roman"/>
          <w:szCs w:val="24"/>
        </w:rPr>
        <w:t>θεσμικό αντίβαρο στην εκτελεστική εξουσία.</w:t>
      </w:r>
    </w:p>
    <w:p w14:paraId="7E512B3E"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Τρίτο χαρακτηριστικό. Αποστροφή σε κάθε έννοια διαφάνειας στα δημόσια έργα και θα σας πω μόνο ένα παράδειγμα. Από το 2015 αναβάλατε τη λειτουργία του ΕΣΗΔΗΣ, την οποία την έχετε φέρει εδώ και ενάμιση χρόνο, αλλά λ</w:t>
      </w:r>
      <w:r>
        <w:rPr>
          <w:rFonts w:eastAsia="Times New Roman" w:cs="Times New Roman"/>
          <w:szCs w:val="24"/>
        </w:rPr>
        <w:t xml:space="preserve">ειτουργεί με φοβερά προβλήματα. </w:t>
      </w:r>
    </w:p>
    <w:p w14:paraId="7E512B3F"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Τέταρτο χαρακτηριστικό. Πλήρη απουσία νέων έργων. Δεν υπάρχει ούτε ένα μεγάλο δημόσιο έργο που η Κυβέρνηση αυτή έχει </w:t>
      </w:r>
      <w:proofErr w:type="spellStart"/>
      <w:r>
        <w:rPr>
          <w:rFonts w:eastAsia="Times New Roman" w:cs="Times New Roman"/>
          <w:szCs w:val="24"/>
        </w:rPr>
        <w:t>συμβασιοποιήσει</w:t>
      </w:r>
      <w:proofErr w:type="spellEnd"/>
      <w:r>
        <w:rPr>
          <w:rFonts w:eastAsia="Times New Roman" w:cs="Times New Roman"/>
          <w:szCs w:val="24"/>
        </w:rPr>
        <w:t>. Απλά, τελειώνετε τα έργα των προηγουμένων ετών και αυτό που κάνετε είναι ότι αφήνετε τη χ</w:t>
      </w:r>
      <w:r>
        <w:rPr>
          <w:rFonts w:eastAsia="Times New Roman" w:cs="Times New Roman"/>
          <w:szCs w:val="24"/>
        </w:rPr>
        <w:t xml:space="preserve">ώρα χωρίς κανέναν σχεδιασμό για μεγάλα έργα. Περιμένουμε, βέβαια, αφού μας το είπατε και εσείς, με πολύ μεγάλο ενδιαφέρον να δούμε τι θα γίνει στο Καστέλι και αν όντως θα υπογραφεί η σύμβαση. </w:t>
      </w:r>
    </w:p>
    <w:p w14:paraId="7E512B40"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Έρχομαι στο πέμπτο. Εκτόξευση του κόστους των έργων. Δεν το λέμ</w:t>
      </w:r>
      <w:r>
        <w:rPr>
          <w:rFonts w:eastAsia="Times New Roman" w:cs="Times New Roman"/>
          <w:szCs w:val="24"/>
        </w:rPr>
        <w:t xml:space="preserve">ε εμείς αυτό, το λέει η έκθεση του Ευρωπαϊκού Ελεγκτικού Συνεδρίου του περασμένου Μαρτίου, η οποία ήταν αποκαλυπτική και επιβεβαιώνει όλα αυτά τα οποία λέει η Αξιωματική Αντιπολίτευση. Οι καθυστερήσεις με τα </w:t>
      </w:r>
      <w:r>
        <w:rPr>
          <w:rFonts w:eastAsia="Times New Roman" w:cs="Times New Roman"/>
          <w:szCs w:val="24"/>
          <w:lang w:val="en-US"/>
        </w:rPr>
        <w:t>capital</w:t>
      </w:r>
      <w:r w:rsidRPr="00BA780B">
        <w:rPr>
          <w:rFonts w:eastAsia="Times New Roman" w:cs="Times New Roman"/>
          <w:szCs w:val="24"/>
        </w:rPr>
        <w:t xml:space="preserve"> </w:t>
      </w:r>
      <w:r>
        <w:rPr>
          <w:rFonts w:eastAsia="Times New Roman" w:cs="Times New Roman"/>
          <w:szCs w:val="24"/>
          <w:lang w:val="en-US"/>
        </w:rPr>
        <w:t>controls</w:t>
      </w:r>
      <w:r w:rsidRPr="00BA780B">
        <w:rPr>
          <w:rFonts w:eastAsia="Times New Roman" w:cs="Times New Roman"/>
          <w:szCs w:val="24"/>
        </w:rPr>
        <w:t>, η δ</w:t>
      </w:r>
      <w:r>
        <w:rPr>
          <w:rFonts w:eastAsia="Times New Roman" w:cs="Times New Roman"/>
          <w:szCs w:val="24"/>
        </w:rPr>
        <w:t>ήθεν περήφανη διαπραγμάτευσ</w:t>
      </w:r>
      <w:r>
        <w:rPr>
          <w:rFonts w:eastAsia="Times New Roman" w:cs="Times New Roman"/>
          <w:szCs w:val="24"/>
        </w:rPr>
        <w:t xml:space="preserve">η που κάνατε. Τελικά τι κάνατε για τα μεγάλα έργα; Κόστισαν 500 εκατομμύρια παραπάνω. </w:t>
      </w:r>
    </w:p>
    <w:p w14:paraId="7E512B41"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 xml:space="preserve">Έκτο. Πολλά λόγια, καθόλου έργα, τεράστιες καθυστερήσεις. Επιγραμματικά, το ξέρει πλέον όλη η χώρα. Πάτρα-Πύργος, πέρασαν τέσσερα χρόνια, το έργο το </w:t>
      </w:r>
      <w:proofErr w:type="spellStart"/>
      <w:r>
        <w:rPr>
          <w:rFonts w:eastAsia="Times New Roman" w:cs="Times New Roman"/>
          <w:szCs w:val="24"/>
        </w:rPr>
        <w:t>σαλαμοποιήσατε</w:t>
      </w:r>
      <w:proofErr w:type="spellEnd"/>
      <w:r>
        <w:rPr>
          <w:rFonts w:eastAsia="Times New Roman" w:cs="Times New Roman"/>
          <w:szCs w:val="24"/>
        </w:rPr>
        <w:t>, δώσα</w:t>
      </w:r>
      <w:r>
        <w:rPr>
          <w:rFonts w:eastAsia="Times New Roman" w:cs="Times New Roman"/>
          <w:szCs w:val="24"/>
        </w:rPr>
        <w:t>τε τέσσερα τμήματα σε μια εταιρεία που είναι εξόχως προβληματική, την εταιρεία του κ. Καλογρίτσα και ασφαλώς η πρόσφατη απόφασή σας να κατοχυρώσετε το πρώτο τμήμα στην κοινοπραξία «ΤΟΞΟΤΗΣ», δεν εξέπληξε κανέναν, αλλά εξέπληξε, κύριε Υπουργέ, την κοινή λογ</w:t>
      </w:r>
      <w:r>
        <w:rPr>
          <w:rFonts w:eastAsia="Times New Roman" w:cs="Times New Roman"/>
          <w:szCs w:val="24"/>
        </w:rPr>
        <w:t xml:space="preserve">ική. Διότι δεν σας προβληματίζει ούτε η τεράστια έκπτωση του 53% ούτε ότι η Τράπεζα Αττικής δεν ανανέωσε </w:t>
      </w:r>
      <w:r>
        <w:rPr>
          <w:rFonts w:eastAsia="Times New Roman" w:cs="Times New Roman"/>
          <w:szCs w:val="24"/>
        </w:rPr>
        <w:lastRenderedPageBreak/>
        <w:t xml:space="preserve">την εγγυητική επιστολή καλής εκτέλεσης, δεδομένου ότι η εταιρεία αυτή είναι σχεδόν χρεοκοπημένη και χρωστάει πάνω από 120 εκατομμύρια ευρώ. </w:t>
      </w:r>
    </w:p>
    <w:p w14:paraId="7E512B42"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Μετά έρχον</w:t>
      </w:r>
      <w:r>
        <w:rPr>
          <w:rFonts w:eastAsia="Times New Roman" w:cs="Times New Roman"/>
          <w:szCs w:val="24"/>
        </w:rPr>
        <w:t>ται οι περίφημες εξαγγελίες του Υπουργού για τον ΒΟΑΚ και για τη σιδηροδρομική Εγνατία. Λόγια, λόγια, λόγια! Όπου σταθείτε, τάζετε έργα, αλλά δεν έχετε υπογράψει ούτε μία σύμβαση εδώ και τέσσερα χρόνια για ένα μεγάλο έργο.</w:t>
      </w:r>
    </w:p>
    <w:p w14:paraId="7E512B43"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Πάμε στο έβδομο. Κατηγορείτε το π</w:t>
      </w:r>
      <w:r>
        <w:rPr>
          <w:rFonts w:eastAsia="Times New Roman" w:cs="Times New Roman"/>
          <w:szCs w:val="24"/>
        </w:rPr>
        <w:t xml:space="preserve">αλιό πολιτικό σύστημα για ρουσφέτια. Να δούμε τι κάνει ο ΣΥΡΙΖΑ. Βόλεμα </w:t>
      </w:r>
      <w:proofErr w:type="spellStart"/>
      <w:r>
        <w:rPr>
          <w:rFonts w:eastAsia="Times New Roman" w:cs="Times New Roman"/>
          <w:szCs w:val="24"/>
        </w:rPr>
        <w:t>υμετέρων</w:t>
      </w:r>
      <w:proofErr w:type="spellEnd"/>
      <w:r>
        <w:rPr>
          <w:rFonts w:eastAsia="Times New Roman" w:cs="Times New Roman"/>
          <w:szCs w:val="24"/>
        </w:rPr>
        <w:t>. Ογδόντα στην ΕΥΑΘ, τριακόσιοι άνθρωποι στην ΕΥΔΑΠ, διακόσιοι ενενήντα πέντε στο μετρό και τριακόσιοι είκοσι τέσσερις στην ΕΕΣΤΥ και αυτά είναι μόνο συγκεκριμένοι οργανισμοί κ</w:t>
      </w:r>
      <w:r>
        <w:rPr>
          <w:rFonts w:eastAsia="Times New Roman" w:cs="Times New Roman"/>
          <w:szCs w:val="24"/>
        </w:rPr>
        <w:t>αι ΔΕΚΟ του Υπουργείου.</w:t>
      </w:r>
    </w:p>
    <w:p w14:paraId="7E512B44"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 xml:space="preserve">Όγδοο. Κάνατε το απίστευτο πράγμα που δεν έχει κάνει καμμία χώρα της Ευρωπαϊκής Ένωσης. Κρατικοποίηση ή, όπως το λέτε, </w:t>
      </w:r>
      <w:proofErr w:type="spellStart"/>
      <w:r>
        <w:rPr>
          <w:rFonts w:eastAsia="Times New Roman" w:cs="Times New Roman"/>
          <w:szCs w:val="24"/>
        </w:rPr>
        <w:t>αποϊδιωτικοποίηση</w:t>
      </w:r>
      <w:proofErr w:type="spellEnd"/>
      <w:r>
        <w:rPr>
          <w:rFonts w:eastAsia="Times New Roman" w:cs="Times New Roman"/>
          <w:szCs w:val="24"/>
        </w:rPr>
        <w:t xml:space="preserve"> του ΟΑΣΘ. Το κάνατε, πανηγυρίσατε, ήρθαν όλοι και σας </w:t>
      </w:r>
      <w:proofErr w:type="spellStart"/>
      <w:r>
        <w:rPr>
          <w:rFonts w:eastAsia="Times New Roman" w:cs="Times New Roman"/>
          <w:szCs w:val="24"/>
        </w:rPr>
        <w:t>χειροκροτάγανε</w:t>
      </w:r>
      <w:proofErr w:type="spellEnd"/>
      <w:r>
        <w:rPr>
          <w:rFonts w:eastAsia="Times New Roman" w:cs="Times New Roman"/>
          <w:szCs w:val="24"/>
        </w:rPr>
        <w:t>, αλλά τώρα η κατάσταση στη</w:t>
      </w:r>
      <w:r>
        <w:rPr>
          <w:rFonts w:eastAsia="Times New Roman" w:cs="Times New Roman"/>
          <w:szCs w:val="24"/>
        </w:rPr>
        <w:t xml:space="preserve"> Θεσσαλονίκη είναι τραγική. το παραδέχθηκε άλλωστε και ο ίδιος ο Πρωθυπουργός, ο κ. Τσίπρας, στη ΔΕΘ, λέγοντας ότι η νέα διοίκηση του ΟΑΣΘ δεν έχει ανταποκριθεί στις απαιτήσεις και τις προσδοκίες των πολιτών της Θεσσαλονίκης.</w:t>
      </w:r>
    </w:p>
    <w:p w14:paraId="7E512B45"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Περνάω στο ένατο. Τραγική υποβ</w:t>
      </w:r>
      <w:r>
        <w:rPr>
          <w:rFonts w:eastAsia="Times New Roman" w:cs="Times New Roman"/>
          <w:szCs w:val="24"/>
        </w:rPr>
        <w:t xml:space="preserve">άθμιση των αστικών συγκοινωνιών. Από </w:t>
      </w:r>
      <w:r>
        <w:rPr>
          <w:rFonts w:eastAsia="Times New Roman" w:cs="Times New Roman"/>
          <w:szCs w:val="24"/>
        </w:rPr>
        <w:t>σήμερα</w:t>
      </w:r>
      <w:r>
        <w:rPr>
          <w:rFonts w:eastAsia="Times New Roman" w:cs="Times New Roman"/>
          <w:szCs w:val="24"/>
        </w:rPr>
        <w:t xml:space="preserve">, μάλιστα, οι επιβάτες του μετρό που κατευθύνονται προς το αεροδρόμιο θα </w:t>
      </w:r>
      <w:r>
        <w:rPr>
          <w:rFonts w:eastAsia="Times New Roman" w:cs="Times New Roman"/>
          <w:szCs w:val="24"/>
        </w:rPr>
        <w:lastRenderedPageBreak/>
        <w:t xml:space="preserve">πρέπει να αποβιβάζονται στον σταθμό </w:t>
      </w:r>
      <w:proofErr w:type="spellStart"/>
      <w:r>
        <w:rPr>
          <w:rFonts w:eastAsia="Times New Roman" w:cs="Times New Roman"/>
          <w:szCs w:val="24"/>
        </w:rPr>
        <w:t>Δουκίσσης</w:t>
      </w:r>
      <w:proofErr w:type="spellEnd"/>
      <w:r>
        <w:rPr>
          <w:rFonts w:eastAsia="Times New Roman" w:cs="Times New Roman"/>
          <w:szCs w:val="24"/>
        </w:rPr>
        <w:t xml:space="preserve"> Πλακεντίας. Ένας πολίτης, λοιπόν, που θέλει να κατευθυνθεί από το Περιστέρι στο αεροδρόμιο, θα</w:t>
      </w:r>
      <w:r>
        <w:rPr>
          <w:rFonts w:eastAsia="Times New Roman" w:cs="Times New Roman"/>
          <w:szCs w:val="24"/>
        </w:rPr>
        <w:t xml:space="preserve"> πρέπει να αλλάξει τρία διαφορετικά τρένα. Αν είναι ποτέ δυνατόν!</w:t>
      </w:r>
    </w:p>
    <w:p w14:paraId="7E512B46"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Έτσι, λοιπόν, στηρίζει η Κυβέρνηση αυτή τους μη προνομιούχους, γιατί οι αστικές συγκοινωνίες είναι οι συγκοινωνίες τις οποίες χρησιμοποιούν οι άνθρωποι που καθημερινά πάνε στις δουλειές τους</w:t>
      </w:r>
      <w:r>
        <w:rPr>
          <w:rFonts w:eastAsia="Times New Roman" w:cs="Times New Roman"/>
          <w:szCs w:val="24"/>
        </w:rPr>
        <w:t>.</w:t>
      </w:r>
    </w:p>
    <w:p w14:paraId="7E512B47"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Θα ήθελα, επίσης, να συνεχίσω, λέγοντας και το εξής: Μιλάτε για δήθεν σκάνδαλα που έχουν κάνει οι προηγούμενοι και τον τελευταίο καιρό βλέπουμε ότι αυτό το κάνετε στον υπερθετικό βαθμό, γιατί κάνει μία απόπειρα η Κυβέρνηση να κάνει μία ρελάνς και να μιλή</w:t>
      </w:r>
      <w:r>
        <w:rPr>
          <w:rFonts w:eastAsia="Times New Roman" w:cs="Times New Roman"/>
          <w:szCs w:val="24"/>
        </w:rPr>
        <w:t xml:space="preserve">σει για σκανδαλολογία. </w:t>
      </w:r>
    </w:p>
    <w:p w14:paraId="7E512B48"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 xml:space="preserve">Θα σας πω, όμως, ένα πράγμα. Εσείς που μιλάτε για δήθεν σκάνδαλα, έχετε να μας πείτε τίποτα για τις </w:t>
      </w:r>
      <w:proofErr w:type="spellStart"/>
      <w:r>
        <w:rPr>
          <w:rFonts w:eastAsia="Times New Roman" w:cs="Times New Roman"/>
          <w:szCs w:val="24"/>
        </w:rPr>
        <w:t>εκατόν</w:t>
      </w:r>
      <w:proofErr w:type="spellEnd"/>
      <w:r>
        <w:rPr>
          <w:rFonts w:eastAsia="Times New Roman" w:cs="Times New Roman"/>
          <w:szCs w:val="24"/>
        </w:rPr>
        <w:t xml:space="preserve"> είκοσι επτά απευθείας αναθέσεις που έχετε κάνει μέσα σε εννέα μήνες από 1-1-2017 έως 14-9-2017;</w:t>
      </w:r>
    </w:p>
    <w:p w14:paraId="7E512B49"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Αυτά</w:t>
      </w:r>
      <w:r w:rsidRPr="00291FB8">
        <w:rPr>
          <w:rFonts w:eastAsia="Times New Roman" w:cs="Times New Roman"/>
          <w:szCs w:val="24"/>
        </w:rPr>
        <w:t>,</w:t>
      </w:r>
      <w:r>
        <w:rPr>
          <w:rFonts w:eastAsia="Times New Roman" w:cs="Times New Roman"/>
          <w:szCs w:val="24"/>
        </w:rPr>
        <w:t xml:space="preserve"> λοιπόν</w:t>
      </w:r>
      <w:r w:rsidRPr="00291FB8">
        <w:rPr>
          <w:rFonts w:eastAsia="Times New Roman" w:cs="Times New Roman"/>
          <w:szCs w:val="24"/>
        </w:rPr>
        <w:t>,</w:t>
      </w:r>
      <w:r>
        <w:rPr>
          <w:rFonts w:eastAsia="Times New Roman" w:cs="Times New Roman"/>
          <w:szCs w:val="24"/>
        </w:rPr>
        <w:t xml:space="preserve"> είναι ζητήματα</w:t>
      </w:r>
      <w:r w:rsidRPr="00291FB8">
        <w:rPr>
          <w:rFonts w:eastAsia="Times New Roman" w:cs="Times New Roman"/>
          <w:szCs w:val="24"/>
        </w:rPr>
        <w:t>,</w:t>
      </w:r>
      <w:r>
        <w:rPr>
          <w:rFonts w:eastAsia="Times New Roman" w:cs="Times New Roman"/>
          <w:szCs w:val="24"/>
        </w:rPr>
        <w:t xml:space="preserve"> στα οποία πρέπει κάποτε να απαντήσετε. Αυτά δεν τα έχει πει η Αξιωματική Αντιπολίτευση, αλλά έγιναν γνωστά, έπειτα από έλεγχο από την Ανεξάρτητη Αρχή Δημοσίων Συμβάσεων.</w:t>
      </w:r>
    </w:p>
    <w:p w14:paraId="7E512B4A"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Πάμε, λοιπόν, κυρίες και κύριοι συνάδελφοι, να μιλήσουμε -επειδή έχουμε χρόνο και στη</w:t>
      </w:r>
      <w:r>
        <w:rPr>
          <w:rFonts w:eastAsia="Times New Roman" w:cs="Times New Roman"/>
          <w:szCs w:val="24"/>
        </w:rPr>
        <w:t xml:space="preserve"> δευτερολογία- για το θέμα του </w:t>
      </w:r>
      <w:proofErr w:type="spellStart"/>
      <w:r>
        <w:rPr>
          <w:rFonts w:eastAsia="Times New Roman" w:cs="Times New Roman"/>
          <w:szCs w:val="24"/>
        </w:rPr>
        <w:t>Θριασίου</w:t>
      </w:r>
      <w:proofErr w:type="spellEnd"/>
      <w:r>
        <w:rPr>
          <w:rFonts w:eastAsia="Times New Roman" w:cs="Times New Roman"/>
          <w:szCs w:val="24"/>
        </w:rPr>
        <w:t xml:space="preserve">. </w:t>
      </w:r>
    </w:p>
    <w:p w14:paraId="7E512B4B"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 αρχάς να πούμε ότι έχουμε το θέμα του «Ελευθέριος Βενιζέλος». Το είπαμε και στην επιτροπή. Ήρθε η Ευρωπαϊκή Επιτροπή </w:t>
      </w:r>
      <w:r w:rsidRPr="00F331DF">
        <w:rPr>
          <w:rFonts w:eastAsia="Times New Roman"/>
          <w:bCs/>
        </w:rPr>
        <w:t>και</w:t>
      </w:r>
      <w:r>
        <w:rPr>
          <w:rFonts w:eastAsia="Times New Roman" w:cs="Times New Roman"/>
          <w:szCs w:val="24"/>
        </w:rPr>
        <w:t xml:space="preserve"> σας «τράβηξε το αυτί» και για τη διαδικασία και για το τίμημα. </w:t>
      </w:r>
    </w:p>
    <w:p w14:paraId="7E512B4C"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Επειδή, λοιπόν, κύριε Πρ</w:t>
      </w:r>
      <w:r>
        <w:rPr>
          <w:rFonts w:eastAsia="Times New Roman" w:cs="Times New Roman"/>
          <w:szCs w:val="24"/>
        </w:rPr>
        <w:t>όεδρε, το κόμμα της Νέας Δημοκρατίας ανέκαθεν υπήρξε υπέρμαχος των μεγάλων στρατηγικών επενδύσεων στη χώρα, των επενδύσεων που προσφέρουν ανταγωνιστικότητα στην οικονομία και συμβάλλουν στην απασχόληση του εργατικού δυναμικού, των επενδύσεων που πάνω απ’ ό</w:t>
      </w:r>
      <w:r>
        <w:rPr>
          <w:rFonts w:eastAsia="Times New Roman" w:cs="Times New Roman"/>
          <w:szCs w:val="24"/>
        </w:rPr>
        <w:t>λα εξυπηρετούν το εθνικό συμφέρον, που λειτουργούν υπέρ των πολλών και όχι των λίγων, είμαστε υπέρμαχοι αυτής της πολιτικής. Επίσης, εμείς το πράξαμε πρώτοι με την έλευση της «</w:t>
      </w:r>
      <w:r>
        <w:rPr>
          <w:rFonts w:eastAsia="Times New Roman" w:cs="Times New Roman"/>
          <w:szCs w:val="24"/>
          <w:lang w:val="en-US"/>
        </w:rPr>
        <w:t>COSCO</w:t>
      </w:r>
      <w:r>
        <w:rPr>
          <w:rFonts w:eastAsia="Times New Roman" w:cs="Times New Roman"/>
          <w:szCs w:val="24"/>
        </w:rPr>
        <w:t xml:space="preserve">» στον ΟΛΠ. Εμείς, λοιπόν, πιστεύουμε στην ανάγκη αξιοποίησης του </w:t>
      </w:r>
      <w:proofErr w:type="spellStart"/>
      <w:r>
        <w:rPr>
          <w:rFonts w:eastAsia="Times New Roman" w:cs="Times New Roman"/>
          <w:szCs w:val="24"/>
        </w:rPr>
        <w:t>Θριασίου</w:t>
      </w:r>
      <w:proofErr w:type="spellEnd"/>
      <w:r>
        <w:rPr>
          <w:rFonts w:eastAsia="Times New Roman" w:cs="Times New Roman"/>
          <w:szCs w:val="24"/>
        </w:rPr>
        <w:t>,</w:t>
      </w:r>
      <w:r>
        <w:rPr>
          <w:rFonts w:eastAsia="Times New Roman" w:cs="Times New Roman"/>
          <w:szCs w:val="24"/>
        </w:rPr>
        <w:t xml:space="preserve"> που θα ενισχύσει τον ρόλο του Πειραιά στον θαλάσσιο διάδρομο της Ασίας και της Ευρώπης. </w:t>
      </w:r>
    </w:p>
    <w:p w14:paraId="7E512B4D"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Δεν είναι δυνατόν, όμως, να στηρίξουμε τη συγκεκριμένη σύμβαση που έχετε φέρει με διαφοροποιημένους όρους από αυτούς της προκήρυξης. Επί της ουσίας, κατατέθηκε μία μο</w:t>
      </w:r>
      <w:r>
        <w:rPr>
          <w:rFonts w:eastAsia="Times New Roman" w:cs="Times New Roman"/>
          <w:szCs w:val="24"/>
        </w:rPr>
        <w:t>ναδική προσφορά, την οποία παλαιότερα εσείς καταγγέλλατε στις άλλες παραχωρήσεις συμβάσεων που γίνονταν. Δεν είναι δυνατόν να περιμένετε να στηρίξουμε μία σύμβαση, στην οποία προβλέπεται εφάπαξ τίμημα, μειωμένο κατά 50%, με την απόφαση του Διοικητικού Συμβ</w:t>
      </w:r>
      <w:r>
        <w:rPr>
          <w:rFonts w:eastAsia="Times New Roman" w:cs="Times New Roman"/>
          <w:szCs w:val="24"/>
        </w:rPr>
        <w:t xml:space="preserve">ουλίου της «ΓΑΙΑΟΣΕ». </w:t>
      </w:r>
    </w:p>
    <w:p w14:paraId="7E512B4E"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δεν είναι μόνο αυτό. Οι αρχικές σας εκτιμήσεις για την επένδυση αυτή ήταν για 250 εκατομμύρια ευρώ. Με βάση τη μέση μεσιτική τιμή </w:t>
      </w:r>
      <w:r w:rsidRPr="008F0891">
        <w:rPr>
          <w:rFonts w:eastAsia="Times New Roman" w:cs="Times New Roman"/>
          <w:bCs/>
          <w:shd w:val="clear" w:color="auto" w:fill="FFFFFF"/>
        </w:rPr>
        <w:t>που</w:t>
      </w:r>
      <w:r>
        <w:rPr>
          <w:rFonts w:eastAsia="Times New Roman" w:cs="Times New Roman"/>
          <w:szCs w:val="24"/>
        </w:rPr>
        <w:t xml:space="preserve"> ισχύει σήμερα, το σύνολο της έκτασης των κτηρίων αποτιμάται στα 150 εκατομμύρια ευρώ. Όμως, το συνολικό τίμημα της σύμβασης που φέρνετε εσείς για τα εξήντα χρόνια είναι 67 εκατομμύρια ευρώ. </w:t>
      </w:r>
    </w:p>
    <w:p w14:paraId="7E512B4F"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Αν σε αυτά υπολογίσουμε και τις ευκολίες που παρέχετε, τα δωράκι</w:t>
      </w:r>
      <w:r>
        <w:rPr>
          <w:rFonts w:eastAsia="Times New Roman" w:cs="Times New Roman"/>
          <w:szCs w:val="24"/>
        </w:rPr>
        <w:t xml:space="preserve">α που παρέχετε στον </w:t>
      </w:r>
      <w:proofErr w:type="spellStart"/>
      <w:r>
        <w:rPr>
          <w:rFonts w:eastAsia="Times New Roman" w:cs="Times New Roman"/>
          <w:szCs w:val="24"/>
        </w:rPr>
        <w:t>παραχωρησιούχο</w:t>
      </w:r>
      <w:proofErr w:type="spellEnd"/>
      <w:r>
        <w:rPr>
          <w:rFonts w:eastAsia="Times New Roman" w:cs="Times New Roman"/>
          <w:szCs w:val="24"/>
        </w:rPr>
        <w:t xml:space="preserve">, ιδίως με τη μεταφορά έργων από τη δεύτερη στην πρώτη περίοδο και,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xml:space="preserve">, με εγγύηση του ελληνικού δημοσίου, το τίμημα πέφτει στα 41 εκατομμύρια ευρώ. </w:t>
      </w:r>
    </w:p>
    <w:p w14:paraId="7E512B50"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Δεν είναι δυνατόν, λοιπόν, να περιμένετε από την Αξιωματική</w:t>
      </w:r>
      <w:r>
        <w:rPr>
          <w:rFonts w:eastAsia="Times New Roman" w:cs="Times New Roman"/>
          <w:szCs w:val="24"/>
        </w:rPr>
        <w:t xml:space="preserve"> Αντιπολίτευση να στηρίξει αυτή τη σύμβαση, που θεσπίζει εκ των υστέρων </w:t>
      </w:r>
      <w:proofErr w:type="spellStart"/>
      <w:r>
        <w:rPr>
          <w:rFonts w:eastAsia="Times New Roman" w:cs="Times New Roman"/>
          <w:szCs w:val="24"/>
        </w:rPr>
        <w:t>υπερτετραπλασιασμό</w:t>
      </w:r>
      <w:proofErr w:type="spellEnd"/>
      <w:r>
        <w:rPr>
          <w:rFonts w:eastAsia="Times New Roman" w:cs="Times New Roman"/>
          <w:szCs w:val="24"/>
        </w:rPr>
        <w:t xml:space="preserve"> του συντελεστή δόμησης και του ποσοστού κάλυψης, δυνατότητα πώλησης της ηλεκτρικής ενέργειας και απαλλαγή του </w:t>
      </w:r>
      <w:proofErr w:type="spellStart"/>
      <w:r>
        <w:rPr>
          <w:rFonts w:eastAsia="Times New Roman" w:cs="Times New Roman"/>
          <w:szCs w:val="24"/>
        </w:rPr>
        <w:t>παραχωρησιούχου</w:t>
      </w:r>
      <w:proofErr w:type="spellEnd"/>
      <w:r>
        <w:rPr>
          <w:rFonts w:eastAsia="Times New Roman" w:cs="Times New Roman"/>
          <w:szCs w:val="24"/>
        </w:rPr>
        <w:t xml:space="preserve"> από τα δημοτικά τέλη. Αυτές </w:t>
      </w:r>
      <w:r w:rsidRPr="00D66BCA">
        <w:rPr>
          <w:rFonts w:eastAsia="Times New Roman"/>
          <w:bCs/>
        </w:rPr>
        <w:t>είναι</w:t>
      </w:r>
      <w:r>
        <w:rPr>
          <w:rFonts w:eastAsia="Times New Roman" w:cs="Times New Roman"/>
          <w:szCs w:val="24"/>
        </w:rPr>
        <w:t xml:space="preserve"> καθορ</w:t>
      </w:r>
      <w:r>
        <w:rPr>
          <w:rFonts w:eastAsia="Times New Roman" w:cs="Times New Roman"/>
          <w:szCs w:val="24"/>
        </w:rPr>
        <w:t xml:space="preserve">ιστικής σημασίας αλλαγές, που έγιναν μετά την κατάθεση της μοναδικής προσφοράς, όπως κατήγγειλε πολύ εύστοχα ο κ. Μανιάτης στην επιτροπή. </w:t>
      </w:r>
    </w:p>
    <w:p w14:paraId="7E512B51"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Δεν είναι δυνατόν, λοιπόν, να θέλετε να στηρίξουμε αυτή τη σύμβαση, με την οποία το ελληνικό δημόσιο αναλαμβάνει εγγυ</w:t>
      </w:r>
      <w:r>
        <w:rPr>
          <w:rFonts w:eastAsia="Times New Roman" w:cs="Times New Roman"/>
          <w:szCs w:val="24"/>
        </w:rPr>
        <w:t xml:space="preserve">ητής όλου του επιχειρηματικού κινδύνου μιας ιδιωτικής επένδυσης. </w:t>
      </w:r>
    </w:p>
    <w:p w14:paraId="7E512B52"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lastRenderedPageBreak/>
        <w:t>Δεν είναι δυνατόν να περιμένετε να ψηφίσουμε αυτή τη σύμβαση, που με αντισυνταγματικό τρόπο προβλέπει πως κατά τη διάρκεια της περιόδου παραχώρησης, δηλαδή για εξήντα χρόνια, δεν θα πρέπει ν</w:t>
      </w:r>
      <w:r>
        <w:rPr>
          <w:rFonts w:eastAsia="Times New Roman" w:cs="Times New Roman"/>
          <w:szCs w:val="24"/>
        </w:rPr>
        <w:t xml:space="preserve">α επέλθει καμμία απολύτως τροποποίηση. </w:t>
      </w:r>
    </w:p>
    <w:p w14:paraId="7E512B53"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Και επειδή ο Υπουργός αναφέρθηκε αρκετές φορές στην επιτροπή για τη σύμβαση που είχε ξεκινήσει το 2006, θα μου επιτρέψετε να σας θυμίσω πώς ήταν αυτή η συμφωνία. Πρώτον, η σύμβαση τότε, το 2006, μιλούσε για τριάντα κ</w:t>
      </w:r>
      <w:r>
        <w:rPr>
          <w:rFonts w:eastAsia="Times New Roman" w:cs="Times New Roman"/>
          <w:szCs w:val="24"/>
        </w:rPr>
        <w:t xml:space="preserve">αι όχι για εξήντα χρόνια. Δεύτερον, η δεσμευτική επέμβαση ήταν 20 εκατομμύρια ευρώ. Τρίτον, η έκταση παραχώρησης ήταν διακόσιες τριάντα πέντε χιλιάδες τετραγωνικά μέτρα και όχι εννιακόσιες εβδομήντα χιλιάδες τετραγωνικά μέτρα, όπως είναι στην πράξη με τον </w:t>
      </w:r>
      <w:r>
        <w:rPr>
          <w:rFonts w:eastAsia="Times New Roman" w:cs="Times New Roman"/>
          <w:szCs w:val="24"/>
        </w:rPr>
        <w:t xml:space="preserve">τετραπλασιασμό των όρων δόμησης. Τέταρτον, οι εγγυήσεις του δημοσίου υπέρ του </w:t>
      </w:r>
      <w:proofErr w:type="spellStart"/>
      <w:r>
        <w:rPr>
          <w:rFonts w:eastAsia="Times New Roman" w:cs="Times New Roman"/>
          <w:szCs w:val="24"/>
        </w:rPr>
        <w:t>παραχωρησιούχου</w:t>
      </w:r>
      <w:proofErr w:type="spellEnd"/>
      <w:r>
        <w:rPr>
          <w:rFonts w:eastAsia="Times New Roman" w:cs="Times New Roman"/>
          <w:szCs w:val="24"/>
        </w:rPr>
        <w:t xml:space="preserve"> ήταν «μηδέν» και ο </w:t>
      </w:r>
      <w:proofErr w:type="spellStart"/>
      <w:r>
        <w:rPr>
          <w:rFonts w:eastAsia="Times New Roman" w:cs="Times New Roman"/>
          <w:szCs w:val="24"/>
        </w:rPr>
        <w:t>παραχωρησιούχος</w:t>
      </w:r>
      <w:proofErr w:type="spellEnd"/>
      <w:r>
        <w:rPr>
          <w:rFonts w:eastAsia="Times New Roman" w:cs="Times New Roman"/>
          <w:szCs w:val="24"/>
        </w:rPr>
        <w:t xml:space="preserve"> αναλάμβανε το σύνολο του επενδυτικού ρίσκου -και όχι ακριβώς το αντίθετο που κάνετε εσείς. Και, </w:t>
      </w:r>
      <w:proofErr w:type="spellStart"/>
      <w:r>
        <w:rPr>
          <w:rFonts w:eastAsia="Times New Roman" w:cs="Times New Roman"/>
          <w:szCs w:val="24"/>
        </w:rPr>
        <w:t>πέμπτον</w:t>
      </w:r>
      <w:proofErr w:type="spellEnd"/>
      <w:r>
        <w:rPr>
          <w:rFonts w:eastAsia="Times New Roman" w:cs="Times New Roman"/>
          <w:szCs w:val="24"/>
        </w:rPr>
        <w:t>, η ετήσια καταβολή ήταν</w:t>
      </w:r>
      <w:r>
        <w:rPr>
          <w:rFonts w:eastAsia="Times New Roman" w:cs="Times New Roman"/>
          <w:szCs w:val="24"/>
        </w:rPr>
        <w:t xml:space="preserve"> 10,6% επί των ετήσιων εσόδων και όχι 2,51%.</w:t>
      </w:r>
    </w:p>
    <w:p w14:paraId="7E512B54"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Κύριε Πρόεδρε, η θέση της Νέας Δημοκρατίας, μετά από αυτά που σας είπα, νομίζω ότι είναι ξεκάθαρη: Ναι, στις επενδύσεις που υπηρετούν το δημόσιο συμφέρον, που υπηρετούν τους πολλούς και δεν περιχαρακώνουν τα οφέ</w:t>
      </w:r>
      <w:r>
        <w:rPr>
          <w:rFonts w:eastAsia="Times New Roman" w:cs="Times New Roman"/>
          <w:szCs w:val="24"/>
        </w:rPr>
        <w:t xml:space="preserve">λη των λίγων. </w:t>
      </w:r>
      <w:r>
        <w:rPr>
          <w:rFonts w:eastAsia="Times New Roman" w:cs="Times New Roman"/>
          <w:szCs w:val="24"/>
        </w:rPr>
        <w:lastRenderedPageBreak/>
        <w:t xml:space="preserve">Αφήνουμε την κυβερνητική πλειοψηφία να αναλάβει εξ ολοκλήρου την ευθύνη γι’ αυτό που πάτε να κάνετε στο </w:t>
      </w:r>
      <w:proofErr w:type="spellStart"/>
      <w:r>
        <w:rPr>
          <w:rFonts w:eastAsia="Times New Roman" w:cs="Times New Roman"/>
          <w:szCs w:val="24"/>
        </w:rPr>
        <w:t>Θριάσιο</w:t>
      </w:r>
      <w:proofErr w:type="spellEnd"/>
      <w:r>
        <w:rPr>
          <w:rFonts w:eastAsia="Times New Roman" w:cs="Times New Roman"/>
          <w:szCs w:val="24"/>
        </w:rPr>
        <w:t xml:space="preserve">. </w:t>
      </w:r>
    </w:p>
    <w:p w14:paraId="7E512B55"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E512B56" w14:textId="77777777" w:rsidR="00CD7DD0" w:rsidRDefault="001D7A26">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512B57" w14:textId="77777777" w:rsidR="00CD7DD0" w:rsidRDefault="001D7A26">
      <w:pPr>
        <w:spacing w:after="0"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Κι εμείς ευχαριστούμε, κύριε Καραμανλή, και για την τήρηση του χρόνου ομιλίας. </w:t>
      </w:r>
    </w:p>
    <w:p w14:paraId="7E512B58"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της Δημοκρατικής Συμπαράταξης ΠΑΣΟΚ – ΔΗΜΑΡ κ. Ιωάννης Μανιάτης. </w:t>
      </w:r>
    </w:p>
    <w:p w14:paraId="7E512B59" w14:textId="77777777" w:rsidR="00CD7DD0" w:rsidRDefault="001D7A26">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Ευχαριστώ, κύριε Πρόεδρε. </w:t>
      </w:r>
    </w:p>
    <w:p w14:paraId="7E512B5A"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 xml:space="preserve">Σουαζιλάνδη, Μογγολία, </w:t>
      </w:r>
      <w:proofErr w:type="spellStart"/>
      <w:r>
        <w:rPr>
          <w:rFonts w:eastAsia="Times New Roman" w:cs="Times New Roman"/>
          <w:szCs w:val="24"/>
        </w:rPr>
        <w:t>Κιργιζία</w:t>
      </w:r>
      <w:proofErr w:type="spellEnd"/>
      <w:r>
        <w:rPr>
          <w:rFonts w:eastAsia="Times New Roman" w:cs="Times New Roman"/>
          <w:szCs w:val="24"/>
        </w:rPr>
        <w:t xml:space="preserve"> είναι ο</w:t>
      </w:r>
      <w:r>
        <w:rPr>
          <w:rFonts w:eastAsia="Times New Roman" w:cs="Times New Roman"/>
          <w:szCs w:val="24"/>
        </w:rPr>
        <w:t xml:space="preserve">ι χώρες που μαζί με την Ελλάδα του κ. Τσίπρα και του κ. </w:t>
      </w:r>
      <w:proofErr w:type="spellStart"/>
      <w:r>
        <w:rPr>
          <w:rFonts w:eastAsia="Times New Roman" w:cs="Times New Roman"/>
          <w:szCs w:val="24"/>
        </w:rPr>
        <w:t>Σπίρτζη</w:t>
      </w:r>
      <w:proofErr w:type="spellEnd"/>
      <w:r>
        <w:rPr>
          <w:rFonts w:eastAsia="Times New Roman" w:cs="Times New Roman"/>
          <w:szCs w:val="24"/>
        </w:rPr>
        <w:t xml:space="preserve"> βρίσκονται κάτω από την εξηκοστή παγκόσμια θέση προσέλκυσης επενδύσεων. Η Ελλάδα του κ. Τσίπρα ήταν πέρσι στην εξηκοστή έβδομη θέση και φέτος έπεσε άλλα πέντε σκαλοπάτια στην εβδομηκοστή δεύτε</w:t>
      </w:r>
      <w:r>
        <w:rPr>
          <w:rFonts w:eastAsia="Times New Roman" w:cs="Times New Roman"/>
          <w:szCs w:val="24"/>
        </w:rPr>
        <w:t xml:space="preserve">ρη θέση. Τώρα, η Ελλάδα είναι μαζί με τη Μογγολία και την </w:t>
      </w:r>
      <w:proofErr w:type="spellStart"/>
      <w:r>
        <w:rPr>
          <w:rFonts w:eastAsia="Times New Roman" w:cs="Times New Roman"/>
          <w:szCs w:val="24"/>
        </w:rPr>
        <w:t>Κιργιζία</w:t>
      </w:r>
      <w:proofErr w:type="spellEnd"/>
      <w:r>
        <w:rPr>
          <w:rFonts w:eastAsia="Times New Roman" w:cs="Times New Roman"/>
          <w:szCs w:val="24"/>
        </w:rPr>
        <w:t xml:space="preserve">, όταν η </w:t>
      </w:r>
      <w:r>
        <w:rPr>
          <w:rFonts w:eastAsia="Times New Roman" w:cs="Times New Roman"/>
          <w:szCs w:val="24"/>
          <w:lang w:val="en-US"/>
        </w:rPr>
        <w:t>FYROM</w:t>
      </w:r>
      <w:r w:rsidRPr="00AB30AC">
        <w:rPr>
          <w:rFonts w:eastAsia="Times New Roman" w:cs="Times New Roman"/>
          <w:szCs w:val="24"/>
        </w:rPr>
        <w:t xml:space="preserve"> </w:t>
      </w:r>
      <w:r>
        <w:rPr>
          <w:rFonts w:eastAsia="Times New Roman" w:cs="Times New Roman"/>
          <w:szCs w:val="24"/>
        </w:rPr>
        <w:t xml:space="preserve">δίπλα μας είναι στη δέκατη θέση και η Τουρκία στην τεσσαρακοστή τρίτη θέση. </w:t>
      </w:r>
    </w:p>
    <w:p w14:paraId="7E512B5B"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 xml:space="preserve">Η Κυβέρνηση του κ. Τσίπρα και του κ. </w:t>
      </w:r>
      <w:proofErr w:type="spellStart"/>
      <w:r>
        <w:rPr>
          <w:rFonts w:eastAsia="Times New Roman" w:cs="Times New Roman"/>
          <w:szCs w:val="24"/>
        </w:rPr>
        <w:t>Σπίρτζη</w:t>
      </w:r>
      <w:proofErr w:type="spellEnd"/>
      <w:r>
        <w:rPr>
          <w:rFonts w:eastAsia="Times New Roman" w:cs="Times New Roman"/>
          <w:szCs w:val="24"/>
        </w:rPr>
        <w:t xml:space="preserve"> χαρίζει 600.000.000 ευρώ στη σύμβαση παραχώρησης του </w:t>
      </w:r>
      <w:r>
        <w:rPr>
          <w:rFonts w:eastAsia="Times New Roman" w:cs="Times New Roman"/>
          <w:szCs w:val="24"/>
        </w:rPr>
        <w:t xml:space="preserve">«Ελευθέριος Βενιζέλος». Όταν αποστέλλεται η απόφαση στην Ευρωπαϊκή Επιτροπή Ανταγωνισμού, επιστρέφεται ως απαράδεκτη και </w:t>
      </w:r>
      <w:r>
        <w:rPr>
          <w:rFonts w:eastAsia="Times New Roman" w:cs="Times New Roman"/>
          <w:szCs w:val="24"/>
        </w:rPr>
        <w:lastRenderedPageBreak/>
        <w:t>τα 480.000.000 ευρώ γίνονται με εντολή της Επιτροπής Ανταγωνισμού της Ευρωπαϊκής Ένωσης 1,1 δισεκατομμύριο. Έχουμε δωράκι 600.000.000 ε</w:t>
      </w:r>
      <w:r>
        <w:rPr>
          <w:rFonts w:eastAsia="Times New Roman" w:cs="Times New Roman"/>
          <w:szCs w:val="24"/>
        </w:rPr>
        <w:t xml:space="preserve">υρώ στην παραχώρηση του «Ελευθέριος Βενιζέλος». </w:t>
      </w:r>
    </w:p>
    <w:p w14:paraId="7E512B5C"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 xml:space="preserve">Έχουμε δέκα χιλιάδες ακίνητα του δημοσίου στο </w:t>
      </w:r>
      <w:proofErr w:type="spellStart"/>
      <w:r>
        <w:rPr>
          <w:rFonts w:eastAsia="Times New Roman" w:cs="Times New Roman"/>
          <w:szCs w:val="24"/>
        </w:rPr>
        <w:t>υπερταμείο</w:t>
      </w:r>
      <w:proofErr w:type="spellEnd"/>
      <w:r>
        <w:rPr>
          <w:rFonts w:eastAsia="Times New Roman" w:cs="Times New Roman"/>
          <w:szCs w:val="24"/>
        </w:rPr>
        <w:t xml:space="preserve"> της αποικιοκρατίας. Προς το παρόν, την έχει γλιτώσει η Ακρόπολη και ο Λευκός Πύργος. Πού ξέρεις όμως; Ο ΣΥΡΙΖΑ έχει μπροστά του και άλλους μήνες να κυ</w:t>
      </w:r>
      <w:r>
        <w:rPr>
          <w:rFonts w:eastAsia="Times New Roman" w:cs="Times New Roman"/>
          <w:szCs w:val="24"/>
        </w:rPr>
        <w:t xml:space="preserve">βερνήσει. </w:t>
      </w:r>
    </w:p>
    <w:p w14:paraId="7E512B5D"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 xml:space="preserve">Στις αστικές συγκοινωνίες, το 2014, έχουμε αθροιστικά πλεόνασμα λειτουργικό 20.000.000 ευρώ. Στις αστικές συγκοινωνίες με τους κυρίους Τσίπρα και </w:t>
      </w:r>
      <w:proofErr w:type="spellStart"/>
      <w:r>
        <w:rPr>
          <w:rFonts w:eastAsia="Times New Roman" w:cs="Times New Roman"/>
          <w:szCs w:val="24"/>
        </w:rPr>
        <w:t>Σπίρτζη</w:t>
      </w:r>
      <w:proofErr w:type="spellEnd"/>
      <w:r>
        <w:rPr>
          <w:rFonts w:eastAsia="Times New Roman" w:cs="Times New Roman"/>
          <w:szCs w:val="24"/>
        </w:rPr>
        <w:t xml:space="preserve">, το 2017, έχουμε έλλειμμα 100.000.000 ευρώ που θα τα πληρώσει ο απλός πολίτης. </w:t>
      </w:r>
    </w:p>
    <w:p w14:paraId="7E512B5E"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Στο μετρό τ</w:t>
      </w:r>
      <w:r>
        <w:rPr>
          <w:rFonts w:eastAsia="Times New Roman" w:cs="Times New Roman"/>
          <w:szCs w:val="24"/>
        </w:rPr>
        <w:t xml:space="preserve">ης Αθήνας, στο καλύτερο μετρό της Ευρώπης, το 2014 λειτουργούσαν εξήντα συρμοί. Σήμερα, λειτουργούν μόλις σαράντα συρμοί και έχει τριπλασιαστεί ο χρόνος αναμονής των επιβατών του μετρό. </w:t>
      </w:r>
    </w:p>
    <w:p w14:paraId="7E512B5F"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Στις 25 Οκτωβρίου 2018 έχουμε Φύλλο Εφημερίδας της Κυβέρνησης με υπογ</w:t>
      </w:r>
      <w:r>
        <w:rPr>
          <w:rFonts w:eastAsia="Times New Roman" w:cs="Times New Roman"/>
          <w:szCs w:val="24"/>
        </w:rPr>
        <w:t xml:space="preserve">ραφή Χρήστος </w:t>
      </w:r>
      <w:proofErr w:type="spellStart"/>
      <w:r>
        <w:rPr>
          <w:rFonts w:eastAsia="Times New Roman" w:cs="Times New Roman"/>
          <w:szCs w:val="24"/>
        </w:rPr>
        <w:t>Σπίρτζης</w:t>
      </w:r>
      <w:proofErr w:type="spellEnd"/>
      <w:r>
        <w:rPr>
          <w:rFonts w:eastAsia="Times New Roman" w:cs="Times New Roman"/>
          <w:szCs w:val="24"/>
        </w:rPr>
        <w:t xml:space="preserve"> για ιδιωτικοποίηση των υπολοίπων είκοσι τριών περιφερειακών αεροδρομίων της χώρας, με τον έναν ή άλλον τρόπο, είτε με ΣΔΙΤ είτε με παραχώρηση. Καλά, αυτό δεν είναι ξεπούλημα άλλων είκοσι τριών περιφερειακών αεροδρομίων και, μάλιστα, α</w:t>
      </w:r>
      <w:r>
        <w:rPr>
          <w:rFonts w:eastAsia="Times New Roman" w:cs="Times New Roman"/>
          <w:szCs w:val="24"/>
        </w:rPr>
        <w:t xml:space="preserve">πό έναν Υπουργό που διαρρήγνυε τα ιμάτιά του για ξεπούλημα του Ελληνικού κ.λπ.; </w:t>
      </w:r>
    </w:p>
    <w:p w14:paraId="7E512B60"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Πριν περάσω στο ίδιο το αντικείμενο της σημερινής μας συζήτησης, θα ήθελα να τονίσω ότι ο αξιότιμος κ. </w:t>
      </w:r>
      <w:proofErr w:type="spellStart"/>
      <w:r>
        <w:rPr>
          <w:rFonts w:eastAsia="Times New Roman" w:cs="Times New Roman"/>
          <w:szCs w:val="24"/>
        </w:rPr>
        <w:t>Σπίρτζης</w:t>
      </w:r>
      <w:proofErr w:type="spellEnd"/>
      <w:r>
        <w:rPr>
          <w:rFonts w:eastAsia="Times New Roman" w:cs="Times New Roman"/>
          <w:szCs w:val="24"/>
        </w:rPr>
        <w:t xml:space="preserve"> έκανε την τιμή σε μια πρόσφατη συνέντευξή του να αναφερθεί σε ε</w:t>
      </w:r>
      <w:r>
        <w:rPr>
          <w:rFonts w:eastAsia="Times New Roman" w:cs="Times New Roman"/>
          <w:szCs w:val="24"/>
        </w:rPr>
        <w:t xml:space="preserve">μένα προσωπικά και να πει ότι έχουμε πολιτικές διαφωνίες. Προφανέστατα έχουμε τεράστιες πολιτικές διαφωνίες με τους </w:t>
      </w:r>
      <w:proofErr w:type="spellStart"/>
      <w:r>
        <w:rPr>
          <w:rFonts w:eastAsia="Times New Roman" w:cs="Times New Roman"/>
          <w:szCs w:val="24"/>
        </w:rPr>
        <w:t>ριψάσπιδες</w:t>
      </w:r>
      <w:proofErr w:type="spellEnd"/>
      <w:r>
        <w:rPr>
          <w:rFonts w:eastAsia="Times New Roman" w:cs="Times New Roman"/>
          <w:szCs w:val="24"/>
        </w:rPr>
        <w:t xml:space="preserve"> και τους </w:t>
      </w:r>
      <w:proofErr w:type="spellStart"/>
      <w:r>
        <w:rPr>
          <w:rFonts w:eastAsia="Times New Roman" w:cs="Times New Roman"/>
          <w:szCs w:val="24"/>
        </w:rPr>
        <w:t>βολεψάκιδες</w:t>
      </w:r>
      <w:proofErr w:type="spellEnd"/>
      <w:r>
        <w:rPr>
          <w:rFonts w:eastAsia="Times New Roman" w:cs="Times New Roman"/>
          <w:szCs w:val="24"/>
        </w:rPr>
        <w:t>. Και προφανέστατα έχουμε τεράστιες πολιτικές διαφωνίες με Υπουργούς που ανέχονται στο Υπουργικό Συμβούλιο το</w:t>
      </w:r>
      <w:r>
        <w:rPr>
          <w:rFonts w:eastAsia="Times New Roman" w:cs="Times New Roman"/>
          <w:szCs w:val="24"/>
        </w:rPr>
        <w:t xml:space="preserve">ν ακροδεξιό συνεταίρο τους Πάνο Καμμένο να τους λέει κατάμουτρα ότι τους «λαδώνει» ο </w:t>
      </w:r>
      <w:proofErr w:type="spellStart"/>
      <w:r>
        <w:rPr>
          <w:rFonts w:eastAsia="Times New Roman" w:cs="Times New Roman"/>
          <w:szCs w:val="24"/>
        </w:rPr>
        <w:t>Σόρος</w:t>
      </w:r>
      <w:proofErr w:type="spellEnd"/>
      <w:r>
        <w:rPr>
          <w:rFonts w:eastAsia="Times New Roman" w:cs="Times New Roman"/>
          <w:szCs w:val="24"/>
        </w:rPr>
        <w:t xml:space="preserve"> με 50.000.000 ευρώ και να μην εξεγείρονται. </w:t>
      </w:r>
    </w:p>
    <w:p w14:paraId="7E512B61" w14:textId="77777777" w:rsidR="00CD7DD0" w:rsidRDefault="001D7A26">
      <w:pPr>
        <w:tabs>
          <w:tab w:val="left" w:pos="2940"/>
        </w:tabs>
        <w:spacing w:after="0" w:line="600" w:lineRule="auto"/>
        <w:ind w:firstLine="720"/>
        <w:jc w:val="both"/>
        <w:rPr>
          <w:rFonts w:eastAsia="Times New Roman"/>
          <w:szCs w:val="24"/>
        </w:rPr>
      </w:pPr>
      <w:r>
        <w:rPr>
          <w:rFonts w:eastAsia="Times New Roman"/>
          <w:szCs w:val="24"/>
        </w:rPr>
        <w:t>Προφανέστατα υπάρχουν τεράστιες πολιτικές διαφωνίες με αυτούς τους Υπουργούς και με αυτή την Κυβέρνηση.</w:t>
      </w:r>
    </w:p>
    <w:p w14:paraId="7E512B62" w14:textId="77777777" w:rsidR="00CD7DD0" w:rsidRDefault="001D7A26">
      <w:pPr>
        <w:tabs>
          <w:tab w:val="left" w:pos="2940"/>
        </w:tabs>
        <w:spacing w:after="0" w:line="600" w:lineRule="auto"/>
        <w:ind w:firstLine="720"/>
        <w:jc w:val="both"/>
        <w:rPr>
          <w:rFonts w:eastAsia="Times New Roman"/>
          <w:szCs w:val="24"/>
        </w:rPr>
      </w:pPr>
      <w:r>
        <w:rPr>
          <w:rFonts w:eastAsia="Times New Roman"/>
          <w:szCs w:val="24"/>
        </w:rPr>
        <w:t>Για να περάσουμε</w:t>
      </w:r>
      <w:r>
        <w:rPr>
          <w:rFonts w:eastAsia="Times New Roman"/>
          <w:szCs w:val="24"/>
        </w:rPr>
        <w:t xml:space="preserve"> στο αντικείμενο της σημερινής μας σύμβασης, να ξεκαθαρίσουμε κάτι από την αρχή. Δεν υπάρχει ούτε ένας Έλληνας που να μη θέλει την αξιοποίηση του </w:t>
      </w:r>
      <w:proofErr w:type="spellStart"/>
      <w:r>
        <w:rPr>
          <w:rFonts w:eastAsia="Times New Roman"/>
          <w:szCs w:val="24"/>
        </w:rPr>
        <w:t>Θριάσιου</w:t>
      </w:r>
      <w:proofErr w:type="spellEnd"/>
      <w:r>
        <w:rPr>
          <w:rFonts w:eastAsia="Times New Roman"/>
          <w:szCs w:val="24"/>
        </w:rPr>
        <w:t xml:space="preserve">. Προφανώς το </w:t>
      </w:r>
      <w:proofErr w:type="spellStart"/>
      <w:r>
        <w:rPr>
          <w:rFonts w:eastAsia="Times New Roman"/>
          <w:szCs w:val="24"/>
        </w:rPr>
        <w:t>Θριάσιο</w:t>
      </w:r>
      <w:proofErr w:type="spellEnd"/>
      <w:r>
        <w:rPr>
          <w:rFonts w:eastAsia="Times New Roman"/>
          <w:szCs w:val="24"/>
        </w:rPr>
        <w:t xml:space="preserve"> πρέπει να αξιοποιηθεί, γιατί αποτελεί εθνικό στόχο η Ελλάδα να αποτελέσει ένα ση</w:t>
      </w:r>
      <w:r>
        <w:rPr>
          <w:rFonts w:eastAsia="Times New Roman"/>
          <w:szCs w:val="24"/>
        </w:rPr>
        <w:t xml:space="preserve">μαντικό διαμετακομιστικό κόμβο των Βαλκανίων και όχι μόνο. Άλλο, όμως, η σωστή αξιοποίηση του </w:t>
      </w:r>
      <w:proofErr w:type="spellStart"/>
      <w:r>
        <w:rPr>
          <w:rFonts w:eastAsia="Times New Roman"/>
          <w:szCs w:val="24"/>
        </w:rPr>
        <w:t>Θριάσιου</w:t>
      </w:r>
      <w:proofErr w:type="spellEnd"/>
      <w:r>
        <w:rPr>
          <w:rFonts w:eastAsia="Times New Roman"/>
          <w:szCs w:val="24"/>
        </w:rPr>
        <w:t xml:space="preserve"> και άλλο τα «δωράκια» κάποιων εκατομμυρίων ευρώ, που εμπεριέχονται σε συγκεκριμένα άρθρα της σύμβασης, την οποία προφανώς θα καταψηφίσουμε.</w:t>
      </w:r>
    </w:p>
    <w:p w14:paraId="7E512B63" w14:textId="77777777" w:rsidR="00CD7DD0" w:rsidRDefault="001D7A26">
      <w:pPr>
        <w:tabs>
          <w:tab w:val="left" w:pos="2940"/>
        </w:tabs>
        <w:spacing w:after="0" w:line="600" w:lineRule="auto"/>
        <w:ind w:firstLine="720"/>
        <w:jc w:val="both"/>
        <w:rPr>
          <w:rFonts w:eastAsia="Times New Roman"/>
          <w:szCs w:val="24"/>
        </w:rPr>
      </w:pPr>
      <w:r>
        <w:rPr>
          <w:rFonts w:eastAsia="Times New Roman"/>
          <w:szCs w:val="24"/>
        </w:rPr>
        <w:t>Στην προηγούμ</w:t>
      </w:r>
      <w:r>
        <w:rPr>
          <w:rFonts w:eastAsia="Times New Roman"/>
          <w:szCs w:val="24"/>
        </w:rPr>
        <w:t xml:space="preserve">ενη τοποθέτησή του ο αξιότιμος Υπουργός Μεταφορών και Υποδομών κ. </w:t>
      </w:r>
      <w:proofErr w:type="spellStart"/>
      <w:r>
        <w:rPr>
          <w:rFonts w:eastAsia="Times New Roman"/>
          <w:szCs w:val="24"/>
        </w:rPr>
        <w:t>Σπίρτζης</w:t>
      </w:r>
      <w:proofErr w:type="spellEnd"/>
      <w:r>
        <w:rPr>
          <w:rFonts w:eastAsia="Times New Roman"/>
          <w:szCs w:val="24"/>
        </w:rPr>
        <w:t xml:space="preserve"> μού είπε ότι εγώ έχω παρασυρθεί, επειδή έχω μεγαλώσει </w:t>
      </w:r>
      <w:r>
        <w:rPr>
          <w:rFonts w:eastAsia="Times New Roman"/>
          <w:szCs w:val="24"/>
        </w:rPr>
        <w:lastRenderedPageBreak/>
        <w:t>δίπλα στο Θέατρο της Επιδαύρου και μιλώ για θεατρικές σκηνές. Ναι, εγώ είμαι περήφανος που μεγάλωσα δίπλα στο Θέατρο της Επιδαύ</w:t>
      </w:r>
      <w:r>
        <w:rPr>
          <w:rFonts w:eastAsia="Times New Roman"/>
          <w:szCs w:val="24"/>
        </w:rPr>
        <w:t xml:space="preserve">ρου και που είδα δεκάδες ελληνικές τραγωδίες, που γράφτηκαν πριν δυόμισι χιλιάδες χρόνια. Αυτό, όμως, που δεν θέλω είναι να ζω ιλαροτραγωδίες γραμμένες από το χέρι του κ. </w:t>
      </w:r>
      <w:proofErr w:type="spellStart"/>
      <w:r>
        <w:rPr>
          <w:rFonts w:eastAsia="Times New Roman"/>
          <w:szCs w:val="24"/>
        </w:rPr>
        <w:t>Σπίρτζη</w:t>
      </w:r>
      <w:proofErr w:type="spellEnd"/>
      <w:r>
        <w:rPr>
          <w:rFonts w:eastAsia="Times New Roman"/>
          <w:szCs w:val="24"/>
        </w:rPr>
        <w:t xml:space="preserve"> και του κ. Τσίπρα, όπως αυτή που έχουμε μπροστά μας.</w:t>
      </w:r>
    </w:p>
    <w:p w14:paraId="7E512B64" w14:textId="77777777" w:rsidR="00CD7DD0" w:rsidRDefault="001D7A26">
      <w:pPr>
        <w:tabs>
          <w:tab w:val="left" w:pos="2940"/>
        </w:tabs>
        <w:spacing w:after="0" w:line="600" w:lineRule="auto"/>
        <w:ind w:firstLine="720"/>
        <w:jc w:val="both"/>
        <w:rPr>
          <w:rFonts w:eastAsia="Times New Roman"/>
          <w:szCs w:val="24"/>
        </w:rPr>
      </w:pPr>
      <w:r>
        <w:rPr>
          <w:rFonts w:eastAsia="Times New Roman"/>
          <w:szCs w:val="24"/>
        </w:rPr>
        <w:t>Ας περάσουμε στο διά ταύ</w:t>
      </w:r>
      <w:r>
        <w:rPr>
          <w:rFonts w:eastAsia="Times New Roman"/>
          <w:szCs w:val="24"/>
        </w:rPr>
        <w:t xml:space="preserve">τα. Πρώτον, ο πρώτος διαγωνισμός για το </w:t>
      </w:r>
      <w:proofErr w:type="spellStart"/>
      <w:r>
        <w:rPr>
          <w:rFonts w:eastAsia="Times New Roman"/>
          <w:szCs w:val="24"/>
        </w:rPr>
        <w:t>Θριάσιο</w:t>
      </w:r>
      <w:proofErr w:type="spellEnd"/>
      <w:r>
        <w:rPr>
          <w:rFonts w:eastAsia="Times New Roman"/>
          <w:szCs w:val="24"/>
        </w:rPr>
        <w:t xml:space="preserve"> έγινε το 2006 - 2009. Το όφελος του ελληνικού δημοσίου ήταν 77 εκατομμύρια ευρώ. Ο δεύτερος διαγωνισμός έγινε με υπογραφή του κ. </w:t>
      </w:r>
      <w:proofErr w:type="spellStart"/>
      <w:r>
        <w:rPr>
          <w:rFonts w:eastAsia="Times New Roman"/>
          <w:szCs w:val="24"/>
        </w:rPr>
        <w:t>Σπίρτζη</w:t>
      </w:r>
      <w:proofErr w:type="spellEnd"/>
      <w:r>
        <w:rPr>
          <w:rFonts w:eastAsia="Times New Roman"/>
          <w:szCs w:val="24"/>
        </w:rPr>
        <w:t xml:space="preserve"> τον Νοέμβριο του 2015 και αφορούσε παραχώρηση για πενήντα χρόνια με συν</w:t>
      </w:r>
      <w:r>
        <w:rPr>
          <w:rFonts w:eastAsia="Times New Roman"/>
          <w:szCs w:val="24"/>
        </w:rPr>
        <w:t xml:space="preserve">ολικό όφελος του δημοσίου 63 εκατομμυρίων ευρώ. Ο τρίτος διαγωνισμός έγινε μετά από έναν χρόνο, τον Ιούνιο του 2016, με υπογραφή ξανά του κ. </w:t>
      </w:r>
      <w:proofErr w:type="spellStart"/>
      <w:r>
        <w:rPr>
          <w:rFonts w:eastAsia="Times New Roman"/>
          <w:szCs w:val="24"/>
        </w:rPr>
        <w:t>Σπίρτζη</w:t>
      </w:r>
      <w:proofErr w:type="spellEnd"/>
      <w:r>
        <w:rPr>
          <w:rFonts w:eastAsia="Times New Roman"/>
          <w:szCs w:val="24"/>
        </w:rPr>
        <w:t>. Έχουμε μείωση του οφέλους του δημοσίου κατά 51%. Τα 63 εκατομμύρια γίνονται 31 εκατομμύρια. Τι κρύβεται;</w:t>
      </w:r>
    </w:p>
    <w:p w14:paraId="7E512B65" w14:textId="77777777" w:rsidR="00CD7DD0" w:rsidRDefault="001D7A26">
      <w:pPr>
        <w:tabs>
          <w:tab w:val="left" w:pos="2940"/>
        </w:tabs>
        <w:spacing w:after="0" w:line="600" w:lineRule="auto"/>
        <w:ind w:firstLine="720"/>
        <w:jc w:val="both"/>
        <w:rPr>
          <w:rFonts w:eastAsia="Times New Roman"/>
          <w:szCs w:val="24"/>
        </w:rPr>
      </w:pPr>
      <w:r>
        <w:rPr>
          <w:rFonts w:eastAsia="Times New Roman"/>
          <w:szCs w:val="24"/>
        </w:rPr>
        <w:t>Θ</w:t>
      </w:r>
      <w:r>
        <w:rPr>
          <w:rFonts w:eastAsia="Times New Roman"/>
          <w:szCs w:val="24"/>
        </w:rPr>
        <w:t>α περάσω γρήγορα διάφορες αποδείξεις που κατέθεσα στην επιτροπή, διότι ήδη η θέση μας γι’ αυτά τα θέματα είναι κατατεθειμένη και με έγγραφα, για να φτάσω στο τελευταίο.</w:t>
      </w:r>
    </w:p>
    <w:p w14:paraId="7E512B66" w14:textId="77777777" w:rsidR="00CD7DD0" w:rsidRDefault="001D7A26">
      <w:pPr>
        <w:tabs>
          <w:tab w:val="left" w:pos="2940"/>
        </w:tabs>
        <w:spacing w:after="0" w:line="600" w:lineRule="auto"/>
        <w:ind w:firstLine="720"/>
        <w:jc w:val="both"/>
        <w:rPr>
          <w:rFonts w:eastAsia="Times New Roman"/>
          <w:szCs w:val="24"/>
        </w:rPr>
      </w:pPr>
      <w:r>
        <w:rPr>
          <w:rFonts w:eastAsia="Times New Roman"/>
          <w:szCs w:val="24"/>
        </w:rPr>
        <w:t>Δεύτερον, κατατέθηκε εναλλακτική προσφορά από την ενδιαφερόμενη εταιρεία που απαγορεύετ</w:t>
      </w:r>
      <w:r>
        <w:rPr>
          <w:rFonts w:eastAsia="Times New Roman"/>
          <w:szCs w:val="24"/>
        </w:rPr>
        <w:t xml:space="preserve">αι και αποσύρθηκε. Και τι ζητούσε η εναλλακτική προσφορά; Να απαλλαγεί η εταιρεία από τα δημοτικά τέλη, από τον ΤΑΠ, από τον ΕΝΦΙΑ κ.λπ.. Και αφού αποσύρθηκε, έγινε το χατίρι με νόμο πια. Ξανά η Βουλή να «ξεπλύνει» </w:t>
      </w:r>
      <w:r>
        <w:rPr>
          <w:rFonts w:eastAsia="Times New Roman"/>
          <w:szCs w:val="24"/>
        </w:rPr>
        <w:lastRenderedPageBreak/>
        <w:t xml:space="preserve">αιτήματα </w:t>
      </w:r>
      <w:proofErr w:type="spellStart"/>
      <w:r>
        <w:rPr>
          <w:rFonts w:eastAsia="Times New Roman"/>
          <w:szCs w:val="24"/>
        </w:rPr>
        <w:t>παραχωρησιούχων</w:t>
      </w:r>
      <w:proofErr w:type="spellEnd"/>
      <w:r>
        <w:rPr>
          <w:rFonts w:eastAsia="Times New Roman"/>
          <w:szCs w:val="24"/>
        </w:rPr>
        <w:t>. Έχουμε ίδια κεφ</w:t>
      </w:r>
      <w:r>
        <w:rPr>
          <w:rFonts w:eastAsia="Times New Roman"/>
          <w:szCs w:val="24"/>
        </w:rPr>
        <w:t>άλαια στην πρόταση της εταιρείας στην προσφορά του συγκεκριμένου πίνακα με τα δεσμευτικά κεφάλαια. Δεσμεύεται στην προσφορά για ίδια κεφάλαια 36 εκατομμυρίων ευρώ και στη σύμβαση γίνονται 10,8. Τα υπόλοιπα 20 τι γίνονται; Δάνεια με εγγύηση του δημοσίου, το</w:t>
      </w:r>
      <w:r>
        <w:rPr>
          <w:rFonts w:eastAsia="Times New Roman"/>
          <w:szCs w:val="24"/>
        </w:rPr>
        <w:t>υ ελληνικού λαού, δηλαδή του Έλληνα πολίτη.</w:t>
      </w:r>
    </w:p>
    <w:p w14:paraId="7E512B67" w14:textId="77777777" w:rsidR="00CD7DD0" w:rsidRDefault="001D7A26">
      <w:pPr>
        <w:tabs>
          <w:tab w:val="left" w:pos="2940"/>
        </w:tabs>
        <w:spacing w:after="0" w:line="600" w:lineRule="auto"/>
        <w:ind w:firstLine="720"/>
        <w:jc w:val="both"/>
        <w:rPr>
          <w:rFonts w:eastAsia="Times New Roman"/>
          <w:szCs w:val="24"/>
        </w:rPr>
      </w:pPr>
      <w:r>
        <w:rPr>
          <w:rFonts w:eastAsia="Times New Roman"/>
          <w:szCs w:val="24"/>
        </w:rPr>
        <w:t>Όσον αφορά τις ανανεώσιμες πηγές ενέργειας και τις εγκαταστάσεις διαχείρισης αποβλήτων, δεν έχουμε καμμία αναφορά στην προκήρυξη, ώστε να μην το ξέρει κανένας. Όμως, στη σύμβαση που έρχεται, έχουμε ένα ακόμη «δωρ</w:t>
      </w:r>
      <w:r>
        <w:rPr>
          <w:rFonts w:eastAsia="Times New Roman"/>
          <w:szCs w:val="24"/>
        </w:rPr>
        <w:t xml:space="preserve">άκι». Και δυνατότητα να εγκατασταθούν ανανεώσιμες πηγές ενέργειας και μονάδες διαχείρισης στερεών και υγρών αποβλήτων -προσοχή- όχι μόνο για τους χρήστες του εμπορευματικού κέντρου, αλλά και χρήση τρίτων, να πουλάμε, δηλαδή, και υπηρεσίες σε τρίτους. </w:t>
      </w:r>
    </w:p>
    <w:p w14:paraId="7E512B68" w14:textId="77777777" w:rsidR="00CD7DD0" w:rsidRDefault="001D7A26">
      <w:pPr>
        <w:tabs>
          <w:tab w:val="left" w:pos="2940"/>
        </w:tabs>
        <w:spacing w:after="0" w:line="600" w:lineRule="auto"/>
        <w:ind w:firstLine="720"/>
        <w:jc w:val="both"/>
        <w:rPr>
          <w:rFonts w:eastAsia="Times New Roman"/>
          <w:szCs w:val="24"/>
        </w:rPr>
      </w:pPr>
      <w:r>
        <w:rPr>
          <w:rFonts w:eastAsia="Times New Roman"/>
          <w:szCs w:val="24"/>
        </w:rPr>
        <w:t>Όσον αφορά την εγγυητική επιστολή, είναι μια εγγυητική επιστολή, που ονομάστηκε με τον νεολογισμό «</w:t>
      </w:r>
      <w:proofErr w:type="spellStart"/>
      <w:r>
        <w:rPr>
          <w:rFonts w:eastAsia="Times New Roman"/>
          <w:szCs w:val="24"/>
        </w:rPr>
        <w:t>πολυεπίπεδη</w:t>
      </w:r>
      <w:proofErr w:type="spellEnd"/>
      <w:r>
        <w:rPr>
          <w:rFonts w:eastAsia="Times New Roman"/>
          <w:szCs w:val="24"/>
        </w:rPr>
        <w:t>» και η οποία εγγυητική επιστολή εκπίπτει –</w:t>
      </w:r>
      <w:proofErr w:type="spellStart"/>
      <w:r>
        <w:rPr>
          <w:rFonts w:eastAsia="Times New Roman"/>
          <w:szCs w:val="24"/>
        </w:rPr>
        <w:t>άκουσον</w:t>
      </w:r>
      <w:proofErr w:type="spellEnd"/>
      <w:r>
        <w:rPr>
          <w:rFonts w:eastAsia="Times New Roman"/>
          <w:szCs w:val="24"/>
        </w:rPr>
        <w:t xml:space="preserve"> </w:t>
      </w:r>
      <w:proofErr w:type="spellStart"/>
      <w:r>
        <w:rPr>
          <w:rFonts w:eastAsia="Times New Roman"/>
          <w:szCs w:val="24"/>
        </w:rPr>
        <w:t>άκουσον</w:t>
      </w:r>
      <w:proofErr w:type="spellEnd"/>
      <w:r>
        <w:rPr>
          <w:rFonts w:eastAsia="Times New Roman"/>
          <w:szCs w:val="24"/>
        </w:rPr>
        <w:t xml:space="preserve">!- και υπέρ του </w:t>
      </w:r>
      <w:proofErr w:type="spellStart"/>
      <w:r>
        <w:rPr>
          <w:rFonts w:eastAsia="Times New Roman"/>
          <w:szCs w:val="24"/>
        </w:rPr>
        <w:t>παραχωρησιούχου</w:t>
      </w:r>
      <w:proofErr w:type="spellEnd"/>
      <w:r>
        <w:rPr>
          <w:rFonts w:eastAsia="Times New Roman"/>
          <w:szCs w:val="24"/>
        </w:rPr>
        <w:t>. Πόσες φορές έχει γίνει ξανά αυτό σε δημόσιες συμβάσεις;</w:t>
      </w:r>
      <w:r>
        <w:rPr>
          <w:rFonts w:eastAsia="Times New Roman"/>
          <w:szCs w:val="24"/>
        </w:rPr>
        <w:t xml:space="preserve"> </w:t>
      </w:r>
    </w:p>
    <w:p w14:paraId="7E512B69" w14:textId="77777777" w:rsidR="00CD7DD0" w:rsidRDefault="001D7A26">
      <w:pPr>
        <w:tabs>
          <w:tab w:val="left" w:pos="2940"/>
        </w:tabs>
        <w:spacing w:after="0" w:line="600" w:lineRule="auto"/>
        <w:ind w:firstLine="720"/>
        <w:jc w:val="both"/>
        <w:rPr>
          <w:rFonts w:eastAsia="Times New Roman"/>
          <w:szCs w:val="24"/>
        </w:rPr>
      </w:pPr>
      <w:r>
        <w:rPr>
          <w:rFonts w:eastAsia="Times New Roman"/>
          <w:szCs w:val="24"/>
        </w:rPr>
        <w:t xml:space="preserve">Έκτη παρατήρηση. Έχουμε παραίτηση του ελληνικού δημοσίου με βάση τη σύμβαση από σωρεία άρθρων του Αστικού Κώδικα, όπου το ελληνικό δημόσιο αυτοδεσμεύεται ότι για τα επόμενα εξήντα χρόνια μία σειρά πάνω από δέκα άρθρων </w:t>
      </w:r>
      <w:r>
        <w:rPr>
          <w:rFonts w:eastAsia="Times New Roman"/>
          <w:szCs w:val="24"/>
        </w:rPr>
        <w:lastRenderedPageBreak/>
        <w:t>του Αστικού Κώδικα δεν θα τα διεκδικ</w:t>
      </w:r>
      <w:r>
        <w:rPr>
          <w:rFonts w:eastAsia="Times New Roman"/>
          <w:szCs w:val="24"/>
        </w:rPr>
        <w:t xml:space="preserve">ήσει, δεν θα τα εφαρμόσει, ακόμα και αν ο </w:t>
      </w:r>
      <w:proofErr w:type="spellStart"/>
      <w:r>
        <w:rPr>
          <w:rFonts w:eastAsia="Times New Roman"/>
          <w:szCs w:val="24"/>
        </w:rPr>
        <w:t>παραχωρησιούχος</w:t>
      </w:r>
      <w:proofErr w:type="spellEnd"/>
      <w:r>
        <w:rPr>
          <w:rFonts w:eastAsia="Times New Roman"/>
          <w:szCs w:val="24"/>
        </w:rPr>
        <w:t xml:space="preserve"> δεν είναι συνεπής με τις υποχρεώσεις του. Είναι δέσμευση για εξήντα χρόνια του ελληνικού δημοσίου.</w:t>
      </w:r>
    </w:p>
    <w:p w14:paraId="7E512B6A"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 xml:space="preserve">Όροι δόμησης του </w:t>
      </w:r>
      <w:proofErr w:type="spellStart"/>
      <w:r>
        <w:rPr>
          <w:rFonts w:eastAsia="Times New Roman" w:cs="Times New Roman"/>
          <w:szCs w:val="24"/>
        </w:rPr>
        <w:t>Θριάσιου</w:t>
      </w:r>
      <w:proofErr w:type="spellEnd"/>
      <w:r>
        <w:rPr>
          <w:rFonts w:eastAsia="Times New Roman" w:cs="Times New Roman"/>
          <w:szCs w:val="24"/>
        </w:rPr>
        <w:t>. Μας λέει ο αξιότιμος κύριος Υπουργός ότι όλη κι όλη η δόμηση θα είναι δι</w:t>
      </w:r>
      <w:r>
        <w:rPr>
          <w:rFonts w:eastAsia="Times New Roman" w:cs="Times New Roman"/>
          <w:szCs w:val="24"/>
        </w:rPr>
        <w:t xml:space="preserve">ακόσιες τριάντα πέντε χιλιάδες τετραγωνικά μέτρα και μόνο αυτή. Βέβαια -μικρή λεπτομέρεια- ο συντελεστής δόμησης αυξάνεται από το 0,4 σε 1,65, ο συντελεστής κάλυψης από 40% στο 60%, ο συντελεστής όγκου από 4 στο 8,25 και το επιτρεπόμενο ύψος από </w:t>
      </w:r>
      <w:proofErr w:type="spellStart"/>
      <w:r>
        <w:rPr>
          <w:rFonts w:eastAsia="Times New Roman" w:cs="Times New Roman"/>
          <w:szCs w:val="24"/>
        </w:rPr>
        <w:t>δεκατριάμι</w:t>
      </w:r>
      <w:r>
        <w:rPr>
          <w:rFonts w:eastAsia="Times New Roman" w:cs="Times New Roman"/>
          <w:szCs w:val="24"/>
        </w:rPr>
        <w:t>σι</w:t>
      </w:r>
      <w:proofErr w:type="spellEnd"/>
      <w:r>
        <w:rPr>
          <w:rFonts w:eastAsia="Times New Roman" w:cs="Times New Roman"/>
          <w:szCs w:val="24"/>
        </w:rPr>
        <w:t xml:space="preserve"> μέτρα στα δεκαεννιά και κατά περίπτωση στα είκοσι τέσσερα. </w:t>
      </w:r>
    </w:p>
    <w:p w14:paraId="7E512B6B"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 xml:space="preserve">Αλλά ας το ξεχάσουμε ακόμη και αυτό, γιατί αυτά που προανέφερα δεν υπήρχαν στην προκήρυξη του διαγωνισμού, μπήκαν εκ των υστέρων. </w:t>
      </w:r>
    </w:p>
    <w:p w14:paraId="7E512B6C"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Άρθρο 18.1.3: «Η συνολική δόμηση των κατασκευών Τ1 και Τ2 ανέρ</w:t>
      </w:r>
      <w:r>
        <w:rPr>
          <w:rFonts w:eastAsia="Times New Roman" w:cs="Times New Roman"/>
          <w:szCs w:val="24"/>
        </w:rPr>
        <w:t>χεται σε διακόσιες τριάντα πέντε χιλιάδες τετραγωνικά μέτρα». Μάλιστα. Προσέξτε, συνεχίζει το άρθρο: «υπό την επιφύλαξη όμως, του άρθρου 16.5.Α». Τι είναι αυτό το άρθρο; Είναι ένα άρθρο το οποίο δεν υπήρχε στην αρχική προκήρυξη. Αρχίζει, λοιπόν, αυτό το άρ</w:t>
      </w:r>
      <w:r>
        <w:rPr>
          <w:rFonts w:eastAsia="Times New Roman" w:cs="Times New Roman"/>
          <w:szCs w:val="24"/>
        </w:rPr>
        <w:t>θρο και λέει ότι μπορούμε να μεταφέρουμε επενδύσεις και κατασκευές που υπήρχαν στην περίοδο που δεν υπήρχε εγγύηση του δημοσίου, στην πρώτη περίοδο να κατασκευαστούν με την εγγύηση του δημοσίου. Μιλάει για το σύνολο, λοιπόν, των κατασκευών.</w:t>
      </w:r>
    </w:p>
    <w:p w14:paraId="7E512B6D"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lastRenderedPageBreak/>
        <w:t>Άρθρο 1.1.45 κα</w:t>
      </w:r>
      <w:r>
        <w:rPr>
          <w:rFonts w:eastAsia="Times New Roman" w:cs="Times New Roman"/>
          <w:szCs w:val="24"/>
        </w:rPr>
        <w:t>ινούργιος όρος: «πρόσθετες κατασκευές». Τι σημαίνει «πρόσθετες κατασκευές»; Κατασκευές που δεν υπήρχαν ούτε στην προκήρυξη ούτε στην αρχική προσφορά. Ποιες είναι αυτές; Πόση έκταση θα έχουν; Πόσο όγκο; Δεν το λέει το άρθρο 1.1.45. Όμως, το άρθρο 2.2.1.Α λέ</w:t>
      </w:r>
      <w:r>
        <w:rPr>
          <w:rFonts w:eastAsia="Times New Roman" w:cs="Times New Roman"/>
          <w:szCs w:val="24"/>
        </w:rPr>
        <w:t xml:space="preserve">ει ότι ο </w:t>
      </w:r>
      <w:proofErr w:type="spellStart"/>
      <w:r>
        <w:rPr>
          <w:rFonts w:eastAsia="Times New Roman" w:cs="Times New Roman"/>
          <w:szCs w:val="24"/>
        </w:rPr>
        <w:t>παραχωρησιούχος</w:t>
      </w:r>
      <w:proofErr w:type="spellEnd"/>
      <w:r>
        <w:rPr>
          <w:rFonts w:eastAsia="Times New Roman" w:cs="Times New Roman"/>
          <w:szCs w:val="24"/>
        </w:rPr>
        <w:t xml:space="preserve"> μπορεί να παρασκευάσει και νέα κτήρια μέχρις εξαντλήσεως των ευνοϊκότερων όρων και περιορισμών δόμησης χωρίς καταβολή προσθέτου ανταλλάγματος στο ελληνικό δημόσιο. Δηλαδή, χτίσε άλλα τριπλάσια, αλλά το δημόσιο δεν θα εισπράξει τίπο</w:t>
      </w:r>
      <w:r>
        <w:rPr>
          <w:rFonts w:eastAsia="Times New Roman" w:cs="Times New Roman"/>
          <w:szCs w:val="24"/>
        </w:rPr>
        <w:t xml:space="preserve">τα, άνευ ανταλλάγματος. </w:t>
      </w:r>
    </w:p>
    <w:p w14:paraId="7E512B6E"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 xml:space="preserve">Το 15.3.4 του δίνει μάλιστα το δικαίωμα για κτήρια που δεν υπάρχουν, δεν υπάρχει ο όρος «πρόσθετες κατασκευές», αλλά του δίνει το δικαίωμα να επιλέξει ελεύθερα τον κατασκευαστή του. </w:t>
      </w:r>
    </w:p>
    <w:p w14:paraId="7E512B6F"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Και ένα ερώτημα από άρθρο που δεν υπάρχει: Τι θα</w:t>
      </w:r>
      <w:r>
        <w:rPr>
          <w:rFonts w:eastAsia="Times New Roman" w:cs="Times New Roman"/>
          <w:szCs w:val="24"/>
        </w:rPr>
        <w:t xml:space="preserve"> γίνει μετά τη λήξη της σύμβασης; Τελειώνει η σύμβαση στα εξήντα χρόνια, πού θα πάνε αυτές οι πρόσθετες κατασκευές; Κενό νόμου! Άρα δεν πάνε πίσω στο ελληνικό δημόσιο, τα κρατάει ο </w:t>
      </w:r>
      <w:proofErr w:type="spellStart"/>
      <w:r>
        <w:rPr>
          <w:rFonts w:eastAsia="Times New Roman" w:cs="Times New Roman"/>
          <w:szCs w:val="24"/>
        </w:rPr>
        <w:t>παραχωρησιούχος</w:t>
      </w:r>
      <w:proofErr w:type="spellEnd"/>
      <w:r>
        <w:rPr>
          <w:rFonts w:eastAsia="Times New Roman" w:cs="Times New Roman"/>
          <w:szCs w:val="24"/>
        </w:rPr>
        <w:t xml:space="preserve"> για πάρτη του. Και πόσα λεφτά θα εισπράξει από την αξιοποίη</w:t>
      </w:r>
      <w:r>
        <w:rPr>
          <w:rFonts w:eastAsia="Times New Roman" w:cs="Times New Roman"/>
          <w:szCs w:val="24"/>
        </w:rPr>
        <w:t>ση αυτών των πρόσθετων κατασκευών; Άγνωστο. Όλα στην τσέπη του. Το δημόσιο τι αντάλλαγμα έχει από την εμπορική αξιοποίηση των πρόσθετων κατασκευών; Μηδέν!</w:t>
      </w:r>
    </w:p>
    <w:p w14:paraId="7E512B70"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lastRenderedPageBreak/>
        <w:t>Κι έρχομαι, αγαπητές και αγαπητοί συνάδελφοι, στην κορυφαία πράξη του σκανδάλου που έχουμε μπροστά μα</w:t>
      </w:r>
      <w:r>
        <w:rPr>
          <w:rFonts w:eastAsia="Times New Roman" w:cs="Times New Roman"/>
          <w:szCs w:val="24"/>
        </w:rPr>
        <w:t>ς. Απόφαση του Διοικητικού Συμβουλίου της «ΓΑΙΑΟΣΕ» ημερομηνία 7 Ιουνίου 2016, η οποία πήρε αριθμό πρωτοκόλλου στις 20-2-2017, μετά από οκτώ-εννιά μήνες, και αναρτήθηκε στη «ΔΙΑΥΓΕΙΑ» –πότε λέτε;- στις 21-3-2018! Δηλαδή η βασική απόφαση του Διοικητικού Συμ</w:t>
      </w:r>
      <w:r>
        <w:rPr>
          <w:rFonts w:eastAsia="Times New Roman" w:cs="Times New Roman"/>
          <w:szCs w:val="24"/>
        </w:rPr>
        <w:t xml:space="preserve">βουλίου της «ΓΑΙΑΟΣΕ» για την κορυφαία επένδυση της εταιρείας, πάρθηκε και αναρτήθηκε στη «ΔΙΑΥΓΕΙΑ» μετά από ενάμιση χρόνο. </w:t>
      </w:r>
    </w:p>
    <w:p w14:paraId="7E512B71" w14:textId="77777777" w:rsidR="00CD7DD0" w:rsidRDefault="001D7A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Ρωτάμε, λοιπόν, τον Υπουργό: «Τι συνέβη, αγαπητέ κύριε Υπουργέ;». Μας απαντά ο Υπουργός στην επιτροπή και είναι καταγεγραμμένο: «Δ</w:t>
      </w:r>
      <w:r>
        <w:rPr>
          <w:rFonts w:eastAsia="Times New Roman" w:cs="Times New Roman"/>
          <w:szCs w:val="24"/>
        </w:rPr>
        <w:t xml:space="preserve">εν μπορούσε η καημένη «ΓΑΙΑΟΣΕ», διότι δεν είχε προσωπικό να καταχωρίσει στη «ΔΙΑΥΓΕΙΑ» αυτή την απόφαση». Και εμείς καλοπροαίρετα τον πιστεύουμε, αλλά κάνουμε μία γρήγορη έρευνα, μήπως έχουν καταχωριστεί άλλες αποφάσεις της «ΓΑΙΑΟΣΕ» την ίδια περίοδο. </w:t>
      </w:r>
    </w:p>
    <w:p w14:paraId="7E512B72" w14:textId="77777777" w:rsidR="00CD7DD0" w:rsidRDefault="001D7A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 xml:space="preserve">ις 16-9-2016, την ίδια περίοδο, υπάρχει ανάρτηση στη «ΔΙΑΥΓΕΙΑ» από τη «ΓΑΙΑΟΣΕ»: «Ανάθεση παροχής υπηρεσιών σε μία μονοπρόσωπη εταιρεία ύψους 2.021 ευρώ». </w:t>
      </w:r>
    </w:p>
    <w:p w14:paraId="7E512B73" w14:textId="77777777" w:rsidR="00CD7DD0" w:rsidRDefault="001D7A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Την καταθέτω στα Πρακτικά. </w:t>
      </w:r>
    </w:p>
    <w:p w14:paraId="7E512B74" w14:textId="77777777" w:rsidR="00CD7DD0" w:rsidRDefault="001D7A26">
      <w:pPr>
        <w:spacing w:after="0" w:line="600" w:lineRule="auto"/>
        <w:ind w:firstLine="720"/>
        <w:jc w:val="both"/>
        <w:rPr>
          <w:rFonts w:eastAsia="Times New Roman" w:cs="Times New Roman"/>
          <w:szCs w:val="24"/>
        </w:rPr>
      </w:pPr>
      <w:r w:rsidRPr="004B2E64">
        <w:rPr>
          <w:rFonts w:eastAsia="Times New Roman" w:cs="Times New Roman"/>
          <w:szCs w:val="24"/>
        </w:rPr>
        <w:lastRenderedPageBreak/>
        <w:t>(Στο σημείο</w:t>
      </w:r>
      <w:r>
        <w:rPr>
          <w:rFonts w:eastAsia="Times New Roman" w:cs="Times New Roman"/>
          <w:szCs w:val="24"/>
        </w:rPr>
        <w:t xml:space="preserve"> αυτό ο Βουλευτής κ. Ιωάννης Μανιάτης </w:t>
      </w:r>
      <w:r w:rsidRPr="004B2E64">
        <w:rPr>
          <w:rFonts w:eastAsia="Times New Roman" w:cs="Times New Roman"/>
          <w:szCs w:val="24"/>
        </w:rPr>
        <w:t>καταθέτει για τα Πρ</w:t>
      </w:r>
      <w:r>
        <w:rPr>
          <w:rFonts w:eastAsia="Times New Roman" w:cs="Times New Roman"/>
          <w:szCs w:val="24"/>
        </w:rPr>
        <w:t>ακτ</w:t>
      </w:r>
      <w:r>
        <w:rPr>
          <w:rFonts w:eastAsia="Times New Roman" w:cs="Times New Roman"/>
          <w:szCs w:val="24"/>
        </w:rPr>
        <w:t>ικά την προαναφερθείσα ανάρτηση</w:t>
      </w:r>
      <w:r w:rsidRPr="004B2E64">
        <w:rPr>
          <w:rFonts w:eastAsia="Times New Roman" w:cs="Times New Roman"/>
          <w:szCs w:val="24"/>
        </w:rPr>
        <w:t xml:space="preserve">, </w:t>
      </w:r>
      <w:r>
        <w:rPr>
          <w:rFonts w:eastAsia="Times New Roman" w:cs="Times New Roman"/>
          <w:szCs w:val="24"/>
        </w:rPr>
        <w:t>η οποία βρίσκεται στο α</w:t>
      </w:r>
      <w:r w:rsidRPr="004B2E64">
        <w:rPr>
          <w:rFonts w:eastAsia="Times New Roman" w:cs="Times New Roman"/>
          <w:szCs w:val="24"/>
        </w:rPr>
        <w:t>ρχείο του Τμήματος Γραμματείας της Διεύθυνσης Στενογραφίας και Πρακτικών της Βουλής)</w:t>
      </w:r>
    </w:p>
    <w:p w14:paraId="7E512B75" w14:textId="77777777" w:rsidR="00CD7DD0" w:rsidRDefault="001D7A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(Στο σημείο αυτό κ</w:t>
      </w:r>
      <w:r w:rsidRPr="00C255F0">
        <w:rPr>
          <w:rFonts w:eastAsia="Times New Roman" w:cs="Times New Roman"/>
          <w:szCs w:val="24"/>
        </w:rPr>
        <w:t>τυπάει το κουδούνι λήξεως του χρόνου ομιλίας του κυρίου Βουλευτή)</w:t>
      </w:r>
    </w:p>
    <w:p w14:paraId="7E512B76" w14:textId="77777777" w:rsidR="00CD7DD0" w:rsidRDefault="001D7A2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Κύριε Πρόεδρε, θα χρησιμοποιήσω</w:t>
      </w:r>
      <w:r>
        <w:rPr>
          <w:rFonts w:eastAsia="Times New Roman" w:cs="Times New Roman"/>
          <w:szCs w:val="24"/>
        </w:rPr>
        <w:t xml:space="preserve"> χρόνο και από τη δευτερολογία μου. </w:t>
      </w:r>
    </w:p>
    <w:p w14:paraId="7E512B77"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Δεύτερη απόφαση με ημερομηνία 16-6-2016, την ίδια περίοδο που παίρνεται η κορυφαία απόφαση της εταιρείας και η ανάρτησή της στη «ΔΙΑΥΓΕΙΑ» στις 21-6-2016, μετά από πέντε μέρες: Τι λέει; «Αποφασίζουμε την ανάθεση ανεξάρτ</w:t>
      </w:r>
      <w:r>
        <w:rPr>
          <w:rFonts w:eastAsia="Times New Roman" w:cs="Times New Roman"/>
          <w:szCs w:val="24"/>
        </w:rPr>
        <w:t xml:space="preserve">ητων νομικών υπηρεσιών ύψους 14.000 ευρώ στον δικηγόρο της Θεσσαλονίκης κύριο τάδε». </w:t>
      </w:r>
    </w:p>
    <w:p w14:paraId="7E512B78"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 xml:space="preserve">Την καταθέτω στα Πρακτικά. </w:t>
      </w:r>
    </w:p>
    <w:p w14:paraId="7E512B79" w14:textId="77777777" w:rsidR="00CD7DD0" w:rsidRDefault="001D7A26">
      <w:pPr>
        <w:spacing w:after="0" w:line="600" w:lineRule="auto"/>
        <w:ind w:firstLine="720"/>
        <w:jc w:val="both"/>
        <w:rPr>
          <w:rFonts w:eastAsia="Times New Roman" w:cs="Times New Roman"/>
          <w:szCs w:val="24"/>
        </w:rPr>
      </w:pPr>
      <w:r w:rsidRPr="004B2E64">
        <w:rPr>
          <w:rFonts w:eastAsia="Times New Roman" w:cs="Times New Roman"/>
          <w:szCs w:val="24"/>
        </w:rPr>
        <w:t>(Στο σημείο</w:t>
      </w:r>
      <w:r>
        <w:rPr>
          <w:rFonts w:eastAsia="Times New Roman" w:cs="Times New Roman"/>
          <w:szCs w:val="24"/>
        </w:rPr>
        <w:t xml:space="preserve"> αυτό ο Βουλευτής κ. Ιωάννης Μανιάτης </w:t>
      </w:r>
      <w:r w:rsidRPr="004B2E64">
        <w:rPr>
          <w:rFonts w:eastAsia="Times New Roman" w:cs="Times New Roman"/>
          <w:szCs w:val="24"/>
        </w:rPr>
        <w:t>καταθέτει για τα Πρ</w:t>
      </w:r>
      <w:r>
        <w:rPr>
          <w:rFonts w:eastAsia="Times New Roman" w:cs="Times New Roman"/>
          <w:szCs w:val="24"/>
        </w:rPr>
        <w:t>ακτικά την προαναφερθείσα απόφαση, η οποία βρίσκεται στο α</w:t>
      </w:r>
      <w:r w:rsidRPr="004B2E64">
        <w:rPr>
          <w:rFonts w:eastAsia="Times New Roman" w:cs="Times New Roman"/>
          <w:szCs w:val="24"/>
        </w:rPr>
        <w:t>ρχείο του Τμήματ</w:t>
      </w:r>
      <w:r w:rsidRPr="004B2E64">
        <w:rPr>
          <w:rFonts w:eastAsia="Times New Roman" w:cs="Times New Roman"/>
          <w:szCs w:val="24"/>
        </w:rPr>
        <w:t>ος Γραμματείας της Διεύθυνσης Στενογραφίας και Πρακτικών της Βουλής)</w:t>
      </w:r>
    </w:p>
    <w:p w14:paraId="7E512B7A"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Και ερχόμαστε πια στο τι έχει αναρτήσει η εταιρεία για το μεγάλο ζήτημα που συζητούμε σήμερα. Ακούστε: Θυμίζω ότι την απόφαση του διοικητικού συμβουλίου ακόμη δεν την έχει αναρτήσει για τ</w:t>
      </w:r>
      <w:r>
        <w:rPr>
          <w:rFonts w:eastAsia="Times New Roman" w:cs="Times New Roman"/>
          <w:szCs w:val="24"/>
        </w:rPr>
        <w:t>ην προκήρυξη του διαγωνισμού και τα τεύχη δη</w:t>
      </w:r>
      <w:r>
        <w:rPr>
          <w:rFonts w:eastAsia="Times New Roman" w:cs="Times New Roman"/>
          <w:szCs w:val="24"/>
        </w:rPr>
        <w:lastRenderedPageBreak/>
        <w:t>μοπράτησης. Όμως, τι αναρτά; Με ημερομηνία 25-7-2016 την απόφαση του διευθύνοντος συμβούλου και η ανάρτηση έγινε στη «ΔΙΑΥΓΕΙΑ» την 1-8-2016. Τι αποφασίζει ο διευθύνων σύμβουλος; Ορίζει τον εαυτό του και άλλα δύο</w:t>
      </w:r>
      <w:r>
        <w:rPr>
          <w:rFonts w:eastAsia="Times New Roman" w:cs="Times New Roman"/>
          <w:szCs w:val="24"/>
        </w:rPr>
        <w:t xml:space="preserve"> μέλη ως επιτροπή παραλαβής των προσφορών, ελέγχου των δικαιολογητικών και αξιολόγησης των διαγωνιζομένων του έργου. </w:t>
      </w:r>
    </w:p>
    <w:p w14:paraId="7E512B7B"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Πόσες φορές το έχετε δει αυτό, αγαπητές και αγαπητοί συνάδελφοι, ο διευθύνων σύμβουλος να διορίζει τον εαυτό του πρόεδρο της επιτροπής ενό</w:t>
      </w:r>
      <w:r>
        <w:rPr>
          <w:rFonts w:eastAsia="Times New Roman" w:cs="Times New Roman"/>
          <w:szCs w:val="24"/>
        </w:rPr>
        <w:t xml:space="preserve">ς διαγωνισμού, σε μία τριμελή επιτροπή -ούτε καν επταμελή ή εννεαμελή- και αυτή την απόφαση να την αναρτά στη «ΔΙΑΥΓΕΙΑ», αλλά να μην αναρτά την απόφαση του διοικητικού του συμβουλίου; </w:t>
      </w:r>
    </w:p>
    <w:p w14:paraId="7E512B7C"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 xml:space="preserve">Καταθέτω στα Πρακτικά και αυτή την απόφαση. </w:t>
      </w:r>
    </w:p>
    <w:p w14:paraId="7E512B7D" w14:textId="77777777" w:rsidR="00CD7DD0" w:rsidRDefault="001D7A26">
      <w:pPr>
        <w:spacing w:after="0" w:line="600" w:lineRule="auto"/>
        <w:ind w:firstLine="720"/>
        <w:jc w:val="both"/>
        <w:rPr>
          <w:rFonts w:eastAsia="Times New Roman" w:cs="Times New Roman"/>
          <w:szCs w:val="24"/>
        </w:rPr>
      </w:pPr>
      <w:r w:rsidRPr="004B2E64">
        <w:rPr>
          <w:rFonts w:eastAsia="Times New Roman" w:cs="Times New Roman"/>
          <w:szCs w:val="24"/>
        </w:rPr>
        <w:t>(Στο σημείο</w:t>
      </w:r>
      <w:r>
        <w:rPr>
          <w:rFonts w:eastAsia="Times New Roman" w:cs="Times New Roman"/>
          <w:szCs w:val="24"/>
        </w:rPr>
        <w:t xml:space="preserve"> αυτό ο Βουλευ</w:t>
      </w:r>
      <w:r>
        <w:rPr>
          <w:rFonts w:eastAsia="Times New Roman" w:cs="Times New Roman"/>
          <w:szCs w:val="24"/>
        </w:rPr>
        <w:t xml:space="preserve">τής κ. Ιωάννης Μανιάτης </w:t>
      </w:r>
      <w:r w:rsidRPr="004B2E64">
        <w:rPr>
          <w:rFonts w:eastAsia="Times New Roman" w:cs="Times New Roman"/>
          <w:szCs w:val="24"/>
        </w:rPr>
        <w:t>καταθέτει για τα Πρ</w:t>
      </w:r>
      <w:r>
        <w:rPr>
          <w:rFonts w:eastAsia="Times New Roman" w:cs="Times New Roman"/>
          <w:szCs w:val="24"/>
        </w:rPr>
        <w:t>ακτικά την προαναφερθείσα απόφαση, η οποία βρίσκεται</w:t>
      </w:r>
      <w:r w:rsidRPr="004B2E64">
        <w:rPr>
          <w:rFonts w:eastAsia="Times New Roman" w:cs="Times New Roman"/>
          <w:szCs w:val="24"/>
        </w:rPr>
        <w:t xml:space="preserve"> στο</w:t>
      </w:r>
      <w:r>
        <w:rPr>
          <w:rFonts w:eastAsia="Times New Roman" w:cs="Times New Roman"/>
          <w:szCs w:val="24"/>
        </w:rPr>
        <w:t xml:space="preserve"> α</w:t>
      </w:r>
      <w:r w:rsidRPr="004B2E64">
        <w:rPr>
          <w:rFonts w:eastAsia="Times New Roman" w:cs="Times New Roman"/>
          <w:szCs w:val="24"/>
        </w:rPr>
        <w:t>ρχείο του Τμήματος Γραμματείας της Διεύθυνσης Στενογραφίας και Πρακτικών της Βουλής)</w:t>
      </w:r>
    </w:p>
    <w:p w14:paraId="7E512B7E"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Γιατί, άραγε, δεν έχουν αναρτήσει την απόφαση του διοικητικού συμβουλί</w:t>
      </w:r>
      <w:r>
        <w:rPr>
          <w:rFonts w:eastAsia="Times New Roman" w:cs="Times New Roman"/>
          <w:szCs w:val="24"/>
        </w:rPr>
        <w:t xml:space="preserve">ου; Μα, γιατί εδώ είναι η πέτρα του σκανδάλου. Απόφαση διοικητικού συμβουλίου: «Σημείο 5: Καταβολή από τον </w:t>
      </w:r>
      <w:proofErr w:type="spellStart"/>
      <w:r>
        <w:rPr>
          <w:rFonts w:eastAsia="Times New Roman" w:cs="Times New Roman"/>
          <w:szCs w:val="24"/>
        </w:rPr>
        <w:t>παραχωρησιούχο</w:t>
      </w:r>
      <w:proofErr w:type="spellEnd"/>
      <w:r>
        <w:rPr>
          <w:rFonts w:eastAsia="Times New Roman" w:cs="Times New Roman"/>
          <w:szCs w:val="24"/>
        </w:rPr>
        <w:t xml:space="preserve"> εφάπαξ οικονομικού ανταλλάγματος -</w:t>
      </w:r>
      <w:proofErr w:type="spellStart"/>
      <w:r>
        <w:rPr>
          <w:rFonts w:eastAsia="Times New Roman" w:cs="Times New Roman"/>
          <w:szCs w:val="24"/>
        </w:rPr>
        <w:t>entry</w:t>
      </w:r>
      <w:proofErr w:type="spellEnd"/>
      <w:r>
        <w:rPr>
          <w:rFonts w:eastAsia="Times New Roman" w:cs="Times New Roman"/>
          <w:szCs w:val="24"/>
        </w:rPr>
        <w:t xml:space="preserve"> </w:t>
      </w:r>
      <w:r>
        <w:rPr>
          <w:rFonts w:eastAsia="Times New Roman" w:cs="Times New Roman"/>
          <w:szCs w:val="24"/>
          <w:lang w:val="en-US"/>
        </w:rPr>
        <w:t>fee</w:t>
      </w:r>
      <w:r w:rsidRPr="00B4183B">
        <w:rPr>
          <w:rFonts w:eastAsia="Times New Roman" w:cs="Times New Roman"/>
          <w:szCs w:val="24"/>
        </w:rPr>
        <w:t xml:space="preserve">- </w:t>
      </w:r>
      <w:r>
        <w:rPr>
          <w:rFonts w:eastAsia="Times New Roman" w:cs="Times New Roman"/>
          <w:szCs w:val="24"/>
        </w:rPr>
        <w:t>ύψους 20 εκατομμυρίων ευρώ». Στη σύμβαση που έχουμε ο ανάδοχος υποχρεούται να κάνει εφάπα</w:t>
      </w:r>
      <w:r>
        <w:rPr>
          <w:rFonts w:eastAsia="Times New Roman" w:cs="Times New Roman"/>
          <w:szCs w:val="24"/>
        </w:rPr>
        <w:t xml:space="preserve">ξ καταβολή τα μισά λεφτά, μόλις 10 εκατομμύρια ευρώ. </w:t>
      </w:r>
      <w:r>
        <w:rPr>
          <w:rFonts w:eastAsia="Times New Roman" w:cs="Times New Roman"/>
          <w:szCs w:val="24"/>
        </w:rPr>
        <w:lastRenderedPageBreak/>
        <w:t xml:space="preserve">Και τι συνεχίζει να λέει το Διοικητικό Συμβούλιο της «ΓΑΙΑΟΣΕ»; «Σημείο 9: Η ενδιάμεση εγγυητική επιστολή καλής εκτέλεσης γίνεται επίσης ευλόγως 20 εκατομμύρια ευρώ». Πόση εγγυητική επιστολή υπάρχει στη </w:t>
      </w:r>
      <w:r>
        <w:rPr>
          <w:rFonts w:eastAsia="Times New Roman" w:cs="Times New Roman"/>
          <w:szCs w:val="24"/>
        </w:rPr>
        <w:t xml:space="preserve">σύμβαση που έχουμε μπροστά μας; Είναι 10 εκατομμύρια ευρώ. </w:t>
      </w:r>
    </w:p>
    <w:p w14:paraId="7E512B7F"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Αυτό είναι κραυγαλέο σκάνδαλο ή δεν είναι; Οι συνάδελφοι της κοινοβουλευτικής Πλειοψηφίας θα αποδεχθούν να υπερψηφίσουν μια σκανδαλώδη σύμβαση που μειώνει κατά 51% το όφελος του δημοσίου και που α</w:t>
      </w:r>
      <w:r>
        <w:rPr>
          <w:rFonts w:eastAsia="Times New Roman" w:cs="Times New Roman"/>
          <w:szCs w:val="24"/>
        </w:rPr>
        <w:t xml:space="preserve">κυρώνει στην πραγματικότητα το σύνολο του διαγωνισμού, δεδομένου ότι έρχεται προς υπογραφή μία σύμβαση που είναι εντελώς έξω από την απόφαση του διοικητικού συμβουλίου του οργανισμού που προκηρύσσει τον διαγωνισμό, ναι ή όχι; </w:t>
      </w:r>
    </w:p>
    <w:p w14:paraId="7E512B80"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Με αυτά, αγαπητές και αγαπητο</w:t>
      </w:r>
      <w:r>
        <w:rPr>
          <w:rFonts w:eastAsia="Times New Roman" w:cs="Times New Roman"/>
          <w:szCs w:val="24"/>
        </w:rPr>
        <w:t xml:space="preserve">ί συνάδελφοι, αντιλαμβάνεστε ότι όχι απλώς είναι αδύνατον να υπερψηφίσουμε τη σύμβαση που έχουμε μπροστά μας –και την καταγγέλλουμε- αλλά ελπίζουμε ότι και εκτός της Αιθούσης και άλλοι θεσμικοί φορείς ακούν και παρακολουθούν αυτή τη συζήτηση. </w:t>
      </w:r>
    </w:p>
    <w:p w14:paraId="7E512B81"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Ευχαριστώ πο</w:t>
      </w:r>
      <w:r>
        <w:rPr>
          <w:rFonts w:eastAsia="Times New Roman" w:cs="Times New Roman"/>
          <w:szCs w:val="24"/>
        </w:rPr>
        <w:t xml:space="preserve">λύ. </w:t>
      </w:r>
    </w:p>
    <w:p w14:paraId="7E512B82" w14:textId="77777777" w:rsidR="00CD7DD0" w:rsidRDefault="001D7A26">
      <w:pPr>
        <w:tabs>
          <w:tab w:val="left" w:pos="2738"/>
          <w:tab w:val="center" w:pos="4753"/>
          <w:tab w:val="left" w:pos="5723"/>
        </w:tabs>
        <w:spacing w:after="0"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Ο Υπουργός Παιδείας κ. </w:t>
      </w:r>
      <w:proofErr w:type="spellStart"/>
      <w:r>
        <w:rPr>
          <w:rFonts w:eastAsia="Times New Roman" w:cs="Times New Roman"/>
          <w:szCs w:val="24"/>
        </w:rPr>
        <w:t>Γαβρόγλου</w:t>
      </w:r>
      <w:proofErr w:type="spellEnd"/>
      <w:r>
        <w:rPr>
          <w:rFonts w:eastAsia="Times New Roman" w:cs="Times New Roman"/>
          <w:szCs w:val="24"/>
        </w:rPr>
        <w:t xml:space="preserve"> έχει τον λόγο, για να παρουσιάσει μία τροπολογία. </w:t>
      </w:r>
    </w:p>
    <w:p w14:paraId="7E512B83" w14:textId="77777777" w:rsidR="00CD7DD0" w:rsidRDefault="001D7A26">
      <w:pPr>
        <w:spacing w:after="0" w:line="600" w:lineRule="auto"/>
        <w:ind w:firstLine="720"/>
        <w:jc w:val="both"/>
        <w:rPr>
          <w:rFonts w:eastAsia="Times New Roman"/>
          <w:color w:val="000000"/>
          <w:szCs w:val="24"/>
          <w:shd w:val="clear" w:color="auto" w:fill="FFFFFF"/>
        </w:rPr>
      </w:pPr>
      <w:r w:rsidRPr="008B04E9">
        <w:rPr>
          <w:rFonts w:eastAsia="Times New Roman"/>
          <w:b/>
          <w:color w:val="000000"/>
          <w:szCs w:val="24"/>
          <w:shd w:val="clear" w:color="auto" w:fill="FFFFFF"/>
        </w:rPr>
        <w:t>ΚΩΝΣΤΑΝΤΙΝΟΣ ΓΑΒΡΟΓΛΟΥ (Υπουργός Παιδείας, Έρευνας και Θρησκευμάτων):</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Ευχαριστώ, κύριε Πρόεδρε.</w:t>
      </w:r>
    </w:p>
    <w:p w14:paraId="7E512B84" w14:textId="77777777" w:rsidR="00CD7DD0" w:rsidRDefault="001D7A2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Πρόκειται για δύο άρθρα. Το πρώτο άρθρο είναι η εναρμόνιση με τις διατάξεις δύο νόμων –ο ένας είναι του 2010 και ο άλλος του 1996- για τη </w:t>
      </w:r>
      <w:proofErr w:type="spellStart"/>
      <w:r>
        <w:rPr>
          <w:rFonts w:eastAsia="Times New Roman"/>
          <w:color w:val="000000"/>
          <w:szCs w:val="24"/>
          <w:shd w:val="clear" w:color="auto" w:fill="FFFFFF"/>
        </w:rPr>
        <w:t>μοριοδότηση</w:t>
      </w:r>
      <w:proofErr w:type="spellEnd"/>
      <w:r>
        <w:rPr>
          <w:rFonts w:eastAsia="Times New Roman"/>
          <w:color w:val="000000"/>
          <w:szCs w:val="24"/>
          <w:shd w:val="clear" w:color="auto" w:fill="FFFFFF"/>
        </w:rPr>
        <w:t xml:space="preserve"> των μόνιμων εκπαιδευτικών για τα θέματα των μετατάξεων. Είναι προφανές ότι δεν θα αλλάξει τίποτα για όσους</w:t>
      </w:r>
      <w:r>
        <w:rPr>
          <w:rFonts w:eastAsia="Times New Roman"/>
          <w:color w:val="000000"/>
          <w:szCs w:val="24"/>
          <w:shd w:val="clear" w:color="auto" w:fill="FFFFFF"/>
        </w:rPr>
        <w:t xml:space="preserve"> διανύουν το δεύτερο έτος για το οποίο ισχύει η </w:t>
      </w:r>
      <w:proofErr w:type="spellStart"/>
      <w:r>
        <w:rPr>
          <w:rFonts w:eastAsia="Times New Roman"/>
          <w:color w:val="000000"/>
          <w:szCs w:val="24"/>
          <w:shd w:val="clear" w:color="auto" w:fill="FFFFFF"/>
        </w:rPr>
        <w:t>μοριοδότηση</w:t>
      </w:r>
      <w:proofErr w:type="spellEnd"/>
      <w:r>
        <w:rPr>
          <w:rFonts w:eastAsia="Times New Roman"/>
          <w:color w:val="000000"/>
          <w:szCs w:val="24"/>
          <w:shd w:val="clear" w:color="auto" w:fill="FFFFFF"/>
        </w:rPr>
        <w:t xml:space="preserve"> που έχουν ήδη λάβει. </w:t>
      </w:r>
    </w:p>
    <w:p w14:paraId="7E512B85" w14:textId="77777777" w:rsidR="00CD7DD0" w:rsidRDefault="001D7A2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δεύτερο άρθρο αφορά τη δυνατότητα πληρωμής αναπληρωτών καθηγητών, ωρομισθίων εκπαιδευτικών, καθώς και ειδικού εκπαιδευτικού και ειδικού βοηθητικού προσωπικού, που θα γίνει</w:t>
      </w:r>
      <w:r>
        <w:rPr>
          <w:rFonts w:eastAsia="Times New Roman"/>
          <w:color w:val="000000"/>
          <w:szCs w:val="24"/>
          <w:shd w:val="clear" w:color="auto" w:fill="FFFFFF"/>
        </w:rPr>
        <w:t xml:space="preserve"> με τη χρήση πόρων του εθνικού σκέλους του Προγράμματος Δημοσίων Επενδύσεων που είναι για πρόσθετες ανάγκες που έχουμε. </w:t>
      </w:r>
    </w:p>
    <w:p w14:paraId="7E512B86" w14:textId="77777777" w:rsidR="00CD7DD0" w:rsidRDefault="001D7A2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w:t>
      </w:r>
    </w:p>
    <w:p w14:paraId="7E512B87" w14:textId="77777777" w:rsidR="00CD7DD0" w:rsidRDefault="001D7A26">
      <w:pPr>
        <w:spacing w:after="0" w:line="600" w:lineRule="auto"/>
        <w:ind w:firstLine="720"/>
        <w:jc w:val="both"/>
        <w:rPr>
          <w:rFonts w:eastAsia="Times New Roman"/>
          <w:color w:val="000000"/>
          <w:szCs w:val="24"/>
          <w:shd w:val="clear" w:color="auto" w:fill="FFFFFF"/>
        </w:rPr>
      </w:pPr>
      <w:r w:rsidRPr="00AD7393">
        <w:rPr>
          <w:rFonts w:eastAsia="Times New Roman"/>
          <w:b/>
          <w:color w:val="000000"/>
          <w:szCs w:val="24"/>
          <w:shd w:val="clear" w:color="auto" w:fill="FFFFFF"/>
        </w:rPr>
        <w:t>ΠΡΟΕΔΡΕΥΩΝ (Γεώργιος Βαρεμένος):</w:t>
      </w:r>
      <w:r>
        <w:rPr>
          <w:rFonts w:eastAsia="Times New Roman"/>
          <w:color w:val="000000"/>
          <w:szCs w:val="24"/>
          <w:shd w:val="clear" w:color="auto" w:fill="FFFFFF"/>
        </w:rPr>
        <w:t xml:space="preserve"> Και εμείς ευχαριστούμε.</w:t>
      </w:r>
    </w:p>
    <w:p w14:paraId="7E512B88" w14:textId="77777777" w:rsidR="00CD7DD0" w:rsidRDefault="001D7A26">
      <w:pPr>
        <w:spacing w:after="0" w:line="600" w:lineRule="auto"/>
        <w:ind w:firstLine="720"/>
        <w:jc w:val="both"/>
        <w:rPr>
          <w:rFonts w:eastAsia="Times New Roman"/>
          <w:color w:val="000000"/>
          <w:szCs w:val="24"/>
          <w:shd w:val="clear" w:color="auto" w:fill="FFFFFF"/>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t xml:space="preserve">προηγουμένως </w:t>
      </w:r>
      <w:r>
        <w:rPr>
          <w:rFonts w:eastAsia="Times New Roman" w:cs="Times New Roman"/>
        </w:rPr>
        <w:t>ενημερώθηκαν για την ιστορία του κτηρίου και τον τρόπο οργάνωσης και λειτουργίας της Βουλής, σαράντα εννέα μα</w:t>
      </w:r>
      <w:r>
        <w:rPr>
          <w:rFonts w:eastAsia="Times New Roman" w:cs="Times New Roman"/>
        </w:rPr>
        <w:t xml:space="preserve">θητές και μαθήτριες και τρεις εκπαιδευτικοί συνοδοί τους από το </w:t>
      </w:r>
      <w:r w:rsidRPr="005A11A4">
        <w:rPr>
          <w:rFonts w:eastAsia="Times New Roman" w:cs="Times New Roman"/>
        </w:rPr>
        <w:t>1</w:t>
      </w:r>
      <w:r w:rsidRPr="00D836A7">
        <w:rPr>
          <w:rFonts w:eastAsia="Times New Roman" w:cs="Times New Roman"/>
          <w:vertAlign w:val="superscript"/>
        </w:rPr>
        <w:t>ο</w:t>
      </w:r>
      <w:r>
        <w:rPr>
          <w:rFonts w:eastAsia="Times New Roman" w:cs="Times New Roman"/>
        </w:rPr>
        <w:t xml:space="preserve"> Γενικό Λύκειο Καλυβίων. </w:t>
      </w:r>
    </w:p>
    <w:p w14:paraId="7E512B89" w14:textId="77777777" w:rsidR="00CD7DD0" w:rsidRDefault="001D7A26">
      <w:pPr>
        <w:spacing w:after="0" w:line="600" w:lineRule="auto"/>
        <w:ind w:left="360" w:firstLine="360"/>
        <w:jc w:val="both"/>
        <w:rPr>
          <w:rFonts w:eastAsia="Times New Roman" w:cs="Times New Roman"/>
        </w:rPr>
      </w:pPr>
      <w:r>
        <w:rPr>
          <w:rFonts w:eastAsia="Times New Roman" w:cs="Times New Roman"/>
        </w:rPr>
        <w:t xml:space="preserve">Η Βουλή σάς καλωσορίζει. </w:t>
      </w:r>
    </w:p>
    <w:p w14:paraId="7E512B8A" w14:textId="77777777" w:rsidR="00CD7DD0" w:rsidRDefault="001D7A26">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7E512B8B" w14:textId="77777777" w:rsidR="00CD7DD0" w:rsidRDefault="001D7A2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Τον λόγο έχει ο εισηγητής της Χρυσής Αυγής κ. Ηλίας </w:t>
      </w:r>
      <w:proofErr w:type="spellStart"/>
      <w:r>
        <w:rPr>
          <w:rFonts w:eastAsia="Times New Roman"/>
          <w:color w:val="000000"/>
          <w:szCs w:val="24"/>
          <w:shd w:val="clear" w:color="auto" w:fill="FFFFFF"/>
        </w:rPr>
        <w:t>Παναγιώταρος</w:t>
      </w:r>
      <w:proofErr w:type="spellEnd"/>
      <w:r>
        <w:rPr>
          <w:rFonts w:eastAsia="Times New Roman"/>
          <w:color w:val="000000"/>
          <w:szCs w:val="24"/>
          <w:shd w:val="clear" w:color="auto" w:fill="FFFFFF"/>
        </w:rPr>
        <w:t>.</w:t>
      </w:r>
    </w:p>
    <w:p w14:paraId="7E512B8C" w14:textId="77777777" w:rsidR="00CD7DD0" w:rsidRDefault="001D7A26">
      <w:pPr>
        <w:spacing w:after="0" w:line="600" w:lineRule="auto"/>
        <w:ind w:firstLine="720"/>
        <w:jc w:val="both"/>
        <w:rPr>
          <w:rFonts w:eastAsia="Times New Roman"/>
          <w:color w:val="000000"/>
          <w:szCs w:val="24"/>
          <w:shd w:val="clear" w:color="auto" w:fill="FFFFFF"/>
        </w:rPr>
      </w:pPr>
      <w:r w:rsidRPr="005A11A4">
        <w:rPr>
          <w:rFonts w:eastAsia="Times New Roman"/>
          <w:b/>
          <w:color w:val="000000"/>
          <w:szCs w:val="24"/>
          <w:shd w:val="clear" w:color="auto" w:fill="FFFFFF"/>
        </w:rPr>
        <w:t>ΗΛΙΑΣ ΠΑΝΑΓΙΩΤΑΡΟΣ:</w:t>
      </w:r>
      <w:r>
        <w:rPr>
          <w:rFonts w:eastAsia="Times New Roman"/>
          <w:b/>
          <w:color w:val="000000"/>
          <w:szCs w:val="24"/>
          <w:shd w:val="clear" w:color="auto" w:fill="FFFFFF"/>
        </w:rPr>
        <w:t xml:space="preserve"> </w:t>
      </w:r>
      <w:r>
        <w:rPr>
          <w:rFonts w:eastAsia="Times New Roman"/>
          <w:color w:val="000000"/>
          <w:szCs w:val="24"/>
          <w:shd w:val="clear" w:color="auto" w:fill="FFFFFF"/>
        </w:rPr>
        <w:t>Ευ</w:t>
      </w:r>
      <w:r>
        <w:rPr>
          <w:rFonts w:eastAsia="Times New Roman"/>
          <w:color w:val="000000"/>
          <w:szCs w:val="24"/>
          <w:shd w:val="clear" w:color="auto" w:fill="FFFFFF"/>
        </w:rPr>
        <w:t>χαριστώ, κύριε Πρόεδρε.</w:t>
      </w:r>
    </w:p>
    <w:p w14:paraId="7E512B8D" w14:textId="77777777" w:rsidR="00CD7DD0" w:rsidRDefault="001D7A2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Ήταν </w:t>
      </w:r>
      <w:r w:rsidRPr="00AD7393">
        <w:rPr>
          <w:rFonts w:eastAsia="Times New Roman"/>
          <w:color w:val="000000"/>
          <w:szCs w:val="24"/>
          <w:shd w:val="clear" w:color="auto" w:fill="FFFFFF"/>
        </w:rPr>
        <w:t>1</w:t>
      </w:r>
      <w:r w:rsidRPr="00D836A7">
        <w:rPr>
          <w:rFonts w:eastAsia="Times New Roman"/>
          <w:color w:val="000000"/>
          <w:szCs w:val="24"/>
          <w:shd w:val="clear" w:color="auto" w:fill="FFFFFF"/>
          <w:vertAlign w:val="superscript"/>
        </w:rPr>
        <w:t>η</w:t>
      </w:r>
      <w:r w:rsidRPr="00AD7393">
        <w:rPr>
          <w:rFonts w:eastAsia="Times New Roman"/>
          <w:color w:val="000000"/>
          <w:szCs w:val="24"/>
          <w:shd w:val="clear" w:color="auto" w:fill="FFFFFF"/>
        </w:rPr>
        <w:t xml:space="preserve"> </w:t>
      </w:r>
      <w:r>
        <w:rPr>
          <w:rFonts w:eastAsia="Times New Roman"/>
          <w:color w:val="000000"/>
          <w:szCs w:val="24"/>
          <w:shd w:val="clear" w:color="auto" w:fill="FFFFFF"/>
        </w:rPr>
        <w:t xml:space="preserve">Νοεμβρίου του 2013, απόγευμα, όταν δύο νέοι, ο Γιώργος </w:t>
      </w:r>
      <w:proofErr w:type="spellStart"/>
      <w:r>
        <w:rPr>
          <w:rFonts w:eastAsia="Times New Roman"/>
          <w:color w:val="000000"/>
          <w:szCs w:val="24"/>
          <w:shd w:val="clear" w:color="auto" w:fill="FFFFFF"/>
        </w:rPr>
        <w:t>Φουντούλης</w:t>
      </w:r>
      <w:proofErr w:type="spellEnd"/>
      <w:r>
        <w:rPr>
          <w:rFonts w:eastAsia="Times New Roman"/>
          <w:color w:val="000000"/>
          <w:szCs w:val="24"/>
          <w:shd w:val="clear" w:color="auto" w:fill="FFFFFF"/>
        </w:rPr>
        <w:t xml:space="preserve"> και ο Μανώλης </w:t>
      </w:r>
      <w:proofErr w:type="spellStart"/>
      <w:r>
        <w:rPr>
          <w:rFonts w:eastAsia="Times New Roman"/>
          <w:color w:val="000000"/>
          <w:szCs w:val="24"/>
          <w:shd w:val="clear" w:color="auto" w:fill="FFFFFF"/>
        </w:rPr>
        <w:t>Καπελώνης</w:t>
      </w:r>
      <w:proofErr w:type="spellEnd"/>
      <w:r>
        <w:rPr>
          <w:rFonts w:eastAsia="Times New Roman"/>
          <w:color w:val="000000"/>
          <w:szCs w:val="24"/>
          <w:shd w:val="clear" w:color="auto" w:fill="FFFFFF"/>
        </w:rPr>
        <w:t xml:space="preserve"> δέχθηκαν μία άνανδρη, οργανωμένη, συντονισμένη, παρακρατική, «προοδευτική» δολοφονική επίθεση</w:t>
      </w:r>
      <w:r w:rsidRPr="00AD7393">
        <w:rPr>
          <w:rFonts w:eastAsia="Times New Roman"/>
          <w:color w:val="000000"/>
          <w:szCs w:val="24"/>
          <w:shd w:val="clear" w:color="auto" w:fill="FFFFFF"/>
        </w:rPr>
        <w:t xml:space="preserve"> </w:t>
      </w:r>
      <w:r>
        <w:rPr>
          <w:rFonts w:eastAsia="Times New Roman"/>
          <w:color w:val="000000"/>
          <w:szCs w:val="24"/>
          <w:shd w:val="clear" w:color="auto" w:fill="FFFFFF"/>
        </w:rPr>
        <w:t xml:space="preserve">έξω από τα γραφεία της Χρυσής Αυγής στο Νέο Ηράκλειο. </w:t>
      </w:r>
    </w:p>
    <w:p w14:paraId="7E512B8E" w14:textId="77777777" w:rsidR="00CD7DD0" w:rsidRDefault="001D7A2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Έκτοτε πέρασαν πέντε χρόνια. Δεν έγινε καμμία προσπάθεια από το κράτος να βρεθούν οι ένοχοι, οι δολοφόνοι, οι φυσικοί και οι ηθικοί. Και όλα αυτά παρά το γεγονός ότι υπήρχε ένα χαρακτηριστικό γνώρισμα </w:t>
      </w:r>
      <w:r>
        <w:rPr>
          <w:rFonts w:eastAsia="Times New Roman"/>
          <w:color w:val="000000"/>
          <w:szCs w:val="24"/>
          <w:shd w:val="clear" w:color="auto" w:fill="FFFFFF"/>
        </w:rPr>
        <w:t>στον έναν εκ των δύο δολοφόνων, ένα σοβαρότατο κινητικό πρόβλημα, οπότε όσον αφορά την έρευνα η ψαλίδα θα μπορούσε να κλείσει σε πολύ λίγους υπόπτους του υποκόσμου -και όχι μόνον- προκειμένου να βρεθεί τουλάχιστον ένας εκ των δύο. Είναι τόσο μικρή ψαλίδα τ</w:t>
      </w:r>
      <w:r>
        <w:rPr>
          <w:rFonts w:eastAsia="Times New Roman"/>
          <w:color w:val="000000"/>
          <w:szCs w:val="24"/>
          <w:shd w:val="clear" w:color="auto" w:fill="FFFFFF"/>
        </w:rPr>
        <w:t>ων υπόπτων που μετριούνται σε λιγότερα από τα δάκτυλα του ενός χεριού.</w:t>
      </w:r>
    </w:p>
    <w:p w14:paraId="7E512B8F" w14:textId="77777777" w:rsidR="00CD7DD0" w:rsidRDefault="001D7A2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Ήταν τότε που ο αγαπημένος φίλος σας -ο κ. </w:t>
      </w:r>
      <w:proofErr w:type="spellStart"/>
      <w:r>
        <w:rPr>
          <w:rFonts w:eastAsia="Times New Roman"/>
          <w:color w:val="000000"/>
          <w:szCs w:val="24"/>
          <w:shd w:val="clear" w:color="auto" w:fill="FFFFFF"/>
        </w:rPr>
        <w:t>Πρετεντέρης</w:t>
      </w:r>
      <w:proofErr w:type="spellEnd"/>
      <w:r>
        <w:rPr>
          <w:rFonts w:eastAsia="Times New Roman"/>
          <w:color w:val="000000"/>
          <w:szCs w:val="24"/>
          <w:shd w:val="clear" w:color="auto" w:fill="FFFFFF"/>
        </w:rPr>
        <w:t xml:space="preserve"> από το «</w:t>
      </w:r>
      <w:r>
        <w:rPr>
          <w:rFonts w:eastAsia="Times New Roman"/>
          <w:color w:val="000000"/>
          <w:szCs w:val="24"/>
          <w:shd w:val="clear" w:color="auto" w:fill="FFFFFF"/>
          <w:lang w:val="en-US"/>
        </w:rPr>
        <w:t>MEGA</w:t>
      </w:r>
      <w:r>
        <w:rPr>
          <w:rFonts w:eastAsia="Times New Roman"/>
          <w:color w:val="000000"/>
          <w:szCs w:val="24"/>
          <w:shd w:val="clear" w:color="auto" w:fill="FFFFFF"/>
        </w:rPr>
        <w:t>»-</w:t>
      </w:r>
      <w:r w:rsidRPr="005A11A4">
        <w:rPr>
          <w:rFonts w:eastAsia="Times New Roman"/>
          <w:color w:val="000000"/>
          <w:szCs w:val="24"/>
          <w:shd w:val="clear" w:color="auto" w:fill="FFFFFF"/>
        </w:rPr>
        <w:t xml:space="preserve"> </w:t>
      </w:r>
      <w:r>
        <w:rPr>
          <w:rFonts w:eastAsia="Times New Roman"/>
          <w:color w:val="000000"/>
          <w:szCs w:val="24"/>
          <w:shd w:val="clear" w:color="auto" w:fill="FFFFFF"/>
        </w:rPr>
        <w:t>έλεγε ότι «ναι, ήταν επικίνδυνη όλη αυτή η προσπάθεια, γιατί μπορούσε να έχει σκοτωθεί και κανένας άνθρωπος». Λες κ</w:t>
      </w:r>
      <w:r>
        <w:rPr>
          <w:rFonts w:eastAsia="Times New Roman"/>
          <w:color w:val="000000"/>
          <w:szCs w:val="24"/>
          <w:shd w:val="clear" w:color="auto" w:fill="FFFFFF"/>
        </w:rPr>
        <w:t>αι τα δύο παλικάρια ήταν ζώα ή κάτι άλλο!</w:t>
      </w:r>
    </w:p>
    <w:p w14:paraId="7E512B90" w14:textId="77777777" w:rsidR="00CD7DD0" w:rsidRDefault="001D7A2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Στις 28 Οκτωβρίου του 2018 ένα άλλο παλικάρι, ο Κωνσταντίνος </w:t>
      </w:r>
      <w:proofErr w:type="spellStart"/>
      <w:r>
        <w:rPr>
          <w:rFonts w:eastAsia="Times New Roman"/>
          <w:color w:val="000000"/>
          <w:szCs w:val="24"/>
          <w:shd w:val="clear" w:color="auto" w:fill="FFFFFF"/>
        </w:rPr>
        <w:t>Κατσίφας</w:t>
      </w:r>
      <w:proofErr w:type="spellEnd"/>
      <w:r>
        <w:rPr>
          <w:rFonts w:eastAsia="Times New Roman"/>
          <w:color w:val="000000"/>
          <w:szCs w:val="24"/>
          <w:shd w:val="clear" w:color="auto" w:fill="FFFFFF"/>
        </w:rPr>
        <w:t xml:space="preserve">, από τη σκλάβα Βόρειο Ήπειρο, από τους </w:t>
      </w:r>
      <w:proofErr w:type="spellStart"/>
      <w:r>
        <w:rPr>
          <w:rFonts w:eastAsia="Times New Roman"/>
          <w:color w:val="000000"/>
          <w:szCs w:val="24"/>
          <w:shd w:val="clear" w:color="auto" w:fill="FFFFFF"/>
        </w:rPr>
        <w:t>Βουλιαράτες</w:t>
      </w:r>
      <w:proofErr w:type="spellEnd"/>
      <w:r>
        <w:rPr>
          <w:rFonts w:eastAsia="Times New Roman"/>
          <w:color w:val="000000"/>
          <w:szCs w:val="24"/>
          <w:shd w:val="clear" w:color="auto" w:fill="FFFFFF"/>
        </w:rPr>
        <w:t>, πεθαίνει συνειδητά για την πατρίδα, για την Ελλάδα, για τη σκλαβωμένη ιδιαίτερη πατρίδα του,</w:t>
      </w:r>
      <w:r>
        <w:rPr>
          <w:rFonts w:eastAsia="Times New Roman"/>
          <w:color w:val="000000"/>
          <w:szCs w:val="24"/>
          <w:shd w:val="clear" w:color="auto" w:fill="FFFFFF"/>
        </w:rPr>
        <w:t xml:space="preserve"> για τη σημαία. </w:t>
      </w:r>
      <w:r>
        <w:rPr>
          <w:rFonts w:eastAsia="Times New Roman"/>
          <w:color w:val="000000"/>
          <w:szCs w:val="24"/>
          <w:shd w:val="clear" w:color="auto" w:fill="FFFFFF"/>
        </w:rPr>
        <w:lastRenderedPageBreak/>
        <w:t xml:space="preserve">Είδαμε και εδώ το παρακράτος, τα «παπαγαλάκια» του να προσπαθούν να σπιλώσουν τον εν λόγω ήρωα, τον σύγχρονο νεομάρτυρα, με διάφορα ψέματα, με διάφορες </w:t>
      </w:r>
      <w:proofErr w:type="spellStart"/>
      <w:r>
        <w:rPr>
          <w:rFonts w:eastAsia="Times New Roman"/>
          <w:color w:val="000000"/>
          <w:szCs w:val="24"/>
          <w:shd w:val="clear" w:color="auto" w:fill="FFFFFF"/>
        </w:rPr>
        <w:t>αρλουμπολογίες</w:t>
      </w:r>
      <w:proofErr w:type="spellEnd"/>
      <w:r>
        <w:rPr>
          <w:rFonts w:eastAsia="Times New Roman"/>
          <w:color w:val="000000"/>
          <w:szCs w:val="24"/>
          <w:shd w:val="clear" w:color="auto" w:fill="FFFFFF"/>
        </w:rPr>
        <w:t xml:space="preserve"> κ.ά., με κορυφαίο όλων ότι δήθεν είχε συλληφθεί για κατοχή μισού κιλού χα</w:t>
      </w:r>
      <w:r>
        <w:rPr>
          <w:rFonts w:eastAsia="Times New Roman"/>
          <w:color w:val="000000"/>
          <w:szCs w:val="24"/>
          <w:shd w:val="clear" w:color="auto" w:fill="FFFFFF"/>
        </w:rPr>
        <w:t xml:space="preserve">σίς και διάφορες άλλες αηδίες, ενώ δεν ίσχυε τίποτα από όλα αυτά. </w:t>
      </w:r>
    </w:p>
    <w:p w14:paraId="7E512B91" w14:textId="77777777" w:rsidR="00CD7DD0" w:rsidRDefault="001D7A2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 Κωνσταντίνος </w:t>
      </w:r>
      <w:proofErr w:type="spellStart"/>
      <w:r>
        <w:rPr>
          <w:rFonts w:eastAsia="Times New Roman"/>
          <w:color w:val="000000"/>
          <w:szCs w:val="24"/>
          <w:shd w:val="clear" w:color="auto" w:fill="FFFFFF"/>
        </w:rPr>
        <w:t>Κατσίφας</w:t>
      </w:r>
      <w:proofErr w:type="spellEnd"/>
      <w:r>
        <w:rPr>
          <w:rFonts w:eastAsia="Times New Roman"/>
          <w:color w:val="000000"/>
          <w:szCs w:val="24"/>
          <w:shd w:val="clear" w:color="auto" w:fill="FFFFFF"/>
        </w:rPr>
        <w:t xml:space="preserve"> κατάφερε να κάνει κάτι πολύ σημαντικό: Έμαθαν πλέον όλοι οι Έλληνες σε όλη τη Γη, σε όλη την υφήλιο -κάποιοι το γνώριζαν, κάποιοι όχι- ότι υπάρχουν σκλαβωμένα ελληνι</w:t>
      </w:r>
      <w:r>
        <w:rPr>
          <w:rFonts w:eastAsia="Times New Roman"/>
          <w:color w:val="000000"/>
          <w:szCs w:val="24"/>
          <w:shd w:val="clear" w:color="auto" w:fill="FFFFFF"/>
        </w:rPr>
        <w:t xml:space="preserve">κά εδάφη δίπλα από τα βόρεια σύνορά μας, περιοχές στις οποίες ζουν αμιγώς Έλληνες εδώ και χιλιάδες χρόνια και προσπαθούν να έρθουν σε επαφή με τη μητέρα Ελλάδα, αλλά το ελληνικό κράτος κωφεύει, δεν κάνει τίποτα. </w:t>
      </w:r>
    </w:p>
    <w:p w14:paraId="7E512B92" w14:textId="77777777" w:rsidR="00CD7DD0" w:rsidRDefault="001D7A2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Έδωσε αξία στους αγώνες που έδωσαν και οι π</w:t>
      </w:r>
      <w:r>
        <w:rPr>
          <w:rFonts w:eastAsia="Times New Roman"/>
          <w:color w:val="000000"/>
          <w:szCs w:val="24"/>
          <w:shd w:val="clear" w:color="auto" w:fill="FFFFFF"/>
        </w:rPr>
        <w:t xml:space="preserve">ρόγονοί του την </w:t>
      </w:r>
      <w:r w:rsidRPr="002E6C9B">
        <w:rPr>
          <w:rFonts w:eastAsia="Times New Roman"/>
          <w:color w:val="000000"/>
          <w:szCs w:val="24"/>
          <w:shd w:val="clear" w:color="auto" w:fill="FFFFFF"/>
        </w:rPr>
        <w:t>28</w:t>
      </w:r>
      <w:r w:rsidRPr="00861365">
        <w:rPr>
          <w:rFonts w:eastAsia="Times New Roman"/>
          <w:color w:val="000000"/>
          <w:szCs w:val="24"/>
          <w:shd w:val="clear" w:color="auto" w:fill="FFFFFF"/>
          <w:vertAlign w:val="superscript"/>
        </w:rPr>
        <w:t>η</w:t>
      </w:r>
      <w:r>
        <w:rPr>
          <w:rFonts w:eastAsia="Times New Roman"/>
          <w:color w:val="000000"/>
          <w:szCs w:val="24"/>
          <w:shd w:val="clear" w:color="auto" w:fill="FFFFFF"/>
        </w:rPr>
        <w:t xml:space="preserve"> Οκτωβρίου του 1940 μόνος του, σε αντίθεση με τους δεκάδες επίσημους που βρίσκονταν στο νεκροταφείο στους </w:t>
      </w:r>
      <w:proofErr w:type="spellStart"/>
      <w:r>
        <w:rPr>
          <w:rFonts w:eastAsia="Times New Roman"/>
          <w:color w:val="000000"/>
          <w:szCs w:val="24"/>
          <w:shd w:val="clear" w:color="auto" w:fill="FFFFFF"/>
        </w:rPr>
        <w:t>Βουλιαράτες</w:t>
      </w:r>
      <w:proofErr w:type="spellEnd"/>
      <w:r>
        <w:rPr>
          <w:rFonts w:eastAsia="Times New Roman"/>
          <w:color w:val="000000"/>
          <w:szCs w:val="24"/>
          <w:shd w:val="clear" w:color="auto" w:fill="FFFFFF"/>
        </w:rPr>
        <w:t>, Έλληνες και Αλβανοί, που όλοι μαζί πήγαν, τα είπαν, έφυγαν σαν να μην τρέχει τίποτα, ενώ είχε συμβεί το περιστατικό. Μ</w:t>
      </w:r>
      <w:r>
        <w:rPr>
          <w:rFonts w:eastAsia="Times New Roman"/>
          <w:color w:val="000000"/>
          <w:szCs w:val="24"/>
          <w:shd w:val="clear" w:color="auto" w:fill="FFFFFF"/>
        </w:rPr>
        <w:t>ία Ελλάδα η οποία, δυστυχώς, πεθαίνει από όλες τις απόψεις.</w:t>
      </w:r>
    </w:p>
    <w:p w14:paraId="7E512B93"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 xml:space="preserve">Μόλις το πρωί, ένας πρώην σύντροφος του κυρίου Υπουργού που μόλις έφυγε, ο κ. Πάγκαλος, είπε στην τηλεόραση «καλώς τού έκαναν του Κωνσταντίνου </w:t>
      </w:r>
      <w:proofErr w:type="spellStart"/>
      <w:r>
        <w:rPr>
          <w:rFonts w:eastAsia="Times New Roman" w:cs="Times New Roman"/>
          <w:szCs w:val="24"/>
        </w:rPr>
        <w:t>Κατσίφα</w:t>
      </w:r>
      <w:proofErr w:type="spellEnd"/>
      <w:r>
        <w:rPr>
          <w:rFonts w:eastAsia="Times New Roman" w:cs="Times New Roman"/>
          <w:szCs w:val="24"/>
        </w:rPr>
        <w:t>». Βγήκαν και διάφορα άλλα καλόπαιδα, που πολλ</w:t>
      </w:r>
      <w:r>
        <w:rPr>
          <w:rFonts w:eastAsia="Times New Roman" w:cs="Times New Roman"/>
          <w:szCs w:val="24"/>
        </w:rPr>
        <w:t xml:space="preserve">ά εξ αυτών πληρώνονται </w:t>
      </w:r>
      <w:r>
        <w:rPr>
          <w:rFonts w:eastAsia="Times New Roman" w:cs="Times New Roman"/>
          <w:szCs w:val="24"/>
        </w:rPr>
        <w:lastRenderedPageBreak/>
        <w:t xml:space="preserve">από το ελληνικό δημόσιο, όπως κάτι «μπουμπούκια» στην «ΕΤ3» που έλεγαν και έγραφαν τα χειρότερα για τον εν λόγω νεαρό. </w:t>
      </w:r>
    </w:p>
    <w:p w14:paraId="7E512B94"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Μιλάμε για μια χώρα που καταρρέει σε όλα τα επίπεδα. Καταρρέει δημογραφικά, καταρρέει εθνικά, καταρρέει ηθικά, κα</w:t>
      </w:r>
      <w:r>
        <w:rPr>
          <w:rFonts w:eastAsia="Times New Roman" w:cs="Times New Roman"/>
          <w:szCs w:val="24"/>
        </w:rPr>
        <w:t xml:space="preserve">ταρρέει απ’ όλες τις απόψεις. Ο ελληνικός λαός είναι ένας λαός οργισμένος, αλλά ανήμπορος να κάνει το οτιδήποτε. </w:t>
      </w:r>
    </w:p>
    <w:p w14:paraId="7E512B95"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Γι’ αυτό κι εσείς, κύριοι της συγκυβέρνησης, άξιοι συνεχιστές των προηγούμενων, μπορείτε και ξεπουλάτε τα πάντα σ’ αυτή την πατρίδα έναντι πιν</w:t>
      </w:r>
      <w:r>
        <w:rPr>
          <w:rFonts w:eastAsia="Times New Roman" w:cs="Times New Roman"/>
          <w:szCs w:val="24"/>
        </w:rPr>
        <w:t xml:space="preserve">ακίου φακής, χωρίς να υπάρχει επί της ουσίας καμμία αντίδραση, όπως και στο εν λόγω νομοσχέδιο. </w:t>
      </w:r>
    </w:p>
    <w:p w14:paraId="7E512B96"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Είναι μια ακόμη σύμβαση, μια τεράστια επένδυση, όπως την λέτε. Βέβαια, το «τεράστια» έχει γίνει εδώ και δεκαετίες από τον ελληνικό λαό, όταν όλα τα έξοδα των κ</w:t>
      </w:r>
      <w:r>
        <w:rPr>
          <w:rFonts w:eastAsia="Times New Roman" w:cs="Times New Roman"/>
          <w:szCs w:val="24"/>
        </w:rPr>
        <w:t xml:space="preserve">ατασκευών αναλαμβάνονταν από το ελληνικό δημόσιο, από τους Έλληνες φορολογούμενους πολίτες. Είναι απ’ αυτές τις επενδύσεις που πραγματικά αναβαθμίζουν την οικονομία και την κοινωνία μιας χώρας. </w:t>
      </w:r>
    </w:p>
    <w:p w14:paraId="7E512B97"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Υπάρχει, όμως, ένα τεράστιο «αλλά» και εξηγούμαστε. Το ελληνι</w:t>
      </w:r>
      <w:r>
        <w:rPr>
          <w:rFonts w:eastAsia="Times New Roman" w:cs="Times New Roman"/>
          <w:szCs w:val="24"/>
        </w:rPr>
        <w:t xml:space="preserve">κό δημόσιο, όπως είπαμε, έχει πληρώσει πάρα πολλά μέχρι να έρθει αυτή η σύμβαση μεταξύ του ελληνικού δημοσίου και των εταιρειών του και κάποιων ιδιωτικών εταιρειών. Ο </w:t>
      </w:r>
      <w:r>
        <w:rPr>
          <w:rFonts w:eastAsia="Times New Roman" w:cs="Times New Roman"/>
          <w:szCs w:val="24"/>
        </w:rPr>
        <w:lastRenderedPageBreak/>
        <w:t>νέος –εντός πολλών εισαγωγικών- «επενδυτής» που έρχεται, επί της ουσίας πληρώνει ψίχουλα,</w:t>
      </w:r>
      <w:r>
        <w:rPr>
          <w:rFonts w:eastAsia="Times New Roman" w:cs="Times New Roman"/>
          <w:szCs w:val="24"/>
        </w:rPr>
        <w:t xml:space="preserve"> για να μην πούμε τίποτα. Παραλαμβάνει μια τεράστια επένδυση και θα έχει αποκλειστική χρήση. Όλα ευνοϊκά γι’ αυτόν. </w:t>
      </w:r>
    </w:p>
    <w:p w14:paraId="7E512B98"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 xml:space="preserve">Θα εξηγήσουμε και παρακάτω τι εννοούμε. Τα ακούσαμε και από κάποιους </w:t>
      </w:r>
      <w:proofErr w:type="spellStart"/>
      <w:r>
        <w:rPr>
          <w:rFonts w:eastAsia="Times New Roman" w:cs="Times New Roman"/>
          <w:szCs w:val="24"/>
        </w:rPr>
        <w:t>προλαλήσαντες</w:t>
      </w:r>
      <w:proofErr w:type="spellEnd"/>
      <w:r>
        <w:rPr>
          <w:rFonts w:eastAsia="Times New Roman" w:cs="Times New Roman"/>
          <w:szCs w:val="24"/>
        </w:rPr>
        <w:t xml:space="preserve"> Βουλευτές της Αντιπολίτευσης. Βέβαια, όταν ήταν στην κυβέρνηση έλεγαν άλλα, αλλά αυτό δεν έχει σημασία. </w:t>
      </w:r>
    </w:p>
    <w:p w14:paraId="7E512B99"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Η εν λόγω επένδυση είπαμε ότι παραχωρείται έναντι πινακίου φακής για</w:t>
      </w:r>
      <w:r>
        <w:rPr>
          <w:rFonts w:eastAsia="Times New Roman" w:cs="Times New Roman"/>
          <w:szCs w:val="24"/>
        </w:rPr>
        <w:t xml:space="preserve"> δεκαετίες, για πάνω από εξήντα χρόνια, στον νέο επενδυτή. Οι όροι αυτής της σύμβασης; Στην καλύτερη των περιπτώσεων, αποικιοκρατικοί. Δυστυχώς η Ελλάδα εδώ και αρκετά χρόνια συνάπτει συμβάσεις με ιδιώτες, με αποικιοκρατικούς όρους επ’ </w:t>
      </w:r>
      <w:proofErr w:type="spellStart"/>
      <w:r>
        <w:rPr>
          <w:rFonts w:eastAsia="Times New Roman" w:cs="Times New Roman"/>
          <w:szCs w:val="24"/>
        </w:rPr>
        <w:t>ωφελεία</w:t>
      </w:r>
      <w:proofErr w:type="spellEnd"/>
      <w:r>
        <w:rPr>
          <w:rFonts w:eastAsia="Times New Roman" w:cs="Times New Roman"/>
          <w:szCs w:val="24"/>
        </w:rPr>
        <w:t xml:space="preserve"> αποκλειστικά</w:t>
      </w:r>
      <w:r>
        <w:rPr>
          <w:rFonts w:eastAsia="Times New Roman" w:cs="Times New Roman"/>
          <w:szCs w:val="24"/>
        </w:rPr>
        <w:t xml:space="preserve"> και μόνο αυτών που πληρώνουν –δεν πληρώνουν τίποτα- και όχι του ελληνικού δημοσίου. Με τέτοιους όρους, κύριοι της Κυβέρνησης, θα υπάρχουν πάντοτε επενδυτές για να κάνετε το κομμάτι σας και να λέτε ότι γίνονται επενδύσεις στην Ελλάδα. </w:t>
      </w:r>
    </w:p>
    <w:p w14:paraId="7E512B9A"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Η συγκεκριμένη σύμβα</w:t>
      </w:r>
      <w:r>
        <w:rPr>
          <w:rFonts w:eastAsia="Times New Roman" w:cs="Times New Roman"/>
          <w:szCs w:val="24"/>
        </w:rPr>
        <w:t xml:space="preserve">ση, όπως ακούσαμε στις επιτροπές και το αναφέραμε κι εμείς, βρίθει από πλήθος αντισυνταγματικών όρων, άρθρων και διαφόρων άλλων. Ξεκινάμε με κάποια απλά πράγματα. Γίνεται μια σύμβαση για μια επιχείρηση στην περιοχή του πολύπαθου </w:t>
      </w:r>
      <w:proofErr w:type="spellStart"/>
      <w:r>
        <w:rPr>
          <w:rFonts w:eastAsia="Times New Roman" w:cs="Times New Roman"/>
          <w:szCs w:val="24"/>
        </w:rPr>
        <w:t>Θριασίου</w:t>
      </w:r>
      <w:proofErr w:type="spellEnd"/>
      <w:r>
        <w:rPr>
          <w:rFonts w:eastAsia="Times New Roman" w:cs="Times New Roman"/>
          <w:szCs w:val="24"/>
        </w:rPr>
        <w:t xml:space="preserve"> Πεδίου, εκεί όπου </w:t>
      </w:r>
      <w:r>
        <w:rPr>
          <w:rFonts w:eastAsia="Times New Roman" w:cs="Times New Roman"/>
          <w:szCs w:val="24"/>
        </w:rPr>
        <w:t xml:space="preserve">κάποιοι κάτοικοι των περιοχών του Ασπροπύργου, της Μάνδρας κ.λπ., που τις τελευταίες δεκαετίες βιώνουν μια </w:t>
      </w:r>
      <w:r>
        <w:rPr>
          <w:rFonts w:eastAsia="Times New Roman" w:cs="Times New Roman"/>
          <w:szCs w:val="24"/>
        </w:rPr>
        <w:lastRenderedPageBreak/>
        <w:t>απόλυτη υποβάθμιση της περιοχής τους, βλέπουν έναν καινούργιο επενδυτή να μην πληρώνει δημοτικά τέλη, ενώ και ο τελευταίος φουκαράς που μένει στην πε</w:t>
      </w:r>
      <w:r>
        <w:rPr>
          <w:rFonts w:eastAsia="Times New Roman" w:cs="Times New Roman"/>
          <w:szCs w:val="24"/>
        </w:rPr>
        <w:t xml:space="preserve">ριοχή, είτε είναι ιδιώτης είτε επαγγελματίας, πληρώνει δημοτικά τέλη. </w:t>
      </w:r>
    </w:p>
    <w:p w14:paraId="7E512B9B"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Βλέπουμε το ξεπούλημα που κάνετε, αν δούμε τα κόστη, πόσο έχει για να αγοράσει κάποιος στην περιοχή. Όταν ο μέσος όρος στην ευρύτερη περιοχή είναι 122 ευρώ το τετραγωνικό μέτρο για έναν</w:t>
      </w:r>
      <w:r>
        <w:rPr>
          <w:rFonts w:eastAsia="Times New Roman" w:cs="Times New Roman"/>
          <w:szCs w:val="24"/>
        </w:rPr>
        <w:t xml:space="preserve"> συνδυασμό έκτασης με κτήρια και όταν στην πιάτσα δίνονται 100 ευρώ για την έκταση και 450 ευρώ για τα κτήρια, δίχως τα υπόλοιπα ωφελήματα, εσείς το δίνετε για πολύ μικρότερο ποσό. </w:t>
      </w:r>
    </w:p>
    <w:p w14:paraId="7E512B9C"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Με τον ν.4530/2018 ο συντελεστής δόμησης μόνο για ακίνητα ιδιοκτησίας ή δι</w:t>
      </w:r>
      <w:r>
        <w:rPr>
          <w:rFonts w:eastAsia="Times New Roman" w:cs="Times New Roman"/>
          <w:szCs w:val="24"/>
        </w:rPr>
        <w:t>αχείρισης του «ΓΑΙΑΟΣΕ», κόντρα στο Σύνταγμα, καθορίστηκε στο 1,65 αντί για 0,4 που ίσχυε κατά τη δημοσίευση της προκήρυξης. Το μέγιστο ποσοστό κάλυψης αυξήθηκε στο 60% αντί του 40% που ίσχυε κατά τη δημοσίευση της προκήρυξης και το μέγιστο επιτρεπόμενο ύψ</w:t>
      </w:r>
      <w:r>
        <w:rPr>
          <w:rFonts w:eastAsia="Times New Roman" w:cs="Times New Roman"/>
          <w:szCs w:val="24"/>
        </w:rPr>
        <w:t xml:space="preserve">ος στα δεκαεννέα μέτρα αντί των </w:t>
      </w:r>
      <w:proofErr w:type="spellStart"/>
      <w:r>
        <w:rPr>
          <w:rFonts w:eastAsia="Times New Roman" w:cs="Times New Roman"/>
          <w:szCs w:val="24"/>
        </w:rPr>
        <w:t>δεκατριάμισι</w:t>
      </w:r>
      <w:proofErr w:type="spellEnd"/>
      <w:r>
        <w:rPr>
          <w:rFonts w:eastAsia="Times New Roman" w:cs="Times New Roman"/>
          <w:szCs w:val="24"/>
        </w:rPr>
        <w:t xml:space="preserve"> μέτρων που ίσχυε κατά τη δημοσίευση της προκήρυξης. </w:t>
      </w:r>
    </w:p>
    <w:p w14:paraId="7E512B9D"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Αφού θέλετε να τα δώσετε στον επενδυτή, όπως θέλετε να τα δώσετε, θα μπορούσατε να συμπεριλάβετε όλη την περιοχή με αυτούς τους συντελεστές δόμησης, το ποσοστ</w:t>
      </w:r>
      <w:r>
        <w:rPr>
          <w:rFonts w:eastAsia="Times New Roman" w:cs="Times New Roman"/>
          <w:szCs w:val="24"/>
        </w:rPr>
        <w:t>ό κάλυψης και οτιδήποτε άλλο. Σκεφθείτε, δηλαδή, κάποιος επαγ</w:t>
      </w:r>
      <w:r>
        <w:rPr>
          <w:rFonts w:eastAsia="Times New Roman" w:cs="Times New Roman"/>
          <w:szCs w:val="24"/>
        </w:rPr>
        <w:lastRenderedPageBreak/>
        <w:t>γελματίας που δραστηριοποιείται στις μεταφορές και έχει έναν χώρο εκτός του χώρου για τον οποίον μιλούμε, να μην μπορεί να κάνει τις αντίστοιχες κατασκευαστικές ενέργειες, όπως θα κάνει ο νέος ιδ</w:t>
      </w:r>
      <w:r>
        <w:rPr>
          <w:rFonts w:eastAsia="Times New Roman" w:cs="Times New Roman"/>
          <w:szCs w:val="24"/>
        </w:rPr>
        <w:t xml:space="preserve">ιοκτήτης. </w:t>
      </w:r>
    </w:p>
    <w:p w14:paraId="7E512B9E"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 xml:space="preserve">Ακόμη και ο τελευταίος Έλληνας γνωρίζει ότι όλοι οι Έλληνες πολίτες είναι ίσοι απέναντι στους νόμους και το Σύνταγμα και πρέπει να ισχύουν για όλους τα ίδια δεδομένα, όχι </w:t>
      </w:r>
      <w:proofErr w:type="spellStart"/>
      <w:r>
        <w:rPr>
          <w:rFonts w:eastAsia="Times New Roman" w:cs="Times New Roman"/>
          <w:szCs w:val="24"/>
        </w:rPr>
        <w:t>αλά</w:t>
      </w:r>
      <w:proofErr w:type="spellEnd"/>
      <w:r>
        <w:rPr>
          <w:rFonts w:eastAsia="Times New Roman" w:cs="Times New Roman"/>
          <w:szCs w:val="24"/>
        </w:rPr>
        <w:t xml:space="preserve"> καρτ</w:t>
      </w:r>
      <w:r w:rsidRPr="00F37BA3">
        <w:rPr>
          <w:rFonts w:eastAsia="Times New Roman" w:cs="Times New Roman"/>
          <w:szCs w:val="24"/>
        </w:rPr>
        <w:t xml:space="preserve"> </w:t>
      </w:r>
      <w:r>
        <w:rPr>
          <w:rFonts w:eastAsia="Times New Roman" w:cs="Times New Roman"/>
          <w:szCs w:val="24"/>
        </w:rPr>
        <w:t xml:space="preserve">όπως γίνεται στο εν λόγω νομοσχέδιο, διότι περί αυτού ο λόγος. </w:t>
      </w:r>
    </w:p>
    <w:p w14:paraId="7E512B9F"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Επίσης, σε ακίνητα ιδιοκτησίας της εταιρείας «ΓΑΙΑΟΣΕ» ή σε ακίνητα που διαχειρίζεται η εταιρεία «ΓΑΙΑΟΣΕ», σύμφωνα με τον ν.3891/2010 όπως ισχύει και στα οποία αναπτύσσονται εμπορευματικά κέντρα, ισχύουν οι ακόλουθοι όροι και περιορισμοί δόμησης κατά παρέ</w:t>
      </w:r>
      <w:r>
        <w:rPr>
          <w:rFonts w:eastAsia="Times New Roman" w:cs="Times New Roman"/>
          <w:szCs w:val="24"/>
        </w:rPr>
        <w:t>κκλιση κάθε άλλης γενικής ή ειδικής διάταξης, πράξης ή απόφασης, όπως είπαμε. Αυτό στην πράξη σημαίνει πως αυξήθηκε η συνολική δυνατότητα δόμησης, η οποία έφτασε τις εννιακόσιες εβδομήντα χιλιάδες τετραγωνικά μέτρα από τις αρχικές διακόσιες τριάντα πέντε χ</w:t>
      </w:r>
      <w:r>
        <w:rPr>
          <w:rFonts w:eastAsia="Times New Roman" w:cs="Times New Roman"/>
          <w:szCs w:val="24"/>
        </w:rPr>
        <w:t xml:space="preserve">ιλιάδες τετραγωνικών μέτρων. </w:t>
      </w:r>
    </w:p>
    <w:p w14:paraId="7E512BA0"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Εδώ, βέβαια, υπάρχει και κάτι άλλο. Η αρχική σύμβαση, η οποία πήγε και στο Συμβούλιο της Επικρατείας και πήρε έγκριση, έχει αλλάξει σε πολύ μεγάλο βαθμό, σε σχέση με την τελική σύμβαση η οποία έρχεται, υπογράφεται και θα ψηφίσ</w:t>
      </w:r>
      <w:r>
        <w:rPr>
          <w:rFonts w:eastAsia="Times New Roman" w:cs="Times New Roman"/>
          <w:szCs w:val="24"/>
        </w:rPr>
        <w:t xml:space="preserve">ει σήμερα η ελληνική Βουλή. </w:t>
      </w:r>
    </w:p>
    <w:p w14:paraId="7E512BA1"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μας θυμίζει το τι είχε γίνει παλαιότερα. Ο κύριος Υπουργός –που επαναλαμβάνουμε ότι δεν είναι εδώ- ως βαθύ ΠΑΣΟΚ που ήταν μέχρι πρότινος, θα πρέπει να θυμάται όταν μπήκαν οι υπογραφές το 1996 για το αεροδρόμιο «Ελευθέριος </w:t>
      </w:r>
      <w:r>
        <w:rPr>
          <w:rFonts w:eastAsia="Times New Roman" w:cs="Times New Roman"/>
          <w:szCs w:val="24"/>
        </w:rPr>
        <w:t>Βενιζέλος»</w:t>
      </w:r>
      <w:r w:rsidRPr="000436FC">
        <w:rPr>
          <w:rFonts w:eastAsia="Times New Roman" w:cs="Times New Roman"/>
          <w:szCs w:val="24"/>
        </w:rPr>
        <w:t xml:space="preserve">, </w:t>
      </w:r>
      <w:r>
        <w:rPr>
          <w:rFonts w:eastAsia="Times New Roman" w:cs="Times New Roman"/>
          <w:szCs w:val="24"/>
        </w:rPr>
        <w:t>όπως και τους αποικιοκρατικούς όρους εκεί, τους οποίους το ελληνικό δημόσιο τους κατάλαβε περίπου είκοσι χρόνια μετά, όταν η «</w:t>
      </w:r>
      <w:r>
        <w:rPr>
          <w:rFonts w:eastAsia="Times New Roman" w:cs="Times New Roman"/>
          <w:szCs w:val="24"/>
          <w:lang w:val="en-US"/>
        </w:rPr>
        <w:t>HOCHTIEF</w:t>
      </w:r>
      <w:r>
        <w:rPr>
          <w:rFonts w:eastAsia="Times New Roman" w:cs="Times New Roman"/>
          <w:szCs w:val="24"/>
        </w:rPr>
        <w:t>» δεν πλήρωσε ποτέ δημοτικά τέλη, δεν απέδωσε ποτέ τον ΦΠΑ που εισέπραττε από όλους όσοι πήγαιναν στο αεροδρόμ</w:t>
      </w:r>
      <w:r>
        <w:rPr>
          <w:rFonts w:eastAsia="Times New Roman" w:cs="Times New Roman"/>
          <w:szCs w:val="24"/>
        </w:rPr>
        <w:t xml:space="preserve">ιο, δεν τον απέδωσε ποτέ στο ελληνικό δημόσιο και το ελληνικό δημόσιο ζημιώθηκε με 500.000.000 ευρώ, περίπου. Όμως, επειδή ήταν έτσι φτιαγμένη η σύμβαση, όταν η Ελλάδα κατέφυγε στα δικαστήρια στην Ευρώπη, στη διαιτησία, έχασε την υπόθεση. </w:t>
      </w:r>
    </w:p>
    <w:p w14:paraId="7E512BA2"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Τώρα, με το εν λ</w:t>
      </w:r>
      <w:r>
        <w:rPr>
          <w:rFonts w:eastAsia="Times New Roman" w:cs="Times New Roman"/>
          <w:szCs w:val="24"/>
        </w:rPr>
        <w:t xml:space="preserve">όγω νομοσχέδιο παίρνετε όλα τα κακώς κείμενα των προηγούμενων, τις ατέλειες, τα κενά και προσπαθείτε να τα νομιμοποιήσετε, βάζοντάς τα μέσα στη σύμβαση. </w:t>
      </w:r>
    </w:p>
    <w:p w14:paraId="7E512BA3"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Βλέπουμε, επίσης, στην εν λόγω σύμβαση το ελληνικό δημόσιο να είναι εγγυητής 150.000.000 ευρώ. Δηλαδή,</w:t>
      </w:r>
      <w:r>
        <w:rPr>
          <w:rFonts w:eastAsia="Times New Roman" w:cs="Times New Roman"/>
          <w:szCs w:val="24"/>
        </w:rPr>
        <w:t xml:space="preserve"> ο επενδυτής θα κάνει δουλειές, θα κάνει «μπίζνες» και αν πέσει έξω, στο τέλος θα πληρώσει το ελληνικό δημόσιο. Είδαμε και ακούσαμε κάποια νούμερα, τα οποία υπάρχουν και μέσα στη σύμβαση. Το δημόσιο πληρώνει τώρα 36.000.000 ευρώ για να πάρει μετά από εξήντ</w:t>
      </w:r>
      <w:r>
        <w:rPr>
          <w:rFonts w:eastAsia="Times New Roman" w:cs="Times New Roman"/>
          <w:szCs w:val="24"/>
        </w:rPr>
        <w:t xml:space="preserve">α χρόνια 31.000.000 ευρώ. Διαφήμιζε ο εισηγητής του ΣΥΡΙΖΑ ότι το ελληνικό δημόσιο θα παίρνει την </w:t>
      </w:r>
      <w:r>
        <w:rPr>
          <w:rFonts w:eastAsia="Times New Roman" w:cs="Times New Roman"/>
          <w:szCs w:val="24"/>
        </w:rPr>
        <w:lastRenderedPageBreak/>
        <w:t xml:space="preserve">ελάχιστη εγγυημένη τιμή 6.000.000 ευρώ τον χρόνο. Αυτά τα νούμερα είναι ψίχουλα για μία τέτοια τεράστια επένδυση με αποκλειστική χρήση από τον νέο επενδυτή. </w:t>
      </w:r>
    </w:p>
    <w:p w14:paraId="7E512BA4" w14:textId="77777777" w:rsidR="00CD7DD0" w:rsidRDefault="001D7A26">
      <w:pPr>
        <w:spacing w:after="0" w:line="600" w:lineRule="auto"/>
        <w:ind w:firstLine="720"/>
        <w:jc w:val="both"/>
        <w:rPr>
          <w:rFonts w:eastAsia="Times New Roman" w:cs="Times New Roman"/>
          <w:szCs w:val="24"/>
        </w:rPr>
      </w:pPr>
      <w:r>
        <w:rPr>
          <w:rFonts w:eastAsia="Times New Roman" w:cs="Times New Roman"/>
          <w:szCs w:val="24"/>
        </w:rPr>
        <w:t>Ένα άλλο σημαντικό κομμάτι που δείχνει το πώς βλέπετε την επένδυση στην πατρίδα μας και το πόσο έχετε γραμμένους στα παλαιότερα των υποδημάτων σας –για να μην πούμε τίποτε άλλο- τους πάσης φύσεως μικρομεσαίους είναι ότι έχετε βάλει μέσα στη σύμβαση όρους γ</w:t>
      </w:r>
      <w:r>
        <w:rPr>
          <w:rFonts w:eastAsia="Times New Roman" w:cs="Times New Roman"/>
          <w:szCs w:val="24"/>
        </w:rPr>
        <w:t xml:space="preserve">ια </w:t>
      </w:r>
      <w:r>
        <w:rPr>
          <w:rFonts w:eastAsia="Times New Roman" w:cs="Times New Roman"/>
          <w:szCs w:val="24"/>
          <w:lang w:val="en-US"/>
        </w:rPr>
        <w:t>fast</w:t>
      </w:r>
      <w:r w:rsidRPr="00F37BA3">
        <w:rPr>
          <w:rFonts w:eastAsia="Times New Roman" w:cs="Times New Roman"/>
          <w:szCs w:val="24"/>
        </w:rPr>
        <w:t xml:space="preserve"> </w:t>
      </w:r>
      <w:r>
        <w:rPr>
          <w:rFonts w:eastAsia="Times New Roman" w:cs="Times New Roman"/>
          <w:szCs w:val="24"/>
          <w:lang w:val="en-US"/>
        </w:rPr>
        <w:t>track</w:t>
      </w:r>
      <w:r w:rsidRPr="00F37BA3">
        <w:rPr>
          <w:rFonts w:eastAsia="Times New Roman" w:cs="Times New Roman"/>
          <w:szCs w:val="24"/>
        </w:rPr>
        <w:t xml:space="preserve"> </w:t>
      </w:r>
      <w:r>
        <w:rPr>
          <w:rFonts w:eastAsia="Times New Roman" w:cs="Times New Roman"/>
          <w:szCs w:val="24"/>
        </w:rPr>
        <w:t xml:space="preserve">διαδικασίες, για </w:t>
      </w:r>
      <w:proofErr w:type="spellStart"/>
      <w:r>
        <w:rPr>
          <w:rFonts w:eastAsia="Times New Roman" w:cs="Times New Roman"/>
          <w:szCs w:val="24"/>
        </w:rPr>
        <w:t>αλά</w:t>
      </w:r>
      <w:proofErr w:type="spellEnd"/>
      <w:r>
        <w:rPr>
          <w:rFonts w:eastAsia="Times New Roman" w:cs="Times New Roman"/>
          <w:szCs w:val="24"/>
        </w:rPr>
        <w:t xml:space="preserve"> καρτ</w:t>
      </w:r>
      <w:r w:rsidRPr="00F37BA3">
        <w:rPr>
          <w:rFonts w:eastAsia="Times New Roman" w:cs="Times New Roman"/>
          <w:szCs w:val="24"/>
        </w:rPr>
        <w:t xml:space="preserve"> </w:t>
      </w:r>
      <w:r>
        <w:rPr>
          <w:rFonts w:eastAsia="Times New Roman" w:cs="Times New Roman"/>
          <w:szCs w:val="24"/>
        </w:rPr>
        <w:t>απλοποίηση της γραφειοκρατίας. Βέβαια, δεν μιλάμε για τον κάθε ταλαίπωρο που για να ανοίξει ένα περίπτερο πρέπει να έχει ένα τρίκυκλο με δικαιολογητικά και να τρέχει ημέρες, εβδομάδες ή και μήνες για να πάρει άδειες.</w:t>
      </w:r>
      <w:r>
        <w:rPr>
          <w:rFonts w:eastAsia="Times New Roman" w:cs="Times New Roman"/>
          <w:szCs w:val="24"/>
        </w:rPr>
        <w:t xml:space="preserve"> Αντιθέτως, ο καινούργιος επενδυτής θα τα κάνει όλα αυτά χωρίς να υπάρχει τίποτε απολύτως, κανένα πρόβλημα. Και αν παρουσιάζεται κάποιο πρόβλημα, τότε αυτομάτως, βάσει αυτής της σύμβασης, θα υπάρχει το μαγικό ραβδάκι που θα τον βοηθά να ξεπεράσει όλες αυτέ</w:t>
      </w:r>
      <w:r>
        <w:rPr>
          <w:rFonts w:eastAsia="Times New Roman" w:cs="Times New Roman"/>
          <w:szCs w:val="24"/>
        </w:rPr>
        <w:t xml:space="preserve">ς τις δυσκολίες. </w:t>
      </w:r>
    </w:p>
    <w:p w14:paraId="7E512BA5" w14:textId="77777777" w:rsidR="00CD7DD0" w:rsidRDefault="001D7A26">
      <w:pPr>
        <w:spacing w:after="0" w:line="600" w:lineRule="auto"/>
        <w:ind w:firstLine="720"/>
        <w:jc w:val="both"/>
        <w:rPr>
          <w:rFonts w:eastAsia="Times New Roman" w:cs="Times New Roman"/>
          <w:color w:val="000000" w:themeColor="text1"/>
          <w:szCs w:val="24"/>
        </w:rPr>
      </w:pPr>
      <w:r>
        <w:rPr>
          <w:rFonts w:eastAsia="Times New Roman" w:cs="Times New Roman"/>
          <w:szCs w:val="24"/>
        </w:rPr>
        <w:t>Ωραίοι κανόνες ανταγωνισμού, κύριοι της Κυβέρνησης! Σας λέμε συνεχώς το εξής: Πώς γίνεται σε όλα αυτά τα φιλέτα του δημοσίου, όπως λέτε, τα χρυσορυχεία, να υπάρχει πάντοτε μόνο ένας επενδυτής στο τέλος! Ένας για τα λιμάνια, ένας για τα αε</w:t>
      </w:r>
      <w:r>
        <w:rPr>
          <w:rFonts w:eastAsia="Times New Roman" w:cs="Times New Roman"/>
          <w:szCs w:val="24"/>
        </w:rPr>
        <w:t xml:space="preserve">ροδρόμια, ένας για το εμπορευματικό κέντρο του ΟΣΕ, ένας για κάθε τι! Αυτό δεν είναι ελεύθερος ανταγωνισμός, για τον οποίο μιλάτε τόσο πολύ και εσείς και οι προηγούμενοι. Αυτό είναι κανόνες εμπορίου Βόρειας </w:t>
      </w:r>
      <w:r w:rsidRPr="00677AD0">
        <w:rPr>
          <w:rFonts w:eastAsia="Times New Roman" w:cs="Times New Roman"/>
          <w:color w:val="000000" w:themeColor="text1"/>
          <w:szCs w:val="24"/>
        </w:rPr>
        <w:t>Κορέας, να καταλήγουμε δηλαδή μόνο με έναν κάθε φ</w:t>
      </w:r>
      <w:r w:rsidRPr="00677AD0">
        <w:rPr>
          <w:rFonts w:eastAsia="Times New Roman" w:cs="Times New Roman"/>
          <w:color w:val="000000" w:themeColor="text1"/>
          <w:szCs w:val="24"/>
        </w:rPr>
        <w:t xml:space="preserve">ορά μέχρι να φτάσουμε στο τέλος, γιατί σίγουρα υπήρχαν </w:t>
      </w:r>
      <w:r w:rsidRPr="00677AD0">
        <w:rPr>
          <w:rFonts w:eastAsia="Times New Roman" w:cs="Times New Roman"/>
          <w:color w:val="000000" w:themeColor="text1"/>
          <w:szCs w:val="24"/>
        </w:rPr>
        <w:lastRenderedPageBreak/>
        <w:t xml:space="preserve">και άλλοι ενδιαφερόμενοι οι οποίοι πετάγονταν έξω με τον τρόπο σας, προκειμένου να γίνει η δουλειά με αυτούς που θέλετε. </w:t>
      </w:r>
    </w:p>
    <w:p w14:paraId="7E512BA6" w14:textId="77777777" w:rsidR="00CD7DD0" w:rsidRDefault="001D7A26">
      <w:pPr>
        <w:spacing w:after="0" w:line="600" w:lineRule="auto"/>
        <w:ind w:firstLine="720"/>
        <w:jc w:val="both"/>
        <w:rPr>
          <w:rFonts w:eastAsia="Times New Roman" w:cs="Times New Roman"/>
          <w:color w:val="000000" w:themeColor="text1"/>
          <w:szCs w:val="24"/>
        </w:rPr>
      </w:pPr>
      <w:r w:rsidRPr="00677AD0">
        <w:rPr>
          <w:rFonts w:eastAsia="Times New Roman" w:cs="Times New Roman"/>
          <w:color w:val="000000" w:themeColor="text1"/>
          <w:szCs w:val="24"/>
        </w:rPr>
        <w:t xml:space="preserve">Εδώ πρέπει να σχολιάσουμε λίγο τα όσα είπε ο εισηγητής της Νέας Δημοκρατίας. Η </w:t>
      </w:r>
      <w:r w:rsidRPr="00677AD0">
        <w:rPr>
          <w:rFonts w:eastAsia="Times New Roman" w:cs="Times New Roman"/>
          <w:color w:val="000000" w:themeColor="text1"/>
          <w:szCs w:val="24"/>
        </w:rPr>
        <w:t>Νέα Δημοκρατία που έχει ψηφίσει όλα τα ξεπουλήματα της δημόσιας περιουσίας μέχρι τώρα, παλαιότερα και το «Ελευθέριος Βενιζέλος», το Ελληνικό, την «</w:t>
      </w:r>
      <w:r w:rsidRPr="00677AD0">
        <w:rPr>
          <w:rFonts w:eastAsia="Times New Roman" w:cs="Times New Roman"/>
          <w:color w:val="000000" w:themeColor="text1"/>
          <w:szCs w:val="24"/>
          <w:lang w:val="en-US"/>
        </w:rPr>
        <w:t>COSCO</w:t>
      </w:r>
      <w:r w:rsidRPr="00677AD0">
        <w:rPr>
          <w:rFonts w:eastAsia="Times New Roman" w:cs="Times New Roman"/>
          <w:color w:val="000000" w:themeColor="text1"/>
          <w:szCs w:val="24"/>
        </w:rPr>
        <w:t>», τα αεροδρόμια, τα λιμάνια, οτιδήποτε, μίλησε για τις ανεξάρτητες αρχές.</w:t>
      </w:r>
    </w:p>
    <w:p w14:paraId="7E512BA7" w14:textId="77777777" w:rsidR="00CD7DD0" w:rsidRDefault="001D7A26">
      <w:pPr>
        <w:spacing w:line="600" w:lineRule="auto"/>
        <w:ind w:firstLine="720"/>
        <w:jc w:val="both"/>
        <w:rPr>
          <w:rFonts w:eastAsia="Times New Roman" w:cs="Times New Roman"/>
          <w:szCs w:val="24"/>
        </w:rPr>
      </w:pPr>
      <w:r w:rsidRPr="00BC19BE">
        <w:rPr>
          <w:rFonts w:eastAsia="Times New Roman" w:cs="Times New Roman"/>
          <w:szCs w:val="24"/>
        </w:rPr>
        <w:t xml:space="preserve">Η Χρυσή Αυγή έχει να πει για </w:t>
      </w:r>
      <w:r w:rsidRPr="00BC19BE">
        <w:rPr>
          <w:rFonts w:eastAsia="Times New Roman" w:cs="Times New Roman"/>
          <w:szCs w:val="24"/>
        </w:rPr>
        <w:t>τις ανεξάρτητες αρχές ότι είναι οι πλέον εξαρτημένες και αν όχι πλέον και πάντοτε σε σχέση με την εκάστοτε κυβέρνηση</w:t>
      </w:r>
      <w:r w:rsidRPr="00BC19BE">
        <w:rPr>
          <w:rFonts w:eastAsia="Times New Roman" w:cs="Times New Roman"/>
          <w:szCs w:val="24"/>
        </w:rPr>
        <w:t>,</w:t>
      </w:r>
      <w:r w:rsidRPr="00BC19BE">
        <w:rPr>
          <w:rFonts w:eastAsia="Times New Roman" w:cs="Times New Roman"/>
          <w:szCs w:val="24"/>
        </w:rPr>
        <w:t xml:space="preserve"> είναι εξαρτημένες από αυτούς που επιβάλλουν στις ελληνικές κυβερνήσεις σε ποιους θα πουλήσουν, σε ποιους θα ξεπουλήσουν, σε ποιους θα δώσο</w:t>
      </w:r>
      <w:r w:rsidRPr="00BC19BE">
        <w:rPr>
          <w:rFonts w:eastAsia="Times New Roman" w:cs="Times New Roman"/>
          <w:szCs w:val="24"/>
        </w:rPr>
        <w:t xml:space="preserve">υν, σε </w:t>
      </w:r>
      <w:r>
        <w:rPr>
          <w:rFonts w:eastAsia="Times New Roman" w:cs="Times New Roman"/>
          <w:szCs w:val="24"/>
        </w:rPr>
        <w:t xml:space="preserve">ποιους θα παραχωρήσουν. </w:t>
      </w:r>
    </w:p>
    <w:p w14:paraId="7E512BA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Ακούσαμε και ένα σχόλιο σχετικά με το ότι η νυν </w:t>
      </w:r>
      <w:r>
        <w:rPr>
          <w:rFonts w:eastAsia="Times New Roman" w:cs="Times New Roman"/>
          <w:szCs w:val="24"/>
        </w:rPr>
        <w:t>σ</w:t>
      </w:r>
      <w:r>
        <w:rPr>
          <w:rFonts w:eastAsia="Times New Roman" w:cs="Times New Roman"/>
          <w:szCs w:val="24"/>
        </w:rPr>
        <w:t>υγκυβέρνηση δεν έχει φέρει κανένα μεγάλο έργο και ότι όλα αυτά είναι έργα της Νέας Δημοκρατίας και του ΠΑΣΟΚ. Να σας υπενθυμίσουμε ένα, για το οποίο θα μιλήσουμε λίαν συντόμως. Είναι η ανάπλαση του Φαληρικού Όρμου. Ξεκίνησε με τριακόσια και πλέον εκατομμύρ</w:t>
      </w:r>
      <w:r>
        <w:rPr>
          <w:rFonts w:eastAsia="Times New Roman" w:cs="Times New Roman"/>
          <w:szCs w:val="24"/>
        </w:rPr>
        <w:t xml:space="preserve">ια ευρώ και από ό,τι μάθαμε έχουν αρχίσει ήδη οι υπερβάσεις στο κόστος του έργου. Αυτό γίνεται με απόφαση της </w:t>
      </w:r>
      <w:r>
        <w:rPr>
          <w:rFonts w:eastAsia="Times New Roman" w:cs="Times New Roman"/>
          <w:szCs w:val="24"/>
        </w:rPr>
        <w:t>π</w:t>
      </w:r>
      <w:r>
        <w:rPr>
          <w:rFonts w:eastAsia="Times New Roman" w:cs="Times New Roman"/>
          <w:szCs w:val="24"/>
        </w:rPr>
        <w:t>εριφέρειας και του Υπουργείου. Το τι γίνεται εκεί είναι ένα άλλο θέμα. Το ποιος πήρε τα έργα όλα είναι γνωστό. Το τι θα γίνει στο τέλος, τις χάντ</w:t>
      </w:r>
      <w:r>
        <w:rPr>
          <w:rFonts w:eastAsia="Times New Roman" w:cs="Times New Roman"/>
          <w:szCs w:val="24"/>
        </w:rPr>
        <w:t xml:space="preserve">ρες που έριξαν στους κατοίκους για να τους πείσουν ότι όλα καλά, αλλά στην </w:t>
      </w:r>
      <w:r>
        <w:rPr>
          <w:rFonts w:eastAsia="Times New Roman" w:cs="Times New Roman"/>
          <w:szCs w:val="24"/>
        </w:rPr>
        <w:lastRenderedPageBreak/>
        <w:t>πορεία βγαίνει αλλιώς το έργο, είναι και αυτό κάτι το οποίο θα το συζητήσουμε. Και μιλάμε ότι ακόμα και η εν λόγω σύμβαση είναι ο ορισμός της απόλυτης προχειρότητας. Στις 31 Μαρτίου</w:t>
      </w:r>
      <w:r>
        <w:rPr>
          <w:rFonts w:eastAsia="Times New Roman" w:cs="Times New Roman"/>
          <w:szCs w:val="24"/>
        </w:rPr>
        <w:t xml:space="preserve"> πρέπει να έχουν τελειώσει όλες οι διαδικασίες και να έχουν προχωρήσει, διότι αλλιώς ως χώρα θα πληρώσουμε ένα πολύ μεγάλο πρόστιμο. Φυσικά μέχρι τις 31 Μαρτίου το πιο πιθανό είναι να μην έχει γίνει τίποτα απολύτως.</w:t>
      </w:r>
    </w:p>
    <w:p w14:paraId="7E512BA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Ψέματα</w:t>
      </w:r>
      <w:r>
        <w:rPr>
          <w:rFonts w:eastAsia="Times New Roman" w:cs="Times New Roman"/>
          <w:szCs w:val="24"/>
        </w:rPr>
        <w:t>,</w:t>
      </w:r>
      <w:r>
        <w:rPr>
          <w:rFonts w:eastAsia="Times New Roman" w:cs="Times New Roman"/>
          <w:szCs w:val="24"/>
        </w:rPr>
        <w:t xml:space="preserve"> επίσης, για τις θέσεις εργασίας </w:t>
      </w:r>
      <w:r>
        <w:rPr>
          <w:rFonts w:eastAsia="Times New Roman" w:cs="Times New Roman"/>
          <w:szCs w:val="24"/>
        </w:rPr>
        <w:t>όπως λέγατε παλαιότερα για τον ΤΑΠ, όπως λέγε για το Ελληνικό, κ.λπ.. Υπόσχεστε λαγούς με πετραχήλια. Οι θέσεις θα είναι, εάν γίνει ποτέ αυτό το έργο, συγκεκριμένε</w:t>
      </w:r>
      <w:r>
        <w:rPr>
          <w:rFonts w:eastAsia="Times New Roman" w:cs="Times New Roman"/>
          <w:szCs w:val="24"/>
        </w:rPr>
        <w:t>ς</w:t>
      </w:r>
      <w:r>
        <w:rPr>
          <w:rFonts w:eastAsia="Times New Roman" w:cs="Times New Roman"/>
          <w:szCs w:val="24"/>
        </w:rPr>
        <w:t xml:space="preserve"> με τους γνωστούς νέους όρους συμβάσεων εργασίας κ.λπ.</w:t>
      </w:r>
      <w:r>
        <w:rPr>
          <w:rFonts w:eastAsia="Times New Roman" w:cs="Times New Roman"/>
          <w:szCs w:val="24"/>
        </w:rPr>
        <w:t>.</w:t>
      </w:r>
    </w:p>
    <w:p w14:paraId="7E512BAA" w14:textId="77777777" w:rsidR="00CD7DD0" w:rsidRDefault="001D7A26">
      <w:pPr>
        <w:spacing w:line="600" w:lineRule="auto"/>
        <w:ind w:firstLine="720"/>
        <w:jc w:val="both"/>
        <w:rPr>
          <w:rFonts w:eastAsia="Times New Roman" w:cs="Times New Roman"/>
          <w:szCs w:val="24"/>
        </w:rPr>
      </w:pPr>
      <w:r w:rsidRPr="00903E63">
        <w:rPr>
          <w:rFonts w:eastAsia="Times New Roman" w:cs="Times New Roman"/>
          <w:szCs w:val="24"/>
        </w:rPr>
        <w:t>(Στο σημείο αυτό κτυπάει το κουδούνι</w:t>
      </w:r>
      <w:r w:rsidRPr="00903E63">
        <w:rPr>
          <w:rFonts w:eastAsia="Times New Roman" w:cs="Times New Roman"/>
          <w:szCs w:val="24"/>
        </w:rPr>
        <w:t xml:space="preserve"> λήξεως του χρόνου ομιλίας του κυρίου Βουλευτή) </w:t>
      </w:r>
    </w:p>
    <w:p w14:paraId="7E512BA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Θα χρησιμοποιήσω και τη δευτερολογία, κύριε Πρόεδρε. Δώστε μου τρία λεπτά. Σας ευχαριστώ.</w:t>
      </w:r>
    </w:p>
    <w:p w14:paraId="7E512BA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Λέτε για τη μείωση του κόστους μεταφοράς, του κόστους μεταφοράς των προϊόντων με όφελος την τιμή διάθεσης του προϊόντ</w:t>
      </w:r>
      <w:r>
        <w:rPr>
          <w:rFonts w:eastAsia="Times New Roman" w:cs="Times New Roman"/>
          <w:szCs w:val="24"/>
        </w:rPr>
        <w:t xml:space="preserve">ος. Η εμπειρία των τελευταίων ετών δείχνει μέχρι στιγμής ότι όπου υπάρχει πολύς «ελεύθερος ανταγωνισμός» -το </w:t>
      </w:r>
      <w:r>
        <w:rPr>
          <w:rFonts w:eastAsia="Times New Roman" w:cs="Times New Roman"/>
          <w:szCs w:val="24"/>
        </w:rPr>
        <w:lastRenderedPageBreak/>
        <w:t>«ελεύθερος ανταγωνισμός» εντός πολλών εισαγωγικών- οι τιμές των προϊόντων αυξάνονται, δεν μειώνονται. Θα δείτε τα καρτέλ στην κινητή τηλεφωνία, καρ</w:t>
      </w:r>
      <w:r>
        <w:rPr>
          <w:rFonts w:eastAsia="Times New Roman" w:cs="Times New Roman"/>
          <w:szCs w:val="24"/>
        </w:rPr>
        <w:t xml:space="preserve">τέλ εδώ, καρτέλ εκεί, καρτέλ παντού. Έχουμε γίνει μια απόλυτη Κολομβία. </w:t>
      </w:r>
    </w:p>
    <w:p w14:paraId="7E512BA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Ακούσαμε τον εισηγητή του ΣΥΡΙΖΑ</w:t>
      </w:r>
      <w:r>
        <w:rPr>
          <w:rFonts w:eastAsia="Times New Roman" w:cs="Times New Roman"/>
          <w:szCs w:val="24"/>
        </w:rPr>
        <w:t>,</w:t>
      </w:r>
      <w:r>
        <w:rPr>
          <w:rFonts w:eastAsia="Times New Roman" w:cs="Times New Roman"/>
          <w:szCs w:val="24"/>
        </w:rPr>
        <w:t xml:space="preserve"> ο οποίος είπε ότι θα έπρεπε να έχουν συμπεριληφθεί και κάποια ωφελήματα στον Δήμο Ασπροπύργου, για τους κατοίκους της περιοχής. Μα αυτοί θα έπρεπε να</w:t>
      </w:r>
      <w:r>
        <w:rPr>
          <w:rFonts w:eastAsia="Times New Roman" w:cs="Times New Roman"/>
          <w:szCs w:val="24"/>
        </w:rPr>
        <w:t xml:space="preserve"> είναι το άλφα και το ωμέγα</w:t>
      </w:r>
      <w:r>
        <w:rPr>
          <w:rFonts w:eastAsia="Times New Roman" w:cs="Times New Roman"/>
          <w:szCs w:val="24"/>
        </w:rPr>
        <w:t xml:space="preserve"> αρχικά,</w:t>
      </w:r>
      <w:r>
        <w:rPr>
          <w:rFonts w:eastAsia="Times New Roman" w:cs="Times New Roman"/>
          <w:szCs w:val="24"/>
        </w:rPr>
        <w:t xml:space="preserve"> γιατί αυτοί βιώνουν καθημερινά το απόλυτο χάος στην περιοχή τους, τους οποίους φυσικά έχετε και αυτούς γραμμένους εκεί που δεν πιάνει μελάνι.</w:t>
      </w:r>
    </w:p>
    <w:p w14:paraId="7E512BA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Δυστυχώς ή ευτυχώς, κύριοι του ΣΥΡΙΖΑ, των Ανεξαρτήτων Ελλήνων</w:t>
      </w:r>
      <w:r>
        <w:rPr>
          <w:rFonts w:eastAsia="Times New Roman" w:cs="Times New Roman"/>
          <w:szCs w:val="24"/>
        </w:rPr>
        <w:t>-</w:t>
      </w:r>
      <w:r>
        <w:rPr>
          <w:rFonts w:eastAsia="Times New Roman" w:cs="Times New Roman"/>
          <w:szCs w:val="24"/>
        </w:rPr>
        <w:t xml:space="preserve"> ή ό,τι έχει απ</w:t>
      </w:r>
      <w:r>
        <w:rPr>
          <w:rFonts w:eastAsia="Times New Roman" w:cs="Times New Roman"/>
          <w:szCs w:val="24"/>
        </w:rPr>
        <w:t>ομείνει από τους Ανεξάρτητους Έλληνες</w:t>
      </w:r>
      <w:r>
        <w:rPr>
          <w:rFonts w:eastAsia="Times New Roman" w:cs="Times New Roman"/>
          <w:szCs w:val="24"/>
        </w:rPr>
        <w:t>-</w:t>
      </w:r>
      <w:r>
        <w:rPr>
          <w:rFonts w:eastAsia="Times New Roman" w:cs="Times New Roman"/>
          <w:szCs w:val="24"/>
        </w:rPr>
        <w:t xml:space="preserve"> της Νέας Δημοκρατίας και του ΠΑΣΟΚ είστε ακριβώς ίδιοι. Είστε οι ίδιοι, κύριοι της </w:t>
      </w:r>
      <w:r>
        <w:rPr>
          <w:rFonts w:eastAsia="Times New Roman" w:cs="Times New Roman"/>
          <w:szCs w:val="24"/>
        </w:rPr>
        <w:t>σ</w:t>
      </w:r>
      <w:r>
        <w:rPr>
          <w:rFonts w:eastAsia="Times New Roman" w:cs="Times New Roman"/>
          <w:szCs w:val="24"/>
        </w:rPr>
        <w:t>υγκυβέρνησης, με αυτούς που καθυβρίζατε και σπιλώνατε μέχρι και τον Γενάρη του 2015.</w:t>
      </w:r>
    </w:p>
    <w:p w14:paraId="7E512BA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Όσο για το ότι βγήκαμε από τα μνημόνια και έρχετ</w:t>
      </w:r>
      <w:r>
        <w:rPr>
          <w:rFonts w:eastAsia="Times New Roman" w:cs="Times New Roman"/>
          <w:szCs w:val="24"/>
        </w:rPr>
        <w:t>αι η ανάπτυξη και ότι όλα πάνε ρολόι, το βλέπουμε καθημερινά όπου η φυγή των ελληνικών επιχειρήσεων στο εξωτερικό συνεχίζεται με κανονικούς ρυθμούς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ι πολύ μεγάλες αλλάζουν φορολογική έδρα, οι μικρότερες φεύγουν όπως είναι και πάνε σε όμορες χώρες. Και πώ</w:t>
      </w:r>
      <w:r>
        <w:rPr>
          <w:rFonts w:eastAsia="Times New Roman" w:cs="Times New Roman"/>
          <w:szCs w:val="24"/>
        </w:rPr>
        <w:t>ς να μην πάνε</w:t>
      </w:r>
      <w:r>
        <w:rPr>
          <w:rFonts w:eastAsia="Times New Roman" w:cs="Times New Roman"/>
          <w:szCs w:val="24"/>
        </w:rPr>
        <w:t>,</w:t>
      </w:r>
      <w:r>
        <w:rPr>
          <w:rFonts w:eastAsia="Times New Roman" w:cs="Times New Roman"/>
          <w:szCs w:val="24"/>
        </w:rPr>
        <w:t xml:space="preserve"> όταν για μία ακόμα φορά στη νέα έκθεση που δημοσιεύεται, στην έκθεση «</w:t>
      </w:r>
      <w:r>
        <w:rPr>
          <w:rFonts w:eastAsia="Times New Roman" w:cs="Times New Roman"/>
          <w:szCs w:val="24"/>
          <w:lang w:val="en-US"/>
        </w:rPr>
        <w:t>Doing</w:t>
      </w:r>
      <w:r w:rsidRPr="00561754">
        <w:rPr>
          <w:rFonts w:eastAsia="Times New Roman" w:cs="Times New Roman"/>
          <w:szCs w:val="24"/>
        </w:rPr>
        <w:t xml:space="preserve"> </w:t>
      </w:r>
      <w:r>
        <w:rPr>
          <w:rFonts w:eastAsia="Times New Roman" w:cs="Times New Roman"/>
          <w:szCs w:val="24"/>
          <w:lang w:val="en-US"/>
        </w:rPr>
        <w:t>business</w:t>
      </w:r>
      <w:r>
        <w:rPr>
          <w:rFonts w:eastAsia="Times New Roman" w:cs="Times New Roman"/>
          <w:szCs w:val="24"/>
        </w:rPr>
        <w:t>»,</w:t>
      </w:r>
      <w:r w:rsidRPr="00561754">
        <w:rPr>
          <w:rFonts w:eastAsia="Times New Roman" w:cs="Times New Roman"/>
          <w:szCs w:val="24"/>
        </w:rPr>
        <w:t xml:space="preserve"> </w:t>
      </w:r>
      <w:r>
        <w:rPr>
          <w:rFonts w:eastAsia="Times New Roman" w:cs="Times New Roman"/>
          <w:szCs w:val="24"/>
        </w:rPr>
        <w:t xml:space="preserve">η Ελλάδα από πέρυσι έπεσε πέντε θέσεις, από την εξηκοστή </w:t>
      </w:r>
      <w:r>
        <w:rPr>
          <w:rFonts w:eastAsia="Times New Roman" w:cs="Times New Roman"/>
          <w:szCs w:val="24"/>
        </w:rPr>
        <w:lastRenderedPageBreak/>
        <w:t>έβδομη πήγε στην εβδομηκοστή δεύτερη; Είμαστε στην τριακοστή ένατη θέση στην έκδοση οικοδομικών α</w:t>
      </w:r>
      <w:r>
        <w:rPr>
          <w:rFonts w:eastAsia="Times New Roman" w:cs="Times New Roman"/>
          <w:szCs w:val="24"/>
        </w:rPr>
        <w:t>δειών. Πολύ πιο εύκολα βγάζει κάποιος μια οικοδομική άδεια στη Ζιμπάμπουε</w:t>
      </w:r>
      <w:r>
        <w:rPr>
          <w:rFonts w:eastAsia="Times New Roman" w:cs="Times New Roman"/>
          <w:szCs w:val="24"/>
        </w:rPr>
        <w:t>,</w:t>
      </w:r>
      <w:r>
        <w:rPr>
          <w:rFonts w:eastAsia="Times New Roman" w:cs="Times New Roman"/>
          <w:szCs w:val="24"/>
        </w:rPr>
        <w:t xml:space="preserve"> από ό,τι θα βγάλει, παρ</w:t>
      </w:r>
      <w:r>
        <w:rPr>
          <w:rFonts w:eastAsia="Times New Roman" w:cs="Times New Roman"/>
          <w:szCs w:val="24"/>
        </w:rPr>
        <w:t xml:space="preserve">’ </w:t>
      </w:r>
      <w:r>
        <w:rPr>
          <w:rFonts w:eastAsia="Times New Roman" w:cs="Times New Roman"/>
          <w:szCs w:val="24"/>
        </w:rPr>
        <w:t xml:space="preserve">ότι έχει όλα τα απαραίτητα έγγραφα, στην Ελλάδα. Για την έναρξη επιχείρησης είμαστε στην τεσσαρακοστή τέταρτη θέση. Μας περνάνε απίστευτες χώρες τις οποίες </w:t>
      </w:r>
      <w:r>
        <w:rPr>
          <w:rFonts w:eastAsia="Times New Roman" w:cs="Times New Roman"/>
          <w:szCs w:val="24"/>
        </w:rPr>
        <w:t>δεν χρειάζεται να αναφέρουμε. Στην πληρωμή φόρων είμαστε στην εξηκοστή πέμπτη θέση. Έχετε ξεσκίσει τον οποιοδήποτε. Επαναλαμβάνουμε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σοι μπορούν να φύγουν φεύγουν και όσοι δεν μπορούν να φύγουν κλείνουν. Είναι πολύ απλά τα πράγματα. Είμαστε στην ενενηκοστ</w:t>
      </w:r>
      <w:r>
        <w:rPr>
          <w:rFonts w:eastAsia="Times New Roman" w:cs="Times New Roman"/>
          <w:szCs w:val="24"/>
        </w:rPr>
        <w:t xml:space="preserve">ή ένατη θέση στη λήψη πίστωσης και στην εκατοστή τριακοστή δεύτερη θέση στην εφαρμογή των συμβάσεων. </w:t>
      </w:r>
    </w:p>
    <w:p w14:paraId="7E512BB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Λίγοι μήνες έμειναν μέχρι να γίνουν εκλογές, με τον άλφα ή βήτα τρόπο, για να μπορέσει ο ελληνικός λαός να εκφράσει την άποψή του και να στείλει τις απόψε</w:t>
      </w:r>
      <w:r>
        <w:rPr>
          <w:rFonts w:eastAsia="Times New Roman" w:cs="Times New Roman"/>
          <w:szCs w:val="24"/>
        </w:rPr>
        <w:t xml:space="preserve">ις, τις θέσεις σας είτε σε οικονομικά είτε σε εθνικά είτε σε άλλα ζητήματα, να στείλει την παρούσα </w:t>
      </w:r>
      <w:r>
        <w:rPr>
          <w:rFonts w:eastAsia="Times New Roman" w:cs="Times New Roman"/>
          <w:szCs w:val="24"/>
        </w:rPr>
        <w:t>σ</w:t>
      </w:r>
      <w:r>
        <w:rPr>
          <w:rFonts w:eastAsia="Times New Roman" w:cs="Times New Roman"/>
          <w:szCs w:val="24"/>
        </w:rPr>
        <w:t>υγκυβέρνηση στο χρονοντούλαπο.</w:t>
      </w:r>
    </w:p>
    <w:p w14:paraId="7E512BB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E512BB2" w14:textId="77777777" w:rsidR="00CD7DD0" w:rsidRDefault="001D7A26">
      <w:pPr>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Βαρεμένος):</w:t>
      </w:r>
      <w:r w:rsidRPr="00887358">
        <w:rPr>
          <w:rFonts w:eastAsia="Times New Roman" w:cs="Times New Roman"/>
          <w:szCs w:val="24"/>
        </w:rPr>
        <w:t xml:space="preserve"> </w:t>
      </w:r>
      <w:r>
        <w:rPr>
          <w:rFonts w:eastAsia="Times New Roman" w:cs="Times New Roman"/>
          <w:szCs w:val="24"/>
        </w:rPr>
        <w:t>Ο συνάδελφος κ. Κωνσταντίνος Τσιάρας ζητεί ολιγοήμερη άδεια απουσίας στ</w:t>
      </w:r>
      <w:r>
        <w:rPr>
          <w:rFonts w:eastAsia="Times New Roman" w:cs="Times New Roman"/>
          <w:szCs w:val="24"/>
        </w:rPr>
        <w:t>ο εξωτερικό από σήμερα 1</w:t>
      </w:r>
      <w:r w:rsidRPr="003E0955">
        <w:rPr>
          <w:rFonts w:eastAsia="Times New Roman" w:cs="Times New Roman"/>
          <w:szCs w:val="24"/>
          <w:vertAlign w:val="superscript"/>
        </w:rPr>
        <w:t>η</w:t>
      </w:r>
      <w:r>
        <w:rPr>
          <w:rFonts w:eastAsia="Times New Roman" w:cs="Times New Roman"/>
          <w:szCs w:val="24"/>
        </w:rPr>
        <w:t xml:space="preserve"> Νοεμβρίου 2018 έως και τη Δευτέρα 5 Νοεμβρίου 2018. Η Βουλή εγκρίνει; </w:t>
      </w:r>
    </w:p>
    <w:p w14:paraId="7E512BB3" w14:textId="77777777" w:rsidR="00CD7DD0" w:rsidRDefault="001D7A26">
      <w:pPr>
        <w:spacing w:line="600" w:lineRule="auto"/>
        <w:ind w:firstLine="720"/>
        <w:jc w:val="both"/>
        <w:rPr>
          <w:rFonts w:eastAsia="Times New Roman" w:cs="Times New Roman"/>
          <w:szCs w:val="24"/>
        </w:rPr>
      </w:pPr>
      <w:r w:rsidRPr="00806DD2">
        <w:rPr>
          <w:rFonts w:eastAsia="Times New Roman" w:cs="Times New Roman"/>
          <w:b/>
          <w:szCs w:val="24"/>
        </w:rPr>
        <w:lastRenderedPageBreak/>
        <w:t xml:space="preserve">ΟΛΟΙ </w:t>
      </w:r>
      <w:r>
        <w:rPr>
          <w:rFonts w:eastAsia="Times New Roman" w:cs="Times New Roman"/>
          <w:b/>
          <w:szCs w:val="24"/>
        </w:rPr>
        <w:t xml:space="preserve">ΟΙ </w:t>
      </w:r>
      <w:r w:rsidRPr="00806DD2">
        <w:rPr>
          <w:rFonts w:eastAsia="Times New Roman" w:cs="Times New Roman"/>
          <w:b/>
          <w:szCs w:val="24"/>
        </w:rPr>
        <w:t>ΒΟΥΛΕΥΤΕΣ:</w:t>
      </w:r>
      <w:r>
        <w:rPr>
          <w:rFonts w:eastAsia="Times New Roman" w:cs="Times New Roman"/>
          <w:szCs w:val="24"/>
        </w:rPr>
        <w:t xml:space="preserve"> Μάλιστα, μάλιστα. </w:t>
      </w:r>
    </w:p>
    <w:p w14:paraId="7E512BB4" w14:textId="77777777" w:rsidR="00CD7DD0" w:rsidRDefault="001D7A26">
      <w:pPr>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Βαρεμένος):</w:t>
      </w:r>
      <w:r w:rsidRPr="00887358">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 </w:t>
      </w:r>
    </w:p>
    <w:p w14:paraId="7E512BB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Τον λόγο έχει τώρα η κ</w:t>
      </w:r>
      <w:r>
        <w:rPr>
          <w:rFonts w:eastAsia="Times New Roman" w:cs="Times New Roman"/>
          <w:szCs w:val="24"/>
        </w:rPr>
        <w:t>.</w:t>
      </w:r>
      <w:r>
        <w:rPr>
          <w:rFonts w:eastAsia="Times New Roman" w:cs="Times New Roman"/>
          <w:szCs w:val="24"/>
        </w:rPr>
        <w:t xml:space="preserve"> Διαμάντω </w:t>
      </w:r>
      <w:proofErr w:type="spellStart"/>
      <w:r>
        <w:rPr>
          <w:rFonts w:eastAsia="Times New Roman" w:cs="Times New Roman"/>
          <w:szCs w:val="24"/>
        </w:rPr>
        <w:t>Μανωλάκου</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ισηγήτρια του Κομμουνιστικού Κόμματος Ελλάδος. </w:t>
      </w:r>
    </w:p>
    <w:p w14:paraId="7E512BB6"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Ευχαριστώ, κύριε Πρόεδρε. </w:t>
      </w:r>
    </w:p>
    <w:p w14:paraId="7E512BB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Πριν από έναν περίπου χρόνο στην Ελευσίνα διοργάνωσε η Κυβέρνηση αναπτυξιακό συνέδριο, όπου ο Πρωθυπουργός εξήγγειλε μια σειρά από παρεμβάσ</w:t>
      </w:r>
      <w:r>
        <w:rPr>
          <w:rFonts w:eastAsia="Times New Roman" w:cs="Times New Roman"/>
          <w:szCs w:val="24"/>
        </w:rPr>
        <w:t>εις ενίσχυσης και στον τομέα της εφοδιαστικής αλυσίδας. Αναπτυξιακή φιέστα την ονόμασαν τα συνδικάτα και οι φορείς της περιοχής που καλούσαν σε κινητοποίηση. Και ναι μαζεύτηκαν πολλοί, υπογραμμίζοντας ότι ο πραγματικός λόγος του συνεδρίου δεν ήταν η ενίσχυ</w:t>
      </w:r>
      <w:r>
        <w:rPr>
          <w:rFonts w:eastAsia="Times New Roman" w:cs="Times New Roman"/>
          <w:szCs w:val="24"/>
        </w:rPr>
        <w:t xml:space="preserve">ση των εργαζομένων που πνίγηκαν από τις καταστροφές, εννοώντας τις τότε πρόσφατες μεγάλες πλημμύρες και τους νεκρούς στη Μάνδρα, αλλά ήταν η ενίσχυση της περιοχής του </w:t>
      </w:r>
      <w:proofErr w:type="spellStart"/>
      <w:r>
        <w:rPr>
          <w:rFonts w:eastAsia="Times New Roman" w:cs="Times New Roman"/>
          <w:szCs w:val="24"/>
        </w:rPr>
        <w:t>Θριασίου</w:t>
      </w:r>
      <w:proofErr w:type="spellEnd"/>
      <w:r>
        <w:rPr>
          <w:rFonts w:eastAsia="Times New Roman" w:cs="Times New Roman"/>
          <w:szCs w:val="24"/>
        </w:rPr>
        <w:t xml:space="preserve"> ως διαμετακομιστικού και βιομηχανικού κέντρου. Ο πραγματικός λόγος ήταν να συζητ</w:t>
      </w:r>
      <w:r>
        <w:rPr>
          <w:rFonts w:eastAsia="Times New Roman" w:cs="Times New Roman"/>
          <w:szCs w:val="24"/>
        </w:rPr>
        <w:t>ήσουν, δηλαδή, πώς θα ενισχυθεί η πολιτική αυτή</w:t>
      </w:r>
      <w:r>
        <w:rPr>
          <w:rFonts w:eastAsia="Times New Roman" w:cs="Times New Roman"/>
          <w:szCs w:val="24"/>
        </w:rPr>
        <w:t>,</w:t>
      </w:r>
      <w:r>
        <w:rPr>
          <w:rFonts w:eastAsia="Times New Roman" w:cs="Times New Roman"/>
          <w:szCs w:val="24"/>
        </w:rPr>
        <w:t xml:space="preserve"> που δημιούργησε εξαρχής το πρόβλημα στην περιοχή με μοναδικό κριτήριο τον πολλαπλασιασμό των κερδών της </w:t>
      </w:r>
      <w:proofErr w:type="spellStart"/>
      <w:r>
        <w:rPr>
          <w:rFonts w:eastAsia="Times New Roman" w:cs="Times New Roman"/>
          <w:szCs w:val="24"/>
        </w:rPr>
        <w:t>μεγαλοεργοδοσίας</w:t>
      </w:r>
      <w:proofErr w:type="spellEnd"/>
      <w:r>
        <w:rPr>
          <w:rFonts w:eastAsia="Times New Roman" w:cs="Times New Roman"/>
          <w:szCs w:val="24"/>
        </w:rPr>
        <w:t>,</w:t>
      </w:r>
      <w:r>
        <w:rPr>
          <w:rFonts w:eastAsia="Times New Roman" w:cs="Times New Roman"/>
          <w:szCs w:val="24"/>
        </w:rPr>
        <w:t xml:space="preserve"> με την παραχώρηση σε αυτούς ακόμα μεγαλύτερων εκτάσεων γης, βουνών, ρεμάτων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w:t>
      </w:r>
      <w:r>
        <w:rPr>
          <w:rFonts w:eastAsia="Times New Roman" w:cs="Times New Roman"/>
          <w:szCs w:val="24"/>
        </w:rPr>
        <w:t xml:space="preserve">ι </w:t>
      </w:r>
      <w:r>
        <w:rPr>
          <w:rFonts w:eastAsia="Times New Roman" w:cs="Times New Roman"/>
          <w:szCs w:val="24"/>
        </w:rPr>
        <w:lastRenderedPageBreak/>
        <w:t>σημείωναν ότι τα έργα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έχουν ανάγκη οι κάτοικοι και οι εργαζόμενοι της περιοχής, ώστε να μην κινδυνεύουν στην πρώτη μπόρα ούτε να κινδυνεύουν από πυρκαγιές και σεισμούς, είναι ασύμφορα οικονομικά για τους επιχειρηματίες</w:t>
      </w:r>
      <w:r>
        <w:rPr>
          <w:rFonts w:eastAsia="Times New Roman" w:cs="Times New Roman"/>
          <w:szCs w:val="24"/>
        </w:rPr>
        <w:t>,</w:t>
      </w:r>
      <w:r>
        <w:rPr>
          <w:rFonts w:eastAsia="Times New Roman" w:cs="Times New Roman"/>
          <w:szCs w:val="24"/>
        </w:rPr>
        <w:t xml:space="preserve"> και τα κόμματά το</w:t>
      </w:r>
      <w:r>
        <w:rPr>
          <w:rFonts w:eastAsia="Times New Roman" w:cs="Times New Roman"/>
          <w:szCs w:val="24"/>
        </w:rPr>
        <w:t xml:space="preserve">υς δεν είναι ανταποδοτικά, δεν θα αφήσουν κέρδη. Και κατέληγαν ότι οι λαϊκές ανάγκες είναι στον αντίποδα της καπιταλιστικής κερδοφορίας. </w:t>
      </w:r>
    </w:p>
    <w:p w14:paraId="7E512BB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Βεβαίως εάν είχαν διαβάσει και το περιεχόμενο της σύμβασης παραχώρησης, που είναι το σημερινό σχέδιο νόμου, θα έβλεπαν</w:t>
      </w:r>
      <w:r>
        <w:rPr>
          <w:rFonts w:eastAsia="Times New Roman" w:cs="Times New Roman"/>
          <w:szCs w:val="24"/>
        </w:rPr>
        <w:t xml:space="preserve"> ότι ακριβώς γι’ αυτή την καπιταλιστική κερδοφορία δίνουν μάχη οι επιχειρηματικοί όμιλοι</w:t>
      </w:r>
      <w:r>
        <w:rPr>
          <w:rFonts w:eastAsia="Times New Roman" w:cs="Times New Roman"/>
          <w:szCs w:val="24"/>
        </w:rPr>
        <w:t>,</w:t>
      </w:r>
      <w:r>
        <w:rPr>
          <w:rFonts w:eastAsia="Times New Roman" w:cs="Times New Roman"/>
          <w:szCs w:val="24"/>
        </w:rPr>
        <w:t xml:space="preserve"> για το ποιος θα την </w:t>
      </w:r>
      <w:proofErr w:type="spellStart"/>
      <w:r>
        <w:rPr>
          <w:rFonts w:eastAsia="Times New Roman" w:cs="Times New Roman"/>
          <w:szCs w:val="24"/>
        </w:rPr>
        <w:t>πρωτοκαρπωθεί</w:t>
      </w:r>
      <w:proofErr w:type="spellEnd"/>
      <w:r>
        <w:rPr>
          <w:rFonts w:eastAsia="Times New Roman" w:cs="Times New Roman"/>
          <w:szCs w:val="24"/>
        </w:rPr>
        <w:t>. Γι’ αυτό έχει οξυνθεί ο ανταγωνισμός και οι αντιθέσεις. Φάνηκε ολοκάθαρα και στη συζήτηση για το νομοσχέδιο, αφού σημαδεύτηκε από τ</w:t>
      </w:r>
      <w:r>
        <w:rPr>
          <w:rFonts w:eastAsia="Times New Roman" w:cs="Times New Roman"/>
          <w:szCs w:val="24"/>
        </w:rPr>
        <w:t xml:space="preserve">ην έντονη αντιπαράθεση και επίθεση των κομμάτων της Αντιπολίτευσης ότι αποτελεί σκάνδαλο η σύμβαση παραχώρησης. Και μάλιστα ζητήθηκαν ακόμα και παραιτήσεις. Βέβαια δεν τις επανέλαβαν σήμερα. </w:t>
      </w:r>
    </w:p>
    <w:p w14:paraId="7E512BB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Το μεγαλύτερο σκάνδαλο, όμως, είναι η αντιλαϊκή πολιτική σας, που φέρνει φτώχεια και βάσανα για τα λαϊκά στρώματα και περισσότερα κέρδη για το κεφάλαιο. Και αυτή την υπηρετείτε όλοι σας. Γιατί, βεβαίως, δεν μιλάμε για τα </w:t>
      </w:r>
      <w:r>
        <w:rPr>
          <w:rFonts w:eastAsia="Times New Roman" w:cs="Times New Roman"/>
          <w:szCs w:val="24"/>
        </w:rPr>
        <w:t xml:space="preserve">πεντακόσια ογδόντα οκτώ </w:t>
      </w:r>
      <w:r>
        <w:rPr>
          <w:rFonts w:eastAsia="Times New Roman" w:cs="Times New Roman"/>
          <w:szCs w:val="24"/>
        </w:rPr>
        <w:t>στρέμματα κ</w:t>
      </w:r>
      <w:r>
        <w:rPr>
          <w:rFonts w:eastAsia="Times New Roman" w:cs="Times New Roman"/>
          <w:szCs w:val="24"/>
        </w:rPr>
        <w:t xml:space="preserve">ρατικής γης που δίνονται πάμφθηνα, αλλά για την προστιθέμενη αξία που θα δημιουργηθεί σε αυτά και ποιος θα την καρπωθεί. Προστιθέμενη </w:t>
      </w:r>
      <w:r>
        <w:rPr>
          <w:rFonts w:eastAsia="Times New Roman" w:cs="Times New Roman"/>
          <w:szCs w:val="24"/>
        </w:rPr>
        <w:lastRenderedPageBreak/>
        <w:t>αξία από εναπόθεση φορτίων, διαλογή διαμετακομιστικών χρήσεων, μελέτη, κατασκευή και χρηματοδότηση του κέντρου, λειτουργία</w:t>
      </w:r>
      <w:r>
        <w:rPr>
          <w:rFonts w:eastAsia="Times New Roman" w:cs="Times New Roman"/>
          <w:szCs w:val="24"/>
        </w:rPr>
        <w:t xml:space="preserve"> και εκμετάλλευσή του, καθορισμός εμπορικής, επιχειρηματικής και τιμολογιακής πολιτικής, κατασκευή και εκμετάλλευση εγκαταστάσεων παραγωγής ηλεκτρικής ενέργειας αλλά και στερεών, υγρών αποβλήτων, κατασκευή κτηρίων και εγκαταστάσεων με δομικό συντελεστή τετ</w:t>
      </w:r>
      <w:r>
        <w:rPr>
          <w:rFonts w:eastAsia="Times New Roman" w:cs="Times New Roman"/>
          <w:szCs w:val="24"/>
        </w:rPr>
        <w:t xml:space="preserve">ραπλάσιο από αυτόν της περιοχής, κατασκευή εσωτερικών έργων υποδομής, σιδηροδρομικά και οδικά δίκτυα, δίκτυα ηλεκτροφωτισμού, επικοινωνιών, αλλά και εντός του ακινήτου σιδηροδρομικά έργα για τη σύνδεση με την εθνική σιδηροδρομική υποδομή. </w:t>
      </w:r>
    </w:p>
    <w:p w14:paraId="7E512BB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Να γιατί είναι τ</w:t>
      </w:r>
      <w:r>
        <w:rPr>
          <w:rFonts w:eastAsia="Times New Roman" w:cs="Times New Roman"/>
          <w:szCs w:val="24"/>
        </w:rPr>
        <w:t>όσο μεγάλοι και οξυμένοι οι ανταγωνισμοί στο αστικό στρατόπεδο</w:t>
      </w:r>
      <w:r>
        <w:rPr>
          <w:rFonts w:eastAsia="Times New Roman" w:cs="Times New Roman"/>
          <w:szCs w:val="24"/>
        </w:rPr>
        <w:t>,</w:t>
      </w:r>
      <w:r>
        <w:rPr>
          <w:rFonts w:eastAsia="Times New Roman" w:cs="Times New Roman"/>
          <w:szCs w:val="24"/>
        </w:rPr>
        <w:t xml:space="preserve"> για το ποιος θα καρπωθεί το καπιταλιστικό κέρδος αυτού του μεγάλου ιδιωτικού επιχειρηματικού έργου. Μάλιστα είναι τόσο έντονοι οι ανταγωνισμοί</w:t>
      </w:r>
      <w:r>
        <w:rPr>
          <w:rFonts w:eastAsia="Times New Roman" w:cs="Times New Roman"/>
          <w:szCs w:val="24"/>
        </w:rPr>
        <w:t>,</w:t>
      </w:r>
      <w:r>
        <w:rPr>
          <w:rFonts w:eastAsia="Times New Roman" w:cs="Times New Roman"/>
          <w:szCs w:val="24"/>
        </w:rPr>
        <w:t xml:space="preserve"> που αν και υπάρχει συμφωνία και ομοφωνία για τη </w:t>
      </w:r>
      <w:r>
        <w:rPr>
          <w:rFonts w:eastAsia="Times New Roman" w:cs="Times New Roman"/>
          <w:szCs w:val="24"/>
        </w:rPr>
        <w:t xml:space="preserve">δημιουργία του, ωστόσο υπάρχει χρονική καθυστέρηση πολλών ετών και με αρκετούς προβληματικούς διαγωνισμούς με διαφορετικό τίμημα. </w:t>
      </w:r>
    </w:p>
    <w:p w14:paraId="7E512BB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Ωστόσο οι αντιφάσεις και οι ανταγωνισμοί δημιουργούν καθυστερήσεις στην υλοποίηση του κοινού οράματος και σχεδίου που έχετε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να αναδειχθεί η χώρα </w:t>
      </w:r>
      <w:r>
        <w:rPr>
          <w:rFonts w:eastAsia="Times New Roman" w:cs="Times New Roman"/>
          <w:szCs w:val="24"/>
        </w:rPr>
        <w:lastRenderedPageBreak/>
        <w:t xml:space="preserve">σε κόμβο μεταφοράς εμπορευμάτων και ενέργειας. Και φυσικά μέσα από τα μνημόνια για να περιορίσετε ακριβώς τέτοιες καθυστερήσεις, πάτε με τη μορφή </w:t>
      </w:r>
      <w:r>
        <w:rPr>
          <w:rFonts w:eastAsia="Times New Roman" w:cs="Times New Roman"/>
          <w:szCs w:val="24"/>
          <w:lang w:val="en-US"/>
        </w:rPr>
        <w:t>fast</w:t>
      </w:r>
      <w:r w:rsidRPr="008F30DF">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αλλά και με νομοθετικές ρυθμίσεις εξωδικαστικού χαρακτήρα. </w:t>
      </w:r>
    </w:p>
    <w:p w14:paraId="7E512BB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Το ίδιο κάνετε και με μερικές τροπολογίες που έχετε καταθέσει και είναι πρόκληση. Μιλάω και για την τροπολογία για το Ελληνικό και για τον αιγιαλό</w:t>
      </w:r>
      <w:r>
        <w:rPr>
          <w:rFonts w:eastAsia="Times New Roman" w:cs="Times New Roman"/>
          <w:szCs w:val="24"/>
        </w:rPr>
        <w:t>,</w:t>
      </w:r>
      <w:r>
        <w:rPr>
          <w:rFonts w:eastAsia="Times New Roman" w:cs="Times New Roman"/>
          <w:szCs w:val="24"/>
        </w:rPr>
        <w:t xml:space="preserve"> για τις οποίες θα πούμε πιο πολλά στη δευτερολογία.</w:t>
      </w:r>
    </w:p>
    <w:p w14:paraId="7E512BB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Ωστόσο εμείς το λέμε καθαρά. Δεν πρέπει να παγιδεύονται </w:t>
      </w:r>
      <w:r>
        <w:rPr>
          <w:rFonts w:eastAsia="Times New Roman" w:cs="Times New Roman"/>
          <w:szCs w:val="24"/>
        </w:rPr>
        <w:t>η εργατική τάξη και τα λαϊκά στρώματα στο να διαλέξουν ανταγωνιστή δηλαδή τον εκμεταλλευτή τους. Διότι όλοι έχουν ενιαία και ομόφωνη άποψη στην εκμετάλλευση της εργατικής δύναμης. Εξάλλου είναι χαρακτηριστικό αυτό που ζητάει σήμερα ο Σύνδεσμος Ελλήνων Βιομ</w:t>
      </w:r>
      <w:r>
        <w:rPr>
          <w:rFonts w:eastAsia="Times New Roman" w:cs="Times New Roman"/>
          <w:szCs w:val="24"/>
        </w:rPr>
        <w:t xml:space="preserve">ηχάνων, οι </w:t>
      </w:r>
      <w:r>
        <w:rPr>
          <w:rFonts w:eastAsia="Times New Roman" w:cs="Times New Roman"/>
          <w:szCs w:val="24"/>
        </w:rPr>
        <w:t>ε</w:t>
      </w:r>
      <w:r>
        <w:rPr>
          <w:rFonts w:eastAsia="Times New Roman" w:cs="Times New Roman"/>
          <w:szCs w:val="24"/>
        </w:rPr>
        <w:t xml:space="preserve">φοπλιστές, οι </w:t>
      </w:r>
      <w:r>
        <w:rPr>
          <w:rFonts w:eastAsia="Times New Roman" w:cs="Times New Roman"/>
          <w:szCs w:val="24"/>
        </w:rPr>
        <w:t>τ</w:t>
      </w:r>
      <w:r>
        <w:rPr>
          <w:rFonts w:eastAsia="Times New Roman" w:cs="Times New Roman"/>
          <w:szCs w:val="24"/>
        </w:rPr>
        <w:t>ραπεζίτες και είναι το να μειωθεί το λεγόμενο εργασιακό κόστος, να μειωθούν οι ασφαλιστικές εισφορές και τα φορολογικά τους βάρη και αυτό το κάνετε στον προϋπολογισμό, να επεκταθούν τα ελαστικά ωράρια των εργαζομένων, να διατηρηθ</w:t>
      </w:r>
      <w:r>
        <w:rPr>
          <w:rFonts w:eastAsia="Times New Roman" w:cs="Times New Roman"/>
          <w:szCs w:val="24"/>
        </w:rPr>
        <w:t xml:space="preserve">ούν οι μισθοί πείνας και να προσελκύσουμε μεγαλύτερες επενδύσεις. Και αυτό κάνετε. </w:t>
      </w:r>
    </w:p>
    <w:p w14:paraId="7E512BB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Εξάλλου από τον Μάιο του 2017 η Κυβέρνηση υλοποιεί το εθνικό στρατηγικό σχέδιο μεταφορών, που στοχεύει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στην προώθηση των συνδυασμένων με</w:t>
      </w:r>
      <w:r>
        <w:rPr>
          <w:rFonts w:eastAsia="Times New Roman" w:cs="Times New Roman"/>
          <w:szCs w:val="24"/>
        </w:rPr>
        <w:lastRenderedPageBreak/>
        <w:t xml:space="preserve">ταφορών, τον εκσυγχρονισμό </w:t>
      </w:r>
      <w:r>
        <w:rPr>
          <w:rFonts w:eastAsia="Times New Roman" w:cs="Times New Roman"/>
          <w:szCs w:val="24"/>
        </w:rPr>
        <w:t xml:space="preserve">των συνδέσεων των λιμανιών με τα εσωτερικά σιδηροδρομικά δίκτυα και τα κέντρα μεταφοράς εμπορευμάτων, την ολοκλήρωση των κύριων οδικών και σιδηροδρομικών και ευρωπαϊκών δικτύων, ιδίως προς τα Βαλκάνια και την ανάπτυξη του τομέα των </w:t>
      </w:r>
      <w:r>
        <w:rPr>
          <w:rFonts w:eastAsia="Times New Roman" w:cs="Times New Roman"/>
          <w:szCs w:val="24"/>
          <w:lang w:val="en-US"/>
        </w:rPr>
        <w:t>Logistics</w:t>
      </w:r>
      <w:r w:rsidRPr="00873D3F">
        <w:rPr>
          <w:rFonts w:eastAsia="Times New Roman" w:cs="Times New Roman"/>
          <w:szCs w:val="24"/>
        </w:rPr>
        <w:t xml:space="preserve"> </w:t>
      </w:r>
      <w:r>
        <w:rPr>
          <w:rFonts w:eastAsia="Times New Roman" w:cs="Times New Roman"/>
          <w:szCs w:val="24"/>
        </w:rPr>
        <w:t xml:space="preserve">της ελληνικής </w:t>
      </w:r>
      <w:r>
        <w:rPr>
          <w:rFonts w:eastAsia="Times New Roman" w:cs="Times New Roman"/>
          <w:szCs w:val="24"/>
        </w:rPr>
        <w:t>εφοδιαστικής αλυσίδας.</w:t>
      </w:r>
    </w:p>
    <w:p w14:paraId="7E512BB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Μέσα σε αυτά, λοιπόν, τα πλαίσια είναι η σύμβαση παραχώρησης για το εμπορευματικό κέντρο στο </w:t>
      </w:r>
      <w:proofErr w:type="spellStart"/>
      <w:r>
        <w:rPr>
          <w:rFonts w:eastAsia="Times New Roman" w:cs="Times New Roman"/>
          <w:szCs w:val="24"/>
        </w:rPr>
        <w:t>Θριάσιο</w:t>
      </w:r>
      <w:proofErr w:type="spellEnd"/>
      <w:r>
        <w:rPr>
          <w:rFonts w:eastAsia="Times New Roman" w:cs="Times New Roman"/>
          <w:szCs w:val="24"/>
        </w:rPr>
        <w:t>, που αν υλοποιηθεί θα μεταβάλλει την παραγωγική διάρθρωση της Αττικής. Ακριβώς γι’ αυτό είναι και οξυμένος ο ανταγωνισμός που εκδηλώ</w:t>
      </w:r>
      <w:r>
        <w:rPr>
          <w:rFonts w:eastAsia="Times New Roman" w:cs="Times New Roman"/>
          <w:szCs w:val="24"/>
        </w:rPr>
        <w:t>νεται και μέσα στη Βουλή από διαφορετικά κόμματα.</w:t>
      </w:r>
    </w:p>
    <w:p w14:paraId="7E512BC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Φυσικά ο πλούτος που παράγεται όλα αυτά τα χρόνια</w:t>
      </w:r>
      <w:r>
        <w:rPr>
          <w:rFonts w:eastAsia="Times New Roman" w:cs="Times New Roman"/>
          <w:szCs w:val="24"/>
        </w:rPr>
        <w:t>,</w:t>
      </w:r>
      <w:r>
        <w:rPr>
          <w:rFonts w:eastAsia="Times New Roman" w:cs="Times New Roman"/>
          <w:szCs w:val="24"/>
        </w:rPr>
        <w:t xml:space="preserve"> δεν μοιράστηκε ποτέ στους εργαζόμενους που τον δημιούργησαν ούτε πρόκειται να γίνει αυτό όσο λειτουργεί ο νόμος του καπιταλιστικού κέρδους, όσο λειτουργεί </w:t>
      </w:r>
      <w:r>
        <w:rPr>
          <w:rFonts w:eastAsia="Times New Roman" w:cs="Times New Roman"/>
          <w:szCs w:val="24"/>
        </w:rPr>
        <w:t xml:space="preserve">ο καπιταλιστικός τρόπος παραγωγής. Αυτό κάνετε πολλαπλά και νομοθετικά. Το πώς εξασφαλίζεται η πρόσθετη αξία, φαίνεται στην ιδιωτικοποίηση του φιλέτου γης και στους όρους σύμβασης παραχώρησης, που ωστόσο μερικούς από αυτούς τους αποσιωπάτε και άλλους τους </w:t>
      </w:r>
      <w:proofErr w:type="spellStart"/>
      <w:r>
        <w:rPr>
          <w:rFonts w:eastAsia="Times New Roman" w:cs="Times New Roman"/>
          <w:szCs w:val="24"/>
        </w:rPr>
        <w:t>μισολέτε</w:t>
      </w:r>
      <w:proofErr w:type="spellEnd"/>
      <w:r>
        <w:rPr>
          <w:rFonts w:eastAsia="Times New Roman" w:cs="Times New Roman"/>
          <w:szCs w:val="24"/>
        </w:rPr>
        <w:t>. Μιλάω και για τα άλλα κόμματα της Αντιπολίτευσης.</w:t>
      </w:r>
    </w:p>
    <w:p w14:paraId="7E512BC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Συνεπώς συνοπτικά εξασφαλίζετε: Πρώτον, αύξηση του εμπορευματικού έργου από τις συνδυασμένες μεταφορές στην επιλεγείσα στρατηγική γεωγραφική θέση του </w:t>
      </w:r>
      <w:proofErr w:type="spellStart"/>
      <w:r>
        <w:rPr>
          <w:rFonts w:eastAsia="Times New Roman" w:cs="Times New Roman"/>
          <w:szCs w:val="24"/>
        </w:rPr>
        <w:t>Θριάσιου</w:t>
      </w:r>
      <w:proofErr w:type="spellEnd"/>
      <w:r>
        <w:rPr>
          <w:rFonts w:eastAsia="Times New Roman" w:cs="Times New Roman"/>
          <w:szCs w:val="24"/>
        </w:rPr>
        <w:t>, που εξυπηρετείται από μεγάλες οδικές</w:t>
      </w:r>
      <w:r>
        <w:rPr>
          <w:rFonts w:eastAsia="Times New Roman" w:cs="Times New Roman"/>
          <w:szCs w:val="24"/>
        </w:rPr>
        <w:t xml:space="preserve"> αρτηρίες όπως είναι η Αττική </w:t>
      </w:r>
      <w:r>
        <w:rPr>
          <w:rFonts w:eastAsia="Times New Roman" w:cs="Times New Roman"/>
          <w:szCs w:val="24"/>
        </w:rPr>
        <w:lastRenderedPageBreak/>
        <w:t xml:space="preserve">Οδός, η </w:t>
      </w:r>
      <w:r>
        <w:rPr>
          <w:rFonts w:eastAsia="Times New Roman" w:cs="Times New Roman"/>
          <w:szCs w:val="24"/>
        </w:rPr>
        <w:t>λ</w:t>
      </w:r>
      <w:r>
        <w:rPr>
          <w:rFonts w:eastAsia="Times New Roman" w:cs="Times New Roman"/>
          <w:szCs w:val="24"/>
        </w:rPr>
        <w:t xml:space="preserve">εωφόρος ΝΑΤΟ όσο και από σιδηροδρομικές γραμμές, από τον </w:t>
      </w:r>
      <w:proofErr w:type="spellStart"/>
      <w:r w:rsidRPr="00AC1058">
        <w:rPr>
          <w:rFonts w:eastAsia="Times New Roman" w:cs="Times New Roman"/>
          <w:szCs w:val="24"/>
        </w:rPr>
        <w:t>επιλιμένιο</w:t>
      </w:r>
      <w:proofErr w:type="spellEnd"/>
      <w:r>
        <w:rPr>
          <w:rFonts w:eastAsia="Times New Roman" w:cs="Times New Roman"/>
          <w:szCs w:val="24"/>
        </w:rPr>
        <w:t xml:space="preserve"> σταθμό στο Νέο Ικόνιο.</w:t>
      </w:r>
    </w:p>
    <w:p w14:paraId="7E512BC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Δεύτερον, συγκέντρωση και συγκεντροποίηση του εμπορίου και τρελά κέρδη στους λίγους. </w:t>
      </w:r>
    </w:p>
    <w:p w14:paraId="7E512BC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Τρίτον, καθορισμός από τα μονοπώλια, από</w:t>
      </w:r>
      <w:r>
        <w:rPr>
          <w:rFonts w:eastAsia="Times New Roman" w:cs="Times New Roman"/>
          <w:szCs w:val="24"/>
        </w:rPr>
        <w:t xml:space="preserve"> το κόστος, τιμές εισόδου-εξόδου εμπορευμάτων, με επιπτώσεις</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μέχρι στο τι θα έχει στο τραπέζι η λαϊκή οικογένεια.</w:t>
      </w:r>
    </w:p>
    <w:p w14:paraId="7E512BC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Τέταρτον, πρόσθετες και κερδοφόρες δράσεις από εκμετάλλευση του απελευθερωμένου τομέα ενέργειας απορριμμάτων και άλλα.</w:t>
      </w:r>
    </w:p>
    <w:p w14:paraId="7E512BC5" w14:textId="77777777" w:rsidR="00CD7DD0" w:rsidRDefault="001D7A26">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εγγυ</w:t>
      </w:r>
      <w:r>
        <w:rPr>
          <w:rFonts w:eastAsia="Times New Roman" w:cs="Times New Roman"/>
          <w:szCs w:val="24"/>
        </w:rPr>
        <w:t xml:space="preserve">ητής το δημόσιο και φοροαπαλλαγές που συνοδεύουν τέτοιες παραχωρήσεις-συμβάσεις και απορρέουν και από τον αναπτυξιακό νόμο. </w:t>
      </w:r>
    </w:p>
    <w:p w14:paraId="7E512BC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Κατά τα άλλα ο ΣΔΟΕ κάνει οικονομικό έλεγχο και έφοδο στην ΕΛΜΕ του Πειραιά, με κατάσχεση στον υπολογιστή. Ούτε πολυεθνική να ήταν!</w:t>
      </w:r>
      <w:r>
        <w:rPr>
          <w:rFonts w:eastAsia="Times New Roman" w:cs="Times New Roman"/>
          <w:szCs w:val="24"/>
        </w:rPr>
        <w:t xml:space="preserve"> Και τι έχει μια ΕΛΜΕ; Διαχείριση των συνδρομών. Ντροπή! Όμως είναι ένας τρόπος για να κυνηγάτε τους πρωτοπόρους συνδικαλιστές. Να ξέρετε ότι δεν σας φοβούνται. Δεν φοβούνται! Σήμερα αυτή την ώρα πάνε σε διαδήλωση στα δικαστήρια και εμείς είμαστε μαζί τους</w:t>
      </w:r>
      <w:r>
        <w:rPr>
          <w:rFonts w:eastAsia="Times New Roman" w:cs="Times New Roman"/>
          <w:szCs w:val="24"/>
        </w:rPr>
        <w:t>.</w:t>
      </w:r>
    </w:p>
    <w:p w14:paraId="7E512BC7" w14:textId="77777777" w:rsidR="00CD7DD0" w:rsidRDefault="001D7A26">
      <w:pPr>
        <w:spacing w:line="600" w:lineRule="auto"/>
        <w:ind w:firstLine="720"/>
        <w:jc w:val="both"/>
        <w:rPr>
          <w:rFonts w:eastAsia="Times New Roman" w:cs="Times New Roman"/>
          <w:szCs w:val="24"/>
        </w:rPr>
      </w:pPr>
      <w:proofErr w:type="spellStart"/>
      <w:r>
        <w:rPr>
          <w:rFonts w:eastAsia="Times New Roman" w:cs="Times New Roman"/>
          <w:szCs w:val="24"/>
        </w:rPr>
        <w:lastRenderedPageBreak/>
        <w:t>Έκτον</w:t>
      </w:r>
      <w:proofErr w:type="spellEnd"/>
      <w:r>
        <w:rPr>
          <w:rFonts w:eastAsia="Times New Roman" w:cs="Times New Roman"/>
          <w:szCs w:val="24"/>
        </w:rPr>
        <w:t>, σε ό,τι αφορά το χαμηλό τίμημα για το μέγεθος αυτής της υπεραξίας που θα δημιουργήσετε, είναι πραγματικά εξευτελιστικό. Και αυτό πάλι το τίμημα επιστρέφει στους επιχειρηματίες εξ ολοκλήρου. Τίποτα στα λαϊκά στρώματα</w:t>
      </w:r>
      <w:r>
        <w:rPr>
          <w:rFonts w:eastAsia="Times New Roman" w:cs="Times New Roman"/>
          <w:szCs w:val="24"/>
        </w:rPr>
        <w:t>.</w:t>
      </w:r>
    </w:p>
    <w:p w14:paraId="7E512BC8" w14:textId="77777777" w:rsidR="00CD7DD0" w:rsidRDefault="001D7A26">
      <w:pPr>
        <w:tabs>
          <w:tab w:val="center" w:pos="4753"/>
          <w:tab w:val="left" w:pos="6156"/>
        </w:tabs>
        <w:spacing w:line="600" w:lineRule="auto"/>
        <w:ind w:firstLine="720"/>
        <w:jc w:val="both"/>
        <w:rPr>
          <w:rFonts w:eastAsia="Times New Roman"/>
          <w:szCs w:val="24"/>
        </w:rPr>
      </w:pPr>
      <w:proofErr w:type="spellStart"/>
      <w:r>
        <w:rPr>
          <w:rFonts w:eastAsia="Times New Roman"/>
          <w:szCs w:val="24"/>
        </w:rPr>
        <w:t>Έβδομον</w:t>
      </w:r>
      <w:proofErr w:type="spellEnd"/>
      <w:r>
        <w:rPr>
          <w:rFonts w:eastAsia="Times New Roman"/>
          <w:szCs w:val="24"/>
        </w:rPr>
        <w:t xml:space="preserve">, τετραπλάσια </w:t>
      </w:r>
      <w:r w:rsidRPr="00296F45">
        <w:rPr>
          <w:rFonts w:eastAsia="Times New Roman"/>
          <w:szCs w:val="24"/>
        </w:rPr>
        <w:t>αύξηση το</w:t>
      </w:r>
      <w:r w:rsidRPr="00296F45">
        <w:rPr>
          <w:rFonts w:eastAsia="Times New Roman"/>
          <w:szCs w:val="24"/>
        </w:rPr>
        <w:t xml:space="preserve">υ συντελεστή δόμησης </w:t>
      </w:r>
      <w:r>
        <w:rPr>
          <w:rFonts w:eastAsia="Times New Roman"/>
          <w:szCs w:val="24"/>
        </w:rPr>
        <w:t>με επιβάρυνση, μειώνοντας παρα</w:t>
      </w:r>
      <w:r w:rsidRPr="00296F45">
        <w:rPr>
          <w:rFonts w:eastAsia="Times New Roman"/>
          <w:szCs w:val="24"/>
        </w:rPr>
        <w:t xml:space="preserve">πέρα τους λιγοστούς ελεύθερους χώρους που έχουν απομείνει στο ήδη επιβαρυμένο </w:t>
      </w:r>
      <w:proofErr w:type="spellStart"/>
      <w:r w:rsidRPr="00296F45">
        <w:rPr>
          <w:rFonts w:eastAsia="Times New Roman"/>
          <w:szCs w:val="24"/>
        </w:rPr>
        <w:t>Θριάσιο</w:t>
      </w:r>
      <w:proofErr w:type="spellEnd"/>
      <w:r w:rsidRPr="00296F45">
        <w:rPr>
          <w:rFonts w:eastAsia="Times New Roman"/>
          <w:szCs w:val="24"/>
        </w:rPr>
        <w:t xml:space="preserve"> </w:t>
      </w:r>
      <w:r>
        <w:rPr>
          <w:rFonts w:eastAsia="Times New Roman"/>
          <w:szCs w:val="24"/>
        </w:rPr>
        <w:t>Π</w:t>
      </w:r>
      <w:r w:rsidRPr="00296F45">
        <w:rPr>
          <w:rFonts w:eastAsia="Times New Roman"/>
          <w:szCs w:val="24"/>
        </w:rPr>
        <w:t>εδίο</w:t>
      </w:r>
      <w:r>
        <w:rPr>
          <w:rFonts w:eastAsia="Times New Roman"/>
          <w:szCs w:val="24"/>
        </w:rPr>
        <w:t>,</w:t>
      </w:r>
      <w:r w:rsidRPr="00296F45">
        <w:rPr>
          <w:rFonts w:eastAsia="Times New Roman"/>
          <w:szCs w:val="24"/>
        </w:rPr>
        <w:t xml:space="preserve"> ενώ σε κα</w:t>
      </w:r>
      <w:r>
        <w:rPr>
          <w:rFonts w:eastAsia="Times New Roman"/>
          <w:szCs w:val="24"/>
        </w:rPr>
        <w:t>μ</w:t>
      </w:r>
      <w:r w:rsidRPr="00296F45">
        <w:rPr>
          <w:rFonts w:eastAsia="Times New Roman"/>
          <w:szCs w:val="24"/>
        </w:rPr>
        <w:t>μία περίπτωση δεν μπορούν να το καθαρίσουν από τη ρύπανση</w:t>
      </w:r>
      <w:r>
        <w:rPr>
          <w:rFonts w:eastAsia="Times New Roman"/>
          <w:szCs w:val="24"/>
        </w:rPr>
        <w:t>.</w:t>
      </w:r>
    </w:p>
    <w:p w14:paraId="7E512BC9" w14:textId="77777777" w:rsidR="00CD7DD0" w:rsidRDefault="001D7A26">
      <w:pPr>
        <w:tabs>
          <w:tab w:val="center" w:pos="4753"/>
          <w:tab w:val="left" w:pos="6156"/>
        </w:tabs>
        <w:spacing w:line="600" w:lineRule="auto"/>
        <w:ind w:firstLine="720"/>
        <w:jc w:val="both"/>
        <w:rPr>
          <w:rFonts w:eastAsia="Times New Roman"/>
          <w:szCs w:val="24"/>
        </w:rPr>
      </w:pPr>
      <w:proofErr w:type="spellStart"/>
      <w:r>
        <w:rPr>
          <w:rFonts w:eastAsia="Times New Roman"/>
          <w:szCs w:val="24"/>
        </w:rPr>
        <w:t>Όγδοον</w:t>
      </w:r>
      <w:proofErr w:type="spellEnd"/>
      <w:r>
        <w:rPr>
          <w:rFonts w:eastAsia="Times New Roman"/>
          <w:szCs w:val="24"/>
        </w:rPr>
        <w:t xml:space="preserve">, </w:t>
      </w:r>
      <w:r w:rsidRPr="00296F45">
        <w:rPr>
          <w:rFonts w:eastAsia="Times New Roman"/>
          <w:szCs w:val="24"/>
        </w:rPr>
        <w:t>απαλλαγή από δημοτικά</w:t>
      </w:r>
      <w:r>
        <w:rPr>
          <w:rFonts w:eastAsia="Times New Roman"/>
          <w:szCs w:val="24"/>
        </w:rPr>
        <w:t xml:space="preserve"> τέλη φωτισμού και καθαριότητας ενώ αυτά θα τα </w:t>
      </w:r>
      <w:r w:rsidRPr="00296F45">
        <w:rPr>
          <w:rFonts w:eastAsia="Times New Roman"/>
          <w:szCs w:val="24"/>
        </w:rPr>
        <w:t xml:space="preserve">πληρώνουν </w:t>
      </w:r>
      <w:r>
        <w:rPr>
          <w:rFonts w:eastAsia="Times New Roman"/>
          <w:szCs w:val="24"/>
        </w:rPr>
        <w:t>ο</w:t>
      </w:r>
      <w:r w:rsidRPr="00296F45">
        <w:rPr>
          <w:rFonts w:eastAsia="Times New Roman"/>
          <w:szCs w:val="24"/>
        </w:rPr>
        <w:t>ι μικρομεσαίοι επαγγελματίες που ήδη βρίσκονται στην περιοχή</w:t>
      </w:r>
      <w:r>
        <w:rPr>
          <w:rFonts w:eastAsia="Times New Roman"/>
          <w:szCs w:val="24"/>
        </w:rPr>
        <w:t>.</w:t>
      </w:r>
    </w:p>
    <w:p w14:paraId="7E512BCA" w14:textId="77777777" w:rsidR="00CD7DD0" w:rsidRDefault="001D7A26">
      <w:pPr>
        <w:tabs>
          <w:tab w:val="center" w:pos="4753"/>
          <w:tab w:val="left" w:pos="6156"/>
        </w:tabs>
        <w:spacing w:line="600" w:lineRule="auto"/>
        <w:ind w:firstLine="720"/>
        <w:jc w:val="both"/>
        <w:rPr>
          <w:rFonts w:eastAsia="Times New Roman"/>
          <w:szCs w:val="24"/>
        </w:rPr>
      </w:pPr>
      <w:proofErr w:type="spellStart"/>
      <w:r>
        <w:rPr>
          <w:rFonts w:eastAsia="Times New Roman"/>
          <w:szCs w:val="24"/>
        </w:rPr>
        <w:t>Ένατον</w:t>
      </w:r>
      <w:proofErr w:type="spellEnd"/>
      <w:r>
        <w:rPr>
          <w:rFonts w:eastAsia="Times New Roman"/>
          <w:szCs w:val="24"/>
        </w:rPr>
        <w:t xml:space="preserve">, </w:t>
      </w:r>
      <w:r w:rsidRPr="00296F45">
        <w:rPr>
          <w:rFonts w:eastAsia="Times New Roman"/>
          <w:szCs w:val="24"/>
        </w:rPr>
        <w:t>νομοθετική κατοχύρωση ότι οι εργαζόμενοι θα είναι με τσακισμένα εργατικά δικαιώματα</w:t>
      </w:r>
      <w:r>
        <w:rPr>
          <w:rFonts w:eastAsia="Times New Roman"/>
          <w:szCs w:val="24"/>
        </w:rPr>
        <w:t>,</w:t>
      </w:r>
      <w:r w:rsidRPr="00296F45">
        <w:rPr>
          <w:rFonts w:eastAsia="Times New Roman"/>
          <w:szCs w:val="24"/>
        </w:rPr>
        <w:t xml:space="preserve"> χωρίς να υποχρεούται ο εργοδότης σε συλλογι</w:t>
      </w:r>
      <w:r w:rsidRPr="00296F45">
        <w:rPr>
          <w:rFonts w:eastAsia="Times New Roman"/>
          <w:szCs w:val="24"/>
        </w:rPr>
        <w:t>κές συμβάσεις εργασίας</w:t>
      </w:r>
      <w:r>
        <w:rPr>
          <w:rFonts w:eastAsia="Times New Roman"/>
          <w:szCs w:val="24"/>
        </w:rPr>
        <w:t>,</w:t>
      </w:r>
      <w:r w:rsidRPr="00296F45">
        <w:rPr>
          <w:rFonts w:eastAsia="Times New Roman"/>
          <w:szCs w:val="24"/>
        </w:rPr>
        <w:t xml:space="preserve"> αλλά με μονομερή κανονισμό εργασίας θα καθορίζει τα πάντα στη βάση μεγιστοποίησης του κέρδους </w:t>
      </w:r>
      <w:r>
        <w:rPr>
          <w:rFonts w:eastAsia="Times New Roman"/>
          <w:szCs w:val="24"/>
        </w:rPr>
        <w:t>α</w:t>
      </w:r>
      <w:r w:rsidRPr="00296F45">
        <w:rPr>
          <w:rFonts w:eastAsia="Times New Roman"/>
          <w:szCs w:val="24"/>
        </w:rPr>
        <w:t xml:space="preserve">πό τη </w:t>
      </w:r>
      <w:r>
        <w:rPr>
          <w:rFonts w:eastAsia="Times New Roman"/>
          <w:szCs w:val="24"/>
        </w:rPr>
        <w:t xml:space="preserve">στυγνότερη </w:t>
      </w:r>
      <w:r w:rsidRPr="00296F45">
        <w:rPr>
          <w:rFonts w:eastAsia="Times New Roman"/>
          <w:szCs w:val="24"/>
        </w:rPr>
        <w:t>εκμετάλλευση της εργασίας</w:t>
      </w:r>
      <w:r>
        <w:rPr>
          <w:rFonts w:eastAsia="Times New Roman"/>
          <w:szCs w:val="24"/>
        </w:rPr>
        <w:t>.</w:t>
      </w:r>
      <w:r w:rsidRPr="00296F45">
        <w:rPr>
          <w:rFonts w:eastAsia="Times New Roman"/>
          <w:szCs w:val="24"/>
        </w:rPr>
        <w:t xml:space="preserve"> </w:t>
      </w:r>
      <w:r>
        <w:rPr>
          <w:rFonts w:eastAsia="Times New Roman"/>
          <w:szCs w:val="24"/>
        </w:rPr>
        <w:t xml:space="preserve">Αυτή είναι εξάλλου η </w:t>
      </w:r>
      <w:r w:rsidRPr="00296F45">
        <w:rPr>
          <w:rFonts w:eastAsia="Times New Roman"/>
          <w:szCs w:val="24"/>
        </w:rPr>
        <w:t>δ</w:t>
      </w:r>
      <w:r>
        <w:rPr>
          <w:rFonts w:eastAsia="Times New Roman"/>
          <w:szCs w:val="24"/>
        </w:rPr>
        <w:t>ίκαιη ανάπτυξη που προπαγανδίζε</w:t>
      </w:r>
      <w:r w:rsidRPr="00296F45">
        <w:rPr>
          <w:rFonts w:eastAsia="Times New Roman"/>
          <w:szCs w:val="24"/>
        </w:rPr>
        <w:t>τ</w:t>
      </w:r>
      <w:r>
        <w:rPr>
          <w:rFonts w:eastAsia="Times New Roman"/>
          <w:szCs w:val="24"/>
        </w:rPr>
        <w:t>ε</w:t>
      </w:r>
      <w:r w:rsidRPr="00296F45">
        <w:rPr>
          <w:rFonts w:eastAsia="Times New Roman"/>
          <w:szCs w:val="24"/>
        </w:rPr>
        <w:t xml:space="preserve"> και προϋποθέτει εργασιακά γκέτο</w:t>
      </w:r>
      <w:r>
        <w:rPr>
          <w:rFonts w:eastAsia="Times New Roman"/>
          <w:szCs w:val="24"/>
        </w:rPr>
        <w:t>. Ο</w:t>
      </w:r>
      <w:r w:rsidRPr="00296F45">
        <w:rPr>
          <w:rFonts w:eastAsia="Times New Roman"/>
          <w:szCs w:val="24"/>
        </w:rPr>
        <w:t xml:space="preserve">ι </w:t>
      </w:r>
      <w:r>
        <w:rPr>
          <w:rFonts w:eastAsia="Times New Roman"/>
          <w:szCs w:val="24"/>
        </w:rPr>
        <w:t>ό</w:t>
      </w:r>
      <w:r w:rsidRPr="00296F45">
        <w:rPr>
          <w:rFonts w:eastAsia="Times New Roman"/>
          <w:szCs w:val="24"/>
        </w:rPr>
        <w:t>ποιοι στ</w:t>
      </w:r>
      <w:r>
        <w:rPr>
          <w:rFonts w:eastAsia="Times New Roman"/>
          <w:szCs w:val="24"/>
        </w:rPr>
        <w:t>ρατηγικοί σχεδιασμοί και «</w:t>
      </w:r>
      <w:r>
        <w:rPr>
          <w:rFonts w:eastAsia="Times New Roman"/>
          <w:szCs w:val="24"/>
          <w:lang w:val="en-US"/>
        </w:rPr>
        <w:t>m</w:t>
      </w:r>
      <w:proofErr w:type="spellStart"/>
      <w:r>
        <w:rPr>
          <w:rFonts w:eastAsia="Times New Roman"/>
          <w:szCs w:val="24"/>
        </w:rPr>
        <w:t>aster</w:t>
      </w:r>
      <w:proofErr w:type="spellEnd"/>
      <w:r>
        <w:rPr>
          <w:rFonts w:eastAsia="Times New Roman"/>
          <w:szCs w:val="24"/>
        </w:rPr>
        <w:t xml:space="preserve"> </w:t>
      </w:r>
      <w:r>
        <w:rPr>
          <w:rFonts w:eastAsia="Times New Roman"/>
          <w:szCs w:val="24"/>
          <w:lang w:val="en-US"/>
        </w:rPr>
        <w:t>p</w:t>
      </w:r>
      <w:proofErr w:type="spellStart"/>
      <w:r w:rsidRPr="00296F45">
        <w:rPr>
          <w:rFonts w:eastAsia="Times New Roman"/>
          <w:szCs w:val="24"/>
        </w:rPr>
        <w:t>lan</w:t>
      </w:r>
      <w:proofErr w:type="spellEnd"/>
      <w:r>
        <w:rPr>
          <w:rFonts w:eastAsia="Times New Roman"/>
          <w:szCs w:val="24"/>
        </w:rPr>
        <w:t>»</w:t>
      </w:r>
      <w:r w:rsidRPr="00296F45">
        <w:rPr>
          <w:rFonts w:eastAsia="Times New Roman"/>
          <w:szCs w:val="24"/>
        </w:rPr>
        <w:t xml:space="preserve"> των κοινοπραξιών και των μονοπωλίων για την ανάπτυξ</w:t>
      </w:r>
      <w:r>
        <w:rPr>
          <w:rFonts w:eastAsia="Times New Roman"/>
          <w:szCs w:val="24"/>
        </w:rPr>
        <w:t>ή</w:t>
      </w:r>
      <w:r w:rsidRPr="00296F45">
        <w:rPr>
          <w:rFonts w:eastAsia="Times New Roman"/>
          <w:szCs w:val="24"/>
        </w:rPr>
        <w:t xml:space="preserve"> σας προϋποθέτουν την επίθεση </w:t>
      </w:r>
      <w:r>
        <w:rPr>
          <w:rFonts w:eastAsia="Times New Roman"/>
          <w:szCs w:val="24"/>
        </w:rPr>
        <w:t>άνευ όρων</w:t>
      </w:r>
      <w:r w:rsidRPr="00296F45">
        <w:rPr>
          <w:rFonts w:eastAsia="Times New Roman"/>
          <w:szCs w:val="24"/>
        </w:rPr>
        <w:t xml:space="preserve"> σε κάθε εργασιακό δικαίωμα για την αύξηση του βαθμού εκμετάλλευσης της εργασίας</w:t>
      </w:r>
      <w:r>
        <w:rPr>
          <w:rFonts w:eastAsia="Times New Roman"/>
          <w:szCs w:val="24"/>
        </w:rPr>
        <w:t>.</w:t>
      </w:r>
      <w:r w:rsidRPr="00296F45">
        <w:rPr>
          <w:rFonts w:eastAsia="Times New Roman"/>
          <w:szCs w:val="24"/>
        </w:rPr>
        <w:t xml:space="preserve"> </w:t>
      </w:r>
    </w:p>
    <w:p w14:paraId="7E512BCB" w14:textId="77777777" w:rsidR="00CD7DD0" w:rsidRDefault="001D7A26">
      <w:pPr>
        <w:tabs>
          <w:tab w:val="center" w:pos="4753"/>
          <w:tab w:val="left" w:pos="6156"/>
        </w:tabs>
        <w:spacing w:line="600" w:lineRule="auto"/>
        <w:ind w:firstLine="720"/>
        <w:jc w:val="both"/>
        <w:rPr>
          <w:rFonts w:eastAsia="Times New Roman"/>
          <w:szCs w:val="24"/>
        </w:rPr>
      </w:pPr>
      <w:proofErr w:type="spellStart"/>
      <w:r>
        <w:rPr>
          <w:rFonts w:eastAsia="Times New Roman"/>
          <w:szCs w:val="24"/>
        </w:rPr>
        <w:lastRenderedPageBreak/>
        <w:t>Δέκατον</w:t>
      </w:r>
      <w:proofErr w:type="spellEnd"/>
      <w:r>
        <w:rPr>
          <w:rFonts w:eastAsia="Times New Roman"/>
          <w:szCs w:val="24"/>
        </w:rPr>
        <w:t xml:space="preserve">, </w:t>
      </w:r>
      <w:r w:rsidRPr="00296F45">
        <w:rPr>
          <w:rFonts w:eastAsia="Times New Roman"/>
          <w:szCs w:val="24"/>
        </w:rPr>
        <w:t xml:space="preserve">φυσικά και </w:t>
      </w:r>
      <w:r>
        <w:rPr>
          <w:rFonts w:eastAsia="Times New Roman"/>
          <w:szCs w:val="24"/>
        </w:rPr>
        <w:t>ο</w:t>
      </w:r>
      <w:r w:rsidRPr="00296F45">
        <w:rPr>
          <w:rFonts w:eastAsia="Times New Roman"/>
          <w:szCs w:val="24"/>
        </w:rPr>
        <w:t>ι αυτοαπασχολο</w:t>
      </w:r>
      <w:r w:rsidRPr="00296F45">
        <w:rPr>
          <w:rFonts w:eastAsia="Times New Roman"/>
          <w:szCs w:val="24"/>
        </w:rPr>
        <w:t xml:space="preserve">ύμενοι επαγγελματίες του κλάδου θα εξαφανιστούν με </w:t>
      </w:r>
      <w:r>
        <w:rPr>
          <w:rFonts w:eastAsia="Times New Roman"/>
          <w:szCs w:val="24"/>
        </w:rPr>
        <w:t>μια</w:t>
      </w:r>
      <w:r w:rsidRPr="00296F45">
        <w:rPr>
          <w:rFonts w:eastAsia="Times New Roman"/>
          <w:szCs w:val="24"/>
        </w:rPr>
        <w:t xml:space="preserve"> χαψιά από τα μεγαθήρια</w:t>
      </w:r>
      <w:r>
        <w:rPr>
          <w:rFonts w:eastAsia="Times New Roman"/>
          <w:szCs w:val="24"/>
        </w:rPr>
        <w:t>,</w:t>
      </w:r>
      <w:r w:rsidRPr="00296F45">
        <w:rPr>
          <w:rFonts w:eastAsia="Times New Roman"/>
          <w:szCs w:val="24"/>
        </w:rPr>
        <w:t xml:space="preserve"> </w:t>
      </w:r>
      <w:r>
        <w:rPr>
          <w:rFonts w:eastAsia="Times New Roman"/>
          <w:szCs w:val="24"/>
        </w:rPr>
        <w:t>α</w:t>
      </w:r>
      <w:r w:rsidRPr="00296F45">
        <w:rPr>
          <w:rFonts w:eastAsia="Times New Roman"/>
          <w:szCs w:val="24"/>
        </w:rPr>
        <w:t>φού και συνολικά αλλάζει το τοπίο</w:t>
      </w:r>
      <w:r>
        <w:rPr>
          <w:rFonts w:eastAsia="Times New Roman"/>
          <w:szCs w:val="24"/>
        </w:rPr>
        <w:t>,</w:t>
      </w:r>
      <w:r w:rsidRPr="00296F45">
        <w:rPr>
          <w:rFonts w:eastAsia="Times New Roman"/>
          <w:szCs w:val="24"/>
        </w:rPr>
        <w:t xml:space="preserve"> χειρ</w:t>
      </w:r>
      <w:r>
        <w:rPr>
          <w:rFonts w:eastAsia="Times New Roman"/>
          <w:szCs w:val="24"/>
        </w:rPr>
        <w:t xml:space="preserve">οτερεύοντας </w:t>
      </w:r>
      <w:r w:rsidRPr="00296F45">
        <w:rPr>
          <w:rFonts w:eastAsia="Times New Roman"/>
          <w:szCs w:val="24"/>
        </w:rPr>
        <w:t>τους όρους ζωής των εργατικών λαϊκών οικογενειών στις γύρω περιοχές</w:t>
      </w:r>
      <w:r>
        <w:rPr>
          <w:rFonts w:eastAsia="Times New Roman"/>
          <w:szCs w:val="24"/>
        </w:rPr>
        <w:t>.</w:t>
      </w:r>
      <w:r w:rsidRPr="00296F45">
        <w:rPr>
          <w:rFonts w:eastAsia="Times New Roman"/>
          <w:szCs w:val="24"/>
        </w:rPr>
        <w:t xml:space="preserve"> </w:t>
      </w:r>
      <w:r>
        <w:rPr>
          <w:rFonts w:eastAsia="Times New Roman"/>
          <w:szCs w:val="24"/>
        </w:rPr>
        <w:t xml:space="preserve">Σε ό,τι </w:t>
      </w:r>
      <w:r w:rsidRPr="00296F45">
        <w:rPr>
          <w:rFonts w:eastAsia="Times New Roman"/>
          <w:szCs w:val="24"/>
        </w:rPr>
        <w:t>αφορά το εφάπαξ</w:t>
      </w:r>
      <w:r>
        <w:rPr>
          <w:rFonts w:eastAsia="Times New Roman"/>
          <w:szCs w:val="24"/>
        </w:rPr>
        <w:t>,</w:t>
      </w:r>
      <w:r w:rsidRPr="00296F45">
        <w:rPr>
          <w:rFonts w:eastAsia="Times New Roman"/>
          <w:szCs w:val="24"/>
        </w:rPr>
        <w:t xml:space="preserve"> αντάλλαγμα ύψους 10 εκατομμυρίω</w:t>
      </w:r>
      <w:r w:rsidRPr="00296F45">
        <w:rPr>
          <w:rFonts w:eastAsia="Times New Roman"/>
          <w:szCs w:val="24"/>
        </w:rPr>
        <w:t>ν και το 2,5% επί των ακαθάριστων ετήσιων εσόδων</w:t>
      </w:r>
      <w:r>
        <w:rPr>
          <w:rFonts w:eastAsia="Times New Roman"/>
          <w:szCs w:val="24"/>
        </w:rPr>
        <w:t>,</w:t>
      </w:r>
      <w:r w:rsidRPr="00296F45">
        <w:rPr>
          <w:rFonts w:eastAsia="Times New Roman"/>
          <w:szCs w:val="24"/>
        </w:rPr>
        <w:t xml:space="preserve"> το 50% πηγαίν</w:t>
      </w:r>
      <w:r>
        <w:rPr>
          <w:rFonts w:eastAsia="Times New Roman"/>
          <w:szCs w:val="24"/>
        </w:rPr>
        <w:t>ει</w:t>
      </w:r>
      <w:r w:rsidRPr="00296F45">
        <w:rPr>
          <w:rFonts w:eastAsia="Times New Roman"/>
          <w:szCs w:val="24"/>
        </w:rPr>
        <w:t xml:space="preserve"> στο </w:t>
      </w:r>
      <w:proofErr w:type="spellStart"/>
      <w:r w:rsidRPr="00296F45">
        <w:rPr>
          <w:rFonts w:eastAsia="Times New Roman"/>
          <w:szCs w:val="24"/>
        </w:rPr>
        <w:t>υπερταμείο</w:t>
      </w:r>
      <w:proofErr w:type="spellEnd"/>
      <w:r w:rsidRPr="00296F45">
        <w:rPr>
          <w:rFonts w:eastAsia="Times New Roman"/>
          <w:szCs w:val="24"/>
        </w:rPr>
        <w:t xml:space="preserve"> και το άλλο 50% στους επενδυτές που θα έχουν τσάμπα χρήμα</w:t>
      </w:r>
      <w:r>
        <w:rPr>
          <w:rFonts w:eastAsia="Times New Roman"/>
          <w:szCs w:val="24"/>
        </w:rPr>
        <w:t>.</w:t>
      </w:r>
      <w:r w:rsidRPr="00296F45">
        <w:rPr>
          <w:rFonts w:eastAsia="Times New Roman"/>
          <w:szCs w:val="24"/>
        </w:rPr>
        <w:t xml:space="preserve"> </w:t>
      </w:r>
      <w:r>
        <w:rPr>
          <w:rFonts w:eastAsia="Times New Roman"/>
          <w:szCs w:val="24"/>
        </w:rPr>
        <w:t>Τ</w:t>
      </w:r>
      <w:r w:rsidRPr="00296F45">
        <w:rPr>
          <w:rFonts w:eastAsia="Times New Roman"/>
          <w:szCs w:val="24"/>
        </w:rPr>
        <w:t xml:space="preserve">ίποτα δεν απομένει για τις ανάγκες των </w:t>
      </w:r>
      <w:r>
        <w:rPr>
          <w:rFonts w:eastAsia="Times New Roman"/>
          <w:szCs w:val="24"/>
        </w:rPr>
        <w:t>λαϊκών οικο</w:t>
      </w:r>
      <w:r w:rsidRPr="00296F45">
        <w:rPr>
          <w:rFonts w:eastAsia="Times New Roman"/>
          <w:szCs w:val="24"/>
        </w:rPr>
        <w:t>γ</w:t>
      </w:r>
      <w:r>
        <w:rPr>
          <w:rFonts w:eastAsia="Times New Roman"/>
          <w:szCs w:val="24"/>
        </w:rPr>
        <w:t>ε</w:t>
      </w:r>
      <w:r w:rsidRPr="00296F45">
        <w:rPr>
          <w:rFonts w:eastAsia="Times New Roman"/>
          <w:szCs w:val="24"/>
        </w:rPr>
        <w:t>ν</w:t>
      </w:r>
      <w:r>
        <w:rPr>
          <w:rFonts w:eastAsia="Times New Roman"/>
          <w:szCs w:val="24"/>
        </w:rPr>
        <w:t>ε</w:t>
      </w:r>
      <w:r w:rsidRPr="00296F45">
        <w:rPr>
          <w:rFonts w:eastAsia="Times New Roman"/>
          <w:szCs w:val="24"/>
        </w:rPr>
        <w:t>ιών της ευρύτερης περιοχής</w:t>
      </w:r>
      <w:r>
        <w:rPr>
          <w:rFonts w:eastAsia="Times New Roman"/>
          <w:szCs w:val="24"/>
        </w:rPr>
        <w:t>.</w:t>
      </w:r>
    </w:p>
    <w:p w14:paraId="7E512BCC" w14:textId="77777777" w:rsidR="00CD7DD0" w:rsidRDefault="001D7A26">
      <w:pPr>
        <w:tabs>
          <w:tab w:val="center" w:pos="4753"/>
          <w:tab w:val="left" w:pos="6156"/>
        </w:tabs>
        <w:spacing w:line="600" w:lineRule="auto"/>
        <w:ind w:firstLine="720"/>
        <w:jc w:val="both"/>
        <w:rPr>
          <w:rFonts w:eastAsia="Times New Roman"/>
          <w:szCs w:val="24"/>
        </w:rPr>
      </w:pPr>
      <w:r>
        <w:rPr>
          <w:rFonts w:eastAsia="Times New Roman"/>
          <w:szCs w:val="24"/>
        </w:rPr>
        <w:t>Γ</w:t>
      </w:r>
      <w:r w:rsidRPr="00296F45">
        <w:rPr>
          <w:rFonts w:eastAsia="Times New Roman"/>
          <w:szCs w:val="24"/>
        </w:rPr>
        <w:t>ια όλα αυτά</w:t>
      </w:r>
      <w:r>
        <w:rPr>
          <w:rFonts w:eastAsia="Times New Roman"/>
          <w:szCs w:val="24"/>
        </w:rPr>
        <w:t>,</w:t>
      </w:r>
      <w:r w:rsidRPr="00296F45">
        <w:rPr>
          <w:rFonts w:eastAsia="Times New Roman"/>
          <w:szCs w:val="24"/>
        </w:rPr>
        <w:t xml:space="preserve"> </w:t>
      </w:r>
      <w:r>
        <w:rPr>
          <w:rFonts w:eastAsia="Times New Roman"/>
          <w:szCs w:val="24"/>
        </w:rPr>
        <w:t>όμως,</w:t>
      </w:r>
      <w:r w:rsidRPr="00296F45">
        <w:rPr>
          <w:rFonts w:eastAsia="Times New Roman"/>
          <w:szCs w:val="24"/>
        </w:rPr>
        <w:t xml:space="preserve"> δεν έχετε αντιδικί</w:t>
      </w:r>
      <w:r>
        <w:rPr>
          <w:rFonts w:eastAsia="Times New Roman"/>
          <w:szCs w:val="24"/>
        </w:rPr>
        <w:t>ε</w:t>
      </w:r>
      <w:r w:rsidRPr="00296F45">
        <w:rPr>
          <w:rFonts w:eastAsia="Times New Roman"/>
          <w:szCs w:val="24"/>
        </w:rPr>
        <w:t xml:space="preserve">ς μεταξύ </w:t>
      </w:r>
      <w:r>
        <w:rPr>
          <w:rFonts w:eastAsia="Times New Roman"/>
          <w:szCs w:val="24"/>
        </w:rPr>
        <w:t>σας. Συμφωνείτε στον</w:t>
      </w:r>
      <w:r w:rsidRPr="00296F45">
        <w:rPr>
          <w:rFonts w:eastAsia="Times New Roman"/>
          <w:szCs w:val="24"/>
        </w:rPr>
        <w:t xml:space="preserve"> σχεδιασμό για τη μετατροπή της χώρας σε περιφερειακό κόμβο εμπορευματικών </w:t>
      </w:r>
      <w:r>
        <w:rPr>
          <w:rFonts w:eastAsia="Times New Roman"/>
          <w:szCs w:val="24"/>
        </w:rPr>
        <w:t>μ</w:t>
      </w:r>
      <w:r w:rsidRPr="00296F45">
        <w:rPr>
          <w:rFonts w:eastAsia="Times New Roman"/>
          <w:szCs w:val="24"/>
        </w:rPr>
        <w:t xml:space="preserve">εταφορών και </w:t>
      </w:r>
      <w:r>
        <w:rPr>
          <w:rFonts w:eastAsia="Times New Roman"/>
          <w:szCs w:val="24"/>
        </w:rPr>
        <w:t>σ</w:t>
      </w:r>
      <w:r w:rsidRPr="00296F45">
        <w:rPr>
          <w:rFonts w:eastAsia="Times New Roman"/>
          <w:szCs w:val="24"/>
        </w:rPr>
        <w:t>την υλοποίηση των απαιτούμενων υποδομών</w:t>
      </w:r>
      <w:r>
        <w:rPr>
          <w:rFonts w:eastAsia="Times New Roman"/>
          <w:szCs w:val="24"/>
        </w:rPr>
        <w:t>,</w:t>
      </w:r>
      <w:r w:rsidRPr="00296F45">
        <w:rPr>
          <w:rFonts w:eastAsia="Times New Roman"/>
          <w:szCs w:val="24"/>
        </w:rPr>
        <w:t xml:space="preserve"> αφού εξυπηρετεί </w:t>
      </w:r>
      <w:r>
        <w:rPr>
          <w:rFonts w:eastAsia="Times New Roman"/>
          <w:szCs w:val="24"/>
        </w:rPr>
        <w:t>αφ</w:t>
      </w:r>
      <w:r>
        <w:rPr>
          <w:rFonts w:eastAsia="Times New Roman"/>
          <w:szCs w:val="24"/>
        </w:rPr>
        <w:t xml:space="preserve">’ </w:t>
      </w:r>
      <w:r>
        <w:rPr>
          <w:rFonts w:eastAsia="Times New Roman"/>
          <w:szCs w:val="24"/>
        </w:rPr>
        <w:t>ενός</w:t>
      </w:r>
      <w:r w:rsidRPr="00296F45">
        <w:rPr>
          <w:rFonts w:eastAsia="Times New Roman"/>
          <w:szCs w:val="24"/>
        </w:rPr>
        <w:t xml:space="preserve"> την καπιταλιστική κερδοφορία και αφ</w:t>
      </w:r>
      <w:r>
        <w:rPr>
          <w:rFonts w:eastAsia="Times New Roman"/>
          <w:szCs w:val="24"/>
        </w:rPr>
        <w:t xml:space="preserve">’ </w:t>
      </w:r>
      <w:r w:rsidRPr="00296F45">
        <w:rPr>
          <w:rFonts w:eastAsia="Times New Roman"/>
          <w:szCs w:val="24"/>
        </w:rPr>
        <w:t>ετέρου το</w:t>
      </w:r>
      <w:r>
        <w:rPr>
          <w:rFonts w:eastAsia="Times New Roman"/>
          <w:szCs w:val="24"/>
        </w:rPr>
        <w:t>ν</w:t>
      </w:r>
      <w:r w:rsidRPr="00296F45">
        <w:rPr>
          <w:rFonts w:eastAsia="Times New Roman"/>
          <w:szCs w:val="24"/>
        </w:rPr>
        <w:t xml:space="preserve"> στε</w:t>
      </w:r>
      <w:r w:rsidRPr="00296F45">
        <w:rPr>
          <w:rFonts w:eastAsia="Times New Roman"/>
          <w:szCs w:val="24"/>
        </w:rPr>
        <w:t>νά δεμένο με αυτό στ</w:t>
      </w:r>
      <w:r>
        <w:rPr>
          <w:rFonts w:eastAsia="Times New Roman"/>
          <w:szCs w:val="24"/>
        </w:rPr>
        <w:t>όχο</w:t>
      </w:r>
      <w:r w:rsidRPr="00296F45">
        <w:rPr>
          <w:rFonts w:eastAsia="Times New Roman"/>
          <w:szCs w:val="24"/>
        </w:rPr>
        <w:t xml:space="preserve"> της </w:t>
      </w:r>
      <w:proofErr w:type="spellStart"/>
      <w:r w:rsidRPr="00296F45">
        <w:rPr>
          <w:rFonts w:eastAsia="Times New Roman"/>
          <w:szCs w:val="24"/>
        </w:rPr>
        <w:t>γεωστρατηγικής</w:t>
      </w:r>
      <w:proofErr w:type="spellEnd"/>
      <w:r w:rsidRPr="00296F45">
        <w:rPr>
          <w:rFonts w:eastAsia="Times New Roman"/>
          <w:szCs w:val="24"/>
        </w:rPr>
        <w:t xml:space="preserve"> αναβάθμισης της εγχώριας αστικής τάξης</w:t>
      </w:r>
      <w:r>
        <w:rPr>
          <w:rFonts w:eastAsia="Times New Roman"/>
          <w:szCs w:val="24"/>
        </w:rPr>
        <w:t>. Αυτό δ</w:t>
      </w:r>
      <w:r w:rsidRPr="00296F45">
        <w:rPr>
          <w:rFonts w:eastAsia="Times New Roman"/>
          <w:szCs w:val="24"/>
        </w:rPr>
        <w:t>εν κάνατε και με το λιμάνι του Πειραιά</w:t>
      </w:r>
      <w:r>
        <w:rPr>
          <w:rFonts w:eastAsia="Times New Roman"/>
          <w:szCs w:val="24"/>
        </w:rPr>
        <w:t xml:space="preserve"> </w:t>
      </w:r>
      <w:r w:rsidRPr="00296F45">
        <w:rPr>
          <w:rFonts w:eastAsia="Times New Roman"/>
          <w:szCs w:val="24"/>
        </w:rPr>
        <w:t>το οποίο δόθηκε τμηματικά</w:t>
      </w:r>
      <w:r>
        <w:rPr>
          <w:rFonts w:eastAsia="Times New Roman"/>
          <w:szCs w:val="24"/>
        </w:rPr>
        <w:t xml:space="preserve"> από τις κυβερνήσεις</w:t>
      </w:r>
      <w:r w:rsidRPr="00296F45">
        <w:rPr>
          <w:rFonts w:eastAsia="Times New Roman"/>
          <w:szCs w:val="24"/>
        </w:rPr>
        <w:t xml:space="preserve"> Νέας Δημοκρατίας και </w:t>
      </w:r>
      <w:r w:rsidRPr="00DC0CFA">
        <w:rPr>
          <w:rFonts w:eastAsia="Times New Roman"/>
          <w:szCs w:val="24"/>
        </w:rPr>
        <w:t>ΠΑΣΟΚ</w:t>
      </w:r>
      <w:r>
        <w:rPr>
          <w:rFonts w:eastAsia="Times New Roman"/>
          <w:szCs w:val="24"/>
        </w:rPr>
        <w:t xml:space="preserve">; Και </w:t>
      </w:r>
      <w:r w:rsidRPr="00296F45">
        <w:rPr>
          <w:rFonts w:eastAsia="Times New Roman"/>
          <w:szCs w:val="24"/>
        </w:rPr>
        <w:t xml:space="preserve">ας </w:t>
      </w:r>
      <w:r>
        <w:rPr>
          <w:rFonts w:eastAsia="Times New Roman"/>
          <w:szCs w:val="24"/>
        </w:rPr>
        <w:t>μ</w:t>
      </w:r>
      <w:r w:rsidRPr="00296F45">
        <w:rPr>
          <w:rFonts w:eastAsia="Times New Roman"/>
          <w:szCs w:val="24"/>
        </w:rPr>
        <w:t>ιλάτε τώρα για ξεπούλημα</w:t>
      </w:r>
      <w:r>
        <w:rPr>
          <w:rFonts w:eastAsia="Times New Roman"/>
          <w:szCs w:val="24"/>
        </w:rPr>
        <w:t>!</w:t>
      </w:r>
      <w:r w:rsidRPr="00296F45">
        <w:rPr>
          <w:rFonts w:eastAsia="Times New Roman"/>
          <w:szCs w:val="24"/>
        </w:rPr>
        <w:t xml:space="preserve"> </w:t>
      </w:r>
      <w:r>
        <w:rPr>
          <w:rFonts w:eastAsia="Times New Roman"/>
          <w:szCs w:val="24"/>
        </w:rPr>
        <w:t>Σήμερα έ</w:t>
      </w:r>
      <w:r w:rsidRPr="00296F45">
        <w:rPr>
          <w:rFonts w:eastAsia="Times New Roman"/>
          <w:szCs w:val="24"/>
        </w:rPr>
        <w:t>τσι χαρακτηρ</w:t>
      </w:r>
      <w:r w:rsidRPr="00296F45">
        <w:rPr>
          <w:rFonts w:eastAsia="Times New Roman"/>
          <w:szCs w:val="24"/>
        </w:rPr>
        <w:t>ίζετ</w:t>
      </w:r>
      <w:r>
        <w:rPr>
          <w:rFonts w:eastAsia="Times New Roman"/>
          <w:szCs w:val="24"/>
        </w:rPr>
        <w:t>αι</w:t>
      </w:r>
      <w:r w:rsidRPr="00296F45">
        <w:rPr>
          <w:rFonts w:eastAsia="Times New Roman"/>
          <w:szCs w:val="24"/>
        </w:rPr>
        <w:t xml:space="preserve"> το </w:t>
      </w:r>
      <w:proofErr w:type="spellStart"/>
      <w:r w:rsidRPr="00296F45">
        <w:rPr>
          <w:rFonts w:eastAsia="Times New Roman"/>
          <w:szCs w:val="24"/>
        </w:rPr>
        <w:t>Θριάσιο</w:t>
      </w:r>
      <w:proofErr w:type="spellEnd"/>
      <w:r>
        <w:rPr>
          <w:rFonts w:eastAsia="Times New Roman"/>
          <w:szCs w:val="24"/>
        </w:rPr>
        <w:t xml:space="preserve">. Βέβαια το έγκλημα </w:t>
      </w:r>
      <w:r w:rsidRPr="00296F45">
        <w:rPr>
          <w:rFonts w:eastAsia="Times New Roman"/>
          <w:szCs w:val="24"/>
        </w:rPr>
        <w:t xml:space="preserve">το ολοκλήρωσε </w:t>
      </w:r>
      <w:r>
        <w:rPr>
          <w:rFonts w:eastAsia="Times New Roman"/>
          <w:szCs w:val="24"/>
        </w:rPr>
        <w:t xml:space="preserve">η </w:t>
      </w:r>
      <w:r w:rsidRPr="00296F45">
        <w:rPr>
          <w:rFonts w:eastAsia="Times New Roman"/>
          <w:szCs w:val="24"/>
        </w:rPr>
        <w:t xml:space="preserve">σημερινή </w:t>
      </w:r>
      <w:r>
        <w:rPr>
          <w:rFonts w:eastAsia="Times New Roman"/>
          <w:szCs w:val="24"/>
        </w:rPr>
        <w:t>Κ</w:t>
      </w:r>
      <w:r w:rsidRPr="00296F45">
        <w:rPr>
          <w:rFonts w:eastAsia="Times New Roman"/>
          <w:szCs w:val="24"/>
        </w:rPr>
        <w:t>υβέρνηση</w:t>
      </w:r>
      <w:r>
        <w:rPr>
          <w:rFonts w:eastAsia="Times New Roman"/>
          <w:szCs w:val="24"/>
        </w:rPr>
        <w:t>,</w:t>
      </w:r>
      <w:r w:rsidRPr="00296F45">
        <w:rPr>
          <w:rFonts w:eastAsia="Times New Roman"/>
          <w:szCs w:val="24"/>
        </w:rPr>
        <w:t xml:space="preserve"> δίνοντας και το υπόλοιπο κομμάτι από το λιμάνι του Πειραιά</w:t>
      </w:r>
      <w:r>
        <w:rPr>
          <w:rFonts w:eastAsia="Times New Roman"/>
          <w:szCs w:val="24"/>
        </w:rPr>
        <w:t>,</w:t>
      </w:r>
      <w:r w:rsidRPr="00296F45">
        <w:rPr>
          <w:rFonts w:eastAsia="Times New Roman"/>
          <w:szCs w:val="24"/>
        </w:rPr>
        <w:t xml:space="preserve"> το μεγαλύτερο λιμάνι της </w:t>
      </w:r>
      <w:r>
        <w:rPr>
          <w:rFonts w:eastAsia="Times New Roman"/>
          <w:szCs w:val="24"/>
        </w:rPr>
        <w:t>Α</w:t>
      </w:r>
      <w:r w:rsidRPr="00296F45">
        <w:rPr>
          <w:rFonts w:eastAsia="Times New Roman"/>
          <w:szCs w:val="24"/>
        </w:rPr>
        <w:t>νατολικής Μεσογείου</w:t>
      </w:r>
      <w:r>
        <w:rPr>
          <w:rFonts w:eastAsia="Times New Roman"/>
          <w:szCs w:val="24"/>
        </w:rPr>
        <w:t>.</w:t>
      </w:r>
      <w:r w:rsidRPr="00296F45">
        <w:rPr>
          <w:rFonts w:eastAsia="Times New Roman"/>
          <w:szCs w:val="24"/>
        </w:rPr>
        <w:t xml:space="preserve"> </w:t>
      </w:r>
    </w:p>
    <w:p w14:paraId="7E512BCD" w14:textId="77777777" w:rsidR="00CD7DD0" w:rsidRDefault="001D7A26">
      <w:pPr>
        <w:tabs>
          <w:tab w:val="center" w:pos="4753"/>
          <w:tab w:val="left" w:pos="6156"/>
        </w:tabs>
        <w:spacing w:line="600" w:lineRule="auto"/>
        <w:ind w:firstLine="720"/>
        <w:jc w:val="both"/>
        <w:rPr>
          <w:rFonts w:eastAsia="Times New Roman"/>
          <w:szCs w:val="24"/>
        </w:rPr>
      </w:pPr>
      <w:r>
        <w:rPr>
          <w:rFonts w:eastAsia="Times New Roman"/>
          <w:szCs w:val="24"/>
        </w:rPr>
        <w:lastRenderedPageBreak/>
        <w:t>Β</w:t>
      </w:r>
      <w:r w:rsidRPr="00296F45">
        <w:rPr>
          <w:rFonts w:eastAsia="Times New Roman"/>
          <w:szCs w:val="24"/>
        </w:rPr>
        <w:t>έβαια το κινεζικό μονοπώλιο ζητάει να τα έχει όλα και να ορίζει τα πάντα</w:t>
      </w:r>
      <w:r>
        <w:rPr>
          <w:rFonts w:eastAsia="Times New Roman"/>
          <w:szCs w:val="24"/>
        </w:rPr>
        <w:t>.</w:t>
      </w:r>
      <w:r w:rsidRPr="00296F45">
        <w:rPr>
          <w:rFonts w:eastAsia="Times New Roman"/>
          <w:szCs w:val="24"/>
        </w:rPr>
        <w:t xml:space="preserve"> </w:t>
      </w:r>
      <w:r>
        <w:rPr>
          <w:rFonts w:eastAsia="Times New Roman"/>
          <w:szCs w:val="24"/>
        </w:rPr>
        <w:t>Σ</w:t>
      </w:r>
      <w:r w:rsidRPr="00296F45">
        <w:rPr>
          <w:rFonts w:eastAsia="Times New Roman"/>
          <w:szCs w:val="24"/>
        </w:rPr>
        <w:t xml:space="preserve">κοντάφτει μόνο στο ότι υπάρχουν και άλλοι μεγάλοι παίκτες και εδώ οι ανταγωνισμοί </w:t>
      </w:r>
      <w:r>
        <w:rPr>
          <w:rFonts w:eastAsia="Times New Roman"/>
          <w:szCs w:val="24"/>
        </w:rPr>
        <w:t>είναι</w:t>
      </w:r>
      <w:r w:rsidRPr="00296F45">
        <w:rPr>
          <w:rFonts w:eastAsia="Times New Roman"/>
          <w:szCs w:val="24"/>
        </w:rPr>
        <w:t xml:space="preserve"> σφοδρ</w:t>
      </w:r>
      <w:r>
        <w:rPr>
          <w:rFonts w:eastAsia="Times New Roman"/>
          <w:szCs w:val="24"/>
        </w:rPr>
        <w:t>οί</w:t>
      </w:r>
      <w:r>
        <w:rPr>
          <w:rFonts w:eastAsia="Times New Roman"/>
          <w:szCs w:val="24"/>
        </w:rPr>
        <w:t>,</w:t>
      </w:r>
      <w:r w:rsidRPr="00296F45">
        <w:rPr>
          <w:rFonts w:eastAsia="Times New Roman"/>
          <w:szCs w:val="24"/>
        </w:rPr>
        <w:t xml:space="preserve"> που </w:t>
      </w:r>
      <w:proofErr w:type="spellStart"/>
      <w:r>
        <w:rPr>
          <w:rFonts w:eastAsia="Times New Roman"/>
          <w:szCs w:val="24"/>
        </w:rPr>
        <w:t>απόνερα</w:t>
      </w:r>
      <w:proofErr w:type="spellEnd"/>
      <w:r w:rsidRPr="00296F45">
        <w:rPr>
          <w:rFonts w:eastAsia="Times New Roman"/>
          <w:szCs w:val="24"/>
        </w:rPr>
        <w:t xml:space="preserve"> φαίνονται και στις αίθουσες της Βουλής</w:t>
      </w:r>
      <w:r>
        <w:rPr>
          <w:rFonts w:eastAsia="Times New Roman"/>
          <w:szCs w:val="24"/>
        </w:rPr>
        <w:t xml:space="preserve">. Τη μια μέρα </w:t>
      </w:r>
      <w:r w:rsidRPr="00296F45">
        <w:rPr>
          <w:rFonts w:eastAsia="Times New Roman"/>
          <w:szCs w:val="24"/>
        </w:rPr>
        <w:t xml:space="preserve">μιλάτε και </w:t>
      </w:r>
      <w:r>
        <w:rPr>
          <w:rFonts w:eastAsia="Times New Roman"/>
          <w:szCs w:val="24"/>
        </w:rPr>
        <w:t>πιέζει</w:t>
      </w:r>
      <w:r w:rsidRPr="00296F45">
        <w:rPr>
          <w:rFonts w:eastAsia="Times New Roman"/>
          <w:szCs w:val="24"/>
        </w:rPr>
        <w:t xml:space="preserve"> το κινεζικό μονοπώλιο και την επόμενη </w:t>
      </w:r>
      <w:r>
        <w:rPr>
          <w:rFonts w:eastAsia="Times New Roman"/>
          <w:szCs w:val="24"/>
        </w:rPr>
        <w:t>επίσκεψη από τον Αμερικανό Π</w:t>
      </w:r>
      <w:r w:rsidRPr="00296F45">
        <w:rPr>
          <w:rFonts w:eastAsia="Times New Roman"/>
          <w:szCs w:val="24"/>
        </w:rPr>
        <w:t>ρέσβη</w:t>
      </w:r>
      <w:r>
        <w:rPr>
          <w:rFonts w:eastAsia="Times New Roman"/>
          <w:szCs w:val="24"/>
        </w:rPr>
        <w:t>! Η Κ</w:t>
      </w:r>
      <w:r>
        <w:rPr>
          <w:rFonts w:eastAsia="Times New Roman"/>
          <w:szCs w:val="24"/>
        </w:rPr>
        <w:t>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w:t>
      </w:r>
      <w:r w:rsidRPr="00296F45">
        <w:rPr>
          <w:rFonts w:eastAsia="Times New Roman"/>
          <w:szCs w:val="24"/>
        </w:rPr>
        <w:t xml:space="preserve"> προσπαθεί να διαχειριστεί τις μεγάλες αντιφάσεις της πολιτικής </w:t>
      </w:r>
      <w:r>
        <w:rPr>
          <w:rFonts w:eastAsia="Times New Roman"/>
          <w:szCs w:val="24"/>
        </w:rPr>
        <w:t>της, αφού από τη μια</w:t>
      </w:r>
      <w:r w:rsidRPr="00296F45">
        <w:rPr>
          <w:rFonts w:eastAsia="Times New Roman"/>
          <w:szCs w:val="24"/>
        </w:rPr>
        <w:t xml:space="preserve"> επιδιώκει να αναδειχθεί σε αποτελεσματικό σημαιοφόρο </w:t>
      </w:r>
      <w:r>
        <w:rPr>
          <w:rFonts w:eastAsia="Times New Roman"/>
          <w:szCs w:val="24"/>
        </w:rPr>
        <w:t xml:space="preserve">των </w:t>
      </w:r>
      <w:r w:rsidRPr="00296F45">
        <w:rPr>
          <w:rFonts w:eastAsia="Times New Roman"/>
          <w:szCs w:val="24"/>
        </w:rPr>
        <w:t xml:space="preserve">σχεδίων του </w:t>
      </w:r>
      <w:r>
        <w:rPr>
          <w:rFonts w:eastAsia="Times New Roman"/>
          <w:szCs w:val="24"/>
        </w:rPr>
        <w:t>ΝΑΤΟ</w:t>
      </w:r>
      <w:r w:rsidRPr="00296F45">
        <w:rPr>
          <w:rFonts w:eastAsia="Times New Roman"/>
          <w:szCs w:val="24"/>
        </w:rPr>
        <w:t xml:space="preserve"> και των ΗΠΑ στα Βαλκάνια και στην Ανατολική Μεσόγειο</w:t>
      </w:r>
      <w:r>
        <w:rPr>
          <w:rFonts w:eastAsia="Times New Roman"/>
          <w:szCs w:val="24"/>
        </w:rPr>
        <w:t>, ενώ</w:t>
      </w:r>
      <w:r w:rsidRPr="00296F45">
        <w:rPr>
          <w:rFonts w:eastAsia="Times New Roman"/>
          <w:szCs w:val="24"/>
        </w:rPr>
        <w:t xml:space="preserve"> από την άλλη επιδιώκει να μετατρέψει τη χώρα σε βασική πύλη μεταφοράς</w:t>
      </w:r>
      <w:r>
        <w:rPr>
          <w:rFonts w:eastAsia="Times New Roman"/>
          <w:szCs w:val="24"/>
        </w:rPr>
        <w:t xml:space="preserve"> των εμπορευμάτων</w:t>
      </w:r>
      <w:r w:rsidRPr="00296F45">
        <w:rPr>
          <w:rFonts w:eastAsia="Times New Roman"/>
          <w:szCs w:val="24"/>
        </w:rPr>
        <w:t xml:space="preserve"> της Κίνας στην Ευρωπαϊκή Ένωση</w:t>
      </w:r>
      <w:r>
        <w:rPr>
          <w:rFonts w:eastAsia="Times New Roman"/>
          <w:szCs w:val="24"/>
        </w:rPr>
        <w:t>.</w:t>
      </w:r>
    </w:p>
    <w:p w14:paraId="7E512BCE" w14:textId="77777777" w:rsidR="00CD7DD0" w:rsidRDefault="001D7A26">
      <w:pPr>
        <w:tabs>
          <w:tab w:val="center" w:pos="4753"/>
          <w:tab w:val="left" w:pos="6156"/>
        </w:tabs>
        <w:spacing w:line="600" w:lineRule="auto"/>
        <w:ind w:firstLine="720"/>
        <w:jc w:val="both"/>
        <w:rPr>
          <w:rFonts w:eastAsia="Times New Roman"/>
          <w:szCs w:val="24"/>
        </w:rPr>
      </w:pPr>
      <w:r w:rsidRPr="00AF3B92">
        <w:rPr>
          <w:rFonts w:eastAsia="Times New Roman"/>
          <w:szCs w:val="24"/>
        </w:rPr>
        <w:t xml:space="preserve">(Στο σημείο αυτό κτυπάει προειδοποιητικά το κουδούνι λήξεως του χρόνου ομιλίας του </w:t>
      </w:r>
      <w:r>
        <w:rPr>
          <w:rFonts w:eastAsia="Times New Roman"/>
          <w:szCs w:val="24"/>
        </w:rPr>
        <w:t>κυρίας</w:t>
      </w:r>
      <w:r w:rsidRPr="00AF3B92">
        <w:rPr>
          <w:rFonts w:eastAsia="Times New Roman"/>
          <w:szCs w:val="24"/>
        </w:rPr>
        <w:t xml:space="preserve"> Βουλευτ</w:t>
      </w:r>
      <w:r>
        <w:rPr>
          <w:rFonts w:eastAsia="Times New Roman"/>
          <w:szCs w:val="24"/>
        </w:rPr>
        <w:t>ού</w:t>
      </w:r>
      <w:r w:rsidRPr="00AF3B92">
        <w:rPr>
          <w:rFonts w:eastAsia="Times New Roman"/>
          <w:szCs w:val="24"/>
        </w:rPr>
        <w:t>)</w:t>
      </w:r>
    </w:p>
    <w:p w14:paraId="7E512BCF" w14:textId="77777777" w:rsidR="00CD7DD0" w:rsidRDefault="001D7A26">
      <w:pPr>
        <w:tabs>
          <w:tab w:val="center" w:pos="4753"/>
          <w:tab w:val="left" w:pos="6156"/>
        </w:tabs>
        <w:spacing w:line="600" w:lineRule="auto"/>
        <w:ind w:firstLine="720"/>
        <w:jc w:val="both"/>
        <w:rPr>
          <w:rFonts w:eastAsia="Times New Roman"/>
          <w:szCs w:val="24"/>
        </w:rPr>
      </w:pPr>
      <w:r>
        <w:rPr>
          <w:rFonts w:eastAsia="Times New Roman"/>
          <w:szCs w:val="24"/>
        </w:rPr>
        <w:t xml:space="preserve">Όσο οξύνεται ο </w:t>
      </w:r>
      <w:r w:rsidRPr="00296F45">
        <w:rPr>
          <w:rFonts w:eastAsia="Times New Roman"/>
          <w:szCs w:val="24"/>
        </w:rPr>
        <w:t>οικονομικός και πολι</w:t>
      </w:r>
      <w:r w:rsidRPr="00296F45">
        <w:rPr>
          <w:rFonts w:eastAsia="Times New Roman"/>
          <w:szCs w:val="24"/>
        </w:rPr>
        <w:t>τικός ανταγωνισμός μεταξύ ΗΠΑ</w:t>
      </w:r>
      <w:r>
        <w:rPr>
          <w:rFonts w:eastAsia="Times New Roman"/>
          <w:szCs w:val="24"/>
        </w:rPr>
        <w:t xml:space="preserve">, </w:t>
      </w:r>
      <w:r w:rsidRPr="00296F45">
        <w:rPr>
          <w:rFonts w:eastAsia="Times New Roman"/>
          <w:szCs w:val="24"/>
        </w:rPr>
        <w:t>Κίνας και Ευρωπαϊκής Ένωσης</w:t>
      </w:r>
      <w:r>
        <w:rPr>
          <w:rFonts w:eastAsia="Times New Roman"/>
          <w:szCs w:val="24"/>
        </w:rPr>
        <w:t>,</w:t>
      </w:r>
      <w:r w:rsidRPr="00296F45">
        <w:rPr>
          <w:rFonts w:eastAsia="Times New Roman"/>
          <w:szCs w:val="24"/>
        </w:rPr>
        <w:t xml:space="preserve"> τόσο περιπλέκονται τα ζητήματα που προσπαθεί να επιλύσει η </w:t>
      </w:r>
      <w:r>
        <w:rPr>
          <w:rFonts w:eastAsia="Times New Roman"/>
          <w:szCs w:val="24"/>
        </w:rPr>
        <w:t>Κ</w:t>
      </w:r>
      <w:r w:rsidRPr="00296F45">
        <w:rPr>
          <w:rFonts w:eastAsia="Times New Roman"/>
          <w:szCs w:val="24"/>
        </w:rPr>
        <w:t xml:space="preserve">υβέρνηση για να εξυπηρετήσει τα συμφέροντα της </w:t>
      </w:r>
      <w:r>
        <w:rPr>
          <w:rFonts w:eastAsia="Times New Roman"/>
          <w:szCs w:val="24"/>
        </w:rPr>
        <w:t>ε</w:t>
      </w:r>
      <w:r w:rsidRPr="00296F45">
        <w:rPr>
          <w:rFonts w:eastAsia="Times New Roman"/>
          <w:szCs w:val="24"/>
        </w:rPr>
        <w:t>λληνικής άρχουσας τάξης</w:t>
      </w:r>
      <w:r>
        <w:rPr>
          <w:rFonts w:eastAsia="Times New Roman"/>
          <w:szCs w:val="24"/>
        </w:rPr>
        <w:t>.</w:t>
      </w:r>
      <w:r w:rsidRPr="00296F45">
        <w:rPr>
          <w:rFonts w:eastAsia="Times New Roman"/>
          <w:szCs w:val="24"/>
        </w:rPr>
        <w:t xml:space="preserve"> </w:t>
      </w:r>
    </w:p>
    <w:p w14:paraId="7E512BD0" w14:textId="77777777" w:rsidR="00CD7DD0" w:rsidRDefault="001D7A26">
      <w:pPr>
        <w:tabs>
          <w:tab w:val="center" w:pos="4753"/>
          <w:tab w:val="left" w:pos="6156"/>
        </w:tabs>
        <w:spacing w:line="600" w:lineRule="auto"/>
        <w:ind w:firstLine="720"/>
        <w:jc w:val="both"/>
        <w:rPr>
          <w:rFonts w:eastAsia="Times New Roman"/>
          <w:szCs w:val="24"/>
        </w:rPr>
      </w:pPr>
      <w:r>
        <w:rPr>
          <w:rFonts w:eastAsia="Times New Roman"/>
          <w:szCs w:val="24"/>
        </w:rPr>
        <w:t xml:space="preserve">Ξέρουμε, </w:t>
      </w:r>
      <w:r w:rsidRPr="00296F45">
        <w:rPr>
          <w:rFonts w:eastAsia="Times New Roman"/>
          <w:szCs w:val="24"/>
        </w:rPr>
        <w:t>λοιπόν</w:t>
      </w:r>
      <w:r>
        <w:rPr>
          <w:rFonts w:eastAsia="Times New Roman"/>
          <w:szCs w:val="24"/>
        </w:rPr>
        <w:t>,</w:t>
      </w:r>
      <w:r w:rsidRPr="00296F45">
        <w:rPr>
          <w:rFonts w:eastAsia="Times New Roman"/>
          <w:szCs w:val="24"/>
        </w:rPr>
        <w:t xml:space="preserve"> ότι και </w:t>
      </w:r>
      <w:r>
        <w:rPr>
          <w:rFonts w:eastAsia="Times New Roman"/>
          <w:szCs w:val="24"/>
        </w:rPr>
        <w:t xml:space="preserve">με </w:t>
      </w:r>
      <w:r w:rsidRPr="00296F45">
        <w:rPr>
          <w:rFonts w:eastAsia="Times New Roman"/>
          <w:szCs w:val="24"/>
        </w:rPr>
        <w:t>αυτή την ιδιωτικοποίηση δεν πρόκει</w:t>
      </w:r>
      <w:r w:rsidRPr="00296F45">
        <w:rPr>
          <w:rFonts w:eastAsia="Times New Roman"/>
          <w:szCs w:val="24"/>
        </w:rPr>
        <w:t xml:space="preserve">ται να </w:t>
      </w:r>
      <w:r>
        <w:rPr>
          <w:rFonts w:eastAsia="Times New Roman"/>
          <w:szCs w:val="24"/>
        </w:rPr>
        <w:t>ικα</w:t>
      </w:r>
      <w:r w:rsidRPr="00296F45">
        <w:rPr>
          <w:rFonts w:eastAsia="Times New Roman"/>
          <w:szCs w:val="24"/>
        </w:rPr>
        <w:t>νοποιηθούν οι λαϊκές ανάγκες</w:t>
      </w:r>
      <w:r>
        <w:rPr>
          <w:rFonts w:eastAsia="Times New Roman"/>
          <w:szCs w:val="24"/>
        </w:rPr>
        <w:t xml:space="preserve"> ούτε θα βελτιωθεί το </w:t>
      </w:r>
      <w:r w:rsidRPr="00296F45">
        <w:rPr>
          <w:rFonts w:eastAsia="Times New Roman"/>
          <w:szCs w:val="24"/>
        </w:rPr>
        <w:t>κυκλοφορι</w:t>
      </w:r>
      <w:r>
        <w:rPr>
          <w:rFonts w:eastAsia="Times New Roman"/>
          <w:szCs w:val="24"/>
        </w:rPr>
        <w:t>α</w:t>
      </w:r>
      <w:r w:rsidRPr="00296F45">
        <w:rPr>
          <w:rFonts w:eastAsia="Times New Roman"/>
          <w:szCs w:val="24"/>
        </w:rPr>
        <w:t>κό ούτε θα δημιουργηθούν νέες υποδομές για τις λαϊκές ανάγκες</w:t>
      </w:r>
      <w:r>
        <w:rPr>
          <w:rFonts w:eastAsia="Times New Roman"/>
          <w:szCs w:val="24"/>
        </w:rPr>
        <w:t xml:space="preserve"> ούτε</w:t>
      </w:r>
      <w:r w:rsidRPr="00296F45">
        <w:rPr>
          <w:rFonts w:eastAsia="Times New Roman"/>
          <w:szCs w:val="24"/>
        </w:rPr>
        <w:t xml:space="preserve"> θα βελτιωθεί η θέση και τα ωράρια </w:t>
      </w:r>
      <w:r w:rsidRPr="00296F45">
        <w:rPr>
          <w:rFonts w:eastAsia="Times New Roman"/>
          <w:szCs w:val="24"/>
        </w:rPr>
        <w:lastRenderedPageBreak/>
        <w:t xml:space="preserve">των αυτοαπασχολούμενων και </w:t>
      </w:r>
      <w:r>
        <w:rPr>
          <w:rFonts w:eastAsia="Times New Roman"/>
          <w:szCs w:val="24"/>
        </w:rPr>
        <w:t xml:space="preserve">των </w:t>
      </w:r>
      <w:r w:rsidRPr="00296F45">
        <w:rPr>
          <w:rFonts w:eastAsia="Times New Roman"/>
          <w:szCs w:val="24"/>
        </w:rPr>
        <w:t>μικρών μαγαζι</w:t>
      </w:r>
      <w:r>
        <w:rPr>
          <w:rFonts w:eastAsia="Times New Roman"/>
          <w:szCs w:val="24"/>
        </w:rPr>
        <w:t>ών</w:t>
      </w:r>
      <w:r w:rsidRPr="00296F45">
        <w:rPr>
          <w:rFonts w:eastAsia="Times New Roman"/>
          <w:szCs w:val="24"/>
        </w:rPr>
        <w:t xml:space="preserve"> στην περιοχή</w:t>
      </w:r>
      <w:r>
        <w:rPr>
          <w:rFonts w:eastAsia="Times New Roman"/>
          <w:szCs w:val="24"/>
        </w:rPr>
        <w:t>.</w:t>
      </w:r>
      <w:r w:rsidRPr="00296F45">
        <w:rPr>
          <w:rFonts w:eastAsia="Times New Roman"/>
          <w:szCs w:val="24"/>
        </w:rPr>
        <w:t xml:space="preserve"> </w:t>
      </w:r>
      <w:r>
        <w:rPr>
          <w:rFonts w:eastAsia="Times New Roman"/>
          <w:szCs w:val="24"/>
        </w:rPr>
        <w:t>Α</w:t>
      </w:r>
      <w:r w:rsidRPr="00296F45">
        <w:rPr>
          <w:rFonts w:eastAsia="Times New Roman"/>
          <w:szCs w:val="24"/>
        </w:rPr>
        <w:t>ντίθετα</w:t>
      </w:r>
      <w:r>
        <w:rPr>
          <w:rFonts w:eastAsia="Times New Roman"/>
          <w:szCs w:val="24"/>
        </w:rPr>
        <w:t xml:space="preserve"> θα</w:t>
      </w:r>
      <w:r w:rsidRPr="00296F45">
        <w:rPr>
          <w:rFonts w:eastAsia="Times New Roman"/>
          <w:szCs w:val="24"/>
        </w:rPr>
        <w:t xml:space="preserve"> περιχαρακωθε</w:t>
      </w:r>
      <w:r w:rsidRPr="00296F45">
        <w:rPr>
          <w:rFonts w:eastAsia="Times New Roman"/>
          <w:szCs w:val="24"/>
        </w:rPr>
        <w:t xml:space="preserve">ί με οικονομικά </w:t>
      </w:r>
      <w:r>
        <w:rPr>
          <w:rFonts w:eastAsia="Times New Roman"/>
          <w:szCs w:val="24"/>
        </w:rPr>
        <w:t>τείχη</w:t>
      </w:r>
      <w:r w:rsidRPr="00296F45">
        <w:rPr>
          <w:rFonts w:eastAsia="Times New Roman"/>
          <w:szCs w:val="24"/>
        </w:rPr>
        <w:t xml:space="preserve"> το εμπορευματικό κέντρο και η περιοχή από τις υποβαθμισμένες </w:t>
      </w:r>
      <w:r>
        <w:rPr>
          <w:rFonts w:eastAsia="Times New Roman"/>
          <w:szCs w:val="24"/>
        </w:rPr>
        <w:t xml:space="preserve">λαϊκές </w:t>
      </w:r>
      <w:r w:rsidRPr="00296F45">
        <w:rPr>
          <w:rFonts w:eastAsia="Times New Roman"/>
          <w:szCs w:val="24"/>
        </w:rPr>
        <w:t>γειτονιές</w:t>
      </w:r>
      <w:r>
        <w:rPr>
          <w:rFonts w:eastAsia="Times New Roman"/>
          <w:szCs w:val="24"/>
        </w:rPr>
        <w:t xml:space="preserve">. Είναι καθαρό για ποιον </w:t>
      </w:r>
      <w:r w:rsidRPr="00296F45">
        <w:rPr>
          <w:rFonts w:eastAsia="Times New Roman"/>
          <w:szCs w:val="24"/>
        </w:rPr>
        <w:t xml:space="preserve">γίνονται </w:t>
      </w:r>
      <w:r>
        <w:rPr>
          <w:rFonts w:eastAsia="Times New Roman"/>
          <w:szCs w:val="24"/>
        </w:rPr>
        <w:t>κ</w:t>
      </w:r>
      <w:r w:rsidRPr="00296F45">
        <w:rPr>
          <w:rFonts w:eastAsia="Times New Roman"/>
          <w:szCs w:val="24"/>
        </w:rPr>
        <w:t>αι ποιον θα ωφελήσουν αυτά τα έργα</w:t>
      </w:r>
      <w:r>
        <w:rPr>
          <w:rFonts w:eastAsia="Times New Roman"/>
          <w:szCs w:val="24"/>
        </w:rPr>
        <w:t>.</w:t>
      </w:r>
      <w:r>
        <w:rPr>
          <w:rFonts w:eastAsia="Times New Roman"/>
          <w:szCs w:val="24"/>
        </w:rPr>
        <w:t xml:space="preserve"> </w:t>
      </w:r>
      <w:r>
        <w:rPr>
          <w:rFonts w:eastAsia="Times New Roman"/>
          <w:szCs w:val="24"/>
        </w:rPr>
        <w:t xml:space="preserve">Το σύστημα της εκμετάλλευσης ανθρώπου από άνθρωπο δεν μπορεί να εξανθρωπιστεί και δεν </w:t>
      </w:r>
      <w:r>
        <w:rPr>
          <w:rFonts w:eastAsia="Times New Roman"/>
          <w:szCs w:val="24"/>
        </w:rPr>
        <w:t xml:space="preserve">μπορεί να γίνει φιλολαϊκό ούτε στη φάση της κρίσης ούτε στην περίοδο της ανάπτυξης. Γι’ αυτό και δεν πιστεύουμε στο παραμύθι ότι υπάρχει δίκαιη ανάπτυξη που μπορεί να ωφελήσει ταυτόχρονα θύτες και θύματα της καπιταλιστικής εκμετάλλευσης. </w:t>
      </w:r>
    </w:p>
    <w:p w14:paraId="7E512BD1" w14:textId="77777777" w:rsidR="00CD7DD0" w:rsidRDefault="001D7A26">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της κυρίας Βουλευτού)</w:t>
      </w:r>
    </w:p>
    <w:p w14:paraId="7E512BD2" w14:textId="77777777" w:rsidR="00CD7DD0" w:rsidRDefault="001D7A26">
      <w:pPr>
        <w:spacing w:line="600" w:lineRule="auto"/>
        <w:ind w:firstLine="720"/>
        <w:jc w:val="both"/>
        <w:rPr>
          <w:rFonts w:eastAsia="Times New Roman"/>
          <w:szCs w:val="24"/>
        </w:rPr>
      </w:pPr>
      <w:r>
        <w:rPr>
          <w:rFonts w:eastAsia="Times New Roman"/>
          <w:szCs w:val="24"/>
        </w:rPr>
        <w:t>Στο ζήτημα, λοιπόν, της ανάπτυξης συγκρούονται δύο δρόμοι. Ο σημερινός καπιταλιστικός δρόμος ανάπτυξης που οξύνει τα αδιέξοδα και ο άλλος αυτός που προτείνει το ΚΚΕ, ο σοσιαλιστικός κομμου</w:t>
      </w:r>
      <w:r>
        <w:rPr>
          <w:rFonts w:eastAsia="Times New Roman"/>
          <w:szCs w:val="24"/>
        </w:rPr>
        <w:t xml:space="preserve">νιστικός που έχει επίκεντρο την κάλυψη των ολοένα </w:t>
      </w:r>
      <w:proofErr w:type="spellStart"/>
      <w:r>
        <w:rPr>
          <w:rFonts w:eastAsia="Times New Roman"/>
          <w:szCs w:val="24"/>
        </w:rPr>
        <w:t>διευρυνόμενων</w:t>
      </w:r>
      <w:proofErr w:type="spellEnd"/>
      <w:r>
        <w:rPr>
          <w:rFonts w:eastAsia="Times New Roman"/>
          <w:szCs w:val="24"/>
        </w:rPr>
        <w:t>, κοινωνικών λαϊκών αναγκών. Επομένως στο ερώτημα «Ανάπτυξη για ποιον; Για τα μονοπώλια ή για το λαό;» εμείς αποφασιστικά απαντάμε για τον λαό και αποκαλύπτουμε το παραμύθι ότι μπορεί να συνυπά</w:t>
      </w:r>
      <w:r>
        <w:rPr>
          <w:rFonts w:eastAsia="Times New Roman"/>
          <w:szCs w:val="24"/>
        </w:rPr>
        <w:t xml:space="preserve">ρξουν και τα δύο. </w:t>
      </w:r>
    </w:p>
    <w:p w14:paraId="7E512BD3" w14:textId="77777777" w:rsidR="00CD7DD0" w:rsidRDefault="001D7A26">
      <w:pPr>
        <w:spacing w:line="600" w:lineRule="auto"/>
        <w:ind w:firstLine="720"/>
        <w:jc w:val="both"/>
        <w:rPr>
          <w:rFonts w:eastAsia="Times New Roman"/>
          <w:szCs w:val="24"/>
        </w:rPr>
      </w:pPr>
      <w:r>
        <w:rPr>
          <w:rFonts w:eastAsia="Times New Roman"/>
          <w:szCs w:val="24"/>
        </w:rPr>
        <w:lastRenderedPageBreak/>
        <w:t>Καταψηφίζουμε</w:t>
      </w:r>
      <w:r>
        <w:rPr>
          <w:rFonts w:eastAsia="Times New Roman"/>
          <w:szCs w:val="24"/>
        </w:rPr>
        <w:t>,</w:t>
      </w:r>
      <w:r>
        <w:rPr>
          <w:rFonts w:eastAsia="Times New Roman"/>
          <w:szCs w:val="24"/>
        </w:rPr>
        <w:t xml:space="preserve"> λοιπόν, το νομοσχέδιο και τα άρθρα του εκτός από την πρώτη παράγραφο του άρθρου 3</w:t>
      </w:r>
      <w:r>
        <w:rPr>
          <w:rFonts w:eastAsia="Times New Roman"/>
          <w:szCs w:val="24"/>
        </w:rPr>
        <w:t>,</w:t>
      </w:r>
      <w:r>
        <w:rPr>
          <w:rFonts w:eastAsia="Times New Roman"/>
          <w:szCs w:val="24"/>
        </w:rPr>
        <w:t xml:space="preserve"> όπου παρέχεται δυνατότητα επανόδου σε εποπτευόμενους φορείς του Υπουργείου Μεταφορών υπαλλήλων ελέγχου και κίνησης αμαξοστοιχιών που έχουν μεταφερθεί σε φορείς του δημοσίου και τοπική αυτοδιοίκηση. </w:t>
      </w:r>
    </w:p>
    <w:p w14:paraId="7E512BD4" w14:textId="77777777" w:rsidR="00CD7DD0" w:rsidRDefault="001D7A26">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Ε΄ Αν</w:t>
      </w:r>
      <w:r>
        <w:rPr>
          <w:rFonts w:eastAsia="Times New Roman"/>
          <w:szCs w:val="24"/>
        </w:rPr>
        <w:t xml:space="preserve">τιπρόεδρος της Βουλής κ. </w:t>
      </w:r>
      <w:r w:rsidRPr="0025552A">
        <w:rPr>
          <w:rFonts w:eastAsia="Times New Roman"/>
          <w:b/>
          <w:szCs w:val="24"/>
        </w:rPr>
        <w:t>ΔΗΜΗΤΡΙΟΣ ΚΡΕΜΑΣΤΙΝΟΣ</w:t>
      </w:r>
      <w:r>
        <w:rPr>
          <w:rFonts w:eastAsia="Times New Roman"/>
          <w:szCs w:val="24"/>
        </w:rPr>
        <w:t>)</w:t>
      </w:r>
    </w:p>
    <w:p w14:paraId="7E512BD5" w14:textId="77777777" w:rsidR="00CD7DD0" w:rsidRDefault="001D7A26">
      <w:pPr>
        <w:spacing w:line="600" w:lineRule="auto"/>
        <w:ind w:firstLine="720"/>
        <w:jc w:val="both"/>
        <w:rPr>
          <w:rFonts w:eastAsia="Times New Roman"/>
          <w:szCs w:val="24"/>
        </w:rPr>
      </w:pPr>
      <w:r>
        <w:rPr>
          <w:rFonts w:eastAsia="Times New Roman"/>
          <w:szCs w:val="24"/>
        </w:rPr>
        <w:t>Τελειώνοντας, ζητάμε να συμπεριληφθούν και οι απολυμένοι που εργάζονταν σε κλινάμαξες μέσω εργολάβου που κάλυπταν πάγιες οργανικές ανάγκες για χρόνια και βρέθηκαν στον δρόμο ανεργίας. Ούτε είκοσι άτομα δεν είναι. Θα μπορούσε, λοιπόν, να γίνει με νομοτεχνικ</w:t>
      </w:r>
      <w:r>
        <w:rPr>
          <w:rFonts w:eastAsia="Times New Roman"/>
          <w:szCs w:val="24"/>
        </w:rPr>
        <w:t xml:space="preserve">ή βελτίωση, έτσι όπως την προτείνει η Πανελλήνια Ομοσπονδία Σιδηροδρομικών και την οποία καταθέτουμε στα Πρακτικά. </w:t>
      </w:r>
    </w:p>
    <w:p w14:paraId="7E512BD6" w14:textId="77777777" w:rsidR="00CD7DD0" w:rsidRDefault="001D7A26">
      <w:pPr>
        <w:spacing w:line="600" w:lineRule="auto"/>
        <w:ind w:firstLine="540"/>
        <w:jc w:val="both"/>
        <w:rPr>
          <w:rFonts w:eastAsia="Times New Roman"/>
          <w:szCs w:val="24"/>
        </w:rPr>
      </w:pPr>
      <w:r>
        <w:rPr>
          <w:rFonts w:eastAsia="Times New Roman"/>
          <w:szCs w:val="24"/>
        </w:rPr>
        <w:t>(</w:t>
      </w:r>
      <w:r w:rsidRPr="00C453AA">
        <w:rPr>
          <w:rFonts w:eastAsia="Times New Roman"/>
          <w:szCs w:val="24"/>
        </w:rPr>
        <w:t xml:space="preserve">Στο σημείο αυτό </w:t>
      </w:r>
      <w:r>
        <w:rPr>
          <w:rFonts w:eastAsia="Times New Roman"/>
          <w:szCs w:val="24"/>
        </w:rPr>
        <w:t>η</w:t>
      </w:r>
      <w:r w:rsidRPr="00C453AA">
        <w:rPr>
          <w:rFonts w:eastAsia="Times New Roman"/>
          <w:szCs w:val="24"/>
        </w:rPr>
        <w:t xml:space="preserve"> Βουλευτής </w:t>
      </w:r>
      <w:r>
        <w:rPr>
          <w:rFonts w:eastAsia="Times New Roman"/>
          <w:szCs w:val="24"/>
        </w:rPr>
        <w:t>κ.</w:t>
      </w:r>
      <w:r>
        <w:rPr>
          <w:rFonts w:eastAsia="Times New Roman"/>
          <w:szCs w:val="24"/>
        </w:rPr>
        <w:t xml:space="preserve"> Διαμάντω </w:t>
      </w:r>
      <w:proofErr w:type="spellStart"/>
      <w:r>
        <w:rPr>
          <w:rFonts w:eastAsia="Times New Roman"/>
          <w:szCs w:val="24"/>
        </w:rPr>
        <w:t>Μανωλάκου</w:t>
      </w:r>
      <w:proofErr w:type="spellEnd"/>
      <w:r>
        <w:rPr>
          <w:rFonts w:eastAsia="Times New Roman"/>
          <w:szCs w:val="24"/>
        </w:rPr>
        <w:t xml:space="preserve"> </w:t>
      </w:r>
      <w:r w:rsidRPr="00C453AA">
        <w:rPr>
          <w:rFonts w:eastAsia="Times New Roman"/>
          <w:szCs w:val="24"/>
        </w:rPr>
        <w:t>καταθέτει για τα Πρα</w:t>
      </w:r>
      <w:r>
        <w:rPr>
          <w:rFonts w:eastAsia="Times New Roman"/>
          <w:szCs w:val="24"/>
        </w:rPr>
        <w:t>κτικά το προαναφερθέν έγγραφο, το οποίο βρίσκε</w:t>
      </w:r>
      <w:r w:rsidRPr="00C453AA">
        <w:rPr>
          <w:rFonts w:eastAsia="Times New Roman"/>
          <w:szCs w:val="24"/>
        </w:rPr>
        <w:t>ται στο αρχείο του Τμήμ</w:t>
      </w:r>
      <w:r w:rsidRPr="00C453AA">
        <w:rPr>
          <w:rFonts w:eastAsia="Times New Roman"/>
          <w:szCs w:val="24"/>
        </w:rPr>
        <w:t>ατος Γραμματείας της Διεύθυνσης Στενογραφίας και  Πρακτικών της Βουλής)</w:t>
      </w:r>
    </w:p>
    <w:p w14:paraId="7E512BD7" w14:textId="77777777" w:rsidR="00CD7DD0" w:rsidRDefault="001D7A26">
      <w:pPr>
        <w:spacing w:line="600" w:lineRule="auto"/>
        <w:ind w:firstLine="720"/>
        <w:jc w:val="both"/>
        <w:rPr>
          <w:rFonts w:eastAsia="Times New Roman"/>
          <w:szCs w:val="24"/>
        </w:rPr>
      </w:pPr>
      <w:r>
        <w:rPr>
          <w:rFonts w:eastAsia="Times New Roman"/>
          <w:szCs w:val="24"/>
        </w:rPr>
        <w:t xml:space="preserve">Καταψηφίζουμε επί της αρχής και τα άρθρα. Για τις τροπολογίες θα μιλήσω στη δευτερολογία μου. </w:t>
      </w:r>
    </w:p>
    <w:p w14:paraId="7E512BD8" w14:textId="77777777" w:rsidR="00CD7DD0" w:rsidRDefault="001D7A26">
      <w:pPr>
        <w:spacing w:line="600" w:lineRule="auto"/>
        <w:ind w:firstLine="720"/>
        <w:jc w:val="both"/>
        <w:rPr>
          <w:rFonts w:eastAsia="Times New Roman"/>
          <w:szCs w:val="24"/>
        </w:rPr>
      </w:pPr>
      <w:r>
        <w:rPr>
          <w:rFonts w:eastAsia="Times New Roman"/>
          <w:szCs w:val="24"/>
        </w:rPr>
        <w:t>Ευχαριστώ.</w:t>
      </w:r>
    </w:p>
    <w:p w14:paraId="7E512BD9" w14:textId="77777777" w:rsidR="00CD7DD0" w:rsidRDefault="001D7A26">
      <w:pPr>
        <w:spacing w:line="600" w:lineRule="auto"/>
        <w:ind w:firstLine="720"/>
        <w:jc w:val="both"/>
        <w:rPr>
          <w:rFonts w:eastAsia="Times New Roman"/>
          <w:szCs w:val="24"/>
        </w:rPr>
      </w:pPr>
      <w:r w:rsidRPr="00DB0A30">
        <w:rPr>
          <w:rFonts w:eastAsia="Times New Roman"/>
          <w:b/>
          <w:szCs w:val="24"/>
        </w:rPr>
        <w:lastRenderedPageBreak/>
        <w:t xml:space="preserve">ΠΡΟΕΔΡΕΥΩΝ (Δημήτριος </w:t>
      </w:r>
      <w:proofErr w:type="spellStart"/>
      <w:r w:rsidRPr="00DB0A30">
        <w:rPr>
          <w:rFonts w:eastAsia="Times New Roman"/>
          <w:b/>
          <w:szCs w:val="24"/>
        </w:rPr>
        <w:t>Κρεμαστινός</w:t>
      </w:r>
      <w:proofErr w:type="spellEnd"/>
      <w:r w:rsidRPr="00DB0A30">
        <w:rPr>
          <w:rFonts w:eastAsia="Times New Roman"/>
          <w:b/>
          <w:szCs w:val="24"/>
        </w:rPr>
        <w:t>):</w:t>
      </w:r>
      <w:r>
        <w:rPr>
          <w:rFonts w:eastAsia="Times New Roman"/>
          <w:szCs w:val="24"/>
        </w:rPr>
        <w:t xml:space="preserve"> Προχωρούμε με τον ειδικό αγορητή των ΑΝΕΛ </w:t>
      </w:r>
      <w:r>
        <w:rPr>
          <w:rFonts w:eastAsia="Times New Roman"/>
          <w:szCs w:val="24"/>
        </w:rPr>
        <w:t xml:space="preserve">κ. </w:t>
      </w:r>
      <w:proofErr w:type="spellStart"/>
      <w:r>
        <w:rPr>
          <w:rFonts w:eastAsia="Times New Roman"/>
          <w:szCs w:val="24"/>
        </w:rPr>
        <w:t>Κατσίκη</w:t>
      </w:r>
      <w:proofErr w:type="spellEnd"/>
      <w:r>
        <w:rPr>
          <w:rFonts w:eastAsia="Times New Roman"/>
          <w:szCs w:val="24"/>
        </w:rPr>
        <w:t>.</w:t>
      </w:r>
    </w:p>
    <w:p w14:paraId="7E512BDA" w14:textId="77777777" w:rsidR="00CD7DD0" w:rsidRDefault="001D7A26">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Κατσίκη</w:t>
      </w:r>
      <w:proofErr w:type="spellEnd"/>
      <w:r>
        <w:rPr>
          <w:rFonts w:eastAsia="Times New Roman"/>
          <w:szCs w:val="24"/>
        </w:rPr>
        <w:t>, έχετε τον λόγο.</w:t>
      </w:r>
    </w:p>
    <w:p w14:paraId="7E512BDB" w14:textId="77777777" w:rsidR="00CD7DD0" w:rsidRDefault="001D7A26">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Ευχαριστώ, κύριε Πρόεδρε.</w:t>
      </w:r>
    </w:p>
    <w:p w14:paraId="7E512BDC" w14:textId="77777777" w:rsidR="00CD7DD0" w:rsidRDefault="001D7A26">
      <w:pPr>
        <w:spacing w:line="600" w:lineRule="auto"/>
        <w:ind w:firstLine="720"/>
        <w:jc w:val="both"/>
        <w:rPr>
          <w:rFonts w:eastAsia="Times New Roman"/>
          <w:szCs w:val="24"/>
        </w:rPr>
      </w:pPr>
      <w:r>
        <w:rPr>
          <w:rFonts w:eastAsia="Times New Roman"/>
          <w:szCs w:val="24"/>
        </w:rPr>
        <w:t>Κύριε Υπουργέ, κυρίες και κύριοι συνάδελφοι -πίστευα ότι είναι μια κυρία στην Αίθουσα, αλλά τελικά διαπίστωσα ότι είναι δύο- η θεσμοθέτηση ενός ξεκάθαρου νο</w:t>
      </w:r>
      <w:r>
        <w:rPr>
          <w:rFonts w:eastAsia="Times New Roman"/>
          <w:szCs w:val="24"/>
        </w:rPr>
        <w:t xml:space="preserve">μοθετικού πλαισίου σχετικά με την ανάπτυξη εμπορευματικού κέντρου στο </w:t>
      </w:r>
      <w:proofErr w:type="spellStart"/>
      <w:r>
        <w:rPr>
          <w:rFonts w:eastAsia="Times New Roman"/>
          <w:szCs w:val="24"/>
        </w:rPr>
        <w:t>Θριάσιο</w:t>
      </w:r>
      <w:proofErr w:type="spellEnd"/>
      <w:r>
        <w:rPr>
          <w:rFonts w:eastAsia="Times New Roman"/>
          <w:szCs w:val="24"/>
        </w:rPr>
        <w:t xml:space="preserve"> Πεδίο, σύμφωνα με τις προτεινόμενες ρυθμίσεις που προβλέπονται στο υπό ψήφιση σχέδιο νόμου</w:t>
      </w:r>
      <w:r>
        <w:rPr>
          <w:rFonts w:eastAsia="Times New Roman"/>
          <w:szCs w:val="24"/>
        </w:rPr>
        <w:t>,</w:t>
      </w:r>
      <w:r>
        <w:rPr>
          <w:rFonts w:eastAsia="Times New Roman"/>
          <w:szCs w:val="24"/>
        </w:rPr>
        <w:t xml:space="preserve"> αποτελεί ένα εγχείρημα</w:t>
      </w:r>
      <w:r>
        <w:rPr>
          <w:rFonts w:eastAsia="Times New Roman"/>
          <w:szCs w:val="24"/>
        </w:rPr>
        <w:t>,</w:t>
      </w:r>
      <w:r>
        <w:rPr>
          <w:rFonts w:eastAsia="Times New Roman"/>
          <w:szCs w:val="24"/>
        </w:rPr>
        <w:t xml:space="preserve"> που προωθείται από την ηγεσία του Υπουργείου Υποδομών και Μετα</w:t>
      </w:r>
      <w:r>
        <w:rPr>
          <w:rFonts w:eastAsia="Times New Roman"/>
          <w:szCs w:val="24"/>
        </w:rPr>
        <w:t xml:space="preserve">φορών και φιλοδοξεί να αλλάξει τα μεταφορικά δεδομένα της χώρας μας. Επίσης φιλοδοξεί να την αναδείξει σε ευρωπαϊκό και διεθνή διαμετακομιστικό κόμβο. </w:t>
      </w:r>
    </w:p>
    <w:p w14:paraId="7E512BDD" w14:textId="77777777" w:rsidR="00CD7DD0" w:rsidRDefault="001D7A26">
      <w:pPr>
        <w:spacing w:line="600" w:lineRule="auto"/>
        <w:ind w:firstLine="720"/>
        <w:jc w:val="both"/>
        <w:rPr>
          <w:rFonts w:eastAsia="Times New Roman"/>
          <w:szCs w:val="24"/>
        </w:rPr>
      </w:pPr>
      <w:r>
        <w:rPr>
          <w:rFonts w:eastAsia="Times New Roman"/>
          <w:szCs w:val="24"/>
        </w:rPr>
        <w:t xml:space="preserve">Το νέο εμπορευματικό κέντρο </w:t>
      </w:r>
      <w:proofErr w:type="spellStart"/>
      <w:r>
        <w:rPr>
          <w:rFonts w:eastAsia="Times New Roman"/>
          <w:szCs w:val="24"/>
        </w:rPr>
        <w:t>Θριασίου</w:t>
      </w:r>
      <w:proofErr w:type="spellEnd"/>
      <w:r>
        <w:rPr>
          <w:rFonts w:eastAsia="Times New Roman"/>
          <w:szCs w:val="24"/>
        </w:rPr>
        <w:t xml:space="preserve"> θα προσδώσει με τη λειτουργία του μεγάλη προστιθέμενη αξία στον τομ</w:t>
      </w:r>
      <w:r>
        <w:rPr>
          <w:rFonts w:eastAsia="Times New Roman"/>
          <w:szCs w:val="24"/>
        </w:rPr>
        <w:t>έα των συνδυασμένων μεταφορών. Άλλωστε αποτελεί κοινή διαπίστωση</w:t>
      </w:r>
      <w:r>
        <w:rPr>
          <w:rFonts w:eastAsia="Times New Roman"/>
          <w:szCs w:val="24"/>
        </w:rPr>
        <w:t>,</w:t>
      </w:r>
      <w:r>
        <w:rPr>
          <w:rFonts w:eastAsia="Times New Roman"/>
          <w:szCs w:val="24"/>
        </w:rPr>
        <w:t xml:space="preserve"> πως ο τομέας των οδικών μεταφορών στη χώρα μας χρήζει θεσμικής αναβάθμισης και εκσυγχρονισμού εδώ κα πολλά χρόνια τόσο σε σχέση με τα ευρωπαϊκά πρότυπα στον κλάδο των μεταφορών και της αποθή</w:t>
      </w:r>
      <w:r>
        <w:rPr>
          <w:rFonts w:eastAsia="Times New Roman"/>
          <w:szCs w:val="24"/>
        </w:rPr>
        <w:t xml:space="preserve">κευσης, </w:t>
      </w:r>
      <w:r>
        <w:rPr>
          <w:rFonts w:eastAsia="Times New Roman"/>
          <w:szCs w:val="24"/>
          <w:lang w:val="en-US"/>
        </w:rPr>
        <w:t>logistics</w:t>
      </w:r>
      <w:r>
        <w:rPr>
          <w:rFonts w:eastAsia="Times New Roman"/>
          <w:szCs w:val="24"/>
        </w:rPr>
        <w:t xml:space="preserve"> δηλαδή, όσο και με βάση τις ανάγκες των τοπικών κοινωνιών της Ελλάδας, </w:t>
      </w:r>
      <w:r>
        <w:rPr>
          <w:rFonts w:eastAsia="Times New Roman"/>
          <w:szCs w:val="24"/>
        </w:rPr>
        <w:lastRenderedPageBreak/>
        <w:t xml:space="preserve">την προστασία των εργασιακών δικαιωμάτων, την καταπολέμηση της ανεργίας, τον τεχνολογικό εκσυγχρονισμό και τη διασφάλιση του δημόσιου συμφέροντος. </w:t>
      </w:r>
    </w:p>
    <w:p w14:paraId="7E512BDE" w14:textId="77777777" w:rsidR="00CD7DD0" w:rsidRDefault="001D7A26">
      <w:pPr>
        <w:spacing w:line="600" w:lineRule="auto"/>
        <w:ind w:firstLine="720"/>
        <w:jc w:val="both"/>
        <w:rPr>
          <w:rFonts w:eastAsia="Times New Roman"/>
          <w:szCs w:val="24"/>
        </w:rPr>
      </w:pPr>
      <w:r>
        <w:rPr>
          <w:rFonts w:eastAsia="Times New Roman"/>
          <w:szCs w:val="24"/>
        </w:rPr>
        <w:t xml:space="preserve">Η σύμβαση αυτή που </w:t>
      </w:r>
      <w:r>
        <w:rPr>
          <w:rFonts w:eastAsia="Times New Roman"/>
          <w:szCs w:val="24"/>
        </w:rPr>
        <w:t xml:space="preserve">υπεγράφη, αγαπητοί συνάδελφοι, στις 30 Ιουλίου 2018 και που αναφέρεται στο ακίνητο ιδιοκτησίας ΓΑΙΑΟΣΕ, έκτασης περίπου </w:t>
      </w:r>
      <w:r>
        <w:rPr>
          <w:rFonts w:eastAsia="Times New Roman"/>
          <w:szCs w:val="24"/>
        </w:rPr>
        <w:t>πεντακοσίων</w:t>
      </w:r>
      <w:r>
        <w:rPr>
          <w:rFonts w:eastAsia="Times New Roman"/>
          <w:szCs w:val="24"/>
        </w:rPr>
        <w:t xml:space="preserve"> </w:t>
      </w:r>
      <w:r>
        <w:rPr>
          <w:rFonts w:eastAsia="Times New Roman"/>
          <w:szCs w:val="24"/>
        </w:rPr>
        <w:t xml:space="preserve">ογδόντα οκτώ </w:t>
      </w:r>
      <w:r>
        <w:rPr>
          <w:rFonts w:eastAsia="Times New Roman"/>
          <w:szCs w:val="24"/>
        </w:rPr>
        <w:t xml:space="preserve">στρεμμάτων και το οποίο βρίσκεται στο </w:t>
      </w:r>
      <w:proofErr w:type="spellStart"/>
      <w:r>
        <w:rPr>
          <w:rFonts w:eastAsia="Times New Roman"/>
          <w:szCs w:val="24"/>
        </w:rPr>
        <w:t>Θριάσιο</w:t>
      </w:r>
      <w:proofErr w:type="spellEnd"/>
      <w:r>
        <w:rPr>
          <w:rFonts w:eastAsia="Times New Roman"/>
          <w:szCs w:val="24"/>
        </w:rPr>
        <w:t xml:space="preserve"> Πεδίο, παραχωρείται προς εκμετάλλευση για εξήντα χρόνια στην ανών</w:t>
      </w:r>
      <w:r>
        <w:rPr>
          <w:rFonts w:eastAsia="Times New Roman"/>
          <w:szCs w:val="24"/>
        </w:rPr>
        <w:t>υμη εταιρεία «</w:t>
      </w:r>
      <w:proofErr w:type="spellStart"/>
      <w:r>
        <w:rPr>
          <w:rFonts w:eastAsia="Times New Roman"/>
          <w:szCs w:val="24"/>
        </w:rPr>
        <w:t>Θριάσιο</w:t>
      </w:r>
      <w:proofErr w:type="spellEnd"/>
      <w:r>
        <w:rPr>
          <w:rFonts w:eastAsia="Times New Roman"/>
          <w:szCs w:val="24"/>
        </w:rPr>
        <w:t xml:space="preserve"> Εμπορευματικό Κέντρο» που </w:t>
      </w:r>
      <w:proofErr w:type="spellStart"/>
      <w:r>
        <w:rPr>
          <w:rFonts w:eastAsia="Times New Roman"/>
          <w:szCs w:val="24"/>
        </w:rPr>
        <w:t>συνεστήθη</w:t>
      </w:r>
      <w:proofErr w:type="spellEnd"/>
      <w:r>
        <w:rPr>
          <w:rFonts w:eastAsia="Times New Roman"/>
          <w:szCs w:val="24"/>
        </w:rPr>
        <w:t xml:space="preserve"> για τους σκοπούς της παραχώρησης αυτής. Το ύψος του επενδυτικού αυτού σχεδίου είναι περί τα 200 εκατομμύρια ευρώ και η υλοποίησή του θα αποτελέσει την αφετηρία για ένα καλύτερο αύριο. </w:t>
      </w:r>
    </w:p>
    <w:p w14:paraId="7E512BDF" w14:textId="77777777" w:rsidR="00CD7DD0" w:rsidRDefault="001D7A26">
      <w:pPr>
        <w:spacing w:line="600" w:lineRule="auto"/>
        <w:ind w:firstLine="720"/>
        <w:jc w:val="both"/>
        <w:rPr>
          <w:rFonts w:eastAsia="Times New Roman"/>
          <w:szCs w:val="24"/>
        </w:rPr>
      </w:pPr>
      <w:r>
        <w:rPr>
          <w:rFonts w:eastAsia="Times New Roman"/>
          <w:szCs w:val="24"/>
        </w:rPr>
        <w:t>Το τίμημα της</w:t>
      </w:r>
      <w:r>
        <w:rPr>
          <w:rFonts w:eastAsia="Times New Roman"/>
          <w:szCs w:val="24"/>
        </w:rPr>
        <w:t xml:space="preserve"> παραχώρησης θα πιστωθεί στην επιχείρηση δημόσιας ωφέλειας ΓΑΙΑΟΣΕ με μέτοχο το ελληνικό δημόσιο και ανέρχεται σε 10 εκατομμύρια ευρώ που θα καταβληθούν εφάπαξ. Ωστόσο, καθ’ όλη τη διάρκεια των </w:t>
      </w:r>
      <w:r>
        <w:rPr>
          <w:rFonts w:eastAsia="Times New Roman"/>
          <w:szCs w:val="24"/>
        </w:rPr>
        <w:t xml:space="preserve">εξήντα </w:t>
      </w:r>
      <w:r>
        <w:rPr>
          <w:rFonts w:eastAsia="Times New Roman"/>
          <w:szCs w:val="24"/>
        </w:rPr>
        <w:t>ετών θα καταβάλλεται σε ετήσια βάση το 2,51% επί των εσ</w:t>
      </w:r>
      <w:r>
        <w:rPr>
          <w:rFonts w:eastAsia="Times New Roman"/>
          <w:szCs w:val="24"/>
        </w:rPr>
        <w:t xml:space="preserve">όδων, ποσό που δεν θα είναι χαμηλότερο των 350.000 ευρώ. </w:t>
      </w:r>
    </w:p>
    <w:p w14:paraId="7E512BE0"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Θεωρώ, λοιπόν, πως αυτή τη φορά πρέπει όλοι μας να σκεφτούμε το εθνικό συμφέρον και τις ανάγκες του τόπου μας και όχι να επιμείνουμε σε μικροπρεπείς πολιτικές σκοπιμοτήτων, που -αφελώς ή μη- το βάλλ</w:t>
      </w:r>
      <w:r>
        <w:rPr>
          <w:rFonts w:eastAsia="Times New Roman"/>
          <w:szCs w:val="24"/>
        </w:rPr>
        <w:t xml:space="preserve">ουν σημαντικά. Πρέπει δηλαδή </w:t>
      </w:r>
      <w:r>
        <w:rPr>
          <w:rFonts w:eastAsia="Times New Roman"/>
          <w:szCs w:val="24"/>
        </w:rPr>
        <w:lastRenderedPageBreak/>
        <w:t xml:space="preserve">να στηρίξουμε την υλοποίηση των άμεσων επενδύσεων συνολικού ύψους τουλάχιστον 130 εκατομμυρίων ευρώ από τα οποία τα πρώτα 70 εκατομμύρια θα επενδυθούν κατά την πρώτη διετία και τα υπόλοιπα 60 σε διάστημα οκταετίας. </w:t>
      </w:r>
    </w:p>
    <w:p w14:paraId="7E512BE1"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Η υλοποίηση</w:t>
      </w:r>
      <w:r>
        <w:rPr>
          <w:rFonts w:eastAsia="Times New Roman"/>
          <w:szCs w:val="24"/>
        </w:rPr>
        <w:t xml:space="preserve"> αυτού του έργου, όπως είναι νομίζω φανερό, αποτελεί μια απόφαση - σταθμό στα αναπτυξιακά χρονικά της χώρας μας, καθώς δίνει το «πράσινο φως» για τις διεθνείς διεκδικήσεις της. </w:t>
      </w:r>
    </w:p>
    <w:p w14:paraId="7E512BE2"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Σε ό,τι αφορά</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τα θετικά, που τόσο η κοινωνία της Αττικής όσο και ολό</w:t>
      </w:r>
      <w:r>
        <w:rPr>
          <w:rFonts w:eastAsia="Times New Roman"/>
          <w:szCs w:val="24"/>
        </w:rPr>
        <w:t xml:space="preserve">κληρη η Ελλάδα θα αποκομίσει από αυτό το εγχείρημα, είναι πολλά και πασιφανή: </w:t>
      </w:r>
    </w:p>
    <w:p w14:paraId="7E512BE3"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Αρχικά η κατασκευή του </w:t>
      </w:r>
      <w:r>
        <w:rPr>
          <w:rFonts w:eastAsia="Times New Roman"/>
          <w:szCs w:val="24"/>
        </w:rPr>
        <w:t>κ</w:t>
      </w:r>
      <w:r>
        <w:rPr>
          <w:rFonts w:eastAsia="Times New Roman"/>
          <w:szCs w:val="24"/>
        </w:rPr>
        <w:t xml:space="preserve">έντρου αυτού θα αναδείξει τη σημαντική </w:t>
      </w:r>
      <w:proofErr w:type="spellStart"/>
      <w:r>
        <w:rPr>
          <w:rFonts w:eastAsia="Times New Roman"/>
          <w:szCs w:val="24"/>
        </w:rPr>
        <w:t>γεωστρατηγική</w:t>
      </w:r>
      <w:proofErr w:type="spellEnd"/>
      <w:r>
        <w:rPr>
          <w:rFonts w:eastAsia="Times New Roman"/>
          <w:szCs w:val="24"/>
        </w:rPr>
        <w:t xml:space="preserve"> θέση της Ελλάδας ως σταυροδρόμι των ηπείρων σε ευρωπαϊκό και διεθνές επίπεδο, πράγμα που θα ενισχύσε</w:t>
      </w:r>
      <w:r>
        <w:rPr>
          <w:rFonts w:eastAsia="Times New Roman"/>
          <w:szCs w:val="24"/>
        </w:rPr>
        <w:t>ι και την ανταγωνιστικότητά της. Το οικόπεδο αυτό είναι στρατηγικά τοποθετημένο κοντά στην Αθήνα και στο λιμάνι του Πειραιά, ένα από τα σημαντικότερα λιμάνια της Μεσογείου ήδη από την αρχαιότητα και πόλος έλξης πολλών επιχειρηματικών κινήσεων και τουριστών</w:t>
      </w:r>
      <w:r>
        <w:rPr>
          <w:rFonts w:eastAsia="Times New Roman"/>
          <w:szCs w:val="24"/>
        </w:rPr>
        <w:t>. Ακόμα συνδέεται άμεσα σιδηροδρομικά με το ευρωπαϊκό δίκτυο, αλλά και οδικώς με την Αττική Οδό και το υπόλοιπο εθνικό δίκτυο της χώρας, καθιστώντας έτσι την Ελλάδα έναν υπερσύγχρονο διαμετακομιστικό κόμβο και τις μεταφορές ένα εθνικό διαμάντι.</w:t>
      </w:r>
    </w:p>
    <w:p w14:paraId="7E512BE4"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Η δημιουργί</w:t>
      </w:r>
      <w:r>
        <w:rPr>
          <w:rFonts w:eastAsia="Times New Roman"/>
          <w:szCs w:val="24"/>
        </w:rPr>
        <w:t xml:space="preserve">α, όπως προβλέπεται, </w:t>
      </w:r>
      <w:r>
        <w:rPr>
          <w:rFonts w:eastAsia="Times New Roman"/>
          <w:szCs w:val="24"/>
        </w:rPr>
        <w:t xml:space="preserve">τριών </w:t>
      </w:r>
      <w:r>
        <w:rPr>
          <w:rFonts w:eastAsia="Times New Roman"/>
          <w:szCs w:val="24"/>
        </w:rPr>
        <w:t xml:space="preserve">με </w:t>
      </w:r>
      <w:r>
        <w:rPr>
          <w:rFonts w:eastAsia="Times New Roman"/>
          <w:szCs w:val="24"/>
        </w:rPr>
        <w:t xml:space="preserve">πέντε χιλιάδων </w:t>
      </w:r>
      <w:r>
        <w:rPr>
          <w:rFonts w:eastAsia="Times New Roman"/>
          <w:szCs w:val="24"/>
        </w:rPr>
        <w:t>θέσεων εργασίας</w:t>
      </w:r>
      <w:r>
        <w:rPr>
          <w:rFonts w:eastAsia="Times New Roman"/>
          <w:szCs w:val="24"/>
        </w:rPr>
        <w:t>,</w:t>
      </w:r>
      <w:r>
        <w:rPr>
          <w:rFonts w:eastAsia="Times New Roman"/>
          <w:szCs w:val="24"/>
        </w:rPr>
        <w:t xml:space="preserve"> θα καταπολεμήσει σε σημαντικό βαθμό τα ποσοστά της ανεργίας, ιδιαίτερα στη </w:t>
      </w:r>
      <w:r>
        <w:rPr>
          <w:rFonts w:eastAsia="Times New Roman"/>
          <w:szCs w:val="24"/>
        </w:rPr>
        <w:t>δ</w:t>
      </w:r>
      <w:r>
        <w:rPr>
          <w:rFonts w:eastAsia="Times New Roman"/>
          <w:szCs w:val="24"/>
        </w:rPr>
        <w:t>υτική Αττική, αλλά και γενικότερα την ανεργία που μαστίζει τη χώρα μας τα τελευταία χρόνια και οδηγεί σε ακραίες κατασ</w:t>
      </w:r>
      <w:r>
        <w:rPr>
          <w:rFonts w:eastAsia="Times New Roman"/>
          <w:szCs w:val="24"/>
        </w:rPr>
        <w:t xml:space="preserve">τάσεις εξαθλίωσης ή και μετανάστευσης του παραγωγικού εργατικού δυναμικού μας. </w:t>
      </w:r>
    </w:p>
    <w:p w14:paraId="7E512BE5"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Πόσα χρόνια τώρα παρακολουθούμε το παραγωγικό εργατικό και επιστημονικό δυναμικό της χώρας μας να μεταναστεύει στο εξωτερικό; Μέχρι πότε οι νέοι αυτής της χώρας θα αναγκάζονται</w:t>
      </w:r>
      <w:r>
        <w:rPr>
          <w:rFonts w:eastAsia="Times New Roman"/>
          <w:szCs w:val="24"/>
        </w:rPr>
        <w:t xml:space="preserve"> να την εγκαταλείπουν λόγω της ανάγκης τους για επιβίωση, ανέλιξη και αναγνώριση, πράγματα που είναι</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φυσιολογικά και επακόλουθα των κόπων τους, αλλά που δυστυχώς στη χώρα μας δεν είναι πάντοτε δυνατά; Γιατί</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αυτή η χώρα να μην μπορεί να δημιουργήσει τις υποδομές και τις δυνατότητες</w:t>
      </w:r>
      <w:r>
        <w:rPr>
          <w:rFonts w:eastAsia="Times New Roman"/>
          <w:szCs w:val="24"/>
        </w:rPr>
        <w:t>,</w:t>
      </w:r>
      <w:r>
        <w:rPr>
          <w:rFonts w:eastAsia="Times New Roman"/>
          <w:szCs w:val="24"/>
        </w:rPr>
        <w:t xml:space="preserve"> προκειμένου να μπορεί να στηρίξει και να προωθήσει αυτούς τους ανθρώπους; </w:t>
      </w:r>
    </w:p>
    <w:p w14:paraId="7E512BE6"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Εγώ</w:t>
      </w:r>
      <w:r>
        <w:rPr>
          <w:rFonts w:eastAsia="Times New Roman"/>
          <w:szCs w:val="24"/>
        </w:rPr>
        <w:t>,</w:t>
      </w:r>
      <w:r>
        <w:rPr>
          <w:rFonts w:eastAsia="Times New Roman"/>
          <w:szCs w:val="24"/>
        </w:rPr>
        <w:t xml:space="preserve"> προσωπικά, κύριοι συνάδελφοι, αισθάνομαι το βάρος και την πικρία -αν θέλετε- που νιώθει κάθε ελληνι</w:t>
      </w:r>
      <w:r>
        <w:rPr>
          <w:rFonts w:eastAsia="Times New Roman"/>
          <w:szCs w:val="24"/>
        </w:rPr>
        <w:t>κή οικογένεια</w:t>
      </w:r>
      <w:r>
        <w:rPr>
          <w:rFonts w:eastAsia="Times New Roman"/>
          <w:szCs w:val="24"/>
        </w:rPr>
        <w:t>,</w:t>
      </w:r>
      <w:r>
        <w:rPr>
          <w:rFonts w:eastAsia="Times New Roman"/>
          <w:szCs w:val="24"/>
        </w:rPr>
        <w:t xml:space="preserve"> που αναγκάζεται να αποχαιρετήσει ένα ή περισσότερα από τα μέλη της. Αυτό, λοιπόν, το έργο είναι για μένα έργο μείζονος αξίας, αφού θα καταφέρει να δημιουργήσει θέσεις εργασίας, για να απορροφήσει εργατικό αλλά και επιστημονικό προσωπικό, λόγ</w:t>
      </w:r>
      <w:r>
        <w:rPr>
          <w:rFonts w:eastAsia="Times New Roman"/>
          <w:szCs w:val="24"/>
        </w:rPr>
        <w:t xml:space="preserve">ω φυσικά των πολλών και υπερσύγχρονων λειτουργιών του. </w:t>
      </w:r>
    </w:p>
    <w:p w14:paraId="7E512BE7"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Ακόμα θα ήθελα σε αυτό το σημείο</w:t>
      </w:r>
      <w:r>
        <w:rPr>
          <w:rFonts w:eastAsia="Times New Roman"/>
          <w:szCs w:val="24"/>
        </w:rPr>
        <w:t>,</w:t>
      </w:r>
      <w:r>
        <w:rPr>
          <w:rFonts w:eastAsia="Times New Roman"/>
          <w:szCs w:val="24"/>
        </w:rPr>
        <w:t xml:space="preserve"> να αναφέρω ότι, εκτός των ανωτέρω, το εμπορευματικό αυτό κέντρο θα δώσει ώθηση στον κατασκευαστικό κλάδο, ενώ χάρη στην άριστη και εξελιγμένη τεχνολογία που θα χρησιμ</w:t>
      </w:r>
      <w:r>
        <w:rPr>
          <w:rFonts w:eastAsia="Times New Roman"/>
          <w:szCs w:val="24"/>
        </w:rPr>
        <w:t>οποιηθεί</w:t>
      </w:r>
      <w:r>
        <w:rPr>
          <w:rFonts w:eastAsia="Times New Roman"/>
          <w:szCs w:val="24"/>
        </w:rPr>
        <w:t>,</w:t>
      </w:r>
      <w:r>
        <w:rPr>
          <w:rFonts w:eastAsia="Times New Roman"/>
          <w:szCs w:val="24"/>
        </w:rPr>
        <w:t xml:space="preserve"> θα ενισχύσει επιπροσθέτως το μέχρι πρόσφατα πληγέν κύρος της χώρας μας διεθνώς.</w:t>
      </w:r>
    </w:p>
    <w:p w14:paraId="7E512BE8"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Επιπλέον η δημιουργία χώρων αποθήκευσης προϊόντων θα προκαλέσει σημαντική μείωση του κόστους μεταφοράς τους και έτσι θα μειωθούν οι τιμές διάθεσής τους, πράγμα που θα</w:t>
      </w:r>
      <w:r>
        <w:rPr>
          <w:rFonts w:eastAsia="Times New Roman"/>
          <w:szCs w:val="24"/>
        </w:rPr>
        <w:t xml:space="preserve"> προάγει την καλύτερη λειτουργία της εφοδιαστικής αλυσίδας και θα ωφελήσει γενικότερα τους καταναλωτές και την οικονομία της χώρας μας. Είναι γνωστό πια πως η δημιουργία του αποτελούσε και συνεχίζει να αποτελεί επιταγή της εθνικής οικονομικής πολιτικής, αφ</w:t>
      </w:r>
      <w:r>
        <w:rPr>
          <w:rFonts w:eastAsia="Times New Roman"/>
          <w:szCs w:val="24"/>
        </w:rPr>
        <w:t xml:space="preserve">ού αυτό θα συνδράμει στην αναπτυξιακή διαδρομή της χώρας. </w:t>
      </w:r>
    </w:p>
    <w:p w14:paraId="7E512BE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Σε συνέχεια, λοιπόν, όσων αναφέρθηκαν σε προηγούμενες συνεδριάσεις, αλλά και όσων ειπώθηκαν σε αυτή τη συνεδρίαση της Ολομέλειας, καταλήγουμε στο συμπέρασμα πως η Ελλάδα γενικότερα αλλά και το </w:t>
      </w:r>
      <w:proofErr w:type="spellStart"/>
      <w:r>
        <w:rPr>
          <w:rFonts w:eastAsia="Times New Roman" w:cs="Times New Roman"/>
          <w:szCs w:val="24"/>
        </w:rPr>
        <w:t>Θριά</w:t>
      </w:r>
      <w:r>
        <w:rPr>
          <w:rFonts w:eastAsia="Times New Roman" w:cs="Times New Roman"/>
          <w:szCs w:val="24"/>
        </w:rPr>
        <w:t>σιο</w:t>
      </w:r>
      <w:proofErr w:type="spellEnd"/>
      <w:r>
        <w:rPr>
          <w:rFonts w:eastAsia="Times New Roman" w:cs="Times New Roman"/>
          <w:szCs w:val="24"/>
        </w:rPr>
        <w:t xml:space="preserve"> Πεδίο ειδικότερα, πληρούν όλες τις προδιαγραφές και ευνοούν την κατασκευή του εμπορευματικού κέντρου. Απομένει, λοιπόν, η υποχρέωση της </w:t>
      </w:r>
      <w:r>
        <w:rPr>
          <w:rFonts w:eastAsia="Times New Roman" w:cs="Times New Roman"/>
          <w:szCs w:val="24"/>
        </w:rPr>
        <w:t>π</w:t>
      </w:r>
      <w:r>
        <w:rPr>
          <w:rFonts w:eastAsia="Times New Roman" w:cs="Times New Roman"/>
          <w:szCs w:val="24"/>
        </w:rPr>
        <w:t>ολιτείας προς τη θεσμοθέτηση ενός νομικού πλαισίου</w:t>
      </w:r>
      <w:r>
        <w:rPr>
          <w:rFonts w:eastAsia="Times New Roman" w:cs="Times New Roman"/>
          <w:szCs w:val="24"/>
        </w:rPr>
        <w:t>,</w:t>
      </w:r>
      <w:r>
        <w:rPr>
          <w:rFonts w:eastAsia="Times New Roman" w:cs="Times New Roman"/>
          <w:szCs w:val="24"/>
        </w:rPr>
        <w:t xml:space="preserve"> που θα στηρίξει την υλοποίησή του και θα προωθήσει τον σκοπό τη</w:t>
      </w:r>
      <w:r>
        <w:rPr>
          <w:rFonts w:eastAsia="Times New Roman" w:cs="Times New Roman"/>
          <w:szCs w:val="24"/>
        </w:rPr>
        <w:t>ς.</w:t>
      </w:r>
    </w:p>
    <w:p w14:paraId="7E512BE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εισάγοντας προς ψήφιση το παρόν σχέδιο νόμου σε μια χρονική στιγμή καθοριστική για την εθνική οικονομία λόγω της </w:t>
      </w:r>
      <w:proofErr w:type="spellStart"/>
      <w:r>
        <w:rPr>
          <w:rFonts w:eastAsia="Times New Roman" w:cs="Times New Roman"/>
          <w:szCs w:val="24"/>
        </w:rPr>
        <w:t>προϋπάρχουσας</w:t>
      </w:r>
      <w:proofErr w:type="spellEnd"/>
      <w:r>
        <w:rPr>
          <w:rFonts w:eastAsia="Times New Roman" w:cs="Times New Roman"/>
          <w:szCs w:val="24"/>
        </w:rPr>
        <w:t xml:space="preserve"> οικονομικής κρίσης</w:t>
      </w:r>
      <w:r>
        <w:rPr>
          <w:rFonts w:eastAsia="Times New Roman" w:cs="Times New Roman"/>
          <w:szCs w:val="24"/>
        </w:rPr>
        <w:t>,</w:t>
      </w:r>
      <w:r>
        <w:rPr>
          <w:rFonts w:eastAsia="Times New Roman" w:cs="Times New Roman"/>
          <w:szCs w:val="24"/>
        </w:rPr>
        <w:t xml:space="preserve"> καθιστά, κατά τη γνώμη μου, την υπερψήφισή του, κύριοι συνάδελφοι, επιτακτική.</w:t>
      </w:r>
    </w:p>
    <w:p w14:paraId="7E512BE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Το έργο αυτό </w:t>
      </w:r>
      <w:r>
        <w:rPr>
          <w:rFonts w:eastAsia="Times New Roman" w:cs="Times New Roman"/>
          <w:szCs w:val="24"/>
        </w:rPr>
        <w:t xml:space="preserve">έχει πολλές προεκτάσεις, τόσο οικονομικές με την αύξηση, όπως </w:t>
      </w:r>
      <w:proofErr w:type="spellStart"/>
      <w:r>
        <w:rPr>
          <w:rFonts w:eastAsia="Times New Roman" w:cs="Times New Roman"/>
          <w:szCs w:val="24"/>
        </w:rPr>
        <w:t>προείπα</w:t>
      </w:r>
      <w:proofErr w:type="spellEnd"/>
      <w:r>
        <w:rPr>
          <w:rFonts w:eastAsia="Times New Roman" w:cs="Times New Roman"/>
          <w:szCs w:val="24"/>
        </w:rPr>
        <w:t>, του ΑΕΠ μέσω των επενδύσεων, την εισροή κεφαλαίου κ.λπ</w:t>
      </w:r>
      <w:r>
        <w:rPr>
          <w:rFonts w:eastAsia="Times New Roman" w:cs="Times New Roman"/>
          <w:szCs w:val="24"/>
        </w:rPr>
        <w:t>.,</w:t>
      </w:r>
      <w:r>
        <w:rPr>
          <w:rFonts w:eastAsia="Times New Roman" w:cs="Times New Roman"/>
          <w:szCs w:val="24"/>
        </w:rPr>
        <w:t xml:space="preserve"> όσο και κοινωνικές. Οι Έλληνες πολίτες όχι μόνο στο κλεινόν άστυ αλλά και σε ολόκληρη την Ελλάδα, θα ανακτήσουν τις ελπίδες και </w:t>
      </w:r>
      <w:r>
        <w:rPr>
          <w:rFonts w:eastAsia="Times New Roman" w:cs="Times New Roman"/>
          <w:szCs w:val="24"/>
        </w:rPr>
        <w:t>την πίστη τους σε μια Κυβέρνηση που νοιάζεται για το δίκαιο και το συμφέρον τους.</w:t>
      </w:r>
    </w:p>
    <w:p w14:paraId="7E512BE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Δεν πρέπει, λοιπόν, να βρεθούμε στον αντίποδα ούτε να δημιουργούμε άλλα εμπόδια, αλλά αντίθετα πρέπει να στηρίζουμε έργα τέτοιων προδιαγραφών</w:t>
      </w:r>
      <w:r>
        <w:rPr>
          <w:rFonts w:eastAsia="Times New Roman" w:cs="Times New Roman"/>
          <w:szCs w:val="24"/>
        </w:rPr>
        <w:t>,</w:t>
      </w:r>
      <w:r>
        <w:rPr>
          <w:rFonts w:eastAsia="Times New Roman" w:cs="Times New Roman"/>
          <w:szCs w:val="24"/>
        </w:rPr>
        <w:t xml:space="preserve"> που μας φέρνουν πιο κοντά στον </w:t>
      </w:r>
      <w:r>
        <w:rPr>
          <w:rFonts w:eastAsia="Times New Roman" w:cs="Times New Roman"/>
          <w:szCs w:val="24"/>
        </w:rPr>
        <w:t xml:space="preserve">παλμό της σύγχρονης ελληνικής κοινωνίας και μας βοηθούν στην επίτευξη του δύσκολου έργου που αναλάβαμε ως </w:t>
      </w:r>
      <w:r>
        <w:rPr>
          <w:rFonts w:eastAsia="Times New Roman" w:cs="Times New Roman"/>
          <w:szCs w:val="24"/>
        </w:rPr>
        <w:t>σ</w:t>
      </w:r>
      <w:r>
        <w:rPr>
          <w:rFonts w:eastAsia="Times New Roman" w:cs="Times New Roman"/>
          <w:szCs w:val="24"/>
        </w:rPr>
        <w:t>υγκυβέρνηση, την έξοδο δηλαδή της Ελλάδας από την κρίση και την αποκατάσταση της ελληνικής οικονομίας και ανταγωνιστικότητας διεθνώς.</w:t>
      </w:r>
    </w:p>
    <w:p w14:paraId="7E512BE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Έχει έρθει πια </w:t>
      </w:r>
      <w:r>
        <w:rPr>
          <w:rFonts w:eastAsia="Times New Roman" w:cs="Times New Roman"/>
          <w:szCs w:val="24"/>
        </w:rPr>
        <w:t xml:space="preserve">η ώρα να προχωρήσουμε σε αυτό το μεγάλο επενδυτικό έργο που θα ανοίξει νέους ορίζοντες, θα δώσει μια ανάσα ανανέωσης και εκσυγχρονισμού </w:t>
      </w:r>
      <w:r>
        <w:rPr>
          <w:rFonts w:eastAsia="Times New Roman" w:cs="Times New Roman"/>
          <w:szCs w:val="24"/>
        </w:rPr>
        <w:lastRenderedPageBreak/>
        <w:t>στον κλάδο των υποδομών και των συγκοινωνιών και επιπροσθέτως θα ενισχύσει σημαντικά την οικονομία της χώρας μας.</w:t>
      </w:r>
    </w:p>
    <w:p w14:paraId="7E512BE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Τώρα ε</w:t>
      </w:r>
      <w:r>
        <w:rPr>
          <w:rFonts w:eastAsia="Times New Roman" w:cs="Times New Roman"/>
          <w:szCs w:val="24"/>
        </w:rPr>
        <w:t xml:space="preserve">ίναι η στιγμή που πρέπει να βοηθήσουμε και να κάνουμε πράξη αυτά που υποσχεθήκαμε όλοι μαζί, αλλά και ο καθένας προσωπικά στον ελληνικό λαό, αν δεν θέλουμε να ομιλούμε </w:t>
      </w:r>
      <w:proofErr w:type="spellStart"/>
      <w:r>
        <w:rPr>
          <w:rFonts w:eastAsia="Times New Roman" w:cs="Times New Roman"/>
          <w:szCs w:val="24"/>
        </w:rPr>
        <w:t>έπεα</w:t>
      </w:r>
      <w:proofErr w:type="spellEnd"/>
      <w:r>
        <w:rPr>
          <w:rFonts w:eastAsia="Times New Roman" w:cs="Times New Roman"/>
          <w:szCs w:val="24"/>
        </w:rPr>
        <w:t xml:space="preserve"> </w:t>
      </w:r>
      <w:proofErr w:type="spellStart"/>
      <w:r>
        <w:rPr>
          <w:rFonts w:eastAsia="Times New Roman" w:cs="Times New Roman"/>
          <w:szCs w:val="24"/>
        </w:rPr>
        <w:t>πτερόεντα</w:t>
      </w:r>
      <w:proofErr w:type="spellEnd"/>
      <w:r>
        <w:rPr>
          <w:rFonts w:eastAsia="Times New Roman" w:cs="Times New Roman"/>
          <w:szCs w:val="24"/>
        </w:rPr>
        <w:t>. Σε αυτή την προσπάθεια οι Ανεξάρτητοι Έλληνες είμαστε συμμέτοχοι και αρω</w:t>
      </w:r>
      <w:r>
        <w:rPr>
          <w:rFonts w:eastAsia="Times New Roman" w:cs="Times New Roman"/>
          <w:szCs w:val="24"/>
        </w:rPr>
        <w:t>γοί και υπερψηφίζουμε το παρόν σχέδιο νόμου</w:t>
      </w:r>
      <w:r>
        <w:rPr>
          <w:rFonts w:eastAsia="Times New Roman" w:cs="Times New Roman"/>
          <w:szCs w:val="24"/>
        </w:rPr>
        <w:t>,</w:t>
      </w:r>
      <w:r>
        <w:rPr>
          <w:rFonts w:eastAsia="Times New Roman" w:cs="Times New Roman"/>
          <w:szCs w:val="24"/>
        </w:rPr>
        <w:t xml:space="preserve"> υπερασπιζόμενοι το εθνικό συμφέρον, το κύρος αλλά και την αναβάθμιση της ποιότητας ζωής των Ελλήνων πολιτών.</w:t>
      </w:r>
    </w:p>
    <w:p w14:paraId="7E512BE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Ευχαριστώ.</w:t>
      </w:r>
    </w:p>
    <w:p w14:paraId="7E512BF0" w14:textId="77777777" w:rsidR="00CD7DD0" w:rsidRDefault="001D7A26">
      <w:pPr>
        <w:spacing w:line="600" w:lineRule="auto"/>
        <w:ind w:firstLine="720"/>
        <w:jc w:val="both"/>
        <w:rPr>
          <w:rFonts w:eastAsia="Times New Roman" w:cs="Times New Roman"/>
          <w:szCs w:val="24"/>
        </w:rPr>
      </w:pPr>
      <w:r w:rsidRPr="00724062">
        <w:rPr>
          <w:rFonts w:eastAsia="Times New Roman" w:cs="Times New Roman"/>
          <w:b/>
          <w:szCs w:val="24"/>
        </w:rPr>
        <w:t xml:space="preserve">ΠΡΟΕΔΡΕΥΩΝ (Δημήτριος </w:t>
      </w:r>
      <w:proofErr w:type="spellStart"/>
      <w:r w:rsidRPr="00724062">
        <w:rPr>
          <w:rFonts w:eastAsia="Times New Roman" w:cs="Times New Roman"/>
          <w:b/>
          <w:szCs w:val="24"/>
        </w:rPr>
        <w:t>Κρεμαστινός</w:t>
      </w:r>
      <w:proofErr w:type="spellEnd"/>
      <w:r w:rsidRPr="00724062">
        <w:rPr>
          <w:rFonts w:eastAsia="Times New Roman" w:cs="Times New Roman"/>
          <w:b/>
          <w:szCs w:val="24"/>
        </w:rPr>
        <w:t>):</w:t>
      </w:r>
      <w:r>
        <w:rPr>
          <w:rFonts w:eastAsia="Times New Roman" w:cs="Times New Roman"/>
          <w:szCs w:val="24"/>
        </w:rPr>
        <w:t xml:space="preserve"> Κι εμείς ευχαριστούμε.</w:t>
      </w:r>
    </w:p>
    <w:p w14:paraId="7E512BF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Προχωρούμε με τον κ. </w:t>
      </w:r>
      <w:proofErr w:type="spellStart"/>
      <w:r>
        <w:rPr>
          <w:rFonts w:eastAsia="Times New Roman" w:cs="Times New Roman"/>
          <w:szCs w:val="24"/>
        </w:rPr>
        <w:t>Αμυρά</w:t>
      </w:r>
      <w:proofErr w:type="spellEnd"/>
      <w:r>
        <w:rPr>
          <w:rFonts w:eastAsia="Times New Roman" w:cs="Times New Roman"/>
          <w:szCs w:val="24"/>
        </w:rPr>
        <w:t>, ειδι</w:t>
      </w:r>
      <w:r>
        <w:rPr>
          <w:rFonts w:eastAsia="Times New Roman" w:cs="Times New Roman"/>
          <w:szCs w:val="24"/>
        </w:rPr>
        <w:t xml:space="preserve">κό αγορητή </w:t>
      </w:r>
      <w:r>
        <w:rPr>
          <w:rFonts w:eastAsia="Times New Roman" w:cs="Times New Roman"/>
          <w:szCs w:val="24"/>
        </w:rPr>
        <w:t>του</w:t>
      </w:r>
      <w:r>
        <w:rPr>
          <w:rFonts w:eastAsia="Times New Roman" w:cs="Times New Roman"/>
          <w:szCs w:val="24"/>
        </w:rPr>
        <w:t xml:space="preserve"> Ποτ</w:t>
      </w:r>
      <w:r>
        <w:rPr>
          <w:rFonts w:eastAsia="Times New Roman" w:cs="Times New Roman"/>
          <w:szCs w:val="24"/>
        </w:rPr>
        <w:t>α</w:t>
      </w:r>
      <w:r>
        <w:rPr>
          <w:rFonts w:eastAsia="Times New Roman" w:cs="Times New Roman"/>
          <w:szCs w:val="24"/>
        </w:rPr>
        <w:t>μι</w:t>
      </w:r>
      <w:r>
        <w:rPr>
          <w:rFonts w:eastAsia="Times New Roman" w:cs="Times New Roman"/>
          <w:szCs w:val="24"/>
        </w:rPr>
        <w:t>ού.</w:t>
      </w:r>
    </w:p>
    <w:p w14:paraId="7E512BF2" w14:textId="77777777" w:rsidR="00CD7DD0" w:rsidRDefault="001D7A26">
      <w:pPr>
        <w:spacing w:line="600" w:lineRule="auto"/>
        <w:ind w:firstLine="720"/>
        <w:jc w:val="both"/>
        <w:rPr>
          <w:rFonts w:eastAsia="Times New Roman" w:cs="Times New Roman"/>
          <w:szCs w:val="24"/>
        </w:rPr>
      </w:pPr>
      <w:r w:rsidRPr="00724062">
        <w:rPr>
          <w:rFonts w:eastAsia="Times New Roman" w:cs="Times New Roman"/>
          <w:b/>
          <w:szCs w:val="24"/>
        </w:rPr>
        <w:t>ΓΕΩΡΓΙΟΣ ΑΜΥΡΑΣ:</w:t>
      </w:r>
      <w:r>
        <w:rPr>
          <w:rFonts w:eastAsia="Times New Roman" w:cs="Times New Roman"/>
          <w:szCs w:val="24"/>
        </w:rPr>
        <w:t xml:space="preserve"> Ευχαριστώ, κύριε Πρόεδρε.</w:t>
      </w:r>
    </w:p>
    <w:p w14:paraId="7E512BF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Θα είμαι σύντομος, γιατί έχω αναφερθεί εξαντλητικά στη </w:t>
      </w:r>
      <w:r>
        <w:rPr>
          <w:rFonts w:eastAsia="Times New Roman" w:cs="Times New Roman"/>
          <w:szCs w:val="24"/>
        </w:rPr>
        <w:t>σ</w:t>
      </w:r>
      <w:r>
        <w:rPr>
          <w:rFonts w:eastAsia="Times New Roman" w:cs="Times New Roman"/>
          <w:szCs w:val="24"/>
        </w:rPr>
        <w:t xml:space="preserve">ύμβαση και στο ζήτημα στις επιτροπές. Είχαμε, νομίζω, μια παραγωγική συζήτηση με τον κ. </w:t>
      </w:r>
      <w:proofErr w:type="spellStart"/>
      <w:r>
        <w:rPr>
          <w:rFonts w:eastAsia="Times New Roman" w:cs="Times New Roman"/>
          <w:szCs w:val="24"/>
        </w:rPr>
        <w:t>Σπίρτζη</w:t>
      </w:r>
      <w:proofErr w:type="spellEnd"/>
      <w:r>
        <w:rPr>
          <w:rFonts w:eastAsia="Times New Roman" w:cs="Times New Roman"/>
          <w:szCs w:val="24"/>
        </w:rPr>
        <w:t xml:space="preserve">. </w:t>
      </w:r>
    </w:p>
    <w:p w14:paraId="7E512BF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Εμείς θεωρούμε ότι ο κλάδος των </w:t>
      </w:r>
      <w:r>
        <w:rPr>
          <w:rFonts w:eastAsia="Times New Roman" w:cs="Times New Roman"/>
          <w:szCs w:val="24"/>
          <w:lang w:val="en-US"/>
        </w:rPr>
        <w:t>lo</w:t>
      </w:r>
      <w:r>
        <w:rPr>
          <w:rFonts w:eastAsia="Times New Roman" w:cs="Times New Roman"/>
          <w:szCs w:val="24"/>
          <w:lang w:val="en-US"/>
        </w:rPr>
        <w:t>gistics</w:t>
      </w:r>
      <w:r w:rsidRPr="00866736">
        <w:rPr>
          <w:rFonts w:eastAsia="Times New Roman" w:cs="Times New Roman"/>
          <w:szCs w:val="24"/>
        </w:rPr>
        <w:t xml:space="preserve"> </w:t>
      </w:r>
      <w:r>
        <w:rPr>
          <w:rFonts w:eastAsia="Times New Roman" w:cs="Times New Roman"/>
          <w:szCs w:val="24"/>
        </w:rPr>
        <w:t xml:space="preserve">είναι πάρα πολύ σημαντικός για τη χώρα μας λόγω της γεωπολιτικής της θέσης. Πριν από επτά χρόνια η περίφημη μελέτη της </w:t>
      </w:r>
      <w:r>
        <w:rPr>
          <w:rFonts w:eastAsia="Times New Roman" w:cs="Times New Roman"/>
          <w:szCs w:val="24"/>
          <w:lang w:val="en-US"/>
        </w:rPr>
        <w:t>McKinsey</w:t>
      </w:r>
      <w:r w:rsidRPr="00866736">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Greece</w:t>
      </w:r>
      <w:r>
        <w:rPr>
          <w:rFonts w:eastAsia="Times New Roman" w:cs="Times New Roman"/>
          <w:szCs w:val="24"/>
        </w:rPr>
        <w:t xml:space="preserve">: </w:t>
      </w:r>
      <w:r>
        <w:rPr>
          <w:rFonts w:eastAsia="Times New Roman" w:cs="Times New Roman"/>
          <w:szCs w:val="24"/>
          <w:lang w:val="en-US"/>
        </w:rPr>
        <w:t>Ten</w:t>
      </w:r>
      <w:r w:rsidRPr="00866736">
        <w:rPr>
          <w:rFonts w:eastAsia="Times New Roman" w:cs="Times New Roman"/>
          <w:szCs w:val="24"/>
        </w:rPr>
        <w:t xml:space="preserve"> </w:t>
      </w:r>
      <w:r>
        <w:rPr>
          <w:rFonts w:eastAsia="Times New Roman" w:cs="Times New Roman"/>
          <w:szCs w:val="24"/>
          <w:lang w:val="en-US"/>
        </w:rPr>
        <w:t>years</w:t>
      </w:r>
      <w:r>
        <w:rPr>
          <w:rFonts w:eastAsia="Times New Roman" w:cs="Times New Roman"/>
          <w:szCs w:val="24"/>
        </w:rPr>
        <w:t xml:space="preserve"> </w:t>
      </w:r>
      <w:r>
        <w:rPr>
          <w:rFonts w:eastAsia="Times New Roman" w:cs="Times New Roman"/>
          <w:szCs w:val="24"/>
          <w:lang w:val="en-US"/>
        </w:rPr>
        <w:t>ahead</w:t>
      </w:r>
      <w:r>
        <w:rPr>
          <w:rFonts w:eastAsia="Times New Roman" w:cs="Times New Roman"/>
          <w:szCs w:val="24"/>
        </w:rPr>
        <w:t xml:space="preserve">», δηλαδή «Η Ελλάδα δέκα χρόνια </w:t>
      </w:r>
      <w:r>
        <w:rPr>
          <w:rFonts w:eastAsia="Times New Roman" w:cs="Times New Roman"/>
          <w:szCs w:val="24"/>
        </w:rPr>
        <w:lastRenderedPageBreak/>
        <w:t xml:space="preserve">μετά», είχε τον κλάδο των </w:t>
      </w:r>
      <w:r>
        <w:rPr>
          <w:rFonts w:eastAsia="Times New Roman" w:cs="Times New Roman"/>
          <w:szCs w:val="24"/>
          <w:lang w:val="en-US"/>
        </w:rPr>
        <w:t>logistics</w:t>
      </w:r>
      <w:r w:rsidRPr="00866736">
        <w:rPr>
          <w:rFonts w:eastAsia="Times New Roman" w:cs="Times New Roman"/>
          <w:szCs w:val="24"/>
        </w:rPr>
        <w:t xml:space="preserve"> </w:t>
      </w:r>
      <w:r>
        <w:rPr>
          <w:rFonts w:eastAsia="Times New Roman" w:cs="Times New Roman"/>
          <w:szCs w:val="24"/>
        </w:rPr>
        <w:t xml:space="preserve">μέσα στους ανατέλλοντες </w:t>
      </w:r>
      <w:r>
        <w:rPr>
          <w:rFonts w:eastAsia="Times New Roman" w:cs="Times New Roman"/>
          <w:szCs w:val="24"/>
        </w:rPr>
        <w:t>αστέρες των κλάδων της ελληνικής οικονομίας ο οποίος θα έπρεπε να αναπτυχθεί.</w:t>
      </w:r>
    </w:p>
    <w:p w14:paraId="7E512BF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Από το 2001 έγιναν επτά προκηρύξεις διαγωνισμών</w:t>
      </w:r>
      <w:r>
        <w:rPr>
          <w:rFonts w:eastAsia="Times New Roman" w:cs="Times New Roman"/>
          <w:szCs w:val="24"/>
        </w:rPr>
        <w:t>,</w:t>
      </w:r>
      <w:r>
        <w:rPr>
          <w:rFonts w:eastAsia="Times New Roman" w:cs="Times New Roman"/>
          <w:szCs w:val="24"/>
        </w:rPr>
        <w:t xml:space="preserve"> για να φτάσουμε στο σημερινό αποτέλεσμα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ο 2002 επί Σημίτη, το 2004 επί Καραμανλή, το 2009 επί Γεωργίου Παπανδρέου, το 2012 επί </w:t>
      </w:r>
      <w:r>
        <w:rPr>
          <w:rFonts w:eastAsia="Times New Roman" w:cs="Times New Roman"/>
          <w:szCs w:val="24"/>
        </w:rPr>
        <w:t xml:space="preserve">Σαμαρά και τελικά το 2016 το σχήμα της ΕΤΒΑ με την </w:t>
      </w:r>
      <w:r>
        <w:rPr>
          <w:rFonts w:eastAsia="Times New Roman" w:cs="Times New Roman"/>
          <w:szCs w:val="24"/>
        </w:rPr>
        <w:t>«</w:t>
      </w:r>
      <w:r>
        <w:rPr>
          <w:rFonts w:eastAsia="Times New Roman" w:cs="Times New Roman"/>
          <w:szCs w:val="24"/>
          <w:lang w:val="en-US"/>
        </w:rPr>
        <w:t>GOLDAIR</w:t>
      </w:r>
      <w:r w:rsidRPr="00834C6E">
        <w:rPr>
          <w:rFonts w:eastAsia="Times New Roman" w:cs="Times New Roman"/>
          <w:szCs w:val="24"/>
        </w:rPr>
        <w:t xml:space="preserve"> </w:t>
      </w:r>
      <w:r>
        <w:rPr>
          <w:rFonts w:eastAsia="Times New Roman" w:cs="Times New Roman"/>
          <w:szCs w:val="24"/>
          <w:lang w:val="en-US"/>
        </w:rPr>
        <w:t>CARGO</w:t>
      </w:r>
      <w:r>
        <w:rPr>
          <w:rFonts w:eastAsia="Times New Roman" w:cs="Times New Roman"/>
          <w:szCs w:val="24"/>
        </w:rPr>
        <w:t>»</w:t>
      </w:r>
      <w:r>
        <w:rPr>
          <w:rFonts w:eastAsia="Times New Roman" w:cs="Times New Roman"/>
          <w:szCs w:val="24"/>
        </w:rPr>
        <w:t xml:space="preserve"> προχώρησε για τα πεντακόσια ογδόντα έξι ή εξήντα έξι στρέμματα. Δεν είμαι σίγουρος ποια είναι η έκταση</w:t>
      </w:r>
      <w:r w:rsidRPr="00834C6E">
        <w:rPr>
          <w:rFonts w:eastAsia="Times New Roman" w:cs="Times New Roman"/>
          <w:szCs w:val="24"/>
        </w:rPr>
        <w:t>,</w:t>
      </w:r>
      <w:r w:rsidRPr="00724062">
        <w:rPr>
          <w:rFonts w:eastAsia="Times New Roman" w:cs="Times New Roman"/>
          <w:szCs w:val="24"/>
        </w:rPr>
        <w:t xml:space="preserve"> </w:t>
      </w:r>
      <w:r>
        <w:rPr>
          <w:rFonts w:eastAsia="Times New Roman" w:cs="Times New Roman"/>
          <w:szCs w:val="24"/>
        </w:rPr>
        <w:t>ακριβώς, αλλά είναι περίπου ενενήντα γήπεδα ποδοσφαίρου.</w:t>
      </w:r>
    </w:p>
    <w:p w14:paraId="7E512BF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Είναι αυτονόητο</w:t>
      </w:r>
      <w:r w:rsidRPr="00834C6E">
        <w:rPr>
          <w:rFonts w:eastAsia="Times New Roman" w:cs="Times New Roman"/>
          <w:szCs w:val="24"/>
        </w:rPr>
        <w:t>,</w:t>
      </w:r>
      <w:r>
        <w:rPr>
          <w:rFonts w:eastAsia="Times New Roman" w:cs="Times New Roman"/>
          <w:szCs w:val="24"/>
        </w:rPr>
        <w:t xml:space="preserve"> λοιπόν</w:t>
      </w:r>
      <w:r w:rsidRPr="00834C6E">
        <w:rPr>
          <w:rFonts w:eastAsia="Times New Roman" w:cs="Times New Roman"/>
          <w:szCs w:val="24"/>
        </w:rPr>
        <w:t>,</w:t>
      </w:r>
      <w:r>
        <w:rPr>
          <w:rFonts w:eastAsia="Times New Roman" w:cs="Times New Roman"/>
          <w:szCs w:val="24"/>
        </w:rPr>
        <w:t xml:space="preserve"> ότι</w:t>
      </w:r>
      <w:r>
        <w:rPr>
          <w:rFonts w:eastAsia="Times New Roman" w:cs="Times New Roman"/>
          <w:szCs w:val="24"/>
        </w:rPr>
        <w:t xml:space="preserve"> τέτοιες επενδύσεις βοηθούν την ελληνική οικονομία. Πρέπει, όμως, να γίνονται με όρους ανταγωνισμού, αλλιώς δεν υπάρχει νόημα διεξαγωγής διαγωνισμών.</w:t>
      </w:r>
    </w:p>
    <w:p w14:paraId="7E512BF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Εμείς, λοιπόν, πολύ συγκεκριμένα σας λέω ότι ως Ποτάμι</w:t>
      </w:r>
      <w:r w:rsidRPr="00834C6E">
        <w:rPr>
          <w:rFonts w:eastAsia="Times New Roman" w:cs="Times New Roman"/>
          <w:szCs w:val="24"/>
        </w:rPr>
        <w:t>,</w:t>
      </w:r>
      <w:r>
        <w:rPr>
          <w:rFonts w:eastAsia="Times New Roman" w:cs="Times New Roman"/>
          <w:szCs w:val="24"/>
        </w:rPr>
        <w:t xml:space="preserve"> είχαμε ψηφίσει τον ν.4530/2018 που αναφέρεται, μια</w:t>
      </w:r>
      <w:r>
        <w:rPr>
          <w:rFonts w:eastAsia="Times New Roman" w:cs="Times New Roman"/>
          <w:szCs w:val="24"/>
        </w:rPr>
        <w:t xml:space="preserve"> διάταξη αυτού του νόμου, στον συντελεστή δόμησης μόνο για ακίνητα ιδιοκτησίας ή διαχείρισης της ΓΑΙΑΟΣΕ. Καθορίστηκε, λοιπόν, με την παρούσα </w:t>
      </w:r>
      <w:r>
        <w:rPr>
          <w:rFonts w:eastAsia="Times New Roman" w:cs="Times New Roman"/>
          <w:szCs w:val="24"/>
        </w:rPr>
        <w:t>σ</w:t>
      </w:r>
      <w:r>
        <w:rPr>
          <w:rFonts w:eastAsia="Times New Roman" w:cs="Times New Roman"/>
          <w:szCs w:val="24"/>
        </w:rPr>
        <w:t>ύμβαση στο 1,65% ο συντελεστής δόμησης αντί για το 0,4% που ίσχυε κατά τη δημοσίευση της αρχικής προκήρυξης.</w:t>
      </w:r>
    </w:p>
    <w:p w14:paraId="7E512BF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Έτσι</w:t>
      </w:r>
      <w:r>
        <w:rPr>
          <w:rFonts w:eastAsia="Times New Roman" w:cs="Times New Roman"/>
          <w:szCs w:val="24"/>
        </w:rPr>
        <w:t xml:space="preserve"> τετραπλασιάστηκε στην ουσία η συνολική επιφάνεια εκμετάλλευσης, θα πω εγώ και όχι δόμησης, και έτσι ο </w:t>
      </w:r>
      <w:proofErr w:type="spellStart"/>
      <w:r>
        <w:rPr>
          <w:rFonts w:eastAsia="Times New Roman" w:cs="Times New Roman"/>
          <w:szCs w:val="24"/>
        </w:rPr>
        <w:t>παραχωρησιούχος</w:t>
      </w:r>
      <w:proofErr w:type="spellEnd"/>
      <w:r>
        <w:rPr>
          <w:rFonts w:eastAsia="Times New Roman" w:cs="Times New Roman"/>
          <w:szCs w:val="24"/>
        </w:rPr>
        <w:t xml:space="preserve"> θα μπορεί να εκμεταλλεύεται </w:t>
      </w:r>
      <w:r>
        <w:rPr>
          <w:rFonts w:eastAsia="Times New Roman" w:cs="Times New Roman"/>
          <w:szCs w:val="24"/>
        </w:rPr>
        <w:lastRenderedPageBreak/>
        <w:t>περισσότερα τετραγωνικά με εμπορικό τρόπο. Αντιλαμβάνομαι ότι είναι καθ’ ύψος, ότι είναι νέες οι προδιαγραφές</w:t>
      </w:r>
      <w:r>
        <w:rPr>
          <w:rFonts w:eastAsia="Times New Roman" w:cs="Times New Roman"/>
          <w:szCs w:val="24"/>
        </w:rPr>
        <w:t xml:space="preserve"> οι τεχνικές, τα </w:t>
      </w:r>
      <w:proofErr w:type="spellStart"/>
      <w:r>
        <w:rPr>
          <w:rFonts w:eastAsia="Times New Roman" w:cs="Times New Roman"/>
          <w:szCs w:val="24"/>
        </w:rPr>
        <w:t>κοντέινερς</w:t>
      </w:r>
      <w:proofErr w:type="spellEnd"/>
      <w:r>
        <w:rPr>
          <w:rFonts w:eastAsia="Times New Roman" w:cs="Times New Roman"/>
          <w:szCs w:val="24"/>
        </w:rPr>
        <w:t xml:space="preserve"> έχουν άλλες διαστάσεις από ό,τι πριν από είκοσι χρόνια, αλλά αυτό δεν θα έπρεπε με κάποιον τρόπο να το γνώριζαν όσοι συμμετείχαν στον διαγωνισμό πέραν του </w:t>
      </w:r>
      <w:proofErr w:type="spellStart"/>
      <w:r>
        <w:rPr>
          <w:rFonts w:eastAsia="Times New Roman" w:cs="Times New Roman"/>
          <w:szCs w:val="24"/>
        </w:rPr>
        <w:t>παραχωρησιούχου</w:t>
      </w:r>
      <w:proofErr w:type="spellEnd"/>
      <w:r>
        <w:rPr>
          <w:rFonts w:eastAsia="Times New Roman" w:cs="Times New Roman"/>
          <w:szCs w:val="24"/>
        </w:rPr>
        <w:t>.</w:t>
      </w:r>
    </w:p>
    <w:p w14:paraId="7E512BF9" w14:textId="77777777" w:rsidR="00CD7DD0" w:rsidRDefault="001D7A26">
      <w:pPr>
        <w:spacing w:line="600" w:lineRule="auto"/>
        <w:ind w:firstLine="720"/>
        <w:jc w:val="both"/>
        <w:rPr>
          <w:rFonts w:eastAsia="Times New Roman"/>
          <w:szCs w:val="24"/>
        </w:rPr>
      </w:pPr>
      <w:r>
        <w:rPr>
          <w:rFonts w:eastAsia="Times New Roman"/>
          <w:szCs w:val="24"/>
        </w:rPr>
        <w:t>Επίσης στη νέα τροποποιημένη σύμβαση της ΓΑΙΑΟΣΕ -το συζ</w:t>
      </w:r>
      <w:r>
        <w:rPr>
          <w:rFonts w:eastAsia="Times New Roman"/>
          <w:szCs w:val="24"/>
        </w:rPr>
        <w:t xml:space="preserve">ητήσαμε και στην </w:t>
      </w:r>
      <w:r>
        <w:rPr>
          <w:rFonts w:eastAsia="Times New Roman"/>
          <w:szCs w:val="24"/>
        </w:rPr>
        <w:t>ε</w:t>
      </w:r>
      <w:r>
        <w:rPr>
          <w:rFonts w:eastAsia="Times New Roman"/>
          <w:szCs w:val="24"/>
        </w:rPr>
        <w:t xml:space="preserve">πιτροπή πολύ αναλυτικά είναι η αλήθεια- το άρθρο 16.5.Α που δεν υπήρχε στην αρχική σύμβαση, δίνει τη δυνατότητα στον ανάδοχο να φέρει τα έργα της δεύτερης περιόδου στην πρώτη. Ναι μεν πιο γρήγορα έτσι θα ολοκληρωθούν τα έργα, ναι μεν πιο </w:t>
      </w:r>
      <w:r>
        <w:rPr>
          <w:rFonts w:eastAsia="Times New Roman"/>
          <w:szCs w:val="24"/>
        </w:rPr>
        <w:t xml:space="preserve">γρήγορα θα μπει στη μηχανή και η σειρά των νέων θέσεων εργασίας, αλλά αυτό -είχα αναρωτηθεί και τότε- δεν θα αυξήσει τον δανεισμό της εταιρείας του </w:t>
      </w:r>
      <w:proofErr w:type="spellStart"/>
      <w:r>
        <w:rPr>
          <w:rFonts w:eastAsia="Times New Roman"/>
          <w:szCs w:val="24"/>
        </w:rPr>
        <w:t>παραχωρησιούχου</w:t>
      </w:r>
      <w:proofErr w:type="spellEnd"/>
      <w:r>
        <w:rPr>
          <w:rFonts w:eastAsia="Times New Roman"/>
          <w:szCs w:val="24"/>
        </w:rPr>
        <w:t xml:space="preserve">; Και ο οργανισμός γίνεται με εγγύηση του ελληνικού </w:t>
      </w:r>
      <w:r>
        <w:rPr>
          <w:rFonts w:eastAsia="Times New Roman"/>
          <w:szCs w:val="24"/>
        </w:rPr>
        <w:t>δ</w:t>
      </w:r>
      <w:r>
        <w:rPr>
          <w:rFonts w:eastAsia="Times New Roman"/>
          <w:szCs w:val="24"/>
        </w:rPr>
        <w:t>ημοσίου έναντι αποδυνάμωσης των ιδίων κε</w:t>
      </w:r>
      <w:r>
        <w:rPr>
          <w:rFonts w:eastAsia="Times New Roman"/>
          <w:szCs w:val="24"/>
        </w:rPr>
        <w:t>φαλαίων του ιδιώτη. Γι’ αυτό, λοιπόν, η αρχική δεσμευτική επένδυση εμφανίζεται 36,1 εκατομμύρια ευρώ, αλλά η τελική πέφτει στα 10,8 εκατομμύρια ευρώ.</w:t>
      </w:r>
    </w:p>
    <w:p w14:paraId="7E512BFA" w14:textId="77777777" w:rsidR="00CD7DD0" w:rsidRDefault="001D7A26">
      <w:pPr>
        <w:spacing w:line="600" w:lineRule="auto"/>
        <w:ind w:firstLine="720"/>
        <w:jc w:val="both"/>
        <w:rPr>
          <w:rFonts w:eastAsia="Times New Roman"/>
          <w:szCs w:val="24"/>
        </w:rPr>
      </w:pPr>
      <w:r>
        <w:rPr>
          <w:rFonts w:eastAsia="Times New Roman"/>
          <w:szCs w:val="24"/>
        </w:rPr>
        <w:t>Θέλω επισταμένως να φέρω εδώ στον ορίζοντά μας, στο οπτικό μας πεδίο αυτά που και ο Δήμαρχος Ασπροπύργου ε</w:t>
      </w:r>
      <w:r>
        <w:rPr>
          <w:rFonts w:eastAsia="Times New Roman"/>
          <w:szCs w:val="24"/>
        </w:rPr>
        <w:t xml:space="preserve">ίχε αναφέρει στη συνεδρίαση της </w:t>
      </w:r>
      <w:r>
        <w:rPr>
          <w:rFonts w:eastAsia="Times New Roman"/>
          <w:szCs w:val="24"/>
        </w:rPr>
        <w:t>ε</w:t>
      </w:r>
      <w:r>
        <w:rPr>
          <w:rFonts w:eastAsia="Times New Roman"/>
          <w:szCs w:val="24"/>
        </w:rPr>
        <w:t xml:space="preserve">πιτροπής για τους φορείς. Οι υποδομές εκεί της περιοχής δεν είναι τόσο ικανές για να απορροφήσουν τους κραδασμούς από μια τέτοια επένδυση. Πρακτικά να πούμε ότι ο Ασπρόπυργος μόλις το 1996 απέκτησε </w:t>
      </w:r>
      <w:r>
        <w:rPr>
          <w:rFonts w:eastAsia="Times New Roman"/>
          <w:szCs w:val="24"/>
        </w:rPr>
        <w:t>γ</w:t>
      </w:r>
      <w:r>
        <w:rPr>
          <w:rFonts w:eastAsia="Times New Roman"/>
          <w:szCs w:val="24"/>
        </w:rPr>
        <w:t xml:space="preserve">ενικό </w:t>
      </w:r>
      <w:r>
        <w:rPr>
          <w:rFonts w:eastAsia="Times New Roman"/>
          <w:szCs w:val="24"/>
        </w:rPr>
        <w:t>π</w:t>
      </w:r>
      <w:r>
        <w:rPr>
          <w:rFonts w:eastAsia="Times New Roman"/>
          <w:szCs w:val="24"/>
        </w:rPr>
        <w:t xml:space="preserve">ολεοδομικό </w:t>
      </w:r>
      <w:r>
        <w:rPr>
          <w:rFonts w:eastAsia="Times New Roman"/>
          <w:szCs w:val="24"/>
        </w:rPr>
        <w:t>σ</w:t>
      </w:r>
      <w:r>
        <w:rPr>
          <w:rFonts w:eastAsia="Times New Roman"/>
          <w:szCs w:val="24"/>
        </w:rPr>
        <w:t xml:space="preserve">χέδιο, οπότε πάρα </w:t>
      </w:r>
      <w:r>
        <w:rPr>
          <w:rFonts w:eastAsia="Times New Roman"/>
          <w:szCs w:val="24"/>
        </w:rPr>
        <w:lastRenderedPageBreak/>
        <w:t>πολλές επιχειρήσεις σε αυτό</w:t>
      </w:r>
      <w:r>
        <w:rPr>
          <w:rFonts w:eastAsia="Times New Roman"/>
          <w:szCs w:val="24"/>
        </w:rPr>
        <w:t>ν</w:t>
      </w:r>
      <w:r>
        <w:rPr>
          <w:rFonts w:eastAsia="Times New Roman"/>
          <w:szCs w:val="24"/>
        </w:rPr>
        <w:t xml:space="preserve"> τον χώρο δημιουργήθηκαν διάσπαρτα στον Ασπρόπυργο. Από το 1996 και μετά</w:t>
      </w:r>
      <w:r>
        <w:rPr>
          <w:rFonts w:eastAsia="Times New Roman"/>
          <w:szCs w:val="24"/>
        </w:rPr>
        <w:t>,</w:t>
      </w:r>
      <w:r>
        <w:rPr>
          <w:rFonts w:eastAsia="Times New Roman"/>
          <w:szCs w:val="24"/>
        </w:rPr>
        <w:t xml:space="preserve"> όμως, βόρεια της Αττικής Οδού δημιουργήθηκαν πολλές εταιρείες </w:t>
      </w:r>
      <w:r>
        <w:rPr>
          <w:rFonts w:eastAsia="Times New Roman"/>
          <w:szCs w:val="24"/>
          <w:lang w:val="en-US"/>
        </w:rPr>
        <w:t>logistics</w:t>
      </w:r>
      <w:r>
        <w:rPr>
          <w:rFonts w:eastAsia="Times New Roman"/>
          <w:szCs w:val="24"/>
        </w:rPr>
        <w:t>,</w:t>
      </w:r>
      <w:r w:rsidRPr="00AF67A3">
        <w:rPr>
          <w:rFonts w:eastAsia="Times New Roman"/>
          <w:szCs w:val="24"/>
        </w:rPr>
        <w:t xml:space="preserve"> </w:t>
      </w:r>
      <w:r>
        <w:rPr>
          <w:rFonts w:eastAsia="Times New Roman"/>
          <w:szCs w:val="24"/>
        </w:rPr>
        <w:t>που όμως δεν μπορούν καν να πάρουν άδεια κέντρου αποθήκευσης κα</w:t>
      </w:r>
      <w:r>
        <w:rPr>
          <w:rFonts w:eastAsia="Times New Roman"/>
          <w:szCs w:val="24"/>
        </w:rPr>
        <w:t xml:space="preserve">ι διανομής που είναι απαραίτητη για τη λειτουργία του </w:t>
      </w:r>
      <w:r>
        <w:rPr>
          <w:rFonts w:eastAsia="Times New Roman"/>
          <w:szCs w:val="24"/>
          <w:lang w:val="en-US"/>
        </w:rPr>
        <w:t>logistics</w:t>
      </w:r>
      <w:r w:rsidRPr="00AF67A3">
        <w:rPr>
          <w:rFonts w:eastAsia="Times New Roman"/>
          <w:szCs w:val="24"/>
        </w:rPr>
        <w:t>.</w:t>
      </w:r>
    </w:p>
    <w:p w14:paraId="7E512BFB" w14:textId="77777777" w:rsidR="00CD7DD0" w:rsidRDefault="001D7A26">
      <w:pPr>
        <w:spacing w:line="600" w:lineRule="auto"/>
        <w:ind w:firstLine="720"/>
        <w:jc w:val="both"/>
        <w:rPr>
          <w:rFonts w:eastAsia="Times New Roman"/>
          <w:szCs w:val="24"/>
        </w:rPr>
      </w:pPr>
      <w:r>
        <w:rPr>
          <w:rFonts w:eastAsia="Times New Roman"/>
          <w:szCs w:val="24"/>
        </w:rPr>
        <w:t>Αυτές</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οι επιχειρήσεις που σήμερα λειτουργούν, δεν θα βρεθούν σε δεύτερη μοίρα και σε μειονεκτική θέση έναντι του εμπορευματικού κέντρου; Επί </w:t>
      </w:r>
      <w:proofErr w:type="spellStart"/>
      <w:r>
        <w:rPr>
          <w:rFonts w:eastAsia="Times New Roman"/>
          <w:szCs w:val="24"/>
        </w:rPr>
        <w:t>ίσοις</w:t>
      </w:r>
      <w:proofErr w:type="spellEnd"/>
      <w:r>
        <w:rPr>
          <w:rFonts w:eastAsia="Times New Roman"/>
          <w:szCs w:val="24"/>
        </w:rPr>
        <w:t xml:space="preserve"> </w:t>
      </w:r>
      <w:proofErr w:type="spellStart"/>
      <w:r>
        <w:rPr>
          <w:rFonts w:eastAsia="Times New Roman"/>
          <w:szCs w:val="24"/>
        </w:rPr>
        <w:t>όροις</w:t>
      </w:r>
      <w:proofErr w:type="spellEnd"/>
      <w:r>
        <w:rPr>
          <w:rFonts w:eastAsia="Times New Roman"/>
          <w:szCs w:val="24"/>
        </w:rPr>
        <w:t xml:space="preserve"> κινείται ο ανταγωνισμός ή υπά</w:t>
      </w:r>
      <w:r>
        <w:rPr>
          <w:rFonts w:eastAsia="Times New Roman"/>
          <w:szCs w:val="24"/>
        </w:rPr>
        <w:t>ρχουν δύο κατηγοριών επιχειρήσεις;</w:t>
      </w:r>
    </w:p>
    <w:p w14:paraId="7E512BFC" w14:textId="77777777" w:rsidR="00CD7DD0" w:rsidRDefault="001D7A26">
      <w:pPr>
        <w:spacing w:line="600" w:lineRule="auto"/>
        <w:ind w:firstLine="720"/>
        <w:jc w:val="both"/>
        <w:rPr>
          <w:rFonts w:eastAsia="Times New Roman"/>
          <w:szCs w:val="24"/>
        </w:rPr>
      </w:pPr>
      <w:r>
        <w:rPr>
          <w:rFonts w:eastAsia="Times New Roman"/>
          <w:szCs w:val="24"/>
        </w:rPr>
        <w:t xml:space="preserve">Όσον αφορά τα περιβαλλοντικά προβλήματα, για μένα είναι εξαιρετικά σημαντικό αυτό το ζήτημα. Θα τετραπλασιαστεί η κυκλοφορία των </w:t>
      </w:r>
      <w:proofErr w:type="spellStart"/>
      <w:r>
        <w:rPr>
          <w:rFonts w:eastAsia="Times New Roman"/>
          <w:szCs w:val="24"/>
        </w:rPr>
        <w:t>βαρέων</w:t>
      </w:r>
      <w:proofErr w:type="spellEnd"/>
      <w:r>
        <w:rPr>
          <w:rFonts w:eastAsia="Times New Roman"/>
          <w:szCs w:val="24"/>
        </w:rPr>
        <w:t xml:space="preserve"> οχημάτων. Πού θα πάει όλο αυτό το καυσαέριο; Στην περιοχή. Δεν βλέπω να υπάρχει πρόβλ</w:t>
      </w:r>
      <w:r>
        <w:rPr>
          <w:rFonts w:eastAsia="Times New Roman"/>
          <w:szCs w:val="24"/>
        </w:rPr>
        <w:t xml:space="preserve">εψη για επένδυση στο πράσινο, έτσι ώστε να </w:t>
      </w:r>
      <w:proofErr w:type="spellStart"/>
      <w:r>
        <w:rPr>
          <w:rFonts w:eastAsia="Times New Roman"/>
          <w:szCs w:val="24"/>
        </w:rPr>
        <w:t>απορροφηθούν</w:t>
      </w:r>
      <w:proofErr w:type="spellEnd"/>
      <w:r>
        <w:rPr>
          <w:rFonts w:eastAsia="Times New Roman"/>
          <w:szCs w:val="24"/>
        </w:rPr>
        <w:t xml:space="preserve"> τα αιωρούμενα σωματίδια, το διοξείδιο του άνθρακα και όλες οι υπόλοιπες περιβαλλοντικές επιβαρύνσεις που σαφέστατα θα επιβαρύνουν τους πολίτες της περιοχής. Ανταπόδοση λέει ο Δήμος Ασπροπύργου, ανταπό</w:t>
      </w:r>
      <w:r>
        <w:rPr>
          <w:rFonts w:eastAsia="Times New Roman"/>
          <w:szCs w:val="24"/>
        </w:rPr>
        <w:t xml:space="preserve">δοση ζητάει. Ποιο θα είναι το όφελος όχι κέρδους, αλλά όφελος ως προς τη μείωση της περιβαλλοντικής ζημίας; </w:t>
      </w:r>
    </w:p>
    <w:p w14:paraId="7E512BFD" w14:textId="77777777" w:rsidR="00CD7DD0" w:rsidRDefault="001D7A26">
      <w:pPr>
        <w:spacing w:line="600" w:lineRule="auto"/>
        <w:ind w:firstLine="720"/>
        <w:jc w:val="both"/>
        <w:rPr>
          <w:rFonts w:eastAsia="Times New Roman"/>
          <w:szCs w:val="24"/>
        </w:rPr>
      </w:pPr>
      <w:r>
        <w:rPr>
          <w:rFonts w:eastAsia="Times New Roman"/>
          <w:szCs w:val="24"/>
        </w:rPr>
        <w:t xml:space="preserve">Σε ό,τι αφορά αυτό που ειπώθηκε και από τους προηγούμενους συναδέλφους, δηλαδή τη δυνατότητα εγκατάστασης ανανεώσιμων πηγών ενέργειας για την </w:t>
      </w:r>
      <w:r>
        <w:rPr>
          <w:rFonts w:eastAsia="Times New Roman"/>
          <w:szCs w:val="24"/>
        </w:rPr>
        <w:lastRenderedPageBreak/>
        <w:t>παραγ</w:t>
      </w:r>
      <w:r>
        <w:rPr>
          <w:rFonts w:eastAsia="Times New Roman"/>
          <w:szCs w:val="24"/>
        </w:rPr>
        <w:t>ωγή ηλεκτρικού ρεύματος</w:t>
      </w:r>
      <w:r>
        <w:rPr>
          <w:rFonts w:eastAsia="Times New Roman"/>
          <w:szCs w:val="24"/>
        </w:rPr>
        <w:t>.</w:t>
      </w:r>
      <w:r>
        <w:rPr>
          <w:rFonts w:eastAsia="Times New Roman"/>
          <w:szCs w:val="24"/>
        </w:rPr>
        <w:t xml:space="preserve"> Η ηλεκτρική ενέργεια όπως αναφέρεται στη σύμβαση, δεν θα είναι μόνο για </w:t>
      </w:r>
      <w:proofErr w:type="spellStart"/>
      <w:r>
        <w:rPr>
          <w:rFonts w:eastAsia="Times New Roman"/>
          <w:szCs w:val="24"/>
        </w:rPr>
        <w:t>ιδιοκατανάλωση</w:t>
      </w:r>
      <w:proofErr w:type="spellEnd"/>
      <w:r>
        <w:rPr>
          <w:rFonts w:eastAsia="Times New Roman"/>
          <w:szCs w:val="24"/>
        </w:rPr>
        <w:t>, αλλά και για μεταπώληση, όπως ρητά αναφέρεται στον όρο 2.2 στην παράγραφο 5, που λέει</w:t>
      </w:r>
      <w:r w:rsidRPr="00763DED">
        <w:rPr>
          <w:rFonts w:eastAsia="Times New Roman"/>
          <w:szCs w:val="24"/>
        </w:rPr>
        <w:t>:</w:t>
      </w:r>
      <w:r>
        <w:rPr>
          <w:rFonts w:eastAsia="Times New Roman"/>
          <w:szCs w:val="24"/>
        </w:rPr>
        <w:t xml:space="preserve"> «για την εξυπηρέτηση χρηστών του συγκεκριμένου πάρκου αλ</w:t>
      </w:r>
      <w:r>
        <w:rPr>
          <w:rFonts w:eastAsia="Times New Roman"/>
          <w:szCs w:val="24"/>
        </w:rPr>
        <w:t>λά και την πώληση ηλεκτρικής ενέργειας προς τρίτους».</w:t>
      </w:r>
    </w:p>
    <w:p w14:paraId="7E512BFE" w14:textId="77777777" w:rsidR="00CD7DD0" w:rsidRDefault="001D7A26">
      <w:pPr>
        <w:spacing w:line="600" w:lineRule="auto"/>
        <w:ind w:firstLine="720"/>
        <w:jc w:val="both"/>
        <w:rPr>
          <w:rFonts w:eastAsia="Times New Roman"/>
          <w:szCs w:val="24"/>
        </w:rPr>
      </w:pPr>
      <w:r>
        <w:rPr>
          <w:rFonts w:eastAsia="Times New Roman"/>
          <w:szCs w:val="24"/>
        </w:rPr>
        <w:t xml:space="preserve">Επειδή ακούσαμε να λέει ο Υπουργός στις </w:t>
      </w:r>
      <w:r>
        <w:rPr>
          <w:rFonts w:eastAsia="Times New Roman"/>
          <w:szCs w:val="24"/>
        </w:rPr>
        <w:t>ε</w:t>
      </w:r>
      <w:r>
        <w:rPr>
          <w:rFonts w:eastAsia="Times New Roman"/>
          <w:szCs w:val="24"/>
        </w:rPr>
        <w:t xml:space="preserve">πιτροπές ότι τα </w:t>
      </w:r>
      <w:proofErr w:type="spellStart"/>
      <w:r>
        <w:rPr>
          <w:rFonts w:eastAsia="Times New Roman"/>
          <w:szCs w:val="24"/>
        </w:rPr>
        <w:t>φωτοβολταϊκά</w:t>
      </w:r>
      <w:proofErr w:type="spellEnd"/>
      <w:r>
        <w:rPr>
          <w:rFonts w:eastAsia="Times New Roman"/>
          <w:szCs w:val="24"/>
        </w:rPr>
        <w:t xml:space="preserve"> θα είναι στις στέγες για ιδία χρήση, εδώ προκύπτει ότι θα είναι και για εμπορία, αφού θα μπορούν να μεταπωλούνται αυτά τα αποτελέσμα</w:t>
      </w:r>
      <w:r>
        <w:rPr>
          <w:rFonts w:eastAsia="Times New Roman"/>
          <w:szCs w:val="24"/>
        </w:rPr>
        <w:t>τα ενέργειας σε τρίτους.</w:t>
      </w:r>
    </w:p>
    <w:p w14:paraId="7E512BFF" w14:textId="77777777" w:rsidR="00CD7DD0" w:rsidRDefault="001D7A26">
      <w:pPr>
        <w:spacing w:line="600" w:lineRule="auto"/>
        <w:ind w:firstLine="720"/>
        <w:jc w:val="both"/>
        <w:rPr>
          <w:rFonts w:eastAsia="Times New Roman"/>
          <w:szCs w:val="24"/>
        </w:rPr>
      </w:pPr>
      <w:r>
        <w:rPr>
          <w:rFonts w:eastAsia="Times New Roman"/>
          <w:szCs w:val="24"/>
        </w:rPr>
        <w:t>Τώρα το ίδιο ισχύει και με τις εγκαταστάσεις διαχείρισης υγρών και στερεών αποβλήτων όχι μόνο για τα επιτόπου απόβλητα αλλά γενικότερα και για τρίτους με βάση την ίδια παράγραφο. Οι δυνατότητες αυτές δεν υπήρχαν στην αρχική προκήρυ</w:t>
      </w:r>
      <w:r>
        <w:rPr>
          <w:rFonts w:eastAsia="Times New Roman"/>
          <w:szCs w:val="24"/>
        </w:rPr>
        <w:t>ξη και επομένως το ερώτημα που ανακύπτει είναι</w:t>
      </w:r>
      <w:r>
        <w:rPr>
          <w:rFonts w:eastAsia="Times New Roman"/>
          <w:szCs w:val="24"/>
        </w:rPr>
        <w:t>.</w:t>
      </w:r>
      <w:r>
        <w:rPr>
          <w:rFonts w:eastAsia="Times New Roman"/>
          <w:szCs w:val="24"/>
        </w:rPr>
        <w:t xml:space="preserve"> Δεν θα μπορούσαμε με αυτές τις πρόσθετες παραχωρήσεις να αυξήσουμε και το τίμημα; Ή αν υπήρχαν από την αρχή αυτές οι έξτρα παραχωρήσεις</w:t>
      </w:r>
      <w:r>
        <w:rPr>
          <w:rFonts w:eastAsia="Times New Roman"/>
          <w:szCs w:val="24"/>
        </w:rPr>
        <w:t>,</w:t>
      </w:r>
      <w:r>
        <w:rPr>
          <w:rFonts w:eastAsia="Times New Roman"/>
          <w:szCs w:val="24"/>
        </w:rPr>
        <w:t xml:space="preserve"> μήπως θα δημιουργούσαν ένα πρόσθετο ενδιαφέρον, έτσι ώστε να υπάρχουν π</w:t>
      </w:r>
      <w:r>
        <w:rPr>
          <w:rFonts w:eastAsia="Times New Roman"/>
          <w:szCs w:val="24"/>
        </w:rPr>
        <w:t>ερισσότερες εταιρείες που θα διεκδικούσαν το έργο;</w:t>
      </w:r>
    </w:p>
    <w:p w14:paraId="7E512C00" w14:textId="77777777" w:rsidR="00CD7DD0" w:rsidRDefault="001D7A26">
      <w:pPr>
        <w:spacing w:line="600" w:lineRule="auto"/>
        <w:ind w:firstLine="720"/>
        <w:jc w:val="both"/>
        <w:rPr>
          <w:rFonts w:eastAsia="Times New Roman"/>
          <w:szCs w:val="24"/>
        </w:rPr>
      </w:pPr>
      <w:r>
        <w:rPr>
          <w:rFonts w:eastAsia="Times New Roman"/>
          <w:szCs w:val="24"/>
        </w:rPr>
        <w:lastRenderedPageBreak/>
        <w:t xml:space="preserve">Εν κατακλείδι, εμείς είμαστε θετικοί σε κάθε επένδυση που εξυπηρετεί το δημόσιο συμφέρον και γίνεται με όρους διαφάνειας, αξιοκρατίας και ωφελεί σε μακροχρόνιο και όχι βραχυπρόθεσμο ορίζοντα την κοινωνία, </w:t>
      </w:r>
      <w:r>
        <w:rPr>
          <w:rFonts w:eastAsia="Times New Roman"/>
          <w:szCs w:val="24"/>
        </w:rPr>
        <w:t>την οικονομία ευρύτερα και όχι μόνο στενά της περιοχής.</w:t>
      </w:r>
    </w:p>
    <w:p w14:paraId="7E512C01" w14:textId="77777777" w:rsidR="00CD7DD0" w:rsidRDefault="001D7A26">
      <w:pPr>
        <w:spacing w:line="600" w:lineRule="auto"/>
        <w:ind w:firstLine="720"/>
        <w:jc w:val="both"/>
        <w:rPr>
          <w:rFonts w:eastAsia="Times New Roman"/>
          <w:szCs w:val="24"/>
        </w:rPr>
      </w:pPr>
      <w:r>
        <w:rPr>
          <w:rFonts w:eastAsia="Times New Roman"/>
          <w:szCs w:val="24"/>
        </w:rPr>
        <w:t>Το μεγάλο στοίχημα είναι η προσέλκυση επενδύσεων σε αυτή τη χώρα και για να γίνει αυτό πρέπει να καταπολεμηθεί η γραφειοκρατία, η διαφθορά η μικρή και η μεγάλη και να καθιερώσουμε τη διαφάνεια</w:t>
      </w:r>
      <w:r>
        <w:rPr>
          <w:rFonts w:eastAsia="Times New Roman"/>
          <w:szCs w:val="24"/>
        </w:rPr>
        <w:t>,</w:t>
      </w:r>
      <w:r>
        <w:rPr>
          <w:rFonts w:eastAsia="Times New Roman"/>
          <w:szCs w:val="24"/>
        </w:rPr>
        <w:t xml:space="preserve"> ως το </w:t>
      </w:r>
      <w:r>
        <w:rPr>
          <w:rFonts w:eastAsia="Times New Roman"/>
          <w:szCs w:val="24"/>
        </w:rPr>
        <w:t>διαβατήριο που μπορεί να πάει παντού αυτή τη χώρα, για να μην πληγωνόμαστε όλοι</w:t>
      </w:r>
      <w:r>
        <w:rPr>
          <w:rFonts w:eastAsia="Times New Roman"/>
          <w:szCs w:val="24"/>
        </w:rPr>
        <w:t>,</w:t>
      </w:r>
      <w:r>
        <w:rPr>
          <w:rFonts w:eastAsia="Times New Roman"/>
          <w:szCs w:val="24"/>
        </w:rPr>
        <w:t xml:space="preserve"> όταν βλέπουμε στους διεθνείς δείκτες τη χώρα μας να κατρακυλάει θέσεις στο επενδυτικό κλίμα, στην ικανότητα να προσελκύει ξένους επενδυτές και πια όχι μόνο ξένους, διότι εδώ μ</w:t>
      </w:r>
      <w:r>
        <w:rPr>
          <w:rFonts w:eastAsia="Times New Roman"/>
          <w:szCs w:val="24"/>
        </w:rPr>
        <w:t>παίνει ταφόπλακα σε πάρα πολλούς τομείς της ελληνικής οικονομίας και στους Έλληνες επενδυτές.</w:t>
      </w:r>
    </w:p>
    <w:p w14:paraId="7E512C02" w14:textId="77777777" w:rsidR="00CD7DD0" w:rsidRDefault="001D7A26">
      <w:pPr>
        <w:spacing w:line="600" w:lineRule="auto"/>
        <w:ind w:firstLine="720"/>
        <w:jc w:val="both"/>
        <w:rPr>
          <w:rFonts w:eastAsia="Times New Roman"/>
          <w:szCs w:val="24"/>
        </w:rPr>
      </w:pPr>
      <w:r>
        <w:rPr>
          <w:rFonts w:eastAsia="Times New Roman"/>
          <w:szCs w:val="24"/>
        </w:rPr>
        <w:t xml:space="preserve">Τώρα θέλω να πω δυο λόγια για τις τροπολογίες. Θα ξεκινήσω με την τροπολογία για το Ελληνικό. </w:t>
      </w:r>
    </w:p>
    <w:p w14:paraId="7E512C0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Με αυτή την τροπολογία αντικαθίστανται οι αναφορές στον ν.4062/2012</w:t>
      </w:r>
      <w:r>
        <w:rPr>
          <w:rFonts w:eastAsia="Times New Roman" w:cs="Times New Roman"/>
          <w:szCs w:val="24"/>
        </w:rPr>
        <w:t xml:space="preserve"> με τον ν.4495/2017. Οι αναφορές</w:t>
      </w:r>
      <w:r w:rsidRPr="00655E96">
        <w:rPr>
          <w:rFonts w:eastAsia="Times New Roman" w:cs="Times New Roman"/>
          <w:szCs w:val="24"/>
        </w:rPr>
        <w:t>,</w:t>
      </w:r>
      <w:r>
        <w:rPr>
          <w:rFonts w:eastAsia="Times New Roman" w:cs="Times New Roman"/>
          <w:szCs w:val="24"/>
        </w:rPr>
        <w:t xml:space="preserve"> επίσης</w:t>
      </w:r>
      <w:r w:rsidRPr="00655E96">
        <w:rPr>
          <w:rFonts w:eastAsia="Times New Roman" w:cs="Times New Roman"/>
          <w:szCs w:val="24"/>
        </w:rPr>
        <w:t>,</w:t>
      </w:r>
      <w:r>
        <w:rPr>
          <w:rFonts w:eastAsia="Times New Roman" w:cs="Times New Roman"/>
          <w:szCs w:val="24"/>
        </w:rPr>
        <w:t xml:space="preserve"> σε περιγράμματα κτηρίων και εγκαταστάσεων με περιγράμματα κτηριακών ενοτήτων. Προβλέπεται, επίσης, με αυτή την τροπολογία ενιαία μελέτη περιβαλλοντικών επιπτώσεων</w:t>
      </w:r>
      <w:r w:rsidRPr="00655E96">
        <w:rPr>
          <w:rFonts w:eastAsia="Times New Roman" w:cs="Times New Roman"/>
          <w:szCs w:val="24"/>
        </w:rPr>
        <w:t>,</w:t>
      </w:r>
      <w:r>
        <w:rPr>
          <w:rFonts w:eastAsia="Times New Roman" w:cs="Times New Roman"/>
          <w:szCs w:val="24"/>
        </w:rPr>
        <w:t xml:space="preserve"> η οποία θα λαμβάνει υπ’ </w:t>
      </w:r>
      <w:proofErr w:type="spellStart"/>
      <w:r>
        <w:rPr>
          <w:rFonts w:eastAsia="Times New Roman" w:cs="Times New Roman"/>
          <w:szCs w:val="24"/>
        </w:rPr>
        <w:t>όψιν</w:t>
      </w:r>
      <w:proofErr w:type="spellEnd"/>
      <w:r>
        <w:rPr>
          <w:rFonts w:eastAsia="Times New Roman" w:cs="Times New Roman"/>
          <w:szCs w:val="24"/>
        </w:rPr>
        <w:t xml:space="preserve"> τα συνολικά εκτιμώμεν</w:t>
      </w:r>
      <w:r>
        <w:rPr>
          <w:rFonts w:eastAsia="Times New Roman" w:cs="Times New Roman"/>
          <w:szCs w:val="24"/>
        </w:rPr>
        <w:t>α μεγέθη της δυναμικότητας των έργων ή δραστηριοτήτων</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που εξυπηρετούν το σύνολο του </w:t>
      </w:r>
      <w:r>
        <w:rPr>
          <w:rFonts w:eastAsia="Times New Roman" w:cs="Times New Roman"/>
          <w:szCs w:val="24"/>
        </w:rPr>
        <w:t>μ</w:t>
      </w:r>
      <w:r>
        <w:rPr>
          <w:rFonts w:eastAsia="Times New Roman" w:cs="Times New Roman"/>
          <w:szCs w:val="24"/>
        </w:rPr>
        <w:t xml:space="preserve">ητροπολιτικού </w:t>
      </w:r>
      <w:r>
        <w:rPr>
          <w:rFonts w:eastAsia="Times New Roman" w:cs="Times New Roman"/>
          <w:szCs w:val="24"/>
        </w:rPr>
        <w:t>π</w:t>
      </w:r>
      <w:r>
        <w:rPr>
          <w:rFonts w:eastAsia="Times New Roman" w:cs="Times New Roman"/>
          <w:szCs w:val="24"/>
        </w:rPr>
        <w:t xml:space="preserve">άρκου. Και καταργούνται οι διατάξεις που προέβλεπαν περιβαλλοντικούς όρους για τα επιμέρους έργα και δραστηριότητες. </w:t>
      </w:r>
    </w:p>
    <w:p w14:paraId="7E512C0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Θα σας το πω ξεκάθαρα, εγώ είμαι </w:t>
      </w:r>
      <w:r>
        <w:rPr>
          <w:rFonts w:eastAsia="Times New Roman" w:cs="Times New Roman"/>
          <w:szCs w:val="24"/>
        </w:rPr>
        <w:t xml:space="preserve">θετικός στην απλοποίηση διαδικασιών και στην επιτάχυνση διαδικασιών </w:t>
      </w:r>
      <w:proofErr w:type="spellStart"/>
      <w:r>
        <w:rPr>
          <w:rFonts w:eastAsia="Times New Roman" w:cs="Times New Roman"/>
          <w:szCs w:val="24"/>
        </w:rPr>
        <w:t>αδειοδότησης</w:t>
      </w:r>
      <w:proofErr w:type="spellEnd"/>
      <w:r w:rsidRPr="00655E96">
        <w:rPr>
          <w:rFonts w:eastAsia="Times New Roman" w:cs="Times New Roman"/>
          <w:szCs w:val="24"/>
        </w:rPr>
        <w:t>,</w:t>
      </w:r>
      <w:r>
        <w:rPr>
          <w:rFonts w:eastAsia="Times New Roman" w:cs="Times New Roman"/>
          <w:szCs w:val="24"/>
        </w:rPr>
        <w:t xml:space="preserve"> προκειμένου να προχωρήσει επιτέλους το Ελληνικό. Σας θυμίζω ότι ο κ. </w:t>
      </w:r>
      <w:proofErr w:type="spellStart"/>
      <w:r>
        <w:rPr>
          <w:rFonts w:eastAsia="Times New Roman" w:cs="Times New Roman"/>
          <w:szCs w:val="24"/>
        </w:rPr>
        <w:t>Πιτσιόρλας</w:t>
      </w:r>
      <w:proofErr w:type="spellEnd"/>
      <w:r>
        <w:rPr>
          <w:rFonts w:eastAsia="Times New Roman" w:cs="Times New Roman"/>
          <w:szCs w:val="24"/>
        </w:rPr>
        <w:t xml:space="preserve"> είχε πει</w:t>
      </w:r>
      <w:r w:rsidRPr="00655E96">
        <w:rPr>
          <w:rFonts w:eastAsia="Times New Roman" w:cs="Times New Roman"/>
          <w:szCs w:val="24"/>
        </w:rPr>
        <w:t xml:space="preserve"> </w:t>
      </w:r>
      <w:r>
        <w:rPr>
          <w:rFonts w:eastAsia="Times New Roman" w:cs="Times New Roman"/>
          <w:szCs w:val="24"/>
        </w:rPr>
        <w:t xml:space="preserve">ότι μέσα στον Οκτώβριο, πριν από έναν μήνα στην ουσία -με την ευκαιρία </w:t>
      </w:r>
      <w:r>
        <w:rPr>
          <w:rFonts w:eastAsia="Times New Roman" w:cs="Times New Roman"/>
          <w:szCs w:val="24"/>
        </w:rPr>
        <w:t>να ευχηθώ κ</w:t>
      </w:r>
      <w:r>
        <w:rPr>
          <w:rFonts w:eastAsia="Times New Roman" w:cs="Times New Roman"/>
          <w:szCs w:val="24"/>
        </w:rPr>
        <w:t>αλό</w:t>
      </w:r>
      <w:r>
        <w:rPr>
          <w:rFonts w:eastAsia="Times New Roman" w:cs="Times New Roman"/>
          <w:szCs w:val="24"/>
        </w:rPr>
        <w:t xml:space="preserve"> μήνα, σήμερα έχουμε 1</w:t>
      </w:r>
      <w:r w:rsidRPr="00427129">
        <w:rPr>
          <w:rFonts w:eastAsia="Times New Roman" w:cs="Times New Roman"/>
          <w:szCs w:val="24"/>
          <w:vertAlign w:val="superscript"/>
        </w:rPr>
        <w:t>η</w:t>
      </w:r>
      <w:r>
        <w:rPr>
          <w:rFonts w:eastAsia="Times New Roman" w:cs="Times New Roman"/>
          <w:szCs w:val="24"/>
        </w:rPr>
        <w:t xml:space="preserve"> του μηνός-, θα είχαν μπει οι μπουλντόζες στο Ελληνικό. Δεν το είδαμε αυτό. Έπεσε έξω ο κ. </w:t>
      </w:r>
      <w:proofErr w:type="spellStart"/>
      <w:r>
        <w:rPr>
          <w:rFonts w:eastAsia="Times New Roman" w:cs="Times New Roman"/>
          <w:szCs w:val="24"/>
        </w:rPr>
        <w:t>Πιτσιόρλας</w:t>
      </w:r>
      <w:proofErr w:type="spellEnd"/>
      <w:r>
        <w:rPr>
          <w:rFonts w:eastAsia="Times New Roman" w:cs="Times New Roman"/>
          <w:szCs w:val="24"/>
        </w:rPr>
        <w:t xml:space="preserve">. Από τις διατάξεις αυτής της τροπολογίας, όμως, δεν φαίνεται σε πρώτη ανάγνωση να βάλλεται η νομιμότητα των διαδικασιών. </w:t>
      </w:r>
    </w:p>
    <w:p w14:paraId="7E512C0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Είναι, όμ</w:t>
      </w:r>
      <w:r>
        <w:rPr>
          <w:rFonts w:eastAsia="Times New Roman" w:cs="Times New Roman"/>
          <w:szCs w:val="24"/>
        </w:rPr>
        <w:t xml:space="preserve">ως, απορίας </w:t>
      </w:r>
      <w:proofErr w:type="spellStart"/>
      <w:r>
        <w:rPr>
          <w:rFonts w:eastAsia="Times New Roman" w:cs="Times New Roman"/>
          <w:szCs w:val="24"/>
        </w:rPr>
        <w:t>άξιον</w:t>
      </w:r>
      <w:proofErr w:type="spellEnd"/>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θέλω να το θέσω</w:t>
      </w:r>
      <w:r>
        <w:rPr>
          <w:rFonts w:eastAsia="Times New Roman" w:cs="Times New Roman"/>
          <w:szCs w:val="24"/>
        </w:rPr>
        <w:t>,</w:t>
      </w:r>
      <w:r>
        <w:rPr>
          <w:rFonts w:eastAsia="Times New Roman" w:cs="Times New Roman"/>
          <w:szCs w:val="24"/>
        </w:rPr>
        <w:t xml:space="preserve"> πώς θα αντιμετώπιζε ο ΣΥΡΙΖΑ μία οποιαδήποτε κυβέρνηση</w:t>
      </w:r>
      <w:r w:rsidRPr="00655E96">
        <w:rPr>
          <w:rFonts w:eastAsia="Times New Roman" w:cs="Times New Roman"/>
          <w:szCs w:val="24"/>
        </w:rPr>
        <w:t>,</w:t>
      </w:r>
      <w:r>
        <w:rPr>
          <w:rFonts w:eastAsia="Times New Roman" w:cs="Times New Roman"/>
          <w:szCs w:val="24"/>
        </w:rPr>
        <w:t xml:space="preserve"> εάν έφερνε μία τέτοια τροπολογία για απλοποίηση διαδικασιών μόνο στο Ελληνικό; Σαν να ακούω στα αυτιά μου τις κραυγές προειδοποίησης</w:t>
      </w:r>
      <w:r>
        <w:rPr>
          <w:rFonts w:eastAsia="Times New Roman" w:cs="Times New Roman"/>
          <w:szCs w:val="24"/>
        </w:rPr>
        <w:t>,</w:t>
      </w:r>
      <w:r>
        <w:rPr>
          <w:rFonts w:eastAsia="Times New Roman" w:cs="Times New Roman"/>
          <w:szCs w:val="24"/>
        </w:rPr>
        <w:t xml:space="preserve"> σε βάρος εκείν</w:t>
      </w:r>
      <w:r>
        <w:rPr>
          <w:rFonts w:eastAsia="Times New Roman" w:cs="Times New Roman"/>
          <w:szCs w:val="24"/>
        </w:rPr>
        <w:t xml:space="preserve">ου που θα έφερνε μία τέτοια τροπολογία. Εν πάση </w:t>
      </w:r>
      <w:proofErr w:type="spellStart"/>
      <w:r>
        <w:rPr>
          <w:rFonts w:eastAsia="Times New Roman" w:cs="Times New Roman"/>
          <w:szCs w:val="24"/>
        </w:rPr>
        <w:t>περιπτώσει</w:t>
      </w:r>
      <w:proofErr w:type="spellEnd"/>
      <w:r>
        <w:rPr>
          <w:rFonts w:eastAsia="Times New Roman" w:cs="Times New Roman"/>
          <w:szCs w:val="24"/>
        </w:rPr>
        <w:t>, εμείς βλέπουμε θετικά την τροπολογία.</w:t>
      </w:r>
    </w:p>
    <w:p w14:paraId="7E512C0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Έρχομαι σε ένα άλλο θέμα για το οποίο έχει βγάλει ανακοίνωση και το Τεχνικό Επιμελητήριο Ελλάδος. Ψάχνω να βρω αυτή την τροπολογία</w:t>
      </w:r>
      <w:r>
        <w:rPr>
          <w:rFonts w:eastAsia="Times New Roman" w:cs="Times New Roman"/>
          <w:szCs w:val="24"/>
        </w:rPr>
        <w:t>,</w:t>
      </w:r>
      <w:r>
        <w:rPr>
          <w:rFonts w:eastAsia="Times New Roman" w:cs="Times New Roman"/>
          <w:szCs w:val="24"/>
        </w:rPr>
        <w:t xml:space="preserve"> βάσει της οποίας θα αφαιρε</w:t>
      </w:r>
      <w:r>
        <w:rPr>
          <w:rFonts w:eastAsia="Times New Roman" w:cs="Times New Roman"/>
          <w:szCs w:val="24"/>
        </w:rPr>
        <w:t xml:space="preserve">θεί ο εκπρόσωπος του ΤΕΕ, του Τεχνικού Επιμελητηρίου Ελλάδος, από την </w:t>
      </w:r>
      <w:r>
        <w:rPr>
          <w:rFonts w:eastAsia="Times New Roman" w:cs="Times New Roman"/>
          <w:szCs w:val="24"/>
        </w:rPr>
        <w:lastRenderedPageBreak/>
        <w:t>ε</w:t>
      </w:r>
      <w:r>
        <w:rPr>
          <w:rFonts w:eastAsia="Times New Roman" w:cs="Times New Roman"/>
          <w:szCs w:val="24"/>
        </w:rPr>
        <w:t>πιτροπή που εισηγείται στον αρμόδιο Υπουργό για έγκριση ή μη προσωρινών ή μόνιμων έργων και κατασκευών σε αιγιαλό και παραλία.</w:t>
      </w:r>
    </w:p>
    <w:p w14:paraId="7E512C0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Δεν είναι σε εσάς;</w:t>
      </w:r>
    </w:p>
    <w:p w14:paraId="7E512C08" w14:textId="77777777" w:rsidR="00CD7DD0" w:rsidRDefault="001D7A26">
      <w:pPr>
        <w:spacing w:line="600" w:lineRule="auto"/>
        <w:ind w:firstLine="720"/>
        <w:jc w:val="both"/>
        <w:rPr>
          <w:rFonts w:eastAsia="Times New Roman" w:cs="Times New Roman"/>
          <w:szCs w:val="24"/>
        </w:rPr>
      </w:pPr>
      <w:r w:rsidRPr="00B84E31">
        <w:rPr>
          <w:rFonts w:eastAsia="Times New Roman" w:cs="Times New Roman"/>
          <w:b/>
          <w:szCs w:val="24"/>
        </w:rPr>
        <w:t>ΧΡΗΣΤΟΣ ΣΠΙΡΤΖΗΣ (Υπουργός Υποδομών και</w:t>
      </w:r>
      <w:r w:rsidRPr="00B84E31">
        <w:rPr>
          <w:rFonts w:eastAsia="Times New Roman" w:cs="Times New Roman"/>
          <w:b/>
          <w:szCs w:val="24"/>
        </w:rPr>
        <w:t xml:space="preserve"> Μεταφορών):</w:t>
      </w:r>
      <w:r>
        <w:rPr>
          <w:rFonts w:eastAsia="Times New Roman" w:cs="Times New Roman"/>
          <w:szCs w:val="24"/>
        </w:rPr>
        <w:t xml:space="preserve"> Του Οικονομικών.</w:t>
      </w:r>
    </w:p>
    <w:p w14:paraId="7E512C09" w14:textId="77777777" w:rsidR="00CD7DD0" w:rsidRDefault="001D7A26">
      <w:pPr>
        <w:spacing w:line="600" w:lineRule="auto"/>
        <w:ind w:firstLine="720"/>
        <w:jc w:val="both"/>
        <w:rPr>
          <w:rFonts w:eastAsia="Times New Roman" w:cs="Times New Roman"/>
          <w:szCs w:val="24"/>
        </w:rPr>
      </w:pPr>
      <w:r w:rsidRPr="00B84E31">
        <w:rPr>
          <w:rFonts w:eastAsia="Times New Roman" w:cs="Times New Roman"/>
          <w:b/>
          <w:szCs w:val="24"/>
        </w:rPr>
        <w:t xml:space="preserve">ΓΕΩΡΓΙΟΣ ΑΜΥΡΑΣ: </w:t>
      </w:r>
      <w:r>
        <w:rPr>
          <w:rFonts w:eastAsia="Times New Roman" w:cs="Times New Roman"/>
          <w:szCs w:val="24"/>
        </w:rPr>
        <w:t>Οπότε δεν ξέρουμε εάν έχει γίνει δεκτή ή όχι αυτή η τροπολογία. Πρέπει να το συζητήσουμε.</w:t>
      </w:r>
    </w:p>
    <w:p w14:paraId="7E512C0A"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Θα έρθει να την στηρίξει ο Υπουργός.</w:t>
      </w:r>
    </w:p>
    <w:p w14:paraId="7E512C0B"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Ωραία. Θα τα </w:t>
      </w:r>
      <w:r>
        <w:rPr>
          <w:rFonts w:eastAsia="Times New Roman" w:cs="Times New Roman"/>
          <w:szCs w:val="24"/>
        </w:rPr>
        <w:t>πούμε όταν έρθει.</w:t>
      </w:r>
    </w:p>
    <w:p w14:paraId="7E512C0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Οπότε, αγαπητέ κύριε </w:t>
      </w:r>
      <w:proofErr w:type="spellStart"/>
      <w:r>
        <w:rPr>
          <w:rFonts w:eastAsia="Times New Roman" w:cs="Times New Roman"/>
          <w:szCs w:val="24"/>
        </w:rPr>
        <w:t>Σπίρτζη</w:t>
      </w:r>
      <w:proofErr w:type="spellEnd"/>
      <w:r>
        <w:rPr>
          <w:rFonts w:eastAsia="Times New Roman" w:cs="Times New Roman"/>
          <w:szCs w:val="24"/>
        </w:rPr>
        <w:t>, θέλω να σας πω για το μετρό τώρα. Σας κατέθεσα και ερώτηση χθες. Γιατί από σήμερα εκείνοι που θέλουν να μεταβούν στο αεροδρόμιο «Ελευθέριος Βενιζέλος» ή να πάνε από το «Ελευθέριος Βενιζέλος» στο κέντρο της πό</w:t>
      </w:r>
      <w:r>
        <w:rPr>
          <w:rFonts w:eastAsia="Times New Roman" w:cs="Times New Roman"/>
          <w:szCs w:val="24"/>
        </w:rPr>
        <w:t xml:space="preserve">λης στην Αθήνα, πρέπει να αλλάξουν βαγόνι στον σταθμό της </w:t>
      </w:r>
      <w:proofErr w:type="spellStart"/>
      <w:r>
        <w:rPr>
          <w:rFonts w:eastAsia="Times New Roman" w:cs="Times New Roman"/>
          <w:szCs w:val="24"/>
        </w:rPr>
        <w:t>Δουκίσσης</w:t>
      </w:r>
      <w:proofErr w:type="spellEnd"/>
      <w:r>
        <w:rPr>
          <w:rFonts w:eastAsia="Times New Roman" w:cs="Times New Roman"/>
          <w:szCs w:val="24"/>
        </w:rPr>
        <w:t xml:space="preserve"> Πλακεντίας. Αυτό γίνεται</w:t>
      </w:r>
      <w:r>
        <w:rPr>
          <w:rFonts w:eastAsia="Times New Roman" w:cs="Times New Roman"/>
          <w:szCs w:val="24"/>
        </w:rPr>
        <w:t>,</w:t>
      </w:r>
      <w:r>
        <w:rPr>
          <w:rFonts w:eastAsia="Times New Roman" w:cs="Times New Roman"/>
          <w:szCs w:val="24"/>
        </w:rPr>
        <w:t xml:space="preserve"> γιατί δεν φτάνουν τα </w:t>
      </w:r>
      <w:proofErr w:type="spellStart"/>
      <w:r>
        <w:rPr>
          <w:rFonts w:eastAsia="Times New Roman" w:cs="Times New Roman"/>
          <w:szCs w:val="24"/>
        </w:rPr>
        <w:t>αεροδρομιακά</w:t>
      </w:r>
      <w:proofErr w:type="spellEnd"/>
      <w:r>
        <w:rPr>
          <w:rFonts w:eastAsia="Times New Roman" w:cs="Times New Roman"/>
          <w:szCs w:val="24"/>
        </w:rPr>
        <w:t xml:space="preserve"> -να το πούμε έτσι- βαγόνια καθώς επεκτείνεται το μετρό μέχρι τη Νίκαια. Αυτή είναι η αιτία. Αυτό, όμως, θα γίνει μετά από μήνες.</w:t>
      </w:r>
    </w:p>
    <w:p w14:paraId="7E512C0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Το πρώτο που έχω να ρωτήσω, είναι</w:t>
      </w:r>
      <w:r>
        <w:rPr>
          <w:rFonts w:eastAsia="Times New Roman" w:cs="Times New Roman"/>
          <w:szCs w:val="24"/>
        </w:rPr>
        <w:t xml:space="preserve"> το εξής</w:t>
      </w:r>
      <w:r>
        <w:rPr>
          <w:rFonts w:eastAsia="Times New Roman" w:cs="Times New Roman"/>
          <w:szCs w:val="24"/>
        </w:rPr>
        <w:t xml:space="preserve">: Γιατί κάνουμε από τώρα αυτή την αλλαγή; Δεύτερον, πότε θα πάψει αυτή η ταλαιπωρία; </w:t>
      </w:r>
    </w:p>
    <w:p w14:paraId="7E512C0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Δεν πρέπει να μείνει αυτό το πράγμα για πάντα. Βλέπω και ανθρώπους σοβαρούς που γράφουν στο </w:t>
      </w:r>
      <w:r>
        <w:rPr>
          <w:rFonts w:eastAsia="Times New Roman" w:cs="Times New Roman"/>
          <w:szCs w:val="24"/>
          <w:lang w:val="en-US"/>
        </w:rPr>
        <w:t>Facebook</w:t>
      </w:r>
      <w:r>
        <w:rPr>
          <w:rFonts w:eastAsia="Times New Roman" w:cs="Times New Roman"/>
          <w:szCs w:val="24"/>
        </w:rPr>
        <w:t xml:space="preserve"> με το ονοματεπώνυμό τους τη</w:t>
      </w:r>
      <w:r>
        <w:rPr>
          <w:rFonts w:eastAsia="Times New Roman" w:cs="Times New Roman"/>
          <w:szCs w:val="24"/>
        </w:rPr>
        <w:t>ν εμπειρία τους και το τι αντιμετώπισαν σήμερα στην αλλαγή του βαγονιού, στην μετεπιβίβαση. Δεν υπήρχε στα αγγλικά η αναγγελία. Οι τουρίστες δεν ήξεραν τι να κάνουν. Υπήρχε μόνο μία χάρτινη ανακοίνωση στην κορυφή της κυλιόμενης σκάλας, γιατί έπρεπε να περά</w:t>
      </w:r>
      <w:r>
        <w:rPr>
          <w:rFonts w:eastAsia="Times New Roman" w:cs="Times New Roman"/>
          <w:szCs w:val="24"/>
        </w:rPr>
        <w:t xml:space="preserve">σεις απέναντι για να πάρεις το επόμενο μετρό για Αγία Μαρίνα. </w:t>
      </w:r>
    </w:p>
    <w:p w14:paraId="7E512C0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μην τα πολυλογώ, υπήρχε μεγάλη ταλαιπωρία. Πρέπει η </w:t>
      </w:r>
      <w:r>
        <w:rPr>
          <w:rFonts w:eastAsia="Times New Roman" w:cs="Times New Roman"/>
          <w:szCs w:val="24"/>
        </w:rPr>
        <w:t>«</w:t>
      </w:r>
      <w:r>
        <w:rPr>
          <w:rFonts w:eastAsia="Times New Roman" w:cs="Times New Roman"/>
          <w:szCs w:val="24"/>
        </w:rPr>
        <w:t>Α</w:t>
      </w:r>
      <w:r>
        <w:rPr>
          <w:rFonts w:eastAsia="Times New Roman" w:cs="Times New Roman"/>
          <w:szCs w:val="24"/>
        </w:rPr>
        <w:t>ΤΤΙΚΟ</w:t>
      </w:r>
      <w:r>
        <w:rPr>
          <w:rFonts w:eastAsia="Times New Roman" w:cs="Times New Roman"/>
          <w:szCs w:val="24"/>
        </w:rPr>
        <w:t xml:space="preserve"> Μ</w:t>
      </w:r>
      <w:r>
        <w:rPr>
          <w:rFonts w:eastAsia="Times New Roman" w:cs="Times New Roman"/>
          <w:szCs w:val="24"/>
        </w:rPr>
        <w:t>ΕΤΡΟ»</w:t>
      </w:r>
      <w:r>
        <w:rPr>
          <w:rFonts w:eastAsia="Times New Roman" w:cs="Times New Roman"/>
          <w:szCs w:val="24"/>
        </w:rPr>
        <w:t xml:space="preserve"> να έχει ανθρώπους εκεί και να εξηγούν. Και πολύ σύντομα να επανέλθουμε στο βασικό πλεονέκτημα του μετρό</w:t>
      </w:r>
      <w:r>
        <w:rPr>
          <w:rFonts w:eastAsia="Times New Roman" w:cs="Times New Roman"/>
          <w:szCs w:val="24"/>
        </w:rPr>
        <w:t xml:space="preserve"> της πόλης, ότι μπορείς να πας και να έρθεις από το αεροδρόμιο, είτε είσαι τουρίστας είτε πολίτης της πόλης, χωρίς να αλλάζεις βαγόνι στο μέσον ή προς το τέλος της διαδρομής. </w:t>
      </w:r>
    </w:p>
    <w:p w14:paraId="7E512C1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Αυτά είχα να σας πω. Εμείς προς το παρόν είμαστε στο «</w:t>
      </w:r>
      <w:r>
        <w:rPr>
          <w:rFonts w:eastAsia="Times New Roman" w:cs="Times New Roman"/>
          <w:szCs w:val="24"/>
        </w:rPr>
        <w:t>παρών</w:t>
      </w:r>
      <w:r>
        <w:rPr>
          <w:rFonts w:eastAsia="Times New Roman" w:cs="Times New Roman"/>
          <w:szCs w:val="24"/>
        </w:rPr>
        <w:t xml:space="preserve">». Και θα ακούσω την ομιλία σας και θα είμαι πιο συγκεκριμένος στα άρθρα. </w:t>
      </w:r>
    </w:p>
    <w:p w14:paraId="7E512C1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Ευχαριστώ πολύ.</w:t>
      </w:r>
    </w:p>
    <w:p w14:paraId="7E512C12" w14:textId="77777777" w:rsidR="00CD7DD0" w:rsidRDefault="001D7A26">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Ευχαριστώ και εγώ.</w:t>
      </w:r>
    </w:p>
    <w:p w14:paraId="7E512C13" w14:textId="77777777" w:rsidR="00CD7DD0" w:rsidRDefault="001D7A26">
      <w:pPr>
        <w:spacing w:line="600" w:lineRule="auto"/>
        <w:ind w:firstLine="720"/>
        <w:jc w:val="both"/>
        <w:rPr>
          <w:rFonts w:eastAsia="Times New Roman"/>
          <w:bCs/>
          <w:szCs w:val="24"/>
        </w:rPr>
      </w:pPr>
      <w:r>
        <w:rPr>
          <w:rFonts w:eastAsia="Times New Roman"/>
          <w:bCs/>
          <w:szCs w:val="24"/>
        </w:rPr>
        <w:lastRenderedPageBreak/>
        <w:t>Π</w:t>
      </w:r>
      <w:r>
        <w:rPr>
          <w:rFonts w:eastAsia="Times New Roman"/>
          <w:bCs/>
          <w:szCs w:val="24"/>
        </w:rPr>
        <w:t>ροχωρούμε στον κ. Γεωργιάδη, ειδικό αγορητή της Ένωσης Κεντρώων και Αντιπρόεδρο της Βουλής.</w:t>
      </w:r>
    </w:p>
    <w:p w14:paraId="7E512C14" w14:textId="77777777" w:rsidR="00CD7DD0" w:rsidRDefault="001D7A26">
      <w:pPr>
        <w:spacing w:line="600" w:lineRule="auto"/>
        <w:ind w:firstLine="720"/>
        <w:jc w:val="both"/>
        <w:rPr>
          <w:rFonts w:eastAsia="Times New Roman"/>
          <w:bCs/>
          <w:szCs w:val="24"/>
        </w:rPr>
      </w:pPr>
      <w:r>
        <w:rPr>
          <w:rFonts w:eastAsia="Times New Roman"/>
          <w:bCs/>
          <w:szCs w:val="24"/>
        </w:rPr>
        <w:t>Ορίστε, κύριε Γεω</w:t>
      </w:r>
      <w:r>
        <w:rPr>
          <w:rFonts w:eastAsia="Times New Roman"/>
          <w:bCs/>
          <w:szCs w:val="24"/>
        </w:rPr>
        <w:t>ργιάδη, έχετε τον λόγο.</w:t>
      </w:r>
    </w:p>
    <w:p w14:paraId="7E512C15" w14:textId="77777777" w:rsidR="00CD7DD0" w:rsidRDefault="001D7A26">
      <w:pPr>
        <w:spacing w:line="600" w:lineRule="auto"/>
        <w:ind w:firstLine="720"/>
        <w:jc w:val="both"/>
        <w:rPr>
          <w:rFonts w:eastAsia="Times New Roman"/>
          <w:bCs/>
          <w:szCs w:val="24"/>
        </w:rPr>
      </w:pPr>
      <w:r w:rsidRPr="002B04D7">
        <w:rPr>
          <w:rFonts w:eastAsia="Times New Roman"/>
          <w:b/>
          <w:bCs/>
          <w:szCs w:val="24"/>
        </w:rPr>
        <w:t>ΜΑΡΙΟΣ ΓΕΩΡΓΙΑΔΗΣ (Θ΄ Αντιπρόεδρος της Βουλής):</w:t>
      </w:r>
      <w:r>
        <w:rPr>
          <w:rFonts w:eastAsia="Times New Roman"/>
          <w:bCs/>
          <w:szCs w:val="24"/>
        </w:rPr>
        <w:t xml:space="preserve"> Ευχαριστώ πολύ, κύριε Πρόεδρε.</w:t>
      </w:r>
    </w:p>
    <w:p w14:paraId="7E512C16" w14:textId="77777777" w:rsidR="00CD7DD0" w:rsidRDefault="001D7A26">
      <w:pPr>
        <w:spacing w:line="600" w:lineRule="auto"/>
        <w:ind w:firstLine="720"/>
        <w:jc w:val="both"/>
        <w:rPr>
          <w:rFonts w:eastAsia="Times New Roman"/>
          <w:bCs/>
          <w:szCs w:val="24"/>
        </w:rPr>
      </w:pPr>
      <w:r>
        <w:rPr>
          <w:rFonts w:eastAsia="Times New Roman"/>
          <w:bCs/>
          <w:szCs w:val="24"/>
        </w:rPr>
        <w:t>Θα μου επιτρέψετε να κάνω μία αναφορά πριν ξεκινήσω την ομιλία μου, γιατί εμείς ως Ένωση Κεντρώων τιμούμε τα πενήντα χρόνια από τον θάνατο του Γεωργίου Π</w:t>
      </w:r>
      <w:r>
        <w:rPr>
          <w:rFonts w:eastAsia="Times New Roman"/>
          <w:bCs/>
          <w:szCs w:val="24"/>
        </w:rPr>
        <w:t>απανδρέου, που σαν σήμερα έφυγε από την ζωή. Ήταν ο άνθρωπος που ίδρυσε το κόμμα το οποίο εκπροσωπούμε εμείς αυτήν την στιγμή στην ελληνική Βουλή και ήταν ένας άνθρωπος που έχει μείνει στην ιστορία για τον ανένδοτο αγώνα του, για το πόσο δημοκράτης ήταν κα</w:t>
      </w:r>
      <w:r>
        <w:rPr>
          <w:rFonts w:eastAsia="Times New Roman"/>
          <w:bCs/>
          <w:szCs w:val="24"/>
        </w:rPr>
        <w:t>ι πόσο πολύ ενδιαφερόταν για την Ελλάδα, τη χώρα του και τους συμπολίτες του.</w:t>
      </w:r>
    </w:p>
    <w:p w14:paraId="7E512C17" w14:textId="77777777" w:rsidR="00CD7DD0" w:rsidRDefault="001D7A26">
      <w:pPr>
        <w:spacing w:line="600" w:lineRule="auto"/>
        <w:ind w:firstLine="720"/>
        <w:jc w:val="both"/>
        <w:rPr>
          <w:rFonts w:eastAsia="Times New Roman" w:cs="Times New Roman"/>
          <w:szCs w:val="24"/>
        </w:rPr>
      </w:pPr>
      <w:r>
        <w:rPr>
          <w:rFonts w:eastAsia="Times New Roman"/>
          <w:bCs/>
          <w:szCs w:val="24"/>
        </w:rPr>
        <w:t>Κυρίες και κύριοι Βουλευτές, είναι αλήθεια ότι κατά τη διάρκεια της συζήτησης του σχεδίου νόμου το μοναδικό στο οποίο συμφωνήσαμε όλοι, Κυβέρνηση και Αντιπολίτευση, είναι η αναγκ</w:t>
      </w:r>
      <w:r>
        <w:rPr>
          <w:rFonts w:eastAsia="Times New Roman"/>
          <w:bCs/>
          <w:szCs w:val="24"/>
        </w:rPr>
        <w:t>αιότητα της ολοκλήρωσης αυτού του έργου, το οποίο είναι και ένα αίτημα φορέων και της κοινωνίας εδώ και τουλάχιστον τέσσερις δεκαετίες.</w:t>
      </w:r>
    </w:p>
    <w:p w14:paraId="7E512C18" w14:textId="77777777" w:rsidR="00CD7DD0" w:rsidRDefault="001D7A26">
      <w:pPr>
        <w:spacing w:line="600" w:lineRule="auto"/>
        <w:jc w:val="both"/>
        <w:rPr>
          <w:rFonts w:eastAsia="Times New Roman" w:cs="Times New Roman"/>
          <w:szCs w:val="24"/>
        </w:rPr>
      </w:pPr>
      <w:r>
        <w:rPr>
          <w:rFonts w:eastAsia="Times New Roman" w:cs="Times New Roman"/>
          <w:szCs w:val="24"/>
        </w:rPr>
        <w:t xml:space="preserve">Και αυτό γιατί με την ολοκλήρωση του εν λόγω έργου θα καταστεί σημαντικότατος εταίρος στον κλάδο των μεταφορών και των </w:t>
      </w:r>
      <w:r>
        <w:rPr>
          <w:rFonts w:eastAsia="Times New Roman" w:cs="Times New Roman"/>
          <w:szCs w:val="24"/>
          <w:lang w:val="en-US"/>
        </w:rPr>
        <w:t>l</w:t>
      </w:r>
      <w:r>
        <w:rPr>
          <w:rFonts w:eastAsia="Times New Roman" w:cs="Times New Roman"/>
          <w:szCs w:val="24"/>
          <w:lang w:val="en-US"/>
        </w:rPr>
        <w:t>ogistics</w:t>
      </w:r>
      <w:r>
        <w:rPr>
          <w:rFonts w:eastAsia="Times New Roman" w:cs="Times New Roman"/>
          <w:szCs w:val="24"/>
        </w:rPr>
        <w:t xml:space="preserve">. </w:t>
      </w:r>
    </w:p>
    <w:p w14:paraId="7E512C1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Πρόκειται σαφώς για ένα έργο στρατηγικής σημασίας με πολλαπλές αναπτυξιακές προοπτικές, που ξεπερνά σαφέστατα και τα σύνορα της χώρας και το οποίο θα συμβάλει στην αύξηση των μεταφερόμενων με τον σιδηρόδρομο εμπορευματικών φορτίων και την ανάδει</w:t>
      </w:r>
      <w:r>
        <w:rPr>
          <w:rFonts w:eastAsia="Times New Roman" w:cs="Times New Roman"/>
          <w:szCs w:val="24"/>
        </w:rPr>
        <w:t>ξη, βέβαια, της Ελλάδος σε ισχυρό παράγοντα της εφοδιαστικής αλυσίδας και σε μια κύρια πύλη διακίνησης εμπορευμάτων προς την υπόλοιπη Ευρώπη.</w:t>
      </w:r>
    </w:p>
    <w:p w14:paraId="7E512C1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Πέρα από την παροχή αυτή που συζητάμε, των αναβαθμισμένων υπηρεσιών, πρέπει να λάβουμε υπ’ </w:t>
      </w:r>
      <w:proofErr w:type="spellStart"/>
      <w:r>
        <w:rPr>
          <w:rFonts w:eastAsia="Times New Roman" w:cs="Times New Roman"/>
          <w:szCs w:val="24"/>
        </w:rPr>
        <w:t>όψιν</w:t>
      </w:r>
      <w:proofErr w:type="spellEnd"/>
      <w:r>
        <w:rPr>
          <w:rFonts w:eastAsia="Times New Roman" w:cs="Times New Roman"/>
          <w:szCs w:val="24"/>
        </w:rPr>
        <w:t xml:space="preserve"> μας και τα εξής θε</w:t>
      </w:r>
      <w:r>
        <w:rPr>
          <w:rFonts w:eastAsia="Times New Roman" w:cs="Times New Roman"/>
          <w:szCs w:val="24"/>
        </w:rPr>
        <w:t xml:space="preserve">τικά, και μετά θα περάσω στα αρνητικά. </w:t>
      </w:r>
    </w:p>
    <w:p w14:paraId="7E512C1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Το θετικό είναι ότι τουλάχιστον τρεις χιλιάδες θέσεις εργασίας, όπως έχει αναφερθεί από όλους, αναμένεται να ανοίξουν. Θα έχουμε και μία μείωση του κόστους της μεταφοράς, το οποίο σημαίνει ότι εκ των πραγμάτων θα μει</w:t>
      </w:r>
      <w:r>
        <w:rPr>
          <w:rFonts w:eastAsia="Times New Roman" w:cs="Times New Roman"/>
          <w:szCs w:val="24"/>
        </w:rPr>
        <w:t>ωθεί και το κόστος του τελικού προϊόντος, άρα στο τέλος θα επωφεληθούν οι τελικοί καταναλωτές, αλλά και γενικότερα θα υπάρχει και μία ενίσχυση ανταγωνιστικότητας της οικονομίας μας.</w:t>
      </w:r>
    </w:p>
    <w:p w14:paraId="7E512C1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Και σαφέστατα άλλο ένα θετικό είναι η αναβάθμιση του </w:t>
      </w:r>
      <w:proofErr w:type="spellStart"/>
      <w:r>
        <w:rPr>
          <w:rFonts w:eastAsia="Times New Roman" w:cs="Times New Roman"/>
          <w:szCs w:val="24"/>
        </w:rPr>
        <w:t>Θριάσιου</w:t>
      </w:r>
      <w:proofErr w:type="spellEnd"/>
      <w:r>
        <w:rPr>
          <w:rFonts w:eastAsia="Times New Roman" w:cs="Times New Roman"/>
          <w:szCs w:val="24"/>
        </w:rPr>
        <w:t xml:space="preserve"> Πεδίου, αλλά</w:t>
      </w:r>
      <w:r>
        <w:rPr>
          <w:rFonts w:eastAsia="Times New Roman" w:cs="Times New Roman"/>
          <w:szCs w:val="24"/>
        </w:rPr>
        <w:t xml:space="preserve"> και της ευρύτερης περιοχής, με όλη την υπεραξία που θα της προσδώσει. </w:t>
      </w:r>
    </w:p>
    <w:p w14:paraId="7E512C1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Το σημερινό σχέδιο νόμου όμως, κύριε Υπουργέ, θυμίζει το αντίστοιχο με τα </w:t>
      </w:r>
      <w:proofErr w:type="spellStart"/>
      <w:r>
        <w:rPr>
          <w:rFonts w:eastAsia="Times New Roman" w:cs="Times New Roman"/>
          <w:szCs w:val="24"/>
        </w:rPr>
        <w:t>υδατοδρόμια</w:t>
      </w:r>
      <w:proofErr w:type="spellEnd"/>
      <w:r>
        <w:rPr>
          <w:rFonts w:eastAsia="Times New Roman" w:cs="Times New Roman"/>
          <w:szCs w:val="24"/>
        </w:rPr>
        <w:t xml:space="preserve">, το οποίο ψηφίστηκε πριν από λίγες εβδομάδες εδώ, στην </w:t>
      </w:r>
      <w:r>
        <w:rPr>
          <w:rFonts w:eastAsia="Times New Roman" w:cs="Times New Roman"/>
          <w:szCs w:val="24"/>
        </w:rPr>
        <w:t xml:space="preserve">ελληνική </w:t>
      </w:r>
      <w:r>
        <w:rPr>
          <w:rFonts w:eastAsia="Times New Roman" w:cs="Times New Roman"/>
          <w:szCs w:val="24"/>
        </w:rPr>
        <w:lastRenderedPageBreak/>
        <w:t>Βουλή. Αυτό έχει να κάνει με την τ</w:t>
      </w:r>
      <w:r>
        <w:rPr>
          <w:rFonts w:eastAsia="Times New Roman" w:cs="Times New Roman"/>
          <w:szCs w:val="24"/>
        </w:rPr>
        <w:t xml:space="preserve">αχύτητα με την οποία λειτουργεί η Κυβέρνηση ΣΥΡΙΖΑΝΕΛ. Θυμίζω ότι η σημερινή Κυβέρνηση είναι αυτή που το 2016 με την προώθηση ενός νομοθετικού πλαισίου για τα </w:t>
      </w:r>
      <w:proofErr w:type="spellStart"/>
      <w:r>
        <w:rPr>
          <w:rFonts w:eastAsia="Times New Roman" w:cs="Times New Roman"/>
          <w:szCs w:val="24"/>
        </w:rPr>
        <w:t>υδατοδρόμια</w:t>
      </w:r>
      <w:proofErr w:type="spellEnd"/>
      <w:r>
        <w:rPr>
          <w:rFonts w:eastAsia="Times New Roman" w:cs="Times New Roman"/>
          <w:szCs w:val="24"/>
        </w:rPr>
        <w:t xml:space="preserve"> φώναζε με τυμπανοκρουσίες, αλλά είχε υπαναχωρήσει τότε. Χάσαμε δύο χρόνια και ξεκινήσ</w:t>
      </w:r>
      <w:r>
        <w:rPr>
          <w:rFonts w:eastAsia="Times New Roman" w:cs="Times New Roman"/>
          <w:szCs w:val="24"/>
        </w:rPr>
        <w:t xml:space="preserve">αμε τον προηγούμενο Σεπτέμβριο από το μηδέν, ενώ θα μπορούσε ήδη να έχει ολοκληρωθεί ένα μεγάλο μέρος του έργου και θα μπορούσε να καλύψει μία αρκετά σημαντική εμβέλεια των σχετικών συγκοινωνιακών αναγκών της χώρας. </w:t>
      </w:r>
    </w:p>
    <w:p w14:paraId="7E512C1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Κάτι αντίστοιχο συμβαίνει και τώρα με τ</w:t>
      </w:r>
      <w:r>
        <w:rPr>
          <w:rFonts w:eastAsia="Times New Roman" w:cs="Times New Roman"/>
          <w:szCs w:val="24"/>
        </w:rPr>
        <w:t xml:space="preserve">η δημιουργία της επένδυσης στο </w:t>
      </w:r>
      <w:proofErr w:type="spellStart"/>
      <w:r>
        <w:rPr>
          <w:rFonts w:eastAsia="Times New Roman" w:cs="Times New Roman"/>
          <w:szCs w:val="24"/>
        </w:rPr>
        <w:t>Θριάσιο</w:t>
      </w:r>
      <w:proofErr w:type="spellEnd"/>
      <w:r>
        <w:rPr>
          <w:rFonts w:eastAsia="Times New Roman" w:cs="Times New Roman"/>
          <w:szCs w:val="24"/>
        </w:rPr>
        <w:t xml:space="preserve"> Πεδίο. Με δεδομένο ότι έχουν προηγηθεί στο παρελθόν τέσσερις διαγωνιστικές διαδικασίες, δηλαδή οι απαιτήσεις και οι δυσκολίες του έργου είναι γνωστές, δεν δικαιολογείται αυτή η τρίχρονη καθυστέρηση την οποία βλέπουμε </w:t>
      </w:r>
      <w:r>
        <w:rPr>
          <w:rFonts w:eastAsia="Times New Roman" w:cs="Times New Roman"/>
          <w:szCs w:val="24"/>
        </w:rPr>
        <w:t>να υπάρχει και ούτε η υπαναχώρηση από παλαιότερες θέσεις και συμβατικούς όρους.</w:t>
      </w:r>
    </w:p>
    <w:p w14:paraId="7E512C1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Παρά το ότι παραχωρείται πραγματικά ένα φιλέτο, στη σύμβαση την οποία η Κυβέρνηση κατέληξε και υπέγραψε δυστυχώς υπερτερούν τα αρνητικά έναντι των θετικών. Και ποια είναι τα αρ</w:t>
      </w:r>
      <w:r>
        <w:rPr>
          <w:rFonts w:eastAsia="Times New Roman" w:cs="Times New Roman"/>
          <w:szCs w:val="24"/>
        </w:rPr>
        <w:t>νητικά; Μπορεί να είναι θετικό για τον επενδυτή η πολύ μεγάλη διάρκεια των εξήντα ετών της σύμβασης, αυτό όμως μπορεί να δημιουργεί και πολλές κωλυσιεργίες στην ολοκλήρωση και στην εκμετάλλευση του εν λόγω έργου.</w:t>
      </w:r>
    </w:p>
    <w:p w14:paraId="7E512C2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Το δεύτερο είναι ότι υπάρχει πάρα πολύ σημα</w:t>
      </w:r>
      <w:r>
        <w:rPr>
          <w:rFonts w:eastAsia="Times New Roman" w:cs="Times New Roman"/>
          <w:szCs w:val="24"/>
        </w:rPr>
        <w:t xml:space="preserve">ντική διαφοροποίηση στην τελική σύμβαση σε σχέση με τους όρους της προκήρυξης και αυτό έχει αναφερθεί από πολλούς συναδέλφους κατά τη διάρκεια των </w:t>
      </w:r>
      <w:r>
        <w:rPr>
          <w:rFonts w:eastAsia="Times New Roman" w:cs="Times New Roman"/>
          <w:szCs w:val="24"/>
        </w:rPr>
        <w:t xml:space="preserve">επιτροπών </w:t>
      </w:r>
      <w:r>
        <w:rPr>
          <w:rFonts w:eastAsia="Times New Roman" w:cs="Times New Roman"/>
          <w:szCs w:val="24"/>
        </w:rPr>
        <w:t>και δεν θα αναφερθώ σε συγκεκριμένα παραδείγματα αυτήν τη στιγμή.</w:t>
      </w:r>
    </w:p>
    <w:p w14:paraId="7E512C2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Τρίτο αρνητικό είναι οι απαράδεκτ</w:t>
      </w:r>
      <w:r>
        <w:rPr>
          <w:rFonts w:eastAsia="Times New Roman" w:cs="Times New Roman"/>
          <w:szCs w:val="24"/>
        </w:rPr>
        <w:t>ες, κατά την Ένωση Κεντρώων, διευκολύνσεις, όπως η αύξηση του συντελεστή δόμησης. Η κοινοπραξία μπορεί να κατασκευάσει πολλαπλάσια τετραγωνικά μέτρα σε αποθήκες, σε γραφεία, ακόμη και αθλητικές εγκαταστάσεις θα μπορούσε να κάνει και να εκμεταλλευτεί όλα τα</w:t>
      </w:r>
      <w:r>
        <w:rPr>
          <w:rFonts w:eastAsia="Times New Roman" w:cs="Times New Roman"/>
          <w:szCs w:val="24"/>
        </w:rPr>
        <w:t xml:space="preserve"> έσοδα υπέρ της. Υπάρχει μια δημιουργία ενός ευνοϊκού πολεοδομικού, περιβαλλοντικού και </w:t>
      </w:r>
      <w:proofErr w:type="spellStart"/>
      <w:r>
        <w:rPr>
          <w:rFonts w:eastAsia="Times New Roman" w:cs="Times New Roman"/>
          <w:szCs w:val="24"/>
        </w:rPr>
        <w:t>αδειοδοτικού</w:t>
      </w:r>
      <w:proofErr w:type="spellEnd"/>
      <w:r>
        <w:rPr>
          <w:rFonts w:eastAsia="Times New Roman" w:cs="Times New Roman"/>
          <w:szCs w:val="24"/>
        </w:rPr>
        <w:t xml:space="preserve"> καθεστώτος,</w:t>
      </w:r>
      <w:r w:rsidRPr="009306E1">
        <w:rPr>
          <w:rFonts w:eastAsia="Times New Roman" w:cs="Times New Roman"/>
          <w:szCs w:val="24"/>
        </w:rPr>
        <w:t xml:space="preserve"> </w:t>
      </w:r>
      <w:r>
        <w:rPr>
          <w:rFonts w:eastAsia="Times New Roman" w:cs="Times New Roman"/>
          <w:szCs w:val="24"/>
        </w:rPr>
        <w:t xml:space="preserve">η οποία είναι προς όφελος του αναδόχου. </w:t>
      </w:r>
    </w:p>
    <w:p w14:paraId="7E512C2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Επίσης παρά πολύ σημαντικό είναι η μη καταβολή των ανταποδοτικών τελών, το οποίο θα αφαιρέσει πόρους από την Τοπική Αυτοδιοίκηση. Στους δήμους στους οποίους οι κάτοικοι θα ταλαιπωρηθούν κατά τη διάρκεια της κατασκευής του έργου καταλαβαίνετε ότι αυτό θα εί</w:t>
      </w:r>
      <w:r>
        <w:rPr>
          <w:rFonts w:eastAsia="Times New Roman" w:cs="Times New Roman"/>
          <w:szCs w:val="24"/>
        </w:rPr>
        <w:t xml:space="preserve">ναι περαιτέρω αρνητικό. </w:t>
      </w:r>
    </w:p>
    <w:p w14:paraId="7E512C2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Επιπροσθέτως δίνετε την παροχή του δικαιώματος στον ανάδοχο για παραγωγή και εμπορία ηλεκτρικού ρεύματος, λειτουργία που οπωσδήποτε θα προσφέρει πρόσθετα έσοδα χωρίς κα</w:t>
      </w:r>
      <w:r>
        <w:rPr>
          <w:rFonts w:eastAsia="Times New Roman" w:cs="Times New Roman"/>
          <w:szCs w:val="24"/>
        </w:rPr>
        <w:t>μ</w:t>
      </w:r>
      <w:r>
        <w:rPr>
          <w:rFonts w:eastAsia="Times New Roman" w:cs="Times New Roman"/>
          <w:szCs w:val="24"/>
        </w:rPr>
        <w:t>μία ανταπόδοση και κα</w:t>
      </w:r>
      <w:r>
        <w:rPr>
          <w:rFonts w:eastAsia="Times New Roman" w:cs="Times New Roman"/>
          <w:szCs w:val="24"/>
        </w:rPr>
        <w:t>μ</w:t>
      </w:r>
      <w:r>
        <w:rPr>
          <w:rFonts w:eastAsia="Times New Roman" w:cs="Times New Roman"/>
          <w:szCs w:val="24"/>
        </w:rPr>
        <w:t>μία υποχρέωση.</w:t>
      </w:r>
    </w:p>
    <w:p w14:paraId="7E512C2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Τέταρτο αρνητικό είναι το</w:t>
      </w:r>
      <w:r>
        <w:rPr>
          <w:rFonts w:eastAsia="Times New Roman" w:cs="Times New Roman"/>
          <w:szCs w:val="24"/>
        </w:rPr>
        <w:t xml:space="preserve"> πάρα πολύ χαμηλό τίμημα, το οποίο συμφωνείται για την ολοκλήρωση αυτής της επένδυσης, και σε αυτό συμφωνεί σύσσωμη η </w:t>
      </w:r>
      <w:r>
        <w:rPr>
          <w:rFonts w:eastAsia="Times New Roman" w:cs="Times New Roman"/>
          <w:szCs w:val="24"/>
        </w:rPr>
        <w:t>Αντιπολίτευση</w:t>
      </w:r>
      <w:r>
        <w:rPr>
          <w:rFonts w:eastAsia="Times New Roman" w:cs="Times New Roman"/>
          <w:szCs w:val="24"/>
        </w:rPr>
        <w:t>. Και θα είμαι συγκεκριμένος: Εφάπαξ αντάλλαγμα 10 εκατομμυρίων ευρώ. Ετήσια καταβολή του ποσοστού 2,51% των εσόδων ή τουλάχι</w:t>
      </w:r>
      <w:r>
        <w:rPr>
          <w:rFonts w:eastAsia="Times New Roman" w:cs="Times New Roman"/>
          <w:szCs w:val="24"/>
        </w:rPr>
        <w:t>στον 350.000 ευρώ ανά έτος για τα επόμενα εξήντα έτη μάς κάνει 21 εκατομμύρια, άρα το άθροισμα μέχρι στιγμής είναι 31 εκατομμύρια, και έχετε και 36 εκατομμύρια, τα οποία είναι η δεσμευτική επένδυση, όπως χαρακτηριστικά ονομάζεται, εντός περιόδου Τ1 των πρώ</w:t>
      </w:r>
      <w:r>
        <w:rPr>
          <w:rFonts w:eastAsia="Times New Roman" w:cs="Times New Roman"/>
          <w:szCs w:val="24"/>
        </w:rPr>
        <w:t xml:space="preserve">των δυο ετών, που όλα αυτά σημαίνουν συνολικά 67 εκατομμύρια ευρώ. Τα υπόλοιπα 155 εκατομμύρια, που γράφονται για δεσμευτική προσφορά, προφανώς και είναι δάνεια με εγγυητή το ελληνικό </w:t>
      </w:r>
      <w:r>
        <w:rPr>
          <w:rFonts w:eastAsia="Times New Roman" w:cs="Times New Roman"/>
          <w:szCs w:val="24"/>
        </w:rPr>
        <w:t>δημόσιο</w:t>
      </w:r>
      <w:r>
        <w:rPr>
          <w:rFonts w:eastAsia="Times New Roman" w:cs="Times New Roman"/>
          <w:szCs w:val="24"/>
        </w:rPr>
        <w:t xml:space="preserve">, δηλαδή τον ελληνικό λαό. </w:t>
      </w:r>
    </w:p>
    <w:p w14:paraId="7E512C2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Άρα, είναι ιδιαίτερα χαμηλό το τίμημα</w:t>
      </w:r>
      <w:r>
        <w:rPr>
          <w:rFonts w:eastAsia="Times New Roman" w:cs="Times New Roman"/>
          <w:szCs w:val="24"/>
        </w:rPr>
        <w:t xml:space="preserve"> και σίγουρα πολύ χαμηλότερο από αυτό που είχατε ανακοινώσει, κύριε Υπουργέ, τρία χρόνια νωρίτερα στις 20 Νοεμβρίου 2015, όπου σε σχετική ανακοίνωσή σας λέγατε ότι δρομολογείτε την ανάπτυξη του </w:t>
      </w:r>
      <w:r>
        <w:rPr>
          <w:rFonts w:eastAsia="Times New Roman" w:cs="Times New Roman"/>
          <w:szCs w:val="24"/>
        </w:rPr>
        <w:t>εμπορευματικού κέντρου</w:t>
      </w:r>
      <w:r>
        <w:rPr>
          <w:rFonts w:eastAsia="Times New Roman" w:cs="Times New Roman"/>
          <w:szCs w:val="24"/>
        </w:rPr>
        <w:t xml:space="preserve"> </w:t>
      </w:r>
      <w:proofErr w:type="spellStart"/>
      <w:r>
        <w:rPr>
          <w:rFonts w:eastAsia="Times New Roman" w:cs="Times New Roman"/>
          <w:szCs w:val="24"/>
        </w:rPr>
        <w:t>Θριασίου</w:t>
      </w:r>
      <w:proofErr w:type="spellEnd"/>
      <w:r>
        <w:rPr>
          <w:rFonts w:eastAsia="Times New Roman" w:cs="Times New Roman"/>
          <w:szCs w:val="24"/>
        </w:rPr>
        <w:t xml:space="preserve"> Πεδίου με μια επένδυση, η οποία θα υπερβαίνει τα 250 εκατομμύρια ευρώ. </w:t>
      </w:r>
    </w:p>
    <w:p w14:paraId="7E512C2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Είχα καταθέσει τη σχετική ανακοίνωση στην </w:t>
      </w:r>
      <w:r>
        <w:rPr>
          <w:rFonts w:eastAsia="Times New Roman" w:cs="Times New Roman"/>
          <w:szCs w:val="24"/>
        </w:rPr>
        <w:t>επιτροπή</w:t>
      </w:r>
      <w:r>
        <w:rPr>
          <w:rFonts w:eastAsia="Times New Roman" w:cs="Times New Roman"/>
          <w:szCs w:val="24"/>
        </w:rPr>
        <w:t>, το καταθέτω και στην Ολομέλεια, για να είναι στη διάθεση όλων των συναδέλφων.</w:t>
      </w:r>
    </w:p>
    <w:p w14:paraId="7E512C27" w14:textId="77777777" w:rsidR="00CD7DD0" w:rsidRDefault="001D7A26">
      <w:pPr>
        <w:tabs>
          <w:tab w:val="left" w:pos="1800"/>
        </w:tabs>
        <w:spacing w:line="600" w:lineRule="auto"/>
        <w:ind w:firstLine="720"/>
        <w:jc w:val="both"/>
        <w:rPr>
          <w:rFonts w:eastAsia="Times New Roman" w:cs="Times New Roman"/>
          <w:color w:val="FF0000"/>
          <w:szCs w:val="24"/>
        </w:rPr>
      </w:pPr>
      <w:r>
        <w:rPr>
          <w:rFonts w:eastAsia="Times New Roman" w:cs="Times New Roman"/>
        </w:rPr>
        <w:lastRenderedPageBreak/>
        <w:t>(</w:t>
      </w:r>
      <w:r w:rsidRPr="004118C3">
        <w:rPr>
          <w:rFonts w:eastAsia="Times New Roman" w:cs="Times New Roman"/>
        </w:rPr>
        <w:t xml:space="preserve">Στο σημείο αυτό ο Βουλευτής κ. </w:t>
      </w:r>
      <w:r>
        <w:rPr>
          <w:rFonts w:eastAsia="Times New Roman" w:cs="Times New Roman"/>
        </w:rPr>
        <w:t>Μάριος Γεωργι</w:t>
      </w:r>
      <w:r>
        <w:rPr>
          <w:rFonts w:eastAsia="Times New Roman" w:cs="Times New Roman"/>
        </w:rPr>
        <w:t>άδης  καταθέτει για τα Πρακτικά το προαναφερθέν έγγραφο, το οποίο βρίσκε</w:t>
      </w:r>
      <w:r w:rsidRPr="004118C3">
        <w:rPr>
          <w:rFonts w:eastAsia="Times New Roman" w:cs="Times New Roman"/>
        </w:rPr>
        <w:t>ται στο αρχείο του Τμήματος Γραμματείας της Διεύθυνσης Στενογραφίας και  Πρακτικών της Βουλής</w:t>
      </w:r>
      <w:r>
        <w:rPr>
          <w:rFonts w:eastAsia="Times New Roman" w:cs="Times New Roman"/>
        </w:rPr>
        <w:t>)</w:t>
      </w:r>
    </w:p>
    <w:p w14:paraId="7E512C2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Μην ξεχνάμε ότι πρόκειται για μια έκταση εξακοσίων στρεμμάτων, για ένα μέγεθος έργου διακ</w:t>
      </w:r>
      <w:r>
        <w:rPr>
          <w:rFonts w:eastAsia="Times New Roman" w:cs="Times New Roman"/>
          <w:szCs w:val="24"/>
        </w:rPr>
        <w:t xml:space="preserve">οσίων τριάντα πέντε χιλιάδων τετραγωνικών μέτρων, για μια στρατηγική θέση του </w:t>
      </w:r>
      <w:r>
        <w:rPr>
          <w:rFonts w:eastAsia="Times New Roman" w:cs="Times New Roman"/>
          <w:szCs w:val="24"/>
        </w:rPr>
        <w:t>εμπορευματικού κέντρου</w:t>
      </w:r>
      <w:r>
        <w:rPr>
          <w:rFonts w:eastAsia="Times New Roman" w:cs="Times New Roman"/>
          <w:szCs w:val="24"/>
        </w:rPr>
        <w:t xml:space="preserve">, δίπλα σε μεγάλο αυτοκινητόδρομο, σε οδικούς άξονες και μάλιστα πάρα πολύ κοντά στο κεντρικότερο και μεγαλύτερο λιμάνι και πλησίον του </w:t>
      </w:r>
      <w:r>
        <w:rPr>
          <w:rFonts w:eastAsia="Times New Roman" w:cs="Times New Roman"/>
          <w:szCs w:val="24"/>
        </w:rPr>
        <w:t xml:space="preserve">αεροδρομίου </w:t>
      </w:r>
      <w:r>
        <w:rPr>
          <w:rFonts w:eastAsia="Times New Roman" w:cs="Times New Roman"/>
          <w:szCs w:val="24"/>
        </w:rPr>
        <w:t>της Αθήν</w:t>
      </w:r>
      <w:r>
        <w:rPr>
          <w:rFonts w:eastAsia="Times New Roman" w:cs="Times New Roman"/>
          <w:szCs w:val="24"/>
        </w:rPr>
        <w:t>ας. Και αυτό το τεράστιο έργο, αυτό το συγκριτικό πλεονέκτημα για την ανάπτυξη της χώρας κατάφερε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να το παραχωρήσει σε πολύ χαμηλότερη τιμή από τα δικά της όρια που είχε θέσει το 2015. </w:t>
      </w:r>
    </w:p>
    <w:p w14:paraId="7E512C2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Θα κάνω και μια αναφορά για τις τροπολογίες </w:t>
      </w:r>
      <w:r>
        <w:rPr>
          <w:rFonts w:eastAsia="Times New Roman" w:cs="Times New Roman"/>
          <w:szCs w:val="24"/>
        </w:rPr>
        <w:t xml:space="preserve">και δεν θα χρειαστώ περισσότερο χρόνο για το συγκεκριμένο σχέδιο νόμου. Έχουμε πει πάρα πολλά και στις </w:t>
      </w:r>
      <w:r>
        <w:rPr>
          <w:rFonts w:eastAsia="Times New Roman" w:cs="Times New Roman"/>
          <w:szCs w:val="24"/>
        </w:rPr>
        <w:t>επιτροπές</w:t>
      </w:r>
      <w:r>
        <w:rPr>
          <w:rFonts w:eastAsia="Times New Roman" w:cs="Times New Roman"/>
          <w:szCs w:val="24"/>
        </w:rPr>
        <w:t>. Η μόνη σχετική τροπολογία, κύριε Υπουργέ, με το εν λόγω σχέδιο νόμου είναι η με γενικό αριθμό 1790 και ειδικό 40 για τον Εμπορευματικό Σιδηροδ</w:t>
      </w:r>
      <w:r>
        <w:rPr>
          <w:rFonts w:eastAsia="Times New Roman" w:cs="Times New Roman"/>
          <w:szCs w:val="24"/>
        </w:rPr>
        <w:t xml:space="preserve">ρομικό Σταθμό και Σταθμό Διαλογής στο </w:t>
      </w:r>
      <w:proofErr w:type="spellStart"/>
      <w:r>
        <w:rPr>
          <w:rFonts w:eastAsia="Times New Roman" w:cs="Times New Roman"/>
          <w:szCs w:val="24"/>
        </w:rPr>
        <w:t>Θριάσιο</w:t>
      </w:r>
      <w:proofErr w:type="spellEnd"/>
      <w:r>
        <w:rPr>
          <w:rFonts w:eastAsia="Times New Roman" w:cs="Times New Roman"/>
          <w:szCs w:val="24"/>
        </w:rPr>
        <w:t xml:space="preserve"> Πεδίο. Όλες οι υπόλοιπες τροπολογίες είναι άσχετες με το νομοσχέδιο. </w:t>
      </w:r>
    </w:p>
    <w:p w14:paraId="7E512C2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 xml:space="preserve">Συγκεκριμένα, οι τροπολογίες με γενικούς αριθμούς 1791 και 1792 και ειδικούς 41 και 42 αντίστοιχα, η πρώτη αφορά το Υπουργείο Υγείας και το </w:t>
      </w:r>
      <w:r>
        <w:rPr>
          <w:rFonts w:eastAsia="Times New Roman" w:cs="Times New Roman"/>
          <w:szCs w:val="24"/>
        </w:rPr>
        <w:t>ΚΕΕΛΠΝΟ και η δεύτερη, παρ</w:t>
      </w:r>
      <w:r>
        <w:rPr>
          <w:rFonts w:eastAsia="Times New Roman" w:cs="Times New Roman"/>
          <w:szCs w:val="24"/>
        </w:rPr>
        <w:t xml:space="preserve">’ </w:t>
      </w:r>
      <w:r>
        <w:rPr>
          <w:rFonts w:eastAsia="Times New Roman" w:cs="Times New Roman"/>
          <w:szCs w:val="24"/>
        </w:rPr>
        <w:t>όλο που συνυπογράφεται, αφορά τους αιγιαλούς. Και έχουμε και άλλη μια τροπολογία, την τροπολογία με γενικό αριθμό 1793 και ειδικό 43 που αφορά την προσαρμογή των διατάξεων για τις άδειες δόμησης που, παρά το γεγονός ότι θα επιτα</w:t>
      </w:r>
      <w:r>
        <w:rPr>
          <w:rFonts w:eastAsia="Times New Roman" w:cs="Times New Roman"/>
          <w:szCs w:val="24"/>
        </w:rPr>
        <w:t xml:space="preserve">χύνει τις οικοδομικές εργασίες στο Μητροπολιτικό Πάρκο Ελληνικού - Αγίου Κοσμά, πρέπει να πω ότι αφ’ ενός έρχεται καθυστερημένα και αφ’ ετέρου θα θέλαμε μια περαιτέρω ενημέρωση από το αρμόδιο Υπουργείο. </w:t>
      </w:r>
    </w:p>
    <w:p w14:paraId="7E512C2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Κύριε Πρόεδρε, ειλικρινά ως Ένωση Κεντρώων επιθυμούμ</w:t>
      </w:r>
      <w:r>
        <w:rPr>
          <w:rFonts w:eastAsia="Times New Roman" w:cs="Times New Roman"/>
          <w:szCs w:val="24"/>
        </w:rPr>
        <w:t>ε σφόδρα την πραγματοποίηση αυτού του έργου, γιατί πιστεύουμε πραγματικά ότι θα συμβάλει σημαντικά στην ολική ανάπτυξη και στην προσπάθεια της χώρας. Από την άλλη, όμως, δεν μπορούμε να επιβραβεύσουμε μια Κυβέρνηση η οποία καθυστέρησε την προώθηση του έργο</w:t>
      </w:r>
      <w:r>
        <w:rPr>
          <w:rFonts w:eastAsia="Times New Roman" w:cs="Times New Roman"/>
          <w:szCs w:val="24"/>
        </w:rPr>
        <w:t xml:space="preserve">υ, όταν το αποφάσισε, και όταν αποφάσισε να το κάνει, το έκανε με προχειρότητα, άλλαξε τους όρους του διαγωνισμού, προσφέρει διευκολύνσεις που δεν θα έπρεπε στον επενδυτή και, κυρίως, αποδέχθηκε το πάρα πολύ χαμηλό τίμημα που θα μπορούσε να δοθεί. </w:t>
      </w:r>
    </w:p>
    <w:p w14:paraId="7E512C2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Έχουμε </w:t>
      </w:r>
      <w:r>
        <w:rPr>
          <w:rFonts w:eastAsia="Times New Roman" w:cs="Times New Roman"/>
          <w:szCs w:val="24"/>
        </w:rPr>
        <w:t>πάρα πολλές επιφυλάξεις και όλα οδηγούν ότι στο τέλος της ημέρας θα καταψηφίσουμε επί της αρχής, επί των τροπολογιών και του συνόλου το εν λόγω σχέδιο νόμου.</w:t>
      </w:r>
    </w:p>
    <w:p w14:paraId="7E512C2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πάρα πολύ. </w:t>
      </w:r>
    </w:p>
    <w:p w14:paraId="7E512C2E"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sidRPr="0043442B">
        <w:rPr>
          <w:rFonts w:eastAsia="Times New Roman" w:cs="Times New Roman"/>
          <w:b/>
          <w:szCs w:val="24"/>
        </w:rPr>
        <w:t>):</w:t>
      </w:r>
      <w:r>
        <w:rPr>
          <w:rFonts w:eastAsia="Times New Roman" w:cs="Times New Roman"/>
          <w:b/>
          <w:szCs w:val="24"/>
        </w:rPr>
        <w:t xml:space="preserve"> </w:t>
      </w:r>
      <w:r>
        <w:rPr>
          <w:rFonts w:eastAsia="Times New Roman" w:cs="Times New Roman"/>
          <w:szCs w:val="24"/>
        </w:rPr>
        <w:t>Και εγώ σας ευχαριστώ.</w:t>
      </w:r>
    </w:p>
    <w:p w14:paraId="7E512C2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δεν θέλετε να μιλήσετε τώρα;</w:t>
      </w:r>
    </w:p>
    <w:p w14:paraId="7E512C30"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Στο τέλος.</w:t>
      </w:r>
    </w:p>
    <w:p w14:paraId="7E512C31"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sidRPr="0043442B">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Προχωρούμε στις ομιλίες των Βουλευτών. </w:t>
      </w:r>
    </w:p>
    <w:p w14:paraId="7E512C3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του ΣΥΡΙΖΑ κ. Απόστολος </w:t>
      </w:r>
      <w:proofErr w:type="spellStart"/>
      <w:r>
        <w:rPr>
          <w:rFonts w:eastAsia="Times New Roman" w:cs="Times New Roman"/>
          <w:szCs w:val="24"/>
        </w:rPr>
        <w:t>Καραναστάσης</w:t>
      </w:r>
      <w:proofErr w:type="spellEnd"/>
      <w:r>
        <w:rPr>
          <w:rFonts w:eastAsia="Times New Roman" w:cs="Times New Roman"/>
          <w:szCs w:val="24"/>
        </w:rPr>
        <w:t xml:space="preserve"> για επτά λεπτά.</w:t>
      </w:r>
    </w:p>
    <w:p w14:paraId="7E512C33"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ΑΠΟΣΤΟΛ</w:t>
      </w:r>
      <w:r>
        <w:rPr>
          <w:rFonts w:eastAsia="Times New Roman" w:cs="Times New Roman"/>
          <w:b/>
          <w:szCs w:val="24"/>
        </w:rPr>
        <w:t xml:space="preserve">ΟΣ ΚΑΡΑΝΑΣΤΑΣΗΣ: </w:t>
      </w:r>
      <w:r>
        <w:rPr>
          <w:rFonts w:eastAsia="Times New Roman" w:cs="Times New Roman"/>
          <w:szCs w:val="24"/>
        </w:rPr>
        <w:t xml:space="preserve">Κύριε Πρόεδρε, κύριε Υπουργέ, </w:t>
      </w:r>
      <w:r w:rsidRPr="006E2EBC">
        <w:rPr>
          <w:rFonts w:eastAsia="Times New Roman" w:cs="Times New Roman"/>
          <w:szCs w:val="24"/>
        </w:rPr>
        <w:t xml:space="preserve">κύριοι συνάδελφοι, </w:t>
      </w:r>
      <w:r>
        <w:rPr>
          <w:rFonts w:eastAsia="Times New Roman" w:cs="Times New Roman"/>
          <w:szCs w:val="24"/>
        </w:rPr>
        <w:t xml:space="preserve">η σημερινή συζήτηση αφορά στην κύρωση της σύμβασης παραχώρησης που θα ανοίξει τον δρόμο για την δημιουργία και λειτουργία του μεγαλύτερου εμπορευματικού κέντρου της χώρας στο </w:t>
      </w:r>
      <w:proofErr w:type="spellStart"/>
      <w:r>
        <w:rPr>
          <w:rFonts w:eastAsia="Times New Roman" w:cs="Times New Roman"/>
          <w:szCs w:val="24"/>
        </w:rPr>
        <w:t>Θριάσιο</w:t>
      </w:r>
      <w:proofErr w:type="spellEnd"/>
      <w:r>
        <w:rPr>
          <w:rFonts w:eastAsia="Times New Roman" w:cs="Times New Roman"/>
          <w:szCs w:val="24"/>
        </w:rPr>
        <w:t xml:space="preserve"> Πεδίο, </w:t>
      </w:r>
      <w:r>
        <w:rPr>
          <w:rFonts w:eastAsia="Times New Roman" w:cs="Times New Roman"/>
          <w:szCs w:val="24"/>
        </w:rPr>
        <w:t>το οποίο, σύμφωνα με την αρμόδια Επίτροπο κ. Κρέτσου που τις προηγούμενες ημέρες επιθεώρησε το έργο, είναι ένα από τα μεγαλύτερα εμπορευματικά κέντρα της Ευρώπης και το πιο σύγχρονο, ενός κέντρου που κάποιες παρατάξεις σε αυτή την Αίθουσα προσπαθούν είτε ν</w:t>
      </w:r>
      <w:r>
        <w:rPr>
          <w:rFonts w:eastAsia="Times New Roman" w:cs="Times New Roman"/>
          <w:szCs w:val="24"/>
        </w:rPr>
        <w:t xml:space="preserve">α υποβαθμίσουν τη σημασία του είτε να το επενδύσουν, κατά την προσφιλή συνήθεια, με την </w:t>
      </w:r>
      <w:proofErr w:type="spellStart"/>
      <w:r>
        <w:rPr>
          <w:rFonts w:eastAsia="Times New Roman" w:cs="Times New Roman"/>
          <w:szCs w:val="24"/>
        </w:rPr>
        <w:t>αχλύ</w:t>
      </w:r>
      <w:proofErr w:type="spellEnd"/>
      <w:r>
        <w:rPr>
          <w:rFonts w:eastAsia="Times New Roman" w:cs="Times New Roman"/>
          <w:szCs w:val="24"/>
        </w:rPr>
        <w:t xml:space="preserve"> υποτιθέμενων σκανδάλων ή ακόμη και να αποτρέψουν τη δημιουργία του. </w:t>
      </w:r>
    </w:p>
    <w:p w14:paraId="7E512C3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Ξεχνούν, βέβαια, ότι οι κυβερνήσεις απ’ αυτές τις ίδιες παρατάξεις προσπάθησαν στο πρόσφατο πα</w:t>
      </w:r>
      <w:r>
        <w:rPr>
          <w:rFonts w:eastAsia="Times New Roman" w:cs="Times New Roman"/>
          <w:szCs w:val="24"/>
        </w:rPr>
        <w:t xml:space="preserve">ρελθόν να το δημιουργήσουν, να το κατασκευάσουν χωρίς αποτέλεσμα, όπως άλλωστε συνέβη με την πλειονότητα των μεγάλων έργων με τα οποία καταπιάστηκαν και τα οποία ήρθε η Κυβέρνηση του ΣΥΡΙΖΑ να </w:t>
      </w:r>
      <w:proofErr w:type="spellStart"/>
      <w:r>
        <w:rPr>
          <w:rFonts w:eastAsia="Times New Roman" w:cs="Times New Roman"/>
          <w:szCs w:val="24"/>
        </w:rPr>
        <w:t>επανεκκινήσει</w:t>
      </w:r>
      <w:proofErr w:type="spellEnd"/>
      <w:r>
        <w:rPr>
          <w:rFonts w:eastAsia="Times New Roman" w:cs="Times New Roman"/>
          <w:szCs w:val="24"/>
        </w:rPr>
        <w:t>, να τα χρηματοδοτήσει και να τα ολοκληρώσει, αποδ</w:t>
      </w:r>
      <w:r>
        <w:rPr>
          <w:rFonts w:eastAsia="Times New Roman" w:cs="Times New Roman"/>
          <w:szCs w:val="24"/>
        </w:rPr>
        <w:t>ίδοντας τη χρήση τους στον ελληνικό λαό.</w:t>
      </w:r>
    </w:p>
    <w:p w14:paraId="7E512C35" w14:textId="77777777" w:rsidR="00CD7DD0" w:rsidRDefault="001D7A26">
      <w:pPr>
        <w:tabs>
          <w:tab w:val="left" w:pos="6677"/>
        </w:tabs>
        <w:spacing w:line="600" w:lineRule="auto"/>
        <w:ind w:firstLine="720"/>
        <w:jc w:val="both"/>
        <w:rPr>
          <w:rFonts w:eastAsia="Times New Roman" w:cs="Times New Roman"/>
          <w:szCs w:val="24"/>
        </w:rPr>
      </w:pPr>
      <w:r>
        <w:rPr>
          <w:rFonts w:eastAsia="Times New Roman" w:cs="Times New Roman"/>
          <w:szCs w:val="24"/>
        </w:rPr>
        <w:t>Βέβαια, πρέπει να προσθέσω ότι είναι γνωστή η δέσμευση της χώρας μας τώρα για την ολοκλήρωση της σύμβασης και μέρους της κατασκευής του εμπορευματικού κέντρου τους πρώτους μήνες του 2019. Η μη ολοκλήρωση αυτών των δ</w:t>
      </w:r>
      <w:r>
        <w:rPr>
          <w:rFonts w:eastAsia="Times New Roman" w:cs="Times New Roman"/>
          <w:szCs w:val="24"/>
        </w:rPr>
        <w:t>υο διαδικασιών συνεπάγεται επιστροφή 250 εκατομμυρίων ευρώ στην Ευρωπαϊκή Επιτροπή.</w:t>
      </w:r>
    </w:p>
    <w:p w14:paraId="7E512C36" w14:textId="77777777" w:rsidR="00CD7DD0" w:rsidRDefault="001D7A26">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Εδώ αξίζει τον κόπο να θυμηθούμε ότι η πρώτη διαγωνιστική διαδικασία για το </w:t>
      </w:r>
      <w:proofErr w:type="spellStart"/>
      <w:r>
        <w:rPr>
          <w:rFonts w:eastAsia="Times New Roman" w:cs="Times New Roman"/>
          <w:szCs w:val="24"/>
        </w:rPr>
        <w:t>Θριάσιο</w:t>
      </w:r>
      <w:proofErr w:type="spellEnd"/>
      <w:r>
        <w:rPr>
          <w:rFonts w:eastAsia="Times New Roman" w:cs="Times New Roman"/>
          <w:szCs w:val="24"/>
        </w:rPr>
        <w:t xml:space="preserve"> έγινε από το 2006 μέχρι το 2009. Υπήρχαν δύο υποψήφιοι. Ματαιώθηκε ο διαγωνισμός, γιατί </w:t>
      </w:r>
      <w:r>
        <w:rPr>
          <w:rFonts w:eastAsia="Times New Roman" w:cs="Times New Roman"/>
          <w:szCs w:val="24"/>
        </w:rPr>
        <w:t>αποσύρθηκε η προσφορά του προσωρινού αναδόχου. Σημειωτέον δε ότι το 2006, σε εποχή ευημερίας, το τίμημα είχε προσδιοριστεί στο 1,5 εκατομμύριο ευρώ, ενώ το 2016, εν μέσω κρίσης, ανήλθε στα 10 εκατομμύρια ευρώ. Φαντάζομαι ότι από μόνο του αυτό το γεγονός κά</w:t>
      </w:r>
      <w:r>
        <w:rPr>
          <w:rFonts w:eastAsia="Times New Roman" w:cs="Times New Roman"/>
          <w:szCs w:val="24"/>
        </w:rPr>
        <w:t>τι δείχνει για τον τρόπο που χειρίστηκαν το θέμα η τότε και η νυν Κυβέρνηση.</w:t>
      </w:r>
    </w:p>
    <w:p w14:paraId="7E512C37" w14:textId="77777777" w:rsidR="00CD7DD0" w:rsidRDefault="001D7A26">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Η δεύτερη διαγωνιστική διαδικασία έγινε από το 2010 μέχρι το 2011 και τελικά ο διαγωνισμός ματαιώθηκε το 2011, χωρίς να υποβληθεί κα</w:t>
      </w:r>
      <w:r>
        <w:rPr>
          <w:rFonts w:eastAsia="Times New Roman" w:cs="Times New Roman"/>
          <w:szCs w:val="24"/>
        </w:rPr>
        <w:t>μ</w:t>
      </w:r>
      <w:r>
        <w:rPr>
          <w:rFonts w:eastAsia="Times New Roman" w:cs="Times New Roman"/>
          <w:szCs w:val="24"/>
        </w:rPr>
        <w:t xml:space="preserve">μία προσφορά. Δυο, δηλαδή, διαγωνισμοί, με </w:t>
      </w:r>
      <w:r>
        <w:rPr>
          <w:rFonts w:eastAsia="Times New Roman" w:cs="Times New Roman"/>
          <w:szCs w:val="24"/>
        </w:rPr>
        <w:t>εξαιρετικά χαμηλό τίμημα, βγήκαν άγονοι. Και αναρωτιέμαι</w:t>
      </w:r>
      <w:r w:rsidRPr="0051329F">
        <w:rPr>
          <w:rFonts w:eastAsia="Times New Roman" w:cs="Times New Roman"/>
          <w:szCs w:val="24"/>
        </w:rPr>
        <w:t xml:space="preserve">: </w:t>
      </w:r>
      <w:r>
        <w:rPr>
          <w:rFonts w:eastAsia="Times New Roman" w:cs="Times New Roman"/>
          <w:szCs w:val="24"/>
        </w:rPr>
        <w:t>Ήταν τυχαίο; Ήταν τόσο κακή επένδυση, ώστε δεν μπορούσε να προσελκύσει το ενδιαφέρον των επενδυτών; Ή μήπως ήταν ένας τρόπος πίεσης από συγκεκριμένα συμφέροντα, για να κατευθυνθεί το έργο εκεί που ή</w:t>
      </w:r>
      <w:r>
        <w:rPr>
          <w:rFonts w:eastAsia="Times New Roman" w:cs="Times New Roman"/>
          <w:szCs w:val="24"/>
        </w:rPr>
        <w:t xml:space="preserve">θελαν, με κόστος όσο ήθελαν; Θυμίζω ότι μιλάμε για την εποχή του 2011, που κάποιοι ήθελαν να αγοράσουν ολόκληρη τη χώρα με 1 ευρώ. </w:t>
      </w:r>
    </w:p>
    <w:p w14:paraId="7E512C38" w14:textId="77777777" w:rsidR="00CD7DD0" w:rsidRDefault="001D7A26">
      <w:pPr>
        <w:tabs>
          <w:tab w:val="left" w:pos="6677"/>
        </w:tabs>
        <w:spacing w:line="600" w:lineRule="auto"/>
        <w:ind w:firstLine="720"/>
        <w:jc w:val="both"/>
        <w:rPr>
          <w:rFonts w:eastAsia="Times New Roman" w:cs="Times New Roman"/>
          <w:szCs w:val="24"/>
        </w:rPr>
      </w:pPr>
      <w:r>
        <w:rPr>
          <w:rFonts w:eastAsia="Times New Roman" w:cs="Times New Roman"/>
          <w:szCs w:val="24"/>
        </w:rPr>
        <w:t>Η τρίτη διαγωνιστική διαδικασία έγινε το 2012. Κατά την καταληκτική ημερομηνία, τον Απρίλιο του 2012, υποβλήθηκαν δυο προτάσ</w:t>
      </w:r>
      <w:r>
        <w:rPr>
          <w:rFonts w:eastAsia="Times New Roman" w:cs="Times New Roman"/>
          <w:szCs w:val="24"/>
        </w:rPr>
        <w:t xml:space="preserve">εις. Τελικά, λόγω των εκλογικών αναμετρήσεων τότε, η διαδικασία πάλι ματαιώθηκε. </w:t>
      </w:r>
    </w:p>
    <w:p w14:paraId="7E512C39" w14:textId="77777777" w:rsidR="00CD7DD0" w:rsidRDefault="001D7A26">
      <w:pPr>
        <w:tabs>
          <w:tab w:val="left" w:pos="6677"/>
        </w:tabs>
        <w:spacing w:line="600" w:lineRule="auto"/>
        <w:ind w:firstLine="720"/>
        <w:jc w:val="both"/>
        <w:rPr>
          <w:rFonts w:eastAsia="Times New Roman" w:cs="Times New Roman"/>
          <w:szCs w:val="24"/>
        </w:rPr>
      </w:pPr>
      <w:r>
        <w:rPr>
          <w:rFonts w:eastAsia="Times New Roman" w:cs="Times New Roman"/>
          <w:szCs w:val="24"/>
        </w:rPr>
        <w:t>Τώρα βρισκόμαστε στην τέταρτη διαγωνιστική διαδικασία, από το 2014 μέχρι το 2018. Το 2015 και το 2016 η Κυβέρνηση ΣΥΡΙΖΑ άλλαξε πολύ σημαντικούς όρους της διακήρυξης. Έγινε ε</w:t>
      </w:r>
      <w:r>
        <w:rPr>
          <w:rFonts w:eastAsia="Times New Roman" w:cs="Times New Roman"/>
          <w:szCs w:val="24"/>
        </w:rPr>
        <w:t xml:space="preserve">ξαντλητικός διάλογος και μια εξαντλητική διαβούλευση, πριν βγει ο διαγωνισμός, με όλους τους ενδιαφερόμενους. Πάρα πολλές από τις παρατηρήσεις και από τα αιτήματα που υπήρχαν περιλήφθηκαν στις αλλαγές του διαγωνισμού. </w:t>
      </w:r>
    </w:p>
    <w:p w14:paraId="7E512C3A" w14:textId="77777777" w:rsidR="00CD7DD0" w:rsidRDefault="001D7A26">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 xml:space="preserve">Αξίζει να σημειωθεί ότι υπήρξαν έντονες πιέσεις, όπως είπε ο Υπουργός στη συνεδρίαση της </w:t>
      </w:r>
      <w:r>
        <w:rPr>
          <w:rFonts w:eastAsia="Times New Roman" w:cs="Times New Roman"/>
          <w:szCs w:val="24"/>
        </w:rPr>
        <w:t>επιτροπής</w:t>
      </w:r>
      <w:r>
        <w:rPr>
          <w:rFonts w:eastAsia="Times New Roman" w:cs="Times New Roman"/>
          <w:szCs w:val="24"/>
        </w:rPr>
        <w:t>, για να βγει διαγωνισμός ενιαίος και για τα πεντακόσια ογδόντα οκτώ στρέμματα και για τα χίλια πεντακόσια, δηλαδή για το σύνολο δύο χιλιάδων διακοσίων στρεμμ</w:t>
      </w:r>
      <w:r>
        <w:rPr>
          <w:rFonts w:eastAsia="Times New Roman" w:cs="Times New Roman"/>
          <w:szCs w:val="24"/>
        </w:rPr>
        <w:t>άτων. Η Κυβέρνηση δεν ενέδωσε και πιστεύω ότι καταλαβαίνουμε όλοι, έστω και αν μερικοί κάνουν πως δεν το καταλαβαίνουν, ότι μετά την ολοκλήρωση της επιλεγείσας διαγωνιστικής διαδικασίας το διαμετακομιστικό κέντρο, που βρίσκεται στο διπλανό από το παραχωρού</w:t>
      </w:r>
      <w:r>
        <w:rPr>
          <w:rFonts w:eastAsia="Times New Roman" w:cs="Times New Roman"/>
          <w:szCs w:val="24"/>
        </w:rPr>
        <w:t xml:space="preserve">μενο ακίνητο και που αντιπροσωπεύει μια επένδυση αρχικού κόστους 300 εκατομμυρίων, αποκτά τεράστια υπεραξία. </w:t>
      </w:r>
    </w:p>
    <w:p w14:paraId="7E512C3B" w14:textId="77777777" w:rsidR="00CD7DD0" w:rsidRDefault="001D7A26">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Όσον αφορά δε το τίμημα, όπως </w:t>
      </w:r>
      <w:proofErr w:type="spellStart"/>
      <w:r>
        <w:rPr>
          <w:rFonts w:eastAsia="Times New Roman" w:cs="Times New Roman"/>
          <w:szCs w:val="24"/>
        </w:rPr>
        <w:t>προείπα</w:t>
      </w:r>
      <w:proofErr w:type="spellEnd"/>
      <w:r>
        <w:rPr>
          <w:rFonts w:eastAsia="Times New Roman" w:cs="Times New Roman"/>
          <w:szCs w:val="24"/>
        </w:rPr>
        <w:t xml:space="preserve">, όχι μόνο δεν είναι χαμηλό, αλλά είναι πολλαπλάσιο των προσφορών που υπήρχαν σε καιρούς που, όπως  ανέφεραν </w:t>
      </w:r>
      <w:r>
        <w:rPr>
          <w:rFonts w:eastAsia="Times New Roman" w:cs="Times New Roman"/>
          <w:szCs w:val="24"/>
        </w:rPr>
        <w:t xml:space="preserve">και κάποιοι συνάδελφοι, ήταν τότε που έδεναν τα σκυλιά με τα λουκάνικα. </w:t>
      </w:r>
    </w:p>
    <w:p w14:paraId="7E512C3C" w14:textId="77777777" w:rsidR="00CD7DD0" w:rsidRDefault="001D7A26">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Αυτά έκανε η «καταστροφική» Κυβέρνηση ΣΥΡΙΖΑ, που κατασπαταλά το δημόσιο χρήμα, όπως εναγωνίως προσπαθούν να μας πείσουν οι συνάδελφοι της Νέας Δημοκρατίας και του ΚΙΝΑΛ. Το μόνο που </w:t>
      </w:r>
      <w:r>
        <w:rPr>
          <w:rFonts w:eastAsia="Times New Roman" w:cs="Times New Roman"/>
          <w:szCs w:val="24"/>
        </w:rPr>
        <w:t xml:space="preserve">θέλω να σημειώσω είναι ότι εάν αυτά είναι κριτική της Αντιπολίτευσης και όχι απορίες, είναι για μια ακόμη φορά κατώτερη των περιστάσεων. </w:t>
      </w:r>
    </w:p>
    <w:p w14:paraId="7E512C3D" w14:textId="77777777" w:rsidR="00CD7DD0" w:rsidRDefault="001D7A26">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Αρκετά, όμως, με την ιστορία και τα καταδικασμένα από την πραγματικότητα πεπραγμένα άλλων. Ας δούμε, κύριε Πρόεδρε, τι</w:t>
      </w:r>
      <w:r>
        <w:rPr>
          <w:rFonts w:eastAsia="Times New Roman" w:cs="Times New Roman"/>
          <w:szCs w:val="24"/>
        </w:rPr>
        <w:t xml:space="preserve"> είναι αυτή η επένδυση, το εμπορευματικό κέντρο και τι σημαίνει για τη χώρα. </w:t>
      </w:r>
    </w:p>
    <w:p w14:paraId="7E512C3E" w14:textId="77777777" w:rsidR="00CD7DD0" w:rsidRDefault="001D7A26">
      <w:pPr>
        <w:tabs>
          <w:tab w:val="left" w:pos="6677"/>
        </w:tabs>
        <w:spacing w:line="600" w:lineRule="auto"/>
        <w:ind w:firstLine="720"/>
        <w:jc w:val="both"/>
        <w:rPr>
          <w:rFonts w:eastAsia="Times New Roman" w:cs="Times New Roman"/>
          <w:szCs w:val="24"/>
        </w:rPr>
      </w:pPr>
      <w:r>
        <w:rPr>
          <w:rFonts w:eastAsia="Times New Roman" w:cs="Times New Roman"/>
          <w:szCs w:val="24"/>
        </w:rPr>
        <w:t>Για πρώτη φορά στη χώρα μας διαμορφώνεται Εθνικό Στρατηγικό Σχέδιο Μεταφορών σε συνεργασία με την Ευρωπαϊκή Τράπεζα Επενδύσεων και τον Απρίλη του 2019 θα έχει ολοκληρωθεί. Δημιου</w:t>
      </w:r>
      <w:r>
        <w:rPr>
          <w:rFonts w:eastAsia="Times New Roman" w:cs="Times New Roman"/>
          <w:szCs w:val="24"/>
        </w:rPr>
        <w:t xml:space="preserve">ργήθηκε, παράλληλα, στρατηγικό σχέδιο για τα </w:t>
      </w:r>
      <w:r>
        <w:rPr>
          <w:rFonts w:eastAsia="Times New Roman" w:cs="Times New Roman"/>
          <w:szCs w:val="24"/>
          <w:lang w:val="en-GB"/>
        </w:rPr>
        <w:t>logistics</w:t>
      </w:r>
      <w:r>
        <w:rPr>
          <w:rFonts w:eastAsia="Times New Roman" w:cs="Times New Roman"/>
          <w:szCs w:val="24"/>
        </w:rPr>
        <w:t>. Συνεχίζονται αδιάκοπα οι προσπάθειες για επίτευξη συνεργασιών με κράτη-μέλη της Ευρωπαϊκής Ένωσης, καθώς και με τρίτες χώρες, ώστε η χώρα μας να μετατραπεί σε διαμετακομιστικό κέντρο της Νοτιοανατολικ</w:t>
      </w:r>
      <w:r>
        <w:rPr>
          <w:rFonts w:eastAsia="Times New Roman" w:cs="Times New Roman"/>
          <w:szCs w:val="24"/>
        </w:rPr>
        <w:t xml:space="preserve">ής Ευρώπης, αναπτύσσοντας τόσο τις απαραίτητες υποδομές σύνδεσης όσο και τις παρεχόμενες υπηρεσίες. </w:t>
      </w:r>
    </w:p>
    <w:p w14:paraId="7E512C3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Στο πλαίσιο αυτό, δεσπόζουσα θέση </w:t>
      </w:r>
      <w:r w:rsidRPr="00022913">
        <w:rPr>
          <w:rFonts w:eastAsia="Times New Roman"/>
          <w:bCs/>
          <w:shd w:val="clear" w:color="auto" w:fill="FFFFFF"/>
        </w:rPr>
        <w:t>θα</w:t>
      </w:r>
      <w:r>
        <w:rPr>
          <w:rFonts w:eastAsia="Times New Roman" w:cs="Times New Roman"/>
          <w:szCs w:val="24"/>
        </w:rPr>
        <w:t xml:space="preserve"> </w:t>
      </w:r>
      <w:r w:rsidRPr="00773379">
        <w:rPr>
          <w:rFonts w:eastAsia="Times New Roman"/>
          <w:bCs/>
        </w:rPr>
        <w:t>έχει</w:t>
      </w:r>
      <w:r>
        <w:rPr>
          <w:rFonts w:eastAsia="Times New Roman" w:cs="Times New Roman"/>
          <w:szCs w:val="24"/>
        </w:rPr>
        <w:t xml:space="preserve"> το </w:t>
      </w:r>
      <w:r>
        <w:rPr>
          <w:rFonts w:eastAsia="Times New Roman" w:cs="Times New Roman"/>
          <w:szCs w:val="24"/>
        </w:rPr>
        <w:t>ε</w:t>
      </w:r>
      <w:r>
        <w:rPr>
          <w:rFonts w:eastAsia="Times New Roman" w:cs="Times New Roman"/>
          <w:szCs w:val="24"/>
        </w:rPr>
        <w:t xml:space="preserve">μπορευματικό </w:t>
      </w:r>
      <w:r>
        <w:rPr>
          <w:rFonts w:eastAsia="Times New Roman" w:cs="Times New Roman"/>
          <w:szCs w:val="24"/>
        </w:rPr>
        <w:t xml:space="preserve">κέντρο στο </w:t>
      </w:r>
      <w:proofErr w:type="spellStart"/>
      <w:r>
        <w:rPr>
          <w:rFonts w:eastAsia="Times New Roman" w:cs="Times New Roman"/>
          <w:szCs w:val="24"/>
        </w:rPr>
        <w:t>Θριάσιο</w:t>
      </w:r>
      <w:proofErr w:type="spellEnd"/>
      <w:r>
        <w:rPr>
          <w:rFonts w:eastAsia="Times New Roman" w:cs="Times New Roman"/>
          <w:szCs w:val="24"/>
        </w:rPr>
        <w:t xml:space="preserve">. Πρόκειται για </w:t>
      </w:r>
      <w:r w:rsidRPr="00833F6A">
        <w:rPr>
          <w:rFonts w:eastAsia="Times New Roman"/>
          <w:bCs/>
          <w:shd w:val="clear" w:color="auto" w:fill="FFFFFF"/>
        </w:rPr>
        <w:t>μια</w:t>
      </w:r>
      <w:r>
        <w:rPr>
          <w:rFonts w:eastAsia="Times New Roman" w:cs="Times New Roman"/>
          <w:szCs w:val="24"/>
        </w:rPr>
        <w:t xml:space="preserve"> υποδομή, </w:t>
      </w:r>
      <w:r w:rsidRPr="008F0891">
        <w:rPr>
          <w:rFonts w:eastAsia="Times New Roman" w:cs="Times New Roman"/>
          <w:bCs/>
          <w:shd w:val="clear" w:color="auto" w:fill="FFFFFF"/>
        </w:rPr>
        <w:t>που</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δώσει άμεσα πάνω από χίλιες θέσεις εργασία</w:t>
      </w:r>
      <w:r>
        <w:rPr>
          <w:rFonts w:eastAsia="Times New Roman" w:cs="Times New Roman"/>
          <w:szCs w:val="24"/>
        </w:rPr>
        <w:t xml:space="preserve">ς στην κατασκευή </w:t>
      </w:r>
      <w:r w:rsidRPr="00F331DF">
        <w:rPr>
          <w:rFonts w:eastAsia="Times New Roman"/>
          <w:bCs/>
        </w:rPr>
        <w:t>και</w:t>
      </w:r>
      <w:r>
        <w:rPr>
          <w:rFonts w:eastAsia="Times New Roman" w:cs="Times New Roman"/>
          <w:szCs w:val="24"/>
        </w:rPr>
        <w:t xml:space="preserve"> πάνω από τρεις χιλιάδες μόνιμες </w:t>
      </w:r>
      <w:r w:rsidRPr="00022913">
        <w:rPr>
          <w:rFonts w:eastAsia="Times New Roman"/>
          <w:bCs/>
          <w:shd w:val="clear" w:color="auto" w:fill="FFFFFF"/>
        </w:rPr>
        <w:t>θ</w:t>
      </w:r>
      <w:r>
        <w:rPr>
          <w:rFonts w:eastAsia="Times New Roman"/>
          <w:bCs/>
          <w:shd w:val="clear" w:color="auto" w:fill="FFFFFF"/>
        </w:rPr>
        <w:t>έ</w:t>
      </w:r>
      <w:r>
        <w:rPr>
          <w:rFonts w:eastAsia="Times New Roman" w:cs="Times New Roman"/>
          <w:szCs w:val="24"/>
        </w:rPr>
        <w:t xml:space="preserve">σεις εργασίας, </w:t>
      </w:r>
      <w:r w:rsidRPr="008F0891">
        <w:rPr>
          <w:rFonts w:eastAsia="Times New Roman" w:cs="Times New Roman"/>
          <w:bCs/>
          <w:shd w:val="clear" w:color="auto" w:fill="FFFFFF"/>
        </w:rPr>
        <w:t>που</w:t>
      </w:r>
      <w:r>
        <w:rPr>
          <w:rFonts w:eastAsia="Times New Roman" w:cs="Times New Roman"/>
          <w:szCs w:val="24"/>
        </w:rPr>
        <w:t xml:space="preserve"> πιθανότατα υπολογίζεται </w:t>
      </w:r>
      <w:r w:rsidRPr="002314B3">
        <w:rPr>
          <w:rFonts w:eastAsia="Times New Roman"/>
          <w:bCs/>
          <w:shd w:val="clear" w:color="auto" w:fill="FFFFFF"/>
        </w:rPr>
        <w:t>να</w:t>
      </w:r>
      <w:r>
        <w:rPr>
          <w:rFonts w:eastAsia="Times New Roman" w:cs="Times New Roman"/>
          <w:szCs w:val="24"/>
        </w:rPr>
        <w:t xml:space="preserve"> φτάσουν </w:t>
      </w:r>
      <w:r w:rsidRPr="00F331DF">
        <w:rPr>
          <w:rFonts w:eastAsia="Times New Roman"/>
          <w:bCs/>
        </w:rPr>
        <w:t>και</w:t>
      </w:r>
      <w:r>
        <w:rPr>
          <w:rFonts w:eastAsia="Times New Roman" w:cs="Times New Roman"/>
          <w:szCs w:val="24"/>
        </w:rPr>
        <w:t xml:space="preserve"> τις πέντε χιλιάδες. Αναμένεται </w:t>
      </w:r>
      <w:r w:rsidRPr="002314B3">
        <w:rPr>
          <w:rFonts w:eastAsia="Times New Roman"/>
          <w:bCs/>
          <w:shd w:val="clear" w:color="auto" w:fill="FFFFFF"/>
        </w:rPr>
        <w:t>να</w:t>
      </w:r>
      <w:r>
        <w:rPr>
          <w:rFonts w:eastAsia="Times New Roman" w:cs="Times New Roman"/>
          <w:szCs w:val="24"/>
        </w:rPr>
        <w:t xml:space="preserve"> προσδώσει μεγάλη προστιθέμενη αξία στον τομέα των συνδυασμένων μεταφορών. </w:t>
      </w:r>
    </w:p>
    <w:p w14:paraId="7E512C4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Ταυτόχρονα, θα συμβάλει στην παροχή αναβαθμισμένων υπηρεσιών με παράλληλη μείωση του κόστους μεταφοράς, γεγονός </w:t>
      </w:r>
      <w:r w:rsidRPr="008F0891">
        <w:rPr>
          <w:rFonts w:eastAsia="Times New Roman" w:cs="Times New Roman"/>
          <w:bCs/>
          <w:shd w:val="clear" w:color="auto" w:fill="FFFFFF"/>
        </w:rPr>
        <w:t>που</w:t>
      </w:r>
      <w:r>
        <w:rPr>
          <w:rFonts w:eastAsia="Times New Roman" w:cs="Times New Roman"/>
          <w:szCs w:val="24"/>
        </w:rPr>
        <w:t xml:space="preserve"> αποτελεί βασικό παράγοντα </w:t>
      </w:r>
      <w:r>
        <w:rPr>
          <w:rFonts w:eastAsia="Times New Roman" w:cs="Times New Roman"/>
          <w:szCs w:val="24"/>
        </w:rPr>
        <w:lastRenderedPageBreak/>
        <w:t xml:space="preserve">για τη μείωση της τελικής αξίας των προϊόντων, με άμεση θετική </w:t>
      </w:r>
      <w:r w:rsidRPr="005926CE">
        <w:rPr>
          <w:rFonts w:eastAsia="Times New Roman" w:cs="Times New Roman"/>
          <w:szCs w:val="24"/>
        </w:rPr>
        <w:t>ε</w:t>
      </w:r>
      <w:r w:rsidRPr="005926CE">
        <w:rPr>
          <w:rFonts w:eastAsia="Times New Roman" w:cs="Times New Roman"/>
          <w:bCs/>
          <w:shd w:val="clear" w:color="auto" w:fill="FFFFFF"/>
        </w:rPr>
        <w:t xml:space="preserve">πίδραση </w:t>
      </w:r>
      <w:r>
        <w:rPr>
          <w:rFonts w:eastAsia="Times New Roman" w:cs="Times New Roman"/>
          <w:szCs w:val="24"/>
        </w:rPr>
        <w:t>στην ανταγωνιστικότητα της ελληνικής οικον</w:t>
      </w:r>
      <w:r>
        <w:rPr>
          <w:rFonts w:eastAsia="Times New Roman" w:cs="Times New Roman"/>
          <w:szCs w:val="24"/>
        </w:rPr>
        <w:t xml:space="preserve">ομίας, στην αύξηση του ΑΕΠ, καθώς </w:t>
      </w:r>
      <w:r w:rsidRPr="00F331DF">
        <w:rPr>
          <w:rFonts w:eastAsia="Times New Roman"/>
          <w:bCs/>
        </w:rPr>
        <w:t>και</w:t>
      </w:r>
      <w:r>
        <w:rPr>
          <w:rFonts w:eastAsia="Times New Roman" w:cs="Times New Roman"/>
          <w:szCs w:val="24"/>
        </w:rPr>
        <w:t xml:space="preserve"> στην ενίσχυση της απασχόλησης. Επιγραμματικά </w:t>
      </w:r>
      <w:r>
        <w:rPr>
          <w:rFonts w:eastAsia="Times New Roman"/>
          <w:bCs/>
        </w:rPr>
        <w:t>ε</w:t>
      </w:r>
      <w:r w:rsidRPr="00D66BCA">
        <w:rPr>
          <w:rFonts w:eastAsia="Times New Roman"/>
          <w:bCs/>
        </w:rPr>
        <w:t>ίναι</w:t>
      </w:r>
      <w:r>
        <w:rPr>
          <w:rFonts w:eastAsia="Times New Roman" w:cs="Times New Roman"/>
          <w:szCs w:val="24"/>
        </w:rPr>
        <w:t xml:space="preserve"> ο αναγκαίος κρίκος στην αλυσίδα των συνδυασμένων και </w:t>
      </w:r>
      <w:proofErr w:type="spellStart"/>
      <w:r>
        <w:rPr>
          <w:rFonts w:eastAsia="Times New Roman" w:cs="Times New Roman"/>
          <w:szCs w:val="24"/>
        </w:rPr>
        <w:t>πολυτροπικών</w:t>
      </w:r>
      <w:proofErr w:type="spellEnd"/>
      <w:r>
        <w:rPr>
          <w:rFonts w:eastAsia="Times New Roman" w:cs="Times New Roman"/>
          <w:szCs w:val="24"/>
        </w:rPr>
        <w:t xml:space="preserve"> μεταφορών. </w:t>
      </w:r>
    </w:p>
    <w:p w14:paraId="7E512C41" w14:textId="77777777" w:rsidR="00CD7DD0" w:rsidRDefault="001D7A26">
      <w:pPr>
        <w:spacing w:line="600" w:lineRule="auto"/>
        <w:ind w:firstLine="720"/>
        <w:jc w:val="both"/>
        <w:rPr>
          <w:rFonts w:eastAsia="Times New Roman" w:cs="Times New Roman"/>
          <w:szCs w:val="24"/>
        </w:rPr>
      </w:pPr>
      <w:r w:rsidRPr="00416E19">
        <w:rPr>
          <w:rFonts w:eastAsia="Times New Roman"/>
          <w:szCs w:val="24"/>
        </w:rPr>
        <w:t>Κυρίες και κύριοι συνάδελφοι</w:t>
      </w:r>
      <w:r>
        <w:rPr>
          <w:rFonts w:eastAsia="Times New Roman" w:cs="Times New Roman"/>
          <w:szCs w:val="24"/>
        </w:rPr>
        <w:t xml:space="preserve">, ο σχεδιασμός αυτής της </w:t>
      </w:r>
      <w:r w:rsidRPr="003E5E44">
        <w:rPr>
          <w:rFonts w:eastAsia="Times New Roman"/>
          <w:bCs/>
        </w:rPr>
        <w:t>Κυβέρνηση</w:t>
      </w:r>
      <w:r>
        <w:rPr>
          <w:rFonts w:eastAsia="Times New Roman" w:cs="Times New Roman"/>
          <w:szCs w:val="24"/>
        </w:rPr>
        <w:t>ς προσανατολίζεται κυρίως σ</w:t>
      </w:r>
      <w:r>
        <w:rPr>
          <w:rFonts w:eastAsia="Times New Roman" w:cs="Times New Roman"/>
          <w:szCs w:val="24"/>
        </w:rPr>
        <w:t xml:space="preserve">την προώθηση, τον εκσυγχρονισμό και την επέκταση του δικτύου μεταφορών. </w:t>
      </w:r>
      <w:r w:rsidRPr="000F4B2C">
        <w:rPr>
          <w:rFonts w:eastAsia="Times New Roman"/>
          <w:bCs/>
          <w:shd w:val="clear" w:color="auto" w:fill="FFFFFF"/>
        </w:rPr>
        <w:t>Νομίζω</w:t>
      </w:r>
      <w:r>
        <w:rPr>
          <w:rFonts w:eastAsia="Times New Roman"/>
          <w:bCs/>
          <w:shd w:val="clear" w:color="auto" w:fill="FFFFFF"/>
        </w:rPr>
        <w:t>,</w:t>
      </w:r>
      <w:r>
        <w:rPr>
          <w:rFonts w:eastAsia="Times New Roman" w:cs="Times New Roman"/>
          <w:szCs w:val="24"/>
        </w:rPr>
        <w:t xml:space="preserve"> </w:t>
      </w:r>
      <w:r w:rsidRPr="00D355D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w:t>
      </w:r>
      <w:r w:rsidRPr="008266C1">
        <w:rPr>
          <w:rFonts w:eastAsia="Times New Roman"/>
          <w:bCs/>
        </w:rPr>
        <w:t>έχει</w:t>
      </w:r>
      <w:r>
        <w:rPr>
          <w:rFonts w:eastAsia="Times New Roman" w:cs="Times New Roman"/>
          <w:szCs w:val="24"/>
        </w:rPr>
        <w:t xml:space="preserve"> έρθει η ώρα </w:t>
      </w:r>
      <w:r w:rsidRPr="002314B3">
        <w:rPr>
          <w:rFonts w:eastAsia="Times New Roman"/>
          <w:bCs/>
          <w:shd w:val="clear" w:color="auto" w:fill="FFFFFF"/>
        </w:rPr>
        <w:t>να</w:t>
      </w:r>
      <w:r>
        <w:rPr>
          <w:rFonts w:eastAsia="Times New Roman" w:cs="Times New Roman"/>
          <w:szCs w:val="24"/>
        </w:rPr>
        <w:t xml:space="preserve"> μεταβούμε στο επόμενο στάδιο </w:t>
      </w:r>
      <w:r w:rsidRPr="00F331DF">
        <w:rPr>
          <w:rFonts w:eastAsia="Times New Roman"/>
          <w:bCs/>
        </w:rPr>
        <w:t>και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αναπτύξουμε την αγορά παροχής υπηρεσιών προστιθέμενης αξίας. </w:t>
      </w:r>
    </w:p>
    <w:p w14:paraId="7E512C4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Η αύξηση του τράνζιτ</w:t>
      </w:r>
      <w:r w:rsidRPr="008266C1">
        <w:rPr>
          <w:rFonts w:eastAsia="Times New Roman" w:cs="Times New Roman"/>
          <w:szCs w:val="24"/>
        </w:rPr>
        <w:t xml:space="preserve"> </w:t>
      </w:r>
      <w:r>
        <w:rPr>
          <w:rFonts w:eastAsia="Times New Roman" w:cs="Times New Roman"/>
          <w:szCs w:val="24"/>
        </w:rPr>
        <w:t xml:space="preserve">φορτίου μέσω της Ελλάδας </w:t>
      </w:r>
      <w:r w:rsidRPr="00F331DF">
        <w:rPr>
          <w:rFonts w:eastAsia="Times New Roman"/>
          <w:bCs/>
        </w:rPr>
        <w:t>και</w:t>
      </w:r>
      <w:r>
        <w:rPr>
          <w:rFonts w:eastAsia="Times New Roman" w:cs="Times New Roman"/>
          <w:szCs w:val="24"/>
        </w:rPr>
        <w:t xml:space="preserve"> η παροχή υπηρεσιών προστιθέμενης αξίας μπορούν </w:t>
      </w:r>
      <w:r w:rsidRPr="002314B3">
        <w:rPr>
          <w:rFonts w:eastAsia="Times New Roman"/>
          <w:bCs/>
          <w:shd w:val="clear" w:color="auto" w:fill="FFFFFF"/>
        </w:rPr>
        <w:t>να</w:t>
      </w:r>
      <w:r>
        <w:rPr>
          <w:rFonts w:eastAsia="Times New Roman" w:cs="Times New Roman"/>
          <w:szCs w:val="24"/>
        </w:rPr>
        <w:t xml:space="preserve"> γίνουν η κύρια δύναμη για την ανάπτυξη των </w:t>
      </w:r>
      <w:r>
        <w:rPr>
          <w:rFonts w:eastAsia="Times New Roman" w:cs="Times New Roman"/>
          <w:szCs w:val="24"/>
          <w:lang w:val="en-US"/>
        </w:rPr>
        <w:t>logistics</w:t>
      </w:r>
      <w:r w:rsidRPr="008266C1">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συμβάλουν στην ανάκαμψη της ελληνικής οικονομίας. Για τον λόγο αυτό, </w:t>
      </w:r>
      <w:r w:rsidRPr="00D66BCA">
        <w:rPr>
          <w:rFonts w:eastAsia="Times New Roman"/>
          <w:bCs/>
        </w:rPr>
        <w:t>είναι</w:t>
      </w:r>
      <w:r>
        <w:rPr>
          <w:rFonts w:eastAsia="Times New Roman" w:cs="Times New Roman"/>
          <w:szCs w:val="24"/>
        </w:rPr>
        <w:t xml:space="preserve"> αναγκαία η άμεση μετάβαση από ένα μοντέλο κυρίως μεταφόρτωσης σε έν</w:t>
      </w:r>
      <w:r>
        <w:rPr>
          <w:rFonts w:eastAsia="Times New Roman" w:cs="Times New Roman"/>
          <w:szCs w:val="24"/>
        </w:rPr>
        <w:t xml:space="preserve">α νέο μοντέλο </w:t>
      </w:r>
      <w:r w:rsidRPr="008F0891">
        <w:rPr>
          <w:rFonts w:eastAsia="Times New Roman" w:cs="Times New Roman"/>
          <w:bCs/>
          <w:shd w:val="clear" w:color="auto" w:fill="FFFFFF"/>
        </w:rPr>
        <w:t>που</w:t>
      </w:r>
      <w:r>
        <w:rPr>
          <w:rFonts w:eastAsia="Times New Roman" w:cs="Times New Roman"/>
          <w:szCs w:val="24"/>
        </w:rPr>
        <w:t xml:space="preserve"> προσθέτει αξία στις διεθνείς εμπορευματικές ροές μέσω της Ελλάδας. Τα οφέλη </w:t>
      </w:r>
      <w:r w:rsidRPr="00022913">
        <w:rPr>
          <w:rFonts w:eastAsia="Times New Roman"/>
          <w:bCs/>
          <w:shd w:val="clear" w:color="auto" w:fill="FFFFFF"/>
        </w:rPr>
        <w:t>θα</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πολλαπλά τόσο για την οικονομία μας όσο και για τις τοπικές κοινωνίες, καθώς </w:t>
      </w:r>
      <w:r w:rsidRPr="00022913">
        <w:rPr>
          <w:rFonts w:eastAsia="Times New Roman"/>
          <w:bCs/>
          <w:shd w:val="clear" w:color="auto" w:fill="FFFFFF"/>
        </w:rPr>
        <w:t>θα</w:t>
      </w:r>
      <w:r>
        <w:rPr>
          <w:rFonts w:eastAsia="Times New Roman" w:cs="Times New Roman"/>
          <w:szCs w:val="24"/>
        </w:rPr>
        <w:t xml:space="preserve"> δημιουργηθούν νέες θέσεις εργασίας. </w:t>
      </w:r>
    </w:p>
    <w:p w14:paraId="7E512C4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Η Ελλάδα </w:t>
      </w:r>
      <w:r w:rsidRPr="00D66BCA">
        <w:rPr>
          <w:rFonts w:eastAsia="Times New Roman"/>
          <w:bCs/>
        </w:rPr>
        <w:t>είναι</w:t>
      </w:r>
      <w:r>
        <w:rPr>
          <w:rFonts w:eastAsia="Times New Roman" w:cs="Times New Roman"/>
          <w:szCs w:val="24"/>
        </w:rPr>
        <w:t xml:space="preserve"> πλέον ενεργός παίκτης</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στις μεταφορές </w:t>
      </w:r>
      <w:r w:rsidRPr="00F331DF">
        <w:rPr>
          <w:rFonts w:eastAsia="Times New Roman"/>
          <w:bCs/>
        </w:rPr>
        <w:t>και</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παίξει πρωταγωνιστικό ρόλο στα Βαλκάνια </w:t>
      </w:r>
      <w:r w:rsidRPr="00F331DF">
        <w:rPr>
          <w:rFonts w:eastAsia="Times New Roman"/>
          <w:bCs/>
        </w:rPr>
        <w:t>και</w:t>
      </w:r>
      <w:r>
        <w:rPr>
          <w:rFonts w:eastAsia="Times New Roman" w:cs="Times New Roman"/>
          <w:szCs w:val="24"/>
        </w:rPr>
        <w:t xml:space="preserve"> τη </w:t>
      </w:r>
      <w:r>
        <w:rPr>
          <w:rFonts w:eastAsia="Times New Roman" w:cs="Times New Roman"/>
          <w:szCs w:val="24"/>
        </w:rPr>
        <w:t xml:space="preserve">Νοτιοανατολική </w:t>
      </w:r>
      <w:r>
        <w:rPr>
          <w:rFonts w:eastAsia="Times New Roman" w:cs="Times New Roman"/>
          <w:szCs w:val="24"/>
        </w:rPr>
        <w:t xml:space="preserve">Ευρώπη. </w:t>
      </w:r>
      <w:r w:rsidRPr="00F331DF">
        <w:rPr>
          <w:rFonts w:eastAsia="Times New Roman"/>
          <w:bCs/>
        </w:rPr>
        <w:t>Και</w:t>
      </w:r>
      <w:r>
        <w:rPr>
          <w:rFonts w:eastAsia="Times New Roman" w:cs="Times New Roman"/>
          <w:szCs w:val="24"/>
        </w:rPr>
        <w:t xml:space="preserve"> βέβαια, αξίζει </w:t>
      </w:r>
      <w:r w:rsidRPr="002314B3">
        <w:rPr>
          <w:rFonts w:eastAsia="Times New Roman"/>
          <w:bCs/>
          <w:shd w:val="clear" w:color="auto" w:fill="FFFFFF"/>
        </w:rPr>
        <w:t>να</w:t>
      </w:r>
      <w:r>
        <w:rPr>
          <w:rFonts w:eastAsia="Times New Roman" w:cs="Times New Roman"/>
          <w:szCs w:val="24"/>
        </w:rPr>
        <w:t xml:space="preserve"> τονιστεί </w:t>
      </w:r>
      <w:r w:rsidRPr="002B5B2E">
        <w:rPr>
          <w:rFonts w:eastAsia="Times New Roman"/>
          <w:bCs/>
          <w:shd w:val="clear" w:color="auto" w:fill="FFFFFF"/>
        </w:rPr>
        <w:t>ότι</w:t>
      </w:r>
      <w:r>
        <w:rPr>
          <w:rFonts w:eastAsia="Times New Roman" w:cs="Times New Roman"/>
          <w:szCs w:val="24"/>
        </w:rPr>
        <w:t xml:space="preserve"> οι σχέσεις με τους γείτονές μας, </w:t>
      </w:r>
      <w:r w:rsidRPr="008F0891">
        <w:rPr>
          <w:rFonts w:eastAsia="Times New Roman" w:cs="Times New Roman"/>
          <w:bCs/>
          <w:shd w:val="clear" w:color="auto" w:fill="FFFFFF"/>
        </w:rPr>
        <w:t>που</w:t>
      </w:r>
      <w:r>
        <w:rPr>
          <w:rFonts w:eastAsia="Times New Roman" w:cs="Times New Roman"/>
          <w:szCs w:val="24"/>
        </w:rPr>
        <w:t xml:space="preserve"> αυτή η </w:t>
      </w:r>
      <w:r w:rsidRPr="003E5E44">
        <w:rPr>
          <w:rFonts w:eastAsia="Times New Roman"/>
          <w:bCs/>
        </w:rPr>
        <w:t>Κυβέρνηση</w:t>
      </w:r>
      <w:r>
        <w:rPr>
          <w:rFonts w:eastAsia="Times New Roman" w:cs="Times New Roman"/>
          <w:szCs w:val="24"/>
        </w:rPr>
        <w:t xml:space="preserve"> προωθεί με </w:t>
      </w:r>
      <w:r>
        <w:rPr>
          <w:rFonts w:eastAsia="Times New Roman" w:cs="Times New Roman"/>
          <w:szCs w:val="24"/>
        </w:rPr>
        <w:lastRenderedPageBreak/>
        <w:t xml:space="preserve">συνέπεια, σε πείσμα του πατριδοκάπηλου απομονωτισμού, </w:t>
      </w:r>
      <w:r w:rsidRPr="008F0891">
        <w:rPr>
          <w:rFonts w:eastAsia="Times New Roman" w:cs="Times New Roman"/>
          <w:bCs/>
          <w:shd w:val="clear" w:color="auto" w:fill="FFFFFF"/>
        </w:rPr>
        <w:t>που</w:t>
      </w:r>
      <w:r>
        <w:rPr>
          <w:rFonts w:eastAsia="Times New Roman" w:cs="Times New Roman"/>
          <w:szCs w:val="24"/>
        </w:rPr>
        <w:t xml:space="preserve"> αποτελεί εσχάτως δόγμα της </w:t>
      </w:r>
      <w:r>
        <w:rPr>
          <w:rFonts w:eastAsia="Times New Roman" w:cs="Times New Roman"/>
          <w:szCs w:val="24"/>
        </w:rPr>
        <w:t xml:space="preserve">Μείζονος </w:t>
      </w:r>
      <w:r>
        <w:rPr>
          <w:rFonts w:eastAsia="Times New Roman" w:cs="Times New Roman"/>
          <w:szCs w:val="24"/>
        </w:rPr>
        <w:t xml:space="preserve">Αντιπολίτευσης, όχι μόνο αναβαθμίζουν τη χώρα μας ως κόμβο μεταφορών </w:t>
      </w:r>
      <w:r w:rsidRPr="00F331DF">
        <w:rPr>
          <w:rFonts w:eastAsia="Times New Roman"/>
          <w:bCs/>
        </w:rPr>
        <w:t>και</w:t>
      </w:r>
      <w:r>
        <w:rPr>
          <w:rFonts w:eastAsia="Times New Roman" w:cs="Times New Roman"/>
          <w:szCs w:val="24"/>
        </w:rPr>
        <w:t xml:space="preserve"> ως προνομιακή χώρα επενδύσεων, αλλά αναδεικνύουν </w:t>
      </w:r>
      <w:r w:rsidRPr="00F331DF">
        <w:rPr>
          <w:rFonts w:eastAsia="Times New Roman"/>
          <w:bCs/>
        </w:rPr>
        <w:t>και</w:t>
      </w:r>
      <w:r>
        <w:rPr>
          <w:rFonts w:eastAsia="Times New Roman" w:cs="Times New Roman"/>
          <w:szCs w:val="24"/>
        </w:rPr>
        <w:t xml:space="preserve"> ισχυροποιούν τη γεωπολιτική μας θέση. Η χώρα μας, </w:t>
      </w:r>
      <w:r w:rsidRPr="0086362F">
        <w:rPr>
          <w:rFonts w:eastAsia="Times New Roman" w:cs="Times New Roman"/>
          <w:szCs w:val="24"/>
        </w:rPr>
        <w:t>λοιπόν</w:t>
      </w:r>
      <w:r>
        <w:rPr>
          <w:rFonts w:eastAsia="Times New Roman" w:cs="Times New Roman"/>
          <w:szCs w:val="24"/>
        </w:rPr>
        <w:t xml:space="preserve">, </w:t>
      </w:r>
      <w:r w:rsidRPr="00773379">
        <w:rPr>
          <w:rFonts w:eastAsia="Times New Roman"/>
          <w:bCs/>
        </w:rPr>
        <w:t>έχει</w:t>
      </w:r>
      <w:r>
        <w:rPr>
          <w:rFonts w:eastAsia="Times New Roman" w:cs="Times New Roman"/>
          <w:szCs w:val="24"/>
        </w:rPr>
        <w:t xml:space="preserve"> πλέον ένα </w:t>
      </w:r>
      <w:r w:rsidRPr="00B71410">
        <w:rPr>
          <w:rFonts w:eastAsia="Times New Roman"/>
          <w:bCs/>
        </w:rPr>
        <w:t>συγκεκριμέν</w:t>
      </w:r>
      <w:r>
        <w:rPr>
          <w:rFonts w:eastAsia="Times New Roman"/>
          <w:bCs/>
        </w:rPr>
        <w:t>ο</w:t>
      </w:r>
      <w:r>
        <w:rPr>
          <w:rFonts w:eastAsia="Times New Roman" w:cs="Times New Roman"/>
          <w:szCs w:val="24"/>
        </w:rPr>
        <w:t xml:space="preserve"> σχέδιο</w:t>
      </w:r>
      <w:r>
        <w:rPr>
          <w:rFonts w:eastAsia="Times New Roman"/>
          <w:bCs/>
        </w:rPr>
        <w:t>,</w:t>
      </w:r>
      <w:r>
        <w:rPr>
          <w:rFonts w:eastAsia="Times New Roman"/>
          <w:bCs/>
        </w:rPr>
        <w:t xml:space="preserve"> </w:t>
      </w:r>
      <w:r w:rsidRPr="008266C1">
        <w:rPr>
          <w:rFonts w:eastAsia="Times New Roman"/>
          <w:bCs/>
          <w:shd w:val="clear" w:color="auto" w:fill="FFFFFF"/>
        </w:rPr>
        <w:t>το οποίο</w:t>
      </w:r>
      <w:r>
        <w:rPr>
          <w:rFonts w:eastAsia="Times New Roman"/>
          <w:bCs/>
        </w:rPr>
        <w:t xml:space="preserve"> εφαρμόζει </w:t>
      </w:r>
      <w:r w:rsidRPr="008266C1">
        <w:rPr>
          <w:rFonts w:eastAsia="Times New Roman"/>
          <w:bCs/>
        </w:rPr>
        <w:t>και</w:t>
      </w:r>
      <w:r>
        <w:rPr>
          <w:rFonts w:eastAsia="Times New Roman"/>
          <w:bCs/>
        </w:rPr>
        <w:t xml:space="preserve"> υλοποιεί. </w:t>
      </w:r>
    </w:p>
    <w:p w14:paraId="7E512C44" w14:textId="77777777" w:rsidR="00CD7DD0" w:rsidRDefault="001D7A26">
      <w:pPr>
        <w:spacing w:line="600" w:lineRule="auto"/>
        <w:ind w:firstLine="720"/>
        <w:jc w:val="both"/>
        <w:rPr>
          <w:rFonts w:eastAsia="Times New Roman"/>
          <w:bCs/>
        </w:rPr>
      </w:pPr>
      <w:r w:rsidRPr="008266C1">
        <w:rPr>
          <w:rFonts w:eastAsia="Times New Roman"/>
          <w:bCs/>
          <w:shd w:val="clear" w:color="auto" w:fill="FFFFFF"/>
        </w:rPr>
        <w:t>Θα</w:t>
      </w:r>
      <w:r>
        <w:rPr>
          <w:rFonts w:eastAsia="Times New Roman"/>
          <w:bCs/>
        </w:rPr>
        <w:t xml:space="preserve"> μου επιτρέψετε, ολοκληρώνοντας, να απαντήσω για το θέμα </w:t>
      </w:r>
      <w:r w:rsidRPr="008266C1">
        <w:rPr>
          <w:rFonts w:eastAsia="Times New Roman"/>
          <w:bCs/>
          <w:shd w:val="clear" w:color="auto" w:fill="FFFFFF"/>
        </w:rPr>
        <w:t>που</w:t>
      </w:r>
      <w:r>
        <w:rPr>
          <w:rFonts w:eastAsia="Times New Roman"/>
          <w:bCs/>
        </w:rPr>
        <w:t xml:space="preserve"> τέθηκε σχετικά με τον </w:t>
      </w:r>
      <w:r>
        <w:rPr>
          <w:rFonts w:eastAsia="Times New Roman"/>
          <w:bCs/>
        </w:rPr>
        <w:t>ν.</w:t>
      </w:r>
      <w:r>
        <w:rPr>
          <w:rFonts w:eastAsia="Times New Roman"/>
          <w:bCs/>
        </w:rPr>
        <w:t xml:space="preserve">4412/2016, όσον αφορά τον τρόπο εκτέλεσης έργων προμηθειών, υπηρεσιών </w:t>
      </w:r>
      <w:r w:rsidRPr="008266C1">
        <w:rPr>
          <w:rFonts w:eastAsia="Times New Roman"/>
          <w:bCs/>
        </w:rPr>
        <w:t>και</w:t>
      </w:r>
      <w:r>
        <w:rPr>
          <w:rFonts w:eastAsia="Times New Roman"/>
          <w:bCs/>
        </w:rPr>
        <w:t xml:space="preserve"> μελετών. Μην ξεχνάμε </w:t>
      </w:r>
      <w:r w:rsidRPr="008266C1">
        <w:rPr>
          <w:rFonts w:eastAsia="Times New Roman"/>
          <w:bCs/>
          <w:shd w:val="clear" w:color="auto" w:fill="FFFFFF"/>
        </w:rPr>
        <w:t>ότι</w:t>
      </w:r>
      <w:r>
        <w:rPr>
          <w:rFonts w:eastAsia="Times New Roman"/>
          <w:bCs/>
        </w:rPr>
        <w:t xml:space="preserve"> τον νόμο αυτόν τον ψήφισε </w:t>
      </w:r>
      <w:r w:rsidRPr="008266C1">
        <w:rPr>
          <w:rFonts w:eastAsia="Times New Roman"/>
          <w:bCs/>
        </w:rPr>
        <w:t>και</w:t>
      </w:r>
      <w:r>
        <w:rPr>
          <w:rFonts w:eastAsia="Times New Roman"/>
          <w:bCs/>
        </w:rPr>
        <w:t xml:space="preserve"> η </w:t>
      </w:r>
      <w:r w:rsidRPr="008266C1">
        <w:rPr>
          <w:rFonts w:eastAsia="Times New Roman"/>
          <w:bCs/>
        </w:rPr>
        <w:t>Νέα</w:t>
      </w:r>
      <w:r w:rsidRPr="008266C1">
        <w:rPr>
          <w:rFonts w:eastAsia="Times New Roman"/>
          <w:bCs/>
        </w:rPr>
        <w:t xml:space="preserve"> Δημοκρατία</w:t>
      </w:r>
      <w:r>
        <w:rPr>
          <w:rFonts w:eastAsia="Times New Roman"/>
          <w:bCs/>
        </w:rPr>
        <w:t xml:space="preserve">. Σωστά τότε </w:t>
      </w:r>
      <w:r w:rsidRPr="008266C1">
        <w:rPr>
          <w:rFonts w:eastAsia="Times New Roman"/>
          <w:bCs/>
          <w:shd w:val="clear" w:color="auto" w:fill="FFFFFF"/>
        </w:rPr>
        <w:t>δεν</w:t>
      </w:r>
      <w:r>
        <w:rPr>
          <w:rFonts w:eastAsia="Times New Roman"/>
          <w:bCs/>
        </w:rPr>
        <w:t xml:space="preserve"> υπήρξε μεταβατική περίοδος, </w:t>
      </w:r>
      <w:r w:rsidRPr="008266C1">
        <w:rPr>
          <w:rFonts w:eastAsia="Times New Roman"/>
          <w:bCs/>
          <w:shd w:val="clear" w:color="auto" w:fill="FFFFFF"/>
        </w:rPr>
        <w:t>γιατί</w:t>
      </w:r>
      <w:r>
        <w:rPr>
          <w:rFonts w:eastAsia="Times New Roman"/>
          <w:bCs/>
        </w:rPr>
        <w:t xml:space="preserve"> ξέρουμε </w:t>
      </w:r>
      <w:r w:rsidRPr="008266C1">
        <w:rPr>
          <w:rFonts w:eastAsia="Times New Roman"/>
          <w:bCs/>
          <w:shd w:val="clear" w:color="auto" w:fill="FFFFFF"/>
        </w:rPr>
        <w:t>ότι</w:t>
      </w:r>
      <w:r>
        <w:rPr>
          <w:rFonts w:eastAsia="Times New Roman"/>
          <w:bCs/>
          <w:shd w:val="clear" w:color="auto" w:fill="FFFFFF"/>
        </w:rPr>
        <w:t>,</w:t>
      </w:r>
      <w:r>
        <w:rPr>
          <w:rFonts w:eastAsia="Times New Roman"/>
          <w:bCs/>
        </w:rPr>
        <w:t xml:space="preserve"> όταν δίδεται μεταβατική περίοδος για την εκτέλεση έργων </w:t>
      </w:r>
      <w:r w:rsidRPr="008266C1">
        <w:rPr>
          <w:rFonts w:eastAsia="Times New Roman"/>
          <w:bCs/>
        </w:rPr>
        <w:t>και</w:t>
      </w:r>
      <w:r>
        <w:rPr>
          <w:rFonts w:eastAsia="Times New Roman"/>
          <w:bCs/>
        </w:rPr>
        <w:t xml:space="preserve"> μελετών, δεν τελειώνουν ποτέ. </w:t>
      </w:r>
    </w:p>
    <w:p w14:paraId="7E512C45" w14:textId="77777777" w:rsidR="00CD7DD0" w:rsidRDefault="001D7A26">
      <w:pPr>
        <w:spacing w:line="600" w:lineRule="auto"/>
        <w:ind w:firstLine="720"/>
        <w:jc w:val="both"/>
        <w:rPr>
          <w:rFonts w:eastAsia="Times New Roman"/>
          <w:bCs/>
          <w:shd w:val="clear" w:color="auto" w:fill="FFFFFF"/>
        </w:rPr>
      </w:pPr>
      <w:r>
        <w:rPr>
          <w:rFonts w:eastAsia="Times New Roman"/>
          <w:bCs/>
        </w:rPr>
        <w:t xml:space="preserve">Πιστεύω, </w:t>
      </w:r>
      <w:r w:rsidRPr="008266C1">
        <w:rPr>
          <w:rFonts w:eastAsia="Times New Roman"/>
          <w:bCs/>
        </w:rPr>
        <w:t>λοιπόν</w:t>
      </w:r>
      <w:r>
        <w:rPr>
          <w:rFonts w:eastAsia="Times New Roman"/>
          <w:bCs/>
        </w:rPr>
        <w:t xml:space="preserve">, το εξής. Αυτή τη στιγμή, όσον αφορά τον </w:t>
      </w:r>
      <w:r>
        <w:rPr>
          <w:rFonts w:eastAsia="Times New Roman"/>
          <w:bCs/>
        </w:rPr>
        <w:t>ν.</w:t>
      </w:r>
      <w:r>
        <w:rPr>
          <w:rFonts w:eastAsia="Times New Roman"/>
          <w:bCs/>
        </w:rPr>
        <w:t xml:space="preserve">4412/2016, εγώ προσωπικά </w:t>
      </w:r>
      <w:r w:rsidRPr="008266C1">
        <w:rPr>
          <w:rFonts w:eastAsia="Times New Roman"/>
          <w:bCs/>
          <w:shd w:val="clear" w:color="auto" w:fill="FFFFFF"/>
        </w:rPr>
        <w:t>θα</w:t>
      </w:r>
      <w:r>
        <w:rPr>
          <w:rFonts w:eastAsia="Times New Roman"/>
          <w:bCs/>
        </w:rPr>
        <w:t xml:space="preserve"> μπορούσα </w:t>
      </w:r>
      <w:r w:rsidRPr="008266C1">
        <w:rPr>
          <w:rFonts w:eastAsia="Times New Roman"/>
          <w:bCs/>
          <w:shd w:val="clear" w:color="auto" w:fill="FFFFFF"/>
        </w:rPr>
        <w:t>να</w:t>
      </w:r>
      <w:r>
        <w:rPr>
          <w:rFonts w:eastAsia="Times New Roman"/>
          <w:bCs/>
        </w:rPr>
        <w:t xml:space="preserve"> δεχτώ ένα μόνο πράγμα. Αφορά μόνο τις υπερβολικά χαμηλές προσφορές, </w:t>
      </w:r>
      <w:r w:rsidRPr="008266C1">
        <w:rPr>
          <w:rFonts w:eastAsia="Times New Roman"/>
          <w:bCs/>
          <w:shd w:val="clear" w:color="auto" w:fill="FFFFFF"/>
        </w:rPr>
        <w:t>που</w:t>
      </w:r>
      <w:r>
        <w:rPr>
          <w:rFonts w:eastAsia="Times New Roman"/>
          <w:bCs/>
        </w:rPr>
        <w:t xml:space="preserve"> </w:t>
      </w:r>
      <w:r w:rsidRPr="008266C1">
        <w:rPr>
          <w:rFonts w:eastAsia="Times New Roman"/>
          <w:bCs/>
        </w:rPr>
        <w:t>είναι</w:t>
      </w:r>
      <w:r>
        <w:rPr>
          <w:rFonts w:eastAsia="Times New Roman"/>
          <w:bCs/>
        </w:rPr>
        <w:t xml:space="preserve"> αποτέλεσμα ανταγωνισμού. Πιστεύω </w:t>
      </w:r>
      <w:r w:rsidRPr="008266C1">
        <w:rPr>
          <w:rFonts w:eastAsia="Times New Roman"/>
          <w:bCs/>
          <w:shd w:val="clear" w:color="auto" w:fill="FFFFFF"/>
        </w:rPr>
        <w:t>ότι</w:t>
      </w:r>
      <w:r>
        <w:rPr>
          <w:rFonts w:eastAsia="Times New Roman"/>
          <w:bCs/>
        </w:rPr>
        <w:t xml:space="preserve"> </w:t>
      </w:r>
      <w:r w:rsidRPr="008266C1">
        <w:rPr>
          <w:rFonts w:eastAsia="Times New Roman"/>
          <w:bCs/>
        </w:rPr>
        <w:t>πρέπει</w:t>
      </w:r>
      <w:r>
        <w:rPr>
          <w:rFonts w:eastAsia="Times New Roman"/>
          <w:bCs/>
        </w:rPr>
        <w:t xml:space="preserve"> </w:t>
      </w:r>
      <w:r w:rsidRPr="008266C1">
        <w:rPr>
          <w:rFonts w:eastAsia="Times New Roman"/>
          <w:bCs/>
          <w:shd w:val="clear" w:color="auto" w:fill="FFFFFF"/>
        </w:rPr>
        <w:t>να</w:t>
      </w:r>
      <w:r>
        <w:rPr>
          <w:rFonts w:eastAsia="Times New Roman"/>
          <w:bCs/>
        </w:rPr>
        <w:t xml:space="preserve"> βρεθεί </w:t>
      </w:r>
      <w:r w:rsidRPr="008266C1">
        <w:rPr>
          <w:rFonts w:eastAsia="Times New Roman"/>
          <w:bCs/>
          <w:shd w:val="clear" w:color="auto" w:fill="FFFFFF"/>
        </w:rPr>
        <w:t>μια</w:t>
      </w:r>
      <w:r>
        <w:rPr>
          <w:rFonts w:eastAsia="Times New Roman"/>
          <w:bCs/>
        </w:rPr>
        <w:t xml:space="preserve"> ισορροπία, </w:t>
      </w:r>
      <w:r w:rsidRPr="008266C1">
        <w:rPr>
          <w:rFonts w:eastAsia="Times New Roman"/>
          <w:bCs/>
        </w:rPr>
        <w:t>για να</w:t>
      </w:r>
      <w:r>
        <w:rPr>
          <w:rFonts w:eastAsia="Times New Roman"/>
          <w:bCs/>
        </w:rPr>
        <w:t xml:space="preserve"> μπορέσει </w:t>
      </w:r>
      <w:r>
        <w:rPr>
          <w:rFonts w:eastAsia="Times New Roman"/>
          <w:bCs/>
          <w:shd w:val="clear" w:color="auto" w:fill="FFFFFF"/>
        </w:rPr>
        <w:t xml:space="preserve">κάποια στιγμή </w:t>
      </w:r>
      <w:r>
        <w:rPr>
          <w:rFonts w:eastAsia="Times New Roman"/>
          <w:bCs/>
        </w:rPr>
        <w:t xml:space="preserve">αυτό το </w:t>
      </w:r>
      <w:r w:rsidRPr="008266C1">
        <w:rPr>
          <w:rFonts w:eastAsia="Times New Roman"/>
          <w:bCs/>
        </w:rPr>
        <w:t>πρόβλημα</w:t>
      </w:r>
      <w:r>
        <w:rPr>
          <w:rFonts w:eastAsia="Times New Roman"/>
          <w:bCs/>
        </w:rPr>
        <w:t xml:space="preserve"> </w:t>
      </w:r>
      <w:r w:rsidRPr="008266C1">
        <w:rPr>
          <w:rFonts w:eastAsia="Times New Roman"/>
          <w:bCs/>
          <w:shd w:val="clear" w:color="auto" w:fill="FFFFFF"/>
        </w:rPr>
        <w:t>που</w:t>
      </w:r>
      <w:r>
        <w:rPr>
          <w:rFonts w:eastAsia="Times New Roman"/>
          <w:bCs/>
        </w:rPr>
        <w:t xml:space="preserve"> </w:t>
      </w:r>
      <w:r w:rsidRPr="008266C1">
        <w:rPr>
          <w:rFonts w:eastAsia="Times New Roman"/>
          <w:bCs/>
        </w:rPr>
        <w:t>υπάρχει</w:t>
      </w:r>
      <w:r>
        <w:rPr>
          <w:rFonts w:eastAsia="Times New Roman"/>
          <w:bCs/>
        </w:rPr>
        <w:t xml:space="preserve"> </w:t>
      </w:r>
      <w:r w:rsidRPr="008266C1">
        <w:rPr>
          <w:rFonts w:eastAsia="Times New Roman"/>
          <w:bCs/>
          <w:shd w:val="clear" w:color="auto" w:fill="FFFFFF"/>
        </w:rPr>
        <w:t>να</w:t>
      </w:r>
      <w:r>
        <w:rPr>
          <w:rFonts w:eastAsia="Times New Roman"/>
          <w:bCs/>
          <w:shd w:val="clear" w:color="auto" w:fill="FFFFFF"/>
        </w:rPr>
        <w:t xml:space="preserve"> αντιμετωπιστεί. </w:t>
      </w:r>
    </w:p>
    <w:p w14:paraId="7E512C46" w14:textId="77777777" w:rsidR="00CD7DD0" w:rsidRDefault="001D7A26">
      <w:pPr>
        <w:spacing w:line="600" w:lineRule="auto"/>
        <w:ind w:firstLine="720"/>
        <w:jc w:val="both"/>
        <w:rPr>
          <w:rFonts w:eastAsia="Times New Roman"/>
          <w:bCs/>
          <w:shd w:val="clear" w:color="auto" w:fill="FFFFFF"/>
        </w:rPr>
      </w:pPr>
      <w:r>
        <w:rPr>
          <w:rFonts w:eastAsia="Times New Roman"/>
          <w:bCs/>
          <w:shd w:val="clear" w:color="auto" w:fill="FFFFFF"/>
        </w:rPr>
        <w:t>Σας ευχαριστώ πάρ</w:t>
      </w:r>
      <w:r>
        <w:rPr>
          <w:rFonts w:eastAsia="Times New Roman"/>
          <w:bCs/>
          <w:shd w:val="clear" w:color="auto" w:fill="FFFFFF"/>
        </w:rPr>
        <w:t xml:space="preserve">α πολύ. </w:t>
      </w:r>
    </w:p>
    <w:p w14:paraId="7E512C47" w14:textId="77777777" w:rsidR="00CD7DD0" w:rsidRDefault="001D7A26">
      <w:pPr>
        <w:spacing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7E512C48" w14:textId="77777777" w:rsidR="00CD7DD0" w:rsidRDefault="001D7A26">
      <w:pPr>
        <w:spacing w:line="600" w:lineRule="auto"/>
        <w:ind w:firstLine="720"/>
        <w:jc w:val="both"/>
        <w:rPr>
          <w:rFonts w:eastAsia="Times New Roman" w:cs="Times New Roman"/>
          <w:szCs w:val="24"/>
        </w:rPr>
      </w:pPr>
      <w:r w:rsidRPr="00FB4239">
        <w:rPr>
          <w:rFonts w:eastAsia="Times New Roman"/>
          <w:b/>
          <w:bCs/>
        </w:rPr>
        <w:lastRenderedPageBreak/>
        <w:t xml:space="preserve">ΠΡΟΕΔΡΕΥΩΝ (Δημήτριος </w:t>
      </w:r>
      <w:proofErr w:type="spellStart"/>
      <w:r w:rsidRPr="00FB4239">
        <w:rPr>
          <w:rFonts w:eastAsia="Times New Roman"/>
          <w:b/>
          <w:bCs/>
        </w:rPr>
        <w:t>Κρεμαστινός</w:t>
      </w:r>
      <w:proofErr w:type="spellEnd"/>
      <w:r w:rsidRPr="00FB4239">
        <w:rPr>
          <w:rFonts w:eastAsia="Times New Roman"/>
          <w:b/>
          <w:bCs/>
        </w:rPr>
        <w:t>):</w:t>
      </w:r>
      <w:r w:rsidRPr="00FB4239">
        <w:rPr>
          <w:rFonts w:eastAsia="Times New Roman" w:cs="Times New Roman"/>
          <w:szCs w:val="24"/>
        </w:rPr>
        <w:t xml:space="preserve"> </w:t>
      </w:r>
      <w:r>
        <w:rPr>
          <w:rFonts w:eastAsia="Times New Roman" w:cs="Times New Roman"/>
          <w:szCs w:val="24"/>
        </w:rPr>
        <w:t xml:space="preserve">Και εγώ ευχαριστώ. </w:t>
      </w:r>
    </w:p>
    <w:p w14:paraId="7E512C49" w14:textId="77777777" w:rsidR="00CD7DD0" w:rsidRDefault="001D7A26">
      <w:pPr>
        <w:spacing w:line="600" w:lineRule="auto"/>
        <w:ind w:firstLine="720"/>
        <w:jc w:val="both"/>
        <w:rPr>
          <w:rFonts w:eastAsia="Times New Roman" w:cs="Times New Roman"/>
        </w:rPr>
      </w:pPr>
      <w:r>
        <w:rPr>
          <w:rFonts w:eastAsia="Times New Roman" w:cs="Times New Roman"/>
          <w:szCs w:val="24"/>
        </w:rPr>
        <w:t xml:space="preserve">Τον λόγο </w:t>
      </w:r>
      <w:r w:rsidRPr="00773379">
        <w:rPr>
          <w:rFonts w:eastAsia="Times New Roman"/>
          <w:bCs/>
        </w:rPr>
        <w:t>έχει</w:t>
      </w:r>
      <w:r>
        <w:rPr>
          <w:rFonts w:eastAsia="Times New Roman" w:cs="Times New Roman"/>
          <w:szCs w:val="24"/>
        </w:rPr>
        <w:t xml:space="preserve"> ο κ. Γεωργιάδης, Βουλευτής της </w:t>
      </w:r>
      <w:r w:rsidRPr="00AE0FAD">
        <w:rPr>
          <w:rFonts w:eastAsia="Times New Roman" w:cs="Times New Roman"/>
        </w:rPr>
        <w:t>Νέας Δημοκρατίας</w:t>
      </w:r>
      <w:r>
        <w:rPr>
          <w:rFonts w:eastAsia="Times New Roman" w:cs="Times New Roman"/>
        </w:rPr>
        <w:t>.</w:t>
      </w:r>
    </w:p>
    <w:p w14:paraId="7E512C4A" w14:textId="77777777" w:rsidR="00CD7DD0" w:rsidRDefault="001D7A26">
      <w:pPr>
        <w:spacing w:line="600" w:lineRule="auto"/>
        <w:ind w:firstLine="720"/>
        <w:jc w:val="both"/>
        <w:rPr>
          <w:rFonts w:eastAsia="Times New Roman" w:cs="Times New Roman"/>
          <w:szCs w:val="24"/>
        </w:rPr>
      </w:pPr>
      <w:r w:rsidRPr="008266C1">
        <w:rPr>
          <w:rFonts w:eastAsia="Times New Roman"/>
          <w:b/>
        </w:rPr>
        <w:t>ΣΠΥΡΙΔΩΝ</w:t>
      </w:r>
      <w:r>
        <w:rPr>
          <w:rFonts w:eastAsia="Times New Roman"/>
          <w:b/>
        </w:rPr>
        <w:t xml:space="preserve"> </w:t>
      </w:r>
      <w:r w:rsidRPr="008266C1">
        <w:rPr>
          <w:rFonts w:eastAsia="Times New Roman"/>
          <w:b/>
        </w:rPr>
        <w:t>-</w:t>
      </w:r>
      <w:r>
        <w:rPr>
          <w:rFonts w:eastAsia="Times New Roman"/>
          <w:b/>
        </w:rPr>
        <w:t xml:space="preserve"> </w:t>
      </w:r>
      <w:r w:rsidRPr="008266C1">
        <w:rPr>
          <w:rFonts w:eastAsia="Times New Roman"/>
          <w:b/>
        </w:rPr>
        <w:t>ΑΔΩΝΙΣ ΓΕΩΡΓΙΑΔΗΣ:</w:t>
      </w:r>
      <w:r w:rsidRPr="008266C1">
        <w:rPr>
          <w:rFonts w:eastAsia="Times New Roman"/>
        </w:rPr>
        <w:t xml:space="preserve"> </w:t>
      </w:r>
      <w:r w:rsidRPr="00A27706">
        <w:rPr>
          <w:rFonts w:eastAsia="Times New Roman" w:cs="Times New Roman"/>
        </w:rPr>
        <w:t xml:space="preserve">Ευχαριστώ </w:t>
      </w:r>
      <w:r>
        <w:rPr>
          <w:rFonts w:eastAsia="Times New Roman" w:cs="Times New Roman"/>
        </w:rPr>
        <w:t xml:space="preserve">πάρα </w:t>
      </w:r>
      <w:r w:rsidRPr="00A27706">
        <w:rPr>
          <w:rFonts w:eastAsia="Times New Roman" w:cs="Times New Roman"/>
        </w:rPr>
        <w:t>πολύ</w:t>
      </w:r>
      <w:r w:rsidRPr="00A27706">
        <w:rPr>
          <w:rFonts w:eastAsia="Times New Roman" w:cs="Times New Roman"/>
          <w:szCs w:val="24"/>
        </w:rPr>
        <w:t>, κύριε Πρόεδρε.</w:t>
      </w:r>
    </w:p>
    <w:p w14:paraId="7E512C4B" w14:textId="77777777" w:rsidR="00CD7DD0" w:rsidRDefault="001D7A26">
      <w:pPr>
        <w:spacing w:line="600" w:lineRule="auto"/>
        <w:ind w:firstLine="720"/>
        <w:jc w:val="both"/>
        <w:rPr>
          <w:rFonts w:eastAsia="Times New Roman" w:cs="Times New Roman"/>
          <w:szCs w:val="24"/>
        </w:rPr>
      </w:pPr>
      <w:r w:rsidRPr="00416E19">
        <w:rPr>
          <w:rFonts w:eastAsia="Times New Roman"/>
          <w:szCs w:val="24"/>
        </w:rPr>
        <w:t xml:space="preserve">Κυρίες και κύριοι </w:t>
      </w:r>
      <w:r w:rsidRPr="00416E19">
        <w:rPr>
          <w:rFonts w:eastAsia="Times New Roman"/>
          <w:szCs w:val="24"/>
        </w:rPr>
        <w:t>συνάδελφοι</w:t>
      </w:r>
      <w:r>
        <w:rPr>
          <w:rFonts w:eastAsia="Times New Roman" w:cs="Times New Roman"/>
          <w:szCs w:val="24"/>
        </w:rPr>
        <w:t xml:space="preserve">, είμαι έντεκα χρόνια στο </w:t>
      </w:r>
      <w:r w:rsidRPr="00263CF7">
        <w:rPr>
          <w:rFonts w:eastAsia="Times New Roman"/>
          <w:bCs/>
        </w:rPr>
        <w:t>Κοινοβούλιο</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σας μιλώ στον λόγο της τιμής μου, τέτοια </w:t>
      </w:r>
      <w:proofErr w:type="spellStart"/>
      <w:r>
        <w:rPr>
          <w:rFonts w:eastAsia="Times New Roman" w:cs="Times New Roman"/>
          <w:szCs w:val="24"/>
        </w:rPr>
        <w:t>λαμογιά</w:t>
      </w:r>
      <w:proofErr w:type="spellEnd"/>
      <w:r>
        <w:rPr>
          <w:rFonts w:eastAsia="Times New Roman" w:cs="Times New Roman"/>
          <w:szCs w:val="24"/>
        </w:rPr>
        <w:t xml:space="preserve"> σε </w:t>
      </w:r>
      <w:r w:rsidRPr="00972555">
        <w:rPr>
          <w:rFonts w:eastAsia="Times New Roman" w:cs="Times New Roman"/>
          <w:szCs w:val="24"/>
        </w:rPr>
        <w:t>νομοσχέδιο</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έχω ξαναδεί. </w:t>
      </w:r>
      <w:r w:rsidRPr="00A8202F">
        <w:rPr>
          <w:rFonts w:eastAsia="Times New Roman"/>
          <w:bCs/>
          <w:shd w:val="clear" w:color="auto" w:fill="FFFFFF"/>
        </w:rPr>
        <w:t>Δεν</w:t>
      </w:r>
      <w:r>
        <w:rPr>
          <w:rFonts w:eastAsia="Times New Roman" w:cs="Times New Roman"/>
          <w:szCs w:val="24"/>
        </w:rPr>
        <w:t xml:space="preserve"> </w:t>
      </w:r>
      <w:r w:rsidRPr="00773379">
        <w:rPr>
          <w:rFonts w:eastAsia="Times New Roman"/>
          <w:bCs/>
        </w:rPr>
        <w:t>έχει</w:t>
      </w:r>
      <w:r>
        <w:rPr>
          <w:rFonts w:eastAsia="Times New Roman" w:cs="Times New Roman"/>
          <w:szCs w:val="24"/>
        </w:rPr>
        <w:t xml:space="preserve"> ξαναγίνει αυτό. Απορώ με το θράσος σας. </w:t>
      </w:r>
    </w:p>
    <w:p w14:paraId="7E512C4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Γ</w:t>
      </w:r>
      <w:r w:rsidRPr="00D477CE">
        <w:rPr>
          <w:rFonts w:eastAsia="Times New Roman" w:cs="Times New Roman"/>
        </w:rPr>
        <w:t>ια να</w:t>
      </w:r>
      <w:r>
        <w:rPr>
          <w:rFonts w:eastAsia="Times New Roman" w:cs="Times New Roman"/>
          <w:szCs w:val="24"/>
        </w:rPr>
        <w:t xml:space="preserve"> καταλάβει ο κόσμος </w:t>
      </w:r>
      <w:r w:rsidRPr="00DF7ACC">
        <w:rPr>
          <w:rFonts w:eastAsia="Times New Roman" w:cs="Times New Roman"/>
          <w:bCs/>
          <w:shd w:val="clear" w:color="auto" w:fill="FFFFFF"/>
        </w:rPr>
        <w:t>γιατί</w:t>
      </w:r>
      <w:r>
        <w:rPr>
          <w:rFonts w:eastAsia="Times New Roman" w:cs="Times New Roman"/>
          <w:szCs w:val="24"/>
        </w:rPr>
        <w:t xml:space="preserve"> συζητάμε σήμερα, </w:t>
      </w:r>
      <w:r w:rsidRPr="00773379">
        <w:rPr>
          <w:rFonts w:eastAsia="Times New Roman"/>
          <w:bCs/>
        </w:rPr>
        <w:t>έχει</w:t>
      </w:r>
      <w:r>
        <w:rPr>
          <w:rFonts w:eastAsia="Times New Roman" w:cs="Times New Roman"/>
          <w:szCs w:val="24"/>
        </w:rPr>
        <w:t xml:space="preserve"> γίνει ένας διαγωνισμ</w:t>
      </w:r>
      <w:r>
        <w:rPr>
          <w:rFonts w:eastAsia="Times New Roman" w:cs="Times New Roman"/>
          <w:szCs w:val="24"/>
        </w:rPr>
        <w:t>ός. Στον διαγωνισμό αυτό, οι όροι του διαγωνισμού προέβλεπαν -</w:t>
      </w:r>
      <w:r w:rsidRPr="00A8202F">
        <w:rPr>
          <w:rFonts w:eastAsia="Times New Roman"/>
          <w:bCs/>
          <w:shd w:val="clear" w:color="auto" w:fill="FFFFFF"/>
        </w:rPr>
        <w:t>δεν</w:t>
      </w:r>
      <w:r>
        <w:rPr>
          <w:rFonts w:eastAsia="Times New Roman" w:cs="Times New Roman"/>
          <w:szCs w:val="24"/>
        </w:rPr>
        <w:t xml:space="preserve"> λέω τις λεπτομέρειες </w:t>
      </w:r>
      <w:r w:rsidRPr="00DF7ACC">
        <w:rPr>
          <w:rFonts w:eastAsia="Times New Roman" w:cs="Times New Roman"/>
          <w:bCs/>
          <w:shd w:val="clear" w:color="auto" w:fill="FFFFFF"/>
        </w:rPr>
        <w:t>γιατί</w:t>
      </w:r>
      <w:r>
        <w:rPr>
          <w:rFonts w:eastAsia="Times New Roman" w:cs="Times New Roman"/>
          <w:szCs w:val="24"/>
        </w:rPr>
        <w:t xml:space="preserve"> θέλω να μείνω στα δύο μεγάλα θέματα </w:t>
      </w:r>
      <w:r>
        <w:rPr>
          <w:rFonts w:eastAsia="Times New Roman" w:cs="Times New Roman"/>
          <w:bCs/>
          <w:shd w:val="clear" w:color="auto" w:fill="FFFFFF"/>
        </w:rPr>
        <w:t>και</w:t>
      </w:r>
      <w:r>
        <w:rPr>
          <w:rFonts w:eastAsia="Times New Roman" w:cs="Times New Roman"/>
          <w:szCs w:val="24"/>
        </w:rPr>
        <w:t xml:space="preserve"> </w:t>
      </w:r>
      <w:r>
        <w:rPr>
          <w:rFonts w:eastAsia="Times New Roman" w:cs="Times New Roman"/>
          <w:szCs w:val="24"/>
        </w:rPr>
        <w:t xml:space="preserve">με ενδιαφέρει </w:t>
      </w:r>
      <w:r w:rsidRPr="002314B3">
        <w:rPr>
          <w:rFonts w:eastAsia="Times New Roman"/>
          <w:bCs/>
          <w:shd w:val="clear" w:color="auto" w:fill="FFFFFF"/>
        </w:rPr>
        <w:t>να</w:t>
      </w:r>
      <w:r>
        <w:rPr>
          <w:rFonts w:eastAsia="Times New Roman" w:cs="Times New Roman"/>
          <w:szCs w:val="24"/>
        </w:rPr>
        <w:t xml:space="preserve"> καταλάβει ο κόσμος- 20 </w:t>
      </w:r>
      <w:r w:rsidRPr="007D5E0B">
        <w:rPr>
          <w:rFonts w:eastAsia="Times New Roman" w:cs="Times New Roman"/>
        </w:rPr>
        <w:t>εκατομμύρια ευρώ</w:t>
      </w:r>
      <w:r>
        <w:rPr>
          <w:rFonts w:eastAsia="Times New Roman" w:cs="Times New Roman"/>
          <w:szCs w:val="24"/>
        </w:rPr>
        <w:t xml:space="preserve"> «ντούκου» </w:t>
      </w:r>
      <w:r w:rsidRPr="00F331DF">
        <w:rPr>
          <w:rFonts w:eastAsia="Times New Roman"/>
          <w:bCs/>
        </w:rPr>
        <w:t>και</w:t>
      </w:r>
      <w:r>
        <w:rPr>
          <w:rFonts w:eastAsia="Times New Roman" w:cs="Times New Roman"/>
          <w:szCs w:val="24"/>
        </w:rPr>
        <w:t xml:space="preserve"> διακόσιες τριάντα πέντε χιλιάδες τετραγωνικά μέτρα δυνατότητα δόμησης. </w:t>
      </w:r>
    </w:p>
    <w:p w14:paraId="7E512C4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Οι αρχικοί ενδιαφερόμενοι ήταν τριάντα τρεις. Ο τελικός πλειοδότης ήταν ένας. Κατοχυρώνεται ο διαγωνισμός, </w:t>
      </w:r>
      <w:r>
        <w:rPr>
          <w:rFonts w:eastAsia="Times New Roman" w:cs="Times New Roman"/>
          <w:bCs/>
          <w:shd w:val="clear" w:color="auto" w:fill="FFFFFF"/>
        </w:rPr>
        <w:t>ο οποίος</w:t>
      </w:r>
      <w:r>
        <w:rPr>
          <w:rFonts w:eastAsia="Times New Roman" w:cs="Times New Roman"/>
          <w:szCs w:val="24"/>
        </w:rPr>
        <w:t xml:space="preserve"> </w:t>
      </w:r>
      <w:r>
        <w:rPr>
          <w:rFonts w:eastAsia="Times New Roman" w:cs="Times New Roman"/>
          <w:szCs w:val="24"/>
        </w:rPr>
        <w:t xml:space="preserve">είχε κηρυχθεί άγονος πολλές φορές στο παρελθόν. </w:t>
      </w:r>
      <w:r w:rsidRPr="004506CC">
        <w:rPr>
          <w:rFonts w:eastAsia="Times New Roman" w:cs="Times New Roman"/>
          <w:bCs/>
          <w:shd w:val="clear" w:color="auto" w:fill="FFFFFF"/>
        </w:rPr>
        <w:t>Μάλιστα</w:t>
      </w:r>
      <w:r>
        <w:rPr>
          <w:rFonts w:eastAsia="Times New Roman" w:cs="Times New Roman"/>
          <w:szCs w:val="24"/>
        </w:rPr>
        <w:t>. Κι έρχεται</w:t>
      </w:r>
      <w:r>
        <w:rPr>
          <w:rFonts w:eastAsia="Times New Roman" w:cs="Times New Roman"/>
          <w:szCs w:val="24"/>
        </w:rPr>
        <w:t xml:space="preserve"> η </w:t>
      </w:r>
      <w:r w:rsidRPr="003E5E44">
        <w:rPr>
          <w:rFonts w:eastAsia="Times New Roman"/>
          <w:bCs/>
        </w:rPr>
        <w:t>Κυβέρνηση</w:t>
      </w:r>
      <w:r>
        <w:rPr>
          <w:rFonts w:eastAsia="Times New Roman" w:cs="Times New Roman"/>
          <w:szCs w:val="24"/>
        </w:rPr>
        <w:t xml:space="preserve"> -έξυπνα ο Υπουργός διά νόμου, φυσικά, </w:t>
      </w:r>
      <w:r w:rsidRPr="00DF7ACC">
        <w:rPr>
          <w:rFonts w:eastAsia="Times New Roman" w:cs="Times New Roman"/>
          <w:bCs/>
          <w:shd w:val="clear" w:color="auto" w:fill="FFFFFF"/>
        </w:rPr>
        <w:t>γιατί</w:t>
      </w:r>
      <w:r>
        <w:rPr>
          <w:rFonts w:eastAsia="Times New Roman" w:cs="Times New Roman"/>
          <w:szCs w:val="24"/>
        </w:rPr>
        <w:t xml:space="preserve"> αν </w:t>
      </w:r>
      <w:r w:rsidRPr="00A8202F">
        <w:rPr>
          <w:rFonts w:eastAsia="Times New Roman"/>
          <w:bCs/>
          <w:shd w:val="clear" w:color="auto" w:fill="FFFFFF"/>
        </w:rPr>
        <w:t>δεν</w:t>
      </w:r>
      <w:r>
        <w:rPr>
          <w:rFonts w:eastAsia="Times New Roman" w:cs="Times New Roman"/>
          <w:szCs w:val="24"/>
        </w:rPr>
        <w:t xml:space="preserve"> έκανε νόμο, θα πήγαινε κατευθείαν στον Κορυδαλλό </w:t>
      </w:r>
      <w:r w:rsidRPr="00F331DF">
        <w:rPr>
          <w:rFonts w:eastAsia="Times New Roman"/>
          <w:bCs/>
        </w:rPr>
        <w:t>και</w:t>
      </w:r>
      <w:r>
        <w:rPr>
          <w:rFonts w:eastAsia="Times New Roman" w:cs="Times New Roman"/>
          <w:szCs w:val="24"/>
        </w:rPr>
        <w:t xml:space="preserve"> δεν </w:t>
      </w:r>
      <w:r w:rsidRPr="00022913">
        <w:rPr>
          <w:rFonts w:eastAsia="Times New Roman"/>
          <w:bCs/>
          <w:shd w:val="clear" w:color="auto" w:fill="FFFFFF"/>
        </w:rPr>
        <w:t>θα</w:t>
      </w:r>
      <w:r>
        <w:rPr>
          <w:rFonts w:eastAsia="Times New Roman" w:cs="Times New Roman"/>
          <w:szCs w:val="24"/>
        </w:rPr>
        <w:t xml:space="preserve"> πέρναγε από </w:t>
      </w:r>
      <w:r>
        <w:rPr>
          <w:rFonts w:eastAsia="Times New Roman" w:cs="Times New Roman"/>
          <w:szCs w:val="24"/>
        </w:rPr>
        <w:t>ειδικό δικαστήριο</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τι κάνει; Κάνει </w:t>
      </w:r>
      <w:r>
        <w:rPr>
          <w:rFonts w:eastAsia="Times New Roman" w:cs="Times New Roman"/>
          <w:szCs w:val="24"/>
        </w:rPr>
        <w:t xml:space="preserve">τις </w:t>
      </w:r>
      <w:r>
        <w:rPr>
          <w:rFonts w:eastAsia="Times New Roman" w:cs="Times New Roman"/>
          <w:szCs w:val="24"/>
        </w:rPr>
        <w:t>διακόσιες τριάντα πέντε χιλιά</w:t>
      </w:r>
      <w:r>
        <w:rPr>
          <w:rFonts w:eastAsia="Times New Roman" w:cs="Times New Roman"/>
          <w:szCs w:val="24"/>
        </w:rPr>
        <w:lastRenderedPageBreak/>
        <w:t>δες τετραγωνικά μέτρα, εννιακόσιες εβδομήντα χιλ</w:t>
      </w:r>
      <w:r>
        <w:rPr>
          <w:rFonts w:eastAsia="Times New Roman" w:cs="Times New Roman"/>
          <w:szCs w:val="24"/>
        </w:rPr>
        <w:t>ιάδες τετραγωνικά μέτρα</w:t>
      </w:r>
      <w:r w:rsidRPr="00F331DF">
        <w:rPr>
          <w:rFonts w:eastAsia="Times New Roman"/>
          <w:bCs/>
        </w:rPr>
        <w:t xml:space="preserve"> και</w:t>
      </w:r>
      <w:r>
        <w:rPr>
          <w:rFonts w:eastAsia="Times New Roman" w:cs="Times New Roman"/>
          <w:szCs w:val="24"/>
        </w:rPr>
        <w:t xml:space="preserve"> μειώνει την προκαταβολή από τα 20 </w:t>
      </w:r>
      <w:r w:rsidRPr="007D5E0B">
        <w:rPr>
          <w:rFonts w:eastAsia="Times New Roman" w:cs="Times New Roman"/>
        </w:rPr>
        <w:t>εκατομμύρια ευρώ</w:t>
      </w:r>
      <w:r>
        <w:rPr>
          <w:rFonts w:eastAsia="Times New Roman" w:cs="Times New Roman"/>
          <w:szCs w:val="24"/>
        </w:rPr>
        <w:t xml:space="preserve"> στα 10 </w:t>
      </w:r>
      <w:r w:rsidRPr="007D5E0B">
        <w:rPr>
          <w:rFonts w:eastAsia="Times New Roman" w:cs="Times New Roman"/>
        </w:rPr>
        <w:t>εκατομμύρια ευρώ</w:t>
      </w:r>
      <w:r>
        <w:rPr>
          <w:rFonts w:eastAsia="Times New Roman" w:cs="Times New Roman"/>
          <w:szCs w:val="24"/>
        </w:rPr>
        <w:t>, μετά τον διαγωνισμό</w:t>
      </w:r>
      <w:r>
        <w:rPr>
          <w:rFonts w:eastAsia="Times New Roman" w:cs="Times New Roman"/>
          <w:szCs w:val="24"/>
        </w:rPr>
        <w:t xml:space="preserve">! </w:t>
      </w:r>
    </w:p>
    <w:p w14:paraId="7E512C4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Και ερωτώ, </w:t>
      </w:r>
      <w:r w:rsidRPr="007D7C21">
        <w:rPr>
          <w:rFonts w:eastAsia="Times New Roman" w:cs="Times New Roman"/>
          <w:szCs w:val="24"/>
        </w:rPr>
        <w:t>κύριε Υπουργέ</w:t>
      </w:r>
      <w:r>
        <w:rPr>
          <w:rFonts w:eastAsia="Times New Roman" w:cs="Times New Roman"/>
          <w:szCs w:val="24"/>
        </w:rPr>
        <w:t xml:space="preserve">: Αφού θέλατε να το κάνετε, </w:t>
      </w:r>
      <w:r w:rsidRPr="00DF7ACC">
        <w:rPr>
          <w:rFonts w:eastAsia="Times New Roman" w:cs="Times New Roman"/>
          <w:bCs/>
          <w:shd w:val="clear" w:color="auto" w:fill="FFFFFF"/>
        </w:rPr>
        <w:t>γιατί</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κάνατε τον διαγωνισμό από την αρχή με τους νέους όρους, </w:t>
      </w:r>
      <w:r w:rsidRPr="00D477CE">
        <w:rPr>
          <w:rFonts w:eastAsia="Times New Roman" w:cs="Times New Roman"/>
        </w:rPr>
        <w:t>για να</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γνωστό αυτό σε όλους τους πιθανούς επενδυτές </w:t>
      </w:r>
      <w:r w:rsidRPr="00F331DF">
        <w:rPr>
          <w:rFonts w:eastAsia="Times New Roman"/>
          <w:bCs/>
        </w:rPr>
        <w:t>και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αξιολογήσουν τις νέες συνθήκες με τη δυνατότητα να παράγουν ενέργεια, με τη δυνατότητα </w:t>
      </w:r>
      <w:r w:rsidRPr="002314B3">
        <w:rPr>
          <w:rFonts w:eastAsia="Times New Roman"/>
          <w:bCs/>
          <w:shd w:val="clear" w:color="auto" w:fill="FFFFFF"/>
        </w:rPr>
        <w:t>να</w:t>
      </w:r>
      <w:r>
        <w:rPr>
          <w:rFonts w:eastAsia="Times New Roman" w:cs="Times New Roman"/>
          <w:szCs w:val="24"/>
        </w:rPr>
        <w:t xml:space="preserve"> μην πληρώνουν τα δημοτικά τέλη, με τη δυνατότητα </w:t>
      </w:r>
      <w:r w:rsidRPr="002314B3">
        <w:rPr>
          <w:rFonts w:eastAsia="Times New Roman"/>
          <w:bCs/>
          <w:shd w:val="clear" w:color="auto" w:fill="FFFFFF"/>
        </w:rPr>
        <w:t>να</w:t>
      </w:r>
      <w:r>
        <w:rPr>
          <w:rFonts w:eastAsia="Times New Roman" w:cs="Times New Roman"/>
          <w:szCs w:val="24"/>
        </w:rPr>
        <w:t xml:space="preserve"> έχουν την εγγύηση του ελληνικού </w:t>
      </w:r>
      <w:r>
        <w:rPr>
          <w:rFonts w:eastAsia="Times New Roman" w:cs="Times New Roman"/>
          <w:szCs w:val="24"/>
        </w:rPr>
        <w:t xml:space="preserve">δημοσίου </w:t>
      </w:r>
      <w:r>
        <w:rPr>
          <w:rFonts w:eastAsia="Times New Roman" w:cs="Times New Roman"/>
          <w:szCs w:val="24"/>
        </w:rPr>
        <w:t xml:space="preserve">και όλα τα άλλα </w:t>
      </w:r>
      <w:r w:rsidRPr="008F0891">
        <w:rPr>
          <w:rFonts w:eastAsia="Times New Roman" w:cs="Times New Roman"/>
          <w:bCs/>
          <w:shd w:val="clear" w:color="auto" w:fill="FFFFFF"/>
        </w:rPr>
        <w:t>που</w:t>
      </w:r>
      <w:r>
        <w:rPr>
          <w:rFonts w:eastAsia="Times New Roman" w:cs="Times New Roman"/>
          <w:szCs w:val="24"/>
        </w:rPr>
        <w:t xml:space="preserve"> </w:t>
      </w:r>
      <w:r>
        <w:rPr>
          <w:rFonts w:eastAsia="Times New Roman" w:cs="Times New Roman"/>
          <w:szCs w:val="24"/>
        </w:rPr>
        <w:t xml:space="preserve">βάλατε εκ των υστέρων; </w:t>
      </w:r>
    </w:p>
    <w:p w14:paraId="7E512C4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Ποιος είναι ο λόγος που το κάνατε αυτό; Πείτε μου έστω και μία περίπτωση από το παρελθόν που έρχεται η Κυβέρνηση και διά νόμου αλλάζει τους όρους </w:t>
      </w:r>
      <w:r>
        <w:rPr>
          <w:rFonts w:eastAsia="Times New Roman" w:cs="Times New Roman"/>
          <w:szCs w:val="24"/>
        </w:rPr>
        <w:t xml:space="preserve">ενός </w:t>
      </w:r>
      <w:r>
        <w:rPr>
          <w:rFonts w:eastAsia="Times New Roman" w:cs="Times New Roman"/>
          <w:szCs w:val="24"/>
        </w:rPr>
        <w:t>διαγωνισμού εκ των υστέρων, χωρίς να κάνει τον διαγωνισμό από την αρχή. Και καθόμ</w:t>
      </w:r>
      <w:r>
        <w:rPr>
          <w:rFonts w:eastAsia="Times New Roman" w:cs="Times New Roman"/>
          <w:szCs w:val="24"/>
        </w:rPr>
        <w:t>αστε και συζητάμε εδώ σαν τις κυρίες, λες και δεν συμβαίνει τίποτα. Δεν έχει ξαναγίνει στο Κοινοβούλιο αυτό που γίνεται σήμερα, κυρίες και κύριοι συνάδελφοι.</w:t>
      </w:r>
    </w:p>
    <w:p w14:paraId="7E512C5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Εγώ δεν μπαίνω σε αυτά που είπατε</w:t>
      </w:r>
      <w:r w:rsidRPr="009C12B4">
        <w:rPr>
          <w:rFonts w:eastAsia="Times New Roman" w:cs="Times New Roman"/>
          <w:szCs w:val="24"/>
        </w:rPr>
        <w:t>,</w:t>
      </w:r>
      <w:r>
        <w:rPr>
          <w:rFonts w:eastAsia="Times New Roman" w:cs="Times New Roman"/>
          <w:szCs w:val="24"/>
        </w:rPr>
        <w:t xml:space="preserve"> ότι θα κάνετε την Ελλάδα μεγάλο διεθνές κέντρο μεταφορών. </w:t>
      </w:r>
    </w:p>
    <w:p w14:paraId="7E512C5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Ακού</w:t>
      </w:r>
      <w:r>
        <w:rPr>
          <w:rFonts w:eastAsia="Times New Roman" w:cs="Times New Roman"/>
          <w:szCs w:val="24"/>
        </w:rPr>
        <w:t xml:space="preserve">στε, κύριε συνάδελφε, μιας και είστε πολύ νεότερος εδώ. Όταν η </w:t>
      </w:r>
      <w:r>
        <w:rPr>
          <w:rFonts w:eastAsia="Times New Roman" w:cs="Times New Roman"/>
          <w:szCs w:val="24"/>
        </w:rPr>
        <w:t xml:space="preserve">κυβέρνηση </w:t>
      </w:r>
      <w:r>
        <w:rPr>
          <w:rFonts w:eastAsia="Times New Roman" w:cs="Times New Roman"/>
          <w:szCs w:val="24"/>
        </w:rPr>
        <w:t xml:space="preserve">Καραμανλή ψήφισε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sidRPr="0089507B">
        <w:rPr>
          <w:rFonts w:eastAsia="Times New Roman" w:cs="Times New Roman"/>
          <w:szCs w:val="24"/>
        </w:rPr>
        <w:t xml:space="preserve"> για να π</w:t>
      </w:r>
      <w:r>
        <w:rPr>
          <w:rFonts w:eastAsia="Times New Roman" w:cs="Times New Roman"/>
          <w:szCs w:val="24"/>
        </w:rPr>
        <w:t xml:space="preserve">άει στο </w:t>
      </w:r>
      <w:r>
        <w:rPr>
          <w:rFonts w:eastAsia="Times New Roman" w:cs="Times New Roman"/>
          <w:szCs w:val="24"/>
        </w:rPr>
        <w:t xml:space="preserve">λιμάνι </w:t>
      </w:r>
      <w:r>
        <w:rPr>
          <w:rFonts w:eastAsia="Times New Roman" w:cs="Times New Roman"/>
          <w:szCs w:val="24"/>
        </w:rPr>
        <w:t xml:space="preserve">του Πειραιά, όσοι </w:t>
      </w:r>
      <w:r>
        <w:rPr>
          <w:rFonts w:eastAsia="Times New Roman" w:cs="Times New Roman"/>
          <w:szCs w:val="24"/>
        </w:rPr>
        <w:lastRenderedPageBreak/>
        <w:t xml:space="preserve">Βουλευτές θέλαμε να πάμε στο </w:t>
      </w:r>
      <w:r>
        <w:rPr>
          <w:rFonts w:eastAsia="Times New Roman" w:cs="Times New Roman"/>
          <w:szCs w:val="24"/>
        </w:rPr>
        <w:t xml:space="preserve">λιμάνι </w:t>
      </w:r>
      <w:r>
        <w:rPr>
          <w:rFonts w:eastAsia="Times New Roman" w:cs="Times New Roman"/>
          <w:szCs w:val="24"/>
        </w:rPr>
        <w:t xml:space="preserve">του Πειραιά δεν μπορούσαμε, γιατί τότε ο ΣΥΡΙΖΑ είχε κλείσει το </w:t>
      </w:r>
      <w:r>
        <w:rPr>
          <w:rFonts w:eastAsia="Times New Roman" w:cs="Times New Roman"/>
          <w:szCs w:val="24"/>
        </w:rPr>
        <w:t>λιμάνι</w:t>
      </w:r>
      <w:r w:rsidRPr="009C12B4">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 xml:space="preserve">Πειραιά με επεισόδια. Και εδώ ο κ. </w:t>
      </w:r>
      <w:proofErr w:type="spellStart"/>
      <w:r>
        <w:rPr>
          <w:rFonts w:eastAsia="Times New Roman" w:cs="Times New Roman"/>
          <w:szCs w:val="24"/>
        </w:rPr>
        <w:t>Δρίτσας</w:t>
      </w:r>
      <w:proofErr w:type="spellEnd"/>
      <w:r>
        <w:rPr>
          <w:rFonts w:eastAsia="Times New Roman" w:cs="Times New Roman"/>
          <w:szCs w:val="24"/>
        </w:rPr>
        <w:t xml:space="preserve"> έκανε το «</w:t>
      </w:r>
      <w:r>
        <w:rPr>
          <w:rFonts w:eastAsia="Times New Roman" w:cs="Times New Roman"/>
          <w:szCs w:val="24"/>
        </w:rPr>
        <w:t xml:space="preserve">λιμάνι </w:t>
      </w:r>
      <w:r>
        <w:rPr>
          <w:rFonts w:eastAsia="Times New Roman" w:cs="Times New Roman"/>
          <w:szCs w:val="24"/>
        </w:rPr>
        <w:t xml:space="preserve">της Αγωνίας» για να εμποδίσει την πώληση του λιμανιού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sidRPr="0089507B">
        <w:rPr>
          <w:rFonts w:eastAsia="Times New Roman" w:cs="Times New Roman"/>
          <w:szCs w:val="24"/>
        </w:rPr>
        <w:t xml:space="preserve">. </w:t>
      </w:r>
      <w:r>
        <w:rPr>
          <w:rFonts w:eastAsia="Times New Roman" w:cs="Times New Roman"/>
          <w:szCs w:val="24"/>
        </w:rPr>
        <w:t>Μη λέτε τώρα σε εμάς ότι θα κάνετε την Ελλάδα κέντρο μεταφορών και ότι έχετε μεγάλο σχέδιο και όλα τα υπόλοιπα! Στη δική μας ιδε</w:t>
      </w:r>
      <w:r>
        <w:rPr>
          <w:rFonts w:eastAsia="Times New Roman" w:cs="Times New Roman"/>
          <w:szCs w:val="24"/>
        </w:rPr>
        <w:t xml:space="preserve">ολογία -ιδιωτικοποίηση κάνετε- και στο δικό μας σχέδιο βαδίζετε. Αυτά που βρίζατε παλιά, τώρα τα γλείφετε. Αυτή είναι η διαφορά. Άντε και να τα γλείφετε, δεν πειράζει. Αυτό καλό είναι. Βάζετε μυαλό μεγαλώνοντας. Μα, να κάνετε και </w:t>
      </w:r>
      <w:proofErr w:type="spellStart"/>
      <w:r>
        <w:rPr>
          <w:rFonts w:eastAsia="Times New Roman" w:cs="Times New Roman"/>
          <w:szCs w:val="24"/>
        </w:rPr>
        <w:t>λαμογιές</w:t>
      </w:r>
      <w:proofErr w:type="spellEnd"/>
      <w:r>
        <w:rPr>
          <w:rFonts w:eastAsia="Times New Roman" w:cs="Times New Roman"/>
          <w:szCs w:val="24"/>
        </w:rPr>
        <w:t xml:space="preserve">; </w:t>
      </w:r>
    </w:p>
    <w:p w14:paraId="7E512C5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ρωτώ ευθέως: Για ποιο λόγο δεν κάνατε τον διαγωνισμό από την αρχή με τους νέους όρους; Ποιος ωφελείται; Θα ελέγξετε αν κάποιος από τους συνεργάτες σας τα πήρε γι’ αυτό που έκανε; Δεν έχει γίνει ποτέ στη Βουλή να αλλάζουν οι όροι διαγωνισμού μετά τον διαγων</w:t>
      </w:r>
      <w:r>
        <w:rPr>
          <w:rFonts w:eastAsia="Times New Roman" w:cs="Times New Roman"/>
          <w:szCs w:val="24"/>
        </w:rPr>
        <w:t xml:space="preserve">ισμό! Ποτέ! Ο </w:t>
      </w:r>
      <w:proofErr w:type="spellStart"/>
      <w:r>
        <w:rPr>
          <w:rFonts w:eastAsia="Times New Roman" w:cs="Times New Roman"/>
          <w:szCs w:val="24"/>
        </w:rPr>
        <w:t>Σπίρτζης</w:t>
      </w:r>
      <w:proofErr w:type="spellEnd"/>
      <w:r>
        <w:rPr>
          <w:rFonts w:eastAsia="Times New Roman" w:cs="Times New Roman"/>
          <w:szCs w:val="24"/>
        </w:rPr>
        <w:t xml:space="preserve"> το κάνει αυτό με νόμο για τον λόγο που εξήγησα φυσικά. Και εσείς το ψηφίζετε. </w:t>
      </w:r>
    </w:p>
    <w:p w14:paraId="7E512C5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Και αυτό δεν είναι το πρώτο που κάνετε. Αυτό έρχεται μετά το αμίμητο γεγονός που πέρασε, δυστυχώς, στα ψιλά. Και να δεχθώ ότι φταίμε κι εμείς που πέρασε στα ψιλά. Καθόμαστε και ασχολούμαστε με τον κ. Ξανθό αν το φάρμακο πήγε 0,23% πάνω ή 0,23% κάτω και αν </w:t>
      </w:r>
      <w:r>
        <w:rPr>
          <w:rFonts w:eastAsia="Times New Roman" w:cs="Times New Roman"/>
          <w:szCs w:val="24"/>
        </w:rPr>
        <w:t xml:space="preserve">εγώ διόρισα είκοσι τρεις ή είκοσι δύο στο ΚΕΕΛΠΝΟ. </w:t>
      </w:r>
    </w:p>
    <w:p w14:paraId="7E512C5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Έρχεται η Ευρωπαϊκή Επιτροπή και σας κόβει την επέκταση των είκοσι ετών της παραχώρησης του «</w:t>
      </w:r>
      <w:r>
        <w:rPr>
          <w:rFonts w:eastAsia="Times New Roman" w:cs="Times New Roman"/>
          <w:szCs w:val="24"/>
        </w:rPr>
        <w:t xml:space="preserve">Ελευθέριος </w:t>
      </w:r>
      <w:r>
        <w:rPr>
          <w:rFonts w:eastAsia="Times New Roman" w:cs="Times New Roman"/>
          <w:szCs w:val="24"/>
        </w:rPr>
        <w:t>Βενιζέλος</w:t>
      </w:r>
      <w:r>
        <w:rPr>
          <w:rFonts w:eastAsia="Times New Roman" w:cs="Times New Roman"/>
          <w:szCs w:val="24"/>
        </w:rPr>
        <w:t xml:space="preserve">», που το είχατε υπογράψει με 450 εκατομμύρια. Και μετά την παρέμβαση της Κομισιόν, η ίδια </w:t>
      </w:r>
      <w:r>
        <w:rPr>
          <w:rFonts w:eastAsia="Times New Roman" w:cs="Times New Roman"/>
          <w:szCs w:val="24"/>
        </w:rPr>
        <w:t xml:space="preserve">εταιρεία για τα ίδια χρόνια παραχώρησης δίνει 700 εκατομμύρια παραπάνω. Δηλαδή, αν δεν υπήρχε η παρέμβαση της Κομισιόν, η υπογραφή που έβαλε η Κυβέρνηση Τσίπρα θα είχε οδηγήσει το ελληνικό </w:t>
      </w:r>
      <w:r>
        <w:rPr>
          <w:rFonts w:eastAsia="Times New Roman" w:cs="Times New Roman"/>
          <w:szCs w:val="24"/>
        </w:rPr>
        <w:t xml:space="preserve">δημόσιο </w:t>
      </w:r>
      <w:r>
        <w:rPr>
          <w:rFonts w:eastAsia="Times New Roman" w:cs="Times New Roman"/>
          <w:szCs w:val="24"/>
        </w:rPr>
        <w:t>στο να χάσει 700 εκατομμύρια. Και ένας από εσάς, ένας του Σ</w:t>
      </w:r>
      <w:r>
        <w:rPr>
          <w:rFonts w:eastAsia="Times New Roman" w:cs="Times New Roman"/>
          <w:szCs w:val="24"/>
        </w:rPr>
        <w:t>ΥΡΙΖΑ –αφήστε εμάς- δεν σηκώθηκε να ρωτήσει την Κυβέρνησή του «ρε παιδιά, τι έγινε; Θα χάναμε 700 εκατομμύρια από την επέκταση του Αεροδρομίου». Κανένας σας! Ούτε που σας νοιάζει. Δεν υπάρχει κανένα πρόβλημα</w:t>
      </w:r>
      <w:r>
        <w:rPr>
          <w:rFonts w:eastAsia="Times New Roman" w:cs="Times New Roman"/>
          <w:szCs w:val="24"/>
        </w:rPr>
        <w:t xml:space="preserve">! </w:t>
      </w:r>
    </w:p>
    <w:p w14:paraId="7E512C5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Ποια ήταν η δικαιολογία; «Έκανε λάθος το ΤΑΙΠΕ</w:t>
      </w:r>
      <w:r>
        <w:rPr>
          <w:rFonts w:eastAsia="Times New Roman" w:cs="Times New Roman"/>
          <w:szCs w:val="24"/>
        </w:rPr>
        <w:t xml:space="preserve">Δ και υπολόγισε με την επιβατική κίνηση του 2015 και δεν είχε προβλέψει την κίνηση του 2016 και του 2017 και ότι αυξήθηκε. Ένα λαθάκι έκαναν τα παιδιά από το οποίο </w:t>
      </w:r>
      <w:r>
        <w:rPr>
          <w:rFonts w:eastAsia="Times New Roman" w:cs="Times New Roman"/>
          <w:szCs w:val="24"/>
        </w:rPr>
        <w:t xml:space="preserve">όμως </w:t>
      </w:r>
      <w:r>
        <w:rPr>
          <w:rFonts w:eastAsia="Times New Roman" w:cs="Times New Roman"/>
          <w:szCs w:val="24"/>
        </w:rPr>
        <w:t xml:space="preserve">θα χάναμε 700 εκατομμύρια, αν δεν ήταν η Κομισιόν». </w:t>
      </w:r>
    </w:p>
    <w:p w14:paraId="7E512C5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Καλά, προφανώς και </w:t>
      </w:r>
      <w:r>
        <w:rPr>
          <w:rFonts w:eastAsia="Times New Roman" w:cs="Times New Roman"/>
          <w:szCs w:val="24"/>
        </w:rPr>
        <w:t xml:space="preserve">για </w:t>
      </w:r>
      <w:r>
        <w:rPr>
          <w:rFonts w:eastAsia="Times New Roman" w:cs="Times New Roman"/>
          <w:szCs w:val="24"/>
        </w:rPr>
        <w:t>το συγκεκρι</w:t>
      </w:r>
      <w:r>
        <w:rPr>
          <w:rFonts w:eastAsia="Times New Roman" w:cs="Times New Roman"/>
          <w:szCs w:val="24"/>
        </w:rPr>
        <w:t xml:space="preserve">μένο </w:t>
      </w:r>
      <w:r>
        <w:rPr>
          <w:rFonts w:eastAsia="Times New Roman" w:cs="Times New Roman"/>
          <w:szCs w:val="24"/>
        </w:rPr>
        <w:t>που</w:t>
      </w:r>
      <w:r>
        <w:rPr>
          <w:rFonts w:eastAsia="Times New Roman" w:cs="Times New Roman"/>
          <w:szCs w:val="24"/>
        </w:rPr>
        <w:t xml:space="preserve"> μιλάμε σήμερα θα υπάρξει παρέμβαση της Κομισιόν. Το θεωρώ αδιανόητο να περάσει αυτό. Τέτοια </w:t>
      </w:r>
      <w:proofErr w:type="spellStart"/>
      <w:r>
        <w:rPr>
          <w:rFonts w:eastAsia="Times New Roman" w:cs="Times New Roman"/>
          <w:szCs w:val="24"/>
        </w:rPr>
        <w:t>λαμογιά</w:t>
      </w:r>
      <w:proofErr w:type="spellEnd"/>
      <w:r>
        <w:rPr>
          <w:rFonts w:eastAsia="Times New Roman" w:cs="Times New Roman"/>
          <w:szCs w:val="24"/>
        </w:rPr>
        <w:t xml:space="preserve"> δεν έχει ξαναγίνει στην ιστορία! Πρώτα απ’ όλα, οι υπόλοιποι τριάντα δύο ενδιαφερόμενοι δεν θα κάνουν φασαρία, όταν καταλάβουν ότι χαρίζονται λεφτά</w:t>
      </w:r>
      <w:r>
        <w:rPr>
          <w:rFonts w:eastAsia="Times New Roman" w:cs="Times New Roman"/>
          <w:szCs w:val="24"/>
        </w:rPr>
        <w:t xml:space="preserve"> στον μοναδικό πλειοδότη; Του χαρίζετε λεφτά το</w:t>
      </w:r>
      <w:r>
        <w:rPr>
          <w:rFonts w:eastAsia="Times New Roman" w:cs="Times New Roman"/>
          <w:szCs w:val="24"/>
        </w:rPr>
        <w:t>υ</w:t>
      </w:r>
      <w:r>
        <w:rPr>
          <w:rFonts w:eastAsia="Times New Roman" w:cs="Times New Roman"/>
          <w:szCs w:val="24"/>
        </w:rPr>
        <w:t xml:space="preserve"> </w:t>
      </w:r>
      <w:r>
        <w:rPr>
          <w:rFonts w:eastAsia="Times New Roman" w:cs="Times New Roman"/>
          <w:szCs w:val="24"/>
        </w:rPr>
        <w:t>δημ</w:t>
      </w:r>
      <w:r>
        <w:rPr>
          <w:rFonts w:eastAsia="Times New Roman" w:cs="Times New Roman"/>
          <w:szCs w:val="24"/>
        </w:rPr>
        <w:t>ο</w:t>
      </w:r>
      <w:r>
        <w:rPr>
          <w:rFonts w:eastAsia="Times New Roman" w:cs="Times New Roman"/>
          <w:szCs w:val="24"/>
        </w:rPr>
        <w:t>σ</w:t>
      </w:r>
      <w:r>
        <w:rPr>
          <w:rFonts w:eastAsia="Times New Roman" w:cs="Times New Roman"/>
          <w:szCs w:val="24"/>
        </w:rPr>
        <w:t>ί</w:t>
      </w:r>
      <w:r>
        <w:rPr>
          <w:rFonts w:eastAsia="Times New Roman" w:cs="Times New Roman"/>
          <w:szCs w:val="24"/>
        </w:rPr>
        <w:t>ο</w:t>
      </w:r>
      <w:r>
        <w:rPr>
          <w:rFonts w:eastAsia="Times New Roman" w:cs="Times New Roman"/>
          <w:szCs w:val="24"/>
        </w:rPr>
        <w:t>υ</w:t>
      </w:r>
      <w:r>
        <w:rPr>
          <w:rFonts w:eastAsia="Times New Roman" w:cs="Times New Roman"/>
          <w:szCs w:val="24"/>
        </w:rPr>
        <w:t xml:space="preserve">! Δικά σας είναι, κύριε Υπουργέ, και τα χαρίζετε; Πού τα βρήκατε; Τα βρήκατε από τον πατέρα σας; Από </w:t>
      </w:r>
      <w:r>
        <w:rPr>
          <w:rFonts w:eastAsia="Times New Roman" w:cs="Times New Roman"/>
          <w:szCs w:val="24"/>
        </w:rPr>
        <w:t xml:space="preserve">τις </w:t>
      </w:r>
      <w:r>
        <w:rPr>
          <w:rFonts w:eastAsia="Times New Roman" w:cs="Times New Roman"/>
          <w:szCs w:val="24"/>
        </w:rPr>
        <w:t xml:space="preserve">διακόσιες </w:t>
      </w:r>
      <w:r>
        <w:rPr>
          <w:rFonts w:eastAsia="Times New Roman" w:cs="Times New Roman"/>
          <w:szCs w:val="24"/>
        </w:rPr>
        <w:lastRenderedPageBreak/>
        <w:t>τριάντα πέντε χιλιάδες τετραγωνικά έχουμε εννιακόσες εβδομήντα χιλιάδες χωρίς να πάρ</w:t>
      </w:r>
      <w:r>
        <w:rPr>
          <w:rFonts w:eastAsia="Times New Roman" w:cs="Times New Roman"/>
          <w:szCs w:val="24"/>
        </w:rPr>
        <w:t xml:space="preserve">ει το </w:t>
      </w:r>
      <w:r>
        <w:rPr>
          <w:rFonts w:eastAsia="Times New Roman" w:cs="Times New Roman"/>
          <w:szCs w:val="24"/>
        </w:rPr>
        <w:t xml:space="preserve">δημόσιο </w:t>
      </w:r>
      <w:r>
        <w:rPr>
          <w:rFonts w:eastAsia="Times New Roman" w:cs="Times New Roman"/>
          <w:szCs w:val="24"/>
        </w:rPr>
        <w:t xml:space="preserve">μισό ευρώ. Έλα Χριστέ και Παναγία! Πού να το πεις και ποιος να σε πιστέψει; </w:t>
      </w:r>
    </w:p>
    <w:p w14:paraId="7E512C5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Εδώ, βεβαίως, υπάρχει μιθριδατισμός. Βγαίνει ο ένας Υπουργός και λέει: «Τα παίρνει ο άλλος από τον </w:t>
      </w:r>
      <w:proofErr w:type="spellStart"/>
      <w:r>
        <w:rPr>
          <w:rFonts w:eastAsia="Times New Roman" w:cs="Times New Roman"/>
          <w:szCs w:val="24"/>
        </w:rPr>
        <w:t>Σόρος</w:t>
      </w:r>
      <w:proofErr w:type="spellEnd"/>
      <w:r>
        <w:rPr>
          <w:rFonts w:eastAsia="Times New Roman" w:cs="Times New Roman"/>
          <w:szCs w:val="24"/>
        </w:rPr>
        <w:t>». Ατάραχος ο Τσίπρας. Βγαίνει ο άλλος Υπουργός και λέει: «Μό</w:t>
      </w:r>
      <w:r>
        <w:rPr>
          <w:rFonts w:eastAsia="Times New Roman" w:cs="Times New Roman"/>
          <w:szCs w:val="24"/>
        </w:rPr>
        <w:t xml:space="preserve">νο εγώ υπερασπίστηκα την Κυβέρνηση». Ξαναβγαίνει ο πρώτος Υπουργός και λέει στο </w:t>
      </w:r>
      <w:r>
        <w:rPr>
          <w:rFonts w:eastAsia="Times New Roman" w:cs="Times New Roman"/>
          <w:szCs w:val="24"/>
        </w:rPr>
        <w:t>«</w:t>
      </w:r>
      <w:r>
        <w:rPr>
          <w:rFonts w:eastAsia="Times New Roman" w:cs="Times New Roman"/>
          <w:szCs w:val="24"/>
          <w:lang w:val="en-US"/>
        </w:rPr>
        <w:t>STAR</w:t>
      </w:r>
      <w:r>
        <w:rPr>
          <w:rFonts w:eastAsia="Times New Roman" w:cs="Times New Roman"/>
          <w:szCs w:val="24"/>
        </w:rPr>
        <w:t>»</w:t>
      </w:r>
      <w:r>
        <w:rPr>
          <w:rFonts w:eastAsia="Times New Roman" w:cs="Times New Roman"/>
          <w:szCs w:val="24"/>
        </w:rPr>
        <w:t xml:space="preserve">: «Δεν έβρισα το σύνολο της Κυβερνήσεως. Δεν είπα ότι τα παίρνει όλη η Κυβέρνηση. Είπα ότι τα παίρνει μόνο ο Κοτζιάς, διότι έκανε την εταιρεία με τις βίζες με τον </w:t>
      </w:r>
      <w:proofErr w:type="spellStart"/>
      <w:r>
        <w:rPr>
          <w:rFonts w:eastAsia="Times New Roman" w:cs="Times New Roman"/>
          <w:szCs w:val="24"/>
        </w:rPr>
        <w:t>Σόρος</w:t>
      </w:r>
      <w:proofErr w:type="spellEnd"/>
      <w:r>
        <w:rPr>
          <w:rFonts w:eastAsia="Times New Roman" w:cs="Times New Roman"/>
          <w:szCs w:val="24"/>
        </w:rPr>
        <w:t>».</w:t>
      </w:r>
      <w:r>
        <w:rPr>
          <w:rFonts w:eastAsia="Times New Roman" w:cs="Times New Roman"/>
          <w:szCs w:val="24"/>
        </w:rPr>
        <w:t xml:space="preserve"> Διαρρέει, σήμερα, ο Κοτζιάς: «Θα πάω στα δικαστήρια έναντι αυτού που λέει ότι τα έπαιρνα από τις βίζες, γιατί την εταιρεία για τις βίζες την ήξερε όλη η Κυβέρνηση». </w:t>
      </w:r>
    </w:p>
    <w:p w14:paraId="7E512C58" w14:textId="77777777" w:rsidR="00CD7DD0" w:rsidRDefault="001D7A26">
      <w:pPr>
        <w:spacing w:line="600" w:lineRule="auto"/>
        <w:jc w:val="both"/>
        <w:rPr>
          <w:rFonts w:eastAsia="Times New Roman" w:cs="Times New Roman"/>
          <w:szCs w:val="24"/>
        </w:rPr>
      </w:pPr>
      <w:r>
        <w:rPr>
          <w:rFonts w:eastAsia="Times New Roman" w:cs="Times New Roman"/>
          <w:szCs w:val="24"/>
        </w:rPr>
        <w:t xml:space="preserve">Και έρχεται ως κερασάκι στην τούρτα –αυτό είναι το κερασάκι- ο </w:t>
      </w:r>
      <w:proofErr w:type="spellStart"/>
      <w:r>
        <w:rPr>
          <w:rFonts w:eastAsia="Times New Roman" w:cs="Times New Roman"/>
          <w:szCs w:val="24"/>
        </w:rPr>
        <w:t>Γιάνης</w:t>
      </w:r>
      <w:proofErr w:type="spellEnd"/>
      <w:r>
        <w:rPr>
          <w:rFonts w:eastAsia="Times New Roman" w:cs="Times New Roman"/>
          <w:szCs w:val="24"/>
        </w:rPr>
        <w:t xml:space="preserve"> με ένα «ν» και λέει</w:t>
      </w:r>
      <w:r>
        <w:rPr>
          <w:rFonts w:eastAsia="Times New Roman" w:cs="Times New Roman"/>
          <w:szCs w:val="24"/>
        </w:rPr>
        <w:t xml:space="preserve"> το αμίμητο: «Ο </w:t>
      </w:r>
      <w:proofErr w:type="spellStart"/>
      <w:r>
        <w:rPr>
          <w:rFonts w:eastAsia="Times New Roman" w:cs="Times New Roman"/>
          <w:szCs w:val="24"/>
        </w:rPr>
        <w:t>Σόρος</w:t>
      </w:r>
      <w:proofErr w:type="spellEnd"/>
      <w:r>
        <w:rPr>
          <w:rFonts w:eastAsia="Times New Roman" w:cs="Times New Roman"/>
          <w:szCs w:val="24"/>
        </w:rPr>
        <w:t xml:space="preserve"> πήρε τηλέφωνο τον Τσίπρα για να με βγάλει από το Υπουργικό Συμβούλιο». </w:t>
      </w:r>
    </w:p>
    <w:p w14:paraId="7E512C5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Βεβαίως, τώρα δεν σας νοιάζει ο </w:t>
      </w:r>
      <w:proofErr w:type="spellStart"/>
      <w:r>
        <w:rPr>
          <w:rFonts w:eastAsia="Times New Roman" w:cs="Times New Roman"/>
          <w:szCs w:val="24"/>
        </w:rPr>
        <w:t>Γιάνης</w:t>
      </w:r>
      <w:proofErr w:type="spellEnd"/>
      <w:r>
        <w:rPr>
          <w:rFonts w:eastAsia="Times New Roman" w:cs="Times New Roman"/>
          <w:szCs w:val="24"/>
        </w:rPr>
        <w:t xml:space="preserve">, τώρα γελάτε με τον </w:t>
      </w:r>
      <w:proofErr w:type="spellStart"/>
      <w:r>
        <w:rPr>
          <w:rFonts w:eastAsia="Times New Roman" w:cs="Times New Roman"/>
          <w:szCs w:val="24"/>
        </w:rPr>
        <w:t>Γιάνη</w:t>
      </w:r>
      <w:proofErr w:type="spellEnd"/>
      <w:r>
        <w:rPr>
          <w:rFonts w:eastAsia="Times New Roman" w:cs="Times New Roman"/>
          <w:szCs w:val="24"/>
        </w:rPr>
        <w:t xml:space="preserve">. Καλά κάνετε και γελάτε, αλλά αυτός για τον οποίο γελάτε ήταν ο Υπουργός των Οικονομικών σας που </w:t>
      </w:r>
      <w:r>
        <w:rPr>
          <w:rFonts w:eastAsia="Times New Roman" w:cs="Times New Roman"/>
          <w:szCs w:val="24"/>
        </w:rPr>
        <w:t xml:space="preserve">μας κατέστρεψε. Κι εσείς που γελάτε, κύριε με το μουστάκι, του δώσατε ψήφο εμπιστοσύνης. Καταλάβατε; Και του δώσατε ψήφο εμπιστοσύνης για να είναι </w:t>
      </w:r>
      <w:r>
        <w:rPr>
          <w:rFonts w:eastAsia="Times New Roman" w:cs="Times New Roman"/>
          <w:szCs w:val="24"/>
        </w:rPr>
        <w:lastRenderedPageBreak/>
        <w:t xml:space="preserve">Υπουργός Οικονομικών για να μας βάλει τα </w:t>
      </w:r>
      <w:r>
        <w:rPr>
          <w:rFonts w:eastAsia="Times New Roman" w:cs="Times New Roman"/>
          <w:szCs w:val="24"/>
          <w:lang w:val="en-US"/>
        </w:rPr>
        <w:t>capital</w:t>
      </w:r>
      <w:r w:rsidRPr="0080590C">
        <w:rPr>
          <w:rFonts w:eastAsia="Times New Roman" w:cs="Times New Roman"/>
          <w:szCs w:val="24"/>
        </w:rPr>
        <w:t xml:space="preserve"> </w:t>
      </w:r>
      <w:r>
        <w:rPr>
          <w:rFonts w:eastAsia="Times New Roman" w:cs="Times New Roman"/>
          <w:szCs w:val="24"/>
          <w:lang w:val="en-US"/>
        </w:rPr>
        <w:t>controls</w:t>
      </w:r>
      <w:r w:rsidRPr="0080590C">
        <w:rPr>
          <w:rFonts w:eastAsia="Times New Roman" w:cs="Times New Roman"/>
          <w:szCs w:val="24"/>
        </w:rPr>
        <w:t xml:space="preserve"> </w:t>
      </w:r>
      <w:r>
        <w:rPr>
          <w:rFonts w:eastAsia="Times New Roman" w:cs="Times New Roman"/>
          <w:szCs w:val="24"/>
        </w:rPr>
        <w:t xml:space="preserve">και τώρα γελάτε. </w:t>
      </w:r>
      <w:r>
        <w:rPr>
          <w:rFonts w:eastAsia="Times New Roman" w:cs="Times New Roman"/>
          <w:szCs w:val="24"/>
        </w:rPr>
        <w:t>Γ</w:t>
      </w:r>
      <w:r>
        <w:rPr>
          <w:rFonts w:eastAsia="Times New Roman" w:cs="Times New Roman"/>
          <w:szCs w:val="24"/>
        </w:rPr>
        <w:t>ελάτε με τον εαυτό σας, γιατί εσε</w:t>
      </w:r>
      <w:r>
        <w:rPr>
          <w:rFonts w:eastAsia="Times New Roman" w:cs="Times New Roman"/>
          <w:szCs w:val="24"/>
        </w:rPr>
        <w:t xml:space="preserve">ίς τον κάνατε Υπουργό. </w:t>
      </w:r>
      <w:r>
        <w:rPr>
          <w:rFonts w:eastAsia="Times New Roman" w:cs="Times New Roman"/>
          <w:szCs w:val="24"/>
        </w:rPr>
        <w:t>Αλλά</w:t>
      </w:r>
      <w:r>
        <w:rPr>
          <w:rFonts w:eastAsia="Times New Roman" w:cs="Times New Roman"/>
          <w:szCs w:val="24"/>
        </w:rPr>
        <w:t>, να μη γελάτε, να κλαίτε γι’ αυτά που κάνατε.</w:t>
      </w:r>
    </w:p>
    <w:p w14:paraId="7E512C5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Συγκεφαλαιώνω: Κύριε Υπουργέ, και το λέω επισήμως ως Νέα Δημοκρατία, θα εξηγήσετε στο Σώμα με απλούς και κατανοητούς όρους για ποιον λόγο αλλάξατε τους όρους αυτού του διαγωνισμού </w:t>
      </w:r>
      <w:r>
        <w:rPr>
          <w:rFonts w:eastAsia="Times New Roman" w:cs="Times New Roman"/>
          <w:szCs w:val="24"/>
        </w:rPr>
        <w:t>μετά τον διαγωνισμό</w:t>
      </w:r>
      <w:r>
        <w:rPr>
          <w:rFonts w:eastAsia="Times New Roman" w:cs="Times New Roman"/>
          <w:szCs w:val="24"/>
        </w:rPr>
        <w:t xml:space="preserve">; </w:t>
      </w:r>
      <w:r>
        <w:rPr>
          <w:rFonts w:eastAsia="Times New Roman" w:cs="Times New Roman"/>
          <w:szCs w:val="24"/>
        </w:rPr>
        <w:t>Συγκεκριμένα: Για ποιους λόγους μειώσατε την προκαταβολή; Για ποιους λόγους αυξήσατε τους όρους δόμησης; Για ποιους λόγους προσθέσατε τη δυνατότητα παραγωγής ανανεώσιμων πηγών ενέργειας; Για ποιους λόγους προσθέσατε τον όρο «για τα δημ</w:t>
      </w:r>
      <w:r>
        <w:rPr>
          <w:rFonts w:eastAsia="Times New Roman" w:cs="Times New Roman"/>
          <w:szCs w:val="24"/>
        </w:rPr>
        <w:t xml:space="preserve">οτικά τέλη»; Και όλα αυτά έγιναν μετά τον διαγωνισμό. </w:t>
      </w:r>
    </w:p>
    <w:p w14:paraId="7E512C5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Θα πείτε πειστικά τους λόγους στην ομιλία σας, να τους καταλάβουμε, για να πειστεί και ο κάθε κακόπιστος ότι πράγματι είχατε κάποιους καλούς λόγους. Αν δεν έχετε καλούς λόγους, μετά θα εξηγήσετε γιατί </w:t>
      </w:r>
      <w:r>
        <w:rPr>
          <w:rFonts w:eastAsia="Times New Roman" w:cs="Times New Roman"/>
          <w:szCs w:val="24"/>
        </w:rPr>
        <w:t>δεν κάνατε διαγωνισμό από την αρχή. Και μετά για τα περαιτέρω, θα τα ψάξουμε όλα, όταν έρθει η ώρα.</w:t>
      </w:r>
    </w:p>
    <w:p w14:paraId="7E512C5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Σήμερα ξύπνησα -και κλείνω με αυτό- και άκουσα ότι δήθεν θα γίνει προκαταρκτική για την υγεία για πέντε πρόσωπα. Σας λέω, λοιπόν, ότι κα</w:t>
      </w:r>
      <w:r>
        <w:rPr>
          <w:rFonts w:eastAsia="Times New Roman" w:cs="Times New Roman"/>
          <w:szCs w:val="24"/>
        </w:rPr>
        <w:t>μ</w:t>
      </w:r>
      <w:r>
        <w:rPr>
          <w:rFonts w:eastAsia="Times New Roman" w:cs="Times New Roman"/>
          <w:szCs w:val="24"/>
        </w:rPr>
        <w:t>μία προκαταρκτική δ</w:t>
      </w:r>
      <w:r>
        <w:rPr>
          <w:rFonts w:eastAsia="Times New Roman" w:cs="Times New Roman"/>
          <w:szCs w:val="24"/>
        </w:rPr>
        <w:t>εν θα γίνει για την υγεία, γιατί δεν μπορεί να γίνει κα</w:t>
      </w:r>
      <w:r>
        <w:rPr>
          <w:rFonts w:eastAsia="Times New Roman" w:cs="Times New Roman"/>
          <w:szCs w:val="24"/>
        </w:rPr>
        <w:t>μ</w:t>
      </w:r>
      <w:r>
        <w:rPr>
          <w:rFonts w:eastAsia="Times New Roman" w:cs="Times New Roman"/>
          <w:szCs w:val="24"/>
        </w:rPr>
        <w:t xml:space="preserve">μία. Γιατί η </w:t>
      </w:r>
      <w:r>
        <w:rPr>
          <w:rFonts w:eastAsia="Times New Roman" w:cs="Times New Roman"/>
          <w:szCs w:val="24"/>
        </w:rPr>
        <w:t xml:space="preserve">εξεταστική επιτροπή </w:t>
      </w:r>
      <w:r>
        <w:rPr>
          <w:rFonts w:eastAsia="Times New Roman" w:cs="Times New Roman"/>
          <w:szCs w:val="24"/>
        </w:rPr>
        <w:t xml:space="preserve">για την υγεία ήταν ένα φιάσκο. Ψάχνατε, ψάχνατε, ψάχνατε. Δεν βρίσκατε </w:t>
      </w:r>
      <w:r>
        <w:rPr>
          <w:rFonts w:eastAsia="Times New Roman" w:cs="Times New Roman"/>
          <w:szCs w:val="24"/>
        </w:rPr>
        <w:lastRenderedPageBreak/>
        <w:t xml:space="preserve">τίποτα, την κλείσατε άρον-άρον. Δεν </w:t>
      </w:r>
      <w:r w:rsidRPr="00A009E9">
        <w:rPr>
          <w:rFonts w:eastAsia="Times New Roman" w:cs="Times New Roman"/>
          <w:szCs w:val="24"/>
        </w:rPr>
        <w:t>ερευν</w:t>
      </w:r>
      <w:r>
        <w:rPr>
          <w:rFonts w:eastAsia="Times New Roman" w:cs="Times New Roman"/>
          <w:szCs w:val="24"/>
        </w:rPr>
        <w:t>ήσατε το φάρμακο με τα δήθεν «μεγάλα» δισεκατομμύρια κα</w:t>
      </w:r>
      <w:r>
        <w:rPr>
          <w:rFonts w:eastAsia="Times New Roman" w:cs="Times New Roman"/>
          <w:szCs w:val="24"/>
        </w:rPr>
        <w:t>ι δεν θα κάνετε και προκαταρτική -και σας προκαλώ- γιατί δεν υπάρχει κα</w:t>
      </w:r>
      <w:r>
        <w:rPr>
          <w:rFonts w:eastAsia="Times New Roman" w:cs="Times New Roman"/>
          <w:szCs w:val="24"/>
        </w:rPr>
        <w:t>μ</w:t>
      </w:r>
      <w:r>
        <w:rPr>
          <w:rFonts w:eastAsia="Times New Roman" w:cs="Times New Roman"/>
          <w:szCs w:val="24"/>
        </w:rPr>
        <w:t xml:space="preserve">μία ποινική ευθύνη για κανέναν Υπουργό. </w:t>
      </w:r>
    </w:p>
    <w:p w14:paraId="7E512C5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Αντίθετα, αυτό που ψηφίζετε σήμερα, κύριε </w:t>
      </w:r>
      <w:proofErr w:type="spellStart"/>
      <w:r>
        <w:rPr>
          <w:rFonts w:eastAsia="Times New Roman" w:cs="Times New Roman"/>
          <w:szCs w:val="24"/>
        </w:rPr>
        <w:t>Σπίρτζη</w:t>
      </w:r>
      <w:proofErr w:type="spellEnd"/>
      <w:r>
        <w:rPr>
          <w:rFonts w:eastAsia="Times New Roman" w:cs="Times New Roman"/>
          <w:szCs w:val="24"/>
        </w:rPr>
        <w:t xml:space="preserve"> -να είμαστε </w:t>
      </w:r>
      <w:proofErr w:type="spellStart"/>
      <w:r>
        <w:rPr>
          <w:rFonts w:eastAsia="Times New Roman" w:cs="Times New Roman"/>
          <w:szCs w:val="24"/>
        </w:rPr>
        <w:t>συνεννοημένοι</w:t>
      </w:r>
      <w:proofErr w:type="spellEnd"/>
      <w:r>
        <w:rPr>
          <w:rFonts w:eastAsia="Times New Roman" w:cs="Times New Roman"/>
          <w:szCs w:val="24"/>
        </w:rPr>
        <w:t>- θα ελεγχθεί μέχρι κεραίας!</w:t>
      </w:r>
    </w:p>
    <w:p w14:paraId="7E512C5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7E512C5F" w14:textId="77777777" w:rsidR="00CD7DD0" w:rsidRDefault="001D7A26">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ό την πτέρυγα της Νέας Δημοκρατίας)</w:t>
      </w:r>
    </w:p>
    <w:p w14:paraId="7E512C60" w14:textId="77777777" w:rsidR="00CD7DD0" w:rsidRDefault="001D7A26">
      <w:pPr>
        <w:spacing w:line="600" w:lineRule="auto"/>
        <w:ind w:firstLine="720"/>
        <w:jc w:val="both"/>
        <w:rPr>
          <w:rFonts w:eastAsia="Times New Roman" w:cs="Times New Roman"/>
          <w:szCs w:val="24"/>
        </w:rPr>
      </w:pPr>
      <w:r w:rsidRPr="00F566B7">
        <w:rPr>
          <w:rFonts w:eastAsia="Times New Roman" w:cs="Times New Roman"/>
          <w:b/>
          <w:szCs w:val="24"/>
        </w:rPr>
        <w:t xml:space="preserve">ΠΡΟΕΔΡΕΥΩΝ (Δημήτριος </w:t>
      </w:r>
      <w:proofErr w:type="spellStart"/>
      <w:r w:rsidRPr="00F566B7">
        <w:rPr>
          <w:rFonts w:eastAsia="Times New Roman" w:cs="Times New Roman"/>
          <w:b/>
          <w:szCs w:val="24"/>
        </w:rPr>
        <w:t>Κρεμαστινός</w:t>
      </w:r>
      <w:proofErr w:type="spellEnd"/>
      <w:r w:rsidRPr="00F566B7">
        <w:rPr>
          <w:rFonts w:eastAsia="Times New Roman" w:cs="Times New Roman"/>
          <w:b/>
          <w:szCs w:val="24"/>
        </w:rPr>
        <w:t>):</w:t>
      </w:r>
      <w:r>
        <w:rPr>
          <w:rFonts w:eastAsia="Times New Roman" w:cs="Times New Roman"/>
          <w:szCs w:val="24"/>
        </w:rPr>
        <w:t xml:space="preserve"> Κι εγώ ευχαριστώ.</w:t>
      </w:r>
    </w:p>
    <w:p w14:paraId="7E512C61" w14:textId="77777777" w:rsidR="00CD7DD0" w:rsidRDefault="001D7A26">
      <w:pPr>
        <w:spacing w:line="600" w:lineRule="auto"/>
        <w:ind w:firstLine="720"/>
        <w:jc w:val="both"/>
        <w:rPr>
          <w:rFonts w:eastAsia="Times New Roman" w:cs="Times New Roman"/>
          <w:szCs w:val="24"/>
        </w:rPr>
      </w:pPr>
      <w:r w:rsidRPr="00351531">
        <w:rPr>
          <w:rFonts w:eastAsia="Times New Roman" w:cs="Times New Roman"/>
          <w:b/>
          <w:szCs w:val="24"/>
        </w:rPr>
        <w:t>ΧΡΗΣΤΟΣ ΣΠΙΡΤΖΗΣ (Υπουργός Υποδομών και Μεταφορών):</w:t>
      </w:r>
      <w:r>
        <w:rPr>
          <w:rFonts w:eastAsia="Times New Roman" w:cs="Times New Roman"/>
          <w:szCs w:val="24"/>
        </w:rPr>
        <w:t xml:space="preserve"> Κύριε Πρόεδρε, μπορώ να έχω τον λόγο;</w:t>
      </w:r>
    </w:p>
    <w:p w14:paraId="7E512C62"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Παρακαλώ, κύριε Υπουργέ, για παρέμβαση ή</w:t>
      </w:r>
      <w:r>
        <w:rPr>
          <w:rFonts w:eastAsia="Times New Roman" w:cs="Times New Roman"/>
          <w:szCs w:val="24"/>
        </w:rPr>
        <w:t xml:space="preserve"> για ομιλία θέλετε να πάρετε τον λόγο;</w:t>
      </w:r>
    </w:p>
    <w:p w14:paraId="7E512C63" w14:textId="77777777" w:rsidR="00CD7DD0" w:rsidRDefault="001D7A26">
      <w:pPr>
        <w:spacing w:line="600" w:lineRule="auto"/>
        <w:ind w:firstLine="720"/>
        <w:jc w:val="both"/>
        <w:rPr>
          <w:rFonts w:eastAsia="Times New Roman" w:cs="Times New Roman"/>
          <w:szCs w:val="24"/>
        </w:rPr>
      </w:pPr>
      <w:r w:rsidRPr="00351531">
        <w:rPr>
          <w:rFonts w:eastAsia="Times New Roman" w:cs="Times New Roman"/>
          <w:b/>
          <w:szCs w:val="24"/>
        </w:rPr>
        <w:t>ΧΡΗΣΤΟΣ ΣΠΙΡΤΖΗΣ (Υπουργός Υποδομών και Μεταφορών):</w:t>
      </w:r>
      <w:r>
        <w:rPr>
          <w:rFonts w:eastAsia="Times New Roman" w:cs="Times New Roman"/>
          <w:szCs w:val="24"/>
        </w:rPr>
        <w:t xml:space="preserve"> Επί προσωπικού θέλω να πάρω τον λόγο για να εξηγήσω μερικά </w:t>
      </w:r>
      <w:r>
        <w:rPr>
          <w:rFonts w:eastAsia="Times New Roman" w:cs="Times New Roman"/>
          <w:szCs w:val="24"/>
        </w:rPr>
        <w:t xml:space="preserve">θέματα </w:t>
      </w:r>
      <w:r>
        <w:rPr>
          <w:rFonts w:eastAsia="Times New Roman" w:cs="Times New Roman"/>
          <w:szCs w:val="24"/>
        </w:rPr>
        <w:t xml:space="preserve">που είπε ο κ. Γεωργιάδης, ο οποίος θεωρώ ότι προφανώς έχει </w:t>
      </w:r>
      <w:proofErr w:type="spellStart"/>
      <w:r>
        <w:rPr>
          <w:rFonts w:eastAsia="Times New Roman" w:cs="Times New Roman"/>
          <w:szCs w:val="24"/>
        </w:rPr>
        <w:t>παραπληροφορηθεί</w:t>
      </w:r>
      <w:proofErr w:type="spellEnd"/>
      <w:r>
        <w:rPr>
          <w:rFonts w:eastAsia="Times New Roman" w:cs="Times New Roman"/>
          <w:szCs w:val="24"/>
        </w:rPr>
        <w:t xml:space="preserve"> από διάφορους. </w:t>
      </w:r>
    </w:p>
    <w:p w14:paraId="7E512C6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Κύριε Γ</w:t>
      </w:r>
      <w:r>
        <w:rPr>
          <w:rFonts w:eastAsia="Times New Roman" w:cs="Times New Roman"/>
          <w:szCs w:val="24"/>
        </w:rPr>
        <w:t xml:space="preserve">εωργιάδη, εγώ κρατάω την ψυχραιμία μου. Δεν μου αρέσει η ένταση. Θέλω, λοιπόν, να καταθέσω, για να ενημερωθείτε και να μην είστε </w:t>
      </w:r>
      <w:proofErr w:type="spellStart"/>
      <w:r>
        <w:rPr>
          <w:rFonts w:eastAsia="Times New Roman" w:cs="Times New Roman"/>
          <w:szCs w:val="24"/>
        </w:rPr>
        <w:t>παραπληροφορημένος</w:t>
      </w:r>
      <w:proofErr w:type="spellEnd"/>
      <w:r>
        <w:rPr>
          <w:rFonts w:eastAsia="Times New Roman" w:cs="Times New Roman"/>
          <w:szCs w:val="24"/>
        </w:rPr>
        <w:t>, την προκήρυξη του διαγωνισμού, η οποία έχει κατατεθεί και έχει δημοσιευθεί στην Επίσημη Εφημερίδα της Ευρωπ</w:t>
      </w:r>
      <w:r>
        <w:rPr>
          <w:rFonts w:eastAsia="Times New Roman" w:cs="Times New Roman"/>
          <w:szCs w:val="24"/>
        </w:rPr>
        <w:t xml:space="preserve">αϊκής Επιτροπής. Δεν μπορεί να αμφισβητηθεί από κανέναν. Και θα σας παρακαλέσω πολύ, αν βρείτε άλλη προκήρυξη με 20 εκατομμύρια που λέτε εσείς ή με άλλους όρους, να έρθετε να μου τη δείξετε κι εμένα. </w:t>
      </w:r>
    </w:p>
    <w:p w14:paraId="7E512C6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Η προκήρυξη συγκεκριμένα αναφέρει 10.000.000 ευρώ, τουλ</w:t>
      </w:r>
      <w:r>
        <w:rPr>
          <w:rFonts w:eastAsia="Times New Roman" w:cs="Times New Roman"/>
          <w:szCs w:val="24"/>
        </w:rPr>
        <w:t xml:space="preserve">άχιστον ενδεικτική επένδυση 200.000.000 ευρώ. Και στην παράγραφο 2.11.2 αναφέρει τους διακριτούς όρους για τους συντελεστές δόμησης, όπως και παρακάτω αναφέρει </w:t>
      </w:r>
      <w:r>
        <w:rPr>
          <w:rFonts w:eastAsia="Times New Roman" w:cs="Times New Roman"/>
          <w:szCs w:val="24"/>
        </w:rPr>
        <w:t xml:space="preserve">τις </w:t>
      </w:r>
      <w:r>
        <w:rPr>
          <w:rFonts w:eastAsia="Times New Roman" w:cs="Times New Roman"/>
          <w:szCs w:val="24"/>
        </w:rPr>
        <w:t>διακόσιες τριάντα χιλιάδες τετραγωνικά που είναι δεσμευτικά για πρώτη φορά από τις προηγούμε</w:t>
      </w:r>
      <w:r>
        <w:rPr>
          <w:rFonts w:eastAsia="Times New Roman" w:cs="Times New Roman"/>
          <w:szCs w:val="24"/>
        </w:rPr>
        <w:t xml:space="preserve">νες διαδικασίες, που δείχνουν ότι δεν ανεβαίνουν τα τετραγωνικά. Δεν τετραπλασιάζονται, όπως πολλοί λένε. </w:t>
      </w:r>
    </w:p>
    <w:p w14:paraId="7E512C6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Αυτό έγινε για τις ανάγκες των σύγχρονων προδιαγραφών, προκειμένου τα έντεκα μέτρα ύψος να γίνει δεκαπέντε. Απλώς ο συντελεστής όγκου προκύπτει από έ</w:t>
      </w:r>
      <w:r>
        <w:rPr>
          <w:rFonts w:eastAsia="Times New Roman" w:cs="Times New Roman"/>
          <w:szCs w:val="24"/>
        </w:rPr>
        <w:t>να γινόμενο, που είναι ο συντελεστής δόμησης επί του συντελεστή που προβλέπει ο νόμος.</w:t>
      </w:r>
    </w:p>
    <w:p w14:paraId="7E512C67"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Οι πρόσθετες κατασκευές τι είναι; </w:t>
      </w:r>
    </w:p>
    <w:p w14:paraId="7E512C68"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και Μεταφορών):</w:t>
      </w:r>
      <w:r>
        <w:rPr>
          <w:rFonts w:eastAsia="Times New Roman" w:cs="Times New Roman"/>
          <w:szCs w:val="24"/>
        </w:rPr>
        <w:t xml:space="preserve"> Κύριε Μανιάτη, σας απάντησα στην </w:t>
      </w:r>
      <w:r>
        <w:rPr>
          <w:rFonts w:eastAsia="Times New Roman" w:cs="Times New Roman"/>
          <w:szCs w:val="24"/>
        </w:rPr>
        <w:t>επιτροπή</w:t>
      </w:r>
      <w:r>
        <w:rPr>
          <w:rFonts w:eastAsia="Times New Roman" w:cs="Times New Roman"/>
          <w:szCs w:val="24"/>
        </w:rPr>
        <w:t>. Δεν θέλετε να καταλάβ</w:t>
      </w:r>
      <w:r>
        <w:rPr>
          <w:rFonts w:eastAsia="Times New Roman" w:cs="Times New Roman"/>
          <w:szCs w:val="24"/>
        </w:rPr>
        <w:t xml:space="preserve">ετε. Θα πω μετά γιατί δεν θέλετε να καταλάβετε. </w:t>
      </w:r>
    </w:p>
    <w:p w14:paraId="7E512C69"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Τι είναι οι πρόσθετες κατασκευές; </w:t>
      </w:r>
    </w:p>
    <w:p w14:paraId="7E512C6A"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Εγώ θα σας απαντήσω και σας απάντησα και στις </w:t>
      </w:r>
      <w:r>
        <w:rPr>
          <w:rFonts w:eastAsia="Times New Roman" w:cs="Times New Roman"/>
          <w:szCs w:val="24"/>
        </w:rPr>
        <w:t>επιτροπές</w:t>
      </w:r>
      <w:r>
        <w:rPr>
          <w:rFonts w:eastAsia="Times New Roman" w:cs="Times New Roman"/>
          <w:szCs w:val="24"/>
        </w:rPr>
        <w:t>. Δεν θέλετε. Τι να κάνουμε; Λέτε άλλα πράγματα</w:t>
      </w:r>
      <w:r>
        <w:rPr>
          <w:rFonts w:eastAsia="Times New Roman" w:cs="Times New Roman"/>
          <w:szCs w:val="24"/>
        </w:rPr>
        <w:t xml:space="preserve"> εσείς. Εγώ μιλάω τώρα στον κ. Γεωργιάδη που τον ακούω πρώτη φορά. Σας απάντησα στην </w:t>
      </w:r>
      <w:r>
        <w:rPr>
          <w:rFonts w:eastAsia="Times New Roman" w:cs="Times New Roman"/>
          <w:szCs w:val="24"/>
        </w:rPr>
        <w:t>επιτροπή</w:t>
      </w:r>
      <w:r>
        <w:rPr>
          <w:rFonts w:eastAsia="Times New Roman" w:cs="Times New Roman"/>
          <w:szCs w:val="24"/>
        </w:rPr>
        <w:t xml:space="preserve">. </w:t>
      </w:r>
    </w:p>
    <w:p w14:paraId="7E512C6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Το καταθέτω, λοιπόν. Δεν υπάρχει άλλο τεύχος προκήρυξης, κύριε Γεωργιάδη, ούτε με 20 εκατομμύρια ούτε με άλλους όρους.</w:t>
      </w:r>
      <w:r w:rsidRPr="003761C1">
        <w:rPr>
          <w:rFonts w:eastAsia="Times New Roman" w:cs="Times New Roman"/>
          <w:szCs w:val="24"/>
        </w:rPr>
        <w:t xml:space="preserve"> </w:t>
      </w:r>
    </w:p>
    <w:p w14:paraId="7E512C6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E512C6D" w14:textId="77777777" w:rsidR="00CD7DD0" w:rsidRDefault="001D7A26">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ο </w:t>
      </w:r>
      <w:r>
        <w:rPr>
          <w:rFonts w:eastAsia="Times New Roman" w:cs="Times New Roman"/>
          <w:szCs w:val="24"/>
        </w:rPr>
        <w:t xml:space="preserve">Υπουργός Υποδομών και Μεταφορών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την προαναφερθείσα προκήρυξη, η οποία βρίσκεται στο αρχείο του Τμήματος Γραμματείας της Διεύθυνσης Στενογραφίας και Πρακτικών της Βουλής)</w:t>
      </w:r>
    </w:p>
    <w:p w14:paraId="7E512C6E" w14:textId="77777777" w:rsidR="00CD7DD0" w:rsidRDefault="001D7A26">
      <w:pPr>
        <w:spacing w:line="600" w:lineRule="auto"/>
        <w:ind w:firstLine="720"/>
        <w:jc w:val="both"/>
        <w:rPr>
          <w:rFonts w:eastAsia="Times New Roman" w:cs="Times New Roman"/>
          <w:szCs w:val="24"/>
        </w:rPr>
      </w:pPr>
      <w:r w:rsidRPr="00F55B36">
        <w:rPr>
          <w:rFonts w:eastAsia="Times New Roman" w:cs="Times New Roman"/>
          <w:b/>
          <w:szCs w:val="24"/>
        </w:rPr>
        <w:t>ΣΠΥΡΙΔΩΝ</w:t>
      </w:r>
      <w:r>
        <w:rPr>
          <w:rFonts w:eastAsia="Times New Roman" w:cs="Times New Roman"/>
          <w:b/>
          <w:szCs w:val="24"/>
        </w:rPr>
        <w:t xml:space="preserve"> </w:t>
      </w:r>
      <w:r w:rsidRPr="00F55B36">
        <w:rPr>
          <w:rFonts w:eastAsia="Times New Roman" w:cs="Times New Roman"/>
          <w:b/>
          <w:szCs w:val="24"/>
        </w:rPr>
        <w:t>-</w:t>
      </w:r>
      <w:r>
        <w:rPr>
          <w:rFonts w:eastAsia="Times New Roman" w:cs="Times New Roman"/>
          <w:b/>
          <w:szCs w:val="24"/>
        </w:rPr>
        <w:t xml:space="preserve"> </w:t>
      </w:r>
      <w:r w:rsidRPr="00F55B36">
        <w:rPr>
          <w:rFonts w:eastAsia="Times New Roman" w:cs="Times New Roman"/>
          <w:b/>
          <w:szCs w:val="24"/>
        </w:rPr>
        <w:t>ΑΔΩΝΙΣ ΓΕΩΡΓΙΑΔΗΣ:</w:t>
      </w:r>
      <w:r>
        <w:rPr>
          <w:rFonts w:eastAsia="Times New Roman" w:cs="Times New Roman"/>
          <w:szCs w:val="24"/>
        </w:rPr>
        <w:t xml:space="preserve"> Κύριε Πρόε</w:t>
      </w:r>
      <w:r>
        <w:rPr>
          <w:rFonts w:eastAsia="Times New Roman" w:cs="Times New Roman"/>
          <w:szCs w:val="24"/>
        </w:rPr>
        <w:t>δρε, μπορώ να κάνω μια ερώτηση;</w:t>
      </w:r>
    </w:p>
    <w:p w14:paraId="7E512C6F" w14:textId="77777777" w:rsidR="00CD7DD0" w:rsidRDefault="001D7A26">
      <w:pPr>
        <w:spacing w:line="600" w:lineRule="auto"/>
        <w:ind w:firstLine="720"/>
        <w:jc w:val="both"/>
        <w:rPr>
          <w:rFonts w:eastAsia="Times New Roman" w:cs="Times New Roman"/>
          <w:szCs w:val="24"/>
        </w:rPr>
      </w:pPr>
      <w:r w:rsidRPr="00F55B36">
        <w:rPr>
          <w:rFonts w:eastAsia="Times New Roman" w:cs="Times New Roman"/>
          <w:b/>
          <w:szCs w:val="24"/>
        </w:rPr>
        <w:lastRenderedPageBreak/>
        <w:t xml:space="preserve">ΠΡΟΕΔΡΕΥΩΝ (Δημήτριος </w:t>
      </w:r>
      <w:proofErr w:type="spellStart"/>
      <w:r w:rsidRPr="00F55B36">
        <w:rPr>
          <w:rFonts w:eastAsia="Times New Roman" w:cs="Times New Roman"/>
          <w:b/>
          <w:szCs w:val="24"/>
        </w:rPr>
        <w:t>Κρεμαστινός</w:t>
      </w:r>
      <w:proofErr w:type="spellEnd"/>
      <w:r w:rsidRPr="00F55B36">
        <w:rPr>
          <w:rFonts w:eastAsia="Times New Roman" w:cs="Times New Roman"/>
          <w:b/>
          <w:szCs w:val="24"/>
        </w:rPr>
        <w:t>):</w:t>
      </w:r>
      <w:r>
        <w:rPr>
          <w:rFonts w:eastAsia="Times New Roman" w:cs="Times New Roman"/>
          <w:szCs w:val="24"/>
        </w:rPr>
        <w:t xml:space="preserve"> Κύριε Γεωργιάδη, δεν προβλέπεται από τον Κανονισμό. Επί προσωπικού θέλετε τον λόγο; Έχετε θέμα; Ποιο είναι το προσωπικό; Πείτε μου για να το καταλάβω.</w:t>
      </w:r>
    </w:p>
    <w:p w14:paraId="7E512C70"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Επειδή </w:t>
      </w:r>
      <w:r>
        <w:rPr>
          <w:rFonts w:eastAsia="Times New Roman" w:cs="Times New Roman"/>
          <w:szCs w:val="24"/>
        </w:rPr>
        <w:t>είπε ότι δεν το ξέρω, να κάνω μόνο μια ερώτηση για δύο δευτερόλεπτα. Για να φανεί αν δεν το ξέρω.</w:t>
      </w:r>
    </w:p>
    <w:p w14:paraId="7E512C71"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Δεν προβλέπεται από τον Κανονισμό.</w:t>
      </w:r>
    </w:p>
    <w:p w14:paraId="7E512C72"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Επειδή με </w:t>
      </w:r>
      <w:proofErr w:type="spellStart"/>
      <w:r>
        <w:rPr>
          <w:rFonts w:eastAsia="Times New Roman" w:cs="Times New Roman"/>
          <w:szCs w:val="24"/>
        </w:rPr>
        <w:t>προσέβαλε</w:t>
      </w:r>
      <w:proofErr w:type="spellEnd"/>
      <w:r>
        <w:rPr>
          <w:rFonts w:eastAsia="Times New Roman" w:cs="Times New Roman"/>
          <w:szCs w:val="24"/>
        </w:rPr>
        <w:t xml:space="preserve"> και είπε ότι δεν το ξέρω.</w:t>
      </w:r>
    </w:p>
    <w:p w14:paraId="7E512C73"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Έχετε ένα λεπτό.</w:t>
      </w:r>
    </w:p>
    <w:p w14:paraId="7E512C74" w14:textId="77777777" w:rsidR="00CD7DD0" w:rsidRDefault="001D7A26">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w:t>
      </w:r>
      <w:r w:rsidRPr="006E0423">
        <w:rPr>
          <w:rFonts w:eastAsia="Times New Roman"/>
          <w:b/>
          <w:szCs w:val="24"/>
        </w:rPr>
        <w:t>ΓΕΩΡΓΙΑΔΗΣ:</w:t>
      </w:r>
      <w:r>
        <w:rPr>
          <w:rFonts w:eastAsia="Times New Roman"/>
          <w:szCs w:val="24"/>
        </w:rPr>
        <w:t xml:space="preserve"> Ψηφίσατε ή όχι νόμο, κύριε </w:t>
      </w:r>
      <w:proofErr w:type="spellStart"/>
      <w:r>
        <w:rPr>
          <w:rFonts w:eastAsia="Times New Roman"/>
          <w:szCs w:val="24"/>
        </w:rPr>
        <w:t>Σπίρτζη</w:t>
      </w:r>
      <w:proofErr w:type="spellEnd"/>
      <w:r>
        <w:rPr>
          <w:rFonts w:eastAsia="Times New Roman"/>
          <w:szCs w:val="24"/>
        </w:rPr>
        <w:t xml:space="preserve">, που όλα τα ακίνητα της </w:t>
      </w:r>
      <w:r>
        <w:rPr>
          <w:rFonts w:eastAsia="Times New Roman"/>
          <w:szCs w:val="24"/>
        </w:rPr>
        <w:t>«</w:t>
      </w:r>
      <w:r>
        <w:rPr>
          <w:rFonts w:eastAsia="Times New Roman"/>
          <w:szCs w:val="24"/>
        </w:rPr>
        <w:t>ΓΑΙΑΟΣΕ</w:t>
      </w:r>
      <w:r>
        <w:rPr>
          <w:rFonts w:eastAsia="Times New Roman"/>
          <w:szCs w:val="24"/>
        </w:rPr>
        <w:t>»</w:t>
      </w:r>
      <w:r>
        <w:rPr>
          <w:rFonts w:eastAsia="Times New Roman"/>
          <w:szCs w:val="24"/>
        </w:rPr>
        <w:t xml:space="preserve"> αυξάνουν τον συντελεστή δόμησης στο 0,6; Συμπεριλαμβάνει αυτή η αύξηση το συγκεκριμένο ακίνητο και τη συγκεκριμένο </w:t>
      </w:r>
      <w:r>
        <w:rPr>
          <w:rFonts w:eastAsia="Times New Roman"/>
          <w:szCs w:val="24"/>
        </w:rPr>
        <w:t xml:space="preserve">τίμημα ή όχι; Έχει, δηλαδή, δυνητικά ο επενδυτής δυνατότητα να φτάσει </w:t>
      </w:r>
      <w:r>
        <w:rPr>
          <w:rFonts w:eastAsia="Times New Roman"/>
          <w:szCs w:val="24"/>
        </w:rPr>
        <w:t xml:space="preserve">τις </w:t>
      </w:r>
      <w:r>
        <w:rPr>
          <w:rFonts w:eastAsia="Times New Roman"/>
          <w:szCs w:val="24"/>
        </w:rPr>
        <w:t>εννιακόσιες εβδομήντα χιλιάδες τετραγωνικά μέτρα ή όχι; Αυτή είναι η ερώτηση.</w:t>
      </w:r>
    </w:p>
    <w:p w14:paraId="7E512C75" w14:textId="77777777" w:rsidR="00CD7DD0" w:rsidRDefault="001D7A26">
      <w:pPr>
        <w:tabs>
          <w:tab w:val="left" w:pos="2940"/>
        </w:tabs>
        <w:spacing w:line="600" w:lineRule="auto"/>
        <w:ind w:firstLine="720"/>
        <w:jc w:val="both"/>
        <w:rPr>
          <w:rFonts w:eastAsia="Times New Roman"/>
          <w:szCs w:val="24"/>
        </w:rPr>
      </w:pPr>
      <w:r w:rsidRPr="006E0423">
        <w:rPr>
          <w:rFonts w:eastAsia="Times New Roman"/>
          <w:b/>
          <w:szCs w:val="24"/>
        </w:rPr>
        <w:t>ΧΡΗΣΤΟΣ ΣΠΙΡΤΖΗΣ (Υπουργός Υποδομών και Μεταφορών):</w:t>
      </w:r>
      <w:r>
        <w:rPr>
          <w:rFonts w:eastAsia="Times New Roman"/>
          <w:szCs w:val="24"/>
        </w:rPr>
        <w:t xml:space="preserve"> Δεν έχει τη δυνατότητα. Στην πρώτη φάση προβλέπονται</w:t>
      </w:r>
      <w:r>
        <w:rPr>
          <w:rFonts w:eastAsia="Times New Roman"/>
          <w:szCs w:val="24"/>
        </w:rPr>
        <w:t xml:space="preserve"> στην περίοδο κατασκευής, την Τ1, </w:t>
      </w:r>
      <w:proofErr w:type="spellStart"/>
      <w:r>
        <w:rPr>
          <w:rFonts w:eastAsia="Times New Roman"/>
          <w:szCs w:val="24"/>
        </w:rPr>
        <w:t>εκατόν</w:t>
      </w:r>
      <w:proofErr w:type="spellEnd"/>
      <w:r>
        <w:rPr>
          <w:rFonts w:eastAsia="Times New Roman"/>
          <w:szCs w:val="24"/>
        </w:rPr>
        <w:t xml:space="preserve"> είκοσι χιλιάδες τετραγωνικά, στην περίοδο Τ2 άλλα </w:t>
      </w:r>
      <w:proofErr w:type="spellStart"/>
      <w:r>
        <w:rPr>
          <w:rFonts w:eastAsia="Times New Roman"/>
          <w:szCs w:val="24"/>
        </w:rPr>
        <w:t>εκατόν</w:t>
      </w:r>
      <w:proofErr w:type="spellEnd"/>
      <w:r>
        <w:rPr>
          <w:rFonts w:eastAsia="Times New Roman"/>
          <w:szCs w:val="24"/>
        </w:rPr>
        <w:t xml:space="preserve"> είκοσι χιλιάδες </w:t>
      </w:r>
      <w:r>
        <w:rPr>
          <w:rFonts w:eastAsia="Times New Roman"/>
          <w:szCs w:val="24"/>
        </w:rPr>
        <w:lastRenderedPageBreak/>
        <w:t>τετραγωνικά. Το σύνολο είναι διακόσιες σαράντα. Αν δείτε δε τους όρους της προκήρυξης των προηγούμενων διαγωνιστικών διαδικασιών, ήταν διακόσι</w:t>
      </w:r>
      <w:r>
        <w:rPr>
          <w:rFonts w:eastAsia="Times New Roman"/>
          <w:szCs w:val="24"/>
        </w:rPr>
        <w:t>ες τριάντα πέντε-διακόσιες τριάντα έξι. Αυτό είναι το ένα σκέλος της ερώτησης.</w:t>
      </w:r>
    </w:p>
    <w:p w14:paraId="7E512C76"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 xml:space="preserve">Το δεύτερο είναι ότι, όπως θα δείτε και στην προκήρυξη που σας κατέθεσα, προβλέπεται κατ’ εξαίρεση διαδικασία -προβλεπόταν και στους προηγούμενους διαγωνισμούς που είχαν βγάλει </w:t>
      </w:r>
      <w:r>
        <w:rPr>
          <w:rFonts w:eastAsia="Times New Roman"/>
          <w:szCs w:val="24"/>
        </w:rPr>
        <w:t xml:space="preserve">οι προηγούμενες κυβερνήσεις- για αλλαγή των όρων δόμησης, προκειμένου να καλυφθούν αυτές οι ανάγκες. </w:t>
      </w:r>
    </w:p>
    <w:p w14:paraId="7E512C77"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Η τροπολογία προέκυψε για δύο λόγους. Τα είπα και στις επιτροπές. Ο ένας είναι το ύψος, ο δεύτερος είναι να έχουμε ενιαίους όρους δόμησης για όλα τα εμπορ</w:t>
      </w:r>
      <w:r>
        <w:rPr>
          <w:rFonts w:eastAsia="Times New Roman"/>
          <w:szCs w:val="24"/>
        </w:rPr>
        <w:t xml:space="preserve">ευματικά κέντρα που έχει στο σχεδιασμό της η </w:t>
      </w:r>
      <w:r>
        <w:rPr>
          <w:rFonts w:eastAsia="Times New Roman"/>
          <w:szCs w:val="24"/>
        </w:rPr>
        <w:t>«</w:t>
      </w:r>
      <w:r>
        <w:rPr>
          <w:rFonts w:eastAsia="Times New Roman"/>
          <w:szCs w:val="24"/>
        </w:rPr>
        <w:t>ΓΑΙΑΟΣΕ</w:t>
      </w:r>
      <w:r>
        <w:rPr>
          <w:rFonts w:eastAsia="Times New Roman"/>
          <w:szCs w:val="24"/>
        </w:rPr>
        <w:t>»</w:t>
      </w:r>
      <w:r>
        <w:rPr>
          <w:rFonts w:eastAsia="Times New Roman"/>
          <w:szCs w:val="24"/>
        </w:rPr>
        <w:t xml:space="preserve"> και ο τρίτος ήταν ο εξής: Αφού ο πρώτος διαγωνισμός του 2006, που τελείωσε το 2009, ήταν άγονος, ο δεύτερος διαγωνισμός του 2011 που, επίσης, ήταν άγονος και προβλέπονταν τα ίδια τετραγωνικά που προβλέπονται και τώρα, θα έπρεπε να αλλάξουν οι όροι δόμησης</w:t>
      </w:r>
      <w:r>
        <w:rPr>
          <w:rFonts w:eastAsia="Times New Roman"/>
          <w:szCs w:val="24"/>
        </w:rPr>
        <w:t xml:space="preserve"> με προεδρικό διάταγμα και όχι να είναι ενιαίο για όλα τα εμπορευματικά κέντρα. Αυτό σήμαινε ότι οι υποχρεώσεις της χώρας δεν θα ήταν καλυμμένες μέχρι τον Μάρτιο του 2019. Δηλαδή, θα έπαιρναν τους όρους, όπως προβλεπόταν και στην προκήρυξη κατά παρέκκλιση,</w:t>
      </w:r>
      <w:r>
        <w:rPr>
          <w:rFonts w:eastAsia="Times New Roman"/>
          <w:szCs w:val="24"/>
        </w:rPr>
        <w:t xml:space="preserve"> αλλά πολύ αργότερα, με αποτέλεσμα η χώρα να γυρίσει 235 εκατομμύρια πίσω στην Ευρωπαϊκή Επιτροπή, κάτι που, απ’ ότι γνωρίζω, δεν θα το ήθελε καμμία πτέρυγα της Βουλής.</w:t>
      </w:r>
    </w:p>
    <w:p w14:paraId="7E512C78"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lastRenderedPageBreak/>
        <w:t>Ευχαριστώ.</w:t>
      </w:r>
    </w:p>
    <w:p w14:paraId="7E512C79" w14:textId="77777777" w:rsidR="00CD7DD0" w:rsidRDefault="001D7A26">
      <w:pPr>
        <w:tabs>
          <w:tab w:val="left" w:pos="2940"/>
        </w:tabs>
        <w:spacing w:line="600" w:lineRule="auto"/>
        <w:ind w:firstLine="720"/>
        <w:jc w:val="both"/>
        <w:rPr>
          <w:rFonts w:eastAsia="Times New Roman"/>
          <w:szCs w:val="24"/>
        </w:rPr>
      </w:pPr>
      <w:r w:rsidRPr="00821DA3">
        <w:rPr>
          <w:rFonts w:eastAsia="Times New Roman"/>
          <w:b/>
          <w:szCs w:val="24"/>
        </w:rPr>
        <w:t xml:space="preserve">ΠΡΟΕΔΡΕΥΩΝ (Δημήτριος </w:t>
      </w:r>
      <w:proofErr w:type="spellStart"/>
      <w:r w:rsidRPr="00821DA3">
        <w:rPr>
          <w:rFonts w:eastAsia="Times New Roman"/>
          <w:b/>
          <w:szCs w:val="24"/>
        </w:rPr>
        <w:t>Κρεμαστινός</w:t>
      </w:r>
      <w:proofErr w:type="spellEnd"/>
      <w:r w:rsidRPr="00821DA3">
        <w:rPr>
          <w:rFonts w:eastAsia="Times New Roman"/>
          <w:b/>
          <w:szCs w:val="24"/>
        </w:rPr>
        <w:t>):</w:t>
      </w:r>
      <w:r>
        <w:rPr>
          <w:rFonts w:eastAsia="Times New Roman"/>
          <w:szCs w:val="24"/>
        </w:rPr>
        <w:t xml:space="preserve"> Προχωρούμε με τον κ. Μπούρα, Βουλευτή τη</w:t>
      </w:r>
      <w:r>
        <w:rPr>
          <w:rFonts w:eastAsia="Times New Roman"/>
          <w:szCs w:val="24"/>
        </w:rPr>
        <w:t>ς Νέας Δημοκρατίας.</w:t>
      </w:r>
    </w:p>
    <w:p w14:paraId="7E512C7A"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Παρακαλώ, κύριε Μπούρα, έχετε τον λόγο για επτά λεπτά.</w:t>
      </w:r>
    </w:p>
    <w:p w14:paraId="7E512C7B" w14:textId="77777777" w:rsidR="00CD7DD0" w:rsidRDefault="001D7A26">
      <w:pPr>
        <w:tabs>
          <w:tab w:val="left" w:pos="2940"/>
        </w:tabs>
        <w:spacing w:line="600" w:lineRule="auto"/>
        <w:ind w:firstLine="720"/>
        <w:jc w:val="both"/>
        <w:rPr>
          <w:rFonts w:eastAsia="Times New Roman"/>
          <w:szCs w:val="24"/>
        </w:rPr>
      </w:pPr>
      <w:r w:rsidRPr="00821DA3">
        <w:rPr>
          <w:rFonts w:eastAsia="Times New Roman"/>
          <w:b/>
          <w:szCs w:val="24"/>
        </w:rPr>
        <w:t>ΑΘΑΝΑΣΙΟΣ ΜΠΟΥΡΑΣ:</w:t>
      </w:r>
      <w:r>
        <w:rPr>
          <w:rFonts w:eastAsia="Times New Roman"/>
          <w:szCs w:val="24"/>
        </w:rPr>
        <w:t xml:space="preserve"> Ευχαριστώ, κύριε Πρόεδρε.</w:t>
      </w:r>
    </w:p>
    <w:p w14:paraId="7E512C7C"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 xml:space="preserve">Κυρίες και κύριοι συνάδελφοι, το </w:t>
      </w:r>
      <w:r>
        <w:rPr>
          <w:rFonts w:eastAsia="Times New Roman"/>
          <w:szCs w:val="24"/>
        </w:rPr>
        <w:t>εμπορευματικό κέντρο</w:t>
      </w:r>
      <w:r>
        <w:rPr>
          <w:rFonts w:eastAsia="Times New Roman"/>
          <w:szCs w:val="24"/>
        </w:rPr>
        <w:t xml:space="preserve"> του </w:t>
      </w:r>
      <w:proofErr w:type="spellStart"/>
      <w:r>
        <w:rPr>
          <w:rFonts w:eastAsia="Times New Roman"/>
          <w:szCs w:val="24"/>
        </w:rPr>
        <w:t>Θριασίου</w:t>
      </w:r>
      <w:proofErr w:type="spellEnd"/>
      <w:r>
        <w:rPr>
          <w:rFonts w:eastAsia="Times New Roman"/>
          <w:szCs w:val="24"/>
        </w:rPr>
        <w:t>, εξαγγέλθηκε και σχεδιάστηκε από το 2004 και έκτοτε πέρασε από διαδοχ</w:t>
      </w:r>
      <w:r>
        <w:rPr>
          <w:rFonts w:eastAsia="Times New Roman"/>
          <w:szCs w:val="24"/>
        </w:rPr>
        <w:t>ικά στάδια</w:t>
      </w:r>
      <w:r>
        <w:rPr>
          <w:rFonts w:eastAsia="Times New Roman"/>
          <w:szCs w:val="24"/>
        </w:rPr>
        <w:t>. Σκοπός του είναι</w:t>
      </w:r>
      <w:r>
        <w:rPr>
          <w:rFonts w:eastAsia="Times New Roman"/>
          <w:szCs w:val="24"/>
        </w:rPr>
        <w:t xml:space="preserve"> να δημιουργηθεί στη συγκεκριμένη περιοχή του Δήμου Ασπροπύργου το μεγαλύτερο εμπορευματικό κέντρο της χώρας, </w:t>
      </w:r>
      <w:r>
        <w:rPr>
          <w:rFonts w:eastAsia="Times New Roman"/>
          <w:szCs w:val="24"/>
        </w:rPr>
        <w:t xml:space="preserve">από τη στιγμή </w:t>
      </w:r>
      <w:r>
        <w:rPr>
          <w:rFonts w:eastAsia="Times New Roman"/>
          <w:szCs w:val="24"/>
        </w:rPr>
        <w:t xml:space="preserve">που το συνολικό σύμπλεγμα των εγκαταστάσεων του </w:t>
      </w:r>
      <w:proofErr w:type="spellStart"/>
      <w:r>
        <w:rPr>
          <w:rFonts w:eastAsia="Times New Roman"/>
          <w:szCs w:val="24"/>
        </w:rPr>
        <w:t>Θριασίου</w:t>
      </w:r>
      <w:proofErr w:type="spellEnd"/>
      <w:r>
        <w:rPr>
          <w:rFonts w:eastAsia="Times New Roman"/>
          <w:szCs w:val="24"/>
        </w:rPr>
        <w:t xml:space="preserve"> Πεδίου βρίσκεται σε μια στρατηγικής σημασίας το</w:t>
      </w:r>
      <w:r>
        <w:rPr>
          <w:rFonts w:eastAsia="Times New Roman"/>
          <w:szCs w:val="24"/>
        </w:rPr>
        <w:t>ποθεσία εντός Αττικής, κοντά στο λιμάνι του Πειραιά, δίπλα από το λιμάνι της Ελευσίνας, με σιδηροδρομικές και οδικές συνδέσεις.</w:t>
      </w:r>
    </w:p>
    <w:p w14:paraId="7E512C7D"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 xml:space="preserve">Ο </w:t>
      </w:r>
      <w:r>
        <w:rPr>
          <w:rFonts w:eastAsia="Times New Roman"/>
          <w:szCs w:val="24"/>
        </w:rPr>
        <w:t xml:space="preserve">εισηγητής </w:t>
      </w:r>
      <w:r>
        <w:rPr>
          <w:rFonts w:eastAsia="Times New Roman"/>
          <w:szCs w:val="24"/>
        </w:rPr>
        <w:t xml:space="preserve">της Νέας Δημοκρατίας, ο συνάδελφός μου, ο Κώστας ο Καραμανλής, τοποθετήθηκε αναλυτικά τόσο στην αρμόδια </w:t>
      </w:r>
      <w:r>
        <w:rPr>
          <w:rFonts w:eastAsia="Times New Roman"/>
          <w:szCs w:val="24"/>
        </w:rPr>
        <w:t xml:space="preserve">επιτροπή </w:t>
      </w:r>
      <w:r>
        <w:rPr>
          <w:rFonts w:eastAsia="Times New Roman"/>
          <w:szCs w:val="24"/>
        </w:rPr>
        <w:t>όσο</w:t>
      </w:r>
      <w:r>
        <w:rPr>
          <w:rFonts w:eastAsia="Times New Roman"/>
          <w:szCs w:val="24"/>
        </w:rPr>
        <w:t xml:space="preserve"> και σήμερα εδώ στην Ολομέλεια, για τις λεπτομέρειες της συγκεκριμένης σύμβασης και τις θέσεις της Νέας Δημοκρατίας που πάντα είναι υπέρ των στρατηγικών επενδύσεων, αλλά με </w:t>
      </w:r>
      <w:proofErr w:type="spellStart"/>
      <w:r>
        <w:rPr>
          <w:rFonts w:eastAsia="Times New Roman"/>
          <w:szCs w:val="24"/>
        </w:rPr>
        <w:t>πρόταγμα</w:t>
      </w:r>
      <w:proofErr w:type="spellEnd"/>
      <w:r>
        <w:rPr>
          <w:rFonts w:eastAsia="Times New Roman"/>
          <w:szCs w:val="24"/>
        </w:rPr>
        <w:t xml:space="preserve"> το δημόσιο συμφέρον και την προστασία του περιβάλλοντος και εξήγησε </w:t>
      </w:r>
      <w:r>
        <w:rPr>
          <w:rFonts w:eastAsia="Times New Roman"/>
          <w:szCs w:val="24"/>
        </w:rPr>
        <w:lastRenderedPageBreak/>
        <w:t>τόσο σ</w:t>
      </w:r>
      <w:r>
        <w:rPr>
          <w:rFonts w:eastAsia="Times New Roman"/>
          <w:szCs w:val="24"/>
        </w:rPr>
        <w:t xml:space="preserve">την </w:t>
      </w:r>
      <w:r>
        <w:rPr>
          <w:rFonts w:eastAsia="Times New Roman"/>
          <w:szCs w:val="24"/>
        </w:rPr>
        <w:t xml:space="preserve">επιτροπή </w:t>
      </w:r>
      <w:r>
        <w:rPr>
          <w:rFonts w:eastAsia="Times New Roman"/>
          <w:szCs w:val="24"/>
        </w:rPr>
        <w:t>αναλυτικότερα, αλλά και σήμερα επιγραμματικότερα, γιατί καταψηφίζουμε τη συγκεκριμένα σύμβαση</w:t>
      </w:r>
      <w:r>
        <w:rPr>
          <w:rFonts w:eastAsia="Times New Roman"/>
          <w:szCs w:val="24"/>
        </w:rPr>
        <w:t>, την οποία θεωρούμε σκανδαλώδη.</w:t>
      </w:r>
    </w:p>
    <w:p w14:paraId="7E512C7E"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 xml:space="preserve">Συγκεκριμένα, η Κυβέρνηση προχωρά σε αλλαγή των αρχικών όρων της σύμβασης υπέρ του </w:t>
      </w:r>
      <w:proofErr w:type="spellStart"/>
      <w:r>
        <w:rPr>
          <w:rFonts w:eastAsia="Times New Roman"/>
          <w:szCs w:val="24"/>
        </w:rPr>
        <w:t>παραχωρησιούχου</w:t>
      </w:r>
      <w:proofErr w:type="spellEnd"/>
      <w:r>
        <w:rPr>
          <w:rFonts w:eastAsia="Times New Roman"/>
          <w:szCs w:val="24"/>
        </w:rPr>
        <w:t xml:space="preserve"> μετά την προκήρυξη</w:t>
      </w:r>
      <w:r>
        <w:rPr>
          <w:rFonts w:eastAsia="Times New Roman"/>
          <w:szCs w:val="24"/>
        </w:rPr>
        <w:t xml:space="preserve"> με συγκεκριμένους όρους.</w:t>
      </w:r>
      <w:r>
        <w:rPr>
          <w:rFonts w:eastAsia="Times New Roman"/>
          <w:szCs w:val="24"/>
        </w:rPr>
        <w:t xml:space="preserve"> Η συνολική δυνατότητα δόμησης </w:t>
      </w:r>
      <w:proofErr w:type="spellStart"/>
      <w:r>
        <w:rPr>
          <w:rFonts w:eastAsia="Times New Roman"/>
          <w:szCs w:val="24"/>
        </w:rPr>
        <w:t>υπερτετραπλασιάστηκε</w:t>
      </w:r>
      <w:proofErr w:type="spellEnd"/>
      <w:r>
        <w:rPr>
          <w:rFonts w:eastAsia="Times New Roman"/>
          <w:szCs w:val="24"/>
        </w:rPr>
        <w:t xml:space="preserve">, ο </w:t>
      </w:r>
      <w:proofErr w:type="spellStart"/>
      <w:r>
        <w:rPr>
          <w:rFonts w:eastAsia="Times New Roman"/>
          <w:szCs w:val="24"/>
        </w:rPr>
        <w:t>παραχωρησιούχος</w:t>
      </w:r>
      <w:proofErr w:type="spellEnd"/>
      <w:r>
        <w:rPr>
          <w:rFonts w:eastAsia="Times New Roman"/>
          <w:szCs w:val="24"/>
        </w:rPr>
        <w:t xml:space="preserve"> </w:t>
      </w:r>
      <w:proofErr w:type="spellStart"/>
      <w:r>
        <w:rPr>
          <w:rFonts w:eastAsia="Times New Roman"/>
          <w:szCs w:val="24"/>
        </w:rPr>
        <w:t>απαλλάσεται</w:t>
      </w:r>
      <w:proofErr w:type="spellEnd"/>
      <w:r>
        <w:rPr>
          <w:rFonts w:eastAsia="Times New Roman"/>
          <w:szCs w:val="24"/>
        </w:rPr>
        <w:t xml:space="preserve"> από τα δημοτικά τέλη, υφιστάμενα και μελλοντικά, ενώ τίθεται ένα σοβαρότατο θέμα αντισυνταγματικότητας του νόμου που θα κυρώσει τη σύμβαση. Κατά τη </w:t>
      </w:r>
      <w:r>
        <w:rPr>
          <w:rFonts w:eastAsia="Times New Roman"/>
          <w:szCs w:val="24"/>
        </w:rPr>
        <w:t>διάρκεια της περιόδου παραχώρησης -εξήντα έτη- δε θα πρέπει να επέλθει καμμία απολύτως τροποποίηση της ελληνικής νομοθεσίας κ.λπ..</w:t>
      </w:r>
    </w:p>
    <w:p w14:paraId="7E512C7F"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Κυρίες και κύριοι συνάδελφοι, θέλω ιδιαίτερα να σταθώ εγώ ως Βουλευτής της Περιφέρειας Αττικής, και ιδιαίτερα τώρα που χωρίστ</w:t>
      </w:r>
      <w:r>
        <w:rPr>
          <w:rFonts w:eastAsia="Times New Roman"/>
          <w:szCs w:val="24"/>
        </w:rPr>
        <w:t xml:space="preserve">ηκαν οι περιφέρειες της Δυτικής Αττικής, στα τοπικά θέματα, τα οποία δημιουργούνται αυτήν τη στιγμή </w:t>
      </w:r>
      <w:r>
        <w:rPr>
          <w:rFonts w:eastAsia="Times New Roman"/>
          <w:szCs w:val="24"/>
        </w:rPr>
        <w:t xml:space="preserve">στο </w:t>
      </w:r>
      <w:proofErr w:type="spellStart"/>
      <w:r>
        <w:rPr>
          <w:rFonts w:eastAsia="Times New Roman"/>
          <w:szCs w:val="24"/>
        </w:rPr>
        <w:t>Θριάσιο</w:t>
      </w:r>
      <w:proofErr w:type="spellEnd"/>
      <w:r>
        <w:rPr>
          <w:rFonts w:eastAsia="Times New Roman"/>
          <w:szCs w:val="24"/>
        </w:rPr>
        <w:t xml:space="preserve"> Πεδίο</w:t>
      </w:r>
      <w:r>
        <w:rPr>
          <w:rFonts w:eastAsia="Times New Roman"/>
          <w:szCs w:val="24"/>
        </w:rPr>
        <w:t>, όπου φιλοξενείται το 40% της βαριάς εθνικής βιομηχανίας, όπου υπάρχει ο μεγάλος χώρος υγειονομικής ταφής απορριμμάτων, όπου εκεί δραστηρι</w:t>
      </w:r>
      <w:r>
        <w:rPr>
          <w:rFonts w:eastAsia="Times New Roman"/>
          <w:szCs w:val="24"/>
        </w:rPr>
        <w:t xml:space="preserve">οποιούνται σημαντικές παραγωγικές επιχειρήσεις για το καλό της ελληνικής οικονομίας και κοινωνίας και όπου, εν πάση </w:t>
      </w:r>
      <w:proofErr w:type="spellStart"/>
      <w:r>
        <w:rPr>
          <w:rFonts w:eastAsia="Times New Roman"/>
          <w:szCs w:val="24"/>
        </w:rPr>
        <w:t>περιπτώσει</w:t>
      </w:r>
      <w:proofErr w:type="spellEnd"/>
      <w:r>
        <w:rPr>
          <w:rFonts w:eastAsia="Times New Roman"/>
          <w:szCs w:val="24"/>
        </w:rPr>
        <w:t>, -διαχρονικά το έλεγα και το λέω- δυστυχώς, αντιμετωπιζόταν -και τονίζω το διαχρονικά για να μην παρεξηγηθώ- ως η πίσω αυλή της Α</w:t>
      </w:r>
      <w:r>
        <w:rPr>
          <w:rFonts w:eastAsia="Times New Roman"/>
          <w:szCs w:val="24"/>
        </w:rPr>
        <w:t xml:space="preserve">θήνας. </w:t>
      </w:r>
    </w:p>
    <w:p w14:paraId="7E512C80"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ενώ, κύριε Υπουργέ, με την υπογραφή της </w:t>
      </w:r>
      <w:r>
        <w:rPr>
          <w:rFonts w:eastAsia="Times New Roman" w:cs="Times New Roman"/>
          <w:szCs w:val="24"/>
        </w:rPr>
        <w:t xml:space="preserve">σύμβασης </w:t>
      </w:r>
      <w:r>
        <w:rPr>
          <w:rFonts w:eastAsia="Times New Roman" w:cs="Times New Roman"/>
          <w:szCs w:val="24"/>
        </w:rPr>
        <w:t xml:space="preserve">και τη δημιουργία του εμπορευματικού σταθμού έπρεπε να έχουν ολοκληρωθεί τα αναγκαία, σημαντικά έργα υποδομής, όπως τα περιέγραψε μάλιστα αναλυτικά </w:t>
      </w:r>
      <w:r>
        <w:rPr>
          <w:rFonts w:eastAsia="Times New Roman" w:cs="Times New Roman"/>
          <w:szCs w:val="24"/>
        </w:rPr>
        <w:t>σ</w:t>
      </w:r>
      <w:r>
        <w:rPr>
          <w:rFonts w:eastAsia="Times New Roman" w:cs="Times New Roman"/>
          <w:szCs w:val="24"/>
        </w:rPr>
        <w:t xml:space="preserve">την </w:t>
      </w:r>
      <w:r>
        <w:rPr>
          <w:rFonts w:eastAsia="Times New Roman" w:cs="Times New Roman"/>
          <w:szCs w:val="24"/>
        </w:rPr>
        <w:t xml:space="preserve">επιτροπή </w:t>
      </w:r>
      <w:r>
        <w:rPr>
          <w:rFonts w:eastAsia="Times New Roman" w:cs="Times New Roman"/>
          <w:szCs w:val="24"/>
        </w:rPr>
        <w:t>ο Δήμαρχος Ασπροπύργου κ. Μελετίο</w:t>
      </w:r>
      <w:r>
        <w:rPr>
          <w:rFonts w:eastAsia="Times New Roman" w:cs="Times New Roman"/>
          <w:szCs w:val="24"/>
        </w:rPr>
        <w:t xml:space="preserve">υ, έρχεστε επιπλέον με αυτή τη </w:t>
      </w:r>
      <w:r>
        <w:rPr>
          <w:rFonts w:eastAsia="Times New Roman" w:cs="Times New Roman"/>
          <w:szCs w:val="24"/>
        </w:rPr>
        <w:t xml:space="preserve">σύμβαση </w:t>
      </w:r>
      <w:r>
        <w:rPr>
          <w:rFonts w:eastAsia="Times New Roman" w:cs="Times New Roman"/>
          <w:szCs w:val="24"/>
        </w:rPr>
        <w:t xml:space="preserve">και απαλλάσσετε τον </w:t>
      </w:r>
      <w:proofErr w:type="spellStart"/>
      <w:r>
        <w:rPr>
          <w:rFonts w:eastAsia="Times New Roman" w:cs="Times New Roman"/>
          <w:szCs w:val="24"/>
        </w:rPr>
        <w:t>παραχωρησιούχο</w:t>
      </w:r>
      <w:proofErr w:type="spellEnd"/>
      <w:r>
        <w:rPr>
          <w:rFonts w:eastAsia="Times New Roman" w:cs="Times New Roman"/>
          <w:szCs w:val="24"/>
        </w:rPr>
        <w:t xml:space="preserve"> ακόμη και από τα δημοτικά τέλη, υφιστάμενα και μελλοντικά. </w:t>
      </w:r>
    </w:p>
    <w:p w14:paraId="7E512C81"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Απεναντίας, θα έπρεπε –σας το έχω πει πολλές φορές και κατ’ ιδίαν- για αυτόν τον πολύπαθο δήμο και αυτή την πολύπαθη περιο</w:t>
      </w:r>
      <w:r>
        <w:rPr>
          <w:rFonts w:eastAsia="Times New Roman" w:cs="Times New Roman"/>
          <w:szCs w:val="24"/>
        </w:rPr>
        <w:t>χή, η οποία πράγματι φιλοξενεί –για να μην πω «ανέχεται»- όλες αυτές τις βαριές δραστηριότητες, όχι μόνο τα δημοτικά τέλη να διατηρούνται, αλλά να προβλεφθούν και αντισταθμιστικά οφέλη. Και επειδή μπορεί να μην το ξέρετε –αλλά εγώ το ξέρω, γιατί υπηρετώ τη</w:t>
      </w:r>
      <w:r>
        <w:rPr>
          <w:rFonts w:eastAsia="Times New Roman" w:cs="Times New Roman"/>
          <w:szCs w:val="24"/>
        </w:rPr>
        <w:t xml:space="preserve">ν περιοχή πολλά χρόνια, ιδιαίτερα τη </w:t>
      </w:r>
      <w:r>
        <w:rPr>
          <w:rFonts w:eastAsia="Times New Roman" w:cs="Times New Roman"/>
          <w:szCs w:val="24"/>
        </w:rPr>
        <w:t xml:space="preserve">δυτική </w:t>
      </w:r>
      <w:r>
        <w:rPr>
          <w:rFonts w:eastAsia="Times New Roman" w:cs="Times New Roman"/>
          <w:szCs w:val="24"/>
        </w:rPr>
        <w:t xml:space="preserve">Αττική- σας λέω ότι από την επιβάρυνση του μόνου Χώρου Υγειονομικής Ταφής Απορριμμάτων προβλέπονται για τους γειτονικούς δήμους –και για τον Δήμο Ασπροπύργου- λόγω της κυκλοφορίας </w:t>
      </w:r>
      <w:proofErr w:type="spellStart"/>
      <w:r>
        <w:rPr>
          <w:rFonts w:eastAsia="Times New Roman" w:cs="Times New Roman"/>
          <w:szCs w:val="24"/>
        </w:rPr>
        <w:t>βαρέων</w:t>
      </w:r>
      <w:proofErr w:type="spellEnd"/>
      <w:r>
        <w:rPr>
          <w:rFonts w:eastAsia="Times New Roman" w:cs="Times New Roman"/>
          <w:szCs w:val="24"/>
        </w:rPr>
        <w:t xml:space="preserve"> οχημάτων, λόγω της ρύπανσ</w:t>
      </w:r>
      <w:r>
        <w:rPr>
          <w:rFonts w:eastAsia="Times New Roman" w:cs="Times New Roman"/>
          <w:szCs w:val="24"/>
        </w:rPr>
        <w:t xml:space="preserve">ης και τα λοιπά, αντισταθμιστικά οφέλη. </w:t>
      </w:r>
    </w:p>
    <w:p w14:paraId="7E512C82"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Θέλω ειλικρινά να μεταφέρω την αγωνία αυτών των πολιτών, καταθέτοντας μάλιστα το </w:t>
      </w:r>
      <w:r>
        <w:rPr>
          <w:rFonts w:eastAsia="Times New Roman" w:cs="Times New Roman"/>
          <w:szCs w:val="24"/>
        </w:rPr>
        <w:t xml:space="preserve">με αριθμό 471 </w:t>
      </w:r>
      <w:r>
        <w:rPr>
          <w:rFonts w:eastAsia="Times New Roman" w:cs="Times New Roman"/>
          <w:szCs w:val="24"/>
        </w:rPr>
        <w:t xml:space="preserve">ψήφισμα του Δημοτικού Συμβουλίου μια μέρα πριν να αρχίσουμε τη συζήτηση στην </w:t>
      </w:r>
      <w:r>
        <w:rPr>
          <w:rFonts w:eastAsia="Times New Roman" w:cs="Times New Roman"/>
          <w:szCs w:val="24"/>
        </w:rPr>
        <w:t>ε</w:t>
      </w:r>
      <w:r>
        <w:rPr>
          <w:rFonts w:eastAsia="Times New Roman" w:cs="Times New Roman"/>
          <w:szCs w:val="24"/>
        </w:rPr>
        <w:t>πιτροπή, προκειμένου να προβλέψετε τουλάχι</w:t>
      </w:r>
      <w:r>
        <w:rPr>
          <w:rFonts w:eastAsia="Times New Roman" w:cs="Times New Roman"/>
          <w:szCs w:val="24"/>
        </w:rPr>
        <w:t xml:space="preserve">στον, ή να δεσμευθείτε για αντισταθμιστικά οφέλη. </w:t>
      </w:r>
    </w:p>
    <w:p w14:paraId="7E512C83" w14:textId="77777777" w:rsidR="00CD7DD0" w:rsidRDefault="001D7A26">
      <w:pPr>
        <w:spacing w:line="600" w:lineRule="auto"/>
        <w:ind w:firstLine="720"/>
        <w:jc w:val="both"/>
        <w:rPr>
          <w:rFonts w:eastAsia="Times New Roman" w:cs="Times New Roman"/>
          <w:szCs w:val="24"/>
        </w:rPr>
      </w:pPr>
      <w:r w:rsidRPr="004B2E64">
        <w:rPr>
          <w:rFonts w:eastAsia="Times New Roman" w:cs="Times New Roman"/>
          <w:szCs w:val="24"/>
        </w:rPr>
        <w:lastRenderedPageBreak/>
        <w:t>(Στο σημείο</w:t>
      </w:r>
      <w:r>
        <w:rPr>
          <w:rFonts w:eastAsia="Times New Roman" w:cs="Times New Roman"/>
          <w:szCs w:val="24"/>
        </w:rPr>
        <w:t xml:space="preserve"> αυτό ο Βουλευτής κ. Αθανάσιος Μπούρας καταθέτει για τα Πρακτικά το προαναφερθέν</w:t>
      </w:r>
      <w:r w:rsidRPr="004B2E64">
        <w:rPr>
          <w:rFonts w:eastAsia="Times New Roman" w:cs="Times New Roman"/>
          <w:szCs w:val="24"/>
        </w:rPr>
        <w:t xml:space="preserve"> </w:t>
      </w:r>
      <w:r>
        <w:rPr>
          <w:rFonts w:eastAsia="Times New Roman" w:cs="Times New Roman"/>
          <w:szCs w:val="24"/>
        </w:rPr>
        <w:t>έγγραφο</w:t>
      </w:r>
      <w:r w:rsidRPr="004B2E64">
        <w:rPr>
          <w:rFonts w:eastAsia="Times New Roman" w:cs="Times New Roman"/>
          <w:szCs w:val="24"/>
        </w:rPr>
        <w:t xml:space="preserve">, </w:t>
      </w:r>
      <w:r>
        <w:rPr>
          <w:rFonts w:eastAsia="Times New Roman" w:cs="Times New Roman"/>
          <w:szCs w:val="24"/>
        </w:rPr>
        <w:t>το οποίο βρίσκεται</w:t>
      </w:r>
      <w:r w:rsidRPr="004B2E64">
        <w:rPr>
          <w:rFonts w:eastAsia="Times New Roman" w:cs="Times New Roman"/>
          <w:szCs w:val="24"/>
        </w:rPr>
        <w:t xml:space="preserve"> στο </w:t>
      </w:r>
      <w:r>
        <w:rPr>
          <w:rFonts w:eastAsia="Times New Roman" w:cs="Times New Roman"/>
          <w:szCs w:val="24"/>
        </w:rPr>
        <w:t>α</w:t>
      </w:r>
      <w:r w:rsidRPr="004B2E64">
        <w:rPr>
          <w:rFonts w:eastAsia="Times New Roman" w:cs="Times New Roman"/>
          <w:szCs w:val="24"/>
        </w:rPr>
        <w:t xml:space="preserve">ρχείο </w:t>
      </w:r>
      <w:r w:rsidRPr="004B2E64">
        <w:rPr>
          <w:rFonts w:eastAsia="Times New Roman" w:cs="Times New Roman"/>
          <w:szCs w:val="24"/>
        </w:rPr>
        <w:t xml:space="preserve">του Τμήματος Γραμματείας της Διεύθυνσης Στενογραφίας και Πρακτικών της </w:t>
      </w:r>
      <w:r w:rsidRPr="004B2E64">
        <w:rPr>
          <w:rFonts w:eastAsia="Times New Roman" w:cs="Times New Roman"/>
          <w:szCs w:val="24"/>
        </w:rPr>
        <w:t>Βουλής)</w:t>
      </w:r>
    </w:p>
    <w:p w14:paraId="7E512C8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Και προχωράω. </w:t>
      </w:r>
    </w:p>
    <w:p w14:paraId="7E512C8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Και με την υπογραφή της </w:t>
      </w:r>
      <w:r>
        <w:rPr>
          <w:rFonts w:eastAsia="Times New Roman" w:cs="Times New Roman"/>
          <w:szCs w:val="24"/>
        </w:rPr>
        <w:t>σ</w:t>
      </w:r>
      <w:r>
        <w:rPr>
          <w:rFonts w:eastAsia="Times New Roman" w:cs="Times New Roman"/>
          <w:szCs w:val="24"/>
        </w:rPr>
        <w:t xml:space="preserve">ύμβασης για τη δημιουργία εμπορευματικού σταθμού έπρεπε να έχουν ολοκληρωθεί –πάω στο δεύτερο θέμα, σας τα είπε και ο </w:t>
      </w:r>
      <w:r>
        <w:rPr>
          <w:rFonts w:eastAsia="Times New Roman" w:cs="Times New Roman"/>
          <w:szCs w:val="24"/>
        </w:rPr>
        <w:t>δ</w:t>
      </w:r>
      <w:r>
        <w:rPr>
          <w:rFonts w:eastAsia="Times New Roman" w:cs="Times New Roman"/>
          <w:szCs w:val="24"/>
        </w:rPr>
        <w:t xml:space="preserve">ήμαρχος στην </w:t>
      </w:r>
      <w:r>
        <w:rPr>
          <w:rFonts w:eastAsia="Times New Roman" w:cs="Times New Roman"/>
          <w:szCs w:val="24"/>
        </w:rPr>
        <w:t>ε</w:t>
      </w:r>
      <w:r>
        <w:rPr>
          <w:rFonts w:eastAsia="Times New Roman" w:cs="Times New Roman"/>
          <w:szCs w:val="24"/>
        </w:rPr>
        <w:t>πιτροπή- σημαντικά έργα υποδομής. Αυτές οι υποδομές θα στηρίξουν τη λειτουρ</w:t>
      </w:r>
      <w:r>
        <w:rPr>
          <w:rFonts w:eastAsia="Times New Roman" w:cs="Times New Roman"/>
          <w:szCs w:val="24"/>
        </w:rPr>
        <w:t xml:space="preserve">γία αυτού του κέντρου, αλλά θα επιβαρύνουν σημαντικά αυτόν τον δήμο. Διότι ο δήμος δεν έχει τη δυνατότητα να συντηρεί δρόμους. </w:t>
      </w:r>
    </w:p>
    <w:p w14:paraId="7E512C8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Και θέλω να σας παρακαλέσω να πάμε και μαζί οποιαδήποτε ώρα της ημέρας και σήμερα ακόμα, μετά από τη συνεδρίαση, για να δείτε τη</w:t>
      </w:r>
      <w:r>
        <w:rPr>
          <w:rFonts w:eastAsia="Times New Roman" w:cs="Times New Roman"/>
          <w:szCs w:val="24"/>
        </w:rPr>
        <w:t xml:space="preserve"> Λεωφόρο Δημοκρατίας –είναι η κεντρική λεωφόρος του Ασπροπύργου- από όπου δεν μπορείτε να περάσετε. Οι κάτοικο</w:t>
      </w:r>
      <w:r>
        <w:rPr>
          <w:rFonts w:eastAsia="Times New Roman" w:cs="Times New Roman"/>
          <w:szCs w:val="24"/>
        </w:rPr>
        <w:t xml:space="preserve">ι της </w:t>
      </w:r>
      <w:proofErr w:type="spellStart"/>
      <w:r>
        <w:rPr>
          <w:rFonts w:eastAsia="Times New Roman" w:cs="Times New Roman"/>
          <w:szCs w:val="24"/>
        </w:rPr>
        <w:t>περιοχής</w:t>
      </w:r>
      <w:r>
        <w:rPr>
          <w:rFonts w:eastAsia="Times New Roman" w:cs="Times New Roman"/>
          <w:szCs w:val="24"/>
        </w:rPr>
        <w:t>και</w:t>
      </w:r>
      <w:proofErr w:type="spellEnd"/>
      <w:r>
        <w:rPr>
          <w:rFonts w:eastAsia="Times New Roman" w:cs="Times New Roman"/>
          <w:szCs w:val="24"/>
        </w:rPr>
        <w:t xml:space="preserve"> </w:t>
      </w:r>
      <w:r>
        <w:rPr>
          <w:rFonts w:eastAsia="Times New Roman" w:cs="Times New Roman"/>
          <w:szCs w:val="24"/>
        </w:rPr>
        <w:t>οι επαγγελματίες διαμαρτύρονται, διότι</w:t>
      </w:r>
      <w:r>
        <w:rPr>
          <w:rFonts w:eastAsia="Times New Roman" w:cs="Times New Roman"/>
          <w:szCs w:val="24"/>
        </w:rPr>
        <w:t xml:space="preserve"> όλα τα </w:t>
      </w:r>
      <w:proofErr w:type="spellStart"/>
      <w:r>
        <w:rPr>
          <w:rFonts w:eastAsia="Times New Roman" w:cs="Times New Roman"/>
          <w:szCs w:val="24"/>
        </w:rPr>
        <w:t>βαρέα</w:t>
      </w:r>
      <w:proofErr w:type="spellEnd"/>
      <w:r>
        <w:rPr>
          <w:rFonts w:eastAsia="Times New Roman" w:cs="Times New Roman"/>
          <w:szCs w:val="24"/>
        </w:rPr>
        <w:t xml:space="preserve"> οχήματα –</w:t>
      </w:r>
      <w:proofErr w:type="spellStart"/>
      <w:r>
        <w:rPr>
          <w:rFonts w:eastAsia="Times New Roman" w:cs="Times New Roman"/>
          <w:szCs w:val="24"/>
        </w:rPr>
        <w:t>πολλώ</w:t>
      </w:r>
      <w:proofErr w:type="spellEnd"/>
      <w:r>
        <w:rPr>
          <w:rFonts w:eastAsia="Times New Roman" w:cs="Times New Roman"/>
          <w:szCs w:val="24"/>
        </w:rPr>
        <w:t xml:space="preserve"> δε μάλλον όταν θα λειτουργήσει το εμπορευματικό κέντρο- περνο</w:t>
      </w:r>
      <w:r>
        <w:rPr>
          <w:rFonts w:eastAsia="Times New Roman" w:cs="Times New Roman"/>
          <w:szCs w:val="24"/>
        </w:rPr>
        <w:t>ύν μέσα από την καρδιά της πόλης, από τις κεντρικές αρτηρίες, ούτε καν από τις περιφερειακές.</w:t>
      </w:r>
    </w:p>
    <w:p w14:paraId="7E512C8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Πρέπει, λοιπόν, να προβλέψετε την κατασκευή, αλλά και την ολοκλήρωση σημαντικών έργων. </w:t>
      </w:r>
    </w:p>
    <w:p w14:paraId="7E512C88"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lastRenderedPageBreak/>
        <w:t xml:space="preserve">(Στο σημείο αυτό </w:t>
      </w:r>
      <w:r>
        <w:rPr>
          <w:rFonts w:eastAsia="Times New Roman" w:cs="Times New Roman"/>
          <w:szCs w:val="24"/>
        </w:rPr>
        <w:t>κ</w:t>
      </w:r>
      <w:r w:rsidRPr="00C255F0">
        <w:rPr>
          <w:rFonts w:eastAsia="Times New Roman" w:cs="Times New Roman"/>
          <w:szCs w:val="24"/>
        </w:rPr>
        <w:t xml:space="preserve">τυπάει το κουδούνι λήξεως του χρόνου ομιλίας του κυρίου </w:t>
      </w:r>
      <w:r w:rsidRPr="00C255F0">
        <w:rPr>
          <w:rFonts w:eastAsia="Times New Roman" w:cs="Times New Roman"/>
          <w:szCs w:val="24"/>
        </w:rPr>
        <w:t>Βουλευτή)</w:t>
      </w:r>
    </w:p>
    <w:p w14:paraId="7E512C89" w14:textId="77777777" w:rsidR="00CD7DD0" w:rsidRDefault="00CD7DD0">
      <w:pPr>
        <w:spacing w:line="600" w:lineRule="auto"/>
        <w:ind w:firstLine="720"/>
        <w:jc w:val="both"/>
        <w:rPr>
          <w:rFonts w:eastAsia="Times New Roman" w:cs="Times New Roman"/>
          <w:szCs w:val="24"/>
        </w:rPr>
      </w:pPr>
    </w:p>
    <w:p w14:paraId="7E512C8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Ποια είναι αυτά τα έργα, κύριε Υπουργέ, για να τα ακούσουν και οι συνάδελφοι; Όσοι πάνε προς την Κόρινθο κάθε μέρα βλέπουν δυο τρύπες εδώ και πολλά χρόνια εγκαταλελειμμένες στον κόμβο του Σκαραμαγκά. </w:t>
      </w:r>
    </w:p>
    <w:p w14:paraId="7E512C8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Και λέω, λοιπόν, πρώτον –σας το είπε και ο </w:t>
      </w:r>
      <w:r>
        <w:rPr>
          <w:rFonts w:eastAsia="Times New Roman" w:cs="Times New Roman"/>
          <w:szCs w:val="24"/>
        </w:rPr>
        <w:t>δ</w:t>
      </w:r>
      <w:r>
        <w:rPr>
          <w:rFonts w:eastAsia="Times New Roman" w:cs="Times New Roman"/>
          <w:szCs w:val="24"/>
        </w:rPr>
        <w:t xml:space="preserve">ήμαρχος- ότι πρέπει να γίνει διευθέτηση του ρέματος Αγίου Ιωάννου. Πρέπει να ολοκληρωθεί. Έχουν γίνει κάποια έργα, αλλά πρέπει να ολοκληρωθούν. </w:t>
      </w:r>
    </w:p>
    <w:p w14:paraId="7E512C8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Δεύτερον, πρέπει να ολοκληρωθεί ο κόμβος σύνδεσης της Περιφερειακής Αιγάλεω. Είναι το πίσω μέρος του Αιγάλεω</w:t>
      </w:r>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ου έρχεται πάνω από την Αττική Οδό, αλλά στον Σκαραμαγκά είναι τυφλό, εκεί που βλέπετε εγκαταλελειμμένες εδώ και πολλά χρόνια δύο σήραγγες. </w:t>
      </w:r>
    </w:p>
    <w:p w14:paraId="7E512C8D"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Τρίτον, δύο κάθετοι άξονες σύνδεσης της νέας εθνικής οδού Αθηνών – Κορίνθου με τη </w:t>
      </w:r>
      <w:r>
        <w:rPr>
          <w:rFonts w:eastAsia="Times New Roman"/>
          <w:color w:val="000000"/>
          <w:szCs w:val="24"/>
          <w:shd w:val="clear" w:color="auto" w:fill="FFFFFF"/>
        </w:rPr>
        <w:t>λ</w:t>
      </w:r>
      <w:r>
        <w:rPr>
          <w:rFonts w:eastAsia="Times New Roman"/>
          <w:color w:val="000000"/>
          <w:szCs w:val="24"/>
          <w:shd w:val="clear" w:color="auto" w:fill="FFFFFF"/>
        </w:rPr>
        <w:t xml:space="preserve">εωφόρο ΝΑΤΟ ή </w:t>
      </w:r>
      <w:r>
        <w:rPr>
          <w:rFonts w:eastAsia="Times New Roman"/>
          <w:color w:val="000000"/>
          <w:szCs w:val="24"/>
          <w:shd w:val="clear" w:color="auto" w:fill="FFFFFF"/>
        </w:rPr>
        <w:t>λ</w:t>
      </w:r>
      <w:r>
        <w:rPr>
          <w:rFonts w:eastAsia="Times New Roman"/>
          <w:color w:val="000000"/>
          <w:szCs w:val="24"/>
          <w:shd w:val="clear" w:color="auto" w:fill="FFFFFF"/>
        </w:rPr>
        <w:t>εωφόρο Ειρήνη</w:t>
      </w:r>
      <w:r>
        <w:rPr>
          <w:rFonts w:eastAsia="Times New Roman"/>
          <w:color w:val="000000"/>
          <w:szCs w:val="24"/>
          <w:shd w:val="clear" w:color="auto" w:fill="FFFFFF"/>
        </w:rPr>
        <w:t>ς</w:t>
      </w:r>
      <w:r>
        <w:rPr>
          <w:rFonts w:eastAsia="Times New Roman"/>
          <w:color w:val="000000"/>
          <w:szCs w:val="24"/>
          <w:shd w:val="clear" w:color="auto" w:fill="FFFFFF"/>
        </w:rPr>
        <w:t>.</w:t>
      </w:r>
    </w:p>
    <w:p w14:paraId="7E512C8E"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Τέταρτον, ο κόμβος 3 της Αττικής Οδού, προκειμένου να ολοκληρωθούν οι παράδρομοι της Αττικής Οδού, γιατί καταλαβαίνετε, κύριε Υπουργέ, ότι όλα αυτά τα οχήματα δεν μπορεί να μην έχουν τη λειτουργία τους έξω από την πόλη.</w:t>
      </w:r>
    </w:p>
    <w:p w14:paraId="7E512C8F"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Η ολοκλήρωση αυτών των έργων προκύπτ</w:t>
      </w:r>
      <w:r>
        <w:rPr>
          <w:rFonts w:eastAsia="Times New Roman"/>
          <w:color w:val="000000"/>
          <w:szCs w:val="24"/>
          <w:shd w:val="clear" w:color="auto" w:fill="FFFFFF"/>
        </w:rPr>
        <w:t xml:space="preserve">ει από την αναγκαιότητα να </w:t>
      </w:r>
      <w:proofErr w:type="spellStart"/>
      <w:r>
        <w:rPr>
          <w:rFonts w:eastAsia="Times New Roman"/>
          <w:color w:val="000000"/>
          <w:szCs w:val="24"/>
          <w:shd w:val="clear" w:color="auto" w:fill="FFFFFF"/>
        </w:rPr>
        <w:t>αποσυμφορηθεί</w:t>
      </w:r>
      <w:proofErr w:type="spellEnd"/>
      <w:r>
        <w:rPr>
          <w:rFonts w:eastAsia="Times New Roman"/>
          <w:color w:val="000000"/>
          <w:szCs w:val="24"/>
          <w:shd w:val="clear" w:color="auto" w:fill="FFFFFF"/>
        </w:rPr>
        <w:t xml:space="preserve"> η πόλη του Ασπροπύργου από τη διέλευση </w:t>
      </w:r>
      <w:proofErr w:type="spellStart"/>
      <w:r>
        <w:rPr>
          <w:rFonts w:eastAsia="Times New Roman"/>
          <w:color w:val="000000"/>
          <w:szCs w:val="24"/>
          <w:shd w:val="clear" w:color="auto" w:fill="FFFFFF"/>
        </w:rPr>
        <w:t>βαρέων</w:t>
      </w:r>
      <w:proofErr w:type="spellEnd"/>
      <w:r>
        <w:rPr>
          <w:rFonts w:eastAsia="Times New Roman"/>
          <w:color w:val="000000"/>
          <w:szCs w:val="24"/>
          <w:shd w:val="clear" w:color="auto" w:fill="FFFFFF"/>
        </w:rPr>
        <w:t xml:space="preserve"> οχημάτων, που και το περιβάλλον μολύνουν και τους δρόμους καταστρέφουν και δεν βοηθούν στην επιχειρηματικότητα, ενώ ο Δήμος Ασπροπύργου αδυνατεί</w:t>
      </w:r>
      <w:r>
        <w:rPr>
          <w:rFonts w:eastAsia="Times New Roman"/>
          <w:color w:val="000000"/>
          <w:szCs w:val="24"/>
          <w:shd w:val="clear" w:color="auto" w:fill="FFFFFF"/>
        </w:rPr>
        <w:t>,</w:t>
      </w:r>
      <w:r>
        <w:rPr>
          <w:rFonts w:eastAsia="Times New Roman"/>
          <w:color w:val="000000"/>
          <w:szCs w:val="24"/>
          <w:shd w:val="clear" w:color="auto" w:fill="FFFFFF"/>
        </w:rPr>
        <w:t xml:space="preserve"> λόγω των πενιχρών εσόδω</w:t>
      </w:r>
      <w:r>
        <w:rPr>
          <w:rFonts w:eastAsia="Times New Roman"/>
          <w:color w:val="000000"/>
          <w:szCs w:val="24"/>
          <w:shd w:val="clear" w:color="auto" w:fill="FFFFFF"/>
        </w:rPr>
        <w:t>ν του</w:t>
      </w:r>
      <w:r>
        <w:rPr>
          <w:rFonts w:eastAsia="Times New Roman"/>
          <w:color w:val="000000"/>
          <w:szCs w:val="24"/>
          <w:shd w:val="clear" w:color="auto" w:fill="FFFFFF"/>
        </w:rPr>
        <w:t>,</w:t>
      </w:r>
      <w:r>
        <w:rPr>
          <w:rFonts w:eastAsia="Times New Roman"/>
          <w:color w:val="000000"/>
          <w:szCs w:val="24"/>
          <w:shd w:val="clear" w:color="auto" w:fill="FFFFFF"/>
        </w:rPr>
        <w:t xml:space="preserve"> να συντηρεί συνεχώς -μιλάμε για καθημερινή συντήρηση- αυτό το οδικό δίκτυο.</w:t>
      </w:r>
    </w:p>
    <w:p w14:paraId="7E512C90"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συνάδελφοι, αφού δηλώσω και εγώ ότι εμείς καταψηφίζουμε αυτήν τη σύμβαση</w:t>
      </w:r>
      <w:r>
        <w:rPr>
          <w:rFonts w:eastAsia="Times New Roman"/>
          <w:color w:val="000000"/>
          <w:szCs w:val="24"/>
          <w:shd w:val="clear" w:color="auto" w:fill="FFFFFF"/>
        </w:rPr>
        <w:t>,</w:t>
      </w:r>
      <w:r>
        <w:rPr>
          <w:rFonts w:eastAsia="Times New Roman"/>
          <w:color w:val="000000"/>
          <w:szCs w:val="24"/>
          <w:shd w:val="clear" w:color="auto" w:fill="FFFFFF"/>
        </w:rPr>
        <w:t xml:space="preserve"> για τους λόγους που εκτέθηκαν αναλυτικά από τον εισηγητή μας, αλλά και από άλλους</w:t>
      </w:r>
      <w:r>
        <w:rPr>
          <w:rFonts w:eastAsia="Times New Roman"/>
          <w:color w:val="000000"/>
          <w:szCs w:val="24"/>
          <w:shd w:val="clear" w:color="auto" w:fill="FFFFFF"/>
        </w:rPr>
        <w:t xml:space="preserve"> εξαιρετικούς συναδέλφους της Νέας Δημοκρατίας, θα ήθελα να δείτε και δύο έγγραφα για όλα αυτά τα παράπλευρα έργα που είπα. Το ένα έγγραφο είναι από το 2016 και το άλλο από το 2017 του δημάρχου Ασπροπύργου που σας ενημέρωνε για την αναγκαιότητα αυτών των έ</w:t>
      </w:r>
      <w:r>
        <w:rPr>
          <w:rFonts w:eastAsia="Times New Roman"/>
          <w:color w:val="000000"/>
          <w:szCs w:val="24"/>
          <w:shd w:val="clear" w:color="auto" w:fill="FFFFFF"/>
        </w:rPr>
        <w:t>ργων. Τα καταθέτω για τα Πρακτικά.</w:t>
      </w:r>
    </w:p>
    <w:p w14:paraId="7E512C91"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s="Times New Roman"/>
          <w:szCs w:val="24"/>
        </w:rPr>
        <w:t xml:space="preserve">(Στο σημείο αυτό ο Βουλευτής κ. Αθανάσιος Μπούρας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7E512C92"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w:t>
      </w:r>
      <w:r>
        <w:rPr>
          <w:rFonts w:eastAsia="Times New Roman"/>
          <w:color w:val="000000"/>
          <w:szCs w:val="24"/>
          <w:shd w:val="clear" w:color="auto" w:fill="FFFFFF"/>
        </w:rPr>
        <w:t>ώ πολύ.</w:t>
      </w:r>
    </w:p>
    <w:p w14:paraId="7E512C93" w14:textId="77777777" w:rsidR="00CD7DD0" w:rsidRDefault="001D7A26">
      <w:pPr>
        <w:tabs>
          <w:tab w:val="left" w:pos="1470"/>
        </w:tabs>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Νέας Δημοκρατίας)</w:t>
      </w:r>
    </w:p>
    <w:p w14:paraId="7E512C94"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sidRPr="0092617F">
        <w:rPr>
          <w:rFonts w:eastAsia="Times New Roman"/>
          <w:b/>
          <w:color w:val="000000"/>
          <w:szCs w:val="24"/>
          <w:shd w:val="clear" w:color="auto" w:fill="FFFFFF"/>
        </w:rPr>
        <w:lastRenderedPageBreak/>
        <w:t xml:space="preserve">ΠΡΟΕΔΡΕΥΩΝ (Δημήτριος </w:t>
      </w:r>
      <w:proofErr w:type="spellStart"/>
      <w:r w:rsidRPr="0092617F">
        <w:rPr>
          <w:rFonts w:eastAsia="Times New Roman"/>
          <w:b/>
          <w:color w:val="000000"/>
          <w:szCs w:val="24"/>
          <w:shd w:val="clear" w:color="auto" w:fill="FFFFFF"/>
        </w:rPr>
        <w:t>Κρεμαστινός</w:t>
      </w:r>
      <w:proofErr w:type="spellEnd"/>
      <w:r w:rsidRPr="0092617F">
        <w:rPr>
          <w:rFonts w:eastAsia="Times New Roman"/>
          <w:b/>
          <w:color w:val="000000"/>
          <w:szCs w:val="24"/>
          <w:shd w:val="clear" w:color="auto" w:fill="FFFFFF"/>
        </w:rPr>
        <w:t xml:space="preserve">): </w:t>
      </w:r>
      <w:r>
        <w:rPr>
          <w:rFonts w:eastAsia="Times New Roman"/>
          <w:color w:val="000000"/>
          <w:szCs w:val="24"/>
          <w:shd w:val="clear" w:color="auto" w:fill="FFFFFF"/>
        </w:rPr>
        <w:t>Και εγώ ευχαριστώ.</w:t>
      </w:r>
    </w:p>
    <w:p w14:paraId="7E512C95"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Τον λόγο έχει η κ. </w:t>
      </w:r>
      <w:proofErr w:type="spellStart"/>
      <w:r>
        <w:rPr>
          <w:rFonts w:eastAsia="Times New Roman"/>
          <w:color w:val="000000"/>
          <w:szCs w:val="24"/>
          <w:shd w:val="clear" w:color="auto" w:fill="FFFFFF"/>
        </w:rPr>
        <w:t>Βούλτεψη</w:t>
      </w:r>
      <w:proofErr w:type="spellEnd"/>
      <w:r>
        <w:rPr>
          <w:rFonts w:eastAsia="Times New Roman"/>
          <w:color w:val="000000"/>
          <w:szCs w:val="24"/>
          <w:shd w:val="clear" w:color="auto" w:fill="FFFFFF"/>
        </w:rPr>
        <w:t>, Βουλευτής της Νέας Δημοκρατίας.</w:t>
      </w:r>
    </w:p>
    <w:p w14:paraId="7E512C96"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sidRPr="0092617F">
        <w:rPr>
          <w:rFonts w:eastAsia="Times New Roman"/>
          <w:b/>
          <w:color w:val="000000"/>
          <w:szCs w:val="24"/>
          <w:shd w:val="clear" w:color="auto" w:fill="FFFFFF"/>
        </w:rPr>
        <w:t>ΣΟΦΙΑ ΒΟΥΛΤΕΨΗ:</w:t>
      </w:r>
      <w:r>
        <w:rPr>
          <w:rFonts w:eastAsia="Times New Roman"/>
          <w:color w:val="000000"/>
          <w:szCs w:val="24"/>
          <w:shd w:val="clear" w:color="auto" w:fill="FFFFFF"/>
        </w:rPr>
        <w:t xml:space="preserve"> Ευχαριστώ, κύριε Πρόεδρε.</w:t>
      </w:r>
    </w:p>
    <w:p w14:paraId="7E512C97" w14:textId="77777777" w:rsidR="00CD7DD0" w:rsidRDefault="001D7A26">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Σε αυτήν τη χώρα και σε αυτήν την Αί</w:t>
      </w:r>
      <w:r>
        <w:rPr>
          <w:rFonts w:eastAsia="Times New Roman"/>
          <w:color w:val="000000"/>
          <w:szCs w:val="24"/>
          <w:shd w:val="clear" w:color="auto" w:fill="FFFFFF"/>
        </w:rPr>
        <w:t xml:space="preserve">θουσα δεν θα χρειαστεί να κουραστεί κανείς πολύ για να φανταστεί τι θα γινόταν αν κυβέρνηση της Νέας Δημοκρατίας είχε φέρει μία τέτοια σύμβαση στο Κοινοβούλιο. </w:t>
      </w:r>
    </w:p>
    <w:p w14:paraId="7E512C98" w14:textId="77777777" w:rsidR="00CD7DD0" w:rsidRDefault="001D7A26">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Όλοι θυμόμαστε τι ακριβώς λέγατε εκείνο τον καιρό, κύριε Υπουργέ, εσείς, ο Αρχηγός σας, για ξεπ</w:t>
      </w:r>
      <w:r>
        <w:rPr>
          <w:rFonts w:eastAsia="Times New Roman"/>
          <w:color w:val="000000"/>
          <w:szCs w:val="24"/>
          <w:shd w:val="clear" w:color="auto" w:fill="FFFFFF"/>
        </w:rPr>
        <w:t>ουλήματα, για επενδυτές</w:t>
      </w:r>
      <w:r>
        <w:rPr>
          <w:rFonts w:eastAsia="Times New Roman"/>
          <w:color w:val="000000"/>
          <w:szCs w:val="24"/>
          <w:shd w:val="clear" w:color="auto" w:fill="FFFFFF"/>
        </w:rPr>
        <w:t>,</w:t>
      </w:r>
      <w:r>
        <w:rPr>
          <w:rFonts w:eastAsia="Times New Roman"/>
          <w:color w:val="000000"/>
          <w:szCs w:val="24"/>
          <w:shd w:val="clear" w:color="auto" w:fill="FFFFFF"/>
        </w:rPr>
        <w:t xml:space="preserve"> που δεν είναι επενδυτές, αλλά είναι πειρατές, οι οποίοι τώρα ξανάγιναν επενδυτές. Και τώρα, όμως, εδώ που μιλάμε, λέτε ότι θα κάνετε συνταγματική αναθεώρηση και θα κατοχυρώσετε τον δημόσιο χαρακτήρα του νερού και του ηλεκτρικού στο Σύνταγμα, ενώ όλα αυτά </w:t>
      </w:r>
      <w:r>
        <w:rPr>
          <w:rFonts w:eastAsia="Times New Roman"/>
          <w:color w:val="000000"/>
          <w:szCs w:val="24"/>
          <w:shd w:val="clear" w:color="auto" w:fill="FFFFFF"/>
        </w:rPr>
        <w:t xml:space="preserve">τα έχετε βάλει στο </w:t>
      </w:r>
      <w:proofErr w:type="spellStart"/>
      <w:r>
        <w:rPr>
          <w:rFonts w:eastAsia="Times New Roman"/>
          <w:color w:val="000000"/>
          <w:szCs w:val="24"/>
          <w:shd w:val="clear" w:color="auto" w:fill="FFFFFF"/>
        </w:rPr>
        <w:t>υ</w:t>
      </w:r>
      <w:r>
        <w:rPr>
          <w:rFonts w:eastAsia="Times New Roman"/>
          <w:color w:val="000000"/>
          <w:szCs w:val="24"/>
          <w:shd w:val="clear" w:color="auto" w:fill="FFFFFF"/>
        </w:rPr>
        <w:t>περταμείο</w:t>
      </w:r>
      <w:proofErr w:type="spellEnd"/>
      <w:r>
        <w:rPr>
          <w:rFonts w:eastAsia="Times New Roman"/>
          <w:color w:val="000000"/>
          <w:szCs w:val="24"/>
          <w:shd w:val="clear" w:color="auto" w:fill="FFFFFF"/>
        </w:rPr>
        <w:t xml:space="preserve"> και είναι ανώνυμες εταιρείες.</w:t>
      </w:r>
    </w:p>
    <w:p w14:paraId="7E512C99" w14:textId="77777777" w:rsidR="00CD7DD0" w:rsidRDefault="001D7A26">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όταν σας ρωτάμε ποιες είναι οι επενδύσεις που φέρατε στη χώρα αυτά τα χρόνια, ο κ. Τσίπρας απαντά για την επένδυση της «</w:t>
      </w:r>
      <w:r>
        <w:rPr>
          <w:rFonts w:eastAsia="Times New Roman"/>
          <w:color w:val="000000"/>
          <w:szCs w:val="24"/>
          <w:shd w:val="clear" w:color="auto" w:fill="FFFFFF"/>
          <w:lang w:val="en-US"/>
        </w:rPr>
        <w:t>DEUTSCHE</w:t>
      </w:r>
      <w:r w:rsidRPr="00D661AA">
        <w:rPr>
          <w:rFonts w:eastAsia="Times New Roman"/>
          <w:color w:val="000000"/>
          <w:szCs w:val="24"/>
          <w:shd w:val="clear" w:color="auto" w:fill="FFFFFF"/>
        </w:rPr>
        <w:t xml:space="preserve"> </w:t>
      </w:r>
      <w:r>
        <w:rPr>
          <w:rFonts w:eastAsia="Times New Roman"/>
          <w:color w:val="000000"/>
          <w:szCs w:val="24"/>
          <w:shd w:val="clear" w:color="auto" w:fill="FFFFFF"/>
          <w:lang w:val="en-US"/>
        </w:rPr>
        <w:t>TELECOM</w:t>
      </w:r>
      <w:r>
        <w:rPr>
          <w:rFonts w:eastAsia="Times New Roman"/>
          <w:color w:val="000000"/>
          <w:szCs w:val="24"/>
          <w:shd w:val="clear" w:color="auto" w:fill="FFFFFF"/>
        </w:rPr>
        <w:t xml:space="preserve">» για την ανάπτυξη τεχνικού δικτύου οπτικών ινών και κάτι άλλα, με δημιουργία </w:t>
      </w:r>
      <w:r>
        <w:rPr>
          <w:rFonts w:eastAsia="Times New Roman"/>
          <w:color w:val="000000"/>
          <w:szCs w:val="24"/>
          <w:shd w:val="clear" w:color="auto" w:fill="FFFFFF"/>
          <w:lang w:val="en-US"/>
        </w:rPr>
        <w:t>fund</w:t>
      </w:r>
      <w:r>
        <w:rPr>
          <w:rFonts w:eastAsia="Times New Roman"/>
          <w:color w:val="000000"/>
          <w:szCs w:val="24"/>
          <w:shd w:val="clear" w:color="auto" w:fill="FFFFFF"/>
        </w:rPr>
        <w:t>,</w:t>
      </w:r>
      <w:r>
        <w:rPr>
          <w:rFonts w:eastAsia="Times New Roman"/>
          <w:color w:val="000000"/>
          <w:szCs w:val="24"/>
          <w:shd w:val="clear" w:color="auto" w:fill="FFFFFF"/>
        </w:rPr>
        <w:t xml:space="preserve"> της τάξης των 400 εκατομμυρίων.</w:t>
      </w:r>
    </w:p>
    <w:p w14:paraId="7E512C9A" w14:textId="77777777" w:rsidR="00CD7DD0" w:rsidRDefault="001D7A26">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Συγγνώμη, αλλά εάν ο ΟΤΕ δεν επενδύσει στις οπτικές ίνες, τι θα κάνει; Θα πουλάει τσίχλες; Αυτό, λοιπόν, δεν είναι επένδυση. Είναι υποχρέωση</w:t>
      </w:r>
      <w:r>
        <w:rPr>
          <w:rFonts w:eastAsia="Times New Roman"/>
          <w:color w:val="000000"/>
          <w:szCs w:val="24"/>
          <w:shd w:val="clear" w:color="auto" w:fill="FFFFFF"/>
        </w:rPr>
        <w:t xml:space="preserve"> του ΟΤΕ να προχωράει, αλλιώς δεν θα έχει τι να πουλήσει. </w:t>
      </w:r>
    </w:p>
    <w:p w14:paraId="7E512C9B" w14:textId="77777777" w:rsidR="00CD7DD0" w:rsidRDefault="001D7A26">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Λέτε ότι επί των ημερών σας ανέβηκαν οι επενδύσεις. Μα τις παραλάβατε στα 3,6 δισεκατομμύρια, το 2015 τις πήγατε στο 1,9 δισεκατομμύρια και τώρα πρέπει να σας βαράμε παλαμάκια</w:t>
      </w:r>
      <w:r>
        <w:rPr>
          <w:rFonts w:eastAsia="Times New Roman"/>
          <w:color w:val="000000"/>
          <w:szCs w:val="24"/>
          <w:shd w:val="clear" w:color="auto" w:fill="FFFFFF"/>
        </w:rPr>
        <w:t>,</w:t>
      </w:r>
      <w:r>
        <w:rPr>
          <w:rFonts w:eastAsia="Times New Roman"/>
          <w:color w:val="000000"/>
          <w:szCs w:val="24"/>
          <w:shd w:val="clear" w:color="auto" w:fill="FFFFFF"/>
        </w:rPr>
        <w:t xml:space="preserve"> γιατί ξαναπήγαν στα </w:t>
      </w:r>
      <w:r>
        <w:rPr>
          <w:rFonts w:eastAsia="Times New Roman"/>
          <w:color w:val="000000"/>
          <w:szCs w:val="24"/>
          <w:shd w:val="clear" w:color="auto" w:fill="FFFFFF"/>
        </w:rPr>
        <w:t xml:space="preserve">3,6 δισεκατομμύρια, ενώ έχετε χάσει όλο το 2015 από πλευράς επενδύσεων. </w:t>
      </w:r>
    </w:p>
    <w:p w14:paraId="7E512C9C" w14:textId="77777777" w:rsidR="00CD7DD0" w:rsidRDefault="001D7A26">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ήθελα να μου πείτε κάποια στιγμή για ποιες ακριβώς επενδύσεις μιλάτε, με νούμερα και αριθμούς, όχι με το παράδειγμα της «</w:t>
      </w:r>
      <w:r>
        <w:rPr>
          <w:rFonts w:eastAsia="Times New Roman"/>
          <w:color w:val="000000"/>
          <w:szCs w:val="24"/>
          <w:shd w:val="clear" w:color="auto" w:fill="FFFFFF"/>
          <w:lang w:val="en-US"/>
        </w:rPr>
        <w:t>DEUTSCHE</w:t>
      </w:r>
      <w:r>
        <w:rPr>
          <w:rFonts w:eastAsia="Times New Roman"/>
          <w:color w:val="000000"/>
          <w:szCs w:val="24"/>
          <w:shd w:val="clear" w:color="auto" w:fill="FFFFFF"/>
        </w:rPr>
        <w:t xml:space="preserve"> </w:t>
      </w:r>
      <w:r>
        <w:rPr>
          <w:rFonts w:eastAsia="Times New Roman"/>
          <w:color w:val="000000"/>
          <w:szCs w:val="24"/>
          <w:shd w:val="clear" w:color="auto" w:fill="FFFFFF"/>
          <w:lang w:val="en-US"/>
        </w:rPr>
        <w:t>TELECOM</w:t>
      </w:r>
      <w:r>
        <w:rPr>
          <w:rFonts w:eastAsia="Times New Roman"/>
          <w:color w:val="000000"/>
          <w:szCs w:val="24"/>
          <w:shd w:val="clear" w:color="auto" w:fill="FFFFFF"/>
        </w:rPr>
        <w:t>» στον ΟΤΕ, γιατί είναι υποχρέωση του ΟΤΕ ν</w:t>
      </w:r>
      <w:r>
        <w:rPr>
          <w:rFonts w:eastAsia="Times New Roman"/>
          <w:color w:val="000000"/>
          <w:szCs w:val="24"/>
          <w:shd w:val="clear" w:color="auto" w:fill="FFFFFF"/>
        </w:rPr>
        <w:t>α επενδύει στην ίδια του τη δουλειά για να πουλάει.</w:t>
      </w:r>
    </w:p>
    <w:p w14:paraId="7E512C9D" w14:textId="77777777" w:rsidR="00CD7DD0" w:rsidRDefault="001D7A26">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Εμείς, επί κυβέρνησης Σαμαρά, που όλη μέρα υβρίζεται, είχαμε συγκεκριμένες επενδύσεις. Στο 1,5 δισεκατομμύριο ήταν ο ΤΑΡ, ως άμεση ξένη επένδυση. Έχετε κανένα τέτοιο νούμερο να αναφέρετε; Ο ΟΤΕ είχε ήδη π</w:t>
      </w:r>
      <w:r>
        <w:rPr>
          <w:rFonts w:eastAsia="Times New Roman"/>
          <w:color w:val="000000"/>
          <w:szCs w:val="24"/>
          <w:shd w:val="clear" w:color="auto" w:fill="FFFFFF"/>
        </w:rPr>
        <w:t>ραγματοποιήσει 2 δισεκατομμύρια επενδύσεις, αλλά το θεωρούσαν φυσιολογικό, για να πουλάει τα προϊόντα του. Μόνο με την Κίνα</w:t>
      </w:r>
      <w:r>
        <w:rPr>
          <w:rFonts w:eastAsia="Times New Roman"/>
          <w:color w:val="000000"/>
          <w:szCs w:val="24"/>
          <w:shd w:val="clear" w:color="auto" w:fill="FFFFFF"/>
        </w:rPr>
        <w:t>,</w:t>
      </w:r>
      <w:r>
        <w:rPr>
          <w:rFonts w:eastAsia="Times New Roman"/>
          <w:color w:val="000000"/>
          <w:szCs w:val="24"/>
          <w:shd w:val="clear" w:color="auto" w:fill="FFFFFF"/>
        </w:rPr>
        <w:t xml:space="preserve"> έχουν υπογραφεί επί κυβέρνησης Σαμαρά δεκαεννέα </w:t>
      </w:r>
      <w:proofErr w:type="spellStart"/>
      <w:r>
        <w:rPr>
          <w:rFonts w:eastAsia="Times New Roman"/>
          <w:color w:val="000000"/>
          <w:szCs w:val="24"/>
          <w:shd w:val="clear" w:color="auto" w:fill="FFFFFF"/>
        </w:rPr>
        <w:t>ελληνοκινεζικές</w:t>
      </w:r>
      <w:proofErr w:type="spellEnd"/>
      <w:r>
        <w:rPr>
          <w:rFonts w:eastAsia="Times New Roman"/>
          <w:color w:val="000000"/>
          <w:szCs w:val="24"/>
          <w:shd w:val="clear" w:color="auto" w:fill="FFFFFF"/>
        </w:rPr>
        <w:t xml:space="preserve"> συμφωνίες χρηματοδότησης ελληνικών επιχειρήσεων ύψους 6,5 περίπου δ</w:t>
      </w:r>
      <w:r>
        <w:rPr>
          <w:rFonts w:eastAsia="Times New Roman"/>
          <w:color w:val="000000"/>
          <w:szCs w:val="24"/>
          <w:shd w:val="clear" w:color="auto" w:fill="FFFFFF"/>
        </w:rPr>
        <w:t>ισεκατομμυρίων.</w:t>
      </w:r>
    </w:p>
    <w:p w14:paraId="7E512C9E" w14:textId="77777777" w:rsidR="00CD7DD0" w:rsidRDefault="001D7A26">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Δεν μπορώ να καταλάβω πώς τα σβήνετε όλα αυτά και παρουσιάζετε μετά μια εικονική πραγματικότητα, ενώ έχετε ένα θηριώδες εμπορικό έλλειμμα, είστε εκτός αγορών, έχετε έναν τεράστιο εισαγόμενο πληθωρισμό, οι τράπεζες έζησαν τέσσερα κραχ σε ένα</w:t>
      </w:r>
      <w:r>
        <w:rPr>
          <w:rFonts w:eastAsia="Times New Roman"/>
          <w:color w:val="000000"/>
          <w:szCs w:val="24"/>
          <w:shd w:val="clear" w:color="auto" w:fill="FFFFFF"/>
        </w:rPr>
        <w:t>ν μήνα και στις ίδιες τις επενδύσεις, σύμφωνα με στοιχεία της ΕΛΣΤΑΤ, είχαμε μείωση 10,3% το πρώτο τρίμηνο και 5,4% το δεύτερο τρίμηνο.</w:t>
      </w:r>
    </w:p>
    <w:p w14:paraId="7E512C9F"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szCs w:val="24"/>
        </w:rPr>
        <w:t xml:space="preserve">Το οικονομικό κλίμα πέφτει. Χάσαμε τέσσερις μονάδες τον Σεπτέμβριο. Η οικονομική ελευθερία είναι σε επίπεδο Βενεζουέλας. Η ανταγωνιστικότητα είναι τέσσερις θέσεις κάτω και η επιχειρηματικότητα σε επίπεδο Μογγολίας. </w:t>
      </w:r>
    </w:p>
    <w:p w14:paraId="7E512CA0"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szCs w:val="24"/>
        </w:rPr>
        <w:t>Ειλικρινά</w:t>
      </w:r>
      <w:r>
        <w:rPr>
          <w:rFonts w:eastAsia="Times New Roman" w:cs="Times New Roman"/>
          <w:szCs w:val="24"/>
        </w:rPr>
        <w:t>,</w:t>
      </w:r>
      <w:r>
        <w:rPr>
          <w:rFonts w:eastAsia="Times New Roman" w:cs="Times New Roman"/>
          <w:szCs w:val="24"/>
        </w:rPr>
        <w:t xml:space="preserve"> δεν μπορώ να καταλάβω πώς είν</w:t>
      </w:r>
      <w:r>
        <w:rPr>
          <w:rFonts w:eastAsia="Times New Roman" w:cs="Times New Roman"/>
          <w:szCs w:val="24"/>
        </w:rPr>
        <w:t xml:space="preserve">αι δυνατόν, επειδή επαναλαμβάνετε </w:t>
      </w:r>
      <w:r>
        <w:rPr>
          <w:rFonts w:eastAsia="Times New Roman" w:cs="Times New Roman"/>
          <w:szCs w:val="24"/>
        </w:rPr>
        <w:t>-</w:t>
      </w:r>
      <w:r>
        <w:rPr>
          <w:rFonts w:eastAsia="Times New Roman" w:cs="Times New Roman"/>
          <w:szCs w:val="24"/>
        </w:rPr>
        <w:t>όπως συμβαίνει στην προπαγάνδα</w:t>
      </w:r>
      <w:r>
        <w:rPr>
          <w:rFonts w:eastAsia="Times New Roman" w:cs="Times New Roman"/>
          <w:szCs w:val="24"/>
        </w:rPr>
        <w:t>-</w:t>
      </w:r>
      <w:r>
        <w:rPr>
          <w:rFonts w:eastAsia="Times New Roman" w:cs="Times New Roman"/>
          <w:szCs w:val="24"/>
        </w:rPr>
        <w:t xml:space="preserve"> την ίδια φράση «η οικονομία πάει καλά», να το πιστεύετε κιόλας και να θέλετε να μας κάνετε να πιστέψουμε ότι η οικονομία πάει καλά. </w:t>
      </w:r>
    </w:p>
    <w:p w14:paraId="7E512CA1"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szCs w:val="24"/>
        </w:rPr>
        <w:t>Έχω την αίσθηση επίσης –για να μπω σε ένα άλλο θέμα- ότι</w:t>
      </w:r>
      <w:r>
        <w:rPr>
          <w:rFonts w:eastAsia="Times New Roman" w:cs="Times New Roman"/>
          <w:szCs w:val="24"/>
        </w:rPr>
        <w:t xml:space="preserve"> την οικονομία τη θυμάστε μόνο όταν πρόκειται να υποχωρήσετε στα εθνικά θέματα. Μόνο τότε μας λέτε, ας πούμε στο θέμα της Συμφωνίας των Πρεσπών να παραχωρήσουμε γλώσσα, ταυτότητα, πρόσβαση στη θάλασσα, αυτοπροσδιορισμό γιατί, λέει, πρέπει να έχουμε καλές ο</w:t>
      </w:r>
      <w:r>
        <w:rPr>
          <w:rFonts w:eastAsia="Times New Roman" w:cs="Times New Roman"/>
          <w:szCs w:val="24"/>
        </w:rPr>
        <w:t xml:space="preserve">ικονομικές σχέσεις με τους Σκοπιανούς, τις οποίες είχαμε έτσι και αλλιώς. Γιατί πώς αλλιώς θα ζούσαν, αν δεν είχαν καλές σχέσεις με την Ελλάδα και με το ισχύον καθεστώς; </w:t>
      </w:r>
    </w:p>
    <w:p w14:paraId="7E512CA2"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το κατάλαβα αυτό. Λύσατε όλα τα θέματα της οικονομίας και των επενδύσεων με όλες </w:t>
      </w:r>
      <w:r>
        <w:rPr>
          <w:rFonts w:eastAsia="Times New Roman" w:cs="Times New Roman"/>
          <w:szCs w:val="24"/>
        </w:rPr>
        <w:t xml:space="preserve">τις μεγάλες και ισχυρές χώρες και τώρα το θέμα σας είναι να τα δώσουμε όλα αυτά, προκειμένου να έχουμε κάτι το οποίο έχουμε υποχρεωτικά; </w:t>
      </w:r>
    </w:p>
    <w:p w14:paraId="7E512CA3"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szCs w:val="24"/>
        </w:rPr>
        <w:t>Τα ίδια κάνετε τώρα και με το αλβανικό θέμα</w:t>
      </w:r>
      <w:r>
        <w:rPr>
          <w:rFonts w:eastAsia="Times New Roman" w:cs="Times New Roman"/>
          <w:szCs w:val="24"/>
        </w:rPr>
        <w:t>:</w:t>
      </w:r>
      <w:r>
        <w:rPr>
          <w:rFonts w:eastAsia="Times New Roman" w:cs="Times New Roman"/>
          <w:szCs w:val="24"/>
        </w:rPr>
        <w:t xml:space="preserve"> Μην πούμε κάτι</w:t>
      </w:r>
      <w:r>
        <w:rPr>
          <w:rFonts w:eastAsia="Times New Roman" w:cs="Times New Roman"/>
          <w:szCs w:val="24"/>
        </w:rPr>
        <w:t>,</w:t>
      </w:r>
      <w:r>
        <w:rPr>
          <w:rFonts w:eastAsia="Times New Roman" w:cs="Times New Roman"/>
          <w:szCs w:val="24"/>
        </w:rPr>
        <w:t xml:space="preserve"> γιατί θα χαλάσουμε τις σχέσεις τις οποίες έχουμε. Έχετε α</w:t>
      </w:r>
      <w:r>
        <w:rPr>
          <w:rFonts w:eastAsia="Times New Roman" w:cs="Times New Roman"/>
          <w:szCs w:val="24"/>
        </w:rPr>
        <w:t xml:space="preserve">φήσει απροστάτευτη την ελληνική εθνική μειονότητα, αδιαφορείτε για τα δεινά της όλα αυτά τα χρόνια, για να μην χαλάσετε το κέφι του συντρόφου σας του </w:t>
      </w:r>
      <w:proofErr w:type="spellStart"/>
      <w:r>
        <w:rPr>
          <w:rFonts w:eastAsia="Times New Roman" w:cs="Times New Roman"/>
          <w:szCs w:val="24"/>
        </w:rPr>
        <w:t>Ράμα</w:t>
      </w:r>
      <w:proofErr w:type="spellEnd"/>
      <w:r>
        <w:rPr>
          <w:rFonts w:eastAsia="Times New Roman" w:cs="Times New Roman"/>
          <w:szCs w:val="24"/>
        </w:rPr>
        <w:t>, δύο χρόνια τώρα –και το ξέρετε καλά- επικρατεί καθεστώς απόλυτης τρομοκρατίας στην περιοχή που ζει η</w:t>
      </w:r>
      <w:r>
        <w:rPr>
          <w:rFonts w:eastAsia="Times New Roman" w:cs="Times New Roman"/>
          <w:szCs w:val="24"/>
        </w:rPr>
        <w:t xml:space="preserve"> ελληνική εθνική μειονότητα. </w:t>
      </w:r>
    </w:p>
    <w:p w14:paraId="7E512CA4"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szCs w:val="24"/>
        </w:rPr>
        <w:t xml:space="preserve">Κάνετε ότι δεν βλέπετε και δεν ακούτε και ο κ. Τσίπρας, ο οποίος όλη την ημέρα κάνει τον </w:t>
      </w:r>
      <w:proofErr w:type="spellStart"/>
      <w:r>
        <w:rPr>
          <w:rFonts w:eastAsia="Times New Roman" w:cs="Times New Roman"/>
          <w:szCs w:val="24"/>
        </w:rPr>
        <w:t>Ταλεϊράνδο</w:t>
      </w:r>
      <w:proofErr w:type="spellEnd"/>
      <w:r>
        <w:rPr>
          <w:rFonts w:eastAsia="Times New Roman" w:cs="Times New Roman"/>
          <w:szCs w:val="24"/>
        </w:rPr>
        <w:t xml:space="preserve"> και τηλεφωνιέται με αρχηγούς κρατών και πηγαίνει στο </w:t>
      </w:r>
      <w:proofErr w:type="spellStart"/>
      <w:r>
        <w:rPr>
          <w:rFonts w:eastAsia="Times New Roman" w:cs="Times New Roman"/>
          <w:szCs w:val="24"/>
        </w:rPr>
        <w:t>Μόσταρ</w:t>
      </w:r>
      <w:proofErr w:type="spellEnd"/>
      <w:r>
        <w:rPr>
          <w:rFonts w:eastAsia="Times New Roman" w:cs="Times New Roman"/>
          <w:szCs w:val="24"/>
        </w:rPr>
        <w:t xml:space="preserve"> και μιλάει με τους Βαλκάνιους ηγέτες, δεν έχει σηκώσει το τηλέφωνο</w:t>
      </w:r>
      <w:r>
        <w:rPr>
          <w:rFonts w:eastAsia="Times New Roman" w:cs="Times New Roman"/>
          <w:szCs w:val="24"/>
        </w:rPr>
        <w:t xml:space="preserve"> να κάνει το απλό, αυτό που γινόταν πάντα και το έκαναν όλοι οι πρωθυπουργοί μας και έχω γι’ αυτό προσωπική γνώση, γιατί η ιστορία με τη Χιμάρα έχει ξεκινήσει από εκείνα τα χρόνια. </w:t>
      </w:r>
    </w:p>
    <w:p w14:paraId="7E512CA5"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szCs w:val="24"/>
        </w:rPr>
        <w:t xml:space="preserve">Σήκωνε το τηλέφωνο ο Σαμαράς –έχω προσωπική γνώση- και έλεγε στον </w:t>
      </w:r>
      <w:proofErr w:type="spellStart"/>
      <w:r>
        <w:rPr>
          <w:rFonts w:eastAsia="Times New Roman" w:cs="Times New Roman"/>
          <w:szCs w:val="24"/>
        </w:rPr>
        <w:t>Ράμα</w:t>
      </w:r>
      <w:proofErr w:type="spellEnd"/>
      <w:r>
        <w:rPr>
          <w:rFonts w:eastAsia="Times New Roman" w:cs="Times New Roman"/>
          <w:szCs w:val="24"/>
        </w:rPr>
        <w:t>: «Π</w:t>
      </w:r>
      <w:r>
        <w:rPr>
          <w:rFonts w:eastAsia="Times New Roman" w:cs="Times New Roman"/>
          <w:szCs w:val="24"/>
        </w:rPr>
        <w:t xml:space="preserve">ρόσεξε, γιατί τη μειονότητά μας θα την προστατεύσουμε, είναι αναγνωρισμένη και να θυμάσαι ότι ο δρόμος σου προς την Ευρωπαϊκή Ένωση περνάει από την προστασία των ανθρωπίνων δικαιωμάτων της ελληνικής εθνικής μειονότητας». </w:t>
      </w:r>
      <w:r>
        <w:rPr>
          <w:rFonts w:eastAsia="Times New Roman" w:cs="Times New Roman"/>
          <w:szCs w:val="24"/>
        </w:rPr>
        <w:lastRenderedPageBreak/>
        <w:t xml:space="preserve">Δεν μπορεί τώρα να έχουν ξεσαλώσει </w:t>
      </w:r>
      <w:r>
        <w:rPr>
          <w:rFonts w:eastAsia="Times New Roman" w:cs="Times New Roman"/>
          <w:szCs w:val="24"/>
        </w:rPr>
        <w:t xml:space="preserve">όλοι και να μην υπάρχει πλέον καθόλου αυτή η προστασία και να φοβάται ο κόσμος να μιλήσει, ακόμη και στην Ελλάδα, γιατί ξέρει ότι έχει τους γονείς του στην περιοχή και ξέρει τι γίνεται. </w:t>
      </w:r>
    </w:p>
    <w:p w14:paraId="7E512CA6"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szCs w:val="24"/>
        </w:rPr>
        <w:t xml:space="preserve">Πού είναι ο κ. Τσίπρας που όλη μέρα τηλεφωνιέται με τον κ. </w:t>
      </w:r>
      <w:proofErr w:type="spellStart"/>
      <w:r>
        <w:rPr>
          <w:rFonts w:eastAsia="Times New Roman" w:cs="Times New Roman"/>
          <w:szCs w:val="24"/>
        </w:rPr>
        <w:t>Ζάεφ</w:t>
      </w:r>
      <w:proofErr w:type="spellEnd"/>
      <w:r>
        <w:rPr>
          <w:rFonts w:eastAsia="Times New Roman" w:cs="Times New Roman"/>
          <w:szCs w:val="24"/>
        </w:rPr>
        <w:t xml:space="preserve"> ως Πρ</w:t>
      </w:r>
      <w:r>
        <w:rPr>
          <w:rFonts w:eastAsia="Times New Roman" w:cs="Times New Roman"/>
          <w:szCs w:val="24"/>
        </w:rPr>
        <w:t>ωθυπουργός και Υπουργός Εξωτερικών μαζί; Δεν το αντιλαμβάνομαι. Και αν για τις δήθεν επενδύσεις σκοπεύετε να παραιτηθείτε όλων των εθνικών μας δικαίων, σίγουρα είναι βέβαιο ότι θα μετατρέψετε αυτούς που κάποτε αποκαλούσατε πειρατές σε επενδυτές. Η πραγματι</w:t>
      </w:r>
      <w:r>
        <w:rPr>
          <w:rFonts w:eastAsia="Times New Roman" w:cs="Times New Roman"/>
          <w:szCs w:val="24"/>
        </w:rPr>
        <w:t xml:space="preserve">κότητα όμως θα σας διαψεύδει πάντα. </w:t>
      </w:r>
    </w:p>
    <w:p w14:paraId="7E512CA7"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7E512CA8" w14:textId="77777777" w:rsidR="00CD7DD0" w:rsidRDefault="001D7A2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E512CA9"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Και εμείς ευχαριστούμε, κυρία </w:t>
      </w:r>
      <w:proofErr w:type="spellStart"/>
      <w:r>
        <w:rPr>
          <w:rFonts w:eastAsia="Times New Roman" w:cs="Times New Roman"/>
          <w:szCs w:val="24"/>
        </w:rPr>
        <w:t>Βούλτεψη</w:t>
      </w:r>
      <w:proofErr w:type="spellEnd"/>
      <w:r>
        <w:rPr>
          <w:rFonts w:eastAsia="Times New Roman" w:cs="Times New Roman"/>
          <w:szCs w:val="24"/>
        </w:rPr>
        <w:t>.</w:t>
      </w:r>
    </w:p>
    <w:p w14:paraId="7E512CAA"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της Δημοκρατικής Σ</w:t>
      </w:r>
      <w:r>
        <w:rPr>
          <w:rFonts w:eastAsia="Times New Roman" w:cs="Times New Roman"/>
          <w:szCs w:val="24"/>
        </w:rPr>
        <w:t xml:space="preserve">υμπαράταξης </w:t>
      </w:r>
      <w:r w:rsidRPr="00431986">
        <w:rPr>
          <w:rFonts w:eastAsia="Times New Roman" w:cs="Times New Roman"/>
        </w:rPr>
        <w:t>ΠΑΣΟΚ</w:t>
      </w:r>
      <w:r>
        <w:rPr>
          <w:rFonts w:eastAsia="Times New Roman" w:cs="Times New Roman"/>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Θεοχαρόπουλος. </w:t>
      </w:r>
    </w:p>
    <w:p w14:paraId="7E512CAB"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Θα ήθελα να υποστηρίξω την τροπολογία, κύριε Πρόεδρε. Μήπως να προηγηθώ; </w:t>
      </w:r>
    </w:p>
    <w:p w14:paraId="7E512CAC"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Βεβαίως, κύριε Υπουργέ.</w:t>
      </w:r>
    </w:p>
    <w:p w14:paraId="7E512CAD"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 για να υποστηρίξετε</w:t>
      </w:r>
      <w:r>
        <w:rPr>
          <w:rFonts w:eastAsia="Times New Roman" w:cs="Times New Roman"/>
          <w:szCs w:val="24"/>
        </w:rPr>
        <w:t xml:space="preserve"> τη σχετική τροπολογία</w:t>
      </w:r>
      <w:r>
        <w:rPr>
          <w:rFonts w:eastAsia="Times New Roman" w:cs="Times New Roman"/>
          <w:szCs w:val="24"/>
        </w:rPr>
        <w:t>,</w:t>
      </w:r>
      <w:r>
        <w:rPr>
          <w:rFonts w:eastAsia="Times New Roman" w:cs="Times New Roman"/>
          <w:szCs w:val="24"/>
        </w:rPr>
        <w:t xml:space="preserve"> που φέρνετε στο νομοσχέδιο. </w:t>
      </w:r>
    </w:p>
    <w:p w14:paraId="7E512CAE"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 xml:space="preserve">Ευχαριστώ πολύ, κύριε Πρόεδρε. </w:t>
      </w:r>
    </w:p>
    <w:p w14:paraId="7E512CA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Είναι η τροπολογία με γενικό αριθμό 1791 και ειδικό 41, η οποία αφορά την υγειονομική πτυχή της διαχείρισης του προσφυγικού. Την είχαμε π</w:t>
      </w:r>
      <w:r>
        <w:rPr>
          <w:rFonts w:eastAsia="Times New Roman" w:cs="Times New Roman"/>
          <w:szCs w:val="24"/>
        </w:rPr>
        <w:t xml:space="preserve">ερίπου προαναγγείλει και προχθές σε μια επίκαιρη επερώτηση που έγινε από τη Νέα Δημοκρατία. </w:t>
      </w:r>
    </w:p>
    <w:p w14:paraId="7E512CB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Τι κάνει αυτή η τροπολογία; Πρώτον, παρατείνει την ισχύουσα σύμβαση που αφορά ένα χρηματοδοτούμενο πρόγραμμα από ένα ευρωπαϊκό ταμείο, το Πρόγραμμα </w:t>
      </w:r>
      <w:r>
        <w:rPr>
          <w:rFonts w:eastAsia="Times New Roman" w:cs="Times New Roman"/>
          <w:szCs w:val="24"/>
        </w:rPr>
        <w:t>«</w:t>
      </w:r>
      <w:r>
        <w:rPr>
          <w:rFonts w:eastAsia="Times New Roman" w:cs="Times New Roman"/>
          <w:szCs w:val="24"/>
          <w:lang w:val="en-US"/>
        </w:rPr>
        <w:t>PHILOS</w:t>
      </w:r>
      <w:r>
        <w:rPr>
          <w:rFonts w:eastAsia="Times New Roman" w:cs="Times New Roman"/>
          <w:szCs w:val="24"/>
        </w:rPr>
        <w:t>»</w:t>
      </w:r>
      <w:r>
        <w:rPr>
          <w:rFonts w:eastAsia="Times New Roman" w:cs="Times New Roman"/>
          <w:szCs w:val="24"/>
        </w:rPr>
        <w:t>, το οπ</w:t>
      </w:r>
      <w:r>
        <w:rPr>
          <w:rFonts w:eastAsia="Times New Roman" w:cs="Times New Roman"/>
          <w:szCs w:val="24"/>
        </w:rPr>
        <w:t>οίο υλοποιεί το ΚΕΕΛΠΝΟ, ένα πρόγραμμα</w:t>
      </w:r>
      <w:r>
        <w:rPr>
          <w:rFonts w:eastAsia="Times New Roman" w:cs="Times New Roman"/>
          <w:szCs w:val="24"/>
        </w:rPr>
        <w:t>,</w:t>
      </w:r>
      <w:r>
        <w:rPr>
          <w:rFonts w:eastAsia="Times New Roman" w:cs="Times New Roman"/>
          <w:szCs w:val="24"/>
        </w:rPr>
        <w:t xml:space="preserve"> το οποίο διασφαλίζει την κάλυψη από επαγγελματίες υγείας όλων των κατηγοριών και όλων των ειδικοτήτων και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π</w:t>
      </w:r>
      <w:r>
        <w:rPr>
          <w:rFonts w:eastAsia="Times New Roman" w:cs="Times New Roman"/>
          <w:szCs w:val="24"/>
        </w:rPr>
        <w:t xml:space="preserve">ρώτης </w:t>
      </w:r>
      <w:r>
        <w:rPr>
          <w:rFonts w:eastAsia="Times New Roman" w:cs="Times New Roman"/>
          <w:szCs w:val="24"/>
        </w:rPr>
        <w:t>υ</w:t>
      </w:r>
      <w:r>
        <w:rPr>
          <w:rFonts w:eastAsia="Times New Roman" w:cs="Times New Roman"/>
          <w:szCs w:val="24"/>
        </w:rPr>
        <w:t xml:space="preserve">ποδοχής και στα </w:t>
      </w:r>
      <w:r>
        <w:rPr>
          <w:rFonts w:eastAsia="Times New Roman" w:cs="Times New Roman"/>
          <w:szCs w:val="24"/>
          <w:lang w:val="en-US"/>
        </w:rPr>
        <w:t>camps</w:t>
      </w:r>
      <w:r>
        <w:rPr>
          <w:rFonts w:eastAsia="Times New Roman" w:cs="Times New Roman"/>
          <w:szCs w:val="24"/>
        </w:rPr>
        <w:t xml:space="preserve"> και στις όμορες δημόσιες δομές. Παρατείνουμε λοιπόν</w:t>
      </w:r>
      <w:r>
        <w:rPr>
          <w:rFonts w:eastAsia="Times New Roman" w:cs="Times New Roman"/>
          <w:szCs w:val="24"/>
        </w:rPr>
        <w:t>,</w:t>
      </w:r>
      <w:r>
        <w:rPr>
          <w:rFonts w:eastAsia="Times New Roman" w:cs="Times New Roman"/>
          <w:szCs w:val="24"/>
        </w:rPr>
        <w:t xml:space="preserve"> για ένα τρίμηνο περίπου τη διαδικασία, μέχρις ότου ολοκληρωθεί η προκήρυξη</w:t>
      </w:r>
      <w:r>
        <w:rPr>
          <w:rFonts w:eastAsia="Times New Roman" w:cs="Times New Roman"/>
          <w:szCs w:val="24"/>
        </w:rPr>
        <w:t>,</w:t>
      </w:r>
      <w:r>
        <w:rPr>
          <w:rFonts w:eastAsia="Times New Roman" w:cs="Times New Roman"/>
          <w:szCs w:val="24"/>
        </w:rPr>
        <w:t xml:space="preserve"> που είναι σε εξέλιξη. Νομίζω ότι έληξε αυτές τις μέρες η προθεσμία υποβολής αιτήσεων. </w:t>
      </w:r>
    </w:p>
    <w:p w14:paraId="7E512CB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Είναι μία προκήρυξη</w:t>
      </w:r>
      <w:r>
        <w:rPr>
          <w:rFonts w:eastAsia="Times New Roman" w:cs="Times New Roman"/>
          <w:szCs w:val="24"/>
        </w:rPr>
        <w:t>,</w:t>
      </w:r>
      <w:r>
        <w:rPr>
          <w:rFonts w:eastAsia="Times New Roman" w:cs="Times New Roman"/>
          <w:szCs w:val="24"/>
        </w:rPr>
        <w:t xml:space="preserve"> η οποία θα χρηματοδοτηθεί από ένα νέο πρόγραμμα, το πο</w:t>
      </w:r>
      <w:r>
        <w:rPr>
          <w:rFonts w:eastAsia="Times New Roman" w:cs="Times New Roman"/>
          <w:szCs w:val="24"/>
        </w:rPr>
        <w:t>υ</w:t>
      </w:r>
      <w:r>
        <w:rPr>
          <w:rFonts w:eastAsia="Times New Roman" w:cs="Times New Roman"/>
          <w:szCs w:val="24"/>
        </w:rPr>
        <w:t xml:space="preserve"> αυτή τη φορά εί</w:t>
      </w:r>
      <w:r>
        <w:rPr>
          <w:rFonts w:eastAsia="Times New Roman" w:cs="Times New Roman"/>
          <w:szCs w:val="24"/>
        </w:rPr>
        <w:t>ναι μέσα από το νέο Πρόγραμμα Δημοσίων Επενδύσεων. Είναι συγχρηματοδοτούμενο, αλλά είναι από το εθνικό Πρόγραμμα Δημοσίων Επενδύσεων. Είναι ένα φιλόδοξο πρόγραμμα. Περιλαμβάνει περίπου χίλια πεντακόσια άτομα, γιατρούς, νοσηλευτές, άλλους επαγγελματίες υγεί</w:t>
      </w:r>
      <w:r>
        <w:rPr>
          <w:rFonts w:eastAsia="Times New Roman" w:cs="Times New Roman"/>
          <w:szCs w:val="24"/>
        </w:rPr>
        <w:t xml:space="preserve">ας, </w:t>
      </w:r>
      <w:proofErr w:type="spellStart"/>
      <w:r>
        <w:rPr>
          <w:rFonts w:eastAsia="Times New Roman" w:cs="Times New Roman"/>
          <w:szCs w:val="24"/>
        </w:rPr>
        <w:t>διασώστες</w:t>
      </w:r>
      <w:proofErr w:type="spellEnd"/>
      <w:r>
        <w:rPr>
          <w:rFonts w:eastAsia="Times New Roman" w:cs="Times New Roman"/>
          <w:szCs w:val="24"/>
        </w:rPr>
        <w:t xml:space="preserve"> ΕΚΑΒ, ψυ</w:t>
      </w:r>
      <w:r>
        <w:rPr>
          <w:rFonts w:eastAsia="Times New Roman" w:cs="Times New Roman"/>
          <w:szCs w:val="24"/>
        </w:rPr>
        <w:lastRenderedPageBreak/>
        <w:t>χολόγους, μαίες, διαπολιτισμικούς μεσολαβητές, διοικητικό προσωπικό, ανθρώπους που έχουν σχέση με την επιδημιολογία και την επιτήρηση των λοιμώξεων,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7E512CB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Νομίζω ότι είναι ένα πολύ φιλόδοξο πρόγραμμα</w:t>
      </w:r>
      <w:r>
        <w:rPr>
          <w:rFonts w:eastAsia="Times New Roman" w:cs="Times New Roman"/>
          <w:szCs w:val="24"/>
        </w:rPr>
        <w:t>,</w:t>
      </w:r>
      <w:r>
        <w:rPr>
          <w:rFonts w:eastAsia="Times New Roman" w:cs="Times New Roman"/>
          <w:szCs w:val="24"/>
        </w:rPr>
        <w:t xml:space="preserve"> το οποίο με ασφάλεια, πραγματικά, μπορεί να αναβαθμίσει την κρατική παρουσία, την κρατική μέριμνα για τη φροντίδα αυτών των πληθυσμών, να συμβάλει στην ποιοτικότερη κάλυψη των υγειονομικών τους αναγκών από τη μια και από την άλλη να ενισχύσει παρεμβάσεις </w:t>
      </w:r>
      <w:r>
        <w:rPr>
          <w:rFonts w:eastAsia="Times New Roman" w:cs="Times New Roman"/>
          <w:szCs w:val="24"/>
        </w:rPr>
        <w:t>πρόληψης και προστασίας της δημόσιας υγείας, κάτι που αφορά και τους τοπικούς πληθυσμούς, τις τοπικές κοινωνίες.</w:t>
      </w:r>
    </w:p>
    <w:p w14:paraId="7E512CB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Όμως, επειδή η εμπειρία από τα προηγούμενα δύο πολύ επιτυχημένα</w:t>
      </w:r>
      <w:r w:rsidRPr="00F23E3E">
        <w:rPr>
          <w:rFonts w:eastAsia="Times New Roman" w:cs="Times New Roman"/>
          <w:szCs w:val="24"/>
        </w:rPr>
        <w:t xml:space="preserve"> </w:t>
      </w:r>
      <w:r>
        <w:rPr>
          <w:rFonts w:eastAsia="Times New Roman" w:cs="Times New Roman"/>
          <w:szCs w:val="24"/>
        </w:rPr>
        <w:t>προγράμματα, τα οποία υλοποιήσαμε, είναι ότι είχαμε μία δυσκολία προσέλκυσης κυ</w:t>
      </w:r>
      <w:r>
        <w:rPr>
          <w:rFonts w:eastAsia="Times New Roman" w:cs="Times New Roman"/>
          <w:szCs w:val="24"/>
        </w:rPr>
        <w:t>ρίως γιατρών, κρίναμε απαραίτητο να δώσουμε μ’ αυτήν την τροπολογία ορισμένα κίνητρα προσέλκυσης, τα οποία είναι μισθολογικά, αλλά και βαθμολογικής, επιστημονικής και υπηρεσιακής εξέλιξης.</w:t>
      </w:r>
    </w:p>
    <w:p w14:paraId="7E512CB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Τι κάνουμε, λοιπόν; Πρώτον, δίνουμε τη δυνατότητα στους γιατρούς πο</w:t>
      </w:r>
      <w:r>
        <w:rPr>
          <w:rFonts w:eastAsia="Times New Roman" w:cs="Times New Roman"/>
          <w:szCs w:val="24"/>
        </w:rPr>
        <w:t xml:space="preserve">υ θα υπηρετήσουν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ποδοχής και </w:t>
      </w:r>
      <w:r>
        <w:rPr>
          <w:rFonts w:eastAsia="Times New Roman" w:cs="Times New Roman"/>
          <w:szCs w:val="24"/>
        </w:rPr>
        <w:t>τ</w:t>
      </w:r>
      <w:r>
        <w:rPr>
          <w:rFonts w:eastAsia="Times New Roman" w:cs="Times New Roman"/>
          <w:szCs w:val="24"/>
        </w:rPr>
        <w:t xml:space="preserve">αυτοποίησης και στα </w:t>
      </w:r>
      <w:r>
        <w:rPr>
          <w:rFonts w:eastAsia="Times New Roman" w:cs="Times New Roman"/>
          <w:szCs w:val="24"/>
          <w:lang w:val="en-US"/>
        </w:rPr>
        <w:t>c</w:t>
      </w:r>
      <w:r>
        <w:rPr>
          <w:rFonts w:eastAsia="Times New Roman" w:cs="Times New Roman"/>
          <w:szCs w:val="24"/>
          <w:lang w:val="en-US"/>
        </w:rPr>
        <w:t>amps</w:t>
      </w:r>
      <w:r>
        <w:rPr>
          <w:rFonts w:eastAsia="Times New Roman" w:cs="Times New Roman"/>
          <w:szCs w:val="24"/>
        </w:rPr>
        <w:t xml:space="preserve">, δηλαδή στις </w:t>
      </w:r>
      <w:r>
        <w:rPr>
          <w:rFonts w:eastAsia="Times New Roman" w:cs="Times New Roman"/>
          <w:szCs w:val="24"/>
        </w:rPr>
        <w:t>δ</w:t>
      </w:r>
      <w:r>
        <w:rPr>
          <w:rFonts w:eastAsia="Times New Roman" w:cs="Times New Roman"/>
          <w:szCs w:val="24"/>
        </w:rPr>
        <w:t xml:space="preserve">ομές </w:t>
      </w:r>
      <w:r>
        <w:rPr>
          <w:rFonts w:eastAsia="Times New Roman" w:cs="Times New Roman"/>
          <w:szCs w:val="24"/>
        </w:rPr>
        <w:t>α</w:t>
      </w:r>
      <w:r>
        <w:rPr>
          <w:rFonts w:eastAsia="Times New Roman" w:cs="Times New Roman"/>
          <w:szCs w:val="24"/>
        </w:rPr>
        <w:t xml:space="preserve">νοικτής </w:t>
      </w:r>
      <w:r>
        <w:rPr>
          <w:rFonts w:eastAsia="Times New Roman" w:cs="Times New Roman"/>
          <w:szCs w:val="24"/>
        </w:rPr>
        <w:t>φ</w:t>
      </w:r>
      <w:r>
        <w:rPr>
          <w:rFonts w:eastAsia="Times New Roman" w:cs="Times New Roman"/>
          <w:szCs w:val="24"/>
        </w:rPr>
        <w:t>ιλοξενίας, να έχουν ουσιαστικά διπλάσιο μισθό από τον προβλε</w:t>
      </w:r>
      <w:r>
        <w:rPr>
          <w:rFonts w:eastAsia="Times New Roman" w:cs="Times New Roman"/>
          <w:szCs w:val="24"/>
        </w:rPr>
        <w:lastRenderedPageBreak/>
        <w:t>πόμενο. Αυτοί οι γιατροί είναι γιατροί πλήρους, αλλά όχι αποκλειστικής απασχόλησης και αμείβονται μ</w:t>
      </w:r>
      <w:r>
        <w:rPr>
          <w:rFonts w:eastAsia="Times New Roman" w:cs="Times New Roman"/>
          <w:szCs w:val="24"/>
        </w:rPr>
        <w:t xml:space="preserve">ε τις αποδοχές του αγροτικού γιατρού. Διπλασιάζουμε, λοιπόν, τον μισθό τους. Θεωρώ ότι αυτό είναι ένα σημαντικό κίνητρο. </w:t>
      </w:r>
    </w:p>
    <w:p w14:paraId="7E512CB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Επιπλέον, στα νησιά του Αιγαίου και στον Έβρο, δηλαδή σε περιοχές που είναι σε καθεστώς «αγόνου Α΄ περιοχής», προστίθενται και επιπλέο</w:t>
      </w:r>
      <w:r>
        <w:rPr>
          <w:rFonts w:eastAsia="Times New Roman" w:cs="Times New Roman"/>
          <w:szCs w:val="24"/>
        </w:rPr>
        <w:t>ν 400 ευρώ</w:t>
      </w:r>
      <w:r>
        <w:rPr>
          <w:rFonts w:eastAsia="Times New Roman" w:cs="Times New Roman"/>
          <w:szCs w:val="24"/>
        </w:rPr>
        <w:t>,</w:t>
      </w:r>
      <w:r>
        <w:rPr>
          <w:rFonts w:eastAsia="Times New Roman" w:cs="Times New Roman"/>
          <w:szCs w:val="24"/>
        </w:rPr>
        <w:t xml:space="preserve"> που είναι το επίδομα της αγόνου περιοχής, το οποίο ισχύει για όλους τους υπόλοιπους υπηρετούντες αγροτικούς γιατρούς. Αυτό είναι το ένα κίνητρο.</w:t>
      </w:r>
    </w:p>
    <w:p w14:paraId="7E512CB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Το δεύτερο κίνητρο αφορά στους γιατρούς</w:t>
      </w:r>
      <w:r>
        <w:rPr>
          <w:rFonts w:eastAsia="Times New Roman" w:cs="Times New Roman"/>
          <w:szCs w:val="24"/>
        </w:rPr>
        <w:t>,</w:t>
      </w:r>
      <w:r>
        <w:rPr>
          <w:rFonts w:eastAsia="Times New Roman" w:cs="Times New Roman"/>
          <w:szCs w:val="24"/>
        </w:rPr>
        <w:t xml:space="preserve"> που θα υπηρετήσουν σε δομές του ΕΣΥ. Αυτή η προκήρυξη αφορ</w:t>
      </w:r>
      <w:r>
        <w:rPr>
          <w:rFonts w:eastAsia="Times New Roman" w:cs="Times New Roman"/>
          <w:szCs w:val="24"/>
        </w:rPr>
        <w:t>ά, για να καταλάβετε, περίπου εκατό γιατρούς. Υπάρχουν κι άλλοι διακόσιοι γιατροί</w:t>
      </w:r>
      <w:r>
        <w:rPr>
          <w:rFonts w:eastAsia="Times New Roman" w:cs="Times New Roman"/>
          <w:szCs w:val="24"/>
        </w:rPr>
        <w:t>,</w:t>
      </w:r>
      <w:r>
        <w:rPr>
          <w:rFonts w:eastAsia="Times New Roman" w:cs="Times New Roman"/>
          <w:szCs w:val="24"/>
        </w:rPr>
        <w:t xml:space="preserve"> που θα υπηρετήσουν σε δομές του Εθνικού Συστήματος Υγείας, δηλαδή σε νοσοκομεία ή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w:t>
      </w:r>
      <w:r>
        <w:rPr>
          <w:rFonts w:eastAsia="Times New Roman" w:cs="Times New Roman"/>
          <w:szCs w:val="24"/>
        </w:rPr>
        <w:t>,</w:t>
      </w:r>
      <w:r>
        <w:rPr>
          <w:rFonts w:eastAsia="Times New Roman" w:cs="Times New Roman"/>
          <w:szCs w:val="24"/>
        </w:rPr>
        <w:t xml:space="preserve"> τα οποία είναι πλησίον των ΚΥΤ ή των </w:t>
      </w:r>
      <w:r>
        <w:rPr>
          <w:rFonts w:eastAsia="Times New Roman" w:cs="Times New Roman"/>
          <w:szCs w:val="24"/>
          <w:lang w:val="en-US"/>
        </w:rPr>
        <w:t>amps</w:t>
      </w:r>
      <w:r>
        <w:rPr>
          <w:rFonts w:eastAsia="Times New Roman" w:cs="Times New Roman"/>
          <w:szCs w:val="24"/>
        </w:rPr>
        <w:t>. Και σ’ αυτούς προσαυξάνεται επιπλ</w:t>
      </w:r>
      <w:r>
        <w:rPr>
          <w:rFonts w:eastAsia="Times New Roman" w:cs="Times New Roman"/>
          <w:szCs w:val="24"/>
        </w:rPr>
        <w:t xml:space="preserve">έον η αμοιβή με το επίδομα νοσοκομειακής απασχόλησης, το οποίο παίρνουν και οι υπόλοιποι γιατροί του ΕΣΥ, </w:t>
      </w:r>
      <w:r>
        <w:rPr>
          <w:rFonts w:eastAsia="Times New Roman" w:cs="Times New Roman"/>
          <w:szCs w:val="24"/>
        </w:rPr>
        <w:t>που</w:t>
      </w:r>
      <w:r>
        <w:rPr>
          <w:rFonts w:eastAsia="Times New Roman" w:cs="Times New Roman"/>
          <w:szCs w:val="24"/>
        </w:rPr>
        <w:t xml:space="preserve"> είναι 350 ευρώ μεικτά. Αυτό είναι ένα επιπλέον κίνητρο επίσης γι’ αυτούς.</w:t>
      </w:r>
    </w:p>
    <w:p w14:paraId="7E512CB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Το τρίτο κίνητρο είναι ότι όσοι υπηρετήσουν σε αυτό το πρόγραμμα και δεν</w:t>
      </w:r>
      <w:r>
        <w:rPr>
          <w:rFonts w:eastAsia="Times New Roman" w:cs="Times New Roman"/>
          <w:szCs w:val="24"/>
        </w:rPr>
        <w:t xml:space="preserve"> έχουν εκπληρώσει την υπηρεσία υπαίθρου, αυτό θα λογίζεται ως εκπλήρωση της </w:t>
      </w:r>
      <w:r>
        <w:rPr>
          <w:rFonts w:eastAsia="Times New Roman" w:cs="Times New Roman"/>
          <w:szCs w:val="24"/>
        </w:rPr>
        <w:lastRenderedPageBreak/>
        <w:t>υπηρεσίας υπαίθρου. Δηλαδή, αν κάποιος δεν έχει κάνει το αγροτικό του και υπηρετήσει σ’ αυτό το πρόγραμμα</w:t>
      </w:r>
      <w:r>
        <w:rPr>
          <w:rFonts w:eastAsia="Times New Roman" w:cs="Times New Roman"/>
          <w:szCs w:val="24"/>
        </w:rPr>
        <w:t>,</w:t>
      </w:r>
      <w:r>
        <w:rPr>
          <w:rFonts w:eastAsia="Times New Roman" w:cs="Times New Roman"/>
          <w:szCs w:val="24"/>
        </w:rPr>
        <w:t xml:space="preserve"> που κανονικά είναι δεκαοκτώ μήνες, ουσιαστικά απαλλάσσεται από τη θητεία </w:t>
      </w:r>
      <w:r>
        <w:rPr>
          <w:rFonts w:eastAsia="Times New Roman" w:cs="Times New Roman"/>
          <w:szCs w:val="24"/>
        </w:rPr>
        <w:t>του ως αγροτικός γιατρός.</w:t>
      </w:r>
    </w:p>
    <w:p w14:paraId="7E512CB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Επίσης, δύο άλλα στοιχεία</w:t>
      </w:r>
      <w:r>
        <w:rPr>
          <w:rFonts w:eastAsia="Times New Roman" w:cs="Times New Roman"/>
          <w:szCs w:val="24"/>
        </w:rPr>
        <w:t>,</w:t>
      </w:r>
      <w:r>
        <w:rPr>
          <w:rFonts w:eastAsia="Times New Roman" w:cs="Times New Roman"/>
          <w:szCs w:val="24"/>
        </w:rPr>
        <w:t xml:space="preserve"> που αφορούν την προϋπηρεσία είναι τα εξής: Για τους ειδικευμένους γιατρούς</w:t>
      </w:r>
      <w:r>
        <w:rPr>
          <w:rFonts w:eastAsia="Times New Roman" w:cs="Times New Roman"/>
          <w:szCs w:val="24"/>
        </w:rPr>
        <w:t>,</w:t>
      </w:r>
      <w:r>
        <w:rPr>
          <w:rFonts w:eastAsia="Times New Roman" w:cs="Times New Roman"/>
          <w:szCs w:val="24"/>
        </w:rPr>
        <w:t xml:space="preserve"> που θα υπηρετήσουν σ’ αυτό το πρόγραμμα η προϋπηρεσία τους αυτή –δηλαδή, αυτοί οι δεκαοκτώ μήνες- θα λογίζεται ως προϋπηρεσία Ε</w:t>
      </w:r>
      <w:r>
        <w:rPr>
          <w:rFonts w:eastAsia="Times New Roman" w:cs="Times New Roman"/>
          <w:szCs w:val="24"/>
        </w:rPr>
        <w:t xml:space="preserve">ΣΥ. Αυτό αφορά και το υπόλοιπο προσωπικό. Η προϋπηρεσία του λοιπού, πλην ιατρών, προσωπικού επίσης θα λογίζεται ως προϋπηρεσία στον δημόσιο τομέα. Είναι ένα </w:t>
      </w:r>
      <w:r>
        <w:rPr>
          <w:rFonts w:eastAsia="Times New Roman" w:cs="Times New Roman"/>
          <w:szCs w:val="24"/>
          <w:lang w:val="en-US"/>
        </w:rPr>
        <w:t>bonus</w:t>
      </w:r>
      <w:r>
        <w:rPr>
          <w:rFonts w:eastAsia="Times New Roman" w:cs="Times New Roman"/>
          <w:szCs w:val="24"/>
        </w:rPr>
        <w:t>, δηλαδή, προϋπηρεσίας</w:t>
      </w:r>
      <w:r>
        <w:rPr>
          <w:rFonts w:eastAsia="Times New Roman" w:cs="Times New Roman"/>
          <w:szCs w:val="24"/>
        </w:rPr>
        <w:t>,</w:t>
      </w:r>
      <w:r>
        <w:rPr>
          <w:rFonts w:eastAsia="Times New Roman" w:cs="Times New Roman"/>
          <w:szCs w:val="24"/>
        </w:rPr>
        <w:t xml:space="preserve"> όχι μόνο για τους γιατρούς, αλλά και για τους υπόλοιπους επαγγελματίες</w:t>
      </w:r>
      <w:r>
        <w:rPr>
          <w:rFonts w:eastAsia="Times New Roman" w:cs="Times New Roman"/>
          <w:szCs w:val="24"/>
        </w:rPr>
        <w:t xml:space="preserve"> υγείας.</w:t>
      </w:r>
    </w:p>
    <w:p w14:paraId="7E512CB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Κατά την άποψή μας, μ’ αυτήν την παρέμβαση ελπίζουμε ότι θα έχουμε την πληρέστερη δυνατή ανταπόκριση στις θέσεις</w:t>
      </w:r>
      <w:r>
        <w:rPr>
          <w:rFonts w:eastAsia="Times New Roman" w:cs="Times New Roman"/>
          <w:szCs w:val="24"/>
        </w:rPr>
        <w:t>,</w:t>
      </w:r>
      <w:r>
        <w:rPr>
          <w:rFonts w:eastAsia="Times New Roman" w:cs="Times New Roman"/>
          <w:szCs w:val="24"/>
        </w:rPr>
        <w:t xml:space="preserve"> τις οποίες έχουμε προδιαγράψει. Είναι ένα πρόγραμμα προϋπολογισμού ύψους 50 εκατομμυρίων ευρώ σε βάθος δεκαοκτώ μηνών, συν έξι μηνών,</w:t>
      </w:r>
      <w:r>
        <w:rPr>
          <w:rFonts w:eastAsia="Times New Roman" w:cs="Times New Roman"/>
          <w:szCs w:val="24"/>
        </w:rPr>
        <w:t xml:space="preserve"> καθώς συνήθως δίνεται μια παράταση, δηλαδή περίπου σε ένα βάθος διετίας.</w:t>
      </w:r>
    </w:p>
    <w:p w14:paraId="7E512CB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Νομίζω ότι πραγματικά</w:t>
      </w:r>
      <w:r>
        <w:rPr>
          <w:rFonts w:eastAsia="Times New Roman" w:cs="Times New Roman"/>
          <w:szCs w:val="24"/>
        </w:rPr>
        <w:t>,</w:t>
      </w:r>
      <w:r>
        <w:rPr>
          <w:rFonts w:eastAsia="Times New Roman" w:cs="Times New Roman"/>
          <w:szCs w:val="24"/>
        </w:rPr>
        <w:t xml:space="preserve"> μας διασφαλίζει συνθήκες πολύ καλής υγειονομικής οργάνωσης και παρουσίας και στους χώρους</w:t>
      </w:r>
      <w:r>
        <w:rPr>
          <w:rFonts w:eastAsia="Times New Roman" w:cs="Times New Roman"/>
          <w:szCs w:val="24"/>
        </w:rPr>
        <w:t>,</w:t>
      </w:r>
      <w:r>
        <w:rPr>
          <w:rFonts w:eastAsia="Times New Roman" w:cs="Times New Roman"/>
          <w:szCs w:val="24"/>
        </w:rPr>
        <w:t xml:space="preserve"> που διαβιούν οι πρόσφυγες αυτή την περίοδο στη χώρα μας. Άρα, δίνει </w:t>
      </w:r>
      <w:r>
        <w:rPr>
          <w:rFonts w:eastAsia="Times New Roman" w:cs="Times New Roman"/>
          <w:szCs w:val="24"/>
        </w:rPr>
        <w:t xml:space="preserve">και ένα αίσθημα υγειονομικής ασφάλειας και </w:t>
      </w:r>
      <w:r>
        <w:rPr>
          <w:rFonts w:eastAsia="Times New Roman" w:cs="Times New Roman"/>
          <w:szCs w:val="24"/>
        </w:rPr>
        <w:lastRenderedPageBreak/>
        <w:t xml:space="preserve">στους ίδιους τους προσφυγικούς πληθυσμούς, αλλά και στους κατοίκους των τοπικών κοινωνιών. </w:t>
      </w:r>
    </w:p>
    <w:p w14:paraId="7E512CB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Νομίζω, λοιπόν, ότι είναι μια παρέμβαση</w:t>
      </w:r>
      <w:r>
        <w:rPr>
          <w:rFonts w:eastAsia="Times New Roman" w:cs="Times New Roman"/>
          <w:szCs w:val="24"/>
        </w:rPr>
        <w:t>,</w:t>
      </w:r>
      <w:r>
        <w:rPr>
          <w:rFonts w:eastAsia="Times New Roman" w:cs="Times New Roman"/>
          <w:szCs w:val="24"/>
        </w:rPr>
        <w:t xml:space="preserve"> που επενδύει και προστατεύει τη δημόσια υγεία. Και σαφώς</w:t>
      </w:r>
      <w:r>
        <w:rPr>
          <w:rFonts w:eastAsia="Times New Roman" w:cs="Times New Roman"/>
          <w:szCs w:val="24"/>
        </w:rPr>
        <w:t>,</w:t>
      </w:r>
      <w:r>
        <w:rPr>
          <w:rFonts w:eastAsia="Times New Roman" w:cs="Times New Roman"/>
          <w:szCs w:val="24"/>
        </w:rPr>
        <w:t xml:space="preserve"> είναι στην πολιτική κα</w:t>
      </w:r>
      <w:r>
        <w:rPr>
          <w:rFonts w:eastAsia="Times New Roman" w:cs="Times New Roman"/>
          <w:szCs w:val="24"/>
        </w:rPr>
        <w:t xml:space="preserve">τεύθυνση μιας υγείας, η οποία είναι ανοιχτή και </w:t>
      </w:r>
      <w:proofErr w:type="spellStart"/>
      <w:r>
        <w:rPr>
          <w:rFonts w:eastAsia="Times New Roman" w:cs="Times New Roman"/>
          <w:szCs w:val="24"/>
        </w:rPr>
        <w:t>προσβάσιμη</w:t>
      </w:r>
      <w:proofErr w:type="spellEnd"/>
      <w:r>
        <w:rPr>
          <w:rFonts w:eastAsia="Times New Roman" w:cs="Times New Roman"/>
          <w:szCs w:val="24"/>
        </w:rPr>
        <w:t xml:space="preserve"> σε όλους στα πλαίσια της πολιτικής της καθολικής κάλυψης. Και νομίζω ότι πραγματικά</w:t>
      </w:r>
      <w:r>
        <w:rPr>
          <w:rFonts w:eastAsia="Times New Roman" w:cs="Times New Roman"/>
          <w:szCs w:val="24"/>
        </w:rPr>
        <w:t>,</w:t>
      </w:r>
      <w:r>
        <w:rPr>
          <w:rFonts w:eastAsia="Times New Roman" w:cs="Times New Roman"/>
          <w:szCs w:val="24"/>
        </w:rPr>
        <w:t xml:space="preserve"> είναι αυτό που χρειάζεται σήμερα για την αξιοπρεπή φροντίδα των ανθρώπων</w:t>
      </w:r>
      <w:r>
        <w:rPr>
          <w:rFonts w:eastAsia="Times New Roman" w:cs="Times New Roman"/>
          <w:szCs w:val="24"/>
        </w:rPr>
        <w:t>,</w:t>
      </w:r>
      <w:r>
        <w:rPr>
          <w:rFonts w:eastAsia="Times New Roman" w:cs="Times New Roman"/>
          <w:szCs w:val="24"/>
        </w:rPr>
        <w:t xml:space="preserve"> που ζουν στη χώρα μας ανεξάρτητα από τ</w:t>
      </w:r>
      <w:r>
        <w:rPr>
          <w:rFonts w:eastAsia="Times New Roman" w:cs="Times New Roman"/>
          <w:szCs w:val="24"/>
        </w:rPr>
        <w:t xml:space="preserve">ην εργασία τους, την ασφάλιση, το εισόδημά τους, την καταγωγή τους, την εθνικότητά τους ή την κατοχή, εν πάση </w:t>
      </w:r>
      <w:proofErr w:type="spellStart"/>
      <w:r>
        <w:rPr>
          <w:rFonts w:eastAsia="Times New Roman" w:cs="Times New Roman"/>
          <w:szCs w:val="24"/>
        </w:rPr>
        <w:t>περιπτώσει</w:t>
      </w:r>
      <w:proofErr w:type="spellEnd"/>
      <w:r>
        <w:rPr>
          <w:rFonts w:eastAsia="Times New Roman" w:cs="Times New Roman"/>
          <w:szCs w:val="24"/>
        </w:rPr>
        <w:t xml:space="preserve">, νομιμοποιητικών εγγράφων. </w:t>
      </w:r>
    </w:p>
    <w:p w14:paraId="7E512CBC"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Πρόεδρε, θα ήθελα να ζητήσω ορισμένες διευκρινίσεις επί της τροπολογίας. </w:t>
      </w:r>
    </w:p>
    <w:p w14:paraId="7E512CBD" w14:textId="77777777" w:rsidR="00CD7DD0" w:rsidRDefault="001D7A26">
      <w:pPr>
        <w:spacing w:line="600" w:lineRule="auto"/>
        <w:ind w:firstLine="720"/>
        <w:jc w:val="both"/>
        <w:rPr>
          <w:rFonts w:eastAsia="Times New Roman" w:cs="Times New Roman"/>
          <w:szCs w:val="24"/>
        </w:rPr>
      </w:pPr>
      <w:r w:rsidRPr="008456B4">
        <w:rPr>
          <w:rFonts w:eastAsia="Times New Roman"/>
          <w:b/>
          <w:bCs/>
        </w:rPr>
        <w:t>ΠΡΟΕΔΡΕΥ</w:t>
      </w:r>
      <w:r w:rsidRPr="008456B4">
        <w:rPr>
          <w:rFonts w:eastAsia="Times New Roman"/>
          <w:b/>
          <w:bCs/>
        </w:rPr>
        <w:t xml:space="preserve">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έχει ζητήσει τον λόγο ο κ. Θεοχαρόπουλος. Θα σας δώσω μετά τον λόγο. </w:t>
      </w:r>
    </w:p>
    <w:p w14:paraId="7E512CBE"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Ναι, όμως, η τροπολογία, κύριε Πρόεδρε, τώρα παρουσιάστηκε. Θα ζητήσουμε μετά τις διευκρινίσεις; </w:t>
      </w:r>
    </w:p>
    <w:p w14:paraId="7E512CBF" w14:textId="77777777" w:rsidR="00CD7DD0" w:rsidRDefault="001D7A26">
      <w:pPr>
        <w:spacing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w:t>
      </w:r>
      <w:r w:rsidRPr="008456B4">
        <w:rPr>
          <w:rFonts w:eastAsia="Times New Roman"/>
          <w:b/>
          <w:bCs/>
        </w:rPr>
        <w:t>αστινός</w:t>
      </w:r>
      <w:proofErr w:type="spellEnd"/>
      <w:r w:rsidRPr="008456B4">
        <w:rPr>
          <w:rFonts w:eastAsia="Times New Roman"/>
          <w:b/>
          <w:bCs/>
        </w:rPr>
        <w:t>):</w:t>
      </w:r>
      <w:r>
        <w:rPr>
          <w:rFonts w:eastAsia="Times New Roman" w:cs="Times New Roman"/>
          <w:szCs w:val="24"/>
        </w:rPr>
        <w:t xml:space="preserve"> Κύριε Θεοχαρόπουλε, αν και πάλι αφήσετε τη σειρά σας, εγώ δεν έχω αντίρρηση. </w:t>
      </w:r>
    </w:p>
    <w:p w14:paraId="7E512CC0"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Ένα λεπτό θα χρειαστώ. </w:t>
      </w:r>
    </w:p>
    <w:p w14:paraId="7E512CC1"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lastRenderedPageBreak/>
        <w:t>ΑΘΑΝΑΣΙΟΣ ΘΕΟΧΑΡΟΠΟΥΛΟΣ:</w:t>
      </w:r>
      <w:r>
        <w:rPr>
          <w:rFonts w:eastAsia="Times New Roman" w:cs="Times New Roman"/>
          <w:szCs w:val="24"/>
        </w:rPr>
        <w:t xml:space="preserve"> Εντάξει, κύριε Πρόεδρε, υπέρ του διαλόγου. </w:t>
      </w:r>
    </w:p>
    <w:p w14:paraId="7E512CC2" w14:textId="77777777" w:rsidR="00CD7DD0" w:rsidRDefault="001D7A26">
      <w:pPr>
        <w:spacing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Κύριε </w:t>
      </w:r>
      <w:proofErr w:type="spellStart"/>
      <w:r>
        <w:rPr>
          <w:rFonts w:eastAsia="Times New Roman" w:cs="Times New Roman"/>
          <w:szCs w:val="24"/>
        </w:rPr>
        <w:t>Μπουκώρο</w:t>
      </w:r>
      <w:proofErr w:type="spellEnd"/>
      <w:r>
        <w:rPr>
          <w:rFonts w:eastAsia="Times New Roman" w:cs="Times New Roman"/>
          <w:szCs w:val="24"/>
        </w:rPr>
        <w:t>, έχετ</w:t>
      </w:r>
      <w:r>
        <w:rPr>
          <w:rFonts w:eastAsia="Times New Roman" w:cs="Times New Roman"/>
          <w:szCs w:val="24"/>
        </w:rPr>
        <w:t>ε τον λόγο για ένα λεπτό.</w:t>
      </w:r>
    </w:p>
    <w:p w14:paraId="7E512CC3"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Ευχαριστώ, κύριε Πρόεδρε.</w:t>
      </w:r>
    </w:p>
    <w:p w14:paraId="7E512CC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Κύριε Υπουργέ, εξαγγείλατε ότι διπλασιάζετε τους μισθούς του ιατρικού προσωπικού που θα υπηρετήσουν στα Κέντρα Προσφύγων. Και είπατε ότι θα βελτιώσετε τους υγειονομικούς όρους. Γνωρίζετ</w:t>
      </w:r>
      <w:r>
        <w:rPr>
          <w:rFonts w:eastAsia="Times New Roman" w:cs="Times New Roman"/>
          <w:szCs w:val="24"/>
        </w:rPr>
        <w:t>ε, όμως, καλύτερα από όλους μας ότι η βελτίωση των όρων ζωής των ανθρώπων</w:t>
      </w:r>
      <w:r>
        <w:rPr>
          <w:rFonts w:eastAsia="Times New Roman" w:cs="Times New Roman"/>
          <w:szCs w:val="24"/>
        </w:rPr>
        <w:t>,</w:t>
      </w:r>
      <w:r>
        <w:rPr>
          <w:rFonts w:eastAsia="Times New Roman" w:cs="Times New Roman"/>
          <w:szCs w:val="24"/>
        </w:rPr>
        <w:t xml:space="preserve"> που διαμένουν εκεί είναι ζήτημα</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υποδομών. Και οι υποδομές σε ορισμένα από αυτά τα Κέντρα είναι ανύπαρκτες. Πέραν τού</w:t>
      </w:r>
      <w:r>
        <w:rPr>
          <w:rFonts w:eastAsia="Times New Roman" w:cs="Times New Roman"/>
          <w:szCs w:val="24"/>
        </w:rPr>
        <w:t>του</w:t>
      </w:r>
      <w:r>
        <w:rPr>
          <w:rFonts w:eastAsia="Times New Roman" w:cs="Times New Roman"/>
          <w:szCs w:val="24"/>
        </w:rPr>
        <w:t xml:space="preserve">, ο υπερπληθυσμός των προσφύγων είναι </w:t>
      </w:r>
      <w:r>
        <w:rPr>
          <w:rFonts w:eastAsia="Times New Roman" w:cs="Times New Roman"/>
          <w:szCs w:val="24"/>
        </w:rPr>
        <w:t>η κύρια αιτία,</w:t>
      </w:r>
      <w:r>
        <w:rPr>
          <w:rFonts w:eastAsia="Times New Roman" w:cs="Times New Roman"/>
          <w:szCs w:val="24"/>
        </w:rPr>
        <w:t>,</w:t>
      </w:r>
      <w:r>
        <w:rPr>
          <w:rFonts w:eastAsia="Times New Roman" w:cs="Times New Roman"/>
          <w:szCs w:val="24"/>
        </w:rPr>
        <w:t xml:space="preserve"> η οποία </w:t>
      </w:r>
      <w:r>
        <w:rPr>
          <w:rFonts w:eastAsia="Times New Roman" w:cs="Times New Roman"/>
          <w:szCs w:val="24"/>
        </w:rPr>
        <w:t xml:space="preserve"> έχει δημιουργήσει εικόνες τύπου </w:t>
      </w:r>
      <w:proofErr w:type="spellStart"/>
      <w:r>
        <w:rPr>
          <w:rFonts w:eastAsia="Times New Roman" w:cs="Times New Roman"/>
          <w:szCs w:val="24"/>
        </w:rPr>
        <w:t>Μόριας</w:t>
      </w:r>
      <w:proofErr w:type="spellEnd"/>
      <w:r>
        <w:rPr>
          <w:rFonts w:eastAsia="Times New Roman" w:cs="Times New Roman"/>
          <w:szCs w:val="24"/>
        </w:rPr>
        <w:t xml:space="preserve"> και Σάμου, εικόνες ντροπής</w:t>
      </w:r>
      <w:r>
        <w:rPr>
          <w:rFonts w:eastAsia="Times New Roman" w:cs="Times New Roman"/>
          <w:szCs w:val="24"/>
        </w:rPr>
        <w:t xml:space="preserve">, δηλαδή, </w:t>
      </w:r>
      <w:r>
        <w:rPr>
          <w:rFonts w:eastAsia="Times New Roman" w:cs="Times New Roman"/>
          <w:szCs w:val="24"/>
        </w:rPr>
        <w:t>όχι για την Ελλάδα</w:t>
      </w:r>
      <w:r>
        <w:rPr>
          <w:rFonts w:eastAsia="Times New Roman" w:cs="Times New Roman"/>
          <w:szCs w:val="24"/>
        </w:rPr>
        <w:t xml:space="preserve"> μόνο</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για την Ευρώπη ολόκληρη. Εσείς πιστεύετε ότι ο διπλασιασμός του μισθού των υγειονομικών θα λύσει το πρόβλημα; </w:t>
      </w:r>
    </w:p>
    <w:p w14:paraId="7E512CC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Θα ήθελα, επίσης, να μας δώσετ</w:t>
      </w:r>
      <w:r>
        <w:rPr>
          <w:rFonts w:eastAsia="Times New Roman" w:cs="Times New Roman"/>
          <w:szCs w:val="24"/>
        </w:rPr>
        <w:t xml:space="preserve">ε ορισμένες διευκρινίσεις για </w:t>
      </w:r>
      <w:r>
        <w:rPr>
          <w:rFonts w:eastAsia="Times New Roman" w:cs="Times New Roman"/>
          <w:szCs w:val="24"/>
        </w:rPr>
        <w:t xml:space="preserve">τις </w:t>
      </w:r>
      <w:r>
        <w:rPr>
          <w:rFonts w:eastAsia="Times New Roman" w:cs="Times New Roman"/>
          <w:szCs w:val="24"/>
        </w:rPr>
        <w:t xml:space="preserve"> πρ</w:t>
      </w:r>
      <w:r>
        <w:rPr>
          <w:rFonts w:eastAsia="Times New Roman" w:cs="Times New Roman"/>
          <w:szCs w:val="24"/>
        </w:rPr>
        <w:t>ο</w:t>
      </w:r>
      <w:r>
        <w:rPr>
          <w:rFonts w:eastAsia="Times New Roman" w:cs="Times New Roman"/>
          <w:szCs w:val="24"/>
        </w:rPr>
        <w:t>σλ</w:t>
      </w:r>
      <w:r>
        <w:rPr>
          <w:rFonts w:eastAsia="Times New Roman" w:cs="Times New Roman"/>
          <w:szCs w:val="24"/>
        </w:rPr>
        <w:t>ή</w:t>
      </w:r>
      <w:r>
        <w:rPr>
          <w:rFonts w:eastAsia="Times New Roman" w:cs="Times New Roman"/>
          <w:szCs w:val="24"/>
        </w:rPr>
        <w:t>ψ</w:t>
      </w:r>
      <w:r>
        <w:rPr>
          <w:rFonts w:eastAsia="Times New Roman" w:cs="Times New Roman"/>
          <w:szCs w:val="24"/>
        </w:rPr>
        <w:t xml:space="preserve">εις </w:t>
      </w:r>
      <w:r>
        <w:rPr>
          <w:rFonts w:eastAsia="Times New Roman" w:cs="Times New Roman"/>
          <w:szCs w:val="24"/>
        </w:rPr>
        <w:t xml:space="preserve"> στις δομές υγείας στα νοσοκομεία</w:t>
      </w:r>
      <w:r>
        <w:rPr>
          <w:rFonts w:eastAsia="Times New Roman" w:cs="Times New Roman"/>
          <w:szCs w:val="24"/>
        </w:rPr>
        <w:t>,</w:t>
      </w:r>
      <w:r>
        <w:rPr>
          <w:rFonts w:eastAsia="Times New Roman" w:cs="Times New Roman"/>
          <w:szCs w:val="24"/>
        </w:rPr>
        <w:t xml:space="preserve"> που θα θεωρηθ</w:t>
      </w:r>
      <w:r>
        <w:rPr>
          <w:rFonts w:eastAsia="Times New Roman" w:cs="Times New Roman"/>
          <w:szCs w:val="24"/>
        </w:rPr>
        <w:t>ούν</w:t>
      </w:r>
      <w:r>
        <w:rPr>
          <w:rFonts w:eastAsia="Times New Roman" w:cs="Times New Roman"/>
          <w:szCs w:val="24"/>
        </w:rPr>
        <w:t xml:space="preserve"> υπηρεσία υπαίθρου. Αν συνυπολογιστεί και το γεγονός ότι πολλοί οπλίτες υπηρετούν σε απομακρυσμένα νησιά, προκειμένου να καλύψουν τις πράγματι μεγάλες ανάγκες,</w:t>
      </w:r>
      <w:r>
        <w:rPr>
          <w:rFonts w:eastAsia="Times New Roman" w:cs="Times New Roman"/>
          <w:szCs w:val="24"/>
        </w:rPr>
        <w:t xml:space="preserve"> μήπως αλλάζει σε </w:t>
      </w:r>
      <w:r>
        <w:rPr>
          <w:rFonts w:eastAsia="Times New Roman" w:cs="Times New Roman"/>
          <w:szCs w:val="24"/>
        </w:rPr>
        <w:lastRenderedPageBreak/>
        <w:t xml:space="preserve">μεγάλο βαθμό το καθεστώς της υπηρεσίας υπαίθρου των γιατρών; Μήπως έχουμε οριστική μεταβολή με τον διαγωνισμό, με την απόφαση για τους οπλίτες και όλα αυτά; Κι αυτό, εν πάση </w:t>
      </w:r>
      <w:proofErr w:type="spellStart"/>
      <w:r>
        <w:rPr>
          <w:rFonts w:eastAsia="Times New Roman" w:cs="Times New Roman"/>
          <w:szCs w:val="24"/>
        </w:rPr>
        <w:t>περιπτώσει</w:t>
      </w:r>
      <w:proofErr w:type="spellEnd"/>
      <w:r>
        <w:rPr>
          <w:rFonts w:eastAsia="Times New Roman" w:cs="Times New Roman"/>
          <w:szCs w:val="24"/>
        </w:rPr>
        <w:t>, υπακούει στους κανόνες ίσης αντιμετώπισης των συναδέ</w:t>
      </w:r>
      <w:r>
        <w:rPr>
          <w:rFonts w:eastAsia="Times New Roman" w:cs="Times New Roman"/>
          <w:szCs w:val="24"/>
        </w:rPr>
        <w:t>λφων σας γιατρών, ιδιαίτερα στο ξεκίνημα της καριέρας τους;</w:t>
      </w:r>
    </w:p>
    <w:p w14:paraId="7E512CC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E512CC7" w14:textId="77777777" w:rsidR="00CD7DD0" w:rsidRDefault="001D7A26">
      <w:pPr>
        <w:spacing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Κύριε Υπουργέ, θέλετε να απαντήσετε;</w:t>
      </w:r>
    </w:p>
    <w:p w14:paraId="7E512CC8" w14:textId="77777777" w:rsidR="00CD7DD0" w:rsidRDefault="001D7A26">
      <w:pPr>
        <w:spacing w:line="600" w:lineRule="auto"/>
        <w:ind w:firstLine="720"/>
        <w:jc w:val="both"/>
        <w:rPr>
          <w:rFonts w:eastAsia="Times New Roman" w:cs="Times New Roman"/>
          <w:szCs w:val="24"/>
        </w:rPr>
      </w:pPr>
      <w:r w:rsidRPr="00865D91">
        <w:rPr>
          <w:rFonts w:eastAsia="Times New Roman" w:cs="Times New Roman"/>
          <w:b/>
          <w:szCs w:val="24"/>
        </w:rPr>
        <w:t>ΑΝΔΡΕΑΣ ΞΑΝΘΟΣ (Υπουργός Υγείας):</w:t>
      </w:r>
      <w:r>
        <w:rPr>
          <w:rFonts w:eastAsia="Times New Roman" w:cs="Times New Roman"/>
          <w:szCs w:val="24"/>
        </w:rPr>
        <w:t xml:space="preserve"> Ναι, κύριε Πρόεδρε. Δύο λεπτά νομίζω ότι φτάνουν.</w:t>
      </w:r>
    </w:p>
    <w:p w14:paraId="7E512CC9"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w:t>
      </w:r>
      <w:r>
        <w:rPr>
          <w:rFonts w:eastAsia="Times New Roman" w:cs="Times New Roman"/>
          <w:b/>
          <w:szCs w:val="24"/>
        </w:rPr>
        <w:t>στινός</w:t>
      </w:r>
      <w:proofErr w:type="spellEnd"/>
      <w:r>
        <w:rPr>
          <w:rFonts w:eastAsia="Times New Roman" w:cs="Times New Roman"/>
          <w:b/>
          <w:szCs w:val="24"/>
        </w:rPr>
        <w:t xml:space="preserve">): </w:t>
      </w:r>
      <w:r>
        <w:rPr>
          <w:rFonts w:eastAsia="Times New Roman" w:cs="Times New Roman"/>
          <w:szCs w:val="24"/>
        </w:rPr>
        <w:t>Έχετε τον λόγο.</w:t>
      </w:r>
    </w:p>
    <w:p w14:paraId="7E512CCA"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Ευχαριστώ, κύριε Πρόεδρε. Πρώτον, προχθές κάναμε μια αναλυτική συζήτηση τεσσάρων ωρών. Επερωτών κόμμα ήταν η Νέα Δημοκρατία. Νομίζω ότι απαντήσαμε απολύτως λεπτομερώς στις αιτιάσεις και συμφωνήσαμε</w:t>
      </w:r>
      <w:r>
        <w:rPr>
          <w:rFonts w:eastAsia="Times New Roman" w:cs="Times New Roman"/>
          <w:szCs w:val="24"/>
        </w:rPr>
        <w:t xml:space="preserve"> ότι το κρίσιμο ζήτημα είναι όντως η βελτίωση των συνθηκών διαβίωσης αυτών των ανθρώπων: των συνθηκών σίτισης, στέγασης, ατομικής υγιεινής, κλπ. Αυτό είναι το έδαφος που δεν επιτρέπει τη διακινδύνευση σε θέματα δημόσιας υγείας και προσωπικής υγείας αυτών τ</w:t>
      </w:r>
      <w:r>
        <w:rPr>
          <w:rFonts w:eastAsia="Times New Roman" w:cs="Times New Roman"/>
          <w:szCs w:val="24"/>
        </w:rPr>
        <w:t xml:space="preserve">ων ανθρώπων. </w:t>
      </w:r>
    </w:p>
    <w:p w14:paraId="7E512CC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 xml:space="preserve">Άρα, προφανώς αυτός είναι ο στόχος: η μείωση της </w:t>
      </w:r>
      <w:proofErr w:type="spellStart"/>
      <w:r>
        <w:rPr>
          <w:rFonts w:eastAsia="Times New Roman" w:cs="Times New Roman"/>
          <w:szCs w:val="24"/>
        </w:rPr>
        <w:t>υπερσυσσώρευσης</w:t>
      </w:r>
      <w:proofErr w:type="spellEnd"/>
      <w:r>
        <w:rPr>
          <w:rFonts w:eastAsia="Times New Roman" w:cs="Times New Roman"/>
          <w:szCs w:val="24"/>
        </w:rPr>
        <w:t xml:space="preserve"> του υπερπληθυσμού σε </w:t>
      </w:r>
      <w:r>
        <w:rPr>
          <w:rFonts w:eastAsia="Times New Roman" w:cs="Times New Roman"/>
          <w:szCs w:val="24"/>
          <w:lang w:val="en-US"/>
        </w:rPr>
        <w:t>camp</w:t>
      </w:r>
      <w:r>
        <w:rPr>
          <w:rFonts w:eastAsia="Times New Roman" w:cs="Times New Roman"/>
          <w:szCs w:val="24"/>
        </w:rPr>
        <w:t xml:space="preserve"> τα οποία προφανώς έχουν πολύ μικρότερη χωρητικότητα, η γρήγορη διεκπεραίωση της διαδικασίας της </w:t>
      </w:r>
      <w:proofErr w:type="spellStart"/>
      <w:r>
        <w:rPr>
          <w:rFonts w:eastAsia="Times New Roman" w:cs="Times New Roman"/>
          <w:szCs w:val="24"/>
        </w:rPr>
        <w:t>ευαλωτότητας</w:t>
      </w:r>
      <w:proofErr w:type="spellEnd"/>
      <w:r>
        <w:rPr>
          <w:rFonts w:eastAsia="Times New Roman" w:cs="Times New Roman"/>
          <w:szCs w:val="24"/>
        </w:rPr>
        <w:t>, η αξιοποίηση, τέλος πάντων, των ευκαιριών</w:t>
      </w:r>
      <w:r>
        <w:rPr>
          <w:rFonts w:eastAsia="Times New Roman" w:cs="Times New Roman"/>
          <w:szCs w:val="24"/>
        </w:rPr>
        <w:t xml:space="preserve"> που δίνει η γνωστή Συμφωνία Ευρωπαϊκής Ένωσης και Τουρκίας, έτσι ώστε αυτοί οι άνθρωποι να μετακινούνται στην ενδοχώρα. </w:t>
      </w:r>
    </w:p>
    <w:p w14:paraId="7E512CCC"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Δεν υλοποιείται, κύριε Υπουργέ, η Συμφωνία ούτε στο ένα τοις χιλίοις. </w:t>
      </w:r>
    </w:p>
    <w:p w14:paraId="7E512CCD" w14:textId="77777777" w:rsidR="00CD7DD0" w:rsidRDefault="001D7A26">
      <w:pPr>
        <w:spacing w:line="600" w:lineRule="auto"/>
        <w:ind w:firstLine="720"/>
        <w:jc w:val="both"/>
        <w:rPr>
          <w:rFonts w:eastAsia="Times New Roman" w:cs="Times New Roman"/>
          <w:szCs w:val="24"/>
        </w:rPr>
      </w:pPr>
      <w:r w:rsidRPr="00865D91">
        <w:rPr>
          <w:rFonts w:eastAsia="Times New Roman" w:cs="Times New Roman"/>
          <w:b/>
          <w:szCs w:val="24"/>
        </w:rPr>
        <w:t>ΑΝΔΡΕΑΣ ΞΑΝΘΟΣ (Υπουργός Υγείας):</w:t>
      </w:r>
      <w:r>
        <w:rPr>
          <w:rFonts w:eastAsia="Times New Roman" w:cs="Times New Roman"/>
          <w:szCs w:val="24"/>
        </w:rPr>
        <w:t xml:space="preserve"> Αφήστε με </w:t>
      </w:r>
      <w:r>
        <w:rPr>
          <w:rFonts w:eastAsia="Times New Roman" w:cs="Times New Roman"/>
          <w:szCs w:val="24"/>
        </w:rPr>
        <w:t xml:space="preserve">να απαντήσω. Μην ξανακάνουμε τώρα την ίδια συζήτηση. </w:t>
      </w:r>
    </w:p>
    <w:p w14:paraId="7E512CC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-και το έχουμε εξηγήσει πάρα πολλές φορές- δεν επιτρέψαμε, ακριβώς επειδή υπήρξαν αυτές οι παρεμβάσεις αυτά τα τρία χρόνια, το προσφυγικό να γίνει πρόβλημα δημόσιας υγείας και διότι </w:t>
      </w:r>
      <w:r>
        <w:rPr>
          <w:rFonts w:eastAsia="Times New Roman" w:cs="Times New Roman"/>
          <w:szCs w:val="24"/>
        </w:rPr>
        <w:t>υπήρχε ένας μηχανισμός, υπήρχε σχέδιο, υπήρχε παρέμβαση πρόληψης, αποτροπής διασποράς λοιμώξεων όποτε εμφανίστηκαν. Παρ’ όλα αυτά</w:t>
      </w:r>
      <w:r w:rsidRPr="00FD079D">
        <w:rPr>
          <w:rFonts w:eastAsia="Times New Roman" w:cs="Times New Roman"/>
          <w:szCs w:val="24"/>
        </w:rPr>
        <w:t>,</w:t>
      </w:r>
      <w:r>
        <w:rPr>
          <w:rFonts w:eastAsia="Times New Roman" w:cs="Times New Roman"/>
          <w:szCs w:val="24"/>
        </w:rPr>
        <w:t xml:space="preserve"> θεωρούμε ότι είναι απαραίτητο να υπάρχουν </w:t>
      </w:r>
      <w:proofErr w:type="spellStart"/>
      <w:r>
        <w:rPr>
          <w:rFonts w:eastAsia="Times New Roman" w:cs="Times New Roman"/>
          <w:szCs w:val="24"/>
        </w:rPr>
        <w:t>στάνταρντς</w:t>
      </w:r>
      <w:proofErr w:type="spellEnd"/>
      <w:r>
        <w:rPr>
          <w:rFonts w:eastAsia="Times New Roman" w:cs="Times New Roman"/>
          <w:szCs w:val="24"/>
        </w:rPr>
        <w:t xml:space="preserve"> ασφαλείας υψηλού επιπέδου και για να έχουμε καλή φροντίδα των συγκεκριμέ</w:t>
      </w:r>
      <w:r>
        <w:rPr>
          <w:rFonts w:eastAsia="Times New Roman" w:cs="Times New Roman"/>
          <w:szCs w:val="24"/>
        </w:rPr>
        <w:t xml:space="preserve">νων ανθρώπων που έχουν μια μεγαλύτερη </w:t>
      </w:r>
      <w:proofErr w:type="spellStart"/>
      <w:r>
        <w:rPr>
          <w:rFonts w:eastAsia="Times New Roman" w:cs="Times New Roman"/>
          <w:szCs w:val="24"/>
        </w:rPr>
        <w:t>ευαλωτότητα</w:t>
      </w:r>
      <w:proofErr w:type="spellEnd"/>
      <w:r>
        <w:rPr>
          <w:rFonts w:eastAsia="Times New Roman" w:cs="Times New Roman"/>
          <w:szCs w:val="24"/>
        </w:rPr>
        <w:t xml:space="preserve"> λόγω της ταλαιπωρίας τους </w:t>
      </w:r>
      <w:proofErr w:type="spellStart"/>
      <w:r>
        <w:rPr>
          <w:rFonts w:eastAsia="Times New Roman" w:cs="Times New Roman"/>
          <w:szCs w:val="24"/>
        </w:rPr>
        <w:t>κλπ</w:t>
      </w:r>
      <w:proofErr w:type="spellEnd"/>
      <w:r>
        <w:rPr>
          <w:rFonts w:eastAsia="Times New Roman" w:cs="Times New Roman"/>
          <w:szCs w:val="24"/>
        </w:rPr>
        <w:t xml:space="preserve"> –το καταλαβαίνουμε όλοι αυτό- και που έχουν και επιπλέον ανά</w:t>
      </w:r>
      <w:r>
        <w:rPr>
          <w:rFonts w:eastAsia="Times New Roman" w:cs="Times New Roman"/>
          <w:szCs w:val="24"/>
        </w:rPr>
        <w:lastRenderedPageBreak/>
        <w:t>γκες. Έχουμε τώρα γυναίκες, οι οποίες γεννούν συνεχώς, έχουμε βρέφη, μικρά παιδιά, έχουμε ηλικιωμένους, έχουμε αναπή</w:t>
      </w:r>
      <w:r>
        <w:rPr>
          <w:rFonts w:eastAsia="Times New Roman" w:cs="Times New Roman"/>
          <w:szCs w:val="24"/>
        </w:rPr>
        <w:t xml:space="preserve">ρους, έχουμε προβλήματα με ψυχική υγεία. Έχουμε, δηλαδή, μια μεγάλη γκάμα αναγκών που πρέπει να καλυφθούν. Και δεν είναι μόνο η επείγουσα πρωτοβάθμια ή πρωτόλεια υγειονομική φροντίδα. </w:t>
      </w:r>
    </w:p>
    <w:p w14:paraId="7E512CC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Επειδή έχουμε, λοιπόν, όλα αυτά, θέλουμε να οργανώσουμε ένα σύστημα το </w:t>
      </w:r>
      <w:r>
        <w:rPr>
          <w:rFonts w:eastAsia="Times New Roman" w:cs="Times New Roman"/>
          <w:szCs w:val="24"/>
        </w:rPr>
        <w:t>οποίο πραγματικά να έχει μια ασφάλεια ότι αυτές οι ανάγκες μπορούν να καλυφθούν από το κράτος. Επικουρικά, όποτε είναι απαραίτητο, υπάρχει και μια συνέργεια με αξιόπιστες μη κυβερνητικές οργανώσεις. Άρα, αναβαθμίζουμε την κρατική εξουσία και την κρατική πα</w:t>
      </w:r>
      <w:r>
        <w:rPr>
          <w:rFonts w:eastAsia="Times New Roman" w:cs="Times New Roman"/>
          <w:szCs w:val="24"/>
        </w:rPr>
        <w:t>ρουσία, αναλαμβάνει η πολιτεία την ευθύνη της διαχείρισης των προβλημάτων υγείας αυτών των ανθρώπων και για να έχουμε προσέγγιση, γιατί είχαμε φτάσει πριν από λίγο καιρό να έχουν μείνει μόνο είκοσι έξι γιατροί σε όλα τα κέντρα υποδοχής-ταυτοποίησης και στα</w:t>
      </w:r>
      <w:r>
        <w:rPr>
          <w:rFonts w:eastAsia="Times New Roman" w:cs="Times New Roman"/>
          <w:szCs w:val="24"/>
        </w:rPr>
        <w:t xml:space="preserve"> </w:t>
      </w:r>
      <w:r>
        <w:rPr>
          <w:rFonts w:eastAsia="Times New Roman" w:cs="Times New Roman"/>
          <w:szCs w:val="24"/>
          <w:lang w:val="en-US"/>
        </w:rPr>
        <w:t>camps</w:t>
      </w:r>
      <w:r w:rsidRPr="00CC042D">
        <w:rPr>
          <w:rFonts w:eastAsia="Times New Roman" w:cs="Times New Roman"/>
          <w:szCs w:val="24"/>
        </w:rPr>
        <w:t xml:space="preserve"> </w:t>
      </w:r>
      <w:r>
        <w:rPr>
          <w:rFonts w:eastAsia="Times New Roman" w:cs="Times New Roman"/>
          <w:szCs w:val="24"/>
        </w:rPr>
        <w:t>σε όλη τη χώρα</w:t>
      </w:r>
      <w:r w:rsidRPr="00836C4A">
        <w:rPr>
          <w:rFonts w:eastAsia="Times New Roman" w:cs="Times New Roman"/>
          <w:szCs w:val="24"/>
        </w:rPr>
        <w:t xml:space="preserve">, </w:t>
      </w:r>
      <w:r>
        <w:rPr>
          <w:rFonts w:eastAsia="Times New Roman" w:cs="Times New Roman"/>
          <w:szCs w:val="24"/>
        </w:rPr>
        <w:t xml:space="preserve">αυτό δημιουργούσε προβλήματα και γι’ αυτό ζητήσαμε τη συνδρομή από τον Στρατό. Έστειλε ο Στρατός δώδεκα στελέχη των Ενόπλων Δυνάμεων, υγειονομικούς, για να βοηθήσουν. Αυτό καθυστέρησε τη διαδικασία διακρίβωσης </w:t>
      </w:r>
      <w:proofErr w:type="spellStart"/>
      <w:r>
        <w:rPr>
          <w:rFonts w:eastAsia="Times New Roman" w:cs="Times New Roman"/>
          <w:szCs w:val="24"/>
        </w:rPr>
        <w:t>ευαλωτότητας</w:t>
      </w:r>
      <w:proofErr w:type="spellEnd"/>
      <w:r>
        <w:rPr>
          <w:rFonts w:eastAsia="Times New Roman" w:cs="Times New Roman"/>
          <w:szCs w:val="24"/>
        </w:rPr>
        <w:t xml:space="preserve">, </w:t>
      </w:r>
      <w:r>
        <w:rPr>
          <w:rFonts w:eastAsia="Times New Roman" w:cs="Times New Roman"/>
          <w:szCs w:val="24"/>
        </w:rPr>
        <w:t>δημιουργούσε δυσκολίες κλπ. Θέλουμε να δώσουμε, λοιπόν, επιπλέον κίνητρα για να αρθεί και η τελευταία…</w:t>
      </w:r>
    </w:p>
    <w:p w14:paraId="7E512CD0" w14:textId="77777777" w:rsidR="00CD7DD0" w:rsidRDefault="001D7A26">
      <w:pPr>
        <w:spacing w:line="600" w:lineRule="auto"/>
        <w:ind w:firstLine="720"/>
        <w:jc w:val="both"/>
        <w:rPr>
          <w:rFonts w:eastAsia="Times New Roman" w:cs="Times New Roman"/>
          <w:szCs w:val="24"/>
        </w:rPr>
      </w:pPr>
      <w:r w:rsidRPr="00836C4A">
        <w:rPr>
          <w:rFonts w:eastAsia="Times New Roman" w:cs="Times New Roman"/>
          <w:b/>
          <w:szCs w:val="24"/>
        </w:rPr>
        <w:t xml:space="preserve">ΧΡΗΣΤΟΣ ΜΠΟΥΚΩΡΟΣ: </w:t>
      </w:r>
      <w:r>
        <w:rPr>
          <w:rFonts w:eastAsia="Times New Roman" w:cs="Times New Roman"/>
          <w:szCs w:val="24"/>
        </w:rPr>
        <w:t>Δώστε και για τα νησιά μας όμως που έχουν μείνει γυμνά από γιατρούς, κύριε Υπουργέ.</w:t>
      </w:r>
    </w:p>
    <w:p w14:paraId="7E512CD1" w14:textId="77777777" w:rsidR="00CD7DD0" w:rsidRDefault="001D7A26">
      <w:pPr>
        <w:spacing w:line="600" w:lineRule="auto"/>
        <w:ind w:firstLine="720"/>
        <w:jc w:val="both"/>
        <w:rPr>
          <w:rFonts w:eastAsia="Times New Roman" w:cs="Times New Roman"/>
          <w:szCs w:val="24"/>
        </w:rPr>
      </w:pPr>
      <w:r w:rsidRPr="005F5E81">
        <w:rPr>
          <w:rFonts w:eastAsia="Times New Roman" w:cs="Times New Roman"/>
          <w:b/>
          <w:szCs w:val="24"/>
        </w:rPr>
        <w:lastRenderedPageBreak/>
        <w:t>ΑΝΔΡΕΑΣ ΞΑΝΘΟΣ (Υπουργός Υγείας):</w:t>
      </w:r>
      <w:r>
        <w:rPr>
          <w:rFonts w:eastAsia="Times New Roman" w:cs="Times New Roman"/>
          <w:szCs w:val="24"/>
        </w:rPr>
        <w:t xml:space="preserve"> Αφήστε τα</w:t>
      </w:r>
      <w:r w:rsidRPr="00863C51">
        <w:rPr>
          <w:rFonts w:eastAsia="Times New Roman" w:cs="Times New Roman"/>
          <w:szCs w:val="24"/>
        </w:rPr>
        <w:t>,</w:t>
      </w:r>
      <w:r>
        <w:rPr>
          <w:rFonts w:eastAsia="Times New Roman" w:cs="Times New Roman"/>
          <w:szCs w:val="24"/>
        </w:rPr>
        <w:t xml:space="preserve"> κύριε</w:t>
      </w:r>
      <w:r>
        <w:rPr>
          <w:rFonts w:eastAsia="Times New Roman" w:cs="Times New Roman"/>
          <w:szCs w:val="24"/>
        </w:rPr>
        <w:t xml:space="preserve"> </w:t>
      </w:r>
      <w:proofErr w:type="spellStart"/>
      <w:r>
        <w:rPr>
          <w:rFonts w:eastAsia="Times New Roman" w:cs="Times New Roman"/>
          <w:szCs w:val="24"/>
        </w:rPr>
        <w:t>Μπουκώρο</w:t>
      </w:r>
      <w:proofErr w:type="spellEnd"/>
      <w:r>
        <w:rPr>
          <w:rFonts w:eastAsia="Times New Roman" w:cs="Times New Roman"/>
          <w:szCs w:val="24"/>
        </w:rPr>
        <w:t xml:space="preserve">, ακούστε τώρα. </w:t>
      </w:r>
    </w:p>
    <w:p w14:paraId="7E512CD2" w14:textId="77777777" w:rsidR="00CD7DD0" w:rsidRDefault="001D7A26">
      <w:pPr>
        <w:spacing w:line="600" w:lineRule="auto"/>
        <w:ind w:firstLine="720"/>
        <w:jc w:val="both"/>
        <w:rPr>
          <w:rFonts w:eastAsia="Times New Roman" w:cs="Times New Roman"/>
          <w:szCs w:val="24"/>
        </w:rPr>
      </w:pPr>
      <w:r w:rsidRPr="00836C4A">
        <w:rPr>
          <w:rFonts w:eastAsia="Times New Roman" w:cs="Times New Roman"/>
          <w:b/>
          <w:szCs w:val="24"/>
        </w:rPr>
        <w:t xml:space="preserve">ΧΡΗΣΤΟΣ ΜΠΟΥΚΩΡΟΣ: </w:t>
      </w:r>
      <w:r>
        <w:rPr>
          <w:rFonts w:eastAsia="Times New Roman" w:cs="Times New Roman"/>
          <w:szCs w:val="24"/>
        </w:rPr>
        <w:t>Δώστε στα νησιά μας την …</w:t>
      </w:r>
    </w:p>
    <w:p w14:paraId="7E512CD3" w14:textId="77777777" w:rsidR="00CD7DD0" w:rsidRDefault="001D7A26">
      <w:pPr>
        <w:spacing w:line="600" w:lineRule="auto"/>
        <w:ind w:firstLine="720"/>
        <w:jc w:val="both"/>
        <w:rPr>
          <w:rFonts w:eastAsia="Times New Roman" w:cs="Times New Roman"/>
          <w:szCs w:val="24"/>
        </w:rPr>
      </w:pPr>
      <w:r w:rsidRPr="00146623">
        <w:rPr>
          <w:rFonts w:eastAsia="Times New Roman" w:cs="Times New Roman"/>
          <w:b/>
          <w:szCs w:val="24"/>
        </w:rPr>
        <w:t xml:space="preserve">ΠΡΟΕΔΡΕΥΩΝ (Δημήτριος </w:t>
      </w:r>
      <w:proofErr w:type="spellStart"/>
      <w:r w:rsidRPr="00146623">
        <w:rPr>
          <w:rFonts w:eastAsia="Times New Roman" w:cs="Times New Roman"/>
          <w:b/>
          <w:szCs w:val="24"/>
        </w:rPr>
        <w:t>Κρεμαστινός</w:t>
      </w:r>
      <w:proofErr w:type="spellEnd"/>
      <w:r w:rsidRPr="00146623">
        <w:rPr>
          <w:rFonts w:eastAsia="Times New Roman" w:cs="Times New Roman"/>
          <w:b/>
          <w:szCs w:val="24"/>
        </w:rPr>
        <w:t>):</w:t>
      </w:r>
      <w:r>
        <w:rPr>
          <w:rFonts w:eastAsia="Times New Roman" w:cs="Times New Roman"/>
          <w:szCs w:val="24"/>
        </w:rPr>
        <w:t xml:space="preserve"> Σας παρακαλώ, μην κάνετε διάλογο.</w:t>
      </w:r>
    </w:p>
    <w:p w14:paraId="7E512CD4" w14:textId="77777777" w:rsidR="00CD7DD0" w:rsidRDefault="001D7A26">
      <w:pPr>
        <w:spacing w:line="600" w:lineRule="auto"/>
        <w:ind w:firstLine="720"/>
        <w:jc w:val="both"/>
        <w:rPr>
          <w:rFonts w:eastAsia="Times New Roman" w:cs="Times New Roman"/>
          <w:szCs w:val="24"/>
        </w:rPr>
      </w:pPr>
      <w:r w:rsidRPr="005F5E81">
        <w:rPr>
          <w:rFonts w:eastAsia="Times New Roman" w:cs="Times New Roman"/>
          <w:b/>
          <w:szCs w:val="24"/>
        </w:rPr>
        <w:t>ΑΝΔΡΕΑΣ ΞΑΝΘΟΣ (Υπουργός Υγείας):</w:t>
      </w:r>
      <w:r>
        <w:rPr>
          <w:rFonts w:eastAsia="Times New Roman" w:cs="Times New Roman"/>
          <w:szCs w:val="24"/>
        </w:rPr>
        <w:t xml:space="preserve"> Εξήγησα ότι θα βάλουμε εξακόσιους. Και εάν το πρόγραμμα υλοποιηθεί στο σύνολό του</w:t>
      </w:r>
      <w:r>
        <w:rPr>
          <w:rFonts w:eastAsia="Times New Roman" w:cs="Times New Roman"/>
          <w:szCs w:val="24"/>
        </w:rPr>
        <w:t xml:space="preserve">, θα πάνε εξακόσιοι άνθρωποι στα κέντρα υποδοχής-ταυτοποίησης, γιατροί και υπόλοιπο προσωπικό, και οκτακόσιοι άνθρωποι στα νησιά, στα κέντρα υγείας και στα νοσοκομεία τους. Αυτό το έχουμε κάνει από το 2015 και έτσι κρατήσαμε το σύστημα υγείας όρθιο σε μια </w:t>
      </w:r>
      <w:r>
        <w:rPr>
          <w:rFonts w:eastAsia="Times New Roman" w:cs="Times New Roman"/>
          <w:szCs w:val="24"/>
        </w:rPr>
        <w:t xml:space="preserve">πολύ δύσκολη περίοδο, όταν πέρασαν πάνω από ένα εκατομμύριο άνθρωποι χωρίς να ανοίξει μύτη από άποψη υγειονομικής σκοπιάς. Αυτό είναι η ουσία της παρέμβασης αυτής. Το ενισχύουμε τώρα με επιπλέον κίνητρα για να είμαστε σίγουροι ότι θα μπορέσουμε πραγματικά </w:t>
      </w:r>
      <w:r>
        <w:rPr>
          <w:rFonts w:eastAsia="Times New Roman" w:cs="Times New Roman"/>
          <w:szCs w:val="24"/>
        </w:rPr>
        <w:t>να προσελκύσουμε νέους, κατά τεκμήριο, γιατρούς, που σήμερα, αντί να πηγαίνουν στο εξωτερικό και να μεταναστεύουν, να έχουν την δυνατότητα αξιοπρεπούς άσκησης του επαγγέλματος μέσα στη χώρα και μάλιστα καλύπτοντας μια τόσο ζωτική και ευαίσθητη κοινωνική αν</w:t>
      </w:r>
      <w:r>
        <w:rPr>
          <w:rFonts w:eastAsia="Times New Roman" w:cs="Times New Roman"/>
          <w:szCs w:val="24"/>
        </w:rPr>
        <w:t>άγκη.</w:t>
      </w:r>
    </w:p>
    <w:p w14:paraId="7E512CD5" w14:textId="77777777" w:rsidR="00CD7DD0" w:rsidRDefault="001D7A26">
      <w:pPr>
        <w:spacing w:line="600" w:lineRule="auto"/>
        <w:ind w:firstLine="720"/>
        <w:jc w:val="both"/>
        <w:rPr>
          <w:rFonts w:eastAsia="Times New Roman" w:cs="Times New Roman"/>
          <w:szCs w:val="24"/>
        </w:rPr>
      </w:pPr>
      <w:r w:rsidRPr="00146623">
        <w:rPr>
          <w:rFonts w:eastAsia="Times New Roman" w:cs="Times New Roman"/>
          <w:b/>
          <w:szCs w:val="24"/>
        </w:rPr>
        <w:lastRenderedPageBreak/>
        <w:t xml:space="preserve">ΠΡΟΕΔΡΕΥΩΝ (Δημήτριος </w:t>
      </w:r>
      <w:proofErr w:type="spellStart"/>
      <w:r w:rsidRPr="00146623">
        <w:rPr>
          <w:rFonts w:eastAsia="Times New Roman" w:cs="Times New Roman"/>
          <w:b/>
          <w:szCs w:val="24"/>
        </w:rPr>
        <w:t>Κρεμαστινός</w:t>
      </w:r>
      <w:proofErr w:type="spellEnd"/>
      <w:r w:rsidRPr="00146623">
        <w:rPr>
          <w:rFonts w:eastAsia="Times New Roman" w:cs="Times New Roman"/>
          <w:b/>
          <w:szCs w:val="24"/>
        </w:rPr>
        <w:t>):</w:t>
      </w:r>
      <w:r>
        <w:rPr>
          <w:rFonts w:eastAsia="Times New Roman" w:cs="Times New Roman"/>
          <w:szCs w:val="24"/>
        </w:rPr>
        <w:t xml:space="preserve"> Κύριε Θεοχαρόπουλε, ελπίζω να μην παραχωρήσετε ξανά τη θέση σας και να μιλήσετε.</w:t>
      </w:r>
    </w:p>
    <w:p w14:paraId="7E512CD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Τον λόγο έχει ο κ. Θεοχαρόπουλος.</w:t>
      </w:r>
    </w:p>
    <w:p w14:paraId="7E512CD7" w14:textId="77777777" w:rsidR="00CD7DD0" w:rsidRDefault="001D7A26">
      <w:pPr>
        <w:spacing w:line="600" w:lineRule="auto"/>
        <w:ind w:firstLine="720"/>
        <w:jc w:val="both"/>
        <w:rPr>
          <w:rFonts w:eastAsia="Times New Roman" w:cs="Times New Roman"/>
          <w:szCs w:val="24"/>
        </w:rPr>
      </w:pPr>
      <w:r w:rsidRPr="00836C4A">
        <w:rPr>
          <w:rFonts w:eastAsia="Times New Roman" w:cs="Times New Roman"/>
          <w:b/>
          <w:szCs w:val="24"/>
        </w:rPr>
        <w:t>ΑΘΑΝΑΣΙΟΣ ΘΕΟΧΑΡΟΠΟΥΛΟΣ:</w:t>
      </w:r>
      <w:r>
        <w:rPr>
          <w:rFonts w:eastAsia="Times New Roman" w:cs="Times New Roman"/>
          <w:szCs w:val="24"/>
        </w:rPr>
        <w:t xml:space="preserve"> Σας ευχαριστώ πολύ, κύριε Πρόεδρε.</w:t>
      </w:r>
    </w:p>
    <w:p w14:paraId="7E512CD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Επ’ ευκαιρία της παρουσίασης της τροπολ</w:t>
      </w:r>
      <w:r>
        <w:rPr>
          <w:rFonts w:eastAsia="Times New Roman" w:cs="Times New Roman"/>
          <w:szCs w:val="24"/>
        </w:rPr>
        <w:t>ογίας, θα ξεκινήσω από αυτή την τροπολογία, κύριε Ξανθέ</w:t>
      </w:r>
      <w:r w:rsidRPr="00863C51">
        <w:rPr>
          <w:rFonts w:eastAsia="Times New Roman" w:cs="Times New Roman"/>
          <w:szCs w:val="24"/>
        </w:rPr>
        <w:t>,</w:t>
      </w:r>
      <w:r>
        <w:rPr>
          <w:rFonts w:eastAsia="Times New Roman" w:cs="Times New Roman"/>
          <w:szCs w:val="24"/>
        </w:rPr>
        <w:t xml:space="preserve"> και θα πάω μετά στο κύριο μέρος του νομοσχεδίου. Είναι σωστή η τροπολογία. Εγώ θα σας έκανα την κριτική μόνο για ποιον λόγο έχουν καθυστερήσει. Δεν θα σας έλεγα αυτό, το οποίο ακούστηκε ως κριτική. Μ</w:t>
      </w:r>
      <w:r>
        <w:rPr>
          <w:rFonts w:eastAsia="Times New Roman" w:cs="Times New Roman"/>
          <w:szCs w:val="24"/>
        </w:rPr>
        <w:t xml:space="preserve">πορώ να σας κάνω κριτική στην Κυβέρνηση για πάρα πολλά, για το προσφυγικό, για τις καθυστερήσεις, για την κατάσταση που πρόκειται για ανθρωπιστική κρίση, η κριτική είναι για την Ευρώπη, είναι για την χώρα μας, είναι πολύ μεγάλο το ζήτημα. </w:t>
      </w:r>
    </w:p>
    <w:p w14:paraId="7E512CD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Ήμουν στη Χίο τι</w:t>
      </w:r>
      <w:r>
        <w:rPr>
          <w:rFonts w:eastAsia="Times New Roman" w:cs="Times New Roman"/>
          <w:szCs w:val="24"/>
        </w:rPr>
        <w:t xml:space="preserve">ς προηγούμενες ημέρες στο </w:t>
      </w:r>
      <w:r>
        <w:rPr>
          <w:rFonts w:eastAsia="Times New Roman" w:cs="Times New Roman"/>
          <w:szCs w:val="24"/>
          <w:lang w:val="en-US"/>
        </w:rPr>
        <w:t>hot</w:t>
      </w:r>
      <w:r w:rsidRPr="00CC042D">
        <w:rPr>
          <w:rFonts w:eastAsia="Times New Roman" w:cs="Times New Roman"/>
          <w:szCs w:val="24"/>
        </w:rPr>
        <w:t xml:space="preserve"> </w:t>
      </w:r>
      <w:r>
        <w:rPr>
          <w:rFonts w:eastAsia="Times New Roman" w:cs="Times New Roman"/>
          <w:szCs w:val="24"/>
          <w:lang w:val="en-US"/>
        </w:rPr>
        <w:t>spot</w:t>
      </w:r>
      <w:r w:rsidRPr="00CC042D">
        <w:rPr>
          <w:rFonts w:eastAsia="Times New Roman" w:cs="Times New Roman"/>
          <w:szCs w:val="24"/>
        </w:rPr>
        <w:t xml:space="preserve"> </w:t>
      </w:r>
      <w:r>
        <w:rPr>
          <w:rFonts w:eastAsia="Times New Roman" w:cs="Times New Roman"/>
          <w:szCs w:val="24"/>
        </w:rPr>
        <w:t xml:space="preserve">και οι άνθρωποι μου εκεί εξηγούσαν πού καθυστερεί η διαδικασία αυτή τη στιγμή. Εκεί στη Χίο δεν καθυστερούσε η διαδικασία ασύλου, καθυστερούσε η διαδικασία </w:t>
      </w:r>
      <w:proofErr w:type="spellStart"/>
      <w:r>
        <w:rPr>
          <w:rFonts w:eastAsia="Times New Roman" w:cs="Times New Roman"/>
          <w:szCs w:val="24"/>
        </w:rPr>
        <w:t>ευαλωτότητας</w:t>
      </w:r>
      <w:proofErr w:type="spellEnd"/>
      <w:r>
        <w:rPr>
          <w:rFonts w:eastAsia="Times New Roman" w:cs="Times New Roman"/>
          <w:szCs w:val="24"/>
        </w:rPr>
        <w:t>, γιατί υπήρχε πρόβλημα με τους γιατρούς. Το διαπίστω</w:t>
      </w:r>
      <w:r>
        <w:rPr>
          <w:rFonts w:eastAsia="Times New Roman" w:cs="Times New Roman"/>
          <w:szCs w:val="24"/>
        </w:rPr>
        <w:t>σα! Όταν είδα την τροπολογία σήμερα, είπα: «Προχθές το είδαμε, γιατί δεν έχει έρθει τόσον καιρό;». Δηλαδή, είναι αντίθετη η κριτική και πέραν των όποιων κυβερνητικών στοχεύσεων οι προτεινόμενες διατάξεις είναι αναγκαίες. Δεν θα μπορούσαμε, λοιπόν, εμείς στ</w:t>
      </w:r>
      <w:r>
        <w:rPr>
          <w:rFonts w:eastAsia="Times New Roman" w:cs="Times New Roman"/>
          <w:szCs w:val="24"/>
        </w:rPr>
        <w:t xml:space="preserve">η Δημοκρατική </w:t>
      </w:r>
      <w:r>
        <w:rPr>
          <w:rFonts w:eastAsia="Times New Roman" w:cs="Times New Roman"/>
          <w:szCs w:val="24"/>
        </w:rPr>
        <w:lastRenderedPageBreak/>
        <w:t xml:space="preserve">Συμπαράταξη, να είμαστε αντίθετοι σε ρυθμίσεις που αποσκοπούν στη διαχείριση μεταναστευτικής και προσφυγικής κρίσης, αντιμετωπίζοντας θέματα που σχετίζονται με το προσωπικό σε περιοχές που πλήττονται. </w:t>
      </w:r>
    </w:p>
    <w:p w14:paraId="7E512CD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Μειωμένο ενδιαφέρον από γιατρούς; Ναι, π</w:t>
      </w:r>
      <w:r>
        <w:rPr>
          <w:rFonts w:eastAsia="Times New Roman" w:cs="Times New Roman"/>
          <w:szCs w:val="24"/>
        </w:rPr>
        <w:t>ολλές φορές. Μειωμένο ενδιαφέρον από οδοντιάτρους, να εργαστούν σε αυτές; Απουσία κινήτρων; Υπάρχουν όλα αυτά. Και σε αυτά πρέπει να επέμβουμε για να μην υπάρχει καθυστέρηση, διότι οι συνθήκες είναι τραγικές. Όποιοι δεν τις έχουν δει από κοντά, δεν μπορούν</w:t>
      </w:r>
      <w:r>
        <w:rPr>
          <w:rFonts w:eastAsia="Times New Roman" w:cs="Times New Roman"/>
          <w:szCs w:val="24"/>
        </w:rPr>
        <w:t xml:space="preserve"> να τις διανοηθούν. Πρόκειται περί μιας ανθρωπιστικής κρίσης και σε επίπεδο Ευρώπης, η Ευρώπη νομίζει ότι πετάει το πρόβλημα στις χώρες του Νότου και η Ελλάδα νομίζει ότι πετάει το πρόβλημα στα νησιά. Δεν λύνεται το προσφυγικό με αυτόν τον τρόπο, χρειάζοντ</w:t>
      </w:r>
      <w:r>
        <w:rPr>
          <w:rFonts w:eastAsia="Times New Roman" w:cs="Times New Roman"/>
          <w:szCs w:val="24"/>
        </w:rPr>
        <w:t>αι –δεν είναι η ώρα τώρα να το συζητήσουμε αυτό αναλυτικά- συγκεκριμένες δράσεις.</w:t>
      </w:r>
    </w:p>
    <w:p w14:paraId="7E512CD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Περνάω σε μια άλλη τροπολογία, με την ευκαιρία που ξεκίνησα με τις τροπολογίες, για να κλείσω, επειδή αναφερθήκατε μόλις, τώρα, κύριε Υπουργέ. Θα αναφερθώ σε μια τροπολογία τ</w:t>
      </w:r>
      <w:r>
        <w:rPr>
          <w:rFonts w:eastAsia="Times New Roman" w:cs="Times New Roman"/>
          <w:szCs w:val="24"/>
        </w:rPr>
        <w:t>ώρα που μας έχει έρθει του Υπουργείου Οικονομικών. Γίνεται μια ολόκληρη τροπολογία, για να μειώσει τον αριθμό των μελών της Επιτροπής για την Εκτέλεση Προσωρινών ή Μόνιμων Έργων επί Αιγιαλού και Παραλίας, κρίσιμο θέμα δηλαδή, και τον μειώνει τον αριθμό των</w:t>
      </w:r>
      <w:r>
        <w:rPr>
          <w:rFonts w:eastAsia="Times New Roman" w:cs="Times New Roman"/>
          <w:szCs w:val="24"/>
        </w:rPr>
        <w:t xml:space="preserve"> μελών της Επιτροπής, βγάζοντας μόνο τον εκπρόσωπο του Τεχνικού Επιμελητηρίου από την εν λόγω Επιτροπή.</w:t>
      </w:r>
    </w:p>
    <w:p w14:paraId="7E512CD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 xml:space="preserve">Προσπάθησα να καταλάβω, είδα το έγγραφο. Πραγματικά, είναι αδιανόητο αυτό που συμβαίνει. Στην αιτιολογική έκθεση αναφέρεται ότι «η μείωση των μελών της </w:t>
      </w:r>
      <w:r>
        <w:rPr>
          <w:rFonts w:eastAsia="Times New Roman" w:cs="Times New Roman"/>
          <w:szCs w:val="24"/>
        </w:rPr>
        <w:t xml:space="preserve">Επιτροπής καθιστά τη συγκρότησή της απλούστερη και τις συνεδριάσεις της πιο ευέλικτες», η μείωση δηλαδή κατά ένα άτομο, ουσιαστικά να βγάλει τον Εκπρόσωπο του Τεχνικού Επιμελητηρίου, «συμβάλει δε στην επιτάχυνση των αδειών </w:t>
      </w:r>
      <w:proofErr w:type="spellStart"/>
      <w:r>
        <w:rPr>
          <w:rFonts w:eastAsia="Times New Roman" w:cs="Times New Roman"/>
          <w:szCs w:val="24"/>
        </w:rPr>
        <w:t>αδειοδότησης</w:t>
      </w:r>
      <w:proofErr w:type="spellEnd"/>
      <w:r>
        <w:rPr>
          <w:rFonts w:eastAsia="Times New Roman" w:cs="Times New Roman"/>
          <w:szCs w:val="24"/>
        </w:rPr>
        <w:t xml:space="preserve"> των έργων». Δηλαδή τ</w:t>
      </w:r>
      <w:r>
        <w:rPr>
          <w:rFonts w:eastAsia="Times New Roman" w:cs="Times New Roman"/>
          <w:szCs w:val="24"/>
        </w:rPr>
        <w:t xml:space="preserve">ο ένα μέλος του Τεχνικού Επιμελητηρίου, αυτός καθυστερούσε. Και ο Υπουργός, ο κ. </w:t>
      </w:r>
      <w:proofErr w:type="spellStart"/>
      <w:r>
        <w:rPr>
          <w:rFonts w:eastAsia="Times New Roman" w:cs="Times New Roman"/>
          <w:szCs w:val="24"/>
        </w:rPr>
        <w:t>Σπίρτζης</w:t>
      </w:r>
      <w:proofErr w:type="spellEnd"/>
      <w:r>
        <w:rPr>
          <w:rFonts w:eastAsia="Times New Roman" w:cs="Times New Roman"/>
          <w:szCs w:val="24"/>
        </w:rPr>
        <w:t xml:space="preserve">, είναι μηχανικός και ο Πρωθυπουργός της χώρας είναι μηχανικός! Ο Πρόεδρος δε του Τεχνικού Επιμελητηρίου έστειλε επιστολή στον Πρωθυπουργό, όπου αναφέρει ότι «ο λόγος </w:t>
      </w:r>
      <w:r>
        <w:rPr>
          <w:rFonts w:eastAsia="Times New Roman" w:cs="Times New Roman"/>
          <w:szCs w:val="24"/>
        </w:rPr>
        <w:t>εκδίωξης του εκπροσώπου του ΤΕΕ είναι η απλοποίηση της λειτουργίας της εννεαμελούς επιτροπής, από την οποία καταργείται μόνο ο εκπρόσωπός του και παραμένουν όλοι οι υπηρεσιακοί παράγοντες», τονίζοντας χαρακτηριστικά ότι πρόκειται καταφανώς για αστείες δικα</w:t>
      </w:r>
      <w:r>
        <w:rPr>
          <w:rFonts w:eastAsia="Times New Roman" w:cs="Times New Roman"/>
          <w:szCs w:val="24"/>
        </w:rPr>
        <w:t>ιολογίες. Έχει να απαντήσει κάτι η Κυβέρνηση γι’ αυτήν την τροπολογία;</w:t>
      </w:r>
    </w:p>
    <w:p w14:paraId="7E512CD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Βεβαίως, έχουμε και μια ακόμη τροπολογία του Υπουργείου Οικονομικών, όπου επιτέλους βλέπουμε ότι ενδιαφέρεστε για το θέμα του Ελληνικού. Εδώ και τέσσερα χρόνια η επένδυση είναι μπλοκαρι</w:t>
      </w:r>
      <w:r>
        <w:rPr>
          <w:rFonts w:eastAsia="Times New Roman" w:cs="Times New Roman"/>
          <w:szCs w:val="24"/>
        </w:rPr>
        <w:t xml:space="preserve">σμένη και τώρα έρχεται στο τέλος μια τροπολογία που επιταχύνει τα έργα στο Ελληνικό. Μετά από σχεδόν τέσσερα χρόνια </w:t>
      </w:r>
      <w:r>
        <w:rPr>
          <w:rFonts w:eastAsia="Times New Roman" w:cs="Times New Roman"/>
          <w:szCs w:val="24"/>
        </w:rPr>
        <w:lastRenderedPageBreak/>
        <w:t>διακυβέρνησης, με μπλοκαρισμένη την επένδυση, θυμηθήκατε να φέρετε απλοποιήσεις, για να προχωρήσουν οι οικοδομικές εργασίες. Αυτές οι τροπολ</w:t>
      </w:r>
      <w:r>
        <w:rPr>
          <w:rFonts w:eastAsia="Times New Roman" w:cs="Times New Roman"/>
          <w:szCs w:val="24"/>
        </w:rPr>
        <w:t>ογίες δείχνουν τις αντιφάσεις και τα αδιέξοδα της σημερινής κυβερνητικής πολιτικής.</w:t>
      </w:r>
    </w:p>
    <w:p w14:paraId="7E512CD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συζητούμε σήμερα το νομοσχέδιο που αφορά τη δημιουργία του </w:t>
      </w:r>
      <w:proofErr w:type="spellStart"/>
      <w:r>
        <w:rPr>
          <w:rFonts w:eastAsia="Times New Roman" w:cs="Times New Roman"/>
          <w:szCs w:val="24"/>
        </w:rPr>
        <w:t>Θριάσιου</w:t>
      </w:r>
      <w:proofErr w:type="spellEnd"/>
      <w:r>
        <w:rPr>
          <w:rFonts w:eastAsia="Times New Roman" w:cs="Times New Roman"/>
          <w:szCs w:val="24"/>
        </w:rPr>
        <w:t xml:space="preserve"> Εμπορευματικού Κέντρου, μιας επένδυσης στρατηγικής σημασίας που έχει ως στό</w:t>
      </w:r>
      <w:r>
        <w:rPr>
          <w:rFonts w:eastAsia="Times New Roman" w:cs="Times New Roman"/>
          <w:szCs w:val="24"/>
        </w:rPr>
        <w:t>χο να καταστήσει τη χώρα διαμετακομιστικό κέντρο και να αναδείξει τη στρατηγική της θέση σε ευρωπαϊκές διεθνείς μεταφορές. Παρά το γεγονός ότι δεν αμφισβητείται η ωφελιμότητα, χρησιμότητα και χρηστικότητα του έργου, και σε αυτήν την περίπτωση διαπιστώνουμε</w:t>
      </w:r>
      <w:r>
        <w:rPr>
          <w:rFonts w:eastAsia="Times New Roman" w:cs="Times New Roman"/>
          <w:szCs w:val="24"/>
        </w:rPr>
        <w:t xml:space="preserve"> ότι υπάρχουν πολλές γκρίζες ζώνες.  Έρχεται τώρα, τον Οκτώβριο -μπορούσε να έχει έρθει νωρίτερα, δεν μπαίνω σε αυτήν την διαδικασία-, είναι αμφίβολο όμως αν θα ξεκινήσουν οι εργασίες μέχρι το τέλος του έτους, καθώς υπάρχουν ακόμη στάδια που πρέπει να ολοκ</w:t>
      </w:r>
      <w:r>
        <w:rPr>
          <w:rFonts w:eastAsia="Times New Roman" w:cs="Times New Roman"/>
          <w:szCs w:val="24"/>
        </w:rPr>
        <w:t xml:space="preserve">ληρωθούν, όπως έγκριση από την Ευρωπαϊκή Επιτροπή τυχόν ύπαρξης κρατικών ενισχύσεων -θα επανέλθω σε αυτό-, υπογραφή απευθείας σύμβασης μεταξύ του κυρίου του έργου. </w:t>
      </w:r>
    </w:p>
    <w:p w14:paraId="7E512CD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Είπατε ότι εσείς προχωράτε ένα έργο που για δεκαετίες δεν γινόταν. Πρώτα απ’ όλα, εσείς λέγ</w:t>
      </w:r>
      <w:r>
        <w:rPr>
          <w:rFonts w:eastAsia="Times New Roman" w:cs="Times New Roman"/>
          <w:szCs w:val="24"/>
        </w:rPr>
        <w:t xml:space="preserve">ατε ότι ήρθατε για να τα αλλάξετε όλα και να τα κάνετε καλύτερα. Δεν βλέπω να γίνεται αυτό και σε αυτήν την περίπτωση. Και νομίζω ότι έχει αναλυθεί από προηγούμενους ομιλητές για ποιον λόγο δεν γίνεται. Σε αυτό το έργο προφανώς και θα χρειαστούν πρόσθετες </w:t>
      </w:r>
      <w:r>
        <w:rPr>
          <w:rFonts w:eastAsia="Times New Roman" w:cs="Times New Roman"/>
          <w:szCs w:val="24"/>
        </w:rPr>
        <w:t xml:space="preserve">επενδύσεις, οι οποίες, απ’ ό,τι καταλαβαίνουμε, θα </w:t>
      </w:r>
      <w:r>
        <w:rPr>
          <w:rFonts w:eastAsia="Times New Roman" w:cs="Times New Roman"/>
          <w:szCs w:val="24"/>
        </w:rPr>
        <w:lastRenderedPageBreak/>
        <w:t>καλυφθούν με ΣΔΙΤ. Για εμάς δεν υπάρχει τίποτα το κακό στην περίπτωση των ΣΔΙΤ, αλλά δεν μπορεί να μην θυμηθεί κανείς ότι η εμμονή σας στον κρατισμό τα παλαιότερα χρόνια σάς κράτησε δέσμιους και σας κατέστ</w:t>
      </w:r>
      <w:r>
        <w:rPr>
          <w:rFonts w:eastAsia="Times New Roman" w:cs="Times New Roman"/>
          <w:szCs w:val="24"/>
        </w:rPr>
        <w:t>ησε επί χρόνια σφοδρούς πολέμιους απέναντι στις συμπράξεις δημόσιου και ιδιωτικού τομέα, τις περίφημες ΣΔΙΤ. Τις πολεμήσατε με λύσσα ως Αντιπολίτευση και τις μπλοκάρατε επί δυόμισι σχεδόν χρόνια ως Κυβέρνηση. Έχω εδώ αυτά που λέγατε ως Αντιπολίτευση. Δεν χ</w:t>
      </w:r>
      <w:r>
        <w:rPr>
          <w:rFonts w:eastAsia="Times New Roman" w:cs="Times New Roman"/>
          <w:szCs w:val="24"/>
        </w:rPr>
        <w:t>ρειάζεται να πω. Αν χρειαστεί θα σας τα καταθέσω στα Πρακτικά, γιατί πραγματικά είναι φανερή η μετάλλαξη στην αντίθεση αυτών που λέγατε και αυτών που πράττετε σήμερα.</w:t>
      </w:r>
    </w:p>
    <w:p w14:paraId="7E512CE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Εκκινώντας από τέτοιες αντιλήψεις, λοιπόν, έπρεπε να φθάσει ο Σεπτέμβριος του 2017 για να</w:t>
      </w:r>
      <w:r>
        <w:rPr>
          <w:rFonts w:eastAsia="Times New Roman" w:cs="Times New Roman"/>
          <w:szCs w:val="24"/>
        </w:rPr>
        <w:t xml:space="preserve"> εγκριθούν από την Κυβέρνησή σας τότε οι πρώτες ΣΔΙΤ για την κατασκευή σχολικών μονάδων στα Χανιά, προώθηση-παραχώρηση ιαματικών λουτρών στη Νίσυρο. </w:t>
      </w:r>
    </w:p>
    <w:p w14:paraId="7E512CE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Έρχομαι στο συγκεκριμένο νομοσχέδιο. Οι γκρίζες ζώνες του έχουν ήδη αναλυθεί από πολλούς συναδέλφους. Θα ή</w:t>
      </w:r>
      <w:r>
        <w:rPr>
          <w:rFonts w:eastAsia="Times New Roman" w:cs="Times New Roman"/>
          <w:szCs w:val="24"/>
        </w:rPr>
        <w:t>θελα για την οικονομία της συζήτησης να σταθώ σε κάποια ιδιαίτερα σημεία. Είναι γνωστό ότι η Δυτική Αττική και η Δυτική Αθήνα είναι υποβαθμισμένες περιοχές, με μεγάλη ανεργία. Ακόμη και όταν γίνονται επενδύσεις στην περιοχή, δεν διασφαλίζεται η εργασία της</w:t>
      </w:r>
      <w:r>
        <w:rPr>
          <w:rFonts w:eastAsia="Times New Roman" w:cs="Times New Roman"/>
          <w:szCs w:val="24"/>
        </w:rPr>
        <w:t xml:space="preserve"> τοπικής κοινωνίας. Κύριε Υπουργέ, είπατε προφανώς και πρέπει να παρακαλέσω τη </w:t>
      </w:r>
      <w:r w:rsidRPr="00A33241">
        <w:rPr>
          <w:rFonts w:eastAsia="Times New Roman" w:cs="Times New Roman"/>
          <w:szCs w:val="24"/>
        </w:rPr>
        <w:t xml:space="preserve">ΓΑΙΑΟΣΕ </w:t>
      </w:r>
      <w:r>
        <w:rPr>
          <w:rFonts w:eastAsia="Times New Roman" w:cs="Times New Roman"/>
          <w:szCs w:val="24"/>
        </w:rPr>
        <w:t xml:space="preserve">να έρθει σε μια συνεννόηση με τον </w:t>
      </w:r>
      <w:proofErr w:type="spellStart"/>
      <w:r>
        <w:rPr>
          <w:rFonts w:eastAsia="Times New Roman" w:cs="Times New Roman"/>
          <w:szCs w:val="24"/>
        </w:rPr>
        <w:t>παραχωρησιούχο</w:t>
      </w:r>
      <w:proofErr w:type="spellEnd"/>
      <w:r>
        <w:rPr>
          <w:rFonts w:eastAsia="Times New Roman" w:cs="Times New Roman"/>
          <w:szCs w:val="24"/>
        </w:rPr>
        <w:t xml:space="preserve"> για να προτιμηθούν οι άνθρωποι που είναι </w:t>
      </w:r>
      <w:r>
        <w:rPr>
          <w:rFonts w:eastAsia="Times New Roman" w:cs="Times New Roman"/>
          <w:szCs w:val="24"/>
        </w:rPr>
        <w:lastRenderedPageBreak/>
        <w:t xml:space="preserve">στην περιοχή οι εργαζόμενοι. Μα, δεν είναι θέμα παράκλησης. Είναι απαίτηση και </w:t>
      </w:r>
      <w:r>
        <w:rPr>
          <w:rFonts w:eastAsia="Times New Roman" w:cs="Times New Roman"/>
          <w:szCs w:val="24"/>
        </w:rPr>
        <w:t xml:space="preserve">υποχρέωση προς την τοπική κοινωνία και θα έπρεπε οι ίδιοι εσείς να το είχατε διασφαλίσει σε αυτά που υπογράφατε. </w:t>
      </w:r>
    </w:p>
    <w:p w14:paraId="7E512CE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Ας δούμε τώρα το θέμα των πρόσθετων εργασιών, των πρόσθετων κατασκευών. Άκουσα την απάντηση σας, κύριε </w:t>
      </w:r>
      <w:proofErr w:type="spellStart"/>
      <w:r>
        <w:rPr>
          <w:rFonts w:eastAsia="Times New Roman" w:cs="Times New Roman"/>
          <w:szCs w:val="24"/>
        </w:rPr>
        <w:t>Σπίρτζη</w:t>
      </w:r>
      <w:proofErr w:type="spellEnd"/>
      <w:r>
        <w:rPr>
          <w:rFonts w:eastAsia="Times New Roman" w:cs="Times New Roman"/>
          <w:szCs w:val="24"/>
        </w:rPr>
        <w:t>, ότι δεν έχει αλλάξει τίποτα, α</w:t>
      </w:r>
      <w:r>
        <w:rPr>
          <w:rFonts w:eastAsia="Times New Roman" w:cs="Times New Roman"/>
          <w:szCs w:val="24"/>
        </w:rPr>
        <w:t xml:space="preserve">λλά ουσιαστικά δεν αναφερθήκατε στα άρθρα για τις πρόσθετες κατασκευές. Δεν δώσατε μια απάντηση για όλα αυτά τα άρθρα, τις δυνατότητες δηλαδή χρήσης και πώλησης ηλεκτρικής ενέργειας από ΑΠΕ. Προφανώς και είναι προς όφελος του περιβάλλοντος, δεν είναι όμως </w:t>
      </w:r>
      <w:r>
        <w:rPr>
          <w:rFonts w:eastAsia="Times New Roman" w:cs="Times New Roman"/>
          <w:szCs w:val="24"/>
        </w:rPr>
        <w:t xml:space="preserve">το ίδιο εμφανές για το δημόσιο συμφέρον. Γιατί το ελληνικό δημόσιο παίρνει 2,5% του τζίρου του </w:t>
      </w:r>
      <w:proofErr w:type="spellStart"/>
      <w:r>
        <w:rPr>
          <w:rFonts w:eastAsia="Times New Roman" w:cs="Times New Roman"/>
          <w:szCs w:val="24"/>
        </w:rPr>
        <w:t>παραχωρησιούχου</w:t>
      </w:r>
      <w:proofErr w:type="spellEnd"/>
      <w:r>
        <w:rPr>
          <w:rFonts w:eastAsia="Times New Roman" w:cs="Times New Roman"/>
          <w:szCs w:val="24"/>
        </w:rPr>
        <w:t>; Εξειδικεύεται σε κάποιο σημείο της σύμβασης αυτό; Ότι δηλαδή το 2,5% είναι επί του συνολικού τζίρου του κέντρου από όλες του τις δραστηριότητες;</w:t>
      </w:r>
      <w:r>
        <w:rPr>
          <w:rFonts w:eastAsia="Times New Roman" w:cs="Times New Roman"/>
          <w:szCs w:val="24"/>
        </w:rPr>
        <w:t xml:space="preserve">  Αναφερθήκατε προηγουμένως, όταν σας είπαμε ότι έπεσε στο μισό το τίμημα, λέγοντας «Μα, ο διαγωνισμός μιλά για δέκα εκατομμύρια ευρώ».</w:t>
      </w:r>
    </w:p>
    <w:p w14:paraId="7E512CE3" w14:textId="77777777" w:rsidR="00CD7DD0" w:rsidRDefault="001D7A26">
      <w:pPr>
        <w:tabs>
          <w:tab w:val="center" w:pos="4753"/>
          <w:tab w:val="left" w:pos="6156"/>
        </w:tabs>
        <w:spacing w:line="600" w:lineRule="auto"/>
        <w:ind w:firstLine="720"/>
        <w:jc w:val="both"/>
        <w:rPr>
          <w:rFonts w:eastAsia="Times New Roman"/>
          <w:szCs w:val="24"/>
        </w:rPr>
      </w:pPr>
      <w:r>
        <w:rPr>
          <w:rFonts w:eastAsia="Times New Roman"/>
          <w:szCs w:val="24"/>
        </w:rPr>
        <w:t>Η</w:t>
      </w:r>
      <w:r w:rsidRPr="00AE0822">
        <w:rPr>
          <w:rFonts w:eastAsia="Times New Roman"/>
          <w:szCs w:val="24"/>
        </w:rPr>
        <w:t xml:space="preserve"> απόφαση του Διοικητικού Συμβουλίου που αποφάσισε την προκήρυξη μιλάει για 20 εκατομμύρια </w:t>
      </w:r>
      <w:r>
        <w:rPr>
          <w:rFonts w:eastAsia="Times New Roman"/>
          <w:szCs w:val="24"/>
        </w:rPr>
        <w:t xml:space="preserve">ευρώ, αλλά αυτό το </w:t>
      </w:r>
      <w:r>
        <w:rPr>
          <w:rFonts w:eastAsia="Times New Roman"/>
          <w:szCs w:val="24"/>
        </w:rPr>
        <w:t>αποκρύπτετε κατά τη διαδικασία της απάντηση</w:t>
      </w:r>
      <w:r w:rsidRPr="00AE0822">
        <w:rPr>
          <w:rFonts w:eastAsia="Times New Roman"/>
          <w:szCs w:val="24"/>
        </w:rPr>
        <w:t>ς</w:t>
      </w:r>
      <w:r>
        <w:rPr>
          <w:rFonts w:eastAsia="Times New Roman"/>
          <w:szCs w:val="24"/>
        </w:rPr>
        <w:t>,</w:t>
      </w:r>
      <w:r w:rsidRPr="00AE0822">
        <w:rPr>
          <w:rFonts w:eastAsia="Times New Roman"/>
          <w:szCs w:val="24"/>
        </w:rPr>
        <w:t xml:space="preserve"> δηλαδή για ποιο</w:t>
      </w:r>
      <w:r>
        <w:rPr>
          <w:rFonts w:eastAsia="Times New Roman"/>
          <w:szCs w:val="24"/>
        </w:rPr>
        <w:t>ν</w:t>
      </w:r>
      <w:r w:rsidRPr="00AE0822">
        <w:rPr>
          <w:rFonts w:eastAsia="Times New Roman"/>
          <w:szCs w:val="24"/>
        </w:rPr>
        <w:t xml:space="preserve"> λόγο στην ουσία μειώνεται στο μισό το τίμημα από </w:t>
      </w:r>
      <w:r>
        <w:rPr>
          <w:rFonts w:eastAsia="Times New Roman"/>
          <w:szCs w:val="24"/>
        </w:rPr>
        <w:t xml:space="preserve">την </w:t>
      </w:r>
      <w:r w:rsidRPr="00AE0822">
        <w:rPr>
          <w:rFonts w:eastAsia="Times New Roman"/>
          <w:szCs w:val="24"/>
        </w:rPr>
        <w:t>απόφαση του Διοικητικού Συμβουλίου που αποφάσισε την προκήρυξη μέχρι τη σημερινή σύμβαση που έρχεται για υπογραφή</w:t>
      </w:r>
      <w:r>
        <w:rPr>
          <w:rFonts w:eastAsia="Times New Roman"/>
          <w:szCs w:val="24"/>
        </w:rPr>
        <w:t>. Κ</w:t>
      </w:r>
      <w:r w:rsidRPr="00AE0822">
        <w:rPr>
          <w:rFonts w:eastAsia="Times New Roman"/>
          <w:szCs w:val="24"/>
        </w:rPr>
        <w:t>αι ξέρετ</w:t>
      </w:r>
      <w:r>
        <w:rPr>
          <w:rFonts w:eastAsia="Times New Roman"/>
          <w:szCs w:val="24"/>
        </w:rPr>
        <w:t xml:space="preserve">ε, </w:t>
      </w:r>
      <w:r w:rsidRPr="00AE0822">
        <w:rPr>
          <w:rFonts w:eastAsia="Times New Roman"/>
          <w:szCs w:val="24"/>
        </w:rPr>
        <w:t xml:space="preserve">αυτό που σας </w:t>
      </w:r>
      <w:r w:rsidRPr="00AE0822">
        <w:rPr>
          <w:rFonts w:eastAsia="Times New Roman"/>
          <w:szCs w:val="24"/>
        </w:rPr>
        <w:t xml:space="preserve">έδειξε ο </w:t>
      </w:r>
      <w:r w:rsidRPr="00AE0822">
        <w:rPr>
          <w:rFonts w:eastAsia="Times New Roman"/>
          <w:szCs w:val="24"/>
        </w:rPr>
        <w:lastRenderedPageBreak/>
        <w:t>αγορητής της Δημοκρατικής Συμπαράταξης</w:t>
      </w:r>
      <w:r>
        <w:rPr>
          <w:rFonts w:eastAsia="Times New Roman"/>
          <w:szCs w:val="24"/>
        </w:rPr>
        <w:t>,</w:t>
      </w:r>
      <w:r w:rsidRPr="00AE0822">
        <w:rPr>
          <w:rFonts w:eastAsia="Times New Roman"/>
          <w:szCs w:val="24"/>
        </w:rPr>
        <w:t xml:space="preserve"> ότι δεν αναρτήθηκε στη Διαύγεια </w:t>
      </w:r>
      <w:r>
        <w:rPr>
          <w:rFonts w:eastAsia="Times New Roman"/>
          <w:szCs w:val="24"/>
        </w:rPr>
        <w:t>-</w:t>
      </w:r>
      <w:r w:rsidRPr="00AE0822">
        <w:rPr>
          <w:rFonts w:eastAsia="Times New Roman"/>
          <w:szCs w:val="24"/>
        </w:rPr>
        <w:t xml:space="preserve">έκανε ενάμιση χρόνο στην ουσία για </w:t>
      </w:r>
      <w:r>
        <w:rPr>
          <w:rFonts w:eastAsia="Times New Roman"/>
          <w:szCs w:val="24"/>
        </w:rPr>
        <w:t xml:space="preserve">να </w:t>
      </w:r>
      <w:r w:rsidRPr="00AE0822">
        <w:rPr>
          <w:rFonts w:eastAsia="Times New Roman"/>
          <w:szCs w:val="24"/>
        </w:rPr>
        <w:t>ανάρτηση στη Διαύγεια</w:t>
      </w:r>
      <w:r>
        <w:rPr>
          <w:rFonts w:eastAsia="Times New Roman"/>
          <w:szCs w:val="24"/>
        </w:rPr>
        <w:t>-,</w:t>
      </w:r>
      <w:r w:rsidRPr="00AE0822">
        <w:rPr>
          <w:rFonts w:eastAsia="Times New Roman"/>
          <w:szCs w:val="24"/>
        </w:rPr>
        <w:t xml:space="preserve"> είναι </w:t>
      </w:r>
      <w:r>
        <w:rPr>
          <w:rFonts w:eastAsia="Times New Roman"/>
          <w:szCs w:val="24"/>
        </w:rPr>
        <w:t xml:space="preserve">ή δεν είναι </w:t>
      </w:r>
      <w:r w:rsidRPr="00AE0822">
        <w:rPr>
          <w:rFonts w:eastAsia="Times New Roman"/>
          <w:szCs w:val="24"/>
        </w:rPr>
        <w:t>παράνομο</w:t>
      </w:r>
      <w:r>
        <w:rPr>
          <w:rFonts w:eastAsia="Times New Roman"/>
          <w:szCs w:val="24"/>
        </w:rPr>
        <w:t>;</w:t>
      </w:r>
      <w:r w:rsidRPr="00AE0822">
        <w:rPr>
          <w:rFonts w:eastAsia="Times New Roman"/>
          <w:szCs w:val="24"/>
        </w:rPr>
        <w:t xml:space="preserve"> </w:t>
      </w:r>
      <w:r>
        <w:rPr>
          <w:rFonts w:eastAsia="Times New Roman"/>
          <w:szCs w:val="24"/>
        </w:rPr>
        <w:t>Π</w:t>
      </w:r>
      <w:r w:rsidRPr="00AE0822">
        <w:rPr>
          <w:rFonts w:eastAsia="Times New Roman"/>
          <w:szCs w:val="24"/>
        </w:rPr>
        <w:t xml:space="preserve">ρέπει να αναρτώνται αμέσως στη Διαύγεια </w:t>
      </w:r>
      <w:r>
        <w:rPr>
          <w:rFonts w:eastAsia="Times New Roman"/>
          <w:szCs w:val="24"/>
        </w:rPr>
        <w:t xml:space="preserve">οι </w:t>
      </w:r>
      <w:r w:rsidRPr="00AE0822">
        <w:rPr>
          <w:rFonts w:eastAsia="Times New Roman"/>
          <w:szCs w:val="24"/>
        </w:rPr>
        <w:t>αποφάσεις ή όχι</w:t>
      </w:r>
      <w:r>
        <w:rPr>
          <w:rFonts w:eastAsia="Times New Roman"/>
          <w:szCs w:val="24"/>
        </w:rPr>
        <w:t>;</w:t>
      </w:r>
      <w:r w:rsidRPr="00AE0822">
        <w:rPr>
          <w:rFonts w:eastAsia="Times New Roman"/>
          <w:szCs w:val="24"/>
        </w:rPr>
        <w:t xml:space="preserve"> Απ</w:t>
      </w:r>
      <w:r>
        <w:rPr>
          <w:rFonts w:eastAsia="Times New Roman"/>
          <w:szCs w:val="24"/>
        </w:rPr>
        <w:t>αντήσατε</w:t>
      </w:r>
      <w:r w:rsidRPr="00AE0822">
        <w:rPr>
          <w:rFonts w:eastAsia="Times New Roman"/>
          <w:szCs w:val="24"/>
        </w:rPr>
        <w:t xml:space="preserve"> ότ</w:t>
      </w:r>
      <w:r>
        <w:rPr>
          <w:rFonts w:eastAsia="Times New Roman"/>
          <w:szCs w:val="24"/>
        </w:rPr>
        <w:t>ι δεν είχε</w:t>
      </w:r>
      <w:r>
        <w:rPr>
          <w:rFonts w:eastAsia="Times New Roman"/>
          <w:szCs w:val="24"/>
        </w:rPr>
        <w:t xml:space="preserve"> προσωπικό να το</w:t>
      </w:r>
      <w:r w:rsidRPr="00AE0822">
        <w:rPr>
          <w:rFonts w:eastAsia="Times New Roman"/>
          <w:szCs w:val="24"/>
        </w:rPr>
        <w:t xml:space="preserve"> </w:t>
      </w:r>
      <w:r>
        <w:rPr>
          <w:rFonts w:eastAsia="Times New Roman"/>
          <w:szCs w:val="24"/>
        </w:rPr>
        <w:t>αναρτήσει. Σ</w:t>
      </w:r>
      <w:r w:rsidRPr="00AE0822">
        <w:rPr>
          <w:rFonts w:eastAsia="Times New Roman"/>
          <w:szCs w:val="24"/>
        </w:rPr>
        <w:t xml:space="preserve">ας αποδείξαμε ότι </w:t>
      </w:r>
      <w:r>
        <w:rPr>
          <w:rFonts w:eastAsia="Times New Roman"/>
          <w:szCs w:val="24"/>
        </w:rPr>
        <w:t>οι</w:t>
      </w:r>
      <w:r w:rsidRPr="00AE0822">
        <w:rPr>
          <w:rFonts w:eastAsia="Times New Roman"/>
          <w:szCs w:val="24"/>
        </w:rPr>
        <w:t xml:space="preserve"> αναρτήσ</w:t>
      </w:r>
      <w:r>
        <w:rPr>
          <w:rFonts w:eastAsia="Times New Roman"/>
          <w:szCs w:val="24"/>
        </w:rPr>
        <w:t>εις εκείνη</w:t>
      </w:r>
      <w:r w:rsidRPr="00AE0822">
        <w:rPr>
          <w:rFonts w:eastAsia="Times New Roman"/>
          <w:szCs w:val="24"/>
        </w:rPr>
        <w:t xml:space="preserve"> την περίοδο ήταν δεκάδες</w:t>
      </w:r>
      <w:r>
        <w:rPr>
          <w:rFonts w:eastAsia="Times New Roman"/>
          <w:szCs w:val="24"/>
        </w:rPr>
        <w:t>. Έχετε να πείτε κάτι για όλα αυτά, σ</w:t>
      </w:r>
      <w:r w:rsidRPr="00AE0822">
        <w:rPr>
          <w:rFonts w:eastAsia="Times New Roman"/>
          <w:szCs w:val="24"/>
        </w:rPr>
        <w:t>υγκεκριμένα να δώσετε απαντήσεις</w:t>
      </w:r>
      <w:r>
        <w:rPr>
          <w:rFonts w:eastAsia="Times New Roman"/>
          <w:szCs w:val="24"/>
        </w:rPr>
        <w:t xml:space="preserve"> ή γενικά και α</w:t>
      </w:r>
      <w:r w:rsidRPr="00AE0822">
        <w:rPr>
          <w:rFonts w:eastAsia="Times New Roman"/>
          <w:szCs w:val="24"/>
        </w:rPr>
        <w:t xml:space="preserve">όριστα θα κατηγορείτε την </w:t>
      </w:r>
      <w:r>
        <w:rPr>
          <w:rFonts w:eastAsia="Times New Roman"/>
          <w:szCs w:val="24"/>
        </w:rPr>
        <w:t>Α</w:t>
      </w:r>
      <w:r w:rsidRPr="00AE0822">
        <w:rPr>
          <w:rFonts w:eastAsia="Times New Roman"/>
          <w:szCs w:val="24"/>
        </w:rPr>
        <w:t>ντιπολίτευση</w:t>
      </w:r>
      <w:r>
        <w:rPr>
          <w:rFonts w:eastAsia="Times New Roman"/>
          <w:szCs w:val="24"/>
        </w:rPr>
        <w:t>,</w:t>
      </w:r>
      <w:r w:rsidRPr="00AE0822">
        <w:rPr>
          <w:rFonts w:eastAsia="Times New Roman"/>
          <w:szCs w:val="24"/>
        </w:rPr>
        <w:t xml:space="preserve"> χωρίς να απαντά</w:t>
      </w:r>
      <w:r>
        <w:rPr>
          <w:rFonts w:eastAsia="Times New Roman"/>
          <w:szCs w:val="24"/>
        </w:rPr>
        <w:t>τ</w:t>
      </w:r>
      <w:r w:rsidRPr="00AE0822">
        <w:rPr>
          <w:rFonts w:eastAsia="Times New Roman"/>
          <w:szCs w:val="24"/>
        </w:rPr>
        <w:t>ε στα συγκεκριμένα στοι</w:t>
      </w:r>
      <w:r w:rsidRPr="00AE0822">
        <w:rPr>
          <w:rFonts w:eastAsia="Times New Roman"/>
          <w:szCs w:val="24"/>
        </w:rPr>
        <w:t>χεία</w:t>
      </w:r>
      <w:r>
        <w:rPr>
          <w:rFonts w:eastAsia="Times New Roman"/>
          <w:szCs w:val="24"/>
        </w:rPr>
        <w:t>;</w:t>
      </w:r>
    </w:p>
    <w:p w14:paraId="7E512CE4" w14:textId="77777777" w:rsidR="00CD7DD0" w:rsidRDefault="001D7A26">
      <w:pPr>
        <w:tabs>
          <w:tab w:val="center" w:pos="4753"/>
          <w:tab w:val="left" w:pos="6156"/>
        </w:tabs>
        <w:spacing w:line="600" w:lineRule="auto"/>
        <w:ind w:firstLine="720"/>
        <w:jc w:val="both"/>
        <w:rPr>
          <w:rFonts w:eastAsia="Times New Roman"/>
          <w:szCs w:val="24"/>
        </w:rPr>
      </w:pPr>
      <w:r>
        <w:rPr>
          <w:rFonts w:eastAsia="Times New Roman"/>
          <w:szCs w:val="24"/>
        </w:rPr>
        <w:t>Πέρα από αυτό, όμως,</w:t>
      </w:r>
      <w:r w:rsidRPr="00AE0822">
        <w:rPr>
          <w:rFonts w:eastAsia="Times New Roman"/>
          <w:szCs w:val="24"/>
        </w:rPr>
        <w:t xml:space="preserve"> </w:t>
      </w:r>
      <w:r>
        <w:rPr>
          <w:rFonts w:eastAsia="Times New Roman"/>
          <w:szCs w:val="24"/>
        </w:rPr>
        <w:t>τ</w:t>
      </w:r>
      <w:r w:rsidRPr="00AE0822">
        <w:rPr>
          <w:rFonts w:eastAsia="Times New Roman"/>
          <w:szCs w:val="24"/>
        </w:rPr>
        <w:t xml:space="preserve">ο </w:t>
      </w:r>
      <w:r>
        <w:rPr>
          <w:rFonts w:eastAsia="Times New Roman"/>
          <w:szCs w:val="24"/>
        </w:rPr>
        <w:t>Κ</w:t>
      </w:r>
      <w:r w:rsidRPr="00AE0822">
        <w:rPr>
          <w:rFonts w:eastAsia="Times New Roman"/>
          <w:szCs w:val="24"/>
        </w:rPr>
        <w:t>έντρο δεν θα βρίσκεται στην Έρημο της Αριζόνα</w:t>
      </w:r>
      <w:r>
        <w:rPr>
          <w:rFonts w:eastAsia="Times New Roman"/>
          <w:szCs w:val="24"/>
        </w:rPr>
        <w:t>,</w:t>
      </w:r>
      <w:r w:rsidRPr="00AE0822">
        <w:rPr>
          <w:rFonts w:eastAsia="Times New Roman"/>
          <w:szCs w:val="24"/>
        </w:rPr>
        <w:t xml:space="preserve"> αλλά θα είναι ενταγμένο μέσα σε ένα </w:t>
      </w:r>
      <w:r>
        <w:rPr>
          <w:rFonts w:eastAsia="Times New Roman"/>
          <w:szCs w:val="24"/>
        </w:rPr>
        <w:t>-</w:t>
      </w:r>
      <w:r w:rsidRPr="00AE0822">
        <w:rPr>
          <w:rFonts w:eastAsia="Times New Roman"/>
          <w:szCs w:val="24"/>
        </w:rPr>
        <w:t xml:space="preserve">έστω </w:t>
      </w:r>
      <w:r>
        <w:rPr>
          <w:rFonts w:eastAsia="Times New Roman"/>
          <w:szCs w:val="24"/>
        </w:rPr>
        <w:t xml:space="preserve">άναρχα- </w:t>
      </w:r>
      <w:r w:rsidRPr="00AE0822">
        <w:rPr>
          <w:rFonts w:eastAsia="Times New Roman"/>
          <w:szCs w:val="24"/>
        </w:rPr>
        <w:t>δομημένο σύνολο</w:t>
      </w:r>
      <w:r>
        <w:rPr>
          <w:rFonts w:eastAsia="Times New Roman"/>
          <w:szCs w:val="24"/>
        </w:rPr>
        <w:t>,</w:t>
      </w:r>
      <w:r w:rsidRPr="00AE0822">
        <w:rPr>
          <w:rFonts w:eastAsia="Times New Roman"/>
          <w:szCs w:val="24"/>
        </w:rPr>
        <w:t xml:space="preserve"> που σημαίνει ότι θα όφειλε να πληρώνει έστω ένα πάγιο τέλος</w:t>
      </w:r>
      <w:r>
        <w:rPr>
          <w:rFonts w:eastAsia="Times New Roman"/>
          <w:szCs w:val="24"/>
        </w:rPr>
        <w:t xml:space="preserve"> και όχι</w:t>
      </w:r>
      <w:r w:rsidRPr="00AE0822">
        <w:rPr>
          <w:rFonts w:eastAsia="Times New Roman"/>
          <w:szCs w:val="24"/>
        </w:rPr>
        <w:t xml:space="preserve"> </w:t>
      </w:r>
      <w:r>
        <w:rPr>
          <w:rFonts w:eastAsia="Times New Roman"/>
          <w:szCs w:val="24"/>
        </w:rPr>
        <w:t>να</w:t>
      </w:r>
      <w:r w:rsidRPr="00AE0822">
        <w:rPr>
          <w:rFonts w:eastAsia="Times New Roman"/>
          <w:szCs w:val="24"/>
        </w:rPr>
        <w:t xml:space="preserve"> απαλλάσσεται πλήρως λόγω χρήσης </w:t>
      </w:r>
      <w:r>
        <w:rPr>
          <w:rFonts w:eastAsia="Times New Roman"/>
          <w:szCs w:val="24"/>
        </w:rPr>
        <w:t>ιδίων</w:t>
      </w:r>
      <w:r w:rsidRPr="00AE0822">
        <w:rPr>
          <w:rFonts w:eastAsia="Times New Roman"/>
          <w:szCs w:val="24"/>
        </w:rPr>
        <w:t xml:space="preserve"> πη</w:t>
      </w:r>
      <w:r w:rsidRPr="00AE0822">
        <w:rPr>
          <w:rFonts w:eastAsia="Times New Roman"/>
          <w:szCs w:val="24"/>
        </w:rPr>
        <w:t>γών ενέργειας</w:t>
      </w:r>
      <w:r>
        <w:rPr>
          <w:rFonts w:eastAsia="Times New Roman"/>
          <w:szCs w:val="24"/>
        </w:rPr>
        <w:t>.</w:t>
      </w:r>
      <w:r w:rsidRPr="00AE0822">
        <w:rPr>
          <w:rFonts w:eastAsia="Times New Roman"/>
          <w:szCs w:val="24"/>
        </w:rPr>
        <w:t xml:space="preserve"> </w:t>
      </w:r>
      <w:r>
        <w:rPr>
          <w:rFonts w:eastAsia="Times New Roman"/>
          <w:szCs w:val="24"/>
        </w:rPr>
        <w:t>Τ</w:t>
      </w:r>
      <w:r w:rsidRPr="00AE0822">
        <w:rPr>
          <w:rFonts w:eastAsia="Times New Roman"/>
          <w:szCs w:val="24"/>
        </w:rPr>
        <w:t xml:space="preserve">ο ίδιο ισχύει για τα </w:t>
      </w:r>
      <w:r>
        <w:rPr>
          <w:rFonts w:eastAsia="Times New Roman"/>
          <w:szCs w:val="24"/>
        </w:rPr>
        <w:t>στερεά</w:t>
      </w:r>
      <w:r w:rsidRPr="00AE0822">
        <w:rPr>
          <w:rFonts w:eastAsia="Times New Roman"/>
          <w:szCs w:val="24"/>
        </w:rPr>
        <w:t xml:space="preserve"> και </w:t>
      </w:r>
      <w:r>
        <w:rPr>
          <w:rFonts w:eastAsia="Times New Roman"/>
          <w:szCs w:val="24"/>
        </w:rPr>
        <w:t xml:space="preserve">για </w:t>
      </w:r>
      <w:r w:rsidRPr="00AE0822">
        <w:rPr>
          <w:rFonts w:eastAsia="Times New Roman"/>
          <w:szCs w:val="24"/>
        </w:rPr>
        <w:t>τα υγρά απόβλητα</w:t>
      </w:r>
      <w:r>
        <w:rPr>
          <w:rFonts w:eastAsia="Times New Roman"/>
          <w:szCs w:val="24"/>
        </w:rPr>
        <w:t xml:space="preserve">, που </w:t>
      </w:r>
      <w:r w:rsidRPr="00AE0822">
        <w:rPr>
          <w:rFonts w:eastAsia="Times New Roman"/>
          <w:szCs w:val="24"/>
        </w:rPr>
        <w:t>όχι μόνο δεν προβλέπεται κάτι τέτοιο</w:t>
      </w:r>
      <w:r>
        <w:rPr>
          <w:rFonts w:eastAsia="Times New Roman"/>
          <w:szCs w:val="24"/>
        </w:rPr>
        <w:t>,</w:t>
      </w:r>
      <w:r w:rsidRPr="00AE0822">
        <w:rPr>
          <w:rFonts w:eastAsia="Times New Roman"/>
          <w:szCs w:val="24"/>
        </w:rPr>
        <w:t xml:space="preserve"> αλλά δεν υπάρχει καν πρόβλεψη έστω για κάποι</w:t>
      </w:r>
      <w:r>
        <w:rPr>
          <w:rFonts w:eastAsia="Times New Roman"/>
          <w:szCs w:val="24"/>
        </w:rPr>
        <w:t>α</w:t>
      </w:r>
      <w:r w:rsidRPr="00AE0822">
        <w:rPr>
          <w:rFonts w:eastAsia="Times New Roman"/>
          <w:szCs w:val="24"/>
        </w:rPr>
        <w:t xml:space="preserve"> οφέλη</w:t>
      </w:r>
      <w:r>
        <w:rPr>
          <w:rFonts w:eastAsia="Times New Roman"/>
          <w:szCs w:val="24"/>
        </w:rPr>
        <w:t>.</w:t>
      </w:r>
    </w:p>
    <w:p w14:paraId="7E512CE5" w14:textId="77777777" w:rsidR="00CD7DD0" w:rsidRDefault="001D7A26">
      <w:pPr>
        <w:tabs>
          <w:tab w:val="center" w:pos="4753"/>
          <w:tab w:val="left" w:pos="6156"/>
        </w:tabs>
        <w:spacing w:line="600" w:lineRule="auto"/>
        <w:ind w:firstLine="720"/>
        <w:jc w:val="both"/>
        <w:rPr>
          <w:rFonts w:eastAsia="Times New Roman"/>
          <w:szCs w:val="24"/>
        </w:rPr>
      </w:pPr>
      <w:r>
        <w:rPr>
          <w:rFonts w:eastAsia="Times New Roman"/>
          <w:szCs w:val="24"/>
        </w:rPr>
        <w:t>Σε ένα πρόσφατο νομοσχέδιο, α</w:t>
      </w:r>
      <w:r w:rsidRPr="00AE0822">
        <w:rPr>
          <w:rFonts w:eastAsia="Times New Roman"/>
          <w:szCs w:val="24"/>
        </w:rPr>
        <w:t xml:space="preserve">υτό των </w:t>
      </w:r>
      <w:proofErr w:type="spellStart"/>
      <w:r w:rsidRPr="00AE0822">
        <w:rPr>
          <w:rFonts w:eastAsia="Times New Roman"/>
          <w:szCs w:val="24"/>
        </w:rPr>
        <w:t>υδατοδρομίων</w:t>
      </w:r>
      <w:proofErr w:type="spellEnd"/>
      <w:r>
        <w:rPr>
          <w:rFonts w:eastAsia="Times New Roman"/>
          <w:szCs w:val="24"/>
        </w:rPr>
        <w:t>,</w:t>
      </w:r>
      <w:r w:rsidRPr="00AE0822">
        <w:rPr>
          <w:rFonts w:eastAsia="Times New Roman"/>
          <w:szCs w:val="24"/>
        </w:rPr>
        <w:t xml:space="preserve"> είδαμε </w:t>
      </w:r>
      <w:r>
        <w:rPr>
          <w:rFonts w:eastAsia="Times New Roman"/>
          <w:szCs w:val="24"/>
        </w:rPr>
        <w:t xml:space="preserve">ότι </w:t>
      </w:r>
      <w:r w:rsidRPr="00AE0822">
        <w:rPr>
          <w:rFonts w:eastAsia="Times New Roman"/>
          <w:szCs w:val="24"/>
        </w:rPr>
        <w:t xml:space="preserve">τα έσοδα από τα παράβολα </w:t>
      </w:r>
      <w:r>
        <w:rPr>
          <w:rFonts w:eastAsia="Times New Roman"/>
          <w:szCs w:val="24"/>
        </w:rPr>
        <w:t>θ</w:t>
      </w:r>
      <w:r w:rsidRPr="00AE0822">
        <w:rPr>
          <w:rFonts w:eastAsia="Times New Roman"/>
          <w:szCs w:val="24"/>
        </w:rPr>
        <w:t xml:space="preserve">α πηγαίνουν στο </w:t>
      </w:r>
      <w:r>
        <w:rPr>
          <w:rFonts w:eastAsia="Times New Roman"/>
          <w:szCs w:val="24"/>
        </w:rPr>
        <w:t>Υ</w:t>
      </w:r>
      <w:r w:rsidRPr="00AE0822">
        <w:rPr>
          <w:rFonts w:eastAsia="Times New Roman"/>
          <w:szCs w:val="24"/>
        </w:rPr>
        <w:t xml:space="preserve">πουργείο </w:t>
      </w:r>
      <w:r>
        <w:rPr>
          <w:rFonts w:eastAsia="Times New Roman"/>
          <w:szCs w:val="24"/>
        </w:rPr>
        <w:t>σας</w:t>
      </w:r>
      <w:r w:rsidRPr="00AE0822">
        <w:rPr>
          <w:rFonts w:eastAsia="Times New Roman"/>
          <w:szCs w:val="24"/>
        </w:rPr>
        <w:t xml:space="preserve"> και εσείς </w:t>
      </w:r>
      <w:r>
        <w:rPr>
          <w:rFonts w:eastAsia="Times New Roman"/>
          <w:szCs w:val="24"/>
        </w:rPr>
        <w:t xml:space="preserve">θα </w:t>
      </w:r>
      <w:r w:rsidRPr="00AE0822">
        <w:rPr>
          <w:rFonts w:eastAsia="Times New Roman"/>
          <w:szCs w:val="24"/>
        </w:rPr>
        <w:t>αποφασίζετε και πάλι ποιο μέρος</w:t>
      </w:r>
      <w:r>
        <w:rPr>
          <w:rFonts w:eastAsia="Times New Roman"/>
          <w:szCs w:val="24"/>
        </w:rPr>
        <w:t xml:space="preserve"> τους</w:t>
      </w:r>
      <w:r w:rsidRPr="00AE0822">
        <w:rPr>
          <w:rFonts w:eastAsia="Times New Roman"/>
          <w:szCs w:val="24"/>
        </w:rPr>
        <w:t xml:space="preserve"> θα πηγαίνει στους δήμους</w:t>
      </w:r>
      <w:r>
        <w:rPr>
          <w:rFonts w:eastAsia="Times New Roman"/>
          <w:szCs w:val="24"/>
        </w:rPr>
        <w:t>,</w:t>
      </w:r>
      <w:r w:rsidRPr="00AE0822">
        <w:rPr>
          <w:rFonts w:eastAsia="Times New Roman"/>
          <w:szCs w:val="24"/>
        </w:rPr>
        <w:t xml:space="preserve"> στερώντας τους έσοδα και αυτονομία</w:t>
      </w:r>
      <w:r>
        <w:rPr>
          <w:rFonts w:eastAsia="Times New Roman"/>
          <w:szCs w:val="24"/>
        </w:rPr>
        <w:t xml:space="preserve">. Τώρα </w:t>
      </w:r>
      <w:r w:rsidRPr="00AE0822">
        <w:rPr>
          <w:rFonts w:eastAsia="Times New Roman"/>
          <w:szCs w:val="24"/>
        </w:rPr>
        <w:t>πάλι βλέπουμε νέα στέρηση εσόδων για τους δήμους</w:t>
      </w:r>
      <w:r>
        <w:rPr>
          <w:rFonts w:eastAsia="Times New Roman"/>
          <w:szCs w:val="24"/>
        </w:rPr>
        <w:t>.</w:t>
      </w:r>
      <w:r w:rsidRPr="00AE0822">
        <w:rPr>
          <w:rFonts w:eastAsia="Times New Roman"/>
          <w:szCs w:val="24"/>
        </w:rPr>
        <w:t xml:space="preserve"> Κατά τα άλλα</w:t>
      </w:r>
      <w:r>
        <w:rPr>
          <w:rFonts w:eastAsia="Times New Roman"/>
          <w:szCs w:val="24"/>
        </w:rPr>
        <w:t>,</w:t>
      </w:r>
      <w:r w:rsidRPr="00AE0822">
        <w:rPr>
          <w:rFonts w:eastAsia="Times New Roman"/>
          <w:szCs w:val="24"/>
        </w:rPr>
        <w:t xml:space="preserve"> ενόψει των </w:t>
      </w:r>
      <w:proofErr w:type="spellStart"/>
      <w:r w:rsidRPr="00AE0822">
        <w:rPr>
          <w:rFonts w:eastAsia="Times New Roman"/>
          <w:szCs w:val="24"/>
        </w:rPr>
        <w:t>αυτοδιοικητικών</w:t>
      </w:r>
      <w:proofErr w:type="spellEnd"/>
      <w:r w:rsidRPr="00AE0822">
        <w:rPr>
          <w:rFonts w:eastAsia="Times New Roman"/>
          <w:szCs w:val="24"/>
        </w:rPr>
        <w:t xml:space="preserve"> εκλογών κόπτεστε γ</w:t>
      </w:r>
      <w:r w:rsidRPr="00AE0822">
        <w:rPr>
          <w:rFonts w:eastAsia="Times New Roman"/>
          <w:szCs w:val="24"/>
        </w:rPr>
        <w:t xml:space="preserve">ια χειραφετημένη αυτοδιοίκηση με δικούς της </w:t>
      </w:r>
      <w:r>
        <w:rPr>
          <w:rFonts w:eastAsia="Times New Roman"/>
          <w:szCs w:val="24"/>
        </w:rPr>
        <w:t>π</w:t>
      </w:r>
      <w:r w:rsidRPr="00AE0822">
        <w:rPr>
          <w:rFonts w:eastAsia="Times New Roman"/>
          <w:szCs w:val="24"/>
        </w:rPr>
        <w:t>όρους και αρμοδιότητες</w:t>
      </w:r>
      <w:r>
        <w:rPr>
          <w:rFonts w:eastAsia="Times New Roman"/>
          <w:szCs w:val="24"/>
        </w:rPr>
        <w:t>. Έχετε ξεχάσει την αυτοδιοίκηση. Κ</w:t>
      </w:r>
      <w:r w:rsidRPr="00AE0822">
        <w:rPr>
          <w:rFonts w:eastAsia="Times New Roman"/>
          <w:szCs w:val="24"/>
        </w:rPr>
        <w:t xml:space="preserve">αι </w:t>
      </w:r>
      <w:r>
        <w:rPr>
          <w:rFonts w:eastAsia="Times New Roman"/>
          <w:szCs w:val="24"/>
        </w:rPr>
        <w:t>μια</w:t>
      </w:r>
      <w:r w:rsidRPr="00AE0822">
        <w:rPr>
          <w:rFonts w:eastAsia="Times New Roman"/>
          <w:szCs w:val="24"/>
        </w:rPr>
        <w:t xml:space="preserve"> που </w:t>
      </w:r>
      <w:r w:rsidRPr="00AE0822">
        <w:rPr>
          <w:rFonts w:eastAsia="Times New Roman"/>
          <w:szCs w:val="24"/>
        </w:rPr>
        <w:lastRenderedPageBreak/>
        <w:t xml:space="preserve">έχουμε τη Συνταγματική </w:t>
      </w:r>
      <w:r>
        <w:rPr>
          <w:rFonts w:eastAsia="Times New Roman"/>
          <w:szCs w:val="24"/>
        </w:rPr>
        <w:t>Α</w:t>
      </w:r>
      <w:r w:rsidRPr="00AE0822">
        <w:rPr>
          <w:rFonts w:eastAsia="Times New Roman"/>
          <w:szCs w:val="24"/>
        </w:rPr>
        <w:t>ναθεώρηση και μιλάμε για τ</w:t>
      </w:r>
      <w:r>
        <w:rPr>
          <w:rFonts w:eastAsia="Times New Roman"/>
          <w:szCs w:val="24"/>
        </w:rPr>
        <w:t>ην</w:t>
      </w:r>
      <w:r w:rsidRPr="00AE0822">
        <w:rPr>
          <w:rFonts w:eastAsia="Times New Roman"/>
          <w:szCs w:val="24"/>
        </w:rPr>
        <w:t xml:space="preserve"> αυτοδιοίκηση</w:t>
      </w:r>
      <w:r>
        <w:rPr>
          <w:rFonts w:eastAsia="Times New Roman"/>
          <w:szCs w:val="24"/>
        </w:rPr>
        <w:t>,</w:t>
      </w:r>
      <w:r w:rsidRPr="00AE0822">
        <w:rPr>
          <w:rFonts w:eastAsia="Times New Roman"/>
          <w:szCs w:val="24"/>
        </w:rPr>
        <w:t xml:space="preserve"> θα υπάρξει </w:t>
      </w:r>
      <w:r>
        <w:rPr>
          <w:rFonts w:eastAsia="Times New Roman"/>
          <w:szCs w:val="24"/>
        </w:rPr>
        <w:t xml:space="preserve">εκεί </w:t>
      </w:r>
      <w:r w:rsidRPr="00AE0822">
        <w:rPr>
          <w:rFonts w:eastAsia="Times New Roman"/>
          <w:szCs w:val="24"/>
        </w:rPr>
        <w:t>καμ</w:t>
      </w:r>
      <w:r>
        <w:rPr>
          <w:rFonts w:eastAsia="Times New Roman"/>
          <w:szCs w:val="24"/>
        </w:rPr>
        <w:t>ιά</w:t>
      </w:r>
      <w:r w:rsidRPr="00AE0822">
        <w:rPr>
          <w:rFonts w:eastAsia="Times New Roman"/>
          <w:szCs w:val="24"/>
        </w:rPr>
        <w:t xml:space="preserve"> συζήτηση για τη μεταφορά των πόρων και για όλα αυτά πο</w:t>
      </w:r>
      <w:r w:rsidRPr="00AE0822">
        <w:rPr>
          <w:rFonts w:eastAsia="Times New Roman"/>
          <w:szCs w:val="24"/>
        </w:rPr>
        <w:t>υ έχει γίνει προεργασία τα προηγούμενα χρόνια</w:t>
      </w:r>
      <w:r>
        <w:rPr>
          <w:rFonts w:eastAsia="Times New Roman"/>
          <w:szCs w:val="24"/>
        </w:rPr>
        <w:t>,</w:t>
      </w:r>
      <w:r w:rsidRPr="00AE0822">
        <w:rPr>
          <w:rFonts w:eastAsia="Times New Roman"/>
          <w:szCs w:val="24"/>
        </w:rPr>
        <w:t xml:space="preserve"> για το πώς μπορούμε και συνταγματικά να κατοχυρώσουμε την ανεξαρτησία της αυτοδιοίκησης</w:t>
      </w:r>
      <w:r>
        <w:rPr>
          <w:rFonts w:eastAsia="Times New Roman"/>
          <w:szCs w:val="24"/>
        </w:rPr>
        <w:t>;</w:t>
      </w:r>
    </w:p>
    <w:p w14:paraId="7E512CE6" w14:textId="77777777" w:rsidR="00CD7DD0" w:rsidRDefault="001D7A26">
      <w:pPr>
        <w:tabs>
          <w:tab w:val="center" w:pos="4753"/>
          <w:tab w:val="left" w:pos="6156"/>
        </w:tabs>
        <w:spacing w:line="600" w:lineRule="auto"/>
        <w:ind w:firstLine="720"/>
        <w:jc w:val="both"/>
        <w:rPr>
          <w:rFonts w:eastAsia="Times New Roman"/>
          <w:szCs w:val="24"/>
        </w:rPr>
      </w:pPr>
      <w:r>
        <w:rPr>
          <w:rFonts w:eastAsia="Times New Roman"/>
          <w:szCs w:val="24"/>
        </w:rPr>
        <w:t xml:space="preserve">Μια </w:t>
      </w:r>
      <w:r w:rsidRPr="00AE0822">
        <w:rPr>
          <w:rFonts w:eastAsia="Times New Roman"/>
          <w:szCs w:val="24"/>
        </w:rPr>
        <w:t xml:space="preserve">άλλη απορία </w:t>
      </w:r>
      <w:r>
        <w:rPr>
          <w:rFonts w:eastAsia="Times New Roman"/>
          <w:szCs w:val="24"/>
        </w:rPr>
        <w:t xml:space="preserve">είναι η εξής: </w:t>
      </w:r>
      <w:r w:rsidRPr="00AE0822">
        <w:rPr>
          <w:rFonts w:eastAsia="Times New Roman"/>
          <w:szCs w:val="24"/>
        </w:rPr>
        <w:t xml:space="preserve">Το επόμενο βήμα μετά την ψήφιση του νομοσχεδίου </w:t>
      </w:r>
      <w:r>
        <w:rPr>
          <w:rFonts w:eastAsia="Times New Roman"/>
          <w:szCs w:val="24"/>
        </w:rPr>
        <w:t>από</w:t>
      </w:r>
      <w:r w:rsidRPr="00AE0822">
        <w:rPr>
          <w:rFonts w:eastAsia="Times New Roman"/>
          <w:szCs w:val="24"/>
        </w:rPr>
        <w:t xml:space="preserve"> τη Βουλή είναι η έγκριση από την Ευρωπ</w:t>
      </w:r>
      <w:r w:rsidRPr="00AE0822">
        <w:rPr>
          <w:rFonts w:eastAsia="Times New Roman"/>
          <w:szCs w:val="24"/>
        </w:rPr>
        <w:t>αϊκή Επιτροπή τυχόν κρατικών ενισχύσεων</w:t>
      </w:r>
      <w:r>
        <w:rPr>
          <w:rFonts w:eastAsia="Times New Roman"/>
          <w:szCs w:val="24"/>
        </w:rPr>
        <w:t>.</w:t>
      </w:r>
      <w:r w:rsidRPr="00AE0822">
        <w:rPr>
          <w:rFonts w:eastAsia="Times New Roman"/>
          <w:szCs w:val="24"/>
        </w:rPr>
        <w:t xml:space="preserve"> </w:t>
      </w:r>
      <w:r>
        <w:rPr>
          <w:rFonts w:eastAsia="Times New Roman"/>
          <w:szCs w:val="24"/>
        </w:rPr>
        <w:t>Ε</w:t>
      </w:r>
      <w:r w:rsidRPr="00AE0822">
        <w:rPr>
          <w:rFonts w:eastAsia="Times New Roman"/>
          <w:szCs w:val="24"/>
        </w:rPr>
        <w:t>ίπατε</w:t>
      </w:r>
      <w:r>
        <w:rPr>
          <w:rFonts w:eastAsia="Times New Roman"/>
          <w:szCs w:val="24"/>
        </w:rPr>
        <w:t>,</w:t>
      </w:r>
      <w:r w:rsidRPr="00AE0822">
        <w:rPr>
          <w:rFonts w:eastAsia="Times New Roman"/>
          <w:szCs w:val="24"/>
        </w:rPr>
        <w:t xml:space="preserve"> </w:t>
      </w:r>
      <w:r>
        <w:rPr>
          <w:rFonts w:eastAsia="Times New Roman"/>
          <w:szCs w:val="24"/>
        </w:rPr>
        <w:t>κ</w:t>
      </w:r>
      <w:r w:rsidRPr="00AE0822">
        <w:rPr>
          <w:rFonts w:eastAsia="Times New Roman"/>
          <w:szCs w:val="24"/>
        </w:rPr>
        <w:t>ύριε Υπουργέ</w:t>
      </w:r>
      <w:r>
        <w:rPr>
          <w:rFonts w:eastAsia="Times New Roman"/>
          <w:szCs w:val="24"/>
        </w:rPr>
        <w:t>,</w:t>
      </w:r>
      <w:r w:rsidRPr="00AE0822">
        <w:rPr>
          <w:rFonts w:eastAsia="Times New Roman"/>
          <w:szCs w:val="24"/>
        </w:rPr>
        <w:t xml:space="preserve"> ότι η εγγύηση που οφείλει να έχει και το Κοινοβούλιο και η όποια κυβέρνηση είναι και τα </w:t>
      </w:r>
      <w:r>
        <w:rPr>
          <w:rFonts w:eastAsia="Times New Roman"/>
          <w:szCs w:val="24"/>
        </w:rPr>
        <w:t>ε</w:t>
      </w:r>
      <w:r w:rsidRPr="00AE0822">
        <w:rPr>
          <w:rFonts w:eastAsia="Times New Roman"/>
          <w:szCs w:val="24"/>
        </w:rPr>
        <w:t>υρω</w:t>
      </w:r>
      <w:r>
        <w:rPr>
          <w:rFonts w:eastAsia="Times New Roman"/>
          <w:szCs w:val="24"/>
        </w:rPr>
        <w:t>παϊκά όργανα και ότι αν θα μπει</w:t>
      </w:r>
      <w:r w:rsidRPr="00AE0822">
        <w:rPr>
          <w:rFonts w:eastAsia="Times New Roman"/>
          <w:szCs w:val="24"/>
        </w:rPr>
        <w:t xml:space="preserve"> θέμα κρατικών ενισχύσεων</w:t>
      </w:r>
      <w:r>
        <w:rPr>
          <w:rFonts w:eastAsia="Times New Roman"/>
          <w:szCs w:val="24"/>
        </w:rPr>
        <w:t>,</w:t>
      </w:r>
      <w:r w:rsidRPr="00AE0822">
        <w:rPr>
          <w:rFonts w:eastAsia="Times New Roman"/>
          <w:szCs w:val="24"/>
        </w:rPr>
        <w:t xml:space="preserve"> </w:t>
      </w:r>
      <w:r>
        <w:rPr>
          <w:rFonts w:eastAsia="Times New Roman"/>
          <w:szCs w:val="24"/>
        </w:rPr>
        <w:t>π</w:t>
      </w:r>
      <w:r w:rsidRPr="00AE0822">
        <w:rPr>
          <w:rFonts w:eastAsia="Times New Roman"/>
          <w:szCs w:val="24"/>
        </w:rPr>
        <w:t>ροφανώς θα διορθωθεί η σύμβαση</w:t>
      </w:r>
      <w:r>
        <w:rPr>
          <w:rFonts w:eastAsia="Times New Roman"/>
          <w:szCs w:val="24"/>
        </w:rPr>
        <w:t>.</w:t>
      </w:r>
      <w:r w:rsidRPr="00AE0822">
        <w:rPr>
          <w:rFonts w:eastAsia="Times New Roman"/>
          <w:szCs w:val="24"/>
        </w:rPr>
        <w:t xml:space="preserve"> </w:t>
      </w:r>
      <w:r>
        <w:rPr>
          <w:rFonts w:eastAsia="Times New Roman"/>
          <w:szCs w:val="24"/>
        </w:rPr>
        <w:t>Σ</w:t>
      </w:r>
      <w:r w:rsidRPr="00AE0822">
        <w:rPr>
          <w:rFonts w:eastAsia="Times New Roman"/>
          <w:szCs w:val="24"/>
        </w:rPr>
        <w:t>τη</w:t>
      </w:r>
      <w:r>
        <w:rPr>
          <w:rFonts w:eastAsia="Times New Roman"/>
          <w:szCs w:val="24"/>
        </w:rPr>
        <w:t>,</w:t>
      </w:r>
      <w:r w:rsidRPr="00AE0822">
        <w:rPr>
          <w:rFonts w:eastAsia="Times New Roman"/>
          <w:szCs w:val="24"/>
        </w:rPr>
        <w:t xml:space="preserve"> δ</w:t>
      </w:r>
      <w:r>
        <w:rPr>
          <w:rFonts w:eastAsia="Times New Roman"/>
          <w:szCs w:val="24"/>
        </w:rPr>
        <w:t xml:space="preserve">ε, </w:t>
      </w:r>
      <w:r>
        <w:rPr>
          <w:rFonts w:eastAsia="Times New Roman"/>
          <w:szCs w:val="24"/>
        </w:rPr>
        <w:t>έκθεση</w:t>
      </w:r>
      <w:r w:rsidRPr="00AE0822">
        <w:rPr>
          <w:rFonts w:eastAsia="Times New Roman"/>
          <w:szCs w:val="24"/>
        </w:rPr>
        <w:t xml:space="preserve"> του Γενικού Λογιστηρίου του Κράτους γίνεται αναφορά σε ενδεχόμενη δαπάνη του κρατικού προϋπολογισμού σε περίπτωση κατάπτωσης των εγγυήσεων υπέρ του κυρίου του έργου</w:t>
      </w:r>
      <w:r>
        <w:rPr>
          <w:rFonts w:eastAsia="Times New Roman"/>
          <w:szCs w:val="24"/>
        </w:rPr>
        <w:t>,</w:t>
      </w:r>
      <w:r w:rsidRPr="00AE0822">
        <w:rPr>
          <w:rFonts w:eastAsia="Times New Roman"/>
          <w:szCs w:val="24"/>
        </w:rPr>
        <w:t xml:space="preserve"> στο πλαίσιο εφαρμογής τη</w:t>
      </w:r>
      <w:r>
        <w:rPr>
          <w:rFonts w:eastAsia="Times New Roman"/>
          <w:szCs w:val="24"/>
        </w:rPr>
        <w:t>ς</w:t>
      </w:r>
      <w:r w:rsidRPr="00AE0822">
        <w:rPr>
          <w:rFonts w:eastAsia="Times New Roman"/>
          <w:szCs w:val="24"/>
        </w:rPr>
        <w:t xml:space="preserve"> συναφθείσα</w:t>
      </w:r>
      <w:r>
        <w:rPr>
          <w:rFonts w:eastAsia="Times New Roman"/>
          <w:szCs w:val="24"/>
        </w:rPr>
        <w:t>ς</w:t>
      </w:r>
      <w:r w:rsidRPr="00AE0822">
        <w:rPr>
          <w:rFonts w:eastAsia="Times New Roman"/>
          <w:szCs w:val="24"/>
        </w:rPr>
        <w:t xml:space="preserve"> σύμβαση</w:t>
      </w:r>
      <w:r>
        <w:rPr>
          <w:rFonts w:eastAsia="Times New Roman"/>
          <w:szCs w:val="24"/>
        </w:rPr>
        <w:t>ς. Δ</w:t>
      </w:r>
      <w:r w:rsidRPr="00AE0822">
        <w:rPr>
          <w:rFonts w:eastAsia="Times New Roman"/>
          <w:szCs w:val="24"/>
        </w:rPr>
        <w:t>ηλαδή</w:t>
      </w:r>
      <w:r>
        <w:rPr>
          <w:rFonts w:eastAsia="Times New Roman"/>
          <w:szCs w:val="24"/>
        </w:rPr>
        <w:t xml:space="preserve">, το θεωρείτε πιθανό με βάση </w:t>
      </w:r>
      <w:r>
        <w:rPr>
          <w:rFonts w:eastAsia="Times New Roman"/>
          <w:szCs w:val="24"/>
        </w:rPr>
        <w:t xml:space="preserve">τα όσα λέτε εσείς. </w:t>
      </w:r>
      <w:r w:rsidRPr="00AE0822">
        <w:rPr>
          <w:rFonts w:eastAsia="Times New Roman"/>
          <w:szCs w:val="24"/>
        </w:rPr>
        <w:t>Για ποιο</w:t>
      </w:r>
      <w:r>
        <w:rPr>
          <w:rFonts w:eastAsia="Times New Roman"/>
          <w:szCs w:val="24"/>
        </w:rPr>
        <w:t>ν</w:t>
      </w:r>
      <w:r w:rsidRPr="00AE0822">
        <w:rPr>
          <w:rFonts w:eastAsia="Times New Roman"/>
          <w:szCs w:val="24"/>
        </w:rPr>
        <w:t xml:space="preserve"> λόγο να μην έχει προβλεφθεί και </w:t>
      </w:r>
      <w:r>
        <w:rPr>
          <w:rFonts w:eastAsia="Times New Roman"/>
          <w:szCs w:val="24"/>
        </w:rPr>
        <w:t xml:space="preserve">προληφθεί; Συμβάλλει ένα τέτοιο ενδεχόμενο στην αξιοπιστία της χώρας; Οι </w:t>
      </w:r>
      <w:r w:rsidRPr="00AE0822">
        <w:rPr>
          <w:rFonts w:eastAsia="Times New Roman"/>
          <w:szCs w:val="24"/>
        </w:rPr>
        <w:t xml:space="preserve">ιδεολογικές εμμονές ως </w:t>
      </w:r>
      <w:r>
        <w:rPr>
          <w:rFonts w:eastAsia="Times New Roman"/>
          <w:szCs w:val="24"/>
        </w:rPr>
        <w:t>α</w:t>
      </w:r>
      <w:r w:rsidRPr="00AE0822">
        <w:rPr>
          <w:rFonts w:eastAsia="Times New Roman"/>
          <w:szCs w:val="24"/>
        </w:rPr>
        <w:t xml:space="preserve">ντιπολίτευση συνέχισαν να </w:t>
      </w:r>
      <w:r>
        <w:rPr>
          <w:rFonts w:eastAsia="Times New Roman"/>
          <w:szCs w:val="24"/>
        </w:rPr>
        <w:t>σας</w:t>
      </w:r>
      <w:r w:rsidRPr="00AE0822">
        <w:rPr>
          <w:rFonts w:eastAsia="Times New Roman"/>
          <w:szCs w:val="24"/>
        </w:rPr>
        <w:t xml:space="preserve"> συνοδεύουν και τώρα </w:t>
      </w:r>
      <w:r>
        <w:rPr>
          <w:rFonts w:eastAsia="Times New Roman"/>
          <w:szCs w:val="24"/>
        </w:rPr>
        <w:t>μέχρι το</w:t>
      </w:r>
      <w:r w:rsidRPr="00AE0822">
        <w:rPr>
          <w:rFonts w:eastAsia="Times New Roman"/>
          <w:szCs w:val="24"/>
        </w:rPr>
        <w:t xml:space="preserve"> τέλος</w:t>
      </w:r>
      <w:r>
        <w:rPr>
          <w:rFonts w:eastAsia="Times New Roman"/>
          <w:szCs w:val="24"/>
        </w:rPr>
        <w:t>,</w:t>
      </w:r>
      <w:r w:rsidRPr="00AE0822">
        <w:rPr>
          <w:rFonts w:eastAsia="Times New Roman"/>
          <w:szCs w:val="24"/>
        </w:rPr>
        <w:t xml:space="preserve"> σχεδόν</w:t>
      </w:r>
      <w:r>
        <w:rPr>
          <w:rFonts w:eastAsia="Times New Roman"/>
          <w:szCs w:val="24"/>
        </w:rPr>
        <w:t>,</w:t>
      </w:r>
      <w:r w:rsidRPr="00AE0822">
        <w:rPr>
          <w:rFonts w:eastAsia="Times New Roman"/>
          <w:szCs w:val="24"/>
        </w:rPr>
        <w:t xml:space="preserve"> της θητείας σας και αυτό έχει </w:t>
      </w:r>
      <w:r>
        <w:rPr>
          <w:rFonts w:eastAsia="Times New Roman"/>
          <w:szCs w:val="24"/>
        </w:rPr>
        <w:t xml:space="preserve">ως </w:t>
      </w:r>
      <w:r w:rsidRPr="00AE0822">
        <w:rPr>
          <w:rFonts w:eastAsia="Times New Roman"/>
          <w:szCs w:val="24"/>
        </w:rPr>
        <w:t>αποτέλεσμα τεράστιες καθυστερήσεις στην κατανόηση του τρόπου που λειτουργεί ο σύγχρονος κόσμος και σε στοιχειώδ</w:t>
      </w:r>
      <w:r>
        <w:rPr>
          <w:rFonts w:eastAsia="Times New Roman"/>
          <w:szCs w:val="24"/>
        </w:rPr>
        <w:t>ει</w:t>
      </w:r>
      <w:r w:rsidRPr="00AE0822">
        <w:rPr>
          <w:rFonts w:eastAsia="Times New Roman"/>
          <w:szCs w:val="24"/>
        </w:rPr>
        <w:t>ς μεταρρυθμίσεις που προωθούν την ανάπτυξη</w:t>
      </w:r>
      <w:r>
        <w:rPr>
          <w:rFonts w:eastAsia="Times New Roman"/>
          <w:szCs w:val="24"/>
        </w:rPr>
        <w:t>. Σ</w:t>
      </w:r>
      <w:r w:rsidRPr="00AE0822">
        <w:rPr>
          <w:rFonts w:eastAsia="Times New Roman"/>
          <w:szCs w:val="24"/>
        </w:rPr>
        <w:t xml:space="preserve">την προσπάθειά σας </w:t>
      </w:r>
      <w:r w:rsidRPr="00AE0822">
        <w:rPr>
          <w:rFonts w:eastAsia="Times New Roman"/>
          <w:szCs w:val="24"/>
        </w:rPr>
        <w:lastRenderedPageBreak/>
        <w:t>να κερδίσετε κάποιο</w:t>
      </w:r>
      <w:r>
        <w:rPr>
          <w:rFonts w:eastAsia="Times New Roman"/>
          <w:szCs w:val="24"/>
        </w:rPr>
        <w:t>ν από</w:t>
      </w:r>
      <w:r w:rsidRPr="00AE0822">
        <w:rPr>
          <w:rFonts w:eastAsia="Times New Roman"/>
          <w:szCs w:val="24"/>
        </w:rPr>
        <w:t xml:space="preserve"> το</w:t>
      </w:r>
      <w:r>
        <w:rPr>
          <w:rFonts w:eastAsia="Times New Roman"/>
          <w:szCs w:val="24"/>
        </w:rPr>
        <w:t>ν</w:t>
      </w:r>
      <w:r w:rsidRPr="00AE0822">
        <w:rPr>
          <w:rFonts w:eastAsia="Times New Roman"/>
          <w:szCs w:val="24"/>
        </w:rPr>
        <w:t xml:space="preserve"> χαμένο χρόνο </w:t>
      </w:r>
      <w:r>
        <w:rPr>
          <w:rFonts w:eastAsia="Times New Roman"/>
          <w:szCs w:val="24"/>
        </w:rPr>
        <w:t>γίν</w:t>
      </w:r>
      <w:r>
        <w:rPr>
          <w:rFonts w:eastAsia="Times New Roman"/>
          <w:szCs w:val="24"/>
        </w:rPr>
        <w:t>εστε</w:t>
      </w:r>
      <w:r w:rsidRPr="00AE0822">
        <w:rPr>
          <w:rFonts w:eastAsia="Times New Roman"/>
          <w:szCs w:val="24"/>
        </w:rPr>
        <w:t xml:space="preserve"> σήμερα βασιλικότεροι του βασιλέως</w:t>
      </w:r>
      <w:r>
        <w:rPr>
          <w:rFonts w:eastAsia="Times New Roman"/>
          <w:szCs w:val="24"/>
        </w:rPr>
        <w:t>.</w:t>
      </w:r>
      <w:r w:rsidRPr="00AE0822">
        <w:rPr>
          <w:rFonts w:eastAsia="Times New Roman"/>
          <w:szCs w:val="24"/>
        </w:rPr>
        <w:t xml:space="preserve"> </w:t>
      </w:r>
      <w:r>
        <w:rPr>
          <w:rFonts w:eastAsia="Times New Roman"/>
          <w:szCs w:val="24"/>
        </w:rPr>
        <w:t>Η</w:t>
      </w:r>
      <w:r w:rsidRPr="00AE0822">
        <w:rPr>
          <w:rFonts w:eastAsia="Times New Roman"/>
          <w:szCs w:val="24"/>
        </w:rPr>
        <w:t xml:space="preserve"> χώρα δεν έχει την πολυτέλεια του χρόνου</w:t>
      </w:r>
      <w:r>
        <w:rPr>
          <w:rFonts w:eastAsia="Times New Roman"/>
          <w:szCs w:val="24"/>
        </w:rPr>
        <w:t>,</w:t>
      </w:r>
      <w:r w:rsidRPr="00AE0822">
        <w:rPr>
          <w:rFonts w:eastAsia="Times New Roman"/>
          <w:szCs w:val="24"/>
        </w:rPr>
        <w:t xml:space="preserve"> αλλά δεν </w:t>
      </w:r>
      <w:r>
        <w:rPr>
          <w:rFonts w:eastAsia="Times New Roman"/>
          <w:szCs w:val="24"/>
        </w:rPr>
        <w:t xml:space="preserve">την </w:t>
      </w:r>
      <w:r w:rsidRPr="00AE0822">
        <w:rPr>
          <w:rFonts w:eastAsia="Times New Roman"/>
          <w:szCs w:val="24"/>
        </w:rPr>
        <w:t xml:space="preserve">έχει κανένας την πολυτέλεια </w:t>
      </w:r>
      <w:r>
        <w:rPr>
          <w:rFonts w:eastAsia="Times New Roman"/>
          <w:szCs w:val="24"/>
        </w:rPr>
        <w:t>-</w:t>
      </w:r>
      <w:r w:rsidRPr="00AE0822">
        <w:rPr>
          <w:rFonts w:eastAsia="Times New Roman"/>
          <w:szCs w:val="24"/>
        </w:rPr>
        <w:t xml:space="preserve">ούτε </w:t>
      </w:r>
      <w:r>
        <w:rPr>
          <w:rFonts w:eastAsia="Times New Roman"/>
          <w:szCs w:val="24"/>
        </w:rPr>
        <w:t>εσείς-</w:t>
      </w:r>
      <w:r w:rsidRPr="00AE0822">
        <w:rPr>
          <w:rFonts w:eastAsia="Times New Roman"/>
          <w:szCs w:val="24"/>
        </w:rPr>
        <w:t xml:space="preserve"> στην </w:t>
      </w:r>
      <w:r>
        <w:rPr>
          <w:rFonts w:eastAsia="Times New Roman"/>
          <w:szCs w:val="24"/>
        </w:rPr>
        <w:t>Κ</w:t>
      </w:r>
      <w:r w:rsidRPr="00AE0822">
        <w:rPr>
          <w:rFonts w:eastAsia="Times New Roman"/>
          <w:szCs w:val="24"/>
        </w:rPr>
        <w:t xml:space="preserve">υβέρνησή </w:t>
      </w:r>
      <w:r>
        <w:rPr>
          <w:rFonts w:eastAsia="Times New Roman"/>
          <w:szCs w:val="24"/>
        </w:rPr>
        <w:t>σας.</w:t>
      </w:r>
      <w:r w:rsidRPr="00AE0822">
        <w:rPr>
          <w:rFonts w:eastAsia="Times New Roman"/>
          <w:szCs w:val="24"/>
        </w:rPr>
        <w:t xml:space="preserve"> </w:t>
      </w:r>
    </w:p>
    <w:p w14:paraId="7E512CE7" w14:textId="77777777" w:rsidR="00CD7DD0" w:rsidRDefault="001D7A26">
      <w:pPr>
        <w:tabs>
          <w:tab w:val="center" w:pos="4753"/>
          <w:tab w:val="left" w:pos="6156"/>
        </w:tabs>
        <w:spacing w:line="600" w:lineRule="auto"/>
        <w:ind w:firstLine="720"/>
        <w:jc w:val="both"/>
        <w:rPr>
          <w:rFonts w:eastAsia="Times New Roman"/>
          <w:szCs w:val="24"/>
        </w:rPr>
      </w:pPr>
      <w:r>
        <w:rPr>
          <w:rFonts w:eastAsia="Times New Roman"/>
          <w:szCs w:val="24"/>
        </w:rPr>
        <w:t>Π</w:t>
      </w:r>
      <w:r w:rsidRPr="00AE0822">
        <w:rPr>
          <w:rFonts w:eastAsia="Times New Roman"/>
          <w:szCs w:val="24"/>
        </w:rPr>
        <w:t>ριν κλείσω</w:t>
      </w:r>
      <w:r>
        <w:rPr>
          <w:rFonts w:eastAsia="Times New Roman"/>
          <w:szCs w:val="24"/>
        </w:rPr>
        <w:t>,</w:t>
      </w:r>
      <w:r w:rsidRPr="00AE0822">
        <w:rPr>
          <w:rFonts w:eastAsia="Times New Roman"/>
          <w:szCs w:val="24"/>
        </w:rPr>
        <w:t xml:space="preserve"> να αναφερθώ </w:t>
      </w:r>
      <w:r>
        <w:rPr>
          <w:rFonts w:eastAsia="Times New Roman"/>
          <w:szCs w:val="24"/>
        </w:rPr>
        <w:t xml:space="preserve">σε δύο ακόμη </w:t>
      </w:r>
      <w:r w:rsidRPr="00AE0822">
        <w:rPr>
          <w:rFonts w:eastAsia="Times New Roman"/>
          <w:szCs w:val="24"/>
        </w:rPr>
        <w:t>θέματα που αφορούν τον κύριο Υπουργό</w:t>
      </w:r>
      <w:r>
        <w:rPr>
          <w:rFonts w:eastAsia="Times New Roman"/>
          <w:szCs w:val="24"/>
        </w:rPr>
        <w:t>.</w:t>
      </w:r>
      <w:r w:rsidRPr="00AE0822">
        <w:rPr>
          <w:rFonts w:eastAsia="Times New Roman"/>
          <w:szCs w:val="24"/>
        </w:rPr>
        <w:t xml:space="preserve"> </w:t>
      </w:r>
      <w:r>
        <w:rPr>
          <w:rFonts w:eastAsia="Times New Roman"/>
          <w:szCs w:val="24"/>
        </w:rPr>
        <w:t>Ε</w:t>
      </w:r>
      <w:r w:rsidRPr="00AE0822">
        <w:rPr>
          <w:rFonts w:eastAsia="Times New Roman"/>
          <w:szCs w:val="24"/>
        </w:rPr>
        <w:t xml:space="preserve">ίχαμε εδώ πρόσφατα </w:t>
      </w:r>
      <w:r>
        <w:rPr>
          <w:rFonts w:eastAsia="Times New Roman"/>
          <w:szCs w:val="24"/>
        </w:rPr>
        <w:t>μι</w:t>
      </w:r>
      <w:r>
        <w:rPr>
          <w:rFonts w:eastAsia="Times New Roman"/>
          <w:szCs w:val="24"/>
        </w:rPr>
        <w:t>α</w:t>
      </w:r>
      <w:r w:rsidRPr="00AE0822">
        <w:rPr>
          <w:rFonts w:eastAsia="Times New Roman"/>
          <w:szCs w:val="24"/>
        </w:rPr>
        <w:t xml:space="preserve"> πολύ έντονη συζήτηση για τον τρόπο που χειρίζεται στη Θεσσαλονίκη ορισμένα ζητήματα σε σχέση με τις μεταφορές</w:t>
      </w:r>
      <w:r>
        <w:rPr>
          <w:rFonts w:eastAsia="Times New Roman"/>
          <w:szCs w:val="24"/>
        </w:rPr>
        <w:t>.</w:t>
      </w:r>
      <w:r w:rsidRPr="00AE0822">
        <w:rPr>
          <w:rFonts w:eastAsia="Times New Roman"/>
          <w:szCs w:val="24"/>
        </w:rPr>
        <w:t xml:space="preserve"> </w:t>
      </w:r>
      <w:r>
        <w:rPr>
          <w:rFonts w:eastAsia="Times New Roman"/>
          <w:szCs w:val="24"/>
        </w:rPr>
        <w:t>Α</w:t>
      </w:r>
      <w:r w:rsidRPr="00AE0822">
        <w:rPr>
          <w:rFonts w:eastAsia="Times New Roman"/>
          <w:szCs w:val="24"/>
        </w:rPr>
        <w:t>ντί να απαντήσει</w:t>
      </w:r>
      <w:r>
        <w:rPr>
          <w:rFonts w:eastAsia="Times New Roman"/>
          <w:szCs w:val="24"/>
        </w:rPr>
        <w:t>,</w:t>
      </w:r>
      <w:r w:rsidRPr="00AE0822">
        <w:rPr>
          <w:rFonts w:eastAsia="Times New Roman"/>
          <w:szCs w:val="24"/>
        </w:rPr>
        <w:t xml:space="preserve"> κατηγ</w:t>
      </w:r>
      <w:r>
        <w:rPr>
          <w:rFonts w:eastAsia="Times New Roman"/>
          <w:szCs w:val="24"/>
        </w:rPr>
        <w:t xml:space="preserve">ορούσε </w:t>
      </w:r>
      <w:r w:rsidRPr="00AE0822">
        <w:rPr>
          <w:rFonts w:eastAsia="Times New Roman"/>
          <w:szCs w:val="24"/>
        </w:rPr>
        <w:t xml:space="preserve">την </w:t>
      </w:r>
      <w:r>
        <w:rPr>
          <w:rFonts w:eastAsia="Times New Roman"/>
          <w:szCs w:val="24"/>
        </w:rPr>
        <w:t>Α</w:t>
      </w:r>
      <w:r w:rsidRPr="00AE0822">
        <w:rPr>
          <w:rFonts w:eastAsia="Times New Roman"/>
          <w:szCs w:val="24"/>
        </w:rPr>
        <w:t>ντιπολίτευση ότι δεν γνωρίζει</w:t>
      </w:r>
      <w:r>
        <w:rPr>
          <w:rFonts w:eastAsia="Times New Roman"/>
          <w:szCs w:val="24"/>
        </w:rPr>
        <w:t>, με</w:t>
      </w:r>
      <w:r w:rsidRPr="00AE0822">
        <w:rPr>
          <w:rFonts w:eastAsia="Times New Roman"/>
          <w:szCs w:val="24"/>
        </w:rPr>
        <w:t xml:space="preserve"> αποτέλεσμα τις επόμενες μέρες να δημιουργηθεί </w:t>
      </w:r>
      <w:r>
        <w:rPr>
          <w:rFonts w:eastAsia="Times New Roman"/>
          <w:szCs w:val="24"/>
        </w:rPr>
        <w:t>μια</w:t>
      </w:r>
      <w:r w:rsidRPr="00AE0822">
        <w:rPr>
          <w:rFonts w:eastAsia="Times New Roman"/>
          <w:szCs w:val="24"/>
        </w:rPr>
        <w:t xml:space="preserve"> μεγάλη αναστάτωση</w:t>
      </w:r>
      <w:r>
        <w:rPr>
          <w:rFonts w:eastAsia="Times New Roman"/>
          <w:szCs w:val="24"/>
        </w:rPr>
        <w:t>. Δ</w:t>
      </w:r>
      <w:r w:rsidRPr="00AE0822">
        <w:rPr>
          <w:rFonts w:eastAsia="Times New Roman"/>
          <w:szCs w:val="24"/>
        </w:rPr>
        <w:t>ιαβ</w:t>
      </w:r>
      <w:r w:rsidRPr="00AE0822">
        <w:rPr>
          <w:rFonts w:eastAsia="Times New Roman"/>
          <w:szCs w:val="24"/>
        </w:rPr>
        <w:t xml:space="preserve">άζω τώρα στα δημοσιεύματα ότι πήγε ο Υπουργός ενώπιον στελεχών της </w:t>
      </w:r>
      <w:r>
        <w:rPr>
          <w:rFonts w:eastAsia="Times New Roman"/>
          <w:szCs w:val="24"/>
        </w:rPr>
        <w:t>Διοίκησης της ΣΤΑΣΥ</w:t>
      </w:r>
      <w:r w:rsidRPr="00AE0822">
        <w:rPr>
          <w:rFonts w:eastAsia="Times New Roman"/>
          <w:szCs w:val="24"/>
        </w:rPr>
        <w:t xml:space="preserve"> και συνδικαλιστών και ανέφερε πως κάνει προσπάθειες προκειμένου</w:t>
      </w:r>
      <w:r>
        <w:rPr>
          <w:rFonts w:eastAsia="Times New Roman"/>
          <w:szCs w:val="24"/>
        </w:rPr>
        <w:t xml:space="preserve"> ο έλεγχος των συγκοινωνιών</w:t>
      </w:r>
      <w:r w:rsidRPr="00AE0822">
        <w:rPr>
          <w:rFonts w:eastAsia="Times New Roman"/>
          <w:szCs w:val="24"/>
        </w:rPr>
        <w:t xml:space="preserve"> να περάσει ξανά στο </w:t>
      </w:r>
      <w:r>
        <w:rPr>
          <w:rFonts w:eastAsia="Times New Roman"/>
          <w:szCs w:val="24"/>
        </w:rPr>
        <w:t>Υ</w:t>
      </w:r>
      <w:r w:rsidRPr="00AE0822">
        <w:rPr>
          <w:rFonts w:eastAsia="Times New Roman"/>
          <w:szCs w:val="24"/>
        </w:rPr>
        <w:t xml:space="preserve">πουργείο </w:t>
      </w:r>
      <w:r>
        <w:rPr>
          <w:rFonts w:eastAsia="Times New Roman"/>
          <w:szCs w:val="24"/>
        </w:rPr>
        <w:t>του, δ</w:t>
      </w:r>
      <w:r w:rsidRPr="00AE0822">
        <w:rPr>
          <w:rFonts w:eastAsia="Times New Roman"/>
          <w:szCs w:val="24"/>
        </w:rPr>
        <w:t>ηλαδή πέρασε τις μετοχές των εταιρειών αστ</w:t>
      </w:r>
      <w:r w:rsidRPr="00AE0822">
        <w:rPr>
          <w:rFonts w:eastAsia="Times New Roman"/>
          <w:szCs w:val="24"/>
        </w:rPr>
        <w:t>ικών συγκοινωνιών ΟΑΣΑ</w:t>
      </w:r>
      <w:r>
        <w:rPr>
          <w:rFonts w:eastAsia="Times New Roman"/>
          <w:szCs w:val="24"/>
        </w:rPr>
        <w:t>,</w:t>
      </w:r>
      <w:r w:rsidRPr="00AE0822">
        <w:rPr>
          <w:rFonts w:eastAsia="Times New Roman"/>
          <w:szCs w:val="24"/>
        </w:rPr>
        <w:t xml:space="preserve"> ΟΣΥ</w:t>
      </w:r>
      <w:r>
        <w:rPr>
          <w:rFonts w:eastAsia="Times New Roman"/>
          <w:szCs w:val="24"/>
        </w:rPr>
        <w:t>,</w:t>
      </w:r>
      <w:r w:rsidRPr="00AE0822">
        <w:rPr>
          <w:rFonts w:eastAsia="Times New Roman"/>
          <w:szCs w:val="24"/>
        </w:rPr>
        <w:t xml:space="preserve"> ΣΤΑΣΥ από τις αρχές του έτους στην </w:t>
      </w:r>
      <w:r>
        <w:rPr>
          <w:rFonts w:eastAsia="Times New Roman"/>
          <w:szCs w:val="24"/>
        </w:rPr>
        <w:t>ΕΕΣΥΠ,</w:t>
      </w:r>
      <w:r w:rsidRPr="00AE0822">
        <w:rPr>
          <w:rFonts w:eastAsia="Times New Roman"/>
          <w:szCs w:val="24"/>
        </w:rPr>
        <w:t xml:space="preserve"> στο λεγόμενο </w:t>
      </w:r>
      <w:proofErr w:type="spellStart"/>
      <w:r w:rsidRPr="00AE0822">
        <w:rPr>
          <w:rFonts w:eastAsia="Times New Roman"/>
          <w:szCs w:val="24"/>
        </w:rPr>
        <w:t>Υπερταμείο</w:t>
      </w:r>
      <w:proofErr w:type="spellEnd"/>
      <w:r>
        <w:rPr>
          <w:rFonts w:eastAsia="Times New Roman"/>
          <w:szCs w:val="24"/>
        </w:rPr>
        <w:t xml:space="preserve"> και σήμερα πηγαίνουν οι συνδικαλιστές και τους λέει ότι αυτό που έκανε </w:t>
      </w:r>
      <w:r w:rsidRPr="00AE0822">
        <w:rPr>
          <w:rFonts w:eastAsia="Times New Roman"/>
          <w:szCs w:val="24"/>
        </w:rPr>
        <w:t>ο ίδιος πριν από λίγ</w:t>
      </w:r>
      <w:r>
        <w:rPr>
          <w:rFonts w:eastAsia="Times New Roman"/>
          <w:szCs w:val="24"/>
        </w:rPr>
        <w:t xml:space="preserve">ους μήνες προσπαθεί -κάνει τώρα τον μάγκα- να το πάρει πίσω. Τι </w:t>
      </w:r>
      <w:r w:rsidRPr="00AE0822">
        <w:rPr>
          <w:rFonts w:eastAsia="Times New Roman"/>
          <w:szCs w:val="24"/>
        </w:rPr>
        <w:t>μέγιστ</w:t>
      </w:r>
      <w:r w:rsidRPr="00AE0822">
        <w:rPr>
          <w:rFonts w:eastAsia="Times New Roman"/>
          <w:szCs w:val="24"/>
        </w:rPr>
        <w:t>η υποκρισία είναι αυτή</w:t>
      </w:r>
      <w:r>
        <w:rPr>
          <w:rFonts w:eastAsia="Times New Roman"/>
          <w:szCs w:val="24"/>
        </w:rPr>
        <w:t>;</w:t>
      </w:r>
      <w:r w:rsidRPr="00AE0822">
        <w:rPr>
          <w:rFonts w:eastAsia="Times New Roman"/>
          <w:szCs w:val="24"/>
        </w:rPr>
        <w:t xml:space="preserve"> </w:t>
      </w:r>
      <w:r>
        <w:rPr>
          <w:rFonts w:eastAsia="Times New Roman"/>
          <w:szCs w:val="24"/>
        </w:rPr>
        <w:t xml:space="preserve">Τι μέγιστη υποκρισία! </w:t>
      </w:r>
    </w:p>
    <w:p w14:paraId="7E512CE8" w14:textId="77777777" w:rsidR="00CD7DD0" w:rsidRDefault="001D7A26">
      <w:pPr>
        <w:tabs>
          <w:tab w:val="center" w:pos="4753"/>
          <w:tab w:val="left" w:pos="6156"/>
        </w:tabs>
        <w:spacing w:line="600" w:lineRule="auto"/>
        <w:ind w:firstLine="720"/>
        <w:jc w:val="both"/>
        <w:rPr>
          <w:rFonts w:eastAsia="Times New Roman"/>
          <w:szCs w:val="24"/>
        </w:rPr>
      </w:pPr>
      <w:r>
        <w:rPr>
          <w:rFonts w:eastAsia="Times New Roman"/>
          <w:szCs w:val="24"/>
        </w:rPr>
        <w:t xml:space="preserve">Κλείνοντας, </w:t>
      </w:r>
      <w:r w:rsidRPr="00AE0822">
        <w:rPr>
          <w:rFonts w:eastAsia="Times New Roman"/>
          <w:szCs w:val="24"/>
        </w:rPr>
        <w:t xml:space="preserve">θα αναφερθώ σε κάτι τελευταίο που αποδεικνύει την υποκρισία της </w:t>
      </w:r>
      <w:r>
        <w:rPr>
          <w:rFonts w:eastAsia="Times New Roman"/>
          <w:szCs w:val="24"/>
        </w:rPr>
        <w:t>Κ</w:t>
      </w:r>
      <w:r w:rsidRPr="00AE0822">
        <w:rPr>
          <w:rFonts w:eastAsia="Times New Roman"/>
          <w:szCs w:val="24"/>
        </w:rPr>
        <w:t xml:space="preserve">υβέρνησής </w:t>
      </w:r>
      <w:r>
        <w:rPr>
          <w:rFonts w:eastAsia="Times New Roman"/>
          <w:szCs w:val="24"/>
        </w:rPr>
        <w:t>σας. Α</w:t>
      </w:r>
      <w:r w:rsidRPr="00AE0822">
        <w:rPr>
          <w:rFonts w:eastAsia="Times New Roman"/>
          <w:szCs w:val="24"/>
        </w:rPr>
        <w:t>παντ</w:t>
      </w:r>
      <w:r>
        <w:rPr>
          <w:rFonts w:eastAsia="Times New Roman"/>
          <w:szCs w:val="24"/>
        </w:rPr>
        <w:t>ήσατε</w:t>
      </w:r>
      <w:r w:rsidRPr="00AE0822">
        <w:rPr>
          <w:rFonts w:eastAsia="Times New Roman"/>
          <w:szCs w:val="24"/>
        </w:rPr>
        <w:t xml:space="preserve"> σε </w:t>
      </w:r>
      <w:r>
        <w:rPr>
          <w:rFonts w:eastAsia="Times New Roman"/>
          <w:szCs w:val="24"/>
        </w:rPr>
        <w:t>μια</w:t>
      </w:r>
      <w:r w:rsidRPr="00AE0822">
        <w:rPr>
          <w:rFonts w:eastAsia="Times New Roman"/>
          <w:szCs w:val="24"/>
        </w:rPr>
        <w:t xml:space="preserve"> ερώτηση </w:t>
      </w:r>
      <w:r>
        <w:rPr>
          <w:rFonts w:eastAsia="Times New Roman"/>
          <w:szCs w:val="24"/>
        </w:rPr>
        <w:t>-</w:t>
      </w:r>
      <w:r w:rsidRPr="00AE0822">
        <w:rPr>
          <w:rFonts w:eastAsia="Times New Roman"/>
          <w:szCs w:val="24"/>
        </w:rPr>
        <w:t>για τη συζήτηση αυτή εδώ στη Βουλή</w:t>
      </w:r>
      <w:r>
        <w:rPr>
          <w:rFonts w:eastAsia="Times New Roman"/>
          <w:szCs w:val="24"/>
        </w:rPr>
        <w:t>-</w:t>
      </w:r>
      <w:r w:rsidRPr="00AE0822">
        <w:rPr>
          <w:rFonts w:eastAsia="Times New Roman"/>
          <w:szCs w:val="24"/>
        </w:rPr>
        <w:t xml:space="preserve"> στις επιτροπές που σας έκανε </w:t>
      </w:r>
      <w:r>
        <w:rPr>
          <w:rFonts w:eastAsia="Times New Roman"/>
          <w:szCs w:val="24"/>
        </w:rPr>
        <w:t>μια</w:t>
      </w:r>
      <w:r w:rsidRPr="00AE0822">
        <w:rPr>
          <w:rFonts w:eastAsia="Times New Roman"/>
          <w:szCs w:val="24"/>
        </w:rPr>
        <w:t xml:space="preserve"> δημοσιογράφος</w:t>
      </w:r>
      <w:r>
        <w:rPr>
          <w:rFonts w:eastAsia="Times New Roman"/>
          <w:szCs w:val="24"/>
        </w:rPr>
        <w:t>,</w:t>
      </w:r>
      <w:r w:rsidRPr="00AE0822">
        <w:rPr>
          <w:rFonts w:eastAsia="Times New Roman"/>
          <w:szCs w:val="24"/>
        </w:rPr>
        <w:t xml:space="preserve"> </w:t>
      </w:r>
      <w:r>
        <w:rPr>
          <w:rFonts w:eastAsia="Times New Roman"/>
          <w:szCs w:val="24"/>
        </w:rPr>
        <w:t>κ</w:t>
      </w:r>
      <w:r w:rsidRPr="00AE0822">
        <w:rPr>
          <w:rFonts w:eastAsia="Times New Roman"/>
          <w:szCs w:val="24"/>
        </w:rPr>
        <w:t xml:space="preserve">ύριε </w:t>
      </w:r>
      <w:r w:rsidRPr="00AE0822">
        <w:rPr>
          <w:rFonts w:eastAsia="Times New Roman"/>
          <w:szCs w:val="24"/>
        </w:rPr>
        <w:t>Υπουργέ</w:t>
      </w:r>
      <w:r>
        <w:rPr>
          <w:rFonts w:eastAsia="Times New Roman"/>
          <w:szCs w:val="24"/>
        </w:rPr>
        <w:t>,</w:t>
      </w:r>
      <w:r w:rsidRPr="00AE0822">
        <w:rPr>
          <w:rFonts w:eastAsia="Times New Roman"/>
          <w:szCs w:val="24"/>
        </w:rPr>
        <w:t xml:space="preserve"> για το </w:t>
      </w:r>
      <w:r w:rsidRPr="00AE0822">
        <w:rPr>
          <w:rFonts w:eastAsia="Times New Roman"/>
          <w:szCs w:val="24"/>
        </w:rPr>
        <w:lastRenderedPageBreak/>
        <w:t xml:space="preserve">θέμα της κριτικής </w:t>
      </w:r>
      <w:r>
        <w:rPr>
          <w:rFonts w:eastAsia="Times New Roman"/>
          <w:szCs w:val="24"/>
        </w:rPr>
        <w:t>που</w:t>
      </w:r>
      <w:r w:rsidRPr="00AE0822">
        <w:rPr>
          <w:rFonts w:eastAsia="Times New Roman"/>
          <w:szCs w:val="24"/>
        </w:rPr>
        <w:t xml:space="preserve"> σας άσκησε ο ειδικός αγορητής της Δημοκρατικής Συμπαράταξης</w:t>
      </w:r>
      <w:r>
        <w:rPr>
          <w:rFonts w:eastAsia="Times New Roman"/>
          <w:szCs w:val="24"/>
        </w:rPr>
        <w:t>,</w:t>
      </w:r>
      <w:r w:rsidRPr="00AE0822">
        <w:rPr>
          <w:rFonts w:eastAsia="Times New Roman"/>
          <w:szCs w:val="24"/>
        </w:rPr>
        <w:t xml:space="preserve"> σε σχέση με τα συγκεκριμένα </w:t>
      </w:r>
      <w:r>
        <w:rPr>
          <w:rFonts w:eastAsia="Times New Roman"/>
          <w:szCs w:val="24"/>
        </w:rPr>
        <w:t xml:space="preserve">στοιχεία που σας ζητούμε </w:t>
      </w:r>
      <w:r w:rsidRPr="00AE0822">
        <w:rPr>
          <w:rFonts w:eastAsia="Times New Roman"/>
          <w:szCs w:val="24"/>
        </w:rPr>
        <w:t>και στα οποία δεν έχετε δώσει απάντηση</w:t>
      </w:r>
      <w:r>
        <w:rPr>
          <w:rFonts w:eastAsia="Times New Roman"/>
          <w:szCs w:val="24"/>
        </w:rPr>
        <w:t>.</w:t>
      </w:r>
      <w:r w:rsidRPr="00AE0822">
        <w:rPr>
          <w:rFonts w:eastAsia="Times New Roman"/>
          <w:szCs w:val="24"/>
        </w:rPr>
        <w:t xml:space="preserve"> </w:t>
      </w:r>
      <w:r>
        <w:rPr>
          <w:rFonts w:eastAsia="Times New Roman"/>
          <w:szCs w:val="24"/>
        </w:rPr>
        <w:t>Έ</w:t>
      </w:r>
      <w:r w:rsidRPr="00AE0822">
        <w:rPr>
          <w:rFonts w:eastAsia="Times New Roman"/>
          <w:szCs w:val="24"/>
        </w:rPr>
        <w:t xml:space="preserve">να από αυτά </w:t>
      </w:r>
      <w:r>
        <w:rPr>
          <w:rFonts w:eastAsia="Times New Roman"/>
          <w:szCs w:val="24"/>
        </w:rPr>
        <w:t>–όπως σ</w:t>
      </w:r>
      <w:r w:rsidRPr="00AE0822">
        <w:rPr>
          <w:rFonts w:eastAsia="Times New Roman"/>
          <w:szCs w:val="24"/>
        </w:rPr>
        <w:t>ας είπα προηγουμένως</w:t>
      </w:r>
      <w:r>
        <w:rPr>
          <w:rFonts w:eastAsia="Times New Roman"/>
          <w:szCs w:val="24"/>
        </w:rPr>
        <w:t xml:space="preserve">- είναι για ποιόν λόγο </w:t>
      </w:r>
      <w:r w:rsidRPr="00AE0822">
        <w:rPr>
          <w:rFonts w:eastAsia="Times New Roman"/>
          <w:szCs w:val="24"/>
        </w:rPr>
        <w:t>μ</w:t>
      </w:r>
      <w:r w:rsidRPr="00AE0822">
        <w:rPr>
          <w:rFonts w:eastAsia="Times New Roman"/>
          <w:szCs w:val="24"/>
        </w:rPr>
        <w:t xml:space="preserve">ειώθηκε στο μισό το τίμημα σε σχέση με την απόφαση του </w:t>
      </w:r>
      <w:r>
        <w:rPr>
          <w:rFonts w:eastAsia="Times New Roman"/>
          <w:szCs w:val="24"/>
        </w:rPr>
        <w:t>Δ</w:t>
      </w:r>
      <w:r w:rsidRPr="00AE0822">
        <w:rPr>
          <w:rFonts w:eastAsia="Times New Roman"/>
          <w:szCs w:val="24"/>
        </w:rPr>
        <w:t>ιοικητικού Συμβουλίου στη σημερινή σύμβαση</w:t>
      </w:r>
      <w:r>
        <w:rPr>
          <w:rFonts w:eastAsia="Times New Roman"/>
          <w:szCs w:val="24"/>
        </w:rPr>
        <w:t>.</w:t>
      </w:r>
      <w:r w:rsidRPr="00AE0822">
        <w:rPr>
          <w:rFonts w:eastAsia="Times New Roman"/>
          <w:szCs w:val="24"/>
        </w:rPr>
        <w:t xml:space="preserve"> </w:t>
      </w:r>
    </w:p>
    <w:p w14:paraId="7E512CE9" w14:textId="77777777" w:rsidR="00CD7DD0" w:rsidRDefault="00CD7DD0">
      <w:pPr>
        <w:tabs>
          <w:tab w:val="left" w:pos="7375"/>
        </w:tabs>
        <w:rPr>
          <w:rFonts w:eastAsia="Times New Roman" w:cs="Times New Roman"/>
          <w:szCs w:val="24"/>
        </w:rPr>
      </w:pPr>
    </w:p>
    <w:p w14:paraId="7E512CEA" w14:textId="77777777" w:rsidR="00CD7DD0" w:rsidRDefault="001D7A26">
      <w:pPr>
        <w:spacing w:line="600" w:lineRule="auto"/>
        <w:ind w:firstLine="720"/>
        <w:jc w:val="both"/>
        <w:rPr>
          <w:rFonts w:eastAsia="Times New Roman"/>
          <w:szCs w:val="24"/>
        </w:rPr>
      </w:pPr>
      <w:r>
        <w:rPr>
          <w:rFonts w:eastAsia="Times New Roman"/>
          <w:szCs w:val="24"/>
        </w:rPr>
        <w:t>Δεν έχετε απαντήσει. Σε σχέση με την κριτική που σας κάναμε, απάντησε ο Υπουργός ότι έχουμε συνολική αντίθεση μεταξύ προόδου και συντήρησης, Δεξιάς και Αρ</w:t>
      </w:r>
      <w:r>
        <w:rPr>
          <w:rFonts w:eastAsia="Times New Roman"/>
          <w:szCs w:val="24"/>
        </w:rPr>
        <w:t xml:space="preserve">ιστεράς, προοδευτικών δυνάμεων και νεοφιλελευθερισμού. Απάντησε δηλαδή, μη κοιτώντας στον καθρέφτη της Κυβέρνησης. Συγκυβερνάτε με τους ΑΝΕΛ, με ένα κόμμα με </w:t>
      </w:r>
      <w:proofErr w:type="spellStart"/>
      <w:r>
        <w:rPr>
          <w:rFonts w:eastAsia="Times New Roman"/>
          <w:szCs w:val="24"/>
        </w:rPr>
        <w:t>εθνικολαϊκιστικές</w:t>
      </w:r>
      <w:proofErr w:type="spellEnd"/>
      <w:r>
        <w:rPr>
          <w:rFonts w:eastAsia="Times New Roman"/>
          <w:szCs w:val="24"/>
        </w:rPr>
        <w:t xml:space="preserve"> για εμάς θέσεις. Μετά το πρόσφατο Υπουργικό Συμβούλιο, ο κ. </w:t>
      </w:r>
      <w:proofErr w:type="spellStart"/>
      <w:r>
        <w:rPr>
          <w:rFonts w:eastAsia="Times New Roman"/>
          <w:szCs w:val="24"/>
        </w:rPr>
        <w:t>Σπίρτζης</w:t>
      </w:r>
      <w:proofErr w:type="spellEnd"/>
      <w:r>
        <w:rPr>
          <w:rFonts w:eastAsia="Times New Roman"/>
          <w:szCs w:val="24"/>
        </w:rPr>
        <w:t xml:space="preserve"> είπε δημοσί</w:t>
      </w:r>
      <w:r>
        <w:rPr>
          <w:rFonts w:eastAsia="Times New Roman"/>
          <w:szCs w:val="24"/>
        </w:rPr>
        <w:t>ως ότι δεν άκουσε τι είπε ο κ. Καμμένος στον κ. Κοτζιά. Κι αυτές οι απαντήσεις θεωρούνται απαντήσεις που μπορούν να πείσουν την κοινωνία σήμερα για την ανάγκη πραγματικά προοδευτικών πολιτικών που χρειαζόμαστε για να μπορέσουμε να υπερβούμε την κρίση. Στην</w:t>
      </w:r>
      <w:r>
        <w:rPr>
          <w:rFonts w:eastAsia="Times New Roman"/>
          <w:szCs w:val="24"/>
        </w:rPr>
        <w:t xml:space="preserve"> ίδια απάντηση ο κ. </w:t>
      </w:r>
      <w:proofErr w:type="spellStart"/>
      <w:r>
        <w:rPr>
          <w:rFonts w:eastAsia="Times New Roman"/>
          <w:szCs w:val="24"/>
        </w:rPr>
        <w:t>Σπίρτζης</w:t>
      </w:r>
      <w:proofErr w:type="spellEnd"/>
      <w:r>
        <w:rPr>
          <w:rFonts w:eastAsia="Times New Roman"/>
          <w:szCs w:val="24"/>
        </w:rPr>
        <w:t xml:space="preserve"> λέει χαρακτηριστικά ότι «βεβαίως η συγκυβέρνηση ΣΥΡΙΖΑ-ΑΝΕΛ θα μείνει για να υλοποιήσει τους σκοπούς που συμφωνήθηκαν, η συμμαχία με τις προοδευτικές δυνάμεις όμως ήταν στρατηγική μας επιλογή». </w:t>
      </w:r>
    </w:p>
    <w:p w14:paraId="7E512CEB" w14:textId="77777777" w:rsidR="00CD7DD0" w:rsidRDefault="001D7A26">
      <w:pPr>
        <w:spacing w:line="600" w:lineRule="auto"/>
        <w:ind w:firstLine="720"/>
        <w:jc w:val="both"/>
        <w:rPr>
          <w:rFonts w:eastAsia="Times New Roman"/>
          <w:szCs w:val="24"/>
        </w:rPr>
      </w:pPr>
      <w:r>
        <w:rPr>
          <w:rFonts w:eastAsia="Times New Roman"/>
          <w:szCs w:val="24"/>
        </w:rPr>
        <w:lastRenderedPageBreak/>
        <w:t>Κοιτάξτε. Έχει και η κοροϊδία το</w:t>
      </w:r>
      <w:r>
        <w:rPr>
          <w:rFonts w:eastAsia="Times New Roman"/>
          <w:szCs w:val="24"/>
        </w:rPr>
        <w:t xml:space="preserve"> όριό της. Δεν μπορεί να θέλετε τη συγκυβέρνηση ΣΥΡΙΖΑ-ΑΝΕΛ, την </w:t>
      </w:r>
      <w:proofErr w:type="spellStart"/>
      <w:r>
        <w:rPr>
          <w:rFonts w:eastAsia="Times New Roman"/>
          <w:szCs w:val="24"/>
        </w:rPr>
        <w:t>εθνικολαϊκιστική</w:t>
      </w:r>
      <w:proofErr w:type="spellEnd"/>
      <w:r>
        <w:rPr>
          <w:rFonts w:eastAsia="Times New Roman"/>
          <w:szCs w:val="24"/>
        </w:rPr>
        <w:t xml:space="preserve"> αυτή σύμπραξη, η οποία σας δημιουργεί συνεχώς αδιέξοδα, στα ανθρώπινα δικαιώματα, στα εθνικά θέματα, σε όλα τα ζητήματα και ταυτοχρόνως να μιλάτε για έναν στρατηγικό στόχο, τ</w:t>
      </w:r>
      <w:r>
        <w:rPr>
          <w:rFonts w:eastAsia="Times New Roman"/>
          <w:szCs w:val="24"/>
        </w:rPr>
        <w:t xml:space="preserve">ον οποίον την ίδια στιγμή υπονομεύετε. </w:t>
      </w:r>
    </w:p>
    <w:p w14:paraId="7E512CEC" w14:textId="77777777" w:rsidR="00CD7DD0" w:rsidRDefault="001D7A26">
      <w:pPr>
        <w:spacing w:line="600" w:lineRule="auto"/>
        <w:ind w:firstLine="720"/>
        <w:jc w:val="both"/>
        <w:rPr>
          <w:rFonts w:eastAsia="Times New Roman"/>
          <w:szCs w:val="24"/>
        </w:rPr>
      </w:pPr>
      <w:r>
        <w:rPr>
          <w:rFonts w:eastAsia="Times New Roman"/>
          <w:szCs w:val="24"/>
        </w:rPr>
        <w:t>Δεν γίνεται να τα έχετε όλα.</w:t>
      </w:r>
    </w:p>
    <w:p w14:paraId="7E512CED" w14:textId="77777777" w:rsidR="00CD7DD0" w:rsidRDefault="001D7A26">
      <w:pPr>
        <w:spacing w:line="600" w:lineRule="auto"/>
        <w:ind w:firstLine="720"/>
        <w:jc w:val="both"/>
        <w:rPr>
          <w:rFonts w:eastAsia="Times New Roman"/>
          <w:szCs w:val="24"/>
        </w:rPr>
      </w:pPr>
      <w:r>
        <w:rPr>
          <w:rFonts w:eastAsia="Times New Roman"/>
          <w:b/>
          <w:szCs w:val="24"/>
        </w:rPr>
        <w:t xml:space="preserve">ΠΡΟΕΔΡΕΥΕΩΝ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Ευχαριστώ.</w:t>
      </w:r>
    </w:p>
    <w:p w14:paraId="7E512CEE" w14:textId="77777777" w:rsidR="00CD7DD0" w:rsidRDefault="001D7A26">
      <w:pPr>
        <w:spacing w:line="600" w:lineRule="auto"/>
        <w:ind w:firstLine="720"/>
        <w:jc w:val="both"/>
        <w:rPr>
          <w:rFonts w:eastAsia="Times New Roman"/>
          <w:szCs w:val="24"/>
        </w:rPr>
      </w:pPr>
      <w:r>
        <w:rPr>
          <w:rFonts w:eastAsia="Times New Roman"/>
          <w:szCs w:val="24"/>
        </w:rPr>
        <w:t xml:space="preserve">Ο Βουλευτής του </w:t>
      </w:r>
      <w:r>
        <w:rPr>
          <w:rFonts w:eastAsia="Times New Roman"/>
          <w:szCs w:val="24"/>
        </w:rPr>
        <w:t>Ν</w:t>
      </w:r>
      <w:r>
        <w:rPr>
          <w:rFonts w:eastAsia="Times New Roman"/>
          <w:szCs w:val="24"/>
        </w:rPr>
        <w:t xml:space="preserve">ομού Άρτας της Νέας Δημοκρατίας κ. Γεώργιος </w:t>
      </w:r>
      <w:proofErr w:type="spellStart"/>
      <w:r>
        <w:rPr>
          <w:rFonts w:eastAsia="Times New Roman"/>
          <w:szCs w:val="24"/>
        </w:rPr>
        <w:t>Στύλιος</w:t>
      </w:r>
      <w:proofErr w:type="spellEnd"/>
      <w:r>
        <w:rPr>
          <w:rFonts w:eastAsia="Times New Roman"/>
          <w:szCs w:val="24"/>
        </w:rPr>
        <w:t xml:space="preserve"> ζητεί άδεια ολιγοήμερης απουσίας</w:t>
      </w:r>
      <w:r w:rsidRPr="000147FF">
        <w:rPr>
          <w:rFonts w:eastAsia="Times New Roman"/>
          <w:szCs w:val="24"/>
        </w:rPr>
        <w:t xml:space="preserve"> </w:t>
      </w:r>
      <w:r>
        <w:rPr>
          <w:rFonts w:eastAsia="Times New Roman"/>
          <w:szCs w:val="24"/>
        </w:rPr>
        <w:t>στο εξωτερικό από 1/11/2018 έως 4/11/</w:t>
      </w:r>
      <w:r>
        <w:rPr>
          <w:rFonts w:eastAsia="Times New Roman"/>
          <w:szCs w:val="24"/>
        </w:rPr>
        <w:t>2018. Η Βουλή εγκρίνει;</w:t>
      </w:r>
    </w:p>
    <w:p w14:paraId="7E512CEF" w14:textId="77777777" w:rsidR="00CD7DD0" w:rsidRDefault="001D7A26">
      <w:pPr>
        <w:spacing w:line="600" w:lineRule="auto"/>
        <w:ind w:firstLine="720"/>
        <w:jc w:val="both"/>
        <w:rPr>
          <w:rFonts w:eastAsia="Times New Roman"/>
          <w:szCs w:val="24"/>
        </w:rPr>
      </w:pPr>
      <w:r>
        <w:rPr>
          <w:rFonts w:eastAsia="Times New Roman"/>
          <w:b/>
          <w:szCs w:val="24"/>
        </w:rPr>
        <w:t>ΟΛΟΙ ΟΙ</w:t>
      </w:r>
      <w:r w:rsidRPr="0030310D">
        <w:rPr>
          <w:rFonts w:eastAsia="Times New Roman"/>
          <w:b/>
          <w:szCs w:val="24"/>
        </w:rPr>
        <w:t xml:space="preserve"> </w:t>
      </w:r>
      <w:r w:rsidRPr="0030310D">
        <w:rPr>
          <w:rFonts w:eastAsia="Times New Roman"/>
          <w:b/>
          <w:szCs w:val="24"/>
        </w:rPr>
        <w:t>ΒΟΥΛΕΥΤΕΣ:</w:t>
      </w:r>
      <w:r>
        <w:rPr>
          <w:rFonts w:eastAsia="Times New Roman"/>
          <w:szCs w:val="24"/>
        </w:rPr>
        <w:t xml:space="preserve"> Μάλιστα, μάλιστα.</w:t>
      </w:r>
    </w:p>
    <w:p w14:paraId="7E512CF0" w14:textId="77777777" w:rsidR="00CD7DD0" w:rsidRDefault="001D7A26">
      <w:pPr>
        <w:spacing w:line="600" w:lineRule="auto"/>
        <w:ind w:firstLine="720"/>
        <w:jc w:val="both"/>
        <w:rPr>
          <w:rFonts w:eastAsia="Times New Roman"/>
          <w:szCs w:val="24"/>
        </w:rPr>
      </w:pPr>
      <w:r>
        <w:rPr>
          <w:rFonts w:eastAsia="Times New Roman"/>
          <w:b/>
          <w:szCs w:val="24"/>
        </w:rPr>
        <w:t xml:space="preserve">ΠΡΟΕΔΡΕΥΕΩΝ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w:t>
      </w:r>
      <w:r>
        <w:rPr>
          <w:rFonts w:eastAsia="Times New Roman"/>
          <w:szCs w:val="24"/>
        </w:rPr>
        <w:t xml:space="preserve">Συνεπώς η </w:t>
      </w:r>
      <w:r>
        <w:rPr>
          <w:rFonts w:eastAsia="Times New Roman"/>
          <w:szCs w:val="24"/>
        </w:rPr>
        <w:t xml:space="preserve">Βουλή ενέκρινε τη ζητηθείσα άδεια. </w:t>
      </w:r>
    </w:p>
    <w:p w14:paraId="7E512CF1" w14:textId="77777777" w:rsidR="00CD7DD0" w:rsidRDefault="001D7A26">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w:t>
      </w:r>
      <w:r>
        <w:rPr>
          <w:rFonts w:eastAsia="Times New Roman"/>
          <w:szCs w:val="24"/>
        </w:rPr>
        <w:t xml:space="preserve">τη συνεδρίασή μας παρακολουθούν </w:t>
      </w:r>
      <w:r>
        <w:rPr>
          <w:rFonts w:eastAsia="Times New Roman"/>
          <w:szCs w:val="24"/>
        </w:rPr>
        <w:t>από τα άνω</w:t>
      </w:r>
      <w:r>
        <w:rPr>
          <w:rFonts w:eastAsia="Times New Roman"/>
          <w:szCs w:val="24"/>
        </w:rPr>
        <w:t xml:space="preserve"> δυτικά θεωρεία, αφού προηγουμένως ενημερώθηκαν για την ιστορία του κτηρίου και τον τρόπο οργάνωσης και λειτουργίας της Βουλής, είκοσι τρεις μαθητές και μαθήτριες και δυο συνοδοί εκπαιδευτικοί από το Δημοτικό Σχολείο Παραλίου Άστρους Κυνουρίας. </w:t>
      </w:r>
    </w:p>
    <w:p w14:paraId="7E512CF2" w14:textId="77777777" w:rsidR="00CD7DD0" w:rsidRDefault="001D7A26">
      <w:pPr>
        <w:spacing w:line="600" w:lineRule="auto"/>
        <w:ind w:firstLine="720"/>
        <w:jc w:val="both"/>
        <w:rPr>
          <w:rFonts w:eastAsia="Times New Roman"/>
          <w:szCs w:val="24"/>
        </w:rPr>
      </w:pPr>
      <w:r>
        <w:rPr>
          <w:rFonts w:eastAsia="Times New Roman"/>
          <w:szCs w:val="24"/>
        </w:rPr>
        <w:lastRenderedPageBreak/>
        <w:t>Η Βουλή σ</w:t>
      </w:r>
      <w:r>
        <w:rPr>
          <w:rFonts w:eastAsia="Times New Roman"/>
          <w:szCs w:val="24"/>
        </w:rPr>
        <w:t>ά</w:t>
      </w:r>
      <w:r>
        <w:rPr>
          <w:rFonts w:eastAsia="Times New Roman"/>
          <w:szCs w:val="24"/>
        </w:rPr>
        <w:t xml:space="preserve">ς καλωσορίζει. </w:t>
      </w:r>
    </w:p>
    <w:p w14:paraId="7E512CF3" w14:textId="77777777" w:rsidR="00CD7DD0" w:rsidRDefault="001D7A26">
      <w:pPr>
        <w:spacing w:line="600" w:lineRule="auto"/>
        <w:ind w:firstLine="720"/>
        <w:jc w:val="center"/>
        <w:rPr>
          <w:rFonts w:eastAsia="Times New Roman"/>
          <w:szCs w:val="24"/>
        </w:rPr>
      </w:pPr>
      <w:r>
        <w:rPr>
          <w:rFonts w:eastAsia="Times New Roman"/>
          <w:szCs w:val="24"/>
        </w:rPr>
        <w:t>(Χειροκροτήματα</w:t>
      </w:r>
      <w:r>
        <w:rPr>
          <w:rFonts w:eastAsia="Times New Roman"/>
          <w:szCs w:val="24"/>
        </w:rPr>
        <w:t xml:space="preserve"> </w:t>
      </w:r>
      <w:proofErr w:type="spellStart"/>
      <w:r>
        <w:rPr>
          <w:rFonts w:eastAsia="Times New Roman"/>
          <w:szCs w:val="24"/>
        </w:rPr>
        <w:t>απ</w:t>
      </w:r>
      <w:proofErr w:type="spellEnd"/>
      <w:r>
        <w:rPr>
          <w:rFonts w:eastAsia="Times New Roman"/>
          <w:szCs w:val="24"/>
        </w:rPr>
        <w:t>΄ όλες τις πτέρυγες της Βουλής</w:t>
      </w:r>
      <w:r>
        <w:rPr>
          <w:rFonts w:eastAsia="Times New Roman"/>
          <w:szCs w:val="24"/>
        </w:rPr>
        <w:t>)</w:t>
      </w:r>
    </w:p>
    <w:p w14:paraId="7E512CF4" w14:textId="77777777" w:rsidR="00CD7DD0" w:rsidRDefault="001D7A26">
      <w:pPr>
        <w:spacing w:line="600" w:lineRule="auto"/>
        <w:ind w:firstLine="720"/>
        <w:jc w:val="both"/>
        <w:rPr>
          <w:rFonts w:eastAsia="Times New Roman"/>
          <w:szCs w:val="24"/>
        </w:rPr>
      </w:pPr>
      <w:r>
        <w:rPr>
          <w:rFonts w:eastAsia="Times New Roman"/>
          <w:szCs w:val="24"/>
        </w:rPr>
        <w:t>Προχωρούμε με τον κ. Γεωργαντά, Βουλευτή της Νέας Δημοκρατίας.</w:t>
      </w:r>
    </w:p>
    <w:p w14:paraId="7E512CF5" w14:textId="77777777" w:rsidR="00CD7DD0" w:rsidRDefault="001D7A26">
      <w:pPr>
        <w:spacing w:line="600" w:lineRule="auto"/>
        <w:ind w:firstLine="720"/>
        <w:jc w:val="both"/>
        <w:rPr>
          <w:rFonts w:eastAsia="Times New Roman"/>
          <w:szCs w:val="24"/>
        </w:rPr>
      </w:pPr>
      <w:r>
        <w:rPr>
          <w:rFonts w:eastAsia="Times New Roman"/>
          <w:szCs w:val="24"/>
        </w:rPr>
        <w:t xml:space="preserve">Κύριε Γεωργαντά, έχετε τον λόγο για επτά λεπτά. </w:t>
      </w:r>
    </w:p>
    <w:p w14:paraId="7E512CF6" w14:textId="77777777" w:rsidR="00CD7DD0" w:rsidRDefault="001D7A26">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Ευχαριστώ πολύ, κύριε Πρόεδρε.</w:t>
      </w:r>
    </w:p>
    <w:p w14:paraId="7E512CF7" w14:textId="77777777" w:rsidR="00CD7DD0" w:rsidRDefault="001D7A26">
      <w:pPr>
        <w:spacing w:line="600" w:lineRule="auto"/>
        <w:ind w:firstLine="720"/>
        <w:jc w:val="both"/>
        <w:rPr>
          <w:rFonts w:eastAsia="Times New Roman"/>
          <w:szCs w:val="24"/>
        </w:rPr>
      </w:pPr>
      <w:r>
        <w:rPr>
          <w:rFonts w:eastAsia="Times New Roman"/>
          <w:szCs w:val="24"/>
        </w:rPr>
        <w:t xml:space="preserve">Δεν θα κάνω χρήση όλου του χρόνου μου, γιατί θα αναφερθώ μόνο στη συγκεκριμένη τροπολογία του Υπουργού Υγείας. Θέλω να τον ευχαριστήσω που παρέμεινε στην Αίθουσα για να με ακούσει. Αυτά πάνω στα οποία θα τοποθετηθώ, κύριε Υπουργέ, νομίζω ότι δεν </w:t>
      </w:r>
      <w:proofErr w:type="spellStart"/>
      <w:r>
        <w:rPr>
          <w:rFonts w:eastAsia="Times New Roman"/>
          <w:szCs w:val="24"/>
        </w:rPr>
        <w:t>περιποιούν</w:t>
      </w:r>
      <w:proofErr w:type="spellEnd"/>
      <w:r>
        <w:rPr>
          <w:rFonts w:eastAsia="Times New Roman"/>
          <w:szCs w:val="24"/>
        </w:rPr>
        <w:t xml:space="preserve"> τιμή σε κανέναν. </w:t>
      </w:r>
    </w:p>
    <w:p w14:paraId="7E512CF8" w14:textId="77777777" w:rsidR="00CD7DD0" w:rsidRDefault="001D7A26">
      <w:pPr>
        <w:spacing w:line="600" w:lineRule="auto"/>
        <w:ind w:firstLine="720"/>
        <w:jc w:val="both"/>
        <w:rPr>
          <w:rFonts w:eastAsia="Times New Roman"/>
          <w:szCs w:val="24"/>
        </w:rPr>
      </w:pPr>
      <w:r>
        <w:rPr>
          <w:rFonts w:eastAsia="Times New Roman"/>
          <w:szCs w:val="24"/>
        </w:rPr>
        <w:t>Έχουμε για μία ακόμα φορά μια τροπολογία</w:t>
      </w:r>
      <w:r>
        <w:rPr>
          <w:rFonts w:eastAsia="Times New Roman"/>
          <w:szCs w:val="24"/>
        </w:rPr>
        <w:t>,</w:t>
      </w:r>
      <w:r>
        <w:rPr>
          <w:rFonts w:eastAsia="Times New Roman"/>
          <w:szCs w:val="24"/>
        </w:rPr>
        <w:t xml:space="preserve"> η οποία έρχεται να παρατείνει συμβάσεις έργου. Αυτή η Κυβέρνηση συνολικά νομίζω ότι είναι πρωταθλήτρια πραγματικά στις παρεμβάσεις της σε σχέση με τους συμβασιούχους όπου νομοθετεί είτε κατ’ εξαί</w:t>
      </w:r>
      <w:r>
        <w:rPr>
          <w:rFonts w:eastAsia="Times New Roman"/>
          <w:szCs w:val="24"/>
        </w:rPr>
        <w:t>ρεση κάθε γενικής και ειδικής διάταξης, είτε με παρατάσεις οι οποίες είναι αντίθετες στον νόμο. Εδώ</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έχετε ξεπεράσει εαυτόν. Και θα πω τι εννοώ. Στην αιτιολογική έκθεση η παράταση με αυτόν τον τρόπο, με την νομοθετική δηλαδή παρέμβασή σας, αιτιολογεί</w:t>
      </w:r>
      <w:r>
        <w:rPr>
          <w:rFonts w:eastAsia="Times New Roman"/>
          <w:szCs w:val="24"/>
        </w:rPr>
        <w:t xml:space="preserve">ται με την κάλυψη επειγουσών και απρόβλεπτων αναγκών. Μα, πότε αυτές οι επείγουσες και απρόβλεπτες ανάγκες σε ένα προσφυγικό, το οποίο πλέον όλοι ξέρουμε ότι έχει ισορροπήσει στη χώρα, όταν ξέρουμε ποιες είναι </w:t>
      </w:r>
      <w:r>
        <w:rPr>
          <w:rFonts w:eastAsia="Times New Roman"/>
          <w:szCs w:val="24"/>
        </w:rPr>
        <w:lastRenderedPageBreak/>
        <w:t>οι ανάγκες, όταν ξέρουμε ποιες είναι οι υποχρε</w:t>
      </w:r>
      <w:r>
        <w:rPr>
          <w:rFonts w:eastAsia="Times New Roman"/>
          <w:szCs w:val="24"/>
        </w:rPr>
        <w:t xml:space="preserve">ώσεις μας έναντι αυτών των ανθρώπων, επιτέλους θα περάσει σε ένα άλλο στάδιο; </w:t>
      </w:r>
    </w:p>
    <w:p w14:paraId="7E512CF9" w14:textId="77777777" w:rsidR="00CD7DD0" w:rsidRDefault="001D7A26">
      <w:pPr>
        <w:spacing w:line="600" w:lineRule="auto"/>
        <w:ind w:firstLine="720"/>
        <w:jc w:val="both"/>
        <w:rPr>
          <w:rFonts w:eastAsia="Times New Roman"/>
          <w:szCs w:val="24"/>
        </w:rPr>
      </w:pPr>
      <w:r>
        <w:rPr>
          <w:rFonts w:eastAsia="Times New Roman"/>
          <w:szCs w:val="24"/>
        </w:rPr>
        <w:t>Η Νέα Δημοκρατία το 2015, κατανοώντας απόλυτα το απρόβλεπτο και το υπέρμετρο μέγεθος που υπήρξε στη χώρα μας σε σχέση με τις προσφυγικές και μεταναστευτικές ροές, υπερψήφισε όπο</w:t>
      </w:r>
      <w:r>
        <w:rPr>
          <w:rFonts w:eastAsia="Times New Roman"/>
          <w:szCs w:val="24"/>
        </w:rPr>
        <w:t>ια νομοθετική πρωτοβουλία ήρθε προκειμένου να διευκολύνει το έργο της ελληνικής πολιτείας απέναντι σ’ αυτούς τους ανθρώπους. Υπερψηφίσαμε και τις απευθείας αναθέσεις για εκείνο το διάστημα που έπρεπε να γίνουν και κάθε άλλη τροπολογία την οποία φέρατε εδώ.</w:t>
      </w:r>
      <w:r>
        <w:rPr>
          <w:rFonts w:eastAsia="Times New Roman"/>
          <w:szCs w:val="24"/>
        </w:rPr>
        <w:t xml:space="preserve"> Αυτό το έτος 2015. Οι προσφυγικές και μεταναστευτικές ροές ήταν ένα εκατομμύριο. Αυτό τελείωσε. </w:t>
      </w:r>
    </w:p>
    <w:p w14:paraId="7E512CFA" w14:textId="77777777" w:rsidR="00CD7DD0" w:rsidRDefault="001D7A26">
      <w:pPr>
        <w:tabs>
          <w:tab w:val="left" w:pos="720"/>
          <w:tab w:val="left" w:pos="1440"/>
          <w:tab w:val="left" w:pos="2160"/>
          <w:tab w:val="left" w:pos="2880"/>
          <w:tab w:val="left" w:pos="3600"/>
          <w:tab w:val="center" w:pos="4753"/>
        </w:tabs>
        <w:spacing w:after="100" w:afterAutospacing="1" w:line="600" w:lineRule="auto"/>
        <w:ind w:firstLine="720"/>
        <w:jc w:val="both"/>
        <w:rPr>
          <w:rFonts w:eastAsia="Times New Roman"/>
          <w:szCs w:val="24"/>
        </w:rPr>
      </w:pPr>
      <w:r>
        <w:rPr>
          <w:rFonts w:eastAsia="Times New Roman"/>
          <w:szCs w:val="24"/>
        </w:rPr>
        <w:t>Εδώ και δυο χρόνια τουλάχιστον πρακτικά και ουσιαστικά έχει επέλθει μια ομαλότητα σε όλη αυτή τη διαδικασία. Αυτήν την ομαλότητα γιατί δεν μπορεί να τη διαχει</w:t>
      </w:r>
      <w:r>
        <w:rPr>
          <w:rFonts w:eastAsia="Times New Roman"/>
          <w:szCs w:val="24"/>
        </w:rPr>
        <w:t>ριστεί το κράτος, γιατί δεν μπορεί να τη διαχειριστεί η Κυβέρνηση</w:t>
      </w:r>
      <w:r>
        <w:rPr>
          <w:rFonts w:eastAsia="Times New Roman"/>
          <w:szCs w:val="24"/>
        </w:rPr>
        <w:t>;</w:t>
      </w:r>
      <w:r>
        <w:rPr>
          <w:rFonts w:eastAsia="Times New Roman"/>
          <w:szCs w:val="24"/>
        </w:rPr>
        <w:t xml:space="preserve"> </w:t>
      </w:r>
      <w:r>
        <w:rPr>
          <w:rFonts w:eastAsia="Times New Roman"/>
          <w:szCs w:val="24"/>
        </w:rPr>
        <w:t>Το</w:t>
      </w:r>
      <w:r>
        <w:rPr>
          <w:rFonts w:eastAsia="Times New Roman"/>
          <w:szCs w:val="24"/>
        </w:rPr>
        <w:t xml:space="preserve"> αποτέλεσμα </w:t>
      </w:r>
      <w:r>
        <w:rPr>
          <w:rFonts w:eastAsia="Times New Roman"/>
          <w:szCs w:val="24"/>
        </w:rPr>
        <w:t>είναι</w:t>
      </w:r>
      <w:r>
        <w:rPr>
          <w:rFonts w:eastAsia="Times New Roman"/>
          <w:szCs w:val="24"/>
        </w:rPr>
        <w:t xml:space="preserve"> να ερχόμαστε συνέχεια κατ’ εξαίρεση να νομοθετείτε, να δημιουργούνται σκιές, να δημιουργούνται κατηγορίες για τη χώρα μας και όλα αυτά χωρίς να προσφέρονται οι υπηρεσίες</w:t>
      </w:r>
      <w:r>
        <w:rPr>
          <w:rFonts w:eastAsia="Times New Roman"/>
          <w:szCs w:val="24"/>
        </w:rPr>
        <w:t xml:space="preserve"> που πρέπει να προσφέρονται στα κέντρα φιλοξενίας αυτών των ανθρώπων</w:t>
      </w:r>
      <w:r>
        <w:rPr>
          <w:rFonts w:eastAsia="Times New Roman"/>
          <w:szCs w:val="24"/>
        </w:rPr>
        <w:t>.</w:t>
      </w:r>
      <w:r>
        <w:rPr>
          <w:rFonts w:eastAsia="Times New Roman"/>
          <w:szCs w:val="24"/>
        </w:rPr>
        <w:t xml:space="preserve"> </w:t>
      </w:r>
    </w:p>
    <w:p w14:paraId="7E512CFB"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Και έρχεστε τώρα και υποχρεώνεστε να κάνετε το εξής παράδοξο: Δίνετε δεύτερο μισθό στους γιατρούς, τους δίνετε όλα αυτά τα προνόμια. Ξέρετε γιατί τους τα </w:t>
      </w:r>
      <w:r>
        <w:rPr>
          <w:rFonts w:eastAsia="Times New Roman"/>
          <w:szCs w:val="24"/>
        </w:rPr>
        <w:lastRenderedPageBreak/>
        <w:t xml:space="preserve">δίνετε; Ξέρετε γιατί πραγματικά δεν πηγαίνουν; Γιατί αισθάνονται ανασφαλείς. Γιατί το περιβάλλον μέσα </w:t>
      </w:r>
      <w:r>
        <w:rPr>
          <w:rFonts w:eastAsia="Times New Roman"/>
          <w:szCs w:val="24"/>
        </w:rPr>
        <w:t>στα κέντρα αυτά είναι επικίνδυνο. Δεν θέλουν να πάνε και για να μπορέσετε να τους πείσετε να πάνε, δίνετε όλες αυτές τις παροχές, αλλά αυτό από μόνο του είναι ομολογία της αποτυχίας σας στην πολιτική για τους πρόσφυγες, για τους μετανάστες, την οποία έπρεπ</w:t>
      </w:r>
      <w:r>
        <w:rPr>
          <w:rFonts w:eastAsia="Times New Roman"/>
          <w:szCs w:val="24"/>
        </w:rPr>
        <w:t xml:space="preserve">ε να έχετε ασκήσει. </w:t>
      </w:r>
    </w:p>
    <w:p w14:paraId="7E512CFC"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Έληξε το πρόγραμμα τον Αύγουστο. Δίνετε μια παράταση δύο μηνών και λήγει 19 Οκτωβρίου, δηλαδή έχει λήξει. Έρχεστε τώρα, αναδρομικά, δίνετε παράταση τριών μηνών, πάλι, χωρίς ΠΥΣ -που σημαίνει, κύριοι συνάδελφοι, χωρίς Πράξη Υπουργικού Σ</w:t>
      </w:r>
      <w:r>
        <w:rPr>
          <w:rFonts w:eastAsia="Times New Roman"/>
          <w:szCs w:val="24"/>
        </w:rPr>
        <w:t xml:space="preserve">υμβουλίου- χωρίς έγκριση, χωρίς ουσιαστική καταγραφή αυτών των </w:t>
      </w:r>
      <w:proofErr w:type="spellStart"/>
      <w:r>
        <w:rPr>
          <w:rFonts w:eastAsia="Times New Roman"/>
          <w:szCs w:val="24"/>
        </w:rPr>
        <w:t>προσληφθέντων</w:t>
      </w:r>
      <w:proofErr w:type="spellEnd"/>
      <w:r>
        <w:rPr>
          <w:rFonts w:eastAsia="Times New Roman"/>
          <w:szCs w:val="24"/>
        </w:rPr>
        <w:t xml:space="preserve"> στους πίνακες και στα νούμερα των </w:t>
      </w:r>
      <w:proofErr w:type="spellStart"/>
      <w:r>
        <w:rPr>
          <w:rFonts w:eastAsia="Times New Roman"/>
          <w:szCs w:val="24"/>
        </w:rPr>
        <w:t>προσληφθέντων</w:t>
      </w:r>
      <w:proofErr w:type="spellEnd"/>
      <w:r>
        <w:rPr>
          <w:rFonts w:eastAsia="Times New Roman"/>
          <w:szCs w:val="24"/>
        </w:rPr>
        <w:t>, που πρέπει να γίνει -και αυτό είναι μια μεγάλη κουβέντα και θα τη δούμε στο εγγύς μέλλον- και δημιουργείτε μια νέα γενιά, ουσιαστι</w:t>
      </w:r>
      <w:r>
        <w:rPr>
          <w:rFonts w:eastAsia="Times New Roman"/>
          <w:szCs w:val="24"/>
        </w:rPr>
        <w:t xml:space="preserve">κά, συμβασιούχων με την επιδίωξη -έτσι όπως το κάνετε- να τους δημιουργήσετε την προσδοκία μονιμοποίησης. </w:t>
      </w:r>
    </w:p>
    <w:p w14:paraId="7E512CFD"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Εγώ δεν μπορώ να πω κάτι άλλο. Δηλαδή πριν δυο μήνες δεν ξέρατε ότι θα έρθει αυτό το πρόβλημά σας τρεις μήνες μετά ή μάλλον το κάνατε γιατί περιμένετ</w:t>
      </w:r>
      <w:r>
        <w:rPr>
          <w:rFonts w:eastAsia="Times New Roman"/>
          <w:szCs w:val="24"/>
        </w:rPr>
        <w:t xml:space="preserve">ε το </w:t>
      </w:r>
      <w:r>
        <w:rPr>
          <w:rFonts w:eastAsia="Times New Roman"/>
          <w:szCs w:val="24"/>
        </w:rPr>
        <w:t>«</w:t>
      </w:r>
      <w:r>
        <w:rPr>
          <w:rFonts w:eastAsia="Times New Roman"/>
          <w:szCs w:val="24"/>
          <w:lang w:val="en-US"/>
        </w:rPr>
        <w:t>PHILOS</w:t>
      </w:r>
      <w:r w:rsidRPr="00E35CDB">
        <w:rPr>
          <w:rFonts w:eastAsia="Times New Roman"/>
          <w:szCs w:val="24"/>
        </w:rPr>
        <w:t xml:space="preserve"> </w:t>
      </w:r>
      <w:r>
        <w:rPr>
          <w:rFonts w:eastAsia="Times New Roman"/>
          <w:szCs w:val="24"/>
        </w:rPr>
        <w:t>ΙΙ</w:t>
      </w:r>
      <w:r>
        <w:rPr>
          <w:rFonts w:eastAsia="Times New Roman"/>
          <w:szCs w:val="24"/>
        </w:rPr>
        <w:t>»</w:t>
      </w:r>
      <w:r>
        <w:rPr>
          <w:rFonts w:eastAsia="Times New Roman"/>
          <w:szCs w:val="24"/>
        </w:rPr>
        <w:t xml:space="preserve">, έτσι ώστε να μπουν αυτοί εκ νέου στις νέες συμβάσεις και μετά να μιλάμε πλέον για τριάντα τόσους μήνες συνεχούς παροχής υπηρεσίας μέσω συμβάσεων έργου και μετά να έχουμε τις προϋποθέσεις για μονιμοποίηση; </w:t>
      </w:r>
    </w:p>
    <w:p w14:paraId="7E512CFE"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Η ελληνική κοινωνία θέλει να γυρ</w:t>
      </w:r>
      <w:r>
        <w:rPr>
          <w:rFonts w:eastAsia="Times New Roman"/>
          <w:szCs w:val="24"/>
        </w:rPr>
        <w:t xml:space="preserve">ίσει σελίδα σε όλα όσα έχουν να κάνουν με αυτές τις θολές διαδικασίες στις συμβάσεις έργου, στις συμβάσεις εργασίας, στην παροχή υπηρεσίας προς το </w:t>
      </w:r>
      <w:r>
        <w:rPr>
          <w:rFonts w:eastAsia="Times New Roman"/>
          <w:szCs w:val="24"/>
        </w:rPr>
        <w:t>δ</w:t>
      </w:r>
      <w:r>
        <w:rPr>
          <w:rFonts w:eastAsia="Times New Roman"/>
          <w:szCs w:val="24"/>
        </w:rPr>
        <w:t xml:space="preserve">ημόσιο. Πρέπει να συμβάλλετε σε αυτό και εσείς. Δεν μπορεί να ερχόμαστε κάθε μήνα ή δύο μήνες και να μιλάμε </w:t>
      </w:r>
      <w:r>
        <w:rPr>
          <w:rFonts w:eastAsia="Times New Roman"/>
          <w:szCs w:val="24"/>
        </w:rPr>
        <w:t>για επείγουσες περιπτώσεις στα κέντρα φιλοξενίας. Ποιες είναι οι επείγουσες περιπτώσεις; Η ανικανότητά σας να τα στελεχώσετε όλα αυτά τα κέντρα με μόνιμο προσωπικό; Ή μήπως η ανικανότητά σας να προβλέψετε τις ανάγκες και μέσα από νόμιμες διαδικασίες, τις π</w:t>
      </w:r>
      <w:r>
        <w:rPr>
          <w:rFonts w:eastAsia="Times New Roman"/>
          <w:szCs w:val="24"/>
        </w:rPr>
        <w:t xml:space="preserve">ροβλεπόμενες, να μπορέσετε να προσλάβετε νέο προσωπικό γι’ αυτές τις θέσεις; </w:t>
      </w:r>
    </w:p>
    <w:p w14:paraId="7E512CFF"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Νομίζω ότι όλο αυτό προσβάλλει και αποδεικνύει και την αποτυχία σας συνολικά στο έργο που πρέπει να γίνει. Δεν μπορεί να γίνει αποδεκτή από τη Νέα Δημοκρατία μια τέτοια τακτική, </w:t>
      </w:r>
      <w:r>
        <w:rPr>
          <w:rFonts w:eastAsia="Times New Roman"/>
          <w:szCs w:val="24"/>
        </w:rPr>
        <w:t>την οποία –υπενθυμίζω πάλι- τη στηρίξαμε το 2015 κατανοώντας τις εξαιρετικές περιπτώσεις, αλλά πλέον θα είμαστε όχι μόνο αρνητικοί στην υπερψήφιση, αλλά θα διερευνήσουμε και τις συνθήκες και τις παραβάσεις του νόμου και τις διαδικασίες και τις φωτογραφικές</w:t>
      </w:r>
      <w:r>
        <w:rPr>
          <w:rFonts w:eastAsia="Times New Roman"/>
          <w:szCs w:val="24"/>
        </w:rPr>
        <w:t xml:space="preserve"> προκηρύξεις και ό,τι άλλο κρατάει σε ομηρία κάποιους ανθρώπους, ό,τι άλλο στοχεύει στις ψεύτικες προσδοκίες σε αυτούς και ό,τι άλλο επιδιώκετε για να μπορέσετε να δημιουργήσετε μέσα στη δημόσια διοίκηση ένα κομματικό κράτος. </w:t>
      </w:r>
    </w:p>
    <w:p w14:paraId="7E512D00"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Είναι ντροπή μετά από τέσσερα</w:t>
      </w:r>
      <w:r>
        <w:rPr>
          <w:rFonts w:eastAsia="Times New Roman"/>
          <w:szCs w:val="24"/>
        </w:rPr>
        <w:t xml:space="preserve"> χρόνια δικιάς σας διακυβέρνησης, μετά από τρία χρόνια τουλάχιστον που το προσφυγικό έχει έρθει σε μια ισορροπία να έρχονται </w:t>
      </w:r>
      <w:r>
        <w:rPr>
          <w:rFonts w:eastAsia="Times New Roman"/>
          <w:szCs w:val="24"/>
        </w:rPr>
        <w:lastRenderedPageBreak/>
        <w:t xml:space="preserve">ακόμη και τώρα νομοθετικές σας πρωτοβουλίες για το προσφυγικό και το μεταναστευτικό με τον χαρακτήρα «για κάλυψη </w:t>
      </w:r>
      <w:proofErr w:type="spellStart"/>
      <w:r>
        <w:rPr>
          <w:rFonts w:eastAsia="Times New Roman"/>
          <w:szCs w:val="24"/>
        </w:rPr>
        <w:t>επείγουσων</w:t>
      </w:r>
      <w:proofErr w:type="spellEnd"/>
      <w:r>
        <w:rPr>
          <w:rFonts w:eastAsia="Times New Roman"/>
          <w:szCs w:val="24"/>
        </w:rPr>
        <w:t xml:space="preserve"> και ανα</w:t>
      </w:r>
      <w:r>
        <w:rPr>
          <w:rFonts w:eastAsia="Times New Roman"/>
          <w:szCs w:val="24"/>
        </w:rPr>
        <w:t xml:space="preserve">γκαίων συνθηκών». </w:t>
      </w:r>
    </w:p>
    <w:p w14:paraId="7E512D01"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 πολύ, κύριοι συνάδελφοι.</w:t>
      </w:r>
    </w:p>
    <w:p w14:paraId="7E512D02" w14:textId="77777777" w:rsidR="00CD7DD0" w:rsidRDefault="001D7A26">
      <w:pPr>
        <w:tabs>
          <w:tab w:val="left" w:pos="720"/>
          <w:tab w:val="left" w:pos="1440"/>
          <w:tab w:val="left" w:pos="2160"/>
          <w:tab w:val="left" w:pos="2880"/>
          <w:tab w:val="left" w:pos="3600"/>
          <w:tab w:val="center" w:pos="4753"/>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E512D03"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B877BD">
        <w:rPr>
          <w:rFonts w:eastAsia="Times New Roman"/>
          <w:b/>
          <w:szCs w:val="24"/>
        </w:rPr>
        <w:t xml:space="preserve">ΠΡΟΕΔΡΕΥΩΝ (Δημήτριος </w:t>
      </w:r>
      <w:proofErr w:type="spellStart"/>
      <w:r w:rsidRPr="00B877BD">
        <w:rPr>
          <w:rFonts w:eastAsia="Times New Roman"/>
          <w:b/>
          <w:szCs w:val="24"/>
        </w:rPr>
        <w:t>Κρεμαστινός</w:t>
      </w:r>
      <w:proofErr w:type="spellEnd"/>
      <w:r w:rsidRPr="00B877BD">
        <w:rPr>
          <w:rFonts w:eastAsia="Times New Roman"/>
          <w:b/>
          <w:szCs w:val="24"/>
        </w:rPr>
        <w:t xml:space="preserve">): </w:t>
      </w:r>
      <w:r>
        <w:rPr>
          <w:rFonts w:eastAsia="Times New Roman"/>
          <w:szCs w:val="24"/>
        </w:rPr>
        <w:t>Κι εγώ ευχαριστώ.</w:t>
      </w:r>
    </w:p>
    <w:p w14:paraId="7E512D04"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Τον λόγο έχει τώρα ο Υπουργός Υγείας κ. Ανδρέας Ξανθός.</w:t>
      </w:r>
    </w:p>
    <w:p w14:paraId="7E512D05"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FE0B63">
        <w:rPr>
          <w:rFonts w:eastAsia="Times New Roman"/>
          <w:b/>
          <w:szCs w:val="24"/>
        </w:rPr>
        <w:t>ΑΝΔΡΕΑΣ ΞΑΝΘΟΣ (Υπουργός Υγείας):</w:t>
      </w:r>
      <w:r>
        <w:rPr>
          <w:rFonts w:eastAsia="Times New Roman"/>
          <w:szCs w:val="24"/>
        </w:rPr>
        <w:t xml:space="preserve"> Ευχα</w:t>
      </w:r>
      <w:r>
        <w:rPr>
          <w:rFonts w:eastAsia="Times New Roman"/>
          <w:szCs w:val="24"/>
        </w:rPr>
        <w:t xml:space="preserve">ριστώ. </w:t>
      </w:r>
    </w:p>
    <w:p w14:paraId="7E512D06"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Νομίζω ότι χρειάζεται μια σύντομη απάντηση. </w:t>
      </w:r>
    </w:p>
    <w:p w14:paraId="7E512D07"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Αγαπητέ συνάδελφε, νομίζω ότι με την τοποθέτησή σας επιβεβαιώνετε αυτό το οποίο είπαμε από προχθές στην επίκαιρη επερώτηση για το προσφυγικό την οποία κάνατε, ότι το ενδιαφέρον σας για τις ανάγκες των πρ</w:t>
      </w:r>
      <w:r>
        <w:rPr>
          <w:rFonts w:eastAsia="Times New Roman"/>
          <w:szCs w:val="24"/>
        </w:rPr>
        <w:t>οσφύγων και γι’ αυτό που λέτε εικόνες ντροπής για τη χώρα</w:t>
      </w:r>
      <w:r>
        <w:rPr>
          <w:rFonts w:eastAsia="Times New Roman"/>
          <w:szCs w:val="24"/>
        </w:rPr>
        <w:t xml:space="preserve"> κ.λπ.</w:t>
      </w:r>
      <w:r>
        <w:rPr>
          <w:rFonts w:eastAsia="Times New Roman"/>
          <w:szCs w:val="24"/>
        </w:rPr>
        <w:t>, είναι απολύτως υποκριτικό. Απολύτως υποκριτικό. Δεν σας ενδιαφέρουν ούτε οι συνθήκες διαβίωσης των προσφύγων ούτε η υγειονομική τους φροντίδα. Αυτό που σας ενδιαφέρει είναι να αλιεύσετε στα θ</w:t>
      </w:r>
      <w:r>
        <w:rPr>
          <w:rFonts w:eastAsia="Times New Roman"/>
          <w:szCs w:val="24"/>
        </w:rPr>
        <w:t>ολά νερά της ακροδεξιάς στην Ελλάδα. «</w:t>
      </w:r>
      <w:proofErr w:type="spellStart"/>
      <w:r>
        <w:rPr>
          <w:rFonts w:eastAsia="Times New Roman"/>
          <w:szCs w:val="24"/>
        </w:rPr>
        <w:t>Ψηφαλάκια</w:t>
      </w:r>
      <w:proofErr w:type="spellEnd"/>
      <w:r>
        <w:rPr>
          <w:rFonts w:eastAsia="Times New Roman"/>
          <w:szCs w:val="24"/>
        </w:rPr>
        <w:t xml:space="preserve">» της ακροδεξιάς θέλετε να πάρετε με αυτήν τη ρητορική, η οποία, πραγματικά, δεν αντιστοιχεί στην πραγματικότητα και προσβάλλει τη νοημοσύνη μας. </w:t>
      </w:r>
    </w:p>
    <w:p w14:paraId="7E512D08"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Υπάρχει Πράξη Υπουργικού Συμβουλίου.  </w:t>
      </w:r>
    </w:p>
    <w:p w14:paraId="7E512D09"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FE0B63">
        <w:rPr>
          <w:rFonts w:eastAsia="Times New Roman"/>
          <w:b/>
          <w:szCs w:val="24"/>
        </w:rPr>
        <w:t>ΓΕΩΡΓΙΟΣ ΓΕΩΡΓΑΝΤΑΣ:</w:t>
      </w:r>
      <w:r>
        <w:rPr>
          <w:rFonts w:eastAsia="Times New Roman"/>
          <w:szCs w:val="24"/>
        </w:rPr>
        <w:t xml:space="preserve"> Ξέ</w:t>
      </w:r>
      <w:r>
        <w:rPr>
          <w:rFonts w:eastAsia="Times New Roman"/>
          <w:szCs w:val="24"/>
        </w:rPr>
        <w:t xml:space="preserve">ρετε ότι έχει πάρει παράταση. </w:t>
      </w:r>
    </w:p>
    <w:p w14:paraId="7E512D0A"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FE0B63">
        <w:rPr>
          <w:rFonts w:eastAsia="Times New Roman"/>
          <w:b/>
          <w:szCs w:val="24"/>
        </w:rPr>
        <w:t>ΑΝΔΡΕΑΣ ΞΑΝΘΟΣ (Υπουργός Υγείας):</w:t>
      </w:r>
      <w:r>
        <w:rPr>
          <w:rFonts w:eastAsia="Times New Roman"/>
          <w:szCs w:val="24"/>
        </w:rPr>
        <w:t xml:space="preserve"> Υπάρχει Πράξη Υπουργικού Συμβουλίου. Σας παρακαλώ πάρα πολύ!</w:t>
      </w:r>
    </w:p>
    <w:p w14:paraId="7E512D0B"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Μα, άμα λέτε ψέματα…</w:t>
      </w:r>
    </w:p>
    <w:p w14:paraId="7E512D0C" w14:textId="77777777" w:rsidR="00CD7DD0" w:rsidRDefault="001D7A26">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Στις 6 Σεπτεμβρίου του 2018. Υπάρχει Κοινή Υπουργική Απόφαση, αριθμός φύλλου 3877.</w:t>
      </w:r>
    </w:p>
    <w:p w14:paraId="7E512D0D" w14:textId="77777777" w:rsidR="00CD7DD0" w:rsidRDefault="001D7A26">
      <w:pPr>
        <w:spacing w:line="600" w:lineRule="auto"/>
        <w:ind w:firstLine="720"/>
        <w:jc w:val="both"/>
        <w:rPr>
          <w:rFonts w:eastAsia="Times New Roman"/>
          <w:szCs w:val="24"/>
        </w:rPr>
      </w:pPr>
      <w:r>
        <w:rPr>
          <w:rFonts w:eastAsia="Times New Roman"/>
          <w:szCs w:val="24"/>
        </w:rPr>
        <w:t xml:space="preserve">Εδώ, λοιπόν, έχουμε ένα νέο πρόγραμμα. Έληξε το προηγούμενο. Δεν προλάβαμε να γίνει μετάπτωση στο συγχρηματοδοτούμενο από το </w:t>
      </w:r>
      <w:r>
        <w:rPr>
          <w:rFonts w:eastAsia="Times New Roman"/>
          <w:szCs w:val="24"/>
        </w:rPr>
        <w:t>ε</w:t>
      </w:r>
      <w:r>
        <w:rPr>
          <w:rFonts w:eastAsia="Times New Roman"/>
          <w:szCs w:val="24"/>
        </w:rPr>
        <w:t>θνικό ΠΔΕ, γι’ αυτόν τον λόγο δώσαμε τις παρατ</w:t>
      </w:r>
      <w:r>
        <w:rPr>
          <w:rFonts w:eastAsia="Times New Roman"/>
          <w:szCs w:val="24"/>
        </w:rPr>
        <w:t>άσεις</w:t>
      </w:r>
      <w:r w:rsidRPr="003C3221">
        <w:rPr>
          <w:rFonts w:eastAsia="Times New Roman"/>
          <w:szCs w:val="24"/>
        </w:rPr>
        <w:t>,</w:t>
      </w:r>
      <w:r>
        <w:rPr>
          <w:rFonts w:eastAsia="Times New Roman"/>
          <w:szCs w:val="24"/>
        </w:rPr>
        <w:t xml:space="preserve"> για να μην αφήσουμε και να μην υπάρξει κενό στη φροντίδα αυτών των ανθρώπων και άρα και στην προστασία της δημόσιας υγείας.</w:t>
      </w:r>
    </w:p>
    <w:p w14:paraId="7E512D0E" w14:textId="77777777" w:rsidR="00CD7DD0" w:rsidRDefault="001D7A26">
      <w:pPr>
        <w:spacing w:line="600" w:lineRule="auto"/>
        <w:ind w:firstLine="720"/>
        <w:jc w:val="both"/>
        <w:rPr>
          <w:rFonts w:eastAsia="Times New Roman"/>
          <w:szCs w:val="24"/>
        </w:rPr>
      </w:pPr>
      <w:r>
        <w:rPr>
          <w:rFonts w:eastAsia="Times New Roman"/>
          <w:szCs w:val="24"/>
        </w:rPr>
        <w:t>Έχουμε, λοιπόν, ένα νέο πρόγραμμα με απολύτως διαφανείς και αξιοκρατικές διαδικασίες. Έχουμε υλοποιήσει δύο προγράμματα και δ</w:t>
      </w:r>
      <w:r>
        <w:rPr>
          <w:rFonts w:eastAsia="Times New Roman"/>
          <w:szCs w:val="24"/>
        </w:rPr>
        <w:t xml:space="preserve">εν τόλμησε κανείς να πει κουβέντα και έχουμε θετικές αξιολογήσεις από την </w:t>
      </w:r>
      <w:r>
        <w:rPr>
          <w:rFonts w:eastAsia="Times New Roman"/>
          <w:szCs w:val="24"/>
        </w:rPr>
        <w:t xml:space="preserve">Κομισιόν </w:t>
      </w:r>
      <w:r>
        <w:rPr>
          <w:rFonts w:eastAsia="Times New Roman"/>
          <w:szCs w:val="24"/>
        </w:rPr>
        <w:t>και για τα δύο, ποσοστό απορροφητικότητας 98%. Είναι υποδειγματική η υγειονομική φροντίδα που έχει παράσχει η χώρα μας αυτά τα τρία χρόνια και αυτό αναγνωρίζεται και από τον</w:t>
      </w:r>
      <w:r>
        <w:rPr>
          <w:rFonts w:eastAsia="Times New Roman"/>
          <w:szCs w:val="24"/>
        </w:rPr>
        <w:t xml:space="preserve"> Παγκόσμιο Οργανισμό Υγείας και από τον Διεθνή Οργανισμό Μετανάστευσης και υπάρχουν εκθέσεις εξαιρετικές και επαινετικές.</w:t>
      </w:r>
    </w:p>
    <w:p w14:paraId="7E512D0F" w14:textId="77777777" w:rsidR="00CD7DD0" w:rsidRDefault="001D7A26">
      <w:pPr>
        <w:spacing w:line="600" w:lineRule="auto"/>
        <w:ind w:firstLine="720"/>
        <w:jc w:val="both"/>
        <w:rPr>
          <w:rFonts w:eastAsia="Times New Roman"/>
          <w:szCs w:val="24"/>
        </w:rPr>
      </w:pPr>
      <w:r>
        <w:rPr>
          <w:rFonts w:eastAsia="Times New Roman"/>
          <w:szCs w:val="24"/>
        </w:rPr>
        <w:lastRenderedPageBreak/>
        <w:t>Τώρα, λοιπόν, πάμε σε ένα νέο, προφανώς πιο μακροπρόθεσμης παρέμβασης, πρόγραμμα δεκαοκτώ μηνών, που συνήθως επεκτείνεται στους είκοσι</w:t>
      </w:r>
      <w:r>
        <w:rPr>
          <w:rFonts w:eastAsia="Times New Roman"/>
          <w:szCs w:val="24"/>
        </w:rPr>
        <w:t xml:space="preserve"> τέσσερις μήνες, με μια λογική επαρκούς κάλυψης αυτών των αναγκών μέσα από την κρατική μέριμνα για να μην έχουμε ανάγκη τη συνδρομή ούτε των Ενόπλων Δυνάμεων, που όποτε χρειάστηκε την είχαμε, ούτε των Μη Κυβερνητικών Οργανώσεων, που επίσης υπάρχουν αρκετές</w:t>
      </w:r>
      <w:r>
        <w:rPr>
          <w:rFonts w:eastAsia="Times New Roman"/>
          <w:szCs w:val="24"/>
        </w:rPr>
        <w:t xml:space="preserve"> αξιόπιστες με τις οποίες συνεργαζόμαστε. Όσο είναι δυνατόν να καλυφθούν, λοιπόν, οι ανάγκες μέσα από την κρατική παρέμβαση. Αυτό πάμε να κάνουμε. </w:t>
      </w:r>
    </w:p>
    <w:p w14:paraId="7E512D10" w14:textId="77777777" w:rsidR="00CD7DD0" w:rsidRDefault="001D7A26">
      <w:pPr>
        <w:spacing w:line="600" w:lineRule="auto"/>
        <w:ind w:firstLine="720"/>
        <w:jc w:val="both"/>
        <w:rPr>
          <w:rFonts w:eastAsia="Times New Roman"/>
          <w:szCs w:val="24"/>
        </w:rPr>
      </w:pPr>
      <w:r>
        <w:rPr>
          <w:rFonts w:eastAsia="Times New Roman"/>
          <w:szCs w:val="24"/>
        </w:rPr>
        <w:t xml:space="preserve">Δεν ισχύει ότι έχουμε μονίμως ένα πληθυσμό στη χώρα ο οποίος είναι σταθερός και ελεγχόμενος. Έχουμε συνεχώς </w:t>
      </w:r>
      <w:r>
        <w:rPr>
          <w:rFonts w:eastAsia="Times New Roman"/>
          <w:szCs w:val="24"/>
        </w:rPr>
        <w:t xml:space="preserve">και κατά περιόδους αύξουσες ροές -το ξέρετε πάρα πολύ καλά- και από τα νησιά, αλλά και από τον Έβρο. Στους πρώτους μήνες του 2018 έχουν περάσει, περίπου, δεκατρείς χιλιάδες πρόσφυγες από τον Έβρο και έχουν ενσωματωθεί σε διάφορα </w:t>
      </w:r>
      <w:r>
        <w:rPr>
          <w:rFonts w:eastAsia="Times New Roman"/>
          <w:szCs w:val="24"/>
          <w:lang w:val="en-US"/>
        </w:rPr>
        <w:t>camps</w:t>
      </w:r>
      <w:r w:rsidRPr="003C6BB4">
        <w:rPr>
          <w:rFonts w:eastAsia="Times New Roman"/>
          <w:szCs w:val="24"/>
        </w:rPr>
        <w:t xml:space="preserve"> </w:t>
      </w:r>
      <w:r>
        <w:rPr>
          <w:rFonts w:eastAsia="Times New Roman"/>
          <w:szCs w:val="24"/>
        </w:rPr>
        <w:t xml:space="preserve">και δομές φιλοξενίας </w:t>
      </w:r>
      <w:r>
        <w:rPr>
          <w:rFonts w:eastAsia="Times New Roman"/>
          <w:szCs w:val="24"/>
        </w:rPr>
        <w:t xml:space="preserve">κυρίως στη βόρεια Ελλάδα. </w:t>
      </w:r>
    </w:p>
    <w:p w14:paraId="7E512D11" w14:textId="77777777" w:rsidR="00CD7DD0" w:rsidRDefault="001D7A26">
      <w:pPr>
        <w:spacing w:line="600" w:lineRule="auto"/>
        <w:ind w:firstLine="720"/>
        <w:jc w:val="both"/>
        <w:rPr>
          <w:rFonts w:eastAsia="Times New Roman"/>
          <w:szCs w:val="24"/>
        </w:rPr>
      </w:pPr>
      <w:r>
        <w:rPr>
          <w:rFonts w:eastAsia="Times New Roman"/>
          <w:szCs w:val="24"/>
        </w:rPr>
        <w:t>Άρα</w:t>
      </w:r>
      <w:r>
        <w:rPr>
          <w:rFonts w:eastAsia="Times New Roman"/>
          <w:szCs w:val="24"/>
        </w:rPr>
        <w:t xml:space="preserve"> έχουμε μια μεταβαλλόμενη ανάγκη η οποία απαιτεί εγρήγορση, παράταση προγραμμάτων που ήδη λειτουργούν και επ’ </w:t>
      </w:r>
      <w:proofErr w:type="spellStart"/>
      <w:r>
        <w:rPr>
          <w:rFonts w:eastAsia="Times New Roman"/>
          <w:szCs w:val="24"/>
        </w:rPr>
        <w:t>ουδενί</w:t>
      </w:r>
      <w:proofErr w:type="spellEnd"/>
      <w:r>
        <w:rPr>
          <w:rFonts w:eastAsia="Times New Roman"/>
          <w:szCs w:val="24"/>
        </w:rPr>
        <w:t xml:space="preserve"> δεν μπορούμε να θέσουμε σε διακινδύνευση τη συνέχεια της φροντίδας και πληρέστερη κάλυψη, πάντα με έναν διαγωνισμό με όρους και κριτήρια ΑΣ</w:t>
      </w:r>
      <w:r>
        <w:rPr>
          <w:rFonts w:eastAsia="Times New Roman"/>
          <w:szCs w:val="24"/>
        </w:rPr>
        <w:t xml:space="preserve">ΕΠ. Το ΑΣΕΠ έχει εγκρίνει μέχρι τελευταίας κεραίας τους όρους της προκήρυξης. Υπάρχει απόλυτη διαφάνεια. Υπάρχει έλεγχος </w:t>
      </w:r>
      <w:r>
        <w:rPr>
          <w:rFonts w:eastAsia="Times New Roman"/>
          <w:szCs w:val="24"/>
        </w:rPr>
        <w:lastRenderedPageBreak/>
        <w:t>από ορκωτούς λογιστές στα δύο προηγούμενα προγράμματα. Θα έχουμε την έκθεση τους σύντομα και είμαι σίγουρος ότι δεν θα υπάρξει η παραμι</w:t>
      </w:r>
      <w:r>
        <w:rPr>
          <w:rFonts w:eastAsia="Times New Roman"/>
          <w:szCs w:val="24"/>
        </w:rPr>
        <w:t xml:space="preserve">κρή κριτική για μη καλή διαχείριση.  </w:t>
      </w:r>
    </w:p>
    <w:p w14:paraId="7E512D12" w14:textId="77777777" w:rsidR="00CD7DD0" w:rsidRDefault="001D7A26">
      <w:pPr>
        <w:spacing w:line="600" w:lineRule="auto"/>
        <w:ind w:firstLine="720"/>
        <w:jc w:val="both"/>
        <w:rPr>
          <w:rFonts w:eastAsia="Times New Roman"/>
          <w:szCs w:val="24"/>
        </w:rPr>
      </w:pPr>
      <w:r>
        <w:rPr>
          <w:rFonts w:eastAsia="Times New Roman"/>
          <w:szCs w:val="24"/>
        </w:rPr>
        <w:t>Για πρώτη φορά θα έλεγα στην ιστορία του το ΚΕΕΛΠΝΟ διαχειρίζεται ένα τόσο σημαντικά ευαίσθητο και υγειονομικά ευαίσθητο θέμα με όρους διαφάνειας και χρηστής διοίκησης.</w:t>
      </w:r>
    </w:p>
    <w:p w14:paraId="7E512D13" w14:textId="77777777" w:rsidR="00CD7DD0" w:rsidRDefault="001D7A26">
      <w:pPr>
        <w:spacing w:line="600" w:lineRule="auto"/>
        <w:ind w:firstLine="720"/>
        <w:jc w:val="both"/>
        <w:rPr>
          <w:rFonts w:eastAsia="Times New Roman"/>
          <w:szCs w:val="24"/>
        </w:rPr>
      </w:pPr>
      <w:r w:rsidRPr="00B94692">
        <w:rPr>
          <w:rFonts w:eastAsia="Times New Roman"/>
          <w:b/>
          <w:szCs w:val="24"/>
        </w:rPr>
        <w:t>ΓΕΩΡΓΙΟΣ ΓΕΩΡΓΑΝΤΑΣ</w:t>
      </w:r>
      <w:r w:rsidRPr="00EA6A97">
        <w:rPr>
          <w:rFonts w:eastAsia="Times New Roman"/>
          <w:b/>
          <w:szCs w:val="24"/>
        </w:rPr>
        <w:t>:</w:t>
      </w:r>
      <w:r>
        <w:rPr>
          <w:rFonts w:eastAsia="Times New Roman"/>
          <w:b/>
          <w:szCs w:val="24"/>
        </w:rPr>
        <w:t xml:space="preserve"> </w:t>
      </w:r>
      <w:r w:rsidRPr="00620995">
        <w:rPr>
          <w:rFonts w:eastAsia="Times New Roman"/>
          <w:szCs w:val="24"/>
        </w:rPr>
        <w:t xml:space="preserve">Κύριε Πρόεδρε, θα ήθελα σας </w:t>
      </w:r>
      <w:r w:rsidRPr="00620995">
        <w:rPr>
          <w:rFonts w:eastAsia="Times New Roman"/>
          <w:szCs w:val="24"/>
        </w:rPr>
        <w:t>παρακαλώ τον λόγο για δέκα δευτερόλ</w:t>
      </w:r>
      <w:r>
        <w:rPr>
          <w:rFonts w:eastAsia="Times New Roman"/>
          <w:szCs w:val="24"/>
        </w:rPr>
        <w:t>επτα για κάτι ανακριβές που ακούστηκε. Δεν το συνηθίζω, το ξέρετε.</w:t>
      </w:r>
    </w:p>
    <w:p w14:paraId="7E512D14" w14:textId="77777777" w:rsidR="00CD7DD0" w:rsidRDefault="001D7A26">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sidRPr="000657DB">
        <w:rPr>
          <w:rFonts w:eastAsia="Times New Roman"/>
          <w:b/>
          <w:szCs w:val="24"/>
        </w:rPr>
        <w:t>:</w:t>
      </w:r>
      <w:r>
        <w:rPr>
          <w:rFonts w:eastAsia="Times New Roman"/>
          <w:szCs w:val="24"/>
        </w:rPr>
        <w:t xml:space="preserve"> Ορίστε, κύριε Γεωργαντά.</w:t>
      </w:r>
    </w:p>
    <w:p w14:paraId="7E512D15" w14:textId="77777777" w:rsidR="00CD7DD0" w:rsidRDefault="001D7A26">
      <w:pPr>
        <w:spacing w:line="600" w:lineRule="auto"/>
        <w:ind w:firstLine="720"/>
        <w:jc w:val="both"/>
        <w:rPr>
          <w:rFonts w:eastAsia="Times New Roman"/>
          <w:b/>
          <w:szCs w:val="24"/>
        </w:rPr>
      </w:pPr>
      <w:r>
        <w:rPr>
          <w:rFonts w:eastAsia="Times New Roman"/>
          <w:b/>
          <w:szCs w:val="24"/>
        </w:rPr>
        <w:t xml:space="preserve">ΓΕΩΡΓΙΟΣ ΓΕΩΡΓΑΝΤΑΣ: </w:t>
      </w:r>
      <w:r w:rsidRPr="00620995">
        <w:rPr>
          <w:rFonts w:eastAsia="Times New Roman"/>
          <w:szCs w:val="24"/>
        </w:rPr>
        <w:t>Στη σελίδα 2, παράγραφος 3 της τροπολογίας, η οποία έχει κατατεθεί</w:t>
      </w:r>
      <w:r>
        <w:rPr>
          <w:rFonts w:eastAsia="Times New Roman"/>
          <w:szCs w:val="24"/>
        </w:rPr>
        <w:t>, διαβ</w:t>
      </w:r>
      <w:r>
        <w:rPr>
          <w:rFonts w:eastAsia="Times New Roman"/>
          <w:szCs w:val="24"/>
        </w:rPr>
        <w:t>άζω</w:t>
      </w:r>
      <w:r w:rsidRPr="000657DB">
        <w:rPr>
          <w:rFonts w:eastAsia="Times New Roman"/>
          <w:szCs w:val="24"/>
        </w:rPr>
        <w:t>:</w:t>
      </w:r>
      <w:r w:rsidRPr="00620995">
        <w:rPr>
          <w:rFonts w:eastAsia="Times New Roman"/>
          <w:szCs w:val="24"/>
        </w:rPr>
        <w:t xml:space="preserve"> </w:t>
      </w:r>
      <w:r>
        <w:rPr>
          <w:rFonts w:eastAsia="Times New Roman"/>
          <w:szCs w:val="24"/>
        </w:rPr>
        <w:t>«</w:t>
      </w:r>
      <w:r w:rsidRPr="00620995">
        <w:rPr>
          <w:rFonts w:eastAsia="Times New Roman"/>
          <w:szCs w:val="24"/>
        </w:rPr>
        <w:t>με την παράγραφο 1 παρατείνονται αυτοδίκαια χωρίς να απαιτείται έκδοση</w:t>
      </w:r>
      <w:r>
        <w:rPr>
          <w:rFonts w:eastAsia="Times New Roman"/>
          <w:b/>
          <w:szCs w:val="24"/>
        </w:rPr>
        <w:t xml:space="preserve"> </w:t>
      </w:r>
      <w:r w:rsidRPr="00620995">
        <w:rPr>
          <w:rFonts w:eastAsia="Times New Roman"/>
          <w:szCs w:val="24"/>
        </w:rPr>
        <w:t xml:space="preserve">οποιασδήποτε περαιτέρω διοικητικής πράξης συμπεριλαμβανομένης και της </w:t>
      </w:r>
      <w:r>
        <w:rPr>
          <w:rFonts w:eastAsia="Times New Roman"/>
          <w:szCs w:val="24"/>
        </w:rPr>
        <w:t>έκδοσης πράξης Υ</w:t>
      </w:r>
      <w:r w:rsidRPr="00620995">
        <w:rPr>
          <w:rFonts w:eastAsia="Times New Roman"/>
          <w:szCs w:val="24"/>
        </w:rPr>
        <w:t xml:space="preserve">πουργικού </w:t>
      </w:r>
      <w:r>
        <w:rPr>
          <w:rFonts w:eastAsia="Times New Roman"/>
          <w:szCs w:val="24"/>
        </w:rPr>
        <w:t>Συμβουλίου». Ε</w:t>
      </w:r>
      <w:r w:rsidRPr="00620995">
        <w:rPr>
          <w:rFonts w:eastAsia="Times New Roman"/>
          <w:szCs w:val="24"/>
        </w:rPr>
        <w:t xml:space="preserve">ξαιρούνται και από την έκδοση πράξης </w:t>
      </w:r>
      <w:r>
        <w:rPr>
          <w:rFonts w:eastAsia="Times New Roman"/>
          <w:szCs w:val="24"/>
        </w:rPr>
        <w:t>Υ</w:t>
      </w:r>
      <w:r w:rsidRPr="00620995">
        <w:rPr>
          <w:rFonts w:eastAsia="Times New Roman"/>
          <w:szCs w:val="24"/>
        </w:rPr>
        <w:t xml:space="preserve">πουργικού </w:t>
      </w:r>
      <w:r>
        <w:rPr>
          <w:rFonts w:eastAsia="Times New Roman"/>
          <w:szCs w:val="24"/>
        </w:rPr>
        <w:t>Σ</w:t>
      </w:r>
      <w:r w:rsidRPr="00620995">
        <w:rPr>
          <w:rFonts w:eastAsia="Times New Roman"/>
          <w:szCs w:val="24"/>
        </w:rPr>
        <w:t>υμβουλίου. Αυτό διαβ</w:t>
      </w:r>
      <w:r w:rsidRPr="00620995">
        <w:rPr>
          <w:rFonts w:eastAsia="Times New Roman"/>
          <w:szCs w:val="24"/>
        </w:rPr>
        <w:t>άζω εγώ στην τροπολογία. Δεν είπα κάτι αναληθές.</w:t>
      </w:r>
    </w:p>
    <w:p w14:paraId="7E512D16" w14:textId="77777777" w:rsidR="00CD7DD0" w:rsidRDefault="001D7A26">
      <w:pPr>
        <w:spacing w:line="600" w:lineRule="auto"/>
        <w:ind w:firstLine="720"/>
        <w:jc w:val="both"/>
        <w:rPr>
          <w:rFonts w:eastAsia="Times New Roman"/>
          <w:szCs w:val="24"/>
        </w:rPr>
      </w:pPr>
      <w:r>
        <w:rPr>
          <w:rFonts w:eastAsia="Times New Roman"/>
          <w:b/>
          <w:szCs w:val="24"/>
        </w:rPr>
        <w:t>ΑΝΔΡΕΑΣ ΞΑΝΘΟΣ (Υπουργός Υγείας)</w:t>
      </w:r>
      <w:r w:rsidRPr="00B94692">
        <w:rPr>
          <w:rFonts w:eastAsia="Times New Roman"/>
          <w:b/>
          <w:szCs w:val="24"/>
        </w:rPr>
        <w:t>:</w:t>
      </w:r>
      <w:r>
        <w:rPr>
          <w:rFonts w:eastAsia="Times New Roman"/>
          <w:b/>
          <w:szCs w:val="24"/>
        </w:rPr>
        <w:t xml:space="preserve"> </w:t>
      </w:r>
      <w:r>
        <w:rPr>
          <w:rFonts w:eastAsia="Times New Roman"/>
          <w:szCs w:val="24"/>
        </w:rPr>
        <w:t>Συ</w:t>
      </w:r>
      <w:r>
        <w:rPr>
          <w:rFonts w:eastAsia="Times New Roman"/>
          <w:szCs w:val="24"/>
        </w:rPr>
        <w:t>γ</w:t>
      </w:r>
      <w:r>
        <w:rPr>
          <w:rFonts w:eastAsia="Times New Roman"/>
          <w:szCs w:val="24"/>
        </w:rPr>
        <w:t xml:space="preserve">γνώμη, κύριε Πρόεδρε, να το </w:t>
      </w:r>
      <w:proofErr w:type="spellStart"/>
      <w:r>
        <w:rPr>
          <w:rFonts w:eastAsia="Times New Roman"/>
          <w:szCs w:val="24"/>
        </w:rPr>
        <w:t>ξαναεξηγήσω</w:t>
      </w:r>
      <w:proofErr w:type="spellEnd"/>
      <w:r>
        <w:rPr>
          <w:rFonts w:eastAsia="Times New Roman"/>
          <w:szCs w:val="24"/>
        </w:rPr>
        <w:t>.</w:t>
      </w:r>
    </w:p>
    <w:p w14:paraId="7E512D17" w14:textId="77777777" w:rsidR="00CD7DD0" w:rsidRDefault="001D7A26">
      <w:pPr>
        <w:spacing w:line="600" w:lineRule="auto"/>
        <w:ind w:firstLine="720"/>
        <w:jc w:val="both"/>
        <w:rPr>
          <w:rFonts w:eastAsia="Times New Roman"/>
          <w:szCs w:val="24"/>
        </w:rPr>
      </w:pPr>
      <w:r>
        <w:rPr>
          <w:rFonts w:eastAsia="Times New Roman"/>
          <w:b/>
          <w:szCs w:val="24"/>
        </w:rPr>
        <w:lastRenderedPageBreak/>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sidRPr="000657DB">
        <w:rPr>
          <w:rFonts w:eastAsia="Times New Roman"/>
          <w:b/>
          <w:szCs w:val="24"/>
        </w:rPr>
        <w:t>:</w:t>
      </w:r>
      <w:r>
        <w:rPr>
          <w:rFonts w:eastAsia="Times New Roman"/>
          <w:szCs w:val="24"/>
        </w:rPr>
        <w:t xml:space="preserve"> Ορίστε, κύριε Υπουργέ.</w:t>
      </w:r>
    </w:p>
    <w:p w14:paraId="7E512D18" w14:textId="77777777" w:rsidR="00CD7DD0" w:rsidRDefault="001D7A26">
      <w:pPr>
        <w:spacing w:line="600" w:lineRule="auto"/>
        <w:ind w:firstLine="720"/>
        <w:jc w:val="both"/>
        <w:rPr>
          <w:rFonts w:eastAsia="Times New Roman"/>
          <w:b/>
          <w:szCs w:val="24"/>
        </w:rPr>
      </w:pPr>
      <w:r>
        <w:rPr>
          <w:rFonts w:eastAsia="Times New Roman"/>
          <w:b/>
          <w:szCs w:val="24"/>
        </w:rPr>
        <w:t>ΑΝΔΡΕΑΣ ΞΑΝΘΟΣ (Υπουργός Υγείας):</w:t>
      </w:r>
      <w:r>
        <w:rPr>
          <w:rFonts w:eastAsia="Times New Roman"/>
          <w:szCs w:val="24"/>
        </w:rPr>
        <w:t xml:space="preserve"> Συγχρηματοδοτούμενο </w:t>
      </w:r>
      <w:r w:rsidRPr="00620995">
        <w:rPr>
          <w:rFonts w:eastAsia="Times New Roman"/>
          <w:szCs w:val="24"/>
        </w:rPr>
        <w:t>πρόγραμμα είναι,</w:t>
      </w:r>
      <w:r w:rsidRPr="00620995">
        <w:rPr>
          <w:rFonts w:eastAsia="Times New Roman"/>
          <w:szCs w:val="24"/>
        </w:rPr>
        <w:t xml:space="preserve"> κύριε συνάδελφε.</w:t>
      </w:r>
    </w:p>
    <w:p w14:paraId="7E512D19" w14:textId="77777777" w:rsidR="00CD7DD0" w:rsidRDefault="001D7A26">
      <w:pPr>
        <w:spacing w:line="600" w:lineRule="auto"/>
        <w:ind w:firstLine="720"/>
        <w:jc w:val="both"/>
        <w:rPr>
          <w:rFonts w:eastAsia="Times New Roman"/>
          <w:b/>
          <w:szCs w:val="24"/>
        </w:rPr>
      </w:pPr>
      <w:r>
        <w:rPr>
          <w:rFonts w:eastAsia="Times New Roman"/>
          <w:b/>
          <w:szCs w:val="24"/>
        </w:rPr>
        <w:t>ΓΕΩΡΓΙΟΣ ΓΕΩΡΓΑΝΤΑΣ</w:t>
      </w:r>
      <w:r w:rsidRPr="00620995">
        <w:rPr>
          <w:rFonts w:eastAsia="Times New Roman"/>
          <w:b/>
          <w:szCs w:val="24"/>
        </w:rPr>
        <w:t>:</w:t>
      </w:r>
      <w:r>
        <w:rPr>
          <w:rFonts w:eastAsia="Times New Roman"/>
          <w:b/>
          <w:szCs w:val="24"/>
        </w:rPr>
        <w:t xml:space="preserve"> </w:t>
      </w:r>
      <w:r w:rsidRPr="00BA3711">
        <w:rPr>
          <w:rFonts w:eastAsia="Times New Roman"/>
          <w:szCs w:val="24"/>
        </w:rPr>
        <w:t>Δεν είναι το ίδιο.</w:t>
      </w:r>
    </w:p>
    <w:p w14:paraId="7E512D1A" w14:textId="77777777" w:rsidR="00CD7DD0" w:rsidRDefault="001D7A26">
      <w:pPr>
        <w:spacing w:line="600" w:lineRule="auto"/>
        <w:ind w:firstLine="720"/>
        <w:jc w:val="both"/>
        <w:rPr>
          <w:rFonts w:eastAsia="Times New Roman"/>
          <w:b/>
          <w:szCs w:val="24"/>
        </w:rPr>
      </w:pPr>
      <w:r>
        <w:rPr>
          <w:rFonts w:eastAsia="Times New Roman"/>
          <w:b/>
          <w:szCs w:val="24"/>
        </w:rPr>
        <w:t xml:space="preserve">ΑΝΔΡΕΑΣ ΞΑΝΘΟΣ (Υπουργός Υγείας): </w:t>
      </w:r>
      <w:r w:rsidRPr="00BA3711">
        <w:rPr>
          <w:rFonts w:eastAsia="Times New Roman"/>
          <w:szCs w:val="24"/>
        </w:rPr>
        <w:t>Είναι συγχρηματοδοτούμενο</w:t>
      </w:r>
      <w:r>
        <w:rPr>
          <w:rFonts w:eastAsia="Times New Roman"/>
          <w:szCs w:val="24"/>
        </w:rPr>
        <w:t>,</w:t>
      </w:r>
      <w:r w:rsidRPr="00BA3711">
        <w:rPr>
          <w:rFonts w:eastAsia="Times New Roman"/>
          <w:szCs w:val="24"/>
        </w:rPr>
        <w:t xml:space="preserve"> βεβαίως. Απλώς είναι...</w:t>
      </w:r>
    </w:p>
    <w:p w14:paraId="7E512D1B" w14:textId="77777777" w:rsidR="00CD7DD0" w:rsidRDefault="001D7A26">
      <w:pPr>
        <w:spacing w:line="600" w:lineRule="auto"/>
        <w:ind w:firstLine="720"/>
        <w:jc w:val="both"/>
        <w:rPr>
          <w:rFonts w:eastAsia="Times New Roman"/>
          <w:b/>
          <w:szCs w:val="24"/>
        </w:rPr>
      </w:pPr>
      <w:r>
        <w:rPr>
          <w:rFonts w:eastAsia="Times New Roman"/>
          <w:b/>
          <w:szCs w:val="24"/>
        </w:rPr>
        <w:t>ΓΕΩΡΓΙΟΣ ΓΕΩΡΓΑΝΤΑΣ</w:t>
      </w:r>
      <w:r w:rsidRPr="00620995">
        <w:rPr>
          <w:rFonts w:eastAsia="Times New Roman"/>
          <w:b/>
          <w:szCs w:val="24"/>
        </w:rPr>
        <w:t>:</w:t>
      </w:r>
      <w:r>
        <w:rPr>
          <w:rFonts w:eastAsia="Times New Roman"/>
          <w:b/>
          <w:szCs w:val="24"/>
        </w:rPr>
        <w:t xml:space="preserve"> </w:t>
      </w:r>
      <w:r>
        <w:rPr>
          <w:rFonts w:eastAsia="Times New Roman"/>
          <w:szCs w:val="24"/>
        </w:rPr>
        <w:t>Ξέρετε ότι λέει για…</w:t>
      </w:r>
    </w:p>
    <w:p w14:paraId="7E512D1C" w14:textId="77777777" w:rsidR="00CD7DD0" w:rsidRDefault="001D7A26">
      <w:pPr>
        <w:spacing w:line="600" w:lineRule="auto"/>
        <w:ind w:firstLine="720"/>
        <w:jc w:val="both"/>
        <w:rPr>
          <w:rFonts w:eastAsia="Times New Roman"/>
          <w:b/>
          <w:szCs w:val="24"/>
        </w:rPr>
      </w:pPr>
      <w:r>
        <w:rPr>
          <w:rFonts w:eastAsia="Times New Roman"/>
          <w:b/>
          <w:szCs w:val="24"/>
        </w:rPr>
        <w:t xml:space="preserve">ΑΝΔΡΕΑΣ ΞΑΝΘΟΣ (Υπουργός Υγείας): </w:t>
      </w:r>
      <w:r w:rsidRPr="00BA3711">
        <w:rPr>
          <w:rFonts w:eastAsia="Times New Roman"/>
          <w:szCs w:val="24"/>
        </w:rPr>
        <w:t>Ακούστε, σας παρακαλώ πάρα πολύ.</w:t>
      </w:r>
    </w:p>
    <w:p w14:paraId="7E512D1D" w14:textId="77777777" w:rsidR="00CD7DD0" w:rsidRDefault="001D7A26">
      <w:pPr>
        <w:spacing w:line="600" w:lineRule="auto"/>
        <w:ind w:firstLine="720"/>
        <w:jc w:val="both"/>
        <w:rPr>
          <w:rFonts w:eastAsia="Times New Roman"/>
          <w:b/>
          <w:szCs w:val="24"/>
        </w:rPr>
      </w:pPr>
      <w:r>
        <w:rPr>
          <w:rFonts w:eastAsia="Times New Roman"/>
          <w:b/>
          <w:szCs w:val="24"/>
        </w:rPr>
        <w:t>ΓΕΩΡ</w:t>
      </w:r>
      <w:r>
        <w:rPr>
          <w:rFonts w:eastAsia="Times New Roman"/>
          <w:b/>
          <w:szCs w:val="24"/>
        </w:rPr>
        <w:t xml:space="preserve">ΓΙΟΣ ΓΕΩΡΓΑΝΤΑΣ: </w:t>
      </w:r>
      <w:r w:rsidRPr="00BA3711">
        <w:rPr>
          <w:rFonts w:eastAsia="Times New Roman"/>
          <w:szCs w:val="24"/>
        </w:rPr>
        <w:t xml:space="preserve">Το </w:t>
      </w:r>
      <w:r>
        <w:rPr>
          <w:rFonts w:eastAsia="Times New Roman"/>
          <w:szCs w:val="24"/>
        </w:rPr>
        <w:t>1,9 εκατομμύρια από ποιον δόθηκε;</w:t>
      </w:r>
    </w:p>
    <w:p w14:paraId="7E512D1E" w14:textId="77777777" w:rsidR="00CD7DD0" w:rsidRDefault="001D7A26">
      <w:pPr>
        <w:spacing w:line="600" w:lineRule="auto"/>
        <w:ind w:firstLine="720"/>
        <w:jc w:val="both"/>
        <w:rPr>
          <w:rFonts w:eastAsia="Times New Roman"/>
          <w:b/>
          <w:szCs w:val="24"/>
        </w:rPr>
      </w:pPr>
      <w:r>
        <w:rPr>
          <w:rFonts w:eastAsia="Times New Roman"/>
          <w:b/>
          <w:szCs w:val="24"/>
        </w:rPr>
        <w:t xml:space="preserve">ΑΝΔΡΕΑΣ ΞΑΝΘΟΣ (Υπουργός Υγείας): </w:t>
      </w:r>
      <w:r w:rsidRPr="00BA3711">
        <w:rPr>
          <w:rFonts w:eastAsia="Times New Roman"/>
          <w:szCs w:val="24"/>
        </w:rPr>
        <w:t>Έχετε δίκιο. Το 1,9 επιβαρύνει τον προϋπολογισμό του ΚΕΕΛΠΝΟ.</w:t>
      </w:r>
    </w:p>
    <w:p w14:paraId="7E512D1F" w14:textId="77777777" w:rsidR="00CD7DD0" w:rsidRDefault="001D7A26">
      <w:pPr>
        <w:spacing w:line="600" w:lineRule="auto"/>
        <w:ind w:firstLine="720"/>
        <w:jc w:val="both"/>
        <w:rPr>
          <w:rFonts w:eastAsia="Times New Roman"/>
          <w:b/>
          <w:szCs w:val="24"/>
        </w:rPr>
      </w:pPr>
      <w:r>
        <w:rPr>
          <w:rFonts w:eastAsia="Times New Roman"/>
          <w:b/>
          <w:szCs w:val="24"/>
        </w:rPr>
        <w:t xml:space="preserve">ΓΕΩΡΓΙΟΣ ΓΕΩΡΓΑΝΤΑΣ: </w:t>
      </w:r>
      <w:r w:rsidRPr="00BA3711">
        <w:rPr>
          <w:rFonts w:eastAsia="Times New Roman"/>
          <w:szCs w:val="24"/>
        </w:rPr>
        <w:t>Και το 3,2 το τώρα.</w:t>
      </w:r>
    </w:p>
    <w:p w14:paraId="7E512D20" w14:textId="77777777" w:rsidR="00CD7DD0" w:rsidRDefault="001D7A26">
      <w:pPr>
        <w:spacing w:line="600" w:lineRule="auto"/>
        <w:ind w:firstLine="720"/>
        <w:jc w:val="both"/>
        <w:rPr>
          <w:rFonts w:eastAsia="Times New Roman"/>
          <w:b/>
          <w:szCs w:val="24"/>
        </w:rPr>
      </w:pPr>
      <w:r>
        <w:rPr>
          <w:rFonts w:eastAsia="Times New Roman"/>
          <w:b/>
          <w:szCs w:val="24"/>
        </w:rPr>
        <w:t xml:space="preserve">ΑΝΔΡΕΑΣ ΞΑΝΘΟΣ (Υπουργός Υγείας): </w:t>
      </w:r>
      <w:r w:rsidRPr="00BA3711">
        <w:rPr>
          <w:rFonts w:eastAsia="Times New Roman"/>
          <w:szCs w:val="24"/>
        </w:rPr>
        <w:t>Ποιο;</w:t>
      </w:r>
    </w:p>
    <w:p w14:paraId="7E512D21" w14:textId="77777777" w:rsidR="00CD7DD0" w:rsidRDefault="001D7A26">
      <w:pPr>
        <w:spacing w:line="600" w:lineRule="auto"/>
        <w:ind w:firstLine="720"/>
        <w:jc w:val="both"/>
        <w:rPr>
          <w:rFonts w:eastAsia="Times New Roman"/>
          <w:b/>
          <w:szCs w:val="24"/>
        </w:rPr>
      </w:pPr>
      <w:r>
        <w:rPr>
          <w:rFonts w:eastAsia="Times New Roman"/>
          <w:b/>
          <w:szCs w:val="24"/>
        </w:rPr>
        <w:t xml:space="preserve">ΓΕΩΡΓΙΟΣ ΓΕΩΡΓΑΝΤΑΣ: </w:t>
      </w:r>
      <w:r w:rsidRPr="00BA3711">
        <w:rPr>
          <w:rFonts w:eastAsia="Times New Roman"/>
          <w:szCs w:val="24"/>
        </w:rPr>
        <w:t>Τώρα</w:t>
      </w:r>
      <w:r w:rsidRPr="00BA3711">
        <w:rPr>
          <w:rFonts w:eastAsia="Times New Roman"/>
          <w:szCs w:val="24"/>
        </w:rPr>
        <w:t xml:space="preserve"> πόσο θα στοιχίσει η τρίμηνη παράταση; Και αυτό από δικά μας λεφτά είναι.</w:t>
      </w:r>
    </w:p>
    <w:p w14:paraId="7E512D22" w14:textId="77777777" w:rsidR="00CD7DD0" w:rsidRDefault="001D7A26">
      <w:pPr>
        <w:spacing w:line="600" w:lineRule="auto"/>
        <w:ind w:firstLine="720"/>
        <w:jc w:val="both"/>
        <w:rPr>
          <w:rFonts w:eastAsia="Times New Roman"/>
          <w:szCs w:val="24"/>
        </w:rPr>
      </w:pPr>
      <w:r>
        <w:rPr>
          <w:rFonts w:eastAsia="Times New Roman"/>
          <w:b/>
          <w:szCs w:val="24"/>
        </w:rPr>
        <w:lastRenderedPageBreak/>
        <w:t>ΑΝΔΡΕΑΣ ΞΑΝΘΟΣ (Υπουργός Υγείας):</w:t>
      </w:r>
      <w:r w:rsidRPr="00BA3711">
        <w:rPr>
          <w:rFonts w:eastAsia="Times New Roman"/>
          <w:szCs w:val="24"/>
        </w:rPr>
        <w:t xml:space="preserve"> Ακούστε τώρα. </w:t>
      </w:r>
      <w:r>
        <w:rPr>
          <w:rFonts w:eastAsia="Times New Roman"/>
          <w:szCs w:val="24"/>
        </w:rPr>
        <w:t>Αυτά είναι. Τ</w:t>
      </w:r>
      <w:r w:rsidRPr="00BA3711">
        <w:rPr>
          <w:rFonts w:eastAsia="Times New Roman"/>
          <w:szCs w:val="24"/>
        </w:rPr>
        <w:t>ο 1,9 εκατομμύρια είναι η τρίμηνη παράταση.</w:t>
      </w:r>
    </w:p>
    <w:p w14:paraId="7E512D23" w14:textId="77777777" w:rsidR="00CD7DD0" w:rsidRDefault="001D7A26">
      <w:pPr>
        <w:spacing w:line="600" w:lineRule="auto"/>
        <w:ind w:firstLine="720"/>
        <w:jc w:val="both"/>
        <w:rPr>
          <w:rFonts w:eastAsia="Times New Roman"/>
          <w:b/>
          <w:szCs w:val="24"/>
        </w:rPr>
      </w:pPr>
      <w:r>
        <w:rPr>
          <w:rFonts w:eastAsia="Times New Roman"/>
          <w:b/>
          <w:szCs w:val="24"/>
        </w:rPr>
        <w:t xml:space="preserve">ΓΕΩΡΓΙΟΣ ΓΕΩΡΓΑΝΤΑΣ: </w:t>
      </w:r>
      <w:r w:rsidRPr="00BA3711">
        <w:rPr>
          <w:rFonts w:eastAsia="Times New Roman"/>
          <w:szCs w:val="24"/>
        </w:rPr>
        <w:t>Ήταν το δίμηνο.</w:t>
      </w:r>
    </w:p>
    <w:p w14:paraId="7E512D24" w14:textId="77777777" w:rsidR="00CD7DD0" w:rsidRDefault="001D7A26">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sidRPr="00BA3711">
        <w:rPr>
          <w:rFonts w:eastAsia="Times New Roman"/>
          <w:szCs w:val="24"/>
        </w:rPr>
        <w:t>Το 1,9</w:t>
      </w:r>
      <w:r w:rsidRPr="00BA3711">
        <w:rPr>
          <w:rFonts w:eastAsia="Times New Roman"/>
          <w:szCs w:val="24"/>
        </w:rPr>
        <w:t xml:space="preserve"> είναι η τρίμηνη παράταση. Τα άλλα είναι 50 εκατομμύρια ευρωπαϊκοί πόροι</w:t>
      </w:r>
      <w:r>
        <w:rPr>
          <w:rFonts w:eastAsia="Times New Roman"/>
          <w:szCs w:val="24"/>
        </w:rPr>
        <w:t>,</w:t>
      </w:r>
      <w:r w:rsidRPr="00BA3711">
        <w:rPr>
          <w:rFonts w:eastAsia="Times New Roman"/>
          <w:szCs w:val="24"/>
        </w:rPr>
        <w:t xml:space="preserve"> που διαχειρίζονται με φορέα διαχείρισης το ΚΕΕΛΠΝΟ</w:t>
      </w:r>
      <w:r>
        <w:rPr>
          <w:rFonts w:eastAsia="Times New Roman"/>
          <w:szCs w:val="24"/>
        </w:rPr>
        <w:t>…</w:t>
      </w:r>
    </w:p>
    <w:p w14:paraId="7E512D25" w14:textId="77777777" w:rsidR="00CD7DD0" w:rsidRDefault="001D7A26">
      <w:pPr>
        <w:spacing w:line="600" w:lineRule="auto"/>
        <w:ind w:firstLine="720"/>
        <w:jc w:val="both"/>
        <w:rPr>
          <w:rFonts w:eastAsia="Times New Roman"/>
          <w:b/>
          <w:szCs w:val="24"/>
        </w:rPr>
      </w:pPr>
      <w:r>
        <w:rPr>
          <w:rFonts w:eastAsia="Times New Roman"/>
          <w:b/>
          <w:szCs w:val="24"/>
        </w:rPr>
        <w:t xml:space="preserve">ΓΕΩΡΓΙΟΣ ΓΕΩΡΓΑΝΤΑΣ: </w:t>
      </w:r>
      <w:r w:rsidRPr="00BA3711">
        <w:rPr>
          <w:rFonts w:eastAsia="Times New Roman"/>
          <w:szCs w:val="24"/>
        </w:rPr>
        <w:t xml:space="preserve">Αυτό είναι το </w:t>
      </w:r>
      <w:r>
        <w:rPr>
          <w:rFonts w:eastAsia="Times New Roman"/>
          <w:szCs w:val="24"/>
        </w:rPr>
        <w:t>«</w:t>
      </w:r>
      <w:r>
        <w:rPr>
          <w:rFonts w:eastAsia="Times New Roman"/>
          <w:szCs w:val="24"/>
          <w:lang w:val="en-US"/>
        </w:rPr>
        <w:t>PHILOS</w:t>
      </w:r>
      <w:r w:rsidRPr="00BA3711">
        <w:rPr>
          <w:rFonts w:eastAsia="Times New Roman"/>
          <w:szCs w:val="24"/>
        </w:rPr>
        <w:t xml:space="preserve"> ΙΙ</w:t>
      </w:r>
      <w:r>
        <w:rPr>
          <w:rFonts w:eastAsia="Times New Roman"/>
          <w:szCs w:val="24"/>
        </w:rPr>
        <w:t>»</w:t>
      </w:r>
      <w:r w:rsidRPr="00BA3711">
        <w:rPr>
          <w:rFonts w:eastAsia="Times New Roman"/>
          <w:szCs w:val="24"/>
        </w:rPr>
        <w:t>, δεν μας ενδιαφέρει</w:t>
      </w:r>
      <w:r>
        <w:rPr>
          <w:rFonts w:eastAsia="Times New Roman"/>
          <w:szCs w:val="24"/>
        </w:rPr>
        <w:t xml:space="preserve"> το «</w:t>
      </w:r>
      <w:r>
        <w:rPr>
          <w:rFonts w:eastAsia="Times New Roman"/>
          <w:szCs w:val="24"/>
          <w:lang w:val="en-US"/>
        </w:rPr>
        <w:t>PHILOS</w:t>
      </w:r>
      <w:r>
        <w:rPr>
          <w:rFonts w:eastAsia="Times New Roman"/>
          <w:szCs w:val="24"/>
        </w:rPr>
        <w:t xml:space="preserve"> ΙΙ»</w:t>
      </w:r>
      <w:r w:rsidRPr="00BA3711">
        <w:rPr>
          <w:rFonts w:eastAsia="Times New Roman"/>
          <w:szCs w:val="24"/>
        </w:rPr>
        <w:t>.</w:t>
      </w:r>
    </w:p>
    <w:p w14:paraId="7E512D26" w14:textId="77777777" w:rsidR="00CD7DD0" w:rsidRDefault="001D7A26">
      <w:pPr>
        <w:spacing w:line="600" w:lineRule="auto"/>
        <w:ind w:firstLine="720"/>
        <w:jc w:val="both"/>
        <w:rPr>
          <w:rFonts w:eastAsia="Times New Roman"/>
          <w:b/>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sidRPr="000657DB">
        <w:rPr>
          <w:rFonts w:eastAsia="Times New Roman"/>
          <w:b/>
          <w:szCs w:val="24"/>
        </w:rPr>
        <w:t>:</w:t>
      </w:r>
      <w:r>
        <w:rPr>
          <w:rFonts w:eastAsia="Times New Roman"/>
          <w:b/>
          <w:szCs w:val="24"/>
        </w:rPr>
        <w:t xml:space="preserve"> </w:t>
      </w:r>
      <w:r w:rsidRPr="000657DB">
        <w:rPr>
          <w:rFonts w:eastAsia="Times New Roman"/>
          <w:szCs w:val="24"/>
        </w:rPr>
        <w:t>Παρακαλώ πο</w:t>
      </w:r>
      <w:r w:rsidRPr="000657DB">
        <w:rPr>
          <w:rFonts w:eastAsia="Times New Roman"/>
          <w:szCs w:val="24"/>
        </w:rPr>
        <w:t>λύ</w:t>
      </w:r>
      <w:r>
        <w:rPr>
          <w:rFonts w:eastAsia="Times New Roman"/>
          <w:szCs w:val="24"/>
        </w:rPr>
        <w:t>, κύριε Γεωργαντά</w:t>
      </w:r>
      <w:r w:rsidRPr="000657DB">
        <w:rPr>
          <w:rFonts w:eastAsia="Times New Roman"/>
          <w:szCs w:val="24"/>
        </w:rPr>
        <w:t>.</w:t>
      </w:r>
    </w:p>
    <w:p w14:paraId="7E512D27" w14:textId="77777777" w:rsidR="00CD7DD0" w:rsidRDefault="001D7A26">
      <w:pPr>
        <w:spacing w:line="600" w:lineRule="auto"/>
        <w:ind w:firstLine="720"/>
        <w:jc w:val="both"/>
        <w:rPr>
          <w:rFonts w:eastAsia="Times New Roman"/>
          <w:b/>
          <w:szCs w:val="24"/>
        </w:rPr>
      </w:pPr>
      <w:r>
        <w:rPr>
          <w:rFonts w:eastAsia="Times New Roman"/>
          <w:b/>
          <w:szCs w:val="24"/>
        </w:rPr>
        <w:t xml:space="preserve">ΑΝΔΡΕΑΣ ΞΑΝΘΟΣ (Υπουργός Υγείας): </w:t>
      </w:r>
      <w:r w:rsidRPr="00BA3711">
        <w:rPr>
          <w:rFonts w:eastAsia="Times New Roman"/>
          <w:szCs w:val="24"/>
        </w:rPr>
        <w:t>Σας παρακαλώ πάρα πολύ</w:t>
      </w:r>
      <w:r>
        <w:rPr>
          <w:rFonts w:eastAsia="Times New Roman"/>
          <w:szCs w:val="24"/>
        </w:rPr>
        <w:t>! Κρι</w:t>
      </w:r>
      <w:r w:rsidRPr="00BA3711">
        <w:rPr>
          <w:rFonts w:eastAsia="Times New Roman"/>
          <w:szCs w:val="24"/>
        </w:rPr>
        <w:t>τική περί αδιαφανούς διαχείρισης δεν μπορείτε να κάνετε σε αυτό το πρόγραμμα.</w:t>
      </w:r>
    </w:p>
    <w:p w14:paraId="7E512D28" w14:textId="77777777" w:rsidR="00CD7DD0" w:rsidRDefault="001D7A26">
      <w:pPr>
        <w:spacing w:line="600" w:lineRule="auto"/>
        <w:ind w:firstLine="720"/>
        <w:jc w:val="both"/>
        <w:rPr>
          <w:rFonts w:eastAsia="Times New Roman"/>
          <w:b/>
          <w:szCs w:val="24"/>
        </w:rPr>
      </w:pPr>
      <w:r>
        <w:rPr>
          <w:rFonts w:eastAsia="Times New Roman"/>
          <w:b/>
          <w:szCs w:val="24"/>
        </w:rPr>
        <w:t xml:space="preserve">ΓΕΩΡΓΙΟΣ ΓΕΩΡΓΑΝΤΑΣ: </w:t>
      </w:r>
      <w:r w:rsidRPr="00BA3711">
        <w:rPr>
          <w:rFonts w:eastAsia="Times New Roman"/>
          <w:szCs w:val="24"/>
        </w:rPr>
        <w:t>Πού είναι η πράξη του Υπουργικού Συμβουλίου;</w:t>
      </w:r>
    </w:p>
    <w:p w14:paraId="7E512D29" w14:textId="77777777" w:rsidR="00CD7DD0" w:rsidRDefault="001D7A26">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sidRPr="00620995">
        <w:rPr>
          <w:rFonts w:eastAsia="Times New Roman"/>
          <w:szCs w:val="24"/>
        </w:rPr>
        <w:t>Δεν μπορείτε</w:t>
      </w:r>
      <w:r>
        <w:rPr>
          <w:rFonts w:eastAsia="Times New Roman"/>
          <w:szCs w:val="24"/>
        </w:rPr>
        <w:t xml:space="preserve"> να κάνετε σε αυτό το πρόγραμμα!</w:t>
      </w:r>
    </w:p>
    <w:p w14:paraId="7E512D2A" w14:textId="77777777" w:rsidR="00CD7DD0" w:rsidRDefault="001D7A26">
      <w:pPr>
        <w:spacing w:line="600" w:lineRule="auto"/>
        <w:ind w:firstLine="720"/>
        <w:jc w:val="both"/>
        <w:rPr>
          <w:rFonts w:eastAsia="Times New Roman"/>
          <w:b/>
          <w:szCs w:val="24"/>
        </w:rPr>
      </w:pPr>
      <w:r>
        <w:rPr>
          <w:rFonts w:eastAsia="Times New Roman"/>
          <w:b/>
          <w:szCs w:val="24"/>
        </w:rPr>
        <w:t>ΓΕΩΡΓΙΟΣ ΓΕΩΡΓΑΝΤΑΣ:</w:t>
      </w:r>
      <w:r w:rsidRPr="000657DB">
        <w:rPr>
          <w:rFonts w:eastAsia="Times New Roman"/>
          <w:szCs w:val="24"/>
        </w:rPr>
        <w:t xml:space="preserve"> Δεν υπάρχει πράξη Υπουργικού Συμβουλίου.</w:t>
      </w:r>
    </w:p>
    <w:p w14:paraId="7E512D2B" w14:textId="77777777" w:rsidR="00CD7DD0" w:rsidRDefault="001D7A26">
      <w:pPr>
        <w:spacing w:line="600" w:lineRule="auto"/>
        <w:ind w:firstLine="720"/>
        <w:jc w:val="both"/>
        <w:rPr>
          <w:rFonts w:eastAsia="Times New Roman"/>
          <w:b/>
          <w:szCs w:val="24"/>
        </w:rPr>
      </w:pPr>
      <w:r>
        <w:rPr>
          <w:rFonts w:eastAsia="Times New Roman"/>
          <w:b/>
          <w:szCs w:val="24"/>
        </w:rPr>
        <w:t xml:space="preserve">ΑΝΔΡΕΑΣ ΞΑΝΘΟΣ (Υπουργός Υγείας): </w:t>
      </w:r>
      <w:r w:rsidRPr="00620995">
        <w:rPr>
          <w:rFonts w:eastAsia="Times New Roman"/>
          <w:szCs w:val="24"/>
        </w:rPr>
        <w:t>Και μην παίζετε.</w:t>
      </w:r>
      <w:r>
        <w:rPr>
          <w:rFonts w:eastAsia="Times New Roman"/>
          <w:szCs w:val="24"/>
        </w:rPr>
        <w:t>..</w:t>
      </w:r>
    </w:p>
    <w:p w14:paraId="7E512D2C" w14:textId="77777777" w:rsidR="00CD7DD0" w:rsidRDefault="001D7A26">
      <w:pPr>
        <w:spacing w:line="600" w:lineRule="auto"/>
        <w:ind w:firstLine="720"/>
        <w:jc w:val="both"/>
        <w:rPr>
          <w:rFonts w:eastAsia="Times New Roman"/>
          <w:b/>
          <w:szCs w:val="24"/>
        </w:rPr>
      </w:pPr>
      <w:r>
        <w:rPr>
          <w:rFonts w:eastAsia="Times New Roman"/>
          <w:b/>
          <w:szCs w:val="24"/>
        </w:rPr>
        <w:lastRenderedPageBreak/>
        <w:t xml:space="preserve">ΓΕΩΡΓΙΟΣ ΓΕΩΡΓΑΝΤΑΣ: </w:t>
      </w:r>
      <w:r w:rsidRPr="00620995">
        <w:rPr>
          <w:rFonts w:eastAsia="Times New Roman"/>
          <w:szCs w:val="24"/>
        </w:rPr>
        <w:t>Καταθέστε στα Πρακτικά την πράξη του Υπου</w:t>
      </w:r>
      <w:r w:rsidRPr="00620995">
        <w:rPr>
          <w:rFonts w:eastAsia="Times New Roman"/>
          <w:szCs w:val="24"/>
        </w:rPr>
        <w:t>ργικού Συμβουλίου.</w:t>
      </w:r>
    </w:p>
    <w:p w14:paraId="7E512D2D" w14:textId="77777777" w:rsidR="00CD7DD0" w:rsidRDefault="001D7A26">
      <w:pPr>
        <w:spacing w:line="600" w:lineRule="auto"/>
        <w:ind w:firstLine="720"/>
        <w:jc w:val="both"/>
        <w:rPr>
          <w:rFonts w:eastAsia="Times New Roman"/>
          <w:b/>
          <w:szCs w:val="24"/>
        </w:rPr>
      </w:pPr>
      <w:r>
        <w:rPr>
          <w:rFonts w:eastAsia="Times New Roman"/>
          <w:b/>
          <w:szCs w:val="24"/>
        </w:rPr>
        <w:t xml:space="preserve">ΑΝΔΡΕΑΣ ΞΑΝΘΟΣ (Υπουργός Υγείας): </w:t>
      </w:r>
      <w:r>
        <w:rPr>
          <w:rFonts w:eastAsia="Times New Roman"/>
          <w:szCs w:val="24"/>
        </w:rPr>
        <w:t>…</w:t>
      </w:r>
      <w:r w:rsidRPr="00620995">
        <w:rPr>
          <w:rFonts w:eastAsia="Times New Roman"/>
          <w:szCs w:val="24"/>
        </w:rPr>
        <w:t>με θέματα δημόσιας υγείας</w:t>
      </w:r>
      <w:r>
        <w:rPr>
          <w:rFonts w:eastAsia="Times New Roman"/>
          <w:szCs w:val="24"/>
        </w:rPr>
        <w:t xml:space="preserve"> και αξιόπιστης υγειονομικής φροντίδας των ανθρώπων.</w:t>
      </w:r>
    </w:p>
    <w:p w14:paraId="7E512D2E" w14:textId="77777777" w:rsidR="00CD7DD0" w:rsidRDefault="001D7A26">
      <w:pPr>
        <w:spacing w:line="600" w:lineRule="auto"/>
        <w:ind w:firstLine="720"/>
        <w:jc w:val="both"/>
        <w:rPr>
          <w:rFonts w:eastAsia="Times New Roman"/>
          <w:b/>
          <w:szCs w:val="24"/>
        </w:rPr>
      </w:pPr>
      <w:r>
        <w:rPr>
          <w:rFonts w:eastAsia="Times New Roman"/>
          <w:b/>
          <w:szCs w:val="24"/>
        </w:rPr>
        <w:t>ΓΕΩΡΓΙΟΣ ΓΕΩΡΓΑΝΤΑΣ:</w:t>
      </w:r>
      <w:r w:rsidRPr="00620995">
        <w:rPr>
          <w:rFonts w:eastAsia="Times New Roman"/>
          <w:szCs w:val="24"/>
        </w:rPr>
        <w:t xml:space="preserve"> </w:t>
      </w:r>
      <w:r>
        <w:rPr>
          <w:rFonts w:eastAsia="Times New Roman"/>
          <w:szCs w:val="24"/>
        </w:rPr>
        <w:t>Καταθέστε στα Πρακτικά την πράξη του Υπουργικού Συμβουλίου.</w:t>
      </w:r>
    </w:p>
    <w:p w14:paraId="7E512D2F" w14:textId="77777777" w:rsidR="00CD7DD0" w:rsidRDefault="001D7A26">
      <w:pPr>
        <w:spacing w:line="600" w:lineRule="auto"/>
        <w:ind w:firstLine="720"/>
        <w:jc w:val="both"/>
        <w:rPr>
          <w:rFonts w:eastAsia="Times New Roman"/>
          <w:b/>
          <w:szCs w:val="24"/>
        </w:rPr>
      </w:pPr>
      <w:r>
        <w:rPr>
          <w:rFonts w:eastAsia="Times New Roman"/>
          <w:b/>
          <w:szCs w:val="24"/>
        </w:rPr>
        <w:t xml:space="preserve">ΑΝΔΡΕΑΣ ΞΑΝΘΟΣ (Υπουργός Υγείας): </w:t>
      </w:r>
      <w:r w:rsidRPr="00BA3711">
        <w:rPr>
          <w:rFonts w:eastAsia="Times New Roman"/>
          <w:szCs w:val="24"/>
        </w:rPr>
        <w:t>Αρκετά!</w:t>
      </w:r>
      <w:r>
        <w:rPr>
          <w:rFonts w:eastAsia="Times New Roman"/>
          <w:b/>
          <w:szCs w:val="24"/>
        </w:rPr>
        <w:t xml:space="preserve"> </w:t>
      </w:r>
    </w:p>
    <w:p w14:paraId="7E512D30" w14:textId="77777777" w:rsidR="00CD7DD0" w:rsidRDefault="001D7A26">
      <w:pPr>
        <w:spacing w:line="600" w:lineRule="auto"/>
        <w:ind w:firstLine="720"/>
        <w:jc w:val="both"/>
        <w:rPr>
          <w:rFonts w:eastAsia="Times New Roman"/>
          <w:szCs w:val="24"/>
        </w:rPr>
      </w:pPr>
      <w:r>
        <w:rPr>
          <w:rFonts w:eastAsia="Times New Roman"/>
          <w:b/>
          <w:szCs w:val="24"/>
        </w:rPr>
        <w:t xml:space="preserve">ΓΕΩΡΓΙΟΣ ΓΕΩΡΓΑΝΤΑΣ: </w:t>
      </w:r>
      <w:r w:rsidRPr="000657DB">
        <w:rPr>
          <w:rFonts w:eastAsia="Times New Roman"/>
          <w:szCs w:val="24"/>
        </w:rPr>
        <w:t>Καταθέστε την πράξη του Υπουργικού Συμβουλίου.</w:t>
      </w:r>
      <w:r>
        <w:rPr>
          <w:rFonts w:eastAsia="Times New Roman"/>
          <w:b/>
          <w:szCs w:val="24"/>
        </w:rPr>
        <w:t xml:space="preserve"> </w:t>
      </w:r>
      <w:r w:rsidRPr="00BA3711">
        <w:rPr>
          <w:rFonts w:eastAsia="Times New Roman"/>
          <w:szCs w:val="24"/>
        </w:rPr>
        <w:t>Μην λέτε ψέματα μέσα στην Αίθουσα του Κοινοβουλίου.</w:t>
      </w:r>
    </w:p>
    <w:p w14:paraId="7E512D31" w14:textId="77777777" w:rsidR="00CD7DD0" w:rsidRDefault="001D7A26">
      <w:pPr>
        <w:spacing w:line="600" w:lineRule="auto"/>
        <w:ind w:firstLine="720"/>
        <w:jc w:val="both"/>
        <w:rPr>
          <w:rFonts w:eastAsia="Times New Roman"/>
          <w:b/>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Παρακαλώ πολύ, κύριε Γεωργαντά.</w:t>
      </w:r>
    </w:p>
    <w:p w14:paraId="7E512D32" w14:textId="77777777" w:rsidR="00CD7DD0" w:rsidRDefault="001D7A26">
      <w:pPr>
        <w:spacing w:line="600" w:lineRule="auto"/>
        <w:ind w:firstLine="720"/>
        <w:jc w:val="both"/>
        <w:rPr>
          <w:rFonts w:eastAsia="Times New Roman"/>
          <w:b/>
          <w:szCs w:val="24"/>
        </w:rPr>
      </w:pPr>
      <w:r>
        <w:rPr>
          <w:rFonts w:eastAsia="Times New Roman"/>
          <w:b/>
          <w:szCs w:val="24"/>
        </w:rPr>
        <w:t xml:space="preserve">ΑΝΔΡΕΑΣ ΞΑΝΘΟΣ (Υπουργός Υγείας): </w:t>
      </w:r>
      <w:r w:rsidRPr="00BA3711">
        <w:rPr>
          <w:rFonts w:eastAsia="Times New Roman"/>
          <w:szCs w:val="24"/>
        </w:rPr>
        <w:t>Αρκετ</w:t>
      </w:r>
      <w:r>
        <w:rPr>
          <w:rFonts w:eastAsia="Times New Roman"/>
          <w:szCs w:val="24"/>
        </w:rPr>
        <w:t>ά με αυτήν την λασπολογία</w:t>
      </w:r>
      <w:r w:rsidRPr="00BA3711">
        <w:rPr>
          <w:rFonts w:eastAsia="Times New Roman"/>
          <w:szCs w:val="24"/>
        </w:rPr>
        <w:t>.</w:t>
      </w:r>
    </w:p>
    <w:p w14:paraId="7E512D33" w14:textId="77777777" w:rsidR="00CD7DD0" w:rsidRDefault="001D7A26">
      <w:pPr>
        <w:spacing w:line="600" w:lineRule="auto"/>
        <w:ind w:firstLine="720"/>
        <w:jc w:val="both"/>
        <w:rPr>
          <w:rFonts w:eastAsia="Times New Roman"/>
          <w:b/>
          <w:szCs w:val="24"/>
        </w:rPr>
      </w:pPr>
      <w:r>
        <w:rPr>
          <w:rFonts w:eastAsia="Times New Roman"/>
          <w:b/>
          <w:szCs w:val="24"/>
        </w:rPr>
        <w:t>ΓΕ</w:t>
      </w:r>
      <w:r>
        <w:rPr>
          <w:rFonts w:eastAsia="Times New Roman"/>
          <w:b/>
          <w:szCs w:val="24"/>
        </w:rPr>
        <w:t xml:space="preserve">ΩΡΓΙΟΣ ΓΕΩΡΓΑΝΤΑΣ: </w:t>
      </w:r>
      <w:r w:rsidRPr="00BA3711">
        <w:rPr>
          <w:rFonts w:eastAsia="Times New Roman"/>
          <w:szCs w:val="24"/>
        </w:rPr>
        <w:t>Αρκετά</w:t>
      </w:r>
      <w:r>
        <w:rPr>
          <w:rFonts w:eastAsia="Times New Roman"/>
          <w:szCs w:val="24"/>
        </w:rPr>
        <w:t xml:space="preserve"> με την τροπολογία</w:t>
      </w:r>
      <w:r w:rsidRPr="00BA3711">
        <w:rPr>
          <w:rFonts w:eastAsia="Times New Roman"/>
          <w:szCs w:val="24"/>
        </w:rPr>
        <w:t>, φυσικά αρκετά. Παρατάσεις όλα αυτοδικαίως.</w:t>
      </w:r>
    </w:p>
    <w:p w14:paraId="7E512D34" w14:textId="77777777" w:rsidR="00CD7DD0" w:rsidRDefault="001D7A26">
      <w:pPr>
        <w:spacing w:line="600" w:lineRule="auto"/>
        <w:ind w:firstLine="720"/>
        <w:jc w:val="both"/>
        <w:rPr>
          <w:rFonts w:eastAsia="Times New Roman"/>
          <w:b/>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sidRPr="00620995">
        <w:rPr>
          <w:rFonts w:eastAsia="Times New Roman"/>
          <w:b/>
          <w:szCs w:val="24"/>
        </w:rPr>
        <w:t>:</w:t>
      </w:r>
      <w:r>
        <w:rPr>
          <w:rFonts w:eastAsia="Times New Roman"/>
          <w:b/>
          <w:szCs w:val="24"/>
        </w:rPr>
        <w:t xml:space="preserve"> </w:t>
      </w:r>
      <w:r w:rsidRPr="00BA3711">
        <w:rPr>
          <w:rFonts w:eastAsia="Times New Roman"/>
          <w:szCs w:val="24"/>
        </w:rPr>
        <w:t xml:space="preserve">Προχωρούμε με τον κ. </w:t>
      </w:r>
      <w:proofErr w:type="spellStart"/>
      <w:r w:rsidRPr="00BA3711">
        <w:rPr>
          <w:rFonts w:eastAsia="Times New Roman"/>
          <w:szCs w:val="24"/>
        </w:rPr>
        <w:t>Γιόγιακα</w:t>
      </w:r>
      <w:proofErr w:type="spellEnd"/>
      <w:r w:rsidRPr="00BA3711">
        <w:rPr>
          <w:rFonts w:eastAsia="Times New Roman"/>
          <w:szCs w:val="24"/>
        </w:rPr>
        <w:t>, Βουλευτή της Νέας Δημοκρατίας</w:t>
      </w:r>
      <w:r>
        <w:rPr>
          <w:rFonts w:eastAsia="Times New Roman"/>
          <w:szCs w:val="24"/>
        </w:rPr>
        <w:t>,</w:t>
      </w:r>
      <w:r w:rsidRPr="00BA3711">
        <w:rPr>
          <w:rFonts w:eastAsia="Times New Roman"/>
          <w:szCs w:val="24"/>
        </w:rPr>
        <w:t xml:space="preserve"> για επτά λεπτά.</w:t>
      </w:r>
    </w:p>
    <w:p w14:paraId="7E512D35" w14:textId="77777777" w:rsidR="00CD7DD0" w:rsidRDefault="001D7A26">
      <w:pPr>
        <w:spacing w:line="600" w:lineRule="auto"/>
        <w:ind w:firstLine="720"/>
        <w:jc w:val="both"/>
        <w:rPr>
          <w:rFonts w:eastAsia="Times New Roman" w:cs="Times New Roman"/>
          <w:szCs w:val="24"/>
        </w:rPr>
      </w:pPr>
      <w:r w:rsidRPr="00584DE8">
        <w:rPr>
          <w:rFonts w:eastAsia="Times New Roman" w:cs="Times New Roman"/>
          <w:b/>
          <w:szCs w:val="24"/>
        </w:rPr>
        <w:lastRenderedPageBreak/>
        <w:t>ΒΑΣΙΛΕΙΟΣ ΓΙΟΓΙΑΚΑΣ:</w:t>
      </w:r>
      <w:r>
        <w:rPr>
          <w:rFonts w:eastAsia="Times New Roman" w:cs="Times New Roman"/>
          <w:szCs w:val="24"/>
        </w:rPr>
        <w:t xml:space="preserve"> Κύριε Υπουργέ, κυρίες και κύριοι </w:t>
      </w:r>
      <w:r>
        <w:rPr>
          <w:rFonts w:eastAsia="Times New Roman" w:cs="Times New Roman"/>
          <w:szCs w:val="24"/>
        </w:rPr>
        <w:t>συνάδελφοι, η Κυβέρνηση για να δικαιολογήσει δικές της αστοχίες και παραλήψεις, καταφεύγει συχνά σε λογικές συμψηφισμού. Αυτό έκανε και εδώ ο αρμόδιος Υπουργός, όταν αναφέρθηκε στην αρχική σύμβαση που έγινε όταν ήταν κυβέρνηση η Νέα Δημοκρατία, το 2006.</w:t>
      </w:r>
    </w:p>
    <w:p w14:paraId="7E512D3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Κύριε Υπουργέ, το ξαναλέμε, οι όροι της σύμβασης του 2006 ήταν πολύ πιο ευνοϊκοί για το ελληνικό δημόσιο και στη διάρκεια παραχώρησης και στη δεσμευτική εγγύηση και στην παραχωρούμενη έκταση και στα ετήσια έσοδα και στην ανάληψη του κινδύνου από τον επενδυ</w:t>
      </w:r>
      <w:r>
        <w:rPr>
          <w:rFonts w:eastAsia="Times New Roman" w:cs="Times New Roman"/>
          <w:szCs w:val="24"/>
        </w:rPr>
        <w:t>τή.</w:t>
      </w:r>
    </w:p>
    <w:p w14:paraId="7E512D3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Δυστυχώς για τη χώρα, κύριε Υπουργέ, δεν γνωρίζετε να αξιοποιείτε τις μεθόδους της οικονομίας της αγοράς και μάλλον ούτε θέλετε να τις αξιοποιήσετε, απλώς αναγκάζεστε. Αυτό έδειξε, άλλωστε, και η ιστορία με την αλλαγή του τιμήματος για την επέκταση της</w:t>
      </w:r>
      <w:r>
        <w:rPr>
          <w:rFonts w:eastAsia="Times New Roman" w:cs="Times New Roman"/>
          <w:szCs w:val="24"/>
        </w:rPr>
        <w:t xml:space="preserve"> σύμβασης παραχώρησης του </w:t>
      </w:r>
      <w:r>
        <w:rPr>
          <w:rFonts w:eastAsia="Times New Roman" w:cs="Times New Roman"/>
          <w:szCs w:val="24"/>
        </w:rPr>
        <w:t>α</w:t>
      </w:r>
      <w:r>
        <w:rPr>
          <w:rFonts w:eastAsia="Times New Roman" w:cs="Times New Roman"/>
          <w:szCs w:val="24"/>
        </w:rPr>
        <w:t xml:space="preserve">εροδρομίου Αθηνών «Ελευθέριος Βενιζέλος». Πήγατε να στερήσετε 740 εκατομμύρια ευρώ από το ελληνικό </w:t>
      </w:r>
      <w:r>
        <w:rPr>
          <w:rFonts w:eastAsia="Times New Roman" w:cs="Times New Roman"/>
          <w:szCs w:val="24"/>
        </w:rPr>
        <w:t>δ</w:t>
      </w:r>
      <w:r>
        <w:rPr>
          <w:rFonts w:eastAsia="Times New Roman" w:cs="Times New Roman"/>
          <w:szCs w:val="24"/>
        </w:rPr>
        <w:t>ημόσιο και ευτυχώς που μπήκε στη μέση η Γενική Διεύθυνση Ανταγωνισμού της Ευρωπαϊκής Ένωσης και το τίμημα εκτινάχθηκε δύο και πλέ</w:t>
      </w:r>
      <w:r>
        <w:rPr>
          <w:rFonts w:eastAsia="Times New Roman" w:cs="Times New Roman"/>
          <w:szCs w:val="24"/>
        </w:rPr>
        <w:t>ον φορές πάνω.</w:t>
      </w:r>
    </w:p>
    <w:p w14:paraId="7E512D3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Εμείς, κυρίες και κύριοι συνάδελφοι, έχουμε δηλώσει σε όλους τους τόνους τη διαφωνία μας με αυτή τη σύμβαση παραχώρησης:</w:t>
      </w:r>
    </w:p>
    <w:p w14:paraId="7E512D3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Διαφωνούμε με τη μείωση της προκαταβολής κατά 50%, που μεθοδεύτηκε μετά την προκήρυξη του διαγωνισμού και μέχρι την υπογ</w:t>
      </w:r>
      <w:r>
        <w:rPr>
          <w:rFonts w:eastAsia="Times New Roman" w:cs="Times New Roman"/>
          <w:szCs w:val="24"/>
        </w:rPr>
        <w:t xml:space="preserve">ραφή της σύμβασης. </w:t>
      </w:r>
    </w:p>
    <w:p w14:paraId="7E512D3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Διαφωνούμε με την αλλαγή των όρων δόμησης με την οποίαν αυξήθηκε τέσσερις φορές η συνολική δυνατότητα δόμησης. </w:t>
      </w:r>
    </w:p>
    <w:p w14:paraId="7E512D3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Διαφωνούμε με την απαλλαγή του </w:t>
      </w:r>
      <w:proofErr w:type="spellStart"/>
      <w:r>
        <w:rPr>
          <w:rFonts w:eastAsia="Times New Roman" w:cs="Times New Roman"/>
          <w:szCs w:val="24"/>
        </w:rPr>
        <w:t>παραχωρησιούχου</w:t>
      </w:r>
      <w:proofErr w:type="spellEnd"/>
      <w:r>
        <w:rPr>
          <w:rFonts w:eastAsia="Times New Roman" w:cs="Times New Roman"/>
          <w:szCs w:val="24"/>
        </w:rPr>
        <w:t xml:space="preserve"> από τα δημοτικά τέλη και τη δυνατότητα κατασκευής και εκμετάλλευσης υποδομών </w:t>
      </w:r>
      <w:r>
        <w:rPr>
          <w:rFonts w:eastAsia="Times New Roman" w:cs="Times New Roman"/>
          <w:szCs w:val="24"/>
        </w:rPr>
        <w:t>ηλεκτροπαραγωγής, κυρίως γιατί τέτοιες παροχές έπρεπε να επηρεάζουν προς τα πάνω το τίμημα της παραχώρησης.</w:t>
      </w:r>
    </w:p>
    <w:p w14:paraId="7E512D3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Όλες αυτές οι αλλαγές σε σχέση με την προκήρυξη, έγιναν αφού κατατέθηκε η δεσμευτική προσφορά, όλες είναι προς το συμφέρον του ιδιώτη και όχι του ελ</w:t>
      </w:r>
      <w:r>
        <w:rPr>
          <w:rFonts w:eastAsia="Times New Roman" w:cs="Times New Roman"/>
          <w:szCs w:val="24"/>
        </w:rPr>
        <w:t>ληνικού δημοσίου.</w:t>
      </w:r>
    </w:p>
    <w:p w14:paraId="7E512D3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Του κάνατε όλα τα χατίρια, κύριε Υπουργέ, εσείς που κόπτεστε για τη διάχυση της δίκαιης ανάπτυξης στην κοινωνία, εσείς που στο παρελθόν ως αντιπολίτευση μπλοκάρατε ακόμα και επενδύσεις ήπιας ανάπτυξης, όταν τώρα μοιράζετε τσιμέντο απλόχερ</w:t>
      </w:r>
      <w:r>
        <w:rPr>
          <w:rFonts w:eastAsia="Times New Roman" w:cs="Times New Roman"/>
          <w:szCs w:val="24"/>
        </w:rPr>
        <w:t xml:space="preserve">α, εσείς που </w:t>
      </w:r>
      <w:proofErr w:type="spellStart"/>
      <w:r>
        <w:rPr>
          <w:rFonts w:eastAsia="Times New Roman" w:cs="Times New Roman"/>
          <w:szCs w:val="24"/>
        </w:rPr>
        <w:t>επαναπροκηρύξατε</w:t>
      </w:r>
      <w:proofErr w:type="spellEnd"/>
      <w:r>
        <w:rPr>
          <w:rFonts w:eastAsia="Times New Roman" w:cs="Times New Roman"/>
          <w:szCs w:val="24"/>
        </w:rPr>
        <w:t xml:space="preserve"> τον διαγωνισμό με άλλους όρους σε σχέση με τον πρώτο και με σημαντικά μειωμένο όφελος για τον δημόσιο τομέα.</w:t>
      </w:r>
    </w:p>
    <w:p w14:paraId="7E512D3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Για το θέμα της αντισυνταγματικότητας του άρθρου 28 μίλησαν άλλοι συνάδελφοι νομικοί. Θέλω μόνο να πω ότι τόσο τα μεγ</w:t>
      </w:r>
      <w:r>
        <w:rPr>
          <w:rFonts w:eastAsia="Times New Roman" w:cs="Times New Roman"/>
          <w:szCs w:val="24"/>
        </w:rPr>
        <w:t xml:space="preserve">έθη των εγγυήσεων από το ελληνικό δημόσιο, όσο και η παραίτηση του </w:t>
      </w:r>
      <w:r>
        <w:rPr>
          <w:rFonts w:eastAsia="Times New Roman" w:cs="Times New Roman"/>
          <w:szCs w:val="24"/>
        </w:rPr>
        <w:t>δ</w:t>
      </w:r>
      <w:r>
        <w:rPr>
          <w:rFonts w:eastAsia="Times New Roman" w:cs="Times New Roman"/>
          <w:szCs w:val="24"/>
        </w:rPr>
        <w:t xml:space="preserve">ημοσίου από διάφορα δικαιώματα για εξήντα χρόνια, είναι ίσως ο ορισμός αυτού που κάποια στιγμή αποκαλούσατε «αποικιοκρατικοί όροι». Όλα αυτά δείχνουν ότι έχετε χάσει, όχι μόνον κάθε ηθικό </w:t>
      </w:r>
      <w:r>
        <w:rPr>
          <w:rFonts w:eastAsia="Times New Roman" w:cs="Times New Roman"/>
          <w:szCs w:val="24"/>
        </w:rPr>
        <w:t>πλεονέκτημα, αλλά και κάθε ιδεολογικό άλλοθι.</w:t>
      </w:r>
    </w:p>
    <w:p w14:paraId="7E512D3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Εμείς πιστεύουμε στις ιδιωτικοποιήσεις ως εργαλείο των διαρθρωτικών αλλαγών που έχει ανάγκη η οικονομία μας. Πιστεύουμε στην αξιοποίηση του ακινήτου και στα οφέλη που μπορεί να έχει για την ανάπτυξη των εμπορευ</w:t>
      </w:r>
      <w:r>
        <w:rPr>
          <w:rFonts w:eastAsia="Times New Roman" w:cs="Times New Roman"/>
          <w:szCs w:val="24"/>
        </w:rPr>
        <w:t>ματικών μεταφορών και της απασχόλησης.</w:t>
      </w:r>
    </w:p>
    <w:p w14:paraId="7E512D4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Θεωρούμε, όμως, ότι η σύμβαση παραχώρησης έχει πολλά προβλήματα και πρέπει να γνωμοδοτήσει για αυτήν η Ανεξάρτητη Αρχή Δημοσίων Συμβάσεων και πρέπει να περιμένετε τη θέση της Γενικής Διεύθυνσης Ανταγωνισμού της Ευρωπα</w:t>
      </w:r>
      <w:r>
        <w:rPr>
          <w:rFonts w:eastAsia="Times New Roman" w:cs="Times New Roman"/>
          <w:szCs w:val="24"/>
        </w:rPr>
        <w:t>ϊκής Επιτροπής, καθώς κάποιοι όροι της σύμβασης πιθανόν να εμπίπτουν στη νομοθεσία περί κρατικών ενισχύσεων. Η μόνη επιλογή, για να μην εκτεθείτε κι εσείς και κυρίως η χώρα, είναι να την αποσύρετε.</w:t>
      </w:r>
    </w:p>
    <w:p w14:paraId="7E512D4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Ευχαριστώ.</w:t>
      </w:r>
    </w:p>
    <w:p w14:paraId="7E512D42" w14:textId="77777777" w:rsidR="00CD7DD0" w:rsidRDefault="001D7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w:t>
      </w:r>
      <w:r>
        <w:rPr>
          <w:rFonts w:eastAsia="Times New Roman" w:cs="Times New Roman"/>
          <w:szCs w:val="24"/>
        </w:rPr>
        <w:t>ατίας)</w:t>
      </w:r>
    </w:p>
    <w:p w14:paraId="7E512D43" w14:textId="77777777" w:rsidR="00CD7DD0" w:rsidRDefault="001D7A26">
      <w:pPr>
        <w:spacing w:line="600" w:lineRule="auto"/>
        <w:ind w:firstLine="720"/>
        <w:jc w:val="both"/>
        <w:rPr>
          <w:rFonts w:eastAsia="Times New Roman" w:cs="Times New Roman"/>
          <w:szCs w:val="24"/>
        </w:rPr>
      </w:pPr>
      <w:r w:rsidRPr="00955AA3">
        <w:rPr>
          <w:rFonts w:eastAsia="Times New Roman" w:cs="Times New Roman"/>
          <w:b/>
          <w:szCs w:val="24"/>
        </w:rPr>
        <w:lastRenderedPageBreak/>
        <w:t xml:space="preserve">ΠΡΟΕΔΡΕΥΩΝ (Δημήτριος </w:t>
      </w:r>
      <w:proofErr w:type="spellStart"/>
      <w:r w:rsidRPr="00955AA3">
        <w:rPr>
          <w:rFonts w:eastAsia="Times New Roman" w:cs="Times New Roman"/>
          <w:b/>
          <w:szCs w:val="24"/>
        </w:rPr>
        <w:t>Κρεμαστινός</w:t>
      </w:r>
      <w:proofErr w:type="spellEnd"/>
      <w:r w:rsidRPr="00955AA3">
        <w:rPr>
          <w:rFonts w:eastAsia="Times New Roman" w:cs="Times New Roman"/>
          <w:b/>
          <w:szCs w:val="24"/>
        </w:rPr>
        <w:t>):</w:t>
      </w:r>
      <w:r>
        <w:rPr>
          <w:rFonts w:eastAsia="Times New Roman" w:cs="Times New Roman"/>
          <w:szCs w:val="24"/>
        </w:rPr>
        <w:t xml:space="preserve"> Ευχαριστούμε</w:t>
      </w:r>
    </w:p>
    <w:p w14:paraId="7E512D4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Τώρα η κ. </w:t>
      </w:r>
      <w:proofErr w:type="spellStart"/>
      <w:r>
        <w:rPr>
          <w:rFonts w:eastAsia="Times New Roman" w:cs="Times New Roman"/>
          <w:szCs w:val="24"/>
        </w:rPr>
        <w:t>Παπανάτσιου</w:t>
      </w:r>
      <w:proofErr w:type="spellEnd"/>
      <w:r>
        <w:rPr>
          <w:rFonts w:eastAsia="Times New Roman" w:cs="Times New Roman"/>
          <w:szCs w:val="24"/>
        </w:rPr>
        <w:t xml:space="preserve"> Υφυπουργός Οικονομικών θα υποστηρίξει σχετική τροπολογία με τη ρύθμιση θεμάτων σχετικά με την εκτέλεση προσωρινών ή μόνιμων έργων επί του αιγιαλού και της παραλίας.</w:t>
      </w:r>
    </w:p>
    <w:p w14:paraId="7E512D4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Παρακαλώ, κυρ</w:t>
      </w:r>
      <w:r>
        <w:rPr>
          <w:rFonts w:eastAsia="Times New Roman" w:cs="Times New Roman"/>
          <w:szCs w:val="24"/>
        </w:rPr>
        <w:t xml:space="preserve">ία </w:t>
      </w:r>
      <w:proofErr w:type="spellStart"/>
      <w:r>
        <w:rPr>
          <w:rFonts w:eastAsia="Times New Roman" w:cs="Times New Roman"/>
          <w:szCs w:val="24"/>
        </w:rPr>
        <w:t>Παπανάτσιου</w:t>
      </w:r>
      <w:proofErr w:type="spellEnd"/>
      <w:r>
        <w:rPr>
          <w:rFonts w:eastAsia="Times New Roman" w:cs="Times New Roman"/>
          <w:szCs w:val="24"/>
        </w:rPr>
        <w:t>, έχετε τον λόγο για τρία λεπτά.</w:t>
      </w:r>
    </w:p>
    <w:p w14:paraId="7E512D46" w14:textId="77777777" w:rsidR="00CD7DD0" w:rsidRDefault="001D7A26">
      <w:pPr>
        <w:spacing w:line="600" w:lineRule="auto"/>
        <w:ind w:firstLine="720"/>
        <w:jc w:val="both"/>
        <w:rPr>
          <w:rFonts w:eastAsia="Times New Roman" w:cs="Times New Roman"/>
          <w:szCs w:val="24"/>
        </w:rPr>
      </w:pPr>
      <w:r w:rsidRPr="00955AA3">
        <w:rPr>
          <w:rFonts w:eastAsia="Times New Roman" w:cs="Times New Roman"/>
          <w:b/>
          <w:szCs w:val="24"/>
        </w:rPr>
        <w:t>ΑΙΚΑΤΕΡΙΝΗ ΠΑΠΑΝΑΤΣΙΟΥ (Υφυπουργός Οικονομικών):</w:t>
      </w:r>
      <w:r>
        <w:rPr>
          <w:rFonts w:eastAsia="Times New Roman" w:cs="Times New Roman"/>
          <w:szCs w:val="24"/>
        </w:rPr>
        <w:t xml:space="preserve"> Ευχαριστώ, κύριε Πρόεδρε.</w:t>
      </w:r>
    </w:p>
    <w:p w14:paraId="7E512D4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Θα στηρίξω δύο τροπολογίες, την τροπολογία με γενικό αριθμό 1792 και ειδικό 42, που είναι η τροπολογία στο άρθρο 14, παράγραφος 6 του </w:t>
      </w:r>
      <w:r>
        <w:rPr>
          <w:rFonts w:eastAsia="Times New Roman" w:cs="Times New Roman"/>
          <w:szCs w:val="24"/>
        </w:rPr>
        <w:t>ν.2971/2001.</w:t>
      </w:r>
    </w:p>
    <w:p w14:paraId="7E512D4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Να δούμε λίγο ιστορικά το πώς είναι η συγκεκριμένη επιτροπή. Η επιτροπή δημιουργήθηκε το 2011, προκειμένου να αιτηθούν έργα επί των τουριστικών δημοσίων κτημάτων, όπως για παράδειγμα, στα παλιά ακίνητα του ΕΟΤ.</w:t>
      </w:r>
    </w:p>
    <w:p w14:paraId="7E512D4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Στον νόμο του 2011 η επιτροπή πρ</w:t>
      </w:r>
      <w:r>
        <w:rPr>
          <w:rFonts w:eastAsia="Times New Roman" w:cs="Times New Roman"/>
          <w:szCs w:val="24"/>
        </w:rPr>
        <w:t xml:space="preserve">οβλεπόταν </w:t>
      </w:r>
      <w:proofErr w:type="spellStart"/>
      <w:r>
        <w:rPr>
          <w:rFonts w:eastAsia="Times New Roman" w:cs="Times New Roman"/>
          <w:szCs w:val="24"/>
        </w:rPr>
        <w:t>εννιαμελής</w:t>
      </w:r>
      <w:proofErr w:type="spellEnd"/>
      <w:r>
        <w:rPr>
          <w:rFonts w:eastAsia="Times New Roman" w:cs="Times New Roman"/>
          <w:szCs w:val="24"/>
        </w:rPr>
        <w:t xml:space="preserve">, αλλά στη συνέχεια η απαρίθμηση είχε οχτώ μέλη. Δεν υπήρχε το ένατο μέλος και μέχρι τώρα δεν έχει λειτουργήσει ποτέ η επιτροπή. </w:t>
      </w:r>
    </w:p>
    <w:p w14:paraId="7E512D4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Οπότε προκειμένου να λειτουργήσει η επιτροπή, υπήρχαν δύο ενδεχόμενα. Το ένα ενδεχόμενο ήταν να προσθέσουμ</w:t>
      </w:r>
      <w:r>
        <w:rPr>
          <w:rFonts w:eastAsia="Times New Roman" w:cs="Times New Roman"/>
          <w:szCs w:val="24"/>
        </w:rPr>
        <w:t>ε ένα μέλος ακόμη. Και το δεύτερο ενδεχό</w:t>
      </w:r>
      <w:r>
        <w:rPr>
          <w:rFonts w:eastAsia="Times New Roman" w:cs="Times New Roman"/>
          <w:szCs w:val="24"/>
        </w:rPr>
        <w:lastRenderedPageBreak/>
        <w:t>μενο ήταν να μειώσουμε την επιτροπή κατά ένα μέλος, για να μπορέσει να λειτουργήσει η επιτροπή. Στη συγκεκριμένη τροπολογία προτείνουμε, τη μικρότερη, την επταμελή επιτροπή, θεωρώντας ότι είναι πιο ευέλικτη, ενώ ταυτ</w:t>
      </w:r>
      <w:r>
        <w:rPr>
          <w:rFonts w:eastAsia="Times New Roman" w:cs="Times New Roman"/>
          <w:szCs w:val="24"/>
        </w:rPr>
        <w:t>όχρονα εκπροσωπούνται όλα τα συναρμόδια Υπουργεία, δηλαδή: το Υπουργείο Τουρισμού με τον Γενικό Γραμματέα, το Υπουργείο Ναυτιλίας, το Υπουργείο Οικονομικών- Δημόσια Περιουσία, το Υπουργείο Περιβάλλοντος, το Υπουργείο Μεταφορών και Υποδομών, το Υπουργείο Εθ</w:t>
      </w:r>
      <w:r>
        <w:rPr>
          <w:rFonts w:eastAsia="Times New Roman" w:cs="Times New Roman"/>
          <w:szCs w:val="24"/>
        </w:rPr>
        <w:t>νικής Άμυνας και το Υπουργείο Πολιτισμού με τον Γενικό Γραμματέα.</w:t>
      </w:r>
    </w:p>
    <w:p w14:paraId="7E512D4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Θέλω να διευκρινίσω ότι δεν αφορά γενικώς κατασκευές στον αιγιαλό, αλλά μόνο τα τουριστικά δημόσια ακίνητα. Ανέφερα και το παράδειγμα. Σε συνδυασμό με την αυξημένη τουριστική εισροή στη χώρα</w:t>
      </w:r>
      <w:r>
        <w:rPr>
          <w:rFonts w:eastAsia="Times New Roman" w:cs="Times New Roman"/>
          <w:szCs w:val="24"/>
        </w:rPr>
        <w:t>, προορίζονται για την εξυπηρέτηση του δημοσίου συμφέροντος. Δεν αποτελεί διάταξη νομιμοποίησης έργων στα τουριστικά δημόσια ακίνητα. Εξάλλου –όπως ακριβώς φαίνεται και στον νόμο- η παράγραφος δ’ λέει ότι αντικείμενο της επιτροπής είναι η εξέταση και η δια</w:t>
      </w:r>
      <w:r>
        <w:rPr>
          <w:rFonts w:eastAsia="Times New Roman" w:cs="Times New Roman"/>
          <w:szCs w:val="24"/>
        </w:rPr>
        <w:t>τύπωση γνώμης προς τον Υπουργό Τουρισμού και Οικονομικών. Δεν έχει κάποιο άλλο ρόλο.</w:t>
      </w:r>
    </w:p>
    <w:p w14:paraId="7E512D4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Ακούστηκε κάποιο θέμα όσον αφορά ότι το Τεχνικό Επιμελητήριο Ελλάδος δεν είναι το όγδοο μέλος και να προσθέσουμε κάποιο ένατο. Από το Υπουργείο Υποδομών μπορούν να εκπροσω</w:t>
      </w:r>
      <w:r>
        <w:rPr>
          <w:rFonts w:eastAsia="Times New Roman" w:cs="Times New Roman"/>
          <w:szCs w:val="24"/>
        </w:rPr>
        <w:t xml:space="preserve">πηθούν και οι μηχανικοί, που μπορεί να είναι μέλη </w:t>
      </w:r>
      <w:r>
        <w:rPr>
          <w:rFonts w:eastAsia="Times New Roman" w:cs="Times New Roman"/>
          <w:szCs w:val="24"/>
        </w:rPr>
        <w:lastRenderedPageBreak/>
        <w:t>του Τεχνικού Επιμελητηρίου Ελλάδος. Όπως επίσης -εδώ είναι και συνάδελφοι Υπουργοί που είναι μηχανικοί και μπορούν να πουν περισσότερα- το Τεχνικό Επιμελητήριο Ελλάδος είναι σύμβουλος του κράτους. Άρα σε αυ</w:t>
      </w:r>
      <w:r>
        <w:rPr>
          <w:rFonts w:eastAsia="Times New Roman" w:cs="Times New Roman"/>
          <w:szCs w:val="24"/>
        </w:rPr>
        <w:t>τήν την περίπτωση που το αντικείμενο της επιτροπής είναι η εξέταση και η διατύπωση γνώμης, μπορεί το Τεχνικό Επιμελητήριο Ελλάδος να προβάλλει τη δική του σύμφωνη γνώμη ή την αντίθεσή του.</w:t>
      </w:r>
    </w:p>
    <w:p w14:paraId="7E512D4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Θα έρθω επίσης, και στην τροπολογία με γενικό αριθμό 1793 και ειδικ</w:t>
      </w:r>
      <w:r>
        <w:rPr>
          <w:rFonts w:eastAsia="Times New Roman" w:cs="Times New Roman"/>
          <w:szCs w:val="24"/>
        </w:rPr>
        <w:t xml:space="preserve">ό 43. Είναι η τροποποίηση των άρθρων 3, 5 και 6 του ν.4062/2012. Αφορά το Ελληνικό. Με τις ρυθμίσεις του άρθρου αυτού επιδιώκεται η προσαρμογή των σχετικών με τις άδειες δόμησης διατάξεων του ν.4062/2012 προς το νέο καθεστώς οικοδομικής </w:t>
      </w:r>
      <w:proofErr w:type="spellStart"/>
      <w:r>
        <w:rPr>
          <w:rFonts w:eastAsia="Times New Roman" w:cs="Times New Roman"/>
          <w:szCs w:val="24"/>
        </w:rPr>
        <w:t>αδειοδότησης</w:t>
      </w:r>
      <w:proofErr w:type="spellEnd"/>
      <w:r>
        <w:rPr>
          <w:rFonts w:eastAsia="Times New Roman" w:cs="Times New Roman"/>
          <w:szCs w:val="24"/>
        </w:rPr>
        <w:t>, που ε</w:t>
      </w:r>
      <w:r>
        <w:rPr>
          <w:rFonts w:eastAsia="Times New Roman" w:cs="Times New Roman"/>
          <w:szCs w:val="24"/>
        </w:rPr>
        <w:t>ισήχθη με το ν.4495/2017.</w:t>
      </w:r>
    </w:p>
    <w:p w14:paraId="7E512D4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Σαν έννοια και διακριτό στάδιο της διαδικασίας οικοδομικής </w:t>
      </w:r>
      <w:proofErr w:type="spellStart"/>
      <w:r>
        <w:rPr>
          <w:rFonts w:eastAsia="Times New Roman" w:cs="Times New Roman"/>
          <w:szCs w:val="24"/>
        </w:rPr>
        <w:t>αδειοδότησης</w:t>
      </w:r>
      <w:proofErr w:type="spellEnd"/>
      <w:r>
        <w:rPr>
          <w:rFonts w:eastAsia="Times New Roman" w:cs="Times New Roman"/>
          <w:szCs w:val="24"/>
        </w:rPr>
        <w:t>, έχει πλέον καταργηθεί με τον ν.4495/2017, ενώ η νέα διαδικασία της προέγκρισης οικοδομικής άδειας που την έχει αντικαταστήσει είναι και προαιρετική</w:t>
      </w:r>
      <w:r>
        <w:rPr>
          <w:rFonts w:eastAsia="Times New Roman" w:cs="Times New Roman"/>
          <w:szCs w:val="24"/>
        </w:rPr>
        <w:t>,</w:t>
      </w:r>
      <w:r>
        <w:rPr>
          <w:rFonts w:eastAsia="Times New Roman" w:cs="Times New Roman"/>
          <w:szCs w:val="24"/>
        </w:rPr>
        <w:t xml:space="preserve"> με εξαίρ</w:t>
      </w:r>
      <w:r>
        <w:rPr>
          <w:rFonts w:eastAsia="Times New Roman" w:cs="Times New Roman"/>
          <w:szCs w:val="24"/>
        </w:rPr>
        <w:t>εση συγκεκριμένες περιπτώσεις που ορίζονται στην παράγραφο 2 του άρθρου 35 του ν.4495/2017. Ερχόμαστε, δηλαδή, καθαρά να εναρμονίσουμε τον ν.4062/2012 με τον ν.4495/2017 εκεί που απαιτείται.</w:t>
      </w:r>
    </w:p>
    <w:p w14:paraId="7E512D4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Ευχαριστώ.</w:t>
      </w:r>
    </w:p>
    <w:p w14:paraId="7E512D50" w14:textId="77777777" w:rsidR="00CD7DD0" w:rsidRDefault="001D7A26">
      <w:pPr>
        <w:spacing w:line="600" w:lineRule="auto"/>
        <w:ind w:firstLine="720"/>
        <w:jc w:val="both"/>
        <w:rPr>
          <w:rFonts w:eastAsia="Times New Roman"/>
          <w:bCs/>
          <w:szCs w:val="24"/>
        </w:rPr>
      </w:pPr>
      <w:r>
        <w:rPr>
          <w:rFonts w:eastAsia="Times New Roman"/>
          <w:b/>
          <w:bCs/>
          <w:szCs w:val="24"/>
        </w:rPr>
        <w:lastRenderedPageBreak/>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Τον λόγο έχει ο ει</w:t>
      </w:r>
      <w:r>
        <w:rPr>
          <w:rFonts w:eastAsia="Times New Roman"/>
          <w:bCs/>
          <w:szCs w:val="24"/>
        </w:rPr>
        <w:t>δικός αγορητής της Δημοκρατικής Συμπαράταξης ΠΑΣΟΚ</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ΔΗΜΑΡ κ. Μανιάτης.</w:t>
      </w:r>
    </w:p>
    <w:p w14:paraId="7E512D51" w14:textId="77777777" w:rsidR="00CD7DD0" w:rsidRDefault="001D7A26">
      <w:pPr>
        <w:spacing w:line="600" w:lineRule="auto"/>
        <w:ind w:firstLine="720"/>
        <w:jc w:val="both"/>
        <w:rPr>
          <w:rFonts w:eastAsia="Times New Roman" w:cs="Times New Roman"/>
          <w:szCs w:val="24"/>
        </w:rPr>
      </w:pPr>
      <w:r w:rsidRPr="00425972">
        <w:rPr>
          <w:rFonts w:eastAsia="Times New Roman"/>
          <w:b/>
          <w:bCs/>
          <w:szCs w:val="24"/>
        </w:rPr>
        <w:t>ΙΩΑΝΝΗΣ ΜΑΝΙΑΤΗΣ:</w:t>
      </w:r>
      <w:r>
        <w:rPr>
          <w:rFonts w:eastAsia="Times New Roman"/>
          <w:bCs/>
          <w:szCs w:val="24"/>
        </w:rPr>
        <w:t xml:space="preserve"> Κυρία Υπουργέ, θέλω πραγματικά να σας ρωτήσω, η τροπολογία που υποστηρίξατε νωρίτερα, όπου για τα τουριστικά ακίνητα που βρίσκονται στον αιγιαλό και την παραλία, αφαιρείτε την εκπροσώπηση του Τεχνικού Επιμελητηρίου, δεν σας κάνει να αισθάνεστε κάτι; Και α</w:t>
      </w:r>
      <w:r>
        <w:rPr>
          <w:rFonts w:eastAsia="Times New Roman"/>
          <w:bCs/>
          <w:szCs w:val="24"/>
        </w:rPr>
        <w:t xml:space="preserve">πευθύνομαι στον κ. </w:t>
      </w:r>
      <w:proofErr w:type="spellStart"/>
      <w:r>
        <w:rPr>
          <w:rFonts w:eastAsia="Times New Roman"/>
          <w:bCs/>
          <w:szCs w:val="24"/>
        </w:rPr>
        <w:t>Σπίρτζη</w:t>
      </w:r>
      <w:proofErr w:type="spellEnd"/>
      <w:r>
        <w:rPr>
          <w:rFonts w:eastAsia="Times New Roman"/>
          <w:bCs/>
          <w:szCs w:val="24"/>
        </w:rPr>
        <w:t xml:space="preserve"> και τον κ. </w:t>
      </w:r>
      <w:proofErr w:type="spellStart"/>
      <w:r>
        <w:rPr>
          <w:rFonts w:eastAsia="Times New Roman"/>
          <w:bCs/>
          <w:szCs w:val="24"/>
        </w:rPr>
        <w:t>Φλαμπουράρη</w:t>
      </w:r>
      <w:proofErr w:type="spellEnd"/>
      <w:r>
        <w:rPr>
          <w:rFonts w:eastAsia="Times New Roman"/>
          <w:bCs/>
          <w:szCs w:val="24"/>
        </w:rPr>
        <w:t xml:space="preserve"> που είναι μηχανικοί. Και αφορά και τον κ. Τσίπρα.</w:t>
      </w:r>
    </w:p>
    <w:p w14:paraId="7E512D5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Ακούστε, γιατί πρόκειται για μία τροπολογία ντροπής και θέλω να ελπίζω ότι παρασυρθήκατε. Το λέω ως μηχανικός προς μηχανικούς.</w:t>
      </w:r>
    </w:p>
    <w:p w14:paraId="7E512D5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Ακούστε, κύριε Πρόεδρε, περί </w:t>
      </w:r>
      <w:r>
        <w:rPr>
          <w:rFonts w:eastAsia="Times New Roman" w:cs="Times New Roman"/>
          <w:szCs w:val="24"/>
        </w:rPr>
        <w:t xml:space="preserve">τίνος πρόκειται. Είναι μία επιτροπή με υπηρεσιακούς παράγοντες που θα αξιολογεί και θα παρακολουθεί τα τουριστικά ακίνητα στον αιγιαλό και την παραλία. Θα έχει επτά μέλη, όπως μας λέει η κυρία Υπουργός, χωρίς την παρουσία του εκπροσώπου των </w:t>
      </w:r>
      <w:proofErr w:type="spellStart"/>
      <w:r>
        <w:rPr>
          <w:rFonts w:eastAsia="Times New Roman" w:cs="Times New Roman"/>
          <w:szCs w:val="24"/>
        </w:rPr>
        <w:t>εκατόν</w:t>
      </w:r>
      <w:proofErr w:type="spellEnd"/>
      <w:r>
        <w:rPr>
          <w:rFonts w:eastAsia="Times New Roman" w:cs="Times New Roman"/>
          <w:szCs w:val="24"/>
        </w:rPr>
        <w:t xml:space="preserve"> είκοσι χ</w:t>
      </w:r>
      <w:r>
        <w:rPr>
          <w:rFonts w:eastAsia="Times New Roman" w:cs="Times New Roman"/>
          <w:szCs w:val="24"/>
        </w:rPr>
        <w:t>ιλιάδων μηχανικών, που είναι το Τεχνικό Επιμελητήριο με διάφορες διοικήσεις κατά καιρούς.</w:t>
      </w:r>
    </w:p>
    <w:p w14:paraId="7E512D5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Κύριε Υπουργέ Υποδομών, ως πρώην Πρόεδρος του ΤΕΕ, βλέπω ότι το έχετε υπογράψει. Βάλατε υπογραφή σε μια τέτοια τροπολογία; </w:t>
      </w:r>
    </w:p>
    <w:p w14:paraId="7E512D5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Και δεύτερον, κύριε Πρόεδρε, η παρουσία το</w:t>
      </w:r>
      <w:r>
        <w:rPr>
          <w:rFonts w:eastAsia="Times New Roman" w:cs="Times New Roman"/>
          <w:szCs w:val="24"/>
        </w:rPr>
        <w:t xml:space="preserve">υ εκπροσώπου του ΤΕΕ θεωρείτε ότι θα σας διευκολύνει να παίρνετε πιο γρήγορα αποφάσεις ή αντίθετα η παρουσία του εκπροσώπου του Τεχνικού Επιμελητηρίου θα διασφαλίζει ακόμη περισσότερο τη διαφάνεια στη λήψη αποφάσεων; </w:t>
      </w:r>
    </w:p>
    <w:p w14:paraId="7E512D5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Κύριε Πρόεδρε, θέλω να προτείνω στην Κ</w:t>
      </w:r>
      <w:r>
        <w:rPr>
          <w:rFonts w:eastAsia="Times New Roman" w:cs="Times New Roman"/>
          <w:szCs w:val="24"/>
        </w:rPr>
        <w:t xml:space="preserve">υβέρνηση και στους δύο παριστάμενους κυρίους Υπουργούς, που είναι και μηχανικοί, να την πάρετε πίσω αυτήν την τροπολογία και να προσθέσετε και τον εκπρόσωπο του Τεχνικού Επιμελητηρίου και τον εκπρόσωπο της </w:t>
      </w:r>
      <w:r>
        <w:rPr>
          <w:rFonts w:eastAsia="Times New Roman" w:cs="Times New Roman"/>
          <w:szCs w:val="24"/>
        </w:rPr>
        <w:t>«</w:t>
      </w:r>
      <w:r>
        <w:rPr>
          <w:rFonts w:eastAsia="Times New Roman" w:cs="Times New Roman"/>
          <w:szCs w:val="24"/>
        </w:rPr>
        <w:t>Κτηματολόγιο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Διότι όλο το ψηφιακό υπόβαθρο</w:t>
      </w:r>
      <w:r>
        <w:rPr>
          <w:rFonts w:eastAsia="Times New Roman" w:cs="Times New Roman"/>
          <w:szCs w:val="24"/>
        </w:rPr>
        <w:t xml:space="preserve"> της χώρας για τον αιγιαλό και την παραλία, το έχει το Κτηματολόγιο. Κάντε μία εννεαμελή επιτροπή και να είστε απολύτως βέβαιοι ότι με τον τρόπο αυτόν διασφαλίζετε και τη νομιμότητα και τη διαφάνεια και κυρίως το δημόσιο συμφέρον.</w:t>
      </w:r>
    </w:p>
    <w:p w14:paraId="7E512D5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Θεωρώ, λοιπόν, για να συν</w:t>
      </w:r>
      <w:r>
        <w:rPr>
          <w:rFonts w:eastAsia="Times New Roman" w:cs="Times New Roman"/>
          <w:szCs w:val="24"/>
        </w:rPr>
        <w:t>οψίσω, ότι αυτή η τροπολογία πρέπει να αποσυρθεί από την Κυβέρνηση και να επανέλθει τροπολογία που να έχει μέσα και τον εκπρόσωπο του ΤΕΕ και τον εκπρόσωπο της Κτηματολόγιο.</w:t>
      </w:r>
    </w:p>
    <w:p w14:paraId="7E512D5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7E512D59" w14:textId="77777777" w:rsidR="00CD7DD0" w:rsidRDefault="001D7A26">
      <w:pPr>
        <w:spacing w:line="600" w:lineRule="auto"/>
        <w:ind w:firstLine="720"/>
        <w:jc w:val="both"/>
        <w:rPr>
          <w:rFonts w:eastAsia="Times New Roman" w:cs="Times New Roman"/>
          <w:szCs w:val="24"/>
        </w:rPr>
      </w:pPr>
      <w:r w:rsidRPr="00717343">
        <w:rPr>
          <w:rFonts w:eastAsia="Times New Roman" w:cs="Times New Roman"/>
          <w:b/>
          <w:szCs w:val="24"/>
        </w:rPr>
        <w:t>ΧΡΗΣΤΟΣ ΣΠΙΡΤΖΗΣ (Υπουργός Υποδομών και Μεταφορών):</w:t>
      </w:r>
      <w:r>
        <w:rPr>
          <w:rFonts w:eastAsia="Times New Roman" w:cs="Times New Roman"/>
          <w:szCs w:val="24"/>
        </w:rPr>
        <w:t xml:space="preserve"> Κύριε Πρόεδρε, ζητώ τον λόγο.</w:t>
      </w:r>
    </w:p>
    <w:p w14:paraId="7E512D5A" w14:textId="77777777" w:rsidR="00CD7DD0" w:rsidRDefault="001D7A26">
      <w:pPr>
        <w:spacing w:line="600" w:lineRule="auto"/>
        <w:ind w:firstLine="720"/>
        <w:jc w:val="both"/>
        <w:rPr>
          <w:rFonts w:eastAsia="Times New Roman" w:cs="Times New Roman"/>
          <w:szCs w:val="24"/>
        </w:rPr>
      </w:pPr>
      <w:r w:rsidRPr="00717343">
        <w:rPr>
          <w:rFonts w:eastAsia="Times New Roman" w:cs="Times New Roman"/>
          <w:b/>
          <w:szCs w:val="24"/>
        </w:rPr>
        <w:lastRenderedPageBreak/>
        <w:t xml:space="preserve">ΠΡΟΕΔΡΕΥΩΝ (Δημήτριος </w:t>
      </w:r>
      <w:proofErr w:type="spellStart"/>
      <w:r w:rsidRPr="00717343">
        <w:rPr>
          <w:rFonts w:eastAsia="Times New Roman" w:cs="Times New Roman"/>
          <w:b/>
          <w:szCs w:val="24"/>
        </w:rPr>
        <w:t>Κρεμαστινός</w:t>
      </w:r>
      <w:proofErr w:type="spellEnd"/>
      <w:r w:rsidRPr="00717343">
        <w:rPr>
          <w:rFonts w:eastAsia="Times New Roman" w:cs="Times New Roman"/>
          <w:b/>
          <w:szCs w:val="24"/>
        </w:rPr>
        <w:t>):</w:t>
      </w:r>
      <w:r>
        <w:rPr>
          <w:rFonts w:eastAsia="Times New Roman" w:cs="Times New Roman"/>
          <w:szCs w:val="24"/>
        </w:rPr>
        <w:t xml:space="preserve"> Τον λόγο έχει ο κύριος Υπουργός.</w:t>
      </w:r>
    </w:p>
    <w:p w14:paraId="7E512D5B" w14:textId="77777777" w:rsidR="00CD7DD0" w:rsidRDefault="001D7A26">
      <w:pPr>
        <w:spacing w:line="600" w:lineRule="auto"/>
        <w:ind w:firstLine="720"/>
        <w:jc w:val="both"/>
        <w:rPr>
          <w:rFonts w:eastAsia="Times New Roman" w:cs="Times New Roman"/>
          <w:szCs w:val="24"/>
        </w:rPr>
      </w:pPr>
      <w:r w:rsidRPr="00717343">
        <w:rPr>
          <w:rFonts w:eastAsia="Times New Roman" w:cs="Times New Roman"/>
          <w:b/>
          <w:szCs w:val="24"/>
        </w:rPr>
        <w:t>ΧΡΗΣΤΟΣ ΣΠΙΡΤΖΗΣ (Υπουργός Υποδομών και Μεταφορών):</w:t>
      </w:r>
      <w:r>
        <w:rPr>
          <w:rFonts w:eastAsia="Times New Roman" w:cs="Times New Roman"/>
          <w:szCs w:val="24"/>
        </w:rPr>
        <w:t xml:space="preserve"> Επειδή έγινε προσωπική αναφορά, κύριε Μανιάτη, φαντάζομαι ότι θυμάστε, γιατί σας έπιασε η ευαισθησία για</w:t>
      </w:r>
      <w:r>
        <w:rPr>
          <w:rFonts w:eastAsia="Times New Roman" w:cs="Times New Roman"/>
          <w:szCs w:val="24"/>
        </w:rPr>
        <w:t xml:space="preserve"> το Τεχνικό Επιμελητήριο, ότι όταν ήμουν Πρόεδρος του ΤΕΕ εσείς υπογράψατε την κατάργηση του 2%, δηλαδή των πόρων του Τεχνικού Επιμελητηρίου.</w:t>
      </w:r>
    </w:p>
    <w:p w14:paraId="7E512D5C" w14:textId="77777777" w:rsidR="00CD7DD0" w:rsidRDefault="001D7A26">
      <w:pPr>
        <w:spacing w:line="600" w:lineRule="auto"/>
        <w:ind w:firstLine="720"/>
        <w:jc w:val="both"/>
        <w:rPr>
          <w:rFonts w:eastAsia="Times New Roman" w:cs="Times New Roman"/>
          <w:szCs w:val="24"/>
        </w:rPr>
      </w:pPr>
      <w:r w:rsidRPr="00717343">
        <w:rPr>
          <w:rFonts w:eastAsia="Times New Roman" w:cs="Times New Roman"/>
          <w:b/>
          <w:szCs w:val="24"/>
        </w:rPr>
        <w:t>ΙΩΑΝΝΗΣ ΜΑΝΙΑΤΗΣ:</w:t>
      </w:r>
      <w:r>
        <w:rPr>
          <w:rFonts w:eastAsia="Times New Roman" w:cs="Times New Roman"/>
          <w:szCs w:val="24"/>
        </w:rPr>
        <w:t xml:space="preserve"> Που εσείς επαναφέρατε;</w:t>
      </w:r>
    </w:p>
    <w:p w14:paraId="7E512D5D"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Βεβαίως, με πάρα πολλ</w:t>
      </w:r>
      <w:r>
        <w:rPr>
          <w:rFonts w:eastAsia="Times New Roman" w:cs="Times New Roman"/>
          <w:szCs w:val="24"/>
        </w:rPr>
        <w:t>ούς τρόπους και με ηλεκτρονικά συστήματα. Τα λέει και ο Πρόεδρος του ΤΕΕ στην ανακοίνωση που έβγαλε για τον κ. Σταθάκη.</w:t>
      </w:r>
    </w:p>
    <w:p w14:paraId="7E512D5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Φαντάζομαι ότι θυμάστε το θεάρεστο έργο που είχατε επιδείξει να καταργήσετε τον ΟΚΧΕ και να κάνετε τη νέα </w:t>
      </w:r>
      <w:r>
        <w:rPr>
          <w:rFonts w:eastAsia="Times New Roman" w:cs="Times New Roman"/>
          <w:szCs w:val="24"/>
        </w:rPr>
        <w:t>«</w:t>
      </w:r>
      <w:r>
        <w:rPr>
          <w:rFonts w:eastAsia="Times New Roman" w:cs="Times New Roman"/>
          <w:szCs w:val="24"/>
        </w:rPr>
        <w:t>Κτηματολόγιο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η οποία π</w:t>
      </w:r>
      <w:r>
        <w:rPr>
          <w:rFonts w:eastAsia="Times New Roman" w:cs="Times New Roman"/>
          <w:szCs w:val="24"/>
        </w:rPr>
        <w:t>οτέ δεν είχε ως αρμοδιότητα τον αιγιαλό και την παραλία. Ποτέ! Και είναι προφανές το γιατί καταργήσατε τον ΟΚΧΕ -τα λέγαμε και τότε- όπως καταργήσατε και άλλες ανώνυμες εταιρείες κρίσιμες ή οργανισμούς, όπως ήταν ο Οργανισμός Ρυθμιστικού Σχεδίου Αθήνας, τα</w:t>
      </w:r>
      <w:r>
        <w:rPr>
          <w:rFonts w:eastAsia="Times New Roman" w:cs="Times New Roman"/>
          <w:szCs w:val="24"/>
        </w:rPr>
        <w:t xml:space="preserve"> θυμάστε. Και δεσμεύσατε τη χώρα σε αυτά, για να μην μπορέσουμε να επανέλθουμε στη συνέχεια.</w:t>
      </w:r>
    </w:p>
    <w:p w14:paraId="7E512D5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Επομένως, σας ευχαριστούμε πάρα πολύ για τα ηθικά διδάγματα περί σεβασμού του Τεχνικού Επιμελητηρίου, αλλά δεν τα έχουμε ανάγκη. Δεν τα έχουμε ανάγκη ειδικά από όσ</w:t>
      </w:r>
      <w:r>
        <w:rPr>
          <w:rFonts w:eastAsia="Times New Roman" w:cs="Times New Roman"/>
          <w:szCs w:val="24"/>
        </w:rPr>
        <w:t>ους έδωσαν μία μάχη όλα τα προηγούμενα χρόνια να μην υπάρχει Τεχνικό Επιμελητήριο καν.</w:t>
      </w:r>
    </w:p>
    <w:p w14:paraId="7E512D6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Επειδή η τροπολογία είναι του Υπουργείου Οικονομικών, εγώ δεσμεύομαι μέχρι το τέλος της συνεδρίασης να επικοινωνήσω με τον Υπουργό Οικονομικών, προκειμένου, αν συμφωνεί,</w:t>
      </w:r>
      <w:r>
        <w:rPr>
          <w:rFonts w:eastAsia="Times New Roman" w:cs="Times New Roman"/>
          <w:szCs w:val="24"/>
        </w:rPr>
        <w:t xml:space="preserve"> να υπάρχει νομοτεχνική βελτίωση στην τροπολογία και να υπάρχει ένατο μέλος, δεύτερο από το Υπουργείο Οικονομικών, και να μην εξαιρεθεί ο εκπρόσωπος του Τεχνικού Επιμελητηρίου.</w:t>
      </w:r>
    </w:p>
    <w:p w14:paraId="7E512D6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Αλλά, σας ευχαριστούμε πάρα πολύ, δεν χρειαζόμαστε από εσάς ειδικά διδάγματα γι</w:t>
      </w:r>
      <w:r>
        <w:rPr>
          <w:rFonts w:eastAsia="Times New Roman" w:cs="Times New Roman"/>
          <w:szCs w:val="24"/>
        </w:rPr>
        <w:t>α το Τεχνικό Επιμελητήριο.</w:t>
      </w:r>
    </w:p>
    <w:p w14:paraId="7E512D62" w14:textId="77777777" w:rsidR="00CD7DD0" w:rsidRDefault="001D7A26">
      <w:pPr>
        <w:spacing w:line="600" w:lineRule="auto"/>
        <w:ind w:firstLine="720"/>
        <w:jc w:val="both"/>
        <w:rPr>
          <w:rFonts w:eastAsia="Times New Roman" w:cs="Times New Roman"/>
          <w:szCs w:val="24"/>
        </w:rPr>
      </w:pPr>
      <w:r w:rsidRPr="00E82C53">
        <w:rPr>
          <w:rFonts w:eastAsia="Times New Roman" w:cs="Times New Roman"/>
          <w:b/>
          <w:szCs w:val="24"/>
        </w:rPr>
        <w:t>ΙΩΑΝΝΗΣ ΜΑΝΙΑΤΗΣ:</w:t>
      </w:r>
      <w:r>
        <w:rPr>
          <w:rFonts w:eastAsia="Times New Roman" w:cs="Times New Roman"/>
          <w:szCs w:val="24"/>
        </w:rPr>
        <w:t xml:space="preserve"> Κύριε Πρόεδρε, ζητώ τον λόγο.</w:t>
      </w:r>
    </w:p>
    <w:p w14:paraId="7E512D63"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Κύριε Μανιάτη, ζητάτε τον λόγο επί προσωπικού. Να περιοριστούμε στο προσωπικό για να μην αρχίσει μία μεγάλη συζήτηση που είναι εκτός.</w:t>
      </w:r>
    </w:p>
    <w:p w14:paraId="7E512D6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Έχετε τον </w:t>
      </w:r>
      <w:r>
        <w:rPr>
          <w:rFonts w:eastAsia="Times New Roman" w:cs="Times New Roman"/>
          <w:szCs w:val="24"/>
        </w:rPr>
        <w:t>λόγο για ένα λεπτό.</w:t>
      </w:r>
    </w:p>
    <w:p w14:paraId="7E512D65" w14:textId="77777777" w:rsidR="00CD7DD0" w:rsidRDefault="001D7A26">
      <w:pPr>
        <w:spacing w:line="600" w:lineRule="auto"/>
        <w:ind w:firstLine="720"/>
        <w:jc w:val="both"/>
        <w:rPr>
          <w:rFonts w:eastAsia="Times New Roman" w:cs="Times New Roman"/>
          <w:szCs w:val="24"/>
        </w:rPr>
      </w:pPr>
      <w:r w:rsidRPr="00E82C53">
        <w:rPr>
          <w:rFonts w:eastAsia="Times New Roman" w:cs="Times New Roman"/>
          <w:b/>
          <w:szCs w:val="24"/>
        </w:rPr>
        <w:t>ΙΩΑΝΝΗΣ ΜΑΝΙΑΤΗΣ:</w:t>
      </w:r>
      <w:r>
        <w:rPr>
          <w:rFonts w:eastAsia="Times New Roman" w:cs="Times New Roman"/>
          <w:szCs w:val="24"/>
        </w:rPr>
        <w:t xml:space="preserve"> Για ένα λεπτό, βεβαίως.</w:t>
      </w:r>
    </w:p>
    <w:p w14:paraId="7E512D6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ο αξιότιμος κύριος Υπουργός Υποδομών και Μεταφορών, ως Πρόεδρος του Τεχνικού Επιμελητηρίου, γνωρίζει πολύ καλά ότι το Τεχνικό Επιμελητήριο επί δικής μου υπουργίας ανέλαβε δεκάδες </w:t>
      </w:r>
      <w:r>
        <w:rPr>
          <w:rFonts w:eastAsia="Times New Roman" w:cs="Times New Roman"/>
          <w:szCs w:val="24"/>
        </w:rPr>
        <w:t>μελέτες, προκειμένου να στηρίξουμε τη λειτουργία του Τεχνικού Επιμελητηρίου.</w:t>
      </w:r>
    </w:p>
    <w:p w14:paraId="7E512D67"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Πείτε μου μία.</w:t>
      </w:r>
    </w:p>
    <w:p w14:paraId="7E512D68"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Ανάμεσα στις άλλες μελέτες και ανάμεσα στα άλλα έργα υποδομής είναι το ψηφιακό υπόβαθρο για τη</w:t>
      </w:r>
      <w:r>
        <w:rPr>
          <w:rFonts w:eastAsia="Times New Roman" w:cs="Times New Roman"/>
          <w:szCs w:val="24"/>
        </w:rPr>
        <w:t xml:space="preserve">ν τακτοποίηση των αυθαιρέτων και είναι και η ψηφιακή υποδομή για την ηλεκτρονική πολεοδομία. </w:t>
      </w:r>
    </w:p>
    <w:p w14:paraId="7E512D6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Εγώ και ο κ. </w:t>
      </w:r>
      <w:proofErr w:type="spellStart"/>
      <w:r>
        <w:rPr>
          <w:rFonts w:eastAsia="Times New Roman" w:cs="Times New Roman"/>
          <w:szCs w:val="24"/>
        </w:rPr>
        <w:t>Σπίρτζης</w:t>
      </w:r>
      <w:proofErr w:type="spellEnd"/>
      <w:r>
        <w:rPr>
          <w:rFonts w:eastAsia="Times New Roman" w:cs="Times New Roman"/>
          <w:szCs w:val="24"/>
        </w:rPr>
        <w:t xml:space="preserve"> λειτουργήσαμε από κοινού, το δεύτερο εξάμηνο του 2014, σε δέκα πολεοδομίες της χώρας και λειτούργησε αυτό το σύστημα το οποίο πατάσσει τη δι</w:t>
      </w:r>
      <w:r>
        <w:rPr>
          <w:rFonts w:eastAsia="Times New Roman" w:cs="Times New Roman"/>
          <w:szCs w:val="24"/>
        </w:rPr>
        <w:t xml:space="preserve">αφθορά και τη διαπλοκή στην πολεοδομία και η Κυβέρνηση του κ. </w:t>
      </w:r>
      <w:proofErr w:type="spellStart"/>
      <w:r>
        <w:rPr>
          <w:rFonts w:eastAsia="Times New Roman" w:cs="Times New Roman"/>
          <w:szCs w:val="24"/>
        </w:rPr>
        <w:t>Σπίρτζη</w:t>
      </w:r>
      <w:proofErr w:type="spellEnd"/>
      <w:r>
        <w:rPr>
          <w:rFonts w:eastAsia="Times New Roman" w:cs="Times New Roman"/>
          <w:szCs w:val="24"/>
        </w:rPr>
        <w:t xml:space="preserve">, όταν ο κ. </w:t>
      </w:r>
      <w:proofErr w:type="spellStart"/>
      <w:r>
        <w:rPr>
          <w:rFonts w:eastAsia="Times New Roman" w:cs="Times New Roman"/>
          <w:szCs w:val="24"/>
        </w:rPr>
        <w:t>Σπίρτζης</w:t>
      </w:r>
      <w:proofErr w:type="spellEnd"/>
      <w:r>
        <w:rPr>
          <w:rFonts w:eastAsia="Times New Roman" w:cs="Times New Roman"/>
          <w:szCs w:val="24"/>
        </w:rPr>
        <w:t xml:space="preserve"> έγινε Υπουργός, κατήργησε τη συγκεκριμένη διάταξη και την </w:t>
      </w:r>
      <w:proofErr w:type="spellStart"/>
      <w:r>
        <w:rPr>
          <w:rFonts w:eastAsia="Times New Roman" w:cs="Times New Roman"/>
          <w:szCs w:val="24"/>
        </w:rPr>
        <w:t>επανέφερε</w:t>
      </w:r>
      <w:proofErr w:type="spellEnd"/>
      <w:r>
        <w:rPr>
          <w:rFonts w:eastAsia="Times New Roman" w:cs="Times New Roman"/>
          <w:szCs w:val="24"/>
        </w:rPr>
        <w:t xml:space="preserve"> τώρα, με καθυστέρηση τριάμισι ετών.</w:t>
      </w:r>
    </w:p>
    <w:p w14:paraId="7E512D6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 Ας αφήσει, λοιπόν, τα διδάγματα, περί ηθικής ο κ. </w:t>
      </w:r>
      <w:proofErr w:type="spellStart"/>
      <w:r>
        <w:rPr>
          <w:rFonts w:eastAsia="Times New Roman" w:cs="Times New Roman"/>
          <w:szCs w:val="24"/>
        </w:rPr>
        <w:t>Σπίρτζης</w:t>
      </w:r>
      <w:proofErr w:type="spellEnd"/>
      <w:r>
        <w:rPr>
          <w:rFonts w:eastAsia="Times New Roman" w:cs="Times New Roman"/>
          <w:szCs w:val="24"/>
        </w:rPr>
        <w:t xml:space="preserve">, διότι η πολιτεία όλων μας είναι γνωστή εδώ μέσα και πρέπει να σας πω ότι χαίρομαι που άκουσα </w:t>
      </w:r>
      <w:r>
        <w:rPr>
          <w:rFonts w:eastAsia="Times New Roman" w:cs="Times New Roman"/>
          <w:szCs w:val="24"/>
        </w:rPr>
        <w:lastRenderedPageBreak/>
        <w:t>ότι παίρνει πίσω την υπογραφή του και θα προσπαθήσει να βάλει τώρα τον εκπρόσωπο του Τεχνικού Επιμελητ</w:t>
      </w:r>
      <w:r>
        <w:rPr>
          <w:rFonts w:eastAsia="Times New Roman" w:cs="Times New Roman"/>
          <w:szCs w:val="24"/>
        </w:rPr>
        <w:t>ηρίου μέσα. Αυτό λέγεται άτακτη φυγή, αλλά δεν πειράζει, καλοδεχούμενη η άτακτη φυγή.</w:t>
      </w:r>
    </w:p>
    <w:p w14:paraId="7E512D6B" w14:textId="77777777" w:rsidR="00CD7DD0" w:rsidRDefault="001D7A26">
      <w:pPr>
        <w:spacing w:line="600" w:lineRule="auto"/>
        <w:ind w:firstLine="720"/>
        <w:jc w:val="both"/>
        <w:rPr>
          <w:rFonts w:eastAsia="Times New Roman" w:cs="Times New Roman"/>
          <w:szCs w:val="24"/>
        </w:rPr>
      </w:pPr>
      <w:r w:rsidRPr="007F0C6F">
        <w:rPr>
          <w:rFonts w:eastAsia="Times New Roman" w:cs="Times New Roman"/>
          <w:b/>
          <w:szCs w:val="24"/>
        </w:rPr>
        <w:t xml:space="preserve">ΠΡΟΕΔΡΕΥΩΝ (Δημήτριος </w:t>
      </w:r>
      <w:proofErr w:type="spellStart"/>
      <w:r w:rsidRPr="007F0C6F">
        <w:rPr>
          <w:rFonts w:eastAsia="Times New Roman" w:cs="Times New Roman"/>
          <w:b/>
          <w:szCs w:val="24"/>
        </w:rPr>
        <w:t>Κρεμαστινός</w:t>
      </w:r>
      <w:proofErr w:type="spellEnd"/>
      <w:r w:rsidRPr="007F0C6F">
        <w:rPr>
          <w:rFonts w:eastAsia="Times New Roman" w:cs="Times New Roman"/>
          <w:b/>
          <w:szCs w:val="24"/>
        </w:rPr>
        <w:t>):</w:t>
      </w:r>
      <w:r>
        <w:rPr>
          <w:rFonts w:eastAsia="Times New Roman" w:cs="Times New Roman"/>
          <w:szCs w:val="24"/>
        </w:rPr>
        <w:t xml:space="preserve"> Παρακαλώ ολοκληρώστε.</w:t>
      </w:r>
    </w:p>
    <w:p w14:paraId="7E512D6C" w14:textId="77777777" w:rsidR="00CD7DD0" w:rsidRDefault="001D7A26">
      <w:pPr>
        <w:spacing w:line="600" w:lineRule="auto"/>
        <w:ind w:firstLine="720"/>
        <w:jc w:val="both"/>
        <w:rPr>
          <w:rFonts w:eastAsia="Times New Roman" w:cs="Times New Roman"/>
          <w:szCs w:val="24"/>
        </w:rPr>
      </w:pPr>
      <w:r w:rsidRPr="007F0C6F">
        <w:rPr>
          <w:rFonts w:eastAsia="Times New Roman" w:cs="Times New Roman"/>
          <w:b/>
          <w:szCs w:val="24"/>
        </w:rPr>
        <w:t>ΙΩΑΝΝΗΣ ΜΑΝΙΑΤΗΣ:</w:t>
      </w:r>
      <w:r>
        <w:rPr>
          <w:rFonts w:eastAsia="Times New Roman" w:cs="Times New Roman"/>
          <w:b/>
          <w:szCs w:val="24"/>
        </w:rPr>
        <w:t xml:space="preserve"> </w:t>
      </w:r>
      <w:r>
        <w:rPr>
          <w:rFonts w:eastAsia="Times New Roman" w:cs="Times New Roman"/>
          <w:szCs w:val="24"/>
        </w:rPr>
        <w:t xml:space="preserve">Εν τοιαύτη </w:t>
      </w:r>
      <w:proofErr w:type="spellStart"/>
      <w:r>
        <w:rPr>
          <w:rFonts w:eastAsia="Times New Roman" w:cs="Times New Roman"/>
          <w:szCs w:val="24"/>
        </w:rPr>
        <w:t>περιπτώσει</w:t>
      </w:r>
      <w:proofErr w:type="spellEnd"/>
      <w:r>
        <w:rPr>
          <w:rFonts w:eastAsia="Times New Roman" w:cs="Times New Roman"/>
          <w:szCs w:val="24"/>
        </w:rPr>
        <w:t>, κύριε Υπουργέ Υποδομών και Μεταφορών, το ψηφιακό υπόβαθρο για την καταγ</w:t>
      </w:r>
      <w:r>
        <w:rPr>
          <w:rFonts w:eastAsia="Times New Roman" w:cs="Times New Roman"/>
          <w:szCs w:val="24"/>
        </w:rPr>
        <w:t xml:space="preserve">ραφή των ακινήτων της χώρας, σας αρέσει δεν σας αρέσει, το έχει η </w:t>
      </w:r>
      <w:r>
        <w:rPr>
          <w:rFonts w:eastAsia="Times New Roman" w:cs="Times New Roman"/>
          <w:szCs w:val="24"/>
        </w:rPr>
        <w:t>«Κτηματολόγιο Α.Ε.»</w:t>
      </w:r>
      <w:r>
        <w:rPr>
          <w:rFonts w:eastAsia="Times New Roman" w:cs="Times New Roman"/>
          <w:szCs w:val="24"/>
        </w:rPr>
        <w:t xml:space="preserve"> ή όπως αλλιώς ονομάζεται. Είναι δημόσια υπηρεσία, είναι δικό σας μαγαζί. Εσείς έχετε διορίσει τους πάντες. Βάλτε μέσα, στοιχειωδώς, τον φορέα που έχει το ψηφιακό υπόβαθρο</w:t>
      </w:r>
      <w:r>
        <w:rPr>
          <w:rFonts w:eastAsia="Times New Roman" w:cs="Times New Roman"/>
          <w:szCs w:val="24"/>
        </w:rPr>
        <w:t xml:space="preserve"> και για τον αιγιαλό και για την παραλία. </w:t>
      </w:r>
    </w:p>
    <w:p w14:paraId="7E512D6D" w14:textId="77777777" w:rsidR="00CD7DD0" w:rsidRDefault="001D7A26">
      <w:pPr>
        <w:spacing w:line="600" w:lineRule="auto"/>
        <w:ind w:firstLine="720"/>
        <w:jc w:val="both"/>
        <w:rPr>
          <w:rFonts w:eastAsia="Times New Roman" w:cs="Times New Roman"/>
          <w:szCs w:val="24"/>
        </w:rPr>
      </w:pPr>
      <w:r w:rsidRPr="004F34C7">
        <w:rPr>
          <w:rFonts w:eastAsia="Times New Roman" w:cs="Times New Roman"/>
          <w:b/>
          <w:szCs w:val="24"/>
        </w:rPr>
        <w:t xml:space="preserve">ΠΡΟΕΔΡΕΥΩΝ (Δημήτριος </w:t>
      </w:r>
      <w:proofErr w:type="spellStart"/>
      <w:r w:rsidRPr="004F34C7">
        <w:rPr>
          <w:rFonts w:eastAsia="Times New Roman" w:cs="Times New Roman"/>
          <w:b/>
          <w:szCs w:val="24"/>
        </w:rPr>
        <w:t>Κρεμαστινός</w:t>
      </w:r>
      <w:proofErr w:type="spellEnd"/>
      <w:r w:rsidRPr="004F34C7">
        <w:rPr>
          <w:rFonts w:eastAsia="Times New Roman" w:cs="Times New Roman"/>
          <w:b/>
          <w:szCs w:val="24"/>
        </w:rPr>
        <w:t>):</w:t>
      </w:r>
      <w:r w:rsidRPr="004F34C7">
        <w:rPr>
          <w:rFonts w:eastAsia="Times New Roman" w:cs="Times New Roman"/>
          <w:szCs w:val="24"/>
        </w:rPr>
        <w:t xml:space="preserve"> </w:t>
      </w:r>
      <w:r>
        <w:rPr>
          <w:rFonts w:eastAsia="Times New Roman" w:cs="Times New Roman"/>
          <w:szCs w:val="24"/>
        </w:rPr>
        <w:t xml:space="preserve">Κύριε Μανιάτη, ολοκληρώστε παρακαλώ. </w:t>
      </w:r>
    </w:p>
    <w:p w14:paraId="7E512D6E"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Ολοκληρώνω, κύριε Πρόεδρε.</w:t>
      </w:r>
    </w:p>
    <w:p w14:paraId="7E512D6F" w14:textId="77777777" w:rsidR="00CD7DD0" w:rsidRDefault="001D7A26">
      <w:pPr>
        <w:spacing w:line="600" w:lineRule="auto"/>
        <w:ind w:firstLine="720"/>
        <w:jc w:val="both"/>
        <w:rPr>
          <w:rFonts w:eastAsia="Times New Roman" w:cs="Times New Roman"/>
          <w:szCs w:val="24"/>
        </w:rPr>
      </w:pPr>
      <w:r w:rsidRPr="006A3F0C">
        <w:rPr>
          <w:rFonts w:eastAsia="Times New Roman" w:cs="Times New Roman"/>
          <w:b/>
          <w:szCs w:val="24"/>
        </w:rPr>
        <w:t xml:space="preserve">ΠΡΟΕΔΡΕΥΩΝ (Δημήτριος </w:t>
      </w:r>
      <w:proofErr w:type="spellStart"/>
      <w:r w:rsidRPr="006A3F0C">
        <w:rPr>
          <w:rFonts w:eastAsia="Times New Roman" w:cs="Times New Roman"/>
          <w:b/>
          <w:szCs w:val="24"/>
        </w:rPr>
        <w:t>Κρεμαστινός</w:t>
      </w:r>
      <w:proofErr w:type="spellEnd"/>
      <w:r w:rsidRPr="006A3F0C">
        <w:rPr>
          <w:rFonts w:eastAsia="Times New Roman" w:cs="Times New Roman"/>
          <w:b/>
          <w:szCs w:val="24"/>
        </w:rPr>
        <w:t>):</w:t>
      </w:r>
      <w:r>
        <w:rPr>
          <w:rFonts w:eastAsia="Times New Roman" w:cs="Times New Roman"/>
          <w:b/>
          <w:szCs w:val="24"/>
        </w:rPr>
        <w:t xml:space="preserve"> </w:t>
      </w:r>
      <w:r w:rsidRPr="006A3F0C">
        <w:rPr>
          <w:rFonts w:eastAsia="Times New Roman" w:cs="Times New Roman"/>
          <w:szCs w:val="24"/>
        </w:rPr>
        <w:t>Τ</w:t>
      </w:r>
      <w:r>
        <w:rPr>
          <w:rFonts w:eastAsia="Times New Roman" w:cs="Times New Roman"/>
          <w:szCs w:val="24"/>
        </w:rPr>
        <w:t>ο είπατε, γι’ αυτό το λέω.</w:t>
      </w:r>
    </w:p>
    <w:p w14:paraId="7E512D70"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Και που, κυρ</w:t>
      </w:r>
      <w:r>
        <w:rPr>
          <w:rFonts w:eastAsia="Times New Roman" w:cs="Times New Roman"/>
          <w:szCs w:val="24"/>
        </w:rPr>
        <w:t>ίως, είναι ο μοναδικός φορέας που μπορεί αξιόπιστα, με την αξιοποίηση δορυφορικών εικόνων, να εντοπίσει όλες τις αυθαιρεσίες στον αιγιαλό και την παραλία και να είναι ένα πολύ χρήσιμο εργαλείο στα χέρια αυτής της επιτροπής. Και επειδή έχουμε άπειρους λόγου</w:t>
      </w:r>
      <w:r>
        <w:rPr>
          <w:rFonts w:eastAsia="Times New Roman" w:cs="Times New Roman"/>
          <w:szCs w:val="24"/>
        </w:rPr>
        <w:t xml:space="preserve">ς, για να διαφωνούμε </w:t>
      </w:r>
      <w:r>
        <w:rPr>
          <w:rFonts w:eastAsia="Times New Roman" w:cs="Times New Roman"/>
          <w:szCs w:val="24"/>
        </w:rPr>
        <w:lastRenderedPageBreak/>
        <w:t>πολιτικά, αντιληφθείτε για μια φορά τουλάχιστον, ότι η πρόταση που σας καταθέτουμε είναι μια πρόταση που ωφελεί την πατρίδα, ωφελεί και την Κυβέρνησή σας και στο τέλος ωφελεί το δημόσιο συμφέρον. Δεν θα τα βάζουμε όλα στο μίξερ της κομ</w:t>
      </w:r>
      <w:r>
        <w:rPr>
          <w:rFonts w:eastAsia="Times New Roman" w:cs="Times New Roman"/>
          <w:szCs w:val="24"/>
        </w:rPr>
        <w:t xml:space="preserve">ματικής αντιπαράθεσης. Καταλάβετέ το, επιτέλους. Εμείς τουλάχιστον έτσι λειτουργούμε. </w:t>
      </w:r>
    </w:p>
    <w:p w14:paraId="7E512D71" w14:textId="77777777" w:rsidR="00CD7DD0" w:rsidRDefault="001D7A26">
      <w:pPr>
        <w:spacing w:line="600" w:lineRule="auto"/>
        <w:ind w:firstLine="720"/>
        <w:jc w:val="both"/>
        <w:rPr>
          <w:rFonts w:eastAsia="Times New Roman" w:cs="Times New Roman"/>
        </w:rPr>
      </w:pPr>
      <w:r w:rsidRPr="0033018A">
        <w:rPr>
          <w:rFonts w:eastAsia="Times New Roman" w:cs="Times New Roman"/>
          <w:b/>
        </w:rPr>
        <w:t xml:space="preserve">ΧΡΗΣΤΟΣ ΣΠΙΡΤΖΗΣ (Υπουργός Υποδομών και Μεταφορών): </w:t>
      </w:r>
      <w:r>
        <w:rPr>
          <w:rFonts w:eastAsia="Times New Roman" w:cs="Times New Roman"/>
        </w:rPr>
        <w:t xml:space="preserve">Κύριε Πρόεδρε, θα ήθελα παρακαλώ τον λόγο. </w:t>
      </w:r>
    </w:p>
    <w:p w14:paraId="7E512D72" w14:textId="77777777" w:rsidR="00CD7DD0" w:rsidRDefault="001D7A26">
      <w:pPr>
        <w:spacing w:line="600" w:lineRule="auto"/>
        <w:ind w:firstLine="720"/>
        <w:jc w:val="both"/>
        <w:rPr>
          <w:rFonts w:eastAsia="Times New Roman" w:cs="Times New Roman"/>
        </w:rPr>
      </w:pPr>
      <w:r w:rsidRPr="005B6AF3">
        <w:rPr>
          <w:rFonts w:eastAsia="Times New Roman" w:cs="Times New Roman"/>
          <w:b/>
        </w:rPr>
        <w:t xml:space="preserve">ΠΡΟΕΔΡΕΥΩΝ (Δημήτριος </w:t>
      </w:r>
      <w:proofErr w:type="spellStart"/>
      <w:r w:rsidRPr="005B6AF3">
        <w:rPr>
          <w:rFonts w:eastAsia="Times New Roman" w:cs="Times New Roman"/>
          <w:b/>
        </w:rPr>
        <w:t>Κρεμαστινός</w:t>
      </w:r>
      <w:proofErr w:type="spellEnd"/>
      <w:r w:rsidRPr="005B6AF3">
        <w:rPr>
          <w:rFonts w:eastAsia="Times New Roman" w:cs="Times New Roman"/>
          <w:b/>
        </w:rPr>
        <w:t>):</w:t>
      </w:r>
      <w:r w:rsidRPr="005B6AF3">
        <w:rPr>
          <w:rFonts w:eastAsia="Times New Roman" w:cs="Times New Roman"/>
        </w:rPr>
        <w:t xml:space="preserve"> </w:t>
      </w:r>
      <w:r>
        <w:rPr>
          <w:rFonts w:eastAsia="Times New Roman" w:cs="Times New Roman"/>
        </w:rPr>
        <w:t>Να το κλείσουμε, όμως, το θέμα εδώ, κ</w:t>
      </w:r>
      <w:r>
        <w:rPr>
          <w:rFonts w:eastAsia="Times New Roman" w:cs="Times New Roman"/>
        </w:rPr>
        <w:t xml:space="preserve">ύριε Υπουργέ, γιατί ο ένας μιλάει πάνω στον άλλον, καταλάβατε; Δεν είναι σωστό. </w:t>
      </w:r>
    </w:p>
    <w:p w14:paraId="7E512D73" w14:textId="77777777" w:rsidR="00CD7DD0" w:rsidRDefault="001D7A26">
      <w:pPr>
        <w:spacing w:line="600" w:lineRule="auto"/>
        <w:ind w:firstLine="720"/>
        <w:jc w:val="both"/>
        <w:rPr>
          <w:rFonts w:eastAsia="Times New Roman" w:cs="Times New Roman"/>
        </w:rPr>
      </w:pPr>
      <w:r w:rsidRPr="005B6AF3">
        <w:rPr>
          <w:rFonts w:eastAsia="Times New Roman" w:cs="Times New Roman"/>
          <w:b/>
        </w:rPr>
        <w:t xml:space="preserve">ΧΡΗΣΤΟΣ ΣΠΙΡΤΖΗΣ (Υπουργός Υποδομών και Μεταφορών): </w:t>
      </w:r>
      <w:r>
        <w:rPr>
          <w:rFonts w:eastAsia="Times New Roman" w:cs="Times New Roman"/>
        </w:rPr>
        <w:t xml:space="preserve">Εντάξει, έχετε δίκιο, αλλά τι να κάνουμε; Όποιος παρακολουθεί τη συζήτηση, καταλαβαίνει το μέγεθος της στρέβλωσης των όσων </w:t>
      </w:r>
      <w:r>
        <w:rPr>
          <w:rFonts w:eastAsia="Times New Roman" w:cs="Times New Roman"/>
        </w:rPr>
        <w:t>κάνει η Κυβέρνηση με αυτά που παρουσιάζει ο κ. Μανιάτης. Τίποτα δεν παίρνω πίσω.</w:t>
      </w:r>
    </w:p>
    <w:p w14:paraId="7E512D74" w14:textId="77777777" w:rsidR="00CD7DD0" w:rsidRDefault="001D7A26">
      <w:pPr>
        <w:spacing w:line="600" w:lineRule="auto"/>
        <w:ind w:firstLine="720"/>
        <w:jc w:val="both"/>
        <w:rPr>
          <w:rFonts w:eastAsia="Times New Roman" w:cs="Times New Roman"/>
        </w:rPr>
      </w:pPr>
      <w:r>
        <w:rPr>
          <w:rFonts w:eastAsia="Times New Roman" w:cs="Times New Roman"/>
        </w:rPr>
        <w:t xml:space="preserve">Πρώτον, είπα ότι θα επικοινωνήσω με τον Υπουργό Οικονομικών, αν συμφωνεί, να διευρυνθεί. </w:t>
      </w:r>
    </w:p>
    <w:p w14:paraId="7E512D75" w14:textId="77777777" w:rsidR="00CD7DD0" w:rsidRDefault="001D7A26">
      <w:pPr>
        <w:spacing w:line="600" w:lineRule="auto"/>
        <w:ind w:firstLine="720"/>
        <w:jc w:val="both"/>
        <w:rPr>
          <w:rFonts w:eastAsia="Times New Roman" w:cs="Times New Roman"/>
        </w:rPr>
      </w:pPr>
      <w:r>
        <w:rPr>
          <w:rFonts w:eastAsia="Times New Roman" w:cs="Times New Roman"/>
        </w:rPr>
        <w:t xml:space="preserve">Δεύτερον, δεν λέγεται πια </w:t>
      </w:r>
      <w:r>
        <w:rPr>
          <w:rFonts w:eastAsia="Times New Roman" w:cs="Times New Roman"/>
        </w:rPr>
        <w:t>«Κτηματολόγιο Α.Ε.»,</w:t>
      </w:r>
      <w:r>
        <w:rPr>
          <w:rFonts w:eastAsia="Times New Roman" w:cs="Times New Roman"/>
        </w:rPr>
        <w:t xml:space="preserve"> με τον δικό σας νόμο λέγεται ΕΚΧΑ, να </w:t>
      </w:r>
      <w:r>
        <w:rPr>
          <w:rFonts w:eastAsia="Times New Roman" w:cs="Times New Roman"/>
        </w:rPr>
        <w:t>το θυμ</w:t>
      </w:r>
      <w:r>
        <w:rPr>
          <w:rFonts w:eastAsia="Times New Roman" w:cs="Times New Roman"/>
        </w:rPr>
        <w:t>άστε</w:t>
      </w:r>
      <w:r>
        <w:rPr>
          <w:rFonts w:eastAsia="Times New Roman" w:cs="Times New Roman"/>
        </w:rPr>
        <w:t xml:space="preserve">. </w:t>
      </w:r>
    </w:p>
    <w:p w14:paraId="7E512D76" w14:textId="77777777" w:rsidR="00CD7DD0" w:rsidRDefault="001D7A26">
      <w:pPr>
        <w:spacing w:line="600" w:lineRule="auto"/>
        <w:ind w:firstLine="720"/>
        <w:jc w:val="both"/>
        <w:rPr>
          <w:rFonts w:eastAsia="Times New Roman" w:cs="Times New Roman"/>
        </w:rPr>
      </w:pPr>
      <w:r>
        <w:rPr>
          <w:rFonts w:eastAsia="Times New Roman" w:cs="Times New Roman"/>
        </w:rPr>
        <w:lastRenderedPageBreak/>
        <w:t>Τρίτον, το ψηφιακό υπόβαθρο δεν υπογράφηκε, κύριε Μανιάτη, από εσάς, όταν εγώ ήμουν Πρόεδρος του ΤΕΕ. Από τον κ. Σηφουνάκη υπογράφτηκε, όταν ήθελε η Κυβέρνηση τότε να καταργήσει τη νομιμοποίηση των αυθαιρέτων, σύμφωνα με τις συνταγματικές προβ</w:t>
      </w:r>
      <w:r>
        <w:rPr>
          <w:rFonts w:eastAsia="Times New Roman" w:cs="Times New Roman"/>
        </w:rPr>
        <w:t xml:space="preserve">λέψεις και να τα κάνει στα ΚΕΠ με μια αίτηση. Τα έχετε ξεχάσει αυτά. </w:t>
      </w:r>
    </w:p>
    <w:p w14:paraId="7E512D77"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Καθόλου. </w:t>
      </w:r>
    </w:p>
    <w:p w14:paraId="7E512D78" w14:textId="77777777" w:rsidR="00CD7DD0" w:rsidRDefault="001D7A26">
      <w:pPr>
        <w:spacing w:line="600" w:lineRule="auto"/>
        <w:ind w:firstLine="720"/>
        <w:jc w:val="both"/>
        <w:rPr>
          <w:rFonts w:eastAsia="Times New Roman" w:cs="Times New Roman"/>
          <w:szCs w:val="24"/>
        </w:rPr>
      </w:pPr>
      <w:r w:rsidRPr="0033018A">
        <w:rPr>
          <w:rFonts w:eastAsia="Times New Roman" w:cs="Times New Roman"/>
          <w:b/>
        </w:rPr>
        <w:t xml:space="preserve">ΧΡΗΣΤΟΣ ΣΠΙΡΤΖΗΣ (Υπουργός Υποδομών και Μεταφορών): </w:t>
      </w:r>
      <w:r>
        <w:rPr>
          <w:rFonts w:eastAsia="Times New Roman" w:cs="Times New Roman"/>
        </w:rPr>
        <w:t xml:space="preserve">Τα έχετε ξεχάσει, ήταν μετά που ήσασταν εσείς Υφυπουργός. </w:t>
      </w:r>
    </w:p>
    <w:p w14:paraId="7E512D79"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Η </w:t>
      </w:r>
      <w:r>
        <w:rPr>
          <w:rFonts w:eastAsia="Times New Roman" w:cs="Times New Roman"/>
          <w:szCs w:val="24"/>
        </w:rPr>
        <w:t>κ</w:t>
      </w:r>
      <w:r>
        <w:rPr>
          <w:rFonts w:eastAsia="Times New Roman" w:cs="Times New Roman"/>
          <w:szCs w:val="24"/>
        </w:rPr>
        <w:t xml:space="preserve">υβέρνηση ΠΑΣΟΚ, πείτε το να το ακούσουμε. </w:t>
      </w:r>
    </w:p>
    <w:p w14:paraId="7E512D7A" w14:textId="77777777" w:rsidR="00CD7DD0" w:rsidRDefault="001D7A26">
      <w:pPr>
        <w:spacing w:line="600" w:lineRule="auto"/>
        <w:ind w:firstLine="720"/>
        <w:jc w:val="both"/>
        <w:rPr>
          <w:rFonts w:eastAsia="Times New Roman" w:cs="Times New Roman"/>
        </w:rPr>
      </w:pPr>
      <w:r w:rsidRPr="0033018A">
        <w:rPr>
          <w:rFonts w:eastAsia="Times New Roman" w:cs="Times New Roman"/>
          <w:b/>
        </w:rPr>
        <w:t>ΧΡΗΣΤΟΣ ΣΠΙΡΤΖΗΣ (Υπουργός Υποδομών και Μεταφορών):</w:t>
      </w:r>
      <w:r>
        <w:rPr>
          <w:rFonts w:eastAsia="Times New Roman" w:cs="Times New Roman"/>
          <w:b/>
        </w:rPr>
        <w:t xml:space="preserve"> </w:t>
      </w:r>
      <w:r>
        <w:rPr>
          <w:rFonts w:eastAsia="Times New Roman" w:cs="Times New Roman"/>
        </w:rPr>
        <w:t>Στη συνέχεια που ήσασταν στην κυβέρνηση Σαμαρά εσείς Υπουργός…</w:t>
      </w:r>
    </w:p>
    <w:p w14:paraId="7E512D7B"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Κυβέρνηση ΠΑΣΟΚ, πείτε το! </w:t>
      </w:r>
    </w:p>
    <w:p w14:paraId="7E512D7C" w14:textId="77777777" w:rsidR="00CD7DD0" w:rsidRDefault="001D7A26">
      <w:pPr>
        <w:spacing w:line="600" w:lineRule="auto"/>
        <w:ind w:firstLine="720"/>
        <w:jc w:val="both"/>
        <w:rPr>
          <w:rFonts w:eastAsia="Times New Roman" w:cs="Times New Roman"/>
        </w:rPr>
      </w:pPr>
      <w:r w:rsidRPr="0033018A">
        <w:rPr>
          <w:rFonts w:eastAsia="Times New Roman" w:cs="Times New Roman"/>
          <w:b/>
        </w:rPr>
        <w:t xml:space="preserve">ΧΡΗΣΤΟΣ ΣΠΙΡΤΖΗΣ (Υπουργός Υποδομών και Μεταφορών): </w:t>
      </w:r>
      <w:r w:rsidRPr="00B6492B">
        <w:rPr>
          <w:rFonts w:eastAsia="Times New Roman" w:cs="Times New Roman"/>
        </w:rPr>
        <w:t>…ό</w:t>
      </w:r>
      <w:r>
        <w:rPr>
          <w:rFonts w:eastAsia="Times New Roman" w:cs="Times New Roman"/>
        </w:rPr>
        <w:t xml:space="preserve">τι κάνατε όλο αυτό το έργο και ευτυχώς που το Τεχνικό Επιμελητήριο τότε έκανε το ηλεκτρονικό σύστημα πολεοδομιών που εφαρμόστηκε προσφάτως, ολοκληρώθηκε όταν ήμουν εγώ Πρόεδρος. Καλά κάνατε και το διαφημίσατε αυτό, σας ευχαριστώ πάρα πολύ και προσωπικά, </w:t>
      </w:r>
      <w:r>
        <w:rPr>
          <w:rFonts w:eastAsia="Times New Roman" w:cs="Times New Roman"/>
        </w:rPr>
        <w:t>γιατί όλοι έχουμε την ιστορία μας, ακριβώς όπως το είπατε, για να φέρουμε τη διαφάνεια στη χώρα και στα πολεοδομικά πράγματα.</w:t>
      </w:r>
    </w:p>
    <w:p w14:paraId="7E512D7D" w14:textId="77777777" w:rsidR="00CD7DD0" w:rsidRDefault="001D7A26">
      <w:pPr>
        <w:spacing w:line="600" w:lineRule="auto"/>
        <w:ind w:firstLine="720"/>
        <w:jc w:val="both"/>
        <w:rPr>
          <w:rFonts w:eastAsia="Times New Roman" w:cs="Times New Roman"/>
        </w:rPr>
      </w:pPr>
      <w:r>
        <w:rPr>
          <w:rFonts w:eastAsia="Times New Roman" w:cs="Times New Roman"/>
        </w:rPr>
        <w:lastRenderedPageBreak/>
        <w:t xml:space="preserve">Να σας ευχηθώ να μη </w:t>
      </w:r>
      <w:proofErr w:type="spellStart"/>
      <w:r>
        <w:rPr>
          <w:rFonts w:eastAsia="Times New Roman" w:cs="Times New Roman"/>
        </w:rPr>
        <w:t>ξαναστηρίξετε</w:t>
      </w:r>
      <w:proofErr w:type="spellEnd"/>
      <w:r>
        <w:rPr>
          <w:rFonts w:eastAsia="Times New Roman" w:cs="Times New Roman"/>
        </w:rPr>
        <w:t xml:space="preserve"> τον ίδιο πρόεδρο του ΤΕΕ, όπως κάνατε στις προηγούμενες εκλογές, που δείχνει έμπρακτα τη σύμπραξ</w:t>
      </w:r>
      <w:r>
        <w:rPr>
          <w:rFonts w:eastAsia="Times New Roman" w:cs="Times New Roman"/>
        </w:rPr>
        <w:t xml:space="preserve">ή σας με το νεοφιλελευθερισμό. </w:t>
      </w:r>
    </w:p>
    <w:p w14:paraId="7E512D7E" w14:textId="77777777" w:rsidR="00CD7DD0" w:rsidRDefault="001D7A26">
      <w:pPr>
        <w:spacing w:line="600" w:lineRule="auto"/>
        <w:ind w:firstLine="720"/>
        <w:jc w:val="both"/>
        <w:rPr>
          <w:rFonts w:eastAsia="Times New Roman" w:cs="Times New Roman"/>
        </w:rPr>
      </w:pPr>
      <w:r w:rsidRPr="005B6AF3">
        <w:rPr>
          <w:rFonts w:eastAsia="Times New Roman" w:cs="Times New Roman"/>
          <w:b/>
        </w:rPr>
        <w:t xml:space="preserve">ΠΡΟΕΔΡΕΥΩΝ (Δημήτριος </w:t>
      </w:r>
      <w:proofErr w:type="spellStart"/>
      <w:r w:rsidRPr="005B6AF3">
        <w:rPr>
          <w:rFonts w:eastAsia="Times New Roman" w:cs="Times New Roman"/>
          <w:b/>
        </w:rPr>
        <w:t>Κρεμαστινός</w:t>
      </w:r>
      <w:proofErr w:type="spellEnd"/>
      <w:r w:rsidRPr="005B6AF3">
        <w:rPr>
          <w:rFonts w:eastAsia="Times New Roman" w:cs="Times New Roman"/>
          <w:b/>
        </w:rPr>
        <w:t>):</w:t>
      </w:r>
      <w:r w:rsidRPr="005B6AF3">
        <w:rPr>
          <w:rFonts w:eastAsia="Times New Roman" w:cs="Times New Roman"/>
        </w:rPr>
        <w:t xml:space="preserve"> </w:t>
      </w:r>
      <w:r>
        <w:rPr>
          <w:rFonts w:eastAsia="Times New Roman" w:cs="Times New Roman"/>
        </w:rPr>
        <w:t>Πριν δώσω τον λόγο στον κ. Παππά, θα ήθελα</w:t>
      </w:r>
      <w:r w:rsidRPr="00111BFF">
        <w:rPr>
          <w:rFonts w:eastAsia="Times New Roman" w:cs="Times New Roman"/>
        </w:rPr>
        <w:t xml:space="preserve"> να ανακοινώσω στο Σώμα ότι τη συνεδρίασή μας παρακολουθούν από τα άνω δυτικά θεωρεία, αφού προηγουμένως ξεναγήθηκαν στην έκθεση της αίθουσας «ΕΛΕ</w:t>
      </w:r>
      <w:r w:rsidRPr="00111BFF">
        <w:rPr>
          <w:rFonts w:eastAsia="Times New Roman" w:cs="Times New Roman"/>
        </w:rPr>
        <w:t xml:space="preserve">ΥΘΕΡΙΟΣ ΒΕΝΙΖΕΛΟΣ» και ενημερώθηκαν για την ιστορία του κτηρίου και τον τρόπο οργάνωσης και λειτουργίας της Βουλής, τριάντα </w:t>
      </w:r>
      <w:r>
        <w:rPr>
          <w:rFonts w:eastAsia="Times New Roman" w:cs="Times New Roman"/>
        </w:rPr>
        <w:t>δύο</w:t>
      </w:r>
      <w:r w:rsidRPr="00111BFF">
        <w:rPr>
          <w:rFonts w:eastAsia="Times New Roman" w:cs="Times New Roman"/>
        </w:rPr>
        <w:t xml:space="preserve"> μαθητές και μαθήτριες και τ</w:t>
      </w:r>
      <w:r>
        <w:rPr>
          <w:rFonts w:eastAsia="Times New Roman" w:cs="Times New Roman"/>
        </w:rPr>
        <w:t>ρεις</w:t>
      </w:r>
      <w:r w:rsidRPr="00111BFF">
        <w:rPr>
          <w:rFonts w:eastAsia="Times New Roman" w:cs="Times New Roman"/>
        </w:rPr>
        <w:t xml:space="preserve"> εκπαιδευτικοί συνοδοί τους από το </w:t>
      </w:r>
      <w:r>
        <w:rPr>
          <w:rFonts w:eastAsia="Times New Roman" w:cs="Times New Roman"/>
        </w:rPr>
        <w:t xml:space="preserve">Γυμνάσιο Καμαρών Αχαΐας. </w:t>
      </w:r>
    </w:p>
    <w:p w14:paraId="7E512D7F" w14:textId="77777777" w:rsidR="00CD7DD0" w:rsidRDefault="001D7A26">
      <w:pPr>
        <w:spacing w:line="600" w:lineRule="auto"/>
        <w:ind w:firstLine="720"/>
        <w:jc w:val="both"/>
        <w:rPr>
          <w:rFonts w:eastAsia="Times New Roman" w:cs="Times New Roman"/>
        </w:rPr>
      </w:pPr>
      <w:r w:rsidRPr="00111BFF">
        <w:rPr>
          <w:rFonts w:eastAsia="Times New Roman" w:cs="Times New Roman"/>
        </w:rPr>
        <w:t xml:space="preserve">Η Βουλή τούς καλωσορίζει. </w:t>
      </w:r>
    </w:p>
    <w:p w14:paraId="7E512D80" w14:textId="77777777" w:rsidR="00CD7DD0" w:rsidRDefault="001D7A26">
      <w:pPr>
        <w:spacing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14:paraId="7E512D8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Επίσης, έχω την τιμή να ανακοινώσω στο Σώμα ότι η Διαρκής Επιτροπή Κοινωνικών Υποθέσεων καταθέτει την έκθεσή της στο σχέδιο νόμου του Υπουργείου Εργασίας, Κοινωνικής Ασφάλισης και Κοινωνικής Αλληλεγγύης «Εν</w:t>
      </w:r>
      <w:r>
        <w:rPr>
          <w:rFonts w:eastAsia="Times New Roman" w:cs="Times New Roman"/>
          <w:szCs w:val="24"/>
        </w:rPr>
        <w:t xml:space="preserve">σωμάτωση στην ελληνική νομοθεσία της Οδηγίας 2014/50/ΕΕ του Ευρωπαϊκού Κοινοβουλίου και του Συμβουλίου της 16ης Απριλίου 2014, σχετικά με τις ελάχιστες προϋποθέσεις για την </w:t>
      </w:r>
      <w:r>
        <w:rPr>
          <w:rFonts w:eastAsia="Times New Roman" w:cs="Times New Roman"/>
          <w:szCs w:val="24"/>
        </w:rPr>
        <w:lastRenderedPageBreak/>
        <w:t>προαγωγή της κινητικότητας των εργαζομένων μεταξύ των κρατών-μελών με τη βελτίωση τ</w:t>
      </w:r>
      <w:r>
        <w:rPr>
          <w:rFonts w:eastAsia="Times New Roman" w:cs="Times New Roman"/>
          <w:szCs w:val="24"/>
        </w:rPr>
        <w:t>ης απόκτησης και της διατήρησης δικαιωμάτων συμπληρωματικής συνταξιοδότησης (L128/1 της 30.04.2014).</w:t>
      </w:r>
    </w:p>
    <w:p w14:paraId="7E512D8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Ο Κοινοβουλευτικός Εκπρόσωπος της Χρυσής Αυγής κ. Παππάς έχει τον λόγο για δώδεκα λεπτά.</w:t>
      </w:r>
    </w:p>
    <w:p w14:paraId="7E512D83"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Ευχαριστώ.</w:t>
      </w:r>
    </w:p>
    <w:p w14:paraId="7E512D8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Πριν ακριβώς από πέντε χρόνια, την 1</w:t>
      </w:r>
      <w:r w:rsidRPr="00E655E3">
        <w:rPr>
          <w:rFonts w:eastAsia="Times New Roman" w:cs="Times New Roman"/>
          <w:szCs w:val="24"/>
          <w:vertAlign w:val="superscript"/>
        </w:rPr>
        <w:t>η</w:t>
      </w:r>
      <w:r>
        <w:rPr>
          <w:rFonts w:eastAsia="Times New Roman" w:cs="Times New Roman"/>
          <w:szCs w:val="24"/>
        </w:rPr>
        <w:t xml:space="preserve"> Ν</w:t>
      </w:r>
      <w:r>
        <w:rPr>
          <w:rFonts w:eastAsia="Times New Roman" w:cs="Times New Roman"/>
          <w:szCs w:val="24"/>
        </w:rPr>
        <w:t xml:space="preserve">οεμβρίου του 2013, δύο νέοι Έλληνες, δύο </w:t>
      </w:r>
      <w:proofErr w:type="spellStart"/>
      <w:r>
        <w:rPr>
          <w:rFonts w:eastAsia="Times New Roman" w:cs="Times New Roman"/>
          <w:szCs w:val="24"/>
        </w:rPr>
        <w:t>χρυσαυγίτες</w:t>
      </w:r>
      <w:proofErr w:type="spellEnd"/>
      <w:r>
        <w:rPr>
          <w:rFonts w:eastAsia="Times New Roman" w:cs="Times New Roman"/>
          <w:szCs w:val="24"/>
        </w:rPr>
        <w:t>, δύο εθνικιστές</w:t>
      </w:r>
      <w:r>
        <w:rPr>
          <w:rFonts w:eastAsia="Times New Roman" w:cs="Times New Roman"/>
          <w:szCs w:val="24"/>
        </w:rPr>
        <w:t>,</w:t>
      </w:r>
      <w:r>
        <w:rPr>
          <w:rFonts w:eastAsia="Times New Roman" w:cs="Times New Roman"/>
          <w:szCs w:val="24"/>
        </w:rPr>
        <w:t xml:space="preserve"> δολοφονήθηκαν άνανδρα στο πεζοδρόμιο κάτω από τα γραφεία της τοπικής οργάνωσης της Χρυσής Αυγής στο Νέο Ηράκλειο. Και δολοφονήθηκαν, απλώς γιατί </w:t>
      </w:r>
      <w:proofErr w:type="spellStart"/>
      <w:r>
        <w:rPr>
          <w:rFonts w:eastAsia="Times New Roman" w:cs="Times New Roman"/>
          <w:szCs w:val="24"/>
        </w:rPr>
        <w:t>ήσαν</w:t>
      </w:r>
      <w:proofErr w:type="spellEnd"/>
      <w:r>
        <w:rPr>
          <w:rFonts w:eastAsia="Times New Roman" w:cs="Times New Roman"/>
          <w:szCs w:val="24"/>
        </w:rPr>
        <w:t xml:space="preserve"> μέλη του εθνικιστικού κινήματος.</w:t>
      </w:r>
    </w:p>
    <w:p w14:paraId="7E512D8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Εμε</w:t>
      </w:r>
      <w:r>
        <w:rPr>
          <w:rFonts w:eastAsia="Times New Roman" w:cs="Times New Roman"/>
          <w:szCs w:val="24"/>
        </w:rPr>
        <w:t>ίς στη Χρυσή Αυγή δεν ξεχνάμε τους συναγωνιστές μας και δεν θα σταματήσουμε να τιμούμε τη σεπτή μνήμη τους. Το κράτος επέδειξε όλα αυτά τα χρόνια, επί μία πενταετία, μία απόλυτη αδιαφορία για την εξιχνίαση του εγκλήματος και δυστυχώς οι ηθικοί αυτουργοί, ο</w:t>
      </w:r>
      <w:r>
        <w:rPr>
          <w:rFonts w:eastAsia="Times New Roman" w:cs="Times New Roman"/>
          <w:szCs w:val="24"/>
        </w:rPr>
        <w:t xml:space="preserve">ι νεκροί πολιτικά ηθικοί αυτουργοί, βρίσκονται ανάμεσά μας. Ελπίζουμε ότι το δίκαιο θα αποδοθεί και θα έρθει η στιγμή, που θα έρθει η </w:t>
      </w:r>
      <w:proofErr w:type="spellStart"/>
      <w:r>
        <w:rPr>
          <w:rFonts w:eastAsia="Times New Roman" w:cs="Times New Roman"/>
          <w:szCs w:val="24"/>
        </w:rPr>
        <w:t>νέμεσις</w:t>
      </w:r>
      <w:proofErr w:type="spellEnd"/>
      <w:r>
        <w:rPr>
          <w:rFonts w:eastAsia="Times New Roman" w:cs="Times New Roman"/>
          <w:szCs w:val="24"/>
        </w:rPr>
        <w:t xml:space="preserve"> τόσο για τους φυσικούς όσο και για τους ηθικούς αυτουργούς αυτής της στυγερής δολοφονίας των δύο νέων Ελλήνων.</w:t>
      </w:r>
    </w:p>
    <w:p w14:paraId="7E512D8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Αυτ</w:t>
      </w:r>
      <w:r>
        <w:rPr>
          <w:rFonts w:eastAsia="Times New Roman" w:cs="Times New Roman"/>
          <w:szCs w:val="24"/>
        </w:rPr>
        <w:t xml:space="preserve">ά συνέβησαν πριν από πέντε χρόνια. Δεν ξεχνούμε. Έχουμε, όμως, και αυτά που συνέβησαν πριν από τέσσερις ημέρες. Και εννοώ την άνανδρη εν </w:t>
      </w:r>
      <w:proofErr w:type="spellStart"/>
      <w:r>
        <w:rPr>
          <w:rFonts w:eastAsia="Times New Roman" w:cs="Times New Roman"/>
          <w:szCs w:val="24"/>
        </w:rPr>
        <w:t>ψυχρώ</w:t>
      </w:r>
      <w:proofErr w:type="spellEnd"/>
      <w:r>
        <w:rPr>
          <w:rFonts w:eastAsia="Times New Roman" w:cs="Times New Roman"/>
          <w:szCs w:val="24"/>
        </w:rPr>
        <w:t xml:space="preserve"> δολοφονία του ήρωα Βορειοηπειρώτη ομογενή, του Κωνσταντίνου </w:t>
      </w:r>
      <w:proofErr w:type="spellStart"/>
      <w:r>
        <w:rPr>
          <w:rFonts w:eastAsia="Times New Roman" w:cs="Times New Roman"/>
          <w:szCs w:val="24"/>
        </w:rPr>
        <w:t>Κατσίφα</w:t>
      </w:r>
      <w:proofErr w:type="spellEnd"/>
      <w:r>
        <w:rPr>
          <w:rFonts w:eastAsia="Times New Roman" w:cs="Times New Roman"/>
          <w:szCs w:val="24"/>
        </w:rPr>
        <w:t xml:space="preserve">, στο χωριό </w:t>
      </w:r>
      <w:proofErr w:type="spellStart"/>
      <w:r>
        <w:rPr>
          <w:rFonts w:eastAsia="Times New Roman" w:cs="Times New Roman"/>
          <w:szCs w:val="24"/>
        </w:rPr>
        <w:t>Βουλιαράτες</w:t>
      </w:r>
      <w:proofErr w:type="spellEnd"/>
      <w:r>
        <w:rPr>
          <w:rFonts w:eastAsia="Times New Roman" w:cs="Times New Roman"/>
          <w:szCs w:val="24"/>
        </w:rPr>
        <w:t xml:space="preserve"> της Βορείου Ηπείρου απ</w:t>
      </w:r>
      <w:r>
        <w:rPr>
          <w:rFonts w:eastAsia="Times New Roman" w:cs="Times New Roman"/>
          <w:szCs w:val="24"/>
        </w:rPr>
        <w:t>ό την αλβανική αστυνομία, προφανώς με άνωθεν εντολές, χωρίς καμία, θα έλεγα, παρέμβαση, διαμαρτυρία ή οτιδήποτε άλλο από την ελληνική πλευρά, από την Ελληνική Κυβέρνηση και -γιατί να μην πούμε;- από την Αξιωματική Αντιπολίτευση, η οποία Νέα Δημοκρατία σε μ</w:t>
      </w:r>
      <w:r>
        <w:rPr>
          <w:rFonts w:eastAsia="Times New Roman" w:cs="Times New Roman"/>
          <w:szCs w:val="24"/>
        </w:rPr>
        <w:t>ία χλιαρή ανακοίνωσή της, πολιτικά ορθή, συμφώνως με το ΝΑΤΟ, δεν ανέφερε πουθενά τον όρο «Βόρειος Ήπειρος».</w:t>
      </w:r>
    </w:p>
    <w:p w14:paraId="7E512D8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Πρέπει να τιμούμε τον ήρωα Κωνσταντίνο </w:t>
      </w:r>
      <w:proofErr w:type="spellStart"/>
      <w:r>
        <w:rPr>
          <w:rFonts w:eastAsia="Times New Roman" w:cs="Times New Roman"/>
          <w:szCs w:val="24"/>
        </w:rPr>
        <w:t>Κατσίφα</w:t>
      </w:r>
      <w:proofErr w:type="spellEnd"/>
      <w:r>
        <w:rPr>
          <w:rFonts w:eastAsia="Times New Roman" w:cs="Times New Roman"/>
          <w:szCs w:val="24"/>
        </w:rPr>
        <w:t>, γιατί με τη θυσία του έκανε γνωστό στην πλειοψηφία των νέων ανθρώπων, στη νέα γενιά, η οποία αγνοεί</w:t>
      </w:r>
      <w:r>
        <w:rPr>
          <w:rFonts w:eastAsia="Times New Roman" w:cs="Times New Roman"/>
          <w:szCs w:val="24"/>
        </w:rPr>
        <w:t xml:space="preserve"> τα περί Βορείου Ηπείρου, αγνοεί ότι υπάρχει ένα σκλαβωμένο τμήμα ελληνικής γης, με κατοίκους Έλληνες εδώ και χιλιάδες χρόνια και χάριν της θυσίας του </w:t>
      </w:r>
      <w:proofErr w:type="spellStart"/>
      <w:r>
        <w:rPr>
          <w:rFonts w:eastAsia="Times New Roman" w:cs="Times New Roman"/>
          <w:szCs w:val="24"/>
        </w:rPr>
        <w:t>Κατσίφα</w:t>
      </w:r>
      <w:proofErr w:type="spellEnd"/>
      <w:r>
        <w:rPr>
          <w:rFonts w:eastAsia="Times New Roman" w:cs="Times New Roman"/>
          <w:szCs w:val="24"/>
        </w:rPr>
        <w:t>, αυτό έγινε γνωστό στη νέα γενιά.</w:t>
      </w:r>
    </w:p>
    <w:p w14:paraId="7E512D8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Επί του πολιτικού πρακτέου τώρα και των εξελίξεων που γίνονται </w:t>
      </w:r>
      <w:r>
        <w:rPr>
          <w:rFonts w:eastAsia="Times New Roman" w:cs="Times New Roman"/>
          <w:szCs w:val="24"/>
        </w:rPr>
        <w:t>αυτή τη στιγμή στα Τίρανα –και εννοώ το θέμα με την ιατροδικαστική εξέταση, η οποία γίνεται από τους Αλβανούς, οι οποίοι έχουν συστήσει μια επιτροπή εμπειρογνωμόνων τριών ιατροδικαστών, όπου θα είναι παρατηρητής μόνο ο δικηγόρος της οικογενείας- η Χρυσή Αυ</w:t>
      </w:r>
      <w:r>
        <w:rPr>
          <w:rFonts w:eastAsia="Times New Roman" w:cs="Times New Roman"/>
          <w:szCs w:val="24"/>
        </w:rPr>
        <w:t xml:space="preserve">γή άμεσα, πριν από λίγη ώρα, κατέθεσε αναφορά, κατά το άρθρο 10 του </w:t>
      </w:r>
      <w:r>
        <w:rPr>
          <w:rFonts w:eastAsia="Times New Roman" w:cs="Times New Roman"/>
          <w:szCs w:val="24"/>
        </w:rPr>
        <w:lastRenderedPageBreak/>
        <w:t xml:space="preserve">Συντάγματος, στην Εισαγγελέα του Αρείου Πάγου, με την οποία ζητούμε την παρέμβαση της ελληνικής </w:t>
      </w:r>
      <w:r>
        <w:rPr>
          <w:rFonts w:eastAsia="Times New Roman" w:cs="Times New Roman"/>
          <w:szCs w:val="24"/>
        </w:rPr>
        <w:t>δ</w:t>
      </w:r>
      <w:r>
        <w:rPr>
          <w:rFonts w:eastAsia="Times New Roman" w:cs="Times New Roman"/>
          <w:szCs w:val="24"/>
        </w:rPr>
        <w:t xml:space="preserve">ικαιοσύνης. </w:t>
      </w:r>
    </w:p>
    <w:p w14:paraId="7E512D8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Ζητούμε να παρέμβει η ελληνική </w:t>
      </w:r>
      <w:r>
        <w:rPr>
          <w:rFonts w:eastAsia="Times New Roman" w:cs="Times New Roman"/>
          <w:szCs w:val="24"/>
        </w:rPr>
        <w:t>δ</w:t>
      </w:r>
      <w:r>
        <w:rPr>
          <w:rFonts w:eastAsia="Times New Roman" w:cs="Times New Roman"/>
          <w:szCs w:val="24"/>
        </w:rPr>
        <w:t xml:space="preserve">ικαιοσύνη, ώστε να δοθεί η δυνατότητα, αυτεπαγγέλτως δηλαδή, να παραστεί ιατροδικαστής από την ελληνική πλευρά, για να κάνει νεκροψία και νεκροτομή στο σώμα του ήρωα και να ενεργοποιηθούν οι αρμόδιες ελληνικές υπηρεσίες, το Υπουργείο Εξωτερικών, η </w:t>
      </w:r>
      <w:r>
        <w:rPr>
          <w:rFonts w:eastAsia="Times New Roman" w:cs="Times New Roman"/>
          <w:szCs w:val="24"/>
        </w:rPr>
        <w:t>ι</w:t>
      </w:r>
      <w:r>
        <w:rPr>
          <w:rFonts w:eastAsia="Times New Roman" w:cs="Times New Roman"/>
          <w:szCs w:val="24"/>
        </w:rPr>
        <w:t>ατροδικ</w:t>
      </w:r>
      <w:r>
        <w:rPr>
          <w:rFonts w:eastAsia="Times New Roman" w:cs="Times New Roman"/>
          <w:szCs w:val="24"/>
        </w:rPr>
        <w:t xml:space="preserve">αστική </w:t>
      </w:r>
      <w:r>
        <w:rPr>
          <w:rFonts w:eastAsia="Times New Roman" w:cs="Times New Roman"/>
          <w:szCs w:val="24"/>
        </w:rPr>
        <w:t>υ</w:t>
      </w:r>
      <w:r>
        <w:rPr>
          <w:rFonts w:eastAsia="Times New Roman" w:cs="Times New Roman"/>
          <w:szCs w:val="24"/>
        </w:rPr>
        <w:t>πηρεσία, το Υπουργείο Προστασίας του Πολίτη</w:t>
      </w:r>
      <w:r>
        <w:rPr>
          <w:rFonts w:eastAsia="Times New Roman" w:cs="Times New Roman"/>
          <w:szCs w:val="24"/>
        </w:rPr>
        <w:t>,</w:t>
      </w:r>
      <w:r>
        <w:rPr>
          <w:rFonts w:eastAsia="Times New Roman" w:cs="Times New Roman"/>
          <w:szCs w:val="24"/>
        </w:rPr>
        <w:t xml:space="preserve"> όσο το δυνατόν ταχύτερα.</w:t>
      </w:r>
    </w:p>
    <w:p w14:paraId="7E512D8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Αντ’ αυτού</w:t>
      </w:r>
      <w:r w:rsidRPr="003D0AA0">
        <w:rPr>
          <w:rFonts w:eastAsia="Times New Roman" w:cs="Times New Roman"/>
          <w:szCs w:val="24"/>
        </w:rPr>
        <w:t>,</w:t>
      </w:r>
      <w:r>
        <w:rPr>
          <w:rFonts w:eastAsia="Times New Roman" w:cs="Times New Roman"/>
          <w:szCs w:val="24"/>
        </w:rPr>
        <w:t xml:space="preserve"> βέβαια</w:t>
      </w:r>
      <w:r w:rsidRPr="003D0AA0">
        <w:rPr>
          <w:rFonts w:eastAsia="Times New Roman" w:cs="Times New Roman"/>
          <w:szCs w:val="24"/>
        </w:rPr>
        <w:t>,</w:t>
      </w:r>
      <w:r>
        <w:rPr>
          <w:rFonts w:eastAsia="Times New Roman" w:cs="Times New Roman"/>
          <w:szCs w:val="24"/>
        </w:rPr>
        <w:t xml:space="preserve"> βλέπουμε το προσκυνημένο ελληνικό –βάλτε και ένα ερωτηματικό- Υπουργείο Εξωτερικών</w:t>
      </w:r>
      <w:r w:rsidRPr="003D0AA0">
        <w:rPr>
          <w:rFonts w:eastAsia="Times New Roman" w:cs="Times New Roman"/>
          <w:szCs w:val="24"/>
        </w:rPr>
        <w:t>,</w:t>
      </w:r>
      <w:r>
        <w:rPr>
          <w:rFonts w:eastAsia="Times New Roman" w:cs="Times New Roman"/>
          <w:szCs w:val="24"/>
        </w:rPr>
        <w:t xml:space="preserve"> στο οποίο Υπουργός είναι ο Πρωθυπουργός</w:t>
      </w:r>
      <w:r w:rsidRPr="003D0AA0">
        <w:rPr>
          <w:rFonts w:eastAsia="Times New Roman" w:cs="Times New Roman"/>
          <w:szCs w:val="24"/>
        </w:rPr>
        <w:t>,</w:t>
      </w:r>
      <w:r>
        <w:rPr>
          <w:rFonts w:eastAsia="Times New Roman" w:cs="Times New Roman"/>
          <w:szCs w:val="24"/>
        </w:rPr>
        <w:t xml:space="preserve"> ο κ. Τσίπρας</w:t>
      </w:r>
      <w:r w:rsidRPr="003D0AA0">
        <w:rPr>
          <w:rFonts w:eastAsia="Times New Roman" w:cs="Times New Roman"/>
          <w:szCs w:val="24"/>
        </w:rPr>
        <w:t>,</w:t>
      </w:r>
      <w:r>
        <w:rPr>
          <w:rFonts w:eastAsia="Times New Roman" w:cs="Times New Roman"/>
          <w:szCs w:val="24"/>
        </w:rPr>
        <w:t xml:space="preserve"> να αναφέρεται στην </w:t>
      </w:r>
      <w:r>
        <w:rPr>
          <w:rFonts w:eastAsia="Times New Roman" w:cs="Times New Roman"/>
          <w:szCs w:val="24"/>
        </w:rPr>
        <w:t xml:space="preserve">εν </w:t>
      </w:r>
      <w:proofErr w:type="spellStart"/>
      <w:r>
        <w:rPr>
          <w:rFonts w:eastAsia="Times New Roman" w:cs="Times New Roman"/>
          <w:szCs w:val="24"/>
        </w:rPr>
        <w:t>ψυχρώ</w:t>
      </w:r>
      <w:proofErr w:type="spellEnd"/>
      <w:r>
        <w:rPr>
          <w:rFonts w:eastAsia="Times New Roman" w:cs="Times New Roman"/>
          <w:szCs w:val="24"/>
        </w:rPr>
        <w:t xml:space="preserve"> δολοφονία του Κωνσταντίνου </w:t>
      </w:r>
      <w:proofErr w:type="spellStart"/>
      <w:r>
        <w:rPr>
          <w:rFonts w:eastAsia="Times New Roman" w:cs="Times New Roman"/>
          <w:szCs w:val="24"/>
        </w:rPr>
        <w:t>Κατσίφα</w:t>
      </w:r>
      <w:proofErr w:type="spellEnd"/>
      <w:r>
        <w:rPr>
          <w:rFonts w:eastAsia="Times New Roman" w:cs="Times New Roman"/>
          <w:szCs w:val="24"/>
        </w:rPr>
        <w:t xml:space="preserve">, λέγοντας ότι φτάσαμε σε σημείο «απώλειας ανθρώπινης ζωής». Το Υπουργείο Εξωτερικών, δηλαδή, είναι ένα κολοβό προσκυνημένο Υπουργείο, το οποίο αντί να χρησιμοποιεί μια γλώσσα ανάλογη με αυτή που καταλαβαίνουν οι </w:t>
      </w:r>
      <w:r>
        <w:rPr>
          <w:rFonts w:eastAsia="Times New Roman" w:cs="Times New Roman"/>
          <w:szCs w:val="24"/>
        </w:rPr>
        <w:t xml:space="preserve">Αλβανοί -και η μόνη γλώσσα που καταλαβαίνουν οι Αλβανοί είναι η γλώσσα της δύναμης-, λέει για «απώλεια ανθρώπινης ζωής». Μιλάει, δηλαδή, σαν ασφαλιστική εταιρεία σε συμβόλαιο ζωής, όπου η λέξη «θάνατος» είναι </w:t>
      </w:r>
      <w:r>
        <w:rPr>
          <w:rFonts w:eastAsia="Times New Roman" w:cs="Times New Roman"/>
          <w:szCs w:val="24"/>
        </w:rPr>
        <w:t>απαγορευμένη</w:t>
      </w:r>
      <w:r>
        <w:rPr>
          <w:rFonts w:eastAsia="Times New Roman" w:cs="Times New Roman"/>
          <w:szCs w:val="24"/>
        </w:rPr>
        <w:t>, πολύ δε περισσότερο στην περίπτωσ</w:t>
      </w:r>
      <w:r>
        <w:rPr>
          <w:rFonts w:eastAsia="Times New Roman" w:cs="Times New Roman"/>
          <w:szCs w:val="24"/>
        </w:rPr>
        <w:t xml:space="preserve">η της στυγερής δολοφονίας του Κωνσταντίνου </w:t>
      </w:r>
      <w:proofErr w:type="spellStart"/>
      <w:r>
        <w:rPr>
          <w:rFonts w:eastAsia="Times New Roman" w:cs="Times New Roman"/>
          <w:szCs w:val="24"/>
        </w:rPr>
        <w:t>Κατσίφα</w:t>
      </w:r>
      <w:proofErr w:type="spellEnd"/>
      <w:r>
        <w:rPr>
          <w:rFonts w:eastAsia="Times New Roman" w:cs="Times New Roman"/>
          <w:szCs w:val="24"/>
        </w:rPr>
        <w:t xml:space="preserve">, όπου και η λέξη «δολοφονία» είναι </w:t>
      </w:r>
      <w:r>
        <w:rPr>
          <w:rFonts w:eastAsia="Times New Roman" w:cs="Times New Roman"/>
          <w:szCs w:val="24"/>
        </w:rPr>
        <w:t>απαγορευμένη</w:t>
      </w:r>
      <w:r>
        <w:rPr>
          <w:rFonts w:eastAsia="Times New Roman" w:cs="Times New Roman"/>
          <w:szCs w:val="24"/>
        </w:rPr>
        <w:t xml:space="preserve">. </w:t>
      </w:r>
    </w:p>
    <w:p w14:paraId="7E512D8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 xml:space="preserve">Περιμένουμε τις άμεσες αντιδράσεις της </w:t>
      </w:r>
      <w:r>
        <w:rPr>
          <w:rFonts w:eastAsia="Times New Roman" w:cs="Times New Roman"/>
          <w:szCs w:val="24"/>
        </w:rPr>
        <w:t>δικαιοσύνης</w:t>
      </w:r>
      <w:r>
        <w:rPr>
          <w:rFonts w:eastAsia="Times New Roman" w:cs="Times New Roman"/>
          <w:szCs w:val="24"/>
        </w:rPr>
        <w:t>. Εκεί θα αποδειχθεί αν υπάρχει πραγματικά ελληνική δικαιοσύνη. Τώρα, θα μου πείτε, τι ρωτάω; Περιμένουμε</w:t>
      </w:r>
      <w:r>
        <w:rPr>
          <w:rFonts w:eastAsia="Times New Roman" w:cs="Times New Roman"/>
          <w:szCs w:val="24"/>
        </w:rPr>
        <w:t xml:space="preserve">, λοιπόν, τις άμεσες αντιδράσεις του Αρείου Πάγου πάνω στην αναφορά που κάναμε. </w:t>
      </w:r>
    </w:p>
    <w:p w14:paraId="7E512D8C" w14:textId="77777777" w:rsidR="00CD7DD0" w:rsidRDefault="001D7A26">
      <w:pPr>
        <w:spacing w:line="600" w:lineRule="auto"/>
        <w:ind w:firstLine="720"/>
        <w:jc w:val="both"/>
        <w:rPr>
          <w:rFonts w:eastAsia="Times New Roman" w:cs="Times New Roman"/>
          <w:szCs w:val="24"/>
        </w:rPr>
      </w:pPr>
      <w:r w:rsidRPr="00D355DE">
        <w:rPr>
          <w:rFonts w:eastAsia="Times New Roman" w:cs="Times New Roman"/>
          <w:bCs/>
          <w:shd w:val="clear" w:color="auto" w:fill="FFFFFF"/>
        </w:rPr>
        <w:t>Όμως</w:t>
      </w:r>
      <w:r>
        <w:rPr>
          <w:rFonts w:eastAsia="Times New Roman" w:cs="Times New Roman"/>
          <w:szCs w:val="24"/>
        </w:rPr>
        <w:t xml:space="preserve">, δεν μείναμε μόνο εκεί. Έχουμε καταθέσει ερωτήσεις στο </w:t>
      </w:r>
      <w:r>
        <w:rPr>
          <w:rFonts w:eastAsia="Times New Roman" w:cs="Times New Roman"/>
          <w:szCs w:val="24"/>
        </w:rPr>
        <w:t xml:space="preserve">ελληνικό </w:t>
      </w:r>
      <w:r>
        <w:rPr>
          <w:rFonts w:eastAsia="Times New Roman" w:cs="Times New Roman"/>
          <w:szCs w:val="24"/>
        </w:rPr>
        <w:t xml:space="preserve">Κοινοβούλιο, όπως έχουμε καταθέσει και ανάλογη ερώτηση στο Ευρωπαϊκό Κοινοβούλιο. Για όσους θέλουν να τις </w:t>
      </w:r>
      <w:r>
        <w:rPr>
          <w:rFonts w:eastAsia="Times New Roman" w:cs="Times New Roman"/>
          <w:szCs w:val="24"/>
        </w:rPr>
        <w:t xml:space="preserve">βρουν τις καταθέτω στα Πρακτικά. Πάρτε την ερώτηση </w:t>
      </w:r>
      <w:r w:rsidRPr="00F331DF">
        <w:rPr>
          <w:rFonts w:eastAsia="Times New Roman"/>
          <w:bCs/>
        </w:rPr>
        <w:t>και</w:t>
      </w:r>
      <w:r>
        <w:rPr>
          <w:rFonts w:eastAsia="Times New Roman" w:cs="Times New Roman"/>
          <w:szCs w:val="24"/>
        </w:rPr>
        <w:t xml:space="preserve"> την αναφορά προς την </w:t>
      </w:r>
      <w:r>
        <w:rPr>
          <w:rFonts w:eastAsia="Times New Roman" w:cs="Times New Roman"/>
          <w:szCs w:val="24"/>
        </w:rPr>
        <w:t xml:space="preserve">εισαγγελέα </w:t>
      </w:r>
      <w:r>
        <w:rPr>
          <w:rFonts w:eastAsia="Times New Roman" w:cs="Times New Roman"/>
          <w:szCs w:val="24"/>
        </w:rPr>
        <w:t xml:space="preserve">του Αρείου Πάγου. </w:t>
      </w:r>
    </w:p>
    <w:p w14:paraId="7E512D8D" w14:textId="77777777" w:rsidR="00CD7DD0" w:rsidRDefault="001D7A26">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Χρήστος Παππάς</w:t>
      </w:r>
      <w:r w:rsidRPr="000731CA">
        <w:rPr>
          <w:rFonts w:eastAsia="Times New Roman" w:cs="Times New Roman"/>
        </w:rPr>
        <w:t xml:space="preserve"> καταθέτει για τα Πρακτικά τα προαναφερθέντα έγγραφα, τα οποία βρίσκονται στο αρχείο του Τμήματος Γραμμα</w:t>
      </w:r>
      <w:r w:rsidRPr="000731CA">
        <w:rPr>
          <w:rFonts w:eastAsia="Times New Roman" w:cs="Times New Roman"/>
        </w:rPr>
        <w:t>τείας της Διεύθυνσης Στενογραφίας και Πρακτικών της Βουλής)</w:t>
      </w:r>
    </w:p>
    <w:p w14:paraId="7E512D8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Μπαίνω στο κυρίως θέμα, στο συζητούμενο νομοσχέδιο, που είναι η σύμβαση παραχώρησης μεταξύ ελληνικού </w:t>
      </w:r>
      <w:r>
        <w:rPr>
          <w:rFonts w:eastAsia="Times New Roman" w:cs="Times New Roman"/>
          <w:szCs w:val="24"/>
        </w:rPr>
        <w:t xml:space="preserve">δημοσίου </w:t>
      </w:r>
      <w:r>
        <w:rPr>
          <w:rFonts w:eastAsia="Times New Roman" w:cs="Times New Roman"/>
          <w:szCs w:val="24"/>
        </w:rPr>
        <w:t xml:space="preserve">και των εταιρειών </w:t>
      </w:r>
      <w:r>
        <w:rPr>
          <w:rFonts w:eastAsia="Times New Roman" w:cs="Times New Roman"/>
          <w:szCs w:val="24"/>
        </w:rPr>
        <w:t>«</w:t>
      </w:r>
      <w:r>
        <w:rPr>
          <w:rFonts w:eastAsia="Times New Roman" w:cs="Times New Roman"/>
          <w:szCs w:val="24"/>
        </w:rPr>
        <w:t>ΓΑΙΑΟΣΕ</w:t>
      </w:r>
      <w:r>
        <w:rPr>
          <w:rFonts w:eastAsia="Times New Roman" w:cs="Times New Roman"/>
          <w:szCs w:val="24"/>
        </w:rPr>
        <w:t>»</w:t>
      </w:r>
      <w:r>
        <w:rPr>
          <w:rFonts w:eastAsia="Times New Roman" w:cs="Times New Roman"/>
          <w:szCs w:val="24"/>
        </w:rPr>
        <w:t xml:space="preserve"> με το </w:t>
      </w:r>
      <w:proofErr w:type="spellStart"/>
      <w:r>
        <w:rPr>
          <w:rFonts w:eastAsia="Times New Roman" w:cs="Times New Roman"/>
          <w:szCs w:val="24"/>
        </w:rPr>
        <w:t>Θριάσιο</w:t>
      </w:r>
      <w:proofErr w:type="spellEnd"/>
      <w:r>
        <w:rPr>
          <w:rFonts w:eastAsia="Times New Roman" w:cs="Times New Roman"/>
          <w:szCs w:val="24"/>
        </w:rPr>
        <w:t xml:space="preserve"> Εμπορευματικό Κέντρο,</w:t>
      </w:r>
      <w:r>
        <w:rPr>
          <w:rFonts w:eastAsia="Times New Roman" w:cs="Times New Roman"/>
          <w:szCs w:val="24"/>
        </w:rPr>
        <w:t xml:space="preserve"> των εταιρειών </w:t>
      </w:r>
      <w:r>
        <w:rPr>
          <w:rFonts w:eastAsia="Times New Roman" w:cs="Times New Roman"/>
          <w:szCs w:val="24"/>
        </w:rPr>
        <w:t>«</w:t>
      </w:r>
      <w:r>
        <w:rPr>
          <w:rFonts w:eastAsia="Times New Roman" w:cs="Times New Roman"/>
          <w:szCs w:val="24"/>
        </w:rPr>
        <w:t>ΕΤΒΑ</w:t>
      </w:r>
      <w:r>
        <w:rPr>
          <w:rFonts w:eastAsia="Times New Roman" w:cs="Times New Roman"/>
          <w:szCs w:val="24"/>
        </w:rPr>
        <w:t>»</w:t>
      </w:r>
      <w:r>
        <w:rPr>
          <w:rFonts w:eastAsia="Times New Roman" w:cs="Times New Roman"/>
          <w:szCs w:val="24"/>
        </w:rPr>
        <w:t xml:space="preserve"> κ</w:t>
      </w:r>
      <w:r>
        <w:rPr>
          <w:rFonts w:eastAsia="Times New Roman" w:cs="Times New Roman"/>
          <w:szCs w:val="24"/>
        </w:rPr>
        <w:t xml:space="preserve">αι της εταιρείας </w:t>
      </w:r>
      <w:r>
        <w:rPr>
          <w:rFonts w:eastAsia="Times New Roman" w:cs="Times New Roman"/>
          <w:szCs w:val="24"/>
        </w:rPr>
        <w:t>«</w:t>
      </w:r>
      <w:r>
        <w:rPr>
          <w:rFonts w:eastAsia="Times New Roman" w:cs="Times New Roman"/>
          <w:szCs w:val="24"/>
        </w:rPr>
        <w:t>ΚΟΛΝΤΑΙΡ ΚΑΡΓΚΟ</w:t>
      </w:r>
      <w:r>
        <w:rPr>
          <w:rFonts w:eastAsia="Times New Roman" w:cs="Times New Roman"/>
          <w:szCs w:val="24"/>
        </w:rPr>
        <w:t>»</w:t>
      </w:r>
      <w:r>
        <w:rPr>
          <w:rFonts w:eastAsia="Times New Roman" w:cs="Times New Roman"/>
          <w:szCs w:val="24"/>
        </w:rPr>
        <w:t xml:space="preserve"> για την ανάπτυξη -υποτίθεται- του </w:t>
      </w:r>
      <w:r>
        <w:rPr>
          <w:rFonts w:eastAsia="Times New Roman" w:cs="Times New Roman"/>
          <w:szCs w:val="24"/>
        </w:rPr>
        <w:t xml:space="preserve">Εμπορευματικού </w:t>
      </w:r>
      <w:r>
        <w:rPr>
          <w:rFonts w:eastAsia="Times New Roman" w:cs="Times New Roman"/>
          <w:szCs w:val="24"/>
        </w:rPr>
        <w:t xml:space="preserve">Κέντρου του </w:t>
      </w:r>
      <w:proofErr w:type="spellStart"/>
      <w:r>
        <w:rPr>
          <w:rFonts w:eastAsia="Times New Roman" w:cs="Times New Roman"/>
          <w:szCs w:val="24"/>
        </w:rPr>
        <w:t>Θριασίου</w:t>
      </w:r>
      <w:proofErr w:type="spellEnd"/>
      <w:r>
        <w:rPr>
          <w:rFonts w:eastAsia="Times New Roman" w:cs="Times New Roman"/>
          <w:szCs w:val="24"/>
        </w:rPr>
        <w:t xml:space="preserve"> Πεδίου. </w:t>
      </w:r>
    </w:p>
    <w:p w14:paraId="7E512D8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Τα σχέδια αυτής της –εντός εισαγωγικών- «ανάπτυξης» έχουν ξεκινήσει ήδη από τις αρχές της δεκαετίας του </w:t>
      </w:r>
      <w:r>
        <w:rPr>
          <w:rFonts w:eastAsia="Times New Roman" w:cs="Times New Roman"/>
          <w:szCs w:val="24"/>
        </w:rPr>
        <w:t>΄70</w:t>
      </w:r>
      <w:r>
        <w:rPr>
          <w:rFonts w:eastAsia="Times New Roman" w:cs="Times New Roman"/>
          <w:szCs w:val="24"/>
        </w:rPr>
        <w:t xml:space="preserve">. Η υλοποίηση έχει ξεκινήσει από το 2006 επί </w:t>
      </w:r>
      <w:r>
        <w:rPr>
          <w:rFonts w:eastAsia="Times New Roman" w:cs="Times New Roman"/>
          <w:szCs w:val="24"/>
        </w:rPr>
        <w:lastRenderedPageBreak/>
        <w:t xml:space="preserve">κυβερνήσεως της Νέας Δημοκρατίας και αναμενόταν μέχρι το τέλος του 2011 να έχει ολοκληρωθεί. Εταιρείες </w:t>
      </w:r>
      <w:r>
        <w:rPr>
          <w:rFonts w:eastAsia="Times New Roman" w:cs="Times New Roman"/>
          <w:szCs w:val="24"/>
          <w:lang w:val="en-US"/>
        </w:rPr>
        <w:t>logistics</w:t>
      </w:r>
      <w:r>
        <w:rPr>
          <w:rFonts w:eastAsia="Times New Roman" w:cs="Times New Roman"/>
          <w:szCs w:val="24"/>
        </w:rPr>
        <w:t xml:space="preserve"> έχουν ήδη εγκατασταθεί στην περιοχή, αν και, όπως θα δούμε, δεν πρόκειται να εξυπηρετηθούν από το </w:t>
      </w:r>
      <w:r>
        <w:rPr>
          <w:rFonts w:eastAsia="Times New Roman" w:cs="Times New Roman"/>
          <w:szCs w:val="24"/>
        </w:rPr>
        <w:t>παρόν νομοσχέδιο.</w:t>
      </w:r>
    </w:p>
    <w:p w14:paraId="7E512D9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Είναι ένα νομοσχέδιο υποτιθέμενης </w:t>
      </w:r>
      <w:proofErr w:type="spellStart"/>
      <w:r>
        <w:rPr>
          <w:rFonts w:eastAsia="Times New Roman" w:cs="Times New Roman"/>
          <w:szCs w:val="24"/>
        </w:rPr>
        <w:t>μεταμνημονιακής</w:t>
      </w:r>
      <w:proofErr w:type="spellEnd"/>
      <w:r>
        <w:rPr>
          <w:rFonts w:eastAsia="Times New Roman" w:cs="Times New Roman"/>
          <w:szCs w:val="24"/>
        </w:rPr>
        <w:t xml:space="preserve"> εποχής. Εν τούτοις, η χώρα μας παραμένει, όπως όλα δείχνουν –και όλος ο ελληνικός λαός το καταλαβαίνει-, αλυσοδεμένη λόγω των δημοσιονομικών της και λοιπών δεσμεύσεων που έχει αναλάβει ένα</w:t>
      </w:r>
      <w:r>
        <w:rPr>
          <w:rFonts w:eastAsia="Times New Roman" w:cs="Times New Roman"/>
          <w:szCs w:val="24"/>
        </w:rPr>
        <w:t xml:space="preserve">ντι των δανειστών. Θα παραμένει σε αυτή την κατάσταση για πάρα πολλά χρόνια, με κοινή ευθύνη των κομμάτων σας, του δημοκρατικού τόξου δηλαδή, όπως αρέσκεστε εσείς να αυτοαποκαλείστε, τα οποία ψήφισαν από κοινού το τρίτο μνημόνιο στις 14 Αυγούστου 2015. </w:t>
      </w:r>
    </w:p>
    <w:p w14:paraId="7E512D9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Με</w:t>
      </w:r>
      <w:r>
        <w:rPr>
          <w:rFonts w:eastAsia="Times New Roman" w:cs="Times New Roman"/>
          <w:szCs w:val="24"/>
        </w:rPr>
        <w:t xml:space="preserve"> τη σύμβαση αυτή ξεπουλάτε, κυρίες και κύριοι Υπουργοί, έναντι πινακίου φακής ένα ακόμα φιλέτο, όπως χαρακτηρίζεται το </w:t>
      </w:r>
      <w:proofErr w:type="spellStart"/>
      <w:r>
        <w:rPr>
          <w:rFonts w:eastAsia="Times New Roman" w:cs="Times New Roman"/>
          <w:szCs w:val="24"/>
        </w:rPr>
        <w:t>Θριάσιο</w:t>
      </w:r>
      <w:proofErr w:type="spellEnd"/>
      <w:r>
        <w:rPr>
          <w:rFonts w:eastAsia="Times New Roman" w:cs="Times New Roman"/>
          <w:szCs w:val="24"/>
        </w:rPr>
        <w:t xml:space="preserve"> Πεδίο, αφού το ελληνικό </w:t>
      </w:r>
      <w:r>
        <w:rPr>
          <w:rFonts w:eastAsia="Times New Roman" w:cs="Times New Roman"/>
          <w:szCs w:val="24"/>
        </w:rPr>
        <w:t xml:space="preserve">δημόσιο </w:t>
      </w:r>
      <w:r>
        <w:rPr>
          <w:rFonts w:eastAsia="Times New Roman" w:cs="Times New Roman"/>
          <w:szCs w:val="24"/>
        </w:rPr>
        <w:t xml:space="preserve">θα ξοδέψει άμεσα 36 εκατομμύρια ευρώ, για να εισπράξει σε βάθος χρόνου, σε εξήντα χρόνια δηλαδή, </w:t>
      </w:r>
      <w:r>
        <w:rPr>
          <w:rFonts w:eastAsia="Times New Roman" w:cs="Times New Roman"/>
          <w:szCs w:val="24"/>
        </w:rPr>
        <w:t xml:space="preserve">31 εκατομμύρια ευρώ. Μπαίνουμε μέσα. Απλά μαθηματικά είναι. </w:t>
      </w:r>
    </w:p>
    <w:p w14:paraId="7E512D9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Για να είμαστε ειλικρινείς, το </w:t>
      </w:r>
      <w:proofErr w:type="spellStart"/>
      <w:r>
        <w:rPr>
          <w:rFonts w:eastAsia="Times New Roman" w:cs="Times New Roman"/>
          <w:szCs w:val="24"/>
        </w:rPr>
        <w:t>Θριάσιο</w:t>
      </w:r>
      <w:proofErr w:type="spellEnd"/>
      <w:r>
        <w:rPr>
          <w:rFonts w:eastAsia="Times New Roman" w:cs="Times New Roman"/>
          <w:szCs w:val="24"/>
        </w:rPr>
        <w:t xml:space="preserve"> Πεδίο είναι ένα στρατηγικό σημείο –η </w:t>
      </w:r>
      <w:proofErr w:type="spellStart"/>
      <w:r>
        <w:rPr>
          <w:rFonts w:eastAsia="Times New Roman" w:cs="Times New Roman"/>
          <w:szCs w:val="24"/>
        </w:rPr>
        <w:t>χωροθεσία</w:t>
      </w:r>
      <w:proofErr w:type="spellEnd"/>
      <w:r>
        <w:rPr>
          <w:rFonts w:eastAsia="Times New Roman" w:cs="Times New Roman"/>
          <w:szCs w:val="24"/>
        </w:rPr>
        <w:t xml:space="preserve"> του δηλαδή- σε ό,τι έχει να κάνει με τη γειτνίασή του με το Λιμάνι του </w:t>
      </w:r>
      <w:r>
        <w:rPr>
          <w:rFonts w:eastAsia="Times New Roman" w:cs="Times New Roman"/>
          <w:szCs w:val="24"/>
        </w:rPr>
        <w:lastRenderedPageBreak/>
        <w:t xml:space="preserve">Πειραιά, σε ό,τι έχει να κάνει με το </w:t>
      </w:r>
      <w:r>
        <w:rPr>
          <w:rFonts w:eastAsia="Times New Roman" w:cs="Times New Roman"/>
          <w:szCs w:val="24"/>
        </w:rPr>
        <w:t>α</w:t>
      </w:r>
      <w:r>
        <w:rPr>
          <w:rFonts w:eastAsia="Times New Roman" w:cs="Times New Roman"/>
          <w:szCs w:val="24"/>
        </w:rPr>
        <w:t xml:space="preserve">εροδρόμιο </w:t>
      </w:r>
      <w:r w:rsidRPr="00F331DF">
        <w:rPr>
          <w:rFonts w:eastAsia="Times New Roman"/>
          <w:bCs/>
        </w:rPr>
        <w:t>και</w:t>
      </w:r>
      <w:r>
        <w:rPr>
          <w:rFonts w:eastAsia="Times New Roman" w:cs="Times New Roman"/>
          <w:szCs w:val="24"/>
        </w:rPr>
        <w:t xml:space="preserve"> με την πρόσβαση που έχει εκεί με την Αττική Οδό, με τη σιδηροδρομική σύνδεση κ.λπ.</w:t>
      </w:r>
      <w:r>
        <w:rPr>
          <w:rFonts w:eastAsia="Times New Roman" w:cs="Times New Roman"/>
          <w:szCs w:val="24"/>
        </w:rPr>
        <w:t>.</w:t>
      </w:r>
    </w:p>
    <w:p w14:paraId="7E512D9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Δεν πρέπει, όμως, να ξεχνάμε ότι η περιοχή που </w:t>
      </w:r>
      <w:proofErr w:type="spellStart"/>
      <w:r>
        <w:rPr>
          <w:rFonts w:eastAsia="Times New Roman" w:cs="Times New Roman"/>
          <w:szCs w:val="24"/>
        </w:rPr>
        <w:t>χωροθετείται</w:t>
      </w:r>
      <w:proofErr w:type="spellEnd"/>
      <w:r>
        <w:rPr>
          <w:rFonts w:eastAsia="Times New Roman" w:cs="Times New Roman"/>
          <w:szCs w:val="24"/>
        </w:rPr>
        <w:t xml:space="preserve"> με αυτό το νομοσχέδιο έχει τεράστια προβλήματα. Είναι προβλήματα τα οποία </w:t>
      </w:r>
      <w:proofErr w:type="spellStart"/>
      <w:r>
        <w:rPr>
          <w:rFonts w:eastAsia="Times New Roman" w:cs="Times New Roman"/>
          <w:szCs w:val="24"/>
        </w:rPr>
        <w:t>εθίχθησαν</w:t>
      </w:r>
      <w:proofErr w:type="spellEnd"/>
      <w:r>
        <w:rPr>
          <w:rFonts w:eastAsia="Times New Roman" w:cs="Times New Roman"/>
          <w:szCs w:val="24"/>
        </w:rPr>
        <w:t xml:space="preserve"> και στην </w:t>
      </w:r>
      <w:r>
        <w:rPr>
          <w:rFonts w:eastAsia="Times New Roman" w:cs="Times New Roman"/>
          <w:szCs w:val="24"/>
        </w:rPr>
        <w:t>επιτρ</w:t>
      </w:r>
      <w:r>
        <w:rPr>
          <w:rFonts w:eastAsia="Times New Roman" w:cs="Times New Roman"/>
          <w:szCs w:val="24"/>
        </w:rPr>
        <w:t xml:space="preserve">οπή </w:t>
      </w:r>
      <w:r>
        <w:rPr>
          <w:rFonts w:eastAsia="Times New Roman" w:cs="Times New Roman"/>
          <w:szCs w:val="24"/>
        </w:rPr>
        <w:t xml:space="preserve">και κυρίως από αιρετούς εκπροσώπους της περιοχής, όπως ο Δήμαρχος Ασπροπύργου. Δεν έχουν επιλυθεί τα προβλήματα της περιοχής, πολύ περισσότερο τα προβλήματα που έχουν να κάνουν με τα </w:t>
      </w:r>
      <w:r>
        <w:rPr>
          <w:rFonts w:eastAsia="Times New Roman" w:cs="Times New Roman"/>
          <w:szCs w:val="24"/>
          <w:lang w:val="en-US"/>
        </w:rPr>
        <w:t>logistics</w:t>
      </w:r>
      <w:r>
        <w:rPr>
          <w:rFonts w:eastAsia="Times New Roman" w:cs="Times New Roman"/>
          <w:szCs w:val="24"/>
        </w:rPr>
        <w:t xml:space="preserve">. Τα </w:t>
      </w:r>
      <w:r>
        <w:rPr>
          <w:rFonts w:eastAsia="Times New Roman" w:cs="Times New Roman"/>
          <w:szCs w:val="24"/>
          <w:lang w:val="en-US"/>
        </w:rPr>
        <w:t>logistics</w:t>
      </w:r>
      <w:r>
        <w:rPr>
          <w:rFonts w:eastAsia="Times New Roman" w:cs="Times New Roman"/>
          <w:szCs w:val="24"/>
        </w:rPr>
        <w:t xml:space="preserve"> δεν έχουν άδεια </w:t>
      </w:r>
      <w:r w:rsidRPr="00F331DF">
        <w:rPr>
          <w:rFonts w:eastAsia="Times New Roman"/>
          <w:bCs/>
        </w:rPr>
        <w:t>και</w:t>
      </w:r>
      <w:r>
        <w:rPr>
          <w:rFonts w:eastAsia="Times New Roman" w:cs="Times New Roman"/>
          <w:szCs w:val="24"/>
        </w:rPr>
        <w:t xml:space="preserve"> έχουν βαλτώσει κυριολεκτι</w:t>
      </w:r>
      <w:r>
        <w:rPr>
          <w:rFonts w:eastAsia="Times New Roman" w:cs="Times New Roman"/>
          <w:szCs w:val="24"/>
        </w:rPr>
        <w:t xml:space="preserve">κά στην περιοχή. </w:t>
      </w:r>
      <w:r w:rsidRPr="00D66BCA">
        <w:rPr>
          <w:rFonts w:eastAsia="Times New Roman"/>
          <w:bCs/>
        </w:rPr>
        <w:t>Είναι</w:t>
      </w:r>
      <w:r>
        <w:rPr>
          <w:rFonts w:eastAsia="Times New Roman" w:cs="Times New Roman"/>
          <w:szCs w:val="24"/>
        </w:rPr>
        <w:t xml:space="preserve"> σε μια περιοχή που πρέπει να σημειώσουμε ότι είναι περιβαλλοντικά βεβαρημένη, εξαιρετικά βεβαρημένη. </w:t>
      </w:r>
    </w:p>
    <w:p w14:paraId="7E512D9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Η περιφερειακή οδός του Αιγάλεω δεν έχει ολοκληρωθεί. Τα αντιπλημμυρικά έργα δεν έχουν ολοκληρωθεί. Και έρχεστε εσείς, η σημερινή Κ</w:t>
      </w:r>
      <w:r>
        <w:rPr>
          <w:rFonts w:eastAsia="Times New Roman" w:cs="Times New Roman"/>
          <w:szCs w:val="24"/>
        </w:rPr>
        <w:t>υβέρνηση, η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με διαδικασία </w:t>
      </w:r>
      <w:r>
        <w:rPr>
          <w:rFonts w:eastAsia="Times New Roman" w:cs="Times New Roman"/>
          <w:szCs w:val="24"/>
          <w:lang w:val="en-US"/>
        </w:rPr>
        <w:t>fast</w:t>
      </w:r>
      <w:r w:rsidRPr="00171F35">
        <w:rPr>
          <w:rFonts w:eastAsia="Times New Roman" w:cs="Times New Roman"/>
          <w:szCs w:val="24"/>
        </w:rPr>
        <w:t xml:space="preserve"> </w:t>
      </w:r>
      <w:r>
        <w:rPr>
          <w:rFonts w:eastAsia="Times New Roman" w:cs="Times New Roman"/>
          <w:szCs w:val="24"/>
          <w:lang w:val="en-US"/>
        </w:rPr>
        <w:t>track</w:t>
      </w:r>
      <w:r w:rsidRPr="00171F35">
        <w:rPr>
          <w:rFonts w:eastAsia="Times New Roman" w:cs="Times New Roman"/>
          <w:szCs w:val="24"/>
        </w:rPr>
        <w:t xml:space="preserve"> </w:t>
      </w:r>
      <w:r>
        <w:rPr>
          <w:rFonts w:eastAsia="Times New Roman" w:cs="Times New Roman"/>
          <w:szCs w:val="24"/>
        </w:rPr>
        <w:t>να κάνετε μια επένδυση με προνομιακούς όρους για τους συμβαλλόμενους που αντίκειται στη δεοντολογία του ανταγωνισμού με τους υπόλοιπους επενδυτές της περιοχής.</w:t>
      </w:r>
    </w:p>
    <w:p w14:paraId="7E512D9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Επίσης, έρχεστε κατά παράβαση κ</w:t>
      </w:r>
      <w:r>
        <w:rPr>
          <w:rFonts w:eastAsia="Times New Roman" w:cs="Times New Roman"/>
          <w:szCs w:val="24"/>
        </w:rPr>
        <w:t xml:space="preserve">άθε έννοιας δικαίου, αντισυνταγματικά, σκανδαλωδώς -θα έλεγα- να δώσετε στους επενδυτές και το εξής προνόμιο: Να απαλλάσσονται οι επενδυτές από την υποχρέωση καταβολής ανταποδοτικών τελών. </w:t>
      </w:r>
      <w:r>
        <w:rPr>
          <w:rFonts w:eastAsia="Times New Roman" w:cs="Times New Roman"/>
          <w:szCs w:val="24"/>
        </w:rPr>
        <w:lastRenderedPageBreak/>
        <w:t>Ο Δήμος Ασπροπύργου, για παράδειγμα, θα είναι υποχρεωμένος να συντη</w:t>
      </w:r>
      <w:r>
        <w:rPr>
          <w:rFonts w:eastAsia="Times New Roman" w:cs="Times New Roman"/>
          <w:szCs w:val="24"/>
        </w:rPr>
        <w:t xml:space="preserve">ρεί τους δρόμους, τις οδούς εκεί, τον φωτισμό. Αυτό, φυσικά, το κόστος θα επιβαρύνει τον </w:t>
      </w:r>
      <w:r>
        <w:rPr>
          <w:rFonts w:eastAsia="Times New Roman" w:cs="Times New Roman"/>
          <w:szCs w:val="24"/>
        </w:rPr>
        <w:t>δήμο</w:t>
      </w:r>
      <w:r>
        <w:rPr>
          <w:rFonts w:eastAsia="Times New Roman" w:cs="Times New Roman"/>
          <w:szCs w:val="24"/>
        </w:rPr>
        <w:t xml:space="preserve">. Κατά συνέπεια, το κόστος αυτό </w:t>
      </w:r>
      <w:proofErr w:type="spellStart"/>
      <w:r>
        <w:rPr>
          <w:rFonts w:eastAsia="Times New Roman" w:cs="Times New Roman"/>
          <w:szCs w:val="24"/>
        </w:rPr>
        <w:t>μετακυλίεται</w:t>
      </w:r>
      <w:proofErr w:type="spellEnd"/>
      <w:r>
        <w:rPr>
          <w:rFonts w:eastAsia="Times New Roman" w:cs="Times New Roman"/>
          <w:szCs w:val="24"/>
        </w:rPr>
        <w:t xml:space="preserve"> στους δημότες του </w:t>
      </w:r>
      <w:r>
        <w:rPr>
          <w:rFonts w:eastAsia="Times New Roman" w:cs="Times New Roman"/>
          <w:szCs w:val="24"/>
        </w:rPr>
        <w:t>δήμου</w:t>
      </w:r>
      <w:r>
        <w:rPr>
          <w:rFonts w:eastAsia="Times New Roman" w:cs="Times New Roman"/>
          <w:szCs w:val="24"/>
        </w:rPr>
        <w:t xml:space="preserve">. </w:t>
      </w:r>
    </w:p>
    <w:p w14:paraId="7E512D9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E255CD">
        <w:rPr>
          <w:rFonts w:eastAsia="Times New Roman" w:cs="Times New Roman"/>
          <w:b/>
          <w:szCs w:val="24"/>
        </w:rPr>
        <w:t>ΓΕΩΡΓΙΟΣ ΛΑ</w:t>
      </w:r>
      <w:r w:rsidRPr="00E255CD">
        <w:rPr>
          <w:rFonts w:eastAsia="Times New Roman" w:cs="Times New Roman"/>
          <w:b/>
          <w:szCs w:val="24"/>
        </w:rPr>
        <w:t>ΜΠΡΟΥΛΗΣ</w:t>
      </w:r>
      <w:r>
        <w:rPr>
          <w:rFonts w:eastAsia="Times New Roman" w:cs="Times New Roman"/>
          <w:szCs w:val="24"/>
        </w:rPr>
        <w:t>)</w:t>
      </w:r>
    </w:p>
    <w:p w14:paraId="7E512D9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Δεν αμφιβάλλουμε, λοιπόν, ότι θέλετε να δημιουργήσετε μια ειδική οικονομική ζώνη, ειδικού φορολογικού καθεστώτος και ακολούθως ειδικού εργασιακού καθεστώτος. Θέλετε όλα αυτά. Θέλετε εσείς οι –υποτίθεται- </w:t>
      </w:r>
      <w:r>
        <w:rPr>
          <w:rFonts w:eastAsia="Times New Roman" w:cs="Times New Roman"/>
          <w:szCs w:val="24"/>
        </w:rPr>
        <w:t>αριστεροί</w:t>
      </w:r>
      <w:r>
        <w:rPr>
          <w:rFonts w:eastAsia="Times New Roman" w:cs="Times New Roman"/>
          <w:szCs w:val="24"/>
        </w:rPr>
        <w:t>, οι νέο-</w:t>
      </w:r>
      <w:r>
        <w:rPr>
          <w:rFonts w:eastAsia="Times New Roman" w:cs="Times New Roman"/>
          <w:szCs w:val="24"/>
        </w:rPr>
        <w:t>αριστεροί</w:t>
      </w:r>
      <w:r>
        <w:rPr>
          <w:rFonts w:eastAsia="Times New Roman" w:cs="Times New Roman"/>
          <w:szCs w:val="24"/>
        </w:rPr>
        <w:t xml:space="preserve">, οι </w:t>
      </w:r>
      <w:proofErr w:type="spellStart"/>
      <w:r>
        <w:rPr>
          <w:rFonts w:eastAsia="Times New Roman" w:cs="Times New Roman"/>
          <w:szCs w:val="24"/>
        </w:rPr>
        <w:t>αμερικανομ</w:t>
      </w:r>
      <w:r>
        <w:rPr>
          <w:rFonts w:eastAsia="Times New Roman" w:cs="Times New Roman"/>
          <w:szCs w:val="24"/>
        </w:rPr>
        <w:t>πολσεβίκοι</w:t>
      </w:r>
      <w:proofErr w:type="spellEnd"/>
      <w:r>
        <w:rPr>
          <w:rFonts w:eastAsia="Times New Roman" w:cs="Times New Roman"/>
          <w:szCs w:val="24"/>
        </w:rPr>
        <w:t xml:space="preserve">, που λέμε, να δημιουργήσετε μια περιοχή όπου θα υπάρχουν πραγματικά εργαζόμενοι σκλάβοι των 200 ευρώ. </w:t>
      </w:r>
    </w:p>
    <w:p w14:paraId="7E512D9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Είναι ένα σκάνδαλο, λοιπόν, το σημερινό νομοσχέδιο. Και αναλαμβάνετε εγγυήσεις ως σταλινικό </w:t>
      </w:r>
      <w:r>
        <w:rPr>
          <w:rFonts w:eastAsia="Times New Roman" w:cs="Times New Roman"/>
          <w:szCs w:val="24"/>
        </w:rPr>
        <w:t xml:space="preserve">δημόσιο </w:t>
      </w:r>
      <w:r>
        <w:rPr>
          <w:rFonts w:eastAsia="Times New Roman" w:cs="Times New Roman"/>
          <w:szCs w:val="24"/>
        </w:rPr>
        <w:t>έναντι των επενδυτών. Πότε ακούστηκε αυτό,</w:t>
      </w:r>
      <w:r>
        <w:rPr>
          <w:rFonts w:eastAsia="Times New Roman" w:cs="Times New Roman"/>
          <w:szCs w:val="24"/>
        </w:rPr>
        <w:t xml:space="preserve"> να αναλαμβάνει το ελληνικό </w:t>
      </w:r>
      <w:r>
        <w:rPr>
          <w:rFonts w:eastAsia="Times New Roman" w:cs="Times New Roman"/>
          <w:szCs w:val="24"/>
        </w:rPr>
        <w:t xml:space="preserve">δημόσιο </w:t>
      </w:r>
      <w:r>
        <w:rPr>
          <w:rFonts w:eastAsia="Times New Roman" w:cs="Times New Roman"/>
          <w:szCs w:val="24"/>
        </w:rPr>
        <w:t xml:space="preserve">εγγυήσεις έναντι επενδυτών, δηλαδή έναντι μιας διαδικασίας επιχειρηματικής, η οποία -αν θέλετε- έχει και κάποιο ρίσκο επιχειρηματικό; </w:t>
      </w:r>
    </w:p>
    <w:p w14:paraId="7E512D9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7E512D9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δύο λεπτά ακόμη. </w:t>
      </w:r>
    </w:p>
    <w:p w14:paraId="7E512D9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E512D9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 xml:space="preserve">Να αναλάβει το ελληνικό </w:t>
      </w:r>
      <w:r>
        <w:rPr>
          <w:rFonts w:eastAsia="Times New Roman" w:cs="Times New Roman"/>
          <w:szCs w:val="24"/>
        </w:rPr>
        <w:t xml:space="preserve">δημόσιο </w:t>
      </w:r>
      <w:r>
        <w:rPr>
          <w:rFonts w:eastAsia="Times New Roman" w:cs="Times New Roman"/>
          <w:szCs w:val="24"/>
        </w:rPr>
        <w:t xml:space="preserve">δεσμεύσεις, εγγυήσεις, αλλά όταν αυτό είναι για δρόμους, για μεγάλα έργα κοινής ωφέλειας. Εδώ δεν έχουμε κάποια κοινή ωφέλεια. Εδώ έχουμε ένα επιπλέον θάψιμο –θα </w:t>
      </w:r>
      <w:r>
        <w:rPr>
          <w:rFonts w:eastAsia="Times New Roman" w:cs="Times New Roman"/>
          <w:szCs w:val="24"/>
        </w:rPr>
        <w:t xml:space="preserve">έλεγα- της βεβαρημένης περιοχής του Ασπροπύργου. </w:t>
      </w:r>
    </w:p>
    <w:p w14:paraId="7E512D9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Είμαστε σαφώς κατά του νομοσχεδίου, αλλά και όλων των τροπολογιών. </w:t>
      </w:r>
    </w:p>
    <w:p w14:paraId="7E512D9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Στο σημείο αυτό, θέλω να σταθώ κυρίως στην τροπολογία, η οποία αναφέρεται στο ΚΕΕΛΠΝΟ. Ξέρετε, όταν λέμε ΚΕΕΛΠΝΟ, ΜΚΟ, </w:t>
      </w:r>
      <w:r>
        <w:rPr>
          <w:rFonts w:eastAsia="Times New Roman" w:cs="Times New Roman"/>
          <w:szCs w:val="24"/>
          <w:lang w:val="en-US"/>
        </w:rPr>
        <w:t>hotspot</w:t>
      </w:r>
      <w:r>
        <w:rPr>
          <w:rFonts w:eastAsia="Times New Roman" w:cs="Times New Roman"/>
          <w:szCs w:val="24"/>
        </w:rPr>
        <w:t xml:space="preserve"> κ.λπ.</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αναφ</w:t>
      </w:r>
      <w:r>
        <w:rPr>
          <w:rFonts w:eastAsia="Times New Roman" w:cs="Times New Roman"/>
          <w:szCs w:val="24"/>
        </w:rPr>
        <w:t>ερόμεθα</w:t>
      </w:r>
      <w:proofErr w:type="spellEnd"/>
      <w:r>
        <w:rPr>
          <w:rFonts w:eastAsia="Times New Roman" w:cs="Times New Roman"/>
          <w:szCs w:val="24"/>
        </w:rPr>
        <w:t xml:space="preserve"> σε ένα πάρτι εκατομμυρίων ευρώ που λυμαίνονται οι επιτήδειοι. Και δεν είναι μόνο στη δική σας Κυβέρνηση επιτήδειοι. Όπως έχουμε </w:t>
      </w:r>
      <w:r>
        <w:rPr>
          <w:rFonts w:eastAsia="Times New Roman" w:cs="Times New Roman"/>
          <w:szCs w:val="24"/>
        </w:rPr>
        <w:t xml:space="preserve">τις </w:t>
      </w:r>
      <w:r>
        <w:rPr>
          <w:rFonts w:eastAsia="Times New Roman" w:cs="Times New Roman"/>
          <w:szCs w:val="24"/>
        </w:rPr>
        <w:t>«ροζ ΜΚΟ», έχουμε και τις «μπλε ΜΚΟ». Όπως έχουμε τις απευθείας αναθέσεις σε «ημετέρους»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έχουμε και τ</w:t>
      </w:r>
      <w:r>
        <w:rPr>
          <w:rFonts w:eastAsia="Times New Roman" w:cs="Times New Roman"/>
          <w:szCs w:val="24"/>
        </w:rPr>
        <w:t xml:space="preserve">ις απευθείας αναθέσεις σε «ημετέρους» της Νέας Δημοκρατίας. Όλα αυτά έχουν βγει στον αέρα για το ποιοι ωφελούνται από όλο αυτό το πανηγύρι των εκατομμυρίων με τους παράτυπους μετανάστες. </w:t>
      </w:r>
    </w:p>
    <w:p w14:paraId="7E512D9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Εσείς, λοιπόν, σε αυτήν την τροπολογία μιλάτε για τα κέντρα φιλοξενί</w:t>
      </w:r>
      <w:r>
        <w:rPr>
          <w:rFonts w:eastAsia="Times New Roman" w:cs="Times New Roman"/>
          <w:szCs w:val="24"/>
        </w:rPr>
        <w:t xml:space="preserve">ας, υποδοχής, ταυτοποίησης κ.λπ. όπως και για τις δημόσιες δομές υγείας στη Χίο, στη Λέσβο, στη Σάμο, στην Κω και στη Λέρο. </w:t>
      </w:r>
    </w:p>
    <w:p w14:paraId="7E512DA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Αλήθεια, στη Λέσβο τι γίνεται; Κατατέθηκε μια ερώτηση από τη Χρυσή Αυγή, προχθές, για τα κρούσματα φυματίωσης που έχουμε σε αστυνομ</w:t>
      </w:r>
      <w:r>
        <w:rPr>
          <w:rFonts w:eastAsia="Times New Roman" w:cs="Times New Roman"/>
          <w:szCs w:val="24"/>
        </w:rPr>
        <w:t xml:space="preserve">ικούς. Θα ακολουθήσετε την πεπατημένη, δηλαδή ότι ακριβώς ακολούθησε ο κύριος που συγκυβερνάει μαζί σας, ο κ. Καμμένος για τα </w:t>
      </w:r>
      <w:r>
        <w:rPr>
          <w:rFonts w:eastAsia="Times New Roman" w:cs="Times New Roman"/>
          <w:szCs w:val="24"/>
          <w:lang w:val="en-US"/>
        </w:rPr>
        <w:t>hotspot</w:t>
      </w:r>
      <w:r w:rsidRPr="000A7802">
        <w:rPr>
          <w:rFonts w:eastAsia="Times New Roman" w:cs="Times New Roman"/>
          <w:szCs w:val="24"/>
        </w:rPr>
        <w:t xml:space="preserve"> </w:t>
      </w:r>
      <w:r>
        <w:rPr>
          <w:rFonts w:eastAsia="Times New Roman" w:cs="Times New Roman"/>
          <w:szCs w:val="24"/>
        </w:rPr>
        <w:t>στην Ήπειρο που είχαμε τα κρούσματα φυματίωσης σε αξιωματικούς; Πείτε μας, λοιπόν, γιατί φοβούμεθα ότι η πολιτική χολέρα έ</w:t>
      </w:r>
      <w:r>
        <w:rPr>
          <w:rFonts w:eastAsia="Times New Roman" w:cs="Times New Roman"/>
          <w:szCs w:val="24"/>
        </w:rPr>
        <w:t xml:space="preserve">φερε και άλλη ασθένεια στην Ελλάδα. Μαζί με τους λαθρομετανάστες έφερε και τη φυματίωση. </w:t>
      </w:r>
    </w:p>
    <w:p w14:paraId="7E512DA1" w14:textId="77777777" w:rsidR="00CD7DD0" w:rsidRDefault="001D7A26">
      <w:pPr>
        <w:spacing w:line="600" w:lineRule="auto"/>
        <w:ind w:firstLine="709"/>
        <w:jc w:val="both"/>
        <w:rPr>
          <w:rFonts w:eastAsia="Times New Roman" w:cs="Times New Roman"/>
          <w:szCs w:val="24"/>
        </w:rPr>
      </w:pPr>
      <w:r>
        <w:rPr>
          <w:rFonts w:eastAsia="Times New Roman" w:cs="Times New Roman"/>
          <w:szCs w:val="24"/>
        </w:rPr>
        <w:t>Εμείς τα έχουμε επισημάνει όλα αυτά για τα ρουσφέτια που γίνονται στο ΚΕΕΛΠΝΟ, για τον τομέα υγείας, ότι υπάρχουν διπλοθεσίτες, όπως ο γιατρός που είναι στη Λάρισα, α</w:t>
      </w:r>
      <w:r>
        <w:rPr>
          <w:rFonts w:eastAsia="Times New Roman" w:cs="Times New Roman"/>
          <w:szCs w:val="24"/>
        </w:rPr>
        <w:t xml:space="preserve">λλά παίρνει και 2.500 ευρώ από τη Λέσβο. Στην εφημερίδα </w:t>
      </w:r>
      <w:r>
        <w:rPr>
          <w:rFonts w:eastAsia="Times New Roman" w:cs="Times New Roman"/>
          <w:szCs w:val="24"/>
        </w:rPr>
        <w:t>«</w:t>
      </w:r>
      <w:r>
        <w:rPr>
          <w:rFonts w:eastAsia="Times New Roman" w:cs="Times New Roman"/>
          <w:szCs w:val="24"/>
        </w:rPr>
        <w:t>ΕΜΠΡΟΣ</w:t>
      </w:r>
      <w:r>
        <w:rPr>
          <w:rFonts w:eastAsia="Times New Roman" w:cs="Times New Roman"/>
          <w:szCs w:val="24"/>
        </w:rPr>
        <w:t>»</w:t>
      </w:r>
      <w:r>
        <w:rPr>
          <w:rFonts w:eastAsia="Times New Roman" w:cs="Times New Roman"/>
          <w:szCs w:val="24"/>
        </w:rPr>
        <w:t xml:space="preserve"> έχουμε κάνει ανάλογο δημοσίευμα. Θα το καταθέσω για τα Πρακτικά. Είναι πολύ πρόσφατη, είναι από τις 13 Οκτωβρίου 2018, η αποκάλυψη της εφημερίδας «ΕΜΠΡΟΣ». Το καταθέτω για να μαθαίνει ο κόσμο</w:t>
      </w:r>
      <w:r>
        <w:rPr>
          <w:rFonts w:eastAsia="Times New Roman" w:cs="Times New Roman"/>
          <w:szCs w:val="24"/>
        </w:rPr>
        <w:t xml:space="preserve">ς. </w:t>
      </w:r>
    </w:p>
    <w:p w14:paraId="7E512DA2" w14:textId="77777777" w:rsidR="00CD7DD0" w:rsidRDefault="001D7A26">
      <w:pPr>
        <w:tabs>
          <w:tab w:val="left" w:pos="2820"/>
        </w:tabs>
        <w:spacing w:line="600" w:lineRule="auto"/>
        <w:ind w:firstLine="720"/>
        <w:jc w:val="both"/>
        <w:rPr>
          <w:rFonts w:eastAsia="Times New Roman"/>
          <w:szCs w:val="24"/>
        </w:rPr>
      </w:pPr>
      <w:r>
        <w:rPr>
          <w:rFonts w:eastAsia="Times New Roman" w:cs="Times New Roman"/>
          <w:szCs w:val="24"/>
        </w:rPr>
        <w:t>(Στο σημείο αυτό ο Βουλευτής κ. Χρήστος Παππάς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7E512DA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Να ξέρετε ότι εμείς ό,τι και να κάνετε, όσ</w:t>
      </w:r>
      <w:r>
        <w:rPr>
          <w:rFonts w:eastAsia="Times New Roman" w:cs="Times New Roman"/>
          <w:szCs w:val="24"/>
        </w:rPr>
        <w:t>ο κι αν μας φιμώνετε, δεν θα σταματήσουμε, είτε υπάρχει δίκη είτε δεν υπάρχει δίκη, να λέμε αυτό που πιστεύουμε, να φωνάζουμε τη φωνή της αλήθειας και να είμαστε στο πλευρό του ελληνικού λαού.</w:t>
      </w:r>
    </w:p>
    <w:p w14:paraId="7E512DA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7E512DA5" w14:textId="77777777" w:rsidR="00CD7DD0" w:rsidRDefault="001D7A26">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Χρυσής Αυγής</w:t>
      </w:r>
      <w:r>
        <w:rPr>
          <w:rFonts w:eastAsia="Times New Roman" w:cs="Times New Roman"/>
          <w:szCs w:val="24"/>
        </w:rPr>
        <w:t>)</w:t>
      </w:r>
    </w:p>
    <w:p w14:paraId="7E512DA6" w14:textId="77777777" w:rsidR="00CD7DD0" w:rsidRDefault="001D7A26">
      <w:pPr>
        <w:spacing w:line="600" w:lineRule="auto"/>
        <w:ind w:firstLine="720"/>
        <w:jc w:val="both"/>
        <w:rPr>
          <w:rFonts w:eastAsia="Times New Roman" w:cs="Times New Roman"/>
          <w:szCs w:val="24"/>
        </w:rPr>
      </w:pPr>
      <w:r w:rsidRPr="00781478">
        <w:rPr>
          <w:rFonts w:eastAsia="Times New Roman" w:cs="Times New Roman"/>
          <w:b/>
          <w:szCs w:val="24"/>
        </w:rPr>
        <w:t xml:space="preserve">ΠΡΟΕΔΡΕΥΩΝ (Γεώργιος </w:t>
      </w:r>
      <w:proofErr w:type="spellStart"/>
      <w:r w:rsidRPr="00781478">
        <w:rPr>
          <w:rFonts w:eastAsia="Times New Roman" w:cs="Times New Roman"/>
          <w:b/>
          <w:szCs w:val="24"/>
        </w:rPr>
        <w:t>Λαμπρούλης</w:t>
      </w:r>
      <w:proofErr w:type="spellEnd"/>
      <w:r w:rsidRPr="00781478">
        <w:rPr>
          <w:rFonts w:eastAsia="Times New Roman" w:cs="Times New Roman"/>
          <w:b/>
          <w:szCs w:val="24"/>
        </w:rPr>
        <w:t>):</w:t>
      </w:r>
      <w:r>
        <w:rPr>
          <w:rFonts w:eastAsia="Times New Roman" w:cs="Times New Roman"/>
          <w:szCs w:val="24"/>
        </w:rPr>
        <w:t xml:space="preserve"> Τον λόγο έχει ο κ. </w:t>
      </w:r>
      <w:proofErr w:type="spellStart"/>
      <w:r>
        <w:rPr>
          <w:rFonts w:eastAsia="Times New Roman" w:cs="Times New Roman"/>
          <w:szCs w:val="24"/>
        </w:rPr>
        <w:t>Μπουκώρος</w:t>
      </w:r>
      <w:proofErr w:type="spellEnd"/>
      <w:r>
        <w:rPr>
          <w:rFonts w:eastAsia="Times New Roman" w:cs="Times New Roman"/>
          <w:szCs w:val="24"/>
        </w:rPr>
        <w:t xml:space="preserve"> από τη Νέα Δημοκρατία και μετά θα ακολουθήσει, όπως μας έχει δηλώσει, ο Κοινοβουλευτικός Εκπρόσωπος της Νέας Δημοκρατίας.</w:t>
      </w:r>
    </w:p>
    <w:p w14:paraId="7E512DA7" w14:textId="77777777" w:rsidR="00CD7DD0" w:rsidRDefault="001D7A26">
      <w:pPr>
        <w:spacing w:line="600" w:lineRule="auto"/>
        <w:ind w:firstLine="720"/>
        <w:jc w:val="both"/>
        <w:rPr>
          <w:rFonts w:eastAsia="Times New Roman" w:cs="Times New Roman"/>
          <w:szCs w:val="24"/>
        </w:rPr>
      </w:pPr>
      <w:r w:rsidRPr="00781478">
        <w:rPr>
          <w:rFonts w:eastAsia="Times New Roman" w:cs="Times New Roman"/>
          <w:b/>
          <w:szCs w:val="24"/>
        </w:rPr>
        <w:t>ΑΙΚΑΤΕΡΙΝΗ ΠΑΠΑΝΑΤΣΙΟΥ (Υφυπουργός Οικονομικών):</w:t>
      </w:r>
      <w:r>
        <w:rPr>
          <w:rFonts w:eastAsia="Times New Roman" w:cs="Times New Roman"/>
          <w:szCs w:val="24"/>
        </w:rPr>
        <w:t xml:space="preserve"> Κύριε Πρ</w:t>
      </w:r>
      <w:r>
        <w:rPr>
          <w:rFonts w:eastAsia="Times New Roman" w:cs="Times New Roman"/>
          <w:szCs w:val="24"/>
        </w:rPr>
        <w:t>όεδρε, μπορώ να κάνω μια διευκρίνιση;</w:t>
      </w:r>
    </w:p>
    <w:p w14:paraId="7E512DA8"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κυρία Υπουργέ, έχετε τον λόγο για μια διευκρίνιση.</w:t>
      </w:r>
    </w:p>
    <w:p w14:paraId="7E512DA9"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Όσον αφορά τη νομοτεχνική βελτίωση που ζητήθηκε για το άρθρο 14 παρ. 6 του</w:t>
      </w:r>
      <w:r>
        <w:rPr>
          <w:rFonts w:eastAsia="Times New Roman" w:cs="Times New Roman"/>
          <w:szCs w:val="24"/>
        </w:rPr>
        <w:t xml:space="preserve"> ν.2971, για να αυξήσουμε τα μέλη, επειδή είναι δύσκολο να φέρουμε τη νομοτεχνική αυτή τη στιγμή –είναι πάρα πολλοί Υπουργοί που πρέπει να υπογράψουν- και στο επόμενο διάστημα θα έρθει τροποποίηση αρκετών άρθρων, δεσμευόμαστε να το πάρουμε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μας και</w:t>
      </w:r>
      <w:r>
        <w:rPr>
          <w:rFonts w:eastAsia="Times New Roman" w:cs="Times New Roman"/>
          <w:szCs w:val="24"/>
        </w:rPr>
        <w:t xml:space="preserve"> να φέρουμε μια ολοκληρωμένη πρόταση το επόμενο διάστημα.</w:t>
      </w:r>
    </w:p>
    <w:p w14:paraId="7E512DAA"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 Καταγράφηκε η άποψή σας, κυρία Υπουργέ, και η απάντηση στον συνάδελφο προφανώς που το υπέβαλε. </w:t>
      </w:r>
    </w:p>
    <w:p w14:paraId="7E512DA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έχετε τον λόγο.</w:t>
      </w:r>
    </w:p>
    <w:p w14:paraId="7E512DAC"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Ευχαριστώ, κύριε Πρόεδρε. </w:t>
      </w:r>
    </w:p>
    <w:p w14:paraId="7E512DA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Για τα όσα είπε η κυρία Υφυπουργός Οικονομικών, ασφαλώς στη θετική κατεύθυνση είναι να συμπεριληφθεί και εκπρόσωπος του ΤΕΕ σε μια τεχνική γνωμοδοτική επιτροπή που ασχολείται με ένα τόσο σημαντικό αντικείμενο. Τεχνικός σύμβουλος </w:t>
      </w:r>
      <w:r>
        <w:rPr>
          <w:rFonts w:eastAsia="Times New Roman" w:cs="Times New Roman"/>
          <w:szCs w:val="24"/>
        </w:rPr>
        <w:t>της πολιτείας είναι. Κατά συνέπεια, κρατάμε τη δέσμευση της Υφυπουργού Οικονομικών, ότι με την πρώτη ευκαιρία, με το επόμενο νομοσχέδιο, θα διορθωθεί κι αυτό το ζήτημα.</w:t>
      </w:r>
    </w:p>
    <w:p w14:paraId="7E512DA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Για τον σταθμό μεταφόρτωσης στο </w:t>
      </w:r>
      <w:proofErr w:type="spellStart"/>
      <w:r>
        <w:rPr>
          <w:rFonts w:eastAsia="Times New Roman" w:cs="Times New Roman"/>
          <w:szCs w:val="24"/>
        </w:rPr>
        <w:t>Θριάσιο</w:t>
      </w:r>
      <w:proofErr w:type="spellEnd"/>
      <w:r>
        <w:rPr>
          <w:rFonts w:eastAsia="Times New Roman" w:cs="Times New Roman"/>
          <w:szCs w:val="24"/>
        </w:rPr>
        <w:t xml:space="preserve">, κύριε Υπουργέ, θα λέγαμε ότι η Νέα Δημοκρατία </w:t>
      </w:r>
      <w:r>
        <w:rPr>
          <w:rFonts w:eastAsia="Times New Roman" w:cs="Times New Roman"/>
          <w:szCs w:val="24"/>
        </w:rPr>
        <w:t xml:space="preserve">διαφωνεί -και το τεκμηρίωσε αυτό και ο εισηγητής μας ο κ. Καραμανλής- με το νομοσχέδιο, διότι αλλάζει ριζικά το τεχνικό, οικονομικό και χρηματοδοτικό πλαίσιο της επένδυσης. Βεβαίως η κριτική που κάνετε εσείς είναι ότι δεν έχει αλλάξει κάτι ουσιαστικό και,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η τροπολογία για την οποία συζητάμε αφορά όλα τα οικόπεδα της </w:t>
      </w:r>
      <w:r>
        <w:rPr>
          <w:rFonts w:eastAsia="Times New Roman" w:cs="Times New Roman"/>
          <w:szCs w:val="24"/>
        </w:rPr>
        <w:t>«</w:t>
      </w:r>
      <w:r>
        <w:rPr>
          <w:rFonts w:eastAsia="Times New Roman" w:cs="Times New Roman"/>
          <w:szCs w:val="24"/>
        </w:rPr>
        <w:t>ΓΑΙΑΟΣΕ</w:t>
      </w:r>
      <w:r>
        <w:rPr>
          <w:rFonts w:eastAsia="Times New Roman" w:cs="Times New Roman"/>
          <w:szCs w:val="24"/>
        </w:rPr>
        <w:t>»</w:t>
      </w:r>
      <w:r>
        <w:rPr>
          <w:rFonts w:eastAsia="Times New Roman" w:cs="Times New Roman"/>
          <w:szCs w:val="24"/>
        </w:rPr>
        <w:t xml:space="preserve"> και προκειμένου αυτά να γίνουν ελκυστικά στους επενδυτές</w:t>
      </w:r>
      <w:r>
        <w:rPr>
          <w:rFonts w:eastAsia="Times New Roman" w:cs="Times New Roman"/>
          <w:szCs w:val="24"/>
        </w:rPr>
        <w:t>.</w:t>
      </w:r>
      <w:r>
        <w:rPr>
          <w:rFonts w:eastAsia="Times New Roman" w:cs="Times New Roman"/>
          <w:szCs w:val="24"/>
        </w:rPr>
        <w:t xml:space="preserve"> </w:t>
      </w:r>
    </w:p>
    <w:p w14:paraId="7E512DA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γνωρίζω πολύ καλά πού ποντάρετε. Άλλωστε κατά την άποψή μου είστε ένας από τους πιο ευφυεί</w:t>
      </w:r>
      <w:r>
        <w:rPr>
          <w:rFonts w:eastAsia="Times New Roman" w:cs="Times New Roman"/>
          <w:szCs w:val="24"/>
        </w:rPr>
        <w:t xml:space="preserve">ς Υπουργούς της Κυβέρνησης, αν όχι ο ευφυέστερος όλων. Ποντάρετε στο γεγονός ότι «η Νέα Δημοκρατία είναι υπέρ των επενδύσεων» και «πόσο θα αντιδράσει η Νέα Δημοκρατία;». Καλά κάνατε και αλλάξατε τους όρους για τα οικόπεδα της </w:t>
      </w:r>
      <w:r>
        <w:rPr>
          <w:rFonts w:eastAsia="Times New Roman" w:cs="Times New Roman"/>
          <w:szCs w:val="24"/>
        </w:rPr>
        <w:t>«</w:t>
      </w:r>
      <w:r>
        <w:rPr>
          <w:rFonts w:eastAsia="Times New Roman" w:cs="Times New Roman"/>
          <w:szCs w:val="24"/>
        </w:rPr>
        <w:t>ΓΑΙΑΟΣΕ</w:t>
      </w:r>
      <w:r>
        <w:rPr>
          <w:rFonts w:eastAsia="Times New Roman" w:cs="Times New Roman"/>
          <w:szCs w:val="24"/>
        </w:rPr>
        <w:t>»</w:t>
      </w:r>
      <w:r>
        <w:rPr>
          <w:rFonts w:eastAsia="Times New Roman" w:cs="Times New Roman"/>
          <w:szCs w:val="24"/>
        </w:rPr>
        <w:t xml:space="preserve">. Να είναι ελκυστικά </w:t>
      </w:r>
      <w:r>
        <w:rPr>
          <w:rFonts w:eastAsia="Times New Roman" w:cs="Times New Roman"/>
          <w:szCs w:val="24"/>
        </w:rPr>
        <w:t xml:space="preserve">στους επενδυτές. Με μια μικρή διαφορά την οποία παραλείπετε να αναφέρετε συνεχώς, ότι ο διαγωνισμός για το </w:t>
      </w:r>
      <w:proofErr w:type="spellStart"/>
      <w:r>
        <w:rPr>
          <w:rFonts w:eastAsia="Times New Roman" w:cs="Times New Roman"/>
          <w:szCs w:val="24"/>
        </w:rPr>
        <w:t>Θριάσιο</w:t>
      </w:r>
      <w:proofErr w:type="spellEnd"/>
      <w:r>
        <w:rPr>
          <w:rFonts w:eastAsia="Times New Roman" w:cs="Times New Roman"/>
          <w:szCs w:val="24"/>
        </w:rPr>
        <w:t xml:space="preserve"> είχε ολοκληρωθεί, είχε αναδειχθεί ο ανάδοχος και στη συνέχεια επέρχονται οι γενικότερες αλλαγές που ως τέτοιες τις περιγράφετε, εν πάση </w:t>
      </w:r>
      <w:proofErr w:type="spellStart"/>
      <w:r>
        <w:rPr>
          <w:rFonts w:eastAsia="Times New Roman" w:cs="Times New Roman"/>
          <w:szCs w:val="24"/>
        </w:rPr>
        <w:t>περιπ</w:t>
      </w:r>
      <w:r>
        <w:rPr>
          <w:rFonts w:eastAsia="Times New Roman" w:cs="Times New Roman"/>
          <w:szCs w:val="24"/>
        </w:rPr>
        <w:t>τώσει</w:t>
      </w:r>
      <w:proofErr w:type="spellEnd"/>
      <w:r>
        <w:rPr>
          <w:rFonts w:eastAsia="Times New Roman" w:cs="Times New Roman"/>
          <w:szCs w:val="24"/>
        </w:rPr>
        <w:t xml:space="preserve">. Κι αυτό δεν μπορεί να αλλάξει, γιατί χρονικά έχει συμβεί κατά τον τρόπο που εμείς περιγράφουμε. </w:t>
      </w:r>
    </w:p>
    <w:p w14:paraId="7E512DB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Κοιτάξτε, κύριε Υπουργέ, αν μείνει εδώ το θέμα, θα πέσει στη λήθη. Αν, όμως, υπάρξει κάποιος ενδιαφερόμενος, ανταγωνιστής ή αντίδικος στο μέλλον, τότε καλά ξεμπερδέματα, κατά την άποψή μας. Αυτό είναι το όλο ζήτημα που μας εμποδίζει να ψηφίσουμε το νομοσχέ</w:t>
      </w:r>
      <w:r>
        <w:rPr>
          <w:rFonts w:eastAsia="Times New Roman" w:cs="Times New Roman"/>
          <w:szCs w:val="24"/>
        </w:rPr>
        <w:t xml:space="preserve">διο. </w:t>
      </w:r>
    </w:p>
    <w:p w14:paraId="7E512DB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Και για την κριτική που ασκείτε, κύριε Υπουργέ, πολιτικά θα προσεγγίσω το θέμα ότι άργησαν οι προηγούμενες Κυβερνήσεις. Βεβαίως ο διαγωνισμός του 2006 σας αποδείξαμε με στοιχεία και με τις προβλέψεις εκείνου του διαγωνισμού ότι κα</w:t>
      </w:r>
      <w:r>
        <w:rPr>
          <w:rFonts w:eastAsia="Times New Roman" w:cs="Times New Roman"/>
          <w:szCs w:val="24"/>
        </w:rPr>
        <w:t>μ</w:t>
      </w:r>
      <w:r>
        <w:rPr>
          <w:rFonts w:eastAsia="Times New Roman" w:cs="Times New Roman"/>
          <w:szCs w:val="24"/>
        </w:rPr>
        <w:t xml:space="preserve">μία σχέση δεν είχε </w:t>
      </w:r>
      <w:r>
        <w:rPr>
          <w:rFonts w:eastAsia="Times New Roman" w:cs="Times New Roman"/>
          <w:szCs w:val="24"/>
        </w:rPr>
        <w:t>με το σημερινό διαγωνισμό. Δεν μπορούμε να συγκρίνουμε ανόμοια πράγματα.</w:t>
      </w:r>
    </w:p>
    <w:p w14:paraId="7E512DB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κύριε Υπουργέ, ήταν η Κυβέρνηση της Νέας Δημοκρατίας με Πρωθυπουργό τον Κώστα Καραμανλή που έφερε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sidRPr="00BB380B">
        <w:rPr>
          <w:rFonts w:eastAsia="Times New Roman" w:cs="Times New Roman"/>
          <w:szCs w:val="24"/>
        </w:rPr>
        <w:t xml:space="preserve"> </w:t>
      </w:r>
      <w:r>
        <w:rPr>
          <w:rFonts w:eastAsia="Times New Roman" w:cs="Times New Roman"/>
          <w:szCs w:val="24"/>
        </w:rPr>
        <w:t>στον Πειραιά. Αυτό αύξησε την κίνηση εμπορευματοκιβωτίων και γενικό</w:t>
      </w:r>
      <w:r>
        <w:rPr>
          <w:rFonts w:eastAsia="Times New Roman" w:cs="Times New Roman"/>
          <w:szCs w:val="24"/>
        </w:rPr>
        <w:t xml:space="preserve">τερα την εμπορική κίνηση και δημιουργεί την ανάγκη επίσπευσης τέτοιων υποδομών, οι οποίες κατά την άποψή μου θα πρέπει να επεκταθούν τάχιστα και σε όλη τη χώρα και στη </w:t>
      </w:r>
      <w:r>
        <w:rPr>
          <w:rFonts w:eastAsia="Times New Roman" w:cs="Times New Roman"/>
          <w:szCs w:val="24"/>
        </w:rPr>
        <w:t xml:space="preserve">βόρεια </w:t>
      </w:r>
      <w:r>
        <w:rPr>
          <w:rFonts w:eastAsia="Times New Roman" w:cs="Times New Roman"/>
          <w:szCs w:val="24"/>
        </w:rPr>
        <w:t xml:space="preserve">και στην </w:t>
      </w:r>
      <w:r>
        <w:rPr>
          <w:rFonts w:eastAsia="Times New Roman" w:cs="Times New Roman"/>
          <w:szCs w:val="24"/>
        </w:rPr>
        <w:t xml:space="preserve">κεντρική </w:t>
      </w:r>
      <w:r>
        <w:rPr>
          <w:rFonts w:eastAsia="Times New Roman" w:cs="Times New Roman"/>
          <w:szCs w:val="24"/>
        </w:rPr>
        <w:t>Ελλάδα. Αυτή είναι η πραγματικότητα και δεν μπορεί κανένας σε α</w:t>
      </w:r>
      <w:r>
        <w:rPr>
          <w:rFonts w:eastAsia="Times New Roman" w:cs="Times New Roman"/>
          <w:szCs w:val="24"/>
        </w:rPr>
        <w:t>υτή την Αίθουσα να προσαρμόζει την πραγματικότητα στα μέτρα του.</w:t>
      </w:r>
    </w:p>
    <w:p w14:paraId="7E512DB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Σας καλούμε, κύριε Υπουργέ, να είστε προσεκτικός στις διατυπώσεις σας που αφορούν τη Νέα Δημοκρατία, αλλά και γενικότερα, γιατί ο Οκτώβριος που μας άφησε μόλις χθες βάφτηκε κυριολεκτικά κόκκι</w:t>
      </w:r>
      <w:r>
        <w:rPr>
          <w:rFonts w:eastAsia="Times New Roman" w:cs="Times New Roman"/>
          <w:szCs w:val="24"/>
        </w:rPr>
        <w:t>νος. Και δεν βάφτηκε κόκκινος από μια νέα Οκτωβριανή Επανάσταση, που ίσως έχετε στο βάθος του μυαλού σας. Βάφτηκε κόκκινος ο Οκτώβριος που μας άφησε μόλις χθες, από το πολύ «κυβερνητικό αίμα» που έχει χυθεί αυτόν τον μήνα.</w:t>
      </w:r>
    </w:p>
    <w:p w14:paraId="7E512DB4"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Είχαμε προηγουμένως εδώ τον Υπουρ</w:t>
      </w:r>
      <w:r>
        <w:rPr>
          <w:rFonts w:eastAsia="Times New Roman"/>
          <w:szCs w:val="24"/>
        </w:rPr>
        <w:t>γό Υγείας, που μας έλεγε ότι διπλασιάζει τους μισθούς των γιατρών για να λύσει το πρόβλημα στα κέντρα των μεταναστών. Αν αρκούσε αυτό, σε κάθε πτυχή της δημόσιας ζωής θα διπλασιάζαμε τους μισθούς των δημοσίων λειτουργών και θα λύνονταν όλα τα προβλήματα. Δ</w:t>
      </w:r>
      <w:r>
        <w:rPr>
          <w:rFonts w:eastAsia="Times New Roman"/>
          <w:szCs w:val="24"/>
        </w:rPr>
        <w:t>έχθηκε την άποψή μας ότι είναι ζήτημα υποδομών και ζήτημα υπερπληθυσμού.</w:t>
      </w:r>
    </w:p>
    <w:p w14:paraId="7E512DB5"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lastRenderedPageBreak/>
        <w:t xml:space="preserve">Τι έχει γίνει, όμως, κύριε Υπουργέ; Ο πρώην </w:t>
      </w:r>
      <w:r>
        <w:rPr>
          <w:rFonts w:eastAsia="Times New Roman"/>
          <w:szCs w:val="24"/>
        </w:rPr>
        <w:t>γενικός διευθυντής υποδομών</w:t>
      </w:r>
      <w:r>
        <w:rPr>
          <w:rFonts w:eastAsia="Times New Roman"/>
          <w:szCs w:val="24"/>
        </w:rPr>
        <w:t xml:space="preserve"> του Υπουργείου Μεταναστευτικής Πολιτικής μόλις τον μήνα που τελείωσε χθες έχει καταγγείλει διασπάθιση κονδυλίων</w:t>
      </w:r>
      <w:r>
        <w:rPr>
          <w:rFonts w:eastAsia="Times New Roman"/>
          <w:szCs w:val="24"/>
        </w:rPr>
        <w:t xml:space="preserve"> και κακοδιαχείριση στο 1,6 δισεκατομμύρια ευρώ. Πείτε μας εσείς, που είστε Υπουργός Υποδομών, όταν ο αρμόδιος γραμματέας καταγγέλλει κακοδιαχείριση, πώς μπορούν να βελτιωθούν οι υποδομές σ’ αυτά τα κέντρα;</w:t>
      </w:r>
    </w:p>
    <w:p w14:paraId="7E512DB6"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Και αυτό δεν ήταν το μόνο. Η διοίκηση της ΔΕΗ -γι</w:t>
      </w:r>
      <w:r>
        <w:rPr>
          <w:rFonts w:eastAsia="Times New Roman"/>
          <w:szCs w:val="24"/>
        </w:rPr>
        <w:t>α να δούμε πώς προσεγγίζει η Κυβέρνηση τα θέματα και τι έγινε αυτόν τον μήνα- παρουσίασε αλλοιωμένα στοιχεία. Είναι εισηγμένη εταιρεία με πάρα πολλά προβλήματα. Ο δε πρόεδρος επιρρίπτει την ευθύνη για ζημιές 900 εκατομμυρίων σε τρεις συγκεκριμένες αποφάσει</w:t>
      </w:r>
      <w:r>
        <w:rPr>
          <w:rFonts w:eastAsia="Times New Roman"/>
          <w:szCs w:val="24"/>
        </w:rPr>
        <w:t>ς προϊστάμενων Υπουργών του, ενώ μόλις πριν λίγους μήνες η ΔΕΗ αγόρασε ένα κουφάρι στα Σκόπια. Άλλες συζητήσεις γι’ αυτό.</w:t>
      </w:r>
    </w:p>
    <w:p w14:paraId="7E512DB7"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Θέλετε να προχωρήσω για το τι έγινε στην ΕΡΤ τον μήνα Οκτώβριο και τις καταγγελίες στελεχών, που η Κυβέρνησή σας διόρισε; Δεν τους διό</w:t>
      </w:r>
      <w:r>
        <w:rPr>
          <w:rFonts w:eastAsia="Times New Roman"/>
          <w:szCs w:val="24"/>
        </w:rPr>
        <w:t xml:space="preserve">ρισε η Αντιπολίτευση. </w:t>
      </w:r>
    </w:p>
    <w:p w14:paraId="7E512DB8"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 xml:space="preserve">Για να έρθουμε και στο δικό σας αντικείμενο, κύριε Υπουργέ, προκλήθηκαν μεγάλες και δικαιολογημένες συζητήσεις από το γεγονός ότι η Ευρωπαϊκή Ένωση </w:t>
      </w:r>
      <w:r>
        <w:rPr>
          <w:rFonts w:eastAsia="Times New Roman"/>
          <w:szCs w:val="24"/>
        </w:rPr>
        <w:lastRenderedPageBreak/>
        <w:t>ακύρωσε τη σύμβαση παραχώρησης του «Ελευθέριος Βενιζέλος» και ζήτησε τίμημα. Ξέρω ότι</w:t>
      </w:r>
      <w:r>
        <w:rPr>
          <w:rFonts w:eastAsia="Times New Roman"/>
          <w:szCs w:val="24"/>
        </w:rPr>
        <w:t xml:space="preserve"> επιρρίψατε τις ευθύνες στο ΤΑΙΠΕΔ. Το γνωρίζω. Όμως, εδώ μιλάμε για εφαρμοσμένη κυβερνητική πολιτική. </w:t>
      </w:r>
    </w:p>
    <w:p w14:paraId="7E512DB9"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 xml:space="preserve">Δεν μπορεί το πολιτικό κόστος να πάει στο ΤΑΙΠΕΔ, καθώς στην Κυβέρνηση μοιραία πηγαίνει, κύριε Υπουργέ. </w:t>
      </w:r>
    </w:p>
    <w:p w14:paraId="7E512DBA"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Ήρθε η Ευρωπαϊκή Επιτροπή και σας λέει ότι το τ</w:t>
      </w:r>
      <w:r>
        <w:rPr>
          <w:rFonts w:eastAsia="Times New Roman"/>
          <w:szCs w:val="24"/>
        </w:rPr>
        <w:t xml:space="preserve">ίμημα είναι εξευτελιστικό και ζήτησε 131% μεγαλύτερο τίμημα. Σκεφτείτε τι θα λέγατε αν ήταν η Νέα Δημοκρατία στη θέση σας. Θα λέγατε ότι πήγε να τα αρπάξει, πήγε να τα πάρει, πήγε να εκχωρήσει το «Ελευθέριος Βενιζέλος» μπιτ παρά. Αυτά θα λέγατε. Εμείς δεν </w:t>
      </w:r>
      <w:r>
        <w:rPr>
          <w:rFonts w:eastAsia="Times New Roman"/>
          <w:szCs w:val="24"/>
        </w:rPr>
        <w:t>τα λέμε. Εμείς επισημάνσεις κάνουμε, κριτική κάνουμε.</w:t>
      </w:r>
    </w:p>
    <w:p w14:paraId="7E512DBB"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 xml:space="preserve">Θέλετε να προχωρήσουμε παρακάτω; Τι να πω για τις καταγγελίες Καμμένου εναντίον Κοτζιά; Έχουν δυναμική εξέλιξη τα πράγματα. Ο κ. Κοτζιάς απειλεί να προσφύγει στη </w:t>
      </w:r>
      <w:r>
        <w:rPr>
          <w:rFonts w:eastAsia="Times New Roman"/>
          <w:szCs w:val="24"/>
        </w:rPr>
        <w:t>δικαιοσύνη</w:t>
      </w:r>
      <w:r>
        <w:rPr>
          <w:rFonts w:eastAsia="Times New Roman"/>
          <w:szCs w:val="24"/>
        </w:rPr>
        <w:t>. Εδώ κατηγορεί μέλος της Κυβέ</w:t>
      </w:r>
      <w:r>
        <w:rPr>
          <w:rFonts w:eastAsia="Times New Roman"/>
          <w:szCs w:val="24"/>
        </w:rPr>
        <w:t xml:space="preserve">ρνησης, Υπουργός άλλον Υπουργό ότι τα έπαιρνε μαζί με την εταιρεία </w:t>
      </w:r>
      <w:proofErr w:type="spellStart"/>
      <w:r>
        <w:rPr>
          <w:rFonts w:eastAsia="Times New Roman"/>
          <w:szCs w:val="24"/>
        </w:rPr>
        <w:t>Σόρος</w:t>
      </w:r>
      <w:proofErr w:type="spellEnd"/>
      <w:r>
        <w:rPr>
          <w:rFonts w:eastAsia="Times New Roman"/>
          <w:szCs w:val="24"/>
        </w:rPr>
        <w:t xml:space="preserve">, δηλαδή μαζί με την εταιρεία του Τζωρτζ </w:t>
      </w:r>
      <w:proofErr w:type="spellStart"/>
      <w:r>
        <w:rPr>
          <w:rFonts w:eastAsia="Times New Roman"/>
          <w:szCs w:val="24"/>
        </w:rPr>
        <w:t>Σόρος</w:t>
      </w:r>
      <w:proofErr w:type="spellEnd"/>
      <w:r>
        <w:rPr>
          <w:rFonts w:eastAsia="Times New Roman"/>
          <w:szCs w:val="24"/>
        </w:rPr>
        <w:t>. Αυτά τα πράγματα δεν έχουν γίνει ξανά. Και, μάλιστα, πού έγιναν αυτές οι καταγγελίες; Στο πλαίσιο συνεδρίασης του Υπουργικού Συμβουλίου.</w:t>
      </w:r>
      <w:r>
        <w:rPr>
          <w:rFonts w:eastAsia="Times New Roman"/>
          <w:szCs w:val="24"/>
        </w:rPr>
        <w:t xml:space="preserve"> Δεν έγιναν σε κάποιο μέσο ενημέρωσης. Και τα προσπερνάμε όλα σαν να μη συμβαίνει τίποτα.</w:t>
      </w:r>
    </w:p>
    <w:p w14:paraId="7E512DBC"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lastRenderedPageBreak/>
        <w:t>Ποιο είναι το περιβάλλον; Διότι ναι,</w:t>
      </w:r>
      <w:r w:rsidRPr="008775D5">
        <w:rPr>
          <w:rFonts w:eastAsia="Times New Roman"/>
          <w:szCs w:val="24"/>
        </w:rPr>
        <w:t xml:space="preserve"> </w:t>
      </w:r>
      <w:r>
        <w:rPr>
          <w:rFonts w:eastAsia="Times New Roman"/>
          <w:szCs w:val="24"/>
        </w:rPr>
        <w:t>κύριε Υπουργέ, καλά είναι τα εμπορευματικά κέντρα και πρέπει να προχωρήσουν γρήγορα και με διαφάνεια, γιατί κάποιες άλλες κυβερνή</w:t>
      </w:r>
      <w:r>
        <w:rPr>
          <w:rFonts w:eastAsia="Times New Roman"/>
          <w:szCs w:val="24"/>
        </w:rPr>
        <w:t xml:space="preserve">σεις -εσείς που ρωτάτε συνεχώς τι έγινε τα προηγούμενα σαράντα χρόνια- έφεραν κάποιους επενδυτές εδώ, τους κορυφαίους στον κόσμο, και όχι κάποιους των οποίων η επιφάνεια αμφισβητείται, και οι δουλειές ανεβαίνουν -να το πω απλά για να μας καταλάβουν και οι </w:t>
      </w:r>
      <w:r>
        <w:rPr>
          <w:rFonts w:eastAsia="Times New Roman"/>
          <w:szCs w:val="24"/>
        </w:rPr>
        <w:t xml:space="preserve">πολίτες- και υπάρχει ανάγκη νέων υποδομών. Όμως, αυτό έγινε γιατί ήρθε η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στο </w:t>
      </w:r>
      <w:r>
        <w:rPr>
          <w:rFonts w:eastAsia="Times New Roman"/>
          <w:szCs w:val="24"/>
        </w:rPr>
        <w:t xml:space="preserve">λιμάνι </w:t>
      </w:r>
      <w:r>
        <w:rPr>
          <w:rFonts w:eastAsia="Times New Roman"/>
          <w:szCs w:val="24"/>
        </w:rPr>
        <w:t>του Πειραιά</w:t>
      </w:r>
      <w:r w:rsidRPr="009309DD">
        <w:rPr>
          <w:rFonts w:eastAsia="Times New Roman"/>
          <w:szCs w:val="24"/>
        </w:rPr>
        <w:t xml:space="preserve">, </w:t>
      </w:r>
      <w:r>
        <w:rPr>
          <w:rFonts w:eastAsia="Times New Roman"/>
          <w:szCs w:val="24"/>
        </w:rPr>
        <w:t>κύριε Υπουργέ. Να μην ξεχνιόμαστε.</w:t>
      </w:r>
    </w:p>
    <w:p w14:paraId="7E512DBD"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7E512DBE"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Ολοκληρώνω, κύριε Πρόεδρε, επισημαίνοντας ότι χθες είδαμε και το ΦΕΚ για την παραχώρηση των είκοσι τριών περιφερειακών αεροδρομίων. Στη σωστή κατεύθυνση κινείται, αλλά θα πρέπει να δούμε και την εφαρμογή. Είδαμε και από τον συνάδελφό σας, τον Υπουργό Ναυτι</w:t>
      </w:r>
      <w:r>
        <w:rPr>
          <w:rFonts w:eastAsia="Times New Roman"/>
          <w:szCs w:val="24"/>
        </w:rPr>
        <w:t xml:space="preserve">λίας, τις παραχωρήσεις για τα δέκα περιφερειακά λιμάνια. </w:t>
      </w:r>
    </w:p>
    <w:p w14:paraId="7E512DBF"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Θα τα παρακολουθούμε όλα αυτά, γιατί, ναι, η Νέα Δημοκρατία είναι υπέρ των επενδύσεων, αλλά με διαφάνεια και κυρίως με πολλές πιθανότητες βιωσιμότητας.</w:t>
      </w:r>
    </w:p>
    <w:p w14:paraId="7E512DC0"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lastRenderedPageBreak/>
        <w:t>Όμως, κύριε Υπουργέ, για να επιβιώσουν οι επιχ</w:t>
      </w:r>
      <w:r>
        <w:rPr>
          <w:rFonts w:eastAsia="Times New Roman"/>
          <w:szCs w:val="24"/>
        </w:rPr>
        <w:t>ειρήσεις και οι επενδύσεις σε μια χώρα, όπως η Ελλάδα, πρέπει να συντρέχουν και άλλοι λόγοι. Πολύ φοβάμαι πως στη δική σας περίπτωση δεν συντρέχουν. Άλλωστε, η Παγκόσμια Τράπεζα στην έκθεση για το 2019 κατέταξε την Ελλάδα από πλευράς επιχειρηματικού περιβά</w:t>
      </w:r>
      <w:r>
        <w:rPr>
          <w:rFonts w:eastAsia="Times New Roman"/>
          <w:szCs w:val="24"/>
        </w:rPr>
        <w:t xml:space="preserve">λλοντος στο ίδιο επίπεδο με την </w:t>
      </w:r>
      <w:proofErr w:type="spellStart"/>
      <w:r>
        <w:rPr>
          <w:rFonts w:eastAsia="Times New Roman"/>
          <w:szCs w:val="24"/>
        </w:rPr>
        <w:t>Κιργιζία</w:t>
      </w:r>
      <w:proofErr w:type="spellEnd"/>
      <w:r>
        <w:rPr>
          <w:rFonts w:eastAsia="Times New Roman"/>
          <w:szCs w:val="24"/>
        </w:rPr>
        <w:t xml:space="preserve"> και τη Σουαζιλάνδη.</w:t>
      </w:r>
    </w:p>
    <w:p w14:paraId="7E512DC1"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Και μέσα σε όλα αυτά μας φέρνετε μετά από δύο χρόνια στα συρτάρια μια συζήτηση περί συνταγματικής αναθεώρησης.</w:t>
      </w:r>
    </w:p>
    <w:p w14:paraId="7E512DC2" w14:textId="77777777" w:rsidR="00CD7DD0" w:rsidRDefault="001D7A26">
      <w:pPr>
        <w:tabs>
          <w:tab w:val="left" w:pos="2940"/>
        </w:tabs>
        <w:spacing w:line="600" w:lineRule="auto"/>
        <w:ind w:firstLine="720"/>
        <w:jc w:val="both"/>
        <w:rPr>
          <w:rFonts w:eastAsia="Times New Roman"/>
          <w:szCs w:val="24"/>
        </w:rPr>
      </w:pPr>
      <w:r w:rsidRPr="009309DD">
        <w:rPr>
          <w:rFonts w:eastAsia="Times New Roman"/>
          <w:b/>
          <w:szCs w:val="24"/>
        </w:rPr>
        <w:t xml:space="preserve">ΠΡΟΕΔΡΕΥΩΝ (Γεώργιος </w:t>
      </w:r>
      <w:proofErr w:type="spellStart"/>
      <w:r w:rsidRPr="009309DD">
        <w:rPr>
          <w:rFonts w:eastAsia="Times New Roman"/>
          <w:b/>
          <w:szCs w:val="24"/>
        </w:rPr>
        <w:t>Λαμπρούλης</w:t>
      </w:r>
      <w:proofErr w:type="spellEnd"/>
      <w:r w:rsidRPr="009309DD">
        <w:rPr>
          <w:rFonts w:eastAsia="Times New Roman"/>
          <w:b/>
          <w:szCs w:val="24"/>
        </w:rPr>
        <w:t>):</w:t>
      </w:r>
      <w:r>
        <w:rPr>
          <w:rFonts w:eastAsia="Times New Roman"/>
          <w:szCs w:val="24"/>
        </w:rPr>
        <w:t xml:space="preserve"> Κύριε </w:t>
      </w:r>
      <w:proofErr w:type="spellStart"/>
      <w:r>
        <w:rPr>
          <w:rFonts w:eastAsia="Times New Roman"/>
          <w:szCs w:val="24"/>
        </w:rPr>
        <w:t>Μπουκώρο</w:t>
      </w:r>
      <w:proofErr w:type="spellEnd"/>
      <w:r>
        <w:rPr>
          <w:rFonts w:eastAsia="Times New Roman"/>
          <w:szCs w:val="24"/>
        </w:rPr>
        <w:t>, ολοκληρώστε, σας παρακαλώ.</w:t>
      </w:r>
    </w:p>
    <w:p w14:paraId="7E512DC3" w14:textId="77777777" w:rsidR="00CD7DD0" w:rsidRDefault="001D7A26">
      <w:pPr>
        <w:tabs>
          <w:tab w:val="left" w:pos="2940"/>
        </w:tabs>
        <w:spacing w:line="600" w:lineRule="auto"/>
        <w:ind w:firstLine="720"/>
        <w:jc w:val="both"/>
        <w:rPr>
          <w:rFonts w:eastAsia="Times New Roman"/>
          <w:szCs w:val="24"/>
        </w:rPr>
      </w:pPr>
      <w:r w:rsidRPr="009309DD">
        <w:rPr>
          <w:rFonts w:eastAsia="Times New Roman"/>
          <w:b/>
          <w:szCs w:val="24"/>
        </w:rPr>
        <w:t>ΧΡΗΣΤΟΣ</w:t>
      </w:r>
      <w:r w:rsidRPr="009309DD">
        <w:rPr>
          <w:rFonts w:eastAsia="Times New Roman"/>
          <w:b/>
          <w:szCs w:val="24"/>
        </w:rPr>
        <w:t xml:space="preserve"> ΜΠΟΥΚΩΡΟΣ:</w:t>
      </w:r>
      <w:r>
        <w:rPr>
          <w:rFonts w:eastAsia="Times New Roman"/>
          <w:szCs w:val="24"/>
        </w:rPr>
        <w:t xml:space="preserve"> Ολοκλήρωσα, κύριε Πρόεδρε. </w:t>
      </w:r>
    </w:p>
    <w:p w14:paraId="7E512DC4"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Επιτρέψτε μου να πω ότι αυτή δεν είναι εικόνα σοβαρής Κυβέρνησης, Κυβέρνησης την οποία απαιτούν οι κρίσιμες περιστάσεις.</w:t>
      </w:r>
    </w:p>
    <w:p w14:paraId="7E512DC5"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Σας ευχαριστώ πολύ, κύριε Πρόεδρε.</w:t>
      </w:r>
    </w:p>
    <w:p w14:paraId="7E512DC6" w14:textId="77777777" w:rsidR="00CD7DD0" w:rsidRDefault="001D7A26">
      <w:pPr>
        <w:tabs>
          <w:tab w:val="left" w:pos="2940"/>
        </w:tabs>
        <w:spacing w:line="600" w:lineRule="auto"/>
        <w:ind w:firstLine="720"/>
        <w:jc w:val="center"/>
        <w:rPr>
          <w:rFonts w:eastAsia="Times New Roman"/>
          <w:szCs w:val="24"/>
        </w:rPr>
      </w:pPr>
      <w:r w:rsidRPr="009309DD">
        <w:rPr>
          <w:rFonts w:eastAsia="Times New Roman"/>
          <w:szCs w:val="24"/>
        </w:rPr>
        <w:t>(Χειροκροτήματα από την πτέρυγα της Νέας Δημοκρατίας)</w:t>
      </w:r>
    </w:p>
    <w:p w14:paraId="7E512DC7" w14:textId="77777777" w:rsidR="00CD7DD0" w:rsidRDefault="001D7A26">
      <w:pPr>
        <w:tabs>
          <w:tab w:val="left" w:pos="2940"/>
        </w:tabs>
        <w:spacing w:line="600" w:lineRule="auto"/>
        <w:ind w:firstLine="720"/>
        <w:jc w:val="both"/>
        <w:rPr>
          <w:rFonts w:eastAsia="Times New Roman"/>
          <w:szCs w:val="24"/>
        </w:rPr>
      </w:pPr>
      <w:r w:rsidRPr="009309DD">
        <w:rPr>
          <w:rFonts w:eastAsia="Times New Roman"/>
          <w:b/>
          <w:szCs w:val="24"/>
        </w:rPr>
        <w:t>ΠΡΟΕΔΡ</w:t>
      </w:r>
      <w:r w:rsidRPr="009309DD">
        <w:rPr>
          <w:rFonts w:eastAsia="Times New Roman"/>
          <w:b/>
          <w:szCs w:val="24"/>
        </w:rPr>
        <w:t xml:space="preserve">ΕΥΩΝ (Γεώργιος </w:t>
      </w:r>
      <w:proofErr w:type="spellStart"/>
      <w:r w:rsidRPr="009309DD">
        <w:rPr>
          <w:rFonts w:eastAsia="Times New Roman"/>
          <w:b/>
          <w:szCs w:val="24"/>
        </w:rPr>
        <w:t>Λαμπρούλης</w:t>
      </w:r>
      <w:proofErr w:type="spellEnd"/>
      <w:r w:rsidRPr="009309DD">
        <w:rPr>
          <w:rFonts w:eastAsia="Times New Roman"/>
          <w:b/>
          <w:szCs w:val="24"/>
        </w:rPr>
        <w:t>):</w:t>
      </w:r>
      <w:r>
        <w:rPr>
          <w:rFonts w:eastAsia="Times New Roman"/>
          <w:szCs w:val="24"/>
        </w:rPr>
        <w:t xml:space="preserve"> Τον λόγο έχει ο κ. </w:t>
      </w:r>
      <w:proofErr w:type="spellStart"/>
      <w:r>
        <w:rPr>
          <w:rFonts w:eastAsia="Times New Roman"/>
          <w:szCs w:val="24"/>
        </w:rPr>
        <w:t>Αυγενάκης</w:t>
      </w:r>
      <w:proofErr w:type="spellEnd"/>
      <w:r>
        <w:rPr>
          <w:rFonts w:eastAsia="Times New Roman"/>
          <w:szCs w:val="24"/>
        </w:rPr>
        <w:t xml:space="preserve"> από τη Νέα Δημοκρατία. Μετά θα ακολουθήσει ο Κοινοβουλευτικός Εκπρόσωπος της Νέας Δημοκρατίας, ο κ. Κεφαλογιάννης, μετά ο κ. </w:t>
      </w:r>
      <w:proofErr w:type="spellStart"/>
      <w:r>
        <w:rPr>
          <w:rFonts w:eastAsia="Times New Roman"/>
          <w:szCs w:val="24"/>
        </w:rPr>
        <w:t>Ξυδάκης</w:t>
      </w:r>
      <w:proofErr w:type="spellEnd"/>
      <w:r>
        <w:rPr>
          <w:rFonts w:eastAsia="Times New Roman"/>
          <w:szCs w:val="24"/>
        </w:rPr>
        <w:t xml:space="preserve">, Κοινοβουλευτικός </w:t>
      </w:r>
      <w:r>
        <w:rPr>
          <w:rFonts w:eastAsia="Times New Roman"/>
          <w:szCs w:val="24"/>
        </w:rPr>
        <w:lastRenderedPageBreak/>
        <w:t>Εκπρόσωπος του ΣΥΡΙΖΑ, και ο κ. Μαυραγάνης. Τέλο</w:t>
      </w:r>
      <w:r>
        <w:rPr>
          <w:rFonts w:eastAsia="Times New Roman"/>
          <w:szCs w:val="24"/>
        </w:rPr>
        <w:t xml:space="preserve">ς, ο κατάλογος θα κλείσει με την </w:t>
      </w:r>
      <w:r>
        <w:rPr>
          <w:rFonts w:eastAsia="Times New Roman"/>
          <w:szCs w:val="24"/>
        </w:rPr>
        <w:t xml:space="preserve">κ. </w:t>
      </w:r>
      <w:r>
        <w:rPr>
          <w:rFonts w:eastAsia="Times New Roman"/>
          <w:szCs w:val="24"/>
        </w:rPr>
        <w:t>Καφαντάρη.</w:t>
      </w:r>
    </w:p>
    <w:p w14:paraId="7E512DC8"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 xml:space="preserve">Παρακαλώ, κύριε </w:t>
      </w:r>
      <w:proofErr w:type="spellStart"/>
      <w:r>
        <w:rPr>
          <w:rFonts w:eastAsia="Times New Roman"/>
          <w:szCs w:val="24"/>
        </w:rPr>
        <w:t>Αυγενάκη</w:t>
      </w:r>
      <w:proofErr w:type="spellEnd"/>
      <w:r>
        <w:rPr>
          <w:rFonts w:eastAsia="Times New Roman"/>
          <w:szCs w:val="24"/>
        </w:rPr>
        <w:t>, έχετε τον λόγο.</w:t>
      </w:r>
    </w:p>
    <w:p w14:paraId="7E512DC9"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Κύριε Υπουργέ, κυρίες και κύριοι συνάδελφοι, η </w:t>
      </w:r>
      <w:r>
        <w:rPr>
          <w:rFonts w:eastAsia="Times New Roman" w:cs="Times New Roman"/>
          <w:szCs w:val="24"/>
        </w:rPr>
        <w:t>σύμβαση παραχώρησης</w:t>
      </w:r>
      <w:r>
        <w:rPr>
          <w:rFonts w:eastAsia="Times New Roman" w:cs="Times New Roman"/>
          <w:szCs w:val="24"/>
        </w:rPr>
        <w:t xml:space="preserve"> </w:t>
      </w:r>
      <w:r>
        <w:rPr>
          <w:rFonts w:eastAsia="Times New Roman" w:cs="Times New Roman"/>
          <w:szCs w:val="24"/>
        </w:rPr>
        <w:t xml:space="preserve">για την κατασκευή και λειτουργία εμπορευματικού κέντρου στο </w:t>
      </w:r>
      <w:proofErr w:type="spellStart"/>
      <w:r>
        <w:rPr>
          <w:rFonts w:eastAsia="Times New Roman" w:cs="Times New Roman"/>
          <w:szCs w:val="24"/>
        </w:rPr>
        <w:t>Θριάσιο</w:t>
      </w:r>
      <w:proofErr w:type="spellEnd"/>
      <w:r>
        <w:rPr>
          <w:rFonts w:eastAsia="Times New Roman" w:cs="Times New Roman"/>
          <w:szCs w:val="24"/>
        </w:rPr>
        <w:t xml:space="preserve"> αποτελεί ένα σχέδιο που εμείς ως Νέα Δημοκρατία οραματιστήκαμε, σχεδιάσαμε, αλλά και διαμορφώσαμε. </w:t>
      </w:r>
    </w:p>
    <w:p w14:paraId="7E512DCA"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Σήμερα θα έπρεπε να είχαμε εορταστικό κλίμα και να υπερψηφίζαμε τη </w:t>
      </w:r>
      <w:r>
        <w:rPr>
          <w:rFonts w:eastAsia="Times New Roman" w:cs="Times New Roman"/>
          <w:szCs w:val="24"/>
        </w:rPr>
        <w:t>σύμβαση παραχώρησης</w:t>
      </w:r>
      <w:r>
        <w:rPr>
          <w:rFonts w:eastAsia="Times New Roman" w:cs="Times New Roman"/>
          <w:szCs w:val="24"/>
        </w:rPr>
        <w:t xml:space="preserve">. </w:t>
      </w:r>
      <w:r>
        <w:rPr>
          <w:rFonts w:eastAsia="Times New Roman" w:cs="Times New Roman"/>
          <w:szCs w:val="24"/>
        </w:rPr>
        <w:t>Δυστυχώς, όμως, βρισκόμαστε στη δυσάρεστη θέση να συζητάμε για ένα ακόμα σκάνδαλο της Κυβέρνησής σας, αντί να συζητάμε για ένα αναπτυξιακό σχέδιο που θα συμβάλλει στην ανάπτυξη της περιοχής, που θα συμβάλλει στη δημιουργία νέων θέσεων εργασίας, που θα συμβ</w:t>
      </w:r>
      <w:r>
        <w:rPr>
          <w:rFonts w:eastAsia="Times New Roman" w:cs="Times New Roman"/>
          <w:szCs w:val="24"/>
        </w:rPr>
        <w:t xml:space="preserve">άλλει στην οικονομική ανάκαμψη της χώρας μας και που θα λειτουργήσει ως μεγάλος εμπορευματικός σταθμός για τη χώρα και με σημαντικές διεθνείς προοπτικές. </w:t>
      </w:r>
    </w:p>
    <w:p w14:paraId="7E512DCB"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Αντί, λοιπόν, να συζητάμε για την αναπτυξιακή δυναμική της χώρας, βρισκόμαστε στη δυσάρεστη θέση να σ</w:t>
      </w:r>
      <w:r>
        <w:rPr>
          <w:rFonts w:eastAsia="Times New Roman" w:cs="Times New Roman"/>
          <w:szCs w:val="24"/>
        </w:rPr>
        <w:t xml:space="preserve">υζητάμε για μια σκανδαλώδη </w:t>
      </w:r>
      <w:r>
        <w:rPr>
          <w:rFonts w:eastAsia="Times New Roman" w:cs="Times New Roman"/>
          <w:szCs w:val="24"/>
        </w:rPr>
        <w:t xml:space="preserve">σύμβαση </w:t>
      </w:r>
      <w:r>
        <w:rPr>
          <w:rFonts w:eastAsia="Times New Roman" w:cs="Times New Roman"/>
          <w:szCs w:val="24"/>
        </w:rPr>
        <w:t>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7E512DCC"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Τελικά, στην Κυβέρνηση δεν είστε μόνο ανίκανοι, αλλά είστε και επικίνδυνοι για τη χώρα. Έχετε μια ικανότητα να δημιουργείτε σκάνδαλα σε κάθε ζήτημα με το οποίο καταπιάνεστε. Έχετε γίνει η κυ</w:t>
      </w:r>
      <w:r>
        <w:rPr>
          <w:rFonts w:eastAsia="Times New Roman" w:cs="Times New Roman"/>
          <w:szCs w:val="24"/>
        </w:rPr>
        <w:t xml:space="preserve">βέρνηση των σκανδάλων. Τι να </w:t>
      </w:r>
      <w:proofErr w:type="spellStart"/>
      <w:r>
        <w:rPr>
          <w:rFonts w:eastAsia="Times New Roman" w:cs="Times New Roman"/>
          <w:szCs w:val="24"/>
        </w:rPr>
        <w:t>πρωτοθυμηθούμε</w:t>
      </w:r>
      <w:proofErr w:type="spellEnd"/>
      <w:r>
        <w:rPr>
          <w:rFonts w:eastAsia="Times New Roman" w:cs="Times New Roman"/>
          <w:szCs w:val="24"/>
        </w:rPr>
        <w:t xml:space="preserve">, άλλωστε; Να αναφέρουμε τις πρόσφατες κατηγορίες Καμμένου προς Κοτζιά στο Υπουργικό Συμβούλιο, όπου κατηγόρησε κυβερνητικά στελέχη πως πήραν χρήματα από τον </w:t>
      </w:r>
      <w:proofErr w:type="spellStart"/>
      <w:r>
        <w:rPr>
          <w:rFonts w:eastAsia="Times New Roman" w:cs="Times New Roman"/>
          <w:szCs w:val="24"/>
        </w:rPr>
        <w:t>Σόρος</w:t>
      </w:r>
      <w:proofErr w:type="spellEnd"/>
      <w:r>
        <w:rPr>
          <w:rFonts w:eastAsia="Times New Roman" w:cs="Times New Roman"/>
          <w:szCs w:val="24"/>
        </w:rPr>
        <w:t>, για να υπερασπιστούν τη Συμφωνία των Πρεσπών; Κα</w:t>
      </w:r>
      <w:r>
        <w:rPr>
          <w:rFonts w:eastAsia="Times New Roman" w:cs="Times New Roman"/>
          <w:szCs w:val="24"/>
        </w:rPr>
        <w:t>ταγγελίες από Υπουργό προς άλλους Υπουργούς, παρουσία του ίδιου του Πρωθυπουργού; Τη μνημειώδη και ύποπτη σιγή του Πρωθυπουργού για αυτό το θέμα; Την απόκρυψη της επιστολής παραίτησης Κοτζιά και τις απειλές Κοτζιά προς τον Πρωθυπουργό να τη δημοσιοποιήσει;</w:t>
      </w:r>
      <w:r>
        <w:rPr>
          <w:rFonts w:eastAsia="Times New Roman" w:cs="Times New Roman"/>
          <w:szCs w:val="24"/>
        </w:rPr>
        <w:t xml:space="preserve"> </w:t>
      </w:r>
    </w:p>
    <w:p w14:paraId="7E512DCD"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Να αναφέρουμε το θέμα της αγοράς από την ήδη ζημιογόνο ΔΕΗ της ζημιογόνου εταιρείας του Αντιπροέδρου της Κυβέρνησης των Σκοπίων έναντι του ποσού των 4,8 εκατομμυρίων ευρώ; Ακόμα δεν έχετε απαντήσει για τη σκοπιμότητα αυτής της φοβερής και τρομερής επένδυ</w:t>
      </w:r>
      <w:r>
        <w:rPr>
          <w:rFonts w:eastAsia="Times New Roman" w:cs="Times New Roman"/>
          <w:szCs w:val="24"/>
        </w:rPr>
        <w:t xml:space="preserve">σης ούτε για τη ζημία που έχει δημιουργήσει και θα δημιουργήσει στο μέλλον και στη ΔΕΗ. </w:t>
      </w:r>
    </w:p>
    <w:p w14:paraId="7E512DCE"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Να αναφερθούμε στο θέμα των 1,6 δισεκατομμυρίων ευρώ που έχουν κατασπαταληθεί για τον χειρότερο καταυλισμό που έχει φτιαχτεί ποτέ για το μεταναστευτικό στη Μόρια από τ</w:t>
      </w:r>
      <w:r>
        <w:rPr>
          <w:rFonts w:eastAsia="Times New Roman" w:cs="Times New Roman"/>
          <w:szCs w:val="24"/>
        </w:rPr>
        <w:t>ους υποτιθέμενους ευαίσθητους «</w:t>
      </w:r>
      <w:proofErr w:type="spellStart"/>
      <w:r>
        <w:rPr>
          <w:rFonts w:eastAsia="Times New Roman" w:cs="Times New Roman"/>
          <w:szCs w:val="24"/>
        </w:rPr>
        <w:t>αριστερούληδες</w:t>
      </w:r>
      <w:proofErr w:type="spellEnd"/>
      <w:r>
        <w:rPr>
          <w:rFonts w:eastAsia="Times New Roman" w:cs="Times New Roman"/>
          <w:szCs w:val="24"/>
        </w:rPr>
        <w:t xml:space="preserve">»; Πού πήγαν αυτά τα χρήματα; Ακόμα δεν έχετε δώσει καμμία απάντηση στην έρευνα που </w:t>
      </w:r>
      <w:r>
        <w:rPr>
          <w:rFonts w:eastAsia="Times New Roman" w:cs="Times New Roman"/>
          <w:szCs w:val="24"/>
        </w:rPr>
        <w:lastRenderedPageBreak/>
        <w:t xml:space="preserve">διεξάγει η Υπηρεσία Καταπολέμησης της Απάτης της Ευρωπαϊκής Ένωσης για αυτό το θέμα. </w:t>
      </w:r>
    </w:p>
    <w:p w14:paraId="7E512DCF"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Δυστυχώς, διασύρετε τη χώρα μας διεθνώς. </w:t>
      </w:r>
    </w:p>
    <w:p w14:paraId="7E512DD0"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Να αναφέρουμε το περίφημο σκάνδαλο Καμμένου με τα τριακόσιες χιλιάδες βλήματα στη Σαουδική Αραβία; Άλλο ένα δυσώδες σκηνικό με πρωταγωνιστή τον κ. Καμμένο, τον κ. Κοτζιά, μεσάζοντες, λαθρέμπορους και τριακόσιες χιλιάδες βλήματα. Και να θυμίσω ότι εκατό χι</w:t>
      </w:r>
      <w:r>
        <w:rPr>
          <w:rFonts w:eastAsia="Times New Roman" w:cs="Times New Roman"/>
          <w:szCs w:val="24"/>
        </w:rPr>
        <w:t xml:space="preserve">λιάδες βλήματα είχε ζητήσει η Σαουδική Αραβία και φυσικά, ο κ. Καμμένος πάσχιζε να πουλήσει και άλλες διακόσιες χιλιάδες βλήματα. Πού, όμως; Πού θα πήγαιναν; Τα χρήματα ποιος θα τα έπαιρνε; </w:t>
      </w:r>
    </w:p>
    <w:p w14:paraId="7E512DD1"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αναφέρουμε ακόμα την εν </w:t>
      </w:r>
      <w:proofErr w:type="spellStart"/>
      <w:r>
        <w:rPr>
          <w:rFonts w:eastAsia="Times New Roman" w:cs="Times New Roman"/>
          <w:szCs w:val="24"/>
        </w:rPr>
        <w:t>κρυπτώ</w:t>
      </w:r>
      <w:proofErr w:type="spellEnd"/>
      <w:r>
        <w:rPr>
          <w:rFonts w:eastAsia="Times New Roman" w:cs="Times New Roman"/>
          <w:szCs w:val="24"/>
        </w:rPr>
        <w:t xml:space="preserve"> εκχώρηση των δέκα χιλιάδων </w:t>
      </w:r>
      <w:proofErr w:type="spellStart"/>
      <w:r>
        <w:rPr>
          <w:rFonts w:eastAsia="Times New Roman" w:cs="Times New Roman"/>
          <w:szCs w:val="24"/>
        </w:rPr>
        <w:t>εκατ</w:t>
      </w:r>
      <w:r>
        <w:rPr>
          <w:rFonts w:eastAsia="Times New Roman" w:cs="Times New Roman"/>
          <w:szCs w:val="24"/>
        </w:rPr>
        <w:t>όν</w:t>
      </w:r>
      <w:proofErr w:type="spellEnd"/>
      <w:r>
        <w:rPr>
          <w:rFonts w:eastAsia="Times New Roman" w:cs="Times New Roman"/>
          <w:szCs w:val="24"/>
        </w:rPr>
        <w:t xml:space="preserve"> δεκαεννέα ακινήτων κυριότητας του ελληνικού </w:t>
      </w:r>
      <w:r>
        <w:rPr>
          <w:rFonts w:eastAsia="Times New Roman" w:cs="Times New Roman"/>
          <w:szCs w:val="24"/>
        </w:rPr>
        <w:t xml:space="preserve">δημοσίου </w:t>
      </w:r>
      <w:r>
        <w:rPr>
          <w:rFonts w:eastAsia="Times New Roman" w:cs="Times New Roman"/>
          <w:szCs w:val="24"/>
        </w:rPr>
        <w:t xml:space="preserve">για ενενήντα εννιά χρόνια στο </w:t>
      </w:r>
      <w:proofErr w:type="spellStart"/>
      <w:r>
        <w:rPr>
          <w:rFonts w:eastAsia="Times New Roman" w:cs="Times New Roman"/>
          <w:szCs w:val="24"/>
        </w:rPr>
        <w:t>υπερταμείο</w:t>
      </w:r>
      <w:proofErr w:type="spellEnd"/>
      <w:r>
        <w:rPr>
          <w:rFonts w:eastAsia="Times New Roman" w:cs="Times New Roman"/>
          <w:szCs w:val="24"/>
        </w:rPr>
        <w:t xml:space="preserve">, χωρίς η Κυβέρνηση για μία ακόμα φορά να έχει δώσει πληροφορίες αναφορικά με το ποια είναι αυτά τα ακίνητα, παρά τις ερωτήσεις που έχουμε κάνει, σε μια </w:t>
      </w:r>
      <w:r>
        <w:rPr>
          <w:rFonts w:eastAsia="Times New Roman" w:cs="Times New Roman"/>
          <w:szCs w:val="24"/>
        </w:rPr>
        <w:t>απέλπιδα προσπάθεια να αποφύγει τις αντιδράσεις.</w:t>
      </w:r>
    </w:p>
    <w:p w14:paraId="7E512DD2"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σας θυμίσω ότι από τη θέση της Αντιπολίτευσης κατηγορούσατε τους πολιτικούς σας τότε αντιπάλους για προδοσία. Τι εννοούσατε; Για ξανακάντε λίγο ένα </w:t>
      </w:r>
      <w:r>
        <w:rPr>
          <w:rFonts w:eastAsia="Times New Roman" w:cs="Times New Roman"/>
          <w:szCs w:val="24"/>
          <w:lang w:val="en-US"/>
        </w:rPr>
        <w:t>restart</w:t>
      </w:r>
      <w:r w:rsidRPr="000C6EB8">
        <w:rPr>
          <w:rFonts w:eastAsia="Times New Roman" w:cs="Times New Roman"/>
          <w:szCs w:val="24"/>
        </w:rPr>
        <w:t>!</w:t>
      </w:r>
    </w:p>
    <w:p w14:paraId="7E512DD3"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Τώρα παραδίδετε εν </w:t>
      </w:r>
      <w:proofErr w:type="spellStart"/>
      <w:r>
        <w:rPr>
          <w:rFonts w:eastAsia="Times New Roman" w:cs="Times New Roman"/>
          <w:szCs w:val="24"/>
        </w:rPr>
        <w:t>κρυπτώ</w:t>
      </w:r>
      <w:proofErr w:type="spellEnd"/>
      <w:r>
        <w:rPr>
          <w:rFonts w:eastAsia="Times New Roman" w:cs="Times New Roman"/>
          <w:szCs w:val="24"/>
        </w:rPr>
        <w:t xml:space="preserve"> τη διαχείριση της δημ</w:t>
      </w:r>
      <w:r>
        <w:rPr>
          <w:rFonts w:eastAsia="Times New Roman" w:cs="Times New Roman"/>
          <w:szCs w:val="24"/>
        </w:rPr>
        <w:t xml:space="preserve">όσιας περιουσίας και δεν ενοχλείται κανένας αριστερός, παρά τις ευαισθησίες που είχατε. </w:t>
      </w:r>
    </w:p>
    <w:p w14:paraId="7E512DD4"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αναφέρουμε τι έχει γίνει μετά από τις σοβαρότατες καταγγελίες του προσωπικού της ΕΡΤ; Να αναφέρουμε ότι βρίσκεται σε απόλυτη παρακμή; </w:t>
      </w:r>
    </w:p>
    <w:p w14:paraId="7E512DD5"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να σταθούμε μόνο στο πλέο</w:t>
      </w:r>
      <w:r>
        <w:rPr>
          <w:rFonts w:eastAsia="Times New Roman" w:cs="Times New Roman"/>
          <w:szCs w:val="24"/>
        </w:rPr>
        <w:t>ν πρόσφατο σκάνδαλο του τελευταίου τριμήνου. Καμμία απάντηση για κανένα σκάνδαλο, συγκάλυψη, σιωπή, ένοχη σιωπή!</w:t>
      </w:r>
    </w:p>
    <w:p w14:paraId="7E512DD6"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έρχεται ο κ. </w:t>
      </w:r>
      <w:proofErr w:type="spellStart"/>
      <w:r>
        <w:rPr>
          <w:rFonts w:eastAsia="Times New Roman" w:cs="Times New Roman"/>
          <w:szCs w:val="24"/>
        </w:rPr>
        <w:t>Σπίρτζης</w:t>
      </w:r>
      <w:proofErr w:type="spellEnd"/>
      <w:r>
        <w:rPr>
          <w:rFonts w:eastAsia="Times New Roman" w:cs="Times New Roman"/>
          <w:szCs w:val="24"/>
        </w:rPr>
        <w:t xml:space="preserve">, ο αγαπητός Χρήστος, ο Υπουργός να φέρει ένα ακόμα σκάνδαλο, αυτό της </w:t>
      </w:r>
      <w:r>
        <w:rPr>
          <w:rFonts w:eastAsia="Times New Roman" w:cs="Times New Roman"/>
          <w:szCs w:val="24"/>
        </w:rPr>
        <w:t xml:space="preserve">σύμβασης παραχώρησης </w:t>
      </w:r>
      <w:r>
        <w:rPr>
          <w:rFonts w:eastAsia="Times New Roman" w:cs="Times New Roman"/>
          <w:szCs w:val="24"/>
        </w:rPr>
        <w:t>για την κατασκευή και τη λ</w:t>
      </w:r>
      <w:r>
        <w:rPr>
          <w:rFonts w:eastAsia="Times New Roman" w:cs="Times New Roman"/>
          <w:szCs w:val="24"/>
        </w:rPr>
        <w:t xml:space="preserve">ειτουργία εμπορευματικού κέντρου στο </w:t>
      </w:r>
      <w:proofErr w:type="spellStart"/>
      <w:r>
        <w:rPr>
          <w:rFonts w:eastAsia="Times New Roman" w:cs="Times New Roman"/>
          <w:szCs w:val="24"/>
        </w:rPr>
        <w:t>Θριάσιο</w:t>
      </w:r>
      <w:proofErr w:type="spellEnd"/>
      <w:r>
        <w:rPr>
          <w:rFonts w:eastAsia="Times New Roman" w:cs="Times New Roman"/>
          <w:szCs w:val="24"/>
        </w:rPr>
        <w:t xml:space="preserve">. </w:t>
      </w:r>
    </w:p>
    <w:p w14:paraId="7E512DD7"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Υπουργέ, σας κληροδοτήσαμε μία επικερδή </w:t>
      </w:r>
      <w:r>
        <w:rPr>
          <w:rFonts w:eastAsia="Times New Roman" w:cs="Times New Roman"/>
          <w:szCs w:val="24"/>
        </w:rPr>
        <w:t xml:space="preserve">σύμβαση </w:t>
      </w:r>
      <w:r>
        <w:rPr>
          <w:rFonts w:eastAsia="Times New Roman" w:cs="Times New Roman"/>
          <w:szCs w:val="24"/>
        </w:rPr>
        <w:t xml:space="preserve">για το ελληνικό </w:t>
      </w:r>
      <w:r>
        <w:rPr>
          <w:rFonts w:eastAsia="Times New Roman" w:cs="Times New Roman"/>
          <w:szCs w:val="24"/>
        </w:rPr>
        <w:t xml:space="preserve">δημόσιο </w:t>
      </w:r>
      <w:r>
        <w:rPr>
          <w:rFonts w:eastAsia="Times New Roman" w:cs="Times New Roman"/>
          <w:szCs w:val="24"/>
        </w:rPr>
        <w:t xml:space="preserve">και καταφέρατε να τη μετατρέψετε σε ένα ακόμα σκάνδαλο -και κρατήστε αυτή τη λέξη- όπου ζημιώνεται το ελληνικό </w:t>
      </w:r>
      <w:r>
        <w:rPr>
          <w:rFonts w:eastAsia="Times New Roman" w:cs="Times New Roman"/>
          <w:szCs w:val="24"/>
        </w:rPr>
        <w:t>δημόσιο</w:t>
      </w:r>
      <w:r>
        <w:rPr>
          <w:rFonts w:eastAsia="Times New Roman" w:cs="Times New Roman"/>
          <w:szCs w:val="24"/>
        </w:rPr>
        <w:t>. Γιατί άραγε</w:t>
      </w:r>
      <w:r>
        <w:rPr>
          <w:rFonts w:eastAsia="Times New Roman" w:cs="Times New Roman"/>
          <w:szCs w:val="24"/>
        </w:rPr>
        <w:t xml:space="preserve">; Οφείλετε να απαντήσετε. </w:t>
      </w:r>
    </w:p>
    <w:p w14:paraId="7E512DD8"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Γιατί, κύριε Υπουργέ, διαφοροποιήσατε τους όρους της προκήρυξης, επί της οποίας κατατέθηκε και η μοναδική προσφορά, σε σχέση με τους όρους της τελικής </w:t>
      </w:r>
      <w:r>
        <w:rPr>
          <w:rFonts w:eastAsia="Times New Roman" w:cs="Times New Roman"/>
          <w:szCs w:val="24"/>
        </w:rPr>
        <w:t xml:space="preserve">σύμβασης </w:t>
      </w:r>
      <w:r>
        <w:rPr>
          <w:rFonts w:eastAsia="Times New Roman" w:cs="Times New Roman"/>
          <w:szCs w:val="24"/>
        </w:rPr>
        <w:t>που υπογράφηκε και έρχεται σήμερα προς κύρωση στη Βουλή με το παρόν ν</w:t>
      </w:r>
      <w:r>
        <w:rPr>
          <w:rFonts w:eastAsia="Times New Roman" w:cs="Times New Roman"/>
          <w:szCs w:val="24"/>
        </w:rPr>
        <w:t>ομοσχέδιο;</w:t>
      </w:r>
    </w:p>
    <w:p w14:paraId="7E512DD9"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Γιατί, κύριε Υπουργέ, μειώσατε με τη </w:t>
      </w:r>
      <w:r>
        <w:rPr>
          <w:rFonts w:eastAsia="Times New Roman" w:cs="Times New Roman"/>
          <w:szCs w:val="24"/>
        </w:rPr>
        <w:t>σύμβαση παραχώρησης</w:t>
      </w:r>
      <w:r>
        <w:rPr>
          <w:rFonts w:eastAsia="Times New Roman" w:cs="Times New Roman"/>
          <w:szCs w:val="24"/>
        </w:rPr>
        <w:t xml:space="preserve"> το εφάπαξ τίμημα –κοινώς προκαταβολή- που θα πρέπει να καταβάλλει ο </w:t>
      </w:r>
      <w:proofErr w:type="spellStart"/>
      <w:r>
        <w:rPr>
          <w:rFonts w:eastAsia="Times New Roman" w:cs="Times New Roman"/>
          <w:szCs w:val="24"/>
        </w:rPr>
        <w:t>παραχωρησιούχος</w:t>
      </w:r>
      <w:proofErr w:type="spellEnd"/>
      <w:r>
        <w:rPr>
          <w:rFonts w:eastAsia="Times New Roman" w:cs="Times New Roman"/>
          <w:szCs w:val="24"/>
        </w:rPr>
        <w:t xml:space="preserve"> σε 10 εκατομμύρια ευρώ; Γιατί αλλάξατε την απόφαση της Γενικής Συνέλευσης της </w:t>
      </w:r>
      <w:r>
        <w:rPr>
          <w:rFonts w:eastAsia="Times New Roman" w:cs="Times New Roman"/>
          <w:szCs w:val="24"/>
        </w:rPr>
        <w:t>«</w:t>
      </w:r>
      <w:r>
        <w:rPr>
          <w:rFonts w:eastAsia="Times New Roman" w:cs="Times New Roman"/>
          <w:szCs w:val="24"/>
        </w:rPr>
        <w:t>ΓΑΙΑΟΣΕ</w:t>
      </w:r>
      <w:r>
        <w:rPr>
          <w:rFonts w:eastAsia="Times New Roman" w:cs="Times New Roman"/>
          <w:szCs w:val="24"/>
        </w:rPr>
        <w:t>»</w:t>
      </w:r>
      <w:r>
        <w:rPr>
          <w:rFonts w:eastAsia="Times New Roman" w:cs="Times New Roman"/>
          <w:szCs w:val="24"/>
        </w:rPr>
        <w:t>, η οποία αναρτήθ</w:t>
      </w:r>
      <w:r>
        <w:rPr>
          <w:rFonts w:eastAsia="Times New Roman" w:cs="Times New Roman"/>
          <w:szCs w:val="24"/>
        </w:rPr>
        <w:t>ηκε στ</w:t>
      </w:r>
      <w:r>
        <w:rPr>
          <w:rFonts w:eastAsia="Times New Roman" w:cs="Times New Roman"/>
          <w:szCs w:val="24"/>
        </w:rPr>
        <w:t>η</w:t>
      </w:r>
      <w:r>
        <w:rPr>
          <w:rFonts w:eastAsia="Times New Roman" w:cs="Times New Roman"/>
          <w:szCs w:val="24"/>
        </w:rPr>
        <w:t xml:space="preserve">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στις 21-3-2018 και η οποία αναφέρει ότι το εφάπαξ τίμημα που θα πρέπει να καταβάλλει ο </w:t>
      </w:r>
      <w:proofErr w:type="spellStart"/>
      <w:r>
        <w:rPr>
          <w:rFonts w:eastAsia="Times New Roman" w:cs="Times New Roman"/>
          <w:szCs w:val="24"/>
        </w:rPr>
        <w:t>παραχωρησιούχος</w:t>
      </w:r>
      <w:proofErr w:type="spellEnd"/>
      <w:r>
        <w:rPr>
          <w:rFonts w:eastAsia="Times New Roman" w:cs="Times New Roman"/>
          <w:szCs w:val="24"/>
        </w:rPr>
        <w:t xml:space="preserve"> ανέρχεται στα 20 εκατομμύρια ευρώ; </w:t>
      </w:r>
    </w:p>
    <w:p w14:paraId="7E512DDA"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Να σας θυμίσω ότι τα 20 εκατομμύρια ευρώ ήταν το εφάπαξ τίμημα της σύμβασης, που είχε ετοιμάσει η </w:t>
      </w:r>
      <w:r>
        <w:rPr>
          <w:rFonts w:eastAsia="Times New Roman"/>
          <w:color w:val="000000"/>
          <w:szCs w:val="24"/>
          <w:shd w:val="clear" w:color="auto" w:fill="FFFFFF"/>
        </w:rPr>
        <w:t xml:space="preserve">Νέα Δημοκρατία το 2006. Μάλιστα, κύριε </w:t>
      </w:r>
      <w:proofErr w:type="spellStart"/>
      <w:r>
        <w:rPr>
          <w:rFonts w:eastAsia="Times New Roman"/>
          <w:color w:val="000000"/>
          <w:szCs w:val="24"/>
          <w:shd w:val="clear" w:color="auto" w:fill="FFFFFF"/>
        </w:rPr>
        <w:t>Σπίρτζη</w:t>
      </w:r>
      <w:proofErr w:type="spellEnd"/>
      <w:r>
        <w:rPr>
          <w:rFonts w:eastAsia="Times New Roman"/>
          <w:color w:val="000000"/>
          <w:szCs w:val="24"/>
          <w:shd w:val="clear" w:color="auto" w:fill="FFFFFF"/>
        </w:rPr>
        <w:t xml:space="preserve">, μειώνετε το εφάπαξ τίμημα κατά 10 εκατομμύρια ευρώ την ίδια στιγμή που διπλασιάζετε από τριάντα σε εξήντα τα έτη παραχώρησης. </w:t>
      </w:r>
    </w:p>
    <w:p w14:paraId="7E512DDB"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Γιατί, κύριε Υπουργέ, αλλάξατε τη σύμβαση; Τι μεσολάβησε, άραγε, και από την προκ</w:t>
      </w:r>
      <w:r>
        <w:rPr>
          <w:rFonts w:eastAsia="Times New Roman"/>
          <w:color w:val="000000"/>
          <w:szCs w:val="24"/>
          <w:shd w:val="clear" w:color="auto" w:fill="FFFFFF"/>
        </w:rPr>
        <w:t>ήρυξη του διαγωνισμού μέχρι την υπογραφή της σύμβασης το εφάπαξ τίμημα μειώθηκε κατά 50%; Γιατί αλλάξατε το εφάπαξ τίμημα; Γιατί είστε τόσο «</w:t>
      </w:r>
      <w:r>
        <w:rPr>
          <w:rFonts w:eastAsia="Times New Roman"/>
          <w:color w:val="000000"/>
          <w:szCs w:val="24"/>
          <w:shd w:val="clear" w:color="auto" w:fill="FFFFFF"/>
          <w:lang w:val="en-US"/>
        </w:rPr>
        <w:t>large</w:t>
      </w:r>
      <w:r>
        <w:rPr>
          <w:rFonts w:eastAsia="Times New Roman"/>
          <w:color w:val="000000"/>
          <w:szCs w:val="24"/>
          <w:shd w:val="clear" w:color="auto" w:fill="FFFFFF"/>
        </w:rPr>
        <w:t xml:space="preserve">», αλήθεια, προς όφελος του </w:t>
      </w:r>
      <w:proofErr w:type="spellStart"/>
      <w:r>
        <w:rPr>
          <w:rFonts w:eastAsia="Times New Roman"/>
          <w:color w:val="000000"/>
          <w:szCs w:val="24"/>
          <w:shd w:val="clear" w:color="auto" w:fill="FFFFFF"/>
        </w:rPr>
        <w:t>παραχωρησιούχου</w:t>
      </w:r>
      <w:proofErr w:type="spellEnd"/>
      <w:r>
        <w:rPr>
          <w:rFonts w:eastAsia="Times New Roman"/>
          <w:color w:val="000000"/>
          <w:szCs w:val="24"/>
          <w:shd w:val="clear" w:color="auto" w:fill="FFFFFF"/>
        </w:rPr>
        <w:t xml:space="preserve"> και εις βάρος του ελληνικού δημοσίου ζημιώνοντάς το κατά 10 εκατομ</w:t>
      </w:r>
      <w:r>
        <w:rPr>
          <w:rFonts w:eastAsia="Times New Roman"/>
          <w:color w:val="000000"/>
          <w:szCs w:val="24"/>
          <w:shd w:val="clear" w:color="auto" w:fill="FFFFFF"/>
        </w:rPr>
        <w:t>μύρια ευρώ;</w:t>
      </w:r>
    </w:p>
    <w:p w14:paraId="7E512DDC"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Γιατί, κύριε Υπουργέ, αλλάξατε τον συντελεστή δόμησης; Γιατί από 0,4% που ίσχυε κατά την κατάθεση των προσφορών και το μέγιστο ποσοστό κάλυψης ήταν 40% το αυξήσατε εν μία </w:t>
      </w:r>
      <w:proofErr w:type="spellStart"/>
      <w:r>
        <w:rPr>
          <w:rFonts w:eastAsia="Times New Roman"/>
          <w:color w:val="000000"/>
          <w:szCs w:val="24"/>
          <w:shd w:val="clear" w:color="auto" w:fill="FFFFFF"/>
        </w:rPr>
        <w:t>νυκτί</w:t>
      </w:r>
      <w:proofErr w:type="spellEnd"/>
      <w:r>
        <w:rPr>
          <w:rFonts w:eastAsia="Times New Roman"/>
          <w:color w:val="000000"/>
          <w:szCs w:val="24"/>
          <w:shd w:val="clear" w:color="auto" w:fill="FFFFFF"/>
        </w:rPr>
        <w:t xml:space="preserve"> στο 1,65% και το μέγιστο ποσοστό κάλυψης στο 60%;</w:t>
      </w:r>
    </w:p>
    <w:p w14:paraId="7E512DDD"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Γιατί </w:t>
      </w:r>
      <w:proofErr w:type="spellStart"/>
      <w:r>
        <w:rPr>
          <w:rFonts w:eastAsia="Times New Roman"/>
          <w:color w:val="000000"/>
          <w:szCs w:val="24"/>
          <w:shd w:val="clear" w:color="auto" w:fill="FFFFFF"/>
        </w:rPr>
        <w:t>υπερτετραπλ</w:t>
      </w:r>
      <w:r>
        <w:rPr>
          <w:rFonts w:eastAsia="Times New Roman"/>
          <w:color w:val="000000"/>
          <w:szCs w:val="24"/>
          <w:shd w:val="clear" w:color="auto" w:fill="FFFFFF"/>
        </w:rPr>
        <w:t>ασιάσατε</w:t>
      </w:r>
      <w:proofErr w:type="spellEnd"/>
      <w:r>
        <w:rPr>
          <w:rFonts w:eastAsia="Times New Roman"/>
          <w:color w:val="000000"/>
          <w:szCs w:val="24"/>
          <w:shd w:val="clear" w:color="auto" w:fill="FFFFFF"/>
        </w:rPr>
        <w:t xml:space="preserve"> τη συνολική δυνατότητα δόμησης και από τα αρχικά 235.330 τετραγωνικά μέτρα φτάνετε στα 970.000 τετραγωνικά μέτρα;</w:t>
      </w:r>
    </w:p>
    <w:p w14:paraId="7E512DDE"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Γιατί, κύριε Υπουργέ, αλλάξατε τη δυνατότητα που παρέχεται από τη σύμβαση στον </w:t>
      </w:r>
      <w:proofErr w:type="spellStart"/>
      <w:r>
        <w:rPr>
          <w:rFonts w:eastAsia="Times New Roman"/>
          <w:color w:val="000000"/>
          <w:szCs w:val="24"/>
          <w:shd w:val="clear" w:color="auto" w:fill="FFFFFF"/>
        </w:rPr>
        <w:t>παραχωρησιούχο</w:t>
      </w:r>
      <w:proofErr w:type="spellEnd"/>
      <w:r>
        <w:rPr>
          <w:rFonts w:eastAsia="Times New Roman"/>
          <w:color w:val="000000"/>
          <w:szCs w:val="24"/>
          <w:shd w:val="clear" w:color="auto" w:fill="FFFFFF"/>
        </w:rPr>
        <w:t xml:space="preserve"> να κατασκευάζει και να εκμεταλλεύεται ε</w:t>
      </w:r>
      <w:r>
        <w:rPr>
          <w:rFonts w:eastAsia="Times New Roman"/>
          <w:color w:val="000000"/>
          <w:szCs w:val="24"/>
          <w:shd w:val="clear" w:color="auto" w:fill="FFFFFF"/>
        </w:rPr>
        <w:t xml:space="preserve">γκαταστάσεις παραγωγής ηλεκτρικής ενέργειας από τις ανανεώσιμες πηγές ενέργειας για την εξυπηρέτηση των χρηστών, αλλά και την πώληση ηλεκτρικής ενέργειας σε τρίτους; </w:t>
      </w:r>
    </w:p>
    <w:p w14:paraId="7E512DDF"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Γιατί, κύριε Υπουργέ, σύμφωνα με τη σύμβαση, ο </w:t>
      </w:r>
      <w:proofErr w:type="spellStart"/>
      <w:r>
        <w:rPr>
          <w:rFonts w:eastAsia="Times New Roman"/>
          <w:color w:val="000000"/>
          <w:szCs w:val="24"/>
          <w:shd w:val="clear" w:color="auto" w:fill="FFFFFF"/>
        </w:rPr>
        <w:t>παραχωρησιούχος</w:t>
      </w:r>
      <w:proofErr w:type="spellEnd"/>
      <w:r>
        <w:rPr>
          <w:rFonts w:eastAsia="Times New Roman"/>
          <w:color w:val="000000"/>
          <w:szCs w:val="24"/>
          <w:shd w:val="clear" w:color="auto" w:fill="FFFFFF"/>
        </w:rPr>
        <w:t xml:space="preserve"> απαλλάσσεται από τα </w:t>
      </w:r>
      <w:r>
        <w:rPr>
          <w:rFonts w:eastAsia="Times New Roman"/>
          <w:color w:val="000000"/>
          <w:szCs w:val="24"/>
          <w:shd w:val="clear" w:color="auto" w:fill="FFFFFF"/>
        </w:rPr>
        <w:t>δημοτικά τέλη, υφιστάμενα, αλλά και τα μελλοντικά;</w:t>
      </w:r>
    </w:p>
    <w:p w14:paraId="7E512DE0"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Γιατί, κύριε Υπουργέ, δεσμεύεται το ελληνικό δημόσιο κατά τη διάρκεια της περιόδου παραχώρησης, δηλαδή τα εξήντα χρόνια, να μην επέλθει, σύμφωνα με αυτά που λέτε και ψηφίζετε σήμερα, κα</w:t>
      </w:r>
      <w:r>
        <w:rPr>
          <w:rFonts w:eastAsia="Times New Roman"/>
          <w:color w:val="000000"/>
          <w:szCs w:val="24"/>
          <w:shd w:val="clear" w:color="auto" w:fill="FFFFFF"/>
        </w:rPr>
        <w:t>μ</w:t>
      </w:r>
      <w:r>
        <w:rPr>
          <w:rFonts w:eastAsia="Times New Roman"/>
          <w:color w:val="000000"/>
          <w:szCs w:val="24"/>
          <w:shd w:val="clear" w:color="auto" w:fill="FFFFFF"/>
        </w:rPr>
        <w:t>μία τροποποίηση της</w:t>
      </w:r>
      <w:r>
        <w:rPr>
          <w:rFonts w:eastAsia="Times New Roman"/>
          <w:color w:val="000000"/>
          <w:szCs w:val="24"/>
          <w:shd w:val="clear" w:color="auto" w:fill="FFFFFF"/>
        </w:rPr>
        <w:t xml:space="preserve"> ελληνικής νομοθεσίας που τυχόν να βλάπτει τον </w:t>
      </w:r>
      <w:proofErr w:type="spellStart"/>
      <w:r>
        <w:rPr>
          <w:rFonts w:eastAsia="Times New Roman"/>
          <w:color w:val="000000"/>
          <w:szCs w:val="24"/>
          <w:shd w:val="clear" w:color="auto" w:fill="FFFFFF"/>
        </w:rPr>
        <w:t>παραχωρησιούχο</w:t>
      </w:r>
      <w:proofErr w:type="spellEnd"/>
      <w:r>
        <w:rPr>
          <w:rFonts w:eastAsia="Times New Roman"/>
          <w:color w:val="000000"/>
          <w:szCs w:val="24"/>
          <w:shd w:val="clear" w:color="auto" w:fill="FFFFFF"/>
        </w:rPr>
        <w:t>;</w:t>
      </w:r>
    </w:p>
    <w:p w14:paraId="7E512DE1"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Γιατί, κύριε Υπουργέ, δεσμεύεται το ελληνικό κράτος ότι δεν θα μπορεί να νομοθετεί, για παράδειγμα, για το καθεστώς που διέπει την ευρύτερη περιοχή του </w:t>
      </w:r>
      <w:proofErr w:type="spellStart"/>
      <w:r>
        <w:rPr>
          <w:rFonts w:eastAsia="Times New Roman"/>
          <w:color w:val="000000"/>
          <w:szCs w:val="24"/>
          <w:shd w:val="clear" w:color="auto" w:fill="FFFFFF"/>
        </w:rPr>
        <w:t>Θριασίου</w:t>
      </w:r>
      <w:proofErr w:type="spellEnd"/>
      <w:r>
        <w:rPr>
          <w:rFonts w:eastAsia="Times New Roman"/>
          <w:color w:val="000000"/>
          <w:szCs w:val="24"/>
          <w:shd w:val="clear" w:color="auto" w:fill="FFFFFF"/>
        </w:rPr>
        <w:t xml:space="preserve">; Πώς, κύριε </w:t>
      </w:r>
      <w:proofErr w:type="spellStart"/>
      <w:r>
        <w:rPr>
          <w:rFonts w:eastAsia="Times New Roman"/>
          <w:color w:val="000000"/>
          <w:szCs w:val="24"/>
          <w:shd w:val="clear" w:color="auto" w:fill="FFFFFF"/>
        </w:rPr>
        <w:t>Σπίρτζη</w:t>
      </w:r>
      <w:proofErr w:type="spellEnd"/>
      <w:r>
        <w:rPr>
          <w:rFonts w:eastAsia="Times New Roman"/>
          <w:color w:val="000000"/>
          <w:szCs w:val="24"/>
          <w:shd w:val="clear" w:color="auto" w:fill="FFFFFF"/>
        </w:rPr>
        <w:t>, η εν λόγω π</w:t>
      </w:r>
      <w:r>
        <w:rPr>
          <w:rFonts w:eastAsia="Times New Roman"/>
          <w:color w:val="000000"/>
          <w:szCs w:val="24"/>
          <w:shd w:val="clear" w:color="auto" w:fill="FFFFFF"/>
        </w:rPr>
        <w:t xml:space="preserve">ρόβλεψη υπερισχύει του εσωτερικού δικαίου της χώρας μας; </w:t>
      </w:r>
    </w:p>
    <w:p w14:paraId="7E512DE2"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(Στο σημείο αυτό </w:t>
      </w:r>
      <w:r>
        <w:rPr>
          <w:rFonts w:eastAsia="Times New Roman"/>
          <w:color w:val="000000"/>
          <w:szCs w:val="24"/>
          <w:shd w:val="clear" w:color="auto" w:fill="FFFFFF"/>
        </w:rPr>
        <w:t xml:space="preserve">κτυπάει </w:t>
      </w:r>
      <w:r>
        <w:rPr>
          <w:rFonts w:eastAsia="Times New Roman"/>
          <w:color w:val="000000"/>
          <w:szCs w:val="24"/>
          <w:shd w:val="clear" w:color="auto" w:fill="FFFFFF"/>
        </w:rPr>
        <w:t>το κουδούνι λήξεως του χρόνου ομιλίας του κυρίου Υφυπουργού)</w:t>
      </w:r>
    </w:p>
    <w:p w14:paraId="7E512DE3"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Κύριε Υπουργέ, οι αλλαγές που κάνετε στη σύμβαση είναι όλες προς το συμφέρον του </w:t>
      </w:r>
      <w:proofErr w:type="spellStart"/>
      <w:r>
        <w:rPr>
          <w:rFonts w:eastAsia="Times New Roman"/>
          <w:color w:val="000000"/>
          <w:szCs w:val="24"/>
          <w:shd w:val="clear" w:color="auto" w:fill="FFFFFF"/>
        </w:rPr>
        <w:t>παραχωρησιούχου</w:t>
      </w:r>
      <w:proofErr w:type="spellEnd"/>
      <w:r>
        <w:rPr>
          <w:rFonts w:eastAsia="Times New Roman"/>
          <w:color w:val="000000"/>
          <w:szCs w:val="24"/>
          <w:shd w:val="clear" w:color="auto" w:fill="FFFFFF"/>
        </w:rPr>
        <w:t xml:space="preserve"> και ζημιώνουν τ</w:t>
      </w:r>
      <w:r>
        <w:rPr>
          <w:rFonts w:eastAsia="Times New Roman"/>
          <w:color w:val="000000"/>
          <w:szCs w:val="24"/>
          <w:shd w:val="clear" w:color="auto" w:fill="FFFFFF"/>
        </w:rPr>
        <w:t>ο ελληνικό δημόσιο. Όλες οι αλλαγές πραγματοποιήθηκαν μετά την κατάθεση της δεσμευτικής προσφοράς και χωρίς κα</w:t>
      </w:r>
      <w:r>
        <w:rPr>
          <w:rFonts w:eastAsia="Times New Roman"/>
          <w:color w:val="000000"/>
          <w:szCs w:val="24"/>
          <w:shd w:val="clear" w:color="auto" w:fill="FFFFFF"/>
        </w:rPr>
        <w:t>μ</w:t>
      </w:r>
      <w:r>
        <w:rPr>
          <w:rFonts w:eastAsia="Times New Roman"/>
          <w:color w:val="000000"/>
          <w:szCs w:val="24"/>
          <w:shd w:val="clear" w:color="auto" w:fill="FFFFFF"/>
        </w:rPr>
        <w:t xml:space="preserve">μία απολύτως μετατροπή του προτεινόμενου τιμήματος. </w:t>
      </w:r>
    </w:p>
    <w:p w14:paraId="7E512DE4"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Υπουργέ, συνεχίζετε επάξια το έργο των σκανδάλων και της ζημίας του ελληνικού δημοσίου</w:t>
      </w:r>
      <w:r>
        <w:rPr>
          <w:rFonts w:eastAsia="Times New Roman"/>
          <w:color w:val="000000"/>
          <w:szCs w:val="24"/>
          <w:shd w:val="clear" w:color="auto" w:fill="FFFFFF"/>
        </w:rPr>
        <w:t>, που κάνει η Κυβέρνησή σας. Συνεχίζετε επάξια να είστε μέλος της Κυβέρνησης, αλλά της Κυβέρνησης των σκανδάλων, της Κυβέρνησης που ζημιώνει τη χώρα και τον ελληνικό λαό.</w:t>
      </w:r>
    </w:p>
    <w:p w14:paraId="7E512DE5"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 όλους αυτούς τους λόγους φυσικά θα καταψηφίσουμε το σημερινό νομοσχέδιο.</w:t>
      </w:r>
    </w:p>
    <w:p w14:paraId="7E512DE6"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ευχα</w:t>
      </w:r>
      <w:r>
        <w:rPr>
          <w:rFonts w:eastAsia="Times New Roman"/>
          <w:color w:val="000000"/>
          <w:szCs w:val="24"/>
          <w:shd w:val="clear" w:color="auto" w:fill="FFFFFF"/>
        </w:rPr>
        <w:t>ριστώ.</w:t>
      </w:r>
    </w:p>
    <w:p w14:paraId="7E512DE7" w14:textId="77777777" w:rsidR="00CD7DD0" w:rsidRDefault="001D7A26">
      <w:pPr>
        <w:tabs>
          <w:tab w:val="left" w:pos="1470"/>
        </w:tabs>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Νέας Δημοκρατίας)</w:t>
      </w:r>
    </w:p>
    <w:p w14:paraId="7E512DE8"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sidRPr="00345D98">
        <w:rPr>
          <w:rFonts w:eastAsia="Times New Roman"/>
          <w:b/>
          <w:color w:val="000000"/>
          <w:szCs w:val="24"/>
          <w:shd w:val="clear" w:color="auto" w:fill="FFFFFF"/>
        </w:rPr>
        <w:t xml:space="preserve">ΠΡΟΕΔΡΕΥΩΝ (Γεώργιος </w:t>
      </w:r>
      <w:proofErr w:type="spellStart"/>
      <w:r w:rsidRPr="00345D98">
        <w:rPr>
          <w:rFonts w:eastAsia="Times New Roman"/>
          <w:b/>
          <w:color w:val="000000"/>
          <w:szCs w:val="24"/>
          <w:shd w:val="clear" w:color="auto" w:fill="FFFFFF"/>
        </w:rPr>
        <w:t>Λαμπρούλης</w:t>
      </w:r>
      <w:proofErr w:type="spellEnd"/>
      <w:r w:rsidRPr="00345D98">
        <w:rPr>
          <w:rFonts w:eastAsia="Times New Roman"/>
          <w:b/>
          <w:color w:val="000000"/>
          <w:szCs w:val="24"/>
          <w:shd w:val="clear" w:color="auto" w:fill="FFFFFF"/>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t xml:space="preserve">προηγουμένως </w:t>
      </w:r>
      <w:r>
        <w:rPr>
          <w:rFonts w:eastAsia="Times New Roman" w:cs="Times New Roman"/>
        </w:rPr>
        <w:t>ενημερώθηκαν γ</w:t>
      </w:r>
      <w:r>
        <w:rPr>
          <w:rFonts w:eastAsia="Times New Roman" w:cs="Times New Roman"/>
        </w:rPr>
        <w:t>ια την ιστορία του κτηρίου και τον τρόπο οργάνωσης και λειτουργίας της Βουλής, τριάντα δύο μαθητές και μαθήτριες και δύο εκπαιδευτικοί συνοδοί τους από το Γυμνάσιο Καμάρων Αχαΐας (</w:t>
      </w:r>
      <w:r>
        <w:rPr>
          <w:rFonts w:eastAsia="Times New Roman" w:cs="Times New Roman"/>
        </w:rPr>
        <w:t>δεύτερο</w:t>
      </w:r>
      <w:r>
        <w:rPr>
          <w:rFonts w:eastAsia="Times New Roman" w:cs="Times New Roman"/>
        </w:rPr>
        <w:t xml:space="preserve"> </w:t>
      </w:r>
      <w:r>
        <w:rPr>
          <w:rFonts w:eastAsia="Times New Roman" w:cs="Times New Roman"/>
        </w:rPr>
        <w:t>τμήμα</w:t>
      </w:r>
      <w:r>
        <w:rPr>
          <w:rFonts w:eastAsia="Times New Roman" w:cs="Times New Roman"/>
        </w:rPr>
        <w:t xml:space="preserve">). </w:t>
      </w:r>
    </w:p>
    <w:p w14:paraId="7E512DE9" w14:textId="77777777" w:rsidR="00CD7DD0" w:rsidRDefault="001D7A26">
      <w:pPr>
        <w:spacing w:line="600" w:lineRule="auto"/>
        <w:ind w:left="360" w:firstLine="360"/>
        <w:jc w:val="both"/>
        <w:rPr>
          <w:rFonts w:eastAsia="Times New Roman" w:cs="Times New Roman"/>
        </w:rPr>
      </w:pPr>
      <w:r>
        <w:rPr>
          <w:rFonts w:eastAsia="Times New Roman" w:cs="Times New Roman"/>
        </w:rPr>
        <w:lastRenderedPageBreak/>
        <w:t xml:space="preserve">Η Βουλή σάς καλωσορίζει. </w:t>
      </w:r>
    </w:p>
    <w:p w14:paraId="7E512DEA" w14:textId="77777777" w:rsidR="00CD7DD0" w:rsidRDefault="001D7A26">
      <w:pPr>
        <w:spacing w:line="600" w:lineRule="auto"/>
        <w:ind w:firstLine="709"/>
        <w:jc w:val="center"/>
        <w:rPr>
          <w:rFonts w:eastAsia="Times New Roman" w:cs="Times New Roman"/>
        </w:rPr>
      </w:pPr>
      <w:r>
        <w:rPr>
          <w:rFonts w:eastAsia="Times New Roman" w:cs="Times New Roman"/>
        </w:rPr>
        <w:t>(Χειροκροτήματα απ’ όλες τις πτέρ</w:t>
      </w:r>
      <w:r>
        <w:rPr>
          <w:rFonts w:eastAsia="Times New Roman" w:cs="Times New Roman"/>
        </w:rPr>
        <w:t>υγες</w:t>
      </w:r>
      <w:r w:rsidRPr="00270DA0">
        <w:rPr>
          <w:rFonts w:eastAsia="Times New Roman" w:cs="Times New Roman"/>
        </w:rPr>
        <w:t xml:space="preserve"> </w:t>
      </w:r>
      <w:r>
        <w:rPr>
          <w:rFonts w:eastAsia="Times New Roman" w:cs="Times New Roman"/>
        </w:rPr>
        <w:t>της Βουλής)</w:t>
      </w:r>
    </w:p>
    <w:p w14:paraId="7E512DEB"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Με βάση τον σχεδιασμό, όπως τον βρήκα με την αλλαγή στο Προεδρείο, αμέσως μετά θα ακολουθούσαν οι παρεμβάσεις των Κοινοβουλευτικών Εκπροσώπων, όπως </w:t>
      </w:r>
      <w:proofErr w:type="spellStart"/>
      <w:r>
        <w:rPr>
          <w:rFonts w:eastAsia="Times New Roman"/>
          <w:color w:val="000000"/>
          <w:szCs w:val="24"/>
          <w:shd w:val="clear" w:color="auto" w:fill="FFFFFF"/>
        </w:rPr>
        <w:t>προείπα</w:t>
      </w:r>
      <w:proofErr w:type="spellEnd"/>
      <w:r>
        <w:rPr>
          <w:rFonts w:eastAsia="Times New Roman"/>
          <w:color w:val="000000"/>
          <w:szCs w:val="24"/>
          <w:shd w:val="clear" w:color="auto" w:fill="FFFFFF"/>
        </w:rPr>
        <w:t xml:space="preserve">, του κ. Κεφαλογιάννη και του κ. </w:t>
      </w:r>
      <w:proofErr w:type="spellStart"/>
      <w:r>
        <w:rPr>
          <w:rFonts w:eastAsia="Times New Roman"/>
          <w:color w:val="000000"/>
          <w:szCs w:val="24"/>
          <w:shd w:val="clear" w:color="auto" w:fill="FFFFFF"/>
        </w:rPr>
        <w:t>Ξυδάκη</w:t>
      </w:r>
      <w:proofErr w:type="spellEnd"/>
      <w:r>
        <w:rPr>
          <w:rFonts w:eastAsia="Times New Roman"/>
          <w:color w:val="000000"/>
          <w:szCs w:val="24"/>
          <w:shd w:val="clear" w:color="auto" w:fill="FFFFFF"/>
        </w:rPr>
        <w:t>, κατόπιν του κυρίου Υπουργού και τελευταία θ</w:t>
      </w:r>
      <w:r>
        <w:rPr>
          <w:rFonts w:eastAsia="Times New Roman"/>
          <w:color w:val="000000"/>
          <w:szCs w:val="24"/>
          <w:shd w:val="clear" w:color="auto" w:fill="FFFFFF"/>
        </w:rPr>
        <w:t xml:space="preserve">α μιλούσε η </w:t>
      </w:r>
      <w:r>
        <w:rPr>
          <w:rFonts w:eastAsia="Times New Roman"/>
          <w:color w:val="000000"/>
          <w:szCs w:val="24"/>
          <w:shd w:val="clear" w:color="auto" w:fill="FFFFFF"/>
        </w:rPr>
        <w:t xml:space="preserve">κ. </w:t>
      </w:r>
      <w:r>
        <w:rPr>
          <w:rFonts w:eastAsia="Times New Roman"/>
          <w:color w:val="000000"/>
          <w:szCs w:val="24"/>
          <w:shd w:val="clear" w:color="auto" w:fill="FFFFFF"/>
        </w:rPr>
        <w:t>Καφαντάρη από τους ομιλητές.</w:t>
      </w:r>
    </w:p>
    <w:p w14:paraId="7E512DEC"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 κύριος Υπουργός ζήτησε να παρέμβει τώρα. Έχετε διαφωνία οι δύο Κοινοβουλευτικοί Εκπρόσωποι να δώσουμε τον λόγο στον κ. Μαυραγάνη, να ακολουθήσουν οι δύο Κοινοβουλευτικοί, η </w:t>
      </w:r>
      <w:r>
        <w:rPr>
          <w:rFonts w:eastAsia="Times New Roman"/>
          <w:color w:val="000000"/>
          <w:szCs w:val="24"/>
          <w:shd w:val="clear" w:color="auto" w:fill="FFFFFF"/>
        </w:rPr>
        <w:t xml:space="preserve">κ. </w:t>
      </w:r>
      <w:r>
        <w:rPr>
          <w:rFonts w:eastAsia="Times New Roman"/>
          <w:color w:val="000000"/>
          <w:szCs w:val="24"/>
          <w:shd w:val="clear" w:color="auto" w:fill="FFFFFF"/>
        </w:rPr>
        <w:t>Καφαντάρη και να κλείσει ο Υπουργό</w:t>
      </w:r>
      <w:r>
        <w:rPr>
          <w:rFonts w:eastAsia="Times New Roman"/>
          <w:color w:val="000000"/>
          <w:szCs w:val="24"/>
          <w:shd w:val="clear" w:color="auto" w:fill="FFFFFF"/>
        </w:rPr>
        <w:t>ς τον πρώτο κύκλο πριν τις δευτερολογίες;</w:t>
      </w:r>
    </w:p>
    <w:p w14:paraId="7E512DED"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sidRPr="00DE3180">
        <w:rPr>
          <w:rFonts w:eastAsia="Times New Roman"/>
          <w:b/>
          <w:color w:val="000000"/>
          <w:szCs w:val="24"/>
          <w:shd w:val="clear" w:color="auto" w:fill="FFFFFF"/>
        </w:rPr>
        <w:t xml:space="preserve">ΙΩΑΝΝΗΣ ΚΕΦΑΛΟΓΙΑΝΝΗΣ: </w:t>
      </w:r>
      <w:r>
        <w:rPr>
          <w:rFonts w:eastAsia="Times New Roman"/>
          <w:color w:val="000000"/>
          <w:szCs w:val="24"/>
          <w:shd w:val="clear" w:color="auto" w:fill="FFFFFF"/>
        </w:rPr>
        <w:t>Όχι, κύριε Πρόεδρε.</w:t>
      </w:r>
    </w:p>
    <w:p w14:paraId="7E512DEE"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sidRPr="00DE3180">
        <w:rPr>
          <w:rFonts w:eastAsia="Times New Roman"/>
          <w:b/>
          <w:color w:val="000000"/>
          <w:szCs w:val="24"/>
          <w:shd w:val="clear" w:color="auto" w:fill="FFFFFF"/>
        </w:rPr>
        <w:t>ΧΑΡΟΥΛΑ (ΧΑΡΑ) ΚΑΦΑΝΤΑΡΗ:</w:t>
      </w:r>
      <w:r>
        <w:rPr>
          <w:rFonts w:eastAsia="Times New Roman"/>
          <w:color w:val="000000"/>
          <w:szCs w:val="24"/>
          <w:shd w:val="clear" w:color="auto" w:fill="FFFFFF"/>
        </w:rPr>
        <w:t xml:space="preserve"> Κύριε Πρόεδρε, γιατί με αφήνετε τελευταία;</w:t>
      </w:r>
    </w:p>
    <w:p w14:paraId="7E512DEF"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sidRPr="00DE3180">
        <w:rPr>
          <w:rFonts w:eastAsia="Times New Roman"/>
          <w:b/>
          <w:color w:val="000000"/>
          <w:szCs w:val="24"/>
          <w:shd w:val="clear" w:color="auto" w:fill="FFFFFF"/>
        </w:rPr>
        <w:t xml:space="preserve">ΠΡΟΕΔΡΕΥΩΝ (Γεώργιος </w:t>
      </w:r>
      <w:proofErr w:type="spellStart"/>
      <w:r w:rsidRPr="00DE3180">
        <w:rPr>
          <w:rFonts w:eastAsia="Times New Roman"/>
          <w:b/>
          <w:color w:val="000000"/>
          <w:szCs w:val="24"/>
          <w:shd w:val="clear" w:color="auto" w:fill="FFFFFF"/>
        </w:rPr>
        <w:t>Λαμπρούλης</w:t>
      </w:r>
      <w:proofErr w:type="spellEnd"/>
      <w:r w:rsidRPr="00DE3180">
        <w:rPr>
          <w:rFonts w:eastAsia="Times New Roman"/>
          <w:b/>
          <w:color w:val="000000"/>
          <w:szCs w:val="24"/>
          <w:shd w:val="clear" w:color="auto" w:fill="FFFFFF"/>
        </w:rPr>
        <w:t>):</w:t>
      </w:r>
      <w:r>
        <w:rPr>
          <w:rFonts w:eastAsia="Times New Roman"/>
          <w:color w:val="000000"/>
          <w:szCs w:val="24"/>
          <w:shd w:val="clear" w:color="auto" w:fill="FFFFFF"/>
        </w:rPr>
        <w:t xml:space="preserve"> Κυρία Καφαντάρη, γιατί κάνετε έτσι; Συνεννοηθείτε με τον κ. </w:t>
      </w:r>
      <w:proofErr w:type="spellStart"/>
      <w:r>
        <w:rPr>
          <w:rFonts w:eastAsia="Times New Roman"/>
          <w:color w:val="000000"/>
          <w:szCs w:val="24"/>
          <w:shd w:val="clear" w:color="auto" w:fill="FFFFFF"/>
        </w:rPr>
        <w:t>Ξυδάκη</w:t>
      </w:r>
      <w:proofErr w:type="spellEnd"/>
      <w:r>
        <w:rPr>
          <w:rFonts w:eastAsia="Times New Roman"/>
          <w:color w:val="000000"/>
          <w:szCs w:val="24"/>
          <w:shd w:val="clear" w:color="auto" w:fill="FFFFFF"/>
        </w:rPr>
        <w:t xml:space="preserve"> ή με τον κ. Κεφαλογιάννη αν σας δίνουν τη σειρά. Γιατί απευθύνεστε στο Προεδρείο;</w:t>
      </w:r>
    </w:p>
    <w:p w14:paraId="7E512DF0"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sidRPr="00DE3180">
        <w:rPr>
          <w:rFonts w:eastAsia="Times New Roman"/>
          <w:b/>
          <w:color w:val="000000"/>
          <w:szCs w:val="24"/>
          <w:shd w:val="clear" w:color="auto" w:fill="FFFFFF"/>
        </w:rPr>
        <w:t xml:space="preserve">ΝΙΚΟΛΑΟΣ ΞΥΔΑΚΗΣ: </w:t>
      </w:r>
      <w:r>
        <w:rPr>
          <w:rFonts w:eastAsia="Times New Roman"/>
          <w:color w:val="000000"/>
          <w:szCs w:val="24"/>
          <w:shd w:val="clear" w:color="auto" w:fill="FFFFFF"/>
        </w:rPr>
        <w:t>Η παγία τακτική είναι να υπάρχει μία εναλλαγή.</w:t>
      </w:r>
    </w:p>
    <w:p w14:paraId="7E512DF1"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sidRPr="00DE3180">
        <w:rPr>
          <w:rFonts w:eastAsia="Times New Roman"/>
          <w:b/>
          <w:color w:val="000000"/>
          <w:szCs w:val="24"/>
          <w:shd w:val="clear" w:color="auto" w:fill="FFFFFF"/>
        </w:rPr>
        <w:lastRenderedPageBreak/>
        <w:t xml:space="preserve">ΠΡΟΕΔΡΕΥΩΝ (Γεώργιος </w:t>
      </w:r>
      <w:proofErr w:type="spellStart"/>
      <w:r w:rsidRPr="00DE3180">
        <w:rPr>
          <w:rFonts w:eastAsia="Times New Roman"/>
          <w:b/>
          <w:color w:val="000000"/>
          <w:szCs w:val="24"/>
          <w:shd w:val="clear" w:color="auto" w:fill="FFFFFF"/>
        </w:rPr>
        <w:t>Λαμπρούλης</w:t>
      </w:r>
      <w:proofErr w:type="spellEnd"/>
      <w:r w:rsidRPr="00DE3180">
        <w:rPr>
          <w:rFonts w:eastAsia="Times New Roman"/>
          <w:b/>
          <w:color w:val="000000"/>
          <w:szCs w:val="24"/>
          <w:shd w:val="clear" w:color="auto" w:fill="FFFFFF"/>
        </w:rPr>
        <w:t>):</w:t>
      </w:r>
      <w:r>
        <w:rPr>
          <w:rFonts w:eastAsia="Times New Roman"/>
          <w:color w:val="000000"/>
          <w:szCs w:val="24"/>
          <w:shd w:val="clear" w:color="auto" w:fill="FFFFFF"/>
        </w:rPr>
        <w:t xml:space="preserve"> Μία ομι</w:t>
      </w:r>
      <w:r>
        <w:rPr>
          <w:rFonts w:eastAsia="Times New Roman"/>
          <w:color w:val="000000"/>
          <w:szCs w:val="24"/>
          <w:shd w:val="clear" w:color="auto" w:fill="FFFFFF"/>
        </w:rPr>
        <w:t xml:space="preserve">λήτρια έμεινε εκ των Βουλευτών. Αν μετά τον Υπουργό παραχωρείτε οι δύο Κοινοβουλευτικοί τον λόγο στην </w:t>
      </w:r>
      <w:r>
        <w:rPr>
          <w:rFonts w:eastAsia="Times New Roman"/>
          <w:color w:val="000000"/>
          <w:szCs w:val="24"/>
          <w:shd w:val="clear" w:color="auto" w:fill="FFFFFF"/>
        </w:rPr>
        <w:t xml:space="preserve">κ. </w:t>
      </w:r>
      <w:r>
        <w:rPr>
          <w:rFonts w:eastAsia="Times New Roman"/>
          <w:color w:val="000000"/>
          <w:szCs w:val="24"/>
          <w:shd w:val="clear" w:color="auto" w:fill="FFFFFF"/>
        </w:rPr>
        <w:t>Καφαντάρη, το Προεδρείο δεν έχει κα</w:t>
      </w:r>
      <w:r>
        <w:rPr>
          <w:rFonts w:eastAsia="Times New Roman"/>
          <w:color w:val="000000"/>
          <w:szCs w:val="24"/>
          <w:shd w:val="clear" w:color="auto" w:fill="FFFFFF"/>
        </w:rPr>
        <w:t>μ</w:t>
      </w:r>
      <w:r>
        <w:rPr>
          <w:rFonts w:eastAsia="Times New Roman"/>
          <w:color w:val="000000"/>
          <w:szCs w:val="24"/>
          <w:shd w:val="clear" w:color="auto" w:fill="FFFFFF"/>
        </w:rPr>
        <w:t>μία αντίρρηση.</w:t>
      </w:r>
    </w:p>
    <w:p w14:paraId="7E512DF2"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Ορίστε, κύριε Υπουργέ, έχετε τον λόγο για εννέα λεπτά. </w:t>
      </w:r>
    </w:p>
    <w:p w14:paraId="7E512DF3"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sidRPr="00DE3180">
        <w:rPr>
          <w:rFonts w:eastAsia="Times New Roman"/>
          <w:b/>
          <w:color w:val="000000"/>
          <w:szCs w:val="24"/>
          <w:shd w:val="clear" w:color="auto" w:fill="FFFFFF"/>
        </w:rPr>
        <w:t>ΝΙΚΟΛΑΟΣ ΜΑΥΡΑΓΑΝΗΣ (Υφυπουργός Υποδομών και</w:t>
      </w:r>
      <w:r w:rsidRPr="00DE3180">
        <w:rPr>
          <w:rFonts w:eastAsia="Times New Roman"/>
          <w:b/>
          <w:color w:val="000000"/>
          <w:szCs w:val="24"/>
          <w:shd w:val="clear" w:color="auto" w:fill="FFFFFF"/>
        </w:rPr>
        <w:t xml:space="preserve"> Μεταφορών):</w:t>
      </w:r>
      <w:r>
        <w:rPr>
          <w:rFonts w:eastAsia="Times New Roman"/>
          <w:color w:val="000000"/>
          <w:szCs w:val="24"/>
          <w:shd w:val="clear" w:color="auto" w:fill="FFFFFF"/>
        </w:rPr>
        <w:t xml:space="preserve"> Ευχαριστώ, κύριε Πρόεδρε. Θα προσπαθήσω να είμαι όσο πιο σύντομος γίνεται.</w:t>
      </w:r>
    </w:p>
    <w:p w14:paraId="7E512DF4"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Πάω</w:t>
      </w:r>
      <w:r w:rsidRPr="00C44132">
        <w:rPr>
          <w:rFonts w:eastAsia="Times New Roman"/>
          <w:color w:val="000000"/>
          <w:szCs w:val="24"/>
          <w:shd w:val="clear" w:color="auto" w:fill="FFFFFF"/>
        </w:rPr>
        <w:t xml:space="preserve">, </w:t>
      </w:r>
      <w:r>
        <w:rPr>
          <w:rFonts w:eastAsia="Times New Roman"/>
          <w:color w:val="000000"/>
          <w:szCs w:val="24"/>
          <w:shd w:val="clear" w:color="auto" w:fill="FFFFFF"/>
        </w:rPr>
        <w:t>λοιπόν, κατευθείαν στην καρδιά των γεγονότων. Ακούστηκε εδώ από τη Νέα Δημοκρατία και το ΠΑΣΟΚ</w:t>
      </w:r>
      <w:r w:rsidRPr="00DE3180">
        <w:rPr>
          <w:rFonts w:eastAsia="Times New Roman"/>
          <w:color w:val="000000"/>
          <w:szCs w:val="24"/>
          <w:shd w:val="clear" w:color="auto" w:fill="FFFFFF"/>
        </w:rPr>
        <w:t>,</w:t>
      </w:r>
      <w:r>
        <w:rPr>
          <w:rFonts w:eastAsia="Times New Roman"/>
          <w:color w:val="000000"/>
          <w:szCs w:val="24"/>
          <w:shd w:val="clear" w:color="auto" w:fill="FFFFFF"/>
        </w:rPr>
        <w:t xml:space="preserve"> που συμπίπτουν απολύτως στις απόψεις τους –αυτό δεν μας κάνει κα</w:t>
      </w:r>
      <w:r>
        <w:rPr>
          <w:rFonts w:eastAsia="Times New Roman"/>
          <w:color w:val="000000"/>
          <w:szCs w:val="24"/>
          <w:shd w:val="clear" w:color="auto" w:fill="FFFFFF"/>
        </w:rPr>
        <w:t>μ</w:t>
      </w:r>
      <w:r>
        <w:rPr>
          <w:rFonts w:eastAsia="Times New Roman"/>
          <w:color w:val="000000"/>
          <w:szCs w:val="24"/>
          <w:shd w:val="clear" w:color="auto" w:fill="FFFFFF"/>
        </w:rPr>
        <w:t>μί</w:t>
      </w:r>
      <w:r>
        <w:rPr>
          <w:rFonts w:eastAsia="Times New Roman"/>
          <w:color w:val="000000"/>
          <w:szCs w:val="24"/>
          <w:shd w:val="clear" w:color="auto" w:fill="FFFFFF"/>
        </w:rPr>
        <w:t xml:space="preserve">α εντύπωση, έχουν </w:t>
      </w:r>
      <w:proofErr w:type="spellStart"/>
      <w:r>
        <w:rPr>
          <w:rFonts w:eastAsia="Times New Roman"/>
          <w:color w:val="000000"/>
          <w:szCs w:val="24"/>
          <w:shd w:val="clear" w:color="auto" w:fill="FFFFFF"/>
        </w:rPr>
        <w:t>συμπέσει</w:t>
      </w:r>
      <w:proofErr w:type="spellEnd"/>
      <w:r>
        <w:rPr>
          <w:rFonts w:eastAsia="Times New Roman"/>
          <w:color w:val="000000"/>
          <w:szCs w:val="24"/>
          <w:shd w:val="clear" w:color="auto" w:fill="FFFFFF"/>
        </w:rPr>
        <w:t xml:space="preserve"> εδώ και αρκετά χρόνια, απλώς και μόνο προσπαθούσαν να παραπλανήσουν την κοινωνική πλειοψηφία ότι είναι κάτι διαφορετικό- ό</w:t>
      </w:r>
      <w:r>
        <w:rPr>
          <w:rFonts w:eastAsia="Times New Roman" w:cs="Times New Roman"/>
          <w:szCs w:val="24"/>
        </w:rPr>
        <w:t xml:space="preserve">τι εφόσον υπάρχει μία μεγάλη εταιρεία που έχει επενδύσει –και πολύ καλά έχει κάνει αυτή η μεγάλη εταιρεία- </w:t>
      </w:r>
      <w:r>
        <w:rPr>
          <w:rFonts w:eastAsia="Times New Roman" w:cs="Times New Roman"/>
          <w:szCs w:val="24"/>
        </w:rPr>
        <w:t xml:space="preserve">στο </w:t>
      </w:r>
      <w:r>
        <w:rPr>
          <w:rFonts w:eastAsia="Times New Roman" w:cs="Times New Roman"/>
          <w:szCs w:val="24"/>
        </w:rPr>
        <w:t xml:space="preserve">λιμάνι </w:t>
      </w:r>
      <w:r>
        <w:rPr>
          <w:rFonts w:eastAsia="Times New Roman" w:cs="Times New Roman"/>
          <w:szCs w:val="24"/>
        </w:rPr>
        <w:t>του Πειραιά, θα έπρεπε να έχουμε διαφορετική εκτίμηση από το 2007, 2008 και εντεύθεν για τη δημοπρασία αυτή και άρα, θα έπρεπε να υπάρχει διαφορετικό τίμημα, διαφορετική οικονομική προσφορά.</w:t>
      </w:r>
    </w:p>
    <w:p w14:paraId="7E512DF5" w14:textId="77777777" w:rsidR="00CD7DD0" w:rsidRDefault="001D7A26">
      <w:pPr>
        <w:tabs>
          <w:tab w:val="left" w:pos="6677"/>
        </w:tabs>
        <w:spacing w:line="600" w:lineRule="auto"/>
        <w:ind w:firstLine="720"/>
        <w:jc w:val="both"/>
        <w:rPr>
          <w:rFonts w:eastAsia="Times New Roman" w:cs="Times New Roman"/>
          <w:szCs w:val="24"/>
        </w:rPr>
      </w:pPr>
      <w:r>
        <w:rPr>
          <w:rFonts w:eastAsia="Times New Roman" w:cs="Times New Roman"/>
          <w:szCs w:val="24"/>
        </w:rPr>
        <w:t>Έχει διαλάθει της προσοχής τους</w:t>
      </w:r>
      <w:r w:rsidRPr="00E33018">
        <w:rPr>
          <w:rFonts w:eastAsia="Times New Roman" w:cs="Times New Roman"/>
          <w:szCs w:val="24"/>
        </w:rPr>
        <w:t>,</w:t>
      </w:r>
      <w:r>
        <w:rPr>
          <w:rFonts w:eastAsia="Times New Roman" w:cs="Times New Roman"/>
          <w:szCs w:val="24"/>
        </w:rPr>
        <w:t xml:space="preserve"> πρώτον, ότι έχουν οι ίδιοι κάνει κάποιους διαγωνισμούς από το 2006 μέχρι και το 2014, φυσικά άκαρπους, φυσικά χωρίς να έχει </w:t>
      </w:r>
      <w:proofErr w:type="spellStart"/>
      <w:r>
        <w:rPr>
          <w:rFonts w:eastAsia="Times New Roman" w:cs="Times New Roman"/>
          <w:szCs w:val="24"/>
        </w:rPr>
        <w:t>συμβασιοποιηθεί</w:t>
      </w:r>
      <w:proofErr w:type="spellEnd"/>
      <w:r>
        <w:rPr>
          <w:rFonts w:eastAsia="Times New Roman" w:cs="Times New Roman"/>
          <w:szCs w:val="24"/>
        </w:rPr>
        <w:t xml:space="preserve"> ουδείς, φυσικά χωρίς να έχει γίνει κατακύρωση σε κανέναν εξ </w:t>
      </w:r>
      <w:r>
        <w:rPr>
          <w:rFonts w:eastAsia="Times New Roman" w:cs="Times New Roman"/>
          <w:szCs w:val="24"/>
        </w:rPr>
        <w:lastRenderedPageBreak/>
        <w:t>αυτών. Άρα, ουσιαστικά και αν ακόμα είχαν κατατεθεί κάπ</w:t>
      </w:r>
      <w:r>
        <w:rPr>
          <w:rFonts w:eastAsia="Times New Roman" w:cs="Times New Roman"/>
          <w:szCs w:val="24"/>
        </w:rPr>
        <w:t>οτε κάποιες προσφορές, αυτές οι προσφορές ουδέποτε ήρθαν στο τελικό τους στάδιο και υπαναχώρησαν αυτοί που προσέφεραν αυτό το οποίο προσέφεραν.</w:t>
      </w:r>
    </w:p>
    <w:p w14:paraId="7E512DF6" w14:textId="77777777" w:rsidR="00CD7DD0" w:rsidRDefault="001D7A26">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Συνεπώς, θα πρέπει να δούμε ότι στα χρόνια που διακυβέρνησαν πέτυχαν το απόλυτο μηδέν. Γιατί πέτυχαν το απόλυτο </w:t>
      </w:r>
      <w:r>
        <w:rPr>
          <w:rFonts w:eastAsia="Times New Roman" w:cs="Times New Roman"/>
          <w:szCs w:val="24"/>
        </w:rPr>
        <w:t>μηδέν, ρωτάει κάποιος, αφού είναι φιλέτο και συμφωνούμε όλοι μας; Κι εμείς θεωρούμε ότι είναι ένα κομβικό σημείο.</w:t>
      </w:r>
    </w:p>
    <w:p w14:paraId="7E512DF7" w14:textId="77777777" w:rsidR="00CD7DD0" w:rsidRDefault="001D7A26">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Η μία εξήγηση είναι ότι οι εμπορευματικοί σταθμοί για τη Νέα Δημοκρατία και το ΠΑΣΟΚ ήταν περίπου άγνωστοι. Ήταν περίπου ένα συνονθύλευμα από </w:t>
      </w:r>
      <w:r>
        <w:rPr>
          <w:rFonts w:eastAsia="Times New Roman" w:cs="Times New Roman"/>
          <w:szCs w:val="24"/>
        </w:rPr>
        <w:t>νταλίκες που πηγαινοέρχονταν -έτσι το είχαν στο μυαλό τους- χωρίς κα</w:t>
      </w:r>
      <w:r>
        <w:rPr>
          <w:rFonts w:eastAsia="Times New Roman" w:cs="Times New Roman"/>
          <w:szCs w:val="24"/>
        </w:rPr>
        <w:t>μ</w:t>
      </w:r>
      <w:r>
        <w:rPr>
          <w:rFonts w:eastAsia="Times New Roman" w:cs="Times New Roman"/>
          <w:szCs w:val="24"/>
        </w:rPr>
        <w:t>μία στρατηγική για το σχέδιο των μεταφορών, χωρία κα</w:t>
      </w:r>
      <w:r>
        <w:rPr>
          <w:rFonts w:eastAsia="Times New Roman" w:cs="Times New Roman"/>
          <w:szCs w:val="24"/>
        </w:rPr>
        <w:t>μ</w:t>
      </w:r>
      <w:r>
        <w:rPr>
          <w:rFonts w:eastAsia="Times New Roman" w:cs="Times New Roman"/>
          <w:szCs w:val="24"/>
        </w:rPr>
        <w:t xml:space="preserve">μία στρατηγική για τους εμπορευματικούς σταθμούς και τα εμπορευματικά κέντρα. </w:t>
      </w:r>
    </w:p>
    <w:p w14:paraId="7E512DF8" w14:textId="77777777" w:rsidR="00CD7DD0" w:rsidRDefault="001D7A26">
      <w:pPr>
        <w:tabs>
          <w:tab w:val="left" w:pos="6677"/>
        </w:tabs>
        <w:spacing w:line="600" w:lineRule="auto"/>
        <w:ind w:firstLine="720"/>
        <w:jc w:val="both"/>
        <w:rPr>
          <w:rFonts w:eastAsia="Times New Roman" w:cs="Times New Roman"/>
          <w:szCs w:val="24"/>
        </w:rPr>
      </w:pPr>
      <w:r>
        <w:rPr>
          <w:rFonts w:eastAsia="Times New Roman" w:cs="Times New Roman"/>
          <w:szCs w:val="24"/>
        </w:rPr>
        <w:t>Είχαν κάνει έναν νόμο προς τη σωστή κατεύθυνση, τον ν.3</w:t>
      </w:r>
      <w:r>
        <w:rPr>
          <w:rFonts w:eastAsia="Times New Roman" w:cs="Times New Roman"/>
          <w:szCs w:val="24"/>
        </w:rPr>
        <w:t>333/2005, τον οποίο κατήργησαν οι ίδιοι το 2013</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 Ήρθαν στο απόλυτο κενό χωρίς κα</w:t>
      </w:r>
      <w:r>
        <w:rPr>
          <w:rFonts w:eastAsia="Times New Roman" w:cs="Times New Roman"/>
          <w:szCs w:val="24"/>
        </w:rPr>
        <w:t>μ</w:t>
      </w:r>
      <w:r>
        <w:rPr>
          <w:rFonts w:eastAsia="Times New Roman" w:cs="Times New Roman"/>
          <w:szCs w:val="24"/>
        </w:rPr>
        <w:t xml:space="preserve">μία στρατηγική, την οποία δομήσαμε και φτιάξαμε. </w:t>
      </w:r>
    </w:p>
    <w:p w14:paraId="7E512DF9" w14:textId="77777777" w:rsidR="00CD7DD0" w:rsidRDefault="001D7A26">
      <w:pPr>
        <w:tabs>
          <w:tab w:val="left" w:pos="6677"/>
        </w:tabs>
        <w:spacing w:line="600" w:lineRule="auto"/>
        <w:ind w:firstLine="720"/>
        <w:jc w:val="both"/>
        <w:rPr>
          <w:rFonts w:eastAsia="Times New Roman" w:cs="Times New Roman"/>
          <w:szCs w:val="24"/>
        </w:rPr>
      </w:pPr>
      <w:r>
        <w:rPr>
          <w:rFonts w:eastAsia="Times New Roman" w:cs="Times New Roman"/>
          <w:szCs w:val="24"/>
        </w:rPr>
        <w:t>Είχαν ευαισθησία απέναντι στο γενικό θεσμικό πλαίσιο ίδρυσης των εμπορευματικών σταθμών, αυτοί που σήμερα λένε εδώ ότι</w:t>
      </w:r>
      <w:r>
        <w:rPr>
          <w:rFonts w:eastAsia="Times New Roman" w:cs="Times New Roman"/>
          <w:szCs w:val="24"/>
        </w:rPr>
        <w:t xml:space="preserve"> θέλουμε να τρέξουμε προς το να εξασφαλίσουμε ίσους όρους προς όλες τις κατευθύνσεις για τους εμπορευματι</w:t>
      </w:r>
      <w:r>
        <w:rPr>
          <w:rFonts w:eastAsia="Times New Roman" w:cs="Times New Roman"/>
          <w:szCs w:val="24"/>
        </w:rPr>
        <w:lastRenderedPageBreak/>
        <w:t>κούς σταθμούς; Όχι, ποτέ. Γιατί; Γιατί είχαν εντάξει στην αυστηρότερη περιβαλλοντική νομοθεσία, ενώ δεν έπρεπε, κάποιους μικρούς εμπορευματικούς σταθμο</w:t>
      </w:r>
      <w:r>
        <w:rPr>
          <w:rFonts w:eastAsia="Times New Roman" w:cs="Times New Roman"/>
          <w:szCs w:val="24"/>
        </w:rPr>
        <w:t xml:space="preserve">ύς και γιατί απαιτούσαν τη σκληρότερη διαδικασία για την ίδρυση τέτοιων εμπορευματικών σταθμών. Τα απλοποιήσαμε αυτά, για να μην σας κουράζω, με πρωτογενή και δευτερογενή νομοθεσία, δηλαδή με απλούς νόμους και βεβαίως με υπουργικές αποφάσεις. </w:t>
      </w:r>
    </w:p>
    <w:p w14:paraId="7E512DFA" w14:textId="77777777" w:rsidR="00CD7DD0" w:rsidRDefault="001D7A26">
      <w:pPr>
        <w:tabs>
          <w:tab w:val="left" w:pos="6677"/>
        </w:tabs>
        <w:spacing w:line="600" w:lineRule="auto"/>
        <w:ind w:firstLine="720"/>
        <w:jc w:val="both"/>
        <w:rPr>
          <w:rFonts w:eastAsia="Times New Roman" w:cs="Times New Roman"/>
          <w:szCs w:val="24"/>
        </w:rPr>
      </w:pPr>
      <w:r>
        <w:rPr>
          <w:rFonts w:eastAsia="Times New Roman" w:cs="Times New Roman"/>
          <w:szCs w:val="24"/>
        </w:rPr>
        <w:t>Η δεύτερη αι</w:t>
      </w:r>
      <w:r>
        <w:rPr>
          <w:rFonts w:eastAsia="Times New Roman" w:cs="Times New Roman"/>
          <w:szCs w:val="24"/>
        </w:rPr>
        <w:t>τία, όμως, για την οποία δεν κατόρθωσαν ποτέ να προχωρήσουν σε αξιοποίηση αυτού του πράγματι σημαντικού οικονομικού στοιχείου για την κοινωνία, το κράτος και την οικονομία,</w:t>
      </w:r>
      <w:r w:rsidRPr="007E239E">
        <w:rPr>
          <w:rFonts w:eastAsia="Times New Roman" w:cs="Times New Roman"/>
          <w:szCs w:val="24"/>
        </w:rPr>
        <w:t xml:space="preserve"> </w:t>
      </w:r>
      <w:r>
        <w:rPr>
          <w:rFonts w:eastAsia="Times New Roman" w:cs="Times New Roman"/>
          <w:szCs w:val="24"/>
        </w:rPr>
        <w:t xml:space="preserve">είναι πιο ουσιώδης. </w:t>
      </w:r>
    </w:p>
    <w:p w14:paraId="7E512DFB" w14:textId="77777777" w:rsidR="00CD7DD0" w:rsidRDefault="001D7A26">
      <w:pPr>
        <w:tabs>
          <w:tab w:val="left" w:pos="6677"/>
        </w:tabs>
        <w:spacing w:line="600" w:lineRule="auto"/>
        <w:ind w:firstLine="720"/>
        <w:jc w:val="both"/>
        <w:rPr>
          <w:rFonts w:eastAsia="Times New Roman" w:cs="Times New Roman"/>
          <w:szCs w:val="24"/>
        </w:rPr>
      </w:pPr>
      <w:r>
        <w:rPr>
          <w:rFonts w:eastAsia="Times New Roman" w:cs="Times New Roman"/>
          <w:szCs w:val="24"/>
        </w:rPr>
        <w:t>Η απαίτηση για δόμηση, για κτήρια ήταν πάντοτε περί τα 240.000</w:t>
      </w:r>
      <w:r>
        <w:rPr>
          <w:rFonts w:eastAsia="Times New Roman" w:cs="Times New Roman"/>
          <w:szCs w:val="24"/>
        </w:rPr>
        <w:t xml:space="preserve"> τετραγωνικά μέτρα. Σας παρακαλώ, δώστε λίγη προσοχή για να καταλάβετε -και εσείς και ο ελληνικός λαός που ακούει- πού ακριβώς είναι το πρόβλημα. Κα</w:t>
      </w:r>
      <w:r>
        <w:rPr>
          <w:rFonts w:eastAsia="Times New Roman" w:cs="Times New Roman"/>
          <w:szCs w:val="24"/>
        </w:rPr>
        <w:t>μ</w:t>
      </w:r>
      <w:r>
        <w:rPr>
          <w:rFonts w:eastAsia="Times New Roman" w:cs="Times New Roman"/>
          <w:szCs w:val="24"/>
        </w:rPr>
        <w:t xml:space="preserve">μιά φορά, όταν θέλεις να πεις κάτι και να αντιπαλέψεις κάποιον, πέφτεις ο ίδιος στην παγίδα. </w:t>
      </w:r>
    </w:p>
    <w:p w14:paraId="7E512DFC" w14:textId="77777777" w:rsidR="00CD7DD0" w:rsidRDefault="001D7A26">
      <w:pPr>
        <w:tabs>
          <w:tab w:val="left" w:pos="6677"/>
        </w:tabs>
        <w:spacing w:line="600" w:lineRule="auto"/>
        <w:ind w:firstLine="720"/>
        <w:jc w:val="both"/>
        <w:rPr>
          <w:rFonts w:eastAsia="Times New Roman" w:cs="Times New Roman"/>
          <w:szCs w:val="24"/>
        </w:rPr>
      </w:pPr>
      <w:r>
        <w:rPr>
          <w:rFonts w:eastAsia="Times New Roman" w:cs="Times New Roman"/>
          <w:szCs w:val="24"/>
        </w:rPr>
        <w:t>Τι είπαν όλοι</w:t>
      </w:r>
      <w:r>
        <w:rPr>
          <w:rFonts w:eastAsia="Times New Roman" w:cs="Times New Roman"/>
          <w:szCs w:val="24"/>
        </w:rPr>
        <w:t xml:space="preserve"> ως κύριο άξονα του αντίλογού τους; Ότι δώσαμε, λέει, με διαφοροποίηση του συντελεστή δόμησης τετραπλάσια δυνατότητα οικοδομής. Ουδέν </w:t>
      </w:r>
      <w:proofErr w:type="spellStart"/>
      <w:r>
        <w:rPr>
          <w:rFonts w:eastAsia="Times New Roman" w:cs="Times New Roman"/>
          <w:szCs w:val="24"/>
        </w:rPr>
        <w:t>ψευδέστερον</w:t>
      </w:r>
      <w:proofErr w:type="spellEnd"/>
      <w:r>
        <w:rPr>
          <w:rFonts w:eastAsia="Times New Roman" w:cs="Times New Roman"/>
          <w:szCs w:val="24"/>
        </w:rPr>
        <w:t xml:space="preserve"> αυτού! Γιατί; Θα το πω με απλά λόγια. Το περίγραμμα της οικοδομής είναι όγκος. Ό,τι και να δώσεις σε συντελεστ</w:t>
      </w:r>
      <w:r>
        <w:rPr>
          <w:rFonts w:eastAsia="Times New Roman" w:cs="Times New Roman"/>
          <w:szCs w:val="24"/>
        </w:rPr>
        <w:t>ή δόμησης, αν το περίγραμμα είναι συγκεκριμένο, δεν μπορείς να βγεις στα τετραγωνικά μέτρα.</w:t>
      </w:r>
    </w:p>
    <w:p w14:paraId="7E512DFD" w14:textId="77777777" w:rsidR="00CD7DD0" w:rsidRDefault="001D7A26">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 xml:space="preserve">Τι συνέβαινε, όμως, εδώ; Με τους όρους δόμησης, όπως είχαν καθοριστεί τη δεκαετία του 2000, μπορούσαν να </w:t>
      </w:r>
      <w:proofErr w:type="spellStart"/>
      <w:r>
        <w:rPr>
          <w:rFonts w:eastAsia="Times New Roman" w:cs="Times New Roman"/>
          <w:szCs w:val="24"/>
        </w:rPr>
        <w:t>οικοδομηθούν</w:t>
      </w:r>
      <w:proofErr w:type="spellEnd"/>
      <w:r>
        <w:rPr>
          <w:rFonts w:eastAsia="Times New Roman" w:cs="Times New Roman"/>
          <w:szCs w:val="24"/>
        </w:rPr>
        <w:t xml:space="preserve"> 87.000 τετραγωνικά μέτρα, ενώ στη δημοπρασία τ</w:t>
      </w:r>
      <w:r>
        <w:rPr>
          <w:rFonts w:eastAsia="Times New Roman" w:cs="Times New Roman"/>
          <w:szCs w:val="24"/>
        </w:rPr>
        <w:t>ου 2004, του 2006, του 2009, του 2010, του 2011, του 2012, του 2013, του 2014 απαιτούσαν να κτίσει κάποιος 240.000 τετραγωνικά μέτρα.</w:t>
      </w:r>
    </w:p>
    <w:p w14:paraId="7E512DFE" w14:textId="77777777" w:rsidR="00CD7DD0" w:rsidRDefault="001D7A26">
      <w:pPr>
        <w:tabs>
          <w:tab w:val="left" w:pos="6677"/>
        </w:tabs>
        <w:spacing w:line="600" w:lineRule="auto"/>
        <w:ind w:firstLine="720"/>
        <w:jc w:val="both"/>
        <w:rPr>
          <w:rFonts w:eastAsia="Times New Roman" w:cs="Times New Roman"/>
          <w:szCs w:val="24"/>
        </w:rPr>
      </w:pPr>
      <w:r>
        <w:rPr>
          <w:rFonts w:eastAsia="Times New Roman" w:cs="Times New Roman"/>
          <w:szCs w:val="24"/>
        </w:rPr>
        <w:t>Και λέει κάποιος</w:t>
      </w:r>
      <w:r w:rsidRPr="00582814">
        <w:rPr>
          <w:rFonts w:eastAsia="Times New Roman" w:cs="Times New Roman"/>
          <w:szCs w:val="24"/>
        </w:rPr>
        <w:t>:</w:t>
      </w:r>
      <w:r>
        <w:rPr>
          <w:rFonts w:eastAsia="Times New Roman" w:cs="Times New Roman"/>
          <w:szCs w:val="24"/>
        </w:rPr>
        <w:t xml:space="preserve"> Μα, ποιος τρελός θα πήγαινε να συμμετάσχει σε μία δημοπρασία που του λένε από τη δημοπρασία ότι είσαι υπ</w:t>
      </w:r>
      <w:r>
        <w:rPr>
          <w:rFonts w:eastAsia="Times New Roman" w:cs="Times New Roman"/>
          <w:szCs w:val="24"/>
        </w:rPr>
        <w:t xml:space="preserve">οχρεωμένος να κτίσεις 240.000 τετραγωνικά μέτρα και οι όροι δόμησης του επιτρέπουν να κτίσει 87.000 τετραγωνικά μέτρα; </w:t>
      </w:r>
    </w:p>
    <w:p w14:paraId="7E512DFF" w14:textId="77777777" w:rsidR="00CD7DD0" w:rsidRDefault="001D7A26">
      <w:pPr>
        <w:tabs>
          <w:tab w:val="left" w:pos="6677"/>
        </w:tabs>
        <w:spacing w:line="600" w:lineRule="auto"/>
        <w:ind w:firstLine="720"/>
        <w:jc w:val="both"/>
        <w:rPr>
          <w:rFonts w:eastAsia="Times New Roman" w:cs="Times New Roman"/>
          <w:szCs w:val="24"/>
        </w:rPr>
      </w:pPr>
      <w:r>
        <w:rPr>
          <w:rFonts w:eastAsia="Times New Roman" w:cs="Times New Roman"/>
          <w:szCs w:val="24"/>
        </w:rPr>
        <w:t>Την ίδια ώρα φτιάχνουν νομοθεσία -το 2010, αν θυμάμαι καλά είναι ο ν.3810, το άρθρο 63Α- που λέει ότι μπορούν κατ’ εξαίρεση, εφόσον ο Υπ</w:t>
      </w:r>
      <w:r>
        <w:rPr>
          <w:rFonts w:eastAsia="Times New Roman" w:cs="Times New Roman"/>
          <w:szCs w:val="24"/>
        </w:rPr>
        <w:t xml:space="preserve">ουργός το προτείνει να βγει </w:t>
      </w:r>
      <w:r>
        <w:rPr>
          <w:rFonts w:eastAsia="Times New Roman" w:cs="Times New Roman"/>
          <w:szCs w:val="24"/>
        </w:rPr>
        <w:t>προεδρικό διάταγμα</w:t>
      </w:r>
      <w:r>
        <w:rPr>
          <w:rFonts w:eastAsia="Times New Roman" w:cs="Times New Roman"/>
          <w:szCs w:val="24"/>
        </w:rPr>
        <w:t xml:space="preserve"> ειδικό για να επαυξήσει τους όρους δόμησης στα εμπορευματικά κέντρα.</w:t>
      </w:r>
    </w:p>
    <w:p w14:paraId="7E512E0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Δηλαδή, έθεταν υπό καθεστώς ομηρίας, αν και εφόσον ο εκάστοτε Υπουργός ήθελε, μετά τη </w:t>
      </w:r>
      <w:proofErr w:type="spellStart"/>
      <w:r>
        <w:rPr>
          <w:rFonts w:eastAsia="Times New Roman" w:cs="Times New Roman"/>
          <w:szCs w:val="24"/>
        </w:rPr>
        <w:t>συμβασιοποίηση</w:t>
      </w:r>
      <w:proofErr w:type="spellEnd"/>
      <w:r>
        <w:rPr>
          <w:rFonts w:eastAsia="Times New Roman" w:cs="Times New Roman"/>
          <w:szCs w:val="24"/>
        </w:rPr>
        <w:t xml:space="preserve"> ίσως και μετά τη δημοπρασία αυτού του ε</w:t>
      </w:r>
      <w:r>
        <w:rPr>
          <w:rFonts w:eastAsia="Times New Roman" w:cs="Times New Roman"/>
          <w:szCs w:val="24"/>
        </w:rPr>
        <w:t>μπορευματικού κέντρου, να επαυξήσει. Ρωτάω το εξής: Δημιουργούσε αυτό εσμό ακολασίας,</w:t>
      </w:r>
      <w:r w:rsidRPr="009857AE">
        <w:rPr>
          <w:rFonts w:eastAsia="Times New Roman" w:cs="Times New Roman"/>
          <w:szCs w:val="24"/>
        </w:rPr>
        <w:t xml:space="preserve"> </w:t>
      </w:r>
      <w:r>
        <w:rPr>
          <w:rFonts w:eastAsia="Times New Roman" w:cs="Times New Roman"/>
          <w:szCs w:val="24"/>
        </w:rPr>
        <w:t xml:space="preserve">ναι ή όχι; Δημιουργούσε δυνατότητα τέτοιου εσμού ακολασίας, όταν από τη μία σε υποχρεώνει να χτίσεις 240.000 τετραγωνικά μέτρα και να συμμετάσχεις σε μια </w:t>
      </w:r>
      <w:r>
        <w:rPr>
          <w:rFonts w:eastAsia="Times New Roman" w:cs="Times New Roman"/>
          <w:szCs w:val="24"/>
        </w:rPr>
        <w:lastRenderedPageBreak/>
        <w:t>δημοπρασία και α</w:t>
      </w:r>
      <w:r>
        <w:rPr>
          <w:rFonts w:eastAsia="Times New Roman" w:cs="Times New Roman"/>
          <w:szCs w:val="24"/>
        </w:rPr>
        <w:t xml:space="preserve">πό την άλλη σου δίνει τη δυνατότητα να χτίσεις 87.000 τετραγωνικά μέτρα και σου κλείνει το μάτι, λέγοντάς σου «Έχω κατ’ εξαίρεση νομοθεσία που θα μπορούσε να λειτουργήσει διαφορετικά»; </w:t>
      </w:r>
    </w:p>
    <w:p w14:paraId="7E512E0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Τι κάναμε, λοιπόν; Κάναμε το πιο τίμιο, δηλαδή τον ν.4530/2018. Διαφορ</w:t>
      </w:r>
      <w:r>
        <w:rPr>
          <w:rFonts w:eastAsia="Times New Roman" w:cs="Times New Roman"/>
          <w:szCs w:val="24"/>
        </w:rPr>
        <w:t>οποιήσαμε τους όρους δόμησης ώστε να χτίζει στον εμπορευματικό σταθμό –αυτό που πάντοτε ήθελε η ελληνική πολιτεία διαχρονικά- 240.000 τετραγωνικά μέτρα. Αυτό κάναμε, για να είμαστε τίμιοι και να μην υπάρχει συναλλαγή. Και έρχονται και μας καταγγείλουν, ο έ</w:t>
      </w:r>
      <w:r>
        <w:rPr>
          <w:rFonts w:eastAsia="Times New Roman" w:cs="Times New Roman"/>
          <w:szCs w:val="24"/>
        </w:rPr>
        <w:t xml:space="preserve">νας μηχανικός, ο άλλος πάλι μηχανικός. Τάχα δεν ξέρουν ότι δεν μπορείς να χτίσεις παραπάνω από τον όγκο! Είχαν φέρει και τον </w:t>
      </w:r>
      <w:r>
        <w:rPr>
          <w:rFonts w:eastAsia="Times New Roman" w:cs="Times New Roman"/>
          <w:szCs w:val="24"/>
        </w:rPr>
        <w:t>πρόεδρο</w:t>
      </w:r>
      <w:r>
        <w:rPr>
          <w:rFonts w:eastAsia="Times New Roman" w:cs="Times New Roman"/>
          <w:szCs w:val="24"/>
        </w:rPr>
        <w:t xml:space="preserve"> από το Τεχνικό Επιμελητήριο. Τι να πει; Να πει ότι δεν ισχύουν αυτά, όταν ξέρουμε ότι ο συντελεστής δόμησης πολλαπλασιάζετα</w:t>
      </w:r>
      <w:r>
        <w:rPr>
          <w:rFonts w:eastAsia="Times New Roman" w:cs="Times New Roman"/>
          <w:szCs w:val="24"/>
        </w:rPr>
        <w:t xml:space="preserve">ι με το «5», για να πιάνει τον συντελεστή όγκου και ότι είναι συγκεκριμένη η δόμηση; Και έγινε ακριβώς για τον λόγο αυτόν που σας λέω. </w:t>
      </w:r>
    </w:p>
    <w:p w14:paraId="7E512E0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Ερωτώ, λοιπόν, το εξής: Κύριοι, αν πράγματι θέλατε να αξιοποιήσετε αυτό το περιουσιακό στοιχείο του ελληνικού κράτους –κ</w:t>
      </w:r>
      <w:r>
        <w:rPr>
          <w:rFonts w:eastAsia="Times New Roman" w:cs="Times New Roman"/>
          <w:szCs w:val="24"/>
        </w:rPr>
        <w:t xml:space="preserve">αι δεν είναι τόσο τα χρήματα που έρχονται στο ελληνικό κράτος, όσο η μεγάλη ωφέλεια και σας το λέω εν τιμή από την ενασχόλησή μου με τις μεταφορές, είναι η κινητικότητα στις μεταφορές και η </w:t>
      </w:r>
      <w:proofErr w:type="spellStart"/>
      <w:r>
        <w:rPr>
          <w:rFonts w:eastAsia="Times New Roman" w:cs="Times New Roman"/>
          <w:szCs w:val="24"/>
        </w:rPr>
        <w:t>μόχλευση</w:t>
      </w:r>
      <w:proofErr w:type="spellEnd"/>
      <w:r>
        <w:rPr>
          <w:rFonts w:eastAsia="Times New Roman" w:cs="Times New Roman"/>
          <w:szCs w:val="24"/>
        </w:rPr>
        <w:t xml:space="preserve"> των προϊόντων που μπορεί να δώσει αυτό το εμπορευματικό κ</w:t>
      </w:r>
      <w:r>
        <w:rPr>
          <w:rFonts w:eastAsia="Times New Roman" w:cs="Times New Roman"/>
          <w:szCs w:val="24"/>
        </w:rPr>
        <w:t xml:space="preserve">έντρο- αν </w:t>
      </w:r>
      <w:r>
        <w:rPr>
          <w:rFonts w:eastAsia="Times New Roman" w:cs="Times New Roman"/>
          <w:szCs w:val="24"/>
        </w:rPr>
        <w:lastRenderedPageBreak/>
        <w:t xml:space="preserve">θέλατε να προχωρήσετε προς αυτήν την κατεύθυνση, θα είχατε διαφοροποιήσει τους όρους δόμησης, όπως το κάναμε εντίμως και εμείς; Ναι. Γιατί δεν το έκαναν; </w:t>
      </w:r>
    </w:p>
    <w:p w14:paraId="7E512E0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Την ίδια στιγμή, σας υπενθυμίζω ότι υπάρχει όμορη έκταση 1.450 στρεμμάτων, στην οποία έχουν</w:t>
      </w:r>
      <w:r>
        <w:rPr>
          <w:rFonts w:eastAsia="Times New Roman" w:cs="Times New Roman"/>
          <w:szCs w:val="24"/>
        </w:rPr>
        <w:t xml:space="preserve"> επενδυθεί 200 εκατομμύρια ευρώ από την Ευρωπαϊκή Ένωση. Υπάρχει «</w:t>
      </w:r>
      <w:r>
        <w:rPr>
          <w:rFonts w:eastAsia="Times New Roman" w:cs="Times New Roman"/>
          <w:szCs w:val="24"/>
          <w:lang w:val="en-US"/>
        </w:rPr>
        <w:t>dead</w:t>
      </w:r>
      <w:r w:rsidRPr="00FF5BEC">
        <w:rPr>
          <w:rFonts w:eastAsia="Times New Roman" w:cs="Times New Roman"/>
          <w:szCs w:val="24"/>
        </w:rPr>
        <w:t xml:space="preserve"> </w:t>
      </w:r>
      <w:r>
        <w:rPr>
          <w:rFonts w:eastAsia="Times New Roman" w:cs="Times New Roman"/>
          <w:szCs w:val="24"/>
          <w:lang w:val="en-US"/>
        </w:rPr>
        <w:t>line</w:t>
      </w:r>
      <w:r>
        <w:rPr>
          <w:rFonts w:eastAsia="Times New Roman" w:cs="Times New Roman"/>
          <w:szCs w:val="24"/>
        </w:rPr>
        <w:t xml:space="preserve">», δηλαδή χρονική προθεσμία, μέχρι τον Μάρτιο του 2019 να έχει προχωρήσει η </w:t>
      </w:r>
      <w:proofErr w:type="spellStart"/>
      <w:r>
        <w:rPr>
          <w:rFonts w:eastAsia="Times New Roman" w:cs="Times New Roman"/>
          <w:szCs w:val="24"/>
        </w:rPr>
        <w:t>συμβασιοποίηση</w:t>
      </w:r>
      <w:proofErr w:type="spellEnd"/>
      <w:r>
        <w:rPr>
          <w:rFonts w:eastAsia="Times New Roman" w:cs="Times New Roman"/>
          <w:szCs w:val="24"/>
        </w:rPr>
        <w:t xml:space="preserve"> αυτού του εμπορευματικού σταθμού, διαφορετικά θα ανακληθούν και θα αναζητηθούν τα 200 εκατ</w:t>
      </w:r>
      <w:r>
        <w:rPr>
          <w:rFonts w:eastAsia="Times New Roman" w:cs="Times New Roman"/>
          <w:szCs w:val="24"/>
        </w:rPr>
        <w:t xml:space="preserve">ομμύρια ευρώ. Διπλανή έκταση, λοιπόν, είναι μήλον της έριδος και </w:t>
      </w:r>
      <w:proofErr w:type="spellStart"/>
      <w:r>
        <w:rPr>
          <w:rFonts w:eastAsia="Times New Roman" w:cs="Times New Roman"/>
          <w:szCs w:val="24"/>
        </w:rPr>
        <w:t>εζητείτο</w:t>
      </w:r>
      <w:proofErr w:type="spellEnd"/>
      <w:r>
        <w:rPr>
          <w:rFonts w:eastAsia="Times New Roman" w:cs="Times New Roman"/>
          <w:szCs w:val="24"/>
        </w:rPr>
        <w:t xml:space="preserve"> από την αγορά να βγουν πακέτο και τα δυο. </w:t>
      </w:r>
    </w:p>
    <w:p w14:paraId="7E512E0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Μήπως, λοιπόν, κάποιοι ήθελαν να γίνονται συνεχώς άγονοι διαγωνισμοί με τέτοιες αντιφατικές διατάξεις στην προκήρυξη και τους όρους δόμησης</w:t>
      </w:r>
      <w:r>
        <w:rPr>
          <w:rFonts w:eastAsia="Times New Roman" w:cs="Times New Roman"/>
          <w:szCs w:val="24"/>
        </w:rPr>
        <w:t xml:space="preserve"> για να καταλήξουμε εν τέλει υπό τη δαμόκλειο σπάθη της ανάκλησης των κονδυλίων από την Ευρωπαϊκή Ένωση για να τα δώσουμε όλα μαζί; </w:t>
      </w:r>
    </w:p>
    <w:p w14:paraId="7E512E0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Κύριοι, τα όνειρά σας είναι εφιάλτης του ελληνικού λαού. Δεν θα γυρίσουμε ποτέ σε σας ξανά.</w:t>
      </w:r>
    </w:p>
    <w:p w14:paraId="7E512E06" w14:textId="77777777" w:rsidR="00CD7DD0" w:rsidRDefault="001D7A26">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w:t>
      </w:r>
      <w:r>
        <w:rPr>
          <w:rFonts w:eastAsia="Times New Roman" w:cs="Times New Roman"/>
          <w:szCs w:val="24"/>
        </w:rPr>
        <w:t>ς</w:t>
      </w:r>
      <w:r w:rsidRPr="00EE688D">
        <w:rPr>
          <w:rFonts w:eastAsia="Times New Roman" w:cs="Times New Roman"/>
          <w:szCs w:val="24"/>
        </w:rPr>
        <w:t xml:space="preserve"> του </w:t>
      </w:r>
      <w:r>
        <w:rPr>
          <w:rFonts w:eastAsia="Times New Roman" w:cs="Times New Roman"/>
          <w:szCs w:val="24"/>
        </w:rPr>
        <w:t>ΣΥΡΙΖΑ και των ΑΝΕΛ</w:t>
      </w:r>
      <w:r w:rsidRPr="00EE688D">
        <w:rPr>
          <w:rFonts w:eastAsia="Times New Roman" w:cs="Times New Roman"/>
          <w:szCs w:val="24"/>
        </w:rPr>
        <w:t>)</w:t>
      </w:r>
    </w:p>
    <w:p w14:paraId="7E512E07" w14:textId="77777777" w:rsidR="00CD7DD0" w:rsidRDefault="001D7A26">
      <w:pPr>
        <w:tabs>
          <w:tab w:val="left" w:pos="3642"/>
          <w:tab w:val="center" w:pos="4753"/>
          <w:tab w:val="left" w:pos="6214"/>
        </w:tabs>
        <w:spacing w:line="600" w:lineRule="auto"/>
        <w:ind w:firstLine="720"/>
        <w:jc w:val="both"/>
        <w:rPr>
          <w:rFonts w:eastAsia="Times New Roman" w:cs="Times New Roman"/>
        </w:rPr>
      </w:pPr>
      <w:r w:rsidRPr="00501006">
        <w:rPr>
          <w:rFonts w:eastAsia="Times New Roman" w:cs="Times New Roman"/>
          <w:b/>
          <w:szCs w:val="24"/>
        </w:rPr>
        <w:t xml:space="preserve">ΠΡΟΕΔΡΕΥΩΝ (Γεώργιος </w:t>
      </w:r>
      <w:proofErr w:type="spellStart"/>
      <w:r w:rsidRPr="00501006">
        <w:rPr>
          <w:rFonts w:eastAsia="Times New Roman" w:cs="Times New Roman"/>
          <w:b/>
          <w:szCs w:val="24"/>
        </w:rPr>
        <w:t>Λαμπρούλης</w:t>
      </w:r>
      <w:proofErr w:type="spellEnd"/>
      <w:r w:rsidRPr="00501006">
        <w:rPr>
          <w:rFonts w:eastAsia="Times New Roman" w:cs="Times New Roman"/>
          <w:b/>
          <w:szCs w:val="24"/>
        </w:rPr>
        <w:t xml:space="preserve">): </w:t>
      </w:r>
      <w:r w:rsidRPr="00703F1D">
        <w:rPr>
          <w:rFonts w:eastAsia="Times New Roman" w:cs="Times New Roman"/>
        </w:rPr>
        <w:t xml:space="preserve">Κυρίες και κύριοι συνάδελφοι, έχω την τιμή να ανακοινώσω στο Σώμα ότι τη συνεδρίασή μας παρακολουθούν από </w:t>
      </w:r>
      <w:r w:rsidRPr="00703F1D">
        <w:rPr>
          <w:rFonts w:eastAsia="Times New Roman" w:cs="Times New Roman"/>
        </w:rPr>
        <w:lastRenderedPageBreak/>
        <w:t xml:space="preserve">τα άνω δυτικά θεωρεία, αφού προηγουμένως ενημερώθηκαν για την ιστορία του κτηρίου και τον τρόπο οργάνωσης και λειτουργίας της Βουλής, </w:t>
      </w:r>
      <w:r>
        <w:rPr>
          <w:rFonts w:eastAsia="Times New Roman" w:cs="Times New Roman"/>
        </w:rPr>
        <w:t xml:space="preserve">δώδεκα φοιτητές </w:t>
      </w:r>
      <w:r>
        <w:rPr>
          <w:rFonts w:eastAsia="Times New Roman" w:cs="Times New Roman"/>
        </w:rPr>
        <w:t>από τη Νορβηγία.</w:t>
      </w:r>
    </w:p>
    <w:p w14:paraId="7E512E08" w14:textId="77777777" w:rsidR="00CD7DD0" w:rsidRDefault="001D7A26">
      <w:pPr>
        <w:spacing w:line="600" w:lineRule="auto"/>
        <w:ind w:firstLine="720"/>
        <w:jc w:val="both"/>
        <w:rPr>
          <w:rFonts w:eastAsia="Times New Roman" w:cs="Times New Roman"/>
        </w:rPr>
      </w:pPr>
      <w:r w:rsidRPr="00703F1D">
        <w:rPr>
          <w:rFonts w:eastAsia="Times New Roman" w:cs="Times New Roman"/>
        </w:rPr>
        <w:t xml:space="preserve">Η Βουλή </w:t>
      </w:r>
      <w:r>
        <w:rPr>
          <w:rFonts w:eastAsia="Times New Roman" w:cs="Times New Roman"/>
        </w:rPr>
        <w:t>σάς</w:t>
      </w:r>
      <w:r w:rsidRPr="00703F1D">
        <w:rPr>
          <w:rFonts w:eastAsia="Times New Roman" w:cs="Times New Roman"/>
        </w:rPr>
        <w:t xml:space="preserve"> καλωσορίζει. </w:t>
      </w:r>
    </w:p>
    <w:p w14:paraId="7E512E09" w14:textId="77777777" w:rsidR="00CD7DD0" w:rsidRDefault="001D7A26">
      <w:pPr>
        <w:spacing w:line="600" w:lineRule="auto"/>
        <w:ind w:firstLine="720"/>
        <w:jc w:val="center"/>
        <w:rPr>
          <w:rFonts w:eastAsia="Times New Roman" w:cs="Times New Roman"/>
        </w:rPr>
      </w:pPr>
      <w:r w:rsidRPr="00703F1D">
        <w:rPr>
          <w:rFonts w:eastAsia="Times New Roman" w:cs="Times New Roman"/>
        </w:rPr>
        <w:t>(Χειροκροτήματα απ’ όλες τις πτέρυγες της Βουλής)</w:t>
      </w:r>
    </w:p>
    <w:p w14:paraId="7E512E0A" w14:textId="77777777" w:rsidR="00CD7DD0" w:rsidRDefault="001D7A2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Τώρα θα δώσουμε τον λόγο στην </w:t>
      </w:r>
      <w:r>
        <w:rPr>
          <w:rFonts w:eastAsia="Times New Roman" w:cs="Times New Roman"/>
          <w:szCs w:val="24"/>
        </w:rPr>
        <w:t xml:space="preserve">κ. </w:t>
      </w:r>
      <w:r>
        <w:rPr>
          <w:rFonts w:eastAsia="Times New Roman" w:cs="Times New Roman"/>
          <w:szCs w:val="24"/>
        </w:rPr>
        <w:t>Καφαντάρη, καθώς βλέπω ότι δεν υπάρχει κάποια αντίρρηση και μετά θα λάβουν τον λόγο οι δύο Κοινοβουλευτικοί Εκπρόσωποι, ο κ. Κεφαλ</w:t>
      </w:r>
      <w:r>
        <w:rPr>
          <w:rFonts w:eastAsia="Times New Roman" w:cs="Times New Roman"/>
          <w:szCs w:val="24"/>
        </w:rPr>
        <w:t xml:space="preserve">ογιάννης και ο κ. </w:t>
      </w:r>
      <w:proofErr w:type="spellStart"/>
      <w:r>
        <w:rPr>
          <w:rFonts w:eastAsia="Times New Roman" w:cs="Times New Roman"/>
          <w:szCs w:val="24"/>
        </w:rPr>
        <w:t>Ξυδάκης</w:t>
      </w:r>
      <w:proofErr w:type="spellEnd"/>
      <w:r>
        <w:rPr>
          <w:rFonts w:eastAsia="Times New Roman" w:cs="Times New Roman"/>
          <w:szCs w:val="24"/>
        </w:rPr>
        <w:t>.</w:t>
      </w:r>
    </w:p>
    <w:p w14:paraId="7E512E0B" w14:textId="77777777" w:rsidR="00CD7DD0" w:rsidRDefault="001D7A2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Ορίστε, κυρία Καφαντάρη, έχετε τον λόγο. </w:t>
      </w:r>
    </w:p>
    <w:p w14:paraId="7E512E0C" w14:textId="77777777" w:rsidR="00CD7DD0" w:rsidRDefault="001D7A2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Κατ’ αρχάς ευχαριστώ, κύριε Πρόεδρε, όσους μου έδωσαν τον λόγο.</w:t>
      </w:r>
    </w:p>
    <w:p w14:paraId="7E512E0D" w14:textId="77777777" w:rsidR="00CD7DD0" w:rsidRDefault="001D7A2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Το θέμα μας σήμερα είναι το εμπορευματικό κέντρο στο </w:t>
      </w:r>
      <w:proofErr w:type="spellStart"/>
      <w:r>
        <w:rPr>
          <w:rFonts w:eastAsia="Times New Roman" w:cs="Times New Roman"/>
          <w:szCs w:val="24"/>
        </w:rPr>
        <w:t>Θριάσιο</w:t>
      </w:r>
      <w:proofErr w:type="spellEnd"/>
      <w:r>
        <w:rPr>
          <w:rFonts w:eastAsia="Times New Roman" w:cs="Times New Roman"/>
          <w:szCs w:val="24"/>
        </w:rPr>
        <w:t xml:space="preserve"> Πεδίο. Όμως, θα υποκύψω στον </w:t>
      </w:r>
      <w:r>
        <w:rPr>
          <w:rFonts w:eastAsia="Times New Roman" w:cs="Times New Roman"/>
          <w:szCs w:val="24"/>
        </w:rPr>
        <w:t>πειρασμό να απαντήσω σε κάποια ζητήματα, διότι βλέπω παρακολουθώντας την Ολομέλεια, την Αντιπολίτευση ουσιαστικά να έχει χάσει τα αφηγήματά της το ένα πίσω από το άλλο.</w:t>
      </w:r>
    </w:p>
    <w:p w14:paraId="7E512E0E" w14:textId="77777777" w:rsidR="00CD7DD0" w:rsidRDefault="001D7A2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Αναφέρθηκα σε μια σειρά ζητήματα και πρώτα απ’ όλα στο μεγάλο ζήτημα της ανάπτυξης στην</w:t>
      </w:r>
      <w:r>
        <w:rPr>
          <w:rFonts w:eastAsia="Times New Roman" w:cs="Times New Roman"/>
          <w:szCs w:val="24"/>
        </w:rPr>
        <w:t xml:space="preserve"> οικονομία και στη χώρα. Βγαίνουμε από μία δύσκολη οκταετία. </w:t>
      </w:r>
      <w:r>
        <w:rPr>
          <w:rFonts w:eastAsia="Times New Roman" w:cs="Times New Roman"/>
          <w:szCs w:val="24"/>
        </w:rPr>
        <w:lastRenderedPageBreak/>
        <w:t xml:space="preserve">Είμαστε στη </w:t>
      </w:r>
      <w:proofErr w:type="spellStart"/>
      <w:r>
        <w:rPr>
          <w:rFonts w:eastAsia="Times New Roman" w:cs="Times New Roman"/>
          <w:szCs w:val="24"/>
        </w:rPr>
        <w:t>μεταμνημονιακή</w:t>
      </w:r>
      <w:proofErr w:type="spellEnd"/>
      <w:r>
        <w:rPr>
          <w:rFonts w:eastAsia="Times New Roman" w:cs="Times New Roman"/>
          <w:szCs w:val="24"/>
        </w:rPr>
        <w:t xml:space="preserve"> περίοδο, όπως λέμε. Η χώρα μας σταδιακά ανακάμπτει. Αυτό δεν είναι κάτι γενικό και αόριστο. Τα διάφορα οικονομικά στοιχεία το αποδεικνύουν. Η Ελλάδα το πρώτο εξάμηνο το</w:t>
      </w:r>
      <w:r>
        <w:rPr>
          <w:rFonts w:eastAsia="Times New Roman" w:cs="Times New Roman"/>
          <w:szCs w:val="24"/>
        </w:rPr>
        <w:t>υ 2018 γνώρισε μια ενδυνάμωση της εμπιστοσύνης των διεθνών αγορών και της οικονομικής της ανάκαμψης.</w:t>
      </w:r>
    </w:p>
    <w:p w14:paraId="7E512E0F"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szCs w:val="24"/>
        </w:rPr>
        <w:t>Βασική κινητήρια δύναμη αυτής της ανάπτυξης ήταν οι καθαρές εξαγωγές και η ιδιωτική κατανάλωση, ενώ συνέβαλε και η αύξηση αποθεμάτων, που υποδηλώνει προσδο</w:t>
      </w:r>
      <w:r>
        <w:rPr>
          <w:rFonts w:eastAsia="Times New Roman" w:cs="Times New Roman"/>
          <w:szCs w:val="24"/>
        </w:rPr>
        <w:t xml:space="preserve">κίες για αύξηση της ζήτησης. </w:t>
      </w:r>
    </w:p>
    <w:p w14:paraId="7E512E10"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szCs w:val="24"/>
        </w:rPr>
        <w:t>Ειδικότερα, στη διάρκεια του πρώτου εξαμήνου σημειώθηκε η δεύτερη μεγαλύτερη σε όγκο αύξηση εξαγωγών, αγαθών και υπηρεσιών της τελευταίας τουλάχιστον δεκαετίας</w:t>
      </w:r>
      <w:r w:rsidRPr="00CA7F4C">
        <w:rPr>
          <w:rFonts w:eastAsia="Times New Roman" w:cs="Times New Roman"/>
          <w:szCs w:val="24"/>
        </w:rPr>
        <w:t>:</w:t>
      </w:r>
      <w:r>
        <w:rPr>
          <w:rFonts w:eastAsia="Times New Roman" w:cs="Times New Roman"/>
          <w:szCs w:val="24"/>
        </w:rPr>
        <w:t xml:space="preserve"> 8,7% έναντι 12,2% το 2015, με τις εξαγωγές αγαθών να αυξάνουν 8,7</w:t>
      </w:r>
      <w:r>
        <w:rPr>
          <w:rFonts w:eastAsia="Times New Roman" w:cs="Times New Roman"/>
          <w:szCs w:val="24"/>
        </w:rPr>
        <w:t>% και τις εξαγωγές υπηρεσιών 9%.</w:t>
      </w:r>
    </w:p>
    <w:p w14:paraId="7E512E11"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szCs w:val="24"/>
        </w:rPr>
        <w:t>Επιπλέον</w:t>
      </w:r>
      <w:r w:rsidRPr="00CA7F4C">
        <w:rPr>
          <w:rFonts w:eastAsia="Times New Roman" w:cs="Times New Roman"/>
          <w:szCs w:val="24"/>
        </w:rPr>
        <w:t>,</w:t>
      </w:r>
      <w:r>
        <w:rPr>
          <w:rFonts w:eastAsia="Times New Roman" w:cs="Times New Roman"/>
          <w:szCs w:val="24"/>
        </w:rPr>
        <w:t xml:space="preserve"> θετική εξέλιξη κρίνεται η αύξηση του όγκου της ιδιωτικής κατανάλωσης κατά 0,5% στο εξάμηνο, 1% στο δεύτερο τρίμηνο, ενώ ο ρυθμός ανάπτυξης του ΑΕΠ πρώτη φορά συγκλίνει απόλυτα με την Ευρωπαϊκή Ένωση το ’19. Αυτό ε</w:t>
      </w:r>
      <w:r>
        <w:rPr>
          <w:rFonts w:eastAsia="Times New Roman" w:cs="Times New Roman"/>
          <w:szCs w:val="24"/>
        </w:rPr>
        <w:t xml:space="preserve">ίναι από το </w:t>
      </w:r>
      <w:r>
        <w:rPr>
          <w:rFonts w:eastAsia="Times New Roman" w:cs="Times New Roman"/>
          <w:szCs w:val="24"/>
        </w:rPr>
        <w:t>δ</w:t>
      </w:r>
      <w:r>
        <w:rPr>
          <w:rFonts w:eastAsia="Times New Roman" w:cs="Times New Roman"/>
          <w:szCs w:val="24"/>
        </w:rPr>
        <w:t xml:space="preserve">ελτίο Τύπου του Υπουργείου Οικονομίας. </w:t>
      </w:r>
    </w:p>
    <w:p w14:paraId="7E512E1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Θα ήθελα -και κάποιος κακοπροαίρετος μπορεί να πει οτιδήποτε- να καταθέσω εδώ ένα άρθρο, το οποίο δημοσιεύθηκε στις 11-7-2018 σε μια εφημερίδα η οποία δεν νομίζω ότι είναι ΣΥΡΙΖΑ. Είναι η «ΚΑΘΗΜΕΡΙΝΗ» κα</w:t>
      </w:r>
      <w:r>
        <w:rPr>
          <w:rFonts w:eastAsia="Times New Roman" w:cs="Times New Roman"/>
          <w:szCs w:val="24"/>
        </w:rPr>
        <w:t>ι αναφέρει τα στοιχεία της «</w:t>
      </w:r>
      <w:r>
        <w:rPr>
          <w:rFonts w:eastAsia="Times New Roman" w:cs="Times New Roman"/>
          <w:szCs w:val="24"/>
          <w:lang w:val="en-US"/>
        </w:rPr>
        <w:t>ERNST</w:t>
      </w:r>
      <w:r w:rsidRPr="00B929DD">
        <w:rPr>
          <w:rFonts w:eastAsia="Times New Roman" w:cs="Times New Roman"/>
          <w:szCs w:val="24"/>
        </w:rPr>
        <w:t xml:space="preserve"> &amp; </w:t>
      </w:r>
      <w:r>
        <w:rPr>
          <w:rFonts w:eastAsia="Times New Roman" w:cs="Times New Roman"/>
          <w:szCs w:val="24"/>
          <w:lang w:val="en-US"/>
        </w:rPr>
        <w:t>YOUNG</w:t>
      </w:r>
      <w:r>
        <w:rPr>
          <w:rFonts w:eastAsia="Times New Roman" w:cs="Times New Roman"/>
          <w:szCs w:val="24"/>
        </w:rPr>
        <w:t xml:space="preserve">». Συγκεκριμένα, λέει ότι στην Ελλάδα οι άμεσες ξένες </w:t>
      </w:r>
      <w:r>
        <w:rPr>
          <w:rFonts w:eastAsia="Times New Roman" w:cs="Times New Roman"/>
          <w:szCs w:val="24"/>
        </w:rPr>
        <w:lastRenderedPageBreak/>
        <w:t xml:space="preserve">επενδύσεις σχεδόν διπλασιάστηκαν το 2017, προσφέροντας γύρω στις </w:t>
      </w:r>
      <w:r>
        <w:rPr>
          <w:rFonts w:eastAsia="Times New Roman" w:cs="Times New Roman"/>
          <w:szCs w:val="24"/>
        </w:rPr>
        <w:t xml:space="preserve">χίλιες </w:t>
      </w:r>
      <w:proofErr w:type="spellStart"/>
      <w:r>
        <w:rPr>
          <w:rFonts w:eastAsia="Times New Roman" w:cs="Times New Roman"/>
          <w:szCs w:val="24"/>
        </w:rPr>
        <w:t>εκατόν</w:t>
      </w:r>
      <w:proofErr w:type="spellEnd"/>
      <w:r>
        <w:rPr>
          <w:rFonts w:eastAsia="Times New Roman" w:cs="Times New Roman"/>
          <w:szCs w:val="24"/>
        </w:rPr>
        <w:t xml:space="preserve"> ενενήντα πέντε</w:t>
      </w:r>
      <w:r>
        <w:rPr>
          <w:rFonts w:eastAsia="Times New Roman" w:cs="Times New Roman"/>
          <w:szCs w:val="24"/>
        </w:rPr>
        <w:t xml:space="preserve"> νέες θέσεις εργασίας. Αναφέρει μέσα και πιο συγκεκριμένα πράγματα. </w:t>
      </w:r>
      <w:r>
        <w:rPr>
          <w:rFonts w:eastAsia="Times New Roman" w:cs="Times New Roman"/>
          <w:szCs w:val="24"/>
        </w:rPr>
        <w:t xml:space="preserve">Να πω επίσης ότι το 2017 έκλεισε με άμεσες ξένες επενδύσεις γύρω στα 4 δισεκατομμύρια, κάτι λιγότερο, κλπ. Να μην πούμε και για την </w:t>
      </w:r>
      <w:proofErr w:type="spellStart"/>
      <w:r>
        <w:rPr>
          <w:rFonts w:eastAsia="Times New Roman" w:cs="Times New Roman"/>
          <w:szCs w:val="24"/>
        </w:rPr>
        <w:t>απορροφησιμότητα</w:t>
      </w:r>
      <w:proofErr w:type="spellEnd"/>
      <w:r>
        <w:rPr>
          <w:rFonts w:eastAsia="Times New Roman" w:cs="Times New Roman"/>
          <w:szCs w:val="24"/>
        </w:rPr>
        <w:t xml:space="preserve"> του </w:t>
      </w:r>
      <w:r>
        <w:rPr>
          <w:rFonts w:eastAsia="Times New Roman" w:cs="Times New Roman"/>
          <w:szCs w:val="24"/>
        </w:rPr>
        <w:t>Π</w:t>
      </w:r>
      <w:r>
        <w:rPr>
          <w:rFonts w:eastAsia="Times New Roman" w:cs="Times New Roman"/>
          <w:szCs w:val="24"/>
        </w:rPr>
        <w:t xml:space="preserve">ακέτου </w:t>
      </w:r>
      <w:proofErr w:type="spellStart"/>
      <w:r>
        <w:rPr>
          <w:rFonts w:eastAsia="Times New Roman" w:cs="Times New Roman"/>
          <w:szCs w:val="24"/>
        </w:rPr>
        <w:t>Γιούνκερ</w:t>
      </w:r>
      <w:proofErr w:type="spellEnd"/>
      <w:r>
        <w:rPr>
          <w:rFonts w:eastAsia="Times New Roman" w:cs="Times New Roman"/>
          <w:szCs w:val="24"/>
        </w:rPr>
        <w:t xml:space="preserve"> όπου είμαστε πρώτοι στην Ευρώπη κ</w:t>
      </w:r>
      <w:r>
        <w:rPr>
          <w:rFonts w:eastAsia="Times New Roman" w:cs="Times New Roman"/>
          <w:szCs w:val="24"/>
        </w:rPr>
        <w:t>.</w:t>
      </w:r>
      <w:r>
        <w:rPr>
          <w:rFonts w:eastAsia="Times New Roman" w:cs="Times New Roman"/>
          <w:szCs w:val="24"/>
        </w:rPr>
        <w:t>λπ.</w:t>
      </w:r>
      <w:r>
        <w:rPr>
          <w:rFonts w:eastAsia="Times New Roman" w:cs="Times New Roman"/>
          <w:szCs w:val="24"/>
        </w:rPr>
        <w:t>.</w:t>
      </w:r>
      <w:r w:rsidRPr="005B3F86">
        <w:rPr>
          <w:rFonts w:eastAsia="Times New Roman" w:cs="Times New Roman"/>
          <w:szCs w:val="24"/>
        </w:rPr>
        <w:t xml:space="preserve"> </w:t>
      </w:r>
      <w:r>
        <w:rPr>
          <w:rFonts w:eastAsia="Times New Roman" w:cs="Times New Roman"/>
          <w:szCs w:val="24"/>
        </w:rPr>
        <w:t xml:space="preserve">Θα ήθελα, λοιπόν, να καταθέσω αυτό το </w:t>
      </w:r>
      <w:r>
        <w:rPr>
          <w:rFonts w:eastAsia="Times New Roman" w:cs="Times New Roman"/>
          <w:szCs w:val="24"/>
        </w:rPr>
        <w:t>δημοσίευμα του Ιουλίου.</w:t>
      </w:r>
    </w:p>
    <w:p w14:paraId="7E512E13" w14:textId="77777777" w:rsidR="00CD7DD0" w:rsidRDefault="001D7A26">
      <w:pPr>
        <w:spacing w:line="600" w:lineRule="auto"/>
        <w:ind w:firstLine="720"/>
        <w:jc w:val="both"/>
        <w:rPr>
          <w:rFonts w:eastAsia="Times New Roman" w:cs="Times New Roman"/>
          <w:szCs w:val="24"/>
        </w:rPr>
      </w:pPr>
      <w:r w:rsidRPr="005B3F86">
        <w:rPr>
          <w:rFonts w:eastAsia="Times New Roman" w:cs="Times New Roman"/>
          <w:szCs w:val="24"/>
        </w:rPr>
        <w:t xml:space="preserve">(Στο σημείο αυτό </w:t>
      </w:r>
      <w:r>
        <w:rPr>
          <w:rFonts w:eastAsia="Times New Roman" w:cs="Times New Roman"/>
          <w:szCs w:val="24"/>
        </w:rPr>
        <w:t>η</w:t>
      </w:r>
      <w:r w:rsidRPr="005B3F86">
        <w:rPr>
          <w:rFonts w:eastAsia="Times New Roman" w:cs="Times New Roman"/>
          <w:szCs w:val="24"/>
        </w:rPr>
        <w:t xml:space="preserve"> Βουλευτής κ.</w:t>
      </w:r>
      <w:r>
        <w:rPr>
          <w:rFonts w:eastAsia="Times New Roman" w:cs="Times New Roman"/>
          <w:szCs w:val="24"/>
        </w:rPr>
        <w:t xml:space="preserve"> Χαρούλα (Χαρά) Καφαντάρη</w:t>
      </w:r>
      <w:r w:rsidRPr="005B3F86">
        <w:rPr>
          <w:rFonts w:eastAsia="Times New Roman" w:cs="Times New Roman"/>
          <w:szCs w:val="24"/>
        </w:rPr>
        <w:t xml:space="preserve"> καταθέτει για τα Πρακτικά το προαναφερθέν </w:t>
      </w:r>
      <w:r>
        <w:rPr>
          <w:rFonts w:eastAsia="Times New Roman" w:cs="Times New Roman"/>
          <w:szCs w:val="24"/>
        </w:rPr>
        <w:t>δημοσίευμα</w:t>
      </w:r>
      <w:r w:rsidRPr="005B3F86">
        <w:rPr>
          <w:rFonts w:eastAsia="Times New Roman" w:cs="Times New Roman"/>
          <w:szCs w:val="24"/>
        </w:rPr>
        <w:t>, το οποίο βρίσκεται στο αρχείο του Τμήματος Γραμματείας της Διεύθυνσης Στενογραφίας και  Πρακτικών της Βουλής)</w:t>
      </w:r>
    </w:p>
    <w:p w14:paraId="7E512E1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Όμως, παράλ</w:t>
      </w:r>
      <w:r>
        <w:rPr>
          <w:rFonts w:eastAsia="Times New Roman" w:cs="Times New Roman"/>
          <w:szCs w:val="24"/>
        </w:rPr>
        <w:t xml:space="preserve">ληλα υπάρχουν και οι μεγάλες επενδύσεις. Η </w:t>
      </w:r>
      <w:proofErr w:type="spellStart"/>
      <w:r>
        <w:rPr>
          <w:rFonts w:eastAsia="Times New Roman" w:cs="Times New Roman"/>
          <w:szCs w:val="24"/>
        </w:rPr>
        <w:t>γεωστρατηγική</w:t>
      </w:r>
      <w:proofErr w:type="spellEnd"/>
      <w:r>
        <w:rPr>
          <w:rFonts w:eastAsia="Times New Roman" w:cs="Times New Roman"/>
          <w:szCs w:val="24"/>
        </w:rPr>
        <w:t xml:space="preserve"> θέση της χώρας μας, η γεωγραφική και η γεωπολιτική της θέση είναι σημαντική. Είμαστε στο κατώφλι ουσιαστικά των τριών ηπείρων και ενεργειακά, με μεγάλα ενεργειακά έργα, τα οποία υπενθυμίζω, είτε τον </w:t>
      </w:r>
      <w:r>
        <w:rPr>
          <w:rFonts w:eastAsia="Times New Roman" w:cs="Times New Roman"/>
          <w:szCs w:val="24"/>
          <w:lang w:val="en-US"/>
        </w:rPr>
        <w:t>TAP</w:t>
      </w:r>
      <w:r>
        <w:rPr>
          <w:rFonts w:eastAsia="Times New Roman" w:cs="Times New Roman"/>
          <w:szCs w:val="24"/>
        </w:rPr>
        <w:t>,</w:t>
      </w:r>
      <w:r w:rsidRPr="00653C5E">
        <w:rPr>
          <w:rFonts w:eastAsia="Times New Roman" w:cs="Times New Roman"/>
          <w:szCs w:val="24"/>
        </w:rPr>
        <w:t xml:space="preserve"> </w:t>
      </w:r>
      <w:r>
        <w:rPr>
          <w:rFonts w:eastAsia="Times New Roman" w:cs="Times New Roman"/>
          <w:szCs w:val="24"/>
        </w:rPr>
        <w:t xml:space="preserve">είτε τον </w:t>
      </w:r>
      <w:r>
        <w:rPr>
          <w:rFonts w:eastAsia="Times New Roman" w:cs="Times New Roman"/>
          <w:szCs w:val="24"/>
          <w:lang w:val="en-US"/>
        </w:rPr>
        <w:t>IGB</w:t>
      </w:r>
      <w:r>
        <w:rPr>
          <w:rFonts w:eastAsia="Times New Roman" w:cs="Times New Roman"/>
          <w:szCs w:val="24"/>
        </w:rPr>
        <w:t>, είτε άλλα στο επίπεδο της ενέργειας. Επίσης να θυμίσω και το μεγάλο επενδυτικό ενδιαφέρον διεθνών κολοσσών για την έρευνα και εξόρυξη υδρογονανθράκων. Όλα αυτά είναι ψήφος στην ελληνική οικονομία και δείχνουν το μεγάλο επενδυτικό ενδιαφέ</w:t>
      </w:r>
      <w:r>
        <w:rPr>
          <w:rFonts w:eastAsia="Times New Roman" w:cs="Times New Roman"/>
          <w:szCs w:val="24"/>
        </w:rPr>
        <w:t xml:space="preserve">ρον που υπάρχει. Θα έλεγα, λοιπόν, ότι εκτός από κόμβος ενεργειακός, εμπορικός, ψηφιακός, η χώρα μας τείνει να γίνει και ένας διαμετακομιστικός κόμβος, αξιοποιώντας και τη γεωγραφική και γεωπολιτική της θέση. </w:t>
      </w:r>
    </w:p>
    <w:p w14:paraId="7E512E1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Τα τελευταία χρόνια οι εμπορευματικές μεταφορέ</w:t>
      </w:r>
      <w:r>
        <w:rPr>
          <w:rFonts w:eastAsia="Times New Roman" w:cs="Times New Roman"/>
          <w:szCs w:val="24"/>
        </w:rPr>
        <w:t xml:space="preserve">ς επιδεικνύουν ιδιαίτερη ανάπτυξη και επίκειται προσεχώς να εκτοξευτούν με την ανάπτυξη οργανωμένων εμπορευματικών κέντρων, όπως είναι αυτό του </w:t>
      </w:r>
      <w:proofErr w:type="spellStart"/>
      <w:r>
        <w:rPr>
          <w:rFonts w:eastAsia="Times New Roman" w:cs="Times New Roman"/>
          <w:szCs w:val="24"/>
        </w:rPr>
        <w:t>Θριασίου</w:t>
      </w:r>
      <w:proofErr w:type="spellEnd"/>
      <w:r>
        <w:rPr>
          <w:rFonts w:eastAsia="Times New Roman" w:cs="Times New Roman"/>
          <w:szCs w:val="24"/>
        </w:rPr>
        <w:t xml:space="preserve"> που συζητάμε σήμερα. Αναμένουμε, με τις καινοτόμες μεταφορικές υπηρεσίες, το κόστος μεταφοράς να μειωθε</w:t>
      </w:r>
      <w:r>
        <w:rPr>
          <w:rFonts w:eastAsia="Times New Roman" w:cs="Times New Roman"/>
          <w:szCs w:val="24"/>
        </w:rPr>
        <w:t xml:space="preserve">ί και το τελικό κόστος των μεταφερόμενων εμπορευμάτων. Η συγκεκριμένη επένδυση περιμένουμε να ξεπεράσει τα 200 εκατομμύρια και να δημιουργήσει σε βάθος δεκαετίας περίπου τρεις χιλιάδες με πέντε χιλιάδες θέσεις εργασίας. </w:t>
      </w:r>
    </w:p>
    <w:p w14:paraId="7E512E1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Οι εμπορευματικές μεταφορές αποτελο</w:t>
      </w:r>
      <w:r>
        <w:rPr>
          <w:rFonts w:eastAsia="Times New Roman" w:cs="Times New Roman"/>
          <w:szCs w:val="24"/>
        </w:rPr>
        <w:t>ύν έναν από τους σημαντικότερους παράγοντες οικονομικής ανάπτυξης μιας χώρας. Με τα εμπορευματικά κέντρα επιτυγχάνεται η καλύτερη οργάνωση μεταφορικών συστημάτων, που συντελεί στην ελαχιστοποίηση του κόστους μεταφοράς, όπως είπαμε πριν, καθώς και η προσαρμ</w:t>
      </w:r>
      <w:r>
        <w:rPr>
          <w:rFonts w:eastAsia="Times New Roman" w:cs="Times New Roman"/>
          <w:szCs w:val="24"/>
        </w:rPr>
        <w:t xml:space="preserve">ογή στις ευνοϊκές διεθνείς συνθήκες για την ανάπτυξη των συνδυασμένων μεταφορών, που αποτελεί πρωταρχική πολιτική της Ευρωπαϊκής Ένωσης. </w:t>
      </w:r>
    </w:p>
    <w:p w14:paraId="7E512E1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Προσδοκώμενα οφέλη: Εφάπαξ αντάλλαγμα παραχώρησης χρήσης ύψους 10 εκατομμυρίων, ενώ πέραν αυτών η ανάδοχος εταιρεία οφ</w:t>
      </w:r>
      <w:r>
        <w:rPr>
          <w:rFonts w:eastAsia="Times New Roman" w:cs="Times New Roman"/>
          <w:szCs w:val="24"/>
        </w:rPr>
        <w:t xml:space="preserve">είλει να καταβάλλει σε ετήσια βάση και καθ’ όλη τη διάρκεια των εξήντα ετών της περιόδου παραχώρησης ποσό που αντιστοιχεί στο 2,51% επί των ακαθάριστων ετήσιων εσόδων της, εγγυώμενη παράλληλα και για ποσό ελάχιστης καταβολής που ξεκινά από 350.000 κατ’ </w:t>
      </w:r>
      <w:r>
        <w:rPr>
          <w:rFonts w:eastAsia="Times New Roman" w:cs="Times New Roman"/>
          <w:szCs w:val="24"/>
        </w:rPr>
        <w:lastRenderedPageBreak/>
        <w:t>έτο</w:t>
      </w:r>
      <w:r>
        <w:rPr>
          <w:rFonts w:eastAsia="Times New Roman" w:cs="Times New Roman"/>
          <w:szCs w:val="24"/>
        </w:rPr>
        <w:t xml:space="preserve">ς. Επίσης, η σύμβαση παραχώρησης επιβάλλει στον </w:t>
      </w:r>
      <w:proofErr w:type="spellStart"/>
      <w:r>
        <w:rPr>
          <w:rFonts w:eastAsia="Times New Roman" w:cs="Times New Roman"/>
          <w:szCs w:val="24"/>
        </w:rPr>
        <w:t>παραχωρησιούχο</w:t>
      </w:r>
      <w:proofErr w:type="spellEnd"/>
      <w:r>
        <w:rPr>
          <w:rFonts w:eastAsia="Times New Roman" w:cs="Times New Roman"/>
          <w:szCs w:val="24"/>
        </w:rPr>
        <w:t xml:space="preserve"> υποχρέωση υλοποίησης προγράμματος δεσμευτικής επένδυσης. </w:t>
      </w:r>
    </w:p>
    <w:p w14:paraId="7E512E1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Είναι πολύ σημαντικό το άρθρο 3, ότι στον κλάδο </w:t>
      </w:r>
      <w:r>
        <w:rPr>
          <w:rFonts w:eastAsia="Times New Roman" w:cs="Times New Roman"/>
          <w:szCs w:val="24"/>
        </w:rPr>
        <w:t>ε</w:t>
      </w:r>
      <w:r>
        <w:rPr>
          <w:rFonts w:eastAsia="Times New Roman" w:cs="Times New Roman"/>
          <w:szCs w:val="24"/>
        </w:rPr>
        <w:t xml:space="preserve">λέγχου και </w:t>
      </w:r>
      <w:r>
        <w:rPr>
          <w:rFonts w:eastAsia="Times New Roman" w:cs="Times New Roman"/>
          <w:szCs w:val="24"/>
        </w:rPr>
        <w:t>κ</w:t>
      </w:r>
      <w:r>
        <w:rPr>
          <w:rFonts w:eastAsia="Times New Roman" w:cs="Times New Roman"/>
          <w:szCs w:val="24"/>
        </w:rPr>
        <w:t xml:space="preserve">ίνησης </w:t>
      </w:r>
      <w:r>
        <w:rPr>
          <w:rFonts w:eastAsia="Times New Roman" w:cs="Times New Roman"/>
          <w:szCs w:val="24"/>
        </w:rPr>
        <w:t>α</w:t>
      </w:r>
      <w:r>
        <w:rPr>
          <w:rFonts w:eastAsia="Times New Roman" w:cs="Times New Roman"/>
          <w:szCs w:val="24"/>
        </w:rPr>
        <w:t>μαξοστοιχιών, στον ΟΣΕ, δύνανται να επανέλθουν καλύπτοντας ανάγκες</w:t>
      </w:r>
      <w:r>
        <w:rPr>
          <w:rFonts w:eastAsia="Times New Roman" w:cs="Times New Roman"/>
          <w:szCs w:val="24"/>
        </w:rPr>
        <w:t xml:space="preserve"> σε κρίσιμες ειδικότητες του Οργανισμού οι υπάλληλοι αυτοί που είχαν απομακρυνθεί από τον ΟΣΕ από την προηγούμενη </w:t>
      </w:r>
      <w:r>
        <w:rPr>
          <w:rFonts w:eastAsia="Times New Roman" w:cs="Times New Roman"/>
          <w:szCs w:val="24"/>
        </w:rPr>
        <w:t>σ</w:t>
      </w:r>
      <w:r>
        <w:rPr>
          <w:rFonts w:eastAsia="Times New Roman" w:cs="Times New Roman"/>
          <w:szCs w:val="24"/>
        </w:rPr>
        <w:t xml:space="preserve">υγκυβέρνηση Νέας Δημοκρατίας και ΠΑΣΟΚ και έχουν τις απαραίτητες γνώσεις και εμπειρία να αναλάβουν άμεσα θέσεις σε κρίσιμες ειδικότητες. </w:t>
      </w:r>
    </w:p>
    <w:p w14:paraId="7E512E1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 xml:space="preserve">πω δυο λόγια για το ιστορικό, γιατί πολλά ακούστηκαν «ποιος, τι, γιατί τόσα χρόνια». </w:t>
      </w:r>
    </w:p>
    <w:p w14:paraId="7E512E1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Η πρώτη διαγωνιστική διαδικασία έγινε το 2006 μέχρι το 2009. Υπήρχαν δύο υποψήφιοι, ματαιώθηκε ο διαγωνισμός γιατί αποσύρθηκε η προσφορά του προσωρινού αναδόχου. Τότε, το</w:t>
      </w:r>
      <w:r>
        <w:rPr>
          <w:rFonts w:eastAsia="Times New Roman" w:cs="Times New Roman"/>
          <w:szCs w:val="24"/>
        </w:rPr>
        <w:t xml:space="preserve"> τίμημα ήταν 1,5 εκατομμύριο με μία εταιρεία. Το 2006 η αγορά θα μπορούσε τότε ίσως να ανταποκριθεί και σε μεγαλύτερο τίμημα. Σήμερα είναι 10 εκατομμύρια ευρώ εφάπαξ αρχικό τίμημα. Έχουμε τρεις προσφορές και τέσσερις μεγάλες εταιρείες. </w:t>
      </w:r>
    </w:p>
    <w:p w14:paraId="7E512E1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Η δεύτερη διαγωνιστ</w:t>
      </w:r>
      <w:r>
        <w:rPr>
          <w:rFonts w:eastAsia="Times New Roman" w:cs="Times New Roman"/>
          <w:szCs w:val="24"/>
        </w:rPr>
        <w:t xml:space="preserve">ική διαδικασία έγινε το 2010 μέχρι το 2011. Ο προηγούμενος διαγωνισμός είχε ματαιωθεί και αυτός. Ο διαγωνισμός πραγματοποιήθηκε σε </w:t>
      </w:r>
      <w:r>
        <w:rPr>
          <w:rFonts w:eastAsia="Times New Roman" w:cs="Times New Roman"/>
          <w:szCs w:val="24"/>
        </w:rPr>
        <w:lastRenderedPageBreak/>
        <w:t xml:space="preserve">μια φάση και ματαιώθηκε το 2011 χωρίς να υποβληθεί καμμία προσφορά. Κρίθηκε άγονος. </w:t>
      </w:r>
    </w:p>
    <w:p w14:paraId="7E512E1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Η τρίτη διαγωνιστική διαδικασία έγινε το</w:t>
      </w:r>
      <w:r>
        <w:rPr>
          <w:rFonts w:eastAsia="Times New Roman" w:cs="Times New Roman"/>
          <w:szCs w:val="24"/>
        </w:rPr>
        <w:t xml:space="preserve"> 2012. Η διαδικασία πάλι ματαιώθηκε.</w:t>
      </w:r>
    </w:p>
    <w:p w14:paraId="7E512E1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Η τέταρτη διαγωνιστική διαδικασία ήταν από το 2014 μέχρι το 2018, όπου άλλαξαν σημαντικοί όροι της διακήρυξης. </w:t>
      </w:r>
    </w:p>
    <w:p w14:paraId="7E512E1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Δηλαδή, πραγματικά υλοποιείται μια συνολική στρατηγική υποδομή, που περιλαμβάνει σημαντικά οφέλη, θα προσελ</w:t>
      </w:r>
      <w:r>
        <w:rPr>
          <w:rFonts w:eastAsia="Times New Roman" w:cs="Times New Roman"/>
          <w:szCs w:val="24"/>
        </w:rPr>
        <w:t xml:space="preserve">κύσει παραγωγικές επενδύσεις. Επίσης, να πούμε ότι δεν είναι μόνο το </w:t>
      </w:r>
      <w:proofErr w:type="spellStart"/>
      <w:r>
        <w:rPr>
          <w:rFonts w:eastAsia="Times New Roman" w:cs="Times New Roman"/>
          <w:szCs w:val="24"/>
        </w:rPr>
        <w:t>Θριάσιο</w:t>
      </w:r>
      <w:proofErr w:type="spellEnd"/>
      <w:r>
        <w:rPr>
          <w:rFonts w:eastAsia="Times New Roman" w:cs="Times New Roman"/>
          <w:szCs w:val="24"/>
        </w:rPr>
        <w:t>. Είναι η αρχή μεγάλου εμπορευματικού κέντρου. Ακόμα, είναι η Θεσσαλονίκη που προχωρεί, ακολουθεί ο Βόλος, η Λάρισα, η Καβάλα, η Αλεξανδρούπολη, η Πάτρα.</w:t>
      </w:r>
    </w:p>
    <w:p w14:paraId="7E512E1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Η χώρα μας λοιπόν είναι έν</w:t>
      </w:r>
      <w:r>
        <w:rPr>
          <w:rFonts w:eastAsia="Times New Roman" w:cs="Times New Roman"/>
          <w:szCs w:val="24"/>
        </w:rPr>
        <w:t>ας κόμβος ενεργειακός, ψηφιακός, εμπορικός και διαμετακομιστικός στην κρίσιμη γεωγραφική θέση στην οποία βρίσκεται, στο σταυροδρόμι των τριών ηπείρων.</w:t>
      </w:r>
    </w:p>
    <w:p w14:paraId="7E512E2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Ευχαριστώ.</w:t>
      </w:r>
    </w:p>
    <w:p w14:paraId="7E512E21" w14:textId="77777777" w:rsidR="00CD7DD0" w:rsidRDefault="001D7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E512E22" w14:textId="77777777" w:rsidR="00CD7DD0" w:rsidRDefault="001D7A26">
      <w:pPr>
        <w:spacing w:line="600" w:lineRule="auto"/>
        <w:ind w:firstLine="720"/>
        <w:jc w:val="both"/>
        <w:rPr>
          <w:rFonts w:eastAsia="Times New Roman" w:cs="Times New Roman"/>
          <w:szCs w:val="24"/>
        </w:rPr>
      </w:pPr>
      <w:r w:rsidRPr="00C92172">
        <w:rPr>
          <w:rFonts w:eastAsia="Times New Roman" w:cs="Times New Roman"/>
          <w:b/>
          <w:szCs w:val="24"/>
        </w:rPr>
        <w:t xml:space="preserve">ΠΡΟΕΔΡΕΥΩΝ (Γεώργιος </w:t>
      </w:r>
      <w:proofErr w:type="spellStart"/>
      <w:r w:rsidRPr="00C92172">
        <w:rPr>
          <w:rFonts w:eastAsia="Times New Roman" w:cs="Times New Roman"/>
          <w:b/>
          <w:szCs w:val="24"/>
        </w:rPr>
        <w:t>Λαμπρούλης</w:t>
      </w:r>
      <w:proofErr w:type="spellEnd"/>
      <w:r w:rsidRPr="00C92172">
        <w:rPr>
          <w:rFonts w:eastAsia="Times New Roman" w:cs="Times New Roman"/>
          <w:b/>
          <w:szCs w:val="24"/>
        </w:rPr>
        <w:t>):</w:t>
      </w:r>
      <w:r>
        <w:rPr>
          <w:rFonts w:eastAsia="Times New Roman" w:cs="Times New Roman"/>
          <w:szCs w:val="24"/>
        </w:rPr>
        <w:t xml:space="preserve"> Ευχαριστούμε την κ. Καφαντάρη, με την οποία ολοκληρώθηκε ο κατάλογος των ομιλητών.</w:t>
      </w:r>
    </w:p>
    <w:p w14:paraId="7E512E2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Θα δώσουμε τον λόγο στους δύο Κοινοβουλευτικούς Εκπροσώπους της Νέας Δημοκρατίας και του ΣΥΡΙΖΑ, με τις παρεμβάσεις των οποίων θα ολοκληρωθούν και οι ομιλίες όσων επιθυμούσ</w:t>
      </w:r>
      <w:r>
        <w:rPr>
          <w:rFonts w:eastAsia="Times New Roman" w:cs="Times New Roman"/>
          <w:szCs w:val="24"/>
        </w:rPr>
        <w:t>αν να μιλήσουν. Μετά θα δώσουμε τον λόγο στον Υπουργό και θα μπούμε στη διαδικασία των δευτερολογιών.</w:t>
      </w:r>
    </w:p>
    <w:p w14:paraId="7E512E2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Κύριε Κεφαλογιάννη, έχετε τον λόγο.</w:t>
      </w:r>
    </w:p>
    <w:p w14:paraId="7E512E25" w14:textId="77777777" w:rsidR="00CD7DD0" w:rsidRDefault="001D7A26">
      <w:pPr>
        <w:spacing w:line="600" w:lineRule="auto"/>
        <w:ind w:firstLine="720"/>
        <w:jc w:val="both"/>
        <w:rPr>
          <w:rFonts w:eastAsia="Times New Roman" w:cs="Times New Roman"/>
          <w:szCs w:val="24"/>
        </w:rPr>
      </w:pPr>
      <w:r w:rsidRPr="00C92172">
        <w:rPr>
          <w:rFonts w:eastAsia="Times New Roman" w:cs="Times New Roman"/>
          <w:b/>
          <w:szCs w:val="24"/>
        </w:rPr>
        <w:t>ΙΩΑΝΝΗΣ ΚΕΦΑΛΟΓΙΑΝΝΗΣ:</w:t>
      </w:r>
      <w:r>
        <w:rPr>
          <w:rFonts w:eastAsia="Times New Roman" w:cs="Times New Roman"/>
          <w:szCs w:val="24"/>
        </w:rPr>
        <w:t xml:space="preserve"> Ευχαριστώ, κύριε Πρόεδρε.</w:t>
      </w:r>
    </w:p>
    <w:p w14:paraId="7E512E2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Θα ξεκινήσω με δύο εισαγωγικές παρατηρήσεις. Η μία αφορά τον </w:t>
      </w:r>
      <w:r>
        <w:rPr>
          <w:rFonts w:eastAsia="Times New Roman" w:cs="Times New Roman"/>
          <w:szCs w:val="24"/>
        </w:rPr>
        <w:t>ε</w:t>
      </w:r>
      <w:r>
        <w:rPr>
          <w:rFonts w:eastAsia="Times New Roman" w:cs="Times New Roman"/>
          <w:szCs w:val="24"/>
        </w:rPr>
        <w:t>ισηγητή</w:t>
      </w:r>
      <w:r>
        <w:rPr>
          <w:rFonts w:eastAsia="Times New Roman" w:cs="Times New Roman"/>
          <w:szCs w:val="24"/>
        </w:rPr>
        <w:t xml:space="preserve"> της  Πλειοψηφίας. Τον άκουσα το πρωί να λέει ότι δήθεν ο Κυριάκος Μητσοτάκης αποτρέπει τους επενδυτές να έλθουν τώρα να επενδύσουν στη χώρα. Θα έλεγα να είμαστε γενικότερα προσεκτικοί και να μην κοιτάμε μόνο τα </w:t>
      </w:r>
      <w:r>
        <w:rPr>
          <w:rFonts w:eastAsia="Times New Roman" w:cs="Times New Roman"/>
          <w:szCs w:val="24"/>
          <w:lang w:val="en-US"/>
        </w:rPr>
        <w:t>non</w:t>
      </w:r>
      <w:r w:rsidRPr="00C92172">
        <w:rPr>
          <w:rFonts w:eastAsia="Times New Roman" w:cs="Times New Roman"/>
          <w:szCs w:val="24"/>
        </w:rPr>
        <w:t xml:space="preserve"> </w:t>
      </w:r>
      <w:r>
        <w:rPr>
          <w:rFonts w:eastAsia="Times New Roman" w:cs="Times New Roman"/>
          <w:szCs w:val="24"/>
          <w:lang w:val="en-US"/>
        </w:rPr>
        <w:t>paper</w:t>
      </w:r>
      <w:r w:rsidRPr="00C92172">
        <w:rPr>
          <w:rFonts w:eastAsia="Times New Roman" w:cs="Times New Roman"/>
          <w:szCs w:val="24"/>
        </w:rPr>
        <w:t xml:space="preserve"> </w:t>
      </w:r>
      <w:r>
        <w:rPr>
          <w:rFonts w:eastAsia="Times New Roman" w:cs="Times New Roman"/>
          <w:szCs w:val="24"/>
        </w:rPr>
        <w:t xml:space="preserve">που στέλνονται από το Μαξίμου. Πουθενά ο Κυριάκος Μητσοτάκης δεν είπε «μην έλθετε να επενδύσετε στη χώρα». Υπάρχουν τουλάχιστον είκοσι δηλώσεις του, τις οποίες μπορώ να καταθέσω και στα Πρακτικά, στις οποίες λέει ότι «ακόμα και τώρα που είμαστε Αξιωματική </w:t>
      </w:r>
      <w:r>
        <w:rPr>
          <w:rFonts w:eastAsia="Times New Roman" w:cs="Times New Roman"/>
          <w:szCs w:val="24"/>
        </w:rPr>
        <w:t>Αντιπολίτευση τους προτρέπουμε όλους να έλθουν να επενδύσουν στη χώρα, γιατί πιστεύουμε ότι σε μερικούς μήνες που θα είμαστε Κυβέρνηση θα μπορέσουμε να «τρέξουμε» τις διαδικασίες», σε αντίθεση βέβαια με τον κ. Τσίπρα -και το καταθέτω αυτό στα Πρακτικά-, πο</w:t>
      </w:r>
      <w:r>
        <w:rPr>
          <w:rFonts w:eastAsia="Times New Roman" w:cs="Times New Roman"/>
          <w:szCs w:val="24"/>
        </w:rPr>
        <w:t xml:space="preserve">υ το 2013 έλεγε ότι «όσοι έλθουν να κερδοσκοπήσουν θα βρεθούν και υπόλογοι έναντι του νόμου». </w:t>
      </w:r>
    </w:p>
    <w:p w14:paraId="7E512E27" w14:textId="77777777" w:rsidR="00CD7DD0" w:rsidRDefault="001D7A26">
      <w:pPr>
        <w:spacing w:line="600" w:lineRule="auto"/>
        <w:ind w:firstLine="720"/>
        <w:jc w:val="both"/>
        <w:rPr>
          <w:rFonts w:eastAsia="Times New Roman" w:cs="Times New Roman"/>
          <w:szCs w:val="24"/>
        </w:rPr>
      </w:pPr>
      <w:r w:rsidRPr="000D63A8">
        <w:rPr>
          <w:rFonts w:eastAsia="Times New Roman" w:cs="Times New Roman"/>
          <w:szCs w:val="24"/>
        </w:rPr>
        <w:lastRenderedPageBreak/>
        <w:t xml:space="preserve">(Στο σημείο αυτό ο Βουλευτής κ. </w:t>
      </w:r>
      <w:r>
        <w:rPr>
          <w:rFonts w:eastAsia="Times New Roman" w:cs="Times New Roman"/>
          <w:szCs w:val="24"/>
        </w:rPr>
        <w:t>Ιωάννης Κεφαλογιάννης</w:t>
      </w:r>
      <w:r w:rsidRPr="000D63A8">
        <w:rPr>
          <w:rFonts w:eastAsia="Times New Roman" w:cs="Times New Roman"/>
          <w:szCs w:val="24"/>
        </w:rPr>
        <w:t xml:space="preserve"> καταθέτει για τα Πρακτικά τ</w:t>
      </w:r>
      <w:r>
        <w:rPr>
          <w:rFonts w:eastAsia="Times New Roman" w:cs="Times New Roman"/>
          <w:szCs w:val="24"/>
        </w:rPr>
        <w:t>ο προαναφερθέν</w:t>
      </w:r>
      <w:r w:rsidRPr="000D63A8">
        <w:rPr>
          <w:rFonts w:eastAsia="Times New Roman" w:cs="Times New Roman"/>
          <w:szCs w:val="24"/>
        </w:rPr>
        <w:t xml:space="preserve"> </w:t>
      </w:r>
      <w:r>
        <w:rPr>
          <w:rFonts w:eastAsia="Times New Roman" w:cs="Times New Roman"/>
          <w:szCs w:val="24"/>
        </w:rPr>
        <w:t>δημοσίευμα</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w:t>
      </w:r>
      <w:r w:rsidRPr="000D63A8">
        <w:rPr>
          <w:rFonts w:eastAsia="Times New Roman" w:cs="Times New Roman"/>
          <w:szCs w:val="24"/>
        </w:rPr>
        <w:t>ς της Διεύθυνσης Στενογραφίας και Πρακτικών της Βουλής)</w:t>
      </w:r>
    </w:p>
    <w:p w14:paraId="7E512E2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Θυμάστε πολύ καλά πόσες φορές ο νυν Πρωθυπουργός, τότε Πρόεδρος της Αξιωματικής Αντιπολίτευσης, απέτρεπε τους επενδυτές το 2013, το 2014 μέχρι που κατέλαβε την εξουσία, να έλθουν. Άρα, νομίζω ότι όταν</w:t>
      </w:r>
      <w:r>
        <w:rPr>
          <w:rFonts w:eastAsia="Times New Roman" w:cs="Times New Roman"/>
          <w:szCs w:val="24"/>
        </w:rPr>
        <w:t xml:space="preserve"> υπάρχει αυτό το προηγούμενο, καλό είναι να είμαστε πιο προσεκτικοί.</w:t>
      </w:r>
    </w:p>
    <w:p w14:paraId="7E512E2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Πριν πάω στα της επικαιρότητας και στο νομοσχέδιο, θα μου επιτρέψει  ο κύριος Υπουργός να κάνω μια παρατήρηση σε αυτά τα οποία λέχθηκαν προηγουμένως. Αν κατάλαβα καλά, κύριε Υπουργέ -στην</w:t>
      </w:r>
      <w:r>
        <w:rPr>
          <w:rFonts w:eastAsia="Times New Roman" w:cs="Times New Roman"/>
          <w:szCs w:val="24"/>
        </w:rPr>
        <w:t xml:space="preserve"> προσπάθειά σας να δικαιολογήσετε τον λόγο αύξησης του συντελεστή δόμησης-, είναι ότι με το προηγούμενο καθεστώς επιτρεπόταν να χτιστούν γύρω στα ογδόντα επτά χιλιάδες τετραγωνικά μέτρα και παρ’ όλα αυτά η προκήρυξη έλεγε ότι θα έπρεπε να χτιστούν γύρω στα</w:t>
      </w:r>
      <w:r>
        <w:rPr>
          <w:rFonts w:eastAsia="Times New Roman" w:cs="Times New Roman"/>
          <w:szCs w:val="24"/>
        </w:rPr>
        <w:t xml:space="preserve"> διακόσια σαράντα χιλιάδες. Ξέρετε, κύριε Υπουργέ, έχω μια μανία με τα μαθηματικά. Αν δείτε τον πολλαπλασιασμό, αυτό σημαίνει ότι στην ουσία έπρεπε να αυξήσετε τον συντελεστή κατά 2,6%. Εσείς ξέρετε πόσο τον αυξήσατε; Τον αυξήσατε 4,1%. Από 0,4% φθάσατε στ</w:t>
      </w:r>
      <w:r>
        <w:rPr>
          <w:rFonts w:eastAsia="Times New Roman" w:cs="Times New Roman"/>
          <w:szCs w:val="24"/>
        </w:rPr>
        <w:t>ο 1,65%.</w:t>
      </w:r>
    </w:p>
    <w:p w14:paraId="7E512E2A" w14:textId="77777777" w:rsidR="00CD7DD0" w:rsidRDefault="001D7A26">
      <w:pPr>
        <w:spacing w:line="600" w:lineRule="auto"/>
        <w:ind w:firstLine="720"/>
        <w:jc w:val="both"/>
        <w:rPr>
          <w:rFonts w:eastAsia="Times New Roman" w:cs="Times New Roman"/>
          <w:szCs w:val="24"/>
        </w:rPr>
      </w:pPr>
      <w:r w:rsidRPr="00CA2E52">
        <w:rPr>
          <w:rFonts w:eastAsia="Times New Roman" w:cs="Times New Roman"/>
          <w:b/>
          <w:szCs w:val="24"/>
        </w:rPr>
        <w:lastRenderedPageBreak/>
        <w:t>ΝΙΚΟΛΑΟΣ ΜΑΥΡΑΓΑΝΗΣ (Υφυπουργός Υποδομών και Μεταφορών):</w:t>
      </w:r>
      <w:r>
        <w:rPr>
          <w:rFonts w:eastAsia="Times New Roman" w:cs="Times New Roman"/>
          <w:szCs w:val="24"/>
        </w:rPr>
        <w:t xml:space="preserve"> Κάνετε λάθος.</w:t>
      </w:r>
    </w:p>
    <w:p w14:paraId="7E512E2B" w14:textId="77777777" w:rsidR="00CD7DD0" w:rsidRDefault="001D7A26">
      <w:pPr>
        <w:spacing w:line="600" w:lineRule="auto"/>
        <w:ind w:firstLine="720"/>
        <w:jc w:val="both"/>
        <w:rPr>
          <w:rFonts w:eastAsia="Times New Roman" w:cs="Times New Roman"/>
          <w:szCs w:val="24"/>
        </w:rPr>
      </w:pPr>
      <w:r w:rsidRPr="00CA2E52">
        <w:rPr>
          <w:rFonts w:eastAsia="Times New Roman" w:cs="Times New Roman"/>
          <w:b/>
          <w:szCs w:val="24"/>
        </w:rPr>
        <w:t>ΙΩΑΝΝΗΣ ΚΕΦΑΛΟΓΙΑΝΝΗΣ:</w:t>
      </w:r>
      <w:r>
        <w:rPr>
          <w:rFonts w:eastAsia="Times New Roman" w:cs="Times New Roman"/>
          <w:szCs w:val="24"/>
        </w:rPr>
        <w:t xml:space="preserve"> Θα μας τα πείτε στη δευτερολογία σας.</w:t>
      </w:r>
    </w:p>
    <w:p w14:paraId="7E512E2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Στο 1,65%, λοιπόν. Δείτε τον νόμο. Εγώ δεν είχα σκοπό να μπω σε θέματα, αν θέλετε, συντελεστών δόμησης διότι θεωρώ </w:t>
      </w:r>
      <w:r>
        <w:rPr>
          <w:rFonts w:eastAsia="Times New Roman" w:cs="Times New Roman"/>
          <w:szCs w:val="24"/>
        </w:rPr>
        <w:t xml:space="preserve">ότι κάπου αλλού υπάρχουν τα πιο πονηρά σημεία όσον αφορά τη </w:t>
      </w:r>
      <w:r>
        <w:rPr>
          <w:rFonts w:eastAsia="Times New Roman" w:cs="Times New Roman"/>
          <w:szCs w:val="24"/>
        </w:rPr>
        <w:t>σ</w:t>
      </w:r>
      <w:r>
        <w:rPr>
          <w:rFonts w:eastAsia="Times New Roman" w:cs="Times New Roman"/>
          <w:szCs w:val="24"/>
        </w:rPr>
        <w:t>ύμβαση. Ακόμα, όμως, και σε αυτό νομίζω ότι η επιχειρηματολογία σας</w:t>
      </w:r>
      <w:r w:rsidRPr="005964C8">
        <w:rPr>
          <w:rFonts w:eastAsia="Times New Roman" w:cs="Times New Roman"/>
          <w:szCs w:val="24"/>
        </w:rPr>
        <w:t xml:space="preserve"> </w:t>
      </w:r>
      <w:r>
        <w:rPr>
          <w:rFonts w:eastAsia="Times New Roman" w:cs="Times New Roman"/>
          <w:szCs w:val="24"/>
        </w:rPr>
        <w:t>είναι πίσω.</w:t>
      </w:r>
    </w:p>
    <w:p w14:paraId="7E512E2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Πολύ γρήγορα, κυρίες και κύριοι συνάδελφοι, θα μου επιτρέψετε ακόμα μια παρατήρηση για τη συνταγματική αναθεώρηση, </w:t>
      </w:r>
      <w:r>
        <w:rPr>
          <w:rFonts w:eastAsia="Times New Roman" w:cs="Times New Roman"/>
          <w:szCs w:val="24"/>
        </w:rPr>
        <w:t xml:space="preserve">στην οποία αναφέρθηκε ο Πρωθυπουργός τις προηγούμενες ημέρες. Εμείς ως Νέα Δημοκρατία δεν θα αφήσουμε σε καμμία περίπτωση ο ΣΥΡΙΖΑ και οι ΑΝΕΛ να ευτελίσουν μια πάρα πολύ σημαντική διαδικασία για τη χώρα. Μάλιστα ο Κυριάκος Μητσοτάκης έχει ήδη ανακοινώσει </w:t>
      </w:r>
      <w:r>
        <w:rPr>
          <w:rFonts w:eastAsia="Times New Roman" w:cs="Times New Roman"/>
          <w:szCs w:val="24"/>
        </w:rPr>
        <w:t>ότι την Τρίτη στην Κοινοβουλευτική Ομάδα της Νέας Δημοκρατίας θα ανακοινώσει και τις προτάσεις του όσον αφορά την αλλαγή του καταστατικού χάρτη της χώρας. Μάλιστα, να σας θυμίσω ότι και από αυτήν εδώ την Αίθουσα ήδη από το 2016 ο Πρόεδρος της Νέας Δημοκρατ</w:t>
      </w:r>
      <w:r>
        <w:rPr>
          <w:rFonts w:eastAsia="Times New Roman" w:cs="Times New Roman"/>
          <w:szCs w:val="24"/>
        </w:rPr>
        <w:t>ίας είχε πει ότι πράγματι είναι ώριμες οι συνθήκες ώστε να προχωρήσουμε σε μια αναθεώρηση του Συντάγματος.</w:t>
      </w:r>
    </w:p>
    <w:p w14:paraId="7E512E2E" w14:textId="77777777" w:rsidR="00CD7DD0" w:rsidRDefault="001D7A26">
      <w:pPr>
        <w:tabs>
          <w:tab w:val="center" w:pos="4753"/>
          <w:tab w:val="left" w:pos="6156"/>
        </w:tabs>
        <w:spacing w:after="0" w:line="600" w:lineRule="auto"/>
        <w:ind w:firstLine="720"/>
        <w:jc w:val="both"/>
        <w:rPr>
          <w:rFonts w:eastAsia="Times New Roman"/>
          <w:szCs w:val="24"/>
        </w:rPr>
      </w:pPr>
      <w:r>
        <w:rPr>
          <w:rFonts w:eastAsia="Times New Roman"/>
          <w:szCs w:val="24"/>
        </w:rPr>
        <w:lastRenderedPageBreak/>
        <w:t xml:space="preserve">Μάλιστα είχε κάνει μια πολύ γενναία πρόταση προς τον κ. Τσίπρα, </w:t>
      </w:r>
      <w:r w:rsidRPr="002406A3">
        <w:rPr>
          <w:rFonts w:eastAsia="Times New Roman"/>
          <w:szCs w:val="24"/>
        </w:rPr>
        <w:t xml:space="preserve">την οποία </w:t>
      </w:r>
      <w:r>
        <w:rPr>
          <w:rFonts w:eastAsia="Times New Roman"/>
          <w:szCs w:val="24"/>
        </w:rPr>
        <w:t xml:space="preserve">επανέλαβε </w:t>
      </w:r>
      <w:r w:rsidRPr="002406A3">
        <w:rPr>
          <w:rFonts w:eastAsia="Times New Roman"/>
          <w:szCs w:val="24"/>
        </w:rPr>
        <w:t>και τις προηγούμενες ημέρες</w:t>
      </w:r>
      <w:r>
        <w:rPr>
          <w:rFonts w:eastAsia="Times New Roman"/>
          <w:szCs w:val="24"/>
        </w:rPr>
        <w:t>:</w:t>
      </w:r>
      <w:r w:rsidRPr="002406A3">
        <w:rPr>
          <w:rFonts w:eastAsia="Times New Roman"/>
          <w:szCs w:val="24"/>
        </w:rPr>
        <w:t xml:space="preserve"> </w:t>
      </w:r>
      <w:r>
        <w:rPr>
          <w:rFonts w:eastAsia="Times New Roman"/>
          <w:szCs w:val="24"/>
        </w:rPr>
        <w:t>«</w:t>
      </w:r>
      <w:r w:rsidRPr="002406A3">
        <w:rPr>
          <w:rFonts w:eastAsia="Times New Roman"/>
          <w:szCs w:val="24"/>
        </w:rPr>
        <w:t>Ελάτε εδώ να συμφωνήσουμε ποια άρθρ</w:t>
      </w:r>
      <w:r w:rsidRPr="002406A3">
        <w:rPr>
          <w:rFonts w:eastAsia="Times New Roman"/>
          <w:szCs w:val="24"/>
        </w:rPr>
        <w:t>α είναι προς αναθεώρηση</w:t>
      </w:r>
      <w:r>
        <w:rPr>
          <w:rFonts w:eastAsia="Times New Roman"/>
          <w:szCs w:val="24"/>
        </w:rPr>
        <w:t>,</w:t>
      </w:r>
      <w:r w:rsidRPr="002406A3">
        <w:rPr>
          <w:rFonts w:eastAsia="Times New Roman"/>
          <w:szCs w:val="24"/>
        </w:rPr>
        <w:t xml:space="preserve"> ώστε η επόμενη Βουλή να είναι εκείνη η οποία με απλή πλειοψηφία θα προχωρήσει και στην πραγματική αναθεώρηση του </w:t>
      </w:r>
      <w:r>
        <w:rPr>
          <w:rFonts w:eastAsia="Times New Roman"/>
          <w:szCs w:val="24"/>
        </w:rPr>
        <w:t>Σ</w:t>
      </w:r>
      <w:r w:rsidRPr="002406A3">
        <w:rPr>
          <w:rFonts w:eastAsia="Times New Roman"/>
          <w:szCs w:val="24"/>
        </w:rPr>
        <w:t>υντάγματος</w:t>
      </w:r>
      <w:r>
        <w:rPr>
          <w:rFonts w:eastAsia="Times New Roman"/>
          <w:szCs w:val="24"/>
        </w:rPr>
        <w:t>», δηλαδή σ</w:t>
      </w:r>
      <w:r w:rsidRPr="002406A3">
        <w:rPr>
          <w:rFonts w:eastAsia="Times New Roman"/>
          <w:szCs w:val="24"/>
        </w:rPr>
        <w:t>το περιεχόμενο</w:t>
      </w:r>
      <w:r>
        <w:rPr>
          <w:rFonts w:eastAsia="Times New Roman"/>
          <w:szCs w:val="24"/>
        </w:rPr>
        <w:t xml:space="preserve"> των συγκεκριμένων άρθρων. Ας αποφασίσουμε, δηλαδή, </w:t>
      </w:r>
      <w:r w:rsidRPr="002406A3">
        <w:rPr>
          <w:rFonts w:eastAsia="Times New Roman"/>
          <w:szCs w:val="24"/>
        </w:rPr>
        <w:t xml:space="preserve">επί της </w:t>
      </w:r>
      <w:r>
        <w:rPr>
          <w:rFonts w:eastAsia="Times New Roman"/>
          <w:szCs w:val="24"/>
        </w:rPr>
        <w:t>α</w:t>
      </w:r>
      <w:r w:rsidRPr="002406A3">
        <w:rPr>
          <w:rFonts w:eastAsia="Times New Roman"/>
          <w:szCs w:val="24"/>
        </w:rPr>
        <w:t xml:space="preserve">ρχής </w:t>
      </w:r>
      <w:r>
        <w:rPr>
          <w:rFonts w:eastAsia="Times New Roman"/>
          <w:szCs w:val="24"/>
        </w:rPr>
        <w:t xml:space="preserve">ποια άρθρα </w:t>
      </w:r>
      <w:r w:rsidRPr="002406A3">
        <w:rPr>
          <w:rFonts w:eastAsia="Times New Roman"/>
          <w:szCs w:val="24"/>
        </w:rPr>
        <w:t>πρέπε</w:t>
      </w:r>
      <w:r w:rsidRPr="002406A3">
        <w:rPr>
          <w:rFonts w:eastAsia="Times New Roman"/>
          <w:szCs w:val="24"/>
        </w:rPr>
        <w:t>ι να αλλάξουμε</w:t>
      </w:r>
      <w:r>
        <w:rPr>
          <w:rFonts w:eastAsia="Times New Roman"/>
          <w:szCs w:val="24"/>
        </w:rPr>
        <w:t>,</w:t>
      </w:r>
      <w:r w:rsidRPr="002406A3">
        <w:rPr>
          <w:rFonts w:eastAsia="Times New Roman"/>
          <w:szCs w:val="24"/>
        </w:rPr>
        <w:t xml:space="preserve"> να</w:t>
      </w:r>
      <w:r>
        <w:rPr>
          <w:rFonts w:eastAsia="Times New Roman"/>
          <w:szCs w:val="24"/>
        </w:rPr>
        <w:t xml:space="preserve"> συναινέσουμε όλοι σε αυτό και στην</w:t>
      </w:r>
      <w:r w:rsidRPr="002406A3">
        <w:rPr>
          <w:rFonts w:eastAsia="Times New Roman"/>
          <w:szCs w:val="24"/>
        </w:rPr>
        <w:t xml:space="preserve"> επόμενη Βουλή</w:t>
      </w:r>
      <w:r>
        <w:rPr>
          <w:rFonts w:eastAsia="Times New Roman"/>
          <w:szCs w:val="24"/>
        </w:rPr>
        <w:t xml:space="preserve"> όποιος είναι πρώτος, κερδίσει βεβαίως τις εκλογές, </w:t>
      </w:r>
      <w:r w:rsidRPr="002406A3">
        <w:rPr>
          <w:rFonts w:eastAsia="Times New Roman"/>
          <w:szCs w:val="24"/>
        </w:rPr>
        <w:t xml:space="preserve">έχει και την </w:t>
      </w:r>
      <w:r>
        <w:rPr>
          <w:rFonts w:eastAsia="Times New Roman"/>
          <w:szCs w:val="24"/>
        </w:rPr>
        <w:t>πλειοψηφία,</w:t>
      </w:r>
      <w:r w:rsidRPr="002406A3">
        <w:rPr>
          <w:rFonts w:eastAsia="Times New Roman"/>
          <w:szCs w:val="24"/>
        </w:rPr>
        <w:t xml:space="preserve"> να έχει τη δυνατότητα </w:t>
      </w:r>
      <w:r>
        <w:rPr>
          <w:rFonts w:eastAsia="Times New Roman"/>
          <w:szCs w:val="24"/>
        </w:rPr>
        <w:t xml:space="preserve">να αλλάξει </w:t>
      </w:r>
      <w:r w:rsidRPr="002406A3">
        <w:rPr>
          <w:rFonts w:eastAsia="Times New Roman"/>
          <w:szCs w:val="24"/>
        </w:rPr>
        <w:t xml:space="preserve">και το </w:t>
      </w:r>
      <w:r>
        <w:rPr>
          <w:rFonts w:eastAsia="Times New Roman"/>
          <w:szCs w:val="24"/>
        </w:rPr>
        <w:t xml:space="preserve">Σύνταγμα. </w:t>
      </w:r>
    </w:p>
    <w:p w14:paraId="7E512E2F" w14:textId="77777777" w:rsidR="00CD7DD0" w:rsidRDefault="001D7A26">
      <w:pPr>
        <w:tabs>
          <w:tab w:val="center" w:pos="4753"/>
          <w:tab w:val="left" w:pos="6156"/>
        </w:tabs>
        <w:spacing w:after="0" w:line="600" w:lineRule="auto"/>
        <w:ind w:firstLine="720"/>
        <w:jc w:val="both"/>
        <w:rPr>
          <w:rFonts w:eastAsia="Times New Roman"/>
          <w:szCs w:val="24"/>
        </w:rPr>
      </w:pPr>
      <w:r>
        <w:rPr>
          <w:rFonts w:eastAsia="Times New Roman"/>
          <w:szCs w:val="24"/>
        </w:rPr>
        <w:tab/>
        <w:t>Κ</w:t>
      </w:r>
      <w:r w:rsidRPr="002406A3">
        <w:rPr>
          <w:rFonts w:eastAsia="Times New Roman"/>
          <w:szCs w:val="24"/>
        </w:rPr>
        <w:t xml:space="preserve">αταλαβαίνω βέβαια ότι όλοι πιστεύουμε ότι </w:t>
      </w:r>
      <w:r>
        <w:rPr>
          <w:rFonts w:eastAsia="Times New Roman"/>
          <w:szCs w:val="24"/>
        </w:rPr>
        <w:t xml:space="preserve">ο ΣΥΡΙΖΑ θα </w:t>
      </w:r>
      <w:r>
        <w:rPr>
          <w:rFonts w:eastAsia="Times New Roman"/>
          <w:szCs w:val="24"/>
        </w:rPr>
        <w:t>ηττηθεί σ</w:t>
      </w:r>
      <w:r w:rsidRPr="002406A3">
        <w:rPr>
          <w:rFonts w:eastAsia="Times New Roman"/>
          <w:szCs w:val="24"/>
        </w:rPr>
        <w:t>τις επόμενες εκλογές</w:t>
      </w:r>
      <w:r>
        <w:rPr>
          <w:rFonts w:eastAsia="Times New Roman"/>
          <w:szCs w:val="24"/>
        </w:rPr>
        <w:t>, άρα μια</w:t>
      </w:r>
      <w:r w:rsidRPr="002406A3">
        <w:rPr>
          <w:rFonts w:eastAsia="Times New Roman"/>
          <w:szCs w:val="24"/>
        </w:rPr>
        <w:t xml:space="preserve"> τέτοια πρόταση είναι πολύ δύσκολο να γίνει αποδεκτή</w:t>
      </w:r>
      <w:r>
        <w:rPr>
          <w:rFonts w:eastAsia="Times New Roman"/>
          <w:szCs w:val="24"/>
        </w:rPr>
        <w:t>,</w:t>
      </w:r>
      <w:r w:rsidRPr="002406A3">
        <w:rPr>
          <w:rFonts w:eastAsia="Times New Roman"/>
          <w:szCs w:val="24"/>
        </w:rPr>
        <w:t xml:space="preserve"> γιατί ξέρου</w:t>
      </w:r>
      <w:r>
        <w:rPr>
          <w:rFonts w:eastAsia="Times New Roman"/>
          <w:szCs w:val="24"/>
        </w:rPr>
        <w:t xml:space="preserve">με </w:t>
      </w:r>
      <w:r w:rsidRPr="002406A3">
        <w:rPr>
          <w:rFonts w:eastAsia="Times New Roman"/>
          <w:szCs w:val="24"/>
        </w:rPr>
        <w:t xml:space="preserve">πολύ καλά ποιος </w:t>
      </w:r>
      <w:r>
        <w:rPr>
          <w:rFonts w:eastAsia="Times New Roman"/>
          <w:szCs w:val="24"/>
        </w:rPr>
        <w:t xml:space="preserve">θα </w:t>
      </w:r>
      <w:r w:rsidRPr="002406A3">
        <w:rPr>
          <w:rFonts w:eastAsia="Times New Roman"/>
          <w:szCs w:val="24"/>
        </w:rPr>
        <w:t>έχει την πλειοψηφία στην επόμενη Βουλή</w:t>
      </w:r>
      <w:r>
        <w:rPr>
          <w:rFonts w:eastAsia="Times New Roman"/>
          <w:szCs w:val="24"/>
        </w:rPr>
        <w:t>. Π</w:t>
      </w:r>
      <w:r w:rsidRPr="002406A3">
        <w:rPr>
          <w:rFonts w:eastAsia="Times New Roman"/>
          <w:szCs w:val="24"/>
        </w:rPr>
        <w:t>αρ</w:t>
      </w:r>
      <w:r>
        <w:rPr>
          <w:rFonts w:eastAsia="Times New Roman"/>
          <w:szCs w:val="24"/>
        </w:rPr>
        <w:t xml:space="preserve">’ </w:t>
      </w:r>
      <w:r w:rsidRPr="002406A3">
        <w:rPr>
          <w:rFonts w:eastAsia="Times New Roman"/>
          <w:szCs w:val="24"/>
        </w:rPr>
        <w:t>όλα αυτά</w:t>
      </w:r>
      <w:r>
        <w:rPr>
          <w:rFonts w:eastAsia="Times New Roman"/>
          <w:szCs w:val="24"/>
        </w:rPr>
        <w:t>,</w:t>
      </w:r>
      <w:r w:rsidRPr="002406A3">
        <w:rPr>
          <w:rFonts w:eastAsia="Times New Roman"/>
          <w:szCs w:val="24"/>
        </w:rPr>
        <w:t xml:space="preserve"> αν </w:t>
      </w:r>
      <w:r>
        <w:rPr>
          <w:rFonts w:eastAsia="Times New Roman"/>
          <w:szCs w:val="24"/>
        </w:rPr>
        <w:t>π</w:t>
      </w:r>
      <w:r w:rsidRPr="002406A3">
        <w:rPr>
          <w:rFonts w:eastAsia="Times New Roman"/>
          <w:szCs w:val="24"/>
        </w:rPr>
        <w:t>ράγματι</w:t>
      </w:r>
      <w:r>
        <w:rPr>
          <w:rFonts w:eastAsia="Times New Roman"/>
          <w:szCs w:val="24"/>
        </w:rPr>
        <w:t>,</w:t>
      </w:r>
      <w:r w:rsidRPr="002406A3">
        <w:rPr>
          <w:rFonts w:eastAsia="Times New Roman"/>
          <w:szCs w:val="24"/>
        </w:rPr>
        <w:t xml:space="preserve"> κυρίες και κύριοι της </w:t>
      </w:r>
      <w:r>
        <w:rPr>
          <w:rFonts w:eastAsia="Times New Roman"/>
          <w:szCs w:val="24"/>
        </w:rPr>
        <w:t>σ</w:t>
      </w:r>
      <w:r>
        <w:rPr>
          <w:rFonts w:eastAsia="Times New Roman"/>
          <w:szCs w:val="24"/>
        </w:rPr>
        <w:t>υγκ</w:t>
      </w:r>
      <w:r w:rsidRPr="002406A3">
        <w:rPr>
          <w:rFonts w:eastAsia="Times New Roman"/>
          <w:szCs w:val="24"/>
        </w:rPr>
        <w:t>υβέρνησης</w:t>
      </w:r>
      <w:r>
        <w:rPr>
          <w:rFonts w:eastAsia="Times New Roman"/>
          <w:szCs w:val="24"/>
        </w:rPr>
        <w:t>,</w:t>
      </w:r>
      <w:r w:rsidRPr="002406A3">
        <w:rPr>
          <w:rFonts w:eastAsia="Times New Roman"/>
          <w:szCs w:val="24"/>
        </w:rPr>
        <w:t xml:space="preserve"> </w:t>
      </w:r>
      <w:r>
        <w:rPr>
          <w:rFonts w:eastAsia="Times New Roman"/>
          <w:szCs w:val="24"/>
        </w:rPr>
        <w:t xml:space="preserve">θέλετε να </w:t>
      </w:r>
      <w:r w:rsidRPr="002406A3">
        <w:rPr>
          <w:rFonts w:eastAsia="Times New Roman"/>
          <w:szCs w:val="24"/>
        </w:rPr>
        <w:t xml:space="preserve">προχωρήσουμε σε </w:t>
      </w:r>
      <w:r>
        <w:rPr>
          <w:rFonts w:eastAsia="Times New Roman"/>
          <w:szCs w:val="24"/>
        </w:rPr>
        <w:t>μια</w:t>
      </w:r>
      <w:r w:rsidRPr="002406A3">
        <w:rPr>
          <w:rFonts w:eastAsia="Times New Roman"/>
          <w:szCs w:val="24"/>
        </w:rPr>
        <w:t xml:space="preserve"> </w:t>
      </w:r>
      <w:r>
        <w:rPr>
          <w:rFonts w:eastAsia="Times New Roman"/>
          <w:szCs w:val="24"/>
        </w:rPr>
        <w:t>γενναία σ</w:t>
      </w:r>
      <w:r w:rsidRPr="002406A3">
        <w:rPr>
          <w:rFonts w:eastAsia="Times New Roman"/>
          <w:szCs w:val="24"/>
        </w:rPr>
        <w:t xml:space="preserve">υνταγματική </w:t>
      </w:r>
      <w:r>
        <w:rPr>
          <w:rFonts w:eastAsia="Times New Roman"/>
          <w:szCs w:val="24"/>
        </w:rPr>
        <w:t>α</w:t>
      </w:r>
      <w:r w:rsidRPr="002406A3">
        <w:rPr>
          <w:rFonts w:eastAsia="Times New Roman"/>
          <w:szCs w:val="24"/>
        </w:rPr>
        <w:t>ναθεώρηση</w:t>
      </w:r>
      <w:r>
        <w:rPr>
          <w:rFonts w:eastAsia="Times New Roman"/>
          <w:szCs w:val="24"/>
        </w:rPr>
        <w:t>,</w:t>
      </w:r>
      <w:r w:rsidRPr="002406A3">
        <w:rPr>
          <w:rFonts w:eastAsia="Times New Roman"/>
          <w:szCs w:val="24"/>
        </w:rPr>
        <w:t xml:space="preserve"> ας συμφωνήσουμε επί των βασικών</w:t>
      </w:r>
      <w:r>
        <w:rPr>
          <w:rFonts w:eastAsia="Times New Roman"/>
          <w:szCs w:val="24"/>
        </w:rPr>
        <w:t xml:space="preserve"> -ούτως ή άλλως αυτό απαιτεί και το Σύνταγμα- και από εκεί και πέρα, η</w:t>
      </w:r>
      <w:r w:rsidRPr="002406A3">
        <w:rPr>
          <w:rFonts w:eastAsia="Times New Roman"/>
          <w:szCs w:val="24"/>
        </w:rPr>
        <w:t xml:space="preserve"> επόμενη Βουλή θα είναι εκείνη η οποία θα μπει και στο περιεχόμενο των συγκεκριμένων άρθρων</w:t>
      </w:r>
      <w:r>
        <w:rPr>
          <w:rFonts w:eastAsia="Times New Roman"/>
          <w:szCs w:val="24"/>
        </w:rPr>
        <w:t>.</w:t>
      </w:r>
    </w:p>
    <w:p w14:paraId="7E512E30" w14:textId="77777777" w:rsidR="00CD7DD0" w:rsidRDefault="001D7A26">
      <w:pPr>
        <w:tabs>
          <w:tab w:val="center" w:pos="4753"/>
          <w:tab w:val="left" w:pos="6156"/>
        </w:tabs>
        <w:spacing w:line="600" w:lineRule="auto"/>
        <w:ind w:firstLine="720"/>
        <w:jc w:val="both"/>
        <w:rPr>
          <w:rFonts w:eastAsia="Times New Roman"/>
          <w:szCs w:val="24"/>
        </w:rPr>
      </w:pPr>
      <w:r>
        <w:rPr>
          <w:rFonts w:eastAsia="Times New Roman"/>
          <w:szCs w:val="24"/>
        </w:rPr>
        <w:t>Αυτό το οποίο μου έκανε π</w:t>
      </w:r>
      <w:r>
        <w:rPr>
          <w:rFonts w:eastAsia="Times New Roman"/>
          <w:szCs w:val="24"/>
        </w:rPr>
        <w:t xml:space="preserve">ολύ μεγάλη εντύπωση είναι ότι ο κ. Τσίπρας - εννοώ </w:t>
      </w:r>
      <w:r w:rsidRPr="002406A3">
        <w:rPr>
          <w:rFonts w:eastAsia="Times New Roman"/>
          <w:szCs w:val="24"/>
        </w:rPr>
        <w:t>τ</w:t>
      </w:r>
      <w:r>
        <w:rPr>
          <w:rFonts w:eastAsia="Times New Roman"/>
          <w:szCs w:val="24"/>
        </w:rPr>
        <w:t>ο Μέγαρο Μαξίμου στην ανακοίνωσή</w:t>
      </w:r>
      <w:r w:rsidRPr="002406A3">
        <w:rPr>
          <w:rFonts w:eastAsia="Times New Roman"/>
          <w:szCs w:val="24"/>
        </w:rPr>
        <w:t xml:space="preserve"> του</w:t>
      </w:r>
      <w:r>
        <w:rPr>
          <w:rFonts w:eastAsia="Times New Roman"/>
          <w:szCs w:val="24"/>
        </w:rPr>
        <w:t>-</w:t>
      </w:r>
      <w:r w:rsidRPr="002406A3">
        <w:rPr>
          <w:rFonts w:eastAsia="Times New Roman"/>
          <w:szCs w:val="24"/>
        </w:rPr>
        <w:t xml:space="preserve"> </w:t>
      </w:r>
      <w:r>
        <w:rPr>
          <w:rFonts w:eastAsia="Times New Roman"/>
          <w:szCs w:val="24"/>
        </w:rPr>
        <w:t xml:space="preserve">χρησιμοποίησε </w:t>
      </w:r>
      <w:r w:rsidRPr="002406A3">
        <w:rPr>
          <w:rFonts w:eastAsia="Times New Roman"/>
          <w:szCs w:val="24"/>
        </w:rPr>
        <w:t xml:space="preserve">την λέξη </w:t>
      </w:r>
      <w:r>
        <w:rPr>
          <w:rFonts w:eastAsia="Times New Roman"/>
          <w:szCs w:val="24"/>
        </w:rPr>
        <w:t>«</w:t>
      </w:r>
      <w:r w:rsidRPr="002406A3">
        <w:rPr>
          <w:rFonts w:eastAsia="Times New Roman"/>
          <w:szCs w:val="24"/>
        </w:rPr>
        <w:t>κυβίστηση</w:t>
      </w:r>
      <w:r>
        <w:rPr>
          <w:rFonts w:eastAsia="Times New Roman"/>
          <w:szCs w:val="24"/>
        </w:rPr>
        <w:t>».</w:t>
      </w:r>
      <w:r w:rsidRPr="002406A3">
        <w:rPr>
          <w:rFonts w:eastAsia="Times New Roman"/>
          <w:szCs w:val="24"/>
        </w:rPr>
        <w:t xml:space="preserve"> </w:t>
      </w:r>
      <w:r>
        <w:rPr>
          <w:rFonts w:eastAsia="Times New Roman"/>
          <w:szCs w:val="24"/>
        </w:rPr>
        <w:t>Π</w:t>
      </w:r>
      <w:r w:rsidRPr="002406A3">
        <w:rPr>
          <w:rFonts w:eastAsia="Times New Roman"/>
          <w:szCs w:val="24"/>
        </w:rPr>
        <w:t>ροφανώς</w:t>
      </w:r>
      <w:r>
        <w:rPr>
          <w:rFonts w:eastAsia="Times New Roman"/>
          <w:szCs w:val="24"/>
        </w:rPr>
        <w:t xml:space="preserve"> ντρέπεται να χρησιμοποιήσει</w:t>
      </w:r>
      <w:r w:rsidRPr="002406A3">
        <w:rPr>
          <w:rFonts w:eastAsia="Times New Roman"/>
          <w:szCs w:val="24"/>
        </w:rPr>
        <w:t xml:space="preserve"> τη λέξη </w:t>
      </w:r>
      <w:proofErr w:type="spellStart"/>
      <w:r w:rsidRPr="002406A3">
        <w:rPr>
          <w:rFonts w:eastAsia="Times New Roman"/>
          <w:szCs w:val="24"/>
        </w:rPr>
        <w:t>κωλοτούμπα</w:t>
      </w:r>
      <w:proofErr w:type="spellEnd"/>
      <w:r>
        <w:rPr>
          <w:rFonts w:eastAsia="Times New Roman"/>
          <w:szCs w:val="24"/>
        </w:rPr>
        <w:t>,</w:t>
      </w:r>
      <w:r w:rsidRPr="002406A3">
        <w:rPr>
          <w:rFonts w:eastAsia="Times New Roman"/>
          <w:szCs w:val="24"/>
        </w:rPr>
        <w:t xml:space="preserve"> η οποία </w:t>
      </w:r>
      <w:r w:rsidRPr="002406A3">
        <w:rPr>
          <w:rFonts w:eastAsia="Times New Roman"/>
          <w:szCs w:val="24"/>
        </w:rPr>
        <w:lastRenderedPageBreak/>
        <w:t>πλέον παγκοσμίως έχει κατοχυρωθεί δίπλα στον κ</w:t>
      </w:r>
      <w:r>
        <w:rPr>
          <w:rFonts w:eastAsia="Times New Roman"/>
          <w:szCs w:val="24"/>
        </w:rPr>
        <w:t>.</w:t>
      </w:r>
      <w:r w:rsidRPr="002406A3">
        <w:rPr>
          <w:rFonts w:eastAsia="Times New Roman"/>
          <w:szCs w:val="24"/>
        </w:rPr>
        <w:t xml:space="preserve"> Τσίπρα</w:t>
      </w:r>
      <w:r>
        <w:rPr>
          <w:rFonts w:eastAsia="Times New Roman"/>
          <w:szCs w:val="24"/>
        </w:rPr>
        <w:t>.</w:t>
      </w:r>
      <w:r w:rsidRPr="002406A3">
        <w:rPr>
          <w:rFonts w:eastAsia="Times New Roman"/>
          <w:szCs w:val="24"/>
        </w:rPr>
        <w:t xml:space="preserve"> </w:t>
      </w:r>
      <w:r>
        <w:rPr>
          <w:rFonts w:eastAsia="Times New Roman"/>
          <w:szCs w:val="24"/>
        </w:rPr>
        <w:t xml:space="preserve">Να του </w:t>
      </w:r>
      <w:r w:rsidRPr="002406A3">
        <w:rPr>
          <w:rFonts w:eastAsia="Times New Roman"/>
          <w:szCs w:val="24"/>
        </w:rPr>
        <w:t>θυ</w:t>
      </w:r>
      <w:r w:rsidRPr="002406A3">
        <w:rPr>
          <w:rFonts w:eastAsia="Times New Roman"/>
          <w:szCs w:val="24"/>
        </w:rPr>
        <w:t>μίσ</w:t>
      </w:r>
      <w:r>
        <w:rPr>
          <w:rFonts w:eastAsia="Times New Roman"/>
          <w:szCs w:val="24"/>
        </w:rPr>
        <w:t>ω</w:t>
      </w:r>
      <w:r w:rsidRPr="002406A3">
        <w:rPr>
          <w:rFonts w:eastAsia="Times New Roman"/>
          <w:szCs w:val="24"/>
        </w:rPr>
        <w:t xml:space="preserve"> ότι κυβίστηση σημαίνει </w:t>
      </w:r>
      <w:r>
        <w:rPr>
          <w:rFonts w:eastAsia="Times New Roman"/>
          <w:szCs w:val="24"/>
        </w:rPr>
        <w:t xml:space="preserve">να </w:t>
      </w:r>
      <w:r w:rsidRPr="002406A3">
        <w:rPr>
          <w:rFonts w:eastAsia="Times New Roman"/>
          <w:szCs w:val="24"/>
        </w:rPr>
        <w:t xml:space="preserve">επιδιώκεις να καθιερώσεις και </w:t>
      </w:r>
      <w:r>
        <w:rPr>
          <w:rFonts w:eastAsia="Times New Roman"/>
          <w:szCs w:val="24"/>
        </w:rPr>
        <w:t>σ</w:t>
      </w:r>
      <w:r w:rsidRPr="002406A3">
        <w:rPr>
          <w:rFonts w:eastAsia="Times New Roman"/>
          <w:szCs w:val="24"/>
        </w:rPr>
        <w:t xml:space="preserve">το </w:t>
      </w:r>
      <w:r>
        <w:rPr>
          <w:rFonts w:eastAsia="Times New Roman"/>
          <w:szCs w:val="24"/>
        </w:rPr>
        <w:t>Σ</w:t>
      </w:r>
      <w:r w:rsidRPr="002406A3">
        <w:rPr>
          <w:rFonts w:eastAsia="Times New Roman"/>
          <w:szCs w:val="24"/>
        </w:rPr>
        <w:t>ύνταγμα τα δημοψηφίσματα</w:t>
      </w:r>
      <w:r>
        <w:rPr>
          <w:rFonts w:eastAsia="Times New Roman"/>
          <w:szCs w:val="24"/>
        </w:rPr>
        <w:t>,</w:t>
      </w:r>
      <w:r w:rsidRPr="002406A3">
        <w:rPr>
          <w:rFonts w:eastAsia="Times New Roman"/>
          <w:szCs w:val="24"/>
        </w:rPr>
        <w:t xml:space="preserve"> όταν είχες γίνει περίγελος το 2015 </w:t>
      </w:r>
      <w:r>
        <w:rPr>
          <w:rFonts w:eastAsia="Times New Roman"/>
          <w:szCs w:val="24"/>
        </w:rPr>
        <w:t xml:space="preserve">και άλλα σου έβγαζε </w:t>
      </w:r>
      <w:r w:rsidRPr="002406A3">
        <w:rPr>
          <w:rFonts w:eastAsia="Times New Roman"/>
          <w:szCs w:val="24"/>
        </w:rPr>
        <w:t xml:space="preserve">το δημοψήφισμα </w:t>
      </w:r>
      <w:r>
        <w:rPr>
          <w:rFonts w:eastAsia="Times New Roman"/>
          <w:szCs w:val="24"/>
        </w:rPr>
        <w:t xml:space="preserve">και άλλα </w:t>
      </w:r>
      <w:r w:rsidRPr="002406A3">
        <w:rPr>
          <w:rFonts w:eastAsia="Times New Roman"/>
          <w:szCs w:val="24"/>
        </w:rPr>
        <w:t>τελικά έκανες</w:t>
      </w:r>
      <w:r>
        <w:rPr>
          <w:rFonts w:eastAsia="Times New Roman"/>
          <w:szCs w:val="24"/>
        </w:rPr>
        <w:t>.</w:t>
      </w:r>
      <w:r w:rsidRPr="002406A3">
        <w:rPr>
          <w:rFonts w:eastAsia="Times New Roman"/>
          <w:szCs w:val="24"/>
        </w:rPr>
        <w:t xml:space="preserve"> </w:t>
      </w:r>
      <w:r>
        <w:rPr>
          <w:rFonts w:eastAsia="Times New Roman"/>
          <w:szCs w:val="24"/>
        </w:rPr>
        <w:t xml:space="preserve">Κυβίστηση </w:t>
      </w:r>
      <w:r w:rsidRPr="002406A3">
        <w:rPr>
          <w:rFonts w:eastAsia="Times New Roman"/>
          <w:szCs w:val="24"/>
        </w:rPr>
        <w:t>σημαίνει να θέλεις να αποσυνδέσει</w:t>
      </w:r>
      <w:r>
        <w:rPr>
          <w:rFonts w:eastAsia="Times New Roman"/>
          <w:szCs w:val="24"/>
        </w:rPr>
        <w:t>ς</w:t>
      </w:r>
      <w:r w:rsidRPr="002406A3">
        <w:rPr>
          <w:rFonts w:eastAsia="Times New Roman"/>
          <w:szCs w:val="24"/>
        </w:rPr>
        <w:t xml:space="preserve"> την προεδρική εκλογή από την πρόκληση νέων εκλογών</w:t>
      </w:r>
      <w:r>
        <w:rPr>
          <w:rFonts w:eastAsia="Times New Roman"/>
          <w:szCs w:val="24"/>
        </w:rPr>
        <w:t>,</w:t>
      </w:r>
      <w:r w:rsidRPr="002406A3">
        <w:rPr>
          <w:rFonts w:eastAsia="Times New Roman"/>
          <w:szCs w:val="24"/>
        </w:rPr>
        <w:t xml:space="preserve"> όταν στην ουσία </w:t>
      </w:r>
      <w:proofErr w:type="spellStart"/>
      <w:r w:rsidRPr="002406A3">
        <w:rPr>
          <w:rFonts w:eastAsia="Times New Roman"/>
          <w:szCs w:val="24"/>
        </w:rPr>
        <w:t>εργαλειοπο</w:t>
      </w:r>
      <w:r>
        <w:rPr>
          <w:rFonts w:eastAsia="Times New Roman"/>
          <w:szCs w:val="24"/>
        </w:rPr>
        <w:t>ίησες</w:t>
      </w:r>
      <w:proofErr w:type="spellEnd"/>
      <w:r>
        <w:rPr>
          <w:rFonts w:eastAsia="Times New Roman"/>
          <w:szCs w:val="24"/>
        </w:rPr>
        <w:t xml:space="preserve"> </w:t>
      </w:r>
      <w:r w:rsidRPr="002406A3">
        <w:rPr>
          <w:rFonts w:eastAsia="Times New Roman"/>
          <w:szCs w:val="24"/>
        </w:rPr>
        <w:t>αυτή</w:t>
      </w:r>
      <w:r>
        <w:rPr>
          <w:rFonts w:eastAsia="Times New Roman"/>
          <w:szCs w:val="24"/>
        </w:rPr>
        <w:t>ν</w:t>
      </w:r>
      <w:r w:rsidRPr="002406A3">
        <w:rPr>
          <w:rFonts w:eastAsia="Times New Roman"/>
          <w:szCs w:val="24"/>
        </w:rPr>
        <w:t xml:space="preserve"> τη ρύθμιση προκειμένου να ανέλθει</w:t>
      </w:r>
      <w:r>
        <w:rPr>
          <w:rFonts w:eastAsia="Times New Roman"/>
          <w:szCs w:val="24"/>
        </w:rPr>
        <w:t>ς</w:t>
      </w:r>
      <w:r w:rsidRPr="002406A3">
        <w:rPr>
          <w:rFonts w:eastAsia="Times New Roman"/>
          <w:szCs w:val="24"/>
        </w:rPr>
        <w:t xml:space="preserve"> στην εξουσία</w:t>
      </w:r>
      <w:r>
        <w:rPr>
          <w:rFonts w:eastAsia="Times New Roman"/>
          <w:szCs w:val="24"/>
        </w:rPr>
        <w:t>.</w:t>
      </w:r>
      <w:r w:rsidRPr="002406A3">
        <w:rPr>
          <w:rFonts w:eastAsia="Times New Roman"/>
          <w:szCs w:val="24"/>
        </w:rPr>
        <w:t xml:space="preserve"> </w:t>
      </w:r>
      <w:r>
        <w:rPr>
          <w:rFonts w:eastAsia="Times New Roman"/>
          <w:szCs w:val="24"/>
        </w:rPr>
        <w:t>Κ</w:t>
      </w:r>
      <w:r w:rsidRPr="002406A3">
        <w:rPr>
          <w:rFonts w:eastAsia="Times New Roman"/>
          <w:szCs w:val="24"/>
        </w:rPr>
        <w:t xml:space="preserve">αι </w:t>
      </w:r>
      <w:r>
        <w:rPr>
          <w:rFonts w:eastAsia="Times New Roman"/>
          <w:szCs w:val="24"/>
        </w:rPr>
        <w:t>β</w:t>
      </w:r>
      <w:r w:rsidRPr="002406A3">
        <w:rPr>
          <w:rFonts w:eastAsia="Times New Roman"/>
          <w:szCs w:val="24"/>
        </w:rPr>
        <w:t xml:space="preserve">εβαίως </w:t>
      </w:r>
      <w:r>
        <w:rPr>
          <w:rFonts w:eastAsia="Times New Roman"/>
          <w:szCs w:val="24"/>
        </w:rPr>
        <w:t xml:space="preserve">κυβίστηση είναι </w:t>
      </w:r>
      <w:r w:rsidRPr="002406A3">
        <w:rPr>
          <w:rFonts w:eastAsia="Times New Roman"/>
          <w:szCs w:val="24"/>
        </w:rPr>
        <w:t>όταν τά</w:t>
      </w:r>
      <w:r>
        <w:rPr>
          <w:rFonts w:eastAsia="Times New Roman"/>
          <w:szCs w:val="24"/>
        </w:rPr>
        <w:t>χα μου</w:t>
      </w:r>
      <w:r w:rsidRPr="002406A3">
        <w:rPr>
          <w:rFonts w:eastAsia="Times New Roman"/>
          <w:szCs w:val="24"/>
        </w:rPr>
        <w:t xml:space="preserve"> νοιάζεσαι για το</w:t>
      </w:r>
      <w:r>
        <w:rPr>
          <w:rFonts w:eastAsia="Times New Roman"/>
          <w:szCs w:val="24"/>
        </w:rPr>
        <w:t>ν</w:t>
      </w:r>
      <w:r w:rsidRPr="002406A3">
        <w:rPr>
          <w:rFonts w:eastAsia="Times New Roman"/>
          <w:szCs w:val="24"/>
        </w:rPr>
        <w:t xml:space="preserve"> </w:t>
      </w:r>
      <w:r>
        <w:rPr>
          <w:rFonts w:eastAsia="Times New Roman"/>
          <w:szCs w:val="24"/>
        </w:rPr>
        <w:t>δ</w:t>
      </w:r>
      <w:r w:rsidRPr="002406A3">
        <w:rPr>
          <w:rFonts w:eastAsia="Times New Roman"/>
          <w:szCs w:val="24"/>
        </w:rPr>
        <w:t xml:space="preserve">ημόσιο χαρακτήρα του </w:t>
      </w:r>
      <w:r>
        <w:rPr>
          <w:rFonts w:eastAsia="Times New Roman"/>
          <w:szCs w:val="24"/>
        </w:rPr>
        <w:t>η</w:t>
      </w:r>
      <w:r w:rsidRPr="002406A3">
        <w:rPr>
          <w:rFonts w:eastAsia="Times New Roman"/>
          <w:szCs w:val="24"/>
        </w:rPr>
        <w:t>λεκτρισμού και του νερού</w:t>
      </w:r>
      <w:r>
        <w:rPr>
          <w:rFonts w:eastAsia="Times New Roman"/>
          <w:szCs w:val="24"/>
        </w:rPr>
        <w:t xml:space="preserve"> και τα</w:t>
      </w:r>
      <w:r w:rsidRPr="002406A3">
        <w:rPr>
          <w:rFonts w:eastAsia="Times New Roman"/>
          <w:szCs w:val="24"/>
        </w:rPr>
        <w:t xml:space="preserve"> έ</w:t>
      </w:r>
      <w:r w:rsidRPr="002406A3">
        <w:rPr>
          <w:rFonts w:eastAsia="Times New Roman"/>
          <w:szCs w:val="24"/>
        </w:rPr>
        <w:t xml:space="preserve">χεις ξεπουλήσει </w:t>
      </w:r>
      <w:r>
        <w:rPr>
          <w:rFonts w:eastAsia="Times New Roman"/>
          <w:szCs w:val="24"/>
        </w:rPr>
        <w:t xml:space="preserve">για ενενήντα εννιά </w:t>
      </w:r>
      <w:r w:rsidRPr="002406A3">
        <w:rPr>
          <w:rFonts w:eastAsia="Times New Roman"/>
          <w:szCs w:val="24"/>
        </w:rPr>
        <w:t xml:space="preserve">χρόνια στο </w:t>
      </w:r>
      <w:proofErr w:type="spellStart"/>
      <w:r>
        <w:rPr>
          <w:rFonts w:eastAsia="Times New Roman"/>
          <w:szCs w:val="24"/>
        </w:rPr>
        <w:t>υ</w:t>
      </w:r>
      <w:r w:rsidRPr="002406A3">
        <w:rPr>
          <w:rFonts w:eastAsia="Times New Roman"/>
          <w:szCs w:val="24"/>
        </w:rPr>
        <w:t>περταμείο</w:t>
      </w:r>
      <w:proofErr w:type="spellEnd"/>
      <w:r>
        <w:rPr>
          <w:rFonts w:eastAsia="Times New Roman"/>
          <w:szCs w:val="24"/>
        </w:rPr>
        <w:t xml:space="preserve"> και όταν </w:t>
      </w:r>
      <w:r w:rsidRPr="002406A3">
        <w:rPr>
          <w:rFonts w:eastAsia="Times New Roman"/>
          <w:szCs w:val="24"/>
        </w:rPr>
        <w:t>τάχα μου κόπτ</w:t>
      </w:r>
      <w:r>
        <w:rPr>
          <w:rFonts w:eastAsia="Times New Roman"/>
          <w:szCs w:val="24"/>
        </w:rPr>
        <w:t>εσαι για το άρθρο περί ευθύνης Υ</w:t>
      </w:r>
      <w:r w:rsidRPr="002406A3">
        <w:rPr>
          <w:rFonts w:eastAsia="Times New Roman"/>
          <w:szCs w:val="24"/>
        </w:rPr>
        <w:t>πουργών</w:t>
      </w:r>
      <w:r>
        <w:rPr>
          <w:rFonts w:eastAsia="Times New Roman"/>
          <w:szCs w:val="24"/>
        </w:rPr>
        <w:t>,</w:t>
      </w:r>
      <w:r w:rsidRPr="002406A3">
        <w:rPr>
          <w:rFonts w:eastAsia="Times New Roman"/>
          <w:szCs w:val="24"/>
        </w:rPr>
        <w:t xml:space="preserve"> </w:t>
      </w:r>
      <w:r>
        <w:rPr>
          <w:rFonts w:eastAsia="Times New Roman"/>
          <w:szCs w:val="24"/>
        </w:rPr>
        <w:t xml:space="preserve">αλλά </w:t>
      </w:r>
      <w:r w:rsidRPr="002406A3">
        <w:rPr>
          <w:rFonts w:eastAsia="Times New Roman"/>
          <w:szCs w:val="24"/>
        </w:rPr>
        <w:t>το 2006</w:t>
      </w:r>
      <w:r>
        <w:rPr>
          <w:rFonts w:eastAsia="Times New Roman"/>
          <w:szCs w:val="24"/>
        </w:rPr>
        <w:t xml:space="preserve">, δηλαδή δώδεκα </w:t>
      </w:r>
      <w:r w:rsidRPr="002406A3">
        <w:rPr>
          <w:rFonts w:eastAsia="Times New Roman"/>
          <w:szCs w:val="24"/>
        </w:rPr>
        <w:t>χρόνια πριν</w:t>
      </w:r>
      <w:r>
        <w:rPr>
          <w:rFonts w:eastAsia="Times New Roman"/>
          <w:szCs w:val="24"/>
        </w:rPr>
        <w:t>,</w:t>
      </w:r>
      <w:r w:rsidRPr="002406A3">
        <w:rPr>
          <w:rFonts w:eastAsia="Times New Roman"/>
          <w:szCs w:val="24"/>
        </w:rPr>
        <w:t xml:space="preserve"> </w:t>
      </w:r>
      <w:r>
        <w:rPr>
          <w:rFonts w:eastAsia="Times New Roman"/>
          <w:szCs w:val="24"/>
        </w:rPr>
        <w:t xml:space="preserve">όταν </w:t>
      </w:r>
      <w:r w:rsidRPr="002406A3">
        <w:rPr>
          <w:rFonts w:eastAsia="Times New Roman"/>
          <w:szCs w:val="24"/>
        </w:rPr>
        <w:t xml:space="preserve">ο Κυριάκος Μητσοτάκης ως απλός </w:t>
      </w:r>
      <w:r>
        <w:rPr>
          <w:rFonts w:eastAsia="Times New Roman"/>
          <w:szCs w:val="24"/>
        </w:rPr>
        <w:t>Β</w:t>
      </w:r>
      <w:r w:rsidRPr="002406A3">
        <w:rPr>
          <w:rFonts w:eastAsia="Times New Roman"/>
          <w:szCs w:val="24"/>
        </w:rPr>
        <w:t xml:space="preserve">ουλευτής τότε της </w:t>
      </w:r>
      <w:r>
        <w:rPr>
          <w:rFonts w:eastAsia="Times New Roman"/>
          <w:szCs w:val="24"/>
        </w:rPr>
        <w:t>Συ</w:t>
      </w:r>
      <w:r w:rsidRPr="002406A3">
        <w:rPr>
          <w:rFonts w:eastAsia="Times New Roman"/>
          <w:szCs w:val="24"/>
        </w:rPr>
        <w:t xml:space="preserve">μπολίτευσης </w:t>
      </w:r>
      <w:r>
        <w:rPr>
          <w:rFonts w:eastAsia="Times New Roman"/>
          <w:szCs w:val="24"/>
        </w:rPr>
        <w:t>είχε</w:t>
      </w:r>
      <w:r w:rsidRPr="002406A3">
        <w:rPr>
          <w:rFonts w:eastAsia="Times New Roman"/>
          <w:szCs w:val="24"/>
        </w:rPr>
        <w:t xml:space="preserve"> κάνει πρόταση</w:t>
      </w:r>
      <w:r>
        <w:rPr>
          <w:rFonts w:eastAsia="Times New Roman"/>
          <w:szCs w:val="24"/>
        </w:rPr>
        <w:t>,</w:t>
      </w:r>
      <w:r w:rsidRPr="002406A3">
        <w:rPr>
          <w:rFonts w:eastAsia="Times New Roman"/>
          <w:szCs w:val="24"/>
        </w:rPr>
        <w:t xml:space="preserve"> κανείς</w:t>
      </w:r>
      <w:r w:rsidRPr="002406A3">
        <w:rPr>
          <w:rFonts w:eastAsia="Times New Roman"/>
          <w:szCs w:val="24"/>
        </w:rPr>
        <w:t xml:space="preserve"> από το</w:t>
      </w:r>
      <w:r>
        <w:rPr>
          <w:rFonts w:eastAsia="Times New Roman"/>
          <w:szCs w:val="24"/>
        </w:rPr>
        <w:t>ν</w:t>
      </w:r>
      <w:r w:rsidRPr="002406A3">
        <w:rPr>
          <w:rFonts w:eastAsia="Times New Roman"/>
          <w:szCs w:val="24"/>
        </w:rPr>
        <w:t xml:space="preserve"> ΣΥΡΙΖΑ</w:t>
      </w:r>
      <w:r>
        <w:rPr>
          <w:rFonts w:eastAsia="Times New Roman"/>
          <w:szCs w:val="24"/>
        </w:rPr>
        <w:t>,</w:t>
      </w:r>
      <w:r w:rsidRPr="002406A3">
        <w:rPr>
          <w:rFonts w:eastAsia="Times New Roman"/>
          <w:szCs w:val="24"/>
        </w:rPr>
        <w:t xml:space="preserve"> κανείς από την </w:t>
      </w:r>
      <w:r>
        <w:rPr>
          <w:rFonts w:eastAsia="Times New Roman"/>
          <w:szCs w:val="24"/>
        </w:rPr>
        <w:t>Α</w:t>
      </w:r>
      <w:r w:rsidRPr="002406A3">
        <w:rPr>
          <w:rFonts w:eastAsia="Times New Roman"/>
          <w:szCs w:val="24"/>
        </w:rPr>
        <w:t>ριστερά δεν είχε συνυπογράψει τότε τη συγκεκριμένη πρόταση</w:t>
      </w:r>
      <w:r>
        <w:rPr>
          <w:rFonts w:eastAsia="Times New Roman"/>
          <w:szCs w:val="24"/>
        </w:rPr>
        <w:t xml:space="preserve">. </w:t>
      </w:r>
      <w:r w:rsidRPr="002406A3">
        <w:rPr>
          <w:rFonts w:eastAsia="Times New Roman"/>
          <w:szCs w:val="24"/>
        </w:rPr>
        <w:t>Άρα</w:t>
      </w:r>
      <w:r>
        <w:rPr>
          <w:rFonts w:eastAsia="Times New Roman"/>
          <w:szCs w:val="24"/>
        </w:rPr>
        <w:t>,</w:t>
      </w:r>
      <w:r w:rsidRPr="002406A3">
        <w:rPr>
          <w:rFonts w:eastAsia="Times New Roman"/>
          <w:szCs w:val="24"/>
        </w:rPr>
        <w:t xml:space="preserve"> θα έλεγα ότι ο κ</w:t>
      </w:r>
      <w:r>
        <w:rPr>
          <w:rFonts w:eastAsia="Times New Roman"/>
          <w:szCs w:val="24"/>
        </w:rPr>
        <w:t>.</w:t>
      </w:r>
      <w:r w:rsidRPr="002406A3">
        <w:rPr>
          <w:rFonts w:eastAsia="Times New Roman"/>
          <w:szCs w:val="24"/>
        </w:rPr>
        <w:t xml:space="preserve"> Τσίπρας θα πρέπει να είναι πολύ πιο προσεκτικός όταν αναφέρεται</w:t>
      </w:r>
      <w:r>
        <w:rPr>
          <w:rFonts w:eastAsia="Times New Roman"/>
          <w:szCs w:val="24"/>
        </w:rPr>
        <w:t xml:space="preserve"> σ</w:t>
      </w:r>
      <w:r w:rsidRPr="002406A3">
        <w:rPr>
          <w:rFonts w:eastAsia="Times New Roman"/>
          <w:szCs w:val="24"/>
        </w:rPr>
        <w:t>τ</w:t>
      </w:r>
      <w:r>
        <w:rPr>
          <w:rFonts w:eastAsia="Times New Roman"/>
          <w:szCs w:val="24"/>
        </w:rPr>
        <w:t>α</w:t>
      </w:r>
      <w:r w:rsidRPr="002406A3">
        <w:rPr>
          <w:rFonts w:eastAsia="Times New Roman"/>
          <w:szCs w:val="24"/>
        </w:rPr>
        <w:t xml:space="preserve"> </w:t>
      </w:r>
      <w:r>
        <w:rPr>
          <w:rFonts w:eastAsia="Times New Roman"/>
          <w:szCs w:val="24"/>
        </w:rPr>
        <w:t>περί</w:t>
      </w:r>
      <w:r w:rsidRPr="002406A3">
        <w:rPr>
          <w:rFonts w:eastAsia="Times New Roman"/>
          <w:szCs w:val="24"/>
        </w:rPr>
        <w:t xml:space="preserve"> κυβιστή</w:t>
      </w:r>
      <w:r>
        <w:rPr>
          <w:rFonts w:eastAsia="Times New Roman"/>
          <w:szCs w:val="24"/>
        </w:rPr>
        <w:t>σεων.</w:t>
      </w:r>
    </w:p>
    <w:p w14:paraId="7E512E31" w14:textId="77777777" w:rsidR="00CD7DD0" w:rsidRDefault="001D7A26">
      <w:pPr>
        <w:tabs>
          <w:tab w:val="center" w:pos="4753"/>
          <w:tab w:val="left" w:pos="6156"/>
        </w:tabs>
        <w:spacing w:line="600" w:lineRule="auto"/>
        <w:ind w:firstLine="720"/>
        <w:jc w:val="both"/>
        <w:rPr>
          <w:rFonts w:eastAsia="Times New Roman"/>
          <w:szCs w:val="24"/>
        </w:rPr>
      </w:pPr>
      <w:r>
        <w:rPr>
          <w:rFonts w:eastAsia="Times New Roman"/>
          <w:szCs w:val="24"/>
        </w:rPr>
        <w:t xml:space="preserve">Πάμε τώρα και στα του νομοσχεδίου. Αν πράγματι, </w:t>
      </w:r>
      <w:r w:rsidRPr="00FB1243">
        <w:rPr>
          <w:rFonts w:eastAsia="Times New Roman"/>
          <w:szCs w:val="24"/>
        </w:rPr>
        <w:t>κυρίες</w:t>
      </w:r>
      <w:r w:rsidRPr="00FB1243">
        <w:rPr>
          <w:rFonts w:eastAsia="Times New Roman"/>
          <w:szCs w:val="24"/>
        </w:rPr>
        <w:t xml:space="preserve"> και κύριοι συνάδελφοι</w:t>
      </w:r>
      <w:r>
        <w:rPr>
          <w:rFonts w:eastAsia="Times New Roman"/>
          <w:szCs w:val="24"/>
        </w:rPr>
        <w:t xml:space="preserve"> της Συμπολίτευσης, </w:t>
      </w:r>
      <w:r w:rsidRPr="002406A3">
        <w:rPr>
          <w:rFonts w:eastAsia="Times New Roman"/>
          <w:szCs w:val="24"/>
        </w:rPr>
        <w:t>θεωρείτ</w:t>
      </w:r>
      <w:r>
        <w:rPr>
          <w:rFonts w:eastAsia="Times New Roman"/>
          <w:szCs w:val="24"/>
        </w:rPr>
        <w:t>ε</w:t>
      </w:r>
      <w:r w:rsidRPr="002406A3">
        <w:rPr>
          <w:rFonts w:eastAsia="Times New Roman"/>
          <w:szCs w:val="24"/>
        </w:rPr>
        <w:t xml:space="preserve"> τόσο μεγάλη τομή τη συγκεκριμένη </w:t>
      </w:r>
      <w:r>
        <w:rPr>
          <w:rFonts w:eastAsia="Times New Roman"/>
          <w:szCs w:val="24"/>
        </w:rPr>
        <w:t>-</w:t>
      </w:r>
      <w:r w:rsidRPr="002406A3">
        <w:rPr>
          <w:rFonts w:eastAsia="Times New Roman"/>
          <w:szCs w:val="24"/>
        </w:rPr>
        <w:t>αν θέλετε</w:t>
      </w:r>
      <w:r>
        <w:rPr>
          <w:rFonts w:eastAsia="Times New Roman"/>
          <w:szCs w:val="24"/>
        </w:rPr>
        <w:t>- ιδιωτικοποίηση</w:t>
      </w:r>
      <w:r w:rsidRPr="002406A3">
        <w:rPr>
          <w:rFonts w:eastAsia="Times New Roman"/>
          <w:szCs w:val="24"/>
        </w:rPr>
        <w:t xml:space="preserve"> και με τους όρους που </w:t>
      </w:r>
      <w:r>
        <w:rPr>
          <w:rFonts w:eastAsia="Times New Roman"/>
          <w:szCs w:val="24"/>
        </w:rPr>
        <w:t>θα έχει</w:t>
      </w:r>
      <w:r w:rsidRPr="002406A3">
        <w:rPr>
          <w:rFonts w:eastAsia="Times New Roman"/>
          <w:szCs w:val="24"/>
        </w:rPr>
        <w:t xml:space="preserve"> πραγματοποιηθεί</w:t>
      </w:r>
      <w:r>
        <w:rPr>
          <w:rFonts w:eastAsia="Times New Roman"/>
          <w:szCs w:val="24"/>
        </w:rPr>
        <w:t>,</w:t>
      </w:r>
      <w:r w:rsidRPr="002406A3">
        <w:rPr>
          <w:rFonts w:eastAsia="Times New Roman"/>
          <w:szCs w:val="24"/>
        </w:rPr>
        <w:t xml:space="preserve"> νομίζω ότι σήμερα θα ήταν σχεδόν κατάμεστη </w:t>
      </w:r>
      <w:r>
        <w:rPr>
          <w:rFonts w:eastAsia="Times New Roman"/>
          <w:szCs w:val="24"/>
        </w:rPr>
        <w:t>η Α</w:t>
      </w:r>
      <w:r w:rsidRPr="002406A3">
        <w:rPr>
          <w:rFonts w:eastAsia="Times New Roman"/>
          <w:szCs w:val="24"/>
        </w:rPr>
        <w:t>ίθουσα</w:t>
      </w:r>
      <w:r>
        <w:rPr>
          <w:rFonts w:eastAsia="Times New Roman"/>
          <w:szCs w:val="24"/>
        </w:rPr>
        <w:t xml:space="preserve"> από Βουλευτές που</w:t>
      </w:r>
      <w:r w:rsidRPr="002406A3">
        <w:rPr>
          <w:rFonts w:eastAsia="Times New Roman"/>
          <w:szCs w:val="24"/>
        </w:rPr>
        <w:t xml:space="preserve"> να προσπαθούν να </w:t>
      </w:r>
      <w:r>
        <w:rPr>
          <w:rFonts w:eastAsia="Times New Roman"/>
          <w:szCs w:val="24"/>
        </w:rPr>
        <w:t>υπερασπιστούν αυτό το νομοσχέδιο. Ξέρετε, κ</w:t>
      </w:r>
      <w:r w:rsidRPr="002406A3">
        <w:rPr>
          <w:rFonts w:eastAsia="Times New Roman"/>
          <w:szCs w:val="24"/>
        </w:rPr>
        <w:t>ύριε Υπουργέ</w:t>
      </w:r>
      <w:r>
        <w:rPr>
          <w:rFonts w:eastAsia="Times New Roman"/>
          <w:szCs w:val="24"/>
        </w:rPr>
        <w:t>,</w:t>
      </w:r>
      <w:r w:rsidRPr="002406A3">
        <w:rPr>
          <w:rFonts w:eastAsia="Times New Roman"/>
          <w:szCs w:val="24"/>
        </w:rPr>
        <w:t xml:space="preserve"> πόσοι </w:t>
      </w:r>
      <w:r>
        <w:rPr>
          <w:rFonts w:eastAsia="Times New Roman"/>
          <w:szCs w:val="24"/>
        </w:rPr>
        <w:t>Β</w:t>
      </w:r>
      <w:r w:rsidRPr="002406A3">
        <w:rPr>
          <w:rFonts w:eastAsia="Times New Roman"/>
          <w:szCs w:val="24"/>
        </w:rPr>
        <w:t xml:space="preserve">ουλευτές από </w:t>
      </w:r>
      <w:r>
        <w:rPr>
          <w:rFonts w:eastAsia="Times New Roman"/>
          <w:szCs w:val="24"/>
        </w:rPr>
        <w:t xml:space="preserve">τη Συμπολίτευση ήρθαν σήμερα να υπερασπιστούν το νομοσχέδιό σας; Μόλις δύο </w:t>
      </w:r>
      <w:r w:rsidRPr="002406A3">
        <w:rPr>
          <w:rFonts w:eastAsia="Times New Roman"/>
          <w:szCs w:val="24"/>
        </w:rPr>
        <w:lastRenderedPageBreak/>
        <w:t xml:space="preserve">θαρραλέοι </w:t>
      </w:r>
      <w:r>
        <w:rPr>
          <w:rFonts w:eastAsia="Times New Roman"/>
          <w:szCs w:val="24"/>
        </w:rPr>
        <w:t>Β</w:t>
      </w:r>
      <w:r w:rsidRPr="002406A3">
        <w:rPr>
          <w:rFonts w:eastAsia="Times New Roman"/>
          <w:szCs w:val="24"/>
        </w:rPr>
        <w:t>ουλευτές από το</w:t>
      </w:r>
      <w:r>
        <w:rPr>
          <w:rFonts w:eastAsia="Times New Roman"/>
          <w:szCs w:val="24"/>
        </w:rPr>
        <w:t>ν</w:t>
      </w:r>
      <w:r w:rsidRPr="002406A3">
        <w:rPr>
          <w:rFonts w:eastAsia="Times New Roman"/>
          <w:szCs w:val="24"/>
        </w:rPr>
        <w:t xml:space="preserve"> ΣΥΡΙΖΑ</w:t>
      </w:r>
      <w:r>
        <w:rPr>
          <w:rFonts w:eastAsia="Times New Roman"/>
          <w:szCs w:val="24"/>
        </w:rPr>
        <w:t>, η</w:t>
      </w:r>
      <w:r w:rsidRPr="002406A3">
        <w:rPr>
          <w:rFonts w:eastAsia="Times New Roman"/>
          <w:szCs w:val="24"/>
        </w:rPr>
        <w:t xml:space="preserve"> κ</w:t>
      </w:r>
      <w:r>
        <w:rPr>
          <w:rFonts w:eastAsia="Times New Roman"/>
          <w:szCs w:val="24"/>
        </w:rPr>
        <w:t xml:space="preserve">. Καφαντάρη προηγουμένως </w:t>
      </w:r>
      <w:r w:rsidRPr="002406A3">
        <w:rPr>
          <w:rFonts w:eastAsia="Times New Roman"/>
          <w:szCs w:val="24"/>
        </w:rPr>
        <w:t xml:space="preserve">και </w:t>
      </w:r>
      <w:r>
        <w:rPr>
          <w:rFonts w:eastAsia="Times New Roman"/>
          <w:szCs w:val="24"/>
        </w:rPr>
        <w:t>ένας άλλος συνάδελφο</w:t>
      </w:r>
      <w:r w:rsidRPr="002406A3">
        <w:rPr>
          <w:rFonts w:eastAsia="Times New Roman"/>
          <w:szCs w:val="24"/>
        </w:rPr>
        <w:t>ς</w:t>
      </w:r>
      <w:r>
        <w:rPr>
          <w:rFonts w:eastAsia="Times New Roman"/>
          <w:szCs w:val="24"/>
        </w:rPr>
        <w:t>,</w:t>
      </w:r>
      <w:r w:rsidRPr="002406A3">
        <w:rPr>
          <w:rFonts w:eastAsia="Times New Roman"/>
          <w:szCs w:val="24"/>
        </w:rPr>
        <w:t xml:space="preserve"> ήρθαν και είπ</w:t>
      </w:r>
      <w:r w:rsidRPr="002406A3">
        <w:rPr>
          <w:rFonts w:eastAsia="Times New Roman"/>
          <w:szCs w:val="24"/>
        </w:rPr>
        <w:t xml:space="preserve">αν </w:t>
      </w:r>
      <w:r>
        <w:rPr>
          <w:rFonts w:eastAsia="Times New Roman"/>
          <w:szCs w:val="24"/>
        </w:rPr>
        <w:t xml:space="preserve">πόσο μεγάλη είναι αυτή η ιδιωτικοποίηση. Αυτό και μόνο </w:t>
      </w:r>
      <w:r w:rsidRPr="002406A3">
        <w:rPr>
          <w:rFonts w:eastAsia="Times New Roman"/>
          <w:szCs w:val="24"/>
        </w:rPr>
        <w:t xml:space="preserve">θα </w:t>
      </w:r>
      <w:r>
        <w:rPr>
          <w:rFonts w:eastAsia="Times New Roman"/>
          <w:szCs w:val="24"/>
        </w:rPr>
        <w:t xml:space="preserve">έπρεπε να σας </w:t>
      </w:r>
      <w:r w:rsidRPr="002406A3">
        <w:rPr>
          <w:rFonts w:eastAsia="Times New Roman"/>
          <w:szCs w:val="24"/>
        </w:rPr>
        <w:t>προβληματίσει</w:t>
      </w:r>
      <w:r>
        <w:rPr>
          <w:rFonts w:eastAsia="Times New Roman"/>
          <w:szCs w:val="24"/>
        </w:rPr>
        <w:t>, αν πράγματι πιστεύετε αυτό το οποίο λέγατε ως Κυβέρνηση, ότι είναι</w:t>
      </w:r>
      <w:r w:rsidRPr="002406A3">
        <w:rPr>
          <w:rFonts w:eastAsia="Times New Roman"/>
          <w:szCs w:val="24"/>
        </w:rPr>
        <w:t xml:space="preserve"> </w:t>
      </w:r>
      <w:r>
        <w:rPr>
          <w:rFonts w:eastAsia="Times New Roman"/>
          <w:szCs w:val="24"/>
        </w:rPr>
        <w:t>μια</w:t>
      </w:r>
      <w:r w:rsidRPr="002406A3">
        <w:rPr>
          <w:rFonts w:eastAsia="Times New Roman"/>
          <w:szCs w:val="24"/>
        </w:rPr>
        <w:t xml:space="preserve"> τεράστια τομή</w:t>
      </w:r>
      <w:r>
        <w:rPr>
          <w:rFonts w:eastAsia="Times New Roman"/>
          <w:szCs w:val="24"/>
        </w:rPr>
        <w:t>,</w:t>
      </w:r>
      <w:r w:rsidRPr="002406A3">
        <w:rPr>
          <w:rFonts w:eastAsia="Times New Roman"/>
          <w:szCs w:val="24"/>
        </w:rPr>
        <w:t xml:space="preserve"> ότι είναι </w:t>
      </w:r>
      <w:r>
        <w:rPr>
          <w:rFonts w:eastAsia="Times New Roman"/>
          <w:szCs w:val="24"/>
        </w:rPr>
        <w:t>μια</w:t>
      </w:r>
      <w:r w:rsidRPr="002406A3">
        <w:rPr>
          <w:rFonts w:eastAsia="Times New Roman"/>
          <w:szCs w:val="24"/>
        </w:rPr>
        <w:t xml:space="preserve"> πολύ μεγάλη επένδυση</w:t>
      </w:r>
      <w:r>
        <w:rPr>
          <w:rFonts w:eastAsia="Times New Roman"/>
          <w:szCs w:val="24"/>
        </w:rPr>
        <w:t>.</w:t>
      </w:r>
    </w:p>
    <w:p w14:paraId="7E512E32" w14:textId="77777777" w:rsidR="00CD7DD0" w:rsidRDefault="001D7A26">
      <w:pPr>
        <w:tabs>
          <w:tab w:val="center" w:pos="4753"/>
          <w:tab w:val="left" w:pos="6156"/>
        </w:tabs>
        <w:spacing w:line="600" w:lineRule="auto"/>
        <w:ind w:firstLine="720"/>
        <w:jc w:val="both"/>
        <w:rPr>
          <w:rFonts w:eastAsia="Times New Roman"/>
          <w:szCs w:val="24"/>
        </w:rPr>
      </w:pPr>
      <w:r w:rsidRPr="002406A3">
        <w:rPr>
          <w:rFonts w:eastAsia="Times New Roman"/>
          <w:szCs w:val="24"/>
        </w:rPr>
        <w:t>Δυστυχώς</w:t>
      </w:r>
      <w:r>
        <w:rPr>
          <w:rFonts w:eastAsia="Times New Roman"/>
          <w:szCs w:val="24"/>
        </w:rPr>
        <w:t>,</w:t>
      </w:r>
      <w:r w:rsidRPr="002406A3">
        <w:rPr>
          <w:rFonts w:eastAsia="Times New Roman"/>
          <w:szCs w:val="24"/>
        </w:rPr>
        <w:t xml:space="preserve"> </w:t>
      </w:r>
      <w:r>
        <w:rPr>
          <w:rFonts w:eastAsia="Times New Roman"/>
          <w:szCs w:val="24"/>
        </w:rPr>
        <w:t>όμως και</w:t>
      </w:r>
      <w:r w:rsidRPr="002406A3">
        <w:rPr>
          <w:rFonts w:eastAsia="Times New Roman"/>
          <w:szCs w:val="24"/>
        </w:rPr>
        <w:t xml:space="preserve"> οι ίδιοι καταλαβαίνουν</w:t>
      </w:r>
      <w:r>
        <w:rPr>
          <w:rFonts w:eastAsia="Times New Roman"/>
          <w:szCs w:val="24"/>
        </w:rPr>
        <w:t xml:space="preserve"> -κ</w:t>
      </w:r>
      <w:r>
        <w:rPr>
          <w:rFonts w:eastAsia="Times New Roman"/>
          <w:szCs w:val="24"/>
        </w:rPr>
        <w:t>αι,</w:t>
      </w:r>
      <w:r w:rsidRPr="002406A3">
        <w:rPr>
          <w:rFonts w:eastAsia="Times New Roman"/>
          <w:szCs w:val="24"/>
        </w:rPr>
        <w:t xml:space="preserve"> </w:t>
      </w:r>
      <w:r>
        <w:rPr>
          <w:rFonts w:eastAsia="Times New Roman"/>
          <w:szCs w:val="24"/>
        </w:rPr>
        <w:t xml:space="preserve">αν θέλετε,  </w:t>
      </w:r>
      <w:r w:rsidRPr="002406A3">
        <w:rPr>
          <w:rFonts w:eastAsia="Times New Roman"/>
          <w:szCs w:val="24"/>
        </w:rPr>
        <w:t>αυτ</w:t>
      </w:r>
      <w:r>
        <w:rPr>
          <w:rFonts w:eastAsia="Times New Roman"/>
          <w:szCs w:val="24"/>
        </w:rPr>
        <w:t>ο</w:t>
      </w:r>
      <w:r w:rsidRPr="002406A3">
        <w:rPr>
          <w:rFonts w:eastAsia="Times New Roman"/>
          <w:szCs w:val="24"/>
        </w:rPr>
        <w:t xml:space="preserve">συντηρούνται </w:t>
      </w:r>
      <w:r>
        <w:rPr>
          <w:rFonts w:eastAsia="Times New Roman"/>
          <w:szCs w:val="24"/>
        </w:rPr>
        <w:t>κ</w:t>
      </w:r>
      <w:r w:rsidRPr="002406A3">
        <w:rPr>
          <w:rFonts w:eastAsia="Times New Roman"/>
          <w:szCs w:val="24"/>
        </w:rPr>
        <w:t>αι προσπαθούν να προστατευτούν</w:t>
      </w:r>
      <w:r>
        <w:rPr>
          <w:rFonts w:eastAsia="Times New Roman"/>
          <w:szCs w:val="24"/>
        </w:rPr>
        <w:t>-</w:t>
      </w:r>
      <w:r w:rsidRPr="002406A3">
        <w:rPr>
          <w:rFonts w:eastAsia="Times New Roman"/>
          <w:szCs w:val="24"/>
        </w:rPr>
        <w:t xml:space="preserve"> ότι δεν μπορ</w:t>
      </w:r>
      <w:r>
        <w:rPr>
          <w:rFonts w:eastAsia="Times New Roman"/>
          <w:szCs w:val="24"/>
        </w:rPr>
        <w:t xml:space="preserve">ούν να πουν πολύ μεγάλες κουβέντες. Δυστυχώς, σε μια </w:t>
      </w:r>
      <w:r w:rsidRPr="002406A3">
        <w:rPr>
          <w:rFonts w:eastAsia="Times New Roman"/>
          <w:szCs w:val="24"/>
        </w:rPr>
        <w:t xml:space="preserve">επένδυση </w:t>
      </w:r>
      <w:r>
        <w:rPr>
          <w:rFonts w:eastAsia="Times New Roman"/>
          <w:szCs w:val="24"/>
        </w:rPr>
        <w:t xml:space="preserve">- </w:t>
      </w:r>
      <w:r w:rsidRPr="002406A3">
        <w:rPr>
          <w:rFonts w:eastAsia="Times New Roman"/>
          <w:szCs w:val="24"/>
        </w:rPr>
        <w:t xml:space="preserve">σταθμό πραγματικά για την αποτελεσματική λειτουργία της εφοδιαστικής αλυσίδας και όχι μόνο και </w:t>
      </w:r>
      <w:r>
        <w:rPr>
          <w:rFonts w:eastAsia="Times New Roman"/>
          <w:szCs w:val="24"/>
        </w:rPr>
        <w:t>μια</w:t>
      </w:r>
      <w:r w:rsidRPr="002406A3">
        <w:rPr>
          <w:rFonts w:eastAsia="Times New Roman"/>
          <w:szCs w:val="24"/>
        </w:rPr>
        <w:t xml:space="preserve"> </w:t>
      </w:r>
      <w:r>
        <w:rPr>
          <w:rFonts w:eastAsia="Times New Roman"/>
          <w:szCs w:val="24"/>
        </w:rPr>
        <w:t>-</w:t>
      </w:r>
      <w:r w:rsidRPr="002406A3">
        <w:rPr>
          <w:rFonts w:eastAsia="Times New Roman"/>
          <w:szCs w:val="24"/>
        </w:rPr>
        <w:t>αν θέλετε</w:t>
      </w:r>
      <w:r>
        <w:rPr>
          <w:rFonts w:eastAsia="Times New Roman"/>
          <w:szCs w:val="24"/>
        </w:rPr>
        <w:t>-</w:t>
      </w:r>
      <w:r w:rsidRPr="002406A3">
        <w:rPr>
          <w:rFonts w:eastAsia="Times New Roman"/>
          <w:szCs w:val="24"/>
        </w:rPr>
        <w:t xml:space="preserve"> επέ</w:t>
      </w:r>
      <w:r w:rsidRPr="002406A3">
        <w:rPr>
          <w:rFonts w:eastAsia="Times New Roman"/>
          <w:szCs w:val="24"/>
        </w:rPr>
        <w:t xml:space="preserve">νδυση που εμείς </w:t>
      </w:r>
      <w:r>
        <w:rPr>
          <w:rFonts w:eastAsia="Times New Roman"/>
          <w:szCs w:val="24"/>
        </w:rPr>
        <w:t>ω</w:t>
      </w:r>
      <w:r w:rsidRPr="002406A3">
        <w:rPr>
          <w:rFonts w:eastAsia="Times New Roman"/>
          <w:szCs w:val="24"/>
        </w:rPr>
        <w:t xml:space="preserve">ς Νέα Δημοκρατία επί της αρχής θα μπορούσαμε να </w:t>
      </w:r>
      <w:r>
        <w:rPr>
          <w:rFonts w:eastAsia="Times New Roman"/>
          <w:szCs w:val="24"/>
        </w:rPr>
        <w:t xml:space="preserve">τη </w:t>
      </w:r>
      <w:r w:rsidRPr="002406A3">
        <w:rPr>
          <w:rFonts w:eastAsia="Times New Roman"/>
          <w:szCs w:val="24"/>
        </w:rPr>
        <w:t>στηρίξουμε</w:t>
      </w:r>
      <w:r>
        <w:rPr>
          <w:rFonts w:eastAsia="Times New Roman"/>
          <w:szCs w:val="24"/>
        </w:rPr>
        <w:t>,</w:t>
      </w:r>
      <w:r w:rsidRPr="002406A3">
        <w:rPr>
          <w:rFonts w:eastAsia="Times New Roman"/>
          <w:szCs w:val="24"/>
        </w:rPr>
        <w:t xml:space="preserve"> με τους όρους </w:t>
      </w:r>
      <w:r>
        <w:rPr>
          <w:rFonts w:eastAsia="Times New Roman"/>
          <w:szCs w:val="24"/>
        </w:rPr>
        <w:t>τους οποίους τη</w:t>
      </w:r>
      <w:r w:rsidRPr="002406A3">
        <w:rPr>
          <w:rFonts w:eastAsia="Times New Roman"/>
          <w:szCs w:val="24"/>
        </w:rPr>
        <w:t xml:space="preserve"> </w:t>
      </w:r>
      <w:r>
        <w:rPr>
          <w:rFonts w:eastAsia="Times New Roman"/>
          <w:szCs w:val="24"/>
        </w:rPr>
        <w:t xml:space="preserve">φέρνετε </w:t>
      </w:r>
      <w:r w:rsidRPr="002406A3">
        <w:rPr>
          <w:rFonts w:eastAsia="Times New Roman"/>
          <w:szCs w:val="24"/>
        </w:rPr>
        <w:t>είμαστε απέναντι</w:t>
      </w:r>
      <w:r>
        <w:rPr>
          <w:rFonts w:eastAsia="Times New Roman"/>
          <w:szCs w:val="24"/>
        </w:rPr>
        <w:t>,</w:t>
      </w:r>
      <w:r w:rsidRPr="002406A3">
        <w:rPr>
          <w:rFonts w:eastAsia="Times New Roman"/>
          <w:szCs w:val="24"/>
        </w:rPr>
        <w:t xml:space="preserve"> είμαστε </w:t>
      </w:r>
      <w:r>
        <w:rPr>
          <w:rFonts w:eastAsia="Times New Roman"/>
          <w:szCs w:val="24"/>
        </w:rPr>
        <w:t>«</w:t>
      </w:r>
      <w:r>
        <w:rPr>
          <w:rFonts w:eastAsia="Times New Roman"/>
          <w:szCs w:val="24"/>
        </w:rPr>
        <w:t>κατά</w:t>
      </w:r>
      <w:r>
        <w:rPr>
          <w:rFonts w:eastAsia="Times New Roman"/>
          <w:szCs w:val="24"/>
        </w:rPr>
        <w:t>».</w:t>
      </w:r>
    </w:p>
    <w:p w14:paraId="7E512E33" w14:textId="77777777" w:rsidR="00CD7DD0" w:rsidRDefault="001D7A26">
      <w:pPr>
        <w:tabs>
          <w:tab w:val="center" w:pos="4753"/>
          <w:tab w:val="left" w:pos="6156"/>
        </w:tabs>
        <w:spacing w:line="600" w:lineRule="auto"/>
        <w:ind w:firstLine="720"/>
        <w:jc w:val="both"/>
        <w:rPr>
          <w:rFonts w:eastAsia="Times New Roman"/>
          <w:szCs w:val="24"/>
        </w:rPr>
      </w:pPr>
      <w:r>
        <w:rPr>
          <w:rFonts w:eastAsia="Times New Roman"/>
          <w:szCs w:val="24"/>
        </w:rPr>
        <w:t>Θεωρώ πως η μ</w:t>
      </w:r>
      <w:r w:rsidRPr="002406A3">
        <w:rPr>
          <w:rFonts w:eastAsia="Times New Roman"/>
          <w:szCs w:val="24"/>
        </w:rPr>
        <w:t>εγαλύτερη ζημιά την οποία επιφέρε</w:t>
      </w:r>
      <w:r>
        <w:rPr>
          <w:rFonts w:eastAsia="Times New Roman"/>
          <w:szCs w:val="24"/>
        </w:rPr>
        <w:t>τε</w:t>
      </w:r>
      <w:r w:rsidRPr="002406A3">
        <w:rPr>
          <w:rFonts w:eastAsia="Times New Roman"/>
          <w:szCs w:val="24"/>
        </w:rPr>
        <w:t xml:space="preserve"> με τον τρόπο που έρχεστε είναι το κακό προηγούμενο το ο</w:t>
      </w:r>
      <w:r w:rsidRPr="002406A3">
        <w:rPr>
          <w:rFonts w:eastAsia="Times New Roman"/>
          <w:szCs w:val="24"/>
        </w:rPr>
        <w:t>ποίο δημιουργείτ</w:t>
      </w:r>
      <w:r>
        <w:rPr>
          <w:rFonts w:eastAsia="Times New Roman"/>
          <w:szCs w:val="24"/>
        </w:rPr>
        <w:t xml:space="preserve">ε, δηλαδή το ότι δημιουργείτε ένα </w:t>
      </w:r>
      <w:r w:rsidRPr="002406A3">
        <w:rPr>
          <w:rFonts w:eastAsia="Times New Roman"/>
          <w:szCs w:val="24"/>
        </w:rPr>
        <w:t>προηγούμενο προώθησης μιας παραχώρησης με ό</w:t>
      </w:r>
      <w:r>
        <w:rPr>
          <w:rFonts w:eastAsia="Times New Roman"/>
          <w:szCs w:val="24"/>
        </w:rPr>
        <w:t>ρ</w:t>
      </w:r>
      <w:r w:rsidRPr="002406A3">
        <w:rPr>
          <w:rFonts w:eastAsia="Times New Roman"/>
          <w:szCs w:val="24"/>
        </w:rPr>
        <w:t xml:space="preserve">ους που δεν συνάδουν </w:t>
      </w:r>
      <w:r>
        <w:rPr>
          <w:rFonts w:eastAsia="Times New Roman"/>
          <w:szCs w:val="24"/>
        </w:rPr>
        <w:t>σε μια</w:t>
      </w:r>
      <w:r w:rsidRPr="002406A3">
        <w:rPr>
          <w:rFonts w:eastAsia="Times New Roman"/>
          <w:szCs w:val="24"/>
        </w:rPr>
        <w:t xml:space="preserve"> ευρωπαϊκή χώρα</w:t>
      </w:r>
      <w:r>
        <w:rPr>
          <w:rFonts w:eastAsia="Times New Roman"/>
          <w:szCs w:val="24"/>
        </w:rPr>
        <w:t>,</w:t>
      </w:r>
      <w:r w:rsidRPr="002406A3">
        <w:rPr>
          <w:rFonts w:eastAsia="Times New Roman"/>
          <w:szCs w:val="24"/>
        </w:rPr>
        <w:t xml:space="preserve"> </w:t>
      </w:r>
      <w:r>
        <w:rPr>
          <w:rFonts w:eastAsia="Times New Roman"/>
          <w:szCs w:val="24"/>
        </w:rPr>
        <w:t xml:space="preserve">σε </w:t>
      </w:r>
      <w:r w:rsidRPr="002406A3">
        <w:rPr>
          <w:rFonts w:eastAsia="Times New Roman"/>
          <w:szCs w:val="24"/>
        </w:rPr>
        <w:t>ένα κράτος δικαίου όπου το παιχνίδι παίζεται δίκαια και με κανόνες που τηρούνται από όλους</w:t>
      </w:r>
      <w:r>
        <w:rPr>
          <w:rFonts w:eastAsia="Times New Roman"/>
          <w:szCs w:val="24"/>
        </w:rPr>
        <w:t>.</w:t>
      </w:r>
      <w:r w:rsidRPr="002406A3">
        <w:rPr>
          <w:rFonts w:eastAsia="Times New Roman"/>
          <w:szCs w:val="24"/>
        </w:rPr>
        <w:t xml:space="preserve"> </w:t>
      </w:r>
      <w:r>
        <w:rPr>
          <w:rFonts w:eastAsia="Times New Roman"/>
          <w:szCs w:val="24"/>
        </w:rPr>
        <w:t>Κ</w:t>
      </w:r>
      <w:r w:rsidRPr="002406A3">
        <w:rPr>
          <w:rFonts w:eastAsia="Times New Roman"/>
          <w:szCs w:val="24"/>
        </w:rPr>
        <w:t>αι αυτό</w:t>
      </w:r>
      <w:r>
        <w:rPr>
          <w:rFonts w:eastAsia="Times New Roman"/>
          <w:szCs w:val="24"/>
        </w:rPr>
        <w:t xml:space="preserve"> γιατί,</w:t>
      </w:r>
      <w:r w:rsidRPr="002406A3">
        <w:rPr>
          <w:rFonts w:eastAsia="Times New Roman"/>
          <w:szCs w:val="24"/>
        </w:rPr>
        <w:t xml:space="preserve"> σε τελική ανάλυση </w:t>
      </w:r>
      <w:r>
        <w:rPr>
          <w:rFonts w:eastAsia="Times New Roman"/>
          <w:szCs w:val="24"/>
        </w:rPr>
        <w:t xml:space="preserve">κύριε Υπουργέ, </w:t>
      </w:r>
      <w:r w:rsidRPr="002406A3">
        <w:rPr>
          <w:rFonts w:eastAsia="Times New Roman"/>
          <w:szCs w:val="24"/>
        </w:rPr>
        <w:t xml:space="preserve">η συγκεκριμένη επένδυση γίνεται η θρυαλλίδα και ένα πολύ κακό μήνυμα που εκπέμπει </w:t>
      </w:r>
      <w:r>
        <w:rPr>
          <w:rFonts w:eastAsia="Times New Roman"/>
          <w:szCs w:val="24"/>
        </w:rPr>
        <w:t>η Κ</w:t>
      </w:r>
      <w:r w:rsidRPr="002406A3">
        <w:rPr>
          <w:rFonts w:eastAsia="Times New Roman"/>
          <w:szCs w:val="24"/>
        </w:rPr>
        <w:t>υβέρνησή σας σε κάθε εν δυνάμει επενδυτή</w:t>
      </w:r>
      <w:r>
        <w:rPr>
          <w:rFonts w:eastAsia="Times New Roman"/>
          <w:szCs w:val="24"/>
        </w:rPr>
        <w:t>, δηλαδή το ότι</w:t>
      </w:r>
      <w:r w:rsidRPr="002406A3">
        <w:rPr>
          <w:rFonts w:eastAsia="Times New Roman"/>
          <w:szCs w:val="24"/>
        </w:rPr>
        <w:t xml:space="preserve"> ο καθένας μπορεί να </w:t>
      </w:r>
      <w:r>
        <w:rPr>
          <w:rFonts w:eastAsia="Times New Roman"/>
          <w:szCs w:val="24"/>
        </w:rPr>
        <w:t>έρθει</w:t>
      </w:r>
      <w:r w:rsidRPr="002406A3">
        <w:rPr>
          <w:rFonts w:eastAsia="Times New Roman"/>
          <w:szCs w:val="24"/>
        </w:rPr>
        <w:t xml:space="preserve"> εδώ πέρα να επενδύσει και αν οι όροι τους οποίους η </w:t>
      </w:r>
      <w:r>
        <w:rPr>
          <w:rFonts w:eastAsia="Times New Roman"/>
          <w:szCs w:val="24"/>
        </w:rPr>
        <w:t>Κ</w:t>
      </w:r>
      <w:r w:rsidRPr="002406A3">
        <w:rPr>
          <w:rFonts w:eastAsia="Times New Roman"/>
          <w:szCs w:val="24"/>
        </w:rPr>
        <w:t>υβ</w:t>
      </w:r>
      <w:r w:rsidRPr="002406A3">
        <w:rPr>
          <w:rFonts w:eastAsia="Times New Roman"/>
          <w:szCs w:val="24"/>
        </w:rPr>
        <w:t xml:space="preserve">έρνηση θέτει </w:t>
      </w:r>
      <w:r>
        <w:rPr>
          <w:rFonts w:eastAsia="Times New Roman"/>
          <w:szCs w:val="24"/>
        </w:rPr>
        <w:t>–</w:t>
      </w:r>
      <w:r>
        <w:rPr>
          <w:rFonts w:eastAsia="Times New Roman"/>
          <w:szCs w:val="24"/>
        </w:rPr>
        <w:lastRenderedPageBreak/>
        <w:t>π</w:t>
      </w:r>
      <w:r w:rsidRPr="002406A3">
        <w:rPr>
          <w:rFonts w:eastAsia="Times New Roman"/>
          <w:szCs w:val="24"/>
        </w:rPr>
        <w:t>ροσέξτε</w:t>
      </w:r>
      <w:r>
        <w:rPr>
          <w:rFonts w:eastAsia="Times New Roman"/>
          <w:szCs w:val="24"/>
        </w:rPr>
        <w:t>-</w:t>
      </w:r>
      <w:r w:rsidRPr="002406A3">
        <w:rPr>
          <w:rFonts w:eastAsia="Times New Roman"/>
          <w:szCs w:val="24"/>
        </w:rPr>
        <w:t xml:space="preserve"> προς όφελος του ελληνικού δημοσίου</w:t>
      </w:r>
      <w:r>
        <w:rPr>
          <w:rFonts w:eastAsia="Times New Roman"/>
          <w:szCs w:val="24"/>
        </w:rPr>
        <w:t>,</w:t>
      </w:r>
      <w:r w:rsidRPr="002406A3">
        <w:rPr>
          <w:rFonts w:eastAsia="Times New Roman"/>
          <w:szCs w:val="24"/>
        </w:rPr>
        <w:t xml:space="preserve"> </w:t>
      </w:r>
      <w:r>
        <w:rPr>
          <w:rFonts w:eastAsia="Times New Roman"/>
          <w:szCs w:val="24"/>
        </w:rPr>
        <w:t>π</w:t>
      </w:r>
      <w:r w:rsidRPr="002406A3">
        <w:rPr>
          <w:rFonts w:eastAsia="Times New Roman"/>
          <w:szCs w:val="24"/>
        </w:rPr>
        <w:t xml:space="preserve">ρος όφελος της </w:t>
      </w:r>
      <w:r>
        <w:rPr>
          <w:rFonts w:eastAsia="Times New Roman"/>
          <w:szCs w:val="24"/>
        </w:rPr>
        <w:t>ε</w:t>
      </w:r>
      <w:r w:rsidRPr="002406A3">
        <w:rPr>
          <w:rFonts w:eastAsia="Times New Roman"/>
          <w:szCs w:val="24"/>
        </w:rPr>
        <w:t>λληνικής οικονομίας και της κοινωνίας</w:t>
      </w:r>
      <w:r>
        <w:rPr>
          <w:rFonts w:eastAsia="Times New Roman"/>
          <w:szCs w:val="24"/>
        </w:rPr>
        <w:t>,</w:t>
      </w:r>
      <w:r w:rsidRPr="002406A3">
        <w:rPr>
          <w:rFonts w:eastAsia="Times New Roman"/>
          <w:szCs w:val="24"/>
        </w:rPr>
        <w:t xml:space="preserve"> δεν είναι αρεστοί στον επενδυτή</w:t>
      </w:r>
      <w:r>
        <w:rPr>
          <w:rFonts w:eastAsia="Times New Roman"/>
          <w:szCs w:val="24"/>
        </w:rPr>
        <w:t>,</w:t>
      </w:r>
      <w:r w:rsidRPr="002406A3">
        <w:rPr>
          <w:rFonts w:eastAsia="Times New Roman"/>
          <w:szCs w:val="24"/>
        </w:rPr>
        <w:t xml:space="preserve"> αυτ</w:t>
      </w:r>
      <w:r>
        <w:rPr>
          <w:rFonts w:eastAsia="Times New Roman"/>
          <w:szCs w:val="24"/>
        </w:rPr>
        <w:t>οί</w:t>
      </w:r>
      <w:r w:rsidRPr="002406A3">
        <w:rPr>
          <w:rFonts w:eastAsia="Times New Roman"/>
          <w:szCs w:val="24"/>
        </w:rPr>
        <w:t xml:space="preserve"> με </w:t>
      </w:r>
      <w:r>
        <w:rPr>
          <w:rFonts w:eastAsia="Times New Roman"/>
          <w:szCs w:val="24"/>
        </w:rPr>
        <w:t>μια</w:t>
      </w:r>
      <w:r w:rsidRPr="002406A3">
        <w:rPr>
          <w:rFonts w:eastAsia="Times New Roman"/>
          <w:szCs w:val="24"/>
        </w:rPr>
        <w:t xml:space="preserve"> νομοθετική παρέμβαση μπορεί να αλλάξουν</w:t>
      </w:r>
      <w:r>
        <w:rPr>
          <w:rFonts w:eastAsia="Times New Roman"/>
          <w:szCs w:val="24"/>
        </w:rPr>
        <w:t>.</w:t>
      </w:r>
    </w:p>
    <w:p w14:paraId="7E512E34" w14:textId="77777777" w:rsidR="00CD7DD0" w:rsidRDefault="001D7A26">
      <w:pPr>
        <w:tabs>
          <w:tab w:val="center" w:pos="4753"/>
          <w:tab w:val="left" w:pos="6156"/>
        </w:tabs>
        <w:spacing w:line="600" w:lineRule="auto"/>
        <w:ind w:firstLine="720"/>
        <w:jc w:val="both"/>
        <w:rPr>
          <w:rFonts w:eastAsia="Times New Roman"/>
          <w:szCs w:val="24"/>
        </w:rPr>
      </w:pPr>
      <w:r>
        <w:rPr>
          <w:rFonts w:eastAsia="Times New Roman"/>
          <w:szCs w:val="24"/>
        </w:rPr>
        <w:t>Έ</w:t>
      </w:r>
      <w:r w:rsidRPr="002406A3">
        <w:rPr>
          <w:rFonts w:eastAsia="Times New Roman"/>
          <w:szCs w:val="24"/>
        </w:rPr>
        <w:t>να δεύτερο πολύ μεγάλο αρνητικό προηγούμενο</w:t>
      </w:r>
      <w:r>
        <w:rPr>
          <w:rFonts w:eastAsia="Times New Roman"/>
          <w:szCs w:val="24"/>
        </w:rPr>
        <w:t>,</w:t>
      </w:r>
      <w:r w:rsidRPr="002406A3">
        <w:rPr>
          <w:rFonts w:eastAsia="Times New Roman"/>
          <w:szCs w:val="24"/>
        </w:rPr>
        <w:t xml:space="preserve"> που δημ</w:t>
      </w:r>
      <w:r w:rsidRPr="002406A3">
        <w:rPr>
          <w:rFonts w:eastAsia="Times New Roman"/>
          <w:szCs w:val="24"/>
        </w:rPr>
        <w:t xml:space="preserve">ιουργείται με τον </w:t>
      </w:r>
      <w:r>
        <w:rPr>
          <w:rFonts w:eastAsia="Times New Roman"/>
          <w:szCs w:val="24"/>
        </w:rPr>
        <w:t>τρόπο</w:t>
      </w:r>
      <w:r w:rsidRPr="002406A3">
        <w:rPr>
          <w:rFonts w:eastAsia="Times New Roman"/>
          <w:szCs w:val="24"/>
        </w:rPr>
        <w:t xml:space="preserve"> παραχώρησης του </w:t>
      </w:r>
      <w:proofErr w:type="spellStart"/>
      <w:r w:rsidRPr="002406A3">
        <w:rPr>
          <w:rFonts w:eastAsia="Times New Roman"/>
          <w:szCs w:val="24"/>
        </w:rPr>
        <w:t>Θριασίου</w:t>
      </w:r>
      <w:proofErr w:type="spellEnd"/>
      <w:r w:rsidRPr="002406A3">
        <w:rPr>
          <w:rFonts w:eastAsia="Times New Roman"/>
          <w:szCs w:val="24"/>
        </w:rPr>
        <w:t xml:space="preserve"> είναι </w:t>
      </w:r>
      <w:r>
        <w:rPr>
          <w:rFonts w:eastAsia="Times New Roman"/>
          <w:szCs w:val="24"/>
        </w:rPr>
        <w:t xml:space="preserve">ότι για </w:t>
      </w:r>
      <w:r w:rsidRPr="002406A3">
        <w:rPr>
          <w:rFonts w:eastAsia="Times New Roman"/>
          <w:szCs w:val="24"/>
        </w:rPr>
        <w:t xml:space="preserve">πρώτη φορά </w:t>
      </w:r>
      <w:r>
        <w:rPr>
          <w:rFonts w:eastAsia="Times New Roman"/>
          <w:szCs w:val="24"/>
        </w:rPr>
        <w:t>σε μια</w:t>
      </w:r>
      <w:r w:rsidRPr="002406A3">
        <w:rPr>
          <w:rFonts w:eastAsia="Times New Roman"/>
          <w:szCs w:val="24"/>
        </w:rPr>
        <w:t xml:space="preserve"> πολύ μεγάλη ιδι</w:t>
      </w:r>
      <w:r>
        <w:rPr>
          <w:rFonts w:eastAsia="Times New Roman"/>
          <w:szCs w:val="24"/>
        </w:rPr>
        <w:t xml:space="preserve">ωτική επένδυση </w:t>
      </w:r>
      <w:r w:rsidRPr="002406A3">
        <w:rPr>
          <w:rFonts w:eastAsia="Times New Roman"/>
          <w:szCs w:val="24"/>
        </w:rPr>
        <w:t xml:space="preserve">το μεγαλύτερο μέρος του επιχειρηματικού ρίσκου </w:t>
      </w:r>
      <w:r>
        <w:rPr>
          <w:rFonts w:eastAsia="Times New Roman"/>
          <w:szCs w:val="24"/>
        </w:rPr>
        <w:t>για την υλοποίησή</w:t>
      </w:r>
      <w:r w:rsidRPr="002406A3">
        <w:rPr>
          <w:rFonts w:eastAsia="Times New Roman"/>
          <w:szCs w:val="24"/>
        </w:rPr>
        <w:t xml:space="preserve"> της δεν το αναλαμβάνει ο ιδιώτης επενδυτής</w:t>
      </w:r>
      <w:r>
        <w:rPr>
          <w:rFonts w:eastAsia="Times New Roman"/>
          <w:szCs w:val="24"/>
        </w:rPr>
        <w:t>,</w:t>
      </w:r>
      <w:r w:rsidRPr="002406A3">
        <w:rPr>
          <w:rFonts w:eastAsia="Times New Roman"/>
          <w:szCs w:val="24"/>
        </w:rPr>
        <w:t xml:space="preserve"> αλλά το </w:t>
      </w:r>
      <w:r>
        <w:rPr>
          <w:rFonts w:eastAsia="Times New Roman"/>
          <w:szCs w:val="24"/>
        </w:rPr>
        <w:t xml:space="preserve">ίδιο το </w:t>
      </w:r>
      <w:r>
        <w:rPr>
          <w:rFonts w:eastAsia="Times New Roman"/>
          <w:szCs w:val="24"/>
        </w:rPr>
        <w:t>ε</w:t>
      </w:r>
      <w:r>
        <w:rPr>
          <w:rFonts w:eastAsia="Times New Roman"/>
          <w:szCs w:val="24"/>
        </w:rPr>
        <w:t xml:space="preserve">λληνικό </w:t>
      </w:r>
      <w:r>
        <w:rPr>
          <w:rFonts w:eastAsia="Times New Roman"/>
          <w:szCs w:val="24"/>
        </w:rPr>
        <w:t>δ</w:t>
      </w:r>
      <w:r w:rsidRPr="002406A3">
        <w:rPr>
          <w:rFonts w:eastAsia="Times New Roman"/>
          <w:szCs w:val="24"/>
        </w:rPr>
        <w:t>ημόσιο</w:t>
      </w:r>
      <w:r>
        <w:rPr>
          <w:rFonts w:eastAsia="Times New Roman"/>
          <w:szCs w:val="24"/>
        </w:rPr>
        <w:t>.</w:t>
      </w:r>
      <w:r w:rsidRPr="002406A3">
        <w:rPr>
          <w:rFonts w:eastAsia="Times New Roman"/>
          <w:szCs w:val="24"/>
        </w:rPr>
        <w:t xml:space="preserve"> </w:t>
      </w:r>
      <w:r>
        <w:rPr>
          <w:rFonts w:eastAsia="Times New Roman"/>
          <w:szCs w:val="24"/>
        </w:rPr>
        <w:t>Ε</w:t>
      </w:r>
      <w:r w:rsidRPr="002406A3">
        <w:rPr>
          <w:rFonts w:eastAsia="Times New Roman"/>
          <w:szCs w:val="24"/>
        </w:rPr>
        <w:t>γ</w:t>
      </w:r>
      <w:r w:rsidRPr="002406A3">
        <w:rPr>
          <w:rFonts w:eastAsia="Times New Roman"/>
          <w:szCs w:val="24"/>
        </w:rPr>
        <w:t>ώ</w:t>
      </w:r>
      <w:r>
        <w:rPr>
          <w:rFonts w:eastAsia="Times New Roman"/>
          <w:szCs w:val="24"/>
        </w:rPr>
        <w:t>,</w:t>
      </w:r>
      <w:r w:rsidRPr="002406A3">
        <w:rPr>
          <w:rFonts w:eastAsia="Times New Roman"/>
          <w:szCs w:val="24"/>
        </w:rPr>
        <w:t xml:space="preserve"> </w:t>
      </w:r>
      <w:r>
        <w:rPr>
          <w:rFonts w:eastAsia="Times New Roman"/>
          <w:szCs w:val="24"/>
        </w:rPr>
        <w:t xml:space="preserve">κύριε Υπουργέ, </w:t>
      </w:r>
      <w:r w:rsidRPr="002406A3">
        <w:rPr>
          <w:rFonts w:eastAsia="Times New Roman"/>
          <w:szCs w:val="24"/>
        </w:rPr>
        <w:t xml:space="preserve">θα σας </w:t>
      </w:r>
      <w:r>
        <w:rPr>
          <w:rFonts w:eastAsia="Times New Roman"/>
          <w:szCs w:val="24"/>
        </w:rPr>
        <w:t>αναφέρω</w:t>
      </w:r>
      <w:r w:rsidRPr="002406A3">
        <w:rPr>
          <w:rFonts w:eastAsia="Times New Roman"/>
          <w:szCs w:val="24"/>
        </w:rPr>
        <w:t xml:space="preserve"> πολύ συγκεκριμένα σημεία της </w:t>
      </w:r>
      <w:r>
        <w:rPr>
          <w:rFonts w:eastAsia="Times New Roman"/>
          <w:szCs w:val="24"/>
        </w:rPr>
        <w:t>σ</w:t>
      </w:r>
      <w:r w:rsidRPr="002406A3">
        <w:rPr>
          <w:rFonts w:eastAsia="Times New Roman"/>
          <w:szCs w:val="24"/>
        </w:rPr>
        <w:t xml:space="preserve">ύμβασης και θα ήθελα σε αυτά πραγματικά </w:t>
      </w:r>
      <w:r>
        <w:rPr>
          <w:rFonts w:eastAsia="Times New Roman"/>
          <w:szCs w:val="24"/>
        </w:rPr>
        <w:t>μια</w:t>
      </w:r>
      <w:r w:rsidRPr="002406A3">
        <w:rPr>
          <w:rFonts w:eastAsia="Times New Roman"/>
          <w:szCs w:val="24"/>
        </w:rPr>
        <w:t xml:space="preserve"> απάντηση</w:t>
      </w:r>
      <w:r>
        <w:rPr>
          <w:rFonts w:eastAsia="Times New Roman"/>
          <w:szCs w:val="24"/>
        </w:rPr>
        <w:t xml:space="preserve">. </w:t>
      </w:r>
    </w:p>
    <w:p w14:paraId="7E512E35" w14:textId="77777777" w:rsidR="00CD7DD0" w:rsidRDefault="001D7A26">
      <w:pPr>
        <w:tabs>
          <w:tab w:val="center" w:pos="4753"/>
          <w:tab w:val="left" w:pos="6156"/>
        </w:tabs>
        <w:spacing w:line="600" w:lineRule="auto"/>
        <w:ind w:firstLine="720"/>
        <w:jc w:val="both"/>
        <w:rPr>
          <w:rFonts w:eastAsia="Times New Roman"/>
          <w:szCs w:val="24"/>
        </w:rPr>
      </w:pPr>
      <w:r>
        <w:rPr>
          <w:rFonts w:eastAsia="Times New Roman"/>
          <w:szCs w:val="24"/>
        </w:rPr>
        <w:t>Κα</w:t>
      </w:r>
      <w:r w:rsidRPr="002406A3">
        <w:rPr>
          <w:rFonts w:eastAsia="Times New Roman"/>
          <w:szCs w:val="24"/>
        </w:rPr>
        <w:t>ι εξηγούμ</w:t>
      </w:r>
      <w:r>
        <w:rPr>
          <w:rFonts w:eastAsia="Times New Roman"/>
          <w:szCs w:val="24"/>
        </w:rPr>
        <w:t>αι: Σ</w:t>
      </w:r>
      <w:r w:rsidRPr="002406A3">
        <w:rPr>
          <w:rFonts w:eastAsia="Times New Roman"/>
          <w:szCs w:val="24"/>
        </w:rPr>
        <w:t>τον αρχικό πίνακα πηγών και χρήσεων κεφαλαίων της δεσμευτικής προσφοράς</w:t>
      </w:r>
      <w:r>
        <w:rPr>
          <w:rFonts w:eastAsia="Times New Roman"/>
          <w:szCs w:val="24"/>
        </w:rPr>
        <w:t>,</w:t>
      </w:r>
      <w:r w:rsidRPr="002406A3">
        <w:rPr>
          <w:rFonts w:eastAsia="Times New Roman"/>
          <w:szCs w:val="24"/>
        </w:rPr>
        <w:t xml:space="preserve"> που η κοινοπραξία κατέθεσε</w:t>
      </w:r>
      <w:r>
        <w:rPr>
          <w:rFonts w:eastAsia="Times New Roman"/>
          <w:szCs w:val="24"/>
        </w:rPr>
        <w:t>,</w:t>
      </w:r>
      <w:r w:rsidRPr="002406A3">
        <w:rPr>
          <w:rFonts w:eastAsia="Times New Roman"/>
          <w:szCs w:val="24"/>
        </w:rPr>
        <w:t xml:space="preserve"> </w:t>
      </w:r>
      <w:r>
        <w:rPr>
          <w:rFonts w:eastAsia="Times New Roman"/>
          <w:szCs w:val="24"/>
        </w:rPr>
        <w:t>π</w:t>
      </w:r>
      <w:r w:rsidRPr="002406A3">
        <w:rPr>
          <w:rFonts w:eastAsia="Times New Roman"/>
          <w:szCs w:val="24"/>
        </w:rPr>
        <w:t xml:space="preserve">ροβλεπόταν ότι </w:t>
      </w:r>
      <w:r>
        <w:rPr>
          <w:rFonts w:eastAsia="Times New Roman"/>
          <w:szCs w:val="24"/>
        </w:rPr>
        <w:t xml:space="preserve">η </w:t>
      </w:r>
      <w:r w:rsidRPr="002406A3">
        <w:rPr>
          <w:rFonts w:eastAsia="Times New Roman"/>
          <w:szCs w:val="24"/>
        </w:rPr>
        <w:t xml:space="preserve">δεσμευτική επένδυση </w:t>
      </w:r>
      <w:r>
        <w:rPr>
          <w:rFonts w:eastAsia="Times New Roman"/>
          <w:szCs w:val="24"/>
        </w:rPr>
        <w:t xml:space="preserve">–δηλαδή </w:t>
      </w:r>
      <w:r w:rsidRPr="002406A3">
        <w:rPr>
          <w:rFonts w:eastAsia="Times New Roman"/>
          <w:szCs w:val="24"/>
        </w:rPr>
        <w:t>μετοχικό κεφάλαιο</w:t>
      </w:r>
      <w:r>
        <w:rPr>
          <w:rFonts w:eastAsia="Times New Roman"/>
          <w:szCs w:val="24"/>
        </w:rPr>
        <w:t>-</w:t>
      </w:r>
      <w:r w:rsidRPr="002406A3">
        <w:rPr>
          <w:rFonts w:eastAsia="Times New Roman"/>
          <w:szCs w:val="24"/>
        </w:rPr>
        <w:t xml:space="preserve"> θα ήταν 36 εκατομμύρια</w:t>
      </w:r>
      <w:r>
        <w:rPr>
          <w:rFonts w:eastAsia="Times New Roman"/>
          <w:szCs w:val="24"/>
        </w:rPr>
        <w:t xml:space="preserve"> ευρώ</w:t>
      </w:r>
      <w:r w:rsidRPr="002406A3">
        <w:rPr>
          <w:rFonts w:eastAsia="Times New Roman"/>
          <w:szCs w:val="24"/>
        </w:rPr>
        <w:t xml:space="preserve"> και</w:t>
      </w:r>
      <w:r>
        <w:rPr>
          <w:rFonts w:eastAsia="Times New Roman"/>
          <w:szCs w:val="24"/>
        </w:rPr>
        <w:t xml:space="preserve"> το</w:t>
      </w:r>
      <w:r w:rsidRPr="002406A3">
        <w:rPr>
          <w:rFonts w:eastAsia="Times New Roman"/>
          <w:szCs w:val="24"/>
        </w:rPr>
        <w:t xml:space="preserve"> δευτερογενές </w:t>
      </w:r>
      <w:r>
        <w:rPr>
          <w:rFonts w:eastAsia="Times New Roman"/>
          <w:szCs w:val="24"/>
        </w:rPr>
        <w:t xml:space="preserve">χρέος μηδέν. </w:t>
      </w:r>
      <w:r w:rsidRPr="002406A3">
        <w:rPr>
          <w:rFonts w:eastAsia="Times New Roman"/>
          <w:szCs w:val="24"/>
        </w:rPr>
        <w:t>Προβλεπόταν</w:t>
      </w:r>
      <w:r>
        <w:rPr>
          <w:rFonts w:eastAsia="Times New Roman"/>
          <w:szCs w:val="24"/>
        </w:rPr>
        <w:t>,</w:t>
      </w:r>
      <w:r w:rsidRPr="002406A3">
        <w:rPr>
          <w:rFonts w:eastAsia="Times New Roman"/>
          <w:szCs w:val="24"/>
        </w:rPr>
        <w:t xml:space="preserve"> </w:t>
      </w:r>
      <w:r>
        <w:rPr>
          <w:rFonts w:eastAsia="Times New Roman"/>
          <w:szCs w:val="24"/>
        </w:rPr>
        <w:t>επίσης,</w:t>
      </w:r>
      <w:r w:rsidRPr="002406A3">
        <w:rPr>
          <w:rFonts w:eastAsia="Times New Roman"/>
          <w:szCs w:val="24"/>
        </w:rPr>
        <w:t xml:space="preserve"> ότι ο δανεισμός της περιόδου </w:t>
      </w:r>
      <w:r>
        <w:rPr>
          <w:rFonts w:eastAsia="Times New Roman"/>
          <w:szCs w:val="24"/>
        </w:rPr>
        <w:t>Τ1</w:t>
      </w:r>
      <w:r w:rsidRPr="002406A3">
        <w:rPr>
          <w:rFonts w:eastAsia="Times New Roman"/>
          <w:szCs w:val="24"/>
        </w:rPr>
        <w:t xml:space="preserve"> των κατασκευών</w:t>
      </w:r>
      <w:r>
        <w:rPr>
          <w:rFonts w:eastAsia="Times New Roman"/>
          <w:szCs w:val="24"/>
        </w:rPr>
        <w:t>,</w:t>
      </w:r>
      <w:r w:rsidRPr="002406A3">
        <w:rPr>
          <w:rFonts w:eastAsia="Times New Roman"/>
          <w:szCs w:val="24"/>
        </w:rPr>
        <w:t xml:space="preserve"> τον οποίο εγγυάται το </w:t>
      </w:r>
      <w:r>
        <w:rPr>
          <w:rFonts w:eastAsia="Times New Roman"/>
          <w:szCs w:val="24"/>
        </w:rPr>
        <w:t>δ</w:t>
      </w:r>
      <w:r w:rsidRPr="002406A3">
        <w:rPr>
          <w:rFonts w:eastAsia="Times New Roman"/>
          <w:szCs w:val="24"/>
        </w:rPr>
        <w:t>ημόσιο</w:t>
      </w:r>
      <w:r>
        <w:rPr>
          <w:rFonts w:eastAsia="Times New Roman"/>
          <w:szCs w:val="24"/>
        </w:rPr>
        <w:t>,</w:t>
      </w:r>
      <w:r w:rsidRPr="002406A3">
        <w:rPr>
          <w:rFonts w:eastAsia="Times New Roman"/>
          <w:szCs w:val="24"/>
        </w:rPr>
        <w:t xml:space="preserve"> θα ήταν 49 εκατομμύρια ευρώ</w:t>
      </w:r>
      <w:r>
        <w:rPr>
          <w:rFonts w:eastAsia="Times New Roman"/>
          <w:szCs w:val="24"/>
        </w:rPr>
        <w:t>,</w:t>
      </w:r>
      <w:r w:rsidRPr="002406A3">
        <w:rPr>
          <w:rFonts w:eastAsia="Times New Roman"/>
          <w:szCs w:val="24"/>
        </w:rPr>
        <w:t xml:space="preserve"> ενώ την περίοδο Τ2 </w:t>
      </w:r>
      <w:r w:rsidRPr="002406A3">
        <w:rPr>
          <w:rFonts w:eastAsia="Times New Roman"/>
          <w:szCs w:val="24"/>
        </w:rPr>
        <w:t>ο δανεισμός</w:t>
      </w:r>
      <w:r>
        <w:rPr>
          <w:rFonts w:eastAsia="Times New Roman"/>
          <w:szCs w:val="24"/>
        </w:rPr>
        <w:t>,</w:t>
      </w:r>
      <w:r w:rsidRPr="002406A3">
        <w:rPr>
          <w:rFonts w:eastAsia="Times New Roman"/>
          <w:szCs w:val="24"/>
        </w:rPr>
        <w:t xml:space="preserve"> που δεν αφορά το</w:t>
      </w:r>
      <w:r>
        <w:rPr>
          <w:rFonts w:eastAsia="Times New Roman"/>
          <w:szCs w:val="24"/>
        </w:rPr>
        <w:t xml:space="preserve"> </w:t>
      </w:r>
      <w:r>
        <w:rPr>
          <w:rFonts w:eastAsia="Times New Roman"/>
          <w:szCs w:val="24"/>
        </w:rPr>
        <w:t>δ</w:t>
      </w:r>
      <w:r w:rsidRPr="002406A3">
        <w:rPr>
          <w:rFonts w:eastAsia="Times New Roman"/>
          <w:szCs w:val="24"/>
        </w:rPr>
        <w:t xml:space="preserve">ημόσιο θα ήταν περίπου </w:t>
      </w:r>
      <w:r>
        <w:rPr>
          <w:rFonts w:eastAsia="Times New Roman"/>
          <w:szCs w:val="24"/>
        </w:rPr>
        <w:t xml:space="preserve">άλλα </w:t>
      </w:r>
      <w:r w:rsidRPr="002406A3">
        <w:rPr>
          <w:rFonts w:eastAsia="Times New Roman"/>
          <w:szCs w:val="24"/>
        </w:rPr>
        <w:t xml:space="preserve">50 εκατομμύρια </w:t>
      </w:r>
      <w:r>
        <w:rPr>
          <w:rFonts w:eastAsia="Times New Roman"/>
          <w:szCs w:val="24"/>
        </w:rPr>
        <w:t xml:space="preserve">ευρώ. </w:t>
      </w:r>
    </w:p>
    <w:p w14:paraId="7E512E3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Με την εκ των υστέρων τροποποίηση των όρων της προκήρυξης και την επικύρωσή της στο άρθρο 16.5. Α της </w:t>
      </w:r>
      <w:r>
        <w:rPr>
          <w:rFonts w:eastAsia="Times New Roman" w:cs="Times New Roman"/>
          <w:szCs w:val="24"/>
        </w:rPr>
        <w:t>σ</w:t>
      </w:r>
      <w:r>
        <w:rPr>
          <w:rFonts w:eastAsia="Times New Roman" w:cs="Times New Roman"/>
          <w:szCs w:val="24"/>
        </w:rPr>
        <w:t xml:space="preserve">ύμβασης δίνετε το δικαίωμα στην </w:t>
      </w:r>
      <w:r>
        <w:rPr>
          <w:rFonts w:eastAsia="Times New Roman" w:cs="Times New Roman"/>
          <w:szCs w:val="24"/>
        </w:rPr>
        <w:t>κ</w:t>
      </w:r>
      <w:r>
        <w:rPr>
          <w:rFonts w:eastAsia="Times New Roman" w:cs="Times New Roman"/>
          <w:szCs w:val="24"/>
        </w:rPr>
        <w:t xml:space="preserve">οινοπραξία </w:t>
      </w:r>
      <w:r>
        <w:rPr>
          <w:rFonts w:eastAsia="Times New Roman" w:cs="Times New Roman"/>
          <w:szCs w:val="24"/>
        </w:rPr>
        <w:lastRenderedPageBreak/>
        <w:t xml:space="preserve">να αυξήσει τον δανεισμό της </w:t>
      </w:r>
      <w:r>
        <w:rPr>
          <w:rFonts w:eastAsia="Times New Roman" w:cs="Times New Roman"/>
          <w:szCs w:val="24"/>
        </w:rPr>
        <w:t>την περίοδο Τ1, την πρώτη περίοδο, και να μειώσει αντίστοιχα τη δεσμευτική της επένδυση των 36 εκατομμυρίων ευρώ που έβαλε στην προσφορά της.</w:t>
      </w:r>
    </w:p>
    <w:p w14:paraId="7E512E3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Άρα, έρχεται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κυρίες και κύριοι συνάδελφοι, όχι μόνο εγγυάται τον αρχικό δανεισμό του αναδόχου</w:t>
      </w:r>
      <w:r>
        <w:rPr>
          <w:rFonts w:eastAsia="Times New Roman" w:cs="Times New Roman"/>
          <w:szCs w:val="24"/>
        </w:rPr>
        <w:t xml:space="preserve">, αλλά και τον επιπρόσθετο που μεταφέρεται από την περίοδο Τ2 προς Τ1. </w:t>
      </w:r>
    </w:p>
    <w:p w14:paraId="7E512E3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Βεβαίως, κύριε Υπουργέ, υπάρχει και χειρότερο. Στο σημείο 9.4 της </w:t>
      </w:r>
      <w:r>
        <w:rPr>
          <w:rFonts w:eastAsia="Times New Roman" w:cs="Times New Roman"/>
          <w:szCs w:val="24"/>
        </w:rPr>
        <w:t>σ</w:t>
      </w:r>
      <w:r>
        <w:rPr>
          <w:rFonts w:eastAsia="Times New Roman" w:cs="Times New Roman"/>
          <w:szCs w:val="24"/>
        </w:rPr>
        <w:t xml:space="preserve">ύμβασης η εγγύηση δανειοδότησης από την πλευρά του </w:t>
      </w:r>
      <w:r>
        <w:rPr>
          <w:rFonts w:eastAsia="Times New Roman" w:cs="Times New Roman"/>
          <w:szCs w:val="24"/>
        </w:rPr>
        <w:t>δ</w:t>
      </w:r>
      <w:r>
        <w:rPr>
          <w:rFonts w:eastAsia="Times New Roman" w:cs="Times New Roman"/>
          <w:szCs w:val="24"/>
        </w:rPr>
        <w:t xml:space="preserve">ημοσίου θα ισχύει ακόμα και στην περίπτωση που υποκατασταθεί η </w:t>
      </w:r>
      <w:r>
        <w:rPr>
          <w:rFonts w:eastAsia="Times New Roman" w:cs="Times New Roman"/>
          <w:szCs w:val="24"/>
        </w:rPr>
        <w:t>«</w:t>
      </w:r>
      <w:r>
        <w:rPr>
          <w:rFonts w:eastAsia="Times New Roman" w:cs="Times New Roman"/>
          <w:szCs w:val="24"/>
        </w:rPr>
        <w:t>Γ</w:t>
      </w:r>
      <w:r>
        <w:rPr>
          <w:rFonts w:eastAsia="Times New Roman" w:cs="Times New Roman"/>
          <w:szCs w:val="24"/>
        </w:rPr>
        <w:t>ΑΙΑΟΣΕ</w:t>
      </w:r>
      <w:r>
        <w:rPr>
          <w:rFonts w:eastAsia="Times New Roman" w:cs="Times New Roman"/>
          <w:szCs w:val="24"/>
        </w:rPr>
        <w:t>»</w:t>
      </w:r>
      <w:r>
        <w:rPr>
          <w:rFonts w:eastAsia="Times New Roman" w:cs="Times New Roman"/>
          <w:szCs w:val="24"/>
        </w:rPr>
        <w:t xml:space="preserve"> από έναν οποιονδήποτε διάδοχο. </w:t>
      </w:r>
    </w:p>
    <w:p w14:paraId="7E512E3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Για να το πω, κυρίες και κύριοι, πιο πρακτικά, έστω ότι η </w:t>
      </w:r>
      <w:r>
        <w:rPr>
          <w:rFonts w:eastAsia="Times New Roman" w:cs="Times New Roman"/>
          <w:szCs w:val="24"/>
        </w:rPr>
        <w:t>«</w:t>
      </w:r>
      <w:r>
        <w:rPr>
          <w:rFonts w:eastAsia="Times New Roman" w:cs="Times New Roman"/>
          <w:szCs w:val="24"/>
        </w:rPr>
        <w:t>ΓΑΙΑΟΣΕ</w:t>
      </w:r>
      <w:r>
        <w:rPr>
          <w:rFonts w:eastAsia="Times New Roman" w:cs="Times New Roman"/>
          <w:szCs w:val="24"/>
        </w:rPr>
        <w:t>»</w:t>
      </w:r>
      <w:r>
        <w:rPr>
          <w:rFonts w:eastAsia="Times New Roman" w:cs="Times New Roman"/>
          <w:szCs w:val="24"/>
        </w:rPr>
        <w:t xml:space="preserve"> αποφασιστεί να ιδιωτικοποιηθεί κάποια στιγμή. Η εγγύηση της δανειοδότησης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ημοσίου παραμένει.</w:t>
      </w:r>
    </w:p>
    <w:p w14:paraId="7E512E3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Εγώ θα ήθελα, κύριε Υπουργέ, σε αυτά που</w:t>
      </w:r>
      <w:r>
        <w:rPr>
          <w:rFonts w:eastAsia="Times New Roman" w:cs="Times New Roman"/>
          <w:szCs w:val="24"/>
        </w:rPr>
        <w:t xml:space="preserve"> σας αναφέρω πολύ συγκεκριμένα και από την πλευρά σας να μου δώσετε πολύ συγκεκριμένες απαντήσεις το για ποιον λόγο συνέβησαν αυτές οι αλλαγές τροποποίησης. Δεν μπαίνω καθόλου σε θέματα δόμησης και κάλυψης. Αυτά νομίζω ότι όποιοι μας άκουσαν μπορούν να </w:t>
      </w:r>
      <w:r>
        <w:rPr>
          <w:rFonts w:eastAsia="Times New Roman" w:cs="Times New Roman"/>
          <w:szCs w:val="24"/>
        </w:rPr>
        <w:lastRenderedPageBreak/>
        <w:t>βγά</w:t>
      </w:r>
      <w:r>
        <w:rPr>
          <w:rFonts w:eastAsia="Times New Roman" w:cs="Times New Roman"/>
          <w:szCs w:val="24"/>
        </w:rPr>
        <w:t>λουν τα συμπεράσματά τους. Αυτά, όμως, που σας λέω είναι πολύ πιο συγκεκριμένα.</w:t>
      </w:r>
    </w:p>
    <w:p w14:paraId="7E512E3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Έχουμε και λέμε, λοιπόν: με τη </w:t>
      </w:r>
      <w:r>
        <w:rPr>
          <w:rFonts w:eastAsia="Times New Roman" w:cs="Times New Roman"/>
          <w:szCs w:val="24"/>
        </w:rPr>
        <w:t>σ</w:t>
      </w:r>
      <w:r>
        <w:rPr>
          <w:rFonts w:eastAsia="Times New Roman" w:cs="Times New Roman"/>
          <w:szCs w:val="24"/>
        </w:rPr>
        <w:t>ύμβαση που κυρώνουμε η Κυβέρνηση μειώνει κατά το 1/3 την κατατεθειμένη, δεσμευμένη επένδυση και αύξησε κατά 1/3, από 50 εκατομμύρια σε 75 εκατομ</w:t>
      </w:r>
      <w:r>
        <w:rPr>
          <w:rFonts w:eastAsia="Times New Roman" w:cs="Times New Roman"/>
          <w:szCs w:val="24"/>
        </w:rPr>
        <w:t xml:space="preserve">μύρια, τον δανεισμό που θα κληθεί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να εγγυηθεί αναλαμβάνοντας και το επιχειρηματικό ρίσκο.</w:t>
      </w:r>
    </w:p>
    <w:p w14:paraId="7E512E3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Βεβαίως θα μπορούσατε να μου απαντήσετε ότι το </w:t>
      </w:r>
      <w:r>
        <w:rPr>
          <w:rFonts w:eastAsia="Times New Roman" w:cs="Times New Roman"/>
          <w:szCs w:val="24"/>
        </w:rPr>
        <w:t>δ</w:t>
      </w:r>
      <w:r>
        <w:rPr>
          <w:rFonts w:eastAsia="Times New Roman" w:cs="Times New Roman"/>
          <w:szCs w:val="24"/>
        </w:rPr>
        <w:t>ημόσιο πολλές φορές εγγυάται έργα</w:t>
      </w:r>
      <w:r>
        <w:rPr>
          <w:rFonts w:eastAsia="Times New Roman" w:cs="Times New Roman"/>
          <w:szCs w:val="24"/>
        </w:rPr>
        <w:t>,</w:t>
      </w:r>
      <w:r>
        <w:rPr>
          <w:rFonts w:eastAsia="Times New Roman" w:cs="Times New Roman"/>
          <w:szCs w:val="24"/>
        </w:rPr>
        <w:t xml:space="preserve"> που αφορούν υποδομές και ίσως να είχατε δίκιο, κύριε Υπουργέ, αλλά εδώ δεν μιλάμε για υποδομές, μιλάμε για εμπορική δραστηριότητα. Στην περίπτωσή μας έχουμε μια καθαρή εμπορική δραστηριότητα. Όταν δίνεις στον ανάδοχο για παράδειγμα δυνατότητα κατασκευής ε</w:t>
      </w:r>
      <w:r>
        <w:rPr>
          <w:rFonts w:eastAsia="Times New Roman" w:cs="Times New Roman"/>
          <w:szCs w:val="24"/>
        </w:rPr>
        <w:t>γκαταστάσεων και πώλησης ηλεκτρικής ενέργειας σε τρίτους, νομίζω ότι έχεις ξεκάθαρα μια επιχειρηματική δραστηριότητα.</w:t>
      </w:r>
    </w:p>
    <w:p w14:paraId="7E512E3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Συνοψίζω: τον Αύγουστο του 2016 σε δηλώσεις σας κάνατε λόγο για μια επένδυση ύψους 250 εκατομμυρίων ευρώ. Με τη δεσμευτική αυτή προσφορά υ</w:t>
      </w:r>
      <w:r>
        <w:rPr>
          <w:rFonts w:eastAsia="Times New Roman" w:cs="Times New Roman"/>
          <w:szCs w:val="24"/>
        </w:rPr>
        <w:t xml:space="preserve">ποχώρησε στα 150 εκατομμύρια ευρώ και τελικά στην ουσία η δεσμευτική επένδυση είναι μόλις 10 εκατομμύρια. Τα υπόλοιπα είναι δανεισμός που θα εγγυηθεί στην ουσία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w:t>
      </w:r>
    </w:p>
    <w:p w14:paraId="7E512E3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Και σας ρωτώ: Αυτές τις επενδύσεις, κύριε Υπουργέ, ονειρεύεστε ως Κυβέρνησ</w:t>
      </w:r>
      <w:r>
        <w:rPr>
          <w:rFonts w:eastAsia="Times New Roman" w:cs="Times New Roman"/>
          <w:szCs w:val="24"/>
        </w:rPr>
        <w:t>η; Αυτό μας ζητούν να ψηφίσουμε οι διαπρύσιοι κήρυκες του ξεπουλήματος της δημόσιας περιουσίας; Το 2016 στις δηλώσεις σας κάνατε λόγο για διαφάνεια και προστασία του δημοσίου συμφέροντος. Αλήθεια, πώς υπηρετείτε αυτή τη διαφάνεια όταν υπάρχουν αυτές οι αλλ</w:t>
      </w:r>
      <w:r>
        <w:rPr>
          <w:rFonts w:eastAsia="Times New Roman" w:cs="Times New Roman"/>
          <w:szCs w:val="24"/>
        </w:rPr>
        <w:t>αγές των όρων που σας περιέγραψα προηγουμένως; Πώς μπορείτε να μιλάτε για ισονομία όταν απαλλάσσετε μια ιδιωτική επένδυση από τα δημοτικά τέλη, υφιστάμενα και μελλοντικά; Νομίζω ότι αυτό σας το επισήμανε και ο Δήμαρχος Ασπροπύργου. Και πώς είναι δυνατόν όλ</w:t>
      </w:r>
      <w:r>
        <w:rPr>
          <w:rFonts w:eastAsia="Times New Roman" w:cs="Times New Roman"/>
          <w:szCs w:val="24"/>
        </w:rPr>
        <w:t xml:space="preserve">ες οι παραπλήσιες επενδύσεις να πληρώνουν ένα σημαντικό τέλος σε δημόσια τέλη και φόρους και ο </w:t>
      </w:r>
      <w:proofErr w:type="spellStart"/>
      <w:r>
        <w:rPr>
          <w:rFonts w:eastAsia="Times New Roman" w:cs="Times New Roman"/>
          <w:szCs w:val="24"/>
        </w:rPr>
        <w:t>παραχωρησιούχος</w:t>
      </w:r>
      <w:proofErr w:type="spellEnd"/>
      <w:r>
        <w:rPr>
          <w:rFonts w:eastAsia="Times New Roman" w:cs="Times New Roman"/>
          <w:szCs w:val="24"/>
        </w:rPr>
        <w:t xml:space="preserve"> αυτής της σύμβασης στην ουσία δεν πληρώνει τίποτα;</w:t>
      </w:r>
    </w:p>
    <w:p w14:paraId="7E512E3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Ερωτώ: Δεν υπάρχει σε αυτήν την επένδυση ένα περιβαλλοντικό αποτύπωμα; Δεν θα πολλαπλασιαστεί </w:t>
      </w:r>
      <w:r>
        <w:rPr>
          <w:rFonts w:eastAsia="Times New Roman" w:cs="Times New Roman"/>
          <w:szCs w:val="24"/>
        </w:rPr>
        <w:t>η κυκλοφορία οχημάτων; Πώς δεν υπάρχουν συνάδελφοι από την οικολογική συνιστώσα του ΣΥΡΙΖΑ αυτήν τη στιγμή που να αντιδρούν με τον τρόπο που φέρνετε αυτό το νομοσχέδιο;</w:t>
      </w:r>
    </w:p>
    <w:p w14:paraId="7E512E4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Ένα σχόλιο, κύριε Υπουργέ, θα ήθελα να κάνω για το άρθρο 28.1.3 της </w:t>
      </w:r>
      <w:r>
        <w:rPr>
          <w:rFonts w:eastAsia="Times New Roman" w:cs="Times New Roman"/>
          <w:szCs w:val="24"/>
        </w:rPr>
        <w:t>σ</w:t>
      </w:r>
      <w:r>
        <w:rPr>
          <w:rFonts w:eastAsia="Times New Roman" w:cs="Times New Roman"/>
          <w:szCs w:val="24"/>
        </w:rPr>
        <w:t>ύμβασης. Αυτό πράγ</w:t>
      </w:r>
      <w:r>
        <w:rPr>
          <w:rFonts w:eastAsia="Times New Roman" w:cs="Times New Roman"/>
          <w:szCs w:val="24"/>
        </w:rPr>
        <w:t xml:space="preserve">ματι είναι πρωτόγνωρο. Στην ουσία αυτοδεσμεύεται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ημόσιο, το οποίο απαγορεύει στον εαυτό του για τα επόμενα εξήντα χρόνια να προχωρήσει σε κάποια τροποποίηση της νομοθεσίας αν τυχόν αυτή βλάπτει τον </w:t>
      </w:r>
      <w:proofErr w:type="spellStart"/>
      <w:r>
        <w:rPr>
          <w:rFonts w:eastAsia="Times New Roman" w:cs="Times New Roman"/>
          <w:szCs w:val="24"/>
        </w:rPr>
        <w:t>παραχωρησιούχο</w:t>
      </w:r>
      <w:proofErr w:type="spellEnd"/>
      <w:r>
        <w:rPr>
          <w:rFonts w:eastAsia="Times New Roman" w:cs="Times New Roman"/>
          <w:szCs w:val="24"/>
        </w:rPr>
        <w:t>. Δεν είναι δηλαδή μόνον ζήτημα</w:t>
      </w:r>
      <w:r>
        <w:rPr>
          <w:rFonts w:eastAsia="Times New Roman" w:cs="Times New Roman"/>
          <w:szCs w:val="24"/>
        </w:rPr>
        <w:t xml:space="preserve"> αντισυνταγματικότητας. Είναι κι </w:t>
      </w:r>
      <w:r>
        <w:rPr>
          <w:rFonts w:eastAsia="Times New Roman" w:cs="Times New Roman"/>
          <w:szCs w:val="24"/>
        </w:rPr>
        <w:lastRenderedPageBreak/>
        <w:t xml:space="preserve">ότι για εξήντα χρόνια στην ουσία αναγνωρίζετε προκαταβολικά στον </w:t>
      </w:r>
      <w:proofErr w:type="spellStart"/>
      <w:r>
        <w:rPr>
          <w:rFonts w:eastAsia="Times New Roman" w:cs="Times New Roman"/>
          <w:szCs w:val="24"/>
        </w:rPr>
        <w:t>παραχωρησιούχο</w:t>
      </w:r>
      <w:proofErr w:type="spellEnd"/>
      <w:r>
        <w:rPr>
          <w:rFonts w:eastAsia="Times New Roman" w:cs="Times New Roman"/>
          <w:szCs w:val="24"/>
        </w:rPr>
        <w:t xml:space="preserve"> ότι θα μπορεί να αξιώσει αποζημίωση εις βάρος του </w:t>
      </w:r>
      <w:r>
        <w:rPr>
          <w:rFonts w:eastAsia="Times New Roman" w:cs="Times New Roman"/>
          <w:szCs w:val="24"/>
        </w:rPr>
        <w:t>δ</w:t>
      </w:r>
      <w:r>
        <w:rPr>
          <w:rFonts w:eastAsia="Times New Roman" w:cs="Times New Roman"/>
          <w:szCs w:val="24"/>
        </w:rPr>
        <w:t>ημοσίου. Και αυτό είναι πρωτόγνωρο.</w:t>
      </w:r>
    </w:p>
    <w:p w14:paraId="7E512E4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Σας καλούμε, κύριε Υπουργέ, ευθέως αν πράγματι θέλετε να</w:t>
      </w:r>
      <w:r>
        <w:rPr>
          <w:rFonts w:eastAsia="Times New Roman" w:cs="Times New Roman"/>
          <w:szCs w:val="24"/>
        </w:rPr>
        <w:t xml:space="preserve"> προχωρήσετε με ανοιχτούς όρους, αφού θέλετε πράγματι -όπως εξήγησε και ο κ. Μαυραγάνης προηγουμένως- για συγκεκριμένους λόγους να αλλάξουν οι συντελεστές δόμησης και κάλυψης, να πάρετε πίσω αυτό τον διαγωνισμό με τους νέους όρους, για να είναι ανοιχτοί οι</w:t>
      </w:r>
      <w:r>
        <w:rPr>
          <w:rFonts w:eastAsia="Times New Roman" w:cs="Times New Roman"/>
          <w:szCs w:val="24"/>
        </w:rPr>
        <w:t xml:space="preserve"> όροι σε όλους όσους θέλουν πραγματικά να επενδύσουν στη χώρα.</w:t>
      </w:r>
    </w:p>
    <w:p w14:paraId="7E512E4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Με τον τρόπο που το κάνετε, με τη νομοθετική παρέμβαση η οποία είχε προηγηθεί και με αυτή την οποία κάνετε, δυστυχώς αφήνετε πάρα πολλά κενά, πάρα πολλές «γκρίζες ζώνες».</w:t>
      </w:r>
    </w:p>
    <w:p w14:paraId="7E512E4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Πολύ σύντομα, κυρίες κ</w:t>
      </w:r>
      <w:r>
        <w:rPr>
          <w:rFonts w:eastAsia="Times New Roman" w:cs="Times New Roman"/>
          <w:szCs w:val="24"/>
        </w:rPr>
        <w:t xml:space="preserve">αι κύριοι συνάδελφοι, έρχομαι και στις τροπολογίες. </w:t>
      </w:r>
    </w:p>
    <w:p w14:paraId="7E512E44" w14:textId="77777777" w:rsidR="00CD7DD0" w:rsidRDefault="001D7A26">
      <w:pPr>
        <w:spacing w:line="600" w:lineRule="auto"/>
        <w:ind w:firstLine="720"/>
        <w:jc w:val="both"/>
        <w:rPr>
          <w:rFonts w:eastAsia="Times New Roman" w:cs="Times New Roman"/>
          <w:b/>
          <w:szCs w:val="24"/>
        </w:rPr>
      </w:pPr>
      <w:r>
        <w:rPr>
          <w:rFonts w:eastAsia="Times New Roman" w:cs="Times New Roman"/>
          <w:szCs w:val="24"/>
        </w:rPr>
        <w:t xml:space="preserve">Όσον αφορά την υπουργική τροπολογία 1790/40, την οποία είχε προαναγγείλει ο κύριος Υπουργός στην τρίτη συνεδρίαση της </w:t>
      </w:r>
      <w:r>
        <w:rPr>
          <w:rFonts w:eastAsia="Times New Roman" w:cs="Times New Roman"/>
          <w:szCs w:val="24"/>
        </w:rPr>
        <w:t>ε</w:t>
      </w:r>
      <w:r>
        <w:rPr>
          <w:rFonts w:eastAsia="Times New Roman" w:cs="Times New Roman"/>
          <w:szCs w:val="24"/>
        </w:rPr>
        <w:t>πιτροπής, εμείς θα είμαστε θετικοί, διότι πράγματι ικανοποιείται ένα αίτημα τόσο της</w:t>
      </w:r>
      <w:r>
        <w:rPr>
          <w:rFonts w:eastAsia="Times New Roman" w:cs="Times New Roman"/>
          <w:szCs w:val="24"/>
        </w:rPr>
        <w:t xml:space="preserve"> Αντιπολίτευσης όσο και του Προέδρου των εργαζομένων του ΟΣΕ.</w:t>
      </w:r>
    </w:p>
    <w:p w14:paraId="7E512E45" w14:textId="77777777" w:rsidR="00CD7DD0" w:rsidRDefault="001D7A26">
      <w:pPr>
        <w:spacing w:line="600" w:lineRule="auto"/>
        <w:ind w:firstLine="720"/>
        <w:jc w:val="both"/>
        <w:rPr>
          <w:rFonts w:eastAsia="Times New Roman"/>
          <w:szCs w:val="24"/>
        </w:rPr>
      </w:pPr>
      <w:r>
        <w:rPr>
          <w:rFonts w:eastAsia="Times New Roman"/>
          <w:szCs w:val="24"/>
        </w:rPr>
        <w:lastRenderedPageBreak/>
        <w:t>Προχωρώ στην τροπολογία 1792/42. Εδώ, κύριε Υπουργέ, έχω και ένα προσωπικό ερώτημα. Σας ρωτώ</w:t>
      </w:r>
      <w:r w:rsidRPr="007C3766">
        <w:rPr>
          <w:rFonts w:eastAsia="Times New Roman"/>
          <w:szCs w:val="24"/>
        </w:rPr>
        <w:t xml:space="preserve">: </w:t>
      </w:r>
      <w:r>
        <w:rPr>
          <w:rFonts w:eastAsia="Times New Roman"/>
          <w:szCs w:val="24"/>
        </w:rPr>
        <w:t>Αυτήν την τροπολογία με την προηγούμενή σας ιδιότητα ως Πρόεδρος του ΤΕΕ θα την υποστηρίζατε; Δηλαδή</w:t>
      </w:r>
      <w:r>
        <w:rPr>
          <w:rFonts w:eastAsia="Times New Roman"/>
          <w:szCs w:val="24"/>
        </w:rPr>
        <w:t xml:space="preserve">, θα υποστηρίζατε το να μην υπάρχει ο εκπρόσωπος του ΤΕΕ στην ουσία σε αυτήν τη διαδικασία; </w:t>
      </w:r>
    </w:p>
    <w:p w14:paraId="7E512E46" w14:textId="77777777" w:rsidR="00CD7DD0" w:rsidRDefault="001D7A26">
      <w:pPr>
        <w:spacing w:line="600" w:lineRule="auto"/>
        <w:ind w:firstLine="720"/>
        <w:jc w:val="both"/>
        <w:rPr>
          <w:rFonts w:eastAsia="Times New Roman"/>
          <w:szCs w:val="24"/>
        </w:rPr>
      </w:pPr>
      <w:r>
        <w:rPr>
          <w:rFonts w:eastAsia="Times New Roman"/>
          <w:szCs w:val="24"/>
        </w:rPr>
        <w:t xml:space="preserve">Εγώ καταθέτω για τα Πρακτικά το </w:t>
      </w:r>
      <w:r>
        <w:rPr>
          <w:rFonts w:eastAsia="Times New Roman"/>
          <w:szCs w:val="24"/>
        </w:rPr>
        <w:t>δ</w:t>
      </w:r>
      <w:r>
        <w:rPr>
          <w:rFonts w:eastAsia="Times New Roman"/>
          <w:szCs w:val="24"/>
        </w:rPr>
        <w:t xml:space="preserve">ελτίο Τύπου που έβγαλε το ΤΕΕ. </w:t>
      </w:r>
    </w:p>
    <w:p w14:paraId="7E512E47" w14:textId="77777777" w:rsidR="00CD7DD0" w:rsidRDefault="001D7A26">
      <w:pPr>
        <w:spacing w:line="600" w:lineRule="auto"/>
        <w:ind w:firstLine="720"/>
        <w:jc w:val="both"/>
        <w:rPr>
          <w:rFonts w:eastAsia="Times New Roman"/>
          <w:szCs w:val="24"/>
        </w:rPr>
      </w:pPr>
      <w:r>
        <w:rPr>
          <w:rFonts w:eastAsia="Times New Roman" w:cs="Times New Roman"/>
          <w:szCs w:val="24"/>
        </w:rPr>
        <w:t xml:space="preserve">(Στο σημείο αυτό ο Βουλευτής κ. Ιωάννης Κεφαλογιάννης καταθέτει για τα Πρακτικά το προαναφερθέν </w:t>
      </w:r>
      <w:r>
        <w:rPr>
          <w:rFonts w:eastAsia="Times New Roman" w:cs="Times New Roman"/>
          <w:szCs w:val="24"/>
        </w:rPr>
        <w:t>δ</w:t>
      </w:r>
      <w:r>
        <w:rPr>
          <w:rFonts w:eastAsia="Times New Roman" w:cs="Times New Roman"/>
          <w:szCs w:val="24"/>
        </w:rPr>
        <w:t>ε</w:t>
      </w:r>
      <w:r>
        <w:rPr>
          <w:rFonts w:eastAsia="Times New Roman" w:cs="Times New Roman"/>
          <w:szCs w:val="24"/>
        </w:rPr>
        <w:t>λτίο Τύπου, το οποίο βρίσκεται στο αρχείο του Τμήματος Γραμματείας της Διεύθυνσης Στενογραφίας και Πρακτικών της Βουλής)</w:t>
      </w:r>
    </w:p>
    <w:p w14:paraId="7E512E48" w14:textId="77777777" w:rsidR="00CD7DD0" w:rsidRDefault="001D7A26">
      <w:pPr>
        <w:spacing w:line="600" w:lineRule="auto"/>
        <w:ind w:firstLine="720"/>
        <w:jc w:val="both"/>
        <w:rPr>
          <w:rFonts w:eastAsia="Times New Roman"/>
          <w:szCs w:val="24"/>
        </w:rPr>
      </w:pPr>
      <w:r>
        <w:rPr>
          <w:rFonts w:eastAsia="Times New Roman"/>
          <w:szCs w:val="24"/>
        </w:rPr>
        <w:t xml:space="preserve">Δεν σημαίνει, κύριε Υπουργέ, ότι αν αυτήν τη στιγμή υπάρχει μια διοίκηση στο ΤΕΕ που ενδεχομένως δεν συμπλέετε πολιτικά, ότι θα πρέπει </w:t>
      </w:r>
      <w:r>
        <w:rPr>
          <w:rFonts w:eastAsia="Times New Roman"/>
          <w:szCs w:val="24"/>
        </w:rPr>
        <w:t>να του αφαιρείται...</w:t>
      </w:r>
    </w:p>
    <w:p w14:paraId="7E512E49" w14:textId="77777777" w:rsidR="00CD7DD0" w:rsidRDefault="001D7A26">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sidRPr="007C3766">
        <w:rPr>
          <w:rFonts w:eastAsia="Times New Roman"/>
          <w:szCs w:val="24"/>
        </w:rPr>
        <w:t>Συμφωνώ</w:t>
      </w:r>
      <w:r>
        <w:rPr>
          <w:rFonts w:eastAsia="Times New Roman"/>
          <w:szCs w:val="24"/>
        </w:rPr>
        <w:t>.</w:t>
      </w:r>
    </w:p>
    <w:p w14:paraId="7E512E4A" w14:textId="77777777" w:rsidR="00CD7DD0" w:rsidRDefault="001D7A26">
      <w:pPr>
        <w:spacing w:line="600" w:lineRule="auto"/>
        <w:ind w:firstLine="720"/>
        <w:jc w:val="both"/>
        <w:rPr>
          <w:rFonts w:eastAsia="Times New Roman"/>
          <w:b/>
          <w:szCs w:val="24"/>
        </w:rPr>
      </w:pPr>
      <w:r w:rsidRPr="008F0D38">
        <w:rPr>
          <w:rFonts w:eastAsia="Times New Roman"/>
          <w:b/>
          <w:szCs w:val="24"/>
        </w:rPr>
        <w:t>ΙΩΑΝΝΗΣ ΚΕΦΑΛΟΓΙΑΝΝΗΣ:</w:t>
      </w:r>
      <w:r>
        <w:rPr>
          <w:rFonts w:eastAsia="Times New Roman"/>
          <w:b/>
          <w:szCs w:val="24"/>
        </w:rPr>
        <w:t xml:space="preserve"> </w:t>
      </w:r>
      <w:r w:rsidRPr="007C3766">
        <w:rPr>
          <w:rFonts w:eastAsia="Times New Roman"/>
          <w:szCs w:val="24"/>
        </w:rPr>
        <w:t>Συμφωνείτε ότι πρέπει να αποσυρθε</w:t>
      </w:r>
      <w:r>
        <w:rPr>
          <w:rFonts w:eastAsia="Times New Roman"/>
          <w:szCs w:val="24"/>
        </w:rPr>
        <w:t>ί;</w:t>
      </w:r>
    </w:p>
    <w:p w14:paraId="7E512E4B" w14:textId="77777777" w:rsidR="00CD7DD0" w:rsidRDefault="001D7A26">
      <w:pPr>
        <w:spacing w:line="600" w:lineRule="auto"/>
        <w:ind w:firstLine="720"/>
        <w:jc w:val="both"/>
        <w:rPr>
          <w:rFonts w:eastAsia="Times New Roman"/>
          <w:b/>
          <w:szCs w:val="24"/>
        </w:rPr>
      </w:pPr>
      <w:r>
        <w:rPr>
          <w:rFonts w:eastAsia="Times New Roman"/>
          <w:b/>
          <w:szCs w:val="24"/>
        </w:rPr>
        <w:t>ΧΡΗΣΤΟΣ ΣΠΙΡΤΖΗΣ (Υπουργός Υποδομών και Μεταφορών):</w:t>
      </w:r>
      <w:r w:rsidRPr="007C3766">
        <w:rPr>
          <w:rFonts w:eastAsia="Times New Roman"/>
          <w:szCs w:val="24"/>
        </w:rPr>
        <w:t xml:space="preserve"> Συμφωνώ σε αυτό που είπατε</w:t>
      </w:r>
      <w:r>
        <w:rPr>
          <w:rFonts w:eastAsia="Times New Roman"/>
          <w:szCs w:val="24"/>
        </w:rPr>
        <w:t xml:space="preserve">, ότι αν έχει το ΤΕΕ μια άλφα </w:t>
      </w:r>
      <w:r>
        <w:rPr>
          <w:rFonts w:eastAsia="Times New Roman"/>
          <w:szCs w:val="24"/>
        </w:rPr>
        <w:t>διοίκηση δεν πρέπει...</w:t>
      </w:r>
    </w:p>
    <w:p w14:paraId="7E512E4C" w14:textId="77777777" w:rsidR="00CD7DD0" w:rsidRDefault="001D7A26">
      <w:pPr>
        <w:spacing w:line="600" w:lineRule="auto"/>
        <w:ind w:firstLine="720"/>
        <w:jc w:val="both"/>
        <w:rPr>
          <w:rFonts w:eastAsia="Times New Roman"/>
          <w:szCs w:val="24"/>
        </w:rPr>
      </w:pPr>
      <w:r w:rsidRPr="007C3766">
        <w:rPr>
          <w:rFonts w:eastAsia="Times New Roman"/>
          <w:b/>
          <w:szCs w:val="24"/>
        </w:rPr>
        <w:lastRenderedPageBreak/>
        <w:t>ΙΩΑΝΝΗΣ ΚΕΦΑΛΟΓΙΑΝΝΗΣ:</w:t>
      </w:r>
      <w:r w:rsidRPr="007C3766">
        <w:rPr>
          <w:rFonts w:eastAsia="Times New Roman"/>
          <w:szCs w:val="24"/>
        </w:rPr>
        <w:t xml:space="preserve"> </w:t>
      </w:r>
      <w:r w:rsidRPr="008F0D38">
        <w:rPr>
          <w:rFonts w:eastAsia="Times New Roman"/>
          <w:szCs w:val="24"/>
        </w:rPr>
        <w:t>Ναι, αλλά παρ</w:t>
      </w:r>
      <w:r>
        <w:rPr>
          <w:rFonts w:eastAsia="Times New Roman"/>
          <w:szCs w:val="24"/>
        </w:rPr>
        <w:t xml:space="preserve">’ </w:t>
      </w:r>
      <w:r w:rsidRPr="008F0D38">
        <w:rPr>
          <w:rFonts w:eastAsia="Times New Roman"/>
          <w:szCs w:val="24"/>
        </w:rPr>
        <w:t>όλα αυτά, κύριε Υπουργέ, φέρνετε μια τροπολογία</w:t>
      </w:r>
      <w:r>
        <w:rPr>
          <w:rFonts w:eastAsia="Times New Roman"/>
          <w:szCs w:val="24"/>
        </w:rPr>
        <w:t>…</w:t>
      </w:r>
    </w:p>
    <w:p w14:paraId="7E512E4D" w14:textId="77777777" w:rsidR="00CD7DD0" w:rsidRDefault="001D7A26">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sidRPr="007C3766">
        <w:rPr>
          <w:rFonts w:eastAsia="Times New Roman"/>
          <w:szCs w:val="24"/>
        </w:rPr>
        <w:t>Το εξήγησα.</w:t>
      </w:r>
    </w:p>
    <w:p w14:paraId="7E512E4E" w14:textId="77777777" w:rsidR="00CD7DD0" w:rsidRDefault="001D7A26">
      <w:pPr>
        <w:spacing w:line="600" w:lineRule="auto"/>
        <w:ind w:firstLine="720"/>
        <w:jc w:val="both"/>
        <w:rPr>
          <w:rFonts w:eastAsia="Times New Roman"/>
          <w:b/>
          <w:szCs w:val="24"/>
        </w:rPr>
      </w:pPr>
      <w:r>
        <w:rPr>
          <w:rFonts w:eastAsia="Times New Roman"/>
          <w:b/>
          <w:szCs w:val="24"/>
        </w:rPr>
        <w:t>ΙΩΑΝΝΗΣ ΚΕΦΑΛΟΓΙΑΝΝΗΣ:</w:t>
      </w:r>
      <w:r w:rsidRPr="007C3766">
        <w:rPr>
          <w:rFonts w:eastAsia="Times New Roman"/>
          <w:b/>
          <w:szCs w:val="24"/>
        </w:rPr>
        <w:t xml:space="preserve"> </w:t>
      </w:r>
      <w:r w:rsidRPr="007C3766">
        <w:rPr>
          <w:rFonts w:eastAsia="Times New Roman"/>
          <w:szCs w:val="24"/>
        </w:rPr>
        <w:t>Εντάξει, έλειπα εκτός Αιθούσης.</w:t>
      </w:r>
    </w:p>
    <w:p w14:paraId="7E512E4F" w14:textId="77777777" w:rsidR="00CD7DD0" w:rsidRDefault="001D7A26">
      <w:pPr>
        <w:spacing w:line="600" w:lineRule="auto"/>
        <w:ind w:firstLine="720"/>
        <w:jc w:val="both"/>
        <w:rPr>
          <w:rFonts w:eastAsia="Times New Roman"/>
          <w:szCs w:val="24"/>
        </w:rPr>
      </w:pPr>
      <w:r w:rsidRPr="008F0D38">
        <w:rPr>
          <w:rFonts w:eastAsia="Times New Roman"/>
          <w:szCs w:val="24"/>
        </w:rPr>
        <w:t>Όσον αφορά την τροπολογία</w:t>
      </w:r>
      <w:r>
        <w:rPr>
          <w:rFonts w:eastAsia="Times New Roman"/>
          <w:szCs w:val="24"/>
        </w:rPr>
        <w:t xml:space="preserve"> </w:t>
      </w:r>
      <w:r w:rsidRPr="008F0D38">
        <w:rPr>
          <w:rFonts w:eastAsia="Times New Roman"/>
          <w:szCs w:val="24"/>
        </w:rPr>
        <w:t>1</w:t>
      </w:r>
      <w:r w:rsidRPr="008F0D38">
        <w:rPr>
          <w:rFonts w:eastAsia="Times New Roman"/>
          <w:szCs w:val="24"/>
        </w:rPr>
        <w:t>791</w:t>
      </w:r>
      <w:r>
        <w:rPr>
          <w:rFonts w:eastAsia="Times New Roman"/>
          <w:szCs w:val="24"/>
        </w:rPr>
        <w:t>/41</w:t>
      </w:r>
      <w:r w:rsidRPr="008F0D38">
        <w:rPr>
          <w:rFonts w:eastAsia="Times New Roman"/>
          <w:szCs w:val="24"/>
        </w:rPr>
        <w:t xml:space="preserve"> για το ΚΕΕΛΠΝΟ</w:t>
      </w:r>
      <w:r>
        <w:rPr>
          <w:rFonts w:eastAsia="Times New Roman"/>
          <w:szCs w:val="24"/>
        </w:rPr>
        <w:t>,</w:t>
      </w:r>
      <w:r w:rsidRPr="008F0D38">
        <w:rPr>
          <w:rFonts w:eastAsia="Times New Roman"/>
          <w:szCs w:val="24"/>
        </w:rPr>
        <w:t xml:space="preserve"> η θέση μας εδώ είναι αρνητική. </w:t>
      </w:r>
    </w:p>
    <w:p w14:paraId="7E512E50" w14:textId="77777777" w:rsidR="00CD7DD0" w:rsidRDefault="001D7A26">
      <w:pPr>
        <w:spacing w:line="600" w:lineRule="auto"/>
        <w:ind w:firstLine="720"/>
        <w:jc w:val="both"/>
        <w:rPr>
          <w:rFonts w:eastAsia="Times New Roman"/>
          <w:szCs w:val="24"/>
        </w:rPr>
      </w:pPr>
      <w:r w:rsidRPr="008F0D38">
        <w:rPr>
          <w:rFonts w:eastAsia="Times New Roman"/>
          <w:szCs w:val="24"/>
        </w:rPr>
        <w:t>Όσον αφορά την τροπολογία 1794</w:t>
      </w:r>
      <w:r w:rsidRPr="006E69E3">
        <w:rPr>
          <w:rFonts w:eastAsia="Times New Roman"/>
          <w:szCs w:val="24"/>
        </w:rPr>
        <w:t>/44</w:t>
      </w:r>
      <w:r w:rsidRPr="008F0D38">
        <w:rPr>
          <w:rFonts w:eastAsia="Times New Roman"/>
          <w:szCs w:val="24"/>
        </w:rPr>
        <w:t xml:space="preserve"> θα είμαστε θετικοί. </w:t>
      </w:r>
    </w:p>
    <w:p w14:paraId="7E512E51" w14:textId="77777777" w:rsidR="00CD7DD0" w:rsidRDefault="001D7A26">
      <w:pPr>
        <w:spacing w:line="600" w:lineRule="auto"/>
        <w:ind w:firstLine="720"/>
        <w:jc w:val="both"/>
        <w:rPr>
          <w:rFonts w:eastAsia="Times New Roman"/>
          <w:szCs w:val="24"/>
        </w:rPr>
      </w:pPr>
      <w:r w:rsidRPr="008F0D38">
        <w:rPr>
          <w:rFonts w:eastAsia="Times New Roman"/>
          <w:szCs w:val="24"/>
        </w:rPr>
        <w:t xml:space="preserve">Και τέλος για την </w:t>
      </w:r>
      <w:r>
        <w:rPr>
          <w:rFonts w:eastAsia="Times New Roman"/>
          <w:szCs w:val="24"/>
        </w:rPr>
        <w:t xml:space="preserve">τροπολογία </w:t>
      </w:r>
      <w:r w:rsidRPr="008F0D38">
        <w:rPr>
          <w:rFonts w:eastAsia="Times New Roman"/>
          <w:szCs w:val="24"/>
        </w:rPr>
        <w:t>1793</w:t>
      </w:r>
      <w:r>
        <w:rPr>
          <w:rFonts w:eastAsia="Times New Roman"/>
          <w:szCs w:val="24"/>
        </w:rPr>
        <w:t>/43,</w:t>
      </w:r>
      <w:r w:rsidRPr="008F0D38">
        <w:rPr>
          <w:rFonts w:eastAsia="Times New Roman"/>
          <w:szCs w:val="24"/>
        </w:rPr>
        <w:t xml:space="preserve"> που προχωράτε επίσης σε αλλαγή της περιβαλλοντικής </w:t>
      </w:r>
      <w:r>
        <w:rPr>
          <w:rFonts w:eastAsia="Times New Roman"/>
          <w:szCs w:val="24"/>
        </w:rPr>
        <w:t xml:space="preserve">οικοδομικής </w:t>
      </w:r>
      <w:proofErr w:type="spellStart"/>
      <w:r w:rsidRPr="008F0D38">
        <w:rPr>
          <w:rFonts w:eastAsia="Times New Roman"/>
          <w:szCs w:val="24"/>
        </w:rPr>
        <w:t>αδειοδότησης</w:t>
      </w:r>
      <w:proofErr w:type="spellEnd"/>
      <w:r>
        <w:rPr>
          <w:rFonts w:eastAsia="Times New Roman"/>
          <w:szCs w:val="24"/>
        </w:rPr>
        <w:t xml:space="preserve"> στο Ελληνικό,</w:t>
      </w:r>
      <w:r w:rsidRPr="008F0D38">
        <w:rPr>
          <w:rFonts w:eastAsia="Times New Roman"/>
          <w:szCs w:val="24"/>
        </w:rPr>
        <w:t xml:space="preserve"> θα </w:t>
      </w:r>
      <w:r>
        <w:rPr>
          <w:rFonts w:eastAsia="Times New Roman"/>
          <w:szCs w:val="24"/>
        </w:rPr>
        <w:t>πούμε «</w:t>
      </w:r>
      <w:r>
        <w:rPr>
          <w:rFonts w:eastAsia="Times New Roman"/>
          <w:szCs w:val="24"/>
        </w:rPr>
        <w:t>παρών</w:t>
      </w:r>
      <w:r>
        <w:rPr>
          <w:rFonts w:eastAsia="Times New Roman"/>
          <w:szCs w:val="24"/>
        </w:rPr>
        <w:t>»</w:t>
      </w:r>
      <w:r w:rsidRPr="008F0D38">
        <w:rPr>
          <w:rFonts w:eastAsia="Times New Roman"/>
          <w:szCs w:val="24"/>
        </w:rPr>
        <w:t xml:space="preserve">. </w:t>
      </w:r>
      <w:r w:rsidRPr="008F0D38">
        <w:rPr>
          <w:rFonts w:eastAsia="Times New Roman"/>
          <w:szCs w:val="24"/>
        </w:rPr>
        <w:t>Θεωρούμε</w:t>
      </w:r>
      <w:r>
        <w:rPr>
          <w:rFonts w:eastAsia="Times New Roman"/>
          <w:szCs w:val="24"/>
        </w:rPr>
        <w:t>,</w:t>
      </w:r>
      <w:r w:rsidRPr="008F0D38">
        <w:rPr>
          <w:rFonts w:eastAsia="Times New Roman"/>
          <w:szCs w:val="24"/>
        </w:rPr>
        <w:t xml:space="preserve"> δυστυχώς</w:t>
      </w:r>
      <w:r>
        <w:rPr>
          <w:rFonts w:eastAsia="Times New Roman"/>
          <w:szCs w:val="24"/>
        </w:rPr>
        <w:t>,</w:t>
      </w:r>
      <w:r w:rsidRPr="008F0D38">
        <w:rPr>
          <w:rFonts w:eastAsia="Times New Roman"/>
          <w:szCs w:val="24"/>
        </w:rPr>
        <w:t xml:space="preserve"> ότι και εδώ πέρα υπάρχουν κάποια ζητήματα τα οποία δεν έχουν εξηγηθεί επαρκώς. Παρ</w:t>
      </w:r>
      <w:r>
        <w:rPr>
          <w:rFonts w:eastAsia="Times New Roman"/>
          <w:szCs w:val="24"/>
        </w:rPr>
        <w:t xml:space="preserve">’ </w:t>
      </w:r>
      <w:r w:rsidRPr="008F0D38">
        <w:rPr>
          <w:rFonts w:eastAsia="Times New Roman"/>
          <w:szCs w:val="24"/>
        </w:rPr>
        <w:t>όλα αυτά</w:t>
      </w:r>
      <w:r>
        <w:rPr>
          <w:rFonts w:eastAsia="Times New Roman"/>
          <w:szCs w:val="24"/>
        </w:rPr>
        <w:t xml:space="preserve">, </w:t>
      </w:r>
      <w:r w:rsidRPr="008F0D38">
        <w:rPr>
          <w:rFonts w:eastAsia="Times New Roman"/>
          <w:szCs w:val="24"/>
        </w:rPr>
        <w:t>για να μην υπάρξει καμμία παρερμηνεία ότι δήθεν η Νέα Δημοκρατία παρεμβαίνει στο να καθυστερήσει μια πράγματι εμβληματική επένδυση</w:t>
      </w:r>
      <w:r>
        <w:rPr>
          <w:rFonts w:eastAsia="Times New Roman"/>
          <w:szCs w:val="24"/>
        </w:rPr>
        <w:t>,</w:t>
      </w:r>
      <w:r w:rsidRPr="008F0D38">
        <w:rPr>
          <w:rFonts w:eastAsia="Times New Roman"/>
          <w:szCs w:val="24"/>
        </w:rPr>
        <w:t xml:space="preserve"> γι</w:t>
      </w:r>
      <w:r>
        <w:rPr>
          <w:rFonts w:eastAsia="Times New Roman"/>
          <w:szCs w:val="24"/>
        </w:rPr>
        <w:t>’</w:t>
      </w:r>
      <w:r w:rsidRPr="008F0D38">
        <w:rPr>
          <w:rFonts w:eastAsia="Times New Roman"/>
          <w:szCs w:val="24"/>
        </w:rPr>
        <w:t xml:space="preserve"> αυτό τ</w:t>
      </w:r>
      <w:r w:rsidRPr="008F0D38">
        <w:rPr>
          <w:rFonts w:eastAsia="Times New Roman"/>
          <w:szCs w:val="24"/>
        </w:rPr>
        <w:t xml:space="preserve">ο λόγο </w:t>
      </w:r>
      <w:r>
        <w:rPr>
          <w:rFonts w:eastAsia="Times New Roman"/>
          <w:szCs w:val="24"/>
        </w:rPr>
        <w:t>λέμε «</w:t>
      </w:r>
      <w:r>
        <w:rPr>
          <w:rFonts w:eastAsia="Times New Roman"/>
          <w:szCs w:val="24"/>
        </w:rPr>
        <w:t>παρών</w:t>
      </w:r>
      <w:r>
        <w:rPr>
          <w:rFonts w:eastAsia="Times New Roman"/>
          <w:szCs w:val="24"/>
        </w:rPr>
        <w:t>»</w:t>
      </w:r>
      <w:r w:rsidRPr="008F0D38">
        <w:rPr>
          <w:rFonts w:eastAsia="Times New Roman"/>
          <w:szCs w:val="24"/>
        </w:rPr>
        <w:t>. Παρ</w:t>
      </w:r>
      <w:r>
        <w:rPr>
          <w:rFonts w:eastAsia="Times New Roman"/>
          <w:szCs w:val="24"/>
        </w:rPr>
        <w:t xml:space="preserve">’ </w:t>
      </w:r>
      <w:r w:rsidRPr="008F0D38">
        <w:rPr>
          <w:rFonts w:eastAsia="Times New Roman"/>
          <w:szCs w:val="24"/>
        </w:rPr>
        <w:t>όλα αυτά, όμως, θα την παρακολουθούμε στη συνέχεια και αν είμαστε πιο συγκεκριμένοι θα είμαστε απέναντι σε κάθε μεθόδευση από πλευράς της Κυβέρνησης.</w:t>
      </w:r>
    </w:p>
    <w:p w14:paraId="7E512E52" w14:textId="77777777" w:rsidR="00CD7DD0" w:rsidRDefault="001D7A26">
      <w:pPr>
        <w:spacing w:line="600" w:lineRule="auto"/>
        <w:ind w:firstLine="720"/>
        <w:jc w:val="both"/>
        <w:rPr>
          <w:rFonts w:eastAsia="Times New Roman"/>
          <w:szCs w:val="24"/>
        </w:rPr>
      </w:pPr>
      <w:r w:rsidRPr="008F0D38">
        <w:rPr>
          <w:rFonts w:eastAsia="Times New Roman"/>
          <w:szCs w:val="24"/>
        </w:rPr>
        <w:t>Ευχαριστώ πολύ.</w:t>
      </w:r>
    </w:p>
    <w:p w14:paraId="7E512E53" w14:textId="77777777" w:rsidR="00CD7DD0" w:rsidRDefault="001D7A26">
      <w:pPr>
        <w:spacing w:line="600" w:lineRule="auto"/>
        <w:ind w:firstLine="720"/>
        <w:jc w:val="center"/>
        <w:rPr>
          <w:rFonts w:eastAsia="Times New Roman"/>
          <w:b/>
          <w:szCs w:val="24"/>
        </w:rPr>
      </w:pPr>
      <w:r>
        <w:rPr>
          <w:rFonts w:eastAsia="Times New Roman" w:cs="Times New Roman"/>
          <w:szCs w:val="24"/>
        </w:rPr>
        <w:t>(Χειροκροτήματα από την πτέρυγα της Νέας Δημοκρατίας)</w:t>
      </w:r>
    </w:p>
    <w:p w14:paraId="7E512E54" w14:textId="77777777" w:rsidR="00CD7DD0" w:rsidRDefault="001D7A26">
      <w:pPr>
        <w:spacing w:line="600" w:lineRule="auto"/>
        <w:ind w:firstLine="720"/>
        <w:jc w:val="both"/>
        <w:rPr>
          <w:rFonts w:eastAsia="Times New Roman"/>
          <w:b/>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sidRPr="008F0D38">
        <w:rPr>
          <w:rFonts w:eastAsia="Times New Roman"/>
          <w:szCs w:val="24"/>
        </w:rPr>
        <w:t xml:space="preserve">Ευχαριστούμε τον κ. Κεφαλογιάννη. </w:t>
      </w:r>
    </w:p>
    <w:p w14:paraId="7E512E55" w14:textId="77777777" w:rsidR="00CD7DD0" w:rsidRDefault="001D7A26">
      <w:pPr>
        <w:spacing w:line="600" w:lineRule="auto"/>
        <w:ind w:firstLine="720"/>
        <w:jc w:val="both"/>
        <w:rPr>
          <w:rFonts w:eastAsia="Times New Roman"/>
          <w:szCs w:val="24"/>
        </w:rPr>
      </w:pPr>
      <w:r w:rsidRPr="008F0D38">
        <w:rPr>
          <w:rFonts w:eastAsia="Times New Roman"/>
          <w:szCs w:val="24"/>
        </w:rPr>
        <w:t xml:space="preserve">Πριν δώσω τον λόγο στον κ. </w:t>
      </w:r>
      <w:proofErr w:type="spellStart"/>
      <w:r w:rsidRPr="008F0D38">
        <w:rPr>
          <w:rFonts w:eastAsia="Times New Roman"/>
          <w:szCs w:val="24"/>
        </w:rPr>
        <w:t>Ξυδάκη</w:t>
      </w:r>
      <w:proofErr w:type="spellEnd"/>
      <w:r w:rsidRPr="008F0D38">
        <w:rPr>
          <w:rFonts w:eastAsia="Times New Roman"/>
          <w:szCs w:val="24"/>
        </w:rPr>
        <w:t xml:space="preserve">, έχει ζητήσει τον λόγο ο κ. </w:t>
      </w:r>
      <w:proofErr w:type="spellStart"/>
      <w:r w:rsidRPr="008F0D38">
        <w:rPr>
          <w:rFonts w:eastAsia="Times New Roman"/>
          <w:szCs w:val="24"/>
        </w:rPr>
        <w:t>Σπίρτζης</w:t>
      </w:r>
      <w:proofErr w:type="spellEnd"/>
      <w:r w:rsidRPr="008F0D38">
        <w:rPr>
          <w:rFonts w:eastAsia="Times New Roman"/>
          <w:szCs w:val="24"/>
        </w:rPr>
        <w:t xml:space="preserve"> για να υποστηρίξει μια τροπολογία</w:t>
      </w:r>
      <w:r>
        <w:rPr>
          <w:rFonts w:eastAsia="Times New Roman"/>
          <w:szCs w:val="24"/>
        </w:rPr>
        <w:t xml:space="preserve"> και να κάνει κάποιες νομοτεχνικές βελτιώσεις.</w:t>
      </w:r>
    </w:p>
    <w:p w14:paraId="7E512E56" w14:textId="77777777" w:rsidR="00CD7DD0" w:rsidRDefault="001D7A26">
      <w:pPr>
        <w:spacing w:line="600" w:lineRule="auto"/>
        <w:ind w:firstLine="720"/>
        <w:jc w:val="both"/>
        <w:rPr>
          <w:rFonts w:eastAsia="Times New Roman"/>
          <w:szCs w:val="24"/>
        </w:rPr>
      </w:pPr>
      <w:r>
        <w:rPr>
          <w:rFonts w:eastAsia="Times New Roman"/>
          <w:szCs w:val="24"/>
        </w:rPr>
        <w:t xml:space="preserve">Ορίστε, κύριε Υπουργέ, έχετε τον </w:t>
      </w:r>
      <w:r>
        <w:rPr>
          <w:rFonts w:eastAsia="Times New Roman"/>
          <w:szCs w:val="24"/>
        </w:rPr>
        <w:t>λόγο για δύο λεπτά.</w:t>
      </w:r>
    </w:p>
    <w:p w14:paraId="7E512E57" w14:textId="77777777" w:rsidR="00CD7DD0" w:rsidRDefault="001D7A26">
      <w:pPr>
        <w:spacing w:line="600" w:lineRule="auto"/>
        <w:ind w:firstLine="720"/>
        <w:jc w:val="both"/>
        <w:rPr>
          <w:rFonts w:eastAsia="Times New Roman"/>
          <w:szCs w:val="24"/>
        </w:rPr>
      </w:pPr>
      <w:r w:rsidRPr="008F0D38">
        <w:rPr>
          <w:rFonts w:eastAsia="Times New Roman"/>
          <w:b/>
          <w:szCs w:val="24"/>
        </w:rPr>
        <w:t>ΧΡΗΣΤΟΣ ΣΠΙΡΤΖΗΣ (Υπουργός Υποδομών και Μεταφορών):</w:t>
      </w:r>
      <w:r>
        <w:rPr>
          <w:rFonts w:eastAsia="Times New Roman"/>
          <w:b/>
          <w:szCs w:val="24"/>
        </w:rPr>
        <w:t xml:space="preserve"> </w:t>
      </w:r>
      <w:r w:rsidRPr="008F0D38">
        <w:rPr>
          <w:rFonts w:eastAsia="Times New Roman"/>
          <w:szCs w:val="24"/>
        </w:rPr>
        <w:t>Με την προτεινόμενη τροπολογία αποκαθιστούμε τις στρεβλώσεις του ν</w:t>
      </w:r>
      <w:r>
        <w:rPr>
          <w:rFonts w:eastAsia="Times New Roman"/>
          <w:szCs w:val="24"/>
        </w:rPr>
        <w:t>.</w:t>
      </w:r>
      <w:r w:rsidRPr="008F0D38">
        <w:rPr>
          <w:rFonts w:eastAsia="Times New Roman"/>
          <w:szCs w:val="24"/>
        </w:rPr>
        <w:t>3891/</w:t>
      </w:r>
      <w:r>
        <w:rPr>
          <w:rFonts w:eastAsia="Times New Roman"/>
          <w:szCs w:val="24"/>
        </w:rPr>
        <w:t>20</w:t>
      </w:r>
      <w:r w:rsidRPr="008F0D38">
        <w:rPr>
          <w:rFonts w:eastAsia="Times New Roman"/>
          <w:szCs w:val="24"/>
        </w:rPr>
        <w:t>10 απέναντι στον ΟΣΕ, έν</w:t>
      </w:r>
      <w:r>
        <w:rPr>
          <w:rFonts w:eastAsia="Times New Roman"/>
          <w:szCs w:val="24"/>
        </w:rPr>
        <w:t>αν</w:t>
      </w:r>
      <w:r w:rsidRPr="008F0D38">
        <w:rPr>
          <w:rFonts w:eastAsia="Times New Roman"/>
          <w:szCs w:val="24"/>
        </w:rPr>
        <w:t xml:space="preserve"> ΟΣΕ που η Νέα Δημοκρατία και το ΠΑΣΟΚ </w:t>
      </w:r>
      <w:r>
        <w:rPr>
          <w:rFonts w:eastAsia="Times New Roman"/>
          <w:szCs w:val="24"/>
        </w:rPr>
        <w:t xml:space="preserve">αφού πρώτα τον τεμάχισαν και τον αποψίλωσαν </w:t>
      </w:r>
      <w:r w:rsidRPr="008F0D38">
        <w:rPr>
          <w:rFonts w:eastAsia="Times New Roman"/>
          <w:szCs w:val="24"/>
        </w:rPr>
        <w:t>α</w:t>
      </w:r>
      <w:r w:rsidRPr="008F0D38">
        <w:rPr>
          <w:rFonts w:eastAsia="Times New Roman"/>
          <w:szCs w:val="24"/>
        </w:rPr>
        <w:t>πό το ειδικευμένο προσωπικό του, στη συνέχεια τον απαξίωσαν αφήνοντάς τον άδειο κουφάρι.</w:t>
      </w:r>
    </w:p>
    <w:p w14:paraId="7E512E58" w14:textId="77777777" w:rsidR="00CD7DD0" w:rsidRDefault="001D7A26">
      <w:pPr>
        <w:spacing w:line="600" w:lineRule="auto"/>
        <w:ind w:firstLine="720"/>
        <w:jc w:val="both"/>
        <w:rPr>
          <w:rFonts w:eastAsia="Times New Roman"/>
          <w:szCs w:val="24"/>
        </w:rPr>
      </w:pPr>
      <w:r w:rsidRPr="008F0D38">
        <w:rPr>
          <w:rFonts w:eastAsia="Times New Roman"/>
          <w:szCs w:val="24"/>
        </w:rPr>
        <w:t>Με την τροπολογία επαναφέρουμε τον ΟΣΕ ως πρωταγωνιστή στο</w:t>
      </w:r>
      <w:r>
        <w:rPr>
          <w:rFonts w:eastAsia="Times New Roman"/>
          <w:szCs w:val="24"/>
        </w:rPr>
        <w:t>ν</w:t>
      </w:r>
      <w:r w:rsidRPr="008F0D38">
        <w:rPr>
          <w:rFonts w:eastAsia="Times New Roman"/>
          <w:szCs w:val="24"/>
        </w:rPr>
        <w:t xml:space="preserve"> σιδηρόδρομο και τον καθιστούμε οριστικά και άπαξ δικαιούχο διαχείρισης και εκμετάλλευσης του σιδηροδρομικού</w:t>
      </w:r>
      <w:r w:rsidRPr="008F0D38">
        <w:rPr>
          <w:rFonts w:eastAsia="Times New Roman"/>
          <w:szCs w:val="24"/>
        </w:rPr>
        <w:t xml:space="preserve"> </w:t>
      </w:r>
      <w:r>
        <w:rPr>
          <w:rFonts w:eastAsia="Times New Roman"/>
          <w:szCs w:val="24"/>
        </w:rPr>
        <w:t xml:space="preserve">εμπορευματικού </w:t>
      </w:r>
      <w:r w:rsidRPr="008F0D38">
        <w:rPr>
          <w:rFonts w:eastAsia="Times New Roman"/>
          <w:szCs w:val="24"/>
        </w:rPr>
        <w:t xml:space="preserve">κέντρου στο </w:t>
      </w:r>
      <w:proofErr w:type="spellStart"/>
      <w:r w:rsidRPr="008F0D38">
        <w:rPr>
          <w:rFonts w:eastAsia="Times New Roman"/>
          <w:szCs w:val="24"/>
        </w:rPr>
        <w:t>Θριάσιο</w:t>
      </w:r>
      <w:proofErr w:type="spellEnd"/>
      <w:r w:rsidRPr="008F0D38">
        <w:rPr>
          <w:rFonts w:eastAsia="Times New Roman"/>
          <w:szCs w:val="24"/>
        </w:rPr>
        <w:t xml:space="preserve"> </w:t>
      </w:r>
      <w:r>
        <w:rPr>
          <w:rFonts w:eastAsia="Times New Roman"/>
          <w:szCs w:val="24"/>
        </w:rPr>
        <w:t>Π</w:t>
      </w:r>
      <w:r w:rsidRPr="008F0D38">
        <w:rPr>
          <w:rFonts w:eastAsia="Times New Roman"/>
          <w:szCs w:val="24"/>
        </w:rPr>
        <w:t>εδίο. Έτσι ολοκληρώνεται σήμερα το θεσμικό πλαίσιο με το οποίο θα προχωρήσουμε άμεσα στο</w:t>
      </w:r>
      <w:r>
        <w:rPr>
          <w:rFonts w:eastAsia="Times New Roman"/>
          <w:szCs w:val="24"/>
        </w:rPr>
        <w:t>ν</w:t>
      </w:r>
      <w:r w:rsidRPr="008F0D38">
        <w:rPr>
          <w:rFonts w:eastAsia="Times New Roman"/>
          <w:szCs w:val="24"/>
        </w:rPr>
        <w:t xml:space="preserve"> διαγωνισμό</w:t>
      </w:r>
      <w:r>
        <w:rPr>
          <w:rFonts w:eastAsia="Times New Roman"/>
          <w:szCs w:val="24"/>
        </w:rPr>
        <w:t xml:space="preserve"> </w:t>
      </w:r>
      <w:r w:rsidRPr="008F0D38">
        <w:rPr>
          <w:rFonts w:eastAsia="Times New Roman"/>
          <w:szCs w:val="24"/>
        </w:rPr>
        <w:t>για την</w:t>
      </w:r>
      <w:r>
        <w:rPr>
          <w:rFonts w:eastAsia="Times New Roman"/>
          <w:szCs w:val="24"/>
        </w:rPr>
        <w:t xml:space="preserve"> εκμετάλλευση</w:t>
      </w:r>
      <w:r w:rsidRPr="008F0D38">
        <w:rPr>
          <w:rFonts w:eastAsia="Times New Roman"/>
          <w:szCs w:val="24"/>
        </w:rPr>
        <w:t xml:space="preserve"> του </w:t>
      </w:r>
      <w:r>
        <w:rPr>
          <w:rFonts w:eastAsia="Times New Roman" w:cs="Times New Roman"/>
          <w:szCs w:val="24"/>
        </w:rPr>
        <w:t xml:space="preserve">διαμετακομιστικού </w:t>
      </w:r>
      <w:r w:rsidRPr="008F0D38">
        <w:rPr>
          <w:rFonts w:eastAsia="Times New Roman"/>
          <w:szCs w:val="24"/>
        </w:rPr>
        <w:t xml:space="preserve">κέντρου του ΟΣΕ στο </w:t>
      </w:r>
      <w:proofErr w:type="spellStart"/>
      <w:r w:rsidRPr="008F0D38">
        <w:rPr>
          <w:rFonts w:eastAsia="Times New Roman"/>
          <w:szCs w:val="24"/>
        </w:rPr>
        <w:t>Θριάσιο</w:t>
      </w:r>
      <w:proofErr w:type="spellEnd"/>
      <w:r w:rsidRPr="008F0D38">
        <w:rPr>
          <w:rFonts w:eastAsia="Times New Roman"/>
          <w:szCs w:val="24"/>
        </w:rPr>
        <w:t xml:space="preserve"> και </w:t>
      </w:r>
      <w:r>
        <w:rPr>
          <w:rFonts w:eastAsia="Times New Roman"/>
          <w:szCs w:val="24"/>
        </w:rPr>
        <w:t xml:space="preserve">τους </w:t>
      </w:r>
      <w:r w:rsidRPr="008F0D38">
        <w:rPr>
          <w:rFonts w:eastAsia="Times New Roman"/>
          <w:szCs w:val="24"/>
        </w:rPr>
        <w:t xml:space="preserve">επόμενους μήνες θα έχουμε σε </w:t>
      </w:r>
      <w:r>
        <w:rPr>
          <w:rFonts w:eastAsia="Times New Roman"/>
          <w:szCs w:val="24"/>
        </w:rPr>
        <w:t xml:space="preserve">πλήρη </w:t>
      </w:r>
      <w:r w:rsidRPr="008F0D38">
        <w:rPr>
          <w:rFonts w:eastAsia="Times New Roman"/>
          <w:szCs w:val="24"/>
        </w:rPr>
        <w:t>λει</w:t>
      </w:r>
      <w:r w:rsidRPr="008F0D38">
        <w:rPr>
          <w:rFonts w:eastAsia="Times New Roman"/>
          <w:szCs w:val="24"/>
        </w:rPr>
        <w:t xml:space="preserve">τουργία το μεγαλύτερο και </w:t>
      </w:r>
      <w:r>
        <w:rPr>
          <w:rFonts w:eastAsia="Times New Roman"/>
          <w:szCs w:val="24"/>
        </w:rPr>
        <w:t xml:space="preserve">πιο σύγχρονο </w:t>
      </w:r>
      <w:r w:rsidRPr="008F0D38">
        <w:rPr>
          <w:rFonts w:eastAsia="Times New Roman"/>
          <w:szCs w:val="24"/>
        </w:rPr>
        <w:t xml:space="preserve">σιδηροδρομικό </w:t>
      </w:r>
      <w:r>
        <w:rPr>
          <w:rFonts w:eastAsia="Times New Roman"/>
          <w:szCs w:val="24"/>
        </w:rPr>
        <w:t xml:space="preserve">εμπορευματικό </w:t>
      </w:r>
      <w:r w:rsidRPr="008F0D38">
        <w:rPr>
          <w:rFonts w:eastAsia="Times New Roman"/>
          <w:szCs w:val="24"/>
        </w:rPr>
        <w:t xml:space="preserve">κέντρο της νότιας Ευρώπης. </w:t>
      </w:r>
    </w:p>
    <w:p w14:paraId="7E512E59" w14:textId="77777777" w:rsidR="00CD7DD0" w:rsidRDefault="001D7A26">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sidRPr="00A911BA">
        <w:rPr>
          <w:rFonts w:eastAsia="Times New Roman"/>
          <w:szCs w:val="24"/>
        </w:rPr>
        <w:t>Κύριε Υπουργ</w:t>
      </w:r>
      <w:r>
        <w:rPr>
          <w:rFonts w:eastAsia="Times New Roman"/>
          <w:szCs w:val="24"/>
        </w:rPr>
        <w:t>έ, συγγνώ</w:t>
      </w:r>
      <w:r w:rsidRPr="00A911BA">
        <w:rPr>
          <w:rFonts w:eastAsia="Times New Roman"/>
          <w:szCs w:val="24"/>
        </w:rPr>
        <w:t>μη που σας διακόπτω</w:t>
      </w:r>
      <w:r>
        <w:rPr>
          <w:rFonts w:eastAsia="Times New Roman"/>
          <w:szCs w:val="24"/>
        </w:rPr>
        <w:t xml:space="preserve">, </w:t>
      </w:r>
      <w:r w:rsidRPr="00A911BA">
        <w:rPr>
          <w:rFonts w:eastAsia="Times New Roman"/>
          <w:szCs w:val="24"/>
        </w:rPr>
        <w:t xml:space="preserve">αυτό γίνεται για τις ανάγκες καταγραφής στα Πρακτικά. </w:t>
      </w:r>
    </w:p>
    <w:p w14:paraId="7E512E5A" w14:textId="77777777" w:rsidR="00CD7DD0" w:rsidRDefault="001D7A26">
      <w:pPr>
        <w:spacing w:line="600" w:lineRule="auto"/>
        <w:ind w:firstLine="720"/>
        <w:jc w:val="both"/>
        <w:rPr>
          <w:rFonts w:eastAsia="Times New Roman"/>
          <w:szCs w:val="24"/>
        </w:rPr>
      </w:pPr>
      <w:r w:rsidRPr="00A911BA">
        <w:rPr>
          <w:rFonts w:eastAsia="Times New Roman"/>
          <w:szCs w:val="24"/>
        </w:rPr>
        <w:t>Αυτ</w:t>
      </w:r>
      <w:r>
        <w:rPr>
          <w:rFonts w:eastAsia="Times New Roman"/>
          <w:szCs w:val="24"/>
        </w:rPr>
        <w:t>ά</w:t>
      </w:r>
      <w:r w:rsidRPr="00A911BA">
        <w:rPr>
          <w:rFonts w:eastAsia="Times New Roman"/>
          <w:szCs w:val="24"/>
        </w:rPr>
        <w:t xml:space="preserve"> που μόλις </w:t>
      </w:r>
      <w:r>
        <w:rPr>
          <w:rFonts w:eastAsia="Times New Roman"/>
          <w:szCs w:val="24"/>
        </w:rPr>
        <w:t>ε</w:t>
      </w:r>
      <w:r w:rsidRPr="00A911BA">
        <w:rPr>
          <w:rFonts w:eastAsia="Times New Roman"/>
          <w:szCs w:val="24"/>
        </w:rPr>
        <w:t xml:space="preserve">ίπατε </w:t>
      </w:r>
      <w:r>
        <w:rPr>
          <w:rFonts w:eastAsia="Times New Roman"/>
          <w:szCs w:val="24"/>
        </w:rPr>
        <w:t>αναφέρον</w:t>
      </w:r>
      <w:r>
        <w:rPr>
          <w:rFonts w:eastAsia="Times New Roman"/>
          <w:szCs w:val="24"/>
        </w:rPr>
        <w:t>ται</w:t>
      </w:r>
      <w:r w:rsidRPr="00A911BA">
        <w:rPr>
          <w:rFonts w:eastAsia="Times New Roman"/>
          <w:szCs w:val="24"/>
        </w:rPr>
        <w:t xml:space="preserve"> στην τροπολογία με γενικό αριθμό 1790 και ειδικό 40.</w:t>
      </w:r>
    </w:p>
    <w:p w14:paraId="7E512E5B" w14:textId="77777777" w:rsidR="00CD7DD0" w:rsidRDefault="001D7A26">
      <w:pPr>
        <w:spacing w:line="600" w:lineRule="auto"/>
        <w:ind w:firstLine="720"/>
        <w:jc w:val="both"/>
        <w:rPr>
          <w:rFonts w:eastAsia="Times New Roman"/>
          <w:b/>
          <w:szCs w:val="24"/>
        </w:rPr>
      </w:pPr>
      <w:r>
        <w:rPr>
          <w:rFonts w:eastAsia="Times New Roman"/>
          <w:b/>
          <w:szCs w:val="24"/>
        </w:rPr>
        <w:t xml:space="preserve">ΧΡΗΣΤΟΣ ΣΠΙΡΤΖΗΣ (Υπουργός Υποδομών και Μεταφορών): </w:t>
      </w:r>
      <w:r w:rsidRPr="00A911BA">
        <w:rPr>
          <w:rFonts w:eastAsia="Times New Roman"/>
          <w:szCs w:val="24"/>
        </w:rPr>
        <w:t>Ακριβώς.</w:t>
      </w:r>
    </w:p>
    <w:p w14:paraId="7E512E5C" w14:textId="77777777" w:rsidR="00CD7DD0" w:rsidRDefault="001D7A2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Παρακαλώ, έχετε τον λόγο. Συνεχίστε.</w:t>
      </w:r>
    </w:p>
    <w:p w14:paraId="7E512E5D" w14:textId="77777777" w:rsidR="00CD7DD0" w:rsidRDefault="001D7A26">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 xml:space="preserve">Έχουμε και δύο </w:t>
      </w:r>
      <w:r>
        <w:rPr>
          <w:rFonts w:eastAsia="Times New Roman"/>
          <w:szCs w:val="24"/>
        </w:rPr>
        <w:t xml:space="preserve">νομοτεχνικές βελτιώσεις. </w:t>
      </w:r>
    </w:p>
    <w:p w14:paraId="7E512E5E" w14:textId="77777777" w:rsidR="00CD7DD0" w:rsidRDefault="001D7A26">
      <w:pPr>
        <w:spacing w:line="600" w:lineRule="auto"/>
        <w:ind w:firstLine="720"/>
        <w:jc w:val="both"/>
        <w:rPr>
          <w:rFonts w:eastAsia="Times New Roman"/>
          <w:szCs w:val="24"/>
        </w:rPr>
      </w:pPr>
      <w:r>
        <w:rPr>
          <w:rFonts w:eastAsia="Times New Roman"/>
          <w:szCs w:val="24"/>
        </w:rPr>
        <w:t xml:space="preserve">Στη μια -που την έχει ζητήσει το ΚΚΕ- προσθέτουμε στις ειδικότητες που θα επιστρέψουν από άλλους φορείς στο  Υπουργείο και ιδίως στον ΟΣΕ τις ειδικότητες των εργατών γραμμής, τεχνιτών γραμμής και μηχανικών. </w:t>
      </w:r>
    </w:p>
    <w:p w14:paraId="7E512E5F" w14:textId="77777777" w:rsidR="00CD7DD0" w:rsidRDefault="001D7A26">
      <w:pPr>
        <w:spacing w:line="600" w:lineRule="auto"/>
        <w:ind w:firstLine="720"/>
        <w:jc w:val="both"/>
        <w:rPr>
          <w:rFonts w:eastAsia="Times New Roman"/>
          <w:szCs w:val="24"/>
        </w:rPr>
      </w:pPr>
      <w:r>
        <w:rPr>
          <w:rFonts w:eastAsia="Times New Roman"/>
          <w:szCs w:val="24"/>
        </w:rPr>
        <w:t>Επί της υπ’ αριθμόν 17</w:t>
      </w:r>
      <w:r>
        <w:rPr>
          <w:rFonts w:eastAsia="Times New Roman"/>
          <w:szCs w:val="24"/>
        </w:rPr>
        <w:t>90/40 τροπολογίας διευκρινίζουμε ότι ο ΟΣΕ...</w:t>
      </w:r>
    </w:p>
    <w:p w14:paraId="7E512E60" w14:textId="77777777" w:rsidR="00CD7DD0" w:rsidRDefault="001D7A26">
      <w:pPr>
        <w:spacing w:line="600" w:lineRule="auto"/>
        <w:ind w:firstLine="720"/>
        <w:jc w:val="both"/>
        <w:rPr>
          <w:rFonts w:eastAsia="Times New Roman"/>
          <w:szCs w:val="24"/>
        </w:rPr>
      </w:pPr>
      <w:r w:rsidRPr="002B5172">
        <w:rPr>
          <w:rFonts w:eastAsia="Times New Roman"/>
          <w:b/>
          <w:szCs w:val="24"/>
        </w:rPr>
        <w:t>ΙΩΑΝΝΗΣ ΜΑΝΙΑΤΗΣ:</w:t>
      </w:r>
      <w:r w:rsidRPr="002B5172">
        <w:rPr>
          <w:rFonts w:eastAsia="Times New Roman"/>
          <w:szCs w:val="24"/>
        </w:rPr>
        <w:t xml:space="preserve"> </w:t>
      </w:r>
      <w:r>
        <w:rPr>
          <w:rFonts w:eastAsia="Times New Roman"/>
          <w:szCs w:val="24"/>
        </w:rPr>
        <w:t>Διευκρινιστικά, κύριε Υπουργέ, να ρωτήσω...</w:t>
      </w:r>
    </w:p>
    <w:p w14:paraId="7E512E61" w14:textId="77777777" w:rsidR="00CD7DD0" w:rsidRDefault="001D7A2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sidRPr="002B5172">
        <w:rPr>
          <w:rFonts w:eastAsia="Times New Roman"/>
          <w:szCs w:val="24"/>
        </w:rPr>
        <w:t xml:space="preserve"> Περιμένετε να ολοκληρώσει ο κύριος Υπουργός.</w:t>
      </w:r>
    </w:p>
    <w:p w14:paraId="7E512E62" w14:textId="77777777" w:rsidR="00CD7DD0" w:rsidRDefault="001D7A26">
      <w:pPr>
        <w:spacing w:line="600" w:lineRule="auto"/>
        <w:ind w:firstLine="720"/>
        <w:jc w:val="both"/>
        <w:rPr>
          <w:rFonts w:eastAsia="Times New Roman"/>
          <w:szCs w:val="24"/>
        </w:rPr>
      </w:pPr>
      <w:r>
        <w:rPr>
          <w:rFonts w:eastAsia="Times New Roman"/>
          <w:b/>
          <w:szCs w:val="24"/>
        </w:rPr>
        <w:lastRenderedPageBreak/>
        <w:t xml:space="preserve">ΧΡΗΣΤΟΣ ΣΠΙΡΤΖΗΣ (Υπουργός Υποδομών και Μεταφορών): </w:t>
      </w:r>
      <w:r>
        <w:rPr>
          <w:rFonts w:eastAsia="Times New Roman"/>
          <w:szCs w:val="24"/>
        </w:rPr>
        <w:t xml:space="preserve">Συμπληρώνουμε τις ειδικότητες που θα γυρίσουν στον ΟΣΕ και είχαν </w:t>
      </w:r>
      <w:proofErr w:type="spellStart"/>
      <w:r>
        <w:rPr>
          <w:rFonts w:eastAsia="Times New Roman"/>
          <w:szCs w:val="24"/>
        </w:rPr>
        <w:t>μεταταγεί</w:t>
      </w:r>
      <w:proofErr w:type="spellEnd"/>
      <w:r>
        <w:rPr>
          <w:rFonts w:eastAsia="Times New Roman"/>
          <w:szCs w:val="24"/>
        </w:rPr>
        <w:t xml:space="preserve"> σε άλλους φορείς και στις ειδικότητες αυτές περιλαμβάνουμε τους εργάτες γραμμής, τους τεχνίτες γραμμής και τους μηχανικούς. </w:t>
      </w:r>
    </w:p>
    <w:p w14:paraId="7E512E63" w14:textId="77777777" w:rsidR="00CD7DD0" w:rsidRDefault="001D7A26">
      <w:pPr>
        <w:spacing w:line="600" w:lineRule="auto"/>
        <w:ind w:firstLine="720"/>
        <w:jc w:val="both"/>
        <w:rPr>
          <w:rFonts w:eastAsia="Times New Roman"/>
          <w:szCs w:val="24"/>
        </w:rPr>
      </w:pPr>
      <w:r>
        <w:rPr>
          <w:rFonts w:eastAsia="Times New Roman"/>
          <w:b/>
          <w:szCs w:val="24"/>
        </w:rPr>
        <w:t>ΙΩΑΝΝΗΣ ΜΑΝΙΑΤΗΣ</w:t>
      </w:r>
      <w:r w:rsidRPr="00E303A7">
        <w:rPr>
          <w:rFonts w:eastAsia="Times New Roman"/>
          <w:b/>
          <w:szCs w:val="24"/>
        </w:rPr>
        <w:t>:</w:t>
      </w:r>
      <w:r w:rsidRPr="00E303A7">
        <w:rPr>
          <w:rFonts w:eastAsia="Times New Roman"/>
          <w:szCs w:val="24"/>
        </w:rPr>
        <w:t xml:space="preserve"> </w:t>
      </w:r>
      <w:r>
        <w:rPr>
          <w:rFonts w:eastAsia="Times New Roman"/>
          <w:szCs w:val="24"/>
        </w:rPr>
        <w:t>Άρα, βελτιώνετε τη δική σας τροπολογία</w:t>
      </w:r>
      <w:r>
        <w:rPr>
          <w:rFonts w:eastAsia="Times New Roman"/>
          <w:szCs w:val="24"/>
        </w:rPr>
        <w:t>.</w:t>
      </w:r>
    </w:p>
    <w:p w14:paraId="7E512E64" w14:textId="77777777" w:rsidR="00CD7DD0" w:rsidRDefault="001D7A26">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Μάλιστα, είναι νομοτεχνική βελτίωση της τροπολογίας.</w:t>
      </w:r>
    </w:p>
    <w:p w14:paraId="7E512E65" w14:textId="77777777" w:rsidR="00CD7DD0" w:rsidRDefault="001D7A26">
      <w:pPr>
        <w:spacing w:line="600" w:lineRule="auto"/>
        <w:ind w:firstLine="720"/>
        <w:jc w:val="both"/>
        <w:rPr>
          <w:rFonts w:eastAsia="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sidRPr="00E303A7">
        <w:rPr>
          <w:rFonts w:eastAsia="Times New Roman"/>
          <w:szCs w:val="24"/>
        </w:rPr>
        <w:t>Νομοτεχνική βελτίωση είναι, κύριε Μανιάτη.</w:t>
      </w:r>
    </w:p>
    <w:p w14:paraId="7E512E66" w14:textId="77777777" w:rsidR="00CD7DD0" w:rsidRDefault="001D7A26">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 xml:space="preserve">Επί της υπ’ αριθμόν </w:t>
      </w:r>
      <w:r>
        <w:rPr>
          <w:rFonts w:eastAsia="Times New Roman"/>
          <w:szCs w:val="24"/>
        </w:rPr>
        <w:t>1790/40 τροπολογίας διευκρινίζουμε, επίσης, ότι ο ΟΣΕ αποκτά πάλι όλα τα δικαιώματα και τις υποχρεώσεις οποιουδήποτε προηγουμένου διαχειριστή.</w:t>
      </w:r>
    </w:p>
    <w:p w14:paraId="7E512E67" w14:textId="77777777" w:rsidR="00CD7DD0" w:rsidRDefault="001D7A26">
      <w:pPr>
        <w:spacing w:line="600" w:lineRule="auto"/>
        <w:ind w:firstLine="720"/>
        <w:jc w:val="both"/>
        <w:rPr>
          <w:rFonts w:eastAsia="Times New Roman"/>
          <w:szCs w:val="24"/>
        </w:rPr>
      </w:pPr>
      <w:r>
        <w:rPr>
          <w:rFonts w:eastAsia="Times New Roman"/>
          <w:szCs w:val="24"/>
        </w:rPr>
        <w:t>Αναφορικά με αυτό που ζήτησε το ΚΚΕ πάλι, για τις ειδικότητες που εργάζονταν στις κλινάμαξες, επειδή δεν ήταν μόν</w:t>
      </w:r>
      <w:r>
        <w:rPr>
          <w:rFonts w:eastAsia="Times New Roman"/>
          <w:szCs w:val="24"/>
        </w:rPr>
        <w:t>ιμο προσωπικό και ήταν σε εργολάβο, δυστυχώς πρέπει να συνεργαστούμε με το Υπουργείο Εργασίας για να εξετάσουμε πώς μπορεί να γίνει νόμιμα η πρόσληψή τους.</w:t>
      </w:r>
    </w:p>
    <w:p w14:paraId="7E512E68" w14:textId="77777777" w:rsidR="00CD7DD0" w:rsidRDefault="001D7A26">
      <w:pPr>
        <w:spacing w:line="600" w:lineRule="auto"/>
        <w:ind w:firstLine="720"/>
        <w:jc w:val="both"/>
        <w:rPr>
          <w:rFonts w:eastAsia="Times New Roman"/>
          <w:szCs w:val="24"/>
        </w:rPr>
      </w:pPr>
      <w:r>
        <w:rPr>
          <w:rFonts w:eastAsia="Times New Roman"/>
          <w:szCs w:val="24"/>
        </w:rPr>
        <w:t>Καταθέτω τις νομοτεχνικές βελτιώσεις.</w:t>
      </w:r>
    </w:p>
    <w:p w14:paraId="7E512E69" w14:textId="77777777" w:rsidR="00CD7DD0" w:rsidRDefault="001D7A26">
      <w:pPr>
        <w:spacing w:line="600" w:lineRule="auto"/>
        <w:ind w:firstLine="720"/>
        <w:jc w:val="both"/>
        <w:rPr>
          <w:rFonts w:eastAsia="Times New Roman"/>
          <w:szCs w:val="24"/>
        </w:rPr>
      </w:pPr>
      <w:r>
        <w:rPr>
          <w:rFonts w:eastAsia="Times New Roman" w:cs="Times New Roman"/>
          <w:szCs w:val="24"/>
        </w:rPr>
        <w:lastRenderedPageBreak/>
        <w:t xml:space="preserve">(Στο σημείο αυτό ο Υπουργός κ. </w:t>
      </w:r>
      <w:r>
        <w:rPr>
          <w:rFonts w:eastAsia="Times New Roman"/>
          <w:szCs w:val="24"/>
        </w:rPr>
        <w:t>Χρήστο</w:t>
      </w:r>
      <w:r w:rsidRPr="001062EF">
        <w:rPr>
          <w:rFonts w:eastAsia="Times New Roman"/>
          <w:szCs w:val="24"/>
        </w:rPr>
        <w:t xml:space="preserve">ς </w:t>
      </w:r>
      <w:proofErr w:type="spellStart"/>
      <w:r>
        <w:rPr>
          <w:rFonts w:eastAsia="Times New Roman"/>
          <w:szCs w:val="24"/>
        </w:rPr>
        <w:t>Σπίρτζης</w:t>
      </w:r>
      <w:proofErr w:type="spellEnd"/>
      <w:r>
        <w:rPr>
          <w:rFonts w:eastAsia="Times New Roman"/>
          <w:szCs w:val="24"/>
        </w:rPr>
        <w:t xml:space="preserve">, </w:t>
      </w:r>
      <w:r>
        <w:rPr>
          <w:rFonts w:eastAsia="Times New Roman" w:cs="Times New Roman"/>
          <w:szCs w:val="24"/>
        </w:rPr>
        <w:t>καταθέτει για</w:t>
      </w:r>
      <w:r>
        <w:rPr>
          <w:rFonts w:eastAsia="Times New Roman" w:cs="Times New Roman"/>
          <w:szCs w:val="24"/>
        </w:rPr>
        <w:t xml:space="preserve"> τα Πρακτικά τις προαναφερθείσες νομοτεχνικές βελτιώσεις</w:t>
      </w:r>
      <w:r w:rsidRPr="002A30E6">
        <w:rPr>
          <w:rFonts w:eastAsia="Times New Roman" w:cs="Times New Roman"/>
          <w:szCs w:val="24"/>
        </w:rPr>
        <w:t>,</w:t>
      </w:r>
      <w:r>
        <w:rPr>
          <w:rFonts w:eastAsia="Times New Roman" w:cs="Times New Roman"/>
          <w:szCs w:val="24"/>
        </w:rPr>
        <w:t xml:space="preserve"> οι οποίες έχουν ως εξής: </w:t>
      </w:r>
    </w:p>
    <w:p w14:paraId="7E512E6A" w14:textId="77777777" w:rsidR="00CD7DD0" w:rsidRPr="001D7A26" w:rsidRDefault="001D7A26">
      <w:pPr>
        <w:spacing w:line="600" w:lineRule="auto"/>
        <w:ind w:firstLine="720"/>
        <w:jc w:val="center"/>
        <w:rPr>
          <w:rFonts w:eastAsia="Times New Roman"/>
          <w:color w:val="FF0000"/>
          <w:szCs w:val="24"/>
          <w:rPrChange w:id="33" w:author="Φλούδα Χριστίνα" w:date="2018-11-09T12:57:00Z">
            <w:rPr>
              <w:rFonts w:eastAsia="Times New Roman"/>
              <w:color w:val="FF0000"/>
              <w:szCs w:val="24"/>
              <w:lang w:val="en-US"/>
            </w:rPr>
          </w:rPrChange>
        </w:rPr>
      </w:pPr>
      <w:r w:rsidRPr="001D7A26">
        <w:rPr>
          <w:rFonts w:eastAsia="Times New Roman"/>
          <w:color w:val="FF0000"/>
          <w:szCs w:val="24"/>
          <w:rPrChange w:id="34" w:author="Φλούδα Χριστίνα" w:date="2018-11-09T12:57:00Z">
            <w:rPr>
              <w:rFonts w:eastAsia="Times New Roman"/>
              <w:color w:val="FF0000"/>
              <w:szCs w:val="24"/>
              <w:lang w:val="en-US"/>
            </w:rPr>
          </w:rPrChange>
        </w:rPr>
        <w:t>(</w:t>
      </w:r>
      <w:r w:rsidRPr="002A30E6">
        <w:rPr>
          <w:rFonts w:eastAsia="Times New Roman"/>
          <w:color w:val="FF0000"/>
          <w:szCs w:val="24"/>
        </w:rPr>
        <w:t>ΑΛΛΑΓΗ ΣΕΛΙΔΑΣ</w:t>
      </w:r>
      <w:r w:rsidRPr="001D7A26">
        <w:rPr>
          <w:rFonts w:eastAsia="Times New Roman"/>
          <w:color w:val="FF0000"/>
          <w:szCs w:val="24"/>
          <w:rPrChange w:id="35" w:author="Φλούδα Χριστίνα" w:date="2018-11-09T12:57:00Z">
            <w:rPr>
              <w:rFonts w:eastAsia="Times New Roman"/>
              <w:color w:val="FF0000"/>
              <w:szCs w:val="24"/>
              <w:lang w:val="en-US"/>
            </w:rPr>
          </w:rPrChange>
        </w:rPr>
        <w:t>)</w:t>
      </w:r>
    </w:p>
    <w:p w14:paraId="7E512E6B" w14:textId="77777777" w:rsidR="00CD7DD0" w:rsidRDefault="001D7A26">
      <w:pPr>
        <w:spacing w:line="600" w:lineRule="auto"/>
        <w:ind w:firstLine="720"/>
        <w:jc w:val="center"/>
        <w:rPr>
          <w:rFonts w:eastAsia="Times New Roman"/>
          <w:color w:val="FF0000"/>
          <w:szCs w:val="24"/>
        </w:rPr>
      </w:pPr>
      <w:r w:rsidRPr="002A30E6">
        <w:rPr>
          <w:rFonts w:eastAsia="Times New Roman"/>
          <w:color w:val="FF0000"/>
          <w:szCs w:val="24"/>
        </w:rPr>
        <w:t>(Να μπει η σελίδα 271)</w:t>
      </w:r>
    </w:p>
    <w:p w14:paraId="7E512E6C" w14:textId="77777777" w:rsidR="00CD7DD0" w:rsidRPr="001D7A26" w:rsidRDefault="001D7A26">
      <w:pPr>
        <w:spacing w:line="600" w:lineRule="auto"/>
        <w:ind w:firstLine="720"/>
        <w:jc w:val="center"/>
        <w:rPr>
          <w:rFonts w:eastAsia="Times New Roman"/>
          <w:color w:val="FF0000"/>
          <w:szCs w:val="24"/>
          <w:rPrChange w:id="36" w:author="Φλούδα Χριστίνα" w:date="2018-11-09T12:57:00Z">
            <w:rPr>
              <w:rFonts w:eastAsia="Times New Roman"/>
              <w:color w:val="FF0000"/>
              <w:szCs w:val="24"/>
              <w:lang w:val="en-US"/>
            </w:rPr>
          </w:rPrChange>
        </w:rPr>
      </w:pPr>
      <w:r w:rsidRPr="001D7A26">
        <w:rPr>
          <w:rFonts w:eastAsia="Times New Roman"/>
          <w:color w:val="FF0000"/>
          <w:szCs w:val="24"/>
          <w:rPrChange w:id="37" w:author="Φλούδα Χριστίνα" w:date="2018-11-09T12:57:00Z">
            <w:rPr>
              <w:rFonts w:eastAsia="Times New Roman"/>
              <w:color w:val="FF0000"/>
              <w:szCs w:val="24"/>
              <w:lang w:val="en-US"/>
            </w:rPr>
          </w:rPrChange>
        </w:rPr>
        <w:t>(</w:t>
      </w:r>
      <w:r w:rsidRPr="002A30E6">
        <w:rPr>
          <w:rFonts w:eastAsia="Times New Roman"/>
          <w:color w:val="FF0000"/>
          <w:szCs w:val="24"/>
        </w:rPr>
        <w:t>ΑΛΛΑΓΗ ΣΕΛΙΔΑΣ</w:t>
      </w:r>
      <w:r w:rsidRPr="001D7A26">
        <w:rPr>
          <w:rFonts w:eastAsia="Times New Roman"/>
          <w:color w:val="FF0000"/>
          <w:szCs w:val="24"/>
          <w:rPrChange w:id="38" w:author="Φλούδα Χριστίνα" w:date="2018-11-09T12:57:00Z">
            <w:rPr>
              <w:rFonts w:eastAsia="Times New Roman"/>
              <w:color w:val="FF0000"/>
              <w:szCs w:val="24"/>
              <w:lang w:val="en-US"/>
            </w:rPr>
          </w:rPrChange>
        </w:rPr>
        <w:t>)</w:t>
      </w:r>
    </w:p>
    <w:p w14:paraId="7E512E6D" w14:textId="77777777" w:rsidR="00CD7DD0" w:rsidRDefault="001D7A2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sidRPr="00A911BA">
        <w:rPr>
          <w:rFonts w:eastAsia="Times New Roman"/>
          <w:szCs w:val="24"/>
        </w:rPr>
        <w:t xml:space="preserve"> </w:t>
      </w:r>
      <w:r>
        <w:rPr>
          <w:rFonts w:eastAsia="Times New Roman"/>
          <w:szCs w:val="24"/>
        </w:rPr>
        <w:t>Θα δώσω τ</w:t>
      </w:r>
      <w:r w:rsidRPr="00A911BA">
        <w:rPr>
          <w:rFonts w:eastAsia="Times New Roman"/>
          <w:szCs w:val="24"/>
        </w:rPr>
        <w:t xml:space="preserve">ον λόγο </w:t>
      </w:r>
      <w:r>
        <w:rPr>
          <w:rFonts w:eastAsia="Times New Roman"/>
          <w:szCs w:val="24"/>
        </w:rPr>
        <w:t>τώρα στον κ.</w:t>
      </w:r>
      <w:r w:rsidRPr="00A911BA">
        <w:rPr>
          <w:rFonts w:eastAsia="Times New Roman"/>
          <w:szCs w:val="24"/>
        </w:rPr>
        <w:t xml:space="preserve"> </w:t>
      </w:r>
      <w:proofErr w:type="spellStart"/>
      <w:r w:rsidRPr="00A911BA">
        <w:rPr>
          <w:rFonts w:eastAsia="Times New Roman"/>
          <w:szCs w:val="24"/>
        </w:rPr>
        <w:t>Ξυδ</w:t>
      </w:r>
      <w:r>
        <w:rPr>
          <w:rFonts w:eastAsia="Times New Roman"/>
          <w:szCs w:val="24"/>
        </w:rPr>
        <w:t>άκη</w:t>
      </w:r>
      <w:proofErr w:type="spellEnd"/>
      <w:r w:rsidRPr="00A911BA">
        <w:rPr>
          <w:rFonts w:eastAsia="Times New Roman"/>
          <w:szCs w:val="24"/>
        </w:rPr>
        <w:t>, Κοινοβουλευτικ</w:t>
      </w:r>
      <w:r>
        <w:rPr>
          <w:rFonts w:eastAsia="Times New Roman"/>
          <w:szCs w:val="24"/>
        </w:rPr>
        <w:t>ό</w:t>
      </w:r>
      <w:r w:rsidRPr="00A911BA">
        <w:rPr>
          <w:rFonts w:eastAsia="Times New Roman"/>
          <w:szCs w:val="24"/>
        </w:rPr>
        <w:t xml:space="preserve"> Εκπρ</w:t>
      </w:r>
      <w:r>
        <w:rPr>
          <w:rFonts w:eastAsia="Times New Roman"/>
          <w:szCs w:val="24"/>
        </w:rPr>
        <w:t xml:space="preserve">όσωπο του ΣΥΡΙΖΑ. Μετά </w:t>
      </w:r>
      <w:r>
        <w:rPr>
          <w:rFonts w:eastAsia="Times New Roman"/>
          <w:szCs w:val="24"/>
        </w:rPr>
        <w:t>θα ακολουθήσει ο Υπουργός και μετά οι δευτερολογίες των ειδικών αγορητών και εισηγητών. Καλό είναι να έρχεται μια εικόνα στο Προεδρείο από τους αγορητές και εισηγητές, όσοι εκ των οποίων επιθυμούν να παρέμβουν να μας το δηλώσουν. Σας ευχαριστώ.</w:t>
      </w:r>
    </w:p>
    <w:p w14:paraId="7E512E6E" w14:textId="77777777" w:rsidR="00CD7DD0" w:rsidRDefault="001D7A26">
      <w:pPr>
        <w:spacing w:line="600" w:lineRule="auto"/>
        <w:ind w:firstLine="720"/>
        <w:jc w:val="both"/>
        <w:rPr>
          <w:rFonts w:eastAsia="Times New Roman"/>
          <w:szCs w:val="24"/>
        </w:rPr>
      </w:pPr>
      <w:r>
        <w:rPr>
          <w:rFonts w:eastAsia="Times New Roman"/>
          <w:szCs w:val="24"/>
        </w:rPr>
        <w:t xml:space="preserve">Ορίστε, </w:t>
      </w:r>
      <w:r>
        <w:rPr>
          <w:rFonts w:eastAsia="Times New Roman"/>
          <w:szCs w:val="24"/>
        </w:rPr>
        <w:t xml:space="preserve">κύριε </w:t>
      </w:r>
      <w:proofErr w:type="spellStart"/>
      <w:r>
        <w:rPr>
          <w:rFonts w:eastAsia="Times New Roman"/>
          <w:szCs w:val="24"/>
        </w:rPr>
        <w:t>Ξυδάκη</w:t>
      </w:r>
      <w:proofErr w:type="spellEnd"/>
      <w:r>
        <w:rPr>
          <w:rFonts w:eastAsia="Times New Roman"/>
          <w:szCs w:val="24"/>
        </w:rPr>
        <w:t>, έχετε τον λόγο.</w:t>
      </w:r>
    </w:p>
    <w:p w14:paraId="7E512E6F" w14:textId="77777777" w:rsidR="00CD7DD0" w:rsidRDefault="001D7A26">
      <w:pPr>
        <w:spacing w:line="600" w:lineRule="auto"/>
        <w:ind w:firstLine="720"/>
        <w:jc w:val="both"/>
        <w:rPr>
          <w:rFonts w:eastAsia="Times New Roman"/>
          <w:szCs w:val="24"/>
        </w:rPr>
      </w:pPr>
      <w:r>
        <w:rPr>
          <w:rFonts w:eastAsia="Times New Roman"/>
          <w:b/>
          <w:szCs w:val="24"/>
        </w:rPr>
        <w:t>ΝΙΚΟΛΑΟΣ ΞΥΔΑΚΗΣ</w:t>
      </w:r>
      <w:r w:rsidRPr="008F0D38">
        <w:rPr>
          <w:rFonts w:eastAsia="Times New Roman"/>
          <w:b/>
          <w:szCs w:val="24"/>
        </w:rPr>
        <w:t>:</w:t>
      </w:r>
      <w:r>
        <w:rPr>
          <w:rFonts w:eastAsia="Times New Roman"/>
          <w:b/>
          <w:szCs w:val="24"/>
        </w:rPr>
        <w:t xml:space="preserve"> </w:t>
      </w:r>
      <w:r w:rsidRPr="00A911BA">
        <w:rPr>
          <w:rFonts w:eastAsia="Times New Roman"/>
          <w:szCs w:val="24"/>
        </w:rPr>
        <w:t>Ευχαριστώ, κύριε Πρόεδρε.</w:t>
      </w:r>
    </w:p>
    <w:p w14:paraId="7E512E70" w14:textId="77777777" w:rsidR="00CD7DD0" w:rsidRDefault="001D7A26">
      <w:pPr>
        <w:spacing w:line="600" w:lineRule="auto"/>
        <w:ind w:firstLine="720"/>
        <w:jc w:val="both"/>
        <w:rPr>
          <w:rFonts w:eastAsia="Times New Roman"/>
          <w:szCs w:val="24"/>
        </w:rPr>
      </w:pPr>
      <w:r>
        <w:rPr>
          <w:rFonts w:eastAsia="Times New Roman"/>
          <w:szCs w:val="24"/>
        </w:rPr>
        <w:t>Αγαπητοί</w:t>
      </w:r>
      <w:r w:rsidRPr="00A911BA">
        <w:rPr>
          <w:rFonts w:eastAsia="Times New Roman"/>
          <w:szCs w:val="24"/>
        </w:rPr>
        <w:t xml:space="preserve"> συνάδελφοι, θα ήθελα να ξεκινήσω με μια επισήμανση για την τροπολογία που έφερε ο Υπουργός Υγείας για την </w:t>
      </w:r>
      <w:proofErr w:type="spellStart"/>
      <w:r w:rsidRPr="00A911BA">
        <w:rPr>
          <w:rFonts w:eastAsia="Times New Roman"/>
          <w:szCs w:val="24"/>
        </w:rPr>
        <w:t>κινητροδότηση</w:t>
      </w:r>
      <w:proofErr w:type="spellEnd"/>
      <w:r w:rsidRPr="00A911BA">
        <w:rPr>
          <w:rFonts w:eastAsia="Times New Roman"/>
          <w:szCs w:val="24"/>
        </w:rPr>
        <w:t xml:space="preserve"> των γιατρών στις δομές φιλοξενίας προσφύγων.</w:t>
      </w:r>
    </w:p>
    <w:p w14:paraId="7E512E7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Και άλλο</w:t>
      </w:r>
      <w:r>
        <w:rPr>
          <w:rFonts w:eastAsia="Times New Roman" w:cs="Times New Roman"/>
          <w:szCs w:val="24"/>
        </w:rPr>
        <w:t xml:space="preserve">ι συνάδελφοι την χαιρέτισαν. Κάποιοι άλλοι δεν κατάλαβαν καν περί τίνος πρόκειται, περί </w:t>
      </w:r>
      <w:proofErr w:type="spellStart"/>
      <w:r>
        <w:rPr>
          <w:rFonts w:eastAsia="Times New Roman" w:cs="Times New Roman"/>
          <w:szCs w:val="24"/>
        </w:rPr>
        <w:t>ποίας</w:t>
      </w:r>
      <w:proofErr w:type="spellEnd"/>
      <w:r>
        <w:rPr>
          <w:rFonts w:eastAsia="Times New Roman" w:cs="Times New Roman"/>
          <w:szCs w:val="24"/>
        </w:rPr>
        <w:t xml:space="preserve"> δυσκολίας πρόκειται για να προσελκύσεις γιατρούς σε </w:t>
      </w:r>
      <w:r>
        <w:rPr>
          <w:rFonts w:eastAsia="Times New Roman" w:cs="Times New Roman"/>
          <w:szCs w:val="24"/>
        </w:rPr>
        <w:lastRenderedPageBreak/>
        <w:t>πραγματικά δύσκολες συνθήκες. Δεν είναι ούτε πανεπιστημιακή κλινική ούτε ένα οποιοδήποτε αστικό ιατρείο. Πρόκε</w:t>
      </w:r>
      <w:r>
        <w:rPr>
          <w:rFonts w:eastAsia="Times New Roman" w:cs="Times New Roman"/>
          <w:szCs w:val="24"/>
        </w:rPr>
        <w:t xml:space="preserve">ιται για δύσκολες συνθήκες. Και πράγματι τα κίνητρα που δίνει το Υπουργείο Υγείας είναι πολύ γενναιόδωρα, και τα μισθολογικά, αλλά και η αναγνώριση, η </w:t>
      </w:r>
      <w:proofErr w:type="spellStart"/>
      <w:r>
        <w:rPr>
          <w:rFonts w:eastAsia="Times New Roman" w:cs="Times New Roman"/>
          <w:szCs w:val="24"/>
        </w:rPr>
        <w:t>μοριοδότηση</w:t>
      </w:r>
      <w:proofErr w:type="spellEnd"/>
      <w:r>
        <w:rPr>
          <w:rFonts w:eastAsia="Times New Roman" w:cs="Times New Roman"/>
          <w:szCs w:val="24"/>
        </w:rPr>
        <w:t xml:space="preserve"> αυτής της υπηρεσίας και η διευκόλυνση των νέων γιατρών.</w:t>
      </w:r>
    </w:p>
    <w:p w14:paraId="7E512E7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Δείχνουμε, λοιπόν, εμπράκτως ότι προσ</w:t>
      </w:r>
      <w:r>
        <w:rPr>
          <w:rFonts w:eastAsia="Times New Roman" w:cs="Times New Roman"/>
          <w:szCs w:val="24"/>
        </w:rPr>
        <w:t>αρμοζόμαστε στις δύσκολες και ρευστές συνθήκες. Αλλάζει συνεχώς το τοπίο. Δεν είναι ένα πρόβλημα το οποίο με μία κανονιστική διάταξη και ένα πλαίσιο τελειώνεις. Το πρόβλημα των προσφυγικών και μεταναστευτικών ροών, στον βαθμό που υπάρχουν αξεπέραστα προβλή</w:t>
      </w:r>
      <w:r>
        <w:rPr>
          <w:rFonts w:eastAsia="Times New Roman" w:cs="Times New Roman"/>
          <w:szCs w:val="24"/>
        </w:rPr>
        <w:t xml:space="preserve">ματα και στην </w:t>
      </w:r>
      <w:proofErr w:type="spellStart"/>
      <w:r>
        <w:rPr>
          <w:rFonts w:eastAsia="Times New Roman" w:cs="Times New Roman"/>
          <w:szCs w:val="24"/>
        </w:rPr>
        <w:t>υποσαχάρια</w:t>
      </w:r>
      <w:proofErr w:type="spellEnd"/>
      <w:r>
        <w:rPr>
          <w:rFonts w:eastAsia="Times New Roman" w:cs="Times New Roman"/>
          <w:szCs w:val="24"/>
        </w:rPr>
        <w:t xml:space="preserve"> Αφρική και πολεμικές εστίες στη Μέση Ανατολή καθώς και άλλες πολεμικές εστίες εξ ανατολών, εμφανίστηκε σφοδρά το 2015, αφού υπάρχει –ας θυμηθούμε- από το 1990 και θα συνεχιστεί αμείωτο και με ποικίλη ένταση και μορφές και καινούργι</w:t>
      </w:r>
      <w:r>
        <w:rPr>
          <w:rFonts w:eastAsia="Times New Roman" w:cs="Times New Roman"/>
          <w:szCs w:val="24"/>
        </w:rPr>
        <w:t>α χαρακτηριστικά τα χρόνια που έρχονται.</w:t>
      </w:r>
    </w:p>
    <w:p w14:paraId="7E512E7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Είναι ένα φαινόμενο το οποίο αλλάζει ήδη την πολιτική γεωγραφία της Ευρώπης προς το χειρότερο –φοβούμαι- δυστυχώς. Και είναι ένα ζήτημα στο οποίο θα πρέπει να ανταποκριθούν οι δημοκρατίες με σύνεση, φροντίδα και τη </w:t>
      </w:r>
      <w:r>
        <w:rPr>
          <w:rFonts w:eastAsia="Times New Roman" w:cs="Times New Roman"/>
          <w:szCs w:val="24"/>
        </w:rPr>
        <w:t xml:space="preserve">ματιά στο μέλλον και όχι με αυτή την περίφημη ρητορική των ταυτοτήτων και την άρνηση αναγνώρισης μιας μεταβαλλόμενης και δύσκολης πραγματικότητας και προσφυγή στα </w:t>
      </w:r>
      <w:r>
        <w:rPr>
          <w:rFonts w:eastAsia="Times New Roman" w:cs="Times New Roman"/>
          <w:szCs w:val="24"/>
        </w:rPr>
        <w:lastRenderedPageBreak/>
        <w:t>λευκά, ξανθά, χριστιανικά έθνη, τα οποία παραπέμπουν στις πιο σκοτεινές περιόδους του εικοστο</w:t>
      </w:r>
      <w:r>
        <w:rPr>
          <w:rFonts w:eastAsia="Times New Roman" w:cs="Times New Roman"/>
          <w:szCs w:val="24"/>
        </w:rPr>
        <w:t xml:space="preserve">ύ αιώνα. Αυτό είναι το καθήκον των δημοκρατιών, αυτό είναι το καθήκον των </w:t>
      </w:r>
      <w:r>
        <w:rPr>
          <w:rFonts w:eastAsia="Times New Roman" w:cs="Times New Roman"/>
          <w:szCs w:val="24"/>
        </w:rPr>
        <w:t>κ</w:t>
      </w:r>
      <w:r>
        <w:rPr>
          <w:rFonts w:eastAsia="Times New Roman" w:cs="Times New Roman"/>
          <w:szCs w:val="24"/>
        </w:rPr>
        <w:t>οινοβουλίων και αυτό είναι το καθήκον των πολιτών και των πολιτικών, να συνομιλούν και να χαράζουν.</w:t>
      </w:r>
    </w:p>
    <w:p w14:paraId="7E512E7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Σε αυτήν την κατεύθυνση θα ήθελα να επισημάνω -κάτι που το έχουμε πει και άλλες φ</w:t>
      </w:r>
      <w:r>
        <w:rPr>
          <w:rFonts w:eastAsia="Times New Roman" w:cs="Times New Roman"/>
          <w:szCs w:val="24"/>
        </w:rPr>
        <w:t>ορές μέσα στο Κοινοβούλιο- μία διάθεση εμπρηστικής ρητορικής και μίας μόνιμης κακολογίας με βαριά επίθετα εκ μέρους -ευτυχώς όχι όλης, αλλά μεγάλου μέρους- της αντιπολίτευσης, να μιλούν διαρκώς για σκάνδαλα χωρίς να κομίζουν κανένα επιχείρημα ή κανένα τεκμ</w:t>
      </w:r>
      <w:r>
        <w:rPr>
          <w:rFonts w:eastAsia="Times New Roman" w:cs="Times New Roman"/>
          <w:szCs w:val="24"/>
        </w:rPr>
        <w:t xml:space="preserve">ήριο και να μιλούν με </w:t>
      </w:r>
      <w:proofErr w:type="spellStart"/>
      <w:r>
        <w:rPr>
          <w:rFonts w:eastAsia="Times New Roman" w:cs="Times New Roman"/>
          <w:szCs w:val="24"/>
        </w:rPr>
        <w:t>βαρείς</w:t>
      </w:r>
      <w:proofErr w:type="spellEnd"/>
      <w:r>
        <w:rPr>
          <w:rFonts w:eastAsia="Times New Roman" w:cs="Times New Roman"/>
          <w:szCs w:val="24"/>
        </w:rPr>
        <w:t xml:space="preserve">, </w:t>
      </w:r>
      <w:proofErr w:type="spellStart"/>
      <w:r>
        <w:rPr>
          <w:rFonts w:eastAsia="Times New Roman" w:cs="Times New Roman"/>
          <w:szCs w:val="24"/>
        </w:rPr>
        <w:t>απαξιωτικούς</w:t>
      </w:r>
      <w:proofErr w:type="spellEnd"/>
      <w:r>
        <w:rPr>
          <w:rFonts w:eastAsia="Times New Roman" w:cs="Times New Roman"/>
          <w:szCs w:val="24"/>
        </w:rPr>
        <w:t xml:space="preserve"> και μειωτικούς χαρακτηρισμούς οι οποίοι δεν αφορούν το πρόσωπο ενός Υπουργού ή το πρόσωπο του Πρωθυπουργού -που είναι θεσμικά πρόσωπα, αιρετοί και ελεγχόμενοι διαρκώς-, αλλά αφορούν, δυστυχώς, το πρόσωπο των θεσμώ</w:t>
      </w:r>
      <w:r>
        <w:rPr>
          <w:rFonts w:eastAsia="Times New Roman" w:cs="Times New Roman"/>
          <w:szCs w:val="24"/>
        </w:rPr>
        <w:t>ν στην ίδια τη δημοκρατία και προάγουν τον κλονισμό της πίστης των πολιτών στη δημοκρατία και την αξία του διαλόγου που θα έπρεπε να κάνουμε εδώ μέσα.</w:t>
      </w:r>
    </w:p>
    <w:p w14:paraId="7E512E7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Πολύ περισσότερο που μερικοί συνάδελφοι τη στιγμή που ξεστομίζουν αυτά τα εμπρηστικά, ελέγχονται και ερευ</w:t>
      </w:r>
      <w:r>
        <w:rPr>
          <w:rFonts w:eastAsia="Times New Roman" w:cs="Times New Roman"/>
          <w:szCs w:val="24"/>
        </w:rPr>
        <w:t xml:space="preserve">νώνται για την ανάμιξή τους σε κυκλώματα παραδικαστικά και άλλα. Θα έπρεπε να είναι πολύ προσεκτικοί. Διότι, χάρη στην ανοχή άλλων ή των κομμάτων τους εξακολουθούν να υπάρχουν μη διωκόμενοι. Η σκιά, όμως, των ερευνών και η σκιά των καταγγελιών εξακολουθεί </w:t>
      </w:r>
      <w:r>
        <w:rPr>
          <w:rFonts w:eastAsia="Times New Roman" w:cs="Times New Roman"/>
          <w:szCs w:val="24"/>
        </w:rPr>
        <w:t xml:space="preserve">να υπάρχει. </w:t>
      </w:r>
    </w:p>
    <w:p w14:paraId="7E512E7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Με τον ίδιο τόνο ακούσαμε εδώ συναδέλφους με προπέτεια και με ευκολία να μιλούν για τα μεγάλα εθνικά θέματα και τα ζητήματα εξωτερικής πολιτικής. Και με αφορμή τον φόνο του Έλληνα πολίτη, συμπατριώτη μας στην Βόρειο Ήπειρο και διάφορα άλλα πρά</w:t>
      </w:r>
      <w:r>
        <w:rPr>
          <w:rFonts w:eastAsia="Times New Roman" w:cs="Times New Roman"/>
          <w:szCs w:val="24"/>
        </w:rPr>
        <w:t>γματα τα οποία συμβαίνουν, η ελληνική πολιτεία, η ελληνική δημοκρατία με μεγάλη σύνεση και με περίσκεψη προσπαθεί να παίξει έναν σταθεροποιητικό πρωταγωνιστικό ρόλο και να βάλει –όσο μπορεί- ένα άλλο πλαίσιο στην ταραγμένη Βαλκανική.</w:t>
      </w:r>
    </w:p>
    <w:p w14:paraId="7E512E7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Μου κάνει, λοιπόν, εντ</w:t>
      </w:r>
      <w:r>
        <w:rPr>
          <w:rFonts w:eastAsia="Times New Roman" w:cs="Times New Roman"/>
          <w:szCs w:val="24"/>
        </w:rPr>
        <w:t>ύπωση πώς υψώνονται οι τόνοι σε ζητήματα και γίνεται και επίκληση πολιτικών ηγετών, όπως του κ. Σαμαρά, ο οποίος πρωταγωνίστησε με τις βιαστικές του και άφρονες ενέργειες στις αρχές της δεκαετίας του 1990, όταν ήταν Υπουργός Εξωτερικών, στην ερήμωση της Βο</w:t>
      </w:r>
      <w:r>
        <w:rPr>
          <w:rFonts w:eastAsia="Times New Roman" w:cs="Times New Roman"/>
          <w:szCs w:val="24"/>
        </w:rPr>
        <w:t xml:space="preserve">ρείου Ηπείρου από το ελληνικό ομογενειακό στοιχείο και αμέσως μετά στην ιστορική εμπλοκή στο </w:t>
      </w:r>
      <w:r>
        <w:rPr>
          <w:rFonts w:eastAsia="Times New Roman" w:cs="Times New Roman"/>
          <w:szCs w:val="24"/>
        </w:rPr>
        <w:t>μ</w:t>
      </w:r>
      <w:r>
        <w:rPr>
          <w:rFonts w:eastAsia="Times New Roman" w:cs="Times New Roman"/>
          <w:szCs w:val="24"/>
        </w:rPr>
        <w:t xml:space="preserve">ακεδονικό, όταν οδήγησε την κυβέρνηση στην οποία μετείχε στην πτώση και σε μία ιστορική εμπλοκή διαχρονικά της Ελληνικής Δημοκρατίας στη Βαλκανική. </w:t>
      </w:r>
    </w:p>
    <w:p w14:paraId="7E512E7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Μου κάνει εντ</w:t>
      </w:r>
      <w:r>
        <w:rPr>
          <w:rFonts w:eastAsia="Times New Roman" w:cs="Times New Roman"/>
          <w:szCs w:val="24"/>
        </w:rPr>
        <w:t xml:space="preserve">ύπωση, λοιπόν, πώς γίνεται επίκληση της στιβαρότητας με την οποία αντιμετώπιζε αυτά τα θέματα, όταν στις μεγάλες εμπλοκές, μετά το τέλος του </w:t>
      </w:r>
      <w:r>
        <w:rPr>
          <w:rFonts w:eastAsia="Times New Roman" w:cs="Times New Roman"/>
          <w:szCs w:val="24"/>
        </w:rPr>
        <w:t>ψ</w:t>
      </w:r>
      <w:r>
        <w:rPr>
          <w:rFonts w:eastAsia="Times New Roman" w:cs="Times New Roman"/>
          <w:szCs w:val="24"/>
        </w:rPr>
        <w:t xml:space="preserve">υχρού </w:t>
      </w:r>
      <w:r>
        <w:rPr>
          <w:rFonts w:eastAsia="Times New Roman" w:cs="Times New Roman"/>
          <w:szCs w:val="24"/>
        </w:rPr>
        <w:t>π</w:t>
      </w:r>
      <w:r>
        <w:rPr>
          <w:rFonts w:eastAsia="Times New Roman" w:cs="Times New Roman"/>
          <w:szCs w:val="24"/>
        </w:rPr>
        <w:t>ολέμου, η στάση του σε δύο κορυφαία ζητήματα ήταν τουλάχιστον προς την κατεύθυνση της στασιμότητας, της αδρ</w:t>
      </w:r>
      <w:r>
        <w:rPr>
          <w:rFonts w:eastAsia="Times New Roman" w:cs="Times New Roman"/>
          <w:szCs w:val="24"/>
        </w:rPr>
        <w:t>άνειας και των καταστροφικών συνεπειών. Πιο προσεκτικά, λοιπόν, οι κορώνες των υπερπατριωτών και των εθνικιστών.</w:t>
      </w:r>
    </w:p>
    <w:p w14:paraId="7E512E7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 xml:space="preserve">Προχθές </w:t>
      </w:r>
      <w:proofErr w:type="spellStart"/>
      <w:r>
        <w:rPr>
          <w:rFonts w:eastAsia="Times New Roman" w:cs="Times New Roman"/>
          <w:szCs w:val="24"/>
        </w:rPr>
        <w:t>παρεδόθη</w:t>
      </w:r>
      <w:proofErr w:type="spellEnd"/>
      <w:r>
        <w:rPr>
          <w:rFonts w:eastAsia="Times New Roman" w:cs="Times New Roman"/>
          <w:szCs w:val="24"/>
        </w:rPr>
        <w:t xml:space="preserve"> από τον Πρόεδρο της Βουλής το υλικό που </w:t>
      </w:r>
      <w:proofErr w:type="spellStart"/>
      <w:r>
        <w:rPr>
          <w:rFonts w:eastAsia="Times New Roman" w:cs="Times New Roman"/>
          <w:szCs w:val="24"/>
        </w:rPr>
        <w:t>ευρίσκετο</w:t>
      </w:r>
      <w:proofErr w:type="spellEnd"/>
      <w:r>
        <w:rPr>
          <w:rFonts w:eastAsia="Times New Roman" w:cs="Times New Roman"/>
          <w:szCs w:val="24"/>
        </w:rPr>
        <w:t xml:space="preserve"> εν υπνώσει στα </w:t>
      </w:r>
      <w:r>
        <w:rPr>
          <w:rFonts w:eastAsia="Times New Roman" w:cs="Times New Roman"/>
          <w:szCs w:val="24"/>
        </w:rPr>
        <w:t>α</w:t>
      </w:r>
      <w:r>
        <w:rPr>
          <w:rFonts w:eastAsia="Times New Roman" w:cs="Times New Roman"/>
          <w:szCs w:val="24"/>
        </w:rPr>
        <w:t>ρχεία της Βουλής για τον Φάκελο της Κύπρου. Θα παραδοθούν εξ</w:t>
      </w:r>
      <w:r>
        <w:rPr>
          <w:rFonts w:eastAsia="Times New Roman" w:cs="Times New Roman"/>
          <w:szCs w:val="24"/>
        </w:rPr>
        <w:t xml:space="preserve">ήντα-εβδομήντα τόμοι. Ο πρώτος </w:t>
      </w:r>
      <w:proofErr w:type="spellStart"/>
      <w:r>
        <w:rPr>
          <w:rFonts w:eastAsia="Times New Roman" w:cs="Times New Roman"/>
          <w:szCs w:val="24"/>
        </w:rPr>
        <w:t>παρεδόθη</w:t>
      </w:r>
      <w:proofErr w:type="spellEnd"/>
      <w:r>
        <w:rPr>
          <w:rFonts w:eastAsia="Times New Roman" w:cs="Times New Roman"/>
          <w:szCs w:val="24"/>
        </w:rPr>
        <w:t xml:space="preserve"> ήδη στη Βουλή της Κυπριακής Δημοκρατίας. Ήδη με τις πρώτες αναγνώσεις ιστορικοί, ερευνητές και δημοσιογράφοι διαπιστώνουν στοιχεία συγκλονιστικά τα οποία απουσίαζαν από την ιστορική έρευνα. </w:t>
      </w:r>
    </w:p>
    <w:p w14:paraId="7E512E7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Γιατί το λέω αυτό; Ας περ</w:t>
      </w:r>
      <w:r>
        <w:rPr>
          <w:rFonts w:eastAsia="Times New Roman" w:cs="Times New Roman"/>
          <w:szCs w:val="24"/>
        </w:rPr>
        <w:t>ιμένουμε, ας είμαστε ψύχραιμοι, ας είμαστε σοβαροί, ας κάνουμε προσεκτικά βήματα, διότι οι κορώνες, οι βιασύνες και η κήρυξη βομβαρδισμών οδήγησαν σε μία εθνική τραγωδία. Η ελληνική χούντα, υποκινούμενη ή και σχεδιασμένη από ξένα κέντρα έως το 1967 στις κο</w:t>
      </w:r>
      <w:r>
        <w:rPr>
          <w:rFonts w:eastAsia="Times New Roman" w:cs="Times New Roman"/>
          <w:szCs w:val="24"/>
        </w:rPr>
        <w:t xml:space="preserve">ρυφώσεις του </w:t>
      </w:r>
      <w:r>
        <w:rPr>
          <w:rFonts w:eastAsia="Times New Roman" w:cs="Times New Roman"/>
          <w:szCs w:val="24"/>
        </w:rPr>
        <w:t>ψ</w:t>
      </w:r>
      <w:r>
        <w:rPr>
          <w:rFonts w:eastAsia="Times New Roman" w:cs="Times New Roman"/>
          <w:szCs w:val="24"/>
        </w:rPr>
        <w:t xml:space="preserve">υχρού </w:t>
      </w:r>
      <w:r>
        <w:rPr>
          <w:rFonts w:eastAsia="Times New Roman" w:cs="Times New Roman"/>
          <w:szCs w:val="24"/>
        </w:rPr>
        <w:t>π</w:t>
      </w:r>
      <w:r>
        <w:rPr>
          <w:rFonts w:eastAsia="Times New Roman" w:cs="Times New Roman"/>
          <w:szCs w:val="24"/>
        </w:rPr>
        <w:t>ολέμου, δεν έφυγε ομαλά από την Ελλάδα. Οι ουλές που άφησε είναι βαθιές και είναι κυρίως η απώλεια ελληνικού εδάφους, κυριάρχου εδάφους της Κυπριακής Δημοκρατίας, είναι οι νεκροί, είναι η ταπείνωση, είναι ό,τι απέμεινε και σε μεγάλο βα</w:t>
      </w:r>
      <w:r>
        <w:rPr>
          <w:rFonts w:eastAsia="Times New Roman" w:cs="Times New Roman"/>
          <w:szCs w:val="24"/>
        </w:rPr>
        <w:t xml:space="preserve">θμό και μία νοσταλγία ανόητων, αφρόνων ή ηλιθίων </w:t>
      </w:r>
      <w:proofErr w:type="spellStart"/>
      <w:r>
        <w:rPr>
          <w:rFonts w:eastAsia="Times New Roman" w:cs="Times New Roman"/>
          <w:szCs w:val="24"/>
        </w:rPr>
        <w:t>μεταφασιστών</w:t>
      </w:r>
      <w:proofErr w:type="spellEnd"/>
      <w:r>
        <w:rPr>
          <w:rFonts w:eastAsia="Times New Roman" w:cs="Times New Roman"/>
          <w:szCs w:val="24"/>
        </w:rPr>
        <w:t>, οι οποίοι νοσταλγούν την περίοδο της δικτατορίας.</w:t>
      </w:r>
    </w:p>
    <w:p w14:paraId="7E512E7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Μια τελευταία παρατήρηση σε ό,τι αφορά αυτόν τον κερματισμένο, αποσπασματικό λόγο της Νέας Δημοκρατίας, όταν μιλάει για την Κυβέρνηση των αναξί</w:t>
      </w:r>
      <w:r>
        <w:rPr>
          <w:rFonts w:eastAsia="Times New Roman" w:cs="Times New Roman"/>
          <w:szCs w:val="24"/>
        </w:rPr>
        <w:t xml:space="preserve">ων, των σκανδάλων, των καταστροφέων, αυτών που κόστισαν 200 δισεκατομμύρια το πρώτο εξάμηνο, ανοησίες και </w:t>
      </w:r>
      <w:proofErr w:type="spellStart"/>
      <w:r>
        <w:rPr>
          <w:rFonts w:eastAsia="Times New Roman" w:cs="Times New Roman"/>
          <w:szCs w:val="24"/>
        </w:rPr>
        <w:t>τρολαρίσματα</w:t>
      </w:r>
      <w:proofErr w:type="spellEnd"/>
      <w:r>
        <w:rPr>
          <w:rFonts w:eastAsia="Times New Roman" w:cs="Times New Roman"/>
          <w:szCs w:val="24"/>
        </w:rPr>
        <w:t xml:space="preserve"> τα οποία δεν έχουν κα</w:t>
      </w:r>
      <w:r>
        <w:rPr>
          <w:rFonts w:eastAsia="Times New Roman" w:cs="Times New Roman"/>
          <w:szCs w:val="24"/>
        </w:rPr>
        <w:t>μ</w:t>
      </w:r>
      <w:r>
        <w:rPr>
          <w:rFonts w:eastAsia="Times New Roman" w:cs="Times New Roman"/>
          <w:szCs w:val="24"/>
        </w:rPr>
        <w:t>μία βάση, δεν έχουν κα</w:t>
      </w:r>
      <w:r>
        <w:rPr>
          <w:rFonts w:eastAsia="Times New Roman" w:cs="Times New Roman"/>
          <w:szCs w:val="24"/>
        </w:rPr>
        <w:t>μ</w:t>
      </w:r>
      <w:r>
        <w:rPr>
          <w:rFonts w:eastAsia="Times New Roman" w:cs="Times New Roman"/>
          <w:szCs w:val="24"/>
        </w:rPr>
        <w:t>μία υπόσταση και κα</w:t>
      </w:r>
      <w:r>
        <w:rPr>
          <w:rFonts w:eastAsia="Times New Roman" w:cs="Times New Roman"/>
          <w:szCs w:val="24"/>
        </w:rPr>
        <w:t>μ</w:t>
      </w:r>
      <w:r>
        <w:rPr>
          <w:rFonts w:eastAsia="Times New Roman" w:cs="Times New Roman"/>
          <w:szCs w:val="24"/>
        </w:rPr>
        <w:t xml:space="preserve">μία επιχειρηματολογία. </w:t>
      </w:r>
    </w:p>
    <w:p w14:paraId="7E512E7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 xml:space="preserve">Μια από τις τελευταίες εμμονές -διότι περί εμμονής πρόκειται και μάλιστα εντελώς </w:t>
      </w:r>
      <w:proofErr w:type="spellStart"/>
      <w:r>
        <w:rPr>
          <w:rFonts w:eastAsia="Times New Roman" w:cs="Times New Roman"/>
          <w:szCs w:val="24"/>
        </w:rPr>
        <w:t>ανιστορικής</w:t>
      </w:r>
      <w:proofErr w:type="spellEnd"/>
      <w:r>
        <w:rPr>
          <w:rFonts w:eastAsia="Times New Roman" w:cs="Times New Roman"/>
          <w:szCs w:val="24"/>
        </w:rPr>
        <w:t xml:space="preserve">- είναι η εμμονή για τη συνταγματική αναθεώρηση στο άρθρο 16 περί δημόσιου χαρακτήρα της εκπαίδευσης και αλλαγής αυτού του άρθρου. Και επειδή η Νέα Δημοκρατία, που </w:t>
      </w:r>
      <w:r>
        <w:rPr>
          <w:rFonts w:eastAsia="Times New Roman" w:cs="Times New Roman"/>
          <w:szCs w:val="24"/>
        </w:rPr>
        <w:t xml:space="preserve">έχει μια παράδοση και κάποιων κεντρώων ανοιγμάτων και ενός λαϊκού χαρακτήρα στη λεγόμενη λαϊκή Δεξιά, ξεχνάει το ίδιο της το παρελθόν, ξεχνάει τις ίδιες τις αρχές του ιδρυτή της, του Κωνσταντίνου Καραμανλή, και φλερτάρει με άλλα μοντέλα -στο ασφαλιστικό </w:t>
      </w:r>
      <w:proofErr w:type="spellStart"/>
      <w:r>
        <w:rPr>
          <w:rFonts w:eastAsia="Times New Roman" w:cs="Times New Roman"/>
          <w:szCs w:val="24"/>
        </w:rPr>
        <w:t>φλ</w:t>
      </w:r>
      <w:r>
        <w:rPr>
          <w:rFonts w:eastAsia="Times New Roman" w:cs="Times New Roman"/>
          <w:szCs w:val="24"/>
        </w:rPr>
        <w:t>ερτάρησε</w:t>
      </w:r>
      <w:proofErr w:type="spellEnd"/>
      <w:r>
        <w:rPr>
          <w:rFonts w:eastAsia="Times New Roman" w:cs="Times New Roman"/>
          <w:szCs w:val="24"/>
        </w:rPr>
        <w:t xml:space="preserve"> με το </w:t>
      </w:r>
      <w:proofErr w:type="spellStart"/>
      <w:r>
        <w:rPr>
          <w:rFonts w:eastAsia="Times New Roman" w:cs="Times New Roman"/>
          <w:szCs w:val="24"/>
        </w:rPr>
        <w:t>χιλιανό</w:t>
      </w:r>
      <w:proofErr w:type="spellEnd"/>
      <w:r>
        <w:rPr>
          <w:rFonts w:eastAsia="Times New Roman" w:cs="Times New Roman"/>
          <w:szCs w:val="24"/>
        </w:rPr>
        <w:t xml:space="preserve"> μοντέλο- θα τους θυμίσω, επειδή είχα άμεση γνώμη και έκανα επαφή το περασμένο διάστημα με κορυφαίους θεσμούς της Χιλής, της νυν Δημοκρατίας της Χιλής, τι συμβαίνει εκεί στην εκπαίδευση, την οποία φλερτάρετε, με τα ιδιωτικά πανεπιστήμ</w:t>
      </w:r>
      <w:r>
        <w:rPr>
          <w:rFonts w:eastAsia="Times New Roman" w:cs="Times New Roman"/>
          <w:szCs w:val="24"/>
        </w:rPr>
        <w:t xml:space="preserve">ια. </w:t>
      </w:r>
    </w:p>
    <w:p w14:paraId="7E512E7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Ο δικτάτορας </w:t>
      </w:r>
      <w:proofErr w:type="spellStart"/>
      <w:r>
        <w:rPr>
          <w:rFonts w:eastAsia="Times New Roman" w:cs="Times New Roman"/>
          <w:szCs w:val="24"/>
        </w:rPr>
        <w:t>Πινοσέτ</w:t>
      </w:r>
      <w:proofErr w:type="spellEnd"/>
      <w:r>
        <w:rPr>
          <w:rFonts w:eastAsia="Times New Roman" w:cs="Times New Roman"/>
          <w:szCs w:val="24"/>
        </w:rPr>
        <w:t xml:space="preserve"> μείωσε τις δαπάνες για τα δημόσια πανεπιστήμια κατά 70%. Η δημοκρατία, όταν </w:t>
      </w:r>
      <w:proofErr w:type="spellStart"/>
      <w:r>
        <w:rPr>
          <w:rFonts w:eastAsia="Times New Roman" w:cs="Times New Roman"/>
          <w:szCs w:val="24"/>
        </w:rPr>
        <w:t>επανέκαμψε</w:t>
      </w:r>
      <w:proofErr w:type="spellEnd"/>
      <w:r>
        <w:rPr>
          <w:rFonts w:eastAsia="Times New Roman" w:cs="Times New Roman"/>
          <w:szCs w:val="24"/>
        </w:rPr>
        <w:t>, προσπαθεί να τις επαναφέρει στα προ της δικτατορίας επίπεδα. Όλο το νεοφιλελεύθερο εργαστήριο</w:t>
      </w:r>
      <w:r w:rsidRPr="00E5589F">
        <w:rPr>
          <w:rFonts w:eastAsia="Times New Roman" w:cs="Times New Roman"/>
          <w:szCs w:val="24"/>
        </w:rPr>
        <w:t>,</w:t>
      </w:r>
      <w:r>
        <w:rPr>
          <w:rFonts w:eastAsia="Times New Roman" w:cs="Times New Roman"/>
          <w:szCs w:val="24"/>
        </w:rPr>
        <w:t xml:space="preserve"> στο οποίο μετετράπη από τα </w:t>
      </w:r>
      <w:r>
        <w:rPr>
          <w:rFonts w:eastAsia="Times New Roman" w:cs="Times New Roman"/>
          <w:szCs w:val="24"/>
          <w:lang w:val="en-US"/>
        </w:rPr>
        <w:t>Chicago</w:t>
      </w:r>
      <w:r w:rsidRPr="00E5589F">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η Χιλή</w:t>
      </w:r>
      <w:r w:rsidRPr="00E5589F">
        <w:rPr>
          <w:rFonts w:eastAsia="Times New Roman" w:cs="Times New Roman"/>
          <w:szCs w:val="24"/>
        </w:rPr>
        <w:t>,</w:t>
      </w:r>
      <w:r>
        <w:rPr>
          <w:rFonts w:eastAsia="Times New Roman" w:cs="Times New Roman"/>
          <w:szCs w:val="24"/>
        </w:rPr>
        <w:t xml:space="preserve"> γέμισε τη Χιλή ιδιωτικά πανεπιστήμια. Αυτός είναι ο παράδεισος του νεοφιλελευθερισμού αυτήν τη στιγμή στη Χιλή. </w:t>
      </w:r>
    </w:p>
    <w:p w14:paraId="7E512E7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Να σας πω ποια είναι τα αποτελέσματα, σύμφωνα με αυτά που μου είπαν κορυφαίοι παράγοντες του Χιλιανού Κοινοβουλίου; Έχουν ιδρυθεί είκοσι πέντε</w:t>
      </w:r>
      <w:r>
        <w:rPr>
          <w:rFonts w:eastAsia="Times New Roman" w:cs="Times New Roman"/>
          <w:szCs w:val="24"/>
        </w:rPr>
        <w:t xml:space="preserve"> νομικές σχολές σε μια χώρα δεκαέξι εκατομμυρίων. Έχουν ιδρυθεί τριάντα τέσσερις οδοντιατρικές σχολές σε μια χώρα δεκαέξι εκατομμυρίων. Να σας θυμίσω ότι στην </w:t>
      </w:r>
      <w:r>
        <w:rPr>
          <w:rFonts w:eastAsia="Times New Roman" w:cs="Times New Roman"/>
          <w:szCs w:val="24"/>
        </w:rPr>
        <w:lastRenderedPageBreak/>
        <w:t>Ελλάδα των έντεκα λειτουργούν δύο οδοντιατρικές σχολές και υπερκαλύπτουν τις ανάγκες του πληθυσμο</w:t>
      </w:r>
      <w:r>
        <w:rPr>
          <w:rFonts w:eastAsia="Times New Roman" w:cs="Times New Roman"/>
          <w:szCs w:val="24"/>
        </w:rPr>
        <w:t>ύ, στις δε Ηνωμένες Πολιτείες, εφευρέτες της οδοντιατρικής επιστήμης, λειτουργούν δεκαέξι οδοντιατρικές. Αυτό είναι το νεοφιλελεύθερο εργαστήριο.</w:t>
      </w:r>
    </w:p>
    <w:p w14:paraId="7E512E7F"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συγκλονιστικότερο στοιχείο, που μου το ανέφερε πρώην Υπουργός της </w:t>
      </w:r>
      <w:r>
        <w:rPr>
          <w:rFonts w:eastAsia="Times New Roman" w:cs="Times New Roman"/>
          <w:szCs w:val="24"/>
        </w:rPr>
        <w:t xml:space="preserve">κυβέρνησης </w:t>
      </w:r>
      <w:r>
        <w:rPr>
          <w:rFonts w:eastAsia="Times New Roman" w:cs="Times New Roman"/>
          <w:szCs w:val="24"/>
        </w:rPr>
        <w:t>και νυν ηγέτης της μείζο</w:t>
      </w:r>
      <w:r>
        <w:rPr>
          <w:rFonts w:eastAsia="Times New Roman" w:cs="Times New Roman"/>
          <w:szCs w:val="24"/>
        </w:rPr>
        <w:t xml:space="preserve">νος </w:t>
      </w:r>
      <w:r>
        <w:rPr>
          <w:rFonts w:eastAsia="Times New Roman" w:cs="Times New Roman"/>
          <w:szCs w:val="24"/>
        </w:rPr>
        <w:t xml:space="preserve">αντιπολίτευσης </w:t>
      </w:r>
      <w:r>
        <w:rPr>
          <w:rFonts w:eastAsia="Times New Roman" w:cs="Times New Roman"/>
          <w:szCs w:val="24"/>
        </w:rPr>
        <w:t>που ελέγχουν και τα δύο νομοθετικά σώματα στη Χιλή, είναι το εξής: Ότι το 65% των ανθρώπων, των φοιτητών, κυρίως από φτωχά στρώματα, που φοιτούν στα ιδιωτικά πανεπιστήμια, εγκαταλείπουν στο δεύτερο έτος. Χάνουν τα δίδακτρα και χάνουν και</w:t>
      </w:r>
      <w:r>
        <w:rPr>
          <w:rFonts w:eastAsia="Times New Roman" w:cs="Times New Roman"/>
          <w:szCs w:val="24"/>
        </w:rPr>
        <w:t xml:space="preserve"> οποιαδήποτε προοπτική να τελειώσουν τα σχολεία τους. </w:t>
      </w:r>
    </w:p>
    <w:p w14:paraId="7E512E80"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szCs w:val="24"/>
        </w:rPr>
        <w:t xml:space="preserve">Συνέλθετε. Η μεγάλη αλλαγή στην ελληνική κοινωνία έγινε στη δεκαετία του 1960, επί πρώτης </w:t>
      </w:r>
      <w:r>
        <w:rPr>
          <w:rFonts w:eastAsia="Times New Roman" w:cs="Times New Roman"/>
          <w:szCs w:val="24"/>
        </w:rPr>
        <w:t xml:space="preserve">κυβερνήσεως </w:t>
      </w:r>
      <w:r>
        <w:rPr>
          <w:rFonts w:eastAsia="Times New Roman" w:cs="Times New Roman"/>
          <w:szCs w:val="24"/>
        </w:rPr>
        <w:t>Γεωργίου Παπανδρέου, όταν επιβλήθηκε ο δημόσιος χαρακτήρας στο δημόσιο πανεπιστήμιο. Αυτές οι μεγάλ</w:t>
      </w:r>
      <w:r>
        <w:rPr>
          <w:rFonts w:eastAsia="Times New Roman" w:cs="Times New Roman"/>
          <w:szCs w:val="24"/>
        </w:rPr>
        <w:t xml:space="preserve">ες αλλαγές έφτιαξαν τη μεγάλη μικρομεσαία θάλασσα, τη μεγάλη θάλασσα των λαϊκών στρωμάτων και των μικροαστών, οι οποίοι σπούδασαν, ανήλθαν, πρόκοψαν και έφτιαξαν </w:t>
      </w:r>
      <w:r>
        <w:rPr>
          <w:rFonts w:eastAsia="Times New Roman" w:cs="Times New Roman"/>
          <w:szCs w:val="24"/>
        </w:rPr>
        <w:t xml:space="preserve">την </w:t>
      </w:r>
      <w:r>
        <w:rPr>
          <w:rFonts w:eastAsia="Times New Roman" w:cs="Times New Roman"/>
          <w:szCs w:val="24"/>
        </w:rPr>
        <w:t xml:space="preserve">ελληνική δημοκρατία. </w:t>
      </w:r>
    </w:p>
    <w:p w14:paraId="7E512E81"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szCs w:val="24"/>
        </w:rPr>
        <w:t>Πίσω από τις ιδεοληψίες σας ή τις ολιγαρχικές δεσμεύσεις, μην πάτε ν</w:t>
      </w:r>
      <w:r>
        <w:rPr>
          <w:rFonts w:eastAsia="Times New Roman" w:cs="Times New Roman"/>
          <w:szCs w:val="24"/>
        </w:rPr>
        <w:t xml:space="preserve">α υπονομεύσετε ό,τι </w:t>
      </w:r>
      <w:r>
        <w:rPr>
          <w:rFonts w:eastAsia="Times New Roman" w:cs="Times New Roman"/>
          <w:szCs w:val="24"/>
        </w:rPr>
        <w:t xml:space="preserve">κτίστηκε </w:t>
      </w:r>
      <w:r>
        <w:rPr>
          <w:rFonts w:eastAsia="Times New Roman" w:cs="Times New Roman"/>
          <w:szCs w:val="24"/>
        </w:rPr>
        <w:t xml:space="preserve">σε όλη την μεταπολεμική Ελλάδα. Χρειάζεται μεταρρύθμιση το εκπαιδευτικό σύστημα, χρειάζονται προσαρμογές στις νέες κοινωνικές συνθήκες, </w:t>
      </w:r>
      <w:r>
        <w:rPr>
          <w:rFonts w:eastAsia="Times New Roman" w:cs="Times New Roman"/>
          <w:szCs w:val="24"/>
        </w:rPr>
        <w:lastRenderedPageBreak/>
        <w:t xml:space="preserve">στις νέες οικονομικές ανάγκες, αλλά μην οδηγήσετε τα νοικοκυριά στην τρέλα </w:t>
      </w:r>
      <w:r>
        <w:rPr>
          <w:rFonts w:eastAsia="Times New Roman" w:cs="Times New Roman"/>
          <w:szCs w:val="24"/>
        </w:rPr>
        <w:t xml:space="preserve">της </w:t>
      </w:r>
      <w:r>
        <w:rPr>
          <w:rFonts w:eastAsia="Times New Roman" w:cs="Times New Roman"/>
          <w:szCs w:val="24"/>
        </w:rPr>
        <w:t>κατασπατάλησ</w:t>
      </w:r>
      <w:r>
        <w:rPr>
          <w:rFonts w:eastAsia="Times New Roman" w:cs="Times New Roman"/>
          <w:szCs w:val="24"/>
        </w:rPr>
        <w:t>ης του πενιχρού οικογενειακού εισοδήματος</w:t>
      </w:r>
      <w:r>
        <w:rPr>
          <w:rFonts w:eastAsia="Times New Roman" w:cs="Times New Roman"/>
          <w:szCs w:val="24"/>
        </w:rPr>
        <w:t>. Ε</w:t>
      </w:r>
      <w:r>
        <w:rPr>
          <w:rFonts w:eastAsia="Times New Roman" w:cs="Times New Roman"/>
          <w:szCs w:val="24"/>
        </w:rPr>
        <w:t>κτός του δημόσιου χαρακτήρα του δημόσιου πανεπιστημίου</w:t>
      </w:r>
      <w:r>
        <w:rPr>
          <w:rFonts w:eastAsia="Times New Roman" w:cs="Times New Roman"/>
          <w:szCs w:val="24"/>
        </w:rPr>
        <w:t xml:space="preserve"> π</w:t>
      </w:r>
      <w:r>
        <w:rPr>
          <w:rFonts w:eastAsia="Times New Roman" w:cs="Times New Roman"/>
          <w:szCs w:val="24"/>
        </w:rPr>
        <w:t xml:space="preserve">ρέπει να βελτιώσουμε, να εδραιώσουμε, να στερεώσουμε και να κάνουμε το πανεπιστήμιο ακόμη καλύτερο. </w:t>
      </w:r>
    </w:p>
    <w:p w14:paraId="7E512E82"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szCs w:val="24"/>
        </w:rPr>
        <w:t>Προσέφεραν τα δημόσια πανεπιστήμια στη χώρα. Προσέφεραν</w:t>
      </w:r>
      <w:r>
        <w:rPr>
          <w:rFonts w:eastAsia="Times New Roman" w:cs="Times New Roman"/>
          <w:szCs w:val="24"/>
        </w:rPr>
        <w:t xml:space="preserve"> εθνικό έργο, προσέφεραν κοινωνικό έργο, προσέφεραν χιλιάδες σπουδαίους επιστήμονες, τεχνολόγους και στελέχη της δημόσιας διοίκησης και της πνευματικής ζωής. Να είσαστε προσεκτικοί και να είσαστε πολύ καλύτερα ενημερωμένοι για το τι έχει συμβεί στην Ελλάδα</w:t>
      </w:r>
      <w:r>
        <w:rPr>
          <w:rFonts w:eastAsia="Times New Roman" w:cs="Times New Roman"/>
          <w:szCs w:val="24"/>
        </w:rPr>
        <w:t xml:space="preserve"> και σε </w:t>
      </w:r>
      <w:r>
        <w:rPr>
          <w:rFonts w:eastAsia="Times New Roman" w:cs="Times New Roman"/>
          <w:szCs w:val="24"/>
        </w:rPr>
        <w:t>ότι αφορά σ</w:t>
      </w:r>
      <w:r>
        <w:rPr>
          <w:rFonts w:eastAsia="Times New Roman" w:cs="Times New Roman"/>
          <w:szCs w:val="24"/>
        </w:rPr>
        <w:t xml:space="preserve">την εκπαίδευση και σε </w:t>
      </w:r>
      <w:r>
        <w:rPr>
          <w:rFonts w:eastAsia="Times New Roman" w:cs="Times New Roman"/>
          <w:szCs w:val="24"/>
        </w:rPr>
        <w:t>ότι αφορά</w:t>
      </w:r>
      <w:r>
        <w:rPr>
          <w:rFonts w:eastAsia="Times New Roman" w:cs="Times New Roman"/>
          <w:szCs w:val="24"/>
        </w:rPr>
        <w:t xml:space="preserve"> τη σχέση ιδιωτικού και δημόσιου. </w:t>
      </w:r>
    </w:p>
    <w:p w14:paraId="7E512E83"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szCs w:val="24"/>
        </w:rPr>
        <w:t>Η Αριστερά δεν έχει έρθει για να επιβάλει ιδεοληψίες. Η Αριστερά απλώς είναι πιο ενημερωμένη για τις σημερινές ανάγκες και τις λαχτάρες του ελληνικού λαού που μπήκε μέσα σ</w:t>
      </w:r>
      <w:r>
        <w:rPr>
          <w:rFonts w:eastAsia="Times New Roman" w:cs="Times New Roman"/>
          <w:szCs w:val="24"/>
        </w:rPr>
        <w:t>ε μια κρίση και προσπαθεί να βγει, διατηρώντας τα δύο μεγάλα ιδανικά: την ελευθερία και την ισότητα. Η ισότητα βρίσκεται στον δημόσιο χαρακτήρα του πανεπιστημίου. Αυτό να το έχετε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 xml:space="preserve">σας. </w:t>
      </w:r>
    </w:p>
    <w:p w14:paraId="7E512E84"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E512E85" w14:textId="77777777" w:rsidR="00CD7DD0" w:rsidRDefault="001D7A2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E512E86"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Υπουργός Υποδομών και Μεταφορών κ. </w:t>
      </w:r>
      <w:proofErr w:type="spellStart"/>
      <w:r>
        <w:rPr>
          <w:rFonts w:eastAsia="Times New Roman" w:cs="Times New Roman"/>
          <w:szCs w:val="24"/>
        </w:rPr>
        <w:t>Σπίρτζης</w:t>
      </w:r>
      <w:proofErr w:type="spellEnd"/>
      <w:r>
        <w:rPr>
          <w:rFonts w:eastAsia="Times New Roman" w:cs="Times New Roman"/>
          <w:szCs w:val="24"/>
        </w:rPr>
        <w:t xml:space="preserve">. </w:t>
      </w:r>
    </w:p>
    <w:p w14:paraId="7E512E87"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 xml:space="preserve">Με την τροπολογία για τον εκπρόσωπο του ΤΕΕ τι θα γίνει, κύριε Υπουργέ; </w:t>
      </w:r>
    </w:p>
    <w:p w14:paraId="7E512E88"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Δεσμεύτηκε η </w:t>
      </w:r>
      <w:r>
        <w:rPr>
          <w:rFonts w:eastAsia="Times New Roman" w:cs="Times New Roman"/>
          <w:szCs w:val="24"/>
        </w:rPr>
        <w:t xml:space="preserve">κ. </w:t>
      </w:r>
      <w:proofErr w:type="spellStart"/>
      <w:r>
        <w:rPr>
          <w:rFonts w:eastAsia="Times New Roman" w:cs="Times New Roman"/>
          <w:szCs w:val="24"/>
        </w:rPr>
        <w:t>Παπανάτσιου</w:t>
      </w:r>
      <w:proofErr w:type="spellEnd"/>
      <w:r>
        <w:rPr>
          <w:rFonts w:eastAsia="Times New Roman" w:cs="Times New Roman"/>
          <w:szCs w:val="24"/>
        </w:rPr>
        <w:t xml:space="preserve"> -</w:t>
      </w:r>
      <w:r>
        <w:rPr>
          <w:rFonts w:eastAsia="Times New Roman" w:cs="Times New Roman"/>
          <w:szCs w:val="24"/>
        </w:rPr>
        <w:t>επειδή δεν μπορεί να συλλέξει από επτά Υπουργούς τώρα την τροπολογία</w:t>
      </w:r>
      <w:r>
        <w:rPr>
          <w:rFonts w:eastAsia="Times New Roman" w:cs="Times New Roman"/>
          <w:szCs w:val="24"/>
        </w:rPr>
        <w:t xml:space="preserve">- </w:t>
      </w:r>
      <w:r>
        <w:rPr>
          <w:rFonts w:eastAsia="Times New Roman" w:cs="Times New Roman"/>
          <w:szCs w:val="24"/>
        </w:rPr>
        <w:t xml:space="preserve">ότι θα είναι στο νομοσχέδιο για τον αιγιαλό. Το είπε κιόλας. </w:t>
      </w:r>
    </w:p>
    <w:p w14:paraId="7E512E89"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Υπουργέ, θα την ξαναφέρετε την τροπολογία; </w:t>
      </w:r>
    </w:p>
    <w:p w14:paraId="7E512E8A"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και Μετ</w:t>
      </w:r>
      <w:r>
        <w:rPr>
          <w:rFonts w:eastAsia="Times New Roman" w:cs="Times New Roman"/>
          <w:b/>
          <w:szCs w:val="24"/>
        </w:rPr>
        <w:t xml:space="preserve">αφορών): </w:t>
      </w:r>
      <w:r>
        <w:rPr>
          <w:rFonts w:eastAsia="Times New Roman" w:cs="Times New Roman"/>
          <w:szCs w:val="24"/>
        </w:rPr>
        <w:t xml:space="preserve">Το Υπουργείο Οικονομικών δεσμεύτηκε, ναι. </w:t>
      </w:r>
    </w:p>
    <w:p w14:paraId="7E512E8B"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Υπουργέ, απαντήστε κατά τη διάρκεια της ομιλίας σας. </w:t>
      </w:r>
    </w:p>
    <w:p w14:paraId="7E512E8C" w14:textId="77777777" w:rsidR="00CD7DD0" w:rsidRDefault="001D7A26">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Αξιότιμοι κύριοι συνάδελφοι, να σας ευχηθώ καλό μήνα, έναν μήνα με πλήθος αναπτυξιακών και παραγωγικών δράσεων, νέων συμβάσεων για κρίσιμες υποδομές που εκκρεμούν για δεκαετίες. Και θα δοθεί η ευκαιρία στην κακοπροαίρετη </w:t>
      </w:r>
      <w:r>
        <w:rPr>
          <w:rFonts w:eastAsia="Times New Roman" w:cs="Times New Roman"/>
          <w:szCs w:val="24"/>
        </w:rPr>
        <w:t xml:space="preserve">Αντιπολίτευση </w:t>
      </w:r>
      <w:r>
        <w:rPr>
          <w:rFonts w:eastAsia="Times New Roman" w:cs="Times New Roman"/>
          <w:szCs w:val="24"/>
        </w:rPr>
        <w:t>να μας καταγγείλει απ</w:t>
      </w:r>
      <w:r>
        <w:rPr>
          <w:rFonts w:eastAsia="Times New Roman" w:cs="Times New Roman"/>
          <w:szCs w:val="24"/>
        </w:rPr>
        <w:t xml:space="preserve">ό εδώ και πέρα για πλήθος σκανδάλων. </w:t>
      </w:r>
    </w:p>
    <w:p w14:paraId="7E512E8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Το όραμά μας για τη χώρα μας, αλλά και για την ευρύτερη περιοχή των Βαλκανίων, περιλαμβάνει κρίσιμες υποδομές μεταφορών που στηρίζουν τις υγιείς παραγωγικές δυνάμεις, την παραγωγική ανασυγκρότηση της χώρας, τις κοινωνι</w:t>
      </w:r>
      <w:r>
        <w:rPr>
          <w:rFonts w:eastAsia="Times New Roman" w:cs="Times New Roman"/>
          <w:szCs w:val="24"/>
        </w:rPr>
        <w:t xml:space="preserve">κές ανάγκες των πολιτών. Σε αυτό το Εθνικό Στρατηγικό Σχέδιο του Πρωθυπουργού, του </w:t>
      </w:r>
      <w:r>
        <w:rPr>
          <w:rFonts w:eastAsia="Times New Roman" w:cs="Times New Roman"/>
          <w:szCs w:val="24"/>
        </w:rPr>
        <w:lastRenderedPageBreak/>
        <w:t xml:space="preserve">Αλέξη Τσίπρα, στο όραμα για τη χώρα μας, για τα Βαλκάνια εντάσσονται το σύνολο των συνδυασμένων μεταφορών, οι ακτοπλοϊκές μεταφορές, τα λιμάνια, τα εμπορευματικά κέντρα, οι </w:t>
      </w:r>
      <w:r>
        <w:rPr>
          <w:rFonts w:eastAsia="Times New Roman" w:cs="Times New Roman"/>
          <w:szCs w:val="24"/>
        </w:rPr>
        <w:t>σιδηροδρομικές υποδομές, οι διεθνείς συνδέσεις, οι οδικές μεταφορές.</w:t>
      </w:r>
    </w:p>
    <w:p w14:paraId="7E512E8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Η Ελλάδα έρχεται, επιτέλους, να αξιοποιήσει τη θέση της ως διεθνές κέντρο συνδυασμένων μεταφορών και ταυτόχρονα, μέσα από αυτήν τη δράση να πετύχουμε, πρώτον, να αναβαθμίσουμε τη γεωπολιτ</w:t>
      </w:r>
      <w:r>
        <w:rPr>
          <w:rFonts w:eastAsia="Times New Roman" w:cs="Times New Roman"/>
          <w:szCs w:val="24"/>
        </w:rPr>
        <w:t xml:space="preserve">ική μας θέση, δεύτερον, να προσελκύσουμε νέες παραγωγικές και μεταποιητικές δομές, τρίτον, να οικοδομήσουμε σχέσεις συνεργασίας και αμοιβαίων παραγωγικών δραστηριοτήτων με τις βαλκανικές χώρες και, τέταρτον, να μετατρέψουμε ως πρωτοπόρος χώρα τη χερσόνησο </w:t>
      </w:r>
      <w:r>
        <w:rPr>
          <w:rFonts w:eastAsia="Times New Roman" w:cs="Times New Roman"/>
          <w:szCs w:val="24"/>
        </w:rPr>
        <w:t xml:space="preserve">των Βαλκανίων από πυριτιδαποθήκη ιστορικά της Ευρώπης σε μια περιοχή ειρήνης, ασφάλειας, συνεργασίας και πραγματικής φιλίας. Να μετατρέψουμε τις ξεχασμένες παραμεθόριες περιοχές της </w:t>
      </w:r>
      <w:r>
        <w:rPr>
          <w:rFonts w:eastAsia="Times New Roman" w:cs="Times New Roman"/>
          <w:szCs w:val="24"/>
        </w:rPr>
        <w:t xml:space="preserve">βορείου </w:t>
      </w:r>
      <w:r>
        <w:rPr>
          <w:rFonts w:eastAsia="Times New Roman" w:cs="Times New Roman"/>
          <w:szCs w:val="24"/>
        </w:rPr>
        <w:t>Ελλάδας σε ζωντανές παραγωγικές περιοχές, σε περιοχές που θα επανα</w:t>
      </w:r>
      <w:r>
        <w:rPr>
          <w:rFonts w:eastAsia="Times New Roman" w:cs="Times New Roman"/>
          <w:szCs w:val="24"/>
        </w:rPr>
        <w:t xml:space="preserve">κτήσουν τον πληθυσμό, τις δραστηριότητες, αλλά και τις καθημερινές σχέσεις συνεργασίας που είχαμε με τους βαλκανικούς λαούς. </w:t>
      </w:r>
    </w:p>
    <w:p w14:paraId="7E512E8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Αυτό το σχέδιο υπηρετούμε με συνέπεια. Η σημερινή κύρωση της </w:t>
      </w:r>
      <w:r>
        <w:rPr>
          <w:rFonts w:eastAsia="Times New Roman" w:cs="Times New Roman"/>
          <w:szCs w:val="24"/>
        </w:rPr>
        <w:t xml:space="preserve">σύμβασης </w:t>
      </w:r>
      <w:r>
        <w:rPr>
          <w:rFonts w:eastAsia="Times New Roman" w:cs="Times New Roman"/>
          <w:szCs w:val="24"/>
        </w:rPr>
        <w:t xml:space="preserve">για το </w:t>
      </w:r>
      <w:proofErr w:type="spellStart"/>
      <w:r>
        <w:rPr>
          <w:rFonts w:eastAsia="Times New Roman" w:cs="Times New Roman"/>
          <w:szCs w:val="24"/>
        </w:rPr>
        <w:t>Θριάσιο</w:t>
      </w:r>
      <w:proofErr w:type="spellEnd"/>
      <w:r>
        <w:rPr>
          <w:rFonts w:eastAsia="Times New Roman" w:cs="Times New Roman"/>
          <w:szCs w:val="24"/>
        </w:rPr>
        <w:t xml:space="preserve"> Εμπορευματικό Κέντρο είναι ένα ακόμη από μια </w:t>
      </w:r>
      <w:r>
        <w:rPr>
          <w:rFonts w:eastAsia="Times New Roman" w:cs="Times New Roman"/>
          <w:szCs w:val="24"/>
        </w:rPr>
        <w:t>σειρά έργων υποδομής που υλοποιούμε για την υλοποίηση του Εθνικού Στρατηγικού Σχεδίου.</w:t>
      </w:r>
    </w:p>
    <w:p w14:paraId="7E512E9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 xml:space="preserve">Ενδεικτικά αναφέρουμε την ολοκλήρωση της οδικής σύνδεσης της Εγνατίας με την </w:t>
      </w:r>
      <w:proofErr w:type="spellStart"/>
      <w:r>
        <w:rPr>
          <w:rFonts w:eastAsia="Times New Roman" w:cs="Times New Roman"/>
          <w:szCs w:val="24"/>
        </w:rPr>
        <w:t>Κρυσταλλοπηγή</w:t>
      </w:r>
      <w:proofErr w:type="spellEnd"/>
      <w:r>
        <w:rPr>
          <w:rFonts w:eastAsia="Times New Roman" w:cs="Times New Roman"/>
          <w:szCs w:val="24"/>
        </w:rPr>
        <w:t xml:space="preserve">, του κάθετου άξονα στη Ροδόπη, την ολοκλήρωση του πρώτου τμήματος του κάθετου </w:t>
      </w:r>
      <w:r>
        <w:rPr>
          <w:rFonts w:eastAsia="Times New Roman" w:cs="Times New Roman"/>
          <w:szCs w:val="24"/>
        </w:rPr>
        <w:t>άξονα της Αλεξανδρούπολης και τους επόμενους μήνες του υπολοίπου άξονα, την έναρξη κατασκευής του τρίτου κάθετου οδικού άξονα στην Ξάνθη, την ολοκλήρωση της κατασκευής της διπλής σιδηροδρομικής γραμμής από την Αθήνα μέχρι τη Θεσσαλονίκη, την ολοκλήρωση της</w:t>
      </w:r>
      <w:r>
        <w:rPr>
          <w:rFonts w:eastAsia="Times New Roman" w:cs="Times New Roman"/>
          <w:szCs w:val="24"/>
        </w:rPr>
        <w:t xml:space="preserve"> ηλεκτροδοτούμενης σιδηροδρομικής γραμμής Θεσσαλονίκη-</w:t>
      </w:r>
      <w:proofErr w:type="spellStart"/>
      <w:r>
        <w:rPr>
          <w:rFonts w:eastAsia="Times New Roman" w:cs="Times New Roman"/>
          <w:szCs w:val="24"/>
        </w:rPr>
        <w:t>Ειδομένη</w:t>
      </w:r>
      <w:proofErr w:type="spellEnd"/>
      <w:r>
        <w:rPr>
          <w:rFonts w:eastAsia="Times New Roman" w:cs="Times New Roman"/>
          <w:szCs w:val="24"/>
        </w:rPr>
        <w:t xml:space="preserve">, την ολοκλήρωση των διαγωνιστικών διαδικασιών για τη σιδηροδρομική σύνδεση –επιτέλους!- Αθηνών-Πάτρας, την ολοκλήρωση της υποδομής του διαμετακομιστικού κέντρου του </w:t>
      </w:r>
      <w:proofErr w:type="spellStart"/>
      <w:r>
        <w:rPr>
          <w:rFonts w:eastAsia="Times New Roman" w:cs="Times New Roman"/>
          <w:szCs w:val="24"/>
        </w:rPr>
        <w:t>Θριασίου</w:t>
      </w:r>
      <w:proofErr w:type="spellEnd"/>
      <w:r>
        <w:rPr>
          <w:rFonts w:eastAsia="Times New Roman" w:cs="Times New Roman"/>
          <w:szCs w:val="24"/>
        </w:rPr>
        <w:t xml:space="preserve"> -και είναι άλλο το </w:t>
      </w:r>
      <w:r>
        <w:rPr>
          <w:rFonts w:eastAsia="Times New Roman" w:cs="Times New Roman"/>
          <w:szCs w:val="24"/>
        </w:rPr>
        <w:t xml:space="preserve">εμπορευματικό που κυρώνουμε σήμερα- τη διαγωνιστική διαδικασία του εμπορευματικού κέντρου Θεσσαλονίκης-Στρατοπέδου </w:t>
      </w:r>
      <w:proofErr w:type="spellStart"/>
      <w:r>
        <w:rPr>
          <w:rFonts w:eastAsia="Times New Roman" w:cs="Times New Roman"/>
          <w:szCs w:val="24"/>
        </w:rPr>
        <w:t>Γκόνου</w:t>
      </w:r>
      <w:proofErr w:type="spellEnd"/>
      <w:r>
        <w:rPr>
          <w:rFonts w:eastAsia="Times New Roman" w:cs="Times New Roman"/>
          <w:szCs w:val="24"/>
        </w:rPr>
        <w:t xml:space="preserve"> και πάρα πολλά ακόμη, που θα δοθεί η ευκαιρία στην Αντιπολίτευση, πάνω στην αμηχανία της, να μας καταγγέλλει για σκάνδαλα. Κυρίως, όμω</w:t>
      </w:r>
      <w:r>
        <w:rPr>
          <w:rFonts w:eastAsia="Times New Roman" w:cs="Times New Roman"/>
          <w:szCs w:val="24"/>
        </w:rPr>
        <w:t xml:space="preserve">ς, υλοποιούμε τη συμφωνία με τη Βουλγαρία για τη σύνδεση των λιμανιών της Θεσσαλονίκης, της Καβάλας και της Αλεξανδρούπολης με τα λιμάνια του </w:t>
      </w:r>
      <w:proofErr w:type="spellStart"/>
      <w:r>
        <w:rPr>
          <w:rFonts w:eastAsia="Times New Roman" w:cs="Times New Roman"/>
          <w:szCs w:val="24"/>
        </w:rPr>
        <w:t>Μπουργκάς</w:t>
      </w:r>
      <w:proofErr w:type="spellEnd"/>
      <w:r>
        <w:rPr>
          <w:rFonts w:eastAsia="Times New Roman" w:cs="Times New Roman"/>
          <w:szCs w:val="24"/>
        </w:rPr>
        <w:t xml:space="preserve"> και της Βάρνας στον Εύξεινο Πόντο και του Ρούσε στον Δούναβη. </w:t>
      </w:r>
    </w:p>
    <w:p w14:paraId="7E512E9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Το όραμα του Πρωθυπουργού και η σύμφωνη ά</w:t>
      </w:r>
      <w:r>
        <w:rPr>
          <w:rFonts w:eastAsia="Times New Roman" w:cs="Times New Roman"/>
          <w:szCs w:val="24"/>
        </w:rPr>
        <w:t xml:space="preserve">ποψη των ηγετών των βαλκανικών χωρών για έναν δακτύλιο συνδυασμένο </w:t>
      </w:r>
      <w:proofErr w:type="spellStart"/>
      <w:r>
        <w:rPr>
          <w:rFonts w:eastAsia="Times New Roman" w:cs="Times New Roman"/>
          <w:szCs w:val="24"/>
        </w:rPr>
        <w:t>πολυτροπικών</w:t>
      </w:r>
      <w:proofErr w:type="spellEnd"/>
      <w:r>
        <w:rPr>
          <w:rFonts w:eastAsia="Times New Roman" w:cs="Times New Roman"/>
          <w:szCs w:val="24"/>
        </w:rPr>
        <w:t xml:space="preserve"> μεταφορών, με κέ</w:t>
      </w:r>
      <w:r>
        <w:rPr>
          <w:rFonts w:eastAsia="Times New Roman" w:cs="Times New Roman"/>
          <w:szCs w:val="24"/>
        </w:rPr>
        <w:lastRenderedPageBreak/>
        <w:t>ντρο τη Θεσσαλονίκη, που θα περιλαμβάνει τα λιμάνια της Βουλγαρίας, τη</w:t>
      </w:r>
      <w:r>
        <w:rPr>
          <w:rFonts w:eastAsia="Times New Roman" w:cs="Times New Roman"/>
          <w:szCs w:val="24"/>
        </w:rPr>
        <w:t>ς</w:t>
      </w:r>
      <w:r>
        <w:rPr>
          <w:rFonts w:eastAsia="Times New Roman" w:cs="Times New Roman"/>
          <w:szCs w:val="24"/>
        </w:rPr>
        <w:t xml:space="preserve"> Ρουμανία</w:t>
      </w:r>
      <w:r>
        <w:rPr>
          <w:rFonts w:eastAsia="Times New Roman" w:cs="Times New Roman"/>
          <w:szCs w:val="24"/>
        </w:rPr>
        <w:t>ς</w:t>
      </w:r>
      <w:r>
        <w:rPr>
          <w:rFonts w:eastAsia="Times New Roman" w:cs="Times New Roman"/>
          <w:szCs w:val="24"/>
        </w:rPr>
        <w:t>, τη</w:t>
      </w:r>
      <w:r>
        <w:rPr>
          <w:rFonts w:eastAsia="Times New Roman" w:cs="Times New Roman"/>
          <w:szCs w:val="24"/>
        </w:rPr>
        <w:t>ς</w:t>
      </w:r>
      <w:r>
        <w:rPr>
          <w:rFonts w:eastAsia="Times New Roman" w:cs="Times New Roman"/>
          <w:szCs w:val="24"/>
        </w:rPr>
        <w:t xml:space="preserve"> Σερβία</w:t>
      </w:r>
      <w:r>
        <w:rPr>
          <w:rFonts w:eastAsia="Times New Roman" w:cs="Times New Roman"/>
          <w:szCs w:val="24"/>
        </w:rPr>
        <w:t>ς</w:t>
      </w:r>
      <w:r>
        <w:rPr>
          <w:rFonts w:eastAsia="Times New Roman" w:cs="Times New Roman"/>
          <w:szCs w:val="24"/>
        </w:rPr>
        <w:t xml:space="preserve"> και </w:t>
      </w:r>
      <w:r>
        <w:rPr>
          <w:rFonts w:eastAsia="Times New Roman" w:cs="Times New Roman"/>
          <w:szCs w:val="24"/>
        </w:rPr>
        <w:t xml:space="preserve">της </w:t>
      </w:r>
      <w:r>
        <w:rPr>
          <w:rFonts w:eastAsia="Times New Roman" w:cs="Times New Roman"/>
          <w:szCs w:val="24"/>
        </w:rPr>
        <w:t>πρώην Γιουγκοσλαβική</w:t>
      </w:r>
      <w:r>
        <w:rPr>
          <w:rFonts w:eastAsia="Times New Roman" w:cs="Times New Roman"/>
          <w:szCs w:val="24"/>
        </w:rPr>
        <w:t>ς</w:t>
      </w:r>
      <w:r>
        <w:rPr>
          <w:rFonts w:eastAsia="Times New Roman" w:cs="Times New Roman"/>
          <w:szCs w:val="24"/>
        </w:rPr>
        <w:t xml:space="preserve"> Δημοκρατία</w:t>
      </w:r>
      <w:r>
        <w:rPr>
          <w:rFonts w:eastAsia="Times New Roman" w:cs="Times New Roman"/>
          <w:szCs w:val="24"/>
        </w:rPr>
        <w:t>ς</w:t>
      </w:r>
      <w:r>
        <w:rPr>
          <w:rFonts w:eastAsia="Times New Roman" w:cs="Times New Roman"/>
          <w:szCs w:val="24"/>
        </w:rPr>
        <w:t xml:space="preserve"> της Μακεδονίας, ωριμάζε</w:t>
      </w:r>
      <w:r>
        <w:rPr>
          <w:rFonts w:eastAsia="Times New Roman" w:cs="Times New Roman"/>
          <w:szCs w:val="24"/>
        </w:rPr>
        <w:t xml:space="preserve">ι και προχωρά προς συμφωνία και υλοποίηση. Και όλα αυτά με ένα διεθνές και ευρωπαϊκό περιβάλλον να αποδέχεται και να στηρίζει την υλοποίηση και τον εθνικό σχεδιασμό μας και έχει εκφραστεί αυτό τόσο από τον Πρόεδρο </w:t>
      </w:r>
      <w:proofErr w:type="spellStart"/>
      <w:r>
        <w:rPr>
          <w:rFonts w:eastAsia="Times New Roman" w:cs="Times New Roman"/>
          <w:szCs w:val="24"/>
        </w:rPr>
        <w:t>Γιουνκέρ</w:t>
      </w:r>
      <w:proofErr w:type="spellEnd"/>
      <w:r>
        <w:rPr>
          <w:rFonts w:eastAsia="Times New Roman" w:cs="Times New Roman"/>
          <w:szCs w:val="24"/>
        </w:rPr>
        <w:t xml:space="preserve"> όσο και από </w:t>
      </w:r>
      <w:r>
        <w:rPr>
          <w:rFonts w:eastAsia="Times New Roman" w:cs="Times New Roman"/>
          <w:szCs w:val="24"/>
        </w:rPr>
        <w:t>τους αρμόδιους Επιτρό</w:t>
      </w:r>
      <w:r>
        <w:rPr>
          <w:rFonts w:eastAsia="Times New Roman" w:cs="Times New Roman"/>
          <w:szCs w:val="24"/>
        </w:rPr>
        <w:t>πους</w:t>
      </w:r>
      <w:r>
        <w:rPr>
          <w:rFonts w:eastAsia="Times New Roman" w:cs="Times New Roman"/>
          <w:szCs w:val="24"/>
        </w:rPr>
        <w:t xml:space="preserve">, την Επίτροπο </w:t>
      </w:r>
      <w:proofErr w:type="spellStart"/>
      <w:r>
        <w:rPr>
          <w:rFonts w:eastAsia="Times New Roman" w:cs="Times New Roman"/>
          <w:szCs w:val="24"/>
        </w:rPr>
        <w:t>Μπουλτς</w:t>
      </w:r>
      <w:proofErr w:type="spellEnd"/>
      <w:r>
        <w:rPr>
          <w:rFonts w:eastAsia="Times New Roman" w:cs="Times New Roman"/>
          <w:szCs w:val="24"/>
        </w:rPr>
        <w:t xml:space="preserve"> και την Επίτροπο Κρέτσου. </w:t>
      </w:r>
    </w:p>
    <w:p w14:paraId="7E512E9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Σε αυτό το φιλόδοξο, οραματικό, αλλά και ρεαλιστικά υλοποιήσιμο σχέδιο, το </w:t>
      </w:r>
      <w:proofErr w:type="spellStart"/>
      <w:r>
        <w:rPr>
          <w:rFonts w:eastAsia="Times New Roman" w:cs="Times New Roman"/>
          <w:szCs w:val="24"/>
        </w:rPr>
        <w:t>Θριάσιο</w:t>
      </w:r>
      <w:proofErr w:type="spellEnd"/>
      <w:r>
        <w:rPr>
          <w:rFonts w:eastAsia="Times New Roman" w:cs="Times New Roman"/>
          <w:szCs w:val="24"/>
        </w:rPr>
        <w:t>, ως ενιαία δομή του εμπορευματικού και του διαμετακομιστικού κέντρου κρίνεται, όχι από εμάς, αλλά από τις διεθνείς μετα</w:t>
      </w:r>
      <w:r>
        <w:rPr>
          <w:rFonts w:eastAsia="Times New Roman" w:cs="Times New Roman"/>
          <w:szCs w:val="24"/>
        </w:rPr>
        <w:t>φορές και από τον ευρωπαϊκό σχεδιασμό, ως αναγκαίο. Αποτελεί ένα από τα μεγαλύτερα εμπορευματικά κέντρα και σίγουρα το πιο σύγχρονο της Ευρώπης και αυτός είναι και ο λόγος που μετά τις καθυστερήσεις και τις παλινωδίες δεκαετιών τέθηκε συγκεκριμένο χρονοδιά</w:t>
      </w:r>
      <w:r>
        <w:rPr>
          <w:rFonts w:eastAsia="Times New Roman" w:cs="Times New Roman"/>
          <w:szCs w:val="24"/>
        </w:rPr>
        <w:t>γραμμα και συγκεκριμένες υποχρεώσεις της χώρας μας για την υλοποίησή του.</w:t>
      </w:r>
    </w:p>
    <w:p w14:paraId="7E512E9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Θα σας καταθέσω την απόφαση της </w:t>
      </w:r>
      <w:r>
        <w:rPr>
          <w:rFonts w:eastAsia="Times New Roman" w:cs="Times New Roman"/>
          <w:szCs w:val="24"/>
        </w:rPr>
        <w:t>ε</w:t>
      </w:r>
      <w:r>
        <w:rPr>
          <w:rFonts w:eastAsia="Times New Roman" w:cs="Times New Roman"/>
          <w:szCs w:val="24"/>
        </w:rPr>
        <w:t>πιτροπής που μας έστειλε η κ. Κρέτσου. Θα τα διαβάσω από μέσα, για να μην υπάρχει κα</w:t>
      </w:r>
      <w:r>
        <w:rPr>
          <w:rFonts w:eastAsia="Times New Roman" w:cs="Times New Roman"/>
          <w:szCs w:val="24"/>
        </w:rPr>
        <w:t>μ</w:t>
      </w:r>
      <w:r>
        <w:rPr>
          <w:rFonts w:eastAsia="Times New Roman" w:cs="Times New Roman"/>
          <w:szCs w:val="24"/>
        </w:rPr>
        <w:t xml:space="preserve">μία αμφιβολία. Αποφασίστηκε ότι η </w:t>
      </w:r>
      <w:r>
        <w:rPr>
          <w:rFonts w:eastAsia="Times New Roman" w:cs="Times New Roman"/>
          <w:szCs w:val="24"/>
        </w:rPr>
        <w:t>Ελληνική Δημοκρατία</w:t>
      </w:r>
      <w:r>
        <w:rPr>
          <w:rFonts w:eastAsia="Times New Roman" w:cs="Times New Roman"/>
          <w:szCs w:val="24"/>
        </w:rPr>
        <w:t>, εκτός από</w:t>
      </w:r>
      <w:r>
        <w:rPr>
          <w:rFonts w:eastAsia="Times New Roman" w:cs="Times New Roman"/>
          <w:szCs w:val="24"/>
        </w:rPr>
        <w:t xml:space="preserve"> την ένταξη στη χρηματοδοτική εισφορά του Ε</w:t>
      </w:r>
      <w:r>
        <w:rPr>
          <w:rFonts w:eastAsia="Times New Roman" w:cs="Times New Roman"/>
          <w:szCs w:val="24"/>
        </w:rPr>
        <w:lastRenderedPageBreak/>
        <w:t xml:space="preserve">ΣΠΑ, υποβάλλει στην </w:t>
      </w:r>
      <w:r>
        <w:rPr>
          <w:rFonts w:eastAsia="Times New Roman" w:cs="Times New Roman"/>
          <w:szCs w:val="24"/>
        </w:rPr>
        <w:t xml:space="preserve">επιτροπή </w:t>
      </w:r>
      <w:r>
        <w:rPr>
          <w:rFonts w:eastAsia="Times New Roman" w:cs="Times New Roman"/>
          <w:szCs w:val="24"/>
        </w:rPr>
        <w:t xml:space="preserve">έκθεση ανά εξάμηνο, αρχής γενομένης από 31 Μαρτίου 2017, για τα μέτρα που έχουν ληφθεί, προκειμένου να ολοκληρωθεί το μεγάλο αυτό έργο. </w:t>
      </w:r>
    </w:p>
    <w:p w14:paraId="7E512E9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Δεύτερον, η </w:t>
      </w:r>
      <w:r>
        <w:rPr>
          <w:rFonts w:eastAsia="Times New Roman" w:cs="Times New Roman"/>
          <w:szCs w:val="24"/>
        </w:rPr>
        <w:t xml:space="preserve">Ελληνική </w:t>
      </w:r>
      <w:r>
        <w:rPr>
          <w:rFonts w:eastAsia="Times New Roman" w:cs="Times New Roman"/>
          <w:szCs w:val="24"/>
        </w:rPr>
        <w:t xml:space="preserve">Δημοκρατία υποβάλλει στην </w:t>
      </w:r>
      <w:r>
        <w:rPr>
          <w:rFonts w:eastAsia="Times New Roman" w:cs="Times New Roman"/>
          <w:szCs w:val="24"/>
        </w:rPr>
        <w:t xml:space="preserve">επιτροπή </w:t>
      </w:r>
      <w:r>
        <w:rPr>
          <w:rFonts w:eastAsia="Times New Roman" w:cs="Times New Roman"/>
          <w:szCs w:val="24"/>
        </w:rPr>
        <w:t xml:space="preserve">το αργότερο έως τις 31 Μαρτίου 2019 τις ακόλουθες πληροφορίες σχετικά με την πρόοδο και την οριστικοποίηση του έργου: </w:t>
      </w:r>
    </w:p>
    <w:p w14:paraId="7E512E9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Πρώτον, έκδοση βεβαίωσης οριστικής παραλαβής των δημόσιων έργων που υλοποιήθηκαν στο εμπορευματικό συγκρότημα του </w:t>
      </w:r>
      <w:proofErr w:type="spellStart"/>
      <w:r>
        <w:rPr>
          <w:rFonts w:eastAsia="Times New Roman" w:cs="Times New Roman"/>
          <w:szCs w:val="24"/>
        </w:rPr>
        <w:t>Θριάσιου</w:t>
      </w:r>
      <w:proofErr w:type="spellEnd"/>
      <w:r>
        <w:rPr>
          <w:rFonts w:eastAsia="Times New Roman" w:cs="Times New Roman"/>
          <w:szCs w:val="24"/>
        </w:rPr>
        <w:t xml:space="preserve"> </w:t>
      </w:r>
      <w:r>
        <w:rPr>
          <w:rFonts w:eastAsia="Times New Roman" w:cs="Times New Roman"/>
          <w:szCs w:val="24"/>
        </w:rPr>
        <w:t>Π</w:t>
      </w:r>
      <w:r>
        <w:rPr>
          <w:rFonts w:eastAsia="Times New Roman" w:cs="Times New Roman"/>
          <w:szCs w:val="24"/>
        </w:rPr>
        <w:t>εδίο</w:t>
      </w:r>
      <w:r>
        <w:rPr>
          <w:rFonts w:eastAsia="Times New Roman" w:cs="Times New Roman"/>
          <w:szCs w:val="24"/>
        </w:rPr>
        <w:t xml:space="preserve">υ. Δεύτερον, επικύρωση από το </w:t>
      </w:r>
      <w:r>
        <w:rPr>
          <w:rFonts w:eastAsia="Times New Roman" w:cs="Times New Roman"/>
          <w:szCs w:val="24"/>
        </w:rPr>
        <w:t xml:space="preserve">ελληνικό </w:t>
      </w:r>
      <w:r>
        <w:rPr>
          <w:rFonts w:eastAsia="Times New Roman" w:cs="Times New Roman"/>
          <w:szCs w:val="24"/>
        </w:rPr>
        <w:t>Κοινοβούλιο της σύμβασης παραχώρησης για την κατασκευή και λειτουργία του «ιδιωτικού Εμπορευματικού Κέντρου». Τρίτον, εκθέσεις που συντάσσονται από ανεξάρτητο μηχανικό σχετικά με την πρόοδο των έργων και τους κινδύνου</w:t>
      </w:r>
      <w:r>
        <w:rPr>
          <w:rFonts w:eastAsia="Times New Roman" w:cs="Times New Roman"/>
          <w:szCs w:val="24"/>
        </w:rPr>
        <w:t>ς κ</w:t>
      </w:r>
      <w:r>
        <w:rPr>
          <w:rFonts w:eastAsia="Times New Roman" w:cs="Times New Roman"/>
          <w:szCs w:val="24"/>
        </w:rPr>
        <w:t>.</w:t>
      </w:r>
      <w:r>
        <w:rPr>
          <w:rFonts w:eastAsia="Times New Roman" w:cs="Times New Roman"/>
          <w:szCs w:val="24"/>
        </w:rPr>
        <w:t xml:space="preserve">λπ.. Τέταρτον, πιστοποιητικό ολοκλήρωσης των έργων από ανεξάρτητο μηχανικό για το «ιδιωτικό Εμπορευματικό Κέντρο». </w:t>
      </w:r>
      <w:proofErr w:type="spellStart"/>
      <w:r>
        <w:rPr>
          <w:rFonts w:eastAsia="Times New Roman" w:cs="Times New Roman"/>
          <w:szCs w:val="24"/>
        </w:rPr>
        <w:t>Πέμπτον</w:t>
      </w:r>
      <w:proofErr w:type="spellEnd"/>
      <w:r>
        <w:rPr>
          <w:rFonts w:eastAsia="Times New Roman" w:cs="Times New Roman"/>
          <w:szCs w:val="24"/>
        </w:rPr>
        <w:t xml:space="preserve">, υπογραφή σύμβασης ΣΔΙΤ για τη συνολική λειτουργία του εμπορευματικού συγκροτήματος του </w:t>
      </w:r>
      <w:proofErr w:type="spellStart"/>
      <w:r>
        <w:rPr>
          <w:rFonts w:eastAsia="Times New Roman" w:cs="Times New Roman"/>
          <w:szCs w:val="24"/>
        </w:rPr>
        <w:t>Θριάσιου</w:t>
      </w:r>
      <w:proofErr w:type="spellEnd"/>
      <w:r>
        <w:rPr>
          <w:rFonts w:eastAsia="Times New Roman" w:cs="Times New Roman"/>
          <w:szCs w:val="24"/>
        </w:rPr>
        <w:t xml:space="preserve"> Πεδίου</w:t>
      </w:r>
      <w:r>
        <w:rPr>
          <w:rFonts w:eastAsia="Times New Roman" w:cs="Times New Roman"/>
          <w:szCs w:val="24"/>
        </w:rPr>
        <w:t xml:space="preserve">. </w:t>
      </w:r>
    </w:p>
    <w:p w14:paraId="7E512E96" w14:textId="77777777" w:rsidR="00CD7DD0" w:rsidRDefault="001D7A26">
      <w:pPr>
        <w:spacing w:line="600" w:lineRule="auto"/>
        <w:ind w:firstLine="720"/>
        <w:jc w:val="both"/>
        <w:rPr>
          <w:rFonts w:eastAsia="Times New Roman" w:cs="Times New Roman"/>
          <w:szCs w:val="24"/>
        </w:rPr>
      </w:pPr>
      <w:r w:rsidRPr="005311A5">
        <w:rPr>
          <w:rFonts w:eastAsia="Times New Roman" w:cs="Times New Roman"/>
          <w:szCs w:val="24"/>
        </w:rPr>
        <w:t xml:space="preserve">(Στο σημείο αυτό ο </w:t>
      </w:r>
      <w:r>
        <w:rPr>
          <w:rFonts w:eastAsia="Times New Roman" w:cs="Times New Roman"/>
          <w:szCs w:val="24"/>
        </w:rPr>
        <w:t>Υπου</w:t>
      </w:r>
      <w:r>
        <w:rPr>
          <w:rFonts w:eastAsia="Times New Roman" w:cs="Times New Roman"/>
          <w:szCs w:val="24"/>
        </w:rPr>
        <w:t xml:space="preserve">ργός Υποδομών και Μεταφορών </w:t>
      </w:r>
      <w:r w:rsidRPr="005311A5">
        <w:rPr>
          <w:rFonts w:eastAsia="Times New Roman" w:cs="Times New Roman"/>
          <w:szCs w:val="24"/>
        </w:rPr>
        <w:t xml:space="preserve">κ. </w:t>
      </w:r>
      <w:r>
        <w:rPr>
          <w:rFonts w:eastAsia="Times New Roman" w:cs="Times New Roman"/>
          <w:szCs w:val="24"/>
        </w:rPr>
        <w:t xml:space="preserve">Χρήστος </w:t>
      </w:r>
      <w:proofErr w:type="spellStart"/>
      <w:r>
        <w:rPr>
          <w:rFonts w:eastAsia="Times New Roman" w:cs="Times New Roman"/>
          <w:szCs w:val="24"/>
        </w:rPr>
        <w:t>Σπίρτζης</w:t>
      </w:r>
      <w:proofErr w:type="spellEnd"/>
      <w:r w:rsidRPr="005311A5">
        <w:rPr>
          <w:rFonts w:eastAsia="Times New Roman" w:cs="Times New Roman"/>
          <w:szCs w:val="24"/>
        </w:rPr>
        <w:t xml:space="preserve"> καταθέτει για τα Πρακτικά </w:t>
      </w:r>
      <w:r>
        <w:rPr>
          <w:rFonts w:eastAsia="Times New Roman" w:cs="Times New Roman"/>
          <w:szCs w:val="24"/>
        </w:rPr>
        <w:t>την προαναφερθείσα απόφαση,</w:t>
      </w:r>
      <w:r w:rsidRPr="005311A5">
        <w:rPr>
          <w:rFonts w:eastAsia="Times New Roman" w:cs="Times New Roman"/>
          <w:szCs w:val="24"/>
        </w:rPr>
        <w:t xml:space="preserve"> </w:t>
      </w:r>
      <w:r>
        <w:rPr>
          <w:rFonts w:eastAsia="Times New Roman" w:cs="Times New Roman"/>
          <w:szCs w:val="24"/>
        </w:rPr>
        <w:t xml:space="preserve">η </w:t>
      </w:r>
      <w:r w:rsidRPr="005311A5">
        <w:rPr>
          <w:rFonts w:eastAsia="Times New Roman" w:cs="Times New Roman"/>
          <w:szCs w:val="24"/>
        </w:rPr>
        <w:t>οποία βρίσκ</w:t>
      </w:r>
      <w:r>
        <w:rPr>
          <w:rFonts w:eastAsia="Times New Roman" w:cs="Times New Roman"/>
          <w:szCs w:val="24"/>
        </w:rPr>
        <w:t>ε</w:t>
      </w:r>
      <w:r w:rsidRPr="005311A5">
        <w:rPr>
          <w:rFonts w:eastAsia="Times New Roman" w:cs="Times New Roman"/>
          <w:szCs w:val="24"/>
        </w:rPr>
        <w:t xml:space="preserve">ται </w:t>
      </w:r>
      <w:r w:rsidRPr="005311A5">
        <w:rPr>
          <w:rFonts w:eastAsia="Times New Roman" w:cs="Times New Roman"/>
          <w:szCs w:val="24"/>
        </w:rPr>
        <w:lastRenderedPageBreak/>
        <w:t>στο αρχείο του Τμήματος Γραμματείας της Διεύθυνσης Στενογραφίας και  Πρακτικών της Βουλής)</w:t>
      </w:r>
    </w:p>
    <w:p w14:paraId="7E512E9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Η παρούσα απόφαση απευθύνεται στην Ελληνική Δ</w:t>
      </w:r>
      <w:r>
        <w:rPr>
          <w:rFonts w:eastAsia="Times New Roman" w:cs="Times New Roman"/>
          <w:szCs w:val="24"/>
        </w:rPr>
        <w:t>ημοκρατία, με ημερομηνία 19</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2017, διότι κάποιοι κάνουν ότι δεν ξέρουν. </w:t>
      </w:r>
    </w:p>
    <w:p w14:paraId="7E512E9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Παρ’ ότι, όπως και στους αυτοκινητόδρομους, κανείς δεν περίμενε την ολοκλήρωση και της σύμβασης αλλά και του μεγάλου έργου στο διαμετακομιστικό κέντρο, ολοκληρώθηκαν. Το ίδιο έγινε και με τους αυτοκινητόδρομους. Λάβαμε συγχαρητήρια γι’ αυτό. Ολοκληρώθηκαν </w:t>
      </w:r>
      <w:r>
        <w:rPr>
          <w:rFonts w:eastAsia="Times New Roman" w:cs="Times New Roman"/>
          <w:szCs w:val="24"/>
        </w:rPr>
        <w:t xml:space="preserve">οι διαγωνιστικές διαδικασίες για το εμπορευματικό κέντρο που σήμερα κυρώνουμε, ένα έργο που θα φέρει τρεις έως πέντε χιλιάδες μόνιμες θέσεις εργασίας. Στάλθηκε η σύμβαση και εγκρίθηκε από το Ελεγκτικό Συνέδριο και το τονίζω αυτό. Δηλαδή, τι άλλο να γίνει; </w:t>
      </w:r>
      <w:r>
        <w:rPr>
          <w:rFonts w:eastAsia="Times New Roman" w:cs="Times New Roman"/>
          <w:szCs w:val="24"/>
        </w:rPr>
        <w:t xml:space="preserve">Και έρχεται σήμερα για κύρωση στο Κοινοβούλιο, ακολουθεί ο διαγωνισμός για τη λειτουργία του διαμετακομιστικού κέντρου και στις συνεδριάσεις των </w:t>
      </w:r>
      <w:r>
        <w:rPr>
          <w:rFonts w:eastAsia="Times New Roman" w:cs="Times New Roman"/>
          <w:szCs w:val="24"/>
        </w:rPr>
        <w:t>επιτροπών</w:t>
      </w:r>
      <w:r>
        <w:rPr>
          <w:rFonts w:eastAsia="Times New Roman" w:cs="Times New Roman"/>
          <w:szCs w:val="24"/>
        </w:rPr>
        <w:t>, όπου έγινε πολύ αναλυτική συζήτηση, δόθηκαν όλες οι απαντήσεις. Θα τις επαναλάβουμε, για να μην υπάρ</w:t>
      </w:r>
      <w:r>
        <w:rPr>
          <w:rFonts w:eastAsia="Times New Roman" w:cs="Times New Roman"/>
          <w:szCs w:val="24"/>
        </w:rPr>
        <w:t>χουν ερωτηματικά.</w:t>
      </w:r>
    </w:p>
    <w:p w14:paraId="7E512E9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Παρακολουθώντας τη συζήτηση</w:t>
      </w:r>
      <w:r w:rsidRPr="00BA4865">
        <w:rPr>
          <w:rFonts w:eastAsia="Times New Roman" w:cs="Times New Roman"/>
          <w:szCs w:val="24"/>
        </w:rPr>
        <w:t>,</w:t>
      </w:r>
      <w:r>
        <w:rPr>
          <w:rFonts w:eastAsia="Times New Roman" w:cs="Times New Roman"/>
          <w:szCs w:val="24"/>
        </w:rPr>
        <w:t xml:space="preserve"> βλέπουμε έναν πολιτικό ψυχολογικό διπολισμό: Όταν είστε απογοητευμένοι στην αντιπολίτευση, σε άσχημη ψυχολογική κα</w:t>
      </w:r>
      <w:r>
        <w:rPr>
          <w:rFonts w:eastAsia="Times New Roman" w:cs="Times New Roman"/>
          <w:szCs w:val="24"/>
        </w:rPr>
        <w:lastRenderedPageBreak/>
        <w:t>τάσταση, μας καταγγέλλετε για σκάνδαλα, μας λέτε να παραιτηθούμε, ζητάτε εκλογές και όλα τα υπό</w:t>
      </w:r>
      <w:r>
        <w:rPr>
          <w:rFonts w:eastAsia="Times New Roman" w:cs="Times New Roman"/>
          <w:szCs w:val="24"/>
        </w:rPr>
        <w:t xml:space="preserve">λοιπα. Όταν είστε σε καλή ψυχολογική κατάσταση, μας καταγγέλλετε για καθυστερήσεις. </w:t>
      </w:r>
    </w:p>
    <w:p w14:paraId="7E512E9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Αυτό, όμως, σήμερα, εκφράστηκε και με τους δύο τρόπους. Δηλαδή είναι άλλη η τοποθέτηση που έγινε από τον κ. Μπούρα</w:t>
      </w:r>
      <w:r>
        <w:rPr>
          <w:rFonts w:eastAsia="Times New Roman" w:cs="Times New Roman"/>
          <w:szCs w:val="24"/>
        </w:rPr>
        <w:t xml:space="preserve"> -</w:t>
      </w:r>
      <w:r>
        <w:rPr>
          <w:rFonts w:eastAsia="Times New Roman" w:cs="Times New Roman"/>
          <w:szCs w:val="24"/>
        </w:rPr>
        <w:t xml:space="preserve">που </w:t>
      </w:r>
      <w:r>
        <w:rPr>
          <w:rFonts w:eastAsia="Times New Roman" w:cs="Times New Roman"/>
          <w:szCs w:val="24"/>
        </w:rPr>
        <w:t>βλέπω</w:t>
      </w:r>
      <w:r>
        <w:rPr>
          <w:rFonts w:eastAsia="Times New Roman" w:cs="Times New Roman"/>
          <w:szCs w:val="24"/>
        </w:rPr>
        <w:t xml:space="preserve"> εδώ</w:t>
      </w:r>
      <w:r>
        <w:rPr>
          <w:rFonts w:eastAsia="Times New Roman" w:cs="Times New Roman"/>
          <w:szCs w:val="24"/>
        </w:rPr>
        <w:t>-</w:t>
      </w:r>
      <w:r>
        <w:rPr>
          <w:rFonts w:eastAsia="Times New Roman" w:cs="Times New Roman"/>
          <w:szCs w:val="24"/>
        </w:rPr>
        <w:t xml:space="preserve">, τον κ. </w:t>
      </w:r>
      <w:proofErr w:type="spellStart"/>
      <w:r>
        <w:rPr>
          <w:rFonts w:eastAsia="Times New Roman" w:cs="Times New Roman"/>
          <w:szCs w:val="24"/>
        </w:rPr>
        <w:t>Μπουκώρο</w:t>
      </w:r>
      <w:proofErr w:type="spellEnd"/>
      <w:r>
        <w:rPr>
          <w:rFonts w:eastAsia="Times New Roman" w:cs="Times New Roman"/>
          <w:szCs w:val="24"/>
        </w:rPr>
        <w:t xml:space="preserve">, και άλλη από τον κ. </w:t>
      </w:r>
      <w:proofErr w:type="spellStart"/>
      <w:r>
        <w:rPr>
          <w:rFonts w:eastAsia="Times New Roman" w:cs="Times New Roman"/>
          <w:szCs w:val="24"/>
        </w:rPr>
        <w:t>Αυ</w:t>
      </w:r>
      <w:r>
        <w:rPr>
          <w:rFonts w:eastAsia="Times New Roman" w:cs="Times New Roman"/>
          <w:szCs w:val="24"/>
        </w:rPr>
        <w:t>γενάκη</w:t>
      </w:r>
      <w:proofErr w:type="spellEnd"/>
      <w:r>
        <w:rPr>
          <w:rFonts w:eastAsia="Times New Roman" w:cs="Times New Roman"/>
          <w:szCs w:val="24"/>
        </w:rPr>
        <w:t xml:space="preserve">. Δεν λέω για τον κ. Γεωργιάδη, γιατί </w:t>
      </w:r>
      <w:proofErr w:type="spellStart"/>
      <w:r>
        <w:rPr>
          <w:rFonts w:eastAsia="Times New Roman" w:cs="Times New Roman"/>
          <w:szCs w:val="24"/>
        </w:rPr>
        <w:t>παραπληροφορήθηκε</w:t>
      </w:r>
      <w:proofErr w:type="spellEnd"/>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παρασύρθηκε από τον κ. Μανιάτη. </w:t>
      </w:r>
    </w:p>
    <w:p w14:paraId="7E512E9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Αποτελεί, λοιπόν, αδιαμφισβήτητο γεγονός -για να έχουμε όλη την ιστορία- ότι οι απαλλοτριώσεις για το Εμπορευματικό Κέντρο του </w:t>
      </w:r>
      <w:proofErr w:type="spellStart"/>
      <w:r>
        <w:rPr>
          <w:rFonts w:eastAsia="Times New Roman" w:cs="Times New Roman"/>
          <w:szCs w:val="24"/>
        </w:rPr>
        <w:t>Θριασίου</w:t>
      </w:r>
      <w:proofErr w:type="spellEnd"/>
      <w:r>
        <w:rPr>
          <w:rFonts w:eastAsia="Times New Roman" w:cs="Times New Roman"/>
          <w:szCs w:val="24"/>
        </w:rPr>
        <w:t xml:space="preserve"> έγιναν το 1979, πριν </w:t>
      </w:r>
      <w:r>
        <w:rPr>
          <w:rFonts w:eastAsia="Times New Roman" w:cs="Times New Roman"/>
          <w:szCs w:val="24"/>
        </w:rPr>
        <w:t>από τριάντα εννιά χρόνια. Αποτελεί, επίσης, αδιαμφισβήτητο γεγονός ότι είναι η πρώτη φορά που ολοκληρώθηκε η σύμβαση και έρχεται για κύρωση στη Βουλή, μετά από πολλαπλές προσπάθειες διαγωνιστικών προσπαθειών, που ήταν άγονες, δεν καρποφόρησαν, δεν ολοκληρώ</w:t>
      </w:r>
      <w:r>
        <w:rPr>
          <w:rFonts w:eastAsia="Times New Roman" w:cs="Times New Roman"/>
          <w:szCs w:val="24"/>
        </w:rPr>
        <w:t xml:space="preserve">θηκαν, αφού υπήρχαν προσφορές που δεν κατέληξαν σε σύμβαση. </w:t>
      </w:r>
    </w:p>
    <w:p w14:paraId="7E512E9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Γιατί, λοιπόν, προσπαθείτε να τη συγκρίνετε με δικές σας προσπάθειες που δεν καρποφόρησαν; Έχετε την ευθύνη που δεν καρποφόρησαν. Γιατί όλοι καταλαβαίνουμε τι θα ήταν να έχουμε από το 2009, πριν </w:t>
      </w:r>
      <w:r>
        <w:rPr>
          <w:rFonts w:eastAsia="Times New Roman" w:cs="Times New Roman"/>
          <w:szCs w:val="24"/>
        </w:rPr>
        <w:t xml:space="preserve">από δέκα χρόνια περίπου, το </w:t>
      </w:r>
      <w:proofErr w:type="spellStart"/>
      <w:r>
        <w:rPr>
          <w:rFonts w:eastAsia="Times New Roman" w:cs="Times New Roman"/>
          <w:szCs w:val="24"/>
        </w:rPr>
        <w:t>Θριάσιο</w:t>
      </w:r>
      <w:proofErr w:type="spellEnd"/>
      <w:r>
        <w:rPr>
          <w:rFonts w:eastAsia="Times New Roman" w:cs="Times New Roman"/>
          <w:szCs w:val="24"/>
        </w:rPr>
        <w:t xml:space="preserve"> Πεδίο σε λειτουργία. </w:t>
      </w:r>
    </w:p>
    <w:p w14:paraId="7E512E9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 xml:space="preserve">Μας λέτε ότι είναι πολύ χαμηλό το τίμημα και ότι είναι φιλέτο. Μάλιστα. Γιατί τότε τόσες διαγωνιστικές διαδικασίες που κάνατε, από το 2006 έως το 2009, το 2010 και το 2011, βγήκαν άγονες; Και γιατί </w:t>
      </w:r>
      <w:r>
        <w:rPr>
          <w:rFonts w:eastAsia="Times New Roman" w:cs="Times New Roman"/>
          <w:szCs w:val="24"/>
        </w:rPr>
        <w:t xml:space="preserve">προσήλθε μόνο μια προσφορά το 2016, αφού είναι φιλέτο; </w:t>
      </w:r>
    </w:p>
    <w:p w14:paraId="7E512E9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Και μιλάμε για προσφορά μέσα στην κρίση, όχι το 2006 που ήταν «παχιές οι αγελάδες» και οι </w:t>
      </w:r>
      <w:r>
        <w:rPr>
          <w:rFonts w:eastAsia="Times New Roman" w:cs="Times New Roman"/>
          <w:szCs w:val="24"/>
        </w:rPr>
        <w:t xml:space="preserve">τράπεζες </w:t>
      </w:r>
      <w:r>
        <w:rPr>
          <w:rFonts w:eastAsia="Times New Roman" w:cs="Times New Roman"/>
          <w:szCs w:val="24"/>
        </w:rPr>
        <w:t>λειτουργούσαν διαφορετικά. Μιλάμε για το 2016, που ακόμη μας καταγγέλλατε ότι δεν θα βγάλουμε τη χώρα</w:t>
      </w:r>
      <w:r>
        <w:rPr>
          <w:rFonts w:eastAsia="Times New Roman" w:cs="Times New Roman"/>
          <w:szCs w:val="24"/>
        </w:rPr>
        <w:t xml:space="preserve"> από τα μνημόνια, ότι θα συνεχίζονται και όλα τα υπόλοιπα.</w:t>
      </w:r>
    </w:p>
    <w:p w14:paraId="7E512E9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Και ας πούμε -που δεν ισχύει σε καμ</w:t>
      </w:r>
      <w:r>
        <w:rPr>
          <w:rFonts w:eastAsia="Times New Roman" w:cs="Times New Roman"/>
          <w:szCs w:val="24"/>
        </w:rPr>
        <w:t>μ</w:t>
      </w:r>
      <w:r>
        <w:rPr>
          <w:rFonts w:eastAsia="Times New Roman" w:cs="Times New Roman"/>
          <w:szCs w:val="24"/>
        </w:rPr>
        <w:t>ία περίπτωση- ότι εσείς έχετε δίκιο. Θέλετε να δούμε λίγο αν είναι τόσο σκανδαλώδης η σύμβαση, ποιοι έχουν τη σύμβαση; Ποιοι είναι οι πλειοδότες της σύμβασης; Το</w:t>
      </w:r>
      <w:r>
        <w:rPr>
          <w:rFonts w:eastAsia="Times New Roman" w:cs="Times New Roman"/>
          <w:szCs w:val="24"/>
        </w:rPr>
        <w:t xml:space="preserve"> 80% είναι στην ΕΤΒΑ. Το 35% της ΕΤΒΑ το έχει το ελληνικό δημόσιο απευθείας και το υπόλοιπο ποσοστό της το έχει η Τράπεζα Πειραιώς, όπου το ελληνικό δημόσιο έχει το 26%. Μας καταγγέλλετε, δηλαδή, για σκανδαλώδη σύμβαση σε μια σύμπραξη που το 80% το έχει η </w:t>
      </w:r>
      <w:r>
        <w:rPr>
          <w:rFonts w:eastAsia="Times New Roman" w:cs="Times New Roman"/>
          <w:szCs w:val="24"/>
        </w:rPr>
        <w:t xml:space="preserve">ΕΤΒΑ, που είναι το ελληνικού δημοσίου; </w:t>
      </w:r>
      <w:proofErr w:type="spellStart"/>
      <w:r>
        <w:rPr>
          <w:rFonts w:eastAsia="Times New Roman" w:cs="Times New Roman"/>
          <w:szCs w:val="24"/>
        </w:rPr>
        <w:t>Διαπλεκόμαστε</w:t>
      </w:r>
      <w:proofErr w:type="spellEnd"/>
      <w:r>
        <w:rPr>
          <w:rFonts w:eastAsia="Times New Roman" w:cs="Times New Roman"/>
          <w:szCs w:val="24"/>
        </w:rPr>
        <w:t xml:space="preserve"> με το ελληνικό δημόσιο; Για αυτό μας καταγγέλλετε; Ακόμη και έτσι όμως, δεν ισχύει. </w:t>
      </w:r>
    </w:p>
    <w:p w14:paraId="7E512EA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 xml:space="preserve">Αν υπήρχε αλλαγή των όρων του διαγωνισμού, προφανώς δεν θα περνούσε ούτε από το Ελεγκτικό Συνέδριο ούτε από μια σειρά </w:t>
      </w:r>
      <w:r>
        <w:rPr>
          <w:rFonts w:eastAsia="Times New Roman" w:cs="Times New Roman"/>
          <w:szCs w:val="24"/>
        </w:rPr>
        <w:t xml:space="preserve">διαδικασιών που έχουν προηγηθεί. </w:t>
      </w:r>
    </w:p>
    <w:p w14:paraId="7E512EA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Προκαλώ, λοιπόν, όσους είπαν για αλλαγή των όρων του διαγωνισμού, να μας φέρουν μια προκήρυξη του διαγωνισμού,</w:t>
      </w:r>
      <w:r w:rsidRPr="00BA4865">
        <w:rPr>
          <w:rFonts w:eastAsia="Times New Roman" w:cs="Times New Roman"/>
          <w:szCs w:val="24"/>
        </w:rPr>
        <w:t xml:space="preserve"> </w:t>
      </w:r>
      <w:r>
        <w:rPr>
          <w:rFonts w:eastAsia="Times New Roman" w:cs="Times New Roman"/>
          <w:szCs w:val="24"/>
        </w:rPr>
        <w:t xml:space="preserve">για να αποδειχθούν όλα αυτά που λέτε, που προέβλεπε 20 εκατομμύρια ευρώ και άλλαξε μετά, που προέβλεπε και εγώ δεν ξέρω τι από αυτά που λέτε. Είναι τρέλα αυτά που ακούμε. </w:t>
      </w:r>
    </w:p>
    <w:p w14:paraId="7E512EA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Πού είναι, κύριε Μανιάτη, με υπογραφή </w:t>
      </w:r>
      <w:proofErr w:type="spellStart"/>
      <w:r>
        <w:rPr>
          <w:rFonts w:eastAsia="Times New Roman" w:cs="Times New Roman"/>
          <w:szCs w:val="24"/>
        </w:rPr>
        <w:t>Σπίρτζη</w:t>
      </w:r>
      <w:proofErr w:type="spellEnd"/>
      <w:r>
        <w:rPr>
          <w:rFonts w:eastAsia="Times New Roman" w:cs="Times New Roman"/>
          <w:szCs w:val="24"/>
        </w:rPr>
        <w:t xml:space="preserve"> που λέτε, οι όροι του διαγωνισμού του </w:t>
      </w:r>
      <w:r>
        <w:rPr>
          <w:rFonts w:eastAsia="Times New Roman" w:cs="Times New Roman"/>
          <w:szCs w:val="24"/>
        </w:rPr>
        <w:t xml:space="preserve">2015 και οι άλλοι όροι του 2016; Φέρτε τα εδώ να τα καταθέσετε, για να τα μάθω και εγώ </w:t>
      </w:r>
      <w:r w:rsidRPr="00F331DF">
        <w:rPr>
          <w:rFonts w:eastAsia="Times New Roman"/>
          <w:bCs/>
        </w:rPr>
        <w:t>και</w:t>
      </w:r>
      <w:r>
        <w:rPr>
          <w:rFonts w:eastAsia="Times New Roman" w:cs="Times New Roman"/>
          <w:szCs w:val="24"/>
        </w:rPr>
        <w:t xml:space="preserve"> να δούμε πώς βγήκε άλλη σύμβαση στο τέλος. Φέρτε τα να τα δούμε. </w:t>
      </w:r>
    </w:p>
    <w:p w14:paraId="7E512EA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Θα ήθελα να πω κάτι για τον κ. Μπούρα και </w:t>
      </w:r>
      <w:r>
        <w:rPr>
          <w:rFonts w:eastAsia="Times New Roman" w:cs="Times New Roman"/>
          <w:szCs w:val="24"/>
        </w:rPr>
        <w:t xml:space="preserve">γι’ </w:t>
      </w:r>
      <w:r>
        <w:rPr>
          <w:rFonts w:eastAsia="Times New Roman" w:cs="Times New Roman"/>
          <w:szCs w:val="24"/>
        </w:rPr>
        <w:t xml:space="preserve">αυτά που είπε. Συμφωνώ και τα θεωρώ απολύτως εύλογα. </w:t>
      </w:r>
      <w:r>
        <w:rPr>
          <w:rFonts w:eastAsia="Times New Roman" w:cs="Times New Roman"/>
          <w:szCs w:val="24"/>
        </w:rPr>
        <w:t xml:space="preserve">Βεβαίως </w:t>
      </w:r>
      <w:r w:rsidRPr="00F331DF">
        <w:rPr>
          <w:rFonts w:eastAsia="Times New Roman"/>
          <w:bCs/>
        </w:rPr>
        <w:t>και</w:t>
      </w:r>
      <w:r>
        <w:rPr>
          <w:rFonts w:eastAsia="Times New Roman" w:cs="Times New Roman"/>
          <w:szCs w:val="24"/>
        </w:rPr>
        <w:t xml:space="preserve"> θα πρέπει να υπάρχουν ανταποδοτικά προς την τοπική κοινωνία. Εμείς βάλαμε τα ανταποδοτικά και στον διαγωνισμό για το Καστέλι και θα τα επιβάλουμε και σε άλλες παραχωρήσεις που βρήκαμε. </w:t>
      </w:r>
    </w:p>
    <w:p w14:paraId="7E512EA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Αυτά, λοιπόν, προβλέπονται στη διαγωνιστική διαδικασία που</w:t>
      </w:r>
      <w:r>
        <w:rPr>
          <w:rFonts w:eastAsia="Times New Roman" w:cs="Times New Roman"/>
          <w:szCs w:val="24"/>
        </w:rPr>
        <w:t xml:space="preserve"> θα γίνει αμέσως μετά για το Διαμετακομιστικό Κέντρο του </w:t>
      </w:r>
      <w:proofErr w:type="spellStart"/>
      <w:r>
        <w:rPr>
          <w:rFonts w:eastAsia="Times New Roman" w:cs="Times New Roman"/>
          <w:szCs w:val="24"/>
        </w:rPr>
        <w:t>Θριάσιου</w:t>
      </w:r>
      <w:proofErr w:type="spellEnd"/>
      <w:r>
        <w:rPr>
          <w:rFonts w:eastAsia="Times New Roman" w:cs="Times New Roman"/>
          <w:szCs w:val="24"/>
        </w:rPr>
        <w:t xml:space="preserve">, που έχει επενδύσει και η </w:t>
      </w:r>
      <w:r>
        <w:rPr>
          <w:rFonts w:eastAsia="Times New Roman" w:cs="Times New Roman"/>
          <w:szCs w:val="24"/>
        </w:rPr>
        <w:lastRenderedPageBreak/>
        <w:t xml:space="preserve">Ευρωπαϊκή Επιτροπή και το ελληνικό δημόσιο, </w:t>
      </w:r>
      <w:r w:rsidRPr="00F331DF">
        <w:rPr>
          <w:rFonts w:eastAsia="Times New Roman"/>
          <w:bCs/>
        </w:rPr>
        <w:t>και</w:t>
      </w:r>
      <w:r>
        <w:rPr>
          <w:rFonts w:eastAsia="Times New Roman" w:cs="Times New Roman"/>
          <w:szCs w:val="24"/>
        </w:rPr>
        <w:t xml:space="preserve"> όχι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επένδυση, που είναι ήδη βεβαρημένη και είχαμε από έναν έως μηδέν συμμετέχοντες. </w:t>
      </w:r>
    </w:p>
    <w:p w14:paraId="7E512EA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Όπως έχετε δίκιο κ</w:t>
      </w:r>
      <w:r>
        <w:rPr>
          <w:rFonts w:eastAsia="Times New Roman" w:cs="Times New Roman"/>
          <w:szCs w:val="24"/>
        </w:rPr>
        <w:t xml:space="preserve">αι για την κίνηση των </w:t>
      </w:r>
      <w:proofErr w:type="spellStart"/>
      <w:r>
        <w:rPr>
          <w:rFonts w:eastAsia="Times New Roman" w:cs="Times New Roman"/>
          <w:szCs w:val="24"/>
        </w:rPr>
        <w:t>βαρέων</w:t>
      </w:r>
      <w:proofErr w:type="spellEnd"/>
      <w:r>
        <w:rPr>
          <w:rFonts w:eastAsia="Times New Roman" w:cs="Times New Roman"/>
          <w:szCs w:val="24"/>
        </w:rPr>
        <w:t xml:space="preserve"> οχημάτων. Την έχουμε απαγορεύσει από τον αστικό ιστό και τα υπόλοιπα έργα έχουν δρομολογηθεί. </w:t>
      </w:r>
    </w:p>
    <w:p w14:paraId="7E512EA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Για τον κ. Γεωργιάδη πιστεύω ότι απάντησα επαρκέστατα, παρά τους </w:t>
      </w:r>
      <w:proofErr w:type="spellStart"/>
      <w:r>
        <w:rPr>
          <w:rFonts w:eastAsia="Times New Roman" w:cs="Times New Roman"/>
          <w:szCs w:val="24"/>
        </w:rPr>
        <w:t>βαρείς</w:t>
      </w:r>
      <w:proofErr w:type="spellEnd"/>
      <w:r>
        <w:rPr>
          <w:rFonts w:eastAsia="Times New Roman" w:cs="Times New Roman"/>
          <w:szCs w:val="24"/>
        </w:rPr>
        <w:t xml:space="preserve"> χαρακτηρισμούς. Θεωρώ ότι </w:t>
      </w:r>
      <w:proofErr w:type="spellStart"/>
      <w:r>
        <w:rPr>
          <w:rFonts w:eastAsia="Times New Roman" w:cs="Times New Roman"/>
          <w:szCs w:val="24"/>
        </w:rPr>
        <w:t>παραπληροφορήθηκε</w:t>
      </w:r>
      <w:proofErr w:type="spellEnd"/>
      <w:r>
        <w:rPr>
          <w:rFonts w:eastAsia="Times New Roman" w:cs="Times New Roman"/>
          <w:szCs w:val="24"/>
        </w:rPr>
        <w:t>. Αυτό είναι άλλο</w:t>
      </w:r>
      <w:r>
        <w:rPr>
          <w:rFonts w:eastAsia="Times New Roman" w:cs="Times New Roman"/>
          <w:szCs w:val="24"/>
        </w:rPr>
        <w:t xml:space="preserve"> θέμα </w:t>
      </w:r>
      <w:r w:rsidRPr="008F0891">
        <w:rPr>
          <w:rFonts w:eastAsia="Times New Roman" w:cs="Times New Roman"/>
          <w:bCs/>
          <w:shd w:val="clear" w:color="auto" w:fill="FFFFFF"/>
        </w:rPr>
        <w:t>που</w:t>
      </w:r>
      <w:r>
        <w:rPr>
          <w:rFonts w:eastAsia="Times New Roman" w:cs="Times New Roman"/>
          <w:szCs w:val="24"/>
        </w:rPr>
        <w:t xml:space="preserve"> θίχθηκε και θα το πω στο τέλος. </w:t>
      </w:r>
    </w:p>
    <w:p w14:paraId="7E512EA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Θα ήθελα να πω κάτι για τον κ. Καραμανλή. Δεν υπήρξε θεσμική παράλυση με τον νόμο των δημοσίων συμβάσεων. Γι’ αυτό και τον ψήφισε και η Νέα Δημοκρατία. Προφανώς, το ΕΣΗΔΗΣ εμείς το φτιάξαμε, όταν το παραλάβαμε σε </w:t>
      </w:r>
      <w:r>
        <w:rPr>
          <w:rFonts w:eastAsia="Times New Roman" w:cs="Times New Roman"/>
          <w:szCs w:val="24"/>
        </w:rPr>
        <w:t xml:space="preserve">πλήρη διάλυση. Λέει για πλήρη απουσία νέων έργων και νέων διαγωνισμών. Θα τρελαθούμε πραγματικά. </w:t>
      </w:r>
    </w:p>
    <w:p w14:paraId="7E512EA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Μίλησε για την εκτόξευση του κόστους έργων και είναι η απόφαση που έβγαλε το Ευρωπαϊκό Ελεγκτικό Συνέδριο. Άκουσα καλά; Να τη διαβάσει ο κ. Καραμανλής. Αφορά </w:t>
      </w:r>
      <w:r>
        <w:rPr>
          <w:rFonts w:eastAsia="Times New Roman" w:cs="Times New Roman"/>
          <w:szCs w:val="24"/>
        </w:rPr>
        <w:t xml:space="preserve">την περίοδο 2010-2014. Για όνομα του </w:t>
      </w:r>
      <w:r>
        <w:rPr>
          <w:rFonts w:eastAsia="Times New Roman" w:cs="Times New Roman"/>
          <w:szCs w:val="24"/>
        </w:rPr>
        <w:t>θεού</w:t>
      </w:r>
      <w:r>
        <w:rPr>
          <w:rFonts w:eastAsia="Times New Roman" w:cs="Times New Roman"/>
          <w:szCs w:val="24"/>
        </w:rPr>
        <w:t xml:space="preserve">! Αφορά </w:t>
      </w:r>
      <w:r>
        <w:rPr>
          <w:rFonts w:eastAsia="Times New Roman" w:cs="Times New Roman"/>
          <w:szCs w:val="24"/>
        </w:rPr>
        <w:t>σ</w:t>
      </w:r>
      <w:r>
        <w:rPr>
          <w:rFonts w:eastAsia="Times New Roman" w:cs="Times New Roman"/>
          <w:szCs w:val="24"/>
        </w:rPr>
        <w:t xml:space="preserve">την περίοδο της διακυβέρνησης της χώρας από τη Νέα Δημοκρατία, από την αλλαγή των όρων των συμβάσεων παραχώρησης των αυτοκινητοδρόμων. Κατηγορεί εμάς γι’ αυτό; </w:t>
      </w:r>
    </w:p>
    <w:p w14:paraId="7E512EA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κάτι ανέφερε για ρουσφέτια. Για ποια </w:t>
      </w:r>
      <w:r>
        <w:rPr>
          <w:rFonts w:eastAsia="Times New Roman" w:cs="Times New Roman"/>
          <w:szCs w:val="24"/>
        </w:rPr>
        <w:t>ρουσφέτια μιλάει; Οι</w:t>
      </w:r>
      <w:r>
        <w:rPr>
          <w:rFonts w:eastAsia="Times New Roman" w:cs="Times New Roman"/>
          <w:szCs w:val="24"/>
        </w:rPr>
        <w:t>,</w:t>
      </w:r>
      <w:r>
        <w:rPr>
          <w:rFonts w:eastAsia="Times New Roman" w:cs="Times New Roman"/>
          <w:szCs w:val="24"/>
        </w:rPr>
        <w:t xml:space="preserve"> περίπου</w:t>
      </w:r>
      <w:r>
        <w:rPr>
          <w:rFonts w:eastAsia="Times New Roman" w:cs="Times New Roman"/>
          <w:szCs w:val="24"/>
        </w:rPr>
        <w:t>,</w:t>
      </w:r>
      <w:r>
        <w:rPr>
          <w:rFonts w:eastAsia="Times New Roman" w:cs="Times New Roman"/>
          <w:szCs w:val="24"/>
        </w:rPr>
        <w:t xml:space="preserve"> διακόσιοι της ΕΥΔΑΠ είναι από διαγωνισμό κανονικά. Την ΕΥΔΑΠ την είχαν ξεφτιλίσει. Μιλάει για τη ΣΤΑΣΥ, αυτούς που τους είχαν απολύσει και τους επαναφέραμε; Μιλάει γι’ αυτούς που τους είχαν προσλάβει με ρουσφέτια. Να καταλάβο</w:t>
      </w:r>
      <w:r>
        <w:rPr>
          <w:rFonts w:eastAsia="Times New Roman" w:cs="Times New Roman"/>
          <w:szCs w:val="24"/>
        </w:rPr>
        <w:t xml:space="preserve">υμε τι λέμε. </w:t>
      </w:r>
    </w:p>
    <w:p w14:paraId="7E512EAA"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Αν τους είχαν προσλάβει με ρουσφέτια, γιατί τους ξαναπήρατε πίσω; </w:t>
      </w:r>
    </w:p>
    <w:p w14:paraId="7E512EAB"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Γιατί είχαν συμβάσεις, αγαπητέ μου, και τους απέλυσαν. Σεβόμαστε τον εργαζόμενο, ακόμη και αν είχε τοποθετ</w:t>
      </w:r>
      <w:r>
        <w:rPr>
          <w:rFonts w:eastAsia="Times New Roman" w:cs="Times New Roman"/>
          <w:szCs w:val="24"/>
        </w:rPr>
        <w:t xml:space="preserve">ηθεί με ρουσφέτια από τον παλαιοκομματισμό. </w:t>
      </w:r>
    </w:p>
    <w:p w14:paraId="7E512EAC"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Εγώ διαφωνώ. </w:t>
      </w:r>
    </w:p>
    <w:p w14:paraId="7E512EAD"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Ακούστηκαν τρομερά πράγματα, ότι κάνουμε δωρεά και στον </w:t>
      </w:r>
      <w:proofErr w:type="spellStart"/>
      <w:r>
        <w:rPr>
          <w:rFonts w:eastAsia="Times New Roman" w:cs="Times New Roman"/>
          <w:szCs w:val="24"/>
        </w:rPr>
        <w:t>παραχωρησιούχο</w:t>
      </w:r>
      <w:proofErr w:type="spellEnd"/>
      <w:r>
        <w:rPr>
          <w:rFonts w:eastAsia="Times New Roman" w:cs="Times New Roman"/>
          <w:szCs w:val="24"/>
        </w:rPr>
        <w:t xml:space="preserve"> από τη δεύτερη περίοδο στην πρώτη. Για </w:t>
      </w:r>
      <w:proofErr w:type="spellStart"/>
      <w:r>
        <w:rPr>
          <w:rFonts w:eastAsia="Times New Roman" w:cs="Times New Roman"/>
          <w:szCs w:val="24"/>
        </w:rPr>
        <w:t>υπερτετραπλασιασμό</w:t>
      </w:r>
      <w:proofErr w:type="spellEnd"/>
      <w:r>
        <w:rPr>
          <w:rFonts w:eastAsia="Times New Roman" w:cs="Times New Roman"/>
          <w:szCs w:val="24"/>
        </w:rPr>
        <w:t xml:space="preserve"> των όρων δόμησης μίλησε ο κ. Καραμανλής και ότι εύστοχα μας κατήγγειλε ο κ. Μανιάτης. Για να το δούμε λίγο αυτό. </w:t>
      </w:r>
    </w:p>
    <w:p w14:paraId="7E512EA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Θα καταθέσω έναν πίνακα που δείχνει τις τρεις διαγωνιστικές διαδικασίες από το 2006 μέχρι το 2009. Μιλάμε για τα πρώτα ψέματα που ακούγονται </w:t>
      </w:r>
      <w:r>
        <w:rPr>
          <w:rFonts w:eastAsia="Times New Roman" w:cs="Times New Roman"/>
          <w:szCs w:val="24"/>
        </w:rPr>
        <w:t xml:space="preserve">εδώ μέσα ότι </w:t>
      </w:r>
      <w:r>
        <w:rPr>
          <w:rFonts w:eastAsia="Times New Roman" w:cs="Times New Roman"/>
          <w:szCs w:val="24"/>
        </w:rPr>
        <w:lastRenderedPageBreak/>
        <w:t xml:space="preserve">αλλάξαμε τους όρους και όλα τα υπόλοιπα. Ο διαγωνισμός βγήκε άγονος. Το </w:t>
      </w:r>
      <w:r>
        <w:rPr>
          <w:rFonts w:eastAsia="Times New Roman" w:cs="Times New Roman"/>
          <w:szCs w:val="24"/>
        </w:rPr>
        <w:t>δημόσιο</w:t>
      </w:r>
      <w:r>
        <w:rPr>
          <w:rFonts w:eastAsia="Times New Roman" w:cs="Times New Roman"/>
          <w:szCs w:val="24"/>
        </w:rPr>
        <w:t xml:space="preserve"> συμμετείχε με 15%, ενώ τώρα μετέχει με ούτε ένα ευρώ. Η περίοδος παραχώρησης ήταν τριάντα χρόνια. Οι επιφάνειες των κτηρίων ήταν διακόσες τριάντα πέντε χιλιάδες τε</w:t>
      </w:r>
      <w:r>
        <w:rPr>
          <w:rFonts w:eastAsia="Times New Roman" w:cs="Times New Roman"/>
          <w:szCs w:val="24"/>
        </w:rPr>
        <w:t xml:space="preserve">τραγωνικά μέτρα. Πώς θα γίνονταν αυτές; Η προκήρυξη του διαγωνισμού έλεγε πενήντα χιλιάδες την περίοδο Τ1, </w:t>
      </w:r>
      <w:proofErr w:type="spellStart"/>
      <w:r>
        <w:rPr>
          <w:rFonts w:eastAsia="Times New Roman" w:cs="Times New Roman"/>
          <w:szCs w:val="24"/>
        </w:rPr>
        <w:t>εκατόν</w:t>
      </w:r>
      <w:proofErr w:type="spellEnd"/>
      <w:r>
        <w:rPr>
          <w:rFonts w:eastAsia="Times New Roman" w:cs="Times New Roman"/>
          <w:szCs w:val="24"/>
        </w:rPr>
        <w:t xml:space="preserve"> είκοσι οκτώ χιλιάδες την περίοδο Τ2 και προαιρετικά άλλες πενήντα επτά χιλιάδες. </w:t>
      </w:r>
    </w:p>
    <w:p w14:paraId="7E512EA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Τι λέει ο διαγωνισμός που φέρνουμε για κύρωση τώρα το 2015; </w:t>
      </w:r>
      <w:r>
        <w:rPr>
          <w:rFonts w:eastAsia="Times New Roman" w:cs="Times New Roman"/>
          <w:szCs w:val="24"/>
        </w:rPr>
        <w:t xml:space="preserve">Λέει μηδέν συμμετοχή του ελληνικού δημοσίου, </w:t>
      </w:r>
      <w:proofErr w:type="spellStart"/>
      <w:r>
        <w:rPr>
          <w:rFonts w:eastAsia="Times New Roman" w:cs="Times New Roman"/>
          <w:szCs w:val="24"/>
        </w:rPr>
        <w:t>εμπροσθοβαρές</w:t>
      </w:r>
      <w:proofErr w:type="spellEnd"/>
      <w:r>
        <w:rPr>
          <w:rFonts w:eastAsia="Times New Roman" w:cs="Times New Roman"/>
          <w:szCs w:val="24"/>
        </w:rPr>
        <w:t xml:space="preserve"> τίμημα δέκα εκατομμύρια ευρώ. Πόσο ήταν στον διαγωνισμό του 2006 μέχρι το 2009; Ήταν μηδέν ευρώ. Πόσο ήταν στον διαγωνισμό του 2010-2011; Ήταν μηδέν ευρώ. Έδινε το ελληνικό δημόσιο, δεν έπαιρνε, όπ</w:t>
      </w:r>
      <w:r>
        <w:rPr>
          <w:rFonts w:eastAsia="Times New Roman" w:cs="Times New Roman"/>
          <w:szCs w:val="24"/>
        </w:rPr>
        <w:t xml:space="preserve">ως θα γίνει με το που θα κυρωθεί η </w:t>
      </w:r>
      <w:r>
        <w:rPr>
          <w:rFonts w:eastAsia="Times New Roman" w:cs="Times New Roman"/>
          <w:szCs w:val="24"/>
        </w:rPr>
        <w:t xml:space="preserve">σύμβαση </w:t>
      </w:r>
      <w:r>
        <w:rPr>
          <w:rFonts w:eastAsia="Times New Roman" w:cs="Times New Roman"/>
          <w:szCs w:val="24"/>
        </w:rPr>
        <w:t xml:space="preserve">τώρα. Βεβαίως, οι επιφάνειες των κτηρίων είναι διακόσες σαράντα χιλιάδες τετραγωνικά μέτρα, όπου υποχρεωτικά γίνονται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τετραγωνικά την περίοδο Τ1 και άλλα τόσα,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την περ</w:t>
      </w:r>
      <w:r>
        <w:rPr>
          <w:rFonts w:eastAsia="Times New Roman" w:cs="Times New Roman"/>
          <w:szCs w:val="24"/>
        </w:rPr>
        <w:t xml:space="preserve">ίοδο Τ2. Δίνουμε κίνητρο να γίνει </w:t>
      </w:r>
      <w:proofErr w:type="spellStart"/>
      <w:r>
        <w:rPr>
          <w:rFonts w:eastAsia="Times New Roman" w:cs="Times New Roman"/>
          <w:szCs w:val="24"/>
        </w:rPr>
        <w:t>εμπροσθοβαρές</w:t>
      </w:r>
      <w:proofErr w:type="spellEnd"/>
      <w:r>
        <w:rPr>
          <w:rFonts w:eastAsia="Times New Roman" w:cs="Times New Roman"/>
          <w:szCs w:val="24"/>
        </w:rPr>
        <w:t xml:space="preserve"> και το άλλο 50% των έργων της περιόδου Τ2. Αυτό το βλέπετε κακό; Βλέπετε κακό δηλαδή ο </w:t>
      </w:r>
      <w:proofErr w:type="spellStart"/>
      <w:r>
        <w:rPr>
          <w:rFonts w:eastAsia="Times New Roman" w:cs="Times New Roman"/>
          <w:szCs w:val="24"/>
        </w:rPr>
        <w:t>παραχωρησιούχος</w:t>
      </w:r>
      <w:proofErr w:type="spellEnd"/>
      <w:r>
        <w:rPr>
          <w:rFonts w:eastAsia="Times New Roman" w:cs="Times New Roman"/>
          <w:szCs w:val="24"/>
        </w:rPr>
        <w:t xml:space="preserve"> να έρθει και να κάνει μεγαλύτερο κομμάτι των υποδομών. Τα κτήρια εγγυάται το ελληνικό δημόσιο. Και τα κτή</w:t>
      </w:r>
      <w:r>
        <w:rPr>
          <w:rFonts w:eastAsia="Times New Roman" w:cs="Times New Roman"/>
          <w:szCs w:val="24"/>
        </w:rPr>
        <w:t xml:space="preserve">ρια θα του μείνουν. Υποδομή είναι. Δεν είναι σαν τον διαγωνισμό που είχε γίνει από τη Νέα Δημοκρατία που έμπαινε το ελληνικό δημόσιο με 15% σε όλη την επένδυση. </w:t>
      </w:r>
    </w:p>
    <w:p w14:paraId="7E512EB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να δώσω μία-μία τις απαντήσεις. Μίλησαν για δυσμενή μετατροπή των όρων από την αρχική </w:t>
      </w:r>
      <w:r>
        <w:rPr>
          <w:rFonts w:eastAsia="Times New Roman" w:cs="Times New Roman"/>
          <w:szCs w:val="24"/>
        </w:rPr>
        <w:t xml:space="preserve">προκήρυξη. Δεν υπάρχει τέτοιο πράγμα. Προκαλούν να φέρουν διαγωνισμό ή προκήρυξη διαγωνισμού όλοι όσοι λένε ότι άλλαξαν τα είκοσι εκατομμύρια σε δέκα εκατομμύρια. Τι υπάρχει όμως; Και θα καταθέσω τα σχετικά, όπως δόθηκαν από τη </w:t>
      </w:r>
      <w:r>
        <w:rPr>
          <w:rFonts w:eastAsia="Times New Roman" w:cs="Times New Roman"/>
          <w:szCs w:val="24"/>
        </w:rPr>
        <w:t>«</w:t>
      </w:r>
      <w:r>
        <w:rPr>
          <w:rFonts w:eastAsia="Times New Roman" w:cs="Times New Roman"/>
          <w:szCs w:val="24"/>
        </w:rPr>
        <w:t>ΓΑΙΑΟΣΕ</w:t>
      </w:r>
      <w:r>
        <w:rPr>
          <w:rFonts w:eastAsia="Times New Roman" w:cs="Times New Roman"/>
          <w:szCs w:val="24"/>
        </w:rPr>
        <w:t>»</w:t>
      </w:r>
      <w:r>
        <w:rPr>
          <w:rFonts w:eastAsia="Times New Roman" w:cs="Times New Roman"/>
          <w:szCs w:val="24"/>
        </w:rPr>
        <w:t xml:space="preserve">. </w:t>
      </w:r>
    </w:p>
    <w:p w14:paraId="7E512EB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Υπάρχουν οικονομ</w:t>
      </w:r>
      <w:r>
        <w:rPr>
          <w:rFonts w:eastAsia="Times New Roman" w:cs="Times New Roman"/>
          <w:szCs w:val="24"/>
        </w:rPr>
        <w:t>οτεχνικές προσεγγίσεις και μελέτες που δείχνουν ότι αν γινόταν ο διαγωνισμός με ελάχιστο τίμημα 20 εκατομμυρίων στην αρχή, θα παίρναμε κάθε χρόνο 50.000 ευρώ κατ’ ελάχιστον, δηλαδή, 0,5%. Και αν παίρναμε μπροστά 10 εκατομμύρια, όπως επιλέχθηκε, στη συνέχει</w:t>
      </w:r>
      <w:r>
        <w:rPr>
          <w:rFonts w:eastAsia="Times New Roman" w:cs="Times New Roman"/>
          <w:szCs w:val="24"/>
        </w:rPr>
        <w:t xml:space="preserve">α θα παίρναμε το ελάχιστο 350.000 ευρώ κάθε χρόνο, δηλαδή 2,5% του τζίρου. Αυτό όταν ήταν μηδέν στους δύο διαγωνισμούς που είχαν γίνει πριν. Θα καταθέσω τα μοντέλα. Αυτή τη φορά δεν ήταν μηδέν ευρώ το </w:t>
      </w:r>
      <w:proofErr w:type="spellStart"/>
      <w:r>
        <w:rPr>
          <w:rFonts w:eastAsia="Times New Roman" w:cs="Times New Roman"/>
          <w:szCs w:val="24"/>
        </w:rPr>
        <w:t>εμπροσθοβαρές</w:t>
      </w:r>
      <w:proofErr w:type="spellEnd"/>
      <w:r>
        <w:rPr>
          <w:rFonts w:eastAsia="Times New Roman" w:cs="Times New Roman"/>
          <w:szCs w:val="24"/>
        </w:rPr>
        <w:t xml:space="preserve"> τίμημα. </w:t>
      </w:r>
    </w:p>
    <w:p w14:paraId="7E512EB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Θέλω, επίσης, να πω ότι μας κατη</w:t>
      </w:r>
      <w:r>
        <w:rPr>
          <w:rFonts w:eastAsia="Times New Roman" w:cs="Times New Roman"/>
          <w:szCs w:val="24"/>
        </w:rPr>
        <w:t xml:space="preserve">γόρησαν ότι υπήρχε στη διαγωνιστική διαδικασία επιστολή του αναδόχου και τα αιτήματά του για τον ΕΝΦΙΑ, το Κ1 και το Κ2. Τίποτα από αυτά δεν υιοθετήθηκε, εκτός από τον υπερκείμενο νόμο που υπήρχε. Γι’ αυτό θα σας καταθέσω το πρακτικό της </w:t>
      </w:r>
      <w:r>
        <w:rPr>
          <w:rFonts w:eastAsia="Times New Roman" w:cs="Times New Roman"/>
          <w:szCs w:val="24"/>
        </w:rPr>
        <w:t>επιτροπής</w:t>
      </w:r>
      <w:r>
        <w:rPr>
          <w:rFonts w:eastAsia="Times New Roman" w:cs="Times New Roman"/>
          <w:szCs w:val="24"/>
        </w:rPr>
        <w:t>, την επι</w:t>
      </w:r>
      <w:r>
        <w:rPr>
          <w:rFonts w:eastAsia="Times New Roman" w:cs="Times New Roman"/>
          <w:szCs w:val="24"/>
        </w:rPr>
        <w:t xml:space="preserve">στολή του αναδόχου και τις τρεις υπεύθυνες δηλώσεις. </w:t>
      </w:r>
    </w:p>
    <w:p w14:paraId="7E512EB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 xml:space="preserve">Το τρίτο μιλάει για ευνοϊκούς όρους για τον </w:t>
      </w:r>
      <w:proofErr w:type="spellStart"/>
      <w:r>
        <w:rPr>
          <w:rFonts w:eastAsia="Times New Roman" w:cs="Times New Roman"/>
          <w:szCs w:val="24"/>
        </w:rPr>
        <w:t>παραχωρησιούχο</w:t>
      </w:r>
      <w:proofErr w:type="spellEnd"/>
      <w:r>
        <w:rPr>
          <w:rFonts w:eastAsia="Times New Roman" w:cs="Times New Roman"/>
          <w:szCs w:val="24"/>
        </w:rPr>
        <w:t>, σταθερό ΕΝΦΙΑ κ</w:t>
      </w:r>
      <w:r>
        <w:rPr>
          <w:rFonts w:eastAsia="Times New Roman" w:cs="Times New Roman"/>
          <w:szCs w:val="24"/>
        </w:rPr>
        <w:t>.</w:t>
      </w:r>
      <w:r>
        <w:rPr>
          <w:rFonts w:eastAsia="Times New Roman" w:cs="Times New Roman"/>
          <w:szCs w:val="24"/>
        </w:rPr>
        <w:t>λπ.. Δεν ικανοποιήθηκε κα</w:t>
      </w:r>
      <w:r>
        <w:rPr>
          <w:rFonts w:eastAsia="Times New Roman" w:cs="Times New Roman"/>
          <w:szCs w:val="24"/>
        </w:rPr>
        <w:t>μ</w:t>
      </w:r>
      <w:r>
        <w:rPr>
          <w:rFonts w:eastAsia="Times New Roman" w:cs="Times New Roman"/>
          <w:szCs w:val="24"/>
        </w:rPr>
        <w:t>μία από τις επιθυμίες. Τι να κάνουμε; Το Ελεγκτικό Συνέδριο έδωσε οριστική έγκριση τον Γενάρη του 20</w:t>
      </w:r>
      <w:r>
        <w:rPr>
          <w:rFonts w:eastAsia="Times New Roman" w:cs="Times New Roman"/>
          <w:szCs w:val="24"/>
        </w:rPr>
        <w:t xml:space="preserve">18. Η </w:t>
      </w:r>
      <w:r>
        <w:rPr>
          <w:rFonts w:eastAsia="Times New Roman" w:cs="Times New Roman"/>
          <w:szCs w:val="24"/>
        </w:rPr>
        <w:t xml:space="preserve">διοίκηση </w:t>
      </w:r>
      <w:r>
        <w:rPr>
          <w:rFonts w:eastAsia="Times New Roman" w:cs="Times New Roman"/>
          <w:szCs w:val="24"/>
        </w:rPr>
        <w:t xml:space="preserve">της </w:t>
      </w:r>
      <w:r>
        <w:rPr>
          <w:rFonts w:eastAsia="Times New Roman" w:cs="Times New Roman"/>
          <w:szCs w:val="24"/>
        </w:rPr>
        <w:t>«</w:t>
      </w:r>
      <w:r>
        <w:rPr>
          <w:rFonts w:eastAsia="Times New Roman" w:cs="Times New Roman"/>
          <w:szCs w:val="24"/>
        </w:rPr>
        <w:t>ΓΑΙΑΟΣΕ</w:t>
      </w:r>
      <w:r>
        <w:rPr>
          <w:rFonts w:eastAsia="Times New Roman" w:cs="Times New Roman"/>
          <w:szCs w:val="24"/>
        </w:rPr>
        <w:t>»</w:t>
      </w:r>
      <w:r>
        <w:rPr>
          <w:rFonts w:eastAsia="Times New Roman" w:cs="Times New Roman"/>
          <w:szCs w:val="24"/>
        </w:rPr>
        <w:t xml:space="preserve"> και ο ανάδοχος περίμεναν μέχρι τον Απρίλιο του 2018 για να στείλουν τη σύμβαση με βάση τον νόμο, γιατί δεν θα προλαβαίναμε έτσι κι αλλιώς αυτό που σας διάβασα πριν που έστειλε η Ευρωπαϊκή Επιτροπή και θα επιστρέφαμε διακόσια τρ</w:t>
      </w:r>
      <w:r>
        <w:rPr>
          <w:rFonts w:eastAsia="Times New Roman" w:cs="Times New Roman"/>
          <w:szCs w:val="24"/>
        </w:rPr>
        <w:t xml:space="preserve">ιάντα πέντε εκατομμύρια. </w:t>
      </w:r>
    </w:p>
    <w:p w14:paraId="7E512EB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Θα καταθέσω την επιστολή της ΕΤΒΑ. Θα καταθέσω το σχέδιο που απεστάλη στο Ελεγκτικό Συνέδριο, όλες τις αλλαγές που τέθηκαν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του Ελεγκτικού Συνεδρίου, που μας είπαν ότι έβγαλε πράξη και είχε κρύψει η </w:t>
      </w:r>
      <w:r>
        <w:rPr>
          <w:rFonts w:eastAsia="Times New Roman" w:cs="Times New Roman"/>
          <w:szCs w:val="24"/>
        </w:rPr>
        <w:t>«</w:t>
      </w:r>
      <w:r>
        <w:rPr>
          <w:rFonts w:eastAsia="Times New Roman" w:cs="Times New Roman"/>
          <w:szCs w:val="24"/>
        </w:rPr>
        <w:t>ΓΑΙΑΟΣΕ</w:t>
      </w:r>
      <w:r>
        <w:rPr>
          <w:rFonts w:eastAsia="Times New Roman" w:cs="Times New Roman"/>
          <w:szCs w:val="24"/>
        </w:rPr>
        <w:t>»</w:t>
      </w:r>
      <w:r>
        <w:rPr>
          <w:rFonts w:eastAsia="Times New Roman" w:cs="Times New Roman"/>
          <w:szCs w:val="24"/>
        </w:rPr>
        <w:t xml:space="preserve"> όλα αυτά και </w:t>
      </w:r>
      <w:r>
        <w:rPr>
          <w:rFonts w:eastAsia="Times New Roman" w:cs="Times New Roman"/>
          <w:szCs w:val="24"/>
        </w:rPr>
        <w:t xml:space="preserve">την έγκριση του νέου σχεδίου. </w:t>
      </w:r>
    </w:p>
    <w:p w14:paraId="7E512EB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Τέταρτον, λέει ότι δεν μεταβάλλονται οι ευνοϊκοί όροι προς τον </w:t>
      </w:r>
      <w:proofErr w:type="spellStart"/>
      <w:r>
        <w:rPr>
          <w:rFonts w:eastAsia="Times New Roman" w:cs="Times New Roman"/>
          <w:szCs w:val="24"/>
        </w:rPr>
        <w:t>παραχωρησιούχο</w:t>
      </w:r>
      <w:proofErr w:type="spellEnd"/>
      <w:r>
        <w:rPr>
          <w:rFonts w:eastAsia="Times New Roman" w:cs="Times New Roman"/>
          <w:szCs w:val="24"/>
        </w:rPr>
        <w:t xml:space="preserve"> σε σχέση με τον πίνακα των πηγών, των χρήσεων κεφαλαίου κ</w:t>
      </w:r>
      <w:r>
        <w:rPr>
          <w:rFonts w:eastAsia="Times New Roman" w:cs="Times New Roman"/>
          <w:szCs w:val="24"/>
        </w:rPr>
        <w:t>.</w:t>
      </w:r>
      <w:r>
        <w:rPr>
          <w:rFonts w:eastAsia="Times New Roman" w:cs="Times New Roman"/>
          <w:szCs w:val="24"/>
        </w:rPr>
        <w:t>λπ.. Δεν μεταβάλλεται το ύψος της ονομαστικής προσφοράς σε κα</w:t>
      </w:r>
      <w:r>
        <w:rPr>
          <w:rFonts w:eastAsia="Times New Roman" w:cs="Times New Roman"/>
          <w:szCs w:val="24"/>
        </w:rPr>
        <w:t>μ</w:t>
      </w:r>
      <w:r>
        <w:rPr>
          <w:rFonts w:eastAsia="Times New Roman" w:cs="Times New Roman"/>
          <w:szCs w:val="24"/>
        </w:rPr>
        <w:t>μία περίπτωση. Και το δημόσ</w:t>
      </w:r>
      <w:r>
        <w:rPr>
          <w:rFonts w:eastAsia="Times New Roman" w:cs="Times New Roman"/>
          <w:szCs w:val="24"/>
        </w:rPr>
        <w:t xml:space="preserve">ιο, το ξαναλέω, δεν βάζει 1 ευρώ. </w:t>
      </w:r>
    </w:p>
    <w:p w14:paraId="7E512EB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Πέμπτο: Η εκ των υστέρων μεταβολή των όρων του διαγωνισμού και συγκεκριμένα οι όροι δόμησης. Το έχουμε απαντήσει επαρκώς. Φαντάζομαι και στην </w:t>
      </w:r>
      <w:r>
        <w:rPr>
          <w:rFonts w:eastAsia="Times New Roman" w:cs="Times New Roman"/>
          <w:szCs w:val="24"/>
        </w:rPr>
        <w:lastRenderedPageBreak/>
        <w:t>πρώτη διαγωνιστική διαδικασία και στην δεύτερη και στην τρίτη ήταν τα ίδια τετρ</w:t>
      </w:r>
      <w:r>
        <w:rPr>
          <w:rFonts w:eastAsia="Times New Roman" w:cs="Times New Roman"/>
          <w:szCs w:val="24"/>
        </w:rPr>
        <w:t xml:space="preserve">αγωνικά μέτρα. Υπήρχε πρόβλημα. Προέκυψε από τη διαβούλευση το πρόβλημα αυτό με το ύψος των </w:t>
      </w:r>
      <w:r>
        <w:rPr>
          <w:rFonts w:eastAsia="Times New Roman" w:cs="Times New Roman"/>
          <w:szCs w:val="24"/>
        </w:rPr>
        <w:t>κτηρίων</w:t>
      </w:r>
      <w:r>
        <w:rPr>
          <w:rFonts w:eastAsia="Times New Roman" w:cs="Times New Roman"/>
          <w:szCs w:val="24"/>
        </w:rPr>
        <w:t>.</w:t>
      </w:r>
    </w:p>
    <w:p w14:paraId="7E512EB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Να δούμε, όμως, τι είπε ο κ. </w:t>
      </w:r>
      <w:proofErr w:type="spellStart"/>
      <w:r>
        <w:rPr>
          <w:rFonts w:eastAsia="Times New Roman" w:cs="Times New Roman"/>
          <w:szCs w:val="24"/>
        </w:rPr>
        <w:t>Κυριτσάκης</w:t>
      </w:r>
      <w:proofErr w:type="spellEnd"/>
      <w:r>
        <w:rPr>
          <w:rFonts w:eastAsia="Times New Roman" w:cs="Times New Roman"/>
          <w:szCs w:val="24"/>
        </w:rPr>
        <w:t xml:space="preserve">. Και ξέρετε την σχέση που έχω διαχρονικά με τον κ. </w:t>
      </w:r>
      <w:proofErr w:type="spellStart"/>
      <w:r>
        <w:rPr>
          <w:rFonts w:eastAsia="Times New Roman" w:cs="Times New Roman"/>
          <w:szCs w:val="24"/>
        </w:rPr>
        <w:t>Κυριτσάκη</w:t>
      </w:r>
      <w:proofErr w:type="spellEnd"/>
      <w:r>
        <w:rPr>
          <w:rFonts w:eastAsia="Times New Roman" w:cs="Times New Roman"/>
          <w:szCs w:val="24"/>
        </w:rPr>
        <w:t>, την πολεμική που υπήρχε, μια που με κατηγορείτε και γ</w:t>
      </w:r>
      <w:r>
        <w:rPr>
          <w:rFonts w:eastAsia="Times New Roman" w:cs="Times New Roman"/>
          <w:szCs w:val="24"/>
        </w:rPr>
        <w:t xml:space="preserve">ια πολέμιο των </w:t>
      </w:r>
      <w:r>
        <w:rPr>
          <w:rFonts w:eastAsia="Times New Roman" w:cs="Times New Roman"/>
          <w:szCs w:val="24"/>
        </w:rPr>
        <w:t>ανεξάρτητων αρχών</w:t>
      </w:r>
      <w:r>
        <w:rPr>
          <w:rFonts w:eastAsia="Times New Roman" w:cs="Times New Roman"/>
          <w:szCs w:val="24"/>
        </w:rPr>
        <w:t xml:space="preserve">. «Σχετικά με το ζήτημα αν τα μέλη προχώρησαν στη σύνταξη ενός σχεδίου σύμβασης το οποίο παρέχει αθέμιτα πλεονεκτήματα στον ανάδοχο, τέτοια τα οποία δεν συνάγονται από το πλαίσιο του διαγωνισμού, εξ όσων διαπιστώσαμε ότι τα </w:t>
      </w:r>
      <w:r>
        <w:rPr>
          <w:rFonts w:eastAsia="Times New Roman" w:cs="Times New Roman"/>
          <w:szCs w:val="24"/>
        </w:rPr>
        <w:t>έγγραφα που μας εστάλησαν, απασχόλησαν εκτενώς το Ελεγκτικό Συνέδριο, το οποίο έκρινε αιτιολογημένα και σε περισσότερα στάδια πως τέτοιο αθέμιτο πλεονέκτημα δεν παρέχεται στον ανάδοχο κι επομένως δεν προκαλείται κα</w:t>
      </w:r>
      <w:r>
        <w:rPr>
          <w:rFonts w:eastAsia="Times New Roman" w:cs="Times New Roman"/>
          <w:szCs w:val="24"/>
        </w:rPr>
        <w:t>μ</w:t>
      </w:r>
      <w:r>
        <w:rPr>
          <w:rFonts w:eastAsia="Times New Roman" w:cs="Times New Roman"/>
          <w:szCs w:val="24"/>
        </w:rPr>
        <w:t xml:space="preserve">μία ζημιά στο δημόσιο». </w:t>
      </w:r>
    </w:p>
    <w:p w14:paraId="7E512EB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Σε άλλο σημείο </w:t>
      </w:r>
      <w:r>
        <w:rPr>
          <w:rFonts w:eastAsia="Times New Roman" w:cs="Times New Roman"/>
          <w:szCs w:val="24"/>
        </w:rPr>
        <w:t>αναφέρει: «Οι βασικοί όροι του διαγωνισμού δεν έχουν θιγεί. Το Ελεγκτικό Συνέδριο είναι αποκλειστικά αρμόδιο. Έλεγξε όλη τη διαδικασία που τη βρήκε νόμιμη». Στη σελίδα 43 αναφέρει: «Το Ελεγκτικό Συνέδριο νομιμοποίησε τις τροποποιήσεις της σύμβασης αιτιολογ</w:t>
      </w:r>
      <w:r>
        <w:rPr>
          <w:rFonts w:eastAsia="Times New Roman" w:cs="Times New Roman"/>
          <w:szCs w:val="24"/>
        </w:rPr>
        <w:t>ώντας ότι αποσκοπούν στην επιτάχυνση των διάφορων διαδικασιών εκτέλεσης του έργου μέσω της σύντμησης κ</w:t>
      </w:r>
      <w:r>
        <w:rPr>
          <w:rFonts w:eastAsia="Times New Roman" w:cs="Times New Roman"/>
          <w:szCs w:val="24"/>
        </w:rPr>
        <w:t>.</w:t>
      </w:r>
      <w:r>
        <w:rPr>
          <w:rFonts w:eastAsia="Times New Roman" w:cs="Times New Roman"/>
          <w:szCs w:val="24"/>
        </w:rPr>
        <w:t xml:space="preserve">λπ.», που λέτε για τη σύντμηση των διαδικασιών. Είναι προφανή τα πράγματα. Δεν πειράζει να σπεκουλάρετε. </w:t>
      </w:r>
    </w:p>
    <w:p w14:paraId="7E512EB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Έκτο σημείο: Τα δικαιώματα κατασκευής και εκμετ</w:t>
      </w:r>
      <w:r>
        <w:rPr>
          <w:rFonts w:eastAsia="Times New Roman" w:cs="Times New Roman"/>
          <w:szCs w:val="24"/>
        </w:rPr>
        <w:t>άλλευσης εγκαταστάσεων παρασκευής ηλεκτρικής ενέργειας και διαχείρισης στερεών αποβλήτων. Αυτό υπήρχε στην προκήρυξη. Είναι το δικαίωμα πλήρους εκμετάλλευσης του έργου σύμφωνα με το άρθρο 2</w:t>
      </w:r>
      <w:r>
        <w:rPr>
          <w:rFonts w:eastAsia="Times New Roman" w:cs="Times New Roman"/>
          <w:szCs w:val="24"/>
        </w:rPr>
        <w:t xml:space="preserve"> παράγραφος </w:t>
      </w:r>
      <w:r>
        <w:rPr>
          <w:rFonts w:eastAsia="Times New Roman" w:cs="Times New Roman"/>
          <w:szCs w:val="24"/>
        </w:rPr>
        <w:t>2 της προκήρυξης, που περιλαμβάνει το δικαίωμα εμπορική</w:t>
      </w:r>
      <w:r>
        <w:rPr>
          <w:rFonts w:eastAsia="Times New Roman" w:cs="Times New Roman"/>
          <w:szCs w:val="24"/>
        </w:rPr>
        <w:t xml:space="preserve">ς εκμετάλλευσης των πάσης φύσεως επιτρεπόμενων χρήσεων. Μπορείτε να το διαβάσετε. </w:t>
      </w:r>
    </w:p>
    <w:p w14:paraId="7E512EB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Το έβδομο σημείο είναι η εγγυητική επιστολή δεσμευτικής επένδυσης, αν επιτρέπεται να είναι </w:t>
      </w:r>
      <w:proofErr w:type="spellStart"/>
      <w:r>
        <w:rPr>
          <w:rFonts w:eastAsia="Times New Roman" w:cs="Times New Roman"/>
          <w:szCs w:val="24"/>
        </w:rPr>
        <w:t>πολυεπίπεδη</w:t>
      </w:r>
      <w:proofErr w:type="spellEnd"/>
      <w:r>
        <w:rPr>
          <w:rFonts w:eastAsia="Times New Roman" w:cs="Times New Roman"/>
          <w:szCs w:val="24"/>
        </w:rPr>
        <w:t>. Προφανώς είναι προς το συμφέρον του δημοσίου. Έτσι έχουμε καλή εκτέλε</w:t>
      </w:r>
      <w:r>
        <w:rPr>
          <w:rFonts w:eastAsia="Times New Roman" w:cs="Times New Roman"/>
          <w:szCs w:val="24"/>
        </w:rPr>
        <w:t xml:space="preserve">ση όχι μόνο για τον </w:t>
      </w:r>
      <w:proofErr w:type="spellStart"/>
      <w:r>
        <w:rPr>
          <w:rFonts w:eastAsia="Times New Roman" w:cs="Times New Roman"/>
          <w:szCs w:val="24"/>
        </w:rPr>
        <w:t>παραχωρησιούχο</w:t>
      </w:r>
      <w:proofErr w:type="spellEnd"/>
      <w:r>
        <w:rPr>
          <w:rFonts w:eastAsia="Times New Roman" w:cs="Times New Roman"/>
          <w:szCs w:val="24"/>
        </w:rPr>
        <w:t xml:space="preserve">, αλλά και για όλους τους υπόλοιπους που συμμετέχουν και προβλέπεται παντού και στους αυτοκινητόδρομους και παντού. </w:t>
      </w:r>
    </w:p>
    <w:p w14:paraId="7E512EB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Το όγδοο σημείο που μας κατακεραυνώσατε είναι η μεταφορά της εγγύησης από τη </w:t>
      </w:r>
      <w:r>
        <w:rPr>
          <w:rFonts w:eastAsia="Times New Roman" w:cs="Times New Roman"/>
          <w:szCs w:val="24"/>
        </w:rPr>
        <w:t>«</w:t>
      </w:r>
      <w:r>
        <w:rPr>
          <w:rFonts w:eastAsia="Times New Roman" w:cs="Times New Roman"/>
          <w:szCs w:val="24"/>
        </w:rPr>
        <w:t>ΓΑΙΑΟΣΕ</w:t>
      </w:r>
      <w:r>
        <w:rPr>
          <w:rFonts w:eastAsia="Times New Roman" w:cs="Times New Roman"/>
          <w:szCs w:val="24"/>
        </w:rPr>
        <w:t>»</w:t>
      </w:r>
      <w:r>
        <w:rPr>
          <w:rFonts w:eastAsia="Times New Roman" w:cs="Times New Roman"/>
          <w:szCs w:val="24"/>
        </w:rPr>
        <w:t xml:space="preserve"> στο δημόσιο και ότ</w:t>
      </w:r>
      <w:r>
        <w:rPr>
          <w:rFonts w:eastAsia="Times New Roman" w:cs="Times New Roman"/>
          <w:szCs w:val="24"/>
        </w:rPr>
        <w:t xml:space="preserve">ι δεν υπήρχε στην αρχική σύμβαση και στις δεσμευτικές συμβάσεις που κατατέθηκαν. Αυτά υπάρχουν σε όλες τις συμβάσεις παραχώρησης και υπήρχαν αυτολεξεί στους διαγωνισμούς του 2009 και δεν είναι κάποιο πλεονέκτημα για τον </w:t>
      </w:r>
      <w:proofErr w:type="spellStart"/>
      <w:r>
        <w:rPr>
          <w:rFonts w:eastAsia="Times New Roman" w:cs="Times New Roman"/>
          <w:szCs w:val="24"/>
        </w:rPr>
        <w:t>παραχωρησιούχο</w:t>
      </w:r>
      <w:proofErr w:type="spellEnd"/>
      <w:r>
        <w:rPr>
          <w:rFonts w:eastAsia="Times New Roman" w:cs="Times New Roman"/>
          <w:szCs w:val="24"/>
        </w:rPr>
        <w:t xml:space="preserve">. </w:t>
      </w:r>
    </w:p>
    <w:p w14:paraId="7E512EB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lastRenderedPageBreak/>
        <w:t>Και τέλος, αυτά που</w:t>
      </w:r>
      <w:r>
        <w:rPr>
          <w:rFonts w:eastAsia="Times New Roman" w:cs="Times New Roman"/>
          <w:szCs w:val="24"/>
        </w:rPr>
        <w:t xml:space="preserve"> μας λέτε, επίσης περιέχονται σε όλες τις συμβάσεις παραχώρησης όπως είναι οι αυτοκινητόδρομοι που βρήκαμε τις συμβάσεις έτοιμες. Άρα δείχνει και το τι περιλαμβάνεται σε αυτές τις συμβάσεις. </w:t>
      </w:r>
    </w:p>
    <w:p w14:paraId="7E512EB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Το ένατο σημείο είναι η απευθείας σύμβαση μεταξύ του ελληνικού δημοσίου και των δανειστών της κοινοπραξίας. Αυτό γίνεται μετά τη σύμβαση, άρα δεν έχει υπογραφεί ακόμη. </w:t>
      </w:r>
    </w:p>
    <w:p w14:paraId="7E512EB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Και το δέκατο σημείο είναι για 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και πότε αναρτήθηκε. Ο διαγωνισμός βγήκε σ</w:t>
      </w:r>
      <w:r>
        <w:rPr>
          <w:rFonts w:eastAsia="Times New Roman" w:cs="Times New Roman"/>
          <w:szCs w:val="24"/>
        </w:rPr>
        <w:t xml:space="preserve">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στις 9</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2016. Στη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αναρτώνται όλες οι εγκρίσεις πληρωμών της εταιρείας, κάθε ευρώ που δαπανάται. Από ό,τι βλέπουμε υπάρχει η από 22 </w:t>
      </w:r>
      <w:r>
        <w:rPr>
          <w:rFonts w:eastAsia="Times New Roman" w:cs="Times New Roman"/>
          <w:szCs w:val="24"/>
        </w:rPr>
        <w:t xml:space="preserve">Νοεμβρίου </w:t>
      </w:r>
      <w:r>
        <w:rPr>
          <w:rFonts w:eastAsia="Times New Roman" w:cs="Times New Roman"/>
          <w:szCs w:val="24"/>
        </w:rPr>
        <w:t xml:space="preserve">επιστολή της </w:t>
      </w:r>
      <w:r>
        <w:rPr>
          <w:rFonts w:eastAsia="Times New Roman" w:cs="Times New Roman"/>
          <w:szCs w:val="24"/>
        </w:rPr>
        <w:t>«</w:t>
      </w:r>
      <w:r>
        <w:rPr>
          <w:rFonts w:eastAsia="Times New Roman" w:cs="Times New Roman"/>
          <w:szCs w:val="24"/>
        </w:rPr>
        <w:t>ΓΑΙΑΟΣΕ</w:t>
      </w:r>
      <w:r>
        <w:rPr>
          <w:rFonts w:eastAsia="Times New Roman" w:cs="Times New Roman"/>
          <w:szCs w:val="24"/>
        </w:rPr>
        <w:t>»</w:t>
      </w:r>
      <w:r>
        <w:rPr>
          <w:rFonts w:eastAsia="Times New Roman" w:cs="Times New Roman"/>
          <w:szCs w:val="24"/>
        </w:rPr>
        <w:t>. Είναι το σχετικό έγγραφο 17 που καταθέτω. Θα σας δώσω και τα υπόλ</w:t>
      </w:r>
      <w:r>
        <w:rPr>
          <w:rFonts w:eastAsia="Times New Roman" w:cs="Times New Roman"/>
          <w:szCs w:val="24"/>
        </w:rPr>
        <w:t>οιπα έγγραφα για το Ελεγκτικό Συνέδριο, που δεν τα είχα εδώ.</w:t>
      </w:r>
    </w:p>
    <w:p w14:paraId="7E512EBF"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Θα σας καταθέσω διάφορα έγγραφα, καθώς και την ανακοίνωση της Ευρωπαϊκής Επιτροπής που έχει τα 10 εκατομμύρια και όλα τα υπόλοιπα. Θα σας καταθέσω, επίσης, και το απόσπασμα πρακτικού και πότε εκδ</w:t>
      </w:r>
      <w:r>
        <w:rPr>
          <w:rFonts w:eastAsia="Times New Roman"/>
          <w:szCs w:val="24"/>
        </w:rPr>
        <w:t>όθηκε.</w:t>
      </w:r>
    </w:p>
    <w:p w14:paraId="7E512EC0"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 xml:space="preserve">Ζήτησε, λοιπόν, εξηγήσεις από το </w:t>
      </w:r>
      <w:r>
        <w:rPr>
          <w:rFonts w:eastAsia="Times New Roman"/>
          <w:szCs w:val="24"/>
        </w:rPr>
        <w:t xml:space="preserve">διοικητικό συμβούλιο </w:t>
      </w:r>
      <w:r>
        <w:rPr>
          <w:rFonts w:eastAsia="Times New Roman"/>
          <w:szCs w:val="24"/>
        </w:rPr>
        <w:t xml:space="preserve">της </w:t>
      </w:r>
      <w:r>
        <w:rPr>
          <w:rFonts w:eastAsia="Times New Roman"/>
          <w:szCs w:val="24"/>
        </w:rPr>
        <w:t>«</w:t>
      </w:r>
      <w:r>
        <w:rPr>
          <w:rFonts w:eastAsia="Times New Roman"/>
          <w:szCs w:val="24"/>
        </w:rPr>
        <w:t>ΓΑΙΑΟΣΕ</w:t>
      </w:r>
      <w:r>
        <w:rPr>
          <w:rFonts w:eastAsia="Times New Roman"/>
          <w:szCs w:val="24"/>
        </w:rPr>
        <w:t>»</w:t>
      </w:r>
      <w:r>
        <w:rPr>
          <w:rFonts w:eastAsia="Times New Roman"/>
          <w:szCs w:val="24"/>
        </w:rPr>
        <w:t xml:space="preserve"> ο Διευθύνων Σύμβουλος κ. Σχίζας, ο οποίος μου έστειλε την απάντηση. Η </w:t>
      </w:r>
      <w:r>
        <w:rPr>
          <w:rFonts w:eastAsia="Times New Roman"/>
          <w:szCs w:val="24"/>
        </w:rPr>
        <w:t>«</w:t>
      </w:r>
      <w:r>
        <w:rPr>
          <w:rFonts w:eastAsia="Times New Roman"/>
          <w:szCs w:val="24"/>
        </w:rPr>
        <w:t>ΓΑΙΑΟΣΕ</w:t>
      </w:r>
      <w:r>
        <w:rPr>
          <w:rFonts w:eastAsia="Times New Roman"/>
          <w:szCs w:val="24"/>
        </w:rPr>
        <w:t>»</w:t>
      </w:r>
      <w:r>
        <w:rPr>
          <w:rFonts w:eastAsia="Times New Roman"/>
          <w:szCs w:val="24"/>
        </w:rPr>
        <w:t xml:space="preserve"> είναι μια εταιρεία που δεν είναι στο στενό δημόσιο. Επομένως, με την αλλαγή του </w:t>
      </w:r>
      <w:r>
        <w:rPr>
          <w:rFonts w:eastAsia="Times New Roman"/>
          <w:szCs w:val="24"/>
        </w:rPr>
        <w:lastRenderedPageBreak/>
        <w:t xml:space="preserve">νόμου έγινε με την </w:t>
      </w:r>
      <w:r w:rsidRPr="001B2D58">
        <w:rPr>
          <w:rFonts w:eastAsia="Times New Roman"/>
          <w:bCs/>
          <w:szCs w:val="24"/>
        </w:rPr>
        <w:t>ΕΑ</w:t>
      </w:r>
      <w:r w:rsidRPr="001B2D58">
        <w:rPr>
          <w:rFonts w:eastAsia="Times New Roman"/>
          <w:bCs/>
          <w:szCs w:val="24"/>
        </w:rPr>
        <w:t>ΑΔΗΣΥ</w:t>
      </w:r>
      <w:r w:rsidRPr="001B2D58">
        <w:rPr>
          <w:rFonts w:eastAsia="Times New Roman"/>
          <w:szCs w:val="24"/>
        </w:rPr>
        <w:t xml:space="preserve"> </w:t>
      </w:r>
      <w:r>
        <w:rPr>
          <w:rFonts w:eastAsia="Times New Roman"/>
          <w:szCs w:val="24"/>
        </w:rPr>
        <w:t>μια διαβούλευση τι πρέπει να αναρτά. Δεν φτάνει που βάζουμε και αναρτά όλες τις αποφάσεις -εμείς το κάναμε αυτό, δεν υπήρχε πριν και στο «ΚΗΜΔΗΣ» και σε όλα τα υπόλοιπα- μας κάνετε και παρατήρηση. Και εγκρίθηκαν και αναρτήθηκαν, απ’ ότι μου είπε ο δι</w:t>
      </w:r>
      <w:r>
        <w:rPr>
          <w:rFonts w:eastAsia="Times New Roman"/>
          <w:szCs w:val="24"/>
        </w:rPr>
        <w:t>ευθύνων σύμβουλος, όλα τα πρακτικά σε δύο ημερομηνίες. Θα σας καταθέσω και την επιστολή του διευθύνοντα συμβούλου.</w:t>
      </w:r>
    </w:p>
    <w:p w14:paraId="7E512EC1"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Όμως, κύριε Μανιάτη, -</w:t>
      </w:r>
      <w:r>
        <w:rPr>
          <w:rFonts w:eastAsia="Times New Roman"/>
          <w:szCs w:val="24"/>
          <w:lang w:val="en-US"/>
        </w:rPr>
        <w:t>o</w:t>
      </w:r>
      <w:r>
        <w:rPr>
          <w:rFonts w:eastAsia="Times New Roman"/>
          <w:szCs w:val="24"/>
        </w:rPr>
        <w:t xml:space="preserve"> </w:t>
      </w:r>
      <w:r>
        <w:rPr>
          <w:rFonts w:eastAsia="Times New Roman"/>
          <w:szCs w:val="24"/>
        </w:rPr>
        <w:t xml:space="preserve">κ. </w:t>
      </w:r>
      <w:r>
        <w:rPr>
          <w:rFonts w:eastAsia="Times New Roman"/>
          <w:szCs w:val="24"/>
        </w:rPr>
        <w:t xml:space="preserve">Θεοχαρόπουλος έφυγε- και κύριοι της Νέας Δημοκρατίας, τον κ. Σχίζα, τον διευθύνοντα σύμβουλο της </w:t>
      </w:r>
      <w:r>
        <w:rPr>
          <w:rFonts w:eastAsia="Times New Roman"/>
          <w:szCs w:val="24"/>
        </w:rPr>
        <w:t>«</w:t>
      </w:r>
      <w:r>
        <w:rPr>
          <w:rFonts w:eastAsia="Times New Roman"/>
          <w:szCs w:val="24"/>
        </w:rPr>
        <w:t>ΓΑΙΑΟΣΕ</w:t>
      </w:r>
      <w:r>
        <w:rPr>
          <w:rFonts w:eastAsia="Times New Roman"/>
          <w:szCs w:val="24"/>
        </w:rPr>
        <w:t>»</w:t>
      </w:r>
      <w:r>
        <w:rPr>
          <w:rFonts w:eastAsia="Times New Roman"/>
          <w:szCs w:val="24"/>
        </w:rPr>
        <w:t xml:space="preserve">, δεν τον θυμάστε; Εσείς που μας κατηγορείτε για κομματικοποίηση των διαφόρων φορέων του δημόσιου, εσείς τον τοποθετήσατε τον κ. Σχίζα. Επί δικών σας κυβερνήσεων τοποθετήθηκε. Εσείς τον βάλατε και τον κρατήσαμε. Τόσο αστοχήσατε εσείς που είστε άριστοι; </w:t>
      </w:r>
    </w:p>
    <w:p w14:paraId="7E512EC2"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Τό</w:t>
      </w:r>
      <w:r>
        <w:rPr>
          <w:rFonts w:eastAsia="Times New Roman"/>
          <w:szCs w:val="24"/>
        </w:rPr>
        <w:t>σο αστοχήσατε, κύριε Μανιάτη.</w:t>
      </w:r>
    </w:p>
    <w:p w14:paraId="7E512EC3" w14:textId="77777777" w:rsidR="00CD7DD0" w:rsidRDefault="001D7A26">
      <w:pPr>
        <w:tabs>
          <w:tab w:val="left" w:pos="2940"/>
        </w:tabs>
        <w:spacing w:line="600" w:lineRule="auto"/>
        <w:ind w:firstLine="720"/>
        <w:jc w:val="both"/>
        <w:rPr>
          <w:rFonts w:eastAsia="Times New Roman"/>
          <w:szCs w:val="24"/>
        </w:rPr>
      </w:pPr>
      <w:r>
        <w:rPr>
          <w:rFonts w:eastAsia="Times New Roman"/>
          <w:b/>
          <w:szCs w:val="24"/>
        </w:rPr>
        <w:t>ΙΩ</w:t>
      </w:r>
      <w:r w:rsidRPr="00A9611D">
        <w:rPr>
          <w:rFonts w:eastAsia="Times New Roman"/>
          <w:b/>
          <w:szCs w:val="24"/>
        </w:rPr>
        <w:t>ΑΝΝΗΣ ΜΑΝΙΑΤΗΣ:</w:t>
      </w:r>
      <w:r>
        <w:rPr>
          <w:rFonts w:eastAsia="Times New Roman"/>
          <w:szCs w:val="24"/>
        </w:rPr>
        <w:t xml:space="preserve"> Μπράβο!</w:t>
      </w:r>
    </w:p>
    <w:p w14:paraId="7E512EC4" w14:textId="77777777" w:rsidR="00CD7DD0" w:rsidRDefault="001D7A26">
      <w:pPr>
        <w:tabs>
          <w:tab w:val="left" w:pos="2940"/>
        </w:tabs>
        <w:spacing w:line="600" w:lineRule="auto"/>
        <w:ind w:firstLine="720"/>
        <w:jc w:val="both"/>
        <w:rPr>
          <w:rFonts w:eastAsia="Times New Roman"/>
          <w:szCs w:val="24"/>
        </w:rPr>
      </w:pPr>
      <w:r w:rsidRPr="00A9611D">
        <w:rPr>
          <w:rFonts w:eastAsia="Times New Roman"/>
          <w:b/>
          <w:szCs w:val="24"/>
        </w:rPr>
        <w:t>ΧΡΗΣΤΟΣ ΣΠΙΡΤΖΗΣ (Υπουργός Υποδομών και Μεταφορών):</w:t>
      </w:r>
      <w:r>
        <w:rPr>
          <w:rFonts w:eastAsia="Times New Roman"/>
          <w:szCs w:val="24"/>
        </w:rPr>
        <w:t xml:space="preserve"> Μα, θα μας τρελάνετε εσείς. Πραγματικά, θα μας τρελάνετε.</w:t>
      </w:r>
    </w:p>
    <w:p w14:paraId="7E512EC5"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Σας προκαλώ, λοιπόν, να καταθέσετε όλους αυτούς τους όρους της προκήρυξης που δεν περιέχον</w:t>
      </w:r>
      <w:r>
        <w:rPr>
          <w:rFonts w:eastAsia="Times New Roman"/>
          <w:szCs w:val="24"/>
        </w:rPr>
        <w:t>ται στη σύμβαση, ώστε να τη δούμε κι εμείς αυτήν την προκήρυξη που λέτε με τα άλλα σημεία για να πειστούμε.</w:t>
      </w:r>
    </w:p>
    <w:p w14:paraId="7E512EC6"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lastRenderedPageBreak/>
        <w:t>Κύριε Μανιάτη, δεν ξέρω αν είναι η καλύτερη τακτική να μιλάτε για σκανδαλώδεις συμβάσεις και για σκάνδαλα αυτήν την περίοδο. Και θα ήθελα να μεταφερ</w:t>
      </w:r>
      <w:r>
        <w:rPr>
          <w:rFonts w:eastAsia="Times New Roman"/>
          <w:szCs w:val="24"/>
        </w:rPr>
        <w:t xml:space="preserve">θούμε για λίγο στο παρελθόν. Περάσατε από το Υπουργείο Μεταφορών ως </w:t>
      </w:r>
      <w:r>
        <w:rPr>
          <w:rFonts w:eastAsia="Times New Roman"/>
          <w:szCs w:val="24"/>
        </w:rPr>
        <w:t>γενικός γραμματέας</w:t>
      </w:r>
      <w:r>
        <w:rPr>
          <w:rFonts w:eastAsia="Times New Roman"/>
          <w:szCs w:val="24"/>
        </w:rPr>
        <w:t xml:space="preserve">. Μετά από </w:t>
      </w:r>
      <w:r>
        <w:rPr>
          <w:rFonts w:eastAsia="Times New Roman"/>
          <w:szCs w:val="24"/>
        </w:rPr>
        <w:t>γενικός γραμματέας</w:t>
      </w:r>
      <w:r>
        <w:rPr>
          <w:rFonts w:eastAsia="Times New Roman"/>
          <w:szCs w:val="24"/>
        </w:rPr>
        <w:t xml:space="preserve">, πήγατε -αν θυμάμαι καλά- Πρόεδρος του ΟΑΣΑ. Μετά </w:t>
      </w:r>
      <w:proofErr w:type="spellStart"/>
      <w:r>
        <w:rPr>
          <w:rFonts w:eastAsia="Times New Roman"/>
          <w:szCs w:val="24"/>
        </w:rPr>
        <w:t>εκλεγήκατε</w:t>
      </w:r>
      <w:proofErr w:type="spellEnd"/>
      <w:r>
        <w:rPr>
          <w:rFonts w:eastAsia="Times New Roman"/>
          <w:szCs w:val="24"/>
        </w:rPr>
        <w:t xml:space="preserve"> Βουλευτής. Μετά γίνατε Υφυπουργός στην </w:t>
      </w:r>
      <w:r>
        <w:rPr>
          <w:rFonts w:eastAsia="Times New Roman"/>
          <w:szCs w:val="24"/>
        </w:rPr>
        <w:t xml:space="preserve">κυβέρνηση </w:t>
      </w:r>
      <w:r>
        <w:rPr>
          <w:rFonts w:eastAsia="Times New Roman"/>
          <w:szCs w:val="24"/>
        </w:rPr>
        <w:t>Παπανδρέου και μετά Υπουργός σ</w:t>
      </w:r>
      <w:r>
        <w:rPr>
          <w:rFonts w:eastAsia="Times New Roman"/>
          <w:szCs w:val="24"/>
        </w:rPr>
        <w:t xml:space="preserve">την </w:t>
      </w:r>
      <w:r>
        <w:rPr>
          <w:rFonts w:eastAsia="Times New Roman"/>
          <w:szCs w:val="24"/>
        </w:rPr>
        <w:t xml:space="preserve">κυβέρνηση </w:t>
      </w:r>
      <w:r>
        <w:rPr>
          <w:rFonts w:eastAsia="Times New Roman"/>
          <w:szCs w:val="24"/>
        </w:rPr>
        <w:t>Σαμαρά.</w:t>
      </w:r>
    </w:p>
    <w:p w14:paraId="7E512EC7"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 xml:space="preserve">Οι μισοί συνεργάτες σας είναι ήδη στη Νέα Δημοκρατία ιστορικά. Να σας θυμίσω, λοιπόν, -είναι μια γλυκιά νοσταλγία- ότι όταν εσείς ήσασταν </w:t>
      </w:r>
      <w:r>
        <w:rPr>
          <w:rFonts w:eastAsia="Times New Roman"/>
          <w:szCs w:val="24"/>
        </w:rPr>
        <w:t>γενικός γραμματέας</w:t>
      </w:r>
      <w:r>
        <w:rPr>
          <w:rFonts w:eastAsia="Times New Roman"/>
          <w:szCs w:val="24"/>
        </w:rPr>
        <w:t xml:space="preserve"> και στηρίζατε ανθρώπους -και ειλικρινά πιάνει θλίψη και εμάς και όλον τον ελλ</w:t>
      </w:r>
      <w:r>
        <w:rPr>
          <w:rFonts w:eastAsia="Times New Roman"/>
          <w:szCs w:val="24"/>
        </w:rPr>
        <w:t xml:space="preserve">ηνικό λαό για τους Υπουργούς που υπηρέτησαν, δεν μιλάω για εσάς, για άλλους μιλάω- τότε εσείς μας καταγγέλλατε για διασπαστές το 2000. Δεν το θυμάστε καθόλου; </w:t>
      </w:r>
    </w:p>
    <w:p w14:paraId="7E512EC8" w14:textId="77777777" w:rsidR="00CD7DD0" w:rsidRDefault="001D7A26">
      <w:pPr>
        <w:tabs>
          <w:tab w:val="left" w:pos="2940"/>
        </w:tabs>
        <w:spacing w:line="600" w:lineRule="auto"/>
        <w:ind w:firstLine="720"/>
        <w:jc w:val="both"/>
        <w:rPr>
          <w:rFonts w:eastAsia="Times New Roman"/>
          <w:szCs w:val="24"/>
        </w:rPr>
      </w:pPr>
      <w:r w:rsidRPr="0017574D">
        <w:rPr>
          <w:rFonts w:eastAsia="Times New Roman"/>
          <w:b/>
          <w:szCs w:val="24"/>
        </w:rPr>
        <w:t>ΙΩΑΝΝΗΣ ΜΑΝΙΑΤΗΣ:</w:t>
      </w:r>
      <w:r>
        <w:rPr>
          <w:rFonts w:eastAsia="Times New Roman"/>
          <w:szCs w:val="24"/>
        </w:rPr>
        <w:t xml:space="preserve"> Θα πάρετε απαντήσεις.</w:t>
      </w:r>
    </w:p>
    <w:p w14:paraId="7E512EC9" w14:textId="77777777" w:rsidR="00CD7DD0" w:rsidRDefault="001D7A26">
      <w:pPr>
        <w:tabs>
          <w:tab w:val="left" w:pos="2940"/>
        </w:tabs>
        <w:spacing w:line="600" w:lineRule="auto"/>
        <w:ind w:firstLine="720"/>
        <w:jc w:val="both"/>
        <w:rPr>
          <w:rFonts w:eastAsia="Times New Roman"/>
          <w:szCs w:val="24"/>
        </w:rPr>
      </w:pPr>
      <w:r w:rsidRPr="0017574D">
        <w:rPr>
          <w:rFonts w:eastAsia="Times New Roman"/>
          <w:b/>
          <w:szCs w:val="24"/>
        </w:rPr>
        <w:t>ΧΡΗΣΤΟΣ ΣΠΙΡΤΖΗΣ (Υπουργός Υποδομών και Μεταφορών):</w:t>
      </w:r>
      <w:r>
        <w:rPr>
          <w:rFonts w:eastAsia="Times New Roman"/>
          <w:szCs w:val="24"/>
        </w:rPr>
        <w:t xml:space="preserve"> Θα π</w:t>
      </w:r>
      <w:r>
        <w:rPr>
          <w:rFonts w:eastAsia="Times New Roman"/>
          <w:szCs w:val="24"/>
        </w:rPr>
        <w:t>άρω ό,τι θέλετε.</w:t>
      </w:r>
    </w:p>
    <w:p w14:paraId="7E512ECA"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 xml:space="preserve">Η πρώτη διορισμένη θέση, λοιπόν, που είχα, κύριε Μανιάτη, για να σας το θυμίσω, είναι αυτή που αποδέχθηκα από την πρόταση του Πρωθυπουργού Αλέξη </w:t>
      </w:r>
      <w:r>
        <w:rPr>
          <w:rFonts w:eastAsia="Times New Roman"/>
          <w:szCs w:val="24"/>
        </w:rPr>
        <w:lastRenderedPageBreak/>
        <w:t>Τσίπρα. Παρ</w:t>
      </w:r>
      <w:r>
        <w:rPr>
          <w:rFonts w:eastAsia="Times New Roman"/>
          <w:szCs w:val="24"/>
        </w:rPr>
        <w:t xml:space="preserve">’ </w:t>
      </w:r>
      <w:r>
        <w:rPr>
          <w:rFonts w:eastAsia="Times New Roman"/>
          <w:szCs w:val="24"/>
        </w:rPr>
        <w:t xml:space="preserve">ότι μου είχαν κάνει πλήθος Υπουργών και στελεχών του ΠΑΣΟΚ προτάσεις, ούτε μέλος </w:t>
      </w:r>
      <w:r>
        <w:rPr>
          <w:rFonts w:eastAsia="Times New Roman"/>
          <w:szCs w:val="24"/>
        </w:rPr>
        <w:t xml:space="preserve">στο </w:t>
      </w:r>
      <w:r>
        <w:rPr>
          <w:rFonts w:eastAsia="Times New Roman"/>
          <w:szCs w:val="24"/>
        </w:rPr>
        <w:t xml:space="preserve">διοικητικό συμβούλιο </w:t>
      </w:r>
      <w:r>
        <w:rPr>
          <w:rFonts w:eastAsia="Times New Roman"/>
          <w:szCs w:val="24"/>
        </w:rPr>
        <w:t>δεν είχα πάει. Δεν είχα αποδεχθεί και ρωτήστε τους συντρόφους σας τώρα που έχετε μείνει εκεί πέρα.</w:t>
      </w:r>
    </w:p>
    <w:p w14:paraId="7E512ECB"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 xml:space="preserve">Άρα, μάλλον είναι αυτοκριτική –έτσι το βλέπω εγώ- για τους </w:t>
      </w:r>
      <w:proofErr w:type="spellStart"/>
      <w:r>
        <w:rPr>
          <w:rFonts w:eastAsia="Times New Roman"/>
          <w:szCs w:val="24"/>
        </w:rPr>
        <w:t>ριψασπίδες</w:t>
      </w:r>
      <w:proofErr w:type="spellEnd"/>
      <w:r>
        <w:rPr>
          <w:rFonts w:eastAsia="Times New Roman"/>
          <w:szCs w:val="24"/>
        </w:rPr>
        <w:t xml:space="preserve"> </w:t>
      </w:r>
      <w:r>
        <w:rPr>
          <w:rFonts w:eastAsia="Times New Roman"/>
          <w:szCs w:val="24"/>
        </w:rPr>
        <w:t xml:space="preserve">και τους </w:t>
      </w:r>
      <w:proofErr w:type="spellStart"/>
      <w:r>
        <w:rPr>
          <w:rFonts w:eastAsia="Times New Roman"/>
          <w:szCs w:val="24"/>
        </w:rPr>
        <w:t>καρεκλάκηδες</w:t>
      </w:r>
      <w:proofErr w:type="spellEnd"/>
      <w:r>
        <w:rPr>
          <w:rFonts w:eastAsia="Times New Roman"/>
          <w:szCs w:val="24"/>
        </w:rPr>
        <w:t xml:space="preserve"> ιστορικά αυτά που είπατε και δεν μας ακο</w:t>
      </w:r>
      <w:r>
        <w:rPr>
          <w:rFonts w:eastAsia="Times New Roman"/>
          <w:szCs w:val="24"/>
        </w:rPr>
        <w:t xml:space="preserve">υμπάει η λάσπη σας. </w:t>
      </w:r>
    </w:p>
    <w:p w14:paraId="7E512ECC"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Όμως, καλό είναι κάποια στιγμή να πούνε πραγματικά όσοι κορυφώνουν μια τέτοια, αν θέλετε, κριτική κακοπροαίρετη όχι καλοπροαίρετη -το εύχομαι, τέλος πάντως, να το πω έτσι πιο κομψά- να είναι θέμα αντιπολιτευτικής τακτικής ή άλλων επικο</w:t>
      </w:r>
      <w:r>
        <w:rPr>
          <w:rFonts w:eastAsia="Times New Roman"/>
          <w:szCs w:val="24"/>
        </w:rPr>
        <w:t>ινωνιακών θεμάτων που σχετίζονται με άλλες εξελίξεις σε άλλες αίθουσες του Κοινοβουλίου.</w:t>
      </w:r>
    </w:p>
    <w:p w14:paraId="7E512ECD"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t>Το λέω αυτό, γιατί θέλω να καταθέσω την επιστολή των φορέων του Εμπορικού και Βιομηχανικού Επιμελητηρίου Πειραιώς, που φοβάται -λένε οι άνθρωποι ότι πιθανολογείται- ότ</w:t>
      </w:r>
      <w:r>
        <w:rPr>
          <w:rFonts w:eastAsia="Times New Roman"/>
          <w:szCs w:val="24"/>
        </w:rPr>
        <w:t xml:space="preserve">ι μεγάλη εταιρεία επιθυμεί τη συνολική έκταση του </w:t>
      </w:r>
      <w:proofErr w:type="spellStart"/>
      <w:r>
        <w:rPr>
          <w:rFonts w:eastAsia="Times New Roman"/>
          <w:szCs w:val="24"/>
        </w:rPr>
        <w:t>Θρι</w:t>
      </w:r>
      <w:r>
        <w:rPr>
          <w:rFonts w:eastAsia="Times New Roman"/>
          <w:szCs w:val="24"/>
        </w:rPr>
        <w:t>ά</w:t>
      </w:r>
      <w:r>
        <w:rPr>
          <w:rFonts w:eastAsia="Times New Roman"/>
          <w:szCs w:val="24"/>
        </w:rPr>
        <w:t>σ</w:t>
      </w:r>
      <w:r>
        <w:rPr>
          <w:rFonts w:eastAsia="Times New Roman"/>
          <w:szCs w:val="24"/>
        </w:rPr>
        <w:t>ι</w:t>
      </w:r>
      <w:r>
        <w:rPr>
          <w:rFonts w:eastAsia="Times New Roman"/>
          <w:szCs w:val="24"/>
        </w:rPr>
        <w:t>ου</w:t>
      </w:r>
      <w:proofErr w:type="spellEnd"/>
      <w:r>
        <w:rPr>
          <w:rFonts w:eastAsia="Times New Roman"/>
          <w:szCs w:val="24"/>
        </w:rPr>
        <w:t xml:space="preserve"> και ήταν αυτά που έλεγα στις επιτροπές. Για να επιβεβαιωθούμε, θα σας καταθέσω απόσπασμα από το </w:t>
      </w:r>
      <w:r>
        <w:rPr>
          <w:rFonts w:eastAsia="Times New Roman"/>
          <w:szCs w:val="24"/>
          <w:lang w:val="en-US"/>
        </w:rPr>
        <w:t>business</w:t>
      </w:r>
      <w:r w:rsidRPr="00C8686A">
        <w:rPr>
          <w:rFonts w:eastAsia="Times New Roman"/>
          <w:szCs w:val="24"/>
        </w:rPr>
        <w:t xml:space="preserve"> </w:t>
      </w:r>
      <w:r>
        <w:rPr>
          <w:rFonts w:eastAsia="Times New Roman"/>
          <w:szCs w:val="24"/>
          <w:lang w:val="en-US"/>
        </w:rPr>
        <w:t>plan</w:t>
      </w:r>
      <w:r w:rsidRPr="00C8686A">
        <w:rPr>
          <w:rFonts w:eastAsia="Times New Roman"/>
          <w:szCs w:val="24"/>
        </w:rPr>
        <w:t xml:space="preserve"> </w:t>
      </w:r>
      <w:r>
        <w:rPr>
          <w:rFonts w:eastAsia="Times New Roman"/>
          <w:szCs w:val="24"/>
        </w:rPr>
        <w:t xml:space="preserve">του </w:t>
      </w:r>
      <w:proofErr w:type="spellStart"/>
      <w:r>
        <w:rPr>
          <w:rFonts w:eastAsia="Times New Roman"/>
          <w:szCs w:val="24"/>
        </w:rPr>
        <w:t>παραχωρησιούχου</w:t>
      </w:r>
      <w:proofErr w:type="spellEnd"/>
      <w:r>
        <w:rPr>
          <w:rFonts w:eastAsia="Times New Roman"/>
          <w:szCs w:val="24"/>
        </w:rPr>
        <w:t xml:space="preserve"> του </w:t>
      </w:r>
      <w:r>
        <w:rPr>
          <w:rFonts w:eastAsia="Times New Roman"/>
          <w:szCs w:val="24"/>
        </w:rPr>
        <w:t xml:space="preserve">λιμανιού </w:t>
      </w:r>
      <w:r>
        <w:rPr>
          <w:rFonts w:eastAsia="Times New Roman"/>
          <w:szCs w:val="24"/>
        </w:rPr>
        <w:t>του Πειραιά, μη εγκεκριμένου, που ζητά να γίνει εμπορε</w:t>
      </w:r>
      <w:r>
        <w:rPr>
          <w:rFonts w:eastAsia="Times New Roman"/>
          <w:szCs w:val="24"/>
        </w:rPr>
        <w:t xml:space="preserve">υματικό κέντρο μέσα στο </w:t>
      </w:r>
      <w:r>
        <w:rPr>
          <w:rFonts w:eastAsia="Times New Roman"/>
          <w:szCs w:val="24"/>
        </w:rPr>
        <w:t xml:space="preserve">λιμάνι </w:t>
      </w:r>
      <w:r>
        <w:rPr>
          <w:rFonts w:eastAsia="Times New Roman"/>
          <w:szCs w:val="24"/>
        </w:rPr>
        <w:t xml:space="preserve">και, επίσης, όλο το </w:t>
      </w:r>
      <w:r>
        <w:rPr>
          <w:rFonts w:eastAsia="Times New Roman"/>
          <w:szCs w:val="24"/>
          <w:lang w:val="en-US"/>
        </w:rPr>
        <w:t>business</w:t>
      </w:r>
      <w:r>
        <w:rPr>
          <w:rFonts w:eastAsia="Times New Roman"/>
          <w:szCs w:val="24"/>
        </w:rPr>
        <w:t xml:space="preserve"> </w:t>
      </w:r>
      <w:r>
        <w:rPr>
          <w:rFonts w:eastAsia="Times New Roman"/>
          <w:szCs w:val="24"/>
          <w:lang w:val="en-US"/>
        </w:rPr>
        <w:t>plan</w:t>
      </w:r>
      <w:r>
        <w:rPr>
          <w:rFonts w:eastAsia="Times New Roman"/>
          <w:szCs w:val="24"/>
        </w:rPr>
        <w:t xml:space="preserve"> και όχι το απόσπασμα, για να δείτε τι άλλο ζητάνε, που δεν είναι στη σύμβαση του </w:t>
      </w:r>
      <w:r>
        <w:rPr>
          <w:rFonts w:eastAsia="Times New Roman"/>
          <w:szCs w:val="24"/>
        </w:rPr>
        <w:t xml:space="preserve">λιμανιού </w:t>
      </w:r>
      <w:r>
        <w:rPr>
          <w:rFonts w:eastAsia="Times New Roman"/>
          <w:szCs w:val="24"/>
        </w:rPr>
        <w:t>την υποχρεωτική.</w:t>
      </w:r>
    </w:p>
    <w:p w14:paraId="7E512ECE" w14:textId="77777777" w:rsidR="00CD7DD0" w:rsidRDefault="001D7A26">
      <w:pPr>
        <w:tabs>
          <w:tab w:val="left" w:pos="2940"/>
        </w:tabs>
        <w:spacing w:line="600" w:lineRule="auto"/>
        <w:ind w:firstLine="720"/>
        <w:jc w:val="both"/>
        <w:rPr>
          <w:rFonts w:eastAsia="Times New Roman"/>
          <w:szCs w:val="24"/>
        </w:rPr>
      </w:pPr>
      <w:r>
        <w:rPr>
          <w:rFonts w:eastAsia="Times New Roman"/>
          <w:szCs w:val="24"/>
        </w:rPr>
        <w:lastRenderedPageBreak/>
        <w:t>Έτσι θα καταλάβουμε όλοι ότι κάποιοι δεν θέλουν τον εθνικό σχεδιασμό, δεν θέλουν τον</w:t>
      </w:r>
      <w:r>
        <w:rPr>
          <w:rFonts w:eastAsia="Times New Roman"/>
          <w:szCs w:val="24"/>
        </w:rPr>
        <w:t xml:space="preserve"> ευρωπαϊκό σχεδιασμό, είναι σε πλήρη αντίθεση με το δημόσιο συμφέρον, είναι σε πλήρη αντίθεση με όλα αυτά που έχουμε συμφωνήσει με την Ευρωπαϊκή Επιτροπή, αλλά και με τον Εθνικό Στρατηγικό Σχεδιασμό για τις συνδυασμένες μεταφορές της χώρας.</w:t>
      </w:r>
    </w:p>
    <w:p w14:paraId="7E512ECF"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καταθέσω, </w:t>
      </w:r>
      <w:r>
        <w:rPr>
          <w:rFonts w:eastAsia="Times New Roman" w:cs="Times New Roman"/>
          <w:szCs w:val="24"/>
        </w:rPr>
        <w:t>επίσης, δημοσιεύματα από τον Ιούνιο, πριν να εγκριθεί καν από το Ελεγκτικό Συνέδριο. Είναι ακριβώς τα ίδια που λέει ο κ. Μανιάτης, «</w:t>
      </w:r>
      <w:proofErr w:type="spellStart"/>
      <w:r>
        <w:rPr>
          <w:rFonts w:eastAsia="Times New Roman" w:cs="Times New Roman"/>
          <w:szCs w:val="24"/>
        </w:rPr>
        <w:t>Θριάσιο</w:t>
      </w:r>
      <w:proofErr w:type="spellEnd"/>
      <w:r>
        <w:rPr>
          <w:rFonts w:eastAsia="Times New Roman" w:cs="Times New Roman"/>
          <w:szCs w:val="24"/>
        </w:rPr>
        <w:t xml:space="preserve">: Πώς άλλαξαν οι όροι του διαγωνισμού με υπογραφή </w:t>
      </w:r>
      <w:proofErr w:type="spellStart"/>
      <w:r>
        <w:rPr>
          <w:rFonts w:eastAsia="Times New Roman" w:cs="Times New Roman"/>
          <w:szCs w:val="24"/>
        </w:rPr>
        <w:t>Σπίρτζη</w:t>
      </w:r>
      <w:proofErr w:type="spellEnd"/>
      <w:r>
        <w:rPr>
          <w:rFonts w:eastAsia="Times New Roman" w:cs="Times New Roman"/>
          <w:szCs w:val="24"/>
        </w:rPr>
        <w:t>». Τελείως τυχαία!</w:t>
      </w:r>
    </w:p>
    <w:p w14:paraId="7E512ED0"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έχουν γίνει αυτά που ορίζει ο νόμος γ</w:t>
      </w:r>
      <w:r>
        <w:rPr>
          <w:rFonts w:eastAsia="Times New Roman" w:cs="Times New Roman"/>
          <w:szCs w:val="24"/>
        </w:rPr>
        <w:t xml:space="preserve">ια αυτά τα δημοσιεύματα. </w:t>
      </w:r>
    </w:p>
    <w:p w14:paraId="7E512ED1"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επίσης, γνωστό ότι στη διαβούλευση ο </w:t>
      </w:r>
      <w:proofErr w:type="spellStart"/>
      <w:r>
        <w:rPr>
          <w:rFonts w:eastAsia="Times New Roman" w:cs="Times New Roman"/>
          <w:szCs w:val="24"/>
        </w:rPr>
        <w:t>παραχωρησιούχος</w:t>
      </w:r>
      <w:proofErr w:type="spellEnd"/>
      <w:r>
        <w:rPr>
          <w:rFonts w:eastAsia="Times New Roman" w:cs="Times New Roman"/>
          <w:szCs w:val="24"/>
        </w:rPr>
        <w:t xml:space="preserve"> του λιμανιού του Πειραιά ζήτησε την ακύρωση του διαγωνισμού με αίτημα να βγει ένας διαγωνισμός για το εμπορευματικό κέντρο και για τη διαχείριση του διαμετακομιστικού κέν</w:t>
      </w:r>
      <w:r>
        <w:rPr>
          <w:rFonts w:eastAsia="Times New Roman" w:cs="Times New Roman"/>
          <w:szCs w:val="24"/>
        </w:rPr>
        <w:t xml:space="preserve">τρου, αυτού που είπαμε ότι ακολουθεί. Δηλαδή, επί της ουσίας ζήτησε να μην γίνει το συνολικό εμπορευματικό κέντρο του </w:t>
      </w:r>
      <w:proofErr w:type="spellStart"/>
      <w:r>
        <w:rPr>
          <w:rFonts w:eastAsia="Times New Roman" w:cs="Times New Roman"/>
          <w:szCs w:val="24"/>
        </w:rPr>
        <w:t>Θριασίου</w:t>
      </w:r>
      <w:proofErr w:type="spellEnd"/>
      <w:r>
        <w:rPr>
          <w:rFonts w:eastAsia="Times New Roman" w:cs="Times New Roman"/>
          <w:szCs w:val="24"/>
        </w:rPr>
        <w:t>, να δώσουμε 235 εκατομμύρια ευρώ πίσω στην Ευρωπαϊκή Επιτροπή, για να ικανοποιήσουν κάποιοι τις φιλοδοξίες ή τους εμπορευματικούς</w:t>
      </w:r>
      <w:r>
        <w:rPr>
          <w:rFonts w:eastAsia="Times New Roman" w:cs="Times New Roman"/>
          <w:szCs w:val="24"/>
        </w:rPr>
        <w:t xml:space="preserve"> στόχους που έχουν να κάνουν εμπορευματικό κέντρο μέσα στο λιμάνι. Αυτές είναι επενδύσεις «</w:t>
      </w:r>
      <w:r>
        <w:rPr>
          <w:rFonts w:eastAsia="Times New Roman" w:cs="Times New Roman"/>
          <w:szCs w:val="24"/>
          <w:lang w:val="en-US"/>
        </w:rPr>
        <w:t>all</w:t>
      </w:r>
      <w:r w:rsidRPr="00AF3D06">
        <w:rPr>
          <w:rFonts w:eastAsia="Times New Roman" w:cs="Times New Roman"/>
          <w:szCs w:val="24"/>
        </w:rPr>
        <w:t xml:space="preserve"> </w:t>
      </w:r>
      <w:r>
        <w:rPr>
          <w:rFonts w:eastAsia="Times New Roman" w:cs="Times New Roman"/>
          <w:szCs w:val="24"/>
          <w:lang w:val="en-US"/>
        </w:rPr>
        <w:t>inclusive</w:t>
      </w:r>
      <w:r>
        <w:rPr>
          <w:rFonts w:eastAsia="Times New Roman" w:cs="Times New Roman"/>
          <w:szCs w:val="24"/>
        </w:rPr>
        <w:t xml:space="preserve">». Δεν θα τις υποστηρίξουμε εμείς. Ας μας καταγγείλετε για σκάνδαλα όσο θέλετε. </w:t>
      </w:r>
    </w:p>
    <w:p w14:paraId="7E512ED2"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Κύριε Μανιάτη, αν είναι αντιπολιτευτική τακτική αυτή που τηρείτε και εσ</w:t>
      </w:r>
      <w:r>
        <w:rPr>
          <w:rFonts w:eastAsia="Times New Roman" w:cs="Times New Roman"/>
          <w:szCs w:val="24"/>
        </w:rPr>
        <w:t xml:space="preserve">είς και η παραπληροφόρηση που κάνατε στον κ. Γεωργιάδη, είναι κατανοητή. Δεν είναι αποδεκτή, αλλά είναι κατανοητή. Αν δεν είναι, είναι σκανδαλώδης η στάση σας, γιατί εσείς δεν είστε από τους πολιτικούς που δεν ξέρουν. </w:t>
      </w:r>
    </w:p>
    <w:p w14:paraId="7E512ED3"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τα ίδια και χειρότερα λέγατε και </w:t>
      </w:r>
      <w:r>
        <w:rPr>
          <w:rFonts w:eastAsia="Times New Roman" w:cs="Times New Roman"/>
          <w:szCs w:val="24"/>
        </w:rPr>
        <w:t xml:space="preserve">για την Πατρών-Πύργου, κοροϊδεύοντας τον κόσμο. Αντίστοιχα λέγατε και με πολύ μεγάλη δημοσιότητα και τα λοιπά. Τα πήγαμε στον εισαγγελέα εμείς. Άνθρακες ο θησαυρός! Αρχειοθετήθηκε. </w:t>
      </w:r>
    </w:p>
    <w:p w14:paraId="7E512ED4"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Με μεγάλη χαρά θα πάω και αυτά και την επόμενη </w:t>
      </w:r>
      <w:r>
        <w:rPr>
          <w:rFonts w:eastAsia="Times New Roman" w:cs="Times New Roman"/>
          <w:szCs w:val="24"/>
        </w:rPr>
        <w:t xml:space="preserve">σύμβαση </w:t>
      </w:r>
      <w:r>
        <w:rPr>
          <w:rFonts w:eastAsia="Times New Roman" w:cs="Times New Roman"/>
          <w:szCs w:val="24"/>
        </w:rPr>
        <w:t>που θα έρθει και θα</w:t>
      </w:r>
      <w:r>
        <w:rPr>
          <w:rFonts w:eastAsia="Times New Roman" w:cs="Times New Roman"/>
          <w:szCs w:val="24"/>
        </w:rPr>
        <w:t xml:space="preserve"> πείτε ότι είναι σκάνδαλο για το αεροδρόμιο στο Καστέλι και την επόμενη για τον Ε-65 -τώρα, σε έναν μήνα, ενάμιση έρχονται αυτά- και για τον ΒΟΑΚ, που ήρθε ο κ. </w:t>
      </w:r>
      <w:proofErr w:type="spellStart"/>
      <w:r>
        <w:rPr>
          <w:rFonts w:eastAsia="Times New Roman" w:cs="Times New Roman"/>
          <w:szCs w:val="24"/>
        </w:rPr>
        <w:t>Αυγενάκης</w:t>
      </w:r>
      <w:proofErr w:type="spellEnd"/>
      <w:r>
        <w:rPr>
          <w:rFonts w:eastAsia="Times New Roman" w:cs="Times New Roman"/>
          <w:szCs w:val="24"/>
        </w:rPr>
        <w:t xml:space="preserve"> και ανησυχεί και για τη </w:t>
      </w:r>
      <w:r>
        <w:rPr>
          <w:rFonts w:eastAsia="Times New Roman" w:cs="Times New Roman"/>
          <w:szCs w:val="24"/>
        </w:rPr>
        <w:t>«</w:t>
      </w:r>
      <w:r>
        <w:rPr>
          <w:rFonts w:eastAsia="Times New Roman" w:cs="Times New Roman"/>
          <w:szCs w:val="24"/>
        </w:rPr>
        <w:t>Γραμμή 4</w:t>
      </w:r>
      <w:r>
        <w:rPr>
          <w:rFonts w:eastAsia="Times New Roman" w:cs="Times New Roman"/>
          <w:szCs w:val="24"/>
        </w:rPr>
        <w:t>»</w:t>
      </w:r>
      <w:r>
        <w:rPr>
          <w:rFonts w:eastAsia="Times New Roman" w:cs="Times New Roman"/>
          <w:szCs w:val="24"/>
        </w:rPr>
        <w:t xml:space="preserve"> του </w:t>
      </w:r>
      <w:r>
        <w:rPr>
          <w:rFonts w:eastAsia="Times New Roman" w:cs="Times New Roman"/>
          <w:szCs w:val="24"/>
        </w:rPr>
        <w:t>μετρό</w:t>
      </w:r>
      <w:r>
        <w:rPr>
          <w:rFonts w:eastAsia="Times New Roman" w:cs="Times New Roman"/>
          <w:szCs w:val="24"/>
        </w:rPr>
        <w:t xml:space="preserve"> και για το εμπορευματικό κέντρο στον κόμ</w:t>
      </w:r>
      <w:r>
        <w:rPr>
          <w:rFonts w:eastAsia="Times New Roman" w:cs="Times New Roman"/>
          <w:szCs w:val="24"/>
        </w:rPr>
        <w:t xml:space="preserve">βο της Θεσσαλονίκης και για τις σιδηροδρομικές συνδέσεις και για όλα τα έργα που κάνουμε, για να υπηρετήσουμε το εθνικό στρατηγικό σχέδιο και το όραμα του Πρωθυπουργού και το δικό μας όραμα για μια άλλη χώρα. </w:t>
      </w:r>
    </w:p>
    <w:p w14:paraId="7E512ED5"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κτ</w:t>
      </w:r>
      <w:r w:rsidRPr="00C255F0">
        <w:rPr>
          <w:rFonts w:eastAsia="Times New Roman" w:cs="Times New Roman"/>
          <w:szCs w:val="24"/>
        </w:rPr>
        <w:t xml:space="preserve">υπάει </w:t>
      </w:r>
      <w:r w:rsidRPr="00C255F0">
        <w:rPr>
          <w:rFonts w:eastAsia="Times New Roman" w:cs="Times New Roman"/>
          <w:szCs w:val="24"/>
        </w:rPr>
        <w:t xml:space="preserve">το κουδούνι λήξεως του χρόνου ομιλίας του κυρίου </w:t>
      </w:r>
      <w:r>
        <w:rPr>
          <w:rFonts w:eastAsia="Times New Roman" w:cs="Times New Roman"/>
          <w:szCs w:val="24"/>
        </w:rPr>
        <w:t>Υπουργού</w:t>
      </w:r>
      <w:r w:rsidRPr="00C255F0">
        <w:rPr>
          <w:rFonts w:eastAsia="Times New Roman" w:cs="Times New Roman"/>
          <w:szCs w:val="24"/>
        </w:rPr>
        <w:t>)</w:t>
      </w:r>
    </w:p>
    <w:p w14:paraId="7E512ED6"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Υπουργέ, παρακαλώ, ολοκληρώστε. </w:t>
      </w:r>
    </w:p>
    <w:p w14:paraId="7E512ED7"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sidRPr="002B37DB">
        <w:rPr>
          <w:rFonts w:eastAsia="Times New Roman" w:cs="Times New Roman"/>
          <w:b/>
          <w:szCs w:val="24"/>
        </w:rPr>
        <w:lastRenderedPageBreak/>
        <w:t>ΧΡΗΣΤΟΣ ΣΠΙΡΤΖΗΣ (Υπουργός Υποδομών και Μεταφορών):</w:t>
      </w:r>
      <w:r>
        <w:rPr>
          <w:rFonts w:eastAsia="Times New Roman" w:cs="Times New Roman"/>
          <w:b/>
          <w:szCs w:val="24"/>
        </w:rPr>
        <w:t xml:space="preserve"> </w:t>
      </w:r>
      <w:r>
        <w:rPr>
          <w:rFonts w:eastAsia="Times New Roman" w:cs="Times New Roman"/>
          <w:szCs w:val="24"/>
        </w:rPr>
        <w:t xml:space="preserve">Τελειώνω, κύριε Πρόεδρε, έχετε δίκιο. </w:t>
      </w:r>
    </w:p>
    <w:p w14:paraId="7E512ED8"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καταθέσω τις προτάσεις και τις</w:t>
      </w:r>
      <w:r>
        <w:rPr>
          <w:rFonts w:eastAsia="Times New Roman" w:cs="Times New Roman"/>
          <w:szCs w:val="24"/>
        </w:rPr>
        <w:t xml:space="preserve"> επιφυλάξεις και του Εμπορικού και Βιομηχανικού Επιμελητηρίου Πειραιά.</w:t>
      </w:r>
    </w:p>
    <w:p w14:paraId="7E512ED9"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σας ευχηθώ ξανά καλό μήνα. </w:t>
      </w:r>
    </w:p>
    <w:p w14:paraId="7E512EDA"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προχωρούμε για να υλοποιήσουμε το όραμά μας, το εθνικό στρατηγικό σχέδιο του Πρωθυπουργού για δίκαιη ανάπτυξη, για σύγχρονη κοινωνική δίκαιη Ελλάδα.</w:t>
      </w:r>
      <w:r>
        <w:rPr>
          <w:rFonts w:eastAsia="Times New Roman" w:cs="Times New Roman"/>
          <w:szCs w:val="24"/>
        </w:rPr>
        <w:t xml:space="preserve"> Δεν θα κατεβάσουμε τα μολύβια, όπως θέλετε. Δεν έχουμε να φοβηθούμε τίποτα. Γι’ αυτό, σας καλούμε και στο πλαίσιο των αναθεωρήσεων του Συντάγματος να ψηφίσετε την αλλαγή του νόμου περί ευθύνης Υπουργών που εσείς θεσμοθετήσατε. </w:t>
      </w:r>
    </w:p>
    <w:p w14:paraId="7E512EDB"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E512EDC" w14:textId="77777777" w:rsidR="00CD7DD0" w:rsidRDefault="001D7A26">
      <w:pPr>
        <w:spacing w:line="600" w:lineRule="auto"/>
        <w:ind w:left="360"/>
        <w:jc w:val="center"/>
        <w:rPr>
          <w:rFonts w:eastAsia="Times New Roman" w:cs="Times New Roman"/>
          <w:szCs w:val="24"/>
        </w:rPr>
      </w:pPr>
      <w:r>
        <w:rPr>
          <w:rFonts w:eastAsia="Times New Roman" w:cs="Times New Roman"/>
          <w:szCs w:val="24"/>
        </w:rPr>
        <w:t>(Χειρο</w:t>
      </w:r>
      <w:r>
        <w:rPr>
          <w:rFonts w:eastAsia="Times New Roman" w:cs="Times New Roman"/>
          <w:szCs w:val="24"/>
        </w:rPr>
        <w:t>κροτήματα από την πτέρυγα</w:t>
      </w:r>
      <w:r w:rsidRPr="00B819E1">
        <w:rPr>
          <w:rFonts w:eastAsia="Times New Roman" w:cs="Times New Roman"/>
          <w:szCs w:val="24"/>
        </w:rPr>
        <w:t xml:space="preserve"> του ΣΥΡΙΖΑ)</w:t>
      </w:r>
    </w:p>
    <w:p w14:paraId="7E512EDD"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Ευχαριστούμε τον κύριο Υπουργό. </w:t>
      </w:r>
    </w:p>
    <w:p w14:paraId="7E512EDE"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μπορούμε να προχωρήσουμε στις δευτερολογίες των εισηγητών και ειδικών αγορητών. </w:t>
      </w:r>
    </w:p>
    <w:p w14:paraId="7E512EDF"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Σπαρτινέ</w:t>
      </w:r>
      <w:proofErr w:type="spellEnd"/>
      <w:r>
        <w:rPr>
          <w:rFonts w:eastAsia="Times New Roman" w:cs="Times New Roman"/>
          <w:szCs w:val="24"/>
        </w:rPr>
        <w:t>, να ξεκινήσουμε από εσάς; Υπάρχει κάποι</w:t>
      </w:r>
      <w:r>
        <w:rPr>
          <w:rFonts w:eastAsia="Times New Roman" w:cs="Times New Roman"/>
          <w:szCs w:val="24"/>
        </w:rPr>
        <w:t xml:space="preserve">α άλλη αντίρρηση ή διαφοροποίηση; Όχι. </w:t>
      </w:r>
    </w:p>
    <w:p w14:paraId="7E512EE0"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sidRPr="002B37DB">
        <w:rPr>
          <w:rFonts w:eastAsia="Times New Roman" w:cs="Times New Roman"/>
          <w:b/>
          <w:szCs w:val="24"/>
        </w:rPr>
        <w:t>ΧΡΗΣΤΟΣ ΣΠΙΡΤΖΗΣ (Υπουργός Υποδομών και Μεταφορών):</w:t>
      </w:r>
      <w:r>
        <w:rPr>
          <w:rFonts w:eastAsia="Times New Roman" w:cs="Times New Roman"/>
          <w:b/>
          <w:szCs w:val="24"/>
        </w:rPr>
        <w:t xml:space="preserve"> </w:t>
      </w:r>
      <w:r>
        <w:rPr>
          <w:rFonts w:eastAsia="Times New Roman" w:cs="Times New Roman"/>
          <w:szCs w:val="24"/>
        </w:rPr>
        <w:t>Κύριε Πρόεδρε –χίλια συγγνώμη- θέλω να καταθέσω κάτι ακόμα που είναι κρίσιμο.</w:t>
      </w:r>
    </w:p>
    <w:p w14:paraId="7E512EE1" w14:textId="77777777" w:rsidR="00CD7DD0" w:rsidRDefault="001D7A26">
      <w:pPr>
        <w:spacing w:line="600" w:lineRule="auto"/>
        <w:ind w:firstLine="720"/>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Τι θέλετε να καταθέσετε, κύριε Υπουργέ; Νομοτεχνική βελτίωση; </w:t>
      </w:r>
    </w:p>
    <w:p w14:paraId="7E512EE2"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sidRPr="002B37DB">
        <w:rPr>
          <w:rFonts w:eastAsia="Times New Roman" w:cs="Times New Roman"/>
          <w:b/>
          <w:szCs w:val="24"/>
        </w:rPr>
        <w:t>ΧΡΗΣΤΟΣ ΣΠΙΡΤΖΗΣ (Υπουργός Υποδομών και Μεταφορών):</w:t>
      </w:r>
      <w:r>
        <w:rPr>
          <w:rFonts w:eastAsia="Times New Roman" w:cs="Times New Roman"/>
          <w:b/>
          <w:szCs w:val="24"/>
        </w:rPr>
        <w:t xml:space="preserve"> </w:t>
      </w:r>
      <w:r>
        <w:rPr>
          <w:rFonts w:eastAsia="Times New Roman" w:cs="Times New Roman"/>
          <w:szCs w:val="24"/>
        </w:rPr>
        <w:t>Όχι, θέλω να καταθέσω κάτι για τα Πρακτικά, για τα αναγνωστέα. Χίλια συγγνώμη για αυτή τη διαδικαστική...</w:t>
      </w:r>
    </w:p>
    <w:p w14:paraId="7E512EE3"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Θέλω να καταθέσω μια επιστολή του τ</w:t>
      </w:r>
      <w:r>
        <w:rPr>
          <w:rFonts w:eastAsia="Times New Roman" w:cs="Times New Roman"/>
          <w:szCs w:val="24"/>
        </w:rPr>
        <w:t xml:space="preserve">ότε Υπουργού Μεταφορών στις 30-4-2009, του κ. Στυλιανίδη –που τον σέβομαι- προς τον Υπουργό Οικονομίας και Οικονομικών κ. </w:t>
      </w:r>
      <w:proofErr w:type="spellStart"/>
      <w:r>
        <w:rPr>
          <w:rFonts w:eastAsia="Times New Roman" w:cs="Times New Roman"/>
          <w:szCs w:val="24"/>
        </w:rPr>
        <w:t>Παπαθανασίου</w:t>
      </w:r>
      <w:proofErr w:type="spellEnd"/>
      <w:r>
        <w:rPr>
          <w:rFonts w:eastAsia="Times New Roman" w:cs="Times New Roman"/>
          <w:szCs w:val="24"/>
        </w:rPr>
        <w:t>. Έχει τελειώσει ο πρώτος διαγωνισμός και είναι έτοιμοι να υπογράψουν –που δεν υπέγραψαν ποτέ- αυτοί που κέρδισαν τον διαγ</w:t>
      </w:r>
      <w:r>
        <w:rPr>
          <w:rFonts w:eastAsia="Times New Roman" w:cs="Times New Roman"/>
          <w:szCs w:val="24"/>
        </w:rPr>
        <w:t xml:space="preserve">ωνισμό. Δεν ήταν στους όρους της Σύμβασης. </w:t>
      </w:r>
    </w:p>
    <w:p w14:paraId="7E512EE4" w14:textId="77777777" w:rsidR="00CD7DD0" w:rsidRDefault="001D7A2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σας πω επιγραμματικά τι ζητάει: Ζητάει απαλλαγή φόρου εισοδήματος επί δεδουλευμένων τόκων, παρεκκλίσεις για τις μελέτες και τις κατασκευές, επιστροφή πιστωτικού υπολοίπου από την έκπτωση φόρων, ευνοϊκές παρεκκ</w:t>
      </w:r>
      <w:r>
        <w:rPr>
          <w:rFonts w:eastAsia="Times New Roman" w:cs="Times New Roman"/>
          <w:szCs w:val="24"/>
        </w:rPr>
        <w:t xml:space="preserve">λίσεις για το φορολογητέο εργολάβων και υπεργολάβων –που μας καταγγέλλατε- συσσωρευμένες </w:t>
      </w:r>
      <w:r>
        <w:rPr>
          <w:rFonts w:eastAsia="Times New Roman" w:cs="Times New Roman"/>
          <w:szCs w:val="24"/>
        </w:rPr>
        <w:lastRenderedPageBreak/>
        <w:t xml:space="preserve">ζημιές του </w:t>
      </w:r>
      <w:proofErr w:type="spellStart"/>
      <w:r>
        <w:rPr>
          <w:rFonts w:eastAsia="Times New Roman" w:cs="Times New Roman"/>
          <w:szCs w:val="24"/>
        </w:rPr>
        <w:t>παραχωρησιούχου</w:t>
      </w:r>
      <w:proofErr w:type="spellEnd"/>
      <w:r>
        <w:rPr>
          <w:rFonts w:eastAsia="Times New Roman" w:cs="Times New Roman"/>
          <w:szCs w:val="24"/>
        </w:rPr>
        <w:t xml:space="preserve"> να μεταφέρονται προς συμψηφισμό με φορολογητέα κέρδη επόμενων ετών, συμβάσεις δανείων και τόκοι να απαλλάσσονται από τα τέλη χαρτοσήμου –μέχ</w:t>
      </w:r>
      <w:r>
        <w:rPr>
          <w:rFonts w:eastAsia="Times New Roman" w:cs="Times New Roman"/>
          <w:szCs w:val="24"/>
        </w:rPr>
        <w:t xml:space="preserve">ρι και αυτό!- μετά τον διαγωνισμό, χωρίς να είναι στους όρους της προκήρυξης. </w:t>
      </w:r>
    </w:p>
    <w:p w14:paraId="7E512EE5" w14:textId="77777777" w:rsidR="00CD7DD0" w:rsidRDefault="001D7A26">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Αυτά, όμως, εμείς δεν τα καταγγείλαμε ούτε τότε, ότι είναι σκανδαλώδεις οι αλλαγές. Δεν τα κάναμε εμείς. Η </w:t>
      </w:r>
      <w:r>
        <w:rPr>
          <w:rFonts w:eastAsia="Times New Roman"/>
          <w:color w:val="000000"/>
          <w:szCs w:val="24"/>
          <w:shd w:val="clear" w:color="auto" w:fill="FFFFFF"/>
        </w:rPr>
        <w:t>«</w:t>
      </w:r>
      <w:r>
        <w:rPr>
          <w:rFonts w:eastAsia="Times New Roman"/>
          <w:color w:val="000000"/>
          <w:szCs w:val="24"/>
          <w:shd w:val="clear" w:color="auto" w:fill="FFFFFF"/>
        </w:rPr>
        <w:t>ΓΑΙΑΟΣΕ</w:t>
      </w:r>
      <w:r>
        <w:rPr>
          <w:rFonts w:eastAsia="Times New Roman"/>
          <w:color w:val="000000"/>
          <w:szCs w:val="24"/>
          <w:shd w:val="clear" w:color="auto" w:fill="FFFFFF"/>
        </w:rPr>
        <w:t>»</w:t>
      </w:r>
      <w:r>
        <w:rPr>
          <w:rFonts w:eastAsia="Times New Roman"/>
          <w:color w:val="000000"/>
          <w:szCs w:val="24"/>
          <w:shd w:val="clear" w:color="auto" w:fill="FFFFFF"/>
        </w:rPr>
        <w:t>, δηλαδή, δεν τα έκανε. Γι’ αυτό και το Ελεγκτικό Συνέδριο εν</w:t>
      </w:r>
      <w:r>
        <w:rPr>
          <w:rFonts w:eastAsia="Times New Roman"/>
          <w:color w:val="000000"/>
          <w:szCs w:val="24"/>
          <w:shd w:val="clear" w:color="auto" w:fill="FFFFFF"/>
        </w:rPr>
        <w:t>έκρινε. Τα καταθέτω στα Πρακτικά και πάρτε το για να μην ξεχνιόμαστε. Είναι καλό να θυμόμαστε και την αλληλογραφία μεταξύ των Υπουργών στους προηγούμενους διαγωνισμούς, για τους διαγωνισμούς που δεν καρποφόρησαν.</w:t>
      </w:r>
    </w:p>
    <w:p w14:paraId="7E512EE6" w14:textId="77777777" w:rsidR="00CD7DD0" w:rsidRDefault="001D7A26">
      <w:pPr>
        <w:tabs>
          <w:tab w:val="left" w:pos="1470"/>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Χρήστος </w:t>
      </w:r>
      <w:proofErr w:type="spellStart"/>
      <w:r>
        <w:rPr>
          <w:rFonts w:eastAsia="Times New Roman" w:cs="Times New Roman"/>
          <w:szCs w:val="24"/>
        </w:rPr>
        <w:t>Σπίρ</w:t>
      </w:r>
      <w:r>
        <w:rPr>
          <w:rFonts w:eastAsia="Times New Roman" w:cs="Times New Roman"/>
          <w:szCs w:val="24"/>
        </w:rPr>
        <w:t>τζης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7E512EE7" w14:textId="77777777" w:rsidR="00CD7DD0" w:rsidRDefault="001D7A26">
      <w:pPr>
        <w:tabs>
          <w:tab w:val="left" w:pos="1470"/>
        </w:tabs>
        <w:spacing w:line="600" w:lineRule="auto"/>
        <w:ind w:firstLine="720"/>
        <w:jc w:val="both"/>
        <w:rPr>
          <w:rFonts w:eastAsia="Times New Roman" w:cs="Times New Roman"/>
          <w:szCs w:val="24"/>
        </w:rPr>
      </w:pPr>
      <w:r>
        <w:rPr>
          <w:rFonts w:eastAsia="Times New Roman" w:cs="Times New Roman"/>
          <w:szCs w:val="24"/>
        </w:rPr>
        <w:t>Ευχαριστώ πολύ.</w:t>
      </w:r>
    </w:p>
    <w:p w14:paraId="7E512EE8" w14:textId="77777777" w:rsidR="00CD7DD0" w:rsidRDefault="001D7A26">
      <w:pPr>
        <w:tabs>
          <w:tab w:val="left" w:pos="1470"/>
        </w:tabs>
        <w:spacing w:line="600" w:lineRule="auto"/>
        <w:ind w:firstLine="720"/>
        <w:jc w:val="both"/>
        <w:rPr>
          <w:rFonts w:eastAsia="Times New Roman" w:cs="Times New Roman"/>
          <w:szCs w:val="24"/>
        </w:rPr>
      </w:pPr>
      <w:r w:rsidRPr="004F351F">
        <w:rPr>
          <w:rFonts w:eastAsia="Times New Roman" w:cs="Times New Roman"/>
          <w:b/>
          <w:szCs w:val="24"/>
        </w:rPr>
        <w:t xml:space="preserve">ΠΡΟΕΔΡΕΥΩΝ (Γεώργιος </w:t>
      </w:r>
      <w:proofErr w:type="spellStart"/>
      <w:r w:rsidRPr="004F351F">
        <w:rPr>
          <w:rFonts w:eastAsia="Times New Roman" w:cs="Times New Roman"/>
          <w:b/>
          <w:szCs w:val="24"/>
        </w:rPr>
        <w:t>Λαμπρούλης</w:t>
      </w:r>
      <w:proofErr w:type="spellEnd"/>
      <w:r w:rsidRPr="004F351F">
        <w:rPr>
          <w:rFonts w:eastAsia="Times New Roman" w:cs="Times New Roman"/>
          <w:b/>
          <w:szCs w:val="24"/>
        </w:rPr>
        <w:t>):</w:t>
      </w:r>
      <w:r>
        <w:rPr>
          <w:rFonts w:eastAsia="Times New Roman" w:cs="Times New Roman"/>
          <w:szCs w:val="24"/>
        </w:rPr>
        <w:t xml:space="preserve"> Τον λόγο έχει ο κ. </w:t>
      </w:r>
      <w:proofErr w:type="spellStart"/>
      <w:r>
        <w:rPr>
          <w:rFonts w:eastAsia="Times New Roman" w:cs="Times New Roman"/>
          <w:szCs w:val="24"/>
        </w:rPr>
        <w:t>Σπαρτινός</w:t>
      </w:r>
      <w:proofErr w:type="spellEnd"/>
      <w:r>
        <w:rPr>
          <w:rFonts w:eastAsia="Times New Roman" w:cs="Times New Roman"/>
          <w:szCs w:val="24"/>
        </w:rPr>
        <w:t>, εισηγητή</w:t>
      </w:r>
      <w:r>
        <w:rPr>
          <w:rFonts w:eastAsia="Times New Roman" w:cs="Times New Roman"/>
          <w:szCs w:val="24"/>
        </w:rPr>
        <w:t>ς του ΣΥΡΙΖΑ. Να ορίσουμε τον χρόνο στα πέντε λεπτά με μία ανοχή. Απ’ ό,τι βλέπω δεν υπάρχει διαφωνία.</w:t>
      </w:r>
    </w:p>
    <w:p w14:paraId="7E512EE9" w14:textId="77777777" w:rsidR="00CD7DD0" w:rsidRDefault="001D7A26">
      <w:pPr>
        <w:tabs>
          <w:tab w:val="left" w:pos="1470"/>
        </w:tabs>
        <w:spacing w:line="600" w:lineRule="auto"/>
        <w:ind w:firstLine="720"/>
        <w:jc w:val="both"/>
        <w:rPr>
          <w:rFonts w:eastAsia="Times New Roman" w:cs="Times New Roman"/>
          <w:szCs w:val="24"/>
        </w:rPr>
      </w:pPr>
      <w:r w:rsidRPr="004F351F">
        <w:rPr>
          <w:rFonts w:eastAsia="Times New Roman" w:cs="Times New Roman"/>
          <w:b/>
          <w:szCs w:val="24"/>
        </w:rPr>
        <w:t>ΚΩΝΣΤΑΝΤΙΝΟΣ ΣΠΑΡΤΙΝΟΣ:</w:t>
      </w:r>
      <w:r>
        <w:rPr>
          <w:rFonts w:eastAsia="Times New Roman" w:cs="Times New Roman"/>
          <w:szCs w:val="24"/>
        </w:rPr>
        <w:t xml:space="preserve"> Ευχαριστώ, κύριε Πρόεδρε.</w:t>
      </w:r>
    </w:p>
    <w:p w14:paraId="7E512EEA" w14:textId="77777777" w:rsidR="00CD7DD0" w:rsidRDefault="001D7A26">
      <w:pPr>
        <w:tabs>
          <w:tab w:val="left" w:pos="1470"/>
        </w:tabs>
        <w:spacing w:line="600" w:lineRule="auto"/>
        <w:ind w:firstLine="720"/>
        <w:jc w:val="both"/>
        <w:rPr>
          <w:rFonts w:eastAsia="Times New Roman" w:cs="Times New Roman"/>
          <w:szCs w:val="24"/>
        </w:rPr>
      </w:pPr>
      <w:r>
        <w:rPr>
          <w:rFonts w:eastAsia="Times New Roman" w:cs="Times New Roman"/>
          <w:szCs w:val="24"/>
        </w:rPr>
        <w:t>Κατ’ αρχάς θα ήθελα να πω ότι χάρηκα πολύ όταν άκουσα πριν από λίγο τον αγαπητό συνάδελφο, τον κ. Κεφαλ</w:t>
      </w:r>
      <w:r>
        <w:rPr>
          <w:rFonts w:eastAsia="Times New Roman" w:cs="Times New Roman"/>
          <w:szCs w:val="24"/>
        </w:rPr>
        <w:t>ογιάννη, να προσπαθεί να με διορθώσει, γιατί δεν κατάλαβα καλά, γι’ αυτά που είπε πριν από λίγες ημέρες ο αρχηγός του κόμματός του, ότι δηλαδή δεν απέτρεψε επενδυτές να έρθουν στην Ελλάδα να επενδύσουν. Είπε ο ίδιος ότι ο κ. Μητσοτάκης είπε: Να έρθετε να ε</w:t>
      </w:r>
      <w:r>
        <w:rPr>
          <w:rFonts w:eastAsia="Times New Roman" w:cs="Times New Roman"/>
          <w:szCs w:val="24"/>
        </w:rPr>
        <w:t xml:space="preserve">πενδύσετε στην Ελλάδα γιατί σε λίγο θα είμαστε εμείς κυβέρνηση. Αφήνω στην κρίση όποιου άκουσε τη διατύπωση του κ. Κεφαλογιάννη, να μας πει αν έχω δίκιο τελικά εγώ ή ο κ. Κεφαλογιάννης. </w:t>
      </w:r>
    </w:p>
    <w:p w14:paraId="7E512EEB" w14:textId="77777777" w:rsidR="00CD7DD0" w:rsidRDefault="001D7A26">
      <w:pPr>
        <w:tabs>
          <w:tab w:val="left" w:pos="1470"/>
        </w:tabs>
        <w:spacing w:line="600" w:lineRule="auto"/>
        <w:ind w:firstLine="720"/>
        <w:jc w:val="both"/>
        <w:rPr>
          <w:rFonts w:eastAsia="Times New Roman" w:cs="Times New Roman"/>
          <w:szCs w:val="24"/>
        </w:rPr>
      </w:pPr>
      <w:r>
        <w:rPr>
          <w:rFonts w:eastAsia="Times New Roman" w:cs="Times New Roman"/>
          <w:szCs w:val="24"/>
        </w:rPr>
        <w:t>Εξάλλου είναι γνωστό ότι πάρα πολλές φορές και ο κ. Μητσοτάκης και άλ</w:t>
      </w:r>
      <w:r>
        <w:rPr>
          <w:rFonts w:eastAsia="Times New Roman" w:cs="Times New Roman"/>
          <w:szCs w:val="24"/>
        </w:rPr>
        <w:t xml:space="preserve">λα υψηλά στελέχη του </w:t>
      </w:r>
      <w:r>
        <w:rPr>
          <w:rFonts w:eastAsia="Times New Roman" w:cs="Times New Roman"/>
          <w:szCs w:val="24"/>
        </w:rPr>
        <w:t xml:space="preserve">κόμματός </w:t>
      </w:r>
      <w:r>
        <w:rPr>
          <w:rFonts w:eastAsia="Times New Roman" w:cs="Times New Roman"/>
          <w:szCs w:val="24"/>
        </w:rPr>
        <w:t>του, όταν συζητούν με ξένους είτε πολιτικούς παράγοντες είτε επενδυτές, παρουσιάζουν οικονομικά στοιχεία και οικονομικές εκτιμήσεις για την εξέλιξη στην Ελλάδα, που βρίσκονται σε πλήρη αντίθεση με οικονομικές εκτιμήσεις και στ</w:t>
      </w:r>
      <w:r>
        <w:rPr>
          <w:rFonts w:eastAsia="Times New Roman" w:cs="Times New Roman"/>
          <w:szCs w:val="24"/>
        </w:rPr>
        <w:t xml:space="preserve">οιχεία που δίνουν οι </w:t>
      </w:r>
      <w:r>
        <w:rPr>
          <w:rFonts w:eastAsia="Times New Roman" w:cs="Times New Roman"/>
          <w:szCs w:val="24"/>
        </w:rPr>
        <w:t>θεσμοί</w:t>
      </w:r>
      <w:r>
        <w:rPr>
          <w:rFonts w:eastAsia="Times New Roman" w:cs="Times New Roman"/>
          <w:szCs w:val="24"/>
        </w:rPr>
        <w:t xml:space="preserve">, η Κομισιόν, διεθνείς αναλυτές -όχι η Κυβέρνηση-, επιμένοντας σε εκείνη τη γραμμή που χάραξαν από παλιότερα -δεν ξέρω αν ο κ. Μητσοτάκης το είχε πει ποτέ ή δεν το είχε πει με αυτόν τον τρόπο, καθώς χρησιμοποιεί πιο διπλωματικές </w:t>
      </w:r>
      <w:r>
        <w:rPr>
          <w:rFonts w:eastAsia="Times New Roman" w:cs="Times New Roman"/>
          <w:szCs w:val="24"/>
        </w:rPr>
        <w:t>εκφράσεις- τη γραμμή του «Βάστα, Σόιμπλε!», «</w:t>
      </w:r>
      <w:proofErr w:type="spellStart"/>
      <w:r>
        <w:rPr>
          <w:rFonts w:eastAsia="Times New Roman" w:cs="Times New Roman"/>
          <w:szCs w:val="24"/>
        </w:rPr>
        <w:t>Γερούν</w:t>
      </w:r>
      <w:proofErr w:type="spellEnd"/>
      <w:r>
        <w:rPr>
          <w:rFonts w:eastAsia="Times New Roman" w:cs="Times New Roman"/>
          <w:szCs w:val="24"/>
        </w:rPr>
        <w:t>, γερά!» κ.λπ</w:t>
      </w:r>
      <w:r>
        <w:rPr>
          <w:rFonts w:eastAsia="Times New Roman" w:cs="Times New Roman"/>
          <w:szCs w:val="24"/>
        </w:rPr>
        <w:t>.</w:t>
      </w:r>
      <w:r>
        <w:rPr>
          <w:rFonts w:eastAsia="Times New Roman" w:cs="Times New Roman"/>
          <w:szCs w:val="24"/>
        </w:rPr>
        <w:t xml:space="preserve">. Εξακολουθούν και σήμερα να βρίσκονται σε αυτήν την αδιέξοδη κατά τη γνώμη μου κατεύθυνση. </w:t>
      </w:r>
    </w:p>
    <w:p w14:paraId="7E512EEC" w14:textId="77777777" w:rsidR="00CD7DD0" w:rsidRDefault="001D7A26">
      <w:pPr>
        <w:tabs>
          <w:tab w:val="left" w:pos="1470"/>
        </w:tabs>
        <w:spacing w:line="600" w:lineRule="auto"/>
        <w:ind w:firstLine="720"/>
        <w:jc w:val="both"/>
        <w:rPr>
          <w:rFonts w:eastAsia="Times New Roman" w:cs="Times New Roman"/>
          <w:szCs w:val="24"/>
        </w:rPr>
      </w:pPr>
      <w:r>
        <w:rPr>
          <w:rFonts w:eastAsia="Times New Roman" w:cs="Times New Roman"/>
          <w:szCs w:val="24"/>
        </w:rPr>
        <w:t>Νομίζω ότι από τη συζήτηση</w:t>
      </w:r>
      <w:r>
        <w:rPr>
          <w:rFonts w:eastAsia="Times New Roman" w:cs="Times New Roman"/>
          <w:szCs w:val="24"/>
        </w:rPr>
        <w:t xml:space="preserve">, </w:t>
      </w:r>
      <w:r>
        <w:rPr>
          <w:rFonts w:eastAsia="Times New Roman" w:cs="Times New Roman"/>
          <w:szCs w:val="24"/>
        </w:rPr>
        <w:t xml:space="preserve">το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αλλά και στη συνέχεια, σύμφωνα και με τα στοιχεία που ανέφεραν οι Υπουργοί και ο συνάδελφος ο κ. </w:t>
      </w:r>
      <w:proofErr w:type="spellStart"/>
      <w:r>
        <w:rPr>
          <w:rFonts w:eastAsia="Times New Roman" w:cs="Times New Roman"/>
          <w:szCs w:val="24"/>
        </w:rPr>
        <w:t>Καραναστάσης</w:t>
      </w:r>
      <w:proofErr w:type="spellEnd"/>
      <w:r>
        <w:rPr>
          <w:rFonts w:eastAsia="Times New Roman" w:cs="Times New Roman"/>
          <w:szCs w:val="24"/>
        </w:rPr>
        <w:t>, και από αρθρογραφία που έχουμε δει και πρόσφατα και παλαιότερα είναι προφανές ότι κάποιοι δεν ήθελαν να γίνει αυ</w:t>
      </w:r>
      <w:r>
        <w:rPr>
          <w:rFonts w:eastAsia="Times New Roman" w:cs="Times New Roman"/>
          <w:szCs w:val="24"/>
        </w:rPr>
        <w:t xml:space="preserve">τός ο διαγωνισμός. Και είναι προφανές ότι δεν ήθελαν να γίνει, γιατί είχαν μάθει σε διαγωνισμούς με τους οποίους έπαιρναν το έργο κοψοχρονιά και προχωρούσαν όλα σύμφωνα με τα συμφέροντά τους. </w:t>
      </w:r>
    </w:p>
    <w:p w14:paraId="7E512EED" w14:textId="77777777" w:rsidR="00CD7DD0" w:rsidRDefault="001D7A26">
      <w:pPr>
        <w:tabs>
          <w:tab w:val="left" w:pos="1470"/>
        </w:tabs>
        <w:spacing w:line="600" w:lineRule="auto"/>
        <w:ind w:firstLine="720"/>
        <w:jc w:val="both"/>
        <w:rPr>
          <w:rFonts w:eastAsia="Times New Roman" w:cs="Times New Roman"/>
          <w:szCs w:val="24"/>
        </w:rPr>
      </w:pPr>
      <w:r>
        <w:rPr>
          <w:rFonts w:eastAsia="Times New Roman" w:cs="Times New Roman"/>
          <w:szCs w:val="24"/>
        </w:rPr>
        <w:t xml:space="preserve">Υπάρχουν και αυτοί που δεν ήθελαν να γίνει αυτός ο διαγωνισμός </w:t>
      </w:r>
      <w:r>
        <w:rPr>
          <w:rFonts w:eastAsia="Times New Roman" w:cs="Times New Roman"/>
          <w:szCs w:val="24"/>
        </w:rPr>
        <w:t xml:space="preserve">και να ολοκληρωθεί και υπάρχουν και αυτοί, όπως είπε μόλις πριν από λίγο ο κ. </w:t>
      </w:r>
      <w:proofErr w:type="spellStart"/>
      <w:r>
        <w:rPr>
          <w:rFonts w:eastAsia="Times New Roman" w:cs="Times New Roman"/>
          <w:szCs w:val="24"/>
        </w:rPr>
        <w:t>Σπίρτζης</w:t>
      </w:r>
      <w:proofErr w:type="spellEnd"/>
      <w:r>
        <w:rPr>
          <w:rFonts w:eastAsia="Times New Roman" w:cs="Times New Roman"/>
          <w:szCs w:val="24"/>
        </w:rPr>
        <w:t>, που δεν θέλουν να υπάρχει ένας εθνικός σχεδιασμός για τις μεταφορές και τις συνδυασμένες μεταφορές, ο οποίος να είναι ενταγμένος σε έναν ευρωπαϊκό και σε έναν διεθνή σχ</w:t>
      </w:r>
      <w:r>
        <w:rPr>
          <w:rFonts w:eastAsia="Times New Roman" w:cs="Times New Roman"/>
          <w:szCs w:val="24"/>
        </w:rPr>
        <w:t xml:space="preserve">εδιασμό. </w:t>
      </w:r>
    </w:p>
    <w:p w14:paraId="7E512EEE" w14:textId="77777777" w:rsidR="00CD7DD0" w:rsidRDefault="001D7A26">
      <w:pPr>
        <w:tabs>
          <w:tab w:val="left" w:pos="1470"/>
        </w:tabs>
        <w:spacing w:line="600" w:lineRule="auto"/>
        <w:ind w:firstLine="720"/>
        <w:jc w:val="both"/>
        <w:rPr>
          <w:rFonts w:eastAsia="Times New Roman" w:cs="Times New Roman"/>
          <w:szCs w:val="24"/>
        </w:rPr>
      </w:pPr>
      <w:r>
        <w:rPr>
          <w:rFonts w:eastAsia="Times New Roman" w:cs="Times New Roman"/>
          <w:szCs w:val="24"/>
        </w:rPr>
        <w:t>Θέλω να πιστεύω, κυρίες και κύριοι συνάδελφοι, ότι δεν οφείλεται σε αυτόν τον λόγο η διαφορά ύφους, έντασης και υψηλών ή χαμηλών τόνων που υπήρχε ανάμεσα σε συναδέλφους της Αντιπολίτευσης. Πραγματικά θέλω να πιστεύω ότι αυτό είχε απλώς σχέση με τ</w:t>
      </w:r>
      <w:r>
        <w:rPr>
          <w:rFonts w:eastAsia="Times New Roman" w:cs="Times New Roman"/>
          <w:szCs w:val="24"/>
        </w:rPr>
        <w:t xml:space="preserve">ο </w:t>
      </w:r>
      <w:proofErr w:type="spellStart"/>
      <w:r>
        <w:rPr>
          <w:rFonts w:eastAsia="Times New Roman" w:cs="Times New Roman"/>
          <w:szCs w:val="24"/>
        </w:rPr>
        <w:t>ταμπεραμέντο</w:t>
      </w:r>
      <w:proofErr w:type="spellEnd"/>
      <w:r>
        <w:rPr>
          <w:rFonts w:eastAsia="Times New Roman" w:cs="Times New Roman"/>
          <w:szCs w:val="24"/>
        </w:rPr>
        <w:t xml:space="preserve"> του καθενός θα έλεγα και το </w:t>
      </w:r>
      <w:r>
        <w:rPr>
          <w:rFonts w:eastAsia="Times New Roman" w:cs="Times New Roman"/>
          <w:szCs w:val="24"/>
        </w:rPr>
        <w:t xml:space="preserve">πως </w:t>
      </w:r>
      <w:r>
        <w:rPr>
          <w:rFonts w:eastAsia="Times New Roman" w:cs="Times New Roman"/>
          <w:szCs w:val="24"/>
        </w:rPr>
        <w:t>αντιλαμβάνεται την αντιπολιτευτική κριτική, που πρέπει να ασκεί στην Κυβέρνηση.</w:t>
      </w:r>
    </w:p>
    <w:p w14:paraId="7E512EEF" w14:textId="77777777" w:rsidR="00CD7DD0" w:rsidRDefault="001D7A26">
      <w:pPr>
        <w:tabs>
          <w:tab w:val="left" w:pos="1470"/>
        </w:tabs>
        <w:spacing w:line="600" w:lineRule="auto"/>
        <w:ind w:firstLine="720"/>
        <w:jc w:val="both"/>
        <w:rPr>
          <w:rFonts w:eastAsia="Times New Roman" w:cs="Times New Roman"/>
          <w:szCs w:val="24"/>
        </w:rPr>
      </w:pPr>
      <w:r>
        <w:rPr>
          <w:rFonts w:eastAsia="Times New Roman" w:cs="Times New Roman"/>
          <w:szCs w:val="24"/>
        </w:rPr>
        <w:t xml:space="preserve">Και επειδή τέθηκαν σε υψηλούς τόνους και από τον κ. Μανιάτη κυρίως και από τον κ. Άδωνι Γεωργιάδη, τον Αντιπρόεδρο της Νέας </w:t>
      </w:r>
      <w:r>
        <w:rPr>
          <w:rFonts w:eastAsia="Times New Roman" w:cs="Times New Roman"/>
          <w:szCs w:val="24"/>
        </w:rPr>
        <w:t>Δημοκρατίας, ο οποίος μάλλον πράγματι παρασύρθηκε από τον κ. Μανιάτη, γιατί αποδείχθηκε ότι δεν είχε διαβάσει ο ίδιος -ούτε μια γρήγορη ματιά δεν είχε ρίξει- τη σύμβαση, ορισμένα κεφαλαιώδη και συγκλονιστικά ερωτήματα, να θυμίσω ότι έχει περάσει και από το</w:t>
      </w:r>
      <w:r>
        <w:rPr>
          <w:rFonts w:eastAsia="Times New Roman" w:cs="Times New Roman"/>
          <w:szCs w:val="24"/>
        </w:rPr>
        <w:t xml:space="preserve"> Ελεγκτικό Συνέδριο αυτή η σύμβαση και από την Επιστημονική Επιτροπή της Βουλής.</w:t>
      </w:r>
    </w:p>
    <w:p w14:paraId="7E512EF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Κυρίως να πω ότι μετά το 2014</w:t>
      </w:r>
      <w:r w:rsidRPr="002933E6">
        <w:rPr>
          <w:rFonts w:eastAsia="Times New Roman" w:cs="Times New Roman"/>
          <w:szCs w:val="24"/>
        </w:rPr>
        <w:t>,</w:t>
      </w:r>
      <w:r>
        <w:rPr>
          <w:rFonts w:eastAsia="Times New Roman" w:cs="Times New Roman"/>
          <w:szCs w:val="24"/>
        </w:rPr>
        <w:t xml:space="preserve"> όταν ήρθαμε εμείς ως Κυβέρνηση και κάναμε τη διαβούλευση και στείλαμε τα πορίσματα στην Ευρωπαϊκή Επιτροπή, στη συνέχεια αυτοί που συμμετείχαν σ</w:t>
      </w:r>
      <w:r>
        <w:rPr>
          <w:rFonts w:eastAsia="Times New Roman" w:cs="Times New Roman"/>
          <w:szCs w:val="24"/>
        </w:rPr>
        <w:t>το διαγωνισμό είχαν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τους τα τεύχη μεταβολών που είχαν προκύψει από όλη αυτή τη διαδικασία της διαβούλευσης. </w:t>
      </w:r>
    </w:p>
    <w:p w14:paraId="7E512EF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Άρα, όλα αυτά που ακούστηκαν ότι έγιναν πράγματα εν </w:t>
      </w:r>
      <w:proofErr w:type="spellStart"/>
      <w:r>
        <w:rPr>
          <w:rFonts w:eastAsia="Times New Roman" w:cs="Times New Roman"/>
          <w:szCs w:val="24"/>
        </w:rPr>
        <w:t>κρυπτώ</w:t>
      </w:r>
      <w:proofErr w:type="spellEnd"/>
      <w:r>
        <w:rPr>
          <w:rFonts w:eastAsia="Times New Roman" w:cs="Times New Roman"/>
          <w:szCs w:val="24"/>
        </w:rPr>
        <w:t>, ότι άλλες ήταν οι προδιαγραφές στην αρχή και άλλες τηρήθηκαν στο τέλος, νομίζω</w:t>
      </w:r>
      <w:r>
        <w:rPr>
          <w:rFonts w:eastAsia="Times New Roman" w:cs="Times New Roman"/>
          <w:szCs w:val="24"/>
        </w:rPr>
        <w:t xml:space="preserve"> ότι δεν στέκουν. Έχουν αποδειχθεί και αν </w:t>
      </w:r>
      <w:r>
        <w:rPr>
          <w:rFonts w:eastAsia="Times New Roman" w:cs="Times New Roman"/>
          <w:szCs w:val="24"/>
        </w:rPr>
        <w:t xml:space="preserve">κάποιος </w:t>
      </w:r>
      <w:r>
        <w:rPr>
          <w:rFonts w:eastAsia="Times New Roman" w:cs="Times New Roman"/>
          <w:szCs w:val="24"/>
        </w:rPr>
        <w:t>θέλει να τα επαναλάβει, μόνο κακόπιστος θα μπορούσε να θεωρηθεί ότι είναι.</w:t>
      </w:r>
    </w:p>
    <w:p w14:paraId="7E512EF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Ο κ. Άδωνις Γεωργιάδης μου έδωσε την εντύπωση ότι δεν είχε διαβάσει καθόλου τη σύμβαση. Του τη χάρισε στη συνέχεια ο Υπουργός για ν</w:t>
      </w:r>
      <w:r>
        <w:rPr>
          <w:rFonts w:eastAsia="Times New Roman" w:cs="Times New Roman"/>
          <w:szCs w:val="24"/>
        </w:rPr>
        <w:t xml:space="preserve">α έχει να ασχολείται και να διαβάζει, όταν δεν έχει να κάνει </w:t>
      </w:r>
      <w:r>
        <w:rPr>
          <w:rFonts w:eastAsia="Times New Roman" w:cs="Times New Roman"/>
          <w:szCs w:val="24"/>
        </w:rPr>
        <w:t xml:space="preserve">κάτι </w:t>
      </w:r>
      <w:r>
        <w:rPr>
          <w:rFonts w:eastAsia="Times New Roman" w:cs="Times New Roman"/>
          <w:szCs w:val="24"/>
        </w:rPr>
        <w:t xml:space="preserve">άλλο. </w:t>
      </w:r>
    </w:p>
    <w:p w14:paraId="7E512EF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Αντίθετα, πιστεύω ότι ο κ. Μανιάτης έχει διαβάσει εξαντλητικά τη σύμβαση, την έχει διαβάσει πάρα πολλές φορές. Με ποιο στόχο, όμως; Προσπαθώντας να βρει κάποια σημεία που είναι, κατά </w:t>
      </w:r>
      <w:r>
        <w:rPr>
          <w:rFonts w:eastAsia="Times New Roman" w:cs="Times New Roman"/>
          <w:szCs w:val="24"/>
        </w:rPr>
        <w:t xml:space="preserve">τη γνώμη του, εύκολα </w:t>
      </w:r>
      <w:proofErr w:type="spellStart"/>
      <w:r>
        <w:rPr>
          <w:rFonts w:eastAsia="Times New Roman" w:cs="Times New Roman"/>
          <w:szCs w:val="24"/>
        </w:rPr>
        <w:t>διαστρεβλώσιμα</w:t>
      </w:r>
      <w:proofErr w:type="spellEnd"/>
      <w:r>
        <w:rPr>
          <w:rFonts w:eastAsia="Times New Roman" w:cs="Times New Roman"/>
          <w:szCs w:val="24"/>
        </w:rPr>
        <w:t xml:space="preserve"> για να έρθει να μας καταγγείλει για σκάνδαλα με δέκα, με είκοσι σημεία. Δεν ξέρω αν τώρα τελευταία έχει βρει και κάποια άλλα σημεία και θα τα πει, όταν μιλήσει στη συνέχεια. </w:t>
      </w:r>
    </w:p>
    <w:p w14:paraId="7E512EF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Σε όλα αυτά του απάντησε ο Υπουργός και ο Υφυ</w:t>
      </w:r>
      <w:r>
        <w:rPr>
          <w:rFonts w:eastAsia="Times New Roman" w:cs="Times New Roman"/>
          <w:szCs w:val="24"/>
        </w:rPr>
        <w:t>πουργός και στις δύο συνεδριάσεις των επιτροπών</w:t>
      </w:r>
      <w:r>
        <w:rPr>
          <w:rFonts w:eastAsia="Times New Roman" w:cs="Times New Roman"/>
          <w:szCs w:val="24"/>
        </w:rPr>
        <w:t>,</w:t>
      </w:r>
      <w:r>
        <w:rPr>
          <w:rFonts w:eastAsia="Times New Roman" w:cs="Times New Roman"/>
          <w:szCs w:val="24"/>
        </w:rPr>
        <w:t xml:space="preserve"> αλλά και προηγουμένως στην Αίθουσα. Νομίζω ότι από εκεί και ύστερα, αν ο κ. Μανιάτης επιμένει, δεν έχουμε παρά να θυμηθούμε τον Απόστολο Παύλο που έλεγε «μετά </w:t>
      </w:r>
      <w:proofErr w:type="spellStart"/>
      <w:r>
        <w:rPr>
          <w:rFonts w:eastAsia="Times New Roman" w:cs="Times New Roman"/>
          <w:szCs w:val="24"/>
        </w:rPr>
        <w:t>πρώτην</w:t>
      </w:r>
      <w:proofErr w:type="spellEnd"/>
      <w:r>
        <w:rPr>
          <w:rFonts w:eastAsia="Times New Roman" w:cs="Times New Roman"/>
          <w:szCs w:val="24"/>
        </w:rPr>
        <w:t xml:space="preserve"> και </w:t>
      </w:r>
      <w:proofErr w:type="spellStart"/>
      <w:r>
        <w:rPr>
          <w:rFonts w:eastAsia="Times New Roman" w:cs="Times New Roman"/>
          <w:szCs w:val="24"/>
        </w:rPr>
        <w:t>δευτέραν</w:t>
      </w:r>
      <w:proofErr w:type="spellEnd"/>
      <w:r>
        <w:rPr>
          <w:rFonts w:eastAsia="Times New Roman" w:cs="Times New Roman"/>
          <w:szCs w:val="24"/>
        </w:rPr>
        <w:t xml:space="preserve"> </w:t>
      </w:r>
      <w:proofErr w:type="spellStart"/>
      <w:r>
        <w:rPr>
          <w:rFonts w:eastAsia="Times New Roman" w:cs="Times New Roman"/>
          <w:szCs w:val="24"/>
        </w:rPr>
        <w:t>νουθεσίαν</w:t>
      </w:r>
      <w:proofErr w:type="spellEnd"/>
      <w:r>
        <w:rPr>
          <w:rFonts w:eastAsia="Times New Roman" w:cs="Times New Roman"/>
          <w:szCs w:val="24"/>
        </w:rPr>
        <w:t xml:space="preserve"> </w:t>
      </w:r>
      <w:proofErr w:type="spellStart"/>
      <w:r>
        <w:rPr>
          <w:rFonts w:eastAsia="Times New Roman" w:cs="Times New Roman"/>
          <w:szCs w:val="24"/>
        </w:rPr>
        <w:t>παραιτού</w:t>
      </w:r>
      <w:proofErr w:type="spellEnd"/>
      <w:r>
        <w:rPr>
          <w:rFonts w:eastAsia="Times New Roman" w:cs="Times New Roman"/>
          <w:szCs w:val="24"/>
        </w:rPr>
        <w:t>, τίναξε τ</w:t>
      </w:r>
      <w:r>
        <w:rPr>
          <w:rFonts w:eastAsia="Times New Roman" w:cs="Times New Roman"/>
          <w:szCs w:val="24"/>
        </w:rPr>
        <w:t xml:space="preserve">ην σκόνη από τα σανδάλια σου και πήγαινε να βρεις και να μιλήσεις με κάποιον άλλον». </w:t>
      </w:r>
    </w:p>
    <w:p w14:paraId="7E512EF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Θα ήθελα να μιλήσω για τη συμπεριφορά του κυρίου Αντιπροέδρου της Νέας Δημοκρατίας. Ήρθε εδώ, επαναλαμβάνω, χωρίς να έχει διαβάσει τη σύμβαση, άκουσε δύο-τρία πράγματα κα</w:t>
      </w:r>
      <w:r>
        <w:rPr>
          <w:rFonts w:eastAsia="Times New Roman" w:cs="Times New Roman"/>
          <w:szCs w:val="24"/>
        </w:rPr>
        <w:t xml:space="preserve">ι στην ουσία τι ήρθε να μας πει; Ήρθε να μας απειλήσει ότι θα μας πάει σε επιτροπές εξεταστικές, προανακριτικές, ειδικά δικαστήρια κ.λπ.. Χωρίς να το θέλει μάλλον, του βγήκε από μέσα του και έκανε ο ίδιος αναφορά στην Επιτροπή Υγείας, το ΚΕΕΛΠΝΟ, το </w:t>
      </w:r>
      <w:r>
        <w:rPr>
          <w:rFonts w:eastAsia="Times New Roman" w:cs="Times New Roman"/>
          <w:szCs w:val="24"/>
        </w:rPr>
        <w:t>«</w:t>
      </w:r>
      <w:r>
        <w:rPr>
          <w:rFonts w:eastAsia="Times New Roman" w:cs="Times New Roman"/>
          <w:szCs w:val="24"/>
        </w:rPr>
        <w:t>Ντυνά</w:t>
      </w:r>
      <w:r>
        <w:rPr>
          <w:rFonts w:eastAsia="Times New Roman" w:cs="Times New Roman"/>
          <w:szCs w:val="24"/>
        </w:rPr>
        <w:t>ν</w:t>
      </w:r>
      <w:r>
        <w:rPr>
          <w:rFonts w:eastAsia="Times New Roman" w:cs="Times New Roman"/>
          <w:szCs w:val="24"/>
        </w:rPr>
        <w:t>»</w:t>
      </w:r>
      <w:r>
        <w:rPr>
          <w:rFonts w:eastAsia="Times New Roman" w:cs="Times New Roman"/>
          <w:szCs w:val="24"/>
        </w:rPr>
        <w:t xml:space="preserve"> κ.λπ.</w:t>
      </w:r>
      <w:r>
        <w:rPr>
          <w:rFonts w:eastAsia="Times New Roman" w:cs="Times New Roman"/>
          <w:szCs w:val="24"/>
        </w:rPr>
        <w:t>.</w:t>
      </w:r>
    </w:p>
    <w:p w14:paraId="7E512EF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Είναι γνωστό ότι σε λίγες μέρες βγαίνει το πόρισμα αυτής της </w:t>
      </w:r>
      <w:r>
        <w:rPr>
          <w:rFonts w:eastAsia="Times New Roman" w:cs="Times New Roman"/>
          <w:szCs w:val="24"/>
        </w:rPr>
        <w:t>ε</w:t>
      </w:r>
      <w:r>
        <w:rPr>
          <w:rFonts w:eastAsia="Times New Roman" w:cs="Times New Roman"/>
          <w:szCs w:val="24"/>
        </w:rPr>
        <w:t>πιτροπής και μάλλον ο κ. Γεωργιάδης δεν νιώθει πολύ βολικά. Ήρθε εδώ εκ των προτέρων να μας απειλήσει για να προσέξουμε τι θα βγάλουμε σε αυτό το πόρισμα. Είδα και έναν εκνευρισμό, ότα</w:t>
      </w:r>
      <w:r>
        <w:rPr>
          <w:rFonts w:eastAsia="Times New Roman" w:cs="Times New Roman"/>
          <w:szCs w:val="24"/>
        </w:rPr>
        <w:t xml:space="preserve">ν ο Υπουργός Υγείας, ο κ. Ξανθός, έφερε μία εξαιρετική κατά τη γνώμη μου τροπολογία που βοηθάει και στη βελτίωση της ζωής των προσφύγων και μεταναστών και στην απασχόληση νέων επιστημόνων για την αποτροπή του </w:t>
      </w:r>
      <w:r>
        <w:rPr>
          <w:rFonts w:eastAsia="Times New Roman" w:cs="Times New Roman"/>
          <w:szCs w:val="24"/>
          <w:lang w:val="en-US"/>
        </w:rPr>
        <w:t>brain</w:t>
      </w:r>
      <w:r w:rsidRPr="003E1A48">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w:t>
      </w:r>
    </w:p>
    <w:p w14:paraId="7E512EF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Είδα έναν εκνευρισμό και από κάποι</w:t>
      </w:r>
      <w:r>
        <w:rPr>
          <w:rFonts w:eastAsia="Times New Roman" w:cs="Times New Roman"/>
          <w:szCs w:val="24"/>
        </w:rPr>
        <w:t>ους άλλους συναδέλφους της Νέας Δημοκρατίας, διότι φαίνεται ότι, όταν ακούν να γίνεται συζήτηση για τον χώρο της υγείας και το ΚΕΕΛΠΝΟ, νιώθουν ότι έχουν την υποχρέωση να σηκώσουν τους τόνους και να πουν διάφορα που δεν έχουν κα</w:t>
      </w:r>
      <w:r>
        <w:rPr>
          <w:rFonts w:eastAsia="Times New Roman" w:cs="Times New Roman"/>
          <w:szCs w:val="24"/>
        </w:rPr>
        <w:t>μ</w:t>
      </w:r>
      <w:r>
        <w:rPr>
          <w:rFonts w:eastAsia="Times New Roman" w:cs="Times New Roman"/>
          <w:szCs w:val="24"/>
        </w:rPr>
        <w:t>μία βάση, ώστε να αντιμετωπ</w:t>
      </w:r>
      <w:r>
        <w:rPr>
          <w:rFonts w:eastAsia="Times New Roman" w:cs="Times New Roman"/>
          <w:szCs w:val="24"/>
        </w:rPr>
        <w:t>ίσουν καταστάσεις που είναι γι’ αυτούς πιστεύω αρκετά δύσκολες.</w:t>
      </w:r>
    </w:p>
    <w:p w14:paraId="7E512EF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Τελειώνω με μία αναφορά. Συμφωνώ με τις τροπολογίες που έχουν κατατεθεί, όπως και με την προσπάθεια της επιτροπής αυτής που ασχολείται με τις άδειες στα </w:t>
      </w:r>
      <w:r>
        <w:rPr>
          <w:rFonts w:eastAsia="Times New Roman" w:cs="Times New Roman"/>
          <w:szCs w:val="24"/>
        </w:rPr>
        <w:t>τ</w:t>
      </w:r>
      <w:r>
        <w:rPr>
          <w:rFonts w:eastAsia="Times New Roman" w:cs="Times New Roman"/>
          <w:szCs w:val="24"/>
        </w:rPr>
        <w:t xml:space="preserve">ουριστικά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κ</w:t>
      </w:r>
      <w:r>
        <w:rPr>
          <w:rFonts w:eastAsia="Times New Roman" w:cs="Times New Roman"/>
          <w:szCs w:val="24"/>
        </w:rPr>
        <w:t>τήματα, σε αιγιαλού</w:t>
      </w:r>
      <w:r>
        <w:rPr>
          <w:rFonts w:eastAsia="Times New Roman" w:cs="Times New Roman"/>
          <w:szCs w:val="24"/>
        </w:rPr>
        <w:t xml:space="preserve">ς και παραλίες. Να τη δούμε στη συνέχεια και να συμμετάσχει πράγματι και ο εκπρόσωπος του Τεχνικού Επιμελητηρίου. </w:t>
      </w:r>
    </w:p>
    <w:p w14:paraId="7E512EF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Με αφορμή αυτό, με </w:t>
      </w:r>
      <w:proofErr w:type="spellStart"/>
      <w:r>
        <w:rPr>
          <w:rFonts w:eastAsia="Times New Roman" w:cs="Times New Roman"/>
          <w:szCs w:val="24"/>
        </w:rPr>
        <w:t>συγχωρείτε</w:t>
      </w:r>
      <w:proofErr w:type="spellEnd"/>
      <w:r>
        <w:rPr>
          <w:rFonts w:eastAsia="Times New Roman" w:cs="Times New Roman"/>
          <w:szCs w:val="24"/>
        </w:rPr>
        <w:t>, αλλά θέλω να κάνω και εγώ μία παρέκβαση εκτός του νομοσχεδίου και με αυτό να τελειώσω. Πιστεύω ότι γρήγορα πρέ</w:t>
      </w:r>
      <w:r>
        <w:rPr>
          <w:rFonts w:eastAsia="Times New Roman" w:cs="Times New Roman"/>
          <w:szCs w:val="24"/>
        </w:rPr>
        <w:t xml:space="preserve">πει να έρθει αυτό που μας είπε η Υφυπουργός, η κ. </w:t>
      </w:r>
      <w:proofErr w:type="spellStart"/>
      <w:r>
        <w:rPr>
          <w:rFonts w:eastAsia="Times New Roman" w:cs="Times New Roman"/>
          <w:szCs w:val="24"/>
        </w:rPr>
        <w:t>Παπανάτσιου</w:t>
      </w:r>
      <w:proofErr w:type="spellEnd"/>
      <w:r>
        <w:rPr>
          <w:rFonts w:eastAsia="Times New Roman" w:cs="Times New Roman"/>
          <w:szCs w:val="24"/>
        </w:rPr>
        <w:t xml:space="preserve">, δηλαδή το σχέδιο νόμου για τη ρύθμιση θεμάτων που αφορούν δημόσιες και κοινωφελείς εκτάσεις μέσα σε αιγιαλούς και παραλίες. </w:t>
      </w:r>
    </w:p>
    <w:p w14:paraId="7E512EF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Οι διατάξεις που ισχύουν μέχρι τώρα έχουν ταλαιπωρήσει πάρα πολλούς </w:t>
      </w:r>
      <w:r>
        <w:rPr>
          <w:rFonts w:eastAsia="Times New Roman" w:cs="Times New Roman"/>
          <w:szCs w:val="24"/>
        </w:rPr>
        <w:t xml:space="preserve">δήμους και πρόσφατο παράδειγμα έχω στον Δήμο της Πάτρας. Η Κτηματική Υπηρεσία, πατώντας σε αυτά που ισχύουν σήμερα, κατηγορεί και ξεκινάει νομικές διαδικασίες κατά του </w:t>
      </w:r>
      <w:r>
        <w:rPr>
          <w:rFonts w:eastAsia="Times New Roman" w:cs="Times New Roman"/>
          <w:szCs w:val="24"/>
        </w:rPr>
        <w:t>δ</w:t>
      </w:r>
      <w:r>
        <w:rPr>
          <w:rFonts w:eastAsia="Times New Roman" w:cs="Times New Roman"/>
          <w:szCs w:val="24"/>
        </w:rPr>
        <w:t>ημάρχου, διότι καθάρισε έναν δημόσιο χώρο που μέχρι τώρα δεν ήταν καθαρός και έπρεπε να</w:t>
      </w:r>
      <w:r>
        <w:rPr>
          <w:rFonts w:eastAsia="Times New Roman" w:cs="Times New Roman"/>
          <w:szCs w:val="24"/>
        </w:rPr>
        <w:t xml:space="preserve"> καθαριστεί για λόγους δημόσιας υγείας, αν θέλετε. Του έχει στείλει εντολή ότι πρέπει να γκρεμίσει κάποιους παραλιακούς δρόμους, οι οποίοι υπάρχουν από τότε που ήμουν εγώ μωρό παιδί και πηγαίναμε να κάναμε μπάνιο από το Ρίο προς τον Άγιο Βασίλη και το </w:t>
      </w:r>
      <w:proofErr w:type="spellStart"/>
      <w:r>
        <w:rPr>
          <w:rFonts w:eastAsia="Times New Roman" w:cs="Times New Roman"/>
          <w:szCs w:val="24"/>
        </w:rPr>
        <w:t>Μονο</w:t>
      </w:r>
      <w:r>
        <w:rPr>
          <w:rFonts w:eastAsia="Times New Roman" w:cs="Times New Roman"/>
          <w:szCs w:val="24"/>
        </w:rPr>
        <w:t>δένδρι</w:t>
      </w:r>
      <w:proofErr w:type="spellEnd"/>
      <w:r>
        <w:rPr>
          <w:rFonts w:eastAsia="Times New Roman" w:cs="Times New Roman"/>
          <w:szCs w:val="24"/>
        </w:rPr>
        <w:t>, διότι, λέει, στηρίζεται σε μ</w:t>
      </w:r>
      <w:r>
        <w:rPr>
          <w:rFonts w:eastAsia="Times New Roman" w:cs="Times New Roman"/>
          <w:szCs w:val="24"/>
        </w:rPr>
        <w:t>ί</w:t>
      </w:r>
      <w:r>
        <w:rPr>
          <w:rFonts w:eastAsia="Times New Roman" w:cs="Times New Roman"/>
          <w:szCs w:val="24"/>
        </w:rPr>
        <w:t xml:space="preserve">α νομοθεσία. </w:t>
      </w:r>
    </w:p>
    <w:p w14:paraId="7E512EF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Εγώ δεν αμφιβάλλω ότι αυτοί οι δημόσιοι υπάλληλοι μπορεί τυπικά να έχουν δίκιο, αλλά νομίζω ότι πρέπει σύντομα τα συναρμόδια Υπουργεία να φέρουν την αναθεώρηση αυτού του νομοθετικού πλαισίου, για να προλαβ</w:t>
      </w:r>
      <w:r>
        <w:rPr>
          <w:rFonts w:eastAsia="Times New Roman" w:cs="Times New Roman"/>
          <w:szCs w:val="24"/>
        </w:rPr>
        <w:t>αίνουμε τέτοιες παράλογες καταστάσεις.</w:t>
      </w:r>
    </w:p>
    <w:p w14:paraId="7E512EF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E512EFD" w14:textId="77777777" w:rsidR="00CD7DD0" w:rsidRDefault="001D7A26">
      <w:pPr>
        <w:spacing w:line="600" w:lineRule="auto"/>
        <w:ind w:firstLine="720"/>
        <w:jc w:val="both"/>
        <w:rPr>
          <w:rFonts w:eastAsia="Times New Roman" w:cs="Times New Roman"/>
          <w:szCs w:val="24"/>
        </w:rPr>
      </w:pPr>
      <w:r w:rsidRPr="0043442B">
        <w:rPr>
          <w:rFonts w:eastAsia="Times New Roman" w:cs="Times New Roman"/>
          <w:b/>
          <w:szCs w:val="24"/>
        </w:rPr>
        <w:t xml:space="preserve">ΠΡΟΕΔΡΕΥΩΝ (Γεώργιος </w:t>
      </w:r>
      <w:proofErr w:type="spellStart"/>
      <w:r w:rsidRPr="0043442B">
        <w:rPr>
          <w:rFonts w:eastAsia="Times New Roman" w:cs="Times New Roman"/>
          <w:b/>
          <w:szCs w:val="24"/>
        </w:rPr>
        <w:t>Λαμπρούλης</w:t>
      </w:r>
      <w:proofErr w:type="spellEnd"/>
      <w:r w:rsidRPr="0043442B">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Σπαρτινό</w:t>
      </w:r>
      <w:proofErr w:type="spellEnd"/>
      <w:r>
        <w:rPr>
          <w:rFonts w:eastAsia="Times New Roman" w:cs="Times New Roman"/>
          <w:szCs w:val="24"/>
        </w:rPr>
        <w:t>.</w:t>
      </w:r>
    </w:p>
    <w:p w14:paraId="7E512EF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Μπουκώρος</w:t>
      </w:r>
      <w:proofErr w:type="spellEnd"/>
      <w:r>
        <w:rPr>
          <w:rFonts w:eastAsia="Times New Roman" w:cs="Times New Roman"/>
          <w:szCs w:val="24"/>
        </w:rPr>
        <w:t xml:space="preserve"> από τη Νέα Δημοκρατία.</w:t>
      </w:r>
    </w:p>
    <w:p w14:paraId="7E512EFF"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Κύριε Πρόεδρε, ακούω με έντονο ενδιαφέρον τους συναδέλφους Βουλευτές της Πλειοψηφίας και τους κυρίους Υπουργούς να σεμνύνονται διαρκώς ότι έγιναν το κόμμα των επενδυτών, ότι βελτιώνουν το επιχειρηματικό περιβάλλον, ότι υλοποιούν σπουδαία έργα υποδομών, ότι</w:t>
      </w:r>
      <w:r>
        <w:rPr>
          <w:rFonts w:eastAsia="Times New Roman" w:cs="Times New Roman"/>
          <w:szCs w:val="24"/>
        </w:rPr>
        <w:t xml:space="preserve"> η Ελλάδα έγινε επενδυτικός παράδεισος και ότι όλες οι επενδύσεις συρρέουν στη χώρα επί ΣΥΡΙΖΑ. Αναλογίζομαι αν ζω στην Ελλάδα ή σε κάποια άλλη χώρα. </w:t>
      </w:r>
    </w:p>
    <w:p w14:paraId="7E512F0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Για ποιο επιχειρηματικό και ποιο επενδυτικό περιβάλλον μας λέτε, κύριοι συνάδελφοι; Μόλις χθες δημοσιοποι</w:t>
      </w:r>
      <w:r>
        <w:rPr>
          <w:rFonts w:eastAsia="Times New Roman" w:cs="Times New Roman"/>
          <w:szCs w:val="24"/>
        </w:rPr>
        <w:t xml:space="preserve">ήθηκε η έκθεση της Παγκόσμιας Τράπεζας για το 2019. Ξέρετε στο ζήτημα του επιχειρηματικού περιβάλλοντος πού κατατάσσεται η Ελλάδα; Κατατάσσεται ακριβώς στην ίδια σειρά με την </w:t>
      </w:r>
      <w:proofErr w:type="spellStart"/>
      <w:r>
        <w:rPr>
          <w:rFonts w:eastAsia="Times New Roman" w:cs="Times New Roman"/>
          <w:szCs w:val="24"/>
        </w:rPr>
        <w:t>Κιργιζία</w:t>
      </w:r>
      <w:proofErr w:type="spellEnd"/>
      <w:r>
        <w:rPr>
          <w:rFonts w:eastAsia="Times New Roman" w:cs="Times New Roman"/>
          <w:szCs w:val="24"/>
        </w:rPr>
        <w:t xml:space="preserve"> και τη </w:t>
      </w:r>
      <w:proofErr w:type="spellStart"/>
      <w:r>
        <w:rPr>
          <w:rFonts w:eastAsia="Times New Roman" w:cs="Times New Roman"/>
          <w:szCs w:val="24"/>
        </w:rPr>
        <w:t>Ζ</w:t>
      </w:r>
      <w:r>
        <w:rPr>
          <w:rFonts w:eastAsia="Times New Roman" w:cs="Times New Roman"/>
          <w:szCs w:val="24"/>
        </w:rPr>
        <w:t>ουαζιλάνδη</w:t>
      </w:r>
      <w:proofErr w:type="spellEnd"/>
      <w:r>
        <w:rPr>
          <w:rFonts w:eastAsia="Times New Roman" w:cs="Times New Roman"/>
          <w:szCs w:val="24"/>
        </w:rPr>
        <w:t xml:space="preserve"> και είναι λίγο πάνω από τη Μογγολία. Είναι δυνατόν με</w:t>
      </w:r>
      <w:r>
        <w:rPr>
          <w:rFonts w:eastAsia="Times New Roman" w:cs="Times New Roman"/>
          <w:szCs w:val="24"/>
        </w:rPr>
        <w:t xml:space="preserve"> ένα τέτοιο επιχειρηματικό περιβάλλον να ισχυρίζεστε ότι προσελκύετε επενδύσεις; Ποιο είναι το παρελθόν σας σ’ αυτό το ζήτημα; Τι κάνατε όταν ήρθε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στην Ελλάδα, η μεγαλύτερη επένδυση; Διότι εσείς και κάποιοι άλλοι που βρήκαν στέγη στον ΣΥΡΙΖΑ από </w:t>
      </w:r>
      <w:r>
        <w:rPr>
          <w:rFonts w:eastAsia="Times New Roman" w:cs="Times New Roman"/>
          <w:szCs w:val="24"/>
        </w:rPr>
        <w:t xml:space="preserve">άλλα όμορα κόμματα τρέχατε στο </w:t>
      </w:r>
      <w:r>
        <w:rPr>
          <w:rFonts w:eastAsia="Times New Roman" w:cs="Times New Roman"/>
          <w:szCs w:val="24"/>
        </w:rPr>
        <w:t>λ</w:t>
      </w:r>
      <w:r>
        <w:rPr>
          <w:rFonts w:eastAsia="Times New Roman" w:cs="Times New Roman"/>
          <w:szCs w:val="24"/>
        </w:rPr>
        <w:t xml:space="preserve">ιμάνι του Πειραιά να το αποκλείσετε! Και είναι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που γεννά σήμερα το εμπορευματικό κέντρο, με τα όποια προβλήματα αυτό πάει να υλοποιηθεί! </w:t>
      </w:r>
    </w:p>
    <w:p w14:paraId="7E512F0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Είναι πολλά τα στελέχη σας, αλλά και άλλων πολιτικών χώρων, που λένε «Η </w:t>
      </w:r>
      <w:proofErr w:type="spellStart"/>
      <w:r>
        <w:rPr>
          <w:rFonts w:eastAsia="Times New Roman" w:cs="Times New Roman"/>
          <w:szCs w:val="24"/>
        </w:rPr>
        <w:t>κρατ</w:t>
      </w:r>
      <w:r>
        <w:rPr>
          <w:rFonts w:eastAsia="Times New Roman" w:cs="Times New Roman"/>
          <w:szCs w:val="24"/>
        </w:rPr>
        <w:t>ικίστικη</w:t>
      </w:r>
      <w:proofErr w:type="spellEnd"/>
      <w:r>
        <w:rPr>
          <w:rFonts w:eastAsia="Times New Roman" w:cs="Times New Roman"/>
          <w:szCs w:val="24"/>
        </w:rPr>
        <w:t xml:space="preserve"> Κυβέρνηση του Κώστα Καραμανλή που έκανε τις μεγαλύτερες ιδιωτικοποιήσεις στη σύγχρονη ιστορία»,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w:t>
      </w:r>
      <w:r>
        <w:rPr>
          <w:rFonts w:eastAsia="Times New Roman" w:cs="Times New Roman"/>
          <w:szCs w:val="24"/>
        </w:rPr>
        <w:t>«ΟΛΥΜΠΙΑΚΗ ΑΕΡΟΠΟΡΙΑ»</w:t>
      </w:r>
      <w:r>
        <w:rPr>
          <w:rFonts w:eastAsia="Times New Roman" w:cs="Times New Roman"/>
          <w:szCs w:val="24"/>
        </w:rPr>
        <w:t xml:space="preserve"> για την οποία ο ελληνικός λαός πλήρωνε </w:t>
      </w:r>
      <w:r>
        <w:rPr>
          <w:rFonts w:eastAsia="Times New Roman" w:cs="Times New Roman"/>
          <w:szCs w:val="24"/>
        </w:rPr>
        <w:t>1.000.000</w:t>
      </w:r>
      <w:r>
        <w:rPr>
          <w:rFonts w:eastAsia="Times New Roman" w:cs="Times New Roman"/>
          <w:szCs w:val="24"/>
        </w:rPr>
        <w:t xml:space="preserve"> ευρώ ημερησίως, ΟΤΕ, δίκτυα φυσικού αερίου. Επίσης, μιλάνε και για την </w:t>
      </w:r>
      <w:r>
        <w:rPr>
          <w:rFonts w:eastAsia="Times New Roman" w:cs="Times New Roman"/>
          <w:szCs w:val="24"/>
        </w:rPr>
        <w:t xml:space="preserve">Κυβέρνηση Σαμαρά στη συνέχεια με τις πολυεθνικές εταιρείες που έκαναν έδρα το </w:t>
      </w:r>
      <w:r>
        <w:rPr>
          <w:rFonts w:eastAsia="Times New Roman" w:cs="Times New Roman"/>
          <w:szCs w:val="24"/>
        </w:rPr>
        <w:t>λ</w:t>
      </w:r>
      <w:r>
        <w:rPr>
          <w:rFonts w:eastAsia="Times New Roman" w:cs="Times New Roman"/>
          <w:szCs w:val="24"/>
        </w:rPr>
        <w:t xml:space="preserve">ιμάνι του Πειραιά, με την ολοκλήρωση της επένδυσης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με τα 6,5 εκατομμύρια δραχμές χρηματοδότηση επενδυτικών προγραμμάτων στην Ελλάδα από κινέζικα κεφάλαια. </w:t>
      </w:r>
    </w:p>
    <w:p w14:paraId="7E512F0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Τι έχετε</w:t>
      </w:r>
      <w:r>
        <w:rPr>
          <w:rFonts w:eastAsia="Times New Roman" w:cs="Times New Roman"/>
          <w:szCs w:val="24"/>
        </w:rPr>
        <w:t xml:space="preserve"> να επιδείξετε εσείς σήμερα και επαίρεστε από το πρωί ότι οι επενδύσεις έρχονται και η οικονομία βελτιώνεται; Έχουμε 7,6% ύφεση. Η Κυβέρνηση που ανέλαβε τον Ιούνιο του 2012 ανέλαβε την οικονομία να τρέχει με </w:t>
      </w:r>
      <w:proofErr w:type="spellStart"/>
      <w:r>
        <w:rPr>
          <w:rFonts w:eastAsia="Times New Roman" w:cs="Times New Roman"/>
          <w:szCs w:val="24"/>
        </w:rPr>
        <w:t>υφεσιακούς</w:t>
      </w:r>
      <w:proofErr w:type="spellEnd"/>
      <w:r>
        <w:rPr>
          <w:rFonts w:eastAsia="Times New Roman" w:cs="Times New Roman"/>
          <w:szCs w:val="24"/>
        </w:rPr>
        <w:t xml:space="preserve"> ρυθμούς 7,6% και την παρέδωσε, σύμφων</w:t>
      </w:r>
      <w:r>
        <w:rPr>
          <w:rFonts w:eastAsia="Times New Roman" w:cs="Times New Roman"/>
          <w:szCs w:val="24"/>
        </w:rPr>
        <w:t>α με τα αναθεωρημένα στοιχεία της ΕΛΣΤΑΤ –όχι της Νέας Δημοκρατίας- με 1% ανάπτυξη. Ξέρετε πότε αναθεωρήθηκαν αυτά τα στοιχεία της ΕΛΣΤΑΤ; Αναθεωρήθηκαν το 2018. Αυτή η πορεία ήταν για δυόμισι χρόνια. Και εσείς τώρα τέσσερα χρόνια παρά δυο μήνες αγκομαχάτε</w:t>
      </w:r>
      <w:r>
        <w:rPr>
          <w:rFonts w:eastAsia="Times New Roman" w:cs="Times New Roman"/>
          <w:szCs w:val="24"/>
        </w:rPr>
        <w:t xml:space="preserve"> να πιάσετε ρυθμούς ανάπτυξης 1,8% και δεν τους έχετε πιάσει και λέτε ότι βελτιώνετε την οικονομία και φέρνετε επενδύσεις! </w:t>
      </w:r>
    </w:p>
    <w:p w14:paraId="7E512F0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Υπάρχει πιο αψευδής μάρτυρας από τους ρυθμούς ανάπτυξης για την εικόνα μιας οικονομίας; Θα μιλήσουμε ποτέ ειλικρινά σε αυτόν τον τόπ</w:t>
      </w:r>
      <w:r>
        <w:rPr>
          <w:rFonts w:eastAsia="Times New Roman" w:cs="Times New Roman"/>
          <w:szCs w:val="24"/>
        </w:rPr>
        <w:t>ο; Θα συντονιστείτε έστω και στο τέλος του κυβερνητικού σας βίου; Η πραγματική οικονομία αγκομαχά, γονατίζει. Νομίζετε ότι με τις δυο-τρεις μονάδες πτώσης της ανεργίας, με τις ελαστικές μορφές εργασίας, με την εκ περιτροπής εργασία, με το μειωμένο ωράριο ρ</w:t>
      </w:r>
      <w:r>
        <w:rPr>
          <w:rFonts w:eastAsia="Times New Roman" w:cs="Times New Roman"/>
          <w:szCs w:val="24"/>
        </w:rPr>
        <w:t>ίξατε δυο-τρεις μονάδες την ανεργία και φτιάξατε οικονομία; Τη γενιά των 360 ευρώ φτιάξατε, όπως τις μεταπολεμικές εποχές υπήρχε η γενιά των «τρεις και εξήντα». Όμως, τότε είχαμε βγει και από έναν καταστροφικό πόλεμο και από έναν αδελφοκτόνο εμφύλιο πόλεμο</w:t>
      </w:r>
      <w:r>
        <w:rPr>
          <w:rFonts w:eastAsia="Times New Roman" w:cs="Times New Roman"/>
          <w:szCs w:val="24"/>
        </w:rPr>
        <w:t xml:space="preserve">. </w:t>
      </w:r>
    </w:p>
    <w:p w14:paraId="7E512F0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Για προσγειωθείτε λίγο και να είστε πιο σεμνοί. Και μην λέτε ότι τα προηγούμενα σαράντα χρόνια δεν έγινε τίποτε. Δείτε μ</w:t>
      </w:r>
      <w:r>
        <w:rPr>
          <w:rFonts w:eastAsia="Times New Roman" w:cs="Times New Roman"/>
          <w:szCs w:val="24"/>
        </w:rPr>
        <w:t>ί</w:t>
      </w:r>
      <w:r>
        <w:rPr>
          <w:rFonts w:eastAsia="Times New Roman" w:cs="Times New Roman"/>
          <w:szCs w:val="24"/>
        </w:rPr>
        <w:t>α φωτογραφία του σπιτιού σας, της γειτονιάς σας πριν σαράντα-σαράντα πέντε χρόνια και δείτε και την αντίστοιχη τώρα</w:t>
      </w:r>
      <w:r w:rsidRPr="00F23179">
        <w:rPr>
          <w:rFonts w:eastAsia="Times New Roman" w:cs="Times New Roman"/>
          <w:szCs w:val="24"/>
        </w:rPr>
        <w:t>,</w:t>
      </w:r>
      <w:r>
        <w:rPr>
          <w:rFonts w:eastAsia="Times New Roman" w:cs="Times New Roman"/>
          <w:szCs w:val="24"/>
        </w:rPr>
        <w:t xml:space="preserve"> για να δείτε τι</w:t>
      </w:r>
      <w:r>
        <w:rPr>
          <w:rFonts w:eastAsia="Times New Roman" w:cs="Times New Roman"/>
          <w:szCs w:val="24"/>
        </w:rPr>
        <w:t xml:space="preserve"> ακριβώς έγινε σε αυτήν την χώρα, με τα όποια λάθη, παραλείψεις, εγκληματικές πολλές φορές.</w:t>
      </w:r>
    </w:p>
    <w:p w14:paraId="7E512F0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7E512F0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Θα έρθουμε τώρα στη σύμβαση. Ο ν.</w:t>
      </w:r>
      <w:r>
        <w:rPr>
          <w:rFonts w:eastAsia="Times New Roman" w:cs="Times New Roman"/>
          <w:szCs w:val="24"/>
        </w:rPr>
        <w:t xml:space="preserve">4530 για τα ταξί ψηφίστηκε μετά το πέρας του διαγωνισμού και μετά την ανάδειξη του </w:t>
      </w:r>
      <w:proofErr w:type="spellStart"/>
      <w:r>
        <w:rPr>
          <w:rFonts w:eastAsia="Times New Roman" w:cs="Times New Roman"/>
          <w:szCs w:val="24"/>
        </w:rPr>
        <w:t>παραχωρησιούχου</w:t>
      </w:r>
      <w:proofErr w:type="spellEnd"/>
      <w:r>
        <w:rPr>
          <w:rFonts w:eastAsia="Times New Roman" w:cs="Times New Roman"/>
          <w:szCs w:val="24"/>
        </w:rPr>
        <w:t>, που σημαίνει ότι ο διαγωνισμός ήταν περατωμένος, είχε ολοκληρωθεί. Τι λέμε εμείς; Ότι έρχεται με μια νομοθετική πρωτοβουλία η ηγεσία του Υπουργείου και αλλά</w:t>
      </w:r>
      <w:r>
        <w:rPr>
          <w:rFonts w:eastAsia="Times New Roman" w:cs="Times New Roman"/>
          <w:szCs w:val="24"/>
        </w:rPr>
        <w:t>ζει τους όρους δόμησης από 0,4 σε 1,65. Το τι σημαίνει αυτό ακριβώς δεν θα το πούμε εμείς, το είπαν οι αρμόδιοι φορείς. Και θα σας πω τι είπαν. Όμως, λέμε ότι έστω και αν αυτή η αλλαγή αφορά όλα τα οικόπεδα της ΓΑΙΑΟΣΕ, και μπορεί να είναι στη θετική κατεύ</w:t>
      </w:r>
      <w:r>
        <w:rPr>
          <w:rFonts w:eastAsia="Times New Roman" w:cs="Times New Roman"/>
          <w:szCs w:val="24"/>
        </w:rPr>
        <w:t xml:space="preserve">θυνση για την προσέλκυση επενδύσεων, αφορά και έναν διαγωνισμό ο οποίος είχε ολοκληρωθεί. Δεν συνιστά αυτό μεταβολή των όρων του διαγωνισμού; Τι πιο αυταπόδεικτο από αυτό; </w:t>
      </w:r>
    </w:p>
    <w:p w14:paraId="7E512F0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Το εάν θα σας πάμε εμείς, γιατί δημιουργούνται και εντυπώσεις, σε </w:t>
      </w:r>
      <w:r>
        <w:rPr>
          <w:rFonts w:eastAsia="Times New Roman" w:cs="Times New Roman"/>
          <w:szCs w:val="24"/>
        </w:rPr>
        <w:t>ε</w:t>
      </w:r>
      <w:r>
        <w:rPr>
          <w:rFonts w:eastAsia="Times New Roman" w:cs="Times New Roman"/>
          <w:szCs w:val="24"/>
        </w:rPr>
        <w:t xml:space="preserve">ξεταστικές </w:t>
      </w:r>
      <w:r>
        <w:rPr>
          <w:rFonts w:eastAsia="Times New Roman" w:cs="Times New Roman"/>
          <w:szCs w:val="24"/>
        </w:rPr>
        <w:t>ε</w:t>
      </w:r>
      <w:r>
        <w:rPr>
          <w:rFonts w:eastAsia="Times New Roman" w:cs="Times New Roman"/>
          <w:szCs w:val="24"/>
        </w:rPr>
        <w:t>πιτρ</w:t>
      </w:r>
      <w:r>
        <w:rPr>
          <w:rFonts w:eastAsia="Times New Roman" w:cs="Times New Roman"/>
          <w:szCs w:val="24"/>
        </w:rPr>
        <w:t>οπές και τέτοια, είναι άλλης τάξεως ζήτημα. Όμως, κανείς δεν μπορεί να αποκλείσει το ενδεχόμενο ένας ενδιαφερόμενος, ένας ανταγωνιστής να προσφύγει, γιατί δεν υπάρχουν μόνο οι διαδικασίες, το Βουλευτήριο, κυρίες και κύριοι συνάδελφοι, υπάρχουν διακριτές εξ</w:t>
      </w:r>
      <w:r>
        <w:rPr>
          <w:rFonts w:eastAsia="Times New Roman" w:cs="Times New Roman"/>
          <w:szCs w:val="24"/>
        </w:rPr>
        <w:t xml:space="preserve">ουσίες σε αυτή τη χώρα, υπάρχουν και άλλες διαδικασίες, δικαστικές. Αν λοιπόν έχουμε προσφυγές εκεί στο άμεσο μέλλον από οποιονδήποτε θεωρεί ότι θίγονται τα συμφέροντά του, με τον τρόπο που τελικά θα </w:t>
      </w:r>
      <w:proofErr w:type="spellStart"/>
      <w:r>
        <w:rPr>
          <w:rFonts w:eastAsia="Times New Roman" w:cs="Times New Roman"/>
          <w:szCs w:val="24"/>
        </w:rPr>
        <w:t>συμβασιοποιηθεί</w:t>
      </w:r>
      <w:proofErr w:type="spellEnd"/>
      <w:r>
        <w:rPr>
          <w:rFonts w:eastAsia="Times New Roman" w:cs="Times New Roman"/>
          <w:szCs w:val="24"/>
        </w:rPr>
        <w:t xml:space="preserve"> αυτός ο διαγωνισμός, ενδεχομένως να αντι</w:t>
      </w:r>
      <w:r>
        <w:rPr>
          <w:rFonts w:eastAsia="Times New Roman" w:cs="Times New Roman"/>
          <w:szCs w:val="24"/>
        </w:rPr>
        <w:t xml:space="preserve">μετωπίσετε προβλήματα. Και σας το επισημαίνουμε. Είναι κακό αυτό; Δεν θα μπω εγώ στο ζήτημα της χρηματοδότησης και της εγγυοδοσίας του </w:t>
      </w:r>
      <w:r>
        <w:rPr>
          <w:rFonts w:eastAsia="Times New Roman" w:cs="Times New Roman"/>
          <w:szCs w:val="24"/>
        </w:rPr>
        <w:t>δ</w:t>
      </w:r>
      <w:r>
        <w:rPr>
          <w:rFonts w:eastAsia="Times New Roman" w:cs="Times New Roman"/>
          <w:szCs w:val="24"/>
        </w:rPr>
        <w:t xml:space="preserve">ημοσίου. Τα ανέλυσε πάρα πολύ καλά ο Κοινοβουλευτικός μας Εκπρόσωπος, ο κ. Κεφαλογιάννης. </w:t>
      </w:r>
    </w:p>
    <w:p w14:paraId="7E512F0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Αυτά λοιπόν, είναι τα σπουδαι</w:t>
      </w:r>
      <w:r>
        <w:rPr>
          <w:rFonts w:eastAsia="Times New Roman" w:cs="Times New Roman"/>
          <w:szCs w:val="24"/>
        </w:rPr>
        <w:t>ότερα ζητήματα που κάνουν τη Νέα Δημοκρατία να είναι επιφυλακτική σε ένα νομοσχέδιο που αφορά επένδυση, γιατί μαθήματα από τη σημερινή Κυβέρνηση, ακόμα και από τα χρόνια της κρίσης, αλλά και νωρίτερα για το ζήτημα των επενδύσεων, και από καμία άλλη πολιτικ</w:t>
      </w:r>
      <w:r>
        <w:rPr>
          <w:rFonts w:eastAsia="Times New Roman" w:cs="Times New Roman"/>
          <w:szCs w:val="24"/>
        </w:rPr>
        <w:t>ή δύναμη δεν δέχεται η Νέα Δημοκρατία. Αυτό να γίνει ξεκάθαρο. Και ναι, μην θεωρείτε αδυναμία ότι η Νέα Δημοκρατία είναι φιλική προς τις επενδύσεις και ο Πρόεδρός μας, όντας Αρχηγός της Αξιωματικής Αντιπολίτευσης, ο Κυριάκος Μητσοτάκης, καλεί τους επενδυτέ</w:t>
      </w:r>
      <w:r>
        <w:rPr>
          <w:rFonts w:eastAsia="Times New Roman" w:cs="Times New Roman"/>
          <w:szCs w:val="24"/>
        </w:rPr>
        <w:t>ς να επενδύσουν στην Ελλάδα και δεν τους φοβερίζει λέγοντας ότι θα χάσουν τα λεφτά τους, όπως έκανε ο σημερινός Πρωθυπουργός, όταν ήταν επικεφαλής της Αντιπολίτευσης. Μην το θεωρείτε αδυναμία αυτό και σκέφτεστε ότι μπορείτε να νομοθετείτε όπως θέλετε. Άλλο</w:t>
      </w:r>
      <w:r>
        <w:rPr>
          <w:rFonts w:eastAsia="Times New Roman" w:cs="Times New Roman"/>
          <w:szCs w:val="24"/>
        </w:rPr>
        <w:t xml:space="preserve"> το ένα, άλλο το άλλο.</w:t>
      </w:r>
    </w:p>
    <w:p w14:paraId="7E512F0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Κύριε Πρόεδρε, θα ολοκληρώσω. Ο συνάδελφος της Πλειοψηφίας μίλησε εννιά λεπτά και τριάντα δευτερόλεπτα. Σε ένα λεπτό ολοκληρώνω, όμως.</w:t>
      </w:r>
    </w:p>
    <w:p w14:paraId="7E512F0A" w14:textId="77777777" w:rsidR="00CD7DD0" w:rsidRDefault="001D7A26">
      <w:pPr>
        <w:tabs>
          <w:tab w:val="left" w:pos="3642"/>
          <w:tab w:val="center" w:pos="4753"/>
          <w:tab w:val="left" w:pos="6214"/>
        </w:tabs>
        <w:spacing w:line="600" w:lineRule="auto"/>
        <w:ind w:firstLine="720"/>
        <w:jc w:val="both"/>
        <w:rPr>
          <w:rFonts w:eastAsia="Times New Roman" w:cs="Times New Roman"/>
          <w:szCs w:val="24"/>
        </w:rPr>
      </w:pPr>
      <w:r w:rsidRPr="00501006">
        <w:rPr>
          <w:rFonts w:eastAsia="Times New Roman" w:cs="Times New Roman"/>
          <w:b/>
          <w:szCs w:val="24"/>
        </w:rPr>
        <w:t xml:space="preserve">ΠΡΟΕΔΡΕΥΩΝ (Γεώργιος </w:t>
      </w:r>
      <w:proofErr w:type="spellStart"/>
      <w:r w:rsidRPr="00501006">
        <w:rPr>
          <w:rFonts w:eastAsia="Times New Roman" w:cs="Times New Roman"/>
          <w:b/>
          <w:szCs w:val="24"/>
        </w:rPr>
        <w:t>Λαμπρούλης</w:t>
      </w:r>
      <w:proofErr w:type="spellEnd"/>
      <w:r w:rsidRPr="00501006">
        <w:rPr>
          <w:rFonts w:eastAsia="Times New Roman" w:cs="Times New Roman"/>
          <w:b/>
          <w:szCs w:val="24"/>
        </w:rPr>
        <w:t xml:space="preserve">): </w:t>
      </w:r>
      <w:r>
        <w:rPr>
          <w:rFonts w:eastAsia="Times New Roman" w:cs="Times New Roman"/>
          <w:szCs w:val="24"/>
        </w:rPr>
        <w:t>Εγώ δεν σας διέκοψα, σας έκανα νόημα.</w:t>
      </w:r>
    </w:p>
    <w:p w14:paraId="7E512F0B" w14:textId="77777777" w:rsidR="00CD7DD0" w:rsidRDefault="001D7A2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Ναι, εντάξει.</w:t>
      </w:r>
    </w:p>
    <w:p w14:paraId="7E512F0C" w14:textId="77777777" w:rsidR="00CD7DD0" w:rsidRDefault="001D7A26">
      <w:pPr>
        <w:tabs>
          <w:tab w:val="left" w:pos="3642"/>
          <w:tab w:val="center" w:pos="4753"/>
          <w:tab w:val="left" w:pos="6214"/>
        </w:tabs>
        <w:spacing w:line="600" w:lineRule="auto"/>
        <w:ind w:firstLine="720"/>
        <w:jc w:val="both"/>
        <w:rPr>
          <w:rFonts w:eastAsia="Times New Roman" w:cs="Times New Roman"/>
          <w:szCs w:val="24"/>
        </w:rPr>
      </w:pPr>
      <w:r w:rsidRPr="00501006">
        <w:rPr>
          <w:rFonts w:eastAsia="Times New Roman" w:cs="Times New Roman"/>
          <w:b/>
          <w:szCs w:val="24"/>
        </w:rPr>
        <w:t xml:space="preserve">ΠΡΟΕΔΡΕΥΩΝ (Γεώργιος </w:t>
      </w:r>
      <w:proofErr w:type="spellStart"/>
      <w:r w:rsidRPr="00501006">
        <w:rPr>
          <w:rFonts w:eastAsia="Times New Roman" w:cs="Times New Roman"/>
          <w:b/>
          <w:szCs w:val="24"/>
        </w:rPr>
        <w:t>Λαμπρούλης</w:t>
      </w:r>
      <w:proofErr w:type="spellEnd"/>
      <w:r w:rsidRPr="00501006">
        <w:rPr>
          <w:rFonts w:eastAsia="Times New Roman" w:cs="Times New Roman"/>
          <w:b/>
          <w:szCs w:val="24"/>
        </w:rPr>
        <w:t xml:space="preserve">): </w:t>
      </w:r>
      <w:r>
        <w:rPr>
          <w:rFonts w:eastAsia="Times New Roman" w:cs="Times New Roman"/>
          <w:szCs w:val="24"/>
        </w:rPr>
        <w:t xml:space="preserve">Αλλά επειδή με προκαλείτε, σας διακόπτω τώρα και σας λέω ότι ακόμη και τον χρόνο που δικαιούσθε, όχι μόνο εσείς, αλλά και όλοι οι </w:t>
      </w:r>
      <w:r>
        <w:rPr>
          <w:rFonts w:eastAsia="Times New Roman" w:cs="Times New Roman"/>
          <w:szCs w:val="24"/>
        </w:rPr>
        <w:t>ε</w:t>
      </w:r>
      <w:r>
        <w:rPr>
          <w:rFonts w:eastAsia="Times New Roman" w:cs="Times New Roman"/>
          <w:szCs w:val="24"/>
        </w:rPr>
        <w:t>ισηγητές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α</w:t>
      </w:r>
      <w:r>
        <w:rPr>
          <w:rFonts w:eastAsia="Times New Roman" w:cs="Times New Roman"/>
          <w:szCs w:val="24"/>
        </w:rPr>
        <w:t xml:space="preserve">γορητές των </w:t>
      </w:r>
      <w:proofErr w:type="spellStart"/>
      <w:r>
        <w:rPr>
          <w:rFonts w:eastAsia="Times New Roman" w:cs="Times New Roman"/>
          <w:szCs w:val="24"/>
        </w:rPr>
        <w:t>επτάμισι</w:t>
      </w:r>
      <w:proofErr w:type="spellEnd"/>
      <w:r>
        <w:rPr>
          <w:rFonts w:eastAsia="Times New Roman" w:cs="Times New Roman"/>
          <w:szCs w:val="24"/>
        </w:rPr>
        <w:t xml:space="preserve"> λεπτών, ήδη τον έχετε υπερκαλύψει. </w:t>
      </w:r>
    </w:p>
    <w:p w14:paraId="7E512F0D" w14:textId="77777777" w:rsidR="00CD7DD0" w:rsidRDefault="001D7A2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w:t>
      </w:r>
      <w:r>
        <w:rPr>
          <w:rFonts w:eastAsia="Times New Roman" w:cs="Times New Roman"/>
          <w:b/>
          <w:szCs w:val="24"/>
        </w:rPr>
        <w:t xml:space="preserve"> ΜΠΟΥΚΩΡΟΣ:</w:t>
      </w:r>
      <w:r>
        <w:rPr>
          <w:rFonts w:eastAsia="Times New Roman" w:cs="Times New Roman"/>
          <w:szCs w:val="24"/>
        </w:rPr>
        <w:t xml:space="preserve"> Εντάξει, κύριε Πρόεδρε, κατανοητό.</w:t>
      </w:r>
    </w:p>
    <w:p w14:paraId="7E512F0E" w14:textId="77777777" w:rsidR="00CD7DD0" w:rsidRDefault="001D7A2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Λέω, λοιπόν, μην θεωρείτε αδυναμία την φιλικότητα και την προσήλωση της Νέας Δημοκρατίας στις επενδύσεις και πιστεύετε ότι θα νομοθετείτε όπως θέλετε. Είναι άλλο ζήτημα το ένα, άλλο ζήτημα το άλλο. Και εγώ πισ</w:t>
      </w:r>
      <w:r>
        <w:rPr>
          <w:rFonts w:eastAsia="Times New Roman" w:cs="Times New Roman"/>
          <w:szCs w:val="24"/>
        </w:rPr>
        <w:t xml:space="preserve">τεύω ότι ο Πρόεδρος του Τεχνικού Επιμελητηρίου κ. </w:t>
      </w:r>
      <w:proofErr w:type="spellStart"/>
      <w:r>
        <w:rPr>
          <w:rFonts w:eastAsia="Times New Roman" w:cs="Times New Roman"/>
          <w:szCs w:val="24"/>
        </w:rPr>
        <w:t>Στασινός</w:t>
      </w:r>
      <w:proofErr w:type="spellEnd"/>
      <w:r>
        <w:rPr>
          <w:rFonts w:eastAsia="Times New Roman" w:cs="Times New Roman"/>
          <w:szCs w:val="24"/>
        </w:rPr>
        <w:t xml:space="preserve">, κύριε Υπουργέ, που τον καλέσαμε στις Επιτροπές, είπε αυτό ακριβώς: Αλλαγή των όρων δόμησης συνιστά αλλαγή της αξίας του ακινήτου. Δεν το είπε η Νέα Δημοκρατία αυτό. Εν πάση </w:t>
      </w:r>
      <w:proofErr w:type="spellStart"/>
      <w:r>
        <w:rPr>
          <w:rFonts w:eastAsia="Times New Roman" w:cs="Times New Roman"/>
          <w:szCs w:val="24"/>
        </w:rPr>
        <w:t>περιπτώσει</w:t>
      </w:r>
      <w:proofErr w:type="spellEnd"/>
      <w:r>
        <w:rPr>
          <w:rFonts w:eastAsia="Times New Roman" w:cs="Times New Roman"/>
          <w:szCs w:val="24"/>
        </w:rPr>
        <w:t>, το κύρος το</w:t>
      </w:r>
      <w:r>
        <w:rPr>
          <w:rFonts w:eastAsia="Times New Roman" w:cs="Times New Roman"/>
          <w:szCs w:val="24"/>
        </w:rPr>
        <w:t xml:space="preserve">υ Τεχνικού Επιμελητηρίου δεν άκουσα να το αμφισβητεί ούτε ο κ. </w:t>
      </w:r>
      <w:proofErr w:type="spellStart"/>
      <w:r>
        <w:rPr>
          <w:rFonts w:eastAsia="Times New Roman" w:cs="Times New Roman"/>
          <w:szCs w:val="24"/>
        </w:rPr>
        <w:t>Σπίρτζης</w:t>
      </w:r>
      <w:proofErr w:type="spellEnd"/>
      <w:r>
        <w:rPr>
          <w:rFonts w:eastAsia="Times New Roman" w:cs="Times New Roman"/>
          <w:szCs w:val="24"/>
        </w:rPr>
        <w:t xml:space="preserve"> ούτε ο κ. </w:t>
      </w:r>
      <w:proofErr w:type="spellStart"/>
      <w:r>
        <w:rPr>
          <w:rFonts w:eastAsia="Times New Roman" w:cs="Times New Roman"/>
          <w:szCs w:val="24"/>
        </w:rPr>
        <w:t>Φλαμπουράρης</w:t>
      </w:r>
      <w:proofErr w:type="spellEnd"/>
      <w:r>
        <w:rPr>
          <w:rFonts w:eastAsia="Times New Roman" w:cs="Times New Roman"/>
          <w:szCs w:val="24"/>
        </w:rPr>
        <w:t xml:space="preserve"> ούτε ο κύριος Εισηγητής της Πλειοψηφίας. </w:t>
      </w:r>
    </w:p>
    <w:p w14:paraId="7E512F0F" w14:textId="77777777" w:rsidR="00CD7DD0" w:rsidRDefault="001D7A2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Μην, λοιπόν, μεταβάλλετε την πραγματικότητα και επιχειρείτε να την προσαρμόσετε στα δικά σας πιστεύω. Για τέτοια ζητήμα</w:t>
      </w:r>
      <w:r>
        <w:rPr>
          <w:rFonts w:eastAsia="Times New Roman" w:cs="Times New Roman"/>
          <w:szCs w:val="24"/>
        </w:rPr>
        <w:t xml:space="preserve">τα χρειάζεται σοβαρότερος και γονιμότερος διάλογος, για να είναι αποδοτικός επ’ </w:t>
      </w:r>
      <w:proofErr w:type="spellStart"/>
      <w:r>
        <w:rPr>
          <w:rFonts w:eastAsia="Times New Roman" w:cs="Times New Roman"/>
          <w:szCs w:val="24"/>
        </w:rPr>
        <w:t>ωφελεία</w:t>
      </w:r>
      <w:proofErr w:type="spellEnd"/>
      <w:r>
        <w:rPr>
          <w:rFonts w:eastAsia="Times New Roman" w:cs="Times New Roman"/>
          <w:szCs w:val="24"/>
        </w:rPr>
        <w:t xml:space="preserve"> των Ελλήνων, γιατί αυτούς εκπροσωπούμε εδώ όλοι μας, χωρίς εξαιρέσεις: Το σύνολο των Ελλήνων και το δημόσιο συμφέρον.</w:t>
      </w:r>
    </w:p>
    <w:p w14:paraId="7E512F10" w14:textId="77777777" w:rsidR="00CD7DD0" w:rsidRDefault="001D7A2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E512F11" w14:textId="77777777" w:rsidR="00CD7DD0" w:rsidRDefault="001D7A2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w:t>
      </w:r>
      <w:r>
        <w:rPr>
          <w:rFonts w:eastAsia="Times New Roman" w:cs="Times New Roman"/>
          <w:szCs w:val="24"/>
        </w:rPr>
        <w:t>α της Νέας Δημοκρατίας)</w:t>
      </w:r>
    </w:p>
    <w:p w14:paraId="7E512F12" w14:textId="77777777" w:rsidR="00CD7DD0" w:rsidRDefault="001D7A26">
      <w:pPr>
        <w:spacing w:line="600" w:lineRule="auto"/>
        <w:ind w:firstLine="720"/>
        <w:jc w:val="both"/>
        <w:rPr>
          <w:rFonts w:eastAsia="Times New Roman" w:cs="Times New Roman"/>
          <w:szCs w:val="24"/>
        </w:rPr>
      </w:pPr>
      <w:r w:rsidRPr="00F46D26">
        <w:rPr>
          <w:rFonts w:eastAsia="Times New Roman" w:cs="Times New Roman"/>
          <w:b/>
          <w:szCs w:val="24"/>
        </w:rPr>
        <w:t xml:space="preserve">ΠΡΟΕΔΡΕΥΩΝ (Γεώργιος </w:t>
      </w:r>
      <w:proofErr w:type="spellStart"/>
      <w:r w:rsidRPr="00F46D26">
        <w:rPr>
          <w:rFonts w:eastAsia="Times New Roman" w:cs="Times New Roman"/>
          <w:b/>
          <w:szCs w:val="24"/>
        </w:rPr>
        <w:t>Λαμπρούλης</w:t>
      </w:r>
      <w:proofErr w:type="spellEnd"/>
      <w:r w:rsidRPr="00F46D26">
        <w:rPr>
          <w:rFonts w:eastAsia="Times New Roman" w:cs="Times New Roman"/>
          <w:b/>
          <w:szCs w:val="24"/>
        </w:rPr>
        <w:t xml:space="preserve">): </w:t>
      </w:r>
      <w:r>
        <w:rPr>
          <w:rFonts w:eastAsia="Times New Roman" w:cs="Times New Roman"/>
          <w:szCs w:val="24"/>
        </w:rPr>
        <w:t xml:space="preserve">Τον λόγο έχει ο κ. Μανιάτης,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της Δημοκρατικής Συμπαράταξης.</w:t>
      </w:r>
    </w:p>
    <w:p w14:paraId="7E512F13" w14:textId="77777777" w:rsidR="00CD7DD0" w:rsidRDefault="001D7A26">
      <w:pPr>
        <w:spacing w:line="600" w:lineRule="auto"/>
        <w:ind w:firstLine="720"/>
        <w:jc w:val="both"/>
        <w:rPr>
          <w:rFonts w:eastAsia="Times New Roman" w:cs="Times New Roman"/>
          <w:szCs w:val="24"/>
        </w:rPr>
      </w:pPr>
      <w:r w:rsidRPr="00F46D26">
        <w:rPr>
          <w:rFonts w:eastAsia="Times New Roman" w:cs="Times New Roman"/>
          <w:b/>
          <w:szCs w:val="24"/>
        </w:rPr>
        <w:t>ΙΩΑΝΝΗΣ ΜΑΝΙΑΤΗΣ:</w:t>
      </w:r>
      <w:r>
        <w:rPr>
          <w:rFonts w:eastAsia="Times New Roman" w:cs="Times New Roman"/>
          <w:szCs w:val="24"/>
        </w:rPr>
        <w:t xml:space="preserve"> Αγαπητοί συνάδελφοι, στην πολιτική βρίσκεσαι πολύ συχνά μπροστά σε ένα δίλημμα, όταν αντιπαρατίθεσαι πο</w:t>
      </w:r>
      <w:r>
        <w:rPr>
          <w:rFonts w:eastAsia="Times New Roman" w:cs="Times New Roman"/>
          <w:szCs w:val="24"/>
        </w:rPr>
        <w:t>λιτικά με έναν πολιτικό αντίπαλο. Και αναρωτιέσαι και επιλέγεις αν χαίρεσαι που ανταλλάσσεις ισχυρά επιχειρήματα με τον πολιτικό αντίπαλο ή αν θλίβεσαι που τον έχεις απέναντί σου.</w:t>
      </w:r>
    </w:p>
    <w:p w14:paraId="7E512F1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Λυπάμαι να πω ότι ο κ. </w:t>
      </w:r>
      <w:proofErr w:type="spellStart"/>
      <w:r>
        <w:rPr>
          <w:rFonts w:eastAsia="Times New Roman" w:cs="Times New Roman"/>
          <w:szCs w:val="24"/>
        </w:rPr>
        <w:t>Σπίρτζης</w:t>
      </w:r>
      <w:proofErr w:type="spellEnd"/>
      <w:r>
        <w:rPr>
          <w:rFonts w:eastAsia="Times New Roman" w:cs="Times New Roman"/>
          <w:szCs w:val="24"/>
        </w:rPr>
        <w:t xml:space="preserve"> ανήκει στην κατηγορία των θλιβερών ανθρώπων,</w:t>
      </w:r>
      <w:r>
        <w:rPr>
          <w:rFonts w:eastAsia="Times New Roman" w:cs="Times New Roman"/>
          <w:szCs w:val="24"/>
        </w:rPr>
        <w:t xml:space="preserve"> αυτών που επειδή είναι </w:t>
      </w:r>
      <w:proofErr w:type="spellStart"/>
      <w:r w:rsidRPr="005352E0">
        <w:rPr>
          <w:rFonts w:eastAsia="Times New Roman" w:cs="Times New Roman"/>
          <w:szCs w:val="24"/>
        </w:rPr>
        <w:t>ριψάσπιδες</w:t>
      </w:r>
      <w:proofErr w:type="spellEnd"/>
      <w:r>
        <w:rPr>
          <w:rFonts w:eastAsia="Times New Roman" w:cs="Times New Roman"/>
          <w:szCs w:val="24"/>
        </w:rPr>
        <w:t xml:space="preserve"> και αποστάτησαν, υποχρεώνονται να γίνονται ακραίοι, προκειμένου να αποδεικνύουν διαρκώς την πίστη τους στο νέο τους αφεντικό. Δεν μου είναι ευχάριστο να αντιπαρατίθεμαι με τον κ. </w:t>
      </w:r>
      <w:proofErr w:type="spellStart"/>
      <w:r>
        <w:rPr>
          <w:rFonts w:eastAsia="Times New Roman" w:cs="Times New Roman"/>
          <w:szCs w:val="24"/>
        </w:rPr>
        <w:t>Σπίρτζη</w:t>
      </w:r>
      <w:proofErr w:type="spellEnd"/>
      <w:r>
        <w:rPr>
          <w:rFonts w:eastAsia="Times New Roman" w:cs="Times New Roman"/>
          <w:szCs w:val="24"/>
        </w:rPr>
        <w:t>.</w:t>
      </w:r>
    </w:p>
    <w:p w14:paraId="7E512F1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Χθες, ξέρετε ήμουν στην Πάτρα. Εί</w:t>
      </w:r>
      <w:r>
        <w:rPr>
          <w:rFonts w:eastAsia="Times New Roman" w:cs="Times New Roman"/>
          <w:szCs w:val="24"/>
        </w:rPr>
        <w:t>χαμε μ</w:t>
      </w:r>
      <w:r>
        <w:rPr>
          <w:rFonts w:eastAsia="Times New Roman" w:cs="Times New Roman"/>
          <w:szCs w:val="24"/>
        </w:rPr>
        <w:t>ί</w:t>
      </w:r>
      <w:r>
        <w:rPr>
          <w:rFonts w:eastAsia="Times New Roman" w:cs="Times New Roman"/>
          <w:szCs w:val="24"/>
        </w:rPr>
        <w:t xml:space="preserve">α μεγάλη ομιλία σε περίπου </w:t>
      </w:r>
      <w:proofErr w:type="spellStart"/>
      <w:r>
        <w:rPr>
          <w:rFonts w:eastAsia="Times New Roman" w:cs="Times New Roman"/>
          <w:szCs w:val="24"/>
        </w:rPr>
        <w:t>εκατόν</w:t>
      </w:r>
      <w:proofErr w:type="spellEnd"/>
      <w:r>
        <w:rPr>
          <w:rFonts w:eastAsia="Times New Roman" w:cs="Times New Roman"/>
          <w:szCs w:val="24"/>
        </w:rPr>
        <w:t xml:space="preserve"> πενήντα φοιτητές της ΠΑΣΠ του Πολυτεχνείου της Πάτρας. Και θυμήθηκαν εκεί οι φίλοι και οι σύντροφοί μου της Πάτρας τον κ. </w:t>
      </w:r>
      <w:proofErr w:type="spellStart"/>
      <w:r>
        <w:rPr>
          <w:rFonts w:eastAsia="Times New Roman" w:cs="Times New Roman"/>
          <w:szCs w:val="24"/>
        </w:rPr>
        <w:t>Σπίρτζη</w:t>
      </w:r>
      <w:proofErr w:type="spellEnd"/>
      <w:r>
        <w:rPr>
          <w:rFonts w:eastAsia="Times New Roman" w:cs="Times New Roman"/>
          <w:szCs w:val="24"/>
        </w:rPr>
        <w:t>, τον Δεκέμβριο του 2014, να επισκέπτεται την Πάτρα ως ΠΑΣΟΚ και να προσπαθεί να κουβε</w:t>
      </w:r>
      <w:r>
        <w:rPr>
          <w:rFonts w:eastAsia="Times New Roman" w:cs="Times New Roman"/>
          <w:szCs w:val="24"/>
        </w:rPr>
        <w:t xml:space="preserve">ντιάσει μαζί τους, την ίδια στιγμή που διαπραγματευόταν με τον κ. Τσίπρα, ώστε σε έναν μήνα να γίνει Υπουργός του. Δεν μου είναι, λοιπόν, καθόλου, μα καθόλου, ευχάριστο να αντιπαρατίθεμαι με τον κ. </w:t>
      </w:r>
      <w:proofErr w:type="spellStart"/>
      <w:r>
        <w:rPr>
          <w:rFonts w:eastAsia="Times New Roman" w:cs="Times New Roman"/>
          <w:szCs w:val="24"/>
        </w:rPr>
        <w:t>Σπίρτζη</w:t>
      </w:r>
      <w:proofErr w:type="spellEnd"/>
      <w:r>
        <w:rPr>
          <w:rFonts w:eastAsia="Times New Roman" w:cs="Times New Roman"/>
          <w:szCs w:val="24"/>
        </w:rPr>
        <w:t>.</w:t>
      </w:r>
    </w:p>
    <w:p w14:paraId="7E512F1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Πολύ περισσότερο που ως καθηγητής του Πολυτεχνείο</w:t>
      </w:r>
      <w:r>
        <w:rPr>
          <w:rFonts w:eastAsia="Times New Roman" w:cs="Times New Roman"/>
          <w:szCs w:val="24"/>
        </w:rPr>
        <w:t xml:space="preserve">υ της Θεσσαλονίκης έχω στηρίξει πολλούς πρώην φοιτητές μου, που μου ζητούσε ο κ. </w:t>
      </w:r>
      <w:proofErr w:type="spellStart"/>
      <w:r>
        <w:rPr>
          <w:rFonts w:eastAsia="Times New Roman" w:cs="Times New Roman"/>
          <w:szCs w:val="24"/>
        </w:rPr>
        <w:t>Σπίρτζης</w:t>
      </w:r>
      <w:proofErr w:type="spellEnd"/>
      <w:r>
        <w:rPr>
          <w:rFonts w:eastAsia="Times New Roman" w:cs="Times New Roman"/>
          <w:szCs w:val="24"/>
        </w:rPr>
        <w:t xml:space="preserve"> να μπουν στο ψηφοδέλτιό του, προκειμένου να εκλεγεί Πρόεδρος του Τεχνικού Επιμελητηρίου και εγώ έπειθα τους φοιτητές μου ότι αξίζει τον κόπο να κάνουμε Πρόεδρο του ΤΕ</w:t>
      </w:r>
      <w:r>
        <w:rPr>
          <w:rFonts w:eastAsia="Times New Roman" w:cs="Times New Roman"/>
          <w:szCs w:val="24"/>
        </w:rPr>
        <w:t xml:space="preserve">Ε τον κ. </w:t>
      </w:r>
      <w:proofErr w:type="spellStart"/>
      <w:r>
        <w:rPr>
          <w:rFonts w:eastAsia="Times New Roman" w:cs="Times New Roman"/>
          <w:szCs w:val="24"/>
        </w:rPr>
        <w:t>Σπίρτζη</w:t>
      </w:r>
      <w:proofErr w:type="spellEnd"/>
      <w:r>
        <w:rPr>
          <w:rFonts w:eastAsia="Times New Roman" w:cs="Times New Roman"/>
          <w:szCs w:val="24"/>
        </w:rPr>
        <w:t>. Ας μην γυρνάει λοιπόν, τόσο πίσω, γιατί εγώ δεν θέλω να κάνουμε τέτοιου είδους πολιτική αντιπαράθεση. Θέλω να κάνουμε πολιτική αντιπαράθεση με επιχειρήματα και καθαρό τρόπο.</w:t>
      </w:r>
    </w:p>
    <w:p w14:paraId="7E512F1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Ξυδάκης</w:t>
      </w:r>
      <w:proofErr w:type="spellEnd"/>
      <w:r>
        <w:rPr>
          <w:rFonts w:eastAsia="Times New Roman" w:cs="Times New Roman"/>
          <w:szCs w:val="24"/>
        </w:rPr>
        <w:t xml:space="preserve"> -και θα περάσω αμέσως στη σύμβαση που συζητούμε-, ο</w:t>
      </w:r>
      <w:r>
        <w:rPr>
          <w:rFonts w:eastAsia="Times New Roman" w:cs="Times New Roman"/>
          <w:szCs w:val="24"/>
        </w:rPr>
        <w:t xml:space="preserve">ρθά είπε ως Κοινοβουλευτικός Εκπρόσωπος του ΣΥΡΙΖΑ ότι θα πρέπει το πρόσωπο του Πρωθυπουργού, του κ. Τσίπρα, επειδή είναι ένα θεσμικό πρόσωπο, να το αντιμετωπίζουμε με τον αναγκαίο σεβασμό που αντιμετωπίζονται ή πρέπει να αντιμετωπίζονται οι Πρωθυπουργοί. </w:t>
      </w:r>
      <w:r>
        <w:rPr>
          <w:rFonts w:eastAsia="Times New Roman" w:cs="Times New Roman"/>
          <w:szCs w:val="24"/>
        </w:rPr>
        <w:t xml:space="preserve">Μόνο που θα έπρεπε να θυμίσει ο κ. </w:t>
      </w:r>
      <w:proofErr w:type="spellStart"/>
      <w:r>
        <w:rPr>
          <w:rFonts w:eastAsia="Times New Roman" w:cs="Times New Roman"/>
          <w:szCs w:val="24"/>
        </w:rPr>
        <w:t>Ξυδάκης</w:t>
      </w:r>
      <w:proofErr w:type="spellEnd"/>
      <w:r>
        <w:rPr>
          <w:rFonts w:eastAsia="Times New Roman" w:cs="Times New Roman"/>
          <w:szCs w:val="24"/>
        </w:rPr>
        <w:t xml:space="preserve"> στον κ. Τσίπρα, ότι ο κ. Τσίπρας αποκαλούσε τον Γιώργο Παπανδρέου, Πρωθυπουργό τότε της Ελλάδας, </w:t>
      </w:r>
      <w:proofErr w:type="spellStart"/>
      <w:r>
        <w:rPr>
          <w:rFonts w:eastAsia="Times New Roman" w:cs="Times New Roman"/>
          <w:szCs w:val="24"/>
        </w:rPr>
        <w:t>Πινοσέτ</w:t>
      </w:r>
      <w:proofErr w:type="spellEnd"/>
      <w:r>
        <w:rPr>
          <w:rFonts w:eastAsia="Times New Roman" w:cs="Times New Roman"/>
          <w:szCs w:val="24"/>
        </w:rPr>
        <w:t>. Τα μαθήματα, λοιπόν, καλής πολιτικής συμπεριφοράς και διαγωγής όχι στο ΠΑΣΟΚ ούτε στο Κίνημα Αλλαγής.</w:t>
      </w:r>
    </w:p>
    <w:p w14:paraId="7E512F1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Χαίρο</w:t>
      </w:r>
      <w:r>
        <w:rPr>
          <w:rFonts w:eastAsia="Times New Roman" w:cs="Times New Roman"/>
          <w:szCs w:val="24"/>
        </w:rPr>
        <w:t xml:space="preserve">μαι, αγαπητοί Υπουργοί, που αποσύρατε την τροπολογία με την οποία βγάζετε το Τεχνικό Επιμελητήριο από την </w:t>
      </w:r>
      <w:r>
        <w:rPr>
          <w:rFonts w:eastAsia="Times New Roman" w:cs="Times New Roman"/>
          <w:szCs w:val="24"/>
        </w:rPr>
        <w:t>ε</w:t>
      </w:r>
      <w:r>
        <w:rPr>
          <w:rFonts w:eastAsia="Times New Roman" w:cs="Times New Roman"/>
          <w:szCs w:val="24"/>
        </w:rPr>
        <w:t>πιτροπή για τα τουριστικά ακίνητα του αιγιαλού και τις παραλίες. Έστω και έτσι ο λόγος μας έπιασε τόπο και χαιρόμαστε πραγματικά γιατί το Τεχνικό Επι</w:t>
      </w:r>
      <w:r>
        <w:rPr>
          <w:rFonts w:eastAsia="Times New Roman" w:cs="Times New Roman"/>
          <w:szCs w:val="24"/>
        </w:rPr>
        <w:t>μελητήριο θα συμμετέχει και δεν το φοβάστε ή δεν γίνεται να το αποφύγετε.</w:t>
      </w:r>
    </w:p>
    <w:p w14:paraId="7E512F1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Τώρα, θα καταθέσω για τα Πρακτικά τα πρώτα συμπτώματα του παραλογισμού της σύμβασης που συζητούμε. Είναι η πρώτη προσφυγή που ανακοινώθηκε από ένα σωματείο με την επωνυμία «</w:t>
      </w:r>
      <w:proofErr w:type="spellStart"/>
      <w:r>
        <w:rPr>
          <w:rFonts w:eastAsia="Times New Roman" w:cs="Times New Roman"/>
          <w:szCs w:val="24"/>
        </w:rPr>
        <w:t>Καλλιγαία</w:t>
      </w:r>
      <w:proofErr w:type="spellEnd"/>
      <w:r>
        <w:rPr>
          <w:rFonts w:eastAsia="Times New Roman" w:cs="Times New Roman"/>
          <w:szCs w:val="24"/>
        </w:rPr>
        <w:t xml:space="preserve">», που εκπροσωπεί όλους τους ιδιοκτήτες ακινήτων και εκτάσεων της ευρύτερης περιοχής του </w:t>
      </w:r>
      <w:proofErr w:type="spellStart"/>
      <w:r>
        <w:rPr>
          <w:rFonts w:eastAsia="Times New Roman" w:cs="Times New Roman"/>
          <w:szCs w:val="24"/>
        </w:rPr>
        <w:t>Θριάσιου</w:t>
      </w:r>
      <w:proofErr w:type="spellEnd"/>
      <w:r>
        <w:rPr>
          <w:rFonts w:eastAsia="Times New Roman" w:cs="Times New Roman"/>
          <w:szCs w:val="24"/>
        </w:rPr>
        <w:t xml:space="preserve">, οι οποίοι κάνουν την ίδια δουλειά με αυτήν την οποία πρόκειται να κάνει το συγκεκριμένο </w:t>
      </w:r>
      <w:r>
        <w:rPr>
          <w:rFonts w:eastAsia="Times New Roman" w:cs="Times New Roman"/>
          <w:szCs w:val="24"/>
        </w:rPr>
        <w:t>ε</w:t>
      </w:r>
      <w:r>
        <w:rPr>
          <w:rFonts w:eastAsia="Times New Roman" w:cs="Times New Roman"/>
          <w:szCs w:val="24"/>
        </w:rPr>
        <w:t xml:space="preserve">μπορευματικό </w:t>
      </w:r>
      <w:r>
        <w:rPr>
          <w:rFonts w:eastAsia="Times New Roman" w:cs="Times New Roman"/>
          <w:szCs w:val="24"/>
        </w:rPr>
        <w:t>κ</w:t>
      </w:r>
      <w:r>
        <w:rPr>
          <w:rFonts w:eastAsia="Times New Roman" w:cs="Times New Roman"/>
          <w:szCs w:val="24"/>
        </w:rPr>
        <w:t xml:space="preserve">έντρο. Και οι άνθρωποι αυτοί οι οποίοι προσέφυγαν στο </w:t>
      </w:r>
      <w:r>
        <w:rPr>
          <w:rFonts w:eastAsia="Times New Roman" w:cs="Times New Roman"/>
          <w:szCs w:val="24"/>
        </w:rPr>
        <w:t>Συμβούλιο Επικρατείας και στην Επιτροπή Ανταγωνισμού της Ευρωπαϊκής Ένωσης λένε κάτι απλό:</w:t>
      </w:r>
    </w:p>
    <w:p w14:paraId="7E512F1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«Από τη στιγμή που αυτοί οι όροι, τους οποίους δίνετε με τη σύμβαση που εισηγείστε στη Βουλή, κύριοι της Κυβέρνησης, δεν ισχύουν και για τους υπολοίπους, τότε πρόκει</w:t>
      </w:r>
      <w:r>
        <w:rPr>
          <w:rFonts w:eastAsia="Times New Roman" w:cs="Times New Roman"/>
          <w:szCs w:val="24"/>
        </w:rPr>
        <w:t>ται για χαριστικούς και αποικιοκρατικού χαρακτήρα όρους τους οποίους εμείς θα προσβάλουμε στα όργανα της ελληνικής δικαιοσύνης και της Ευρωπαϊκής Ένωσης». Άρχισαν, λοιπόν, αυτά που σας προειδοποιούσαμε ότι πρέπει να αποφύγουμε.</w:t>
      </w:r>
    </w:p>
    <w:p w14:paraId="7E512F1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καταθέσω, επίσης, για τα </w:t>
      </w:r>
      <w:r>
        <w:rPr>
          <w:rFonts w:eastAsia="Times New Roman" w:cs="Times New Roman"/>
          <w:szCs w:val="24"/>
        </w:rPr>
        <w:t xml:space="preserve">Πρακτικά την ανακοίνωση του Προέδρου της Κεντρικής Ένωσης Επιμελητηρίων που εκπροσωπεί όλα τα επιμελητήρια του κράτους που ζητά, μετά τον ν.4530/2018, ό,τι ισχύει για τη σύμβαση του </w:t>
      </w:r>
      <w:proofErr w:type="spellStart"/>
      <w:r>
        <w:rPr>
          <w:rFonts w:eastAsia="Times New Roman" w:cs="Times New Roman"/>
          <w:szCs w:val="24"/>
        </w:rPr>
        <w:t>Θριάσιου</w:t>
      </w:r>
      <w:proofErr w:type="spellEnd"/>
      <w:r>
        <w:rPr>
          <w:rFonts w:eastAsia="Times New Roman" w:cs="Times New Roman"/>
          <w:szCs w:val="24"/>
        </w:rPr>
        <w:t xml:space="preserve"> να ισχύει και για την υπόλοιπη Ελλάδα και όχι μόνο γι’ αυτήν τη σ</w:t>
      </w:r>
      <w:r>
        <w:rPr>
          <w:rFonts w:eastAsia="Times New Roman" w:cs="Times New Roman"/>
          <w:szCs w:val="24"/>
        </w:rPr>
        <w:t xml:space="preserve">ύμβαση. </w:t>
      </w:r>
    </w:p>
    <w:p w14:paraId="7E512F1C"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Και φαντάζομαι ότι θα μου πείτε ότι ο κ. Μίχαλος είναι όργανο του ΠΑΣΟΚ ή του Κινήματος Αλλαγής. Ο κ. Μίχαλος, λοιπόν, σας καταγγέλλει ότι αυτό που κάνετε είναι χαριστικό και ζητά την ίδια συμπεριφορά στον ν.4530/2018 και για όλες τις υπόλοιπες εγ</w:t>
      </w:r>
      <w:r>
        <w:rPr>
          <w:rFonts w:eastAsia="Times New Roman" w:cs="Times New Roman"/>
          <w:szCs w:val="24"/>
        </w:rPr>
        <w:t>καταστάσεις και μονάδες.</w:t>
      </w:r>
    </w:p>
    <w:p w14:paraId="7E512F1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Παρακαλώ για τα Πρακτικά.</w:t>
      </w:r>
    </w:p>
    <w:p w14:paraId="7E512F1E" w14:textId="77777777" w:rsidR="00CD7DD0" w:rsidRDefault="001D7A26">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Ιωάννης Μανιάτης καταθέτει για τα Πρακτικά τα προαναφερθέντα έγγραφα, τα οποία βρίσκον</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 xml:space="preserve">ρχείο του Τμήματος Γραμματείας της Διεύθυνσης Στενογραφίας και Πρακτικών της </w:t>
      </w:r>
      <w:r w:rsidRPr="000D63A8">
        <w:rPr>
          <w:rFonts w:eastAsia="Times New Roman" w:cs="Times New Roman"/>
          <w:szCs w:val="24"/>
        </w:rPr>
        <w:t>Βουλής)</w:t>
      </w:r>
    </w:p>
    <w:p w14:paraId="7E512F1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Τώρα επειδή ο Υπουργός κ. </w:t>
      </w:r>
      <w:proofErr w:type="spellStart"/>
      <w:r>
        <w:rPr>
          <w:rFonts w:eastAsia="Times New Roman" w:cs="Times New Roman"/>
          <w:szCs w:val="24"/>
        </w:rPr>
        <w:t>Σπίρτζης</w:t>
      </w:r>
      <w:proofErr w:type="spellEnd"/>
      <w:r>
        <w:rPr>
          <w:rFonts w:eastAsia="Times New Roman" w:cs="Times New Roman"/>
          <w:szCs w:val="24"/>
        </w:rPr>
        <w:t xml:space="preserve"> έχει την άνεση να προσπαθεί να παίζει με την απλή νοημοσύνη, εγώ δεν θα επαναλάβω την επιχειρηματολογία που κατέθεσα και στην επιτροπή και στην Ολομέλεια  κατά 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p>
    <w:p w14:paraId="7E512F20"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Θεωρώ ότι περιττεύει να αποδείξω </w:t>
      </w:r>
      <w:r>
        <w:rPr>
          <w:rFonts w:eastAsia="Times New Roman" w:cs="Times New Roman"/>
          <w:szCs w:val="24"/>
        </w:rPr>
        <w:t xml:space="preserve">το σκανδαλώδες της σύμβασης. Θα σημειώσω, όμως, ένα πράγμα, γιατί για την ταμπακιέρα δεν μιλάει ο κ. </w:t>
      </w:r>
      <w:proofErr w:type="spellStart"/>
      <w:r>
        <w:rPr>
          <w:rFonts w:eastAsia="Times New Roman" w:cs="Times New Roman"/>
          <w:szCs w:val="24"/>
        </w:rPr>
        <w:t>Σπίρτζης</w:t>
      </w:r>
      <w:proofErr w:type="spellEnd"/>
      <w:r>
        <w:rPr>
          <w:rFonts w:eastAsia="Times New Roman" w:cs="Times New Roman"/>
          <w:szCs w:val="24"/>
        </w:rPr>
        <w:t xml:space="preserve"> και η ταμπακιέρα είναι μία, υπάρχει ή δεν υπάρχει απόφαση του διοικητικού συμβουλίου της ΓΑΙΑΟΣΕ, μία και μοναδική, που δεν έχει ανατραπεί, η οποί</w:t>
      </w:r>
      <w:r>
        <w:rPr>
          <w:rFonts w:eastAsia="Times New Roman" w:cs="Times New Roman"/>
          <w:szCs w:val="24"/>
        </w:rPr>
        <w:t>α προβλέπει εφάπαξ εισφορά 20 εκατομμύρια ευρώ και εγγυητική επιστολή 20 εκατομμύρια ευρώ;</w:t>
      </w:r>
    </w:p>
    <w:p w14:paraId="7E512F21"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Πώς έρχεται σύμβαση, παρά την απόφαση του </w:t>
      </w:r>
      <w:r>
        <w:rPr>
          <w:rFonts w:eastAsia="Times New Roman" w:cs="Times New Roman"/>
          <w:szCs w:val="24"/>
        </w:rPr>
        <w:t>α</w:t>
      </w:r>
      <w:r>
        <w:rPr>
          <w:rFonts w:eastAsia="Times New Roman" w:cs="Times New Roman"/>
          <w:szCs w:val="24"/>
        </w:rPr>
        <w:t>ν</w:t>
      </w:r>
      <w:r>
        <w:rPr>
          <w:rFonts w:eastAsia="Times New Roman" w:cs="Times New Roman"/>
          <w:szCs w:val="24"/>
        </w:rPr>
        <w:t>ώτα</w:t>
      </w:r>
      <w:r>
        <w:rPr>
          <w:rFonts w:eastAsia="Times New Roman" w:cs="Times New Roman"/>
          <w:szCs w:val="24"/>
        </w:rPr>
        <w:t xml:space="preserve">του </w:t>
      </w:r>
      <w:r>
        <w:rPr>
          <w:rFonts w:eastAsia="Times New Roman" w:cs="Times New Roman"/>
          <w:szCs w:val="24"/>
        </w:rPr>
        <w:t>ο</w:t>
      </w:r>
      <w:r>
        <w:rPr>
          <w:rFonts w:eastAsia="Times New Roman" w:cs="Times New Roman"/>
          <w:szCs w:val="24"/>
        </w:rPr>
        <w:t xml:space="preserve">ργάνου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του φορέα που είναι ο ιδιοκτήτης και διαχειριστής και  υπεύθυνος για την έκταση</w:t>
      </w:r>
      <w:r>
        <w:rPr>
          <w:rFonts w:eastAsia="Times New Roman" w:cs="Times New Roman"/>
          <w:szCs w:val="24"/>
        </w:rPr>
        <w:t xml:space="preserve">; Αυτό είναι το συνολικό πρόβλημα που έχει αναδειχθεί. </w:t>
      </w:r>
    </w:p>
    <w:p w14:paraId="7E512F22"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Και βεβαίως, για να </w:t>
      </w:r>
      <w:proofErr w:type="spellStart"/>
      <w:r>
        <w:rPr>
          <w:rFonts w:eastAsia="Times New Roman" w:cs="Times New Roman"/>
          <w:szCs w:val="24"/>
        </w:rPr>
        <w:t>αποκρυβεί</w:t>
      </w:r>
      <w:proofErr w:type="spellEnd"/>
      <w:r>
        <w:rPr>
          <w:rFonts w:eastAsia="Times New Roman" w:cs="Times New Roman"/>
          <w:szCs w:val="24"/>
        </w:rPr>
        <w:t xml:space="preserve"> η απόφαση αυτή, γιατί δεν συνέφερε, την κρατήσατε στο συρτάρι ενάμιση χρόνο και δεν την ανεβάσατε στη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Όποιος ενδιαφέρεται να ψάξει, ας μπει στη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να </w:t>
      </w:r>
      <w:r>
        <w:rPr>
          <w:rFonts w:eastAsia="Times New Roman" w:cs="Times New Roman"/>
          <w:szCs w:val="24"/>
        </w:rPr>
        <w:t xml:space="preserve">δει πόσες αποφάσεις έχει αναρτήσει στη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η ΓΑΙΑΟΣΕ από τον Ιούνιο του 2016 μέχρι και σήμερα. Δεκάδες και εκατοντάδες. Μόνο μία δεν </w:t>
      </w:r>
      <w:proofErr w:type="spellStart"/>
      <w:r>
        <w:rPr>
          <w:rFonts w:eastAsia="Times New Roman" w:cs="Times New Roman"/>
          <w:szCs w:val="24"/>
        </w:rPr>
        <w:t>ανήρτησε</w:t>
      </w:r>
      <w:proofErr w:type="spellEnd"/>
      <w:r>
        <w:rPr>
          <w:rFonts w:eastAsia="Times New Roman" w:cs="Times New Roman"/>
          <w:szCs w:val="24"/>
        </w:rPr>
        <w:t xml:space="preserve">, την απόφαση για τους όρους του διαγωνισμού για το </w:t>
      </w:r>
      <w:proofErr w:type="spellStart"/>
      <w:r>
        <w:rPr>
          <w:rFonts w:eastAsia="Times New Roman" w:cs="Times New Roman"/>
          <w:szCs w:val="24"/>
        </w:rPr>
        <w:t>Θριάσιο</w:t>
      </w:r>
      <w:proofErr w:type="spellEnd"/>
      <w:r>
        <w:rPr>
          <w:rFonts w:eastAsia="Times New Roman" w:cs="Times New Roman"/>
          <w:szCs w:val="24"/>
        </w:rPr>
        <w:t>. Όλα τα υπόλοιπα περιττεύουν.</w:t>
      </w:r>
    </w:p>
    <w:p w14:paraId="7E512F23"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Όπως, επίσης, περι</w:t>
      </w:r>
      <w:r>
        <w:rPr>
          <w:rFonts w:eastAsia="Times New Roman" w:cs="Times New Roman"/>
          <w:szCs w:val="24"/>
        </w:rPr>
        <w:t xml:space="preserve">ττεύει να απαντήσουμε για το ότι το 2009 το 15% του </w:t>
      </w:r>
      <w:r>
        <w:rPr>
          <w:rFonts w:eastAsia="Times New Roman" w:cs="Times New Roman"/>
          <w:szCs w:val="24"/>
        </w:rPr>
        <w:t>δ</w:t>
      </w:r>
      <w:r>
        <w:rPr>
          <w:rFonts w:eastAsia="Times New Roman" w:cs="Times New Roman"/>
          <w:szCs w:val="24"/>
        </w:rPr>
        <w:t xml:space="preserve">ημοσίου που πάρθηκε ως μετοχές δόθηκε δωρεάν. Ο κ. </w:t>
      </w:r>
      <w:proofErr w:type="spellStart"/>
      <w:r>
        <w:rPr>
          <w:rFonts w:eastAsia="Times New Roman" w:cs="Times New Roman"/>
          <w:szCs w:val="24"/>
        </w:rPr>
        <w:t>Σπίρτζης</w:t>
      </w:r>
      <w:proofErr w:type="spellEnd"/>
      <w:r>
        <w:rPr>
          <w:rFonts w:eastAsia="Times New Roman" w:cs="Times New Roman"/>
          <w:szCs w:val="24"/>
        </w:rPr>
        <w:t xml:space="preserve"> συνηθίζει, προσπαθώντας να αποφύγει τις τρομακτικές πολιτικές του ευθύνες, να τα ανακατεύει όλα και κυρίως να λέει χονδροειδή ψέματα. Και το χο</w:t>
      </w:r>
      <w:r>
        <w:rPr>
          <w:rFonts w:eastAsia="Times New Roman" w:cs="Times New Roman"/>
          <w:szCs w:val="24"/>
        </w:rPr>
        <w:t xml:space="preserve">νδροειδέστερο ψέμα είναι ότι είπε στο Εθνικό Κοινοβούλιο ότι δεν υπάρχει ούτε μία απόφαση της ΓΑΙΑΟΣΕ στη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γιατί δεν μπορούσε να αναρτήσει κα</w:t>
      </w:r>
      <w:r>
        <w:rPr>
          <w:rFonts w:eastAsia="Times New Roman" w:cs="Times New Roman"/>
          <w:szCs w:val="24"/>
        </w:rPr>
        <w:t>μ</w:t>
      </w:r>
      <w:r>
        <w:rPr>
          <w:rFonts w:eastAsia="Times New Roman" w:cs="Times New Roman"/>
          <w:szCs w:val="24"/>
        </w:rPr>
        <w:t xml:space="preserve">μία, και υπάρχουν δεκάδες. Και απαιτεί πολύ πολιτικό θράσος να έρχεται στην Ολομέλεια και να προσπαθεί </w:t>
      </w:r>
      <w:r>
        <w:rPr>
          <w:rFonts w:eastAsia="Times New Roman" w:cs="Times New Roman"/>
          <w:szCs w:val="24"/>
        </w:rPr>
        <w:t>να υπερασπιστεί τα κραυγαλέα και αυταπόδεικτα ψέματά του.</w:t>
      </w:r>
    </w:p>
    <w:p w14:paraId="7E512F2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Δεν θα μιλήσω, επίσης, ούτε για τις πρόσθετες κατασκευές. Από τις διακόσιες τριάντα πέντε χιλιάδες, αγαπητέ συνάδελφε της Πλειοψηφίας και εισηγητή του ΣΥΡΙΖΑ, είναι τα τετραγωνικά μέτρα που υπάρχουν</w:t>
      </w:r>
      <w:r>
        <w:rPr>
          <w:rFonts w:eastAsia="Times New Roman" w:cs="Times New Roman"/>
          <w:szCs w:val="24"/>
        </w:rPr>
        <w:t xml:space="preserve"> στη σύμβαση και με βάση τους όρους μπορεί ο ανάδοχος να χτίσει πάνω από εννιακόσιες χιλιάδες, είναι </w:t>
      </w:r>
      <w:proofErr w:type="spellStart"/>
      <w:r>
        <w:rPr>
          <w:rFonts w:eastAsia="Times New Roman" w:cs="Times New Roman"/>
          <w:szCs w:val="24"/>
        </w:rPr>
        <w:t>υπερτετραπλασιασμός</w:t>
      </w:r>
      <w:proofErr w:type="spellEnd"/>
      <w:r>
        <w:rPr>
          <w:rFonts w:eastAsia="Times New Roman" w:cs="Times New Roman"/>
          <w:szCs w:val="24"/>
        </w:rPr>
        <w:t>. Και εσείς αισθάνεστε άνετα που συμφωνείτε με αυτήν την αλλαγή των όρων της προκήρυξης που δεν υπήρχε πουθενά και την αποφάσισε μετά εκ</w:t>
      </w:r>
      <w:r>
        <w:rPr>
          <w:rFonts w:eastAsia="Times New Roman" w:cs="Times New Roman"/>
          <w:szCs w:val="24"/>
        </w:rPr>
        <w:t xml:space="preserve"> των υστέρων ο κύριος Υπουργός με τον </w:t>
      </w:r>
      <w:r>
        <w:rPr>
          <w:rFonts w:eastAsia="Times New Roman" w:cs="Times New Roman"/>
          <w:szCs w:val="24"/>
        </w:rPr>
        <w:t>δ</w:t>
      </w:r>
      <w:r>
        <w:rPr>
          <w:rFonts w:eastAsia="Times New Roman" w:cs="Times New Roman"/>
          <w:szCs w:val="24"/>
        </w:rPr>
        <w:t xml:space="preserve">ιευθύνοντα </w:t>
      </w:r>
      <w:r>
        <w:rPr>
          <w:rFonts w:eastAsia="Times New Roman" w:cs="Times New Roman"/>
          <w:szCs w:val="24"/>
        </w:rPr>
        <w:t>σ</w:t>
      </w:r>
      <w:r>
        <w:rPr>
          <w:rFonts w:eastAsia="Times New Roman" w:cs="Times New Roman"/>
          <w:szCs w:val="24"/>
        </w:rPr>
        <w:t>ύμβουλο ή άλλο όργανο της ΓΑΙΑΟΣΕ;</w:t>
      </w:r>
    </w:p>
    <w:p w14:paraId="7E512F25" w14:textId="77777777" w:rsidR="00CD7DD0" w:rsidRDefault="001D7A26">
      <w:pPr>
        <w:spacing w:line="600" w:lineRule="auto"/>
        <w:ind w:firstLine="720"/>
        <w:jc w:val="both"/>
        <w:rPr>
          <w:rFonts w:eastAsia="Times New Roman" w:cs="Times New Roman"/>
          <w:szCs w:val="24"/>
        </w:rPr>
      </w:pPr>
      <w:r w:rsidRPr="00E66473">
        <w:rPr>
          <w:rFonts w:eastAsia="Times New Roman" w:cs="Times New Roman"/>
          <w:b/>
          <w:szCs w:val="24"/>
        </w:rPr>
        <w:t xml:space="preserve">ΠΡΟΕΔΡΕΥΩΝ (Γεώργιος </w:t>
      </w:r>
      <w:proofErr w:type="spellStart"/>
      <w:r w:rsidRPr="00E66473">
        <w:rPr>
          <w:rFonts w:eastAsia="Times New Roman" w:cs="Times New Roman"/>
          <w:b/>
          <w:szCs w:val="24"/>
        </w:rPr>
        <w:t>Λαμπρούλης</w:t>
      </w:r>
      <w:proofErr w:type="spellEnd"/>
      <w:r w:rsidRPr="00E66473">
        <w:rPr>
          <w:rFonts w:eastAsia="Times New Roman" w:cs="Times New Roman"/>
          <w:b/>
          <w:szCs w:val="24"/>
        </w:rPr>
        <w:t>):</w:t>
      </w:r>
      <w:r>
        <w:rPr>
          <w:rFonts w:eastAsia="Times New Roman" w:cs="Times New Roman"/>
          <w:szCs w:val="24"/>
        </w:rPr>
        <w:t xml:space="preserve"> Κύριε Μανιάτη, τελειώνετε παρακαλώ.</w:t>
      </w:r>
    </w:p>
    <w:p w14:paraId="7E512F26" w14:textId="77777777" w:rsidR="00CD7DD0" w:rsidRDefault="001D7A26">
      <w:pPr>
        <w:spacing w:line="600" w:lineRule="auto"/>
        <w:ind w:firstLine="720"/>
        <w:jc w:val="both"/>
        <w:rPr>
          <w:rFonts w:eastAsia="Times New Roman" w:cs="Times New Roman"/>
          <w:szCs w:val="24"/>
        </w:rPr>
      </w:pPr>
      <w:r w:rsidRPr="00073859">
        <w:rPr>
          <w:rFonts w:eastAsia="Times New Roman" w:cs="Times New Roman"/>
          <w:b/>
          <w:szCs w:val="24"/>
        </w:rPr>
        <w:t>ΙΩΑΝΝΗΣ ΜΑΝΙΑΤΗΣ:</w:t>
      </w:r>
      <w:r>
        <w:rPr>
          <w:rFonts w:eastAsia="Times New Roman" w:cs="Times New Roman"/>
          <w:szCs w:val="24"/>
        </w:rPr>
        <w:t xml:space="preserve"> Έχετε δίκιο, κύριε Πρόεδρε.</w:t>
      </w:r>
    </w:p>
    <w:p w14:paraId="7E512F27" w14:textId="77777777" w:rsidR="00CD7DD0" w:rsidRDefault="001D7A26">
      <w:pPr>
        <w:spacing w:line="600" w:lineRule="auto"/>
        <w:ind w:firstLine="720"/>
        <w:jc w:val="both"/>
        <w:rPr>
          <w:rFonts w:eastAsia="Times New Roman"/>
          <w:szCs w:val="24"/>
        </w:rPr>
      </w:pPr>
      <w:r>
        <w:rPr>
          <w:rFonts w:eastAsia="Times New Roman" w:cs="Times New Roman"/>
          <w:szCs w:val="24"/>
        </w:rPr>
        <w:t xml:space="preserve">Και προφανώς οι ενοχές είναι εμφανείς. Ο κ. </w:t>
      </w:r>
      <w:proofErr w:type="spellStart"/>
      <w:r>
        <w:rPr>
          <w:rFonts w:eastAsia="Times New Roman" w:cs="Times New Roman"/>
          <w:szCs w:val="24"/>
        </w:rPr>
        <w:t>Σπίρτζης</w:t>
      </w:r>
      <w:proofErr w:type="spellEnd"/>
      <w:r>
        <w:rPr>
          <w:rFonts w:eastAsia="Times New Roman" w:cs="Times New Roman"/>
          <w:szCs w:val="24"/>
        </w:rPr>
        <w:t xml:space="preserve"> -</w:t>
      </w:r>
      <w:r>
        <w:rPr>
          <w:rFonts w:eastAsia="Times New Roman" w:cs="Times New Roman"/>
          <w:szCs w:val="24"/>
        </w:rPr>
        <w:t xml:space="preserve">εγώ δεν τον γνωρίζω τον </w:t>
      </w:r>
      <w:r>
        <w:rPr>
          <w:rFonts w:eastAsia="Times New Roman" w:cs="Times New Roman"/>
          <w:szCs w:val="24"/>
        </w:rPr>
        <w:t>δ</w:t>
      </w:r>
      <w:r>
        <w:rPr>
          <w:rFonts w:eastAsia="Times New Roman" w:cs="Times New Roman"/>
          <w:szCs w:val="24"/>
        </w:rPr>
        <w:t xml:space="preserve">ιευθύνοντα </w:t>
      </w:r>
      <w:r>
        <w:rPr>
          <w:rFonts w:eastAsia="Times New Roman" w:cs="Times New Roman"/>
          <w:szCs w:val="24"/>
        </w:rPr>
        <w:t>σ</w:t>
      </w:r>
      <w:r>
        <w:rPr>
          <w:rFonts w:eastAsia="Times New Roman" w:cs="Times New Roman"/>
          <w:szCs w:val="24"/>
        </w:rPr>
        <w:t xml:space="preserve">ύμβολο της ΓΑΙΑΟΣΕ και ούτε και με ενδιαφέρει να τον γνωρίσω- προφανώς αισθάνεται ένοχος που συγχρωτίζεται με τέτοιους ανθρώπους όπως είναι ο κ. </w:t>
      </w:r>
      <w:proofErr w:type="spellStart"/>
      <w:r>
        <w:rPr>
          <w:rFonts w:eastAsia="Times New Roman" w:cs="Times New Roman"/>
          <w:szCs w:val="24"/>
        </w:rPr>
        <w:t>Κοτσακάς</w:t>
      </w:r>
      <w:proofErr w:type="spellEnd"/>
      <w:r>
        <w:rPr>
          <w:rFonts w:eastAsia="Times New Roman" w:cs="Times New Roman"/>
          <w:szCs w:val="24"/>
        </w:rPr>
        <w:t xml:space="preserve">, ο κ. </w:t>
      </w:r>
      <w:proofErr w:type="spellStart"/>
      <w:r>
        <w:rPr>
          <w:rFonts w:eastAsia="Times New Roman" w:cs="Times New Roman"/>
          <w:szCs w:val="24"/>
        </w:rPr>
        <w:t>Κουρουμπλής</w:t>
      </w:r>
      <w:proofErr w:type="spellEnd"/>
      <w:r>
        <w:rPr>
          <w:rFonts w:eastAsia="Times New Roman" w:cs="Times New Roman"/>
          <w:szCs w:val="24"/>
        </w:rPr>
        <w:t>, η κ. Ξενογιαννακοπούλου.</w:t>
      </w:r>
      <w:r>
        <w:rPr>
          <w:rFonts w:eastAsia="Times New Roman"/>
          <w:szCs w:val="24"/>
        </w:rPr>
        <w:t xml:space="preserve"> </w:t>
      </w:r>
      <w:r>
        <w:rPr>
          <w:rFonts w:eastAsia="Times New Roman"/>
          <w:szCs w:val="24"/>
        </w:rPr>
        <w:t>Είναι όλοι αυτοί οι ά</w:t>
      </w:r>
      <w:r>
        <w:rPr>
          <w:rFonts w:eastAsia="Times New Roman"/>
          <w:szCs w:val="24"/>
        </w:rPr>
        <w:t xml:space="preserve">νθρωποι που ανήκαν στο ΠΑΣΟΚ και αποφάσισαν να τραβήξουν το δικό τους δρόμο. </w:t>
      </w:r>
    </w:p>
    <w:p w14:paraId="7E512F28" w14:textId="77777777" w:rsidR="00CD7DD0" w:rsidRDefault="001D7A26">
      <w:pPr>
        <w:spacing w:line="600" w:lineRule="auto"/>
        <w:ind w:firstLine="720"/>
        <w:jc w:val="both"/>
        <w:rPr>
          <w:rFonts w:eastAsia="Times New Roman"/>
          <w:szCs w:val="24"/>
        </w:rPr>
      </w:pPr>
      <w:r>
        <w:rPr>
          <w:rFonts w:eastAsia="Times New Roman"/>
          <w:szCs w:val="24"/>
        </w:rPr>
        <w:t xml:space="preserve">Εάν ο κ. Σχίζας δεν του κάνει -τον οποίο δεν γνωρίζω-, είναι τέσσερα χρόνια Υπουργός, μπορούσε να τον αντικαταστήσει. Συνιστά δικαιολογία το ότι κάποτε αυτός ο άνθρωπος ήταν στη </w:t>
      </w:r>
      <w:r>
        <w:rPr>
          <w:rFonts w:eastAsia="Times New Roman"/>
          <w:szCs w:val="24"/>
        </w:rPr>
        <w:t xml:space="preserve">ΔΗΜΑΡ ή δεν ξέρω πού αλλού ήταν; Είναι δικαιολογία για τον κ. </w:t>
      </w:r>
      <w:proofErr w:type="spellStart"/>
      <w:r>
        <w:rPr>
          <w:rFonts w:eastAsia="Times New Roman"/>
          <w:szCs w:val="24"/>
        </w:rPr>
        <w:t>Σπίρτζη</w:t>
      </w:r>
      <w:proofErr w:type="spellEnd"/>
      <w:r>
        <w:rPr>
          <w:rFonts w:eastAsia="Times New Roman"/>
          <w:szCs w:val="24"/>
        </w:rPr>
        <w:t>; Δείχνει ή δεν δείχνει αυτό όχι απλώς αμηχανία, αλλά ανυπαρξία επιχειρημάτων;</w:t>
      </w:r>
    </w:p>
    <w:p w14:paraId="7E512F29" w14:textId="77777777" w:rsidR="00CD7DD0" w:rsidRDefault="001D7A26">
      <w:pPr>
        <w:spacing w:line="600" w:lineRule="auto"/>
        <w:ind w:firstLine="720"/>
        <w:jc w:val="both"/>
        <w:rPr>
          <w:rFonts w:eastAsia="Times New Roman"/>
          <w:szCs w:val="24"/>
        </w:rPr>
      </w:pPr>
      <w:r>
        <w:rPr>
          <w:rFonts w:eastAsia="Times New Roman"/>
          <w:szCs w:val="24"/>
        </w:rPr>
        <w:t xml:space="preserve">Θα τελειώσω, κύριοι συνάδελφοι, ελπίζοντας ότι έστω και την τελευταία στιγμή μπορεί να υπάρξει αναστροφή </w:t>
      </w:r>
      <w:r>
        <w:rPr>
          <w:rFonts w:eastAsia="Times New Roman"/>
          <w:szCs w:val="24"/>
        </w:rPr>
        <w:t xml:space="preserve">αυτού του σκανδάλου που έχουμε μπροστά μας. Φοβάμαι ότι η Κυβέρνηση και ο κ. </w:t>
      </w:r>
      <w:proofErr w:type="spellStart"/>
      <w:r>
        <w:rPr>
          <w:rFonts w:eastAsia="Times New Roman"/>
          <w:szCs w:val="24"/>
        </w:rPr>
        <w:t>Σπίρτζης</w:t>
      </w:r>
      <w:proofErr w:type="spellEnd"/>
      <w:r>
        <w:rPr>
          <w:rFonts w:eastAsia="Times New Roman"/>
          <w:szCs w:val="24"/>
        </w:rPr>
        <w:t xml:space="preserve"> έχει πάρει τις αποφάσεις του. Και βεβαίως ο καιρός γαρ εγγύς και θα υπάρξει η αντίστοιχη λογοδοσία στα αντίστοιχα όργανα.</w:t>
      </w:r>
    </w:p>
    <w:p w14:paraId="7E512F2A" w14:textId="77777777" w:rsidR="00CD7DD0" w:rsidRDefault="001D7A26">
      <w:pPr>
        <w:spacing w:line="600" w:lineRule="auto"/>
        <w:ind w:firstLine="720"/>
        <w:jc w:val="both"/>
        <w:rPr>
          <w:rFonts w:eastAsia="Times New Roman"/>
          <w:szCs w:val="24"/>
        </w:rPr>
      </w:pPr>
      <w:r>
        <w:rPr>
          <w:rFonts w:eastAsia="Times New Roman"/>
          <w:szCs w:val="24"/>
        </w:rPr>
        <w:t>Ευχαριστώ πολύ.</w:t>
      </w:r>
    </w:p>
    <w:p w14:paraId="7E512F2B" w14:textId="77777777" w:rsidR="00CD7DD0" w:rsidRDefault="001D7A26">
      <w:pPr>
        <w:spacing w:line="600" w:lineRule="auto"/>
        <w:ind w:firstLine="720"/>
        <w:jc w:val="both"/>
        <w:rPr>
          <w:rFonts w:eastAsia="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b/>
          <w:szCs w:val="24"/>
        </w:rPr>
        <w:t xml:space="preserve">: </w:t>
      </w:r>
      <w:r w:rsidRPr="00E91A6B">
        <w:rPr>
          <w:rFonts w:eastAsia="Times New Roman"/>
          <w:szCs w:val="24"/>
        </w:rPr>
        <w:t>Τον λόγο έχει η ειδική αγορήτρια από το Κομμουνιστικό Κόμμα Ελλ</w:t>
      </w:r>
      <w:r>
        <w:rPr>
          <w:rFonts w:eastAsia="Times New Roman"/>
          <w:szCs w:val="24"/>
        </w:rPr>
        <w:t>άδας, η κ</w:t>
      </w:r>
      <w:r>
        <w:rPr>
          <w:rFonts w:eastAsia="Times New Roman"/>
          <w:szCs w:val="24"/>
        </w:rPr>
        <w:t>.</w:t>
      </w:r>
      <w:r w:rsidRPr="00E91A6B">
        <w:rPr>
          <w:rFonts w:eastAsia="Times New Roman"/>
          <w:szCs w:val="24"/>
        </w:rPr>
        <w:t xml:space="preserve"> </w:t>
      </w:r>
      <w:proofErr w:type="spellStart"/>
      <w:r w:rsidRPr="00E91A6B">
        <w:rPr>
          <w:rFonts w:eastAsia="Times New Roman"/>
          <w:szCs w:val="24"/>
        </w:rPr>
        <w:t>Μανωλάκου</w:t>
      </w:r>
      <w:proofErr w:type="spellEnd"/>
      <w:r w:rsidRPr="00E91A6B">
        <w:rPr>
          <w:rFonts w:eastAsia="Times New Roman"/>
          <w:szCs w:val="24"/>
        </w:rPr>
        <w:t>.</w:t>
      </w:r>
    </w:p>
    <w:p w14:paraId="7E512F2C" w14:textId="77777777" w:rsidR="00CD7DD0" w:rsidRDefault="001D7A26">
      <w:pPr>
        <w:spacing w:line="600" w:lineRule="auto"/>
        <w:ind w:firstLine="720"/>
        <w:jc w:val="both"/>
        <w:rPr>
          <w:rFonts w:eastAsia="Times New Roman"/>
          <w:szCs w:val="24"/>
        </w:rPr>
      </w:pPr>
      <w:r>
        <w:rPr>
          <w:rFonts w:eastAsia="Times New Roman"/>
          <w:b/>
          <w:szCs w:val="24"/>
        </w:rPr>
        <w:t>ΔΙΑΜΑΝΤΩ ΜΑΝΩΛΑΚΟΥ</w:t>
      </w:r>
      <w:r w:rsidRPr="006D2A11">
        <w:rPr>
          <w:rFonts w:eastAsia="Times New Roman"/>
          <w:b/>
          <w:szCs w:val="24"/>
        </w:rPr>
        <w:t>:</w:t>
      </w:r>
      <w:r>
        <w:rPr>
          <w:rFonts w:eastAsia="Times New Roman"/>
          <w:b/>
          <w:szCs w:val="24"/>
        </w:rPr>
        <w:t xml:space="preserve"> </w:t>
      </w:r>
      <w:r>
        <w:rPr>
          <w:rFonts w:eastAsia="Times New Roman"/>
          <w:szCs w:val="24"/>
        </w:rPr>
        <w:t xml:space="preserve">Ο κύριος Υπουργός μίλησε και είπε για πολλά και μεγάλα έργα. Έργα «να φάνε και οι κότες», όπως έλεγε ο κ. </w:t>
      </w:r>
      <w:proofErr w:type="spellStart"/>
      <w:r>
        <w:rPr>
          <w:rFonts w:eastAsia="Times New Roman"/>
          <w:szCs w:val="24"/>
        </w:rPr>
        <w:t>Φλαμπουράρης</w:t>
      </w:r>
      <w:proofErr w:type="spellEnd"/>
      <w:r>
        <w:rPr>
          <w:rFonts w:eastAsia="Times New Roman"/>
          <w:szCs w:val="24"/>
        </w:rPr>
        <w:t>.</w:t>
      </w:r>
    </w:p>
    <w:p w14:paraId="7E512F2D" w14:textId="77777777" w:rsidR="00CD7DD0" w:rsidRDefault="001D7A26">
      <w:pPr>
        <w:spacing w:line="600" w:lineRule="auto"/>
        <w:ind w:firstLine="720"/>
        <w:jc w:val="both"/>
        <w:rPr>
          <w:rFonts w:eastAsia="Times New Roman"/>
          <w:szCs w:val="24"/>
        </w:rPr>
      </w:pPr>
      <w:r>
        <w:rPr>
          <w:rFonts w:eastAsia="Times New Roman"/>
          <w:szCs w:val="24"/>
        </w:rPr>
        <w:t>Πρόκειται για μεγαλεπήβολο επ</w:t>
      </w:r>
      <w:r>
        <w:rPr>
          <w:rFonts w:eastAsia="Times New Roman"/>
          <w:szCs w:val="24"/>
        </w:rPr>
        <w:t>ιχειρηματικό σχέδιο, μόνο που θα είναι λίγοι αυτοί -οι κοινοπραξίες και οι επιχειρηματικοί όμιλοι- που θα αποκομίσουν τα τεράστια κέρδη. Όμως και η ιεράρχησή τους είναι οι ανάγκες του κεφαλαίου και όχι οι ανάγκες της εργατικής τάξης και των λαϊκών στρωμάτω</w:t>
      </w:r>
      <w:r>
        <w:rPr>
          <w:rFonts w:eastAsia="Times New Roman"/>
          <w:szCs w:val="24"/>
        </w:rPr>
        <w:t>ν. Πάλι παιδικοί σταθμοί δεν θα φτιαχτούν, παιδιά θα μείνουν έξω. Τα αντίμετρα που ήταν κάτι να γίνει πάνε στον Καιάδα και ας είναι υποχρεωτική η προσχολική αγωγή, δημόσιες και δωρεάν υποδομές, όμως δεν υπάρχουν. Πάλι θα υπάρχουν σχολεία προβληματικά με τα</w:t>
      </w:r>
      <w:r>
        <w:rPr>
          <w:rFonts w:eastAsia="Times New Roman"/>
          <w:szCs w:val="24"/>
        </w:rPr>
        <w:t>βάνια που απειλούν να πέσουν και μουχλιασμένους τοίχους, όπως το 3</w:t>
      </w:r>
      <w:r w:rsidRPr="006D2A11">
        <w:rPr>
          <w:rFonts w:eastAsia="Times New Roman"/>
          <w:szCs w:val="24"/>
          <w:vertAlign w:val="superscript"/>
        </w:rPr>
        <w:t>ο</w:t>
      </w:r>
      <w:r>
        <w:rPr>
          <w:rFonts w:eastAsia="Times New Roman"/>
          <w:szCs w:val="24"/>
        </w:rPr>
        <w:t xml:space="preserve"> Γυμνάσιο της Χίου που επισκέφτηκα πριν δέκα μέρες και οι καθηγητές ήταν μέσα στην αγωνία και αγανάκτηση και με το δίκιο τους.</w:t>
      </w:r>
    </w:p>
    <w:p w14:paraId="7E512F2E" w14:textId="77777777" w:rsidR="00CD7DD0" w:rsidRDefault="001D7A26">
      <w:pPr>
        <w:spacing w:line="600" w:lineRule="auto"/>
        <w:ind w:firstLine="720"/>
        <w:jc w:val="both"/>
        <w:rPr>
          <w:rFonts w:eastAsia="Times New Roman"/>
          <w:szCs w:val="24"/>
        </w:rPr>
      </w:pPr>
      <w:r>
        <w:rPr>
          <w:rFonts w:eastAsia="Times New Roman"/>
          <w:szCs w:val="24"/>
        </w:rPr>
        <w:t xml:space="preserve">Εσείς, συνεχίζετε να καυγαδίζετε, Κυβέρνηση και Αντιπολίτευση </w:t>
      </w:r>
      <w:r>
        <w:rPr>
          <w:rFonts w:eastAsia="Times New Roman"/>
          <w:szCs w:val="24"/>
        </w:rPr>
        <w:t>τα κόμματα που είχαν κυβερνήσεις πριν. Και σε αυτό το νομοσχέδιο καυγάς, που όμως στην ουσία συμφωνείτε. Γιατί; Γιατί είσαστε υπέρ των επιχειρηματιών. Ο καυγάς, οι δηλώσεις του Μητσοτάκη, αν φέρνει ή διώχνει επιχειρηματίες. Μα, ούτως ή άλλως την ίδια στρατ</w:t>
      </w:r>
      <w:r>
        <w:rPr>
          <w:rFonts w:eastAsia="Times New Roman"/>
          <w:szCs w:val="24"/>
        </w:rPr>
        <w:t xml:space="preserve">ηγική έχετε υπέρ των συμφερόντων και των αναγκών των επιχειρηματικών ομίλων. Ουσιαστικά, αυτό εννοείτε όταν λέτε δημόσιο συμφέρον και πώς θα εξυπηρετήσετε το δημόσιο συμφέρον. </w:t>
      </w:r>
    </w:p>
    <w:p w14:paraId="7E512F2F" w14:textId="77777777" w:rsidR="00CD7DD0" w:rsidRDefault="001D7A26">
      <w:pPr>
        <w:spacing w:line="600" w:lineRule="auto"/>
        <w:ind w:firstLine="720"/>
        <w:jc w:val="both"/>
        <w:rPr>
          <w:rFonts w:eastAsia="Times New Roman"/>
          <w:szCs w:val="24"/>
        </w:rPr>
      </w:pPr>
      <w:r>
        <w:rPr>
          <w:rFonts w:eastAsia="Times New Roman"/>
          <w:szCs w:val="24"/>
        </w:rPr>
        <w:t>Συνεπώς είναι αποπροσανατολιστικός ο καυγάς σας. Απλώς, στηρίζετε ή στηριζόσαστ</w:t>
      </w:r>
      <w:r>
        <w:rPr>
          <w:rFonts w:eastAsia="Times New Roman"/>
          <w:szCs w:val="24"/>
        </w:rPr>
        <w:t>ε, όπως θέλετε πείτε το, από διαφορετικούς επιχειρηματικούς ομίλους. Και μερικές φορές παραδοσιακοί επιχειρηματικοί όμιλοι που υποστήριζαν το κόμμα της Νέας Δημοκρατίας στηρίζουν τώρα τον ΣΥΡΙΖΑ, κάνει καλύτερα τη δουλειά φαίνεται.</w:t>
      </w:r>
    </w:p>
    <w:p w14:paraId="7E512F30" w14:textId="77777777" w:rsidR="00CD7DD0" w:rsidRDefault="001D7A26">
      <w:pPr>
        <w:spacing w:line="600" w:lineRule="auto"/>
        <w:ind w:firstLine="720"/>
        <w:jc w:val="both"/>
        <w:rPr>
          <w:rFonts w:eastAsia="Times New Roman"/>
          <w:szCs w:val="24"/>
        </w:rPr>
      </w:pPr>
      <w:r>
        <w:rPr>
          <w:rFonts w:eastAsia="Times New Roman"/>
          <w:szCs w:val="24"/>
        </w:rPr>
        <w:t>Θα ήθελα να διευκρινίσω,</w:t>
      </w:r>
      <w:r>
        <w:rPr>
          <w:rFonts w:eastAsia="Times New Roman"/>
          <w:szCs w:val="24"/>
        </w:rPr>
        <w:t xml:space="preserve"> όμως, ορισμένα πράγματα. </w:t>
      </w:r>
    </w:p>
    <w:p w14:paraId="7E512F31" w14:textId="77777777" w:rsidR="00CD7DD0" w:rsidRDefault="001D7A26">
      <w:pPr>
        <w:spacing w:line="600" w:lineRule="auto"/>
        <w:ind w:firstLine="720"/>
        <w:jc w:val="both"/>
        <w:rPr>
          <w:rFonts w:eastAsia="Times New Roman"/>
          <w:szCs w:val="24"/>
        </w:rPr>
      </w:pPr>
      <w:r>
        <w:rPr>
          <w:rFonts w:eastAsia="Times New Roman"/>
          <w:szCs w:val="24"/>
        </w:rPr>
        <w:t xml:space="preserve">Στο άρθρο 3 του νομοσχεδίου εμείς ψηφίζουμε την πρώτη παράγραφο, γιατί αφορά τους εργαζόμενους. Σαν σύνολο, όμως, στο άρθρο 3 εκφραζόμαστε με το </w:t>
      </w:r>
      <w:r>
        <w:rPr>
          <w:rFonts w:eastAsia="Times New Roman"/>
          <w:szCs w:val="24"/>
        </w:rPr>
        <w:t>«παρών»</w:t>
      </w:r>
      <w:r>
        <w:rPr>
          <w:rFonts w:eastAsia="Times New Roman"/>
          <w:szCs w:val="24"/>
        </w:rPr>
        <w:t>.</w:t>
      </w:r>
    </w:p>
    <w:p w14:paraId="7E512F32" w14:textId="77777777" w:rsidR="00CD7DD0" w:rsidRDefault="001D7A26">
      <w:pPr>
        <w:spacing w:line="600" w:lineRule="auto"/>
        <w:ind w:firstLine="720"/>
        <w:jc w:val="both"/>
        <w:rPr>
          <w:rFonts w:eastAsia="Times New Roman"/>
          <w:szCs w:val="24"/>
        </w:rPr>
      </w:pPr>
      <w:r>
        <w:rPr>
          <w:rFonts w:eastAsia="Times New Roman"/>
          <w:szCs w:val="24"/>
        </w:rPr>
        <w:t xml:space="preserve">Επίσης, </w:t>
      </w:r>
      <w:r>
        <w:rPr>
          <w:rFonts w:eastAsia="Times New Roman"/>
          <w:szCs w:val="24"/>
        </w:rPr>
        <w:t>«παρών»</w:t>
      </w:r>
      <w:r>
        <w:rPr>
          <w:rFonts w:eastAsia="Times New Roman"/>
          <w:szCs w:val="24"/>
        </w:rPr>
        <w:t xml:space="preserve"> λέμε και στην πρώτη τροπολογία, την υπουργική, που αφορά το</w:t>
      </w:r>
      <w:r>
        <w:rPr>
          <w:rFonts w:eastAsia="Times New Roman"/>
          <w:szCs w:val="24"/>
        </w:rPr>
        <w:t>ν ΟΣΕ. Δεν αλλάζει στο ποιος θα είναι ο διαχειριστής, αλλά το περιεχόμενο έχει ουσία, που όμως δεν εξασφαλίζει την ανατροπή της ιδιωτικοποίησης.</w:t>
      </w:r>
    </w:p>
    <w:p w14:paraId="7E512F33" w14:textId="77777777" w:rsidR="00CD7DD0" w:rsidRDefault="001D7A26">
      <w:pPr>
        <w:spacing w:line="600" w:lineRule="auto"/>
        <w:ind w:firstLine="720"/>
        <w:jc w:val="both"/>
        <w:rPr>
          <w:rFonts w:eastAsia="Times New Roman" w:cs="Times New Roman"/>
          <w:szCs w:val="24"/>
        </w:rPr>
      </w:pPr>
      <w:r>
        <w:rPr>
          <w:rFonts w:eastAsia="Times New Roman"/>
          <w:szCs w:val="24"/>
        </w:rPr>
        <w:t>Σε ό,τι αφορά την τροπολογία που έφερε το Υπουργείο Υγείας για το ΚΕΕΛΠΝΟ την ψηφίζουμε, για να συνεχίσουν να έ</w:t>
      </w:r>
      <w:r>
        <w:rPr>
          <w:rFonts w:eastAsia="Times New Roman"/>
          <w:szCs w:val="24"/>
        </w:rPr>
        <w:t>χουν δουλειά έστω και τόσους λίγους μήνες οι εργαζόμενοι, αλλά και για μην επιδεινωθεί η υγειονομική περίθαλψη των προσφύγων και μεταναστών. Να πω, όμως, ότι αυτά είναι μπαλώματα.</w:t>
      </w:r>
    </w:p>
    <w:p w14:paraId="7E512F34"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Ψηφίζουμε, επίσης, και την τροπολογία του Υπουργείου Παιδείας. </w:t>
      </w:r>
    </w:p>
    <w:p w14:paraId="7E512F3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Δεν θα πω πε</w:t>
      </w:r>
      <w:r>
        <w:rPr>
          <w:rFonts w:eastAsia="Times New Roman" w:cs="Times New Roman"/>
          <w:szCs w:val="24"/>
        </w:rPr>
        <w:t xml:space="preserve">ρισσότερα, γιατί θέλω να πω πολλά περισσότερα για την τροπολογία για το Ελληνικό. Λέτε για νομοτεχνικές ρυθμίσεις ευθυγράμμισης της νομοθεσίας, την ώρα που πρόκειται για νέες δραστικές παραχωρήσεις στην </w:t>
      </w:r>
      <w:r>
        <w:rPr>
          <w:rFonts w:eastAsia="Times New Roman" w:cs="Times New Roman"/>
          <w:szCs w:val="24"/>
        </w:rPr>
        <w:t>«</w:t>
      </w:r>
      <w:r>
        <w:rPr>
          <w:rFonts w:eastAsia="Times New Roman" w:cs="Times New Roman"/>
          <w:szCs w:val="24"/>
          <w:lang w:val="en-US"/>
        </w:rPr>
        <w:t>LAMDA</w:t>
      </w:r>
      <w:r w:rsidRPr="00E00190">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w:t>
      </w:r>
      <w:r>
        <w:rPr>
          <w:rFonts w:eastAsia="Times New Roman" w:cs="Times New Roman"/>
          <w:szCs w:val="24"/>
        </w:rPr>
        <w:t xml:space="preserve">, με στόχο τη διευκόλυνση και την </w:t>
      </w:r>
      <w:r>
        <w:rPr>
          <w:rFonts w:eastAsia="Times New Roman" w:cs="Times New Roman"/>
          <w:szCs w:val="24"/>
        </w:rPr>
        <w:t xml:space="preserve">επιτάχυνση της επένδυσης μέσα από ένα περιβαλλοντικό πραξικόπημα. Αυτό κάνετε. </w:t>
      </w:r>
    </w:p>
    <w:p w14:paraId="7E512F36"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Η τροπολογία, βεβαίως, δεν έρχεται σε τυχαίο χρόνο. Βρίσκεται σε εξέλιξη η συζήτηση-διαπραγμάτευση μεταξύ της Κυβέρνησης, της </w:t>
      </w:r>
      <w:r>
        <w:rPr>
          <w:rFonts w:eastAsia="Times New Roman" w:cs="Times New Roman"/>
          <w:szCs w:val="24"/>
        </w:rPr>
        <w:t>«</w:t>
      </w:r>
      <w:r>
        <w:rPr>
          <w:rFonts w:eastAsia="Times New Roman" w:cs="Times New Roman"/>
          <w:szCs w:val="24"/>
          <w:lang w:val="en-US"/>
        </w:rPr>
        <w:t>LAMDA</w:t>
      </w:r>
      <w:r w:rsidRPr="00E00190">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w:t>
      </w:r>
      <w:r>
        <w:rPr>
          <w:rFonts w:eastAsia="Times New Roman" w:cs="Times New Roman"/>
          <w:szCs w:val="24"/>
        </w:rPr>
        <w:t xml:space="preserve"> και των ενδιαφερόμενων για την</w:t>
      </w:r>
      <w:r>
        <w:rPr>
          <w:rFonts w:eastAsia="Times New Roman" w:cs="Times New Roman"/>
          <w:szCs w:val="24"/>
        </w:rPr>
        <w:t xml:space="preserve"> άδεια καζίνο, για το ύψος του μισθώματος αλλά και την έκταση που θα κατασκευαστεί το καζίνο.</w:t>
      </w:r>
    </w:p>
    <w:p w14:paraId="7E512F3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Η τροπολογία τι ρυθμίζει; Ρυθμίζει την </w:t>
      </w:r>
      <w:proofErr w:type="spellStart"/>
      <w:r>
        <w:rPr>
          <w:rFonts w:eastAsia="Times New Roman" w:cs="Times New Roman"/>
          <w:szCs w:val="24"/>
        </w:rPr>
        <w:t>αδειοδότηση</w:t>
      </w:r>
      <w:proofErr w:type="spellEnd"/>
      <w:r>
        <w:rPr>
          <w:rFonts w:eastAsia="Times New Roman" w:cs="Times New Roman"/>
          <w:szCs w:val="24"/>
        </w:rPr>
        <w:t xml:space="preserve"> όχι σε επίπεδο κτηρίων, αλλά σε επίπεδο κτηριακών ενοτήτων. Και μάλιστα διατείνεται πως αυτό επιβάλλεται λόγω </w:t>
      </w:r>
      <w:r>
        <w:rPr>
          <w:rFonts w:eastAsia="Times New Roman" w:cs="Times New Roman"/>
          <w:szCs w:val="24"/>
        </w:rPr>
        <w:t>της νέας οικοδομικής νομοθεσίας. Αποδείξτε το. Δεν ισχύει σε κα</w:t>
      </w:r>
      <w:r>
        <w:rPr>
          <w:rFonts w:eastAsia="Times New Roman" w:cs="Times New Roman"/>
          <w:szCs w:val="24"/>
        </w:rPr>
        <w:t>μ</w:t>
      </w:r>
      <w:r>
        <w:rPr>
          <w:rFonts w:eastAsia="Times New Roman" w:cs="Times New Roman"/>
          <w:szCs w:val="24"/>
        </w:rPr>
        <w:t xml:space="preserve">μία περίπτωση. Η </w:t>
      </w:r>
      <w:proofErr w:type="spellStart"/>
      <w:r>
        <w:rPr>
          <w:rFonts w:eastAsia="Times New Roman" w:cs="Times New Roman"/>
          <w:szCs w:val="24"/>
        </w:rPr>
        <w:t>αδειοδότηση</w:t>
      </w:r>
      <w:proofErr w:type="spellEnd"/>
      <w:r>
        <w:rPr>
          <w:rFonts w:eastAsia="Times New Roman" w:cs="Times New Roman"/>
          <w:szCs w:val="24"/>
        </w:rPr>
        <w:t xml:space="preserve"> σε επίπεδο κτηριακών ενοτήτων σημαίνει μεγαλύτερη ελευθερία στην κοινοπραξία να μεταβάλει τα συγκεκριμένα κτήρια που απαρτίζουν την κτηριακή ενότητα κατά το δοκούν</w:t>
      </w:r>
      <w:r>
        <w:rPr>
          <w:rFonts w:eastAsia="Times New Roman" w:cs="Times New Roman"/>
          <w:szCs w:val="24"/>
        </w:rPr>
        <w:t xml:space="preserve"> στη συνέχεια. Πρόκειται για άνευ προηγουμένου διάταξη, προκαταβολικής </w:t>
      </w:r>
      <w:proofErr w:type="spellStart"/>
      <w:r>
        <w:rPr>
          <w:rFonts w:eastAsia="Times New Roman" w:cs="Times New Roman"/>
          <w:szCs w:val="24"/>
        </w:rPr>
        <w:t>αδειοδότησης</w:t>
      </w:r>
      <w:proofErr w:type="spellEnd"/>
      <w:r>
        <w:rPr>
          <w:rFonts w:eastAsia="Times New Roman" w:cs="Times New Roman"/>
          <w:szCs w:val="24"/>
        </w:rPr>
        <w:t xml:space="preserve"> κάθε είδους αλλαγών που χρειάζεται ο κατασκευαστικός όμιλος.</w:t>
      </w:r>
    </w:p>
    <w:p w14:paraId="7E512F38"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Ρυθμίζει ακόμα την εκπόνηση μιας ενιαίας μελέτης περιβαλλοντικών επιπτώσεων για το σύνολο του έργου, με τον εκά</w:t>
      </w:r>
      <w:r>
        <w:rPr>
          <w:rFonts w:eastAsia="Times New Roman" w:cs="Times New Roman"/>
          <w:szCs w:val="24"/>
        </w:rPr>
        <w:t>στοτε Υπουργό να διατηρεί το δικαίωμα –με υπουργική απόφαση- του καθορισμού και των στοιχείων που πρέπει να περιλαμβάνει ο φάκελος της μελέτης περιβαλλοντικών επιπτώσεων, ενώ οι προθεσμίες για την έγκρισή της συρρικνώνονται περαιτέρω. Και μετά λέτε ότι είσ</w:t>
      </w:r>
      <w:r>
        <w:rPr>
          <w:rFonts w:eastAsia="Times New Roman" w:cs="Times New Roman"/>
          <w:szCs w:val="24"/>
        </w:rPr>
        <w:t>τε και οικολογικό κόμμα!</w:t>
      </w:r>
    </w:p>
    <w:p w14:paraId="7E512F39"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Η ρύθμιση, λοιπόν, αποτελεί δώρο της Κυβέρνησης προς την κοινοπραξία, αφού με αυτή σε ελάχιστο χρόνο η εταιρεία θα λάβει την επιδιωκόμενη έγκριση των περιβαλλοντικών όρων. Όταν, λοιπόν, είναι εμπόδιο η νομοθεσία, κακό για τη νομοθε</w:t>
      </w:r>
      <w:r>
        <w:rPr>
          <w:rFonts w:eastAsia="Times New Roman" w:cs="Times New Roman"/>
          <w:szCs w:val="24"/>
        </w:rPr>
        <w:t>σία! Τελικά σχεδόν το σύνολο των όρων έγκρισης θα προχωρήσει από το Υπουργείο.</w:t>
      </w:r>
    </w:p>
    <w:p w14:paraId="7E512F3A"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Εμείς την καταψηφίζουμε και τη θεωρούμε προκλητική.</w:t>
      </w:r>
    </w:p>
    <w:p w14:paraId="7E512F3B" w14:textId="77777777" w:rsidR="00CD7DD0" w:rsidRDefault="001D7A26">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Ευχαριστούμε την κ. </w:t>
      </w:r>
      <w:proofErr w:type="spellStart"/>
      <w:r>
        <w:rPr>
          <w:rFonts w:eastAsia="Times New Roman"/>
          <w:bCs/>
          <w:szCs w:val="24"/>
        </w:rPr>
        <w:t>Μανωλάκου</w:t>
      </w:r>
      <w:proofErr w:type="spellEnd"/>
      <w:r>
        <w:rPr>
          <w:rFonts w:eastAsia="Times New Roman"/>
          <w:bCs/>
          <w:szCs w:val="24"/>
        </w:rPr>
        <w:t>,</w:t>
      </w:r>
      <w:r>
        <w:rPr>
          <w:rFonts w:eastAsia="Times New Roman"/>
          <w:bCs/>
          <w:szCs w:val="24"/>
        </w:rPr>
        <w:t xml:space="preserve"> με την οποία ολοκληρώθηκαν και οι δευτερολογίες των εισηγητών και των ειδικών αγορητών.</w:t>
      </w:r>
    </w:p>
    <w:p w14:paraId="7E512F3C" w14:textId="77777777" w:rsidR="00CD7DD0" w:rsidRDefault="001D7A26">
      <w:pPr>
        <w:spacing w:line="600" w:lineRule="auto"/>
        <w:ind w:firstLine="720"/>
        <w:jc w:val="both"/>
        <w:rPr>
          <w:rFonts w:eastAsia="Times New Roman"/>
          <w:bCs/>
          <w:szCs w:val="24"/>
        </w:rPr>
      </w:pPr>
      <w:r>
        <w:rPr>
          <w:rFonts w:eastAsia="Times New Roman"/>
          <w:bCs/>
          <w:szCs w:val="24"/>
        </w:rPr>
        <w:t>Κύριε Μαυραγάνη, εκτιμάτε ότι θα χρειαστεί να παρέμβει ο Υπουργός να παρέμβει σε κάτι;</w:t>
      </w:r>
    </w:p>
    <w:p w14:paraId="7E512F3D" w14:textId="77777777" w:rsidR="00CD7DD0" w:rsidRDefault="001D7A26">
      <w:pPr>
        <w:spacing w:line="600" w:lineRule="auto"/>
        <w:ind w:firstLine="720"/>
        <w:jc w:val="both"/>
        <w:rPr>
          <w:rFonts w:eastAsia="Times New Roman"/>
          <w:bCs/>
          <w:szCs w:val="24"/>
        </w:rPr>
      </w:pPr>
      <w:r>
        <w:rPr>
          <w:rFonts w:eastAsia="Times New Roman"/>
          <w:b/>
          <w:bCs/>
          <w:szCs w:val="24"/>
        </w:rPr>
        <w:t xml:space="preserve">ΓΕΩΡΓΙΟΣ ΜΑΥΡΑΓΑΝΗΣ (Υφυπουργός Υποδομών και Μεταφορών): </w:t>
      </w:r>
      <w:r>
        <w:rPr>
          <w:rFonts w:eastAsia="Times New Roman"/>
          <w:bCs/>
          <w:szCs w:val="24"/>
        </w:rPr>
        <w:t>Δεν νομίζω, κύριε Πρόεδ</w:t>
      </w:r>
      <w:r>
        <w:rPr>
          <w:rFonts w:eastAsia="Times New Roman"/>
          <w:bCs/>
          <w:szCs w:val="24"/>
        </w:rPr>
        <w:t xml:space="preserve">ρε. </w:t>
      </w:r>
    </w:p>
    <w:p w14:paraId="7E512F3E" w14:textId="77777777" w:rsidR="00CD7DD0" w:rsidRDefault="001D7A26">
      <w:pPr>
        <w:spacing w:line="600" w:lineRule="auto"/>
        <w:ind w:firstLine="720"/>
        <w:jc w:val="both"/>
        <w:rPr>
          <w:rFonts w:eastAsia="Times New Roman" w:cs="Times New Roman"/>
          <w:szCs w:val="24"/>
        </w:rPr>
      </w:pPr>
      <w:r w:rsidRPr="0091456D">
        <w:rPr>
          <w:rFonts w:eastAsia="Times New Roman" w:cs="Times New Roman"/>
          <w:b/>
          <w:szCs w:val="24"/>
        </w:rPr>
        <w:t>ΓΕΩΡΓΙΟΣ ΑΜΥΡΑΣ:</w:t>
      </w:r>
      <w:r>
        <w:rPr>
          <w:rFonts w:eastAsia="Times New Roman" w:cs="Times New Roman"/>
          <w:szCs w:val="24"/>
        </w:rPr>
        <w:t xml:space="preserve"> Κύριε Πρόεδρε, μια διευκρίνιση. Η τροπολογία με γενικό αριθμό 1792 θα τεθεί σε ψηφοφορία; Δεν έχει αποσυρθεί;</w:t>
      </w:r>
    </w:p>
    <w:p w14:paraId="7E512F3F" w14:textId="77777777" w:rsidR="00CD7DD0" w:rsidRDefault="001D7A26">
      <w:pPr>
        <w:spacing w:line="600" w:lineRule="auto"/>
        <w:ind w:firstLine="720"/>
        <w:jc w:val="both"/>
        <w:rPr>
          <w:rFonts w:eastAsia="Times New Roman" w:cs="Times New Roman"/>
          <w:szCs w:val="24"/>
        </w:rPr>
      </w:pPr>
      <w:r w:rsidRPr="0091456D">
        <w:rPr>
          <w:rFonts w:eastAsia="Times New Roman" w:cs="Times New Roman"/>
          <w:b/>
          <w:szCs w:val="24"/>
        </w:rPr>
        <w:t xml:space="preserve">ΠΡΟΕΔΡΕΥΩΝ (Γεώργιος </w:t>
      </w:r>
      <w:proofErr w:type="spellStart"/>
      <w:r w:rsidRPr="0091456D">
        <w:rPr>
          <w:rFonts w:eastAsia="Times New Roman" w:cs="Times New Roman"/>
          <w:b/>
          <w:szCs w:val="24"/>
        </w:rPr>
        <w:t>Λαμπρούλης</w:t>
      </w:r>
      <w:proofErr w:type="spellEnd"/>
      <w:r w:rsidRPr="0091456D">
        <w:rPr>
          <w:rFonts w:eastAsia="Times New Roman" w:cs="Times New Roman"/>
          <w:b/>
          <w:szCs w:val="24"/>
        </w:rPr>
        <w:t>):</w:t>
      </w:r>
      <w:r>
        <w:rPr>
          <w:rFonts w:eastAsia="Times New Roman" w:cs="Times New Roman"/>
          <w:szCs w:val="24"/>
        </w:rPr>
        <w:t xml:space="preserve"> Όχι, δεν αποσύρθηκε.</w:t>
      </w:r>
    </w:p>
    <w:p w14:paraId="7E512F40"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Έτσι μας είπε ο Υπουργός. Είναι για τη συμμετοχή του</w:t>
      </w:r>
      <w:r>
        <w:rPr>
          <w:rFonts w:eastAsia="Times New Roman" w:cs="Times New Roman"/>
          <w:szCs w:val="24"/>
        </w:rPr>
        <w:t xml:space="preserve"> ΤΕΕ.</w:t>
      </w:r>
    </w:p>
    <w:p w14:paraId="7E512F41"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Είπε ότι θα την φέρει σε επόμενο νομοσχέδιο.</w:t>
      </w:r>
    </w:p>
    <w:p w14:paraId="7E512F42"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Άρα θα το ψηφίσουμε τώρα και θα το </w:t>
      </w:r>
      <w:proofErr w:type="spellStart"/>
      <w:r>
        <w:rPr>
          <w:rFonts w:eastAsia="Times New Roman" w:cs="Times New Roman"/>
          <w:szCs w:val="24"/>
        </w:rPr>
        <w:t>ξεψηφίσουμε</w:t>
      </w:r>
      <w:proofErr w:type="spellEnd"/>
      <w:r>
        <w:rPr>
          <w:rFonts w:eastAsia="Times New Roman" w:cs="Times New Roman"/>
          <w:szCs w:val="24"/>
        </w:rPr>
        <w:t xml:space="preserve"> στο επόμενο!</w:t>
      </w:r>
    </w:p>
    <w:p w14:paraId="7E512F43"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Έχει πει και η </w:t>
      </w:r>
      <w:r>
        <w:rPr>
          <w:rFonts w:eastAsia="Times New Roman" w:cs="Times New Roman"/>
          <w:szCs w:val="24"/>
        </w:rPr>
        <w:t xml:space="preserve">κ. </w:t>
      </w:r>
      <w:proofErr w:type="spellStart"/>
      <w:r>
        <w:rPr>
          <w:rFonts w:eastAsia="Times New Roman" w:cs="Times New Roman"/>
          <w:szCs w:val="24"/>
        </w:rPr>
        <w:t>Παπανάτσιου</w:t>
      </w:r>
      <w:proofErr w:type="spellEnd"/>
      <w:r>
        <w:rPr>
          <w:rFonts w:eastAsia="Times New Roman" w:cs="Times New Roman"/>
          <w:szCs w:val="24"/>
        </w:rPr>
        <w:t xml:space="preserve">, αν δεν κάνω λάθος, γιατί δεν </w:t>
      </w:r>
      <w:proofErr w:type="spellStart"/>
      <w:r>
        <w:rPr>
          <w:rFonts w:eastAsia="Times New Roman" w:cs="Times New Roman"/>
          <w:szCs w:val="24"/>
        </w:rPr>
        <w:t>προήδρευα</w:t>
      </w:r>
      <w:proofErr w:type="spellEnd"/>
      <w:r>
        <w:rPr>
          <w:rFonts w:eastAsia="Times New Roman" w:cs="Times New Roman"/>
          <w:szCs w:val="24"/>
        </w:rPr>
        <w:t xml:space="preserve"> εγώ, ή τέλος πάντων δεσμεύτηκε ο Υπουργός, ότι θα φέρει σε επόμενο νομοσχέδιο και τη ρύθμιση αυτή για την οποία εσείς, κύριε </w:t>
      </w:r>
      <w:proofErr w:type="spellStart"/>
      <w:r>
        <w:rPr>
          <w:rFonts w:eastAsia="Times New Roman" w:cs="Times New Roman"/>
          <w:szCs w:val="24"/>
        </w:rPr>
        <w:t>Αμυρά</w:t>
      </w:r>
      <w:proofErr w:type="spellEnd"/>
      <w:r>
        <w:rPr>
          <w:rFonts w:eastAsia="Times New Roman" w:cs="Times New Roman"/>
          <w:szCs w:val="24"/>
        </w:rPr>
        <w:t>, ρωτήσατε τον Υπουργό. Η τροπολογία υφίσταται στο παρόν νομοσχέδιο και θα μπει προς ψήφιση.</w:t>
      </w:r>
    </w:p>
    <w:p w14:paraId="7E512F44" w14:textId="77777777" w:rsidR="00CD7DD0" w:rsidRDefault="001D7A26">
      <w:pPr>
        <w:spacing w:line="600" w:lineRule="auto"/>
        <w:ind w:firstLine="720"/>
        <w:jc w:val="both"/>
        <w:rPr>
          <w:rFonts w:eastAsia="Times New Roman" w:cs="Times New Roman"/>
          <w:szCs w:val="24"/>
        </w:rPr>
      </w:pPr>
      <w:r w:rsidRPr="0091456D">
        <w:rPr>
          <w:rFonts w:eastAsia="Times New Roman" w:cs="Times New Roman"/>
          <w:b/>
          <w:szCs w:val="24"/>
        </w:rPr>
        <w:t>ΙΩΑΝΝΗΣ ΜΑΝΙΑΤΗΣ:</w:t>
      </w:r>
      <w:r>
        <w:rPr>
          <w:rFonts w:eastAsia="Times New Roman" w:cs="Times New Roman"/>
          <w:szCs w:val="24"/>
        </w:rPr>
        <w:t xml:space="preserve"> Κύριε</w:t>
      </w:r>
      <w:r>
        <w:rPr>
          <w:rFonts w:eastAsia="Times New Roman" w:cs="Times New Roman"/>
          <w:szCs w:val="24"/>
        </w:rPr>
        <w:t xml:space="preserve"> Πρόεδρε, μπορώ να ρωτήσω τον κύριο Υπουργό;</w:t>
      </w:r>
    </w:p>
    <w:p w14:paraId="7E512F45"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Έχετε τον λόγο, κύριε Μανιάτη.</w:t>
      </w:r>
    </w:p>
    <w:p w14:paraId="7E512F46" w14:textId="77777777" w:rsidR="00CD7DD0" w:rsidRDefault="001D7A26">
      <w:pPr>
        <w:spacing w:line="600" w:lineRule="auto"/>
        <w:ind w:firstLine="720"/>
        <w:jc w:val="both"/>
        <w:rPr>
          <w:rFonts w:eastAsia="Times New Roman" w:cs="Times New Roman"/>
          <w:szCs w:val="24"/>
        </w:rPr>
      </w:pPr>
      <w:r w:rsidRPr="0091456D">
        <w:rPr>
          <w:rFonts w:eastAsia="Times New Roman" w:cs="Times New Roman"/>
          <w:b/>
          <w:szCs w:val="24"/>
        </w:rPr>
        <w:t>ΙΩΑΝΝΗΣ ΜΑΝΙΑΤΗΣ:</w:t>
      </w:r>
      <w:r>
        <w:rPr>
          <w:rFonts w:eastAsia="Times New Roman" w:cs="Times New Roman"/>
          <w:szCs w:val="24"/>
        </w:rPr>
        <w:t xml:space="preserve"> Κύριε Υπουργέ, σχετικά με την τροπολογία αυτή για το ΤΕΕ, που μας είπατε ότι θα την αποσύρετε, εσείς είστε ο Υπουργός –είναι δικ</w:t>
      </w:r>
      <w:r>
        <w:rPr>
          <w:rFonts w:eastAsia="Times New Roman" w:cs="Times New Roman"/>
          <w:szCs w:val="24"/>
        </w:rPr>
        <w:t>ό σας το νομοσχέδιο- που αποδέχεται ή δεν αποδέχεται τις υπογραφές ενός ή εκατό Υπουργών.</w:t>
      </w:r>
    </w:p>
    <w:p w14:paraId="7E512F47"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Εμείς καταλάβαμε ότι, επειδή είστε ο </w:t>
      </w:r>
      <w:proofErr w:type="spellStart"/>
      <w:r>
        <w:rPr>
          <w:rFonts w:eastAsia="Times New Roman" w:cs="Times New Roman"/>
          <w:szCs w:val="24"/>
        </w:rPr>
        <w:t>αποφασίζων</w:t>
      </w:r>
      <w:proofErr w:type="spellEnd"/>
      <w:r>
        <w:rPr>
          <w:rFonts w:eastAsia="Times New Roman" w:cs="Times New Roman"/>
          <w:szCs w:val="24"/>
        </w:rPr>
        <w:t>, εσείς είστε, δεν θα την κάνετε αποδεκτή και κάποια στιγμή σε επόμενο νομοσχέδιο θα έρθει τροποποιημένη με το ΤΕΕ μέσα</w:t>
      </w:r>
      <w:r>
        <w:rPr>
          <w:rFonts w:eastAsia="Times New Roman" w:cs="Times New Roman"/>
          <w:szCs w:val="24"/>
        </w:rPr>
        <w:t>. Αυτό τουλάχιστον εγώ αντελήφθην και ο συνάδελφος και άλλοι νομίζω. Τι ακριβώς συμβαίνει; Την κάνετε αποδεκτή;</w:t>
      </w:r>
    </w:p>
    <w:p w14:paraId="7E512F48" w14:textId="77777777" w:rsidR="00CD7DD0" w:rsidRDefault="001D7A26">
      <w:pPr>
        <w:spacing w:line="600" w:lineRule="auto"/>
        <w:ind w:firstLine="720"/>
        <w:jc w:val="both"/>
        <w:rPr>
          <w:rFonts w:eastAsia="Times New Roman" w:cs="Times New Roman"/>
          <w:szCs w:val="24"/>
        </w:rPr>
      </w:pPr>
      <w:r w:rsidRPr="00C82E72">
        <w:rPr>
          <w:rFonts w:eastAsia="Times New Roman" w:cs="Times New Roman"/>
          <w:b/>
          <w:szCs w:val="24"/>
        </w:rPr>
        <w:t>ΧΡΗΣΤΟΣ ΣΠΙΡΤΖΗΣ (Υπουργός Υποδομών και Μεταφορών):</w:t>
      </w:r>
      <w:r>
        <w:rPr>
          <w:rFonts w:eastAsia="Times New Roman" w:cs="Times New Roman"/>
          <w:szCs w:val="24"/>
        </w:rPr>
        <w:t xml:space="preserve"> Και βέβαια την κάνουμε αποδεκτή.</w:t>
      </w:r>
    </w:p>
    <w:p w14:paraId="7E512F49"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Το αν την κάνει αποδεκτή είναι δικαίωμά τ</w:t>
      </w:r>
      <w:r>
        <w:rPr>
          <w:rFonts w:eastAsia="Times New Roman" w:cs="Times New Roman"/>
          <w:szCs w:val="24"/>
        </w:rPr>
        <w:t>ου. Εκατό Υπουργοί να έχουν υπογράψει, αν ο Υπουργός που εισηγείται το νομοσχέδιο δεν το κάνει αποδεκτό, δεν γίνεται αποδεκτή.</w:t>
      </w:r>
    </w:p>
    <w:p w14:paraId="7E512F4A"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Μανιάτη, προφανώς ολοκληρώσατε. </w:t>
      </w:r>
    </w:p>
    <w:p w14:paraId="7E512F4B"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Κύριε Υπουργέ, επαναλάβατε παρακαλώ. Δεν ξέρω αν με ακού</w:t>
      </w:r>
      <w:r>
        <w:rPr>
          <w:rFonts w:eastAsia="Times New Roman" w:cs="Times New Roman"/>
          <w:szCs w:val="24"/>
        </w:rPr>
        <w:t>σατε προηγουμένως. Εξηγήστε λίγο, για να μη δημιουργούνται και παρεξηγήσεις.</w:t>
      </w:r>
    </w:p>
    <w:p w14:paraId="7E512F4C" w14:textId="77777777" w:rsidR="00CD7DD0" w:rsidRDefault="001D7A26">
      <w:pPr>
        <w:spacing w:line="600" w:lineRule="auto"/>
        <w:ind w:firstLine="720"/>
        <w:jc w:val="both"/>
        <w:rPr>
          <w:rFonts w:eastAsia="Times New Roman" w:cs="Times New Roman"/>
          <w:szCs w:val="24"/>
        </w:rPr>
      </w:pPr>
      <w:r w:rsidRPr="00C82E72">
        <w:rPr>
          <w:rFonts w:eastAsia="Times New Roman" w:cs="Times New Roman"/>
          <w:b/>
          <w:szCs w:val="24"/>
        </w:rPr>
        <w:t>ΧΡΗΣΤΟΣ ΣΠΙΡΤΖΗΣ (Υπουργός Υποδομών και Μεταφορών):</w:t>
      </w:r>
      <w:r>
        <w:rPr>
          <w:rFonts w:eastAsia="Times New Roman" w:cs="Times New Roman"/>
          <w:szCs w:val="24"/>
        </w:rPr>
        <w:t xml:space="preserve"> Άκουσα πάρα πολύ καλά.</w:t>
      </w:r>
    </w:p>
    <w:p w14:paraId="7E512F4D"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 xml:space="preserve">Είπα ότι θα επικοινωνήσω με τον Υπουργό Οικονομικών, τον κ. </w:t>
      </w:r>
      <w:proofErr w:type="spellStart"/>
      <w:r>
        <w:rPr>
          <w:rFonts w:eastAsia="Times New Roman" w:cs="Times New Roman"/>
          <w:szCs w:val="24"/>
        </w:rPr>
        <w:t>Τσακαλώτο</w:t>
      </w:r>
      <w:proofErr w:type="spellEnd"/>
      <w:r>
        <w:rPr>
          <w:rFonts w:eastAsia="Times New Roman" w:cs="Times New Roman"/>
          <w:szCs w:val="24"/>
        </w:rPr>
        <w:t xml:space="preserve">, προκειμένου να υπάρχει </w:t>
      </w:r>
      <w:r>
        <w:rPr>
          <w:rFonts w:eastAsia="Times New Roman" w:cs="Times New Roman"/>
          <w:szCs w:val="24"/>
        </w:rPr>
        <w:t>νομοτεχνική βελτίωση. Δεν ήταν δυνατό να συλλεχθούν επτά υπογραφές Υπουργών και δεσμεύτηκε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 xml:space="preserve"> ότι θα την τροποποιήσει στο νομοσχέδιο που θα φέρει για τον αιγιαλό και την παραλία. </w:t>
      </w:r>
    </w:p>
    <w:p w14:paraId="7E512F4E"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Για να λειτουργήσει η επιτροπή, όμως, γιατί στον νόμο που έχει</w:t>
      </w:r>
      <w:r>
        <w:rPr>
          <w:rFonts w:eastAsia="Times New Roman" w:cs="Times New Roman"/>
          <w:szCs w:val="24"/>
        </w:rPr>
        <w:t xml:space="preserve"> περάσει υπήρχαν οκτώ μέλη στην επιτροπή και αυτός ήταν και ο λόγος που το Υπουργείο Οικονομικών αφαίρεσε το ένα μέλος -κακώς ίσως, εντάξει, θα διορθωθεί όπως δεσμεύτηκε- αλλά πρέπει να λειτουργήσει η επιτροπή και δεν μπορεί να λειτουργήσει με οκτώ μέλη. </w:t>
      </w:r>
    </w:p>
    <w:p w14:paraId="7E512F4F"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Άρα γίνεται αποδεκτή η τροπολογία με τη δέσμευση του Υπουργείου Οικονομικών ότι θα συμπληρώσει το νομοσχέδιο που θα φέρει.</w:t>
      </w:r>
    </w:p>
    <w:p w14:paraId="7E512F50" w14:textId="77777777" w:rsidR="00CD7DD0" w:rsidRDefault="001D7A2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w:t>
      </w:r>
    </w:p>
    <w:p w14:paraId="7E512F51" w14:textId="77777777" w:rsidR="00CD7DD0" w:rsidRDefault="001D7A26">
      <w:pPr>
        <w:autoSpaceDE w:val="0"/>
        <w:autoSpaceDN w:val="0"/>
        <w:adjustRightInd w:val="0"/>
        <w:spacing w:line="600" w:lineRule="auto"/>
        <w:ind w:firstLine="720"/>
        <w:jc w:val="both"/>
        <w:rPr>
          <w:rFonts w:eastAsia="SimSun"/>
          <w:szCs w:val="24"/>
          <w:lang w:eastAsia="zh-CN"/>
        </w:rPr>
      </w:pPr>
      <w:r>
        <w:rPr>
          <w:rFonts w:eastAsia="Times New Roman"/>
          <w:bCs/>
          <w:szCs w:val="24"/>
        </w:rPr>
        <w:t xml:space="preserve">Επομένως </w:t>
      </w:r>
      <w:r>
        <w:rPr>
          <w:rFonts w:eastAsia="SimSun"/>
          <w:szCs w:val="24"/>
          <w:lang w:eastAsia="zh-CN"/>
        </w:rPr>
        <w:t>κ</w:t>
      </w:r>
      <w:r w:rsidRPr="00EF3F89">
        <w:rPr>
          <w:rFonts w:eastAsia="SimSun"/>
          <w:szCs w:val="24"/>
          <w:lang w:eastAsia="zh-CN"/>
        </w:rPr>
        <w:t>ηρύσσεται περαιωμένη η συζήτηση επί της αρχής, των άρθρων</w:t>
      </w:r>
      <w:r>
        <w:rPr>
          <w:rFonts w:eastAsia="SimSun"/>
          <w:szCs w:val="24"/>
          <w:lang w:eastAsia="zh-CN"/>
        </w:rPr>
        <w:t xml:space="preserve"> και </w:t>
      </w:r>
      <w:r w:rsidRPr="00EF3F89">
        <w:rPr>
          <w:rFonts w:eastAsia="SimSun"/>
          <w:szCs w:val="24"/>
          <w:lang w:eastAsia="zh-CN"/>
        </w:rPr>
        <w:t xml:space="preserve">των τροπολογιών του </w:t>
      </w:r>
      <w:r w:rsidRPr="00EF3F89">
        <w:rPr>
          <w:rFonts w:eastAsia="SimSun"/>
          <w:szCs w:val="24"/>
          <w:lang w:eastAsia="zh-CN"/>
        </w:rPr>
        <w:t>σχεδίου νόμου του Υπουργείου Υποδομών και Μεταφορών</w:t>
      </w:r>
      <w:r>
        <w:rPr>
          <w:rFonts w:eastAsia="SimSun"/>
          <w:szCs w:val="24"/>
          <w:lang w:eastAsia="zh-CN"/>
        </w:rPr>
        <w:t>:</w:t>
      </w:r>
      <w:r w:rsidRPr="00EF3F89">
        <w:rPr>
          <w:rFonts w:eastAsia="SimSun"/>
          <w:szCs w:val="24"/>
          <w:lang w:eastAsia="zh-CN"/>
        </w:rPr>
        <w:t xml:space="preserve"> </w:t>
      </w:r>
      <w:r>
        <w:rPr>
          <w:rFonts w:ascii="Verdana" w:eastAsia="Times New Roman" w:hAnsi="Verdana" w:cs="Times New Roman"/>
          <w:color w:val="000000"/>
          <w:sz w:val="17"/>
          <w:szCs w:val="17"/>
          <w:shd w:val="clear" w:color="auto" w:fill="FFFFFF"/>
        </w:rPr>
        <w:t>«</w:t>
      </w:r>
      <w:r w:rsidRPr="00832BF9">
        <w:rPr>
          <w:rFonts w:eastAsia="SimSun"/>
          <w:szCs w:val="24"/>
          <w:lang w:eastAsia="zh-CN"/>
        </w:rPr>
        <w:t>Κύρωση της Σύμβασης Παραχώρησης μεταξύ του Ελληνικού Δημοσίου και της εταιρείας "ΓΑΙΑΟΣΕ Α.Ε. ΑΝΩΝΥΜΗ ΕΤΑΙΡΕΙΑ ΔΙΑΧΕΙΡΙΣΗΣ ΣΙΔΗΡΟΔΡΟΜΙΚΗΣ ΠΕΡΙΟΥΣΙΑΣ", της εταιρείας "ΘΡΙΑΣΙΟ ΕΜΠΟΡΕΥΜΑΤΙΚΟ ΚΕΝΤΡΟ ΑΝΩΝΥΜΗ</w:t>
      </w:r>
      <w:r w:rsidRPr="00832BF9">
        <w:rPr>
          <w:rFonts w:eastAsia="SimSun"/>
          <w:szCs w:val="24"/>
          <w:lang w:eastAsia="zh-CN"/>
        </w:rPr>
        <w:t xml:space="preserve"> ΕΤΑΙΡΕΙΑ", της εταιρείας "ΕΤΒΑ ΒΙΟΜΗΧΑΝΙΚΕΣ ΠΕΡΙΟΧΕΣ ΑΝΩΝΥΜΗ ΕΤΑΙΡΕΙΑ" και της εταιρείας "ΓΚΟΛΝΤΑΙΡ ΚΑΡΓΚΟ ΕΤΑΙΡΕΙΑ ΔΙΕΘΝΩΝ ΜΕΤΑΦΟΡΩΝ ΚΑΙ LOGISTICS ΑΝΩΝΥΜΟΣ ΕΤΑΙΡΕΙΑ", για την "ΑΝΑΠΤΥΞΗ ΕΜΠΟΡΕΥΜΑΤΙΚΟΥ ΚΕΝΤΡΟΥ ΘΡΙΑΣΙΟΥ ΠΕΔΙΟΥ" και άλλες διατάξεις». </w:t>
      </w:r>
    </w:p>
    <w:p w14:paraId="7E512F52" w14:textId="77777777" w:rsidR="00CD7DD0" w:rsidRDefault="001D7A26">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w:t>
      </w:r>
      <w:r w:rsidRPr="00EF3F89">
        <w:rPr>
          <w:rFonts w:eastAsia="SimSun"/>
          <w:szCs w:val="24"/>
          <w:lang w:eastAsia="zh-CN"/>
        </w:rPr>
        <w:t>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Pr>
          <w:rFonts w:eastAsia="SimSun"/>
          <w:szCs w:val="24"/>
          <w:lang w:eastAsia="zh-CN"/>
        </w:rPr>
        <w:t xml:space="preserve">, των </w:t>
      </w:r>
      <w:r w:rsidRPr="00EF3F89">
        <w:rPr>
          <w:rFonts w:eastAsia="SimSun"/>
          <w:szCs w:val="24"/>
          <w:lang w:eastAsia="zh-CN"/>
        </w:rPr>
        <w:t xml:space="preserve">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7E512F53" w14:textId="77777777" w:rsidR="00CD7DD0" w:rsidRDefault="001D7A26">
      <w:pPr>
        <w:autoSpaceDE w:val="0"/>
        <w:autoSpaceDN w:val="0"/>
        <w:adjustRightInd w:val="0"/>
        <w:spacing w:line="600" w:lineRule="auto"/>
        <w:ind w:firstLine="720"/>
        <w:jc w:val="both"/>
        <w:rPr>
          <w:rFonts w:eastAsia="SimSun"/>
          <w:szCs w:val="24"/>
          <w:lang w:eastAsia="zh-CN"/>
        </w:rPr>
      </w:pPr>
      <w:r>
        <w:rPr>
          <w:rFonts w:eastAsia="SimSun"/>
          <w:szCs w:val="24"/>
          <w:lang w:eastAsia="zh-CN"/>
        </w:rPr>
        <w:t>Να επισημάνουμε ότι η ψηφοφορία περιλαμβάνει την αρχή του νομοσχεδίου, τρία άρθρα, πέντε τροπολογίες, το ακροτελεύτιο άρθρο, καθώς και το σύν</w:t>
      </w:r>
      <w:r>
        <w:rPr>
          <w:rFonts w:eastAsia="SimSun"/>
          <w:szCs w:val="24"/>
          <w:lang w:eastAsia="zh-CN"/>
        </w:rPr>
        <w:t>ολο του νομοσχεδίου.</w:t>
      </w:r>
    </w:p>
    <w:p w14:paraId="7E512F54" w14:textId="77777777" w:rsidR="00CD7DD0" w:rsidRDefault="001D7A26">
      <w:pPr>
        <w:autoSpaceDE w:val="0"/>
        <w:autoSpaceDN w:val="0"/>
        <w:adjustRightInd w:val="0"/>
        <w:spacing w:line="600" w:lineRule="auto"/>
        <w:ind w:firstLine="720"/>
        <w:jc w:val="both"/>
        <w:rPr>
          <w:rFonts w:eastAsia="Times New Roman" w:cs="Times New Roman"/>
          <w:szCs w:val="24"/>
        </w:rPr>
      </w:pPr>
      <w:r>
        <w:rPr>
          <w:rFonts w:eastAsia="SimSun"/>
          <w:szCs w:val="24"/>
          <w:lang w:eastAsia="zh-CN"/>
        </w:rPr>
        <w:t>Παρακαλώ οι εισηγητές και οι αγορητές –σε όλους απευθύνεται αυτό- να μη φύγετε μετά το πέρας της ψηφοφορίας γιατί χρειάζεται να υπογράψετε στα Πρακτικά.</w:t>
      </w:r>
    </w:p>
    <w:p w14:paraId="7E512F55" w14:textId="77777777" w:rsidR="00CD7DD0" w:rsidRDefault="001D7A26">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7E512F56" w14:textId="77777777" w:rsidR="00CD7DD0" w:rsidRDefault="001D7A26">
      <w:pPr>
        <w:spacing w:line="600" w:lineRule="auto"/>
        <w:ind w:firstLine="720"/>
        <w:jc w:val="center"/>
        <w:rPr>
          <w:rFonts w:eastAsia="Times New Roman" w:cs="Times New Roman"/>
          <w:szCs w:val="24"/>
        </w:rPr>
      </w:pPr>
      <w:r>
        <w:rPr>
          <w:rFonts w:eastAsia="Times New Roman" w:cs="Times New Roman"/>
          <w:szCs w:val="24"/>
        </w:rPr>
        <w:t>(ΨΗΦΟΦΟΡΙΑ)</w:t>
      </w:r>
    </w:p>
    <w:p w14:paraId="7E512F57" w14:textId="77777777" w:rsidR="00CD7DD0" w:rsidRDefault="001D7A26">
      <w:pPr>
        <w:spacing w:line="600" w:lineRule="auto"/>
        <w:ind w:firstLine="720"/>
        <w:jc w:val="both"/>
        <w:rPr>
          <w:rFonts w:eastAsia="Times New Roman" w:cs="Times New Roman"/>
          <w:szCs w:val="24"/>
        </w:rPr>
      </w:pPr>
      <w:r w:rsidRPr="007A4F39">
        <w:rPr>
          <w:rFonts w:eastAsia="Times New Roman" w:cs="Times New Roman"/>
          <w:b/>
          <w:szCs w:val="24"/>
        </w:rPr>
        <w:t>ΠΡΟΕΔΡΕΥΩΝ</w:t>
      </w:r>
      <w:r>
        <w:rPr>
          <w:rFonts w:eastAsia="Times New Roman" w:cs="Times New Roman"/>
          <w:b/>
          <w:szCs w:val="24"/>
        </w:rPr>
        <w:t xml:space="preserve"> </w:t>
      </w:r>
      <w:r w:rsidRPr="007A4F39">
        <w:rPr>
          <w:rFonts w:eastAsia="Times New Roman" w:cs="Times New Roman"/>
          <w:b/>
          <w:szCs w:val="24"/>
        </w:rPr>
        <w:t xml:space="preserve">(Γεώργιος </w:t>
      </w:r>
      <w:proofErr w:type="spellStart"/>
      <w:r w:rsidRPr="007A4F39">
        <w:rPr>
          <w:rFonts w:eastAsia="Times New Roman" w:cs="Times New Roman"/>
          <w:b/>
          <w:szCs w:val="24"/>
        </w:rPr>
        <w:t>Λαμπρούλης</w:t>
      </w:r>
      <w:proofErr w:type="spellEnd"/>
      <w:r w:rsidRPr="007A4F39">
        <w:rPr>
          <w:rFonts w:eastAsia="Times New Roman" w:cs="Times New Roman"/>
          <w:b/>
          <w:szCs w:val="24"/>
        </w:rPr>
        <w:t>)</w:t>
      </w:r>
      <w:r>
        <w:rPr>
          <w:rFonts w:eastAsia="Times New Roman" w:cs="Times New Roman"/>
          <w:b/>
          <w:szCs w:val="24"/>
        </w:rPr>
        <w:t xml:space="preserve">: </w:t>
      </w:r>
      <w:r>
        <w:rPr>
          <w:rFonts w:eastAsia="Times New Roman" w:cs="Times New Roman"/>
          <w:szCs w:val="24"/>
        </w:rPr>
        <w:t>Παρακαλώ να κλείσει το σύστημα ηλεκτρονικής ψηφοφορίας.</w:t>
      </w:r>
    </w:p>
    <w:p w14:paraId="7E512F58" w14:textId="77777777" w:rsidR="00CD7DD0" w:rsidRDefault="001D7A26">
      <w:pPr>
        <w:spacing w:line="600" w:lineRule="auto"/>
        <w:ind w:firstLine="720"/>
        <w:jc w:val="center"/>
        <w:rPr>
          <w:rFonts w:eastAsia="Times New Roman" w:cs="Times New Roman"/>
          <w:szCs w:val="24"/>
        </w:rPr>
      </w:pPr>
      <w:r>
        <w:rPr>
          <w:rFonts w:eastAsia="Times New Roman" w:cs="Times New Roman"/>
          <w:szCs w:val="24"/>
        </w:rPr>
        <w:t>(ΗΛΕΚΤΡΟΝΙΚΗ ΚΑΤΑΜΕΤΡΗΣΗ)</w:t>
      </w:r>
    </w:p>
    <w:p w14:paraId="7E512F59" w14:textId="77777777" w:rsidR="00CD7DD0" w:rsidRDefault="001D7A26">
      <w:pPr>
        <w:spacing w:line="600" w:lineRule="auto"/>
        <w:ind w:firstLine="709"/>
        <w:jc w:val="center"/>
        <w:rPr>
          <w:rFonts w:eastAsia="Times New Roman" w:cs="Times New Roman"/>
          <w:szCs w:val="24"/>
        </w:rPr>
      </w:pPr>
      <w:r>
        <w:rPr>
          <w:rFonts w:eastAsia="Times New Roman" w:cs="Times New Roman"/>
          <w:szCs w:val="24"/>
        </w:rPr>
        <w:t>(ΜΕΤΑ ΤΗΝ ΗΛΕΚΤΡΟΝΙΚΗ ΚΑΤΑΜΕΤΡΗΣΗ)</w:t>
      </w:r>
    </w:p>
    <w:p w14:paraId="7E512F5A" w14:textId="77777777" w:rsidR="00CD7DD0" w:rsidRDefault="001D7A26">
      <w:pPr>
        <w:spacing w:line="600" w:lineRule="auto"/>
        <w:ind w:firstLine="709"/>
        <w:jc w:val="both"/>
        <w:rPr>
          <w:rFonts w:eastAsia="Times New Roman" w:cs="Times New Roman"/>
          <w:szCs w:val="24"/>
        </w:rPr>
      </w:pPr>
      <w:r>
        <w:rPr>
          <w:rFonts w:eastAsia="SimSun"/>
          <w:b/>
          <w:bCs/>
          <w:szCs w:val="24"/>
          <w:lang w:eastAsia="zh-CN"/>
        </w:rPr>
        <w:t xml:space="preserve">ΠΡΟΕΔΡΕΥΩΝ (Γεώργιος </w:t>
      </w:r>
      <w:proofErr w:type="spellStart"/>
      <w:r>
        <w:rPr>
          <w:rFonts w:eastAsia="SimSun"/>
          <w:b/>
          <w:bCs/>
          <w:szCs w:val="24"/>
          <w:lang w:eastAsia="zh-CN"/>
        </w:rPr>
        <w:t>Λαμπρούλης</w:t>
      </w:r>
      <w:proofErr w:type="spellEnd"/>
      <w:r>
        <w:rPr>
          <w:rFonts w:eastAsia="SimSun"/>
          <w:b/>
          <w:bCs/>
          <w:szCs w:val="24"/>
          <w:lang w:eastAsia="zh-CN"/>
        </w:rPr>
        <w:t>):</w:t>
      </w:r>
      <w:r>
        <w:rPr>
          <w:rFonts w:eastAsia="SimSun"/>
          <w:szCs w:val="24"/>
          <w:lang w:eastAsia="zh-CN"/>
        </w:rPr>
        <w:t xml:space="preserve"> </w:t>
      </w:r>
      <w:r>
        <w:rPr>
          <w:rFonts w:eastAsia="Times New Roman" w:cs="Times New Roman"/>
          <w:szCs w:val="24"/>
        </w:rPr>
        <w:t>Οι θέσεις των κομμάτων, όπως αποτυπώθηκαν κατά την ψήφιση με το ηλεκτρονικό σύστη</w:t>
      </w:r>
      <w:r>
        <w:rPr>
          <w:rFonts w:eastAsia="Times New Roman" w:cs="Times New Roman"/>
          <w:szCs w:val="24"/>
        </w:rPr>
        <w:t>μα, καταχωρίζονται στα Πρακτικά της σημερινής συνεδρίασης και έχουν ως εξής:</w:t>
      </w:r>
    </w:p>
    <w:tbl>
      <w:tblPr>
        <w:tblW w:w="8787" w:type="dxa"/>
        <w:tblCellMar>
          <w:left w:w="10" w:type="dxa"/>
          <w:right w:w="10" w:type="dxa"/>
        </w:tblCellMar>
        <w:tblLook w:val="04A0" w:firstRow="1" w:lastRow="0" w:firstColumn="1" w:lastColumn="0" w:noHBand="0" w:noVBand="1"/>
      </w:tblPr>
      <w:tblGrid>
        <w:gridCol w:w="1927"/>
        <w:gridCol w:w="275"/>
        <w:gridCol w:w="1787"/>
        <w:gridCol w:w="973"/>
        <w:gridCol w:w="1173"/>
        <w:gridCol w:w="222"/>
        <w:gridCol w:w="214"/>
        <w:gridCol w:w="8"/>
        <w:gridCol w:w="222"/>
        <w:gridCol w:w="876"/>
        <w:gridCol w:w="222"/>
        <w:gridCol w:w="222"/>
        <w:gridCol w:w="222"/>
        <w:gridCol w:w="222"/>
        <w:gridCol w:w="135"/>
        <w:gridCol w:w="87"/>
      </w:tblGrid>
      <w:tr w:rsidR="00CD7DD0" w14:paraId="7E512F5D" w14:textId="77777777">
        <w:trPr>
          <w:gridAfter w:val="1"/>
          <w:wAfter w:w="87" w:type="dxa"/>
          <w:trHeight w:val="1215"/>
        </w:trPr>
        <w:tc>
          <w:tcPr>
            <w:tcW w:w="8700" w:type="dxa"/>
            <w:gridSpan w:val="15"/>
            <w:tcBorders>
              <w:top w:val="nil"/>
              <w:left w:val="nil"/>
              <w:bottom w:val="nil"/>
              <w:right w:val="nil"/>
            </w:tcBorders>
            <w:shd w:val="clear" w:color="auto" w:fill="auto"/>
            <w:vAlign w:val="center"/>
            <w:hideMark/>
          </w:tcPr>
          <w:p w14:paraId="7E512F5B" w14:textId="77777777" w:rsidR="007A1FF5" w:rsidRDefault="001D7A26" w:rsidP="007A1FF5">
            <w:pPr>
              <w:jc w:val="both"/>
              <w:rPr>
                <w:rFonts w:asciiTheme="minorHAnsi" w:eastAsia="Times New Roman" w:hAnsiTheme="minorHAnsi" w:cs="Times New Roman"/>
                <w:szCs w:val="24"/>
              </w:rPr>
            </w:pPr>
            <w:r w:rsidRPr="00B9248C">
              <w:rPr>
                <w:rFonts w:asciiTheme="minorHAnsi" w:eastAsia="Times New Roman" w:hAnsiTheme="minorHAnsi" w:cs="Calibri"/>
                <w:color w:val="000000"/>
                <w:szCs w:val="24"/>
              </w:rPr>
              <w:t xml:space="preserve">Κύρωση της Σύμβασης Παραχώρησης μεταξύ του Ελληνικού Δημοσίου και της εταιρείας ΓΑΙΑΟΣΕ Α.Ε. </w:t>
            </w:r>
            <w:r w:rsidRPr="00B9248C">
              <w:rPr>
                <w:rFonts w:asciiTheme="minorHAnsi" w:eastAsia="Times New Roman" w:hAnsiTheme="minorHAnsi" w:cs="Times New Roman"/>
                <w:szCs w:val="24"/>
              </w:rPr>
              <w:t>ΑΝΩΝΥΜΗ ΕΤΑΙΡΕΙΑ ΔΙΑΧΕΙΡΙΣΗΣ ΣΙΔΗΡΟΔΡΟΜΙΚΗΣ ΠΕΡΙΟΥΣΙΑΣ", της εταιρείας "ΘΡΙΑΣΙΟ ΕΜΠΟΡΕ</w:t>
            </w:r>
            <w:r w:rsidRPr="00B9248C">
              <w:rPr>
                <w:rFonts w:asciiTheme="minorHAnsi" w:eastAsia="Times New Roman" w:hAnsiTheme="minorHAnsi" w:cs="Times New Roman"/>
                <w:szCs w:val="24"/>
              </w:rPr>
              <w:t>ΥΜΑΤΙΚΟ ΚΕΝΤΡΟ ΑΝΩΝΥΜΗ ΕΤΑΙΡΕΙΑ", της εταιρείας "ΕΤΒΑ ΒΙΟΜΗΧΑΝΙΚΕΣ ΠΕΡΙΟΧΕΣ ΑΝΩΝΥΜΗ ΕΤΑΙΡΕΙΑ" και της εταιρείας "ΓΚΟΛΝΤΑΙΡ ΚΑΡΓΚΟ ΕΤΑΙΡΕΙΑ ΔΙΕΘΝΩΝ ΜΕΤΑΦΟΡΩΝ ΚΑΙ LOGISTICS ΑΝΩΝΥΜΟΣ ΕΤΑΙΡΕΙΑ", για την "ΑΝΑΠΤΥΞΗ ΕΜΠΟΡΕΥΜΑΤΙΚΟΥ ΚΕΝΤΡΟΥ ΘΡΙΑΣΙΟΥ ΠΕΔΙΟΥ" και άλλ</w:t>
            </w:r>
            <w:r w:rsidRPr="00B9248C">
              <w:rPr>
                <w:rFonts w:asciiTheme="minorHAnsi" w:eastAsia="Times New Roman" w:hAnsiTheme="minorHAnsi" w:cs="Times New Roman"/>
                <w:szCs w:val="24"/>
              </w:rPr>
              <w:t>ες διατάξεις</w:t>
            </w:r>
          </w:p>
          <w:p w14:paraId="7E512F5C" w14:textId="77777777" w:rsidR="007A1FF5" w:rsidRPr="00B9248C" w:rsidRDefault="001D7A26" w:rsidP="007A1FF5">
            <w:pPr>
              <w:jc w:val="both"/>
              <w:rPr>
                <w:rFonts w:asciiTheme="minorHAnsi" w:eastAsia="Times New Roman" w:hAnsiTheme="minorHAnsi" w:cs="Calibri"/>
                <w:color w:val="000000"/>
                <w:szCs w:val="24"/>
              </w:rPr>
            </w:pPr>
          </w:p>
        </w:tc>
      </w:tr>
      <w:tr w:rsidR="00CD7DD0" w14:paraId="7E512F64" w14:textId="77777777">
        <w:trPr>
          <w:gridAfter w:val="7"/>
          <w:wAfter w:w="1986" w:type="dxa"/>
          <w:trHeight w:val="300"/>
        </w:trPr>
        <w:tc>
          <w:tcPr>
            <w:tcW w:w="2202" w:type="dxa"/>
            <w:gridSpan w:val="2"/>
            <w:tcBorders>
              <w:top w:val="nil"/>
              <w:left w:val="nil"/>
              <w:bottom w:val="nil"/>
              <w:right w:val="nil"/>
            </w:tcBorders>
            <w:shd w:val="clear" w:color="auto" w:fill="auto"/>
            <w:noWrap/>
            <w:vAlign w:val="bottom"/>
            <w:hideMark/>
          </w:tcPr>
          <w:p w14:paraId="7E512F5E" w14:textId="77777777" w:rsidR="007A1FF5" w:rsidRPr="002227B7" w:rsidRDefault="001D7A26" w:rsidP="007A1FF5">
            <w:pPr>
              <w:rPr>
                <w:rFonts w:ascii="Calibri" w:eastAsia="Times New Roman" w:hAnsi="Calibri" w:cs="Calibri"/>
                <w:color w:val="000000"/>
                <w:szCs w:val="24"/>
              </w:rPr>
            </w:pPr>
            <w:proofErr w:type="spellStart"/>
            <w:r w:rsidRPr="002227B7">
              <w:rPr>
                <w:rFonts w:ascii="Calibri" w:eastAsia="Times New Roman" w:hAnsi="Calibri" w:cs="Calibri"/>
                <w:color w:val="000000"/>
                <w:szCs w:val="24"/>
              </w:rPr>
              <w:t>Ημ</w:t>
            </w:r>
            <w:proofErr w:type="spellEnd"/>
            <w:r w:rsidRPr="002227B7">
              <w:rPr>
                <w:rFonts w:ascii="Calibri" w:eastAsia="Times New Roman" w:hAnsi="Calibri" w:cs="Calibri"/>
                <w:color w:val="000000"/>
                <w:szCs w:val="24"/>
              </w:rPr>
              <w:t>/</w:t>
            </w:r>
            <w:proofErr w:type="spellStart"/>
            <w:r w:rsidRPr="002227B7">
              <w:rPr>
                <w:rFonts w:ascii="Calibri" w:eastAsia="Times New Roman" w:hAnsi="Calibri" w:cs="Calibri"/>
                <w:color w:val="000000"/>
                <w:szCs w:val="24"/>
              </w:rPr>
              <w:t>νία</w:t>
            </w:r>
            <w:proofErr w:type="spellEnd"/>
            <w:r w:rsidRPr="002227B7">
              <w:rPr>
                <w:rFonts w:ascii="Calibri" w:eastAsia="Times New Roman" w:hAnsi="Calibri" w:cs="Calibri"/>
                <w:color w:val="000000"/>
                <w:szCs w:val="24"/>
              </w:rPr>
              <w:t>:</w:t>
            </w:r>
          </w:p>
        </w:tc>
        <w:tc>
          <w:tcPr>
            <w:tcW w:w="2760" w:type="dxa"/>
            <w:gridSpan w:val="2"/>
            <w:tcBorders>
              <w:top w:val="nil"/>
              <w:left w:val="nil"/>
              <w:bottom w:val="nil"/>
              <w:right w:val="nil"/>
            </w:tcBorders>
            <w:shd w:val="clear" w:color="auto" w:fill="auto"/>
            <w:noWrap/>
            <w:vAlign w:val="bottom"/>
            <w:hideMark/>
          </w:tcPr>
          <w:p w14:paraId="7E512F5F" w14:textId="77777777" w:rsidR="007A1FF5" w:rsidRPr="002227B7" w:rsidRDefault="001D7A26" w:rsidP="007A1FF5">
            <w:pPr>
              <w:jc w:val="right"/>
              <w:rPr>
                <w:rFonts w:ascii="Calibri" w:eastAsia="Times New Roman" w:hAnsi="Calibri" w:cs="Calibri"/>
                <w:color w:val="000000"/>
                <w:szCs w:val="24"/>
              </w:rPr>
            </w:pPr>
            <w:r w:rsidRPr="002227B7">
              <w:rPr>
                <w:rFonts w:ascii="Calibri" w:eastAsia="Times New Roman" w:hAnsi="Calibri" w:cs="Calibri"/>
                <w:color w:val="000000"/>
                <w:szCs w:val="24"/>
              </w:rPr>
              <w:t>1/11/2018</w:t>
            </w:r>
          </w:p>
        </w:tc>
        <w:tc>
          <w:tcPr>
            <w:tcW w:w="1173" w:type="dxa"/>
            <w:tcBorders>
              <w:top w:val="nil"/>
              <w:left w:val="nil"/>
              <w:bottom w:val="nil"/>
              <w:right w:val="nil"/>
            </w:tcBorders>
            <w:shd w:val="clear" w:color="auto" w:fill="auto"/>
            <w:noWrap/>
            <w:vAlign w:val="bottom"/>
            <w:hideMark/>
          </w:tcPr>
          <w:p w14:paraId="7E512F60" w14:textId="77777777" w:rsidR="007A1FF5" w:rsidRPr="002227B7" w:rsidRDefault="001D7A26" w:rsidP="007A1FF5">
            <w:pPr>
              <w:jc w:val="right"/>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2F61"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2F62"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63" w14:textId="77777777" w:rsidR="007A1FF5" w:rsidRPr="002227B7" w:rsidRDefault="001D7A26" w:rsidP="007A1FF5">
            <w:pPr>
              <w:rPr>
                <w:rFonts w:ascii="Times New Roman" w:eastAsia="Times New Roman" w:hAnsi="Times New Roman" w:cs="Times New Roman"/>
                <w:sz w:val="20"/>
              </w:rPr>
            </w:pPr>
          </w:p>
        </w:tc>
      </w:tr>
      <w:tr w:rsidR="00CD7DD0" w14:paraId="7E512F6C" w14:textId="77777777">
        <w:trPr>
          <w:gridAfter w:val="7"/>
          <w:wAfter w:w="1986" w:type="dxa"/>
          <w:trHeight w:val="300"/>
        </w:trPr>
        <w:tc>
          <w:tcPr>
            <w:tcW w:w="2202" w:type="dxa"/>
            <w:gridSpan w:val="2"/>
            <w:tcBorders>
              <w:top w:val="nil"/>
              <w:left w:val="nil"/>
              <w:bottom w:val="nil"/>
              <w:right w:val="nil"/>
            </w:tcBorders>
            <w:shd w:val="clear" w:color="auto" w:fill="auto"/>
            <w:noWrap/>
            <w:vAlign w:val="bottom"/>
            <w:hideMark/>
          </w:tcPr>
          <w:p w14:paraId="7E512F65" w14:textId="77777777" w:rsidR="007A1FF5" w:rsidRPr="002227B7" w:rsidRDefault="001D7A26" w:rsidP="007A1FF5">
            <w:pPr>
              <w:rPr>
                <w:rFonts w:ascii="Times New Roman" w:eastAsia="Times New Roman" w:hAnsi="Times New Roman" w:cs="Times New Roman"/>
                <w:sz w:val="20"/>
              </w:rPr>
            </w:pPr>
          </w:p>
        </w:tc>
        <w:tc>
          <w:tcPr>
            <w:tcW w:w="2760" w:type="dxa"/>
            <w:gridSpan w:val="2"/>
            <w:tcBorders>
              <w:top w:val="nil"/>
              <w:left w:val="nil"/>
              <w:bottom w:val="nil"/>
              <w:right w:val="nil"/>
            </w:tcBorders>
            <w:shd w:val="clear" w:color="auto" w:fill="auto"/>
            <w:noWrap/>
            <w:vAlign w:val="bottom"/>
            <w:hideMark/>
          </w:tcPr>
          <w:p w14:paraId="7E512F66" w14:textId="77777777" w:rsidR="007A1FF5" w:rsidRPr="002227B7" w:rsidRDefault="001D7A26" w:rsidP="007A1FF5">
            <w:pPr>
              <w:rPr>
                <w:rFonts w:ascii="Times New Roman" w:eastAsia="Times New Roman" w:hAnsi="Times New Roman" w:cs="Times New Roman"/>
                <w:sz w:val="20"/>
              </w:rPr>
            </w:pPr>
          </w:p>
        </w:tc>
        <w:tc>
          <w:tcPr>
            <w:tcW w:w="1173" w:type="dxa"/>
            <w:tcBorders>
              <w:top w:val="nil"/>
              <w:left w:val="nil"/>
              <w:bottom w:val="nil"/>
              <w:right w:val="nil"/>
            </w:tcBorders>
            <w:shd w:val="clear" w:color="auto" w:fill="auto"/>
            <w:noWrap/>
            <w:vAlign w:val="bottom"/>
            <w:hideMark/>
          </w:tcPr>
          <w:p w14:paraId="7E512F67" w14:textId="77777777" w:rsidR="007A1FF5" w:rsidRDefault="001D7A26" w:rsidP="007A1FF5">
            <w:pPr>
              <w:rPr>
                <w:rFonts w:ascii="Times New Roman" w:eastAsia="Times New Roman" w:hAnsi="Times New Roman" w:cs="Times New Roman"/>
                <w:sz w:val="20"/>
              </w:rPr>
            </w:pPr>
          </w:p>
          <w:p w14:paraId="7E512F68"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69"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2F6A"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6B" w14:textId="77777777" w:rsidR="007A1FF5" w:rsidRPr="002227B7" w:rsidRDefault="001D7A26" w:rsidP="007A1FF5">
            <w:pPr>
              <w:rPr>
                <w:rFonts w:ascii="Times New Roman" w:eastAsia="Times New Roman" w:hAnsi="Times New Roman" w:cs="Times New Roman"/>
                <w:sz w:val="20"/>
              </w:rPr>
            </w:pPr>
          </w:p>
        </w:tc>
      </w:tr>
      <w:tr w:rsidR="00CD7DD0" w14:paraId="7E512F73" w14:textId="77777777">
        <w:trPr>
          <w:trHeight w:val="300"/>
        </w:trPr>
        <w:tc>
          <w:tcPr>
            <w:tcW w:w="1927" w:type="dxa"/>
            <w:tcBorders>
              <w:top w:val="nil"/>
              <w:left w:val="nil"/>
              <w:bottom w:val="nil"/>
              <w:right w:val="nil"/>
            </w:tcBorders>
            <w:shd w:val="clear" w:color="auto" w:fill="auto"/>
            <w:noWrap/>
            <w:vAlign w:val="bottom"/>
            <w:hideMark/>
          </w:tcPr>
          <w:p w14:paraId="7E512F6D" w14:textId="77777777" w:rsidR="007A1FF5" w:rsidRPr="002227B7" w:rsidRDefault="001D7A26" w:rsidP="007A1FF5">
            <w:pPr>
              <w:rPr>
                <w:rFonts w:ascii="Times New Roman" w:eastAsia="Times New Roman" w:hAnsi="Times New Roman" w:cs="Times New Roman"/>
                <w:sz w:val="20"/>
              </w:rPr>
            </w:pPr>
          </w:p>
        </w:tc>
        <w:tc>
          <w:tcPr>
            <w:tcW w:w="5972" w:type="dxa"/>
            <w:gridSpan w:val="10"/>
            <w:tcBorders>
              <w:top w:val="nil"/>
              <w:left w:val="nil"/>
              <w:bottom w:val="nil"/>
              <w:right w:val="nil"/>
            </w:tcBorders>
            <w:shd w:val="clear" w:color="auto" w:fill="auto"/>
            <w:noWrap/>
            <w:vAlign w:val="bottom"/>
            <w:hideMark/>
          </w:tcPr>
          <w:p w14:paraId="7E512F6E"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Επί της Αρχής   ΔΕΚΤΟ ΚΑΤΑ ΠΛΕΙΟΨΗΦΙΑ</w:t>
            </w:r>
          </w:p>
        </w:tc>
        <w:tc>
          <w:tcPr>
            <w:tcW w:w="222" w:type="dxa"/>
            <w:tcBorders>
              <w:top w:val="nil"/>
              <w:left w:val="nil"/>
              <w:bottom w:val="nil"/>
              <w:right w:val="nil"/>
            </w:tcBorders>
            <w:shd w:val="clear" w:color="auto" w:fill="auto"/>
            <w:noWrap/>
            <w:vAlign w:val="bottom"/>
            <w:hideMark/>
          </w:tcPr>
          <w:p w14:paraId="7E512F6F"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2F70"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71"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2F72" w14:textId="77777777" w:rsidR="007A1FF5" w:rsidRPr="002227B7" w:rsidRDefault="001D7A26" w:rsidP="007A1FF5">
            <w:pPr>
              <w:rPr>
                <w:rFonts w:ascii="Times New Roman" w:eastAsia="Times New Roman" w:hAnsi="Times New Roman" w:cs="Times New Roman"/>
                <w:sz w:val="20"/>
              </w:rPr>
            </w:pPr>
          </w:p>
        </w:tc>
      </w:tr>
      <w:tr w:rsidR="00CD7DD0" w14:paraId="7E512F7D" w14:textId="77777777">
        <w:trPr>
          <w:trHeight w:val="300"/>
        </w:trPr>
        <w:tc>
          <w:tcPr>
            <w:tcW w:w="1927" w:type="dxa"/>
            <w:tcBorders>
              <w:top w:val="nil"/>
              <w:left w:val="nil"/>
              <w:bottom w:val="nil"/>
              <w:right w:val="nil"/>
            </w:tcBorders>
            <w:shd w:val="clear" w:color="auto" w:fill="auto"/>
            <w:noWrap/>
            <w:vAlign w:val="bottom"/>
            <w:hideMark/>
          </w:tcPr>
          <w:p w14:paraId="7E512F74"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ΣΥΡΙΖΑ:</w:t>
            </w:r>
          </w:p>
        </w:tc>
        <w:tc>
          <w:tcPr>
            <w:tcW w:w="2062" w:type="dxa"/>
            <w:gridSpan w:val="2"/>
            <w:tcBorders>
              <w:top w:val="nil"/>
              <w:left w:val="nil"/>
              <w:bottom w:val="nil"/>
              <w:right w:val="nil"/>
            </w:tcBorders>
            <w:shd w:val="clear" w:color="auto" w:fill="auto"/>
            <w:noWrap/>
            <w:vAlign w:val="bottom"/>
            <w:hideMark/>
          </w:tcPr>
          <w:p w14:paraId="7E512F75"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2F76"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2F77"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2F78"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2F79"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7A"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7B"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2F7C" w14:textId="77777777" w:rsidR="007A1FF5" w:rsidRPr="002227B7" w:rsidRDefault="001D7A26" w:rsidP="007A1FF5">
            <w:pPr>
              <w:rPr>
                <w:rFonts w:ascii="Times New Roman" w:eastAsia="Times New Roman" w:hAnsi="Times New Roman" w:cs="Times New Roman"/>
                <w:sz w:val="20"/>
              </w:rPr>
            </w:pPr>
          </w:p>
        </w:tc>
      </w:tr>
      <w:tr w:rsidR="00CD7DD0" w14:paraId="7E512F87" w14:textId="77777777">
        <w:trPr>
          <w:trHeight w:val="300"/>
        </w:trPr>
        <w:tc>
          <w:tcPr>
            <w:tcW w:w="1927" w:type="dxa"/>
            <w:tcBorders>
              <w:top w:val="nil"/>
              <w:left w:val="nil"/>
              <w:bottom w:val="nil"/>
              <w:right w:val="nil"/>
            </w:tcBorders>
            <w:shd w:val="clear" w:color="auto" w:fill="auto"/>
            <w:noWrap/>
            <w:vAlign w:val="bottom"/>
            <w:hideMark/>
          </w:tcPr>
          <w:p w14:paraId="7E512F7E"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Ν.Δ:</w:t>
            </w:r>
          </w:p>
        </w:tc>
        <w:tc>
          <w:tcPr>
            <w:tcW w:w="2062" w:type="dxa"/>
            <w:gridSpan w:val="2"/>
            <w:tcBorders>
              <w:top w:val="nil"/>
              <w:left w:val="nil"/>
              <w:bottom w:val="nil"/>
              <w:right w:val="nil"/>
            </w:tcBorders>
            <w:shd w:val="clear" w:color="auto" w:fill="auto"/>
            <w:noWrap/>
            <w:vAlign w:val="bottom"/>
            <w:hideMark/>
          </w:tcPr>
          <w:p w14:paraId="7E512F7F"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2F80"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2F81"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2F82"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2F83"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84"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85"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2F86" w14:textId="77777777" w:rsidR="007A1FF5" w:rsidRPr="002227B7" w:rsidRDefault="001D7A26" w:rsidP="007A1FF5">
            <w:pPr>
              <w:rPr>
                <w:rFonts w:ascii="Times New Roman" w:eastAsia="Times New Roman" w:hAnsi="Times New Roman" w:cs="Times New Roman"/>
                <w:sz w:val="20"/>
              </w:rPr>
            </w:pPr>
          </w:p>
        </w:tc>
      </w:tr>
      <w:tr w:rsidR="00CD7DD0" w14:paraId="7E512F91" w14:textId="77777777">
        <w:trPr>
          <w:trHeight w:val="300"/>
        </w:trPr>
        <w:tc>
          <w:tcPr>
            <w:tcW w:w="1927" w:type="dxa"/>
            <w:tcBorders>
              <w:top w:val="nil"/>
              <w:left w:val="nil"/>
              <w:bottom w:val="nil"/>
              <w:right w:val="nil"/>
            </w:tcBorders>
            <w:shd w:val="clear" w:color="auto" w:fill="auto"/>
            <w:noWrap/>
            <w:vAlign w:val="bottom"/>
            <w:hideMark/>
          </w:tcPr>
          <w:p w14:paraId="7E512F88"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ΔΗ.ΣΥ:</w:t>
            </w:r>
          </w:p>
        </w:tc>
        <w:tc>
          <w:tcPr>
            <w:tcW w:w="2062" w:type="dxa"/>
            <w:gridSpan w:val="2"/>
            <w:tcBorders>
              <w:top w:val="nil"/>
              <w:left w:val="nil"/>
              <w:bottom w:val="nil"/>
              <w:right w:val="nil"/>
            </w:tcBorders>
            <w:shd w:val="clear" w:color="auto" w:fill="auto"/>
            <w:noWrap/>
            <w:vAlign w:val="bottom"/>
            <w:hideMark/>
          </w:tcPr>
          <w:p w14:paraId="7E512F89"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2F8A"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2F8B"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2F8C"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2F8D"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8E"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8F"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2F90" w14:textId="77777777" w:rsidR="007A1FF5" w:rsidRPr="002227B7" w:rsidRDefault="001D7A26" w:rsidP="007A1FF5">
            <w:pPr>
              <w:rPr>
                <w:rFonts w:ascii="Times New Roman" w:eastAsia="Times New Roman" w:hAnsi="Times New Roman" w:cs="Times New Roman"/>
                <w:sz w:val="20"/>
              </w:rPr>
            </w:pPr>
          </w:p>
        </w:tc>
      </w:tr>
      <w:tr w:rsidR="00CD7DD0" w14:paraId="7E512F9B" w14:textId="77777777">
        <w:trPr>
          <w:trHeight w:val="300"/>
        </w:trPr>
        <w:tc>
          <w:tcPr>
            <w:tcW w:w="1927" w:type="dxa"/>
            <w:tcBorders>
              <w:top w:val="nil"/>
              <w:left w:val="nil"/>
              <w:bottom w:val="nil"/>
              <w:right w:val="nil"/>
            </w:tcBorders>
            <w:shd w:val="clear" w:color="auto" w:fill="auto"/>
            <w:noWrap/>
            <w:vAlign w:val="bottom"/>
            <w:hideMark/>
          </w:tcPr>
          <w:p w14:paraId="7E512F92"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Χ.Α:</w:t>
            </w:r>
          </w:p>
        </w:tc>
        <w:tc>
          <w:tcPr>
            <w:tcW w:w="2062" w:type="dxa"/>
            <w:gridSpan w:val="2"/>
            <w:tcBorders>
              <w:top w:val="nil"/>
              <w:left w:val="nil"/>
              <w:bottom w:val="nil"/>
              <w:right w:val="nil"/>
            </w:tcBorders>
            <w:shd w:val="clear" w:color="auto" w:fill="auto"/>
            <w:noWrap/>
            <w:vAlign w:val="bottom"/>
            <w:hideMark/>
          </w:tcPr>
          <w:p w14:paraId="7E512F93"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2F94"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2F95"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2F96"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2F97"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98"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99"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2F9A" w14:textId="77777777" w:rsidR="007A1FF5" w:rsidRPr="002227B7" w:rsidRDefault="001D7A26" w:rsidP="007A1FF5">
            <w:pPr>
              <w:rPr>
                <w:rFonts w:ascii="Times New Roman" w:eastAsia="Times New Roman" w:hAnsi="Times New Roman" w:cs="Times New Roman"/>
                <w:sz w:val="20"/>
              </w:rPr>
            </w:pPr>
          </w:p>
        </w:tc>
      </w:tr>
      <w:tr w:rsidR="00CD7DD0" w14:paraId="7E512FA5" w14:textId="77777777">
        <w:trPr>
          <w:trHeight w:val="300"/>
        </w:trPr>
        <w:tc>
          <w:tcPr>
            <w:tcW w:w="1927" w:type="dxa"/>
            <w:tcBorders>
              <w:top w:val="nil"/>
              <w:left w:val="nil"/>
              <w:bottom w:val="nil"/>
              <w:right w:val="nil"/>
            </w:tcBorders>
            <w:shd w:val="clear" w:color="auto" w:fill="auto"/>
            <w:noWrap/>
            <w:vAlign w:val="bottom"/>
            <w:hideMark/>
          </w:tcPr>
          <w:p w14:paraId="7E512F9C"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Κ.Κ.Ε:</w:t>
            </w:r>
          </w:p>
        </w:tc>
        <w:tc>
          <w:tcPr>
            <w:tcW w:w="2062" w:type="dxa"/>
            <w:gridSpan w:val="2"/>
            <w:tcBorders>
              <w:top w:val="nil"/>
              <w:left w:val="nil"/>
              <w:bottom w:val="nil"/>
              <w:right w:val="nil"/>
            </w:tcBorders>
            <w:shd w:val="clear" w:color="auto" w:fill="auto"/>
            <w:noWrap/>
            <w:vAlign w:val="bottom"/>
            <w:hideMark/>
          </w:tcPr>
          <w:p w14:paraId="7E512F9D"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2F9E"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2F9F"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2FA0"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2FA1"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A2"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A3"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2FA4" w14:textId="77777777" w:rsidR="007A1FF5" w:rsidRPr="002227B7" w:rsidRDefault="001D7A26" w:rsidP="007A1FF5">
            <w:pPr>
              <w:rPr>
                <w:rFonts w:ascii="Times New Roman" w:eastAsia="Times New Roman" w:hAnsi="Times New Roman" w:cs="Times New Roman"/>
                <w:sz w:val="20"/>
              </w:rPr>
            </w:pPr>
          </w:p>
        </w:tc>
      </w:tr>
      <w:tr w:rsidR="00CD7DD0" w14:paraId="7E512FAF" w14:textId="77777777">
        <w:trPr>
          <w:trHeight w:val="300"/>
        </w:trPr>
        <w:tc>
          <w:tcPr>
            <w:tcW w:w="1927" w:type="dxa"/>
            <w:tcBorders>
              <w:top w:val="nil"/>
              <w:left w:val="nil"/>
              <w:bottom w:val="nil"/>
              <w:right w:val="nil"/>
            </w:tcBorders>
            <w:shd w:val="clear" w:color="auto" w:fill="auto"/>
            <w:noWrap/>
            <w:vAlign w:val="bottom"/>
            <w:hideMark/>
          </w:tcPr>
          <w:p w14:paraId="7E512FA6"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ΑΝ.ΕΛ:</w:t>
            </w:r>
          </w:p>
        </w:tc>
        <w:tc>
          <w:tcPr>
            <w:tcW w:w="2062" w:type="dxa"/>
            <w:gridSpan w:val="2"/>
            <w:tcBorders>
              <w:top w:val="nil"/>
              <w:left w:val="nil"/>
              <w:bottom w:val="nil"/>
              <w:right w:val="nil"/>
            </w:tcBorders>
            <w:shd w:val="clear" w:color="auto" w:fill="auto"/>
            <w:noWrap/>
            <w:vAlign w:val="bottom"/>
            <w:hideMark/>
          </w:tcPr>
          <w:p w14:paraId="7E512FA7"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2FA8"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2FA9"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2FAA"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2FAB"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AC"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AD"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2FAE" w14:textId="77777777" w:rsidR="007A1FF5" w:rsidRPr="002227B7" w:rsidRDefault="001D7A26" w:rsidP="007A1FF5">
            <w:pPr>
              <w:rPr>
                <w:rFonts w:ascii="Times New Roman" w:eastAsia="Times New Roman" w:hAnsi="Times New Roman" w:cs="Times New Roman"/>
                <w:sz w:val="20"/>
              </w:rPr>
            </w:pPr>
          </w:p>
        </w:tc>
      </w:tr>
      <w:tr w:rsidR="00CD7DD0" w14:paraId="7E512FB9" w14:textId="77777777">
        <w:trPr>
          <w:trHeight w:val="300"/>
        </w:trPr>
        <w:tc>
          <w:tcPr>
            <w:tcW w:w="1927" w:type="dxa"/>
            <w:tcBorders>
              <w:top w:val="nil"/>
              <w:left w:val="nil"/>
              <w:bottom w:val="nil"/>
              <w:right w:val="nil"/>
            </w:tcBorders>
            <w:shd w:val="clear" w:color="auto" w:fill="auto"/>
            <w:noWrap/>
            <w:vAlign w:val="bottom"/>
            <w:hideMark/>
          </w:tcPr>
          <w:p w14:paraId="7E512FB0"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ΠΟΤΑΜΙ:</w:t>
            </w:r>
          </w:p>
        </w:tc>
        <w:tc>
          <w:tcPr>
            <w:tcW w:w="2062" w:type="dxa"/>
            <w:gridSpan w:val="2"/>
            <w:tcBorders>
              <w:top w:val="nil"/>
              <w:left w:val="nil"/>
              <w:bottom w:val="nil"/>
              <w:right w:val="nil"/>
            </w:tcBorders>
            <w:shd w:val="clear" w:color="auto" w:fill="auto"/>
            <w:noWrap/>
            <w:vAlign w:val="bottom"/>
            <w:hideMark/>
          </w:tcPr>
          <w:p w14:paraId="7E512FB1"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2FB2"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2FB3"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7E512FB4"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2FB5"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B6"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B7"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2FB8" w14:textId="77777777" w:rsidR="007A1FF5" w:rsidRPr="002227B7" w:rsidRDefault="001D7A26" w:rsidP="007A1FF5">
            <w:pPr>
              <w:rPr>
                <w:rFonts w:ascii="Times New Roman" w:eastAsia="Times New Roman" w:hAnsi="Times New Roman" w:cs="Times New Roman"/>
                <w:sz w:val="20"/>
              </w:rPr>
            </w:pPr>
          </w:p>
        </w:tc>
      </w:tr>
      <w:tr w:rsidR="00CD7DD0" w14:paraId="7E512FC2" w14:textId="77777777">
        <w:trPr>
          <w:trHeight w:val="300"/>
        </w:trPr>
        <w:tc>
          <w:tcPr>
            <w:tcW w:w="3989" w:type="dxa"/>
            <w:gridSpan w:val="3"/>
            <w:tcBorders>
              <w:top w:val="nil"/>
              <w:left w:val="nil"/>
              <w:bottom w:val="nil"/>
              <w:right w:val="nil"/>
            </w:tcBorders>
            <w:shd w:val="clear" w:color="auto" w:fill="auto"/>
            <w:noWrap/>
            <w:vAlign w:val="bottom"/>
            <w:hideMark/>
          </w:tcPr>
          <w:p w14:paraId="7E512FBA"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ΕΝ. ΚΕΝΤΡΩΩΝ:</w:t>
            </w:r>
          </w:p>
        </w:tc>
        <w:tc>
          <w:tcPr>
            <w:tcW w:w="2582" w:type="dxa"/>
            <w:gridSpan w:val="4"/>
            <w:tcBorders>
              <w:top w:val="nil"/>
              <w:left w:val="nil"/>
              <w:bottom w:val="nil"/>
              <w:right w:val="nil"/>
            </w:tcBorders>
            <w:shd w:val="clear" w:color="auto" w:fill="auto"/>
            <w:noWrap/>
            <w:vAlign w:val="bottom"/>
            <w:hideMark/>
          </w:tcPr>
          <w:p w14:paraId="7E512FBB" w14:textId="77777777" w:rsidR="007A1FF5" w:rsidRPr="002227B7" w:rsidRDefault="001D7A26" w:rsidP="007A1FF5">
            <w:pPr>
              <w:rPr>
                <w:rFonts w:ascii="Calibri" w:eastAsia="Times New Roman" w:hAnsi="Calibri" w:cs="Calibri"/>
                <w:color w:val="000000"/>
                <w:szCs w:val="24"/>
              </w:rPr>
            </w:pPr>
          </w:p>
        </w:tc>
        <w:tc>
          <w:tcPr>
            <w:tcW w:w="1106" w:type="dxa"/>
            <w:gridSpan w:val="3"/>
            <w:tcBorders>
              <w:top w:val="nil"/>
              <w:left w:val="nil"/>
              <w:bottom w:val="nil"/>
              <w:right w:val="nil"/>
            </w:tcBorders>
            <w:shd w:val="clear" w:color="auto" w:fill="auto"/>
            <w:noWrap/>
            <w:vAlign w:val="bottom"/>
            <w:hideMark/>
          </w:tcPr>
          <w:p w14:paraId="7E512FBC"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2FBD"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2FBE"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BF"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C0"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2FC1" w14:textId="77777777" w:rsidR="007A1FF5" w:rsidRPr="002227B7" w:rsidRDefault="001D7A26" w:rsidP="007A1FF5">
            <w:pPr>
              <w:rPr>
                <w:rFonts w:ascii="Times New Roman" w:eastAsia="Times New Roman" w:hAnsi="Times New Roman" w:cs="Times New Roman"/>
                <w:sz w:val="20"/>
              </w:rPr>
            </w:pPr>
          </w:p>
        </w:tc>
      </w:tr>
      <w:tr w:rsidR="00CD7DD0" w14:paraId="7E512FCC" w14:textId="77777777">
        <w:trPr>
          <w:trHeight w:val="300"/>
        </w:trPr>
        <w:tc>
          <w:tcPr>
            <w:tcW w:w="1927" w:type="dxa"/>
            <w:tcBorders>
              <w:top w:val="nil"/>
              <w:left w:val="nil"/>
              <w:bottom w:val="nil"/>
              <w:right w:val="nil"/>
            </w:tcBorders>
            <w:shd w:val="clear" w:color="auto" w:fill="auto"/>
            <w:noWrap/>
            <w:vAlign w:val="bottom"/>
            <w:hideMark/>
          </w:tcPr>
          <w:p w14:paraId="7E512FC3" w14:textId="77777777" w:rsidR="007A1FF5" w:rsidRPr="002227B7" w:rsidRDefault="001D7A26" w:rsidP="007A1FF5">
            <w:pPr>
              <w:rPr>
                <w:rFonts w:ascii="Times New Roman" w:eastAsia="Times New Roman" w:hAnsi="Times New Roman" w:cs="Times New Roman"/>
                <w:sz w:val="20"/>
              </w:rPr>
            </w:pPr>
          </w:p>
        </w:tc>
        <w:tc>
          <w:tcPr>
            <w:tcW w:w="2062" w:type="dxa"/>
            <w:gridSpan w:val="2"/>
            <w:tcBorders>
              <w:top w:val="nil"/>
              <w:left w:val="nil"/>
              <w:bottom w:val="nil"/>
              <w:right w:val="nil"/>
            </w:tcBorders>
            <w:shd w:val="clear" w:color="auto" w:fill="auto"/>
            <w:noWrap/>
            <w:vAlign w:val="bottom"/>
            <w:hideMark/>
          </w:tcPr>
          <w:p w14:paraId="7E512FC4" w14:textId="77777777" w:rsidR="007A1FF5" w:rsidRPr="002227B7" w:rsidRDefault="001D7A26" w:rsidP="007A1FF5">
            <w:pPr>
              <w:rPr>
                <w:rFonts w:ascii="Times New Roman" w:eastAsia="Times New Roman" w:hAnsi="Times New Roman" w:cs="Times New Roman"/>
                <w:sz w:val="20"/>
              </w:rPr>
            </w:pPr>
          </w:p>
        </w:tc>
        <w:tc>
          <w:tcPr>
            <w:tcW w:w="2582" w:type="dxa"/>
            <w:gridSpan w:val="4"/>
            <w:tcBorders>
              <w:top w:val="nil"/>
              <w:left w:val="nil"/>
              <w:bottom w:val="nil"/>
              <w:right w:val="nil"/>
            </w:tcBorders>
            <w:shd w:val="clear" w:color="auto" w:fill="auto"/>
            <w:noWrap/>
            <w:vAlign w:val="bottom"/>
            <w:hideMark/>
          </w:tcPr>
          <w:p w14:paraId="7E512FC5"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2FC6"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C7"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C8"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C9"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CA"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2FCB" w14:textId="77777777" w:rsidR="007A1FF5" w:rsidRPr="002227B7" w:rsidRDefault="001D7A26" w:rsidP="007A1FF5">
            <w:pPr>
              <w:rPr>
                <w:rFonts w:ascii="Times New Roman" w:eastAsia="Times New Roman" w:hAnsi="Times New Roman" w:cs="Times New Roman"/>
                <w:sz w:val="20"/>
              </w:rPr>
            </w:pPr>
          </w:p>
        </w:tc>
      </w:tr>
      <w:tr w:rsidR="00CD7DD0" w14:paraId="7E512FD2" w14:textId="77777777">
        <w:trPr>
          <w:trHeight w:val="300"/>
        </w:trPr>
        <w:tc>
          <w:tcPr>
            <w:tcW w:w="1927" w:type="dxa"/>
            <w:tcBorders>
              <w:top w:val="nil"/>
              <w:left w:val="nil"/>
              <w:bottom w:val="nil"/>
              <w:right w:val="nil"/>
            </w:tcBorders>
            <w:shd w:val="clear" w:color="auto" w:fill="auto"/>
            <w:noWrap/>
            <w:vAlign w:val="bottom"/>
            <w:hideMark/>
          </w:tcPr>
          <w:p w14:paraId="7E512FCD" w14:textId="77777777" w:rsidR="007A1FF5" w:rsidRPr="002227B7" w:rsidRDefault="001D7A26" w:rsidP="007A1FF5">
            <w:pPr>
              <w:rPr>
                <w:rFonts w:ascii="Times New Roman" w:eastAsia="Times New Roman" w:hAnsi="Times New Roman" w:cs="Times New Roman"/>
                <w:sz w:val="20"/>
              </w:rPr>
            </w:pPr>
          </w:p>
        </w:tc>
        <w:tc>
          <w:tcPr>
            <w:tcW w:w="6194" w:type="dxa"/>
            <w:gridSpan w:val="11"/>
            <w:tcBorders>
              <w:top w:val="nil"/>
              <w:left w:val="nil"/>
              <w:bottom w:val="nil"/>
              <w:right w:val="nil"/>
            </w:tcBorders>
            <w:shd w:val="clear" w:color="auto" w:fill="auto"/>
            <w:noWrap/>
            <w:vAlign w:val="bottom"/>
            <w:hideMark/>
          </w:tcPr>
          <w:p w14:paraId="7E512FCE"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Άρθρο 1 ως έχει   ΔΕΚΤΟ ΚΑΤΑ ΠΛΕΙΟΨΗΦΙΑ</w:t>
            </w:r>
          </w:p>
        </w:tc>
        <w:tc>
          <w:tcPr>
            <w:tcW w:w="222" w:type="dxa"/>
            <w:tcBorders>
              <w:top w:val="nil"/>
              <w:left w:val="nil"/>
              <w:bottom w:val="nil"/>
              <w:right w:val="nil"/>
            </w:tcBorders>
            <w:shd w:val="clear" w:color="auto" w:fill="auto"/>
            <w:noWrap/>
            <w:vAlign w:val="bottom"/>
            <w:hideMark/>
          </w:tcPr>
          <w:p w14:paraId="7E512FCF"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2FD0"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2FD1" w14:textId="77777777" w:rsidR="007A1FF5" w:rsidRPr="002227B7" w:rsidRDefault="001D7A26" w:rsidP="007A1FF5">
            <w:pPr>
              <w:rPr>
                <w:rFonts w:ascii="Times New Roman" w:eastAsia="Times New Roman" w:hAnsi="Times New Roman" w:cs="Times New Roman"/>
                <w:sz w:val="20"/>
              </w:rPr>
            </w:pPr>
          </w:p>
        </w:tc>
      </w:tr>
      <w:tr w:rsidR="00CD7DD0" w14:paraId="7E512FDC" w14:textId="77777777">
        <w:trPr>
          <w:trHeight w:val="300"/>
        </w:trPr>
        <w:tc>
          <w:tcPr>
            <w:tcW w:w="1927" w:type="dxa"/>
            <w:tcBorders>
              <w:top w:val="nil"/>
              <w:left w:val="nil"/>
              <w:bottom w:val="nil"/>
              <w:right w:val="nil"/>
            </w:tcBorders>
            <w:shd w:val="clear" w:color="auto" w:fill="auto"/>
            <w:noWrap/>
            <w:vAlign w:val="bottom"/>
            <w:hideMark/>
          </w:tcPr>
          <w:p w14:paraId="7E512FD3"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ΣΥΡΙΖΑ:</w:t>
            </w:r>
          </w:p>
        </w:tc>
        <w:tc>
          <w:tcPr>
            <w:tcW w:w="2062" w:type="dxa"/>
            <w:gridSpan w:val="2"/>
            <w:tcBorders>
              <w:top w:val="nil"/>
              <w:left w:val="nil"/>
              <w:bottom w:val="nil"/>
              <w:right w:val="nil"/>
            </w:tcBorders>
            <w:shd w:val="clear" w:color="auto" w:fill="auto"/>
            <w:noWrap/>
            <w:vAlign w:val="bottom"/>
            <w:hideMark/>
          </w:tcPr>
          <w:p w14:paraId="7E512FD4"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2FD5"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2FD6"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2FD7"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2FD8"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D9"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DA"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2FDB" w14:textId="77777777" w:rsidR="007A1FF5" w:rsidRPr="002227B7" w:rsidRDefault="001D7A26" w:rsidP="007A1FF5">
            <w:pPr>
              <w:rPr>
                <w:rFonts w:ascii="Times New Roman" w:eastAsia="Times New Roman" w:hAnsi="Times New Roman" w:cs="Times New Roman"/>
                <w:sz w:val="20"/>
              </w:rPr>
            </w:pPr>
          </w:p>
        </w:tc>
      </w:tr>
      <w:tr w:rsidR="00CD7DD0" w14:paraId="7E512FE6" w14:textId="77777777">
        <w:trPr>
          <w:trHeight w:val="300"/>
        </w:trPr>
        <w:tc>
          <w:tcPr>
            <w:tcW w:w="1927" w:type="dxa"/>
            <w:tcBorders>
              <w:top w:val="nil"/>
              <w:left w:val="nil"/>
              <w:bottom w:val="nil"/>
              <w:right w:val="nil"/>
            </w:tcBorders>
            <w:shd w:val="clear" w:color="auto" w:fill="auto"/>
            <w:noWrap/>
            <w:vAlign w:val="bottom"/>
            <w:hideMark/>
          </w:tcPr>
          <w:p w14:paraId="7E512FDD"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Ν.Δ:</w:t>
            </w:r>
          </w:p>
        </w:tc>
        <w:tc>
          <w:tcPr>
            <w:tcW w:w="2062" w:type="dxa"/>
            <w:gridSpan w:val="2"/>
            <w:tcBorders>
              <w:top w:val="nil"/>
              <w:left w:val="nil"/>
              <w:bottom w:val="nil"/>
              <w:right w:val="nil"/>
            </w:tcBorders>
            <w:shd w:val="clear" w:color="auto" w:fill="auto"/>
            <w:noWrap/>
            <w:vAlign w:val="bottom"/>
            <w:hideMark/>
          </w:tcPr>
          <w:p w14:paraId="7E512FDE"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2FDF"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2FE0"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2FE1"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2FE2"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E3"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E4"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2FE5" w14:textId="77777777" w:rsidR="007A1FF5" w:rsidRPr="002227B7" w:rsidRDefault="001D7A26" w:rsidP="007A1FF5">
            <w:pPr>
              <w:rPr>
                <w:rFonts w:ascii="Times New Roman" w:eastAsia="Times New Roman" w:hAnsi="Times New Roman" w:cs="Times New Roman"/>
                <w:sz w:val="20"/>
              </w:rPr>
            </w:pPr>
          </w:p>
        </w:tc>
      </w:tr>
      <w:tr w:rsidR="00CD7DD0" w14:paraId="7E512FF0" w14:textId="77777777">
        <w:trPr>
          <w:trHeight w:val="300"/>
        </w:trPr>
        <w:tc>
          <w:tcPr>
            <w:tcW w:w="1927" w:type="dxa"/>
            <w:tcBorders>
              <w:top w:val="nil"/>
              <w:left w:val="nil"/>
              <w:bottom w:val="nil"/>
              <w:right w:val="nil"/>
            </w:tcBorders>
            <w:shd w:val="clear" w:color="auto" w:fill="auto"/>
            <w:noWrap/>
            <w:vAlign w:val="bottom"/>
            <w:hideMark/>
          </w:tcPr>
          <w:p w14:paraId="7E512FE7"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ΔΗ.ΣΥ:</w:t>
            </w:r>
          </w:p>
        </w:tc>
        <w:tc>
          <w:tcPr>
            <w:tcW w:w="2062" w:type="dxa"/>
            <w:gridSpan w:val="2"/>
            <w:tcBorders>
              <w:top w:val="nil"/>
              <w:left w:val="nil"/>
              <w:bottom w:val="nil"/>
              <w:right w:val="nil"/>
            </w:tcBorders>
            <w:shd w:val="clear" w:color="auto" w:fill="auto"/>
            <w:noWrap/>
            <w:vAlign w:val="bottom"/>
            <w:hideMark/>
          </w:tcPr>
          <w:p w14:paraId="7E512FE8"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2FE9"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2FEA"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2FEB"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2FEC"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ED"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EE"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2FEF" w14:textId="77777777" w:rsidR="007A1FF5" w:rsidRPr="002227B7" w:rsidRDefault="001D7A26" w:rsidP="007A1FF5">
            <w:pPr>
              <w:rPr>
                <w:rFonts w:ascii="Times New Roman" w:eastAsia="Times New Roman" w:hAnsi="Times New Roman" w:cs="Times New Roman"/>
                <w:sz w:val="20"/>
              </w:rPr>
            </w:pPr>
          </w:p>
        </w:tc>
      </w:tr>
      <w:tr w:rsidR="00CD7DD0" w14:paraId="7E512FFA" w14:textId="77777777">
        <w:trPr>
          <w:trHeight w:val="300"/>
        </w:trPr>
        <w:tc>
          <w:tcPr>
            <w:tcW w:w="1927" w:type="dxa"/>
            <w:tcBorders>
              <w:top w:val="nil"/>
              <w:left w:val="nil"/>
              <w:bottom w:val="nil"/>
              <w:right w:val="nil"/>
            </w:tcBorders>
            <w:shd w:val="clear" w:color="auto" w:fill="auto"/>
            <w:noWrap/>
            <w:vAlign w:val="bottom"/>
            <w:hideMark/>
          </w:tcPr>
          <w:p w14:paraId="7E512FF1"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Χ.Α:</w:t>
            </w:r>
          </w:p>
        </w:tc>
        <w:tc>
          <w:tcPr>
            <w:tcW w:w="2062" w:type="dxa"/>
            <w:gridSpan w:val="2"/>
            <w:tcBorders>
              <w:top w:val="nil"/>
              <w:left w:val="nil"/>
              <w:bottom w:val="nil"/>
              <w:right w:val="nil"/>
            </w:tcBorders>
            <w:shd w:val="clear" w:color="auto" w:fill="auto"/>
            <w:noWrap/>
            <w:vAlign w:val="bottom"/>
            <w:hideMark/>
          </w:tcPr>
          <w:p w14:paraId="7E512FF2"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2FF3"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2FF4"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2FF5"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2FF6"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F7"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2FF8"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2FF9" w14:textId="77777777" w:rsidR="007A1FF5" w:rsidRPr="002227B7" w:rsidRDefault="001D7A26" w:rsidP="007A1FF5">
            <w:pPr>
              <w:rPr>
                <w:rFonts w:ascii="Times New Roman" w:eastAsia="Times New Roman" w:hAnsi="Times New Roman" w:cs="Times New Roman"/>
                <w:sz w:val="20"/>
              </w:rPr>
            </w:pPr>
          </w:p>
        </w:tc>
      </w:tr>
      <w:tr w:rsidR="00CD7DD0" w14:paraId="7E513004" w14:textId="77777777">
        <w:trPr>
          <w:trHeight w:val="300"/>
        </w:trPr>
        <w:tc>
          <w:tcPr>
            <w:tcW w:w="1927" w:type="dxa"/>
            <w:tcBorders>
              <w:top w:val="nil"/>
              <w:left w:val="nil"/>
              <w:bottom w:val="nil"/>
              <w:right w:val="nil"/>
            </w:tcBorders>
            <w:shd w:val="clear" w:color="auto" w:fill="auto"/>
            <w:noWrap/>
            <w:vAlign w:val="bottom"/>
            <w:hideMark/>
          </w:tcPr>
          <w:p w14:paraId="7E512FFB"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Κ.Κ.Ε:</w:t>
            </w:r>
          </w:p>
        </w:tc>
        <w:tc>
          <w:tcPr>
            <w:tcW w:w="2062" w:type="dxa"/>
            <w:gridSpan w:val="2"/>
            <w:tcBorders>
              <w:top w:val="nil"/>
              <w:left w:val="nil"/>
              <w:bottom w:val="nil"/>
              <w:right w:val="nil"/>
            </w:tcBorders>
            <w:shd w:val="clear" w:color="auto" w:fill="auto"/>
            <w:noWrap/>
            <w:vAlign w:val="bottom"/>
            <w:hideMark/>
          </w:tcPr>
          <w:p w14:paraId="7E512FFC"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2FFD"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2FFE"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2FFF"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000"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01"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02"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03" w14:textId="77777777" w:rsidR="007A1FF5" w:rsidRPr="002227B7" w:rsidRDefault="001D7A26" w:rsidP="007A1FF5">
            <w:pPr>
              <w:rPr>
                <w:rFonts w:ascii="Times New Roman" w:eastAsia="Times New Roman" w:hAnsi="Times New Roman" w:cs="Times New Roman"/>
                <w:sz w:val="20"/>
              </w:rPr>
            </w:pPr>
          </w:p>
        </w:tc>
      </w:tr>
      <w:tr w:rsidR="00CD7DD0" w14:paraId="7E51300E" w14:textId="77777777">
        <w:trPr>
          <w:trHeight w:val="300"/>
        </w:trPr>
        <w:tc>
          <w:tcPr>
            <w:tcW w:w="1927" w:type="dxa"/>
            <w:tcBorders>
              <w:top w:val="nil"/>
              <w:left w:val="nil"/>
              <w:bottom w:val="nil"/>
              <w:right w:val="nil"/>
            </w:tcBorders>
            <w:shd w:val="clear" w:color="auto" w:fill="auto"/>
            <w:noWrap/>
            <w:vAlign w:val="bottom"/>
            <w:hideMark/>
          </w:tcPr>
          <w:p w14:paraId="7E513005"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ΑΝ.ΕΛ:</w:t>
            </w:r>
          </w:p>
        </w:tc>
        <w:tc>
          <w:tcPr>
            <w:tcW w:w="2062" w:type="dxa"/>
            <w:gridSpan w:val="2"/>
            <w:tcBorders>
              <w:top w:val="nil"/>
              <w:left w:val="nil"/>
              <w:bottom w:val="nil"/>
              <w:right w:val="nil"/>
            </w:tcBorders>
            <w:shd w:val="clear" w:color="auto" w:fill="auto"/>
            <w:noWrap/>
            <w:vAlign w:val="bottom"/>
            <w:hideMark/>
          </w:tcPr>
          <w:p w14:paraId="7E513006"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007"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008"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009"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00A"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0B"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0C"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0D" w14:textId="77777777" w:rsidR="007A1FF5" w:rsidRPr="002227B7" w:rsidRDefault="001D7A26" w:rsidP="007A1FF5">
            <w:pPr>
              <w:rPr>
                <w:rFonts w:ascii="Times New Roman" w:eastAsia="Times New Roman" w:hAnsi="Times New Roman" w:cs="Times New Roman"/>
                <w:sz w:val="20"/>
              </w:rPr>
            </w:pPr>
          </w:p>
        </w:tc>
      </w:tr>
      <w:tr w:rsidR="00CD7DD0" w14:paraId="7E513018" w14:textId="77777777">
        <w:trPr>
          <w:trHeight w:val="300"/>
        </w:trPr>
        <w:tc>
          <w:tcPr>
            <w:tcW w:w="1927" w:type="dxa"/>
            <w:tcBorders>
              <w:top w:val="nil"/>
              <w:left w:val="nil"/>
              <w:bottom w:val="nil"/>
              <w:right w:val="nil"/>
            </w:tcBorders>
            <w:shd w:val="clear" w:color="auto" w:fill="auto"/>
            <w:noWrap/>
            <w:vAlign w:val="bottom"/>
            <w:hideMark/>
          </w:tcPr>
          <w:p w14:paraId="7E51300F"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ΠΟΤΑΜΙ:</w:t>
            </w:r>
          </w:p>
        </w:tc>
        <w:tc>
          <w:tcPr>
            <w:tcW w:w="2062" w:type="dxa"/>
            <w:gridSpan w:val="2"/>
            <w:tcBorders>
              <w:top w:val="nil"/>
              <w:left w:val="nil"/>
              <w:bottom w:val="nil"/>
              <w:right w:val="nil"/>
            </w:tcBorders>
            <w:shd w:val="clear" w:color="auto" w:fill="auto"/>
            <w:noWrap/>
            <w:vAlign w:val="bottom"/>
            <w:hideMark/>
          </w:tcPr>
          <w:p w14:paraId="7E513010"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011"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012"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7E513013"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014"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15"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16"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17" w14:textId="77777777" w:rsidR="007A1FF5" w:rsidRPr="002227B7" w:rsidRDefault="001D7A26" w:rsidP="007A1FF5">
            <w:pPr>
              <w:rPr>
                <w:rFonts w:ascii="Times New Roman" w:eastAsia="Times New Roman" w:hAnsi="Times New Roman" w:cs="Times New Roman"/>
                <w:sz w:val="20"/>
              </w:rPr>
            </w:pPr>
          </w:p>
        </w:tc>
      </w:tr>
      <w:tr w:rsidR="00CD7DD0" w14:paraId="7E513021" w14:textId="77777777">
        <w:trPr>
          <w:trHeight w:val="300"/>
        </w:trPr>
        <w:tc>
          <w:tcPr>
            <w:tcW w:w="3989" w:type="dxa"/>
            <w:gridSpan w:val="3"/>
            <w:tcBorders>
              <w:top w:val="nil"/>
              <w:left w:val="nil"/>
              <w:bottom w:val="nil"/>
              <w:right w:val="nil"/>
            </w:tcBorders>
            <w:shd w:val="clear" w:color="auto" w:fill="auto"/>
            <w:noWrap/>
            <w:vAlign w:val="bottom"/>
            <w:hideMark/>
          </w:tcPr>
          <w:p w14:paraId="7E513019"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ΕΝ. ΚΕΝΤΡΩΩΝ:</w:t>
            </w:r>
          </w:p>
        </w:tc>
        <w:tc>
          <w:tcPr>
            <w:tcW w:w="2582" w:type="dxa"/>
            <w:gridSpan w:val="4"/>
            <w:tcBorders>
              <w:top w:val="nil"/>
              <w:left w:val="nil"/>
              <w:bottom w:val="nil"/>
              <w:right w:val="nil"/>
            </w:tcBorders>
            <w:shd w:val="clear" w:color="auto" w:fill="auto"/>
            <w:noWrap/>
            <w:vAlign w:val="bottom"/>
            <w:hideMark/>
          </w:tcPr>
          <w:p w14:paraId="7E51301A" w14:textId="77777777" w:rsidR="007A1FF5" w:rsidRPr="002227B7" w:rsidRDefault="001D7A26" w:rsidP="007A1FF5">
            <w:pPr>
              <w:rPr>
                <w:rFonts w:ascii="Calibri" w:eastAsia="Times New Roman" w:hAnsi="Calibri" w:cs="Calibri"/>
                <w:color w:val="000000"/>
                <w:szCs w:val="24"/>
              </w:rPr>
            </w:pPr>
          </w:p>
        </w:tc>
        <w:tc>
          <w:tcPr>
            <w:tcW w:w="1106" w:type="dxa"/>
            <w:gridSpan w:val="3"/>
            <w:tcBorders>
              <w:top w:val="nil"/>
              <w:left w:val="nil"/>
              <w:bottom w:val="nil"/>
              <w:right w:val="nil"/>
            </w:tcBorders>
            <w:shd w:val="clear" w:color="auto" w:fill="auto"/>
            <w:noWrap/>
            <w:vAlign w:val="bottom"/>
            <w:hideMark/>
          </w:tcPr>
          <w:p w14:paraId="7E51301B"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01C"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01D"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1E"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1F"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20" w14:textId="77777777" w:rsidR="007A1FF5" w:rsidRPr="002227B7" w:rsidRDefault="001D7A26" w:rsidP="007A1FF5">
            <w:pPr>
              <w:rPr>
                <w:rFonts w:ascii="Times New Roman" w:eastAsia="Times New Roman" w:hAnsi="Times New Roman" w:cs="Times New Roman"/>
                <w:sz w:val="20"/>
              </w:rPr>
            </w:pPr>
          </w:p>
        </w:tc>
      </w:tr>
      <w:tr w:rsidR="00CD7DD0" w14:paraId="7E51302B" w14:textId="77777777">
        <w:trPr>
          <w:trHeight w:val="300"/>
        </w:trPr>
        <w:tc>
          <w:tcPr>
            <w:tcW w:w="1927" w:type="dxa"/>
            <w:tcBorders>
              <w:top w:val="nil"/>
              <w:left w:val="nil"/>
              <w:bottom w:val="nil"/>
              <w:right w:val="nil"/>
            </w:tcBorders>
            <w:shd w:val="clear" w:color="auto" w:fill="auto"/>
            <w:noWrap/>
            <w:vAlign w:val="bottom"/>
            <w:hideMark/>
          </w:tcPr>
          <w:p w14:paraId="7E513022" w14:textId="77777777" w:rsidR="007A1FF5" w:rsidRPr="002227B7" w:rsidRDefault="001D7A26" w:rsidP="007A1FF5">
            <w:pPr>
              <w:rPr>
                <w:rFonts w:ascii="Times New Roman" w:eastAsia="Times New Roman" w:hAnsi="Times New Roman" w:cs="Times New Roman"/>
                <w:sz w:val="20"/>
              </w:rPr>
            </w:pPr>
          </w:p>
        </w:tc>
        <w:tc>
          <w:tcPr>
            <w:tcW w:w="2062" w:type="dxa"/>
            <w:gridSpan w:val="2"/>
            <w:tcBorders>
              <w:top w:val="nil"/>
              <w:left w:val="nil"/>
              <w:bottom w:val="nil"/>
              <w:right w:val="nil"/>
            </w:tcBorders>
            <w:shd w:val="clear" w:color="auto" w:fill="auto"/>
            <w:noWrap/>
            <w:vAlign w:val="bottom"/>
            <w:hideMark/>
          </w:tcPr>
          <w:p w14:paraId="7E513023" w14:textId="77777777" w:rsidR="007A1FF5" w:rsidRPr="002227B7" w:rsidRDefault="001D7A26" w:rsidP="007A1FF5">
            <w:pPr>
              <w:rPr>
                <w:rFonts w:ascii="Times New Roman" w:eastAsia="Times New Roman" w:hAnsi="Times New Roman" w:cs="Times New Roman"/>
                <w:sz w:val="20"/>
              </w:rPr>
            </w:pPr>
          </w:p>
        </w:tc>
        <w:tc>
          <w:tcPr>
            <w:tcW w:w="2582" w:type="dxa"/>
            <w:gridSpan w:val="4"/>
            <w:tcBorders>
              <w:top w:val="nil"/>
              <w:left w:val="nil"/>
              <w:bottom w:val="nil"/>
              <w:right w:val="nil"/>
            </w:tcBorders>
            <w:shd w:val="clear" w:color="auto" w:fill="auto"/>
            <w:noWrap/>
            <w:vAlign w:val="bottom"/>
            <w:hideMark/>
          </w:tcPr>
          <w:p w14:paraId="7E513024"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025"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26"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27"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28"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29"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2A" w14:textId="77777777" w:rsidR="007A1FF5" w:rsidRPr="002227B7" w:rsidRDefault="001D7A26" w:rsidP="007A1FF5">
            <w:pPr>
              <w:rPr>
                <w:rFonts w:ascii="Times New Roman" w:eastAsia="Times New Roman" w:hAnsi="Times New Roman" w:cs="Times New Roman"/>
                <w:sz w:val="20"/>
              </w:rPr>
            </w:pPr>
          </w:p>
        </w:tc>
      </w:tr>
      <w:tr w:rsidR="00CD7DD0" w14:paraId="7E513031" w14:textId="77777777">
        <w:trPr>
          <w:trHeight w:val="300"/>
        </w:trPr>
        <w:tc>
          <w:tcPr>
            <w:tcW w:w="1927" w:type="dxa"/>
            <w:tcBorders>
              <w:top w:val="nil"/>
              <w:left w:val="nil"/>
              <w:bottom w:val="nil"/>
              <w:right w:val="nil"/>
            </w:tcBorders>
            <w:shd w:val="clear" w:color="auto" w:fill="auto"/>
            <w:noWrap/>
            <w:vAlign w:val="bottom"/>
            <w:hideMark/>
          </w:tcPr>
          <w:p w14:paraId="7E51302C" w14:textId="77777777" w:rsidR="007A1FF5" w:rsidRPr="002227B7" w:rsidRDefault="001D7A26" w:rsidP="007A1FF5">
            <w:pPr>
              <w:rPr>
                <w:rFonts w:ascii="Times New Roman" w:eastAsia="Times New Roman" w:hAnsi="Times New Roman" w:cs="Times New Roman"/>
                <w:sz w:val="20"/>
              </w:rPr>
            </w:pPr>
          </w:p>
        </w:tc>
        <w:tc>
          <w:tcPr>
            <w:tcW w:w="6194" w:type="dxa"/>
            <w:gridSpan w:val="11"/>
            <w:tcBorders>
              <w:top w:val="nil"/>
              <w:left w:val="nil"/>
              <w:bottom w:val="nil"/>
              <w:right w:val="nil"/>
            </w:tcBorders>
            <w:shd w:val="clear" w:color="auto" w:fill="auto"/>
            <w:noWrap/>
            <w:vAlign w:val="bottom"/>
            <w:hideMark/>
          </w:tcPr>
          <w:p w14:paraId="7E51302D"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Άρθρο 2 ως έχει   ΔΕΚΤΟ ΚΑΤΑ ΠΛΕΙΟΨΗΦΙΑ</w:t>
            </w:r>
          </w:p>
        </w:tc>
        <w:tc>
          <w:tcPr>
            <w:tcW w:w="222" w:type="dxa"/>
            <w:tcBorders>
              <w:top w:val="nil"/>
              <w:left w:val="nil"/>
              <w:bottom w:val="nil"/>
              <w:right w:val="nil"/>
            </w:tcBorders>
            <w:shd w:val="clear" w:color="auto" w:fill="auto"/>
            <w:noWrap/>
            <w:vAlign w:val="bottom"/>
            <w:hideMark/>
          </w:tcPr>
          <w:p w14:paraId="7E51302E"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02F"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30" w14:textId="77777777" w:rsidR="007A1FF5" w:rsidRPr="002227B7" w:rsidRDefault="001D7A26" w:rsidP="007A1FF5">
            <w:pPr>
              <w:rPr>
                <w:rFonts w:ascii="Times New Roman" w:eastAsia="Times New Roman" w:hAnsi="Times New Roman" w:cs="Times New Roman"/>
                <w:sz w:val="20"/>
              </w:rPr>
            </w:pPr>
          </w:p>
        </w:tc>
      </w:tr>
      <w:tr w:rsidR="00CD7DD0" w14:paraId="7E51303B" w14:textId="77777777">
        <w:trPr>
          <w:trHeight w:val="300"/>
        </w:trPr>
        <w:tc>
          <w:tcPr>
            <w:tcW w:w="1927" w:type="dxa"/>
            <w:tcBorders>
              <w:top w:val="nil"/>
              <w:left w:val="nil"/>
              <w:bottom w:val="nil"/>
              <w:right w:val="nil"/>
            </w:tcBorders>
            <w:shd w:val="clear" w:color="auto" w:fill="auto"/>
            <w:noWrap/>
            <w:vAlign w:val="bottom"/>
            <w:hideMark/>
          </w:tcPr>
          <w:p w14:paraId="7E513032"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ΣΥΡΙΖΑ:</w:t>
            </w:r>
          </w:p>
        </w:tc>
        <w:tc>
          <w:tcPr>
            <w:tcW w:w="2062" w:type="dxa"/>
            <w:gridSpan w:val="2"/>
            <w:tcBorders>
              <w:top w:val="nil"/>
              <w:left w:val="nil"/>
              <w:bottom w:val="nil"/>
              <w:right w:val="nil"/>
            </w:tcBorders>
            <w:shd w:val="clear" w:color="auto" w:fill="auto"/>
            <w:noWrap/>
            <w:vAlign w:val="bottom"/>
            <w:hideMark/>
          </w:tcPr>
          <w:p w14:paraId="7E513033"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034"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035"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036"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037"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38"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39"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3A" w14:textId="77777777" w:rsidR="007A1FF5" w:rsidRPr="002227B7" w:rsidRDefault="001D7A26" w:rsidP="007A1FF5">
            <w:pPr>
              <w:rPr>
                <w:rFonts w:ascii="Times New Roman" w:eastAsia="Times New Roman" w:hAnsi="Times New Roman" w:cs="Times New Roman"/>
                <w:sz w:val="20"/>
              </w:rPr>
            </w:pPr>
          </w:p>
        </w:tc>
      </w:tr>
      <w:tr w:rsidR="00CD7DD0" w14:paraId="7E513045" w14:textId="77777777">
        <w:trPr>
          <w:trHeight w:val="300"/>
        </w:trPr>
        <w:tc>
          <w:tcPr>
            <w:tcW w:w="1927" w:type="dxa"/>
            <w:tcBorders>
              <w:top w:val="nil"/>
              <w:left w:val="nil"/>
              <w:bottom w:val="nil"/>
              <w:right w:val="nil"/>
            </w:tcBorders>
            <w:shd w:val="clear" w:color="auto" w:fill="auto"/>
            <w:noWrap/>
            <w:vAlign w:val="bottom"/>
            <w:hideMark/>
          </w:tcPr>
          <w:p w14:paraId="7E51303C"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Ν.Δ:</w:t>
            </w:r>
          </w:p>
        </w:tc>
        <w:tc>
          <w:tcPr>
            <w:tcW w:w="2062" w:type="dxa"/>
            <w:gridSpan w:val="2"/>
            <w:tcBorders>
              <w:top w:val="nil"/>
              <w:left w:val="nil"/>
              <w:bottom w:val="nil"/>
              <w:right w:val="nil"/>
            </w:tcBorders>
            <w:shd w:val="clear" w:color="auto" w:fill="auto"/>
            <w:noWrap/>
            <w:vAlign w:val="bottom"/>
            <w:hideMark/>
          </w:tcPr>
          <w:p w14:paraId="7E51303D"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03E"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03F"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040"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041"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42"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43"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44" w14:textId="77777777" w:rsidR="007A1FF5" w:rsidRPr="002227B7" w:rsidRDefault="001D7A26" w:rsidP="007A1FF5">
            <w:pPr>
              <w:rPr>
                <w:rFonts w:ascii="Times New Roman" w:eastAsia="Times New Roman" w:hAnsi="Times New Roman" w:cs="Times New Roman"/>
                <w:sz w:val="20"/>
              </w:rPr>
            </w:pPr>
          </w:p>
        </w:tc>
      </w:tr>
      <w:tr w:rsidR="00CD7DD0" w14:paraId="7E51304F" w14:textId="77777777">
        <w:trPr>
          <w:trHeight w:val="300"/>
        </w:trPr>
        <w:tc>
          <w:tcPr>
            <w:tcW w:w="1927" w:type="dxa"/>
            <w:tcBorders>
              <w:top w:val="nil"/>
              <w:left w:val="nil"/>
              <w:bottom w:val="nil"/>
              <w:right w:val="nil"/>
            </w:tcBorders>
            <w:shd w:val="clear" w:color="auto" w:fill="auto"/>
            <w:noWrap/>
            <w:vAlign w:val="bottom"/>
            <w:hideMark/>
          </w:tcPr>
          <w:p w14:paraId="7E513046"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ΔΗ.ΣΥ:</w:t>
            </w:r>
          </w:p>
        </w:tc>
        <w:tc>
          <w:tcPr>
            <w:tcW w:w="2062" w:type="dxa"/>
            <w:gridSpan w:val="2"/>
            <w:tcBorders>
              <w:top w:val="nil"/>
              <w:left w:val="nil"/>
              <w:bottom w:val="nil"/>
              <w:right w:val="nil"/>
            </w:tcBorders>
            <w:shd w:val="clear" w:color="auto" w:fill="auto"/>
            <w:noWrap/>
            <w:vAlign w:val="bottom"/>
            <w:hideMark/>
          </w:tcPr>
          <w:p w14:paraId="7E513047"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048"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049"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04A"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04B"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4C"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4D"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4E" w14:textId="77777777" w:rsidR="007A1FF5" w:rsidRPr="002227B7" w:rsidRDefault="001D7A26" w:rsidP="007A1FF5">
            <w:pPr>
              <w:rPr>
                <w:rFonts w:ascii="Times New Roman" w:eastAsia="Times New Roman" w:hAnsi="Times New Roman" w:cs="Times New Roman"/>
                <w:sz w:val="20"/>
              </w:rPr>
            </w:pPr>
          </w:p>
        </w:tc>
      </w:tr>
      <w:tr w:rsidR="00CD7DD0" w14:paraId="7E513059" w14:textId="77777777">
        <w:trPr>
          <w:trHeight w:val="300"/>
        </w:trPr>
        <w:tc>
          <w:tcPr>
            <w:tcW w:w="1927" w:type="dxa"/>
            <w:tcBorders>
              <w:top w:val="nil"/>
              <w:left w:val="nil"/>
              <w:bottom w:val="nil"/>
              <w:right w:val="nil"/>
            </w:tcBorders>
            <w:shd w:val="clear" w:color="auto" w:fill="auto"/>
            <w:noWrap/>
            <w:vAlign w:val="bottom"/>
            <w:hideMark/>
          </w:tcPr>
          <w:p w14:paraId="7E513050"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Χ.Α:</w:t>
            </w:r>
          </w:p>
        </w:tc>
        <w:tc>
          <w:tcPr>
            <w:tcW w:w="2062" w:type="dxa"/>
            <w:gridSpan w:val="2"/>
            <w:tcBorders>
              <w:top w:val="nil"/>
              <w:left w:val="nil"/>
              <w:bottom w:val="nil"/>
              <w:right w:val="nil"/>
            </w:tcBorders>
            <w:shd w:val="clear" w:color="auto" w:fill="auto"/>
            <w:noWrap/>
            <w:vAlign w:val="bottom"/>
            <w:hideMark/>
          </w:tcPr>
          <w:p w14:paraId="7E513051"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052"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053"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054"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055"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56"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57"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58" w14:textId="77777777" w:rsidR="007A1FF5" w:rsidRPr="002227B7" w:rsidRDefault="001D7A26" w:rsidP="007A1FF5">
            <w:pPr>
              <w:rPr>
                <w:rFonts w:ascii="Times New Roman" w:eastAsia="Times New Roman" w:hAnsi="Times New Roman" w:cs="Times New Roman"/>
                <w:sz w:val="20"/>
              </w:rPr>
            </w:pPr>
          </w:p>
        </w:tc>
      </w:tr>
      <w:tr w:rsidR="00CD7DD0" w14:paraId="7E513063" w14:textId="77777777">
        <w:trPr>
          <w:trHeight w:val="300"/>
        </w:trPr>
        <w:tc>
          <w:tcPr>
            <w:tcW w:w="1927" w:type="dxa"/>
            <w:tcBorders>
              <w:top w:val="nil"/>
              <w:left w:val="nil"/>
              <w:bottom w:val="nil"/>
              <w:right w:val="nil"/>
            </w:tcBorders>
            <w:shd w:val="clear" w:color="auto" w:fill="auto"/>
            <w:noWrap/>
            <w:vAlign w:val="bottom"/>
            <w:hideMark/>
          </w:tcPr>
          <w:p w14:paraId="7E51305A"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Κ.Κ.Ε:</w:t>
            </w:r>
          </w:p>
        </w:tc>
        <w:tc>
          <w:tcPr>
            <w:tcW w:w="2062" w:type="dxa"/>
            <w:gridSpan w:val="2"/>
            <w:tcBorders>
              <w:top w:val="nil"/>
              <w:left w:val="nil"/>
              <w:bottom w:val="nil"/>
              <w:right w:val="nil"/>
            </w:tcBorders>
            <w:shd w:val="clear" w:color="auto" w:fill="auto"/>
            <w:noWrap/>
            <w:vAlign w:val="bottom"/>
            <w:hideMark/>
          </w:tcPr>
          <w:p w14:paraId="7E51305B"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05C"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05D"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05E"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05F"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60"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61"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62" w14:textId="77777777" w:rsidR="007A1FF5" w:rsidRPr="002227B7" w:rsidRDefault="001D7A26" w:rsidP="007A1FF5">
            <w:pPr>
              <w:rPr>
                <w:rFonts w:ascii="Times New Roman" w:eastAsia="Times New Roman" w:hAnsi="Times New Roman" w:cs="Times New Roman"/>
                <w:sz w:val="20"/>
              </w:rPr>
            </w:pPr>
          </w:p>
        </w:tc>
      </w:tr>
      <w:tr w:rsidR="00CD7DD0" w14:paraId="7E51306D" w14:textId="77777777">
        <w:trPr>
          <w:trHeight w:val="300"/>
        </w:trPr>
        <w:tc>
          <w:tcPr>
            <w:tcW w:w="1927" w:type="dxa"/>
            <w:tcBorders>
              <w:top w:val="nil"/>
              <w:left w:val="nil"/>
              <w:bottom w:val="nil"/>
              <w:right w:val="nil"/>
            </w:tcBorders>
            <w:shd w:val="clear" w:color="auto" w:fill="auto"/>
            <w:noWrap/>
            <w:vAlign w:val="bottom"/>
            <w:hideMark/>
          </w:tcPr>
          <w:p w14:paraId="7E513064"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ΑΝ.ΕΛ:</w:t>
            </w:r>
          </w:p>
        </w:tc>
        <w:tc>
          <w:tcPr>
            <w:tcW w:w="2062" w:type="dxa"/>
            <w:gridSpan w:val="2"/>
            <w:tcBorders>
              <w:top w:val="nil"/>
              <w:left w:val="nil"/>
              <w:bottom w:val="nil"/>
              <w:right w:val="nil"/>
            </w:tcBorders>
            <w:shd w:val="clear" w:color="auto" w:fill="auto"/>
            <w:noWrap/>
            <w:vAlign w:val="bottom"/>
            <w:hideMark/>
          </w:tcPr>
          <w:p w14:paraId="7E513065"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066"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067"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068"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069"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6A"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6B"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6C" w14:textId="77777777" w:rsidR="007A1FF5" w:rsidRPr="002227B7" w:rsidRDefault="001D7A26" w:rsidP="007A1FF5">
            <w:pPr>
              <w:rPr>
                <w:rFonts w:ascii="Times New Roman" w:eastAsia="Times New Roman" w:hAnsi="Times New Roman" w:cs="Times New Roman"/>
                <w:sz w:val="20"/>
              </w:rPr>
            </w:pPr>
          </w:p>
        </w:tc>
      </w:tr>
      <w:tr w:rsidR="00CD7DD0" w14:paraId="7E513077" w14:textId="77777777">
        <w:trPr>
          <w:trHeight w:val="300"/>
        </w:trPr>
        <w:tc>
          <w:tcPr>
            <w:tcW w:w="1927" w:type="dxa"/>
            <w:tcBorders>
              <w:top w:val="nil"/>
              <w:left w:val="nil"/>
              <w:bottom w:val="nil"/>
              <w:right w:val="nil"/>
            </w:tcBorders>
            <w:shd w:val="clear" w:color="auto" w:fill="auto"/>
            <w:noWrap/>
            <w:vAlign w:val="bottom"/>
            <w:hideMark/>
          </w:tcPr>
          <w:p w14:paraId="7E51306E"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ΠΟΤΑΜΙ:</w:t>
            </w:r>
          </w:p>
        </w:tc>
        <w:tc>
          <w:tcPr>
            <w:tcW w:w="2062" w:type="dxa"/>
            <w:gridSpan w:val="2"/>
            <w:tcBorders>
              <w:top w:val="nil"/>
              <w:left w:val="nil"/>
              <w:bottom w:val="nil"/>
              <w:right w:val="nil"/>
            </w:tcBorders>
            <w:shd w:val="clear" w:color="auto" w:fill="auto"/>
            <w:noWrap/>
            <w:vAlign w:val="bottom"/>
            <w:hideMark/>
          </w:tcPr>
          <w:p w14:paraId="7E51306F"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070"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071"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7E513072"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073"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74"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75"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76" w14:textId="77777777" w:rsidR="007A1FF5" w:rsidRPr="002227B7" w:rsidRDefault="001D7A26" w:rsidP="007A1FF5">
            <w:pPr>
              <w:rPr>
                <w:rFonts w:ascii="Times New Roman" w:eastAsia="Times New Roman" w:hAnsi="Times New Roman" w:cs="Times New Roman"/>
                <w:sz w:val="20"/>
              </w:rPr>
            </w:pPr>
          </w:p>
        </w:tc>
      </w:tr>
      <w:tr w:rsidR="00CD7DD0" w14:paraId="7E513080" w14:textId="77777777">
        <w:trPr>
          <w:trHeight w:val="300"/>
        </w:trPr>
        <w:tc>
          <w:tcPr>
            <w:tcW w:w="3989" w:type="dxa"/>
            <w:gridSpan w:val="3"/>
            <w:tcBorders>
              <w:top w:val="nil"/>
              <w:left w:val="nil"/>
              <w:bottom w:val="nil"/>
              <w:right w:val="nil"/>
            </w:tcBorders>
            <w:shd w:val="clear" w:color="auto" w:fill="auto"/>
            <w:noWrap/>
            <w:vAlign w:val="bottom"/>
            <w:hideMark/>
          </w:tcPr>
          <w:p w14:paraId="7E513078"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ΕΝ. ΚΕΝΤΡΩΩΝ:</w:t>
            </w:r>
          </w:p>
        </w:tc>
        <w:tc>
          <w:tcPr>
            <w:tcW w:w="2582" w:type="dxa"/>
            <w:gridSpan w:val="4"/>
            <w:tcBorders>
              <w:top w:val="nil"/>
              <w:left w:val="nil"/>
              <w:bottom w:val="nil"/>
              <w:right w:val="nil"/>
            </w:tcBorders>
            <w:shd w:val="clear" w:color="auto" w:fill="auto"/>
            <w:noWrap/>
            <w:vAlign w:val="bottom"/>
            <w:hideMark/>
          </w:tcPr>
          <w:p w14:paraId="7E513079" w14:textId="77777777" w:rsidR="007A1FF5" w:rsidRPr="002227B7" w:rsidRDefault="001D7A26" w:rsidP="007A1FF5">
            <w:pPr>
              <w:rPr>
                <w:rFonts w:ascii="Calibri" w:eastAsia="Times New Roman" w:hAnsi="Calibri" w:cs="Calibri"/>
                <w:color w:val="000000"/>
                <w:szCs w:val="24"/>
              </w:rPr>
            </w:pPr>
          </w:p>
        </w:tc>
        <w:tc>
          <w:tcPr>
            <w:tcW w:w="1106" w:type="dxa"/>
            <w:gridSpan w:val="3"/>
            <w:tcBorders>
              <w:top w:val="nil"/>
              <w:left w:val="nil"/>
              <w:bottom w:val="nil"/>
              <w:right w:val="nil"/>
            </w:tcBorders>
            <w:shd w:val="clear" w:color="auto" w:fill="auto"/>
            <w:noWrap/>
            <w:vAlign w:val="bottom"/>
            <w:hideMark/>
          </w:tcPr>
          <w:p w14:paraId="7E51307A"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07B"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07C"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7D"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7E"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7F" w14:textId="77777777" w:rsidR="007A1FF5" w:rsidRPr="002227B7" w:rsidRDefault="001D7A26" w:rsidP="007A1FF5">
            <w:pPr>
              <w:rPr>
                <w:rFonts w:ascii="Times New Roman" w:eastAsia="Times New Roman" w:hAnsi="Times New Roman" w:cs="Times New Roman"/>
                <w:sz w:val="20"/>
              </w:rPr>
            </w:pPr>
          </w:p>
        </w:tc>
      </w:tr>
      <w:tr w:rsidR="00CD7DD0" w14:paraId="7E51308A" w14:textId="77777777">
        <w:trPr>
          <w:trHeight w:val="300"/>
        </w:trPr>
        <w:tc>
          <w:tcPr>
            <w:tcW w:w="1927" w:type="dxa"/>
            <w:tcBorders>
              <w:top w:val="nil"/>
              <w:left w:val="nil"/>
              <w:bottom w:val="nil"/>
              <w:right w:val="nil"/>
            </w:tcBorders>
            <w:shd w:val="clear" w:color="auto" w:fill="auto"/>
            <w:noWrap/>
            <w:vAlign w:val="bottom"/>
            <w:hideMark/>
          </w:tcPr>
          <w:p w14:paraId="7E513081" w14:textId="77777777" w:rsidR="007A1FF5" w:rsidRPr="002227B7" w:rsidRDefault="001D7A26" w:rsidP="007A1FF5">
            <w:pPr>
              <w:rPr>
                <w:rFonts w:ascii="Times New Roman" w:eastAsia="Times New Roman" w:hAnsi="Times New Roman" w:cs="Times New Roman"/>
                <w:sz w:val="20"/>
              </w:rPr>
            </w:pPr>
          </w:p>
        </w:tc>
        <w:tc>
          <w:tcPr>
            <w:tcW w:w="2062" w:type="dxa"/>
            <w:gridSpan w:val="2"/>
            <w:tcBorders>
              <w:top w:val="nil"/>
              <w:left w:val="nil"/>
              <w:bottom w:val="nil"/>
              <w:right w:val="nil"/>
            </w:tcBorders>
            <w:shd w:val="clear" w:color="auto" w:fill="auto"/>
            <w:noWrap/>
            <w:vAlign w:val="bottom"/>
            <w:hideMark/>
          </w:tcPr>
          <w:p w14:paraId="7E513082" w14:textId="77777777" w:rsidR="007A1FF5" w:rsidRPr="002227B7" w:rsidRDefault="001D7A26" w:rsidP="007A1FF5">
            <w:pPr>
              <w:rPr>
                <w:rFonts w:ascii="Times New Roman" w:eastAsia="Times New Roman" w:hAnsi="Times New Roman" w:cs="Times New Roman"/>
                <w:sz w:val="20"/>
              </w:rPr>
            </w:pPr>
          </w:p>
        </w:tc>
        <w:tc>
          <w:tcPr>
            <w:tcW w:w="2582" w:type="dxa"/>
            <w:gridSpan w:val="4"/>
            <w:tcBorders>
              <w:top w:val="nil"/>
              <w:left w:val="nil"/>
              <w:bottom w:val="nil"/>
              <w:right w:val="nil"/>
            </w:tcBorders>
            <w:shd w:val="clear" w:color="auto" w:fill="auto"/>
            <w:noWrap/>
            <w:vAlign w:val="bottom"/>
            <w:hideMark/>
          </w:tcPr>
          <w:p w14:paraId="7E513083"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084"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85"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86"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87"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88"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89" w14:textId="77777777" w:rsidR="007A1FF5" w:rsidRPr="002227B7" w:rsidRDefault="001D7A26" w:rsidP="007A1FF5">
            <w:pPr>
              <w:rPr>
                <w:rFonts w:ascii="Times New Roman" w:eastAsia="Times New Roman" w:hAnsi="Times New Roman" w:cs="Times New Roman"/>
                <w:sz w:val="20"/>
              </w:rPr>
            </w:pPr>
          </w:p>
        </w:tc>
      </w:tr>
      <w:tr w:rsidR="00CD7DD0" w14:paraId="7E513090" w14:textId="77777777">
        <w:trPr>
          <w:trHeight w:val="300"/>
        </w:trPr>
        <w:tc>
          <w:tcPr>
            <w:tcW w:w="1927" w:type="dxa"/>
            <w:tcBorders>
              <w:top w:val="nil"/>
              <w:left w:val="nil"/>
              <w:bottom w:val="nil"/>
              <w:right w:val="nil"/>
            </w:tcBorders>
            <w:shd w:val="clear" w:color="auto" w:fill="auto"/>
            <w:noWrap/>
            <w:vAlign w:val="bottom"/>
            <w:hideMark/>
          </w:tcPr>
          <w:p w14:paraId="7E51308B" w14:textId="77777777" w:rsidR="007A1FF5" w:rsidRPr="002227B7" w:rsidRDefault="001D7A26" w:rsidP="007A1FF5">
            <w:pPr>
              <w:rPr>
                <w:rFonts w:ascii="Times New Roman" w:eastAsia="Times New Roman" w:hAnsi="Times New Roman" w:cs="Times New Roman"/>
                <w:sz w:val="20"/>
              </w:rPr>
            </w:pPr>
          </w:p>
        </w:tc>
        <w:tc>
          <w:tcPr>
            <w:tcW w:w="6194" w:type="dxa"/>
            <w:gridSpan w:val="11"/>
            <w:tcBorders>
              <w:top w:val="nil"/>
              <w:left w:val="nil"/>
              <w:bottom w:val="nil"/>
              <w:right w:val="nil"/>
            </w:tcBorders>
            <w:shd w:val="clear" w:color="auto" w:fill="auto"/>
            <w:noWrap/>
            <w:vAlign w:val="bottom"/>
            <w:hideMark/>
          </w:tcPr>
          <w:p w14:paraId="7E51308C"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Άρθρο 3 όπως τροπ.   ΔΕΚΤΟ ΚΑΤΑ ΠΛΕΙΟΨΗΦΙΑ</w:t>
            </w:r>
          </w:p>
        </w:tc>
        <w:tc>
          <w:tcPr>
            <w:tcW w:w="222" w:type="dxa"/>
            <w:tcBorders>
              <w:top w:val="nil"/>
              <w:left w:val="nil"/>
              <w:bottom w:val="nil"/>
              <w:right w:val="nil"/>
            </w:tcBorders>
            <w:shd w:val="clear" w:color="auto" w:fill="auto"/>
            <w:noWrap/>
            <w:vAlign w:val="bottom"/>
            <w:hideMark/>
          </w:tcPr>
          <w:p w14:paraId="7E51308D"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08E"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8F" w14:textId="77777777" w:rsidR="007A1FF5" w:rsidRPr="002227B7" w:rsidRDefault="001D7A26" w:rsidP="007A1FF5">
            <w:pPr>
              <w:rPr>
                <w:rFonts w:ascii="Times New Roman" w:eastAsia="Times New Roman" w:hAnsi="Times New Roman" w:cs="Times New Roman"/>
                <w:sz w:val="20"/>
              </w:rPr>
            </w:pPr>
          </w:p>
        </w:tc>
      </w:tr>
      <w:tr w:rsidR="00CD7DD0" w14:paraId="7E51309A" w14:textId="77777777">
        <w:trPr>
          <w:trHeight w:val="300"/>
        </w:trPr>
        <w:tc>
          <w:tcPr>
            <w:tcW w:w="1927" w:type="dxa"/>
            <w:tcBorders>
              <w:top w:val="nil"/>
              <w:left w:val="nil"/>
              <w:bottom w:val="nil"/>
              <w:right w:val="nil"/>
            </w:tcBorders>
            <w:shd w:val="clear" w:color="auto" w:fill="auto"/>
            <w:noWrap/>
            <w:vAlign w:val="bottom"/>
            <w:hideMark/>
          </w:tcPr>
          <w:p w14:paraId="7E513091"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ΣΥΡΙΖΑ:</w:t>
            </w:r>
          </w:p>
        </w:tc>
        <w:tc>
          <w:tcPr>
            <w:tcW w:w="2062" w:type="dxa"/>
            <w:gridSpan w:val="2"/>
            <w:tcBorders>
              <w:top w:val="nil"/>
              <w:left w:val="nil"/>
              <w:bottom w:val="nil"/>
              <w:right w:val="nil"/>
            </w:tcBorders>
            <w:shd w:val="clear" w:color="auto" w:fill="auto"/>
            <w:noWrap/>
            <w:vAlign w:val="bottom"/>
            <w:hideMark/>
          </w:tcPr>
          <w:p w14:paraId="7E513092"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093"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094"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095"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096"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97"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98"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99" w14:textId="77777777" w:rsidR="007A1FF5" w:rsidRPr="002227B7" w:rsidRDefault="001D7A26" w:rsidP="007A1FF5">
            <w:pPr>
              <w:rPr>
                <w:rFonts w:ascii="Times New Roman" w:eastAsia="Times New Roman" w:hAnsi="Times New Roman" w:cs="Times New Roman"/>
                <w:sz w:val="20"/>
              </w:rPr>
            </w:pPr>
          </w:p>
        </w:tc>
      </w:tr>
      <w:tr w:rsidR="00CD7DD0" w14:paraId="7E5130A4" w14:textId="77777777">
        <w:trPr>
          <w:trHeight w:val="300"/>
        </w:trPr>
        <w:tc>
          <w:tcPr>
            <w:tcW w:w="1927" w:type="dxa"/>
            <w:tcBorders>
              <w:top w:val="nil"/>
              <w:left w:val="nil"/>
              <w:bottom w:val="nil"/>
              <w:right w:val="nil"/>
            </w:tcBorders>
            <w:shd w:val="clear" w:color="auto" w:fill="auto"/>
            <w:noWrap/>
            <w:vAlign w:val="bottom"/>
            <w:hideMark/>
          </w:tcPr>
          <w:p w14:paraId="7E51309B"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Ν.Δ:</w:t>
            </w:r>
          </w:p>
        </w:tc>
        <w:tc>
          <w:tcPr>
            <w:tcW w:w="2062" w:type="dxa"/>
            <w:gridSpan w:val="2"/>
            <w:tcBorders>
              <w:top w:val="nil"/>
              <w:left w:val="nil"/>
              <w:bottom w:val="nil"/>
              <w:right w:val="nil"/>
            </w:tcBorders>
            <w:shd w:val="clear" w:color="auto" w:fill="auto"/>
            <w:noWrap/>
            <w:vAlign w:val="bottom"/>
            <w:hideMark/>
          </w:tcPr>
          <w:p w14:paraId="7E51309C"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09D"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09E"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09F"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0A0"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A1"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A2"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A3" w14:textId="77777777" w:rsidR="007A1FF5" w:rsidRPr="002227B7" w:rsidRDefault="001D7A26" w:rsidP="007A1FF5">
            <w:pPr>
              <w:rPr>
                <w:rFonts w:ascii="Times New Roman" w:eastAsia="Times New Roman" w:hAnsi="Times New Roman" w:cs="Times New Roman"/>
                <w:sz w:val="20"/>
              </w:rPr>
            </w:pPr>
          </w:p>
        </w:tc>
      </w:tr>
      <w:tr w:rsidR="00CD7DD0" w14:paraId="7E5130AE" w14:textId="77777777">
        <w:trPr>
          <w:trHeight w:val="300"/>
        </w:trPr>
        <w:tc>
          <w:tcPr>
            <w:tcW w:w="1927" w:type="dxa"/>
            <w:tcBorders>
              <w:top w:val="nil"/>
              <w:left w:val="nil"/>
              <w:bottom w:val="nil"/>
              <w:right w:val="nil"/>
            </w:tcBorders>
            <w:shd w:val="clear" w:color="auto" w:fill="auto"/>
            <w:noWrap/>
            <w:vAlign w:val="bottom"/>
            <w:hideMark/>
          </w:tcPr>
          <w:p w14:paraId="7E5130A5"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ΔΗ.ΣΥ:</w:t>
            </w:r>
          </w:p>
        </w:tc>
        <w:tc>
          <w:tcPr>
            <w:tcW w:w="2062" w:type="dxa"/>
            <w:gridSpan w:val="2"/>
            <w:tcBorders>
              <w:top w:val="nil"/>
              <w:left w:val="nil"/>
              <w:bottom w:val="nil"/>
              <w:right w:val="nil"/>
            </w:tcBorders>
            <w:shd w:val="clear" w:color="auto" w:fill="auto"/>
            <w:noWrap/>
            <w:vAlign w:val="bottom"/>
            <w:hideMark/>
          </w:tcPr>
          <w:p w14:paraId="7E5130A6"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0A7"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0A8"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0A9"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0AA"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AB"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AC"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AD" w14:textId="77777777" w:rsidR="007A1FF5" w:rsidRPr="002227B7" w:rsidRDefault="001D7A26" w:rsidP="007A1FF5">
            <w:pPr>
              <w:rPr>
                <w:rFonts w:ascii="Times New Roman" w:eastAsia="Times New Roman" w:hAnsi="Times New Roman" w:cs="Times New Roman"/>
                <w:sz w:val="20"/>
              </w:rPr>
            </w:pPr>
          </w:p>
        </w:tc>
      </w:tr>
      <w:tr w:rsidR="00CD7DD0" w14:paraId="7E5130B8" w14:textId="77777777">
        <w:trPr>
          <w:trHeight w:val="300"/>
        </w:trPr>
        <w:tc>
          <w:tcPr>
            <w:tcW w:w="1927" w:type="dxa"/>
            <w:tcBorders>
              <w:top w:val="nil"/>
              <w:left w:val="nil"/>
              <w:bottom w:val="nil"/>
              <w:right w:val="nil"/>
            </w:tcBorders>
            <w:shd w:val="clear" w:color="auto" w:fill="auto"/>
            <w:noWrap/>
            <w:vAlign w:val="bottom"/>
            <w:hideMark/>
          </w:tcPr>
          <w:p w14:paraId="7E5130AF"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Χ.Α:</w:t>
            </w:r>
          </w:p>
        </w:tc>
        <w:tc>
          <w:tcPr>
            <w:tcW w:w="2062" w:type="dxa"/>
            <w:gridSpan w:val="2"/>
            <w:tcBorders>
              <w:top w:val="nil"/>
              <w:left w:val="nil"/>
              <w:bottom w:val="nil"/>
              <w:right w:val="nil"/>
            </w:tcBorders>
            <w:shd w:val="clear" w:color="auto" w:fill="auto"/>
            <w:noWrap/>
            <w:vAlign w:val="bottom"/>
            <w:hideMark/>
          </w:tcPr>
          <w:p w14:paraId="7E5130B0"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0B1"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0B2"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0B3"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0B4"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B5"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B6"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B7" w14:textId="77777777" w:rsidR="007A1FF5" w:rsidRPr="002227B7" w:rsidRDefault="001D7A26" w:rsidP="007A1FF5">
            <w:pPr>
              <w:rPr>
                <w:rFonts w:ascii="Times New Roman" w:eastAsia="Times New Roman" w:hAnsi="Times New Roman" w:cs="Times New Roman"/>
                <w:sz w:val="20"/>
              </w:rPr>
            </w:pPr>
          </w:p>
        </w:tc>
      </w:tr>
      <w:tr w:rsidR="00CD7DD0" w14:paraId="7E5130C2" w14:textId="77777777">
        <w:trPr>
          <w:trHeight w:val="300"/>
        </w:trPr>
        <w:tc>
          <w:tcPr>
            <w:tcW w:w="1927" w:type="dxa"/>
            <w:tcBorders>
              <w:top w:val="nil"/>
              <w:left w:val="nil"/>
              <w:bottom w:val="nil"/>
              <w:right w:val="nil"/>
            </w:tcBorders>
            <w:shd w:val="clear" w:color="auto" w:fill="auto"/>
            <w:noWrap/>
            <w:vAlign w:val="bottom"/>
            <w:hideMark/>
          </w:tcPr>
          <w:p w14:paraId="7E5130B9"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Κ.Κ.Ε:</w:t>
            </w:r>
          </w:p>
        </w:tc>
        <w:tc>
          <w:tcPr>
            <w:tcW w:w="2062" w:type="dxa"/>
            <w:gridSpan w:val="2"/>
            <w:tcBorders>
              <w:top w:val="nil"/>
              <w:left w:val="nil"/>
              <w:bottom w:val="nil"/>
              <w:right w:val="nil"/>
            </w:tcBorders>
            <w:shd w:val="clear" w:color="auto" w:fill="auto"/>
            <w:noWrap/>
            <w:vAlign w:val="bottom"/>
            <w:hideMark/>
          </w:tcPr>
          <w:p w14:paraId="7E5130BA"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0BB"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0BC"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7E5130BD"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0BE"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BF"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C0"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C1" w14:textId="77777777" w:rsidR="007A1FF5" w:rsidRPr="002227B7" w:rsidRDefault="001D7A26" w:rsidP="007A1FF5">
            <w:pPr>
              <w:rPr>
                <w:rFonts w:ascii="Times New Roman" w:eastAsia="Times New Roman" w:hAnsi="Times New Roman" w:cs="Times New Roman"/>
                <w:sz w:val="20"/>
              </w:rPr>
            </w:pPr>
          </w:p>
        </w:tc>
      </w:tr>
      <w:tr w:rsidR="00CD7DD0" w14:paraId="7E5130CC" w14:textId="77777777">
        <w:trPr>
          <w:trHeight w:val="300"/>
        </w:trPr>
        <w:tc>
          <w:tcPr>
            <w:tcW w:w="1927" w:type="dxa"/>
            <w:tcBorders>
              <w:top w:val="nil"/>
              <w:left w:val="nil"/>
              <w:bottom w:val="nil"/>
              <w:right w:val="nil"/>
            </w:tcBorders>
            <w:shd w:val="clear" w:color="auto" w:fill="auto"/>
            <w:noWrap/>
            <w:vAlign w:val="bottom"/>
            <w:hideMark/>
          </w:tcPr>
          <w:p w14:paraId="7E5130C3"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ΑΝ.ΕΛ:</w:t>
            </w:r>
          </w:p>
        </w:tc>
        <w:tc>
          <w:tcPr>
            <w:tcW w:w="2062" w:type="dxa"/>
            <w:gridSpan w:val="2"/>
            <w:tcBorders>
              <w:top w:val="nil"/>
              <w:left w:val="nil"/>
              <w:bottom w:val="nil"/>
              <w:right w:val="nil"/>
            </w:tcBorders>
            <w:shd w:val="clear" w:color="auto" w:fill="auto"/>
            <w:noWrap/>
            <w:vAlign w:val="bottom"/>
            <w:hideMark/>
          </w:tcPr>
          <w:p w14:paraId="7E5130C4"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0C5"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0C6"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0C7"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0C8"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C9"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CA"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CB" w14:textId="77777777" w:rsidR="007A1FF5" w:rsidRPr="002227B7" w:rsidRDefault="001D7A26" w:rsidP="007A1FF5">
            <w:pPr>
              <w:rPr>
                <w:rFonts w:ascii="Times New Roman" w:eastAsia="Times New Roman" w:hAnsi="Times New Roman" w:cs="Times New Roman"/>
                <w:sz w:val="20"/>
              </w:rPr>
            </w:pPr>
          </w:p>
        </w:tc>
      </w:tr>
      <w:tr w:rsidR="00CD7DD0" w14:paraId="7E5130D6" w14:textId="77777777">
        <w:trPr>
          <w:trHeight w:val="300"/>
        </w:trPr>
        <w:tc>
          <w:tcPr>
            <w:tcW w:w="1927" w:type="dxa"/>
            <w:tcBorders>
              <w:top w:val="nil"/>
              <w:left w:val="nil"/>
              <w:bottom w:val="nil"/>
              <w:right w:val="nil"/>
            </w:tcBorders>
            <w:shd w:val="clear" w:color="auto" w:fill="auto"/>
            <w:noWrap/>
            <w:vAlign w:val="bottom"/>
            <w:hideMark/>
          </w:tcPr>
          <w:p w14:paraId="7E5130CD"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ΠΟΤΑΜΙ:</w:t>
            </w:r>
          </w:p>
        </w:tc>
        <w:tc>
          <w:tcPr>
            <w:tcW w:w="2062" w:type="dxa"/>
            <w:gridSpan w:val="2"/>
            <w:tcBorders>
              <w:top w:val="nil"/>
              <w:left w:val="nil"/>
              <w:bottom w:val="nil"/>
              <w:right w:val="nil"/>
            </w:tcBorders>
            <w:shd w:val="clear" w:color="auto" w:fill="auto"/>
            <w:noWrap/>
            <w:vAlign w:val="bottom"/>
            <w:hideMark/>
          </w:tcPr>
          <w:p w14:paraId="7E5130CE"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0CF"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0D0"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7E5130D1"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0D2"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D3"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D4"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D5" w14:textId="77777777" w:rsidR="007A1FF5" w:rsidRPr="002227B7" w:rsidRDefault="001D7A26" w:rsidP="007A1FF5">
            <w:pPr>
              <w:rPr>
                <w:rFonts w:ascii="Times New Roman" w:eastAsia="Times New Roman" w:hAnsi="Times New Roman" w:cs="Times New Roman"/>
                <w:sz w:val="20"/>
              </w:rPr>
            </w:pPr>
          </w:p>
        </w:tc>
      </w:tr>
      <w:tr w:rsidR="00CD7DD0" w14:paraId="7E5130DF" w14:textId="77777777">
        <w:trPr>
          <w:trHeight w:val="300"/>
        </w:trPr>
        <w:tc>
          <w:tcPr>
            <w:tcW w:w="3989" w:type="dxa"/>
            <w:gridSpan w:val="3"/>
            <w:tcBorders>
              <w:top w:val="nil"/>
              <w:left w:val="nil"/>
              <w:bottom w:val="nil"/>
              <w:right w:val="nil"/>
            </w:tcBorders>
            <w:shd w:val="clear" w:color="auto" w:fill="auto"/>
            <w:noWrap/>
            <w:vAlign w:val="bottom"/>
            <w:hideMark/>
          </w:tcPr>
          <w:p w14:paraId="7E5130D7"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ΕΝ. ΚΕΝΤΡΩΩΝ:</w:t>
            </w:r>
          </w:p>
        </w:tc>
        <w:tc>
          <w:tcPr>
            <w:tcW w:w="2582" w:type="dxa"/>
            <w:gridSpan w:val="4"/>
            <w:tcBorders>
              <w:top w:val="nil"/>
              <w:left w:val="nil"/>
              <w:bottom w:val="nil"/>
              <w:right w:val="nil"/>
            </w:tcBorders>
            <w:shd w:val="clear" w:color="auto" w:fill="auto"/>
            <w:noWrap/>
            <w:vAlign w:val="bottom"/>
            <w:hideMark/>
          </w:tcPr>
          <w:p w14:paraId="7E5130D8" w14:textId="77777777" w:rsidR="007A1FF5" w:rsidRPr="002227B7" w:rsidRDefault="001D7A26" w:rsidP="007A1FF5">
            <w:pPr>
              <w:rPr>
                <w:rFonts w:ascii="Calibri" w:eastAsia="Times New Roman" w:hAnsi="Calibri" w:cs="Calibri"/>
                <w:color w:val="000000"/>
                <w:szCs w:val="24"/>
              </w:rPr>
            </w:pPr>
          </w:p>
        </w:tc>
        <w:tc>
          <w:tcPr>
            <w:tcW w:w="1106" w:type="dxa"/>
            <w:gridSpan w:val="3"/>
            <w:tcBorders>
              <w:top w:val="nil"/>
              <w:left w:val="nil"/>
              <w:bottom w:val="nil"/>
              <w:right w:val="nil"/>
            </w:tcBorders>
            <w:shd w:val="clear" w:color="auto" w:fill="auto"/>
            <w:noWrap/>
            <w:vAlign w:val="bottom"/>
            <w:hideMark/>
          </w:tcPr>
          <w:p w14:paraId="7E5130D9"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0DA"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0DB"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DC"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DD"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DE" w14:textId="77777777" w:rsidR="007A1FF5" w:rsidRPr="002227B7" w:rsidRDefault="001D7A26" w:rsidP="007A1FF5">
            <w:pPr>
              <w:rPr>
                <w:rFonts w:ascii="Times New Roman" w:eastAsia="Times New Roman" w:hAnsi="Times New Roman" w:cs="Times New Roman"/>
                <w:sz w:val="20"/>
              </w:rPr>
            </w:pPr>
          </w:p>
        </w:tc>
      </w:tr>
      <w:tr w:rsidR="00CD7DD0" w14:paraId="7E5130E9" w14:textId="77777777">
        <w:trPr>
          <w:trHeight w:val="300"/>
        </w:trPr>
        <w:tc>
          <w:tcPr>
            <w:tcW w:w="1927" w:type="dxa"/>
            <w:tcBorders>
              <w:top w:val="nil"/>
              <w:left w:val="nil"/>
              <w:bottom w:val="nil"/>
              <w:right w:val="nil"/>
            </w:tcBorders>
            <w:shd w:val="clear" w:color="auto" w:fill="auto"/>
            <w:noWrap/>
            <w:vAlign w:val="bottom"/>
            <w:hideMark/>
          </w:tcPr>
          <w:p w14:paraId="7E5130E0" w14:textId="77777777" w:rsidR="007A1FF5" w:rsidRPr="002227B7" w:rsidRDefault="001D7A26" w:rsidP="007A1FF5">
            <w:pPr>
              <w:rPr>
                <w:rFonts w:ascii="Times New Roman" w:eastAsia="Times New Roman" w:hAnsi="Times New Roman" w:cs="Times New Roman"/>
                <w:sz w:val="20"/>
              </w:rPr>
            </w:pPr>
          </w:p>
        </w:tc>
        <w:tc>
          <w:tcPr>
            <w:tcW w:w="2062" w:type="dxa"/>
            <w:gridSpan w:val="2"/>
            <w:tcBorders>
              <w:top w:val="nil"/>
              <w:left w:val="nil"/>
              <w:bottom w:val="nil"/>
              <w:right w:val="nil"/>
            </w:tcBorders>
            <w:shd w:val="clear" w:color="auto" w:fill="auto"/>
            <w:noWrap/>
            <w:vAlign w:val="bottom"/>
            <w:hideMark/>
          </w:tcPr>
          <w:p w14:paraId="7E5130E1" w14:textId="77777777" w:rsidR="007A1FF5" w:rsidRPr="002227B7" w:rsidRDefault="001D7A26" w:rsidP="007A1FF5">
            <w:pPr>
              <w:rPr>
                <w:rFonts w:ascii="Times New Roman" w:eastAsia="Times New Roman" w:hAnsi="Times New Roman" w:cs="Times New Roman"/>
                <w:sz w:val="20"/>
              </w:rPr>
            </w:pPr>
          </w:p>
        </w:tc>
        <w:tc>
          <w:tcPr>
            <w:tcW w:w="2582" w:type="dxa"/>
            <w:gridSpan w:val="4"/>
            <w:tcBorders>
              <w:top w:val="nil"/>
              <w:left w:val="nil"/>
              <w:bottom w:val="nil"/>
              <w:right w:val="nil"/>
            </w:tcBorders>
            <w:shd w:val="clear" w:color="auto" w:fill="auto"/>
            <w:noWrap/>
            <w:vAlign w:val="bottom"/>
            <w:hideMark/>
          </w:tcPr>
          <w:p w14:paraId="7E5130E2"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0E3"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E4"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E5"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E6"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E7"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E8" w14:textId="77777777" w:rsidR="007A1FF5" w:rsidRPr="002227B7" w:rsidRDefault="001D7A26" w:rsidP="007A1FF5">
            <w:pPr>
              <w:rPr>
                <w:rFonts w:ascii="Times New Roman" w:eastAsia="Times New Roman" w:hAnsi="Times New Roman" w:cs="Times New Roman"/>
                <w:sz w:val="20"/>
              </w:rPr>
            </w:pPr>
          </w:p>
        </w:tc>
      </w:tr>
      <w:tr w:rsidR="00CD7DD0" w14:paraId="7E5130ED" w14:textId="77777777">
        <w:trPr>
          <w:trHeight w:val="300"/>
        </w:trPr>
        <w:tc>
          <w:tcPr>
            <w:tcW w:w="1927" w:type="dxa"/>
            <w:tcBorders>
              <w:top w:val="nil"/>
              <w:left w:val="nil"/>
              <w:bottom w:val="nil"/>
              <w:right w:val="nil"/>
            </w:tcBorders>
            <w:shd w:val="clear" w:color="auto" w:fill="auto"/>
            <w:noWrap/>
            <w:vAlign w:val="bottom"/>
            <w:hideMark/>
          </w:tcPr>
          <w:p w14:paraId="7E5130EA" w14:textId="77777777" w:rsidR="007A1FF5" w:rsidRPr="002227B7" w:rsidRDefault="001D7A26" w:rsidP="007A1FF5">
            <w:pPr>
              <w:rPr>
                <w:rFonts w:ascii="Times New Roman" w:eastAsia="Times New Roman" w:hAnsi="Times New Roman" w:cs="Times New Roman"/>
                <w:sz w:val="20"/>
              </w:rPr>
            </w:pPr>
          </w:p>
        </w:tc>
        <w:tc>
          <w:tcPr>
            <w:tcW w:w="6638" w:type="dxa"/>
            <w:gridSpan w:val="13"/>
            <w:tcBorders>
              <w:top w:val="nil"/>
              <w:left w:val="nil"/>
              <w:bottom w:val="nil"/>
              <w:right w:val="nil"/>
            </w:tcBorders>
            <w:shd w:val="clear" w:color="auto" w:fill="auto"/>
            <w:noWrap/>
            <w:vAlign w:val="bottom"/>
            <w:hideMark/>
          </w:tcPr>
          <w:p w14:paraId="7E5130EB"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Υπουργική Τροπολογία 1790/40 όπως τροπ.   ΔΕΚΤΟ ΚΑΤΑ ΠΛΕΙΟΨΗΦΙΑ</w:t>
            </w:r>
          </w:p>
        </w:tc>
        <w:tc>
          <w:tcPr>
            <w:tcW w:w="222" w:type="dxa"/>
            <w:gridSpan w:val="2"/>
            <w:tcBorders>
              <w:top w:val="nil"/>
              <w:left w:val="nil"/>
              <w:bottom w:val="nil"/>
              <w:right w:val="nil"/>
            </w:tcBorders>
            <w:shd w:val="clear" w:color="auto" w:fill="auto"/>
            <w:noWrap/>
            <w:vAlign w:val="bottom"/>
            <w:hideMark/>
          </w:tcPr>
          <w:p w14:paraId="7E5130EC" w14:textId="77777777" w:rsidR="007A1FF5" w:rsidRPr="002227B7" w:rsidRDefault="001D7A26" w:rsidP="007A1FF5">
            <w:pPr>
              <w:rPr>
                <w:rFonts w:ascii="Calibri" w:eastAsia="Times New Roman" w:hAnsi="Calibri" w:cs="Calibri"/>
                <w:color w:val="000000"/>
                <w:szCs w:val="24"/>
              </w:rPr>
            </w:pPr>
          </w:p>
        </w:tc>
      </w:tr>
      <w:tr w:rsidR="00CD7DD0" w14:paraId="7E5130F7" w14:textId="77777777">
        <w:trPr>
          <w:trHeight w:val="300"/>
        </w:trPr>
        <w:tc>
          <w:tcPr>
            <w:tcW w:w="1927" w:type="dxa"/>
            <w:tcBorders>
              <w:top w:val="nil"/>
              <w:left w:val="nil"/>
              <w:bottom w:val="nil"/>
              <w:right w:val="nil"/>
            </w:tcBorders>
            <w:shd w:val="clear" w:color="auto" w:fill="auto"/>
            <w:noWrap/>
            <w:vAlign w:val="bottom"/>
            <w:hideMark/>
          </w:tcPr>
          <w:p w14:paraId="7E5130EE"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ΣΥΡΙΖΑ:</w:t>
            </w:r>
          </w:p>
        </w:tc>
        <w:tc>
          <w:tcPr>
            <w:tcW w:w="2062" w:type="dxa"/>
            <w:gridSpan w:val="2"/>
            <w:tcBorders>
              <w:top w:val="nil"/>
              <w:left w:val="nil"/>
              <w:bottom w:val="nil"/>
              <w:right w:val="nil"/>
            </w:tcBorders>
            <w:shd w:val="clear" w:color="auto" w:fill="auto"/>
            <w:noWrap/>
            <w:vAlign w:val="bottom"/>
            <w:hideMark/>
          </w:tcPr>
          <w:p w14:paraId="7E5130EF"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0F0"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0F1"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0F2"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0F3"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F4"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F5"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0F6" w14:textId="77777777" w:rsidR="007A1FF5" w:rsidRPr="002227B7" w:rsidRDefault="001D7A26" w:rsidP="007A1FF5">
            <w:pPr>
              <w:rPr>
                <w:rFonts w:ascii="Times New Roman" w:eastAsia="Times New Roman" w:hAnsi="Times New Roman" w:cs="Times New Roman"/>
                <w:sz w:val="20"/>
              </w:rPr>
            </w:pPr>
          </w:p>
        </w:tc>
      </w:tr>
      <w:tr w:rsidR="00CD7DD0" w14:paraId="7E513101" w14:textId="77777777">
        <w:trPr>
          <w:trHeight w:val="300"/>
        </w:trPr>
        <w:tc>
          <w:tcPr>
            <w:tcW w:w="1927" w:type="dxa"/>
            <w:tcBorders>
              <w:top w:val="nil"/>
              <w:left w:val="nil"/>
              <w:bottom w:val="nil"/>
              <w:right w:val="nil"/>
            </w:tcBorders>
            <w:shd w:val="clear" w:color="auto" w:fill="auto"/>
            <w:noWrap/>
            <w:vAlign w:val="bottom"/>
            <w:hideMark/>
          </w:tcPr>
          <w:p w14:paraId="7E5130F8"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Ν.Δ:</w:t>
            </w:r>
          </w:p>
        </w:tc>
        <w:tc>
          <w:tcPr>
            <w:tcW w:w="2062" w:type="dxa"/>
            <w:gridSpan w:val="2"/>
            <w:tcBorders>
              <w:top w:val="nil"/>
              <w:left w:val="nil"/>
              <w:bottom w:val="nil"/>
              <w:right w:val="nil"/>
            </w:tcBorders>
            <w:shd w:val="clear" w:color="auto" w:fill="auto"/>
            <w:noWrap/>
            <w:vAlign w:val="bottom"/>
            <w:hideMark/>
          </w:tcPr>
          <w:p w14:paraId="7E5130F9"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0FA"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0FB"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0FC"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0FD"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FE"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0FF"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00" w14:textId="77777777" w:rsidR="007A1FF5" w:rsidRPr="002227B7" w:rsidRDefault="001D7A26" w:rsidP="007A1FF5">
            <w:pPr>
              <w:rPr>
                <w:rFonts w:ascii="Times New Roman" w:eastAsia="Times New Roman" w:hAnsi="Times New Roman" w:cs="Times New Roman"/>
                <w:sz w:val="20"/>
              </w:rPr>
            </w:pPr>
          </w:p>
        </w:tc>
      </w:tr>
      <w:tr w:rsidR="00CD7DD0" w14:paraId="7E51310B" w14:textId="77777777">
        <w:trPr>
          <w:trHeight w:val="300"/>
        </w:trPr>
        <w:tc>
          <w:tcPr>
            <w:tcW w:w="1927" w:type="dxa"/>
            <w:tcBorders>
              <w:top w:val="nil"/>
              <w:left w:val="nil"/>
              <w:bottom w:val="nil"/>
              <w:right w:val="nil"/>
            </w:tcBorders>
            <w:shd w:val="clear" w:color="auto" w:fill="auto"/>
            <w:noWrap/>
            <w:vAlign w:val="bottom"/>
            <w:hideMark/>
          </w:tcPr>
          <w:p w14:paraId="7E513102"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ΔΗ.ΣΥ:</w:t>
            </w:r>
          </w:p>
        </w:tc>
        <w:tc>
          <w:tcPr>
            <w:tcW w:w="2062" w:type="dxa"/>
            <w:gridSpan w:val="2"/>
            <w:tcBorders>
              <w:top w:val="nil"/>
              <w:left w:val="nil"/>
              <w:bottom w:val="nil"/>
              <w:right w:val="nil"/>
            </w:tcBorders>
            <w:shd w:val="clear" w:color="auto" w:fill="auto"/>
            <w:noWrap/>
            <w:vAlign w:val="bottom"/>
            <w:hideMark/>
          </w:tcPr>
          <w:p w14:paraId="7E513103"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104"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105"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106"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107"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08"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09"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0A" w14:textId="77777777" w:rsidR="007A1FF5" w:rsidRPr="002227B7" w:rsidRDefault="001D7A26" w:rsidP="007A1FF5">
            <w:pPr>
              <w:rPr>
                <w:rFonts w:ascii="Times New Roman" w:eastAsia="Times New Roman" w:hAnsi="Times New Roman" w:cs="Times New Roman"/>
                <w:sz w:val="20"/>
              </w:rPr>
            </w:pPr>
          </w:p>
        </w:tc>
      </w:tr>
      <w:tr w:rsidR="00CD7DD0" w14:paraId="7E513115" w14:textId="77777777">
        <w:trPr>
          <w:trHeight w:val="300"/>
        </w:trPr>
        <w:tc>
          <w:tcPr>
            <w:tcW w:w="1927" w:type="dxa"/>
            <w:tcBorders>
              <w:top w:val="nil"/>
              <w:left w:val="nil"/>
              <w:bottom w:val="nil"/>
              <w:right w:val="nil"/>
            </w:tcBorders>
            <w:shd w:val="clear" w:color="auto" w:fill="auto"/>
            <w:noWrap/>
            <w:vAlign w:val="bottom"/>
            <w:hideMark/>
          </w:tcPr>
          <w:p w14:paraId="7E51310C"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Χ.Α:</w:t>
            </w:r>
          </w:p>
        </w:tc>
        <w:tc>
          <w:tcPr>
            <w:tcW w:w="2062" w:type="dxa"/>
            <w:gridSpan w:val="2"/>
            <w:tcBorders>
              <w:top w:val="nil"/>
              <w:left w:val="nil"/>
              <w:bottom w:val="nil"/>
              <w:right w:val="nil"/>
            </w:tcBorders>
            <w:shd w:val="clear" w:color="auto" w:fill="auto"/>
            <w:noWrap/>
            <w:vAlign w:val="bottom"/>
            <w:hideMark/>
          </w:tcPr>
          <w:p w14:paraId="7E51310D"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10E"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10F"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110"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111"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12"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13"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14" w14:textId="77777777" w:rsidR="007A1FF5" w:rsidRPr="002227B7" w:rsidRDefault="001D7A26" w:rsidP="007A1FF5">
            <w:pPr>
              <w:rPr>
                <w:rFonts w:ascii="Times New Roman" w:eastAsia="Times New Roman" w:hAnsi="Times New Roman" w:cs="Times New Roman"/>
                <w:sz w:val="20"/>
              </w:rPr>
            </w:pPr>
          </w:p>
        </w:tc>
      </w:tr>
      <w:tr w:rsidR="00CD7DD0" w14:paraId="7E51311F" w14:textId="77777777">
        <w:trPr>
          <w:trHeight w:val="300"/>
        </w:trPr>
        <w:tc>
          <w:tcPr>
            <w:tcW w:w="1927" w:type="dxa"/>
            <w:tcBorders>
              <w:top w:val="nil"/>
              <w:left w:val="nil"/>
              <w:bottom w:val="nil"/>
              <w:right w:val="nil"/>
            </w:tcBorders>
            <w:shd w:val="clear" w:color="auto" w:fill="auto"/>
            <w:noWrap/>
            <w:vAlign w:val="bottom"/>
            <w:hideMark/>
          </w:tcPr>
          <w:p w14:paraId="7E513116"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Κ.Κ.Ε:</w:t>
            </w:r>
          </w:p>
        </w:tc>
        <w:tc>
          <w:tcPr>
            <w:tcW w:w="2062" w:type="dxa"/>
            <w:gridSpan w:val="2"/>
            <w:tcBorders>
              <w:top w:val="nil"/>
              <w:left w:val="nil"/>
              <w:bottom w:val="nil"/>
              <w:right w:val="nil"/>
            </w:tcBorders>
            <w:shd w:val="clear" w:color="auto" w:fill="auto"/>
            <w:noWrap/>
            <w:vAlign w:val="bottom"/>
            <w:hideMark/>
          </w:tcPr>
          <w:p w14:paraId="7E513117"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118"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119"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7E51311A"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11B"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1C"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1D"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1E" w14:textId="77777777" w:rsidR="007A1FF5" w:rsidRPr="002227B7" w:rsidRDefault="001D7A26" w:rsidP="007A1FF5">
            <w:pPr>
              <w:rPr>
                <w:rFonts w:ascii="Times New Roman" w:eastAsia="Times New Roman" w:hAnsi="Times New Roman" w:cs="Times New Roman"/>
                <w:sz w:val="20"/>
              </w:rPr>
            </w:pPr>
          </w:p>
        </w:tc>
      </w:tr>
      <w:tr w:rsidR="00CD7DD0" w14:paraId="7E513129" w14:textId="77777777">
        <w:trPr>
          <w:trHeight w:val="300"/>
        </w:trPr>
        <w:tc>
          <w:tcPr>
            <w:tcW w:w="1927" w:type="dxa"/>
            <w:tcBorders>
              <w:top w:val="nil"/>
              <w:left w:val="nil"/>
              <w:bottom w:val="nil"/>
              <w:right w:val="nil"/>
            </w:tcBorders>
            <w:shd w:val="clear" w:color="auto" w:fill="auto"/>
            <w:noWrap/>
            <w:vAlign w:val="bottom"/>
            <w:hideMark/>
          </w:tcPr>
          <w:p w14:paraId="7E513120"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ΑΝ.ΕΛ:</w:t>
            </w:r>
          </w:p>
        </w:tc>
        <w:tc>
          <w:tcPr>
            <w:tcW w:w="2062" w:type="dxa"/>
            <w:gridSpan w:val="2"/>
            <w:tcBorders>
              <w:top w:val="nil"/>
              <w:left w:val="nil"/>
              <w:bottom w:val="nil"/>
              <w:right w:val="nil"/>
            </w:tcBorders>
            <w:shd w:val="clear" w:color="auto" w:fill="auto"/>
            <w:noWrap/>
            <w:vAlign w:val="bottom"/>
            <w:hideMark/>
          </w:tcPr>
          <w:p w14:paraId="7E513121"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122"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123"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124"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125"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26"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27"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28" w14:textId="77777777" w:rsidR="007A1FF5" w:rsidRPr="002227B7" w:rsidRDefault="001D7A26" w:rsidP="007A1FF5">
            <w:pPr>
              <w:rPr>
                <w:rFonts w:ascii="Times New Roman" w:eastAsia="Times New Roman" w:hAnsi="Times New Roman" w:cs="Times New Roman"/>
                <w:sz w:val="20"/>
              </w:rPr>
            </w:pPr>
          </w:p>
        </w:tc>
      </w:tr>
      <w:tr w:rsidR="00CD7DD0" w14:paraId="7E513133" w14:textId="77777777">
        <w:trPr>
          <w:trHeight w:val="300"/>
        </w:trPr>
        <w:tc>
          <w:tcPr>
            <w:tcW w:w="1927" w:type="dxa"/>
            <w:tcBorders>
              <w:top w:val="nil"/>
              <w:left w:val="nil"/>
              <w:bottom w:val="nil"/>
              <w:right w:val="nil"/>
            </w:tcBorders>
            <w:shd w:val="clear" w:color="auto" w:fill="auto"/>
            <w:noWrap/>
            <w:vAlign w:val="bottom"/>
            <w:hideMark/>
          </w:tcPr>
          <w:p w14:paraId="7E51312A"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ΠΟΤΑΜΙ:</w:t>
            </w:r>
          </w:p>
        </w:tc>
        <w:tc>
          <w:tcPr>
            <w:tcW w:w="2062" w:type="dxa"/>
            <w:gridSpan w:val="2"/>
            <w:tcBorders>
              <w:top w:val="nil"/>
              <w:left w:val="nil"/>
              <w:bottom w:val="nil"/>
              <w:right w:val="nil"/>
            </w:tcBorders>
            <w:shd w:val="clear" w:color="auto" w:fill="auto"/>
            <w:noWrap/>
            <w:vAlign w:val="bottom"/>
            <w:hideMark/>
          </w:tcPr>
          <w:p w14:paraId="7E51312B"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12C"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12D"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12E"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12F"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30"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31"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32" w14:textId="77777777" w:rsidR="007A1FF5" w:rsidRPr="002227B7" w:rsidRDefault="001D7A26" w:rsidP="007A1FF5">
            <w:pPr>
              <w:rPr>
                <w:rFonts w:ascii="Times New Roman" w:eastAsia="Times New Roman" w:hAnsi="Times New Roman" w:cs="Times New Roman"/>
                <w:sz w:val="20"/>
              </w:rPr>
            </w:pPr>
          </w:p>
        </w:tc>
      </w:tr>
      <w:tr w:rsidR="00CD7DD0" w14:paraId="7E51313C" w14:textId="77777777">
        <w:trPr>
          <w:trHeight w:val="300"/>
        </w:trPr>
        <w:tc>
          <w:tcPr>
            <w:tcW w:w="3989" w:type="dxa"/>
            <w:gridSpan w:val="3"/>
            <w:tcBorders>
              <w:top w:val="nil"/>
              <w:left w:val="nil"/>
              <w:bottom w:val="nil"/>
              <w:right w:val="nil"/>
            </w:tcBorders>
            <w:shd w:val="clear" w:color="auto" w:fill="auto"/>
            <w:noWrap/>
            <w:vAlign w:val="bottom"/>
            <w:hideMark/>
          </w:tcPr>
          <w:p w14:paraId="7E513134"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ΕΝ. ΚΕΝΤΡΩΩΝ:</w:t>
            </w:r>
          </w:p>
        </w:tc>
        <w:tc>
          <w:tcPr>
            <w:tcW w:w="2582" w:type="dxa"/>
            <w:gridSpan w:val="4"/>
            <w:tcBorders>
              <w:top w:val="nil"/>
              <w:left w:val="nil"/>
              <w:bottom w:val="nil"/>
              <w:right w:val="nil"/>
            </w:tcBorders>
            <w:shd w:val="clear" w:color="auto" w:fill="auto"/>
            <w:noWrap/>
            <w:vAlign w:val="bottom"/>
            <w:hideMark/>
          </w:tcPr>
          <w:p w14:paraId="7E513135" w14:textId="77777777" w:rsidR="007A1FF5" w:rsidRPr="002227B7" w:rsidRDefault="001D7A26" w:rsidP="007A1FF5">
            <w:pPr>
              <w:rPr>
                <w:rFonts w:ascii="Calibri" w:eastAsia="Times New Roman" w:hAnsi="Calibri" w:cs="Calibri"/>
                <w:color w:val="000000"/>
                <w:szCs w:val="24"/>
              </w:rPr>
            </w:pPr>
          </w:p>
        </w:tc>
        <w:tc>
          <w:tcPr>
            <w:tcW w:w="1106" w:type="dxa"/>
            <w:gridSpan w:val="3"/>
            <w:tcBorders>
              <w:top w:val="nil"/>
              <w:left w:val="nil"/>
              <w:bottom w:val="nil"/>
              <w:right w:val="nil"/>
            </w:tcBorders>
            <w:shd w:val="clear" w:color="auto" w:fill="auto"/>
            <w:noWrap/>
            <w:vAlign w:val="bottom"/>
            <w:hideMark/>
          </w:tcPr>
          <w:p w14:paraId="7E513136"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137"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138"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39"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3A"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3B" w14:textId="77777777" w:rsidR="007A1FF5" w:rsidRPr="002227B7" w:rsidRDefault="001D7A26" w:rsidP="007A1FF5">
            <w:pPr>
              <w:rPr>
                <w:rFonts w:ascii="Times New Roman" w:eastAsia="Times New Roman" w:hAnsi="Times New Roman" w:cs="Times New Roman"/>
                <w:sz w:val="20"/>
              </w:rPr>
            </w:pPr>
          </w:p>
        </w:tc>
      </w:tr>
      <w:tr w:rsidR="00CD7DD0" w14:paraId="7E513146" w14:textId="77777777">
        <w:trPr>
          <w:trHeight w:val="300"/>
        </w:trPr>
        <w:tc>
          <w:tcPr>
            <w:tcW w:w="1927" w:type="dxa"/>
            <w:tcBorders>
              <w:top w:val="nil"/>
              <w:left w:val="nil"/>
              <w:bottom w:val="nil"/>
              <w:right w:val="nil"/>
            </w:tcBorders>
            <w:shd w:val="clear" w:color="auto" w:fill="auto"/>
            <w:noWrap/>
            <w:vAlign w:val="bottom"/>
            <w:hideMark/>
          </w:tcPr>
          <w:p w14:paraId="7E51313D" w14:textId="77777777" w:rsidR="007A1FF5" w:rsidRPr="002227B7" w:rsidRDefault="001D7A26" w:rsidP="007A1FF5">
            <w:pPr>
              <w:rPr>
                <w:rFonts w:ascii="Times New Roman" w:eastAsia="Times New Roman" w:hAnsi="Times New Roman" w:cs="Times New Roman"/>
                <w:sz w:val="20"/>
              </w:rPr>
            </w:pPr>
          </w:p>
        </w:tc>
        <w:tc>
          <w:tcPr>
            <w:tcW w:w="2062" w:type="dxa"/>
            <w:gridSpan w:val="2"/>
            <w:tcBorders>
              <w:top w:val="nil"/>
              <w:left w:val="nil"/>
              <w:bottom w:val="nil"/>
              <w:right w:val="nil"/>
            </w:tcBorders>
            <w:shd w:val="clear" w:color="auto" w:fill="auto"/>
            <w:noWrap/>
            <w:vAlign w:val="bottom"/>
            <w:hideMark/>
          </w:tcPr>
          <w:p w14:paraId="7E51313E" w14:textId="77777777" w:rsidR="007A1FF5" w:rsidRPr="002227B7" w:rsidRDefault="001D7A26" w:rsidP="007A1FF5">
            <w:pPr>
              <w:rPr>
                <w:rFonts w:ascii="Times New Roman" w:eastAsia="Times New Roman" w:hAnsi="Times New Roman" w:cs="Times New Roman"/>
                <w:sz w:val="20"/>
              </w:rPr>
            </w:pPr>
          </w:p>
        </w:tc>
        <w:tc>
          <w:tcPr>
            <w:tcW w:w="2582" w:type="dxa"/>
            <w:gridSpan w:val="4"/>
            <w:tcBorders>
              <w:top w:val="nil"/>
              <w:left w:val="nil"/>
              <w:bottom w:val="nil"/>
              <w:right w:val="nil"/>
            </w:tcBorders>
            <w:shd w:val="clear" w:color="auto" w:fill="auto"/>
            <w:noWrap/>
            <w:vAlign w:val="bottom"/>
            <w:hideMark/>
          </w:tcPr>
          <w:p w14:paraId="7E51313F"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140"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41"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42"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43"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44"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45" w14:textId="77777777" w:rsidR="007A1FF5" w:rsidRPr="002227B7" w:rsidRDefault="001D7A26" w:rsidP="007A1FF5">
            <w:pPr>
              <w:rPr>
                <w:rFonts w:ascii="Times New Roman" w:eastAsia="Times New Roman" w:hAnsi="Times New Roman" w:cs="Times New Roman"/>
                <w:sz w:val="20"/>
              </w:rPr>
            </w:pPr>
          </w:p>
        </w:tc>
      </w:tr>
      <w:tr w:rsidR="00CD7DD0" w14:paraId="7E51314A" w14:textId="77777777">
        <w:trPr>
          <w:trHeight w:val="300"/>
        </w:trPr>
        <w:tc>
          <w:tcPr>
            <w:tcW w:w="1927" w:type="dxa"/>
            <w:tcBorders>
              <w:top w:val="nil"/>
              <w:left w:val="nil"/>
              <w:bottom w:val="nil"/>
              <w:right w:val="nil"/>
            </w:tcBorders>
            <w:shd w:val="clear" w:color="auto" w:fill="auto"/>
            <w:noWrap/>
            <w:vAlign w:val="bottom"/>
            <w:hideMark/>
          </w:tcPr>
          <w:p w14:paraId="7E513147" w14:textId="77777777" w:rsidR="007A1FF5" w:rsidRPr="002227B7" w:rsidRDefault="001D7A26" w:rsidP="007A1FF5">
            <w:pPr>
              <w:rPr>
                <w:rFonts w:ascii="Times New Roman" w:eastAsia="Times New Roman" w:hAnsi="Times New Roman" w:cs="Times New Roman"/>
                <w:sz w:val="20"/>
              </w:rPr>
            </w:pPr>
          </w:p>
        </w:tc>
        <w:tc>
          <w:tcPr>
            <w:tcW w:w="6638" w:type="dxa"/>
            <w:gridSpan w:val="13"/>
            <w:tcBorders>
              <w:top w:val="nil"/>
              <w:left w:val="nil"/>
              <w:bottom w:val="nil"/>
              <w:right w:val="nil"/>
            </w:tcBorders>
            <w:shd w:val="clear" w:color="auto" w:fill="auto"/>
            <w:noWrap/>
            <w:vAlign w:val="bottom"/>
            <w:hideMark/>
          </w:tcPr>
          <w:p w14:paraId="7E513148"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Υπουργική Τροπολογία 1791/41 ως έχει   ΔΕΚΤΟ ΚΑΤΑ ΠΛΕΙΟΨΗΦΙΑ</w:t>
            </w:r>
          </w:p>
        </w:tc>
        <w:tc>
          <w:tcPr>
            <w:tcW w:w="222" w:type="dxa"/>
            <w:gridSpan w:val="2"/>
            <w:tcBorders>
              <w:top w:val="nil"/>
              <w:left w:val="nil"/>
              <w:bottom w:val="nil"/>
              <w:right w:val="nil"/>
            </w:tcBorders>
            <w:shd w:val="clear" w:color="auto" w:fill="auto"/>
            <w:noWrap/>
            <w:vAlign w:val="bottom"/>
            <w:hideMark/>
          </w:tcPr>
          <w:p w14:paraId="7E513149" w14:textId="77777777" w:rsidR="007A1FF5" w:rsidRPr="002227B7" w:rsidRDefault="001D7A26" w:rsidP="007A1FF5">
            <w:pPr>
              <w:rPr>
                <w:rFonts w:ascii="Calibri" w:eastAsia="Times New Roman" w:hAnsi="Calibri" w:cs="Calibri"/>
                <w:color w:val="000000"/>
                <w:szCs w:val="24"/>
              </w:rPr>
            </w:pPr>
          </w:p>
        </w:tc>
      </w:tr>
      <w:tr w:rsidR="00CD7DD0" w14:paraId="7E513154" w14:textId="77777777">
        <w:trPr>
          <w:trHeight w:val="300"/>
        </w:trPr>
        <w:tc>
          <w:tcPr>
            <w:tcW w:w="1927" w:type="dxa"/>
            <w:tcBorders>
              <w:top w:val="nil"/>
              <w:left w:val="nil"/>
              <w:bottom w:val="nil"/>
              <w:right w:val="nil"/>
            </w:tcBorders>
            <w:shd w:val="clear" w:color="auto" w:fill="auto"/>
            <w:noWrap/>
            <w:vAlign w:val="bottom"/>
            <w:hideMark/>
          </w:tcPr>
          <w:p w14:paraId="7E51314B"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ΣΥΡΙΖΑ:</w:t>
            </w:r>
          </w:p>
        </w:tc>
        <w:tc>
          <w:tcPr>
            <w:tcW w:w="2062" w:type="dxa"/>
            <w:gridSpan w:val="2"/>
            <w:tcBorders>
              <w:top w:val="nil"/>
              <w:left w:val="nil"/>
              <w:bottom w:val="nil"/>
              <w:right w:val="nil"/>
            </w:tcBorders>
            <w:shd w:val="clear" w:color="auto" w:fill="auto"/>
            <w:noWrap/>
            <w:vAlign w:val="bottom"/>
            <w:hideMark/>
          </w:tcPr>
          <w:p w14:paraId="7E51314C"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14D"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14E"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14F"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150"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51"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52"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53" w14:textId="77777777" w:rsidR="007A1FF5" w:rsidRPr="002227B7" w:rsidRDefault="001D7A26" w:rsidP="007A1FF5">
            <w:pPr>
              <w:rPr>
                <w:rFonts w:ascii="Times New Roman" w:eastAsia="Times New Roman" w:hAnsi="Times New Roman" w:cs="Times New Roman"/>
                <w:sz w:val="20"/>
              </w:rPr>
            </w:pPr>
          </w:p>
        </w:tc>
      </w:tr>
      <w:tr w:rsidR="00CD7DD0" w14:paraId="7E51315E" w14:textId="77777777">
        <w:trPr>
          <w:trHeight w:val="300"/>
        </w:trPr>
        <w:tc>
          <w:tcPr>
            <w:tcW w:w="1927" w:type="dxa"/>
            <w:tcBorders>
              <w:top w:val="nil"/>
              <w:left w:val="nil"/>
              <w:bottom w:val="nil"/>
              <w:right w:val="nil"/>
            </w:tcBorders>
            <w:shd w:val="clear" w:color="auto" w:fill="auto"/>
            <w:noWrap/>
            <w:vAlign w:val="bottom"/>
            <w:hideMark/>
          </w:tcPr>
          <w:p w14:paraId="7E513155"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Ν.Δ:</w:t>
            </w:r>
          </w:p>
        </w:tc>
        <w:tc>
          <w:tcPr>
            <w:tcW w:w="2062" w:type="dxa"/>
            <w:gridSpan w:val="2"/>
            <w:tcBorders>
              <w:top w:val="nil"/>
              <w:left w:val="nil"/>
              <w:bottom w:val="nil"/>
              <w:right w:val="nil"/>
            </w:tcBorders>
            <w:shd w:val="clear" w:color="auto" w:fill="auto"/>
            <w:noWrap/>
            <w:vAlign w:val="bottom"/>
            <w:hideMark/>
          </w:tcPr>
          <w:p w14:paraId="7E513156"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157"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158"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159"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15A"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5B"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5C"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5D" w14:textId="77777777" w:rsidR="007A1FF5" w:rsidRPr="002227B7" w:rsidRDefault="001D7A26" w:rsidP="007A1FF5">
            <w:pPr>
              <w:rPr>
                <w:rFonts w:ascii="Times New Roman" w:eastAsia="Times New Roman" w:hAnsi="Times New Roman" w:cs="Times New Roman"/>
                <w:sz w:val="20"/>
              </w:rPr>
            </w:pPr>
          </w:p>
        </w:tc>
      </w:tr>
      <w:tr w:rsidR="00CD7DD0" w14:paraId="7E513168" w14:textId="77777777">
        <w:trPr>
          <w:trHeight w:val="300"/>
        </w:trPr>
        <w:tc>
          <w:tcPr>
            <w:tcW w:w="1927" w:type="dxa"/>
            <w:tcBorders>
              <w:top w:val="nil"/>
              <w:left w:val="nil"/>
              <w:bottom w:val="nil"/>
              <w:right w:val="nil"/>
            </w:tcBorders>
            <w:shd w:val="clear" w:color="auto" w:fill="auto"/>
            <w:noWrap/>
            <w:vAlign w:val="bottom"/>
            <w:hideMark/>
          </w:tcPr>
          <w:p w14:paraId="7E51315F"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ΔΗ.ΣΥ:</w:t>
            </w:r>
          </w:p>
        </w:tc>
        <w:tc>
          <w:tcPr>
            <w:tcW w:w="2062" w:type="dxa"/>
            <w:gridSpan w:val="2"/>
            <w:tcBorders>
              <w:top w:val="nil"/>
              <w:left w:val="nil"/>
              <w:bottom w:val="nil"/>
              <w:right w:val="nil"/>
            </w:tcBorders>
            <w:shd w:val="clear" w:color="auto" w:fill="auto"/>
            <w:noWrap/>
            <w:vAlign w:val="bottom"/>
            <w:hideMark/>
          </w:tcPr>
          <w:p w14:paraId="7E513160"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161"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162"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163"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164"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65"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66"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67" w14:textId="77777777" w:rsidR="007A1FF5" w:rsidRPr="002227B7" w:rsidRDefault="001D7A26" w:rsidP="007A1FF5">
            <w:pPr>
              <w:rPr>
                <w:rFonts w:ascii="Times New Roman" w:eastAsia="Times New Roman" w:hAnsi="Times New Roman" w:cs="Times New Roman"/>
                <w:sz w:val="20"/>
              </w:rPr>
            </w:pPr>
          </w:p>
        </w:tc>
      </w:tr>
      <w:tr w:rsidR="00CD7DD0" w14:paraId="7E513172" w14:textId="77777777">
        <w:trPr>
          <w:trHeight w:val="300"/>
        </w:trPr>
        <w:tc>
          <w:tcPr>
            <w:tcW w:w="1927" w:type="dxa"/>
            <w:tcBorders>
              <w:top w:val="nil"/>
              <w:left w:val="nil"/>
              <w:bottom w:val="nil"/>
              <w:right w:val="nil"/>
            </w:tcBorders>
            <w:shd w:val="clear" w:color="auto" w:fill="auto"/>
            <w:noWrap/>
            <w:vAlign w:val="bottom"/>
            <w:hideMark/>
          </w:tcPr>
          <w:p w14:paraId="7E513169"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Χ.Α:</w:t>
            </w:r>
          </w:p>
        </w:tc>
        <w:tc>
          <w:tcPr>
            <w:tcW w:w="2062" w:type="dxa"/>
            <w:gridSpan w:val="2"/>
            <w:tcBorders>
              <w:top w:val="nil"/>
              <w:left w:val="nil"/>
              <w:bottom w:val="nil"/>
              <w:right w:val="nil"/>
            </w:tcBorders>
            <w:shd w:val="clear" w:color="auto" w:fill="auto"/>
            <w:noWrap/>
            <w:vAlign w:val="bottom"/>
            <w:hideMark/>
          </w:tcPr>
          <w:p w14:paraId="7E51316A"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16B"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16C"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16D"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16E"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6F"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70"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71" w14:textId="77777777" w:rsidR="007A1FF5" w:rsidRPr="002227B7" w:rsidRDefault="001D7A26" w:rsidP="007A1FF5">
            <w:pPr>
              <w:rPr>
                <w:rFonts w:ascii="Times New Roman" w:eastAsia="Times New Roman" w:hAnsi="Times New Roman" w:cs="Times New Roman"/>
                <w:sz w:val="20"/>
              </w:rPr>
            </w:pPr>
          </w:p>
        </w:tc>
      </w:tr>
      <w:tr w:rsidR="00CD7DD0" w14:paraId="7E51317C" w14:textId="77777777">
        <w:trPr>
          <w:trHeight w:val="300"/>
        </w:trPr>
        <w:tc>
          <w:tcPr>
            <w:tcW w:w="1927" w:type="dxa"/>
            <w:tcBorders>
              <w:top w:val="nil"/>
              <w:left w:val="nil"/>
              <w:bottom w:val="nil"/>
              <w:right w:val="nil"/>
            </w:tcBorders>
            <w:shd w:val="clear" w:color="auto" w:fill="auto"/>
            <w:noWrap/>
            <w:vAlign w:val="bottom"/>
            <w:hideMark/>
          </w:tcPr>
          <w:p w14:paraId="7E513173"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Κ.Κ.Ε:</w:t>
            </w:r>
          </w:p>
        </w:tc>
        <w:tc>
          <w:tcPr>
            <w:tcW w:w="2062" w:type="dxa"/>
            <w:gridSpan w:val="2"/>
            <w:tcBorders>
              <w:top w:val="nil"/>
              <w:left w:val="nil"/>
              <w:bottom w:val="nil"/>
              <w:right w:val="nil"/>
            </w:tcBorders>
            <w:shd w:val="clear" w:color="auto" w:fill="auto"/>
            <w:noWrap/>
            <w:vAlign w:val="bottom"/>
            <w:hideMark/>
          </w:tcPr>
          <w:p w14:paraId="7E513174"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175"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176"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177"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178"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79"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7A"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7B" w14:textId="77777777" w:rsidR="007A1FF5" w:rsidRPr="002227B7" w:rsidRDefault="001D7A26" w:rsidP="007A1FF5">
            <w:pPr>
              <w:rPr>
                <w:rFonts w:ascii="Times New Roman" w:eastAsia="Times New Roman" w:hAnsi="Times New Roman" w:cs="Times New Roman"/>
                <w:sz w:val="20"/>
              </w:rPr>
            </w:pPr>
          </w:p>
        </w:tc>
      </w:tr>
      <w:tr w:rsidR="00CD7DD0" w14:paraId="7E513186" w14:textId="77777777">
        <w:trPr>
          <w:trHeight w:val="300"/>
        </w:trPr>
        <w:tc>
          <w:tcPr>
            <w:tcW w:w="1927" w:type="dxa"/>
            <w:tcBorders>
              <w:top w:val="nil"/>
              <w:left w:val="nil"/>
              <w:bottom w:val="nil"/>
              <w:right w:val="nil"/>
            </w:tcBorders>
            <w:shd w:val="clear" w:color="auto" w:fill="auto"/>
            <w:noWrap/>
            <w:vAlign w:val="bottom"/>
            <w:hideMark/>
          </w:tcPr>
          <w:p w14:paraId="7E51317D"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ΑΝ.ΕΛ:</w:t>
            </w:r>
          </w:p>
        </w:tc>
        <w:tc>
          <w:tcPr>
            <w:tcW w:w="2062" w:type="dxa"/>
            <w:gridSpan w:val="2"/>
            <w:tcBorders>
              <w:top w:val="nil"/>
              <w:left w:val="nil"/>
              <w:bottom w:val="nil"/>
              <w:right w:val="nil"/>
            </w:tcBorders>
            <w:shd w:val="clear" w:color="auto" w:fill="auto"/>
            <w:noWrap/>
            <w:vAlign w:val="bottom"/>
            <w:hideMark/>
          </w:tcPr>
          <w:p w14:paraId="7E51317E"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17F"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180"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181"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182"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83"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84"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85" w14:textId="77777777" w:rsidR="007A1FF5" w:rsidRPr="002227B7" w:rsidRDefault="001D7A26" w:rsidP="007A1FF5">
            <w:pPr>
              <w:rPr>
                <w:rFonts w:ascii="Times New Roman" w:eastAsia="Times New Roman" w:hAnsi="Times New Roman" w:cs="Times New Roman"/>
                <w:sz w:val="20"/>
              </w:rPr>
            </w:pPr>
          </w:p>
        </w:tc>
      </w:tr>
      <w:tr w:rsidR="00CD7DD0" w14:paraId="7E513190" w14:textId="77777777">
        <w:trPr>
          <w:trHeight w:val="300"/>
        </w:trPr>
        <w:tc>
          <w:tcPr>
            <w:tcW w:w="1927" w:type="dxa"/>
            <w:tcBorders>
              <w:top w:val="nil"/>
              <w:left w:val="nil"/>
              <w:bottom w:val="nil"/>
              <w:right w:val="nil"/>
            </w:tcBorders>
            <w:shd w:val="clear" w:color="auto" w:fill="auto"/>
            <w:noWrap/>
            <w:vAlign w:val="bottom"/>
            <w:hideMark/>
          </w:tcPr>
          <w:p w14:paraId="7E513187"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ΠΟΤΑΜΙ:</w:t>
            </w:r>
          </w:p>
        </w:tc>
        <w:tc>
          <w:tcPr>
            <w:tcW w:w="2062" w:type="dxa"/>
            <w:gridSpan w:val="2"/>
            <w:tcBorders>
              <w:top w:val="nil"/>
              <w:left w:val="nil"/>
              <w:bottom w:val="nil"/>
              <w:right w:val="nil"/>
            </w:tcBorders>
            <w:shd w:val="clear" w:color="auto" w:fill="auto"/>
            <w:noWrap/>
            <w:vAlign w:val="bottom"/>
            <w:hideMark/>
          </w:tcPr>
          <w:p w14:paraId="7E513188"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189"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18A"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7E51318B"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18C"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8D"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8E"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8F" w14:textId="77777777" w:rsidR="007A1FF5" w:rsidRPr="002227B7" w:rsidRDefault="001D7A26" w:rsidP="007A1FF5">
            <w:pPr>
              <w:rPr>
                <w:rFonts w:ascii="Times New Roman" w:eastAsia="Times New Roman" w:hAnsi="Times New Roman" w:cs="Times New Roman"/>
                <w:sz w:val="20"/>
              </w:rPr>
            </w:pPr>
          </w:p>
        </w:tc>
      </w:tr>
      <w:tr w:rsidR="00CD7DD0" w14:paraId="7E513199" w14:textId="77777777">
        <w:trPr>
          <w:trHeight w:val="300"/>
        </w:trPr>
        <w:tc>
          <w:tcPr>
            <w:tcW w:w="3989" w:type="dxa"/>
            <w:gridSpan w:val="3"/>
            <w:tcBorders>
              <w:top w:val="nil"/>
              <w:left w:val="nil"/>
              <w:bottom w:val="nil"/>
              <w:right w:val="nil"/>
            </w:tcBorders>
            <w:shd w:val="clear" w:color="auto" w:fill="auto"/>
            <w:noWrap/>
            <w:vAlign w:val="bottom"/>
            <w:hideMark/>
          </w:tcPr>
          <w:p w14:paraId="7E513191"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ΕΝ. ΚΕΝΤΡΩΩΝ:</w:t>
            </w:r>
          </w:p>
        </w:tc>
        <w:tc>
          <w:tcPr>
            <w:tcW w:w="2582" w:type="dxa"/>
            <w:gridSpan w:val="4"/>
            <w:tcBorders>
              <w:top w:val="nil"/>
              <w:left w:val="nil"/>
              <w:bottom w:val="nil"/>
              <w:right w:val="nil"/>
            </w:tcBorders>
            <w:shd w:val="clear" w:color="auto" w:fill="auto"/>
            <w:noWrap/>
            <w:vAlign w:val="bottom"/>
            <w:hideMark/>
          </w:tcPr>
          <w:p w14:paraId="7E513192" w14:textId="77777777" w:rsidR="007A1FF5" w:rsidRPr="002227B7" w:rsidRDefault="001D7A26" w:rsidP="007A1FF5">
            <w:pPr>
              <w:rPr>
                <w:rFonts w:ascii="Calibri" w:eastAsia="Times New Roman" w:hAnsi="Calibri" w:cs="Calibri"/>
                <w:color w:val="000000"/>
                <w:szCs w:val="24"/>
              </w:rPr>
            </w:pPr>
          </w:p>
        </w:tc>
        <w:tc>
          <w:tcPr>
            <w:tcW w:w="1106" w:type="dxa"/>
            <w:gridSpan w:val="3"/>
            <w:tcBorders>
              <w:top w:val="nil"/>
              <w:left w:val="nil"/>
              <w:bottom w:val="nil"/>
              <w:right w:val="nil"/>
            </w:tcBorders>
            <w:shd w:val="clear" w:color="auto" w:fill="auto"/>
            <w:noWrap/>
            <w:vAlign w:val="bottom"/>
            <w:hideMark/>
          </w:tcPr>
          <w:p w14:paraId="7E513193"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194"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195"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96"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97"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98" w14:textId="77777777" w:rsidR="007A1FF5" w:rsidRPr="002227B7" w:rsidRDefault="001D7A26" w:rsidP="007A1FF5">
            <w:pPr>
              <w:rPr>
                <w:rFonts w:ascii="Times New Roman" w:eastAsia="Times New Roman" w:hAnsi="Times New Roman" w:cs="Times New Roman"/>
                <w:sz w:val="20"/>
              </w:rPr>
            </w:pPr>
          </w:p>
        </w:tc>
      </w:tr>
      <w:tr w:rsidR="00CD7DD0" w14:paraId="7E5131A3" w14:textId="77777777">
        <w:trPr>
          <w:trHeight w:val="300"/>
        </w:trPr>
        <w:tc>
          <w:tcPr>
            <w:tcW w:w="1927" w:type="dxa"/>
            <w:tcBorders>
              <w:top w:val="nil"/>
              <w:left w:val="nil"/>
              <w:bottom w:val="nil"/>
              <w:right w:val="nil"/>
            </w:tcBorders>
            <w:shd w:val="clear" w:color="auto" w:fill="auto"/>
            <w:noWrap/>
            <w:vAlign w:val="bottom"/>
            <w:hideMark/>
          </w:tcPr>
          <w:p w14:paraId="7E51319A" w14:textId="77777777" w:rsidR="007A1FF5" w:rsidRPr="002227B7" w:rsidRDefault="001D7A26" w:rsidP="007A1FF5">
            <w:pPr>
              <w:rPr>
                <w:rFonts w:ascii="Times New Roman" w:eastAsia="Times New Roman" w:hAnsi="Times New Roman" w:cs="Times New Roman"/>
                <w:sz w:val="20"/>
              </w:rPr>
            </w:pPr>
          </w:p>
        </w:tc>
        <w:tc>
          <w:tcPr>
            <w:tcW w:w="2062" w:type="dxa"/>
            <w:gridSpan w:val="2"/>
            <w:tcBorders>
              <w:top w:val="nil"/>
              <w:left w:val="nil"/>
              <w:bottom w:val="nil"/>
              <w:right w:val="nil"/>
            </w:tcBorders>
            <w:shd w:val="clear" w:color="auto" w:fill="auto"/>
            <w:noWrap/>
            <w:vAlign w:val="bottom"/>
            <w:hideMark/>
          </w:tcPr>
          <w:p w14:paraId="7E51319B" w14:textId="77777777" w:rsidR="007A1FF5" w:rsidRPr="002227B7" w:rsidRDefault="001D7A26" w:rsidP="007A1FF5">
            <w:pPr>
              <w:rPr>
                <w:rFonts w:ascii="Times New Roman" w:eastAsia="Times New Roman" w:hAnsi="Times New Roman" w:cs="Times New Roman"/>
                <w:sz w:val="20"/>
              </w:rPr>
            </w:pPr>
          </w:p>
        </w:tc>
        <w:tc>
          <w:tcPr>
            <w:tcW w:w="2582" w:type="dxa"/>
            <w:gridSpan w:val="4"/>
            <w:tcBorders>
              <w:top w:val="nil"/>
              <w:left w:val="nil"/>
              <w:bottom w:val="nil"/>
              <w:right w:val="nil"/>
            </w:tcBorders>
            <w:shd w:val="clear" w:color="auto" w:fill="auto"/>
            <w:noWrap/>
            <w:vAlign w:val="bottom"/>
            <w:hideMark/>
          </w:tcPr>
          <w:p w14:paraId="7E51319C"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19D"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9E"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9F"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A0"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A1"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A2" w14:textId="77777777" w:rsidR="007A1FF5" w:rsidRPr="002227B7" w:rsidRDefault="001D7A26" w:rsidP="007A1FF5">
            <w:pPr>
              <w:rPr>
                <w:rFonts w:ascii="Times New Roman" w:eastAsia="Times New Roman" w:hAnsi="Times New Roman" w:cs="Times New Roman"/>
                <w:sz w:val="20"/>
              </w:rPr>
            </w:pPr>
          </w:p>
        </w:tc>
      </w:tr>
      <w:tr w:rsidR="00CD7DD0" w14:paraId="7E5131A7" w14:textId="77777777">
        <w:trPr>
          <w:trHeight w:val="300"/>
        </w:trPr>
        <w:tc>
          <w:tcPr>
            <w:tcW w:w="1927" w:type="dxa"/>
            <w:tcBorders>
              <w:top w:val="nil"/>
              <w:left w:val="nil"/>
              <w:bottom w:val="nil"/>
              <w:right w:val="nil"/>
            </w:tcBorders>
            <w:shd w:val="clear" w:color="auto" w:fill="auto"/>
            <w:noWrap/>
            <w:vAlign w:val="bottom"/>
            <w:hideMark/>
          </w:tcPr>
          <w:p w14:paraId="7E5131A4" w14:textId="77777777" w:rsidR="007A1FF5" w:rsidRPr="002227B7" w:rsidRDefault="001D7A26" w:rsidP="007A1FF5">
            <w:pPr>
              <w:rPr>
                <w:rFonts w:ascii="Times New Roman" w:eastAsia="Times New Roman" w:hAnsi="Times New Roman" w:cs="Times New Roman"/>
                <w:sz w:val="20"/>
              </w:rPr>
            </w:pPr>
          </w:p>
        </w:tc>
        <w:tc>
          <w:tcPr>
            <w:tcW w:w="6638" w:type="dxa"/>
            <w:gridSpan w:val="13"/>
            <w:tcBorders>
              <w:top w:val="nil"/>
              <w:left w:val="nil"/>
              <w:bottom w:val="nil"/>
              <w:right w:val="nil"/>
            </w:tcBorders>
            <w:shd w:val="clear" w:color="auto" w:fill="auto"/>
            <w:noWrap/>
            <w:vAlign w:val="bottom"/>
            <w:hideMark/>
          </w:tcPr>
          <w:p w14:paraId="7E5131A5"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Υπουργική Τροπολογία 1792/42 ως έχει   ΔΕΚΤΟ ΚΑΤΑ ΠΛΕΙΟΨΗΦΙΑ</w:t>
            </w:r>
          </w:p>
        </w:tc>
        <w:tc>
          <w:tcPr>
            <w:tcW w:w="222" w:type="dxa"/>
            <w:gridSpan w:val="2"/>
            <w:tcBorders>
              <w:top w:val="nil"/>
              <w:left w:val="nil"/>
              <w:bottom w:val="nil"/>
              <w:right w:val="nil"/>
            </w:tcBorders>
            <w:shd w:val="clear" w:color="auto" w:fill="auto"/>
            <w:noWrap/>
            <w:vAlign w:val="bottom"/>
            <w:hideMark/>
          </w:tcPr>
          <w:p w14:paraId="7E5131A6" w14:textId="77777777" w:rsidR="007A1FF5" w:rsidRPr="002227B7" w:rsidRDefault="001D7A26" w:rsidP="007A1FF5">
            <w:pPr>
              <w:rPr>
                <w:rFonts w:ascii="Calibri" w:eastAsia="Times New Roman" w:hAnsi="Calibri" w:cs="Calibri"/>
                <w:color w:val="000000"/>
                <w:szCs w:val="24"/>
              </w:rPr>
            </w:pPr>
          </w:p>
        </w:tc>
      </w:tr>
      <w:tr w:rsidR="00CD7DD0" w14:paraId="7E5131B1" w14:textId="77777777">
        <w:trPr>
          <w:trHeight w:val="300"/>
        </w:trPr>
        <w:tc>
          <w:tcPr>
            <w:tcW w:w="1927" w:type="dxa"/>
            <w:tcBorders>
              <w:top w:val="nil"/>
              <w:left w:val="nil"/>
              <w:bottom w:val="nil"/>
              <w:right w:val="nil"/>
            </w:tcBorders>
            <w:shd w:val="clear" w:color="auto" w:fill="auto"/>
            <w:noWrap/>
            <w:vAlign w:val="bottom"/>
            <w:hideMark/>
          </w:tcPr>
          <w:p w14:paraId="7E5131A8"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ΣΥΡΙΖΑ:</w:t>
            </w:r>
          </w:p>
        </w:tc>
        <w:tc>
          <w:tcPr>
            <w:tcW w:w="2062" w:type="dxa"/>
            <w:gridSpan w:val="2"/>
            <w:tcBorders>
              <w:top w:val="nil"/>
              <w:left w:val="nil"/>
              <w:bottom w:val="nil"/>
              <w:right w:val="nil"/>
            </w:tcBorders>
            <w:shd w:val="clear" w:color="auto" w:fill="auto"/>
            <w:noWrap/>
            <w:vAlign w:val="bottom"/>
            <w:hideMark/>
          </w:tcPr>
          <w:p w14:paraId="7E5131A9"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1AA"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1AB"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1AC"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1AD"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AE"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AF"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B0" w14:textId="77777777" w:rsidR="007A1FF5" w:rsidRPr="002227B7" w:rsidRDefault="001D7A26" w:rsidP="007A1FF5">
            <w:pPr>
              <w:rPr>
                <w:rFonts w:ascii="Times New Roman" w:eastAsia="Times New Roman" w:hAnsi="Times New Roman" w:cs="Times New Roman"/>
                <w:sz w:val="20"/>
              </w:rPr>
            </w:pPr>
          </w:p>
        </w:tc>
      </w:tr>
      <w:tr w:rsidR="00CD7DD0" w14:paraId="7E5131BB" w14:textId="77777777">
        <w:trPr>
          <w:trHeight w:val="300"/>
        </w:trPr>
        <w:tc>
          <w:tcPr>
            <w:tcW w:w="1927" w:type="dxa"/>
            <w:tcBorders>
              <w:top w:val="nil"/>
              <w:left w:val="nil"/>
              <w:bottom w:val="nil"/>
              <w:right w:val="nil"/>
            </w:tcBorders>
            <w:shd w:val="clear" w:color="auto" w:fill="auto"/>
            <w:noWrap/>
            <w:vAlign w:val="bottom"/>
            <w:hideMark/>
          </w:tcPr>
          <w:p w14:paraId="7E5131B2"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Ν.Δ:</w:t>
            </w:r>
          </w:p>
        </w:tc>
        <w:tc>
          <w:tcPr>
            <w:tcW w:w="2062" w:type="dxa"/>
            <w:gridSpan w:val="2"/>
            <w:tcBorders>
              <w:top w:val="nil"/>
              <w:left w:val="nil"/>
              <w:bottom w:val="nil"/>
              <w:right w:val="nil"/>
            </w:tcBorders>
            <w:shd w:val="clear" w:color="auto" w:fill="auto"/>
            <w:noWrap/>
            <w:vAlign w:val="bottom"/>
            <w:hideMark/>
          </w:tcPr>
          <w:p w14:paraId="7E5131B3"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1B4"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1B5"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1B6"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1B7"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B8"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B9"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BA" w14:textId="77777777" w:rsidR="007A1FF5" w:rsidRPr="002227B7" w:rsidRDefault="001D7A26" w:rsidP="007A1FF5">
            <w:pPr>
              <w:rPr>
                <w:rFonts w:ascii="Times New Roman" w:eastAsia="Times New Roman" w:hAnsi="Times New Roman" w:cs="Times New Roman"/>
                <w:sz w:val="20"/>
              </w:rPr>
            </w:pPr>
          </w:p>
        </w:tc>
      </w:tr>
      <w:tr w:rsidR="00CD7DD0" w14:paraId="7E5131C5" w14:textId="77777777">
        <w:trPr>
          <w:trHeight w:val="300"/>
        </w:trPr>
        <w:tc>
          <w:tcPr>
            <w:tcW w:w="1927" w:type="dxa"/>
            <w:tcBorders>
              <w:top w:val="nil"/>
              <w:left w:val="nil"/>
              <w:bottom w:val="nil"/>
              <w:right w:val="nil"/>
            </w:tcBorders>
            <w:shd w:val="clear" w:color="auto" w:fill="auto"/>
            <w:noWrap/>
            <w:vAlign w:val="bottom"/>
            <w:hideMark/>
          </w:tcPr>
          <w:p w14:paraId="7E5131BC"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ΔΗ.ΣΥ:</w:t>
            </w:r>
          </w:p>
        </w:tc>
        <w:tc>
          <w:tcPr>
            <w:tcW w:w="2062" w:type="dxa"/>
            <w:gridSpan w:val="2"/>
            <w:tcBorders>
              <w:top w:val="nil"/>
              <w:left w:val="nil"/>
              <w:bottom w:val="nil"/>
              <w:right w:val="nil"/>
            </w:tcBorders>
            <w:shd w:val="clear" w:color="auto" w:fill="auto"/>
            <w:noWrap/>
            <w:vAlign w:val="bottom"/>
            <w:hideMark/>
          </w:tcPr>
          <w:p w14:paraId="7E5131BD"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1BE"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1BF"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1C0"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1C1"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C2"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C3"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C4" w14:textId="77777777" w:rsidR="007A1FF5" w:rsidRPr="002227B7" w:rsidRDefault="001D7A26" w:rsidP="007A1FF5">
            <w:pPr>
              <w:rPr>
                <w:rFonts w:ascii="Times New Roman" w:eastAsia="Times New Roman" w:hAnsi="Times New Roman" w:cs="Times New Roman"/>
                <w:sz w:val="20"/>
              </w:rPr>
            </w:pPr>
          </w:p>
        </w:tc>
      </w:tr>
      <w:tr w:rsidR="00CD7DD0" w14:paraId="7E5131CF" w14:textId="77777777">
        <w:trPr>
          <w:trHeight w:val="300"/>
        </w:trPr>
        <w:tc>
          <w:tcPr>
            <w:tcW w:w="1927" w:type="dxa"/>
            <w:tcBorders>
              <w:top w:val="nil"/>
              <w:left w:val="nil"/>
              <w:bottom w:val="nil"/>
              <w:right w:val="nil"/>
            </w:tcBorders>
            <w:shd w:val="clear" w:color="auto" w:fill="auto"/>
            <w:noWrap/>
            <w:vAlign w:val="bottom"/>
            <w:hideMark/>
          </w:tcPr>
          <w:p w14:paraId="7E5131C6"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Χ.Α:</w:t>
            </w:r>
          </w:p>
        </w:tc>
        <w:tc>
          <w:tcPr>
            <w:tcW w:w="2062" w:type="dxa"/>
            <w:gridSpan w:val="2"/>
            <w:tcBorders>
              <w:top w:val="nil"/>
              <w:left w:val="nil"/>
              <w:bottom w:val="nil"/>
              <w:right w:val="nil"/>
            </w:tcBorders>
            <w:shd w:val="clear" w:color="auto" w:fill="auto"/>
            <w:noWrap/>
            <w:vAlign w:val="bottom"/>
            <w:hideMark/>
          </w:tcPr>
          <w:p w14:paraId="7E5131C7"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1C8"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1C9"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1CA"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1CB"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CC"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CD"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CE" w14:textId="77777777" w:rsidR="007A1FF5" w:rsidRPr="002227B7" w:rsidRDefault="001D7A26" w:rsidP="007A1FF5">
            <w:pPr>
              <w:rPr>
                <w:rFonts w:ascii="Times New Roman" w:eastAsia="Times New Roman" w:hAnsi="Times New Roman" w:cs="Times New Roman"/>
                <w:sz w:val="20"/>
              </w:rPr>
            </w:pPr>
          </w:p>
        </w:tc>
      </w:tr>
      <w:tr w:rsidR="00CD7DD0" w14:paraId="7E5131D9" w14:textId="77777777">
        <w:trPr>
          <w:trHeight w:val="300"/>
        </w:trPr>
        <w:tc>
          <w:tcPr>
            <w:tcW w:w="1927" w:type="dxa"/>
            <w:tcBorders>
              <w:top w:val="nil"/>
              <w:left w:val="nil"/>
              <w:bottom w:val="nil"/>
              <w:right w:val="nil"/>
            </w:tcBorders>
            <w:shd w:val="clear" w:color="auto" w:fill="auto"/>
            <w:noWrap/>
            <w:vAlign w:val="bottom"/>
            <w:hideMark/>
          </w:tcPr>
          <w:p w14:paraId="7E5131D0"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Κ.Κ.Ε:</w:t>
            </w:r>
          </w:p>
        </w:tc>
        <w:tc>
          <w:tcPr>
            <w:tcW w:w="2062" w:type="dxa"/>
            <w:gridSpan w:val="2"/>
            <w:tcBorders>
              <w:top w:val="nil"/>
              <w:left w:val="nil"/>
              <w:bottom w:val="nil"/>
              <w:right w:val="nil"/>
            </w:tcBorders>
            <w:shd w:val="clear" w:color="auto" w:fill="auto"/>
            <w:noWrap/>
            <w:vAlign w:val="bottom"/>
            <w:hideMark/>
          </w:tcPr>
          <w:p w14:paraId="7E5131D1"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1D2"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1D3"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1D4"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1D5"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D6"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D7"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D8" w14:textId="77777777" w:rsidR="007A1FF5" w:rsidRPr="002227B7" w:rsidRDefault="001D7A26" w:rsidP="007A1FF5">
            <w:pPr>
              <w:rPr>
                <w:rFonts w:ascii="Times New Roman" w:eastAsia="Times New Roman" w:hAnsi="Times New Roman" w:cs="Times New Roman"/>
                <w:sz w:val="20"/>
              </w:rPr>
            </w:pPr>
          </w:p>
        </w:tc>
      </w:tr>
      <w:tr w:rsidR="00CD7DD0" w14:paraId="7E5131E3" w14:textId="77777777">
        <w:trPr>
          <w:trHeight w:val="300"/>
        </w:trPr>
        <w:tc>
          <w:tcPr>
            <w:tcW w:w="1927" w:type="dxa"/>
            <w:tcBorders>
              <w:top w:val="nil"/>
              <w:left w:val="nil"/>
              <w:bottom w:val="nil"/>
              <w:right w:val="nil"/>
            </w:tcBorders>
            <w:shd w:val="clear" w:color="auto" w:fill="auto"/>
            <w:noWrap/>
            <w:vAlign w:val="bottom"/>
            <w:hideMark/>
          </w:tcPr>
          <w:p w14:paraId="7E5131DA"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ΑΝ.ΕΛ:</w:t>
            </w:r>
          </w:p>
        </w:tc>
        <w:tc>
          <w:tcPr>
            <w:tcW w:w="2062" w:type="dxa"/>
            <w:gridSpan w:val="2"/>
            <w:tcBorders>
              <w:top w:val="nil"/>
              <w:left w:val="nil"/>
              <w:bottom w:val="nil"/>
              <w:right w:val="nil"/>
            </w:tcBorders>
            <w:shd w:val="clear" w:color="auto" w:fill="auto"/>
            <w:noWrap/>
            <w:vAlign w:val="bottom"/>
            <w:hideMark/>
          </w:tcPr>
          <w:p w14:paraId="7E5131DB"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1DC"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1DD"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1DE"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1DF"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E0"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E1"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E2" w14:textId="77777777" w:rsidR="007A1FF5" w:rsidRPr="002227B7" w:rsidRDefault="001D7A26" w:rsidP="007A1FF5">
            <w:pPr>
              <w:rPr>
                <w:rFonts w:ascii="Times New Roman" w:eastAsia="Times New Roman" w:hAnsi="Times New Roman" w:cs="Times New Roman"/>
                <w:sz w:val="20"/>
              </w:rPr>
            </w:pPr>
          </w:p>
        </w:tc>
      </w:tr>
      <w:tr w:rsidR="00CD7DD0" w14:paraId="7E5131ED" w14:textId="77777777">
        <w:trPr>
          <w:trHeight w:val="300"/>
        </w:trPr>
        <w:tc>
          <w:tcPr>
            <w:tcW w:w="1927" w:type="dxa"/>
            <w:tcBorders>
              <w:top w:val="nil"/>
              <w:left w:val="nil"/>
              <w:bottom w:val="nil"/>
              <w:right w:val="nil"/>
            </w:tcBorders>
            <w:shd w:val="clear" w:color="auto" w:fill="auto"/>
            <w:noWrap/>
            <w:vAlign w:val="bottom"/>
            <w:hideMark/>
          </w:tcPr>
          <w:p w14:paraId="7E5131E4"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ΠΟΤΑΜΙ:</w:t>
            </w:r>
          </w:p>
        </w:tc>
        <w:tc>
          <w:tcPr>
            <w:tcW w:w="2062" w:type="dxa"/>
            <w:gridSpan w:val="2"/>
            <w:tcBorders>
              <w:top w:val="nil"/>
              <w:left w:val="nil"/>
              <w:bottom w:val="nil"/>
              <w:right w:val="nil"/>
            </w:tcBorders>
            <w:shd w:val="clear" w:color="auto" w:fill="auto"/>
            <w:noWrap/>
            <w:vAlign w:val="bottom"/>
            <w:hideMark/>
          </w:tcPr>
          <w:p w14:paraId="7E5131E5"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1E6"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1E7"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ΌΧΙ</w:t>
            </w:r>
          </w:p>
        </w:tc>
        <w:tc>
          <w:tcPr>
            <w:tcW w:w="222" w:type="dxa"/>
            <w:tcBorders>
              <w:top w:val="nil"/>
              <w:left w:val="nil"/>
              <w:bottom w:val="nil"/>
              <w:right w:val="nil"/>
            </w:tcBorders>
            <w:shd w:val="clear" w:color="auto" w:fill="auto"/>
            <w:noWrap/>
            <w:vAlign w:val="bottom"/>
            <w:hideMark/>
          </w:tcPr>
          <w:p w14:paraId="7E5131E8"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1E9"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EA"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EB"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EC" w14:textId="77777777" w:rsidR="007A1FF5" w:rsidRPr="002227B7" w:rsidRDefault="001D7A26" w:rsidP="007A1FF5">
            <w:pPr>
              <w:rPr>
                <w:rFonts w:ascii="Times New Roman" w:eastAsia="Times New Roman" w:hAnsi="Times New Roman" w:cs="Times New Roman"/>
                <w:sz w:val="20"/>
              </w:rPr>
            </w:pPr>
          </w:p>
        </w:tc>
      </w:tr>
      <w:tr w:rsidR="00CD7DD0" w14:paraId="7E5131F6" w14:textId="77777777">
        <w:trPr>
          <w:trHeight w:val="300"/>
        </w:trPr>
        <w:tc>
          <w:tcPr>
            <w:tcW w:w="3989" w:type="dxa"/>
            <w:gridSpan w:val="3"/>
            <w:tcBorders>
              <w:top w:val="nil"/>
              <w:left w:val="nil"/>
              <w:bottom w:val="nil"/>
              <w:right w:val="nil"/>
            </w:tcBorders>
            <w:shd w:val="clear" w:color="auto" w:fill="auto"/>
            <w:noWrap/>
            <w:vAlign w:val="bottom"/>
            <w:hideMark/>
          </w:tcPr>
          <w:p w14:paraId="7E5131EE"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ΕΝ. ΚΕΝΤΡΩΩΝ:</w:t>
            </w:r>
          </w:p>
        </w:tc>
        <w:tc>
          <w:tcPr>
            <w:tcW w:w="2582" w:type="dxa"/>
            <w:gridSpan w:val="4"/>
            <w:tcBorders>
              <w:top w:val="nil"/>
              <w:left w:val="nil"/>
              <w:bottom w:val="nil"/>
              <w:right w:val="nil"/>
            </w:tcBorders>
            <w:shd w:val="clear" w:color="auto" w:fill="auto"/>
            <w:noWrap/>
            <w:vAlign w:val="bottom"/>
            <w:hideMark/>
          </w:tcPr>
          <w:p w14:paraId="7E5131EF" w14:textId="77777777" w:rsidR="007A1FF5" w:rsidRPr="002227B7" w:rsidRDefault="001D7A26" w:rsidP="007A1FF5">
            <w:pPr>
              <w:rPr>
                <w:rFonts w:ascii="Calibri" w:eastAsia="Times New Roman" w:hAnsi="Calibri" w:cs="Calibri"/>
                <w:color w:val="000000"/>
                <w:szCs w:val="24"/>
              </w:rPr>
            </w:pPr>
          </w:p>
        </w:tc>
        <w:tc>
          <w:tcPr>
            <w:tcW w:w="1106" w:type="dxa"/>
            <w:gridSpan w:val="3"/>
            <w:tcBorders>
              <w:top w:val="nil"/>
              <w:left w:val="nil"/>
              <w:bottom w:val="nil"/>
              <w:right w:val="nil"/>
            </w:tcBorders>
            <w:shd w:val="clear" w:color="auto" w:fill="auto"/>
            <w:noWrap/>
            <w:vAlign w:val="bottom"/>
            <w:hideMark/>
          </w:tcPr>
          <w:p w14:paraId="7E5131F0"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1F1"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1F2"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F3"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F4"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F5" w14:textId="77777777" w:rsidR="007A1FF5" w:rsidRPr="002227B7" w:rsidRDefault="001D7A26" w:rsidP="007A1FF5">
            <w:pPr>
              <w:rPr>
                <w:rFonts w:ascii="Times New Roman" w:eastAsia="Times New Roman" w:hAnsi="Times New Roman" w:cs="Times New Roman"/>
                <w:sz w:val="20"/>
              </w:rPr>
            </w:pPr>
          </w:p>
        </w:tc>
      </w:tr>
      <w:tr w:rsidR="00CD7DD0" w14:paraId="7E513200" w14:textId="77777777">
        <w:trPr>
          <w:trHeight w:val="300"/>
        </w:trPr>
        <w:tc>
          <w:tcPr>
            <w:tcW w:w="1927" w:type="dxa"/>
            <w:tcBorders>
              <w:top w:val="nil"/>
              <w:left w:val="nil"/>
              <w:bottom w:val="nil"/>
              <w:right w:val="nil"/>
            </w:tcBorders>
            <w:shd w:val="clear" w:color="auto" w:fill="auto"/>
            <w:noWrap/>
            <w:vAlign w:val="bottom"/>
            <w:hideMark/>
          </w:tcPr>
          <w:p w14:paraId="7E5131F7" w14:textId="77777777" w:rsidR="007A1FF5" w:rsidRPr="002227B7" w:rsidRDefault="001D7A26" w:rsidP="007A1FF5">
            <w:pPr>
              <w:rPr>
                <w:rFonts w:ascii="Times New Roman" w:eastAsia="Times New Roman" w:hAnsi="Times New Roman" w:cs="Times New Roman"/>
                <w:sz w:val="20"/>
              </w:rPr>
            </w:pPr>
          </w:p>
        </w:tc>
        <w:tc>
          <w:tcPr>
            <w:tcW w:w="2062" w:type="dxa"/>
            <w:gridSpan w:val="2"/>
            <w:tcBorders>
              <w:top w:val="nil"/>
              <w:left w:val="nil"/>
              <w:bottom w:val="nil"/>
              <w:right w:val="nil"/>
            </w:tcBorders>
            <w:shd w:val="clear" w:color="auto" w:fill="auto"/>
            <w:noWrap/>
            <w:vAlign w:val="bottom"/>
            <w:hideMark/>
          </w:tcPr>
          <w:p w14:paraId="7E5131F8" w14:textId="77777777" w:rsidR="007A1FF5" w:rsidRPr="002227B7" w:rsidRDefault="001D7A26" w:rsidP="007A1FF5">
            <w:pPr>
              <w:rPr>
                <w:rFonts w:ascii="Times New Roman" w:eastAsia="Times New Roman" w:hAnsi="Times New Roman" w:cs="Times New Roman"/>
                <w:sz w:val="20"/>
              </w:rPr>
            </w:pPr>
          </w:p>
        </w:tc>
        <w:tc>
          <w:tcPr>
            <w:tcW w:w="2582" w:type="dxa"/>
            <w:gridSpan w:val="4"/>
            <w:tcBorders>
              <w:top w:val="nil"/>
              <w:left w:val="nil"/>
              <w:bottom w:val="nil"/>
              <w:right w:val="nil"/>
            </w:tcBorders>
            <w:shd w:val="clear" w:color="auto" w:fill="auto"/>
            <w:noWrap/>
            <w:vAlign w:val="bottom"/>
            <w:hideMark/>
          </w:tcPr>
          <w:p w14:paraId="7E5131F9"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1FA"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FB"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FC"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FD"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1FE"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1FF" w14:textId="77777777" w:rsidR="007A1FF5" w:rsidRPr="002227B7" w:rsidRDefault="001D7A26" w:rsidP="007A1FF5">
            <w:pPr>
              <w:rPr>
                <w:rFonts w:ascii="Times New Roman" w:eastAsia="Times New Roman" w:hAnsi="Times New Roman" w:cs="Times New Roman"/>
                <w:sz w:val="20"/>
              </w:rPr>
            </w:pPr>
          </w:p>
        </w:tc>
      </w:tr>
      <w:tr w:rsidR="00CD7DD0" w14:paraId="7E513204" w14:textId="77777777">
        <w:trPr>
          <w:trHeight w:val="300"/>
        </w:trPr>
        <w:tc>
          <w:tcPr>
            <w:tcW w:w="1927" w:type="dxa"/>
            <w:tcBorders>
              <w:top w:val="nil"/>
              <w:left w:val="nil"/>
              <w:bottom w:val="nil"/>
              <w:right w:val="nil"/>
            </w:tcBorders>
            <w:shd w:val="clear" w:color="auto" w:fill="auto"/>
            <w:noWrap/>
            <w:vAlign w:val="bottom"/>
            <w:hideMark/>
          </w:tcPr>
          <w:p w14:paraId="7E513201" w14:textId="77777777" w:rsidR="007A1FF5" w:rsidRPr="002227B7" w:rsidRDefault="001D7A26" w:rsidP="007A1FF5">
            <w:pPr>
              <w:rPr>
                <w:rFonts w:ascii="Times New Roman" w:eastAsia="Times New Roman" w:hAnsi="Times New Roman" w:cs="Times New Roman"/>
                <w:sz w:val="20"/>
              </w:rPr>
            </w:pPr>
          </w:p>
        </w:tc>
        <w:tc>
          <w:tcPr>
            <w:tcW w:w="6638" w:type="dxa"/>
            <w:gridSpan w:val="13"/>
            <w:tcBorders>
              <w:top w:val="nil"/>
              <w:left w:val="nil"/>
              <w:bottom w:val="nil"/>
              <w:right w:val="nil"/>
            </w:tcBorders>
            <w:shd w:val="clear" w:color="auto" w:fill="auto"/>
            <w:noWrap/>
            <w:vAlign w:val="bottom"/>
            <w:hideMark/>
          </w:tcPr>
          <w:p w14:paraId="7E513202"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Υπουργική Τροπολογία 1793/43 ως έχει   ΔΕΚΤΟ ΚΑΤΑ ΠΛΕΙΟΨΗΦΙΑ</w:t>
            </w:r>
          </w:p>
        </w:tc>
        <w:tc>
          <w:tcPr>
            <w:tcW w:w="222" w:type="dxa"/>
            <w:gridSpan w:val="2"/>
            <w:tcBorders>
              <w:top w:val="nil"/>
              <w:left w:val="nil"/>
              <w:bottom w:val="nil"/>
              <w:right w:val="nil"/>
            </w:tcBorders>
            <w:shd w:val="clear" w:color="auto" w:fill="auto"/>
            <w:noWrap/>
            <w:vAlign w:val="bottom"/>
            <w:hideMark/>
          </w:tcPr>
          <w:p w14:paraId="7E513203" w14:textId="77777777" w:rsidR="007A1FF5" w:rsidRPr="002227B7" w:rsidRDefault="001D7A26" w:rsidP="007A1FF5">
            <w:pPr>
              <w:rPr>
                <w:rFonts w:ascii="Calibri" w:eastAsia="Times New Roman" w:hAnsi="Calibri" w:cs="Calibri"/>
                <w:color w:val="000000"/>
                <w:szCs w:val="24"/>
              </w:rPr>
            </w:pPr>
          </w:p>
        </w:tc>
      </w:tr>
      <w:tr w:rsidR="00CD7DD0" w14:paraId="7E51320E" w14:textId="77777777">
        <w:trPr>
          <w:trHeight w:val="300"/>
        </w:trPr>
        <w:tc>
          <w:tcPr>
            <w:tcW w:w="1927" w:type="dxa"/>
            <w:tcBorders>
              <w:top w:val="nil"/>
              <w:left w:val="nil"/>
              <w:bottom w:val="nil"/>
              <w:right w:val="nil"/>
            </w:tcBorders>
            <w:shd w:val="clear" w:color="auto" w:fill="auto"/>
            <w:noWrap/>
            <w:vAlign w:val="bottom"/>
            <w:hideMark/>
          </w:tcPr>
          <w:p w14:paraId="7E513205"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ΣΥΡΙΖΑ:</w:t>
            </w:r>
          </w:p>
        </w:tc>
        <w:tc>
          <w:tcPr>
            <w:tcW w:w="2062" w:type="dxa"/>
            <w:gridSpan w:val="2"/>
            <w:tcBorders>
              <w:top w:val="nil"/>
              <w:left w:val="nil"/>
              <w:bottom w:val="nil"/>
              <w:right w:val="nil"/>
            </w:tcBorders>
            <w:shd w:val="clear" w:color="auto" w:fill="auto"/>
            <w:noWrap/>
            <w:vAlign w:val="bottom"/>
            <w:hideMark/>
          </w:tcPr>
          <w:p w14:paraId="7E513206"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207"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208"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209"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20A"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0B"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0C"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20D" w14:textId="77777777" w:rsidR="007A1FF5" w:rsidRPr="002227B7" w:rsidRDefault="001D7A26" w:rsidP="007A1FF5">
            <w:pPr>
              <w:rPr>
                <w:rFonts w:ascii="Times New Roman" w:eastAsia="Times New Roman" w:hAnsi="Times New Roman" w:cs="Times New Roman"/>
                <w:sz w:val="20"/>
              </w:rPr>
            </w:pPr>
          </w:p>
        </w:tc>
      </w:tr>
      <w:tr w:rsidR="00CD7DD0" w14:paraId="7E513218" w14:textId="77777777">
        <w:trPr>
          <w:trHeight w:val="300"/>
        </w:trPr>
        <w:tc>
          <w:tcPr>
            <w:tcW w:w="1927" w:type="dxa"/>
            <w:tcBorders>
              <w:top w:val="nil"/>
              <w:left w:val="nil"/>
              <w:bottom w:val="nil"/>
              <w:right w:val="nil"/>
            </w:tcBorders>
            <w:shd w:val="clear" w:color="auto" w:fill="auto"/>
            <w:noWrap/>
            <w:vAlign w:val="bottom"/>
            <w:hideMark/>
          </w:tcPr>
          <w:p w14:paraId="7E51320F"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Ν.Δ:</w:t>
            </w:r>
          </w:p>
        </w:tc>
        <w:tc>
          <w:tcPr>
            <w:tcW w:w="2062" w:type="dxa"/>
            <w:gridSpan w:val="2"/>
            <w:tcBorders>
              <w:top w:val="nil"/>
              <w:left w:val="nil"/>
              <w:bottom w:val="nil"/>
              <w:right w:val="nil"/>
            </w:tcBorders>
            <w:shd w:val="clear" w:color="auto" w:fill="auto"/>
            <w:noWrap/>
            <w:vAlign w:val="bottom"/>
            <w:hideMark/>
          </w:tcPr>
          <w:p w14:paraId="7E513210"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211"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212"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7E513213"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214"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15"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16"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217" w14:textId="77777777" w:rsidR="007A1FF5" w:rsidRPr="002227B7" w:rsidRDefault="001D7A26" w:rsidP="007A1FF5">
            <w:pPr>
              <w:rPr>
                <w:rFonts w:ascii="Times New Roman" w:eastAsia="Times New Roman" w:hAnsi="Times New Roman" w:cs="Times New Roman"/>
                <w:sz w:val="20"/>
              </w:rPr>
            </w:pPr>
          </w:p>
        </w:tc>
      </w:tr>
      <w:tr w:rsidR="00CD7DD0" w14:paraId="7E513222" w14:textId="77777777">
        <w:trPr>
          <w:trHeight w:val="300"/>
        </w:trPr>
        <w:tc>
          <w:tcPr>
            <w:tcW w:w="1927" w:type="dxa"/>
            <w:tcBorders>
              <w:top w:val="nil"/>
              <w:left w:val="nil"/>
              <w:bottom w:val="nil"/>
              <w:right w:val="nil"/>
            </w:tcBorders>
            <w:shd w:val="clear" w:color="auto" w:fill="auto"/>
            <w:noWrap/>
            <w:vAlign w:val="bottom"/>
            <w:hideMark/>
          </w:tcPr>
          <w:p w14:paraId="7E513219"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ΔΗ.ΣΥ:</w:t>
            </w:r>
          </w:p>
        </w:tc>
        <w:tc>
          <w:tcPr>
            <w:tcW w:w="2062" w:type="dxa"/>
            <w:gridSpan w:val="2"/>
            <w:tcBorders>
              <w:top w:val="nil"/>
              <w:left w:val="nil"/>
              <w:bottom w:val="nil"/>
              <w:right w:val="nil"/>
            </w:tcBorders>
            <w:shd w:val="clear" w:color="auto" w:fill="auto"/>
            <w:noWrap/>
            <w:vAlign w:val="bottom"/>
            <w:hideMark/>
          </w:tcPr>
          <w:p w14:paraId="7E51321A"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21B"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21C"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21D"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21E"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1F"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20"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221" w14:textId="77777777" w:rsidR="007A1FF5" w:rsidRPr="002227B7" w:rsidRDefault="001D7A26" w:rsidP="007A1FF5">
            <w:pPr>
              <w:rPr>
                <w:rFonts w:ascii="Times New Roman" w:eastAsia="Times New Roman" w:hAnsi="Times New Roman" w:cs="Times New Roman"/>
                <w:sz w:val="20"/>
              </w:rPr>
            </w:pPr>
          </w:p>
        </w:tc>
      </w:tr>
      <w:tr w:rsidR="00CD7DD0" w14:paraId="7E51322C" w14:textId="77777777">
        <w:trPr>
          <w:trHeight w:val="300"/>
        </w:trPr>
        <w:tc>
          <w:tcPr>
            <w:tcW w:w="1927" w:type="dxa"/>
            <w:tcBorders>
              <w:top w:val="nil"/>
              <w:left w:val="nil"/>
              <w:bottom w:val="nil"/>
              <w:right w:val="nil"/>
            </w:tcBorders>
            <w:shd w:val="clear" w:color="auto" w:fill="auto"/>
            <w:noWrap/>
            <w:vAlign w:val="bottom"/>
            <w:hideMark/>
          </w:tcPr>
          <w:p w14:paraId="7E513223"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Χ.Α:</w:t>
            </w:r>
          </w:p>
        </w:tc>
        <w:tc>
          <w:tcPr>
            <w:tcW w:w="2062" w:type="dxa"/>
            <w:gridSpan w:val="2"/>
            <w:tcBorders>
              <w:top w:val="nil"/>
              <w:left w:val="nil"/>
              <w:bottom w:val="nil"/>
              <w:right w:val="nil"/>
            </w:tcBorders>
            <w:shd w:val="clear" w:color="auto" w:fill="auto"/>
            <w:noWrap/>
            <w:vAlign w:val="bottom"/>
            <w:hideMark/>
          </w:tcPr>
          <w:p w14:paraId="7E513224"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225"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226"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227"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228"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29"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2A"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22B" w14:textId="77777777" w:rsidR="007A1FF5" w:rsidRPr="002227B7" w:rsidRDefault="001D7A26" w:rsidP="007A1FF5">
            <w:pPr>
              <w:rPr>
                <w:rFonts w:ascii="Times New Roman" w:eastAsia="Times New Roman" w:hAnsi="Times New Roman" w:cs="Times New Roman"/>
                <w:sz w:val="20"/>
              </w:rPr>
            </w:pPr>
          </w:p>
        </w:tc>
      </w:tr>
      <w:tr w:rsidR="00CD7DD0" w14:paraId="7E513236" w14:textId="77777777">
        <w:trPr>
          <w:trHeight w:val="300"/>
        </w:trPr>
        <w:tc>
          <w:tcPr>
            <w:tcW w:w="1927" w:type="dxa"/>
            <w:tcBorders>
              <w:top w:val="nil"/>
              <w:left w:val="nil"/>
              <w:bottom w:val="nil"/>
              <w:right w:val="nil"/>
            </w:tcBorders>
            <w:shd w:val="clear" w:color="auto" w:fill="auto"/>
            <w:noWrap/>
            <w:vAlign w:val="bottom"/>
            <w:hideMark/>
          </w:tcPr>
          <w:p w14:paraId="7E51322D"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Κ.Κ.Ε:</w:t>
            </w:r>
          </w:p>
        </w:tc>
        <w:tc>
          <w:tcPr>
            <w:tcW w:w="2062" w:type="dxa"/>
            <w:gridSpan w:val="2"/>
            <w:tcBorders>
              <w:top w:val="nil"/>
              <w:left w:val="nil"/>
              <w:bottom w:val="nil"/>
              <w:right w:val="nil"/>
            </w:tcBorders>
            <w:shd w:val="clear" w:color="auto" w:fill="auto"/>
            <w:noWrap/>
            <w:vAlign w:val="bottom"/>
            <w:hideMark/>
          </w:tcPr>
          <w:p w14:paraId="7E51322E"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22F"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230"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231"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232"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33"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34"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235" w14:textId="77777777" w:rsidR="007A1FF5" w:rsidRPr="002227B7" w:rsidRDefault="001D7A26" w:rsidP="007A1FF5">
            <w:pPr>
              <w:rPr>
                <w:rFonts w:ascii="Times New Roman" w:eastAsia="Times New Roman" w:hAnsi="Times New Roman" w:cs="Times New Roman"/>
                <w:sz w:val="20"/>
              </w:rPr>
            </w:pPr>
          </w:p>
        </w:tc>
      </w:tr>
      <w:tr w:rsidR="00CD7DD0" w14:paraId="7E513240" w14:textId="77777777">
        <w:trPr>
          <w:trHeight w:val="300"/>
        </w:trPr>
        <w:tc>
          <w:tcPr>
            <w:tcW w:w="1927" w:type="dxa"/>
            <w:tcBorders>
              <w:top w:val="nil"/>
              <w:left w:val="nil"/>
              <w:bottom w:val="nil"/>
              <w:right w:val="nil"/>
            </w:tcBorders>
            <w:shd w:val="clear" w:color="auto" w:fill="auto"/>
            <w:noWrap/>
            <w:vAlign w:val="bottom"/>
            <w:hideMark/>
          </w:tcPr>
          <w:p w14:paraId="7E513237"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ΑΝ.ΕΛ:</w:t>
            </w:r>
          </w:p>
        </w:tc>
        <w:tc>
          <w:tcPr>
            <w:tcW w:w="2062" w:type="dxa"/>
            <w:gridSpan w:val="2"/>
            <w:tcBorders>
              <w:top w:val="nil"/>
              <w:left w:val="nil"/>
              <w:bottom w:val="nil"/>
              <w:right w:val="nil"/>
            </w:tcBorders>
            <w:shd w:val="clear" w:color="auto" w:fill="auto"/>
            <w:noWrap/>
            <w:vAlign w:val="bottom"/>
            <w:hideMark/>
          </w:tcPr>
          <w:p w14:paraId="7E513238"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239"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23A"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23B"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23C"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3D"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3E"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23F" w14:textId="77777777" w:rsidR="007A1FF5" w:rsidRPr="002227B7" w:rsidRDefault="001D7A26" w:rsidP="007A1FF5">
            <w:pPr>
              <w:rPr>
                <w:rFonts w:ascii="Times New Roman" w:eastAsia="Times New Roman" w:hAnsi="Times New Roman" w:cs="Times New Roman"/>
                <w:sz w:val="20"/>
              </w:rPr>
            </w:pPr>
          </w:p>
        </w:tc>
      </w:tr>
      <w:tr w:rsidR="00CD7DD0" w14:paraId="7E51324A" w14:textId="77777777">
        <w:trPr>
          <w:trHeight w:val="300"/>
        </w:trPr>
        <w:tc>
          <w:tcPr>
            <w:tcW w:w="1927" w:type="dxa"/>
            <w:tcBorders>
              <w:top w:val="nil"/>
              <w:left w:val="nil"/>
              <w:bottom w:val="nil"/>
              <w:right w:val="nil"/>
            </w:tcBorders>
            <w:shd w:val="clear" w:color="auto" w:fill="auto"/>
            <w:noWrap/>
            <w:vAlign w:val="bottom"/>
            <w:hideMark/>
          </w:tcPr>
          <w:p w14:paraId="7E513241"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ΠΟΤΑΜΙ:</w:t>
            </w:r>
          </w:p>
        </w:tc>
        <w:tc>
          <w:tcPr>
            <w:tcW w:w="2062" w:type="dxa"/>
            <w:gridSpan w:val="2"/>
            <w:tcBorders>
              <w:top w:val="nil"/>
              <w:left w:val="nil"/>
              <w:bottom w:val="nil"/>
              <w:right w:val="nil"/>
            </w:tcBorders>
            <w:shd w:val="clear" w:color="auto" w:fill="auto"/>
            <w:noWrap/>
            <w:vAlign w:val="bottom"/>
            <w:hideMark/>
          </w:tcPr>
          <w:p w14:paraId="7E513242"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243"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244"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245"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246"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47"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48"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249" w14:textId="77777777" w:rsidR="007A1FF5" w:rsidRPr="002227B7" w:rsidRDefault="001D7A26" w:rsidP="007A1FF5">
            <w:pPr>
              <w:rPr>
                <w:rFonts w:ascii="Times New Roman" w:eastAsia="Times New Roman" w:hAnsi="Times New Roman" w:cs="Times New Roman"/>
                <w:sz w:val="20"/>
              </w:rPr>
            </w:pPr>
          </w:p>
        </w:tc>
      </w:tr>
      <w:tr w:rsidR="00CD7DD0" w14:paraId="7E513253" w14:textId="77777777">
        <w:trPr>
          <w:trHeight w:val="300"/>
        </w:trPr>
        <w:tc>
          <w:tcPr>
            <w:tcW w:w="3989" w:type="dxa"/>
            <w:gridSpan w:val="3"/>
            <w:tcBorders>
              <w:top w:val="nil"/>
              <w:left w:val="nil"/>
              <w:bottom w:val="nil"/>
              <w:right w:val="nil"/>
            </w:tcBorders>
            <w:shd w:val="clear" w:color="auto" w:fill="auto"/>
            <w:noWrap/>
            <w:vAlign w:val="bottom"/>
            <w:hideMark/>
          </w:tcPr>
          <w:p w14:paraId="7E51324B"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 xml:space="preserve">ΕΝ. </w:t>
            </w:r>
            <w:r w:rsidRPr="002227B7">
              <w:rPr>
                <w:rFonts w:ascii="Calibri" w:eastAsia="Times New Roman" w:hAnsi="Calibri" w:cs="Calibri"/>
                <w:color w:val="000000"/>
                <w:szCs w:val="24"/>
              </w:rPr>
              <w:t>ΚΕΝΤΡΩΩΝ:</w:t>
            </w:r>
          </w:p>
        </w:tc>
        <w:tc>
          <w:tcPr>
            <w:tcW w:w="2582" w:type="dxa"/>
            <w:gridSpan w:val="4"/>
            <w:tcBorders>
              <w:top w:val="nil"/>
              <w:left w:val="nil"/>
              <w:bottom w:val="nil"/>
              <w:right w:val="nil"/>
            </w:tcBorders>
            <w:shd w:val="clear" w:color="auto" w:fill="auto"/>
            <w:noWrap/>
            <w:vAlign w:val="bottom"/>
            <w:hideMark/>
          </w:tcPr>
          <w:p w14:paraId="7E51324C" w14:textId="77777777" w:rsidR="007A1FF5" w:rsidRPr="002227B7" w:rsidRDefault="001D7A26" w:rsidP="007A1FF5">
            <w:pPr>
              <w:rPr>
                <w:rFonts w:ascii="Calibri" w:eastAsia="Times New Roman" w:hAnsi="Calibri" w:cs="Calibri"/>
                <w:color w:val="000000"/>
                <w:szCs w:val="24"/>
              </w:rPr>
            </w:pPr>
          </w:p>
        </w:tc>
        <w:tc>
          <w:tcPr>
            <w:tcW w:w="1106" w:type="dxa"/>
            <w:gridSpan w:val="3"/>
            <w:tcBorders>
              <w:top w:val="nil"/>
              <w:left w:val="nil"/>
              <w:bottom w:val="nil"/>
              <w:right w:val="nil"/>
            </w:tcBorders>
            <w:shd w:val="clear" w:color="auto" w:fill="auto"/>
            <w:noWrap/>
            <w:vAlign w:val="bottom"/>
            <w:hideMark/>
          </w:tcPr>
          <w:p w14:paraId="7E51324D"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24E"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24F"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50"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51"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252" w14:textId="77777777" w:rsidR="007A1FF5" w:rsidRPr="002227B7" w:rsidRDefault="001D7A26" w:rsidP="007A1FF5">
            <w:pPr>
              <w:rPr>
                <w:rFonts w:ascii="Times New Roman" w:eastAsia="Times New Roman" w:hAnsi="Times New Roman" w:cs="Times New Roman"/>
                <w:sz w:val="20"/>
              </w:rPr>
            </w:pPr>
          </w:p>
        </w:tc>
      </w:tr>
      <w:tr w:rsidR="00CD7DD0" w14:paraId="7E51325D" w14:textId="77777777">
        <w:trPr>
          <w:trHeight w:val="300"/>
        </w:trPr>
        <w:tc>
          <w:tcPr>
            <w:tcW w:w="1927" w:type="dxa"/>
            <w:tcBorders>
              <w:top w:val="nil"/>
              <w:left w:val="nil"/>
              <w:bottom w:val="nil"/>
              <w:right w:val="nil"/>
            </w:tcBorders>
            <w:shd w:val="clear" w:color="auto" w:fill="auto"/>
            <w:noWrap/>
            <w:vAlign w:val="bottom"/>
            <w:hideMark/>
          </w:tcPr>
          <w:p w14:paraId="7E513254" w14:textId="77777777" w:rsidR="007A1FF5" w:rsidRPr="002227B7" w:rsidRDefault="001D7A26" w:rsidP="007A1FF5">
            <w:pPr>
              <w:rPr>
                <w:rFonts w:ascii="Times New Roman" w:eastAsia="Times New Roman" w:hAnsi="Times New Roman" w:cs="Times New Roman"/>
                <w:sz w:val="20"/>
              </w:rPr>
            </w:pPr>
          </w:p>
        </w:tc>
        <w:tc>
          <w:tcPr>
            <w:tcW w:w="2062" w:type="dxa"/>
            <w:gridSpan w:val="2"/>
            <w:tcBorders>
              <w:top w:val="nil"/>
              <w:left w:val="nil"/>
              <w:bottom w:val="nil"/>
              <w:right w:val="nil"/>
            </w:tcBorders>
            <w:shd w:val="clear" w:color="auto" w:fill="auto"/>
            <w:noWrap/>
            <w:vAlign w:val="bottom"/>
            <w:hideMark/>
          </w:tcPr>
          <w:p w14:paraId="7E513255" w14:textId="77777777" w:rsidR="007A1FF5" w:rsidRPr="002227B7" w:rsidRDefault="001D7A26" w:rsidP="007A1FF5">
            <w:pPr>
              <w:rPr>
                <w:rFonts w:ascii="Times New Roman" w:eastAsia="Times New Roman" w:hAnsi="Times New Roman" w:cs="Times New Roman"/>
                <w:sz w:val="20"/>
              </w:rPr>
            </w:pPr>
          </w:p>
        </w:tc>
        <w:tc>
          <w:tcPr>
            <w:tcW w:w="2582" w:type="dxa"/>
            <w:gridSpan w:val="4"/>
            <w:tcBorders>
              <w:top w:val="nil"/>
              <w:left w:val="nil"/>
              <w:bottom w:val="nil"/>
              <w:right w:val="nil"/>
            </w:tcBorders>
            <w:shd w:val="clear" w:color="auto" w:fill="auto"/>
            <w:noWrap/>
            <w:vAlign w:val="bottom"/>
            <w:hideMark/>
          </w:tcPr>
          <w:p w14:paraId="7E513256"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257"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58"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59"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5A"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5B"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25C" w14:textId="77777777" w:rsidR="007A1FF5" w:rsidRPr="002227B7" w:rsidRDefault="001D7A26" w:rsidP="007A1FF5">
            <w:pPr>
              <w:rPr>
                <w:rFonts w:ascii="Times New Roman" w:eastAsia="Times New Roman" w:hAnsi="Times New Roman" w:cs="Times New Roman"/>
                <w:sz w:val="20"/>
              </w:rPr>
            </w:pPr>
          </w:p>
        </w:tc>
      </w:tr>
      <w:tr w:rsidR="00CD7DD0" w14:paraId="7E513261" w14:textId="77777777">
        <w:trPr>
          <w:trHeight w:val="300"/>
        </w:trPr>
        <w:tc>
          <w:tcPr>
            <w:tcW w:w="1927" w:type="dxa"/>
            <w:tcBorders>
              <w:top w:val="nil"/>
              <w:left w:val="nil"/>
              <w:bottom w:val="nil"/>
              <w:right w:val="nil"/>
            </w:tcBorders>
            <w:shd w:val="clear" w:color="auto" w:fill="auto"/>
            <w:noWrap/>
            <w:vAlign w:val="bottom"/>
            <w:hideMark/>
          </w:tcPr>
          <w:p w14:paraId="7E51325E" w14:textId="77777777" w:rsidR="007A1FF5" w:rsidRPr="002227B7" w:rsidRDefault="001D7A26" w:rsidP="007A1FF5">
            <w:pPr>
              <w:rPr>
                <w:rFonts w:ascii="Times New Roman" w:eastAsia="Times New Roman" w:hAnsi="Times New Roman" w:cs="Times New Roman"/>
                <w:sz w:val="20"/>
              </w:rPr>
            </w:pPr>
          </w:p>
        </w:tc>
        <w:tc>
          <w:tcPr>
            <w:tcW w:w="6638" w:type="dxa"/>
            <w:gridSpan w:val="13"/>
            <w:tcBorders>
              <w:top w:val="nil"/>
              <w:left w:val="nil"/>
              <w:bottom w:val="nil"/>
              <w:right w:val="nil"/>
            </w:tcBorders>
            <w:shd w:val="clear" w:color="auto" w:fill="auto"/>
            <w:noWrap/>
            <w:vAlign w:val="bottom"/>
            <w:hideMark/>
          </w:tcPr>
          <w:p w14:paraId="7E51325F"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Υπουργική Τροπολογία 1794/44 ως έχει   ΔΕΚΤΟ ΚΑΤΑ ΠΛΕΙΟΨΗΦΙΑ</w:t>
            </w:r>
          </w:p>
        </w:tc>
        <w:tc>
          <w:tcPr>
            <w:tcW w:w="222" w:type="dxa"/>
            <w:gridSpan w:val="2"/>
            <w:tcBorders>
              <w:top w:val="nil"/>
              <w:left w:val="nil"/>
              <w:bottom w:val="nil"/>
              <w:right w:val="nil"/>
            </w:tcBorders>
            <w:shd w:val="clear" w:color="auto" w:fill="auto"/>
            <w:noWrap/>
            <w:vAlign w:val="bottom"/>
            <w:hideMark/>
          </w:tcPr>
          <w:p w14:paraId="7E513260" w14:textId="77777777" w:rsidR="007A1FF5" w:rsidRPr="002227B7" w:rsidRDefault="001D7A26" w:rsidP="007A1FF5">
            <w:pPr>
              <w:rPr>
                <w:rFonts w:ascii="Calibri" w:eastAsia="Times New Roman" w:hAnsi="Calibri" w:cs="Calibri"/>
                <w:color w:val="000000"/>
                <w:szCs w:val="24"/>
              </w:rPr>
            </w:pPr>
          </w:p>
        </w:tc>
      </w:tr>
      <w:tr w:rsidR="00CD7DD0" w14:paraId="7E51326B" w14:textId="77777777">
        <w:trPr>
          <w:trHeight w:val="300"/>
        </w:trPr>
        <w:tc>
          <w:tcPr>
            <w:tcW w:w="1927" w:type="dxa"/>
            <w:tcBorders>
              <w:top w:val="nil"/>
              <w:left w:val="nil"/>
              <w:bottom w:val="nil"/>
              <w:right w:val="nil"/>
            </w:tcBorders>
            <w:shd w:val="clear" w:color="auto" w:fill="auto"/>
            <w:noWrap/>
            <w:vAlign w:val="bottom"/>
            <w:hideMark/>
          </w:tcPr>
          <w:p w14:paraId="7E513262"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ΣΥΡΙΖΑ:</w:t>
            </w:r>
          </w:p>
        </w:tc>
        <w:tc>
          <w:tcPr>
            <w:tcW w:w="2062" w:type="dxa"/>
            <w:gridSpan w:val="2"/>
            <w:tcBorders>
              <w:top w:val="nil"/>
              <w:left w:val="nil"/>
              <w:bottom w:val="nil"/>
              <w:right w:val="nil"/>
            </w:tcBorders>
            <w:shd w:val="clear" w:color="auto" w:fill="auto"/>
            <w:noWrap/>
            <w:vAlign w:val="bottom"/>
            <w:hideMark/>
          </w:tcPr>
          <w:p w14:paraId="7E513263"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264"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265"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266"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267"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68"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69"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26A" w14:textId="77777777" w:rsidR="007A1FF5" w:rsidRPr="002227B7" w:rsidRDefault="001D7A26" w:rsidP="007A1FF5">
            <w:pPr>
              <w:rPr>
                <w:rFonts w:ascii="Times New Roman" w:eastAsia="Times New Roman" w:hAnsi="Times New Roman" w:cs="Times New Roman"/>
                <w:sz w:val="20"/>
              </w:rPr>
            </w:pPr>
          </w:p>
        </w:tc>
      </w:tr>
      <w:tr w:rsidR="00CD7DD0" w14:paraId="7E513275" w14:textId="77777777">
        <w:trPr>
          <w:trHeight w:val="300"/>
        </w:trPr>
        <w:tc>
          <w:tcPr>
            <w:tcW w:w="1927" w:type="dxa"/>
            <w:tcBorders>
              <w:top w:val="nil"/>
              <w:left w:val="nil"/>
              <w:bottom w:val="nil"/>
              <w:right w:val="nil"/>
            </w:tcBorders>
            <w:shd w:val="clear" w:color="auto" w:fill="auto"/>
            <w:noWrap/>
            <w:vAlign w:val="bottom"/>
            <w:hideMark/>
          </w:tcPr>
          <w:p w14:paraId="7E51326C"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Ν.Δ:</w:t>
            </w:r>
          </w:p>
        </w:tc>
        <w:tc>
          <w:tcPr>
            <w:tcW w:w="2062" w:type="dxa"/>
            <w:gridSpan w:val="2"/>
            <w:tcBorders>
              <w:top w:val="nil"/>
              <w:left w:val="nil"/>
              <w:bottom w:val="nil"/>
              <w:right w:val="nil"/>
            </w:tcBorders>
            <w:shd w:val="clear" w:color="auto" w:fill="auto"/>
            <w:noWrap/>
            <w:vAlign w:val="bottom"/>
            <w:hideMark/>
          </w:tcPr>
          <w:p w14:paraId="7E51326D"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26E"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26F"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270"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271"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72"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73"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274" w14:textId="77777777" w:rsidR="007A1FF5" w:rsidRPr="002227B7" w:rsidRDefault="001D7A26" w:rsidP="007A1FF5">
            <w:pPr>
              <w:rPr>
                <w:rFonts w:ascii="Times New Roman" w:eastAsia="Times New Roman" w:hAnsi="Times New Roman" w:cs="Times New Roman"/>
                <w:sz w:val="20"/>
              </w:rPr>
            </w:pPr>
          </w:p>
        </w:tc>
      </w:tr>
      <w:tr w:rsidR="00CD7DD0" w14:paraId="7E51327F" w14:textId="77777777">
        <w:trPr>
          <w:trHeight w:val="300"/>
        </w:trPr>
        <w:tc>
          <w:tcPr>
            <w:tcW w:w="1927" w:type="dxa"/>
            <w:tcBorders>
              <w:top w:val="nil"/>
              <w:left w:val="nil"/>
              <w:bottom w:val="nil"/>
              <w:right w:val="nil"/>
            </w:tcBorders>
            <w:shd w:val="clear" w:color="auto" w:fill="auto"/>
            <w:noWrap/>
            <w:vAlign w:val="bottom"/>
            <w:hideMark/>
          </w:tcPr>
          <w:p w14:paraId="7E513276"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ΔΗ.ΣΥ:</w:t>
            </w:r>
          </w:p>
        </w:tc>
        <w:tc>
          <w:tcPr>
            <w:tcW w:w="2062" w:type="dxa"/>
            <w:gridSpan w:val="2"/>
            <w:tcBorders>
              <w:top w:val="nil"/>
              <w:left w:val="nil"/>
              <w:bottom w:val="nil"/>
              <w:right w:val="nil"/>
            </w:tcBorders>
            <w:shd w:val="clear" w:color="auto" w:fill="auto"/>
            <w:noWrap/>
            <w:vAlign w:val="bottom"/>
            <w:hideMark/>
          </w:tcPr>
          <w:p w14:paraId="7E513277"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278"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279"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27A"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27B"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7C"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7D"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27E" w14:textId="77777777" w:rsidR="007A1FF5" w:rsidRPr="002227B7" w:rsidRDefault="001D7A26" w:rsidP="007A1FF5">
            <w:pPr>
              <w:rPr>
                <w:rFonts w:ascii="Times New Roman" w:eastAsia="Times New Roman" w:hAnsi="Times New Roman" w:cs="Times New Roman"/>
                <w:sz w:val="20"/>
              </w:rPr>
            </w:pPr>
          </w:p>
        </w:tc>
      </w:tr>
      <w:tr w:rsidR="00CD7DD0" w14:paraId="7E513289" w14:textId="77777777">
        <w:trPr>
          <w:trHeight w:val="300"/>
        </w:trPr>
        <w:tc>
          <w:tcPr>
            <w:tcW w:w="1927" w:type="dxa"/>
            <w:tcBorders>
              <w:top w:val="nil"/>
              <w:left w:val="nil"/>
              <w:bottom w:val="nil"/>
              <w:right w:val="nil"/>
            </w:tcBorders>
            <w:shd w:val="clear" w:color="auto" w:fill="auto"/>
            <w:noWrap/>
            <w:vAlign w:val="bottom"/>
            <w:hideMark/>
          </w:tcPr>
          <w:p w14:paraId="7E513280"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Χ.Α:</w:t>
            </w:r>
          </w:p>
        </w:tc>
        <w:tc>
          <w:tcPr>
            <w:tcW w:w="2062" w:type="dxa"/>
            <w:gridSpan w:val="2"/>
            <w:tcBorders>
              <w:top w:val="nil"/>
              <w:left w:val="nil"/>
              <w:bottom w:val="nil"/>
              <w:right w:val="nil"/>
            </w:tcBorders>
            <w:shd w:val="clear" w:color="auto" w:fill="auto"/>
            <w:noWrap/>
            <w:vAlign w:val="bottom"/>
            <w:hideMark/>
          </w:tcPr>
          <w:p w14:paraId="7E513281"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282"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283"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7E513284"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285"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86"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87"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288" w14:textId="77777777" w:rsidR="007A1FF5" w:rsidRPr="002227B7" w:rsidRDefault="001D7A26" w:rsidP="007A1FF5">
            <w:pPr>
              <w:rPr>
                <w:rFonts w:ascii="Times New Roman" w:eastAsia="Times New Roman" w:hAnsi="Times New Roman" w:cs="Times New Roman"/>
                <w:sz w:val="20"/>
              </w:rPr>
            </w:pPr>
          </w:p>
        </w:tc>
      </w:tr>
      <w:tr w:rsidR="00CD7DD0" w14:paraId="7E513293" w14:textId="77777777">
        <w:trPr>
          <w:trHeight w:val="300"/>
        </w:trPr>
        <w:tc>
          <w:tcPr>
            <w:tcW w:w="1927" w:type="dxa"/>
            <w:tcBorders>
              <w:top w:val="nil"/>
              <w:left w:val="nil"/>
              <w:bottom w:val="nil"/>
              <w:right w:val="nil"/>
            </w:tcBorders>
            <w:shd w:val="clear" w:color="auto" w:fill="auto"/>
            <w:noWrap/>
            <w:vAlign w:val="bottom"/>
            <w:hideMark/>
          </w:tcPr>
          <w:p w14:paraId="7E51328A"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Κ.Κ.Ε:</w:t>
            </w:r>
          </w:p>
        </w:tc>
        <w:tc>
          <w:tcPr>
            <w:tcW w:w="2062" w:type="dxa"/>
            <w:gridSpan w:val="2"/>
            <w:tcBorders>
              <w:top w:val="nil"/>
              <w:left w:val="nil"/>
              <w:bottom w:val="nil"/>
              <w:right w:val="nil"/>
            </w:tcBorders>
            <w:shd w:val="clear" w:color="auto" w:fill="auto"/>
            <w:noWrap/>
            <w:vAlign w:val="bottom"/>
            <w:hideMark/>
          </w:tcPr>
          <w:p w14:paraId="7E51328B"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28C"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28D"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28E"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28F"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90"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91"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292" w14:textId="77777777" w:rsidR="007A1FF5" w:rsidRPr="002227B7" w:rsidRDefault="001D7A26" w:rsidP="007A1FF5">
            <w:pPr>
              <w:rPr>
                <w:rFonts w:ascii="Times New Roman" w:eastAsia="Times New Roman" w:hAnsi="Times New Roman" w:cs="Times New Roman"/>
                <w:sz w:val="20"/>
              </w:rPr>
            </w:pPr>
          </w:p>
        </w:tc>
      </w:tr>
      <w:tr w:rsidR="00CD7DD0" w14:paraId="7E51329D" w14:textId="77777777">
        <w:trPr>
          <w:trHeight w:val="300"/>
        </w:trPr>
        <w:tc>
          <w:tcPr>
            <w:tcW w:w="1927" w:type="dxa"/>
            <w:tcBorders>
              <w:top w:val="nil"/>
              <w:left w:val="nil"/>
              <w:bottom w:val="nil"/>
              <w:right w:val="nil"/>
            </w:tcBorders>
            <w:shd w:val="clear" w:color="auto" w:fill="auto"/>
            <w:noWrap/>
            <w:vAlign w:val="bottom"/>
            <w:hideMark/>
          </w:tcPr>
          <w:p w14:paraId="7E513294"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ΑΝ.ΕΛ:</w:t>
            </w:r>
          </w:p>
        </w:tc>
        <w:tc>
          <w:tcPr>
            <w:tcW w:w="2062" w:type="dxa"/>
            <w:gridSpan w:val="2"/>
            <w:tcBorders>
              <w:top w:val="nil"/>
              <w:left w:val="nil"/>
              <w:bottom w:val="nil"/>
              <w:right w:val="nil"/>
            </w:tcBorders>
            <w:shd w:val="clear" w:color="auto" w:fill="auto"/>
            <w:noWrap/>
            <w:vAlign w:val="bottom"/>
            <w:hideMark/>
          </w:tcPr>
          <w:p w14:paraId="7E513295"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296"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297"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298"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299"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9A"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9B"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29C" w14:textId="77777777" w:rsidR="007A1FF5" w:rsidRPr="002227B7" w:rsidRDefault="001D7A26" w:rsidP="007A1FF5">
            <w:pPr>
              <w:rPr>
                <w:rFonts w:ascii="Times New Roman" w:eastAsia="Times New Roman" w:hAnsi="Times New Roman" w:cs="Times New Roman"/>
                <w:sz w:val="20"/>
              </w:rPr>
            </w:pPr>
          </w:p>
        </w:tc>
      </w:tr>
      <w:tr w:rsidR="00CD7DD0" w14:paraId="7E5132A7" w14:textId="77777777">
        <w:trPr>
          <w:trHeight w:val="300"/>
        </w:trPr>
        <w:tc>
          <w:tcPr>
            <w:tcW w:w="1927" w:type="dxa"/>
            <w:tcBorders>
              <w:top w:val="nil"/>
              <w:left w:val="nil"/>
              <w:bottom w:val="nil"/>
              <w:right w:val="nil"/>
            </w:tcBorders>
            <w:shd w:val="clear" w:color="auto" w:fill="auto"/>
            <w:noWrap/>
            <w:vAlign w:val="bottom"/>
            <w:hideMark/>
          </w:tcPr>
          <w:p w14:paraId="7E51329E"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ΠΟΤΑΜΙ:</w:t>
            </w:r>
          </w:p>
        </w:tc>
        <w:tc>
          <w:tcPr>
            <w:tcW w:w="2062" w:type="dxa"/>
            <w:gridSpan w:val="2"/>
            <w:tcBorders>
              <w:top w:val="nil"/>
              <w:left w:val="nil"/>
              <w:bottom w:val="nil"/>
              <w:right w:val="nil"/>
            </w:tcBorders>
            <w:shd w:val="clear" w:color="auto" w:fill="auto"/>
            <w:noWrap/>
            <w:vAlign w:val="bottom"/>
            <w:hideMark/>
          </w:tcPr>
          <w:p w14:paraId="7E51329F"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2A0"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2A1"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2A2"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2A3"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A4"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A5"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2A6" w14:textId="77777777" w:rsidR="007A1FF5" w:rsidRPr="002227B7" w:rsidRDefault="001D7A26" w:rsidP="007A1FF5">
            <w:pPr>
              <w:rPr>
                <w:rFonts w:ascii="Times New Roman" w:eastAsia="Times New Roman" w:hAnsi="Times New Roman" w:cs="Times New Roman"/>
                <w:sz w:val="20"/>
              </w:rPr>
            </w:pPr>
          </w:p>
        </w:tc>
      </w:tr>
      <w:tr w:rsidR="00CD7DD0" w14:paraId="7E5132B0" w14:textId="77777777">
        <w:trPr>
          <w:trHeight w:val="300"/>
        </w:trPr>
        <w:tc>
          <w:tcPr>
            <w:tcW w:w="3989" w:type="dxa"/>
            <w:gridSpan w:val="3"/>
            <w:tcBorders>
              <w:top w:val="nil"/>
              <w:left w:val="nil"/>
              <w:bottom w:val="nil"/>
              <w:right w:val="nil"/>
            </w:tcBorders>
            <w:shd w:val="clear" w:color="auto" w:fill="auto"/>
            <w:noWrap/>
            <w:vAlign w:val="bottom"/>
            <w:hideMark/>
          </w:tcPr>
          <w:p w14:paraId="7E5132A8"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ΕΝ. ΚΕΝΤΡΩΩΝ:</w:t>
            </w:r>
          </w:p>
        </w:tc>
        <w:tc>
          <w:tcPr>
            <w:tcW w:w="2582" w:type="dxa"/>
            <w:gridSpan w:val="4"/>
            <w:tcBorders>
              <w:top w:val="nil"/>
              <w:left w:val="nil"/>
              <w:bottom w:val="nil"/>
              <w:right w:val="nil"/>
            </w:tcBorders>
            <w:shd w:val="clear" w:color="auto" w:fill="auto"/>
            <w:noWrap/>
            <w:vAlign w:val="bottom"/>
            <w:hideMark/>
          </w:tcPr>
          <w:p w14:paraId="7E5132A9" w14:textId="77777777" w:rsidR="007A1FF5" w:rsidRPr="002227B7" w:rsidRDefault="001D7A26" w:rsidP="007A1FF5">
            <w:pPr>
              <w:rPr>
                <w:rFonts w:ascii="Calibri" w:eastAsia="Times New Roman" w:hAnsi="Calibri" w:cs="Calibri"/>
                <w:color w:val="000000"/>
                <w:szCs w:val="24"/>
              </w:rPr>
            </w:pPr>
          </w:p>
        </w:tc>
        <w:tc>
          <w:tcPr>
            <w:tcW w:w="1106" w:type="dxa"/>
            <w:gridSpan w:val="3"/>
            <w:tcBorders>
              <w:top w:val="nil"/>
              <w:left w:val="nil"/>
              <w:bottom w:val="nil"/>
              <w:right w:val="nil"/>
            </w:tcBorders>
            <w:shd w:val="clear" w:color="auto" w:fill="auto"/>
            <w:noWrap/>
            <w:vAlign w:val="bottom"/>
            <w:hideMark/>
          </w:tcPr>
          <w:p w14:paraId="7E5132AA"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2AB"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2AC"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AD"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AE"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2AF" w14:textId="77777777" w:rsidR="007A1FF5" w:rsidRPr="002227B7" w:rsidRDefault="001D7A26" w:rsidP="007A1FF5">
            <w:pPr>
              <w:rPr>
                <w:rFonts w:ascii="Times New Roman" w:eastAsia="Times New Roman" w:hAnsi="Times New Roman" w:cs="Times New Roman"/>
                <w:sz w:val="20"/>
              </w:rPr>
            </w:pPr>
          </w:p>
        </w:tc>
      </w:tr>
      <w:tr w:rsidR="00CD7DD0" w14:paraId="7E5132BA" w14:textId="77777777">
        <w:trPr>
          <w:trHeight w:val="300"/>
        </w:trPr>
        <w:tc>
          <w:tcPr>
            <w:tcW w:w="1927" w:type="dxa"/>
            <w:tcBorders>
              <w:top w:val="nil"/>
              <w:left w:val="nil"/>
              <w:bottom w:val="nil"/>
              <w:right w:val="nil"/>
            </w:tcBorders>
            <w:shd w:val="clear" w:color="auto" w:fill="auto"/>
            <w:noWrap/>
            <w:vAlign w:val="bottom"/>
            <w:hideMark/>
          </w:tcPr>
          <w:p w14:paraId="7E5132B1" w14:textId="77777777" w:rsidR="007A1FF5" w:rsidRPr="002227B7" w:rsidRDefault="001D7A26" w:rsidP="007A1FF5">
            <w:pPr>
              <w:rPr>
                <w:rFonts w:ascii="Times New Roman" w:eastAsia="Times New Roman" w:hAnsi="Times New Roman" w:cs="Times New Roman"/>
                <w:sz w:val="20"/>
              </w:rPr>
            </w:pPr>
          </w:p>
        </w:tc>
        <w:tc>
          <w:tcPr>
            <w:tcW w:w="2062" w:type="dxa"/>
            <w:gridSpan w:val="2"/>
            <w:tcBorders>
              <w:top w:val="nil"/>
              <w:left w:val="nil"/>
              <w:bottom w:val="nil"/>
              <w:right w:val="nil"/>
            </w:tcBorders>
            <w:shd w:val="clear" w:color="auto" w:fill="auto"/>
            <w:noWrap/>
            <w:vAlign w:val="bottom"/>
            <w:hideMark/>
          </w:tcPr>
          <w:p w14:paraId="7E5132B2" w14:textId="77777777" w:rsidR="007A1FF5" w:rsidRPr="002227B7" w:rsidRDefault="001D7A26" w:rsidP="007A1FF5">
            <w:pPr>
              <w:rPr>
                <w:rFonts w:ascii="Times New Roman" w:eastAsia="Times New Roman" w:hAnsi="Times New Roman" w:cs="Times New Roman"/>
                <w:sz w:val="20"/>
              </w:rPr>
            </w:pPr>
          </w:p>
        </w:tc>
        <w:tc>
          <w:tcPr>
            <w:tcW w:w="2582" w:type="dxa"/>
            <w:gridSpan w:val="4"/>
            <w:tcBorders>
              <w:top w:val="nil"/>
              <w:left w:val="nil"/>
              <w:bottom w:val="nil"/>
              <w:right w:val="nil"/>
            </w:tcBorders>
            <w:shd w:val="clear" w:color="auto" w:fill="auto"/>
            <w:noWrap/>
            <w:vAlign w:val="bottom"/>
            <w:hideMark/>
          </w:tcPr>
          <w:p w14:paraId="7E5132B3"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2B4"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B5"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B6"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B7"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B8"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2B9" w14:textId="77777777" w:rsidR="007A1FF5" w:rsidRPr="002227B7" w:rsidRDefault="001D7A26" w:rsidP="007A1FF5">
            <w:pPr>
              <w:rPr>
                <w:rFonts w:ascii="Times New Roman" w:eastAsia="Times New Roman" w:hAnsi="Times New Roman" w:cs="Times New Roman"/>
                <w:sz w:val="20"/>
              </w:rPr>
            </w:pPr>
          </w:p>
        </w:tc>
      </w:tr>
      <w:tr w:rsidR="00CD7DD0" w14:paraId="7E5132BF" w14:textId="77777777">
        <w:trPr>
          <w:trHeight w:val="300"/>
        </w:trPr>
        <w:tc>
          <w:tcPr>
            <w:tcW w:w="1927" w:type="dxa"/>
            <w:tcBorders>
              <w:top w:val="nil"/>
              <w:left w:val="nil"/>
              <w:bottom w:val="nil"/>
              <w:right w:val="nil"/>
            </w:tcBorders>
            <w:shd w:val="clear" w:color="auto" w:fill="auto"/>
            <w:noWrap/>
            <w:vAlign w:val="bottom"/>
            <w:hideMark/>
          </w:tcPr>
          <w:p w14:paraId="7E5132BB" w14:textId="77777777" w:rsidR="007A1FF5" w:rsidRPr="002227B7" w:rsidRDefault="001D7A26" w:rsidP="007A1FF5">
            <w:pPr>
              <w:rPr>
                <w:rFonts w:ascii="Times New Roman" w:eastAsia="Times New Roman" w:hAnsi="Times New Roman" w:cs="Times New Roman"/>
                <w:sz w:val="20"/>
              </w:rPr>
            </w:pPr>
          </w:p>
        </w:tc>
        <w:tc>
          <w:tcPr>
            <w:tcW w:w="6416" w:type="dxa"/>
            <w:gridSpan w:val="12"/>
            <w:tcBorders>
              <w:top w:val="nil"/>
              <w:left w:val="nil"/>
              <w:bottom w:val="nil"/>
              <w:right w:val="nil"/>
            </w:tcBorders>
            <w:shd w:val="clear" w:color="auto" w:fill="auto"/>
            <w:noWrap/>
            <w:vAlign w:val="bottom"/>
            <w:hideMark/>
          </w:tcPr>
          <w:p w14:paraId="7E5132BC"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Ακροτελεύτιο άρθρο ως έχει   ΔΕΚΤΟ ΚΑΤΑ ΠΛΕΙΟΨΗΦΙΑ</w:t>
            </w:r>
          </w:p>
        </w:tc>
        <w:tc>
          <w:tcPr>
            <w:tcW w:w="222" w:type="dxa"/>
            <w:tcBorders>
              <w:top w:val="nil"/>
              <w:left w:val="nil"/>
              <w:bottom w:val="nil"/>
              <w:right w:val="nil"/>
            </w:tcBorders>
            <w:shd w:val="clear" w:color="auto" w:fill="auto"/>
            <w:noWrap/>
            <w:vAlign w:val="bottom"/>
            <w:hideMark/>
          </w:tcPr>
          <w:p w14:paraId="7E5132BD" w14:textId="77777777" w:rsidR="007A1FF5" w:rsidRPr="002227B7" w:rsidRDefault="001D7A26" w:rsidP="007A1FF5">
            <w:pPr>
              <w:rPr>
                <w:rFonts w:ascii="Calibri" w:eastAsia="Times New Roman" w:hAnsi="Calibri" w:cs="Calibri"/>
                <w:color w:val="000000"/>
                <w:szCs w:val="24"/>
              </w:rPr>
            </w:pPr>
          </w:p>
        </w:tc>
        <w:tc>
          <w:tcPr>
            <w:tcW w:w="222" w:type="dxa"/>
            <w:gridSpan w:val="2"/>
            <w:tcBorders>
              <w:top w:val="nil"/>
              <w:left w:val="nil"/>
              <w:bottom w:val="nil"/>
              <w:right w:val="nil"/>
            </w:tcBorders>
            <w:shd w:val="clear" w:color="auto" w:fill="auto"/>
            <w:noWrap/>
            <w:vAlign w:val="bottom"/>
            <w:hideMark/>
          </w:tcPr>
          <w:p w14:paraId="7E5132BE" w14:textId="77777777" w:rsidR="007A1FF5" w:rsidRPr="002227B7" w:rsidRDefault="001D7A26" w:rsidP="007A1FF5">
            <w:pPr>
              <w:rPr>
                <w:rFonts w:ascii="Times New Roman" w:eastAsia="Times New Roman" w:hAnsi="Times New Roman" w:cs="Times New Roman"/>
                <w:sz w:val="20"/>
              </w:rPr>
            </w:pPr>
          </w:p>
        </w:tc>
      </w:tr>
      <w:tr w:rsidR="00CD7DD0" w14:paraId="7E5132C9" w14:textId="77777777">
        <w:trPr>
          <w:trHeight w:val="300"/>
        </w:trPr>
        <w:tc>
          <w:tcPr>
            <w:tcW w:w="1927" w:type="dxa"/>
            <w:tcBorders>
              <w:top w:val="nil"/>
              <w:left w:val="nil"/>
              <w:bottom w:val="nil"/>
              <w:right w:val="nil"/>
            </w:tcBorders>
            <w:shd w:val="clear" w:color="auto" w:fill="auto"/>
            <w:noWrap/>
            <w:vAlign w:val="bottom"/>
            <w:hideMark/>
          </w:tcPr>
          <w:p w14:paraId="7E5132C0"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ΣΥΡΙΖΑ:</w:t>
            </w:r>
          </w:p>
        </w:tc>
        <w:tc>
          <w:tcPr>
            <w:tcW w:w="2062" w:type="dxa"/>
            <w:gridSpan w:val="2"/>
            <w:tcBorders>
              <w:top w:val="nil"/>
              <w:left w:val="nil"/>
              <w:bottom w:val="nil"/>
              <w:right w:val="nil"/>
            </w:tcBorders>
            <w:shd w:val="clear" w:color="auto" w:fill="auto"/>
            <w:noWrap/>
            <w:vAlign w:val="bottom"/>
            <w:hideMark/>
          </w:tcPr>
          <w:p w14:paraId="7E5132C1"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2C2"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2C3"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2C4"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2C5"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C6"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C7"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2C8" w14:textId="77777777" w:rsidR="007A1FF5" w:rsidRPr="002227B7" w:rsidRDefault="001D7A26" w:rsidP="007A1FF5">
            <w:pPr>
              <w:rPr>
                <w:rFonts w:ascii="Times New Roman" w:eastAsia="Times New Roman" w:hAnsi="Times New Roman" w:cs="Times New Roman"/>
                <w:sz w:val="20"/>
              </w:rPr>
            </w:pPr>
          </w:p>
        </w:tc>
      </w:tr>
      <w:tr w:rsidR="00CD7DD0" w14:paraId="7E5132D3" w14:textId="77777777">
        <w:trPr>
          <w:trHeight w:val="300"/>
        </w:trPr>
        <w:tc>
          <w:tcPr>
            <w:tcW w:w="1927" w:type="dxa"/>
            <w:tcBorders>
              <w:top w:val="nil"/>
              <w:left w:val="nil"/>
              <w:bottom w:val="nil"/>
              <w:right w:val="nil"/>
            </w:tcBorders>
            <w:shd w:val="clear" w:color="auto" w:fill="auto"/>
            <w:noWrap/>
            <w:vAlign w:val="bottom"/>
            <w:hideMark/>
          </w:tcPr>
          <w:p w14:paraId="7E5132CA"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Ν.Δ:</w:t>
            </w:r>
          </w:p>
        </w:tc>
        <w:tc>
          <w:tcPr>
            <w:tcW w:w="2062" w:type="dxa"/>
            <w:gridSpan w:val="2"/>
            <w:tcBorders>
              <w:top w:val="nil"/>
              <w:left w:val="nil"/>
              <w:bottom w:val="nil"/>
              <w:right w:val="nil"/>
            </w:tcBorders>
            <w:shd w:val="clear" w:color="auto" w:fill="auto"/>
            <w:noWrap/>
            <w:vAlign w:val="bottom"/>
            <w:hideMark/>
          </w:tcPr>
          <w:p w14:paraId="7E5132CB"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2CC"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2CD"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2CE"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2CF"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D0"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D1"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2D2" w14:textId="77777777" w:rsidR="007A1FF5" w:rsidRPr="002227B7" w:rsidRDefault="001D7A26" w:rsidP="007A1FF5">
            <w:pPr>
              <w:rPr>
                <w:rFonts w:ascii="Times New Roman" w:eastAsia="Times New Roman" w:hAnsi="Times New Roman" w:cs="Times New Roman"/>
                <w:sz w:val="20"/>
              </w:rPr>
            </w:pPr>
          </w:p>
        </w:tc>
      </w:tr>
      <w:tr w:rsidR="00CD7DD0" w14:paraId="7E5132DD" w14:textId="77777777">
        <w:trPr>
          <w:trHeight w:val="300"/>
        </w:trPr>
        <w:tc>
          <w:tcPr>
            <w:tcW w:w="1927" w:type="dxa"/>
            <w:tcBorders>
              <w:top w:val="nil"/>
              <w:left w:val="nil"/>
              <w:bottom w:val="nil"/>
              <w:right w:val="nil"/>
            </w:tcBorders>
            <w:shd w:val="clear" w:color="auto" w:fill="auto"/>
            <w:noWrap/>
            <w:vAlign w:val="bottom"/>
            <w:hideMark/>
          </w:tcPr>
          <w:p w14:paraId="7E5132D4"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ΔΗ.ΣΥ:</w:t>
            </w:r>
          </w:p>
        </w:tc>
        <w:tc>
          <w:tcPr>
            <w:tcW w:w="2062" w:type="dxa"/>
            <w:gridSpan w:val="2"/>
            <w:tcBorders>
              <w:top w:val="nil"/>
              <w:left w:val="nil"/>
              <w:bottom w:val="nil"/>
              <w:right w:val="nil"/>
            </w:tcBorders>
            <w:shd w:val="clear" w:color="auto" w:fill="auto"/>
            <w:noWrap/>
            <w:vAlign w:val="bottom"/>
            <w:hideMark/>
          </w:tcPr>
          <w:p w14:paraId="7E5132D5"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2D6"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2D7"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2D8"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2D9"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DA"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DB"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2DC" w14:textId="77777777" w:rsidR="007A1FF5" w:rsidRPr="002227B7" w:rsidRDefault="001D7A26" w:rsidP="007A1FF5">
            <w:pPr>
              <w:rPr>
                <w:rFonts w:ascii="Times New Roman" w:eastAsia="Times New Roman" w:hAnsi="Times New Roman" w:cs="Times New Roman"/>
                <w:sz w:val="20"/>
              </w:rPr>
            </w:pPr>
          </w:p>
        </w:tc>
      </w:tr>
      <w:tr w:rsidR="00CD7DD0" w14:paraId="7E5132E7" w14:textId="77777777">
        <w:trPr>
          <w:trHeight w:val="300"/>
        </w:trPr>
        <w:tc>
          <w:tcPr>
            <w:tcW w:w="1927" w:type="dxa"/>
            <w:tcBorders>
              <w:top w:val="nil"/>
              <w:left w:val="nil"/>
              <w:bottom w:val="nil"/>
              <w:right w:val="nil"/>
            </w:tcBorders>
            <w:shd w:val="clear" w:color="auto" w:fill="auto"/>
            <w:noWrap/>
            <w:vAlign w:val="bottom"/>
            <w:hideMark/>
          </w:tcPr>
          <w:p w14:paraId="7E5132DE"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Χ.Α:</w:t>
            </w:r>
          </w:p>
        </w:tc>
        <w:tc>
          <w:tcPr>
            <w:tcW w:w="2062" w:type="dxa"/>
            <w:gridSpan w:val="2"/>
            <w:tcBorders>
              <w:top w:val="nil"/>
              <w:left w:val="nil"/>
              <w:bottom w:val="nil"/>
              <w:right w:val="nil"/>
            </w:tcBorders>
            <w:shd w:val="clear" w:color="auto" w:fill="auto"/>
            <w:noWrap/>
            <w:vAlign w:val="bottom"/>
            <w:hideMark/>
          </w:tcPr>
          <w:p w14:paraId="7E5132DF"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2E0"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2E1"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2E2"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2E3"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E4"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E5"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2E6" w14:textId="77777777" w:rsidR="007A1FF5" w:rsidRPr="002227B7" w:rsidRDefault="001D7A26" w:rsidP="007A1FF5">
            <w:pPr>
              <w:rPr>
                <w:rFonts w:ascii="Times New Roman" w:eastAsia="Times New Roman" w:hAnsi="Times New Roman" w:cs="Times New Roman"/>
                <w:sz w:val="20"/>
              </w:rPr>
            </w:pPr>
          </w:p>
        </w:tc>
      </w:tr>
      <w:tr w:rsidR="00CD7DD0" w14:paraId="7E5132F1" w14:textId="77777777">
        <w:trPr>
          <w:trHeight w:val="300"/>
        </w:trPr>
        <w:tc>
          <w:tcPr>
            <w:tcW w:w="1927" w:type="dxa"/>
            <w:tcBorders>
              <w:top w:val="nil"/>
              <w:left w:val="nil"/>
              <w:bottom w:val="nil"/>
              <w:right w:val="nil"/>
            </w:tcBorders>
            <w:shd w:val="clear" w:color="auto" w:fill="auto"/>
            <w:noWrap/>
            <w:vAlign w:val="bottom"/>
            <w:hideMark/>
          </w:tcPr>
          <w:p w14:paraId="7E5132E8"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Κ.Κ.Ε:</w:t>
            </w:r>
          </w:p>
        </w:tc>
        <w:tc>
          <w:tcPr>
            <w:tcW w:w="2062" w:type="dxa"/>
            <w:gridSpan w:val="2"/>
            <w:tcBorders>
              <w:top w:val="nil"/>
              <w:left w:val="nil"/>
              <w:bottom w:val="nil"/>
              <w:right w:val="nil"/>
            </w:tcBorders>
            <w:shd w:val="clear" w:color="auto" w:fill="auto"/>
            <w:noWrap/>
            <w:vAlign w:val="bottom"/>
            <w:hideMark/>
          </w:tcPr>
          <w:p w14:paraId="7E5132E9"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2EA"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2EB"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2EC"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2ED"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EE"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EF"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2F0" w14:textId="77777777" w:rsidR="007A1FF5" w:rsidRPr="002227B7" w:rsidRDefault="001D7A26" w:rsidP="007A1FF5">
            <w:pPr>
              <w:rPr>
                <w:rFonts w:ascii="Times New Roman" w:eastAsia="Times New Roman" w:hAnsi="Times New Roman" w:cs="Times New Roman"/>
                <w:sz w:val="20"/>
              </w:rPr>
            </w:pPr>
          </w:p>
        </w:tc>
      </w:tr>
      <w:tr w:rsidR="00CD7DD0" w14:paraId="7E5132FB" w14:textId="77777777">
        <w:trPr>
          <w:trHeight w:val="300"/>
        </w:trPr>
        <w:tc>
          <w:tcPr>
            <w:tcW w:w="1927" w:type="dxa"/>
            <w:tcBorders>
              <w:top w:val="nil"/>
              <w:left w:val="nil"/>
              <w:bottom w:val="nil"/>
              <w:right w:val="nil"/>
            </w:tcBorders>
            <w:shd w:val="clear" w:color="auto" w:fill="auto"/>
            <w:noWrap/>
            <w:vAlign w:val="bottom"/>
            <w:hideMark/>
          </w:tcPr>
          <w:p w14:paraId="7E5132F2"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ΑΝ.ΕΛ:</w:t>
            </w:r>
          </w:p>
        </w:tc>
        <w:tc>
          <w:tcPr>
            <w:tcW w:w="2062" w:type="dxa"/>
            <w:gridSpan w:val="2"/>
            <w:tcBorders>
              <w:top w:val="nil"/>
              <w:left w:val="nil"/>
              <w:bottom w:val="nil"/>
              <w:right w:val="nil"/>
            </w:tcBorders>
            <w:shd w:val="clear" w:color="auto" w:fill="auto"/>
            <w:noWrap/>
            <w:vAlign w:val="bottom"/>
            <w:hideMark/>
          </w:tcPr>
          <w:p w14:paraId="7E5132F3"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2F4"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2F5"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2F6"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2F7"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F8"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2F9"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2FA" w14:textId="77777777" w:rsidR="007A1FF5" w:rsidRPr="002227B7" w:rsidRDefault="001D7A26" w:rsidP="007A1FF5">
            <w:pPr>
              <w:rPr>
                <w:rFonts w:ascii="Times New Roman" w:eastAsia="Times New Roman" w:hAnsi="Times New Roman" w:cs="Times New Roman"/>
                <w:sz w:val="20"/>
              </w:rPr>
            </w:pPr>
          </w:p>
        </w:tc>
      </w:tr>
      <w:tr w:rsidR="00CD7DD0" w14:paraId="7E513305" w14:textId="77777777">
        <w:trPr>
          <w:trHeight w:val="300"/>
        </w:trPr>
        <w:tc>
          <w:tcPr>
            <w:tcW w:w="1927" w:type="dxa"/>
            <w:tcBorders>
              <w:top w:val="nil"/>
              <w:left w:val="nil"/>
              <w:bottom w:val="nil"/>
              <w:right w:val="nil"/>
            </w:tcBorders>
            <w:shd w:val="clear" w:color="auto" w:fill="auto"/>
            <w:noWrap/>
            <w:vAlign w:val="bottom"/>
            <w:hideMark/>
          </w:tcPr>
          <w:p w14:paraId="7E5132FC"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ΠΟΤΑΜΙ:</w:t>
            </w:r>
          </w:p>
        </w:tc>
        <w:tc>
          <w:tcPr>
            <w:tcW w:w="2062" w:type="dxa"/>
            <w:gridSpan w:val="2"/>
            <w:tcBorders>
              <w:top w:val="nil"/>
              <w:left w:val="nil"/>
              <w:bottom w:val="nil"/>
              <w:right w:val="nil"/>
            </w:tcBorders>
            <w:shd w:val="clear" w:color="auto" w:fill="auto"/>
            <w:noWrap/>
            <w:vAlign w:val="bottom"/>
            <w:hideMark/>
          </w:tcPr>
          <w:p w14:paraId="7E5132FD"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2FE"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2FF"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7E513300"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301"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02"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03"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304" w14:textId="77777777" w:rsidR="007A1FF5" w:rsidRPr="002227B7" w:rsidRDefault="001D7A26" w:rsidP="007A1FF5">
            <w:pPr>
              <w:rPr>
                <w:rFonts w:ascii="Times New Roman" w:eastAsia="Times New Roman" w:hAnsi="Times New Roman" w:cs="Times New Roman"/>
                <w:sz w:val="20"/>
              </w:rPr>
            </w:pPr>
          </w:p>
        </w:tc>
      </w:tr>
      <w:tr w:rsidR="00CD7DD0" w14:paraId="7E51330E" w14:textId="77777777">
        <w:trPr>
          <w:trHeight w:val="300"/>
        </w:trPr>
        <w:tc>
          <w:tcPr>
            <w:tcW w:w="3989" w:type="dxa"/>
            <w:gridSpan w:val="3"/>
            <w:tcBorders>
              <w:top w:val="nil"/>
              <w:left w:val="nil"/>
              <w:bottom w:val="nil"/>
              <w:right w:val="nil"/>
            </w:tcBorders>
            <w:shd w:val="clear" w:color="auto" w:fill="auto"/>
            <w:noWrap/>
            <w:vAlign w:val="bottom"/>
            <w:hideMark/>
          </w:tcPr>
          <w:p w14:paraId="7E513306"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ΕΝ. ΚΕΝΤΡΩΩΝ:</w:t>
            </w:r>
          </w:p>
        </w:tc>
        <w:tc>
          <w:tcPr>
            <w:tcW w:w="2582" w:type="dxa"/>
            <w:gridSpan w:val="4"/>
            <w:tcBorders>
              <w:top w:val="nil"/>
              <w:left w:val="nil"/>
              <w:bottom w:val="nil"/>
              <w:right w:val="nil"/>
            </w:tcBorders>
            <w:shd w:val="clear" w:color="auto" w:fill="auto"/>
            <w:noWrap/>
            <w:vAlign w:val="bottom"/>
            <w:hideMark/>
          </w:tcPr>
          <w:p w14:paraId="7E513307" w14:textId="77777777" w:rsidR="007A1FF5" w:rsidRPr="002227B7" w:rsidRDefault="001D7A26" w:rsidP="007A1FF5">
            <w:pPr>
              <w:rPr>
                <w:rFonts w:ascii="Calibri" w:eastAsia="Times New Roman" w:hAnsi="Calibri" w:cs="Calibri"/>
                <w:color w:val="000000"/>
                <w:szCs w:val="24"/>
              </w:rPr>
            </w:pPr>
          </w:p>
        </w:tc>
        <w:tc>
          <w:tcPr>
            <w:tcW w:w="1106" w:type="dxa"/>
            <w:gridSpan w:val="3"/>
            <w:tcBorders>
              <w:top w:val="nil"/>
              <w:left w:val="nil"/>
              <w:bottom w:val="nil"/>
              <w:right w:val="nil"/>
            </w:tcBorders>
            <w:shd w:val="clear" w:color="auto" w:fill="auto"/>
            <w:noWrap/>
            <w:vAlign w:val="bottom"/>
            <w:hideMark/>
          </w:tcPr>
          <w:p w14:paraId="7E513308"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309"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30A"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0B"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0C"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30D" w14:textId="77777777" w:rsidR="007A1FF5" w:rsidRPr="002227B7" w:rsidRDefault="001D7A26" w:rsidP="007A1FF5">
            <w:pPr>
              <w:rPr>
                <w:rFonts w:ascii="Times New Roman" w:eastAsia="Times New Roman" w:hAnsi="Times New Roman" w:cs="Times New Roman"/>
                <w:sz w:val="20"/>
              </w:rPr>
            </w:pPr>
          </w:p>
        </w:tc>
      </w:tr>
      <w:tr w:rsidR="00CD7DD0" w14:paraId="7E513318" w14:textId="77777777">
        <w:trPr>
          <w:trHeight w:val="300"/>
        </w:trPr>
        <w:tc>
          <w:tcPr>
            <w:tcW w:w="1927" w:type="dxa"/>
            <w:tcBorders>
              <w:top w:val="nil"/>
              <w:left w:val="nil"/>
              <w:bottom w:val="nil"/>
              <w:right w:val="nil"/>
            </w:tcBorders>
            <w:shd w:val="clear" w:color="auto" w:fill="auto"/>
            <w:noWrap/>
            <w:vAlign w:val="bottom"/>
            <w:hideMark/>
          </w:tcPr>
          <w:p w14:paraId="7E51330F" w14:textId="77777777" w:rsidR="007A1FF5" w:rsidRPr="002227B7" w:rsidRDefault="001D7A26" w:rsidP="007A1FF5">
            <w:pPr>
              <w:rPr>
                <w:rFonts w:ascii="Times New Roman" w:eastAsia="Times New Roman" w:hAnsi="Times New Roman" w:cs="Times New Roman"/>
                <w:sz w:val="20"/>
              </w:rPr>
            </w:pPr>
          </w:p>
        </w:tc>
        <w:tc>
          <w:tcPr>
            <w:tcW w:w="2062" w:type="dxa"/>
            <w:gridSpan w:val="2"/>
            <w:tcBorders>
              <w:top w:val="nil"/>
              <w:left w:val="nil"/>
              <w:bottom w:val="nil"/>
              <w:right w:val="nil"/>
            </w:tcBorders>
            <w:shd w:val="clear" w:color="auto" w:fill="auto"/>
            <w:noWrap/>
            <w:vAlign w:val="bottom"/>
            <w:hideMark/>
          </w:tcPr>
          <w:p w14:paraId="7E513310" w14:textId="77777777" w:rsidR="007A1FF5" w:rsidRPr="002227B7" w:rsidRDefault="001D7A26" w:rsidP="007A1FF5">
            <w:pPr>
              <w:rPr>
                <w:rFonts w:ascii="Times New Roman" w:eastAsia="Times New Roman" w:hAnsi="Times New Roman" w:cs="Times New Roman"/>
                <w:sz w:val="20"/>
              </w:rPr>
            </w:pPr>
          </w:p>
        </w:tc>
        <w:tc>
          <w:tcPr>
            <w:tcW w:w="2582" w:type="dxa"/>
            <w:gridSpan w:val="4"/>
            <w:tcBorders>
              <w:top w:val="nil"/>
              <w:left w:val="nil"/>
              <w:bottom w:val="nil"/>
              <w:right w:val="nil"/>
            </w:tcBorders>
            <w:shd w:val="clear" w:color="auto" w:fill="auto"/>
            <w:noWrap/>
            <w:vAlign w:val="bottom"/>
            <w:hideMark/>
          </w:tcPr>
          <w:p w14:paraId="7E513311"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312"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13"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14"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15"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16"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317" w14:textId="77777777" w:rsidR="007A1FF5" w:rsidRPr="002227B7" w:rsidRDefault="001D7A26" w:rsidP="007A1FF5">
            <w:pPr>
              <w:rPr>
                <w:rFonts w:ascii="Times New Roman" w:eastAsia="Times New Roman" w:hAnsi="Times New Roman" w:cs="Times New Roman"/>
                <w:sz w:val="20"/>
              </w:rPr>
            </w:pPr>
          </w:p>
        </w:tc>
      </w:tr>
      <w:tr w:rsidR="00CD7DD0" w14:paraId="7E51331E" w14:textId="77777777">
        <w:trPr>
          <w:trHeight w:val="300"/>
        </w:trPr>
        <w:tc>
          <w:tcPr>
            <w:tcW w:w="1927" w:type="dxa"/>
            <w:tcBorders>
              <w:top w:val="nil"/>
              <w:left w:val="nil"/>
              <w:bottom w:val="nil"/>
              <w:right w:val="nil"/>
            </w:tcBorders>
            <w:shd w:val="clear" w:color="auto" w:fill="auto"/>
            <w:noWrap/>
            <w:vAlign w:val="bottom"/>
            <w:hideMark/>
          </w:tcPr>
          <w:p w14:paraId="7E513319" w14:textId="77777777" w:rsidR="007A1FF5" w:rsidRPr="002227B7" w:rsidRDefault="001D7A26" w:rsidP="007A1FF5">
            <w:pPr>
              <w:rPr>
                <w:rFonts w:ascii="Times New Roman" w:eastAsia="Times New Roman" w:hAnsi="Times New Roman" w:cs="Times New Roman"/>
                <w:sz w:val="20"/>
              </w:rPr>
            </w:pPr>
          </w:p>
        </w:tc>
        <w:tc>
          <w:tcPr>
            <w:tcW w:w="6194" w:type="dxa"/>
            <w:gridSpan w:val="11"/>
            <w:tcBorders>
              <w:top w:val="nil"/>
              <w:left w:val="nil"/>
              <w:bottom w:val="nil"/>
              <w:right w:val="nil"/>
            </w:tcBorders>
            <w:shd w:val="clear" w:color="auto" w:fill="auto"/>
            <w:noWrap/>
            <w:vAlign w:val="bottom"/>
            <w:hideMark/>
          </w:tcPr>
          <w:p w14:paraId="7E51331A"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 xml:space="preserve">Επί του συνόλου   ΔΕΚΤΟ ΚΑΤΑ </w:t>
            </w:r>
            <w:r w:rsidRPr="002227B7">
              <w:rPr>
                <w:rFonts w:ascii="Calibri" w:eastAsia="Times New Roman" w:hAnsi="Calibri" w:cs="Calibri"/>
                <w:color w:val="000000"/>
                <w:szCs w:val="24"/>
              </w:rPr>
              <w:t>ΠΛΕΙΟΨΗΦΙΑ</w:t>
            </w:r>
          </w:p>
        </w:tc>
        <w:tc>
          <w:tcPr>
            <w:tcW w:w="222" w:type="dxa"/>
            <w:tcBorders>
              <w:top w:val="nil"/>
              <w:left w:val="nil"/>
              <w:bottom w:val="nil"/>
              <w:right w:val="nil"/>
            </w:tcBorders>
            <w:shd w:val="clear" w:color="auto" w:fill="auto"/>
            <w:noWrap/>
            <w:vAlign w:val="bottom"/>
            <w:hideMark/>
          </w:tcPr>
          <w:p w14:paraId="7E51331B"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31C"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31D" w14:textId="77777777" w:rsidR="007A1FF5" w:rsidRPr="002227B7" w:rsidRDefault="001D7A26" w:rsidP="007A1FF5">
            <w:pPr>
              <w:rPr>
                <w:rFonts w:ascii="Times New Roman" w:eastAsia="Times New Roman" w:hAnsi="Times New Roman" w:cs="Times New Roman"/>
                <w:sz w:val="20"/>
              </w:rPr>
            </w:pPr>
          </w:p>
        </w:tc>
      </w:tr>
      <w:tr w:rsidR="00CD7DD0" w14:paraId="7E513328" w14:textId="77777777">
        <w:trPr>
          <w:trHeight w:val="300"/>
        </w:trPr>
        <w:tc>
          <w:tcPr>
            <w:tcW w:w="1927" w:type="dxa"/>
            <w:tcBorders>
              <w:top w:val="nil"/>
              <w:left w:val="nil"/>
              <w:bottom w:val="nil"/>
              <w:right w:val="nil"/>
            </w:tcBorders>
            <w:shd w:val="clear" w:color="auto" w:fill="auto"/>
            <w:noWrap/>
            <w:vAlign w:val="bottom"/>
            <w:hideMark/>
          </w:tcPr>
          <w:p w14:paraId="7E51331F"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ΣΥΡΙΖΑ:</w:t>
            </w:r>
          </w:p>
        </w:tc>
        <w:tc>
          <w:tcPr>
            <w:tcW w:w="2062" w:type="dxa"/>
            <w:gridSpan w:val="2"/>
            <w:tcBorders>
              <w:top w:val="nil"/>
              <w:left w:val="nil"/>
              <w:bottom w:val="nil"/>
              <w:right w:val="nil"/>
            </w:tcBorders>
            <w:shd w:val="clear" w:color="auto" w:fill="auto"/>
            <w:noWrap/>
            <w:vAlign w:val="bottom"/>
            <w:hideMark/>
          </w:tcPr>
          <w:p w14:paraId="7E513320"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321"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322"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323"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324"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25"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26"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327" w14:textId="77777777" w:rsidR="007A1FF5" w:rsidRPr="002227B7" w:rsidRDefault="001D7A26" w:rsidP="007A1FF5">
            <w:pPr>
              <w:rPr>
                <w:rFonts w:ascii="Times New Roman" w:eastAsia="Times New Roman" w:hAnsi="Times New Roman" w:cs="Times New Roman"/>
                <w:sz w:val="20"/>
              </w:rPr>
            </w:pPr>
          </w:p>
        </w:tc>
      </w:tr>
      <w:tr w:rsidR="00CD7DD0" w14:paraId="7E513332" w14:textId="77777777">
        <w:trPr>
          <w:trHeight w:val="300"/>
        </w:trPr>
        <w:tc>
          <w:tcPr>
            <w:tcW w:w="1927" w:type="dxa"/>
            <w:tcBorders>
              <w:top w:val="nil"/>
              <w:left w:val="nil"/>
              <w:bottom w:val="nil"/>
              <w:right w:val="nil"/>
            </w:tcBorders>
            <w:shd w:val="clear" w:color="auto" w:fill="auto"/>
            <w:noWrap/>
            <w:vAlign w:val="bottom"/>
            <w:hideMark/>
          </w:tcPr>
          <w:p w14:paraId="7E513329"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Ν.Δ:</w:t>
            </w:r>
          </w:p>
        </w:tc>
        <w:tc>
          <w:tcPr>
            <w:tcW w:w="2062" w:type="dxa"/>
            <w:gridSpan w:val="2"/>
            <w:tcBorders>
              <w:top w:val="nil"/>
              <w:left w:val="nil"/>
              <w:bottom w:val="nil"/>
              <w:right w:val="nil"/>
            </w:tcBorders>
            <w:shd w:val="clear" w:color="auto" w:fill="auto"/>
            <w:noWrap/>
            <w:vAlign w:val="bottom"/>
            <w:hideMark/>
          </w:tcPr>
          <w:p w14:paraId="7E51332A"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32B"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32C"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32D"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32E"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2F"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30"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331" w14:textId="77777777" w:rsidR="007A1FF5" w:rsidRPr="002227B7" w:rsidRDefault="001D7A26" w:rsidP="007A1FF5">
            <w:pPr>
              <w:rPr>
                <w:rFonts w:ascii="Times New Roman" w:eastAsia="Times New Roman" w:hAnsi="Times New Roman" w:cs="Times New Roman"/>
                <w:sz w:val="20"/>
              </w:rPr>
            </w:pPr>
          </w:p>
        </w:tc>
      </w:tr>
      <w:tr w:rsidR="00CD7DD0" w14:paraId="7E51333C" w14:textId="77777777">
        <w:trPr>
          <w:trHeight w:val="300"/>
        </w:trPr>
        <w:tc>
          <w:tcPr>
            <w:tcW w:w="1927" w:type="dxa"/>
            <w:tcBorders>
              <w:top w:val="nil"/>
              <w:left w:val="nil"/>
              <w:bottom w:val="nil"/>
              <w:right w:val="nil"/>
            </w:tcBorders>
            <w:shd w:val="clear" w:color="auto" w:fill="auto"/>
            <w:noWrap/>
            <w:vAlign w:val="bottom"/>
            <w:hideMark/>
          </w:tcPr>
          <w:p w14:paraId="7E513333"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ΔΗ.ΣΥ:</w:t>
            </w:r>
          </w:p>
        </w:tc>
        <w:tc>
          <w:tcPr>
            <w:tcW w:w="2062" w:type="dxa"/>
            <w:gridSpan w:val="2"/>
            <w:tcBorders>
              <w:top w:val="nil"/>
              <w:left w:val="nil"/>
              <w:bottom w:val="nil"/>
              <w:right w:val="nil"/>
            </w:tcBorders>
            <w:shd w:val="clear" w:color="auto" w:fill="auto"/>
            <w:noWrap/>
            <w:vAlign w:val="bottom"/>
            <w:hideMark/>
          </w:tcPr>
          <w:p w14:paraId="7E513334"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335"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336"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337"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338"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39"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3A"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33B" w14:textId="77777777" w:rsidR="007A1FF5" w:rsidRPr="002227B7" w:rsidRDefault="001D7A26" w:rsidP="007A1FF5">
            <w:pPr>
              <w:rPr>
                <w:rFonts w:ascii="Times New Roman" w:eastAsia="Times New Roman" w:hAnsi="Times New Roman" w:cs="Times New Roman"/>
                <w:sz w:val="20"/>
              </w:rPr>
            </w:pPr>
          </w:p>
        </w:tc>
      </w:tr>
      <w:tr w:rsidR="00CD7DD0" w14:paraId="7E513346" w14:textId="77777777">
        <w:trPr>
          <w:trHeight w:val="300"/>
        </w:trPr>
        <w:tc>
          <w:tcPr>
            <w:tcW w:w="1927" w:type="dxa"/>
            <w:tcBorders>
              <w:top w:val="nil"/>
              <w:left w:val="nil"/>
              <w:bottom w:val="nil"/>
              <w:right w:val="nil"/>
            </w:tcBorders>
            <w:shd w:val="clear" w:color="auto" w:fill="auto"/>
            <w:noWrap/>
            <w:vAlign w:val="bottom"/>
            <w:hideMark/>
          </w:tcPr>
          <w:p w14:paraId="7E51333D"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Χ.Α:</w:t>
            </w:r>
          </w:p>
        </w:tc>
        <w:tc>
          <w:tcPr>
            <w:tcW w:w="2062" w:type="dxa"/>
            <w:gridSpan w:val="2"/>
            <w:tcBorders>
              <w:top w:val="nil"/>
              <w:left w:val="nil"/>
              <w:bottom w:val="nil"/>
              <w:right w:val="nil"/>
            </w:tcBorders>
            <w:shd w:val="clear" w:color="auto" w:fill="auto"/>
            <w:noWrap/>
            <w:vAlign w:val="bottom"/>
            <w:hideMark/>
          </w:tcPr>
          <w:p w14:paraId="7E51333E"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33F"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340"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341"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342"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43"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44"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345" w14:textId="77777777" w:rsidR="007A1FF5" w:rsidRPr="002227B7" w:rsidRDefault="001D7A26" w:rsidP="007A1FF5">
            <w:pPr>
              <w:rPr>
                <w:rFonts w:ascii="Times New Roman" w:eastAsia="Times New Roman" w:hAnsi="Times New Roman" w:cs="Times New Roman"/>
                <w:sz w:val="20"/>
              </w:rPr>
            </w:pPr>
          </w:p>
        </w:tc>
      </w:tr>
      <w:tr w:rsidR="00CD7DD0" w14:paraId="7E513350" w14:textId="77777777">
        <w:trPr>
          <w:trHeight w:val="300"/>
        </w:trPr>
        <w:tc>
          <w:tcPr>
            <w:tcW w:w="1927" w:type="dxa"/>
            <w:tcBorders>
              <w:top w:val="nil"/>
              <w:left w:val="nil"/>
              <w:bottom w:val="nil"/>
              <w:right w:val="nil"/>
            </w:tcBorders>
            <w:shd w:val="clear" w:color="auto" w:fill="auto"/>
            <w:noWrap/>
            <w:vAlign w:val="bottom"/>
            <w:hideMark/>
          </w:tcPr>
          <w:p w14:paraId="7E513347"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Κ.Κ.Ε:</w:t>
            </w:r>
          </w:p>
        </w:tc>
        <w:tc>
          <w:tcPr>
            <w:tcW w:w="2062" w:type="dxa"/>
            <w:gridSpan w:val="2"/>
            <w:tcBorders>
              <w:top w:val="nil"/>
              <w:left w:val="nil"/>
              <w:bottom w:val="nil"/>
              <w:right w:val="nil"/>
            </w:tcBorders>
            <w:shd w:val="clear" w:color="auto" w:fill="auto"/>
            <w:noWrap/>
            <w:vAlign w:val="bottom"/>
            <w:hideMark/>
          </w:tcPr>
          <w:p w14:paraId="7E513348"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349"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34A"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34B"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34C"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4D"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4E"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34F" w14:textId="77777777" w:rsidR="007A1FF5" w:rsidRPr="002227B7" w:rsidRDefault="001D7A26" w:rsidP="007A1FF5">
            <w:pPr>
              <w:rPr>
                <w:rFonts w:ascii="Times New Roman" w:eastAsia="Times New Roman" w:hAnsi="Times New Roman" w:cs="Times New Roman"/>
                <w:sz w:val="20"/>
              </w:rPr>
            </w:pPr>
          </w:p>
        </w:tc>
      </w:tr>
      <w:tr w:rsidR="00CD7DD0" w14:paraId="7E51335A" w14:textId="77777777">
        <w:trPr>
          <w:trHeight w:val="300"/>
        </w:trPr>
        <w:tc>
          <w:tcPr>
            <w:tcW w:w="1927" w:type="dxa"/>
            <w:tcBorders>
              <w:top w:val="nil"/>
              <w:left w:val="nil"/>
              <w:bottom w:val="nil"/>
              <w:right w:val="nil"/>
            </w:tcBorders>
            <w:shd w:val="clear" w:color="auto" w:fill="auto"/>
            <w:noWrap/>
            <w:vAlign w:val="bottom"/>
            <w:hideMark/>
          </w:tcPr>
          <w:p w14:paraId="7E513351"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ΑΝ.ΕΛ:</w:t>
            </w:r>
          </w:p>
        </w:tc>
        <w:tc>
          <w:tcPr>
            <w:tcW w:w="2062" w:type="dxa"/>
            <w:gridSpan w:val="2"/>
            <w:tcBorders>
              <w:top w:val="nil"/>
              <w:left w:val="nil"/>
              <w:bottom w:val="nil"/>
              <w:right w:val="nil"/>
            </w:tcBorders>
            <w:shd w:val="clear" w:color="auto" w:fill="auto"/>
            <w:noWrap/>
            <w:vAlign w:val="bottom"/>
            <w:hideMark/>
          </w:tcPr>
          <w:p w14:paraId="7E513352"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353"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354"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ΝΑΙ</w:t>
            </w:r>
          </w:p>
        </w:tc>
        <w:tc>
          <w:tcPr>
            <w:tcW w:w="222" w:type="dxa"/>
            <w:tcBorders>
              <w:top w:val="nil"/>
              <w:left w:val="nil"/>
              <w:bottom w:val="nil"/>
              <w:right w:val="nil"/>
            </w:tcBorders>
            <w:shd w:val="clear" w:color="auto" w:fill="auto"/>
            <w:noWrap/>
            <w:vAlign w:val="bottom"/>
            <w:hideMark/>
          </w:tcPr>
          <w:p w14:paraId="7E513355"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356"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57"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58"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359" w14:textId="77777777" w:rsidR="007A1FF5" w:rsidRPr="002227B7" w:rsidRDefault="001D7A26" w:rsidP="007A1FF5">
            <w:pPr>
              <w:rPr>
                <w:rFonts w:ascii="Times New Roman" w:eastAsia="Times New Roman" w:hAnsi="Times New Roman" w:cs="Times New Roman"/>
                <w:sz w:val="20"/>
              </w:rPr>
            </w:pPr>
          </w:p>
        </w:tc>
      </w:tr>
      <w:tr w:rsidR="00CD7DD0" w14:paraId="7E513364" w14:textId="77777777">
        <w:trPr>
          <w:trHeight w:val="300"/>
        </w:trPr>
        <w:tc>
          <w:tcPr>
            <w:tcW w:w="1927" w:type="dxa"/>
            <w:tcBorders>
              <w:top w:val="nil"/>
              <w:left w:val="nil"/>
              <w:bottom w:val="nil"/>
              <w:right w:val="nil"/>
            </w:tcBorders>
            <w:shd w:val="clear" w:color="auto" w:fill="auto"/>
            <w:noWrap/>
            <w:vAlign w:val="bottom"/>
            <w:hideMark/>
          </w:tcPr>
          <w:p w14:paraId="7E51335B"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ΠΟΤΑΜΙ:</w:t>
            </w:r>
          </w:p>
        </w:tc>
        <w:tc>
          <w:tcPr>
            <w:tcW w:w="2062" w:type="dxa"/>
            <w:gridSpan w:val="2"/>
            <w:tcBorders>
              <w:top w:val="nil"/>
              <w:left w:val="nil"/>
              <w:bottom w:val="nil"/>
              <w:right w:val="nil"/>
            </w:tcBorders>
            <w:shd w:val="clear" w:color="auto" w:fill="auto"/>
            <w:noWrap/>
            <w:vAlign w:val="bottom"/>
            <w:hideMark/>
          </w:tcPr>
          <w:p w14:paraId="7E51335C" w14:textId="77777777" w:rsidR="007A1FF5" w:rsidRPr="002227B7" w:rsidRDefault="001D7A26" w:rsidP="007A1FF5">
            <w:pPr>
              <w:rPr>
                <w:rFonts w:ascii="Calibri" w:eastAsia="Times New Roman" w:hAnsi="Calibri" w:cs="Calibri"/>
                <w:color w:val="000000"/>
                <w:szCs w:val="24"/>
              </w:rPr>
            </w:pPr>
          </w:p>
        </w:tc>
        <w:tc>
          <w:tcPr>
            <w:tcW w:w="2582" w:type="dxa"/>
            <w:gridSpan w:val="4"/>
            <w:tcBorders>
              <w:top w:val="nil"/>
              <w:left w:val="nil"/>
              <w:bottom w:val="nil"/>
              <w:right w:val="nil"/>
            </w:tcBorders>
            <w:shd w:val="clear" w:color="auto" w:fill="auto"/>
            <w:noWrap/>
            <w:vAlign w:val="bottom"/>
            <w:hideMark/>
          </w:tcPr>
          <w:p w14:paraId="7E51335D"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35E"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ΠΡΝ</w:t>
            </w:r>
          </w:p>
        </w:tc>
        <w:tc>
          <w:tcPr>
            <w:tcW w:w="222" w:type="dxa"/>
            <w:tcBorders>
              <w:top w:val="nil"/>
              <w:left w:val="nil"/>
              <w:bottom w:val="nil"/>
              <w:right w:val="nil"/>
            </w:tcBorders>
            <w:shd w:val="clear" w:color="auto" w:fill="auto"/>
            <w:noWrap/>
            <w:vAlign w:val="bottom"/>
            <w:hideMark/>
          </w:tcPr>
          <w:p w14:paraId="7E51335F"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360"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61"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62"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363" w14:textId="77777777" w:rsidR="007A1FF5" w:rsidRPr="002227B7" w:rsidRDefault="001D7A26" w:rsidP="007A1FF5">
            <w:pPr>
              <w:rPr>
                <w:rFonts w:ascii="Times New Roman" w:eastAsia="Times New Roman" w:hAnsi="Times New Roman" w:cs="Times New Roman"/>
                <w:sz w:val="20"/>
              </w:rPr>
            </w:pPr>
          </w:p>
        </w:tc>
      </w:tr>
      <w:tr w:rsidR="00CD7DD0" w14:paraId="7E51336D" w14:textId="77777777">
        <w:trPr>
          <w:trHeight w:val="300"/>
        </w:trPr>
        <w:tc>
          <w:tcPr>
            <w:tcW w:w="3989" w:type="dxa"/>
            <w:gridSpan w:val="3"/>
            <w:tcBorders>
              <w:top w:val="nil"/>
              <w:left w:val="nil"/>
              <w:bottom w:val="nil"/>
              <w:right w:val="nil"/>
            </w:tcBorders>
            <w:shd w:val="clear" w:color="auto" w:fill="auto"/>
            <w:noWrap/>
            <w:vAlign w:val="bottom"/>
            <w:hideMark/>
          </w:tcPr>
          <w:p w14:paraId="7E513365"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ΕΝ. ΚΕΝΤΡΩΩΝ:</w:t>
            </w:r>
          </w:p>
        </w:tc>
        <w:tc>
          <w:tcPr>
            <w:tcW w:w="2582" w:type="dxa"/>
            <w:gridSpan w:val="4"/>
            <w:tcBorders>
              <w:top w:val="nil"/>
              <w:left w:val="nil"/>
              <w:bottom w:val="nil"/>
              <w:right w:val="nil"/>
            </w:tcBorders>
            <w:shd w:val="clear" w:color="auto" w:fill="auto"/>
            <w:noWrap/>
            <w:vAlign w:val="bottom"/>
            <w:hideMark/>
          </w:tcPr>
          <w:p w14:paraId="7E513366" w14:textId="77777777" w:rsidR="007A1FF5" w:rsidRPr="002227B7" w:rsidRDefault="001D7A26" w:rsidP="007A1FF5">
            <w:pPr>
              <w:rPr>
                <w:rFonts w:ascii="Calibri" w:eastAsia="Times New Roman" w:hAnsi="Calibri" w:cs="Calibri"/>
                <w:color w:val="000000"/>
                <w:szCs w:val="24"/>
              </w:rPr>
            </w:pPr>
          </w:p>
        </w:tc>
        <w:tc>
          <w:tcPr>
            <w:tcW w:w="1106" w:type="dxa"/>
            <w:gridSpan w:val="3"/>
            <w:tcBorders>
              <w:top w:val="nil"/>
              <w:left w:val="nil"/>
              <w:bottom w:val="nil"/>
              <w:right w:val="nil"/>
            </w:tcBorders>
            <w:shd w:val="clear" w:color="auto" w:fill="auto"/>
            <w:noWrap/>
            <w:vAlign w:val="bottom"/>
            <w:hideMark/>
          </w:tcPr>
          <w:p w14:paraId="7E513367" w14:textId="77777777" w:rsidR="007A1FF5" w:rsidRPr="002227B7" w:rsidRDefault="001D7A26" w:rsidP="007A1FF5">
            <w:pPr>
              <w:rPr>
                <w:rFonts w:ascii="Calibri" w:eastAsia="Times New Roman" w:hAnsi="Calibri" w:cs="Calibri"/>
                <w:color w:val="000000"/>
                <w:szCs w:val="24"/>
              </w:rPr>
            </w:pPr>
            <w:r w:rsidRPr="002227B7">
              <w:rPr>
                <w:rFonts w:ascii="Calibri" w:eastAsia="Times New Roman" w:hAnsi="Calibri" w:cs="Calibri"/>
                <w:color w:val="000000"/>
                <w:szCs w:val="24"/>
              </w:rPr>
              <w:t>OXI</w:t>
            </w:r>
          </w:p>
        </w:tc>
        <w:tc>
          <w:tcPr>
            <w:tcW w:w="222" w:type="dxa"/>
            <w:tcBorders>
              <w:top w:val="nil"/>
              <w:left w:val="nil"/>
              <w:bottom w:val="nil"/>
              <w:right w:val="nil"/>
            </w:tcBorders>
            <w:shd w:val="clear" w:color="auto" w:fill="auto"/>
            <w:noWrap/>
            <w:vAlign w:val="bottom"/>
            <w:hideMark/>
          </w:tcPr>
          <w:p w14:paraId="7E513368" w14:textId="77777777" w:rsidR="007A1FF5" w:rsidRPr="002227B7" w:rsidRDefault="001D7A26" w:rsidP="007A1FF5">
            <w:pPr>
              <w:rPr>
                <w:rFonts w:ascii="Calibri" w:eastAsia="Times New Roman" w:hAnsi="Calibri" w:cs="Calibri"/>
                <w:color w:val="000000"/>
                <w:szCs w:val="24"/>
              </w:rPr>
            </w:pPr>
          </w:p>
        </w:tc>
        <w:tc>
          <w:tcPr>
            <w:tcW w:w="222" w:type="dxa"/>
            <w:tcBorders>
              <w:top w:val="nil"/>
              <w:left w:val="nil"/>
              <w:bottom w:val="nil"/>
              <w:right w:val="nil"/>
            </w:tcBorders>
            <w:shd w:val="clear" w:color="auto" w:fill="auto"/>
            <w:noWrap/>
            <w:vAlign w:val="bottom"/>
            <w:hideMark/>
          </w:tcPr>
          <w:p w14:paraId="7E513369"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6A"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6B"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36C" w14:textId="77777777" w:rsidR="007A1FF5" w:rsidRPr="002227B7" w:rsidRDefault="001D7A26" w:rsidP="007A1FF5">
            <w:pPr>
              <w:rPr>
                <w:rFonts w:ascii="Times New Roman" w:eastAsia="Times New Roman" w:hAnsi="Times New Roman" w:cs="Times New Roman"/>
                <w:sz w:val="20"/>
              </w:rPr>
            </w:pPr>
          </w:p>
        </w:tc>
      </w:tr>
      <w:tr w:rsidR="00CD7DD0" w14:paraId="7E513377" w14:textId="77777777">
        <w:trPr>
          <w:trHeight w:val="300"/>
        </w:trPr>
        <w:tc>
          <w:tcPr>
            <w:tcW w:w="1927" w:type="dxa"/>
            <w:tcBorders>
              <w:top w:val="nil"/>
              <w:left w:val="nil"/>
              <w:bottom w:val="nil"/>
              <w:right w:val="nil"/>
            </w:tcBorders>
            <w:shd w:val="clear" w:color="auto" w:fill="auto"/>
            <w:noWrap/>
            <w:vAlign w:val="bottom"/>
            <w:hideMark/>
          </w:tcPr>
          <w:p w14:paraId="7E51336E" w14:textId="77777777" w:rsidR="007A1FF5" w:rsidRPr="002227B7" w:rsidRDefault="001D7A26" w:rsidP="007A1FF5">
            <w:pPr>
              <w:rPr>
                <w:rFonts w:ascii="Times New Roman" w:eastAsia="Times New Roman" w:hAnsi="Times New Roman" w:cs="Times New Roman"/>
                <w:sz w:val="20"/>
              </w:rPr>
            </w:pPr>
          </w:p>
        </w:tc>
        <w:tc>
          <w:tcPr>
            <w:tcW w:w="2062" w:type="dxa"/>
            <w:gridSpan w:val="2"/>
            <w:tcBorders>
              <w:top w:val="nil"/>
              <w:left w:val="nil"/>
              <w:bottom w:val="nil"/>
              <w:right w:val="nil"/>
            </w:tcBorders>
            <w:shd w:val="clear" w:color="auto" w:fill="auto"/>
            <w:noWrap/>
            <w:vAlign w:val="bottom"/>
            <w:hideMark/>
          </w:tcPr>
          <w:p w14:paraId="7E51336F" w14:textId="77777777" w:rsidR="007A1FF5" w:rsidRPr="002227B7" w:rsidRDefault="001D7A26" w:rsidP="007A1FF5">
            <w:pPr>
              <w:rPr>
                <w:rFonts w:ascii="Times New Roman" w:eastAsia="Times New Roman" w:hAnsi="Times New Roman" w:cs="Times New Roman"/>
                <w:sz w:val="20"/>
              </w:rPr>
            </w:pPr>
          </w:p>
        </w:tc>
        <w:tc>
          <w:tcPr>
            <w:tcW w:w="2582" w:type="dxa"/>
            <w:gridSpan w:val="4"/>
            <w:tcBorders>
              <w:top w:val="nil"/>
              <w:left w:val="nil"/>
              <w:bottom w:val="nil"/>
              <w:right w:val="nil"/>
            </w:tcBorders>
            <w:shd w:val="clear" w:color="auto" w:fill="auto"/>
            <w:noWrap/>
            <w:vAlign w:val="bottom"/>
            <w:hideMark/>
          </w:tcPr>
          <w:p w14:paraId="7E513370"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371"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72"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73"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74"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75"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376" w14:textId="77777777" w:rsidR="007A1FF5" w:rsidRPr="002227B7" w:rsidRDefault="001D7A26" w:rsidP="007A1FF5">
            <w:pPr>
              <w:rPr>
                <w:rFonts w:ascii="Times New Roman" w:eastAsia="Times New Roman" w:hAnsi="Times New Roman" w:cs="Times New Roman"/>
                <w:sz w:val="20"/>
              </w:rPr>
            </w:pPr>
          </w:p>
        </w:tc>
      </w:tr>
      <w:tr w:rsidR="00CD7DD0" w14:paraId="7E513381" w14:textId="77777777">
        <w:trPr>
          <w:trHeight w:val="300"/>
        </w:trPr>
        <w:tc>
          <w:tcPr>
            <w:tcW w:w="1927" w:type="dxa"/>
            <w:tcBorders>
              <w:top w:val="nil"/>
              <w:left w:val="nil"/>
              <w:bottom w:val="nil"/>
              <w:right w:val="nil"/>
            </w:tcBorders>
            <w:shd w:val="clear" w:color="auto" w:fill="auto"/>
            <w:noWrap/>
            <w:vAlign w:val="bottom"/>
            <w:hideMark/>
          </w:tcPr>
          <w:p w14:paraId="7E513378" w14:textId="77777777" w:rsidR="007A1FF5" w:rsidRPr="002227B7" w:rsidRDefault="001D7A26" w:rsidP="007A1FF5">
            <w:pPr>
              <w:rPr>
                <w:rFonts w:ascii="Times New Roman" w:eastAsia="Times New Roman" w:hAnsi="Times New Roman" w:cs="Times New Roman"/>
                <w:sz w:val="20"/>
              </w:rPr>
            </w:pPr>
          </w:p>
        </w:tc>
        <w:tc>
          <w:tcPr>
            <w:tcW w:w="2062" w:type="dxa"/>
            <w:gridSpan w:val="2"/>
            <w:tcBorders>
              <w:top w:val="nil"/>
              <w:left w:val="nil"/>
              <w:bottom w:val="nil"/>
              <w:right w:val="nil"/>
            </w:tcBorders>
            <w:shd w:val="clear" w:color="auto" w:fill="auto"/>
            <w:noWrap/>
            <w:vAlign w:val="bottom"/>
            <w:hideMark/>
          </w:tcPr>
          <w:p w14:paraId="7E513379" w14:textId="77777777" w:rsidR="007A1FF5" w:rsidRPr="002227B7" w:rsidRDefault="001D7A26" w:rsidP="007A1FF5">
            <w:pPr>
              <w:rPr>
                <w:rFonts w:ascii="Times New Roman" w:eastAsia="Times New Roman" w:hAnsi="Times New Roman" w:cs="Times New Roman"/>
                <w:sz w:val="20"/>
              </w:rPr>
            </w:pPr>
          </w:p>
        </w:tc>
        <w:tc>
          <w:tcPr>
            <w:tcW w:w="2582" w:type="dxa"/>
            <w:gridSpan w:val="4"/>
            <w:tcBorders>
              <w:top w:val="nil"/>
              <w:left w:val="nil"/>
              <w:bottom w:val="nil"/>
              <w:right w:val="nil"/>
            </w:tcBorders>
            <w:shd w:val="clear" w:color="auto" w:fill="auto"/>
            <w:noWrap/>
            <w:vAlign w:val="bottom"/>
            <w:hideMark/>
          </w:tcPr>
          <w:p w14:paraId="7E51337A" w14:textId="77777777" w:rsidR="007A1FF5" w:rsidRPr="002227B7" w:rsidRDefault="001D7A26" w:rsidP="007A1FF5">
            <w:pPr>
              <w:rPr>
                <w:rFonts w:ascii="Times New Roman" w:eastAsia="Times New Roman" w:hAnsi="Times New Roman" w:cs="Times New Roman"/>
                <w:sz w:val="20"/>
              </w:rPr>
            </w:pPr>
          </w:p>
        </w:tc>
        <w:tc>
          <w:tcPr>
            <w:tcW w:w="1106" w:type="dxa"/>
            <w:gridSpan w:val="3"/>
            <w:tcBorders>
              <w:top w:val="nil"/>
              <w:left w:val="nil"/>
              <w:bottom w:val="nil"/>
              <w:right w:val="nil"/>
            </w:tcBorders>
            <w:shd w:val="clear" w:color="auto" w:fill="auto"/>
            <w:noWrap/>
            <w:vAlign w:val="bottom"/>
            <w:hideMark/>
          </w:tcPr>
          <w:p w14:paraId="7E51337B"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7C"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7D"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7E" w14:textId="77777777" w:rsidR="007A1FF5" w:rsidRPr="002227B7" w:rsidRDefault="001D7A26" w:rsidP="007A1FF5">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E51337F" w14:textId="77777777" w:rsidR="007A1FF5" w:rsidRPr="002227B7" w:rsidRDefault="001D7A26" w:rsidP="007A1FF5">
            <w:pPr>
              <w:rPr>
                <w:rFonts w:ascii="Times New Roman" w:eastAsia="Times New Roman" w:hAnsi="Times New Roman" w:cs="Times New Roman"/>
                <w:sz w:val="20"/>
              </w:rPr>
            </w:pPr>
          </w:p>
        </w:tc>
        <w:tc>
          <w:tcPr>
            <w:tcW w:w="222" w:type="dxa"/>
            <w:gridSpan w:val="2"/>
            <w:tcBorders>
              <w:top w:val="nil"/>
              <w:left w:val="nil"/>
              <w:bottom w:val="nil"/>
              <w:right w:val="nil"/>
            </w:tcBorders>
            <w:shd w:val="clear" w:color="auto" w:fill="auto"/>
            <w:noWrap/>
            <w:vAlign w:val="bottom"/>
            <w:hideMark/>
          </w:tcPr>
          <w:p w14:paraId="7E513380" w14:textId="77777777" w:rsidR="007A1FF5" w:rsidRPr="002227B7" w:rsidRDefault="001D7A26" w:rsidP="007A1FF5">
            <w:pPr>
              <w:rPr>
                <w:rFonts w:ascii="Times New Roman" w:eastAsia="Times New Roman" w:hAnsi="Times New Roman" w:cs="Times New Roman"/>
                <w:sz w:val="20"/>
              </w:rPr>
            </w:pPr>
          </w:p>
        </w:tc>
      </w:tr>
    </w:tbl>
    <w:p w14:paraId="7E513382" w14:textId="77777777" w:rsidR="00CD7DD0" w:rsidRDefault="001D7A26">
      <w:pPr>
        <w:spacing w:line="600" w:lineRule="auto"/>
        <w:ind w:firstLine="709"/>
        <w:jc w:val="both"/>
        <w:rPr>
          <w:rFonts w:eastAsia="Times New Roman" w:cs="Times New Roman"/>
          <w:szCs w:val="24"/>
        </w:rPr>
      </w:pPr>
      <w:r>
        <w:rPr>
          <w:rFonts w:eastAsia="SimSun"/>
          <w:b/>
          <w:szCs w:val="24"/>
          <w:lang w:eastAsia="zh-CN"/>
        </w:rPr>
        <w:t xml:space="preserve">ΠΡΟΕΔΡΕΥΩΝ (Γεώργιος </w:t>
      </w:r>
      <w:proofErr w:type="spellStart"/>
      <w:r>
        <w:rPr>
          <w:rFonts w:eastAsia="SimSun"/>
          <w:b/>
          <w:szCs w:val="24"/>
          <w:lang w:eastAsia="zh-CN"/>
        </w:rPr>
        <w:t>Λαμπρούλης</w:t>
      </w:r>
      <w:proofErr w:type="spellEnd"/>
      <w:r>
        <w:rPr>
          <w:rFonts w:eastAsia="SimSun"/>
          <w:b/>
          <w:szCs w:val="24"/>
          <w:lang w:eastAsia="zh-CN"/>
        </w:rPr>
        <w:t xml:space="preserve">): </w:t>
      </w:r>
      <w:r>
        <w:rPr>
          <w:rFonts w:eastAsia="Times New Roman" w:cs="Times New Roman"/>
          <w:szCs w:val="24"/>
        </w:rPr>
        <w:t xml:space="preserve">Συνεπώς το σχέδιο νόμου του </w:t>
      </w:r>
      <w:r>
        <w:rPr>
          <w:rFonts w:eastAsia="SimSun"/>
          <w:szCs w:val="24"/>
          <w:lang w:eastAsia="zh-CN"/>
        </w:rPr>
        <w:t>Υπουργείου Υποδομών και Μεταφορών</w:t>
      </w:r>
      <w:r>
        <w:rPr>
          <w:rFonts w:eastAsia="SimSun"/>
          <w:szCs w:val="24"/>
          <w:lang w:eastAsia="zh-CN"/>
        </w:rPr>
        <w:t>:</w:t>
      </w:r>
      <w:r>
        <w:rPr>
          <w:rFonts w:eastAsia="SimSun"/>
          <w:szCs w:val="24"/>
          <w:lang w:eastAsia="zh-CN"/>
        </w:rPr>
        <w:t xml:space="preserve"> </w:t>
      </w:r>
      <w:r>
        <w:rPr>
          <w:rFonts w:eastAsia="Times New Roman" w:cs="Times New Roman"/>
          <w:szCs w:val="24"/>
        </w:rPr>
        <w:t>«Κύρωση της Σύμβασης Παραχώρησης μεταξύ του Ελληνικού Δημοσίου και της εταιρείας "ΓΑΙΑΟΣΕ Α.Ε. ΑΝΩΝΥΜΗ ΕΤΑΙΡΕΙΑ ΔΙΑΧΕΙΡΙΣΗΣ ΣΙΔΗΡΟΔΡΟΜΙΚΗΣ ΠΕΡΙΟΥΣΙΑΣ", της εταιρείας "ΘΡΙΑΣΙΟ ΕΜΠΟΡΕΥΜΑΤΙΚΟ ΚΕΝΤΡΟ ΑΝΩΝΥΜΗ ΕΤΑΙΡΕΙΑ", της ετ</w:t>
      </w:r>
      <w:r>
        <w:rPr>
          <w:rFonts w:eastAsia="Times New Roman" w:cs="Times New Roman"/>
          <w:szCs w:val="24"/>
        </w:rPr>
        <w:t>αιρείας "ΕΤΒΑ ΒΙΟΜΗΧΑΝΙΚΕΣ ΠΕΡΙΟΧΕΣ ΑΝΩΝΥΜΗ ΕΤΑΙΡΕΙΑ" και της εταιρείας "ΓΚΟΛΝΤΑΙΡ ΚΑΡΓΚΟ ΕΤΑΙΡΕΙΑ ΔΙΕΘΝΩΝ ΜΕΤΑΦΟΡΩΝ ΚΑΙ LOGISTICS ΑΝΩΝΥΜΟΣ ΕΤΑΙΡΕΙΑ", για την "ΑΝΑΠΤΥΞΗ ΕΜΠΟΡΕΥΜΑΤΙΚΟΥ ΚΕΝΤΡΟΥ ΘΡΙΑΣΙΟΥ ΠΕΔΙΟΥ" και άλλες διατάξεις»</w:t>
      </w:r>
      <w:r>
        <w:rPr>
          <w:rFonts w:eastAsia="SimSun"/>
          <w:szCs w:val="24"/>
          <w:lang w:eastAsia="zh-CN"/>
        </w:rPr>
        <w:t xml:space="preserve"> </w:t>
      </w:r>
      <w:r>
        <w:rPr>
          <w:rFonts w:eastAsia="Times New Roman" w:cs="Times New Roman"/>
          <w:szCs w:val="24"/>
        </w:rPr>
        <w:t>έγινε δεκτό κατά πλειοψηφί</w:t>
      </w:r>
      <w:r>
        <w:rPr>
          <w:rFonts w:eastAsia="Times New Roman" w:cs="Times New Roman"/>
          <w:szCs w:val="24"/>
        </w:rPr>
        <w:t>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7E513383" w14:textId="77777777" w:rsidR="00CD7DD0" w:rsidRDefault="001D7A26">
      <w:pPr>
        <w:autoSpaceDE w:val="0"/>
        <w:autoSpaceDN w:val="0"/>
        <w:adjustRightInd w:val="0"/>
        <w:spacing w:line="600" w:lineRule="auto"/>
        <w:ind w:firstLine="720"/>
        <w:jc w:val="center"/>
        <w:rPr>
          <w:rFonts w:eastAsia="Times New Roman" w:cs="Times New Roman"/>
          <w:color w:val="FF0000"/>
          <w:szCs w:val="24"/>
        </w:rPr>
      </w:pPr>
      <w:r w:rsidRPr="00D039B5">
        <w:rPr>
          <w:rFonts w:eastAsia="Times New Roman" w:cs="Times New Roman"/>
          <w:color w:val="FF0000"/>
          <w:szCs w:val="24"/>
        </w:rPr>
        <w:t>(Να καταχωριστεί το κείμενο του νομοσχεδίου</w:t>
      </w:r>
      <w:r w:rsidRPr="00D039B5">
        <w:rPr>
          <w:rFonts w:eastAsia="Times New Roman" w:cs="Times New Roman"/>
          <w:color w:val="FF0000"/>
          <w:szCs w:val="24"/>
        </w:rPr>
        <w:t xml:space="preserve"> 340 α</w:t>
      </w:r>
      <w:r w:rsidRPr="00D039B5">
        <w:rPr>
          <w:rFonts w:eastAsia="Times New Roman" w:cs="Times New Roman"/>
          <w:color w:val="FF0000"/>
          <w:szCs w:val="24"/>
        </w:rPr>
        <w:t>)</w:t>
      </w:r>
    </w:p>
    <w:p w14:paraId="7E513384" w14:textId="77777777" w:rsidR="00CD7DD0" w:rsidRDefault="001D7A26">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(Γεώργιος </w:t>
      </w:r>
      <w:proofErr w:type="spellStart"/>
      <w:r>
        <w:rPr>
          <w:rFonts w:eastAsia="SimSun"/>
          <w:b/>
          <w:szCs w:val="24"/>
          <w:lang w:eastAsia="zh-CN"/>
        </w:rPr>
        <w:t>Λαμπρούλης</w:t>
      </w:r>
      <w:proofErr w:type="spellEnd"/>
      <w:r>
        <w:rPr>
          <w:rFonts w:eastAsia="SimSun"/>
          <w:b/>
          <w:szCs w:val="24"/>
          <w:lang w:eastAsia="zh-CN"/>
        </w:rPr>
        <w:t xml:space="preserve">):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7E513385" w14:textId="77777777" w:rsidR="00CD7DD0" w:rsidRDefault="001D7A26">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7E513386" w14:textId="77777777" w:rsidR="00CD7DD0" w:rsidRDefault="001D7A26">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ΠΡΟΕΔΡΕΥΩΝ (Γεώργιος </w:t>
      </w:r>
      <w:proofErr w:type="spellStart"/>
      <w:r>
        <w:rPr>
          <w:rFonts w:eastAsia="SimSun"/>
          <w:b/>
          <w:bCs/>
          <w:szCs w:val="24"/>
          <w:lang w:eastAsia="zh-CN"/>
        </w:rPr>
        <w:t>Λαμπρούλης</w:t>
      </w:r>
      <w:proofErr w:type="spellEnd"/>
      <w:r>
        <w:rPr>
          <w:rFonts w:eastAsia="SimSun"/>
          <w:b/>
          <w:bCs/>
          <w:szCs w:val="24"/>
          <w:lang w:eastAsia="zh-CN"/>
        </w:rPr>
        <w:t xml:space="preserve">): </w:t>
      </w:r>
      <w:r>
        <w:rPr>
          <w:rFonts w:eastAsia="SimSun"/>
          <w:szCs w:val="24"/>
          <w:lang w:eastAsia="zh-CN"/>
        </w:rPr>
        <w:t>Συν</w:t>
      </w:r>
      <w:r>
        <w:rPr>
          <w:rFonts w:eastAsia="SimSun"/>
          <w:szCs w:val="24"/>
          <w:lang w:eastAsia="zh-CN"/>
        </w:rPr>
        <w:t>επώς τ</w:t>
      </w:r>
      <w:r>
        <w:rPr>
          <w:rFonts w:eastAsia="SimSun"/>
          <w:szCs w:val="24"/>
          <w:lang w:eastAsia="zh-CN"/>
        </w:rPr>
        <w:t>ο Σώμα παρέσχε τη ζητηθείσα</w:t>
      </w:r>
      <w:r>
        <w:rPr>
          <w:rFonts w:eastAsia="SimSun"/>
          <w:b/>
          <w:bCs/>
          <w:szCs w:val="24"/>
          <w:lang w:eastAsia="zh-CN"/>
        </w:rPr>
        <w:t xml:space="preserve"> </w:t>
      </w:r>
      <w:r>
        <w:rPr>
          <w:rFonts w:eastAsia="SimSun"/>
          <w:szCs w:val="24"/>
          <w:lang w:eastAsia="zh-CN"/>
        </w:rPr>
        <w:t>εξουσιοδότηση.</w:t>
      </w:r>
    </w:p>
    <w:p w14:paraId="7E513387" w14:textId="77777777" w:rsidR="00CD7DD0" w:rsidRDefault="001D7A26">
      <w:pPr>
        <w:autoSpaceDE w:val="0"/>
        <w:autoSpaceDN w:val="0"/>
        <w:adjustRightInd w:val="0"/>
        <w:spacing w:line="600" w:lineRule="auto"/>
        <w:ind w:firstLine="540"/>
        <w:jc w:val="both"/>
        <w:rPr>
          <w:rFonts w:eastAsia="SimSun"/>
          <w:szCs w:val="24"/>
          <w:lang w:eastAsia="zh-CN"/>
        </w:rPr>
      </w:pPr>
      <w:r>
        <w:rPr>
          <w:rFonts w:eastAsia="SimSun"/>
          <w:szCs w:val="24"/>
          <w:lang w:eastAsia="zh-CN"/>
        </w:rPr>
        <w:t>Κ</w:t>
      </w:r>
      <w:r>
        <w:rPr>
          <w:rFonts w:eastAsia="SimSun"/>
          <w:szCs w:val="24"/>
          <w:lang w:eastAsia="zh-CN"/>
        </w:rPr>
        <w:t>υρίες και κ</w:t>
      </w:r>
      <w:r>
        <w:rPr>
          <w:rFonts w:eastAsia="SimSun"/>
          <w:szCs w:val="24"/>
          <w:lang w:eastAsia="zh-CN"/>
        </w:rPr>
        <w:t>ύριοι συνάδελφοι, δέχεστε στο σημείο αυτό να λύσουμε τη συνεδρίαση;</w:t>
      </w:r>
    </w:p>
    <w:p w14:paraId="7E513388" w14:textId="77777777" w:rsidR="00CD7DD0" w:rsidRDefault="001D7A26">
      <w:pPr>
        <w:autoSpaceDE w:val="0"/>
        <w:autoSpaceDN w:val="0"/>
        <w:adjustRightInd w:val="0"/>
        <w:spacing w:line="600" w:lineRule="auto"/>
        <w:ind w:firstLine="540"/>
        <w:jc w:val="both"/>
        <w:rPr>
          <w:rFonts w:eastAsia="SimSun"/>
          <w:b/>
          <w:szCs w:val="24"/>
          <w:lang w:eastAsia="zh-CN"/>
        </w:rPr>
      </w:pPr>
      <w:r w:rsidRPr="00F35191">
        <w:rPr>
          <w:rFonts w:eastAsia="SimSun"/>
          <w:b/>
          <w:bCs/>
          <w:szCs w:val="24"/>
          <w:lang w:eastAsia="zh-CN"/>
        </w:rPr>
        <w:t>ΟΛΟΙ ΟΙ ΒΟΥΛΕΥΤΕΣ:</w:t>
      </w:r>
      <w:r w:rsidRPr="00F35191">
        <w:rPr>
          <w:rFonts w:eastAsia="SimSun"/>
          <w:b/>
          <w:szCs w:val="24"/>
          <w:lang w:eastAsia="zh-CN"/>
        </w:rPr>
        <w:t xml:space="preserve"> </w:t>
      </w:r>
      <w:r w:rsidRPr="00D27032">
        <w:rPr>
          <w:rFonts w:eastAsia="SimSun"/>
          <w:szCs w:val="24"/>
          <w:lang w:eastAsia="zh-CN"/>
        </w:rPr>
        <w:t>Μάλιστα, μάλιστα.</w:t>
      </w:r>
    </w:p>
    <w:p w14:paraId="7E513389" w14:textId="77777777" w:rsidR="00CD7DD0" w:rsidRDefault="001D7A26">
      <w:pPr>
        <w:autoSpaceDE w:val="0"/>
        <w:autoSpaceDN w:val="0"/>
        <w:adjustRightInd w:val="0"/>
        <w:spacing w:line="600" w:lineRule="auto"/>
        <w:ind w:firstLine="540"/>
        <w:jc w:val="both"/>
        <w:rPr>
          <w:rFonts w:eastAsia="SimSun"/>
          <w:szCs w:val="24"/>
          <w:lang w:eastAsia="zh-CN"/>
        </w:rPr>
      </w:pPr>
      <w:r w:rsidRPr="00F35191">
        <w:rPr>
          <w:rFonts w:eastAsia="SimSun"/>
          <w:b/>
          <w:szCs w:val="24"/>
          <w:lang w:eastAsia="zh-CN"/>
        </w:rPr>
        <w:t xml:space="preserve">ΠΡΟΕΔΡΕΥΩΝ (Γεώργιος </w:t>
      </w:r>
      <w:proofErr w:type="spellStart"/>
      <w:r w:rsidRPr="00F35191">
        <w:rPr>
          <w:rFonts w:eastAsia="SimSun"/>
          <w:b/>
          <w:szCs w:val="24"/>
          <w:lang w:eastAsia="zh-CN"/>
        </w:rPr>
        <w:t>Λαμπρούλης</w:t>
      </w:r>
      <w:proofErr w:type="spellEnd"/>
      <w:r w:rsidRPr="00F35191">
        <w:rPr>
          <w:rFonts w:eastAsia="SimSun"/>
          <w:b/>
          <w:szCs w:val="24"/>
          <w:lang w:eastAsia="zh-CN"/>
        </w:rPr>
        <w:t>):</w:t>
      </w:r>
      <w:r>
        <w:rPr>
          <w:rFonts w:eastAsia="SimSun"/>
          <w:b/>
          <w:szCs w:val="24"/>
          <w:lang w:eastAsia="zh-CN"/>
        </w:rPr>
        <w:t xml:space="preserve"> </w:t>
      </w:r>
      <w:r>
        <w:rPr>
          <w:rFonts w:eastAsia="SimSun"/>
          <w:szCs w:val="24"/>
          <w:lang w:eastAsia="zh-CN"/>
        </w:rPr>
        <w:t>Με τη συναίνεση του Σώματος και ώρα 17.07</w:t>
      </w:r>
      <w:r>
        <w:rPr>
          <w:rFonts w:eastAsia="SimSun"/>
          <w:szCs w:val="24"/>
          <w:lang w:eastAsia="zh-CN"/>
        </w:rPr>
        <w:t>΄</w:t>
      </w:r>
      <w:r>
        <w:rPr>
          <w:rFonts w:eastAsia="SimSun"/>
          <w:szCs w:val="24"/>
          <w:lang w:eastAsia="zh-CN"/>
        </w:rPr>
        <w:t xml:space="preserve"> </w:t>
      </w:r>
      <w:proofErr w:type="spellStart"/>
      <w:r>
        <w:rPr>
          <w:rFonts w:eastAsia="SimSun"/>
          <w:szCs w:val="24"/>
          <w:lang w:eastAsia="zh-CN"/>
        </w:rPr>
        <w:t>λύεται</w:t>
      </w:r>
      <w:proofErr w:type="spellEnd"/>
      <w:r>
        <w:rPr>
          <w:rFonts w:eastAsia="SimSun"/>
          <w:szCs w:val="24"/>
          <w:lang w:eastAsia="zh-CN"/>
        </w:rPr>
        <w:t xml:space="preserve"> η συνε</w:t>
      </w:r>
      <w:r>
        <w:rPr>
          <w:rFonts w:eastAsia="SimSun"/>
          <w:szCs w:val="24"/>
          <w:lang w:eastAsia="zh-CN"/>
        </w:rPr>
        <w:t>δρίαση για αύριο</w:t>
      </w:r>
      <w:r>
        <w:rPr>
          <w:rFonts w:eastAsia="SimSun"/>
          <w:szCs w:val="24"/>
          <w:lang w:eastAsia="zh-CN"/>
        </w:rPr>
        <w:t>,</w:t>
      </w:r>
      <w:r>
        <w:rPr>
          <w:rFonts w:eastAsia="SimSun"/>
          <w:szCs w:val="24"/>
          <w:lang w:eastAsia="zh-CN"/>
        </w:rPr>
        <w:t xml:space="preserve"> </w:t>
      </w:r>
      <w:r>
        <w:rPr>
          <w:rFonts w:eastAsia="SimSun"/>
          <w:szCs w:val="24"/>
          <w:lang w:eastAsia="zh-CN"/>
        </w:rPr>
        <w:t xml:space="preserve">ημέρα </w:t>
      </w:r>
      <w:r>
        <w:rPr>
          <w:rFonts w:eastAsia="SimSun"/>
          <w:szCs w:val="24"/>
          <w:lang w:eastAsia="zh-CN"/>
        </w:rPr>
        <w:t>Παρασκευή 2 Νοεμβρίου 2018 και ώρα 10.00</w:t>
      </w:r>
      <w:r>
        <w:rPr>
          <w:rFonts w:eastAsia="SimSun"/>
          <w:szCs w:val="24"/>
          <w:lang w:eastAsia="zh-CN"/>
        </w:rPr>
        <w:t>΄</w:t>
      </w:r>
      <w:r>
        <w:rPr>
          <w:rFonts w:eastAsia="SimSun"/>
          <w:szCs w:val="24"/>
          <w:lang w:eastAsia="zh-CN"/>
        </w:rPr>
        <w:t>, με αντικείμενο εργασιών του Σώματος: κοινοβουλευτικό έλεγχο, συζήτηση επικαίρων ερωτήσεων.</w:t>
      </w:r>
    </w:p>
    <w:p w14:paraId="7E51338A" w14:textId="77777777" w:rsidR="00CD7DD0" w:rsidRDefault="001D7A26">
      <w:pPr>
        <w:autoSpaceDE w:val="0"/>
        <w:autoSpaceDN w:val="0"/>
        <w:adjustRightInd w:val="0"/>
        <w:spacing w:line="600" w:lineRule="auto"/>
        <w:jc w:val="both"/>
        <w:rPr>
          <w:rFonts w:eastAsia="SimSun"/>
          <w:b/>
          <w:szCs w:val="24"/>
          <w:lang w:eastAsia="zh-CN"/>
        </w:rPr>
      </w:pPr>
      <w:r w:rsidRPr="00F35191">
        <w:rPr>
          <w:rFonts w:eastAsia="SimSun"/>
          <w:b/>
          <w:szCs w:val="24"/>
          <w:lang w:eastAsia="zh-CN"/>
        </w:rPr>
        <w:t>Ο ΠΡΟΕΔΡΟΣ</w:t>
      </w:r>
      <w:r>
        <w:rPr>
          <w:rFonts w:eastAsia="SimSun"/>
          <w:b/>
          <w:szCs w:val="24"/>
          <w:lang w:eastAsia="zh-CN"/>
        </w:rPr>
        <w:t xml:space="preserve">                                                                     </w:t>
      </w:r>
      <w:r w:rsidRPr="00F35191">
        <w:rPr>
          <w:rFonts w:eastAsia="SimSun"/>
          <w:b/>
          <w:szCs w:val="24"/>
          <w:lang w:eastAsia="zh-CN"/>
        </w:rPr>
        <w:t>ΟΙ ΓΡΑΜΜΑΤΕΙΣ</w:t>
      </w:r>
    </w:p>
    <w:sectPr w:rsidR="00CD7DD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JvcqyTMywZMnSGFRH7HW97c4b9E=" w:salt="zHEZuSRxQG0lZ6MH+x0KC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DD0"/>
    <w:rsid w:val="001D7A26"/>
    <w:rsid w:val="00977EAC"/>
    <w:rsid w:val="00CD7D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2A35"/>
  <w15:docId w15:val="{117BAAE4-D3AD-4351-9EC0-EDBF1371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70DA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70DA0"/>
    <w:rPr>
      <w:rFonts w:ascii="Segoe UI" w:hAnsi="Segoe UI" w:cs="Segoe UI"/>
      <w:sz w:val="18"/>
      <w:szCs w:val="18"/>
    </w:rPr>
  </w:style>
  <w:style w:type="paragraph" w:styleId="a4">
    <w:name w:val="Revision"/>
    <w:hidden/>
    <w:uiPriority w:val="99"/>
    <w:semiHidden/>
    <w:rsid w:val="00C174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712</MetadataID>
    <Session xmlns="641f345b-441b-4b81-9152-adc2e73ba5e1">Δ´</Session>
    <Date xmlns="641f345b-441b-4b81-9152-adc2e73ba5e1">2018-10-31T22:00:00+00:00</Date>
    <Status xmlns="641f345b-441b-4b81-9152-adc2e73ba5e1">
      <Url>https://intra.parliament.gr/praktika/Lists/Incoming_Metadata/EditForm.aspx?ID=712&amp;Source=/praktika/Recordings_Library/Forms/AllItems.aspx</Url>
      <Description>Δημοσιεύτηκε</Description>
    </Status>
    <Meeting xmlns="641f345b-441b-4b81-9152-adc2e73ba5e1">Κ´</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94A505-87C6-42F5-B34B-E435DD8D360A}">
  <ds:schemaRefs>
    <ds:schemaRef ds:uri="http://schemas.microsoft.com/sharepoint/v3/contenttype/forms"/>
  </ds:schemaRefs>
</ds:datastoreItem>
</file>

<file path=customXml/itemProps2.xml><?xml version="1.0" encoding="utf-8"?>
<ds:datastoreItem xmlns:ds="http://schemas.openxmlformats.org/officeDocument/2006/customXml" ds:itemID="{99C8636B-29A9-447F-8718-D4DCFBD6C91B}">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4181A065-A747-4442-9E84-526E6757A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320</Pages>
  <Words>59152</Words>
  <Characters>319427</Characters>
  <Application>Microsoft Office Word</Application>
  <DocSecurity>0</DocSecurity>
  <Lines>2661</Lines>
  <Paragraphs>755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377824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2018-11-09T10:58:00Z</dcterms:created>
  <dcterms:modified xsi:type="dcterms:W3CDTF">2018-11-09T10:58:00Z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